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36CA" w:rsidRDefault="00AD07BB">
      <w:pPr>
        <w:pStyle w:val="ae"/>
      </w:pPr>
      <w:r>
        <w:rPr>
          <w:noProof/>
        </w:rPr>
        <w:pict>
          <v:shapetype id="_x0000_t74" coordsize="21600,21600" o:spt="74"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gradientshapeok="t" o:connecttype="custom" o:connectlocs="10860,2187;2928,10800;10860,21600;18672,10800" o:connectangles="270,180,90,0" textboxrect="5037,2277,16557,13677"/>
          </v:shapetype>
          <v:shape id="DtsShapeName" o:spid="_x0000_s1026" type="#_x0000_t74" alt="BB4554EB068451BB9CGE1C043G04D126098J8B9;6&gt;VV28033!!!!!!BIHO@]v28033!!!!@577C58111B67GG992E111B67GG992E!!!!!!!!!!!!!!!!!!!!!!!!!!!!!!!!!!!!!!!!!!!!!!!!!!!!9;5&lt;U9;7G@MDONWN,TRDS0BIHO@]v28033!!!!@@5E61G1102E296B78B1102E296B78B!!!!!!!!!!!!!!!!!!!!!!!!!!!!!!!!!!!!!!!!!!!!!!!!!!!!9;C?2886DC[29505!!!!!!BIHO@]{29505!!!1@@561G61100180BB4CE1100180BB4CE!!!!!!!!!!!!!!!!!!!!!!!!!!!!!!!!!!!!!!!!!!!!!!!!!!!!9:ACO85D?WR54503@!!!!!BIHO@]r54503!!!!@579C7211001803GCD111001803GCD1!!!!!!!!!!!!!!!!!!!!!!!!!!!!!!!!!!!!!!!!!!!!!!!!!!!!9=K:K9=OFCF52339!!!!!!BIHO@]f52339!!!!!!!!!!111D15B86249811D15B862498!!!!!!!!!!!!!!!!!!!!!!!!!!!!!!!!!!!!!!!!!!!!!!!!!!!!84@&lt;&lt;87I@&lt;r54503`!!!!!BIHO@]r54503!!!1@579C7211001803GCD111001803GCD1!!!!!!!!!!!!!!!!!!!!!!!!!!!!!!!!!!!!!!!!!!!!!!!!!!!!897&gt;A89;9XR11019434!!!BIHO@]r110194341@579CE2110CC847DD87110CC847DD87!!!!!!!!!!!!!!!!!!!!!!!!!!!!!!!!!!!!!!!!!!!!!!!!!!!!89F?^89F&gt;NL11018580C!!BIHO@]l110185801@@560161107DBC6BGG91107DBC6BGG9!!!!!!!!!!!!!!!!!!!!!!!!!!!!!!!!!!!!!!!!!!!!!!!!!!!!89N;N8=A;4F52339[!!!!!BIHO@]f52339!!!1111111111D15B9725E@hognY,LERQ!BB!Dofhod!舜税家聚蚀脉髓^B14/enb!!!!!!!!!!!!!!!!!!!!!88;9&gt;88;9DM29987!!!!!!BIHO@]m29987!!!1@@57D@G11308611EC@211308611EC@2!!!!!!!!!!!!!!!!!!!!!!!!!!!!!!!!!!!!!!!!!!!!!!!!!!!!!!!!!!!!!!!!!!!!!!!!!!!!!!!!!!!!!!!!!!!!!!!!!!!!!!!!!!!!!!!!!!!!!!!!!!!!!!!!!!!!!!!!!!!!!!!!!!!!!!!!!!!!!!!!!!!!!!!!!!!!!!!!!!!!!!!!!!!!!!!!!!!!!!!!!!!!!!!!!!!!!!!!!!!!!!!!!!!!!!!!!!!!!!!!!!!!!!!!!!!!!!!!!!!!!!!!!!!!!!!!!!!!!!!!!!!!!!!!!!!!!!!!!!!!!!!!!!!!!!!!!!!!!!!!!!!!!!!!!!!!!!!!!!!!!!!!!!!!!!!!!!!!!!!!!!!!!!!!!!!!!!!!!!!!!!!!!!!!!!!!!!!!!!!!!!!!!!!!!!!!!!!!!!!!!!!!!!!!!!!!!!!!!!!!!!!!!!!!!!!!!!!!!!!!!!!!!!!!!!!!!!!!!!!!!!!!!!!!!!!!!!!!!!!!!!!!!!!!!!!!!!!!!!!!!!!!!!!!!!!!!!!!!!!!!!!!!!!!!!!!!!!!!!!!!!!!!!!!!!!!!!!!!!!!!!!!!!!!!!!!!!!!!!!!!!!!!!!!!!!!!!!!!!!!!!!!!!!!!!!!!!!!!!!!!!!!!!!!!!!!!!!!!!!!!!!!!!!!!!!!!!!!!!!!!!!!!!!!!!!!!!!!!!!!!!!!!!!!!!!!!!!!!!!!!!!!!!!!!!!!!!!!!!!!!!!!!!!!!!!!!!!!!!!!!!!!!!!!!!!!!!!!!!!!!!!!!!!!!!!!!!!!!!!!!!!!!!!!!!!!!!!!!!!!!!!!!!!!!!!!!!!!!!!!!!!!!!!!!!!!!!!!!!!!!!!!!!!!!!!!!!!!!!!!!!!!!!!!!!!!!!!!!!!!!!!!!!!!!!!!!!!!!!!!!!!!!!!!!!!!!!!!!!!!!!!!!!!!!!!!!!!!!!!!!!!!!!!!!!!!!!!!!!!!!!!!!!!!!!!!!!!!!!!!!!!!!!!!!!!!!!!!!!!!!!!!!!!!!!!!!!!!!!!!!!!!!!!!!!!!!!!!!!!!!!!!!!!!!!!!!!!!!!!!!!!!!!!!!!!!!!!!!!!!!!!!!!!!!!!!!!!!!!!!!!!!!!!!!!!!!!!!!!!!!!!!!!!!!!!!!!!!!!!!!!!!!!!!!!!!!!!!!!!!!!!!!!!!!!!!!!!!!!!!!!!!!!!!!!!!!!!!!!!!!!!!!!!!!!!!!!!!!!!!!!!!!!!!!!!!!!!!!!!!!!1!1" style="position:absolute;left:0;text-align:left;margin-left:0;margin-top:0;width:.05pt;height:.05pt;z-index:251657728;visibility:hidden">
            <w10:anchorlock/>
          </v:shape>
        </w:pict>
      </w:r>
    </w:p>
    <w:p w:rsidR="00A036CA" w:rsidRDefault="00535554" w:rsidP="000A7931">
      <w:pPr>
        <w:pStyle w:val="ae"/>
        <w:outlineLvl w:val="0"/>
      </w:pPr>
      <w:r>
        <w:rPr>
          <w:rFonts w:hint="eastAsia"/>
          <w:lang w:val="pt-BR"/>
        </w:rPr>
        <w:t>统一帐户</w:t>
      </w:r>
      <w:r w:rsidR="00A036CA">
        <w:rPr>
          <w:rFonts w:hint="eastAsia"/>
          <w:lang w:val="pt-BR"/>
        </w:rPr>
        <w:t>接口文档</w:t>
      </w:r>
      <w:r w:rsidR="00AF7A87">
        <w:rPr>
          <w:rFonts w:hint="eastAsia"/>
          <w:lang w:val="pt-BR"/>
        </w:rPr>
        <w:t>V</w:t>
      </w:r>
      <w:r w:rsidR="009B3BAE">
        <w:rPr>
          <w:rFonts w:hint="eastAsia"/>
          <w:lang w:val="pt-BR"/>
        </w:rPr>
        <w:t>1</w:t>
      </w:r>
      <w:r w:rsidR="00AF7A87">
        <w:rPr>
          <w:rFonts w:hint="eastAsia"/>
          <w:lang w:val="pt-BR"/>
        </w:rPr>
        <w:t>.</w:t>
      </w:r>
      <w:r w:rsidR="00910126">
        <w:rPr>
          <w:rFonts w:hint="eastAsia"/>
          <w:lang w:val="pt-BR"/>
        </w:rPr>
        <w:t>19</w:t>
      </w:r>
    </w:p>
    <w:p w:rsidR="00A036CA" w:rsidRDefault="00A036CA">
      <w:pPr>
        <w:pStyle w:val="ae"/>
      </w:pPr>
    </w:p>
    <w:p w:rsidR="00A036CA" w:rsidRDefault="00A036CA"/>
    <w:p w:rsidR="00A036CA" w:rsidRDefault="00A036CA"/>
    <w:p w:rsidR="00A036CA" w:rsidRDefault="00A036CA"/>
    <w:p w:rsidR="00A036CA" w:rsidRDefault="00A036CA"/>
    <w:p w:rsidR="00A036CA" w:rsidRDefault="00A036CA"/>
    <w:p w:rsidR="00A036CA" w:rsidRDefault="00256CBC">
      <w:pPr>
        <w:pStyle w:val="ae"/>
      </w:pPr>
      <w:r>
        <w:rPr>
          <w:rFonts w:ascii="Dotum" w:eastAsia="Dotum" w:hAnsi="Dotum"/>
          <w:noProof/>
        </w:rPr>
        <w:drawing>
          <wp:inline distT="0" distB="0" distL="0" distR="0">
            <wp:extent cx="742950" cy="742950"/>
            <wp:effectExtent l="19050" t="0" r="0" b="0"/>
            <wp:docPr id="1"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W_POS_RGB_Vertical"/>
                    <pic:cNvPicPr>
                      <a:picLocks noChangeAspect="1" noChangeArrowheads="1"/>
                    </pic:cNvPicPr>
                  </pic:nvPicPr>
                  <pic:blipFill>
                    <a:blip r:embed="rId8" cstate="print"/>
                    <a:srcRect/>
                    <a:stretch>
                      <a:fillRect/>
                    </a:stretch>
                  </pic:blipFill>
                  <pic:spPr bwMode="auto">
                    <a:xfrm>
                      <a:off x="0" y="0"/>
                      <a:ext cx="742950" cy="742950"/>
                    </a:xfrm>
                    <a:prstGeom prst="rect">
                      <a:avLst/>
                    </a:prstGeom>
                    <a:noFill/>
                    <a:ln w="9525">
                      <a:noFill/>
                      <a:miter lim="800000"/>
                      <a:headEnd/>
                      <a:tailEnd/>
                    </a:ln>
                  </pic:spPr>
                </pic:pic>
              </a:graphicData>
            </a:graphic>
          </wp:inline>
        </w:drawing>
      </w:r>
    </w:p>
    <w:p w:rsidR="00A036CA" w:rsidRDefault="00A036CA">
      <w:pPr>
        <w:pStyle w:val="af"/>
      </w:pPr>
      <w:r>
        <w:rPr>
          <w:rFonts w:hint="eastAsia"/>
        </w:rPr>
        <w:t>华为技术有限公司</w:t>
      </w:r>
    </w:p>
    <w:p w:rsidR="00A036CA" w:rsidRDefault="00D304A5">
      <w:pPr>
        <w:pStyle w:val="af"/>
      </w:pPr>
      <w:r>
        <w:rPr>
          <w:rFonts w:hint="eastAsia"/>
        </w:rPr>
        <w:t>201</w:t>
      </w:r>
      <w:r w:rsidR="00FB35B9">
        <w:rPr>
          <w:rFonts w:hint="eastAsia"/>
        </w:rPr>
        <w:t>4</w:t>
      </w:r>
      <w:r w:rsidR="00A036CA">
        <w:rPr>
          <w:rFonts w:hint="eastAsia"/>
        </w:rPr>
        <w:t>年</w:t>
      </w:r>
      <w:r w:rsidR="009E3825">
        <w:rPr>
          <w:rFonts w:hint="eastAsia"/>
        </w:rPr>
        <w:t>12</w:t>
      </w:r>
      <w:r w:rsidR="00A036CA">
        <w:rPr>
          <w:rFonts w:hint="eastAsia"/>
        </w:rPr>
        <w:t>月</w:t>
      </w:r>
    </w:p>
    <w:p w:rsidR="0093708A" w:rsidRPr="000F1F2E" w:rsidRDefault="0093708A" w:rsidP="0093708A">
      <w:pPr>
        <w:pStyle w:val="af2"/>
      </w:pPr>
      <w:r>
        <w:br w:type="page"/>
      </w:r>
      <w:r w:rsidRPr="000F1F2E">
        <w:rPr>
          <w:rFonts w:hint="eastAsia"/>
        </w:rPr>
        <w:lastRenderedPageBreak/>
        <w:t>修订记录</w:t>
      </w:r>
      <w:r w:rsidRPr="000F1F2E">
        <w:t>Revision record</w:t>
      </w:r>
    </w:p>
    <w:tbl>
      <w:tblPr>
        <w:tblW w:w="6211" w:type="pct"/>
        <w:jc w:val="center"/>
        <w:tblCellMar>
          <w:left w:w="57" w:type="dxa"/>
          <w:right w:w="57" w:type="dxa"/>
        </w:tblCellMar>
        <w:tblLook w:val="0000"/>
      </w:tblPr>
      <w:tblGrid>
        <w:gridCol w:w="1193"/>
        <w:gridCol w:w="885"/>
        <w:gridCol w:w="7614"/>
        <w:gridCol w:w="768"/>
      </w:tblGrid>
      <w:tr w:rsidR="0093708A" w:rsidTr="00364A17">
        <w:trPr>
          <w:cantSplit/>
          <w:jc w:val="center"/>
        </w:trPr>
        <w:tc>
          <w:tcPr>
            <w:tcW w:w="570" w:type="pct"/>
            <w:tcBorders>
              <w:top w:val="single" w:sz="6" w:space="0" w:color="auto"/>
              <w:left w:val="single" w:sz="6" w:space="0" w:color="auto"/>
              <w:bottom w:val="single" w:sz="6" w:space="0" w:color="auto"/>
              <w:right w:val="single" w:sz="6" w:space="0" w:color="auto"/>
            </w:tcBorders>
          </w:tcPr>
          <w:p w:rsidR="0093708A" w:rsidRPr="000F1F2E" w:rsidRDefault="0093708A" w:rsidP="0093708A">
            <w:pPr>
              <w:pStyle w:val="Char2"/>
            </w:pPr>
            <w:r w:rsidRPr="000F1F2E">
              <w:rPr>
                <w:rFonts w:hint="eastAsia"/>
              </w:rPr>
              <w:t>日期</w:t>
            </w:r>
          </w:p>
          <w:p w:rsidR="0093708A" w:rsidRPr="000F1F2E" w:rsidRDefault="0093708A" w:rsidP="0093708A">
            <w:pPr>
              <w:pStyle w:val="Char2"/>
            </w:pPr>
            <w:r w:rsidRPr="000F1F2E">
              <w:t>Date</w:t>
            </w:r>
          </w:p>
        </w:tc>
        <w:tc>
          <w:tcPr>
            <w:tcW w:w="423" w:type="pct"/>
            <w:tcBorders>
              <w:top w:val="single" w:sz="6" w:space="0" w:color="auto"/>
              <w:left w:val="single" w:sz="6" w:space="0" w:color="auto"/>
              <w:bottom w:val="single" w:sz="6" w:space="0" w:color="auto"/>
              <w:right w:val="single" w:sz="6" w:space="0" w:color="auto"/>
            </w:tcBorders>
          </w:tcPr>
          <w:p w:rsidR="0093708A" w:rsidRPr="000F1F2E" w:rsidRDefault="0093708A" w:rsidP="0093708A">
            <w:pPr>
              <w:pStyle w:val="Char2"/>
            </w:pPr>
            <w:r w:rsidRPr="000F1F2E">
              <w:rPr>
                <w:rFonts w:hint="eastAsia"/>
              </w:rPr>
              <w:t>修订版本</w:t>
            </w:r>
            <w:r w:rsidRPr="000F1F2E">
              <w:t>Revision version</w:t>
            </w:r>
          </w:p>
        </w:tc>
        <w:tc>
          <w:tcPr>
            <w:tcW w:w="3640" w:type="pct"/>
            <w:tcBorders>
              <w:top w:val="single" w:sz="6" w:space="0" w:color="auto"/>
              <w:left w:val="single" w:sz="6" w:space="0" w:color="auto"/>
              <w:bottom w:val="single" w:sz="6" w:space="0" w:color="auto"/>
              <w:right w:val="single" w:sz="6" w:space="0" w:color="auto"/>
            </w:tcBorders>
          </w:tcPr>
          <w:p w:rsidR="0093708A" w:rsidRPr="000F1F2E" w:rsidRDefault="0093708A" w:rsidP="0093708A">
            <w:pPr>
              <w:pStyle w:val="Char2"/>
            </w:pPr>
            <w:r w:rsidRPr="000F1F2E">
              <w:rPr>
                <w:rFonts w:hint="eastAsia"/>
              </w:rPr>
              <w:t>描述</w:t>
            </w:r>
            <w:r w:rsidRPr="000F1F2E">
              <w:t>Description</w:t>
            </w:r>
          </w:p>
        </w:tc>
        <w:tc>
          <w:tcPr>
            <w:tcW w:w="367" w:type="pct"/>
            <w:tcBorders>
              <w:top w:val="single" w:sz="6" w:space="0" w:color="auto"/>
              <w:left w:val="single" w:sz="6" w:space="0" w:color="auto"/>
              <w:bottom w:val="single" w:sz="6" w:space="0" w:color="auto"/>
              <w:right w:val="single" w:sz="6" w:space="0" w:color="auto"/>
            </w:tcBorders>
          </w:tcPr>
          <w:p w:rsidR="0093708A" w:rsidRPr="000F1F2E" w:rsidRDefault="0093708A" w:rsidP="0093708A">
            <w:pPr>
              <w:pStyle w:val="Char2"/>
            </w:pPr>
            <w:r w:rsidRPr="000F1F2E">
              <w:rPr>
                <w:rFonts w:hint="eastAsia"/>
              </w:rPr>
              <w:t>作者</w:t>
            </w:r>
            <w:r w:rsidRPr="000F1F2E">
              <w:t>Author</w:t>
            </w:r>
          </w:p>
        </w:tc>
      </w:tr>
      <w:tr w:rsidR="00277F8F" w:rsidTr="00364A17">
        <w:trPr>
          <w:cantSplit/>
          <w:trHeight w:hRule="exact" w:val="957"/>
          <w:jc w:val="center"/>
        </w:trPr>
        <w:tc>
          <w:tcPr>
            <w:tcW w:w="570" w:type="pct"/>
            <w:tcBorders>
              <w:top w:val="single" w:sz="6" w:space="0" w:color="auto"/>
              <w:left w:val="single" w:sz="6" w:space="0" w:color="auto"/>
              <w:bottom w:val="single" w:sz="6" w:space="0" w:color="auto"/>
              <w:right w:val="single" w:sz="6" w:space="0" w:color="auto"/>
            </w:tcBorders>
          </w:tcPr>
          <w:p w:rsidR="00277F8F" w:rsidRPr="00BD7588" w:rsidRDefault="00277F8F" w:rsidP="005D1513">
            <w:pPr>
              <w:pStyle w:val="ab"/>
              <w:rPr>
                <w:rFonts w:ascii="Verdana" w:hAnsi="Verdana"/>
                <w:noProof w:val="0"/>
                <w:sz w:val="18"/>
                <w:szCs w:val="18"/>
              </w:rPr>
            </w:pPr>
            <w:r>
              <w:rPr>
                <w:rFonts w:ascii="Verdana" w:hAnsi="Verdana"/>
                <w:noProof w:val="0"/>
                <w:sz w:val="18"/>
                <w:szCs w:val="18"/>
              </w:rPr>
              <w:t>20</w:t>
            </w:r>
            <w:r w:rsidR="005D1513">
              <w:rPr>
                <w:rFonts w:ascii="Verdana" w:hAnsi="Verdana" w:hint="eastAsia"/>
                <w:noProof w:val="0"/>
                <w:sz w:val="18"/>
                <w:szCs w:val="18"/>
              </w:rPr>
              <w:t>11-03-21</w:t>
            </w:r>
          </w:p>
        </w:tc>
        <w:tc>
          <w:tcPr>
            <w:tcW w:w="423" w:type="pct"/>
            <w:tcBorders>
              <w:top w:val="single" w:sz="6" w:space="0" w:color="auto"/>
              <w:left w:val="single" w:sz="6" w:space="0" w:color="auto"/>
              <w:bottom w:val="single" w:sz="6" w:space="0" w:color="auto"/>
              <w:right w:val="single" w:sz="6" w:space="0" w:color="auto"/>
            </w:tcBorders>
          </w:tcPr>
          <w:p w:rsidR="00277F8F" w:rsidRPr="00BD7588" w:rsidRDefault="00DC2E03" w:rsidP="0093708A">
            <w:pPr>
              <w:pStyle w:val="ab"/>
              <w:rPr>
                <w:rFonts w:ascii="Verdana" w:hAnsi="Verdana"/>
                <w:noProof w:val="0"/>
                <w:sz w:val="18"/>
                <w:szCs w:val="18"/>
              </w:rPr>
            </w:pPr>
            <w:r>
              <w:rPr>
                <w:rFonts w:ascii="Verdana" w:hAnsi="Verdana" w:hint="eastAsia"/>
                <w:noProof w:val="0"/>
                <w:sz w:val="18"/>
                <w:szCs w:val="18"/>
              </w:rPr>
              <w:t>0</w:t>
            </w:r>
            <w:r w:rsidR="00277F8F">
              <w:rPr>
                <w:rFonts w:ascii="Verdana" w:hAnsi="Verdana" w:hint="eastAsia"/>
                <w:noProof w:val="0"/>
                <w:sz w:val="18"/>
                <w:szCs w:val="18"/>
              </w:rPr>
              <w:t>.0</w:t>
            </w:r>
            <w:r>
              <w:rPr>
                <w:rFonts w:ascii="Verdana" w:hAnsi="Verdana" w:hint="eastAsia"/>
                <w:noProof w:val="0"/>
                <w:sz w:val="18"/>
                <w:szCs w:val="18"/>
              </w:rPr>
              <w:t>1</w:t>
            </w:r>
          </w:p>
        </w:tc>
        <w:tc>
          <w:tcPr>
            <w:tcW w:w="3640" w:type="pct"/>
            <w:tcBorders>
              <w:top w:val="single" w:sz="6" w:space="0" w:color="auto"/>
              <w:left w:val="single" w:sz="6" w:space="0" w:color="auto"/>
              <w:bottom w:val="single" w:sz="6" w:space="0" w:color="auto"/>
              <w:right w:val="single" w:sz="6" w:space="0" w:color="auto"/>
            </w:tcBorders>
          </w:tcPr>
          <w:p w:rsidR="00B61A97" w:rsidRDefault="005D1513" w:rsidP="005D1513">
            <w:pPr>
              <w:pStyle w:val="ab"/>
              <w:rPr>
                <w:rFonts w:ascii="Verdana" w:hAnsi="Verdana"/>
                <w:noProof w:val="0"/>
                <w:sz w:val="18"/>
                <w:szCs w:val="18"/>
              </w:rPr>
            </w:pPr>
            <w:r>
              <w:rPr>
                <w:rFonts w:ascii="Verdana" w:hAnsi="Verdana" w:hint="eastAsia"/>
                <w:noProof w:val="0"/>
                <w:sz w:val="18"/>
                <w:szCs w:val="18"/>
              </w:rPr>
              <w:t>init</w:t>
            </w:r>
          </w:p>
          <w:p w:rsidR="00B61A97" w:rsidRPr="00BD7588" w:rsidRDefault="00B61A97" w:rsidP="0093708A">
            <w:pPr>
              <w:pStyle w:val="ab"/>
              <w:rPr>
                <w:rFonts w:ascii="Verdana" w:hAnsi="Verdana"/>
                <w:noProof w:val="0"/>
                <w:sz w:val="18"/>
                <w:szCs w:val="18"/>
              </w:rPr>
            </w:pPr>
          </w:p>
        </w:tc>
        <w:tc>
          <w:tcPr>
            <w:tcW w:w="367" w:type="pct"/>
            <w:tcBorders>
              <w:top w:val="single" w:sz="6" w:space="0" w:color="auto"/>
              <w:left w:val="single" w:sz="6" w:space="0" w:color="auto"/>
              <w:bottom w:val="single" w:sz="6" w:space="0" w:color="auto"/>
              <w:right w:val="single" w:sz="6" w:space="0" w:color="auto"/>
            </w:tcBorders>
          </w:tcPr>
          <w:p w:rsidR="00B61A97" w:rsidRDefault="005D1513" w:rsidP="0093708A">
            <w:pPr>
              <w:pStyle w:val="ab"/>
              <w:rPr>
                <w:rFonts w:ascii="Verdana" w:hAnsi="Verdana"/>
                <w:noProof w:val="0"/>
                <w:sz w:val="18"/>
                <w:szCs w:val="18"/>
              </w:rPr>
            </w:pPr>
            <w:r>
              <w:rPr>
                <w:rFonts w:ascii="Verdana" w:hAnsi="Verdana" w:hint="eastAsia"/>
                <w:noProof w:val="0"/>
                <w:sz w:val="18"/>
                <w:szCs w:val="18"/>
              </w:rPr>
              <w:t>黄春林</w:t>
            </w:r>
          </w:p>
          <w:p w:rsidR="005D1513" w:rsidRPr="00BD7588" w:rsidRDefault="005D1513" w:rsidP="0093708A">
            <w:pPr>
              <w:pStyle w:val="ab"/>
              <w:rPr>
                <w:rFonts w:ascii="Verdana" w:hAnsi="Verdana"/>
                <w:noProof w:val="0"/>
                <w:sz w:val="18"/>
                <w:szCs w:val="18"/>
              </w:rPr>
            </w:pPr>
            <w:r>
              <w:rPr>
                <w:rFonts w:ascii="Verdana" w:hAnsi="Verdana" w:hint="eastAsia"/>
                <w:noProof w:val="0"/>
                <w:sz w:val="18"/>
                <w:szCs w:val="18"/>
              </w:rPr>
              <w:t>陈立峰</w:t>
            </w:r>
          </w:p>
        </w:tc>
      </w:tr>
      <w:tr w:rsidR="00922C05" w:rsidTr="00364A17">
        <w:trPr>
          <w:cantSplit/>
          <w:trHeight w:val="1785"/>
          <w:jc w:val="center"/>
        </w:trPr>
        <w:tc>
          <w:tcPr>
            <w:tcW w:w="570" w:type="pct"/>
            <w:tcBorders>
              <w:top w:val="single" w:sz="6" w:space="0" w:color="auto"/>
              <w:left w:val="single" w:sz="6" w:space="0" w:color="auto"/>
              <w:bottom w:val="single" w:sz="6" w:space="0" w:color="auto"/>
              <w:right w:val="single" w:sz="6" w:space="0" w:color="auto"/>
            </w:tcBorders>
          </w:tcPr>
          <w:p w:rsidR="00922C05" w:rsidRPr="00BD7588" w:rsidRDefault="00922C05" w:rsidP="00922C05">
            <w:pPr>
              <w:pStyle w:val="ab"/>
              <w:rPr>
                <w:rFonts w:ascii="Verdana" w:hAnsi="Verdana"/>
                <w:noProof w:val="0"/>
                <w:sz w:val="18"/>
                <w:szCs w:val="18"/>
              </w:rPr>
            </w:pPr>
            <w:r>
              <w:rPr>
                <w:rFonts w:ascii="Verdana" w:hAnsi="Verdana"/>
                <w:noProof w:val="0"/>
                <w:sz w:val="18"/>
                <w:szCs w:val="18"/>
              </w:rPr>
              <w:t>20</w:t>
            </w:r>
            <w:r>
              <w:rPr>
                <w:rFonts w:ascii="Verdana" w:hAnsi="Verdana" w:hint="eastAsia"/>
                <w:noProof w:val="0"/>
                <w:sz w:val="18"/>
                <w:szCs w:val="18"/>
              </w:rPr>
              <w:t>11-03-24</w:t>
            </w:r>
          </w:p>
        </w:tc>
        <w:tc>
          <w:tcPr>
            <w:tcW w:w="423" w:type="pct"/>
            <w:tcBorders>
              <w:top w:val="single" w:sz="6" w:space="0" w:color="auto"/>
              <w:left w:val="single" w:sz="6" w:space="0" w:color="auto"/>
              <w:bottom w:val="single" w:sz="6" w:space="0" w:color="auto"/>
              <w:right w:val="single" w:sz="6" w:space="0" w:color="auto"/>
            </w:tcBorders>
          </w:tcPr>
          <w:p w:rsidR="00922C05" w:rsidRPr="00BD7588" w:rsidRDefault="00DC2E03" w:rsidP="00F2204F">
            <w:pPr>
              <w:pStyle w:val="ab"/>
              <w:rPr>
                <w:rFonts w:ascii="Verdana" w:hAnsi="Verdana"/>
                <w:noProof w:val="0"/>
                <w:sz w:val="18"/>
                <w:szCs w:val="18"/>
              </w:rPr>
            </w:pPr>
            <w:r>
              <w:rPr>
                <w:rFonts w:ascii="Verdana" w:hAnsi="Verdana" w:hint="eastAsia"/>
                <w:noProof w:val="0"/>
                <w:sz w:val="18"/>
                <w:szCs w:val="18"/>
              </w:rPr>
              <w:t>0</w:t>
            </w:r>
            <w:r w:rsidR="00922C05">
              <w:rPr>
                <w:rFonts w:ascii="Verdana" w:hAnsi="Verdana" w:hint="eastAsia"/>
                <w:noProof w:val="0"/>
                <w:sz w:val="18"/>
                <w:szCs w:val="18"/>
              </w:rPr>
              <w:t>.0</w:t>
            </w:r>
            <w:r>
              <w:rPr>
                <w:rFonts w:ascii="Verdana" w:hAnsi="Verdana" w:hint="eastAsia"/>
                <w:noProof w:val="0"/>
                <w:sz w:val="18"/>
                <w:szCs w:val="18"/>
              </w:rPr>
              <w:t>2</w:t>
            </w:r>
          </w:p>
        </w:tc>
        <w:tc>
          <w:tcPr>
            <w:tcW w:w="3640" w:type="pct"/>
            <w:tcBorders>
              <w:top w:val="single" w:sz="6" w:space="0" w:color="auto"/>
              <w:left w:val="single" w:sz="6" w:space="0" w:color="auto"/>
              <w:bottom w:val="single" w:sz="6" w:space="0" w:color="auto"/>
              <w:right w:val="single" w:sz="6" w:space="0" w:color="auto"/>
            </w:tcBorders>
          </w:tcPr>
          <w:p w:rsidR="00922C05" w:rsidRDefault="00922C05" w:rsidP="00922C05">
            <w:pPr>
              <w:pStyle w:val="ab"/>
              <w:rPr>
                <w:rFonts w:ascii="Verdana" w:hAnsi="Verdana"/>
                <w:noProof w:val="0"/>
                <w:sz w:val="18"/>
                <w:szCs w:val="18"/>
              </w:rPr>
            </w:pPr>
            <w:r>
              <w:rPr>
                <w:rFonts w:ascii="Verdana" w:hAnsi="Verdana" w:hint="eastAsia"/>
                <w:noProof w:val="0"/>
                <w:sz w:val="18"/>
                <w:szCs w:val="18"/>
              </w:rPr>
              <w:t>增加</w:t>
            </w:r>
            <w:r>
              <w:rPr>
                <w:rFonts w:ascii="Verdana" w:hAnsi="Verdana" w:hint="eastAsia"/>
                <w:noProof w:val="0"/>
                <w:sz w:val="18"/>
                <w:szCs w:val="18"/>
              </w:rPr>
              <w:t>AccountAgent</w:t>
            </w:r>
            <w:r>
              <w:rPr>
                <w:rFonts w:ascii="Verdana" w:hAnsi="Verdana" w:hint="eastAsia"/>
                <w:noProof w:val="0"/>
                <w:sz w:val="18"/>
                <w:szCs w:val="18"/>
              </w:rPr>
              <w:t>与</w:t>
            </w:r>
            <w:r>
              <w:rPr>
                <w:rFonts w:ascii="Verdana" w:hAnsi="Verdana" w:hint="eastAsia"/>
                <w:noProof w:val="0"/>
                <w:sz w:val="18"/>
                <w:szCs w:val="18"/>
              </w:rPr>
              <w:t>AccountServer</w:t>
            </w:r>
            <w:r>
              <w:rPr>
                <w:rFonts w:ascii="Verdana" w:hAnsi="Verdana" w:hint="eastAsia"/>
                <w:noProof w:val="0"/>
                <w:sz w:val="18"/>
                <w:szCs w:val="18"/>
              </w:rPr>
              <w:t>之间的</w:t>
            </w:r>
            <w:r>
              <w:rPr>
                <w:rFonts w:ascii="Verdana" w:hAnsi="Verdana" w:hint="eastAsia"/>
                <w:noProof w:val="0"/>
                <w:sz w:val="18"/>
                <w:szCs w:val="18"/>
              </w:rPr>
              <w:t>HTTP(s)</w:t>
            </w:r>
            <w:r>
              <w:rPr>
                <w:rFonts w:ascii="Verdana" w:hAnsi="Verdana" w:hint="eastAsia"/>
                <w:noProof w:val="0"/>
                <w:sz w:val="18"/>
                <w:szCs w:val="18"/>
              </w:rPr>
              <w:t>接口描述。</w:t>
            </w:r>
          </w:p>
          <w:p w:rsidR="00922C05" w:rsidRDefault="00922C05" w:rsidP="00922C05">
            <w:pPr>
              <w:pStyle w:val="ab"/>
              <w:rPr>
                <w:rFonts w:ascii="Verdana" w:hAnsi="Verdana"/>
                <w:noProof w:val="0"/>
                <w:sz w:val="18"/>
                <w:szCs w:val="18"/>
              </w:rPr>
            </w:pPr>
            <w:r>
              <w:rPr>
                <w:rFonts w:ascii="Verdana" w:hAnsi="Verdana" w:hint="eastAsia"/>
                <w:noProof w:val="0"/>
                <w:sz w:val="18"/>
                <w:szCs w:val="18"/>
              </w:rPr>
              <w:t>增加通过回答问题修改用户密码接口。</w:t>
            </w:r>
          </w:p>
          <w:p w:rsidR="00922C05" w:rsidRDefault="00922C05" w:rsidP="00922C05">
            <w:pPr>
              <w:pStyle w:val="ab"/>
              <w:rPr>
                <w:rFonts w:ascii="Verdana" w:hAnsi="Verdana"/>
                <w:noProof w:val="0"/>
                <w:sz w:val="18"/>
                <w:szCs w:val="18"/>
              </w:rPr>
            </w:pPr>
            <w:r>
              <w:rPr>
                <w:rFonts w:ascii="Verdana" w:hAnsi="Verdana" w:hint="eastAsia"/>
                <w:noProof w:val="0"/>
                <w:sz w:val="18"/>
                <w:szCs w:val="18"/>
              </w:rPr>
              <w:t>updateUserPasswordEx</w:t>
            </w:r>
            <w:r>
              <w:rPr>
                <w:rFonts w:ascii="Verdana" w:hAnsi="Verdana" w:hint="eastAsia"/>
                <w:noProof w:val="0"/>
                <w:sz w:val="18"/>
                <w:szCs w:val="18"/>
              </w:rPr>
              <w:t>改名为</w:t>
            </w:r>
            <w:r>
              <w:rPr>
                <w:rFonts w:ascii="Verdana" w:hAnsi="Verdana" w:hint="eastAsia"/>
                <w:noProof w:val="0"/>
                <w:sz w:val="18"/>
                <w:szCs w:val="18"/>
              </w:rPr>
              <w:t>updateUserPwdByOld</w:t>
            </w:r>
            <w:r>
              <w:rPr>
                <w:rFonts w:ascii="Verdana" w:hAnsi="Verdana" w:hint="eastAsia"/>
                <w:noProof w:val="0"/>
                <w:sz w:val="18"/>
                <w:szCs w:val="18"/>
              </w:rPr>
              <w:t>。</w:t>
            </w:r>
          </w:p>
          <w:p w:rsidR="00922C05" w:rsidRPr="00BD7588" w:rsidRDefault="00922C05" w:rsidP="00922C05">
            <w:pPr>
              <w:pStyle w:val="ab"/>
              <w:rPr>
                <w:rFonts w:ascii="Verdana" w:hAnsi="Verdana"/>
                <w:noProof w:val="0"/>
                <w:sz w:val="18"/>
                <w:szCs w:val="18"/>
              </w:rPr>
            </w:pPr>
            <w:r>
              <w:rPr>
                <w:rFonts w:ascii="Verdana" w:hAnsi="Verdana" w:hint="eastAsia"/>
                <w:noProof w:val="0"/>
                <w:sz w:val="18"/>
                <w:szCs w:val="18"/>
              </w:rPr>
              <w:t>UniAccount</w:t>
            </w:r>
            <w:r>
              <w:rPr>
                <w:rFonts w:ascii="Verdana" w:hAnsi="Verdana" w:hint="eastAsia"/>
                <w:noProof w:val="0"/>
                <w:sz w:val="18"/>
                <w:szCs w:val="18"/>
              </w:rPr>
              <w:t>长度改为</w:t>
            </w:r>
            <w:r>
              <w:rPr>
                <w:rFonts w:ascii="Verdana" w:hAnsi="Verdana" w:hint="eastAsia"/>
                <w:noProof w:val="0"/>
                <w:sz w:val="18"/>
                <w:szCs w:val="18"/>
              </w:rPr>
              <w:t>32</w:t>
            </w:r>
            <w:r>
              <w:rPr>
                <w:rFonts w:ascii="Verdana" w:hAnsi="Verdana" w:hint="eastAsia"/>
                <w:noProof w:val="0"/>
                <w:sz w:val="18"/>
                <w:szCs w:val="18"/>
              </w:rPr>
              <w:t>位。</w:t>
            </w:r>
          </w:p>
        </w:tc>
        <w:tc>
          <w:tcPr>
            <w:tcW w:w="367" w:type="pct"/>
            <w:tcBorders>
              <w:top w:val="single" w:sz="6" w:space="0" w:color="auto"/>
              <w:left w:val="single" w:sz="6" w:space="0" w:color="auto"/>
              <w:bottom w:val="single" w:sz="6" w:space="0" w:color="auto"/>
              <w:right w:val="single" w:sz="6" w:space="0" w:color="auto"/>
            </w:tcBorders>
          </w:tcPr>
          <w:p w:rsidR="00922C05" w:rsidRPr="00BD7588" w:rsidRDefault="00922C05" w:rsidP="00F2204F">
            <w:pPr>
              <w:pStyle w:val="ab"/>
              <w:rPr>
                <w:rFonts w:ascii="Verdana" w:hAnsi="Verdana"/>
                <w:noProof w:val="0"/>
                <w:sz w:val="18"/>
                <w:szCs w:val="18"/>
              </w:rPr>
            </w:pPr>
            <w:r>
              <w:rPr>
                <w:rFonts w:ascii="Verdana" w:hAnsi="Verdana" w:hint="eastAsia"/>
                <w:noProof w:val="0"/>
                <w:sz w:val="18"/>
                <w:szCs w:val="18"/>
              </w:rPr>
              <w:t>徐志贤</w:t>
            </w:r>
          </w:p>
        </w:tc>
      </w:tr>
      <w:tr w:rsidR="00DC2E03" w:rsidTr="00364A17">
        <w:trPr>
          <w:cantSplit/>
          <w:trHeight w:val="1785"/>
          <w:jc w:val="center"/>
        </w:trPr>
        <w:tc>
          <w:tcPr>
            <w:tcW w:w="570" w:type="pct"/>
            <w:tcBorders>
              <w:top w:val="single" w:sz="6" w:space="0" w:color="auto"/>
              <w:left w:val="single" w:sz="6" w:space="0" w:color="auto"/>
              <w:bottom w:val="single" w:sz="6" w:space="0" w:color="auto"/>
              <w:right w:val="single" w:sz="6" w:space="0" w:color="auto"/>
            </w:tcBorders>
          </w:tcPr>
          <w:p w:rsidR="00DC2E03" w:rsidRDefault="00DC2E03" w:rsidP="00922C05">
            <w:pPr>
              <w:pStyle w:val="ab"/>
              <w:rPr>
                <w:rFonts w:ascii="Verdana" w:hAnsi="Verdana"/>
                <w:noProof w:val="0"/>
                <w:sz w:val="18"/>
                <w:szCs w:val="18"/>
              </w:rPr>
            </w:pPr>
            <w:r>
              <w:rPr>
                <w:rFonts w:ascii="Verdana" w:hAnsi="Verdana" w:hint="eastAsia"/>
                <w:noProof w:val="0"/>
                <w:sz w:val="18"/>
                <w:szCs w:val="18"/>
              </w:rPr>
              <w:t>2011-03-29</w:t>
            </w:r>
          </w:p>
        </w:tc>
        <w:tc>
          <w:tcPr>
            <w:tcW w:w="423" w:type="pct"/>
            <w:tcBorders>
              <w:top w:val="single" w:sz="6" w:space="0" w:color="auto"/>
              <w:left w:val="single" w:sz="6" w:space="0" w:color="auto"/>
              <w:bottom w:val="single" w:sz="6" w:space="0" w:color="auto"/>
              <w:right w:val="single" w:sz="6" w:space="0" w:color="auto"/>
            </w:tcBorders>
          </w:tcPr>
          <w:p w:rsidR="00DC2E03" w:rsidRDefault="00DC2E03" w:rsidP="00F2204F">
            <w:pPr>
              <w:pStyle w:val="ab"/>
              <w:rPr>
                <w:rFonts w:ascii="Verdana" w:hAnsi="Verdana"/>
                <w:noProof w:val="0"/>
                <w:sz w:val="18"/>
                <w:szCs w:val="18"/>
              </w:rPr>
            </w:pPr>
            <w:r>
              <w:rPr>
                <w:rFonts w:ascii="Verdana" w:hAnsi="Verdana" w:hint="eastAsia"/>
                <w:noProof w:val="0"/>
                <w:sz w:val="18"/>
                <w:szCs w:val="18"/>
              </w:rPr>
              <w:t>0.03</w:t>
            </w:r>
          </w:p>
        </w:tc>
        <w:tc>
          <w:tcPr>
            <w:tcW w:w="3640" w:type="pct"/>
            <w:tcBorders>
              <w:top w:val="single" w:sz="6" w:space="0" w:color="auto"/>
              <w:left w:val="single" w:sz="6" w:space="0" w:color="auto"/>
              <w:bottom w:val="single" w:sz="6" w:space="0" w:color="auto"/>
              <w:right w:val="single" w:sz="6" w:space="0" w:color="auto"/>
            </w:tcBorders>
          </w:tcPr>
          <w:p w:rsidR="00DC2E03" w:rsidRDefault="00DC2E03" w:rsidP="00922C05">
            <w:pPr>
              <w:pStyle w:val="ab"/>
              <w:rPr>
                <w:rFonts w:ascii="Verdana" w:hAnsi="Verdana"/>
                <w:noProof w:val="0"/>
                <w:sz w:val="18"/>
                <w:szCs w:val="18"/>
              </w:rPr>
            </w:pPr>
            <w:r>
              <w:rPr>
                <w:rFonts w:ascii="Verdana" w:hAnsi="Verdana" w:hint="eastAsia"/>
                <w:noProof w:val="0"/>
                <w:sz w:val="18"/>
                <w:szCs w:val="18"/>
              </w:rPr>
              <w:t>根据评审结果整理接口。</w:t>
            </w:r>
          </w:p>
          <w:p w:rsidR="00DC2E03" w:rsidRDefault="00DC2E03" w:rsidP="00FF54F0">
            <w:pPr>
              <w:pStyle w:val="ab"/>
              <w:numPr>
                <w:ilvl w:val="0"/>
                <w:numId w:val="27"/>
              </w:numPr>
              <w:rPr>
                <w:rFonts w:ascii="Verdana" w:hAnsi="Verdana"/>
                <w:noProof w:val="0"/>
                <w:sz w:val="18"/>
                <w:szCs w:val="18"/>
              </w:rPr>
            </w:pPr>
            <w:r>
              <w:rPr>
                <w:rFonts w:ascii="Verdana" w:hAnsi="Verdana" w:hint="eastAsia"/>
                <w:noProof w:val="0"/>
                <w:sz w:val="18"/>
                <w:szCs w:val="18"/>
              </w:rPr>
              <w:t>TransactionID</w:t>
            </w:r>
            <w:r>
              <w:rPr>
                <w:rFonts w:ascii="Verdana" w:hAnsi="Verdana" w:hint="eastAsia"/>
                <w:noProof w:val="0"/>
                <w:sz w:val="18"/>
                <w:szCs w:val="18"/>
              </w:rPr>
              <w:t>、</w:t>
            </w:r>
            <w:r>
              <w:rPr>
                <w:rFonts w:ascii="Verdana" w:hAnsi="Verdana" w:hint="eastAsia"/>
                <w:noProof w:val="0"/>
                <w:sz w:val="18"/>
                <w:szCs w:val="18"/>
              </w:rPr>
              <w:t>TraceFlag</w:t>
            </w:r>
            <w:r>
              <w:rPr>
                <w:rFonts w:ascii="Verdana" w:hAnsi="Verdana" w:hint="eastAsia"/>
                <w:noProof w:val="0"/>
                <w:sz w:val="18"/>
                <w:szCs w:val="18"/>
              </w:rPr>
              <w:t>从</w:t>
            </w:r>
            <w:r>
              <w:rPr>
                <w:rFonts w:ascii="Verdana" w:hAnsi="Verdana" w:hint="eastAsia"/>
                <w:noProof w:val="0"/>
                <w:sz w:val="18"/>
                <w:szCs w:val="18"/>
              </w:rPr>
              <w:t>AccountService</w:t>
            </w:r>
            <w:r>
              <w:rPr>
                <w:rFonts w:ascii="Verdana" w:hAnsi="Verdana" w:hint="eastAsia"/>
                <w:noProof w:val="0"/>
                <w:sz w:val="18"/>
                <w:szCs w:val="18"/>
              </w:rPr>
              <w:t>、</w:t>
            </w:r>
            <w:r>
              <w:rPr>
                <w:rFonts w:ascii="Verdana" w:hAnsi="Verdana" w:hint="eastAsia"/>
                <w:noProof w:val="0"/>
                <w:sz w:val="18"/>
                <w:szCs w:val="18"/>
              </w:rPr>
              <w:t>Portal</w:t>
            </w:r>
            <w:r>
              <w:rPr>
                <w:rFonts w:ascii="Verdana" w:hAnsi="Verdana" w:hint="eastAsia"/>
                <w:noProof w:val="0"/>
                <w:sz w:val="18"/>
                <w:szCs w:val="18"/>
              </w:rPr>
              <w:t>、</w:t>
            </w:r>
            <w:r>
              <w:rPr>
                <w:rFonts w:ascii="Verdana" w:hAnsi="Verdana" w:hint="eastAsia"/>
                <w:noProof w:val="0"/>
                <w:sz w:val="18"/>
                <w:szCs w:val="18"/>
              </w:rPr>
              <w:t>APPServer</w:t>
            </w:r>
            <w:r>
              <w:rPr>
                <w:rFonts w:ascii="Verdana" w:hAnsi="Verdana" w:hint="eastAsia"/>
                <w:noProof w:val="0"/>
                <w:sz w:val="18"/>
                <w:szCs w:val="18"/>
              </w:rPr>
              <w:t>等模块开始设置，只用于服务端定位问题。</w:t>
            </w:r>
          </w:p>
          <w:p w:rsidR="00DC2E03" w:rsidRDefault="00732F7B" w:rsidP="00FF54F0">
            <w:pPr>
              <w:pStyle w:val="ab"/>
              <w:numPr>
                <w:ilvl w:val="0"/>
                <w:numId w:val="27"/>
              </w:numPr>
              <w:rPr>
                <w:rFonts w:ascii="Verdana" w:hAnsi="Verdana"/>
                <w:noProof w:val="0"/>
                <w:sz w:val="18"/>
                <w:szCs w:val="18"/>
              </w:rPr>
            </w:pPr>
            <w:r>
              <w:rPr>
                <w:rFonts w:ascii="Verdana" w:hAnsi="Verdana" w:hint="eastAsia"/>
                <w:noProof w:val="0"/>
                <w:sz w:val="18"/>
                <w:szCs w:val="18"/>
              </w:rPr>
              <w:t>增加内部用户</w:t>
            </w:r>
            <w:r>
              <w:rPr>
                <w:rFonts w:ascii="Verdana" w:hAnsi="Verdana" w:hint="eastAsia"/>
                <w:noProof w:val="0"/>
                <w:sz w:val="18"/>
                <w:szCs w:val="18"/>
              </w:rPr>
              <w:t>ID</w:t>
            </w:r>
            <w:r>
              <w:rPr>
                <w:rFonts w:ascii="Verdana" w:hAnsi="Verdana" w:hint="eastAsia"/>
                <w:noProof w:val="0"/>
                <w:sz w:val="18"/>
                <w:szCs w:val="18"/>
              </w:rPr>
              <w:t>，与云帐户区分开。</w:t>
            </w:r>
          </w:p>
          <w:p w:rsidR="00A108FA" w:rsidRDefault="005064A1" w:rsidP="00FF54F0">
            <w:pPr>
              <w:pStyle w:val="ab"/>
              <w:numPr>
                <w:ilvl w:val="0"/>
                <w:numId w:val="27"/>
              </w:numPr>
              <w:rPr>
                <w:rFonts w:ascii="Verdana" w:hAnsi="Verdana"/>
                <w:noProof w:val="0"/>
                <w:sz w:val="18"/>
                <w:szCs w:val="18"/>
              </w:rPr>
            </w:pPr>
            <w:r>
              <w:rPr>
                <w:rFonts w:ascii="Verdana" w:hAnsi="Verdana" w:hint="eastAsia"/>
                <w:noProof w:val="0"/>
                <w:sz w:val="18"/>
                <w:szCs w:val="18"/>
              </w:rPr>
              <w:t>增加解除设备绑定接口。</w:t>
            </w:r>
          </w:p>
          <w:p w:rsidR="00964927" w:rsidRDefault="00964927" w:rsidP="00FF54F0">
            <w:pPr>
              <w:pStyle w:val="ab"/>
              <w:numPr>
                <w:ilvl w:val="0"/>
                <w:numId w:val="27"/>
              </w:numPr>
              <w:rPr>
                <w:rFonts w:ascii="Verdana" w:hAnsi="Verdana"/>
                <w:noProof w:val="0"/>
                <w:sz w:val="18"/>
                <w:szCs w:val="18"/>
              </w:rPr>
            </w:pPr>
            <w:r>
              <w:rPr>
                <w:rFonts w:ascii="Verdana" w:hAnsi="Verdana" w:hint="eastAsia"/>
                <w:noProof w:val="0"/>
                <w:sz w:val="18"/>
                <w:szCs w:val="18"/>
              </w:rPr>
              <w:t>增加检查</w:t>
            </w:r>
            <w:r>
              <w:rPr>
                <w:rFonts w:ascii="Verdana" w:hAnsi="Verdana" w:hint="eastAsia"/>
                <w:noProof w:val="0"/>
                <w:sz w:val="18"/>
                <w:szCs w:val="18"/>
              </w:rPr>
              <w:t>E</w:t>
            </w:r>
            <w:r>
              <w:rPr>
                <w:rFonts w:ascii="Verdana" w:hAnsi="Verdana"/>
                <w:noProof w:val="0"/>
                <w:sz w:val="18"/>
                <w:szCs w:val="18"/>
              </w:rPr>
              <w:t>m</w:t>
            </w:r>
            <w:r>
              <w:rPr>
                <w:rFonts w:ascii="Verdana" w:hAnsi="Verdana" w:hint="eastAsia"/>
                <w:noProof w:val="0"/>
                <w:sz w:val="18"/>
                <w:szCs w:val="18"/>
              </w:rPr>
              <w:t>ail</w:t>
            </w:r>
            <w:r>
              <w:rPr>
                <w:rFonts w:ascii="Verdana" w:hAnsi="Verdana" w:hint="eastAsia"/>
                <w:noProof w:val="0"/>
                <w:sz w:val="18"/>
                <w:szCs w:val="18"/>
              </w:rPr>
              <w:t>是否重复接口。</w:t>
            </w:r>
          </w:p>
          <w:p w:rsidR="005064A1" w:rsidRDefault="005064A1" w:rsidP="00FF54F0">
            <w:pPr>
              <w:pStyle w:val="ab"/>
              <w:numPr>
                <w:ilvl w:val="0"/>
                <w:numId w:val="27"/>
              </w:numPr>
              <w:rPr>
                <w:rFonts w:ascii="Verdana" w:hAnsi="Verdana"/>
                <w:noProof w:val="0"/>
                <w:sz w:val="18"/>
                <w:szCs w:val="18"/>
              </w:rPr>
            </w:pPr>
            <w:r>
              <w:rPr>
                <w:rFonts w:ascii="Verdana" w:hAnsi="Verdana" w:hint="eastAsia"/>
                <w:noProof w:val="0"/>
                <w:sz w:val="18"/>
                <w:szCs w:val="18"/>
              </w:rPr>
              <w:t>增加通过</w:t>
            </w:r>
            <w:r>
              <w:rPr>
                <w:rFonts w:ascii="Verdana" w:hAnsi="Verdana" w:hint="eastAsia"/>
                <w:noProof w:val="0"/>
                <w:sz w:val="18"/>
                <w:szCs w:val="18"/>
              </w:rPr>
              <w:t>EMail</w:t>
            </w:r>
            <w:r>
              <w:rPr>
                <w:rFonts w:ascii="Verdana" w:hAnsi="Verdana" w:hint="eastAsia"/>
                <w:noProof w:val="0"/>
                <w:sz w:val="18"/>
                <w:szCs w:val="18"/>
              </w:rPr>
              <w:t>重置密码请求接口。</w:t>
            </w:r>
          </w:p>
          <w:p w:rsidR="00887101" w:rsidRDefault="00887101" w:rsidP="00FF54F0">
            <w:pPr>
              <w:pStyle w:val="ab"/>
              <w:numPr>
                <w:ilvl w:val="0"/>
                <w:numId w:val="27"/>
              </w:numPr>
              <w:rPr>
                <w:rFonts w:ascii="Verdana" w:hAnsi="Verdana"/>
                <w:noProof w:val="0"/>
                <w:sz w:val="18"/>
                <w:szCs w:val="18"/>
              </w:rPr>
            </w:pPr>
            <w:r>
              <w:rPr>
                <w:rFonts w:ascii="Verdana" w:hAnsi="Verdana" w:hint="eastAsia"/>
                <w:noProof w:val="0"/>
                <w:sz w:val="18"/>
                <w:szCs w:val="18"/>
              </w:rPr>
              <w:t>增加客户端和</w:t>
            </w:r>
            <w:r>
              <w:rPr>
                <w:rFonts w:ascii="Verdana" w:hAnsi="Verdana" w:hint="eastAsia"/>
                <w:noProof w:val="0"/>
                <w:sz w:val="18"/>
                <w:szCs w:val="18"/>
              </w:rPr>
              <w:t>Portal</w:t>
            </w:r>
            <w:r>
              <w:rPr>
                <w:rFonts w:ascii="Verdana" w:hAnsi="Verdana" w:hint="eastAsia"/>
                <w:noProof w:val="0"/>
                <w:sz w:val="18"/>
                <w:szCs w:val="18"/>
              </w:rPr>
              <w:t>对密码加密说明。</w:t>
            </w:r>
          </w:p>
          <w:p w:rsidR="005064A1" w:rsidRPr="00DC2E03" w:rsidRDefault="005064A1" w:rsidP="00FF54F0">
            <w:pPr>
              <w:pStyle w:val="ab"/>
              <w:numPr>
                <w:ilvl w:val="0"/>
                <w:numId w:val="27"/>
              </w:numPr>
              <w:rPr>
                <w:rFonts w:ascii="Verdana" w:hAnsi="Verdana"/>
                <w:noProof w:val="0"/>
                <w:sz w:val="18"/>
                <w:szCs w:val="18"/>
              </w:rPr>
            </w:pPr>
            <w:r>
              <w:rPr>
                <w:rFonts w:ascii="Verdana" w:hAnsi="Verdana" w:hint="eastAsia"/>
                <w:noProof w:val="0"/>
                <w:sz w:val="18"/>
                <w:szCs w:val="18"/>
              </w:rPr>
              <w:t>接口参数的调整。</w:t>
            </w:r>
          </w:p>
        </w:tc>
        <w:tc>
          <w:tcPr>
            <w:tcW w:w="367" w:type="pct"/>
            <w:tcBorders>
              <w:top w:val="single" w:sz="6" w:space="0" w:color="auto"/>
              <w:left w:val="single" w:sz="6" w:space="0" w:color="auto"/>
              <w:bottom w:val="single" w:sz="6" w:space="0" w:color="auto"/>
              <w:right w:val="single" w:sz="6" w:space="0" w:color="auto"/>
            </w:tcBorders>
          </w:tcPr>
          <w:p w:rsidR="00DC2E03" w:rsidRDefault="00565451" w:rsidP="00F2204F">
            <w:pPr>
              <w:pStyle w:val="ab"/>
              <w:rPr>
                <w:rFonts w:ascii="Verdana" w:hAnsi="Verdana"/>
                <w:noProof w:val="0"/>
                <w:sz w:val="18"/>
                <w:szCs w:val="18"/>
              </w:rPr>
            </w:pPr>
            <w:r>
              <w:rPr>
                <w:rFonts w:ascii="Verdana" w:hAnsi="Verdana" w:hint="eastAsia"/>
                <w:noProof w:val="0"/>
                <w:sz w:val="18"/>
                <w:szCs w:val="18"/>
              </w:rPr>
              <w:t>徐志贤</w:t>
            </w:r>
          </w:p>
        </w:tc>
      </w:tr>
      <w:tr w:rsidR="00CD6098" w:rsidTr="00364A17">
        <w:trPr>
          <w:cantSplit/>
          <w:trHeight w:val="1785"/>
          <w:jc w:val="center"/>
        </w:trPr>
        <w:tc>
          <w:tcPr>
            <w:tcW w:w="570" w:type="pct"/>
            <w:tcBorders>
              <w:top w:val="single" w:sz="6" w:space="0" w:color="auto"/>
              <w:left w:val="single" w:sz="6" w:space="0" w:color="auto"/>
              <w:bottom w:val="single" w:sz="6" w:space="0" w:color="auto"/>
              <w:right w:val="single" w:sz="6" w:space="0" w:color="auto"/>
            </w:tcBorders>
          </w:tcPr>
          <w:p w:rsidR="00CD6098" w:rsidRDefault="00CD6098" w:rsidP="00922C05">
            <w:pPr>
              <w:pStyle w:val="ab"/>
              <w:rPr>
                <w:rFonts w:ascii="Verdana" w:hAnsi="Verdana"/>
                <w:noProof w:val="0"/>
                <w:sz w:val="18"/>
                <w:szCs w:val="18"/>
              </w:rPr>
            </w:pPr>
            <w:r>
              <w:rPr>
                <w:rFonts w:ascii="Verdana" w:hAnsi="Verdana" w:hint="eastAsia"/>
                <w:noProof w:val="0"/>
                <w:sz w:val="18"/>
                <w:szCs w:val="18"/>
              </w:rPr>
              <w:t>2011-03-30</w:t>
            </w:r>
          </w:p>
        </w:tc>
        <w:tc>
          <w:tcPr>
            <w:tcW w:w="423" w:type="pct"/>
            <w:tcBorders>
              <w:top w:val="single" w:sz="6" w:space="0" w:color="auto"/>
              <w:left w:val="single" w:sz="6" w:space="0" w:color="auto"/>
              <w:bottom w:val="single" w:sz="6" w:space="0" w:color="auto"/>
              <w:right w:val="single" w:sz="6" w:space="0" w:color="auto"/>
            </w:tcBorders>
          </w:tcPr>
          <w:p w:rsidR="00CD6098" w:rsidRDefault="00CD6098" w:rsidP="00F2204F">
            <w:pPr>
              <w:pStyle w:val="ab"/>
              <w:rPr>
                <w:rFonts w:ascii="Verdana" w:hAnsi="Verdana"/>
                <w:noProof w:val="0"/>
                <w:sz w:val="18"/>
                <w:szCs w:val="18"/>
              </w:rPr>
            </w:pPr>
            <w:r>
              <w:rPr>
                <w:rFonts w:ascii="Verdana" w:hAnsi="Verdana" w:hint="eastAsia"/>
                <w:noProof w:val="0"/>
                <w:sz w:val="18"/>
                <w:szCs w:val="18"/>
              </w:rPr>
              <w:t>0.04</w:t>
            </w:r>
          </w:p>
        </w:tc>
        <w:tc>
          <w:tcPr>
            <w:tcW w:w="3640" w:type="pct"/>
            <w:tcBorders>
              <w:top w:val="single" w:sz="6" w:space="0" w:color="auto"/>
              <w:left w:val="single" w:sz="6" w:space="0" w:color="auto"/>
              <w:bottom w:val="single" w:sz="6" w:space="0" w:color="auto"/>
              <w:right w:val="single" w:sz="6" w:space="0" w:color="auto"/>
            </w:tcBorders>
          </w:tcPr>
          <w:p w:rsidR="00CD6098" w:rsidRDefault="00CD6098" w:rsidP="00922C05">
            <w:pPr>
              <w:pStyle w:val="ab"/>
              <w:rPr>
                <w:rFonts w:ascii="Verdana" w:hAnsi="Verdana"/>
                <w:noProof w:val="0"/>
                <w:sz w:val="18"/>
                <w:szCs w:val="18"/>
              </w:rPr>
            </w:pPr>
            <w:r>
              <w:rPr>
                <w:rFonts w:ascii="Verdana" w:hAnsi="Verdana" w:hint="eastAsia"/>
                <w:noProof w:val="0"/>
                <w:sz w:val="18"/>
                <w:szCs w:val="18"/>
              </w:rPr>
              <w:t>1</w:t>
            </w:r>
            <w:r>
              <w:rPr>
                <w:rFonts w:ascii="Verdana" w:hAnsi="Verdana" w:hint="eastAsia"/>
                <w:noProof w:val="0"/>
                <w:sz w:val="18"/>
                <w:szCs w:val="18"/>
              </w:rPr>
              <w:t>）</w:t>
            </w:r>
            <w:r>
              <w:rPr>
                <w:rFonts w:ascii="Verdana" w:hAnsi="Verdana" w:hint="eastAsia"/>
                <w:noProof w:val="0"/>
                <w:sz w:val="18"/>
                <w:szCs w:val="18"/>
              </w:rPr>
              <w:t>AccountServer</w:t>
            </w:r>
            <w:r>
              <w:rPr>
                <w:rFonts w:ascii="Verdana" w:hAnsi="Verdana" w:hint="eastAsia"/>
                <w:noProof w:val="0"/>
                <w:sz w:val="18"/>
                <w:szCs w:val="18"/>
              </w:rPr>
              <w:t>增加认证</w:t>
            </w:r>
            <w:r>
              <w:rPr>
                <w:rFonts w:ascii="Verdana" w:hAnsi="Verdana" w:hint="eastAsia"/>
                <w:noProof w:val="0"/>
                <w:sz w:val="18"/>
                <w:szCs w:val="18"/>
              </w:rPr>
              <w:t>TGC</w:t>
            </w:r>
            <w:r>
              <w:rPr>
                <w:rFonts w:ascii="Verdana" w:hAnsi="Verdana" w:hint="eastAsia"/>
                <w:noProof w:val="0"/>
                <w:sz w:val="18"/>
                <w:szCs w:val="18"/>
              </w:rPr>
              <w:t>接口</w:t>
            </w:r>
            <w:r>
              <w:rPr>
                <w:rFonts w:ascii="Verdana" w:hAnsi="Verdana" w:hint="eastAsia"/>
                <w:noProof w:val="0"/>
                <w:sz w:val="18"/>
                <w:szCs w:val="18"/>
              </w:rPr>
              <w:t>userTGCAuth</w:t>
            </w:r>
            <w:r>
              <w:rPr>
                <w:rFonts w:ascii="Verdana" w:hAnsi="Verdana" w:hint="eastAsia"/>
                <w:noProof w:val="0"/>
                <w:sz w:val="18"/>
                <w:szCs w:val="18"/>
              </w:rPr>
              <w:t>。</w:t>
            </w:r>
          </w:p>
          <w:p w:rsidR="00CD6026" w:rsidRDefault="006D4F6F" w:rsidP="00922C05">
            <w:pPr>
              <w:pStyle w:val="ab"/>
              <w:rPr>
                <w:rFonts w:ascii="Verdana" w:hAnsi="Verdana"/>
                <w:noProof w:val="0"/>
                <w:sz w:val="18"/>
                <w:szCs w:val="18"/>
              </w:rPr>
            </w:pPr>
            <w:r>
              <w:rPr>
                <w:rFonts w:ascii="Verdana" w:hAnsi="Verdana" w:hint="eastAsia"/>
                <w:noProof w:val="0"/>
                <w:sz w:val="18"/>
                <w:szCs w:val="18"/>
              </w:rPr>
              <w:t>2</w:t>
            </w:r>
            <w:r>
              <w:rPr>
                <w:rFonts w:ascii="Verdana" w:hAnsi="Verdana" w:hint="eastAsia"/>
                <w:noProof w:val="0"/>
                <w:sz w:val="18"/>
                <w:szCs w:val="18"/>
              </w:rPr>
              <w:t>）</w:t>
            </w:r>
            <w:r w:rsidR="00CD6026">
              <w:rPr>
                <w:rFonts w:ascii="Verdana" w:hAnsi="Verdana" w:hint="eastAsia"/>
                <w:noProof w:val="0"/>
                <w:sz w:val="18"/>
                <w:szCs w:val="18"/>
              </w:rPr>
              <w:t>生日采用</w:t>
            </w:r>
            <w:r w:rsidR="00CD6026">
              <w:rPr>
                <w:rFonts w:ascii="Verdana" w:hAnsi="Verdana" w:hint="eastAsia"/>
                <w:noProof w:val="0"/>
                <w:sz w:val="18"/>
                <w:szCs w:val="18"/>
              </w:rPr>
              <w:t>YYYYMMDD</w:t>
            </w:r>
            <w:r w:rsidR="00CD6026">
              <w:rPr>
                <w:rFonts w:ascii="Verdana" w:hAnsi="Verdana" w:hint="eastAsia"/>
                <w:noProof w:val="0"/>
                <w:sz w:val="18"/>
                <w:szCs w:val="18"/>
              </w:rPr>
              <w:t>；</w:t>
            </w:r>
          </w:p>
          <w:p w:rsidR="00CD6098" w:rsidRDefault="00CD6026" w:rsidP="00922C05">
            <w:pPr>
              <w:pStyle w:val="ab"/>
            </w:pPr>
            <w:r>
              <w:rPr>
                <w:rFonts w:ascii="Verdana" w:hAnsi="Verdana" w:hint="eastAsia"/>
                <w:noProof w:val="0"/>
                <w:sz w:val="18"/>
                <w:szCs w:val="18"/>
              </w:rPr>
              <w:t>3</w:t>
            </w:r>
            <w:r>
              <w:rPr>
                <w:rFonts w:ascii="Verdana" w:hAnsi="Verdana" w:hint="eastAsia"/>
                <w:noProof w:val="0"/>
                <w:sz w:val="18"/>
                <w:szCs w:val="18"/>
              </w:rPr>
              <w:t>）涉及交易和操作准确</w:t>
            </w:r>
            <w:r w:rsidR="006D4F6F">
              <w:rPr>
                <w:rFonts w:ascii="Verdana" w:hAnsi="Verdana" w:hint="eastAsia"/>
                <w:noProof w:val="0"/>
                <w:sz w:val="18"/>
                <w:szCs w:val="18"/>
              </w:rPr>
              <w:t>时间</w:t>
            </w:r>
            <w:r>
              <w:rPr>
                <w:rFonts w:ascii="Verdana" w:hAnsi="Verdana" w:hint="eastAsia"/>
                <w:noProof w:val="0"/>
                <w:sz w:val="18"/>
                <w:szCs w:val="18"/>
              </w:rPr>
              <w:t>字段的</w:t>
            </w:r>
            <w:r w:rsidR="006D4F6F">
              <w:rPr>
                <w:rFonts w:ascii="Verdana" w:hAnsi="Verdana" w:hint="eastAsia"/>
                <w:noProof w:val="0"/>
                <w:sz w:val="18"/>
                <w:szCs w:val="18"/>
              </w:rPr>
              <w:t>格式改为</w:t>
            </w:r>
            <w:r w:rsidR="006D4F6F">
              <w:rPr>
                <w:rFonts w:hint="eastAsia"/>
              </w:rPr>
              <w:t>YYYY-MM-DDTHH:mm:ddZ/[+/=offset]</w:t>
            </w:r>
            <w:r w:rsidR="006D4F6F">
              <w:rPr>
                <w:rFonts w:hint="eastAsia"/>
              </w:rPr>
              <w:t>。</w:t>
            </w:r>
          </w:p>
          <w:p w:rsidR="006D4F6F" w:rsidRDefault="006D4F6F" w:rsidP="00922C05">
            <w:pPr>
              <w:pStyle w:val="ab"/>
            </w:pPr>
            <w:r>
              <w:rPr>
                <w:rFonts w:hint="eastAsia"/>
              </w:rPr>
              <w:t>3</w:t>
            </w:r>
            <w:r>
              <w:rPr>
                <w:rFonts w:hint="eastAsia"/>
              </w:rPr>
              <w:t>）注册时可以同时输入</w:t>
            </w:r>
            <w:r>
              <w:rPr>
                <w:rFonts w:hint="eastAsia"/>
              </w:rPr>
              <w:t>userInfo</w:t>
            </w:r>
            <w:r>
              <w:rPr>
                <w:rFonts w:hint="eastAsia"/>
              </w:rPr>
              <w:t>信息。</w:t>
            </w:r>
          </w:p>
          <w:p w:rsidR="00701FA5" w:rsidRDefault="00701FA5" w:rsidP="00701FA5">
            <w:pPr>
              <w:pStyle w:val="ab"/>
            </w:pPr>
            <w:r>
              <w:rPr>
                <w:rFonts w:hint="eastAsia"/>
              </w:rPr>
              <w:t>4</w:t>
            </w:r>
            <w:r>
              <w:rPr>
                <w:rFonts w:hint="eastAsia"/>
              </w:rPr>
              <w:t>）登录</w:t>
            </w:r>
            <w:r>
              <w:rPr>
                <w:rFonts w:hint="eastAsia"/>
              </w:rPr>
              <w:t>userLoginAuth  SOAP</w:t>
            </w:r>
            <w:r>
              <w:rPr>
                <w:rFonts w:hint="eastAsia"/>
              </w:rPr>
              <w:t>接口返回参数无</w:t>
            </w:r>
            <w:r>
              <w:rPr>
                <w:rFonts w:hint="eastAsia"/>
              </w:rPr>
              <w:t>TGC</w:t>
            </w:r>
            <w:r>
              <w:rPr>
                <w:rFonts w:hint="eastAsia"/>
              </w:rPr>
              <w:t>，是向</w:t>
            </w:r>
            <w:r>
              <w:rPr>
                <w:rFonts w:hint="eastAsia"/>
              </w:rPr>
              <w:t>SSO</w:t>
            </w:r>
            <w:r>
              <w:rPr>
                <w:rFonts w:hint="eastAsia"/>
              </w:rPr>
              <w:t>认证后获取</w:t>
            </w:r>
            <w:r>
              <w:rPr>
                <w:rFonts w:hint="eastAsia"/>
              </w:rPr>
              <w:t>TGC</w:t>
            </w:r>
            <w:r>
              <w:rPr>
                <w:rFonts w:hint="eastAsia"/>
              </w:rPr>
              <w:t>。</w:t>
            </w:r>
          </w:p>
          <w:p w:rsidR="00CA13E8" w:rsidRDefault="00CA13E8" w:rsidP="00701FA5">
            <w:pPr>
              <w:pStyle w:val="ab"/>
            </w:pPr>
            <w:r>
              <w:rPr>
                <w:rFonts w:hint="eastAsia"/>
              </w:rPr>
              <w:t>5</w:t>
            </w:r>
            <w:r>
              <w:rPr>
                <w:rFonts w:hint="eastAsia"/>
              </w:rPr>
              <w:t>）删除用户绑定设备信息接口返回值增加删除条数。</w:t>
            </w:r>
          </w:p>
          <w:p w:rsidR="00CA13E8" w:rsidRPr="00CA13E8" w:rsidRDefault="00691C99" w:rsidP="00691C99">
            <w:pPr>
              <w:pStyle w:val="ab"/>
              <w:rPr>
                <w:rFonts w:ascii="Verdana" w:hAnsi="Verdana"/>
                <w:noProof w:val="0"/>
                <w:sz w:val="18"/>
                <w:szCs w:val="18"/>
              </w:rPr>
            </w:pPr>
            <w:r>
              <w:rPr>
                <w:rFonts w:ascii="Verdana" w:hAnsi="Verdana" w:hint="eastAsia"/>
                <w:noProof w:val="0"/>
                <w:sz w:val="18"/>
                <w:szCs w:val="18"/>
              </w:rPr>
              <w:t xml:space="preserve">6) </w:t>
            </w:r>
            <w:r>
              <w:rPr>
                <w:rFonts w:ascii="Verdana" w:hAnsi="Verdana" w:hint="eastAsia"/>
                <w:noProof w:val="0"/>
                <w:sz w:val="18"/>
                <w:szCs w:val="18"/>
              </w:rPr>
              <w:t>为了以后支持多种帐户类型，涉及输入云帐户的各接口改为输入</w:t>
            </w:r>
            <w:r>
              <w:rPr>
                <w:rFonts w:ascii="Verdana" w:hAnsi="Verdana" w:hint="eastAsia"/>
                <w:noProof w:val="0"/>
                <w:sz w:val="18"/>
                <w:szCs w:val="18"/>
              </w:rPr>
              <w:t>accountType</w:t>
            </w:r>
            <w:r>
              <w:rPr>
                <w:rFonts w:ascii="Verdana" w:hAnsi="Verdana" w:hint="eastAsia"/>
                <w:noProof w:val="0"/>
                <w:sz w:val="18"/>
                <w:szCs w:val="18"/>
              </w:rPr>
              <w:t>和</w:t>
            </w:r>
            <w:r>
              <w:rPr>
                <w:rFonts w:ascii="Verdana" w:hAnsi="Verdana" w:hint="eastAsia"/>
                <w:noProof w:val="0"/>
                <w:sz w:val="18"/>
                <w:szCs w:val="18"/>
              </w:rPr>
              <w:t>userAccount</w:t>
            </w:r>
            <w:r>
              <w:rPr>
                <w:rFonts w:ascii="Verdana" w:hAnsi="Verdana" w:hint="eastAsia"/>
                <w:noProof w:val="0"/>
                <w:sz w:val="18"/>
                <w:szCs w:val="18"/>
              </w:rPr>
              <w:t>两个字段。同时接口尽量使用内部</w:t>
            </w:r>
            <w:r>
              <w:rPr>
                <w:rFonts w:ascii="Verdana" w:hAnsi="Verdana" w:hint="eastAsia"/>
                <w:noProof w:val="0"/>
                <w:sz w:val="18"/>
                <w:szCs w:val="18"/>
              </w:rPr>
              <w:t>userID.</w:t>
            </w:r>
          </w:p>
        </w:tc>
        <w:tc>
          <w:tcPr>
            <w:tcW w:w="367" w:type="pct"/>
            <w:tcBorders>
              <w:top w:val="single" w:sz="6" w:space="0" w:color="auto"/>
              <w:left w:val="single" w:sz="6" w:space="0" w:color="auto"/>
              <w:bottom w:val="single" w:sz="6" w:space="0" w:color="auto"/>
              <w:right w:val="single" w:sz="6" w:space="0" w:color="auto"/>
            </w:tcBorders>
          </w:tcPr>
          <w:p w:rsidR="00CD6098" w:rsidRDefault="007F2C7B" w:rsidP="00F2204F">
            <w:pPr>
              <w:pStyle w:val="ab"/>
              <w:rPr>
                <w:rFonts w:ascii="Verdana" w:hAnsi="Verdana"/>
                <w:noProof w:val="0"/>
                <w:sz w:val="18"/>
                <w:szCs w:val="18"/>
              </w:rPr>
            </w:pPr>
            <w:r>
              <w:rPr>
                <w:rFonts w:ascii="Verdana" w:hAnsi="Verdana" w:hint="eastAsia"/>
                <w:noProof w:val="0"/>
                <w:sz w:val="18"/>
                <w:szCs w:val="18"/>
              </w:rPr>
              <w:t>徐志贤</w:t>
            </w:r>
          </w:p>
        </w:tc>
      </w:tr>
      <w:tr w:rsidR="00434606" w:rsidTr="00364A17">
        <w:trPr>
          <w:cantSplit/>
          <w:trHeight w:val="1785"/>
          <w:jc w:val="center"/>
        </w:trPr>
        <w:tc>
          <w:tcPr>
            <w:tcW w:w="570" w:type="pct"/>
            <w:tcBorders>
              <w:top w:val="single" w:sz="6" w:space="0" w:color="auto"/>
              <w:left w:val="single" w:sz="6" w:space="0" w:color="auto"/>
              <w:bottom w:val="single" w:sz="6" w:space="0" w:color="auto"/>
              <w:right w:val="single" w:sz="6" w:space="0" w:color="auto"/>
            </w:tcBorders>
          </w:tcPr>
          <w:p w:rsidR="00434606" w:rsidRDefault="00434606" w:rsidP="00434606">
            <w:pPr>
              <w:pStyle w:val="ab"/>
              <w:rPr>
                <w:rFonts w:ascii="Verdana" w:hAnsi="Verdana"/>
                <w:noProof w:val="0"/>
                <w:sz w:val="18"/>
                <w:szCs w:val="18"/>
              </w:rPr>
            </w:pPr>
            <w:r>
              <w:rPr>
                <w:rFonts w:ascii="Verdana" w:hAnsi="Verdana" w:hint="eastAsia"/>
                <w:noProof w:val="0"/>
                <w:sz w:val="18"/>
                <w:szCs w:val="18"/>
              </w:rPr>
              <w:t>2011-03-31</w:t>
            </w:r>
          </w:p>
        </w:tc>
        <w:tc>
          <w:tcPr>
            <w:tcW w:w="423" w:type="pct"/>
            <w:tcBorders>
              <w:top w:val="single" w:sz="6" w:space="0" w:color="auto"/>
              <w:left w:val="single" w:sz="6" w:space="0" w:color="auto"/>
              <w:bottom w:val="single" w:sz="6" w:space="0" w:color="auto"/>
              <w:right w:val="single" w:sz="6" w:space="0" w:color="auto"/>
            </w:tcBorders>
          </w:tcPr>
          <w:p w:rsidR="00434606" w:rsidRDefault="00434606" w:rsidP="00434606">
            <w:pPr>
              <w:pStyle w:val="ab"/>
              <w:rPr>
                <w:rFonts w:ascii="Verdana" w:hAnsi="Verdana"/>
                <w:noProof w:val="0"/>
                <w:sz w:val="18"/>
                <w:szCs w:val="18"/>
              </w:rPr>
            </w:pPr>
            <w:r>
              <w:rPr>
                <w:rFonts w:ascii="Verdana" w:hAnsi="Verdana" w:hint="eastAsia"/>
                <w:noProof w:val="0"/>
                <w:sz w:val="18"/>
                <w:szCs w:val="18"/>
              </w:rPr>
              <w:t>0.05</w:t>
            </w:r>
          </w:p>
        </w:tc>
        <w:tc>
          <w:tcPr>
            <w:tcW w:w="3640" w:type="pct"/>
            <w:tcBorders>
              <w:top w:val="single" w:sz="6" w:space="0" w:color="auto"/>
              <w:left w:val="single" w:sz="6" w:space="0" w:color="auto"/>
              <w:bottom w:val="single" w:sz="6" w:space="0" w:color="auto"/>
              <w:right w:val="single" w:sz="6" w:space="0" w:color="auto"/>
            </w:tcBorders>
          </w:tcPr>
          <w:p w:rsidR="00434606" w:rsidRDefault="00434606" w:rsidP="00922C05">
            <w:pPr>
              <w:pStyle w:val="ab"/>
            </w:pPr>
            <w:r>
              <w:rPr>
                <w:rFonts w:ascii="Verdana" w:hAnsi="Verdana" w:hint="eastAsia"/>
                <w:noProof w:val="0"/>
                <w:sz w:val="18"/>
                <w:szCs w:val="18"/>
              </w:rPr>
              <w:t>1)</w:t>
            </w:r>
            <w:r>
              <w:rPr>
                <w:rFonts w:hint="eastAsia"/>
              </w:rPr>
              <w:t xml:space="preserve"> </w:t>
            </w:r>
            <w:r>
              <w:rPr>
                <w:rFonts w:hint="eastAsia"/>
              </w:rPr>
              <w:t>增加说明</w:t>
            </w:r>
            <w:r>
              <w:rPr>
                <w:rFonts w:hint="eastAsia"/>
              </w:rPr>
              <w:t>HTTPS</w:t>
            </w:r>
            <w:r>
              <w:rPr>
                <w:rFonts w:hint="eastAsia"/>
              </w:rPr>
              <w:t>采用单向</w:t>
            </w:r>
            <w:r>
              <w:rPr>
                <w:rFonts w:hint="eastAsia"/>
              </w:rPr>
              <w:t>CA</w:t>
            </w:r>
            <w:r>
              <w:rPr>
                <w:rFonts w:hint="eastAsia"/>
              </w:rPr>
              <w:t>认证方式。</w:t>
            </w:r>
          </w:p>
          <w:p w:rsidR="00D204A8" w:rsidRDefault="00D204A8" w:rsidP="00922C05">
            <w:pPr>
              <w:pStyle w:val="ab"/>
            </w:pPr>
            <w:r>
              <w:rPr>
                <w:rFonts w:hint="eastAsia"/>
              </w:rPr>
              <w:t>2) resetPassword</w:t>
            </w:r>
            <w:r>
              <w:rPr>
                <w:rFonts w:hint="eastAsia"/>
              </w:rPr>
              <w:t>接口和</w:t>
            </w:r>
            <w:r>
              <w:rPr>
                <w:rFonts w:hint="eastAsia"/>
              </w:rPr>
              <w:t>UserInfo</w:t>
            </w:r>
            <w:r>
              <w:rPr>
                <w:rFonts w:hint="eastAsia"/>
              </w:rPr>
              <w:t>数据结构中增加</w:t>
            </w:r>
            <w:r>
              <w:rPr>
                <w:rFonts w:hint="eastAsia"/>
              </w:rPr>
              <w:t>eMailAuthCode</w:t>
            </w:r>
            <w:r>
              <w:rPr>
                <w:rFonts w:hint="eastAsia"/>
              </w:rPr>
              <w:t>字段，用于校验修改密码邮件链接的合法性。</w:t>
            </w:r>
          </w:p>
          <w:p w:rsidR="00E00D3A" w:rsidRDefault="00E00D3A" w:rsidP="00922C05">
            <w:pPr>
              <w:pStyle w:val="ab"/>
            </w:pPr>
            <w:r>
              <w:rPr>
                <w:rFonts w:hint="eastAsia"/>
              </w:rPr>
              <w:t>3</w:t>
            </w:r>
            <w:r>
              <w:rPr>
                <w:rFonts w:hint="eastAsia"/>
              </w:rPr>
              <w:t>）</w:t>
            </w:r>
            <w:r>
              <w:rPr>
                <w:rFonts w:hint="eastAsia"/>
              </w:rPr>
              <w:t>resetPwdByEMail</w:t>
            </w:r>
            <w:r>
              <w:rPr>
                <w:rFonts w:hint="eastAsia"/>
              </w:rPr>
              <w:t>接口中增加找回密码链接的</w:t>
            </w:r>
            <w:r>
              <w:rPr>
                <w:rFonts w:hint="eastAsia"/>
              </w:rPr>
              <w:t>URL</w:t>
            </w:r>
            <w:r>
              <w:rPr>
                <w:rFonts w:hint="eastAsia"/>
              </w:rPr>
              <w:t>格式。</w:t>
            </w:r>
          </w:p>
          <w:p w:rsidR="00ED2EE5" w:rsidRPr="00ED2EE5" w:rsidRDefault="00937496" w:rsidP="002F6A42">
            <w:pPr>
              <w:pStyle w:val="ab"/>
              <w:rPr>
                <w:rFonts w:ascii="Verdana" w:hAnsi="Verdana"/>
                <w:noProof w:val="0"/>
                <w:sz w:val="18"/>
                <w:szCs w:val="18"/>
              </w:rPr>
            </w:pPr>
            <w:r>
              <w:rPr>
                <w:rFonts w:hint="eastAsia"/>
              </w:rPr>
              <w:t>4</w:t>
            </w:r>
            <w:r>
              <w:rPr>
                <w:rFonts w:hint="eastAsia"/>
              </w:rPr>
              <w:t>）</w:t>
            </w:r>
            <w:r w:rsidR="0034718F">
              <w:rPr>
                <w:rFonts w:hint="eastAsia"/>
              </w:rPr>
              <w:t>为方便服务端实现，</w:t>
            </w:r>
            <w:r>
              <w:rPr>
                <w:rFonts w:hint="eastAsia"/>
              </w:rPr>
              <w:t>HTTP(S)</w:t>
            </w:r>
            <w:r>
              <w:rPr>
                <w:rFonts w:hint="eastAsia"/>
              </w:rPr>
              <w:t>接口中</w:t>
            </w:r>
            <w:r>
              <w:t>”</w:t>
            </w:r>
            <w:r>
              <w:rPr>
                <w:rFonts w:hint="eastAsia"/>
              </w:rPr>
              <w:t>类名</w:t>
            </w:r>
            <w:r>
              <w:rPr>
                <w:rFonts w:hint="eastAsia"/>
              </w:rPr>
              <w:t>.</w:t>
            </w:r>
            <w:r>
              <w:rPr>
                <w:rFonts w:hint="eastAsia"/>
              </w:rPr>
              <w:t>方法</w:t>
            </w:r>
            <w:r>
              <w:t>”</w:t>
            </w:r>
            <w:r>
              <w:rPr>
                <w:rFonts w:hint="eastAsia"/>
              </w:rPr>
              <w:t>改为</w:t>
            </w:r>
            <w:r>
              <w:t>”</w:t>
            </w:r>
            <w:r>
              <w:rPr>
                <w:rFonts w:hint="eastAsia"/>
              </w:rPr>
              <w:t xml:space="preserve"> </w:t>
            </w:r>
            <w:r>
              <w:rPr>
                <w:rFonts w:hint="eastAsia"/>
              </w:rPr>
              <w:t>类名</w:t>
            </w:r>
            <w:r>
              <w:rPr>
                <w:rFonts w:hint="eastAsia"/>
              </w:rPr>
              <w:t>/</w:t>
            </w:r>
            <w:r>
              <w:rPr>
                <w:rFonts w:hint="eastAsia"/>
              </w:rPr>
              <w:t>方法</w:t>
            </w:r>
            <w:r>
              <w:t>”</w:t>
            </w:r>
            <w:r>
              <w:rPr>
                <w:rFonts w:hint="eastAsia"/>
              </w:rPr>
              <w:t>。</w:t>
            </w:r>
          </w:p>
        </w:tc>
        <w:tc>
          <w:tcPr>
            <w:tcW w:w="367" w:type="pct"/>
            <w:tcBorders>
              <w:top w:val="single" w:sz="6" w:space="0" w:color="auto"/>
              <w:left w:val="single" w:sz="6" w:space="0" w:color="auto"/>
              <w:bottom w:val="single" w:sz="6" w:space="0" w:color="auto"/>
              <w:right w:val="single" w:sz="6" w:space="0" w:color="auto"/>
            </w:tcBorders>
          </w:tcPr>
          <w:p w:rsidR="00434606" w:rsidRDefault="00434606" w:rsidP="00F2204F">
            <w:pPr>
              <w:pStyle w:val="ab"/>
              <w:rPr>
                <w:rFonts w:ascii="Verdana" w:hAnsi="Verdana"/>
                <w:noProof w:val="0"/>
                <w:sz w:val="18"/>
                <w:szCs w:val="18"/>
              </w:rPr>
            </w:pPr>
            <w:r>
              <w:rPr>
                <w:rFonts w:ascii="Verdana" w:hAnsi="Verdana" w:hint="eastAsia"/>
                <w:noProof w:val="0"/>
                <w:sz w:val="18"/>
                <w:szCs w:val="18"/>
              </w:rPr>
              <w:t>徐志贤</w:t>
            </w:r>
          </w:p>
        </w:tc>
      </w:tr>
      <w:tr w:rsidR="0087131D" w:rsidTr="00364A17">
        <w:trPr>
          <w:cantSplit/>
          <w:trHeight w:val="1785"/>
          <w:jc w:val="center"/>
        </w:trPr>
        <w:tc>
          <w:tcPr>
            <w:tcW w:w="570" w:type="pct"/>
            <w:tcBorders>
              <w:top w:val="single" w:sz="6" w:space="0" w:color="auto"/>
              <w:left w:val="single" w:sz="6" w:space="0" w:color="auto"/>
              <w:bottom w:val="single" w:sz="6" w:space="0" w:color="auto"/>
              <w:right w:val="single" w:sz="6" w:space="0" w:color="auto"/>
            </w:tcBorders>
          </w:tcPr>
          <w:p w:rsidR="0087131D" w:rsidRDefault="0087131D" w:rsidP="0087131D">
            <w:pPr>
              <w:pStyle w:val="ab"/>
              <w:rPr>
                <w:rFonts w:ascii="Verdana" w:hAnsi="Verdana"/>
                <w:noProof w:val="0"/>
                <w:sz w:val="18"/>
                <w:szCs w:val="18"/>
              </w:rPr>
            </w:pPr>
            <w:r>
              <w:rPr>
                <w:rFonts w:ascii="Verdana" w:hAnsi="Verdana" w:hint="eastAsia"/>
                <w:noProof w:val="0"/>
                <w:sz w:val="18"/>
                <w:szCs w:val="18"/>
              </w:rPr>
              <w:lastRenderedPageBreak/>
              <w:t>2011-04-06</w:t>
            </w:r>
          </w:p>
        </w:tc>
        <w:tc>
          <w:tcPr>
            <w:tcW w:w="423" w:type="pct"/>
            <w:tcBorders>
              <w:top w:val="single" w:sz="6" w:space="0" w:color="auto"/>
              <w:left w:val="single" w:sz="6" w:space="0" w:color="auto"/>
              <w:bottom w:val="single" w:sz="6" w:space="0" w:color="auto"/>
              <w:right w:val="single" w:sz="6" w:space="0" w:color="auto"/>
            </w:tcBorders>
          </w:tcPr>
          <w:p w:rsidR="0087131D" w:rsidRDefault="0087131D" w:rsidP="00430CE2">
            <w:pPr>
              <w:pStyle w:val="ab"/>
              <w:rPr>
                <w:rFonts w:ascii="Verdana" w:hAnsi="Verdana"/>
                <w:noProof w:val="0"/>
                <w:sz w:val="18"/>
                <w:szCs w:val="18"/>
              </w:rPr>
            </w:pPr>
            <w:r>
              <w:rPr>
                <w:rFonts w:ascii="Verdana" w:hAnsi="Verdana" w:hint="eastAsia"/>
                <w:noProof w:val="0"/>
                <w:sz w:val="18"/>
                <w:szCs w:val="18"/>
              </w:rPr>
              <w:t>0.06</w:t>
            </w:r>
          </w:p>
        </w:tc>
        <w:tc>
          <w:tcPr>
            <w:tcW w:w="3640" w:type="pct"/>
            <w:tcBorders>
              <w:top w:val="single" w:sz="6" w:space="0" w:color="auto"/>
              <w:left w:val="single" w:sz="6" w:space="0" w:color="auto"/>
              <w:bottom w:val="single" w:sz="6" w:space="0" w:color="auto"/>
              <w:right w:val="single" w:sz="6" w:space="0" w:color="auto"/>
            </w:tcBorders>
          </w:tcPr>
          <w:p w:rsidR="0087131D" w:rsidRDefault="0087131D" w:rsidP="00430CE2">
            <w:pPr>
              <w:pStyle w:val="ab"/>
            </w:pPr>
            <w:r w:rsidRPr="00796D1D">
              <w:rPr>
                <w:rFonts w:hint="eastAsia"/>
              </w:rPr>
              <w:t>1)</w:t>
            </w:r>
            <w:r w:rsidR="00796D1D" w:rsidRPr="00796D1D">
              <w:rPr>
                <w:rFonts w:hint="eastAsia"/>
              </w:rPr>
              <w:t>为方便客户端使用，</w:t>
            </w:r>
            <w:r>
              <w:rPr>
                <w:rFonts w:hint="eastAsia"/>
              </w:rPr>
              <w:t>数组类型参数增加描述数组大小的</w:t>
            </w:r>
            <w:r>
              <w:rPr>
                <w:rFonts w:hint="eastAsia"/>
              </w:rPr>
              <w:t>size</w:t>
            </w:r>
            <w:r>
              <w:rPr>
                <w:rFonts w:hint="eastAsia"/>
              </w:rPr>
              <w:t>字段。</w:t>
            </w:r>
          </w:p>
          <w:p w:rsidR="0087131D" w:rsidRPr="00796D1D" w:rsidRDefault="0087131D" w:rsidP="0087131D">
            <w:pPr>
              <w:pStyle w:val="ab"/>
            </w:pPr>
            <w:r>
              <w:rPr>
                <w:rFonts w:hint="eastAsia"/>
              </w:rPr>
              <w:t>2)</w:t>
            </w:r>
            <w:r>
              <w:rPr>
                <w:rFonts w:hint="eastAsia"/>
              </w:rPr>
              <w:t>修改</w:t>
            </w:r>
            <w:r>
              <w:rPr>
                <w:rFonts w:hint="eastAsia"/>
              </w:rPr>
              <w:t>deviceInfo</w:t>
            </w:r>
            <w:r>
              <w:rPr>
                <w:rFonts w:hint="eastAsia"/>
              </w:rPr>
              <w:t>的</w:t>
            </w:r>
            <w:r w:rsidRPr="00796D1D">
              <w:rPr>
                <w:rFonts w:hint="eastAsia"/>
              </w:rPr>
              <w:t>termialType</w:t>
            </w:r>
            <w:r w:rsidRPr="00796D1D">
              <w:rPr>
                <w:rFonts w:hint="eastAsia"/>
              </w:rPr>
              <w:t>字段</w:t>
            </w:r>
            <w:r>
              <w:rPr>
                <w:rFonts w:hint="eastAsia"/>
              </w:rPr>
              <w:t xml:space="preserve"> </w:t>
            </w:r>
            <w:r>
              <w:rPr>
                <w:rFonts w:hint="eastAsia"/>
              </w:rPr>
              <w:t>更正为</w:t>
            </w:r>
            <w:r w:rsidRPr="00796D1D">
              <w:rPr>
                <w:rFonts w:hint="eastAsia"/>
              </w:rPr>
              <w:t>terminalType</w:t>
            </w:r>
            <w:r>
              <w:rPr>
                <w:rFonts w:hint="eastAsia"/>
              </w:rPr>
              <w:t>。</w:t>
            </w:r>
          </w:p>
        </w:tc>
        <w:tc>
          <w:tcPr>
            <w:tcW w:w="367" w:type="pct"/>
            <w:tcBorders>
              <w:top w:val="single" w:sz="6" w:space="0" w:color="auto"/>
              <w:left w:val="single" w:sz="6" w:space="0" w:color="auto"/>
              <w:bottom w:val="single" w:sz="6" w:space="0" w:color="auto"/>
              <w:right w:val="single" w:sz="6" w:space="0" w:color="auto"/>
            </w:tcBorders>
          </w:tcPr>
          <w:p w:rsidR="0087131D" w:rsidRDefault="0087131D" w:rsidP="00430CE2">
            <w:pPr>
              <w:pStyle w:val="ab"/>
              <w:rPr>
                <w:rFonts w:ascii="Verdana" w:hAnsi="Verdana"/>
                <w:noProof w:val="0"/>
                <w:sz w:val="18"/>
                <w:szCs w:val="18"/>
              </w:rPr>
            </w:pPr>
            <w:r>
              <w:rPr>
                <w:rFonts w:ascii="Verdana" w:hAnsi="Verdana" w:hint="eastAsia"/>
                <w:noProof w:val="0"/>
                <w:sz w:val="18"/>
                <w:szCs w:val="18"/>
              </w:rPr>
              <w:t>徐志贤</w:t>
            </w:r>
          </w:p>
        </w:tc>
      </w:tr>
      <w:tr w:rsidR="005533AF" w:rsidTr="00364A17">
        <w:trPr>
          <w:cantSplit/>
          <w:trHeight w:val="1785"/>
          <w:jc w:val="center"/>
        </w:trPr>
        <w:tc>
          <w:tcPr>
            <w:tcW w:w="570" w:type="pct"/>
            <w:tcBorders>
              <w:top w:val="single" w:sz="6" w:space="0" w:color="auto"/>
              <w:left w:val="single" w:sz="6" w:space="0" w:color="auto"/>
              <w:bottom w:val="single" w:sz="6" w:space="0" w:color="auto"/>
              <w:right w:val="single" w:sz="6" w:space="0" w:color="auto"/>
            </w:tcBorders>
          </w:tcPr>
          <w:p w:rsidR="005533AF" w:rsidRDefault="005533AF" w:rsidP="0087131D">
            <w:pPr>
              <w:pStyle w:val="ab"/>
              <w:rPr>
                <w:rFonts w:ascii="Verdana" w:hAnsi="Verdana"/>
                <w:noProof w:val="0"/>
                <w:sz w:val="18"/>
                <w:szCs w:val="18"/>
              </w:rPr>
            </w:pPr>
            <w:r>
              <w:rPr>
                <w:rFonts w:ascii="Verdana" w:hAnsi="Verdana" w:hint="eastAsia"/>
                <w:noProof w:val="0"/>
                <w:sz w:val="18"/>
                <w:szCs w:val="18"/>
              </w:rPr>
              <w:t>2011-4-7</w:t>
            </w:r>
          </w:p>
        </w:tc>
        <w:tc>
          <w:tcPr>
            <w:tcW w:w="423" w:type="pct"/>
            <w:tcBorders>
              <w:top w:val="single" w:sz="6" w:space="0" w:color="auto"/>
              <w:left w:val="single" w:sz="6" w:space="0" w:color="auto"/>
              <w:bottom w:val="single" w:sz="6" w:space="0" w:color="auto"/>
              <w:right w:val="single" w:sz="6" w:space="0" w:color="auto"/>
            </w:tcBorders>
          </w:tcPr>
          <w:p w:rsidR="005533AF" w:rsidRDefault="005533AF" w:rsidP="00430CE2">
            <w:pPr>
              <w:pStyle w:val="ab"/>
              <w:rPr>
                <w:rFonts w:ascii="Verdana" w:hAnsi="Verdana"/>
                <w:noProof w:val="0"/>
                <w:sz w:val="18"/>
                <w:szCs w:val="18"/>
              </w:rPr>
            </w:pPr>
            <w:r>
              <w:rPr>
                <w:rFonts w:ascii="Verdana" w:hAnsi="Verdana" w:hint="eastAsia"/>
                <w:noProof w:val="0"/>
                <w:sz w:val="18"/>
                <w:szCs w:val="18"/>
              </w:rPr>
              <w:t>0.07</w:t>
            </w:r>
          </w:p>
        </w:tc>
        <w:tc>
          <w:tcPr>
            <w:tcW w:w="3640" w:type="pct"/>
            <w:tcBorders>
              <w:top w:val="single" w:sz="6" w:space="0" w:color="auto"/>
              <w:left w:val="single" w:sz="6" w:space="0" w:color="auto"/>
              <w:bottom w:val="single" w:sz="6" w:space="0" w:color="auto"/>
              <w:right w:val="single" w:sz="6" w:space="0" w:color="auto"/>
            </w:tcBorders>
          </w:tcPr>
          <w:p w:rsidR="00FC2652" w:rsidRDefault="005533AF" w:rsidP="005533AF">
            <w:pPr>
              <w:pStyle w:val="ab"/>
              <w:rPr>
                <w:rFonts w:ascii="Verdana" w:hAnsi="Verdana"/>
                <w:sz w:val="18"/>
                <w:szCs w:val="18"/>
                <w:lang w:val="fr-FR"/>
              </w:rPr>
            </w:pPr>
            <w:r>
              <w:rPr>
                <w:rFonts w:hint="eastAsia"/>
              </w:rPr>
              <w:t>1)userLoginAuth</w:t>
            </w:r>
            <w:r>
              <w:rPr>
                <w:rFonts w:hint="eastAsia"/>
              </w:rPr>
              <w:t>接口中增加</w:t>
            </w:r>
            <w:r>
              <w:rPr>
                <w:rFonts w:hint="eastAsia"/>
              </w:rPr>
              <w:t>ifGetDeviceInfoList</w:t>
            </w:r>
            <w:r>
              <w:rPr>
                <w:rFonts w:hint="eastAsia"/>
              </w:rPr>
              <w:t>字段</w:t>
            </w:r>
            <w:r>
              <w:rPr>
                <w:rFonts w:hint="eastAsia"/>
              </w:rPr>
              <w:t>(</w:t>
            </w:r>
            <w:r>
              <w:rPr>
                <w:rFonts w:ascii="Verdana" w:hAnsi="Verdana" w:hint="eastAsia"/>
                <w:sz w:val="18"/>
                <w:szCs w:val="18"/>
                <w:lang w:val="fr-FR"/>
              </w:rPr>
              <w:t>是否返回用户绑定的设备信息列表</w:t>
            </w:r>
            <w:r>
              <w:rPr>
                <w:rFonts w:ascii="Verdana" w:hAnsi="Verdana" w:hint="eastAsia"/>
                <w:sz w:val="18"/>
                <w:szCs w:val="18"/>
                <w:lang w:val="fr-FR"/>
              </w:rPr>
              <w:t>)</w:t>
            </w:r>
            <w:r>
              <w:rPr>
                <w:rFonts w:ascii="Verdana" w:hAnsi="Verdana" w:hint="eastAsia"/>
                <w:sz w:val="18"/>
                <w:szCs w:val="18"/>
                <w:lang w:val="fr-FR"/>
              </w:rPr>
              <w:t>？</w:t>
            </w:r>
          </w:p>
          <w:p w:rsidR="00FC2652" w:rsidRDefault="005533AF" w:rsidP="00FC2652">
            <w:pPr>
              <w:pStyle w:val="ab"/>
              <w:ind w:firstLineChars="150" w:firstLine="270"/>
              <w:rPr>
                <w:rFonts w:ascii="Verdana" w:hAnsi="Verdana"/>
                <w:sz w:val="18"/>
                <w:szCs w:val="18"/>
                <w:lang w:val="fr-FR"/>
              </w:rPr>
            </w:pPr>
            <w:r>
              <w:rPr>
                <w:rFonts w:ascii="Verdana" w:hAnsi="Verdana" w:hint="eastAsia"/>
                <w:sz w:val="18"/>
                <w:szCs w:val="18"/>
                <w:lang w:val="fr-FR"/>
              </w:rPr>
              <w:t>Portal</w:t>
            </w:r>
            <w:r>
              <w:rPr>
                <w:rFonts w:ascii="Verdana" w:hAnsi="Verdana" w:hint="eastAsia"/>
                <w:sz w:val="18"/>
                <w:szCs w:val="18"/>
                <w:lang w:val="fr-FR"/>
              </w:rPr>
              <w:t>设置为</w:t>
            </w:r>
            <w:r>
              <w:rPr>
                <w:rFonts w:ascii="Verdana" w:hAnsi="Verdana" w:hint="eastAsia"/>
                <w:sz w:val="18"/>
                <w:szCs w:val="18"/>
                <w:lang w:val="fr-FR"/>
              </w:rPr>
              <w:t>1</w:t>
            </w:r>
            <w:r>
              <w:rPr>
                <w:rFonts w:ascii="Verdana" w:hAnsi="Verdana" w:hint="eastAsia"/>
                <w:sz w:val="18"/>
                <w:szCs w:val="18"/>
                <w:lang w:val="fr-FR"/>
              </w:rPr>
              <w:t>，可</w:t>
            </w:r>
            <w:r w:rsidR="00FC2652">
              <w:rPr>
                <w:rFonts w:ascii="Verdana" w:hAnsi="Verdana" w:hint="eastAsia"/>
                <w:sz w:val="18"/>
                <w:szCs w:val="18"/>
                <w:lang w:val="fr-FR"/>
              </w:rPr>
              <w:t>根据返回消息</w:t>
            </w:r>
            <w:r>
              <w:rPr>
                <w:rFonts w:ascii="Verdana" w:hAnsi="Verdana" w:hint="eastAsia"/>
                <w:sz w:val="18"/>
                <w:szCs w:val="18"/>
                <w:lang w:val="fr-FR"/>
              </w:rPr>
              <w:t>判断帐户是否已绑定手机设备？</w:t>
            </w:r>
          </w:p>
          <w:p w:rsidR="005533AF" w:rsidRDefault="005533AF" w:rsidP="00FC2652">
            <w:pPr>
              <w:pStyle w:val="ab"/>
              <w:ind w:firstLineChars="150" w:firstLine="270"/>
              <w:rPr>
                <w:rFonts w:ascii="Verdana" w:hAnsi="Verdana"/>
                <w:sz w:val="18"/>
                <w:szCs w:val="18"/>
                <w:lang w:val="fr-FR"/>
              </w:rPr>
            </w:pPr>
            <w:r>
              <w:rPr>
                <w:rFonts w:ascii="Verdana" w:hAnsi="Verdana" w:hint="eastAsia"/>
                <w:sz w:val="18"/>
                <w:szCs w:val="18"/>
                <w:lang w:val="fr-FR"/>
              </w:rPr>
              <w:t>手机客户端设置为</w:t>
            </w:r>
            <w:r>
              <w:rPr>
                <w:rFonts w:ascii="Verdana" w:hAnsi="Verdana" w:hint="eastAsia"/>
                <w:sz w:val="18"/>
                <w:szCs w:val="18"/>
                <w:lang w:val="fr-FR"/>
              </w:rPr>
              <w:t>0</w:t>
            </w:r>
            <w:r>
              <w:rPr>
                <w:rFonts w:ascii="Verdana" w:hAnsi="Verdana" w:hint="eastAsia"/>
                <w:sz w:val="18"/>
                <w:szCs w:val="18"/>
                <w:lang w:val="fr-FR"/>
              </w:rPr>
              <w:t>，无需做此判断。</w:t>
            </w:r>
          </w:p>
          <w:p w:rsidR="009C5AC5" w:rsidRDefault="009C5AC5" w:rsidP="009C5AC5">
            <w:pPr>
              <w:pStyle w:val="ab"/>
              <w:rPr>
                <w:rFonts w:ascii="Verdana" w:hAnsi="Verdana"/>
                <w:sz w:val="18"/>
                <w:szCs w:val="18"/>
                <w:lang w:val="fr-FR"/>
              </w:rPr>
            </w:pPr>
            <w:r>
              <w:rPr>
                <w:rFonts w:ascii="Verdana" w:hAnsi="Verdana" w:hint="eastAsia"/>
                <w:sz w:val="18"/>
                <w:szCs w:val="18"/>
                <w:lang w:val="fr-FR"/>
              </w:rPr>
              <w:t>2)userTGCAuth HTTPS</w:t>
            </w:r>
            <w:r>
              <w:rPr>
                <w:rFonts w:ascii="Verdana" w:hAnsi="Verdana" w:hint="eastAsia"/>
                <w:sz w:val="18"/>
                <w:szCs w:val="18"/>
                <w:lang w:val="fr-FR"/>
              </w:rPr>
              <w:t>接口删除</w:t>
            </w:r>
            <w:r>
              <w:rPr>
                <w:rFonts w:ascii="Verdana" w:hAnsi="Verdana" w:hint="eastAsia"/>
                <w:sz w:val="18"/>
                <w:szCs w:val="18"/>
                <w:lang w:val="fr-FR"/>
              </w:rPr>
              <w:t>SecurityID</w:t>
            </w:r>
            <w:r>
              <w:rPr>
                <w:rFonts w:ascii="Verdana" w:hAnsi="Verdana" w:hint="eastAsia"/>
                <w:sz w:val="18"/>
                <w:szCs w:val="18"/>
                <w:lang w:val="fr-FR"/>
              </w:rPr>
              <w:t>字段。</w:t>
            </w:r>
          </w:p>
          <w:p w:rsidR="009C5AC5" w:rsidRPr="002F1C78" w:rsidRDefault="00747439" w:rsidP="00747439">
            <w:pPr>
              <w:pStyle w:val="ab"/>
              <w:rPr>
                <w:lang w:val="fr-FR"/>
              </w:rPr>
            </w:pPr>
            <w:r w:rsidRPr="002F1C78">
              <w:rPr>
                <w:rFonts w:hint="eastAsia"/>
                <w:lang w:val="fr-FR"/>
              </w:rPr>
              <w:t>3)</w:t>
            </w:r>
            <w:r>
              <w:rPr>
                <w:rFonts w:hint="eastAsia"/>
              </w:rPr>
              <w:t>增加</w:t>
            </w:r>
            <w:r w:rsidRPr="002F1C78">
              <w:rPr>
                <w:rFonts w:hint="eastAsia"/>
                <w:lang w:val="fr-FR"/>
              </w:rPr>
              <w:t>activateEMail</w:t>
            </w:r>
            <w:r>
              <w:rPr>
                <w:rFonts w:hint="eastAsia"/>
              </w:rPr>
              <w:t>接口</w:t>
            </w:r>
            <w:r w:rsidRPr="002F1C78">
              <w:rPr>
                <w:rFonts w:hint="eastAsia"/>
                <w:lang w:val="fr-FR"/>
              </w:rPr>
              <w:t>，</w:t>
            </w:r>
            <w:r>
              <w:rPr>
                <w:rFonts w:hint="eastAsia"/>
              </w:rPr>
              <w:t>将用户邮箱激活状态的修改从用户信息修改接口中独立出来</w:t>
            </w:r>
            <w:r w:rsidRPr="002F1C78">
              <w:rPr>
                <w:rFonts w:hint="eastAsia"/>
                <w:lang w:val="fr-FR"/>
              </w:rPr>
              <w:t>；</w:t>
            </w:r>
            <w:r>
              <w:rPr>
                <w:rFonts w:hint="eastAsia"/>
              </w:rPr>
              <w:t>用户信息修改接口不允许修改邮箱激活状态</w:t>
            </w:r>
            <w:r w:rsidRPr="002F1C78">
              <w:rPr>
                <w:rFonts w:hint="eastAsia"/>
                <w:lang w:val="fr-FR"/>
              </w:rPr>
              <w:t>，</w:t>
            </w:r>
            <w:r>
              <w:rPr>
                <w:rFonts w:hint="eastAsia"/>
              </w:rPr>
              <w:t>并且修改邮箱地址后</w:t>
            </w:r>
            <w:r w:rsidRPr="002F1C78">
              <w:rPr>
                <w:rFonts w:hint="eastAsia"/>
                <w:lang w:val="fr-FR"/>
              </w:rPr>
              <w:t>，</w:t>
            </w:r>
            <w:r w:rsidRPr="002F1C78">
              <w:rPr>
                <w:rFonts w:hint="eastAsia"/>
                <w:lang w:val="fr-FR"/>
              </w:rPr>
              <w:t>UserProfile</w:t>
            </w:r>
            <w:r>
              <w:rPr>
                <w:rFonts w:hint="eastAsia"/>
              </w:rPr>
              <w:t>需要将邮箱激活状态置为未激活</w:t>
            </w:r>
            <w:r w:rsidRPr="002F1C78">
              <w:rPr>
                <w:rFonts w:hint="eastAsia"/>
                <w:lang w:val="fr-FR"/>
              </w:rPr>
              <w:t>，</w:t>
            </w:r>
            <w:r>
              <w:rPr>
                <w:rFonts w:hint="eastAsia"/>
              </w:rPr>
              <w:t>并发送激活邮箱链接给用户。</w:t>
            </w:r>
          </w:p>
          <w:p w:rsidR="002F6A42" w:rsidRPr="002F1C78" w:rsidRDefault="00747439" w:rsidP="002F6A42">
            <w:pPr>
              <w:pStyle w:val="ab"/>
              <w:rPr>
                <w:lang w:val="fr-FR"/>
              </w:rPr>
            </w:pPr>
            <w:r w:rsidRPr="002F1C78">
              <w:rPr>
                <w:rFonts w:hint="eastAsia"/>
                <w:lang w:val="fr-FR"/>
              </w:rPr>
              <w:t>4</w:t>
            </w:r>
            <w:r w:rsidRPr="002F1C78">
              <w:rPr>
                <w:rFonts w:hint="eastAsia"/>
                <w:lang w:val="fr-FR"/>
              </w:rPr>
              <w:t>）</w:t>
            </w:r>
            <w:r w:rsidR="002F6A42">
              <w:rPr>
                <w:rFonts w:hint="eastAsia"/>
              </w:rPr>
              <w:t>通过邮箱修改密码的邮件链接的</w:t>
            </w:r>
            <w:r w:rsidR="002F6A42" w:rsidRPr="002F1C78">
              <w:rPr>
                <w:rFonts w:hint="eastAsia"/>
                <w:lang w:val="fr-FR"/>
              </w:rPr>
              <w:t>URL</w:t>
            </w:r>
            <w:r w:rsidR="002F6A42">
              <w:rPr>
                <w:rFonts w:hint="eastAsia"/>
              </w:rPr>
              <w:t>格式定义为</w:t>
            </w:r>
            <w:r w:rsidR="002F6A42" w:rsidRPr="002F1C78">
              <w:rPr>
                <w:rFonts w:hint="eastAsia"/>
                <w:lang w:val="fr-FR"/>
              </w:rPr>
              <w:t>：</w:t>
            </w:r>
            <w:r w:rsidR="00AD07BB">
              <w:fldChar w:fldCharType="begin"/>
            </w:r>
            <w:r w:rsidR="00AD07BB" w:rsidRPr="00AD07BB">
              <w:rPr>
                <w:lang w:val="fr-FR"/>
                <w:rPrChange w:id="0" w:author="x00116998" w:date="2014-12-29T14:43:00Z">
                  <w:rPr/>
                </w:rPrChange>
              </w:rPr>
              <w:instrText>HYPERLINK "http://portalhost/resetPasswordByEMailAuth?userId=XXX&amp;eMailAuthCode=XXXXX"</w:instrText>
            </w:r>
            <w:r w:rsidR="00AD07BB">
              <w:fldChar w:fldCharType="separate"/>
            </w:r>
            <w:r w:rsidR="002F6A42" w:rsidRPr="002F1C78">
              <w:rPr>
                <w:rStyle w:val="aa"/>
                <w:rFonts w:ascii="宋体" w:cs="宋体"/>
                <w:sz w:val="20"/>
                <w:szCs w:val="20"/>
                <w:lang w:val="fr-FR"/>
              </w:rPr>
              <w:t>http://portalhost/resetPasswordByEMailAuth?</w:t>
            </w:r>
            <w:r w:rsidR="002F6A42" w:rsidRPr="002F1C78">
              <w:rPr>
                <w:rStyle w:val="aa"/>
                <w:rFonts w:ascii="宋体" w:cs="宋体" w:hint="eastAsia"/>
                <w:sz w:val="20"/>
                <w:szCs w:val="20"/>
                <w:lang w:val="fr-FR"/>
              </w:rPr>
              <w:t>userId</w:t>
            </w:r>
            <w:r w:rsidR="002F6A42" w:rsidRPr="002F1C78">
              <w:rPr>
                <w:rStyle w:val="aa"/>
                <w:rFonts w:ascii="宋体" w:cs="宋体"/>
                <w:sz w:val="20"/>
                <w:szCs w:val="20"/>
                <w:lang w:val="fr-FR"/>
              </w:rPr>
              <w:t>=XXX&amp;eMailAuthCode=XXXXX</w:t>
            </w:r>
            <w:r w:rsidR="00AD07BB">
              <w:fldChar w:fldCharType="end"/>
            </w:r>
            <w:r w:rsidR="002F6A42">
              <w:rPr>
                <w:rFonts w:ascii="宋体" w:cs="宋体" w:hint="eastAsia"/>
                <w:color w:val="000000"/>
                <w:sz w:val="20"/>
                <w:szCs w:val="20"/>
              </w:rPr>
              <w:t>。</w:t>
            </w:r>
          </w:p>
          <w:p w:rsidR="00747439" w:rsidRPr="002F1C78" w:rsidRDefault="002F6A42" w:rsidP="00541602">
            <w:pPr>
              <w:pStyle w:val="ab"/>
              <w:ind w:firstLine="360"/>
              <w:rPr>
                <w:rFonts w:ascii="Verdana" w:hAnsi="Verdana"/>
                <w:noProof w:val="0"/>
                <w:sz w:val="18"/>
                <w:szCs w:val="18"/>
                <w:lang w:val="fr-FR"/>
              </w:rPr>
            </w:pPr>
            <w:r>
              <w:rPr>
                <w:rFonts w:ascii="Verdana" w:hAnsi="Verdana" w:hint="eastAsia"/>
                <w:noProof w:val="0"/>
                <w:sz w:val="18"/>
                <w:szCs w:val="18"/>
              </w:rPr>
              <w:t>相应的</w:t>
            </w:r>
            <w:r w:rsidRPr="002F1C78">
              <w:rPr>
                <w:rFonts w:ascii="Verdana" w:hAnsi="Verdana" w:hint="eastAsia"/>
                <w:noProof w:val="0"/>
                <w:sz w:val="18"/>
                <w:szCs w:val="18"/>
                <w:lang w:val="fr-FR"/>
              </w:rPr>
              <w:t>resetPwdByEMail</w:t>
            </w:r>
            <w:r>
              <w:rPr>
                <w:rFonts w:ascii="Verdana" w:hAnsi="Verdana" w:hint="eastAsia"/>
                <w:noProof w:val="0"/>
                <w:sz w:val="18"/>
                <w:szCs w:val="18"/>
              </w:rPr>
              <w:t>接口的输入参数由</w:t>
            </w:r>
            <w:r w:rsidRPr="002F1C78">
              <w:rPr>
                <w:rFonts w:ascii="Verdana" w:hAnsi="Verdana" w:hint="eastAsia"/>
                <w:noProof w:val="0"/>
                <w:sz w:val="18"/>
                <w:szCs w:val="18"/>
                <w:lang w:val="fr-FR"/>
              </w:rPr>
              <w:t>AccountType+userAccount</w:t>
            </w:r>
            <w:r>
              <w:rPr>
                <w:rFonts w:ascii="Verdana" w:hAnsi="Verdana" w:hint="eastAsia"/>
                <w:noProof w:val="0"/>
                <w:sz w:val="18"/>
                <w:szCs w:val="18"/>
              </w:rPr>
              <w:t>改为</w:t>
            </w:r>
            <w:r w:rsidRPr="002F1C78">
              <w:rPr>
                <w:rFonts w:ascii="Verdana" w:hAnsi="Verdana" w:hint="eastAsia"/>
                <w:noProof w:val="0"/>
                <w:sz w:val="18"/>
                <w:szCs w:val="18"/>
                <w:lang w:val="fr-FR"/>
              </w:rPr>
              <w:t>userID</w:t>
            </w:r>
            <w:r>
              <w:rPr>
                <w:rFonts w:ascii="Verdana" w:hAnsi="Verdana" w:hint="eastAsia"/>
                <w:noProof w:val="0"/>
                <w:sz w:val="18"/>
                <w:szCs w:val="18"/>
              </w:rPr>
              <w:t>。</w:t>
            </w:r>
          </w:p>
          <w:p w:rsidR="00541602" w:rsidRPr="002F1C78" w:rsidRDefault="00541602" w:rsidP="00541602">
            <w:pPr>
              <w:pStyle w:val="ab"/>
              <w:rPr>
                <w:rFonts w:ascii="Verdana" w:hAnsi="Verdana"/>
                <w:noProof w:val="0"/>
                <w:sz w:val="18"/>
                <w:szCs w:val="18"/>
                <w:lang w:val="fr-FR"/>
              </w:rPr>
            </w:pPr>
            <w:r w:rsidRPr="002F1C78">
              <w:rPr>
                <w:rFonts w:ascii="Verdana" w:hAnsi="Verdana" w:hint="eastAsia"/>
                <w:noProof w:val="0"/>
                <w:sz w:val="18"/>
                <w:szCs w:val="18"/>
                <w:lang w:val="fr-FR"/>
              </w:rPr>
              <w:t>5)UserInfo</w:t>
            </w:r>
            <w:r>
              <w:rPr>
                <w:rFonts w:ascii="Verdana" w:hAnsi="Verdana" w:hint="eastAsia"/>
                <w:noProof w:val="0"/>
                <w:sz w:val="18"/>
                <w:szCs w:val="18"/>
              </w:rPr>
              <w:t>结构中删除</w:t>
            </w:r>
            <w:r w:rsidRPr="002F1C78">
              <w:rPr>
                <w:rFonts w:ascii="Verdana" w:hAnsi="Verdana" w:hint="eastAsia"/>
                <w:noProof w:val="0"/>
                <w:sz w:val="18"/>
                <w:szCs w:val="18"/>
                <w:lang w:val="fr-FR"/>
              </w:rPr>
              <w:t>eMailAuthCode</w:t>
            </w:r>
            <w:r>
              <w:rPr>
                <w:rFonts w:ascii="Verdana" w:hAnsi="Verdana" w:hint="eastAsia"/>
                <w:noProof w:val="0"/>
                <w:sz w:val="18"/>
                <w:szCs w:val="18"/>
              </w:rPr>
              <w:t>字段</w:t>
            </w:r>
            <w:r w:rsidRPr="002F1C78">
              <w:rPr>
                <w:rFonts w:ascii="Verdana" w:hAnsi="Verdana" w:hint="eastAsia"/>
                <w:noProof w:val="0"/>
                <w:sz w:val="18"/>
                <w:szCs w:val="18"/>
                <w:lang w:val="fr-FR"/>
              </w:rPr>
              <w:t>，</w:t>
            </w:r>
            <w:r>
              <w:rPr>
                <w:rFonts w:ascii="Verdana" w:hAnsi="Verdana" w:hint="eastAsia"/>
                <w:noProof w:val="0"/>
                <w:sz w:val="18"/>
                <w:szCs w:val="18"/>
              </w:rPr>
              <w:t>该字段不允许查询和修改。</w:t>
            </w:r>
          </w:p>
          <w:p w:rsidR="006644BE" w:rsidRPr="00087C0C" w:rsidRDefault="00427985" w:rsidP="006644BE">
            <w:pPr>
              <w:rPr>
                <w:rFonts w:ascii="Verdana" w:hAnsi="Verdana"/>
                <w:sz w:val="18"/>
                <w:szCs w:val="18"/>
                <w:lang w:val="fr-FR"/>
              </w:rPr>
            </w:pPr>
            <w:r w:rsidRPr="00427985">
              <w:rPr>
                <w:rFonts w:ascii="Verdana" w:hAnsi="Verdana"/>
                <w:sz w:val="18"/>
                <w:szCs w:val="18"/>
                <w:lang w:val="fr-FR"/>
              </w:rPr>
              <w:t>6)</w:t>
            </w:r>
            <w:r w:rsidR="00D70715">
              <w:rPr>
                <w:rFonts w:ascii="Verdana" w:hAnsi="Verdana" w:hint="eastAsia"/>
                <w:sz w:val="18"/>
                <w:szCs w:val="18"/>
              </w:rPr>
              <w:t>增加</w:t>
            </w:r>
            <w:r w:rsidRPr="00427985">
              <w:rPr>
                <w:rFonts w:ascii="Verdana" w:hAnsi="Verdana"/>
                <w:sz w:val="18"/>
                <w:szCs w:val="18"/>
                <w:lang w:val="fr-FR"/>
              </w:rPr>
              <w:t>getActivateEMailURL</w:t>
            </w:r>
            <w:r w:rsidR="00D70715">
              <w:rPr>
                <w:rFonts w:ascii="Verdana" w:hAnsi="Verdana" w:hint="eastAsia"/>
                <w:sz w:val="18"/>
                <w:szCs w:val="18"/>
              </w:rPr>
              <w:t>接口</w:t>
            </w:r>
            <w:r w:rsidRPr="00427985">
              <w:rPr>
                <w:rFonts w:ascii="Verdana" w:hAnsi="Verdana" w:hint="eastAsia"/>
                <w:sz w:val="18"/>
                <w:szCs w:val="18"/>
                <w:lang w:val="fr-FR"/>
              </w:rPr>
              <w:t>，</w:t>
            </w:r>
            <w:r w:rsidR="00D24C81">
              <w:rPr>
                <w:rFonts w:ascii="Verdana" w:hAnsi="Verdana" w:hint="eastAsia"/>
                <w:sz w:val="18"/>
                <w:szCs w:val="18"/>
              </w:rPr>
              <w:t>支持在不修改邮箱情况下获取激活邮箱链接</w:t>
            </w:r>
            <w:r w:rsidR="00D70715">
              <w:rPr>
                <w:rFonts w:ascii="Verdana" w:hAnsi="Verdana" w:hint="eastAsia"/>
                <w:sz w:val="18"/>
                <w:szCs w:val="18"/>
              </w:rPr>
              <w:t>。</w:t>
            </w:r>
          </w:p>
          <w:p w:rsidR="00D70715" w:rsidRDefault="00D70715" w:rsidP="006644BE">
            <w:pPr>
              <w:ind w:firstLineChars="100" w:firstLine="210"/>
            </w:pPr>
            <w:r>
              <w:rPr>
                <w:rFonts w:hint="eastAsia"/>
              </w:rPr>
              <w:t>调用此接口，可以不需要通过认证，这样避免用户密码时，也可激活邮箱来修改密码。</w:t>
            </w:r>
          </w:p>
          <w:p w:rsidR="00D70715" w:rsidRPr="00796D1D" w:rsidRDefault="00D70715" w:rsidP="00541602">
            <w:pPr>
              <w:pStyle w:val="ab"/>
            </w:pPr>
          </w:p>
        </w:tc>
        <w:tc>
          <w:tcPr>
            <w:tcW w:w="367" w:type="pct"/>
            <w:tcBorders>
              <w:top w:val="single" w:sz="6" w:space="0" w:color="auto"/>
              <w:left w:val="single" w:sz="6" w:space="0" w:color="auto"/>
              <w:bottom w:val="single" w:sz="6" w:space="0" w:color="auto"/>
              <w:right w:val="single" w:sz="6" w:space="0" w:color="auto"/>
            </w:tcBorders>
          </w:tcPr>
          <w:p w:rsidR="005533AF" w:rsidRDefault="00BA2BD1" w:rsidP="00430CE2">
            <w:pPr>
              <w:pStyle w:val="ab"/>
              <w:rPr>
                <w:rFonts w:ascii="Verdana" w:hAnsi="Verdana"/>
                <w:noProof w:val="0"/>
                <w:sz w:val="18"/>
                <w:szCs w:val="18"/>
              </w:rPr>
            </w:pPr>
            <w:r>
              <w:rPr>
                <w:rFonts w:ascii="Verdana" w:hAnsi="Verdana" w:hint="eastAsia"/>
                <w:noProof w:val="0"/>
                <w:sz w:val="18"/>
                <w:szCs w:val="18"/>
              </w:rPr>
              <w:t>徐志贤</w:t>
            </w:r>
          </w:p>
        </w:tc>
      </w:tr>
      <w:tr w:rsidR="00364A17" w:rsidTr="00364A17">
        <w:trPr>
          <w:cantSplit/>
          <w:trHeight w:val="1785"/>
          <w:jc w:val="center"/>
        </w:trPr>
        <w:tc>
          <w:tcPr>
            <w:tcW w:w="570" w:type="pct"/>
            <w:tcBorders>
              <w:top w:val="single" w:sz="6" w:space="0" w:color="auto"/>
              <w:left w:val="single" w:sz="6" w:space="0" w:color="auto"/>
              <w:bottom w:val="single" w:sz="6" w:space="0" w:color="auto"/>
              <w:right w:val="single" w:sz="6" w:space="0" w:color="auto"/>
            </w:tcBorders>
          </w:tcPr>
          <w:p w:rsidR="00364A17" w:rsidRDefault="00364A17" w:rsidP="00D3746E">
            <w:pPr>
              <w:pStyle w:val="ab"/>
              <w:rPr>
                <w:rFonts w:ascii="Verdana" w:hAnsi="Verdana"/>
                <w:noProof w:val="0"/>
                <w:sz w:val="18"/>
                <w:szCs w:val="18"/>
              </w:rPr>
            </w:pPr>
            <w:r>
              <w:rPr>
                <w:rFonts w:ascii="Verdana" w:hAnsi="Verdana" w:hint="eastAsia"/>
                <w:noProof w:val="0"/>
                <w:sz w:val="18"/>
                <w:szCs w:val="18"/>
              </w:rPr>
              <w:t>2011-4-18</w:t>
            </w:r>
          </w:p>
        </w:tc>
        <w:tc>
          <w:tcPr>
            <w:tcW w:w="423" w:type="pct"/>
            <w:tcBorders>
              <w:top w:val="single" w:sz="6" w:space="0" w:color="auto"/>
              <w:left w:val="single" w:sz="6" w:space="0" w:color="auto"/>
              <w:bottom w:val="single" w:sz="6" w:space="0" w:color="auto"/>
              <w:right w:val="single" w:sz="6" w:space="0" w:color="auto"/>
            </w:tcBorders>
          </w:tcPr>
          <w:p w:rsidR="00364A17" w:rsidRDefault="00364A17" w:rsidP="00D3746E">
            <w:pPr>
              <w:pStyle w:val="ab"/>
              <w:rPr>
                <w:rFonts w:ascii="Verdana" w:hAnsi="Verdana"/>
                <w:noProof w:val="0"/>
                <w:sz w:val="18"/>
                <w:szCs w:val="18"/>
              </w:rPr>
            </w:pPr>
            <w:r>
              <w:rPr>
                <w:rFonts w:ascii="Verdana" w:hAnsi="Verdana" w:hint="eastAsia"/>
                <w:noProof w:val="0"/>
                <w:sz w:val="18"/>
                <w:szCs w:val="18"/>
              </w:rPr>
              <w:t>0.08</w:t>
            </w:r>
          </w:p>
        </w:tc>
        <w:tc>
          <w:tcPr>
            <w:tcW w:w="3640" w:type="pct"/>
            <w:tcBorders>
              <w:top w:val="single" w:sz="6" w:space="0" w:color="auto"/>
              <w:left w:val="single" w:sz="6" w:space="0" w:color="auto"/>
              <w:bottom w:val="single" w:sz="6" w:space="0" w:color="auto"/>
              <w:right w:val="single" w:sz="6" w:space="0" w:color="auto"/>
            </w:tcBorders>
          </w:tcPr>
          <w:p w:rsidR="00364A17" w:rsidRDefault="00364A17" w:rsidP="00D3746E">
            <w:pPr>
              <w:pStyle w:val="ab"/>
            </w:pPr>
            <w:r>
              <w:rPr>
                <w:rFonts w:hint="eastAsia"/>
              </w:rPr>
              <w:t>1</w:t>
            </w:r>
            <w:r>
              <w:rPr>
                <w:rFonts w:hint="eastAsia"/>
              </w:rPr>
              <w:t>）增加</w:t>
            </w:r>
            <w:r>
              <w:rPr>
                <w:rFonts w:hint="eastAsia"/>
              </w:rPr>
              <w:t>userLogout</w:t>
            </w:r>
            <w:r>
              <w:rPr>
                <w:rFonts w:hint="eastAsia"/>
              </w:rPr>
              <w:t>接口：手机客户端注销时，除了删除客户端</w:t>
            </w:r>
            <w:r>
              <w:rPr>
                <w:rFonts w:hint="eastAsia"/>
              </w:rPr>
              <w:t>TGC</w:t>
            </w:r>
            <w:r>
              <w:rPr>
                <w:rFonts w:hint="eastAsia"/>
              </w:rPr>
              <w:t>，同时通知服务端删除用户</w:t>
            </w:r>
            <w:r>
              <w:rPr>
                <w:rFonts w:hint="eastAsia"/>
              </w:rPr>
              <w:t>TGC</w:t>
            </w:r>
            <w:r>
              <w:rPr>
                <w:rFonts w:hint="eastAsia"/>
              </w:rPr>
              <w:t>。</w:t>
            </w:r>
          </w:p>
          <w:p w:rsidR="00364A17" w:rsidRDefault="00364A17" w:rsidP="00D3746E">
            <w:pPr>
              <w:pStyle w:val="ab"/>
            </w:pPr>
            <w:r>
              <w:rPr>
                <w:rFonts w:hint="eastAsia"/>
              </w:rPr>
              <w:t>2</w:t>
            </w:r>
            <w:r>
              <w:rPr>
                <w:rFonts w:hint="eastAsia"/>
              </w:rPr>
              <w:t>）确定终端支持</w:t>
            </w:r>
            <w:r>
              <w:rPr>
                <w:rFonts w:hint="eastAsia"/>
              </w:rPr>
              <w:t>Session</w:t>
            </w:r>
            <w:r>
              <w:rPr>
                <w:rFonts w:hint="eastAsia"/>
              </w:rPr>
              <w:t>模式，所以去掉</w:t>
            </w:r>
            <w:r>
              <w:rPr>
                <w:rFonts w:hint="eastAsia"/>
              </w:rPr>
              <w:t>HTTP(s)</w:t>
            </w:r>
            <w:r>
              <w:rPr>
                <w:rFonts w:hint="eastAsia"/>
              </w:rPr>
              <w:t>的</w:t>
            </w:r>
            <w:r>
              <w:rPr>
                <w:rFonts w:hint="eastAsia"/>
              </w:rPr>
              <w:t>Authorization</w:t>
            </w:r>
            <w:r>
              <w:rPr>
                <w:rFonts w:hint="eastAsia"/>
              </w:rPr>
              <w:t>字段认证模式，简化开发和测试。</w:t>
            </w:r>
          </w:p>
          <w:p w:rsidR="00364A17" w:rsidRDefault="00364A17" w:rsidP="00D3746E">
            <w:pPr>
              <w:pStyle w:val="ab"/>
            </w:pPr>
            <w:r>
              <w:rPr>
                <w:rFonts w:hint="eastAsia"/>
              </w:rPr>
              <w:t>3</w:t>
            </w:r>
            <w:r>
              <w:rPr>
                <w:rFonts w:hint="eastAsia"/>
              </w:rPr>
              <w:t>）每个</w:t>
            </w:r>
            <w:r>
              <w:rPr>
                <w:rFonts w:hint="eastAsia"/>
              </w:rPr>
              <w:t>HTTP</w:t>
            </w:r>
            <w:r>
              <w:rPr>
                <w:rFonts w:hint="eastAsia"/>
              </w:rPr>
              <w:t>接口增加说明是否已通过认证的</w:t>
            </w:r>
            <w:r>
              <w:rPr>
                <w:rFonts w:hint="eastAsia"/>
              </w:rPr>
              <w:t>sessionID</w:t>
            </w:r>
            <w:r>
              <w:rPr>
                <w:rFonts w:hint="eastAsia"/>
              </w:rPr>
              <w:t>。</w:t>
            </w:r>
          </w:p>
          <w:p w:rsidR="00364A17" w:rsidRPr="00671228" w:rsidRDefault="00364A17" w:rsidP="00364A17">
            <w:pPr>
              <w:pStyle w:val="ab"/>
            </w:pPr>
            <w:r>
              <w:rPr>
                <w:rFonts w:hint="eastAsia"/>
              </w:rPr>
              <w:t>4</w:t>
            </w:r>
            <w:r>
              <w:rPr>
                <w:rFonts w:hint="eastAsia"/>
              </w:rPr>
              <w:t>）枚举类型取值从各接口中独立出来统一描述。</w:t>
            </w:r>
          </w:p>
        </w:tc>
        <w:tc>
          <w:tcPr>
            <w:tcW w:w="367" w:type="pct"/>
            <w:tcBorders>
              <w:top w:val="single" w:sz="6" w:space="0" w:color="auto"/>
              <w:left w:val="single" w:sz="6" w:space="0" w:color="auto"/>
              <w:bottom w:val="single" w:sz="6" w:space="0" w:color="auto"/>
              <w:right w:val="single" w:sz="6" w:space="0" w:color="auto"/>
            </w:tcBorders>
          </w:tcPr>
          <w:p w:rsidR="00364A17" w:rsidRDefault="00364A17" w:rsidP="00D3746E">
            <w:pPr>
              <w:pStyle w:val="ab"/>
              <w:rPr>
                <w:rFonts w:ascii="Verdana" w:hAnsi="Verdana"/>
                <w:noProof w:val="0"/>
                <w:sz w:val="18"/>
                <w:szCs w:val="18"/>
              </w:rPr>
            </w:pPr>
            <w:r>
              <w:rPr>
                <w:rFonts w:ascii="Verdana" w:hAnsi="Verdana" w:hint="eastAsia"/>
                <w:noProof w:val="0"/>
                <w:sz w:val="18"/>
                <w:szCs w:val="18"/>
              </w:rPr>
              <w:t>徐志贤</w:t>
            </w:r>
          </w:p>
        </w:tc>
      </w:tr>
      <w:tr w:rsidR="00E04A2D" w:rsidTr="00364A17">
        <w:trPr>
          <w:cantSplit/>
          <w:trHeight w:val="1785"/>
          <w:jc w:val="center"/>
        </w:trPr>
        <w:tc>
          <w:tcPr>
            <w:tcW w:w="570" w:type="pct"/>
            <w:tcBorders>
              <w:top w:val="single" w:sz="6" w:space="0" w:color="auto"/>
              <w:left w:val="single" w:sz="6" w:space="0" w:color="auto"/>
              <w:bottom w:val="single" w:sz="6" w:space="0" w:color="auto"/>
              <w:right w:val="single" w:sz="6" w:space="0" w:color="auto"/>
            </w:tcBorders>
          </w:tcPr>
          <w:p w:rsidR="00E04A2D" w:rsidRDefault="00E04A2D" w:rsidP="00D3746E">
            <w:pPr>
              <w:pStyle w:val="ab"/>
              <w:rPr>
                <w:rFonts w:ascii="Verdana" w:hAnsi="Verdana"/>
                <w:noProof w:val="0"/>
                <w:sz w:val="18"/>
                <w:szCs w:val="18"/>
              </w:rPr>
            </w:pPr>
            <w:r>
              <w:rPr>
                <w:rFonts w:ascii="Verdana" w:hAnsi="Verdana" w:hint="eastAsia"/>
                <w:noProof w:val="0"/>
                <w:sz w:val="18"/>
                <w:szCs w:val="18"/>
              </w:rPr>
              <w:t>2011-5-5</w:t>
            </w:r>
          </w:p>
        </w:tc>
        <w:tc>
          <w:tcPr>
            <w:tcW w:w="423" w:type="pct"/>
            <w:tcBorders>
              <w:top w:val="single" w:sz="6" w:space="0" w:color="auto"/>
              <w:left w:val="single" w:sz="6" w:space="0" w:color="auto"/>
              <w:bottom w:val="single" w:sz="6" w:space="0" w:color="auto"/>
              <w:right w:val="single" w:sz="6" w:space="0" w:color="auto"/>
            </w:tcBorders>
          </w:tcPr>
          <w:p w:rsidR="00E04A2D" w:rsidRDefault="00E04A2D" w:rsidP="00D3746E">
            <w:pPr>
              <w:pStyle w:val="ab"/>
              <w:rPr>
                <w:rFonts w:ascii="Verdana" w:hAnsi="Verdana"/>
                <w:noProof w:val="0"/>
                <w:sz w:val="18"/>
                <w:szCs w:val="18"/>
              </w:rPr>
            </w:pPr>
            <w:r>
              <w:rPr>
                <w:rFonts w:ascii="Verdana" w:hAnsi="Verdana" w:hint="eastAsia"/>
                <w:noProof w:val="0"/>
                <w:sz w:val="18"/>
                <w:szCs w:val="18"/>
              </w:rPr>
              <w:t>1.01</w:t>
            </w:r>
          </w:p>
        </w:tc>
        <w:tc>
          <w:tcPr>
            <w:tcW w:w="3640" w:type="pct"/>
            <w:tcBorders>
              <w:top w:val="single" w:sz="6" w:space="0" w:color="auto"/>
              <w:left w:val="single" w:sz="6" w:space="0" w:color="auto"/>
              <w:bottom w:val="single" w:sz="6" w:space="0" w:color="auto"/>
              <w:right w:val="single" w:sz="6" w:space="0" w:color="auto"/>
            </w:tcBorders>
          </w:tcPr>
          <w:p w:rsidR="00E04A2D" w:rsidRDefault="00E04A2D" w:rsidP="00E04A2D">
            <w:pPr>
              <w:pStyle w:val="ab"/>
            </w:pPr>
            <w:r>
              <w:rPr>
                <w:rFonts w:hint="eastAsia"/>
              </w:rPr>
              <w:t>1)</w:t>
            </w:r>
            <w:r>
              <w:rPr>
                <w:rFonts w:hint="eastAsia"/>
              </w:rPr>
              <w:t>为支持分业务部署，将</w:t>
            </w:r>
            <w:r>
              <w:rPr>
                <w:rFonts w:hint="eastAsia"/>
              </w:rPr>
              <w:t>UserID</w:t>
            </w:r>
            <w:r>
              <w:rPr>
                <w:rFonts w:hint="eastAsia"/>
              </w:rPr>
              <w:t>由</w:t>
            </w:r>
            <w:r>
              <w:rPr>
                <w:rFonts w:hint="eastAsia"/>
              </w:rPr>
              <w:t>Int4</w:t>
            </w:r>
            <w:r>
              <w:rPr>
                <w:rFonts w:hint="eastAsia"/>
              </w:rPr>
              <w:t>扩展为</w:t>
            </w:r>
            <w:r>
              <w:rPr>
                <w:rFonts w:hint="eastAsia"/>
              </w:rPr>
              <w:t>Int8</w:t>
            </w:r>
            <w:r>
              <w:rPr>
                <w:rFonts w:hint="eastAsia"/>
              </w:rPr>
              <w:t>，并且内部按业务规划。</w:t>
            </w:r>
          </w:p>
          <w:p w:rsidR="00E04A2D" w:rsidRDefault="00E04A2D" w:rsidP="00E04A2D">
            <w:pPr>
              <w:pStyle w:val="ab"/>
            </w:pPr>
            <w:r>
              <w:rPr>
                <w:rFonts w:hint="eastAsia"/>
              </w:rPr>
              <w:t>2)</w:t>
            </w:r>
            <w:r>
              <w:rPr>
                <w:rFonts w:hint="eastAsia"/>
              </w:rPr>
              <w:t>为支持不同的业务客户端对服务端的特殊处理需求，以及记录来自不同业务客户端的操作，在一些接口中增加请求来源</w:t>
            </w:r>
            <w:r>
              <w:rPr>
                <w:rFonts w:hint="eastAsia"/>
              </w:rPr>
              <w:t>reqClientType</w:t>
            </w:r>
            <w:r>
              <w:rPr>
                <w:rFonts w:hint="eastAsia"/>
              </w:rPr>
              <w:t>字段。</w:t>
            </w:r>
          </w:p>
          <w:p w:rsidR="00E04A2D" w:rsidRDefault="00E04A2D" w:rsidP="00E04A2D">
            <w:pPr>
              <w:pStyle w:val="ab"/>
              <w:rPr>
                <w:bCs/>
              </w:rPr>
            </w:pPr>
            <w:r>
              <w:rPr>
                <w:rFonts w:hint="eastAsia"/>
              </w:rPr>
              <w:t>3</w:t>
            </w:r>
            <w:r>
              <w:rPr>
                <w:rFonts w:hint="eastAsia"/>
              </w:rPr>
              <w:t>）注册</w:t>
            </w:r>
            <w:r w:rsidRPr="00E04A2D">
              <w:rPr>
                <w:rFonts w:hint="eastAsia"/>
              </w:rPr>
              <w:t>和登录接口要求</w:t>
            </w:r>
            <w:r w:rsidRPr="00E04A2D">
              <w:rPr>
                <w:rFonts w:hint="eastAsia"/>
              </w:rPr>
              <w:t>Portal</w:t>
            </w:r>
            <w:r w:rsidRPr="00E04A2D">
              <w:rPr>
                <w:rFonts w:hint="eastAsia"/>
              </w:rPr>
              <w:t>和</w:t>
            </w:r>
            <w:r w:rsidRPr="00E04A2D">
              <w:rPr>
                <w:rFonts w:hint="eastAsia"/>
              </w:rPr>
              <w:t>AccountServer</w:t>
            </w:r>
            <w:r w:rsidRPr="00E04A2D">
              <w:rPr>
                <w:rFonts w:hint="eastAsia"/>
              </w:rPr>
              <w:t>增加</w:t>
            </w:r>
            <w:r w:rsidRPr="00E04A2D">
              <w:rPr>
                <w:rFonts w:hint="eastAsia"/>
                <w:bCs/>
              </w:rPr>
              <w:t>ClientIP</w:t>
            </w:r>
            <w:r w:rsidRPr="00E04A2D">
              <w:rPr>
                <w:rFonts w:hint="eastAsia"/>
                <w:bCs/>
              </w:rPr>
              <w:t>字段，以便服务端分析用户归属国家。</w:t>
            </w:r>
          </w:p>
          <w:p w:rsidR="006E6FD9" w:rsidRDefault="00E04A2D" w:rsidP="00E04A2D">
            <w:pPr>
              <w:pStyle w:val="ab"/>
              <w:rPr>
                <w:bCs/>
              </w:rPr>
            </w:pPr>
            <w:r>
              <w:rPr>
                <w:rFonts w:hint="eastAsia"/>
                <w:bCs/>
              </w:rPr>
              <w:t>4</w:t>
            </w:r>
            <w:r>
              <w:rPr>
                <w:rFonts w:hint="eastAsia"/>
                <w:bCs/>
              </w:rPr>
              <w:t>）</w:t>
            </w:r>
            <w:r w:rsidR="006C7D85">
              <w:rPr>
                <w:rFonts w:hint="eastAsia"/>
                <w:bCs/>
              </w:rPr>
              <w:t>为支持用户多邮箱场景：</w:t>
            </w:r>
          </w:p>
          <w:p w:rsidR="006E6FD9" w:rsidRDefault="00E04A2D" w:rsidP="006E6FD9">
            <w:pPr>
              <w:pStyle w:val="ab"/>
              <w:ind w:firstLineChars="200" w:firstLine="420"/>
              <w:rPr>
                <w:bCs/>
              </w:rPr>
            </w:pPr>
            <w:r>
              <w:rPr>
                <w:rFonts w:hint="eastAsia"/>
                <w:bCs/>
              </w:rPr>
              <w:t>激活邮箱接口</w:t>
            </w:r>
            <w:r w:rsidRPr="00E04A2D">
              <w:rPr>
                <w:bCs/>
              </w:rPr>
              <w:t>activateEMail</w:t>
            </w:r>
            <w:r>
              <w:rPr>
                <w:rFonts w:hint="eastAsia"/>
                <w:bCs/>
              </w:rPr>
              <w:t>请求中增加</w:t>
            </w:r>
            <w:r>
              <w:rPr>
                <w:rFonts w:hint="eastAsia"/>
                <w:bCs/>
              </w:rPr>
              <w:t>eMail</w:t>
            </w:r>
            <w:r>
              <w:rPr>
                <w:rFonts w:hint="eastAsia"/>
                <w:bCs/>
              </w:rPr>
              <w:t>字段</w:t>
            </w:r>
            <w:r w:rsidR="006C7D85">
              <w:rPr>
                <w:rFonts w:hint="eastAsia"/>
                <w:bCs/>
              </w:rPr>
              <w:t>；</w:t>
            </w:r>
          </w:p>
          <w:p w:rsidR="00E04A2D" w:rsidRDefault="00FF45AB" w:rsidP="006E6FD9">
            <w:pPr>
              <w:pStyle w:val="ab"/>
              <w:ind w:firstLineChars="200" w:firstLine="420"/>
              <w:rPr>
                <w:bCs/>
              </w:rPr>
            </w:pPr>
            <w:r>
              <w:rPr>
                <w:rFonts w:hint="eastAsia"/>
                <w:bCs/>
              </w:rPr>
              <w:t>获取激活邮箱链接</w:t>
            </w:r>
            <w:r w:rsidR="006C7D85">
              <w:rPr>
                <w:rFonts w:hint="eastAsia"/>
                <w:bCs/>
              </w:rPr>
              <w:t>接口</w:t>
            </w:r>
            <w:r w:rsidR="006C7D85" w:rsidRPr="006C7D85">
              <w:rPr>
                <w:bCs/>
              </w:rPr>
              <w:t>getActivateEMailURL</w:t>
            </w:r>
            <w:r w:rsidR="006C7D85">
              <w:rPr>
                <w:rFonts w:hint="eastAsia"/>
                <w:bCs/>
              </w:rPr>
              <w:t>返回值，</w:t>
            </w:r>
            <w:r w:rsidR="006C7D85">
              <w:rPr>
                <w:rFonts w:hint="eastAsia"/>
                <w:bCs/>
              </w:rPr>
              <w:t>eMail</w:t>
            </w:r>
            <w:r w:rsidR="006C7D85">
              <w:rPr>
                <w:rFonts w:hint="eastAsia"/>
                <w:bCs/>
              </w:rPr>
              <w:t>字段支持</w:t>
            </w:r>
            <w:r w:rsidR="00E04A2D">
              <w:rPr>
                <w:rFonts w:hint="eastAsia"/>
                <w:bCs/>
              </w:rPr>
              <w:t>多邮箱。</w:t>
            </w:r>
          </w:p>
          <w:p w:rsidR="006E6FD9" w:rsidRDefault="006E6FD9" w:rsidP="006E6FD9">
            <w:pPr>
              <w:pStyle w:val="ab"/>
              <w:ind w:firstLineChars="200" w:firstLine="420"/>
              <w:rPr>
                <w:bCs/>
              </w:rPr>
            </w:pPr>
            <w:r>
              <w:rPr>
                <w:rFonts w:hint="eastAsia"/>
                <w:bCs/>
              </w:rPr>
              <w:t>通过邮箱修改密码接口</w:t>
            </w:r>
            <w:r w:rsidRPr="006E6FD9">
              <w:rPr>
                <w:bCs/>
              </w:rPr>
              <w:t>resetPwdByEMai</w:t>
            </w:r>
            <w:r>
              <w:rPr>
                <w:rFonts w:hint="eastAsia"/>
                <w:bCs/>
              </w:rPr>
              <w:t>l</w:t>
            </w:r>
            <w:r>
              <w:rPr>
                <w:rFonts w:hint="eastAsia"/>
                <w:bCs/>
              </w:rPr>
              <w:t>返回值，</w:t>
            </w:r>
            <w:r>
              <w:rPr>
                <w:rFonts w:hint="eastAsia"/>
                <w:bCs/>
              </w:rPr>
              <w:t>eMail</w:t>
            </w:r>
            <w:r>
              <w:rPr>
                <w:rFonts w:hint="eastAsia"/>
                <w:bCs/>
              </w:rPr>
              <w:t>字段支持多邮箱。</w:t>
            </w:r>
          </w:p>
          <w:p w:rsidR="00FF45AB" w:rsidRDefault="00FF45AB" w:rsidP="00E04A2D">
            <w:pPr>
              <w:pStyle w:val="ab"/>
              <w:rPr>
                <w:bCs/>
              </w:rPr>
            </w:pPr>
            <w:r>
              <w:rPr>
                <w:rFonts w:hint="eastAsia"/>
                <w:bCs/>
              </w:rPr>
              <w:t>5</w:t>
            </w:r>
            <w:r>
              <w:rPr>
                <w:rFonts w:hint="eastAsia"/>
                <w:bCs/>
              </w:rPr>
              <w:t>）</w:t>
            </w:r>
            <w:r w:rsidR="009178B4">
              <w:rPr>
                <w:rFonts w:hint="eastAsia"/>
                <w:bCs/>
              </w:rPr>
              <w:t>为</w:t>
            </w:r>
            <w:r w:rsidR="009178B4">
              <w:rPr>
                <w:rFonts w:hint="eastAsia"/>
                <w:bCs/>
              </w:rPr>
              <w:t>SmartPhone</w:t>
            </w:r>
            <w:r w:rsidR="009178B4">
              <w:rPr>
                <w:rFonts w:hint="eastAsia"/>
                <w:bCs/>
              </w:rPr>
              <w:t>需求增加</w:t>
            </w:r>
            <w:r w:rsidR="00401446">
              <w:rPr>
                <w:rFonts w:hint="eastAsia"/>
                <w:bCs/>
              </w:rPr>
              <w:t>查询和</w:t>
            </w:r>
            <w:r w:rsidR="009178B4">
              <w:rPr>
                <w:rFonts w:hint="eastAsia"/>
                <w:bCs/>
              </w:rPr>
              <w:t>修改设备信息接口。</w:t>
            </w:r>
          </w:p>
          <w:p w:rsidR="005C700A" w:rsidRDefault="005C700A" w:rsidP="00401446">
            <w:pPr>
              <w:pStyle w:val="ab"/>
              <w:rPr>
                <w:bCs/>
              </w:rPr>
            </w:pPr>
            <w:r>
              <w:rPr>
                <w:rFonts w:hint="eastAsia"/>
                <w:bCs/>
              </w:rPr>
              <w:t>6</w:t>
            </w:r>
            <w:r>
              <w:rPr>
                <w:rFonts w:hint="eastAsia"/>
                <w:bCs/>
              </w:rPr>
              <w:t>）</w:t>
            </w:r>
            <w:r w:rsidR="00401446">
              <w:rPr>
                <w:rFonts w:hint="eastAsia"/>
                <w:bCs/>
              </w:rPr>
              <w:t>为支持</w:t>
            </w:r>
            <w:r w:rsidR="00401446">
              <w:rPr>
                <w:rFonts w:hint="eastAsia"/>
                <w:bCs/>
              </w:rPr>
              <w:t>DBank</w:t>
            </w:r>
            <w:r w:rsidR="00401446">
              <w:rPr>
                <w:rFonts w:hint="eastAsia"/>
                <w:bCs/>
              </w:rPr>
              <w:t>、</w:t>
            </w:r>
            <w:r w:rsidR="00401446">
              <w:rPr>
                <w:rFonts w:hint="eastAsia"/>
                <w:bCs/>
              </w:rPr>
              <w:t>Hotalk</w:t>
            </w:r>
            <w:r w:rsidR="00401446">
              <w:rPr>
                <w:rFonts w:hint="eastAsia"/>
                <w:bCs/>
              </w:rPr>
              <w:t>短信验证方式，增加接口：获取短信验证码、激活手机账号、通过短信验证码修改密码、通过短信验证码登录认证。</w:t>
            </w:r>
          </w:p>
          <w:p w:rsidR="00401446" w:rsidRDefault="00401446" w:rsidP="00401446">
            <w:pPr>
              <w:pStyle w:val="ab"/>
              <w:rPr>
                <w:bCs/>
              </w:rPr>
            </w:pPr>
            <w:r>
              <w:rPr>
                <w:rFonts w:hint="eastAsia"/>
                <w:bCs/>
              </w:rPr>
              <w:t>7</w:t>
            </w:r>
            <w:r>
              <w:rPr>
                <w:rFonts w:hint="eastAsia"/>
                <w:bCs/>
              </w:rPr>
              <w:t>）为支持网盘、相册访问</w:t>
            </w:r>
            <w:r>
              <w:rPr>
                <w:rFonts w:hint="eastAsia"/>
                <w:bCs/>
              </w:rPr>
              <w:t>DBank</w:t>
            </w:r>
            <w:r>
              <w:rPr>
                <w:rFonts w:hint="eastAsia"/>
                <w:bCs/>
              </w:rPr>
              <w:t>业务增加接口：</w:t>
            </w:r>
            <w:r>
              <w:rPr>
                <w:rFonts w:hint="eastAsia"/>
                <w:bCs/>
              </w:rPr>
              <w:t>getDigestHA1</w:t>
            </w:r>
            <w:r>
              <w:rPr>
                <w:rFonts w:hint="eastAsia"/>
                <w:bCs/>
              </w:rPr>
              <w:t>、</w:t>
            </w:r>
            <w:r>
              <w:rPr>
                <w:rFonts w:hint="eastAsia"/>
                <w:bCs/>
              </w:rPr>
              <w:t>userDigestAuth</w:t>
            </w:r>
          </w:p>
          <w:p w:rsidR="00401446" w:rsidRPr="00401446" w:rsidRDefault="00401446" w:rsidP="00DB2445">
            <w:pPr>
              <w:pStyle w:val="ab"/>
            </w:pPr>
            <w:r>
              <w:rPr>
                <w:rFonts w:hint="eastAsia"/>
                <w:bCs/>
              </w:rPr>
              <w:t>8</w:t>
            </w:r>
            <w:r>
              <w:rPr>
                <w:rFonts w:hint="eastAsia"/>
                <w:bCs/>
              </w:rPr>
              <w:t>）</w:t>
            </w:r>
            <w:r w:rsidR="00DB2445">
              <w:rPr>
                <w:rFonts w:hint="eastAsia"/>
                <w:bCs/>
              </w:rPr>
              <w:t>为支持业务间共享开通信息，增加业务订阅变更接口</w:t>
            </w:r>
            <w:r w:rsidR="00DB2445">
              <w:rPr>
                <w:rFonts w:hint="eastAsia"/>
                <w:bCs/>
              </w:rPr>
              <w:t>(chgSubscription)</w:t>
            </w:r>
            <w:r w:rsidR="00DB2445">
              <w:rPr>
                <w:rFonts w:hint="eastAsia"/>
                <w:bCs/>
              </w:rPr>
              <w:t>，相应的</w:t>
            </w:r>
            <w:r w:rsidR="00DB2445">
              <w:rPr>
                <w:rFonts w:hint="eastAsia"/>
                <w:bCs/>
              </w:rPr>
              <w:t>UserInfo</w:t>
            </w:r>
            <w:r w:rsidR="00DB2445">
              <w:rPr>
                <w:rFonts w:hint="eastAsia"/>
                <w:bCs/>
              </w:rPr>
              <w:t>中增加</w:t>
            </w:r>
            <w:r w:rsidR="00DB2445">
              <w:rPr>
                <w:rFonts w:hint="eastAsia"/>
                <w:bCs/>
              </w:rPr>
              <w:t>ServiceFlag</w:t>
            </w:r>
            <w:r w:rsidR="00DB2445">
              <w:rPr>
                <w:rFonts w:hint="eastAsia"/>
                <w:bCs/>
              </w:rPr>
              <w:t>字段供查询各业务开通情况。</w:t>
            </w:r>
          </w:p>
        </w:tc>
        <w:tc>
          <w:tcPr>
            <w:tcW w:w="367" w:type="pct"/>
            <w:tcBorders>
              <w:top w:val="single" w:sz="6" w:space="0" w:color="auto"/>
              <w:left w:val="single" w:sz="6" w:space="0" w:color="auto"/>
              <w:bottom w:val="single" w:sz="6" w:space="0" w:color="auto"/>
              <w:right w:val="single" w:sz="6" w:space="0" w:color="auto"/>
            </w:tcBorders>
          </w:tcPr>
          <w:p w:rsidR="00E04A2D" w:rsidRPr="00E04A2D" w:rsidRDefault="00E04A2D" w:rsidP="00D3746E">
            <w:pPr>
              <w:pStyle w:val="ab"/>
              <w:rPr>
                <w:rFonts w:ascii="Verdana" w:hAnsi="Verdana"/>
                <w:noProof w:val="0"/>
                <w:sz w:val="18"/>
                <w:szCs w:val="18"/>
              </w:rPr>
            </w:pPr>
            <w:r>
              <w:rPr>
                <w:rFonts w:ascii="Verdana" w:hAnsi="Verdana" w:hint="eastAsia"/>
                <w:noProof w:val="0"/>
                <w:sz w:val="18"/>
                <w:szCs w:val="18"/>
              </w:rPr>
              <w:t>徐志贤</w:t>
            </w:r>
          </w:p>
        </w:tc>
      </w:tr>
      <w:tr w:rsidR="000B4920" w:rsidTr="00364A17">
        <w:trPr>
          <w:cantSplit/>
          <w:trHeight w:val="1785"/>
          <w:jc w:val="center"/>
        </w:trPr>
        <w:tc>
          <w:tcPr>
            <w:tcW w:w="570" w:type="pct"/>
            <w:tcBorders>
              <w:top w:val="single" w:sz="6" w:space="0" w:color="auto"/>
              <w:left w:val="single" w:sz="6" w:space="0" w:color="auto"/>
              <w:bottom w:val="single" w:sz="6" w:space="0" w:color="auto"/>
              <w:right w:val="single" w:sz="6" w:space="0" w:color="auto"/>
            </w:tcBorders>
          </w:tcPr>
          <w:p w:rsidR="000B4920" w:rsidRDefault="000B4920" w:rsidP="00D3746E">
            <w:pPr>
              <w:pStyle w:val="ab"/>
              <w:rPr>
                <w:rFonts w:ascii="Verdana" w:hAnsi="Verdana"/>
                <w:noProof w:val="0"/>
                <w:sz w:val="18"/>
                <w:szCs w:val="18"/>
              </w:rPr>
            </w:pPr>
            <w:r>
              <w:rPr>
                <w:rFonts w:ascii="Verdana" w:hAnsi="Verdana" w:hint="eastAsia"/>
                <w:noProof w:val="0"/>
                <w:sz w:val="18"/>
                <w:szCs w:val="18"/>
              </w:rPr>
              <w:lastRenderedPageBreak/>
              <w:t>2011-05-10</w:t>
            </w:r>
          </w:p>
        </w:tc>
        <w:tc>
          <w:tcPr>
            <w:tcW w:w="423" w:type="pct"/>
            <w:tcBorders>
              <w:top w:val="single" w:sz="6" w:space="0" w:color="auto"/>
              <w:left w:val="single" w:sz="6" w:space="0" w:color="auto"/>
              <w:bottom w:val="single" w:sz="6" w:space="0" w:color="auto"/>
              <w:right w:val="single" w:sz="6" w:space="0" w:color="auto"/>
            </w:tcBorders>
          </w:tcPr>
          <w:p w:rsidR="000B4920" w:rsidRDefault="000B4920" w:rsidP="00D3746E">
            <w:pPr>
              <w:pStyle w:val="ab"/>
              <w:rPr>
                <w:rFonts w:ascii="Verdana" w:hAnsi="Verdana"/>
                <w:noProof w:val="0"/>
                <w:sz w:val="18"/>
                <w:szCs w:val="18"/>
              </w:rPr>
            </w:pPr>
            <w:r>
              <w:rPr>
                <w:rFonts w:ascii="Verdana" w:hAnsi="Verdana" w:hint="eastAsia"/>
                <w:noProof w:val="0"/>
                <w:sz w:val="18"/>
                <w:szCs w:val="18"/>
              </w:rPr>
              <w:t>1.2</w:t>
            </w:r>
          </w:p>
        </w:tc>
        <w:tc>
          <w:tcPr>
            <w:tcW w:w="3640" w:type="pct"/>
            <w:tcBorders>
              <w:top w:val="single" w:sz="6" w:space="0" w:color="auto"/>
              <w:left w:val="single" w:sz="6" w:space="0" w:color="auto"/>
              <w:bottom w:val="single" w:sz="6" w:space="0" w:color="auto"/>
              <w:right w:val="single" w:sz="6" w:space="0" w:color="auto"/>
            </w:tcBorders>
          </w:tcPr>
          <w:p w:rsidR="000B4920" w:rsidRDefault="007328B7" w:rsidP="000B4920">
            <w:pPr>
              <w:pStyle w:val="ab"/>
              <w:spacing w:line="360" w:lineRule="auto"/>
            </w:pPr>
            <w:r>
              <w:rPr>
                <w:rFonts w:hint="eastAsia"/>
              </w:rPr>
              <w:t>1</w:t>
            </w:r>
            <w:r w:rsidR="000B4920">
              <w:rPr>
                <w:rFonts w:hint="eastAsia"/>
              </w:rPr>
              <w:t>)</w:t>
            </w:r>
            <w:r w:rsidR="000B4920">
              <w:rPr>
                <w:rFonts w:hint="eastAsia"/>
              </w:rPr>
              <w:t>根据</w:t>
            </w:r>
            <w:r w:rsidR="000B4920">
              <w:rPr>
                <w:rFonts w:hint="eastAsia"/>
              </w:rPr>
              <w:t>review</w:t>
            </w:r>
            <w:r w:rsidR="000B4920">
              <w:rPr>
                <w:rFonts w:hint="eastAsia"/>
              </w:rPr>
              <w:t>意见，修改一些笔误和增加部分说明。</w:t>
            </w:r>
          </w:p>
          <w:p w:rsidR="0015243D" w:rsidRDefault="007328B7" w:rsidP="0015243D">
            <w:pPr>
              <w:pStyle w:val="ab"/>
              <w:spacing w:line="360" w:lineRule="auto"/>
            </w:pPr>
            <w:r>
              <w:rPr>
                <w:rFonts w:hint="eastAsia"/>
              </w:rPr>
              <w:t>2</w:t>
            </w:r>
            <w:r w:rsidR="000B4920">
              <w:rPr>
                <w:rFonts w:hint="eastAsia"/>
              </w:rPr>
              <w:t>)</w:t>
            </w:r>
            <w:r w:rsidR="000B4920">
              <w:rPr>
                <w:rFonts w:hint="eastAsia"/>
              </w:rPr>
              <w:t>根据编码要求接口字段名首字母大写都调整为小写。</w:t>
            </w:r>
          </w:p>
          <w:p w:rsidR="007064DA" w:rsidRDefault="007328B7" w:rsidP="007328B7">
            <w:pPr>
              <w:pStyle w:val="ab"/>
              <w:spacing w:line="360" w:lineRule="auto"/>
            </w:pPr>
            <w:r>
              <w:rPr>
                <w:rFonts w:hint="eastAsia"/>
              </w:rPr>
              <w:t>3</w:t>
            </w:r>
            <w:r w:rsidR="007064DA">
              <w:rPr>
                <w:rFonts w:hint="eastAsia"/>
              </w:rPr>
              <w:t>)</w:t>
            </w:r>
            <w:r w:rsidR="007064DA">
              <w:rPr>
                <w:rFonts w:hint="eastAsia"/>
              </w:rPr>
              <w:t>按</w:t>
            </w:r>
            <w:r w:rsidR="007064DA">
              <w:rPr>
                <w:rFonts w:hint="eastAsia"/>
              </w:rPr>
              <w:t>Portal</w:t>
            </w:r>
            <w:r w:rsidR="007064DA">
              <w:rPr>
                <w:rFonts w:hint="eastAsia"/>
              </w:rPr>
              <w:t>的要求修改激活邮箱和通过邮件改密码的邮件链接格式。</w:t>
            </w:r>
          </w:p>
        </w:tc>
        <w:tc>
          <w:tcPr>
            <w:tcW w:w="367" w:type="pct"/>
            <w:tcBorders>
              <w:top w:val="single" w:sz="6" w:space="0" w:color="auto"/>
              <w:left w:val="single" w:sz="6" w:space="0" w:color="auto"/>
              <w:bottom w:val="single" w:sz="6" w:space="0" w:color="auto"/>
              <w:right w:val="single" w:sz="6" w:space="0" w:color="auto"/>
            </w:tcBorders>
          </w:tcPr>
          <w:p w:rsidR="000B4920" w:rsidRDefault="000B4920" w:rsidP="00D3746E">
            <w:pPr>
              <w:pStyle w:val="ab"/>
              <w:rPr>
                <w:rFonts w:ascii="Verdana" w:hAnsi="Verdana"/>
                <w:noProof w:val="0"/>
                <w:sz w:val="18"/>
                <w:szCs w:val="18"/>
              </w:rPr>
            </w:pPr>
            <w:r>
              <w:rPr>
                <w:rFonts w:ascii="Verdana" w:hAnsi="Verdana" w:hint="eastAsia"/>
                <w:noProof w:val="0"/>
                <w:sz w:val="18"/>
                <w:szCs w:val="18"/>
              </w:rPr>
              <w:t>徐志贤</w:t>
            </w:r>
          </w:p>
        </w:tc>
      </w:tr>
      <w:tr w:rsidR="001C0F62" w:rsidTr="00364A17">
        <w:trPr>
          <w:cantSplit/>
          <w:trHeight w:val="1785"/>
          <w:jc w:val="center"/>
        </w:trPr>
        <w:tc>
          <w:tcPr>
            <w:tcW w:w="570" w:type="pct"/>
            <w:tcBorders>
              <w:top w:val="single" w:sz="6" w:space="0" w:color="auto"/>
              <w:left w:val="single" w:sz="6" w:space="0" w:color="auto"/>
              <w:bottom w:val="single" w:sz="6" w:space="0" w:color="auto"/>
              <w:right w:val="single" w:sz="6" w:space="0" w:color="auto"/>
            </w:tcBorders>
          </w:tcPr>
          <w:p w:rsidR="001C0F62" w:rsidRDefault="001C0F62" w:rsidP="00D3746E">
            <w:pPr>
              <w:pStyle w:val="ab"/>
              <w:rPr>
                <w:rFonts w:ascii="Verdana" w:hAnsi="Verdana"/>
                <w:noProof w:val="0"/>
                <w:sz w:val="18"/>
                <w:szCs w:val="18"/>
              </w:rPr>
            </w:pPr>
            <w:r>
              <w:rPr>
                <w:rFonts w:ascii="Verdana" w:hAnsi="Verdana" w:hint="eastAsia"/>
                <w:noProof w:val="0"/>
                <w:sz w:val="18"/>
                <w:szCs w:val="18"/>
              </w:rPr>
              <w:t>2011-05-11</w:t>
            </w:r>
          </w:p>
        </w:tc>
        <w:tc>
          <w:tcPr>
            <w:tcW w:w="423" w:type="pct"/>
            <w:tcBorders>
              <w:top w:val="single" w:sz="6" w:space="0" w:color="auto"/>
              <w:left w:val="single" w:sz="6" w:space="0" w:color="auto"/>
              <w:bottom w:val="single" w:sz="6" w:space="0" w:color="auto"/>
              <w:right w:val="single" w:sz="6" w:space="0" w:color="auto"/>
            </w:tcBorders>
          </w:tcPr>
          <w:p w:rsidR="001C0F62" w:rsidRDefault="001C0F62" w:rsidP="00D3746E">
            <w:pPr>
              <w:pStyle w:val="ab"/>
              <w:rPr>
                <w:rFonts w:ascii="Verdana" w:hAnsi="Verdana"/>
                <w:noProof w:val="0"/>
                <w:sz w:val="18"/>
                <w:szCs w:val="18"/>
              </w:rPr>
            </w:pPr>
            <w:r>
              <w:rPr>
                <w:rFonts w:ascii="Verdana" w:hAnsi="Verdana" w:hint="eastAsia"/>
                <w:noProof w:val="0"/>
                <w:sz w:val="18"/>
                <w:szCs w:val="18"/>
              </w:rPr>
              <w:t>1.3</w:t>
            </w:r>
          </w:p>
        </w:tc>
        <w:tc>
          <w:tcPr>
            <w:tcW w:w="3640" w:type="pct"/>
            <w:tcBorders>
              <w:top w:val="single" w:sz="6" w:space="0" w:color="auto"/>
              <w:left w:val="single" w:sz="6" w:space="0" w:color="auto"/>
              <w:bottom w:val="single" w:sz="6" w:space="0" w:color="auto"/>
              <w:right w:val="single" w:sz="6" w:space="0" w:color="auto"/>
            </w:tcBorders>
          </w:tcPr>
          <w:p w:rsidR="007328B7" w:rsidRDefault="007328B7" w:rsidP="007328B7">
            <w:pPr>
              <w:pStyle w:val="ab"/>
              <w:spacing w:line="360" w:lineRule="auto"/>
            </w:pPr>
            <w:r>
              <w:rPr>
                <w:rFonts w:hint="eastAsia"/>
              </w:rPr>
              <w:t>1</w:t>
            </w:r>
            <w:r>
              <w:rPr>
                <w:rFonts w:hint="eastAsia"/>
              </w:rPr>
              <w:t>）对</w:t>
            </w:r>
            <w:r>
              <w:rPr>
                <w:rFonts w:hint="eastAsia"/>
              </w:rPr>
              <w:t>SP</w:t>
            </w:r>
            <w:r>
              <w:rPr>
                <w:rFonts w:hint="eastAsia"/>
              </w:rPr>
              <w:t>以后功能接口中明确标识为</w:t>
            </w:r>
            <w:r>
              <w:rPr>
                <w:rFonts w:hint="eastAsia"/>
              </w:rPr>
              <w:t>V02.01</w:t>
            </w:r>
            <w:r>
              <w:rPr>
                <w:rFonts w:hint="eastAsia"/>
              </w:rPr>
              <w:t>；</w:t>
            </w:r>
            <w:r>
              <w:rPr>
                <w:rFonts w:hint="eastAsia"/>
              </w:rPr>
              <w:t>FP</w:t>
            </w:r>
            <w:r>
              <w:rPr>
                <w:rFonts w:hint="eastAsia"/>
              </w:rPr>
              <w:t>只需要关注</w:t>
            </w:r>
            <w:r>
              <w:rPr>
                <w:rFonts w:hint="eastAsia"/>
              </w:rPr>
              <w:t>V01.01</w:t>
            </w:r>
            <w:r>
              <w:rPr>
                <w:rFonts w:hint="eastAsia"/>
              </w:rPr>
              <w:t>部分。</w:t>
            </w:r>
          </w:p>
          <w:p w:rsidR="007328B7" w:rsidRDefault="007328B7" w:rsidP="007328B7">
            <w:pPr>
              <w:pStyle w:val="ab"/>
              <w:spacing w:line="360" w:lineRule="auto"/>
            </w:pPr>
            <w:r>
              <w:rPr>
                <w:rFonts w:hint="eastAsia"/>
              </w:rPr>
              <w:t>2)</w:t>
            </w:r>
            <w:r>
              <w:rPr>
                <w:rFonts w:hint="eastAsia"/>
              </w:rPr>
              <w:t>为支持用户忘记密码时，手机客户端能查到用户登记的邮箱地址，增加接口</w:t>
            </w:r>
            <w:r>
              <w:t>GetUserAcctInfo</w:t>
            </w:r>
            <w:r>
              <w:rPr>
                <w:rFonts w:hint="eastAsia"/>
              </w:rPr>
              <w:t>。</w:t>
            </w:r>
          </w:p>
          <w:p w:rsidR="001C0F62" w:rsidRDefault="007328B7" w:rsidP="00666B77">
            <w:pPr>
              <w:pStyle w:val="ab"/>
              <w:spacing w:line="360" w:lineRule="auto"/>
              <w:rPr>
                <w:sz w:val="18"/>
              </w:rPr>
            </w:pPr>
            <w:r>
              <w:rPr>
                <w:rFonts w:hint="eastAsia"/>
                <w:sz w:val="20"/>
              </w:rPr>
              <w:t>3</w:t>
            </w:r>
            <w:r w:rsidR="001C0F62" w:rsidRPr="00C948FC">
              <w:rPr>
                <w:rFonts w:hint="eastAsia"/>
                <w:sz w:val="20"/>
              </w:rPr>
              <w:t>）调整枚举值：</w:t>
            </w:r>
            <w:r w:rsidR="001C0F62" w:rsidRPr="00C948FC">
              <w:rPr>
                <w:rFonts w:hint="eastAsia"/>
                <w:sz w:val="18"/>
              </w:rPr>
              <w:t>AccountType</w:t>
            </w:r>
            <w:r w:rsidR="001C0F62">
              <w:rPr>
                <w:rFonts w:hint="eastAsia"/>
                <w:sz w:val="18"/>
              </w:rPr>
              <w:t>（云账号仍为</w:t>
            </w:r>
            <w:r w:rsidR="001C0F62">
              <w:rPr>
                <w:rFonts w:hint="eastAsia"/>
                <w:sz w:val="18"/>
              </w:rPr>
              <w:t>0</w:t>
            </w:r>
            <w:r w:rsidR="001C0F62">
              <w:rPr>
                <w:rFonts w:hint="eastAsia"/>
                <w:sz w:val="18"/>
              </w:rPr>
              <w:t>，其他调整）</w:t>
            </w:r>
            <w:r w:rsidR="001C0F62" w:rsidRPr="00C948FC">
              <w:rPr>
                <w:rFonts w:hint="eastAsia"/>
                <w:sz w:val="18"/>
              </w:rPr>
              <w:t>、性别</w:t>
            </w:r>
            <w:r w:rsidR="001C0F62" w:rsidRPr="00C948FC">
              <w:rPr>
                <w:rFonts w:hint="eastAsia"/>
                <w:sz w:val="18"/>
              </w:rPr>
              <w:t>(</w:t>
            </w:r>
            <w:r w:rsidR="00766072">
              <w:rPr>
                <w:rFonts w:hint="eastAsia"/>
                <w:sz w:val="18"/>
              </w:rPr>
              <w:t>增加</w:t>
            </w:r>
            <w:r w:rsidR="001C0F62" w:rsidRPr="00C948FC">
              <w:rPr>
                <w:rFonts w:hint="eastAsia"/>
                <w:sz w:val="18"/>
              </w:rPr>
              <w:t>2</w:t>
            </w:r>
            <w:r w:rsidR="001C0F62" w:rsidRPr="00C948FC">
              <w:rPr>
                <w:rFonts w:hint="eastAsia"/>
                <w:sz w:val="18"/>
              </w:rPr>
              <w:t>保密</w:t>
            </w:r>
            <w:r w:rsidR="001C0F62" w:rsidRPr="00C948FC">
              <w:rPr>
                <w:rFonts w:hint="eastAsia"/>
                <w:sz w:val="18"/>
              </w:rPr>
              <w:t>)</w:t>
            </w:r>
            <w:r w:rsidR="001C0F62">
              <w:rPr>
                <w:rFonts w:hint="eastAsia"/>
                <w:sz w:val="18"/>
              </w:rPr>
              <w:t>。</w:t>
            </w:r>
          </w:p>
          <w:p w:rsidR="001C0F62" w:rsidRDefault="007328B7" w:rsidP="00666B77">
            <w:pPr>
              <w:pStyle w:val="ab"/>
              <w:spacing w:line="360" w:lineRule="auto"/>
              <w:rPr>
                <w:sz w:val="18"/>
              </w:rPr>
            </w:pPr>
            <w:r>
              <w:rPr>
                <w:rFonts w:hint="eastAsia"/>
                <w:sz w:val="18"/>
              </w:rPr>
              <w:t>4</w:t>
            </w:r>
            <w:r w:rsidR="001C0F62">
              <w:rPr>
                <w:rFonts w:hint="eastAsia"/>
                <w:sz w:val="18"/>
              </w:rPr>
              <w:t>）</w:t>
            </w:r>
            <w:r w:rsidR="001C0F62">
              <w:rPr>
                <w:rFonts w:hint="eastAsia"/>
                <w:sz w:val="18"/>
              </w:rPr>
              <w:t>userAccount/email</w:t>
            </w:r>
            <w:r w:rsidR="001C0F62">
              <w:rPr>
                <w:rFonts w:hint="eastAsia"/>
                <w:sz w:val="18"/>
              </w:rPr>
              <w:t>等调整为最大长度</w:t>
            </w:r>
            <w:r w:rsidR="001C0F62">
              <w:rPr>
                <w:rFonts w:hint="eastAsia"/>
                <w:sz w:val="18"/>
              </w:rPr>
              <w:t>255</w:t>
            </w:r>
            <w:r w:rsidR="001C0F62">
              <w:rPr>
                <w:rFonts w:hint="eastAsia"/>
                <w:sz w:val="18"/>
              </w:rPr>
              <w:t>，以便支持更长的第</w:t>
            </w:r>
            <w:r w:rsidR="001C0F62">
              <w:rPr>
                <w:rFonts w:hint="eastAsia"/>
                <w:sz w:val="18"/>
              </w:rPr>
              <w:t>3</w:t>
            </w:r>
            <w:r w:rsidR="001C0F62">
              <w:rPr>
                <w:rFonts w:hint="eastAsia"/>
                <w:sz w:val="18"/>
              </w:rPr>
              <w:t>方账号。</w:t>
            </w:r>
          </w:p>
          <w:p w:rsidR="001C0F62" w:rsidRDefault="007328B7" w:rsidP="00666B77">
            <w:pPr>
              <w:pStyle w:val="ab"/>
              <w:spacing w:line="360" w:lineRule="auto"/>
              <w:rPr>
                <w:sz w:val="18"/>
              </w:rPr>
            </w:pPr>
            <w:r>
              <w:rPr>
                <w:rFonts w:hint="eastAsia"/>
                <w:sz w:val="18"/>
              </w:rPr>
              <w:t>5</w:t>
            </w:r>
            <w:r w:rsidR="001C0F62">
              <w:rPr>
                <w:rFonts w:hint="eastAsia"/>
                <w:sz w:val="18"/>
              </w:rPr>
              <w:t>）注册接口、修改用户接口改为支持多个邮箱和移动号码。</w:t>
            </w:r>
          </w:p>
          <w:p w:rsidR="001C0F62" w:rsidRDefault="007328B7" w:rsidP="00666B77">
            <w:pPr>
              <w:pStyle w:val="ab"/>
              <w:spacing w:line="360" w:lineRule="auto"/>
            </w:pPr>
            <w:r>
              <w:rPr>
                <w:rFonts w:hint="eastAsia"/>
              </w:rPr>
              <w:t>6</w:t>
            </w:r>
            <w:r w:rsidR="001C0F62">
              <w:rPr>
                <w:rFonts w:hint="eastAsia"/>
              </w:rPr>
              <w:t>）</w:t>
            </w:r>
            <w:r w:rsidR="001C0F62">
              <w:rPr>
                <w:rFonts w:hint="eastAsia"/>
              </w:rPr>
              <w:t>userInfo</w:t>
            </w:r>
            <w:r w:rsidR="001C0F62">
              <w:rPr>
                <w:rFonts w:hint="eastAsia"/>
              </w:rPr>
              <w:t>增加可选信息字段。邮箱和手机号码移出到用户账号信息结构中。</w:t>
            </w:r>
          </w:p>
          <w:p w:rsidR="001C0F62" w:rsidRPr="001C0F62" w:rsidRDefault="007328B7" w:rsidP="007328B7">
            <w:pPr>
              <w:pStyle w:val="ab"/>
              <w:spacing w:line="360" w:lineRule="auto"/>
            </w:pPr>
            <w:r>
              <w:rPr>
                <w:rFonts w:hint="eastAsia"/>
              </w:rPr>
              <w:t>7)</w:t>
            </w:r>
            <w:r>
              <w:rPr>
                <w:rFonts w:hint="eastAsia"/>
              </w:rPr>
              <w:t>增加</w:t>
            </w:r>
            <w:r>
              <w:rPr>
                <w:rFonts w:hint="eastAsia"/>
              </w:rPr>
              <w:t>DBank</w:t>
            </w:r>
            <w:r>
              <w:rPr>
                <w:rFonts w:hint="eastAsia"/>
              </w:rPr>
              <w:t>相关接口（查询和修改用户业务信息、查询和修改用户账号附加信息、变更用户有效状态、变更账号有效状态），</w:t>
            </w:r>
            <w:r>
              <w:rPr>
                <w:rFonts w:hint="eastAsia"/>
              </w:rPr>
              <w:t>FP</w:t>
            </w:r>
            <w:r>
              <w:rPr>
                <w:rFonts w:hint="eastAsia"/>
              </w:rPr>
              <w:t>和</w:t>
            </w:r>
            <w:r>
              <w:rPr>
                <w:rFonts w:hint="eastAsia"/>
              </w:rPr>
              <w:t>SP</w:t>
            </w:r>
            <w:r>
              <w:rPr>
                <w:rFonts w:hint="eastAsia"/>
              </w:rPr>
              <w:t>无需关注。</w:t>
            </w:r>
          </w:p>
        </w:tc>
        <w:tc>
          <w:tcPr>
            <w:tcW w:w="367" w:type="pct"/>
            <w:tcBorders>
              <w:top w:val="single" w:sz="6" w:space="0" w:color="auto"/>
              <w:left w:val="single" w:sz="6" w:space="0" w:color="auto"/>
              <w:bottom w:val="single" w:sz="6" w:space="0" w:color="auto"/>
              <w:right w:val="single" w:sz="6" w:space="0" w:color="auto"/>
            </w:tcBorders>
          </w:tcPr>
          <w:p w:rsidR="001C0F62" w:rsidRDefault="001C0F62" w:rsidP="00D3746E">
            <w:pPr>
              <w:pStyle w:val="ab"/>
              <w:rPr>
                <w:rFonts w:ascii="Verdana" w:hAnsi="Verdana"/>
                <w:noProof w:val="0"/>
                <w:sz w:val="18"/>
                <w:szCs w:val="18"/>
              </w:rPr>
            </w:pPr>
            <w:r>
              <w:rPr>
                <w:rFonts w:ascii="Verdana" w:hAnsi="Verdana" w:hint="eastAsia"/>
                <w:noProof w:val="0"/>
                <w:sz w:val="18"/>
                <w:szCs w:val="18"/>
              </w:rPr>
              <w:t>徐志贤</w:t>
            </w:r>
          </w:p>
        </w:tc>
      </w:tr>
      <w:tr w:rsidR="00457766" w:rsidTr="00137CC3">
        <w:trPr>
          <w:cantSplit/>
          <w:trHeight w:val="893"/>
          <w:jc w:val="center"/>
        </w:trPr>
        <w:tc>
          <w:tcPr>
            <w:tcW w:w="570" w:type="pct"/>
            <w:tcBorders>
              <w:top w:val="single" w:sz="6" w:space="0" w:color="auto"/>
              <w:left w:val="single" w:sz="6" w:space="0" w:color="auto"/>
              <w:bottom w:val="single" w:sz="6" w:space="0" w:color="auto"/>
              <w:right w:val="single" w:sz="6" w:space="0" w:color="auto"/>
            </w:tcBorders>
          </w:tcPr>
          <w:p w:rsidR="00457766" w:rsidRDefault="00C470E6" w:rsidP="00D3746E">
            <w:pPr>
              <w:pStyle w:val="ab"/>
              <w:rPr>
                <w:rFonts w:ascii="Verdana" w:hAnsi="Verdana"/>
                <w:noProof w:val="0"/>
                <w:sz w:val="18"/>
                <w:szCs w:val="18"/>
              </w:rPr>
            </w:pPr>
            <w:r>
              <w:rPr>
                <w:rFonts w:ascii="Verdana" w:hAnsi="Verdana" w:hint="eastAsia"/>
                <w:noProof w:val="0"/>
                <w:sz w:val="18"/>
                <w:szCs w:val="18"/>
              </w:rPr>
              <w:t>2011-07</w:t>
            </w:r>
            <w:r w:rsidR="00457766">
              <w:rPr>
                <w:rFonts w:ascii="Verdana" w:hAnsi="Verdana" w:hint="eastAsia"/>
                <w:noProof w:val="0"/>
                <w:sz w:val="18"/>
                <w:szCs w:val="18"/>
              </w:rPr>
              <w:t>-</w:t>
            </w:r>
            <w:r>
              <w:rPr>
                <w:rFonts w:ascii="Verdana" w:hAnsi="Verdana" w:hint="eastAsia"/>
                <w:noProof w:val="0"/>
                <w:sz w:val="18"/>
                <w:szCs w:val="18"/>
              </w:rPr>
              <w:t>12</w:t>
            </w:r>
          </w:p>
        </w:tc>
        <w:tc>
          <w:tcPr>
            <w:tcW w:w="423" w:type="pct"/>
            <w:tcBorders>
              <w:top w:val="single" w:sz="6" w:space="0" w:color="auto"/>
              <w:left w:val="single" w:sz="6" w:space="0" w:color="auto"/>
              <w:bottom w:val="single" w:sz="6" w:space="0" w:color="auto"/>
              <w:right w:val="single" w:sz="6" w:space="0" w:color="auto"/>
            </w:tcBorders>
          </w:tcPr>
          <w:p w:rsidR="00457766" w:rsidRDefault="00457766" w:rsidP="00D3746E">
            <w:pPr>
              <w:pStyle w:val="ab"/>
              <w:rPr>
                <w:rFonts w:ascii="Verdana" w:hAnsi="Verdana"/>
                <w:noProof w:val="0"/>
                <w:sz w:val="18"/>
                <w:szCs w:val="18"/>
              </w:rPr>
            </w:pPr>
            <w:r>
              <w:rPr>
                <w:rFonts w:ascii="Verdana" w:hAnsi="Verdana" w:hint="eastAsia"/>
                <w:noProof w:val="0"/>
                <w:sz w:val="18"/>
                <w:szCs w:val="18"/>
              </w:rPr>
              <w:t>1.5</w:t>
            </w:r>
          </w:p>
        </w:tc>
        <w:tc>
          <w:tcPr>
            <w:tcW w:w="3640" w:type="pct"/>
            <w:tcBorders>
              <w:top w:val="single" w:sz="6" w:space="0" w:color="auto"/>
              <w:left w:val="single" w:sz="6" w:space="0" w:color="auto"/>
              <w:bottom w:val="single" w:sz="6" w:space="0" w:color="auto"/>
              <w:right w:val="single" w:sz="6" w:space="0" w:color="auto"/>
            </w:tcBorders>
          </w:tcPr>
          <w:p w:rsidR="00457766" w:rsidRDefault="00457766" w:rsidP="007328B7">
            <w:pPr>
              <w:pStyle w:val="ab"/>
              <w:spacing w:line="360" w:lineRule="auto"/>
            </w:pPr>
            <w:r>
              <w:rPr>
                <w:rFonts w:hint="eastAsia"/>
              </w:rPr>
              <w:t>1</w:t>
            </w:r>
            <w:r>
              <w:rPr>
                <w:rFonts w:hint="eastAsia"/>
              </w:rPr>
              <w:t>）增加</w:t>
            </w:r>
            <w:r>
              <w:rPr>
                <w:rFonts w:hint="eastAsia"/>
              </w:rPr>
              <w:t>Token</w:t>
            </w:r>
            <w:r>
              <w:rPr>
                <w:rFonts w:hint="eastAsia"/>
              </w:rPr>
              <w:t>和</w:t>
            </w:r>
            <w:r>
              <w:rPr>
                <w:rFonts w:hint="eastAsia"/>
              </w:rPr>
              <w:t>Session</w:t>
            </w:r>
            <w:r>
              <w:rPr>
                <w:rFonts w:hint="eastAsia"/>
              </w:rPr>
              <w:t>安全机制。</w:t>
            </w:r>
          </w:p>
          <w:p w:rsidR="00C470E6" w:rsidRDefault="00C470E6" w:rsidP="007328B7">
            <w:pPr>
              <w:pStyle w:val="ab"/>
              <w:spacing w:line="360" w:lineRule="auto"/>
            </w:pPr>
            <w:r>
              <w:rPr>
                <w:rFonts w:hint="eastAsia"/>
              </w:rPr>
              <w:t>2</w:t>
            </w:r>
            <w:r>
              <w:rPr>
                <w:rFonts w:hint="eastAsia"/>
              </w:rPr>
              <w:t>）增加全球部署特性。</w:t>
            </w:r>
          </w:p>
        </w:tc>
        <w:tc>
          <w:tcPr>
            <w:tcW w:w="367" w:type="pct"/>
            <w:tcBorders>
              <w:top w:val="single" w:sz="6" w:space="0" w:color="auto"/>
              <w:left w:val="single" w:sz="6" w:space="0" w:color="auto"/>
              <w:bottom w:val="single" w:sz="6" w:space="0" w:color="auto"/>
              <w:right w:val="single" w:sz="6" w:space="0" w:color="auto"/>
            </w:tcBorders>
          </w:tcPr>
          <w:p w:rsidR="00457766" w:rsidRPr="00457766" w:rsidRDefault="00530F7A" w:rsidP="00D3746E">
            <w:pPr>
              <w:pStyle w:val="ab"/>
              <w:rPr>
                <w:rFonts w:ascii="Verdana" w:hAnsi="Verdana"/>
                <w:noProof w:val="0"/>
                <w:sz w:val="18"/>
                <w:szCs w:val="18"/>
              </w:rPr>
            </w:pPr>
            <w:r>
              <w:rPr>
                <w:rFonts w:ascii="Verdana" w:hAnsi="Verdana" w:hint="eastAsia"/>
                <w:noProof w:val="0"/>
                <w:sz w:val="18"/>
                <w:szCs w:val="18"/>
              </w:rPr>
              <w:t>徐志贤</w:t>
            </w:r>
          </w:p>
        </w:tc>
      </w:tr>
      <w:tr w:rsidR="00351A5F" w:rsidTr="00137CC3">
        <w:trPr>
          <w:cantSplit/>
          <w:trHeight w:val="1360"/>
          <w:jc w:val="center"/>
        </w:trPr>
        <w:tc>
          <w:tcPr>
            <w:tcW w:w="570" w:type="pct"/>
            <w:tcBorders>
              <w:top w:val="single" w:sz="6" w:space="0" w:color="auto"/>
              <w:left w:val="single" w:sz="6" w:space="0" w:color="auto"/>
              <w:bottom w:val="single" w:sz="6" w:space="0" w:color="auto"/>
              <w:right w:val="single" w:sz="6" w:space="0" w:color="auto"/>
            </w:tcBorders>
          </w:tcPr>
          <w:p w:rsidR="00351A5F" w:rsidRDefault="00351A5F" w:rsidP="00D3746E">
            <w:pPr>
              <w:pStyle w:val="ab"/>
              <w:rPr>
                <w:rFonts w:ascii="Verdana" w:hAnsi="Verdana"/>
                <w:noProof w:val="0"/>
                <w:sz w:val="18"/>
                <w:szCs w:val="18"/>
              </w:rPr>
            </w:pPr>
            <w:r>
              <w:rPr>
                <w:rFonts w:ascii="Verdana" w:hAnsi="Verdana" w:hint="eastAsia"/>
                <w:noProof w:val="0"/>
                <w:sz w:val="18"/>
                <w:szCs w:val="18"/>
              </w:rPr>
              <w:t>2011-11-3</w:t>
            </w:r>
          </w:p>
        </w:tc>
        <w:tc>
          <w:tcPr>
            <w:tcW w:w="423" w:type="pct"/>
            <w:tcBorders>
              <w:top w:val="single" w:sz="6" w:space="0" w:color="auto"/>
              <w:left w:val="single" w:sz="6" w:space="0" w:color="auto"/>
              <w:bottom w:val="single" w:sz="6" w:space="0" w:color="auto"/>
              <w:right w:val="single" w:sz="6" w:space="0" w:color="auto"/>
            </w:tcBorders>
          </w:tcPr>
          <w:p w:rsidR="00351A5F" w:rsidRDefault="00351A5F" w:rsidP="00D3746E">
            <w:pPr>
              <w:pStyle w:val="ab"/>
              <w:rPr>
                <w:rFonts w:ascii="Verdana" w:hAnsi="Verdana"/>
                <w:noProof w:val="0"/>
                <w:sz w:val="18"/>
                <w:szCs w:val="18"/>
              </w:rPr>
            </w:pPr>
            <w:r>
              <w:rPr>
                <w:rFonts w:ascii="Verdana" w:hAnsi="Verdana" w:hint="eastAsia"/>
                <w:noProof w:val="0"/>
                <w:sz w:val="18"/>
                <w:szCs w:val="18"/>
              </w:rPr>
              <w:t>1.6</w:t>
            </w:r>
          </w:p>
        </w:tc>
        <w:tc>
          <w:tcPr>
            <w:tcW w:w="3640" w:type="pct"/>
            <w:tcBorders>
              <w:top w:val="single" w:sz="6" w:space="0" w:color="auto"/>
              <w:left w:val="single" w:sz="6" w:space="0" w:color="auto"/>
              <w:bottom w:val="single" w:sz="6" w:space="0" w:color="auto"/>
              <w:right w:val="single" w:sz="6" w:space="0" w:color="auto"/>
            </w:tcBorders>
          </w:tcPr>
          <w:p w:rsidR="007A7407" w:rsidRDefault="00351A5F" w:rsidP="007328B7">
            <w:pPr>
              <w:pStyle w:val="ab"/>
              <w:spacing w:line="360" w:lineRule="auto"/>
            </w:pPr>
            <w:r>
              <w:rPr>
                <w:rFonts w:hint="eastAsia"/>
              </w:rPr>
              <w:t>1</w:t>
            </w:r>
            <w:r>
              <w:rPr>
                <w:rFonts w:hint="eastAsia"/>
              </w:rPr>
              <w:t>）</w:t>
            </w:r>
            <w:r w:rsidR="007A7407">
              <w:rPr>
                <w:rFonts w:hint="eastAsia"/>
              </w:rPr>
              <w:t>终端云支持手机和邮箱账号注册；</w:t>
            </w:r>
          </w:p>
          <w:p w:rsidR="00351A5F" w:rsidRDefault="007A7407" w:rsidP="007328B7">
            <w:pPr>
              <w:pStyle w:val="ab"/>
              <w:spacing w:line="360" w:lineRule="auto"/>
            </w:pPr>
            <w:r>
              <w:rPr>
                <w:rFonts w:hint="eastAsia"/>
              </w:rPr>
              <w:t>2</w:t>
            </w:r>
            <w:r>
              <w:rPr>
                <w:rFonts w:hint="eastAsia"/>
              </w:rPr>
              <w:t>）</w:t>
            </w:r>
            <w:r>
              <w:rPr>
                <w:rFonts w:hint="eastAsia"/>
              </w:rPr>
              <w:t>sybase</w:t>
            </w:r>
            <w:r>
              <w:rPr>
                <w:rFonts w:hint="eastAsia"/>
              </w:rPr>
              <w:t>代理国际短信。</w:t>
            </w:r>
          </w:p>
          <w:p w:rsidR="007A7407" w:rsidRDefault="007A7407" w:rsidP="007328B7">
            <w:pPr>
              <w:pStyle w:val="ab"/>
              <w:spacing w:line="360" w:lineRule="auto"/>
            </w:pPr>
            <w:r>
              <w:rPr>
                <w:rFonts w:hint="eastAsia"/>
              </w:rPr>
              <w:t>3</w:t>
            </w:r>
            <w:r>
              <w:rPr>
                <w:rFonts w:hint="eastAsia"/>
              </w:rPr>
              <w:t>）终端云的用户协议通过服务器接口获取。</w:t>
            </w:r>
          </w:p>
        </w:tc>
        <w:tc>
          <w:tcPr>
            <w:tcW w:w="367" w:type="pct"/>
            <w:tcBorders>
              <w:top w:val="single" w:sz="6" w:space="0" w:color="auto"/>
              <w:left w:val="single" w:sz="6" w:space="0" w:color="auto"/>
              <w:bottom w:val="single" w:sz="6" w:space="0" w:color="auto"/>
              <w:right w:val="single" w:sz="6" w:space="0" w:color="auto"/>
            </w:tcBorders>
          </w:tcPr>
          <w:p w:rsidR="00351A5F" w:rsidRPr="007A7407" w:rsidRDefault="007A7407" w:rsidP="00D3746E">
            <w:pPr>
              <w:pStyle w:val="ab"/>
              <w:rPr>
                <w:rFonts w:ascii="Verdana" w:hAnsi="Verdana"/>
                <w:noProof w:val="0"/>
                <w:sz w:val="18"/>
                <w:szCs w:val="18"/>
              </w:rPr>
            </w:pPr>
            <w:r>
              <w:rPr>
                <w:rFonts w:ascii="Verdana" w:hAnsi="Verdana" w:hint="eastAsia"/>
                <w:noProof w:val="0"/>
                <w:sz w:val="18"/>
                <w:szCs w:val="18"/>
              </w:rPr>
              <w:t>徐志贤</w:t>
            </w:r>
          </w:p>
        </w:tc>
      </w:tr>
      <w:tr w:rsidR="00137CC3" w:rsidTr="00DE7E02">
        <w:trPr>
          <w:cantSplit/>
          <w:trHeight w:val="1508"/>
          <w:jc w:val="center"/>
        </w:trPr>
        <w:tc>
          <w:tcPr>
            <w:tcW w:w="570" w:type="pct"/>
            <w:tcBorders>
              <w:top w:val="single" w:sz="6" w:space="0" w:color="auto"/>
              <w:left w:val="single" w:sz="6" w:space="0" w:color="auto"/>
              <w:bottom w:val="single" w:sz="6" w:space="0" w:color="auto"/>
              <w:right w:val="single" w:sz="6" w:space="0" w:color="auto"/>
            </w:tcBorders>
          </w:tcPr>
          <w:p w:rsidR="00137CC3" w:rsidRDefault="00137CC3" w:rsidP="00D3746E">
            <w:pPr>
              <w:pStyle w:val="ab"/>
              <w:rPr>
                <w:rFonts w:ascii="Verdana" w:hAnsi="Verdana"/>
                <w:noProof w:val="0"/>
                <w:sz w:val="18"/>
                <w:szCs w:val="18"/>
              </w:rPr>
            </w:pPr>
            <w:r>
              <w:rPr>
                <w:rFonts w:ascii="Verdana" w:hAnsi="Verdana" w:hint="eastAsia"/>
                <w:noProof w:val="0"/>
                <w:sz w:val="18"/>
                <w:szCs w:val="18"/>
              </w:rPr>
              <w:t>2011</w:t>
            </w:r>
            <w:r>
              <w:rPr>
                <w:rFonts w:ascii="Verdana" w:hAnsi="Verdana" w:hint="eastAsia"/>
                <w:noProof w:val="0"/>
                <w:sz w:val="18"/>
                <w:szCs w:val="18"/>
              </w:rPr>
              <w:softHyphen/>
              <w:t>-12-02</w:t>
            </w:r>
          </w:p>
        </w:tc>
        <w:tc>
          <w:tcPr>
            <w:tcW w:w="423" w:type="pct"/>
            <w:tcBorders>
              <w:top w:val="single" w:sz="6" w:space="0" w:color="auto"/>
              <w:left w:val="single" w:sz="6" w:space="0" w:color="auto"/>
              <w:bottom w:val="single" w:sz="6" w:space="0" w:color="auto"/>
              <w:right w:val="single" w:sz="6" w:space="0" w:color="auto"/>
            </w:tcBorders>
          </w:tcPr>
          <w:p w:rsidR="00137CC3" w:rsidRDefault="00A50073" w:rsidP="00D3746E">
            <w:pPr>
              <w:pStyle w:val="ab"/>
              <w:rPr>
                <w:rFonts w:ascii="Verdana" w:hAnsi="Verdana"/>
                <w:noProof w:val="0"/>
                <w:sz w:val="18"/>
                <w:szCs w:val="18"/>
              </w:rPr>
            </w:pPr>
            <w:r>
              <w:rPr>
                <w:rFonts w:ascii="Verdana" w:hAnsi="Verdana" w:hint="eastAsia"/>
                <w:noProof w:val="0"/>
                <w:sz w:val="18"/>
                <w:szCs w:val="18"/>
              </w:rPr>
              <w:t>1.7</w:t>
            </w:r>
          </w:p>
        </w:tc>
        <w:tc>
          <w:tcPr>
            <w:tcW w:w="3640" w:type="pct"/>
            <w:tcBorders>
              <w:top w:val="single" w:sz="6" w:space="0" w:color="auto"/>
              <w:left w:val="single" w:sz="6" w:space="0" w:color="auto"/>
              <w:bottom w:val="single" w:sz="6" w:space="0" w:color="auto"/>
              <w:right w:val="single" w:sz="6" w:space="0" w:color="auto"/>
            </w:tcBorders>
          </w:tcPr>
          <w:p w:rsidR="00B5007B" w:rsidRDefault="00B911A5" w:rsidP="00B911A5">
            <w:pPr>
              <w:pStyle w:val="ab"/>
              <w:widowControl w:val="0"/>
              <w:spacing w:line="360" w:lineRule="auto"/>
              <w:jc w:val="both"/>
              <w:rPr>
                <w:rFonts w:ascii="宋体" w:cs="宋体"/>
                <w:color w:val="000000"/>
                <w:kern w:val="2"/>
                <w:sz w:val="20"/>
                <w:szCs w:val="20"/>
              </w:rPr>
            </w:pPr>
            <w:r>
              <w:rPr>
                <w:rFonts w:ascii="宋体" w:cs="宋体" w:hint="eastAsia"/>
                <w:color w:val="000000"/>
                <w:sz w:val="20"/>
                <w:szCs w:val="20"/>
              </w:rPr>
              <w:t>1)</w:t>
            </w:r>
            <w:r w:rsidR="00137CC3">
              <w:rPr>
                <w:rFonts w:ascii="宋体" w:cs="宋体" w:hint="eastAsia"/>
                <w:color w:val="000000"/>
                <w:sz w:val="20"/>
                <w:szCs w:val="20"/>
              </w:rPr>
              <w:t>增加</w:t>
            </w:r>
            <w:r w:rsidR="00137CC3">
              <w:rPr>
                <w:rFonts w:ascii="宋体" w:cs="宋体"/>
                <w:color w:val="000000"/>
                <w:sz w:val="20"/>
                <w:szCs w:val="20"/>
              </w:rPr>
              <w:t>chkHasPasswdAcct</w:t>
            </w:r>
            <w:r w:rsidR="00137CC3">
              <w:rPr>
                <w:rFonts w:ascii="宋体" w:cs="宋体" w:hint="eastAsia"/>
                <w:color w:val="000000"/>
                <w:sz w:val="20"/>
                <w:szCs w:val="20"/>
              </w:rPr>
              <w:t>（检查账号是否存在且已设置密码）.</w:t>
            </w:r>
          </w:p>
          <w:p w:rsidR="00B5007B" w:rsidRDefault="00B911A5" w:rsidP="00B911A5">
            <w:pPr>
              <w:pStyle w:val="ab"/>
              <w:widowControl w:val="0"/>
              <w:spacing w:line="360" w:lineRule="auto"/>
              <w:jc w:val="both"/>
              <w:rPr>
                <w:kern w:val="2"/>
              </w:rPr>
            </w:pPr>
            <w:r>
              <w:rPr>
                <w:rFonts w:hint="eastAsia"/>
              </w:rPr>
              <w:t>2)</w:t>
            </w:r>
            <w:r w:rsidR="00137CC3">
              <w:rPr>
                <w:rFonts w:hint="eastAsia"/>
              </w:rPr>
              <w:t>registerCloudAccount</w:t>
            </w:r>
            <w:r w:rsidR="00137CC3">
              <w:rPr>
                <w:rFonts w:hint="eastAsia"/>
              </w:rPr>
              <w:t>当</w:t>
            </w:r>
            <w:r w:rsidR="00137CC3" w:rsidRPr="00137CC3">
              <w:rPr>
                <w:rFonts w:hint="eastAsia"/>
              </w:rPr>
              <w:t>输入了短信验证码，如果账号已存在但未设置密码时，则执行修改用户密码逻辑。</w:t>
            </w:r>
          </w:p>
        </w:tc>
        <w:tc>
          <w:tcPr>
            <w:tcW w:w="367" w:type="pct"/>
            <w:tcBorders>
              <w:top w:val="single" w:sz="6" w:space="0" w:color="auto"/>
              <w:left w:val="single" w:sz="6" w:space="0" w:color="auto"/>
              <w:bottom w:val="single" w:sz="6" w:space="0" w:color="auto"/>
              <w:right w:val="single" w:sz="6" w:space="0" w:color="auto"/>
            </w:tcBorders>
          </w:tcPr>
          <w:p w:rsidR="00137CC3" w:rsidRDefault="00DD13BC" w:rsidP="00D3746E">
            <w:pPr>
              <w:pStyle w:val="ab"/>
              <w:rPr>
                <w:rFonts w:ascii="Verdana" w:hAnsi="Verdana"/>
                <w:noProof w:val="0"/>
                <w:sz w:val="18"/>
                <w:szCs w:val="18"/>
              </w:rPr>
            </w:pPr>
            <w:r>
              <w:rPr>
                <w:rFonts w:ascii="Verdana" w:hAnsi="Verdana" w:hint="eastAsia"/>
                <w:noProof w:val="0"/>
                <w:sz w:val="18"/>
                <w:szCs w:val="18"/>
              </w:rPr>
              <w:t>徐志贤</w:t>
            </w:r>
          </w:p>
        </w:tc>
      </w:tr>
      <w:tr w:rsidR="00DD13BC" w:rsidTr="00DE7E02">
        <w:trPr>
          <w:cantSplit/>
          <w:trHeight w:val="981"/>
          <w:jc w:val="center"/>
        </w:trPr>
        <w:tc>
          <w:tcPr>
            <w:tcW w:w="570" w:type="pct"/>
            <w:tcBorders>
              <w:top w:val="single" w:sz="6" w:space="0" w:color="auto"/>
              <w:left w:val="single" w:sz="6" w:space="0" w:color="auto"/>
              <w:bottom w:val="single" w:sz="6" w:space="0" w:color="auto"/>
              <w:right w:val="single" w:sz="6" w:space="0" w:color="auto"/>
            </w:tcBorders>
          </w:tcPr>
          <w:p w:rsidR="00DD13BC" w:rsidRDefault="00DD13BC" w:rsidP="00D3746E">
            <w:pPr>
              <w:pStyle w:val="ab"/>
              <w:rPr>
                <w:rFonts w:ascii="Verdana" w:hAnsi="Verdana"/>
                <w:noProof w:val="0"/>
                <w:sz w:val="18"/>
                <w:szCs w:val="18"/>
              </w:rPr>
            </w:pPr>
            <w:r>
              <w:rPr>
                <w:rFonts w:ascii="Verdana" w:hAnsi="Verdana" w:hint="eastAsia"/>
                <w:noProof w:val="0"/>
                <w:sz w:val="18"/>
                <w:szCs w:val="18"/>
              </w:rPr>
              <w:t>2011-12-26</w:t>
            </w:r>
          </w:p>
        </w:tc>
        <w:tc>
          <w:tcPr>
            <w:tcW w:w="423" w:type="pct"/>
            <w:tcBorders>
              <w:top w:val="single" w:sz="6" w:space="0" w:color="auto"/>
              <w:left w:val="single" w:sz="6" w:space="0" w:color="auto"/>
              <w:bottom w:val="single" w:sz="6" w:space="0" w:color="auto"/>
              <w:right w:val="single" w:sz="6" w:space="0" w:color="auto"/>
            </w:tcBorders>
          </w:tcPr>
          <w:p w:rsidR="00DD13BC" w:rsidRDefault="00DD13BC" w:rsidP="00D3746E">
            <w:pPr>
              <w:pStyle w:val="ab"/>
              <w:rPr>
                <w:rFonts w:ascii="Verdana" w:hAnsi="Verdana"/>
                <w:noProof w:val="0"/>
                <w:sz w:val="18"/>
                <w:szCs w:val="18"/>
              </w:rPr>
            </w:pPr>
            <w:r>
              <w:rPr>
                <w:rFonts w:ascii="Verdana" w:hAnsi="Verdana" w:hint="eastAsia"/>
                <w:noProof w:val="0"/>
                <w:sz w:val="18"/>
                <w:szCs w:val="18"/>
              </w:rPr>
              <w:t>1.8</w:t>
            </w:r>
          </w:p>
        </w:tc>
        <w:tc>
          <w:tcPr>
            <w:tcW w:w="3640" w:type="pct"/>
            <w:tcBorders>
              <w:top w:val="single" w:sz="6" w:space="0" w:color="auto"/>
              <w:left w:val="single" w:sz="6" w:space="0" w:color="auto"/>
              <w:bottom w:val="single" w:sz="6" w:space="0" w:color="auto"/>
              <w:right w:val="single" w:sz="6" w:space="0" w:color="auto"/>
            </w:tcBorders>
          </w:tcPr>
          <w:p w:rsidR="00DD13BC" w:rsidRDefault="00DD13BC" w:rsidP="00DD13BC">
            <w:pPr>
              <w:pStyle w:val="ab"/>
              <w:spacing w:line="360" w:lineRule="auto"/>
              <w:rPr>
                <w:rFonts w:ascii="宋体" w:cs="宋体"/>
                <w:color w:val="000000"/>
                <w:sz w:val="20"/>
                <w:szCs w:val="20"/>
              </w:rPr>
            </w:pPr>
            <w:r>
              <w:rPr>
                <w:rFonts w:ascii="宋体" w:cs="宋体" w:hint="eastAsia"/>
                <w:color w:val="000000"/>
                <w:sz w:val="20"/>
                <w:szCs w:val="20"/>
              </w:rPr>
              <w:t>1)增加短信上行注册相关接口</w:t>
            </w:r>
          </w:p>
          <w:p w:rsidR="00ED1351" w:rsidRDefault="00DD13BC" w:rsidP="008302CE">
            <w:pPr>
              <w:pStyle w:val="ab"/>
              <w:spacing w:line="360" w:lineRule="auto"/>
              <w:rPr>
                <w:rFonts w:ascii="宋体" w:cs="宋体"/>
                <w:color w:val="000000"/>
                <w:sz w:val="20"/>
                <w:szCs w:val="20"/>
              </w:rPr>
            </w:pPr>
            <w:r>
              <w:rPr>
                <w:rFonts w:ascii="宋体" w:cs="宋体" w:hint="eastAsia"/>
                <w:color w:val="000000"/>
                <w:sz w:val="20"/>
                <w:szCs w:val="20"/>
              </w:rPr>
              <w:t>2）支持手机登录时，不输入国家码</w:t>
            </w:r>
          </w:p>
        </w:tc>
        <w:tc>
          <w:tcPr>
            <w:tcW w:w="367" w:type="pct"/>
            <w:tcBorders>
              <w:top w:val="single" w:sz="6" w:space="0" w:color="auto"/>
              <w:left w:val="single" w:sz="6" w:space="0" w:color="auto"/>
              <w:bottom w:val="single" w:sz="6" w:space="0" w:color="auto"/>
              <w:right w:val="single" w:sz="6" w:space="0" w:color="auto"/>
            </w:tcBorders>
          </w:tcPr>
          <w:p w:rsidR="00DD13BC" w:rsidRPr="00DD13BC" w:rsidRDefault="00DD13BC" w:rsidP="00D3746E">
            <w:pPr>
              <w:pStyle w:val="ab"/>
              <w:rPr>
                <w:rFonts w:ascii="Verdana" w:hAnsi="Verdana"/>
                <w:noProof w:val="0"/>
                <w:sz w:val="18"/>
                <w:szCs w:val="18"/>
              </w:rPr>
            </w:pPr>
            <w:r>
              <w:rPr>
                <w:rFonts w:ascii="Verdana" w:hAnsi="Verdana" w:hint="eastAsia"/>
                <w:noProof w:val="0"/>
                <w:sz w:val="18"/>
                <w:szCs w:val="18"/>
              </w:rPr>
              <w:t>徐志贤</w:t>
            </w:r>
          </w:p>
        </w:tc>
      </w:tr>
      <w:tr w:rsidR="00DE7E02" w:rsidTr="00DE7E02">
        <w:trPr>
          <w:cantSplit/>
          <w:trHeight w:val="1548"/>
          <w:jc w:val="center"/>
        </w:trPr>
        <w:tc>
          <w:tcPr>
            <w:tcW w:w="570" w:type="pct"/>
            <w:tcBorders>
              <w:top w:val="single" w:sz="6" w:space="0" w:color="auto"/>
              <w:left w:val="single" w:sz="6" w:space="0" w:color="auto"/>
              <w:bottom w:val="single" w:sz="6" w:space="0" w:color="auto"/>
              <w:right w:val="single" w:sz="6" w:space="0" w:color="auto"/>
            </w:tcBorders>
          </w:tcPr>
          <w:p w:rsidR="00DE7E02" w:rsidRDefault="00DE7E02" w:rsidP="00581D63">
            <w:pPr>
              <w:pStyle w:val="ab"/>
              <w:rPr>
                <w:rFonts w:ascii="Verdana" w:hAnsi="Verdana"/>
                <w:noProof w:val="0"/>
                <w:sz w:val="18"/>
                <w:szCs w:val="18"/>
              </w:rPr>
            </w:pPr>
            <w:r>
              <w:rPr>
                <w:rFonts w:ascii="Verdana" w:hAnsi="Verdana" w:hint="eastAsia"/>
                <w:noProof w:val="0"/>
                <w:sz w:val="18"/>
                <w:szCs w:val="18"/>
              </w:rPr>
              <w:lastRenderedPageBreak/>
              <w:t>2012-02-1</w:t>
            </w:r>
            <w:r w:rsidR="00581D63">
              <w:rPr>
                <w:rFonts w:ascii="Verdana" w:hAnsi="Verdana" w:hint="eastAsia"/>
                <w:noProof w:val="0"/>
                <w:sz w:val="18"/>
                <w:szCs w:val="18"/>
              </w:rPr>
              <w:t>5</w:t>
            </w:r>
          </w:p>
        </w:tc>
        <w:tc>
          <w:tcPr>
            <w:tcW w:w="423" w:type="pct"/>
            <w:tcBorders>
              <w:top w:val="single" w:sz="6" w:space="0" w:color="auto"/>
              <w:left w:val="single" w:sz="6" w:space="0" w:color="auto"/>
              <w:bottom w:val="single" w:sz="6" w:space="0" w:color="auto"/>
              <w:right w:val="single" w:sz="6" w:space="0" w:color="auto"/>
            </w:tcBorders>
          </w:tcPr>
          <w:p w:rsidR="00DE7E02" w:rsidRDefault="00DE7E02" w:rsidP="00DE7E02">
            <w:pPr>
              <w:pStyle w:val="ab"/>
              <w:rPr>
                <w:rFonts w:ascii="Verdana" w:hAnsi="Verdana"/>
                <w:noProof w:val="0"/>
                <w:sz w:val="18"/>
                <w:szCs w:val="18"/>
              </w:rPr>
            </w:pPr>
            <w:r>
              <w:rPr>
                <w:rFonts w:ascii="Verdana" w:hAnsi="Verdana" w:hint="eastAsia"/>
                <w:noProof w:val="0"/>
                <w:sz w:val="18"/>
                <w:szCs w:val="18"/>
              </w:rPr>
              <w:t>1.9</w:t>
            </w:r>
          </w:p>
        </w:tc>
        <w:tc>
          <w:tcPr>
            <w:tcW w:w="3640" w:type="pct"/>
            <w:tcBorders>
              <w:top w:val="single" w:sz="6" w:space="0" w:color="auto"/>
              <w:left w:val="single" w:sz="6" w:space="0" w:color="auto"/>
              <w:bottom w:val="single" w:sz="6" w:space="0" w:color="auto"/>
              <w:right w:val="single" w:sz="6" w:space="0" w:color="auto"/>
            </w:tcBorders>
          </w:tcPr>
          <w:p w:rsidR="00CD03EF" w:rsidRDefault="00CD03EF" w:rsidP="00CD03EF">
            <w:pPr>
              <w:pStyle w:val="ab"/>
              <w:rPr>
                <w:rFonts w:ascii="宋体" w:cs="宋体"/>
                <w:color w:val="000000"/>
                <w:sz w:val="20"/>
                <w:szCs w:val="20"/>
              </w:rPr>
            </w:pPr>
            <w:r>
              <w:rPr>
                <w:rFonts w:ascii="宋体" w:cs="宋体" w:hint="eastAsia"/>
                <w:color w:val="000000"/>
                <w:sz w:val="20"/>
                <w:szCs w:val="20"/>
              </w:rPr>
              <w:t>1）增强业务调用UP的安全性:</w:t>
            </w:r>
          </w:p>
          <w:p w:rsidR="00CD03EF" w:rsidRDefault="00CD03EF" w:rsidP="00CD03EF">
            <w:pPr>
              <w:pStyle w:val="ab"/>
              <w:ind w:firstLineChars="200" w:firstLine="400"/>
              <w:rPr>
                <w:rFonts w:ascii="宋体" w:cs="宋体"/>
                <w:color w:val="000000"/>
                <w:sz w:val="20"/>
                <w:szCs w:val="20"/>
              </w:rPr>
            </w:pPr>
            <w:r>
              <w:rPr>
                <w:rFonts w:ascii="宋体" w:cs="宋体" w:hint="eastAsia"/>
                <w:color w:val="000000"/>
                <w:sz w:val="20"/>
                <w:szCs w:val="20"/>
              </w:rPr>
              <w:t>a）确保用户登录后才能调用需认证的接口，通过登录接口返回UpToken，以及请求消息Authorization增加登录sessionId和sessionResponse字段实现；</w:t>
            </w:r>
          </w:p>
          <w:p w:rsidR="00CD03EF" w:rsidRDefault="00CD03EF" w:rsidP="00CD03EF">
            <w:pPr>
              <w:pStyle w:val="ab"/>
              <w:ind w:firstLineChars="200" w:firstLine="400"/>
              <w:rPr>
                <w:rFonts w:ascii="宋体" w:cs="宋体"/>
                <w:color w:val="000000"/>
                <w:sz w:val="20"/>
                <w:szCs w:val="20"/>
              </w:rPr>
            </w:pPr>
            <w:r>
              <w:rPr>
                <w:rFonts w:ascii="宋体" w:cs="宋体" w:hint="eastAsia"/>
                <w:color w:val="000000"/>
                <w:sz w:val="20"/>
                <w:szCs w:val="20"/>
              </w:rPr>
              <w:t>b）按AppID控制是否允许业务调用接口；</w:t>
            </w:r>
          </w:p>
          <w:p w:rsidR="00DE7E02" w:rsidRDefault="00CD03EF" w:rsidP="00CD03EF">
            <w:pPr>
              <w:pStyle w:val="ab"/>
              <w:ind w:firstLineChars="200" w:firstLine="400"/>
              <w:rPr>
                <w:rFonts w:ascii="宋体" w:cs="宋体"/>
                <w:color w:val="000000"/>
                <w:sz w:val="20"/>
                <w:szCs w:val="20"/>
              </w:rPr>
            </w:pPr>
            <w:r>
              <w:rPr>
                <w:rFonts w:ascii="宋体" w:cs="宋体" w:hint="eastAsia"/>
                <w:color w:val="000000"/>
                <w:sz w:val="20"/>
                <w:szCs w:val="20"/>
              </w:rPr>
              <w:t>c）新业务服务器只开放Json接口以便扩展；老业务可保留老的SOAP接口调用方式一段时间。</w:t>
            </w:r>
          </w:p>
          <w:p w:rsidR="00CD03EF" w:rsidRDefault="00CD03EF" w:rsidP="00CD03EF">
            <w:pPr>
              <w:pStyle w:val="ab"/>
              <w:ind w:firstLineChars="200" w:firstLine="400"/>
              <w:rPr>
                <w:rFonts w:ascii="宋体" w:cs="宋体"/>
                <w:color w:val="000000"/>
                <w:sz w:val="20"/>
                <w:szCs w:val="20"/>
              </w:rPr>
            </w:pPr>
            <w:r>
              <w:rPr>
                <w:rFonts w:ascii="宋体" w:cs="宋体" w:hint="eastAsia"/>
                <w:color w:val="000000"/>
                <w:sz w:val="20"/>
                <w:szCs w:val="20"/>
              </w:rPr>
              <w:t>d)业务服务器与UP之间的AES128加密密钥改为appID对应的密钥，避免客户端代码被破解泄漏密钥。</w:t>
            </w:r>
          </w:p>
          <w:p w:rsidR="00407DC2" w:rsidRDefault="00407DC2" w:rsidP="00CD03EF">
            <w:pPr>
              <w:pStyle w:val="ab"/>
              <w:ind w:firstLineChars="200" w:firstLine="400"/>
              <w:rPr>
                <w:rFonts w:ascii="宋体" w:cs="宋体"/>
                <w:color w:val="000000"/>
                <w:sz w:val="20"/>
                <w:szCs w:val="20"/>
              </w:rPr>
            </w:pPr>
            <w:r>
              <w:rPr>
                <w:rFonts w:ascii="宋体" w:cs="宋体" w:hint="eastAsia"/>
                <w:color w:val="000000"/>
                <w:sz w:val="20"/>
                <w:szCs w:val="20"/>
              </w:rPr>
              <w:t>e)部分接口使用权限收回。</w:t>
            </w:r>
          </w:p>
          <w:p w:rsidR="000E5313" w:rsidRDefault="00055207">
            <w:pPr>
              <w:pStyle w:val="ab"/>
              <w:rPr>
                <w:rFonts w:ascii="宋体" w:cs="宋体"/>
                <w:color w:val="000000"/>
                <w:kern w:val="2"/>
                <w:sz w:val="20"/>
                <w:szCs w:val="20"/>
              </w:rPr>
            </w:pPr>
            <w:r>
              <w:rPr>
                <w:rFonts w:ascii="宋体" w:cs="宋体" w:hint="eastAsia"/>
                <w:color w:val="000000"/>
                <w:sz w:val="20"/>
                <w:szCs w:val="20"/>
              </w:rPr>
              <w:t>2）终端云启用注册渠道；并增加登录渠道。</w:t>
            </w:r>
          </w:p>
          <w:p w:rsidR="000E5313" w:rsidRDefault="00055207">
            <w:pPr>
              <w:pStyle w:val="ab"/>
              <w:rPr>
                <w:rFonts w:ascii="宋体" w:cs="宋体"/>
                <w:color w:val="000000"/>
                <w:sz w:val="20"/>
                <w:szCs w:val="20"/>
              </w:rPr>
            </w:pPr>
            <w:r>
              <w:rPr>
                <w:rFonts w:ascii="宋体" w:cs="宋体" w:hint="eastAsia"/>
                <w:color w:val="000000"/>
                <w:sz w:val="20"/>
                <w:szCs w:val="20"/>
              </w:rPr>
              <w:t>3）设备信息增加osVersion和plmn的输入（无需查询返回）</w:t>
            </w:r>
          </w:p>
          <w:p w:rsidR="00B911A5" w:rsidRDefault="00B911A5">
            <w:pPr>
              <w:pStyle w:val="ab"/>
              <w:rPr>
                <w:rFonts w:ascii="宋体" w:cs="宋体"/>
                <w:color w:val="000000"/>
                <w:kern w:val="2"/>
                <w:sz w:val="20"/>
                <w:szCs w:val="20"/>
              </w:rPr>
            </w:pPr>
            <w:r>
              <w:rPr>
                <w:rFonts w:ascii="宋体" w:cs="宋体" w:hint="eastAsia"/>
                <w:color w:val="000000"/>
                <w:sz w:val="20"/>
                <w:szCs w:val="20"/>
              </w:rPr>
              <w:t>4）登录、修改密码等涉及暴力尝试密码的接口增加防暴力破解机制。</w:t>
            </w:r>
          </w:p>
        </w:tc>
        <w:tc>
          <w:tcPr>
            <w:tcW w:w="367" w:type="pct"/>
            <w:tcBorders>
              <w:top w:val="single" w:sz="6" w:space="0" w:color="auto"/>
              <w:left w:val="single" w:sz="6" w:space="0" w:color="auto"/>
              <w:bottom w:val="single" w:sz="6" w:space="0" w:color="auto"/>
              <w:right w:val="single" w:sz="6" w:space="0" w:color="auto"/>
            </w:tcBorders>
          </w:tcPr>
          <w:p w:rsidR="00DE7E02" w:rsidRPr="00DD13BC" w:rsidRDefault="00DE7E02" w:rsidP="00DE7E02">
            <w:pPr>
              <w:pStyle w:val="ab"/>
              <w:rPr>
                <w:rFonts w:ascii="Verdana" w:hAnsi="Verdana"/>
                <w:noProof w:val="0"/>
                <w:sz w:val="18"/>
                <w:szCs w:val="18"/>
              </w:rPr>
            </w:pPr>
            <w:r>
              <w:rPr>
                <w:rFonts w:ascii="Verdana" w:hAnsi="Verdana" w:hint="eastAsia"/>
                <w:noProof w:val="0"/>
                <w:sz w:val="18"/>
                <w:szCs w:val="18"/>
              </w:rPr>
              <w:t>徐志贤</w:t>
            </w:r>
          </w:p>
        </w:tc>
      </w:tr>
      <w:tr w:rsidR="00F00F0D" w:rsidTr="00F16379">
        <w:trPr>
          <w:cantSplit/>
          <w:trHeight w:val="730"/>
          <w:jc w:val="center"/>
        </w:trPr>
        <w:tc>
          <w:tcPr>
            <w:tcW w:w="570" w:type="pct"/>
            <w:tcBorders>
              <w:top w:val="single" w:sz="6" w:space="0" w:color="auto"/>
              <w:left w:val="single" w:sz="6" w:space="0" w:color="auto"/>
              <w:bottom w:val="single" w:sz="6" w:space="0" w:color="auto"/>
              <w:right w:val="single" w:sz="6" w:space="0" w:color="auto"/>
            </w:tcBorders>
          </w:tcPr>
          <w:p w:rsidR="00F00F0D" w:rsidRDefault="00F00F0D" w:rsidP="00F00F0D">
            <w:pPr>
              <w:pStyle w:val="ab"/>
              <w:rPr>
                <w:rFonts w:ascii="Verdana" w:hAnsi="Verdana"/>
                <w:noProof w:val="0"/>
                <w:sz w:val="18"/>
                <w:szCs w:val="18"/>
              </w:rPr>
            </w:pPr>
            <w:r>
              <w:rPr>
                <w:rFonts w:ascii="Verdana" w:hAnsi="Verdana" w:hint="eastAsia"/>
                <w:noProof w:val="0"/>
                <w:sz w:val="18"/>
                <w:szCs w:val="18"/>
              </w:rPr>
              <w:t>2012-05-11</w:t>
            </w:r>
          </w:p>
        </w:tc>
        <w:tc>
          <w:tcPr>
            <w:tcW w:w="423" w:type="pct"/>
            <w:tcBorders>
              <w:top w:val="single" w:sz="6" w:space="0" w:color="auto"/>
              <w:left w:val="single" w:sz="6" w:space="0" w:color="auto"/>
              <w:bottom w:val="single" w:sz="6" w:space="0" w:color="auto"/>
              <w:right w:val="single" w:sz="6" w:space="0" w:color="auto"/>
            </w:tcBorders>
          </w:tcPr>
          <w:p w:rsidR="00F00F0D" w:rsidRDefault="00F00F0D" w:rsidP="00DE7E02">
            <w:pPr>
              <w:pStyle w:val="ab"/>
              <w:rPr>
                <w:rFonts w:ascii="Verdana" w:hAnsi="Verdana"/>
                <w:noProof w:val="0"/>
                <w:sz w:val="18"/>
                <w:szCs w:val="18"/>
              </w:rPr>
            </w:pPr>
            <w:r>
              <w:rPr>
                <w:rFonts w:ascii="Verdana" w:hAnsi="Verdana" w:hint="eastAsia"/>
                <w:noProof w:val="0"/>
                <w:sz w:val="18"/>
                <w:szCs w:val="18"/>
              </w:rPr>
              <w:t>1.9</w:t>
            </w:r>
          </w:p>
        </w:tc>
        <w:tc>
          <w:tcPr>
            <w:tcW w:w="3640" w:type="pct"/>
            <w:tcBorders>
              <w:top w:val="single" w:sz="6" w:space="0" w:color="auto"/>
              <w:left w:val="single" w:sz="6" w:space="0" w:color="auto"/>
              <w:bottom w:val="single" w:sz="6" w:space="0" w:color="auto"/>
              <w:right w:val="single" w:sz="6" w:space="0" w:color="auto"/>
            </w:tcBorders>
          </w:tcPr>
          <w:p w:rsidR="00F00F0D" w:rsidRPr="00F00F0D" w:rsidRDefault="00F00F0D" w:rsidP="00F00F0D">
            <w:pPr>
              <w:pStyle w:val="ab"/>
              <w:rPr>
                <w:rFonts w:ascii="宋体" w:cs="宋体"/>
                <w:color w:val="000000"/>
                <w:sz w:val="20"/>
                <w:szCs w:val="20"/>
              </w:rPr>
            </w:pPr>
            <w:r w:rsidRPr="00F00F0D">
              <w:rPr>
                <w:rFonts w:ascii="宋体" w:cs="宋体" w:hint="eastAsia"/>
                <w:color w:val="000000"/>
                <w:sz w:val="20"/>
                <w:szCs w:val="20"/>
              </w:rPr>
              <w:t>1</w:t>
            </w:r>
            <w:r>
              <w:rPr>
                <w:rFonts w:ascii="宋体" w:cs="宋体" w:hint="eastAsia"/>
                <w:color w:val="000000"/>
                <w:sz w:val="20"/>
                <w:szCs w:val="20"/>
              </w:rPr>
              <w:t>)</w:t>
            </w:r>
            <w:r w:rsidRPr="00F00F0D">
              <w:rPr>
                <w:rFonts w:ascii="宋体" w:cs="宋体" w:hint="eastAsia"/>
                <w:color w:val="000000"/>
                <w:sz w:val="20"/>
                <w:szCs w:val="20"/>
              </w:rPr>
              <w:t>一个手机上多个不同客户端，允许使用不同用户登录的需求</w:t>
            </w:r>
            <w:r>
              <w:rPr>
                <w:rFonts w:ascii="宋体" w:cs="宋体" w:hint="eastAsia"/>
                <w:color w:val="000000"/>
                <w:sz w:val="20"/>
                <w:szCs w:val="20"/>
              </w:rPr>
              <w:t>。</w:t>
            </w:r>
          </w:p>
          <w:p w:rsidR="00F00F0D" w:rsidRPr="00F00F0D" w:rsidRDefault="00F00F0D" w:rsidP="00F00F0D">
            <w:pPr>
              <w:pStyle w:val="ab"/>
              <w:rPr>
                <w:rFonts w:ascii="宋体" w:cs="宋体"/>
                <w:color w:val="000000"/>
                <w:sz w:val="20"/>
                <w:szCs w:val="20"/>
              </w:rPr>
            </w:pPr>
            <w:r w:rsidRPr="00F00F0D">
              <w:rPr>
                <w:rFonts w:ascii="宋体" w:cs="宋体" w:hint="eastAsia"/>
                <w:color w:val="000000"/>
                <w:sz w:val="20"/>
                <w:szCs w:val="20"/>
              </w:rPr>
              <w:t>2</w:t>
            </w:r>
            <w:r>
              <w:rPr>
                <w:rFonts w:ascii="宋体" w:cs="宋体" w:hint="eastAsia"/>
                <w:color w:val="000000"/>
                <w:sz w:val="20"/>
                <w:szCs w:val="20"/>
              </w:rPr>
              <w:t>)</w:t>
            </w:r>
            <w:r w:rsidRPr="00F00F0D">
              <w:rPr>
                <w:rFonts w:ascii="宋体" w:cs="宋体" w:hint="eastAsia"/>
                <w:color w:val="000000"/>
                <w:sz w:val="20"/>
                <w:szCs w:val="20"/>
              </w:rPr>
              <w:t>天天聊</w:t>
            </w:r>
            <w:r>
              <w:rPr>
                <w:rFonts w:ascii="宋体" w:cs="宋体" w:hint="eastAsia"/>
                <w:color w:val="000000"/>
                <w:sz w:val="20"/>
                <w:szCs w:val="20"/>
              </w:rPr>
              <w:t>要求</w:t>
            </w:r>
            <w:r w:rsidRPr="00F00F0D">
              <w:rPr>
                <w:rFonts w:ascii="宋体" w:cs="宋体" w:hint="eastAsia"/>
                <w:color w:val="000000"/>
                <w:sz w:val="20"/>
                <w:szCs w:val="20"/>
              </w:rPr>
              <w:t>serviceToken认证时获取登录的账号</w:t>
            </w:r>
            <w:r>
              <w:rPr>
                <w:rFonts w:ascii="宋体" w:cs="宋体" w:hint="eastAsia"/>
                <w:color w:val="000000"/>
                <w:sz w:val="20"/>
                <w:szCs w:val="20"/>
              </w:rPr>
              <w:t>。</w:t>
            </w:r>
          </w:p>
          <w:p w:rsidR="00F00F0D" w:rsidRDefault="00F00F0D" w:rsidP="00F00F0D">
            <w:pPr>
              <w:pStyle w:val="ab"/>
              <w:rPr>
                <w:rFonts w:ascii="宋体" w:cs="宋体"/>
                <w:color w:val="000000"/>
                <w:sz w:val="20"/>
                <w:szCs w:val="20"/>
              </w:rPr>
            </w:pPr>
            <w:r w:rsidRPr="00F00F0D">
              <w:rPr>
                <w:rFonts w:ascii="宋体" w:cs="宋体" w:hint="eastAsia"/>
                <w:color w:val="000000"/>
                <w:sz w:val="20"/>
                <w:szCs w:val="20"/>
              </w:rPr>
              <w:t>3</w:t>
            </w:r>
            <w:r>
              <w:rPr>
                <w:rFonts w:ascii="宋体" w:cs="宋体" w:hint="eastAsia"/>
                <w:color w:val="000000"/>
                <w:sz w:val="20"/>
                <w:szCs w:val="20"/>
              </w:rPr>
              <w:t>)</w:t>
            </w:r>
            <w:r w:rsidRPr="00F00F0D">
              <w:rPr>
                <w:rFonts w:ascii="宋体" w:cs="宋体" w:hint="eastAsia"/>
                <w:color w:val="000000"/>
                <w:sz w:val="20"/>
                <w:szCs w:val="20"/>
              </w:rPr>
              <w:t>全球部署短信注册</w:t>
            </w:r>
            <w:r>
              <w:rPr>
                <w:rFonts w:ascii="宋体" w:cs="宋体" w:hint="eastAsia"/>
                <w:color w:val="000000"/>
                <w:sz w:val="20"/>
                <w:szCs w:val="20"/>
              </w:rPr>
              <w:t>。</w:t>
            </w:r>
          </w:p>
        </w:tc>
        <w:tc>
          <w:tcPr>
            <w:tcW w:w="367" w:type="pct"/>
            <w:tcBorders>
              <w:top w:val="single" w:sz="6" w:space="0" w:color="auto"/>
              <w:left w:val="single" w:sz="6" w:space="0" w:color="auto"/>
              <w:bottom w:val="single" w:sz="6" w:space="0" w:color="auto"/>
              <w:right w:val="single" w:sz="6" w:space="0" w:color="auto"/>
            </w:tcBorders>
          </w:tcPr>
          <w:p w:rsidR="00F00F0D" w:rsidRDefault="00F00F0D" w:rsidP="00DE7E02">
            <w:pPr>
              <w:pStyle w:val="ab"/>
              <w:rPr>
                <w:rFonts w:ascii="Verdana" w:hAnsi="Verdana"/>
                <w:noProof w:val="0"/>
                <w:sz w:val="18"/>
                <w:szCs w:val="18"/>
              </w:rPr>
            </w:pPr>
          </w:p>
        </w:tc>
      </w:tr>
      <w:tr w:rsidR="00286A22" w:rsidTr="00F16379">
        <w:trPr>
          <w:cantSplit/>
          <w:trHeight w:val="899"/>
          <w:jc w:val="center"/>
        </w:trPr>
        <w:tc>
          <w:tcPr>
            <w:tcW w:w="570" w:type="pct"/>
            <w:tcBorders>
              <w:top w:val="single" w:sz="6" w:space="0" w:color="auto"/>
              <w:left w:val="single" w:sz="6" w:space="0" w:color="auto"/>
              <w:bottom w:val="single" w:sz="6" w:space="0" w:color="auto"/>
              <w:right w:val="single" w:sz="6" w:space="0" w:color="auto"/>
            </w:tcBorders>
          </w:tcPr>
          <w:p w:rsidR="00286A22" w:rsidRDefault="00286A22" w:rsidP="00F00F0D">
            <w:pPr>
              <w:pStyle w:val="ab"/>
              <w:rPr>
                <w:rFonts w:ascii="Verdana" w:hAnsi="Verdana"/>
                <w:noProof w:val="0"/>
                <w:sz w:val="18"/>
                <w:szCs w:val="18"/>
              </w:rPr>
            </w:pPr>
            <w:r>
              <w:rPr>
                <w:rFonts w:ascii="Verdana" w:hAnsi="Verdana" w:hint="eastAsia"/>
                <w:noProof w:val="0"/>
                <w:sz w:val="18"/>
                <w:szCs w:val="18"/>
              </w:rPr>
              <w:t>2012-11-12</w:t>
            </w:r>
          </w:p>
        </w:tc>
        <w:tc>
          <w:tcPr>
            <w:tcW w:w="423" w:type="pct"/>
            <w:tcBorders>
              <w:top w:val="single" w:sz="6" w:space="0" w:color="auto"/>
              <w:left w:val="single" w:sz="6" w:space="0" w:color="auto"/>
              <w:bottom w:val="single" w:sz="6" w:space="0" w:color="auto"/>
              <w:right w:val="single" w:sz="6" w:space="0" w:color="auto"/>
            </w:tcBorders>
          </w:tcPr>
          <w:p w:rsidR="00286A22" w:rsidRDefault="00286A22" w:rsidP="00DE7E02">
            <w:pPr>
              <w:pStyle w:val="ab"/>
              <w:rPr>
                <w:rFonts w:ascii="Verdana" w:hAnsi="Verdana"/>
                <w:noProof w:val="0"/>
                <w:sz w:val="18"/>
                <w:szCs w:val="18"/>
              </w:rPr>
            </w:pPr>
            <w:r>
              <w:rPr>
                <w:rFonts w:ascii="Verdana" w:hAnsi="Verdana" w:hint="eastAsia"/>
                <w:noProof w:val="0"/>
                <w:sz w:val="18"/>
                <w:szCs w:val="18"/>
              </w:rPr>
              <w:t>1.1</w:t>
            </w:r>
            <w:r w:rsidR="003E1849">
              <w:rPr>
                <w:rFonts w:ascii="Verdana" w:hAnsi="Verdana" w:hint="eastAsia"/>
                <w:noProof w:val="0"/>
                <w:sz w:val="18"/>
                <w:szCs w:val="18"/>
              </w:rPr>
              <w:t>0</w:t>
            </w:r>
          </w:p>
        </w:tc>
        <w:tc>
          <w:tcPr>
            <w:tcW w:w="3640" w:type="pct"/>
            <w:tcBorders>
              <w:top w:val="single" w:sz="6" w:space="0" w:color="auto"/>
              <w:left w:val="single" w:sz="6" w:space="0" w:color="auto"/>
              <w:bottom w:val="single" w:sz="6" w:space="0" w:color="auto"/>
              <w:right w:val="single" w:sz="6" w:space="0" w:color="auto"/>
            </w:tcBorders>
          </w:tcPr>
          <w:p w:rsidR="00286A22" w:rsidRDefault="00286A22" w:rsidP="00DC1278">
            <w:pPr>
              <w:pStyle w:val="ab"/>
              <w:spacing w:line="360" w:lineRule="auto"/>
            </w:pPr>
            <w:r>
              <w:rPr>
                <w:rFonts w:hint="eastAsia"/>
              </w:rPr>
              <w:t>1)</w:t>
            </w:r>
            <w:r>
              <w:rPr>
                <w:rFonts w:hint="eastAsia"/>
              </w:rPr>
              <w:t>增加用户等级信息相关接口</w:t>
            </w:r>
          </w:p>
          <w:p w:rsidR="00286A22" w:rsidRPr="00F00F0D" w:rsidRDefault="00286A22" w:rsidP="00F00F0D">
            <w:pPr>
              <w:pStyle w:val="ab"/>
              <w:rPr>
                <w:rFonts w:ascii="宋体" w:cs="宋体"/>
                <w:color w:val="000000"/>
                <w:sz w:val="20"/>
                <w:szCs w:val="20"/>
              </w:rPr>
            </w:pPr>
            <w:r>
              <w:rPr>
                <w:rFonts w:hint="eastAsia"/>
              </w:rPr>
              <w:t>2</w:t>
            </w:r>
            <w:r>
              <w:rPr>
                <w:rFonts w:hint="eastAsia"/>
              </w:rPr>
              <w:t>）增加用户积分相关接口</w:t>
            </w:r>
          </w:p>
        </w:tc>
        <w:tc>
          <w:tcPr>
            <w:tcW w:w="367" w:type="pct"/>
            <w:tcBorders>
              <w:top w:val="single" w:sz="6" w:space="0" w:color="auto"/>
              <w:left w:val="single" w:sz="6" w:space="0" w:color="auto"/>
              <w:bottom w:val="single" w:sz="6" w:space="0" w:color="auto"/>
              <w:right w:val="single" w:sz="6" w:space="0" w:color="auto"/>
            </w:tcBorders>
          </w:tcPr>
          <w:p w:rsidR="00286A22" w:rsidRDefault="00286A22" w:rsidP="00DE7E02">
            <w:pPr>
              <w:pStyle w:val="ab"/>
              <w:rPr>
                <w:rFonts w:ascii="Verdana" w:hAnsi="Verdana"/>
                <w:noProof w:val="0"/>
                <w:sz w:val="18"/>
                <w:szCs w:val="18"/>
              </w:rPr>
            </w:pPr>
            <w:r>
              <w:rPr>
                <w:rFonts w:ascii="Verdana" w:hAnsi="Verdana" w:hint="eastAsia"/>
                <w:noProof w:val="0"/>
                <w:sz w:val="18"/>
                <w:szCs w:val="18"/>
              </w:rPr>
              <w:t>徐志贤</w:t>
            </w:r>
          </w:p>
        </w:tc>
      </w:tr>
      <w:tr w:rsidR="00CD356E" w:rsidTr="00DE7E02">
        <w:trPr>
          <w:cantSplit/>
          <w:trHeight w:val="1548"/>
          <w:jc w:val="center"/>
        </w:trPr>
        <w:tc>
          <w:tcPr>
            <w:tcW w:w="570" w:type="pct"/>
            <w:tcBorders>
              <w:top w:val="single" w:sz="6" w:space="0" w:color="auto"/>
              <w:left w:val="single" w:sz="6" w:space="0" w:color="auto"/>
              <w:bottom w:val="single" w:sz="6" w:space="0" w:color="auto"/>
              <w:right w:val="single" w:sz="6" w:space="0" w:color="auto"/>
            </w:tcBorders>
          </w:tcPr>
          <w:p w:rsidR="00CD356E" w:rsidRDefault="00CD356E" w:rsidP="00A652CA">
            <w:pPr>
              <w:pStyle w:val="ab"/>
              <w:rPr>
                <w:rFonts w:ascii="Verdana" w:hAnsi="Verdana"/>
                <w:noProof w:val="0"/>
                <w:sz w:val="18"/>
                <w:szCs w:val="18"/>
              </w:rPr>
            </w:pPr>
            <w:r>
              <w:rPr>
                <w:rFonts w:ascii="Verdana" w:hAnsi="Verdana" w:hint="eastAsia"/>
                <w:noProof w:val="0"/>
                <w:sz w:val="18"/>
                <w:szCs w:val="18"/>
              </w:rPr>
              <w:t>2012-1</w:t>
            </w:r>
            <w:r w:rsidR="00A652CA">
              <w:rPr>
                <w:rFonts w:ascii="Verdana" w:hAnsi="Verdana" w:hint="eastAsia"/>
                <w:noProof w:val="0"/>
                <w:sz w:val="18"/>
                <w:szCs w:val="18"/>
              </w:rPr>
              <w:t>2</w:t>
            </w:r>
            <w:r>
              <w:rPr>
                <w:rFonts w:ascii="Verdana" w:hAnsi="Verdana" w:hint="eastAsia"/>
                <w:noProof w:val="0"/>
                <w:sz w:val="18"/>
                <w:szCs w:val="18"/>
              </w:rPr>
              <w:t>-</w:t>
            </w:r>
            <w:r w:rsidR="00A652CA">
              <w:rPr>
                <w:rFonts w:ascii="Verdana" w:hAnsi="Verdana" w:hint="eastAsia"/>
                <w:noProof w:val="0"/>
                <w:sz w:val="18"/>
                <w:szCs w:val="18"/>
              </w:rPr>
              <w:t>04</w:t>
            </w:r>
          </w:p>
        </w:tc>
        <w:tc>
          <w:tcPr>
            <w:tcW w:w="423" w:type="pct"/>
            <w:tcBorders>
              <w:top w:val="single" w:sz="6" w:space="0" w:color="auto"/>
              <w:left w:val="single" w:sz="6" w:space="0" w:color="auto"/>
              <w:bottom w:val="single" w:sz="6" w:space="0" w:color="auto"/>
              <w:right w:val="single" w:sz="6" w:space="0" w:color="auto"/>
            </w:tcBorders>
          </w:tcPr>
          <w:p w:rsidR="00CD356E" w:rsidRDefault="00CD356E" w:rsidP="00DE7E02">
            <w:pPr>
              <w:pStyle w:val="ab"/>
              <w:rPr>
                <w:rFonts w:ascii="Verdana" w:hAnsi="Verdana"/>
                <w:noProof w:val="0"/>
                <w:sz w:val="18"/>
                <w:szCs w:val="18"/>
              </w:rPr>
            </w:pPr>
            <w:r>
              <w:rPr>
                <w:rFonts w:ascii="Verdana" w:hAnsi="Verdana" w:hint="eastAsia"/>
                <w:noProof w:val="0"/>
                <w:sz w:val="18"/>
                <w:szCs w:val="18"/>
              </w:rPr>
              <w:t>1.1</w:t>
            </w:r>
            <w:r w:rsidR="003E1849">
              <w:rPr>
                <w:rFonts w:ascii="Verdana" w:hAnsi="Verdana" w:hint="eastAsia"/>
                <w:noProof w:val="0"/>
                <w:sz w:val="18"/>
                <w:szCs w:val="18"/>
              </w:rPr>
              <w:t>1</w:t>
            </w:r>
          </w:p>
        </w:tc>
        <w:tc>
          <w:tcPr>
            <w:tcW w:w="3640" w:type="pct"/>
            <w:tcBorders>
              <w:top w:val="single" w:sz="6" w:space="0" w:color="auto"/>
              <w:left w:val="single" w:sz="6" w:space="0" w:color="auto"/>
              <w:bottom w:val="single" w:sz="6" w:space="0" w:color="auto"/>
              <w:right w:val="single" w:sz="6" w:space="0" w:color="auto"/>
            </w:tcBorders>
          </w:tcPr>
          <w:p w:rsidR="00910A2D" w:rsidRDefault="00CD356E" w:rsidP="00910A2D">
            <w:pPr>
              <w:pStyle w:val="ab"/>
              <w:spacing w:line="360" w:lineRule="auto"/>
            </w:pPr>
            <w:r>
              <w:rPr>
                <w:rFonts w:hint="eastAsia"/>
              </w:rPr>
              <w:t>1)singleBox</w:t>
            </w:r>
            <w:r>
              <w:rPr>
                <w:rFonts w:hint="eastAsia"/>
              </w:rPr>
              <w:t>自动分配帐号</w:t>
            </w:r>
            <w:r w:rsidR="000432FE">
              <w:rPr>
                <w:rFonts w:hint="eastAsia"/>
              </w:rPr>
              <w:t>及优化注册、登录响应时长</w:t>
            </w:r>
            <w:r>
              <w:rPr>
                <w:rFonts w:hint="eastAsia"/>
              </w:rPr>
              <w:t>相关规格</w:t>
            </w:r>
            <w:r w:rsidR="00910A2D">
              <w:rPr>
                <w:rFonts w:hint="eastAsia"/>
              </w:rPr>
              <w:t>，涉及：</w:t>
            </w:r>
          </w:p>
          <w:p w:rsidR="00CD356E" w:rsidRDefault="00910A2D" w:rsidP="00910A2D">
            <w:pPr>
              <w:pStyle w:val="ab"/>
              <w:spacing w:line="360" w:lineRule="auto"/>
            </w:pPr>
            <w:r>
              <w:rPr>
                <w:rFonts w:hint="eastAsia"/>
              </w:rPr>
              <w:t>修改</w:t>
            </w:r>
            <w:r>
              <w:rPr>
                <w:rFonts w:hint="eastAsia"/>
              </w:rPr>
              <w:t>registerCloudAccount</w:t>
            </w:r>
            <w:r>
              <w:rPr>
                <w:rFonts w:hint="eastAsia"/>
              </w:rPr>
              <w:t>、</w:t>
            </w:r>
            <w:r>
              <w:rPr>
                <w:rFonts w:hint="eastAsia"/>
              </w:rPr>
              <w:t>user</w:t>
            </w:r>
            <w:r w:rsidR="00A652CA">
              <w:rPr>
                <w:rFonts w:hint="eastAsia"/>
              </w:rPr>
              <w:t>LoginAuth</w:t>
            </w:r>
            <w:r>
              <w:rPr>
                <w:rFonts w:hint="eastAsia"/>
              </w:rPr>
              <w:t>等；</w:t>
            </w:r>
          </w:p>
          <w:p w:rsidR="00910A2D" w:rsidRDefault="00910A2D" w:rsidP="00910A2D">
            <w:pPr>
              <w:pStyle w:val="ab"/>
              <w:spacing w:line="360" w:lineRule="auto"/>
            </w:pPr>
            <w:r>
              <w:rPr>
                <w:rFonts w:hint="eastAsia"/>
              </w:rPr>
              <w:t>新增</w:t>
            </w:r>
            <w:r w:rsidR="004E1181" w:rsidRPr="004E1181">
              <w:t>resetPwdBySecret</w:t>
            </w:r>
            <w:r w:rsidR="00A652CA">
              <w:rPr>
                <w:rFonts w:hint="eastAsia"/>
              </w:rPr>
              <w:t>接口。</w:t>
            </w:r>
          </w:p>
          <w:p w:rsidR="00F310C5" w:rsidRPr="00910A2D" w:rsidRDefault="00F310C5" w:rsidP="00F310C5">
            <w:pPr>
              <w:pStyle w:val="ab"/>
              <w:spacing w:line="360" w:lineRule="auto"/>
            </w:pPr>
            <w:r>
              <w:rPr>
                <w:rFonts w:hint="eastAsia"/>
              </w:rPr>
              <w:t>2)</w:t>
            </w:r>
            <w:r>
              <w:rPr>
                <w:rFonts w:hint="eastAsia"/>
              </w:rPr>
              <w:t>变更帐号接口传递的</w:t>
            </w:r>
            <w:r>
              <w:rPr>
                <w:rFonts w:hint="eastAsia"/>
              </w:rPr>
              <w:t>password</w:t>
            </w:r>
            <w:r>
              <w:rPr>
                <w:rFonts w:hint="eastAsia"/>
              </w:rPr>
              <w:t>参数格式更改（将来服务器以</w:t>
            </w:r>
            <w:r>
              <w:rPr>
                <w:rFonts w:hint="eastAsia"/>
              </w:rPr>
              <w:t>HA1</w:t>
            </w:r>
            <w:r>
              <w:rPr>
                <w:rFonts w:hint="eastAsia"/>
              </w:rPr>
              <w:t>替代</w:t>
            </w:r>
            <w:r>
              <w:rPr>
                <w:rFonts w:hint="eastAsia"/>
              </w:rPr>
              <w:t>AES128</w:t>
            </w:r>
            <w:r>
              <w:rPr>
                <w:rFonts w:hint="eastAsia"/>
              </w:rPr>
              <w:t>加密密码进行保存）</w:t>
            </w:r>
          </w:p>
        </w:tc>
        <w:tc>
          <w:tcPr>
            <w:tcW w:w="367" w:type="pct"/>
            <w:tcBorders>
              <w:top w:val="single" w:sz="6" w:space="0" w:color="auto"/>
              <w:left w:val="single" w:sz="6" w:space="0" w:color="auto"/>
              <w:bottom w:val="single" w:sz="6" w:space="0" w:color="auto"/>
              <w:right w:val="single" w:sz="6" w:space="0" w:color="auto"/>
            </w:tcBorders>
          </w:tcPr>
          <w:p w:rsidR="00CD356E" w:rsidRPr="00CD356E" w:rsidRDefault="00CD356E" w:rsidP="00DE7E02">
            <w:pPr>
              <w:pStyle w:val="ab"/>
              <w:rPr>
                <w:rFonts w:ascii="Verdana" w:hAnsi="Verdana"/>
                <w:noProof w:val="0"/>
                <w:sz w:val="18"/>
                <w:szCs w:val="18"/>
              </w:rPr>
            </w:pPr>
            <w:r>
              <w:rPr>
                <w:rFonts w:ascii="Verdana" w:hAnsi="Verdana" w:hint="eastAsia"/>
                <w:noProof w:val="0"/>
                <w:sz w:val="18"/>
                <w:szCs w:val="18"/>
              </w:rPr>
              <w:t>徐志贤</w:t>
            </w:r>
          </w:p>
        </w:tc>
      </w:tr>
      <w:tr w:rsidR="003E1849" w:rsidTr="00DE7E02">
        <w:trPr>
          <w:cantSplit/>
          <w:trHeight w:val="1548"/>
          <w:jc w:val="center"/>
        </w:trPr>
        <w:tc>
          <w:tcPr>
            <w:tcW w:w="570" w:type="pct"/>
            <w:tcBorders>
              <w:top w:val="single" w:sz="6" w:space="0" w:color="auto"/>
              <w:left w:val="single" w:sz="6" w:space="0" w:color="auto"/>
              <w:bottom w:val="single" w:sz="6" w:space="0" w:color="auto"/>
              <w:right w:val="single" w:sz="6" w:space="0" w:color="auto"/>
            </w:tcBorders>
          </w:tcPr>
          <w:p w:rsidR="003E1849" w:rsidRDefault="003E1849" w:rsidP="00A652CA">
            <w:pPr>
              <w:pStyle w:val="ab"/>
              <w:rPr>
                <w:rFonts w:ascii="Verdana" w:hAnsi="Verdana"/>
                <w:noProof w:val="0"/>
                <w:sz w:val="18"/>
                <w:szCs w:val="18"/>
              </w:rPr>
            </w:pPr>
            <w:r>
              <w:rPr>
                <w:rFonts w:ascii="Verdana" w:hAnsi="Verdana" w:hint="eastAsia"/>
                <w:noProof w:val="0"/>
                <w:sz w:val="18"/>
                <w:szCs w:val="18"/>
              </w:rPr>
              <w:t>2013-4-8</w:t>
            </w:r>
          </w:p>
        </w:tc>
        <w:tc>
          <w:tcPr>
            <w:tcW w:w="423" w:type="pct"/>
            <w:tcBorders>
              <w:top w:val="single" w:sz="6" w:space="0" w:color="auto"/>
              <w:left w:val="single" w:sz="6" w:space="0" w:color="auto"/>
              <w:bottom w:val="single" w:sz="6" w:space="0" w:color="auto"/>
              <w:right w:val="single" w:sz="6" w:space="0" w:color="auto"/>
            </w:tcBorders>
          </w:tcPr>
          <w:p w:rsidR="003E1849" w:rsidRDefault="003E1849" w:rsidP="00DE7E02">
            <w:pPr>
              <w:pStyle w:val="ab"/>
              <w:rPr>
                <w:rFonts w:ascii="Verdana" w:hAnsi="Verdana"/>
                <w:noProof w:val="0"/>
                <w:sz w:val="18"/>
                <w:szCs w:val="18"/>
              </w:rPr>
            </w:pPr>
            <w:r>
              <w:rPr>
                <w:rFonts w:ascii="Verdana" w:hAnsi="Verdana" w:hint="eastAsia"/>
                <w:noProof w:val="0"/>
                <w:sz w:val="18"/>
                <w:szCs w:val="18"/>
              </w:rPr>
              <w:t>1.12</w:t>
            </w:r>
          </w:p>
        </w:tc>
        <w:tc>
          <w:tcPr>
            <w:tcW w:w="3640" w:type="pct"/>
            <w:tcBorders>
              <w:top w:val="single" w:sz="6" w:space="0" w:color="auto"/>
              <w:left w:val="single" w:sz="6" w:space="0" w:color="auto"/>
              <w:bottom w:val="single" w:sz="6" w:space="0" w:color="auto"/>
              <w:right w:val="single" w:sz="6" w:space="0" w:color="auto"/>
            </w:tcBorders>
          </w:tcPr>
          <w:p w:rsidR="003E1849" w:rsidRDefault="003E1849" w:rsidP="003E1849">
            <w:pPr>
              <w:pStyle w:val="ab"/>
              <w:spacing w:line="360" w:lineRule="auto"/>
            </w:pPr>
            <w:r>
              <w:rPr>
                <w:rFonts w:hint="eastAsia"/>
              </w:rPr>
              <w:t xml:space="preserve">1) </w:t>
            </w:r>
            <w:r>
              <w:rPr>
                <w:rFonts w:hint="eastAsia"/>
              </w:rPr>
              <w:t>欧洲帐号向国内</w:t>
            </w:r>
            <w:r>
              <w:rPr>
                <w:rFonts w:hint="eastAsia"/>
              </w:rPr>
              <w:t>ID</w:t>
            </w:r>
            <w:r>
              <w:rPr>
                <w:rFonts w:hint="eastAsia"/>
              </w:rPr>
              <w:t>中心注册时，采用</w:t>
            </w:r>
            <w:r>
              <w:rPr>
                <w:rFonts w:hint="eastAsia"/>
              </w:rPr>
              <w:t>Sha256</w:t>
            </w:r>
            <w:r>
              <w:rPr>
                <w:rFonts w:hint="eastAsia"/>
              </w:rPr>
              <w:t>不可逆加密算法传递。</w:t>
            </w:r>
          </w:p>
          <w:p w:rsidR="00C43C03" w:rsidRDefault="00C43C03" w:rsidP="003E1849">
            <w:pPr>
              <w:pStyle w:val="ab"/>
              <w:spacing w:line="360" w:lineRule="auto"/>
            </w:pPr>
            <w:r>
              <w:rPr>
                <w:rFonts w:hint="eastAsia"/>
              </w:rPr>
              <w:t>2)</w:t>
            </w:r>
            <w:r>
              <w:rPr>
                <w:rFonts w:hint="eastAsia"/>
              </w:rPr>
              <w:t>配合欧洲版本客户端整改特性。</w:t>
            </w:r>
          </w:p>
          <w:p w:rsidR="00ED669B" w:rsidRPr="00C43C03" w:rsidRDefault="00ED669B" w:rsidP="003E1849">
            <w:pPr>
              <w:pStyle w:val="ab"/>
              <w:spacing w:line="360" w:lineRule="auto"/>
            </w:pPr>
            <w:r>
              <w:rPr>
                <w:rFonts w:hint="eastAsia"/>
              </w:rPr>
              <w:t>3</w:t>
            </w:r>
            <w:r>
              <w:rPr>
                <w:rFonts w:hint="eastAsia"/>
              </w:rPr>
              <w:t>）服务器编码层面用户隐私保护（日志不含用户隐私信息，</w:t>
            </w:r>
            <w:r>
              <w:rPr>
                <w:rFonts w:hint="eastAsia"/>
              </w:rPr>
              <w:t>DB</w:t>
            </w:r>
            <w:r>
              <w:rPr>
                <w:rFonts w:hint="eastAsia"/>
              </w:rPr>
              <w:t>加密存储</w:t>
            </w:r>
            <w:r w:rsidR="003A5AF0">
              <w:rPr>
                <w:rFonts w:hint="eastAsia"/>
              </w:rPr>
              <w:t>等</w:t>
            </w:r>
            <w:r>
              <w:rPr>
                <w:rFonts w:hint="eastAsia"/>
              </w:rPr>
              <w:t>）。</w:t>
            </w:r>
          </w:p>
        </w:tc>
        <w:tc>
          <w:tcPr>
            <w:tcW w:w="367" w:type="pct"/>
            <w:tcBorders>
              <w:top w:val="single" w:sz="6" w:space="0" w:color="auto"/>
              <w:left w:val="single" w:sz="6" w:space="0" w:color="auto"/>
              <w:bottom w:val="single" w:sz="6" w:space="0" w:color="auto"/>
              <w:right w:val="single" w:sz="6" w:space="0" w:color="auto"/>
            </w:tcBorders>
          </w:tcPr>
          <w:p w:rsidR="003E1849" w:rsidRPr="003A5AF0" w:rsidRDefault="003A5AF0" w:rsidP="00DE7E02">
            <w:pPr>
              <w:pStyle w:val="ab"/>
              <w:rPr>
                <w:rFonts w:ascii="Verdana" w:hAnsi="Verdana"/>
                <w:noProof w:val="0"/>
                <w:sz w:val="18"/>
                <w:szCs w:val="18"/>
              </w:rPr>
            </w:pPr>
            <w:r>
              <w:rPr>
                <w:rFonts w:ascii="Verdana" w:hAnsi="Verdana" w:hint="eastAsia"/>
                <w:noProof w:val="0"/>
                <w:sz w:val="18"/>
                <w:szCs w:val="18"/>
              </w:rPr>
              <w:t>徐志贤</w:t>
            </w:r>
          </w:p>
        </w:tc>
      </w:tr>
      <w:tr w:rsidR="00FB35B9" w:rsidTr="00DE7E02">
        <w:trPr>
          <w:cantSplit/>
          <w:trHeight w:val="1548"/>
          <w:jc w:val="center"/>
        </w:trPr>
        <w:tc>
          <w:tcPr>
            <w:tcW w:w="570" w:type="pct"/>
            <w:tcBorders>
              <w:top w:val="single" w:sz="6" w:space="0" w:color="auto"/>
              <w:left w:val="single" w:sz="6" w:space="0" w:color="auto"/>
              <w:bottom w:val="single" w:sz="6" w:space="0" w:color="auto"/>
              <w:right w:val="single" w:sz="6" w:space="0" w:color="auto"/>
            </w:tcBorders>
          </w:tcPr>
          <w:p w:rsidR="00FB35B9" w:rsidRDefault="00FB35B9" w:rsidP="00A652CA">
            <w:pPr>
              <w:pStyle w:val="ab"/>
              <w:rPr>
                <w:rFonts w:ascii="Verdana" w:hAnsi="Verdana"/>
                <w:noProof w:val="0"/>
                <w:sz w:val="18"/>
                <w:szCs w:val="18"/>
              </w:rPr>
            </w:pPr>
            <w:r>
              <w:rPr>
                <w:rFonts w:ascii="Verdana" w:hAnsi="Verdana" w:hint="eastAsia"/>
                <w:noProof w:val="0"/>
                <w:sz w:val="18"/>
                <w:szCs w:val="18"/>
              </w:rPr>
              <w:t>2014-2-14</w:t>
            </w:r>
          </w:p>
        </w:tc>
        <w:tc>
          <w:tcPr>
            <w:tcW w:w="423" w:type="pct"/>
            <w:tcBorders>
              <w:top w:val="single" w:sz="6" w:space="0" w:color="auto"/>
              <w:left w:val="single" w:sz="6" w:space="0" w:color="auto"/>
              <w:bottom w:val="single" w:sz="6" w:space="0" w:color="auto"/>
              <w:right w:val="single" w:sz="6" w:space="0" w:color="auto"/>
            </w:tcBorders>
          </w:tcPr>
          <w:p w:rsidR="00FB35B9" w:rsidRDefault="00FB35B9" w:rsidP="00DE7E02">
            <w:pPr>
              <w:pStyle w:val="ab"/>
              <w:rPr>
                <w:rFonts w:ascii="Verdana" w:hAnsi="Verdana"/>
                <w:noProof w:val="0"/>
                <w:sz w:val="18"/>
                <w:szCs w:val="18"/>
              </w:rPr>
            </w:pPr>
            <w:r>
              <w:rPr>
                <w:rFonts w:ascii="Verdana" w:hAnsi="Verdana" w:hint="eastAsia"/>
                <w:noProof w:val="0"/>
                <w:sz w:val="18"/>
                <w:szCs w:val="18"/>
              </w:rPr>
              <w:t>1.15</w:t>
            </w:r>
          </w:p>
        </w:tc>
        <w:tc>
          <w:tcPr>
            <w:tcW w:w="3640" w:type="pct"/>
            <w:tcBorders>
              <w:top w:val="single" w:sz="6" w:space="0" w:color="auto"/>
              <w:left w:val="single" w:sz="6" w:space="0" w:color="auto"/>
              <w:bottom w:val="single" w:sz="6" w:space="0" w:color="auto"/>
              <w:right w:val="single" w:sz="6" w:space="0" w:color="auto"/>
            </w:tcBorders>
          </w:tcPr>
          <w:p w:rsidR="00FB35B9" w:rsidRDefault="00FB35B9" w:rsidP="003E1849">
            <w:pPr>
              <w:pStyle w:val="ab"/>
              <w:spacing w:line="360" w:lineRule="auto"/>
            </w:pPr>
            <w:r>
              <w:rPr>
                <w:rFonts w:hint="eastAsia"/>
              </w:rPr>
              <w:t>1)</w:t>
            </w:r>
            <w:r>
              <w:rPr>
                <w:rFonts w:hint="eastAsia"/>
              </w:rPr>
              <w:t>增加指纹登录</w:t>
            </w:r>
          </w:p>
        </w:tc>
        <w:tc>
          <w:tcPr>
            <w:tcW w:w="367" w:type="pct"/>
            <w:tcBorders>
              <w:top w:val="single" w:sz="6" w:space="0" w:color="auto"/>
              <w:left w:val="single" w:sz="6" w:space="0" w:color="auto"/>
              <w:bottom w:val="single" w:sz="6" w:space="0" w:color="auto"/>
              <w:right w:val="single" w:sz="6" w:space="0" w:color="auto"/>
            </w:tcBorders>
          </w:tcPr>
          <w:p w:rsidR="00FB35B9" w:rsidRDefault="00FB35B9" w:rsidP="00DE7E02">
            <w:pPr>
              <w:pStyle w:val="ab"/>
              <w:rPr>
                <w:rFonts w:ascii="Verdana" w:hAnsi="Verdana"/>
                <w:noProof w:val="0"/>
                <w:sz w:val="18"/>
                <w:szCs w:val="18"/>
              </w:rPr>
            </w:pPr>
            <w:r>
              <w:rPr>
                <w:rFonts w:ascii="Verdana" w:hAnsi="Verdana" w:hint="eastAsia"/>
                <w:noProof w:val="0"/>
                <w:sz w:val="18"/>
                <w:szCs w:val="18"/>
              </w:rPr>
              <w:t>徐志贤</w:t>
            </w:r>
          </w:p>
        </w:tc>
      </w:tr>
      <w:tr w:rsidR="00915424" w:rsidTr="00DE7E02">
        <w:trPr>
          <w:cantSplit/>
          <w:trHeight w:val="1548"/>
          <w:jc w:val="center"/>
        </w:trPr>
        <w:tc>
          <w:tcPr>
            <w:tcW w:w="570" w:type="pct"/>
            <w:tcBorders>
              <w:top w:val="single" w:sz="6" w:space="0" w:color="auto"/>
              <w:left w:val="single" w:sz="6" w:space="0" w:color="auto"/>
              <w:bottom w:val="single" w:sz="6" w:space="0" w:color="auto"/>
              <w:right w:val="single" w:sz="6" w:space="0" w:color="auto"/>
            </w:tcBorders>
          </w:tcPr>
          <w:p w:rsidR="00915424" w:rsidRDefault="00915424" w:rsidP="00A652CA">
            <w:pPr>
              <w:pStyle w:val="ab"/>
              <w:rPr>
                <w:rFonts w:ascii="Verdana" w:hAnsi="Verdana"/>
                <w:noProof w:val="0"/>
                <w:sz w:val="18"/>
                <w:szCs w:val="18"/>
              </w:rPr>
            </w:pPr>
            <w:r>
              <w:rPr>
                <w:rFonts w:ascii="Verdana" w:hAnsi="Verdana" w:hint="eastAsia"/>
                <w:noProof w:val="0"/>
                <w:sz w:val="18"/>
                <w:szCs w:val="18"/>
              </w:rPr>
              <w:t>2014-6-20</w:t>
            </w:r>
          </w:p>
        </w:tc>
        <w:tc>
          <w:tcPr>
            <w:tcW w:w="423" w:type="pct"/>
            <w:tcBorders>
              <w:top w:val="single" w:sz="6" w:space="0" w:color="auto"/>
              <w:left w:val="single" w:sz="6" w:space="0" w:color="auto"/>
              <w:bottom w:val="single" w:sz="6" w:space="0" w:color="auto"/>
              <w:right w:val="single" w:sz="6" w:space="0" w:color="auto"/>
            </w:tcBorders>
          </w:tcPr>
          <w:p w:rsidR="00915424" w:rsidRDefault="00915424" w:rsidP="00DE7E02">
            <w:pPr>
              <w:pStyle w:val="ab"/>
              <w:rPr>
                <w:rFonts w:ascii="Verdana" w:hAnsi="Verdana"/>
                <w:noProof w:val="0"/>
                <w:sz w:val="18"/>
                <w:szCs w:val="18"/>
              </w:rPr>
            </w:pPr>
            <w:r>
              <w:rPr>
                <w:rFonts w:ascii="Verdana" w:hAnsi="Verdana" w:hint="eastAsia"/>
                <w:noProof w:val="0"/>
                <w:sz w:val="18"/>
                <w:szCs w:val="18"/>
              </w:rPr>
              <w:t>1.16</w:t>
            </w:r>
          </w:p>
        </w:tc>
        <w:tc>
          <w:tcPr>
            <w:tcW w:w="3640" w:type="pct"/>
            <w:tcBorders>
              <w:top w:val="single" w:sz="6" w:space="0" w:color="auto"/>
              <w:left w:val="single" w:sz="6" w:space="0" w:color="auto"/>
              <w:bottom w:val="single" w:sz="6" w:space="0" w:color="auto"/>
              <w:right w:val="single" w:sz="6" w:space="0" w:color="auto"/>
            </w:tcBorders>
          </w:tcPr>
          <w:p w:rsidR="00915424" w:rsidRDefault="00915424" w:rsidP="003E1849">
            <w:pPr>
              <w:pStyle w:val="ab"/>
              <w:spacing w:line="360" w:lineRule="auto"/>
            </w:pPr>
            <w:r>
              <w:rPr>
                <w:rFonts w:hint="eastAsia"/>
              </w:rPr>
              <w:t>1</w:t>
            </w:r>
            <w:r>
              <w:rPr>
                <w:rFonts w:hint="eastAsia"/>
              </w:rPr>
              <w:t>）增加会员特性</w:t>
            </w:r>
          </w:p>
          <w:p w:rsidR="00915424" w:rsidRDefault="00915424" w:rsidP="003E1849">
            <w:pPr>
              <w:pStyle w:val="ab"/>
              <w:spacing w:line="360" w:lineRule="auto"/>
            </w:pPr>
            <w:r>
              <w:rPr>
                <w:rFonts w:hint="eastAsia"/>
              </w:rPr>
              <w:t>2</w:t>
            </w:r>
            <w:r>
              <w:rPr>
                <w:rFonts w:hint="eastAsia"/>
              </w:rPr>
              <w:t>）欧洲安全增强</w:t>
            </w:r>
          </w:p>
        </w:tc>
        <w:tc>
          <w:tcPr>
            <w:tcW w:w="367" w:type="pct"/>
            <w:tcBorders>
              <w:top w:val="single" w:sz="6" w:space="0" w:color="auto"/>
              <w:left w:val="single" w:sz="6" w:space="0" w:color="auto"/>
              <w:bottom w:val="single" w:sz="6" w:space="0" w:color="auto"/>
              <w:right w:val="single" w:sz="6" w:space="0" w:color="auto"/>
            </w:tcBorders>
          </w:tcPr>
          <w:p w:rsidR="00915424" w:rsidRPr="00915424" w:rsidRDefault="00915424" w:rsidP="00DE7E02">
            <w:pPr>
              <w:pStyle w:val="ab"/>
              <w:rPr>
                <w:rFonts w:ascii="Verdana" w:hAnsi="Verdana"/>
                <w:noProof w:val="0"/>
                <w:sz w:val="18"/>
                <w:szCs w:val="18"/>
              </w:rPr>
            </w:pPr>
            <w:r>
              <w:rPr>
                <w:rFonts w:ascii="Verdana" w:hAnsi="Verdana" w:hint="eastAsia"/>
                <w:noProof w:val="0"/>
                <w:sz w:val="18"/>
                <w:szCs w:val="18"/>
              </w:rPr>
              <w:t>徐志贤</w:t>
            </w:r>
          </w:p>
        </w:tc>
      </w:tr>
      <w:tr w:rsidR="00915424" w:rsidTr="00DE7E02">
        <w:trPr>
          <w:cantSplit/>
          <w:trHeight w:val="1548"/>
          <w:jc w:val="center"/>
        </w:trPr>
        <w:tc>
          <w:tcPr>
            <w:tcW w:w="570" w:type="pct"/>
            <w:tcBorders>
              <w:top w:val="single" w:sz="6" w:space="0" w:color="auto"/>
              <w:left w:val="single" w:sz="6" w:space="0" w:color="auto"/>
              <w:bottom w:val="single" w:sz="6" w:space="0" w:color="auto"/>
              <w:right w:val="single" w:sz="6" w:space="0" w:color="auto"/>
            </w:tcBorders>
          </w:tcPr>
          <w:p w:rsidR="00915424" w:rsidRDefault="00915424" w:rsidP="00A652CA">
            <w:pPr>
              <w:pStyle w:val="ab"/>
              <w:rPr>
                <w:rFonts w:ascii="Verdana" w:hAnsi="Verdana"/>
                <w:noProof w:val="0"/>
                <w:sz w:val="18"/>
                <w:szCs w:val="18"/>
              </w:rPr>
            </w:pPr>
            <w:r>
              <w:rPr>
                <w:rFonts w:ascii="Verdana" w:hAnsi="Verdana" w:hint="eastAsia"/>
                <w:noProof w:val="0"/>
                <w:sz w:val="18"/>
                <w:szCs w:val="18"/>
              </w:rPr>
              <w:lastRenderedPageBreak/>
              <w:t>2014-8-6</w:t>
            </w:r>
          </w:p>
        </w:tc>
        <w:tc>
          <w:tcPr>
            <w:tcW w:w="423" w:type="pct"/>
            <w:tcBorders>
              <w:top w:val="single" w:sz="6" w:space="0" w:color="auto"/>
              <w:left w:val="single" w:sz="6" w:space="0" w:color="auto"/>
              <w:bottom w:val="single" w:sz="6" w:space="0" w:color="auto"/>
              <w:right w:val="single" w:sz="6" w:space="0" w:color="auto"/>
            </w:tcBorders>
          </w:tcPr>
          <w:p w:rsidR="00915424" w:rsidRDefault="00915424" w:rsidP="00DE7E02">
            <w:pPr>
              <w:pStyle w:val="ab"/>
              <w:rPr>
                <w:rFonts w:ascii="Verdana" w:hAnsi="Verdana"/>
                <w:noProof w:val="0"/>
                <w:sz w:val="18"/>
                <w:szCs w:val="18"/>
              </w:rPr>
            </w:pPr>
            <w:r>
              <w:rPr>
                <w:rFonts w:ascii="Verdana" w:hAnsi="Verdana" w:hint="eastAsia"/>
                <w:noProof w:val="0"/>
                <w:sz w:val="18"/>
                <w:szCs w:val="18"/>
              </w:rPr>
              <w:t>1.16</w:t>
            </w:r>
          </w:p>
        </w:tc>
        <w:tc>
          <w:tcPr>
            <w:tcW w:w="3640" w:type="pct"/>
            <w:tcBorders>
              <w:top w:val="single" w:sz="6" w:space="0" w:color="auto"/>
              <w:left w:val="single" w:sz="6" w:space="0" w:color="auto"/>
              <w:bottom w:val="single" w:sz="6" w:space="0" w:color="auto"/>
              <w:right w:val="single" w:sz="6" w:space="0" w:color="auto"/>
            </w:tcBorders>
          </w:tcPr>
          <w:p w:rsidR="00915424" w:rsidRDefault="00915424" w:rsidP="003E1849">
            <w:pPr>
              <w:pStyle w:val="ab"/>
              <w:spacing w:line="360" w:lineRule="auto"/>
            </w:pPr>
            <w:r>
              <w:rPr>
                <w:rFonts w:hint="eastAsia"/>
              </w:rPr>
              <w:t>1</w:t>
            </w:r>
            <w:r>
              <w:rPr>
                <w:rFonts w:hint="eastAsia"/>
              </w:rPr>
              <w:t>）</w:t>
            </w:r>
            <w:r>
              <w:rPr>
                <w:rFonts w:hint="eastAsia"/>
              </w:rPr>
              <w:t>PC</w:t>
            </w:r>
            <w:r>
              <w:rPr>
                <w:rFonts w:hint="eastAsia"/>
              </w:rPr>
              <w:t>帐号中心特性（变更帐号、变更安全手机</w:t>
            </w:r>
            <w:r>
              <w:t>/</w:t>
            </w:r>
            <w:r>
              <w:rPr>
                <w:rFonts w:hint="eastAsia"/>
              </w:rPr>
              <w:t>安全邮箱）</w:t>
            </w:r>
          </w:p>
        </w:tc>
        <w:tc>
          <w:tcPr>
            <w:tcW w:w="367" w:type="pct"/>
            <w:tcBorders>
              <w:top w:val="single" w:sz="6" w:space="0" w:color="auto"/>
              <w:left w:val="single" w:sz="6" w:space="0" w:color="auto"/>
              <w:bottom w:val="single" w:sz="6" w:space="0" w:color="auto"/>
              <w:right w:val="single" w:sz="6" w:space="0" w:color="auto"/>
            </w:tcBorders>
          </w:tcPr>
          <w:p w:rsidR="00915424" w:rsidRDefault="00915424" w:rsidP="00DE7E02">
            <w:pPr>
              <w:pStyle w:val="ab"/>
              <w:rPr>
                <w:rFonts w:ascii="Verdana" w:hAnsi="Verdana"/>
                <w:noProof w:val="0"/>
                <w:sz w:val="18"/>
                <w:szCs w:val="18"/>
              </w:rPr>
            </w:pPr>
            <w:r>
              <w:rPr>
                <w:rFonts w:ascii="Verdana" w:hAnsi="Verdana" w:hint="eastAsia"/>
                <w:noProof w:val="0"/>
                <w:sz w:val="18"/>
                <w:szCs w:val="18"/>
              </w:rPr>
              <w:t>徐志贤</w:t>
            </w:r>
          </w:p>
        </w:tc>
      </w:tr>
      <w:tr w:rsidR="002053E9" w:rsidTr="00DE7E02">
        <w:trPr>
          <w:cantSplit/>
          <w:trHeight w:val="1548"/>
          <w:jc w:val="center"/>
        </w:trPr>
        <w:tc>
          <w:tcPr>
            <w:tcW w:w="570" w:type="pct"/>
            <w:tcBorders>
              <w:top w:val="single" w:sz="6" w:space="0" w:color="auto"/>
              <w:left w:val="single" w:sz="6" w:space="0" w:color="auto"/>
              <w:bottom w:val="single" w:sz="6" w:space="0" w:color="auto"/>
              <w:right w:val="single" w:sz="6" w:space="0" w:color="auto"/>
            </w:tcBorders>
          </w:tcPr>
          <w:p w:rsidR="002053E9" w:rsidRDefault="002053E9" w:rsidP="00A652CA">
            <w:pPr>
              <w:pStyle w:val="ab"/>
              <w:rPr>
                <w:rFonts w:ascii="Verdana" w:hAnsi="Verdana"/>
                <w:noProof w:val="0"/>
                <w:sz w:val="18"/>
                <w:szCs w:val="18"/>
              </w:rPr>
            </w:pPr>
            <w:r>
              <w:rPr>
                <w:rFonts w:ascii="Verdana" w:hAnsi="Verdana" w:hint="eastAsia"/>
                <w:noProof w:val="0"/>
                <w:sz w:val="18"/>
                <w:szCs w:val="18"/>
              </w:rPr>
              <w:t>2014-9-22</w:t>
            </w:r>
          </w:p>
        </w:tc>
        <w:tc>
          <w:tcPr>
            <w:tcW w:w="423" w:type="pct"/>
            <w:tcBorders>
              <w:top w:val="single" w:sz="6" w:space="0" w:color="auto"/>
              <w:left w:val="single" w:sz="6" w:space="0" w:color="auto"/>
              <w:bottom w:val="single" w:sz="6" w:space="0" w:color="auto"/>
              <w:right w:val="single" w:sz="6" w:space="0" w:color="auto"/>
            </w:tcBorders>
          </w:tcPr>
          <w:p w:rsidR="002053E9" w:rsidRDefault="002053E9" w:rsidP="00DE7E02">
            <w:pPr>
              <w:pStyle w:val="ab"/>
              <w:rPr>
                <w:rFonts w:ascii="Verdana" w:hAnsi="Verdana"/>
                <w:noProof w:val="0"/>
                <w:sz w:val="18"/>
                <w:szCs w:val="18"/>
              </w:rPr>
            </w:pPr>
            <w:r>
              <w:rPr>
                <w:rFonts w:ascii="Verdana" w:hAnsi="Verdana"/>
                <w:noProof w:val="0"/>
                <w:sz w:val="18"/>
                <w:szCs w:val="18"/>
              </w:rPr>
              <w:t xml:space="preserve"> 1.17</w:t>
            </w:r>
          </w:p>
        </w:tc>
        <w:tc>
          <w:tcPr>
            <w:tcW w:w="3640" w:type="pct"/>
            <w:tcBorders>
              <w:top w:val="single" w:sz="6" w:space="0" w:color="auto"/>
              <w:left w:val="single" w:sz="6" w:space="0" w:color="auto"/>
              <w:bottom w:val="single" w:sz="6" w:space="0" w:color="auto"/>
              <w:right w:val="single" w:sz="6" w:space="0" w:color="auto"/>
            </w:tcBorders>
          </w:tcPr>
          <w:p w:rsidR="002053E9" w:rsidRDefault="002053E9" w:rsidP="003E1849">
            <w:pPr>
              <w:pStyle w:val="ab"/>
              <w:spacing w:line="360" w:lineRule="auto"/>
            </w:pPr>
            <w:r>
              <w:t>1)</w:t>
            </w:r>
            <w:r>
              <w:rPr>
                <w:rFonts w:hint="eastAsia"/>
              </w:rPr>
              <w:t>支持注册默认昵称，且默认昵称允许修改一次。</w:t>
            </w:r>
          </w:p>
        </w:tc>
        <w:tc>
          <w:tcPr>
            <w:tcW w:w="367" w:type="pct"/>
            <w:tcBorders>
              <w:top w:val="single" w:sz="6" w:space="0" w:color="auto"/>
              <w:left w:val="single" w:sz="6" w:space="0" w:color="auto"/>
              <w:bottom w:val="single" w:sz="6" w:space="0" w:color="auto"/>
              <w:right w:val="single" w:sz="6" w:space="0" w:color="auto"/>
            </w:tcBorders>
          </w:tcPr>
          <w:p w:rsidR="002053E9" w:rsidRPr="002053E9" w:rsidRDefault="002053E9" w:rsidP="00DE7E02">
            <w:pPr>
              <w:pStyle w:val="ab"/>
              <w:rPr>
                <w:rFonts w:ascii="Verdana" w:hAnsi="Verdana"/>
                <w:noProof w:val="0"/>
                <w:sz w:val="18"/>
                <w:szCs w:val="18"/>
              </w:rPr>
            </w:pPr>
            <w:r>
              <w:rPr>
                <w:rFonts w:ascii="Verdana" w:hAnsi="Verdana" w:hint="eastAsia"/>
                <w:noProof w:val="0"/>
                <w:sz w:val="18"/>
                <w:szCs w:val="18"/>
              </w:rPr>
              <w:t>徐志贤</w:t>
            </w:r>
          </w:p>
        </w:tc>
      </w:tr>
      <w:tr w:rsidR="007E1CDC" w:rsidTr="00DE7E02">
        <w:trPr>
          <w:cantSplit/>
          <w:trHeight w:val="1548"/>
          <w:jc w:val="center"/>
        </w:trPr>
        <w:tc>
          <w:tcPr>
            <w:tcW w:w="570" w:type="pct"/>
            <w:tcBorders>
              <w:top w:val="single" w:sz="6" w:space="0" w:color="auto"/>
              <w:left w:val="single" w:sz="6" w:space="0" w:color="auto"/>
              <w:bottom w:val="single" w:sz="6" w:space="0" w:color="auto"/>
              <w:right w:val="single" w:sz="6" w:space="0" w:color="auto"/>
            </w:tcBorders>
          </w:tcPr>
          <w:p w:rsidR="007E1CDC" w:rsidRDefault="007E1CDC" w:rsidP="00A652CA">
            <w:pPr>
              <w:pStyle w:val="ab"/>
              <w:rPr>
                <w:rFonts w:ascii="Verdana" w:hAnsi="Verdana"/>
                <w:noProof w:val="0"/>
                <w:sz w:val="18"/>
                <w:szCs w:val="18"/>
              </w:rPr>
            </w:pPr>
            <w:r>
              <w:rPr>
                <w:rFonts w:ascii="Verdana" w:hAnsi="Verdana" w:hint="eastAsia"/>
                <w:noProof w:val="0"/>
                <w:sz w:val="18"/>
                <w:szCs w:val="18"/>
              </w:rPr>
              <w:t>2014-12-01</w:t>
            </w:r>
          </w:p>
        </w:tc>
        <w:tc>
          <w:tcPr>
            <w:tcW w:w="423" w:type="pct"/>
            <w:tcBorders>
              <w:top w:val="single" w:sz="6" w:space="0" w:color="auto"/>
              <w:left w:val="single" w:sz="6" w:space="0" w:color="auto"/>
              <w:bottom w:val="single" w:sz="6" w:space="0" w:color="auto"/>
              <w:right w:val="single" w:sz="6" w:space="0" w:color="auto"/>
            </w:tcBorders>
          </w:tcPr>
          <w:p w:rsidR="007E1CDC" w:rsidRDefault="007E1CDC" w:rsidP="00DE7E02">
            <w:pPr>
              <w:pStyle w:val="ab"/>
              <w:rPr>
                <w:rFonts w:ascii="Verdana" w:hAnsi="Verdana"/>
                <w:noProof w:val="0"/>
                <w:sz w:val="18"/>
                <w:szCs w:val="18"/>
              </w:rPr>
            </w:pPr>
            <w:r>
              <w:rPr>
                <w:rFonts w:ascii="Verdana" w:hAnsi="Verdana" w:hint="eastAsia"/>
                <w:noProof w:val="0"/>
                <w:sz w:val="18"/>
                <w:szCs w:val="18"/>
              </w:rPr>
              <w:t>1.18</w:t>
            </w:r>
          </w:p>
        </w:tc>
        <w:tc>
          <w:tcPr>
            <w:tcW w:w="3640" w:type="pct"/>
            <w:tcBorders>
              <w:top w:val="single" w:sz="6" w:space="0" w:color="auto"/>
              <w:left w:val="single" w:sz="6" w:space="0" w:color="auto"/>
              <w:bottom w:val="single" w:sz="6" w:space="0" w:color="auto"/>
              <w:right w:val="single" w:sz="6" w:space="0" w:color="auto"/>
            </w:tcBorders>
          </w:tcPr>
          <w:p w:rsidR="007E1CDC" w:rsidRDefault="007E1CDC" w:rsidP="003E1849">
            <w:pPr>
              <w:pStyle w:val="ab"/>
              <w:spacing w:line="360" w:lineRule="auto"/>
            </w:pPr>
            <w:r>
              <w:rPr>
                <w:rFonts w:hint="eastAsia"/>
              </w:rPr>
              <w:t>1</w:t>
            </w:r>
            <w:r>
              <w:rPr>
                <w:rFonts w:hint="eastAsia"/>
              </w:rPr>
              <w:t>）增加运维管理接口</w:t>
            </w:r>
          </w:p>
        </w:tc>
        <w:tc>
          <w:tcPr>
            <w:tcW w:w="367" w:type="pct"/>
            <w:tcBorders>
              <w:top w:val="single" w:sz="6" w:space="0" w:color="auto"/>
              <w:left w:val="single" w:sz="6" w:space="0" w:color="auto"/>
              <w:bottom w:val="single" w:sz="6" w:space="0" w:color="auto"/>
              <w:right w:val="single" w:sz="6" w:space="0" w:color="auto"/>
            </w:tcBorders>
          </w:tcPr>
          <w:p w:rsidR="007E1CDC" w:rsidRDefault="007E1CDC" w:rsidP="00DE7E02">
            <w:pPr>
              <w:pStyle w:val="ab"/>
              <w:rPr>
                <w:rFonts w:ascii="Verdana" w:hAnsi="Verdana"/>
                <w:noProof w:val="0"/>
                <w:sz w:val="18"/>
                <w:szCs w:val="18"/>
              </w:rPr>
            </w:pPr>
            <w:r>
              <w:rPr>
                <w:rFonts w:ascii="Verdana" w:hAnsi="Verdana" w:hint="eastAsia"/>
                <w:noProof w:val="0"/>
                <w:sz w:val="18"/>
                <w:szCs w:val="18"/>
              </w:rPr>
              <w:t>徐志贤</w:t>
            </w:r>
          </w:p>
        </w:tc>
      </w:tr>
      <w:tr w:rsidR="00910126" w:rsidTr="00DE7E02">
        <w:trPr>
          <w:cantSplit/>
          <w:trHeight w:val="1548"/>
          <w:jc w:val="center"/>
          <w:ins w:id="1" w:author="x00116998" w:date="2014-12-27T16:26:00Z"/>
        </w:trPr>
        <w:tc>
          <w:tcPr>
            <w:tcW w:w="570" w:type="pct"/>
            <w:tcBorders>
              <w:top w:val="single" w:sz="6" w:space="0" w:color="auto"/>
              <w:left w:val="single" w:sz="6" w:space="0" w:color="auto"/>
              <w:bottom w:val="single" w:sz="6" w:space="0" w:color="auto"/>
              <w:right w:val="single" w:sz="6" w:space="0" w:color="auto"/>
            </w:tcBorders>
          </w:tcPr>
          <w:p w:rsidR="00910126" w:rsidRDefault="00910126" w:rsidP="00910126">
            <w:pPr>
              <w:pStyle w:val="ab"/>
              <w:rPr>
                <w:ins w:id="2" w:author="x00116998" w:date="2014-12-27T16:26:00Z"/>
                <w:rFonts w:ascii="Verdana" w:hAnsi="Verdana"/>
                <w:noProof w:val="0"/>
                <w:sz w:val="18"/>
                <w:szCs w:val="18"/>
              </w:rPr>
            </w:pPr>
            <w:ins w:id="3" w:author="x00116998" w:date="2014-12-27T16:26:00Z">
              <w:r>
                <w:rPr>
                  <w:rFonts w:ascii="Verdana" w:hAnsi="Verdana" w:hint="eastAsia"/>
                  <w:noProof w:val="0"/>
                  <w:sz w:val="18"/>
                  <w:szCs w:val="18"/>
                </w:rPr>
                <w:t>2014-12-27</w:t>
              </w:r>
            </w:ins>
          </w:p>
        </w:tc>
        <w:tc>
          <w:tcPr>
            <w:tcW w:w="423" w:type="pct"/>
            <w:tcBorders>
              <w:top w:val="single" w:sz="6" w:space="0" w:color="auto"/>
              <w:left w:val="single" w:sz="6" w:space="0" w:color="auto"/>
              <w:bottom w:val="single" w:sz="6" w:space="0" w:color="auto"/>
              <w:right w:val="single" w:sz="6" w:space="0" w:color="auto"/>
            </w:tcBorders>
          </w:tcPr>
          <w:p w:rsidR="00910126" w:rsidRDefault="00910126" w:rsidP="00DE7E02">
            <w:pPr>
              <w:pStyle w:val="ab"/>
              <w:rPr>
                <w:ins w:id="4" w:author="x00116998" w:date="2014-12-27T16:26:00Z"/>
                <w:rFonts w:ascii="Verdana" w:hAnsi="Verdana"/>
                <w:noProof w:val="0"/>
                <w:sz w:val="18"/>
                <w:szCs w:val="18"/>
              </w:rPr>
            </w:pPr>
            <w:ins w:id="5" w:author="x00116998" w:date="2014-12-27T16:26:00Z">
              <w:r>
                <w:rPr>
                  <w:rFonts w:ascii="Verdana" w:hAnsi="Verdana" w:hint="eastAsia"/>
                  <w:noProof w:val="0"/>
                  <w:sz w:val="18"/>
                  <w:szCs w:val="18"/>
                </w:rPr>
                <w:t>1.19</w:t>
              </w:r>
            </w:ins>
          </w:p>
        </w:tc>
        <w:tc>
          <w:tcPr>
            <w:tcW w:w="3640" w:type="pct"/>
            <w:tcBorders>
              <w:top w:val="single" w:sz="6" w:space="0" w:color="auto"/>
              <w:left w:val="single" w:sz="6" w:space="0" w:color="auto"/>
              <w:bottom w:val="single" w:sz="6" w:space="0" w:color="auto"/>
              <w:right w:val="single" w:sz="6" w:space="0" w:color="auto"/>
            </w:tcBorders>
          </w:tcPr>
          <w:p w:rsidR="00910126" w:rsidRDefault="00910126" w:rsidP="00910126">
            <w:pPr>
              <w:pStyle w:val="ab"/>
              <w:spacing w:line="360" w:lineRule="auto"/>
              <w:rPr>
                <w:ins w:id="6" w:author="x00116998" w:date="2014-12-27T16:28:00Z"/>
              </w:rPr>
            </w:pPr>
            <w:ins w:id="7" w:author="x00116998" w:date="2014-12-27T16:26:00Z">
              <w:r>
                <w:rPr>
                  <w:rFonts w:hint="eastAsia"/>
                </w:rPr>
                <w:t>1</w:t>
              </w:r>
              <w:r>
                <w:rPr>
                  <w:rFonts w:hint="eastAsia"/>
                </w:rPr>
                <w:t>）</w:t>
              </w:r>
            </w:ins>
            <w:ins w:id="8" w:author="x00116998" w:date="2014-12-27T16:28:00Z">
              <w:r>
                <w:rPr>
                  <w:rFonts w:hint="eastAsia"/>
                </w:rPr>
                <w:t>新</w:t>
              </w:r>
            </w:ins>
            <w:ins w:id="9" w:author="x00116998" w:date="2014-12-27T16:27:00Z">
              <w:r>
                <w:rPr>
                  <w:rFonts w:hint="eastAsia"/>
                </w:rPr>
                <w:t>上行短信注册，用户已存在不登录</w:t>
              </w:r>
            </w:ins>
            <w:ins w:id="10" w:author="x00116998" w:date="2014-12-27T16:28:00Z">
              <w:r>
                <w:rPr>
                  <w:rFonts w:hint="eastAsia"/>
                </w:rPr>
                <w:t>，而是要求输入密码登录</w:t>
              </w:r>
            </w:ins>
            <w:ins w:id="11" w:author="x00116998" w:date="2014-12-27T17:18:00Z">
              <w:r w:rsidR="007E2D64">
                <w:t>:u</w:t>
              </w:r>
              <w:r w:rsidR="007E2D64">
                <w:rPr>
                  <w:rFonts w:hint="eastAsia"/>
                </w:rPr>
                <w:t>ser</w:t>
              </w:r>
              <w:r w:rsidR="007E2D64">
                <w:t>SMSAuth.</w:t>
              </w:r>
            </w:ins>
          </w:p>
          <w:p w:rsidR="00910126" w:rsidRDefault="00910126" w:rsidP="00910126">
            <w:pPr>
              <w:pStyle w:val="ab"/>
              <w:spacing w:line="360" w:lineRule="auto"/>
              <w:rPr>
                <w:ins w:id="12" w:author="x00116998" w:date="2014-12-27T16:29:00Z"/>
              </w:rPr>
            </w:pPr>
            <w:ins w:id="13" w:author="x00116998" w:date="2014-12-27T16:28:00Z">
              <w:r>
                <w:rPr>
                  <w:rFonts w:hint="eastAsia"/>
                </w:rPr>
                <w:t>2</w:t>
              </w:r>
              <w:r>
                <w:rPr>
                  <w:rFonts w:hint="eastAsia"/>
                </w:rPr>
                <w:t>）按</w:t>
              </w:r>
            </w:ins>
            <w:ins w:id="14" w:author="x00116998" w:date="2014-12-27T16:29:00Z">
              <w:r>
                <w:rPr>
                  <w:rFonts w:hint="eastAsia"/>
                </w:rPr>
                <w:t>业务配置敏感国家开放登录。</w:t>
              </w:r>
            </w:ins>
          </w:p>
          <w:p w:rsidR="00910126" w:rsidRDefault="00910126" w:rsidP="00910126">
            <w:pPr>
              <w:pStyle w:val="ab"/>
              <w:spacing w:line="360" w:lineRule="auto"/>
              <w:rPr>
                <w:ins w:id="15" w:author="x00116998" w:date="2014-12-27T16:31:00Z"/>
              </w:rPr>
            </w:pPr>
            <w:ins w:id="16" w:author="x00116998" w:date="2014-12-27T16:29:00Z">
              <w:r>
                <w:rPr>
                  <w:rFonts w:hint="eastAsia"/>
                </w:rPr>
                <w:t>3</w:t>
              </w:r>
              <w:r>
                <w:rPr>
                  <w:rFonts w:hint="eastAsia"/>
                </w:rPr>
                <w:t>）</w:t>
              </w:r>
            </w:ins>
            <w:ins w:id="17" w:author="x00116998" w:date="2014-12-27T16:31:00Z">
              <w:r w:rsidR="00702A1F" w:rsidRPr="00702A1F">
                <w:rPr>
                  <w:rFonts w:hint="eastAsia"/>
                </w:rPr>
                <w:t>给业务提供指定</w:t>
              </w:r>
              <w:r w:rsidR="00702A1F" w:rsidRPr="00702A1F">
                <w:rPr>
                  <w:rFonts w:hint="eastAsia"/>
                </w:rPr>
                <w:t>UserID</w:t>
              </w:r>
              <w:r w:rsidR="00702A1F" w:rsidRPr="00702A1F">
                <w:rPr>
                  <w:rFonts w:hint="eastAsia"/>
                </w:rPr>
                <w:t>发生短信接口</w:t>
              </w:r>
              <w:r w:rsidR="00702A1F">
                <w:rPr>
                  <w:rFonts w:hint="eastAsia"/>
                </w:rPr>
                <w:t>。</w:t>
              </w:r>
            </w:ins>
          </w:p>
          <w:p w:rsidR="00702A1F" w:rsidRDefault="00702A1F" w:rsidP="00702A1F">
            <w:pPr>
              <w:pStyle w:val="ab"/>
              <w:spacing w:line="360" w:lineRule="auto"/>
              <w:rPr>
                <w:ins w:id="18" w:author="x00116998" w:date="2014-12-27T16:31:00Z"/>
              </w:rPr>
            </w:pPr>
            <w:ins w:id="19" w:author="x00116998" w:date="2014-12-27T16:31:00Z">
              <w:r>
                <w:rPr>
                  <w:rFonts w:hint="eastAsia"/>
                </w:rPr>
                <w:t>4</w:t>
              </w:r>
              <w:r>
                <w:rPr>
                  <w:rFonts w:hint="eastAsia"/>
                </w:rPr>
                <w:t>）</w:t>
              </w:r>
              <w:r w:rsidRPr="00702A1F">
                <w:rPr>
                  <w:rFonts w:hint="eastAsia"/>
                </w:rPr>
                <w:t>支持俄罗斯</w:t>
              </w:r>
              <w:r w:rsidRPr="00702A1F">
                <w:rPr>
                  <w:rFonts w:hint="eastAsia"/>
                </w:rPr>
                <w:t>VK</w:t>
              </w:r>
              <w:r w:rsidRPr="00702A1F">
                <w:rPr>
                  <w:rFonts w:hint="eastAsia"/>
                </w:rPr>
                <w:t>第三方帐号登录</w:t>
              </w:r>
              <w:r>
                <w:rPr>
                  <w:rFonts w:hint="eastAsia"/>
                </w:rPr>
                <w:t>。</w:t>
              </w:r>
            </w:ins>
          </w:p>
          <w:p w:rsidR="00702A1F" w:rsidRPr="00702A1F" w:rsidRDefault="00702A1F" w:rsidP="00702A1F">
            <w:pPr>
              <w:pStyle w:val="ab"/>
              <w:spacing w:line="360" w:lineRule="auto"/>
              <w:rPr>
                <w:ins w:id="20" w:author="x00116998" w:date="2014-12-27T16:26:00Z"/>
              </w:rPr>
            </w:pPr>
            <w:ins w:id="21" w:author="x00116998" w:date="2014-12-27T16:31:00Z">
              <w:r>
                <w:rPr>
                  <w:rFonts w:hint="eastAsia"/>
                </w:rPr>
                <w:t>5</w:t>
              </w:r>
              <w:r>
                <w:rPr>
                  <w:rFonts w:hint="eastAsia"/>
                </w:rPr>
                <w:t>）</w:t>
              </w:r>
              <w:r w:rsidRPr="00702A1F">
                <w:rPr>
                  <w:rFonts w:hint="eastAsia"/>
                </w:rPr>
                <w:t>支持图库分享查询他人头像和昵称</w:t>
              </w:r>
              <w:r>
                <w:rPr>
                  <w:rFonts w:hint="eastAsia"/>
                </w:rPr>
                <w:t>。</w:t>
              </w:r>
            </w:ins>
          </w:p>
        </w:tc>
        <w:tc>
          <w:tcPr>
            <w:tcW w:w="367" w:type="pct"/>
            <w:tcBorders>
              <w:top w:val="single" w:sz="6" w:space="0" w:color="auto"/>
              <w:left w:val="single" w:sz="6" w:space="0" w:color="auto"/>
              <w:bottom w:val="single" w:sz="6" w:space="0" w:color="auto"/>
              <w:right w:val="single" w:sz="6" w:space="0" w:color="auto"/>
            </w:tcBorders>
          </w:tcPr>
          <w:p w:rsidR="00910126" w:rsidRDefault="00910126" w:rsidP="00DE7E02">
            <w:pPr>
              <w:pStyle w:val="ab"/>
              <w:rPr>
                <w:ins w:id="22" w:author="x00116998" w:date="2014-12-27T16:26:00Z"/>
                <w:rFonts w:ascii="Verdana" w:hAnsi="Verdana"/>
                <w:noProof w:val="0"/>
                <w:sz w:val="18"/>
                <w:szCs w:val="18"/>
              </w:rPr>
            </w:pPr>
            <w:ins w:id="23" w:author="x00116998" w:date="2014-12-27T16:26:00Z">
              <w:r>
                <w:rPr>
                  <w:rFonts w:ascii="Verdana" w:hAnsi="Verdana" w:hint="eastAsia"/>
                  <w:noProof w:val="0"/>
                  <w:sz w:val="18"/>
                  <w:szCs w:val="18"/>
                </w:rPr>
                <w:t>徐志贤</w:t>
              </w:r>
            </w:ins>
          </w:p>
        </w:tc>
      </w:tr>
    </w:tbl>
    <w:p w:rsidR="00A036CA" w:rsidRPr="00097694" w:rsidRDefault="00A036CA">
      <w:pPr>
        <w:sectPr w:rsidR="00A036CA" w:rsidRPr="00097694" w:rsidSect="00F02399">
          <w:headerReference w:type="default" r:id="rId9"/>
          <w:pgSz w:w="11906" w:h="16838"/>
          <w:pgMar w:top="1440" w:right="1800" w:bottom="1440" w:left="1800" w:header="851" w:footer="992" w:gutter="0"/>
          <w:pgBorders w:offsetFrom="page">
            <w:top w:val="single" w:sz="4" w:space="24" w:color="auto"/>
            <w:left w:val="single" w:sz="4" w:space="24" w:color="auto"/>
            <w:bottom w:val="single" w:sz="4" w:space="24" w:color="auto"/>
            <w:right w:val="single" w:sz="4" w:space="24" w:color="auto"/>
          </w:pgBorders>
          <w:cols w:space="425"/>
          <w:docGrid w:type="lines" w:linePitch="312"/>
        </w:sectPr>
      </w:pPr>
    </w:p>
    <w:p w:rsidR="00A036CA" w:rsidRDefault="00A036CA">
      <w:pPr>
        <w:pStyle w:val="DefaultText"/>
        <w:tabs>
          <w:tab w:val="clear" w:pos="425"/>
          <w:tab w:val="num" w:pos="0"/>
        </w:tabs>
        <w:ind w:left="0" w:firstLine="0"/>
        <w:jc w:val="center"/>
        <w:rPr>
          <w:b/>
          <w:sz w:val="32"/>
        </w:rPr>
      </w:pPr>
      <w:r>
        <w:rPr>
          <w:rFonts w:hint="eastAsia"/>
          <w:b/>
          <w:sz w:val="32"/>
        </w:rPr>
        <w:lastRenderedPageBreak/>
        <w:t>目    录</w:t>
      </w:r>
    </w:p>
    <w:p w:rsidR="00CD03EF" w:rsidRDefault="00AD07BB" w:rsidP="00CD03EF">
      <w:pPr>
        <w:pStyle w:val="11"/>
        <w:tabs>
          <w:tab w:val="left" w:pos="420"/>
          <w:tab w:val="right" w:leader="dot" w:pos="8296"/>
        </w:tabs>
        <w:ind w:firstLine="210"/>
        <w:rPr>
          <w:rFonts w:asciiTheme="minorHAnsi" w:eastAsiaTheme="minorEastAsia" w:hAnsiTheme="minorHAnsi" w:cstheme="minorBidi"/>
          <w:b w:val="0"/>
          <w:bCs w:val="0"/>
          <w:caps w:val="0"/>
          <w:noProof/>
          <w:szCs w:val="22"/>
        </w:rPr>
      </w:pPr>
      <w:r w:rsidRPr="00AD07BB">
        <w:fldChar w:fldCharType="begin"/>
      </w:r>
      <w:r w:rsidR="00A036CA">
        <w:instrText xml:space="preserve"> TOC \o "1-3" \h \z </w:instrText>
      </w:r>
      <w:r w:rsidRPr="00AD07BB">
        <w:fldChar w:fldCharType="separate"/>
      </w:r>
      <w:hyperlink w:anchor="_Toc317101250" w:history="1">
        <w:r w:rsidR="00CD03EF" w:rsidRPr="004B1DE1">
          <w:rPr>
            <w:rStyle w:val="aa"/>
            <w:noProof/>
          </w:rPr>
          <w:t>1.</w:t>
        </w:r>
        <w:r w:rsidR="00CD03EF">
          <w:rPr>
            <w:rFonts w:asciiTheme="minorHAnsi" w:eastAsiaTheme="minorEastAsia" w:hAnsiTheme="minorHAnsi" w:cstheme="minorBidi"/>
            <w:b w:val="0"/>
            <w:bCs w:val="0"/>
            <w:caps w:val="0"/>
            <w:noProof/>
            <w:szCs w:val="22"/>
          </w:rPr>
          <w:tab/>
        </w:r>
        <w:r w:rsidR="00CD03EF" w:rsidRPr="004B1DE1">
          <w:rPr>
            <w:rStyle w:val="aa"/>
            <w:rFonts w:hint="eastAsia"/>
            <w:noProof/>
          </w:rPr>
          <w:t>概述</w:t>
        </w:r>
        <w:r w:rsidR="00CD03EF">
          <w:rPr>
            <w:noProof/>
            <w:webHidden/>
          </w:rPr>
          <w:tab/>
        </w:r>
        <w:r>
          <w:rPr>
            <w:noProof/>
            <w:webHidden/>
          </w:rPr>
          <w:fldChar w:fldCharType="begin"/>
        </w:r>
        <w:r w:rsidR="00CD03EF">
          <w:rPr>
            <w:noProof/>
            <w:webHidden/>
          </w:rPr>
          <w:instrText xml:space="preserve"> PAGEREF _Toc317101250 \h </w:instrText>
        </w:r>
        <w:r>
          <w:rPr>
            <w:noProof/>
            <w:webHidden/>
          </w:rPr>
        </w:r>
        <w:r>
          <w:rPr>
            <w:noProof/>
            <w:webHidden/>
          </w:rPr>
          <w:fldChar w:fldCharType="separate"/>
        </w:r>
        <w:r w:rsidR="00CD03EF">
          <w:rPr>
            <w:noProof/>
            <w:webHidden/>
          </w:rPr>
          <w:t>10</w:t>
        </w:r>
        <w:r>
          <w:rPr>
            <w:noProof/>
            <w:webHidden/>
          </w:rPr>
          <w:fldChar w:fldCharType="end"/>
        </w:r>
      </w:hyperlink>
    </w:p>
    <w:p w:rsidR="00CD03EF" w:rsidRDefault="00AD07BB">
      <w:pPr>
        <w:pStyle w:val="23"/>
        <w:tabs>
          <w:tab w:val="left" w:pos="840"/>
          <w:tab w:val="right" w:leader="dot" w:pos="8296"/>
        </w:tabs>
        <w:rPr>
          <w:rFonts w:asciiTheme="minorHAnsi" w:eastAsiaTheme="minorEastAsia" w:hAnsiTheme="minorHAnsi" w:cstheme="minorBidi"/>
          <w:smallCaps w:val="0"/>
          <w:noProof/>
          <w:szCs w:val="22"/>
        </w:rPr>
      </w:pPr>
      <w:hyperlink w:anchor="_Toc317101251" w:history="1">
        <w:r w:rsidR="00CD03EF" w:rsidRPr="004B1DE1">
          <w:rPr>
            <w:rStyle w:val="aa"/>
            <w:noProof/>
          </w:rPr>
          <w:t>1.1.</w:t>
        </w:r>
        <w:r w:rsidR="00CD03EF">
          <w:rPr>
            <w:rFonts w:asciiTheme="minorHAnsi" w:eastAsiaTheme="minorEastAsia" w:hAnsiTheme="minorHAnsi" w:cstheme="minorBidi"/>
            <w:smallCaps w:val="0"/>
            <w:noProof/>
            <w:szCs w:val="22"/>
          </w:rPr>
          <w:tab/>
        </w:r>
        <w:r w:rsidR="00CD03EF" w:rsidRPr="004B1DE1">
          <w:rPr>
            <w:rStyle w:val="aa"/>
            <w:rFonts w:hint="eastAsia"/>
            <w:noProof/>
          </w:rPr>
          <w:t>接口说明</w:t>
        </w:r>
        <w:r w:rsidR="00CD03EF">
          <w:rPr>
            <w:noProof/>
            <w:webHidden/>
          </w:rPr>
          <w:tab/>
        </w:r>
        <w:r>
          <w:rPr>
            <w:noProof/>
            <w:webHidden/>
          </w:rPr>
          <w:fldChar w:fldCharType="begin"/>
        </w:r>
        <w:r w:rsidR="00CD03EF">
          <w:rPr>
            <w:noProof/>
            <w:webHidden/>
          </w:rPr>
          <w:instrText xml:space="preserve"> PAGEREF _Toc317101251 \h </w:instrText>
        </w:r>
        <w:r>
          <w:rPr>
            <w:noProof/>
            <w:webHidden/>
          </w:rPr>
        </w:r>
        <w:r>
          <w:rPr>
            <w:noProof/>
            <w:webHidden/>
          </w:rPr>
          <w:fldChar w:fldCharType="separate"/>
        </w:r>
        <w:r w:rsidR="00CD03EF">
          <w:rPr>
            <w:noProof/>
            <w:webHidden/>
          </w:rPr>
          <w:t>10</w:t>
        </w:r>
        <w:r>
          <w:rPr>
            <w:noProof/>
            <w:webHidden/>
          </w:rPr>
          <w:fldChar w:fldCharType="end"/>
        </w:r>
      </w:hyperlink>
    </w:p>
    <w:p w:rsidR="00CD03EF" w:rsidRDefault="00AD07BB">
      <w:pPr>
        <w:pStyle w:val="23"/>
        <w:tabs>
          <w:tab w:val="left" w:pos="840"/>
          <w:tab w:val="right" w:leader="dot" w:pos="8296"/>
        </w:tabs>
        <w:rPr>
          <w:rFonts w:asciiTheme="minorHAnsi" w:eastAsiaTheme="minorEastAsia" w:hAnsiTheme="minorHAnsi" w:cstheme="minorBidi"/>
          <w:smallCaps w:val="0"/>
          <w:noProof/>
          <w:szCs w:val="22"/>
        </w:rPr>
      </w:pPr>
      <w:hyperlink w:anchor="_Toc317101252" w:history="1">
        <w:r w:rsidR="00CD03EF" w:rsidRPr="004B1DE1">
          <w:rPr>
            <w:rStyle w:val="aa"/>
            <w:noProof/>
          </w:rPr>
          <w:t>1.2.</w:t>
        </w:r>
        <w:r w:rsidR="00CD03EF">
          <w:rPr>
            <w:rFonts w:asciiTheme="minorHAnsi" w:eastAsiaTheme="minorEastAsia" w:hAnsiTheme="minorHAnsi" w:cstheme="minorBidi"/>
            <w:smallCaps w:val="0"/>
            <w:noProof/>
            <w:szCs w:val="22"/>
          </w:rPr>
          <w:tab/>
        </w:r>
        <w:r w:rsidR="00CD03EF" w:rsidRPr="004B1DE1">
          <w:rPr>
            <w:rStyle w:val="aa"/>
            <w:noProof/>
          </w:rPr>
          <w:t>SOAP</w:t>
        </w:r>
        <w:r w:rsidR="00CD03EF" w:rsidRPr="004B1DE1">
          <w:rPr>
            <w:rStyle w:val="aa"/>
            <w:rFonts w:hint="eastAsia"/>
            <w:noProof/>
          </w:rPr>
          <w:t>接口说明</w:t>
        </w:r>
        <w:r w:rsidR="00CD03EF" w:rsidRPr="004B1DE1">
          <w:rPr>
            <w:rStyle w:val="aa"/>
            <w:noProof/>
          </w:rPr>
          <w:t>(UserProfile</w:t>
        </w:r>
        <w:r w:rsidR="00CD03EF" w:rsidRPr="004B1DE1">
          <w:rPr>
            <w:rStyle w:val="aa"/>
            <w:rFonts w:hint="eastAsia"/>
            <w:noProof/>
          </w:rPr>
          <w:t>提供</w:t>
        </w:r>
        <w:r w:rsidR="00CD03EF" w:rsidRPr="004B1DE1">
          <w:rPr>
            <w:rStyle w:val="aa"/>
            <w:noProof/>
          </w:rPr>
          <w:t>)</w:t>
        </w:r>
        <w:r w:rsidR="00CD03EF">
          <w:rPr>
            <w:noProof/>
            <w:webHidden/>
          </w:rPr>
          <w:tab/>
        </w:r>
        <w:r>
          <w:rPr>
            <w:noProof/>
            <w:webHidden/>
          </w:rPr>
          <w:fldChar w:fldCharType="begin"/>
        </w:r>
        <w:r w:rsidR="00CD03EF">
          <w:rPr>
            <w:noProof/>
            <w:webHidden/>
          </w:rPr>
          <w:instrText xml:space="preserve"> PAGEREF _Toc317101252 \h </w:instrText>
        </w:r>
        <w:r>
          <w:rPr>
            <w:noProof/>
            <w:webHidden/>
          </w:rPr>
        </w:r>
        <w:r>
          <w:rPr>
            <w:noProof/>
            <w:webHidden/>
          </w:rPr>
          <w:fldChar w:fldCharType="separate"/>
        </w:r>
        <w:r w:rsidR="00CD03EF">
          <w:rPr>
            <w:noProof/>
            <w:webHidden/>
          </w:rPr>
          <w:t>11</w:t>
        </w:r>
        <w:r>
          <w:rPr>
            <w:noProof/>
            <w:webHidden/>
          </w:rPr>
          <w:fldChar w:fldCharType="end"/>
        </w:r>
      </w:hyperlink>
    </w:p>
    <w:p w:rsidR="00CD03EF" w:rsidRDefault="00AD07BB">
      <w:pPr>
        <w:pStyle w:val="23"/>
        <w:tabs>
          <w:tab w:val="left" w:pos="840"/>
          <w:tab w:val="right" w:leader="dot" w:pos="8296"/>
        </w:tabs>
        <w:rPr>
          <w:rFonts w:asciiTheme="minorHAnsi" w:eastAsiaTheme="minorEastAsia" w:hAnsiTheme="minorHAnsi" w:cstheme="minorBidi"/>
          <w:smallCaps w:val="0"/>
          <w:noProof/>
          <w:szCs w:val="22"/>
        </w:rPr>
      </w:pPr>
      <w:hyperlink w:anchor="_Toc317101253" w:history="1">
        <w:r w:rsidR="00CD03EF" w:rsidRPr="004B1DE1">
          <w:rPr>
            <w:rStyle w:val="aa"/>
            <w:noProof/>
          </w:rPr>
          <w:t>1.3.</w:t>
        </w:r>
        <w:r w:rsidR="00CD03EF">
          <w:rPr>
            <w:rFonts w:asciiTheme="minorHAnsi" w:eastAsiaTheme="minorEastAsia" w:hAnsiTheme="minorHAnsi" w:cstheme="minorBidi"/>
            <w:smallCaps w:val="0"/>
            <w:noProof/>
            <w:szCs w:val="22"/>
          </w:rPr>
          <w:tab/>
        </w:r>
        <w:r w:rsidR="00CD03EF" w:rsidRPr="004B1DE1">
          <w:rPr>
            <w:rStyle w:val="aa"/>
            <w:noProof/>
          </w:rPr>
          <w:t>HTTP</w:t>
        </w:r>
        <w:r w:rsidR="00CD03EF" w:rsidRPr="004B1DE1">
          <w:rPr>
            <w:rStyle w:val="aa"/>
            <w:rFonts w:hint="eastAsia"/>
            <w:noProof/>
          </w:rPr>
          <w:t>＋</w:t>
        </w:r>
        <w:r w:rsidR="00CD03EF" w:rsidRPr="004B1DE1">
          <w:rPr>
            <w:rStyle w:val="aa"/>
            <w:noProof/>
          </w:rPr>
          <w:t>Json</w:t>
        </w:r>
        <w:r w:rsidR="00CD03EF" w:rsidRPr="004B1DE1">
          <w:rPr>
            <w:rStyle w:val="aa"/>
            <w:rFonts w:hint="eastAsia"/>
            <w:noProof/>
          </w:rPr>
          <w:t>接口说明</w:t>
        </w:r>
        <w:r w:rsidR="00CD03EF" w:rsidRPr="004B1DE1">
          <w:rPr>
            <w:rStyle w:val="aa"/>
            <w:noProof/>
          </w:rPr>
          <w:t>(UserProfile</w:t>
        </w:r>
        <w:r w:rsidR="00CD03EF" w:rsidRPr="004B1DE1">
          <w:rPr>
            <w:rStyle w:val="aa"/>
            <w:rFonts w:hint="eastAsia"/>
            <w:noProof/>
          </w:rPr>
          <w:t>提供</w:t>
        </w:r>
        <w:r w:rsidR="00CD03EF" w:rsidRPr="004B1DE1">
          <w:rPr>
            <w:rStyle w:val="aa"/>
            <w:noProof/>
          </w:rPr>
          <w:t>)</w:t>
        </w:r>
        <w:r w:rsidR="00CD03EF">
          <w:rPr>
            <w:noProof/>
            <w:webHidden/>
          </w:rPr>
          <w:tab/>
        </w:r>
        <w:r>
          <w:rPr>
            <w:noProof/>
            <w:webHidden/>
          </w:rPr>
          <w:fldChar w:fldCharType="begin"/>
        </w:r>
        <w:r w:rsidR="00CD03EF">
          <w:rPr>
            <w:noProof/>
            <w:webHidden/>
          </w:rPr>
          <w:instrText xml:space="preserve"> PAGEREF _Toc317101253 \h </w:instrText>
        </w:r>
        <w:r>
          <w:rPr>
            <w:noProof/>
            <w:webHidden/>
          </w:rPr>
        </w:r>
        <w:r>
          <w:rPr>
            <w:noProof/>
            <w:webHidden/>
          </w:rPr>
          <w:fldChar w:fldCharType="separate"/>
        </w:r>
        <w:r w:rsidR="00CD03EF">
          <w:rPr>
            <w:noProof/>
            <w:webHidden/>
          </w:rPr>
          <w:t>12</w:t>
        </w:r>
        <w:r>
          <w:rPr>
            <w:noProof/>
            <w:webHidden/>
          </w:rPr>
          <w:fldChar w:fldCharType="end"/>
        </w:r>
      </w:hyperlink>
    </w:p>
    <w:p w:rsidR="00CD03EF" w:rsidRDefault="00AD07BB">
      <w:pPr>
        <w:pStyle w:val="23"/>
        <w:tabs>
          <w:tab w:val="left" w:pos="840"/>
          <w:tab w:val="right" w:leader="dot" w:pos="8296"/>
        </w:tabs>
        <w:rPr>
          <w:rFonts w:asciiTheme="minorHAnsi" w:eastAsiaTheme="minorEastAsia" w:hAnsiTheme="minorHAnsi" w:cstheme="minorBidi"/>
          <w:smallCaps w:val="0"/>
          <w:noProof/>
          <w:szCs w:val="22"/>
        </w:rPr>
      </w:pPr>
      <w:hyperlink w:anchor="_Toc317101254" w:history="1">
        <w:r w:rsidR="00CD03EF" w:rsidRPr="004B1DE1">
          <w:rPr>
            <w:rStyle w:val="aa"/>
            <w:noProof/>
          </w:rPr>
          <w:t>1.4.</w:t>
        </w:r>
        <w:r w:rsidR="00CD03EF">
          <w:rPr>
            <w:rFonts w:asciiTheme="minorHAnsi" w:eastAsiaTheme="minorEastAsia" w:hAnsiTheme="minorHAnsi" w:cstheme="minorBidi"/>
            <w:smallCaps w:val="0"/>
            <w:noProof/>
            <w:szCs w:val="22"/>
          </w:rPr>
          <w:tab/>
        </w:r>
        <w:r w:rsidR="00CD03EF" w:rsidRPr="004B1DE1">
          <w:rPr>
            <w:rStyle w:val="aa"/>
            <w:noProof/>
          </w:rPr>
          <w:t>HTTP(s)</w:t>
        </w:r>
        <w:r w:rsidR="00CD03EF" w:rsidRPr="004B1DE1">
          <w:rPr>
            <w:rStyle w:val="aa"/>
            <w:rFonts w:hint="eastAsia"/>
            <w:noProof/>
          </w:rPr>
          <w:t>接口说明</w:t>
        </w:r>
        <w:r w:rsidR="00CD03EF" w:rsidRPr="004B1DE1">
          <w:rPr>
            <w:rStyle w:val="aa"/>
            <w:noProof/>
          </w:rPr>
          <w:t>(AccountServer</w:t>
        </w:r>
        <w:r w:rsidR="00CD03EF" w:rsidRPr="004B1DE1">
          <w:rPr>
            <w:rStyle w:val="aa"/>
            <w:rFonts w:hint="eastAsia"/>
            <w:noProof/>
          </w:rPr>
          <w:t>提供</w:t>
        </w:r>
        <w:r w:rsidR="00CD03EF" w:rsidRPr="004B1DE1">
          <w:rPr>
            <w:rStyle w:val="aa"/>
            <w:noProof/>
          </w:rPr>
          <w:t>)</w:t>
        </w:r>
        <w:r w:rsidR="00CD03EF">
          <w:rPr>
            <w:noProof/>
            <w:webHidden/>
          </w:rPr>
          <w:tab/>
        </w:r>
        <w:r>
          <w:rPr>
            <w:noProof/>
            <w:webHidden/>
          </w:rPr>
          <w:fldChar w:fldCharType="begin"/>
        </w:r>
        <w:r w:rsidR="00CD03EF">
          <w:rPr>
            <w:noProof/>
            <w:webHidden/>
          </w:rPr>
          <w:instrText xml:space="preserve"> PAGEREF _Toc317101254 \h </w:instrText>
        </w:r>
        <w:r>
          <w:rPr>
            <w:noProof/>
            <w:webHidden/>
          </w:rPr>
        </w:r>
        <w:r>
          <w:rPr>
            <w:noProof/>
            <w:webHidden/>
          </w:rPr>
          <w:fldChar w:fldCharType="separate"/>
        </w:r>
        <w:r w:rsidR="00CD03EF">
          <w:rPr>
            <w:noProof/>
            <w:webHidden/>
          </w:rPr>
          <w:t>13</w:t>
        </w:r>
        <w:r>
          <w:rPr>
            <w:noProof/>
            <w:webHidden/>
          </w:rPr>
          <w:fldChar w:fldCharType="end"/>
        </w:r>
      </w:hyperlink>
    </w:p>
    <w:p w:rsidR="00CD03EF" w:rsidRDefault="00AD07BB">
      <w:pPr>
        <w:pStyle w:val="11"/>
        <w:tabs>
          <w:tab w:val="left" w:pos="420"/>
          <w:tab w:val="right" w:leader="dot" w:pos="8296"/>
        </w:tabs>
        <w:rPr>
          <w:rFonts w:asciiTheme="minorHAnsi" w:eastAsiaTheme="minorEastAsia" w:hAnsiTheme="minorHAnsi" w:cstheme="minorBidi"/>
          <w:b w:val="0"/>
          <w:bCs w:val="0"/>
          <w:caps w:val="0"/>
          <w:noProof/>
          <w:szCs w:val="22"/>
        </w:rPr>
      </w:pPr>
      <w:hyperlink w:anchor="_Toc317101255" w:history="1">
        <w:r w:rsidR="00CD03EF" w:rsidRPr="004B1DE1">
          <w:rPr>
            <w:rStyle w:val="aa"/>
            <w:noProof/>
          </w:rPr>
          <w:t>2.</w:t>
        </w:r>
        <w:r w:rsidR="00CD03EF">
          <w:rPr>
            <w:rFonts w:asciiTheme="minorHAnsi" w:eastAsiaTheme="minorEastAsia" w:hAnsiTheme="minorHAnsi" w:cstheme="minorBidi"/>
            <w:b w:val="0"/>
            <w:bCs w:val="0"/>
            <w:caps w:val="0"/>
            <w:noProof/>
            <w:szCs w:val="22"/>
          </w:rPr>
          <w:tab/>
        </w:r>
        <w:r w:rsidR="00CD03EF" w:rsidRPr="004B1DE1">
          <w:rPr>
            <w:rStyle w:val="aa"/>
            <w:rFonts w:hint="eastAsia"/>
            <w:noProof/>
          </w:rPr>
          <w:t>用户帐号管理</w:t>
        </w:r>
        <w:r w:rsidR="00CD03EF" w:rsidRPr="004B1DE1">
          <w:rPr>
            <w:rStyle w:val="aa"/>
            <w:noProof/>
          </w:rPr>
          <w:t>IUserInfoMng</w:t>
        </w:r>
        <w:r w:rsidR="00CD03EF">
          <w:rPr>
            <w:noProof/>
            <w:webHidden/>
          </w:rPr>
          <w:tab/>
        </w:r>
        <w:r>
          <w:rPr>
            <w:noProof/>
            <w:webHidden/>
          </w:rPr>
          <w:fldChar w:fldCharType="begin"/>
        </w:r>
        <w:r w:rsidR="00CD03EF">
          <w:rPr>
            <w:noProof/>
            <w:webHidden/>
          </w:rPr>
          <w:instrText xml:space="preserve"> PAGEREF _Toc317101255 \h </w:instrText>
        </w:r>
        <w:r>
          <w:rPr>
            <w:noProof/>
            <w:webHidden/>
          </w:rPr>
        </w:r>
        <w:r>
          <w:rPr>
            <w:noProof/>
            <w:webHidden/>
          </w:rPr>
          <w:fldChar w:fldCharType="separate"/>
        </w:r>
        <w:r w:rsidR="00CD03EF">
          <w:rPr>
            <w:noProof/>
            <w:webHidden/>
          </w:rPr>
          <w:t>15</w:t>
        </w:r>
        <w:r>
          <w:rPr>
            <w:noProof/>
            <w:webHidden/>
          </w:rPr>
          <w:fldChar w:fldCharType="end"/>
        </w:r>
      </w:hyperlink>
    </w:p>
    <w:p w:rsidR="00CD03EF" w:rsidRDefault="00AD07BB">
      <w:pPr>
        <w:pStyle w:val="23"/>
        <w:tabs>
          <w:tab w:val="left" w:pos="840"/>
          <w:tab w:val="right" w:leader="dot" w:pos="8296"/>
        </w:tabs>
        <w:rPr>
          <w:rFonts w:asciiTheme="minorHAnsi" w:eastAsiaTheme="minorEastAsia" w:hAnsiTheme="minorHAnsi" w:cstheme="minorBidi"/>
          <w:smallCaps w:val="0"/>
          <w:noProof/>
          <w:szCs w:val="22"/>
        </w:rPr>
      </w:pPr>
      <w:hyperlink w:anchor="_Toc317101256" w:history="1">
        <w:r w:rsidR="00CD03EF" w:rsidRPr="004B1DE1">
          <w:rPr>
            <w:rStyle w:val="aa"/>
            <w:noProof/>
          </w:rPr>
          <w:t>2.1.</w:t>
        </w:r>
        <w:r w:rsidR="00CD03EF">
          <w:rPr>
            <w:rFonts w:asciiTheme="minorHAnsi" w:eastAsiaTheme="minorEastAsia" w:hAnsiTheme="minorHAnsi" w:cstheme="minorBidi"/>
            <w:smallCaps w:val="0"/>
            <w:noProof/>
            <w:szCs w:val="22"/>
          </w:rPr>
          <w:tab/>
        </w:r>
        <w:r w:rsidR="00CD03EF" w:rsidRPr="004B1DE1">
          <w:rPr>
            <w:rStyle w:val="aa"/>
            <w:noProof/>
          </w:rPr>
          <w:t>registerCloudAccount</w:t>
        </w:r>
        <w:r w:rsidR="00CD03EF" w:rsidRPr="004B1DE1">
          <w:rPr>
            <w:rStyle w:val="aa"/>
            <w:rFonts w:hint="eastAsia"/>
            <w:noProof/>
          </w:rPr>
          <w:t>用户注册</w:t>
        </w:r>
        <w:r w:rsidR="00CD03EF">
          <w:rPr>
            <w:noProof/>
            <w:webHidden/>
          </w:rPr>
          <w:tab/>
        </w:r>
        <w:r>
          <w:rPr>
            <w:noProof/>
            <w:webHidden/>
          </w:rPr>
          <w:fldChar w:fldCharType="begin"/>
        </w:r>
        <w:r w:rsidR="00CD03EF">
          <w:rPr>
            <w:noProof/>
            <w:webHidden/>
          </w:rPr>
          <w:instrText xml:space="preserve"> PAGEREF _Toc317101256 \h </w:instrText>
        </w:r>
        <w:r>
          <w:rPr>
            <w:noProof/>
            <w:webHidden/>
          </w:rPr>
        </w:r>
        <w:r>
          <w:rPr>
            <w:noProof/>
            <w:webHidden/>
          </w:rPr>
          <w:fldChar w:fldCharType="separate"/>
        </w:r>
        <w:r w:rsidR="00CD03EF">
          <w:rPr>
            <w:noProof/>
            <w:webHidden/>
          </w:rPr>
          <w:t>15</w:t>
        </w:r>
        <w:r>
          <w:rPr>
            <w:noProof/>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257" w:history="1">
        <w:r w:rsidR="00CD03EF" w:rsidRPr="004B1DE1">
          <w:rPr>
            <w:rStyle w:val="aa"/>
            <w:rFonts w:ascii="Arial" w:hAnsi="Arial"/>
          </w:rPr>
          <w:t>2.1.1.</w:t>
        </w:r>
        <w:r w:rsidR="00CD03EF">
          <w:rPr>
            <w:rFonts w:asciiTheme="minorHAnsi" w:eastAsiaTheme="minorEastAsia" w:hAnsiTheme="minorHAnsi" w:cstheme="minorBidi"/>
            <w:b w:val="0"/>
            <w:i w:val="0"/>
            <w:iCs w:val="0"/>
            <w:kern w:val="2"/>
            <w:szCs w:val="22"/>
          </w:rPr>
          <w:tab/>
        </w:r>
        <w:r w:rsidR="00CD03EF" w:rsidRPr="004B1DE1">
          <w:rPr>
            <w:rStyle w:val="aa"/>
            <w:rFonts w:ascii="Arial" w:hAnsi="Arial"/>
          </w:rPr>
          <w:t>JSON</w:t>
        </w:r>
        <w:r w:rsidR="00CD03EF" w:rsidRPr="004B1DE1">
          <w:rPr>
            <w:rStyle w:val="aa"/>
            <w:rFonts w:ascii="Arial" w:hAnsi="Arial" w:hint="eastAsia"/>
          </w:rPr>
          <w:t>＋</w:t>
        </w:r>
        <w:r w:rsidR="00CD03EF" w:rsidRPr="004B1DE1">
          <w:rPr>
            <w:rStyle w:val="aa"/>
            <w:rFonts w:ascii="Arial" w:hAnsi="Arial"/>
          </w:rPr>
          <w:t>SOAP</w:t>
        </w:r>
        <w:r w:rsidR="00CD03EF" w:rsidRPr="004B1DE1">
          <w:rPr>
            <w:rStyle w:val="aa"/>
            <w:rFonts w:ascii="Arial" w:hAnsi="Arial" w:hint="eastAsia"/>
          </w:rPr>
          <w:t>接口</w:t>
        </w:r>
        <w:r w:rsidR="00CD03EF">
          <w:rPr>
            <w:webHidden/>
          </w:rPr>
          <w:tab/>
        </w:r>
        <w:r>
          <w:rPr>
            <w:webHidden/>
          </w:rPr>
          <w:fldChar w:fldCharType="begin"/>
        </w:r>
        <w:r w:rsidR="00CD03EF">
          <w:rPr>
            <w:webHidden/>
          </w:rPr>
          <w:instrText xml:space="preserve"> PAGEREF _Toc317101257 \h </w:instrText>
        </w:r>
        <w:r>
          <w:rPr>
            <w:webHidden/>
          </w:rPr>
        </w:r>
        <w:r>
          <w:rPr>
            <w:webHidden/>
          </w:rPr>
          <w:fldChar w:fldCharType="separate"/>
        </w:r>
        <w:r w:rsidR="00CD03EF">
          <w:rPr>
            <w:webHidden/>
          </w:rPr>
          <w:t>15</w:t>
        </w:r>
        <w:r>
          <w:rPr>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258" w:history="1">
        <w:r w:rsidR="00CD03EF" w:rsidRPr="004B1DE1">
          <w:rPr>
            <w:rStyle w:val="aa"/>
            <w:rFonts w:ascii="Arial" w:hAnsi="Arial"/>
          </w:rPr>
          <w:t>2.1.2.</w:t>
        </w:r>
        <w:r w:rsidR="00CD03EF">
          <w:rPr>
            <w:rFonts w:asciiTheme="minorHAnsi" w:eastAsiaTheme="minorEastAsia" w:hAnsiTheme="minorHAnsi" w:cstheme="minorBidi"/>
            <w:b w:val="0"/>
            <w:i w:val="0"/>
            <w:iCs w:val="0"/>
            <w:kern w:val="2"/>
            <w:szCs w:val="22"/>
          </w:rPr>
          <w:tab/>
        </w:r>
        <w:r w:rsidR="00CD03EF" w:rsidRPr="004B1DE1">
          <w:rPr>
            <w:rStyle w:val="aa"/>
            <w:rFonts w:ascii="Arial" w:hAnsi="Arial"/>
          </w:rPr>
          <w:t>HTTP(s)</w:t>
        </w:r>
        <w:r w:rsidR="00CD03EF" w:rsidRPr="004B1DE1">
          <w:rPr>
            <w:rStyle w:val="aa"/>
            <w:rFonts w:ascii="Arial" w:hAnsi="Arial" w:hint="eastAsia"/>
          </w:rPr>
          <w:t>接口</w:t>
        </w:r>
        <w:r w:rsidR="00CD03EF">
          <w:rPr>
            <w:webHidden/>
          </w:rPr>
          <w:tab/>
        </w:r>
        <w:r>
          <w:rPr>
            <w:webHidden/>
          </w:rPr>
          <w:fldChar w:fldCharType="begin"/>
        </w:r>
        <w:r w:rsidR="00CD03EF">
          <w:rPr>
            <w:webHidden/>
          </w:rPr>
          <w:instrText xml:space="preserve"> PAGEREF _Toc317101258 \h </w:instrText>
        </w:r>
        <w:r>
          <w:rPr>
            <w:webHidden/>
          </w:rPr>
        </w:r>
        <w:r>
          <w:rPr>
            <w:webHidden/>
          </w:rPr>
          <w:fldChar w:fldCharType="separate"/>
        </w:r>
        <w:r w:rsidR="00CD03EF">
          <w:rPr>
            <w:webHidden/>
          </w:rPr>
          <w:t>18</w:t>
        </w:r>
        <w:r>
          <w:rPr>
            <w:webHidden/>
          </w:rPr>
          <w:fldChar w:fldCharType="end"/>
        </w:r>
      </w:hyperlink>
    </w:p>
    <w:p w:rsidR="00CD03EF" w:rsidRDefault="00AD07BB">
      <w:pPr>
        <w:pStyle w:val="23"/>
        <w:tabs>
          <w:tab w:val="left" w:pos="840"/>
          <w:tab w:val="right" w:leader="dot" w:pos="8296"/>
        </w:tabs>
        <w:rPr>
          <w:rFonts w:asciiTheme="minorHAnsi" w:eastAsiaTheme="minorEastAsia" w:hAnsiTheme="minorHAnsi" w:cstheme="minorBidi"/>
          <w:smallCaps w:val="0"/>
          <w:noProof/>
          <w:szCs w:val="22"/>
        </w:rPr>
      </w:pPr>
      <w:hyperlink w:anchor="_Toc317101259" w:history="1">
        <w:r w:rsidR="00CD03EF" w:rsidRPr="004B1DE1">
          <w:rPr>
            <w:rStyle w:val="aa"/>
            <w:noProof/>
          </w:rPr>
          <w:t>2.2.</w:t>
        </w:r>
        <w:r w:rsidR="00CD03EF">
          <w:rPr>
            <w:rFonts w:asciiTheme="minorHAnsi" w:eastAsiaTheme="minorEastAsia" w:hAnsiTheme="minorHAnsi" w:cstheme="minorBidi"/>
            <w:smallCaps w:val="0"/>
            <w:noProof/>
            <w:szCs w:val="22"/>
          </w:rPr>
          <w:tab/>
        </w:r>
        <w:r w:rsidR="00CD03EF" w:rsidRPr="004B1DE1">
          <w:rPr>
            <w:rStyle w:val="aa"/>
            <w:noProof/>
          </w:rPr>
          <w:t>updateUserInfo</w:t>
        </w:r>
        <w:r w:rsidR="00CD03EF">
          <w:rPr>
            <w:noProof/>
            <w:webHidden/>
          </w:rPr>
          <w:tab/>
        </w:r>
        <w:r>
          <w:rPr>
            <w:noProof/>
            <w:webHidden/>
          </w:rPr>
          <w:fldChar w:fldCharType="begin"/>
        </w:r>
        <w:r w:rsidR="00CD03EF">
          <w:rPr>
            <w:noProof/>
            <w:webHidden/>
          </w:rPr>
          <w:instrText xml:space="preserve"> PAGEREF _Toc317101259 \h </w:instrText>
        </w:r>
        <w:r>
          <w:rPr>
            <w:noProof/>
            <w:webHidden/>
          </w:rPr>
        </w:r>
        <w:r>
          <w:rPr>
            <w:noProof/>
            <w:webHidden/>
          </w:rPr>
          <w:fldChar w:fldCharType="separate"/>
        </w:r>
        <w:r w:rsidR="00CD03EF">
          <w:rPr>
            <w:noProof/>
            <w:webHidden/>
          </w:rPr>
          <w:t>19</w:t>
        </w:r>
        <w:r>
          <w:rPr>
            <w:noProof/>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260" w:history="1">
        <w:r w:rsidR="00CD03EF" w:rsidRPr="004B1DE1">
          <w:rPr>
            <w:rStyle w:val="aa"/>
          </w:rPr>
          <w:t>2.2.1.</w:t>
        </w:r>
        <w:r w:rsidR="00CD03EF">
          <w:rPr>
            <w:rFonts w:asciiTheme="minorHAnsi" w:eastAsiaTheme="minorEastAsia" w:hAnsiTheme="minorHAnsi" w:cstheme="minorBidi"/>
            <w:b w:val="0"/>
            <w:i w:val="0"/>
            <w:iCs w:val="0"/>
            <w:kern w:val="2"/>
            <w:szCs w:val="22"/>
          </w:rPr>
          <w:tab/>
        </w:r>
        <w:r w:rsidR="00CD03EF" w:rsidRPr="004B1DE1">
          <w:rPr>
            <w:rStyle w:val="aa"/>
            <w:rFonts w:ascii="Arial" w:hAnsi="Arial"/>
          </w:rPr>
          <w:t>JSON</w:t>
        </w:r>
        <w:r w:rsidR="00CD03EF" w:rsidRPr="004B1DE1">
          <w:rPr>
            <w:rStyle w:val="aa"/>
            <w:rFonts w:ascii="Arial" w:hAnsi="Arial" w:hint="eastAsia"/>
          </w:rPr>
          <w:t>＋</w:t>
        </w:r>
        <w:r w:rsidR="00CD03EF" w:rsidRPr="004B1DE1">
          <w:rPr>
            <w:rStyle w:val="aa"/>
            <w:rFonts w:ascii="Arial" w:hAnsi="Arial"/>
          </w:rPr>
          <w:t>SOAP</w:t>
        </w:r>
        <w:r w:rsidR="00CD03EF" w:rsidRPr="004B1DE1">
          <w:rPr>
            <w:rStyle w:val="aa"/>
            <w:rFonts w:ascii="Arial" w:hAnsi="Arial" w:hint="eastAsia"/>
          </w:rPr>
          <w:t>接口</w:t>
        </w:r>
        <w:r w:rsidR="00CD03EF">
          <w:rPr>
            <w:webHidden/>
          </w:rPr>
          <w:tab/>
        </w:r>
        <w:r>
          <w:rPr>
            <w:webHidden/>
          </w:rPr>
          <w:fldChar w:fldCharType="begin"/>
        </w:r>
        <w:r w:rsidR="00CD03EF">
          <w:rPr>
            <w:webHidden/>
          </w:rPr>
          <w:instrText xml:space="preserve"> PAGEREF _Toc317101260 \h </w:instrText>
        </w:r>
        <w:r>
          <w:rPr>
            <w:webHidden/>
          </w:rPr>
        </w:r>
        <w:r>
          <w:rPr>
            <w:webHidden/>
          </w:rPr>
          <w:fldChar w:fldCharType="separate"/>
        </w:r>
        <w:r w:rsidR="00CD03EF">
          <w:rPr>
            <w:webHidden/>
          </w:rPr>
          <w:t>19</w:t>
        </w:r>
        <w:r>
          <w:rPr>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261" w:history="1">
        <w:r w:rsidR="00CD03EF" w:rsidRPr="004B1DE1">
          <w:rPr>
            <w:rStyle w:val="aa"/>
            <w:rFonts w:ascii="Arial" w:hAnsi="Arial"/>
          </w:rPr>
          <w:t>2.2.2.</w:t>
        </w:r>
        <w:r w:rsidR="00CD03EF">
          <w:rPr>
            <w:rFonts w:asciiTheme="minorHAnsi" w:eastAsiaTheme="minorEastAsia" w:hAnsiTheme="minorHAnsi" w:cstheme="minorBidi"/>
            <w:b w:val="0"/>
            <w:i w:val="0"/>
            <w:iCs w:val="0"/>
            <w:kern w:val="2"/>
            <w:szCs w:val="22"/>
          </w:rPr>
          <w:tab/>
        </w:r>
        <w:r w:rsidR="00CD03EF" w:rsidRPr="004B1DE1">
          <w:rPr>
            <w:rStyle w:val="aa"/>
            <w:rFonts w:ascii="Arial" w:hAnsi="Arial"/>
          </w:rPr>
          <w:t>HTTP(s)</w:t>
        </w:r>
        <w:r w:rsidR="00CD03EF" w:rsidRPr="004B1DE1">
          <w:rPr>
            <w:rStyle w:val="aa"/>
            <w:rFonts w:ascii="Arial" w:hAnsi="Arial" w:hint="eastAsia"/>
          </w:rPr>
          <w:t>接口</w:t>
        </w:r>
        <w:r w:rsidR="00CD03EF">
          <w:rPr>
            <w:webHidden/>
          </w:rPr>
          <w:tab/>
        </w:r>
        <w:r>
          <w:rPr>
            <w:webHidden/>
          </w:rPr>
          <w:fldChar w:fldCharType="begin"/>
        </w:r>
        <w:r w:rsidR="00CD03EF">
          <w:rPr>
            <w:webHidden/>
          </w:rPr>
          <w:instrText xml:space="preserve"> PAGEREF _Toc317101261 \h </w:instrText>
        </w:r>
        <w:r>
          <w:rPr>
            <w:webHidden/>
          </w:rPr>
        </w:r>
        <w:r>
          <w:rPr>
            <w:webHidden/>
          </w:rPr>
          <w:fldChar w:fldCharType="separate"/>
        </w:r>
        <w:r w:rsidR="00CD03EF">
          <w:rPr>
            <w:webHidden/>
          </w:rPr>
          <w:t>20</w:t>
        </w:r>
        <w:r>
          <w:rPr>
            <w:webHidden/>
          </w:rPr>
          <w:fldChar w:fldCharType="end"/>
        </w:r>
      </w:hyperlink>
    </w:p>
    <w:p w:rsidR="00CD03EF" w:rsidRDefault="00AD07BB">
      <w:pPr>
        <w:pStyle w:val="23"/>
        <w:tabs>
          <w:tab w:val="left" w:pos="840"/>
          <w:tab w:val="right" w:leader="dot" w:pos="8296"/>
        </w:tabs>
        <w:rPr>
          <w:rFonts w:asciiTheme="minorHAnsi" w:eastAsiaTheme="minorEastAsia" w:hAnsiTheme="minorHAnsi" w:cstheme="minorBidi"/>
          <w:smallCaps w:val="0"/>
          <w:noProof/>
          <w:szCs w:val="22"/>
        </w:rPr>
      </w:pPr>
      <w:hyperlink w:anchor="_Toc317101262" w:history="1">
        <w:r w:rsidR="00CD03EF" w:rsidRPr="004B1DE1">
          <w:rPr>
            <w:rStyle w:val="aa"/>
            <w:noProof/>
          </w:rPr>
          <w:t>2.3.</w:t>
        </w:r>
        <w:r w:rsidR="00CD03EF">
          <w:rPr>
            <w:rFonts w:asciiTheme="minorHAnsi" w:eastAsiaTheme="minorEastAsia" w:hAnsiTheme="minorHAnsi" w:cstheme="minorBidi"/>
            <w:smallCaps w:val="0"/>
            <w:noProof/>
            <w:szCs w:val="22"/>
          </w:rPr>
          <w:tab/>
        </w:r>
        <w:r w:rsidR="00CD03EF" w:rsidRPr="004B1DE1">
          <w:rPr>
            <w:rStyle w:val="aa"/>
            <w:noProof/>
          </w:rPr>
          <w:t>getUserInfo</w:t>
        </w:r>
        <w:r w:rsidR="00CD03EF">
          <w:rPr>
            <w:noProof/>
            <w:webHidden/>
          </w:rPr>
          <w:tab/>
        </w:r>
        <w:r>
          <w:rPr>
            <w:noProof/>
            <w:webHidden/>
          </w:rPr>
          <w:fldChar w:fldCharType="begin"/>
        </w:r>
        <w:r w:rsidR="00CD03EF">
          <w:rPr>
            <w:noProof/>
            <w:webHidden/>
          </w:rPr>
          <w:instrText xml:space="preserve"> PAGEREF _Toc317101262 \h </w:instrText>
        </w:r>
        <w:r>
          <w:rPr>
            <w:noProof/>
            <w:webHidden/>
          </w:rPr>
        </w:r>
        <w:r>
          <w:rPr>
            <w:noProof/>
            <w:webHidden/>
          </w:rPr>
          <w:fldChar w:fldCharType="separate"/>
        </w:r>
        <w:r w:rsidR="00CD03EF">
          <w:rPr>
            <w:noProof/>
            <w:webHidden/>
          </w:rPr>
          <w:t>22</w:t>
        </w:r>
        <w:r>
          <w:rPr>
            <w:noProof/>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263" w:history="1">
        <w:r w:rsidR="00CD03EF" w:rsidRPr="004B1DE1">
          <w:rPr>
            <w:rStyle w:val="aa"/>
          </w:rPr>
          <w:t>2.3.1.</w:t>
        </w:r>
        <w:r w:rsidR="00CD03EF">
          <w:rPr>
            <w:rFonts w:asciiTheme="minorHAnsi" w:eastAsiaTheme="minorEastAsia" w:hAnsiTheme="minorHAnsi" w:cstheme="minorBidi"/>
            <w:b w:val="0"/>
            <w:i w:val="0"/>
            <w:iCs w:val="0"/>
            <w:kern w:val="2"/>
            <w:szCs w:val="22"/>
          </w:rPr>
          <w:tab/>
        </w:r>
        <w:r w:rsidR="00CD03EF" w:rsidRPr="004B1DE1">
          <w:rPr>
            <w:rStyle w:val="aa"/>
            <w:rFonts w:ascii="Arial" w:hAnsi="Arial"/>
          </w:rPr>
          <w:t>JSON</w:t>
        </w:r>
        <w:r w:rsidR="00CD03EF" w:rsidRPr="004B1DE1">
          <w:rPr>
            <w:rStyle w:val="aa"/>
            <w:rFonts w:ascii="Arial" w:hAnsi="Arial" w:hint="eastAsia"/>
          </w:rPr>
          <w:t>＋</w:t>
        </w:r>
        <w:r w:rsidR="00CD03EF" w:rsidRPr="004B1DE1">
          <w:rPr>
            <w:rStyle w:val="aa"/>
            <w:rFonts w:ascii="Arial" w:hAnsi="Arial"/>
          </w:rPr>
          <w:t>SOAP</w:t>
        </w:r>
        <w:r w:rsidR="00CD03EF" w:rsidRPr="004B1DE1">
          <w:rPr>
            <w:rStyle w:val="aa"/>
            <w:rFonts w:ascii="Arial" w:hAnsi="Arial" w:hint="eastAsia"/>
          </w:rPr>
          <w:t>接口</w:t>
        </w:r>
        <w:r w:rsidR="00CD03EF">
          <w:rPr>
            <w:webHidden/>
          </w:rPr>
          <w:tab/>
        </w:r>
        <w:r>
          <w:rPr>
            <w:webHidden/>
          </w:rPr>
          <w:fldChar w:fldCharType="begin"/>
        </w:r>
        <w:r w:rsidR="00CD03EF">
          <w:rPr>
            <w:webHidden/>
          </w:rPr>
          <w:instrText xml:space="preserve"> PAGEREF _Toc317101263 \h </w:instrText>
        </w:r>
        <w:r>
          <w:rPr>
            <w:webHidden/>
          </w:rPr>
        </w:r>
        <w:r>
          <w:rPr>
            <w:webHidden/>
          </w:rPr>
          <w:fldChar w:fldCharType="separate"/>
        </w:r>
        <w:r w:rsidR="00CD03EF">
          <w:rPr>
            <w:webHidden/>
          </w:rPr>
          <w:t>22</w:t>
        </w:r>
        <w:r>
          <w:rPr>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264" w:history="1">
        <w:r w:rsidR="00CD03EF" w:rsidRPr="004B1DE1">
          <w:rPr>
            <w:rStyle w:val="aa"/>
            <w:rFonts w:ascii="Arial" w:hAnsi="Arial"/>
          </w:rPr>
          <w:t>2.3.2.</w:t>
        </w:r>
        <w:r w:rsidR="00CD03EF">
          <w:rPr>
            <w:rFonts w:asciiTheme="minorHAnsi" w:eastAsiaTheme="minorEastAsia" w:hAnsiTheme="minorHAnsi" w:cstheme="minorBidi"/>
            <w:b w:val="0"/>
            <w:i w:val="0"/>
            <w:iCs w:val="0"/>
            <w:kern w:val="2"/>
            <w:szCs w:val="22"/>
          </w:rPr>
          <w:tab/>
        </w:r>
        <w:r w:rsidR="00CD03EF" w:rsidRPr="004B1DE1">
          <w:rPr>
            <w:rStyle w:val="aa"/>
            <w:rFonts w:ascii="Arial" w:hAnsi="Arial"/>
          </w:rPr>
          <w:t>HTTP(s)</w:t>
        </w:r>
        <w:r w:rsidR="00CD03EF" w:rsidRPr="004B1DE1">
          <w:rPr>
            <w:rStyle w:val="aa"/>
            <w:rFonts w:ascii="Arial" w:hAnsi="Arial" w:hint="eastAsia"/>
          </w:rPr>
          <w:t>接口</w:t>
        </w:r>
        <w:r w:rsidR="00CD03EF">
          <w:rPr>
            <w:webHidden/>
          </w:rPr>
          <w:tab/>
        </w:r>
        <w:r>
          <w:rPr>
            <w:webHidden/>
          </w:rPr>
          <w:fldChar w:fldCharType="begin"/>
        </w:r>
        <w:r w:rsidR="00CD03EF">
          <w:rPr>
            <w:webHidden/>
          </w:rPr>
          <w:instrText xml:space="preserve"> PAGEREF _Toc317101264 \h </w:instrText>
        </w:r>
        <w:r>
          <w:rPr>
            <w:webHidden/>
          </w:rPr>
        </w:r>
        <w:r>
          <w:rPr>
            <w:webHidden/>
          </w:rPr>
          <w:fldChar w:fldCharType="separate"/>
        </w:r>
        <w:r w:rsidR="00CD03EF">
          <w:rPr>
            <w:webHidden/>
          </w:rPr>
          <w:t>23</w:t>
        </w:r>
        <w:r>
          <w:rPr>
            <w:webHidden/>
          </w:rPr>
          <w:fldChar w:fldCharType="end"/>
        </w:r>
      </w:hyperlink>
    </w:p>
    <w:p w:rsidR="00CD03EF" w:rsidRDefault="00AD07BB">
      <w:pPr>
        <w:pStyle w:val="23"/>
        <w:tabs>
          <w:tab w:val="left" w:pos="840"/>
          <w:tab w:val="right" w:leader="dot" w:pos="8296"/>
        </w:tabs>
        <w:rPr>
          <w:rFonts w:asciiTheme="minorHAnsi" w:eastAsiaTheme="minorEastAsia" w:hAnsiTheme="minorHAnsi" w:cstheme="minorBidi"/>
          <w:smallCaps w:val="0"/>
          <w:noProof/>
          <w:szCs w:val="22"/>
        </w:rPr>
      </w:pPr>
      <w:hyperlink w:anchor="_Toc317101265" w:history="1">
        <w:r w:rsidR="00CD03EF" w:rsidRPr="004B1DE1">
          <w:rPr>
            <w:rStyle w:val="aa"/>
            <w:noProof/>
          </w:rPr>
          <w:t>2.4.</w:t>
        </w:r>
        <w:r w:rsidR="00CD03EF">
          <w:rPr>
            <w:rFonts w:asciiTheme="minorHAnsi" w:eastAsiaTheme="minorEastAsia" w:hAnsiTheme="minorHAnsi" w:cstheme="minorBidi"/>
            <w:smallCaps w:val="0"/>
            <w:noProof/>
            <w:szCs w:val="22"/>
          </w:rPr>
          <w:tab/>
        </w:r>
        <w:r w:rsidR="00CD03EF" w:rsidRPr="004B1DE1">
          <w:rPr>
            <w:rStyle w:val="aa"/>
            <w:noProof/>
          </w:rPr>
          <w:t>checkAccount</w:t>
        </w:r>
        <w:r w:rsidR="00CD03EF">
          <w:rPr>
            <w:noProof/>
            <w:webHidden/>
          </w:rPr>
          <w:tab/>
        </w:r>
        <w:r>
          <w:rPr>
            <w:noProof/>
            <w:webHidden/>
          </w:rPr>
          <w:fldChar w:fldCharType="begin"/>
        </w:r>
        <w:r w:rsidR="00CD03EF">
          <w:rPr>
            <w:noProof/>
            <w:webHidden/>
          </w:rPr>
          <w:instrText xml:space="preserve"> PAGEREF _Toc317101265 \h </w:instrText>
        </w:r>
        <w:r>
          <w:rPr>
            <w:noProof/>
            <w:webHidden/>
          </w:rPr>
        </w:r>
        <w:r>
          <w:rPr>
            <w:noProof/>
            <w:webHidden/>
          </w:rPr>
          <w:fldChar w:fldCharType="separate"/>
        </w:r>
        <w:r w:rsidR="00CD03EF">
          <w:rPr>
            <w:noProof/>
            <w:webHidden/>
          </w:rPr>
          <w:t>24</w:t>
        </w:r>
        <w:r>
          <w:rPr>
            <w:noProof/>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266" w:history="1">
        <w:r w:rsidR="00CD03EF" w:rsidRPr="004B1DE1">
          <w:rPr>
            <w:rStyle w:val="aa"/>
          </w:rPr>
          <w:t>2.4.1.</w:t>
        </w:r>
        <w:r w:rsidR="00CD03EF">
          <w:rPr>
            <w:rFonts w:asciiTheme="minorHAnsi" w:eastAsiaTheme="minorEastAsia" w:hAnsiTheme="minorHAnsi" w:cstheme="minorBidi"/>
            <w:b w:val="0"/>
            <w:i w:val="0"/>
            <w:iCs w:val="0"/>
            <w:kern w:val="2"/>
            <w:szCs w:val="22"/>
          </w:rPr>
          <w:tab/>
        </w:r>
        <w:r w:rsidR="00CD03EF" w:rsidRPr="004B1DE1">
          <w:rPr>
            <w:rStyle w:val="aa"/>
            <w:rFonts w:ascii="Arial" w:hAnsi="Arial"/>
          </w:rPr>
          <w:t>JSON</w:t>
        </w:r>
        <w:r w:rsidR="00CD03EF" w:rsidRPr="004B1DE1">
          <w:rPr>
            <w:rStyle w:val="aa"/>
            <w:rFonts w:ascii="Arial" w:hAnsi="Arial" w:hint="eastAsia"/>
          </w:rPr>
          <w:t>＋</w:t>
        </w:r>
        <w:r w:rsidR="00CD03EF" w:rsidRPr="004B1DE1">
          <w:rPr>
            <w:rStyle w:val="aa"/>
            <w:rFonts w:ascii="Arial" w:hAnsi="Arial"/>
          </w:rPr>
          <w:t>SOAP</w:t>
        </w:r>
        <w:r w:rsidR="00CD03EF" w:rsidRPr="004B1DE1">
          <w:rPr>
            <w:rStyle w:val="aa"/>
            <w:rFonts w:ascii="Arial" w:hAnsi="Arial" w:hint="eastAsia"/>
          </w:rPr>
          <w:t>接口</w:t>
        </w:r>
        <w:r w:rsidR="00CD03EF">
          <w:rPr>
            <w:webHidden/>
          </w:rPr>
          <w:tab/>
        </w:r>
        <w:r>
          <w:rPr>
            <w:webHidden/>
          </w:rPr>
          <w:fldChar w:fldCharType="begin"/>
        </w:r>
        <w:r w:rsidR="00CD03EF">
          <w:rPr>
            <w:webHidden/>
          </w:rPr>
          <w:instrText xml:space="preserve"> PAGEREF _Toc317101266 \h </w:instrText>
        </w:r>
        <w:r>
          <w:rPr>
            <w:webHidden/>
          </w:rPr>
        </w:r>
        <w:r>
          <w:rPr>
            <w:webHidden/>
          </w:rPr>
          <w:fldChar w:fldCharType="separate"/>
        </w:r>
        <w:r w:rsidR="00CD03EF">
          <w:rPr>
            <w:webHidden/>
          </w:rPr>
          <w:t>24</w:t>
        </w:r>
        <w:r>
          <w:rPr>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267" w:history="1">
        <w:r w:rsidR="00CD03EF" w:rsidRPr="004B1DE1">
          <w:rPr>
            <w:rStyle w:val="aa"/>
            <w:rFonts w:ascii="Arial" w:hAnsi="Arial"/>
          </w:rPr>
          <w:t>2.4.2.</w:t>
        </w:r>
        <w:r w:rsidR="00CD03EF">
          <w:rPr>
            <w:rFonts w:asciiTheme="minorHAnsi" w:eastAsiaTheme="minorEastAsia" w:hAnsiTheme="minorHAnsi" w:cstheme="minorBidi"/>
            <w:b w:val="0"/>
            <w:i w:val="0"/>
            <w:iCs w:val="0"/>
            <w:kern w:val="2"/>
            <w:szCs w:val="22"/>
          </w:rPr>
          <w:tab/>
        </w:r>
        <w:r w:rsidR="00CD03EF" w:rsidRPr="004B1DE1">
          <w:rPr>
            <w:rStyle w:val="aa"/>
            <w:rFonts w:ascii="Arial" w:hAnsi="Arial"/>
          </w:rPr>
          <w:t>HTTP(s)</w:t>
        </w:r>
        <w:r w:rsidR="00CD03EF" w:rsidRPr="004B1DE1">
          <w:rPr>
            <w:rStyle w:val="aa"/>
            <w:rFonts w:ascii="Arial" w:hAnsi="Arial" w:hint="eastAsia"/>
          </w:rPr>
          <w:t>接口</w:t>
        </w:r>
        <w:r w:rsidR="00CD03EF">
          <w:rPr>
            <w:webHidden/>
          </w:rPr>
          <w:tab/>
        </w:r>
        <w:r>
          <w:rPr>
            <w:webHidden/>
          </w:rPr>
          <w:fldChar w:fldCharType="begin"/>
        </w:r>
        <w:r w:rsidR="00CD03EF">
          <w:rPr>
            <w:webHidden/>
          </w:rPr>
          <w:instrText xml:space="preserve"> PAGEREF _Toc317101267 \h </w:instrText>
        </w:r>
        <w:r>
          <w:rPr>
            <w:webHidden/>
          </w:rPr>
        </w:r>
        <w:r>
          <w:rPr>
            <w:webHidden/>
          </w:rPr>
          <w:fldChar w:fldCharType="separate"/>
        </w:r>
        <w:r w:rsidR="00CD03EF">
          <w:rPr>
            <w:webHidden/>
          </w:rPr>
          <w:t>25</w:t>
        </w:r>
        <w:r>
          <w:rPr>
            <w:webHidden/>
          </w:rPr>
          <w:fldChar w:fldCharType="end"/>
        </w:r>
      </w:hyperlink>
    </w:p>
    <w:p w:rsidR="00CD03EF" w:rsidRDefault="00AD07BB">
      <w:pPr>
        <w:pStyle w:val="23"/>
        <w:tabs>
          <w:tab w:val="left" w:pos="840"/>
          <w:tab w:val="right" w:leader="dot" w:pos="8296"/>
        </w:tabs>
        <w:rPr>
          <w:rFonts w:asciiTheme="minorHAnsi" w:eastAsiaTheme="minorEastAsia" w:hAnsiTheme="minorHAnsi" w:cstheme="minorBidi"/>
          <w:smallCaps w:val="0"/>
          <w:noProof/>
          <w:szCs w:val="22"/>
        </w:rPr>
      </w:pPr>
      <w:hyperlink w:anchor="_Toc317101268" w:history="1">
        <w:r w:rsidR="00CD03EF" w:rsidRPr="004B1DE1">
          <w:rPr>
            <w:rStyle w:val="aa"/>
            <w:noProof/>
          </w:rPr>
          <w:t>2.5.</w:t>
        </w:r>
        <w:r w:rsidR="00CD03EF">
          <w:rPr>
            <w:rFonts w:asciiTheme="minorHAnsi" w:eastAsiaTheme="minorEastAsia" w:hAnsiTheme="minorHAnsi" w:cstheme="minorBidi"/>
            <w:smallCaps w:val="0"/>
            <w:noProof/>
            <w:szCs w:val="22"/>
          </w:rPr>
          <w:tab/>
        </w:r>
        <w:r w:rsidR="00CD03EF" w:rsidRPr="004B1DE1">
          <w:rPr>
            <w:rStyle w:val="aa"/>
            <w:noProof/>
          </w:rPr>
          <w:t>chkHasPasswdAcct</w:t>
        </w:r>
        <w:r w:rsidR="00CD03EF">
          <w:rPr>
            <w:noProof/>
            <w:webHidden/>
          </w:rPr>
          <w:tab/>
        </w:r>
        <w:r>
          <w:rPr>
            <w:noProof/>
            <w:webHidden/>
          </w:rPr>
          <w:fldChar w:fldCharType="begin"/>
        </w:r>
        <w:r w:rsidR="00CD03EF">
          <w:rPr>
            <w:noProof/>
            <w:webHidden/>
          </w:rPr>
          <w:instrText xml:space="preserve"> PAGEREF _Toc317101268 \h </w:instrText>
        </w:r>
        <w:r>
          <w:rPr>
            <w:noProof/>
            <w:webHidden/>
          </w:rPr>
        </w:r>
        <w:r>
          <w:rPr>
            <w:noProof/>
            <w:webHidden/>
          </w:rPr>
          <w:fldChar w:fldCharType="separate"/>
        </w:r>
        <w:r w:rsidR="00CD03EF">
          <w:rPr>
            <w:noProof/>
            <w:webHidden/>
          </w:rPr>
          <w:t>26</w:t>
        </w:r>
        <w:r>
          <w:rPr>
            <w:noProof/>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269" w:history="1">
        <w:r w:rsidR="00CD03EF" w:rsidRPr="004B1DE1">
          <w:rPr>
            <w:rStyle w:val="aa"/>
          </w:rPr>
          <w:t>2.5.1.</w:t>
        </w:r>
        <w:r w:rsidR="00CD03EF">
          <w:rPr>
            <w:rFonts w:asciiTheme="minorHAnsi" w:eastAsiaTheme="minorEastAsia" w:hAnsiTheme="minorHAnsi" w:cstheme="minorBidi"/>
            <w:b w:val="0"/>
            <w:i w:val="0"/>
            <w:iCs w:val="0"/>
            <w:kern w:val="2"/>
            <w:szCs w:val="22"/>
          </w:rPr>
          <w:tab/>
        </w:r>
        <w:r w:rsidR="00CD03EF" w:rsidRPr="004B1DE1">
          <w:rPr>
            <w:rStyle w:val="aa"/>
            <w:rFonts w:ascii="Arial" w:hAnsi="Arial"/>
          </w:rPr>
          <w:t>JSON</w:t>
        </w:r>
        <w:r w:rsidR="00CD03EF" w:rsidRPr="004B1DE1">
          <w:rPr>
            <w:rStyle w:val="aa"/>
            <w:rFonts w:ascii="Arial" w:hAnsi="Arial" w:hint="eastAsia"/>
          </w:rPr>
          <w:t>＋</w:t>
        </w:r>
        <w:r w:rsidR="00CD03EF" w:rsidRPr="004B1DE1">
          <w:rPr>
            <w:rStyle w:val="aa"/>
            <w:rFonts w:ascii="Arial" w:hAnsi="Arial"/>
          </w:rPr>
          <w:t>SOAP</w:t>
        </w:r>
        <w:r w:rsidR="00CD03EF" w:rsidRPr="004B1DE1">
          <w:rPr>
            <w:rStyle w:val="aa"/>
            <w:rFonts w:ascii="Arial" w:hAnsi="Arial" w:hint="eastAsia"/>
          </w:rPr>
          <w:t>接口</w:t>
        </w:r>
        <w:r w:rsidR="00CD03EF">
          <w:rPr>
            <w:webHidden/>
          </w:rPr>
          <w:tab/>
        </w:r>
        <w:r>
          <w:rPr>
            <w:webHidden/>
          </w:rPr>
          <w:fldChar w:fldCharType="begin"/>
        </w:r>
        <w:r w:rsidR="00CD03EF">
          <w:rPr>
            <w:webHidden/>
          </w:rPr>
          <w:instrText xml:space="preserve"> PAGEREF _Toc317101269 \h </w:instrText>
        </w:r>
        <w:r>
          <w:rPr>
            <w:webHidden/>
          </w:rPr>
        </w:r>
        <w:r>
          <w:rPr>
            <w:webHidden/>
          </w:rPr>
          <w:fldChar w:fldCharType="separate"/>
        </w:r>
        <w:r w:rsidR="00CD03EF">
          <w:rPr>
            <w:webHidden/>
          </w:rPr>
          <w:t>26</w:t>
        </w:r>
        <w:r>
          <w:rPr>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270" w:history="1">
        <w:r w:rsidR="00CD03EF" w:rsidRPr="004B1DE1">
          <w:rPr>
            <w:rStyle w:val="aa"/>
            <w:rFonts w:ascii="Arial" w:hAnsi="Arial"/>
          </w:rPr>
          <w:t>2.5.2.</w:t>
        </w:r>
        <w:r w:rsidR="00CD03EF">
          <w:rPr>
            <w:rFonts w:asciiTheme="minorHAnsi" w:eastAsiaTheme="minorEastAsia" w:hAnsiTheme="minorHAnsi" w:cstheme="minorBidi"/>
            <w:b w:val="0"/>
            <w:i w:val="0"/>
            <w:iCs w:val="0"/>
            <w:kern w:val="2"/>
            <w:szCs w:val="22"/>
          </w:rPr>
          <w:tab/>
        </w:r>
        <w:r w:rsidR="00CD03EF" w:rsidRPr="004B1DE1">
          <w:rPr>
            <w:rStyle w:val="aa"/>
            <w:rFonts w:ascii="Arial" w:hAnsi="Arial"/>
          </w:rPr>
          <w:t>HTTP(s)</w:t>
        </w:r>
        <w:r w:rsidR="00CD03EF" w:rsidRPr="004B1DE1">
          <w:rPr>
            <w:rStyle w:val="aa"/>
            <w:rFonts w:ascii="Arial" w:hAnsi="Arial" w:hint="eastAsia"/>
          </w:rPr>
          <w:t>接口</w:t>
        </w:r>
        <w:r w:rsidR="00CD03EF">
          <w:rPr>
            <w:webHidden/>
          </w:rPr>
          <w:tab/>
        </w:r>
        <w:r>
          <w:rPr>
            <w:webHidden/>
          </w:rPr>
          <w:fldChar w:fldCharType="begin"/>
        </w:r>
        <w:r w:rsidR="00CD03EF">
          <w:rPr>
            <w:webHidden/>
          </w:rPr>
          <w:instrText xml:space="preserve"> PAGEREF _Toc317101270 \h </w:instrText>
        </w:r>
        <w:r>
          <w:rPr>
            <w:webHidden/>
          </w:rPr>
        </w:r>
        <w:r>
          <w:rPr>
            <w:webHidden/>
          </w:rPr>
          <w:fldChar w:fldCharType="separate"/>
        </w:r>
        <w:r w:rsidR="00CD03EF">
          <w:rPr>
            <w:webHidden/>
          </w:rPr>
          <w:t>27</w:t>
        </w:r>
        <w:r>
          <w:rPr>
            <w:webHidden/>
          </w:rPr>
          <w:fldChar w:fldCharType="end"/>
        </w:r>
      </w:hyperlink>
    </w:p>
    <w:p w:rsidR="00CD03EF" w:rsidRDefault="00AD07BB">
      <w:pPr>
        <w:pStyle w:val="23"/>
        <w:tabs>
          <w:tab w:val="left" w:pos="840"/>
          <w:tab w:val="right" w:leader="dot" w:pos="8296"/>
        </w:tabs>
        <w:rPr>
          <w:rFonts w:asciiTheme="minorHAnsi" w:eastAsiaTheme="minorEastAsia" w:hAnsiTheme="minorHAnsi" w:cstheme="minorBidi"/>
          <w:smallCaps w:val="0"/>
          <w:noProof/>
          <w:szCs w:val="22"/>
        </w:rPr>
      </w:pPr>
      <w:hyperlink w:anchor="_Toc317101271" w:history="1">
        <w:r w:rsidR="00CD03EF" w:rsidRPr="004B1DE1">
          <w:rPr>
            <w:rStyle w:val="aa"/>
            <w:noProof/>
          </w:rPr>
          <w:t>2.6.</w:t>
        </w:r>
        <w:r w:rsidR="00CD03EF">
          <w:rPr>
            <w:rFonts w:asciiTheme="minorHAnsi" w:eastAsiaTheme="minorEastAsia" w:hAnsiTheme="minorHAnsi" w:cstheme="minorBidi"/>
            <w:smallCaps w:val="0"/>
            <w:noProof/>
            <w:szCs w:val="22"/>
          </w:rPr>
          <w:tab/>
        </w:r>
        <w:r w:rsidR="00CD03EF" w:rsidRPr="004B1DE1">
          <w:rPr>
            <w:rStyle w:val="aa"/>
            <w:noProof/>
          </w:rPr>
          <w:t>checkEMail</w:t>
        </w:r>
        <w:r w:rsidR="00CD03EF">
          <w:rPr>
            <w:noProof/>
            <w:webHidden/>
          </w:rPr>
          <w:tab/>
        </w:r>
        <w:r>
          <w:rPr>
            <w:noProof/>
            <w:webHidden/>
          </w:rPr>
          <w:fldChar w:fldCharType="begin"/>
        </w:r>
        <w:r w:rsidR="00CD03EF">
          <w:rPr>
            <w:noProof/>
            <w:webHidden/>
          </w:rPr>
          <w:instrText xml:space="preserve"> PAGEREF _Toc317101271 \h </w:instrText>
        </w:r>
        <w:r>
          <w:rPr>
            <w:noProof/>
            <w:webHidden/>
          </w:rPr>
        </w:r>
        <w:r>
          <w:rPr>
            <w:noProof/>
            <w:webHidden/>
          </w:rPr>
          <w:fldChar w:fldCharType="separate"/>
        </w:r>
        <w:r w:rsidR="00CD03EF">
          <w:rPr>
            <w:noProof/>
            <w:webHidden/>
          </w:rPr>
          <w:t>28</w:t>
        </w:r>
        <w:r>
          <w:rPr>
            <w:noProof/>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272" w:history="1">
        <w:r w:rsidR="00CD03EF" w:rsidRPr="004B1DE1">
          <w:rPr>
            <w:rStyle w:val="aa"/>
          </w:rPr>
          <w:t>2.6.1.</w:t>
        </w:r>
        <w:r w:rsidR="00CD03EF">
          <w:rPr>
            <w:rFonts w:asciiTheme="minorHAnsi" w:eastAsiaTheme="minorEastAsia" w:hAnsiTheme="minorHAnsi" w:cstheme="minorBidi"/>
            <w:b w:val="0"/>
            <w:i w:val="0"/>
            <w:iCs w:val="0"/>
            <w:kern w:val="2"/>
            <w:szCs w:val="22"/>
          </w:rPr>
          <w:tab/>
        </w:r>
        <w:r w:rsidR="00CD03EF" w:rsidRPr="004B1DE1">
          <w:rPr>
            <w:rStyle w:val="aa"/>
            <w:rFonts w:ascii="Arial" w:hAnsi="Arial"/>
          </w:rPr>
          <w:t>JSON</w:t>
        </w:r>
        <w:r w:rsidR="00CD03EF" w:rsidRPr="004B1DE1">
          <w:rPr>
            <w:rStyle w:val="aa"/>
            <w:rFonts w:ascii="Arial" w:hAnsi="Arial" w:hint="eastAsia"/>
          </w:rPr>
          <w:t>＋</w:t>
        </w:r>
        <w:r w:rsidR="00CD03EF" w:rsidRPr="004B1DE1">
          <w:rPr>
            <w:rStyle w:val="aa"/>
            <w:rFonts w:ascii="Arial" w:hAnsi="Arial"/>
          </w:rPr>
          <w:t>SOAP</w:t>
        </w:r>
        <w:r w:rsidR="00CD03EF" w:rsidRPr="004B1DE1">
          <w:rPr>
            <w:rStyle w:val="aa"/>
            <w:rFonts w:ascii="Arial" w:hAnsi="Arial" w:hint="eastAsia"/>
          </w:rPr>
          <w:t>接口</w:t>
        </w:r>
        <w:r w:rsidR="00CD03EF">
          <w:rPr>
            <w:webHidden/>
          </w:rPr>
          <w:tab/>
        </w:r>
        <w:r>
          <w:rPr>
            <w:webHidden/>
          </w:rPr>
          <w:fldChar w:fldCharType="begin"/>
        </w:r>
        <w:r w:rsidR="00CD03EF">
          <w:rPr>
            <w:webHidden/>
          </w:rPr>
          <w:instrText xml:space="preserve"> PAGEREF _Toc317101272 \h </w:instrText>
        </w:r>
        <w:r>
          <w:rPr>
            <w:webHidden/>
          </w:rPr>
        </w:r>
        <w:r>
          <w:rPr>
            <w:webHidden/>
          </w:rPr>
          <w:fldChar w:fldCharType="separate"/>
        </w:r>
        <w:r w:rsidR="00CD03EF">
          <w:rPr>
            <w:webHidden/>
          </w:rPr>
          <w:t>28</w:t>
        </w:r>
        <w:r>
          <w:rPr>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273" w:history="1">
        <w:r w:rsidR="00CD03EF" w:rsidRPr="004B1DE1">
          <w:rPr>
            <w:rStyle w:val="aa"/>
            <w:rFonts w:ascii="Arial" w:hAnsi="Arial"/>
          </w:rPr>
          <w:t>2.6.2.</w:t>
        </w:r>
        <w:r w:rsidR="00CD03EF">
          <w:rPr>
            <w:rFonts w:asciiTheme="minorHAnsi" w:eastAsiaTheme="minorEastAsia" w:hAnsiTheme="minorHAnsi" w:cstheme="minorBidi"/>
            <w:b w:val="0"/>
            <w:i w:val="0"/>
            <w:iCs w:val="0"/>
            <w:kern w:val="2"/>
            <w:szCs w:val="22"/>
          </w:rPr>
          <w:tab/>
        </w:r>
        <w:r w:rsidR="00CD03EF" w:rsidRPr="004B1DE1">
          <w:rPr>
            <w:rStyle w:val="aa"/>
            <w:rFonts w:ascii="Arial" w:hAnsi="Arial"/>
          </w:rPr>
          <w:t>HTTP(s)</w:t>
        </w:r>
        <w:r w:rsidR="00CD03EF" w:rsidRPr="004B1DE1">
          <w:rPr>
            <w:rStyle w:val="aa"/>
            <w:rFonts w:ascii="Arial" w:hAnsi="Arial" w:hint="eastAsia"/>
          </w:rPr>
          <w:t>接口</w:t>
        </w:r>
        <w:r w:rsidR="00CD03EF">
          <w:rPr>
            <w:webHidden/>
          </w:rPr>
          <w:tab/>
        </w:r>
        <w:r>
          <w:rPr>
            <w:webHidden/>
          </w:rPr>
          <w:fldChar w:fldCharType="begin"/>
        </w:r>
        <w:r w:rsidR="00CD03EF">
          <w:rPr>
            <w:webHidden/>
          </w:rPr>
          <w:instrText xml:space="preserve"> PAGEREF _Toc317101273 \h </w:instrText>
        </w:r>
        <w:r>
          <w:rPr>
            <w:webHidden/>
          </w:rPr>
        </w:r>
        <w:r>
          <w:rPr>
            <w:webHidden/>
          </w:rPr>
          <w:fldChar w:fldCharType="separate"/>
        </w:r>
        <w:r w:rsidR="00CD03EF">
          <w:rPr>
            <w:webHidden/>
          </w:rPr>
          <w:t>29</w:t>
        </w:r>
        <w:r>
          <w:rPr>
            <w:webHidden/>
          </w:rPr>
          <w:fldChar w:fldCharType="end"/>
        </w:r>
      </w:hyperlink>
    </w:p>
    <w:p w:rsidR="00CD03EF" w:rsidRDefault="00AD07BB">
      <w:pPr>
        <w:pStyle w:val="23"/>
        <w:tabs>
          <w:tab w:val="left" w:pos="840"/>
          <w:tab w:val="right" w:leader="dot" w:pos="8296"/>
        </w:tabs>
        <w:rPr>
          <w:rFonts w:asciiTheme="minorHAnsi" w:eastAsiaTheme="minorEastAsia" w:hAnsiTheme="minorHAnsi" w:cstheme="minorBidi"/>
          <w:smallCaps w:val="0"/>
          <w:noProof/>
          <w:szCs w:val="22"/>
        </w:rPr>
      </w:pPr>
      <w:hyperlink w:anchor="_Toc317101274" w:history="1">
        <w:r w:rsidR="00CD03EF" w:rsidRPr="004B1DE1">
          <w:rPr>
            <w:rStyle w:val="aa"/>
            <w:noProof/>
          </w:rPr>
          <w:t>2.7.</w:t>
        </w:r>
        <w:r w:rsidR="00CD03EF">
          <w:rPr>
            <w:rFonts w:asciiTheme="minorHAnsi" w:eastAsiaTheme="minorEastAsia" w:hAnsiTheme="minorHAnsi" w:cstheme="minorBidi"/>
            <w:smallCaps w:val="0"/>
            <w:noProof/>
            <w:szCs w:val="22"/>
          </w:rPr>
          <w:tab/>
        </w:r>
        <w:r w:rsidR="00CD03EF" w:rsidRPr="004B1DE1">
          <w:rPr>
            <w:rStyle w:val="aa"/>
            <w:noProof/>
          </w:rPr>
          <w:t>userLoginAuth</w:t>
        </w:r>
        <w:r w:rsidR="00CD03EF">
          <w:rPr>
            <w:noProof/>
            <w:webHidden/>
          </w:rPr>
          <w:tab/>
        </w:r>
        <w:r>
          <w:rPr>
            <w:noProof/>
            <w:webHidden/>
          </w:rPr>
          <w:fldChar w:fldCharType="begin"/>
        </w:r>
        <w:r w:rsidR="00CD03EF">
          <w:rPr>
            <w:noProof/>
            <w:webHidden/>
          </w:rPr>
          <w:instrText xml:space="preserve"> PAGEREF _Toc317101274 \h </w:instrText>
        </w:r>
        <w:r>
          <w:rPr>
            <w:noProof/>
            <w:webHidden/>
          </w:rPr>
        </w:r>
        <w:r>
          <w:rPr>
            <w:noProof/>
            <w:webHidden/>
          </w:rPr>
          <w:fldChar w:fldCharType="separate"/>
        </w:r>
        <w:r w:rsidR="00CD03EF">
          <w:rPr>
            <w:noProof/>
            <w:webHidden/>
          </w:rPr>
          <w:t>31</w:t>
        </w:r>
        <w:r>
          <w:rPr>
            <w:noProof/>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275" w:history="1">
        <w:r w:rsidR="00CD03EF" w:rsidRPr="004B1DE1">
          <w:rPr>
            <w:rStyle w:val="aa"/>
          </w:rPr>
          <w:t>2.7.1.</w:t>
        </w:r>
        <w:r w:rsidR="00CD03EF">
          <w:rPr>
            <w:rFonts w:asciiTheme="minorHAnsi" w:eastAsiaTheme="minorEastAsia" w:hAnsiTheme="minorHAnsi" w:cstheme="minorBidi"/>
            <w:b w:val="0"/>
            <w:i w:val="0"/>
            <w:iCs w:val="0"/>
            <w:kern w:val="2"/>
            <w:szCs w:val="22"/>
          </w:rPr>
          <w:tab/>
        </w:r>
        <w:r w:rsidR="00CD03EF" w:rsidRPr="004B1DE1">
          <w:rPr>
            <w:rStyle w:val="aa"/>
            <w:rFonts w:ascii="Arial" w:hAnsi="Arial"/>
          </w:rPr>
          <w:t>JSON</w:t>
        </w:r>
        <w:r w:rsidR="00CD03EF" w:rsidRPr="004B1DE1">
          <w:rPr>
            <w:rStyle w:val="aa"/>
            <w:rFonts w:ascii="Arial" w:hAnsi="Arial" w:hint="eastAsia"/>
          </w:rPr>
          <w:t>＋</w:t>
        </w:r>
        <w:r w:rsidR="00CD03EF" w:rsidRPr="004B1DE1">
          <w:rPr>
            <w:rStyle w:val="aa"/>
            <w:rFonts w:ascii="Arial" w:hAnsi="Arial"/>
          </w:rPr>
          <w:t>SOAP</w:t>
        </w:r>
        <w:r w:rsidR="00CD03EF" w:rsidRPr="004B1DE1">
          <w:rPr>
            <w:rStyle w:val="aa"/>
            <w:rFonts w:ascii="Arial" w:hAnsi="Arial" w:hint="eastAsia"/>
          </w:rPr>
          <w:t>接口</w:t>
        </w:r>
        <w:r w:rsidR="00CD03EF">
          <w:rPr>
            <w:webHidden/>
          </w:rPr>
          <w:tab/>
        </w:r>
        <w:r>
          <w:rPr>
            <w:webHidden/>
          </w:rPr>
          <w:fldChar w:fldCharType="begin"/>
        </w:r>
        <w:r w:rsidR="00CD03EF">
          <w:rPr>
            <w:webHidden/>
          </w:rPr>
          <w:instrText xml:space="preserve"> PAGEREF _Toc317101275 \h </w:instrText>
        </w:r>
        <w:r>
          <w:rPr>
            <w:webHidden/>
          </w:rPr>
        </w:r>
        <w:r>
          <w:rPr>
            <w:webHidden/>
          </w:rPr>
          <w:fldChar w:fldCharType="separate"/>
        </w:r>
        <w:r w:rsidR="00CD03EF">
          <w:rPr>
            <w:webHidden/>
          </w:rPr>
          <w:t>31</w:t>
        </w:r>
        <w:r>
          <w:rPr>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276" w:history="1">
        <w:r w:rsidR="00CD03EF" w:rsidRPr="004B1DE1">
          <w:rPr>
            <w:rStyle w:val="aa"/>
            <w:rFonts w:ascii="Arial" w:hAnsi="Arial"/>
          </w:rPr>
          <w:t>2.7.2.</w:t>
        </w:r>
        <w:r w:rsidR="00CD03EF">
          <w:rPr>
            <w:rFonts w:asciiTheme="minorHAnsi" w:eastAsiaTheme="minorEastAsia" w:hAnsiTheme="minorHAnsi" w:cstheme="minorBidi"/>
            <w:b w:val="0"/>
            <w:i w:val="0"/>
            <w:iCs w:val="0"/>
            <w:kern w:val="2"/>
            <w:szCs w:val="22"/>
          </w:rPr>
          <w:tab/>
        </w:r>
        <w:r w:rsidR="00CD03EF" w:rsidRPr="004B1DE1">
          <w:rPr>
            <w:rStyle w:val="aa"/>
            <w:rFonts w:ascii="Arial" w:hAnsi="Arial"/>
          </w:rPr>
          <w:t>HTTP(s)</w:t>
        </w:r>
        <w:r w:rsidR="00CD03EF" w:rsidRPr="004B1DE1">
          <w:rPr>
            <w:rStyle w:val="aa"/>
            <w:rFonts w:ascii="Arial" w:hAnsi="Arial" w:hint="eastAsia"/>
          </w:rPr>
          <w:t>接口</w:t>
        </w:r>
        <w:r w:rsidR="00CD03EF">
          <w:rPr>
            <w:webHidden/>
          </w:rPr>
          <w:tab/>
        </w:r>
        <w:r>
          <w:rPr>
            <w:webHidden/>
          </w:rPr>
          <w:fldChar w:fldCharType="begin"/>
        </w:r>
        <w:r w:rsidR="00CD03EF">
          <w:rPr>
            <w:webHidden/>
          </w:rPr>
          <w:instrText xml:space="preserve"> PAGEREF _Toc317101276 \h </w:instrText>
        </w:r>
        <w:r>
          <w:rPr>
            <w:webHidden/>
          </w:rPr>
        </w:r>
        <w:r>
          <w:rPr>
            <w:webHidden/>
          </w:rPr>
          <w:fldChar w:fldCharType="separate"/>
        </w:r>
        <w:r w:rsidR="00CD03EF">
          <w:rPr>
            <w:webHidden/>
          </w:rPr>
          <w:t>33</w:t>
        </w:r>
        <w:r>
          <w:rPr>
            <w:webHidden/>
          </w:rPr>
          <w:fldChar w:fldCharType="end"/>
        </w:r>
      </w:hyperlink>
    </w:p>
    <w:p w:rsidR="00CD03EF" w:rsidRDefault="00AD07BB">
      <w:pPr>
        <w:pStyle w:val="23"/>
        <w:tabs>
          <w:tab w:val="left" w:pos="840"/>
          <w:tab w:val="right" w:leader="dot" w:pos="8296"/>
        </w:tabs>
        <w:rPr>
          <w:rFonts w:asciiTheme="minorHAnsi" w:eastAsiaTheme="minorEastAsia" w:hAnsiTheme="minorHAnsi" w:cstheme="minorBidi"/>
          <w:smallCaps w:val="0"/>
          <w:noProof/>
          <w:szCs w:val="22"/>
        </w:rPr>
      </w:pPr>
      <w:hyperlink w:anchor="_Toc317101277" w:history="1">
        <w:r w:rsidR="00CD03EF" w:rsidRPr="004B1DE1">
          <w:rPr>
            <w:rStyle w:val="aa"/>
            <w:noProof/>
          </w:rPr>
          <w:t>2.8.</w:t>
        </w:r>
        <w:r w:rsidR="00CD03EF">
          <w:rPr>
            <w:rFonts w:asciiTheme="minorHAnsi" w:eastAsiaTheme="minorEastAsia" w:hAnsiTheme="minorHAnsi" w:cstheme="minorBidi"/>
            <w:smallCaps w:val="0"/>
            <w:noProof/>
            <w:szCs w:val="22"/>
          </w:rPr>
          <w:tab/>
        </w:r>
        <w:r w:rsidR="00CD03EF" w:rsidRPr="004B1DE1">
          <w:rPr>
            <w:rStyle w:val="aa"/>
            <w:noProof/>
          </w:rPr>
          <w:t>userTGCAuth</w:t>
        </w:r>
        <w:r w:rsidR="00CD03EF">
          <w:rPr>
            <w:noProof/>
            <w:webHidden/>
          </w:rPr>
          <w:tab/>
        </w:r>
        <w:r>
          <w:rPr>
            <w:noProof/>
            <w:webHidden/>
          </w:rPr>
          <w:fldChar w:fldCharType="begin"/>
        </w:r>
        <w:r w:rsidR="00CD03EF">
          <w:rPr>
            <w:noProof/>
            <w:webHidden/>
          </w:rPr>
          <w:instrText xml:space="preserve"> PAGEREF _Toc317101277 \h </w:instrText>
        </w:r>
        <w:r>
          <w:rPr>
            <w:noProof/>
            <w:webHidden/>
          </w:rPr>
        </w:r>
        <w:r>
          <w:rPr>
            <w:noProof/>
            <w:webHidden/>
          </w:rPr>
          <w:fldChar w:fldCharType="separate"/>
        </w:r>
        <w:r w:rsidR="00CD03EF">
          <w:rPr>
            <w:noProof/>
            <w:webHidden/>
          </w:rPr>
          <w:t>36</w:t>
        </w:r>
        <w:r>
          <w:rPr>
            <w:noProof/>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278" w:history="1">
        <w:r w:rsidR="00CD03EF" w:rsidRPr="004B1DE1">
          <w:rPr>
            <w:rStyle w:val="aa"/>
          </w:rPr>
          <w:t>2.8.1.</w:t>
        </w:r>
        <w:r w:rsidR="00CD03EF">
          <w:rPr>
            <w:rFonts w:asciiTheme="minorHAnsi" w:eastAsiaTheme="minorEastAsia" w:hAnsiTheme="minorHAnsi" w:cstheme="minorBidi"/>
            <w:b w:val="0"/>
            <w:i w:val="0"/>
            <w:iCs w:val="0"/>
            <w:kern w:val="2"/>
            <w:szCs w:val="22"/>
          </w:rPr>
          <w:tab/>
        </w:r>
        <w:r w:rsidR="00CD03EF" w:rsidRPr="004B1DE1">
          <w:rPr>
            <w:rStyle w:val="aa"/>
            <w:rFonts w:ascii="Arial" w:hAnsi="Arial"/>
          </w:rPr>
          <w:t>HTTP(S)</w:t>
        </w:r>
        <w:r w:rsidR="00CD03EF" w:rsidRPr="004B1DE1">
          <w:rPr>
            <w:rStyle w:val="aa"/>
            <w:rFonts w:ascii="Arial" w:hAnsi="Arial" w:hint="eastAsia"/>
          </w:rPr>
          <w:t>接口</w:t>
        </w:r>
        <w:r w:rsidR="00CD03EF">
          <w:rPr>
            <w:webHidden/>
          </w:rPr>
          <w:tab/>
        </w:r>
        <w:r>
          <w:rPr>
            <w:webHidden/>
          </w:rPr>
          <w:fldChar w:fldCharType="begin"/>
        </w:r>
        <w:r w:rsidR="00CD03EF">
          <w:rPr>
            <w:webHidden/>
          </w:rPr>
          <w:instrText xml:space="preserve"> PAGEREF _Toc317101278 \h </w:instrText>
        </w:r>
        <w:r>
          <w:rPr>
            <w:webHidden/>
          </w:rPr>
        </w:r>
        <w:r>
          <w:rPr>
            <w:webHidden/>
          </w:rPr>
          <w:fldChar w:fldCharType="separate"/>
        </w:r>
        <w:r w:rsidR="00CD03EF">
          <w:rPr>
            <w:webHidden/>
          </w:rPr>
          <w:t>36</w:t>
        </w:r>
        <w:r>
          <w:rPr>
            <w:webHidden/>
          </w:rPr>
          <w:fldChar w:fldCharType="end"/>
        </w:r>
      </w:hyperlink>
    </w:p>
    <w:p w:rsidR="00CD03EF" w:rsidRDefault="00AD07BB">
      <w:pPr>
        <w:pStyle w:val="23"/>
        <w:tabs>
          <w:tab w:val="left" w:pos="840"/>
          <w:tab w:val="right" w:leader="dot" w:pos="8296"/>
        </w:tabs>
        <w:rPr>
          <w:rFonts w:asciiTheme="minorHAnsi" w:eastAsiaTheme="minorEastAsia" w:hAnsiTheme="minorHAnsi" w:cstheme="minorBidi"/>
          <w:smallCaps w:val="0"/>
          <w:noProof/>
          <w:szCs w:val="22"/>
        </w:rPr>
      </w:pPr>
      <w:hyperlink w:anchor="_Toc317101279" w:history="1">
        <w:r w:rsidR="00CD03EF" w:rsidRPr="004B1DE1">
          <w:rPr>
            <w:rStyle w:val="aa"/>
            <w:noProof/>
          </w:rPr>
          <w:t>2.9.</w:t>
        </w:r>
        <w:r w:rsidR="00CD03EF">
          <w:rPr>
            <w:rFonts w:asciiTheme="minorHAnsi" w:eastAsiaTheme="minorEastAsia" w:hAnsiTheme="minorHAnsi" w:cstheme="minorBidi"/>
            <w:smallCaps w:val="0"/>
            <w:noProof/>
            <w:szCs w:val="22"/>
          </w:rPr>
          <w:tab/>
        </w:r>
        <w:r w:rsidR="00CD03EF" w:rsidRPr="004B1DE1">
          <w:rPr>
            <w:rStyle w:val="aa"/>
            <w:noProof/>
          </w:rPr>
          <w:t>userLogout</w:t>
        </w:r>
        <w:r w:rsidR="00CD03EF">
          <w:rPr>
            <w:noProof/>
            <w:webHidden/>
          </w:rPr>
          <w:tab/>
        </w:r>
        <w:r>
          <w:rPr>
            <w:noProof/>
            <w:webHidden/>
          </w:rPr>
          <w:fldChar w:fldCharType="begin"/>
        </w:r>
        <w:r w:rsidR="00CD03EF">
          <w:rPr>
            <w:noProof/>
            <w:webHidden/>
          </w:rPr>
          <w:instrText xml:space="preserve"> PAGEREF _Toc317101279 \h </w:instrText>
        </w:r>
        <w:r>
          <w:rPr>
            <w:noProof/>
            <w:webHidden/>
          </w:rPr>
        </w:r>
        <w:r>
          <w:rPr>
            <w:noProof/>
            <w:webHidden/>
          </w:rPr>
          <w:fldChar w:fldCharType="separate"/>
        </w:r>
        <w:r w:rsidR="00CD03EF">
          <w:rPr>
            <w:noProof/>
            <w:webHidden/>
          </w:rPr>
          <w:t>37</w:t>
        </w:r>
        <w:r>
          <w:rPr>
            <w:noProof/>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280" w:history="1">
        <w:r w:rsidR="00CD03EF" w:rsidRPr="004B1DE1">
          <w:rPr>
            <w:rStyle w:val="aa"/>
          </w:rPr>
          <w:t>2.9.1.</w:t>
        </w:r>
        <w:r w:rsidR="00CD03EF">
          <w:rPr>
            <w:rFonts w:asciiTheme="minorHAnsi" w:eastAsiaTheme="minorEastAsia" w:hAnsiTheme="minorHAnsi" w:cstheme="minorBidi"/>
            <w:b w:val="0"/>
            <w:i w:val="0"/>
            <w:iCs w:val="0"/>
            <w:kern w:val="2"/>
            <w:szCs w:val="22"/>
          </w:rPr>
          <w:tab/>
        </w:r>
        <w:r w:rsidR="00CD03EF" w:rsidRPr="004B1DE1">
          <w:rPr>
            <w:rStyle w:val="aa"/>
            <w:rFonts w:ascii="Arial" w:hAnsi="Arial"/>
          </w:rPr>
          <w:t>HTTP</w:t>
        </w:r>
        <w:r w:rsidR="00CD03EF" w:rsidRPr="004B1DE1">
          <w:rPr>
            <w:rStyle w:val="aa"/>
            <w:rFonts w:ascii="Arial" w:hAnsi="Arial" w:hint="eastAsia"/>
          </w:rPr>
          <w:t>接口</w:t>
        </w:r>
        <w:r w:rsidR="00CD03EF">
          <w:rPr>
            <w:webHidden/>
          </w:rPr>
          <w:tab/>
        </w:r>
        <w:r>
          <w:rPr>
            <w:webHidden/>
          </w:rPr>
          <w:fldChar w:fldCharType="begin"/>
        </w:r>
        <w:r w:rsidR="00CD03EF">
          <w:rPr>
            <w:webHidden/>
          </w:rPr>
          <w:instrText xml:space="preserve"> PAGEREF _Toc317101280 \h </w:instrText>
        </w:r>
        <w:r>
          <w:rPr>
            <w:webHidden/>
          </w:rPr>
        </w:r>
        <w:r>
          <w:rPr>
            <w:webHidden/>
          </w:rPr>
          <w:fldChar w:fldCharType="separate"/>
        </w:r>
        <w:r w:rsidR="00CD03EF">
          <w:rPr>
            <w:webHidden/>
          </w:rPr>
          <w:t>37</w:t>
        </w:r>
        <w:r>
          <w:rPr>
            <w:webHidden/>
          </w:rPr>
          <w:fldChar w:fldCharType="end"/>
        </w:r>
      </w:hyperlink>
    </w:p>
    <w:p w:rsidR="00CD03EF" w:rsidRDefault="00AD07BB">
      <w:pPr>
        <w:pStyle w:val="23"/>
        <w:tabs>
          <w:tab w:val="left" w:pos="1050"/>
          <w:tab w:val="right" w:leader="dot" w:pos="8296"/>
        </w:tabs>
        <w:rPr>
          <w:rFonts w:asciiTheme="minorHAnsi" w:eastAsiaTheme="minorEastAsia" w:hAnsiTheme="minorHAnsi" w:cstheme="minorBidi"/>
          <w:smallCaps w:val="0"/>
          <w:noProof/>
          <w:szCs w:val="22"/>
        </w:rPr>
      </w:pPr>
      <w:hyperlink w:anchor="_Toc317101281" w:history="1">
        <w:r w:rsidR="00CD03EF" w:rsidRPr="004B1DE1">
          <w:rPr>
            <w:rStyle w:val="aa"/>
            <w:noProof/>
          </w:rPr>
          <w:t>2.10.</w:t>
        </w:r>
        <w:r w:rsidR="00CD03EF">
          <w:rPr>
            <w:rFonts w:asciiTheme="minorHAnsi" w:eastAsiaTheme="minorEastAsia" w:hAnsiTheme="minorHAnsi" w:cstheme="minorBidi"/>
            <w:smallCaps w:val="0"/>
            <w:noProof/>
            <w:szCs w:val="22"/>
          </w:rPr>
          <w:tab/>
        </w:r>
        <w:r w:rsidR="00CD03EF" w:rsidRPr="004B1DE1">
          <w:rPr>
            <w:rStyle w:val="aa"/>
            <w:noProof/>
          </w:rPr>
          <w:t>activateEMail</w:t>
        </w:r>
        <w:r w:rsidR="00CD03EF">
          <w:rPr>
            <w:noProof/>
            <w:webHidden/>
          </w:rPr>
          <w:tab/>
        </w:r>
        <w:r>
          <w:rPr>
            <w:noProof/>
            <w:webHidden/>
          </w:rPr>
          <w:fldChar w:fldCharType="begin"/>
        </w:r>
        <w:r w:rsidR="00CD03EF">
          <w:rPr>
            <w:noProof/>
            <w:webHidden/>
          </w:rPr>
          <w:instrText xml:space="preserve"> PAGEREF _Toc317101281 \h </w:instrText>
        </w:r>
        <w:r>
          <w:rPr>
            <w:noProof/>
            <w:webHidden/>
          </w:rPr>
        </w:r>
        <w:r>
          <w:rPr>
            <w:noProof/>
            <w:webHidden/>
          </w:rPr>
          <w:fldChar w:fldCharType="separate"/>
        </w:r>
        <w:r w:rsidR="00CD03EF">
          <w:rPr>
            <w:noProof/>
            <w:webHidden/>
          </w:rPr>
          <w:t>40</w:t>
        </w:r>
        <w:r>
          <w:rPr>
            <w:noProof/>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282" w:history="1">
        <w:r w:rsidR="00CD03EF" w:rsidRPr="004B1DE1">
          <w:rPr>
            <w:rStyle w:val="aa"/>
          </w:rPr>
          <w:t>2.10.1.</w:t>
        </w:r>
        <w:r w:rsidR="00CD03EF">
          <w:rPr>
            <w:rFonts w:asciiTheme="minorHAnsi" w:eastAsiaTheme="minorEastAsia" w:hAnsiTheme="minorHAnsi" w:cstheme="minorBidi"/>
            <w:b w:val="0"/>
            <w:i w:val="0"/>
            <w:iCs w:val="0"/>
            <w:kern w:val="2"/>
            <w:szCs w:val="22"/>
          </w:rPr>
          <w:tab/>
        </w:r>
        <w:r w:rsidR="00CD03EF" w:rsidRPr="004B1DE1">
          <w:rPr>
            <w:rStyle w:val="aa"/>
            <w:rFonts w:ascii="Arial" w:hAnsi="Arial"/>
          </w:rPr>
          <w:t>JSON</w:t>
        </w:r>
        <w:r w:rsidR="00CD03EF" w:rsidRPr="004B1DE1">
          <w:rPr>
            <w:rStyle w:val="aa"/>
            <w:rFonts w:ascii="Arial" w:hAnsi="Arial" w:hint="eastAsia"/>
          </w:rPr>
          <w:t>＋</w:t>
        </w:r>
        <w:r w:rsidR="00CD03EF" w:rsidRPr="004B1DE1">
          <w:rPr>
            <w:rStyle w:val="aa"/>
            <w:rFonts w:ascii="Arial" w:hAnsi="Arial"/>
          </w:rPr>
          <w:t>SOAP</w:t>
        </w:r>
        <w:r w:rsidR="00CD03EF" w:rsidRPr="004B1DE1">
          <w:rPr>
            <w:rStyle w:val="aa"/>
            <w:rFonts w:ascii="Arial" w:hAnsi="Arial" w:hint="eastAsia"/>
          </w:rPr>
          <w:t>接口</w:t>
        </w:r>
        <w:r w:rsidR="00CD03EF">
          <w:rPr>
            <w:webHidden/>
          </w:rPr>
          <w:tab/>
        </w:r>
        <w:r>
          <w:rPr>
            <w:webHidden/>
          </w:rPr>
          <w:fldChar w:fldCharType="begin"/>
        </w:r>
        <w:r w:rsidR="00CD03EF">
          <w:rPr>
            <w:webHidden/>
          </w:rPr>
          <w:instrText xml:space="preserve"> PAGEREF _Toc317101282 \h </w:instrText>
        </w:r>
        <w:r>
          <w:rPr>
            <w:webHidden/>
          </w:rPr>
        </w:r>
        <w:r>
          <w:rPr>
            <w:webHidden/>
          </w:rPr>
          <w:fldChar w:fldCharType="separate"/>
        </w:r>
        <w:r w:rsidR="00CD03EF">
          <w:rPr>
            <w:webHidden/>
          </w:rPr>
          <w:t>40</w:t>
        </w:r>
        <w:r>
          <w:rPr>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283" w:history="1">
        <w:r w:rsidR="00CD03EF" w:rsidRPr="004B1DE1">
          <w:rPr>
            <w:rStyle w:val="aa"/>
            <w:rFonts w:ascii="Arial" w:hAnsi="Arial"/>
          </w:rPr>
          <w:t>2.10.2.</w:t>
        </w:r>
        <w:r w:rsidR="00CD03EF">
          <w:rPr>
            <w:rFonts w:asciiTheme="minorHAnsi" w:eastAsiaTheme="minorEastAsia" w:hAnsiTheme="minorHAnsi" w:cstheme="minorBidi"/>
            <w:b w:val="0"/>
            <w:i w:val="0"/>
            <w:iCs w:val="0"/>
            <w:kern w:val="2"/>
            <w:szCs w:val="22"/>
          </w:rPr>
          <w:tab/>
        </w:r>
        <w:r w:rsidR="00CD03EF" w:rsidRPr="004B1DE1">
          <w:rPr>
            <w:rStyle w:val="aa"/>
            <w:rFonts w:ascii="Arial" w:hAnsi="Arial"/>
          </w:rPr>
          <w:t>HTTP(s)</w:t>
        </w:r>
        <w:r w:rsidR="00CD03EF" w:rsidRPr="004B1DE1">
          <w:rPr>
            <w:rStyle w:val="aa"/>
            <w:rFonts w:ascii="Arial" w:hAnsi="Arial" w:hint="eastAsia"/>
          </w:rPr>
          <w:t>接口</w:t>
        </w:r>
        <w:r w:rsidR="00CD03EF">
          <w:rPr>
            <w:webHidden/>
          </w:rPr>
          <w:tab/>
        </w:r>
        <w:r>
          <w:rPr>
            <w:webHidden/>
          </w:rPr>
          <w:fldChar w:fldCharType="begin"/>
        </w:r>
        <w:r w:rsidR="00CD03EF">
          <w:rPr>
            <w:webHidden/>
          </w:rPr>
          <w:instrText xml:space="preserve"> PAGEREF _Toc317101283 \h </w:instrText>
        </w:r>
        <w:r>
          <w:rPr>
            <w:webHidden/>
          </w:rPr>
        </w:r>
        <w:r>
          <w:rPr>
            <w:webHidden/>
          </w:rPr>
          <w:fldChar w:fldCharType="separate"/>
        </w:r>
        <w:r w:rsidR="00CD03EF">
          <w:rPr>
            <w:webHidden/>
          </w:rPr>
          <w:t>41</w:t>
        </w:r>
        <w:r>
          <w:rPr>
            <w:webHidden/>
          </w:rPr>
          <w:fldChar w:fldCharType="end"/>
        </w:r>
      </w:hyperlink>
    </w:p>
    <w:p w:rsidR="00CD03EF" w:rsidRDefault="00AD07BB">
      <w:pPr>
        <w:pStyle w:val="23"/>
        <w:tabs>
          <w:tab w:val="left" w:pos="840"/>
          <w:tab w:val="right" w:leader="dot" w:pos="8296"/>
        </w:tabs>
        <w:rPr>
          <w:rFonts w:asciiTheme="minorHAnsi" w:eastAsiaTheme="minorEastAsia" w:hAnsiTheme="minorHAnsi" w:cstheme="minorBidi"/>
          <w:smallCaps w:val="0"/>
          <w:noProof/>
          <w:szCs w:val="22"/>
        </w:rPr>
      </w:pPr>
      <w:hyperlink w:anchor="_Toc317101284" w:history="1">
        <w:r w:rsidR="00CD03EF" w:rsidRPr="004B1DE1">
          <w:rPr>
            <w:rStyle w:val="aa"/>
            <w:noProof/>
          </w:rPr>
          <w:t>2.11.</w:t>
        </w:r>
        <w:r w:rsidR="00CD03EF">
          <w:rPr>
            <w:rFonts w:asciiTheme="minorHAnsi" w:eastAsiaTheme="minorEastAsia" w:hAnsiTheme="minorHAnsi" w:cstheme="minorBidi"/>
            <w:smallCaps w:val="0"/>
            <w:noProof/>
            <w:szCs w:val="22"/>
          </w:rPr>
          <w:tab/>
        </w:r>
        <w:r w:rsidR="00CD03EF" w:rsidRPr="004B1DE1">
          <w:rPr>
            <w:rStyle w:val="aa"/>
            <w:noProof/>
          </w:rPr>
          <w:t>getActivateEMailURL</w:t>
        </w:r>
        <w:r w:rsidR="00CD03EF">
          <w:rPr>
            <w:noProof/>
            <w:webHidden/>
          </w:rPr>
          <w:tab/>
        </w:r>
        <w:r>
          <w:rPr>
            <w:noProof/>
            <w:webHidden/>
          </w:rPr>
          <w:fldChar w:fldCharType="begin"/>
        </w:r>
        <w:r w:rsidR="00CD03EF">
          <w:rPr>
            <w:noProof/>
            <w:webHidden/>
          </w:rPr>
          <w:instrText xml:space="preserve"> PAGEREF _Toc317101284 \h </w:instrText>
        </w:r>
        <w:r>
          <w:rPr>
            <w:noProof/>
            <w:webHidden/>
          </w:rPr>
        </w:r>
        <w:r>
          <w:rPr>
            <w:noProof/>
            <w:webHidden/>
          </w:rPr>
          <w:fldChar w:fldCharType="separate"/>
        </w:r>
        <w:r w:rsidR="00CD03EF">
          <w:rPr>
            <w:noProof/>
            <w:webHidden/>
          </w:rPr>
          <w:t>41</w:t>
        </w:r>
        <w:r>
          <w:rPr>
            <w:noProof/>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285" w:history="1">
        <w:r w:rsidR="00CD03EF" w:rsidRPr="004B1DE1">
          <w:rPr>
            <w:rStyle w:val="aa"/>
          </w:rPr>
          <w:t>2.11.1.</w:t>
        </w:r>
        <w:r w:rsidR="00CD03EF">
          <w:rPr>
            <w:rFonts w:asciiTheme="minorHAnsi" w:eastAsiaTheme="minorEastAsia" w:hAnsiTheme="minorHAnsi" w:cstheme="minorBidi"/>
            <w:b w:val="0"/>
            <w:i w:val="0"/>
            <w:iCs w:val="0"/>
            <w:kern w:val="2"/>
            <w:szCs w:val="22"/>
          </w:rPr>
          <w:tab/>
        </w:r>
        <w:r w:rsidR="00CD03EF" w:rsidRPr="004B1DE1">
          <w:rPr>
            <w:rStyle w:val="aa"/>
            <w:rFonts w:ascii="Arial" w:hAnsi="Arial"/>
          </w:rPr>
          <w:t>JSON</w:t>
        </w:r>
        <w:r w:rsidR="00CD03EF" w:rsidRPr="004B1DE1">
          <w:rPr>
            <w:rStyle w:val="aa"/>
            <w:rFonts w:ascii="Arial" w:hAnsi="Arial" w:hint="eastAsia"/>
          </w:rPr>
          <w:t>＋</w:t>
        </w:r>
        <w:r w:rsidR="00CD03EF" w:rsidRPr="004B1DE1">
          <w:rPr>
            <w:rStyle w:val="aa"/>
            <w:rFonts w:ascii="Arial" w:hAnsi="Arial"/>
          </w:rPr>
          <w:t>SOAP</w:t>
        </w:r>
        <w:r w:rsidR="00CD03EF" w:rsidRPr="004B1DE1">
          <w:rPr>
            <w:rStyle w:val="aa"/>
            <w:rFonts w:ascii="Arial" w:hAnsi="Arial" w:hint="eastAsia"/>
          </w:rPr>
          <w:t>接口</w:t>
        </w:r>
        <w:r w:rsidR="00CD03EF">
          <w:rPr>
            <w:webHidden/>
          </w:rPr>
          <w:tab/>
        </w:r>
        <w:r>
          <w:rPr>
            <w:webHidden/>
          </w:rPr>
          <w:fldChar w:fldCharType="begin"/>
        </w:r>
        <w:r w:rsidR="00CD03EF">
          <w:rPr>
            <w:webHidden/>
          </w:rPr>
          <w:instrText xml:space="preserve"> PAGEREF _Toc317101285 \h </w:instrText>
        </w:r>
        <w:r>
          <w:rPr>
            <w:webHidden/>
          </w:rPr>
        </w:r>
        <w:r>
          <w:rPr>
            <w:webHidden/>
          </w:rPr>
          <w:fldChar w:fldCharType="separate"/>
        </w:r>
        <w:r w:rsidR="00CD03EF">
          <w:rPr>
            <w:webHidden/>
          </w:rPr>
          <w:t>41</w:t>
        </w:r>
        <w:r>
          <w:rPr>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286" w:history="1">
        <w:r w:rsidR="00CD03EF" w:rsidRPr="004B1DE1">
          <w:rPr>
            <w:rStyle w:val="aa"/>
            <w:rFonts w:ascii="Arial" w:hAnsi="Arial"/>
          </w:rPr>
          <w:t>2.11.2.</w:t>
        </w:r>
        <w:r w:rsidR="00CD03EF">
          <w:rPr>
            <w:rFonts w:asciiTheme="minorHAnsi" w:eastAsiaTheme="minorEastAsia" w:hAnsiTheme="minorHAnsi" w:cstheme="minorBidi"/>
            <w:b w:val="0"/>
            <w:i w:val="0"/>
            <w:iCs w:val="0"/>
            <w:kern w:val="2"/>
            <w:szCs w:val="22"/>
          </w:rPr>
          <w:tab/>
        </w:r>
        <w:r w:rsidR="00CD03EF" w:rsidRPr="004B1DE1">
          <w:rPr>
            <w:rStyle w:val="aa"/>
            <w:rFonts w:ascii="Arial" w:hAnsi="Arial"/>
          </w:rPr>
          <w:t>HTTP(s)</w:t>
        </w:r>
        <w:r w:rsidR="00CD03EF" w:rsidRPr="004B1DE1">
          <w:rPr>
            <w:rStyle w:val="aa"/>
            <w:rFonts w:ascii="Arial" w:hAnsi="Arial" w:hint="eastAsia"/>
          </w:rPr>
          <w:t>接口</w:t>
        </w:r>
        <w:r w:rsidR="00CD03EF">
          <w:rPr>
            <w:webHidden/>
          </w:rPr>
          <w:tab/>
        </w:r>
        <w:r>
          <w:rPr>
            <w:webHidden/>
          </w:rPr>
          <w:fldChar w:fldCharType="begin"/>
        </w:r>
        <w:r w:rsidR="00CD03EF">
          <w:rPr>
            <w:webHidden/>
          </w:rPr>
          <w:instrText xml:space="preserve"> PAGEREF _Toc317101286 \h </w:instrText>
        </w:r>
        <w:r>
          <w:rPr>
            <w:webHidden/>
          </w:rPr>
        </w:r>
        <w:r>
          <w:rPr>
            <w:webHidden/>
          </w:rPr>
          <w:fldChar w:fldCharType="separate"/>
        </w:r>
        <w:r w:rsidR="00CD03EF">
          <w:rPr>
            <w:webHidden/>
          </w:rPr>
          <w:t>43</w:t>
        </w:r>
        <w:r>
          <w:rPr>
            <w:webHidden/>
          </w:rPr>
          <w:fldChar w:fldCharType="end"/>
        </w:r>
      </w:hyperlink>
    </w:p>
    <w:p w:rsidR="00CD03EF" w:rsidRDefault="00AD07BB">
      <w:pPr>
        <w:pStyle w:val="23"/>
        <w:tabs>
          <w:tab w:val="left" w:pos="1050"/>
          <w:tab w:val="right" w:leader="dot" w:pos="8296"/>
        </w:tabs>
        <w:rPr>
          <w:rFonts w:asciiTheme="minorHAnsi" w:eastAsiaTheme="minorEastAsia" w:hAnsiTheme="minorHAnsi" w:cstheme="minorBidi"/>
          <w:smallCaps w:val="0"/>
          <w:noProof/>
          <w:szCs w:val="22"/>
        </w:rPr>
      </w:pPr>
      <w:hyperlink w:anchor="_Toc317101287" w:history="1">
        <w:r w:rsidR="00CD03EF" w:rsidRPr="004B1DE1">
          <w:rPr>
            <w:rStyle w:val="aa"/>
            <w:noProof/>
          </w:rPr>
          <w:t>2.12.</w:t>
        </w:r>
        <w:r w:rsidR="00CD03EF">
          <w:rPr>
            <w:rFonts w:asciiTheme="minorHAnsi" w:eastAsiaTheme="minorEastAsia" w:hAnsiTheme="minorHAnsi" w:cstheme="minorBidi"/>
            <w:smallCaps w:val="0"/>
            <w:noProof/>
            <w:szCs w:val="22"/>
          </w:rPr>
          <w:tab/>
        </w:r>
        <w:r w:rsidR="00CD03EF" w:rsidRPr="004B1DE1">
          <w:rPr>
            <w:rStyle w:val="aa"/>
            <w:noProof/>
          </w:rPr>
          <w:t>getSMSAuthCode</w:t>
        </w:r>
        <w:r w:rsidR="00CD03EF">
          <w:rPr>
            <w:noProof/>
            <w:webHidden/>
          </w:rPr>
          <w:tab/>
        </w:r>
        <w:r>
          <w:rPr>
            <w:noProof/>
            <w:webHidden/>
          </w:rPr>
          <w:fldChar w:fldCharType="begin"/>
        </w:r>
        <w:r w:rsidR="00CD03EF">
          <w:rPr>
            <w:noProof/>
            <w:webHidden/>
          </w:rPr>
          <w:instrText xml:space="preserve"> PAGEREF _Toc317101287 \h </w:instrText>
        </w:r>
        <w:r>
          <w:rPr>
            <w:noProof/>
            <w:webHidden/>
          </w:rPr>
        </w:r>
        <w:r>
          <w:rPr>
            <w:noProof/>
            <w:webHidden/>
          </w:rPr>
          <w:fldChar w:fldCharType="separate"/>
        </w:r>
        <w:r w:rsidR="00CD03EF">
          <w:rPr>
            <w:noProof/>
            <w:webHidden/>
          </w:rPr>
          <w:t>44</w:t>
        </w:r>
        <w:r>
          <w:rPr>
            <w:noProof/>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288" w:history="1">
        <w:r w:rsidR="00CD03EF" w:rsidRPr="004B1DE1">
          <w:rPr>
            <w:rStyle w:val="aa"/>
          </w:rPr>
          <w:t>2.12.1.</w:t>
        </w:r>
        <w:r w:rsidR="00CD03EF">
          <w:rPr>
            <w:rFonts w:asciiTheme="minorHAnsi" w:eastAsiaTheme="minorEastAsia" w:hAnsiTheme="minorHAnsi" w:cstheme="minorBidi"/>
            <w:b w:val="0"/>
            <w:i w:val="0"/>
            <w:iCs w:val="0"/>
            <w:kern w:val="2"/>
            <w:szCs w:val="22"/>
          </w:rPr>
          <w:tab/>
        </w:r>
        <w:r w:rsidR="00CD03EF" w:rsidRPr="004B1DE1">
          <w:rPr>
            <w:rStyle w:val="aa"/>
            <w:rFonts w:ascii="Arial" w:hAnsi="Arial"/>
          </w:rPr>
          <w:t>JSON</w:t>
        </w:r>
        <w:r w:rsidR="00CD03EF" w:rsidRPr="004B1DE1">
          <w:rPr>
            <w:rStyle w:val="aa"/>
            <w:rFonts w:ascii="Arial" w:hAnsi="Arial" w:hint="eastAsia"/>
          </w:rPr>
          <w:t>＋</w:t>
        </w:r>
        <w:r w:rsidR="00CD03EF" w:rsidRPr="004B1DE1">
          <w:rPr>
            <w:rStyle w:val="aa"/>
            <w:rFonts w:ascii="Arial" w:hAnsi="Arial"/>
          </w:rPr>
          <w:t>SOAP</w:t>
        </w:r>
        <w:r w:rsidR="00CD03EF" w:rsidRPr="004B1DE1">
          <w:rPr>
            <w:rStyle w:val="aa"/>
            <w:rFonts w:ascii="Arial" w:hAnsi="Arial" w:hint="eastAsia"/>
          </w:rPr>
          <w:t>接口</w:t>
        </w:r>
        <w:r w:rsidR="00CD03EF">
          <w:rPr>
            <w:webHidden/>
          </w:rPr>
          <w:tab/>
        </w:r>
        <w:r>
          <w:rPr>
            <w:webHidden/>
          </w:rPr>
          <w:fldChar w:fldCharType="begin"/>
        </w:r>
        <w:r w:rsidR="00CD03EF">
          <w:rPr>
            <w:webHidden/>
          </w:rPr>
          <w:instrText xml:space="preserve"> PAGEREF _Toc317101288 \h </w:instrText>
        </w:r>
        <w:r>
          <w:rPr>
            <w:webHidden/>
          </w:rPr>
        </w:r>
        <w:r>
          <w:rPr>
            <w:webHidden/>
          </w:rPr>
          <w:fldChar w:fldCharType="separate"/>
        </w:r>
        <w:r w:rsidR="00CD03EF">
          <w:rPr>
            <w:webHidden/>
          </w:rPr>
          <w:t>44</w:t>
        </w:r>
        <w:r>
          <w:rPr>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289" w:history="1">
        <w:r w:rsidR="00CD03EF" w:rsidRPr="004B1DE1">
          <w:rPr>
            <w:rStyle w:val="aa"/>
            <w:rFonts w:ascii="Arial" w:hAnsi="Arial"/>
          </w:rPr>
          <w:t>2.12.2.</w:t>
        </w:r>
        <w:r w:rsidR="00CD03EF">
          <w:rPr>
            <w:rFonts w:asciiTheme="minorHAnsi" w:eastAsiaTheme="minorEastAsia" w:hAnsiTheme="minorHAnsi" w:cstheme="minorBidi"/>
            <w:b w:val="0"/>
            <w:i w:val="0"/>
            <w:iCs w:val="0"/>
            <w:kern w:val="2"/>
            <w:szCs w:val="22"/>
          </w:rPr>
          <w:tab/>
        </w:r>
        <w:r w:rsidR="00CD03EF" w:rsidRPr="004B1DE1">
          <w:rPr>
            <w:rStyle w:val="aa"/>
            <w:rFonts w:ascii="Arial" w:hAnsi="Arial"/>
          </w:rPr>
          <w:t>HTTP(s)</w:t>
        </w:r>
        <w:r w:rsidR="00CD03EF" w:rsidRPr="004B1DE1">
          <w:rPr>
            <w:rStyle w:val="aa"/>
            <w:rFonts w:ascii="Arial" w:hAnsi="Arial" w:hint="eastAsia"/>
          </w:rPr>
          <w:t>接口</w:t>
        </w:r>
        <w:r w:rsidR="00CD03EF">
          <w:rPr>
            <w:webHidden/>
          </w:rPr>
          <w:tab/>
        </w:r>
        <w:r>
          <w:rPr>
            <w:webHidden/>
          </w:rPr>
          <w:fldChar w:fldCharType="begin"/>
        </w:r>
        <w:r w:rsidR="00CD03EF">
          <w:rPr>
            <w:webHidden/>
          </w:rPr>
          <w:instrText xml:space="preserve"> PAGEREF _Toc317101289 \h </w:instrText>
        </w:r>
        <w:r>
          <w:rPr>
            <w:webHidden/>
          </w:rPr>
        </w:r>
        <w:r>
          <w:rPr>
            <w:webHidden/>
          </w:rPr>
          <w:fldChar w:fldCharType="separate"/>
        </w:r>
        <w:r w:rsidR="00CD03EF">
          <w:rPr>
            <w:webHidden/>
          </w:rPr>
          <w:t>46</w:t>
        </w:r>
        <w:r>
          <w:rPr>
            <w:webHidden/>
          </w:rPr>
          <w:fldChar w:fldCharType="end"/>
        </w:r>
      </w:hyperlink>
    </w:p>
    <w:p w:rsidR="00CD03EF" w:rsidRDefault="00AD07BB">
      <w:pPr>
        <w:pStyle w:val="23"/>
        <w:tabs>
          <w:tab w:val="left" w:pos="1050"/>
          <w:tab w:val="right" w:leader="dot" w:pos="8296"/>
        </w:tabs>
        <w:rPr>
          <w:rFonts w:asciiTheme="minorHAnsi" w:eastAsiaTheme="minorEastAsia" w:hAnsiTheme="minorHAnsi" w:cstheme="minorBidi"/>
          <w:smallCaps w:val="0"/>
          <w:noProof/>
          <w:szCs w:val="22"/>
        </w:rPr>
      </w:pPr>
      <w:hyperlink w:anchor="_Toc317101290" w:history="1">
        <w:r w:rsidR="00CD03EF" w:rsidRPr="004B1DE1">
          <w:rPr>
            <w:rStyle w:val="aa"/>
            <w:noProof/>
          </w:rPr>
          <w:t>2.13.</w:t>
        </w:r>
        <w:r w:rsidR="00CD03EF">
          <w:rPr>
            <w:rFonts w:asciiTheme="minorHAnsi" w:eastAsiaTheme="minorEastAsia" w:hAnsiTheme="minorHAnsi" w:cstheme="minorBidi"/>
            <w:smallCaps w:val="0"/>
            <w:noProof/>
            <w:szCs w:val="22"/>
          </w:rPr>
          <w:tab/>
        </w:r>
        <w:r w:rsidR="00CD03EF" w:rsidRPr="004B1DE1">
          <w:rPr>
            <w:rStyle w:val="aa"/>
            <w:noProof/>
          </w:rPr>
          <w:t>activateMsisdn</w:t>
        </w:r>
        <w:r w:rsidR="00CD03EF">
          <w:rPr>
            <w:noProof/>
            <w:webHidden/>
          </w:rPr>
          <w:tab/>
        </w:r>
        <w:r>
          <w:rPr>
            <w:noProof/>
            <w:webHidden/>
          </w:rPr>
          <w:fldChar w:fldCharType="begin"/>
        </w:r>
        <w:r w:rsidR="00CD03EF">
          <w:rPr>
            <w:noProof/>
            <w:webHidden/>
          </w:rPr>
          <w:instrText xml:space="preserve"> PAGEREF _Toc317101290 \h </w:instrText>
        </w:r>
        <w:r>
          <w:rPr>
            <w:noProof/>
            <w:webHidden/>
          </w:rPr>
        </w:r>
        <w:r>
          <w:rPr>
            <w:noProof/>
            <w:webHidden/>
          </w:rPr>
          <w:fldChar w:fldCharType="separate"/>
        </w:r>
        <w:r w:rsidR="00CD03EF">
          <w:rPr>
            <w:noProof/>
            <w:webHidden/>
          </w:rPr>
          <w:t>47</w:t>
        </w:r>
        <w:r>
          <w:rPr>
            <w:noProof/>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291" w:history="1">
        <w:r w:rsidR="00CD03EF" w:rsidRPr="004B1DE1">
          <w:rPr>
            <w:rStyle w:val="aa"/>
          </w:rPr>
          <w:t>2.13.1.</w:t>
        </w:r>
        <w:r w:rsidR="00CD03EF">
          <w:rPr>
            <w:rFonts w:asciiTheme="minorHAnsi" w:eastAsiaTheme="minorEastAsia" w:hAnsiTheme="minorHAnsi" w:cstheme="minorBidi"/>
            <w:b w:val="0"/>
            <w:i w:val="0"/>
            <w:iCs w:val="0"/>
            <w:kern w:val="2"/>
            <w:szCs w:val="22"/>
          </w:rPr>
          <w:tab/>
        </w:r>
        <w:r w:rsidR="00CD03EF" w:rsidRPr="004B1DE1">
          <w:rPr>
            <w:rStyle w:val="aa"/>
            <w:rFonts w:ascii="Arial" w:hAnsi="Arial"/>
          </w:rPr>
          <w:t>JSON</w:t>
        </w:r>
        <w:r w:rsidR="00CD03EF" w:rsidRPr="004B1DE1">
          <w:rPr>
            <w:rStyle w:val="aa"/>
            <w:rFonts w:ascii="Arial" w:hAnsi="Arial" w:hint="eastAsia"/>
          </w:rPr>
          <w:t>＋</w:t>
        </w:r>
        <w:r w:rsidR="00CD03EF" w:rsidRPr="004B1DE1">
          <w:rPr>
            <w:rStyle w:val="aa"/>
            <w:rFonts w:ascii="Arial" w:hAnsi="Arial"/>
          </w:rPr>
          <w:t>SOAP</w:t>
        </w:r>
        <w:r w:rsidR="00CD03EF" w:rsidRPr="004B1DE1">
          <w:rPr>
            <w:rStyle w:val="aa"/>
            <w:rFonts w:ascii="Arial" w:hAnsi="Arial" w:hint="eastAsia"/>
          </w:rPr>
          <w:t>接口</w:t>
        </w:r>
        <w:r w:rsidR="00CD03EF">
          <w:rPr>
            <w:webHidden/>
          </w:rPr>
          <w:tab/>
        </w:r>
        <w:r>
          <w:rPr>
            <w:webHidden/>
          </w:rPr>
          <w:fldChar w:fldCharType="begin"/>
        </w:r>
        <w:r w:rsidR="00CD03EF">
          <w:rPr>
            <w:webHidden/>
          </w:rPr>
          <w:instrText xml:space="preserve"> PAGEREF _Toc317101291 \h </w:instrText>
        </w:r>
        <w:r>
          <w:rPr>
            <w:webHidden/>
          </w:rPr>
        </w:r>
        <w:r>
          <w:rPr>
            <w:webHidden/>
          </w:rPr>
          <w:fldChar w:fldCharType="separate"/>
        </w:r>
        <w:r w:rsidR="00CD03EF">
          <w:rPr>
            <w:webHidden/>
          </w:rPr>
          <w:t>47</w:t>
        </w:r>
        <w:r>
          <w:rPr>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292" w:history="1">
        <w:r w:rsidR="00CD03EF" w:rsidRPr="004B1DE1">
          <w:rPr>
            <w:rStyle w:val="aa"/>
            <w:rFonts w:ascii="Arial" w:hAnsi="Arial"/>
          </w:rPr>
          <w:t>2.13.2.</w:t>
        </w:r>
        <w:r w:rsidR="00CD03EF">
          <w:rPr>
            <w:rFonts w:asciiTheme="minorHAnsi" w:eastAsiaTheme="minorEastAsia" w:hAnsiTheme="minorHAnsi" w:cstheme="minorBidi"/>
            <w:b w:val="0"/>
            <w:i w:val="0"/>
            <w:iCs w:val="0"/>
            <w:kern w:val="2"/>
            <w:szCs w:val="22"/>
          </w:rPr>
          <w:tab/>
        </w:r>
        <w:r w:rsidR="00CD03EF" w:rsidRPr="004B1DE1">
          <w:rPr>
            <w:rStyle w:val="aa"/>
            <w:rFonts w:ascii="Arial" w:hAnsi="Arial"/>
          </w:rPr>
          <w:t>HTTP(s)</w:t>
        </w:r>
        <w:r w:rsidR="00CD03EF" w:rsidRPr="004B1DE1">
          <w:rPr>
            <w:rStyle w:val="aa"/>
            <w:rFonts w:ascii="Arial" w:hAnsi="Arial" w:hint="eastAsia"/>
          </w:rPr>
          <w:t>接口</w:t>
        </w:r>
        <w:r w:rsidR="00CD03EF">
          <w:rPr>
            <w:webHidden/>
          </w:rPr>
          <w:tab/>
        </w:r>
        <w:r>
          <w:rPr>
            <w:webHidden/>
          </w:rPr>
          <w:fldChar w:fldCharType="begin"/>
        </w:r>
        <w:r w:rsidR="00CD03EF">
          <w:rPr>
            <w:webHidden/>
          </w:rPr>
          <w:instrText xml:space="preserve"> PAGEREF _Toc317101292 \h </w:instrText>
        </w:r>
        <w:r>
          <w:rPr>
            <w:webHidden/>
          </w:rPr>
        </w:r>
        <w:r>
          <w:rPr>
            <w:webHidden/>
          </w:rPr>
          <w:fldChar w:fldCharType="separate"/>
        </w:r>
        <w:r w:rsidR="00CD03EF">
          <w:rPr>
            <w:webHidden/>
          </w:rPr>
          <w:t>48</w:t>
        </w:r>
        <w:r>
          <w:rPr>
            <w:webHidden/>
          </w:rPr>
          <w:fldChar w:fldCharType="end"/>
        </w:r>
      </w:hyperlink>
    </w:p>
    <w:p w:rsidR="00CD03EF" w:rsidRDefault="00AD07BB">
      <w:pPr>
        <w:pStyle w:val="23"/>
        <w:tabs>
          <w:tab w:val="left" w:pos="1050"/>
          <w:tab w:val="right" w:leader="dot" w:pos="8296"/>
        </w:tabs>
        <w:rPr>
          <w:rFonts w:asciiTheme="minorHAnsi" w:eastAsiaTheme="minorEastAsia" w:hAnsiTheme="minorHAnsi" w:cstheme="minorBidi"/>
          <w:smallCaps w:val="0"/>
          <w:noProof/>
          <w:szCs w:val="22"/>
        </w:rPr>
      </w:pPr>
      <w:hyperlink w:anchor="_Toc317101293" w:history="1">
        <w:r w:rsidR="00CD03EF" w:rsidRPr="004B1DE1">
          <w:rPr>
            <w:rStyle w:val="aa"/>
            <w:noProof/>
          </w:rPr>
          <w:t>2.14.</w:t>
        </w:r>
        <w:r w:rsidR="00CD03EF">
          <w:rPr>
            <w:rFonts w:asciiTheme="minorHAnsi" w:eastAsiaTheme="minorEastAsia" w:hAnsiTheme="minorHAnsi" w:cstheme="minorBidi"/>
            <w:smallCaps w:val="0"/>
            <w:noProof/>
            <w:szCs w:val="22"/>
          </w:rPr>
          <w:tab/>
        </w:r>
        <w:r w:rsidR="00CD03EF" w:rsidRPr="004B1DE1">
          <w:rPr>
            <w:rStyle w:val="aa"/>
            <w:noProof/>
          </w:rPr>
          <w:t>userSMSAuth</w:t>
        </w:r>
        <w:r w:rsidR="00CD03EF">
          <w:rPr>
            <w:noProof/>
            <w:webHidden/>
          </w:rPr>
          <w:tab/>
        </w:r>
        <w:r>
          <w:rPr>
            <w:noProof/>
            <w:webHidden/>
          </w:rPr>
          <w:fldChar w:fldCharType="begin"/>
        </w:r>
        <w:r w:rsidR="00CD03EF">
          <w:rPr>
            <w:noProof/>
            <w:webHidden/>
          </w:rPr>
          <w:instrText xml:space="preserve"> PAGEREF _Toc317101293 \h </w:instrText>
        </w:r>
        <w:r>
          <w:rPr>
            <w:noProof/>
            <w:webHidden/>
          </w:rPr>
        </w:r>
        <w:r>
          <w:rPr>
            <w:noProof/>
            <w:webHidden/>
          </w:rPr>
          <w:fldChar w:fldCharType="separate"/>
        </w:r>
        <w:r w:rsidR="00CD03EF">
          <w:rPr>
            <w:noProof/>
            <w:webHidden/>
          </w:rPr>
          <w:t>49</w:t>
        </w:r>
        <w:r>
          <w:rPr>
            <w:noProof/>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294" w:history="1">
        <w:r w:rsidR="00CD03EF" w:rsidRPr="004B1DE1">
          <w:rPr>
            <w:rStyle w:val="aa"/>
          </w:rPr>
          <w:t>2.14.1.</w:t>
        </w:r>
        <w:r w:rsidR="00CD03EF">
          <w:rPr>
            <w:rFonts w:asciiTheme="minorHAnsi" w:eastAsiaTheme="minorEastAsia" w:hAnsiTheme="minorHAnsi" w:cstheme="minorBidi"/>
            <w:b w:val="0"/>
            <w:i w:val="0"/>
            <w:iCs w:val="0"/>
            <w:kern w:val="2"/>
            <w:szCs w:val="22"/>
          </w:rPr>
          <w:tab/>
        </w:r>
        <w:r w:rsidR="00CD03EF" w:rsidRPr="004B1DE1">
          <w:rPr>
            <w:rStyle w:val="aa"/>
            <w:rFonts w:ascii="Arial" w:hAnsi="Arial"/>
          </w:rPr>
          <w:t>JSON</w:t>
        </w:r>
        <w:r w:rsidR="00CD03EF" w:rsidRPr="004B1DE1">
          <w:rPr>
            <w:rStyle w:val="aa"/>
            <w:rFonts w:ascii="Arial" w:hAnsi="Arial" w:hint="eastAsia"/>
          </w:rPr>
          <w:t>＋</w:t>
        </w:r>
        <w:r w:rsidR="00CD03EF" w:rsidRPr="004B1DE1">
          <w:rPr>
            <w:rStyle w:val="aa"/>
            <w:rFonts w:ascii="Arial" w:hAnsi="Arial"/>
          </w:rPr>
          <w:t>SOAP</w:t>
        </w:r>
        <w:r w:rsidR="00CD03EF" w:rsidRPr="004B1DE1">
          <w:rPr>
            <w:rStyle w:val="aa"/>
            <w:rFonts w:ascii="Arial" w:hAnsi="Arial" w:hint="eastAsia"/>
          </w:rPr>
          <w:t>接口</w:t>
        </w:r>
        <w:r w:rsidR="00CD03EF">
          <w:rPr>
            <w:webHidden/>
          </w:rPr>
          <w:tab/>
        </w:r>
        <w:r>
          <w:rPr>
            <w:webHidden/>
          </w:rPr>
          <w:fldChar w:fldCharType="begin"/>
        </w:r>
        <w:r w:rsidR="00CD03EF">
          <w:rPr>
            <w:webHidden/>
          </w:rPr>
          <w:instrText xml:space="preserve"> PAGEREF _Toc317101294 \h </w:instrText>
        </w:r>
        <w:r>
          <w:rPr>
            <w:webHidden/>
          </w:rPr>
        </w:r>
        <w:r>
          <w:rPr>
            <w:webHidden/>
          </w:rPr>
          <w:fldChar w:fldCharType="separate"/>
        </w:r>
        <w:r w:rsidR="00CD03EF">
          <w:rPr>
            <w:webHidden/>
          </w:rPr>
          <w:t>49</w:t>
        </w:r>
        <w:r>
          <w:rPr>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295" w:history="1">
        <w:r w:rsidR="00CD03EF" w:rsidRPr="004B1DE1">
          <w:rPr>
            <w:rStyle w:val="aa"/>
            <w:rFonts w:ascii="Arial" w:hAnsi="Arial"/>
          </w:rPr>
          <w:t>2.14.2.</w:t>
        </w:r>
        <w:r w:rsidR="00CD03EF">
          <w:rPr>
            <w:rFonts w:asciiTheme="minorHAnsi" w:eastAsiaTheme="minorEastAsia" w:hAnsiTheme="minorHAnsi" w:cstheme="minorBidi"/>
            <w:b w:val="0"/>
            <w:i w:val="0"/>
            <w:iCs w:val="0"/>
            <w:kern w:val="2"/>
            <w:szCs w:val="22"/>
          </w:rPr>
          <w:tab/>
        </w:r>
        <w:r w:rsidR="00CD03EF" w:rsidRPr="004B1DE1">
          <w:rPr>
            <w:rStyle w:val="aa"/>
            <w:rFonts w:ascii="Arial" w:hAnsi="Arial"/>
          </w:rPr>
          <w:t>HTTP(s)</w:t>
        </w:r>
        <w:r w:rsidR="00CD03EF" w:rsidRPr="004B1DE1">
          <w:rPr>
            <w:rStyle w:val="aa"/>
            <w:rFonts w:ascii="Arial" w:hAnsi="Arial" w:hint="eastAsia"/>
          </w:rPr>
          <w:t>接口</w:t>
        </w:r>
        <w:r w:rsidR="00CD03EF">
          <w:rPr>
            <w:webHidden/>
          </w:rPr>
          <w:tab/>
        </w:r>
        <w:r>
          <w:rPr>
            <w:webHidden/>
          </w:rPr>
          <w:fldChar w:fldCharType="begin"/>
        </w:r>
        <w:r w:rsidR="00CD03EF">
          <w:rPr>
            <w:webHidden/>
          </w:rPr>
          <w:instrText xml:space="preserve"> PAGEREF _Toc317101295 \h </w:instrText>
        </w:r>
        <w:r>
          <w:rPr>
            <w:webHidden/>
          </w:rPr>
        </w:r>
        <w:r>
          <w:rPr>
            <w:webHidden/>
          </w:rPr>
          <w:fldChar w:fldCharType="separate"/>
        </w:r>
        <w:r w:rsidR="00CD03EF">
          <w:rPr>
            <w:webHidden/>
          </w:rPr>
          <w:t>52</w:t>
        </w:r>
        <w:r>
          <w:rPr>
            <w:webHidden/>
          </w:rPr>
          <w:fldChar w:fldCharType="end"/>
        </w:r>
      </w:hyperlink>
    </w:p>
    <w:p w:rsidR="00CD03EF" w:rsidRDefault="00AD07BB">
      <w:pPr>
        <w:pStyle w:val="23"/>
        <w:tabs>
          <w:tab w:val="left" w:pos="1050"/>
          <w:tab w:val="right" w:leader="dot" w:pos="8296"/>
        </w:tabs>
        <w:rPr>
          <w:rFonts w:asciiTheme="minorHAnsi" w:eastAsiaTheme="minorEastAsia" w:hAnsiTheme="minorHAnsi" w:cstheme="minorBidi"/>
          <w:smallCaps w:val="0"/>
          <w:noProof/>
          <w:szCs w:val="22"/>
        </w:rPr>
      </w:pPr>
      <w:hyperlink w:anchor="_Toc317101296" w:history="1">
        <w:r w:rsidR="00CD03EF" w:rsidRPr="004B1DE1">
          <w:rPr>
            <w:rStyle w:val="aa"/>
            <w:noProof/>
          </w:rPr>
          <w:t>2.15.</w:t>
        </w:r>
        <w:r w:rsidR="00CD03EF">
          <w:rPr>
            <w:rFonts w:asciiTheme="minorHAnsi" w:eastAsiaTheme="minorEastAsia" w:hAnsiTheme="minorHAnsi" w:cstheme="minorBidi"/>
            <w:smallCaps w:val="0"/>
            <w:noProof/>
            <w:szCs w:val="22"/>
          </w:rPr>
          <w:tab/>
        </w:r>
        <w:r w:rsidR="00CD03EF" w:rsidRPr="004B1DE1">
          <w:rPr>
            <w:rStyle w:val="aa"/>
            <w:noProof/>
          </w:rPr>
          <w:t>chkUpSMSAuth</w:t>
        </w:r>
        <w:r w:rsidR="00CD03EF">
          <w:rPr>
            <w:noProof/>
            <w:webHidden/>
          </w:rPr>
          <w:tab/>
        </w:r>
        <w:r>
          <w:rPr>
            <w:noProof/>
            <w:webHidden/>
          </w:rPr>
          <w:fldChar w:fldCharType="begin"/>
        </w:r>
        <w:r w:rsidR="00CD03EF">
          <w:rPr>
            <w:noProof/>
            <w:webHidden/>
          </w:rPr>
          <w:instrText xml:space="preserve"> PAGEREF _Toc317101296 \h </w:instrText>
        </w:r>
        <w:r>
          <w:rPr>
            <w:noProof/>
            <w:webHidden/>
          </w:rPr>
        </w:r>
        <w:r>
          <w:rPr>
            <w:noProof/>
            <w:webHidden/>
          </w:rPr>
          <w:fldChar w:fldCharType="separate"/>
        </w:r>
        <w:r w:rsidR="00CD03EF">
          <w:rPr>
            <w:noProof/>
            <w:webHidden/>
          </w:rPr>
          <w:t>53</w:t>
        </w:r>
        <w:r>
          <w:rPr>
            <w:noProof/>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297" w:history="1">
        <w:r w:rsidR="00CD03EF" w:rsidRPr="004B1DE1">
          <w:rPr>
            <w:rStyle w:val="aa"/>
          </w:rPr>
          <w:t>2.15.1.</w:t>
        </w:r>
        <w:r w:rsidR="00CD03EF">
          <w:rPr>
            <w:rFonts w:asciiTheme="minorHAnsi" w:eastAsiaTheme="minorEastAsia" w:hAnsiTheme="minorHAnsi" w:cstheme="minorBidi"/>
            <w:b w:val="0"/>
            <w:i w:val="0"/>
            <w:iCs w:val="0"/>
            <w:kern w:val="2"/>
            <w:szCs w:val="22"/>
          </w:rPr>
          <w:tab/>
        </w:r>
        <w:r w:rsidR="00CD03EF" w:rsidRPr="004B1DE1">
          <w:rPr>
            <w:rStyle w:val="aa"/>
            <w:rFonts w:ascii="Arial" w:hAnsi="Arial"/>
          </w:rPr>
          <w:t>JSON</w:t>
        </w:r>
        <w:r w:rsidR="00CD03EF" w:rsidRPr="004B1DE1">
          <w:rPr>
            <w:rStyle w:val="aa"/>
            <w:rFonts w:ascii="Arial" w:hAnsi="Arial" w:hint="eastAsia"/>
          </w:rPr>
          <w:t>＋</w:t>
        </w:r>
        <w:r w:rsidR="00CD03EF" w:rsidRPr="004B1DE1">
          <w:rPr>
            <w:rStyle w:val="aa"/>
            <w:rFonts w:ascii="Arial" w:hAnsi="Arial"/>
          </w:rPr>
          <w:t>SOAP</w:t>
        </w:r>
        <w:r w:rsidR="00CD03EF" w:rsidRPr="004B1DE1">
          <w:rPr>
            <w:rStyle w:val="aa"/>
            <w:rFonts w:ascii="Arial" w:hAnsi="Arial" w:hint="eastAsia"/>
          </w:rPr>
          <w:t>接口</w:t>
        </w:r>
        <w:r w:rsidR="00CD03EF">
          <w:rPr>
            <w:webHidden/>
          </w:rPr>
          <w:tab/>
        </w:r>
        <w:r>
          <w:rPr>
            <w:webHidden/>
          </w:rPr>
          <w:fldChar w:fldCharType="begin"/>
        </w:r>
        <w:r w:rsidR="00CD03EF">
          <w:rPr>
            <w:webHidden/>
          </w:rPr>
          <w:instrText xml:space="preserve"> PAGEREF _Toc317101297 \h </w:instrText>
        </w:r>
        <w:r>
          <w:rPr>
            <w:webHidden/>
          </w:rPr>
        </w:r>
        <w:r>
          <w:rPr>
            <w:webHidden/>
          </w:rPr>
          <w:fldChar w:fldCharType="separate"/>
        </w:r>
        <w:r w:rsidR="00CD03EF">
          <w:rPr>
            <w:webHidden/>
          </w:rPr>
          <w:t>53</w:t>
        </w:r>
        <w:r>
          <w:rPr>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298" w:history="1">
        <w:r w:rsidR="00CD03EF" w:rsidRPr="004B1DE1">
          <w:rPr>
            <w:rStyle w:val="aa"/>
            <w:rFonts w:ascii="Arial" w:hAnsi="Arial"/>
          </w:rPr>
          <w:t>2.15.2.</w:t>
        </w:r>
        <w:r w:rsidR="00CD03EF">
          <w:rPr>
            <w:rFonts w:asciiTheme="minorHAnsi" w:eastAsiaTheme="minorEastAsia" w:hAnsiTheme="minorHAnsi" w:cstheme="minorBidi"/>
            <w:b w:val="0"/>
            <w:i w:val="0"/>
            <w:iCs w:val="0"/>
            <w:kern w:val="2"/>
            <w:szCs w:val="22"/>
          </w:rPr>
          <w:tab/>
        </w:r>
        <w:r w:rsidR="00CD03EF" w:rsidRPr="004B1DE1">
          <w:rPr>
            <w:rStyle w:val="aa"/>
            <w:rFonts w:ascii="Arial" w:hAnsi="Arial"/>
          </w:rPr>
          <w:t>HTTP(s)</w:t>
        </w:r>
        <w:r w:rsidR="00CD03EF" w:rsidRPr="004B1DE1">
          <w:rPr>
            <w:rStyle w:val="aa"/>
            <w:rFonts w:ascii="Arial" w:hAnsi="Arial" w:hint="eastAsia"/>
          </w:rPr>
          <w:t>接口</w:t>
        </w:r>
        <w:r w:rsidR="00CD03EF">
          <w:rPr>
            <w:webHidden/>
          </w:rPr>
          <w:tab/>
        </w:r>
        <w:r>
          <w:rPr>
            <w:webHidden/>
          </w:rPr>
          <w:fldChar w:fldCharType="begin"/>
        </w:r>
        <w:r w:rsidR="00CD03EF">
          <w:rPr>
            <w:webHidden/>
          </w:rPr>
          <w:instrText xml:space="preserve"> PAGEREF _Toc317101298 \h </w:instrText>
        </w:r>
        <w:r>
          <w:rPr>
            <w:webHidden/>
          </w:rPr>
        </w:r>
        <w:r>
          <w:rPr>
            <w:webHidden/>
          </w:rPr>
          <w:fldChar w:fldCharType="separate"/>
        </w:r>
        <w:r w:rsidR="00CD03EF">
          <w:rPr>
            <w:webHidden/>
          </w:rPr>
          <w:t>54</w:t>
        </w:r>
        <w:r>
          <w:rPr>
            <w:webHidden/>
          </w:rPr>
          <w:fldChar w:fldCharType="end"/>
        </w:r>
      </w:hyperlink>
    </w:p>
    <w:p w:rsidR="00CD03EF" w:rsidRDefault="00AD07BB">
      <w:pPr>
        <w:pStyle w:val="23"/>
        <w:tabs>
          <w:tab w:val="left" w:pos="1050"/>
          <w:tab w:val="right" w:leader="dot" w:pos="8296"/>
        </w:tabs>
        <w:rPr>
          <w:rFonts w:asciiTheme="minorHAnsi" w:eastAsiaTheme="minorEastAsia" w:hAnsiTheme="minorHAnsi" w:cstheme="minorBidi"/>
          <w:smallCaps w:val="0"/>
          <w:noProof/>
          <w:szCs w:val="22"/>
        </w:rPr>
      </w:pPr>
      <w:hyperlink w:anchor="_Toc317101299" w:history="1">
        <w:r w:rsidR="00CD03EF" w:rsidRPr="004B1DE1">
          <w:rPr>
            <w:rStyle w:val="aa"/>
            <w:noProof/>
          </w:rPr>
          <w:t>2.16.</w:t>
        </w:r>
        <w:r w:rsidR="00CD03EF">
          <w:rPr>
            <w:rFonts w:asciiTheme="minorHAnsi" w:eastAsiaTheme="minorEastAsia" w:hAnsiTheme="minorHAnsi" w:cstheme="minorBidi"/>
            <w:smallCaps w:val="0"/>
            <w:noProof/>
            <w:szCs w:val="22"/>
          </w:rPr>
          <w:tab/>
        </w:r>
        <w:r w:rsidR="00CD03EF" w:rsidRPr="004B1DE1">
          <w:rPr>
            <w:rStyle w:val="aa"/>
            <w:noProof/>
          </w:rPr>
          <w:t>chgSubscription</w:t>
        </w:r>
        <w:r w:rsidR="00CD03EF">
          <w:rPr>
            <w:noProof/>
            <w:webHidden/>
          </w:rPr>
          <w:tab/>
        </w:r>
        <w:r>
          <w:rPr>
            <w:noProof/>
            <w:webHidden/>
          </w:rPr>
          <w:fldChar w:fldCharType="begin"/>
        </w:r>
        <w:r w:rsidR="00CD03EF">
          <w:rPr>
            <w:noProof/>
            <w:webHidden/>
          </w:rPr>
          <w:instrText xml:space="preserve"> PAGEREF _Toc317101299 \h </w:instrText>
        </w:r>
        <w:r>
          <w:rPr>
            <w:noProof/>
            <w:webHidden/>
          </w:rPr>
        </w:r>
        <w:r>
          <w:rPr>
            <w:noProof/>
            <w:webHidden/>
          </w:rPr>
          <w:fldChar w:fldCharType="separate"/>
        </w:r>
        <w:r w:rsidR="00CD03EF">
          <w:rPr>
            <w:noProof/>
            <w:webHidden/>
          </w:rPr>
          <w:t>55</w:t>
        </w:r>
        <w:r>
          <w:rPr>
            <w:noProof/>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300" w:history="1">
        <w:r w:rsidR="00CD03EF" w:rsidRPr="004B1DE1">
          <w:rPr>
            <w:rStyle w:val="aa"/>
          </w:rPr>
          <w:t>2.16.1.</w:t>
        </w:r>
        <w:r w:rsidR="00CD03EF">
          <w:rPr>
            <w:rFonts w:asciiTheme="minorHAnsi" w:eastAsiaTheme="minorEastAsia" w:hAnsiTheme="minorHAnsi" w:cstheme="minorBidi"/>
            <w:b w:val="0"/>
            <w:i w:val="0"/>
            <w:iCs w:val="0"/>
            <w:kern w:val="2"/>
            <w:szCs w:val="22"/>
          </w:rPr>
          <w:tab/>
        </w:r>
        <w:r w:rsidR="00CD03EF" w:rsidRPr="004B1DE1">
          <w:rPr>
            <w:rStyle w:val="aa"/>
            <w:rFonts w:ascii="Arial" w:hAnsi="Arial"/>
          </w:rPr>
          <w:t>JSON</w:t>
        </w:r>
        <w:r w:rsidR="00CD03EF" w:rsidRPr="004B1DE1">
          <w:rPr>
            <w:rStyle w:val="aa"/>
            <w:rFonts w:ascii="Arial" w:hAnsi="Arial" w:hint="eastAsia"/>
          </w:rPr>
          <w:t>＋</w:t>
        </w:r>
        <w:r w:rsidR="00CD03EF" w:rsidRPr="004B1DE1">
          <w:rPr>
            <w:rStyle w:val="aa"/>
            <w:rFonts w:ascii="Arial" w:hAnsi="Arial"/>
          </w:rPr>
          <w:t>SOAP</w:t>
        </w:r>
        <w:r w:rsidR="00CD03EF" w:rsidRPr="004B1DE1">
          <w:rPr>
            <w:rStyle w:val="aa"/>
            <w:rFonts w:ascii="Arial" w:hAnsi="Arial" w:hint="eastAsia"/>
          </w:rPr>
          <w:t>接口</w:t>
        </w:r>
        <w:r w:rsidR="00CD03EF">
          <w:rPr>
            <w:webHidden/>
          </w:rPr>
          <w:tab/>
        </w:r>
        <w:r>
          <w:rPr>
            <w:webHidden/>
          </w:rPr>
          <w:fldChar w:fldCharType="begin"/>
        </w:r>
        <w:r w:rsidR="00CD03EF">
          <w:rPr>
            <w:webHidden/>
          </w:rPr>
          <w:instrText xml:space="preserve"> PAGEREF _Toc317101300 \h </w:instrText>
        </w:r>
        <w:r>
          <w:rPr>
            <w:webHidden/>
          </w:rPr>
        </w:r>
        <w:r>
          <w:rPr>
            <w:webHidden/>
          </w:rPr>
          <w:fldChar w:fldCharType="separate"/>
        </w:r>
        <w:r w:rsidR="00CD03EF">
          <w:rPr>
            <w:webHidden/>
          </w:rPr>
          <w:t>55</w:t>
        </w:r>
        <w:r>
          <w:rPr>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301" w:history="1">
        <w:r w:rsidR="00CD03EF" w:rsidRPr="004B1DE1">
          <w:rPr>
            <w:rStyle w:val="aa"/>
            <w:rFonts w:ascii="Arial" w:hAnsi="Arial"/>
          </w:rPr>
          <w:t>2.16.2.</w:t>
        </w:r>
        <w:r w:rsidR="00CD03EF">
          <w:rPr>
            <w:rFonts w:asciiTheme="minorHAnsi" w:eastAsiaTheme="minorEastAsia" w:hAnsiTheme="minorHAnsi" w:cstheme="minorBidi"/>
            <w:b w:val="0"/>
            <w:i w:val="0"/>
            <w:iCs w:val="0"/>
            <w:kern w:val="2"/>
            <w:szCs w:val="22"/>
          </w:rPr>
          <w:tab/>
        </w:r>
        <w:r w:rsidR="00CD03EF" w:rsidRPr="004B1DE1">
          <w:rPr>
            <w:rStyle w:val="aa"/>
            <w:rFonts w:ascii="Arial" w:hAnsi="Arial"/>
          </w:rPr>
          <w:t>HTTP(s)</w:t>
        </w:r>
        <w:r w:rsidR="00CD03EF" w:rsidRPr="004B1DE1">
          <w:rPr>
            <w:rStyle w:val="aa"/>
            <w:rFonts w:ascii="Arial" w:hAnsi="Arial" w:hint="eastAsia"/>
          </w:rPr>
          <w:t>接口</w:t>
        </w:r>
        <w:r w:rsidR="00CD03EF">
          <w:rPr>
            <w:webHidden/>
          </w:rPr>
          <w:tab/>
        </w:r>
        <w:r>
          <w:rPr>
            <w:webHidden/>
          </w:rPr>
          <w:fldChar w:fldCharType="begin"/>
        </w:r>
        <w:r w:rsidR="00CD03EF">
          <w:rPr>
            <w:webHidden/>
          </w:rPr>
          <w:instrText xml:space="preserve"> PAGEREF _Toc317101301 \h </w:instrText>
        </w:r>
        <w:r>
          <w:rPr>
            <w:webHidden/>
          </w:rPr>
        </w:r>
        <w:r>
          <w:rPr>
            <w:webHidden/>
          </w:rPr>
          <w:fldChar w:fldCharType="separate"/>
        </w:r>
        <w:r w:rsidR="00CD03EF">
          <w:rPr>
            <w:webHidden/>
          </w:rPr>
          <w:t>56</w:t>
        </w:r>
        <w:r>
          <w:rPr>
            <w:webHidden/>
          </w:rPr>
          <w:fldChar w:fldCharType="end"/>
        </w:r>
      </w:hyperlink>
    </w:p>
    <w:p w:rsidR="00CD03EF" w:rsidRDefault="00AD07BB">
      <w:pPr>
        <w:pStyle w:val="23"/>
        <w:tabs>
          <w:tab w:val="left" w:pos="1050"/>
          <w:tab w:val="right" w:leader="dot" w:pos="8296"/>
        </w:tabs>
        <w:rPr>
          <w:rFonts w:asciiTheme="minorHAnsi" w:eastAsiaTheme="minorEastAsia" w:hAnsiTheme="minorHAnsi" w:cstheme="minorBidi"/>
          <w:smallCaps w:val="0"/>
          <w:noProof/>
          <w:szCs w:val="22"/>
        </w:rPr>
      </w:pPr>
      <w:hyperlink w:anchor="_Toc317101302" w:history="1">
        <w:r w:rsidR="00CD03EF" w:rsidRPr="004B1DE1">
          <w:rPr>
            <w:rStyle w:val="aa"/>
            <w:noProof/>
          </w:rPr>
          <w:t>2.17.</w:t>
        </w:r>
        <w:r w:rsidR="00CD03EF">
          <w:rPr>
            <w:rFonts w:asciiTheme="minorHAnsi" w:eastAsiaTheme="minorEastAsia" w:hAnsiTheme="minorHAnsi" w:cstheme="minorBidi"/>
            <w:smallCaps w:val="0"/>
            <w:noProof/>
            <w:szCs w:val="22"/>
          </w:rPr>
          <w:tab/>
        </w:r>
        <w:r w:rsidR="00CD03EF" w:rsidRPr="004B1DE1">
          <w:rPr>
            <w:rStyle w:val="aa"/>
            <w:noProof/>
          </w:rPr>
          <w:t>getDigestHA1</w:t>
        </w:r>
        <w:r w:rsidR="00CD03EF">
          <w:rPr>
            <w:noProof/>
            <w:webHidden/>
          </w:rPr>
          <w:tab/>
        </w:r>
        <w:r>
          <w:rPr>
            <w:noProof/>
            <w:webHidden/>
          </w:rPr>
          <w:fldChar w:fldCharType="begin"/>
        </w:r>
        <w:r w:rsidR="00CD03EF">
          <w:rPr>
            <w:noProof/>
            <w:webHidden/>
          </w:rPr>
          <w:instrText xml:space="preserve"> PAGEREF _Toc317101302 \h </w:instrText>
        </w:r>
        <w:r>
          <w:rPr>
            <w:noProof/>
            <w:webHidden/>
          </w:rPr>
        </w:r>
        <w:r>
          <w:rPr>
            <w:noProof/>
            <w:webHidden/>
          </w:rPr>
          <w:fldChar w:fldCharType="separate"/>
        </w:r>
        <w:r w:rsidR="00CD03EF">
          <w:rPr>
            <w:noProof/>
            <w:webHidden/>
          </w:rPr>
          <w:t>57</w:t>
        </w:r>
        <w:r>
          <w:rPr>
            <w:noProof/>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303" w:history="1">
        <w:r w:rsidR="00CD03EF" w:rsidRPr="004B1DE1">
          <w:rPr>
            <w:rStyle w:val="aa"/>
          </w:rPr>
          <w:t>2.17.1.</w:t>
        </w:r>
        <w:r w:rsidR="00CD03EF">
          <w:rPr>
            <w:rFonts w:asciiTheme="minorHAnsi" w:eastAsiaTheme="minorEastAsia" w:hAnsiTheme="minorHAnsi" w:cstheme="minorBidi"/>
            <w:b w:val="0"/>
            <w:i w:val="0"/>
            <w:iCs w:val="0"/>
            <w:kern w:val="2"/>
            <w:szCs w:val="22"/>
          </w:rPr>
          <w:tab/>
        </w:r>
        <w:r w:rsidR="00CD03EF" w:rsidRPr="004B1DE1">
          <w:rPr>
            <w:rStyle w:val="aa"/>
            <w:rFonts w:ascii="Arial" w:hAnsi="Arial"/>
          </w:rPr>
          <w:t>JSON</w:t>
        </w:r>
        <w:r w:rsidR="00CD03EF" w:rsidRPr="004B1DE1">
          <w:rPr>
            <w:rStyle w:val="aa"/>
            <w:rFonts w:ascii="Arial" w:hAnsi="Arial" w:hint="eastAsia"/>
          </w:rPr>
          <w:t>＋</w:t>
        </w:r>
        <w:r w:rsidR="00CD03EF" w:rsidRPr="004B1DE1">
          <w:rPr>
            <w:rStyle w:val="aa"/>
            <w:rFonts w:ascii="Arial" w:hAnsi="Arial"/>
          </w:rPr>
          <w:t>SOAP</w:t>
        </w:r>
        <w:r w:rsidR="00CD03EF" w:rsidRPr="004B1DE1">
          <w:rPr>
            <w:rStyle w:val="aa"/>
            <w:rFonts w:ascii="Arial" w:hAnsi="Arial" w:hint="eastAsia"/>
          </w:rPr>
          <w:t>接口</w:t>
        </w:r>
        <w:r w:rsidR="00CD03EF">
          <w:rPr>
            <w:webHidden/>
          </w:rPr>
          <w:tab/>
        </w:r>
        <w:r>
          <w:rPr>
            <w:webHidden/>
          </w:rPr>
          <w:fldChar w:fldCharType="begin"/>
        </w:r>
        <w:r w:rsidR="00CD03EF">
          <w:rPr>
            <w:webHidden/>
          </w:rPr>
          <w:instrText xml:space="preserve"> PAGEREF _Toc317101303 \h </w:instrText>
        </w:r>
        <w:r>
          <w:rPr>
            <w:webHidden/>
          </w:rPr>
        </w:r>
        <w:r>
          <w:rPr>
            <w:webHidden/>
          </w:rPr>
          <w:fldChar w:fldCharType="separate"/>
        </w:r>
        <w:r w:rsidR="00CD03EF">
          <w:rPr>
            <w:webHidden/>
          </w:rPr>
          <w:t>57</w:t>
        </w:r>
        <w:r>
          <w:rPr>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304" w:history="1">
        <w:r w:rsidR="00CD03EF" w:rsidRPr="004B1DE1">
          <w:rPr>
            <w:rStyle w:val="aa"/>
            <w:rFonts w:ascii="Arial" w:hAnsi="Arial"/>
          </w:rPr>
          <w:t>2.17.2.</w:t>
        </w:r>
        <w:r w:rsidR="00CD03EF">
          <w:rPr>
            <w:rFonts w:asciiTheme="minorHAnsi" w:eastAsiaTheme="minorEastAsia" w:hAnsiTheme="minorHAnsi" w:cstheme="minorBidi"/>
            <w:b w:val="0"/>
            <w:i w:val="0"/>
            <w:iCs w:val="0"/>
            <w:kern w:val="2"/>
            <w:szCs w:val="22"/>
          </w:rPr>
          <w:tab/>
        </w:r>
        <w:r w:rsidR="00CD03EF" w:rsidRPr="004B1DE1">
          <w:rPr>
            <w:rStyle w:val="aa"/>
            <w:rFonts w:ascii="Arial" w:hAnsi="Arial"/>
          </w:rPr>
          <w:t>HTTP(s)</w:t>
        </w:r>
        <w:r w:rsidR="00CD03EF" w:rsidRPr="004B1DE1">
          <w:rPr>
            <w:rStyle w:val="aa"/>
            <w:rFonts w:ascii="Arial" w:hAnsi="Arial" w:hint="eastAsia"/>
          </w:rPr>
          <w:t>接口</w:t>
        </w:r>
        <w:r w:rsidR="00CD03EF">
          <w:rPr>
            <w:webHidden/>
          </w:rPr>
          <w:tab/>
        </w:r>
        <w:r>
          <w:rPr>
            <w:webHidden/>
          </w:rPr>
          <w:fldChar w:fldCharType="begin"/>
        </w:r>
        <w:r w:rsidR="00CD03EF">
          <w:rPr>
            <w:webHidden/>
          </w:rPr>
          <w:instrText xml:space="preserve"> PAGEREF _Toc317101304 \h </w:instrText>
        </w:r>
        <w:r>
          <w:rPr>
            <w:webHidden/>
          </w:rPr>
        </w:r>
        <w:r>
          <w:rPr>
            <w:webHidden/>
          </w:rPr>
          <w:fldChar w:fldCharType="separate"/>
        </w:r>
        <w:r w:rsidR="00CD03EF">
          <w:rPr>
            <w:webHidden/>
          </w:rPr>
          <w:t>59</w:t>
        </w:r>
        <w:r>
          <w:rPr>
            <w:webHidden/>
          </w:rPr>
          <w:fldChar w:fldCharType="end"/>
        </w:r>
      </w:hyperlink>
    </w:p>
    <w:p w:rsidR="00CD03EF" w:rsidRDefault="00AD07BB">
      <w:pPr>
        <w:pStyle w:val="23"/>
        <w:tabs>
          <w:tab w:val="left" w:pos="1050"/>
          <w:tab w:val="right" w:leader="dot" w:pos="8296"/>
        </w:tabs>
        <w:rPr>
          <w:rFonts w:asciiTheme="minorHAnsi" w:eastAsiaTheme="minorEastAsia" w:hAnsiTheme="minorHAnsi" w:cstheme="minorBidi"/>
          <w:smallCaps w:val="0"/>
          <w:noProof/>
          <w:szCs w:val="22"/>
        </w:rPr>
      </w:pPr>
      <w:hyperlink w:anchor="_Toc317101305" w:history="1">
        <w:r w:rsidR="00CD03EF" w:rsidRPr="004B1DE1">
          <w:rPr>
            <w:rStyle w:val="aa"/>
            <w:noProof/>
          </w:rPr>
          <w:t>2.18.</w:t>
        </w:r>
        <w:r w:rsidR="00CD03EF">
          <w:rPr>
            <w:rFonts w:asciiTheme="minorHAnsi" w:eastAsiaTheme="minorEastAsia" w:hAnsiTheme="minorHAnsi" w:cstheme="minorBidi"/>
            <w:smallCaps w:val="0"/>
            <w:noProof/>
            <w:szCs w:val="22"/>
          </w:rPr>
          <w:tab/>
        </w:r>
        <w:r w:rsidR="00CD03EF" w:rsidRPr="004B1DE1">
          <w:rPr>
            <w:rStyle w:val="aa"/>
            <w:noProof/>
          </w:rPr>
          <w:t>userDigestAuth</w:t>
        </w:r>
        <w:r w:rsidR="00CD03EF">
          <w:rPr>
            <w:noProof/>
            <w:webHidden/>
          </w:rPr>
          <w:tab/>
        </w:r>
        <w:r>
          <w:rPr>
            <w:noProof/>
            <w:webHidden/>
          </w:rPr>
          <w:fldChar w:fldCharType="begin"/>
        </w:r>
        <w:r w:rsidR="00CD03EF">
          <w:rPr>
            <w:noProof/>
            <w:webHidden/>
          </w:rPr>
          <w:instrText xml:space="preserve"> PAGEREF _Toc317101305 \h </w:instrText>
        </w:r>
        <w:r>
          <w:rPr>
            <w:noProof/>
            <w:webHidden/>
          </w:rPr>
        </w:r>
        <w:r>
          <w:rPr>
            <w:noProof/>
            <w:webHidden/>
          </w:rPr>
          <w:fldChar w:fldCharType="separate"/>
        </w:r>
        <w:r w:rsidR="00CD03EF">
          <w:rPr>
            <w:noProof/>
            <w:webHidden/>
          </w:rPr>
          <w:t>59</w:t>
        </w:r>
        <w:r>
          <w:rPr>
            <w:noProof/>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306" w:history="1">
        <w:r w:rsidR="00CD03EF" w:rsidRPr="004B1DE1">
          <w:rPr>
            <w:rStyle w:val="aa"/>
          </w:rPr>
          <w:t>2.18.1.</w:t>
        </w:r>
        <w:r w:rsidR="00CD03EF">
          <w:rPr>
            <w:rFonts w:asciiTheme="minorHAnsi" w:eastAsiaTheme="minorEastAsia" w:hAnsiTheme="minorHAnsi" w:cstheme="minorBidi"/>
            <w:b w:val="0"/>
            <w:i w:val="0"/>
            <w:iCs w:val="0"/>
            <w:kern w:val="2"/>
            <w:szCs w:val="22"/>
          </w:rPr>
          <w:tab/>
        </w:r>
        <w:r w:rsidR="00CD03EF" w:rsidRPr="004B1DE1">
          <w:rPr>
            <w:rStyle w:val="aa"/>
            <w:rFonts w:ascii="Arial" w:hAnsi="Arial"/>
          </w:rPr>
          <w:t>JSON</w:t>
        </w:r>
        <w:r w:rsidR="00CD03EF" w:rsidRPr="004B1DE1">
          <w:rPr>
            <w:rStyle w:val="aa"/>
            <w:rFonts w:ascii="Arial" w:hAnsi="Arial" w:hint="eastAsia"/>
          </w:rPr>
          <w:t>＋</w:t>
        </w:r>
        <w:r w:rsidR="00CD03EF" w:rsidRPr="004B1DE1">
          <w:rPr>
            <w:rStyle w:val="aa"/>
            <w:rFonts w:ascii="Arial" w:hAnsi="Arial"/>
          </w:rPr>
          <w:t>SOAP</w:t>
        </w:r>
        <w:r w:rsidR="00CD03EF" w:rsidRPr="004B1DE1">
          <w:rPr>
            <w:rStyle w:val="aa"/>
            <w:rFonts w:ascii="Arial" w:hAnsi="Arial" w:hint="eastAsia"/>
          </w:rPr>
          <w:t>接口</w:t>
        </w:r>
        <w:r w:rsidR="00CD03EF">
          <w:rPr>
            <w:webHidden/>
          </w:rPr>
          <w:tab/>
        </w:r>
        <w:r>
          <w:rPr>
            <w:webHidden/>
          </w:rPr>
          <w:fldChar w:fldCharType="begin"/>
        </w:r>
        <w:r w:rsidR="00CD03EF">
          <w:rPr>
            <w:webHidden/>
          </w:rPr>
          <w:instrText xml:space="preserve"> PAGEREF _Toc317101306 \h </w:instrText>
        </w:r>
        <w:r>
          <w:rPr>
            <w:webHidden/>
          </w:rPr>
        </w:r>
        <w:r>
          <w:rPr>
            <w:webHidden/>
          </w:rPr>
          <w:fldChar w:fldCharType="separate"/>
        </w:r>
        <w:r w:rsidR="00CD03EF">
          <w:rPr>
            <w:webHidden/>
          </w:rPr>
          <w:t>59</w:t>
        </w:r>
        <w:r>
          <w:rPr>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307" w:history="1">
        <w:r w:rsidR="00CD03EF" w:rsidRPr="004B1DE1">
          <w:rPr>
            <w:rStyle w:val="aa"/>
            <w:rFonts w:ascii="Arial" w:hAnsi="Arial"/>
          </w:rPr>
          <w:t>2.18.2.</w:t>
        </w:r>
        <w:r w:rsidR="00CD03EF">
          <w:rPr>
            <w:rFonts w:asciiTheme="minorHAnsi" w:eastAsiaTheme="minorEastAsia" w:hAnsiTheme="minorHAnsi" w:cstheme="minorBidi"/>
            <w:b w:val="0"/>
            <w:i w:val="0"/>
            <w:iCs w:val="0"/>
            <w:kern w:val="2"/>
            <w:szCs w:val="22"/>
          </w:rPr>
          <w:tab/>
        </w:r>
        <w:r w:rsidR="00CD03EF" w:rsidRPr="004B1DE1">
          <w:rPr>
            <w:rStyle w:val="aa"/>
            <w:rFonts w:ascii="Arial" w:hAnsi="Arial"/>
          </w:rPr>
          <w:t>HTTP(s)</w:t>
        </w:r>
        <w:r w:rsidR="00CD03EF" w:rsidRPr="004B1DE1">
          <w:rPr>
            <w:rStyle w:val="aa"/>
            <w:rFonts w:ascii="Arial" w:hAnsi="Arial" w:hint="eastAsia"/>
          </w:rPr>
          <w:t>接口</w:t>
        </w:r>
        <w:r w:rsidR="00CD03EF">
          <w:rPr>
            <w:webHidden/>
          </w:rPr>
          <w:tab/>
        </w:r>
        <w:r>
          <w:rPr>
            <w:webHidden/>
          </w:rPr>
          <w:fldChar w:fldCharType="begin"/>
        </w:r>
        <w:r w:rsidR="00CD03EF">
          <w:rPr>
            <w:webHidden/>
          </w:rPr>
          <w:instrText xml:space="preserve"> PAGEREF _Toc317101307 \h </w:instrText>
        </w:r>
        <w:r>
          <w:rPr>
            <w:webHidden/>
          </w:rPr>
        </w:r>
        <w:r>
          <w:rPr>
            <w:webHidden/>
          </w:rPr>
          <w:fldChar w:fldCharType="separate"/>
        </w:r>
        <w:r w:rsidR="00CD03EF">
          <w:rPr>
            <w:webHidden/>
          </w:rPr>
          <w:t>60</w:t>
        </w:r>
        <w:r>
          <w:rPr>
            <w:webHidden/>
          </w:rPr>
          <w:fldChar w:fldCharType="end"/>
        </w:r>
      </w:hyperlink>
    </w:p>
    <w:p w:rsidR="00CD03EF" w:rsidRDefault="00AD07BB">
      <w:pPr>
        <w:pStyle w:val="23"/>
        <w:tabs>
          <w:tab w:val="left" w:pos="1050"/>
          <w:tab w:val="right" w:leader="dot" w:pos="8296"/>
        </w:tabs>
        <w:rPr>
          <w:rFonts w:asciiTheme="minorHAnsi" w:eastAsiaTheme="minorEastAsia" w:hAnsiTheme="minorHAnsi" w:cstheme="minorBidi"/>
          <w:smallCaps w:val="0"/>
          <w:noProof/>
          <w:szCs w:val="22"/>
        </w:rPr>
      </w:pPr>
      <w:hyperlink w:anchor="_Toc317101308" w:history="1">
        <w:r w:rsidR="00CD03EF" w:rsidRPr="004B1DE1">
          <w:rPr>
            <w:rStyle w:val="aa"/>
            <w:noProof/>
          </w:rPr>
          <w:t>2.19.</w:t>
        </w:r>
        <w:r w:rsidR="00CD03EF">
          <w:rPr>
            <w:rFonts w:asciiTheme="minorHAnsi" w:eastAsiaTheme="minorEastAsia" w:hAnsiTheme="minorHAnsi" w:cstheme="minorBidi"/>
            <w:smallCaps w:val="0"/>
            <w:noProof/>
            <w:szCs w:val="22"/>
          </w:rPr>
          <w:tab/>
        </w:r>
        <w:r w:rsidR="00CD03EF" w:rsidRPr="004B1DE1">
          <w:rPr>
            <w:rStyle w:val="aa"/>
            <w:noProof/>
          </w:rPr>
          <w:t>getUserAcctInfo</w:t>
        </w:r>
        <w:r w:rsidR="00CD03EF">
          <w:rPr>
            <w:noProof/>
            <w:webHidden/>
          </w:rPr>
          <w:tab/>
        </w:r>
        <w:r>
          <w:rPr>
            <w:noProof/>
            <w:webHidden/>
          </w:rPr>
          <w:fldChar w:fldCharType="begin"/>
        </w:r>
        <w:r w:rsidR="00CD03EF">
          <w:rPr>
            <w:noProof/>
            <w:webHidden/>
          </w:rPr>
          <w:instrText xml:space="preserve"> PAGEREF _Toc317101308 \h </w:instrText>
        </w:r>
        <w:r>
          <w:rPr>
            <w:noProof/>
            <w:webHidden/>
          </w:rPr>
        </w:r>
        <w:r>
          <w:rPr>
            <w:noProof/>
            <w:webHidden/>
          </w:rPr>
          <w:fldChar w:fldCharType="separate"/>
        </w:r>
        <w:r w:rsidR="00CD03EF">
          <w:rPr>
            <w:noProof/>
            <w:webHidden/>
          </w:rPr>
          <w:t>61</w:t>
        </w:r>
        <w:r>
          <w:rPr>
            <w:noProof/>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309" w:history="1">
        <w:r w:rsidR="00CD03EF" w:rsidRPr="004B1DE1">
          <w:rPr>
            <w:rStyle w:val="aa"/>
          </w:rPr>
          <w:t>2.19.1.</w:t>
        </w:r>
        <w:r w:rsidR="00CD03EF">
          <w:rPr>
            <w:rFonts w:asciiTheme="minorHAnsi" w:eastAsiaTheme="minorEastAsia" w:hAnsiTheme="minorHAnsi" w:cstheme="minorBidi"/>
            <w:b w:val="0"/>
            <w:i w:val="0"/>
            <w:iCs w:val="0"/>
            <w:kern w:val="2"/>
            <w:szCs w:val="22"/>
          </w:rPr>
          <w:tab/>
        </w:r>
        <w:r w:rsidR="00CD03EF" w:rsidRPr="004B1DE1">
          <w:rPr>
            <w:rStyle w:val="aa"/>
            <w:rFonts w:ascii="Arial" w:hAnsi="Arial"/>
          </w:rPr>
          <w:t>JSON</w:t>
        </w:r>
        <w:r w:rsidR="00CD03EF" w:rsidRPr="004B1DE1">
          <w:rPr>
            <w:rStyle w:val="aa"/>
            <w:rFonts w:ascii="Arial" w:hAnsi="Arial" w:hint="eastAsia"/>
          </w:rPr>
          <w:t>＋</w:t>
        </w:r>
        <w:r w:rsidR="00CD03EF" w:rsidRPr="004B1DE1">
          <w:rPr>
            <w:rStyle w:val="aa"/>
            <w:rFonts w:ascii="Arial" w:hAnsi="Arial"/>
          </w:rPr>
          <w:t>SOAP</w:t>
        </w:r>
        <w:r w:rsidR="00CD03EF" w:rsidRPr="004B1DE1">
          <w:rPr>
            <w:rStyle w:val="aa"/>
            <w:rFonts w:ascii="Arial" w:hAnsi="Arial" w:hint="eastAsia"/>
          </w:rPr>
          <w:t>接口</w:t>
        </w:r>
        <w:r w:rsidR="00CD03EF">
          <w:rPr>
            <w:webHidden/>
          </w:rPr>
          <w:tab/>
        </w:r>
        <w:r>
          <w:rPr>
            <w:webHidden/>
          </w:rPr>
          <w:fldChar w:fldCharType="begin"/>
        </w:r>
        <w:r w:rsidR="00CD03EF">
          <w:rPr>
            <w:webHidden/>
          </w:rPr>
          <w:instrText xml:space="preserve"> PAGEREF _Toc317101309 \h </w:instrText>
        </w:r>
        <w:r>
          <w:rPr>
            <w:webHidden/>
          </w:rPr>
        </w:r>
        <w:r>
          <w:rPr>
            <w:webHidden/>
          </w:rPr>
          <w:fldChar w:fldCharType="separate"/>
        </w:r>
        <w:r w:rsidR="00CD03EF">
          <w:rPr>
            <w:webHidden/>
          </w:rPr>
          <w:t>61</w:t>
        </w:r>
        <w:r>
          <w:rPr>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310" w:history="1">
        <w:r w:rsidR="00CD03EF" w:rsidRPr="004B1DE1">
          <w:rPr>
            <w:rStyle w:val="aa"/>
            <w:rFonts w:ascii="Arial" w:hAnsi="Arial"/>
          </w:rPr>
          <w:t>2.19.2.</w:t>
        </w:r>
        <w:r w:rsidR="00CD03EF">
          <w:rPr>
            <w:rFonts w:asciiTheme="minorHAnsi" w:eastAsiaTheme="minorEastAsia" w:hAnsiTheme="minorHAnsi" w:cstheme="minorBidi"/>
            <w:b w:val="0"/>
            <w:i w:val="0"/>
            <w:iCs w:val="0"/>
            <w:kern w:val="2"/>
            <w:szCs w:val="22"/>
          </w:rPr>
          <w:tab/>
        </w:r>
        <w:r w:rsidR="00CD03EF" w:rsidRPr="004B1DE1">
          <w:rPr>
            <w:rStyle w:val="aa"/>
            <w:rFonts w:ascii="Arial" w:hAnsi="Arial"/>
          </w:rPr>
          <w:t>HTTP(s)</w:t>
        </w:r>
        <w:r w:rsidR="00CD03EF" w:rsidRPr="004B1DE1">
          <w:rPr>
            <w:rStyle w:val="aa"/>
            <w:rFonts w:ascii="Arial" w:hAnsi="Arial" w:hint="eastAsia"/>
          </w:rPr>
          <w:t>接口</w:t>
        </w:r>
        <w:r w:rsidR="00CD03EF">
          <w:rPr>
            <w:webHidden/>
          </w:rPr>
          <w:tab/>
        </w:r>
        <w:r>
          <w:rPr>
            <w:webHidden/>
          </w:rPr>
          <w:fldChar w:fldCharType="begin"/>
        </w:r>
        <w:r w:rsidR="00CD03EF">
          <w:rPr>
            <w:webHidden/>
          </w:rPr>
          <w:instrText xml:space="preserve"> PAGEREF _Toc317101310 \h </w:instrText>
        </w:r>
        <w:r>
          <w:rPr>
            <w:webHidden/>
          </w:rPr>
        </w:r>
        <w:r>
          <w:rPr>
            <w:webHidden/>
          </w:rPr>
          <w:fldChar w:fldCharType="separate"/>
        </w:r>
        <w:r w:rsidR="00CD03EF">
          <w:rPr>
            <w:webHidden/>
          </w:rPr>
          <w:t>62</w:t>
        </w:r>
        <w:r>
          <w:rPr>
            <w:webHidden/>
          </w:rPr>
          <w:fldChar w:fldCharType="end"/>
        </w:r>
      </w:hyperlink>
    </w:p>
    <w:p w:rsidR="00CD03EF" w:rsidRDefault="00AD07BB">
      <w:pPr>
        <w:pStyle w:val="23"/>
        <w:tabs>
          <w:tab w:val="left" w:pos="1050"/>
          <w:tab w:val="right" w:leader="dot" w:pos="8296"/>
        </w:tabs>
        <w:rPr>
          <w:rFonts w:asciiTheme="minorHAnsi" w:eastAsiaTheme="minorEastAsia" w:hAnsiTheme="minorHAnsi" w:cstheme="minorBidi"/>
          <w:smallCaps w:val="0"/>
          <w:noProof/>
          <w:szCs w:val="22"/>
        </w:rPr>
      </w:pPr>
      <w:hyperlink w:anchor="_Toc317101311" w:history="1">
        <w:r w:rsidR="00CD03EF" w:rsidRPr="004B1DE1">
          <w:rPr>
            <w:rStyle w:val="aa"/>
            <w:noProof/>
            <w:lang w:val="fr-FR"/>
          </w:rPr>
          <w:t>2.20.</w:t>
        </w:r>
        <w:r w:rsidR="00CD03EF">
          <w:rPr>
            <w:rFonts w:asciiTheme="minorHAnsi" w:eastAsiaTheme="minorEastAsia" w:hAnsiTheme="minorHAnsi" w:cstheme="minorBidi"/>
            <w:smallCaps w:val="0"/>
            <w:noProof/>
            <w:szCs w:val="22"/>
          </w:rPr>
          <w:tab/>
        </w:r>
        <w:r w:rsidR="00CD03EF" w:rsidRPr="004B1DE1">
          <w:rPr>
            <w:rStyle w:val="aa"/>
            <w:noProof/>
          </w:rPr>
          <w:t>getUserSrvInfo</w:t>
        </w:r>
        <w:r w:rsidR="00CD03EF">
          <w:rPr>
            <w:noProof/>
            <w:webHidden/>
          </w:rPr>
          <w:tab/>
        </w:r>
        <w:r>
          <w:rPr>
            <w:noProof/>
            <w:webHidden/>
          </w:rPr>
          <w:fldChar w:fldCharType="begin"/>
        </w:r>
        <w:r w:rsidR="00CD03EF">
          <w:rPr>
            <w:noProof/>
            <w:webHidden/>
          </w:rPr>
          <w:instrText xml:space="preserve"> PAGEREF _Toc317101311 \h </w:instrText>
        </w:r>
        <w:r>
          <w:rPr>
            <w:noProof/>
            <w:webHidden/>
          </w:rPr>
        </w:r>
        <w:r>
          <w:rPr>
            <w:noProof/>
            <w:webHidden/>
          </w:rPr>
          <w:fldChar w:fldCharType="separate"/>
        </w:r>
        <w:r w:rsidR="00CD03EF">
          <w:rPr>
            <w:noProof/>
            <w:webHidden/>
          </w:rPr>
          <w:t>63</w:t>
        </w:r>
        <w:r>
          <w:rPr>
            <w:noProof/>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312" w:history="1">
        <w:r w:rsidR="00CD03EF" w:rsidRPr="004B1DE1">
          <w:rPr>
            <w:rStyle w:val="aa"/>
            <w:lang w:val="fr-FR"/>
          </w:rPr>
          <w:t>2.20.1.</w:t>
        </w:r>
        <w:r w:rsidR="00CD03EF">
          <w:rPr>
            <w:rFonts w:asciiTheme="minorHAnsi" w:eastAsiaTheme="minorEastAsia" w:hAnsiTheme="minorHAnsi" w:cstheme="minorBidi"/>
            <w:b w:val="0"/>
            <w:i w:val="0"/>
            <w:iCs w:val="0"/>
            <w:kern w:val="2"/>
            <w:szCs w:val="22"/>
          </w:rPr>
          <w:tab/>
        </w:r>
        <w:r w:rsidR="00CD03EF" w:rsidRPr="004B1DE1">
          <w:rPr>
            <w:rStyle w:val="aa"/>
            <w:rFonts w:ascii="Arial" w:hAnsi="Arial"/>
            <w:lang w:val="fr-FR"/>
          </w:rPr>
          <w:t>JSON</w:t>
        </w:r>
        <w:r w:rsidR="00CD03EF" w:rsidRPr="004B1DE1">
          <w:rPr>
            <w:rStyle w:val="aa"/>
            <w:rFonts w:ascii="Arial" w:hAnsi="Arial" w:hint="eastAsia"/>
            <w:lang w:val="fr-FR"/>
          </w:rPr>
          <w:t>＋</w:t>
        </w:r>
        <w:r w:rsidR="00CD03EF" w:rsidRPr="004B1DE1">
          <w:rPr>
            <w:rStyle w:val="aa"/>
            <w:rFonts w:ascii="Arial" w:hAnsi="Arial"/>
            <w:lang w:val="fr-FR"/>
          </w:rPr>
          <w:t>SOAP</w:t>
        </w:r>
        <w:r w:rsidR="00CD03EF" w:rsidRPr="004B1DE1">
          <w:rPr>
            <w:rStyle w:val="aa"/>
            <w:rFonts w:ascii="Arial" w:hAnsi="Arial" w:hint="eastAsia"/>
            <w:lang w:val="fr-FR"/>
          </w:rPr>
          <w:t>接口</w:t>
        </w:r>
        <w:r w:rsidR="00CD03EF">
          <w:rPr>
            <w:webHidden/>
          </w:rPr>
          <w:tab/>
        </w:r>
        <w:r>
          <w:rPr>
            <w:webHidden/>
          </w:rPr>
          <w:fldChar w:fldCharType="begin"/>
        </w:r>
        <w:r w:rsidR="00CD03EF">
          <w:rPr>
            <w:webHidden/>
          </w:rPr>
          <w:instrText xml:space="preserve"> PAGEREF _Toc317101312 \h </w:instrText>
        </w:r>
        <w:r>
          <w:rPr>
            <w:webHidden/>
          </w:rPr>
        </w:r>
        <w:r>
          <w:rPr>
            <w:webHidden/>
          </w:rPr>
          <w:fldChar w:fldCharType="separate"/>
        </w:r>
        <w:r w:rsidR="00CD03EF">
          <w:rPr>
            <w:webHidden/>
          </w:rPr>
          <w:t>63</w:t>
        </w:r>
        <w:r>
          <w:rPr>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313" w:history="1">
        <w:r w:rsidR="00CD03EF" w:rsidRPr="004B1DE1">
          <w:rPr>
            <w:rStyle w:val="aa"/>
            <w:rFonts w:ascii="Arial" w:hAnsi="Arial"/>
            <w:lang w:val="fr-FR"/>
          </w:rPr>
          <w:t>2.20.2.</w:t>
        </w:r>
        <w:r w:rsidR="00CD03EF">
          <w:rPr>
            <w:rFonts w:asciiTheme="minorHAnsi" w:eastAsiaTheme="minorEastAsia" w:hAnsiTheme="minorHAnsi" w:cstheme="minorBidi"/>
            <w:b w:val="0"/>
            <w:i w:val="0"/>
            <w:iCs w:val="0"/>
            <w:kern w:val="2"/>
            <w:szCs w:val="22"/>
          </w:rPr>
          <w:tab/>
        </w:r>
        <w:r w:rsidR="00CD03EF" w:rsidRPr="004B1DE1">
          <w:rPr>
            <w:rStyle w:val="aa"/>
            <w:rFonts w:ascii="Arial" w:hAnsi="Arial"/>
            <w:lang w:val="fr-FR"/>
          </w:rPr>
          <w:t>HTTP(s)</w:t>
        </w:r>
        <w:r w:rsidR="00CD03EF" w:rsidRPr="004B1DE1">
          <w:rPr>
            <w:rStyle w:val="aa"/>
            <w:rFonts w:ascii="Arial" w:hAnsi="Arial" w:hint="eastAsia"/>
          </w:rPr>
          <w:t>接口</w:t>
        </w:r>
        <w:r w:rsidR="00CD03EF">
          <w:rPr>
            <w:webHidden/>
          </w:rPr>
          <w:tab/>
        </w:r>
        <w:r>
          <w:rPr>
            <w:webHidden/>
          </w:rPr>
          <w:fldChar w:fldCharType="begin"/>
        </w:r>
        <w:r w:rsidR="00CD03EF">
          <w:rPr>
            <w:webHidden/>
          </w:rPr>
          <w:instrText xml:space="preserve"> PAGEREF _Toc317101313 \h </w:instrText>
        </w:r>
        <w:r>
          <w:rPr>
            <w:webHidden/>
          </w:rPr>
        </w:r>
        <w:r>
          <w:rPr>
            <w:webHidden/>
          </w:rPr>
          <w:fldChar w:fldCharType="separate"/>
        </w:r>
        <w:r w:rsidR="00CD03EF">
          <w:rPr>
            <w:webHidden/>
          </w:rPr>
          <w:t>64</w:t>
        </w:r>
        <w:r>
          <w:rPr>
            <w:webHidden/>
          </w:rPr>
          <w:fldChar w:fldCharType="end"/>
        </w:r>
      </w:hyperlink>
    </w:p>
    <w:p w:rsidR="00CD03EF" w:rsidRDefault="00AD07BB">
      <w:pPr>
        <w:pStyle w:val="23"/>
        <w:tabs>
          <w:tab w:val="left" w:pos="1050"/>
          <w:tab w:val="right" w:leader="dot" w:pos="8296"/>
        </w:tabs>
        <w:rPr>
          <w:rFonts w:asciiTheme="minorHAnsi" w:eastAsiaTheme="minorEastAsia" w:hAnsiTheme="minorHAnsi" w:cstheme="minorBidi"/>
          <w:smallCaps w:val="0"/>
          <w:noProof/>
          <w:szCs w:val="22"/>
        </w:rPr>
      </w:pPr>
      <w:hyperlink w:anchor="_Toc317101314" w:history="1">
        <w:r w:rsidR="00CD03EF" w:rsidRPr="004B1DE1">
          <w:rPr>
            <w:rStyle w:val="aa"/>
            <w:noProof/>
            <w:lang w:val="fr-FR"/>
          </w:rPr>
          <w:t>2.21.</w:t>
        </w:r>
        <w:r w:rsidR="00CD03EF">
          <w:rPr>
            <w:rFonts w:asciiTheme="minorHAnsi" w:eastAsiaTheme="minorEastAsia" w:hAnsiTheme="minorHAnsi" w:cstheme="minorBidi"/>
            <w:smallCaps w:val="0"/>
            <w:noProof/>
            <w:szCs w:val="22"/>
          </w:rPr>
          <w:tab/>
        </w:r>
        <w:r w:rsidR="00CD03EF" w:rsidRPr="004B1DE1">
          <w:rPr>
            <w:rStyle w:val="aa"/>
            <w:noProof/>
          </w:rPr>
          <w:t>updUserSrvInfo</w:t>
        </w:r>
        <w:r w:rsidR="00CD03EF">
          <w:rPr>
            <w:noProof/>
            <w:webHidden/>
          </w:rPr>
          <w:tab/>
        </w:r>
        <w:r>
          <w:rPr>
            <w:noProof/>
            <w:webHidden/>
          </w:rPr>
          <w:fldChar w:fldCharType="begin"/>
        </w:r>
        <w:r w:rsidR="00CD03EF">
          <w:rPr>
            <w:noProof/>
            <w:webHidden/>
          </w:rPr>
          <w:instrText xml:space="preserve"> PAGEREF _Toc317101314 \h </w:instrText>
        </w:r>
        <w:r>
          <w:rPr>
            <w:noProof/>
            <w:webHidden/>
          </w:rPr>
        </w:r>
        <w:r>
          <w:rPr>
            <w:noProof/>
            <w:webHidden/>
          </w:rPr>
          <w:fldChar w:fldCharType="separate"/>
        </w:r>
        <w:r w:rsidR="00CD03EF">
          <w:rPr>
            <w:noProof/>
            <w:webHidden/>
          </w:rPr>
          <w:t>64</w:t>
        </w:r>
        <w:r>
          <w:rPr>
            <w:noProof/>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315" w:history="1">
        <w:r w:rsidR="00CD03EF" w:rsidRPr="004B1DE1">
          <w:rPr>
            <w:rStyle w:val="aa"/>
            <w:lang w:val="fr-FR"/>
          </w:rPr>
          <w:t>2.21.1.</w:t>
        </w:r>
        <w:r w:rsidR="00CD03EF">
          <w:rPr>
            <w:rFonts w:asciiTheme="minorHAnsi" w:eastAsiaTheme="minorEastAsia" w:hAnsiTheme="minorHAnsi" w:cstheme="minorBidi"/>
            <w:b w:val="0"/>
            <w:i w:val="0"/>
            <w:iCs w:val="0"/>
            <w:kern w:val="2"/>
            <w:szCs w:val="22"/>
          </w:rPr>
          <w:tab/>
        </w:r>
        <w:r w:rsidR="00CD03EF" w:rsidRPr="004B1DE1">
          <w:rPr>
            <w:rStyle w:val="aa"/>
            <w:rFonts w:ascii="Arial" w:hAnsi="Arial"/>
            <w:lang w:val="fr-FR"/>
          </w:rPr>
          <w:t>JSON</w:t>
        </w:r>
        <w:r w:rsidR="00CD03EF" w:rsidRPr="004B1DE1">
          <w:rPr>
            <w:rStyle w:val="aa"/>
            <w:rFonts w:ascii="Arial" w:hAnsi="Arial" w:hint="eastAsia"/>
            <w:lang w:val="fr-FR"/>
          </w:rPr>
          <w:t>＋</w:t>
        </w:r>
        <w:r w:rsidR="00CD03EF" w:rsidRPr="004B1DE1">
          <w:rPr>
            <w:rStyle w:val="aa"/>
            <w:rFonts w:ascii="Arial" w:hAnsi="Arial"/>
            <w:lang w:val="fr-FR"/>
          </w:rPr>
          <w:t>SOAP</w:t>
        </w:r>
        <w:r w:rsidR="00CD03EF" w:rsidRPr="004B1DE1">
          <w:rPr>
            <w:rStyle w:val="aa"/>
            <w:rFonts w:ascii="Arial" w:hAnsi="Arial" w:hint="eastAsia"/>
            <w:lang w:val="fr-FR"/>
          </w:rPr>
          <w:t>接口</w:t>
        </w:r>
        <w:r w:rsidR="00CD03EF">
          <w:rPr>
            <w:webHidden/>
          </w:rPr>
          <w:tab/>
        </w:r>
        <w:r>
          <w:rPr>
            <w:webHidden/>
          </w:rPr>
          <w:fldChar w:fldCharType="begin"/>
        </w:r>
        <w:r w:rsidR="00CD03EF">
          <w:rPr>
            <w:webHidden/>
          </w:rPr>
          <w:instrText xml:space="preserve"> PAGEREF _Toc317101315 \h </w:instrText>
        </w:r>
        <w:r>
          <w:rPr>
            <w:webHidden/>
          </w:rPr>
        </w:r>
        <w:r>
          <w:rPr>
            <w:webHidden/>
          </w:rPr>
          <w:fldChar w:fldCharType="separate"/>
        </w:r>
        <w:r w:rsidR="00CD03EF">
          <w:rPr>
            <w:webHidden/>
          </w:rPr>
          <w:t>64</w:t>
        </w:r>
        <w:r>
          <w:rPr>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316" w:history="1">
        <w:r w:rsidR="00CD03EF" w:rsidRPr="004B1DE1">
          <w:rPr>
            <w:rStyle w:val="aa"/>
            <w:rFonts w:ascii="Arial" w:hAnsi="Arial"/>
            <w:lang w:val="fr-FR"/>
          </w:rPr>
          <w:t>2.21.2.</w:t>
        </w:r>
        <w:r w:rsidR="00CD03EF">
          <w:rPr>
            <w:rFonts w:asciiTheme="minorHAnsi" w:eastAsiaTheme="minorEastAsia" w:hAnsiTheme="minorHAnsi" w:cstheme="minorBidi"/>
            <w:b w:val="0"/>
            <w:i w:val="0"/>
            <w:iCs w:val="0"/>
            <w:kern w:val="2"/>
            <w:szCs w:val="22"/>
          </w:rPr>
          <w:tab/>
        </w:r>
        <w:r w:rsidR="00CD03EF" w:rsidRPr="004B1DE1">
          <w:rPr>
            <w:rStyle w:val="aa"/>
            <w:rFonts w:ascii="Arial" w:hAnsi="Arial"/>
            <w:lang w:val="fr-FR"/>
          </w:rPr>
          <w:t>HTTP(s)</w:t>
        </w:r>
        <w:r w:rsidR="00CD03EF" w:rsidRPr="004B1DE1">
          <w:rPr>
            <w:rStyle w:val="aa"/>
            <w:rFonts w:ascii="Arial" w:hAnsi="Arial" w:hint="eastAsia"/>
          </w:rPr>
          <w:t>接口</w:t>
        </w:r>
        <w:r w:rsidR="00CD03EF">
          <w:rPr>
            <w:webHidden/>
          </w:rPr>
          <w:tab/>
        </w:r>
        <w:r>
          <w:rPr>
            <w:webHidden/>
          </w:rPr>
          <w:fldChar w:fldCharType="begin"/>
        </w:r>
        <w:r w:rsidR="00CD03EF">
          <w:rPr>
            <w:webHidden/>
          </w:rPr>
          <w:instrText xml:space="preserve"> PAGEREF _Toc317101316 \h </w:instrText>
        </w:r>
        <w:r>
          <w:rPr>
            <w:webHidden/>
          </w:rPr>
        </w:r>
        <w:r>
          <w:rPr>
            <w:webHidden/>
          </w:rPr>
          <w:fldChar w:fldCharType="separate"/>
        </w:r>
        <w:r w:rsidR="00CD03EF">
          <w:rPr>
            <w:webHidden/>
          </w:rPr>
          <w:t>66</w:t>
        </w:r>
        <w:r>
          <w:rPr>
            <w:webHidden/>
          </w:rPr>
          <w:fldChar w:fldCharType="end"/>
        </w:r>
      </w:hyperlink>
    </w:p>
    <w:p w:rsidR="00CD03EF" w:rsidRDefault="00AD07BB">
      <w:pPr>
        <w:pStyle w:val="23"/>
        <w:tabs>
          <w:tab w:val="left" w:pos="1050"/>
          <w:tab w:val="right" w:leader="dot" w:pos="8296"/>
        </w:tabs>
        <w:rPr>
          <w:rFonts w:asciiTheme="minorHAnsi" w:eastAsiaTheme="minorEastAsia" w:hAnsiTheme="minorHAnsi" w:cstheme="minorBidi"/>
          <w:smallCaps w:val="0"/>
          <w:noProof/>
          <w:szCs w:val="22"/>
        </w:rPr>
      </w:pPr>
      <w:hyperlink w:anchor="_Toc317101317" w:history="1">
        <w:r w:rsidR="00CD03EF" w:rsidRPr="004B1DE1">
          <w:rPr>
            <w:rStyle w:val="aa"/>
            <w:noProof/>
            <w:lang w:val="fr-FR"/>
          </w:rPr>
          <w:t>2.22.</w:t>
        </w:r>
        <w:r w:rsidR="00CD03EF">
          <w:rPr>
            <w:rFonts w:asciiTheme="minorHAnsi" w:eastAsiaTheme="minorEastAsia" w:hAnsiTheme="minorHAnsi" w:cstheme="minorBidi"/>
            <w:smallCaps w:val="0"/>
            <w:noProof/>
            <w:szCs w:val="22"/>
          </w:rPr>
          <w:tab/>
        </w:r>
        <w:r w:rsidR="00CD03EF" w:rsidRPr="004B1DE1">
          <w:rPr>
            <w:rStyle w:val="aa"/>
            <w:noProof/>
          </w:rPr>
          <w:t>getUserAcctAnnexInfo</w:t>
        </w:r>
        <w:r w:rsidR="00CD03EF">
          <w:rPr>
            <w:noProof/>
            <w:webHidden/>
          </w:rPr>
          <w:tab/>
        </w:r>
        <w:r>
          <w:rPr>
            <w:noProof/>
            <w:webHidden/>
          </w:rPr>
          <w:fldChar w:fldCharType="begin"/>
        </w:r>
        <w:r w:rsidR="00CD03EF">
          <w:rPr>
            <w:noProof/>
            <w:webHidden/>
          </w:rPr>
          <w:instrText xml:space="preserve"> PAGEREF _Toc317101317 \h </w:instrText>
        </w:r>
        <w:r>
          <w:rPr>
            <w:noProof/>
            <w:webHidden/>
          </w:rPr>
        </w:r>
        <w:r>
          <w:rPr>
            <w:noProof/>
            <w:webHidden/>
          </w:rPr>
          <w:fldChar w:fldCharType="separate"/>
        </w:r>
        <w:r w:rsidR="00CD03EF">
          <w:rPr>
            <w:noProof/>
            <w:webHidden/>
          </w:rPr>
          <w:t>67</w:t>
        </w:r>
        <w:r>
          <w:rPr>
            <w:noProof/>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318" w:history="1">
        <w:r w:rsidR="00CD03EF" w:rsidRPr="004B1DE1">
          <w:rPr>
            <w:rStyle w:val="aa"/>
            <w:lang w:val="fr-FR"/>
          </w:rPr>
          <w:t>2.22.1.</w:t>
        </w:r>
        <w:r w:rsidR="00CD03EF">
          <w:rPr>
            <w:rFonts w:asciiTheme="minorHAnsi" w:eastAsiaTheme="minorEastAsia" w:hAnsiTheme="minorHAnsi" w:cstheme="minorBidi"/>
            <w:b w:val="0"/>
            <w:i w:val="0"/>
            <w:iCs w:val="0"/>
            <w:kern w:val="2"/>
            <w:szCs w:val="22"/>
          </w:rPr>
          <w:tab/>
        </w:r>
        <w:r w:rsidR="00CD03EF" w:rsidRPr="004B1DE1">
          <w:rPr>
            <w:rStyle w:val="aa"/>
            <w:rFonts w:ascii="Arial" w:hAnsi="Arial"/>
            <w:lang w:val="fr-FR"/>
          </w:rPr>
          <w:t>JSON</w:t>
        </w:r>
        <w:r w:rsidR="00CD03EF" w:rsidRPr="004B1DE1">
          <w:rPr>
            <w:rStyle w:val="aa"/>
            <w:rFonts w:ascii="Arial" w:hAnsi="Arial" w:hint="eastAsia"/>
            <w:lang w:val="fr-FR"/>
          </w:rPr>
          <w:t>＋</w:t>
        </w:r>
        <w:r w:rsidR="00CD03EF" w:rsidRPr="004B1DE1">
          <w:rPr>
            <w:rStyle w:val="aa"/>
            <w:rFonts w:ascii="Arial" w:hAnsi="Arial"/>
            <w:lang w:val="fr-FR"/>
          </w:rPr>
          <w:t>SOAP</w:t>
        </w:r>
        <w:r w:rsidR="00CD03EF" w:rsidRPr="004B1DE1">
          <w:rPr>
            <w:rStyle w:val="aa"/>
            <w:rFonts w:ascii="Arial" w:hAnsi="Arial" w:hint="eastAsia"/>
            <w:lang w:val="fr-FR"/>
          </w:rPr>
          <w:t>接口</w:t>
        </w:r>
        <w:r w:rsidR="00CD03EF">
          <w:rPr>
            <w:webHidden/>
          </w:rPr>
          <w:tab/>
        </w:r>
        <w:r>
          <w:rPr>
            <w:webHidden/>
          </w:rPr>
          <w:fldChar w:fldCharType="begin"/>
        </w:r>
        <w:r w:rsidR="00CD03EF">
          <w:rPr>
            <w:webHidden/>
          </w:rPr>
          <w:instrText xml:space="preserve"> PAGEREF _Toc317101318 \h </w:instrText>
        </w:r>
        <w:r>
          <w:rPr>
            <w:webHidden/>
          </w:rPr>
        </w:r>
        <w:r>
          <w:rPr>
            <w:webHidden/>
          </w:rPr>
          <w:fldChar w:fldCharType="separate"/>
        </w:r>
        <w:r w:rsidR="00CD03EF">
          <w:rPr>
            <w:webHidden/>
          </w:rPr>
          <w:t>67</w:t>
        </w:r>
        <w:r>
          <w:rPr>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319" w:history="1">
        <w:r w:rsidR="00CD03EF" w:rsidRPr="004B1DE1">
          <w:rPr>
            <w:rStyle w:val="aa"/>
            <w:rFonts w:ascii="Arial" w:hAnsi="Arial"/>
            <w:lang w:val="fr-FR"/>
          </w:rPr>
          <w:t>2.22.2.</w:t>
        </w:r>
        <w:r w:rsidR="00CD03EF">
          <w:rPr>
            <w:rFonts w:asciiTheme="minorHAnsi" w:eastAsiaTheme="minorEastAsia" w:hAnsiTheme="minorHAnsi" w:cstheme="minorBidi"/>
            <w:b w:val="0"/>
            <w:i w:val="0"/>
            <w:iCs w:val="0"/>
            <w:kern w:val="2"/>
            <w:szCs w:val="22"/>
          </w:rPr>
          <w:tab/>
        </w:r>
        <w:r w:rsidR="00CD03EF" w:rsidRPr="004B1DE1">
          <w:rPr>
            <w:rStyle w:val="aa"/>
            <w:rFonts w:ascii="Arial" w:hAnsi="Arial"/>
            <w:lang w:val="fr-FR"/>
          </w:rPr>
          <w:t>HTTP(s)</w:t>
        </w:r>
        <w:r w:rsidR="00CD03EF" w:rsidRPr="004B1DE1">
          <w:rPr>
            <w:rStyle w:val="aa"/>
            <w:rFonts w:ascii="Arial" w:hAnsi="Arial" w:hint="eastAsia"/>
          </w:rPr>
          <w:t>接口</w:t>
        </w:r>
        <w:r w:rsidR="00CD03EF">
          <w:rPr>
            <w:webHidden/>
          </w:rPr>
          <w:tab/>
        </w:r>
        <w:r>
          <w:rPr>
            <w:webHidden/>
          </w:rPr>
          <w:fldChar w:fldCharType="begin"/>
        </w:r>
        <w:r w:rsidR="00CD03EF">
          <w:rPr>
            <w:webHidden/>
          </w:rPr>
          <w:instrText xml:space="preserve"> PAGEREF _Toc317101319 \h </w:instrText>
        </w:r>
        <w:r>
          <w:rPr>
            <w:webHidden/>
          </w:rPr>
        </w:r>
        <w:r>
          <w:rPr>
            <w:webHidden/>
          </w:rPr>
          <w:fldChar w:fldCharType="separate"/>
        </w:r>
        <w:r w:rsidR="00CD03EF">
          <w:rPr>
            <w:webHidden/>
          </w:rPr>
          <w:t>68</w:t>
        </w:r>
        <w:r>
          <w:rPr>
            <w:webHidden/>
          </w:rPr>
          <w:fldChar w:fldCharType="end"/>
        </w:r>
      </w:hyperlink>
    </w:p>
    <w:p w:rsidR="00CD03EF" w:rsidRDefault="00AD07BB">
      <w:pPr>
        <w:pStyle w:val="23"/>
        <w:tabs>
          <w:tab w:val="left" w:pos="1050"/>
          <w:tab w:val="right" w:leader="dot" w:pos="8296"/>
        </w:tabs>
        <w:rPr>
          <w:rFonts w:asciiTheme="minorHAnsi" w:eastAsiaTheme="minorEastAsia" w:hAnsiTheme="minorHAnsi" w:cstheme="minorBidi"/>
          <w:smallCaps w:val="0"/>
          <w:noProof/>
          <w:szCs w:val="22"/>
        </w:rPr>
      </w:pPr>
      <w:hyperlink w:anchor="_Toc317101320" w:history="1">
        <w:r w:rsidR="00CD03EF" w:rsidRPr="004B1DE1">
          <w:rPr>
            <w:rStyle w:val="aa"/>
            <w:noProof/>
            <w:lang w:val="fr-FR"/>
          </w:rPr>
          <w:t>2.23.</w:t>
        </w:r>
        <w:r w:rsidR="00CD03EF">
          <w:rPr>
            <w:rFonts w:asciiTheme="minorHAnsi" w:eastAsiaTheme="minorEastAsia" w:hAnsiTheme="minorHAnsi" w:cstheme="minorBidi"/>
            <w:smallCaps w:val="0"/>
            <w:noProof/>
            <w:szCs w:val="22"/>
          </w:rPr>
          <w:tab/>
        </w:r>
        <w:r w:rsidR="00CD03EF" w:rsidRPr="004B1DE1">
          <w:rPr>
            <w:rStyle w:val="aa"/>
            <w:noProof/>
          </w:rPr>
          <w:t>updUserAcctAnnexInfo</w:t>
        </w:r>
        <w:r w:rsidR="00CD03EF">
          <w:rPr>
            <w:noProof/>
            <w:webHidden/>
          </w:rPr>
          <w:tab/>
        </w:r>
        <w:r>
          <w:rPr>
            <w:noProof/>
            <w:webHidden/>
          </w:rPr>
          <w:fldChar w:fldCharType="begin"/>
        </w:r>
        <w:r w:rsidR="00CD03EF">
          <w:rPr>
            <w:noProof/>
            <w:webHidden/>
          </w:rPr>
          <w:instrText xml:space="preserve"> PAGEREF _Toc317101320 \h </w:instrText>
        </w:r>
        <w:r>
          <w:rPr>
            <w:noProof/>
            <w:webHidden/>
          </w:rPr>
        </w:r>
        <w:r>
          <w:rPr>
            <w:noProof/>
            <w:webHidden/>
          </w:rPr>
          <w:fldChar w:fldCharType="separate"/>
        </w:r>
        <w:r w:rsidR="00CD03EF">
          <w:rPr>
            <w:noProof/>
            <w:webHidden/>
          </w:rPr>
          <w:t>68</w:t>
        </w:r>
        <w:r>
          <w:rPr>
            <w:noProof/>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321" w:history="1">
        <w:r w:rsidR="00CD03EF" w:rsidRPr="004B1DE1">
          <w:rPr>
            <w:rStyle w:val="aa"/>
            <w:lang w:val="fr-FR"/>
          </w:rPr>
          <w:t>2.23.1.</w:t>
        </w:r>
        <w:r w:rsidR="00CD03EF">
          <w:rPr>
            <w:rFonts w:asciiTheme="minorHAnsi" w:eastAsiaTheme="minorEastAsia" w:hAnsiTheme="minorHAnsi" w:cstheme="minorBidi"/>
            <w:b w:val="0"/>
            <w:i w:val="0"/>
            <w:iCs w:val="0"/>
            <w:kern w:val="2"/>
            <w:szCs w:val="22"/>
          </w:rPr>
          <w:tab/>
        </w:r>
        <w:r w:rsidR="00CD03EF" w:rsidRPr="004B1DE1">
          <w:rPr>
            <w:rStyle w:val="aa"/>
            <w:rFonts w:ascii="Arial" w:hAnsi="Arial"/>
            <w:lang w:val="fr-FR"/>
          </w:rPr>
          <w:t>JSON</w:t>
        </w:r>
        <w:r w:rsidR="00CD03EF" w:rsidRPr="004B1DE1">
          <w:rPr>
            <w:rStyle w:val="aa"/>
            <w:rFonts w:ascii="Arial" w:hAnsi="Arial" w:hint="eastAsia"/>
            <w:lang w:val="fr-FR"/>
          </w:rPr>
          <w:t>＋</w:t>
        </w:r>
        <w:r w:rsidR="00CD03EF" w:rsidRPr="004B1DE1">
          <w:rPr>
            <w:rStyle w:val="aa"/>
            <w:rFonts w:ascii="Arial" w:hAnsi="Arial"/>
            <w:lang w:val="fr-FR"/>
          </w:rPr>
          <w:t>SOAP</w:t>
        </w:r>
        <w:r w:rsidR="00CD03EF" w:rsidRPr="004B1DE1">
          <w:rPr>
            <w:rStyle w:val="aa"/>
            <w:rFonts w:ascii="Arial" w:hAnsi="Arial" w:hint="eastAsia"/>
            <w:lang w:val="fr-FR"/>
          </w:rPr>
          <w:t>接口</w:t>
        </w:r>
        <w:r w:rsidR="00CD03EF">
          <w:rPr>
            <w:webHidden/>
          </w:rPr>
          <w:tab/>
        </w:r>
        <w:r>
          <w:rPr>
            <w:webHidden/>
          </w:rPr>
          <w:fldChar w:fldCharType="begin"/>
        </w:r>
        <w:r w:rsidR="00CD03EF">
          <w:rPr>
            <w:webHidden/>
          </w:rPr>
          <w:instrText xml:space="preserve"> PAGEREF _Toc317101321 \h </w:instrText>
        </w:r>
        <w:r>
          <w:rPr>
            <w:webHidden/>
          </w:rPr>
        </w:r>
        <w:r>
          <w:rPr>
            <w:webHidden/>
          </w:rPr>
          <w:fldChar w:fldCharType="separate"/>
        </w:r>
        <w:r w:rsidR="00CD03EF">
          <w:rPr>
            <w:webHidden/>
          </w:rPr>
          <w:t>68</w:t>
        </w:r>
        <w:r>
          <w:rPr>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322" w:history="1">
        <w:r w:rsidR="00CD03EF" w:rsidRPr="004B1DE1">
          <w:rPr>
            <w:rStyle w:val="aa"/>
            <w:rFonts w:ascii="Arial" w:hAnsi="Arial"/>
            <w:lang w:val="fr-FR"/>
          </w:rPr>
          <w:t>2.23.2.</w:t>
        </w:r>
        <w:r w:rsidR="00CD03EF">
          <w:rPr>
            <w:rFonts w:asciiTheme="minorHAnsi" w:eastAsiaTheme="minorEastAsia" w:hAnsiTheme="minorHAnsi" w:cstheme="minorBidi"/>
            <w:b w:val="0"/>
            <w:i w:val="0"/>
            <w:iCs w:val="0"/>
            <w:kern w:val="2"/>
            <w:szCs w:val="22"/>
          </w:rPr>
          <w:tab/>
        </w:r>
        <w:r w:rsidR="00CD03EF" w:rsidRPr="004B1DE1">
          <w:rPr>
            <w:rStyle w:val="aa"/>
            <w:rFonts w:ascii="Arial" w:hAnsi="Arial"/>
            <w:lang w:val="fr-FR"/>
          </w:rPr>
          <w:t>HTTP(s)</w:t>
        </w:r>
        <w:r w:rsidR="00CD03EF" w:rsidRPr="004B1DE1">
          <w:rPr>
            <w:rStyle w:val="aa"/>
            <w:rFonts w:ascii="Arial" w:hAnsi="Arial" w:hint="eastAsia"/>
          </w:rPr>
          <w:t>接口</w:t>
        </w:r>
        <w:r w:rsidR="00CD03EF">
          <w:rPr>
            <w:webHidden/>
          </w:rPr>
          <w:tab/>
        </w:r>
        <w:r>
          <w:rPr>
            <w:webHidden/>
          </w:rPr>
          <w:fldChar w:fldCharType="begin"/>
        </w:r>
        <w:r w:rsidR="00CD03EF">
          <w:rPr>
            <w:webHidden/>
          </w:rPr>
          <w:instrText xml:space="preserve"> PAGEREF _Toc317101322 \h </w:instrText>
        </w:r>
        <w:r>
          <w:rPr>
            <w:webHidden/>
          </w:rPr>
        </w:r>
        <w:r>
          <w:rPr>
            <w:webHidden/>
          </w:rPr>
          <w:fldChar w:fldCharType="separate"/>
        </w:r>
        <w:r w:rsidR="00CD03EF">
          <w:rPr>
            <w:webHidden/>
          </w:rPr>
          <w:t>69</w:t>
        </w:r>
        <w:r>
          <w:rPr>
            <w:webHidden/>
          </w:rPr>
          <w:fldChar w:fldCharType="end"/>
        </w:r>
      </w:hyperlink>
    </w:p>
    <w:p w:rsidR="00CD03EF" w:rsidRDefault="00AD07BB">
      <w:pPr>
        <w:pStyle w:val="23"/>
        <w:tabs>
          <w:tab w:val="left" w:pos="1050"/>
          <w:tab w:val="right" w:leader="dot" w:pos="8296"/>
        </w:tabs>
        <w:rPr>
          <w:rFonts w:asciiTheme="minorHAnsi" w:eastAsiaTheme="minorEastAsia" w:hAnsiTheme="minorHAnsi" w:cstheme="minorBidi"/>
          <w:smallCaps w:val="0"/>
          <w:noProof/>
          <w:szCs w:val="22"/>
        </w:rPr>
      </w:pPr>
      <w:hyperlink w:anchor="_Toc317101323" w:history="1">
        <w:r w:rsidR="00CD03EF" w:rsidRPr="004B1DE1">
          <w:rPr>
            <w:rStyle w:val="aa"/>
            <w:noProof/>
            <w:lang w:val="fr-FR"/>
          </w:rPr>
          <w:t>2.24.</w:t>
        </w:r>
        <w:r w:rsidR="00CD03EF">
          <w:rPr>
            <w:rFonts w:asciiTheme="minorHAnsi" w:eastAsiaTheme="minorEastAsia" w:hAnsiTheme="minorHAnsi" w:cstheme="minorBidi"/>
            <w:smallCaps w:val="0"/>
            <w:noProof/>
            <w:szCs w:val="22"/>
          </w:rPr>
          <w:tab/>
        </w:r>
        <w:r w:rsidR="00CD03EF" w:rsidRPr="004B1DE1">
          <w:rPr>
            <w:rStyle w:val="aa"/>
            <w:noProof/>
          </w:rPr>
          <w:t>updAcctValidStatus</w:t>
        </w:r>
        <w:r w:rsidR="00CD03EF" w:rsidRPr="004B1DE1">
          <w:rPr>
            <w:rStyle w:val="aa"/>
            <w:rFonts w:hint="eastAsia"/>
            <w:noProof/>
          </w:rPr>
          <w:t>（</w:t>
        </w:r>
        <w:r w:rsidR="00CD03EF" w:rsidRPr="004B1DE1">
          <w:rPr>
            <w:rStyle w:val="aa"/>
            <w:noProof/>
          </w:rPr>
          <w:t>DBank</w:t>
        </w:r>
        <w:r w:rsidR="00CD03EF" w:rsidRPr="004B1DE1">
          <w:rPr>
            <w:rStyle w:val="aa"/>
            <w:rFonts w:hint="eastAsia"/>
            <w:noProof/>
          </w:rPr>
          <w:t>）</w:t>
        </w:r>
        <w:r w:rsidR="00CD03EF">
          <w:rPr>
            <w:noProof/>
            <w:webHidden/>
          </w:rPr>
          <w:tab/>
        </w:r>
        <w:r>
          <w:rPr>
            <w:noProof/>
            <w:webHidden/>
          </w:rPr>
          <w:fldChar w:fldCharType="begin"/>
        </w:r>
        <w:r w:rsidR="00CD03EF">
          <w:rPr>
            <w:noProof/>
            <w:webHidden/>
          </w:rPr>
          <w:instrText xml:space="preserve"> PAGEREF _Toc317101323 \h </w:instrText>
        </w:r>
        <w:r>
          <w:rPr>
            <w:noProof/>
            <w:webHidden/>
          </w:rPr>
        </w:r>
        <w:r>
          <w:rPr>
            <w:noProof/>
            <w:webHidden/>
          </w:rPr>
          <w:fldChar w:fldCharType="separate"/>
        </w:r>
        <w:r w:rsidR="00CD03EF">
          <w:rPr>
            <w:noProof/>
            <w:webHidden/>
          </w:rPr>
          <w:t>69</w:t>
        </w:r>
        <w:r>
          <w:rPr>
            <w:noProof/>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324" w:history="1">
        <w:r w:rsidR="00CD03EF" w:rsidRPr="004B1DE1">
          <w:rPr>
            <w:rStyle w:val="aa"/>
            <w:lang w:val="fr-FR"/>
          </w:rPr>
          <w:t>2.24.1.</w:t>
        </w:r>
        <w:r w:rsidR="00CD03EF">
          <w:rPr>
            <w:rFonts w:asciiTheme="minorHAnsi" w:eastAsiaTheme="minorEastAsia" w:hAnsiTheme="minorHAnsi" w:cstheme="minorBidi"/>
            <w:b w:val="0"/>
            <w:i w:val="0"/>
            <w:iCs w:val="0"/>
            <w:kern w:val="2"/>
            <w:szCs w:val="22"/>
          </w:rPr>
          <w:tab/>
        </w:r>
        <w:r w:rsidR="00CD03EF" w:rsidRPr="004B1DE1">
          <w:rPr>
            <w:rStyle w:val="aa"/>
            <w:rFonts w:ascii="Arial" w:hAnsi="Arial"/>
            <w:lang w:val="fr-FR"/>
          </w:rPr>
          <w:t>JSON</w:t>
        </w:r>
        <w:r w:rsidR="00CD03EF" w:rsidRPr="004B1DE1">
          <w:rPr>
            <w:rStyle w:val="aa"/>
            <w:rFonts w:ascii="Arial" w:hAnsi="Arial" w:hint="eastAsia"/>
            <w:lang w:val="fr-FR"/>
          </w:rPr>
          <w:t>＋</w:t>
        </w:r>
        <w:r w:rsidR="00CD03EF" w:rsidRPr="004B1DE1">
          <w:rPr>
            <w:rStyle w:val="aa"/>
            <w:rFonts w:ascii="Arial" w:hAnsi="Arial"/>
            <w:lang w:val="fr-FR"/>
          </w:rPr>
          <w:t>SOAP</w:t>
        </w:r>
        <w:r w:rsidR="00CD03EF" w:rsidRPr="004B1DE1">
          <w:rPr>
            <w:rStyle w:val="aa"/>
            <w:rFonts w:ascii="Arial" w:hAnsi="Arial" w:hint="eastAsia"/>
            <w:lang w:val="fr-FR"/>
          </w:rPr>
          <w:t>接口</w:t>
        </w:r>
        <w:r w:rsidR="00CD03EF">
          <w:rPr>
            <w:webHidden/>
          </w:rPr>
          <w:tab/>
        </w:r>
        <w:r>
          <w:rPr>
            <w:webHidden/>
          </w:rPr>
          <w:fldChar w:fldCharType="begin"/>
        </w:r>
        <w:r w:rsidR="00CD03EF">
          <w:rPr>
            <w:webHidden/>
          </w:rPr>
          <w:instrText xml:space="preserve"> PAGEREF _Toc317101324 \h </w:instrText>
        </w:r>
        <w:r>
          <w:rPr>
            <w:webHidden/>
          </w:rPr>
        </w:r>
        <w:r>
          <w:rPr>
            <w:webHidden/>
          </w:rPr>
          <w:fldChar w:fldCharType="separate"/>
        </w:r>
        <w:r w:rsidR="00CD03EF">
          <w:rPr>
            <w:webHidden/>
          </w:rPr>
          <w:t>69</w:t>
        </w:r>
        <w:r>
          <w:rPr>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325" w:history="1">
        <w:r w:rsidR="00CD03EF" w:rsidRPr="004B1DE1">
          <w:rPr>
            <w:rStyle w:val="aa"/>
            <w:rFonts w:ascii="Arial" w:hAnsi="Arial"/>
            <w:lang w:val="fr-FR"/>
          </w:rPr>
          <w:t>2.24.2.</w:t>
        </w:r>
        <w:r w:rsidR="00CD03EF">
          <w:rPr>
            <w:rFonts w:asciiTheme="minorHAnsi" w:eastAsiaTheme="minorEastAsia" w:hAnsiTheme="minorHAnsi" w:cstheme="minorBidi"/>
            <w:b w:val="0"/>
            <w:i w:val="0"/>
            <w:iCs w:val="0"/>
            <w:kern w:val="2"/>
            <w:szCs w:val="22"/>
          </w:rPr>
          <w:tab/>
        </w:r>
        <w:r w:rsidR="00CD03EF" w:rsidRPr="004B1DE1">
          <w:rPr>
            <w:rStyle w:val="aa"/>
            <w:rFonts w:ascii="Arial" w:hAnsi="Arial"/>
            <w:lang w:val="fr-FR"/>
          </w:rPr>
          <w:t>HTTP(s)</w:t>
        </w:r>
        <w:r w:rsidR="00CD03EF" w:rsidRPr="004B1DE1">
          <w:rPr>
            <w:rStyle w:val="aa"/>
            <w:rFonts w:ascii="Arial" w:hAnsi="Arial" w:hint="eastAsia"/>
          </w:rPr>
          <w:t>接口</w:t>
        </w:r>
        <w:r w:rsidR="00CD03EF">
          <w:rPr>
            <w:webHidden/>
          </w:rPr>
          <w:tab/>
        </w:r>
        <w:r>
          <w:rPr>
            <w:webHidden/>
          </w:rPr>
          <w:fldChar w:fldCharType="begin"/>
        </w:r>
        <w:r w:rsidR="00CD03EF">
          <w:rPr>
            <w:webHidden/>
          </w:rPr>
          <w:instrText xml:space="preserve"> PAGEREF _Toc317101325 \h </w:instrText>
        </w:r>
        <w:r>
          <w:rPr>
            <w:webHidden/>
          </w:rPr>
        </w:r>
        <w:r>
          <w:rPr>
            <w:webHidden/>
          </w:rPr>
          <w:fldChar w:fldCharType="separate"/>
        </w:r>
        <w:r w:rsidR="00CD03EF">
          <w:rPr>
            <w:webHidden/>
          </w:rPr>
          <w:t>71</w:t>
        </w:r>
        <w:r>
          <w:rPr>
            <w:webHidden/>
          </w:rPr>
          <w:fldChar w:fldCharType="end"/>
        </w:r>
      </w:hyperlink>
    </w:p>
    <w:p w:rsidR="00CD03EF" w:rsidRDefault="00AD07BB">
      <w:pPr>
        <w:pStyle w:val="23"/>
        <w:tabs>
          <w:tab w:val="left" w:pos="1050"/>
          <w:tab w:val="right" w:leader="dot" w:pos="8296"/>
        </w:tabs>
        <w:rPr>
          <w:rFonts w:asciiTheme="minorHAnsi" w:eastAsiaTheme="minorEastAsia" w:hAnsiTheme="minorHAnsi" w:cstheme="minorBidi"/>
          <w:smallCaps w:val="0"/>
          <w:noProof/>
          <w:szCs w:val="22"/>
        </w:rPr>
      </w:pPr>
      <w:hyperlink w:anchor="_Toc317101326" w:history="1">
        <w:r w:rsidR="00CD03EF" w:rsidRPr="004B1DE1">
          <w:rPr>
            <w:rStyle w:val="aa"/>
            <w:noProof/>
            <w:lang w:val="fr-FR"/>
          </w:rPr>
          <w:t>2.25.</w:t>
        </w:r>
        <w:r w:rsidR="00CD03EF">
          <w:rPr>
            <w:rFonts w:asciiTheme="minorHAnsi" w:eastAsiaTheme="minorEastAsia" w:hAnsiTheme="minorHAnsi" w:cstheme="minorBidi"/>
            <w:smallCaps w:val="0"/>
            <w:noProof/>
            <w:szCs w:val="22"/>
          </w:rPr>
          <w:tab/>
        </w:r>
        <w:r w:rsidR="00CD03EF" w:rsidRPr="004B1DE1">
          <w:rPr>
            <w:rStyle w:val="aa"/>
            <w:noProof/>
          </w:rPr>
          <w:t>updUserValidStatus</w:t>
        </w:r>
        <w:r w:rsidR="00CD03EF" w:rsidRPr="004B1DE1">
          <w:rPr>
            <w:rStyle w:val="aa"/>
            <w:rFonts w:hint="eastAsia"/>
            <w:noProof/>
          </w:rPr>
          <w:t>（</w:t>
        </w:r>
        <w:r w:rsidR="00CD03EF" w:rsidRPr="004B1DE1">
          <w:rPr>
            <w:rStyle w:val="aa"/>
            <w:noProof/>
          </w:rPr>
          <w:t>DBank</w:t>
        </w:r>
        <w:r w:rsidR="00CD03EF" w:rsidRPr="004B1DE1">
          <w:rPr>
            <w:rStyle w:val="aa"/>
            <w:rFonts w:hint="eastAsia"/>
            <w:noProof/>
          </w:rPr>
          <w:t>）</w:t>
        </w:r>
        <w:r w:rsidR="00CD03EF">
          <w:rPr>
            <w:noProof/>
            <w:webHidden/>
          </w:rPr>
          <w:tab/>
        </w:r>
        <w:r>
          <w:rPr>
            <w:noProof/>
            <w:webHidden/>
          </w:rPr>
          <w:fldChar w:fldCharType="begin"/>
        </w:r>
        <w:r w:rsidR="00CD03EF">
          <w:rPr>
            <w:noProof/>
            <w:webHidden/>
          </w:rPr>
          <w:instrText xml:space="preserve"> PAGEREF _Toc317101326 \h </w:instrText>
        </w:r>
        <w:r>
          <w:rPr>
            <w:noProof/>
            <w:webHidden/>
          </w:rPr>
        </w:r>
        <w:r>
          <w:rPr>
            <w:noProof/>
            <w:webHidden/>
          </w:rPr>
          <w:fldChar w:fldCharType="separate"/>
        </w:r>
        <w:r w:rsidR="00CD03EF">
          <w:rPr>
            <w:noProof/>
            <w:webHidden/>
          </w:rPr>
          <w:t>71</w:t>
        </w:r>
        <w:r>
          <w:rPr>
            <w:noProof/>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327" w:history="1">
        <w:r w:rsidR="00CD03EF" w:rsidRPr="004B1DE1">
          <w:rPr>
            <w:rStyle w:val="aa"/>
            <w:lang w:val="fr-FR"/>
          </w:rPr>
          <w:t>2.25.1.</w:t>
        </w:r>
        <w:r w:rsidR="00CD03EF">
          <w:rPr>
            <w:rFonts w:asciiTheme="minorHAnsi" w:eastAsiaTheme="minorEastAsia" w:hAnsiTheme="minorHAnsi" w:cstheme="minorBidi"/>
            <w:b w:val="0"/>
            <w:i w:val="0"/>
            <w:iCs w:val="0"/>
            <w:kern w:val="2"/>
            <w:szCs w:val="22"/>
          </w:rPr>
          <w:tab/>
        </w:r>
        <w:r w:rsidR="00CD03EF" w:rsidRPr="004B1DE1">
          <w:rPr>
            <w:rStyle w:val="aa"/>
            <w:rFonts w:ascii="Arial" w:hAnsi="Arial"/>
            <w:lang w:val="fr-FR"/>
          </w:rPr>
          <w:t>JSON</w:t>
        </w:r>
        <w:r w:rsidR="00CD03EF" w:rsidRPr="004B1DE1">
          <w:rPr>
            <w:rStyle w:val="aa"/>
            <w:rFonts w:ascii="Arial" w:hAnsi="Arial" w:hint="eastAsia"/>
            <w:lang w:val="fr-FR"/>
          </w:rPr>
          <w:t>＋</w:t>
        </w:r>
        <w:r w:rsidR="00CD03EF" w:rsidRPr="004B1DE1">
          <w:rPr>
            <w:rStyle w:val="aa"/>
            <w:rFonts w:ascii="Arial" w:hAnsi="Arial"/>
            <w:lang w:val="fr-FR"/>
          </w:rPr>
          <w:t>SOAP</w:t>
        </w:r>
        <w:r w:rsidR="00CD03EF" w:rsidRPr="004B1DE1">
          <w:rPr>
            <w:rStyle w:val="aa"/>
            <w:rFonts w:ascii="Arial" w:hAnsi="Arial" w:hint="eastAsia"/>
            <w:lang w:val="fr-FR"/>
          </w:rPr>
          <w:t>接口</w:t>
        </w:r>
        <w:r w:rsidR="00CD03EF">
          <w:rPr>
            <w:webHidden/>
          </w:rPr>
          <w:tab/>
        </w:r>
        <w:r>
          <w:rPr>
            <w:webHidden/>
          </w:rPr>
          <w:fldChar w:fldCharType="begin"/>
        </w:r>
        <w:r w:rsidR="00CD03EF">
          <w:rPr>
            <w:webHidden/>
          </w:rPr>
          <w:instrText xml:space="preserve"> PAGEREF _Toc317101327 \h </w:instrText>
        </w:r>
        <w:r>
          <w:rPr>
            <w:webHidden/>
          </w:rPr>
        </w:r>
        <w:r>
          <w:rPr>
            <w:webHidden/>
          </w:rPr>
          <w:fldChar w:fldCharType="separate"/>
        </w:r>
        <w:r w:rsidR="00CD03EF">
          <w:rPr>
            <w:webHidden/>
          </w:rPr>
          <w:t>71</w:t>
        </w:r>
        <w:r>
          <w:rPr>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328" w:history="1">
        <w:r w:rsidR="00CD03EF" w:rsidRPr="004B1DE1">
          <w:rPr>
            <w:rStyle w:val="aa"/>
            <w:rFonts w:ascii="Arial" w:hAnsi="Arial"/>
            <w:lang w:val="fr-FR"/>
          </w:rPr>
          <w:t>2.25.2.</w:t>
        </w:r>
        <w:r w:rsidR="00CD03EF">
          <w:rPr>
            <w:rFonts w:asciiTheme="minorHAnsi" w:eastAsiaTheme="minorEastAsia" w:hAnsiTheme="minorHAnsi" w:cstheme="minorBidi"/>
            <w:b w:val="0"/>
            <w:i w:val="0"/>
            <w:iCs w:val="0"/>
            <w:kern w:val="2"/>
            <w:szCs w:val="22"/>
          </w:rPr>
          <w:tab/>
        </w:r>
        <w:r w:rsidR="00CD03EF" w:rsidRPr="004B1DE1">
          <w:rPr>
            <w:rStyle w:val="aa"/>
            <w:rFonts w:ascii="Arial" w:hAnsi="Arial"/>
            <w:lang w:val="fr-FR"/>
          </w:rPr>
          <w:t>HTTP(s)</w:t>
        </w:r>
        <w:r w:rsidR="00CD03EF" w:rsidRPr="004B1DE1">
          <w:rPr>
            <w:rStyle w:val="aa"/>
            <w:rFonts w:ascii="Arial" w:hAnsi="Arial" w:hint="eastAsia"/>
          </w:rPr>
          <w:t>接口</w:t>
        </w:r>
        <w:r w:rsidR="00CD03EF">
          <w:rPr>
            <w:webHidden/>
          </w:rPr>
          <w:tab/>
        </w:r>
        <w:r>
          <w:rPr>
            <w:webHidden/>
          </w:rPr>
          <w:fldChar w:fldCharType="begin"/>
        </w:r>
        <w:r w:rsidR="00CD03EF">
          <w:rPr>
            <w:webHidden/>
          </w:rPr>
          <w:instrText xml:space="preserve"> PAGEREF _Toc317101328 \h </w:instrText>
        </w:r>
        <w:r>
          <w:rPr>
            <w:webHidden/>
          </w:rPr>
        </w:r>
        <w:r>
          <w:rPr>
            <w:webHidden/>
          </w:rPr>
          <w:fldChar w:fldCharType="separate"/>
        </w:r>
        <w:r w:rsidR="00CD03EF">
          <w:rPr>
            <w:webHidden/>
          </w:rPr>
          <w:t>72</w:t>
        </w:r>
        <w:r>
          <w:rPr>
            <w:webHidden/>
          </w:rPr>
          <w:fldChar w:fldCharType="end"/>
        </w:r>
      </w:hyperlink>
    </w:p>
    <w:p w:rsidR="00CD03EF" w:rsidRDefault="00AD07BB">
      <w:pPr>
        <w:pStyle w:val="23"/>
        <w:tabs>
          <w:tab w:val="left" w:pos="1050"/>
          <w:tab w:val="right" w:leader="dot" w:pos="8296"/>
        </w:tabs>
        <w:rPr>
          <w:rFonts w:asciiTheme="minorHAnsi" w:eastAsiaTheme="minorEastAsia" w:hAnsiTheme="minorHAnsi" w:cstheme="minorBidi"/>
          <w:smallCaps w:val="0"/>
          <w:noProof/>
          <w:szCs w:val="22"/>
        </w:rPr>
      </w:pPr>
      <w:hyperlink w:anchor="_Toc317101329" w:history="1">
        <w:r w:rsidR="00CD03EF" w:rsidRPr="004B1DE1">
          <w:rPr>
            <w:rStyle w:val="aa"/>
            <w:noProof/>
          </w:rPr>
          <w:t>2.26.</w:t>
        </w:r>
        <w:r w:rsidR="00CD03EF">
          <w:rPr>
            <w:rFonts w:asciiTheme="minorHAnsi" w:eastAsiaTheme="minorEastAsia" w:hAnsiTheme="minorHAnsi" w:cstheme="minorBidi"/>
            <w:smallCaps w:val="0"/>
            <w:noProof/>
            <w:szCs w:val="22"/>
          </w:rPr>
          <w:tab/>
        </w:r>
        <w:r w:rsidR="00CD03EF" w:rsidRPr="004B1DE1">
          <w:rPr>
            <w:rStyle w:val="aa"/>
            <w:noProof/>
          </w:rPr>
          <w:t>addLoginAcct</w:t>
        </w:r>
        <w:r w:rsidR="00CD03EF">
          <w:rPr>
            <w:noProof/>
            <w:webHidden/>
          </w:rPr>
          <w:tab/>
        </w:r>
        <w:r>
          <w:rPr>
            <w:noProof/>
            <w:webHidden/>
          </w:rPr>
          <w:fldChar w:fldCharType="begin"/>
        </w:r>
        <w:r w:rsidR="00CD03EF">
          <w:rPr>
            <w:noProof/>
            <w:webHidden/>
          </w:rPr>
          <w:instrText xml:space="preserve"> PAGEREF _Toc317101329 \h </w:instrText>
        </w:r>
        <w:r>
          <w:rPr>
            <w:noProof/>
            <w:webHidden/>
          </w:rPr>
        </w:r>
        <w:r>
          <w:rPr>
            <w:noProof/>
            <w:webHidden/>
          </w:rPr>
          <w:fldChar w:fldCharType="separate"/>
        </w:r>
        <w:r w:rsidR="00CD03EF">
          <w:rPr>
            <w:noProof/>
            <w:webHidden/>
          </w:rPr>
          <w:t>72</w:t>
        </w:r>
        <w:r>
          <w:rPr>
            <w:noProof/>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330" w:history="1">
        <w:r w:rsidR="00CD03EF" w:rsidRPr="004B1DE1">
          <w:rPr>
            <w:rStyle w:val="aa"/>
          </w:rPr>
          <w:t>2.26.1.</w:t>
        </w:r>
        <w:r w:rsidR="00CD03EF">
          <w:rPr>
            <w:rFonts w:asciiTheme="minorHAnsi" w:eastAsiaTheme="minorEastAsia" w:hAnsiTheme="minorHAnsi" w:cstheme="minorBidi"/>
            <w:b w:val="0"/>
            <w:i w:val="0"/>
            <w:iCs w:val="0"/>
            <w:kern w:val="2"/>
            <w:szCs w:val="22"/>
          </w:rPr>
          <w:tab/>
        </w:r>
        <w:r w:rsidR="00CD03EF" w:rsidRPr="004B1DE1">
          <w:rPr>
            <w:rStyle w:val="aa"/>
            <w:rFonts w:ascii="Arial" w:hAnsi="Arial"/>
          </w:rPr>
          <w:t>JSON</w:t>
        </w:r>
        <w:r w:rsidR="00CD03EF" w:rsidRPr="004B1DE1">
          <w:rPr>
            <w:rStyle w:val="aa"/>
            <w:rFonts w:ascii="Arial" w:hAnsi="Arial" w:hint="eastAsia"/>
          </w:rPr>
          <w:t>＋</w:t>
        </w:r>
        <w:r w:rsidR="00CD03EF" w:rsidRPr="004B1DE1">
          <w:rPr>
            <w:rStyle w:val="aa"/>
            <w:rFonts w:ascii="Arial" w:hAnsi="Arial"/>
          </w:rPr>
          <w:t>SOAP</w:t>
        </w:r>
        <w:r w:rsidR="00CD03EF" w:rsidRPr="004B1DE1">
          <w:rPr>
            <w:rStyle w:val="aa"/>
            <w:rFonts w:ascii="Arial" w:hAnsi="Arial" w:hint="eastAsia"/>
          </w:rPr>
          <w:t>接口</w:t>
        </w:r>
        <w:r w:rsidR="00CD03EF">
          <w:rPr>
            <w:webHidden/>
          </w:rPr>
          <w:tab/>
        </w:r>
        <w:r>
          <w:rPr>
            <w:webHidden/>
          </w:rPr>
          <w:fldChar w:fldCharType="begin"/>
        </w:r>
        <w:r w:rsidR="00CD03EF">
          <w:rPr>
            <w:webHidden/>
          </w:rPr>
          <w:instrText xml:space="preserve"> PAGEREF _Toc317101330 \h </w:instrText>
        </w:r>
        <w:r>
          <w:rPr>
            <w:webHidden/>
          </w:rPr>
        </w:r>
        <w:r>
          <w:rPr>
            <w:webHidden/>
          </w:rPr>
          <w:fldChar w:fldCharType="separate"/>
        </w:r>
        <w:r w:rsidR="00CD03EF">
          <w:rPr>
            <w:webHidden/>
          </w:rPr>
          <w:t>72</w:t>
        </w:r>
        <w:r>
          <w:rPr>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331" w:history="1">
        <w:r w:rsidR="00CD03EF" w:rsidRPr="004B1DE1">
          <w:rPr>
            <w:rStyle w:val="aa"/>
            <w:rFonts w:ascii="Arial" w:hAnsi="Arial"/>
          </w:rPr>
          <w:t>2.26.2.</w:t>
        </w:r>
        <w:r w:rsidR="00CD03EF">
          <w:rPr>
            <w:rFonts w:asciiTheme="minorHAnsi" w:eastAsiaTheme="minorEastAsia" w:hAnsiTheme="minorHAnsi" w:cstheme="minorBidi"/>
            <w:b w:val="0"/>
            <w:i w:val="0"/>
            <w:iCs w:val="0"/>
            <w:kern w:val="2"/>
            <w:szCs w:val="22"/>
          </w:rPr>
          <w:tab/>
        </w:r>
        <w:r w:rsidR="00CD03EF" w:rsidRPr="004B1DE1">
          <w:rPr>
            <w:rStyle w:val="aa"/>
            <w:rFonts w:ascii="Arial" w:hAnsi="Arial"/>
          </w:rPr>
          <w:t>HTTP(s)</w:t>
        </w:r>
        <w:r w:rsidR="00CD03EF" w:rsidRPr="004B1DE1">
          <w:rPr>
            <w:rStyle w:val="aa"/>
            <w:rFonts w:ascii="Arial" w:hAnsi="Arial" w:hint="eastAsia"/>
          </w:rPr>
          <w:t>接口</w:t>
        </w:r>
        <w:r w:rsidR="00CD03EF">
          <w:rPr>
            <w:webHidden/>
          </w:rPr>
          <w:tab/>
        </w:r>
        <w:r>
          <w:rPr>
            <w:webHidden/>
          </w:rPr>
          <w:fldChar w:fldCharType="begin"/>
        </w:r>
        <w:r w:rsidR="00CD03EF">
          <w:rPr>
            <w:webHidden/>
          </w:rPr>
          <w:instrText xml:space="preserve"> PAGEREF _Toc317101331 \h </w:instrText>
        </w:r>
        <w:r>
          <w:rPr>
            <w:webHidden/>
          </w:rPr>
        </w:r>
        <w:r>
          <w:rPr>
            <w:webHidden/>
          </w:rPr>
          <w:fldChar w:fldCharType="separate"/>
        </w:r>
        <w:r w:rsidR="00CD03EF">
          <w:rPr>
            <w:webHidden/>
          </w:rPr>
          <w:t>74</w:t>
        </w:r>
        <w:r>
          <w:rPr>
            <w:webHidden/>
          </w:rPr>
          <w:fldChar w:fldCharType="end"/>
        </w:r>
      </w:hyperlink>
    </w:p>
    <w:p w:rsidR="00CD03EF" w:rsidRDefault="00AD07BB">
      <w:pPr>
        <w:pStyle w:val="23"/>
        <w:tabs>
          <w:tab w:val="left" w:pos="1050"/>
          <w:tab w:val="right" w:leader="dot" w:pos="8296"/>
        </w:tabs>
        <w:rPr>
          <w:rFonts w:asciiTheme="minorHAnsi" w:eastAsiaTheme="minorEastAsia" w:hAnsiTheme="minorHAnsi" w:cstheme="minorBidi"/>
          <w:smallCaps w:val="0"/>
          <w:noProof/>
          <w:szCs w:val="22"/>
        </w:rPr>
      </w:pPr>
      <w:hyperlink w:anchor="_Toc317101332" w:history="1">
        <w:r w:rsidR="00CD03EF" w:rsidRPr="004B1DE1">
          <w:rPr>
            <w:rStyle w:val="aa"/>
            <w:noProof/>
          </w:rPr>
          <w:t>2.27.</w:t>
        </w:r>
        <w:r w:rsidR="00CD03EF">
          <w:rPr>
            <w:rFonts w:asciiTheme="minorHAnsi" w:eastAsiaTheme="minorEastAsia" w:hAnsiTheme="minorHAnsi" w:cstheme="minorBidi"/>
            <w:smallCaps w:val="0"/>
            <w:noProof/>
            <w:szCs w:val="22"/>
          </w:rPr>
          <w:tab/>
        </w:r>
        <w:r w:rsidR="00CD03EF" w:rsidRPr="004B1DE1">
          <w:rPr>
            <w:rStyle w:val="aa"/>
            <w:noProof/>
          </w:rPr>
          <w:t>delLoginAcct</w:t>
        </w:r>
        <w:r w:rsidR="00CD03EF">
          <w:rPr>
            <w:noProof/>
            <w:webHidden/>
          </w:rPr>
          <w:tab/>
        </w:r>
        <w:r>
          <w:rPr>
            <w:noProof/>
            <w:webHidden/>
          </w:rPr>
          <w:fldChar w:fldCharType="begin"/>
        </w:r>
        <w:r w:rsidR="00CD03EF">
          <w:rPr>
            <w:noProof/>
            <w:webHidden/>
          </w:rPr>
          <w:instrText xml:space="preserve"> PAGEREF _Toc317101332 \h </w:instrText>
        </w:r>
        <w:r>
          <w:rPr>
            <w:noProof/>
            <w:webHidden/>
          </w:rPr>
        </w:r>
        <w:r>
          <w:rPr>
            <w:noProof/>
            <w:webHidden/>
          </w:rPr>
          <w:fldChar w:fldCharType="separate"/>
        </w:r>
        <w:r w:rsidR="00CD03EF">
          <w:rPr>
            <w:noProof/>
            <w:webHidden/>
          </w:rPr>
          <w:t>74</w:t>
        </w:r>
        <w:r>
          <w:rPr>
            <w:noProof/>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333" w:history="1">
        <w:r w:rsidR="00CD03EF" w:rsidRPr="004B1DE1">
          <w:rPr>
            <w:rStyle w:val="aa"/>
          </w:rPr>
          <w:t>2.27.1.</w:t>
        </w:r>
        <w:r w:rsidR="00CD03EF">
          <w:rPr>
            <w:rFonts w:asciiTheme="minorHAnsi" w:eastAsiaTheme="minorEastAsia" w:hAnsiTheme="minorHAnsi" w:cstheme="minorBidi"/>
            <w:b w:val="0"/>
            <w:i w:val="0"/>
            <w:iCs w:val="0"/>
            <w:kern w:val="2"/>
            <w:szCs w:val="22"/>
          </w:rPr>
          <w:tab/>
        </w:r>
        <w:r w:rsidR="00CD03EF" w:rsidRPr="004B1DE1">
          <w:rPr>
            <w:rStyle w:val="aa"/>
            <w:rFonts w:ascii="Arial" w:hAnsi="Arial"/>
          </w:rPr>
          <w:t>JSON</w:t>
        </w:r>
        <w:r w:rsidR="00CD03EF" w:rsidRPr="004B1DE1">
          <w:rPr>
            <w:rStyle w:val="aa"/>
            <w:rFonts w:ascii="Arial" w:hAnsi="Arial" w:hint="eastAsia"/>
          </w:rPr>
          <w:t>＋</w:t>
        </w:r>
        <w:r w:rsidR="00CD03EF" w:rsidRPr="004B1DE1">
          <w:rPr>
            <w:rStyle w:val="aa"/>
            <w:rFonts w:ascii="Arial" w:hAnsi="Arial"/>
          </w:rPr>
          <w:t>SOAP</w:t>
        </w:r>
        <w:r w:rsidR="00CD03EF" w:rsidRPr="004B1DE1">
          <w:rPr>
            <w:rStyle w:val="aa"/>
            <w:rFonts w:ascii="Arial" w:hAnsi="Arial" w:hint="eastAsia"/>
          </w:rPr>
          <w:t>接口</w:t>
        </w:r>
        <w:r w:rsidR="00CD03EF">
          <w:rPr>
            <w:webHidden/>
          </w:rPr>
          <w:tab/>
        </w:r>
        <w:r>
          <w:rPr>
            <w:webHidden/>
          </w:rPr>
          <w:fldChar w:fldCharType="begin"/>
        </w:r>
        <w:r w:rsidR="00CD03EF">
          <w:rPr>
            <w:webHidden/>
          </w:rPr>
          <w:instrText xml:space="preserve"> PAGEREF _Toc317101333 \h </w:instrText>
        </w:r>
        <w:r>
          <w:rPr>
            <w:webHidden/>
          </w:rPr>
        </w:r>
        <w:r>
          <w:rPr>
            <w:webHidden/>
          </w:rPr>
          <w:fldChar w:fldCharType="separate"/>
        </w:r>
        <w:r w:rsidR="00CD03EF">
          <w:rPr>
            <w:webHidden/>
          </w:rPr>
          <w:t>74</w:t>
        </w:r>
        <w:r>
          <w:rPr>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334" w:history="1">
        <w:r w:rsidR="00CD03EF" w:rsidRPr="004B1DE1">
          <w:rPr>
            <w:rStyle w:val="aa"/>
            <w:rFonts w:ascii="Arial" w:hAnsi="Arial"/>
          </w:rPr>
          <w:t>2.27.2.</w:t>
        </w:r>
        <w:r w:rsidR="00CD03EF">
          <w:rPr>
            <w:rFonts w:asciiTheme="minorHAnsi" w:eastAsiaTheme="minorEastAsia" w:hAnsiTheme="minorHAnsi" w:cstheme="minorBidi"/>
            <w:b w:val="0"/>
            <w:i w:val="0"/>
            <w:iCs w:val="0"/>
            <w:kern w:val="2"/>
            <w:szCs w:val="22"/>
          </w:rPr>
          <w:tab/>
        </w:r>
        <w:r w:rsidR="00CD03EF" w:rsidRPr="004B1DE1">
          <w:rPr>
            <w:rStyle w:val="aa"/>
            <w:rFonts w:ascii="Arial" w:hAnsi="Arial"/>
          </w:rPr>
          <w:t>HTTP(s)</w:t>
        </w:r>
        <w:r w:rsidR="00CD03EF" w:rsidRPr="004B1DE1">
          <w:rPr>
            <w:rStyle w:val="aa"/>
            <w:rFonts w:ascii="Arial" w:hAnsi="Arial" w:hint="eastAsia"/>
          </w:rPr>
          <w:t>接口</w:t>
        </w:r>
        <w:r w:rsidR="00CD03EF">
          <w:rPr>
            <w:webHidden/>
          </w:rPr>
          <w:tab/>
        </w:r>
        <w:r>
          <w:rPr>
            <w:webHidden/>
          </w:rPr>
          <w:fldChar w:fldCharType="begin"/>
        </w:r>
        <w:r w:rsidR="00CD03EF">
          <w:rPr>
            <w:webHidden/>
          </w:rPr>
          <w:instrText xml:space="preserve"> PAGEREF _Toc317101334 \h </w:instrText>
        </w:r>
        <w:r>
          <w:rPr>
            <w:webHidden/>
          </w:rPr>
        </w:r>
        <w:r>
          <w:rPr>
            <w:webHidden/>
          </w:rPr>
          <w:fldChar w:fldCharType="separate"/>
        </w:r>
        <w:r w:rsidR="00CD03EF">
          <w:rPr>
            <w:webHidden/>
          </w:rPr>
          <w:t>76</w:t>
        </w:r>
        <w:r>
          <w:rPr>
            <w:webHidden/>
          </w:rPr>
          <w:fldChar w:fldCharType="end"/>
        </w:r>
      </w:hyperlink>
    </w:p>
    <w:p w:rsidR="00CD03EF" w:rsidRDefault="00AD07BB">
      <w:pPr>
        <w:pStyle w:val="23"/>
        <w:tabs>
          <w:tab w:val="left" w:pos="1050"/>
          <w:tab w:val="right" w:leader="dot" w:pos="8296"/>
        </w:tabs>
        <w:rPr>
          <w:rFonts w:asciiTheme="minorHAnsi" w:eastAsiaTheme="minorEastAsia" w:hAnsiTheme="minorHAnsi" w:cstheme="minorBidi"/>
          <w:smallCaps w:val="0"/>
          <w:noProof/>
          <w:szCs w:val="22"/>
        </w:rPr>
      </w:pPr>
      <w:hyperlink w:anchor="_Toc317101335" w:history="1">
        <w:r w:rsidR="00CD03EF" w:rsidRPr="004B1DE1">
          <w:rPr>
            <w:rStyle w:val="aa"/>
            <w:noProof/>
            <w:lang w:val="fr-FR"/>
          </w:rPr>
          <w:t>2.28.</w:t>
        </w:r>
        <w:r w:rsidR="00CD03EF">
          <w:rPr>
            <w:rFonts w:asciiTheme="minorHAnsi" w:eastAsiaTheme="minorEastAsia" w:hAnsiTheme="minorHAnsi" w:cstheme="minorBidi"/>
            <w:smallCaps w:val="0"/>
            <w:noProof/>
            <w:szCs w:val="22"/>
          </w:rPr>
          <w:tab/>
        </w:r>
        <w:r w:rsidR="00CD03EF" w:rsidRPr="004B1DE1">
          <w:rPr>
            <w:rStyle w:val="aa"/>
            <w:noProof/>
          </w:rPr>
          <w:t>updAccountState</w:t>
        </w:r>
        <w:r w:rsidR="00CD03EF" w:rsidRPr="004B1DE1">
          <w:rPr>
            <w:rStyle w:val="aa"/>
            <w:rFonts w:hint="eastAsia"/>
            <w:noProof/>
          </w:rPr>
          <w:t>（收回使用权限）</w:t>
        </w:r>
        <w:r w:rsidR="00CD03EF">
          <w:rPr>
            <w:noProof/>
            <w:webHidden/>
          </w:rPr>
          <w:tab/>
        </w:r>
        <w:r>
          <w:rPr>
            <w:noProof/>
            <w:webHidden/>
          </w:rPr>
          <w:fldChar w:fldCharType="begin"/>
        </w:r>
        <w:r w:rsidR="00CD03EF">
          <w:rPr>
            <w:noProof/>
            <w:webHidden/>
          </w:rPr>
          <w:instrText xml:space="preserve"> PAGEREF _Toc317101335 \h </w:instrText>
        </w:r>
        <w:r>
          <w:rPr>
            <w:noProof/>
            <w:webHidden/>
          </w:rPr>
        </w:r>
        <w:r>
          <w:rPr>
            <w:noProof/>
            <w:webHidden/>
          </w:rPr>
          <w:fldChar w:fldCharType="separate"/>
        </w:r>
        <w:r w:rsidR="00CD03EF">
          <w:rPr>
            <w:noProof/>
            <w:webHidden/>
          </w:rPr>
          <w:t>77</w:t>
        </w:r>
        <w:r>
          <w:rPr>
            <w:noProof/>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336" w:history="1">
        <w:r w:rsidR="00CD03EF" w:rsidRPr="004B1DE1">
          <w:rPr>
            <w:rStyle w:val="aa"/>
            <w:lang w:val="fr-FR"/>
          </w:rPr>
          <w:t>2.28.1.</w:t>
        </w:r>
        <w:r w:rsidR="00CD03EF">
          <w:rPr>
            <w:rFonts w:asciiTheme="minorHAnsi" w:eastAsiaTheme="minorEastAsia" w:hAnsiTheme="minorHAnsi" w:cstheme="minorBidi"/>
            <w:b w:val="0"/>
            <w:i w:val="0"/>
            <w:iCs w:val="0"/>
            <w:kern w:val="2"/>
            <w:szCs w:val="22"/>
          </w:rPr>
          <w:tab/>
        </w:r>
        <w:r w:rsidR="00CD03EF" w:rsidRPr="004B1DE1">
          <w:rPr>
            <w:rStyle w:val="aa"/>
            <w:rFonts w:ascii="Arial" w:hAnsi="Arial"/>
            <w:lang w:val="fr-FR"/>
          </w:rPr>
          <w:t>JSON</w:t>
        </w:r>
        <w:r w:rsidR="00CD03EF" w:rsidRPr="004B1DE1">
          <w:rPr>
            <w:rStyle w:val="aa"/>
            <w:rFonts w:ascii="Arial" w:hAnsi="Arial" w:hint="eastAsia"/>
            <w:lang w:val="fr-FR"/>
          </w:rPr>
          <w:t>＋</w:t>
        </w:r>
        <w:r w:rsidR="00CD03EF" w:rsidRPr="004B1DE1">
          <w:rPr>
            <w:rStyle w:val="aa"/>
            <w:rFonts w:ascii="Arial" w:hAnsi="Arial"/>
            <w:lang w:val="fr-FR"/>
          </w:rPr>
          <w:t>SOAP</w:t>
        </w:r>
        <w:r w:rsidR="00CD03EF" w:rsidRPr="004B1DE1">
          <w:rPr>
            <w:rStyle w:val="aa"/>
            <w:rFonts w:ascii="Arial" w:hAnsi="Arial" w:hint="eastAsia"/>
            <w:lang w:val="fr-FR"/>
          </w:rPr>
          <w:t>接口</w:t>
        </w:r>
        <w:r w:rsidR="00CD03EF">
          <w:rPr>
            <w:webHidden/>
          </w:rPr>
          <w:tab/>
        </w:r>
        <w:r>
          <w:rPr>
            <w:webHidden/>
          </w:rPr>
          <w:fldChar w:fldCharType="begin"/>
        </w:r>
        <w:r w:rsidR="00CD03EF">
          <w:rPr>
            <w:webHidden/>
          </w:rPr>
          <w:instrText xml:space="preserve"> PAGEREF _Toc317101336 \h </w:instrText>
        </w:r>
        <w:r>
          <w:rPr>
            <w:webHidden/>
          </w:rPr>
        </w:r>
        <w:r>
          <w:rPr>
            <w:webHidden/>
          </w:rPr>
          <w:fldChar w:fldCharType="separate"/>
        </w:r>
        <w:r w:rsidR="00CD03EF">
          <w:rPr>
            <w:webHidden/>
          </w:rPr>
          <w:t>77</w:t>
        </w:r>
        <w:r>
          <w:rPr>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337" w:history="1">
        <w:r w:rsidR="00CD03EF" w:rsidRPr="004B1DE1">
          <w:rPr>
            <w:rStyle w:val="aa"/>
            <w:rFonts w:ascii="Arial" w:hAnsi="Arial"/>
            <w:lang w:val="fr-FR"/>
          </w:rPr>
          <w:t>2.28.2.</w:t>
        </w:r>
        <w:r w:rsidR="00CD03EF">
          <w:rPr>
            <w:rFonts w:asciiTheme="minorHAnsi" w:eastAsiaTheme="minorEastAsia" w:hAnsiTheme="minorHAnsi" w:cstheme="minorBidi"/>
            <w:b w:val="0"/>
            <w:i w:val="0"/>
            <w:iCs w:val="0"/>
            <w:kern w:val="2"/>
            <w:szCs w:val="22"/>
          </w:rPr>
          <w:tab/>
        </w:r>
        <w:r w:rsidR="00CD03EF" w:rsidRPr="004B1DE1">
          <w:rPr>
            <w:rStyle w:val="aa"/>
            <w:rFonts w:ascii="Arial" w:hAnsi="Arial"/>
            <w:lang w:val="fr-FR"/>
          </w:rPr>
          <w:t>HTTP(s)</w:t>
        </w:r>
        <w:r w:rsidR="00CD03EF" w:rsidRPr="004B1DE1">
          <w:rPr>
            <w:rStyle w:val="aa"/>
            <w:rFonts w:ascii="Arial" w:hAnsi="Arial" w:hint="eastAsia"/>
          </w:rPr>
          <w:t>接口</w:t>
        </w:r>
        <w:r w:rsidR="00CD03EF">
          <w:rPr>
            <w:webHidden/>
          </w:rPr>
          <w:tab/>
        </w:r>
        <w:r>
          <w:rPr>
            <w:webHidden/>
          </w:rPr>
          <w:fldChar w:fldCharType="begin"/>
        </w:r>
        <w:r w:rsidR="00CD03EF">
          <w:rPr>
            <w:webHidden/>
          </w:rPr>
          <w:instrText xml:space="preserve"> PAGEREF _Toc317101337 \h </w:instrText>
        </w:r>
        <w:r>
          <w:rPr>
            <w:webHidden/>
          </w:rPr>
        </w:r>
        <w:r>
          <w:rPr>
            <w:webHidden/>
          </w:rPr>
          <w:fldChar w:fldCharType="separate"/>
        </w:r>
        <w:r w:rsidR="00CD03EF">
          <w:rPr>
            <w:webHidden/>
          </w:rPr>
          <w:t>78</w:t>
        </w:r>
        <w:r>
          <w:rPr>
            <w:webHidden/>
          </w:rPr>
          <w:fldChar w:fldCharType="end"/>
        </w:r>
      </w:hyperlink>
    </w:p>
    <w:p w:rsidR="00CD03EF" w:rsidRDefault="00AD07BB">
      <w:pPr>
        <w:pStyle w:val="23"/>
        <w:tabs>
          <w:tab w:val="left" w:pos="1050"/>
          <w:tab w:val="right" w:leader="dot" w:pos="8296"/>
        </w:tabs>
        <w:rPr>
          <w:rFonts w:asciiTheme="minorHAnsi" w:eastAsiaTheme="minorEastAsia" w:hAnsiTheme="minorHAnsi" w:cstheme="minorBidi"/>
          <w:smallCaps w:val="0"/>
          <w:noProof/>
          <w:szCs w:val="22"/>
        </w:rPr>
      </w:pPr>
      <w:hyperlink w:anchor="_Toc317101338" w:history="1">
        <w:r w:rsidR="00CD03EF" w:rsidRPr="004B1DE1">
          <w:rPr>
            <w:rStyle w:val="aa"/>
            <w:noProof/>
          </w:rPr>
          <w:t>2.29.</w:t>
        </w:r>
        <w:r w:rsidR="00CD03EF">
          <w:rPr>
            <w:rFonts w:asciiTheme="minorHAnsi" w:eastAsiaTheme="minorEastAsia" w:hAnsiTheme="minorHAnsi" w:cstheme="minorBidi"/>
            <w:smallCaps w:val="0"/>
            <w:noProof/>
            <w:szCs w:val="22"/>
          </w:rPr>
          <w:tab/>
        </w:r>
        <w:r w:rsidR="00CD03EF" w:rsidRPr="004B1DE1">
          <w:rPr>
            <w:rStyle w:val="aa"/>
            <w:noProof/>
          </w:rPr>
          <w:t>getUserIdFromCenter(UP</w:t>
        </w:r>
        <w:r w:rsidR="00CD03EF" w:rsidRPr="004B1DE1">
          <w:rPr>
            <w:rStyle w:val="aa"/>
            <w:rFonts w:hint="eastAsia"/>
            <w:noProof/>
          </w:rPr>
          <w:t>多站点互联</w:t>
        </w:r>
        <w:r w:rsidR="00CD03EF" w:rsidRPr="004B1DE1">
          <w:rPr>
            <w:rStyle w:val="aa"/>
            <w:noProof/>
          </w:rPr>
          <w:t>)</w:t>
        </w:r>
        <w:r w:rsidR="00CD03EF">
          <w:rPr>
            <w:noProof/>
            <w:webHidden/>
          </w:rPr>
          <w:tab/>
        </w:r>
        <w:r>
          <w:rPr>
            <w:noProof/>
            <w:webHidden/>
          </w:rPr>
          <w:fldChar w:fldCharType="begin"/>
        </w:r>
        <w:r w:rsidR="00CD03EF">
          <w:rPr>
            <w:noProof/>
            <w:webHidden/>
          </w:rPr>
          <w:instrText xml:space="preserve"> PAGEREF _Toc317101338 \h </w:instrText>
        </w:r>
        <w:r>
          <w:rPr>
            <w:noProof/>
            <w:webHidden/>
          </w:rPr>
        </w:r>
        <w:r>
          <w:rPr>
            <w:noProof/>
            <w:webHidden/>
          </w:rPr>
          <w:fldChar w:fldCharType="separate"/>
        </w:r>
        <w:r w:rsidR="00CD03EF">
          <w:rPr>
            <w:noProof/>
            <w:webHidden/>
          </w:rPr>
          <w:t>78</w:t>
        </w:r>
        <w:r>
          <w:rPr>
            <w:noProof/>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339" w:history="1">
        <w:r w:rsidR="00CD03EF" w:rsidRPr="004B1DE1">
          <w:rPr>
            <w:rStyle w:val="aa"/>
            <w:rFonts w:ascii="Arial" w:hAnsi="Arial"/>
          </w:rPr>
          <w:t>2.29.1.</w:t>
        </w:r>
        <w:r w:rsidR="00CD03EF">
          <w:rPr>
            <w:rFonts w:asciiTheme="minorHAnsi" w:eastAsiaTheme="minorEastAsia" w:hAnsiTheme="minorHAnsi" w:cstheme="minorBidi"/>
            <w:b w:val="0"/>
            <w:i w:val="0"/>
            <w:iCs w:val="0"/>
            <w:kern w:val="2"/>
            <w:szCs w:val="22"/>
          </w:rPr>
          <w:tab/>
        </w:r>
        <w:r w:rsidR="00CD03EF" w:rsidRPr="004B1DE1">
          <w:rPr>
            <w:rStyle w:val="aa"/>
            <w:rFonts w:ascii="Arial" w:hAnsi="Arial"/>
          </w:rPr>
          <w:t>JSON</w:t>
        </w:r>
        <w:r w:rsidR="00CD03EF" w:rsidRPr="004B1DE1">
          <w:rPr>
            <w:rStyle w:val="aa"/>
            <w:rFonts w:ascii="Arial" w:hAnsi="Arial" w:hint="eastAsia"/>
          </w:rPr>
          <w:t>＋</w:t>
        </w:r>
        <w:r w:rsidR="00CD03EF" w:rsidRPr="004B1DE1">
          <w:rPr>
            <w:rStyle w:val="aa"/>
            <w:rFonts w:ascii="Arial" w:hAnsi="Arial"/>
          </w:rPr>
          <w:t>SOAP</w:t>
        </w:r>
        <w:r w:rsidR="00CD03EF" w:rsidRPr="004B1DE1">
          <w:rPr>
            <w:rStyle w:val="aa"/>
            <w:rFonts w:ascii="Arial" w:hAnsi="Arial" w:hint="eastAsia"/>
          </w:rPr>
          <w:t>接口</w:t>
        </w:r>
        <w:r w:rsidR="00CD03EF">
          <w:rPr>
            <w:webHidden/>
          </w:rPr>
          <w:tab/>
        </w:r>
        <w:r>
          <w:rPr>
            <w:webHidden/>
          </w:rPr>
          <w:fldChar w:fldCharType="begin"/>
        </w:r>
        <w:r w:rsidR="00CD03EF">
          <w:rPr>
            <w:webHidden/>
          </w:rPr>
          <w:instrText xml:space="preserve"> PAGEREF _Toc317101339 \h </w:instrText>
        </w:r>
        <w:r>
          <w:rPr>
            <w:webHidden/>
          </w:rPr>
        </w:r>
        <w:r>
          <w:rPr>
            <w:webHidden/>
          </w:rPr>
          <w:fldChar w:fldCharType="separate"/>
        </w:r>
        <w:r w:rsidR="00CD03EF">
          <w:rPr>
            <w:webHidden/>
          </w:rPr>
          <w:t>78</w:t>
        </w:r>
        <w:r>
          <w:rPr>
            <w:webHidden/>
          </w:rPr>
          <w:fldChar w:fldCharType="end"/>
        </w:r>
      </w:hyperlink>
    </w:p>
    <w:p w:rsidR="00CD03EF" w:rsidRDefault="00AD07BB">
      <w:pPr>
        <w:pStyle w:val="23"/>
        <w:tabs>
          <w:tab w:val="left" w:pos="1050"/>
          <w:tab w:val="right" w:leader="dot" w:pos="8296"/>
        </w:tabs>
        <w:rPr>
          <w:rFonts w:asciiTheme="minorHAnsi" w:eastAsiaTheme="minorEastAsia" w:hAnsiTheme="minorHAnsi" w:cstheme="minorBidi"/>
          <w:smallCaps w:val="0"/>
          <w:noProof/>
          <w:szCs w:val="22"/>
        </w:rPr>
      </w:pPr>
      <w:hyperlink w:anchor="_Toc317101340" w:history="1">
        <w:r w:rsidR="00CD03EF" w:rsidRPr="004B1DE1">
          <w:rPr>
            <w:rStyle w:val="aa"/>
            <w:noProof/>
          </w:rPr>
          <w:t>2.30.</w:t>
        </w:r>
        <w:r w:rsidR="00CD03EF">
          <w:rPr>
            <w:rFonts w:asciiTheme="minorHAnsi" w:eastAsiaTheme="minorEastAsia" w:hAnsiTheme="minorHAnsi" w:cstheme="minorBidi"/>
            <w:smallCaps w:val="0"/>
            <w:noProof/>
            <w:szCs w:val="22"/>
          </w:rPr>
          <w:tab/>
        </w:r>
        <w:r w:rsidR="00CD03EF" w:rsidRPr="004B1DE1">
          <w:rPr>
            <w:rStyle w:val="aa"/>
            <w:noProof/>
          </w:rPr>
          <w:t>setUserIdToCenter(UP</w:t>
        </w:r>
        <w:r w:rsidR="00CD03EF" w:rsidRPr="004B1DE1">
          <w:rPr>
            <w:rStyle w:val="aa"/>
            <w:rFonts w:hint="eastAsia"/>
            <w:noProof/>
          </w:rPr>
          <w:t>多站点互联</w:t>
        </w:r>
        <w:r w:rsidR="00CD03EF" w:rsidRPr="004B1DE1">
          <w:rPr>
            <w:rStyle w:val="aa"/>
            <w:noProof/>
          </w:rPr>
          <w:t>)</w:t>
        </w:r>
        <w:r w:rsidR="00CD03EF">
          <w:rPr>
            <w:noProof/>
            <w:webHidden/>
          </w:rPr>
          <w:tab/>
        </w:r>
        <w:r>
          <w:rPr>
            <w:noProof/>
            <w:webHidden/>
          </w:rPr>
          <w:fldChar w:fldCharType="begin"/>
        </w:r>
        <w:r w:rsidR="00CD03EF">
          <w:rPr>
            <w:noProof/>
            <w:webHidden/>
          </w:rPr>
          <w:instrText xml:space="preserve"> PAGEREF _Toc317101340 \h </w:instrText>
        </w:r>
        <w:r>
          <w:rPr>
            <w:noProof/>
            <w:webHidden/>
          </w:rPr>
        </w:r>
        <w:r>
          <w:rPr>
            <w:noProof/>
            <w:webHidden/>
          </w:rPr>
          <w:fldChar w:fldCharType="separate"/>
        </w:r>
        <w:r w:rsidR="00CD03EF">
          <w:rPr>
            <w:noProof/>
            <w:webHidden/>
          </w:rPr>
          <w:t>79</w:t>
        </w:r>
        <w:r>
          <w:rPr>
            <w:noProof/>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341" w:history="1">
        <w:r w:rsidR="00CD03EF" w:rsidRPr="004B1DE1">
          <w:rPr>
            <w:rStyle w:val="aa"/>
            <w:rFonts w:ascii="Arial" w:hAnsi="Arial"/>
          </w:rPr>
          <w:t>2.30.1.</w:t>
        </w:r>
        <w:r w:rsidR="00CD03EF">
          <w:rPr>
            <w:rFonts w:asciiTheme="minorHAnsi" w:eastAsiaTheme="minorEastAsia" w:hAnsiTheme="minorHAnsi" w:cstheme="minorBidi"/>
            <w:b w:val="0"/>
            <w:i w:val="0"/>
            <w:iCs w:val="0"/>
            <w:kern w:val="2"/>
            <w:szCs w:val="22"/>
          </w:rPr>
          <w:tab/>
        </w:r>
        <w:r w:rsidR="00CD03EF" w:rsidRPr="004B1DE1">
          <w:rPr>
            <w:rStyle w:val="aa"/>
            <w:rFonts w:ascii="Arial" w:hAnsi="Arial"/>
          </w:rPr>
          <w:t>JSON</w:t>
        </w:r>
        <w:r w:rsidR="00CD03EF" w:rsidRPr="004B1DE1">
          <w:rPr>
            <w:rStyle w:val="aa"/>
            <w:rFonts w:ascii="Arial" w:hAnsi="Arial" w:hint="eastAsia"/>
          </w:rPr>
          <w:t>＋</w:t>
        </w:r>
        <w:r w:rsidR="00CD03EF" w:rsidRPr="004B1DE1">
          <w:rPr>
            <w:rStyle w:val="aa"/>
            <w:rFonts w:ascii="Arial" w:hAnsi="Arial"/>
          </w:rPr>
          <w:t>SOAP</w:t>
        </w:r>
        <w:r w:rsidR="00CD03EF" w:rsidRPr="004B1DE1">
          <w:rPr>
            <w:rStyle w:val="aa"/>
            <w:rFonts w:ascii="Arial" w:hAnsi="Arial" w:hint="eastAsia"/>
          </w:rPr>
          <w:t>接口</w:t>
        </w:r>
        <w:r w:rsidR="00CD03EF">
          <w:rPr>
            <w:webHidden/>
          </w:rPr>
          <w:tab/>
        </w:r>
        <w:r>
          <w:rPr>
            <w:webHidden/>
          </w:rPr>
          <w:fldChar w:fldCharType="begin"/>
        </w:r>
        <w:r w:rsidR="00CD03EF">
          <w:rPr>
            <w:webHidden/>
          </w:rPr>
          <w:instrText xml:space="preserve"> PAGEREF _Toc317101341 \h </w:instrText>
        </w:r>
        <w:r>
          <w:rPr>
            <w:webHidden/>
          </w:rPr>
        </w:r>
        <w:r>
          <w:rPr>
            <w:webHidden/>
          </w:rPr>
          <w:fldChar w:fldCharType="separate"/>
        </w:r>
        <w:r w:rsidR="00CD03EF">
          <w:rPr>
            <w:webHidden/>
          </w:rPr>
          <w:t>79</w:t>
        </w:r>
        <w:r>
          <w:rPr>
            <w:webHidden/>
          </w:rPr>
          <w:fldChar w:fldCharType="end"/>
        </w:r>
      </w:hyperlink>
    </w:p>
    <w:p w:rsidR="00CD03EF" w:rsidRDefault="00AD07BB">
      <w:pPr>
        <w:pStyle w:val="11"/>
        <w:tabs>
          <w:tab w:val="left" w:pos="420"/>
          <w:tab w:val="right" w:leader="dot" w:pos="8296"/>
        </w:tabs>
        <w:rPr>
          <w:rFonts w:asciiTheme="minorHAnsi" w:eastAsiaTheme="minorEastAsia" w:hAnsiTheme="minorHAnsi" w:cstheme="minorBidi"/>
          <w:b w:val="0"/>
          <w:bCs w:val="0"/>
          <w:caps w:val="0"/>
          <w:noProof/>
          <w:szCs w:val="22"/>
        </w:rPr>
      </w:pPr>
      <w:hyperlink w:anchor="_Toc317101342" w:history="1">
        <w:r w:rsidR="00CD03EF" w:rsidRPr="004B1DE1">
          <w:rPr>
            <w:rStyle w:val="aa"/>
            <w:noProof/>
          </w:rPr>
          <w:t>3.</w:t>
        </w:r>
        <w:r w:rsidR="00CD03EF">
          <w:rPr>
            <w:rFonts w:asciiTheme="minorHAnsi" w:eastAsiaTheme="minorEastAsia" w:hAnsiTheme="minorHAnsi" w:cstheme="minorBidi"/>
            <w:b w:val="0"/>
            <w:bCs w:val="0"/>
            <w:caps w:val="0"/>
            <w:noProof/>
            <w:szCs w:val="22"/>
          </w:rPr>
          <w:tab/>
        </w:r>
        <w:r w:rsidR="00CD03EF" w:rsidRPr="004B1DE1">
          <w:rPr>
            <w:rStyle w:val="aa"/>
            <w:rFonts w:hint="eastAsia"/>
            <w:noProof/>
          </w:rPr>
          <w:t>用户密码信息管理</w:t>
        </w:r>
        <w:r w:rsidR="00CD03EF" w:rsidRPr="004B1DE1">
          <w:rPr>
            <w:rStyle w:val="aa"/>
            <w:noProof/>
          </w:rPr>
          <w:t>IUserPwdMng</w:t>
        </w:r>
        <w:r w:rsidR="00CD03EF">
          <w:rPr>
            <w:noProof/>
            <w:webHidden/>
          </w:rPr>
          <w:tab/>
        </w:r>
        <w:r>
          <w:rPr>
            <w:noProof/>
            <w:webHidden/>
          </w:rPr>
          <w:fldChar w:fldCharType="begin"/>
        </w:r>
        <w:r w:rsidR="00CD03EF">
          <w:rPr>
            <w:noProof/>
            <w:webHidden/>
          </w:rPr>
          <w:instrText xml:space="preserve"> PAGEREF _Toc317101342 \h </w:instrText>
        </w:r>
        <w:r>
          <w:rPr>
            <w:noProof/>
            <w:webHidden/>
          </w:rPr>
        </w:r>
        <w:r>
          <w:rPr>
            <w:noProof/>
            <w:webHidden/>
          </w:rPr>
          <w:fldChar w:fldCharType="separate"/>
        </w:r>
        <w:r w:rsidR="00CD03EF">
          <w:rPr>
            <w:noProof/>
            <w:webHidden/>
          </w:rPr>
          <w:t>81</w:t>
        </w:r>
        <w:r>
          <w:rPr>
            <w:noProof/>
            <w:webHidden/>
          </w:rPr>
          <w:fldChar w:fldCharType="end"/>
        </w:r>
      </w:hyperlink>
    </w:p>
    <w:p w:rsidR="00CD03EF" w:rsidRDefault="00AD07BB">
      <w:pPr>
        <w:pStyle w:val="23"/>
        <w:tabs>
          <w:tab w:val="left" w:pos="840"/>
          <w:tab w:val="right" w:leader="dot" w:pos="8296"/>
        </w:tabs>
        <w:rPr>
          <w:rFonts w:asciiTheme="minorHAnsi" w:eastAsiaTheme="minorEastAsia" w:hAnsiTheme="minorHAnsi" w:cstheme="minorBidi"/>
          <w:smallCaps w:val="0"/>
          <w:noProof/>
          <w:szCs w:val="22"/>
        </w:rPr>
      </w:pPr>
      <w:hyperlink w:anchor="_Toc317101343" w:history="1">
        <w:r w:rsidR="00CD03EF" w:rsidRPr="004B1DE1">
          <w:rPr>
            <w:rStyle w:val="aa"/>
            <w:noProof/>
            <w:lang w:val="fr-FR"/>
          </w:rPr>
          <w:t>3.1.</w:t>
        </w:r>
        <w:r w:rsidR="00CD03EF">
          <w:rPr>
            <w:rFonts w:asciiTheme="minorHAnsi" w:eastAsiaTheme="minorEastAsia" w:hAnsiTheme="minorHAnsi" w:cstheme="minorBidi"/>
            <w:smallCaps w:val="0"/>
            <w:noProof/>
            <w:szCs w:val="22"/>
          </w:rPr>
          <w:tab/>
        </w:r>
        <w:r w:rsidR="00CD03EF" w:rsidRPr="004B1DE1">
          <w:rPr>
            <w:rStyle w:val="aa"/>
            <w:noProof/>
          </w:rPr>
          <w:t>resetPwdByEMail(</w:t>
        </w:r>
        <w:r w:rsidR="00CD03EF" w:rsidRPr="004B1DE1">
          <w:rPr>
            <w:rStyle w:val="aa"/>
            <w:rFonts w:hint="eastAsia"/>
            <w:noProof/>
          </w:rPr>
          <w:t>获取重置密码邮件</w:t>
        </w:r>
        <w:r w:rsidR="00CD03EF" w:rsidRPr="004B1DE1">
          <w:rPr>
            <w:rStyle w:val="aa"/>
            <w:noProof/>
          </w:rPr>
          <w:t>)</w:t>
        </w:r>
        <w:r w:rsidR="00CD03EF">
          <w:rPr>
            <w:noProof/>
            <w:webHidden/>
          </w:rPr>
          <w:tab/>
        </w:r>
        <w:r>
          <w:rPr>
            <w:noProof/>
            <w:webHidden/>
          </w:rPr>
          <w:fldChar w:fldCharType="begin"/>
        </w:r>
        <w:r w:rsidR="00CD03EF">
          <w:rPr>
            <w:noProof/>
            <w:webHidden/>
          </w:rPr>
          <w:instrText xml:space="preserve"> PAGEREF _Toc317101343 \h </w:instrText>
        </w:r>
        <w:r>
          <w:rPr>
            <w:noProof/>
            <w:webHidden/>
          </w:rPr>
        </w:r>
        <w:r>
          <w:rPr>
            <w:noProof/>
            <w:webHidden/>
          </w:rPr>
          <w:fldChar w:fldCharType="separate"/>
        </w:r>
        <w:r w:rsidR="00CD03EF">
          <w:rPr>
            <w:noProof/>
            <w:webHidden/>
          </w:rPr>
          <w:t>81</w:t>
        </w:r>
        <w:r>
          <w:rPr>
            <w:noProof/>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344" w:history="1">
        <w:r w:rsidR="00CD03EF" w:rsidRPr="004B1DE1">
          <w:rPr>
            <w:rStyle w:val="aa"/>
            <w:lang w:val="fr-FR"/>
          </w:rPr>
          <w:t>3.1.1.</w:t>
        </w:r>
        <w:r w:rsidR="00CD03EF">
          <w:rPr>
            <w:rFonts w:asciiTheme="minorHAnsi" w:eastAsiaTheme="minorEastAsia" w:hAnsiTheme="minorHAnsi" w:cstheme="minorBidi"/>
            <w:b w:val="0"/>
            <w:i w:val="0"/>
            <w:iCs w:val="0"/>
            <w:kern w:val="2"/>
            <w:szCs w:val="22"/>
          </w:rPr>
          <w:tab/>
        </w:r>
        <w:r w:rsidR="00CD03EF" w:rsidRPr="004B1DE1">
          <w:rPr>
            <w:rStyle w:val="aa"/>
            <w:rFonts w:ascii="Arial" w:hAnsi="Arial"/>
            <w:lang w:val="fr-FR"/>
          </w:rPr>
          <w:t>JSON</w:t>
        </w:r>
        <w:r w:rsidR="00CD03EF" w:rsidRPr="004B1DE1">
          <w:rPr>
            <w:rStyle w:val="aa"/>
            <w:rFonts w:ascii="Arial" w:hAnsi="Arial" w:hint="eastAsia"/>
            <w:lang w:val="fr-FR"/>
          </w:rPr>
          <w:t>＋</w:t>
        </w:r>
        <w:r w:rsidR="00CD03EF" w:rsidRPr="004B1DE1">
          <w:rPr>
            <w:rStyle w:val="aa"/>
            <w:rFonts w:ascii="Arial" w:hAnsi="Arial"/>
            <w:lang w:val="fr-FR"/>
          </w:rPr>
          <w:t>SOAP</w:t>
        </w:r>
        <w:r w:rsidR="00CD03EF" w:rsidRPr="004B1DE1">
          <w:rPr>
            <w:rStyle w:val="aa"/>
            <w:rFonts w:ascii="Arial" w:hAnsi="Arial" w:hint="eastAsia"/>
            <w:lang w:val="fr-FR"/>
          </w:rPr>
          <w:t>接口</w:t>
        </w:r>
        <w:r w:rsidR="00CD03EF">
          <w:rPr>
            <w:webHidden/>
          </w:rPr>
          <w:tab/>
        </w:r>
        <w:r>
          <w:rPr>
            <w:webHidden/>
          </w:rPr>
          <w:fldChar w:fldCharType="begin"/>
        </w:r>
        <w:r w:rsidR="00CD03EF">
          <w:rPr>
            <w:webHidden/>
          </w:rPr>
          <w:instrText xml:space="preserve"> PAGEREF _Toc317101344 \h </w:instrText>
        </w:r>
        <w:r>
          <w:rPr>
            <w:webHidden/>
          </w:rPr>
        </w:r>
        <w:r>
          <w:rPr>
            <w:webHidden/>
          </w:rPr>
          <w:fldChar w:fldCharType="separate"/>
        </w:r>
        <w:r w:rsidR="00CD03EF">
          <w:rPr>
            <w:webHidden/>
          </w:rPr>
          <w:t>81</w:t>
        </w:r>
        <w:r>
          <w:rPr>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345" w:history="1">
        <w:r w:rsidR="00CD03EF" w:rsidRPr="004B1DE1">
          <w:rPr>
            <w:rStyle w:val="aa"/>
            <w:rFonts w:ascii="Arial" w:hAnsi="Arial"/>
            <w:lang w:val="fr-FR"/>
          </w:rPr>
          <w:t>3.1.2.</w:t>
        </w:r>
        <w:r w:rsidR="00CD03EF">
          <w:rPr>
            <w:rFonts w:asciiTheme="minorHAnsi" w:eastAsiaTheme="minorEastAsia" w:hAnsiTheme="minorHAnsi" w:cstheme="minorBidi"/>
            <w:b w:val="0"/>
            <w:i w:val="0"/>
            <w:iCs w:val="0"/>
            <w:kern w:val="2"/>
            <w:szCs w:val="22"/>
          </w:rPr>
          <w:tab/>
        </w:r>
        <w:r w:rsidR="00CD03EF" w:rsidRPr="004B1DE1">
          <w:rPr>
            <w:rStyle w:val="aa"/>
            <w:rFonts w:ascii="Arial" w:hAnsi="Arial"/>
            <w:lang w:val="fr-FR"/>
          </w:rPr>
          <w:t>HTTP(s)</w:t>
        </w:r>
        <w:r w:rsidR="00CD03EF" w:rsidRPr="004B1DE1">
          <w:rPr>
            <w:rStyle w:val="aa"/>
            <w:rFonts w:ascii="Arial" w:hAnsi="Arial" w:hint="eastAsia"/>
          </w:rPr>
          <w:t>接口</w:t>
        </w:r>
        <w:r w:rsidR="00CD03EF">
          <w:rPr>
            <w:webHidden/>
          </w:rPr>
          <w:tab/>
        </w:r>
        <w:r>
          <w:rPr>
            <w:webHidden/>
          </w:rPr>
          <w:fldChar w:fldCharType="begin"/>
        </w:r>
        <w:r w:rsidR="00CD03EF">
          <w:rPr>
            <w:webHidden/>
          </w:rPr>
          <w:instrText xml:space="preserve"> PAGEREF _Toc317101345 \h </w:instrText>
        </w:r>
        <w:r>
          <w:rPr>
            <w:webHidden/>
          </w:rPr>
        </w:r>
        <w:r>
          <w:rPr>
            <w:webHidden/>
          </w:rPr>
          <w:fldChar w:fldCharType="separate"/>
        </w:r>
        <w:r w:rsidR="00CD03EF">
          <w:rPr>
            <w:webHidden/>
          </w:rPr>
          <w:t>82</w:t>
        </w:r>
        <w:r>
          <w:rPr>
            <w:webHidden/>
          </w:rPr>
          <w:fldChar w:fldCharType="end"/>
        </w:r>
      </w:hyperlink>
    </w:p>
    <w:p w:rsidR="00CD03EF" w:rsidRDefault="00AD07BB">
      <w:pPr>
        <w:pStyle w:val="23"/>
        <w:tabs>
          <w:tab w:val="left" w:pos="840"/>
          <w:tab w:val="right" w:leader="dot" w:pos="8296"/>
        </w:tabs>
        <w:rPr>
          <w:rFonts w:asciiTheme="minorHAnsi" w:eastAsiaTheme="minorEastAsia" w:hAnsiTheme="minorHAnsi" w:cstheme="minorBidi"/>
          <w:smallCaps w:val="0"/>
          <w:noProof/>
          <w:szCs w:val="22"/>
        </w:rPr>
      </w:pPr>
      <w:hyperlink w:anchor="_Toc317101346" w:history="1">
        <w:r w:rsidR="00CD03EF" w:rsidRPr="004B1DE1">
          <w:rPr>
            <w:rStyle w:val="aa"/>
            <w:noProof/>
            <w:lang w:val="fr-FR"/>
          </w:rPr>
          <w:t>3.2.</w:t>
        </w:r>
        <w:r w:rsidR="00CD03EF">
          <w:rPr>
            <w:rFonts w:asciiTheme="minorHAnsi" w:eastAsiaTheme="minorEastAsia" w:hAnsiTheme="minorHAnsi" w:cstheme="minorBidi"/>
            <w:smallCaps w:val="0"/>
            <w:noProof/>
            <w:szCs w:val="22"/>
          </w:rPr>
          <w:tab/>
        </w:r>
        <w:r w:rsidR="00CD03EF" w:rsidRPr="004B1DE1">
          <w:rPr>
            <w:rStyle w:val="aa"/>
            <w:noProof/>
          </w:rPr>
          <w:t>resetPassword</w:t>
        </w:r>
        <w:r w:rsidR="00CD03EF">
          <w:rPr>
            <w:noProof/>
            <w:webHidden/>
          </w:rPr>
          <w:tab/>
        </w:r>
        <w:r>
          <w:rPr>
            <w:noProof/>
            <w:webHidden/>
          </w:rPr>
          <w:fldChar w:fldCharType="begin"/>
        </w:r>
        <w:r w:rsidR="00CD03EF">
          <w:rPr>
            <w:noProof/>
            <w:webHidden/>
          </w:rPr>
          <w:instrText xml:space="preserve"> PAGEREF _Toc317101346 \h </w:instrText>
        </w:r>
        <w:r>
          <w:rPr>
            <w:noProof/>
            <w:webHidden/>
          </w:rPr>
        </w:r>
        <w:r>
          <w:rPr>
            <w:noProof/>
            <w:webHidden/>
          </w:rPr>
          <w:fldChar w:fldCharType="separate"/>
        </w:r>
        <w:r w:rsidR="00CD03EF">
          <w:rPr>
            <w:noProof/>
            <w:webHidden/>
          </w:rPr>
          <w:t>83</w:t>
        </w:r>
        <w:r>
          <w:rPr>
            <w:noProof/>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347" w:history="1">
        <w:r w:rsidR="00CD03EF" w:rsidRPr="004B1DE1">
          <w:rPr>
            <w:rStyle w:val="aa"/>
            <w:lang w:val="fr-FR"/>
          </w:rPr>
          <w:t>3.2.1.</w:t>
        </w:r>
        <w:r w:rsidR="00CD03EF">
          <w:rPr>
            <w:rFonts w:asciiTheme="minorHAnsi" w:eastAsiaTheme="minorEastAsia" w:hAnsiTheme="minorHAnsi" w:cstheme="minorBidi"/>
            <w:b w:val="0"/>
            <w:i w:val="0"/>
            <w:iCs w:val="0"/>
            <w:kern w:val="2"/>
            <w:szCs w:val="22"/>
          </w:rPr>
          <w:tab/>
        </w:r>
        <w:r w:rsidR="00CD03EF" w:rsidRPr="004B1DE1">
          <w:rPr>
            <w:rStyle w:val="aa"/>
            <w:rFonts w:ascii="Arial" w:hAnsi="Arial"/>
            <w:lang w:val="fr-FR"/>
          </w:rPr>
          <w:t>JSON</w:t>
        </w:r>
        <w:r w:rsidR="00CD03EF" w:rsidRPr="004B1DE1">
          <w:rPr>
            <w:rStyle w:val="aa"/>
            <w:rFonts w:ascii="Arial" w:hAnsi="Arial" w:hint="eastAsia"/>
            <w:lang w:val="fr-FR"/>
          </w:rPr>
          <w:t>＋</w:t>
        </w:r>
        <w:r w:rsidR="00CD03EF" w:rsidRPr="004B1DE1">
          <w:rPr>
            <w:rStyle w:val="aa"/>
            <w:rFonts w:ascii="Arial" w:hAnsi="Arial"/>
            <w:lang w:val="fr-FR"/>
          </w:rPr>
          <w:t>SOAP</w:t>
        </w:r>
        <w:r w:rsidR="00CD03EF" w:rsidRPr="004B1DE1">
          <w:rPr>
            <w:rStyle w:val="aa"/>
            <w:rFonts w:ascii="Arial" w:hAnsi="Arial" w:hint="eastAsia"/>
            <w:lang w:val="fr-FR"/>
          </w:rPr>
          <w:t>接口</w:t>
        </w:r>
        <w:r w:rsidR="00CD03EF">
          <w:rPr>
            <w:webHidden/>
          </w:rPr>
          <w:tab/>
        </w:r>
        <w:r>
          <w:rPr>
            <w:webHidden/>
          </w:rPr>
          <w:fldChar w:fldCharType="begin"/>
        </w:r>
        <w:r w:rsidR="00CD03EF">
          <w:rPr>
            <w:webHidden/>
          </w:rPr>
          <w:instrText xml:space="preserve"> PAGEREF _Toc317101347 \h </w:instrText>
        </w:r>
        <w:r>
          <w:rPr>
            <w:webHidden/>
          </w:rPr>
        </w:r>
        <w:r>
          <w:rPr>
            <w:webHidden/>
          </w:rPr>
          <w:fldChar w:fldCharType="separate"/>
        </w:r>
        <w:r w:rsidR="00CD03EF">
          <w:rPr>
            <w:webHidden/>
          </w:rPr>
          <w:t>83</w:t>
        </w:r>
        <w:r>
          <w:rPr>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348" w:history="1">
        <w:r w:rsidR="00CD03EF" w:rsidRPr="004B1DE1">
          <w:rPr>
            <w:rStyle w:val="aa"/>
            <w:rFonts w:ascii="Arial" w:hAnsi="Arial"/>
            <w:lang w:val="fr-FR"/>
          </w:rPr>
          <w:t>3.2.2.</w:t>
        </w:r>
        <w:r w:rsidR="00CD03EF">
          <w:rPr>
            <w:rFonts w:asciiTheme="minorHAnsi" w:eastAsiaTheme="minorEastAsia" w:hAnsiTheme="minorHAnsi" w:cstheme="minorBidi"/>
            <w:b w:val="0"/>
            <w:i w:val="0"/>
            <w:iCs w:val="0"/>
            <w:kern w:val="2"/>
            <w:szCs w:val="22"/>
          </w:rPr>
          <w:tab/>
        </w:r>
        <w:r w:rsidR="00CD03EF" w:rsidRPr="004B1DE1">
          <w:rPr>
            <w:rStyle w:val="aa"/>
            <w:rFonts w:ascii="Arial" w:hAnsi="Arial"/>
            <w:lang w:val="fr-FR"/>
          </w:rPr>
          <w:t>HTTP(s)</w:t>
        </w:r>
        <w:r w:rsidR="00CD03EF" w:rsidRPr="004B1DE1">
          <w:rPr>
            <w:rStyle w:val="aa"/>
            <w:rFonts w:ascii="Arial" w:hAnsi="Arial" w:hint="eastAsia"/>
          </w:rPr>
          <w:t>接口</w:t>
        </w:r>
        <w:r w:rsidR="00CD03EF">
          <w:rPr>
            <w:webHidden/>
          </w:rPr>
          <w:tab/>
        </w:r>
        <w:r>
          <w:rPr>
            <w:webHidden/>
          </w:rPr>
          <w:fldChar w:fldCharType="begin"/>
        </w:r>
        <w:r w:rsidR="00CD03EF">
          <w:rPr>
            <w:webHidden/>
          </w:rPr>
          <w:instrText xml:space="preserve"> PAGEREF _Toc317101348 \h </w:instrText>
        </w:r>
        <w:r>
          <w:rPr>
            <w:webHidden/>
          </w:rPr>
        </w:r>
        <w:r>
          <w:rPr>
            <w:webHidden/>
          </w:rPr>
          <w:fldChar w:fldCharType="separate"/>
        </w:r>
        <w:r w:rsidR="00CD03EF">
          <w:rPr>
            <w:webHidden/>
          </w:rPr>
          <w:t>85</w:t>
        </w:r>
        <w:r>
          <w:rPr>
            <w:webHidden/>
          </w:rPr>
          <w:fldChar w:fldCharType="end"/>
        </w:r>
      </w:hyperlink>
    </w:p>
    <w:p w:rsidR="00CD03EF" w:rsidRDefault="00AD07BB">
      <w:pPr>
        <w:pStyle w:val="23"/>
        <w:tabs>
          <w:tab w:val="left" w:pos="840"/>
          <w:tab w:val="right" w:leader="dot" w:pos="8296"/>
        </w:tabs>
        <w:rPr>
          <w:rFonts w:asciiTheme="minorHAnsi" w:eastAsiaTheme="minorEastAsia" w:hAnsiTheme="minorHAnsi" w:cstheme="minorBidi"/>
          <w:smallCaps w:val="0"/>
          <w:noProof/>
          <w:szCs w:val="22"/>
        </w:rPr>
      </w:pPr>
      <w:hyperlink w:anchor="_Toc317101349" w:history="1">
        <w:r w:rsidR="00CD03EF" w:rsidRPr="004B1DE1">
          <w:rPr>
            <w:rStyle w:val="aa"/>
            <w:noProof/>
          </w:rPr>
          <w:t>3.3.</w:t>
        </w:r>
        <w:r w:rsidR="00CD03EF">
          <w:rPr>
            <w:rFonts w:asciiTheme="minorHAnsi" w:eastAsiaTheme="minorEastAsia" w:hAnsiTheme="minorHAnsi" w:cstheme="minorBidi"/>
            <w:smallCaps w:val="0"/>
            <w:noProof/>
            <w:szCs w:val="22"/>
          </w:rPr>
          <w:tab/>
        </w:r>
        <w:r w:rsidR="00CD03EF" w:rsidRPr="004B1DE1">
          <w:rPr>
            <w:rStyle w:val="aa"/>
            <w:noProof/>
          </w:rPr>
          <w:t>updateUserPwdByOld</w:t>
        </w:r>
        <w:r w:rsidR="00CD03EF">
          <w:rPr>
            <w:noProof/>
            <w:webHidden/>
          </w:rPr>
          <w:tab/>
        </w:r>
        <w:r>
          <w:rPr>
            <w:noProof/>
            <w:webHidden/>
          </w:rPr>
          <w:fldChar w:fldCharType="begin"/>
        </w:r>
        <w:r w:rsidR="00CD03EF">
          <w:rPr>
            <w:noProof/>
            <w:webHidden/>
          </w:rPr>
          <w:instrText xml:space="preserve"> PAGEREF _Toc317101349 \h </w:instrText>
        </w:r>
        <w:r>
          <w:rPr>
            <w:noProof/>
            <w:webHidden/>
          </w:rPr>
        </w:r>
        <w:r>
          <w:rPr>
            <w:noProof/>
            <w:webHidden/>
          </w:rPr>
          <w:fldChar w:fldCharType="separate"/>
        </w:r>
        <w:r w:rsidR="00CD03EF">
          <w:rPr>
            <w:noProof/>
            <w:webHidden/>
          </w:rPr>
          <w:t>85</w:t>
        </w:r>
        <w:r>
          <w:rPr>
            <w:noProof/>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350" w:history="1">
        <w:r w:rsidR="00CD03EF" w:rsidRPr="004B1DE1">
          <w:rPr>
            <w:rStyle w:val="aa"/>
            <w:lang w:val="fr-FR"/>
          </w:rPr>
          <w:t>3.3.1.</w:t>
        </w:r>
        <w:r w:rsidR="00CD03EF">
          <w:rPr>
            <w:rFonts w:asciiTheme="minorHAnsi" w:eastAsiaTheme="minorEastAsia" w:hAnsiTheme="minorHAnsi" w:cstheme="minorBidi"/>
            <w:b w:val="0"/>
            <w:i w:val="0"/>
            <w:iCs w:val="0"/>
            <w:kern w:val="2"/>
            <w:szCs w:val="22"/>
          </w:rPr>
          <w:tab/>
        </w:r>
        <w:r w:rsidR="00CD03EF" w:rsidRPr="004B1DE1">
          <w:rPr>
            <w:rStyle w:val="aa"/>
            <w:rFonts w:ascii="Arial" w:hAnsi="Arial"/>
            <w:lang w:val="fr-FR"/>
          </w:rPr>
          <w:t>JSON</w:t>
        </w:r>
        <w:r w:rsidR="00CD03EF" w:rsidRPr="004B1DE1">
          <w:rPr>
            <w:rStyle w:val="aa"/>
            <w:rFonts w:ascii="Arial" w:hAnsi="Arial" w:hint="eastAsia"/>
            <w:lang w:val="fr-FR"/>
          </w:rPr>
          <w:t>＋</w:t>
        </w:r>
        <w:r w:rsidR="00CD03EF" w:rsidRPr="004B1DE1">
          <w:rPr>
            <w:rStyle w:val="aa"/>
            <w:rFonts w:ascii="Arial" w:hAnsi="Arial"/>
            <w:lang w:val="fr-FR"/>
          </w:rPr>
          <w:t>SOAP</w:t>
        </w:r>
        <w:r w:rsidR="00CD03EF" w:rsidRPr="004B1DE1">
          <w:rPr>
            <w:rStyle w:val="aa"/>
            <w:rFonts w:ascii="Arial" w:hAnsi="Arial" w:hint="eastAsia"/>
            <w:lang w:val="fr-FR"/>
          </w:rPr>
          <w:t>接口</w:t>
        </w:r>
        <w:r w:rsidR="00CD03EF">
          <w:rPr>
            <w:webHidden/>
          </w:rPr>
          <w:tab/>
        </w:r>
        <w:r>
          <w:rPr>
            <w:webHidden/>
          </w:rPr>
          <w:fldChar w:fldCharType="begin"/>
        </w:r>
        <w:r w:rsidR="00CD03EF">
          <w:rPr>
            <w:webHidden/>
          </w:rPr>
          <w:instrText xml:space="preserve"> PAGEREF _Toc317101350 \h </w:instrText>
        </w:r>
        <w:r>
          <w:rPr>
            <w:webHidden/>
          </w:rPr>
        </w:r>
        <w:r>
          <w:rPr>
            <w:webHidden/>
          </w:rPr>
          <w:fldChar w:fldCharType="separate"/>
        </w:r>
        <w:r w:rsidR="00CD03EF">
          <w:rPr>
            <w:webHidden/>
          </w:rPr>
          <w:t>85</w:t>
        </w:r>
        <w:r>
          <w:rPr>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351" w:history="1">
        <w:r w:rsidR="00CD03EF" w:rsidRPr="004B1DE1">
          <w:rPr>
            <w:rStyle w:val="aa"/>
            <w:rFonts w:ascii="Arial" w:hAnsi="Arial"/>
            <w:lang w:val="fr-FR"/>
          </w:rPr>
          <w:t>3.3.2.</w:t>
        </w:r>
        <w:r w:rsidR="00CD03EF">
          <w:rPr>
            <w:rFonts w:asciiTheme="minorHAnsi" w:eastAsiaTheme="minorEastAsia" w:hAnsiTheme="minorHAnsi" w:cstheme="minorBidi"/>
            <w:b w:val="0"/>
            <w:i w:val="0"/>
            <w:iCs w:val="0"/>
            <w:kern w:val="2"/>
            <w:szCs w:val="22"/>
          </w:rPr>
          <w:tab/>
        </w:r>
        <w:r w:rsidR="00CD03EF" w:rsidRPr="004B1DE1">
          <w:rPr>
            <w:rStyle w:val="aa"/>
            <w:rFonts w:ascii="Arial" w:hAnsi="Arial"/>
            <w:lang w:val="fr-FR"/>
          </w:rPr>
          <w:t>HTTP(s)</w:t>
        </w:r>
        <w:r w:rsidR="00CD03EF" w:rsidRPr="004B1DE1">
          <w:rPr>
            <w:rStyle w:val="aa"/>
            <w:rFonts w:ascii="Arial" w:hAnsi="Arial" w:hint="eastAsia"/>
          </w:rPr>
          <w:t>接口</w:t>
        </w:r>
        <w:r w:rsidR="00CD03EF">
          <w:rPr>
            <w:webHidden/>
          </w:rPr>
          <w:tab/>
        </w:r>
        <w:r>
          <w:rPr>
            <w:webHidden/>
          </w:rPr>
          <w:fldChar w:fldCharType="begin"/>
        </w:r>
        <w:r w:rsidR="00CD03EF">
          <w:rPr>
            <w:webHidden/>
          </w:rPr>
          <w:instrText xml:space="preserve"> PAGEREF _Toc317101351 \h </w:instrText>
        </w:r>
        <w:r>
          <w:rPr>
            <w:webHidden/>
          </w:rPr>
        </w:r>
        <w:r>
          <w:rPr>
            <w:webHidden/>
          </w:rPr>
          <w:fldChar w:fldCharType="separate"/>
        </w:r>
        <w:r w:rsidR="00CD03EF">
          <w:rPr>
            <w:webHidden/>
          </w:rPr>
          <w:t>86</w:t>
        </w:r>
        <w:r>
          <w:rPr>
            <w:webHidden/>
          </w:rPr>
          <w:fldChar w:fldCharType="end"/>
        </w:r>
      </w:hyperlink>
    </w:p>
    <w:p w:rsidR="00CD03EF" w:rsidRDefault="00AD07BB">
      <w:pPr>
        <w:pStyle w:val="23"/>
        <w:tabs>
          <w:tab w:val="left" w:pos="840"/>
          <w:tab w:val="right" w:leader="dot" w:pos="8296"/>
        </w:tabs>
        <w:rPr>
          <w:rFonts w:asciiTheme="minorHAnsi" w:eastAsiaTheme="minorEastAsia" w:hAnsiTheme="minorHAnsi" w:cstheme="minorBidi"/>
          <w:smallCaps w:val="0"/>
          <w:noProof/>
          <w:szCs w:val="22"/>
        </w:rPr>
      </w:pPr>
      <w:hyperlink w:anchor="_Toc317101352" w:history="1">
        <w:r w:rsidR="00CD03EF" w:rsidRPr="004B1DE1">
          <w:rPr>
            <w:rStyle w:val="aa"/>
            <w:noProof/>
            <w:lang w:val="fr-FR"/>
          </w:rPr>
          <w:t>3.4.</w:t>
        </w:r>
        <w:r w:rsidR="00CD03EF">
          <w:rPr>
            <w:rFonts w:asciiTheme="minorHAnsi" w:eastAsiaTheme="minorEastAsia" w:hAnsiTheme="minorHAnsi" w:cstheme="minorBidi"/>
            <w:smallCaps w:val="0"/>
            <w:noProof/>
            <w:szCs w:val="22"/>
          </w:rPr>
          <w:tab/>
        </w:r>
        <w:r w:rsidR="00CD03EF" w:rsidRPr="004B1DE1">
          <w:rPr>
            <w:rStyle w:val="aa"/>
            <w:noProof/>
          </w:rPr>
          <w:t>getPasswordPrompt</w:t>
        </w:r>
        <w:r w:rsidR="00CD03EF">
          <w:rPr>
            <w:noProof/>
            <w:webHidden/>
          </w:rPr>
          <w:tab/>
        </w:r>
        <w:r>
          <w:rPr>
            <w:noProof/>
            <w:webHidden/>
          </w:rPr>
          <w:fldChar w:fldCharType="begin"/>
        </w:r>
        <w:r w:rsidR="00CD03EF">
          <w:rPr>
            <w:noProof/>
            <w:webHidden/>
          </w:rPr>
          <w:instrText xml:space="preserve"> PAGEREF _Toc317101352 \h </w:instrText>
        </w:r>
        <w:r>
          <w:rPr>
            <w:noProof/>
            <w:webHidden/>
          </w:rPr>
        </w:r>
        <w:r>
          <w:rPr>
            <w:noProof/>
            <w:webHidden/>
          </w:rPr>
          <w:fldChar w:fldCharType="separate"/>
        </w:r>
        <w:r w:rsidR="00CD03EF">
          <w:rPr>
            <w:noProof/>
            <w:webHidden/>
          </w:rPr>
          <w:t>87</w:t>
        </w:r>
        <w:r>
          <w:rPr>
            <w:noProof/>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353" w:history="1">
        <w:r w:rsidR="00CD03EF" w:rsidRPr="004B1DE1">
          <w:rPr>
            <w:rStyle w:val="aa"/>
            <w:lang w:val="fr-FR"/>
          </w:rPr>
          <w:t>3.4.1.</w:t>
        </w:r>
        <w:r w:rsidR="00CD03EF">
          <w:rPr>
            <w:rFonts w:asciiTheme="minorHAnsi" w:eastAsiaTheme="minorEastAsia" w:hAnsiTheme="minorHAnsi" w:cstheme="minorBidi"/>
            <w:b w:val="0"/>
            <w:i w:val="0"/>
            <w:iCs w:val="0"/>
            <w:kern w:val="2"/>
            <w:szCs w:val="22"/>
          </w:rPr>
          <w:tab/>
        </w:r>
        <w:r w:rsidR="00CD03EF" w:rsidRPr="004B1DE1">
          <w:rPr>
            <w:rStyle w:val="aa"/>
            <w:rFonts w:ascii="Arial" w:hAnsi="Arial"/>
            <w:lang w:val="fr-FR"/>
          </w:rPr>
          <w:t>JSON</w:t>
        </w:r>
        <w:r w:rsidR="00CD03EF" w:rsidRPr="004B1DE1">
          <w:rPr>
            <w:rStyle w:val="aa"/>
            <w:rFonts w:ascii="Arial" w:hAnsi="Arial" w:hint="eastAsia"/>
            <w:lang w:val="fr-FR"/>
          </w:rPr>
          <w:t>＋</w:t>
        </w:r>
        <w:r w:rsidR="00CD03EF" w:rsidRPr="004B1DE1">
          <w:rPr>
            <w:rStyle w:val="aa"/>
            <w:rFonts w:ascii="Arial" w:hAnsi="Arial"/>
            <w:lang w:val="fr-FR"/>
          </w:rPr>
          <w:t>SOAP</w:t>
        </w:r>
        <w:r w:rsidR="00CD03EF" w:rsidRPr="004B1DE1">
          <w:rPr>
            <w:rStyle w:val="aa"/>
            <w:rFonts w:ascii="Arial" w:hAnsi="Arial" w:hint="eastAsia"/>
            <w:lang w:val="fr-FR"/>
          </w:rPr>
          <w:t>接口</w:t>
        </w:r>
        <w:r w:rsidR="00CD03EF">
          <w:rPr>
            <w:webHidden/>
          </w:rPr>
          <w:tab/>
        </w:r>
        <w:r>
          <w:rPr>
            <w:webHidden/>
          </w:rPr>
          <w:fldChar w:fldCharType="begin"/>
        </w:r>
        <w:r w:rsidR="00CD03EF">
          <w:rPr>
            <w:webHidden/>
          </w:rPr>
          <w:instrText xml:space="preserve"> PAGEREF _Toc317101353 \h </w:instrText>
        </w:r>
        <w:r>
          <w:rPr>
            <w:webHidden/>
          </w:rPr>
        </w:r>
        <w:r>
          <w:rPr>
            <w:webHidden/>
          </w:rPr>
          <w:fldChar w:fldCharType="separate"/>
        </w:r>
        <w:r w:rsidR="00CD03EF">
          <w:rPr>
            <w:webHidden/>
          </w:rPr>
          <w:t>87</w:t>
        </w:r>
        <w:r>
          <w:rPr>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354" w:history="1">
        <w:r w:rsidR="00CD03EF" w:rsidRPr="004B1DE1">
          <w:rPr>
            <w:rStyle w:val="aa"/>
            <w:rFonts w:ascii="Arial" w:hAnsi="Arial"/>
            <w:lang w:val="fr-FR"/>
          </w:rPr>
          <w:t>3.4.2.</w:t>
        </w:r>
        <w:r w:rsidR="00CD03EF">
          <w:rPr>
            <w:rFonts w:asciiTheme="minorHAnsi" w:eastAsiaTheme="minorEastAsia" w:hAnsiTheme="minorHAnsi" w:cstheme="minorBidi"/>
            <w:b w:val="0"/>
            <w:i w:val="0"/>
            <w:iCs w:val="0"/>
            <w:kern w:val="2"/>
            <w:szCs w:val="22"/>
          </w:rPr>
          <w:tab/>
        </w:r>
        <w:r w:rsidR="00CD03EF" w:rsidRPr="004B1DE1">
          <w:rPr>
            <w:rStyle w:val="aa"/>
            <w:rFonts w:ascii="Arial" w:hAnsi="Arial"/>
            <w:lang w:val="fr-FR"/>
          </w:rPr>
          <w:t>HTTP(s)</w:t>
        </w:r>
        <w:r w:rsidR="00CD03EF" w:rsidRPr="004B1DE1">
          <w:rPr>
            <w:rStyle w:val="aa"/>
            <w:rFonts w:ascii="Arial" w:hAnsi="Arial" w:hint="eastAsia"/>
          </w:rPr>
          <w:t>接口</w:t>
        </w:r>
        <w:r w:rsidR="00CD03EF">
          <w:rPr>
            <w:webHidden/>
          </w:rPr>
          <w:tab/>
        </w:r>
        <w:r>
          <w:rPr>
            <w:webHidden/>
          </w:rPr>
          <w:fldChar w:fldCharType="begin"/>
        </w:r>
        <w:r w:rsidR="00CD03EF">
          <w:rPr>
            <w:webHidden/>
          </w:rPr>
          <w:instrText xml:space="preserve"> PAGEREF _Toc317101354 \h </w:instrText>
        </w:r>
        <w:r>
          <w:rPr>
            <w:webHidden/>
          </w:rPr>
        </w:r>
        <w:r>
          <w:rPr>
            <w:webHidden/>
          </w:rPr>
          <w:fldChar w:fldCharType="separate"/>
        </w:r>
        <w:r w:rsidR="00CD03EF">
          <w:rPr>
            <w:webHidden/>
          </w:rPr>
          <w:t>88</w:t>
        </w:r>
        <w:r>
          <w:rPr>
            <w:webHidden/>
          </w:rPr>
          <w:fldChar w:fldCharType="end"/>
        </w:r>
      </w:hyperlink>
    </w:p>
    <w:p w:rsidR="00CD03EF" w:rsidRDefault="00AD07BB">
      <w:pPr>
        <w:pStyle w:val="23"/>
        <w:tabs>
          <w:tab w:val="left" w:pos="840"/>
          <w:tab w:val="right" w:leader="dot" w:pos="8296"/>
        </w:tabs>
        <w:rPr>
          <w:rFonts w:asciiTheme="minorHAnsi" w:eastAsiaTheme="minorEastAsia" w:hAnsiTheme="minorHAnsi" w:cstheme="minorBidi"/>
          <w:smallCaps w:val="0"/>
          <w:noProof/>
          <w:szCs w:val="22"/>
        </w:rPr>
      </w:pPr>
      <w:hyperlink w:anchor="_Toc317101355" w:history="1">
        <w:r w:rsidR="00CD03EF" w:rsidRPr="004B1DE1">
          <w:rPr>
            <w:rStyle w:val="aa"/>
            <w:noProof/>
            <w:lang w:val="fr-FR"/>
          </w:rPr>
          <w:t>3.5.</w:t>
        </w:r>
        <w:r w:rsidR="00CD03EF">
          <w:rPr>
            <w:rFonts w:asciiTheme="minorHAnsi" w:eastAsiaTheme="minorEastAsia" w:hAnsiTheme="minorHAnsi" w:cstheme="minorBidi"/>
            <w:smallCaps w:val="0"/>
            <w:noProof/>
            <w:szCs w:val="22"/>
          </w:rPr>
          <w:tab/>
        </w:r>
        <w:r w:rsidR="00CD03EF" w:rsidRPr="004B1DE1">
          <w:rPr>
            <w:rStyle w:val="aa"/>
            <w:noProof/>
          </w:rPr>
          <w:t>updatePwdByPrompt</w:t>
        </w:r>
        <w:r w:rsidR="00CD03EF">
          <w:rPr>
            <w:noProof/>
            <w:webHidden/>
          </w:rPr>
          <w:tab/>
        </w:r>
        <w:r>
          <w:rPr>
            <w:noProof/>
            <w:webHidden/>
          </w:rPr>
          <w:fldChar w:fldCharType="begin"/>
        </w:r>
        <w:r w:rsidR="00CD03EF">
          <w:rPr>
            <w:noProof/>
            <w:webHidden/>
          </w:rPr>
          <w:instrText xml:space="preserve"> PAGEREF _Toc317101355 \h </w:instrText>
        </w:r>
        <w:r>
          <w:rPr>
            <w:noProof/>
            <w:webHidden/>
          </w:rPr>
        </w:r>
        <w:r>
          <w:rPr>
            <w:noProof/>
            <w:webHidden/>
          </w:rPr>
          <w:fldChar w:fldCharType="separate"/>
        </w:r>
        <w:r w:rsidR="00CD03EF">
          <w:rPr>
            <w:noProof/>
            <w:webHidden/>
          </w:rPr>
          <w:t>90</w:t>
        </w:r>
        <w:r>
          <w:rPr>
            <w:noProof/>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356" w:history="1">
        <w:r w:rsidR="00CD03EF" w:rsidRPr="004B1DE1">
          <w:rPr>
            <w:rStyle w:val="aa"/>
            <w:lang w:val="fr-FR"/>
          </w:rPr>
          <w:t>3.5.1.</w:t>
        </w:r>
        <w:r w:rsidR="00CD03EF">
          <w:rPr>
            <w:rFonts w:asciiTheme="minorHAnsi" w:eastAsiaTheme="minorEastAsia" w:hAnsiTheme="minorHAnsi" w:cstheme="minorBidi"/>
            <w:b w:val="0"/>
            <w:i w:val="0"/>
            <w:iCs w:val="0"/>
            <w:kern w:val="2"/>
            <w:szCs w:val="22"/>
          </w:rPr>
          <w:tab/>
        </w:r>
        <w:r w:rsidR="00CD03EF" w:rsidRPr="004B1DE1">
          <w:rPr>
            <w:rStyle w:val="aa"/>
            <w:rFonts w:ascii="Arial" w:hAnsi="Arial"/>
            <w:lang w:val="fr-FR"/>
          </w:rPr>
          <w:t>JSON</w:t>
        </w:r>
        <w:r w:rsidR="00CD03EF" w:rsidRPr="004B1DE1">
          <w:rPr>
            <w:rStyle w:val="aa"/>
            <w:rFonts w:ascii="Arial" w:hAnsi="Arial" w:hint="eastAsia"/>
            <w:lang w:val="fr-FR"/>
          </w:rPr>
          <w:t>＋</w:t>
        </w:r>
        <w:r w:rsidR="00CD03EF" w:rsidRPr="004B1DE1">
          <w:rPr>
            <w:rStyle w:val="aa"/>
            <w:rFonts w:ascii="Arial" w:hAnsi="Arial"/>
            <w:lang w:val="fr-FR"/>
          </w:rPr>
          <w:t>SOAP</w:t>
        </w:r>
        <w:r w:rsidR="00CD03EF" w:rsidRPr="004B1DE1">
          <w:rPr>
            <w:rStyle w:val="aa"/>
            <w:rFonts w:ascii="Arial" w:hAnsi="Arial" w:hint="eastAsia"/>
            <w:lang w:val="fr-FR"/>
          </w:rPr>
          <w:t>接口</w:t>
        </w:r>
        <w:r w:rsidR="00CD03EF">
          <w:rPr>
            <w:webHidden/>
          </w:rPr>
          <w:tab/>
        </w:r>
        <w:r>
          <w:rPr>
            <w:webHidden/>
          </w:rPr>
          <w:fldChar w:fldCharType="begin"/>
        </w:r>
        <w:r w:rsidR="00CD03EF">
          <w:rPr>
            <w:webHidden/>
          </w:rPr>
          <w:instrText xml:space="preserve"> PAGEREF _Toc317101356 \h </w:instrText>
        </w:r>
        <w:r>
          <w:rPr>
            <w:webHidden/>
          </w:rPr>
        </w:r>
        <w:r>
          <w:rPr>
            <w:webHidden/>
          </w:rPr>
          <w:fldChar w:fldCharType="separate"/>
        </w:r>
        <w:r w:rsidR="00CD03EF">
          <w:rPr>
            <w:webHidden/>
          </w:rPr>
          <w:t>90</w:t>
        </w:r>
        <w:r>
          <w:rPr>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357" w:history="1">
        <w:r w:rsidR="00CD03EF" w:rsidRPr="004B1DE1">
          <w:rPr>
            <w:rStyle w:val="aa"/>
            <w:rFonts w:ascii="Arial" w:hAnsi="Arial"/>
            <w:lang w:val="fr-FR"/>
          </w:rPr>
          <w:t>3.5.2.</w:t>
        </w:r>
        <w:r w:rsidR="00CD03EF">
          <w:rPr>
            <w:rFonts w:asciiTheme="minorHAnsi" w:eastAsiaTheme="minorEastAsia" w:hAnsiTheme="minorHAnsi" w:cstheme="minorBidi"/>
            <w:b w:val="0"/>
            <w:i w:val="0"/>
            <w:iCs w:val="0"/>
            <w:kern w:val="2"/>
            <w:szCs w:val="22"/>
          </w:rPr>
          <w:tab/>
        </w:r>
        <w:r w:rsidR="00CD03EF" w:rsidRPr="004B1DE1">
          <w:rPr>
            <w:rStyle w:val="aa"/>
            <w:rFonts w:ascii="Arial" w:hAnsi="Arial"/>
            <w:lang w:val="fr-FR"/>
          </w:rPr>
          <w:t>HTTP(s)</w:t>
        </w:r>
        <w:r w:rsidR="00CD03EF" w:rsidRPr="004B1DE1">
          <w:rPr>
            <w:rStyle w:val="aa"/>
            <w:rFonts w:ascii="Arial" w:hAnsi="Arial" w:hint="eastAsia"/>
          </w:rPr>
          <w:t>接口</w:t>
        </w:r>
        <w:r w:rsidR="00CD03EF">
          <w:rPr>
            <w:webHidden/>
          </w:rPr>
          <w:tab/>
        </w:r>
        <w:r>
          <w:rPr>
            <w:webHidden/>
          </w:rPr>
          <w:fldChar w:fldCharType="begin"/>
        </w:r>
        <w:r w:rsidR="00CD03EF">
          <w:rPr>
            <w:webHidden/>
          </w:rPr>
          <w:instrText xml:space="preserve"> PAGEREF _Toc317101357 \h </w:instrText>
        </w:r>
        <w:r>
          <w:rPr>
            <w:webHidden/>
          </w:rPr>
        </w:r>
        <w:r>
          <w:rPr>
            <w:webHidden/>
          </w:rPr>
          <w:fldChar w:fldCharType="separate"/>
        </w:r>
        <w:r w:rsidR="00CD03EF">
          <w:rPr>
            <w:webHidden/>
          </w:rPr>
          <w:t>91</w:t>
        </w:r>
        <w:r>
          <w:rPr>
            <w:webHidden/>
          </w:rPr>
          <w:fldChar w:fldCharType="end"/>
        </w:r>
      </w:hyperlink>
    </w:p>
    <w:p w:rsidR="00CD03EF" w:rsidRDefault="00AD07BB">
      <w:pPr>
        <w:pStyle w:val="23"/>
        <w:tabs>
          <w:tab w:val="left" w:pos="840"/>
          <w:tab w:val="right" w:leader="dot" w:pos="8296"/>
        </w:tabs>
        <w:rPr>
          <w:rFonts w:asciiTheme="minorHAnsi" w:eastAsiaTheme="minorEastAsia" w:hAnsiTheme="minorHAnsi" w:cstheme="minorBidi"/>
          <w:smallCaps w:val="0"/>
          <w:noProof/>
          <w:szCs w:val="22"/>
        </w:rPr>
      </w:pPr>
      <w:hyperlink w:anchor="_Toc317101358" w:history="1">
        <w:r w:rsidR="00CD03EF" w:rsidRPr="004B1DE1">
          <w:rPr>
            <w:rStyle w:val="aa"/>
            <w:noProof/>
            <w:lang w:val="fr-FR"/>
          </w:rPr>
          <w:t>3.6.</w:t>
        </w:r>
        <w:r w:rsidR="00CD03EF">
          <w:rPr>
            <w:rFonts w:asciiTheme="minorHAnsi" w:eastAsiaTheme="minorEastAsia" w:hAnsiTheme="minorHAnsi" w:cstheme="minorBidi"/>
            <w:smallCaps w:val="0"/>
            <w:noProof/>
            <w:szCs w:val="22"/>
          </w:rPr>
          <w:tab/>
        </w:r>
        <w:r w:rsidR="00CD03EF" w:rsidRPr="004B1DE1">
          <w:rPr>
            <w:rStyle w:val="aa"/>
            <w:noProof/>
          </w:rPr>
          <w:t>resetPwdBySMS</w:t>
        </w:r>
        <w:r w:rsidR="00CD03EF">
          <w:rPr>
            <w:noProof/>
            <w:webHidden/>
          </w:rPr>
          <w:tab/>
        </w:r>
        <w:r>
          <w:rPr>
            <w:noProof/>
            <w:webHidden/>
          </w:rPr>
          <w:fldChar w:fldCharType="begin"/>
        </w:r>
        <w:r w:rsidR="00CD03EF">
          <w:rPr>
            <w:noProof/>
            <w:webHidden/>
          </w:rPr>
          <w:instrText xml:space="preserve"> PAGEREF _Toc317101358 \h </w:instrText>
        </w:r>
        <w:r>
          <w:rPr>
            <w:noProof/>
            <w:webHidden/>
          </w:rPr>
        </w:r>
        <w:r>
          <w:rPr>
            <w:noProof/>
            <w:webHidden/>
          </w:rPr>
          <w:fldChar w:fldCharType="separate"/>
        </w:r>
        <w:r w:rsidR="00CD03EF">
          <w:rPr>
            <w:noProof/>
            <w:webHidden/>
          </w:rPr>
          <w:t>92</w:t>
        </w:r>
        <w:r>
          <w:rPr>
            <w:noProof/>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359" w:history="1">
        <w:r w:rsidR="00CD03EF" w:rsidRPr="004B1DE1">
          <w:rPr>
            <w:rStyle w:val="aa"/>
            <w:lang w:val="fr-FR"/>
          </w:rPr>
          <w:t>3.6.1.</w:t>
        </w:r>
        <w:r w:rsidR="00CD03EF">
          <w:rPr>
            <w:rFonts w:asciiTheme="minorHAnsi" w:eastAsiaTheme="minorEastAsia" w:hAnsiTheme="minorHAnsi" w:cstheme="minorBidi"/>
            <w:b w:val="0"/>
            <w:i w:val="0"/>
            <w:iCs w:val="0"/>
            <w:kern w:val="2"/>
            <w:szCs w:val="22"/>
          </w:rPr>
          <w:tab/>
        </w:r>
        <w:r w:rsidR="00CD03EF" w:rsidRPr="004B1DE1">
          <w:rPr>
            <w:rStyle w:val="aa"/>
            <w:rFonts w:ascii="Arial" w:hAnsi="Arial"/>
            <w:lang w:val="fr-FR"/>
          </w:rPr>
          <w:t>JSON</w:t>
        </w:r>
        <w:r w:rsidR="00CD03EF" w:rsidRPr="004B1DE1">
          <w:rPr>
            <w:rStyle w:val="aa"/>
            <w:rFonts w:ascii="Arial" w:hAnsi="Arial" w:hint="eastAsia"/>
            <w:lang w:val="fr-FR"/>
          </w:rPr>
          <w:t>＋</w:t>
        </w:r>
        <w:r w:rsidR="00CD03EF" w:rsidRPr="004B1DE1">
          <w:rPr>
            <w:rStyle w:val="aa"/>
            <w:rFonts w:ascii="Arial" w:hAnsi="Arial"/>
            <w:lang w:val="fr-FR"/>
          </w:rPr>
          <w:t>SOAP</w:t>
        </w:r>
        <w:r w:rsidR="00CD03EF" w:rsidRPr="004B1DE1">
          <w:rPr>
            <w:rStyle w:val="aa"/>
            <w:rFonts w:ascii="Arial" w:hAnsi="Arial" w:hint="eastAsia"/>
            <w:lang w:val="fr-FR"/>
          </w:rPr>
          <w:t>接口</w:t>
        </w:r>
        <w:r w:rsidR="00CD03EF">
          <w:rPr>
            <w:webHidden/>
          </w:rPr>
          <w:tab/>
        </w:r>
        <w:r>
          <w:rPr>
            <w:webHidden/>
          </w:rPr>
          <w:fldChar w:fldCharType="begin"/>
        </w:r>
        <w:r w:rsidR="00CD03EF">
          <w:rPr>
            <w:webHidden/>
          </w:rPr>
          <w:instrText xml:space="preserve"> PAGEREF _Toc317101359 \h </w:instrText>
        </w:r>
        <w:r>
          <w:rPr>
            <w:webHidden/>
          </w:rPr>
        </w:r>
        <w:r>
          <w:rPr>
            <w:webHidden/>
          </w:rPr>
          <w:fldChar w:fldCharType="separate"/>
        </w:r>
        <w:r w:rsidR="00CD03EF">
          <w:rPr>
            <w:webHidden/>
          </w:rPr>
          <w:t>92</w:t>
        </w:r>
        <w:r>
          <w:rPr>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360" w:history="1">
        <w:r w:rsidR="00CD03EF" w:rsidRPr="004B1DE1">
          <w:rPr>
            <w:rStyle w:val="aa"/>
            <w:rFonts w:ascii="Arial" w:hAnsi="Arial"/>
            <w:lang w:val="fr-FR"/>
          </w:rPr>
          <w:t>3.6.2.</w:t>
        </w:r>
        <w:r w:rsidR="00CD03EF">
          <w:rPr>
            <w:rFonts w:asciiTheme="minorHAnsi" w:eastAsiaTheme="minorEastAsia" w:hAnsiTheme="minorHAnsi" w:cstheme="minorBidi"/>
            <w:b w:val="0"/>
            <w:i w:val="0"/>
            <w:iCs w:val="0"/>
            <w:kern w:val="2"/>
            <w:szCs w:val="22"/>
          </w:rPr>
          <w:tab/>
        </w:r>
        <w:r w:rsidR="00CD03EF" w:rsidRPr="004B1DE1">
          <w:rPr>
            <w:rStyle w:val="aa"/>
            <w:rFonts w:ascii="Arial" w:hAnsi="Arial"/>
            <w:lang w:val="fr-FR"/>
          </w:rPr>
          <w:t>HTTP(s)</w:t>
        </w:r>
        <w:r w:rsidR="00CD03EF" w:rsidRPr="004B1DE1">
          <w:rPr>
            <w:rStyle w:val="aa"/>
            <w:rFonts w:ascii="Arial" w:hAnsi="Arial" w:hint="eastAsia"/>
          </w:rPr>
          <w:t>接口</w:t>
        </w:r>
        <w:r w:rsidR="00CD03EF">
          <w:rPr>
            <w:webHidden/>
          </w:rPr>
          <w:tab/>
        </w:r>
        <w:r>
          <w:rPr>
            <w:webHidden/>
          </w:rPr>
          <w:fldChar w:fldCharType="begin"/>
        </w:r>
        <w:r w:rsidR="00CD03EF">
          <w:rPr>
            <w:webHidden/>
          </w:rPr>
          <w:instrText xml:space="preserve"> PAGEREF _Toc317101360 \h </w:instrText>
        </w:r>
        <w:r>
          <w:rPr>
            <w:webHidden/>
          </w:rPr>
        </w:r>
        <w:r>
          <w:rPr>
            <w:webHidden/>
          </w:rPr>
          <w:fldChar w:fldCharType="separate"/>
        </w:r>
        <w:r w:rsidR="00CD03EF">
          <w:rPr>
            <w:webHidden/>
          </w:rPr>
          <w:t>93</w:t>
        </w:r>
        <w:r>
          <w:rPr>
            <w:webHidden/>
          </w:rPr>
          <w:fldChar w:fldCharType="end"/>
        </w:r>
      </w:hyperlink>
    </w:p>
    <w:p w:rsidR="00CD03EF" w:rsidRDefault="00AD07BB">
      <w:pPr>
        <w:pStyle w:val="23"/>
        <w:tabs>
          <w:tab w:val="left" w:pos="840"/>
          <w:tab w:val="right" w:leader="dot" w:pos="8296"/>
        </w:tabs>
        <w:rPr>
          <w:rFonts w:asciiTheme="minorHAnsi" w:eastAsiaTheme="minorEastAsia" w:hAnsiTheme="minorHAnsi" w:cstheme="minorBidi"/>
          <w:smallCaps w:val="0"/>
          <w:noProof/>
          <w:szCs w:val="22"/>
        </w:rPr>
      </w:pPr>
      <w:hyperlink w:anchor="_Toc317101361" w:history="1">
        <w:r w:rsidR="00CD03EF" w:rsidRPr="004B1DE1">
          <w:rPr>
            <w:rStyle w:val="aa"/>
            <w:noProof/>
            <w:lang w:val="fr-FR"/>
          </w:rPr>
          <w:t>3.7.</w:t>
        </w:r>
        <w:r w:rsidR="00CD03EF">
          <w:rPr>
            <w:rFonts w:asciiTheme="minorHAnsi" w:eastAsiaTheme="minorEastAsia" w:hAnsiTheme="minorHAnsi" w:cstheme="minorBidi"/>
            <w:smallCaps w:val="0"/>
            <w:noProof/>
            <w:szCs w:val="22"/>
          </w:rPr>
          <w:tab/>
        </w:r>
        <w:r w:rsidR="00CD03EF" w:rsidRPr="004B1DE1">
          <w:rPr>
            <w:rStyle w:val="aa"/>
            <w:noProof/>
          </w:rPr>
          <w:t>InsertAuthCode</w:t>
        </w:r>
        <w:r w:rsidR="00CD03EF" w:rsidRPr="004B1DE1">
          <w:rPr>
            <w:rStyle w:val="aa"/>
            <w:rFonts w:hint="eastAsia"/>
            <w:noProof/>
          </w:rPr>
          <w:t>（</w:t>
        </w:r>
        <w:r w:rsidR="00CD03EF" w:rsidRPr="004B1DE1">
          <w:rPr>
            <w:rStyle w:val="aa"/>
            <w:noProof/>
          </w:rPr>
          <w:t>DBank</w:t>
        </w:r>
        <w:r w:rsidR="00CD03EF" w:rsidRPr="004B1DE1">
          <w:rPr>
            <w:rStyle w:val="aa"/>
            <w:rFonts w:hint="eastAsia"/>
            <w:noProof/>
          </w:rPr>
          <w:t>收回使用权限）</w:t>
        </w:r>
        <w:r w:rsidR="00CD03EF">
          <w:rPr>
            <w:noProof/>
            <w:webHidden/>
          </w:rPr>
          <w:tab/>
        </w:r>
        <w:r>
          <w:rPr>
            <w:noProof/>
            <w:webHidden/>
          </w:rPr>
          <w:fldChar w:fldCharType="begin"/>
        </w:r>
        <w:r w:rsidR="00CD03EF">
          <w:rPr>
            <w:noProof/>
            <w:webHidden/>
          </w:rPr>
          <w:instrText xml:space="preserve"> PAGEREF _Toc317101361 \h </w:instrText>
        </w:r>
        <w:r>
          <w:rPr>
            <w:noProof/>
            <w:webHidden/>
          </w:rPr>
        </w:r>
        <w:r>
          <w:rPr>
            <w:noProof/>
            <w:webHidden/>
          </w:rPr>
          <w:fldChar w:fldCharType="separate"/>
        </w:r>
        <w:r w:rsidR="00CD03EF">
          <w:rPr>
            <w:noProof/>
            <w:webHidden/>
          </w:rPr>
          <w:t>94</w:t>
        </w:r>
        <w:r>
          <w:rPr>
            <w:noProof/>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362" w:history="1">
        <w:r w:rsidR="00CD03EF" w:rsidRPr="004B1DE1">
          <w:rPr>
            <w:rStyle w:val="aa"/>
            <w:lang w:val="fr-FR"/>
          </w:rPr>
          <w:t>3.7.1.</w:t>
        </w:r>
        <w:r w:rsidR="00CD03EF">
          <w:rPr>
            <w:rFonts w:asciiTheme="minorHAnsi" w:eastAsiaTheme="minorEastAsia" w:hAnsiTheme="minorHAnsi" w:cstheme="minorBidi"/>
            <w:b w:val="0"/>
            <w:i w:val="0"/>
            <w:iCs w:val="0"/>
            <w:kern w:val="2"/>
            <w:szCs w:val="22"/>
          </w:rPr>
          <w:tab/>
        </w:r>
        <w:r w:rsidR="00CD03EF" w:rsidRPr="004B1DE1">
          <w:rPr>
            <w:rStyle w:val="aa"/>
            <w:rFonts w:ascii="Arial" w:hAnsi="Arial"/>
            <w:lang w:val="fr-FR"/>
          </w:rPr>
          <w:t>JSON</w:t>
        </w:r>
        <w:r w:rsidR="00CD03EF" w:rsidRPr="004B1DE1">
          <w:rPr>
            <w:rStyle w:val="aa"/>
            <w:rFonts w:ascii="Arial" w:hAnsi="Arial" w:hint="eastAsia"/>
            <w:lang w:val="fr-FR"/>
          </w:rPr>
          <w:t>＋</w:t>
        </w:r>
        <w:r w:rsidR="00CD03EF" w:rsidRPr="004B1DE1">
          <w:rPr>
            <w:rStyle w:val="aa"/>
            <w:rFonts w:ascii="Arial" w:hAnsi="Arial"/>
            <w:lang w:val="fr-FR"/>
          </w:rPr>
          <w:t>SOAP</w:t>
        </w:r>
        <w:r w:rsidR="00CD03EF" w:rsidRPr="004B1DE1">
          <w:rPr>
            <w:rStyle w:val="aa"/>
            <w:rFonts w:ascii="Arial" w:hAnsi="Arial" w:hint="eastAsia"/>
            <w:lang w:val="fr-FR"/>
          </w:rPr>
          <w:t>接口</w:t>
        </w:r>
        <w:r w:rsidR="00CD03EF">
          <w:rPr>
            <w:webHidden/>
          </w:rPr>
          <w:tab/>
        </w:r>
        <w:r>
          <w:rPr>
            <w:webHidden/>
          </w:rPr>
          <w:fldChar w:fldCharType="begin"/>
        </w:r>
        <w:r w:rsidR="00CD03EF">
          <w:rPr>
            <w:webHidden/>
          </w:rPr>
          <w:instrText xml:space="preserve"> PAGEREF _Toc317101362 \h </w:instrText>
        </w:r>
        <w:r>
          <w:rPr>
            <w:webHidden/>
          </w:rPr>
        </w:r>
        <w:r>
          <w:rPr>
            <w:webHidden/>
          </w:rPr>
          <w:fldChar w:fldCharType="separate"/>
        </w:r>
        <w:r w:rsidR="00CD03EF">
          <w:rPr>
            <w:webHidden/>
          </w:rPr>
          <w:t>94</w:t>
        </w:r>
        <w:r>
          <w:rPr>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363" w:history="1">
        <w:r w:rsidR="00CD03EF" w:rsidRPr="004B1DE1">
          <w:rPr>
            <w:rStyle w:val="aa"/>
            <w:rFonts w:ascii="Arial" w:hAnsi="Arial"/>
            <w:lang w:val="fr-FR"/>
          </w:rPr>
          <w:t>3.7.2.</w:t>
        </w:r>
        <w:r w:rsidR="00CD03EF">
          <w:rPr>
            <w:rFonts w:asciiTheme="minorHAnsi" w:eastAsiaTheme="minorEastAsia" w:hAnsiTheme="minorHAnsi" w:cstheme="minorBidi"/>
            <w:b w:val="0"/>
            <w:i w:val="0"/>
            <w:iCs w:val="0"/>
            <w:kern w:val="2"/>
            <w:szCs w:val="22"/>
          </w:rPr>
          <w:tab/>
        </w:r>
        <w:r w:rsidR="00CD03EF" w:rsidRPr="004B1DE1">
          <w:rPr>
            <w:rStyle w:val="aa"/>
            <w:rFonts w:ascii="Arial" w:hAnsi="Arial"/>
            <w:lang w:val="fr-FR"/>
          </w:rPr>
          <w:t>HTTP(s)</w:t>
        </w:r>
        <w:r w:rsidR="00CD03EF" w:rsidRPr="004B1DE1">
          <w:rPr>
            <w:rStyle w:val="aa"/>
            <w:rFonts w:ascii="Arial" w:hAnsi="Arial" w:hint="eastAsia"/>
          </w:rPr>
          <w:t>接口</w:t>
        </w:r>
        <w:r w:rsidR="00CD03EF">
          <w:rPr>
            <w:webHidden/>
          </w:rPr>
          <w:tab/>
        </w:r>
        <w:r>
          <w:rPr>
            <w:webHidden/>
          </w:rPr>
          <w:fldChar w:fldCharType="begin"/>
        </w:r>
        <w:r w:rsidR="00CD03EF">
          <w:rPr>
            <w:webHidden/>
          </w:rPr>
          <w:instrText xml:space="preserve"> PAGEREF _Toc317101363 \h </w:instrText>
        </w:r>
        <w:r>
          <w:rPr>
            <w:webHidden/>
          </w:rPr>
        </w:r>
        <w:r>
          <w:rPr>
            <w:webHidden/>
          </w:rPr>
          <w:fldChar w:fldCharType="separate"/>
        </w:r>
        <w:r w:rsidR="00CD03EF">
          <w:rPr>
            <w:webHidden/>
          </w:rPr>
          <w:t>95</w:t>
        </w:r>
        <w:r>
          <w:rPr>
            <w:webHidden/>
          </w:rPr>
          <w:fldChar w:fldCharType="end"/>
        </w:r>
      </w:hyperlink>
    </w:p>
    <w:p w:rsidR="00CD03EF" w:rsidRDefault="00AD07BB">
      <w:pPr>
        <w:pStyle w:val="11"/>
        <w:tabs>
          <w:tab w:val="left" w:pos="420"/>
          <w:tab w:val="right" w:leader="dot" w:pos="8296"/>
        </w:tabs>
        <w:rPr>
          <w:rFonts w:asciiTheme="minorHAnsi" w:eastAsiaTheme="minorEastAsia" w:hAnsiTheme="minorHAnsi" w:cstheme="minorBidi"/>
          <w:b w:val="0"/>
          <w:bCs w:val="0"/>
          <w:caps w:val="0"/>
          <w:noProof/>
          <w:szCs w:val="22"/>
        </w:rPr>
      </w:pPr>
      <w:hyperlink w:anchor="_Toc317101364" w:history="1">
        <w:r w:rsidR="00CD03EF" w:rsidRPr="004B1DE1">
          <w:rPr>
            <w:rStyle w:val="aa"/>
            <w:noProof/>
          </w:rPr>
          <w:t>4.</w:t>
        </w:r>
        <w:r w:rsidR="00CD03EF">
          <w:rPr>
            <w:rFonts w:asciiTheme="minorHAnsi" w:eastAsiaTheme="minorEastAsia" w:hAnsiTheme="minorHAnsi" w:cstheme="minorBidi"/>
            <w:b w:val="0"/>
            <w:bCs w:val="0"/>
            <w:caps w:val="0"/>
            <w:noProof/>
            <w:szCs w:val="22"/>
          </w:rPr>
          <w:tab/>
        </w:r>
        <w:r w:rsidR="00CD03EF" w:rsidRPr="004B1DE1">
          <w:rPr>
            <w:rStyle w:val="aa"/>
            <w:rFonts w:hint="eastAsia"/>
            <w:noProof/>
          </w:rPr>
          <w:t>用户设备管理</w:t>
        </w:r>
        <w:r w:rsidR="00CD03EF" w:rsidRPr="004B1DE1">
          <w:rPr>
            <w:rStyle w:val="aa"/>
            <w:noProof/>
          </w:rPr>
          <w:t>IUserDeviceMng</w:t>
        </w:r>
        <w:r w:rsidR="00CD03EF">
          <w:rPr>
            <w:noProof/>
            <w:webHidden/>
          </w:rPr>
          <w:tab/>
        </w:r>
        <w:r>
          <w:rPr>
            <w:noProof/>
            <w:webHidden/>
          </w:rPr>
          <w:fldChar w:fldCharType="begin"/>
        </w:r>
        <w:r w:rsidR="00CD03EF">
          <w:rPr>
            <w:noProof/>
            <w:webHidden/>
          </w:rPr>
          <w:instrText xml:space="preserve"> PAGEREF _Toc317101364 \h </w:instrText>
        </w:r>
        <w:r>
          <w:rPr>
            <w:noProof/>
            <w:webHidden/>
          </w:rPr>
        </w:r>
        <w:r>
          <w:rPr>
            <w:noProof/>
            <w:webHidden/>
          </w:rPr>
          <w:fldChar w:fldCharType="separate"/>
        </w:r>
        <w:r w:rsidR="00CD03EF">
          <w:rPr>
            <w:noProof/>
            <w:webHidden/>
          </w:rPr>
          <w:t>96</w:t>
        </w:r>
        <w:r>
          <w:rPr>
            <w:noProof/>
            <w:webHidden/>
          </w:rPr>
          <w:fldChar w:fldCharType="end"/>
        </w:r>
      </w:hyperlink>
    </w:p>
    <w:p w:rsidR="00CD03EF" w:rsidRDefault="00AD07BB">
      <w:pPr>
        <w:pStyle w:val="23"/>
        <w:tabs>
          <w:tab w:val="left" w:pos="840"/>
          <w:tab w:val="right" w:leader="dot" w:pos="8296"/>
        </w:tabs>
        <w:rPr>
          <w:rFonts w:asciiTheme="minorHAnsi" w:eastAsiaTheme="minorEastAsia" w:hAnsiTheme="minorHAnsi" w:cstheme="minorBidi"/>
          <w:smallCaps w:val="0"/>
          <w:noProof/>
          <w:szCs w:val="22"/>
        </w:rPr>
      </w:pPr>
      <w:hyperlink w:anchor="_Toc317101365" w:history="1">
        <w:r w:rsidR="00CD03EF" w:rsidRPr="004B1DE1">
          <w:rPr>
            <w:rStyle w:val="aa"/>
            <w:noProof/>
            <w:lang w:val="fr-FR"/>
          </w:rPr>
          <w:t>4.1.</w:t>
        </w:r>
        <w:r w:rsidR="00CD03EF">
          <w:rPr>
            <w:rFonts w:asciiTheme="minorHAnsi" w:eastAsiaTheme="minorEastAsia" w:hAnsiTheme="minorHAnsi" w:cstheme="minorBidi"/>
            <w:smallCaps w:val="0"/>
            <w:noProof/>
            <w:szCs w:val="22"/>
          </w:rPr>
          <w:tab/>
        </w:r>
        <w:r w:rsidR="00CD03EF" w:rsidRPr="004B1DE1">
          <w:rPr>
            <w:rStyle w:val="aa"/>
            <w:noProof/>
          </w:rPr>
          <w:t>delUserDevice</w:t>
        </w:r>
        <w:r w:rsidR="00CD03EF">
          <w:rPr>
            <w:noProof/>
            <w:webHidden/>
          </w:rPr>
          <w:tab/>
        </w:r>
        <w:r>
          <w:rPr>
            <w:noProof/>
            <w:webHidden/>
          </w:rPr>
          <w:fldChar w:fldCharType="begin"/>
        </w:r>
        <w:r w:rsidR="00CD03EF">
          <w:rPr>
            <w:noProof/>
            <w:webHidden/>
          </w:rPr>
          <w:instrText xml:space="preserve"> PAGEREF _Toc317101365 \h </w:instrText>
        </w:r>
        <w:r>
          <w:rPr>
            <w:noProof/>
            <w:webHidden/>
          </w:rPr>
        </w:r>
        <w:r>
          <w:rPr>
            <w:noProof/>
            <w:webHidden/>
          </w:rPr>
          <w:fldChar w:fldCharType="separate"/>
        </w:r>
        <w:r w:rsidR="00CD03EF">
          <w:rPr>
            <w:noProof/>
            <w:webHidden/>
          </w:rPr>
          <w:t>96</w:t>
        </w:r>
        <w:r>
          <w:rPr>
            <w:noProof/>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366" w:history="1">
        <w:r w:rsidR="00CD03EF" w:rsidRPr="004B1DE1">
          <w:rPr>
            <w:rStyle w:val="aa"/>
            <w:lang w:val="fr-FR"/>
          </w:rPr>
          <w:t>4.1.1.</w:t>
        </w:r>
        <w:r w:rsidR="00CD03EF">
          <w:rPr>
            <w:rFonts w:asciiTheme="minorHAnsi" w:eastAsiaTheme="minorEastAsia" w:hAnsiTheme="minorHAnsi" w:cstheme="minorBidi"/>
            <w:b w:val="0"/>
            <w:i w:val="0"/>
            <w:iCs w:val="0"/>
            <w:kern w:val="2"/>
            <w:szCs w:val="22"/>
          </w:rPr>
          <w:tab/>
        </w:r>
        <w:r w:rsidR="00CD03EF" w:rsidRPr="004B1DE1">
          <w:rPr>
            <w:rStyle w:val="aa"/>
            <w:rFonts w:ascii="Arial" w:hAnsi="Arial"/>
            <w:lang w:val="fr-FR"/>
          </w:rPr>
          <w:t>JSON</w:t>
        </w:r>
        <w:r w:rsidR="00CD03EF" w:rsidRPr="004B1DE1">
          <w:rPr>
            <w:rStyle w:val="aa"/>
            <w:rFonts w:ascii="Arial" w:hAnsi="Arial" w:hint="eastAsia"/>
            <w:lang w:val="fr-FR"/>
          </w:rPr>
          <w:t>＋</w:t>
        </w:r>
        <w:r w:rsidR="00CD03EF" w:rsidRPr="004B1DE1">
          <w:rPr>
            <w:rStyle w:val="aa"/>
            <w:rFonts w:ascii="Arial" w:hAnsi="Arial"/>
            <w:lang w:val="fr-FR"/>
          </w:rPr>
          <w:t>SOAP</w:t>
        </w:r>
        <w:r w:rsidR="00CD03EF" w:rsidRPr="004B1DE1">
          <w:rPr>
            <w:rStyle w:val="aa"/>
            <w:rFonts w:ascii="Arial" w:hAnsi="Arial" w:hint="eastAsia"/>
            <w:lang w:val="fr-FR"/>
          </w:rPr>
          <w:t>接口</w:t>
        </w:r>
        <w:r w:rsidR="00CD03EF">
          <w:rPr>
            <w:webHidden/>
          </w:rPr>
          <w:tab/>
        </w:r>
        <w:r>
          <w:rPr>
            <w:webHidden/>
          </w:rPr>
          <w:fldChar w:fldCharType="begin"/>
        </w:r>
        <w:r w:rsidR="00CD03EF">
          <w:rPr>
            <w:webHidden/>
          </w:rPr>
          <w:instrText xml:space="preserve"> PAGEREF _Toc317101366 \h </w:instrText>
        </w:r>
        <w:r>
          <w:rPr>
            <w:webHidden/>
          </w:rPr>
        </w:r>
        <w:r>
          <w:rPr>
            <w:webHidden/>
          </w:rPr>
          <w:fldChar w:fldCharType="separate"/>
        </w:r>
        <w:r w:rsidR="00CD03EF">
          <w:rPr>
            <w:webHidden/>
          </w:rPr>
          <w:t>96</w:t>
        </w:r>
        <w:r>
          <w:rPr>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367" w:history="1">
        <w:r w:rsidR="00CD03EF" w:rsidRPr="004B1DE1">
          <w:rPr>
            <w:rStyle w:val="aa"/>
            <w:rFonts w:ascii="Arial" w:hAnsi="Arial"/>
            <w:lang w:val="fr-FR"/>
          </w:rPr>
          <w:t>4.1.2.</w:t>
        </w:r>
        <w:r w:rsidR="00CD03EF">
          <w:rPr>
            <w:rFonts w:asciiTheme="minorHAnsi" w:eastAsiaTheme="minorEastAsia" w:hAnsiTheme="minorHAnsi" w:cstheme="minorBidi"/>
            <w:b w:val="0"/>
            <w:i w:val="0"/>
            <w:iCs w:val="0"/>
            <w:kern w:val="2"/>
            <w:szCs w:val="22"/>
          </w:rPr>
          <w:tab/>
        </w:r>
        <w:r w:rsidR="00CD03EF" w:rsidRPr="004B1DE1">
          <w:rPr>
            <w:rStyle w:val="aa"/>
            <w:rFonts w:ascii="Arial" w:hAnsi="Arial"/>
            <w:lang w:val="fr-FR"/>
          </w:rPr>
          <w:t>HTTP(s)</w:t>
        </w:r>
        <w:r w:rsidR="00CD03EF" w:rsidRPr="004B1DE1">
          <w:rPr>
            <w:rStyle w:val="aa"/>
            <w:rFonts w:ascii="Arial" w:hAnsi="Arial" w:hint="eastAsia"/>
          </w:rPr>
          <w:t>接口</w:t>
        </w:r>
        <w:r w:rsidR="00CD03EF">
          <w:rPr>
            <w:webHidden/>
          </w:rPr>
          <w:tab/>
        </w:r>
        <w:r>
          <w:rPr>
            <w:webHidden/>
          </w:rPr>
          <w:fldChar w:fldCharType="begin"/>
        </w:r>
        <w:r w:rsidR="00CD03EF">
          <w:rPr>
            <w:webHidden/>
          </w:rPr>
          <w:instrText xml:space="preserve"> PAGEREF _Toc317101367 \h </w:instrText>
        </w:r>
        <w:r>
          <w:rPr>
            <w:webHidden/>
          </w:rPr>
        </w:r>
        <w:r>
          <w:rPr>
            <w:webHidden/>
          </w:rPr>
          <w:fldChar w:fldCharType="separate"/>
        </w:r>
        <w:r w:rsidR="00CD03EF">
          <w:rPr>
            <w:webHidden/>
          </w:rPr>
          <w:t>97</w:t>
        </w:r>
        <w:r>
          <w:rPr>
            <w:webHidden/>
          </w:rPr>
          <w:fldChar w:fldCharType="end"/>
        </w:r>
      </w:hyperlink>
    </w:p>
    <w:p w:rsidR="00CD03EF" w:rsidRDefault="00AD07BB">
      <w:pPr>
        <w:pStyle w:val="23"/>
        <w:tabs>
          <w:tab w:val="left" w:pos="840"/>
          <w:tab w:val="right" w:leader="dot" w:pos="8296"/>
        </w:tabs>
        <w:rPr>
          <w:rFonts w:asciiTheme="minorHAnsi" w:eastAsiaTheme="minorEastAsia" w:hAnsiTheme="minorHAnsi" w:cstheme="minorBidi"/>
          <w:smallCaps w:val="0"/>
          <w:noProof/>
          <w:szCs w:val="22"/>
        </w:rPr>
      </w:pPr>
      <w:hyperlink w:anchor="_Toc317101368" w:history="1">
        <w:r w:rsidR="00CD03EF" w:rsidRPr="004B1DE1">
          <w:rPr>
            <w:rStyle w:val="aa"/>
            <w:noProof/>
            <w:lang w:val="fr-FR"/>
          </w:rPr>
          <w:t>4.2.</w:t>
        </w:r>
        <w:r w:rsidR="00CD03EF">
          <w:rPr>
            <w:rFonts w:asciiTheme="minorHAnsi" w:eastAsiaTheme="minorEastAsia" w:hAnsiTheme="minorHAnsi" w:cstheme="minorBidi"/>
            <w:smallCaps w:val="0"/>
            <w:noProof/>
            <w:szCs w:val="22"/>
          </w:rPr>
          <w:tab/>
        </w:r>
        <w:r w:rsidR="00CD03EF" w:rsidRPr="004B1DE1">
          <w:rPr>
            <w:rStyle w:val="aa"/>
            <w:noProof/>
          </w:rPr>
          <w:t>updDeviceInfo</w:t>
        </w:r>
        <w:r w:rsidR="00CD03EF">
          <w:rPr>
            <w:noProof/>
            <w:webHidden/>
          </w:rPr>
          <w:tab/>
        </w:r>
        <w:r>
          <w:rPr>
            <w:noProof/>
            <w:webHidden/>
          </w:rPr>
          <w:fldChar w:fldCharType="begin"/>
        </w:r>
        <w:r w:rsidR="00CD03EF">
          <w:rPr>
            <w:noProof/>
            <w:webHidden/>
          </w:rPr>
          <w:instrText xml:space="preserve"> PAGEREF _Toc317101368 \h </w:instrText>
        </w:r>
        <w:r>
          <w:rPr>
            <w:noProof/>
            <w:webHidden/>
          </w:rPr>
        </w:r>
        <w:r>
          <w:rPr>
            <w:noProof/>
            <w:webHidden/>
          </w:rPr>
          <w:fldChar w:fldCharType="separate"/>
        </w:r>
        <w:r w:rsidR="00CD03EF">
          <w:rPr>
            <w:noProof/>
            <w:webHidden/>
          </w:rPr>
          <w:t>97</w:t>
        </w:r>
        <w:r>
          <w:rPr>
            <w:noProof/>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369" w:history="1">
        <w:r w:rsidR="00CD03EF" w:rsidRPr="004B1DE1">
          <w:rPr>
            <w:rStyle w:val="aa"/>
            <w:lang w:val="fr-FR"/>
          </w:rPr>
          <w:t>4.2.1.</w:t>
        </w:r>
        <w:r w:rsidR="00CD03EF">
          <w:rPr>
            <w:rFonts w:asciiTheme="minorHAnsi" w:eastAsiaTheme="minorEastAsia" w:hAnsiTheme="minorHAnsi" w:cstheme="minorBidi"/>
            <w:b w:val="0"/>
            <w:i w:val="0"/>
            <w:iCs w:val="0"/>
            <w:kern w:val="2"/>
            <w:szCs w:val="22"/>
          </w:rPr>
          <w:tab/>
        </w:r>
        <w:r w:rsidR="00CD03EF" w:rsidRPr="004B1DE1">
          <w:rPr>
            <w:rStyle w:val="aa"/>
            <w:rFonts w:ascii="Arial" w:hAnsi="Arial"/>
            <w:lang w:val="fr-FR"/>
          </w:rPr>
          <w:t>JSON</w:t>
        </w:r>
        <w:r w:rsidR="00CD03EF" w:rsidRPr="004B1DE1">
          <w:rPr>
            <w:rStyle w:val="aa"/>
            <w:rFonts w:ascii="Arial" w:hAnsi="Arial" w:hint="eastAsia"/>
            <w:lang w:val="fr-FR"/>
          </w:rPr>
          <w:t>＋</w:t>
        </w:r>
        <w:r w:rsidR="00CD03EF" w:rsidRPr="004B1DE1">
          <w:rPr>
            <w:rStyle w:val="aa"/>
            <w:rFonts w:ascii="Arial" w:hAnsi="Arial"/>
            <w:lang w:val="fr-FR"/>
          </w:rPr>
          <w:t>SOAP</w:t>
        </w:r>
        <w:r w:rsidR="00CD03EF" w:rsidRPr="004B1DE1">
          <w:rPr>
            <w:rStyle w:val="aa"/>
            <w:rFonts w:ascii="Arial" w:hAnsi="Arial" w:hint="eastAsia"/>
            <w:lang w:val="fr-FR"/>
          </w:rPr>
          <w:t>接口</w:t>
        </w:r>
        <w:r w:rsidR="00CD03EF">
          <w:rPr>
            <w:webHidden/>
          </w:rPr>
          <w:tab/>
        </w:r>
        <w:r>
          <w:rPr>
            <w:webHidden/>
          </w:rPr>
          <w:fldChar w:fldCharType="begin"/>
        </w:r>
        <w:r w:rsidR="00CD03EF">
          <w:rPr>
            <w:webHidden/>
          </w:rPr>
          <w:instrText xml:space="preserve"> PAGEREF _Toc317101369 \h </w:instrText>
        </w:r>
        <w:r>
          <w:rPr>
            <w:webHidden/>
          </w:rPr>
        </w:r>
        <w:r>
          <w:rPr>
            <w:webHidden/>
          </w:rPr>
          <w:fldChar w:fldCharType="separate"/>
        </w:r>
        <w:r w:rsidR="00CD03EF">
          <w:rPr>
            <w:webHidden/>
          </w:rPr>
          <w:t>97</w:t>
        </w:r>
        <w:r>
          <w:rPr>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370" w:history="1">
        <w:r w:rsidR="00CD03EF" w:rsidRPr="004B1DE1">
          <w:rPr>
            <w:rStyle w:val="aa"/>
            <w:rFonts w:ascii="Arial" w:hAnsi="Arial"/>
            <w:lang w:val="fr-FR"/>
          </w:rPr>
          <w:t>4.2.2.</w:t>
        </w:r>
        <w:r w:rsidR="00CD03EF">
          <w:rPr>
            <w:rFonts w:asciiTheme="minorHAnsi" w:eastAsiaTheme="minorEastAsia" w:hAnsiTheme="minorHAnsi" w:cstheme="minorBidi"/>
            <w:b w:val="0"/>
            <w:i w:val="0"/>
            <w:iCs w:val="0"/>
            <w:kern w:val="2"/>
            <w:szCs w:val="22"/>
          </w:rPr>
          <w:tab/>
        </w:r>
        <w:r w:rsidR="00CD03EF" w:rsidRPr="004B1DE1">
          <w:rPr>
            <w:rStyle w:val="aa"/>
            <w:rFonts w:ascii="Arial" w:hAnsi="Arial"/>
            <w:lang w:val="fr-FR"/>
          </w:rPr>
          <w:t>HTTP(s)</w:t>
        </w:r>
        <w:r w:rsidR="00CD03EF" w:rsidRPr="004B1DE1">
          <w:rPr>
            <w:rStyle w:val="aa"/>
            <w:rFonts w:ascii="Arial" w:hAnsi="Arial" w:hint="eastAsia"/>
          </w:rPr>
          <w:t>接口</w:t>
        </w:r>
        <w:r w:rsidR="00CD03EF">
          <w:rPr>
            <w:webHidden/>
          </w:rPr>
          <w:tab/>
        </w:r>
        <w:r>
          <w:rPr>
            <w:webHidden/>
          </w:rPr>
          <w:fldChar w:fldCharType="begin"/>
        </w:r>
        <w:r w:rsidR="00CD03EF">
          <w:rPr>
            <w:webHidden/>
          </w:rPr>
          <w:instrText xml:space="preserve"> PAGEREF _Toc317101370 \h </w:instrText>
        </w:r>
        <w:r>
          <w:rPr>
            <w:webHidden/>
          </w:rPr>
        </w:r>
        <w:r>
          <w:rPr>
            <w:webHidden/>
          </w:rPr>
          <w:fldChar w:fldCharType="separate"/>
        </w:r>
        <w:r w:rsidR="00CD03EF">
          <w:rPr>
            <w:webHidden/>
          </w:rPr>
          <w:t>98</w:t>
        </w:r>
        <w:r>
          <w:rPr>
            <w:webHidden/>
          </w:rPr>
          <w:fldChar w:fldCharType="end"/>
        </w:r>
      </w:hyperlink>
    </w:p>
    <w:p w:rsidR="00CD03EF" w:rsidRDefault="00AD07BB">
      <w:pPr>
        <w:pStyle w:val="23"/>
        <w:tabs>
          <w:tab w:val="left" w:pos="840"/>
          <w:tab w:val="right" w:leader="dot" w:pos="8296"/>
        </w:tabs>
        <w:rPr>
          <w:rFonts w:asciiTheme="minorHAnsi" w:eastAsiaTheme="minorEastAsia" w:hAnsiTheme="minorHAnsi" w:cstheme="minorBidi"/>
          <w:smallCaps w:val="0"/>
          <w:noProof/>
          <w:szCs w:val="22"/>
        </w:rPr>
      </w:pPr>
      <w:hyperlink w:anchor="_Toc317101371" w:history="1">
        <w:r w:rsidR="00CD03EF" w:rsidRPr="004B1DE1">
          <w:rPr>
            <w:rStyle w:val="aa"/>
            <w:noProof/>
            <w:lang w:val="fr-FR"/>
          </w:rPr>
          <w:t>4.3.</w:t>
        </w:r>
        <w:r w:rsidR="00CD03EF">
          <w:rPr>
            <w:rFonts w:asciiTheme="minorHAnsi" w:eastAsiaTheme="minorEastAsia" w:hAnsiTheme="minorHAnsi" w:cstheme="minorBidi"/>
            <w:smallCaps w:val="0"/>
            <w:noProof/>
            <w:szCs w:val="22"/>
          </w:rPr>
          <w:tab/>
        </w:r>
        <w:r w:rsidR="00CD03EF" w:rsidRPr="004B1DE1">
          <w:rPr>
            <w:rStyle w:val="aa"/>
            <w:noProof/>
          </w:rPr>
          <w:t>getDeviceInfo</w:t>
        </w:r>
        <w:r w:rsidR="00CD03EF">
          <w:rPr>
            <w:noProof/>
            <w:webHidden/>
          </w:rPr>
          <w:tab/>
        </w:r>
        <w:r>
          <w:rPr>
            <w:noProof/>
            <w:webHidden/>
          </w:rPr>
          <w:fldChar w:fldCharType="begin"/>
        </w:r>
        <w:r w:rsidR="00CD03EF">
          <w:rPr>
            <w:noProof/>
            <w:webHidden/>
          </w:rPr>
          <w:instrText xml:space="preserve"> PAGEREF _Toc317101371 \h </w:instrText>
        </w:r>
        <w:r>
          <w:rPr>
            <w:noProof/>
            <w:webHidden/>
          </w:rPr>
        </w:r>
        <w:r>
          <w:rPr>
            <w:noProof/>
            <w:webHidden/>
          </w:rPr>
          <w:fldChar w:fldCharType="separate"/>
        </w:r>
        <w:r w:rsidR="00CD03EF">
          <w:rPr>
            <w:noProof/>
            <w:webHidden/>
          </w:rPr>
          <w:t>99</w:t>
        </w:r>
        <w:r>
          <w:rPr>
            <w:noProof/>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372" w:history="1">
        <w:r w:rsidR="00CD03EF" w:rsidRPr="004B1DE1">
          <w:rPr>
            <w:rStyle w:val="aa"/>
            <w:lang w:val="fr-FR"/>
          </w:rPr>
          <w:t>4.3.1.</w:t>
        </w:r>
        <w:r w:rsidR="00CD03EF">
          <w:rPr>
            <w:rFonts w:asciiTheme="minorHAnsi" w:eastAsiaTheme="minorEastAsia" w:hAnsiTheme="minorHAnsi" w:cstheme="minorBidi"/>
            <w:b w:val="0"/>
            <w:i w:val="0"/>
            <w:iCs w:val="0"/>
            <w:kern w:val="2"/>
            <w:szCs w:val="22"/>
          </w:rPr>
          <w:tab/>
        </w:r>
        <w:r w:rsidR="00CD03EF" w:rsidRPr="004B1DE1">
          <w:rPr>
            <w:rStyle w:val="aa"/>
            <w:rFonts w:ascii="Arial" w:hAnsi="Arial"/>
            <w:lang w:val="fr-FR"/>
          </w:rPr>
          <w:t>JSON</w:t>
        </w:r>
        <w:r w:rsidR="00CD03EF" w:rsidRPr="004B1DE1">
          <w:rPr>
            <w:rStyle w:val="aa"/>
            <w:rFonts w:ascii="Arial" w:hAnsi="Arial" w:hint="eastAsia"/>
            <w:lang w:val="fr-FR"/>
          </w:rPr>
          <w:t>＋</w:t>
        </w:r>
        <w:r w:rsidR="00CD03EF" w:rsidRPr="004B1DE1">
          <w:rPr>
            <w:rStyle w:val="aa"/>
            <w:rFonts w:ascii="Arial" w:hAnsi="Arial"/>
            <w:lang w:val="fr-FR"/>
          </w:rPr>
          <w:t>SOAP</w:t>
        </w:r>
        <w:r w:rsidR="00CD03EF" w:rsidRPr="004B1DE1">
          <w:rPr>
            <w:rStyle w:val="aa"/>
            <w:rFonts w:ascii="Arial" w:hAnsi="Arial" w:hint="eastAsia"/>
            <w:lang w:val="fr-FR"/>
          </w:rPr>
          <w:t>接口</w:t>
        </w:r>
        <w:r w:rsidR="00CD03EF">
          <w:rPr>
            <w:webHidden/>
          </w:rPr>
          <w:tab/>
        </w:r>
        <w:r>
          <w:rPr>
            <w:webHidden/>
          </w:rPr>
          <w:fldChar w:fldCharType="begin"/>
        </w:r>
        <w:r w:rsidR="00CD03EF">
          <w:rPr>
            <w:webHidden/>
          </w:rPr>
          <w:instrText xml:space="preserve"> PAGEREF _Toc317101372 \h </w:instrText>
        </w:r>
        <w:r>
          <w:rPr>
            <w:webHidden/>
          </w:rPr>
        </w:r>
        <w:r>
          <w:rPr>
            <w:webHidden/>
          </w:rPr>
          <w:fldChar w:fldCharType="separate"/>
        </w:r>
        <w:r w:rsidR="00CD03EF">
          <w:rPr>
            <w:webHidden/>
          </w:rPr>
          <w:t>99</w:t>
        </w:r>
        <w:r>
          <w:rPr>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373" w:history="1">
        <w:r w:rsidR="00CD03EF" w:rsidRPr="004B1DE1">
          <w:rPr>
            <w:rStyle w:val="aa"/>
            <w:rFonts w:ascii="Arial" w:hAnsi="Arial"/>
            <w:lang w:val="fr-FR"/>
          </w:rPr>
          <w:t>4.3.2.</w:t>
        </w:r>
        <w:r w:rsidR="00CD03EF">
          <w:rPr>
            <w:rFonts w:asciiTheme="minorHAnsi" w:eastAsiaTheme="minorEastAsia" w:hAnsiTheme="minorHAnsi" w:cstheme="minorBidi"/>
            <w:b w:val="0"/>
            <w:i w:val="0"/>
            <w:iCs w:val="0"/>
            <w:kern w:val="2"/>
            <w:szCs w:val="22"/>
          </w:rPr>
          <w:tab/>
        </w:r>
        <w:r w:rsidR="00CD03EF" w:rsidRPr="004B1DE1">
          <w:rPr>
            <w:rStyle w:val="aa"/>
            <w:rFonts w:ascii="Arial" w:hAnsi="Arial"/>
            <w:lang w:val="fr-FR"/>
          </w:rPr>
          <w:t>HTTP(s)</w:t>
        </w:r>
        <w:r w:rsidR="00CD03EF" w:rsidRPr="004B1DE1">
          <w:rPr>
            <w:rStyle w:val="aa"/>
            <w:rFonts w:ascii="Arial" w:hAnsi="Arial" w:hint="eastAsia"/>
          </w:rPr>
          <w:t>接口</w:t>
        </w:r>
        <w:r w:rsidR="00CD03EF">
          <w:rPr>
            <w:webHidden/>
          </w:rPr>
          <w:tab/>
        </w:r>
        <w:r>
          <w:rPr>
            <w:webHidden/>
          </w:rPr>
          <w:fldChar w:fldCharType="begin"/>
        </w:r>
        <w:r w:rsidR="00CD03EF">
          <w:rPr>
            <w:webHidden/>
          </w:rPr>
          <w:instrText xml:space="preserve"> PAGEREF _Toc317101373 \h </w:instrText>
        </w:r>
        <w:r>
          <w:rPr>
            <w:webHidden/>
          </w:rPr>
        </w:r>
        <w:r>
          <w:rPr>
            <w:webHidden/>
          </w:rPr>
          <w:fldChar w:fldCharType="separate"/>
        </w:r>
        <w:r w:rsidR="00CD03EF">
          <w:rPr>
            <w:webHidden/>
          </w:rPr>
          <w:t>100</w:t>
        </w:r>
        <w:r>
          <w:rPr>
            <w:webHidden/>
          </w:rPr>
          <w:fldChar w:fldCharType="end"/>
        </w:r>
      </w:hyperlink>
    </w:p>
    <w:p w:rsidR="00CD03EF" w:rsidRDefault="00AD07BB">
      <w:pPr>
        <w:pStyle w:val="11"/>
        <w:tabs>
          <w:tab w:val="left" w:pos="420"/>
          <w:tab w:val="right" w:leader="dot" w:pos="8296"/>
        </w:tabs>
        <w:rPr>
          <w:rFonts w:asciiTheme="minorHAnsi" w:eastAsiaTheme="minorEastAsia" w:hAnsiTheme="minorHAnsi" w:cstheme="minorBidi"/>
          <w:b w:val="0"/>
          <w:bCs w:val="0"/>
          <w:caps w:val="0"/>
          <w:noProof/>
          <w:szCs w:val="22"/>
        </w:rPr>
      </w:pPr>
      <w:hyperlink w:anchor="_Toc317101374" w:history="1">
        <w:r w:rsidR="00CD03EF" w:rsidRPr="004B1DE1">
          <w:rPr>
            <w:rStyle w:val="aa"/>
            <w:noProof/>
          </w:rPr>
          <w:t>5.</w:t>
        </w:r>
        <w:r w:rsidR="00CD03EF">
          <w:rPr>
            <w:rFonts w:asciiTheme="minorHAnsi" w:eastAsiaTheme="minorEastAsia" w:hAnsiTheme="minorHAnsi" w:cstheme="minorBidi"/>
            <w:b w:val="0"/>
            <w:bCs w:val="0"/>
            <w:caps w:val="0"/>
            <w:noProof/>
            <w:szCs w:val="22"/>
          </w:rPr>
          <w:tab/>
        </w:r>
        <w:r w:rsidR="00CD03EF" w:rsidRPr="004B1DE1">
          <w:rPr>
            <w:rStyle w:val="aa"/>
            <w:rFonts w:hint="eastAsia"/>
            <w:noProof/>
          </w:rPr>
          <w:t>综合接口</w:t>
        </w:r>
        <w:r w:rsidR="00CD03EF" w:rsidRPr="004B1DE1">
          <w:rPr>
            <w:rStyle w:val="aa"/>
            <w:noProof/>
          </w:rPr>
          <w:t>IComposite</w:t>
        </w:r>
        <w:r w:rsidR="00CD03EF">
          <w:rPr>
            <w:noProof/>
            <w:webHidden/>
          </w:rPr>
          <w:tab/>
        </w:r>
        <w:r>
          <w:rPr>
            <w:noProof/>
            <w:webHidden/>
          </w:rPr>
          <w:fldChar w:fldCharType="begin"/>
        </w:r>
        <w:r w:rsidR="00CD03EF">
          <w:rPr>
            <w:noProof/>
            <w:webHidden/>
          </w:rPr>
          <w:instrText xml:space="preserve"> PAGEREF _Toc317101374 \h </w:instrText>
        </w:r>
        <w:r>
          <w:rPr>
            <w:noProof/>
            <w:webHidden/>
          </w:rPr>
        </w:r>
        <w:r>
          <w:rPr>
            <w:noProof/>
            <w:webHidden/>
          </w:rPr>
          <w:fldChar w:fldCharType="separate"/>
        </w:r>
        <w:r w:rsidR="00CD03EF">
          <w:rPr>
            <w:noProof/>
            <w:webHidden/>
          </w:rPr>
          <w:t>101</w:t>
        </w:r>
        <w:r>
          <w:rPr>
            <w:noProof/>
            <w:webHidden/>
          </w:rPr>
          <w:fldChar w:fldCharType="end"/>
        </w:r>
      </w:hyperlink>
    </w:p>
    <w:p w:rsidR="00CD03EF" w:rsidRDefault="00AD07BB">
      <w:pPr>
        <w:pStyle w:val="23"/>
        <w:tabs>
          <w:tab w:val="left" w:pos="840"/>
          <w:tab w:val="right" w:leader="dot" w:pos="8296"/>
        </w:tabs>
        <w:rPr>
          <w:rFonts w:asciiTheme="minorHAnsi" w:eastAsiaTheme="minorEastAsia" w:hAnsiTheme="minorHAnsi" w:cstheme="minorBidi"/>
          <w:smallCaps w:val="0"/>
          <w:noProof/>
          <w:szCs w:val="22"/>
        </w:rPr>
      </w:pPr>
      <w:hyperlink w:anchor="_Toc317101375" w:history="1">
        <w:r w:rsidR="00CD03EF" w:rsidRPr="004B1DE1">
          <w:rPr>
            <w:rStyle w:val="aa"/>
            <w:noProof/>
          </w:rPr>
          <w:t>5.1.</w:t>
        </w:r>
        <w:r w:rsidR="00CD03EF">
          <w:rPr>
            <w:rFonts w:asciiTheme="minorHAnsi" w:eastAsiaTheme="minorEastAsia" w:hAnsiTheme="minorHAnsi" w:cstheme="minorBidi"/>
            <w:smallCaps w:val="0"/>
            <w:noProof/>
            <w:szCs w:val="22"/>
          </w:rPr>
          <w:tab/>
        </w:r>
        <w:r w:rsidR="00CD03EF" w:rsidRPr="004B1DE1">
          <w:rPr>
            <w:rStyle w:val="aa"/>
            <w:noProof/>
          </w:rPr>
          <w:t>getUserAllInfo</w:t>
        </w:r>
        <w:r w:rsidR="00CD03EF">
          <w:rPr>
            <w:noProof/>
            <w:webHidden/>
          </w:rPr>
          <w:tab/>
        </w:r>
        <w:r>
          <w:rPr>
            <w:noProof/>
            <w:webHidden/>
          </w:rPr>
          <w:fldChar w:fldCharType="begin"/>
        </w:r>
        <w:r w:rsidR="00CD03EF">
          <w:rPr>
            <w:noProof/>
            <w:webHidden/>
          </w:rPr>
          <w:instrText xml:space="preserve"> PAGEREF _Toc317101375 \h </w:instrText>
        </w:r>
        <w:r>
          <w:rPr>
            <w:noProof/>
            <w:webHidden/>
          </w:rPr>
        </w:r>
        <w:r>
          <w:rPr>
            <w:noProof/>
            <w:webHidden/>
          </w:rPr>
          <w:fldChar w:fldCharType="separate"/>
        </w:r>
        <w:r w:rsidR="00CD03EF">
          <w:rPr>
            <w:noProof/>
            <w:webHidden/>
          </w:rPr>
          <w:t>101</w:t>
        </w:r>
        <w:r>
          <w:rPr>
            <w:noProof/>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376" w:history="1">
        <w:r w:rsidR="00CD03EF" w:rsidRPr="004B1DE1">
          <w:rPr>
            <w:rStyle w:val="aa"/>
          </w:rPr>
          <w:t>5.1.1.</w:t>
        </w:r>
        <w:r w:rsidR="00CD03EF">
          <w:rPr>
            <w:rFonts w:asciiTheme="minorHAnsi" w:eastAsiaTheme="minorEastAsia" w:hAnsiTheme="minorHAnsi" w:cstheme="minorBidi"/>
            <w:b w:val="0"/>
            <w:i w:val="0"/>
            <w:iCs w:val="0"/>
            <w:kern w:val="2"/>
            <w:szCs w:val="22"/>
          </w:rPr>
          <w:tab/>
        </w:r>
        <w:r w:rsidR="00CD03EF" w:rsidRPr="004B1DE1">
          <w:rPr>
            <w:rStyle w:val="aa"/>
            <w:rFonts w:ascii="Arial" w:hAnsi="Arial"/>
          </w:rPr>
          <w:t>JSON</w:t>
        </w:r>
        <w:r w:rsidR="00CD03EF" w:rsidRPr="004B1DE1">
          <w:rPr>
            <w:rStyle w:val="aa"/>
            <w:rFonts w:ascii="Arial" w:hAnsi="Arial" w:hint="eastAsia"/>
          </w:rPr>
          <w:t>＋</w:t>
        </w:r>
        <w:r w:rsidR="00CD03EF" w:rsidRPr="004B1DE1">
          <w:rPr>
            <w:rStyle w:val="aa"/>
            <w:rFonts w:ascii="Arial" w:hAnsi="Arial"/>
          </w:rPr>
          <w:t>SOAP</w:t>
        </w:r>
        <w:r w:rsidR="00CD03EF" w:rsidRPr="004B1DE1">
          <w:rPr>
            <w:rStyle w:val="aa"/>
            <w:rFonts w:ascii="Arial" w:hAnsi="Arial" w:hint="eastAsia"/>
          </w:rPr>
          <w:t>接口</w:t>
        </w:r>
        <w:r w:rsidR="00CD03EF">
          <w:rPr>
            <w:webHidden/>
          </w:rPr>
          <w:tab/>
        </w:r>
        <w:r>
          <w:rPr>
            <w:webHidden/>
          </w:rPr>
          <w:fldChar w:fldCharType="begin"/>
        </w:r>
        <w:r w:rsidR="00CD03EF">
          <w:rPr>
            <w:webHidden/>
          </w:rPr>
          <w:instrText xml:space="preserve"> PAGEREF _Toc317101376 \h </w:instrText>
        </w:r>
        <w:r>
          <w:rPr>
            <w:webHidden/>
          </w:rPr>
        </w:r>
        <w:r>
          <w:rPr>
            <w:webHidden/>
          </w:rPr>
          <w:fldChar w:fldCharType="separate"/>
        </w:r>
        <w:r w:rsidR="00CD03EF">
          <w:rPr>
            <w:webHidden/>
          </w:rPr>
          <w:t>101</w:t>
        </w:r>
        <w:r>
          <w:rPr>
            <w:webHidden/>
          </w:rPr>
          <w:fldChar w:fldCharType="end"/>
        </w:r>
      </w:hyperlink>
    </w:p>
    <w:p w:rsidR="00CD03EF" w:rsidRDefault="00AD07BB">
      <w:pPr>
        <w:pStyle w:val="23"/>
        <w:tabs>
          <w:tab w:val="left" w:pos="840"/>
          <w:tab w:val="right" w:leader="dot" w:pos="8296"/>
        </w:tabs>
        <w:rPr>
          <w:rFonts w:asciiTheme="minorHAnsi" w:eastAsiaTheme="minorEastAsia" w:hAnsiTheme="minorHAnsi" w:cstheme="minorBidi"/>
          <w:smallCaps w:val="0"/>
          <w:noProof/>
          <w:szCs w:val="22"/>
        </w:rPr>
      </w:pPr>
      <w:hyperlink w:anchor="_Toc317101377" w:history="1">
        <w:r w:rsidR="00CD03EF" w:rsidRPr="004B1DE1">
          <w:rPr>
            <w:rStyle w:val="aa"/>
            <w:noProof/>
          </w:rPr>
          <w:t>5.2.</w:t>
        </w:r>
        <w:r w:rsidR="00CD03EF">
          <w:rPr>
            <w:rFonts w:asciiTheme="minorHAnsi" w:eastAsiaTheme="minorEastAsia" w:hAnsiTheme="minorHAnsi" w:cstheme="minorBidi"/>
            <w:smallCaps w:val="0"/>
            <w:noProof/>
            <w:szCs w:val="22"/>
          </w:rPr>
          <w:tab/>
        </w:r>
        <w:r w:rsidR="00CD03EF" w:rsidRPr="004B1DE1">
          <w:rPr>
            <w:rStyle w:val="aa"/>
            <w:noProof/>
          </w:rPr>
          <w:t>chgUserProfile</w:t>
        </w:r>
        <w:r w:rsidR="00CD03EF" w:rsidRPr="004B1DE1">
          <w:rPr>
            <w:rStyle w:val="aa"/>
            <w:rFonts w:hint="eastAsia"/>
            <w:noProof/>
          </w:rPr>
          <w:t>（</w:t>
        </w:r>
        <w:r w:rsidR="00CD03EF" w:rsidRPr="004B1DE1">
          <w:rPr>
            <w:rStyle w:val="aa"/>
            <w:noProof/>
          </w:rPr>
          <w:t>DBank</w:t>
        </w:r>
        <w:r w:rsidR="00CD03EF" w:rsidRPr="004B1DE1">
          <w:rPr>
            <w:rStyle w:val="aa"/>
            <w:rFonts w:hint="eastAsia"/>
            <w:noProof/>
          </w:rPr>
          <w:t>）</w:t>
        </w:r>
        <w:r w:rsidR="00CD03EF">
          <w:rPr>
            <w:noProof/>
            <w:webHidden/>
          </w:rPr>
          <w:tab/>
        </w:r>
        <w:r>
          <w:rPr>
            <w:noProof/>
            <w:webHidden/>
          </w:rPr>
          <w:fldChar w:fldCharType="begin"/>
        </w:r>
        <w:r w:rsidR="00CD03EF">
          <w:rPr>
            <w:noProof/>
            <w:webHidden/>
          </w:rPr>
          <w:instrText xml:space="preserve"> PAGEREF _Toc317101377 \h </w:instrText>
        </w:r>
        <w:r>
          <w:rPr>
            <w:noProof/>
            <w:webHidden/>
          </w:rPr>
        </w:r>
        <w:r>
          <w:rPr>
            <w:noProof/>
            <w:webHidden/>
          </w:rPr>
          <w:fldChar w:fldCharType="separate"/>
        </w:r>
        <w:r w:rsidR="00CD03EF">
          <w:rPr>
            <w:noProof/>
            <w:webHidden/>
          </w:rPr>
          <w:t>103</w:t>
        </w:r>
        <w:r>
          <w:rPr>
            <w:noProof/>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378" w:history="1">
        <w:r w:rsidR="00CD03EF" w:rsidRPr="004B1DE1">
          <w:rPr>
            <w:rStyle w:val="aa"/>
          </w:rPr>
          <w:t>5.2.1.</w:t>
        </w:r>
        <w:r w:rsidR="00CD03EF">
          <w:rPr>
            <w:rFonts w:asciiTheme="minorHAnsi" w:eastAsiaTheme="minorEastAsia" w:hAnsiTheme="minorHAnsi" w:cstheme="minorBidi"/>
            <w:b w:val="0"/>
            <w:i w:val="0"/>
            <w:iCs w:val="0"/>
            <w:kern w:val="2"/>
            <w:szCs w:val="22"/>
          </w:rPr>
          <w:tab/>
        </w:r>
        <w:r w:rsidR="00CD03EF" w:rsidRPr="004B1DE1">
          <w:rPr>
            <w:rStyle w:val="aa"/>
            <w:rFonts w:ascii="Arial" w:hAnsi="Arial"/>
          </w:rPr>
          <w:t>JSON</w:t>
        </w:r>
        <w:r w:rsidR="00CD03EF" w:rsidRPr="004B1DE1">
          <w:rPr>
            <w:rStyle w:val="aa"/>
            <w:rFonts w:ascii="Arial" w:hAnsi="Arial" w:hint="eastAsia"/>
          </w:rPr>
          <w:t>＋</w:t>
        </w:r>
        <w:r w:rsidR="00CD03EF" w:rsidRPr="004B1DE1">
          <w:rPr>
            <w:rStyle w:val="aa"/>
            <w:rFonts w:ascii="Arial" w:hAnsi="Arial"/>
          </w:rPr>
          <w:t>SOAP</w:t>
        </w:r>
        <w:r w:rsidR="00CD03EF" w:rsidRPr="004B1DE1">
          <w:rPr>
            <w:rStyle w:val="aa"/>
            <w:rFonts w:ascii="Arial" w:hAnsi="Arial" w:hint="eastAsia"/>
          </w:rPr>
          <w:t>接口</w:t>
        </w:r>
        <w:r w:rsidR="00CD03EF">
          <w:rPr>
            <w:webHidden/>
          </w:rPr>
          <w:tab/>
        </w:r>
        <w:r>
          <w:rPr>
            <w:webHidden/>
          </w:rPr>
          <w:fldChar w:fldCharType="begin"/>
        </w:r>
        <w:r w:rsidR="00CD03EF">
          <w:rPr>
            <w:webHidden/>
          </w:rPr>
          <w:instrText xml:space="preserve"> PAGEREF _Toc317101378 \h </w:instrText>
        </w:r>
        <w:r>
          <w:rPr>
            <w:webHidden/>
          </w:rPr>
        </w:r>
        <w:r>
          <w:rPr>
            <w:webHidden/>
          </w:rPr>
          <w:fldChar w:fldCharType="separate"/>
        </w:r>
        <w:r w:rsidR="00CD03EF">
          <w:rPr>
            <w:webHidden/>
          </w:rPr>
          <w:t>103</w:t>
        </w:r>
        <w:r>
          <w:rPr>
            <w:webHidden/>
          </w:rPr>
          <w:fldChar w:fldCharType="end"/>
        </w:r>
      </w:hyperlink>
    </w:p>
    <w:p w:rsidR="00CD03EF" w:rsidRDefault="00AD07BB">
      <w:pPr>
        <w:pStyle w:val="23"/>
        <w:tabs>
          <w:tab w:val="left" w:pos="840"/>
          <w:tab w:val="right" w:leader="dot" w:pos="8296"/>
        </w:tabs>
        <w:rPr>
          <w:rFonts w:asciiTheme="minorHAnsi" w:eastAsiaTheme="minorEastAsia" w:hAnsiTheme="minorHAnsi" w:cstheme="minorBidi"/>
          <w:smallCaps w:val="0"/>
          <w:noProof/>
          <w:szCs w:val="22"/>
        </w:rPr>
      </w:pPr>
      <w:hyperlink w:anchor="_Toc317101379" w:history="1">
        <w:r w:rsidR="00CD03EF" w:rsidRPr="004B1DE1">
          <w:rPr>
            <w:rStyle w:val="aa"/>
            <w:noProof/>
          </w:rPr>
          <w:t>5.3.</w:t>
        </w:r>
        <w:r w:rsidR="00CD03EF">
          <w:rPr>
            <w:rFonts w:asciiTheme="minorHAnsi" w:eastAsiaTheme="minorEastAsia" w:hAnsiTheme="minorHAnsi" w:cstheme="minorBidi"/>
            <w:smallCaps w:val="0"/>
            <w:noProof/>
            <w:szCs w:val="22"/>
          </w:rPr>
          <w:tab/>
        </w:r>
        <w:r w:rsidR="00CD03EF" w:rsidRPr="004B1DE1">
          <w:rPr>
            <w:rStyle w:val="aa"/>
            <w:noProof/>
          </w:rPr>
          <w:t>sendSMS</w:t>
        </w:r>
        <w:r w:rsidR="00CD03EF">
          <w:rPr>
            <w:noProof/>
            <w:webHidden/>
          </w:rPr>
          <w:tab/>
        </w:r>
        <w:r>
          <w:rPr>
            <w:noProof/>
            <w:webHidden/>
          </w:rPr>
          <w:fldChar w:fldCharType="begin"/>
        </w:r>
        <w:r w:rsidR="00CD03EF">
          <w:rPr>
            <w:noProof/>
            <w:webHidden/>
          </w:rPr>
          <w:instrText xml:space="preserve"> PAGEREF _Toc317101379 \h </w:instrText>
        </w:r>
        <w:r>
          <w:rPr>
            <w:noProof/>
            <w:webHidden/>
          </w:rPr>
        </w:r>
        <w:r>
          <w:rPr>
            <w:noProof/>
            <w:webHidden/>
          </w:rPr>
          <w:fldChar w:fldCharType="separate"/>
        </w:r>
        <w:r w:rsidR="00CD03EF">
          <w:rPr>
            <w:noProof/>
            <w:webHidden/>
          </w:rPr>
          <w:t>105</w:t>
        </w:r>
        <w:r>
          <w:rPr>
            <w:noProof/>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380" w:history="1">
        <w:r w:rsidR="00CD03EF" w:rsidRPr="004B1DE1">
          <w:rPr>
            <w:rStyle w:val="aa"/>
          </w:rPr>
          <w:t>5.3.1.</w:t>
        </w:r>
        <w:r w:rsidR="00CD03EF">
          <w:rPr>
            <w:rFonts w:asciiTheme="minorHAnsi" w:eastAsiaTheme="minorEastAsia" w:hAnsiTheme="minorHAnsi" w:cstheme="minorBidi"/>
            <w:b w:val="0"/>
            <w:i w:val="0"/>
            <w:iCs w:val="0"/>
            <w:kern w:val="2"/>
            <w:szCs w:val="22"/>
          </w:rPr>
          <w:tab/>
        </w:r>
        <w:r w:rsidR="00CD03EF" w:rsidRPr="004B1DE1">
          <w:rPr>
            <w:rStyle w:val="aa"/>
            <w:rFonts w:ascii="Arial" w:hAnsi="Arial"/>
          </w:rPr>
          <w:t>JSON</w:t>
        </w:r>
        <w:r w:rsidR="00CD03EF" w:rsidRPr="004B1DE1">
          <w:rPr>
            <w:rStyle w:val="aa"/>
            <w:rFonts w:ascii="Arial" w:hAnsi="Arial" w:hint="eastAsia"/>
          </w:rPr>
          <w:t>＋</w:t>
        </w:r>
        <w:r w:rsidR="00CD03EF" w:rsidRPr="004B1DE1">
          <w:rPr>
            <w:rStyle w:val="aa"/>
            <w:rFonts w:ascii="Arial" w:hAnsi="Arial"/>
          </w:rPr>
          <w:t>SOAP</w:t>
        </w:r>
        <w:r w:rsidR="00CD03EF" w:rsidRPr="004B1DE1">
          <w:rPr>
            <w:rStyle w:val="aa"/>
            <w:rFonts w:ascii="Arial" w:hAnsi="Arial" w:hint="eastAsia"/>
          </w:rPr>
          <w:t>接口</w:t>
        </w:r>
        <w:r w:rsidR="00CD03EF">
          <w:rPr>
            <w:webHidden/>
          </w:rPr>
          <w:tab/>
        </w:r>
        <w:r>
          <w:rPr>
            <w:webHidden/>
          </w:rPr>
          <w:fldChar w:fldCharType="begin"/>
        </w:r>
        <w:r w:rsidR="00CD03EF">
          <w:rPr>
            <w:webHidden/>
          </w:rPr>
          <w:instrText xml:space="preserve"> PAGEREF _Toc317101380 \h </w:instrText>
        </w:r>
        <w:r>
          <w:rPr>
            <w:webHidden/>
          </w:rPr>
        </w:r>
        <w:r>
          <w:rPr>
            <w:webHidden/>
          </w:rPr>
          <w:fldChar w:fldCharType="separate"/>
        </w:r>
        <w:r w:rsidR="00CD03EF">
          <w:rPr>
            <w:webHidden/>
          </w:rPr>
          <w:t>105</w:t>
        </w:r>
        <w:r>
          <w:rPr>
            <w:webHidden/>
          </w:rPr>
          <w:fldChar w:fldCharType="end"/>
        </w:r>
      </w:hyperlink>
    </w:p>
    <w:p w:rsidR="00CD03EF" w:rsidRDefault="00AD07BB">
      <w:pPr>
        <w:pStyle w:val="23"/>
        <w:tabs>
          <w:tab w:val="left" w:pos="840"/>
          <w:tab w:val="right" w:leader="dot" w:pos="8296"/>
        </w:tabs>
        <w:rPr>
          <w:rFonts w:asciiTheme="minorHAnsi" w:eastAsiaTheme="minorEastAsia" w:hAnsiTheme="minorHAnsi" w:cstheme="minorBidi"/>
          <w:smallCaps w:val="0"/>
          <w:noProof/>
          <w:szCs w:val="22"/>
        </w:rPr>
      </w:pPr>
      <w:hyperlink w:anchor="_Toc317101381" w:history="1">
        <w:r w:rsidR="00CD03EF" w:rsidRPr="004B1DE1">
          <w:rPr>
            <w:rStyle w:val="aa"/>
            <w:noProof/>
          </w:rPr>
          <w:t>5.4.</w:t>
        </w:r>
        <w:r w:rsidR="00CD03EF">
          <w:rPr>
            <w:rFonts w:asciiTheme="minorHAnsi" w:eastAsiaTheme="minorEastAsia" w:hAnsiTheme="minorHAnsi" w:cstheme="minorBidi"/>
            <w:smallCaps w:val="0"/>
            <w:noProof/>
            <w:szCs w:val="22"/>
          </w:rPr>
          <w:tab/>
        </w:r>
        <w:r w:rsidR="00CD03EF" w:rsidRPr="004B1DE1">
          <w:rPr>
            <w:rStyle w:val="aa"/>
            <w:noProof/>
          </w:rPr>
          <w:t>getIPCountry</w:t>
        </w:r>
        <w:r w:rsidR="00CD03EF">
          <w:rPr>
            <w:noProof/>
            <w:webHidden/>
          </w:rPr>
          <w:tab/>
        </w:r>
        <w:r>
          <w:rPr>
            <w:noProof/>
            <w:webHidden/>
          </w:rPr>
          <w:fldChar w:fldCharType="begin"/>
        </w:r>
        <w:r w:rsidR="00CD03EF">
          <w:rPr>
            <w:noProof/>
            <w:webHidden/>
          </w:rPr>
          <w:instrText xml:space="preserve"> PAGEREF _Toc317101381 \h </w:instrText>
        </w:r>
        <w:r>
          <w:rPr>
            <w:noProof/>
            <w:webHidden/>
          </w:rPr>
        </w:r>
        <w:r>
          <w:rPr>
            <w:noProof/>
            <w:webHidden/>
          </w:rPr>
          <w:fldChar w:fldCharType="separate"/>
        </w:r>
        <w:r w:rsidR="00CD03EF">
          <w:rPr>
            <w:noProof/>
            <w:webHidden/>
          </w:rPr>
          <w:t>106</w:t>
        </w:r>
        <w:r>
          <w:rPr>
            <w:noProof/>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382" w:history="1">
        <w:r w:rsidR="00CD03EF" w:rsidRPr="004B1DE1">
          <w:rPr>
            <w:rStyle w:val="aa"/>
          </w:rPr>
          <w:t>5.4.1.</w:t>
        </w:r>
        <w:r w:rsidR="00CD03EF">
          <w:rPr>
            <w:rFonts w:asciiTheme="minorHAnsi" w:eastAsiaTheme="minorEastAsia" w:hAnsiTheme="minorHAnsi" w:cstheme="minorBidi"/>
            <w:b w:val="0"/>
            <w:i w:val="0"/>
            <w:iCs w:val="0"/>
            <w:kern w:val="2"/>
            <w:szCs w:val="22"/>
          </w:rPr>
          <w:tab/>
        </w:r>
        <w:r w:rsidR="00CD03EF" w:rsidRPr="004B1DE1">
          <w:rPr>
            <w:rStyle w:val="aa"/>
            <w:rFonts w:ascii="Arial" w:hAnsi="Arial"/>
          </w:rPr>
          <w:t>HTTP</w:t>
        </w:r>
        <w:r w:rsidR="00CD03EF" w:rsidRPr="004B1DE1">
          <w:rPr>
            <w:rStyle w:val="aa"/>
            <w:rFonts w:ascii="Arial" w:hAnsi="Arial" w:hint="eastAsia"/>
          </w:rPr>
          <w:t>接口</w:t>
        </w:r>
        <w:r w:rsidR="00CD03EF">
          <w:rPr>
            <w:webHidden/>
          </w:rPr>
          <w:tab/>
        </w:r>
        <w:r>
          <w:rPr>
            <w:webHidden/>
          </w:rPr>
          <w:fldChar w:fldCharType="begin"/>
        </w:r>
        <w:r w:rsidR="00CD03EF">
          <w:rPr>
            <w:webHidden/>
          </w:rPr>
          <w:instrText xml:space="preserve"> PAGEREF _Toc317101382 \h </w:instrText>
        </w:r>
        <w:r>
          <w:rPr>
            <w:webHidden/>
          </w:rPr>
        </w:r>
        <w:r>
          <w:rPr>
            <w:webHidden/>
          </w:rPr>
          <w:fldChar w:fldCharType="separate"/>
        </w:r>
        <w:r w:rsidR="00CD03EF">
          <w:rPr>
            <w:webHidden/>
          </w:rPr>
          <w:t>106</w:t>
        </w:r>
        <w:r>
          <w:rPr>
            <w:webHidden/>
          </w:rPr>
          <w:fldChar w:fldCharType="end"/>
        </w:r>
      </w:hyperlink>
    </w:p>
    <w:p w:rsidR="00CD03EF" w:rsidRDefault="00AD07BB">
      <w:pPr>
        <w:pStyle w:val="23"/>
        <w:tabs>
          <w:tab w:val="left" w:pos="840"/>
          <w:tab w:val="right" w:leader="dot" w:pos="8296"/>
        </w:tabs>
        <w:rPr>
          <w:rFonts w:asciiTheme="minorHAnsi" w:eastAsiaTheme="minorEastAsia" w:hAnsiTheme="minorHAnsi" w:cstheme="minorBidi"/>
          <w:smallCaps w:val="0"/>
          <w:noProof/>
          <w:szCs w:val="22"/>
        </w:rPr>
      </w:pPr>
      <w:hyperlink w:anchor="_Toc317101383" w:history="1">
        <w:r w:rsidR="00CD03EF" w:rsidRPr="004B1DE1">
          <w:rPr>
            <w:rStyle w:val="aa"/>
            <w:noProof/>
          </w:rPr>
          <w:t>5.5.</w:t>
        </w:r>
        <w:r w:rsidR="00CD03EF">
          <w:rPr>
            <w:rFonts w:asciiTheme="minorHAnsi" w:eastAsiaTheme="minorEastAsia" w:hAnsiTheme="minorHAnsi" w:cstheme="minorBidi"/>
            <w:smallCaps w:val="0"/>
            <w:noProof/>
            <w:szCs w:val="22"/>
          </w:rPr>
          <w:tab/>
        </w:r>
        <w:r w:rsidR="00CD03EF" w:rsidRPr="004B1DE1">
          <w:rPr>
            <w:rStyle w:val="aa"/>
            <w:noProof/>
          </w:rPr>
          <w:t>getSMSCountry</w:t>
        </w:r>
        <w:r w:rsidR="00CD03EF">
          <w:rPr>
            <w:noProof/>
            <w:webHidden/>
          </w:rPr>
          <w:tab/>
        </w:r>
        <w:r>
          <w:rPr>
            <w:noProof/>
            <w:webHidden/>
          </w:rPr>
          <w:fldChar w:fldCharType="begin"/>
        </w:r>
        <w:r w:rsidR="00CD03EF">
          <w:rPr>
            <w:noProof/>
            <w:webHidden/>
          </w:rPr>
          <w:instrText xml:space="preserve"> PAGEREF _Toc317101383 \h </w:instrText>
        </w:r>
        <w:r>
          <w:rPr>
            <w:noProof/>
            <w:webHidden/>
          </w:rPr>
        </w:r>
        <w:r>
          <w:rPr>
            <w:noProof/>
            <w:webHidden/>
          </w:rPr>
          <w:fldChar w:fldCharType="separate"/>
        </w:r>
        <w:r w:rsidR="00CD03EF">
          <w:rPr>
            <w:noProof/>
            <w:webHidden/>
          </w:rPr>
          <w:t>108</w:t>
        </w:r>
        <w:r>
          <w:rPr>
            <w:noProof/>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384" w:history="1">
        <w:r w:rsidR="00CD03EF" w:rsidRPr="004B1DE1">
          <w:rPr>
            <w:rStyle w:val="aa"/>
          </w:rPr>
          <w:t>5.5.1.</w:t>
        </w:r>
        <w:r w:rsidR="00CD03EF">
          <w:rPr>
            <w:rFonts w:asciiTheme="minorHAnsi" w:eastAsiaTheme="minorEastAsia" w:hAnsiTheme="minorHAnsi" w:cstheme="minorBidi"/>
            <w:b w:val="0"/>
            <w:i w:val="0"/>
            <w:iCs w:val="0"/>
            <w:kern w:val="2"/>
            <w:szCs w:val="22"/>
          </w:rPr>
          <w:tab/>
        </w:r>
        <w:r w:rsidR="00CD03EF" w:rsidRPr="004B1DE1">
          <w:rPr>
            <w:rStyle w:val="aa"/>
            <w:rFonts w:ascii="Arial" w:hAnsi="Arial"/>
          </w:rPr>
          <w:t>HTTP</w:t>
        </w:r>
        <w:r w:rsidR="00CD03EF" w:rsidRPr="004B1DE1">
          <w:rPr>
            <w:rStyle w:val="aa"/>
            <w:rFonts w:ascii="Arial" w:hAnsi="Arial" w:hint="eastAsia"/>
          </w:rPr>
          <w:t>接口</w:t>
        </w:r>
        <w:r w:rsidR="00CD03EF">
          <w:rPr>
            <w:webHidden/>
          </w:rPr>
          <w:tab/>
        </w:r>
        <w:r>
          <w:rPr>
            <w:webHidden/>
          </w:rPr>
          <w:fldChar w:fldCharType="begin"/>
        </w:r>
        <w:r w:rsidR="00CD03EF">
          <w:rPr>
            <w:webHidden/>
          </w:rPr>
          <w:instrText xml:space="preserve"> PAGEREF _Toc317101384 \h </w:instrText>
        </w:r>
        <w:r>
          <w:rPr>
            <w:webHidden/>
          </w:rPr>
        </w:r>
        <w:r>
          <w:rPr>
            <w:webHidden/>
          </w:rPr>
          <w:fldChar w:fldCharType="separate"/>
        </w:r>
        <w:r w:rsidR="00CD03EF">
          <w:rPr>
            <w:webHidden/>
          </w:rPr>
          <w:t>108</w:t>
        </w:r>
        <w:r>
          <w:rPr>
            <w:webHidden/>
          </w:rPr>
          <w:fldChar w:fldCharType="end"/>
        </w:r>
      </w:hyperlink>
    </w:p>
    <w:p w:rsidR="00CD03EF" w:rsidRDefault="00AD07BB">
      <w:pPr>
        <w:pStyle w:val="23"/>
        <w:tabs>
          <w:tab w:val="left" w:pos="840"/>
          <w:tab w:val="right" w:leader="dot" w:pos="8296"/>
        </w:tabs>
        <w:rPr>
          <w:rFonts w:asciiTheme="minorHAnsi" w:eastAsiaTheme="minorEastAsia" w:hAnsiTheme="minorHAnsi" w:cstheme="minorBidi"/>
          <w:smallCaps w:val="0"/>
          <w:noProof/>
          <w:szCs w:val="22"/>
        </w:rPr>
      </w:pPr>
      <w:hyperlink w:anchor="_Toc317101385" w:history="1">
        <w:r w:rsidR="00CD03EF" w:rsidRPr="004B1DE1">
          <w:rPr>
            <w:rStyle w:val="aa"/>
            <w:noProof/>
          </w:rPr>
          <w:t>5.6.</w:t>
        </w:r>
        <w:r w:rsidR="00CD03EF">
          <w:rPr>
            <w:rFonts w:asciiTheme="minorHAnsi" w:eastAsiaTheme="minorEastAsia" w:hAnsiTheme="minorHAnsi" w:cstheme="minorBidi"/>
            <w:smallCaps w:val="0"/>
            <w:noProof/>
            <w:szCs w:val="22"/>
          </w:rPr>
          <w:tab/>
        </w:r>
        <w:r w:rsidR="00CD03EF" w:rsidRPr="004B1DE1">
          <w:rPr>
            <w:rStyle w:val="aa"/>
            <w:noProof/>
          </w:rPr>
          <w:t>getAgreement</w:t>
        </w:r>
        <w:r w:rsidR="00CD03EF">
          <w:rPr>
            <w:noProof/>
            <w:webHidden/>
          </w:rPr>
          <w:tab/>
        </w:r>
        <w:r>
          <w:rPr>
            <w:noProof/>
            <w:webHidden/>
          </w:rPr>
          <w:fldChar w:fldCharType="begin"/>
        </w:r>
        <w:r w:rsidR="00CD03EF">
          <w:rPr>
            <w:noProof/>
            <w:webHidden/>
          </w:rPr>
          <w:instrText xml:space="preserve"> PAGEREF _Toc317101385 \h </w:instrText>
        </w:r>
        <w:r>
          <w:rPr>
            <w:noProof/>
            <w:webHidden/>
          </w:rPr>
        </w:r>
        <w:r>
          <w:rPr>
            <w:noProof/>
            <w:webHidden/>
          </w:rPr>
          <w:fldChar w:fldCharType="separate"/>
        </w:r>
        <w:r w:rsidR="00CD03EF">
          <w:rPr>
            <w:noProof/>
            <w:webHidden/>
          </w:rPr>
          <w:t>109</w:t>
        </w:r>
        <w:r>
          <w:rPr>
            <w:noProof/>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386" w:history="1">
        <w:r w:rsidR="00CD03EF" w:rsidRPr="004B1DE1">
          <w:rPr>
            <w:rStyle w:val="aa"/>
          </w:rPr>
          <w:t>5.6.1.</w:t>
        </w:r>
        <w:r w:rsidR="00CD03EF">
          <w:rPr>
            <w:rFonts w:asciiTheme="minorHAnsi" w:eastAsiaTheme="minorEastAsia" w:hAnsiTheme="minorHAnsi" w:cstheme="minorBidi"/>
            <w:b w:val="0"/>
            <w:i w:val="0"/>
            <w:iCs w:val="0"/>
            <w:kern w:val="2"/>
            <w:szCs w:val="22"/>
          </w:rPr>
          <w:tab/>
        </w:r>
        <w:r w:rsidR="00CD03EF" w:rsidRPr="004B1DE1">
          <w:rPr>
            <w:rStyle w:val="aa"/>
            <w:rFonts w:ascii="Arial" w:hAnsi="Arial"/>
          </w:rPr>
          <w:t>HTTP</w:t>
        </w:r>
        <w:r w:rsidR="00CD03EF" w:rsidRPr="004B1DE1">
          <w:rPr>
            <w:rStyle w:val="aa"/>
            <w:rFonts w:ascii="Arial" w:hAnsi="Arial" w:hint="eastAsia"/>
          </w:rPr>
          <w:t>接口</w:t>
        </w:r>
        <w:r w:rsidR="00CD03EF">
          <w:rPr>
            <w:webHidden/>
          </w:rPr>
          <w:tab/>
        </w:r>
        <w:r>
          <w:rPr>
            <w:webHidden/>
          </w:rPr>
          <w:fldChar w:fldCharType="begin"/>
        </w:r>
        <w:r w:rsidR="00CD03EF">
          <w:rPr>
            <w:webHidden/>
          </w:rPr>
          <w:instrText xml:space="preserve"> PAGEREF _Toc317101386 \h </w:instrText>
        </w:r>
        <w:r>
          <w:rPr>
            <w:webHidden/>
          </w:rPr>
        </w:r>
        <w:r>
          <w:rPr>
            <w:webHidden/>
          </w:rPr>
          <w:fldChar w:fldCharType="separate"/>
        </w:r>
        <w:r w:rsidR="00CD03EF">
          <w:rPr>
            <w:webHidden/>
          </w:rPr>
          <w:t>109</w:t>
        </w:r>
        <w:r>
          <w:rPr>
            <w:webHidden/>
          </w:rPr>
          <w:fldChar w:fldCharType="end"/>
        </w:r>
      </w:hyperlink>
    </w:p>
    <w:p w:rsidR="00CD03EF" w:rsidRDefault="00AD07BB">
      <w:pPr>
        <w:pStyle w:val="11"/>
        <w:tabs>
          <w:tab w:val="left" w:pos="420"/>
          <w:tab w:val="right" w:leader="dot" w:pos="8296"/>
        </w:tabs>
        <w:rPr>
          <w:rFonts w:asciiTheme="minorHAnsi" w:eastAsiaTheme="minorEastAsia" w:hAnsiTheme="minorHAnsi" w:cstheme="minorBidi"/>
          <w:b w:val="0"/>
          <w:bCs w:val="0"/>
          <w:caps w:val="0"/>
          <w:noProof/>
          <w:szCs w:val="22"/>
        </w:rPr>
      </w:pPr>
      <w:hyperlink w:anchor="_Toc317101387" w:history="1">
        <w:r w:rsidR="00CD03EF" w:rsidRPr="004B1DE1">
          <w:rPr>
            <w:rStyle w:val="aa"/>
            <w:noProof/>
          </w:rPr>
          <w:t>6.</w:t>
        </w:r>
        <w:r w:rsidR="00CD03EF">
          <w:rPr>
            <w:rFonts w:asciiTheme="minorHAnsi" w:eastAsiaTheme="minorEastAsia" w:hAnsiTheme="minorHAnsi" w:cstheme="minorBidi"/>
            <w:b w:val="0"/>
            <w:bCs w:val="0"/>
            <w:caps w:val="0"/>
            <w:noProof/>
            <w:szCs w:val="22"/>
          </w:rPr>
          <w:tab/>
        </w:r>
        <w:r w:rsidR="00CD03EF" w:rsidRPr="004B1DE1">
          <w:rPr>
            <w:rStyle w:val="aa"/>
            <w:rFonts w:hint="eastAsia"/>
            <w:noProof/>
          </w:rPr>
          <w:t>复合数据类型</w:t>
        </w:r>
        <w:r w:rsidR="00CD03EF">
          <w:rPr>
            <w:noProof/>
            <w:webHidden/>
          </w:rPr>
          <w:tab/>
        </w:r>
        <w:r>
          <w:rPr>
            <w:noProof/>
            <w:webHidden/>
          </w:rPr>
          <w:fldChar w:fldCharType="begin"/>
        </w:r>
        <w:r w:rsidR="00CD03EF">
          <w:rPr>
            <w:noProof/>
            <w:webHidden/>
          </w:rPr>
          <w:instrText xml:space="preserve"> PAGEREF _Toc317101387 \h </w:instrText>
        </w:r>
        <w:r>
          <w:rPr>
            <w:noProof/>
            <w:webHidden/>
          </w:rPr>
        </w:r>
        <w:r>
          <w:rPr>
            <w:noProof/>
            <w:webHidden/>
          </w:rPr>
          <w:fldChar w:fldCharType="separate"/>
        </w:r>
        <w:r w:rsidR="00CD03EF">
          <w:rPr>
            <w:noProof/>
            <w:webHidden/>
          </w:rPr>
          <w:t>111</w:t>
        </w:r>
        <w:r>
          <w:rPr>
            <w:noProof/>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388" w:history="1">
        <w:r w:rsidR="00CD03EF" w:rsidRPr="004B1DE1">
          <w:rPr>
            <w:rStyle w:val="aa"/>
          </w:rPr>
          <w:t>6.1.1.</w:t>
        </w:r>
        <w:r w:rsidR="00CD03EF">
          <w:rPr>
            <w:rFonts w:asciiTheme="minorHAnsi" w:eastAsiaTheme="minorEastAsia" w:hAnsiTheme="minorHAnsi" w:cstheme="minorBidi"/>
            <w:b w:val="0"/>
            <w:i w:val="0"/>
            <w:iCs w:val="0"/>
            <w:kern w:val="2"/>
            <w:szCs w:val="22"/>
          </w:rPr>
          <w:tab/>
        </w:r>
        <w:r w:rsidR="00CD03EF" w:rsidRPr="004B1DE1">
          <w:rPr>
            <w:rStyle w:val="aa"/>
          </w:rPr>
          <w:t>CException</w:t>
        </w:r>
        <w:r w:rsidR="00CD03EF" w:rsidRPr="004B1DE1">
          <w:rPr>
            <w:rStyle w:val="aa"/>
            <w:rFonts w:hint="eastAsia"/>
          </w:rPr>
          <w:t>（</w:t>
        </w:r>
        <w:r w:rsidR="00CD03EF" w:rsidRPr="004B1DE1">
          <w:rPr>
            <w:rStyle w:val="aa"/>
          </w:rPr>
          <w:t>V01.01</w:t>
        </w:r>
        <w:r w:rsidR="00CD03EF" w:rsidRPr="004B1DE1">
          <w:rPr>
            <w:rStyle w:val="aa"/>
            <w:rFonts w:hint="eastAsia"/>
          </w:rPr>
          <w:t>）</w:t>
        </w:r>
        <w:r w:rsidR="00CD03EF">
          <w:rPr>
            <w:webHidden/>
          </w:rPr>
          <w:tab/>
        </w:r>
        <w:r>
          <w:rPr>
            <w:webHidden/>
          </w:rPr>
          <w:fldChar w:fldCharType="begin"/>
        </w:r>
        <w:r w:rsidR="00CD03EF">
          <w:rPr>
            <w:webHidden/>
          </w:rPr>
          <w:instrText xml:space="preserve"> PAGEREF _Toc317101388 \h </w:instrText>
        </w:r>
        <w:r>
          <w:rPr>
            <w:webHidden/>
          </w:rPr>
        </w:r>
        <w:r>
          <w:rPr>
            <w:webHidden/>
          </w:rPr>
          <w:fldChar w:fldCharType="separate"/>
        </w:r>
        <w:r w:rsidR="00CD03EF">
          <w:rPr>
            <w:webHidden/>
          </w:rPr>
          <w:t>111</w:t>
        </w:r>
        <w:r>
          <w:rPr>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389" w:history="1">
        <w:r w:rsidR="00CD03EF" w:rsidRPr="004B1DE1">
          <w:rPr>
            <w:rStyle w:val="aa"/>
          </w:rPr>
          <w:t>6.1.2.</w:t>
        </w:r>
        <w:r w:rsidR="00CD03EF">
          <w:rPr>
            <w:rFonts w:asciiTheme="minorHAnsi" w:eastAsiaTheme="minorEastAsia" w:hAnsiTheme="minorHAnsi" w:cstheme="minorBidi"/>
            <w:b w:val="0"/>
            <w:i w:val="0"/>
            <w:iCs w:val="0"/>
            <w:kern w:val="2"/>
            <w:szCs w:val="22"/>
          </w:rPr>
          <w:tab/>
        </w:r>
        <w:r w:rsidR="00CD03EF" w:rsidRPr="004B1DE1">
          <w:rPr>
            <w:rStyle w:val="aa"/>
          </w:rPr>
          <w:t>UserLoginInfo</w:t>
        </w:r>
        <w:r w:rsidR="00CD03EF" w:rsidRPr="004B1DE1">
          <w:rPr>
            <w:rStyle w:val="aa"/>
            <w:rFonts w:hint="eastAsia"/>
          </w:rPr>
          <w:t>（</w:t>
        </w:r>
        <w:r w:rsidR="00CD03EF" w:rsidRPr="004B1DE1">
          <w:rPr>
            <w:rStyle w:val="aa"/>
          </w:rPr>
          <w:t>V01.01</w:t>
        </w:r>
        <w:r w:rsidR="00CD03EF" w:rsidRPr="004B1DE1">
          <w:rPr>
            <w:rStyle w:val="aa"/>
            <w:rFonts w:hint="eastAsia"/>
          </w:rPr>
          <w:t>）</w:t>
        </w:r>
        <w:r w:rsidR="00CD03EF">
          <w:rPr>
            <w:webHidden/>
          </w:rPr>
          <w:tab/>
        </w:r>
        <w:r>
          <w:rPr>
            <w:webHidden/>
          </w:rPr>
          <w:fldChar w:fldCharType="begin"/>
        </w:r>
        <w:r w:rsidR="00CD03EF">
          <w:rPr>
            <w:webHidden/>
          </w:rPr>
          <w:instrText xml:space="preserve"> PAGEREF _Toc317101389 \h </w:instrText>
        </w:r>
        <w:r>
          <w:rPr>
            <w:webHidden/>
          </w:rPr>
        </w:r>
        <w:r>
          <w:rPr>
            <w:webHidden/>
          </w:rPr>
          <w:fldChar w:fldCharType="separate"/>
        </w:r>
        <w:r w:rsidR="00CD03EF">
          <w:rPr>
            <w:webHidden/>
          </w:rPr>
          <w:t>111</w:t>
        </w:r>
        <w:r>
          <w:rPr>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390" w:history="1">
        <w:r w:rsidR="00CD03EF" w:rsidRPr="004B1DE1">
          <w:rPr>
            <w:rStyle w:val="aa"/>
          </w:rPr>
          <w:t>6.1.3.</w:t>
        </w:r>
        <w:r w:rsidR="00CD03EF">
          <w:rPr>
            <w:rFonts w:asciiTheme="minorHAnsi" w:eastAsiaTheme="minorEastAsia" w:hAnsiTheme="minorHAnsi" w:cstheme="minorBidi"/>
            <w:b w:val="0"/>
            <w:i w:val="0"/>
            <w:iCs w:val="0"/>
            <w:kern w:val="2"/>
            <w:szCs w:val="22"/>
          </w:rPr>
          <w:tab/>
        </w:r>
        <w:r w:rsidR="00CD03EF" w:rsidRPr="004B1DE1">
          <w:rPr>
            <w:rStyle w:val="aa"/>
          </w:rPr>
          <w:t>DeviceInfo</w:t>
        </w:r>
        <w:r w:rsidR="00CD03EF" w:rsidRPr="004B1DE1">
          <w:rPr>
            <w:rStyle w:val="aa"/>
            <w:rFonts w:hint="eastAsia"/>
          </w:rPr>
          <w:t>（</w:t>
        </w:r>
        <w:r w:rsidR="00CD03EF" w:rsidRPr="004B1DE1">
          <w:rPr>
            <w:rStyle w:val="aa"/>
          </w:rPr>
          <w:t>V01.01</w:t>
        </w:r>
        <w:r w:rsidR="00CD03EF" w:rsidRPr="004B1DE1">
          <w:rPr>
            <w:rStyle w:val="aa"/>
            <w:rFonts w:hint="eastAsia"/>
          </w:rPr>
          <w:t>）</w:t>
        </w:r>
        <w:r w:rsidR="00CD03EF">
          <w:rPr>
            <w:webHidden/>
          </w:rPr>
          <w:tab/>
        </w:r>
        <w:r>
          <w:rPr>
            <w:webHidden/>
          </w:rPr>
          <w:fldChar w:fldCharType="begin"/>
        </w:r>
        <w:r w:rsidR="00CD03EF">
          <w:rPr>
            <w:webHidden/>
          </w:rPr>
          <w:instrText xml:space="preserve"> PAGEREF _Toc317101390 \h </w:instrText>
        </w:r>
        <w:r>
          <w:rPr>
            <w:webHidden/>
          </w:rPr>
        </w:r>
        <w:r>
          <w:rPr>
            <w:webHidden/>
          </w:rPr>
          <w:fldChar w:fldCharType="separate"/>
        </w:r>
        <w:r w:rsidR="00CD03EF">
          <w:rPr>
            <w:webHidden/>
          </w:rPr>
          <w:t>112</w:t>
        </w:r>
        <w:r>
          <w:rPr>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391" w:history="1">
        <w:r w:rsidR="00CD03EF" w:rsidRPr="004B1DE1">
          <w:rPr>
            <w:rStyle w:val="aa"/>
          </w:rPr>
          <w:t>6.1.4.</w:t>
        </w:r>
        <w:r w:rsidR="00CD03EF">
          <w:rPr>
            <w:rFonts w:asciiTheme="minorHAnsi" w:eastAsiaTheme="minorEastAsia" w:hAnsiTheme="minorHAnsi" w:cstheme="minorBidi"/>
            <w:b w:val="0"/>
            <w:i w:val="0"/>
            <w:iCs w:val="0"/>
            <w:kern w:val="2"/>
            <w:szCs w:val="22"/>
          </w:rPr>
          <w:tab/>
        </w:r>
        <w:r w:rsidR="00CD03EF" w:rsidRPr="004B1DE1">
          <w:rPr>
            <w:rStyle w:val="aa"/>
          </w:rPr>
          <w:t>UserInfo</w:t>
        </w:r>
        <w:r w:rsidR="00CD03EF" w:rsidRPr="004B1DE1">
          <w:rPr>
            <w:rStyle w:val="aa"/>
            <w:rFonts w:hint="eastAsia"/>
          </w:rPr>
          <w:t>（</w:t>
        </w:r>
        <w:r w:rsidR="00CD03EF" w:rsidRPr="004B1DE1">
          <w:rPr>
            <w:rStyle w:val="aa"/>
          </w:rPr>
          <w:t>V01.01</w:t>
        </w:r>
        <w:r w:rsidR="00CD03EF" w:rsidRPr="004B1DE1">
          <w:rPr>
            <w:rStyle w:val="aa"/>
            <w:rFonts w:hint="eastAsia"/>
          </w:rPr>
          <w:t>）</w:t>
        </w:r>
        <w:r w:rsidR="00CD03EF">
          <w:rPr>
            <w:webHidden/>
          </w:rPr>
          <w:tab/>
        </w:r>
        <w:r>
          <w:rPr>
            <w:webHidden/>
          </w:rPr>
          <w:fldChar w:fldCharType="begin"/>
        </w:r>
        <w:r w:rsidR="00CD03EF">
          <w:rPr>
            <w:webHidden/>
          </w:rPr>
          <w:instrText xml:space="preserve"> PAGEREF _Toc317101391 \h </w:instrText>
        </w:r>
        <w:r>
          <w:rPr>
            <w:webHidden/>
          </w:rPr>
        </w:r>
        <w:r>
          <w:rPr>
            <w:webHidden/>
          </w:rPr>
          <w:fldChar w:fldCharType="separate"/>
        </w:r>
        <w:r w:rsidR="00CD03EF">
          <w:rPr>
            <w:webHidden/>
          </w:rPr>
          <w:t>113</w:t>
        </w:r>
        <w:r>
          <w:rPr>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392" w:history="1">
        <w:r w:rsidR="00CD03EF" w:rsidRPr="004B1DE1">
          <w:rPr>
            <w:rStyle w:val="aa"/>
          </w:rPr>
          <w:t>6.1.5.</w:t>
        </w:r>
        <w:r w:rsidR="00CD03EF">
          <w:rPr>
            <w:rFonts w:asciiTheme="minorHAnsi" w:eastAsiaTheme="minorEastAsia" w:hAnsiTheme="minorHAnsi" w:cstheme="minorBidi"/>
            <w:b w:val="0"/>
            <w:i w:val="0"/>
            <w:iCs w:val="0"/>
            <w:kern w:val="2"/>
            <w:szCs w:val="22"/>
          </w:rPr>
          <w:tab/>
        </w:r>
        <w:r w:rsidR="00CD03EF" w:rsidRPr="004B1DE1">
          <w:rPr>
            <w:rStyle w:val="aa"/>
          </w:rPr>
          <w:t>UserAcctInfo</w:t>
        </w:r>
        <w:r w:rsidR="00CD03EF" w:rsidRPr="004B1DE1">
          <w:rPr>
            <w:rStyle w:val="aa"/>
            <w:rFonts w:hint="eastAsia"/>
          </w:rPr>
          <w:t>（</w:t>
        </w:r>
        <w:r w:rsidR="00CD03EF" w:rsidRPr="004B1DE1">
          <w:rPr>
            <w:rStyle w:val="aa"/>
          </w:rPr>
          <w:t>V01.01</w:t>
        </w:r>
        <w:r w:rsidR="00CD03EF" w:rsidRPr="004B1DE1">
          <w:rPr>
            <w:rStyle w:val="aa"/>
            <w:rFonts w:hint="eastAsia"/>
          </w:rPr>
          <w:t>）</w:t>
        </w:r>
        <w:r w:rsidR="00CD03EF">
          <w:rPr>
            <w:webHidden/>
          </w:rPr>
          <w:tab/>
        </w:r>
        <w:r>
          <w:rPr>
            <w:webHidden/>
          </w:rPr>
          <w:fldChar w:fldCharType="begin"/>
        </w:r>
        <w:r w:rsidR="00CD03EF">
          <w:rPr>
            <w:webHidden/>
          </w:rPr>
          <w:instrText xml:space="preserve"> PAGEREF _Toc317101392 \h </w:instrText>
        </w:r>
        <w:r>
          <w:rPr>
            <w:webHidden/>
          </w:rPr>
        </w:r>
        <w:r>
          <w:rPr>
            <w:webHidden/>
          </w:rPr>
          <w:fldChar w:fldCharType="separate"/>
        </w:r>
        <w:r w:rsidR="00CD03EF">
          <w:rPr>
            <w:webHidden/>
          </w:rPr>
          <w:t>114</w:t>
        </w:r>
        <w:r>
          <w:rPr>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393" w:history="1">
        <w:r w:rsidR="00CD03EF" w:rsidRPr="004B1DE1">
          <w:rPr>
            <w:rStyle w:val="aa"/>
            <w:lang w:val="fr-FR"/>
          </w:rPr>
          <w:t>6.1.6.</w:t>
        </w:r>
        <w:r w:rsidR="00CD03EF">
          <w:rPr>
            <w:rFonts w:asciiTheme="minorHAnsi" w:eastAsiaTheme="minorEastAsia" w:hAnsiTheme="minorHAnsi" w:cstheme="minorBidi"/>
            <w:b w:val="0"/>
            <w:i w:val="0"/>
            <w:iCs w:val="0"/>
            <w:kern w:val="2"/>
            <w:szCs w:val="22"/>
          </w:rPr>
          <w:tab/>
        </w:r>
        <w:r w:rsidR="00CD03EF" w:rsidRPr="004B1DE1">
          <w:rPr>
            <w:rStyle w:val="aa"/>
            <w:lang w:val="fr-FR"/>
          </w:rPr>
          <w:t>UserAcctAnnexInfo</w:t>
        </w:r>
        <w:r w:rsidR="00CD03EF" w:rsidRPr="004B1DE1">
          <w:rPr>
            <w:rStyle w:val="aa"/>
            <w:rFonts w:hint="eastAsia"/>
            <w:lang w:val="fr-FR"/>
          </w:rPr>
          <w:t>（</w:t>
        </w:r>
        <w:r w:rsidR="00CD03EF" w:rsidRPr="004B1DE1">
          <w:rPr>
            <w:rStyle w:val="aa"/>
            <w:lang w:val="fr-FR"/>
          </w:rPr>
          <w:t>V02.01</w:t>
        </w:r>
        <w:r w:rsidR="00CD03EF" w:rsidRPr="004B1DE1">
          <w:rPr>
            <w:rStyle w:val="aa"/>
            <w:rFonts w:hint="eastAsia"/>
            <w:lang w:val="fr-FR"/>
          </w:rPr>
          <w:t>）</w:t>
        </w:r>
        <w:r w:rsidR="00CD03EF">
          <w:rPr>
            <w:webHidden/>
          </w:rPr>
          <w:tab/>
        </w:r>
        <w:r>
          <w:rPr>
            <w:webHidden/>
          </w:rPr>
          <w:fldChar w:fldCharType="begin"/>
        </w:r>
        <w:r w:rsidR="00CD03EF">
          <w:rPr>
            <w:webHidden/>
          </w:rPr>
          <w:instrText xml:space="preserve"> PAGEREF _Toc317101393 \h </w:instrText>
        </w:r>
        <w:r>
          <w:rPr>
            <w:webHidden/>
          </w:rPr>
        </w:r>
        <w:r>
          <w:rPr>
            <w:webHidden/>
          </w:rPr>
          <w:fldChar w:fldCharType="separate"/>
        </w:r>
        <w:r w:rsidR="00CD03EF">
          <w:rPr>
            <w:webHidden/>
          </w:rPr>
          <w:t>114</w:t>
        </w:r>
        <w:r>
          <w:rPr>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394" w:history="1">
        <w:r w:rsidR="00CD03EF" w:rsidRPr="004B1DE1">
          <w:rPr>
            <w:rStyle w:val="aa"/>
          </w:rPr>
          <w:t>6.1.7.</w:t>
        </w:r>
        <w:r w:rsidR="00CD03EF">
          <w:rPr>
            <w:rFonts w:asciiTheme="minorHAnsi" w:eastAsiaTheme="minorEastAsia" w:hAnsiTheme="minorHAnsi" w:cstheme="minorBidi"/>
            <w:b w:val="0"/>
            <w:i w:val="0"/>
            <w:iCs w:val="0"/>
            <w:kern w:val="2"/>
            <w:szCs w:val="22"/>
          </w:rPr>
          <w:tab/>
        </w:r>
        <w:r w:rsidR="00CD03EF" w:rsidRPr="004B1DE1">
          <w:rPr>
            <w:rStyle w:val="aa"/>
          </w:rPr>
          <w:t>UserSrvInfo</w:t>
        </w:r>
        <w:r w:rsidR="00CD03EF" w:rsidRPr="004B1DE1">
          <w:rPr>
            <w:rStyle w:val="aa"/>
            <w:rFonts w:hint="eastAsia"/>
          </w:rPr>
          <w:t>（</w:t>
        </w:r>
        <w:r w:rsidR="00CD03EF" w:rsidRPr="004B1DE1">
          <w:rPr>
            <w:rStyle w:val="aa"/>
          </w:rPr>
          <w:t>V02.01</w:t>
        </w:r>
        <w:r w:rsidR="00CD03EF" w:rsidRPr="004B1DE1">
          <w:rPr>
            <w:rStyle w:val="aa"/>
            <w:rFonts w:hint="eastAsia"/>
          </w:rPr>
          <w:t>）</w:t>
        </w:r>
        <w:r w:rsidR="00CD03EF">
          <w:rPr>
            <w:webHidden/>
          </w:rPr>
          <w:tab/>
        </w:r>
        <w:r>
          <w:rPr>
            <w:webHidden/>
          </w:rPr>
          <w:fldChar w:fldCharType="begin"/>
        </w:r>
        <w:r w:rsidR="00CD03EF">
          <w:rPr>
            <w:webHidden/>
          </w:rPr>
          <w:instrText xml:space="preserve"> PAGEREF _Toc317101394 \h </w:instrText>
        </w:r>
        <w:r>
          <w:rPr>
            <w:webHidden/>
          </w:rPr>
        </w:r>
        <w:r>
          <w:rPr>
            <w:webHidden/>
          </w:rPr>
          <w:fldChar w:fldCharType="separate"/>
        </w:r>
        <w:r w:rsidR="00CD03EF">
          <w:rPr>
            <w:webHidden/>
          </w:rPr>
          <w:t>115</w:t>
        </w:r>
        <w:r>
          <w:rPr>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395" w:history="1">
        <w:r w:rsidR="00CD03EF" w:rsidRPr="004B1DE1">
          <w:rPr>
            <w:rStyle w:val="aa"/>
          </w:rPr>
          <w:t>6.1.8.</w:t>
        </w:r>
        <w:r w:rsidR="00CD03EF">
          <w:rPr>
            <w:rFonts w:asciiTheme="minorHAnsi" w:eastAsiaTheme="minorEastAsia" w:hAnsiTheme="minorHAnsi" w:cstheme="minorBidi"/>
            <w:b w:val="0"/>
            <w:i w:val="0"/>
            <w:iCs w:val="0"/>
            <w:kern w:val="2"/>
            <w:szCs w:val="22"/>
          </w:rPr>
          <w:tab/>
        </w:r>
        <w:r w:rsidR="00CD03EF" w:rsidRPr="004B1DE1">
          <w:rPr>
            <w:rStyle w:val="aa"/>
          </w:rPr>
          <w:t>CountryInfo</w:t>
        </w:r>
        <w:r w:rsidR="00CD03EF">
          <w:rPr>
            <w:webHidden/>
          </w:rPr>
          <w:tab/>
        </w:r>
        <w:r>
          <w:rPr>
            <w:webHidden/>
          </w:rPr>
          <w:fldChar w:fldCharType="begin"/>
        </w:r>
        <w:r w:rsidR="00CD03EF">
          <w:rPr>
            <w:webHidden/>
          </w:rPr>
          <w:instrText xml:space="preserve"> PAGEREF _Toc317101395 \h </w:instrText>
        </w:r>
        <w:r>
          <w:rPr>
            <w:webHidden/>
          </w:rPr>
        </w:r>
        <w:r>
          <w:rPr>
            <w:webHidden/>
          </w:rPr>
          <w:fldChar w:fldCharType="separate"/>
        </w:r>
        <w:r w:rsidR="00CD03EF">
          <w:rPr>
            <w:webHidden/>
          </w:rPr>
          <w:t>115</w:t>
        </w:r>
        <w:r>
          <w:rPr>
            <w:webHidden/>
          </w:rPr>
          <w:fldChar w:fldCharType="end"/>
        </w:r>
      </w:hyperlink>
    </w:p>
    <w:p w:rsidR="00CD03EF" w:rsidRDefault="00AD07BB">
      <w:pPr>
        <w:pStyle w:val="11"/>
        <w:tabs>
          <w:tab w:val="left" w:pos="420"/>
          <w:tab w:val="right" w:leader="dot" w:pos="8296"/>
        </w:tabs>
        <w:rPr>
          <w:rFonts w:asciiTheme="minorHAnsi" w:eastAsiaTheme="minorEastAsia" w:hAnsiTheme="minorHAnsi" w:cstheme="minorBidi"/>
          <w:b w:val="0"/>
          <w:bCs w:val="0"/>
          <w:caps w:val="0"/>
          <w:noProof/>
          <w:szCs w:val="22"/>
        </w:rPr>
      </w:pPr>
      <w:hyperlink w:anchor="_Toc317101396" w:history="1">
        <w:r w:rsidR="00CD03EF" w:rsidRPr="004B1DE1">
          <w:rPr>
            <w:rStyle w:val="aa"/>
            <w:noProof/>
            <w:lang w:val="fr-FR"/>
          </w:rPr>
          <w:t>7.</w:t>
        </w:r>
        <w:r w:rsidR="00CD03EF">
          <w:rPr>
            <w:rFonts w:asciiTheme="minorHAnsi" w:eastAsiaTheme="minorEastAsia" w:hAnsiTheme="minorHAnsi" w:cstheme="minorBidi"/>
            <w:b w:val="0"/>
            <w:bCs w:val="0"/>
            <w:caps w:val="0"/>
            <w:noProof/>
            <w:szCs w:val="22"/>
          </w:rPr>
          <w:tab/>
        </w:r>
        <w:r w:rsidR="00CD03EF" w:rsidRPr="004B1DE1">
          <w:rPr>
            <w:rStyle w:val="aa"/>
            <w:rFonts w:hint="eastAsia"/>
            <w:noProof/>
          </w:rPr>
          <w:t>枚举类型取值</w:t>
        </w:r>
        <w:r w:rsidR="00CD03EF">
          <w:rPr>
            <w:noProof/>
            <w:webHidden/>
          </w:rPr>
          <w:tab/>
        </w:r>
        <w:r>
          <w:rPr>
            <w:noProof/>
            <w:webHidden/>
          </w:rPr>
          <w:fldChar w:fldCharType="begin"/>
        </w:r>
        <w:r w:rsidR="00CD03EF">
          <w:rPr>
            <w:noProof/>
            <w:webHidden/>
          </w:rPr>
          <w:instrText xml:space="preserve"> PAGEREF _Toc317101396 \h </w:instrText>
        </w:r>
        <w:r>
          <w:rPr>
            <w:noProof/>
            <w:webHidden/>
          </w:rPr>
        </w:r>
        <w:r>
          <w:rPr>
            <w:noProof/>
            <w:webHidden/>
          </w:rPr>
          <w:fldChar w:fldCharType="separate"/>
        </w:r>
        <w:r w:rsidR="00CD03EF">
          <w:rPr>
            <w:noProof/>
            <w:webHidden/>
          </w:rPr>
          <w:t>116</w:t>
        </w:r>
        <w:r>
          <w:rPr>
            <w:noProof/>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397" w:history="1">
        <w:r w:rsidR="00CD03EF" w:rsidRPr="004B1DE1">
          <w:rPr>
            <w:rStyle w:val="aa"/>
            <w:lang w:val="fr-FR"/>
          </w:rPr>
          <w:t>7.1.1.</w:t>
        </w:r>
        <w:r w:rsidR="00CD03EF">
          <w:rPr>
            <w:rFonts w:asciiTheme="minorHAnsi" w:eastAsiaTheme="minorEastAsia" w:hAnsiTheme="minorHAnsi" w:cstheme="minorBidi"/>
            <w:b w:val="0"/>
            <w:i w:val="0"/>
            <w:iCs w:val="0"/>
            <w:kern w:val="2"/>
            <w:szCs w:val="22"/>
          </w:rPr>
          <w:tab/>
        </w:r>
        <w:r w:rsidR="00CD03EF" w:rsidRPr="004B1DE1">
          <w:rPr>
            <w:rStyle w:val="aa"/>
          </w:rPr>
          <w:t>accountType</w:t>
        </w:r>
        <w:r w:rsidR="00CD03EF" w:rsidRPr="004B1DE1">
          <w:rPr>
            <w:rStyle w:val="aa"/>
            <w:rFonts w:hint="eastAsia"/>
            <w:lang w:val="fr-FR"/>
          </w:rPr>
          <w:t>账号类型</w:t>
        </w:r>
        <w:r w:rsidR="00CD03EF">
          <w:rPr>
            <w:webHidden/>
          </w:rPr>
          <w:tab/>
        </w:r>
        <w:r>
          <w:rPr>
            <w:webHidden/>
          </w:rPr>
          <w:fldChar w:fldCharType="begin"/>
        </w:r>
        <w:r w:rsidR="00CD03EF">
          <w:rPr>
            <w:webHidden/>
          </w:rPr>
          <w:instrText xml:space="preserve"> PAGEREF _Toc317101397 \h </w:instrText>
        </w:r>
        <w:r>
          <w:rPr>
            <w:webHidden/>
          </w:rPr>
        </w:r>
        <w:r>
          <w:rPr>
            <w:webHidden/>
          </w:rPr>
          <w:fldChar w:fldCharType="separate"/>
        </w:r>
        <w:r w:rsidR="00CD03EF">
          <w:rPr>
            <w:webHidden/>
          </w:rPr>
          <w:t>116</w:t>
        </w:r>
        <w:r>
          <w:rPr>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398" w:history="1">
        <w:r w:rsidR="00CD03EF" w:rsidRPr="004B1DE1">
          <w:rPr>
            <w:rStyle w:val="aa"/>
            <w:lang w:val="fr-FR"/>
          </w:rPr>
          <w:t>7.1.2.</w:t>
        </w:r>
        <w:r w:rsidR="00CD03EF">
          <w:rPr>
            <w:rFonts w:asciiTheme="minorHAnsi" w:eastAsiaTheme="minorEastAsia" w:hAnsiTheme="minorHAnsi" w:cstheme="minorBidi"/>
            <w:b w:val="0"/>
            <w:i w:val="0"/>
            <w:iCs w:val="0"/>
            <w:kern w:val="2"/>
            <w:szCs w:val="22"/>
          </w:rPr>
          <w:tab/>
        </w:r>
        <w:r w:rsidR="00CD03EF" w:rsidRPr="004B1DE1">
          <w:rPr>
            <w:rStyle w:val="aa"/>
          </w:rPr>
          <w:t>deviceType</w:t>
        </w:r>
        <w:r w:rsidR="00CD03EF" w:rsidRPr="004B1DE1">
          <w:rPr>
            <w:rStyle w:val="aa"/>
            <w:rFonts w:hint="eastAsia"/>
            <w:lang w:val="fr-FR"/>
          </w:rPr>
          <w:t>设备</w:t>
        </w:r>
        <w:r w:rsidR="00CD03EF" w:rsidRPr="004B1DE1">
          <w:rPr>
            <w:rStyle w:val="aa"/>
            <w:lang w:val="fr-FR"/>
          </w:rPr>
          <w:t>ID</w:t>
        </w:r>
        <w:r w:rsidR="00CD03EF" w:rsidRPr="004B1DE1">
          <w:rPr>
            <w:rStyle w:val="aa"/>
            <w:rFonts w:hint="eastAsia"/>
            <w:lang w:val="fr-FR"/>
          </w:rPr>
          <w:t>类型</w:t>
        </w:r>
        <w:r w:rsidR="00CD03EF">
          <w:rPr>
            <w:webHidden/>
          </w:rPr>
          <w:tab/>
        </w:r>
        <w:r>
          <w:rPr>
            <w:webHidden/>
          </w:rPr>
          <w:fldChar w:fldCharType="begin"/>
        </w:r>
        <w:r w:rsidR="00CD03EF">
          <w:rPr>
            <w:webHidden/>
          </w:rPr>
          <w:instrText xml:space="preserve"> PAGEREF _Toc317101398 \h </w:instrText>
        </w:r>
        <w:r>
          <w:rPr>
            <w:webHidden/>
          </w:rPr>
        </w:r>
        <w:r>
          <w:rPr>
            <w:webHidden/>
          </w:rPr>
          <w:fldChar w:fldCharType="separate"/>
        </w:r>
        <w:r w:rsidR="00CD03EF">
          <w:rPr>
            <w:webHidden/>
          </w:rPr>
          <w:t>116</w:t>
        </w:r>
        <w:r>
          <w:rPr>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399" w:history="1">
        <w:r w:rsidR="00CD03EF" w:rsidRPr="004B1DE1">
          <w:rPr>
            <w:rStyle w:val="aa"/>
            <w:rFonts w:ascii="Arial" w:hAnsi="Arial"/>
            <w:lang w:val="fr-FR"/>
          </w:rPr>
          <w:t>7.1.3.</w:t>
        </w:r>
        <w:r w:rsidR="00CD03EF">
          <w:rPr>
            <w:rFonts w:asciiTheme="minorHAnsi" w:eastAsiaTheme="minorEastAsia" w:hAnsiTheme="minorHAnsi" w:cstheme="minorBidi"/>
            <w:b w:val="0"/>
            <w:i w:val="0"/>
            <w:iCs w:val="0"/>
            <w:kern w:val="2"/>
            <w:szCs w:val="22"/>
          </w:rPr>
          <w:tab/>
        </w:r>
        <w:r w:rsidR="00CD03EF" w:rsidRPr="004B1DE1">
          <w:rPr>
            <w:rStyle w:val="aa"/>
          </w:rPr>
          <w:t>traceFlag</w:t>
        </w:r>
        <w:r w:rsidR="00CD03EF" w:rsidRPr="004B1DE1">
          <w:rPr>
            <w:rStyle w:val="aa"/>
            <w:rFonts w:hint="eastAsia"/>
            <w:lang w:val="fr-FR"/>
          </w:rPr>
          <w:t>跟踪标志</w:t>
        </w:r>
        <w:r w:rsidR="00CD03EF">
          <w:rPr>
            <w:webHidden/>
          </w:rPr>
          <w:tab/>
        </w:r>
        <w:r>
          <w:rPr>
            <w:webHidden/>
          </w:rPr>
          <w:fldChar w:fldCharType="begin"/>
        </w:r>
        <w:r w:rsidR="00CD03EF">
          <w:rPr>
            <w:webHidden/>
          </w:rPr>
          <w:instrText xml:space="preserve"> PAGEREF _Toc317101399 \h </w:instrText>
        </w:r>
        <w:r>
          <w:rPr>
            <w:webHidden/>
          </w:rPr>
        </w:r>
        <w:r>
          <w:rPr>
            <w:webHidden/>
          </w:rPr>
          <w:fldChar w:fldCharType="separate"/>
        </w:r>
        <w:r w:rsidR="00CD03EF">
          <w:rPr>
            <w:webHidden/>
          </w:rPr>
          <w:t>116</w:t>
        </w:r>
        <w:r>
          <w:rPr>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400" w:history="1">
        <w:r w:rsidR="00CD03EF" w:rsidRPr="004B1DE1">
          <w:rPr>
            <w:rStyle w:val="aa"/>
            <w:lang w:val="fr-FR"/>
          </w:rPr>
          <w:t>7.1.4.</w:t>
        </w:r>
        <w:r w:rsidR="00CD03EF">
          <w:rPr>
            <w:rFonts w:asciiTheme="minorHAnsi" w:eastAsiaTheme="minorEastAsia" w:hAnsiTheme="minorHAnsi" w:cstheme="minorBidi"/>
            <w:b w:val="0"/>
            <w:i w:val="0"/>
            <w:iCs w:val="0"/>
            <w:kern w:val="2"/>
            <w:szCs w:val="22"/>
          </w:rPr>
          <w:tab/>
        </w:r>
        <w:r w:rsidR="00CD03EF" w:rsidRPr="004B1DE1">
          <w:rPr>
            <w:rStyle w:val="aa"/>
          </w:rPr>
          <w:t>gender</w:t>
        </w:r>
        <w:r w:rsidR="00CD03EF" w:rsidRPr="004B1DE1">
          <w:rPr>
            <w:rStyle w:val="aa"/>
            <w:rFonts w:hint="eastAsia"/>
            <w:lang w:val="fr-FR"/>
          </w:rPr>
          <w:t>性别</w:t>
        </w:r>
        <w:r w:rsidR="00CD03EF">
          <w:rPr>
            <w:webHidden/>
          </w:rPr>
          <w:tab/>
        </w:r>
        <w:r>
          <w:rPr>
            <w:webHidden/>
          </w:rPr>
          <w:fldChar w:fldCharType="begin"/>
        </w:r>
        <w:r w:rsidR="00CD03EF">
          <w:rPr>
            <w:webHidden/>
          </w:rPr>
          <w:instrText xml:space="preserve"> PAGEREF _Toc317101400 \h </w:instrText>
        </w:r>
        <w:r>
          <w:rPr>
            <w:webHidden/>
          </w:rPr>
        </w:r>
        <w:r>
          <w:rPr>
            <w:webHidden/>
          </w:rPr>
          <w:fldChar w:fldCharType="separate"/>
        </w:r>
        <w:r w:rsidR="00CD03EF">
          <w:rPr>
            <w:webHidden/>
          </w:rPr>
          <w:t>116</w:t>
        </w:r>
        <w:r>
          <w:rPr>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401" w:history="1">
        <w:r w:rsidR="00CD03EF" w:rsidRPr="004B1DE1">
          <w:rPr>
            <w:rStyle w:val="aa"/>
            <w:lang w:val="fr-FR"/>
          </w:rPr>
          <w:t>7.1.5.</w:t>
        </w:r>
        <w:r w:rsidR="00CD03EF">
          <w:rPr>
            <w:rFonts w:asciiTheme="minorHAnsi" w:eastAsiaTheme="minorEastAsia" w:hAnsiTheme="minorHAnsi" w:cstheme="minorBidi"/>
            <w:b w:val="0"/>
            <w:i w:val="0"/>
            <w:iCs w:val="0"/>
            <w:kern w:val="2"/>
            <w:szCs w:val="22"/>
          </w:rPr>
          <w:tab/>
        </w:r>
        <w:r w:rsidR="00CD03EF" w:rsidRPr="004B1DE1">
          <w:rPr>
            <w:rStyle w:val="aa"/>
          </w:rPr>
          <w:t>EmailState</w:t>
        </w:r>
        <w:r w:rsidR="00CD03EF" w:rsidRPr="004B1DE1">
          <w:rPr>
            <w:rStyle w:val="aa"/>
            <w:rFonts w:hint="eastAsia"/>
          </w:rPr>
          <w:t>邮箱激活状态</w:t>
        </w:r>
        <w:r w:rsidR="00CD03EF">
          <w:rPr>
            <w:webHidden/>
          </w:rPr>
          <w:tab/>
        </w:r>
        <w:r>
          <w:rPr>
            <w:webHidden/>
          </w:rPr>
          <w:fldChar w:fldCharType="begin"/>
        </w:r>
        <w:r w:rsidR="00CD03EF">
          <w:rPr>
            <w:webHidden/>
          </w:rPr>
          <w:instrText xml:space="preserve"> PAGEREF _Toc317101401 \h </w:instrText>
        </w:r>
        <w:r>
          <w:rPr>
            <w:webHidden/>
          </w:rPr>
        </w:r>
        <w:r>
          <w:rPr>
            <w:webHidden/>
          </w:rPr>
          <w:fldChar w:fldCharType="separate"/>
        </w:r>
        <w:r w:rsidR="00CD03EF">
          <w:rPr>
            <w:webHidden/>
          </w:rPr>
          <w:t>117</w:t>
        </w:r>
        <w:r>
          <w:rPr>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402" w:history="1">
        <w:r w:rsidR="00CD03EF" w:rsidRPr="004B1DE1">
          <w:rPr>
            <w:rStyle w:val="aa"/>
            <w:lang w:val="fr-FR"/>
          </w:rPr>
          <w:t>7.1.6.</w:t>
        </w:r>
        <w:r w:rsidR="00CD03EF">
          <w:rPr>
            <w:rFonts w:asciiTheme="minorHAnsi" w:eastAsiaTheme="minorEastAsia" w:hAnsiTheme="minorHAnsi" w:cstheme="minorBidi"/>
            <w:b w:val="0"/>
            <w:i w:val="0"/>
            <w:iCs w:val="0"/>
            <w:kern w:val="2"/>
            <w:szCs w:val="22"/>
          </w:rPr>
          <w:tab/>
        </w:r>
        <w:r w:rsidR="00CD03EF" w:rsidRPr="004B1DE1">
          <w:rPr>
            <w:rStyle w:val="aa"/>
          </w:rPr>
          <w:t>ReqClientType</w:t>
        </w:r>
        <w:r w:rsidR="00CD03EF" w:rsidRPr="004B1DE1">
          <w:rPr>
            <w:rStyle w:val="aa"/>
            <w:rFonts w:hint="eastAsia"/>
          </w:rPr>
          <w:t>请求客户端类型</w:t>
        </w:r>
        <w:r w:rsidR="00CD03EF">
          <w:rPr>
            <w:webHidden/>
          </w:rPr>
          <w:tab/>
        </w:r>
        <w:r>
          <w:rPr>
            <w:webHidden/>
          </w:rPr>
          <w:fldChar w:fldCharType="begin"/>
        </w:r>
        <w:r w:rsidR="00CD03EF">
          <w:rPr>
            <w:webHidden/>
          </w:rPr>
          <w:instrText xml:space="preserve"> PAGEREF _Toc317101402 \h </w:instrText>
        </w:r>
        <w:r>
          <w:rPr>
            <w:webHidden/>
          </w:rPr>
        </w:r>
        <w:r>
          <w:rPr>
            <w:webHidden/>
          </w:rPr>
          <w:fldChar w:fldCharType="separate"/>
        </w:r>
        <w:r w:rsidR="00CD03EF">
          <w:rPr>
            <w:webHidden/>
          </w:rPr>
          <w:t>117</w:t>
        </w:r>
        <w:r>
          <w:rPr>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403" w:history="1">
        <w:r w:rsidR="00CD03EF" w:rsidRPr="004B1DE1">
          <w:rPr>
            <w:rStyle w:val="aa"/>
            <w:lang w:val="fr-FR"/>
          </w:rPr>
          <w:t>7.1.7.</w:t>
        </w:r>
        <w:r w:rsidR="00CD03EF">
          <w:rPr>
            <w:rFonts w:asciiTheme="minorHAnsi" w:eastAsiaTheme="minorEastAsia" w:hAnsiTheme="minorHAnsi" w:cstheme="minorBidi"/>
            <w:b w:val="0"/>
            <w:i w:val="0"/>
            <w:iCs w:val="0"/>
            <w:kern w:val="2"/>
            <w:szCs w:val="22"/>
          </w:rPr>
          <w:tab/>
        </w:r>
        <w:r w:rsidR="00CD03EF" w:rsidRPr="004B1DE1">
          <w:rPr>
            <w:rStyle w:val="aa"/>
          </w:rPr>
          <w:t xml:space="preserve">encryptArithmetic </w:t>
        </w:r>
        <w:r w:rsidR="00CD03EF" w:rsidRPr="004B1DE1">
          <w:rPr>
            <w:rStyle w:val="aa"/>
            <w:rFonts w:hint="eastAsia"/>
          </w:rPr>
          <w:t>加密算法</w:t>
        </w:r>
        <w:r w:rsidR="00CD03EF">
          <w:rPr>
            <w:webHidden/>
          </w:rPr>
          <w:tab/>
        </w:r>
        <w:r>
          <w:rPr>
            <w:webHidden/>
          </w:rPr>
          <w:fldChar w:fldCharType="begin"/>
        </w:r>
        <w:r w:rsidR="00CD03EF">
          <w:rPr>
            <w:webHidden/>
          </w:rPr>
          <w:instrText xml:space="preserve"> PAGEREF _Toc317101403 \h </w:instrText>
        </w:r>
        <w:r>
          <w:rPr>
            <w:webHidden/>
          </w:rPr>
        </w:r>
        <w:r>
          <w:rPr>
            <w:webHidden/>
          </w:rPr>
          <w:fldChar w:fldCharType="separate"/>
        </w:r>
        <w:r w:rsidR="00CD03EF">
          <w:rPr>
            <w:webHidden/>
          </w:rPr>
          <w:t>117</w:t>
        </w:r>
        <w:r>
          <w:rPr>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404" w:history="1">
        <w:r w:rsidR="00CD03EF" w:rsidRPr="004B1DE1">
          <w:rPr>
            <w:rStyle w:val="aa"/>
            <w:lang w:val="fr-FR"/>
          </w:rPr>
          <w:t>7.1.8.</w:t>
        </w:r>
        <w:r w:rsidR="00CD03EF">
          <w:rPr>
            <w:rFonts w:asciiTheme="minorHAnsi" w:eastAsiaTheme="minorEastAsia" w:hAnsiTheme="minorHAnsi" w:cstheme="minorBidi"/>
            <w:b w:val="0"/>
            <w:i w:val="0"/>
            <w:iCs w:val="0"/>
            <w:kern w:val="2"/>
            <w:szCs w:val="22"/>
          </w:rPr>
          <w:tab/>
        </w:r>
        <w:r w:rsidR="00CD03EF" w:rsidRPr="004B1DE1">
          <w:rPr>
            <w:rStyle w:val="aa"/>
          </w:rPr>
          <w:t>serviceID</w:t>
        </w:r>
        <w:r w:rsidR="00CD03EF" w:rsidRPr="004B1DE1">
          <w:rPr>
            <w:rStyle w:val="aa"/>
            <w:rFonts w:hint="eastAsia"/>
          </w:rPr>
          <w:t>业务编号</w:t>
        </w:r>
        <w:r w:rsidR="00CD03EF">
          <w:rPr>
            <w:webHidden/>
          </w:rPr>
          <w:tab/>
        </w:r>
        <w:r>
          <w:rPr>
            <w:webHidden/>
          </w:rPr>
          <w:fldChar w:fldCharType="begin"/>
        </w:r>
        <w:r w:rsidR="00CD03EF">
          <w:rPr>
            <w:webHidden/>
          </w:rPr>
          <w:instrText xml:space="preserve"> PAGEREF _Toc317101404 \h </w:instrText>
        </w:r>
        <w:r>
          <w:rPr>
            <w:webHidden/>
          </w:rPr>
        </w:r>
        <w:r>
          <w:rPr>
            <w:webHidden/>
          </w:rPr>
          <w:fldChar w:fldCharType="separate"/>
        </w:r>
        <w:r w:rsidR="00CD03EF">
          <w:rPr>
            <w:webHidden/>
          </w:rPr>
          <w:t>117</w:t>
        </w:r>
        <w:r>
          <w:rPr>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405" w:history="1">
        <w:r w:rsidR="00CD03EF" w:rsidRPr="004B1DE1">
          <w:rPr>
            <w:rStyle w:val="aa"/>
            <w:lang w:val="fr-FR"/>
          </w:rPr>
          <w:t>7.1.9.</w:t>
        </w:r>
        <w:r w:rsidR="00CD03EF">
          <w:rPr>
            <w:rFonts w:asciiTheme="minorHAnsi" w:eastAsiaTheme="minorEastAsia" w:hAnsiTheme="minorHAnsi" w:cstheme="minorBidi"/>
            <w:b w:val="0"/>
            <w:i w:val="0"/>
            <w:iCs w:val="0"/>
            <w:kern w:val="2"/>
            <w:szCs w:val="22"/>
          </w:rPr>
          <w:tab/>
        </w:r>
        <w:r w:rsidR="00CD03EF" w:rsidRPr="004B1DE1">
          <w:rPr>
            <w:rStyle w:val="aa"/>
          </w:rPr>
          <w:t>userValidStatus</w:t>
        </w:r>
        <w:r w:rsidR="00CD03EF" w:rsidRPr="004B1DE1">
          <w:rPr>
            <w:rStyle w:val="aa"/>
            <w:rFonts w:hint="eastAsia"/>
          </w:rPr>
          <w:t>用户有效状态</w:t>
        </w:r>
        <w:r w:rsidR="00CD03EF">
          <w:rPr>
            <w:webHidden/>
          </w:rPr>
          <w:tab/>
        </w:r>
        <w:r>
          <w:rPr>
            <w:webHidden/>
          </w:rPr>
          <w:fldChar w:fldCharType="begin"/>
        </w:r>
        <w:r w:rsidR="00CD03EF">
          <w:rPr>
            <w:webHidden/>
          </w:rPr>
          <w:instrText xml:space="preserve"> PAGEREF _Toc317101405 \h </w:instrText>
        </w:r>
        <w:r>
          <w:rPr>
            <w:webHidden/>
          </w:rPr>
        </w:r>
        <w:r>
          <w:rPr>
            <w:webHidden/>
          </w:rPr>
          <w:fldChar w:fldCharType="separate"/>
        </w:r>
        <w:r w:rsidR="00CD03EF">
          <w:rPr>
            <w:webHidden/>
          </w:rPr>
          <w:t>118</w:t>
        </w:r>
        <w:r>
          <w:rPr>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406" w:history="1">
        <w:r w:rsidR="00CD03EF" w:rsidRPr="004B1DE1">
          <w:rPr>
            <w:rStyle w:val="aa"/>
            <w:lang w:val="fr-FR"/>
          </w:rPr>
          <w:t>7.1.10.</w:t>
        </w:r>
        <w:r w:rsidR="00CD03EF">
          <w:rPr>
            <w:rFonts w:asciiTheme="minorHAnsi" w:eastAsiaTheme="minorEastAsia" w:hAnsiTheme="minorHAnsi" w:cstheme="minorBidi"/>
            <w:b w:val="0"/>
            <w:i w:val="0"/>
            <w:iCs w:val="0"/>
            <w:kern w:val="2"/>
            <w:szCs w:val="22"/>
          </w:rPr>
          <w:tab/>
        </w:r>
        <w:r w:rsidR="00CD03EF" w:rsidRPr="004B1DE1">
          <w:rPr>
            <w:rStyle w:val="aa"/>
          </w:rPr>
          <w:t>accountValidStatus</w:t>
        </w:r>
        <w:r w:rsidR="00CD03EF" w:rsidRPr="004B1DE1">
          <w:rPr>
            <w:rStyle w:val="aa"/>
            <w:rFonts w:hint="eastAsia"/>
          </w:rPr>
          <w:t>账号有效状态</w:t>
        </w:r>
        <w:r w:rsidR="00CD03EF">
          <w:rPr>
            <w:webHidden/>
          </w:rPr>
          <w:tab/>
        </w:r>
        <w:r>
          <w:rPr>
            <w:webHidden/>
          </w:rPr>
          <w:fldChar w:fldCharType="begin"/>
        </w:r>
        <w:r w:rsidR="00CD03EF">
          <w:rPr>
            <w:webHidden/>
          </w:rPr>
          <w:instrText xml:space="preserve"> PAGEREF _Toc317101406 \h </w:instrText>
        </w:r>
        <w:r>
          <w:rPr>
            <w:webHidden/>
          </w:rPr>
        </w:r>
        <w:r>
          <w:rPr>
            <w:webHidden/>
          </w:rPr>
          <w:fldChar w:fldCharType="separate"/>
        </w:r>
        <w:r w:rsidR="00CD03EF">
          <w:rPr>
            <w:webHidden/>
          </w:rPr>
          <w:t>118</w:t>
        </w:r>
        <w:r>
          <w:rPr>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407" w:history="1">
        <w:r w:rsidR="00CD03EF" w:rsidRPr="004B1DE1">
          <w:rPr>
            <w:rStyle w:val="aa"/>
            <w:lang w:val="fr-FR"/>
          </w:rPr>
          <w:t>7.1.11.</w:t>
        </w:r>
        <w:r w:rsidR="00CD03EF">
          <w:rPr>
            <w:rFonts w:asciiTheme="minorHAnsi" w:eastAsiaTheme="minorEastAsia" w:hAnsiTheme="minorHAnsi" w:cstheme="minorBidi"/>
            <w:b w:val="0"/>
            <w:i w:val="0"/>
            <w:iCs w:val="0"/>
            <w:kern w:val="2"/>
            <w:szCs w:val="22"/>
          </w:rPr>
          <w:tab/>
        </w:r>
        <w:r w:rsidR="00CD03EF" w:rsidRPr="004B1DE1">
          <w:rPr>
            <w:rStyle w:val="aa"/>
          </w:rPr>
          <w:t>AppID</w:t>
        </w:r>
        <w:r w:rsidR="00CD03EF" w:rsidRPr="004B1DE1">
          <w:rPr>
            <w:rStyle w:val="aa"/>
            <w:rFonts w:hint="eastAsia"/>
          </w:rPr>
          <w:t>应用标识</w:t>
        </w:r>
        <w:r w:rsidR="00CD03EF">
          <w:rPr>
            <w:webHidden/>
          </w:rPr>
          <w:tab/>
        </w:r>
        <w:r>
          <w:rPr>
            <w:webHidden/>
          </w:rPr>
          <w:fldChar w:fldCharType="begin"/>
        </w:r>
        <w:r w:rsidR="00CD03EF">
          <w:rPr>
            <w:webHidden/>
          </w:rPr>
          <w:instrText xml:space="preserve"> PAGEREF _Toc317101407 \h </w:instrText>
        </w:r>
        <w:r>
          <w:rPr>
            <w:webHidden/>
          </w:rPr>
        </w:r>
        <w:r>
          <w:rPr>
            <w:webHidden/>
          </w:rPr>
          <w:fldChar w:fldCharType="separate"/>
        </w:r>
        <w:r w:rsidR="00CD03EF">
          <w:rPr>
            <w:webHidden/>
          </w:rPr>
          <w:t>118</w:t>
        </w:r>
        <w:r>
          <w:rPr>
            <w:webHidden/>
          </w:rPr>
          <w:fldChar w:fldCharType="end"/>
        </w:r>
      </w:hyperlink>
    </w:p>
    <w:p w:rsidR="00CD03EF" w:rsidRDefault="00AD07BB">
      <w:pPr>
        <w:pStyle w:val="11"/>
        <w:tabs>
          <w:tab w:val="left" w:pos="420"/>
          <w:tab w:val="right" w:leader="dot" w:pos="8296"/>
        </w:tabs>
        <w:rPr>
          <w:rFonts w:asciiTheme="minorHAnsi" w:eastAsiaTheme="minorEastAsia" w:hAnsiTheme="minorHAnsi" w:cstheme="minorBidi"/>
          <w:b w:val="0"/>
          <w:bCs w:val="0"/>
          <w:caps w:val="0"/>
          <w:noProof/>
          <w:szCs w:val="22"/>
        </w:rPr>
      </w:pPr>
      <w:hyperlink w:anchor="_Toc317101408" w:history="1">
        <w:r w:rsidR="00CD03EF" w:rsidRPr="004B1DE1">
          <w:rPr>
            <w:rStyle w:val="aa"/>
            <w:noProof/>
            <w:lang w:val="fr-FR"/>
          </w:rPr>
          <w:t>8.</w:t>
        </w:r>
        <w:r w:rsidR="00CD03EF">
          <w:rPr>
            <w:rFonts w:asciiTheme="minorHAnsi" w:eastAsiaTheme="minorEastAsia" w:hAnsiTheme="minorHAnsi" w:cstheme="minorBidi"/>
            <w:b w:val="0"/>
            <w:bCs w:val="0"/>
            <w:caps w:val="0"/>
            <w:noProof/>
            <w:szCs w:val="22"/>
          </w:rPr>
          <w:tab/>
        </w:r>
        <w:r w:rsidR="00CD03EF" w:rsidRPr="004B1DE1">
          <w:rPr>
            <w:rStyle w:val="aa"/>
            <w:rFonts w:hint="eastAsia"/>
            <w:noProof/>
          </w:rPr>
          <w:t>字段输入约束</w:t>
        </w:r>
        <w:r w:rsidR="00CD03EF">
          <w:rPr>
            <w:noProof/>
            <w:webHidden/>
          </w:rPr>
          <w:tab/>
        </w:r>
        <w:r>
          <w:rPr>
            <w:noProof/>
            <w:webHidden/>
          </w:rPr>
          <w:fldChar w:fldCharType="begin"/>
        </w:r>
        <w:r w:rsidR="00CD03EF">
          <w:rPr>
            <w:noProof/>
            <w:webHidden/>
          </w:rPr>
          <w:instrText xml:space="preserve"> PAGEREF _Toc317101408 \h </w:instrText>
        </w:r>
        <w:r>
          <w:rPr>
            <w:noProof/>
            <w:webHidden/>
          </w:rPr>
        </w:r>
        <w:r>
          <w:rPr>
            <w:noProof/>
            <w:webHidden/>
          </w:rPr>
          <w:fldChar w:fldCharType="separate"/>
        </w:r>
        <w:r w:rsidR="00CD03EF">
          <w:rPr>
            <w:noProof/>
            <w:webHidden/>
          </w:rPr>
          <w:t>119</w:t>
        </w:r>
        <w:r>
          <w:rPr>
            <w:noProof/>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409" w:history="1">
        <w:r w:rsidR="00CD03EF" w:rsidRPr="004B1DE1">
          <w:rPr>
            <w:rStyle w:val="aa"/>
            <w:lang w:val="fr-FR"/>
          </w:rPr>
          <w:t>8.1.1.</w:t>
        </w:r>
        <w:r w:rsidR="00CD03EF">
          <w:rPr>
            <w:rFonts w:asciiTheme="minorHAnsi" w:eastAsiaTheme="minorEastAsia" w:hAnsiTheme="minorHAnsi" w:cstheme="minorBidi"/>
            <w:b w:val="0"/>
            <w:i w:val="0"/>
            <w:iCs w:val="0"/>
            <w:kern w:val="2"/>
            <w:szCs w:val="22"/>
          </w:rPr>
          <w:tab/>
        </w:r>
        <w:r w:rsidR="00CD03EF" w:rsidRPr="004B1DE1">
          <w:rPr>
            <w:rStyle w:val="aa"/>
            <w:rFonts w:hint="eastAsia"/>
          </w:rPr>
          <w:t>密码</w:t>
        </w:r>
        <w:r w:rsidR="00CD03EF">
          <w:rPr>
            <w:webHidden/>
          </w:rPr>
          <w:tab/>
        </w:r>
        <w:r>
          <w:rPr>
            <w:webHidden/>
          </w:rPr>
          <w:fldChar w:fldCharType="begin"/>
        </w:r>
        <w:r w:rsidR="00CD03EF">
          <w:rPr>
            <w:webHidden/>
          </w:rPr>
          <w:instrText xml:space="preserve"> PAGEREF _Toc317101409 \h </w:instrText>
        </w:r>
        <w:r>
          <w:rPr>
            <w:webHidden/>
          </w:rPr>
        </w:r>
        <w:r>
          <w:rPr>
            <w:webHidden/>
          </w:rPr>
          <w:fldChar w:fldCharType="separate"/>
        </w:r>
        <w:r w:rsidR="00CD03EF">
          <w:rPr>
            <w:webHidden/>
          </w:rPr>
          <w:t>119</w:t>
        </w:r>
        <w:r>
          <w:rPr>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410" w:history="1">
        <w:r w:rsidR="00CD03EF" w:rsidRPr="004B1DE1">
          <w:rPr>
            <w:rStyle w:val="aa"/>
          </w:rPr>
          <w:t>8.1.2.</w:t>
        </w:r>
        <w:r w:rsidR="00CD03EF">
          <w:rPr>
            <w:rFonts w:asciiTheme="minorHAnsi" w:eastAsiaTheme="minorEastAsia" w:hAnsiTheme="minorHAnsi" w:cstheme="minorBidi"/>
            <w:b w:val="0"/>
            <w:i w:val="0"/>
            <w:iCs w:val="0"/>
            <w:kern w:val="2"/>
            <w:szCs w:val="22"/>
          </w:rPr>
          <w:tab/>
        </w:r>
        <w:r w:rsidR="00CD03EF" w:rsidRPr="004B1DE1">
          <w:rPr>
            <w:rStyle w:val="aa"/>
            <w:rFonts w:hint="eastAsia"/>
          </w:rPr>
          <w:t>常用字段输入约束</w:t>
        </w:r>
        <w:r w:rsidR="00CD03EF">
          <w:rPr>
            <w:webHidden/>
          </w:rPr>
          <w:tab/>
        </w:r>
        <w:r>
          <w:rPr>
            <w:webHidden/>
          </w:rPr>
          <w:fldChar w:fldCharType="begin"/>
        </w:r>
        <w:r w:rsidR="00CD03EF">
          <w:rPr>
            <w:webHidden/>
          </w:rPr>
          <w:instrText xml:space="preserve"> PAGEREF _Toc317101410 \h </w:instrText>
        </w:r>
        <w:r>
          <w:rPr>
            <w:webHidden/>
          </w:rPr>
        </w:r>
        <w:r>
          <w:rPr>
            <w:webHidden/>
          </w:rPr>
          <w:fldChar w:fldCharType="separate"/>
        </w:r>
        <w:r w:rsidR="00CD03EF">
          <w:rPr>
            <w:webHidden/>
          </w:rPr>
          <w:t>119</w:t>
        </w:r>
        <w:r>
          <w:rPr>
            <w:webHidden/>
          </w:rPr>
          <w:fldChar w:fldCharType="end"/>
        </w:r>
      </w:hyperlink>
    </w:p>
    <w:p w:rsidR="00CD03EF" w:rsidRDefault="00AD07BB">
      <w:pPr>
        <w:pStyle w:val="11"/>
        <w:tabs>
          <w:tab w:val="left" w:pos="420"/>
          <w:tab w:val="right" w:leader="dot" w:pos="8296"/>
        </w:tabs>
        <w:rPr>
          <w:rFonts w:asciiTheme="minorHAnsi" w:eastAsiaTheme="minorEastAsia" w:hAnsiTheme="minorHAnsi" w:cstheme="minorBidi"/>
          <w:b w:val="0"/>
          <w:bCs w:val="0"/>
          <w:caps w:val="0"/>
          <w:noProof/>
          <w:szCs w:val="22"/>
        </w:rPr>
      </w:pPr>
      <w:hyperlink w:anchor="_Toc317101411" w:history="1">
        <w:r w:rsidR="00CD03EF" w:rsidRPr="004B1DE1">
          <w:rPr>
            <w:rStyle w:val="aa"/>
            <w:noProof/>
          </w:rPr>
          <w:t>9.</w:t>
        </w:r>
        <w:r w:rsidR="00CD03EF">
          <w:rPr>
            <w:rFonts w:asciiTheme="minorHAnsi" w:eastAsiaTheme="minorEastAsia" w:hAnsiTheme="minorHAnsi" w:cstheme="minorBidi"/>
            <w:b w:val="0"/>
            <w:bCs w:val="0"/>
            <w:caps w:val="0"/>
            <w:noProof/>
            <w:szCs w:val="22"/>
          </w:rPr>
          <w:tab/>
        </w:r>
        <w:r w:rsidR="00CD03EF" w:rsidRPr="004B1DE1">
          <w:rPr>
            <w:rStyle w:val="aa"/>
            <w:rFonts w:hint="eastAsia"/>
            <w:noProof/>
          </w:rPr>
          <w:t>附件</w:t>
        </w:r>
        <w:r w:rsidR="00CD03EF">
          <w:rPr>
            <w:noProof/>
            <w:webHidden/>
          </w:rPr>
          <w:tab/>
        </w:r>
        <w:r>
          <w:rPr>
            <w:noProof/>
            <w:webHidden/>
          </w:rPr>
          <w:fldChar w:fldCharType="begin"/>
        </w:r>
        <w:r w:rsidR="00CD03EF">
          <w:rPr>
            <w:noProof/>
            <w:webHidden/>
          </w:rPr>
          <w:instrText xml:space="preserve"> PAGEREF _Toc317101411 \h </w:instrText>
        </w:r>
        <w:r>
          <w:rPr>
            <w:noProof/>
            <w:webHidden/>
          </w:rPr>
        </w:r>
        <w:r>
          <w:rPr>
            <w:noProof/>
            <w:webHidden/>
          </w:rPr>
          <w:fldChar w:fldCharType="separate"/>
        </w:r>
        <w:r w:rsidR="00CD03EF">
          <w:rPr>
            <w:noProof/>
            <w:webHidden/>
          </w:rPr>
          <w:t>120</w:t>
        </w:r>
        <w:r>
          <w:rPr>
            <w:noProof/>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412" w:history="1">
        <w:r w:rsidR="00CD03EF" w:rsidRPr="004B1DE1">
          <w:rPr>
            <w:rStyle w:val="aa"/>
          </w:rPr>
          <w:t>9.1.1.</w:t>
        </w:r>
        <w:r w:rsidR="00CD03EF">
          <w:rPr>
            <w:rFonts w:asciiTheme="minorHAnsi" w:eastAsiaTheme="minorEastAsia" w:hAnsiTheme="minorHAnsi" w:cstheme="minorBidi"/>
            <w:b w:val="0"/>
            <w:i w:val="0"/>
            <w:iCs w:val="0"/>
            <w:kern w:val="2"/>
            <w:szCs w:val="22"/>
          </w:rPr>
          <w:tab/>
        </w:r>
        <w:r w:rsidR="00CD03EF" w:rsidRPr="004B1DE1">
          <w:rPr>
            <w:rStyle w:val="aa"/>
          </w:rPr>
          <w:t>ISO 639 Language Codes</w:t>
        </w:r>
        <w:r w:rsidR="00CD03EF">
          <w:rPr>
            <w:webHidden/>
          </w:rPr>
          <w:tab/>
        </w:r>
        <w:r>
          <w:rPr>
            <w:webHidden/>
          </w:rPr>
          <w:fldChar w:fldCharType="begin"/>
        </w:r>
        <w:r w:rsidR="00CD03EF">
          <w:rPr>
            <w:webHidden/>
          </w:rPr>
          <w:instrText xml:space="preserve"> PAGEREF _Toc317101412 \h </w:instrText>
        </w:r>
        <w:r>
          <w:rPr>
            <w:webHidden/>
          </w:rPr>
        </w:r>
        <w:r>
          <w:rPr>
            <w:webHidden/>
          </w:rPr>
          <w:fldChar w:fldCharType="separate"/>
        </w:r>
        <w:r w:rsidR="00CD03EF">
          <w:rPr>
            <w:webHidden/>
          </w:rPr>
          <w:t>120</w:t>
        </w:r>
        <w:r>
          <w:rPr>
            <w:webHidden/>
          </w:rPr>
          <w:fldChar w:fldCharType="end"/>
        </w:r>
      </w:hyperlink>
    </w:p>
    <w:p w:rsidR="00CD03EF" w:rsidRDefault="00AD07BB">
      <w:pPr>
        <w:pStyle w:val="32"/>
        <w:rPr>
          <w:rFonts w:asciiTheme="minorHAnsi" w:eastAsiaTheme="minorEastAsia" w:hAnsiTheme="minorHAnsi" w:cstheme="minorBidi"/>
          <w:b w:val="0"/>
          <w:i w:val="0"/>
          <w:iCs w:val="0"/>
          <w:kern w:val="2"/>
          <w:szCs w:val="22"/>
        </w:rPr>
      </w:pPr>
      <w:hyperlink w:anchor="_Toc317101413" w:history="1">
        <w:r w:rsidR="00CD03EF" w:rsidRPr="004B1DE1">
          <w:rPr>
            <w:rStyle w:val="aa"/>
          </w:rPr>
          <w:t>9.1.2.</w:t>
        </w:r>
        <w:r w:rsidR="00CD03EF">
          <w:rPr>
            <w:rFonts w:asciiTheme="minorHAnsi" w:eastAsiaTheme="minorEastAsia" w:hAnsiTheme="minorHAnsi" w:cstheme="minorBidi"/>
            <w:b w:val="0"/>
            <w:i w:val="0"/>
            <w:iCs w:val="0"/>
            <w:kern w:val="2"/>
            <w:szCs w:val="22"/>
          </w:rPr>
          <w:tab/>
        </w:r>
        <w:r w:rsidR="00CD03EF" w:rsidRPr="004B1DE1">
          <w:rPr>
            <w:rStyle w:val="aa"/>
            <w:lang w:val="fr-FR"/>
          </w:rPr>
          <w:t>ISO 3166 Country</w:t>
        </w:r>
        <w:r w:rsidR="00CD03EF">
          <w:rPr>
            <w:webHidden/>
          </w:rPr>
          <w:tab/>
        </w:r>
        <w:r>
          <w:rPr>
            <w:webHidden/>
          </w:rPr>
          <w:fldChar w:fldCharType="begin"/>
        </w:r>
        <w:r w:rsidR="00CD03EF">
          <w:rPr>
            <w:webHidden/>
          </w:rPr>
          <w:instrText xml:space="preserve"> PAGEREF _Toc317101413 \h </w:instrText>
        </w:r>
        <w:r>
          <w:rPr>
            <w:webHidden/>
          </w:rPr>
        </w:r>
        <w:r>
          <w:rPr>
            <w:webHidden/>
          </w:rPr>
          <w:fldChar w:fldCharType="separate"/>
        </w:r>
        <w:r w:rsidR="00CD03EF">
          <w:rPr>
            <w:webHidden/>
          </w:rPr>
          <w:t>122</w:t>
        </w:r>
        <w:r>
          <w:rPr>
            <w:webHidden/>
          </w:rPr>
          <w:fldChar w:fldCharType="end"/>
        </w:r>
      </w:hyperlink>
    </w:p>
    <w:p w:rsidR="00A036CA" w:rsidRDefault="00AD07BB">
      <w:r>
        <w:fldChar w:fldCharType="end"/>
      </w:r>
    </w:p>
    <w:p w:rsidR="00A036CA" w:rsidRDefault="00A036CA">
      <w:pPr>
        <w:sectPr w:rsidR="00A036CA" w:rsidSect="00F02399">
          <w:pgSz w:w="11906" w:h="16838"/>
          <w:pgMar w:top="1440" w:right="1800" w:bottom="1440" w:left="1800" w:header="851" w:footer="992" w:gutter="0"/>
          <w:pgBorders w:offsetFrom="page">
            <w:top w:val="single" w:sz="4" w:space="24" w:color="auto"/>
            <w:left w:val="single" w:sz="4" w:space="24" w:color="auto"/>
            <w:bottom w:val="single" w:sz="4" w:space="24" w:color="auto"/>
            <w:right w:val="single" w:sz="4" w:space="24" w:color="auto"/>
          </w:pgBorders>
          <w:cols w:space="425"/>
          <w:docGrid w:type="lines" w:linePitch="312"/>
        </w:sectPr>
      </w:pPr>
    </w:p>
    <w:p w:rsidR="00A036CA" w:rsidRDefault="00A036CA">
      <w:pPr>
        <w:pStyle w:val="DefaultText"/>
        <w:tabs>
          <w:tab w:val="clear" w:pos="425"/>
          <w:tab w:val="num" w:pos="0"/>
        </w:tabs>
        <w:ind w:left="0" w:firstLine="0"/>
        <w:jc w:val="center"/>
      </w:pPr>
      <w:r>
        <w:rPr>
          <w:rFonts w:hint="eastAsia"/>
        </w:rPr>
        <w:lastRenderedPageBreak/>
        <w:t>图表目录</w:t>
      </w:r>
    </w:p>
    <w:p w:rsidR="00A036CA" w:rsidRDefault="00AD07BB">
      <w:r>
        <w:fldChar w:fldCharType="begin"/>
      </w:r>
      <w:r w:rsidR="00A036CA">
        <w:instrText xml:space="preserve"> TOC </w:instrText>
      </w:r>
      <w:r w:rsidR="00A036CA">
        <w:rPr>
          <w:rFonts w:hint="eastAsia"/>
        </w:rPr>
        <w:instrText>\h \z \t "</w:instrText>
      </w:r>
      <w:r w:rsidR="00A036CA">
        <w:rPr>
          <w:rFonts w:hint="eastAsia"/>
        </w:rPr>
        <w:instrText>图表目录</w:instrText>
      </w:r>
      <w:r w:rsidR="00A036CA">
        <w:rPr>
          <w:rFonts w:hint="eastAsia"/>
        </w:rPr>
        <w:instrText>" \c</w:instrText>
      </w:r>
      <w:r w:rsidR="00A036CA">
        <w:instrText xml:space="preserve"> </w:instrText>
      </w:r>
      <w:r>
        <w:fldChar w:fldCharType="separate"/>
      </w:r>
      <w:r w:rsidR="0047778C">
        <w:rPr>
          <w:rFonts w:hint="eastAsia"/>
          <w:b/>
          <w:bCs/>
          <w:noProof/>
        </w:rPr>
        <w:t>错误！未找到图形项目表。</w:t>
      </w:r>
      <w:r>
        <w:fldChar w:fldCharType="end"/>
      </w:r>
    </w:p>
    <w:p w:rsidR="000D074F" w:rsidRDefault="00A036CA" w:rsidP="00A24EA7">
      <w:pPr>
        <w:pStyle w:val="10"/>
      </w:pPr>
      <w:r>
        <w:br w:type="page"/>
      </w:r>
      <w:bookmarkStart w:id="24" w:name="_Toc268695192"/>
      <w:bookmarkStart w:id="25" w:name="_Toc317101250"/>
      <w:r w:rsidR="000D074F">
        <w:rPr>
          <w:rFonts w:hint="eastAsia"/>
        </w:rPr>
        <w:lastRenderedPageBreak/>
        <w:t>概述</w:t>
      </w:r>
      <w:bookmarkEnd w:id="24"/>
      <w:bookmarkEnd w:id="25"/>
    </w:p>
    <w:p w:rsidR="005A787D" w:rsidRDefault="005A787D" w:rsidP="000D074F">
      <w:pPr>
        <w:pStyle w:val="21"/>
        <w:numPr>
          <w:ilvl w:val="1"/>
          <w:numId w:val="1"/>
        </w:numPr>
        <w:rPr>
          <w:rStyle w:val="210"/>
        </w:rPr>
      </w:pPr>
      <w:bookmarkStart w:id="26" w:name="_Toc268695193"/>
      <w:bookmarkStart w:id="27" w:name="_Toc317101251"/>
      <w:r>
        <w:rPr>
          <w:rStyle w:val="210"/>
          <w:rFonts w:hint="eastAsia"/>
        </w:rPr>
        <w:t>安全设计</w:t>
      </w:r>
      <w:r w:rsidR="00295BB2">
        <w:rPr>
          <w:rStyle w:val="210"/>
          <w:rFonts w:hint="eastAsia"/>
        </w:rPr>
        <w:t>约束</w:t>
      </w:r>
    </w:p>
    <w:p w:rsidR="005A787D" w:rsidRPr="005A787D" w:rsidRDefault="005A787D" w:rsidP="005A787D">
      <w:pPr>
        <w:pStyle w:val="affffff9"/>
        <w:numPr>
          <w:ilvl w:val="0"/>
          <w:numId w:val="24"/>
        </w:numPr>
        <w:ind w:firstLineChars="0"/>
      </w:pPr>
      <w:r w:rsidRPr="005A787D">
        <w:rPr>
          <w:rFonts w:hint="eastAsia"/>
          <w:b/>
          <w:sz w:val="24"/>
        </w:rPr>
        <w:t>所有模块都禁止提供后门接口。</w:t>
      </w:r>
    </w:p>
    <w:p w:rsidR="005A787D" w:rsidRDefault="005A787D" w:rsidP="005A787D">
      <w:pPr>
        <w:pStyle w:val="affffff9"/>
        <w:numPr>
          <w:ilvl w:val="0"/>
          <w:numId w:val="24"/>
        </w:numPr>
        <w:ind w:firstLineChars="0"/>
      </w:pPr>
      <w:r>
        <w:rPr>
          <w:rFonts w:hint="eastAsia"/>
        </w:rPr>
        <w:t>涉及帐号密码的接口请求，都采用</w:t>
      </w:r>
      <w:r>
        <w:rPr>
          <w:rFonts w:hint="eastAsia"/>
        </w:rPr>
        <w:t>https</w:t>
      </w:r>
      <w:r>
        <w:rPr>
          <w:rFonts w:hint="eastAsia"/>
        </w:rPr>
        <w:t>协议保证传输安全；客户端对密码采用</w:t>
      </w:r>
      <w:r>
        <w:rPr>
          <w:rFonts w:hint="eastAsia"/>
        </w:rPr>
        <w:t>AES128</w:t>
      </w:r>
      <w:r>
        <w:rPr>
          <w:rFonts w:hint="eastAsia"/>
        </w:rPr>
        <w:t>加密为一种辅助安全手段，不能保证密码安全。</w:t>
      </w:r>
    </w:p>
    <w:p w:rsidR="005A787D" w:rsidRDefault="005A787D" w:rsidP="005A787D">
      <w:pPr>
        <w:pStyle w:val="affffff9"/>
        <w:numPr>
          <w:ilvl w:val="0"/>
          <w:numId w:val="24"/>
        </w:numPr>
        <w:ind w:firstLineChars="0"/>
      </w:pPr>
      <w:r>
        <w:rPr>
          <w:rFonts w:hint="eastAsia"/>
        </w:rPr>
        <w:t>编程安全需遵守</w:t>
      </w:r>
      <w:r w:rsidRPr="0064293F">
        <w:rPr>
          <w:rFonts w:hint="eastAsia"/>
        </w:rPr>
        <w:t>《</w:t>
      </w:r>
      <w:r w:rsidRPr="0064293F">
        <w:rPr>
          <w:rFonts w:hint="eastAsia"/>
        </w:rPr>
        <w:t>Web</w:t>
      </w:r>
      <w:r w:rsidRPr="0064293F">
        <w:rPr>
          <w:rFonts w:hint="eastAsia"/>
        </w:rPr>
        <w:t>应用安全开发规范</w:t>
      </w:r>
      <w:r w:rsidRPr="0064293F">
        <w:rPr>
          <w:rFonts w:hint="eastAsia"/>
        </w:rPr>
        <w:t xml:space="preserve"> V1.2.doc</w:t>
      </w:r>
      <w:r w:rsidRPr="0064293F">
        <w:rPr>
          <w:rFonts w:hint="eastAsia"/>
        </w:rPr>
        <w:t>》</w:t>
      </w:r>
      <w:r>
        <w:rPr>
          <w:rFonts w:hint="eastAsia"/>
        </w:rPr>
        <w:t>。重点注意：</w:t>
      </w:r>
    </w:p>
    <w:p w:rsidR="00ED114B" w:rsidRDefault="005A787D">
      <w:pPr>
        <w:numPr>
          <w:ilvl w:val="0"/>
          <w:numId w:val="51"/>
        </w:numPr>
        <w:ind w:left="420" w:firstLine="420"/>
      </w:pPr>
      <w:r>
        <w:rPr>
          <w:rFonts w:hint="eastAsia"/>
        </w:rPr>
        <w:t>采用</w:t>
      </w:r>
      <w:r>
        <w:rPr>
          <w:rFonts w:hint="eastAsia"/>
        </w:rPr>
        <w:t>SQL</w:t>
      </w:r>
      <w:r>
        <w:rPr>
          <w:rFonts w:hint="eastAsia"/>
        </w:rPr>
        <w:t>预处理来避免</w:t>
      </w:r>
      <w:r>
        <w:rPr>
          <w:rFonts w:hint="eastAsia"/>
        </w:rPr>
        <w:t>SQL</w:t>
      </w:r>
      <w:r>
        <w:rPr>
          <w:rFonts w:hint="eastAsia"/>
        </w:rPr>
        <w:t>攻击。</w:t>
      </w:r>
    </w:p>
    <w:p w:rsidR="00ED114B" w:rsidRDefault="005A787D">
      <w:pPr>
        <w:numPr>
          <w:ilvl w:val="0"/>
          <w:numId w:val="51"/>
        </w:numPr>
        <w:ind w:left="420" w:firstLine="420"/>
      </w:pPr>
      <w:r>
        <w:rPr>
          <w:rFonts w:hint="eastAsia"/>
        </w:rPr>
        <w:t>防会话重发攻击</w:t>
      </w:r>
      <w:r w:rsidR="002058A4">
        <w:rPr>
          <w:rFonts w:hint="eastAsia"/>
        </w:rPr>
        <w:t>（内部信任度较高业务服务器为可选）</w:t>
      </w:r>
      <w:r>
        <w:rPr>
          <w:rFonts w:hint="eastAsia"/>
        </w:rPr>
        <w:t>。</w:t>
      </w:r>
    </w:p>
    <w:p w:rsidR="00ED114B" w:rsidRDefault="002058A4">
      <w:pPr>
        <w:numPr>
          <w:ilvl w:val="0"/>
          <w:numId w:val="51"/>
        </w:numPr>
        <w:ind w:left="420" w:firstLine="420"/>
      </w:pPr>
      <w:r>
        <w:rPr>
          <w:rFonts w:hint="eastAsia"/>
        </w:rPr>
        <w:t>防密码暴力破解攻击。</w:t>
      </w:r>
    </w:p>
    <w:p w:rsidR="00ED114B" w:rsidRDefault="002058A4">
      <w:pPr>
        <w:numPr>
          <w:ilvl w:val="0"/>
          <w:numId w:val="51"/>
        </w:numPr>
        <w:ind w:left="420" w:firstLine="420"/>
      </w:pPr>
      <w:r>
        <w:rPr>
          <w:rFonts w:hint="eastAsia"/>
        </w:rPr>
        <w:t>用户隐私数据保护</w:t>
      </w:r>
      <w:r w:rsidR="008D69E1">
        <w:rPr>
          <w:rFonts w:hint="eastAsia"/>
        </w:rPr>
        <w:t>（加密存储、公开接口和日志中进行匿名化处理）</w:t>
      </w:r>
      <w:r>
        <w:rPr>
          <w:rFonts w:hint="eastAsia"/>
        </w:rPr>
        <w:t>。</w:t>
      </w:r>
    </w:p>
    <w:p w:rsidR="00ED114B" w:rsidRDefault="002058A4">
      <w:pPr>
        <w:numPr>
          <w:ilvl w:val="0"/>
          <w:numId w:val="51"/>
        </w:numPr>
        <w:ind w:left="420" w:firstLine="420"/>
      </w:pPr>
      <w:r>
        <w:rPr>
          <w:rFonts w:hint="eastAsia"/>
        </w:rPr>
        <w:t>用户数据加密密码的保护（分配置加密和程序内置</w:t>
      </w:r>
      <w:r>
        <w:rPr>
          <w:rFonts w:hint="eastAsia"/>
        </w:rPr>
        <w:t>2</w:t>
      </w:r>
      <w:r>
        <w:rPr>
          <w:rFonts w:hint="eastAsia"/>
        </w:rPr>
        <w:t>段分开存储）。</w:t>
      </w:r>
    </w:p>
    <w:p w:rsidR="00ED114B" w:rsidRDefault="00295BB2">
      <w:pPr>
        <w:numPr>
          <w:ilvl w:val="0"/>
          <w:numId w:val="51"/>
        </w:numPr>
        <w:ind w:left="420" w:firstLine="420"/>
      </w:pPr>
      <w:r>
        <w:rPr>
          <w:rFonts w:hint="eastAsia"/>
        </w:rPr>
        <w:t>服务器间接口调用的密钥采用加密配置保护。</w:t>
      </w:r>
    </w:p>
    <w:p w:rsidR="005A787D" w:rsidRDefault="005A787D" w:rsidP="005A787D">
      <w:pPr>
        <w:pStyle w:val="affffff9"/>
        <w:numPr>
          <w:ilvl w:val="0"/>
          <w:numId w:val="24"/>
        </w:numPr>
        <w:ind w:firstLineChars="0"/>
      </w:pPr>
      <w:r>
        <w:rPr>
          <w:rFonts w:hint="eastAsia"/>
        </w:rPr>
        <w:t>部署安全需遵守《</w:t>
      </w:r>
      <w:r w:rsidRPr="0064293F">
        <w:rPr>
          <w:rFonts w:hint="eastAsia"/>
        </w:rPr>
        <w:t xml:space="preserve">Tomcat </w:t>
      </w:r>
      <w:r w:rsidRPr="0064293F">
        <w:rPr>
          <w:rFonts w:hint="eastAsia"/>
        </w:rPr>
        <w:t>安全配置规范</w:t>
      </w:r>
      <w:r w:rsidRPr="0064293F">
        <w:rPr>
          <w:rFonts w:hint="eastAsia"/>
        </w:rPr>
        <w:t xml:space="preserve"> V1.4.doc</w:t>
      </w:r>
      <w:r w:rsidRPr="0064293F">
        <w:rPr>
          <w:rFonts w:hint="eastAsia"/>
        </w:rPr>
        <w:t>》和《</w:t>
      </w:r>
      <w:r w:rsidRPr="0064293F">
        <w:rPr>
          <w:rFonts w:hint="eastAsia"/>
        </w:rPr>
        <w:t>Apache Tomcat Security Checklist V1.0.xlsx</w:t>
      </w:r>
      <w:r w:rsidRPr="0064293F">
        <w:rPr>
          <w:rFonts w:hint="eastAsia"/>
        </w:rPr>
        <w:t>》</w:t>
      </w:r>
      <w:r>
        <w:rPr>
          <w:rFonts w:hint="eastAsia"/>
        </w:rPr>
        <w:t>。</w:t>
      </w:r>
    </w:p>
    <w:p w:rsidR="007E72AA" w:rsidRDefault="007E72AA" w:rsidP="007E72AA">
      <w:pPr>
        <w:pStyle w:val="affffff9"/>
        <w:numPr>
          <w:ilvl w:val="0"/>
          <w:numId w:val="24"/>
        </w:numPr>
        <w:ind w:firstLineChars="0"/>
      </w:pPr>
      <w:r w:rsidRPr="00FA6DDC">
        <w:rPr>
          <w:rFonts w:hint="eastAsia"/>
        </w:rPr>
        <w:t>第三方软件（含开源软件）必须通过官网或官方授权网站下载，安装第三方软件时，必须对第三方软件的完整性进行校验。</w:t>
      </w:r>
      <w:r>
        <w:rPr>
          <w:rFonts w:hint="eastAsia"/>
        </w:rPr>
        <w:t>（注：</w:t>
      </w:r>
      <w:r>
        <w:rPr>
          <w:rFonts w:hint="eastAsia"/>
        </w:rPr>
        <w:t>MemCache</w:t>
      </w:r>
      <w:r>
        <w:rPr>
          <w:rFonts w:hint="eastAsia"/>
        </w:rPr>
        <w:t>、</w:t>
      </w:r>
      <w:r>
        <w:rPr>
          <w:rFonts w:hint="eastAsia"/>
        </w:rPr>
        <w:t>apache tomcat</w:t>
      </w:r>
      <w:r>
        <w:rPr>
          <w:rFonts w:hint="eastAsia"/>
        </w:rPr>
        <w:t>等库为开源软件）</w:t>
      </w:r>
    </w:p>
    <w:p w:rsidR="006477FF" w:rsidRDefault="007931A1" w:rsidP="007E72AA">
      <w:pPr>
        <w:pStyle w:val="affffff9"/>
        <w:numPr>
          <w:ilvl w:val="0"/>
          <w:numId w:val="24"/>
        </w:numPr>
        <w:ind w:firstLineChars="0"/>
      </w:pPr>
      <w:r>
        <w:rPr>
          <w:rFonts w:hint="eastAsia"/>
        </w:rPr>
        <w:t>版本发布时</w:t>
      </w:r>
      <w:r w:rsidR="006477FF">
        <w:rPr>
          <w:rFonts w:hint="eastAsia"/>
        </w:rPr>
        <w:t>：</w:t>
      </w:r>
    </w:p>
    <w:p w:rsidR="00ED114B" w:rsidRDefault="007931A1">
      <w:pPr>
        <w:pStyle w:val="affffff9"/>
        <w:numPr>
          <w:ilvl w:val="0"/>
          <w:numId w:val="52"/>
        </w:numPr>
        <w:ind w:firstLineChars="0"/>
      </w:pPr>
      <w:r>
        <w:rPr>
          <w:rFonts w:hint="eastAsia"/>
        </w:rPr>
        <w:t>使用安全红线要求的杀毒软件进行扫描</w:t>
      </w:r>
      <w:r w:rsidR="006477FF">
        <w:rPr>
          <w:rFonts w:hint="eastAsia"/>
        </w:rPr>
        <w:t>；</w:t>
      </w:r>
    </w:p>
    <w:p w:rsidR="00ED114B" w:rsidRDefault="006477FF">
      <w:pPr>
        <w:pStyle w:val="affffff9"/>
        <w:numPr>
          <w:ilvl w:val="0"/>
          <w:numId w:val="52"/>
        </w:numPr>
        <w:ind w:firstLineChars="0"/>
      </w:pPr>
      <w:r>
        <w:rPr>
          <w:rFonts w:hint="eastAsia"/>
        </w:rPr>
        <w:t>产品的软件（包含软件包</w:t>
      </w:r>
      <w:r>
        <w:rPr>
          <w:rFonts w:hint="eastAsia"/>
        </w:rPr>
        <w:t>/</w:t>
      </w:r>
      <w:r>
        <w:rPr>
          <w:rFonts w:hint="eastAsia"/>
        </w:rPr>
        <w:t>补丁包）包含</w:t>
      </w:r>
      <w:r>
        <w:rPr>
          <w:rFonts w:hint="eastAsia"/>
        </w:rPr>
        <w:t>md5</w:t>
      </w:r>
      <w:r w:rsidRPr="006477FF">
        <w:rPr>
          <w:rFonts w:hint="eastAsia"/>
        </w:rPr>
        <w:t>完整性</w:t>
      </w:r>
      <w:r>
        <w:rPr>
          <w:rFonts w:hint="eastAsia"/>
        </w:rPr>
        <w:t>校验值。</w:t>
      </w:r>
    </w:p>
    <w:p w:rsidR="006514A4" w:rsidRDefault="0091673C" w:rsidP="006514A4">
      <w:pPr>
        <w:pStyle w:val="affffff9"/>
        <w:numPr>
          <w:ilvl w:val="0"/>
          <w:numId w:val="24"/>
        </w:numPr>
        <w:ind w:firstLineChars="0"/>
      </w:pPr>
      <w:r>
        <w:rPr>
          <w:rFonts w:hint="eastAsia"/>
        </w:rPr>
        <w:t>网络、主机、操作系统、</w:t>
      </w:r>
      <w:r>
        <w:rPr>
          <w:rFonts w:hint="eastAsia"/>
        </w:rPr>
        <w:t>Tomcat</w:t>
      </w:r>
      <w:r>
        <w:rPr>
          <w:rFonts w:hint="eastAsia"/>
        </w:rPr>
        <w:t>、</w:t>
      </w:r>
      <w:r>
        <w:rPr>
          <w:rFonts w:hint="eastAsia"/>
        </w:rPr>
        <w:t>Apache</w:t>
      </w:r>
      <w:r>
        <w:rPr>
          <w:rFonts w:hint="eastAsia"/>
        </w:rPr>
        <w:t>、</w:t>
      </w:r>
      <w:r w:rsidR="006514A4">
        <w:rPr>
          <w:rFonts w:hint="eastAsia"/>
        </w:rPr>
        <w:t>数据库及软件系统的部署安装、升级</w:t>
      </w:r>
      <w:r>
        <w:rPr>
          <w:rFonts w:hint="eastAsia"/>
        </w:rPr>
        <w:t>、补丁升级</w:t>
      </w:r>
      <w:r w:rsidR="006514A4">
        <w:rPr>
          <w:rFonts w:hint="eastAsia"/>
        </w:rPr>
        <w:t>和维护，遵循终端云运维部制订的相关运维流程和规范。</w:t>
      </w:r>
    </w:p>
    <w:p w:rsidR="006514A4" w:rsidRDefault="006514A4" w:rsidP="006514A4"/>
    <w:p w:rsidR="005A787D" w:rsidRPr="006514A4" w:rsidRDefault="005A787D" w:rsidP="006477FF"/>
    <w:p w:rsidR="000D074F" w:rsidRDefault="000D074F" w:rsidP="000D074F">
      <w:pPr>
        <w:pStyle w:val="21"/>
        <w:numPr>
          <w:ilvl w:val="1"/>
          <w:numId w:val="1"/>
        </w:numPr>
        <w:rPr>
          <w:rStyle w:val="210"/>
        </w:rPr>
      </w:pPr>
      <w:r>
        <w:rPr>
          <w:rStyle w:val="210"/>
          <w:rFonts w:hint="eastAsia"/>
        </w:rPr>
        <w:t>接口说明</w:t>
      </w:r>
      <w:bookmarkEnd w:id="26"/>
      <w:bookmarkEnd w:id="27"/>
    </w:p>
    <w:p w:rsidR="000D074F" w:rsidRPr="00EF692F" w:rsidRDefault="000D074F" w:rsidP="00FF54F0">
      <w:pPr>
        <w:pStyle w:val="affffff9"/>
        <w:numPr>
          <w:ilvl w:val="0"/>
          <w:numId w:val="24"/>
        </w:numPr>
        <w:ind w:firstLineChars="0"/>
        <w:rPr>
          <w:b/>
          <w:sz w:val="24"/>
        </w:rPr>
      </w:pPr>
      <w:r w:rsidRPr="00EF692F">
        <w:rPr>
          <w:rFonts w:hint="eastAsia"/>
          <w:b/>
          <w:sz w:val="24"/>
        </w:rPr>
        <w:t>本文档提供的接口包含</w:t>
      </w:r>
      <w:r w:rsidRPr="00EF692F">
        <w:rPr>
          <w:rFonts w:hint="eastAsia"/>
          <w:b/>
          <w:sz w:val="24"/>
        </w:rPr>
        <w:t>2</w:t>
      </w:r>
      <w:r w:rsidRPr="00EF692F">
        <w:rPr>
          <w:rFonts w:hint="eastAsia"/>
          <w:b/>
          <w:sz w:val="24"/>
        </w:rPr>
        <w:t>部分：</w:t>
      </w:r>
    </w:p>
    <w:p w:rsidR="00F23693" w:rsidRDefault="000D074F" w:rsidP="00FF54F0">
      <w:pPr>
        <w:pStyle w:val="affffff9"/>
        <w:numPr>
          <w:ilvl w:val="0"/>
          <w:numId w:val="23"/>
        </w:numPr>
        <w:ind w:firstLineChars="0"/>
      </w:pPr>
      <w:r>
        <w:rPr>
          <w:rFonts w:hint="eastAsia"/>
        </w:rPr>
        <w:t>UserProfile</w:t>
      </w:r>
      <w:r w:rsidR="00F23693">
        <w:rPr>
          <w:rFonts w:hint="eastAsia"/>
        </w:rPr>
        <w:t>提供的</w:t>
      </w:r>
      <w:r w:rsidR="00F23693">
        <w:rPr>
          <w:rFonts w:hint="eastAsia"/>
        </w:rPr>
        <w:t>SOAP</w:t>
      </w:r>
      <w:r w:rsidR="00F23693">
        <w:rPr>
          <w:rFonts w:hint="eastAsia"/>
        </w:rPr>
        <w:t>接口：</w:t>
      </w:r>
    </w:p>
    <w:p w:rsidR="000D074F" w:rsidRDefault="00F23693" w:rsidP="00F23693">
      <w:pPr>
        <w:ind w:left="780"/>
      </w:pPr>
      <w:r>
        <w:rPr>
          <w:rFonts w:hint="eastAsia"/>
        </w:rPr>
        <w:t>用于</w:t>
      </w:r>
      <w:r w:rsidR="004F15C0">
        <w:rPr>
          <w:rFonts w:hint="eastAsia"/>
        </w:rPr>
        <w:t>AccountServer</w:t>
      </w:r>
      <w:r w:rsidR="000D074F">
        <w:rPr>
          <w:rFonts w:hint="eastAsia"/>
        </w:rPr>
        <w:t>和</w:t>
      </w:r>
      <w:r w:rsidR="000D074F">
        <w:rPr>
          <w:rFonts w:hint="eastAsia"/>
        </w:rPr>
        <w:t>Portal</w:t>
      </w:r>
      <w:r w:rsidR="000D074F">
        <w:rPr>
          <w:rFonts w:hint="eastAsia"/>
        </w:rPr>
        <w:t>等云端部件提供访问用户数据。</w:t>
      </w:r>
    </w:p>
    <w:p w:rsidR="00F23693" w:rsidRDefault="004F15C0" w:rsidP="00FF54F0">
      <w:pPr>
        <w:pStyle w:val="affffff9"/>
        <w:numPr>
          <w:ilvl w:val="0"/>
          <w:numId w:val="23"/>
        </w:numPr>
        <w:ind w:firstLineChars="0"/>
      </w:pPr>
      <w:r>
        <w:rPr>
          <w:rFonts w:hint="eastAsia"/>
        </w:rPr>
        <w:t>AccountServer</w:t>
      </w:r>
      <w:r w:rsidR="00F23693">
        <w:rPr>
          <w:rFonts w:hint="eastAsia"/>
        </w:rPr>
        <w:t>提供的</w:t>
      </w:r>
      <w:r w:rsidR="00F23693">
        <w:rPr>
          <w:rFonts w:hint="eastAsia"/>
        </w:rPr>
        <w:t>HTTP(s)</w:t>
      </w:r>
      <w:r w:rsidR="00F23693">
        <w:rPr>
          <w:rFonts w:hint="eastAsia"/>
        </w:rPr>
        <w:t>接口：</w:t>
      </w:r>
    </w:p>
    <w:p w:rsidR="00EF692F" w:rsidRDefault="00EF692F" w:rsidP="00EF692F">
      <w:pPr>
        <w:ind w:left="420" w:firstLine="360"/>
      </w:pPr>
      <w:r>
        <w:rPr>
          <w:rFonts w:hint="eastAsia"/>
        </w:rPr>
        <w:t>用于</w:t>
      </w:r>
      <w:r w:rsidR="000D074F">
        <w:rPr>
          <w:rFonts w:hint="eastAsia"/>
        </w:rPr>
        <w:t>手机客户端</w:t>
      </w:r>
      <w:r w:rsidR="000D074F">
        <w:rPr>
          <w:rFonts w:hint="eastAsia"/>
        </w:rPr>
        <w:t>AccountAgent</w:t>
      </w:r>
      <w:r>
        <w:rPr>
          <w:rFonts w:hint="eastAsia"/>
        </w:rPr>
        <w:t>通过</w:t>
      </w:r>
      <w:r w:rsidR="004F15C0">
        <w:rPr>
          <w:rFonts w:hint="eastAsia"/>
        </w:rPr>
        <w:t>AccountServer</w:t>
      </w:r>
      <w:r>
        <w:rPr>
          <w:rFonts w:hint="eastAsia"/>
        </w:rPr>
        <w:t>做代理，到</w:t>
      </w:r>
      <w:r>
        <w:rPr>
          <w:rFonts w:hint="eastAsia"/>
        </w:rPr>
        <w:t>UserProfile</w:t>
      </w:r>
      <w:r>
        <w:rPr>
          <w:rFonts w:hint="eastAsia"/>
        </w:rPr>
        <w:t>完成</w:t>
      </w:r>
      <w:r w:rsidR="000D074F">
        <w:rPr>
          <w:rFonts w:hint="eastAsia"/>
        </w:rPr>
        <w:t>注册、登录、更新</w:t>
      </w:r>
      <w:r w:rsidR="000D074F">
        <w:rPr>
          <w:rFonts w:hint="eastAsia"/>
        </w:rPr>
        <w:t>Token</w:t>
      </w:r>
      <w:r w:rsidR="000D074F">
        <w:rPr>
          <w:rFonts w:hint="eastAsia"/>
        </w:rPr>
        <w:t>、</w:t>
      </w:r>
      <w:r w:rsidR="000D074F">
        <w:rPr>
          <w:rFonts w:hint="eastAsia"/>
        </w:rPr>
        <w:t>Token</w:t>
      </w:r>
      <w:r w:rsidR="000D074F">
        <w:rPr>
          <w:rFonts w:hint="eastAsia"/>
        </w:rPr>
        <w:t>鉴权等操作。</w:t>
      </w:r>
    </w:p>
    <w:p w:rsidR="000D074F" w:rsidRDefault="000D074F" w:rsidP="00EF692F">
      <w:pPr>
        <w:ind w:left="420" w:firstLine="360"/>
        <w:rPr>
          <w:rFonts w:ascii="Arial" w:hAnsi="Arial"/>
          <w:sz w:val="19"/>
          <w:szCs w:val="19"/>
          <w:lang w:val="en-GB"/>
        </w:rPr>
      </w:pPr>
      <w:r w:rsidRPr="00EF692F">
        <w:rPr>
          <w:rFonts w:ascii="Arial" w:hAnsi="Arial" w:hint="eastAsia"/>
          <w:sz w:val="19"/>
          <w:szCs w:val="19"/>
          <w:lang w:val="en-GB"/>
        </w:rPr>
        <w:t>接口格式为：</w:t>
      </w:r>
      <w:r w:rsidRPr="00EF692F">
        <w:rPr>
          <w:rFonts w:ascii="Arial" w:hAnsi="Arial" w:hint="eastAsia"/>
          <w:sz w:val="19"/>
          <w:szCs w:val="19"/>
          <w:lang w:val="en-GB"/>
        </w:rPr>
        <w:t>HTTP(s)+XML</w:t>
      </w:r>
      <w:r w:rsidRPr="00EF692F">
        <w:rPr>
          <w:rFonts w:ascii="Arial" w:hAnsi="Arial" w:hint="eastAsia"/>
          <w:sz w:val="19"/>
          <w:szCs w:val="19"/>
          <w:lang w:val="en-GB"/>
        </w:rPr>
        <w:t>。</w:t>
      </w:r>
    </w:p>
    <w:p w:rsidR="00EF692F" w:rsidRPr="00EF692F" w:rsidRDefault="00EF692F" w:rsidP="00EF692F">
      <w:pPr>
        <w:ind w:left="420" w:firstLine="360"/>
        <w:rPr>
          <w:rFonts w:ascii="Arial" w:hAnsi="Arial"/>
          <w:sz w:val="19"/>
          <w:szCs w:val="19"/>
          <w:lang w:val="en-GB"/>
        </w:rPr>
      </w:pPr>
    </w:p>
    <w:p w:rsidR="000D074F" w:rsidRPr="000D074F" w:rsidRDefault="000D074F" w:rsidP="000D074F">
      <w:pPr>
        <w:ind w:firstLine="420"/>
        <w:rPr>
          <w:rFonts w:ascii="Arial" w:hAnsi="Arial"/>
          <w:sz w:val="19"/>
          <w:szCs w:val="19"/>
          <w:lang w:val="en-GB"/>
        </w:rPr>
      </w:pPr>
      <w:r w:rsidRPr="000D074F">
        <w:rPr>
          <w:rFonts w:ascii="Arial" w:hAnsi="Arial" w:hint="eastAsia"/>
          <w:sz w:val="19"/>
          <w:szCs w:val="19"/>
          <w:lang w:val="en-GB"/>
        </w:rPr>
        <w:t>因这两部分接口请求消息和应答消息的消息体内容和格式相同，所以整理在一个文档中。</w:t>
      </w:r>
    </w:p>
    <w:p w:rsidR="000D074F" w:rsidRDefault="000D074F" w:rsidP="000D074F">
      <w:pPr>
        <w:ind w:firstLine="420"/>
        <w:rPr>
          <w:rFonts w:ascii="Arial" w:hAnsi="Arial"/>
          <w:b/>
          <w:sz w:val="19"/>
          <w:szCs w:val="19"/>
          <w:lang w:val="en-GB"/>
        </w:rPr>
      </w:pPr>
      <w:r w:rsidRPr="000D074F">
        <w:rPr>
          <w:rFonts w:ascii="Arial" w:hAnsi="Arial" w:hint="eastAsia"/>
          <w:b/>
          <w:sz w:val="19"/>
          <w:szCs w:val="19"/>
          <w:lang w:val="en-GB"/>
        </w:rPr>
        <w:t>其中</w:t>
      </w:r>
      <w:r w:rsidRPr="000D074F">
        <w:rPr>
          <w:rFonts w:ascii="Arial" w:hAnsi="Arial" w:hint="eastAsia"/>
          <w:b/>
          <w:sz w:val="19"/>
          <w:szCs w:val="19"/>
          <w:lang w:val="en-GB"/>
        </w:rPr>
        <w:t>HTTP(s)</w:t>
      </w:r>
      <w:r w:rsidRPr="000D074F">
        <w:rPr>
          <w:rFonts w:ascii="Arial" w:hAnsi="Arial" w:hint="eastAsia"/>
          <w:b/>
          <w:sz w:val="19"/>
          <w:szCs w:val="19"/>
          <w:lang w:val="en-GB"/>
        </w:rPr>
        <w:t>协议映射示例部分是专门针对</w:t>
      </w:r>
      <w:r w:rsidRPr="000D074F">
        <w:rPr>
          <w:rFonts w:ascii="Arial" w:hAnsi="Arial" w:hint="eastAsia"/>
          <w:b/>
          <w:sz w:val="19"/>
          <w:szCs w:val="19"/>
          <w:lang w:val="en-GB"/>
        </w:rPr>
        <w:t>AccountAgent</w:t>
      </w:r>
      <w:r w:rsidRPr="000D074F">
        <w:rPr>
          <w:rFonts w:ascii="Arial" w:hAnsi="Arial" w:hint="eastAsia"/>
          <w:b/>
          <w:sz w:val="19"/>
          <w:szCs w:val="19"/>
          <w:lang w:val="en-GB"/>
        </w:rPr>
        <w:t>的</w:t>
      </w:r>
      <w:r w:rsidRPr="000D074F">
        <w:rPr>
          <w:rFonts w:ascii="Arial" w:hAnsi="Arial" w:hint="eastAsia"/>
          <w:b/>
          <w:sz w:val="19"/>
          <w:szCs w:val="19"/>
          <w:lang w:val="en-GB"/>
        </w:rPr>
        <w:t>http(s)</w:t>
      </w:r>
      <w:r w:rsidRPr="000D074F">
        <w:rPr>
          <w:rFonts w:ascii="Arial" w:hAnsi="Arial" w:hint="eastAsia"/>
          <w:b/>
          <w:sz w:val="19"/>
          <w:szCs w:val="19"/>
          <w:lang w:val="en-GB"/>
        </w:rPr>
        <w:t>接口描述。</w:t>
      </w:r>
    </w:p>
    <w:p w:rsidR="000D074F" w:rsidRDefault="000D074F" w:rsidP="000D074F">
      <w:pPr>
        <w:ind w:firstLine="420"/>
        <w:rPr>
          <w:rFonts w:ascii="Arial" w:hAnsi="Arial"/>
          <w:b/>
          <w:sz w:val="19"/>
          <w:szCs w:val="19"/>
          <w:lang w:val="en-GB"/>
        </w:rPr>
      </w:pPr>
    </w:p>
    <w:p w:rsidR="000D074F" w:rsidRPr="00EF692F" w:rsidRDefault="000D074F" w:rsidP="00FF54F0">
      <w:pPr>
        <w:pStyle w:val="affffff9"/>
        <w:numPr>
          <w:ilvl w:val="0"/>
          <w:numId w:val="24"/>
        </w:numPr>
        <w:ind w:firstLineChars="0"/>
        <w:rPr>
          <w:rFonts w:ascii="Arial" w:hAnsi="Arial"/>
          <w:b/>
          <w:sz w:val="28"/>
          <w:szCs w:val="28"/>
          <w:lang w:val="en-GB"/>
        </w:rPr>
      </w:pPr>
      <w:r w:rsidRPr="00EF692F">
        <w:rPr>
          <w:rFonts w:ascii="Arial" w:hAnsi="Arial" w:hint="eastAsia"/>
          <w:b/>
          <w:sz w:val="28"/>
          <w:szCs w:val="28"/>
          <w:lang w:val="en-GB"/>
        </w:rPr>
        <w:t>接口统一约束：</w:t>
      </w:r>
    </w:p>
    <w:p w:rsidR="000D074F" w:rsidRPr="006A5B62" w:rsidRDefault="000D074F" w:rsidP="000D074F">
      <w:pPr>
        <w:ind w:firstLine="380"/>
        <w:rPr>
          <w:rFonts w:ascii="Arial" w:hAnsi="Arial"/>
          <w:sz w:val="19"/>
          <w:szCs w:val="19"/>
          <w:lang w:val="en-GB"/>
        </w:rPr>
      </w:pPr>
      <w:r>
        <w:rPr>
          <w:rFonts w:ascii="Arial" w:hAnsi="Arial" w:hint="eastAsia"/>
          <w:sz w:val="19"/>
          <w:szCs w:val="19"/>
          <w:lang w:val="en-GB"/>
        </w:rPr>
        <w:t>1</w:t>
      </w:r>
      <w:r>
        <w:rPr>
          <w:rFonts w:ascii="Arial" w:hAnsi="Arial" w:hint="eastAsia"/>
          <w:sz w:val="19"/>
          <w:szCs w:val="19"/>
          <w:lang w:val="en-GB"/>
        </w:rPr>
        <w:t>）</w:t>
      </w:r>
      <w:r w:rsidR="0094191B">
        <w:rPr>
          <w:rFonts w:ascii="Arial" w:hAnsi="Arial" w:hint="eastAsia"/>
          <w:sz w:val="19"/>
          <w:szCs w:val="19"/>
          <w:lang w:val="en-GB"/>
        </w:rPr>
        <w:t>接口和数据库都</w:t>
      </w:r>
      <w:r>
        <w:rPr>
          <w:rFonts w:ascii="Arial" w:hAnsi="Arial" w:hint="eastAsia"/>
          <w:sz w:val="19"/>
          <w:szCs w:val="19"/>
          <w:lang w:val="en-GB"/>
        </w:rPr>
        <w:t>采用</w:t>
      </w:r>
      <w:r>
        <w:rPr>
          <w:rFonts w:ascii="Arial" w:hAnsi="Arial" w:hint="eastAsia"/>
          <w:sz w:val="19"/>
          <w:szCs w:val="19"/>
          <w:lang w:val="en-GB"/>
        </w:rPr>
        <w:t>UTF-8</w:t>
      </w:r>
      <w:r>
        <w:rPr>
          <w:rFonts w:ascii="Arial" w:hAnsi="Arial" w:hint="eastAsia"/>
          <w:sz w:val="19"/>
          <w:szCs w:val="19"/>
          <w:lang w:val="en-GB"/>
        </w:rPr>
        <w:t>字符集编码</w:t>
      </w:r>
      <w:r w:rsidR="0094191B">
        <w:rPr>
          <w:rFonts w:ascii="Arial" w:hAnsi="Arial" w:hint="eastAsia"/>
          <w:sz w:val="19"/>
          <w:szCs w:val="19"/>
          <w:lang w:val="en-GB"/>
        </w:rPr>
        <w:t>；接口中字符串如果没有特殊取值约束的，则允许全角字符（含汉字），</w:t>
      </w:r>
      <w:r w:rsidR="0094191B">
        <w:rPr>
          <w:rFonts w:ascii="Arial" w:hAnsi="Arial" w:hint="eastAsia"/>
          <w:sz w:val="19"/>
          <w:szCs w:val="19"/>
          <w:lang w:val="en-GB"/>
        </w:rPr>
        <w:lastRenderedPageBreak/>
        <w:t>每个全角字符按</w:t>
      </w:r>
      <w:r w:rsidR="0094191B">
        <w:rPr>
          <w:rFonts w:ascii="Arial" w:hAnsi="Arial" w:hint="eastAsia"/>
          <w:sz w:val="19"/>
          <w:szCs w:val="19"/>
          <w:lang w:val="en-GB"/>
        </w:rPr>
        <w:t>1</w:t>
      </w:r>
      <w:r w:rsidR="0094191B">
        <w:rPr>
          <w:rFonts w:ascii="Arial" w:hAnsi="Arial" w:hint="eastAsia"/>
          <w:sz w:val="19"/>
          <w:szCs w:val="19"/>
          <w:lang w:val="en-GB"/>
        </w:rPr>
        <w:t>个字符长度计算，不按物理</w:t>
      </w:r>
      <w:r w:rsidR="0094191B">
        <w:rPr>
          <w:rFonts w:ascii="Arial" w:hAnsi="Arial" w:hint="eastAsia"/>
          <w:sz w:val="19"/>
          <w:szCs w:val="19"/>
          <w:lang w:val="en-GB"/>
        </w:rPr>
        <w:t>Byte</w:t>
      </w:r>
      <w:r w:rsidR="0094191B">
        <w:rPr>
          <w:rFonts w:ascii="Arial" w:hAnsi="Arial" w:hint="eastAsia"/>
          <w:sz w:val="19"/>
          <w:szCs w:val="19"/>
          <w:lang w:val="en-GB"/>
        </w:rPr>
        <w:t>长度计算</w:t>
      </w:r>
      <w:r>
        <w:rPr>
          <w:rFonts w:ascii="Arial" w:hAnsi="Arial" w:hint="eastAsia"/>
          <w:sz w:val="19"/>
          <w:szCs w:val="19"/>
          <w:lang w:val="en-GB"/>
        </w:rPr>
        <w:t>。</w:t>
      </w:r>
    </w:p>
    <w:p w:rsidR="000D074F" w:rsidRDefault="000D074F" w:rsidP="000D074F">
      <w:pPr>
        <w:ind w:firstLine="380"/>
        <w:rPr>
          <w:rFonts w:ascii="Arial" w:hAnsi="Arial"/>
          <w:sz w:val="19"/>
          <w:szCs w:val="19"/>
          <w:lang w:val="en-GB"/>
        </w:rPr>
      </w:pPr>
      <w:r>
        <w:rPr>
          <w:rFonts w:ascii="Arial" w:hAnsi="Arial" w:hint="eastAsia"/>
          <w:sz w:val="19"/>
          <w:szCs w:val="19"/>
          <w:lang w:val="en-GB"/>
        </w:rPr>
        <w:t>2</w:t>
      </w:r>
      <w:r>
        <w:rPr>
          <w:rFonts w:ascii="Arial" w:hAnsi="Arial" w:hint="eastAsia"/>
          <w:sz w:val="19"/>
          <w:szCs w:val="19"/>
          <w:lang w:val="en-GB"/>
        </w:rPr>
        <w:t>）</w:t>
      </w:r>
      <w:r w:rsidR="00CD6026">
        <w:rPr>
          <w:rFonts w:ascii="Verdana" w:hAnsi="Verdana" w:hint="eastAsia"/>
          <w:sz w:val="18"/>
          <w:szCs w:val="18"/>
        </w:rPr>
        <w:t>涉及交易和操作准确时间字段</w:t>
      </w:r>
      <w:r w:rsidR="007019A2">
        <w:rPr>
          <w:rFonts w:ascii="Arial" w:hAnsi="Arial" w:hint="eastAsia"/>
          <w:sz w:val="19"/>
          <w:szCs w:val="19"/>
          <w:lang w:val="en-GB"/>
        </w:rPr>
        <w:t>采用格式：</w:t>
      </w:r>
      <w:r w:rsidR="007019A2">
        <w:rPr>
          <w:rFonts w:hint="eastAsia"/>
        </w:rPr>
        <w:t>YYYY-MM-DDTHH:mm:ddZ/[+/=offset]</w:t>
      </w:r>
      <w:r w:rsidR="007019A2" w:rsidRPr="002C5F0B">
        <w:rPr>
          <w:rFonts w:ascii="Arial" w:hAnsi="Arial" w:hint="eastAsia"/>
          <w:sz w:val="19"/>
          <w:szCs w:val="19"/>
          <w:lang w:val="en-GB"/>
        </w:rPr>
        <w:t>，并且是</w:t>
      </w:r>
      <w:r w:rsidR="007019A2" w:rsidRPr="002C5F0B">
        <w:rPr>
          <w:rFonts w:ascii="Arial" w:hAnsi="Arial" w:hint="eastAsia"/>
          <w:sz w:val="19"/>
          <w:szCs w:val="19"/>
          <w:lang w:val="en-GB"/>
        </w:rPr>
        <w:t>24H</w:t>
      </w:r>
      <w:r w:rsidR="007019A2" w:rsidRPr="002C5F0B">
        <w:rPr>
          <w:rFonts w:ascii="Arial" w:hAnsi="Arial" w:hint="eastAsia"/>
          <w:sz w:val="19"/>
          <w:szCs w:val="19"/>
          <w:lang w:val="en-GB"/>
        </w:rPr>
        <w:t>。</w:t>
      </w:r>
    </w:p>
    <w:p w:rsidR="00416346" w:rsidRDefault="00416346" w:rsidP="000D074F">
      <w:pPr>
        <w:ind w:firstLine="380"/>
        <w:rPr>
          <w:rFonts w:ascii="Arial" w:hAnsi="Arial"/>
          <w:sz w:val="19"/>
          <w:szCs w:val="19"/>
          <w:lang w:val="en-GB"/>
        </w:rPr>
      </w:pPr>
      <w:r>
        <w:rPr>
          <w:rFonts w:ascii="Arial" w:hAnsi="Arial" w:hint="eastAsia"/>
          <w:sz w:val="19"/>
          <w:szCs w:val="19"/>
          <w:lang w:val="en-GB"/>
        </w:rPr>
        <w:t>3</w:t>
      </w:r>
      <w:r>
        <w:rPr>
          <w:rFonts w:ascii="Arial" w:hAnsi="Arial" w:hint="eastAsia"/>
          <w:sz w:val="19"/>
          <w:szCs w:val="19"/>
          <w:lang w:val="en-GB"/>
        </w:rPr>
        <w:t>）</w:t>
      </w:r>
      <w:r>
        <w:rPr>
          <w:rFonts w:ascii="Arial" w:hAnsi="Arial" w:hint="eastAsia"/>
          <w:sz w:val="19"/>
          <w:szCs w:val="19"/>
          <w:lang w:val="en-GB"/>
        </w:rPr>
        <w:t>version</w:t>
      </w:r>
      <w:r>
        <w:rPr>
          <w:rFonts w:ascii="Arial" w:hAnsi="Arial" w:hint="eastAsia"/>
          <w:sz w:val="19"/>
          <w:szCs w:val="19"/>
          <w:lang w:val="en-GB"/>
        </w:rPr>
        <w:t>：接口的版本号，用于保证升级时多版本兼容。</w:t>
      </w:r>
      <w:r w:rsidR="00C8364D">
        <w:rPr>
          <w:rFonts w:ascii="Arial" w:hAnsi="Arial" w:hint="eastAsia"/>
          <w:sz w:val="19"/>
          <w:szCs w:val="19"/>
          <w:lang w:val="en-GB"/>
        </w:rPr>
        <w:t>当前版本为</w:t>
      </w:r>
      <w:r w:rsidR="00A3706D">
        <w:rPr>
          <w:rFonts w:ascii="Arial" w:hAnsi="Arial" w:hint="eastAsia"/>
          <w:sz w:val="19"/>
          <w:szCs w:val="19"/>
          <w:lang w:val="en-GB"/>
        </w:rPr>
        <w:t>01.01</w:t>
      </w:r>
    </w:p>
    <w:p w:rsidR="00EF692F" w:rsidRDefault="00EF692F" w:rsidP="00EF692F">
      <w:pPr>
        <w:ind w:firstLine="380"/>
        <w:rPr>
          <w:lang w:val="fr-FR"/>
        </w:rPr>
      </w:pPr>
      <w:r>
        <w:rPr>
          <w:rFonts w:hint="eastAsia"/>
          <w:lang w:val="fr-FR"/>
        </w:rPr>
        <w:t>3</w:t>
      </w:r>
      <w:r>
        <w:rPr>
          <w:rFonts w:hint="eastAsia"/>
          <w:lang w:val="fr-FR"/>
        </w:rPr>
        <w:t>）</w:t>
      </w:r>
      <w:r>
        <w:rPr>
          <w:lang w:val="fr-FR"/>
        </w:rPr>
        <w:t>transactionID</w:t>
      </w:r>
      <w:r>
        <w:rPr>
          <w:rFonts w:hint="eastAsia"/>
          <w:lang w:val="fr-FR"/>
        </w:rPr>
        <w:t>：交易</w:t>
      </w:r>
      <w:r w:rsidR="005849E5">
        <w:rPr>
          <w:rFonts w:hint="eastAsia"/>
          <w:lang w:val="fr-FR"/>
        </w:rPr>
        <w:t>流水号</w:t>
      </w:r>
      <w:r>
        <w:rPr>
          <w:rFonts w:hint="eastAsia"/>
        </w:rPr>
        <w:t>，每个消息都需要带该字段；</w:t>
      </w:r>
    </w:p>
    <w:p w:rsidR="00EF692F" w:rsidRDefault="00EF692F" w:rsidP="00EF692F">
      <w:pPr>
        <w:ind w:leftChars="200" w:left="420" w:firstLineChars="100" w:firstLine="210"/>
        <w:rPr>
          <w:lang w:val="fr-FR"/>
        </w:rPr>
      </w:pPr>
      <w:r>
        <w:rPr>
          <w:rFonts w:hint="eastAsia"/>
          <w:lang w:val="fr-FR"/>
        </w:rPr>
        <w:t>生成规则：</w:t>
      </w:r>
      <w:r w:rsidR="001F0EA3">
        <w:rPr>
          <w:rFonts w:hint="eastAsia"/>
          <w:lang w:val="fr-FR"/>
        </w:rPr>
        <w:t>DDDD</w:t>
      </w:r>
      <w:r>
        <w:rPr>
          <w:rFonts w:hint="eastAsia"/>
          <w:lang w:val="fr-FR"/>
        </w:rPr>
        <w:t>dddd</w:t>
      </w:r>
      <w:r w:rsidR="00946E54">
        <w:rPr>
          <w:rFonts w:hint="eastAsia"/>
          <w:lang w:val="fr-FR"/>
        </w:rPr>
        <w:t>dd</w:t>
      </w:r>
      <w:r>
        <w:rPr>
          <w:rFonts w:hint="eastAsia"/>
          <w:lang w:val="fr-FR"/>
        </w:rPr>
        <w:t>YYYYMMDDhhmmssQQQQQQxxxxxxxxxx</w:t>
      </w:r>
    </w:p>
    <w:p w:rsidR="009B15B0" w:rsidRPr="0019319F" w:rsidRDefault="00680F89" w:rsidP="00680F89">
      <w:r>
        <w:rPr>
          <w:rFonts w:hint="eastAsia"/>
        </w:rPr>
        <w:tab/>
      </w:r>
      <w:r>
        <w:rPr>
          <w:rFonts w:hint="eastAsia"/>
        </w:rPr>
        <w:tab/>
        <w:t xml:space="preserve">DDDD: </w:t>
      </w:r>
      <w:r>
        <w:rPr>
          <w:rFonts w:hint="eastAsia"/>
        </w:rPr>
        <w:t>内部服务器标识，取值参考后面的枚举类型取值。</w:t>
      </w:r>
    </w:p>
    <w:p w:rsidR="00EF692F" w:rsidRDefault="00EF692F" w:rsidP="00EF692F">
      <w:pPr>
        <w:ind w:left="420" w:firstLineChars="200" w:firstLine="420"/>
        <w:rPr>
          <w:lang w:val="fr-FR"/>
        </w:rPr>
      </w:pPr>
      <w:r>
        <w:rPr>
          <w:lang w:val="fr-FR"/>
        </w:rPr>
        <w:t>dd</w:t>
      </w:r>
      <w:r w:rsidR="00946E54">
        <w:rPr>
          <w:rFonts w:hint="eastAsia"/>
          <w:lang w:val="fr-FR"/>
        </w:rPr>
        <w:t>dd</w:t>
      </w:r>
      <w:r>
        <w:rPr>
          <w:lang w:val="fr-FR"/>
        </w:rPr>
        <w:t>dd</w:t>
      </w:r>
      <w:r>
        <w:rPr>
          <w:rFonts w:hint="eastAsia"/>
          <w:lang w:val="fr-FR"/>
        </w:rPr>
        <w:t>：设备</w:t>
      </w:r>
      <w:r>
        <w:rPr>
          <w:rFonts w:hint="eastAsia"/>
          <w:lang w:val="fr-FR"/>
        </w:rPr>
        <w:t>ID</w:t>
      </w:r>
      <w:r w:rsidR="00EC7324">
        <w:rPr>
          <w:rFonts w:hint="eastAsia"/>
          <w:lang w:val="fr-FR"/>
        </w:rPr>
        <w:t>（即业务服务集群内多个节点的编号）</w:t>
      </w:r>
      <w:r>
        <w:rPr>
          <w:rFonts w:hint="eastAsia"/>
          <w:lang w:val="fr-FR"/>
        </w:rPr>
        <w:t>，</w:t>
      </w:r>
      <w:r w:rsidR="00946E54">
        <w:rPr>
          <w:rFonts w:hint="eastAsia"/>
          <w:lang w:val="fr-FR"/>
        </w:rPr>
        <w:t>六</w:t>
      </w:r>
      <w:r>
        <w:rPr>
          <w:rFonts w:hint="eastAsia"/>
          <w:lang w:val="fr-FR"/>
        </w:rPr>
        <w:t>位，不足前补</w:t>
      </w:r>
      <w:r>
        <w:rPr>
          <w:rFonts w:hint="eastAsia"/>
          <w:lang w:val="fr-FR"/>
        </w:rPr>
        <w:t>0</w:t>
      </w:r>
      <w:r>
        <w:rPr>
          <w:rFonts w:hint="eastAsia"/>
          <w:lang w:val="fr-FR"/>
        </w:rPr>
        <w:t>；</w:t>
      </w:r>
    </w:p>
    <w:p w:rsidR="00EF692F" w:rsidRDefault="00EF692F" w:rsidP="00EF692F">
      <w:pPr>
        <w:ind w:left="420" w:firstLineChars="200" w:firstLine="420"/>
        <w:rPr>
          <w:lang w:val="fr-FR"/>
        </w:rPr>
      </w:pPr>
      <w:r>
        <w:rPr>
          <w:rFonts w:hint="eastAsia"/>
          <w:lang w:val="fr-FR"/>
        </w:rPr>
        <w:t>YYYYMMDDhhmmss</w:t>
      </w:r>
      <w:r>
        <w:rPr>
          <w:rFonts w:hint="eastAsia"/>
          <w:lang w:val="fr-FR"/>
        </w:rPr>
        <w:t>：请求产生时间</w:t>
      </w:r>
      <w:r w:rsidR="00E97475">
        <w:rPr>
          <w:rFonts w:ascii="宋体" w:cs="宋体" w:hint="eastAsia"/>
          <w:color w:val="000000"/>
          <w:kern w:val="0"/>
          <w:sz w:val="20"/>
          <w:szCs w:val="20"/>
        </w:rPr>
        <w:t>，</w:t>
      </w:r>
      <w:r w:rsidR="00E97475">
        <w:rPr>
          <w:rFonts w:ascii="宋体" w:cs="宋体" w:hint="eastAsia"/>
          <w:color w:val="FF0000"/>
          <w:kern w:val="0"/>
          <w:sz w:val="20"/>
          <w:szCs w:val="20"/>
        </w:rPr>
        <w:t>要求统一采用</w:t>
      </w:r>
      <w:r w:rsidR="00E97475">
        <w:rPr>
          <w:rFonts w:ascii="宋体" w:cs="宋体"/>
          <w:color w:val="FF0000"/>
          <w:kern w:val="0"/>
          <w:sz w:val="20"/>
          <w:szCs w:val="20"/>
        </w:rPr>
        <w:t>GMT</w:t>
      </w:r>
      <w:r>
        <w:rPr>
          <w:rFonts w:hint="eastAsia"/>
          <w:lang w:val="fr-FR"/>
        </w:rPr>
        <w:t>，</w:t>
      </w:r>
      <w:r>
        <w:rPr>
          <w:rFonts w:hint="eastAsia"/>
          <w:lang w:val="fr-FR"/>
        </w:rPr>
        <w:t>14</w:t>
      </w:r>
      <w:r>
        <w:rPr>
          <w:rFonts w:hint="eastAsia"/>
          <w:lang w:val="fr-FR"/>
        </w:rPr>
        <w:t>位；</w:t>
      </w:r>
    </w:p>
    <w:p w:rsidR="00EF692F" w:rsidRDefault="00EF692F" w:rsidP="00EF692F">
      <w:pPr>
        <w:ind w:left="420" w:firstLineChars="200" w:firstLine="420"/>
        <w:rPr>
          <w:lang w:val="fr-FR"/>
        </w:rPr>
      </w:pPr>
      <w:r>
        <w:rPr>
          <w:rFonts w:hint="eastAsia"/>
          <w:lang w:val="fr-FR"/>
        </w:rPr>
        <w:t>QQQQQQ</w:t>
      </w:r>
      <w:r>
        <w:rPr>
          <w:rFonts w:hint="eastAsia"/>
          <w:lang w:val="fr-FR"/>
        </w:rPr>
        <w:t>：序列号，</w:t>
      </w:r>
      <w:r>
        <w:rPr>
          <w:rFonts w:hint="eastAsia"/>
          <w:lang w:val="fr-FR"/>
        </w:rPr>
        <w:t>6</w:t>
      </w:r>
      <w:r>
        <w:rPr>
          <w:rFonts w:hint="eastAsia"/>
          <w:lang w:val="fr-FR"/>
        </w:rPr>
        <w:t>位，从</w:t>
      </w:r>
      <w:r w:rsidR="00702BF4">
        <w:rPr>
          <w:rFonts w:hint="eastAsia"/>
          <w:lang w:val="fr-FR"/>
        </w:rPr>
        <w:t>000000</w:t>
      </w:r>
      <w:r>
        <w:rPr>
          <w:rFonts w:hint="eastAsia"/>
          <w:lang w:val="fr-FR"/>
        </w:rPr>
        <w:t>开始计数</w:t>
      </w:r>
    </w:p>
    <w:p w:rsidR="00EF692F" w:rsidRDefault="00EF692F" w:rsidP="00EF692F">
      <w:pPr>
        <w:ind w:left="420" w:firstLineChars="200" w:firstLine="420"/>
        <w:rPr>
          <w:lang w:val="fr-FR"/>
        </w:rPr>
      </w:pPr>
      <w:r>
        <w:rPr>
          <w:rFonts w:hint="eastAsia"/>
          <w:lang w:val="fr-FR"/>
        </w:rPr>
        <w:t>xxxxxxxxxx</w:t>
      </w:r>
      <w:r>
        <w:rPr>
          <w:rFonts w:hint="eastAsia"/>
          <w:lang w:val="fr-FR"/>
        </w:rPr>
        <w:t>：产品自定义</w:t>
      </w:r>
      <w:r w:rsidR="001F0EA3">
        <w:rPr>
          <w:rFonts w:hint="eastAsia"/>
          <w:lang w:val="fr-FR"/>
        </w:rPr>
        <w:t>，可选</w:t>
      </w:r>
      <w:r>
        <w:rPr>
          <w:rFonts w:hint="eastAsia"/>
          <w:lang w:val="fr-FR"/>
        </w:rPr>
        <w:t>；可变长，</w:t>
      </w:r>
      <w:r>
        <w:rPr>
          <w:rFonts w:hint="eastAsia"/>
          <w:lang w:val="fr-FR"/>
        </w:rPr>
        <w:t xml:space="preserve">0 </w:t>
      </w:r>
      <w:r>
        <w:rPr>
          <w:rFonts w:hint="eastAsia"/>
          <w:lang w:val="fr-FR"/>
        </w:rPr>
        <w:t>至</w:t>
      </w:r>
      <w:r>
        <w:rPr>
          <w:rFonts w:hint="eastAsia"/>
          <w:lang w:val="fr-FR"/>
        </w:rPr>
        <w:t xml:space="preserve"> 10 </w:t>
      </w:r>
      <w:r w:rsidR="005F7C2C">
        <w:rPr>
          <w:rFonts w:hint="eastAsia"/>
          <w:lang w:val="fr-FR"/>
        </w:rPr>
        <w:t>位。</w:t>
      </w:r>
    </w:p>
    <w:p w:rsidR="001F0EA3" w:rsidRDefault="00263FAC" w:rsidP="001F0EA3">
      <w:pPr>
        <w:rPr>
          <w:lang w:val="fr-FR"/>
        </w:rPr>
      </w:pPr>
      <w:r>
        <w:rPr>
          <w:rFonts w:hint="eastAsia"/>
          <w:lang w:val="fr-FR"/>
        </w:rPr>
        <w:tab/>
      </w:r>
      <w:r w:rsidR="001F0EA3">
        <w:rPr>
          <w:rFonts w:hint="eastAsia"/>
          <w:lang w:val="fr-FR"/>
        </w:rPr>
        <w:t>注：</w:t>
      </w:r>
      <w:r>
        <w:rPr>
          <w:lang w:val="fr-FR"/>
        </w:rPr>
        <w:t>transactionID</w:t>
      </w:r>
      <w:r w:rsidR="001F0EA3">
        <w:rPr>
          <w:rFonts w:hint="eastAsia"/>
          <w:lang w:val="fr-FR"/>
        </w:rPr>
        <w:t>用于跨网元定位问题，</w:t>
      </w:r>
      <w:r>
        <w:rPr>
          <w:rFonts w:hint="eastAsia"/>
          <w:lang w:val="fr-FR"/>
        </w:rPr>
        <w:t>从</w:t>
      </w:r>
      <w:r>
        <w:rPr>
          <w:rFonts w:hint="eastAsia"/>
          <w:lang w:val="fr-FR"/>
        </w:rPr>
        <w:t>AccountService</w:t>
      </w:r>
      <w:r>
        <w:rPr>
          <w:rFonts w:hint="eastAsia"/>
          <w:lang w:val="fr-FR"/>
        </w:rPr>
        <w:t>和</w:t>
      </w:r>
      <w:r>
        <w:rPr>
          <w:rFonts w:hint="eastAsia"/>
          <w:lang w:val="fr-FR"/>
        </w:rPr>
        <w:t>Portal</w:t>
      </w:r>
      <w:r>
        <w:rPr>
          <w:rFonts w:hint="eastAsia"/>
          <w:lang w:val="fr-FR"/>
        </w:rPr>
        <w:t>等调用</w:t>
      </w:r>
      <w:r>
        <w:rPr>
          <w:rFonts w:hint="eastAsia"/>
          <w:lang w:val="fr-FR"/>
        </w:rPr>
        <w:t>UserProfile</w:t>
      </w:r>
      <w:r>
        <w:rPr>
          <w:rFonts w:hint="eastAsia"/>
          <w:lang w:val="fr-FR"/>
        </w:rPr>
        <w:t>的设备开始生成。</w:t>
      </w:r>
    </w:p>
    <w:p w:rsidR="00C8623C" w:rsidRDefault="00C8623C" w:rsidP="001F0EA3">
      <w:pPr>
        <w:rPr>
          <w:lang w:val="fr-FR"/>
        </w:rPr>
      </w:pPr>
    </w:p>
    <w:p w:rsidR="00C8623C" w:rsidRPr="00087C0C" w:rsidRDefault="00C8623C" w:rsidP="00C8623C">
      <w:pPr>
        <w:autoSpaceDE w:val="0"/>
        <w:autoSpaceDN w:val="0"/>
        <w:adjustRightInd w:val="0"/>
        <w:ind w:left="420" w:firstLine="420"/>
        <w:rPr>
          <w:color w:val="000000"/>
          <w:kern w:val="0"/>
          <w:sz w:val="22"/>
          <w:szCs w:val="22"/>
          <w:lang w:val="fr-FR"/>
        </w:rPr>
      </w:pPr>
      <w:r>
        <w:rPr>
          <w:rFonts w:ascii="宋体" w:cs="宋体" w:hint="eastAsia"/>
          <w:color w:val="000000"/>
          <w:kern w:val="0"/>
          <w:sz w:val="24"/>
        </w:rPr>
        <w:t>因为安全测试小组提出内部</w:t>
      </w:r>
      <w:r w:rsidR="00427985" w:rsidRPr="00427985">
        <w:rPr>
          <w:rFonts w:ascii="宋体" w:cs="宋体"/>
          <w:color w:val="000000"/>
          <w:kern w:val="0"/>
          <w:sz w:val="24"/>
          <w:lang w:val="fr-FR"/>
        </w:rPr>
        <w:t>SOAP</w:t>
      </w:r>
      <w:r>
        <w:rPr>
          <w:rFonts w:ascii="宋体" w:cs="宋体" w:hint="eastAsia"/>
          <w:color w:val="000000"/>
          <w:kern w:val="0"/>
          <w:sz w:val="24"/>
        </w:rPr>
        <w:t>接口调用也要加强安全性</w:t>
      </w:r>
      <w:r w:rsidR="00427985" w:rsidRPr="00427985">
        <w:rPr>
          <w:rFonts w:ascii="宋体" w:cs="宋体" w:hint="eastAsia"/>
          <w:color w:val="000000"/>
          <w:kern w:val="0"/>
          <w:sz w:val="24"/>
          <w:lang w:val="fr-FR"/>
        </w:rPr>
        <w:t>，</w:t>
      </w:r>
      <w:r>
        <w:rPr>
          <w:rFonts w:ascii="宋体" w:cs="宋体" w:hint="eastAsia"/>
          <w:color w:val="000000"/>
          <w:kern w:val="0"/>
          <w:sz w:val="24"/>
        </w:rPr>
        <w:t>为了各业务修改简单</w:t>
      </w:r>
      <w:r w:rsidR="00427985" w:rsidRPr="00427985">
        <w:rPr>
          <w:rFonts w:ascii="宋体" w:cs="宋体" w:hint="eastAsia"/>
          <w:color w:val="000000"/>
          <w:kern w:val="0"/>
          <w:sz w:val="24"/>
          <w:lang w:val="fr-FR"/>
        </w:rPr>
        <w:t>，</w:t>
      </w:r>
      <w:r>
        <w:rPr>
          <w:rFonts w:ascii="宋体" w:cs="宋体" w:hint="eastAsia"/>
          <w:color w:val="000000"/>
          <w:kern w:val="0"/>
          <w:sz w:val="24"/>
        </w:rPr>
        <w:t>准备启用</w:t>
      </w:r>
      <w:r w:rsidR="00427985" w:rsidRPr="00427985">
        <w:rPr>
          <w:rFonts w:ascii="宋体" w:cs="宋体"/>
          <w:color w:val="000000"/>
          <w:kern w:val="0"/>
          <w:sz w:val="24"/>
          <w:lang w:val="fr-FR"/>
        </w:rPr>
        <w:t>Transaction</w:t>
      </w:r>
      <w:r>
        <w:rPr>
          <w:rFonts w:ascii="宋体" w:cs="宋体" w:hint="eastAsia"/>
          <w:color w:val="000000"/>
          <w:kern w:val="0"/>
          <w:sz w:val="24"/>
        </w:rPr>
        <w:t>的后</w:t>
      </w:r>
      <w:r w:rsidR="00427985" w:rsidRPr="00427985">
        <w:rPr>
          <w:rFonts w:ascii="宋体" w:cs="宋体"/>
          <w:color w:val="000000"/>
          <w:kern w:val="0"/>
          <w:sz w:val="24"/>
          <w:lang w:val="fr-FR"/>
        </w:rPr>
        <w:t>10</w:t>
      </w:r>
      <w:r>
        <w:rPr>
          <w:rFonts w:ascii="宋体" w:cs="宋体" w:hint="eastAsia"/>
          <w:color w:val="000000"/>
          <w:kern w:val="0"/>
          <w:sz w:val="24"/>
        </w:rPr>
        <w:t>位</w:t>
      </w:r>
      <w:r w:rsidR="00427985" w:rsidRPr="00427985">
        <w:rPr>
          <w:color w:val="000000"/>
          <w:kern w:val="0"/>
          <w:sz w:val="22"/>
          <w:szCs w:val="22"/>
          <w:lang w:val="fr-FR"/>
        </w:rPr>
        <w:t>“xxxxxxxxxx”</w:t>
      </w:r>
      <w:r>
        <w:rPr>
          <w:color w:val="000000"/>
          <w:kern w:val="0"/>
          <w:sz w:val="22"/>
          <w:szCs w:val="22"/>
        </w:rPr>
        <w:t>做安全校验码</w:t>
      </w:r>
      <w:r w:rsidR="00427985" w:rsidRPr="00427985">
        <w:rPr>
          <w:rFonts w:hint="eastAsia"/>
          <w:color w:val="000000"/>
          <w:kern w:val="0"/>
          <w:sz w:val="22"/>
          <w:szCs w:val="22"/>
          <w:lang w:val="fr-FR"/>
        </w:rPr>
        <w:t>，</w:t>
      </w:r>
      <w:r>
        <w:rPr>
          <w:color w:val="000000"/>
          <w:kern w:val="0"/>
          <w:sz w:val="22"/>
          <w:szCs w:val="22"/>
        </w:rPr>
        <w:t>机制是</w:t>
      </w:r>
      <w:r w:rsidR="00427985" w:rsidRPr="00427985">
        <w:rPr>
          <w:rFonts w:hint="eastAsia"/>
          <w:color w:val="000000"/>
          <w:kern w:val="0"/>
          <w:sz w:val="22"/>
          <w:szCs w:val="22"/>
          <w:lang w:val="fr-FR"/>
        </w:rPr>
        <w:t>：</w:t>
      </w:r>
      <w:r w:rsidR="00F66160">
        <w:rPr>
          <w:rFonts w:hint="eastAsia"/>
          <w:color w:val="000000"/>
          <w:kern w:val="0"/>
          <w:sz w:val="22"/>
          <w:szCs w:val="22"/>
          <w:lang w:val="fr-FR"/>
        </w:rPr>
        <w:t>（</w:t>
      </w:r>
      <w:r w:rsidR="00F66160">
        <w:rPr>
          <w:rFonts w:hint="eastAsia"/>
          <w:color w:val="000000"/>
          <w:kern w:val="0"/>
          <w:sz w:val="22"/>
          <w:szCs w:val="22"/>
          <w:lang w:val="fr-FR"/>
        </w:rPr>
        <w:t>SOAP</w:t>
      </w:r>
      <w:r w:rsidR="00F66160">
        <w:rPr>
          <w:rFonts w:hint="eastAsia"/>
          <w:color w:val="000000"/>
          <w:kern w:val="0"/>
          <w:sz w:val="22"/>
          <w:szCs w:val="22"/>
          <w:lang w:val="fr-FR"/>
        </w:rPr>
        <w:t>接口废弃）</w:t>
      </w:r>
    </w:p>
    <w:p w:rsidR="00C8623C" w:rsidRPr="00087C0C" w:rsidRDefault="00427985" w:rsidP="00C8623C">
      <w:pPr>
        <w:autoSpaceDE w:val="0"/>
        <w:autoSpaceDN w:val="0"/>
        <w:adjustRightInd w:val="0"/>
        <w:ind w:left="420" w:firstLine="420"/>
        <w:rPr>
          <w:kern w:val="0"/>
          <w:sz w:val="22"/>
          <w:szCs w:val="22"/>
          <w:lang w:val="fr-FR"/>
        </w:rPr>
      </w:pPr>
      <w:r w:rsidRPr="00427985">
        <w:rPr>
          <w:kern w:val="0"/>
          <w:sz w:val="22"/>
          <w:szCs w:val="22"/>
          <w:lang w:val="fr-FR"/>
        </w:rPr>
        <w:t>“xxxxxxxxxx”=substring(md5(substring(transactionID,0,30)+</w:t>
      </w:r>
      <w:r w:rsidR="00C8623C" w:rsidRPr="00427AF8">
        <w:rPr>
          <w:kern w:val="0"/>
          <w:sz w:val="22"/>
          <w:szCs w:val="22"/>
        </w:rPr>
        <w:t>应用密钥</w:t>
      </w:r>
      <w:r w:rsidRPr="00427985">
        <w:rPr>
          <w:rFonts w:hint="eastAsia"/>
          <w:kern w:val="0"/>
          <w:sz w:val="22"/>
          <w:szCs w:val="22"/>
          <w:lang w:val="fr-FR"/>
        </w:rPr>
        <w:t>）</w:t>
      </w:r>
      <w:r w:rsidRPr="00427985">
        <w:rPr>
          <w:kern w:val="0"/>
          <w:sz w:val="22"/>
          <w:szCs w:val="22"/>
          <w:lang w:val="fr-FR"/>
        </w:rPr>
        <w:t>,0,10)</w:t>
      </w:r>
    </w:p>
    <w:p w:rsidR="00C8623C" w:rsidRPr="00087C0C" w:rsidRDefault="00C8623C" w:rsidP="00C8623C">
      <w:pPr>
        <w:autoSpaceDE w:val="0"/>
        <w:autoSpaceDN w:val="0"/>
        <w:adjustRightInd w:val="0"/>
        <w:ind w:left="420" w:firstLine="420"/>
        <w:rPr>
          <w:kern w:val="0"/>
          <w:sz w:val="22"/>
          <w:szCs w:val="22"/>
          <w:lang w:val="fr-FR"/>
        </w:rPr>
      </w:pPr>
      <w:r w:rsidRPr="00427AF8">
        <w:rPr>
          <w:kern w:val="0"/>
          <w:sz w:val="22"/>
          <w:szCs w:val="22"/>
        </w:rPr>
        <w:t>注</w:t>
      </w:r>
      <w:r w:rsidR="00427985" w:rsidRPr="00427985">
        <w:rPr>
          <w:rFonts w:hint="eastAsia"/>
          <w:kern w:val="0"/>
          <w:sz w:val="22"/>
          <w:szCs w:val="22"/>
          <w:lang w:val="fr-FR"/>
        </w:rPr>
        <w:t>：</w:t>
      </w:r>
      <w:r w:rsidRPr="00427AF8">
        <w:rPr>
          <w:kern w:val="0"/>
          <w:sz w:val="22"/>
          <w:szCs w:val="22"/>
        </w:rPr>
        <w:t>应用密钥由</w:t>
      </w:r>
      <w:r w:rsidR="00427985" w:rsidRPr="00427985">
        <w:rPr>
          <w:kern w:val="0"/>
          <w:sz w:val="22"/>
          <w:szCs w:val="22"/>
          <w:lang w:val="fr-FR"/>
        </w:rPr>
        <w:t>UP</w:t>
      </w:r>
      <w:r w:rsidRPr="00427AF8">
        <w:rPr>
          <w:kern w:val="0"/>
          <w:sz w:val="22"/>
          <w:szCs w:val="22"/>
        </w:rPr>
        <w:t>分配给每个应用</w:t>
      </w:r>
      <w:r w:rsidR="00427985" w:rsidRPr="00427985">
        <w:rPr>
          <w:rFonts w:hint="eastAsia"/>
          <w:kern w:val="0"/>
          <w:sz w:val="22"/>
          <w:szCs w:val="22"/>
          <w:lang w:val="fr-FR"/>
        </w:rPr>
        <w:t>，</w:t>
      </w:r>
      <w:r w:rsidRPr="00427AF8">
        <w:rPr>
          <w:kern w:val="0"/>
          <w:sz w:val="22"/>
          <w:szCs w:val="22"/>
        </w:rPr>
        <w:t>并由各应用负责保密存储和安全。</w:t>
      </w:r>
    </w:p>
    <w:p w:rsidR="00C8623C" w:rsidRPr="00087C0C" w:rsidRDefault="00427985" w:rsidP="00C8623C">
      <w:pPr>
        <w:autoSpaceDE w:val="0"/>
        <w:autoSpaceDN w:val="0"/>
        <w:adjustRightInd w:val="0"/>
        <w:ind w:left="420" w:firstLine="420"/>
        <w:rPr>
          <w:kern w:val="0"/>
          <w:sz w:val="22"/>
          <w:szCs w:val="22"/>
          <w:lang w:val="fr-FR"/>
        </w:rPr>
      </w:pPr>
      <w:r w:rsidRPr="00427985">
        <w:rPr>
          <w:kern w:val="0"/>
          <w:sz w:val="22"/>
          <w:szCs w:val="22"/>
          <w:lang w:val="fr-FR"/>
        </w:rPr>
        <w:t>UP</w:t>
      </w:r>
      <w:r w:rsidR="00C8623C" w:rsidRPr="00427AF8">
        <w:rPr>
          <w:kern w:val="0"/>
          <w:sz w:val="22"/>
          <w:szCs w:val="22"/>
        </w:rPr>
        <w:t>将增加以下校验</w:t>
      </w:r>
      <w:r w:rsidRPr="00427985">
        <w:rPr>
          <w:rFonts w:hint="eastAsia"/>
          <w:kern w:val="0"/>
          <w:sz w:val="22"/>
          <w:szCs w:val="22"/>
          <w:lang w:val="fr-FR"/>
        </w:rPr>
        <w:t>：</w:t>
      </w:r>
    </w:p>
    <w:p w:rsidR="00C8623C" w:rsidRPr="00427AF8" w:rsidRDefault="00427985" w:rsidP="00C8623C">
      <w:pPr>
        <w:autoSpaceDE w:val="0"/>
        <w:autoSpaceDN w:val="0"/>
        <w:adjustRightInd w:val="0"/>
        <w:ind w:left="420" w:firstLine="420"/>
        <w:rPr>
          <w:kern w:val="0"/>
          <w:sz w:val="22"/>
          <w:szCs w:val="22"/>
        </w:rPr>
      </w:pPr>
      <w:r w:rsidRPr="00427985">
        <w:rPr>
          <w:kern w:val="0"/>
          <w:sz w:val="22"/>
          <w:szCs w:val="22"/>
          <w:lang w:val="fr-FR"/>
        </w:rPr>
        <w:t>1</w:t>
      </w:r>
      <w:r w:rsidRPr="00427985">
        <w:rPr>
          <w:rFonts w:hint="eastAsia"/>
          <w:kern w:val="0"/>
          <w:sz w:val="22"/>
          <w:szCs w:val="22"/>
          <w:lang w:val="fr-FR"/>
        </w:rPr>
        <w:t>）</w:t>
      </w:r>
      <w:r w:rsidR="00C8623C" w:rsidRPr="00427AF8">
        <w:rPr>
          <w:kern w:val="0"/>
          <w:sz w:val="22"/>
          <w:szCs w:val="22"/>
        </w:rPr>
        <w:t>判断</w:t>
      </w:r>
      <w:r w:rsidRPr="00427985">
        <w:rPr>
          <w:kern w:val="0"/>
          <w:sz w:val="22"/>
          <w:szCs w:val="22"/>
          <w:lang w:val="fr-FR"/>
        </w:rPr>
        <w:t>transactionID</w:t>
      </w:r>
      <w:r w:rsidR="00C8623C" w:rsidRPr="00427AF8">
        <w:rPr>
          <w:kern w:val="0"/>
          <w:sz w:val="22"/>
          <w:szCs w:val="22"/>
        </w:rPr>
        <w:t>的</w:t>
      </w:r>
      <w:r w:rsidRPr="00427985">
        <w:rPr>
          <w:kern w:val="0"/>
          <w:sz w:val="20"/>
          <w:szCs w:val="20"/>
          <w:lang w:val="fr-FR"/>
        </w:rPr>
        <w:t>YYYYMMDDhhmmss</w:t>
      </w:r>
      <w:r w:rsidR="00C8623C" w:rsidRPr="00427AF8">
        <w:rPr>
          <w:kern w:val="0"/>
          <w:sz w:val="22"/>
          <w:szCs w:val="22"/>
        </w:rPr>
        <w:t>与</w:t>
      </w:r>
      <w:r w:rsidRPr="00427985">
        <w:rPr>
          <w:kern w:val="0"/>
          <w:sz w:val="22"/>
          <w:szCs w:val="22"/>
          <w:lang w:val="fr-FR"/>
        </w:rPr>
        <w:t>UP</w:t>
      </w:r>
      <w:r w:rsidR="00C8623C" w:rsidRPr="00427AF8">
        <w:rPr>
          <w:kern w:val="0"/>
          <w:sz w:val="22"/>
          <w:szCs w:val="22"/>
        </w:rPr>
        <w:t>当前时间间隔是否在</w:t>
      </w:r>
      <w:r w:rsidRPr="00427985">
        <w:rPr>
          <w:kern w:val="0"/>
          <w:sz w:val="22"/>
          <w:szCs w:val="22"/>
          <w:lang w:val="fr-FR"/>
        </w:rPr>
        <w:t>20</w:t>
      </w:r>
      <w:r w:rsidR="00C8623C" w:rsidRPr="00427AF8">
        <w:rPr>
          <w:kern w:val="0"/>
          <w:sz w:val="22"/>
          <w:szCs w:val="22"/>
        </w:rPr>
        <w:t>分钟以内</w:t>
      </w:r>
      <w:r w:rsidRPr="00427985">
        <w:rPr>
          <w:rFonts w:hint="eastAsia"/>
          <w:kern w:val="0"/>
          <w:sz w:val="22"/>
          <w:szCs w:val="22"/>
          <w:lang w:val="fr-FR"/>
        </w:rPr>
        <w:t>？</w:t>
      </w:r>
      <w:r w:rsidR="00C8623C" w:rsidRPr="00427AF8">
        <w:rPr>
          <w:kern w:val="0"/>
          <w:sz w:val="22"/>
          <w:szCs w:val="22"/>
        </w:rPr>
        <w:t>如果超过</w:t>
      </w:r>
      <w:r w:rsidRPr="00427985">
        <w:rPr>
          <w:rFonts w:hint="eastAsia"/>
          <w:kern w:val="0"/>
          <w:sz w:val="22"/>
          <w:szCs w:val="22"/>
          <w:lang w:val="fr-FR"/>
        </w:rPr>
        <w:t>，</w:t>
      </w:r>
      <w:r w:rsidR="00C8623C" w:rsidRPr="00427AF8">
        <w:rPr>
          <w:kern w:val="0"/>
          <w:sz w:val="22"/>
          <w:szCs w:val="22"/>
        </w:rPr>
        <w:t>则认为请求非法。（各服务器之间最好采用</w:t>
      </w:r>
      <w:r w:rsidR="00C8623C" w:rsidRPr="00427AF8">
        <w:rPr>
          <w:kern w:val="0"/>
          <w:sz w:val="22"/>
          <w:szCs w:val="22"/>
        </w:rPr>
        <w:t>NTP</w:t>
      </w:r>
      <w:r w:rsidR="00C8623C" w:rsidRPr="00427AF8">
        <w:rPr>
          <w:kern w:val="0"/>
          <w:sz w:val="22"/>
          <w:szCs w:val="22"/>
        </w:rPr>
        <w:t>同步时间，确保长期运行服务器之间时间误差小于</w:t>
      </w:r>
      <w:r w:rsidR="00C8623C" w:rsidRPr="00427AF8">
        <w:rPr>
          <w:kern w:val="0"/>
          <w:sz w:val="22"/>
          <w:szCs w:val="22"/>
        </w:rPr>
        <w:t>20</w:t>
      </w:r>
      <w:r w:rsidR="00C8623C" w:rsidRPr="00427AF8">
        <w:rPr>
          <w:kern w:val="0"/>
          <w:sz w:val="22"/>
          <w:szCs w:val="22"/>
        </w:rPr>
        <w:t>分钟）</w:t>
      </w:r>
    </w:p>
    <w:p w:rsidR="00C8623C" w:rsidRPr="00427AF8" w:rsidRDefault="00C8623C" w:rsidP="00C8623C">
      <w:pPr>
        <w:autoSpaceDE w:val="0"/>
        <w:autoSpaceDN w:val="0"/>
        <w:adjustRightInd w:val="0"/>
        <w:ind w:left="420" w:firstLine="420"/>
        <w:rPr>
          <w:kern w:val="0"/>
          <w:sz w:val="22"/>
          <w:szCs w:val="22"/>
        </w:rPr>
      </w:pPr>
      <w:r w:rsidRPr="00427AF8">
        <w:rPr>
          <w:kern w:val="0"/>
          <w:sz w:val="22"/>
          <w:szCs w:val="22"/>
        </w:rPr>
        <w:t>2</w:t>
      </w:r>
      <w:r w:rsidRPr="00427AF8">
        <w:rPr>
          <w:kern w:val="0"/>
          <w:sz w:val="22"/>
          <w:szCs w:val="22"/>
        </w:rPr>
        <w:t>）根据</w:t>
      </w:r>
      <w:r w:rsidRPr="00427AF8">
        <w:rPr>
          <w:kern w:val="0"/>
          <w:sz w:val="22"/>
          <w:szCs w:val="22"/>
        </w:rPr>
        <w:t>UP</w:t>
      </w:r>
      <w:r w:rsidRPr="00427AF8">
        <w:rPr>
          <w:kern w:val="0"/>
          <w:sz w:val="22"/>
          <w:szCs w:val="22"/>
        </w:rPr>
        <w:t>保存的应用密钥对后十位</w:t>
      </w:r>
      <w:r w:rsidRPr="00427AF8">
        <w:rPr>
          <w:kern w:val="0"/>
          <w:sz w:val="22"/>
          <w:szCs w:val="22"/>
        </w:rPr>
        <w:t>“xxxxxxxxxx”</w:t>
      </w:r>
      <w:r w:rsidRPr="00427AF8">
        <w:rPr>
          <w:kern w:val="0"/>
          <w:sz w:val="22"/>
          <w:szCs w:val="22"/>
        </w:rPr>
        <w:t>安全校验码进行校验。如果不一致，则认为请求非法。</w:t>
      </w:r>
    </w:p>
    <w:p w:rsidR="00C8623C" w:rsidRPr="00427AF8" w:rsidRDefault="00C8623C" w:rsidP="00C8623C">
      <w:pPr>
        <w:ind w:left="420" w:firstLine="420"/>
        <w:rPr>
          <w:kern w:val="0"/>
          <w:sz w:val="22"/>
          <w:szCs w:val="22"/>
        </w:rPr>
      </w:pPr>
      <w:r w:rsidRPr="00427AF8">
        <w:rPr>
          <w:kern w:val="0"/>
          <w:sz w:val="22"/>
          <w:szCs w:val="22"/>
        </w:rPr>
        <w:t>3</w:t>
      </w:r>
      <w:r w:rsidRPr="00427AF8">
        <w:rPr>
          <w:kern w:val="0"/>
          <w:sz w:val="22"/>
          <w:szCs w:val="22"/>
        </w:rPr>
        <w:t>）检查</w:t>
      </w:r>
      <w:r w:rsidRPr="00427AF8">
        <w:rPr>
          <w:kern w:val="0"/>
          <w:sz w:val="22"/>
          <w:szCs w:val="22"/>
        </w:rPr>
        <w:t>substring(transactionID,0,30)</w:t>
      </w:r>
      <w:r w:rsidRPr="00427AF8">
        <w:rPr>
          <w:kern w:val="0"/>
          <w:sz w:val="22"/>
          <w:szCs w:val="22"/>
        </w:rPr>
        <w:t>是否重复使用？如果重复使用，则认为请求非法。（</w:t>
      </w:r>
      <w:r w:rsidRPr="00427AF8">
        <w:rPr>
          <w:kern w:val="0"/>
          <w:sz w:val="22"/>
          <w:szCs w:val="22"/>
        </w:rPr>
        <w:t>UP</w:t>
      </w:r>
      <w:r w:rsidRPr="00427AF8">
        <w:rPr>
          <w:kern w:val="0"/>
          <w:sz w:val="22"/>
          <w:szCs w:val="22"/>
        </w:rPr>
        <w:t>将每次请求的</w:t>
      </w:r>
      <w:r w:rsidRPr="00427AF8">
        <w:rPr>
          <w:kern w:val="0"/>
          <w:sz w:val="22"/>
          <w:szCs w:val="22"/>
        </w:rPr>
        <w:t>substring(transactionID,0,30)</w:t>
      </w:r>
      <w:r w:rsidRPr="00427AF8">
        <w:rPr>
          <w:kern w:val="0"/>
          <w:sz w:val="22"/>
          <w:szCs w:val="22"/>
        </w:rPr>
        <w:t>保存到</w:t>
      </w:r>
      <w:r w:rsidRPr="00427AF8">
        <w:rPr>
          <w:kern w:val="0"/>
          <w:sz w:val="22"/>
          <w:szCs w:val="22"/>
        </w:rPr>
        <w:t>memcache</w:t>
      </w:r>
      <w:r w:rsidRPr="00427AF8">
        <w:rPr>
          <w:kern w:val="0"/>
          <w:sz w:val="22"/>
          <w:szCs w:val="22"/>
        </w:rPr>
        <w:t>中）</w:t>
      </w:r>
    </w:p>
    <w:p w:rsidR="00C8623C" w:rsidRDefault="00C8623C" w:rsidP="00C8623C">
      <w:pPr>
        <w:rPr>
          <w:lang w:val="fr-FR"/>
        </w:rPr>
      </w:pPr>
    </w:p>
    <w:p w:rsidR="001F0EA3" w:rsidRPr="00185690" w:rsidRDefault="001F0EA3" w:rsidP="001F0EA3">
      <w:pPr>
        <w:ind w:firstLine="420"/>
        <w:rPr>
          <w:rFonts w:ascii="Arial" w:hAnsi="Arial"/>
          <w:sz w:val="19"/>
          <w:szCs w:val="19"/>
          <w:lang w:val="fr-FR"/>
        </w:rPr>
      </w:pPr>
      <w:r>
        <w:rPr>
          <w:rFonts w:ascii="Arial" w:hAnsi="Arial" w:hint="eastAsia"/>
          <w:sz w:val="19"/>
          <w:szCs w:val="19"/>
          <w:lang w:val="fr-FR"/>
        </w:rPr>
        <w:t>4</w:t>
      </w:r>
      <w:r w:rsidR="005F7C2C" w:rsidRPr="005F7C2C">
        <w:rPr>
          <w:rFonts w:ascii="Arial" w:hAnsi="Arial" w:hint="eastAsia"/>
          <w:sz w:val="19"/>
          <w:szCs w:val="19"/>
          <w:lang w:val="fr-FR"/>
        </w:rPr>
        <w:t>）</w:t>
      </w:r>
      <w:r w:rsidR="005F7C2C" w:rsidRPr="005F7C2C">
        <w:rPr>
          <w:rFonts w:ascii="Arial" w:hAnsi="Arial" w:hint="eastAsia"/>
          <w:sz w:val="19"/>
          <w:szCs w:val="19"/>
          <w:lang w:val="fr-FR"/>
        </w:rPr>
        <w:t>TraceFlag</w:t>
      </w:r>
      <w:r w:rsidR="005F7C2C">
        <w:rPr>
          <w:rFonts w:ascii="Arial" w:hAnsi="Arial" w:hint="eastAsia"/>
          <w:sz w:val="19"/>
          <w:szCs w:val="19"/>
          <w:lang w:val="en-GB"/>
        </w:rPr>
        <w:t>用于定义是否</w:t>
      </w:r>
      <w:r>
        <w:rPr>
          <w:rFonts w:ascii="Arial" w:hAnsi="Arial" w:hint="eastAsia"/>
          <w:sz w:val="19"/>
          <w:szCs w:val="19"/>
          <w:lang w:val="en-GB"/>
        </w:rPr>
        <w:t>启动</w:t>
      </w:r>
      <w:r w:rsidR="005F7C2C">
        <w:rPr>
          <w:rFonts w:ascii="Arial" w:hAnsi="Arial" w:hint="eastAsia"/>
          <w:sz w:val="19"/>
          <w:szCs w:val="19"/>
          <w:lang w:val="en-GB"/>
        </w:rPr>
        <w:t>跨网元跟踪</w:t>
      </w:r>
      <w:r w:rsidR="005F7C2C" w:rsidRPr="005F7C2C">
        <w:rPr>
          <w:rFonts w:ascii="Arial" w:hAnsi="Arial" w:hint="eastAsia"/>
          <w:sz w:val="19"/>
          <w:szCs w:val="19"/>
          <w:lang w:val="fr-FR"/>
        </w:rPr>
        <w:t>；</w:t>
      </w:r>
      <w:r w:rsidR="005F7C2C">
        <w:rPr>
          <w:rFonts w:ascii="Arial" w:hAnsi="Arial" w:hint="eastAsia"/>
          <w:sz w:val="19"/>
          <w:szCs w:val="19"/>
          <w:lang w:val="en-GB"/>
        </w:rPr>
        <w:t>没有该字段</w:t>
      </w:r>
      <w:r w:rsidR="005F7C2C" w:rsidRPr="005F7C2C">
        <w:rPr>
          <w:rFonts w:ascii="Arial" w:hAnsi="Arial" w:hint="eastAsia"/>
          <w:sz w:val="19"/>
          <w:szCs w:val="19"/>
          <w:lang w:val="fr-FR"/>
        </w:rPr>
        <w:t>，</w:t>
      </w:r>
      <w:r w:rsidR="005F7C2C">
        <w:rPr>
          <w:rFonts w:ascii="Arial" w:hAnsi="Arial" w:hint="eastAsia"/>
          <w:sz w:val="19"/>
          <w:szCs w:val="19"/>
          <w:lang w:val="en-GB"/>
        </w:rPr>
        <w:t>则认为不启动跟踪。</w:t>
      </w:r>
    </w:p>
    <w:p w:rsidR="00EF692F" w:rsidRDefault="00263FAC" w:rsidP="00263FAC">
      <w:pPr>
        <w:ind w:firstLineChars="250" w:firstLine="475"/>
        <w:rPr>
          <w:lang w:val="fr-FR"/>
        </w:rPr>
      </w:pPr>
      <w:r w:rsidRPr="005F7C2C">
        <w:rPr>
          <w:rFonts w:ascii="Arial" w:hAnsi="Arial" w:hint="eastAsia"/>
          <w:sz w:val="19"/>
          <w:szCs w:val="19"/>
          <w:lang w:val="fr-FR"/>
        </w:rPr>
        <w:t>TraceFlag</w:t>
      </w:r>
      <w:r>
        <w:rPr>
          <w:rFonts w:hint="eastAsia"/>
          <w:lang w:val="fr-FR"/>
        </w:rPr>
        <w:t>从</w:t>
      </w:r>
      <w:r>
        <w:rPr>
          <w:rFonts w:hint="eastAsia"/>
          <w:lang w:val="fr-FR"/>
        </w:rPr>
        <w:t>AccountService</w:t>
      </w:r>
      <w:r>
        <w:rPr>
          <w:rFonts w:hint="eastAsia"/>
          <w:lang w:val="fr-FR"/>
        </w:rPr>
        <w:t>和</w:t>
      </w:r>
      <w:r>
        <w:rPr>
          <w:rFonts w:hint="eastAsia"/>
          <w:lang w:val="fr-FR"/>
        </w:rPr>
        <w:t>Portal</w:t>
      </w:r>
      <w:r>
        <w:rPr>
          <w:rFonts w:hint="eastAsia"/>
          <w:lang w:val="fr-FR"/>
        </w:rPr>
        <w:t>等调用</w:t>
      </w:r>
      <w:r>
        <w:rPr>
          <w:rFonts w:hint="eastAsia"/>
          <w:lang w:val="fr-FR"/>
        </w:rPr>
        <w:t>UserProfile</w:t>
      </w:r>
      <w:r>
        <w:rPr>
          <w:rFonts w:hint="eastAsia"/>
          <w:lang w:val="fr-FR"/>
        </w:rPr>
        <w:t>的设备开始根据跟踪条件设置，便于在线跨网元跟踪问题。</w:t>
      </w:r>
    </w:p>
    <w:p w:rsidR="00401A24" w:rsidRDefault="00401A24" w:rsidP="00401A24">
      <w:pPr>
        <w:rPr>
          <w:lang w:val="fr-FR"/>
        </w:rPr>
      </w:pPr>
      <w:r>
        <w:rPr>
          <w:rFonts w:hint="eastAsia"/>
          <w:lang w:val="fr-FR"/>
        </w:rPr>
        <w:tab/>
        <w:t>5)</w:t>
      </w:r>
      <w:r>
        <w:rPr>
          <w:rFonts w:hint="eastAsia"/>
          <w:lang w:val="fr-FR"/>
        </w:rPr>
        <w:t>手机客户端和</w:t>
      </w:r>
      <w:r>
        <w:rPr>
          <w:rFonts w:hint="eastAsia"/>
          <w:lang w:val="fr-FR"/>
        </w:rPr>
        <w:t>Portal</w:t>
      </w:r>
      <w:r>
        <w:rPr>
          <w:rFonts w:hint="eastAsia"/>
          <w:lang w:val="fr-FR"/>
        </w:rPr>
        <w:t>对于密码参数，需要采用</w:t>
      </w:r>
      <w:r>
        <w:rPr>
          <w:rFonts w:hint="eastAsia"/>
          <w:lang w:val="fr-FR"/>
        </w:rPr>
        <w:t>AES128</w:t>
      </w:r>
      <w:r>
        <w:rPr>
          <w:rFonts w:hint="eastAsia"/>
          <w:lang w:val="fr-FR"/>
        </w:rPr>
        <w:t>对称加密算法加密。</w:t>
      </w:r>
      <w:r>
        <w:rPr>
          <w:rFonts w:hint="eastAsia"/>
          <w:lang w:val="fr-FR"/>
        </w:rPr>
        <w:t>UserProfile</w:t>
      </w:r>
      <w:r>
        <w:rPr>
          <w:rFonts w:hint="eastAsia"/>
          <w:lang w:val="fr-FR"/>
        </w:rPr>
        <w:t>解密后，</w:t>
      </w:r>
      <w:r w:rsidR="004C4E87" w:rsidDel="004C4E87">
        <w:rPr>
          <w:rFonts w:hint="eastAsia"/>
          <w:lang w:val="fr-FR"/>
        </w:rPr>
        <w:t xml:space="preserve"> </w:t>
      </w:r>
      <w:r w:rsidR="004C4E87">
        <w:rPr>
          <w:rFonts w:hint="eastAsia"/>
          <w:lang w:val="fr-FR"/>
        </w:rPr>
        <w:t>再</w:t>
      </w:r>
      <w:r>
        <w:rPr>
          <w:rFonts w:hint="eastAsia"/>
          <w:lang w:val="fr-FR"/>
        </w:rPr>
        <w:t>加密保存到</w:t>
      </w:r>
      <w:r>
        <w:rPr>
          <w:rFonts w:hint="eastAsia"/>
          <w:lang w:val="fr-FR"/>
        </w:rPr>
        <w:t>DB</w:t>
      </w:r>
      <w:r>
        <w:rPr>
          <w:rFonts w:hint="eastAsia"/>
          <w:lang w:val="fr-FR"/>
        </w:rPr>
        <w:t>中。</w:t>
      </w:r>
      <w:r w:rsidR="00123EA1">
        <w:rPr>
          <w:rFonts w:hint="eastAsia"/>
          <w:lang w:val="fr-FR"/>
        </w:rPr>
        <w:t>各业务服务器与</w:t>
      </w:r>
      <w:r w:rsidR="00123EA1">
        <w:rPr>
          <w:rFonts w:hint="eastAsia"/>
          <w:lang w:val="fr-FR"/>
        </w:rPr>
        <w:t>UP</w:t>
      </w:r>
      <w:r w:rsidR="00123EA1">
        <w:rPr>
          <w:rFonts w:hint="eastAsia"/>
          <w:lang w:val="fr-FR"/>
        </w:rPr>
        <w:t>之间传递密钥或</w:t>
      </w:r>
      <w:r w:rsidR="00123EA1">
        <w:rPr>
          <w:rFonts w:hint="eastAsia"/>
          <w:lang w:val="fr-FR"/>
        </w:rPr>
        <w:t>UpToken</w:t>
      </w:r>
      <w:r w:rsidR="00123EA1">
        <w:rPr>
          <w:rFonts w:hint="eastAsia"/>
          <w:lang w:val="fr-FR"/>
        </w:rPr>
        <w:t>时，也采用</w:t>
      </w:r>
      <w:r w:rsidR="00123EA1">
        <w:rPr>
          <w:rFonts w:hint="eastAsia"/>
          <w:lang w:val="fr-FR"/>
        </w:rPr>
        <w:t>AES128</w:t>
      </w:r>
      <w:r w:rsidR="00123EA1">
        <w:rPr>
          <w:rFonts w:hint="eastAsia"/>
          <w:lang w:val="fr-FR"/>
        </w:rPr>
        <w:t>加密，密钥采用</w:t>
      </w:r>
      <w:r w:rsidR="00123EA1">
        <w:rPr>
          <w:rFonts w:hint="eastAsia"/>
          <w:lang w:val="fr-FR"/>
        </w:rPr>
        <w:t>appID</w:t>
      </w:r>
      <w:r w:rsidR="00123EA1">
        <w:rPr>
          <w:rFonts w:hint="eastAsia"/>
          <w:lang w:val="fr-FR"/>
        </w:rPr>
        <w:t>对应的密钥。</w:t>
      </w:r>
    </w:p>
    <w:p w:rsidR="00053846" w:rsidRDefault="00053846" w:rsidP="00401A24">
      <w:pPr>
        <w:rPr>
          <w:lang w:val="fr-FR"/>
        </w:rPr>
      </w:pPr>
      <w:r>
        <w:rPr>
          <w:rFonts w:hint="eastAsia"/>
          <w:lang w:val="fr-FR"/>
        </w:rPr>
        <w:tab/>
        <w:t>6</w:t>
      </w:r>
      <w:r>
        <w:rPr>
          <w:rFonts w:hint="eastAsia"/>
          <w:lang w:val="fr-FR"/>
        </w:rPr>
        <w:t>）按</w:t>
      </w:r>
      <w:r>
        <w:rPr>
          <w:rFonts w:hint="eastAsia"/>
          <w:lang w:val="fr-FR"/>
        </w:rPr>
        <w:t>appID</w:t>
      </w:r>
      <w:r>
        <w:rPr>
          <w:rFonts w:hint="eastAsia"/>
          <w:lang w:val="fr-FR"/>
        </w:rPr>
        <w:t>控制</w:t>
      </w:r>
      <w:r>
        <w:rPr>
          <w:rFonts w:hint="eastAsia"/>
          <w:lang w:val="fr-FR"/>
        </w:rPr>
        <w:t>UP</w:t>
      </w:r>
      <w:r>
        <w:rPr>
          <w:rFonts w:hint="eastAsia"/>
          <w:lang w:val="fr-FR"/>
        </w:rPr>
        <w:t>服务器接口调用权限：</w:t>
      </w:r>
    </w:p>
    <w:p w:rsidR="00053846" w:rsidRDefault="00053846" w:rsidP="00053846">
      <w:pPr>
        <w:ind w:firstLineChars="350" w:firstLine="735"/>
        <w:rPr>
          <w:lang w:val="fr-FR"/>
        </w:rPr>
      </w:pPr>
      <w:r>
        <w:rPr>
          <w:rFonts w:hint="eastAsia"/>
          <w:lang w:val="fr-FR"/>
        </w:rPr>
        <w:t>a)UP</w:t>
      </w:r>
      <w:r>
        <w:rPr>
          <w:rFonts w:hint="eastAsia"/>
          <w:lang w:val="fr-FR"/>
        </w:rPr>
        <w:t>服务器接口只给内部应用服务器开发访问权限</w:t>
      </w:r>
      <w:r>
        <w:rPr>
          <w:rFonts w:hint="eastAsia"/>
          <w:lang w:val="fr-FR"/>
        </w:rPr>
        <w:t> </w:t>
      </w:r>
      <w:r>
        <w:rPr>
          <w:rFonts w:hint="eastAsia"/>
          <w:lang w:val="fr-FR"/>
        </w:rPr>
        <w:t>，例如</w:t>
      </w:r>
      <w:r>
        <w:rPr>
          <w:rFonts w:hint="eastAsia"/>
          <w:lang w:val="fr-FR"/>
        </w:rPr>
        <w:t> :AccountServer</w:t>
      </w:r>
      <w:r>
        <w:rPr>
          <w:rFonts w:hint="eastAsia"/>
          <w:lang w:val="fr-FR"/>
        </w:rPr>
        <w:t>、终端云</w:t>
      </w:r>
      <w:r>
        <w:rPr>
          <w:rFonts w:hint="eastAsia"/>
          <w:lang w:val="fr-FR"/>
        </w:rPr>
        <w:t>Portal</w:t>
      </w:r>
      <w:r>
        <w:rPr>
          <w:rFonts w:hint="eastAsia"/>
          <w:lang w:val="fr-FR"/>
        </w:rPr>
        <w:t>、</w:t>
      </w:r>
      <w:r>
        <w:rPr>
          <w:rFonts w:hint="eastAsia"/>
          <w:lang w:val="fr-FR"/>
        </w:rPr>
        <w:t xml:space="preserve">Dbank </w:t>
      </w:r>
      <w:r>
        <w:rPr>
          <w:rFonts w:hint="eastAsia"/>
          <w:lang w:val="fr-FR"/>
        </w:rPr>
        <w:t>等；</w:t>
      </w:r>
    </w:p>
    <w:p w:rsidR="00053846" w:rsidRDefault="00053846" w:rsidP="00053846">
      <w:pPr>
        <w:ind w:firstLineChars="350" w:firstLine="735"/>
        <w:rPr>
          <w:lang w:val="fr-FR"/>
        </w:rPr>
      </w:pPr>
      <w:r>
        <w:rPr>
          <w:rFonts w:hint="eastAsia"/>
          <w:lang w:val="fr-FR"/>
        </w:rPr>
        <w:t>b)</w:t>
      </w:r>
      <w:r>
        <w:rPr>
          <w:rFonts w:hint="eastAsia"/>
          <w:lang w:val="fr-FR"/>
        </w:rPr>
        <w:t>所有需要访问</w:t>
      </w:r>
      <w:r>
        <w:rPr>
          <w:rFonts w:hint="eastAsia"/>
          <w:lang w:val="fr-FR"/>
        </w:rPr>
        <w:t>UP</w:t>
      </w:r>
      <w:r>
        <w:rPr>
          <w:rFonts w:hint="eastAsia"/>
          <w:lang w:val="fr-FR"/>
        </w:rPr>
        <w:t>服务器的应用服务器都需要向</w:t>
      </w:r>
      <w:r>
        <w:rPr>
          <w:rFonts w:hint="eastAsia"/>
          <w:lang w:val="fr-FR"/>
        </w:rPr>
        <w:t>UP</w:t>
      </w:r>
      <w:r>
        <w:rPr>
          <w:rFonts w:hint="eastAsia"/>
          <w:lang w:val="fr-FR"/>
        </w:rPr>
        <w:t>申请设备类型标识，即</w:t>
      </w:r>
      <w:r>
        <w:rPr>
          <w:lang w:val="fr-FR"/>
        </w:rPr>
        <w:t>transactionID</w:t>
      </w:r>
      <w:r>
        <w:rPr>
          <w:rFonts w:hint="eastAsia"/>
          <w:lang w:val="fr-FR"/>
        </w:rPr>
        <w:t xml:space="preserve"> </w:t>
      </w:r>
      <w:r>
        <w:rPr>
          <w:rFonts w:hint="eastAsia"/>
          <w:lang w:val="fr-FR"/>
        </w:rPr>
        <w:t>中的</w:t>
      </w:r>
      <w:r>
        <w:rPr>
          <w:rFonts w:hint="eastAsia"/>
          <w:lang w:val="fr-FR"/>
        </w:rPr>
        <w:t>DDDD;</w:t>
      </w:r>
    </w:p>
    <w:p w:rsidR="00053846" w:rsidRDefault="00053846" w:rsidP="00053846">
      <w:pPr>
        <w:ind w:firstLineChars="350" w:firstLine="735"/>
        <w:rPr>
          <w:lang w:val="fr-FR"/>
        </w:rPr>
      </w:pPr>
      <w:r>
        <w:rPr>
          <w:rFonts w:hint="eastAsia"/>
          <w:lang w:val="fr-FR"/>
        </w:rPr>
        <w:t>c)</w:t>
      </w:r>
      <w:r>
        <w:rPr>
          <w:rFonts w:hint="eastAsia"/>
          <w:lang w:val="fr-FR"/>
        </w:rPr>
        <w:t>所有需要访问</w:t>
      </w:r>
      <w:r>
        <w:rPr>
          <w:rFonts w:hint="eastAsia"/>
          <w:lang w:val="fr-FR"/>
        </w:rPr>
        <w:t>UP</w:t>
      </w:r>
      <w:r>
        <w:rPr>
          <w:rFonts w:hint="eastAsia"/>
          <w:lang w:val="fr-FR"/>
        </w:rPr>
        <w:t>服务器的应用服务器都需要向</w:t>
      </w:r>
      <w:r>
        <w:rPr>
          <w:rFonts w:hint="eastAsia"/>
          <w:lang w:val="fr-FR"/>
        </w:rPr>
        <w:t>UP</w:t>
      </w:r>
      <w:r>
        <w:rPr>
          <w:rFonts w:hint="eastAsia"/>
          <w:lang w:val="fr-FR"/>
        </w:rPr>
        <w:t>申请接口调用加密密钥，用于确认应用服务器的身份；即：</w:t>
      </w:r>
      <w:r>
        <w:rPr>
          <w:rFonts w:hint="eastAsia"/>
          <w:lang w:val="fr-FR"/>
        </w:rPr>
        <w:t>SOAP</w:t>
      </w:r>
      <w:r>
        <w:rPr>
          <w:rFonts w:hint="eastAsia"/>
          <w:lang w:val="fr-FR"/>
        </w:rPr>
        <w:t>或</w:t>
      </w:r>
      <w:r>
        <w:rPr>
          <w:rFonts w:hint="eastAsia"/>
          <w:lang w:val="fr-FR"/>
        </w:rPr>
        <w:t>Json</w:t>
      </w:r>
      <w:r>
        <w:rPr>
          <w:rFonts w:hint="eastAsia"/>
          <w:lang w:val="fr-FR"/>
        </w:rPr>
        <w:t>接口调用中的加密密钥。</w:t>
      </w:r>
    </w:p>
    <w:p w:rsidR="00053846" w:rsidRPr="005F7C2C" w:rsidRDefault="00053846" w:rsidP="00053846">
      <w:pPr>
        <w:ind w:firstLineChars="350" w:firstLine="735"/>
        <w:rPr>
          <w:rFonts w:ascii="Arial" w:hAnsi="Arial"/>
          <w:sz w:val="19"/>
          <w:szCs w:val="19"/>
          <w:lang w:val="fr-FR"/>
        </w:rPr>
      </w:pPr>
      <w:r>
        <w:rPr>
          <w:rFonts w:hint="eastAsia"/>
          <w:lang w:val="fr-FR"/>
        </w:rPr>
        <w:t>d)</w:t>
      </w:r>
      <w:r w:rsidR="00656364">
        <w:rPr>
          <w:rFonts w:hint="eastAsia"/>
          <w:lang w:val="fr-FR"/>
        </w:rPr>
        <w:t>确认应用服务器身份后，</w:t>
      </w:r>
      <w:r>
        <w:rPr>
          <w:rFonts w:hint="eastAsia"/>
          <w:lang w:val="fr-FR"/>
        </w:rPr>
        <w:t>进一步</w:t>
      </w:r>
      <w:r w:rsidR="00656364">
        <w:rPr>
          <w:rFonts w:hint="eastAsia"/>
          <w:lang w:val="fr-FR"/>
        </w:rPr>
        <w:t>按接口</w:t>
      </w:r>
      <w:r>
        <w:rPr>
          <w:rFonts w:hint="eastAsia"/>
          <w:lang w:val="fr-FR"/>
        </w:rPr>
        <w:t>控制访问权限。</w:t>
      </w:r>
    </w:p>
    <w:p w:rsidR="00F23693" w:rsidRPr="000B4BD5" w:rsidRDefault="00F23693" w:rsidP="00A54BF2">
      <w:pPr>
        <w:pStyle w:val="21"/>
        <w:numPr>
          <w:ilvl w:val="1"/>
          <w:numId w:val="1"/>
        </w:numPr>
      </w:pPr>
      <w:bookmarkStart w:id="28" w:name="_Toc288662636"/>
      <w:bookmarkStart w:id="29" w:name="_Toc317101252"/>
      <w:r>
        <w:rPr>
          <w:rFonts w:hint="eastAsia"/>
        </w:rPr>
        <w:t>SOAP</w:t>
      </w:r>
      <w:r>
        <w:rPr>
          <w:rFonts w:hint="eastAsia"/>
        </w:rPr>
        <w:t>接口说明</w:t>
      </w:r>
      <w:bookmarkEnd w:id="28"/>
      <w:r w:rsidR="009565A1">
        <w:rPr>
          <w:rFonts w:hint="eastAsia"/>
        </w:rPr>
        <w:t>(</w:t>
      </w:r>
      <w:r w:rsidR="009565A1" w:rsidRPr="00A54BF2">
        <w:rPr>
          <w:rStyle w:val="210"/>
          <w:rFonts w:hint="eastAsia"/>
        </w:rPr>
        <w:t>UserProfile</w:t>
      </w:r>
      <w:r w:rsidR="009565A1">
        <w:rPr>
          <w:rFonts w:hint="eastAsia"/>
        </w:rPr>
        <w:t>提供</w:t>
      </w:r>
      <w:r w:rsidR="009565A1">
        <w:rPr>
          <w:rFonts w:hint="eastAsia"/>
        </w:rPr>
        <w:t>)</w:t>
      </w:r>
      <w:bookmarkEnd w:id="29"/>
    </w:p>
    <w:p w:rsidR="00F23693" w:rsidRDefault="005F7C2C" w:rsidP="005F7C2C">
      <w:pPr>
        <w:ind w:firstLine="180"/>
      </w:pPr>
      <w:r>
        <w:rPr>
          <w:rFonts w:hint="eastAsia"/>
        </w:rPr>
        <w:t>1</w:t>
      </w:r>
      <w:r>
        <w:rPr>
          <w:rFonts w:hint="eastAsia"/>
        </w:rPr>
        <w:t>）</w:t>
      </w:r>
      <w:r w:rsidR="00F23693">
        <w:rPr>
          <w:rFonts w:hint="eastAsia"/>
        </w:rPr>
        <w:t>接口采用</w:t>
      </w:r>
      <w:r w:rsidR="00F23693">
        <w:rPr>
          <w:rFonts w:hint="eastAsia"/>
        </w:rPr>
        <w:t>SOAP</w:t>
      </w:r>
      <w:r w:rsidR="00F23693">
        <w:rPr>
          <w:rFonts w:hint="eastAsia"/>
        </w:rPr>
        <w:t>协议：</w:t>
      </w:r>
    </w:p>
    <w:p w:rsidR="00F23693" w:rsidRDefault="005F7C2C" w:rsidP="005F7C2C">
      <w:pPr>
        <w:ind w:firstLine="180"/>
      </w:pPr>
      <w:r>
        <w:rPr>
          <w:rFonts w:hint="eastAsia"/>
        </w:rPr>
        <w:t>2</w:t>
      </w:r>
      <w:r>
        <w:rPr>
          <w:rFonts w:hint="eastAsia"/>
        </w:rPr>
        <w:t>）</w:t>
      </w:r>
      <w:r w:rsidR="00416346">
        <w:rPr>
          <w:rFonts w:hint="eastAsia"/>
        </w:rPr>
        <w:t xml:space="preserve">XML </w:t>
      </w:r>
      <w:r w:rsidR="00F23693">
        <w:t>Version</w:t>
      </w:r>
      <w:r w:rsidR="00F23693">
        <w:rPr>
          <w:rFonts w:hint="eastAsia"/>
        </w:rPr>
        <w:t>：协议版本号，本协议版本号为：</w:t>
      </w:r>
      <w:r w:rsidR="00F23693">
        <w:rPr>
          <w:rFonts w:hint="eastAsia"/>
        </w:rPr>
        <w:t>1.0</w:t>
      </w:r>
      <w:r w:rsidR="00F23693">
        <w:rPr>
          <w:rFonts w:hint="eastAsia"/>
        </w:rPr>
        <w:t>，每个消息都需要带该字段；</w:t>
      </w:r>
    </w:p>
    <w:p w:rsidR="000D074F" w:rsidRDefault="00D41EC9" w:rsidP="0058346A">
      <w:pPr>
        <w:ind w:firstLine="180"/>
      </w:pPr>
      <w:r>
        <w:rPr>
          <w:rFonts w:hint="eastAsia"/>
        </w:rPr>
        <w:t>3</w:t>
      </w:r>
      <w:r>
        <w:rPr>
          <w:rFonts w:hint="eastAsia"/>
        </w:rPr>
        <w:t>）输入</w:t>
      </w:r>
      <w:r w:rsidR="00076EBE">
        <w:rPr>
          <w:rFonts w:hint="eastAsia"/>
        </w:rPr>
        <w:t>参数</w:t>
      </w:r>
      <w:r>
        <w:rPr>
          <w:rFonts w:hint="eastAsia"/>
        </w:rPr>
        <w:t>和</w:t>
      </w:r>
      <w:r w:rsidR="00076EBE">
        <w:rPr>
          <w:rFonts w:hint="eastAsia"/>
        </w:rPr>
        <w:t>返回值</w:t>
      </w:r>
      <w:r>
        <w:rPr>
          <w:rFonts w:hint="eastAsia"/>
        </w:rPr>
        <w:t>列表中为可选项的，消息体中可以不输入。</w:t>
      </w:r>
    </w:p>
    <w:p w:rsidR="009114C9" w:rsidRDefault="009114C9" w:rsidP="0058346A">
      <w:pPr>
        <w:ind w:firstLine="180"/>
        <w:rPr>
          <w:rFonts w:ascii="Arial" w:hAnsi="Arial"/>
          <w:b/>
          <w:sz w:val="19"/>
          <w:szCs w:val="19"/>
          <w:lang w:val="en-GB"/>
        </w:rPr>
      </w:pPr>
      <w:r>
        <w:rPr>
          <w:rFonts w:hint="eastAsia"/>
        </w:rPr>
        <w:lastRenderedPageBreak/>
        <w:t>注：</w:t>
      </w:r>
      <w:r>
        <w:rPr>
          <w:rFonts w:hint="eastAsia"/>
        </w:rPr>
        <w:t>SOAP</w:t>
      </w:r>
      <w:r>
        <w:rPr>
          <w:rFonts w:hint="eastAsia"/>
        </w:rPr>
        <w:t>接口只限于已接入</w:t>
      </w:r>
      <w:r>
        <w:rPr>
          <w:rFonts w:hint="eastAsia"/>
        </w:rPr>
        <w:t>UP</w:t>
      </w:r>
      <w:r>
        <w:rPr>
          <w:rFonts w:hint="eastAsia"/>
        </w:rPr>
        <w:t>的应用使用，新应用服务器要求采用</w:t>
      </w:r>
      <w:r>
        <w:rPr>
          <w:rFonts w:hint="eastAsia"/>
        </w:rPr>
        <w:t>Json</w:t>
      </w:r>
      <w:r>
        <w:rPr>
          <w:rFonts w:hint="eastAsia"/>
        </w:rPr>
        <w:t>接口接入</w:t>
      </w:r>
      <w:r>
        <w:rPr>
          <w:rFonts w:hint="eastAsia"/>
        </w:rPr>
        <w:t>UP</w:t>
      </w:r>
      <w:r>
        <w:rPr>
          <w:rFonts w:hint="eastAsia"/>
        </w:rPr>
        <w:t>。</w:t>
      </w:r>
    </w:p>
    <w:p w:rsidR="0058346A" w:rsidRPr="000B4BD5" w:rsidRDefault="0058346A" w:rsidP="0058346A">
      <w:pPr>
        <w:pStyle w:val="21"/>
        <w:numPr>
          <w:ilvl w:val="1"/>
          <w:numId w:val="1"/>
        </w:numPr>
      </w:pPr>
      <w:bookmarkStart w:id="30" w:name="_Toc317101253"/>
      <w:r>
        <w:rPr>
          <w:rFonts w:hint="eastAsia"/>
        </w:rPr>
        <w:t>HTTP</w:t>
      </w:r>
      <w:r>
        <w:rPr>
          <w:rFonts w:hint="eastAsia"/>
        </w:rPr>
        <w:t>＋</w:t>
      </w:r>
      <w:r>
        <w:rPr>
          <w:rFonts w:hint="eastAsia"/>
        </w:rPr>
        <w:t>Json</w:t>
      </w:r>
      <w:r>
        <w:rPr>
          <w:rFonts w:hint="eastAsia"/>
        </w:rPr>
        <w:t>接口说明</w:t>
      </w:r>
      <w:r>
        <w:rPr>
          <w:rFonts w:hint="eastAsia"/>
        </w:rPr>
        <w:t>(</w:t>
      </w:r>
      <w:r w:rsidRPr="00A54BF2">
        <w:rPr>
          <w:rStyle w:val="210"/>
          <w:rFonts w:hint="eastAsia"/>
        </w:rPr>
        <w:t>UserProfile</w:t>
      </w:r>
      <w:r>
        <w:rPr>
          <w:rFonts w:hint="eastAsia"/>
        </w:rPr>
        <w:t>提供</w:t>
      </w:r>
      <w:r>
        <w:rPr>
          <w:rFonts w:hint="eastAsia"/>
        </w:rPr>
        <w:t>)</w:t>
      </w:r>
      <w:bookmarkEnd w:id="30"/>
    </w:p>
    <w:p w:rsidR="0058346A" w:rsidRDefault="0058346A" w:rsidP="0058346A">
      <w:pPr>
        <w:ind w:firstLine="180"/>
      </w:pPr>
      <w:r>
        <w:rPr>
          <w:rFonts w:hint="eastAsia"/>
        </w:rPr>
        <w:t>1</w:t>
      </w:r>
      <w:r>
        <w:rPr>
          <w:rFonts w:hint="eastAsia"/>
        </w:rPr>
        <w:t>）接口采用</w:t>
      </w:r>
      <w:r>
        <w:rPr>
          <w:rFonts w:hint="eastAsia"/>
        </w:rPr>
        <w:t>HTTP</w:t>
      </w:r>
      <w:r>
        <w:rPr>
          <w:rFonts w:hint="eastAsia"/>
        </w:rPr>
        <w:t>＋</w:t>
      </w:r>
      <w:r>
        <w:rPr>
          <w:rFonts w:hint="eastAsia"/>
        </w:rPr>
        <w:t>Json</w:t>
      </w:r>
      <w:r>
        <w:rPr>
          <w:rFonts w:hint="eastAsia"/>
        </w:rPr>
        <w:t>协议，</w:t>
      </w:r>
      <w:r>
        <w:rPr>
          <w:rFonts w:hint="eastAsia"/>
        </w:rPr>
        <w:t>JSon</w:t>
      </w:r>
      <w:r>
        <w:rPr>
          <w:rFonts w:hint="eastAsia"/>
        </w:rPr>
        <w:t>采用</w:t>
      </w:r>
      <w:r>
        <w:rPr>
          <w:rFonts w:hint="eastAsia"/>
        </w:rPr>
        <w:t>FastJson</w:t>
      </w:r>
      <w:r w:rsidR="00E74A4C">
        <w:rPr>
          <w:rFonts w:hint="eastAsia"/>
        </w:rPr>
        <w:t>；采用</w:t>
      </w:r>
      <w:r w:rsidR="00E74A4C" w:rsidRPr="00A34482">
        <w:rPr>
          <w:rFonts w:ascii="宋体" w:hAnsi="宋体"/>
        </w:rPr>
        <w:t>utf-8</w:t>
      </w:r>
      <w:r w:rsidR="00E74A4C">
        <w:rPr>
          <w:rFonts w:ascii="宋体" w:hAnsi="宋体" w:hint="eastAsia"/>
        </w:rPr>
        <w:t>编码格式。</w:t>
      </w:r>
    </w:p>
    <w:p w:rsidR="0058346A" w:rsidRDefault="0058346A" w:rsidP="0058346A">
      <w:pPr>
        <w:ind w:firstLine="180"/>
        <w:rPr>
          <w:rFonts w:ascii="Arial" w:hAnsi="Arial"/>
          <w:b/>
          <w:sz w:val="19"/>
          <w:szCs w:val="19"/>
          <w:lang w:val="en-GB"/>
        </w:rPr>
      </w:pPr>
      <w:r>
        <w:rPr>
          <w:rFonts w:hint="eastAsia"/>
        </w:rPr>
        <w:t>2</w:t>
      </w:r>
      <w:r>
        <w:rPr>
          <w:rFonts w:hint="eastAsia"/>
        </w:rPr>
        <w:t>）输入参数、返回值、以及异常返回值的具体参数参考</w:t>
      </w:r>
      <w:r>
        <w:rPr>
          <w:rFonts w:hint="eastAsia"/>
        </w:rPr>
        <w:t>SOAP</w:t>
      </w:r>
      <w:r>
        <w:rPr>
          <w:rFonts w:hint="eastAsia"/>
        </w:rPr>
        <w:t>接口的定义。</w:t>
      </w:r>
    </w:p>
    <w:p w:rsidR="00304D9B" w:rsidRDefault="00304D9B" w:rsidP="00304D9B">
      <w:pPr>
        <w:ind w:firstLine="380"/>
      </w:pPr>
      <w:r>
        <w:rPr>
          <w:rFonts w:ascii="Arial" w:hAnsi="Arial" w:hint="eastAsia"/>
          <w:sz w:val="19"/>
          <w:szCs w:val="19"/>
          <w:lang w:val="en-GB"/>
        </w:rPr>
        <w:t>a)</w:t>
      </w:r>
      <w:r>
        <w:rPr>
          <w:rFonts w:ascii="Arial" w:hAnsi="Arial" w:hint="eastAsia"/>
          <w:sz w:val="19"/>
          <w:szCs w:val="19"/>
          <w:lang w:val="en-GB"/>
        </w:rPr>
        <w:t>成功响应时，</w:t>
      </w:r>
      <w:r>
        <w:rPr>
          <w:rFonts w:ascii="Arial" w:hAnsi="Arial" w:hint="eastAsia"/>
          <w:sz w:val="19"/>
          <w:szCs w:val="19"/>
          <w:lang w:val="en-GB"/>
        </w:rPr>
        <w:t>resultCode</w:t>
      </w:r>
      <w:r>
        <w:rPr>
          <w:rFonts w:ascii="Arial" w:hAnsi="Arial" w:hint="eastAsia"/>
          <w:sz w:val="19"/>
          <w:szCs w:val="19"/>
          <w:lang w:val="en-GB"/>
        </w:rPr>
        <w:t>＝</w:t>
      </w:r>
      <w:r>
        <w:rPr>
          <w:rFonts w:ascii="Arial" w:hAnsi="Arial" w:hint="eastAsia"/>
          <w:sz w:val="19"/>
          <w:szCs w:val="19"/>
          <w:lang w:val="en-GB"/>
        </w:rPr>
        <w:t>0</w:t>
      </w:r>
      <w:r>
        <w:rPr>
          <w:rFonts w:ascii="Arial" w:hAnsi="Arial" w:hint="eastAsia"/>
          <w:sz w:val="19"/>
          <w:szCs w:val="19"/>
          <w:lang w:val="en-GB"/>
        </w:rPr>
        <w:t>，</w:t>
      </w:r>
      <w:r>
        <w:rPr>
          <w:rFonts w:hint="eastAsia"/>
        </w:rPr>
        <w:t>返回</w:t>
      </w:r>
      <w:r w:rsidRPr="00A6475E">
        <w:rPr>
          <w:rFonts w:hint="eastAsia"/>
          <w:lang w:val="da-DK"/>
        </w:rPr>
        <w:t>r</w:t>
      </w:r>
      <w:r w:rsidRPr="00A6475E">
        <w:rPr>
          <w:lang w:val="da-DK"/>
        </w:rPr>
        <w:t>egister</w:t>
      </w:r>
      <w:r w:rsidRPr="00A6475E">
        <w:rPr>
          <w:rFonts w:hint="eastAsia"/>
          <w:lang w:val="da-DK"/>
        </w:rPr>
        <w:t>UserInfoRsp</w:t>
      </w:r>
      <w:r>
        <w:rPr>
          <w:rFonts w:hint="eastAsia"/>
          <w:lang w:val="da-DK"/>
        </w:rPr>
        <w:t>，</w:t>
      </w:r>
      <w:r>
        <w:rPr>
          <w:rFonts w:hint="eastAsia"/>
        </w:rPr>
        <w:t>不返回</w:t>
      </w:r>
      <w:r>
        <w:rPr>
          <w:rFonts w:hint="eastAsia"/>
        </w:rPr>
        <w:t>CException</w:t>
      </w:r>
      <w:r>
        <w:rPr>
          <w:rFonts w:hint="eastAsia"/>
        </w:rPr>
        <w:t>。</w:t>
      </w:r>
    </w:p>
    <w:p w:rsidR="00304D9B" w:rsidRDefault="00304D9B" w:rsidP="00304D9B">
      <w:pPr>
        <w:ind w:firstLine="380"/>
      </w:pPr>
      <w:r>
        <w:rPr>
          <w:rFonts w:hint="eastAsia"/>
        </w:rPr>
        <w:t>b)</w:t>
      </w:r>
      <w:r>
        <w:rPr>
          <w:rFonts w:ascii="Arial" w:hAnsi="Arial" w:hint="eastAsia"/>
          <w:sz w:val="19"/>
          <w:szCs w:val="19"/>
          <w:lang w:val="en-GB"/>
        </w:rPr>
        <w:t>失败响应时，</w:t>
      </w:r>
      <w:r>
        <w:rPr>
          <w:rFonts w:ascii="Arial" w:hAnsi="Arial" w:hint="eastAsia"/>
          <w:sz w:val="19"/>
          <w:szCs w:val="19"/>
          <w:lang w:val="en-GB"/>
        </w:rPr>
        <w:t>resultCode=</w:t>
      </w:r>
      <w:r>
        <w:rPr>
          <w:rFonts w:ascii="Arial" w:hAnsi="Arial" w:hint="eastAsia"/>
          <w:sz w:val="19"/>
          <w:szCs w:val="19"/>
          <w:lang w:val="en-GB"/>
        </w:rPr>
        <w:t>错误码，</w:t>
      </w:r>
      <w:r>
        <w:rPr>
          <w:rFonts w:hint="eastAsia"/>
        </w:rPr>
        <w:t>返回</w:t>
      </w:r>
      <w:r>
        <w:rPr>
          <w:rFonts w:hint="eastAsia"/>
        </w:rPr>
        <w:t>CException</w:t>
      </w:r>
      <w:r>
        <w:rPr>
          <w:rFonts w:hint="eastAsia"/>
          <w:lang w:val="da-DK"/>
        </w:rPr>
        <w:t>，</w:t>
      </w:r>
      <w:r>
        <w:rPr>
          <w:rFonts w:hint="eastAsia"/>
        </w:rPr>
        <w:t>不返回</w:t>
      </w:r>
      <w:r>
        <w:rPr>
          <w:rFonts w:hint="eastAsia"/>
          <w:lang w:val="da-DK"/>
        </w:rPr>
        <w:t>XXX</w:t>
      </w:r>
      <w:r w:rsidRPr="00A6475E">
        <w:rPr>
          <w:rFonts w:hint="eastAsia"/>
          <w:lang w:val="da-DK"/>
        </w:rPr>
        <w:t>Rsp</w:t>
      </w:r>
      <w:r>
        <w:rPr>
          <w:rFonts w:hint="eastAsia"/>
        </w:rPr>
        <w:t>。</w:t>
      </w:r>
    </w:p>
    <w:p w:rsidR="00304D9B" w:rsidRDefault="0058346A" w:rsidP="00304D9B">
      <w:pPr>
        <w:ind w:firstLine="180"/>
        <w:rPr>
          <w:rFonts w:ascii="Courier New" w:hAnsi="Courier New" w:cs="Courier New"/>
          <w:kern w:val="0"/>
          <w:szCs w:val="21"/>
        </w:rPr>
      </w:pPr>
      <w:r>
        <w:rPr>
          <w:rFonts w:hint="eastAsia"/>
        </w:rPr>
        <w:t>3</w:t>
      </w:r>
      <w:r>
        <w:rPr>
          <w:rFonts w:hint="eastAsia"/>
        </w:rPr>
        <w:t>）输入参数和返回值列表中为可选项的，消息体中可以不输入。</w:t>
      </w:r>
      <w:r w:rsidR="00304D9B">
        <w:rPr>
          <w:rFonts w:ascii="Courier New" w:hAnsi="Courier New" w:cs="Courier New" w:hint="eastAsia"/>
          <w:kern w:val="0"/>
          <w:szCs w:val="21"/>
        </w:rPr>
        <w:t>要求客户端和服务端</w:t>
      </w:r>
      <w:r w:rsidR="00304D9B">
        <w:rPr>
          <w:rFonts w:ascii="Courier New" w:hAnsi="Courier New" w:cs="Courier New" w:hint="eastAsia"/>
          <w:kern w:val="0"/>
          <w:szCs w:val="21"/>
        </w:rPr>
        <w:t>JSon</w:t>
      </w:r>
      <w:r w:rsidR="00304D9B">
        <w:rPr>
          <w:rFonts w:ascii="Courier New" w:hAnsi="Courier New" w:cs="Courier New" w:hint="eastAsia"/>
          <w:kern w:val="0"/>
          <w:szCs w:val="21"/>
        </w:rPr>
        <w:t>解析器都支持兼容增加可选输入参数和返回参数。</w:t>
      </w:r>
    </w:p>
    <w:p w:rsidR="00304D9B" w:rsidRPr="00FF30E7" w:rsidRDefault="00304D9B" w:rsidP="00304D9B">
      <w:pPr>
        <w:ind w:firstLine="180"/>
      </w:pPr>
    </w:p>
    <w:p w:rsidR="00304D9B" w:rsidRPr="00CF3E3A" w:rsidRDefault="00304D9B" w:rsidP="00304D9B">
      <w:pPr>
        <w:pStyle w:val="affffff9"/>
        <w:numPr>
          <w:ilvl w:val="0"/>
          <w:numId w:val="26"/>
        </w:numPr>
        <w:ind w:firstLineChars="0"/>
        <w:rPr>
          <w:b/>
        </w:rPr>
      </w:pPr>
      <w:r>
        <w:rPr>
          <w:rFonts w:ascii="Arial" w:hAnsi="Arial" w:hint="eastAsia"/>
          <w:b/>
          <w:sz w:val="19"/>
          <w:szCs w:val="19"/>
          <w:lang w:val="en-GB"/>
        </w:rPr>
        <w:t>认证</w:t>
      </w:r>
      <w:r w:rsidRPr="00CF3E3A">
        <w:rPr>
          <w:rFonts w:hint="eastAsia"/>
          <w:b/>
        </w:rPr>
        <w:t>说明：</w:t>
      </w:r>
    </w:p>
    <w:p w:rsidR="00304D9B" w:rsidRPr="00A250A5" w:rsidRDefault="00304D9B" w:rsidP="00304D9B">
      <w:pPr>
        <w:ind w:firstLine="420"/>
        <w:rPr>
          <w:sz w:val="18"/>
          <w:szCs w:val="18"/>
        </w:rPr>
      </w:pPr>
      <w:r w:rsidRPr="00A250A5">
        <w:rPr>
          <w:rFonts w:hint="eastAsia"/>
          <w:sz w:val="18"/>
          <w:szCs w:val="18"/>
        </w:rPr>
        <w:t>为了降低对网络安全的要求，启用</w:t>
      </w:r>
      <w:r w:rsidRPr="00A250A5">
        <w:rPr>
          <w:rFonts w:hint="eastAsia"/>
          <w:sz w:val="18"/>
          <w:szCs w:val="18"/>
        </w:rPr>
        <w:t>http</w:t>
      </w:r>
      <w:r w:rsidRPr="00A250A5">
        <w:rPr>
          <w:rFonts w:hint="eastAsia"/>
          <w:sz w:val="18"/>
          <w:szCs w:val="18"/>
        </w:rPr>
        <w:t>消息头的</w:t>
      </w:r>
      <w:r w:rsidRPr="00A250A5">
        <w:rPr>
          <w:rFonts w:hint="eastAsia"/>
          <w:sz w:val="18"/>
          <w:szCs w:val="18"/>
        </w:rPr>
        <w:t>Authorization</w:t>
      </w:r>
      <w:r w:rsidRPr="00A250A5">
        <w:rPr>
          <w:rFonts w:hint="eastAsia"/>
          <w:sz w:val="18"/>
          <w:szCs w:val="18"/>
        </w:rPr>
        <w:t>字段进行</w:t>
      </w:r>
      <w:r w:rsidRPr="00A250A5">
        <w:rPr>
          <w:rFonts w:hint="eastAsia"/>
          <w:sz w:val="18"/>
          <w:szCs w:val="18"/>
        </w:rPr>
        <w:t>Digest</w:t>
      </w:r>
      <w:r w:rsidRPr="00A250A5">
        <w:rPr>
          <w:rFonts w:hint="eastAsia"/>
          <w:sz w:val="18"/>
          <w:szCs w:val="18"/>
        </w:rPr>
        <w:t>认证，详细格式：</w:t>
      </w:r>
      <w:r w:rsidRPr="00A250A5">
        <w:rPr>
          <w:rFonts w:hint="eastAsia"/>
          <w:sz w:val="18"/>
          <w:szCs w:val="18"/>
        </w:rPr>
        <w:t xml:space="preserve"> </w:t>
      </w:r>
    </w:p>
    <w:p w:rsidR="00304D9B" w:rsidRPr="00A250A5" w:rsidRDefault="00304D9B" w:rsidP="00304D9B">
      <w:pPr>
        <w:ind w:firstLine="420"/>
        <w:rPr>
          <w:sz w:val="18"/>
          <w:szCs w:val="18"/>
        </w:rPr>
      </w:pPr>
      <w:r w:rsidRPr="00A250A5">
        <w:rPr>
          <w:sz w:val="18"/>
          <w:szCs w:val="18"/>
        </w:rPr>
        <w:t xml:space="preserve">Authorization: Digest </w:t>
      </w:r>
      <w:r>
        <w:rPr>
          <w:rFonts w:hint="eastAsia"/>
          <w:sz w:val="18"/>
          <w:szCs w:val="18"/>
        </w:rPr>
        <w:t>app</w:t>
      </w:r>
      <w:r w:rsidRPr="00A250A5">
        <w:rPr>
          <w:rFonts w:hint="eastAsia"/>
          <w:sz w:val="18"/>
          <w:szCs w:val="18"/>
        </w:rPr>
        <w:t>ID</w:t>
      </w:r>
      <w:r w:rsidRPr="00A250A5">
        <w:rPr>
          <w:sz w:val="18"/>
          <w:szCs w:val="18"/>
        </w:rPr>
        <w:t>=</w:t>
      </w:r>
      <w:r w:rsidRPr="00A250A5">
        <w:rPr>
          <w:rFonts w:hint="eastAsia"/>
          <w:sz w:val="18"/>
          <w:szCs w:val="18"/>
        </w:rPr>
        <w:t>XX</w:t>
      </w:r>
      <w:r w:rsidRPr="00A250A5">
        <w:rPr>
          <w:sz w:val="18"/>
          <w:szCs w:val="18"/>
        </w:rPr>
        <w:t>,</w:t>
      </w:r>
      <w:r w:rsidRPr="00A250A5">
        <w:rPr>
          <w:rFonts w:hint="eastAsia"/>
          <w:sz w:val="18"/>
          <w:szCs w:val="18"/>
        </w:rPr>
        <w:t xml:space="preserve"> </w:t>
      </w:r>
      <w:r w:rsidRPr="00A250A5">
        <w:rPr>
          <w:sz w:val="18"/>
          <w:szCs w:val="18"/>
        </w:rPr>
        <w:t>nonce=</w:t>
      </w:r>
      <w:r w:rsidR="007A20BB">
        <w:rPr>
          <w:rFonts w:hint="eastAsia"/>
          <w:sz w:val="18"/>
          <w:szCs w:val="18"/>
        </w:rPr>
        <w:t>当前的</w:t>
      </w:r>
      <w:r w:rsidRPr="00A250A5">
        <w:rPr>
          <w:sz w:val="18"/>
          <w:szCs w:val="18"/>
        </w:rPr>
        <w:t xml:space="preserve"> transactionID, </w:t>
      </w:r>
    </w:p>
    <w:p w:rsidR="00304D9B" w:rsidRDefault="00304D9B" w:rsidP="00304D9B">
      <w:pPr>
        <w:ind w:left="840" w:firstLine="420"/>
        <w:rPr>
          <w:sz w:val="18"/>
          <w:szCs w:val="18"/>
        </w:rPr>
      </w:pPr>
      <w:r w:rsidRPr="00A250A5">
        <w:rPr>
          <w:sz w:val="18"/>
          <w:szCs w:val="18"/>
        </w:rPr>
        <w:t>response=</w:t>
      </w:r>
      <w:r w:rsidRPr="00A250A5">
        <w:rPr>
          <w:rFonts w:hint="eastAsia"/>
          <w:sz w:val="18"/>
          <w:szCs w:val="18"/>
        </w:rPr>
        <w:t>md5(userAccount</w:t>
      </w:r>
      <w:r w:rsidRPr="00A250A5">
        <w:rPr>
          <w:rFonts w:hint="eastAsia"/>
          <w:sz w:val="18"/>
          <w:szCs w:val="18"/>
        </w:rPr>
        <w:t>或</w:t>
      </w:r>
      <w:r w:rsidRPr="00A250A5">
        <w:rPr>
          <w:rFonts w:hint="eastAsia"/>
          <w:sz w:val="18"/>
          <w:szCs w:val="18"/>
        </w:rPr>
        <w:t xml:space="preserve">userID </w:t>
      </w:r>
      <w:r w:rsidR="000266C3">
        <w:rPr>
          <w:rFonts w:hint="eastAsia"/>
          <w:sz w:val="18"/>
          <w:szCs w:val="18"/>
        </w:rPr>
        <w:t>或空（无前</w:t>
      </w:r>
      <w:r w:rsidR="000266C3">
        <w:rPr>
          <w:rFonts w:hint="eastAsia"/>
          <w:sz w:val="18"/>
          <w:szCs w:val="18"/>
        </w:rPr>
        <w:t>userAccount</w:t>
      </w:r>
      <w:r w:rsidR="000266C3">
        <w:rPr>
          <w:rFonts w:hint="eastAsia"/>
          <w:sz w:val="18"/>
          <w:szCs w:val="18"/>
        </w:rPr>
        <w:t>和</w:t>
      </w:r>
      <w:r w:rsidR="000266C3">
        <w:rPr>
          <w:rFonts w:hint="eastAsia"/>
          <w:sz w:val="18"/>
          <w:szCs w:val="18"/>
        </w:rPr>
        <w:t>userID</w:t>
      </w:r>
      <w:r w:rsidR="000266C3">
        <w:rPr>
          <w:rFonts w:hint="eastAsia"/>
          <w:sz w:val="18"/>
          <w:szCs w:val="18"/>
        </w:rPr>
        <w:t>）</w:t>
      </w:r>
      <w:r w:rsidRPr="00A250A5">
        <w:rPr>
          <w:rFonts w:hint="eastAsia"/>
          <w:sz w:val="18"/>
          <w:szCs w:val="18"/>
        </w:rPr>
        <w:t>:</w:t>
      </w:r>
      <w:r>
        <w:rPr>
          <w:rFonts w:hint="eastAsia"/>
          <w:sz w:val="18"/>
          <w:szCs w:val="18"/>
        </w:rPr>
        <w:t>app</w:t>
      </w:r>
      <w:r w:rsidRPr="00A250A5">
        <w:rPr>
          <w:rFonts w:hint="eastAsia"/>
          <w:sz w:val="18"/>
          <w:szCs w:val="18"/>
        </w:rPr>
        <w:t>ID</w:t>
      </w:r>
      <w:r w:rsidRPr="00A250A5">
        <w:rPr>
          <w:rFonts w:hint="eastAsia"/>
          <w:sz w:val="18"/>
          <w:szCs w:val="18"/>
        </w:rPr>
        <w:t>对应的密钥</w:t>
      </w:r>
      <w:r w:rsidRPr="00A250A5">
        <w:rPr>
          <w:rFonts w:hint="eastAsia"/>
          <w:sz w:val="18"/>
          <w:szCs w:val="18"/>
        </w:rPr>
        <w:t>:nonce:</w:t>
      </w:r>
      <w:r w:rsidRPr="00A250A5">
        <w:rPr>
          <w:rFonts w:hint="eastAsia"/>
          <w:sz w:val="18"/>
          <w:szCs w:val="18"/>
        </w:rPr>
        <w:t>请求操作名</w:t>
      </w:r>
      <w:r w:rsidRPr="00A250A5">
        <w:rPr>
          <w:rFonts w:hint="eastAsia"/>
          <w:sz w:val="18"/>
          <w:szCs w:val="18"/>
        </w:rPr>
        <w:t>)</w:t>
      </w:r>
      <w:r w:rsidR="007A20BB">
        <w:rPr>
          <w:rFonts w:hint="eastAsia"/>
          <w:sz w:val="18"/>
          <w:szCs w:val="18"/>
        </w:rPr>
        <w:t>，</w:t>
      </w:r>
    </w:p>
    <w:p w:rsidR="007A20BB" w:rsidRDefault="007A20BB" w:rsidP="00304D9B">
      <w:pPr>
        <w:ind w:left="840" w:firstLine="420"/>
        <w:rPr>
          <w:sz w:val="18"/>
          <w:szCs w:val="18"/>
        </w:rPr>
      </w:pPr>
      <w:r>
        <w:rPr>
          <w:rFonts w:hint="eastAsia"/>
          <w:sz w:val="18"/>
          <w:szCs w:val="18"/>
        </w:rPr>
        <w:t>[sessionID=</w:t>
      </w:r>
      <w:r>
        <w:rPr>
          <w:rFonts w:hint="eastAsia"/>
          <w:sz w:val="18"/>
          <w:szCs w:val="18"/>
        </w:rPr>
        <w:t>登录请求的</w:t>
      </w:r>
      <w:r>
        <w:rPr>
          <w:rFonts w:hint="eastAsia"/>
          <w:sz w:val="18"/>
          <w:szCs w:val="18"/>
        </w:rPr>
        <w:t>transactionID,]</w:t>
      </w:r>
    </w:p>
    <w:p w:rsidR="007A20BB" w:rsidRPr="00A250A5" w:rsidRDefault="007A20BB" w:rsidP="00304D9B">
      <w:pPr>
        <w:ind w:left="840" w:firstLine="420"/>
        <w:rPr>
          <w:sz w:val="18"/>
          <w:szCs w:val="18"/>
        </w:rPr>
      </w:pPr>
      <w:r>
        <w:rPr>
          <w:rFonts w:hint="eastAsia"/>
          <w:sz w:val="18"/>
          <w:szCs w:val="18"/>
        </w:rPr>
        <w:t>[sessionResponse=md5(</w:t>
      </w:r>
      <w:r>
        <w:rPr>
          <w:rFonts w:hint="eastAsia"/>
          <w:sz w:val="18"/>
          <w:szCs w:val="18"/>
        </w:rPr>
        <w:t>当前的</w:t>
      </w:r>
      <w:r w:rsidRPr="00A250A5">
        <w:rPr>
          <w:sz w:val="18"/>
          <w:szCs w:val="18"/>
        </w:rPr>
        <w:t>transactionID</w:t>
      </w:r>
      <w:r>
        <w:rPr>
          <w:rFonts w:hint="eastAsia"/>
          <w:sz w:val="18"/>
          <w:szCs w:val="18"/>
        </w:rPr>
        <w:t>:</w:t>
      </w:r>
      <w:r w:rsidRPr="007A20BB">
        <w:rPr>
          <w:rFonts w:hint="eastAsia"/>
          <w:sz w:val="18"/>
          <w:szCs w:val="18"/>
        </w:rPr>
        <w:t xml:space="preserve"> </w:t>
      </w:r>
      <w:r>
        <w:rPr>
          <w:rFonts w:hint="eastAsia"/>
          <w:sz w:val="18"/>
          <w:szCs w:val="18"/>
        </w:rPr>
        <w:t>UpToken)]</w:t>
      </w:r>
    </w:p>
    <w:p w:rsidR="00304D9B" w:rsidRDefault="00254F2D" w:rsidP="00304D9B">
      <w:pPr>
        <w:ind w:firstLine="180"/>
        <w:rPr>
          <w:sz w:val="18"/>
          <w:szCs w:val="18"/>
        </w:rPr>
      </w:pPr>
      <w:r>
        <w:rPr>
          <w:rFonts w:hint="eastAsia"/>
          <w:sz w:val="18"/>
          <w:szCs w:val="18"/>
        </w:rPr>
        <w:t>升级为：</w:t>
      </w:r>
      <w:r>
        <w:rPr>
          <w:sz w:val="18"/>
          <w:szCs w:val="18"/>
        </w:rPr>
        <w:t>(</w:t>
      </w:r>
      <w:r>
        <w:rPr>
          <w:rFonts w:hint="eastAsia"/>
          <w:sz w:val="18"/>
          <w:szCs w:val="18"/>
        </w:rPr>
        <w:t>并行一段时间</w:t>
      </w:r>
      <w:r>
        <w:rPr>
          <w:rFonts w:hint="eastAsia"/>
          <w:sz w:val="18"/>
          <w:szCs w:val="18"/>
        </w:rPr>
        <w:t>)</w:t>
      </w:r>
    </w:p>
    <w:p w:rsidR="00254F2D" w:rsidRPr="00A250A5" w:rsidRDefault="00254F2D" w:rsidP="00254F2D">
      <w:pPr>
        <w:ind w:firstLine="420"/>
        <w:rPr>
          <w:sz w:val="18"/>
          <w:szCs w:val="18"/>
        </w:rPr>
      </w:pPr>
      <w:r w:rsidRPr="00A250A5">
        <w:rPr>
          <w:sz w:val="18"/>
          <w:szCs w:val="18"/>
        </w:rPr>
        <w:t xml:space="preserve">Authorization: Digest </w:t>
      </w:r>
      <w:r>
        <w:rPr>
          <w:rFonts w:hint="eastAsia"/>
          <w:sz w:val="18"/>
          <w:szCs w:val="18"/>
        </w:rPr>
        <w:t>app</w:t>
      </w:r>
      <w:r w:rsidRPr="00A250A5">
        <w:rPr>
          <w:rFonts w:hint="eastAsia"/>
          <w:sz w:val="18"/>
          <w:szCs w:val="18"/>
        </w:rPr>
        <w:t>ID</w:t>
      </w:r>
      <w:r w:rsidRPr="00A250A5">
        <w:rPr>
          <w:sz w:val="18"/>
          <w:szCs w:val="18"/>
        </w:rPr>
        <w:t>=</w:t>
      </w:r>
      <w:r w:rsidRPr="00A250A5">
        <w:rPr>
          <w:rFonts w:hint="eastAsia"/>
          <w:sz w:val="18"/>
          <w:szCs w:val="18"/>
        </w:rPr>
        <w:t>XX</w:t>
      </w:r>
      <w:r w:rsidRPr="00A250A5">
        <w:rPr>
          <w:sz w:val="18"/>
          <w:szCs w:val="18"/>
        </w:rPr>
        <w:t>,</w:t>
      </w:r>
      <w:r w:rsidRPr="00A250A5">
        <w:rPr>
          <w:rFonts w:hint="eastAsia"/>
          <w:sz w:val="18"/>
          <w:szCs w:val="18"/>
        </w:rPr>
        <w:t xml:space="preserve"> </w:t>
      </w:r>
      <w:r w:rsidRPr="00A250A5">
        <w:rPr>
          <w:sz w:val="18"/>
          <w:szCs w:val="18"/>
        </w:rPr>
        <w:t>nonce=</w:t>
      </w:r>
      <w:r>
        <w:rPr>
          <w:rFonts w:hint="eastAsia"/>
          <w:sz w:val="18"/>
          <w:szCs w:val="18"/>
        </w:rPr>
        <w:t>当前的</w:t>
      </w:r>
      <w:r w:rsidRPr="00A250A5">
        <w:rPr>
          <w:sz w:val="18"/>
          <w:szCs w:val="18"/>
        </w:rPr>
        <w:t xml:space="preserve"> transactionID, </w:t>
      </w:r>
    </w:p>
    <w:p w:rsidR="00254F2D" w:rsidRDefault="00254F2D" w:rsidP="00254F2D">
      <w:pPr>
        <w:ind w:left="840" w:firstLine="420"/>
        <w:rPr>
          <w:sz w:val="18"/>
          <w:szCs w:val="18"/>
        </w:rPr>
      </w:pPr>
      <w:r w:rsidRPr="00A250A5">
        <w:rPr>
          <w:sz w:val="18"/>
          <w:szCs w:val="18"/>
        </w:rPr>
        <w:t>response=</w:t>
      </w:r>
      <w:r>
        <w:rPr>
          <w:sz w:val="18"/>
          <w:szCs w:val="18"/>
        </w:rPr>
        <w:t>sha256</w:t>
      </w:r>
      <w:r w:rsidRPr="00A250A5">
        <w:rPr>
          <w:rFonts w:hint="eastAsia"/>
          <w:sz w:val="18"/>
          <w:szCs w:val="18"/>
        </w:rPr>
        <w:t>(userAccount</w:t>
      </w:r>
      <w:r w:rsidRPr="00A250A5">
        <w:rPr>
          <w:rFonts w:hint="eastAsia"/>
          <w:sz w:val="18"/>
          <w:szCs w:val="18"/>
        </w:rPr>
        <w:t>或</w:t>
      </w:r>
      <w:r w:rsidRPr="00A250A5">
        <w:rPr>
          <w:rFonts w:hint="eastAsia"/>
          <w:sz w:val="18"/>
          <w:szCs w:val="18"/>
        </w:rPr>
        <w:t xml:space="preserve">userID </w:t>
      </w:r>
      <w:r>
        <w:rPr>
          <w:rFonts w:hint="eastAsia"/>
          <w:sz w:val="18"/>
          <w:szCs w:val="18"/>
        </w:rPr>
        <w:t>或空（无前</w:t>
      </w:r>
      <w:r>
        <w:rPr>
          <w:rFonts w:hint="eastAsia"/>
          <w:sz w:val="18"/>
          <w:szCs w:val="18"/>
        </w:rPr>
        <w:t>userAccount</w:t>
      </w:r>
      <w:r>
        <w:rPr>
          <w:rFonts w:hint="eastAsia"/>
          <w:sz w:val="18"/>
          <w:szCs w:val="18"/>
        </w:rPr>
        <w:t>和</w:t>
      </w:r>
      <w:r>
        <w:rPr>
          <w:rFonts w:hint="eastAsia"/>
          <w:sz w:val="18"/>
          <w:szCs w:val="18"/>
        </w:rPr>
        <w:t>userID</w:t>
      </w:r>
      <w:r>
        <w:rPr>
          <w:rFonts w:hint="eastAsia"/>
          <w:sz w:val="18"/>
          <w:szCs w:val="18"/>
        </w:rPr>
        <w:t>）</w:t>
      </w:r>
      <w:r w:rsidRPr="00A250A5">
        <w:rPr>
          <w:rFonts w:hint="eastAsia"/>
          <w:sz w:val="18"/>
          <w:szCs w:val="18"/>
        </w:rPr>
        <w:t>:</w:t>
      </w:r>
      <w:r>
        <w:rPr>
          <w:rFonts w:hint="eastAsia"/>
          <w:sz w:val="18"/>
          <w:szCs w:val="18"/>
        </w:rPr>
        <w:t>app</w:t>
      </w:r>
      <w:r w:rsidRPr="00A250A5">
        <w:rPr>
          <w:rFonts w:hint="eastAsia"/>
          <w:sz w:val="18"/>
          <w:szCs w:val="18"/>
        </w:rPr>
        <w:t>ID</w:t>
      </w:r>
      <w:r w:rsidRPr="00A250A5">
        <w:rPr>
          <w:rFonts w:hint="eastAsia"/>
          <w:sz w:val="18"/>
          <w:szCs w:val="18"/>
        </w:rPr>
        <w:t>对应的密钥</w:t>
      </w:r>
      <w:r w:rsidRPr="00A250A5">
        <w:rPr>
          <w:rFonts w:hint="eastAsia"/>
          <w:sz w:val="18"/>
          <w:szCs w:val="18"/>
        </w:rPr>
        <w:t>:nonce:</w:t>
      </w:r>
      <w:r w:rsidRPr="00A250A5">
        <w:rPr>
          <w:rFonts w:hint="eastAsia"/>
          <w:sz w:val="18"/>
          <w:szCs w:val="18"/>
        </w:rPr>
        <w:t>请求操作名</w:t>
      </w:r>
      <w:r w:rsidRPr="00A250A5">
        <w:rPr>
          <w:rFonts w:hint="eastAsia"/>
          <w:sz w:val="18"/>
          <w:szCs w:val="18"/>
        </w:rPr>
        <w:t>)</w:t>
      </w:r>
      <w:r>
        <w:rPr>
          <w:rFonts w:hint="eastAsia"/>
          <w:sz w:val="18"/>
          <w:szCs w:val="18"/>
        </w:rPr>
        <w:t>，</w:t>
      </w:r>
    </w:p>
    <w:p w:rsidR="00254F2D" w:rsidRDefault="00254F2D" w:rsidP="00254F2D">
      <w:pPr>
        <w:ind w:left="840" w:firstLine="420"/>
        <w:rPr>
          <w:sz w:val="18"/>
          <w:szCs w:val="18"/>
        </w:rPr>
      </w:pPr>
      <w:r>
        <w:rPr>
          <w:rFonts w:hint="eastAsia"/>
          <w:sz w:val="18"/>
          <w:szCs w:val="18"/>
        </w:rPr>
        <w:t>[sessionID=</w:t>
      </w:r>
      <w:r>
        <w:rPr>
          <w:rFonts w:hint="eastAsia"/>
          <w:sz w:val="18"/>
          <w:szCs w:val="18"/>
        </w:rPr>
        <w:t>登录请求的</w:t>
      </w:r>
      <w:r>
        <w:rPr>
          <w:rFonts w:hint="eastAsia"/>
          <w:sz w:val="18"/>
          <w:szCs w:val="18"/>
        </w:rPr>
        <w:t>transactionID,]</w:t>
      </w:r>
    </w:p>
    <w:p w:rsidR="00254F2D" w:rsidRPr="00A250A5" w:rsidRDefault="00254F2D" w:rsidP="00254F2D">
      <w:pPr>
        <w:ind w:left="840" w:firstLine="420"/>
        <w:rPr>
          <w:sz w:val="18"/>
          <w:szCs w:val="18"/>
        </w:rPr>
      </w:pPr>
      <w:r>
        <w:rPr>
          <w:rFonts w:hint="eastAsia"/>
          <w:sz w:val="18"/>
          <w:szCs w:val="18"/>
        </w:rPr>
        <w:t>[sessionResponse=</w:t>
      </w:r>
      <w:r>
        <w:rPr>
          <w:sz w:val="18"/>
          <w:szCs w:val="18"/>
        </w:rPr>
        <w:t>sha256</w:t>
      </w:r>
      <w:r>
        <w:rPr>
          <w:rFonts w:hint="eastAsia"/>
          <w:sz w:val="18"/>
          <w:szCs w:val="18"/>
        </w:rPr>
        <w:t>(</w:t>
      </w:r>
      <w:r>
        <w:rPr>
          <w:rFonts w:hint="eastAsia"/>
          <w:sz w:val="18"/>
          <w:szCs w:val="18"/>
        </w:rPr>
        <w:t>当前的</w:t>
      </w:r>
      <w:r w:rsidRPr="00A250A5">
        <w:rPr>
          <w:sz w:val="18"/>
          <w:szCs w:val="18"/>
        </w:rPr>
        <w:t>transactionID</w:t>
      </w:r>
      <w:r>
        <w:rPr>
          <w:rFonts w:hint="eastAsia"/>
          <w:sz w:val="18"/>
          <w:szCs w:val="18"/>
        </w:rPr>
        <w:t>:</w:t>
      </w:r>
      <w:r w:rsidRPr="007A20BB">
        <w:rPr>
          <w:rFonts w:hint="eastAsia"/>
          <w:sz w:val="18"/>
          <w:szCs w:val="18"/>
        </w:rPr>
        <w:t xml:space="preserve"> </w:t>
      </w:r>
      <w:r>
        <w:rPr>
          <w:rFonts w:hint="eastAsia"/>
          <w:sz w:val="18"/>
          <w:szCs w:val="18"/>
        </w:rPr>
        <w:t>UpToken)]</w:t>
      </w:r>
    </w:p>
    <w:p w:rsidR="00254F2D" w:rsidRPr="00A250A5" w:rsidRDefault="00254F2D" w:rsidP="00304D9B">
      <w:pPr>
        <w:ind w:firstLine="180"/>
        <w:rPr>
          <w:sz w:val="18"/>
          <w:szCs w:val="18"/>
        </w:rPr>
      </w:pPr>
    </w:p>
    <w:p w:rsidR="00304D9B" w:rsidRDefault="00304D9B" w:rsidP="00304D9B">
      <w:pPr>
        <w:ind w:firstLine="420"/>
        <w:rPr>
          <w:sz w:val="16"/>
        </w:rPr>
      </w:pPr>
      <w:r>
        <w:rPr>
          <w:rFonts w:hint="eastAsia"/>
          <w:sz w:val="16"/>
        </w:rPr>
        <w:t>其中</w:t>
      </w:r>
      <w:r>
        <w:rPr>
          <w:rFonts w:hint="eastAsia"/>
          <w:sz w:val="16"/>
        </w:rPr>
        <w:t>appID</w:t>
      </w:r>
      <w:r>
        <w:rPr>
          <w:rFonts w:hint="eastAsia"/>
          <w:sz w:val="16"/>
        </w:rPr>
        <w:t>与</w:t>
      </w:r>
      <w:r>
        <w:rPr>
          <w:lang w:val="fr-FR"/>
        </w:rPr>
        <w:t>transactionID</w:t>
      </w:r>
      <w:r>
        <w:rPr>
          <w:rFonts w:hint="eastAsia"/>
          <w:lang w:val="fr-FR"/>
        </w:rPr>
        <w:t>中设备类型编号保持一致</w:t>
      </w:r>
      <w:r>
        <w:rPr>
          <w:rFonts w:hint="eastAsia"/>
          <w:sz w:val="16"/>
        </w:rPr>
        <w:t>。</w:t>
      </w:r>
      <w:r>
        <w:rPr>
          <w:rFonts w:hint="eastAsia"/>
          <w:sz w:val="16"/>
        </w:rPr>
        <w:t>[1000,1999]</w:t>
      </w:r>
      <w:r>
        <w:rPr>
          <w:rFonts w:hint="eastAsia"/>
          <w:sz w:val="16"/>
        </w:rPr>
        <w:t>预留对应</w:t>
      </w:r>
      <w:r>
        <w:rPr>
          <w:rFonts w:hint="eastAsia"/>
          <w:sz w:val="16"/>
        </w:rPr>
        <w:t>UP</w:t>
      </w:r>
      <w:r>
        <w:rPr>
          <w:rFonts w:hint="eastAsia"/>
          <w:sz w:val="16"/>
        </w:rPr>
        <w:t>站点号；其他按需分配给业务服务器。</w:t>
      </w:r>
    </w:p>
    <w:p w:rsidR="0051487E" w:rsidRDefault="0051487E" w:rsidP="00304D9B">
      <w:pPr>
        <w:ind w:firstLine="420"/>
        <w:rPr>
          <w:sz w:val="16"/>
        </w:rPr>
      </w:pPr>
      <w:r>
        <w:rPr>
          <w:sz w:val="16"/>
        </w:rPr>
        <w:t>R</w:t>
      </w:r>
      <w:r>
        <w:rPr>
          <w:rFonts w:hint="eastAsia"/>
          <w:sz w:val="16"/>
        </w:rPr>
        <w:t>esponse</w:t>
      </w:r>
      <w:r>
        <w:rPr>
          <w:rFonts w:hint="eastAsia"/>
          <w:sz w:val="16"/>
        </w:rPr>
        <w:t>中的“</w:t>
      </w:r>
      <w:r w:rsidRPr="00A250A5">
        <w:rPr>
          <w:rFonts w:hint="eastAsia"/>
          <w:sz w:val="18"/>
          <w:szCs w:val="18"/>
        </w:rPr>
        <w:t>userAccount</w:t>
      </w:r>
      <w:r w:rsidRPr="00A250A5">
        <w:rPr>
          <w:rFonts w:hint="eastAsia"/>
          <w:sz w:val="18"/>
          <w:szCs w:val="18"/>
        </w:rPr>
        <w:t>或</w:t>
      </w:r>
      <w:r w:rsidRPr="00A250A5">
        <w:rPr>
          <w:rFonts w:hint="eastAsia"/>
          <w:sz w:val="18"/>
          <w:szCs w:val="18"/>
        </w:rPr>
        <w:t xml:space="preserve">userID </w:t>
      </w:r>
      <w:r>
        <w:rPr>
          <w:rFonts w:hint="eastAsia"/>
          <w:sz w:val="18"/>
          <w:szCs w:val="18"/>
        </w:rPr>
        <w:t>或空（无前</w:t>
      </w:r>
      <w:r>
        <w:rPr>
          <w:rFonts w:hint="eastAsia"/>
          <w:sz w:val="18"/>
          <w:szCs w:val="18"/>
        </w:rPr>
        <w:t>userAccount</w:t>
      </w:r>
      <w:r>
        <w:rPr>
          <w:rFonts w:hint="eastAsia"/>
          <w:sz w:val="18"/>
          <w:szCs w:val="18"/>
        </w:rPr>
        <w:t>和</w:t>
      </w:r>
      <w:r>
        <w:rPr>
          <w:rFonts w:hint="eastAsia"/>
          <w:sz w:val="18"/>
          <w:szCs w:val="18"/>
        </w:rPr>
        <w:t>userID</w:t>
      </w:r>
      <w:r>
        <w:rPr>
          <w:rFonts w:hint="eastAsia"/>
          <w:sz w:val="18"/>
          <w:szCs w:val="18"/>
        </w:rPr>
        <w:t>）</w:t>
      </w:r>
      <w:r>
        <w:rPr>
          <w:rFonts w:hint="eastAsia"/>
          <w:sz w:val="16"/>
        </w:rPr>
        <w:t>”部分的取值原则：接口第</w:t>
      </w:r>
      <w:r>
        <w:rPr>
          <w:rFonts w:hint="eastAsia"/>
          <w:sz w:val="16"/>
        </w:rPr>
        <w:t>1</w:t>
      </w:r>
      <w:r>
        <w:rPr>
          <w:rFonts w:hint="eastAsia"/>
          <w:sz w:val="16"/>
        </w:rPr>
        <w:t>层中优先取</w:t>
      </w:r>
      <w:r>
        <w:rPr>
          <w:rFonts w:hint="eastAsia"/>
          <w:sz w:val="16"/>
        </w:rPr>
        <w:t>userID</w:t>
      </w:r>
      <w:r>
        <w:rPr>
          <w:rFonts w:hint="eastAsia"/>
          <w:sz w:val="16"/>
        </w:rPr>
        <w:t>，没有</w:t>
      </w:r>
      <w:r>
        <w:rPr>
          <w:rFonts w:hint="eastAsia"/>
          <w:sz w:val="16"/>
        </w:rPr>
        <w:t>userID</w:t>
      </w:r>
      <w:r>
        <w:rPr>
          <w:rFonts w:hint="eastAsia"/>
          <w:sz w:val="16"/>
        </w:rPr>
        <w:t>的取</w:t>
      </w:r>
      <w:r>
        <w:rPr>
          <w:rFonts w:hint="eastAsia"/>
          <w:sz w:val="16"/>
        </w:rPr>
        <w:t>userAccount</w:t>
      </w:r>
      <w:r>
        <w:rPr>
          <w:rFonts w:hint="eastAsia"/>
          <w:sz w:val="16"/>
        </w:rPr>
        <w:t>，都没有的取空。</w:t>
      </w:r>
    </w:p>
    <w:p w:rsidR="000B64AB" w:rsidRDefault="009114C9" w:rsidP="00304D9B">
      <w:pPr>
        <w:ind w:firstLine="420"/>
        <w:rPr>
          <w:sz w:val="16"/>
        </w:rPr>
      </w:pPr>
      <w:r>
        <w:rPr>
          <w:rFonts w:hint="eastAsia"/>
          <w:sz w:val="16"/>
        </w:rPr>
        <w:t>注：</w:t>
      </w:r>
      <w:r w:rsidR="000B64AB">
        <w:rPr>
          <w:rFonts w:hint="eastAsia"/>
          <w:sz w:val="16"/>
        </w:rPr>
        <w:t>sessionID</w:t>
      </w:r>
      <w:r w:rsidR="000B64AB">
        <w:rPr>
          <w:rFonts w:hint="eastAsia"/>
          <w:sz w:val="16"/>
        </w:rPr>
        <w:t>和</w:t>
      </w:r>
      <w:r w:rsidR="00AB0C90">
        <w:rPr>
          <w:rFonts w:hint="eastAsia"/>
          <w:sz w:val="18"/>
          <w:szCs w:val="18"/>
        </w:rPr>
        <w:t>sessionResponse</w:t>
      </w:r>
      <w:r w:rsidR="000B64AB">
        <w:rPr>
          <w:rFonts w:hint="eastAsia"/>
          <w:sz w:val="16"/>
        </w:rPr>
        <w:t>参考下面描述；新的应用</w:t>
      </w:r>
      <w:r>
        <w:rPr>
          <w:rFonts w:hint="eastAsia"/>
          <w:sz w:val="16"/>
        </w:rPr>
        <w:t>sessionID</w:t>
      </w:r>
      <w:r>
        <w:rPr>
          <w:rFonts w:hint="eastAsia"/>
          <w:sz w:val="16"/>
        </w:rPr>
        <w:t>和</w:t>
      </w:r>
      <w:r w:rsidR="00AB0C90">
        <w:rPr>
          <w:rFonts w:hint="eastAsia"/>
          <w:sz w:val="18"/>
          <w:szCs w:val="18"/>
        </w:rPr>
        <w:t>sessionResponse</w:t>
      </w:r>
      <w:r>
        <w:rPr>
          <w:rFonts w:hint="eastAsia"/>
          <w:sz w:val="16"/>
        </w:rPr>
        <w:t>为必选</w:t>
      </w:r>
      <w:r w:rsidR="00F8443B">
        <w:rPr>
          <w:rFonts w:hint="eastAsia"/>
          <w:sz w:val="16"/>
        </w:rPr>
        <w:t>（注：对标注需登录认证的接口）</w:t>
      </w:r>
      <w:r>
        <w:rPr>
          <w:rFonts w:hint="eastAsia"/>
          <w:sz w:val="16"/>
        </w:rPr>
        <w:t>，老的应用给一个过渡期。</w:t>
      </w:r>
      <w:r w:rsidR="00F8443B">
        <w:rPr>
          <w:rFonts w:hint="eastAsia"/>
          <w:sz w:val="16"/>
        </w:rPr>
        <w:t>注：对登录认证接口本身和无需登录认证的接口，无需填</w:t>
      </w:r>
      <w:r w:rsidR="00F8443B">
        <w:rPr>
          <w:rFonts w:hint="eastAsia"/>
          <w:sz w:val="16"/>
        </w:rPr>
        <w:t>sessionID</w:t>
      </w:r>
      <w:r w:rsidR="00F8443B">
        <w:rPr>
          <w:rFonts w:hint="eastAsia"/>
          <w:sz w:val="16"/>
        </w:rPr>
        <w:t>和</w:t>
      </w:r>
      <w:r w:rsidR="00F8443B">
        <w:rPr>
          <w:rFonts w:hint="eastAsia"/>
          <w:sz w:val="18"/>
          <w:szCs w:val="18"/>
        </w:rPr>
        <w:t>sessionResponse</w:t>
      </w:r>
      <w:r w:rsidR="00F8443B">
        <w:rPr>
          <w:rFonts w:hint="eastAsia"/>
          <w:sz w:val="18"/>
          <w:szCs w:val="18"/>
        </w:rPr>
        <w:t>字段。</w:t>
      </w:r>
    </w:p>
    <w:p w:rsidR="00304D9B" w:rsidRPr="00304D9B" w:rsidRDefault="00DE7E02" w:rsidP="0058346A">
      <w:pPr>
        <w:ind w:firstLine="180"/>
      </w:pPr>
      <w:r>
        <w:rPr>
          <w:rFonts w:hint="eastAsia"/>
        </w:rPr>
        <w:tab/>
      </w:r>
    </w:p>
    <w:p w:rsidR="000B64AB" w:rsidRPr="00CF3E3A" w:rsidRDefault="000B64AB" w:rsidP="000B64AB">
      <w:pPr>
        <w:pStyle w:val="affffff9"/>
        <w:numPr>
          <w:ilvl w:val="0"/>
          <w:numId w:val="26"/>
        </w:numPr>
        <w:ind w:firstLineChars="0"/>
        <w:rPr>
          <w:b/>
        </w:rPr>
      </w:pPr>
      <w:r>
        <w:rPr>
          <w:rFonts w:ascii="Arial" w:hAnsi="Arial" w:hint="eastAsia"/>
          <w:b/>
          <w:sz w:val="19"/>
          <w:szCs w:val="19"/>
          <w:lang w:val="en-GB"/>
        </w:rPr>
        <w:t>接口调用登录认证控制</w:t>
      </w:r>
      <w:r w:rsidRPr="00CF3E3A">
        <w:rPr>
          <w:rFonts w:hint="eastAsia"/>
          <w:b/>
        </w:rPr>
        <w:t>：</w:t>
      </w:r>
    </w:p>
    <w:p w:rsidR="006243BC" w:rsidRDefault="000B64AB" w:rsidP="006243BC">
      <w:pPr>
        <w:pStyle w:val="affffff9"/>
        <w:numPr>
          <w:ilvl w:val="0"/>
          <w:numId w:val="40"/>
        </w:numPr>
        <w:ind w:firstLineChars="0"/>
        <w:rPr>
          <w:sz w:val="18"/>
          <w:szCs w:val="18"/>
        </w:rPr>
      </w:pPr>
      <w:r w:rsidRPr="00326145">
        <w:rPr>
          <w:rFonts w:hint="eastAsia"/>
          <w:sz w:val="18"/>
          <w:szCs w:val="18"/>
        </w:rPr>
        <w:t>业务服务器调</w:t>
      </w:r>
      <w:r w:rsidRPr="00326145">
        <w:rPr>
          <w:rFonts w:hint="eastAsia"/>
          <w:sz w:val="18"/>
          <w:szCs w:val="18"/>
        </w:rPr>
        <w:t>UP</w:t>
      </w:r>
      <w:r w:rsidRPr="00326145">
        <w:rPr>
          <w:rFonts w:hint="eastAsia"/>
          <w:sz w:val="18"/>
          <w:szCs w:val="18"/>
        </w:rPr>
        <w:t>登录认证接口时，</w:t>
      </w:r>
      <w:r w:rsidRPr="00326145">
        <w:rPr>
          <w:rFonts w:hint="eastAsia"/>
          <w:sz w:val="18"/>
          <w:szCs w:val="18"/>
        </w:rPr>
        <w:t>UP</w:t>
      </w:r>
      <w:r w:rsidRPr="00326145">
        <w:rPr>
          <w:rFonts w:hint="eastAsia"/>
          <w:sz w:val="18"/>
          <w:szCs w:val="18"/>
        </w:rPr>
        <w:t>服务器生成一个</w:t>
      </w:r>
      <w:r>
        <w:rPr>
          <w:rFonts w:hint="eastAsia"/>
          <w:sz w:val="18"/>
          <w:szCs w:val="18"/>
        </w:rPr>
        <w:t>Token</w:t>
      </w:r>
      <w:r>
        <w:rPr>
          <w:rFonts w:hint="eastAsia"/>
          <w:sz w:val="18"/>
          <w:szCs w:val="18"/>
        </w:rPr>
        <w:t>（记做</w:t>
      </w:r>
      <w:r>
        <w:rPr>
          <w:rFonts w:hint="eastAsia"/>
          <w:sz w:val="18"/>
          <w:szCs w:val="18"/>
        </w:rPr>
        <w:t>UpToken</w:t>
      </w:r>
      <w:r>
        <w:rPr>
          <w:rFonts w:hint="eastAsia"/>
          <w:sz w:val="18"/>
          <w:szCs w:val="18"/>
        </w:rPr>
        <w:t>）。</w:t>
      </w:r>
    </w:p>
    <w:p w:rsidR="000B64AB" w:rsidRPr="00326145" w:rsidRDefault="000B64AB" w:rsidP="000B64AB">
      <w:pPr>
        <w:ind w:left="1125"/>
        <w:rPr>
          <w:sz w:val="18"/>
          <w:szCs w:val="18"/>
        </w:rPr>
      </w:pPr>
      <w:r w:rsidRPr="00326145">
        <w:rPr>
          <w:rFonts w:hint="eastAsia"/>
          <w:sz w:val="18"/>
          <w:szCs w:val="18"/>
        </w:rPr>
        <w:t>按</w:t>
      </w:r>
      <w:r w:rsidRPr="00326145">
        <w:rPr>
          <w:rFonts w:hint="eastAsia"/>
          <w:sz w:val="18"/>
          <w:szCs w:val="18"/>
        </w:rPr>
        <w:t>{userId:</w:t>
      </w:r>
      <w:r w:rsidR="009114C9" w:rsidRPr="009114C9">
        <w:rPr>
          <w:rFonts w:hint="eastAsia"/>
          <w:sz w:val="18"/>
          <w:szCs w:val="18"/>
        </w:rPr>
        <w:t xml:space="preserve"> </w:t>
      </w:r>
      <w:r w:rsidR="009114C9">
        <w:rPr>
          <w:rFonts w:hint="eastAsia"/>
          <w:sz w:val="18"/>
          <w:szCs w:val="18"/>
        </w:rPr>
        <w:t>sessionID</w:t>
      </w:r>
      <w:r>
        <w:rPr>
          <w:rFonts w:hint="eastAsia"/>
          <w:sz w:val="18"/>
          <w:szCs w:val="18"/>
        </w:rPr>
        <w:t>, UpToken</w:t>
      </w:r>
      <w:r w:rsidRPr="00326145">
        <w:rPr>
          <w:rFonts w:hint="eastAsia"/>
          <w:sz w:val="18"/>
          <w:szCs w:val="18"/>
        </w:rPr>
        <w:t>}</w:t>
      </w:r>
      <w:r w:rsidRPr="00326145">
        <w:rPr>
          <w:rFonts w:hint="eastAsia"/>
          <w:sz w:val="18"/>
          <w:szCs w:val="18"/>
        </w:rPr>
        <w:t>键</w:t>
      </w:r>
      <w:r>
        <w:rPr>
          <w:rFonts w:hint="eastAsia"/>
          <w:sz w:val="18"/>
          <w:szCs w:val="18"/>
        </w:rPr>
        <w:t>值对方式</w:t>
      </w:r>
      <w:r w:rsidRPr="00326145">
        <w:rPr>
          <w:rFonts w:hint="eastAsia"/>
          <w:sz w:val="18"/>
          <w:szCs w:val="18"/>
        </w:rPr>
        <w:t>存储在</w:t>
      </w:r>
      <w:r w:rsidRPr="00326145">
        <w:rPr>
          <w:rFonts w:hint="eastAsia"/>
          <w:sz w:val="18"/>
          <w:szCs w:val="18"/>
        </w:rPr>
        <w:t>memcached</w:t>
      </w:r>
      <w:r w:rsidRPr="00326145">
        <w:rPr>
          <w:rFonts w:hint="eastAsia"/>
          <w:sz w:val="18"/>
          <w:szCs w:val="18"/>
        </w:rPr>
        <w:t>中，</w:t>
      </w:r>
      <w:r w:rsidRPr="00326145">
        <w:rPr>
          <w:rFonts w:hint="eastAsia"/>
          <w:sz w:val="18"/>
          <w:szCs w:val="18"/>
        </w:rPr>
        <w:t>1</w:t>
      </w:r>
      <w:r w:rsidRPr="00326145">
        <w:rPr>
          <w:rFonts w:hint="eastAsia"/>
          <w:sz w:val="18"/>
          <w:szCs w:val="18"/>
        </w:rPr>
        <w:t>天内有效。</w:t>
      </w:r>
    </w:p>
    <w:p w:rsidR="006243BC" w:rsidRDefault="000B64AB" w:rsidP="006243BC">
      <w:pPr>
        <w:pStyle w:val="affffff9"/>
        <w:numPr>
          <w:ilvl w:val="0"/>
          <w:numId w:val="40"/>
        </w:numPr>
        <w:ind w:firstLineChars="0"/>
      </w:pPr>
      <w:r>
        <w:rPr>
          <w:rFonts w:hint="eastAsia"/>
          <w:sz w:val="18"/>
          <w:szCs w:val="18"/>
        </w:rPr>
        <w:t>业务调用需</w:t>
      </w:r>
      <w:r w:rsidRPr="00326145">
        <w:rPr>
          <w:rFonts w:hint="eastAsia"/>
          <w:sz w:val="18"/>
          <w:szCs w:val="18"/>
        </w:rPr>
        <w:t>登录认证才能访问</w:t>
      </w:r>
      <w:r>
        <w:rPr>
          <w:rFonts w:hint="eastAsia"/>
          <w:sz w:val="18"/>
          <w:szCs w:val="18"/>
        </w:rPr>
        <w:t>的</w:t>
      </w:r>
      <w:r w:rsidRPr="00326145">
        <w:rPr>
          <w:rFonts w:hint="eastAsia"/>
          <w:sz w:val="18"/>
          <w:szCs w:val="18"/>
        </w:rPr>
        <w:t>接口</w:t>
      </w:r>
      <w:r>
        <w:rPr>
          <w:rFonts w:hint="eastAsia"/>
          <w:sz w:val="18"/>
          <w:szCs w:val="18"/>
        </w:rPr>
        <w:t>时</w:t>
      </w:r>
      <w:r w:rsidRPr="00326145">
        <w:rPr>
          <w:rFonts w:hint="eastAsia"/>
          <w:sz w:val="18"/>
          <w:szCs w:val="18"/>
        </w:rPr>
        <w:t>，</w:t>
      </w:r>
      <w:r>
        <w:rPr>
          <w:rFonts w:hint="eastAsia"/>
          <w:sz w:val="18"/>
          <w:szCs w:val="18"/>
        </w:rPr>
        <w:t>Authorization</w:t>
      </w:r>
      <w:r>
        <w:rPr>
          <w:rFonts w:hint="eastAsia"/>
          <w:sz w:val="18"/>
          <w:szCs w:val="18"/>
        </w:rPr>
        <w:t>中携带</w:t>
      </w:r>
      <w:r w:rsidR="00F8443B">
        <w:rPr>
          <w:rFonts w:hint="eastAsia"/>
          <w:sz w:val="16"/>
        </w:rPr>
        <w:t>sessionID</w:t>
      </w:r>
      <w:r w:rsidR="00F8443B">
        <w:rPr>
          <w:rFonts w:hint="eastAsia"/>
          <w:sz w:val="16"/>
        </w:rPr>
        <w:t>和</w:t>
      </w:r>
      <w:r w:rsidR="00F8443B">
        <w:rPr>
          <w:rFonts w:hint="eastAsia"/>
          <w:sz w:val="18"/>
          <w:szCs w:val="18"/>
        </w:rPr>
        <w:t>sessionResponse</w:t>
      </w:r>
      <w:r>
        <w:rPr>
          <w:rFonts w:hint="eastAsia"/>
          <w:sz w:val="18"/>
          <w:szCs w:val="18"/>
        </w:rPr>
        <w:t>。</w:t>
      </w:r>
    </w:p>
    <w:p w:rsidR="006243BC" w:rsidRDefault="000B64AB" w:rsidP="006243BC">
      <w:pPr>
        <w:pStyle w:val="affffff9"/>
        <w:numPr>
          <w:ilvl w:val="0"/>
          <w:numId w:val="40"/>
        </w:numPr>
        <w:ind w:firstLineChars="0"/>
      </w:pPr>
      <w:r>
        <w:rPr>
          <w:rFonts w:hint="eastAsia"/>
          <w:sz w:val="18"/>
          <w:szCs w:val="18"/>
        </w:rPr>
        <w:t>UP</w:t>
      </w:r>
      <w:r>
        <w:rPr>
          <w:rFonts w:hint="eastAsia"/>
          <w:sz w:val="18"/>
          <w:szCs w:val="18"/>
        </w:rPr>
        <w:t>服务器，检查</w:t>
      </w:r>
      <w:r w:rsidRPr="00326145">
        <w:rPr>
          <w:rFonts w:hint="eastAsia"/>
          <w:sz w:val="18"/>
          <w:szCs w:val="18"/>
        </w:rPr>
        <w:t>{userId:</w:t>
      </w:r>
      <w:r w:rsidR="009114C9">
        <w:rPr>
          <w:rFonts w:hint="eastAsia"/>
          <w:sz w:val="18"/>
          <w:szCs w:val="18"/>
        </w:rPr>
        <w:t>sessionID, UpToken</w:t>
      </w:r>
      <w:r w:rsidRPr="00326145">
        <w:rPr>
          <w:rFonts w:hint="eastAsia"/>
          <w:sz w:val="18"/>
          <w:szCs w:val="18"/>
        </w:rPr>
        <w:t>}</w:t>
      </w:r>
      <w:r>
        <w:rPr>
          <w:rFonts w:hint="eastAsia"/>
          <w:sz w:val="18"/>
          <w:szCs w:val="18"/>
        </w:rPr>
        <w:t>是否存在？如果不存在，则返回错误，需要业务重新对用户做登录认证。</w:t>
      </w:r>
    </w:p>
    <w:p w:rsidR="00BE3041" w:rsidRPr="00304D9B" w:rsidRDefault="00BE3041" w:rsidP="00BE3041">
      <w:pPr>
        <w:ind w:firstLine="420"/>
      </w:pPr>
    </w:p>
    <w:p w:rsidR="00BE3041" w:rsidRPr="00BE3041" w:rsidRDefault="00BE3041" w:rsidP="00F724BF">
      <w:pPr>
        <w:ind w:firstLine="420"/>
      </w:pPr>
    </w:p>
    <w:p w:rsidR="00CF3E3A" w:rsidRDefault="00CF3E3A">
      <w:pPr>
        <w:widowControl/>
        <w:jc w:val="left"/>
        <w:rPr>
          <w:rFonts w:ascii="Arial" w:hAnsi="Arial"/>
          <w:b/>
          <w:sz w:val="19"/>
          <w:szCs w:val="19"/>
          <w:lang w:val="en-GB"/>
        </w:rPr>
      </w:pPr>
      <w:r>
        <w:rPr>
          <w:rFonts w:ascii="Arial" w:hAnsi="Arial"/>
          <w:b/>
          <w:sz w:val="19"/>
          <w:szCs w:val="19"/>
          <w:lang w:val="en-GB"/>
        </w:rPr>
        <w:br w:type="page"/>
      </w:r>
    </w:p>
    <w:p w:rsidR="00CF3E3A" w:rsidRPr="000D074F" w:rsidRDefault="00CF3E3A" w:rsidP="000D074F">
      <w:pPr>
        <w:ind w:firstLine="420"/>
        <w:rPr>
          <w:rFonts w:ascii="Arial" w:hAnsi="Arial"/>
          <w:b/>
          <w:sz w:val="19"/>
          <w:szCs w:val="19"/>
          <w:lang w:val="en-GB"/>
        </w:rPr>
      </w:pPr>
    </w:p>
    <w:p w:rsidR="000D074F" w:rsidRDefault="000D074F" w:rsidP="000D074F">
      <w:pPr>
        <w:pStyle w:val="21"/>
        <w:numPr>
          <w:ilvl w:val="1"/>
          <w:numId w:val="1"/>
        </w:numPr>
        <w:rPr>
          <w:rStyle w:val="210"/>
        </w:rPr>
      </w:pPr>
      <w:bookmarkStart w:id="31" w:name="_Toc89146408"/>
      <w:bookmarkStart w:id="32" w:name="_Toc262044312"/>
      <w:bookmarkStart w:id="33" w:name="_Toc317101254"/>
      <w:r>
        <w:rPr>
          <w:rStyle w:val="210"/>
          <w:rFonts w:hint="eastAsia"/>
        </w:rPr>
        <w:t>HTTP(s)</w:t>
      </w:r>
      <w:r>
        <w:rPr>
          <w:rStyle w:val="210"/>
          <w:rFonts w:hint="eastAsia"/>
        </w:rPr>
        <w:t>接口说明</w:t>
      </w:r>
      <w:bookmarkEnd w:id="31"/>
      <w:bookmarkEnd w:id="32"/>
      <w:r w:rsidR="009565A1">
        <w:rPr>
          <w:rStyle w:val="210"/>
          <w:rFonts w:hint="eastAsia"/>
        </w:rPr>
        <w:t>(</w:t>
      </w:r>
      <w:r w:rsidR="004F15C0">
        <w:rPr>
          <w:rStyle w:val="210"/>
          <w:rFonts w:hint="eastAsia"/>
        </w:rPr>
        <w:t>AccountServer</w:t>
      </w:r>
      <w:r w:rsidR="009565A1">
        <w:rPr>
          <w:rStyle w:val="210"/>
          <w:rFonts w:hint="eastAsia"/>
        </w:rPr>
        <w:t>提供</w:t>
      </w:r>
      <w:r w:rsidR="009565A1">
        <w:rPr>
          <w:rStyle w:val="210"/>
          <w:rFonts w:hint="eastAsia"/>
        </w:rPr>
        <w:t>)</w:t>
      </w:r>
      <w:bookmarkEnd w:id="33"/>
    </w:p>
    <w:p w:rsidR="000D074F" w:rsidRPr="00CF3E3A" w:rsidRDefault="000D074F" w:rsidP="00FF54F0">
      <w:pPr>
        <w:pStyle w:val="affffff9"/>
        <w:numPr>
          <w:ilvl w:val="0"/>
          <w:numId w:val="25"/>
        </w:numPr>
        <w:ind w:firstLineChars="0"/>
        <w:rPr>
          <w:b/>
        </w:rPr>
      </w:pPr>
      <w:r w:rsidRPr="00CF3E3A">
        <w:rPr>
          <w:rFonts w:ascii="Arial" w:hAnsi="Arial" w:hint="eastAsia"/>
          <w:b/>
          <w:sz w:val="19"/>
          <w:szCs w:val="19"/>
          <w:lang w:val="en-GB"/>
        </w:rPr>
        <w:t>请求消息</w:t>
      </w:r>
      <w:r w:rsidRPr="00CF3E3A">
        <w:rPr>
          <w:rFonts w:hint="eastAsia"/>
          <w:b/>
        </w:rPr>
        <w:t>协议映射</w:t>
      </w:r>
      <w:r w:rsidR="009565A1" w:rsidRPr="00CF3E3A">
        <w:rPr>
          <w:rFonts w:hint="eastAsia"/>
          <w:b/>
        </w:rPr>
        <w:t>说明：</w:t>
      </w:r>
    </w:p>
    <w:p w:rsidR="00D41EC9" w:rsidRDefault="00D41EC9" w:rsidP="00D41EC9">
      <w:pPr>
        <w:rPr>
          <w:rFonts w:ascii="Courier New" w:hAnsi="Courier New" w:cs="Courier New"/>
          <w:kern w:val="0"/>
          <w:szCs w:val="21"/>
        </w:rPr>
      </w:pPr>
      <w:r>
        <w:rPr>
          <w:rFonts w:hint="eastAsia"/>
        </w:rPr>
        <w:tab/>
        <w:t>a)</w:t>
      </w:r>
      <w:r w:rsidRPr="00D41EC9">
        <w:rPr>
          <w:rFonts w:ascii="Courier New" w:hAnsi="Courier New" w:cs="Courier New" w:hint="eastAsia"/>
          <w:kern w:val="0"/>
          <w:szCs w:val="21"/>
        </w:rPr>
        <w:t xml:space="preserve"> </w:t>
      </w:r>
      <w:r>
        <w:rPr>
          <w:rFonts w:ascii="Courier New" w:hAnsi="Courier New" w:cs="Courier New" w:hint="eastAsia"/>
          <w:kern w:val="0"/>
          <w:szCs w:val="21"/>
        </w:rPr>
        <w:t>消息体采用</w:t>
      </w:r>
      <w:r>
        <w:rPr>
          <w:rFonts w:ascii="Courier New" w:hAnsi="Courier New" w:cs="Courier New" w:hint="eastAsia"/>
          <w:kern w:val="0"/>
          <w:szCs w:val="21"/>
        </w:rPr>
        <w:t>XML</w:t>
      </w:r>
      <w:r>
        <w:rPr>
          <w:rFonts w:ascii="Courier New" w:hAnsi="Courier New" w:cs="Courier New" w:hint="eastAsia"/>
          <w:kern w:val="0"/>
          <w:szCs w:val="21"/>
        </w:rPr>
        <w:t>格式</w:t>
      </w:r>
      <w:r w:rsidR="00076EBE">
        <w:rPr>
          <w:rFonts w:ascii="Courier New" w:hAnsi="Courier New" w:cs="Courier New" w:hint="eastAsia"/>
          <w:kern w:val="0"/>
          <w:szCs w:val="21"/>
        </w:rPr>
        <w:t>。</w:t>
      </w:r>
    </w:p>
    <w:p w:rsidR="00076EBE" w:rsidRDefault="00076EBE" w:rsidP="00D41EC9">
      <w:pPr>
        <w:rPr>
          <w:rFonts w:ascii="Courier New" w:hAnsi="Courier New" w:cs="Courier New"/>
          <w:kern w:val="0"/>
          <w:szCs w:val="21"/>
        </w:rPr>
      </w:pPr>
      <w:r>
        <w:rPr>
          <w:rFonts w:ascii="Courier New" w:hAnsi="Courier New" w:cs="Courier New" w:hint="eastAsia"/>
          <w:kern w:val="0"/>
          <w:szCs w:val="21"/>
        </w:rPr>
        <w:tab/>
        <w:t>b)</w:t>
      </w:r>
      <w:r>
        <w:rPr>
          <w:rFonts w:ascii="Courier New" w:hAnsi="Courier New" w:cs="Courier New" w:hint="eastAsia"/>
          <w:kern w:val="0"/>
          <w:szCs w:val="21"/>
        </w:rPr>
        <w:t>消息体字段内容参考</w:t>
      </w:r>
      <w:r>
        <w:rPr>
          <w:rFonts w:ascii="Courier New" w:hAnsi="Courier New" w:cs="Courier New" w:hint="eastAsia"/>
          <w:kern w:val="0"/>
          <w:szCs w:val="21"/>
        </w:rPr>
        <w:t>SOAP</w:t>
      </w:r>
      <w:r>
        <w:rPr>
          <w:rFonts w:ascii="Courier New" w:hAnsi="Courier New" w:cs="Courier New" w:hint="eastAsia"/>
          <w:kern w:val="0"/>
          <w:szCs w:val="21"/>
        </w:rPr>
        <w:t>接口的输入参数。</w:t>
      </w:r>
    </w:p>
    <w:p w:rsidR="00076EBE" w:rsidRDefault="00076EBE" w:rsidP="00076EBE">
      <w:pPr>
        <w:ind w:firstLine="420"/>
        <w:rPr>
          <w:rFonts w:ascii="Courier New" w:hAnsi="Courier New" w:cs="Courier New"/>
          <w:kern w:val="0"/>
          <w:szCs w:val="21"/>
        </w:rPr>
      </w:pPr>
      <w:r>
        <w:rPr>
          <w:rFonts w:ascii="Courier New" w:hAnsi="Courier New" w:cs="Courier New" w:hint="eastAsia"/>
          <w:kern w:val="0"/>
          <w:szCs w:val="21"/>
        </w:rPr>
        <w:t>c)XML</w:t>
      </w:r>
      <w:r>
        <w:rPr>
          <w:rFonts w:ascii="Courier New" w:hAnsi="Courier New" w:cs="Courier New" w:hint="eastAsia"/>
          <w:kern w:val="0"/>
          <w:szCs w:val="21"/>
        </w:rPr>
        <w:t>的</w:t>
      </w:r>
      <w:r>
        <w:rPr>
          <w:rFonts w:ascii="Arial" w:hAnsi="Arial" w:hint="eastAsia"/>
          <w:sz w:val="19"/>
          <w:szCs w:val="19"/>
          <w:lang w:val="en-GB"/>
        </w:rPr>
        <w:t>根节点</w:t>
      </w:r>
      <w:r>
        <w:rPr>
          <w:rFonts w:ascii="Courier New" w:hAnsi="Courier New" w:cs="Courier New" w:hint="eastAsia"/>
          <w:kern w:val="0"/>
          <w:szCs w:val="21"/>
        </w:rPr>
        <w:t>为接口原型的输入参数类名。</w:t>
      </w:r>
    </w:p>
    <w:p w:rsidR="00D41EC9" w:rsidRPr="00D41EC9" w:rsidRDefault="00D41EC9" w:rsidP="00D41EC9">
      <w:r>
        <w:rPr>
          <w:rFonts w:ascii="Courier New" w:hAnsi="Courier New" w:cs="Courier New" w:hint="eastAsia"/>
          <w:kern w:val="0"/>
          <w:szCs w:val="21"/>
        </w:rPr>
        <w:tab/>
      </w:r>
      <w:r w:rsidR="00076EBE">
        <w:rPr>
          <w:rFonts w:ascii="Courier New" w:hAnsi="Courier New" w:cs="Courier New" w:hint="eastAsia"/>
          <w:kern w:val="0"/>
          <w:szCs w:val="21"/>
        </w:rPr>
        <w:t>d</w:t>
      </w:r>
      <w:r>
        <w:rPr>
          <w:rFonts w:ascii="Courier New" w:hAnsi="Courier New" w:cs="Courier New" w:hint="eastAsia"/>
          <w:kern w:val="0"/>
          <w:szCs w:val="21"/>
        </w:rPr>
        <w:t>)</w:t>
      </w:r>
      <w:r>
        <w:rPr>
          <w:rFonts w:ascii="Courier New" w:hAnsi="Courier New" w:cs="Courier New" w:hint="eastAsia"/>
          <w:kern w:val="0"/>
          <w:szCs w:val="21"/>
        </w:rPr>
        <w:t>采用</w:t>
      </w:r>
      <w:r>
        <w:rPr>
          <w:rFonts w:ascii="Courier New" w:hAnsi="Courier New" w:cs="Courier New" w:hint="eastAsia"/>
          <w:kern w:val="0"/>
          <w:szCs w:val="21"/>
        </w:rPr>
        <w:t>POST</w:t>
      </w:r>
      <w:r>
        <w:rPr>
          <w:rFonts w:ascii="Courier New" w:hAnsi="Courier New" w:cs="Courier New" w:hint="eastAsia"/>
          <w:kern w:val="0"/>
          <w:szCs w:val="21"/>
        </w:rPr>
        <w:t>调用方式，格式为：</w:t>
      </w:r>
    </w:p>
    <w:p w:rsidR="000D074F" w:rsidRDefault="000D074F" w:rsidP="00D41EC9">
      <w:pPr>
        <w:autoSpaceDE w:val="0"/>
        <w:autoSpaceDN w:val="0"/>
        <w:adjustRightInd w:val="0"/>
        <w:ind w:leftChars="200" w:left="420" w:firstLine="420"/>
        <w:jc w:val="left"/>
        <w:rPr>
          <w:rFonts w:ascii="Courier New" w:hAnsi="Courier New" w:cs="Courier New"/>
          <w:kern w:val="0"/>
          <w:szCs w:val="21"/>
        </w:rPr>
      </w:pPr>
      <w:r w:rsidRPr="00D559F2">
        <w:rPr>
          <w:rFonts w:ascii="Courier New" w:hAnsi="Courier New" w:cs="Courier New"/>
          <w:kern w:val="0"/>
          <w:szCs w:val="21"/>
        </w:rPr>
        <w:t xml:space="preserve">POST </w:t>
      </w:r>
      <w:hyperlink r:id="rId10" w:history="1">
        <w:r w:rsidRPr="008E2D54">
          <w:rPr>
            <w:rStyle w:val="aa"/>
            <w:rFonts w:ascii="Courier New" w:hAnsi="Courier New" w:cs="Courier New"/>
            <w:kern w:val="0"/>
            <w:szCs w:val="21"/>
          </w:rPr>
          <w:t>http://host:port/</w:t>
        </w:r>
        <w:r w:rsidR="004F15C0">
          <w:rPr>
            <w:rStyle w:val="aa"/>
            <w:rFonts w:ascii="Courier New" w:hAnsi="Courier New" w:cs="Courier New" w:hint="eastAsia"/>
            <w:kern w:val="0"/>
            <w:szCs w:val="21"/>
          </w:rPr>
          <w:t>AccountServer</w:t>
        </w:r>
        <w:r w:rsidRPr="008E2D54">
          <w:rPr>
            <w:rStyle w:val="aa"/>
            <w:rFonts w:ascii="Courier New" w:hAnsi="Courier New" w:cs="Courier New"/>
            <w:kern w:val="0"/>
            <w:szCs w:val="21"/>
          </w:rPr>
          <w:t>/</w:t>
        </w:r>
        <w:r w:rsidRPr="008E2D54">
          <w:rPr>
            <w:rStyle w:val="aa"/>
            <w:rFonts w:ascii="Courier New" w:hAnsi="Courier New" w:cs="Courier New" w:hint="eastAsia"/>
            <w:kern w:val="0"/>
            <w:szCs w:val="21"/>
          </w:rPr>
          <w:t>接口类名</w:t>
        </w:r>
        <w:r w:rsidRPr="008E2D54">
          <w:rPr>
            <w:rStyle w:val="aa"/>
            <w:rFonts w:ascii="Courier New" w:hAnsi="Courier New" w:cs="Courier New" w:hint="eastAsia"/>
            <w:kern w:val="0"/>
            <w:szCs w:val="21"/>
          </w:rPr>
          <w:t>.</w:t>
        </w:r>
        <w:r w:rsidRPr="008E2D54">
          <w:rPr>
            <w:rStyle w:val="aa"/>
            <w:rFonts w:ascii="Courier New" w:hAnsi="Courier New" w:cs="Courier New" w:hint="eastAsia"/>
            <w:kern w:val="0"/>
            <w:szCs w:val="21"/>
          </w:rPr>
          <w:t>方法名</w:t>
        </w:r>
        <w:r w:rsidRPr="008E2D54">
          <w:rPr>
            <w:rStyle w:val="aa"/>
            <w:rFonts w:ascii="Courier New" w:hAnsi="Courier New" w:cs="Courier New"/>
            <w:kern w:val="0"/>
            <w:szCs w:val="21"/>
          </w:rPr>
          <w:t xml:space="preserve"> HTTP/1.1</w:t>
        </w:r>
      </w:hyperlink>
    </w:p>
    <w:p w:rsidR="00DC67F8" w:rsidRDefault="00076EBE" w:rsidP="00D41EC9">
      <w:pPr>
        <w:ind w:firstLine="420"/>
      </w:pPr>
      <w:r>
        <w:rPr>
          <w:rFonts w:hint="eastAsia"/>
          <w:i/>
          <w:shd w:val="pct15" w:color="auto" w:fill="FFFFFF"/>
        </w:rPr>
        <w:t>e</w:t>
      </w:r>
      <w:r w:rsidR="00D41EC9">
        <w:rPr>
          <w:rFonts w:hint="eastAsia"/>
          <w:i/>
          <w:shd w:val="pct15" w:color="auto" w:fill="FFFFFF"/>
        </w:rPr>
        <w:t>)</w:t>
      </w:r>
      <w:r w:rsidR="00DC67F8">
        <w:rPr>
          <w:rFonts w:hint="eastAsia"/>
          <w:i/>
          <w:shd w:val="pct15" w:color="auto" w:fill="FFFFFF"/>
        </w:rPr>
        <w:t xml:space="preserve"> </w:t>
      </w:r>
      <w:r w:rsidR="00DC67F8">
        <w:rPr>
          <w:rFonts w:hint="eastAsia"/>
          <w:i/>
          <w:shd w:val="pct15" w:color="auto" w:fill="FFFFFF"/>
        </w:rPr>
        <w:t>服务端</w:t>
      </w:r>
      <w:r w:rsidR="00DC67F8">
        <w:rPr>
          <w:rFonts w:hint="eastAsia"/>
        </w:rPr>
        <w:t>认证通过后，建立</w:t>
      </w:r>
      <w:r w:rsidR="00DC67F8">
        <w:rPr>
          <w:rFonts w:hint="eastAsia"/>
        </w:rPr>
        <w:t>http session</w:t>
      </w:r>
      <w:r w:rsidR="008D3F5C">
        <w:rPr>
          <w:rFonts w:hint="eastAsia"/>
        </w:rPr>
        <w:t>（</w:t>
      </w:r>
      <w:r w:rsidR="008D3F5C">
        <w:rPr>
          <w:rFonts w:hint="eastAsia"/>
        </w:rPr>
        <w:t>tomcat</w:t>
      </w:r>
      <w:r w:rsidR="008D3F5C">
        <w:rPr>
          <w:rFonts w:hint="eastAsia"/>
        </w:rPr>
        <w:t>自动创建）</w:t>
      </w:r>
      <w:r w:rsidR="00DC67F8">
        <w:rPr>
          <w:rFonts w:hint="eastAsia"/>
        </w:rPr>
        <w:t>，在</w:t>
      </w:r>
      <w:r w:rsidR="00DC67F8">
        <w:rPr>
          <w:rFonts w:hint="eastAsia"/>
        </w:rPr>
        <w:t>session</w:t>
      </w:r>
      <w:r w:rsidR="00DC67F8">
        <w:rPr>
          <w:rFonts w:hint="eastAsia"/>
        </w:rPr>
        <w:t>超时前（缺省</w:t>
      </w:r>
      <w:r w:rsidR="00DC67F8">
        <w:rPr>
          <w:rFonts w:hint="eastAsia"/>
        </w:rPr>
        <w:t>30</w:t>
      </w:r>
      <w:r w:rsidR="00DC67F8">
        <w:rPr>
          <w:rFonts w:hint="eastAsia"/>
        </w:rPr>
        <w:t>分钟），客户端可基于此</w:t>
      </w:r>
      <w:r w:rsidR="00DC67F8">
        <w:rPr>
          <w:rFonts w:hint="eastAsia"/>
        </w:rPr>
        <w:t>session</w:t>
      </w:r>
      <w:r w:rsidR="00DC67F8">
        <w:rPr>
          <w:rFonts w:hint="eastAsia"/>
        </w:rPr>
        <w:t>进行后续操作</w:t>
      </w:r>
      <w:r w:rsidR="008D3F5C">
        <w:rPr>
          <w:rFonts w:hint="eastAsia"/>
        </w:rPr>
        <w:t>，</w:t>
      </w:r>
      <w:r w:rsidR="00DC67F8">
        <w:rPr>
          <w:rFonts w:hint="eastAsia"/>
        </w:rPr>
        <w:t>请求中携带</w:t>
      </w:r>
      <w:r w:rsidR="00DC67F8">
        <w:rPr>
          <w:rFonts w:hint="eastAsia"/>
        </w:rPr>
        <w:t>sessionID</w:t>
      </w:r>
      <w:r w:rsidR="008D3F5C">
        <w:rPr>
          <w:rFonts w:hint="eastAsia"/>
        </w:rPr>
        <w:t>（</w:t>
      </w:r>
      <w:r w:rsidR="00DC67F8">
        <w:rPr>
          <w:rFonts w:hint="eastAsia"/>
        </w:rPr>
        <w:t>参考</w:t>
      </w:r>
      <w:r w:rsidR="008D3F5C">
        <w:rPr>
          <w:rFonts w:hint="eastAsia"/>
        </w:rPr>
        <w:t>tomcat</w:t>
      </w:r>
      <w:r w:rsidR="008D3F5C">
        <w:rPr>
          <w:rFonts w:hint="eastAsia"/>
        </w:rPr>
        <w:t>和</w:t>
      </w:r>
      <w:r w:rsidR="00DC67F8">
        <w:rPr>
          <w:rFonts w:hint="eastAsia"/>
        </w:rPr>
        <w:t>浏览器</w:t>
      </w:r>
      <w:r w:rsidR="008D3F5C">
        <w:rPr>
          <w:rFonts w:hint="eastAsia"/>
        </w:rPr>
        <w:t>做法</w:t>
      </w:r>
      <w:r w:rsidR="00DC67F8">
        <w:rPr>
          <w:rFonts w:hint="eastAsia"/>
        </w:rPr>
        <w:t>）。</w:t>
      </w:r>
    </w:p>
    <w:p w:rsidR="008D3F5C" w:rsidRDefault="008D3F5C" w:rsidP="00D41EC9">
      <w:pPr>
        <w:ind w:firstLine="420"/>
      </w:pPr>
      <w:r>
        <w:rPr>
          <w:rFonts w:ascii="宋体" w:cs="宋体"/>
          <w:color w:val="000000"/>
          <w:kern w:val="0"/>
          <w:sz w:val="20"/>
          <w:szCs w:val="20"/>
        </w:rPr>
        <w:t>session</w:t>
      </w:r>
      <w:r>
        <w:rPr>
          <w:rFonts w:ascii="宋体" w:cs="宋体" w:hint="eastAsia"/>
          <w:color w:val="000000"/>
          <w:kern w:val="0"/>
          <w:sz w:val="20"/>
          <w:szCs w:val="20"/>
        </w:rPr>
        <w:t>超时，按返回账号</w:t>
      </w:r>
      <w:r w:rsidR="00407AE0">
        <w:rPr>
          <w:rFonts w:ascii="宋体" w:cs="宋体" w:hint="eastAsia"/>
          <w:color w:val="000000"/>
          <w:kern w:val="0"/>
          <w:sz w:val="20"/>
          <w:szCs w:val="20"/>
        </w:rPr>
        <w:t>鉴权失败</w:t>
      </w:r>
      <w:r w:rsidR="000E72D9">
        <w:rPr>
          <w:rFonts w:ascii="宋体" w:cs="宋体" w:hint="eastAsia"/>
          <w:color w:val="000000"/>
          <w:kern w:val="0"/>
          <w:sz w:val="20"/>
          <w:szCs w:val="20"/>
        </w:rPr>
        <w:t>错误码</w:t>
      </w:r>
      <w:r w:rsidR="00407AE0">
        <w:rPr>
          <w:rFonts w:ascii="宋体" w:cs="宋体" w:hint="eastAsia"/>
          <w:color w:val="000000"/>
          <w:kern w:val="0"/>
          <w:sz w:val="20"/>
          <w:szCs w:val="20"/>
        </w:rPr>
        <w:t>，</w:t>
      </w:r>
      <w:r>
        <w:rPr>
          <w:rFonts w:ascii="宋体" w:cs="宋体" w:hint="eastAsia"/>
          <w:color w:val="000000"/>
          <w:kern w:val="0"/>
          <w:sz w:val="20"/>
          <w:szCs w:val="20"/>
        </w:rPr>
        <w:t>客户端需要重新调认证接口(userTGCAuth)。</w:t>
      </w:r>
    </w:p>
    <w:p w:rsidR="000E0B6D" w:rsidRDefault="000E0B6D" w:rsidP="000E0B6D">
      <w:pPr>
        <w:autoSpaceDE w:val="0"/>
        <w:autoSpaceDN w:val="0"/>
        <w:adjustRightInd w:val="0"/>
        <w:jc w:val="left"/>
        <w:rPr>
          <w:rFonts w:ascii="宋体"/>
          <w:kern w:val="0"/>
          <w:sz w:val="24"/>
        </w:rPr>
      </w:pPr>
      <w:r>
        <w:rPr>
          <w:rFonts w:hint="eastAsia"/>
        </w:rPr>
        <w:t>即返回：</w:t>
      </w:r>
    </w:p>
    <w:tbl>
      <w:tblPr>
        <w:tblW w:w="0" w:type="auto"/>
        <w:jc w:val="center"/>
        <w:tblLayout w:type="fixed"/>
        <w:tblLook w:val="00BF"/>
      </w:tblPr>
      <w:tblGrid>
        <w:gridCol w:w="1395"/>
        <w:gridCol w:w="427"/>
        <w:gridCol w:w="2556"/>
      </w:tblGrid>
      <w:tr w:rsidR="000E0B6D">
        <w:trPr>
          <w:trHeight w:val="240"/>
          <w:jc w:val="center"/>
        </w:trPr>
        <w:tc>
          <w:tcPr>
            <w:tcW w:w="1395" w:type="dxa"/>
            <w:tcBorders>
              <w:top w:val="single" w:sz="6" w:space="0" w:color="000000"/>
              <w:left w:val="single" w:sz="6" w:space="0" w:color="000000"/>
              <w:bottom w:val="single" w:sz="6" w:space="0" w:color="000000"/>
              <w:right w:val="single" w:sz="6" w:space="0" w:color="000000"/>
            </w:tcBorders>
            <w:shd w:val="clear" w:color="auto" w:fill="FFFFD0"/>
          </w:tcPr>
          <w:p w:rsidR="000E0B6D" w:rsidRDefault="000E0B6D">
            <w:pPr>
              <w:autoSpaceDE w:val="0"/>
              <w:autoSpaceDN w:val="0"/>
              <w:adjustRightInd w:val="0"/>
              <w:rPr>
                <w:rFonts w:ascii="Verdana" w:hAnsi="Verdana" w:cs="Verdana"/>
                <w:color w:val="000000"/>
                <w:kern w:val="0"/>
                <w:sz w:val="20"/>
                <w:szCs w:val="20"/>
              </w:rPr>
            </w:pPr>
            <w:r>
              <w:rPr>
                <w:rFonts w:ascii="Verdana" w:hAnsi="Verdana" w:cs="Verdana"/>
                <w:color w:val="000000"/>
                <w:kern w:val="0"/>
                <w:sz w:val="20"/>
                <w:szCs w:val="20"/>
              </w:rPr>
              <w:t>70001101</w:t>
            </w:r>
          </w:p>
        </w:tc>
        <w:tc>
          <w:tcPr>
            <w:tcW w:w="427" w:type="dxa"/>
            <w:tcBorders>
              <w:top w:val="single" w:sz="6" w:space="0" w:color="000000"/>
              <w:left w:val="single" w:sz="6" w:space="0" w:color="000000"/>
              <w:bottom w:val="single" w:sz="6" w:space="0" w:color="000000"/>
              <w:right w:val="single" w:sz="6" w:space="0" w:color="000000"/>
            </w:tcBorders>
            <w:shd w:val="clear" w:color="auto" w:fill="FFFFD0"/>
          </w:tcPr>
          <w:p w:rsidR="000E0B6D" w:rsidRDefault="000E0B6D">
            <w:pPr>
              <w:autoSpaceDE w:val="0"/>
              <w:autoSpaceDN w:val="0"/>
              <w:adjustRightInd w:val="0"/>
              <w:rPr>
                <w:rFonts w:ascii="宋体" w:cs="宋体"/>
                <w:color w:val="000000"/>
                <w:kern w:val="0"/>
                <w:sz w:val="20"/>
                <w:szCs w:val="20"/>
              </w:rPr>
            </w:pPr>
          </w:p>
        </w:tc>
        <w:tc>
          <w:tcPr>
            <w:tcW w:w="2556" w:type="dxa"/>
            <w:tcBorders>
              <w:top w:val="single" w:sz="6" w:space="0" w:color="000000"/>
              <w:left w:val="single" w:sz="6" w:space="0" w:color="000000"/>
              <w:bottom w:val="single" w:sz="6" w:space="0" w:color="000000"/>
              <w:right w:val="single" w:sz="6" w:space="0" w:color="000000"/>
            </w:tcBorders>
            <w:shd w:val="clear" w:color="auto" w:fill="FFFFD0"/>
          </w:tcPr>
          <w:p w:rsidR="000E0B6D" w:rsidRDefault="000E0B6D">
            <w:pPr>
              <w:autoSpaceDE w:val="0"/>
              <w:autoSpaceDN w:val="0"/>
              <w:adjustRightInd w:val="0"/>
              <w:rPr>
                <w:rFonts w:ascii="宋体" w:cs="宋体"/>
                <w:color w:val="000000"/>
                <w:kern w:val="0"/>
                <w:sz w:val="20"/>
                <w:szCs w:val="20"/>
              </w:rPr>
            </w:pPr>
            <w:r>
              <w:rPr>
                <w:rFonts w:ascii="宋体" w:cs="宋体" w:hint="eastAsia"/>
                <w:color w:val="000000"/>
                <w:kern w:val="0"/>
                <w:sz w:val="20"/>
                <w:szCs w:val="20"/>
              </w:rPr>
              <w:t>请求鉴权失败</w:t>
            </w:r>
          </w:p>
        </w:tc>
      </w:tr>
    </w:tbl>
    <w:p w:rsidR="00DC67F8" w:rsidRDefault="00DC67F8" w:rsidP="00D41EC9">
      <w:pPr>
        <w:ind w:firstLine="420"/>
      </w:pPr>
    </w:p>
    <w:p w:rsidR="000D074F" w:rsidRDefault="000D074F" w:rsidP="00D41EC9">
      <w:pPr>
        <w:ind w:firstLine="420"/>
        <w:rPr>
          <w:i/>
          <w:shd w:val="pct15" w:color="auto" w:fill="FFFFFF"/>
        </w:rPr>
      </w:pPr>
    </w:p>
    <w:p w:rsidR="00CF3E3A" w:rsidRDefault="00CF3E3A" w:rsidP="00DA0356">
      <w:pPr>
        <w:ind w:firstLine="40"/>
        <w:rPr>
          <w:i/>
          <w:shd w:val="pct15" w:color="auto" w:fill="FFFFFF"/>
        </w:rPr>
      </w:pPr>
      <w:r>
        <w:rPr>
          <w:rFonts w:ascii="Arial" w:hAnsi="Arial" w:hint="eastAsia"/>
          <w:sz w:val="19"/>
          <w:szCs w:val="19"/>
          <w:lang w:val="en-GB"/>
        </w:rPr>
        <w:t>Content-Type</w:t>
      </w:r>
      <w:r w:rsidRPr="006A5B62">
        <w:rPr>
          <w:rFonts w:ascii="Arial" w:hAnsi="Arial"/>
          <w:sz w:val="19"/>
          <w:szCs w:val="19"/>
          <w:lang w:val="en-GB"/>
        </w:rPr>
        <w:t>:text/</w:t>
      </w:r>
      <w:r>
        <w:rPr>
          <w:rFonts w:ascii="Arial" w:hAnsi="Arial" w:hint="eastAsia"/>
          <w:sz w:val="19"/>
          <w:szCs w:val="19"/>
          <w:lang w:val="en-GB"/>
        </w:rPr>
        <w:t>xml</w:t>
      </w:r>
      <w:r w:rsidRPr="006A5B62">
        <w:rPr>
          <w:rFonts w:ascii="Arial" w:hAnsi="Arial"/>
          <w:sz w:val="19"/>
          <w:szCs w:val="19"/>
          <w:lang w:val="en-GB"/>
        </w:rPr>
        <w:t>;charset=UTF-8</w:t>
      </w:r>
    </w:p>
    <w:p w:rsidR="00D41EC9" w:rsidRDefault="00D41EC9" w:rsidP="00DA0356">
      <w:pPr>
        <w:ind w:firstLine="40"/>
      </w:pPr>
      <w:r>
        <w:rPr>
          <w:i/>
          <w:shd w:val="pct15" w:color="auto" w:fill="FFFFFF"/>
        </w:rPr>
        <w:t>Authorization</w:t>
      </w:r>
      <w:r>
        <w:rPr>
          <w:rFonts w:hint="eastAsia"/>
          <w:i/>
          <w:shd w:val="pct15" w:color="auto" w:fill="FFFFFF"/>
        </w:rPr>
        <w:t>:</w:t>
      </w:r>
      <w:r>
        <w:rPr>
          <w:i/>
          <w:shd w:val="pct15" w:color="auto" w:fill="FFFFFF"/>
        </w:rPr>
        <w:t xml:space="preserve"> </w:t>
      </w:r>
    </w:p>
    <w:p w:rsidR="003A7F02" w:rsidRDefault="003A7F02" w:rsidP="00DA0356">
      <w:pPr>
        <w:ind w:firstLine="40"/>
        <w:rPr>
          <w:i/>
          <w:shd w:val="pct15" w:color="auto" w:fill="FFFFFF"/>
        </w:rPr>
      </w:pPr>
      <w:r>
        <w:rPr>
          <w:rFonts w:hint="eastAsia"/>
          <w:i/>
          <w:shd w:val="pct15" w:color="auto" w:fill="FFFFFF"/>
        </w:rPr>
        <w:t>详细参考《</w:t>
      </w:r>
      <w:r w:rsidRPr="00AA0C82">
        <w:rPr>
          <w:rFonts w:hint="eastAsia"/>
          <w:i/>
          <w:shd w:val="pct15" w:color="auto" w:fill="FFFFFF"/>
        </w:rPr>
        <w:t>统一账号</w:t>
      </w:r>
      <w:r w:rsidRPr="00AA0C82">
        <w:rPr>
          <w:rFonts w:hint="eastAsia"/>
          <w:i/>
          <w:shd w:val="pct15" w:color="auto" w:fill="FFFFFF"/>
        </w:rPr>
        <w:t xml:space="preserve"> Session</w:t>
      </w:r>
      <w:r w:rsidRPr="00AA0C82">
        <w:rPr>
          <w:rFonts w:hint="eastAsia"/>
          <w:i/>
          <w:shd w:val="pct15" w:color="auto" w:fill="FFFFFF"/>
        </w:rPr>
        <w:t>和</w:t>
      </w:r>
      <w:r w:rsidRPr="00AA0C82">
        <w:rPr>
          <w:rFonts w:hint="eastAsia"/>
          <w:i/>
          <w:shd w:val="pct15" w:color="auto" w:fill="FFFFFF"/>
        </w:rPr>
        <w:t>Token</w:t>
      </w:r>
      <w:r w:rsidRPr="00AA0C82">
        <w:rPr>
          <w:rFonts w:hint="eastAsia"/>
          <w:i/>
          <w:shd w:val="pct15" w:color="auto" w:fill="FFFFFF"/>
        </w:rPr>
        <w:t>安全</w:t>
      </w:r>
      <w:r w:rsidRPr="00AA0C82">
        <w:rPr>
          <w:rFonts w:hint="eastAsia"/>
          <w:i/>
          <w:shd w:val="pct15" w:color="auto" w:fill="FFFFFF"/>
        </w:rPr>
        <w:t>.doc</w:t>
      </w:r>
      <w:r>
        <w:rPr>
          <w:rFonts w:hint="eastAsia"/>
          <w:i/>
          <w:shd w:val="pct15" w:color="auto" w:fill="FFFFFF"/>
        </w:rPr>
        <w:t>》文档。</w:t>
      </w:r>
    </w:p>
    <w:p w:rsidR="003A7F02" w:rsidRDefault="003A7F02" w:rsidP="00DA0356">
      <w:pPr>
        <w:ind w:firstLine="40"/>
        <w:rPr>
          <w:i/>
          <w:shd w:val="pct15" w:color="auto" w:fill="FFFFFF"/>
        </w:rPr>
      </w:pPr>
      <w:r>
        <w:rPr>
          <w:rFonts w:hint="eastAsia"/>
          <w:i/>
          <w:shd w:val="pct15" w:color="auto" w:fill="FFFFFF"/>
        </w:rPr>
        <w:t>简单的说明：</w:t>
      </w:r>
    </w:p>
    <w:p w:rsidR="009B589E" w:rsidRDefault="003A7F02">
      <w:pPr>
        <w:numPr>
          <w:ilvl w:val="0"/>
          <w:numId w:val="36"/>
        </w:numPr>
        <w:rPr>
          <w:i/>
          <w:shd w:val="pct15" w:color="auto" w:fill="FFFFFF"/>
        </w:rPr>
      </w:pPr>
      <w:r>
        <w:rPr>
          <w:rFonts w:hint="eastAsia"/>
          <w:i/>
          <w:shd w:val="pct15" w:color="auto" w:fill="FFFFFF"/>
        </w:rPr>
        <w:t>登录认证请求，</w:t>
      </w:r>
      <w:r>
        <w:rPr>
          <w:rFonts w:hint="eastAsia"/>
          <w:i/>
          <w:shd w:val="pct15" w:color="auto" w:fill="FFFFFF"/>
        </w:rPr>
        <w:t>authorization</w:t>
      </w:r>
      <w:r>
        <w:rPr>
          <w:rFonts w:hint="eastAsia"/>
          <w:i/>
          <w:shd w:val="pct15" w:color="auto" w:fill="FFFFFF"/>
        </w:rPr>
        <w:t>字段携带当前时间</w:t>
      </w:r>
      <w:r>
        <w:rPr>
          <w:rFonts w:hint="eastAsia"/>
          <w:i/>
          <w:shd w:val="pct15" w:color="auto" w:fill="FFFFFF"/>
        </w:rPr>
        <w:t>time1(</w:t>
      </w:r>
      <w:r>
        <w:rPr>
          <w:rFonts w:hint="eastAsia"/>
          <w:i/>
          <w:shd w:val="pct15" w:color="auto" w:fill="FFFFFF"/>
        </w:rPr>
        <w:t>单位</w:t>
      </w:r>
      <w:r>
        <w:rPr>
          <w:rFonts w:hint="eastAsia"/>
          <w:i/>
          <w:shd w:val="pct15" w:color="auto" w:fill="FFFFFF"/>
        </w:rPr>
        <w:t>ms)</w:t>
      </w:r>
    </w:p>
    <w:p w:rsidR="009B589E" w:rsidRDefault="003A7F02">
      <w:pPr>
        <w:numPr>
          <w:ilvl w:val="0"/>
          <w:numId w:val="36"/>
        </w:numPr>
      </w:pPr>
      <w:r>
        <w:rPr>
          <w:rFonts w:hint="eastAsia"/>
        </w:rPr>
        <w:t>Session</w:t>
      </w:r>
      <w:r>
        <w:rPr>
          <w:rFonts w:hint="eastAsia"/>
        </w:rPr>
        <w:t>建立后的请求，</w:t>
      </w:r>
      <w:r>
        <w:rPr>
          <w:rFonts w:hint="eastAsia"/>
        </w:rPr>
        <w:t>authorization</w:t>
      </w:r>
      <w:r>
        <w:rPr>
          <w:rFonts w:hint="eastAsia"/>
        </w:rPr>
        <w:t>字段携带</w:t>
      </w:r>
      <w:r>
        <w:rPr>
          <w:rFonts w:hint="eastAsia"/>
        </w:rPr>
        <w:t>Digest</w:t>
      </w:r>
      <w:r>
        <w:rPr>
          <w:rFonts w:hint="eastAsia"/>
        </w:rPr>
        <w:t>验证码：</w:t>
      </w:r>
    </w:p>
    <w:p w:rsidR="003A7F02" w:rsidRPr="00057A69" w:rsidRDefault="003A7F02" w:rsidP="003A7F02">
      <w:pPr>
        <w:ind w:left="1100"/>
        <w:rPr>
          <w:sz w:val="16"/>
        </w:rPr>
      </w:pPr>
      <w:r w:rsidRPr="00057A69">
        <w:rPr>
          <w:sz w:val="16"/>
        </w:rPr>
        <w:t>Authorization: Digest user=</w:t>
      </w:r>
      <w:r>
        <w:rPr>
          <w:rFonts w:hint="eastAsia"/>
          <w:sz w:val="16"/>
        </w:rPr>
        <w:t>userID</w:t>
      </w:r>
      <w:r w:rsidRPr="00057A69">
        <w:rPr>
          <w:sz w:val="16"/>
        </w:rPr>
        <w:t>,</w:t>
      </w:r>
    </w:p>
    <w:p w:rsidR="003A7F02" w:rsidRPr="00057A69" w:rsidRDefault="003A7F02" w:rsidP="003A7F02">
      <w:pPr>
        <w:ind w:left="1100"/>
        <w:rPr>
          <w:sz w:val="16"/>
        </w:rPr>
      </w:pPr>
      <w:r w:rsidRPr="00057A69">
        <w:rPr>
          <w:sz w:val="16"/>
        </w:rPr>
        <w:t xml:space="preserve">                  nonce=</w:t>
      </w:r>
      <w:r>
        <w:rPr>
          <w:rFonts w:hint="eastAsia"/>
          <w:sz w:val="16"/>
        </w:rPr>
        <w:t>time2(</w:t>
      </w:r>
      <w:r w:rsidRPr="00057A69">
        <w:rPr>
          <w:rFonts w:hint="eastAsia"/>
          <w:sz w:val="16"/>
        </w:rPr>
        <w:t>当前时间</w:t>
      </w:r>
      <w:r>
        <w:rPr>
          <w:rFonts w:hint="eastAsia"/>
          <w:sz w:val="16"/>
        </w:rPr>
        <w:t>，最长</w:t>
      </w:r>
      <w:r>
        <w:rPr>
          <w:rFonts w:hint="eastAsia"/>
          <w:sz w:val="16"/>
        </w:rPr>
        <w:t>20</w:t>
      </w:r>
      <w:r>
        <w:rPr>
          <w:rFonts w:hint="eastAsia"/>
          <w:sz w:val="16"/>
        </w:rPr>
        <w:t>位数字，单位</w:t>
      </w:r>
      <w:r>
        <w:rPr>
          <w:rFonts w:hint="eastAsia"/>
          <w:sz w:val="16"/>
        </w:rPr>
        <w:t>m</w:t>
      </w:r>
      <w:r w:rsidRPr="00057A69">
        <w:rPr>
          <w:rFonts w:hint="eastAsia"/>
          <w:sz w:val="16"/>
        </w:rPr>
        <w:t>s</w:t>
      </w:r>
      <w:r>
        <w:rPr>
          <w:rFonts w:hint="eastAsia"/>
          <w:sz w:val="16"/>
        </w:rPr>
        <w:t>):</w:t>
      </w:r>
      <w:r w:rsidRPr="002E562A">
        <w:t xml:space="preserve"> </w:t>
      </w:r>
      <w:r w:rsidRPr="002E562A">
        <w:rPr>
          <w:sz w:val="16"/>
        </w:rPr>
        <w:t>random</w:t>
      </w:r>
      <w:r>
        <w:rPr>
          <w:rFonts w:hint="eastAsia"/>
          <w:sz w:val="16"/>
        </w:rPr>
        <w:t>(</w:t>
      </w:r>
      <w:r>
        <w:rPr>
          <w:rFonts w:hint="eastAsia"/>
          <w:sz w:val="16"/>
        </w:rPr>
        <w:t>最长</w:t>
      </w:r>
      <w:r>
        <w:rPr>
          <w:rFonts w:hint="eastAsia"/>
          <w:sz w:val="16"/>
        </w:rPr>
        <w:t>10</w:t>
      </w:r>
      <w:r>
        <w:rPr>
          <w:rFonts w:hint="eastAsia"/>
          <w:sz w:val="16"/>
        </w:rPr>
        <w:t>位数字</w:t>
      </w:r>
      <w:r>
        <w:rPr>
          <w:rFonts w:hint="eastAsia"/>
          <w:sz w:val="16"/>
        </w:rPr>
        <w:t>)</w:t>
      </w:r>
      <w:r w:rsidRPr="00057A69">
        <w:rPr>
          <w:sz w:val="16"/>
        </w:rPr>
        <w:t>,</w:t>
      </w:r>
    </w:p>
    <w:p w:rsidR="003A7F02" w:rsidRDefault="003A7F02" w:rsidP="003A7F02">
      <w:pPr>
        <w:ind w:left="1100"/>
        <w:rPr>
          <w:sz w:val="16"/>
        </w:rPr>
      </w:pPr>
      <w:r w:rsidRPr="00057A69">
        <w:rPr>
          <w:sz w:val="16"/>
        </w:rPr>
        <w:t xml:space="preserve">                  response=</w:t>
      </w:r>
      <w:r>
        <w:rPr>
          <w:rFonts w:hint="eastAsia"/>
          <w:sz w:val="16"/>
        </w:rPr>
        <w:t>md5(token:nonce:</w:t>
      </w:r>
      <w:r>
        <w:rPr>
          <w:rFonts w:hint="eastAsia"/>
          <w:sz w:val="16"/>
        </w:rPr>
        <w:t>请求操作名</w:t>
      </w:r>
      <w:r>
        <w:rPr>
          <w:rFonts w:hint="eastAsia"/>
          <w:sz w:val="16"/>
        </w:rPr>
        <w:t>)</w:t>
      </w:r>
    </w:p>
    <w:p w:rsidR="00256022" w:rsidRDefault="00256022" w:rsidP="003A7F02">
      <w:pPr>
        <w:ind w:left="1100"/>
        <w:rPr>
          <w:sz w:val="16"/>
        </w:rPr>
      </w:pPr>
      <w:r>
        <w:rPr>
          <w:rFonts w:hint="eastAsia"/>
          <w:sz w:val="16"/>
        </w:rPr>
        <w:t>当业务采用</w:t>
      </w:r>
      <w:r>
        <w:rPr>
          <w:rFonts w:hint="eastAsia"/>
          <w:sz w:val="16"/>
        </w:rPr>
        <w:t>serviceToken</w:t>
      </w:r>
      <w:r>
        <w:rPr>
          <w:rFonts w:hint="eastAsia"/>
          <w:sz w:val="16"/>
        </w:rPr>
        <w:t>认证时：</w:t>
      </w:r>
    </w:p>
    <w:p w:rsidR="00256022" w:rsidRPr="00057A69" w:rsidRDefault="00256022" w:rsidP="00256022">
      <w:pPr>
        <w:ind w:left="1100"/>
        <w:rPr>
          <w:sz w:val="16"/>
        </w:rPr>
      </w:pPr>
      <w:r w:rsidRPr="00057A69">
        <w:rPr>
          <w:sz w:val="16"/>
        </w:rPr>
        <w:t>Authorization: Digest user=</w:t>
      </w:r>
      <w:r>
        <w:rPr>
          <w:rFonts w:hint="eastAsia"/>
          <w:sz w:val="16"/>
        </w:rPr>
        <w:t>userID</w:t>
      </w:r>
      <w:r w:rsidRPr="00057A69">
        <w:rPr>
          <w:sz w:val="16"/>
        </w:rPr>
        <w:t>,</w:t>
      </w:r>
    </w:p>
    <w:p w:rsidR="00256022" w:rsidRPr="00057A69" w:rsidRDefault="00256022" w:rsidP="00256022">
      <w:pPr>
        <w:ind w:left="1100"/>
        <w:rPr>
          <w:sz w:val="16"/>
        </w:rPr>
      </w:pPr>
      <w:r w:rsidRPr="00057A69">
        <w:rPr>
          <w:sz w:val="16"/>
        </w:rPr>
        <w:t xml:space="preserve">                  nonce=</w:t>
      </w:r>
      <w:r>
        <w:rPr>
          <w:rFonts w:hint="eastAsia"/>
          <w:sz w:val="16"/>
        </w:rPr>
        <w:t>time2(</w:t>
      </w:r>
      <w:r w:rsidRPr="00057A69">
        <w:rPr>
          <w:rFonts w:hint="eastAsia"/>
          <w:sz w:val="16"/>
        </w:rPr>
        <w:t>当前时间</w:t>
      </w:r>
      <w:r>
        <w:rPr>
          <w:rFonts w:hint="eastAsia"/>
          <w:sz w:val="16"/>
        </w:rPr>
        <w:t>，最长</w:t>
      </w:r>
      <w:r>
        <w:rPr>
          <w:rFonts w:hint="eastAsia"/>
          <w:sz w:val="16"/>
        </w:rPr>
        <w:t>20</w:t>
      </w:r>
      <w:r>
        <w:rPr>
          <w:rFonts w:hint="eastAsia"/>
          <w:sz w:val="16"/>
        </w:rPr>
        <w:t>位数字，单位</w:t>
      </w:r>
      <w:r>
        <w:rPr>
          <w:rFonts w:hint="eastAsia"/>
          <w:sz w:val="16"/>
        </w:rPr>
        <w:t>m</w:t>
      </w:r>
      <w:r w:rsidRPr="00057A69">
        <w:rPr>
          <w:rFonts w:hint="eastAsia"/>
          <w:sz w:val="16"/>
        </w:rPr>
        <w:t>s</w:t>
      </w:r>
      <w:r>
        <w:rPr>
          <w:rFonts w:hint="eastAsia"/>
          <w:sz w:val="16"/>
        </w:rPr>
        <w:t>):</w:t>
      </w:r>
      <w:r w:rsidRPr="002E562A">
        <w:t xml:space="preserve"> </w:t>
      </w:r>
      <w:r w:rsidRPr="002E562A">
        <w:rPr>
          <w:sz w:val="16"/>
        </w:rPr>
        <w:t>random</w:t>
      </w:r>
      <w:r>
        <w:rPr>
          <w:rFonts w:hint="eastAsia"/>
          <w:sz w:val="16"/>
        </w:rPr>
        <w:t>(</w:t>
      </w:r>
      <w:r>
        <w:rPr>
          <w:rFonts w:hint="eastAsia"/>
          <w:sz w:val="16"/>
        </w:rPr>
        <w:t>最长</w:t>
      </w:r>
      <w:r>
        <w:rPr>
          <w:rFonts w:hint="eastAsia"/>
          <w:sz w:val="16"/>
        </w:rPr>
        <w:t>10</w:t>
      </w:r>
      <w:r>
        <w:rPr>
          <w:rFonts w:hint="eastAsia"/>
          <w:sz w:val="16"/>
        </w:rPr>
        <w:t>位数字</w:t>
      </w:r>
      <w:r>
        <w:rPr>
          <w:rFonts w:hint="eastAsia"/>
          <w:sz w:val="16"/>
        </w:rPr>
        <w:t>)</w:t>
      </w:r>
      <w:r w:rsidRPr="00057A69">
        <w:rPr>
          <w:sz w:val="16"/>
        </w:rPr>
        <w:t>,</w:t>
      </w:r>
    </w:p>
    <w:p w:rsidR="00256022" w:rsidRDefault="00256022" w:rsidP="00256022">
      <w:pPr>
        <w:ind w:left="1100"/>
        <w:rPr>
          <w:sz w:val="16"/>
        </w:rPr>
      </w:pPr>
      <w:r w:rsidRPr="00057A69">
        <w:rPr>
          <w:sz w:val="16"/>
        </w:rPr>
        <w:t xml:space="preserve">                  response=</w:t>
      </w:r>
      <w:r>
        <w:rPr>
          <w:rFonts w:hint="eastAsia"/>
          <w:sz w:val="16"/>
        </w:rPr>
        <w:t>md5(serviceToken:nonce:</w:t>
      </w:r>
      <w:r>
        <w:rPr>
          <w:rFonts w:hint="eastAsia"/>
          <w:sz w:val="16"/>
        </w:rPr>
        <w:t>请求操作名</w:t>
      </w:r>
      <w:r>
        <w:rPr>
          <w:rFonts w:hint="eastAsia"/>
          <w:sz w:val="16"/>
        </w:rPr>
        <w:t>)</w:t>
      </w:r>
    </w:p>
    <w:p w:rsidR="0027058D" w:rsidRDefault="0027058D" w:rsidP="00256022">
      <w:pPr>
        <w:ind w:left="1100"/>
        <w:rPr>
          <w:sz w:val="16"/>
        </w:rPr>
      </w:pPr>
      <w:r>
        <w:rPr>
          <w:rFonts w:hint="eastAsia"/>
          <w:sz w:val="16"/>
        </w:rPr>
        <w:t>改为：</w:t>
      </w:r>
    </w:p>
    <w:p w:rsidR="0027058D" w:rsidRPr="00057A69" w:rsidRDefault="0027058D" w:rsidP="0027058D">
      <w:pPr>
        <w:ind w:left="1100"/>
        <w:rPr>
          <w:sz w:val="16"/>
        </w:rPr>
      </w:pPr>
      <w:r w:rsidRPr="00057A69">
        <w:rPr>
          <w:sz w:val="16"/>
        </w:rPr>
        <w:t>Authorization: Digest user=</w:t>
      </w:r>
      <w:r>
        <w:rPr>
          <w:rFonts w:hint="eastAsia"/>
          <w:sz w:val="16"/>
        </w:rPr>
        <w:t>userID</w:t>
      </w:r>
      <w:r w:rsidRPr="00057A69">
        <w:rPr>
          <w:sz w:val="16"/>
        </w:rPr>
        <w:t>,</w:t>
      </w:r>
    </w:p>
    <w:p w:rsidR="0027058D" w:rsidRPr="00057A69" w:rsidRDefault="0027058D" w:rsidP="0027058D">
      <w:pPr>
        <w:ind w:left="1100"/>
        <w:rPr>
          <w:sz w:val="16"/>
        </w:rPr>
      </w:pPr>
      <w:r w:rsidRPr="00057A69">
        <w:rPr>
          <w:sz w:val="16"/>
        </w:rPr>
        <w:t xml:space="preserve">                  nonce=</w:t>
      </w:r>
      <w:r>
        <w:rPr>
          <w:rFonts w:hint="eastAsia"/>
          <w:sz w:val="16"/>
        </w:rPr>
        <w:t>time2(</w:t>
      </w:r>
      <w:r w:rsidRPr="00057A69">
        <w:rPr>
          <w:rFonts w:hint="eastAsia"/>
          <w:sz w:val="16"/>
        </w:rPr>
        <w:t>当前时间</w:t>
      </w:r>
      <w:r>
        <w:rPr>
          <w:rFonts w:hint="eastAsia"/>
          <w:sz w:val="16"/>
        </w:rPr>
        <w:t>，最长</w:t>
      </w:r>
      <w:r>
        <w:rPr>
          <w:rFonts w:hint="eastAsia"/>
          <w:sz w:val="16"/>
        </w:rPr>
        <w:t>20</w:t>
      </w:r>
      <w:r>
        <w:rPr>
          <w:rFonts w:hint="eastAsia"/>
          <w:sz w:val="16"/>
        </w:rPr>
        <w:t>位数字，单位</w:t>
      </w:r>
      <w:r>
        <w:rPr>
          <w:rFonts w:hint="eastAsia"/>
          <w:sz w:val="16"/>
        </w:rPr>
        <w:t>m</w:t>
      </w:r>
      <w:r w:rsidRPr="00057A69">
        <w:rPr>
          <w:rFonts w:hint="eastAsia"/>
          <w:sz w:val="16"/>
        </w:rPr>
        <w:t>s</w:t>
      </w:r>
      <w:r>
        <w:rPr>
          <w:rFonts w:hint="eastAsia"/>
          <w:sz w:val="16"/>
        </w:rPr>
        <w:t>):</w:t>
      </w:r>
      <w:r w:rsidRPr="002E562A">
        <w:t xml:space="preserve"> </w:t>
      </w:r>
      <w:r w:rsidRPr="002E562A">
        <w:rPr>
          <w:sz w:val="16"/>
        </w:rPr>
        <w:t>random</w:t>
      </w:r>
      <w:r>
        <w:rPr>
          <w:rFonts w:hint="eastAsia"/>
          <w:sz w:val="16"/>
        </w:rPr>
        <w:t>(</w:t>
      </w:r>
      <w:r>
        <w:rPr>
          <w:rFonts w:hint="eastAsia"/>
          <w:sz w:val="16"/>
        </w:rPr>
        <w:t>最长</w:t>
      </w:r>
      <w:r>
        <w:rPr>
          <w:rFonts w:hint="eastAsia"/>
          <w:sz w:val="16"/>
        </w:rPr>
        <w:t>10</w:t>
      </w:r>
      <w:r>
        <w:rPr>
          <w:rFonts w:hint="eastAsia"/>
          <w:sz w:val="16"/>
        </w:rPr>
        <w:t>位数字</w:t>
      </w:r>
      <w:r>
        <w:rPr>
          <w:rFonts w:hint="eastAsia"/>
          <w:sz w:val="16"/>
        </w:rPr>
        <w:t>)</w:t>
      </w:r>
      <w:r w:rsidRPr="00057A69">
        <w:rPr>
          <w:sz w:val="16"/>
        </w:rPr>
        <w:t>,</w:t>
      </w:r>
    </w:p>
    <w:p w:rsidR="0027058D" w:rsidRDefault="0027058D" w:rsidP="0027058D">
      <w:pPr>
        <w:ind w:left="1100"/>
        <w:rPr>
          <w:sz w:val="16"/>
        </w:rPr>
      </w:pPr>
      <w:r w:rsidRPr="00057A69">
        <w:rPr>
          <w:sz w:val="16"/>
        </w:rPr>
        <w:t xml:space="preserve">                  response=</w:t>
      </w:r>
      <w:r>
        <w:rPr>
          <w:sz w:val="16"/>
        </w:rPr>
        <w:t>sha256</w:t>
      </w:r>
      <w:r>
        <w:rPr>
          <w:rFonts w:hint="eastAsia"/>
          <w:sz w:val="16"/>
        </w:rPr>
        <w:t>(token:nonce:</w:t>
      </w:r>
      <w:r>
        <w:rPr>
          <w:rFonts w:hint="eastAsia"/>
          <w:sz w:val="16"/>
        </w:rPr>
        <w:t>请求操作名</w:t>
      </w:r>
      <w:r>
        <w:rPr>
          <w:rFonts w:hint="eastAsia"/>
          <w:sz w:val="16"/>
        </w:rPr>
        <w:t>)</w:t>
      </w:r>
    </w:p>
    <w:p w:rsidR="0027058D" w:rsidRDefault="0027058D" w:rsidP="0027058D">
      <w:pPr>
        <w:ind w:left="1100"/>
        <w:rPr>
          <w:sz w:val="16"/>
        </w:rPr>
      </w:pPr>
      <w:r>
        <w:rPr>
          <w:rFonts w:hint="eastAsia"/>
          <w:sz w:val="16"/>
        </w:rPr>
        <w:t>当业务采用</w:t>
      </w:r>
      <w:r>
        <w:rPr>
          <w:rFonts w:hint="eastAsia"/>
          <w:sz w:val="16"/>
        </w:rPr>
        <w:t>serviceToken</w:t>
      </w:r>
      <w:r>
        <w:rPr>
          <w:rFonts w:hint="eastAsia"/>
          <w:sz w:val="16"/>
        </w:rPr>
        <w:t>认证时：</w:t>
      </w:r>
    </w:p>
    <w:p w:rsidR="0027058D" w:rsidRPr="00057A69" w:rsidRDefault="0027058D" w:rsidP="0027058D">
      <w:pPr>
        <w:ind w:left="1100"/>
        <w:rPr>
          <w:sz w:val="16"/>
        </w:rPr>
      </w:pPr>
      <w:r w:rsidRPr="00057A69">
        <w:rPr>
          <w:sz w:val="16"/>
        </w:rPr>
        <w:t>Authorization: Digest user=</w:t>
      </w:r>
      <w:r>
        <w:rPr>
          <w:rFonts w:hint="eastAsia"/>
          <w:sz w:val="16"/>
        </w:rPr>
        <w:t>userID</w:t>
      </w:r>
      <w:r w:rsidRPr="00057A69">
        <w:rPr>
          <w:sz w:val="16"/>
        </w:rPr>
        <w:t>,</w:t>
      </w:r>
    </w:p>
    <w:p w:rsidR="0027058D" w:rsidRPr="00057A69" w:rsidRDefault="0027058D" w:rsidP="0027058D">
      <w:pPr>
        <w:ind w:left="1100"/>
        <w:rPr>
          <w:sz w:val="16"/>
        </w:rPr>
      </w:pPr>
      <w:r w:rsidRPr="00057A69">
        <w:rPr>
          <w:sz w:val="16"/>
        </w:rPr>
        <w:t xml:space="preserve">                  nonce=</w:t>
      </w:r>
      <w:r>
        <w:rPr>
          <w:rFonts w:hint="eastAsia"/>
          <w:sz w:val="16"/>
        </w:rPr>
        <w:t>time2(</w:t>
      </w:r>
      <w:r w:rsidRPr="00057A69">
        <w:rPr>
          <w:rFonts w:hint="eastAsia"/>
          <w:sz w:val="16"/>
        </w:rPr>
        <w:t>当前时间</w:t>
      </w:r>
      <w:r>
        <w:rPr>
          <w:rFonts w:hint="eastAsia"/>
          <w:sz w:val="16"/>
        </w:rPr>
        <w:t>，最长</w:t>
      </w:r>
      <w:r>
        <w:rPr>
          <w:rFonts w:hint="eastAsia"/>
          <w:sz w:val="16"/>
        </w:rPr>
        <w:t>20</w:t>
      </w:r>
      <w:r>
        <w:rPr>
          <w:rFonts w:hint="eastAsia"/>
          <w:sz w:val="16"/>
        </w:rPr>
        <w:t>位数字，单位</w:t>
      </w:r>
      <w:r>
        <w:rPr>
          <w:rFonts w:hint="eastAsia"/>
          <w:sz w:val="16"/>
        </w:rPr>
        <w:t>m</w:t>
      </w:r>
      <w:r w:rsidRPr="00057A69">
        <w:rPr>
          <w:rFonts w:hint="eastAsia"/>
          <w:sz w:val="16"/>
        </w:rPr>
        <w:t>s</w:t>
      </w:r>
      <w:r>
        <w:rPr>
          <w:rFonts w:hint="eastAsia"/>
          <w:sz w:val="16"/>
        </w:rPr>
        <w:t>):</w:t>
      </w:r>
      <w:r w:rsidRPr="002E562A">
        <w:t xml:space="preserve"> </w:t>
      </w:r>
      <w:r w:rsidRPr="002E562A">
        <w:rPr>
          <w:sz w:val="16"/>
        </w:rPr>
        <w:t>random</w:t>
      </w:r>
      <w:r>
        <w:rPr>
          <w:rFonts w:hint="eastAsia"/>
          <w:sz w:val="16"/>
        </w:rPr>
        <w:t>(</w:t>
      </w:r>
      <w:r>
        <w:rPr>
          <w:rFonts w:hint="eastAsia"/>
          <w:sz w:val="16"/>
        </w:rPr>
        <w:t>最长</w:t>
      </w:r>
      <w:r>
        <w:rPr>
          <w:rFonts w:hint="eastAsia"/>
          <w:sz w:val="16"/>
        </w:rPr>
        <w:t>10</w:t>
      </w:r>
      <w:r>
        <w:rPr>
          <w:rFonts w:hint="eastAsia"/>
          <w:sz w:val="16"/>
        </w:rPr>
        <w:t>位数字</w:t>
      </w:r>
      <w:r>
        <w:rPr>
          <w:rFonts w:hint="eastAsia"/>
          <w:sz w:val="16"/>
        </w:rPr>
        <w:t>)</w:t>
      </w:r>
      <w:r w:rsidRPr="00057A69">
        <w:rPr>
          <w:sz w:val="16"/>
        </w:rPr>
        <w:t>,</w:t>
      </w:r>
    </w:p>
    <w:p w:rsidR="0027058D" w:rsidRDefault="0027058D" w:rsidP="0027058D">
      <w:pPr>
        <w:ind w:left="1100"/>
        <w:rPr>
          <w:sz w:val="16"/>
        </w:rPr>
      </w:pPr>
      <w:r w:rsidRPr="00057A69">
        <w:rPr>
          <w:sz w:val="16"/>
        </w:rPr>
        <w:t xml:space="preserve">                  response=</w:t>
      </w:r>
      <w:r>
        <w:rPr>
          <w:sz w:val="16"/>
        </w:rPr>
        <w:t>sha256</w:t>
      </w:r>
      <w:r>
        <w:rPr>
          <w:rFonts w:hint="eastAsia"/>
          <w:sz w:val="16"/>
        </w:rPr>
        <w:t>(serviceToken:nonce:</w:t>
      </w:r>
      <w:r>
        <w:rPr>
          <w:rFonts w:hint="eastAsia"/>
          <w:sz w:val="16"/>
        </w:rPr>
        <w:t>请求操作名</w:t>
      </w:r>
      <w:r>
        <w:rPr>
          <w:rFonts w:hint="eastAsia"/>
          <w:sz w:val="16"/>
        </w:rPr>
        <w:t>)</w:t>
      </w:r>
    </w:p>
    <w:p w:rsidR="0027058D" w:rsidRDefault="0027058D" w:rsidP="00256022">
      <w:pPr>
        <w:ind w:left="1100"/>
        <w:rPr>
          <w:sz w:val="16"/>
        </w:rPr>
      </w:pPr>
    </w:p>
    <w:p w:rsidR="00256022" w:rsidRPr="00057A69" w:rsidRDefault="00256022" w:rsidP="003A7F02">
      <w:pPr>
        <w:ind w:left="1100"/>
        <w:rPr>
          <w:sz w:val="16"/>
        </w:rPr>
      </w:pPr>
    </w:p>
    <w:p w:rsidR="009B589E" w:rsidRDefault="003A7F02">
      <w:pPr>
        <w:numPr>
          <w:ilvl w:val="0"/>
          <w:numId w:val="36"/>
        </w:numPr>
      </w:pPr>
      <w:r>
        <w:rPr>
          <w:rFonts w:hint="eastAsia"/>
        </w:rPr>
        <w:t>无需认证的请求，</w:t>
      </w:r>
      <w:r>
        <w:rPr>
          <w:rFonts w:hint="eastAsia"/>
        </w:rPr>
        <w:t>authorization</w:t>
      </w:r>
      <w:r>
        <w:rPr>
          <w:rFonts w:hint="eastAsia"/>
        </w:rPr>
        <w:t>字段可以为空，服务端不做处理。</w:t>
      </w:r>
    </w:p>
    <w:p w:rsidR="00DC67F8" w:rsidDel="00DC67F8" w:rsidRDefault="00DC67F8" w:rsidP="00DC67F8">
      <w:pPr>
        <w:ind w:left="540" w:firstLine="300"/>
      </w:pPr>
    </w:p>
    <w:p w:rsidR="00D41EC9" w:rsidRDefault="00D41EC9" w:rsidP="00DC67F8">
      <w:pPr>
        <w:ind w:left="540" w:firstLine="300"/>
      </w:pPr>
    </w:p>
    <w:p w:rsidR="00352147" w:rsidRDefault="00CF3E3A" w:rsidP="00076EBE">
      <w:pPr>
        <w:rPr>
          <w:rFonts w:ascii="Courier New" w:hAnsi="Courier New" w:cs="Courier New"/>
          <w:kern w:val="0"/>
          <w:szCs w:val="21"/>
        </w:rPr>
      </w:pPr>
      <w:r>
        <w:rPr>
          <w:rFonts w:ascii="Courier New" w:hAnsi="Courier New" w:cs="Courier New" w:hint="eastAsia"/>
          <w:kern w:val="0"/>
          <w:szCs w:val="21"/>
        </w:rPr>
        <w:tab/>
        <w:t>f)</w:t>
      </w:r>
      <w:r w:rsidR="00352147" w:rsidRPr="00352147">
        <w:rPr>
          <w:rFonts w:hint="eastAsia"/>
        </w:rPr>
        <w:t xml:space="preserve"> </w:t>
      </w:r>
      <w:r w:rsidR="00352147">
        <w:rPr>
          <w:rFonts w:hint="eastAsia"/>
        </w:rPr>
        <w:t>HTTPS</w:t>
      </w:r>
      <w:r w:rsidR="00352147">
        <w:rPr>
          <w:rFonts w:hint="eastAsia"/>
        </w:rPr>
        <w:t>采用单向</w:t>
      </w:r>
      <w:r w:rsidR="00352147">
        <w:rPr>
          <w:rFonts w:hint="eastAsia"/>
        </w:rPr>
        <w:t>CA</w:t>
      </w:r>
      <w:r w:rsidR="00352147">
        <w:rPr>
          <w:rFonts w:hint="eastAsia"/>
        </w:rPr>
        <w:t>认证方式。</w:t>
      </w:r>
    </w:p>
    <w:p w:rsidR="00076EBE" w:rsidRDefault="00352147" w:rsidP="00352147">
      <w:pPr>
        <w:ind w:firstLine="420"/>
        <w:rPr>
          <w:rFonts w:ascii="Courier New" w:hAnsi="Courier New" w:cs="Courier New"/>
          <w:kern w:val="0"/>
          <w:szCs w:val="21"/>
        </w:rPr>
      </w:pPr>
      <w:r>
        <w:rPr>
          <w:rFonts w:ascii="Courier New" w:hAnsi="Courier New" w:cs="Courier New" w:hint="eastAsia"/>
          <w:kern w:val="0"/>
          <w:szCs w:val="21"/>
        </w:rPr>
        <w:lastRenderedPageBreak/>
        <w:t>g</w:t>
      </w:r>
      <w:r>
        <w:rPr>
          <w:rFonts w:ascii="Courier New" w:hAnsi="Courier New" w:cs="Courier New" w:hint="eastAsia"/>
          <w:kern w:val="0"/>
          <w:szCs w:val="21"/>
        </w:rPr>
        <w:t>）</w:t>
      </w:r>
      <w:r w:rsidR="00CF3E3A">
        <w:rPr>
          <w:rFonts w:ascii="Courier New" w:hAnsi="Courier New" w:cs="Courier New" w:hint="eastAsia"/>
          <w:kern w:val="0"/>
          <w:szCs w:val="21"/>
        </w:rPr>
        <w:t>示例：</w:t>
      </w:r>
    </w:p>
    <w:p w:rsidR="00CF3E3A" w:rsidRPr="00A6475E" w:rsidRDefault="00CF3E3A" w:rsidP="00CF3E3A">
      <w:pPr>
        <w:ind w:firstLine="420"/>
      </w:pPr>
      <w:r w:rsidRPr="00A6475E">
        <w:t>POST</w:t>
      </w:r>
      <w:r w:rsidRPr="00A6475E">
        <w:rPr>
          <w:rFonts w:hint="eastAsia"/>
        </w:rPr>
        <w:t xml:space="preserve"> </w:t>
      </w:r>
      <w:hyperlink r:id="rId11" w:history="1">
        <w:r w:rsidR="00B83995" w:rsidRPr="000E7BC9">
          <w:rPr>
            <w:rStyle w:val="aa"/>
          </w:rPr>
          <w:t>http://host:port/</w:t>
        </w:r>
        <w:r w:rsidR="00B83995" w:rsidRPr="000E7BC9">
          <w:rPr>
            <w:rStyle w:val="aa"/>
            <w:rFonts w:hint="eastAsia"/>
          </w:rPr>
          <w:t>AccountServer</w:t>
        </w:r>
        <w:r w:rsidR="00B83995" w:rsidRPr="000E7BC9">
          <w:rPr>
            <w:rStyle w:val="aa"/>
          </w:rPr>
          <w:t>/I</w:t>
        </w:r>
        <w:r w:rsidR="00B83995" w:rsidRPr="000E7BC9">
          <w:rPr>
            <w:rStyle w:val="aa"/>
            <w:rFonts w:hint="eastAsia"/>
          </w:rPr>
          <w:t>UserInfoMng.</w:t>
        </w:r>
        <w:r w:rsidR="00B83995" w:rsidRPr="000E7BC9">
          <w:rPr>
            <w:rStyle w:val="aa"/>
          </w:rPr>
          <w:t>register</w:t>
        </w:r>
        <w:r w:rsidR="00B83995" w:rsidRPr="000E7BC9">
          <w:rPr>
            <w:rStyle w:val="aa"/>
            <w:rFonts w:hint="eastAsia"/>
          </w:rPr>
          <w:t>CloudAccount</w:t>
        </w:r>
      </w:hyperlink>
      <w:r w:rsidR="00B83995">
        <w:rPr>
          <w:rFonts w:hint="eastAsia"/>
        </w:rPr>
        <w:t xml:space="preserve"> </w:t>
      </w:r>
      <w:r w:rsidRPr="00A6475E">
        <w:t xml:space="preserve"> HTTP/1.1</w:t>
      </w:r>
    </w:p>
    <w:p w:rsidR="00CF3E3A" w:rsidRPr="00A6475E" w:rsidRDefault="00CF3E3A" w:rsidP="00CF3E3A">
      <w:pPr>
        <w:ind w:firstLine="420"/>
      </w:pPr>
      <w:r w:rsidRPr="00A6475E">
        <w:rPr>
          <w:i/>
        </w:rPr>
        <w:t>Authorization</w:t>
      </w:r>
      <w:r w:rsidRPr="00A6475E">
        <w:rPr>
          <w:rFonts w:hint="eastAsia"/>
          <w:i/>
        </w:rPr>
        <w:t>:</w:t>
      </w:r>
      <w:r w:rsidRPr="00A6475E">
        <w:rPr>
          <w:i/>
        </w:rPr>
        <w:t xml:space="preserve"> </w:t>
      </w:r>
    </w:p>
    <w:p w:rsidR="00CF3E3A" w:rsidRPr="00A6475E" w:rsidRDefault="00CF3E3A" w:rsidP="00CF3E3A">
      <w:pPr>
        <w:ind w:firstLine="420"/>
        <w:rPr>
          <w:lang w:val="de-DE"/>
        </w:rPr>
      </w:pPr>
      <w:r w:rsidRPr="00A6475E">
        <w:rPr>
          <w:lang w:val="de-DE"/>
        </w:rPr>
        <w:t>&lt;?xml version="1.0" encoding="UTF-8"?&gt;</w:t>
      </w:r>
    </w:p>
    <w:p w:rsidR="00CF3E3A" w:rsidRPr="00A6475E" w:rsidRDefault="00CF3E3A" w:rsidP="00CF3E3A">
      <w:pPr>
        <w:ind w:firstLine="420"/>
        <w:rPr>
          <w:lang w:val="de-DE"/>
        </w:rPr>
      </w:pPr>
      <w:r w:rsidRPr="00A6475E">
        <w:rPr>
          <w:lang w:val="de-DE"/>
        </w:rPr>
        <w:t>&lt;</w:t>
      </w:r>
      <w:r w:rsidR="00416346">
        <w:rPr>
          <w:rFonts w:hint="eastAsia"/>
          <w:bCs/>
          <w:lang w:val="da-DK"/>
        </w:rPr>
        <w:t>modify</w:t>
      </w:r>
      <w:r w:rsidRPr="00A6475E">
        <w:rPr>
          <w:rFonts w:hint="eastAsia"/>
          <w:bCs/>
          <w:lang w:val="da-DK"/>
        </w:rPr>
        <w:t>UserInfoReq</w:t>
      </w:r>
      <w:r w:rsidRPr="00A6475E">
        <w:rPr>
          <w:lang w:val="de-DE"/>
        </w:rPr>
        <w:t>&gt;</w:t>
      </w:r>
    </w:p>
    <w:p w:rsidR="00CF3E3A" w:rsidRPr="00A6475E" w:rsidRDefault="00CF3E3A" w:rsidP="00CF3E3A">
      <w:pPr>
        <w:ind w:firstLine="420"/>
      </w:pPr>
      <w:r w:rsidRPr="00A6475E">
        <w:rPr>
          <w:lang w:val="de-DE"/>
        </w:rPr>
        <w:t xml:space="preserve">  </w:t>
      </w:r>
      <w:r w:rsidRPr="00A6475E">
        <w:t>&lt;</w:t>
      </w:r>
      <w:r w:rsidRPr="00A6475E">
        <w:rPr>
          <w:rFonts w:hint="eastAsia"/>
          <w:lang w:val="fr-FR"/>
        </w:rPr>
        <w:t xml:space="preserve"> </w:t>
      </w:r>
      <w:r w:rsidRPr="00A6475E">
        <w:rPr>
          <w:rFonts w:hint="eastAsia"/>
        </w:rPr>
        <w:t>v</w:t>
      </w:r>
      <w:r w:rsidRPr="00A6475E">
        <w:t>ersion &gt;</w:t>
      </w:r>
      <w:r w:rsidRPr="00A6475E">
        <w:rPr>
          <w:rFonts w:hint="eastAsia"/>
        </w:rPr>
        <w:t>01.01</w:t>
      </w:r>
      <w:r w:rsidRPr="00A6475E">
        <w:t>&lt;/</w:t>
      </w:r>
      <w:r w:rsidRPr="00A6475E">
        <w:rPr>
          <w:rFonts w:hint="eastAsia"/>
        </w:rPr>
        <w:t xml:space="preserve"> v</w:t>
      </w:r>
      <w:r w:rsidRPr="00A6475E">
        <w:t>ersion &gt;</w:t>
      </w:r>
    </w:p>
    <w:p w:rsidR="00CF3E3A" w:rsidRDefault="00CF3E3A" w:rsidP="00CF3E3A">
      <w:pPr>
        <w:ind w:firstLine="420"/>
      </w:pPr>
      <w:r w:rsidRPr="00A6475E">
        <w:rPr>
          <w:lang w:val="de-DE"/>
        </w:rPr>
        <w:t xml:space="preserve">  </w:t>
      </w:r>
      <w:r w:rsidRPr="00A6475E">
        <w:t>&lt;</w:t>
      </w:r>
      <w:r w:rsidRPr="00A6475E">
        <w:rPr>
          <w:rFonts w:hint="eastAsia"/>
          <w:lang w:val="fr-FR"/>
        </w:rPr>
        <w:t xml:space="preserve"> UniAccount</w:t>
      </w:r>
      <w:r w:rsidRPr="00A6475E">
        <w:t>&gt;</w:t>
      </w:r>
      <w:r w:rsidR="004B5396">
        <w:rPr>
          <w:rFonts w:hint="eastAsia"/>
        </w:rPr>
        <w:t>100001</w:t>
      </w:r>
      <w:r w:rsidRPr="00A6475E">
        <w:t>&lt;/</w:t>
      </w:r>
      <w:r w:rsidRPr="00A6475E">
        <w:rPr>
          <w:rFonts w:hint="eastAsia"/>
          <w:lang w:val="fr-FR"/>
        </w:rPr>
        <w:t>UniAccount</w:t>
      </w:r>
      <w:r w:rsidRPr="00A6475E">
        <w:t xml:space="preserve"> &gt;</w:t>
      </w:r>
    </w:p>
    <w:p w:rsidR="00CF3E3A" w:rsidRPr="00A6475E" w:rsidRDefault="00CF3E3A" w:rsidP="00CF3E3A">
      <w:pPr>
        <w:ind w:leftChars="200" w:left="420" w:firstLineChars="100" w:firstLine="210"/>
        <w:rPr>
          <w:lang w:val="de-DE"/>
        </w:rPr>
      </w:pPr>
      <w:r w:rsidRPr="00A6475E">
        <w:rPr>
          <w:rFonts w:hint="eastAsia"/>
          <w:lang w:val="de-DE"/>
        </w:rPr>
        <w:t>&lt;</w:t>
      </w:r>
      <w:r w:rsidRPr="00A6475E">
        <w:rPr>
          <w:rFonts w:hint="eastAsia"/>
        </w:rPr>
        <w:t>User</w:t>
      </w:r>
      <w:r w:rsidRPr="00A6475E">
        <w:t>Info</w:t>
      </w:r>
      <w:r w:rsidRPr="00A6475E">
        <w:rPr>
          <w:rFonts w:hint="eastAsia"/>
        </w:rPr>
        <w:t>&gt;</w:t>
      </w:r>
    </w:p>
    <w:p w:rsidR="00CF3E3A" w:rsidRPr="00A6475E" w:rsidRDefault="00CF3E3A" w:rsidP="00CF3E3A">
      <w:pPr>
        <w:ind w:leftChars="100" w:left="210"/>
      </w:pPr>
      <w:r w:rsidRPr="00A6475E">
        <w:t xml:space="preserve">    </w:t>
      </w:r>
      <w:r>
        <w:rPr>
          <w:rFonts w:hint="eastAsia"/>
        </w:rPr>
        <w:tab/>
      </w:r>
      <w:r w:rsidRPr="00A6475E">
        <w:t>&lt;</w:t>
      </w:r>
      <w:r w:rsidRPr="00A6475E">
        <w:rPr>
          <w:lang w:val="fr-FR"/>
        </w:rPr>
        <w:t xml:space="preserve"> </w:t>
      </w:r>
      <w:r>
        <w:rPr>
          <w:rFonts w:hint="eastAsia"/>
          <w:color w:val="000000"/>
          <w:sz w:val="20"/>
          <w:szCs w:val="20"/>
        </w:rPr>
        <w:t>nickName</w:t>
      </w:r>
      <w:r w:rsidRPr="00A6475E">
        <w:t>&gt;</w:t>
      </w:r>
      <w:r w:rsidR="003E51BE">
        <w:rPr>
          <w:rFonts w:hint="eastAsia"/>
        </w:rPr>
        <w:t>Jon</w:t>
      </w:r>
      <w:r w:rsidRPr="00A6475E">
        <w:t>&lt;/</w:t>
      </w:r>
      <w:r>
        <w:rPr>
          <w:rFonts w:hint="eastAsia"/>
          <w:color w:val="000000"/>
          <w:sz w:val="20"/>
          <w:szCs w:val="20"/>
        </w:rPr>
        <w:t>nickName</w:t>
      </w:r>
      <w:r w:rsidRPr="00A6475E">
        <w:t>&gt;</w:t>
      </w:r>
    </w:p>
    <w:p w:rsidR="00CF3E3A" w:rsidRPr="00A6475E" w:rsidRDefault="00CF3E3A" w:rsidP="00CF3E3A">
      <w:pPr>
        <w:ind w:leftChars="100" w:left="210"/>
      </w:pPr>
      <w:r w:rsidRPr="00A6475E">
        <w:t xml:space="preserve">    </w:t>
      </w:r>
      <w:r>
        <w:rPr>
          <w:rFonts w:hint="eastAsia"/>
        </w:rPr>
        <w:tab/>
      </w:r>
      <w:r w:rsidRPr="00A6475E">
        <w:t>&lt;</w:t>
      </w:r>
      <w:r w:rsidRPr="00A6475E">
        <w:rPr>
          <w:rFonts w:hint="eastAsia"/>
        </w:rPr>
        <w:t xml:space="preserve"> u</w:t>
      </w:r>
      <w:r w:rsidRPr="00A6475E">
        <w:t>serStat</w:t>
      </w:r>
      <w:r w:rsidRPr="00A6475E">
        <w:rPr>
          <w:rFonts w:hint="eastAsia"/>
        </w:rPr>
        <w:t>e</w:t>
      </w:r>
      <w:r w:rsidRPr="00A6475E">
        <w:t>&gt;0&lt;/</w:t>
      </w:r>
      <w:r w:rsidRPr="00A6475E">
        <w:rPr>
          <w:rFonts w:hint="eastAsia"/>
        </w:rPr>
        <w:t xml:space="preserve"> u</w:t>
      </w:r>
      <w:r w:rsidRPr="00A6475E">
        <w:t>serStat</w:t>
      </w:r>
      <w:r w:rsidRPr="00A6475E">
        <w:rPr>
          <w:rFonts w:hint="eastAsia"/>
        </w:rPr>
        <w:t>e</w:t>
      </w:r>
      <w:r w:rsidRPr="00A6475E">
        <w:t>&gt;</w:t>
      </w:r>
    </w:p>
    <w:p w:rsidR="00CF3E3A" w:rsidRPr="00A6475E" w:rsidRDefault="00CF3E3A" w:rsidP="00CF3E3A">
      <w:pPr>
        <w:ind w:leftChars="100" w:left="210"/>
        <w:rPr>
          <w:lang w:val="fr-FR"/>
        </w:rPr>
      </w:pPr>
      <w:r w:rsidRPr="00A6475E">
        <w:t xml:space="preserve">    </w:t>
      </w:r>
      <w:r>
        <w:rPr>
          <w:rFonts w:hint="eastAsia"/>
        </w:rPr>
        <w:tab/>
      </w:r>
      <w:r w:rsidRPr="00A6475E">
        <w:rPr>
          <w:lang w:val="fr-FR"/>
        </w:rPr>
        <w:t>&lt;</w:t>
      </w:r>
      <w:r w:rsidRPr="00A6475E">
        <w:rPr>
          <w:rFonts w:hint="eastAsia"/>
        </w:rPr>
        <w:t xml:space="preserve"> gender</w:t>
      </w:r>
      <w:r w:rsidRPr="00A6475E">
        <w:rPr>
          <w:lang w:val="fr-FR"/>
        </w:rPr>
        <w:t>&gt;0&lt;/</w:t>
      </w:r>
      <w:r w:rsidRPr="00A6475E">
        <w:rPr>
          <w:rFonts w:hint="eastAsia"/>
        </w:rPr>
        <w:t>gender</w:t>
      </w:r>
      <w:r w:rsidRPr="00A6475E">
        <w:rPr>
          <w:lang w:val="fr-FR"/>
        </w:rPr>
        <w:t>&gt;</w:t>
      </w:r>
    </w:p>
    <w:p w:rsidR="00CF3E3A" w:rsidRPr="00A6475E" w:rsidRDefault="00CF3E3A" w:rsidP="00CF3E3A">
      <w:pPr>
        <w:ind w:left="210" w:firstLineChars="300" w:firstLine="630"/>
        <w:rPr>
          <w:lang w:val="fr-FR"/>
        </w:rPr>
      </w:pPr>
      <w:r w:rsidRPr="00A6475E">
        <w:rPr>
          <w:lang w:val="fr-FR"/>
        </w:rPr>
        <w:t>&lt;</w:t>
      </w:r>
      <w:r w:rsidRPr="00A6475E">
        <w:rPr>
          <w:rFonts w:hint="eastAsia"/>
        </w:rPr>
        <w:t xml:space="preserve"> birthDate</w:t>
      </w:r>
      <w:r w:rsidRPr="00A6475E">
        <w:rPr>
          <w:lang w:val="fr-FR"/>
        </w:rPr>
        <w:t>&gt;</w:t>
      </w:r>
      <w:r w:rsidRPr="00A6475E">
        <w:rPr>
          <w:rFonts w:hint="eastAsia"/>
          <w:lang w:val="fr-FR"/>
        </w:rPr>
        <w:t>19700316000000</w:t>
      </w:r>
      <w:r w:rsidRPr="00A6475E">
        <w:rPr>
          <w:lang w:val="fr-FR"/>
        </w:rPr>
        <w:t>&lt;/</w:t>
      </w:r>
      <w:r w:rsidRPr="00A6475E">
        <w:rPr>
          <w:rFonts w:hint="eastAsia"/>
        </w:rPr>
        <w:t xml:space="preserve"> birthDate</w:t>
      </w:r>
      <w:r w:rsidRPr="00A6475E">
        <w:rPr>
          <w:lang w:val="fr-FR"/>
        </w:rPr>
        <w:t>&gt;</w:t>
      </w:r>
    </w:p>
    <w:p w:rsidR="00CF3E3A" w:rsidRDefault="00CF3E3A" w:rsidP="00CF3E3A">
      <w:pPr>
        <w:ind w:leftChars="100" w:left="210" w:firstLineChars="200" w:firstLine="420"/>
      </w:pPr>
      <w:r w:rsidRPr="00A6475E">
        <w:rPr>
          <w:rFonts w:hint="eastAsia"/>
          <w:lang w:val="de-DE"/>
        </w:rPr>
        <w:t>&lt;/</w:t>
      </w:r>
      <w:r w:rsidRPr="00A6475E">
        <w:rPr>
          <w:rFonts w:hint="eastAsia"/>
        </w:rPr>
        <w:t>User</w:t>
      </w:r>
      <w:r w:rsidRPr="00A6475E">
        <w:t>Info</w:t>
      </w:r>
      <w:r w:rsidRPr="00A6475E">
        <w:rPr>
          <w:rFonts w:hint="eastAsia"/>
        </w:rPr>
        <w:t>&gt;</w:t>
      </w:r>
    </w:p>
    <w:p w:rsidR="00CF3E3A" w:rsidRDefault="00CF3E3A" w:rsidP="00CF3E3A">
      <w:pPr>
        <w:ind w:firstLine="420"/>
        <w:rPr>
          <w:lang w:val="fr-FR"/>
        </w:rPr>
      </w:pPr>
      <w:r w:rsidRPr="00A6475E">
        <w:rPr>
          <w:lang w:val="fr-FR"/>
        </w:rPr>
        <w:t>&lt;/</w:t>
      </w:r>
      <w:r w:rsidR="00416346">
        <w:rPr>
          <w:rFonts w:hint="eastAsia"/>
          <w:bCs/>
          <w:lang w:val="da-DK"/>
        </w:rPr>
        <w:t>modify</w:t>
      </w:r>
      <w:r w:rsidRPr="00A6475E">
        <w:rPr>
          <w:rFonts w:hint="eastAsia"/>
          <w:bCs/>
          <w:lang w:val="da-DK"/>
        </w:rPr>
        <w:t>UserInfoReq</w:t>
      </w:r>
      <w:r w:rsidRPr="00A6475E">
        <w:rPr>
          <w:lang w:val="fr-FR"/>
        </w:rPr>
        <w:t>&gt;</w:t>
      </w:r>
    </w:p>
    <w:p w:rsidR="00CF3E3A" w:rsidRDefault="00CF3E3A" w:rsidP="00076EBE">
      <w:pPr>
        <w:rPr>
          <w:rFonts w:ascii="Courier New" w:hAnsi="Courier New" w:cs="Courier New"/>
          <w:kern w:val="0"/>
          <w:szCs w:val="21"/>
        </w:rPr>
      </w:pPr>
    </w:p>
    <w:p w:rsidR="00076EBE" w:rsidRPr="00CF3E3A" w:rsidRDefault="00076EBE" w:rsidP="00FF54F0">
      <w:pPr>
        <w:pStyle w:val="affffff9"/>
        <w:numPr>
          <w:ilvl w:val="0"/>
          <w:numId w:val="26"/>
        </w:numPr>
        <w:ind w:firstLineChars="0"/>
        <w:rPr>
          <w:b/>
        </w:rPr>
      </w:pPr>
      <w:r w:rsidRPr="00CF3E3A">
        <w:rPr>
          <w:rFonts w:ascii="Arial" w:hAnsi="Arial" w:hint="eastAsia"/>
          <w:b/>
          <w:sz w:val="19"/>
          <w:szCs w:val="19"/>
          <w:lang w:val="en-GB"/>
        </w:rPr>
        <w:t>响应消息</w:t>
      </w:r>
      <w:r w:rsidRPr="00CF3E3A">
        <w:rPr>
          <w:rFonts w:hint="eastAsia"/>
          <w:b/>
        </w:rPr>
        <w:t>协议映射说明：</w:t>
      </w:r>
    </w:p>
    <w:p w:rsidR="00076EBE" w:rsidRDefault="00076EBE" w:rsidP="00076EBE">
      <w:pPr>
        <w:rPr>
          <w:rFonts w:ascii="Courier New" w:hAnsi="Courier New" w:cs="Courier New"/>
          <w:kern w:val="0"/>
          <w:szCs w:val="21"/>
        </w:rPr>
      </w:pPr>
      <w:r>
        <w:rPr>
          <w:rFonts w:hint="eastAsia"/>
        </w:rPr>
        <w:tab/>
        <w:t>a)</w:t>
      </w:r>
      <w:r w:rsidRPr="00D41EC9">
        <w:rPr>
          <w:rFonts w:ascii="Courier New" w:hAnsi="Courier New" w:cs="Courier New" w:hint="eastAsia"/>
          <w:kern w:val="0"/>
          <w:szCs w:val="21"/>
        </w:rPr>
        <w:t xml:space="preserve"> </w:t>
      </w:r>
      <w:r>
        <w:rPr>
          <w:rFonts w:ascii="Courier New" w:hAnsi="Courier New" w:cs="Courier New" w:hint="eastAsia"/>
          <w:kern w:val="0"/>
          <w:szCs w:val="21"/>
        </w:rPr>
        <w:t>消息体采用</w:t>
      </w:r>
      <w:r>
        <w:rPr>
          <w:rFonts w:ascii="Courier New" w:hAnsi="Courier New" w:cs="Courier New" w:hint="eastAsia"/>
          <w:kern w:val="0"/>
          <w:szCs w:val="21"/>
        </w:rPr>
        <w:t>XML</w:t>
      </w:r>
      <w:r>
        <w:rPr>
          <w:rFonts w:ascii="Courier New" w:hAnsi="Courier New" w:cs="Courier New" w:hint="eastAsia"/>
          <w:kern w:val="0"/>
          <w:szCs w:val="21"/>
        </w:rPr>
        <w:t>格式。</w:t>
      </w:r>
    </w:p>
    <w:p w:rsidR="00076EBE" w:rsidRDefault="00076EBE" w:rsidP="00076EBE">
      <w:pPr>
        <w:rPr>
          <w:rFonts w:ascii="Courier New" w:hAnsi="Courier New" w:cs="Courier New"/>
          <w:kern w:val="0"/>
          <w:szCs w:val="21"/>
        </w:rPr>
      </w:pPr>
      <w:r>
        <w:rPr>
          <w:rFonts w:ascii="Courier New" w:hAnsi="Courier New" w:cs="Courier New" w:hint="eastAsia"/>
          <w:kern w:val="0"/>
          <w:szCs w:val="21"/>
        </w:rPr>
        <w:tab/>
      </w:r>
      <w:r w:rsidR="00CF3E3A">
        <w:rPr>
          <w:rFonts w:ascii="Courier New" w:hAnsi="Courier New" w:cs="Courier New" w:hint="eastAsia"/>
          <w:kern w:val="0"/>
          <w:szCs w:val="21"/>
        </w:rPr>
        <w:t>b)</w:t>
      </w:r>
      <w:r>
        <w:rPr>
          <w:rFonts w:ascii="Courier New" w:hAnsi="Courier New" w:cs="Courier New" w:hint="eastAsia"/>
          <w:kern w:val="0"/>
          <w:szCs w:val="21"/>
        </w:rPr>
        <w:t>消息体字段内容参考</w:t>
      </w:r>
      <w:r>
        <w:rPr>
          <w:rFonts w:ascii="Courier New" w:hAnsi="Courier New" w:cs="Courier New" w:hint="eastAsia"/>
          <w:kern w:val="0"/>
          <w:szCs w:val="21"/>
        </w:rPr>
        <w:t>SOAP</w:t>
      </w:r>
      <w:r>
        <w:rPr>
          <w:rFonts w:ascii="Courier New" w:hAnsi="Courier New" w:cs="Courier New" w:hint="eastAsia"/>
          <w:kern w:val="0"/>
          <w:szCs w:val="21"/>
        </w:rPr>
        <w:t>接口的返回值和异常信息。</w:t>
      </w:r>
    </w:p>
    <w:p w:rsidR="00CF3E3A" w:rsidRDefault="00076EBE" w:rsidP="00076EBE">
      <w:pPr>
        <w:ind w:firstLine="380"/>
        <w:rPr>
          <w:rFonts w:ascii="Arial" w:hAnsi="Arial"/>
          <w:sz w:val="19"/>
          <w:szCs w:val="19"/>
          <w:lang w:val="en-GB"/>
        </w:rPr>
      </w:pPr>
      <w:r>
        <w:rPr>
          <w:rFonts w:ascii="Courier New" w:hAnsi="Courier New" w:cs="Courier New" w:hint="eastAsia"/>
          <w:kern w:val="0"/>
          <w:szCs w:val="21"/>
        </w:rPr>
        <w:t>c)XML</w:t>
      </w:r>
      <w:r>
        <w:rPr>
          <w:rFonts w:ascii="Courier New" w:hAnsi="Courier New" w:cs="Courier New" w:hint="eastAsia"/>
          <w:kern w:val="0"/>
          <w:szCs w:val="21"/>
        </w:rPr>
        <w:t>的</w:t>
      </w:r>
      <w:r>
        <w:rPr>
          <w:rFonts w:ascii="Arial" w:hAnsi="Arial" w:hint="eastAsia"/>
          <w:sz w:val="19"/>
          <w:szCs w:val="19"/>
          <w:lang w:val="en-GB"/>
        </w:rPr>
        <w:t>根节点</w:t>
      </w:r>
      <w:r>
        <w:rPr>
          <w:rFonts w:ascii="Courier New" w:hAnsi="Courier New" w:cs="Courier New" w:hint="eastAsia"/>
          <w:kern w:val="0"/>
          <w:szCs w:val="21"/>
        </w:rPr>
        <w:t>为</w:t>
      </w:r>
      <w:r>
        <w:rPr>
          <w:rFonts w:ascii="Courier New" w:hAnsi="Courier New" w:cs="Courier New" w:hint="eastAsia"/>
          <w:kern w:val="0"/>
          <w:szCs w:val="21"/>
        </w:rPr>
        <w:t>result</w:t>
      </w:r>
      <w:r>
        <w:rPr>
          <w:rFonts w:ascii="Arial" w:hAnsi="Arial" w:hint="eastAsia"/>
          <w:sz w:val="19"/>
          <w:szCs w:val="19"/>
          <w:lang w:val="en-GB"/>
        </w:rPr>
        <w:t>，携带</w:t>
      </w:r>
      <w:r>
        <w:rPr>
          <w:rFonts w:ascii="Arial" w:hAnsi="Arial" w:hint="eastAsia"/>
          <w:sz w:val="19"/>
          <w:szCs w:val="19"/>
          <w:lang w:val="en-GB"/>
        </w:rPr>
        <w:t>resultCode</w:t>
      </w:r>
      <w:r>
        <w:rPr>
          <w:rFonts w:ascii="Arial" w:hAnsi="Arial" w:hint="eastAsia"/>
          <w:sz w:val="19"/>
          <w:szCs w:val="19"/>
          <w:lang w:val="en-GB"/>
        </w:rPr>
        <w:t>属性。</w:t>
      </w:r>
    </w:p>
    <w:p w:rsidR="00CF3E3A" w:rsidRDefault="00CF3E3A" w:rsidP="00CF3E3A">
      <w:pPr>
        <w:ind w:firstLine="380"/>
      </w:pPr>
      <w:r>
        <w:rPr>
          <w:rFonts w:ascii="Arial" w:hAnsi="Arial" w:hint="eastAsia"/>
          <w:sz w:val="19"/>
          <w:szCs w:val="19"/>
          <w:lang w:val="en-GB"/>
        </w:rPr>
        <w:t>d)</w:t>
      </w:r>
      <w:r w:rsidR="00076EBE">
        <w:rPr>
          <w:rFonts w:ascii="Arial" w:hAnsi="Arial" w:hint="eastAsia"/>
          <w:sz w:val="19"/>
          <w:szCs w:val="19"/>
          <w:lang w:val="en-GB"/>
        </w:rPr>
        <w:t>成功响应时</w:t>
      </w:r>
      <w:r>
        <w:rPr>
          <w:rFonts w:ascii="Arial" w:hAnsi="Arial" w:hint="eastAsia"/>
          <w:sz w:val="19"/>
          <w:szCs w:val="19"/>
          <w:lang w:val="en-GB"/>
        </w:rPr>
        <w:t>，</w:t>
      </w:r>
      <w:r w:rsidR="00076EBE">
        <w:rPr>
          <w:rFonts w:ascii="Arial" w:hAnsi="Arial" w:hint="eastAsia"/>
          <w:sz w:val="19"/>
          <w:szCs w:val="19"/>
          <w:lang w:val="en-GB"/>
        </w:rPr>
        <w:t>resultCode</w:t>
      </w:r>
      <w:r>
        <w:rPr>
          <w:rFonts w:ascii="Arial" w:hAnsi="Arial" w:hint="eastAsia"/>
          <w:sz w:val="19"/>
          <w:szCs w:val="19"/>
          <w:lang w:val="en-GB"/>
        </w:rPr>
        <w:t>＝</w:t>
      </w:r>
      <w:r w:rsidR="00076EBE">
        <w:rPr>
          <w:rFonts w:ascii="Arial" w:hAnsi="Arial" w:hint="eastAsia"/>
          <w:sz w:val="19"/>
          <w:szCs w:val="19"/>
          <w:lang w:val="en-GB"/>
        </w:rPr>
        <w:t>0</w:t>
      </w:r>
      <w:r w:rsidR="00076EBE">
        <w:rPr>
          <w:rFonts w:ascii="Arial" w:hAnsi="Arial" w:hint="eastAsia"/>
          <w:sz w:val="19"/>
          <w:szCs w:val="19"/>
          <w:lang w:val="en-GB"/>
        </w:rPr>
        <w:t>，</w:t>
      </w:r>
      <w:r>
        <w:rPr>
          <w:rFonts w:hint="eastAsia"/>
        </w:rPr>
        <w:t>返回</w:t>
      </w:r>
      <w:r w:rsidRPr="00A6475E">
        <w:rPr>
          <w:rFonts w:hint="eastAsia"/>
          <w:lang w:val="da-DK"/>
        </w:rPr>
        <w:t>r</w:t>
      </w:r>
      <w:r w:rsidRPr="00A6475E">
        <w:rPr>
          <w:lang w:val="da-DK"/>
        </w:rPr>
        <w:t>egister</w:t>
      </w:r>
      <w:r w:rsidRPr="00A6475E">
        <w:rPr>
          <w:rFonts w:hint="eastAsia"/>
          <w:lang w:val="da-DK"/>
        </w:rPr>
        <w:t>UserInfoRsp</w:t>
      </w:r>
      <w:r>
        <w:rPr>
          <w:rFonts w:hint="eastAsia"/>
          <w:lang w:val="da-DK"/>
        </w:rPr>
        <w:t>，</w:t>
      </w:r>
      <w:r>
        <w:rPr>
          <w:rFonts w:hint="eastAsia"/>
        </w:rPr>
        <w:t>不返回</w:t>
      </w:r>
      <w:r>
        <w:rPr>
          <w:rFonts w:hint="eastAsia"/>
        </w:rPr>
        <w:t>CEngineException</w:t>
      </w:r>
      <w:r>
        <w:rPr>
          <w:rFonts w:hint="eastAsia"/>
        </w:rPr>
        <w:t>。</w:t>
      </w:r>
    </w:p>
    <w:p w:rsidR="00076EBE" w:rsidRDefault="00CF3E3A" w:rsidP="00CF3E3A">
      <w:pPr>
        <w:ind w:firstLine="380"/>
      </w:pPr>
      <w:r>
        <w:rPr>
          <w:rFonts w:hint="eastAsia"/>
        </w:rPr>
        <w:t>e)</w:t>
      </w:r>
      <w:r w:rsidR="00076EBE">
        <w:rPr>
          <w:rFonts w:ascii="Arial" w:hAnsi="Arial" w:hint="eastAsia"/>
          <w:sz w:val="19"/>
          <w:szCs w:val="19"/>
          <w:lang w:val="en-GB"/>
        </w:rPr>
        <w:t>失败响应</w:t>
      </w:r>
      <w:r>
        <w:rPr>
          <w:rFonts w:ascii="Arial" w:hAnsi="Arial" w:hint="eastAsia"/>
          <w:sz w:val="19"/>
          <w:szCs w:val="19"/>
          <w:lang w:val="en-GB"/>
        </w:rPr>
        <w:t>时，</w:t>
      </w:r>
      <w:r w:rsidR="00076EBE">
        <w:rPr>
          <w:rFonts w:ascii="Arial" w:hAnsi="Arial" w:hint="eastAsia"/>
          <w:sz w:val="19"/>
          <w:szCs w:val="19"/>
          <w:lang w:val="en-GB"/>
        </w:rPr>
        <w:t>resultCode</w:t>
      </w:r>
      <w:r>
        <w:rPr>
          <w:rFonts w:ascii="Arial" w:hAnsi="Arial" w:hint="eastAsia"/>
          <w:sz w:val="19"/>
          <w:szCs w:val="19"/>
          <w:lang w:val="en-GB"/>
        </w:rPr>
        <w:t>=</w:t>
      </w:r>
      <w:r w:rsidR="00076EBE">
        <w:rPr>
          <w:rFonts w:ascii="Arial" w:hAnsi="Arial" w:hint="eastAsia"/>
          <w:sz w:val="19"/>
          <w:szCs w:val="19"/>
          <w:lang w:val="en-GB"/>
        </w:rPr>
        <w:t>错误码</w:t>
      </w:r>
      <w:r>
        <w:rPr>
          <w:rFonts w:ascii="Arial" w:hAnsi="Arial" w:hint="eastAsia"/>
          <w:sz w:val="19"/>
          <w:szCs w:val="19"/>
          <w:lang w:val="en-GB"/>
        </w:rPr>
        <w:t>，</w:t>
      </w:r>
      <w:r w:rsidR="00076EBE">
        <w:rPr>
          <w:rFonts w:hint="eastAsia"/>
        </w:rPr>
        <w:t>返回</w:t>
      </w:r>
      <w:r w:rsidR="00076EBE">
        <w:rPr>
          <w:rFonts w:hint="eastAsia"/>
        </w:rPr>
        <w:t>CException</w:t>
      </w:r>
      <w:r w:rsidR="00076EBE">
        <w:rPr>
          <w:rFonts w:hint="eastAsia"/>
          <w:lang w:val="da-DK"/>
        </w:rPr>
        <w:t>，</w:t>
      </w:r>
      <w:r w:rsidR="00076EBE">
        <w:rPr>
          <w:rFonts w:hint="eastAsia"/>
        </w:rPr>
        <w:t>不返回</w:t>
      </w:r>
      <w:r w:rsidR="00052D19">
        <w:rPr>
          <w:rFonts w:hint="eastAsia"/>
          <w:lang w:val="da-DK"/>
        </w:rPr>
        <w:t>modity</w:t>
      </w:r>
      <w:r w:rsidR="00076EBE" w:rsidRPr="00A6475E">
        <w:rPr>
          <w:rFonts w:hint="eastAsia"/>
          <w:lang w:val="da-DK"/>
        </w:rPr>
        <w:t>UserInfoRsp</w:t>
      </w:r>
      <w:r w:rsidR="00076EBE">
        <w:rPr>
          <w:rFonts w:hint="eastAsia"/>
        </w:rPr>
        <w:t>。</w:t>
      </w:r>
    </w:p>
    <w:p w:rsidR="009565A1" w:rsidRDefault="00CF3E3A" w:rsidP="009565A1">
      <w:pPr>
        <w:rPr>
          <w:lang w:val="fr-FR"/>
        </w:rPr>
      </w:pPr>
      <w:bookmarkStart w:id="34" w:name="_Toc262044313"/>
      <w:r>
        <w:rPr>
          <w:rFonts w:hint="eastAsia"/>
          <w:lang w:val="fr-FR"/>
        </w:rPr>
        <w:tab/>
        <w:t>f)</w:t>
      </w:r>
      <w:r>
        <w:rPr>
          <w:rFonts w:hint="eastAsia"/>
          <w:lang w:val="fr-FR"/>
        </w:rPr>
        <w:t>示例：</w:t>
      </w:r>
    </w:p>
    <w:p w:rsidR="00CF3E3A" w:rsidRPr="00A6475E" w:rsidRDefault="00CF3E3A" w:rsidP="009565A1">
      <w:pPr>
        <w:rPr>
          <w:lang w:val="fr-FR"/>
        </w:rPr>
      </w:pPr>
      <w:r>
        <w:rPr>
          <w:rFonts w:hint="eastAsia"/>
          <w:lang w:val="fr-FR"/>
        </w:rPr>
        <w:tab/>
      </w:r>
      <w:r>
        <w:rPr>
          <w:rFonts w:hint="eastAsia"/>
          <w:lang w:val="fr-FR"/>
        </w:rPr>
        <w:t>成功：</w:t>
      </w:r>
    </w:p>
    <w:p w:rsidR="009565A1" w:rsidRPr="00A6475E" w:rsidRDefault="009565A1" w:rsidP="004F15C0">
      <w:pPr>
        <w:ind w:leftChars="200" w:left="420"/>
      </w:pPr>
      <w:r w:rsidRPr="00A6475E">
        <w:t>&lt;?xml version="1.0" encoding="UTF-8"?&gt;</w:t>
      </w:r>
    </w:p>
    <w:p w:rsidR="009565A1" w:rsidRDefault="009565A1" w:rsidP="00CF3E3A">
      <w:pPr>
        <w:ind w:leftChars="200" w:left="420"/>
      </w:pPr>
      <w:r w:rsidRPr="00A6475E">
        <w:t xml:space="preserve">&lt;result </w:t>
      </w:r>
      <w:r>
        <w:rPr>
          <w:rFonts w:hint="eastAsia"/>
        </w:rPr>
        <w:t>result</w:t>
      </w:r>
      <w:r w:rsidRPr="00A6475E">
        <w:rPr>
          <w:rFonts w:hint="eastAsia"/>
        </w:rPr>
        <w:t>Code</w:t>
      </w:r>
      <w:r w:rsidRPr="00A6475E">
        <w:t>=0&gt;</w:t>
      </w:r>
    </w:p>
    <w:p w:rsidR="009565A1" w:rsidRPr="00A6475E" w:rsidRDefault="009565A1" w:rsidP="00CF3E3A">
      <w:pPr>
        <w:ind w:leftChars="300" w:left="630"/>
      </w:pPr>
      <w:r w:rsidRPr="00A6475E">
        <w:rPr>
          <w:rFonts w:hint="eastAsia"/>
          <w:lang w:val="da-DK"/>
        </w:rPr>
        <w:t>&lt;</w:t>
      </w:r>
      <w:r w:rsidR="00052D19">
        <w:rPr>
          <w:rFonts w:hint="eastAsia"/>
          <w:lang w:val="da-DK"/>
        </w:rPr>
        <w:t>modity</w:t>
      </w:r>
      <w:r w:rsidRPr="00A6475E">
        <w:rPr>
          <w:rFonts w:hint="eastAsia"/>
          <w:lang w:val="da-DK"/>
        </w:rPr>
        <w:t>UserInfoRsp&gt;</w:t>
      </w:r>
    </w:p>
    <w:p w:rsidR="009565A1" w:rsidRPr="00A6475E" w:rsidRDefault="009565A1" w:rsidP="00CF3E3A">
      <w:pPr>
        <w:ind w:leftChars="300" w:left="630"/>
      </w:pPr>
      <w:r w:rsidRPr="00A6475E">
        <w:rPr>
          <w:lang w:val="de-DE"/>
        </w:rPr>
        <w:t xml:space="preserve">  </w:t>
      </w:r>
      <w:r w:rsidRPr="00A6475E">
        <w:t>&lt;</w:t>
      </w:r>
      <w:r w:rsidRPr="00A6475E">
        <w:rPr>
          <w:rFonts w:hint="eastAsia"/>
          <w:lang w:val="fr-FR"/>
        </w:rPr>
        <w:t xml:space="preserve"> </w:t>
      </w:r>
      <w:r w:rsidRPr="00A6475E">
        <w:rPr>
          <w:rFonts w:hint="eastAsia"/>
        </w:rPr>
        <w:t>v</w:t>
      </w:r>
      <w:r w:rsidRPr="00A6475E">
        <w:t>ersion &gt;</w:t>
      </w:r>
      <w:r w:rsidRPr="00A6475E">
        <w:rPr>
          <w:rFonts w:hint="eastAsia"/>
        </w:rPr>
        <w:t>01.01</w:t>
      </w:r>
      <w:r w:rsidRPr="00A6475E">
        <w:t>&lt;/</w:t>
      </w:r>
      <w:r w:rsidRPr="00A6475E">
        <w:rPr>
          <w:rFonts w:hint="eastAsia"/>
        </w:rPr>
        <w:t xml:space="preserve"> v</w:t>
      </w:r>
      <w:r w:rsidRPr="00A6475E">
        <w:t>ersion &gt;</w:t>
      </w:r>
    </w:p>
    <w:p w:rsidR="009565A1" w:rsidRPr="00185690" w:rsidRDefault="009565A1" w:rsidP="00CF3E3A">
      <w:pPr>
        <w:ind w:leftChars="300" w:left="630"/>
        <w:rPr>
          <w:lang w:val="de-DE"/>
        </w:rPr>
      </w:pPr>
      <w:r w:rsidRPr="00A6475E">
        <w:rPr>
          <w:lang w:val="de-DE"/>
        </w:rPr>
        <w:t xml:space="preserve">  </w:t>
      </w:r>
      <w:r w:rsidRPr="00185690">
        <w:rPr>
          <w:lang w:val="de-DE"/>
        </w:rPr>
        <w:t>&lt;</w:t>
      </w:r>
      <w:r w:rsidRPr="00A6475E">
        <w:rPr>
          <w:rFonts w:hint="eastAsia"/>
          <w:lang w:val="fr-FR"/>
        </w:rPr>
        <w:t xml:space="preserve"> UniAccount</w:t>
      </w:r>
      <w:r w:rsidRPr="00185690">
        <w:rPr>
          <w:lang w:val="de-DE"/>
        </w:rPr>
        <w:t>&gt;1</w:t>
      </w:r>
      <w:r w:rsidR="004B5396" w:rsidRPr="00185690">
        <w:rPr>
          <w:rFonts w:hint="eastAsia"/>
          <w:lang w:val="de-DE"/>
        </w:rPr>
        <w:t>00001</w:t>
      </w:r>
      <w:r w:rsidRPr="00185690">
        <w:rPr>
          <w:lang w:val="de-DE"/>
        </w:rPr>
        <w:t>&lt;/</w:t>
      </w:r>
      <w:r w:rsidRPr="00A6475E">
        <w:rPr>
          <w:rFonts w:hint="eastAsia"/>
          <w:lang w:val="fr-FR"/>
        </w:rPr>
        <w:t>UniAccount</w:t>
      </w:r>
      <w:r w:rsidRPr="00185690">
        <w:rPr>
          <w:lang w:val="de-DE"/>
        </w:rPr>
        <w:t xml:space="preserve"> &gt;</w:t>
      </w:r>
    </w:p>
    <w:p w:rsidR="009565A1" w:rsidRPr="00185690" w:rsidRDefault="009565A1" w:rsidP="00CF3E3A">
      <w:pPr>
        <w:ind w:leftChars="300" w:left="630"/>
        <w:rPr>
          <w:lang w:val="de-DE"/>
        </w:rPr>
      </w:pPr>
      <w:r w:rsidRPr="00185690">
        <w:rPr>
          <w:rFonts w:hint="eastAsia"/>
          <w:lang w:val="de-DE"/>
        </w:rPr>
        <w:t>&lt;/</w:t>
      </w:r>
      <w:r w:rsidR="00052D19">
        <w:rPr>
          <w:rFonts w:hint="eastAsia"/>
          <w:lang w:val="da-DK"/>
        </w:rPr>
        <w:t>modity</w:t>
      </w:r>
      <w:r w:rsidRPr="00A6475E">
        <w:rPr>
          <w:rFonts w:hint="eastAsia"/>
          <w:lang w:val="da-DK"/>
        </w:rPr>
        <w:t>UserInfoRsp</w:t>
      </w:r>
      <w:r w:rsidRPr="00185690">
        <w:rPr>
          <w:rFonts w:hint="eastAsia"/>
          <w:lang w:val="de-DE"/>
        </w:rPr>
        <w:t>&gt;</w:t>
      </w:r>
    </w:p>
    <w:p w:rsidR="009565A1" w:rsidRDefault="009565A1" w:rsidP="00CF3E3A">
      <w:pPr>
        <w:ind w:leftChars="200" w:left="420"/>
        <w:rPr>
          <w:lang w:val="fr-FR"/>
        </w:rPr>
      </w:pPr>
      <w:r>
        <w:rPr>
          <w:rFonts w:hint="eastAsia"/>
          <w:lang w:val="fr-FR"/>
        </w:rPr>
        <w:t>&lt;/result&gt;</w:t>
      </w:r>
    </w:p>
    <w:p w:rsidR="00CF3E3A" w:rsidRPr="00A6475E" w:rsidRDefault="00CF3E3A" w:rsidP="00CF3E3A">
      <w:pPr>
        <w:ind w:leftChars="200" w:left="420"/>
        <w:rPr>
          <w:lang w:val="fr-FR"/>
        </w:rPr>
      </w:pPr>
    </w:p>
    <w:bookmarkEnd w:id="34"/>
    <w:p w:rsidR="009565A1" w:rsidRPr="00185690" w:rsidRDefault="00CF3E3A" w:rsidP="00CF3E3A">
      <w:pPr>
        <w:rPr>
          <w:lang w:val="de-DE"/>
        </w:rPr>
      </w:pPr>
      <w:r w:rsidRPr="00185690">
        <w:rPr>
          <w:rFonts w:hint="eastAsia"/>
          <w:lang w:val="de-DE"/>
        </w:rPr>
        <w:tab/>
      </w:r>
      <w:r>
        <w:rPr>
          <w:rFonts w:hint="eastAsia"/>
        </w:rPr>
        <w:t>失败</w:t>
      </w:r>
      <w:r w:rsidRPr="00185690">
        <w:rPr>
          <w:rFonts w:hint="eastAsia"/>
          <w:lang w:val="de-DE"/>
        </w:rPr>
        <w:t>：</w:t>
      </w:r>
    </w:p>
    <w:p w:rsidR="00CF3E3A" w:rsidRPr="00185690" w:rsidRDefault="00CF3E3A" w:rsidP="00CF3E3A">
      <w:pPr>
        <w:ind w:leftChars="200" w:left="420"/>
        <w:rPr>
          <w:lang w:val="de-DE"/>
        </w:rPr>
      </w:pPr>
      <w:r w:rsidRPr="00185690">
        <w:rPr>
          <w:lang w:val="de-DE"/>
        </w:rPr>
        <w:t>&lt;?xml version="1.0" encoding="UTF-8"?&gt;</w:t>
      </w:r>
    </w:p>
    <w:p w:rsidR="00CF3E3A" w:rsidRPr="00185690" w:rsidRDefault="00CF3E3A" w:rsidP="00CF3E3A">
      <w:pPr>
        <w:ind w:leftChars="200" w:left="420"/>
        <w:rPr>
          <w:lang w:val="de-DE"/>
        </w:rPr>
      </w:pPr>
      <w:r w:rsidRPr="00185690">
        <w:rPr>
          <w:lang w:val="de-DE"/>
        </w:rPr>
        <w:t xml:space="preserve">&lt;result </w:t>
      </w:r>
      <w:r w:rsidRPr="00185690">
        <w:rPr>
          <w:rFonts w:hint="eastAsia"/>
          <w:lang w:val="de-DE"/>
        </w:rPr>
        <w:t>resultCode</w:t>
      </w:r>
      <w:r w:rsidR="00F5344F" w:rsidRPr="00185690">
        <w:rPr>
          <w:rFonts w:hint="eastAsia"/>
          <w:lang w:val="de-DE"/>
        </w:rPr>
        <w:t>=7011</w:t>
      </w:r>
      <w:r w:rsidRPr="00185690">
        <w:rPr>
          <w:lang w:val="de-DE"/>
        </w:rPr>
        <w:t>&gt;</w:t>
      </w:r>
    </w:p>
    <w:p w:rsidR="00CF3E3A" w:rsidRPr="00185690" w:rsidRDefault="00CF3E3A" w:rsidP="00CF3E3A">
      <w:pPr>
        <w:ind w:leftChars="200" w:left="420" w:firstLine="210"/>
        <w:rPr>
          <w:lang w:val="de-DE"/>
        </w:rPr>
      </w:pPr>
      <w:r w:rsidRPr="00185690">
        <w:rPr>
          <w:rFonts w:hint="eastAsia"/>
          <w:lang w:val="de-DE"/>
        </w:rPr>
        <w:t>&lt;CException&gt;</w:t>
      </w:r>
    </w:p>
    <w:p w:rsidR="00CF3E3A" w:rsidRPr="00185690" w:rsidRDefault="00CF3E3A" w:rsidP="00CF3E3A">
      <w:pPr>
        <w:ind w:leftChars="200" w:left="420" w:firstLine="420"/>
        <w:rPr>
          <w:lang w:val="de-DE"/>
        </w:rPr>
      </w:pPr>
      <w:r w:rsidRPr="00185690">
        <w:rPr>
          <w:rFonts w:hint="eastAsia"/>
          <w:lang w:val="de-DE"/>
        </w:rPr>
        <w:t>&lt;errorCode&gt;</w:t>
      </w:r>
      <w:r w:rsidR="00F5344F" w:rsidRPr="00185690">
        <w:rPr>
          <w:rFonts w:hint="eastAsia"/>
          <w:lang w:val="de-DE"/>
        </w:rPr>
        <w:t>7011</w:t>
      </w:r>
      <w:r w:rsidRPr="00185690">
        <w:rPr>
          <w:rFonts w:hint="eastAsia"/>
          <w:lang w:val="de-DE"/>
        </w:rPr>
        <w:t>&lt;/errorCode&gt;</w:t>
      </w:r>
    </w:p>
    <w:p w:rsidR="00CF3E3A" w:rsidRPr="00185690" w:rsidRDefault="00CF3E3A" w:rsidP="00CF3E3A">
      <w:pPr>
        <w:ind w:leftChars="200" w:left="420" w:firstLine="420"/>
        <w:rPr>
          <w:lang w:val="de-DE"/>
        </w:rPr>
      </w:pPr>
      <w:r w:rsidRPr="00185690">
        <w:rPr>
          <w:rFonts w:hint="eastAsia"/>
          <w:lang w:val="de-DE"/>
        </w:rPr>
        <w:t>&lt;errorDesc&gt;</w:t>
      </w:r>
      <w:r w:rsidR="00F5344F" w:rsidRPr="00185690">
        <w:rPr>
          <w:rFonts w:hint="eastAsia"/>
          <w:lang w:val="de-DE"/>
        </w:rPr>
        <w:t>Error account format.</w:t>
      </w:r>
      <w:r w:rsidRPr="00185690">
        <w:rPr>
          <w:rFonts w:hint="eastAsia"/>
          <w:lang w:val="de-DE"/>
        </w:rPr>
        <w:t>&lt;/errorDesc&gt;</w:t>
      </w:r>
    </w:p>
    <w:p w:rsidR="00CF3E3A" w:rsidRPr="000266C3" w:rsidRDefault="00B00302" w:rsidP="00CF3E3A">
      <w:pPr>
        <w:ind w:leftChars="200" w:left="420" w:firstLine="210"/>
        <w:rPr>
          <w:lang w:val="de-DE"/>
        </w:rPr>
      </w:pPr>
      <w:r w:rsidRPr="00B00302">
        <w:rPr>
          <w:lang w:val="de-DE"/>
        </w:rPr>
        <w:t>&lt;/CException&gt;</w:t>
      </w:r>
    </w:p>
    <w:p w:rsidR="00CF3E3A" w:rsidRPr="00A6475E" w:rsidRDefault="00CF3E3A" w:rsidP="00CF3E3A">
      <w:pPr>
        <w:ind w:leftChars="200" w:left="420"/>
        <w:rPr>
          <w:lang w:val="fr-FR"/>
        </w:rPr>
      </w:pPr>
      <w:r>
        <w:rPr>
          <w:rFonts w:hint="eastAsia"/>
          <w:lang w:val="fr-FR"/>
        </w:rPr>
        <w:t>&lt;/result&gt;</w:t>
      </w:r>
    </w:p>
    <w:p w:rsidR="00CF3E3A" w:rsidRPr="000266C3" w:rsidRDefault="00CF3E3A" w:rsidP="00CF3E3A">
      <w:pPr>
        <w:rPr>
          <w:lang w:val="de-DE"/>
        </w:rPr>
      </w:pPr>
    </w:p>
    <w:p w:rsidR="001020EA" w:rsidDel="00065D1F" w:rsidRDefault="001020EA" w:rsidP="00FF54F0">
      <w:pPr>
        <w:pStyle w:val="affffff9"/>
        <w:numPr>
          <w:ilvl w:val="0"/>
          <w:numId w:val="26"/>
        </w:numPr>
        <w:ind w:firstLineChars="0"/>
      </w:pPr>
      <w:r w:rsidRPr="001020EA">
        <w:rPr>
          <w:rFonts w:hint="eastAsia"/>
          <w:b/>
        </w:rPr>
        <w:t>数组参数</w:t>
      </w:r>
      <w:r>
        <w:rPr>
          <w:rFonts w:hint="eastAsia"/>
        </w:rPr>
        <w:t>，缺省包含</w:t>
      </w:r>
      <w:r>
        <w:rPr>
          <w:rFonts w:hint="eastAsia"/>
        </w:rPr>
        <w:t>size</w:t>
      </w:r>
      <w:r>
        <w:rPr>
          <w:rFonts w:hint="eastAsia"/>
        </w:rPr>
        <w:t>字段，例如：</w:t>
      </w:r>
      <w:r>
        <w:rPr>
          <w:rFonts w:hint="eastAsia"/>
        </w:rPr>
        <w:tab/>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2104"/>
        <w:gridCol w:w="900"/>
        <w:gridCol w:w="2681"/>
      </w:tblGrid>
      <w:tr w:rsidR="001020EA" w:rsidRPr="00E74491" w:rsidTr="00430CE2">
        <w:trPr>
          <w:jc w:val="center"/>
        </w:trPr>
        <w:tc>
          <w:tcPr>
            <w:tcW w:w="2378" w:type="dxa"/>
          </w:tcPr>
          <w:p w:rsidR="001020EA" w:rsidRDefault="001020EA" w:rsidP="00430CE2">
            <w:pPr>
              <w:pStyle w:val="TAL"/>
              <w:rPr>
                <w:lang w:val="fr-FR" w:eastAsia="zh-CN"/>
              </w:rPr>
            </w:pPr>
            <w:r>
              <w:rPr>
                <w:rFonts w:hint="eastAsia"/>
                <w:lang w:val="fr-FR" w:eastAsia="zh-CN"/>
              </w:rPr>
              <w:t>deviceInfoList</w:t>
            </w:r>
          </w:p>
        </w:tc>
        <w:tc>
          <w:tcPr>
            <w:tcW w:w="737" w:type="dxa"/>
          </w:tcPr>
          <w:p w:rsidR="001020EA" w:rsidRPr="00C8364D" w:rsidRDefault="001020EA" w:rsidP="00430CE2">
            <w:pPr>
              <w:pStyle w:val="TAL"/>
              <w:rPr>
                <w:lang w:val="fr-FR" w:eastAsia="zh-CN"/>
              </w:rPr>
            </w:pPr>
            <w:r>
              <w:rPr>
                <w:rFonts w:hint="eastAsia"/>
                <w:lang w:val="fr-FR" w:eastAsia="zh-CN"/>
              </w:rPr>
              <w:t>M</w:t>
            </w:r>
          </w:p>
        </w:tc>
        <w:tc>
          <w:tcPr>
            <w:tcW w:w="2104" w:type="dxa"/>
          </w:tcPr>
          <w:p w:rsidR="001020EA" w:rsidRPr="00C8364D" w:rsidRDefault="001020EA" w:rsidP="00430CE2">
            <w:pPr>
              <w:pStyle w:val="TAL"/>
              <w:rPr>
                <w:lang w:val="fr-FR" w:eastAsia="zh-CN"/>
              </w:rPr>
            </w:pPr>
            <w:r>
              <w:rPr>
                <w:rFonts w:hint="eastAsia"/>
                <w:lang w:val="fr-FR" w:eastAsia="zh-CN"/>
              </w:rPr>
              <w:t>DeviceInfo[ ]</w:t>
            </w:r>
          </w:p>
        </w:tc>
        <w:tc>
          <w:tcPr>
            <w:tcW w:w="900" w:type="dxa"/>
          </w:tcPr>
          <w:p w:rsidR="001020EA" w:rsidRPr="00C8364D" w:rsidRDefault="001020EA" w:rsidP="00430CE2">
            <w:pPr>
              <w:pStyle w:val="TAL"/>
              <w:rPr>
                <w:lang w:val="fr-FR" w:eastAsia="zh-CN"/>
              </w:rPr>
            </w:pPr>
          </w:p>
        </w:tc>
        <w:tc>
          <w:tcPr>
            <w:tcW w:w="2681" w:type="dxa"/>
          </w:tcPr>
          <w:p w:rsidR="001020EA" w:rsidRPr="00E74491" w:rsidRDefault="001020EA" w:rsidP="00430CE2">
            <w:pPr>
              <w:rPr>
                <w:rFonts w:ascii="Arial" w:hAnsi="Arial"/>
                <w:kern w:val="0"/>
                <w:sz w:val="18"/>
                <w:szCs w:val="18"/>
                <w:lang w:val="fr-FR"/>
              </w:rPr>
            </w:pPr>
            <w:r>
              <w:rPr>
                <w:rFonts w:ascii="Arial" w:hAnsi="Arial" w:hint="eastAsia"/>
                <w:kern w:val="0"/>
                <w:sz w:val="18"/>
                <w:szCs w:val="18"/>
                <w:lang w:val="fr-FR"/>
              </w:rPr>
              <w:t>用户绑定设备信息</w:t>
            </w:r>
          </w:p>
        </w:tc>
      </w:tr>
    </w:tbl>
    <w:p w:rsidR="001020EA" w:rsidRDefault="001020EA" w:rsidP="001020EA">
      <w:pPr>
        <w:ind w:firstLine="180"/>
      </w:pPr>
      <w:r>
        <w:rPr>
          <w:rFonts w:hint="eastAsia"/>
        </w:rPr>
        <w:t>对应</w:t>
      </w:r>
      <w:r>
        <w:rPr>
          <w:rFonts w:hint="eastAsia"/>
        </w:rPr>
        <w:t>xml</w:t>
      </w:r>
      <w:r>
        <w:rPr>
          <w:rFonts w:hint="eastAsia"/>
        </w:rPr>
        <w:t>为</w:t>
      </w:r>
      <w:r>
        <w:rPr>
          <w:rFonts w:hint="eastAsia"/>
        </w:rPr>
        <w:t>:&lt;deviceInfoList  size=2&gt;</w:t>
      </w:r>
    </w:p>
    <w:p w:rsidR="001020EA" w:rsidRDefault="001020EA" w:rsidP="001020EA">
      <w:pPr>
        <w:ind w:leftChars="300" w:left="630"/>
      </w:pPr>
      <w:r>
        <w:rPr>
          <w:rFonts w:hint="eastAsia"/>
        </w:rPr>
        <w:t>&lt;deviceInfo&gt;</w:t>
      </w:r>
    </w:p>
    <w:p w:rsidR="001020EA" w:rsidRDefault="001020EA" w:rsidP="001020EA">
      <w:pPr>
        <w:ind w:leftChars="300" w:left="630"/>
      </w:pPr>
      <w:r>
        <w:rPr>
          <w:rFonts w:hint="eastAsia"/>
        </w:rPr>
        <w:lastRenderedPageBreak/>
        <w:tab/>
      </w:r>
      <w:r>
        <w:rPr>
          <w:rFonts w:hint="eastAsia"/>
        </w:rPr>
        <w:tab/>
        <w:t>&lt;deviceType&gt;0 &lt;/deviceType&gt;</w:t>
      </w:r>
    </w:p>
    <w:p w:rsidR="001020EA" w:rsidRDefault="001020EA" w:rsidP="001020EA">
      <w:pPr>
        <w:ind w:leftChars="300" w:left="630"/>
      </w:pPr>
      <w:r>
        <w:rPr>
          <w:rFonts w:hint="eastAsia"/>
        </w:rPr>
        <w:tab/>
      </w:r>
      <w:r>
        <w:rPr>
          <w:rFonts w:hint="eastAsia"/>
        </w:rPr>
        <w:tab/>
        <w:t>&lt;deviceID&gt;789456464654&lt;/deviceID&gt;</w:t>
      </w:r>
    </w:p>
    <w:p w:rsidR="001020EA" w:rsidRDefault="001020EA" w:rsidP="001020EA">
      <w:pPr>
        <w:ind w:leftChars="300" w:left="630"/>
      </w:pPr>
      <w:r>
        <w:rPr>
          <w:rFonts w:hint="eastAsia"/>
        </w:rPr>
        <w:tab/>
      </w:r>
      <w:r>
        <w:rPr>
          <w:rFonts w:hint="eastAsia"/>
        </w:rPr>
        <w:tab/>
        <w:t>&lt;terminalType&gt;</w:t>
      </w:r>
      <w:r w:rsidR="008D6521">
        <w:rPr>
          <w:rFonts w:hint="eastAsia"/>
        </w:rPr>
        <w:t>c8801</w:t>
      </w:r>
      <w:r>
        <w:rPr>
          <w:rFonts w:hint="eastAsia"/>
        </w:rPr>
        <w:t>&lt;/deviceType&gt;</w:t>
      </w:r>
    </w:p>
    <w:p w:rsidR="001020EA" w:rsidRPr="00A6475E" w:rsidRDefault="001020EA" w:rsidP="001020EA">
      <w:pPr>
        <w:ind w:leftChars="300" w:left="630"/>
      </w:pPr>
      <w:r>
        <w:rPr>
          <w:rFonts w:hint="eastAsia"/>
        </w:rPr>
        <w:t>&lt;/deviceInfo&gt;</w:t>
      </w:r>
    </w:p>
    <w:p w:rsidR="001020EA" w:rsidRDefault="001020EA" w:rsidP="001020EA">
      <w:pPr>
        <w:ind w:leftChars="300" w:left="630"/>
      </w:pPr>
      <w:r>
        <w:rPr>
          <w:rFonts w:hint="eastAsia"/>
        </w:rPr>
        <w:t>&lt;deviceInfo&gt;</w:t>
      </w:r>
    </w:p>
    <w:p w:rsidR="001020EA" w:rsidRDefault="001020EA" w:rsidP="001020EA">
      <w:pPr>
        <w:ind w:leftChars="300" w:left="630"/>
      </w:pPr>
      <w:r>
        <w:rPr>
          <w:rFonts w:hint="eastAsia"/>
        </w:rPr>
        <w:tab/>
      </w:r>
      <w:r>
        <w:rPr>
          <w:rFonts w:hint="eastAsia"/>
        </w:rPr>
        <w:tab/>
        <w:t>&lt;deviceType&gt;0 &lt;/deviceType&gt;</w:t>
      </w:r>
    </w:p>
    <w:p w:rsidR="001020EA" w:rsidRDefault="001020EA" w:rsidP="001020EA">
      <w:pPr>
        <w:ind w:leftChars="300" w:left="630"/>
      </w:pPr>
      <w:r>
        <w:rPr>
          <w:rFonts w:hint="eastAsia"/>
        </w:rPr>
        <w:tab/>
      </w:r>
      <w:r>
        <w:rPr>
          <w:rFonts w:hint="eastAsia"/>
        </w:rPr>
        <w:tab/>
        <w:t>&lt;deviceID&gt;888894d464654&lt;/deviceID&gt;</w:t>
      </w:r>
    </w:p>
    <w:p w:rsidR="001020EA" w:rsidRDefault="001020EA" w:rsidP="001020EA">
      <w:pPr>
        <w:ind w:leftChars="300" w:left="630"/>
      </w:pPr>
      <w:r>
        <w:rPr>
          <w:rFonts w:hint="eastAsia"/>
        </w:rPr>
        <w:tab/>
      </w:r>
      <w:r>
        <w:rPr>
          <w:rFonts w:hint="eastAsia"/>
        </w:rPr>
        <w:tab/>
        <w:t>&lt;terminalType&gt;iphone-4&lt;/deviceType&gt;</w:t>
      </w:r>
    </w:p>
    <w:p w:rsidR="001020EA" w:rsidRDefault="001020EA" w:rsidP="001020EA">
      <w:pPr>
        <w:ind w:leftChars="300" w:left="630"/>
      </w:pPr>
      <w:r>
        <w:rPr>
          <w:rFonts w:hint="eastAsia"/>
        </w:rPr>
        <w:t>&lt;/deviceInfo&gt;</w:t>
      </w:r>
    </w:p>
    <w:p w:rsidR="001020EA" w:rsidRDefault="001020EA" w:rsidP="001020EA">
      <w:pPr>
        <w:ind w:firstLine="180"/>
      </w:pPr>
      <w:r>
        <w:rPr>
          <w:rFonts w:hint="eastAsia"/>
        </w:rPr>
        <w:t>&lt;deviceInfoList&gt;</w:t>
      </w:r>
    </w:p>
    <w:p w:rsidR="001020EA" w:rsidRDefault="001020EA" w:rsidP="001020EA">
      <w:pPr>
        <w:ind w:firstLine="180"/>
      </w:pPr>
    </w:p>
    <w:p w:rsidR="001020EA" w:rsidRDefault="001020EA" w:rsidP="001020EA">
      <w:r>
        <w:rPr>
          <w:rFonts w:hint="eastAsia"/>
        </w:rPr>
        <w:tab/>
      </w:r>
      <w:r>
        <w:rPr>
          <w:rFonts w:hint="eastAsia"/>
        </w:rPr>
        <w:t>对应的</w:t>
      </w:r>
      <w:r>
        <w:rPr>
          <w:rFonts w:hint="eastAsia"/>
        </w:rPr>
        <w:t>SOAP</w:t>
      </w:r>
      <w:r>
        <w:rPr>
          <w:rFonts w:hint="eastAsia"/>
        </w:rPr>
        <w:t>接口不含</w:t>
      </w:r>
      <w:r>
        <w:rPr>
          <w:rFonts w:hint="eastAsia"/>
        </w:rPr>
        <w:t>size</w:t>
      </w:r>
      <w:r>
        <w:rPr>
          <w:rFonts w:hint="eastAsia"/>
        </w:rPr>
        <w:t>字段。</w:t>
      </w:r>
    </w:p>
    <w:p w:rsidR="00C876C8" w:rsidRDefault="00C876C8" w:rsidP="001020EA"/>
    <w:p w:rsidR="00C876C8" w:rsidRPr="00CF3E3A" w:rsidRDefault="003803B2" w:rsidP="00C876C8">
      <w:pPr>
        <w:pStyle w:val="affffff9"/>
        <w:numPr>
          <w:ilvl w:val="0"/>
          <w:numId w:val="26"/>
        </w:numPr>
        <w:ind w:firstLineChars="0"/>
        <w:rPr>
          <w:b/>
        </w:rPr>
      </w:pPr>
      <w:r>
        <w:rPr>
          <w:rFonts w:hint="eastAsia"/>
          <w:b/>
        </w:rPr>
        <w:t>AccountServer</w:t>
      </w:r>
      <w:r w:rsidR="00CF760B">
        <w:rPr>
          <w:rFonts w:hint="eastAsia"/>
          <w:b/>
        </w:rPr>
        <w:t>接口</w:t>
      </w:r>
      <w:r>
        <w:rPr>
          <w:rFonts w:hint="eastAsia"/>
          <w:b/>
        </w:rPr>
        <w:t>增加按</w:t>
      </w:r>
      <w:r w:rsidR="00C876C8">
        <w:rPr>
          <w:rFonts w:hint="eastAsia"/>
          <w:b/>
        </w:rPr>
        <w:t>appID</w:t>
      </w:r>
      <w:r w:rsidR="00C876C8">
        <w:rPr>
          <w:rFonts w:hint="eastAsia"/>
          <w:b/>
        </w:rPr>
        <w:t>授权</w:t>
      </w:r>
      <w:r w:rsidR="00C876C8" w:rsidRPr="00CF3E3A">
        <w:rPr>
          <w:rFonts w:hint="eastAsia"/>
          <w:b/>
        </w:rPr>
        <w:t>：</w:t>
      </w:r>
    </w:p>
    <w:p w:rsidR="00962F9F" w:rsidRDefault="00C876C8" w:rsidP="00C876C8">
      <w:pPr>
        <w:rPr>
          <w:rFonts w:ascii="Courier New" w:hAnsi="Courier New" w:cs="Courier New"/>
          <w:kern w:val="0"/>
          <w:szCs w:val="21"/>
        </w:rPr>
      </w:pPr>
      <w:r>
        <w:rPr>
          <w:rFonts w:hint="eastAsia"/>
        </w:rPr>
        <w:tab/>
        <w:t>a)</w:t>
      </w:r>
      <w:r w:rsidRPr="00D41EC9">
        <w:rPr>
          <w:rFonts w:ascii="Courier New" w:hAnsi="Courier New" w:cs="Courier New" w:hint="eastAsia"/>
          <w:kern w:val="0"/>
          <w:szCs w:val="21"/>
        </w:rPr>
        <w:t xml:space="preserve"> </w:t>
      </w:r>
      <w:r w:rsidR="00962F9F">
        <w:rPr>
          <w:rFonts w:ascii="Courier New" w:hAnsi="Courier New" w:cs="Courier New" w:hint="eastAsia"/>
          <w:kern w:val="0"/>
          <w:szCs w:val="21"/>
        </w:rPr>
        <w:t>根据</w:t>
      </w:r>
      <w:r w:rsidR="00962F9F">
        <w:rPr>
          <w:rFonts w:ascii="Courier New" w:hAnsi="Courier New" w:cs="Courier New" w:hint="eastAsia"/>
          <w:kern w:val="0"/>
          <w:szCs w:val="21"/>
        </w:rPr>
        <w:t>appID</w:t>
      </w:r>
      <w:r w:rsidR="00962F9F">
        <w:rPr>
          <w:rFonts w:ascii="Courier New" w:hAnsi="Courier New" w:cs="Courier New" w:hint="eastAsia"/>
          <w:kern w:val="0"/>
          <w:szCs w:val="21"/>
        </w:rPr>
        <w:t>配置授权权限。</w:t>
      </w:r>
    </w:p>
    <w:p w:rsidR="00944720" w:rsidRDefault="00C876C8" w:rsidP="00C876C8">
      <w:pPr>
        <w:rPr>
          <w:rFonts w:ascii="Courier New" w:hAnsi="Courier New" w:cs="Courier New"/>
          <w:kern w:val="0"/>
          <w:szCs w:val="21"/>
        </w:rPr>
      </w:pPr>
      <w:r>
        <w:rPr>
          <w:rFonts w:ascii="Courier New" w:hAnsi="Courier New" w:cs="Courier New" w:hint="eastAsia"/>
          <w:kern w:val="0"/>
          <w:szCs w:val="21"/>
        </w:rPr>
        <w:tab/>
      </w:r>
      <w:r w:rsidR="00962F9F">
        <w:rPr>
          <w:rFonts w:ascii="Courier New" w:hAnsi="Courier New" w:cs="Courier New" w:hint="eastAsia"/>
          <w:kern w:val="0"/>
          <w:szCs w:val="21"/>
        </w:rPr>
        <w:t>b</w:t>
      </w:r>
      <w:r>
        <w:rPr>
          <w:rFonts w:ascii="Courier New" w:hAnsi="Courier New" w:cs="Courier New" w:hint="eastAsia"/>
          <w:kern w:val="0"/>
          <w:szCs w:val="21"/>
        </w:rPr>
        <w:t>)</w:t>
      </w:r>
      <w:r w:rsidR="00944720">
        <w:rPr>
          <w:rFonts w:ascii="Courier New" w:hAnsi="Courier New" w:cs="Courier New" w:hint="eastAsia"/>
          <w:kern w:val="0"/>
          <w:szCs w:val="21"/>
        </w:rPr>
        <w:t>按接口配置权限；</w:t>
      </w:r>
    </w:p>
    <w:p w:rsidR="00C876C8" w:rsidRDefault="00944720" w:rsidP="00944720">
      <w:pPr>
        <w:ind w:firstLine="420"/>
        <w:rPr>
          <w:rFonts w:ascii="Courier New" w:hAnsi="Courier New" w:cs="Courier New"/>
          <w:kern w:val="0"/>
          <w:szCs w:val="21"/>
        </w:rPr>
      </w:pPr>
      <w:r>
        <w:rPr>
          <w:rFonts w:ascii="Courier New" w:hAnsi="Courier New" w:cs="Courier New" w:hint="eastAsia"/>
          <w:kern w:val="0"/>
          <w:szCs w:val="21"/>
        </w:rPr>
        <w:t>c)</w:t>
      </w:r>
      <w:r>
        <w:rPr>
          <w:rFonts w:ascii="Courier New" w:hAnsi="Courier New" w:cs="Courier New" w:hint="eastAsia"/>
          <w:kern w:val="0"/>
          <w:szCs w:val="21"/>
        </w:rPr>
        <w:t>对华为内部</w:t>
      </w:r>
      <w:r>
        <w:rPr>
          <w:rFonts w:ascii="Courier New" w:hAnsi="Courier New" w:cs="Courier New" w:hint="eastAsia"/>
          <w:kern w:val="0"/>
          <w:szCs w:val="21"/>
        </w:rPr>
        <w:t>appID</w:t>
      </w:r>
      <w:r>
        <w:rPr>
          <w:rFonts w:ascii="Courier New" w:hAnsi="Courier New" w:cs="Courier New" w:hint="eastAsia"/>
          <w:kern w:val="0"/>
          <w:szCs w:val="21"/>
        </w:rPr>
        <w:t>采用排除法配置</w:t>
      </w:r>
      <w:r w:rsidR="00C876C8">
        <w:rPr>
          <w:rFonts w:ascii="Courier New" w:hAnsi="Courier New" w:cs="Courier New" w:hint="eastAsia"/>
          <w:kern w:val="0"/>
          <w:szCs w:val="21"/>
        </w:rPr>
        <w:t>。</w:t>
      </w:r>
    </w:p>
    <w:p w:rsidR="00944720" w:rsidRPr="00944720" w:rsidRDefault="00944720" w:rsidP="00944720">
      <w:pPr>
        <w:ind w:firstLine="420"/>
        <w:rPr>
          <w:rFonts w:ascii="Courier New" w:hAnsi="Courier New" w:cs="Courier New"/>
          <w:kern w:val="0"/>
          <w:szCs w:val="21"/>
        </w:rPr>
      </w:pPr>
      <w:r>
        <w:rPr>
          <w:rFonts w:ascii="Courier New" w:hAnsi="Courier New" w:cs="Courier New" w:hint="eastAsia"/>
          <w:kern w:val="0"/>
          <w:szCs w:val="21"/>
        </w:rPr>
        <w:t>d)</w:t>
      </w:r>
      <w:r>
        <w:rPr>
          <w:rFonts w:ascii="Courier New" w:hAnsi="Courier New" w:cs="Courier New" w:hint="eastAsia"/>
          <w:kern w:val="0"/>
          <w:szCs w:val="21"/>
        </w:rPr>
        <w:t>对第</w:t>
      </w:r>
      <w:r>
        <w:rPr>
          <w:rFonts w:ascii="Courier New" w:hAnsi="Courier New" w:cs="Courier New" w:hint="eastAsia"/>
          <w:kern w:val="0"/>
          <w:szCs w:val="21"/>
        </w:rPr>
        <w:t>3</w:t>
      </w:r>
      <w:r>
        <w:rPr>
          <w:rFonts w:ascii="Courier New" w:hAnsi="Courier New" w:cs="Courier New" w:hint="eastAsia"/>
          <w:kern w:val="0"/>
          <w:szCs w:val="21"/>
        </w:rPr>
        <w:t>方</w:t>
      </w:r>
      <w:r>
        <w:rPr>
          <w:rFonts w:ascii="Courier New" w:hAnsi="Courier New" w:cs="Courier New" w:hint="eastAsia"/>
          <w:kern w:val="0"/>
          <w:szCs w:val="21"/>
        </w:rPr>
        <w:t>appID(</w:t>
      </w:r>
      <w:r>
        <w:rPr>
          <w:rFonts w:ascii="Courier New" w:hAnsi="Courier New" w:cs="Courier New" w:hint="eastAsia"/>
          <w:kern w:val="0"/>
          <w:szCs w:val="21"/>
        </w:rPr>
        <w:t>即</w:t>
      </w:r>
      <w:r>
        <w:rPr>
          <w:rFonts w:ascii="Courier New" w:hAnsi="Courier New" w:cs="Courier New" w:hint="eastAsia"/>
          <w:kern w:val="0"/>
          <w:szCs w:val="21"/>
        </w:rPr>
        <w:t>client_id)</w:t>
      </w:r>
      <w:r>
        <w:rPr>
          <w:rFonts w:ascii="Courier New" w:hAnsi="Courier New" w:cs="Courier New" w:hint="eastAsia"/>
          <w:kern w:val="0"/>
          <w:szCs w:val="21"/>
        </w:rPr>
        <w:t>，按允许方式配置（先只配置开放查询用户信息和</w:t>
      </w:r>
      <w:r>
        <w:rPr>
          <w:rFonts w:ascii="Courier New" w:hAnsi="Courier New" w:cs="Courier New" w:hint="eastAsia"/>
          <w:kern w:val="0"/>
          <w:szCs w:val="21"/>
        </w:rPr>
        <w:t>serviceTokenAuth</w:t>
      </w:r>
      <w:r>
        <w:rPr>
          <w:rFonts w:ascii="Courier New" w:hAnsi="Courier New" w:cs="Courier New" w:hint="eastAsia"/>
          <w:kern w:val="0"/>
          <w:szCs w:val="21"/>
        </w:rPr>
        <w:t>接口）</w:t>
      </w:r>
      <w:r>
        <w:rPr>
          <w:rFonts w:ascii="Courier New" w:hAnsi="Courier New" w:cs="Courier New" w:hint="eastAsia"/>
          <w:kern w:val="0"/>
          <w:szCs w:val="21"/>
        </w:rPr>
        <w:t>.</w:t>
      </w:r>
    </w:p>
    <w:p w:rsidR="00C876C8" w:rsidRDefault="00C876C8" w:rsidP="00C876C8"/>
    <w:p w:rsidR="00C876C8" w:rsidRDefault="00C876C8" w:rsidP="001020EA"/>
    <w:p w:rsidR="00624184" w:rsidRDefault="00227BF0" w:rsidP="00F52EEA">
      <w:pPr>
        <w:widowControl/>
        <w:jc w:val="left"/>
        <w:rPr>
          <w:lang w:val="fr-FR"/>
        </w:rPr>
      </w:pPr>
      <w:r>
        <w:rPr>
          <w:lang w:val="fr-FR"/>
        </w:rPr>
        <w:br w:type="page"/>
      </w:r>
    </w:p>
    <w:p w:rsidR="001475D0" w:rsidRPr="001475D0" w:rsidRDefault="00DD06D0" w:rsidP="00A24EA7">
      <w:pPr>
        <w:pStyle w:val="10"/>
      </w:pPr>
      <w:bookmarkStart w:id="35" w:name="_Toc317101255"/>
      <w:r>
        <w:rPr>
          <w:rFonts w:hint="eastAsia"/>
        </w:rPr>
        <w:lastRenderedPageBreak/>
        <w:t>用户</w:t>
      </w:r>
      <w:r w:rsidR="001475D0" w:rsidRPr="00DD06D0">
        <w:rPr>
          <w:rFonts w:hint="eastAsia"/>
        </w:rPr>
        <w:t>帐号管理</w:t>
      </w:r>
      <w:r>
        <w:rPr>
          <w:rFonts w:hint="eastAsia"/>
        </w:rPr>
        <w:t>IUserInfoMng</w:t>
      </w:r>
      <w:bookmarkEnd w:id="35"/>
    </w:p>
    <w:p w:rsidR="0036109B" w:rsidRDefault="00B367D1" w:rsidP="00DD06D0">
      <w:pPr>
        <w:pStyle w:val="21"/>
        <w:numPr>
          <w:ilvl w:val="1"/>
          <w:numId w:val="1"/>
        </w:numPr>
        <w:rPr>
          <w:rStyle w:val="210"/>
        </w:rPr>
      </w:pPr>
      <w:bookmarkStart w:id="36" w:name="_Toc317101256"/>
      <w:r w:rsidRPr="00DD06D0">
        <w:rPr>
          <w:rStyle w:val="210"/>
        </w:rPr>
        <w:t>register</w:t>
      </w:r>
      <w:r w:rsidR="00C8364D">
        <w:rPr>
          <w:rStyle w:val="210"/>
          <w:rFonts w:hint="eastAsia"/>
        </w:rPr>
        <w:t>CloudAccount</w:t>
      </w:r>
      <w:r w:rsidR="00DD06D0">
        <w:rPr>
          <w:rStyle w:val="210"/>
          <w:rFonts w:hint="eastAsia"/>
        </w:rPr>
        <w:t>用户注册</w:t>
      </w:r>
      <w:bookmarkEnd w:id="36"/>
    </w:p>
    <w:p w:rsidR="00B367D1" w:rsidRDefault="00DE7E02" w:rsidP="00407B6C">
      <w:pPr>
        <w:pStyle w:val="31"/>
        <w:rPr>
          <w:rStyle w:val="210"/>
        </w:rPr>
      </w:pPr>
      <w:bookmarkStart w:id="37" w:name="_Toc317101257"/>
      <w:r>
        <w:rPr>
          <w:rStyle w:val="210"/>
          <w:rFonts w:hint="eastAsia"/>
        </w:rPr>
        <w:t>J</w:t>
      </w:r>
      <w:r w:rsidR="003F1820">
        <w:rPr>
          <w:rStyle w:val="210"/>
          <w:rFonts w:hint="eastAsia"/>
        </w:rPr>
        <w:t>SON</w:t>
      </w:r>
      <w:r w:rsidR="00F63120">
        <w:rPr>
          <w:rStyle w:val="210"/>
          <w:rFonts w:hint="eastAsia"/>
        </w:rPr>
        <w:t>＋</w:t>
      </w:r>
      <w:r w:rsidR="0036109B">
        <w:rPr>
          <w:rStyle w:val="210"/>
          <w:rFonts w:hint="eastAsia"/>
        </w:rPr>
        <w:t>SOAP</w:t>
      </w:r>
      <w:r w:rsidR="0036109B">
        <w:rPr>
          <w:rStyle w:val="210"/>
          <w:rFonts w:hint="eastAsia"/>
        </w:rPr>
        <w:t>接口</w:t>
      </w:r>
      <w:bookmarkEnd w:id="37"/>
    </w:p>
    <w:p w:rsidR="00B367D1" w:rsidRDefault="00B367D1" w:rsidP="00407B6C">
      <w:pPr>
        <w:pStyle w:val="41"/>
      </w:pPr>
      <w:r>
        <w:rPr>
          <w:rFonts w:hint="eastAsia"/>
        </w:rPr>
        <w:t>描述</w:t>
      </w:r>
    </w:p>
    <w:p w:rsidR="00B367D1" w:rsidRDefault="00B367D1" w:rsidP="00DD06D0">
      <w:pPr>
        <w:ind w:firstLine="180"/>
      </w:pPr>
      <w:r>
        <w:rPr>
          <w:rFonts w:hint="eastAsia"/>
        </w:rPr>
        <w:t>用户注册接口。</w:t>
      </w:r>
      <w:r w:rsidR="00167FCB">
        <w:rPr>
          <w:rFonts w:hint="eastAsia"/>
        </w:rPr>
        <w:t xml:space="preserve">Account </w:t>
      </w:r>
      <w:r w:rsidR="001401E6">
        <w:rPr>
          <w:rFonts w:hint="eastAsia"/>
        </w:rPr>
        <w:t>Service</w:t>
      </w:r>
      <w:r w:rsidR="00B91F27">
        <w:rPr>
          <w:rFonts w:hint="eastAsia"/>
        </w:rPr>
        <w:t>或</w:t>
      </w:r>
      <w:r w:rsidR="00DD06D0">
        <w:rPr>
          <w:rFonts w:hint="eastAsia"/>
        </w:rPr>
        <w:t>Portal</w:t>
      </w:r>
      <w:r>
        <w:rPr>
          <w:rFonts w:hint="eastAsia"/>
        </w:rPr>
        <w:t>通过该接口向</w:t>
      </w:r>
      <w:r w:rsidR="00B91F27">
        <w:rPr>
          <w:rFonts w:hint="eastAsia"/>
        </w:rPr>
        <w:t>UserProfile</w:t>
      </w:r>
      <w:r>
        <w:rPr>
          <w:rFonts w:hint="eastAsia"/>
        </w:rPr>
        <w:t>发起用户注册请求。</w:t>
      </w:r>
    </w:p>
    <w:p w:rsidR="00B1062D" w:rsidRDefault="00B1062D" w:rsidP="00DD06D0">
      <w:pPr>
        <w:ind w:firstLine="180"/>
      </w:pPr>
      <w:r>
        <w:rPr>
          <w:rFonts w:hint="eastAsia"/>
        </w:rPr>
        <w:t>如果注册时，填写了</w:t>
      </w:r>
      <w:r w:rsidR="009D21BA">
        <w:rPr>
          <w:rFonts w:hint="eastAsia"/>
        </w:rPr>
        <w:t>安全</w:t>
      </w:r>
      <w:r>
        <w:rPr>
          <w:rFonts w:hint="eastAsia"/>
        </w:rPr>
        <w:t>邮箱，则发激活邮件，参考</w:t>
      </w:r>
      <w:r>
        <w:rPr>
          <w:rFonts w:hint="eastAsia"/>
        </w:rPr>
        <w:t>updateUserInfo</w:t>
      </w:r>
      <w:r>
        <w:rPr>
          <w:rFonts w:hint="eastAsia"/>
        </w:rPr>
        <w:t>接口邮件格式描述。</w:t>
      </w:r>
    </w:p>
    <w:p w:rsidR="009D21BA" w:rsidRDefault="009D21BA" w:rsidP="009D21BA">
      <w:pPr>
        <w:autoSpaceDE w:val="0"/>
        <w:autoSpaceDN w:val="0"/>
        <w:adjustRightInd w:val="0"/>
        <w:ind w:firstLine="180"/>
        <w:jc w:val="left"/>
        <w:rPr>
          <w:rFonts w:ascii="宋体" w:cs="宋体"/>
          <w:color w:val="000000"/>
          <w:kern w:val="0"/>
          <w:sz w:val="20"/>
          <w:szCs w:val="20"/>
        </w:rPr>
      </w:pPr>
      <w:r>
        <w:rPr>
          <w:rFonts w:ascii="宋体" w:cs="宋体" w:hint="eastAsia"/>
          <w:color w:val="000000"/>
          <w:kern w:val="0"/>
          <w:sz w:val="20"/>
          <w:szCs w:val="20"/>
        </w:rPr>
        <w:t>注册或修改用户信息登记的</w:t>
      </w:r>
      <w:r>
        <w:rPr>
          <w:rFonts w:ascii="宋体" w:cs="宋体" w:hint="eastAsia"/>
          <w:color w:val="000000"/>
          <w:kern w:val="0"/>
          <w:sz w:val="18"/>
          <w:szCs w:val="18"/>
        </w:rPr>
        <w:t>安全邮箱</w:t>
      </w:r>
      <w:r>
        <w:rPr>
          <w:rFonts w:ascii="宋体" w:cs="宋体" w:hint="eastAsia"/>
          <w:color w:val="000000"/>
          <w:kern w:val="0"/>
          <w:sz w:val="20"/>
          <w:szCs w:val="20"/>
        </w:rPr>
        <w:t>和</w:t>
      </w:r>
      <w:r>
        <w:rPr>
          <w:rFonts w:ascii="宋体" w:cs="宋体" w:hint="eastAsia"/>
          <w:color w:val="000000"/>
          <w:kern w:val="0"/>
          <w:sz w:val="18"/>
          <w:szCs w:val="18"/>
        </w:rPr>
        <w:t>终端云登记的手机号码</w:t>
      </w:r>
      <w:r>
        <w:rPr>
          <w:rFonts w:ascii="宋体" w:cs="宋体" w:hint="eastAsia"/>
          <w:color w:val="000000"/>
          <w:kern w:val="0"/>
          <w:sz w:val="20"/>
          <w:szCs w:val="20"/>
        </w:rPr>
        <w:t>，不作为账号。即</w:t>
      </w:r>
      <w:r>
        <w:rPr>
          <w:rFonts w:ascii="宋体" w:cs="宋体"/>
          <w:color w:val="000000"/>
          <w:kern w:val="0"/>
          <w:sz w:val="20"/>
          <w:szCs w:val="20"/>
        </w:rPr>
        <w:t>AccountType</w:t>
      </w:r>
      <w:r>
        <w:rPr>
          <w:rFonts w:ascii="宋体" w:cs="宋体" w:hint="eastAsia"/>
          <w:color w:val="000000"/>
          <w:kern w:val="0"/>
          <w:sz w:val="20"/>
          <w:szCs w:val="20"/>
        </w:rPr>
        <w:t>＝</w:t>
      </w:r>
      <w:r w:rsidR="00814E96">
        <w:rPr>
          <w:rFonts w:ascii="宋体" w:cs="宋体" w:hint="eastAsia"/>
          <w:color w:val="000000"/>
          <w:kern w:val="0"/>
          <w:sz w:val="20"/>
          <w:szCs w:val="20"/>
        </w:rPr>
        <w:t>5</w:t>
      </w:r>
      <w:r>
        <w:rPr>
          <w:rFonts w:ascii="宋体" w:cs="宋体"/>
          <w:color w:val="000000"/>
          <w:kern w:val="0"/>
          <w:sz w:val="20"/>
          <w:szCs w:val="20"/>
        </w:rPr>
        <w:t>/</w:t>
      </w:r>
      <w:r w:rsidR="00814E96">
        <w:rPr>
          <w:rFonts w:ascii="宋体" w:cs="宋体" w:hint="eastAsia"/>
          <w:color w:val="000000"/>
          <w:kern w:val="0"/>
          <w:sz w:val="20"/>
          <w:szCs w:val="20"/>
        </w:rPr>
        <w:t>6</w:t>
      </w:r>
      <w:r>
        <w:rPr>
          <w:rFonts w:ascii="宋体" w:cs="宋体" w:hint="eastAsia"/>
          <w:color w:val="000000"/>
          <w:kern w:val="0"/>
          <w:sz w:val="20"/>
          <w:szCs w:val="20"/>
        </w:rPr>
        <w:t>，不允许做登录账号。</w:t>
      </w:r>
    </w:p>
    <w:p w:rsidR="00883363" w:rsidRDefault="00883363" w:rsidP="009D21BA">
      <w:pPr>
        <w:ind w:firstLine="180"/>
        <w:rPr>
          <w:rFonts w:ascii="宋体" w:cs="宋体"/>
          <w:color w:val="000000"/>
          <w:kern w:val="0"/>
          <w:sz w:val="20"/>
          <w:szCs w:val="20"/>
        </w:rPr>
      </w:pPr>
      <w:r>
        <w:rPr>
          <w:rFonts w:ascii="宋体" w:cs="宋体" w:hint="eastAsia"/>
          <w:color w:val="000000"/>
          <w:kern w:val="0"/>
          <w:sz w:val="20"/>
          <w:szCs w:val="20"/>
        </w:rPr>
        <w:t>当账号为手机号码和邮箱时，支持根据</w:t>
      </w:r>
      <w:r w:rsidRPr="00883363">
        <w:rPr>
          <w:rFonts w:ascii="宋体" w:cs="宋体" w:hint="eastAsia"/>
          <w:color w:val="000000"/>
          <w:kern w:val="0"/>
          <w:sz w:val="20"/>
          <w:szCs w:val="20"/>
        </w:rPr>
        <w:t>reqClientType配置不发送</w:t>
      </w:r>
      <w:r>
        <w:rPr>
          <w:rFonts w:ascii="宋体" w:cs="宋体" w:hint="eastAsia"/>
          <w:color w:val="000000"/>
          <w:kern w:val="0"/>
          <w:sz w:val="20"/>
          <w:szCs w:val="20"/>
        </w:rPr>
        <w:t>激活</w:t>
      </w:r>
      <w:r w:rsidRPr="00883363">
        <w:rPr>
          <w:rFonts w:ascii="宋体" w:cs="宋体" w:hint="eastAsia"/>
          <w:color w:val="000000"/>
          <w:kern w:val="0"/>
          <w:sz w:val="20"/>
          <w:szCs w:val="20"/>
        </w:rPr>
        <w:t>短信</w:t>
      </w:r>
      <w:r>
        <w:rPr>
          <w:rFonts w:ascii="宋体" w:cs="宋体" w:hint="eastAsia"/>
          <w:color w:val="000000"/>
          <w:kern w:val="0"/>
          <w:sz w:val="20"/>
          <w:szCs w:val="20"/>
        </w:rPr>
        <w:t>和激活邮件。</w:t>
      </w:r>
    </w:p>
    <w:p w:rsidR="00086354" w:rsidRDefault="00086354" w:rsidP="009D21BA">
      <w:pPr>
        <w:ind w:firstLine="180"/>
        <w:rPr>
          <w:rFonts w:ascii="宋体" w:hAnsi="宋体"/>
          <w:sz w:val="18"/>
          <w:szCs w:val="18"/>
          <w:lang w:val="en-GB"/>
        </w:rPr>
      </w:pPr>
    </w:p>
    <w:p w:rsidR="00CD3F2D" w:rsidRPr="00CD3F2D" w:rsidRDefault="00CD3F2D" w:rsidP="00C1297A">
      <w:pPr>
        <w:ind w:firstLine="180"/>
        <w:jc w:val="left"/>
        <w:rPr>
          <w:rFonts w:ascii="宋体" w:hAnsi="宋体"/>
          <w:sz w:val="18"/>
          <w:szCs w:val="18"/>
        </w:rPr>
      </w:pPr>
      <w:r>
        <w:rPr>
          <w:rFonts w:ascii="宋体" w:hAnsi="宋体" w:hint="eastAsia"/>
          <w:sz w:val="18"/>
          <w:szCs w:val="18"/>
          <w:lang w:val="en-GB"/>
        </w:rPr>
        <w:t>背景：</w:t>
      </w:r>
      <w:r w:rsidRPr="00CD3F2D">
        <w:rPr>
          <w:rFonts w:hint="eastAsia"/>
          <w:sz w:val="20"/>
        </w:rPr>
        <w:t>10</w:t>
      </w:r>
      <w:r w:rsidRPr="00CD3F2D">
        <w:rPr>
          <w:rFonts w:hint="eastAsia"/>
          <w:sz w:val="20"/>
        </w:rPr>
        <w:t>月份以后版本，终端云规划只支持手机和邮箱注册</w:t>
      </w:r>
      <w:r>
        <w:rPr>
          <w:rFonts w:hint="eastAsia"/>
          <w:sz w:val="20"/>
        </w:rPr>
        <w:t>，仍兼容用户名账号登录。</w:t>
      </w:r>
      <w:r>
        <w:rPr>
          <w:rFonts w:hint="eastAsia"/>
          <w:sz w:val="20"/>
        </w:rPr>
        <w:t>HWS</w:t>
      </w:r>
      <w:r w:rsidRPr="00CD3F2D">
        <w:rPr>
          <w:rFonts w:hint="eastAsia"/>
          <w:sz w:val="20"/>
        </w:rPr>
        <w:t>业务仍保留用户名注册</w:t>
      </w:r>
      <w:r>
        <w:rPr>
          <w:rFonts w:hint="eastAsia"/>
          <w:sz w:val="20"/>
        </w:rPr>
        <w:t>。</w:t>
      </w:r>
    </w:p>
    <w:p w:rsidR="00B205B7" w:rsidRDefault="00C1297A" w:rsidP="009D21BA">
      <w:pPr>
        <w:ind w:firstLine="180"/>
        <w:rPr>
          <w:rFonts w:ascii="宋体" w:hAnsi="宋体"/>
          <w:sz w:val="18"/>
          <w:szCs w:val="18"/>
          <w:lang w:val="en-GB"/>
        </w:rPr>
      </w:pPr>
      <w:r>
        <w:rPr>
          <w:rFonts w:ascii="宋体" w:hAnsi="宋体" w:hint="eastAsia"/>
          <w:sz w:val="18"/>
          <w:szCs w:val="18"/>
          <w:lang w:val="en-GB"/>
        </w:rPr>
        <w:t>客户端体验要求</w:t>
      </w:r>
      <w:r w:rsidR="00B205B7">
        <w:rPr>
          <w:rFonts w:ascii="宋体" w:hAnsi="宋体" w:hint="eastAsia"/>
          <w:sz w:val="18"/>
          <w:szCs w:val="18"/>
          <w:lang w:val="en-GB"/>
        </w:rPr>
        <w:t>：登录时，用户</w:t>
      </w:r>
      <w:r>
        <w:rPr>
          <w:rFonts w:ascii="宋体" w:hAnsi="宋体" w:hint="eastAsia"/>
          <w:sz w:val="18"/>
          <w:szCs w:val="18"/>
          <w:lang w:val="en-GB"/>
        </w:rPr>
        <w:t>无需</w:t>
      </w:r>
      <w:r w:rsidR="00B205B7">
        <w:rPr>
          <w:rFonts w:ascii="宋体" w:hAnsi="宋体" w:hint="eastAsia"/>
          <w:sz w:val="18"/>
          <w:szCs w:val="18"/>
          <w:lang w:val="en-GB"/>
        </w:rPr>
        <w:t>选择账号类型（用户名/邮箱/手机），而是自动根据格式识别。</w:t>
      </w:r>
    </w:p>
    <w:p w:rsidR="00B205B7" w:rsidRDefault="00941B22" w:rsidP="009D21BA">
      <w:pPr>
        <w:ind w:firstLine="180"/>
        <w:rPr>
          <w:rFonts w:ascii="宋体" w:hAnsi="宋体"/>
          <w:sz w:val="18"/>
          <w:szCs w:val="18"/>
          <w:lang w:val="en-GB"/>
        </w:rPr>
      </w:pPr>
      <w:r>
        <w:rPr>
          <w:rFonts w:ascii="宋体" w:hAnsi="宋体" w:hint="eastAsia"/>
          <w:sz w:val="18"/>
          <w:szCs w:val="18"/>
          <w:lang w:val="en-GB"/>
        </w:rPr>
        <w:t>服务端</w:t>
      </w:r>
      <w:r w:rsidR="00B205B7">
        <w:rPr>
          <w:rFonts w:ascii="宋体" w:hAnsi="宋体" w:hint="eastAsia"/>
          <w:sz w:val="18"/>
          <w:szCs w:val="18"/>
          <w:lang w:val="en-GB"/>
        </w:rPr>
        <w:t>兼容总原则：</w:t>
      </w:r>
    </w:p>
    <w:p w:rsidR="00987CC9" w:rsidRDefault="00E97D26" w:rsidP="009C6B47">
      <w:pPr>
        <w:numPr>
          <w:ilvl w:val="0"/>
          <w:numId w:val="39"/>
        </w:numPr>
        <w:tabs>
          <w:tab w:val="num" w:pos="1020"/>
        </w:tabs>
        <w:ind w:leftChars="400" w:left="1560"/>
        <w:rPr>
          <w:rFonts w:ascii="宋体" w:hAnsi="宋体"/>
          <w:sz w:val="18"/>
          <w:szCs w:val="18"/>
          <w:lang w:val="en-GB"/>
        </w:rPr>
      </w:pPr>
      <w:r w:rsidRPr="00D85D0A">
        <w:rPr>
          <w:rFonts w:ascii="宋体" w:hAnsi="宋体" w:hint="eastAsia"/>
          <w:sz w:val="18"/>
          <w:szCs w:val="18"/>
          <w:lang w:val="en-GB"/>
        </w:rPr>
        <w:t>客户端输入“AccountType!＝0用户名</w:t>
      </w:r>
      <w:r w:rsidRPr="00D85D0A">
        <w:rPr>
          <w:rFonts w:ascii="宋体" w:hAnsi="宋体"/>
          <w:sz w:val="18"/>
          <w:szCs w:val="18"/>
          <w:lang w:val="en-GB"/>
        </w:rPr>
        <w:t>”</w:t>
      </w:r>
      <w:r w:rsidRPr="00D85D0A">
        <w:rPr>
          <w:rFonts w:ascii="宋体" w:hAnsi="宋体" w:hint="eastAsia"/>
          <w:sz w:val="18"/>
          <w:szCs w:val="18"/>
          <w:lang w:val="en-GB"/>
        </w:rPr>
        <w:t>时，UP服务端按输入的账号类型</w:t>
      </w:r>
      <w:r w:rsidR="00CD3F2D" w:rsidRPr="00D85D0A">
        <w:rPr>
          <w:rFonts w:ascii="宋体" w:hAnsi="宋体" w:hint="eastAsia"/>
          <w:sz w:val="18"/>
          <w:szCs w:val="18"/>
          <w:lang w:val="en-GB"/>
        </w:rPr>
        <w:t>做严格的格式判断</w:t>
      </w:r>
      <w:r w:rsidRPr="00D85D0A">
        <w:rPr>
          <w:rFonts w:ascii="宋体" w:hAnsi="宋体" w:hint="eastAsia"/>
          <w:sz w:val="18"/>
          <w:szCs w:val="18"/>
          <w:lang w:val="en-GB"/>
        </w:rPr>
        <w:t>处理。</w:t>
      </w:r>
    </w:p>
    <w:p w:rsidR="00987CC9" w:rsidRDefault="00E97D26" w:rsidP="009C6B47">
      <w:pPr>
        <w:numPr>
          <w:ilvl w:val="0"/>
          <w:numId w:val="39"/>
        </w:numPr>
        <w:tabs>
          <w:tab w:val="num" w:pos="1020"/>
        </w:tabs>
        <w:ind w:leftChars="400" w:left="1560"/>
        <w:jc w:val="left"/>
        <w:rPr>
          <w:rFonts w:ascii="宋体" w:hAnsi="宋体"/>
          <w:sz w:val="18"/>
          <w:szCs w:val="18"/>
          <w:lang w:val="en-GB"/>
        </w:rPr>
      </w:pPr>
      <w:r w:rsidRPr="00D85D0A">
        <w:rPr>
          <w:rFonts w:ascii="宋体" w:hAnsi="宋体" w:hint="eastAsia"/>
          <w:sz w:val="18"/>
          <w:szCs w:val="18"/>
          <w:lang w:val="en-GB"/>
        </w:rPr>
        <w:t>客户端输入“AccountType＝0”时，由UP服务端区分“用户名/邮箱/手机”账号类型</w:t>
      </w:r>
      <w:r w:rsidR="00CD3F2D" w:rsidRPr="00D85D0A">
        <w:rPr>
          <w:rFonts w:ascii="宋体" w:hAnsi="宋体" w:hint="eastAsia"/>
          <w:sz w:val="18"/>
          <w:szCs w:val="18"/>
          <w:lang w:val="en-GB"/>
        </w:rPr>
        <w:t>，并在格式判断上放宽要求，以兼容老版本</w:t>
      </w:r>
      <w:r w:rsidRPr="00D85D0A">
        <w:rPr>
          <w:rFonts w:ascii="宋体" w:hAnsi="宋体" w:hint="eastAsia"/>
          <w:sz w:val="18"/>
          <w:szCs w:val="18"/>
          <w:lang w:val="en-GB"/>
        </w:rPr>
        <w:t>。</w:t>
      </w:r>
    </w:p>
    <w:p w:rsidR="00ED114B" w:rsidRDefault="00AE5D06">
      <w:pPr>
        <w:numPr>
          <w:ilvl w:val="0"/>
          <w:numId w:val="47"/>
        </w:numPr>
        <w:tabs>
          <w:tab w:val="num" w:pos="1680"/>
          <w:tab w:val="num" w:pos="1980"/>
        </w:tabs>
        <w:ind w:leftChars="714" w:left="1859"/>
        <w:rPr>
          <w:rFonts w:ascii="宋体" w:hAnsi="宋体"/>
          <w:sz w:val="18"/>
          <w:szCs w:val="18"/>
          <w:lang w:val="en-GB"/>
        </w:rPr>
      </w:pPr>
      <w:r>
        <w:rPr>
          <w:rFonts w:ascii="宋体" w:hAnsi="宋体" w:hint="eastAsia"/>
          <w:sz w:val="18"/>
          <w:szCs w:val="18"/>
          <w:lang w:val="en-GB"/>
        </w:rPr>
        <w:t>全数字或+开头的全数字，全当手机账号</w:t>
      </w:r>
      <w:r w:rsidR="00860F4F">
        <w:rPr>
          <w:rFonts w:ascii="宋体" w:hAnsi="宋体" w:hint="eastAsia"/>
          <w:sz w:val="18"/>
          <w:szCs w:val="18"/>
          <w:lang w:val="en-GB"/>
        </w:rPr>
        <w:t>（包含不符合格式要求的</w:t>
      </w:r>
      <w:r>
        <w:rPr>
          <w:rFonts w:ascii="宋体" w:hAnsi="宋体" w:hint="eastAsia"/>
          <w:sz w:val="18"/>
          <w:szCs w:val="18"/>
          <w:lang w:val="en-GB"/>
        </w:rPr>
        <w:t>手机账号）。</w:t>
      </w:r>
    </w:p>
    <w:p w:rsidR="00ED114B" w:rsidRDefault="00AE5D06">
      <w:pPr>
        <w:numPr>
          <w:ilvl w:val="0"/>
          <w:numId w:val="47"/>
        </w:numPr>
        <w:tabs>
          <w:tab w:val="num" w:pos="1680"/>
          <w:tab w:val="num" w:pos="1980"/>
        </w:tabs>
        <w:ind w:leftChars="714" w:left="1859"/>
        <w:rPr>
          <w:rFonts w:ascii="宋体" w:hAnsi="宋体"/>
          <w:sz w:val="18"/>
          <w:szCs w:val="18"/>
          <w:lang w:val="en-GB"/>
        </w:rPr>
      </w:pPr>
      <w:r>
        <w:rPr>
          <w:rFonts w:ascii="宋体" w:hAnsi="宋体" w:hint="eastAsia"/>
          <w:sz w:val="18"/>
          <w:szCs w:val="18"/>
          <w:lang w:val="en-GB"/>
        </w:rPr>
        <w:t>带@符号的，全当邮箱账号（包含</w:t>
      </w:r>
      <w:r w:rsidR="00860F4F">
        <w:rPr>
          <w:rFonts w:ascii="宋体" w:hAnsi="宋体" w:hint="eastAsia"/>
          <w:sz w:val="18"/>
          <w:szCs w:val="18"/>
          <w:lang w:val="en-GB"/>
        </w:rPr>
        <w:t>不符合格式要求的</w:t>
      </w:r>
      <w:r>
        <w:rPr>
          <w:rFonts w:ascii="宋体" w:hAnsi="宋体" w:hint="eastAsia"/>
          <w:sz w:val="18"/>
          <w:szCs w:val="18"/>
          <w:lang w:val="en-GB"/>
        </w:rPr>
        <w:t>邮箱账号）。</w:t>
      </w:r>
    </w:p>
    <w:p w:rsidR="00ED114B" w:rsidRDefault="00860F4F">
      <w:pPr>
        <w:numPr>
          <w:ilvl w:val="0"/>
          <w:numId w:val="47"/>
        </w:numPr>
        <w:tabs>
          <w:tab w:val="num" w:pos="1680"/>
          <w:tab w:val="num" w:pos="1980"/>
        </w:tabs>
        <w:ind w:leftChars="714" w:left="1859"/>
        <w:rPr>
          <w:rFonts w:ascii="宋体" w:hAnsi="宋体"/>
          <w:sz w:val="18"/>
          <w:szCs w:val="18"/>
          <w:lang w:val="en-GB"/>
        </w:rPr>
      </w:pPr>
      <w:r>
        <w:rPr>
          <w:rFonts w:ascii="宋体" w:hAnsi="宋体" w:hint="eastAsia"/>
          <w:sz w:val="18"/>
          <w:szCs w:val="18"/>
          <w:lang w:val="en-GB"/>
        </w:rPr>
        <w:t>其他为用户名账号。</w:t>
      </w:r>
    </w:p>
    <w:p w:rsidR="00987CC9" w:rsidRDefault="00860F4F" w:rsidP="009C6B47">
      <w:pPr>
        <w:numPr>
          <w:ilvl w:val="0"/>
          <w:numId w:val="39"/>
        </w:numPr>
        <w:tabs>
          <w:tab w:val="num" w:pos="1020"/>
        </w:tabs>
        <w:ind w:leftChars="400" w:left="1560"/>
        <w:rPr>
          <w:rFonts w:ascii="宋体" w:hAnsi="宋体"/>
          <w:sz w:val="18"/>
          <w:szCs w:val="18"/>
          <w:lang w:val="en-GB"/>
        </w:rPr>
      </w:pPr>
      <w:r>
        <w:rPr>
          <w:rFonts w:ascii="宋体" w:hAnsi="宋体" w:hint="eastAsia"/>
          <w:sz w:val="18"/>
          <w:szCs w:val="18"/>
          <w:lang w:val="en-GB"/>
        </w:rPr>
        <w:t>注册接口对账号类型的格式做严格的判断</w:t>
      </w:r>
      <w:r w:rsidR="00FA5700">
        <w:rPr>
          <w:rFonts w:ascii="宋体" w:hAnsi="宋体" w:hint="eastAsia"/>
          <w:sz w:val="18"/>
          <w:szCs w:val="18"/>
          <w:lang w:val="en-GB"/>
        </w:rPr>
        <w:t>，降低不符合格式的新增用户。</w:t>
      </w:r>
    </w:p>
    <w:p w:rsidR="00987CC9" w:rsidRDefault="00CD3F2D" w:rsidP="009C6B47">
      <w:pPr>
        <w:numPr>
          <w:ilvl w:val="0"/>
          <w:numId w:val="39"/>
        </w:numPr>
        <w:tabs>
          <w:tab w:val="num" w:pos="1020"/>
        </w:tabs>
        <w:ind w:leftChars="400" w:left="1560"/>
        <w:rPr>
          <w:rFonts w:ascii="宋体" w:hAnsi="宋体"/>
          <w:sz w:val="18"/>
          <w:szCs w:val="18"/>
          <w:lang w:val="en-GB"/>
        </w:rPr>
      </w:pPr>
      <w:r>
        <w:rPr>
          <w:rFonts w:ascii="宋体" w:hAnsi="宋体" w:hint="eastAsia"/>
          <w:sz w:val="18"/>
          <w:szCs w:val="18"/>
          <w:lang w:val="en-GB"/>
        </w:rPr>
        <w:t>登录等其他接口，输入格式按宽松要求处理，以查数据库为准判断。</w:t>
      </w:r>
    </w:p>
    <w:p w:rsidR="00B373EA" w:rsidRDefault="00B373EA" w:rsidP="00B373EA">
      <w:pPr>
        <w:ind w:left="540"/>
        <w:rPr>
          <w:rFonts w:ascii="宋体" w:hAnsi="宋体"/>
          <w:sz w:val="18"/>
          <w:szCs w:val="18"/>
          <w:lang w:val="en-GB"/>
        </w:rPr>
      </w:pPr>
    </w:p>
    <w:p w:rsidR="00B373EA" w:rsidRDefault="00FA5700" w:rsidP="00B373EA">
      <w:pPr>
        <w:ind w:firstLine="180"/>
        <w:rPr>
          <w:rFonts w:ascii="宋体" w:hAnsi="宋体"/>
          <w:sz w:val="18"/>
          <w:szCs w:val="18"/>
          <w:lang w:val="en-GB"/>
        </w:rPr>
      </w:pPr>
      <w:r>
        <w:rPr>
          <w:rFonts w:ascii="宋体" w:hAnsi="宋体" w:hint="eastAsia"/>
          <w:sz w:val="18"/>
          <w:szCs w:val="18"/>
          <w:lang w:val="en-GB"/>
        </w:rPr>
        <w:t>新版本终端Portal和手机客户端</w:t>
      </w:r>
      <w:r w:rsidR="00B373EA">
        <w:rPr>
          <w:rFonts w:ascii="宋体" w:hAnsi="宋体" w:hint="eastAsia"/>
          <w:sz w:val="18"/>
          <w:szCs w:val="18"/>
          <w:lang w:val="en-GB"/>
        </w:rPr>
        <w:t>的配合要求：</w:t>
      </w:r>
    </w:p>
    <w:p w:rsidR="00573260" w:rsidRDefault="00B373EA" w:rsidP="00573260">
      <w:pPr>
        <w:ind w:firstLine="180"/>
        <w:rPr>
          <w:rFonts w:ascii="宋体" w:hAnsi="宋体"/>
          <w:sz w:val="18"/>
          <w:szCs w:val="18"/>
          <w:lang w:val="en-GB"/>
        </w:rPr>
      </w:pPr>
      <w:r>
        <w:rPr>
          <w:rFonts w:ascii="宋体" w:hAnsi="宋体" w:hint="eastAsia"/>
          <w:sz w:val="18"/>
          <w:szCs w:val="18"/>
          <w:lang w:val="en-GB"/>
        </w:rPr>
        <w:t>1）注册时，要求只支持严格格式的手机号码和邮箱账号；所有要求输入的AccountType＝1和2</w:t>
      </w:r>
      <w:r w:rsidR="00573260">
        <w:rPr>
          <w:rFonts w:ascii="宋体" w:hAnsi="宋体" w:hint="eastAsia"/>
          <w:sz w:val="18"/>
          <w:szCs w:val="18"/>
          <w:lang w:val="en-GB"/>
        </w:rPr>
        <w:t>；UP服务端按兼容总原则条款1处理</w:t>
      </w:r>
      <w:r>
        <w:rPr>
          <w:rFonts w:ascii="宋体" w:hAnsi="宋体" w:hint="eastAsia"/>
          <w:sz w:val="18"/>
          <w:szCs w:val="18"/>
          <w:lang w:val="en-GB"/>
        </w:rPr>
        <w:t>。</w:t>
      </w:r>
    </w:p>
    <w:p w:rsidR="00FA5700" w:rsidRDefault="00573260" w:rsidP="00573260">
      <w:pPr>
        <w:ind w:firstLine="180"/>
        <w:rPr>
          <w:rFonts w:ascii="宋体" w:hAnsi="宋体"/>
          <w:sz w:val="18"/>
          <w:szCs w:val="18"/>
          <w:lang w:val="en-GB"/>
        </w:rPr>
      </w:pPr>
      <w:r>
        <w:rPr>
          <w:rFonts w:ascii="宋体" w:hAnsi="宋体" w:hint="eastAsia"/>
          <w:sz w:val="18"/>
          <w:szCs w:val="18"/>
          <w:lang w:val="en-GB"/>
        </w:rPr>
        <w:t>注：老手机终端注册时，仍</w:t>
      </w:r>
      <w:r w:rsidR="00B373EA">
        <w:rPr>
          <w:rFonts w:ascii="宋体" w:hAnsi="宋体" w:hint="eastAsia"/>
          <w:sz w:val="18"/>
          <w:szCs w:val="18"/>
          <w:lang w:val="en-GB"/>
        </w:rPr>
        <w:t>输入</w:t>
      </w:r>
      <w:r>
        <w:rPr>
          <w:rFonts w:ascii="宋体" w:hAnsi="宋体" w:hint="eastAsia"/>
          <w:sz w:val="18"/>
          <w:szCs w:val="18"/>
          <w:lang w:val="en-GB"/>
        </w:rPr>
        <w:t>AccountType＝</w:t>
      </w:r>
      <w:r w:rsidR="00B373EA">
        <w:rPr>
          <w:rFonts w:ascii="宋体" w:hAnsi="宋体" w:hint="eastAsia"/>
          <w:sz w:val="18"/>
          <w:szCs w:val="18"/>
          <w:lang w:val="en-GB"/>
        </w:rPr>
        <w:t>0，</w:t>
      </w:r>
      <w:r>
        <w:rPr>
          <w:rFonts w:ascii="宋体" w:hAnsi="宋体" w:hint="eastAsia"/>
          <w:sz w:val="18"/>
          <w:szCs w:val="18"/>
          <w:lang w:val="en-GB"/>
        </w:rPr>
        <w:t>UP</w:t>
      </w:r>
      <w:r w:rsidR="00B373EA">
        <w:rPr>
          <w:rFonts w:ascii="宋体" w:hAnsi="宋体" w:hint="eastAsia"/>
          <w:sz w:val="18"/>
          <w:szCs w:val="18"/>
          <w:lang w:val="en-GB"/>
        </w:rPr>
        <w:t>服务器端</w:t>
      </w:r>
      <w:r>
        <w:rPr>
          <w:rFonts w:ascii="宋体" w:hAnsi="宋体" w:hint="eastAsia"/>
          <w:sz w:val="18"/>
          <w:szCs w:val="18"/>
          <w:lang w:val="en-GB"/>
        </w:rPr>
        <w:t>按兼容总原则条款2处理。</w:t>
      </w:r>
    </w:p>
    <w:p w:rsidR="00B373EA" w:rsidRDefault="00B373EA" w:rsidP="00B373EA">
      <w:pPr>
        <w:ind w:firstLine="180"/>
        <w:rPr>
          <w:rFonts w:ascii="宋体" w:hAnsi="宋体"/>
          <w:sz w:val="18"/>
          <w:szCs w:val="18"/>
          <w:lang w:val="en-GB"/>
        </w:rPr>
      </w:pPr>
      <w:r>
        <w:rPr>
          <w:rFonts w:ascii="宋体" w:hAnsi="宋体" w:hint="eastAsia"/>
          <w:sz w:val="18"/>
          <w:szCs w:val="18"/>
          <w:lang w:val="en-GB"/>
        </w:rPr>
        <w:t>2）登录等其他场景，为了兼容老的用户，可保留原来AccountType=0的输入</w:t>
      </w:r>
      <w:r w:rsidR="00573260">
        <w:rPr>
          <w:rFonts w:ascii="宋体" w:hAnsi="宋体" w:hint="eastAsia"/>
          <w:sz w:val="18"/>
          <w:szCs w:val="18"/>
          <w:lang w:val="en-GB"/>
        </w:rPr>
        <w:t>,由UP服务端按兼容总原则2条款处理</w:t>
      </w:r>
      <w:r w:rsidR="00914A88">
        <w:rPr>
          <w:rFonts w:ascii="宋体" w:hAnsi="宋体" w:hint="eastAsia"/>
          <w:sz w:val="18"/>
          <w:szCs w:val="18"/>
          <w:lang w:val="en-GB"/>
        </w:rPr>
        <w:t>。</w:t>
      </w:r>
    </w:p>
    <w:p w:rsidR="006A5729" w:rsidRPr="006A5729" w:rsidRDefault="006A5729" w:rsidP="00B373EA">
      <w:pPr>
        <w:ind w:firstLine="180"/>
        <w:rPr>
          <w:rFonts w:ascii="宋体" w:hAnsi="宋体"/>
          <w:sz w:val="18"/>
          <w:szCs w:val="18"/>
          <w:lang w:val="en-GB"/>
        </w:rPr>
      </w:pPr>
    </w:p>
    <w:p w:rsidR="00942072" w:rsidRDefault="00942072" w:rsidP="00FA5700">
      <w:pPr>
        <w:ind w:left="180"/>
        <w:rPr>
          <w:rFonts w:ascii="宋体" w:hAnsi="宋体"/>
          <w:sz w:val="18"/>
          <w:szCs w:val="18"/>
          <w:lang w:val="en-GB"/>
        </w:rPr>
      </w:pPr>
      <w:r>
        <w:rPr>
          <w:rFonts w:ascii="宋体" w:hAnsi="宋体" w:hint="eastAsia"/>
          <w:sz w:val="18"/>
          <w:szCs w:val="18"/>
          <w:lang w:val="en-GB"/>
        </w:rPr>
        <w:t>2011-11－30版本要求：</w:t>
      </w:r>
    </w:p>
    <w:p w:rsidR="00942072" w:rsidRPr="00942072" w:rsidRDefault="00942072" w:rsidP="00942072">
      <w:pPr>
        <w:ind w:firstLine="180"/>
        <w:rPr>
          <w:sz w:val="16"/>
          <w:szCs w:val="18"/>
        </w:rPr>
      </w:pPr>
      <w:r w:rsidRPr="00942072">
        <w:rPr>
          <w:rFonts w:hint="eastAsia"/>
          <w:sz w:val="20"/>
        </w:rPr>
        <w:t>当从</w:t>
      </w:r>
      <w:r w:rsidR="00DC0DE3">
        <w:rPr>
          <w:rFonts w:hint="eastAsia"/>
          <w:sz w:val="20"/>
        </w:rPr>
        <w:t>非</w:t>
      </w:r>
      <w:r w:rsidR="00DC0DE3">
        <w:rPr>
          <w:rFonts w:hint="eastAsia"/>
          <w:sz w:val="20"/>
        </w:rPr>
        <w:t>DBank</w:t>
      </w:r>
      <w:r w:rsidRPr="00942072">
        <w:rPr>
          <w:rFonts w:hint="eastAsia"/>
          <w:sz w:val="20"/>
        </w:rPr>
        <w:t>客户端注册手机号码账号时，要求必须携带短信验证</w:t>
      </w:r>
      <w:r w:rsidR="00F501AB">
        <w:rPr>
          <w:rFonts w:hint="eastAsia"/>
          <w:sz w:val="20"/>
        </w:rPr>
        <w:t>；如果输入验证码</w:t>
      </w:r>
      <w:r w:rsidRPr="00942072">
        <w:rPr>
          <w:rFonts w:hint="eastAsia"/>
          <w:sz w:val="20"/>
        </w:rPr>
        <w:t>，</w:t>
      </w:r>
      <w:r w:rsidR="00F501AB">
        <w:rPr>
          <w:rFonts w:hint="eastAsia"/>
          <w:sz w:val="20"/>
        </w:rPr>
        <w:t>则</w:t>
      </w:r>
      <w:r w:rsidRPr="00942072">
        <w:rPr>
          <w:rFonts w:hint="eastAsia"/>
          <w:sz w:val="20"/>
        </w:rPr>
        <w:t>以手机账号和验证码类型查验证码表</w:t>
      </w:r>
      <w:r w:rsidRPr="00942072">
        <w:rPr>
          <w:rFonts w:hint="eastAsia"/>
          <w:sz w:val="20"/>
        </w:rPr>
        <w:t>(</w:t>
      </w:r>
      <w:r w:rsidRPr="00942072">
        <w:rPr>
          <w:rFonts w:hint="eastAsia"/>
          <w:sz w:val="20"/>
        </w:rPr>
        <w:t>查等于</w:t>
      </w:r>
      <w:r w:rsidRPr="00942072">
        <w:rPr>
          <w:rFonts w:hint="eastAsia"/>
          <w:sz w:val="20"/>
        </w:rPr>
        <w:t>4</w:t>
      </w:r>
      <w:r w:rsidRPr="00942072">
        <w:rPr>
          <w:rFonts w:hint="eastAsia"/>
          <w:sz w:val="20"/>
        </w:rPr>
        <w:t>新注册</w:t>
      </w:r>
      <w:r w:rsidRPr="00942072">
        <w:rPr>
          <w:rFonts w:hint="eastAsia"/>
          <w:sz w:val="20"/>
        </w:rPr>
        <w:t>)</w:t>
      </w:r>
      <w:r w:rsidRPr="00942072">
        <w:rPr>
          <w:rFonts w:hint="eastAsia"/>
          <w:sz w:val="20"/>
        </w:rPr>
        <w:t>，检查验证码合法性：</w:t>
      </w:r>
    </w:p>
    <w:p w:rsidR="00577686" w:rsidRDefault="00942072" w:rsidP="00577686">
      <w:pPr>
        <w:ind w:firstLine="420"/>
        <w:rPr>
          <w:sz w:val="20"/>
        </w:rPr>
      </w:pPr>
      <w:r w:rsidRPr="00942072">
        <w:rPr>
          <w:rFonts w:hint="eastAsia"/>
          <w:sz w:val="20"/>
        </w:rPr>
        <w:t>A</w:t>
      </w:r>
      <w:r w:rsidRPr="00942072">
        <w:rPr>
          <w:rFonts w:hint="eastAsia"/>
          <w:sz w:val="20"/>
        </w:rPr>
        <w:t>）</w:t>
      </w:r>
      <w:r w:rsidRPr="00942072">
        <w:rPr>
          <w:rFonts w:hint="eastAsia"/>
          <w:sz w:val="20"/>
        </w:rPr>
        <w:tab/>
      </w:r>
      <w:r w:rsidRPr="00942072">
        <w:rPr>
          <w:rFonts w:hint="eastAsia"/>
          <w:sz w:val="20"/>
        </w:rPr>
        <w:t>记录是否存在？</w:t>
      </w:r>
    </w:p>
    <w:p w:rsidR="00577686" w:rsidRDefault="00942072" w:rsidP="00577686">
      <w:pPr>
        <w:ind w:firstLine="420"/>
        <w:rPr>
          <w:sz w:val="20"/>
        </w:rPr>
      </w:pPr>
      <w:r w:rsidRPr="00942072">
        <w:rPr>
          <w:rFonts w:hint="eastAsia"/>
          <w:sz w:val="20"/>
        </w:rPr>
        <w:t>B</w:t>
      </w:r>
      <w:r w:rsidRPr="00942072">
        <w:rPr>
          <w:rFonts w:hint="eastAsia"/>
          <w:sz w:val="20"/>
        </w:rPr>
        <w:t>）</w:t>
      </w:r>
      <w:r w:rsidRPr="00942072">
        <w:rPr>
          <w:rFonts w:hint="eastAsia"/>
          <w:sz w:val="20"/>
        </w:rPr>
        <w:tab/>
      </w:r>
      <w:r w:rsidRPr="00942072">
        <w:rPr>
          <w:rFonts w:hint="eastAsia"/>
          <w:sz w:val="20"/>
        </w:rPr>
        <w:t>验证码是否正确？</w:t>
      </w:r>
    </w:p>
    <w:p w:rsidR="00942072" w:rsidRPr="00942072" w:rsidRDefault="00942072" w:rsidP="00577686">
      <w:pPr>
        <w:ind w:firstLine="420"/>
        <w:rPr>
          <w:sz w:val="20"/>
        </w:rPr>
      </w:pPr>
      <w:r w:rsidRPr="00942072">
        <w:rPr>
          <w:rFonts w:hint="eastAsia"/>
          <w:sz w:val="20"/>
        </w:rPr>
        <w:t>C</w:t>
      </w:r>
      <w:r w:rsidRPr="00942072">
        <w:rPr>
          <w:rFonts w:hint="eastAsia"/>
          <w:sz w:val="20"/>
        </w:rPr>
        <w:t>）</w:t>
      </w:r>
      <w:r w:rsidRPr="00942072">
        <w:rPr>
          <w:rFonts w:hint="eastAsia"/>
          <w:sz w:val="20"/>
        </w:rPr>
        <w:tab/>
      </w:r>
      <w:r w:rsidRPr="00942072">
        <w:rPr>
          <w:rFonts w:hint="eastAsia"/>
          <w:sz w:val="20"/>
        </w:rPr>
        <w:t>验证码是否过期？</w:t>
      </w:r>
    </w:p>
    <w:p w:rsidR="00942072" w:rsidRPr="00942072" w:rsidRDefault="00942072" w:rsidP="00942072">
      <w:pPr>
        <w:ind w:firstLine="420"/>
        <w:rPr>
          <w:sz w:val="20"/>
        </w:rPr>
      </w:pPr>
      <w:r w:rsidRPr="00942072">
        <w:rPr>
          <w:rFonts w:hint="eastAsia"/>
          <w:sz w:val="20"/>
        </w:rPr>
        <w:t>如果以上检查不通过，则返回错误；否则可继续后面注册逻辑。</w:t>
      </w:r>
    </w:p>
    <w:p w:rsidR="00942072" w:rsidRDefault="00942072" w:rsidP="00FA5700">
      <w:pPr>
        <w:ind w:left="180"/>
        <w:rPr>
          <w:rFonts w:ascii="宋体" w:hAnsi="宋体"/>
          <w:sz w:val="18"/>
          <w:szCs w:val="18"/>
        </w:rPr>
      </w:pPr>
    </w:p>
    <w:p w:rsidR="0043588F" w:rsidRDefault="0043588F" w:rsidP="0043588F">
      <w:pPr>
        <w:ind w:leftChars="86" w:left="181" w:firstLineChars="150" w:firstLine="270"/>
        <w:rPr>
          <w:rFonts w:ascii="宋体" w:hAnsi="宋体"/>
          <w:sz w:val="18"/>
          <w:szCs w:val="18"/>
        </w:rPr>
      </w:pPr>
      <w:r>
        <w:rPr>
          <w:rFonts w:ascii="宋体" w:hAnsi="宋体" w:hint="eastAsia"/>
          <w:sz w:val="18"/>
          <w:szCs w:val="18"/>
        </w:rPr>
        <w:lastRenderedPageBreak/>
        <w:t>注册时，输入了短信验证码，如果当账号已存在，但未设置密码时，则执行修改用户密码逻辑；如果手机账号未激活，则执行手机账号激活逻辑。</w:t>
      </w:r>
    </w:p>
    <w:p w:rsidR="007B6B42" w:rsidRPr="0043588F" w:rsidRDefault="007B6B42" w:rsidP="00FA5700">
      <w:pPr>
        <w:ind w:left="180"/>
        <w:rPr>
          <w:rFonts w:ascii="宋体" w:hAnsi="宋体"/>
          <w:sz w:val="18"/>
          <w:szCs w:val="18"/>
        </w:rPr>
      </w:pPr>
    </w:p>
    <w:p w:rsidR="009616E3" w:rsidRDefault="00914A88" w:rsidP="009D21BA">
      <w:pPr>
        <w:ind w:firstLine="180"/>
        <w:rPr>
          <w:rFonts w:ascii="宋体" w:hAnsi="宋体"/>
          <w:sz w:val="18"/>
          <w:szCs w:val="18"/>
          <w:lang w:val="en-GB"/>
        </w:rPr>
      </w:pPr>
      <w:r>
        <w:rPr>
          <w:rFonts w:ascii="宋体" w:hAnsi="宋体" w:hint="eastAsia"/>
          <w:sz w:val="18"/>
          <w:szCs w:val="18"/>
          <w:lang w:val="en-GB"/>
        </w:rPr>
        <w:t>注：</w:t>
      </w:r>
      <w:r w:rsidR="009616E3">
        <w:rPr>
          <w:rFonts w:ascii="宋体" w:hAnsi="宋体" w:hint="eastAsia"/>
          <w:sz w:val="18"/>
          <w:szCs w:val="18"/>
          <w:lang w:val="en-GB"/>
        </w:rPr>
        <w:t>邮箱和手机</w:t>
      </w:r>
      <w:r w:rsidR="00607D31">
        <w:rPr>
          <w:rFonts w:ascii="宋体" w:hAnsi="宋体" w:hint="eastAsia"/>
          <w:sz w:val="18"/>
          <w:szCs w:val="18"/>
          <w:lang w:val="en-GB"/>
        </w:rPr>
        <w:t>账号</w:t>
      </w:r>
      <w:r w:rsidR="009616E3">
        <w:rPr>
          <w:rFonts w:ascii="宋体" w:hAnsi="宋体" w:hint="eastAsia"/>
          <w:sz w:val="18"/>
          <w:szCs w:val="18"/>
          <w:lang w:val="en-GB"/>
        </w:rPr>
        <w:t>格式</w:t>
      </w:r>
      <w:r w:rsidR="00607D31">
        <w:rPr>
          <w:rFonts w:ascii="宋体" w:hAnsi="宋体" w:hint="eastAsia"/>
          <w:sz w:val="18"/>
          <w:szCs w:val="18"/>
          <w:lang w:val="en-GB"/>
        </w:rPr>
        <w:t>规则</w:t>
      </w:r>
      <w:r w:rsidR="009616E3">
        <w:rPr>
          <w:rFonts w:ascii="宋体" w:hAnsi="宋体" w:hint="eastAsia"/>
          <w:sz w:val="18"/>
          <w:szCs w:val="18"/>
          <w:lang w:val="en-GB"/>
        </w:rPr>
        <w:t>参考附件常用字段输入约束。</w:t>
      </w:r>
    </w:p>
    <w:p w:rsidR="00667396" w:rsidRDefault="00667396" w:rsidP="009D21BA">
      <w:pPr>
        <w:ind w:firstLine="180"/>
        <w:rPr>
          <w:rFonts w:ascii="宋体" w:hAnsi="宋体"/>
          <w:sz w:val="18"/>
          <w:szCs w:val="18"/>
          <w:lang w:val="en-GB"/>
        </w:rPr>
      </w:pPr>
    </w:p>
    <w:p w:rsidR="00667396" w:rsidRDefault="00667396" w:rsidP="009D21BA">
      <w:pPr>
        <w:ind w:firstLine="180"/>
        <w:rPr>
          <w:rFonts w:ascii="宋体" w:hAnsi="宋体"/>
          <w:sz w:val="18"/>
          <w:szCs w:val="18"/>
          <w:lang w:val="en-GB"/>
        </w:rPr>
      </w:pPr>
      <w:r>
        <w:rPr>
          <w:rFonts w:ascii="宋体" w:hAnsi="宋体" w:hint="eastAsia"/>
          <w:sz w:val="18"/>
          <w:szCs w:val="18"/>
          <w:lang w:val="en-GB"/>
        </w:rPr>
        <w:t>增加规则：</w:t>
      </w:r>
    </w:p>
    <w:p w:rsidR="003E72F9" w:rsidRDefault="00667396">
      <w:pPr>
        <w:pStyle w:val="affffff9"/>
        <w:numPr>
          <w:ilvl w:val="0"/>
          <w:numId w:val="46"/>
        </w:numPr>
        <w:tabs>
          <w:tab w:val="num" w:pos="360"/>
        </w:tabs>
        <w:ind w:firstLineChars="0"/>
        <w:rPr>
          <w:rFonts w:ascii="宋体" w:hAnsi="宋体"/>
          <w:sz w:val="18"/>
          <w:szCs w:val="18"/>
          <w:lang w:val="en-GB"/>
        </w:rPr>
      </w:pPr>
      <w:r w:rsidRPr="00667396">
        <w:rPr>
          <w:rFonts w:ascii="宋体" w:hAnsi="宋体" w:hint="eastAsia"/>
          <w:sz w:val="18"/>
          <w:szCs w:val="18"/>
          <w:lang w:val="en-GB"/>
        </w:rPr>
        <w:t>允许邮箱注册时，不填密码，给用户发重置密码邮件，而非激活邮箱邮件。</w:t>
      </w:r>
    </w:p>
    <w:p w:rsidR="003E72F9" w:rsidRDefault="00DD0655">
      <w:pPr>
        <w:pStyle w:val="affffff9"/>
        <w:numPr>
          <w:ilvl w:val="0"/>
          <w:numId w:val="46"/>
        </w:numPr>
        <w:tabs>
          <w:tab w:val="num" w:pos="360"/>
        </w:tabs>
        <w:ind w:firstLineChars="0"/>
        <w:rPr>
          <w:rFonts w:ascii="宋体" w:hAnsi="宋体"/>
          <w:sz w:val="18"/>
          <w:szCs w:val="18"/>
          <w:lang w:val="en-GB"/>
        </w:rPr>
      </w:pPr>
      <w:r>
        <w:rPr>
          <w:rFonts w:ascii="宋体" w:hAnsi="宋体" w:hint="eastAsia"/>
          <w:sz w:val="18"/>
          <w:szCs w:val="18"/>
          <w:lang w:val="en-GB"/>
        </w:rPr>
        <w:t>带验证码的手机号码注册时，如果发现账号已存在，且原密码为空，则用接口中的新密码重置密码。</w:t>
      </w:r>
    </w:p>
    <w:p w:rsidR="00607D31" w:rsidRDefault="00607D31" w:rsidP="009D21BA">
      <w:pPr>
        <w:ind w:firstLine="180"/>
      </w:pPr>
    </w:p>
    <w:p w:rsidR="00FD7C97" w:rsidRDefault="00FD7C97" w:rsidP="00237C2B">
      <w:r>
        <w:rPr>
          <w:rFonts w:hint="eastAsia"/>
        </w:rPr>
        <w:t>全球部署</w:t>
      </w:r>
      <w:r w:rsidR="0081485A">
        <w:rPr>
          <w:rFonts w:hint="eastAsia"/>
        </w:rPr>
        <w:t>注册归属站点确定</w:t>
      </w:r>
      <w:r>
        <w:rPr>
          <w:rFonts w:hint="eastAsia"/>
        </w:rPr>
        <w:t>规则：</w:t>
      </w:r>
    </w:p>
    <w:p w:rsidR="003E72F9" w:rsidRDefault="0081485A">
      <w:pPr>
        <w:pStyle w:val="affffff9"/>
        <w:numPr>
          <w:ilvl w:val="0"/>
          <w:numId w:val="58"/>
        </w:numPr>
        <w:ind w:firstLineChars="0"/>
      </w:pPr>
      <w:r>
        <w:rPr>
          <w:rFonts w:hint="eastAsia"/>
        </w:rPr>
        <w:t>如果是手机号码注册，优先按手机号码国家码确定归属站点（新的客户端手机注册界面都有国家选择项）。如果没有国家码，则看手机号码是否符合中国手机号码格式，符合则按中国确定归属站点；否则拒绝。</w:t>
      </w:r>
    </w:p>
    <w:p w:rsidR="003E72F9" w:rsidRDefault="0081485A">
      <w:pPr>
        <w:pStyle w:val="affffff9"/>
        <w:numPr>
          <w:ilvl w:val="0"/>
          <w:numId w:val="58"/>
        </w:numPr>
        <w:ind w:firstLineChars="0"/>
      </w:pPr>
      <w:r>
        <w:rPr>
          <w:rFonts w:hint="eastAsia"/>
        </w:rPr>
        <w:t>如果是邮箱注册，则：</w:t>
      </w:r>
    </w:p>
    <w:p w:rsidR="003E72F9" w:rsidRDefault="0081485A">
      <w:pPr>
        <w:pStyle w:val="affffff9"/>
        <w:numPr>
          <w:ilvl w:val="1"/>
          <w:numId w:val="58"/>
        </w:numPr>
        <w:ind w:firstLineChars="0"/>
      </w:pPr>
      <w:r>
        <w:rPr>
          <w:rFonts w:hint="eastAsia"/>
        </w:rPr>
        <w:t>先按</w:t>
      </w:r>
      <w:r>
        <w:rPr>
          <w:rFonts w:hint="eastAsia"/>
        </w:rPr>
        <w:t>PLMN</w:t>
      </w:r>
      <w:r>
        <w:rPr>
          <w:rFonts w:hint="eastAsia"/>
        </w:rPr>
        <w:t>确定归属站点。</w:t>
      </w:r>
    </w:p>
    <w:p w:rsidR="003E72F9" w:rsidRDefault="0081485A">
      <w:pPr>
        <w:pStyle w:val="affffff9"/>
        <w:numPr>
          <w:ilvl w:val="1"/>
          <w:numId w:val="58"/>
        </w:numPr>
        <w:ind w:firstLineChars="0"/>
      </w:pPr>
      <w:r>
        <w:rPr>
          <w:rFonts w:hint="eastAsia"/>
        </w:rPr>
        <w:t>没有</w:t>
      </w:r>
      <w:r>
        <w:rPr>
          <w:rFonts w:hint="eastAsia"/>
        </w:rPr>
        <w:t>PLMN</w:t>
      </w:r>
      <w:r>
        <w:rPr>
          <w:rFonts w:hint="eastAsia"/>
        </w:rPr>
        <w:t>，当注册上报欧洲</w:t>
      </w:r>
      <w:r>
        <w:rPr>
          <w:rFonts w:hint="eastAsia"/>
        </w:rPr>
        <w:t>EEA</w:t>
      </w:r>
      <w:r>
        <w:rPr>
          <w:rFonts w:hint="eastAsia"/>
        </w:rPr>
        <w:t>标识，则认为是归属欧洲站点。</w:t>
      </w:r>
    </w:p>
    <w:p w:rsidR="003E72F9" w:rsidRDefault="0081485A">
      <w:pPr>
        <w:pStyle w:val="affffff9"/>
        <w:numPr>
          <w:ilvl w:val="1"/>
          <w:numId w:val="58"/>
        </w:numPr>
        <w:ind w:firstLineChars="0"/>
      </w:pPr>
      <w:r>
        <w:rPr>
          <w:rFonts w:hint="eastAsia"/>
        </w:rPr>
        <w:t>否则按</w:t>
      </w:r>
      <w:r>
        <w:rPr>
          <w:rFonts w:hint="eastAsia"/>
        </w:rPr>
        <w:t>IP</w:t>
      </w:r>
      <w:r>
        <w:rPr>
          <w:rFonts w:hint="eastAsia"/>
        </w:rPr>
        <w:t>确定归属站点。</w:t>
      </w:r>
    </w:p>
    <w:p w:rsidR="003E72F9" w:rsidRDefault="0081485A">
      <w:pPr>
        <w:pStyle w:val="affffff9"/>
        <w:numPr>
          <w:ilvl w:val="1"/>
          <w:numId w:val="58"/>
        </w:numPr>
        <w:ind w:firstLineChars="0"/>
      </w:pPr>
      <w:r>
        <w:rPr>
          <w:rFonts w:hint="eastAsia"/>
        </w:rPr>
        <w:t>IP</w:t>
      </w:r>
      <w:r>
        <w:rPr>
          <w:rFonts w:hint="eastAsia"/>
        </w:rPr>
        <w:t>不能确定归属归属站点，最后按本站点处理。</w:t>
      </w:r>
    </w:p>
    <w:p w:rsidR="0081485A" w:rsidRPr="0081485A" w:rsidRDefault="0081485A" w:rsidP="00237C2B"/>
    <w:p w:rsidR="00FD7C97" w:rsidRDefault="00FD7C97" w:rsidP="009D21BA">
      <w:pPr>
        <w:ind w:firstLine="180"/>
      </w:pPr>
    </w:p>
    <w:p w:rsidR="0040058C" w:rsidRDefault="0040058C" w:rsidP="00237C2B">
      <w:pPr>
        <w:tabs>
          <w:tab w:val="left" w:pos="-720"/>
          <w:tab w:val="left" w:pos="0"/>
          <w:tab w:val="left" w:pos="295"/>
          <w:tab w:val="left" w:pos="1440"/>
          <w:tab w:val="left" w:pos="2160"/>
          <w:tab w:val="left" w:pos="2880"/>
          <w:tab w:val="left" w:pos="3600"/>
          <w:tab w:val="left" w:pos="4320"/>
        </w:tabs>
      </w:pPr>
      <w:r>
        <w:rPr>
          <w:rFonts w:hint="eastAsia"/>
        </w:rPr>
        <w:t>在华为帐号体系中平滑支持通讯地址</w:t>
      </w:r>
      <w:r>
        <w:rPr>
          <w:rFonts w:hint="eastAsia"/>
        </w:rPr>
        <w:t>CID</w:t>
      </w:r>
      <w:r>
        <w:rPr>
          <w:rFonts w:hint="eastAsia"/>
        </w:rPr>
        <w:t>的处理逻辑：</w:t>
      </w:r>
    </w:p>
    <w:p w:rsidR="0040058C" w:rsidRPr="00E20808" w:rsidRDefault="0040058C" w:rsidP="0040058C">
      <w:pPr>
        <w:pStyle w:val="0"/>
        <w:numPr>
          <w:ilvl w:val="0"/>
          <w:numId w:val="0"/>
        </w:numPr>
        <w:ind w:firstLine="360"/>
        <w:rPr>
          <w:sz w:val="18"/>
          <w:szCs w:val="18"/>
        </w:rPr>
      </w:pPr>
      <w:r>
        <w:rPr>
          <w:rFonts w:hint="eastAsia"/>
          <w:sz w:val="18"/>
          <w:szCs w:val="18"/>
        </w:rPr>
        <w:t>1</w:t>
      </w:r>
      <w:r>
        <w:rPr>
          <w:rFonts w:hint="eastAsia"/>
          <w:sz w:val="18"/>
          <w:szCs w:val="18"/>
        </w:rPr>
        <w:t>）</w:t>
      </w:r>
      <w:r w:rsidRPr="00E20808">
        <w:rPr>
          <w:rFonts w:hint="eastAsia"/>
          <w:sz w:val="18"/>
          <w:szCs w:val="18"/>
        </w:rPr>
        <w:t>发生华为帐号变更后，原帐号到</w:t>
      </w:r>
      <w:r w:rsidRPr="00E20808">
        <w:rPr>
          <w:rFonts w:hint="eastAsia"/>
          <w:sz w:val="18"/>
          <w:szCs w:val="18"/>
        </w:rPr>
        <w:t>UP</w:t>
      </w:r>
      <w:r w:rsidRPr="00E20808">
        <w:rPr>
          <w:rFonts w:hint="eastAsia"/>
          <w:sz w:val="18"/>
          <w:szCs w:val="18"/>
        </w:rPr>
        <w:t>新注册，获得新</w:t>
      </w:r>
      <w:r w:rsidRPr="00E20808">
        <w:rPr>
          <w:rFonts w:hint="eastAsia"/>
          <w:sz w:val="18"/>
          <w:szCs w:val="18"/>
        </w:rPr>
        <w:t>HwUID</w:t>
      </w:r>
      <w:r w:rsidRPr="00E20808">
        <w:rPr>
          <w:rFonts w:hint="eastAsia"/>
          <w:sz w:val="18"/>
          <w:szCs w:val="18"/>
        </w:rPr>
        <w:t>，保持原</w:t>
      </w:r>
      <w:r w:rsidRPr="00E20808">
        <w:rPr>
          <w:rFonts w:hint="eastAsia"/>
          <w:sz w:val="18"/>
          <w:szCs w:val="18"/>
        </w:rPr>
        <w:t>CID</w:t>
      </w:r>
      <w:r w:rsidRPr="00E20808">
        <w:rPr>
          <w:rFonts w:hint="eastAsia"/>
          <w:sz w:val="18"/>
          <w:szCs w:val="18"/>
        </w:rPr>
        <w:t>。</w:t>
      </w:r>
    </w:p>
    <w:p w:rsidR="0040058C" w:rsidRDefault="0040058C" w:rsidP="0040058C">
      <w:pPr>
        <w:tabs>
          <w:tab w:val="left" w:pos="-720"/>
          <w:tab w:val="left" w:pos="0"/>
          <w:tab w:val="left" w:pos="295"/>
          <w:tab w:val="left" w:pos="1440"/>
          <w:tab w:val="left" w:pos="2160"/>
          <w:tab w:val="left" w:pos="2880"/>
          <w:tab w:val="left" w:pos="3600"/>
          <w:tab w:val="left" w:pos="4320"/>
        </w:tabs>
        <w:ind w:firstLineChars="200" w:firstLine="360"/>
        <w:rPr>
          <w:rFonts w:ascii="Arial" w:hAnsi="Arial" w:cs="宋体"/>
          <w:sz w:val="18"/>
          <w:szCs w:val="18"/>
        </w:rPr>
      </w:pPr>
      <w:r w:rsidRPr="00E20808">
        <w:rPr>
          <w:rFonts w:hint="eastAsia"/>
          <w:sz w:val="18"/>
          <w:szCs w:val="18"/>
        </w:rPr>
        <w:t xml:space="preserve">   </w:t>
      </w:r>
      <w:r w:rsidR="00237C2B">
        <w:rPr>
          <w:rFonts w:hint="eastAsia"/>
          <w:sz w:val="18"/>
          <w:szCs w:val="18"/>
        </w:rPr>
        <w:t>注：</w:t>
      </w:r>
      <w:r w:rsidRPr="00E20808">
        <w:rPr>
          <w:rFonts w:hint="eastAsia"/>
          <w:sz w:val="18"/>
          <w:szCs w:val="18"/>
        </w:rPr>
        <w:t>获</w:t>
      </w:r>
      <w:r w:rsidRPr="00237C2B">
        <w:rPr>
          <w:rFonts w:ascii="Arial" w:hAnsi="Arial" w:cs="宋体" w:hint="eastAsia"/>
          <w:sz w:val="18"/>
          <w:szCs w:val="18"/>
        </w:rPr>
        <w:t>得新</w:t>
      </w:r>
      <w:r w:rsidRPr="00237C2B">
        <w:rPr>
          <w:rFonts w:ascii="Arial" w:hAnsi="Arial" w:cs="宋体" w:hint="eastAsia"/>
          <w:sz w:val="18"/>
          <w:szCs w:val="18"/>
        </w:rPr>
        <w:t>Hw</w:t>
      </w:r>
      <w:r w:rsidR="0004033D" w:rsidRPr="00237C2B">
        <w:rPr>
          <w:rFonts w:ascii="Arial" w:hAnsi="Arial" w:cs="宋体"/>
          <w:sz w:val="18"/>
          <w:szCs w:val="18"/>
        </w:rPr>
        <w:t>UID</w:t>
      </w:r>
      <w:r w:rsidR="0004033D" w:rsidRPr="00237C2B">
        <w:rPr>
          <w:rFonts w:ascii="Arial" w:hAnsi="Arial" w:cs="宋体" w:hint="eastAsia"/>
          <w:sz w:val="18"/>
          <w:szCs w:val="18"/>
        </w:rPr>
        <w:t>：原帐号在</w:t>
      </w:r>
      <w:r w:rsidR="0004033D" w:rsidRPr="00237C2B">
        <w:rPr>
          <w:rFonts w:ascii="Arial" w:hAnsi="Arial" w:cs="宋体"/>
          <w:sz w:val="18"/>
          <w:szCs w:val="18"/>
        </w:rPr>
        <w:t>UP</w:t>
      </w:r>
      <w:r w:rsidR="0004033D" w:rsidRPr="00237C2B">
        <w:rPr>
          <w:rFonts w:ascii="Arial" w:hAnsi="Arial" w:cs="宋体" w:hint="eastAsia"/>
          <w:sz w:val="18"/>
          <w:szCs w:val="18"/>
        </w:rPr>
        <w:t>中新注册</w:t>
      </w:r>
      <w:r w:rsidRPr="00237C2B">
        <w:rPr>
          <w:rFonts w:ascii="Arial" w:hAnsi="Arial" w:cs="宋体" w:hint="eastAsia"/>
          <w:sz w:val="18"/>
          <w:szCs w:val="18"/>
        </w:rPr>
        <w:t>。</w:t>
      </w:r>
    </w:p>
    <w:p w:rsidR="00BF57EF" w:rsidRDefault="00BF57EF" w:rsidP="0040058C">
      <w:pPr>
        <w:tabs>
          <w:tab w:val="left" w:pos="-720"/>
          <w:tab w:val="left" w:pos="0"/>
          <w:tab w:val="left" w:pos="295"/>
          <w:tab w:val="left" w:pos="1440"/>
          <w:tab w:val="left" w:pos="2160"/>
          <w:tab w:val="left" w:pos="2880"/>
          <w:tab w:val="left" w:pos="3600"/>
          <w:tab w:val="left" w:pos="4320"/>
        </w:tabs>
        <w:ind w:firstLineChars="200" w:firstLine="360"/>
        <w:rPr>
          <w:sz w:val="18"/>
          <w:szCs w:val="18"/>
        </w:rPr>
      </w:pPr>
    </w:p>
    <w:p w:rsidR="00BF57EF" w:rsidRPr="00BF57EF" w:rsidRDefault="00BF57EF" w:rsidP="00BF57EF">
      <w:pPr>
        <w:rPr>
          <w:b/>
        </w:rPr>
      </w:pPr>
      <w:r w:rsidRPr="00BF57EF">
        <w:rPr>
          <w:rFonts w:hint="eastAsia"/>
          <w:b/>
        </w:rPr>
        <w:t>自动分配</w:t>
      </w:r>
      <w:r w:rsidRPr="00BF57EF">
        <w:rPr>
          <w:rFonts w:hint="eastAsia"/>
          <w:b/>
        </w:rPr>
        <w:t>vmall.com</w:t>
      </w:r>
      <w:r w:rsidRPr="00BF57EF">
        <w:rPr>
          <w:rFonts w:hint="eastAsia"/>
          <w:b/>
        </w:rPr>
        <w:t>邮箱帐号规则：</w:t>
      </w:r>
    </w:p>
    <w:p w:rsidR="00BF57EF" w:rsidRDefault="00BF57EF" w:rsidP="00BF57EF">
      <w:r>
        <w:rPr>
          <w:rFonts w:hint="eastAsia"/>
        </w:rPr>
        <w:t>1)</w:t>
      </w:r>
      <w:r>
        <w:rPr>
          <w:rFonts w:hint="eastAsia"/>
        </w:rPr>
        <w:t>为了便于</w:t>
      </w:r>
      <w:r>
        <w:rPr>
          <w:rFonts w:hint="eastAsia"/>
        </w:rPr>
        <w:t>Call</w:t>
      </w:r>
      <w:r>
        <w:rPr>
          <w:rFonts w:hint="eastAsia"/>
        </w:rPr>
        <w:t>＋直接输入数字识别为自动分配的邮箱帐号，约定自动分配的邮箱帐号为：</w:t>
      </w:r>
    </w:p>
    <w:p w:rsidR="00BF57EF" w:rsidRDefault="00BF57EF" w:rsidP="00BF57EF">
      <w:r>
        <w:rPr>
          <w:rFonts w:hint="eastAsia"/>
        </w:rPr>
        <w:tab/>
        <w:t>000(</w:t>
      </w:r>
      <w:r>
        <w:rPr>
          <w:rFonts w:hint="eastAsia"/>
        </w:rPr>
        <w:t>避免国家码冲突</w:t>
      </w:r>
      <w:r>
        <w:rPr>
          <w:rFonts w:hint="eastAsia"/>
        </w:rPr>
        <w:t>) + 4~7</w:t>
      </w:r>
      <w:r>
        <w:rPr>
          <w:rFonts w:hint="eastAsia"/>
        </w:rPr>
        <w:t>位数字</w:t>
      </w:r>
      <w:r>
        <w:rPr>
          <w:rFonts w:hint="eastAsia"/>
        </w:rPr>
        <w:t xml:space="preserve">@vmall.com </w:t>
      </w:r>
    </w:p>
    <w:p w:rsidR="00BF57EF" w:rsidRDefault="00BF57EF" w:rsidP="00BF57EF">
      <w:r>
        <w:rPr>
          <w:rFonts w:hint="eastAsia"/>
        </w:rPr>
        <w:tab/>
      </w:r>
      <w:r>
        <w:rPr>
          <w:rFonts w:hint="eastAsia"/>
        </w:rPr>
        <w:t>例如：</w:t>
      </w:r>
      <w:r>
        <w:rPr>
          <w:rFonts w:hint="eastAsia"/>
        </w:rPr>
        <w:t>0001666@vmall.com</w:t>
      </w:r>
    </w:p>
    <w:p w:rsidR="00BF57EF" w:rsidRDefault="00BF57EF" w:rsidP="00BF57EF">
      <w:r>
        <w:rPr>
          <w:rFonts w:hint="eastAsia"/>
        </w:rPr>
        <w:t>2)</w:t>
      </w:r>
      <w:r>
        <w:rPr>
          <w:rFonts w:hint="eastAsia"/>
        </w:rPr>
        <w:t>注册接口，约定输入的特殊帐号</w:t>
      </w:r>
      <w:r>
        <w:rPr>
          <w:rFonts w:hint="eastAsia"/>
        </w:rPr>
        <w:t xml:space="preserve"> autoAllocate@vmall.com</w:t>
      </w:r>
      <w:r>
        <w:rPr>
          <w:rFonts w:hint="eastAsia"/>
        </w:rPr>
        <w:t>，则</w:t>
      </w:r>
      <w:r>
        <w:rPr>
          <w:rFonts w:hint="eastAsia"/>
        </w:rPr>
        <w:t>UP</w:t>
      </w:r>
      <w:r>
        <w:rPr>
          <w:rFonts w:hint="eastAsia"/>
        </w:rPr>
        <w:t>按上面规则自动分配和注册一个</w:t>
      </w:r>
      <w:r>
        <w:rPr>
          <w:rFonts w:hint="eastAsia"/>
        </w:rPr>
        <w:t>000XXXX@vmall</w:t>
      </w:r>
      <w:r>
        <w:rPr>
          <w:rFonts w:hint="eastAsia"/>
        </w:rPr>
        <w:t>邮箱帐号。</w:t>
      </w:r>
    </w:p>
    <w:p w:rsidR="00BF57EF" w:rsidRDefault="00BF57EF" w:rsidP="00BF57EF">
      <w:r>
        <w:rPr>
          <w:rFonts w:hint="eastAsia"/>
        </w:rPr>
        <w:t>3)</w:t>
      </w:r>
      <w:r>
        <w:rPr>
          <w:rFonts w:hint="eastAsia"/>
        </w:rPr>
        <w:t>在注册成功后，增加返回正式的帐号名，用于帐号的展示和自动登录请求。</w:t>
      </w:r>
    </w:p>
    <w:p w:rsidR="00BF57EF" w:rsidRDefault="00BF57EF" w:rsidP="00BF57EF">
      <w:r>
        <w:rPr>
          <w:rFonts w:hint="eastAsia"/>
        </w:rPr>
        <w:t>4</w:t>
      </w:r>
      <w:r>
        <w:rPr>
          <w:rFonts w:hint="eastAsia"/>
        </w:rPr>
        <w:t>）</w:t>
      </w:r>
      <w:r>
        <w:rPr>
          <w:rFonts w:hint="eastAsia"/>
        </w:rPr>
        <w:t>autoAllocate@vmall.com</w:t>
      </w:r>
      <w:r>
        <w:rPr>
          <w:rFonts w:hint="eastAsia"/>
        </w:rPr>
        <w:t>本身不允许注册为帐号；并且</w:t>
      </w:r>
      <w:r>
        <w:rPr>
          <w:rFonts w:hint="eastAsia"/>
        </w:rPr>
        <w:t xml:space="preserve"> XXX@vmall.com</w:t>
      </w:r>
      <w:r>
        <w:rPr>
          <w:rFonts w:hint="eastAsia"/>
        </w:rPr>
        <w:t>邮箱全部预留，不允许用户自己输入方式注册；如果用户自己输入</w:t>
      </w:r>
      <w:r>
        <w:rPr>
          <w:rFonts w:hint="eastAsia"/>
        </w:rPr>
        <w:t>XXX@vmall.com</w:t>
      </w:r>
      <w:r>
        <w:rPr>
          <w:rFonts w:hint="eastAsia"/>
        </w:rPr>
        <w:t>邮箱，返回帐号已存在错误。（后续含字母的邮箱是否放开给用户注册，以后再定）。</w:t>
      </w:r>
    </w:p>
    <w:p w:rsidR="00BF57EF" w:rsidRDefault="00BF57EF" w:rsidP="00BF57EF">
      <w:r>
        <w:rPr>
          <w:rFonts w:hint="eastAsia"/>
        </w:rPr>
        <w:t>5)000</w:t>
      </w:r>
      <w:r>
        <w:rPr>
          <w:rFonts w:hint="eastAsia"/>
        </w:rPr>
        <w:t>前缀的全数字帐号也全部预留，不允许作为手机或用户名帐号注册。（将来可能将</w:t>
      </w:r>
      <w:r>
        <w:rPr>
          <w:rFonts w:hint="eastAsia"/>
        </w:rPr>
        <w:t>000</w:t>
      </w:r>
      <w:r>
        <w:rPr>
          <w:rFonts w:hint="eastAsia"/>
        </w:rPr>
        <w:t>前缀的全数字帐号</w:t>
      </w:r>
      <w:r>
        <w:rPr>
          <w:rFonts w:hint="eastAsia"/>
        </w:rPr>
        <w:t xml:space="preserve"> </w:t>
      </w:r>
      <w:r>
        <w:rPr>
          <w:rFonts w:hint="eastAsia"/>
        </w:rPr>
        <w:t>与</w:t>
      </w:r>
      <w:r>
        <w:rPr>
          <w:rFonts w:hint="eastAsia"/>
        </w:rPr>
        <w:t xml:space="preserve"> 000</w:t>
      </w:r>
      <w:r>
        <w:rPr>
          <w:rFonts w:hint="eastAsia"/>
        </w:rPr>
        <w:t>前缀全数字</w:t>
      </w:r>
      <w:r>
        <w:rPr>
          <w:rFonts w:hint="eastAsia"/>
        </w:rPr>
        <w:t xml:space="preserve">@vmall.com </w:t>
      </w:r>
      <w:r>
        <w:rPr>
          <w:rFonts w:hint="eastAsia"/>
        </w:rPr>
        <w:t>帐号认为是一个帐号）。</w:t>
      </w:r>
    </w:p>
    <w:p w:rsidR="0040058C" w:rsidRDefault="00BF57EF" w:rsidP="00BF57EF">
      <w:r>
        <w:rPr>
          <w:rFonts w:hint="eastAsia"/>
        </w:rPr>
        <w:t>6</w:t>
      </w:r>
      <w:r>
        <w:rPr>
          <w:rFonts w:hint="eastAsia"/>
        </w:rPr>
        <w:t>）分配号码时，过滤掉不吉利数字</w:t>
      </w:r>
      <w:r>
        <w:rPr>
          <w:rFonts w:hint="eastAsia"/>
        </w:rPr>
        <w:t>4</w:t>
      </w:r>
      <w:r>
        <w:rPr>
          <w:rFonts w:hint="eastAsia"/>
        </w:rPr>
        <w:t>。（海外不吉利数字以后再考虑）</w:t>
      </w:r>
    </w:p>
    <w:p w:rsidR="00C425DC" w:rsidRDefault="00C425DC" w:rsidP="00BF57EF"/>
    <w:p w:rsidR="00C425DC" w:rsidRDefault="00C425DC" w:rsidP="00BF57EF">
      <w:pPr>
        <w:rPr>
          <w:rFonts w:ascii="宋体" w:hAnsi="宋体"/>
          <w:sz w:val="18"/>
          <w:szCs w:val="18"/>
          <w:lang w:val="en-GB"/>
        </w:rPr>
      </w:pPr>
      <w:r>
        <w:rPr>
          <w:rFonts w:ascii="宋体" w:hAnsi="宋体" w:hint="eastAsia"/>
          <w:sz w:val="18"/>
          <w:szCs w:val="18"/>
          <w:lang w:val="en-GB"/>
        </w:rPr>
        <w:t>为支持DBank新增欧洲站点Version升级为03.01:</w:t>
      </w:r>
    </w:p>
    <w:p w:rsidR="00C425DC" w:rsidRDefault="00C425DC" w:rsidP="00BF57EF">
      <w:pPr>
        <w:rPr>
          <w:rFonts w:ascii="宋体" w:hAnsi="宋体"/>
          <w:sz w:val="18"/>
          <w:szCs w:val="18"/>
          <w:lang w:val="en-GB"/>
        </w:rPr>
      </w:pPr>
      <w:r>
        <w:rPr>
          <w:rFonts w:ascii="宋体" w:hAnsi="宋体" w:hint="eastAsia"/>
          <w:sz w:val="18"/>
          <w:szCs w:val="18"/>
          <w:lang w:val="en-GB"/>
        </w:rPr>
        <w:tab/>
        <w:t>AccountServer判断version&lt; 03.01，则注册时，将判断为siteId&gt;6的站点新注册用户，重定向到siteId=5站点。</w:t>
      </w:r>
    </w:p>
    <w:p w:rsidR="007C3FEF" w:rsidRDefault="007C3FEF" w:rsidP="00BF57EF">
      <w:pPr>
        <w:rPr>
          <w:rFonts w:ascii="宋体" w:hAnsi="宋体"/>
          <w:sz w:val="18"/>
          <w:szCs w:val="18"/>
          <w:lang w:val="en-GB"/>
        </w:rPr>
      </w:pPr>
      <w:r>
        <w:rPr>
          <w:rFonts w:ascii="宋体" w:hAnsi="宋体" w:hint="eastAsia"/>
          <w:sz w:val="18"/>
          <w:szCs w:val="18"/>
          <w:lang w:val="en-GB"/>
        </w:rPr>
        <w:t>注：原因是cloud＋集成老DBank客户端SDK时，域名固定指向北京；从03.01配套版本以后，改为指向siteId对应的域名。</w:t>
      </w:r>
    </w:p>
    <w:p w:rsidR="00D304A5" w:rsidRDefault="00D304A5" w:rsidP="00BF57EF">
      <w:pPr>
        <w:rPr>
          <w:rFonts w:ascii="宋体" w:hAnsi="宋体"/>
          <w:sz w:val="18"/>
          <w:szCs w:val="18"/>
          <w:lang w:val="en-GB"/>
        </w:rPr>
      </w:pPr>
    </w:p>
    <w:p w:rsidR="00D304A5" w:rsidRDefault="00D304A5" w:rsidP="00BF57EF">
      <w:r>
        <w:rPr>
          <w:rFonts w:hint="eastAsia"/>
        </w:rPr>
        <w:t>如果注册时同时录入了昵称，则</w:t>
      </w:r>
      <w:r>
        <w:rPr>
          <w:rFonts w:hint="eastAsia"/>
        </w:rPr>
        <w:t>04.01</w:t>
      </w:r>
      <w:r>
        <w:rPr>
          <w:rFonts w:hint="eastAsia"/>
        </w:rPr>
        <w:t>后的版本，需参考</w:t>
      </w:r>
      <w:r>
        <w:rPr>
          <w:rFonts w:hint="eastAsia"/>
        </w:rPr>
        <w:t>updateUserInfo</w:t>
      </w:r>
      <w:r>
        <w:rPr>
          <w:rFonts w:hint="eastAsia"/>
        </w:rPr>
        <w:t>的昵称规则执行。</w:t>
      </w:r>
    </w:p>
    <w:p w:rsidR="00C7330E" w:rsidRDefault="00C7330E" w:rsidP="00BF57EF">
      <w:r>
        <w:t>06.01</w:t>
      </w:r>
      <w:r>
        <w:rPr>
          <w:rFonts w:hint="eastAsia"/>
        </w:rPr>
        <w:t>版本后，注册时未录入昵称，则生成默认昵称，默认昵称格式：</w:t>
      </w:r>
      <w:r>
        <w:t>huafansXXXXXXXXX(X</w:t>
      </w:r>
      <w:r>
        <w:rPr>
          <w:rFonts w:hint="eastAsia"/>
        </w:rPr>
        <w:t>为数字组号，</w:t>
      </w:r>
      <w:r>
        <w:rPr>
          <w:rFonts w:hint="eastAsia"/>
        </w:rPr>
        <w:lastRenderedPageBreak/>
        <w:t>第</w:t>
      </w:r>
      <w:r>
        <w:rPr>
          <w:rFonts w:hint="eastAsia"/>
        </w:rPr>
        <w:t>1</w:t>
      </w:r>
      <w:r w:rsidR="00E41D1D">
        <w:rPr>
          <w:rFonts w:hint="eastAsia"/>
        </w:rPr>
        <w:t>~2</w:t>
      </w:r>
      <w:r>
        <w:rPr>
          <w:rFonts w:hint="eastAsia"/>
        </w:rPr>
        <w:t>位固定取站点号</w:t>
      </w:r>
      <w:r>
        <w:rPr>
          <w:rFonts w:hint="eastAsia"/>
        </w:rPr>
        <w:t>)</w:t>
      </w:r>
    </w:p>
    <w:p w:rsidR="00C7330E" w:rsidRDefault="00C7330E" w:rsidP="00BF57EF"/>
    <w:p w:rsidR="00EE0256" w:rsidRDefault="00EE0256" w:rsidP="00BF57EF"/>
    <w:p w:rsidR="00EE0256" w:rsidDel="00C829EC" w:rsidRDefault="00EE0256" w:rsidP="00BF57EF">
      <w:pPr>
        <w:rPr>
          <w:del w:id="38" w:author="x00116998" w:date="2015-01-17T17:39:00Z"/>
          <w:rFonts w:ascii="宋体" w:hAnsi="宋体"/>
          <w:color w:val="1F497D"/>
        </w:rPr>
      </w:pPr>
      <w:del w:id="39" w:author="x00116998" w:date="2015-01-17T17:39:00Z">
        <w:r w:rsidDel="00C829EC">
          <w:rPr>
            <w:rFonts w:ascii="宋体" w:hAnsi="宋体" w:hint="eastAsia"/>
            <w:color w:val="1F497D"/>
          </w:rPr>
          <w:delText>根据渠道号配置业务在欧洲特殊开放需求，即对配置列表中的渠道号，进行注册和登录时不受欧洲屏蔽特性影响；且注册时当国家码判断为欧洲站点所属时，视为香港站点处理。</w:delText>
        </w:r>
        <w:r w:rsidR="00700DD1" w:rsidDel="00C829EC">
          <w:rPr>
            <w:rFonts w:ascii="宋体" w:hAnsi="宋体" w:hint="eastAsia"/>
            <w:color w:val="1F497D"/>
          </w:rPr>
          <w:delText>包括：</w:delText>
        </w:r>
      </w:del>
    </w:p>
    <w:p w:rsidR="00EE0256" w:rsidRPr="00D304A5" w:rsidRDefault="00EE0256" w:rsidP="00700DD1">
      <w:pPr>
        <w:ind w:firstLine="420"/>
      </w:pPr>
      <w:del w:id="40" w:author="x00116998" w:date="2015-01-17T17:39:00Z">
        <w:r w:rsidDel="00C829EC">
          <w:rPr>
            <w:rFonts w:ascii="宋体" w:hAnsi="宋体" w:hint="eastAsia"/>
            <w:color w:val="1F497D"/>
          </w:rPr>
          <w:delText>1）天际通业务（</w:delText>
        </w:r>
        <w:r w:rsidDel="00C829EC">
          <w:rPr>
            <w:rFonts w:ascii="Arial" w:hAnsi="Arial" w:cs="Arial"/>
            <w:sz w:val="18"/>
            <w:szCs w:val="18"/>
            <w:lang w:val="fr-FR"/>
          </w:rPr>
          <w:delText>29000000</w:delText>
        </w:r>
        <w:r w:rsidDel="00C829EC">
          <w:rPr>
            <w:rFonts w:ascii="Arial" w:hAnsi="Arial" w:cs="Arial" w:hint="eastAsia"/>
            <w:sz w:val="18"/>
            <w:szCs w:val="18"/>
            <w:lang w:val="fr-FR"/>
          </w:rPr>
          <w:delText>、</w:delText>
        </w:r>
        <w:r w:rsidDel="00C829EC">
          <w:rPr>
            <w:rFonts w:ascii="Arial" w:hAnsi="Arial" w:cs="Arial"/>
            <w:sz w:val="18"/>
            <w:szCs w:val="18"/>
            <w:lang w:val="fr-FR"/>
          </w:rPr>
          <w:delText>2900000</w:delText>
        </w:r>
        <w:r w:rsidDel="00C829EC">
          <w:rPr>
            <w:rFonts w:ascii="Arial" w:hAnsi="Arial" w:cs="Arial" w:hint="eastAsia"/>
            <w:sz w:val="18"/>
            <w:szCs w:val="18"/>
            <w:lang w:val="fr-FR"/>
          </w:rPr>
          <w:delText>2</w:delText>
        </w:r>
        <w:r w:rsidDel="00C829EC">
          <w:rPr>
            <w:rFonts w:ascii="Arial" w:hAnsi="Arial" w:cs="Arial" w:hint="eastAsia"/>
            <w:sz w:val="18"/>
            <w:szCs w:val="18"/>
            <w:lang w:val="fr-FR"/>
          </w:rPr>
          <w:delText>）</w:delText>
        </w:r>
        <w:r w:rsidDel="00C829EC">
          <w:rPr>
            <w:rFonts w:ascii="Arial" w:hAnsi="Arial" w:cs="Arial" w:hint="eastAsia"/>
            <w:sz w:val="18"/>
            <w:szCs w:val="18"/>
            <w:lang w:val="fr-FR"/>
          </w:rPr>
          <w:delText xml:space="preserve">  </w:delText>
        </w:r>
        <w:r w:rsidDel="00C829EC">
          <w:rPr>
            <w:rFonts w:ascii="Arial" w:hAnsi="Arial" w:cs="Arial" w:hint="eastAsia"/>
            <w:sz w:val="18"/>
            <w:szCs w:val="18"/>
            <w:lang w:val="fr-FR"/>
          </w:rPr>
          <w:delText>注：天际通业务能确定不在欧洲销售。</w:delText>
        </w:r>
      </w:del>
    </w:p>
    <w:p w:rsidR="00B367D1" w:rsidRDefault="00B367D1" w:rsidP="00407B6C">
      <w:pPr>
        <w:pStyle w:val="41"/>
      </w:pPr>
      <w:r>
        <w:rPr>
          <w:rFonts w:hint="eastAsia"/>
        </w:rPr>
        <w:t>原型</w:t>
      </w:r>
    </w:p>
    <w:p w:rsidR="00B367D1" w:rsidRPr="005D449C" w:rsidRDefault="00B367D1" w:rsidP="00B367D1">
      <w:pPr>
        <w:ind w:left="198"/>
        <w:jc w:val="left"/>
      </w:pPr>
      <w:r>
        <w:rPr>
          <w:rFonts w:hint="eastAsia"/>
          <w:lang w:val="da-DK"/>
        </w:rPr>
        <w:t>R</w:t>
      </w:r>
      <w:r w:rsidRPr="009A7E72">
        <w:rPr>
          <w:lang w:val="da-DK"/>
        </w:rPr>
        <w:t>egister</w:t>
      </w:r>
      <w:r w:rsidR="00C8364D">
        <w:rPr>
          <w:rFonts w:hint="eastAsia"/>
          <w:lang w:val="da-DK"/>
        </w:rPr>
        <w:t>CloudAccount</w:t>
      </w:r>
      <w:r>
        <w:rPr>
          <w:rFonts w:hint="eastAsia"/>
          <w:lang w:val="da-DK"/>
        </w:rPr>
        <w:t>Rsp</w:t>
      </w:r>
      <w:r w:rsidRPr="009A7E72">
        <w:rPr>
          <w:lang w:val="da-DK"/>
        </w:rPr>
        <w:t xml:space="preserve"> </w:t>
      </w:r>
      <w:r w:rsidR="00C8364D">
        <w:rPr>
          <w:rFonts w:hint="eastAsia"/>
          <w:lang w:val="da-DK"/>
        </w:rPr>
        <w:t xml:space="preserve"> </w:t>
      </w:r>
      <w:r w:rsidRPr="009A7E72">
        <w:rPr>
          <w:lang w:val="da-DK"/>
        </w:rPr>
        <w:t>register</w:t>
      </w:r>
      <w:r w:rsidR="00C8364D">
        <w:rPr>
          <w:rFonts w:hint="eastAsia"/>
          <w:lang w:val="da-DK"/>
        </w:rPr>
        <w:t>CloudAccount</w:t>
      </w:r>
      <w:r w:rsidRPr="009A7E72">
        <w:rPr>
          <w:lang w:val="da-DK"/>
        </w:rPr>
        <w:t>(</w:t>
      </w:r>
      <w:r w:rsidR="00C8364D">
        <w:rPr>
          <w:rFonts w:hint="eastAsia"/>
          <w:lang w:val="da-DK"/>
        </w:rPr>
        <w:t>R</w:t>
      </w:r>
      <w:r w:rsidR="00C8364D" w:rsidRPr="009A7E72">
        <w:rPr>
          <w:lang w:val="da-DK"/>
        </w:rPr>
        <w:t>egister</w:t>
      </w:r>
      <w:r w:rsidR="00C8364D">
        <w:rPr>
          <w:rFonts w:hint="eastAsia"/>
          <w:lang w:val="da-DK"/>
        </w:rPr>
        <w:t>CloudAccountReq r</w:t>
      </w:r>
      <w:r w:rsidR="00C8364D" w:rsidRPr="009A7E72">
        <w:rPr>
          <w:lang w:val="da-DK"/>
        </w:rPr>
        <w:t>egister</w:t>
      </w:r>
      <w:r w:rsidR="00C8364D">
        <w:rPr>
          <w:rFonts w:hint="eastAsia"/>
          <w:lang w:val="da-DK"/>
        </w:rPr>
        <w:t>CloudAccountReq</w:t>
      </w:r>
      <w:r w:rsidRPr="009A7E72">
        <w:rPr>
          <w:lang w:val="da-DK"/>
        </w:rPr>
        <w:t>)</w:t>
      </w:r>
      <w:r w:rsidRPr="00CD7B14">
        <w:rPr>
          <w:rFonts w:hint="eastAsia"/>
        </w:rPr>
        <w:t xml:space="preserve"> </w:t>
      </w:r>
      <w:r w:rsidRPr="0062068B">
        <w:rPr>
          <w:rFonts w:hint="eastAsia"/>
        </w:rPr>
        <w:t xml:space="preserve">throws </w:t>
      </w:r>
      <w:r w:rsidRPr="005D449C">
        <w:rPr>
          <w:rFonts w:hint="eastAsia"/>
        </w:rPr>
        <w:t>CException</w:t>
      </w:r>
    </w:p>
    <w:p w:rsidR="00B367D1" w:rsidRDefault="00B367D1" w:rsidP="00407B6C">
      <w:pPr>
        <w:pStyle w:val="41"/>
      </w:pPr>
      <w:r>
        <w:rPr>
          <w:rFonts w:hint="eastAsia"/>
        </w:rPr>
        <w:t>输入参数</w:t>
      </w:r>
    </w:p>
    <w:p w:rsidR="00B367D1" w:rsidRPr="00971332" w:rsidRDefault="00C8364D" w:rsidP="00F52EEA">
      <w:pPr>
        <w:ind w:left="198"/>
      </w:pPr>
      <w:r>
        <w:rPr>
          <w:rFonts w:hint="eastAsia"/>
          <w:lang w:val="da-DK"/>
        </w:rPr>
        <w:t>R</w:t>
      </w:r>
      <w:r w:rsidRPr="009A7E72">
        <w:rPr>
          <w:lang w:val="da-DK"/>
        </w:rPr>
        <w:t>egister</w:t>
      </w:r>
      <w:r>
        <w:rPr>
          <w:rFonts w:hint="eastAsia"/>
          <w:lang w:val="da-DK"/>
        </w:rPr>
        <w:t>CloudAccountRsp</w:t>
      </w:r>
      <w:r w:rsidR="00B367D1">
        <w:rPr>
          <w:rFonts w:hint="eastAsia"/>
          <w:lang w:val="da-DK"/>
        </w:rPr>
        <w:t>属性如下：</w:t>
      </w:r>
      <w:r w:rsidR="008C32AE">
        <w:tab/>
      </w:r>
    </w:p>
    <w:tbl>
      <w:tblPr>
        <w:tblW w:w="9873" w:type="dxa"/>
        <w:jc w:val="center"/>
        <w:tblInd w:w="2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84"/>
        <w:gridCol w:w="731"/>
        <w:gridCol w:w="1091"/>
        <w:gridCol w:w="992"/>
        <w:gridCol w:w="5375"/>
      </w:tblGrid>
      <w:tr w:rsidR="00B367D1" w:rsidTr="00887D00">
        <w:trPr>
          <w:jc w:val="center"/>
        </w:trPr>
        <w:tc>
          <w:tcPr>
            <w:tcW w:w="1684" w:type="dxa"/>
            <w:shd w:val="clear" w:color="auto" w:fill="99CCFF"/>
          </w:tcPr>
          <w:p w:rsidR="00B367D1" w:rsidRDefault="00B367D1" w:rsidP="00A267CA">
            <w:pPr>
              <w:pStyle w:val="TAH"/>
              <w:rPr>
                <w:rFonts w:ascii="Verdana" w:hAnsi="Verdana"/>
                <w:lang w:val="fr-FR" w:eastAsia="zh-CN"/>
              </w:rPr>
            </w:pPr>
            <w:r>
              <w:rPr>
                <w:rFonts w:ascii="Verdana" w:hAnsi="Verdana" w:hint="eastAsia"/>
                <w:lang w:val="fr-FR" w:eastAsia="zh-CN"/>
              </w:rPr>
              <w:lastRenderedPageBreak/>
              <w:t>参数名称</w:t>
            </w:r>
          </w:p>
        </w:tc>
        <w:tc>
          <w:tcPr>
            <w:tcW w:w="731" w:type="dxa"/>
            <w:shd w:val="clear" w:color="auto" w:fill="99CCFF"/>
          </w:tcPr>
          <w:p w:rsidR="00B367D1" w:rsidRDefault="00B367D1" w:rsidP="00A267CA">
            <w:pPr>
              <w:pStyle w:val="TAH"/>
              <w:rPr>
                <w:rFonts w:ascii="Verdana" w:hAnsi="Verdana"/>
                <w:lang w:val="fr-FR" w:eastAsia="zh-CN"/>
              </w:rPr>
            </w:pPr>
            <w:r>
              <w:rPr>
                <w:rFonts w:ascii="Verdana" w:hAnsi="Verdana" w:hint="eastAsia"/>
                <w:lang w:val="fr-FR" w:eastAsia="zh-CN"/>
              </w:rPr>
              <w:t>可选</w:t>
            </w:r>
          </w:p>
        </w:tc>
        <w:tc>
          <w:tcPr>
            <w:tcW w:w="1091" w:type="dxa"/>
            <w:shd w:val="clear" w:color="auto" w:fill="99CCFF"/>
          </w:tcPr>
          <w:p w:rsidR="00B367D1" w:rsidRDefault="00B367D1" w:rsidP="00A267CA">
            <w:pPr>
              <w:pStyle w:val="TAH"/>
              <w:rPr>
                <w:rFonts w:ascii="Verdana" w:hAnsi="Verdana"/>
                <w:lang w:val="fr-FR" w:eastAsia="zh-CN"/>
              </w:rPr>
            </w:pPr>
            <w:r>
              <w:rPr>
                <w:rFonts w:ascii="Verdana" w:hAnsi="Verdana" w:hint="eastAsia"/>
                <w:lang w:val="fr-FR" w:eastAsia="zh-CN"/>
              </w:rPr>
              <w:t>类型</w:t>
            </w:r>
          </w:p>
        </w:tc>
        <w:tc>
          <w:tcPr>
            <w:tcW w:w="992" w:type="dxa"/>
            <w:shd w:val="clear" w:color="auto" w:fill="99CCFF"/>
          </w:tcPr>
          <w:p w:rsidR="00B367D1" w:rsidRDefault="00B367D1" w:rsidP="00F52EEA">
            <w:pPr>
              <w:pStyle w:val="TAH"/>
              <w:rPr>
                <w:rFonts w:ascii="Verdana" w:hAnsi="Verdana"/>
                <w:lang w:val="fr-FR" w:eastAsia="zh-CN"/>
              </w:rPr>
            </w:pPr>
            <w:r>
              <w:rPr>
                <w:rFonts w:ascii="Verdana" w:hAnsi="Verdana" w:hint="eastAsia"/>
                <w:lang w:val="fr-FR" w:eastAsia="zh-CN"/>
              </w:rPr>
              <w:t>长度</w:t>
            </w:r>
            <w:r>
              <w:rPr>
                <w:rFonts w:ascii="Verdana" w:hAnsi="Verdana"/>
                <w:lang w:val="fr-FR" w:eastAsia="zh-CN"/>
              </w:rPr>
              <w:t xml:space="preserve"> </w:t>
            </w:r>
          </w:p>
        </w:tc>
        <w:tc>
          <w:tcPr>
            <w:tcW w:w="5375" w:type="dxa"/>
            <w:shd w:val="clear" w:color="auto" w:fill="99CCFF"/>
          </w:tcPr>
          <w:p w:rsidR="00B367D1" w:rsidRDefault="00B367D1" w:rsidP="00A267CA">
            <w:pPr>
              <w:pStyle w:val="TAH"/>
              <w:rPr>
                <w:rFonts w:ascii="Verdana" w:hAnsi="Verdana"/>
                <w:lang w:val="fr-FR" w:eastAsia="zh-CN"/>
              </w:rPr>
            </w:pPr>
            <w:r>
              <w:rPr>
                <w:rFonts w:ascii="Verdana" w:hAnsi="Verdana" w:hint="eastAsia"/>
                <w:lang w:val="fr-FR" w:eastAsia="zh-CN"/>
              </w:rPr>
              <w:t>描述信息</w:t>
            </w:r>
          </w:p>
        </w:tc>
      </w:tr>
      <w:tr w:rsidR="00B367D1" w:rsidTr="00887D00">
        <w:trPr>
          <w:jc w:val="center"/>
        </w:trPr>
        <w:tc>
          <w:tcPr>
            <w:tcW w:w="1684" w:type="dxa"/>
          </w:tcPr>
          <w:p w:rsidR="00B367D1" w:rsidRPr="00F52EEA" w:rsidRDefault="00A64FBB" w:rsidP="00AC2020">
            <w:pPr>
              <w:pStyle w:val="TAL"/>
              <w:rPr>
                <w:rFonts w:ascii="宋体" w:hAnsi="宋体"/>
                <w:lang w:val="fr-FR" w:eastAsia="zh-CN"/>
              </w:rPr>
            </w:pPr>
            <w:r w:rsidRPr="00F52EEA">
              <w:rPr>
                <w:rFonts w:ascii="宋体" w:hAnsi="宋体"/>
                <w:lang w:eastAsia="zh-CN"/>
              </w:rPr>
              <w:t>V</w:t>
            </w:r>
            <w:r w:rsidR="00B367D1" w:rsidRPr="00F52EEA">
              <w:rPr>
                <w:rFonts w:ascii="宋体" w:hAnsi="宋体"/>
              </w:rPr>
              <w:t>ersion</w:t>
            </w:r>
          </w:p>
        </w:tc>
        <w:tc>
          <w:tcPr>
            <w:tcW w:w="731" w:type="dxa"/>
          </w:tcPr>
          <w:p w:rsidR="00B367D1" w:rsidRPr="00F52EEA" w:rsidRDefault="00B367D1" w:rsidP="005849E5">
            <w:pPr>
              <w:pStyle w:val="TAL"/>
              <w:rPr>
                <w:rFonts w:ascii="宋体" w:hAnsi="宋体"/>
                <w:lang w:eastAsia="zh-CN"/>
              </w:rPr>
            </w:pPr>
            <w:r w:rsidRPr="00F52EEA">
              <w:rPr>
                <w:rFonts w:ascii="宋体" w:hAnsi="宋体" w:hint="eastAsia"/>
                <w:lang w:val="fr-FR" w:eastAsia="zh-CN"/>
              </w:rPr>
              <w:t>M</w:t>
            </w:r>
          </w:p>
        </w:tc>
        <w:tc>
          <w:tcPr>
            <w:tcW w:w="1091" w:type="dxa"/>
          </w:tcPr>
          <w:p w:rsidR="00B367D1" w:rsidRPr="00F52EEA" w:rsidRDefault="00B367D1" w:rsidP="009A658E">
            <w:pPr>
              <w:pStyle w:val="TAH"/>
              <w:jc w:val="both"/>
              <w:rPr>
                <w:rFonts w:ascii="宋体" w:hAnsi="宋体"/>
                <w:b w:val="0"/>
                <w:lang w:val="fr-FR" w:eastAsia="zh-CN"/>
              </w:rPr>
            </w:pPr>
            <w:r w:rsidRPr="00F52EEA">
              <w:rPr>
                <w:rFonts w:ascii="宋体" w:hAnsi="宋体" w:hint="eastAsia"/>
                <w:b w:val="0"/>
                <w:lang w:val="fr-FR" w:eastAsia="zh-CN"/>
              </w:rPr>
              <w:t>String</w:t>
            </w:r>
          </w:p>
        </w:tc>
        <w:tc>
          <w:tcPr>
            <w:tcW w:w="992" w:type="dxa"/>
          </w:tcPr>
          <w:p w:rsidR="00B367D1" w:rsidRPr="00F52EEA" w:rsidRDefault="005E1AA2" w:rsidP="00A267CA">
            <w:pPr>
              <w:rPr>
                <w:rFonts w:ascii="宋体" w:hAnsi="宋体"/>
                <w:sz w:val="18"/>
                <w:szCs w:val="18"/>
                <w:lang w:val="fr-FR"/>
              </w:rPr>
            </w:pPr>
            <w:r w:rsidRPr="00F52EEA">
              <w:rPr>
                <w:rFonts w:ascii="宋体" w:hAnsi="宋体" w:hint="eastAsia"/>
                <w:sz w:val="18"/>
                <w:szCs w:val="18"/>
                <w:lang w:val="fr-FR"/>
              </w:rPr>
              <w:t>5</w:t>
            </w:r>
          </w:p>
        </w:tc>
        <w:tc>
          <w:tcPr>
            <w:tcW w:w="5375" w:type="dxa"/>
          </w:tcPr>
          <w:p w:rsidR="00602D10" w:rsidRDefault="00B367D1" w:rsidP="00602D10">
            <w:pPr>
              <w:rPr>
                <w:rFonts w:ascii="宋体" w:hAnsi="宋体"/>
                <w:sz w:val="18"/>
                <w:szCs w:val="18"/>
                <w:lang w:val="en-GB"/>
              </w:rPr>
            </w:pPr>
            <w:r w:rsidRPr="00F52EEA">
              <w:rPr>
                <w:rFonts w:ascii="宋体" w:hAnsi="宋体" w:hint="eastAsia"/>
                <w:sz w:val="18"/>
                <w:szCs w:val="18"/>
                <w:lang w:val="en-GB"/>
              </w:rPr>
              <w:t>协议版本号</w:t>
            </w:r>
            <w:r w:rsidR="00602D10">
              <w:rPr>
                <w:rFonts w:ascii="宋体" w:hAnsi="宋体" w:hint="eastAsia"/>
                <w:sz w:val="18"/>
                <w:szCs w:val="18"/>
                <w:lang w:val="en-GB"/>
              </w:rPr>
              <w:t>;</w:t>
            </w:r>
            <w:r w:rsidR="00533B91" w:rsidRPr="00F52EEA">
              <w:rPr>
                <w:rFonts w:ascii="宋体" w:hAnsi="宋体" w:hint="eastAsia"/>
                <w:sz w:val="18"/>
                <w:szCs w:val="18"/>
                <w:lang w:val="en-GB"/>
              </w:rPr>
              <w:t xml:space="preserve"> </w:t>
            </w:r>
            <w:r w:rsidR="00A3706D" w:rsidRPr="00F52EEA">
              <w:rPr>
                <w:rFonts w:ascii="宋体" w:hAnsi="宋体" w:hint="eastAsia"/>
                <w:sz w:val="18"/>
                <w:szCs w:val="18"/>
                <w:lang w:val="en-GB"/>
              </w:rPr>
              <w:t>01.01</w:t>
            </w:r>
          </w:p>
          <w:p w:rsidR="009616E3" w:rsidRDefault="00602D10" w:rsidP="00602D10">
            <w:pPr>
              <w:rPr>
                <w:rFonts w:ascii="宋体" w:hAnsi="宋体"/>
                <w:sz w:val="18"/>
                <w:szCs w:val="18"/>
                <w:lang w:val="en-GB"/>
              </w:rPr>
            </w:pPr>
            <w:r>
              <w:rPr>
                <w:rFonts w:ascii="宋体" w:hAnsi="宋体" w:hint="eastAsia"/>
                <w:sz w:val="18"/>
                <w:szCs w:val="18"/>
                <w:lang w:val="en-GB"/>
              </w:rPr>
              <w:t xml:space="preserve"> ==&gt;为支持DBank新增欧洲站点升级为03.01</w:t>
            </w:r>
          </w:p>
          <w:p w:rsidR="00D304A5" w:rsidRDefault="00D304A5" w:rsidP="00602D10">
            <w:pPr>
              <w:rPr>
                <w:rFonts w:ascii="宋体" w:hAnsi="宋体"/>
                <w:sz w:val="18"/>
                <w:szCs w:val="18"/>
                <w:lang w:val="en-GB"/>
              </w:rPr>
            </w:pPr>
            <w:r w:rsidRPr="00533B91">
              <w:rPr>
                <w:rFonts w:ascii="宋体" w:hAnsi="宋体" w:hint="eastAsia"/>
                <w:sz w:val="18"/>
                <w:szCs w:val="18"/>
                <w:lang w:val="en-GB"/>
              </w:rPr>
              <w:t>==&gt;支持新昵称规则版本升级为：04.01</w:t>
            </w:r>
          </w:p>
          <w:p w:rsidR="00904EEB" w:rsidRDefault="00345689" w:rsidP="00904EEB">
            <w:pPr>
              <w:rPr>
                <w:rFonts w:ascii="宋体" w:hAnsi="宋体"/>
                <w:sz w:val="18"/>
                <w:szCs w:val="18"/>
                <w:lang w:val="en-GB"/>
              </w:rPr>
            </w:pPr>
            <w:r>
              <w:rPr>
                <w:rFonts w:ascii="宋体" w:hAnsi="宋体" w:hint="eastAsia"/>
                <w:sz w:val="18"/>
                <w:szCs w:val="18"/>
                <w:lang w:val="en-GB"/>
              </w:rPr>
              <w:t>==</w:t>
            </w:r>
            <w:r>
              <w:rPr>
                <w:rFonts w:ascii="宋体" w:hAnsi="宋体"/>
                <w:sz w:val="18"/>
                <w:szCs w:val="18"/>
              </w:rPr>
              <w:t>&gt;</w:t>
            </w:r>
            <w:r w:rsidRPr="00533B91">
              <w:rPr>
                <w:rFonts w:ascii="宋体" w:hAnsi="宋体" w:hint="eastAsia"/>
                <w:sz w:val="18"/>
                <w:szCs w:val="18"/>
                <w:lang w:val="en-GB"/>
              </w:rPr>
              <w:t>支持</w:t>
            </w:r>
            <w:r>
              <w:rPr>
                <w:rFonts w:ascii="宋体" w:hAnsi="宋体" w:hint="eastAsia"/>
                <w:sz w:val="18"/>
                <w:szCs w:val="18"/>
                <w:lang w:val="en-GB"/>
              </w:rPr>
              <w:t>欧洲站点</w:t>
            </w:r>
            <w:r w:rsidRPr="00533B91">
              <w:rPr>
                <w:rFonts w:ascii="宋体" w:hAnsi="宋体" w:hint="eastAsia"/>
                <w:sz w:val="18"/>
                <w:szCs w:val="18"/>
                <w:lang w:val="en-GB"/>
              </w:rPr>
              <w:t>升级为：0</w:t>
            </w:r>
            <w:r>
              <w:rPr>
                <w:rFonts w:ascii="宋体" w:hAnsi="宋体"/>
                <w:sz w:val="18"/>
                <w:szCs w:val="18"/>
                <w:lang w:val="en-GB"/>
              </w:rPr>
              <w:t>5</w:t>
            </w:r>
            <w:r w:rsidRPr="00533B91">
              <w:rPr>
                <w:rFonts w:ascii="宋体" w:hAnsi="宋体" w:hint="eastAsia"/>
                <w:sz w:val="18"/>
                <w:szCs w:val="18"/>
                <w:lang w:val="en-GB"/>
              </w:rPr>
              <w:t>.01</w:t>
            </w:r>
          </w:p>
          <w:p w:rsidR="00AA61EC" w:rsidRDefault="00AA61EC" w:rsidP="00AA61EC">
            <w:pPr>
              <w:rPr>
                <w:rFonts w:ascii="宋体" w:hAnsi="宋体"/>
                <w:sz w:val="18"/>
                <w:szCs w:val="18"/>
                <w:lang w:val="en-GB"/>
              </w:rPr>
            </w:pPr>
            <w:r>
              <w:rPr>
                <w:rFonts w:ascii="宋体" w:hAnsi="宋体" w:hint="eastAsia"/>
                <w:sz w:val="18"/>
                <w:szCs w:val="18"/>
                <w:lang w:val="en-GB"/>
              </w:rPr>
              <w:t>==</w:t>
            </w:r>
            <w:r>
              <w:rPr>
                <w:rFonts w:ascii="宋体" w:hAnsi="宋体"/>
                <w:sz w:val="18"/>
                <w:szCs w:val="18"/>
              </w:rPr>
              <w:t>&gt;</w:t>
            </w:r>
            <w:r w:rsidRPr="00533B91">
              <w:rPr>
                <w:rFonts w:ascii="宋体" w:hAnsi="宋体" w:hint="eastAsia"/>
                <w:sz w:val="18"/>
                <w:szCs w:val="18"/>
                <w:lang w:val="en-GB"/>
              </w:rPr>
              <w:t>支持</w:t>
            </w:r>
            <w:r>
              <w:rPr>
                <w:rFonts w:ascii="宋体" w:hAnsi="宋体" w:hint="eastAsia"/>
                <w:sz w:val="18"/>
                <w:szCs w:val="18"/>
                <w:lang w:val="en-GB"/>
              </w:rPr>
              <w:t>生成默认昵称</w:t>
            </w:r>
            <w:r w:rsidRPr="00533B91">
              <w:rPr>
                <w:rFonts w:ascii="宋体" w:hAnsi="宋体" w:hint="eastAsia"/>
                <w:sz w:val="18"/>
                <w:szCs w:val="18"/>
                <w:lang w:val="en-GB"/>
              </w:rPr>
              <w:t>升级为：0</w:t>
            </w:r>
            <w:r>
              <w:rPr>
                <w:rFonts w:ascii="宋体" w:hAnsi="宋体" w:hint="eastAsia"/>
                <w:sz w:val="18"/>
                <w:szCs w:val="18"/>
                <w:lang w:val="en-GB"/>
              </w:rPr>
              <w:t>6</w:t>
            </w:r>
            <w:r w:rsidRPr="00533B91">
              <w:rPr>
                <w:rFonts w:ascii="宋体" w:hAnsi="宋体" w:hint="eastAsia"/>
                <w:sz w:val="18"/>
                <w:szCs w:val="18"/>
                <w:lang w:val="en-GB"/>
              </w:rPr>
              <w:t>.01</w:t>
            </w:r>
          </w:p>
          <w:p w:rsidR="00BC3DD2" w:rsidRPr="00BC3DD2" w:rsidRDefault="00BC3DD2" w:rsidP="00BC3DD2">
            <w:pPr>
              <w:rPr>
                <w:rFonts w:ascii="宋体" w:hAnsi="宋体"/>
                <w:sz w:val="18"/>
                <w:szCs w:val="18"/>
                <w:lang w:val="en-GB"/>
              </w:rPr>
            </w:pPr>
            <w:r>
              <w:rPr>
                <w:rFonts w:ascii="宋体" w:hAnsi="宋体" w:hint="eastAsia"/>
                <w:sz w:val="18"/>
                <w:szCs w:val="18"/>
                <w:lang w:val="en-GB"/>
              </w:rPr>
              <w:t>==</w:t>
            </w:r>
            <w:r>
              <w:rPr>
                <w:rFonts w:ascii="宋体" w:hAnsi="宋体"/>
                <w:sz w:val="18"/>
                <w:szCs w:val="18"/>
              </w:rPr>
              <w:t>&gt;</w:t>
            </w:r>
            <w:r>
              <w:rPr>
                <w:rFonts w:ascii="宋体" w:hAnsi="宋体" w:hint="eastAsia"/>
                <w:sz w:val="18"/>
                <w:szCs w:val="18"/>
              </w:rPr>
              <w:t>不在服务器区分错误原因</w:t>
            </w:r>
            <w:r w:rsidRPr="00533B91">
              <w:rPr>
                <w:rFonts w:ascii="宋体" w:hAnsi="宋体" w:hint="eastAsia"/>
                <w:sz w:val="18"/>
                <w:szCs w:val="18"/>
                <w:lang w:val="en-GB"/>
              </w:rPr>
              <w:t>：0</w:t>
            </w:r>
            <w:r>
              <w:rPr>
                <w:rFonts w:ascii="宋体" w:hAnsi="宋体" w:hint="eastAsia"/>
                <w:sz w:val="18"/>
                <w:szCs w:val="18"/>
                <w:lang w:val="en-GB"/>
              </w:rPr>
              <w:t>7</w:t>
            </w:r>
            <w:r w:rsidRPr="00533B91">
              <w:rPr>
                <w:rFonts w:ascii="宋体" w:hAnsi="宋体" w:hint="eastAsia"/>
                <w:sz w:val="18"/>
                <w:szCs w:val="18"/>
                <w:lang w:val="en-GB"/>
              </w:rPr>
              <w:t>.0</w:t>
            </w:r>
            <w:r>
              <w:rPr>
                <w:rFonts w:ascii="宋体" w:hAnsi="宋体" w:hint="eastAsia"/>
                <w:sz w:val="18"/>
                <w:szCs w:val="18"/>
                <w:lang w:val="en-GB"/>
              </w:rPr>
              <w:t>1</w:t>
            </w:r>
          </w:p>
        </w:tc>
      </w:tr>
      <w:tr w:rsidR="00B367D1" w:rsidTr="00887D00">
        <w:trPr>
          <w:jc w:val="center"/>
        </w:trPr>
        <w:tc>
          <w:tcPr>
            <w:tcW w:w="1684" w:type="dxa"/>
          </w:tcPr>
          <w:p w:rsidR="00B367D1" w:rsidRPr="00F52EEA" w:rsidRDefault="00B367D1" w:rsidP="00AC2020">
            <w:pPr>
              <w:pStyle w:val="TAL"/>
              <w:rPr>
                <w:rFonts w:ascii="宋体" w:hAnsi="宋体"/>
                <w:lang w:val="fr-FR" w:eastAsia="zh-CN"/>
              </w:rPr>
            </w:pPr>
            <w:r w:rsidRPr="00F52EEA">
              <w:rPr>
                <w:rFonts w:ascii="宋体" w:hAnsi="宋体"/>
                <w:lang w:val="fr-FR"/>
              </w:rPr>
              <w:t>transactionID</w:t>
            </w:r>
          </w:p>
        </w:tc>
        <w:tc>
          <w:tcPr>
            <w:tcW w:w="731" w:type="dxa"/>
          </w:tcPr>
          <w:p w:rsidR="00B367D1" w:rsidRPr="00F52EEA" w:rsidRDefault="00B367D1" w:rsidP="005849E5">
            <w:pPr>
              <w:pStyle w:val="TAL"/>
              <w:rPr>
                <w:rFonts w:ascii="宋体" w:hAnsi="宋体"/>
                <w:lang w:eastAsia="zh-CN"/>
              </w:rPr>
            </w:pPr>
            <w:r w:rsidRPr="00F52EEA">
              <w:rPr>
                <w:rFonts w:ascii="宋体" w:hAnsi="宋体" w:hint="eastAsia"/>
                <w:lang w:val="fr-FR" w:eastAsia="zh-CN"/>
              </w:rPr>
              <w:t>M</w:t>
            </w:r>
          </w:p>
        </w:tc>
        <w:tc>
          <w:tcPr>
            <w:tcW w:w="1091" w:type="dxa"/>
          </w:tcPr>
          <w:p w:rsidR="00B367D1" w:rsidRPr="00F52EEA" w:rsidRDefault="00B367D1" w:rsidP="009A658E">
            <w:pPr>
              <w:pStyle w:val="TAH"/>
              <w:jc w:val="both"/>
              <w:rPr>
                <w:rFonts w:ascii="宋体" w:hAnsi="宋体"/>
                <w:b w:val="0"/>
                <w:lang w:val="fr-FR" w:eastAsia="zh-CN"/>
              </w:rPr>
            </w:pPr>
            <w:r w:rsidRPr="00F52EEA">
              <w:rPr>
                <w:rFonts w:ascii="宋体" w:hAnsi="宋体" w:hint="eastAsia"/>
                <w:b w:val="0"/>
                <w:lang w:val="fr-FR" w:eastAsia="zh-CN"/>
              </w:rPr>
              <w:t>String</w:t>
            </w:r>
          </w:p>
        </w:tc>
        <w:tc>
          <w:tcPr>
            <w:tcW w:w="992" w:type="dxa"/>
          </w:tcPr>
          <w:p w:rsidR="00B367D1" w:rsidRPr="00F52EEA" w:rsidRDefault="00B367D1" w:rsidP="00A267CA">
            <w:pPr>
              <w:rPr>
                <w:rFonts w:ascii="宋体" w:hAnsi="宋体"/>
                <w:sz w:val="18"/>
                <w:szCs w:val="18"/>
                <w:lang w:val="fr-FR"/>
              </w:rPr>
            </w:pPr>
            <w:r w:rsidRPr="00F52EEA">
              <w:rPr>
                <w:rFonts w:ascii="宋体" w:hAnsi="宋体" w:hint="eastAsia"/>
                <w:sz w:val="18"/>
                <w:szCs w:val="18"/>
                <w:lang w:val="fr-FR"/>
              </w:rPr>
              <w:t>40</w:t>
            </w:r>
          </w:p>
        </w:tc>
        <w:tc>
          <w:tcPr>
            <w:tcW w:w="5375" w:type="dxa"/>
          </w:tcPr>
          <w:p w:rsidR="00B367D1" w:rsidRPr="00F52EEA" w:rsidRDefault="005849E5" w:rsidP="00A267CA">
            <w:pPr>
              <w:rPr>
                <w:rFonts w:ascii="宋体" w:hAnsi="宋体"/>
                <w:sz w:val="18"/>
                <w:szCs w:val="18"/>
                <w:lang w:val="en-GB"/>
              </w:rPr>
            </w:pPr>
            <w:r w:rsidRPr="00F52EEA">
              <w:rPr>
                <w:rFonts w:ascii="宋体" w:hAnsi="宋体" w:hint="eastAsia"/>
                <w:sz w:val="18"/>
                <w:szCs w:val="18"/>
                <w:lang w:val="en-GB"/>
              </w:rPr>
              <w:t>交易流水号</w:t>
            </w:r>
          </w:p>
        </w:tc>
      </w:tr>
      <w:tr w:rsidR="00C8364D" w:rsidTr="00887D00">
        <w:trPr>
          <w:jc w:val="center"/>
        </w:trPr>
        <w:tc>
          <w:tcPr>
            <w:tcW w:w="1684" w:type="dxa"/>
          </w:tcPr>
          <w:p w:rsidR="00C8364D" w:rsidRPr="00F52EEA" w:rsidRDefault="00C8364D" w:rsidP="00AC2020">
            <w:pPr>
              <w:pStyle w:val="TAL"/>
              <w:rPr>
                <w:rFonts w:ascii="宋体" w:hAnsi="宋体"/>
                <w:lang w:val="fr-FR"/>
              </w:rPr>
            </w:pPr>
            <w:r w:rsidRPr="00F52EEA">
              <w:rPr>
                <w:rFonts w:ascii="宋体" w:hAnsi="宋体" w:hint="eastAsia"/>
                <w:lang w:val="fr-FR"/>
              </w:rPr>
              <w:t>traceFlag</w:t>
            </w:r>
          </w:p>
        </w:tc>
        <w:tc>
          <w:tcPr>
            <w:tcW w:w="731" w:type="dxa"/>
          </w:tcPr>
          <w:p w:rsidR="00C8364D" w:rsidRPr="00F52EEA" w:rsidRDefault="00C8364D" w:rsidP="005849E5">
            <w:pPr>
              <w:spacing w:line="240" w:lineRule="atLeast"/>
              <w:rPr>
                <w:rFonts w:ascii="宋体" w:hAnsi="宋体"/>
                <w:kern w:val="0"/>
                <w:sz w:val="18"/>
                <w:szCs w:val="18"/>
                <w:lang w:val="fr-FR" w:eastAsia="en-US"/>
              </w:rPr>
            </w:pPr>
            <w:r w:rsidRPr="00F52EEA">
              <w:rPr>
                <w:rFonts w:ascii="宋体" w:hAnsi="宋体" w:hint="eastAsia"/>
                <w:kern w:val="0"/>
                <w:sz w:val="18"/>
                <w:szCs w:val="18"/>
                <w:lang w:val="fr-FR" w:eastAsia="en-US"/>
              </w:rPr>
              <w:t xml:space="preserve">O </w:t>
            </w:r>
          </w:p>
        </w:tc>
        <w:tc>
          <w:tcPr>
            <w:tcW w:w="1091" w:type="dxa"/>
          </w:tcPr>
          <w:p w:rsidR="00C8364D" w:rsidRPr="00F52EEA" w:rsidRDefault="00C8364D" w:rsidP="009A658E">
            <w:pPr>
              <w:spacing w:line="240" w:lineRule="atLeast"/>
              <w:rPr>
                <w:rFonts w:ascii="宋体" w:hAnsi="宋体"/>
                <w:kern w:val="0"/>
                <w:sz w:val="18"/>
                <w:szCs w:val="18"/>
                <w:lang w:val="fr-FR"/>
              </w:rPr>
            </w:pPr>
            <w:r w:rsidRPr="00F52EEA">
              <w:rPr>
                <w:rFonts w:ascii="宋体" w:hAnsi="宋体" w:hint="eastAsia"/>
                <w:kern w:val="0"/>
                <w:sz w:val="18"/>
                <w:szCs w:val="18"/>
                <w:lang w:val="fr-FR"/>
              </w:rPr>
              <w:t>String</w:t>
            </w:r>
          </w:p>
        </w:tc>
        <w:tc>
          <w:tcPr>
            <w:tcW w:w="992" w:type="dxa"/>
          </w:tcPr>
          <w:p w:rsidR="00C8364D" w:rsidRPr="00F52EEA" w:rsidRDefault="00C8364D" w:rsidP="009A658E">
            <w:pPr>
              <w:spacing w:line="240" w:lineRule="atLeast"/>
              <w:rPr>
                <w:rFonts w:ascii="宋体" w:hAnsi="宋体"/>
                <w:kern w:val="0"/>
                <w:sz w:val="18"/>
                <w:szCs w:val="18"/>
                <w:lang w:val="fr-FR"/>
              </w:rPr>
            </w:pPr>
            <w:r w:rsidRPr="00F52EEA">
              <w:rPr>
                <w:rFonts w:ascii="宋体" w:hAnsi="宋体" w:hint="eastAsia"/>
                <w:kern w:val="0"/>
                <w:sz w:val="18"/>
                <w:szCs w:val="18"/>
                <w:lang w:val="fr-FR"/>
              </w:rPr>
              <w:t>1</w:t>
            </w:r>
          </w:p>
        </w:tc>
        <w:tc>
          <w:tcPr>
            <w:tcW w:w="5375" w:type="dxa"/>
          </w:tcPr>
          <w:p w:rsidR="00C8364D" w:rsidRPr="00F52EEA" w:rsidRDefault="00C8364D" w:rsidP="009A658E">
            <w:pPr>
              <w:spacing w:line="240" w:lineRule="atLeast"/>
              <w:rPr>
                <w:rFonts w:ascii="宋体" w:hAnsi="宋体"/>
                <w:kern w:val="0"/>
                <w:sz w:val="18"/>
                <w:szCs w:val="18"/>
                <w:lang w:val="fr-FR"/>
              </w:rPr>
            </w:pPr>
            <w:r w:rsidRPr="00F52EEA">
              <w:rPr>
                <w:rFonts w:ascii="宋体" w:hAnsi="宋体" w:hint="eastAsia"/>
                <w:kern w:val="0"/>
                <w:sz w:val="18"/>
                <w:szCs w:val="18"/>
                <w:lang w:val="fr-FR"/>
              </w:rPr>
              <w:t>跟踪标志</w:t>
            </w:r>
          </w:p>
          <w:p w:rsidR="00C8364D" w:rsidRPr="00F52EEA" w:rsidRDefault="00C8364D" w:rsidP="009A658E">
            <w:pPr>
              <w:spacing w:line="240" w:lineRule="atLeast"/>
              <w:rPr>
                <w:rFonts w:ascii="宋体" w:hAnsi="宋体"/>
                <w:kern w:val="0"/>
                <w:sz w:val="18"/>
                <w:szCs w:val="18"/>
                <w:lang w:val="fr-FR"/>
              </w:rPr>
            </w:pPr>
            <w:r w:rsidRPr="00F52EEA">
              <w:rPr>
                <w:rFonts w:ascii="宋体" w:hAnsi="宋体" w:hint="eastAsia"/>
                <w:kern w:val="0"/>
                <w:sz w:val="18"/>
                <w:szCs w:val="18"/>
                <w:lang w:val="fr-FR"/>
              </w:rPr>
              <w:t>0不启动跟踪  1启动跟踪</w:t>
            </w:r>
          </w:p>
        </w:tc>
      </w:tr>
      <w:tr w:rsidR="00445541" w:rsidTr="00887D00">
        <w:trPr>
          <w:jc w:val="center"/>
        </w:trPr>
        <w:tc>
          <w:tcPr>
            <w:tcW w:w="1684" w:type="dxa"/>
          </w:tcPr>
          <w:p w:rsidR="00445541" w:rsidRPr="00F52EEA" w:rsidRDefault="00445541" w:rsidP="00445541">
            <w:pPr>
              <w:pStyle w:val="TAL"/>
              <w:rPr>
                <w:rFonts w:ascii="宋体" w:hAnsi="宋体"/>
                <w:lang w:val="fr-FR" w:eastAsia="zh-CN"/>
              </w:rPr>
            </w:pPr>
            <w:r w:rsidRPr="00F52EEA">
              <w:rPr>
                <w:rFonts w:ascii="宋体" w:hAnsi="宋体" w:hint="eastAsia"/>
                <w:lang w:val="fr-FR" w:eastAsia="zh-CN"/>
              </w:rPr>
              <w:t>accountType</w:t>
            </w:r>
          </w:p>
        </w:tc>
        <w:tc>
          <w:tcPr>
            <w:tcW w:w="731" w:type="dxa"/>
          </w:tcPr>
          <w:p w:rsidR="00445541" w:rsidRPr="00F52EEA" w:rsidRDefault="00445541" w:rsidP="005849E5">
            <w:pPr>
              <w:spacing w:line="240" w:lineRule="atLeast"/>
              <w:rPr>
                <w:rFonts w:ascii="宋体" w:hAnsi="宋体"/>
                <w:kern w:val="0"/>
                <w:sz w:val="18"/>
                <w:szCs w:val="18"/>
                <w:lang w:val="fr-FR"/>
              </w:rPr>
            </w:pPr>
            <w:r w:rsidRPr="00F52EEA">
              <w:rPr>
                <w:rFonts w:ascii="宋体" w:hAnsi="宋体" w:hint="eastAsia"/>
                <w:kern w:val="0"/>
                <w:sz w:val="18"/>
                <w:szCs w:val="18"/>
                <w:lang w:val="fr-FR"/>
              </w:rPr>
              <w:t>M</w:t>
            </w:r>
          </w:p>
        </w:tc>
        <w:tc>
          <w:tcPr>
            <w:tcW w:w="1091" w:type="dxa"/>
          </w:tcPr>
          <w:p w:rsidR="00445541" w:rsidRPr="00F52EEA" w:rsidRDefault="005200E4" w:rsidP="009A658E">
            <w:pPr>
              <w:spacing w:line="240" w:lineRule="atLeast"/>
              <w:rPr>
                <w:rFonts w:ascii="宋体" w:hAnsi="宋体"/>
                <w:kern w:val="0"/>
                <w:sz w:val="18"/>
                <w:szCs w:val="18"/>
                <w:lang w:val="fr-FR"/>
              </w:rPr>
            </w:pPr>
            <w:r>
              <w:rPr>
                <w:rFonts w:ascii="宋体" w:hAnsi="宋体"/>
                <w:kern w:val="0"/>
                <w:sz w:val="18"/>
                <w:szCs w:val="18"/>
                <w:lang w:val="fr-FR"/>
              </w:rPr>
              <w:t>Int</w:t>
            </w:r>
          </w:p>
        </w:tc>
        <w:tc>
          <w:tcPr>
            <w:tcW w:w="992" w:type="dxa"/>
          </w:tcPr>
          <w:p w:rsidR="00445541" w:rsidRPr="00F52EEA" w:rsidRDefault="00445541" w:rsidP="009A658E">
            <w:pPr>
              <w:spacing w:line="240" w:lineRule="atLeast"/>
              <w:rPr>
                <w:rFonts w:ascii="宋体" w:hAnsi="宋体"/>
                <w:kern w:val="0"/>
                <w:sz w:val="18"/>
                <w:szCs w:val="18"/>
                <w:lang w:val="fr-FR"/>
              </w:rPr>
            </w:pPr>
          </w:p>
        </w:tc>
        <w:tc>
          <w:tcPr>
            <w:tcW w:w="5375" w:type="dxa"/>
          </w:tcPr>
          <w:p w:rsidR="00FB7194" w:rsidRPr="00F52EEA" w:rsidRDefault="00983682" w:rsidP="00550601">
            <w:pPr>
              <w:spacing w:line="240" w:lineRule="atLeast"/>
              <w:rPr>
                <w:rFonts w:ascii="宋体" w:hAnsi="宋体"/>
                <w:kern w:val="0"/>
                <w:sz w:val="18"/>
                <w:szCs w:val="18"/>
                <w:lang w:val="fr-FR"/>
              </w:rPr>
            </w:pPr>
            <w:r w:rsidRPr="00F52EEA">
              <w:rPr>
                <w:rFonts w:ascii="宋体" w:hAnsi="宋体" w:hint="eastAsia"/>
                <w:kern w:val="0"/>
                <w:sz w:val="18"/>
                <w:szCs w:val="18"/>
                <w:lang w:val="fr-FR"/>
              </w:rPr>
              <w:t>帐户类型</w:t>
            </w:r>
          </w:p>
        </w:tc>
      </w:tr>
      <w:tr w:rsidR="009A658E" w:rsidRPr="00921F33" w:rsidTr="00887D00">
        <w:trPr>
          <w:jc w:val="center"/>
        </w:trPr>
        <w:tc>
          <w:tcPr>
            <w:tcW w:w="1684" w:type="dxa"/>
          </w:tcPr>
          <w:p w:rsidR="009A658E" w:rsidRPr="00F52EEA" w:rsidRDefault="00983682" w:rsidP="00AC2020">
            <w:pPr>
              <w:pStyle w:val="TAL"/>
              <w:rPr>
                <w:rFonts w:ascii="宋体" w:hAnsi="宋体"/>
                <w:lang w:val="fr-FR"/>
              </w:rPr>
            </w:pPr>
            <w:r w:rsidRPr="00F52EEA">
              <w:rPr>
                <w:rFonts w:ascii="宋体" w:hAnsi="宋体" w:hint="eastAsia"/>
                <w:lang w:val="fr-FR" w:eastAsia="zh-CN"/>
              </w:rPr>
              <w:t>userAccount</w:t>
            </w:r>
          </w:p>
        </w:tc>
        <w:tc>
          <w:tcPr>
            <w:tcW w:w="731" w:type="dxa"/>
          </w:tcPr>
          <w:p w:rsidR="009A658E" w:rsidRPr="00F52EEA" w:rsidRDefault="009A658E" w:rsidP="005849E5">
            <w:pPr>
              <w:spacing w:line="240" w:lineRule="atLeast"/>
              <w:rPr>
                <w:rFonts w:ascii="宋体" w:hAnsi="宋体"/>
                <w:kern w:val="0"/>
                <w:sz w:val="18"/>
                <w:szCs w:val="18"/>
                <w:lang w:val="fr-FR" w:eastAsia="en-US"/>
              </w:rPr>
            </w:pPr>
            <w:r w:rsidRPr="00F52EEA">
              <w:rPr>
                <w:rFonts w:ascii="宋体" w:hAnsi="宋体" w:hint="eastAsia"/>
                <w:kern w:val="0"/>
                <w:sz w:val="18"/>
                <w:szCs w:val="18"/>
                <w:lang w:val="fr-FR" w:eastAsia="en-US"/>
              </w:rPr>
              <w:t>M</w:t>
            </w:r>
          </w:p>
        </w:tc>
        <w:tc>
          <w:tcPr>
            <w:tcW w:w="1091" w:type="dxa"/>
          </w:tcPr>
          <w:p w:rsidR="009A658E" w:rsidRPr="00F52EEA" w:rsidRDefault="009A658E" w:rsidP="009A658E">
            <w:pPr>
              <w:spacing w:line="240" w:lineRule="atLeast"/>
              <w:rPr>
                <w:rFonts w:ascii="宋体" w:hAnsi="宋体"/>
                <w:kern w:val="0"/>
                <w:sz w:val="18"/>
                <w:szCs w:val="18"/>
                <w:lang w:val="fr-FR" w:eastAsia="en-US"/>
              </w:rPr>
            </w:pPr>
            <w:r w:rsidRPr="00F52EEA">
              <w:rPr>
                <w:rFonts w:ascii="宋体" w:hAnsi="宋体" w:hint="eastAsia"/>
                <w:kern w:val="0"/>
                <w:sz w:val="18"/>
                <w:szCs w:val="18"/>
                <w:lang w:val="fr-FR" w:eastAsia="en-US"/>
              </w:rPr>
              <w:t>String</w:t>
            </w:r>
          </w:p>
        </w:tc>
        <w:tc>
          <w:tcPr>
            <w:tcW w:w="992" w:type="dxa"/>
          </w:tcPr>
          <w:p w:rsidR="009A658E" w:rsidRPr="00F52EEA" w:rsidRDefault="003D5302" w:rsidP="009A658E">
            <w:pPr>
              <w:spacing w:line="240" w:lineRule="atLeast"/>
              <w:rPr>
                <w:rFonts w:ascii="宋体" w:hAnsi="宋体"/>
                <w:kern w:val="0"/>
                <w:sz w:val="18"/>
                <w:szCs w:val="18"/>
                <w:lang w:val="fr-FR"/>
              </w:rPr>
            </w:pPr>
            <w:r w:rsidRPr="00F52EEA">
              <w:rPr>
                <w:rFonts w:ascii="宋体" w:hAnsi="宋体" w:hint="eastAsia"/>
                <w:kern w:val="0"/>
                <w:sz w:val="18"/>
                <w:szCs w:val="18"/>
                <w:lang w:val="fr-FR"/>
              </w:rPr>
              <w:t>255</w:t>
            </w:r>
          </w:p>
        </w:tc>
        <w:tc>
          <w:tcPr>
            <w:tcW w:w="5375" w:type="dxa"/>
          </w:tcPr>
          <w:p w:rsidR="00C6422C" w:rsidRPr="00C6422C" w:rsidRDefault="00983682" w:rsidP="00533B91">
            <w:pPr>
              <w:spacing w:line="240" w:lineRule="atLeast"/>
              <w:rPr>
                <w:rFonts w:ascii="宋体" w:hAnsi="宋体"/>
                <w:kern w:val="0"/>
                <w:sz w:val="18"/>
                <w:szCs w:val="18"/>
                <w:lang w:val="fr-FR"/>
              </w:rPr>
            </w:pPr>
            <w:r w:rsidRPr="00F52EEA">
              <w:rPr>
                <w:rFonts w:ascii="宋体" w:hAnsi="宋体" w:hint="eastAsia"/>
                <w:kern w:val="0"/>
                <w:sz w:val="18"/>
                <w:szCs w:val="18"/>
                <w:lang w:val="fr-FR"/>
              </w:rPr>
              <w:t>用户</w:t>
            </w:r>
            <w:r w:rsidR="00AC2020" w:rsidRPr="00F52EEA">
              <w:rPr>
                <w:rFonts w:ascii="宋体" w:hAnsi="宋体" w:hint="eastAsia"/>
                <w:kern w:val="0"/>
                <w:sz w:val="18"/>
                <w:szCs w:val="18"/>
                <w:lang w:val="fr-FR"/>
              </w:rPr>
              <w:t>帐户</w:t>
            </w:r>
            <w:r w:rsidR="00533B91">
              <w:rPr>
                <w:rFonts w:ascii="宋体" w:hAnsi="宋体" w:hint="eastAsia"/>
                <w:kern w:val="0"/>
                <w:sz w:val="18"/>
                <w:szCs w:val="18"/>
                <w:lang w:val="fr-FR"/>
              </w:rPr>
              <w:t> </w:t>
            </w:r>
            <w:r w:rsidR="00C6422C" w:rsidRPr="00C6422C">
              <w:rPr>
                <w:rStyle w:val="210"/>
                <w:rFonts w:asciiTheme="minorEastAsia" w:eastAsiaTheme="minorEastAsia" w:hAnsiTheme="minorEastAsia" w:hint="eastAsia"/>
                <w:b w:val="0"/>
                <w:bCs w:val="0"/>
                <w:sz w:val="18"/>
                <w:szCs w:val="18"/>
              </w:rPr>
              <w:t>注</w:t>
            </w:r>
            <w:r w:rsidR="00C6422C" w:rsidRPr="00C6422C">
              <w:rPr>
                <w:rStyle w:val="210"/>
                <w:rFonts w:asciiTheme="minorEastAsia" w:eastAsiaTheme="minorEastAsia" w:hAnsiTheme="minorEastAsia" w:hint="eastAsia"/>
                <w:b w:val="0"/>
                <w:bCs w:val="0"/>
                <w:sz w:val="18"/>
                <w:szCs w:val="18"/>
                <w:lang w:val="fr-FR"/>
              </w:rPr>
              <w:t>：为</w:t>
            </w:r>
            <w:r w:rsidR="00AD07BB">
              <w:fldChar w:fldCharType="begin"/>
            </w:r>
            <w:r w:rsidR="00AD07BB" w:rsidRPr="00AD07BB">
              <w:rPr>
                <w:lang w:val="fr-FR"/>
                <w:rPrChange w:id="41" w:author="x00116998" w:date="2014-12-29T14:43:00Z">
                  <w:rPr/>
                </w:rPrChange>
              </w:rPr>
              <w:instrText>HYPERLINK "mailto:autoAllocate@vmall.com"</w:instrText>
            </w:r>
            <w:r w:rsidR="00AD07BB">
              <w:fldChar w:fldCharType="separate"/>
            </w:r>
            <w:r w:rsidR="00C6422C" w:rsidRPr="00C6422C">
              <w:rPr>
                <w:rStyle w:val="aa"/>
                <w:rFonts w:asciiTheme="minorEastAsia" w:eastAsiaTheme="minorEastAsia" w:hAnsiTheme="minorEastAsia" w:hint="eastAsia"/>
                <w:sz w:val="18"/>
                <w:szCs w:val="18"/>
                <w:lang w:val="fr-FR"/>
              </w:rPr>
              <w:t>autoAllocate@vmall.com</w:t>
            </w:r>
            <w:r w:rsidR="00AD07BB">
              <w:fldChar w:fldCharType="end"/>
            </w:r>
            <w:r w:rsidR="00C6422C" w:rsidRPr="00C6422C">
              <w:rPr>
                <w:rStyle w:val="210"/>
                <w:rFonts w:asciiTheme="minorEastAsia" w:eastAsiaTheme="minorEastAsia" w:hAnsiTheme="minorEastAsia" w:hint="eastAsia"/>
                <w:b w:val="0"/>
                <w:bCs w:val="0"/>
                <w:sz w:val="18"/>
                <w:szCs w:val="18"/>
                <w:lang w:val="fr-FR"/>
              </w:rPr>
              <w:t>时，</w:t>
            </w:r>
            <w:r w:rsidR="00AD07BB">
              <w:fldChar w:fldCharType="begin"/>
            </w:r>
            <w:r w:rsidR="00AD07BB" w:rsidRPr="00AD07BB">
              <w:rPr>
                <w:lang w:val="fr-FR"/>
                <w:rPrChange w:id="42" w:author="x00116998" w:date="2014-12-29T14:43:00Z">
                  <w:rPr/>
                </w:rPrChange>
              </w:rPr>
              <w:instrText>HYPERLINK "mailto:</w:instrText>
            </w:r>
            <w:r w:rsidR="00A95D24">
              <w:instrText>由</w:instrText>
            </w:r>
            <w:r w:rsidR="00AD07BB" w:rsidRPr="00AD07BB">
              <w:rPr>
                <w:lang w:val="fr-FR"/>
                <w:rPrChange w:id="43" w:author="x00116998" w:date="2014-12-29T14:43:00Z">
                  <w:rPr/>
                </w:rPrChange>
              </w:rPr>
              <w:instrText>UP</w:instrText>
            </w:r>
            <w:r w:rsidR="00A95D24">
              <w:instrText>自动分配一个</w:instrText>
            </w:r>
            <w:r w:rsidR="00AD07BB" w:rsidRPr="00AD07BB">
              <w:rPr>
                <w:lang w:val="fr-FR"/>
                <w:rPrChange w:id="44" w:author="x00116998" w:date="2014-12-29T14:43:00Z">
                  <w:rPr/>
                </w:rPrChange>
              </w:rPr>
              <w:instrText>XXX@vmall.com"</w:instrText>
            </w:r>
            <w:r w:rsidR="00AD07BB">
              <w:fldChar w:fldCharType="separate"/>
            </w:r>
            <w:r w:rsidR="00C6422C" w:rsidRPr="00611DBA">
              <w:rPr>
                <w:rStyle w:val="aa"/>
                <w:rFonts w:asciiTheme="minorEastAsia" w:eastAsiaTheme="minorEastAsia" w:hAnsiTheme="minorEastAsia" w:hint="eastAsia"/>
                <w:sz w:val="18"/>
                <w:szCs w:val="18"/>
              </w:rPr>
              <w:t>由</w:t>
            </w:r>
            <w:r w:rsidR="00C6422C" w:rsidRPr="00611DBA">
              <w:rPr>
                <w:rStyle w:val="aa"/>
                <w:rFonts w:asciiTheme="minorEastAsia" w:eastAsiaTheme="minorEastAsia" w:hAnsiTheme="minorEastAsia" w:hint="eastAsia"/>
                <w:sz w:val="18"/>
                <w:szCs w:val="18"/>
                <w:lang w:val="fr-FR"/>
              </w:rPr>
              <w:t>UP</w:t>
            </w:r>
            <w:r w:rsidR="00C6422C" w:rsidRPr="00611DBA">
              <w:rPr>
                <w:rStyle w:val="aa"/>
                <w:rFonts w:asciiTheme="minorEastAsia" w:eastAsiaTheme="minorEastAsia" w:hAnsiTheme="minorEastAsia" w:hint="eastAsia"/>
                <w:sz w:val="18"/>
                <w:szCs w:val="18"/>
              </w:rPr>
              <w:t>自动分配一个</w:t>
            </w:r>
            <w:r w:rsidR="00C6422C" w:rsidRPr="00611DBA">
              <w:rPr>
                <w:rStyle w:val="aa"/>
                <w:rFonts w:asciiTheme="minorEastAsia" w:eastAsiaTheme="minorEastAsia" w:hAnsiTheme="minorEastAsia" w:hint="eastAsia"/>
                <w:sz w:val="18"/>
                <w:szCs w:val="18"/>
                <w:lang w:val="fr-FR"/>
              </w:rPr>
              <w:t>XXX@vmall.com</w:t>
            </w:r>
            <w:r w:rsidR="00AD07BB">
              <w:fldChar w:fldCharType="end"/>
            </w:r>
            <w:r w:rsidR="00C6422C" w:rsidRPr="00C6422C">
              <w:rPr>
                <w:rStyle w:val="210"/>
                <w:rFonts w:asciiTheme="minorEastAsia" w:eastAsiaTheme="minorEastAsia" w:hAnsiTheme="minorEastAsia" w:hint="eastAsia"/>
                <w:b w:val="0"/>
                <w:bCs w:val="0"/>
                <w:sz w:val="18"/>
                <w:szCs w:val="18"/>
              </w:rPr>
              <w:t>帐号</w:t>
            </w:r>
            <w:r w:rsidR="00C6422C" w:rsidRPr="00C6422C">
              <w:rPr>
                <w:rStyle w:val="210"/>
                <w:rFonts w:asciiTheme="minorEastAsia" w:eastAsiaTheme="minorEastAsia" w:hAnsiTheme="minorEastAsia" w:hint="eastAsia"/>
                <w:b w:val="0"/>
                <w:bCs w:val="0"/>
                <w:sz w:val="18"/>
                <w:szCs w:val="18"/>
                <w:lang w:val="fr-FR"/>
              </w:rPr>
              <w:t>(</w:t>
            </w:r>
            <w:r w:rsidR="00C6422C">
              <w:rPr>
                <w:rStyle w:val="210"/>
                <w:rFonts w:asciiTheme="minorEastAsia" w:eastAsiaTheme="minorEastAsia" w:hAnsiTheme="minorEastAsia" w:hint="eastAsia"/>
                <w:b w:val="0"/>
                <w:bCs w:val="0"/>
                <w:sz w:val="18"/>
                <w:szCs w:val="18"/>
              </w:rPr>
              <w:t>且默认已激活</w:t>
            </w:r>
            <w:r w:rsidR="00C6422C" w:rsidRPr="00C6422C">
              <w:rPr>
                <w:rStyle w:val="210"/>
                <w:rFonts w:asciiTheme="minorEastAsia" w:eastAsiaTheme="minorEastAsia" w:hAnsiTheme="minorEastAsia" w:hint="eastAsia"/>
                <w:b w:val="0"/>
                <w:bCs w:val="0"/>
                <w:sz w:val="18"/>
                <w:szCs w:val="18"/>
                <w:lang w:val="fr-FR"/>
              </w:rPr>
              <w:t>)</w:t>
            </w:r>
            <w:r w:rsidR="00C6422C" w:rsidRPr="00C6422C">
              <w:rPr>
                <w:rStyle w:val="210"/>
                <w:rFonts w:asciiTheme="minorEastAsia" w:eastAsiaTheme="minorEastAsia" w:hAnsiTheme="minorEastAsia" w:hint="eastAsia"/>
                <w:b w:val="0"/>
                <w:bCs w:val="0"/>
                <w:sz w:val="18"/>
                <w:szCs w:val="18"/>
              </w:rPr>
              <w:t>。</w:t>
            </w:r>
          </w:p>
        </w:tc>
      </w:tr>
      <w:tr w:rsidR="00C8364D" w:rsidTr="00887D00">
        <w:trPr>
          <w:jc w:val="center"/>
        </w:trPr>
        <w:tc>
          <w:tcPr>
            <w:tcW w:w="1684" w:type="dxa"/>
          </w:tcPr>
          <w:p w:rsidR="00C8364D" w:rsidRPr="00F52EEA" w:rsidRDefault="005849E5" w:rsidP="00AC2020">
            <w:pPr>
              <w:pStyle w:val="TAL"/>
              <w:rPr>
                <w:rFonts w:ascii="宋体" w:hAnsi="宋体"/>
                <w:lang w:val="fr-FR"/>
              </w:rPr>
            </w:pPr>
            <w:r w:rsidRPr="00F52EEA">
              <w:rPr>
                <w:rFonts w:ascii="宋体" w:hAnsi="宋体" w:hint="eastAsia"/>
                <w:lang w:val="fr-FR" w:eastAsia="zh-CN"/>
              </w:rPr>
              <w:t>p</w:t>
            </w:r>
            <w:r w:rsidR="00C8364D" w:rsidRPr="00F52EEA">
              <w:rPr>
                <w:rFonts w:ascii="宋体" w:hAnsi="宋体" w:hint="eastAsia"/>
                <w:lang w:val="fr-FR"/>
              </w:rPr>
              <w:t>assword</w:t>
            </w:r>
          </w:p>
        </w:tc>
        <w:tc>
          <w:tcPr>
            <w:tcW w:w="731" w:type="dxa"/>
          </w:tcPr>
          <w:p w:rsidR="00C8364D" w:rsidRPr="00F52EEA" w:rsidRDefault="00C8364D" w:rsidP="005849E5">
            <w:pPr>
              <w:pStyle w:val="TAL"/>
              <w:rPr>
                <w:rFonts w:ascii="宋体" w:hAnsi="宋体"/>
                <w:lang w:val="fr-FR" w:eastAsia="zh-CN"/>
              </w:rPr>
            </w:pPr>
            <w:r w:rsidRPr="00F52EEA">
              <w:rPr>
                <w:rFonts w:ascii="宋体" w:hAnsi="宋体" w:hint="eastAsia"/>
                <w:lang w:val="fr-FR"/>
              </w:rPr>
              <w:t>M</w:t>
            </w:r>
          </w:p>
        </w:tc>
        <w:tc>
          <w:tcPr>
            <w:tcW w:w="1091" w:type="dxa"/>
          </w:tcPr>
          <w:p w:rsidR="00C8364D" w:rsidRPr="00F52EEA" w:rsidRDefault="00C8364D" w:rsidP="0036109B">
            <w:pPr>
              <w:pStyle w:val="TAL"/>
              <w:rPr>
                <w:rFonts w:ascii="宋体" w:hAnsi="宋体"/>
                <w:lang w:val="fr-FR"/>
              </w:rPr>
            </w:pPr>
            <w:r w:rsidRPr="00F52EEA">
              <w:rPr>
                <w:rFonts w:ascii="宋体" w:hAnsi="宋体" w:hint="eastAsia"/>
                <w:lang w:val="fr-FR"/>
              </w:rPr>
              <w:t>String</w:t>
            </w:r>
          </w:p>
        </w:tc>
        <w:tc>
          <w:tcPr>
            <w:tcW w:w="992" w:type="dxa"/>
          </w:tcPr>
          <w:p w:rsidR="00C8364D" w:rsidRPr="00F52EEA" w:rsidRDefault="000E7406" w:rsidP="00C8364D">
            <w:pPr>
              <w:pStyle w:val="TAL"/>
              <w:rPr>
                <w:rFonts w:ascii="宋体" w:hAnsi="宋体"/>
                <w:lang w:val="fr-FR" w:eastAsia="zh-CN"/>
              </w:rPr>
            </w:pPr>
            <w:r w:rsidRPr="00F52EEA">
              <w:rPr>
                <w:rFonts w:ascii="宋体" w:hAnsi="宋体" w:hint="eastAsia"/>
                <w:lang w:val="fr-FR" w:eastAsia="zh-CN"/>
              </w:rPr>
              <w:t>128</w:t>
            </w:r>
          </w:p>
        </w:tc>
        <w:tc>
          <w:tcPr>
            <w:tcW w:w="5375" w:type="dxa"/>
          </w:tcPr>
          <w:p w:rsidR="00C8364D" w:rsidRPr="00F52EEA" w:rsidRDefault="005849E5" w:rsidP="00E74957">
            <w:pPr>
              <w:rPr>
                <w:rFonts w:ascii="宋体" w:hAnsi="宋体"/>
                <w:kern w:val="0"/>
                <w:sz w:val="18"/>
                <w:szCs w:val="18"/>
                <w:lang w:val="fr-FR"/>
              </w:rPr>
            </w:pPr>
            <w:r w:rsidRPr="00F52EEA">
              <w:rPr>
                <w:rFonts w:ascii="宋体" w:hAnsi="宋体"/>
                <w:kern w:val="0"/>
                <w:sz w:val="18"/>
                <w:szCs w:val="18"/>
                <w:lang w:val="fr-FR"/>
              </w:rPr>
              <w:t>用户密码</w:t>
            </w:r>
            <w:r w:rsidRPr="00F52EEA">
              <w:rPr>
                <w:rFonts w:ascii="宋体" w:hAnsi="宋体" w:hint="eastAsia"/>
                <w:kern w:val="0"/>
                <w:sz w:val="18"/>
                <w:szCs w:val="18"/>
                <w:lang w:val="fr-FR"/>
              </w:rPr>
              <w:t>。</w:t>
            </w:r>
          </w:p>
          <w:p w:rsidR="000E7406" w:rsidRPr="00F52EEA" w:rsidRDefault="000E7406" w:rsidP="000E7406">
            <w:pPr>
              <w:rPr>
                <w:rFonts w:ascii="宋体" w:hAnsi="宋体"/>
                <w:kern w:val="0"/>
                <w:sz w:val="18"/>
                <w:szCs w:val="18"/>
                <w:lang w:val="fr-FR"/>
              </w:rPr>
            </w:pPr>
            <w:r w:rsidRPr="00F52EEA">
              <w:rPr>
                <w:rFonts w:ascii="宋体" w:hAnsi="宋体" w:cs="宋体" w:hint="eastAsia"/>
                <w:color w:val="000000"/>
                <w:kern w:val="0"/>
                <w:sz w:val="18"/>
                <w:szCs w:val="18"/>
              </w:rPr>
              <w:t>采用AES128加密，加密前密码</w:t>
            </w:r>
            <w:r w:rsidRPr="00F52EEA">
              <w:rPr>
                <w:rFonts w:ascii="宋体" w:hAnsi="宋体" w:hint="eastAsia"/>
                <w:kern w:val="0"/>
                <w:sz w:val="18"/>
                <w:szCs w:val="18"/>
                <w:lang w:val="fr-FR"/>
              </w:rPr>
              <w:t>参考输入约束。</w:t>
            </w:r>
          </w:p>
        </w:tc>
      </w:tr>
      <w:tr w:rsidR="00595373" w:rsidTr="00887D00">
        <w:trPr>
          <w:jc w:val="center"/>
        </w:trPr>
        <w:tc>
          <w:tcPr>
            <w:tcW w:w="1684" w:type="dxa"/>
          </w:tcPr>
          <w:p w:rsidR="00595373" w:rsidRPr="00F52EEA" w:rsidRDefault="00595373" w:rsidP="00AC2020">
            <w:pPr>
              <w:pStyle w:val="TAL"/>
              <w:rPr>
                <w:rFonts w:ascii="宋体" w:hAnsi="宋体"/>
                <w:lang w:val="fr-FR" w:eastAsia="zh-CN"/>
              </w:rPr>
            </w:pPr>
            <w:r w:rsidRPr="00F52EEA">
              <w:rPr>
                <w:rFonts w:ascii="宋体" w:hAnsi="宋体" w:hint="eastAsia"/>
                <w:lang w:val="fr-FR" w:eastAsia="zh-CN"/>
              </w:rPr>
              <w:t>userInfo</w:t>
            </w:r>
          </w:p>
        </w:tc>
        <w:tc>
          <w:tcPr>
            <w:tcW w:w="731" w:type="dxa"/>
          </w:tcPr>
          <w:p w:rsidR="00595373" w:rsidRPr="00F52EEA" w:rsidRDefault="00595373" w:rsidP="005849E5">
            <w:pPr>
              <w:pStyle w:val="TAL"/>
              <w:rPr>
                <w:rFonts w:ascii="宋体" w:hAnsi="宋体"/>
                <w:lang w:val="fr-FR" w:eastAsia="zh-CN"/>
              </w:rPr>
            </w:pPr>
            <w:r w:rsidRPr="00F52EEA">
              <w:rPr>
                <w:rFonts w:ascii="宋体" w:hAnsi="宋体" w:hint="eastAsia"/>
                <w:lang w:val="fr-FR" w:eastAsia="zh-CN"/>
              </w:rPr>
              <w:t>O</w:t>
            </w:r>
          </w:p>
        </w:tc>
        <w:tc>
          <w:tcPr>
            <w:tcW w:w="1091" w:type="dxa"/>
          </w:tcPr>
          <w:p w:rsidR="00595373" w:rsidRPr="00F52EEA" w:rsidRDefault="00595373" w:rsidP="0036109B">
            <w:pPr>
              <w:pStyle w:val="TAL"/>
              <w:rPr>
                <w:rFonts w:ascii="宋体" w:hAnsi="宋体"/>
                <w:lang w:val="fr-FR" w:eastAsia="zh-CN"/>
              </w:rPr>
            </w:pPr>
            <w:r w:rsidRPr="00F52EEA">
              <w:rPr>
                <w:rFonts w:ascii="宋体" w:hAnsi="宋体" w:hint="eastAsia"/>
                <w:lang w:val="fr-FR" w:eastAsia="zh-CN"/>
              </w:rPr>
              <w:t>UserInfo</w:t>
            </w:r>
          </w:p>
        </w:tc>
        <w:tc>
          <w:tcPr>
            <w:tcW w:w="992" w:type="dxa"/>
          </w:tcPr>
          <w:p w:rsidR="00595373" w:rsidRPr="00F52EEA" w:rsidRDefault="00595373" w:rsidP="00C8364D">
            <w:pPr>
              <w:pStyle w:val="TAL"/>
              <w:rPr>
                <w:rFonts w:ascii="宋体" w:hAnsi="宋体"/>
                <w:lang w:val="fr-FR"/>
              </w:rPr>
            </w:pPr>
          </w:p>
        </w:tc>
        <w:tc>
          <w:tcPr>
            <w:tcW w:w="5375" w:type="dxa"/>
          </w:tcPr>
          <w:p w:rsidR="00595373" w:rsidRPr="00F52EEA" w:rsidRDefault="00595373" w:rsidP="005849E5">
            <w:pPr>
              <w:rPr>
                <w:rFonts w:ascii="宋体" w:hAnsi="宋体"/>
                <w:kern w:val="0"/>
                <w:sz w:val="18"/>
                <w:szCs w:val="18"/>
                <w:lang w:val="fr-FR"/>
              </w:rPr>
            </w:pPr>
            <w:r w:rsidRPr="00F52EEA">
              <w:rPr>
                <w:rFonts w:ascii="宋体" w:hAnsi="宋体" w:hint="eastAsia"/>
                <w:kern w:val="0"/>
                <w:sz w:val="18"/>
                <w:szCs w:val="18"/>
                <w:lang w:val="fr-FR"/>
              </w:rPr>
              <w:t>注册时，可同时输入用户基本信息；</w:t>
            </w:r>
          </w:p>
          <w:p w:rsidR="00595373" w:rsidRPr="00F52EEA" w:rsidRDefault="00595373" w:rsidP="005849E5">
            <w:pPr>
              <w:rPr>
                <w:rFonts w:ascii="宋体" w:hAnsi="宋体"/>
                <w:kern w:val="0"/>
                <w:sz w:val="18"/>
                <w:szCs w:val="18"/>
                <w:lang w:val="fr-FR"/>
              </w:rPr>
            </w:pPr>
            <w:r w:rsidRPr="00F52EEA">
              <w:rPr>
                <w:rFonts w:ascii="宋体" w:hAnsi="宋体" w:hint="eastAsia"/>
                <w:kern w:val="0"/>
                <w:sz w:val="18"/>
                <w:szCs w:val="18"/>
                <w:lang w:val="fr-FR"/>
              </w:rPr>
              <w:t>也可以后补用户基本信息。</w:t>
            </w:r>
          </w:p>
        </w:tc>
      </w:tr>
      <w:tr w:rsidR="001B76E1" w:rsidTr="00887D00">
        <w:trPr>
          <w:jc w:val="center"/>
        </w:trPr>
        <w:tc>
          <w:tcPr>
            <w:tcW w:w="1684" w:type="dxa"/>
          </w:tcPr>
          <w:p w:rsidR="001B76E1" w:rsidRPr="00F52EEA" w:rsidRDefault="00E75215" w:rsidP="00AC2020">
            <w:pPr>
              <w:pStyle w:val="TAL"/>
              <w:rPr>
                <w:rFonts w:ascii="宋体" w:hAnsi="宋体"/>
                <w:lang w:val="fr-FR" w:eastAsia="zh-CN"/>
              </w:rPr>
            </w:pPr>
            <w:r w:rsidRPr="00F52EEA">
              <w:rPr>
                <w:rFonts w:ascii="宋体" w:hAnsi="宋体" w:hint="eastAsia"/>
                <w:b/>
                <w:bCs/>
                <w:lang w:eastAsia="zh-CN"/>
              </w:rPr>
              <w:t>r</w:t>
            </w:r>
            <w:r w:rsidR="001B76E1" w:rsidRPr="00F52EEA">
              <w:rPr>
                <w:rFonts w:ascii="宋体" w:hAnsi="宋体" w:hint="eastAsia"/>
                <w:b/>
                <w:bCs/>
              </w:rPr>
              <w:t>eqClientType</w:t>
            </w:r>
          </w:p>
        </w:tc>
        <w:tc>
          <w:tcPr>
            <w:tcW w:w="731" w:type="dxa"/>
          </w:tcPr>
          <w:p w:rsidR="001B76E1" w:rsidRPr="00F52EEA" w:rsidRDefault="001B76E1" w:rsidP="005849E5">
            <w:pPr>
              <w:pStyle w:val="TAL"/>
              <w:rPr>
                <w:rFonts w:ascii="宋体" w:hAnsi="宋体"/>
                <w:lang w:val="fr-FR" w:eastAsia="zh-CN"/>
              </w:rPr>
            </w:pPr>
            <w:r w:rsidRPr="00F52EEA">
              <w:rPr>
                <w:rFonts w:ascii="宋体" w:hAnsi="宋体" w:hint="eastAsia"/>
                <w:lang w:val="fr-FR" w:eastAsia="zh-CN"/>
              </w:rPr>
              <w:t>M</w:t>
            </w:r>
          </w:p>
        </w:tc>
        <w:tc>
          <w:tcPr>
            <w:tcW w:w="1091" w:type="dxa"/>
          </w:tcPr>
          <w:p w:rsidR="001B76E1" w:rsidRPr="00F52EEA" w:rsidRDefault="005200E4" w:rsidP="0036109B">
            <w:pPr>
              <w:pStyle w:val="TAL"/>
              <w:rPr>
                <w:rFonts w:ascii="宋体" w:hAnsi="宋体"/>
                <w:lang w:val="fr-FR" w:eastAsia="zh-CN"/>
              </w:rPr>
            </w:pPr>
            <w:r>
              <w:rPr>
                <w:rFonts w:ascii="宋体" w:hAnsi="宋体"/>
                <w:lang w:val="fr-FR"/>
              </w:rPr>
              <w:t>Int</w:t>
            </w:r>
          </w:p>
        </w:tc>
        <w:tc>
          <w:tcPr>
            <w:tcW w:w="992" w:type="dxa"/>
          </w:tcPr>
          <w:p w:rsidR="001B76E1" w:rsidRPr="00F52EEA" w:rsidRDefault="001B76E1" w:rsidP="00C8364D">
            <w:pPr>
              <w:pStyle w:val="TAL"/>
              <w:rPr>
                <w:rFonts w:ascii="宋体" w:hAnsi="宋体"/>
                <w:lang w:val="fr-FR"/>
              </w:rPr>
            </w:pPr>
          </w:p>
        </w:tc>
        <w:tc>
          <w:tcPr>
            <w:tcW w:w="5375" w:type="dxa"/>
          </w:tcPr>
          <w:p w:rsidR="001B76E1" w:rsidRPr="00F52EEA" w:rsidRDefault="00455BBA" w:rsidP="00594006">
            <w:pPr>
              <w:rPr>
                <w:rFonts w:ascii="宋体" w:hAnsi="宋体"/>
                <w:kern w:val="0"/>
                <w:sz w:val="18"/>
                <w:szCs w:val="18"/>
                <w:lang w:val="fr-FR"/>
              </w:rPr>
            </w:pPr>
            <w:r w:rsidRPr="00F52EEA">
              <w:rPr>
                <w:rFonts w:ascii="宋体" w:hAnsi="宋体" w:hint="eastAsia"/>
                <w:sz w:val="18"/>
                <w:szCs w:val="18"/>
              </w:rPr>
              <w:t>请求客户端类型</w:t>
            </w:r>
          </w:p>
        </w:tc>
      </w:tr>
      <w:tr w:rsidR="001B76E1" w:rsidTr="00887D00">
        <w:trPr>
          <w:jc w:val="center"/>
        </w:trPr>
        <w:tc>
          <w:tcPr>
            <w:tcW w:w="1684" w:type="dxa"/>
          </w:tcPr>
          <w:p w:rsidR="001B76E1" w:rsidRPr="00F52EEA" w:rsidRDefault="00594006" w:rsidP="00AC2020">
            <w:pPr>
              <w:pStyle w:val="TAL"/>
              <w:rPr>
                <w:rFonts w:ascii="宋体" w:hAnsi="宋体"/>
                <w:b/>
                <w:bCs/>
              </w:rPr>
            </w:pPr>
            <w:r w:rsidRPr="00F52EEA">
              <w:rPr>
                <w:rFonts w:ascii="宋体" w:hAnsi="宋体" w:hint="eastAsia"/>
                <w:b/>
                <w:bCs/>
              </w:rPr>
              <w:t>clientIP</w:t>
            </w:r>
          </w:p>
        </w:tc>
        <w:tc>
          <w:tcPr>
            <w:tcW w:w="731" w:type="dxa"/>
          </w:tcPr>
          <w:p w:rsidR="001B76E1" w:rsidRPr="00F52EEA" w:rsidRDefault="001B76E1" w:rsidP="005849E5">
            <w:pPr>
              <w:pStyle w:val="TAL"/>
              <w:rPr>
                <w:rFonts w:ascii="宋体" w:hAnsi="宋体" w:cs="Arial"/>
                <w:color w:val="000000"/>
                <w:lang w:eastAsia="zh-CN"/>
              </w:rPr>
            </w:pPr>
            <w:r w:rsidRPr="00F52EEA">
              <w:rPr>
                <w:rFonts w:ascii="宋体" w:hAnsi="宋体" w:cs="Arial" w:hint="eastAsia"/>
                <w:color w:val="000000"/>
                <w:lang w:eastAsia="zh-CN"/>
              </w:rPr>
              <w:t>O</w:t>
            </w:r>
          </w:p>
        </w:tc>
        <w:tc>
          <w:tcPr>
            <w:tcW w:w="1091" w:type="dxa"/>
          </w:tcPr>
          <w:p w:rsidR="001B76E1" w:rsidRPr="00F52EEA" w:rsidRDefault="001B76E1" w:rsidP="0036109B">
            <w:pPr>
              <w:pStyle w:val="TAL"/>
              <w:rPr>
                <w:rFonts w:ascii="宋体" w:hAnsi="宋体" w:cs="Arial"/>
                <w:lang w:eastAsia="zh-CN"/>
              </w:rPr>
            </w:pPr>
            <w:r w:rsidRPr="00F52EEA">
              <w:rPr>
                <w:rFonts w:ascii="宋体" w:hAnsi="宋体" w:hint="eastAsia"/>
                <w:lang w:eastAsia="zh-CN"/>
              </w:rPr>
              <w:t>String</w:t>
            </w:r>
          </w:p>
        </w:tc>
        <w:tc>
          <w:tcPr>
            <w:tcW w:w="992" w:type="dxa"/>
          </w:tcPr>
          <w:p w:rsidR="001B76E1" w:rsidRPr="00F52EEA" w:rsidRDefault="001B76E1" w:rsidP="00C8364D">
            <w:pPr>
              <w:pStyle w:val="TAL"/>
              <w:rPr>
                <w:rFonts w:ascii="宋体" w:hAnsi="宋体" w:cs="Arial"/>
                <w:lang w:eastAsia="zh-CN"/>
              </w:rPr>
            </w:pPr>
            <w:r w:rsidRPr="00F52EEA">
              <w:rPr>
                <w:rFonts w:ascii="宋体" w:hAnsi="宋体" w:cs="Arial" w:hint="eastAsia"/>
                <w:lang w:eastAsia="zh-CN"/>
              </w:rPr>
              <w:t>40</w:t>
            </w:r>
          </w:p>
        </w:tc>
        <w:tc>
          <w:tcPr>
            <w:tcW w:w="5375" w:type="dxa"/>
          </w:tcPr>
          <w:p w:rsidR="001B76E1" w:rsidRPr="00F52EEA" w:rsidRDefault="001B76E1" w:rsidP="00443027">
            <w:pPr>
              <w:rPr>
                <w:rFonts w:ascii="宋体" w:hAnsi="宋体"/>
                <w:sz w:val="18"/>
                <w:szCs w:val="18"/>
              </w:rPr>
            </w:pPr>
            <w:r w:rsidRPr="00F52EEA">
              <w:rPr>
                <w:rFonts w:ascii="宋体" w:hAnsi="宋体" w:hint="eastAsia"/>
                <w:sz w:val="18"/>
                <w:szCs w:val="18"/>
              </w:rPr>
              <w:t>注册客户端IP</w:t>
            </w:r>
          </w:p>
          <w:p w:rsidR="001B76E1" w:rsidRPr="00F52EEA" w:rsidRDefault="001B76E1" w:rsidP="00443027">
            <w:pPr>
              <w:rPr>
                <w:rFonts w:ascii="宋体" w:hAnsi="宋体"/>
                <w:sz w:val="18"/>
                <w:szCs w:val="18"/>
              </w:rPr>
            </w:pPr>
            <w:r w:rsidRPr="00F52EEA">
              <w:rPr>
                <w:rFonts w:ascii="宋体" w:hAnsi="宋体" w:hint="eastAsia"/>
                <w:sz w:val="18"/>
                <w:szCs w:val="18"/>
              </w:rPr>
              <w:t>（Portal或AccountServer根据从协议中获取）</w:t>
            </w:r>
          </w:p>
        </w:tc>
      </w:tr>
      <w:tr w:rsidR="001E510E" w:rsidTr="00887D00">
        <w:trPr>
          <w:jc w:val="center"/>
        </w:trPr>
        <w:tc>
          <w:tcPr>
            <w:tcW w:w="1684" w:type="dxa"/>
          </w:tcPr>
          <w:p w:rsidR="001E510E" w:rsidRPr="00F52EEA" w:rsidRDefault="00865BC0" w:rsidP="00B93B6C">
            <w:pPr>
              <w:pStyle w:val="TAL"/>
              <w:rPr>
                <w:rFonts w:ascii="宋体" w:hAnsi="宋体"/>
                <w:b/>
                <w:bCs/>
                <w:lang w:eastAsia="zh-CN"/>
              </w:rPr>
            </w:pPr>
            <w:r w:rsidRPr="00F52EEA">
              <w:rPr>
                <w:rFonts w:ascii="宋体" w:hAnsi="宋体" w:hint="eastAsia"/>
                <w:lang w:eastAsia="zh-CN"/>
              </w:rPr>
              <w:t>em</w:t>
            </w:r>
            <w:r w:rsidR="00B93B6C" w:rsidRPr="00F52EEA">
              <w:rPr>
                <w:rFonts w:ascii="宋体" w:hAnsi="宋体" w:hint="eastAsia"/>
                <w:lang w:eastAsia="zh-CN"/>
              </w:rPr>
              <w:t>ailList</w:t>
            </w:r>
          </w:p>
        </w:tc>
        <w:tc>
          <w:tcPr>
            <w:tcW w:w="731" w:type="dxa"/>
          </w:tcPr>
          <w:p w:rsidR="001E510E" w:rsidRPr="00F52EEA" w:rsidRDefault="001E510E" w:rsidP="005849E5">
            <w:pPr>
              <w:pStyle w:val="TAL"/>
              <w:rPr>
                <w:rFonts w:ascii="宋体" w:hAnsi="宋体" w:cs="Arial"/>
                <w:color w:val="000000"/>
                <w:lang w:eastAsia="zh-CN"/>
              </w:rPr>
            </w:pPr>
            <w:r w:rsidRPr="00F52EEA">
              <w:rPr>
                <w:rFonts w:ascii="宋体" w:hAnsi="宋体" w:cs="Arial" w:hint="eastAsia"/>
                <w:color w:val="000000"/>
                <w:lang w:eastAsia="zh-CN"/>
              </w:rPr>
              <w:t>O</w:t>
            </w:r>
          </w:p>
        </w:tc>
        <w:tc>
          <w:tcPr>
            <w:tcW w:w="1091" w:type="dxa"/>
          </w:tcPr>
          <w:p w:rsidR="001E510E" w:rsidRPr="00F52EEA" w:rsidRDefault="00272C11" w:rsidP="00272C11">
            <w:pPr>
              <w:pStyle w:val="TAL"/>
              <w:rPr>
                <w:rFonts w:ascii="宋体" w:hAnsi="宋体"/>
                <w:lang w:eastAsia="zh-CN"/>
              </w:rPr>
            </w:pPr>
            <w:r w:rsidRPr="00F52EEA">
              <w:rPr>
                <w:rFonts w:ascii="宋体" w:hAnsi="宋体" w:hint="eastAsia"/>
                <w:lang w:eastAsia="zh-CN"/>
              </w:rPr>
              <w:t>em</w:t>
            </w:r>
            <w:r w:rsidR="00B93B6C" w:rsidRPr="00F52EEA">
              <w:rPr>
                <w:rFonts w:ascii="宋体" w:hAnsi="宋体" w:hint="eastAsia"/>
                <w:lang w:eastAsia="zh-CN"/>
              </w:rPr>
              <w:t>ail</w:t>
            </w:r>
            <w:r w:rsidR="00AF58AC" w:rsidRPr="00F52EEA">
              <w:rPr>
                <w:rFonts w:ascii="宋体" w:hAnsi="宋体" w:hint="eastAsia"/>
                <w:lang w:eastAsia="zh-CN"/>
              </w:rPr>
              <w:t>[]</w:t>
            </w:r>
          </w:p>
        </w:tc>
        <w:tc>
          <w:tcPr>
            <w:tcW w:w="992" w:type="dxa"/>
          </w:tcPr>
          <w:p w:rsidR="001E510E" w:rsidRPr="00F52EEA" w:rsidRDefault="001E510E" w:rsidP="00C8364D">
            <w:pPr>
              <w:pStyle w:val="TAL"/>
              <w:rPr>
                <w:rFonts w:ascii="宋体" w:hAnsi="宋体" w:cs="Arial"/>
                <w:lang w:eastAsia="zh-CN"/>
              </w:rPr>
            </w:pPr>
          </w:p>
        </w:tc>
        <w:tc>
          <w:tcPr>
            <w:tcW w:w="5375" w:type="dxa"/>
          </w:tcPr>
          <w:p w:rsidR="001E510E" w:rsidRPr="00F52EEA" w:rsidRDefault="005B06F0" w:rsidP="00AF58AC">
            <w:pPr>
              <w:rPr>
                <w:rFonts w:ascii="宋体" w:hAnsi="宋体"/>
                <w:sz w:val="18"/>
                <w:szCs w:val="18"/>
              </w:rPr>
            </w:pPr>
            <w:r w:rsidRPr="00F52EEA">
              <w:rPr>
                <w:rFonts w:ascii="宋体" w:hAnsi="宋体" w:hint="eastAsia"/>
                <w:sz w:val="18"/>
                <w:szCs w:val="18"/>
              </w:rPr>
              <w:t>安全邮箱（与邮箱账号区分开）</w:t>
            </w:r>
          </w:p>
          <w:p w:rsidR="00272C11" w:rsidRPr="00F52EEA" w:rsidRDefault="00272C11" w:rsidP="00272C11">
            <w:pPr>
              <w:rPr>
                <w:rFonts w:ascii="宋体" w:hAnsi="宋体"/>
                <w:sz w:val="18"/>
                <w:szCs w:val="18"/>
              </w:rPr>
            </w:pPr>
            <w:r w:rsidRPr="00F52EEA">
              <w:rPr>
                <w:rFonts w:ascii="宋体" w:hAnsi="宋体" w:hint="eastAsia"/>
                <w:sz w:val="18"/>
                <w:szCs w:val="18"/>
              </w:rPr>
              <w:t>email String(255)邮箱地址</w:t>
            </w:r>
          </w:p>
          <w:p w:rsidR="00711526" w:rsidRPr="00F52EEA" w:rsidRDefault="005B06F0" w:rsidP="005B06F0">
            <w:pPr>
              <w:rPr>
                <w:rFonts w:ascii="宋体" w:hAnsi="宋体"/>
                <w:sz w:val="18"/>
                <w:szCs w:val="18"/>
              </w:rPr>
            </w:pPr>
            <w:r w:rsidRPr="00F52EEA">
              <w:rPr>
                <w:rFonts w:ascii="宋体" w:hAnsi="宋体" w:hint="eastAsia"/>
                <w:sz w:val="18"/>
                <w:szCs w:val="18"/>
              </w:rPr>
              <w:t>目前只</w:t>
            </w:r>
            <w:r w:rsidR="00711526" w:rsidRPr="00F52EEA">
              <w:rPr>
                <w:rFonts w:ascii="宋体" w:hAnsi="宋体" w:hint="eastAsia"/>
                <w:sz w:val="18"/>
                <w:szCs w:val="18"/>
              </w:rPr>
              <w:t>支持1个邮箱。</w:t>
            </w:r>
          </w:p>
        </w:tc>
      </w:tr>
      <w:tr w:rsidR="00AF58AC" w:rsidTr="00887D00">
        <w:trPr>
          <w:jc w:val="center"/>
        </w:trPr>
        <w:tc>
          <w:tcPr>
            <w:tcW w:w="1684" w:type="dxa"/>
          </w:tcPr>
          <w:p w:rsidR="00AF58AC" w:rsidRPr="00F52EEA" w:rsidRDefault="00AF58AC" w:rsidP="00AF58AC">
            <w:pPr>
              <w:pStyle w:val="TAL"/>
              <w:rPr>
                <w:rFonts w:ascii="宋体" w:hAnsi="宋体"/>
                <w:lang w:eastAsia="zh-CN"/>
              </w:rPr>
            </w:pPr>
            <w:r w:rsidRPr="00F52EEA">
              <w:rPr>
                <w:rFonts w:ascii="宋体" w:hAnsi="宋体" w:hint="eastAsia"/>
                <w:lang w:eastAsia="zh-CN"/>
              </w:rPr>
              <w:t>mobilePhoneList</w:t>
            </w:r>
          </w:p>
        </w:tc>
        <w:tc>
          <w:tcPr>
            <w:tcW w:w="731" w:type="dxa"/>
          </w:tcPr>
          <w:p w:rsidR="00AF58AC" w:rsidRPr="00F52EEA" w:rsidRDefault="00AF58AC" w:rsidP="005849E5">
            <w:pPr>
              <w:pStyle w:val="TAL"/>
              <w:rPr>
                <w:rFonts w:ascii="宋体" w:hAnsi="宋体" w:cs="Arial"/>
                <w:color w:val="000000"/>
                <w:lang w:eastAsia="zh-CN"/>
              </w:rPr>
            </w:pPr>
            <w:r w:rsidRPr="00F52EEA">
              <w:rPr>
                <w:rFonts w:ascii="宋体" w:hAnsi="宋体" w:cs="Arial" w:hint="eastAsia"/>
                <w:color w:val="000000"/>
                <w:lang w:eastAsia="zh-CN"/>
              </w:rPr>
              <w:t>O</w:t>
            </w:r>
          </w:p>
        </w:tc>
        <w:tc>
          <w:tcPr>
            <w:tcW w:w="1091" w:type="dxa"/>
          </w:tcPr>
          <w:p w:rsidR="00AF58AC" w:rsidRPr="00F52EEA" w:rsidRDefault="00272C11" w:rsidP="00B93B6C">
            <w:pPr>
              <w:pStyle w:val="TAL"/>
              <w:rPr>
                <w:rFonts w:ascii="宋体" w:hAnsi="宋体"/>
                <w:lang w:eastAsia="zh-CN"/>
              </w:rPr>
            </w:pPr>
            <w:r w:rsidRPr="00F52EEA">
              <w:rPr>
                <w:rFonts w:ascii="宋体" w:hAnsi="宋体" w:hint="eastAsia"/>
                <w:lang w:eastAsia="zh-CN"/>
              </w:rPr>
              <w:t>m</w:t>
            </w:r>
            <w:r w:rsidR="00AF58AC" w:rsidRPr="00F52EEA">
              <w:rPr>
                <w:rFonts w:ascii="宋体" w:hAnsi="宋体" w:hint="eastAsia"/>
                <w:lang w:eastAsia="zh-CN"/>
              </w:rPr>
              <w:t>obilePhone[]</w:t>
            </w:r>
          </w:p>
        </w:tc>
        <w:tc>
          <w:tcPr>
            <w:tcW w:w="992" w:type="dxa"/>
          </w:tcPr>
          <w:p w:rsidR="00AF58AC" w:rsidRPr="00F52EEA" w:rsidRDefault="00AF58AC" w:rsidP="00C8364D">
            <w:pPr>
              <w:pStyle w:val="TAL"/>
              <w:rPr>
                <w:rFonts w:ascii="宋体" w:hAnsi="宋体" w:cs="Arial"/>
                <w:lang w:eastAsia="zh-CN"/>
              </w:rPr>
            </w:pPr>
          </w:p>
        </w:tc>
        <w:tc>
          <w:tcPr>
            <w:tcW w:w="5375" w:type="dxa"/>
          </w:tcPr>
          <w:p w:rsidR="00AF58AC" w:rsidRPr="00F52EEA" w:rsidRDefault="005B06F0" w:rsidP="00EF4CE8">
            <w:pPr>
              <w:rPr>
                <w:rFonts w:ascii="宋体" w:hAnsi="宋体"/>
                <w:sz w:val="18"/>
                <w:szCs w:val="18"/>
              </w:rPr>
            </w:pPr>
            <w:r w:rsidRPr="00F52EEA">
              <w:rPr>
                <w:rFonts w:ascii="宋体" w:hAnsi="宋体" w:hint="eastAsia"/>
                <w:sz w:val="18"/>
                <w:szCs w:val="18"/>
              </w:rPr>
              <w:t>终端云</w:t>
            </w:r>
            <w:r w:rsidR="006D2236" w:rsidRPr="00F52EEA">
              <w:rPr>
                <w:rFonts w:ascii="宋体" w:hAnsi="宋体" w:hint="eastAsia"/>
                <w:sz w:val="18"/>
                <w:szCs w:val="18"/>
              </w:rPr>
              <w:t>用户登记的</w:t>
            </w:r>
            <w:r w:rsidRPr="00F52EEA">
              <w:rPr>
                <w:rFonts w:ascii="宋体" w:hAnsi="宋体" w:hint="eastAsia"/>
                <w:sz w:val="18"/>
                <w:szCs w:val="18"/>
              </w:rPr>
              <w:t>手机</w:t>
            </w:r>
            <w:r w:rsidR="00AF58AC" w:rsidRPr="00F52EEA">
              <w:rPr>
                <w:rFonts w:ascii="宋体" w:hAnsi="宋体" w:hint="eastAsia"/>
                <w:sz w:val="18"/>
                <w:szCs w:val="18"/>
              </w:rPr>
              <w:t>号码</w:t>
            </w:r>
          </w:p>
          <w:p w:rsidR="00272C11" w:rsidRPr="00F52EEA" w:rsidRDefault="00272C11" w:rsidP="00272C11">
            <w:pPr>
              <w:rPr>
                <w:rFonts w:ascii="宋体" w:hAnsi="宋体"/>
                <w:sz w:val="18"/>
                <w:szCs w:val="18"/>
              </w:rPr>
            </w:pPr>
            <w:r w:rsidRPr="00F52EEA">
              <w:rPr>
                <w:rFonts w:ascii="宋体" w:hAnsi="宋体" w:hint="eastAsia"/>
                <w:sz w:val="18"/>
                <w:szCs w:val="18"/>
              </w:rPr>
              <w:t>mobilePhone String(255)移动号码</w:t>
            </w:r>
          </w:p>
          <w:p w:rsidR="00711526" w:rsidRPr="00F52EEA" w:rsidRDefault="005B06F0" w:rsidP="005B06F0">
            <w:pPr>
              <w:rPr>
                <w:rFonts w:ascii="宋体" w:hAnsi="宋体"/>
                <w:sz w:val="18"/>
                <w:szCs w:val="18"/>
              </w:rPr>
            </w:pPr>
            <w:r w:rsidRPr="00F52EEA">
              <w:rPr>
                <w:rFonts w:ascii="宋体" w:hAnsi="宋体" w:hint="eastAsia"/>
                <w:sz w:val="18"/>
                <w:szCs w:val="18"/>
              </w:rPr>
              <w:t>目前只</w:t>
            </w:r>
            <w:r w:rsidR="00711526" w:rsidRPr="00F52EEA">
              <w:rPr>
                <w:rFonts w:ascii="宋体" w:hAnsi="宋体" w:hint="eastAsia"/>
                <w:sz w:val="18"/>
                <w:szCs w:val="18"/>
              </w:rPr>
              <w:t>支持1个移动号码。</w:t>
            </w:r>
          </w:p>
        </w:tc>
      </w:tr>
      <w:tr w:rsidR="006E19A9" w:rsidTr="00887D00">
        <w:trPr>
          <w:jc w:val="center"/>
        </w:trPr>
        <w:tc>
          <w:tcPr>
            <w:tcW w:w="1684" w:type="dxa"/>
          </w:tcPr>
          <w:p w:rsidR="006E19A9" w:rsidRPr="00F52EEA" w:rsidRDefault="006E19A9" w:rsidP="00AF58AC">
            <w:pPr>
              <w:pStyle w:val="TAL"/>
              <w:rPr>
                <w:rFonts w:ascii="宋体" w:hAnsi="宋体"/>
                <w:lang w:eastAsia="zh-CN"/>
              </w:rPr>
            </w:pPr>
            <w:r w:rsidRPr="00F52EEA">
              <w:rPr>
                <w:rFonts w:ascii="宋体" w:hAnsi="宋体" w:hint="eastAsia"/>
                <w:b/>
                <w:bCs/>
              </w:rPr>
              <w:t>registerFrom</w:t>
            </w:r>
          </w:p>
        </w:tc>
        <w:tc>
          <w:tcPr>
            <w:tcW w:w="731" w:type="dxa"/>
          </w:tcPr>
          <w:p w:rsidR="006E19A9" w:rsidRPr="00F52EEA" w:rsidRDefault="006E19A9" w:rsidP="005849E5">
            <w:pPr>
              <w:pStyle w:val="TAL"/>
              <w:rPr>
                <w:rFonts w:ascii="宋体" w:hAnsi="宋体" w:cs="Arial"/>
                <w:color w:val="000000"/>
                <w:lang w:eastAsia="zh-CN"/>
              </w:rPr>
            </w:pPr>
            <w:r w:rsidRPr="00F52EEA">
              <w:rPr>
                <w:rFonts w:ascii="宋体" w:hAnsi="宋体" w:hint="eastAsia"/>
                <w:lang w:eastAsia="zh-CN"/>
              </w:rPr>
              <w:t>O</w:t>
            </w:r>
          </w:p>
        </w:tc>
        <w:tc>
          <w:tcPr>
            <w:tcW w:w="1091" w:type="dxa"/>
          </w:tcPr>
          <w:p w:rsidR="006E19A9" w:rsidRPr="00F52EEA" w:rsidRDefault="005200E4" w:rsidP="00B93B6C">
            <w:pPr>
              <w:pStyle w:val="TAL"/>
              <w:rPr>
                <w:rFonts w:ascii="宋体" w:hAnsi="宋体"/>
                <w:lang w:eastAsia="zh-CN"/>
              </w:rPr>
            </w:pPr>
            <w:r>
              <w:rPr>
                <w:rFonts w:ascii="宋体" w:hAnsi="宋体"/>
                <w:lang w:eastAsia="zh-CN"/>
              </w:rPr>
              <w:t>Bigint</w:t>
            </w:r>
          </w:p>
        </w:tc>
        <w:tc>
          <w:tcPr>
            <w:tcW w:w="992" w:type="dxa"/>
          </w:tcPr>
          <w:p w:rsidR="006E19A9" w:rsidRPr="00F52EEA" w:rsidRDefault="006E19A9" w:rsidP="00C8364D">
            <w:pPr>
              <w:pStyle w:val="TAL"/>
              <w:rPr>
                <w:rFonts w:ascii="宋体" w:hAnsi="宋体" w:cs="Arial"/>
                <w:lang w:eastAsia="zh-CN"/>
              </w:rPr>
            </w:pPr>
          </w:p>
        </w:tc>
        <w:tc>
          <w:tcPr>
            <w:tcW w:w="5375" w:type="dxa"/>
          </w:tcPr>
          <w:p w:rsidR="00A41B6E" w:rsidRPr="00A41B6E" w:rsidRDefault="001E1005" w:rsidP="00AF1D0E">
            <w:pPr>
              <w:rPr>
                <w:rFonts w:ascii="宋体" w:hAnsi="宋体"/>
                <w:sz w:val="18"/>
                <w:szCs w:val="18"/>
                <w:lang w:val="fr-FR"/>
              </w:rPr>
            </w:pPr>
            <w:r>
              <w:rPr>
                <w:rFonts w:ascii="宋体" w:hAnsi="宋体" w:hint="eastAsia"/>
                <w:sz w:val="18"/>
                <w:szCs w:val="18"/>
              </w:rPr>
              <w:t>注册</w:t>
            </w:r>
            <w:r w:rsidR="00AF1D0E">
              <w:rPr>
                <w:rFonts w:ascii="宋体" w:hAnsi="宋体" w:hint="eastAsia"/>
                <w:sz w:val="18"/>
                <w:szCs w:val="18"/>
              </w:rPr>
              <w:t>来源（DBank有特殊用途，供DBank专用）</w:t>
            </w:r>
          </w:p>
        </w:tc>
      </w:tr>
      <w:tr w:rsidR="002B1487" w:rsidTr="00887D00">
        <w:trPr>
          <w:jc w:val="center"/>
        </w:trPr>
        <w:tc>
          <w:tcPr>
            <w:tcW w:w="1684" w:type="dxa"/>
          </w:tcPr>
          <w:p w:rsidR="002B1487" w:rsidRPr="00F52EEA" w:rsidRDefault="002B1487" w:rsidP="00AF58AC">
            <w:pPr>
              <w:pStyle w:val="TAL"/>
              <w:rPr>
                <w:rFonts w:ascii="宋体" w:hAnsi="宋体"/>
                <w:b/>
                <w:bCs/>
              </w:rPr>
            </w:pPr>
            <w:r>
              <w:rPr>
                <w:rFonts w:hint="eastAsia"/>
                <w:lang w:val="fr-FR" w:eastAsia="zh-CN"/>
              </w:rPr>
              <w:t>a</w:t>
            </w:r>
            <w:r w:rsidRPr="00807218">
              <w:rPr>
                <w:rFonts w:hint="eastAsia"/>
                <w:lang w:val="fr-FR" w:eastAsia="zh-CN"/>
              </w:rPr>
              <w:t>uthCode</w:t>
            </w:r>
          </w:p>
        </w:tc>
        <w:tc>
          <w:tcPr>
            <w:tcW w:w="731" w:type="dxa"/>
          </w:tcPr>
          <w:p w:rsidR="002B1487" w:rsidRPr="00F52EEA" w:rsidRDefault="002B1487" w:rsidP="005849E5">
            <w:pPr>
              <w:pStyle w:val="TAL"/>
              <w:rPr>
                <w:rFonts w:ascii="宋体" w:hAnsi="宋体"/>
                <w:lang w:eastAsia="zh-CN"/>
              </w:rPr>
            </w:pPr>
            <w:r>
              <w:rPr>
                <w:rFonts w:hint="eastAsia"/>
                <w:lang w:val="fr-FR" w:eastAsia="zh-CN"/>
              </w:rPr>
              <w:t>O</w:t>
            </w:r>
          </w:p>
        </w:tc>
        <w:tc>
          <w:tcPr>
            <w:tcW w:w="1091" w:type="dxa"/>
          </w:tcPr>
          <w:p w:rsidR="002B1487" w:rsidRPr="00F52EEA" w:rsidRDefault="002B1487" w:rsidP="00B93B6C">
            <w:pPr>
              <w:pStyle w:val="TAL"/>
              <w:rPr>
                <w:rFonts w:ascii="宋体" w:hAnsi="宋体"/>
                <w:lang w:eastAsia="zh-CN"/>
              </w:rPr>
            </w:pPr>
            <w:r w:rsidRPr="00807218">
              <w:rPr>
                <w:rFonts w:hint="eastAsia"/>
                <w:lang w:val="fr-FR" w:eastAsia="zh-CN"/>
              </w:rPr>
              <w:t>String</w:t>
            </w:r>
          </w:p>
        </w:tc>
        <w:tc>
          <w:tcPr>
            <w:tcW w:w="992" w:type="dxa"/>
          </w:tcPr>
          <w:p w:rsidR="002B1487" w:rsidRPr="00F52EEA" w:rsidRDefault="002B1487" w:rsidP="00C8364D">
            <w:pPr>
              <w:pStyle w:val="TAL"/>
              <w:rPr>
                <w:rFonts w:ascii="宋体" w:hAnsi="宋体" w:cs="Arial"/>
                <w:lang w:eastAsia="zh-CN"/>
              </w:rPr>
            </w:pPr>
            <w:r>
              <w:rPr>
                <w:rFonts w:hint="eastAsia"/>
                <w:lang w:val="fr-FR" w:eastAsia="zh-CN"/>
              </w:rPr>
              <w:t>32</w:t>
            </w:r>
          </w:p>
        </w:tc>
        <w:tc>
          <w:tcPr>
            <w:tcW w:w="5375" w:type="dxa"/>
          </w:tcPr>
          <w:p w:rsidR="002B1487" w:rsidRDefault="002B1487" w:rsidP="002B1487">
            <w:pPr>
              <w:rPr>
                <w:rFonts w:ascii="Arial" w:hAnsi="Arial"/>
                <w:kern w:val="0"/>
                <w:sz w:val="18"/>
                <w:szCs w:val="18"/>
                <w:lang w:val="fr-FR"/>
              </w:rPr>
            </w:pPr>
            <w:r w:rsidRPr="00807218">
              <w:rPr>
                <w:rFonts w:ascii="Arial" w:hAnsi="Arial" w:hint="eastAsia"/>
                <w:kern w:val="0"/>
                <w:sz w:val="18"/>
                <w:szCs w:val="18"/>
                <w:lang w:val="fr-FR"/>
              </w:rPr>
              <w:t>验证码</w:t>
            </w:r>
            <w:r>
              <w:rPr>
                <w:rFonts w:ascii="Arial" w:hAnsi="Arial" w:hint="eastAsia"/>
                <w:kern w:val="0"/>
                <w:sz w:val="18"/>
                <w:szCs w:val="18"/>
                <w:lang w:val="fr-FR"/>
              </w:rPr>
              <w:t>；暂只支持</w:t>
            </w:r>
            <w:r w:rsidRPr="00807218">
              <w:rPr>
                <w:rFonts w:ascii="Arial" w:hAnsi="Arial" w:hint="eastAsia"/>
                <w:kern w:val="0"/>
                <w:sz w:val="18"/>
                <w:szCs w:val="18"/>
                <w:lang w:val="fr-FR"/>
              </w:rPr>
              <w:t>短信</w:t>
            </w:r>
            <w:r>
              <w:rPr>
                <w:rFonts w:ascii="Arial" w:hAnsi="Arial" w:hint="eastAsia"/>
                <w:kern w:val="0"/>
                <w:sz w:val="18"/>
                <w:szCs w:val="18"/>
                <w:lang w:val="fr-FR"/>
              </w:rPr>
              <w:t>验证吗，</w:t>
            </w:r>
            <w:r w:rsidRPr="00807218">
              <w:rPr>
                <w:rFonts w:ascii="Arial" w:hAnsi="Arial" w:hint="eastAsia"/>
                <w:kern w:val="0"/>
                <w:sz w:val="18"/>
                <w:szCs w:val="18"/>
                <w:lang w:val="fr-FR"/>
              </w:rPr>
              <w:t>执行</w:t>
            </w:r>
            <w:r w:rsidRPr="00807218">
              <w:rPr>
                <w:rFonts w:ascii="Arial" w:hAnsi="Arial" w:hint="eastAsia"/>
                <w:kern w:val="0"/>
                <w:sz w:val="18"/>
                <w:szCs w:val="18"/>
                <w:lang w:val="fr-FR"/>
              </w:rPr>
              <w:t>getSMSAuthCode</w:t>
            </w:r>
            <w:r w:rsidRPr="00807218">
              <w:rPr>
                <w:rFonts w:ascii="Arial" w:hAnsi="Arial" w:hint="eastAsia"/>
                <w:kern w:val="0"/>
                <w:sz w:val="18"/>
                <w:szCs w:val="18"/>
                <w:lang w:val="fr-FR"/>
              </w:rPr>
              <w:t>时生成的</w:t>
            </w:r>
            <w:r>
              <w:rPr>
                <w:rFonts w:ascii="Arial" w:hAnsi="Arial" w:hint="eastAsia"/>
                <w:kern w:val="0"/>
                <w:sz w:val="18"/>
                <w:szCs w:val="18"/>
                <w:lang w:val="fr-FR"/>
              </w:rPr>
              <w:t>。</w:t>
            </w:r>
          </w:p>
          <w:p w:rsidR="00AE7462" w:rsidRPr="00F52EEA" w:rsidRDefault="00AE7462" w:rsidP="00AE7462">
            <w:pPr>
              <w:rPr>
                <w:rFonts w:ascii="宋体" w:hAnsi="宋体"/>
                <w:sz w:val="18"/>
                <w:szCs w:val="18"/>
              </w:rPr>
            </w:pPr>
            <w:r>
              <w:rPr>
                <w:rFonts w:ascii="Arial" w:hAnsi="Arial" w:hint="eastAsia"/>
                <w:kern w:val="0"/>
                <w:sz w:val="18"/>
                <w:szCs w:val="18"/>
                <w:lang w:val="fr-FR"/>
              </w:rPr>
              <w:t>smsReqType</w:t>
            </w:r>
            <w:r>
              <w:rPr>
                <w:rFonts w:ascii="Arial" w:hAnsi="Arial" w:hint="eastAsia"/>
                <w:kern w:val="0"/>
                <w:sz w:val="18"/>
                <w:szCs w:val="18"/>
                <w:lang w:val="fr-FR"/>
              </w:rPr>
              <w:t>可取：</w:t>
            </w:r>
            <w:r w:rsidRPr="00AE7462">
              <w:rPr>
                <w:rFonts w:ascii="宋体" w:hAnsi="宋体" w:hint="eastAsia"/>
                <w:sz w:val="18"/>
                <w:szCs w:val="18"/>
              </w:rPr>
              <w:t>0 激活移动号码账号</w:t>
            </w:r>
            <w:r>
              <w:rPr>
                <w:rFonts w:ascii="宋体" w:hAnsi="宋体" w:hint="eastAsia"/>
                <w:sz w:val="18"/>
                <w:szCs w:val="18"/>
              </w:rPr>
              <w:t>、</w:t>
            </w:r>
            <w:r w:rsidRPr="00AE7462">
              <w:rPr>
                <w:rFonts w:ascii="宋体" w:hAnsi="宋体" w:hint="eastAsia"/>
                <w:sz w:val="18"/>
                <w:szCs w:val="18"/>
              </w:rPr>
              <w:t>4 新注册</w:t>
            </w:r>
          </w:p>
        </w:tc>
      </w:tr>
      <w:tr w:rsidR="00BD7B56" w:rsidRPr="00921F33" w:rsidTr="00887D00">
        <w:trPr>
          <w:jc w:val="center"/>
        </w:trPr>
        <w:tc>
          <w:tcPr>
            <w:tcW w:w="1684" w:type="dxa"/>
          </w:tcPr>
          <w:p w:rsidR="00BD7B56" w:rsidRDefault="00BD7B56" w:rsidP="00AF58AC">
            <w:pPr>
              <w:pStyle w:val="TAL"/>
              <w:rPr>
                <w:lang w:val="fr-FR" w:eastAsia="zh-CN"/>
              </w:rPr>
            </w:pPr>
            <w:r>
              <w:rPr>
                <w:rFonts w:ascii="Verdana" w:hAnsi="Verdana" w:hint="eastAsia"/>
                <w:lang w:val="en-US" w:eastAsia="zh-CN"/>
              </w:rPr>
              <w:t>plmn</w:t>
            </w:r>
          </w:p>
        </w:tc>
        <w:tc>
          <w:tcPr>
            <w:tcW w:w="731" w:type="dxa"/>
          </w:tcPr>
          <w:p w:rsidR="00BD7B56" w:rsidRDefault="00BD7B56" w:rsidP="005849E5">
            <w:pPr>
              <w:pStyle w:val="TAL"/>
              <w:rPr>
                <w:lang w:val="fr-FR" w:eastAsia="zh-CN"/>
              </w:rPr>
            </w:pPr>
            <w:r>
              <w:rPr>
                <w:rFonts w:ascii="Verdana" w:hAnsi="Verdana" w:hint="eastAsia"/>
                <w:lang w:val="en-US" w:eastAsia="zh-CN"/>
              </w:rPr>
              <w:t>O</w:t>
            </w:r>
          </w:p>
        </w:tc>
        <w:tc>
          <w:tcPr>
            <w:tcW w:w="1091" w:type="dxa"/>
          </w:tcPr>
          <w:p w:rsidR="00BD7B56" w:rsidRPr="00807218" w:rsidRDefault="00BD7B56" w:rsidP="00B93B6C">
            <w:pPr>
              <w:pStyle w:val="TAL"/>
              <w:rPr>
                <w:lang w:val="fr-FR" w:eastAsia="zh-CN"/>
              </w:rPr>
            </w:pPr>
            <w:r>
              <w:rPr>
                <w:rFonts w:ascii="Verdana" w:hAnsi="Verdana" w:hint="eastAsia"/>
                <w:lang w:eastAsia="zh-CN"/>
              </w:rPr>
              <w:t>String</w:t>
            </w:r>
          </w:p>
        </w:tc>
        <w:tc>
          <w:tcPr>
            <w:tcW w:w="992" w:type="dxa"/>
          </w:tcPr>
          <w:p w:rsidR="00BD7B56" w:rsidRDefault="00CA0260" w:rsidP="00C8364D">
            <w:pPr>
              <w:pStyle w:val="TAL"/>
              <w:rPr>
                <w:lang w:val="fr-FR" w:eastAsia="zh-CN"/>
              </w:rPr>
            </w:pPr>
            <w:r>
              <w:rPr>
                <w:rFonts w:hint="eastAsia"/>
                <w:lang w:val="fr-FR" w:eastAsia="zh-CN"/>
              </w:rPr>
              <w:t>15</w:t>
            </w:r>
          </w:p>
        </w:tc>
        <w:tc>
          <w:tcPr>
            <w:tcW w:w="5375" w:type="dxa"/>
          </w:tcPr>
          <w:p w:rsidR="00E5280F" w:rsidRPr="00807218" w:rsidRDefault="00BD7B56" w:rsidP="00533B91">
            <w:pPr>
              <w:rPr>
                <w:rFonts w:ascii="Arial" w:hAnsi="Arial"/>
                <w:kern w:val="0"/>
                <w:sz w:val="18"/>
                <w:szCs w:val="18"/>
                <w:lang w:val="fr-FR"/>
              </w:rPr>
            </w:pPr>
            <w:r>
              <w:rPr>
                <w:rFonts w:hint="eastAsia"/>
                <w:sz w:val="19"/>
                <w:szCs w:val="19"/>
                <w:lang w:val="en-GB"/>
              </w:rPr>
              <w:t>手机</w:t>
            </w:r>
            <w:r w:rsidR="00E5280F" w:rsidRPr="007E4DA6">
              <w:rPr>
                <w:rFonts w:hint="eastAsia"/>
                <w:sz w:val="19"/>
                <w:szCs w:val="19"/>
                <w:lang w:val="fr-FR"/>
              </w:rPr>
              <w:t>PLMN</w:t>
            </w:r>
            <w:r w:rsidR="00533B91">
              <w:rPr>
                <w:sz w:val="19"/>
                <w:szCs w:val="19"/>
                <w:lang w:val="fr-FR"/>
              </w:rPr>
              <w:t> </w:t>
            </w:r>
            <w:r w:rsidR="00533B91">
              <w:rPr>
                <w:rFonts w:hint="eastAsia"/>
                <w:sz w:val="19"/>
                <w:szCs w:val="19"/>
                <w:lang w:val="fr-FR"/>
              </w:rPr>
              <w:t>;</w:t>
            </w:r>
            <w:r w:rsidR="00E5280F">
              <w:rPr>
                <w:rFonts w:ascii="Arial" w:hAnsi="Arial" w:hint="eastAsia"/>
                <w:kern w:val="0"/>
                <w:sz w:val="18"/>
                <w:szCs w:val="18"/>
                <w:lang w:val="fr-FR"/>
              </w:rPr>
              <w:t>取</w:t>
            </w:r>
            <w:r w:rsidR="00E5280F">
              <w:rPr>
                <w:rFonts w:ascii="Arial" w:hAnsi="Arial" w:hint="eastAsia"/>
                <w:kern w:val="0"/>
                <w:sz w:val="18"/>
                <w:szCs w:val="18"/>
                <w:lang w:val="fr-FR"/>
              </w:rPr>
              <w:t>IMSI</w:t>
            </w:r>
            <w:r w:rsidR="00E5280F">
              <w:rPr>
                <w:rFonts w:ascii="Arial" w:hAnsi="Arial" w:hint="eastAsia"/>
                <w:kern w:val="0"/>
                <w:sz w:val="18"/>
                <w:szCs w:val="18"/>
                <w:lang w:val="fr-FR"/>
              </w:rPr>
              <w:t>的</w:t>
            </w:r>
            <w:r w:rsidR="00E5280F" w:rsidRPr="007E4DA6">
              <w:rPr>
                <w:lang w:val="fr-FR"/>
              </w:rPr>
              <w:t>MCC+MNC</w:t>
            </w:r>
            <w:r w:rsidR="00F45D3A" w:rsidRPr="007E4DA6">
              <w:rPr>
                <w:rFonts w:hint="eastAsia"/>
                <w:lang w:val="fr-FR"/>
              </w:rPr>
              <w:t>.</w:t>
            </w:r>
          </w:p>
        </w:tc>
      </w:tr>
      <w:tr w:rsidR="00BD7B56" w:rsidTr="00887D00">
        <w:trPr>
          <w:jc w:val="center"/>
        </w:trPr>
        <w:tc>
          <w:tcPr>
            <w:tcW w:w="1684" w:type="dxa"/>
          </w:tcPr>
          <w:p w:rsidR="00BD7B56" w:rsidRDefault="00BD7B56" w:rsidP="00AF58AC">
            <w:pPr>
              <w:pStyle w:val="TAL"/>
              <w:rPr>
                <w:rFonts w:ascii="Verdana" w:hAnsi="Verdana"/>
                <w:lang w:val="en-US" w:eastAsia="zh-CN"/>
              </w:rPr>
            </w:pPr>
            <w:r>
              <w:rPr>
                <w:rFonts w:ascii="Verdana" w:hAnsi="Verdana" w:hint="eastAsia"/>
                <w:lang w:val="en-US" w:eastAsia="zh-CN"/>
              </w:rPr>
              <w:t>osVersion</w:t>
            </w:r>
          </w:p>
        </w:tc>
        <w:tc>
          <w:tcPr>
            <w:tcW w:w="731" w:type="dxa"/>
          </w:tcPr>
          <w:p w:rsidR="00BD7B56" w:rsidRDefault="00BD7B56" w:rsidP="005849E5">
            <w:pPr>
              <w:pStyle w:val="TAL"/>
              <w:rPr>
                <w:rFonts w:ascii="Verdana" w:hAnsi="Verdana"/>
                <w:lang w:val="en-US" w:eastAsia="zh-CN"/>
              </w:rPr>
            </w:pPr>
            <w:r>
              <w:rPr>
                <w:rFonts w:ascii="Verdana" w:hAnsi="Verdana" w:hint="eastAsia"/>
                <w:lang w:val="en-US" w:eastAsia="zh-CN"/>
              </w:rPr>
              <w:t>O</w:t>
            </w:r>
          </w:p>
        </w:tc>
        <w:tc>
          <w:tcPr>
            <w:tcW w:w="1091" w:type="dxa"/>
          </w:tcPr>
          <w:p w:rsidR="00BD7B56" w:rsidRDefault="00BD7B56" w:rsidP="00B93B6C">
            <w:pPr>
              <w:pStyle w:val="TAL"/>
              <w:rPr>
                <w:rFonts w:ascii="Verdana" w:hAnsi="Verdana"/>
                <w:lang w:eastAsia="zh-CN"/>
              </w:rPr>
            </w:pPr>
            <w:r>
              <w:rPr>
                <w:rFonts w:ascii="Verdana" w:hAnsi="Verdana" w:hint="eastAsia"/>
                <w:lang w:eastAsia="zh-CN"/>
              </w:rPr>
              <w:t>String</w:t>
            </w:r>
          </w:p>
        </w:tc>
        <w:tc>
          <w:tcPr>
            <w:tcW w:w="992" w:type="dxa"/>
          </w:tcPr>
          <w:p w:rsidR="00BD7B56" w:rsidRDefault="00CA0260" w:rsidP="00C8364D">
            <w:pPr>
              <w:pStyle w:val="TAL"/>
              <w:rPr>
                <w:lang w:val="fr-FR" w:eastAsia="zh-CN"/>
              </w:rPr>
            </w:pPr>
            <w:r>
              <w:rPr>
                <w:rFonts w:hint="eastAsia"/>
                <w:lang w:val="fr-FR" w:eastAsia="zh-CN"/>
              </w:rPr>
              <w:t>64</w:t>
            </w:r>
          </w:p>
        </w:tc>
        <w:tc>
          <w:tcPr>
            <w:tcW w:w="5375" w:type="dxa"/>
          </w:tcPr>
          <w:p w:rsidR="002F049F" w:rsidRDefault="00BD7B56" w:rsidP="002F049F">
            <w:pPr>
              <w:rPr>
                <w:sz w:val="19"/>
                <w:szCs w:val="19"/>
                <w:lang w:val="en-GB"/>
              </w:rPr>
            </w:pPr>
            <w:r>
              <w:rPr>
                <w:rFonts w:hint="eastAsia"/>
                <w:sz w:val="19"/>
                <w:szCs w:val="19"/>
                <w:lang w:val="en-GB"/>
              </w:rPr>
              <w:t>操作系统版本</w:t>
            </w:r>
            <w:r w:rsidR="00533B91">
              <w:rPr>
                <w:rFonts w:hint="eastAsia"/>
                <w:sz w:val="19"/>
                <w:szCs w:val="19"/>
                <w:lang w:val="en-GB"/>
              </w:rPr>
              <w:t>;</w:t>
            </w:r>
            <w:r w:rsidR="002F049F">
              <w:rPr>
                <w:rFonts w:hint="eastAsia"/>
                <w:sz w:val="19"/>
                <w:szCs w:val="19"/>
                <w:lang w:val="en-GB"/>
              </w:rPr>
              <w:t>格式要求：操作系统</w:t>
            </w:r>
            <w:r w:rsidR="002F049F">
              <w:rPr>
                <w:rFonts w:hint="eastAsia"/>
                <w:sz w:val="19"/>
                <w:szCs w:val="19"/>
                <w:lang w:val="en-GB"/>
              </w:rPr>
              <w:t>+</w:t>
            </w:r>
            <w:r w:rsidR="002F049F">
              <w:rPr>
                <w:rFonts w:hint="eastAsia"/>
                <w:sz w:val="19"/>
                <w:szCs w:val="19"/>
                <w:lang w:val="en-GB"/>
              </w:rPr>
              <w:t>版本号</w:t>
            </w:r>
          </w:p>
          <w:p w:rsidR="002F049F" w:rsidRPr="002F049F" w:rsidRDefault="002F049F" w:rsidP="002B1487">
            <w:pPr>
              <w:rPr>
                <w:sz w:val="19"/>
                <w:szCs w:val="19"/>
              </w:rPr>
            </w:pPr>
            <w:r>
              <w:rPr>
                <w:rFonts w:hint="eastAsia"/>
                <w:sz w:val="19"/>
                <w:szCs w:val="19"/>
                <w:lang w:val="en-GB"/>
              </w:rPr>
              <w:t>例如：</w:t>
            </w:r>
            <w:r>
              <w:rPr>
                <w:color w:val="1F497D"/>
              </w:rPr>
              <w:t>android</w:t>
            </w:r>
            <w:r>
              <w:rPr>
                <w:rFonts w:hint="eastAsia"/>
                <w:color w:val="1F497D"/>
              </w:rPr>
              <w:t xml:space="preserve"> </w:t>
            </w:r>
            <w:r>
              <w:rPr>
                <w:color w:val="1F497D"/>
              </w:rPr>
              <w:t>2.2.2</w:t>
            </w:r>
            <w:r>
              <w:rPr>
                <w:rFonts w:hint="eastAsia"/>
                <w:color w:val="1F497D"/>
              </w:rPr>
              <w:t>，</w:t>
            </w:r>
            <w:r>
              <w:rPr>
                <w:rStyle w:val="affffff4"/>
              </w:rPr>
              <w:t>Mac OS X 10.4</w:t>
            </w:r>
          </w:p>
        </w:tc>
      </w:tr>
      <w:tr w:rsidR="00AF1D0E" w:rsidTr="00887D00">
        <w:trPr>
          <w:jc w:val="center"/>
        </w:trPr>
        <w:tc>
          <w:tcPr>
            <w:tcW w:w="1684" w:type="dxa"/>
          </w:tcPr>
          <w:p w:rsidR="00AF1D0E" w:rsidRDefault="00AF1D0E" w:rsidP="00AF58AC">
            <w:pPr>
              <w:pStyle w:val="TAL"/>
              <w:rPr>
                <w:rFonts w:ascii="Verdana" w:hAnsi="Verdana"/>
                <w:lang w:val="en-US" w:eastAsia="zh-CN"/>
              </w:rPr>
            </w:pPr>
            <w:r>
              <w:rPr>
                <w:rFonts w:hint="eastAsia"/>
                <w:b/>
                <w:bCs/>
                <w:lang w:eastAsia="zh-CN"/>
              </w:rPr>
              <w:t>registerC</w:t>
            </w:r>
            <w:r w:rsidRPr="00493E1F">
              <w:rPr>
                <w:b/>
                <w:bCs/>
                <w:lang w:eastAsia="zh-CN"/>
              </w:rPr>
              <w:t>hannel</w:t>
            </w:r>
          </w:p>
        </w:tc>
        <w:tc>
          <w:tcPr>
            <w:tcW w:w="731" w:type="dxa"/>
          </w:tcPr>
          <w:p w:rsidR="00AF1D0E" w:rsidRDefault="00AF1D0E" w:rsidP="005849E5">
            <w:pPr>
              <w:pStyle w:val="TAL"/>
              <w:rPr>
                <w:rFonts w:ascii="Verdana" w:hAnsi="Verdana"/>
                <w:lang w:val="en-US" w:eastAsia="zh-CN"/>
              </w:rPr>
            </w:pPr>
            <w:r>
              <w:rPr>
                <w:rFonts w:cs="Arial" w:hint="eastAsia"/>
                <w:color w:val="000000"/>
                <w:lang w:eastAsia="zh-CN"/>
              </w:rPr>
              <w:t>O</w:t>
            </w:r>
          </w:p>
        </w:tc>
        <w:tc>
          <w:tcPr>
            <w:tcW w:w="1091" w:type="dxa"/>
          </w:tcPr>
          <w:p w:rsidR="00AF1D0E" w:rsidRDefault="005200E4" w:rsidP="00B93B6C">
            <w:pPr>
              <w:pStyle w:val="TAL"/>
              <w:rPr>
                <w:rFonts w:ascii="Verdana" w:hAnsi="Verdana"/>
                <w:lang w:eastAsia="zh-CN"/>
              </w:rPr>
            </w:pPr>
            <w:r>
              <w:rPr>
                <w:lang w:eastAsia="zh-CN"/>
              </w:rPr>
              <w:t>Int</w:t>
            </w:r>
          </w:p>
        </w:tc>
        <w:tc>
          <w:tcPr>
            <w:tcW w:w="992" w:type="dxa"/>
          </w:tcPr>
          <w:p w:rsidR="00AF1D0E" w:rsidRDefault="00AF1D0E" w:rsidP="00C8364D">
            <w:pPr>
              <w:pStyle w:val="TAL"/>
              <w:rPr>
                <w:lang w:val="fr-FR" w:eastAsia="zh-CN"/>
              </w:rPr>
            </w:pPr>
          </w:p>
        </w:tc>
        <w:tc>
          <w:tcPr>
            <w:tcW w:w="5375" w:type="dxa"/>
          </w:tcPr>
          <w:p w:rsidR="00AF1D0E" w:rsidRDefault="00AF1D0E" w:rsidP="00EB0B70">
            <w:pPr>
              <w:rPr>
                <w:rFonts w:ascii="宋体" w:hAnsi="宋体"/>
                <w:sz w:val="18"/>
                <w:szCs w:val="18"/>
              </w:rPr>
            </w:pPr>
            <w:r>
              <w:rPr>
                <w:rFonts w:ascii="宋体" w:hAnsi="宋体" w:hint="eastAsia"/>
                <w:sz w:val="18"/>
                <w:szCs w:val="18"/>
              </w:rPr>
              <w:t>注册渠道</w:t>
            </w:r>
            <w:r w:rsidR="00533B91">
              <w:rPr>
                <w:rFonts w:ascii="宋体" w:hAnsi="宋体" w:hint="eastAsia"/>
                <w:sz w:val="18"/>
                <w:szCs w:val="18"/>
              </w:rPr>
              <w:t>;</w:t>
            </w:r>
            <w:r>
              <w:rPr>
                <w:rFonts w:ascii="宋体" w:hAnsi="宋体" w:hint="eastAsia"/>
                <w:sz w:val="18"/>
                <w:szCs w:val="18"/>
              </w:rPr>
              <w:t>格式：[3位业务ID]+[6位渠道编码]</w:t>
            </w:r>
          </w:p>
          <w:p w:rsidR="00AF1D0E" w:rsidRDefault="00AF1D0E" w:rsidP="00533B91">
            <w:pPr>
              <w:rPr>
                <w:sz w:val="19"/>
                <w:szCs w:val="19"/>
                <w:lang w:val="en-GB"/>
              </w:rPr>
            </w:pPr>
            <w:r>
              <w:rPr>
                <w:rFonts w:ascii="Arial" w:hAnsi="Arial" w:hint="eastAsia"/>
                <w:kern w:val="0"/>
                <w:sz w:val="18"/>
                <w:szCs w:val="18"/>
                <w:lang w:val="fr-FR"/>
              </w:rPr>
              <w:t>不填写时，则取</w:t>
            </w:r>
            <w:r>
              <w:rPr>
                <w:rFonts w:hint="eastAsia"/>
                <w:lang w:val="fr-FR"/>
              </w:rPr>
              <w:t>AppId</w:t>
            </w:r>
            <w:r>
              <w:rPr>
                <w:rFonts w:hint="eastAsia"/>
                <w:lang w:val="fr-FR"/>
              </w:rPr>
              <w:t>（优先）或</w:t>
            </w:r>
            <w:r>
              <w:rPr>
                <w:rFonts w:hint="eastAsia"/>
                <w:lang w:val="fr-FR"/>
              </w:rPr>
              <w:t>reqClientType</w:t>
            </w:r>
            <w:r>
              <w:rPr>
                <w:rFonts w:ascii="Arial" w:hAnsi="Arial" w:hint="eastAsia"/>
                <w:kern w:val="0"/>
                <w:sz w:val="18"/>
                <w:szCs w:val="18"/>
                <w:lang w:val="fr-FR"/>
              </w:rPr>
              <w:t>对应默认值。</w:t>
            </w:r>
          </w:p>
        </w:tc>
      </w:tr>
      <w:tr w:rsidR="00B440AA" w:rsidTr="00887D00">
        <w:trPr>
          <w:jc w:val="center"/>
        </w:trPr>
        <w:tc>
          <w:tcPr>
            <w:tcW w:w="1684" w:type="dxa"/>
          </w:tcPr>
          <w:p w:rsidR="00B440AA" w:rsidRDefault="00B440AA" w:rsidP="00B440AA">
            <w:pPr>
              <w:pStyle w:val="TAL"/>
              <w:rPr>
                <w:b/>
                <w:bCs/>
                <w:lang w:eastAsia="zh-CN"/>
              </w:rPr>
            </w:pPr>
            <w:r>
              <w:rPr>
                <w:rFonts w:hint="eastAsia"/>
                <w:b/>
                <w:bCs/>
                <w:lang w:eastAsia="zh-CN"/>
              </w:rPr>
              <w:t>uuid</w:t>
            </w:r>
          </w:p>
        </w:tc>
        <w:tc>
          <w:tcPr>
            <w:tcW w:w="731" w:type="dxa"/>
          </w:tcPr>
          <w:p w:rsidR="00B440AA" w:rsidRDefault="00B440AA" w:rsidP="005849E5">
            <w:pPr>
              <w:pStyle w:val="TAL"/>
              <w:rPr>
                <w:rFonts w:cs="Arial"/>
                <w:color w:val="000000"/>
                <w:lang w:eastAsia="zh-CN"/>
              </w:rPr>
            </w:pPr>
            <w:r>
              <w:rPr>
                <w:rFonts w:cs="Arial" w:hint="eastAsia"/>
                <w:color w:val="000000"/>
                <w:lang w:eastAsia="zh-CN"/>
              </w:rPr>
              <w:t>O</w:t>
            </w:r>
          </w:p>
        </w:tc>
        <w:tc>
          <w:tcPr>
            <w:tcW w:w="1091" w:type="dxa"/>
          </w:tcPr>
          <w:p w:rsidR="00B440AA" w:rsidRDefault="00B440AA" w:rsidP="00B93B6C">
            <w:pPr>
              <w:pStyle w:val="TAL"/>
              <w:rPr>
                <w:lang w:eastAsia="zh-CN"/>
              </w:rPr>
            </w:pPr>
            <w:r>
              <w:rPr>
                <w:rFonts w:hint="eastAsia"/>
                <w:lang w:eastAsia="zh-CN"/>
              </w:rPr>
              <w:t>String</w:t>
            </w:r>
          </w:p>
        </w:tc>
        <w:tc>
          <w:tcPr>
            <w:tcW w:w="992" w:type="dxa"/>
          </w:tcPr>
          <w:p w:rsidR="00B440AA" w:rsidRDefault="00B440AA" w:rsidP="00C8364D">
            <w:pPr>
              <w:pStyle w:val="TAL"/>
              <w:rPr>
                <w:lang w:val="fr-FR" w:eastAsia="zh-CN"/>
              </w:rPr>
            </w:pPr>
            <w:r>
              <w:rPr>
                <w:rFonts w:hint="eastAsia"/>
                <w:lang w:val="fr-FR" w:eastAsia="zh-CN"/>
              </w:rPr>
              <w:t>64</w:t>
            </w:r>
          </w:p>
        </w:tc>
        <w:tc>
          <w:tcPr>
            <w:tcW w:w="5375" w:type="dxa"/>
          </w:tcPr>
          <w:p w:rsidR="00B440AA" w:rsidRDefault="00B440AA" w:rsidP="00533B91">
            <w:pPr>
              <w:rPr>
                <w:rFonts w:ascii="宋体" w:hAnsi="宋体"/>
                <w:sz w:val="18"/>
                <w:szCs w:val="18"/>
              </w:rPr>
            </w:pPr>
            <w:r>
              <w:rPr>
                <w:rFonts w:ascii="宋体" w:hAnsi="宋体" w:hint="eastAsia"/>
                <w:sz w:val="18"/>
                <w:szCs w:val="18"/>
              </w:rPr>
              <w:t>客户端唯一标识（</w:t>
            </w:r>
            <w:r>
              <w:rPr>
                <w:rFonts w:hint="eastAsia"/>
                <w:lang w:val="fr-FR"/>
              </w:rPr>
              <w:t>记录注册日志，以便准确统计注册完成率）</w:t>
            </w:r>
          </w:p>
        </w:tc>
      </w:tr>
      <w:tr w:rsidR="00577CA6" w:rsidTr="00887D00">
        <w:trPr>
          <w:jc w:val="center"/>
        </w:trPr>
        <w:tc>
          <w:tcPr>
            <w:tcW w:w="1684" w:type="dxa"/>
          </w:tcPr>
          <w:p w:rsidR="00577CA6" w:rsidRPr="00577CA6" w:rsidRDefault="00577CA6" w:rsidP="00577CA6">
            <w:pPr>
              <w:pStyle w:val="TAL"/>
              <w:rPr>
                <w:b/>
                <w:bCs/>
                <w:lang w:val="en-US" w:eastAsia="zh-CN"/>
              </w:rPr>
            </w:pPr>
            <w:r>
              <w:rPr>
                <w:b/>
                <w:bCs/>
                <w:lang w:val="en-US" w:eastAsia="zh-CN"/>
              </w:rPr>
              <w:t>country</w:t>
            </w:r>
            <w:r w:rsidR="002F4839">
              <w:rPr>
                <w:b/>
                <w:bCs/>
                <w:lang w:val="en-US" w:eastAsia="zh-CN"/>
              </w:rPr>
              <w:t>s</w:t>
            </w:r>
            <w:r>
              <w:rPr>
                <w:b/>
                <w:bCs/>
                <w:lang w:val="en-US" w:eastAsia="zh-CN"/>
              </w:rPr>
              <w:t>Flag</w:t>
            </w:r>
          </w:p>
        </w:tc>
        <w:tc>
          <w:tcPr>
            <w:tcW w:w="731" w:type="dxa"/>
          </w:tcPr>
          <w:p w:rsidR="00577CA6" w:rsidRPr="00577CA6" w:rsidRDefault="00577CA6" w:rsidP="005849E5">
            <w:pPr>
              <w:pStyle w:val="TAL"/>
              <w:rPr>
                <w:rFonts w:cs="Arial"/>
                <w:color w:val="000000"/>
                <w:lang w:val="en-US" w:eastAsia="zh-CN"/>
              </w:rPr>
            </w:pPr>
            <w:r>
              <w:rPr>
                <w:rFonts w:cs="Arial"/>
                <w:color w:val="000000"/>
                <w:lang w:val="en-US" w:eastAsia="zh-CN"/>
              </w:rPr>
              <w:t>O</w:t>
            </w:r>
          </w:p>
        </w:tc>
        <w:tc>
          <w:tcPr>
            <w:tcW w:w="1091" w:type="dxa"/>
          </w:tcPr>
          <w:p w:rsidR="00577CA6" w:rsidRPr="00577CA6" w:rsidRDefault="00577CA6" w:rsidP="00B93B6C">
            <w:pPr>
              <w:pStyle w:val="TAL"/>
              <w:rPr>
                <w:lang w:val="en-US" w:eastAsia="zh-CN"/>
              </w:rPr>
            </w:pPr>
            <w:r>
              <w:rPr>
                <w:lang w:val="en-US" w:eastAsia="zh-CN"/>
              </w:rPr>
              <w:t>String</w:t>
            </w:r>
          </w:p>
        </w:tc>
        <w:tc>
          <w:tcPr>
            <w:tcW w:w="992" w:type="dxa"/>
          </w:tcPr>
          <w:p w:rsidR="00577CA6" w:rsidRDefault="00577CA6" w:rsidP="00C8364D">
            <w:pPr>
              <w:pStyle w:val="TAL"/>
              <w:rPr>
                <w:lang w:val="fr-FR" w:eastAsia="zh-CN"/>
              </w:rPr>
            </w:pPr>
            <w:r>
              <w:rPr>
                <w:lang w:val="fr-FR" w:eastAsia="zh-CN"/>
              </w:rPr>
              <w:t>16</w:t>
            </w:r>
          </w:p>
        </w:tc>
        <w:tc>
          <w:tcPr>
            <w:tcW w:w="5375" w:type="dxa"/>
          </w:tcPr>
          <w:p w:rsidR="00577CA6" w:rsidRDefault="00577CA6" w:rsidP="00533B91">
            <w:pPr>
              <w:rPr>
                <w:rFonts w:ascii="宋体" w:hAnsi="宋体"/>
                <w:sz w:val="18"/>
                <w:szCs w:val="18"/>
              </w:rPr>
            </w:pPr>
            <w:r>
              <w:rPr>
                <w:rFonts w:ascii="宋体" w:hAnsi="宋体" w:hint="eastAsia"/>
                <w:sz w:val="18"/>
                <w:szCs w:val="18"/>
              </w:rPr>
              <w:t>终端发货国家标识，无取值为非EEA国家。</w:t>
            </w:r>
          </w:p>
          <w:p w:rsidR="00577CA6" w:rsidRDefault="00577CA6" w:rsidP="00533B91">
            <w:pPr>
              <w:rPr>
                <w:rFonts w:ascii="宋体" w:hAnsi="宋体"/>
                <w:sz w:val="18"/>
                <w:szCs w:val="18"/>
              </w:rPr>
            </w:pPr>
            <w:r>
              <w:rPr>
                <w:rFonts w:ascii="宋体" w:hAnsi="宋体" w:hint="eastAsia"/>
                <w:sz w:val="18"/>
                <w:szCs w:val="18"/>
              </w:rPr>
              <w:t>EEA （发往欧洲EEA</w:t>
            </w:r>
            <w:r w:rsidR="002F4839">
              <w:rPr>
                <w:rFonts w:ascii="宋体" w:hAnsi="宋体" w:hint="eastAsia"/>
                <w:sz w:val="18"/>
                <w:szCs w:val="18"/>
              </w:rPr>
              <w:t>国家</w:t>
            </w:r>
            <w:r>
              <w:rPr>
                <w:rFonts w:ascii="宋体" w:hAnsi="宋体" w:hint="eastAsia"/>
                <w:sz w:val="18"/>
                <w:szCs w:val="18"/>
              </w:rPr>
              <w:t>）</w:t>
            </w:r>
          </w:p>
        </w:tc>
      </w:tr>
    </w:tbl>
    <w:p w:rsidR="005B1728" w:rsidRPr="00F41045" w:rsidRDefault="005B1728" w:rsidP="005B1728">
      <w:pPr>
        <w:pStyle w:val="CharCharCharCharChar"/>
        <w:rPr>
          <w:sz w:val="18"/>
        </w:rPr>
      </w:pPr>
      <w:r>
        <w:rPr>
          <w:rFonts w:hint="eastAsia"/>
          <w:lang w:val="fr-FR"/>
        </w:rPr>
        <w:t>注</w:t>
      </w:r>
      <w:r>
        <w:rPr>
          <w:rFonts w:hint="eastAsia"/>
          <w:lang w:val="fr-FR"/>
        </w:rPr>
        <w:t>1</w:t>
      </w:r>
      <w:r>
        <w:rPr>
          <w:rFonts w:hint="eastAsia"/>
          <w:lang w:val="fr-FR"/>
        </w:rPr>
        <w:t>：</w:t>
      </w:r>
      <w:r>
        <w:rPr>
          <w:rFonts w:hint="eastAsia"/>
          <w:kern w:val="0"/>
          <w:sz w:val="18"/>
          <w:szCs w:val="18"/>
          <w:lang w:val="fr-FR"/>
        </w:rPr>
        <w:t>帐户类型为移动号</w:t>
      </w:r>
      <w:r w:rsidRPr="00F41045">
        <w:rPr>
          <w:rFonts w:hint="eastAsia"/>
          <w:kern w:val="0"/>
          <w:sz w:val="18"/>
          <w:szCs w:val="18"/>
          <w:lang w:val="fr-FR"/>
        </w:rPr>
        <w:t>码账号时，</w:t>
      </w:r>
      <w:r>
        <w:rPr>
          <w:rFonts w:hint="eastAsia"/>
          <w:kern w:val="0"/>
          <w:sz w:val="18"/>
          <w:szCs w:val="18"/>
          <w:lang w:val="fr-FR"/>
        </w:rPr>
        <w:t>userAccount</w:t>
      </w:r>
      <w:r w:rsidRPr="00F41045">
        <w:rPr>
          <w:rFonts w:hint="eastAsia"/>
          <w:sz w:val="18"/>
        </w:rPr>
        <w:t>需要带国家区号，例如：</w:t>
      </w:r>
      <w:r w:rsidRPr="00F41045">
        <w:rPr>
          <w:rFonts w:hint="eastAsia"/>
          <w:sz w:val="18"/>
        </w:rPr>
        <w:t>008613812345678</w:t>
      </w:r>
    </w:p>
    <w:p w:rsidR="005B1728" w:rsidRDefault="005B1728" w:rsidP="005B1728">
      <w:pPr>
        <w:pStyle w:val="CharCharCharCharChar"/>
        <w:rPr>
          <w:sz w:val="18"/>
        </w:rPr>
      </w:pPr>
      <w:r>
        <w:rPr>
          <w:rFonts w:hint="eastAsia"/>
          <w:sz w:val="18"/>
        </w:rPr>
        <w:tab/>
      </w:r>
      <w:r w:rsidRPr="00F41045">
        <w:rPr>
          <w:rFonts w:hint="eastAsia"/>
          <w:sz w:val="18"/>
        </w:rPr>
        <w:t>没有带国家区号，则默认为中国区用户。客户端做界面和接口调用时，完成携带国家区号格式转换</w:t>
      </w:r>
    </w:p>
    <w:p w:rsidR="00DA0779" w:rsidRPr="00DA0779" w:rsidRDefault="00DA0779" w:rsidP="005B1728">
      <w:pPr>
        <w:pStyle w:val="CharCharCharCharChar"/>
        <w:rPr>
          <w:sz w:val="20"/>
        </w:rPr>
      </w:pPr>
      <w:r w:rsidRPr="00DA0779">
        <w:rPr>
          <w:rFonts w:hint="eastAsia"/>
          <w:sz w:val="20"/>
        </w:rPr>
        <w:t>注</w:t>
      </w:r>
      <w:r w:rsidR="0037272A">
        <w:rPr>
          <w:rFonts w:hint="eastAsia"/>
          <w:sz w:val="20"/>
        </w:rPr>
        <w:t>2</w:t>
      </w:r>
      <w:r w:rsidRPr="00DA0779">
        <w:rPr>
          <w:rFonts w:hint="eastAsia"/>
          <w:sz w:val="20"/>
        </w:rPr>
        <w:t>：</w:t>
      </w:r>
      <w:r w:rsidRPr="00DA0779">
        <w:rPr>
          <w:rFonts w:ascii="宋体" w:cs="宋体" w:hint="eastAsia"/>
          <w:kern w:val="0"/>
          <w:sz w:val="20"/>
          <w:szCs w:val="20"/>
        </w:rPr>
        <w:t>接口中有</w:t>
      </w:r>
      <w:r w:rsidRPr="00DA0779">
        <w:rPr>
          <w:rFonts w:ascii="宋体" w:cs="宋体"/>
          <w:kern w:val="0"/>
          <w:sz w:val="20"/>
          <w:szCs w:val="20"/>
        </w:rPr>
        <w:t>emailList</w:t>
      </w:r>
      <w:r w:rsidRPr="00DA0779">
        <w:rPr>
          <w:rFonts w:ascii="宋体" w:cs="宋体" w:hint="eastAsia"/>
          <w:kern w:val="0"/>
          <w:sz w:val="20"/>
          <w:szCs w:val="20"/>
        </w:rPr>
        <w:t>字段，但</w:t>
      </w:r>
      <w:r w:rsidRPr="00DA0779">
        <w:rPr>
          <w:rFonts w:ascii="宋体" w:cs="宋体"/>
          <w:kern w:val="0"/>
          <w:sz w:val="20"/>
          <w:szCs w:val="20"/>
        </w:rPr>
        <w:t>size=0</w:t>
      </w:r>
      <w:r w:rsidRPr="00DA0779">
        <w:rPr>
          <w:rFonts w:ascii="宋体" w:cs="宋体" w:hint="eastAsia"/>
          <w:kern w:val="0"/>
          <w:sz w:val="20"/>
          <w:szCs w:val="20"/>
        </w:rPr>
        <w:t>，则认为删除</w:t>
      </w:r>
      <w:r w:rsidR="006D2236">
        <w:rPr>
          <w:rFonts w:ascii="宋体" w:cs="宋体" w:hint="eastAsia"/>
          <w:kern w:val="0"/>
          <w:sz w:val="20"/>
          <w:szCs w:val="20"/>
        </w:rPr>
        <w:t>安全</w:t>
      </w:r>
      <w:r w:rsidRPr="00DA0779">
        <w:rPr>
          <w:rFonts w:ascii="宋体" w:cs="宋体" w:hint="eastAsia"/>
          <w:kern w:val="0"/>
          <w:sz w:val="20"/>
          <w:szCs w:val="20"/>
        </w:rPr>
        <w:t>邮箱。如果接口中没有</w:t>
      </w:r>
      <w:r w:rsidRPr="00DA0779">
        <w:rPr>
          <w:rFonts w:ascii="宋体" w:cs="宋体"/>
          <w:kern w:val="0"/>
          <w:sz w:val="20"/>
          <w:szCs w:val="20"/>
        </w:rPr>
        <w:t>email</w:t>
      </w:r>
      <w:r w:rsidRPr="00DA0779">
        <w:rPr>
          <w:rFonts w:ascii="宋体" w:cs="宋体" w:hint="eastAsia"/>
          <w:kern w:val="0"/>
          <w:sz w:val="20"/>
          <w:szCs w:val="20"/>
        </w:rPr>
        <w:t>List，则认为不修改</w:t>
      </w:r>
      <w:r w:rsidR="006D2236">
        <w:rPr>
          <w:rFonts w:ascii="宋体" w:cs="宋体" w:hint="eastAsia"/>
          <w:kern w:val="0"/>
          <w:sz w:val="20"/>
          <w:szCs w:val="20"/>
        </w:rPr>
        <w:t>安全</w:t>
      </w:r>
      <w:r w:rsidRPr="00DA0779">
        <w:rPr>
          <w:rFonts w:ascii="宋体" w:cs="宋体" w:hint="eastAsia"/>
          <w:kern w:val="0"/>
          <w:sz w:val="20"/>
          <w:szCs w:val="20"/>
        </w:rPr>
        <w:t>油箱。</w:t>
      </w:r>
    </w:p>
    <w:p w:rsidR="00DA0779" w:rsidRPr="00DA0779" w:rsidRDefault="00DA0779" w:rsidP="00DA0779">
      <w:pPr>
        <w:pStyle w:val="CharCharCharCharChar"/>
        <w:rPr>
          <w:sz w:val="20"/>
        </w:rPr>
      </w:pPr>
      <w:r w:rsidRPr="00DA0779">
        <w:rPr>
          <w:rFonts w:hint="eastAsia"/>
          <w:sz w:val="20"/>
        </w:rPr>
        <w:t>注</w:t>
      </w:r>
      <w:r w:rsidR="0037272A">
        <w:rPr>
          <w:rFonts w:hint="eastAsia"/>
          <w:sz w:val="20"/>
        </w:rPr>
        <w:t>3</w:t>
      </w:r>
      <w:r w:rsidRPr="00DA0779">
        <w:rPr>
          <w:rFonts w:hint="eastAsia"/>
          <w:sz w:val="20"/>
        </w:rPr>
        <w:t>：</w:t>
      </w:r>
      <w:r w:rsidRPr="00DA0779">
        <w:rPr>
          <w:rFonts w:ascii="宋体" w:cs="宋体" w:hint="eastAsia"/>
          <w:kern w:val="0"/>
          <w:sz w:val="20"/>
          <w:szCs w:val="20"/>
        </w:rPr>
        <w:t>接口中有</w:t>
      </w:r>
      <w:r w:rsidRPr="00DA0779">
        <w:rPr>
          <w:rFonts w:hint="eastAsia"/>
          <w:sz w:val="20"/>
        </w:rPr>
        <w:t>mobilePhone</w:t>
      </w:r>
      <w:r w:rsidRPr="00DA0779">
        <w:rPr>
          <w:rFonts w:ascii="宋体" w:cs="宋体"/>
          <w:kern w:val="0"/>
          <w:sz w:val="20"/>
          <w:szCs w:val="20"/>
        </w:rPr>
        <w:t>List</w:t>
      </w:r>
      <w:r w:rsidRPr="00DA0779">
        <w:rPr>
          <w:rFonts w:ascii="宋体" w:cs="宋体" w:hint="eastAsia"/>
          <w:kern w:val="0"/>
          <w:sz w:val="20"/>
          <w:szCs w:val="20"/>
        </w:rPr>
        <w:t>字段，但</w:t>
      </w:r>
      <w:r w:rsidRPr="00DA0779">
        <w:rPr>
          <w:rFonts w:ascii="宋体" w:cs="宋体"/>
          <w:kern w:val="0"/>
          <w:sz w:val="20"/>
          <w:szCs w:val="20"/>
        </w:rPr>
        <w:t>size=0</w:t>
      </w:r>
      <w:r w:rsidRPr="00DA0779">
        <w:rPr>
          <w:rFonts w:ascii="宋体" w:cs="宋体" w:hint="eastAsia"/>
          <w:kern w:val="0"/>
          <w:sz w:val="20"/>
          <w:szCs w:val="20"/>
        </w:rPr>
        <w:t>，则认为删除</w:t>
      </w:r>
      <w:r w:rsidR="006D2236">
        <w:rPr>
          <w:rFonts w:ascii="宋体" w:cs="宋体" w:hint="eastAsia"/>
          <w:kern w:val="0"/>
          <w:sz w:val="20"/>
          <w:szCs w:val="20"/>
        </w:rPr>
        <w:t>终端云用户登记的手机</w:t>
      </w:r>
      <w:r w:rsidRPr="00DA0779">
        <w:rPr>
          <w:rFonts w:ascii="宋体" w:cs="宋体" w:hint="eastAsia"/>
          <w:kern w:val="0"/>
          <w:sz w:val="20"/>
          <w:szCs w:val="20"/>
        </w:rPr>
        <w:t>号码。如果接口中没有</w:t>
      </w:r>
      <w:r w:rsidRPr="00DA0779">
        <w:rPr>
          <w:rFonts w:hint="eastAsia"/>
          <w:sz w:val="20"/>
        </w:rPr>
        <w:t>mobilePhone</w:t>
      </w:r>
      <w:r w:rsidRPr="00DA0779">
        <w:rPr>
          <w:rFonts w:ascii="宋体" w:cs="宋体"/>
          <w:kern w:val="0"/>
          <w:sz w:val="20"/>
          <w:szCs w:val="20"/>
        </w:rPr>
        <w:t>List</w:t>
      </w:r>
      <w:r w:rsidRPr="00DA0779">
        <w:rPr>
          <w:rFonts w:ascii="宋体" w:cs="宋体" w:hint="eastAsia"/>
          <w:kern w:val="0"/>
          <w:sz w:val="20"/>
          <w:szCs w:val="20"/>
        </w:rPr>
        <w:t>，则认为不修改</w:t>
      </w:r>
      <w:r w:rsidR="006D2236">
        <w:rPr>
          <w:rFonts w:ascii="宋体" w:cs="宋体" w:hint="eastAsia"/>
          <w:kern w:val="0"/>
          <w:sz w:val="20"/>
          <w:szCs w:val="20"/>
        </w:rPr>
        <w:t>终端云用户登记的手机</w:t>
      </w:r>
      <w:r w:rsidR="006D2236" w:rsidRPr="00DA0779">
        <w:rPr>
          <w:rFonts w:ascii="宋体" w:cs="宋体" w:hint="eastAsia"/>
          <w:kern w:val="0"/>
          <w:sz w:val="20"/>
          <w:szCs w:val="20"/>
        </w:rPr>
        <w:t>号码</w:t>
      </w:r>
      <w:r w:rsidRPr="00DA0779">
        <w:rPr>
          <w:rFonts w:ascii="宋体" w:cs="宋体" w:hint="eastAsia"/>
          <w:kern w:val="0"/>
          <w:sz w:val="20"/>
          <w:szCs w:val="20"/>
        </w:rPr>
        <w:t>。</w:t>
      </w:r>
    </w:p>
    <w:p w:rsidR="005B1728" w:rsidRPr="005B1728" w:rsidRDefault="005B1728" w:rsidP="005B1728">
      <w:pPr>
        <w:ind w:firstLine="180"/>
        <w:rPr>
          <w:lang w:val="fr-FR"/>
        </w:rPr>
      </w:pPr>
    </w:p>
    <w:p w:rsidR="00B367D1" w:rsidRDefault="00B367D1" w:rsidP="00407B6C">
      <w:pPr>
        <w:pStyle w:val="41"/>
        <w:rPr>
          <w:lang w:val="fr-FR"/>
        </w:rPr>
      </w:pPr>
      <w:r>
        <w:rPr>
          <w:rFonts w:hint="eastAsia"/>
        </w:rPr>
        <w:lastRenderedPageBreak/>
        <w:t>返回值</w:t>
      </w:r>
    </w:p>
    <w:p w:rsidR="002A4B8C" w:rsidRDefault="002A4B8C" w:rsidP="002A4B8C">
      <w:pPr>
        <w:ind w:left="198"/>
      </w:pPr>
      <w:r>
        <w:rPr>
          <w:rFonts w:hint="eastAsia"/>
        </w:rPr>
        <w:t>成功返回</w:t>
      </w:r>
      <w:r w:rsidR="005849E5">
        <w:rPr>
          <w:rFonts w:hint="eastAsia"/>
          <w:lang w:val="da-DK"/>
        </w:rPr>
        <w:t>R</w:t>
      </w:r>
      <w:r w:rsidR="005849E5" w:rsidRPr="009A7E72">
        <w:rPr>
          <w:lang w:val="da-DK"/>
        </w:rPr>
        <w:t>egister</w:t>
      </w:r>
      <w:r w:rsidR="005849E5">
        <w:rPr>
          <w:rFonts w:hint="eastAsia"/>
          <w:lang w:val="da-DK"/>
        </w:rPr>
        <w:t>CloudAccountReq</w:t>
      </w:r>
      <w:r>
        <w:rPr>
          <w:rFonts w:hint="eastAsia"/>
          <w:lang w:val="fr-FR"/>
        </w:rPr>
        <w:t>，否则抛出异常</w:t>
      </w:r>
      <w:r w:rsidR="005849E5">
        <w:rPr>
          <w:rFonts w:hint="eastAsia"/>
          <w:lang w:val="fr-FR"/>
        </w:rPr>
        <w:t>CException</w:t>
      </w:r>
      <w:r>
        <w:rPr>
          <w:rFonts w:hint="eastAsia"/>
          <w:lang w:val="fr-FR"/>
        </w:rPr>
        <w:t>。</w:t>
      </w:r>
      <w:r>
        <w:rPr>
          <w:rFonts w:hint="eastAsia"/>
        </w:rPr>
        <w:t>定义如下：</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2104"/>
        <w:gridCol w:w="900"/>
        <w:gridCol w:w="2681"/>
      </w:tblGrid>
      <w:tr w:rsidR="002A4B8C" w:rsidTr="00A267CA">
        <w:trPr>
          <w:jc w:val="center"/>
        </w:trPr>
        <w:tc>
          <w:tcPr>
            <w:tcW w:w="2378" w:type="dxa"/>
          </w:tcPr>
          <w:p w:rsidR="002A4B8C" w:rsidRDefault="002A4B8C" w:rsidP="00A267CA">
            <w:pPr>
              <w:pStyle w:val="TAH"/>
              <w:rPr>
                <w:rFonts w:ascii="Verdana" w:hAnsi="Verdana"/>
                <w:lang w:val="fr-FR" w:eastAsia="zh-CN"/>
              </w:rPr>
            </w:pPr>
            <w:r>
              <w:rPr>
                <w:rFonts w:ascii="Verdana" w:hAnsi="Verdana" w:hint="eastAsia"/>
                <w:lang w:val="fr-FR" w:eastAsia="zh-CN"/>
              </w:rPr>
              <w:t>参数名称</w:t>
            </w:r>
          </w:p>
        </w:tc>
        <w:tc>
          <w:tcPr>
            <w:tcW w:w="737" w:type="dxa"/>
          </w:tcPr>
          <w:p w:rsidR="002A4B8C" w:rsidRDefault="002A4B8C" w:rsidP="00A267CA">
            <w:pPr>
              <w:pStyle w:val="TAH"/>
              <w:rPr>
                <w:rFonts w:ascii="Verdana" w:hAnsi="Verdana"/>
                <w:lang w:val="fr-FR" w:eastAsia="zh-CN"/>
              </w:rPr>
            </w:pPr>
            <w:r>
              <w:rPr>
                <w:rFonts w:ascii="Verdana" w:hAnsi="Verdana" w:hint="eastAsia"/>
                <w:lang w:val="fr-FR" w:eastAsia="zh-CN"/>
              </w:rPr>
              <w:t>必须</w:t>
            </w:r>
          </w:p>
        </w:tc>
        <w:tc>
          <w:tcPr>
            <w:tcW w:w="2104" w:type="dxa"/>
          </w:tcPr>
          <w:p w:rsidR="002A4B8C" w:rsidRDefault="002A4B8C" w:rsidP="00A267CA">
            <w:pPr>
              <w:pStyle w:val="TAH"/>
              <w:rPr>
                <w:rFonts w:ascii="Verdana" w:hAnsi="Verdana"/>
                <w:lang w:val="fr-FR" w:eastAsia="zh-CN"/>
              </w:rPr>
            </w:pPr>
            <w:r>
              <w:rPr>
                <w:rFonts w:ascii="Verdana" w:hAnsi="Verdana" w:hint="eastAsia"/>
                <w:lang w:val="fr-FR" w:eastAsia="zh-CN"/>
              </w:rPr>
              <w:t>类型</w:t>
            </w:r>
          </w:p>
        </w:tc>
        <w:tc>
          <w:tcPr>
            <w:tcW w:w="900" w:type="dxa"/>
          </w:tcPr>
          <w:p w:rsidR="002A4B8C" w:rsidRDefault="002A4B8C" w:rsidP="00A267CA">
            <w:pPr>
              <w:pStyle w:val="TAH"/>
              <w:rPr>
                <w:rFonts w:ascii="Verdana" w:hAnsi="Verdana"/>
                <w:lang w:val="fr-FR" w:eastAsia="zh-CN"/>
              </w:rPr>
            </w:pPr>
            <w:r>
              <w:rPr>
                <w:rFonts w:ascii="Verdana" w:hAnsi="Verdana" w:hint="eastAsia"/>
                <w:lang w:val="fr-FR" w:eastAsia="zh-CN"/>
              </w:rPr>
              <w:t>长度</w:t>
            </w:r>
          </w:p>
        </w:tc>
        <w:tc>
          <w:tcPr>
            <w:tcW w:w="2681" w:type="dxa"/>
          </w:tcPr>
          <w:p w:rsidR="002A4B8C" w:rsidRDefault="002A4B8C" w:rsidP="00A267CA">
            <w:pPr>
              <w:pStyle w:val="TAH"/>
              <w:rPr>
                <w:rFonts w:ascii="Verdana" w:hAnsi="Verdana"/>
                <w:lang w:val="fr-FR" w:eastAsia="zh-CN"/>
              </w:rPr>
            </w:pPr>
            <w:r>
              <w:rPr>
                <w:rFonts w:ascii="Verdana" w:hAnsi="Verdana" w:hint="eastAsia"/>
                <w:lang w:val="fr-FR" w:eastAsia="zh-CN"/>
              </w:rPr>
              <w:t>描述信息</w:t>
            </w:r>
          </w:p>
        </w:tc>
      </w:tr>
      <w:tr w:rsidR="003C0146" w:rsidTr="00A267CA">
        <w:trPr>
          <w:jc w:val="center"/>
        </w:trPr>
        <w:tc>
          <w:tcPr>
            <w:tcW w:w="2378" w:type="dxa"/>
          </w:tcPr>
          <w:p w:rsidR="003C0146" w:rsidRPr="005041A8" w:rsidRDefault="003C0146" w:rsidP="005041A8">
            <w:pPr>
              <w:pStyle w:val="TAL"/>
              <w:rPr>
                <w:lang w:val="fr-FR" w:eastAsia="zh-CN"/>
              </w:rPr>
            </w:pPr>
            <w:r w:rsidRPr="005041A8">
              <w:rPr>
                <w:rFonts w:hint="eastAsia"/>
                <w:lang w:val="fr-FR" w:eastAsia="zh-CN"/>
              </w:rPr>
              <w:t>v</w:t>
            </w:r>
            <w:r w:rsidRPr="005041A8">
              <w:rPr>
                <w:lang w:val="fr-FR" w:eastAsia="zh-CN"/>
              </w:rPr>
              <w:t>ersion</w:t>
            </w:r>
          </w:p>
        </w:tc>
        <w:tc>
          <w:tcPr>
            <w:tcW w:w="737" w:type="dxa"/>
          </w:tcPr>
          <w:p w:rsidR="003C0146" w:rsidRPr="005041A8" w:rsidRDefault="003C0146" w:rsidP="005041A8">
            <w:pPr>
              <w:pStyle w:val="TAL"/>
              <w:rPr>
                <w:lang w:val="fr-FR" w:eastAsia="zh-CN"/>
              </w:rPr>
            </w:pPr>
            <w:r>
              <w:rPr>
                <w:rFonts w:hint="eastAsia"/>
                <w:lang w:val="fr-FR" w:eastAsia="zh-CN"/>
              </w:rPr>
              <w:t>M</w:t>
            </w:r>
          </w:p>
        </w:tc>
        <w:tc>
          <w:tcPr>
            <w:tcW w:w="2104" w:type="dxa"/>
          </w:tcPr>
          <w:p w:rsidR="003C0146" w:rsidRPr="005041A8" w:rsidRDefault="003C0146" w:rsidP="005041A8">
            <w:pPr>
              <w:pStyle w:val="TAH"/>
              <w:jc w:val="both"/>
              <w:rPr>
                <w:b w:val="0"/>
                <w:lang w:val="fr-FR" w:eastAsia="zh-CN"/>
              </w:rPr>
            </w:pPr>
            <w:r>
              <w:rPr>
                <w:rFonts w:hint="eastAsia"/>
                <w:b w:val="0"/>
                <w:lang w:val="fr-FR" w:eastAsia="zh-CN"/>
              </w:rPr>
              <w:t>String</w:t>
            </w:r>
          </w:p>
        </w:tc>
        <w:tc>
          <w:tcPr>
            <w:tcW w:w="900" w:type="dxa"/>
          </w:tcPr>
          <w:p w:rsidR="003C0146" w:rsidRPr="005041A8" w:rsidRDefault="005E1AA2" w:rsidP="005041A8">
            <w:pPr>
              <w:rPr>
                <w:rFonts w:ascii="Arial" w:hAnsi="Arial"/>
                <w:kern w:val="0"/>
                <w:sz w:val="18"/>
                <w:szCs w:val="18"/>
                <w:lang w:val="fr-FR"/>
              </w:rPr>
            </w:pPr>
            <w:r>
              <w:rPr>
                <w:rFonts w:ascii="Arial" w:hAnsi="Arial" w:hint="eastAsia"/>
                <w:kern w:val="0"/>
                <w:sz w:val="18"/>
                <w:szCs w:val="18"/>
                <w:lang w:val="fr-FR"/>
              </w:rPr>
              <w:t>5</w:t>
            </w:r>
          </w:p>
        </w:tc>
        <w:tc>
          <w:tcPr>
            <w:tcW w:w="2681" w:type="dxa"/>
          </w:tcPr>
          <w:p w:rsidR="003C0146" w:rsidRPr="005041A8" w:rsidRDefault="003C0146" w:rsidP="005041A8">
            <w:pPr>
              <w:rPr>
                <w:rFonts w:ascii="Arial" w:hAnsi="Arial"/>
                <w:kern w:val="0"/>
                <w:sz w:val="18"/>
                <w:szCs w:val="18"/>
                <w:lang w:val="fr-FR"/>
              </w:rPr>
            </w:pPr>
            <w:r w:rsidRPr="005041A8">
              <w:rPr>
                <w:rFonts w:ascii="Arial" w:hAnsi="Arial" w:hint="eastAsia"/>
                <w:kern w:val="0"/>
                <w:sz w:val="18"/>
                <w:szCs w:val="18"/>
                <w:lang w:val="fr-FR"/>
              </w:rPr>
              <w:t>协议版本号</w:t>
            </w:r>
          </w:p>
        </w:tc>
      </w:tr>
      <w:tr w:rsidR="003C0146" w:rsidTr="00A267CA">
        <w:trPr>
          <w:jc w:val="center"/>
        </w:trPr>
        <w:tc>
          <w:tcPr>
            <w:tcW w:w="2378" w:type="dxa"/>
          </w:tcPr>
          <w:p w:rsidR="003C0146" w:rsidRPr="005041A8" w:rsidRDefault="003C0146" w:rsidP="005041A8">
            <w:pPr>
              <w:pStyle w:val="TAL"/>
              <w:rPr>
                <w:lang w:val="fr-FR" w:eastAsia="zh-CN"/>
              </w:rPr>
            </w:pPr>
            <w:r>
              <w:rPr>
                <w:lang w:val="fr-FR" w:eastAsia="zh-CN"/>
              </w:rPr>
              <w:t>transactionID</w:t>
            </w:r>
          </w:p>
        </w:tc>
        <w:tc>
          <w:tcPr>
            <w:tcW w:w="737" w:type="dxa"/>
          </w:tcPr>
          <w:p w:rsidR="003C0146" w:rsidRPr="005041A8" w:rsidRDefault="003C0146" w:rsidP="005041A8">
            <w:pPr>
              <w:pStyle w:val="TAL"/>
              <w:rPr>
                <w:lang w:val="fr-FR" w:eastAsia="zh-CN"/>
              </w:rPr>
            </w:pPr>
            <w:r>
              <w:rPr>
                <w:rFonts w:hint="eastAsia"/>
                <w:lang w:val="fr-FR" w:eastAsia="zh-CN"/>
              </w:rPr>
              <w:t>M</w:t>
            </w:r>
          </w:p>
        </w:tc>
        <w:tc>
          <w:tcPr>
            <w:tcW w:w="2104" w:type="dxa"/>
          </w:tcPr>
          <w:p w:rsidR="003C0146" w:rsidRPr="005041A8" w:rsidRDefault="003C0146" w:rsidP="005041A8">
            <w:pPr>
              <w:pStyle w:val="TAH"/>
              <w:jc w:val="both"/>
              <w:rPr>
                <w:b w:val="0"/>
                <w:lang w:val="fr-FR" w:eastAsia="zh-CN"/>
              </w:rPr>
            </w:pPr>
            <w:r>
              <w:rPr>
                <w:rFonts w:hint="eastAsia"/>
                <w:b w:val="0"/>
                <w:lang w:val="fr-FR" w:eastAsia="zh-CN"/>
              </w:rPr>
              <w:t>String</w:t>
            </w:r>
          </w:p>
        </w:tc>
        <w:tc>
          <w:tcPr>
            <w:tcW w:w="900" w:type="dxa"/>
          </w:tcPr>
          <w:p w:rsidR="003C0146" w:rsidRPr="005041A8" w:rsidRDefault="003C0146" w:rsidP="005041A8">
            <w:pPr>
              <w:rPr>
                <w:rFonts w:ascii="Arial" w:hAnsi="Arial"/>
                <w:kern w:val="0"/>
                <w:sz w:val="18"/>
                <w:szCs w:val="18"/>
                <w:lang w:val="fr-FR"/>
              </w:rPr>
            </w:pPr>
            <w:r w:rsidRPr="005041A8">
              <w:rPr>
                <w:rFonts w:ascii="Arial" w:hAnsi="Arial" w:hint="eastAsia"/>
                <w:kern w:val="0"/>
                <w:sz w:val="18"/>
                <w:szCs w:val="18"/>
                <w:lang w:val="fr-FR"/>
              </w:rPr>
              <w:t>40</w:t>
            </w:r>
          </w:p>
        </w:tc>
        <w:tc>
          <w:tcPr>
            <w:tcW w:w="2681" w:type="dxa"/>
          </w:tcPr>
          <w:p w:rsidR="003C0146" w:rsidRPr="005041A8" w:rsidRDefault="005849E5" w:rsidP="005041A8">
            <w:pPr>
              <w:rPr>
                <w:rFonts w:ascii="Arial" w:hAnsi="Arial"/>
                <w:kern w:val="0"/>
                <w:sz w:val="18"/>
                <w:szCs w:val="18"/>
                <w:lang w:val="fr-FR"/>
              </w:rPr>
            </w:pPr>
            <w:r w:rsidRPr="005041A8">
              <w:rPr>
                <w:rFonts w:ascii="Arial" w:hAnsi="Arial" w:hint="eastAsia"/>
                <w:kern w:val="0"/>
                <w:sz w:val="18"/>
                <w:szCs w:val="18"/>
                <w:lang w:val="fr-FR"/>
              </w:rPr>
              <w:t>交易流水号</w:t>
            </w:r>
          </w:p>
        </w:tc>
      </w:tr>
      <w:tr w:rsidR="005849E5" w:rsidTr="00A267CA">
        <w:trPr>
          <w:jc w:val="center"/>
        </w:trPr>
        <w:tc>
          <w:tcPr>
            <w:tcW w:w="2378" w:type="dxa"/>
          </w:tcPr>
          <w:p w:rsidR="005849E5" w:rsidRPr="00C8364D" w:rsidRDefault="005849E5" w:rsidP="005041A8">
            <w:pPr>
              <w:pStyle w:val="TAL"/>
              <w:rPr>
                <w:lang w:val="fr-FR" w:eastAsia="zh-CN"/>
              </w:rPr>
            </w:pPr>
            <w:r w:rsidRPr="00C8364D">
              <w:rPr>
                <w:rFonts w:hint="eastAsia"/>
                <w:lang w:val="fr-FR" w:eastAsia="zh-CN"/>
              </w:rPr>
              <w:t>traceFlag</w:t>
            </w:r>
          </w:p>
        </w:tc>
        <w:tc>
          <w:tcPr>
            <w:tcW w:w="737" w:type="dxa"/>
          </w:tcPr>
          <w:p w:rsidR="005849E5" w:rsidRPr="00C8364D" w:rsidRDefault="005849E5" w:rsidP="005041A8">
            <w:pPr>
              <w:spacing w:line="240" w:lineRule="atLeast"/>
              <w:rPr>
                <w:rFonts w:ascii="Arial" w:hAnsi="Arial"/>
                <w:kern w:val="0"/>
                <w:sz w:val="18"/>
                <w:szCs w:val="18"/>
                <w:lang w:val="fr-FR"/>
              </w:rPr>
            </w:pPr>
            <w:r w:rsidRPr="00C8364D">
              <w:rPr>
                <w:rFonts w:ascii="Arial" w:hAnsi="Arial" w:hint="eastAsia"/>
                <w:kern w:val="0"/>
                <w:sz w:val="18"/>
                <w:szCs w:val="18"/>
                <w:lang w:val="fr-FR"/>
              </w:rPr>
              <w:t xml:space="preserve">O </w:t>
            </w:r>
          </w:p>
        </w:tc>
        <w:tc>
          <w:tcPr>
            <w:tcW w:w="2104" w:type="dxa"/>
          </w:tcPr>
          <w:p w:rsidR="005849E5" w:rsidRPr="00C8364D" w:rsidRDefault="005849E5" w:rsidP="005041A8">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900" w:type="dxa"/>
          </w:tcPr>
          <w:p w:rsidR="005849E5" w:rsidRPr="00C8364D" w:rsidRDefault="005849E5" w:rsidP="005041A8">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2681" w:type="dxa"/>
          </w:tcPr>
          <w:p w:rsidR="005849E5" w:rsidRPr="00C8364D" w:rsidRDefault="005849E5" w:rsidP="00550601">
            <w:pPr>
              <w:spacing w:line="240" w:lineRule="atLeast"/>
              <w:rPr>
                <w:rFonts w:ascii="Arial" w:hAnsi="Arial"/>
                <w:kern w:val="0"/>
                <w:sz w:val="18"/>
                <w:szCs w:val="18"/>
                <w:lang w:val="fr-FR"/>
              </w:rPr>
            </w:pPr>
            <w:r>
              <w:rPr>
                <w:rFonts w:ascii="Arial" w:hAnsi="Arial" w:hint="eastAsia"/>
                <w:kern w:val="0"/>
                <w:sz w:val="18"/>
                <w:szCs w:val="18"/>
                <w:lang w:val="fr-FR"/>
              </w:rPr>
              <w:t>跟踪标志</w:t>
            </w:r>
          </w:p>
        </w:tc>
      </w:tr>
      <w:tr w:rsidR="005041A8" w:rsidTr="00A267CA">
        <w:trPr>
          <w:jc w:val="center"/>
        </w:trPr>
        <w:tc>
          <w:tcPr>
            <w:tcW w:w="2378" w:type="dxa"/>
          </w:tcPr>
          <w:p w:rsidR="005041A8" w:rsidRPr="00C8364D" w:rsidRDefault="005041A8" w:rsidP="005041A8">
            <w:pPr>
              <w:pStyle w:val="TAL"/>
              <w:rPr>
                <w:lang w:val="fr-FR" w:eastAsia="zh-CN"/>
              </w:rPr>
            </w:pPr>
            <w:r>
              <w:rPr>
                <w:rFonts w:hint="eastAsia"/>
                <w:lang w:val="fr-FR" w:eastAsia="zh-CN"/>
              </w:rPr>
              <w:t>userID</w:t>
            </w:r>
          </w:p>
        </w:tc>
        <w:tc>
          <w:tcPr>
            <w:tcW w:w="737" w:type="dxa"/>
          </w:tcPr>
          <w:p w:rsidR="005041A8" w:rsidRPr="00C8364D" w:rsidRDefault="005041A8" w:rsidP="005041A8">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2104" w:type="dxa"/>
          </w:tcPr>
          <w:p w:rsidR="005041A8" w:rsidRDefault="005200E4" w:rsidP="00443027">
            <w:pPr>
              <w:spacing w:line="240" w:lineRule="atLeast"/>
              <w:rPr>
                <w:rFonts w:ascii="Arial" w:hAnsi="Arial"/>
                <w:kern w:val="0"/>
                <w:sz w:val="18"/>
                <w:szCs w:val="18"/>
                <w:lang w:val="fr-FR"/>
              </w:rPr>
            </w:pPr>
            <w:r>
              <w:rPr>
                <w:rFonts w:ascii="Arial" w:hAnsi="Arial" w:hint="eastAsia"/>
                <w:kern w:val="0"/>
                <w:sz w:val="18"/>
                <w:szCs w:val="18"/>
                <w:lang w:val="fr-FR"/>
              </w:rPr>
              <w:t>Bigint</w:t>
            </w:r>
          </w:p>
        </w:tc>
        <w:tc>
          <w:tcPr>
            <w:tcW w:w="900" w:type="dxa"/>
          </w:tcPr>
          <w:p w:rsidR="005041A8" w:rsidRDefault="00443027" w:rsidP="005041A8">
            <w:pPr>
              <w:spacing w:line="240" w:lineRule="atLeast"/>
              <w:rPr>
                <w:rFonts w:ascii="Arial" w:hAnsi="Arial"/>
                <w:kern w:val="0"/>
                <w:sz w:val="18"/>
                <w:szCs w:val="18"/>
                <w:lang w:val="fr-FR"/>
              </w:rPr>
            </w:pPr>
            <w:r>
              <w:rPr>
                <w:rFonts w:ascii="Arial" w:hAnsi="Arial" w:hint="eastAsia"/>
                <w:kern w:val="0"/>
                <w:sz w:val="18"/>
                <w:szCs w:val="18"/>
                <w:lang w:val="fr-FR"/>
              </w:rPr>
              <w:t>8</w:t>
            </w:r>
          </w:p>
        </w:tc>
        <w:tc>
          <w:tcPr>
            <w:tcW w:w="2681" w:type="dxa"/>
          </w:tcPr>
          <w:p w:rsidR="005041A8" w:rsidRDefault="005041A8" w:rsidP="005041A8">
            <w:pPr>
              <w:spacing w:line="240" w:lineRule="atLeast"/>
              <w:rPr>
                <w:rFonts w:ascii="Arial" w:hAnsi="Arial"/>
                <w:kern w:val="0"/>
                <w:sz w:val="18"/>
                <w:szCs w:val="18"/>
                <w:lang w:val="fr-FR"/>
              </w:rPr>
            </w:pPr>
            <w:r>
              <w:rPr>
                <w:rFonts w:ascii="Arial" w:hAnsi="Arial" w:hint="eastAsia"/>
                <w:kern w:val="0"/>
                <w:sz w:val="18"/>
                <w:szCs w:val="18"/>
                <w:lang w:val="fr-FR"/>
              </w:rPr>
              <w:t>用户</w:t>
            </w:r>
            <w:r>
              <w:rPr>
                <w:rFonts w:ascii="Arial" w:hAnsi="Arial" w:hint="eastAsia"/>
                <w:kern w:val="0"/>
                <w:sz w:val="18"/>
                <w:szCs w:val="18"/>
                <w:lang w:val="fr-FR"/>
              </w:rPr>
              <w:t>ID</w:t>
            </w:r>
            <w:r>
              <w:rPr>
                <w:rFonts w:ascii="Arial" w:hAnsi="Arial" w:hint="eastAsia"/>
                <w:kern w:val="0"/>
                <w:sz w:val="18"/>
                <w:szCs w:val="18"/>
                <w:lang w:val="fr-FR"/>
              </w:rPr>
              <w:t>（内部）</w:t>
            </w:r>
          </w:p>
        </w:tc>
      </w:tr>
      <w:tr w:rsidR="00C6422C" w:rsidTr="00A267CA">
        <w:trPr>
          <w:jc w:val="center"/>
        </w:trPr>
        <w:tc>
          <w:tcPr>
            <w:tcW w:w="2378" w:type="dxa"/>
          </w:tcPr>
          <w:p w:rsidR="00C6422C" w:rsidRPr="00F52EEA" w:rsidRDefault="00C6422C" w:rsidP="001801B6">
            <w:pPr>
              <w:pStyle w:val="TAL"/>
              <w:rPr>
                <w:rFonts w:ascii="宋体" w:hAnsi="宋体"/>
                <w:lang w:val="fr-FR"/>
              </w:rPr>
            </w:pPr>
            <w:r w:rsidRPr="00F52EEA">
              <w:rPr>
                <w:rFonts w:ascii="宋体" w:hAnsi="宋体" w:hint="eastAsia"/>
                <w:lang w:val="fr-FR" w:eastAsia="zh-CN"/>
              </w:rPr>
              <w:t>userAccount</w:t>
            </w:r>
          </w:p>
        </w:tc>
        <w:tc>
          <w:tcPr>
            <w:tcW w:w="737" w:type="dxa"/>
          </w:tcPr>
          <w:p w:rsidR="00C6422C" w:rsidRPr="00F52EEA" w:rsidRDefault="00C6422C" w:rsidP="001801B6">
            <w:pPr>
              <w:spacing w:line="240" w:lineRule="atLeast"/>
              <w:rPr>
                <w:rFonts w:ascii="宋体" w:hAnsi="宋体"/>
                <w:kern w:val="0"/>
                <w:sz w:val="18"/>
                <w:szCs w:val="18"/>
                <w:lang w:val="fr-FR"/>
              </w:rPr>
            </w:pPr>
            <w:r w:rsidRPr="00C6422C">
              <w:rPr>
                <w:rFonts w:ascii="Arial" w:hAnsi="Arial" w:hint="eastAsia"/>
                <w:kern w:val="0"/>
                <w:sz w:val="18"/>
                <w:szCs w:val="18"/>
                <w:lang w:val="fr-FR"/>
              </w:rPr>
              <w:t>O</w:t>
            </w:r>
          </w:p>
        </w:tc>
        <w:tc>
          <w:tcPr>
            <w:tcW w:w="2104" w:type="dxa"/>
          </w:tcPr>
          <w:p w:rsidR="00C6422C" w:rsidRPr="00F52EEA" w:rsidRDefault="00C6422C" w:rsidP="001801B6">
            <w:pPr>
              <w:spacing w:line="240" w:lineRule="atLeast"/>
              <w:rPr>
                <w:rFonts w:ascii="宋体" w:hAnsi="宋体"/>
                <w:kern w:val="0"/>
                <w:sz w:val="18"/>
                <w:szCs w:val="18"/>
                <w:lang w:val="fr-FR" w:eastAsia="en-US"/>
              </w:rPr>
            </w:pPr>
            <w:r w:rsidRPr="00F52EEA">
              <w:rPr>
                <w:rFonts w:ascii="宋体" w:hAnsi="宋体" w:hint="eastAsia"/>
                <w:kern w:val="0"/>
                <w:sz w:val="18"/>
                <w:szCs w:val="18"/>
                <w:lang w:val="fr-FR" w:eastAsia="en-US"/>
              </w:rPr>
              <w:t>String</w:t>
            </w:r>
          </w:p>
        </w:tc>
        <w:tc>
          <w:tcPr>
            <w:tcW w:w="900" w:type="dxa"/>
          </w:tcPr>
          <w:p w:rsidR="00C6422C" w:rsidRPr="00F52EEA" w:rsidRDefault="00C6422C" w:rsidP="001801B6">
            <w:pPr>
              <w:spacing w:line="240" w:lineRule="atLeast"/>
              <w:rPr>
                <w:rFonts w:ascii="宋体" w:hAnsi="宋体"/>
                <w:kern w:val="0"/>
                <w:sz w:val="18"/>
                <w:szCs w:val="18"/>
                <w:lang w:val="fr-FR"/>
              </w:rPr>
            </w:pPr>
            <w:r w:rsidRPr="00F52EEA">
              <w:rPr>
                <w:rFonts w:ascii="宋体" w:hAnsi="宋体" w:hint="eastAsia"/>
                <w:kern w:val="0"/>
                <w:sz w:val="18"/>
                <w:szCs w:val="18"/>
                <w:lang w:val="fr-FR"/>
              </w:rPr>
              <w:t>255</w:t>
            </w:r>
          </w:p>
        </w:tc>
        <w:tc>
          <w:tcPr>
            <w:tcW w:w="2681" w:type="dxa"/>
          </w:tcPr>
          <w:p w:rsidR="00C6422C" w:rsidRPr="00F52EEA" w:rsidRDefault="00C6422C" w:rsidP="001801B6">
            <w:pPr>
              <w:spacing w:line="240" w:lineRule="atLeast"/>
              <w:rPr>
                <w:rFonts w:ascii="宋体" w:hAnsi="宋体"/>
                <w:kern w:val="0"/>
                <w:sz w:val="18"/>
                <w:szCs w:val="18"/>
                <w:lang w:val="fr-FR"/>
              </w:rPr>
            </w:pPr>
            <w:r w:rsidRPr="00F52EEA">
              <w:rPr>
                <w:rFonts w:ascii="宋体" w:hAnsi="宋体" w:hint="eastAsia"/>
                <w:kern w:val="0"/>
                <w:sz w:val="18"/>
                <w:szCs w:val="18"/>
                <w:lang w:val="fr-FR"/>
              </w:rPr>
              <w:t>用户帐户</w:t>
            </w:r>
            <w:r>
              <w:rPr>
                <w:rFonts w:ascii="宋体" w:hAnsi="宋体" w:hint="eastAsia"/>
                <w:kern w:val="0"/>
                <w:sz w:val="18"/>
                <w:szCs w:val="18"/>
                <w:lang w:val="fr-FR"/>
              </w:rPr>
              <w:t>(UP自动分配帐号时需要给客户端返回)</w:t>
            </w:r>
          </w:p>
        </w:tc>
      </w:tr>
    </w:tbl>
    <w:p w:rsidR="002A4B8C" w:rsidRDefault="002A4B8C" w:rsidP="00B367D1">
      <w:pPr>
        <w:rPr>
          <w:lang w:val="da-DK"/>
        </w:rPr>
      </w:pPr>
    </w:p>
    <w:p w:rsidR="00B367D1" w:rsidRDefault="00B367D1" w:rsidP="00407B6C">
      <w:pPr>
        <w:pStyle w:val="41"/>
      </w:pPr>
      <w:r>
        <w:rPr>
          <w:rFonts w:hint="eastAsia"/>
        </w:rPr>
        <w:t>异常信息</w:t>
      </w:r>
    </w:p>
    <w:p w:rsidR="003A7F02" w:rsidRDefault="003A7F02" w:rsidP="003A7F02">
      <w:pPr>
        <w:pStyle w:val="a4"/>
        <w:ind w:firstLine="210"/>
        <w:rPr>
          <w:lang w:val="fr-FR"/>
        </w:rPr>
      </w:pPr>
      <w:r>
        <w:rPr>
          <w:rFonts w:hint="eastAsia"/>
        </w:rPr>
        <w:t>失败则抛出异常</w:t>
      </w:r>
      <w:r>
        <w:rPr>
          <w:rFonts w:hint="eastAsia"/>
        </w:rPr>
        <w:t>CException</w:t>
      </w:r>
      <w:r>
        <w:rPr>
          <w:rFonts w:hint="eastAsia"/>
        </w:rPr>
        <w:t>，具体内容请参考异常码定义文档。</w:t>
      </w:r>
    </w:p>
    <w:p w:rsidR="003A63A1" w:rsidRDefault="003A63A1" w:rsidP="00407B6C">
      <w:pPr>
        <w:pStyle w:val="41"/>
      </w:pPr>
      <w:r>
        <w:rPr>
          <w:rFonts w:hint="eastAsia"/>
        </w:rPr>
        <w:t>Json</w:t>
      </w:r>
      <w:r>
        <w:rPr>
          <w:rFonts w:hint="eastAsia"/>
        </w:rPr>
        <w:t>接口登录认证信息说明</w:t>
      </w:r>
    </w:p>
    <w:p w:rsidR="003F5543" w:rsidRPr="003A63A1" w:rsidRDefault="003A63A1" w:rsidP="00DC1190">
      <w:r>
        <w:rPr>
          <w:rFonts w:hint="eastAsia"/>
        </w:rPr>
        <w:t xml:space="preserve">   Authorization</w:t>
      </w:r>
      <w:r>
        <w:rPr>
          <w:rFonts w:hint="eastAsia"/>
        </w:rPr>
        <w:t>中无需登录认证信息。</w:t>
      </w:r>
    </w:p>
    <w:p w:rsidR="001401E6" w:rsidRDefault="001401E6" w:rsidP="00407B6C">
      <w:pPr>
        <w:pStyle w:val="31"/>
        <w:rPr>
          <w:rStyle w:val="210"/>
        </w:rPr>
      </w:pPr>
      <w:bookmarkStart w:id="45" w:name="_Toc317101258"/>
      <w:r>
        <w:rPr>
          <w:rStyle w:val="210"/>
          <w:rFonts w:hint="eastAsia"/>
        </w:rPr>
        <w:t>HTTP(s)</w:t>
      </w:r>
      <w:r>
        <w:rPr>
          <w:rStyle w:val="210"/>
          <w:rFonts w:hint="eastAsia"/>
        </w:rPr>
        <w:t>接口</w:t>
      </w:r>
      <w:bookmarkEnd w:id="45"/>
    </w:p>
    <w:p w:rsidR="001401E6" w:rsidRDefault="001401E6" w:rsidP="00407B6C">
      <w:pPr>
        <w:pStyle w:val="41"/>
      </w:pPr>
      <w:r>
        <w:rPr>
          <w:rFonts w:hint="eastAsia"/>
        </w:rPr>
        <w:t>描述</w:t>
      </w:r>
    </w:p>
    <w:p w:rsidR="001401E6" w:rsidRDefault="004F15C0" w:rsidP="001401E6">
      <w:pPr>
        <w:ind w:firstLine="420"/>
        <w:rPr>
          <w:lang w:val="fr-FR"/>
        </w:rPr>
      </w:pPr>
      <w:r>
        <w:rPr>
          <w:rFonts w:hint="eastAsia"/>
        </w:rPr>
        <w:t>AccountServer</w:t>
      </w:r>
      <w:r w:rsidR="001401E6">
        <w:rPr>
          <w:rFonts w:hint="eastAsia"/>
        </w:rPr>
        <w:t>为</w:t>
      </w:r>
      <w:r w:rsidR="001401E6">
        <w:rPr>
          <w:rFonts w:hint="eastAsia"/>
        </w:rPr>
        <w:t>AccountAgent</w:t>
      </w:r>
      <w:r w:rsidR="001401E6">
        <w:rPr>
          <w:rFonts w:hint="eastAsia"/>
        </w:rPr>
        <w:t>提供的用户注册接口，</w:t>
      </w:r>
      <w:r>
        <w:rPr>
          <w:rFonts w:hint="eastAsia"/>
        </w:rPr>
        <w:t>AccountServer</w:t>
      </w:r>
      <w:r w:rsidR="001401E6">
        <w:rPr>
          <w:rFonts w:hint="eastAsia"/>
        </w:rPr>
        <w:t>内部转为调用上述</w:t>
      </w:r>
      <w:r w:rsidR="001401E6">
        <w:rPr>
          <w:rFonts w:hint="eastAsia"/>
        </w:rPr>
        <w:t>SOAP</w:t>
      </w:r>
      <w:r w:rsidR="001401E6">
        <w:rPr>
          <w:rFonts w:hint="eastAsia"/>
        </w:rPr>
        <w:t>接口。</w:t>
      </w:r>
    </w:p>
    <w:p w:rsidR="00A6475E" w:rsidRDefault="00616AAD" w:rsidP="00A6475E">
      <w:pPr>
        <w:rPr>
          <w:lang w:val="fr-FR"/>
        </w:rPr>
      </w:pPr>
      <w:r>
        <w:rPr>
          <w:rFonts w:hint="eastAsia"/>
          <w:lang w:val="fr-FR"/>
        </w:rPr>
        <w:tab/>
      </w:r>
      <w:r>
        <w:rPr>
          <w:rFonts w:hint="eastAsia"/>
          <w:lang w:val="fr-FR"/>
        </w:rPr>
        <w:t>该操作无需携带服务端已通过认证的</w:t>
      </w:r>
      <w:r>
        <w:rPr>
          <w:rFonts w:hint="eastAsia"/>
          <w:lang w:val="fr-FR"/>
        </w:rPr>
        <w:t>sessionID</w:t>
      </w:r>
      <w:r>
        <w:rPr>
          <w:rFonts w:hint="eastAsia"/>
          <w:lang w:val="fr-FR"/>
        </w:rPr>
        <w:t>。</w:t>
      </w:r>
    </w:p>
    <w:p w:rsidR="008F1740" w:rsidRPr="00A6475E" w:rsidRDefault="008F1740" w:rsidP="00A6475E">
      <w:pPr>
        <w:rPr>
          <w:lang w:val="fr-FR"/>
        </w:rPr>
      </w:pPr>
      <w:r>
        <w:rPr>
          <w:rFonts w:hint="eastAsia"/>
          <w:lang w:val="fr-FR"/>
        </w:rPr>
        <w:tab/>
        <w:t>AS</w:t>
      </w:r>
      <w:r>
        <w:rPr>
          <w:rFonts w:hint="eastAsia"/>
          <w:lang w:val="fr-FR"/>
        </w:rPr>
        <w:t>接口增加</w:t>
      </w:r>
      <w:r>
        <w:rPr>
          <w:rFonts w:hint="eastAsia"/>
          <w:lang w:val="fr-FR"/>
        </w:rPr>
        <w:t>uuid</w:t>
      </w:r>
      <w:r>
        <w:rPr>
          <w:rFonts w:hint="eastAsia"/>
          <w:lang w:val="fr-FR"/>
        </w:rPr>
        <w:t>，以便更准确统计注册完成率。</w:t>
      </w:r>
    </w:p>
    <w:p w:rsidR="00A6475E" w:rsidRPr="00A6475E" w:rsidRDefault="00A6475E" w:rsidP="00407B6C">
      <w:pPr>
        <w:pStyle w:val="41"/>
      </w:pPr>
      <w:r w:rsidRPr="00A6475E">
        <w:rPr>
          <w:rFonts w:hint="eastAsia"/>
        </w:rPr>
        <w:t>协议映射</w:t>
      </w:r>
    </w:p>
    <w:p w:rsidR="00A6475E" w:rsidRPr="00A6475E" w:rsidRDefault="00A6475E" w:rsidP="00FF54F0">
      <w:pPr>
        <w:numPr>
          <w:ilvl w:val="0"/>
          <w:numId w:val="22"/>
        </w:numPr>
        <w:tabs>
          <w:tab w:val="num" w:pos="0"/>
        </w:tabs>
        <w:rPr>
          <w:b/>
        </w:rPr>
      </w:pPr>
      <w:r w:rsidRPr="00A6475E">
        <w:rPr>
          <w:rFonts w:hint="eastAsia"/>
          <w:b/>
        </w:rPr>
        <w:t>请求消息示例</w:t>
      </w:r>
    </w:p>
    <w:p w:rsidR="00A6475E" w:rsidRPr="00A6475E" w:rsidRDefault="00A6475E" w:rsidP="00A6475E">
      <w:r w:rsidRPr="00A6475E">
        <w:t>POST</w:t>
      </w:r>
      <w:r w:rsidRPr="00A6475E">
        <w:rPr>
          <w:rFonts w:hint="eastAsia"/>
        </w:rPr>
        <w:t xml:space="preserve"> </w:t>
      </w:r>
      <w:r w:rsidRPr="00A6475E">
        <w:t>http</w:t>
      </w:r>
      <w:r w:rsidR="00114DB8">
        <w:rPr>
          <w:rFonts w:hint="eastAsia"/>
        </w:rPr>
        <w:t>s</w:t>
      </w:r>
      <w:r w:rsidRPr="00A6475E">
        <w:t>://host:port/</w:t>
      </w:r>
      <w:r w:rsidR="004F15C0">
        <w:rPr>
          <w:rFonts w:hint="eastAsia"/>
        </w:rPr>
        <w:t>AccountServer</w:t>
      </w:r>
      <w:r w:rsidRPr="00A6475E">
        <w:t>/I</w:t>
      </w:r>
      <w:r w:rsidR="0034718F">
        <w:rPr>
          <w:rFonts w:hint="eastAsia"/>
        </w:rPr>
        <w:t>UserInfoMng/</w:t>
      </w:r>
      <w:r w:rsidRPr="00A6475E">
        <w:t>register</w:t>
      </w:r>
      <w:r w:rsidR="005849E5">
        <w:rPr>
          <w:rFonts w:hint="eastAsia"/>
        </w:rPr>
        <w:t xml:space="preserve">CloudAccount </w:t>
      </w:r>
      <w:r w:rsidRPr="00A6475E">
        <w:t xml:space="preserve"> HTTP</w:t>
      </w:r>
      <w:r w:rsidR="00B91F27">
        <w:rPr>
          <w:rFonts w:hint="eastAsia"/>
        </w:rPr>
        <w:t>S</w:t>
      </w:r>
      <w:r w:rsidRPr="00A6475E">
        <w:t>/1.1</w:t>
      </w:r>
    </w:p>
    <w:p w:rsidR="00A6475E" w:rsidRPr="00A6475E" w:rsidRDefault="00A6475E" w:rsidP="00A6475E">
      <w:r w:rsidRPr="00A6475E">
        <w:rPr>
          <w:i/>
        </w:rPr>
        <w:t>Authorization</w:t>
      </w:r>
      <w:r w:rsidRPr="00A6475E">
        <w:rPr>
          <w:rFonts w:hint="eastAsia"/>
          <w:i/>
        </w:rPr>
        <w:t>:</w:t>
      </w:r>
      <w:r w:rsidRPr="00A6475E">
        <w:rPr>
          <w:i/>
        </w:rPr>
        <w:t xml:space="preserve"> </w:t>
      </w:r>
      <w:r w:rsidR="005849E5">
        <w:rPr>
          <w:rFonts w:hint="eastAsia"/>
          <w:i/>
        </w:rPr>
        <w:t>为空</w:t>
      </w:r>
    </w:p>
    <w:p w:rsidR="00B91F27" w:rsidRDefault="00B91F27" w:rsidP="00A6475E">
      <w:pPr>
        <w:rPr>
          <w:lang w:val="de-DE"/>
        </w:rPr>
      </w:pPr>
    </w:p>
    <w:p w:rsidR="00A6475E" w:rsidRPr="00A6475E" w:rsidRDefault="00A6475E" w:rsidP="00A6475E">
      <w:pPr>
        <w:rPr>
          <w:lang w:val="de-DE"/>
        </w:rPr>
      </w:pPr>
      <w:r w:rsidRPr="00A6475E">
        <w:rPr>
          <w:lang w:val="de-DE"/>
        </w:rPr>
        <w:t>&lt;?xml version="1.0" encoding="UTF-8"?&gt;</w:t>
      </w:r>
    </w:p>
    <w:p w:rsidR="00A6475E" w:rsidRPr="00A6475E" w:rsidRDefault="00A6475E" w:rsidP="00A6475E">
      <w:pPr>
        <w:rPr>
          <w:lang w:val="de-DE"/>
        </w:rPr>
      </w:pPr>
      <w:r w:rsidRPr="00A6475E">
        <w:rPr>
          <w:lang w:val="de-DE"/>
        </w:rPr>
        <w:t>&lt;</w:t>
      </w:r>
      <w:r w:rsidR="00C34AB6">
        <w:rPr>
          <w:rFonts w:hint="eastAsia"/>
          <w:bCs/>
          <w:lang w:val="da-DK"/>
        </w:rPr>
        <w:t>R</w:t>
      </w:r>
      <w:r w:rsidRPr="00A6475E">
        <w:rPr>
          <w:bCs/>
          <w:lang w:val="da-DK"/>
        </w:rPr>
        <w:t>egister</w:t>
      </w:r>
      <w:r w:rsidR="005849E5">
        <w:rPr>
          <w:rFonts w:hint="eastAsia"/>
          <w:bCs/>
          <w:lang w:val="da-DK"/>
        </w:rPr>
        <w:t>CloudAccount</w:t>
      </w:r>
      <w:r w:rsidRPr="00A6475E">
        <w:rPr>
          <w:rFonts w:hint="eastAsia"/>
          <w:bCs/>
          <w:lang w:val="da-DK"/>
        </w:rPr>
        <w:t>Req</w:t>
      </w:r>
      <w:r w:rsidRPr="00A6475E">
        <w:rPr>
          <w:lang w:val="de-DE"/>
        </w:rPr>
        <w:t>&gt;</w:t>
      </w:r>
    </w:p>
    <w:p w:rsidR="00C34AB6" w:rsidRDefault="00A6475E" w:rsidP="00C34AB6">
      <w:r w:rsidRPr="00A6475E">
        <w:rPr>
          <w:lang w:val="de-DE"/>
        </w:rPr>
        <w:t xml:space="preserve">  </w:t>
      </w:r>
      <w:r w:rsidRPr="00A6475E">
        <w:t>&lt;</w:t>
      </w:r>
      <w:r w:rsidRPr="00A6475E">
        <w:rPr>
          <w:rFonts w:hint="eastAsia"/>
          <w:lang w:val="fr-FR"/>
        </w:rPr>
        <w:t xml:space="preserve"> </w:t>
      </w:r>
      <w:r w:rsidRPr="00A6475E">
        <w:rPr>
          <w:rFonts w:hint="eastAsia"/>
        </w:rPr>
        <w:t>v</w:t>
      </w:r>
      <w:r w:rsidRPr="00A6475E">
        <w:t>ersion &gt;</w:t>
      </w:r>
      <w:r w:rsidR="00602D10">
        <w:rPr>
          <w:rFonts w:hint="eastAsia"/>
        </w:rPr>
        <w:t>02</w:t>
      </w:r>
      <w:r w:rsidR="00A3706D">
        <w:rPr>
          <w:rFonts w:hint="eastAsia"/>
        </w:rPr>
        <w:t>.01</w:t>
      </w:r>
      <w:r w:rsidRPr="00A6475E">
        <w:t>&lt;/</w:t>
      </w:r>
      <w:r w:rsidRPr="00A6475E">
        <w:rPr>
          <w:rFonts w:hint="eastAsia"/>
        </w:rPr>
        <w:t xml:space="preserve"> v</w:t>
      </w:r>
      <w:r w:rsidRPr="00A6475E">
        <w:t>ersion &gt;</w:t>
      </w:r>
    </w:p>
    <w:p w:rsidR="00983682" w:rsidRPr="00A6475E" w:rsidRDefault="00983682" w:rsidP="00983682">
      <w:r w:rsidRPr="00A6475E">
        <w:rPr>
          <w:lang w:val="de-DE"/>
        </w:rPr>
        <w:t xml:space="preserve">  </w:t>
      </w:r>
      <w:r w:rsidRPr="00A6475E">
        <w:t>&lt;</w:t>
      </w:r>
      <w:r>
        <w:rPr>
          <w:rFonts w:hint="eastAsia"/>
        </w:rPr>
        <w:t>a</w:t>
      </w:r>
      <w:r>
        <w:rPr>
          <w:rFonts w:hint="eastAsia"/>
          <w:lang w:val="fr-FR"/>
        </w:rPr>
        <w:t>ccountType</w:t>
      </w:r>
      <w:r w:rsidRPr="00A6475E">
        <w:t>&gt;</w:t>
      </w:r>
      <w:r>
        <w:rPr>
          <w:rFonts w:hint="eastAsia"/>
        </w:rPr>
        <w:t>0</w:t>
      </w:r>
      <w:r w:rsidRPr="00A6475E">
        <w:t>&lt;/</w:t>
      </w:r>
      <w:r>
        <w:rPr>
          <w:rFonts w:hint="eastAsia"/>
        </w:rPr>
        <w:t>a</w:t>
      </w:r>
      <w:r>
        <w:rPr>
          <w:rFonts w:hint="eastAsia"/>
          <w:lang w:val="fr-FR"/>
        </w:rPr>
        <w:t>ccountType</w:t>
      </w:r>
      <w:r w:rsidRPr="00A6475E">
        <w:t>&gt;</w:t>
      </w:r>
    </w:p>
    <w:p w:rsidR="00A6475E" w:rsidRPr="00A6475E" w:rsidRDefault="00A6475E" w:rsidP="00C34AB6">
      <w:r w:rsidRPr="00A6475E">
        <w:rPr>
          <w:lang w:val="de-DE"/>
        </w:rPr>
        <w:t xml:space="preserve">  </w:t>
      </w:r>
      <w:r w:rsidRPr="00A6475E">
        <w:t>&lt;</w:t>
      </w:r>
      <w:r w:rsidR="00983682">
        <w:rPr>
          <w:rFonts w:hint="eastAsia"/>
          <w:lang w:val="fr-FR"/>
        </w:rPr>
        <w:t>userAccount</w:t>
      </w:r>
      <w:r w:rsidRPr="00A6475E">
        <w:t>&gt;</w:t>
      </w:r>
      <w:hyperlink r:id="rId12" w:history="1">
        <w:r w:rsidR="004D40F5" w:rsidRPr="00C6422C">
          <w:rPr>
            <w:rStyle w:val="aa"/>
            <w:rFonts w:asciiTheme="minorEastAsia" w:eastAsiaTheme="minorEastAsia" w:hAnsiTheme="minorEastAsia" w:hint="eastAsia"/>
            <w:sz w:val="18"/>
            <w:szCs w:val="18"/>
            <w:lang w:val="fr-FR"/>
          </w:rPr>
          <w:t>autoAllocate@vmall.com</w:t>
        </w:r>
      </w:hyperlink>
      <w:r w:rsidRPr="00A6475E">
        <w:t>&lt;/</w:t>
      </w:r>
      <w:r w:rsidR="00983682">
        <w:rPr>
          <w:rFonts w:hint="eastAsia"/>
          <w:lang w:val="fr-FR"/>
        </w:rPr>
        <w:t>userAccount</w:t>
      </w:r>
      <w:r w:rsidRPr="00A6475E">
        <w:t xml:space="preserve"> &gt;</w:t>
      </w:r>
    </w:p>
    <w:p w:rsidR="00B91F27" w:rsidRDefault="00B91F27" w:rsidP="00B91F27">
      <w:pPr>
        <w:ind w:leftChars="100" w:left="210"/>
      </w:pPr>
      <w:r w:rsidRPr="00A6475E">
        <w:t>&lt;</w:t>
      </w:r>
      <w:r w:rsidRPr="00A6475E">
        <w:rPr>
          <w:lang w:val="fr-FR"/>
        </w:rPr>
        <w:t xml:space="preserve"> </w:t>
      </w:r>
      <w:r w:rsidR="00C34AB6">
        <w:rPr>
          <w:rFonts w:hint="eastAsia"/>
          <w:color w:val="000000"/>
          <w:sz w:val="20"/>
          <w:szCs w:val="20"/>
        </w:rPr>
        <w:t>p</w:t>
      </w:r>
      <w:r>
        <w:rPr>
          <w:rFonts w:hint="eastAsia"/>
          <w:color w:val="000000"/>
          <w:sz w:val="20"/>
          <w:szCs w:val="20"/>
        </w:rPr>
        <w:t>assword</w:t>
      </w:r>
      <w:r w:rsidRPr="00A6475E">
        <w:t>&gt;</w:t>
      </w:r>
      <w:r w:rsidRPr="00A6475E">
        <w:rPr>
          <w:rFonts w:hint="eastAsia"/>
        </w:rPr>
        <w:t>SSDFDADFE$</w:t>
      </w:r>
      <w:r w:rsidRPr="00A6475E">
        <w:t>&lt;/</w:t>
      </w:r>
      <w:r w:rsidRPr="00B91F27">
        <w:rPr>
          <w:rFonts w:hint="eastAsia"/>
          <w:color w:val="000000"/>
          <w:sz w:val="20"/>
          <w:szCs w:val="20"/>
        </w:rPr>
        <w:t xml:space="preserve"> </w:t>
      </w:r>
      <w:r w:rsidR="00C34AB6">
        <w:rPr>
          <w:rFonts w:hint="eastAsia"/>
          <w:color w:val="000000"/>
          <w:sz w:val="20"/>
          <w:szCs w:val="20"/>
        </w:rPr>
        <w:t>p</w:t>
      </w:r>
      <w:r>
        <w:rPr>
          <w:rFonts w:hint="eastAsia"/>
          <w:color w:val="000000"/>
          <w:sz w:val="20"/>
          <w:szCs w:val="20"/>
        </w:rPr>
        <w:t>assword</w:t>
      </w:r>
      <w:r w:rsidRPr="00A6475E">
        <w:t xml:space="preserve"> &gt;</w:t>
      </w:r>
    </w:p>
    <w:p w:rsidR="00443027" w:rsidRDefault="00443027" w:rsidP="00B91F27">
      <w:pPr>
        <w:ind w:leftChars="100" w:left="210"/>
        <w:rPr>
          <w:b/>
          <w:bCs/>
        </w:rPr>
      </w:pPr>
      <w:r>
        <w:rPr>
          <w:rFonts w:hint="eastAsia"/>
        </w:rPr>
        <w:t>&lt;</w:t>
      </w:r>
      <w:r w:rsidR="00E75215">
        <w:rPr>
          <w:rFonts w:hint="eastAsia"/>
          <w:b/>
          <w:bCs/>
        </w:rPr>
        <w:t>r</w:t>
      </w:r>
      <w:r w:rsidR="00E04A2D">
        <w:rPr>
          <w:rFonts w:hint="eastAsia"/>
          <w:b/>
          <w:bCs/>
        </w:rPr>
        <w:t>eqClientType</w:t>
      </w:r>
      <w:r>
        <w:rPr>
          <w:rFonts w:hint="eastAsia"/>
          <w:b/>
          <w:bCs/>
        </w:rPr>
        <w:t>&gt;0&lt;/</w:t>
      </w:r>
      <w:r w:rsidR="00E75215">
        <w:rPr>
          <w:rFonts w:hint="eastAsia"/>
          <w:b/>
          <w:bCs/>
        </w:rPr>
        <w:t>r</w:t>
      </w:r>
      <w:r w:rsidR="00E04A2D">
        <w:rPr>
          <w:rFonts w:hint="eastAsia"/>
          <w:b/>
          <w:bCs/>
        </w:rPr>
        <w:t>eqClientType</w:t>
      </w:r>
      <w:r>
        <w:rPr>
          <w:rFonts w:hint="eastAsia"/>
          <w:b/>
          <w:bCs/>
        </w:rPr>
        <w:t>&gt;</w:t>
      </w:r>
    </w:p>
    <w:p w:rsidR="008B5406" w:rsidRDefault="008B5406" w:rsidP="00B91F27">
      <w:pPr>
        <w:ind w:leftChars="100" w:left="210"/>
        <w:rPr>
          <w:b/>
          <w:bCs/>
        </w:rPr>
      </w:pPr>
      <w:r>
        <w:rPr>
          <w:rFonts w:hint="eastAsia"/>
          <w:b/>
          <w:bCs/>
        </w:rPr>
        <w:t>&lt;registerFrom&gt;</w:t>
      </w:r>
      <w:r w:rsidR="00493E1F">
        <w:rPr>
          <w:rFonts w:hint="eastAsia"/>
          <w:b/>
          <w:bCs/>
        </w:rPr>
        <w:t>3</w:t>
      </w:r>
      <w:r>
        <w:rPr>
          <w:rFonts w:hint="eastAsia"/>
          <w:b/>
          <w:bCs/>
        </w:rPr>
        <w:t>000001&lt;/registerFrom&gt;</w:t>
      </w:r>
    </w:p>
    <w:p w:rsidR="008B5406" w:rsidRPr="00443027" w:rsidRDefault="001358CC" w:rsidP="00B91F27">
      <w:pPr>
        <w:ind w:leftChars="100" w:left="210"/>
        <w:rPr>
          <w:lang w:val="de-DE"/>
        </w:rPr>
      </w:pPr>
      <w:r>
        <w:rPr>
          <w:rFonts w:hint="eastAsia"/>
          <w:b/>
          <w:bCs/>
        </w:rPr>
        <w:lastRenderedPageBreak/>
        <w:t>&lt;</w:t>
      </w:r>
      <w:r w:rsidRPr="001358CC">
        <w:rPr>
          <w:rFonts w:hint="eastAsia"/>
          <w:lang w:val="fr-FR"/>
        </w:rPr>
        <w:t xml:space="preserve"> </w:t>
      </w:r>
      <w:r>
        <w:rPr>
          <w:rFonts w:hint="eastAsia"/>
          <w:lang w:val="fr-FR"/>
        </w:rPr>
        <w:t>a</w:t>
      </w:r>
      <w:r w:rsidRPr="00807218">
        <w:rPr>
          <w:rFonts w:hint="eastAsia"/>
          <w:lang w:val="fr-FR"/>
        </w:rPr>
        <w:t>uthCode</w:t>
      </w:r>
      <w:r>
        <w:rPr>
          <w:rFonts w:hint="eastAsia"/>
          <w:lang w:val="fr-FR"/>
        </w:rPr>
        <w:t>&gt;1243565&lt;/</w:t>
      </w:r>
      <w:r w:rsidRPr="001358CC">
        <w:rPr>
          <w:rFonts w:hint="eastAsia"/>
          <w:lang w:val="fr-FR"/>
        </w:rPr>
        <w:t xml:space="preserve"> </w:t>
      </w:r>
      <w:r>
        <w:rPr>
          <w:rFonts w:hint="eastAsia"/>
          <w:lang w:val="fr-FR"/>
        </w:rPr>
        <w:t>a</w:t>
      </w:r>
      <w:r w:rsidRPr="00807218">
        <w:rPr>
          <w:rFonts w:hint="eastAsia"/>
          <w:lang w:val="fr-FR"/>
        </w:rPr>
        <w:t>uthCode</w:t>
      </w:r>
      <w:r>
        <w:rPr>
          <w:rFonts w:hint="eastAsia"/>
          <w:lang w:val="fr-FR"/>
        </w:rPr>
        <w:t>&gt;</w:t>
      </w:r>
    </w:p>
    <w:p w:rsidR="00BD7B56" w:rsidRDefault="00BD7B56" w:rsidP="00BD7B56">
      <w:pPr>
        <w:ind w:leftChars="100" w:left="210"/>
      </w:pPr>
      <w:r>
        <w:rPr>
          <w:rFonts w:hint="eastAsia"/>
        </w:rPr>
        <w:t>&lt;osVersion&gt;andriod</w:t>
      </w:r>
      <w:r w:rsidR="002F049F">
        <w:rPr>
          <w:rFonts w:hint="eastAsia"/>
        </w:rPr>
        <w:t xml:space="preserve"> </w:t>
      </w:r>
      <w:r>
        <w:rPr>
          <w:rFonts w:hint="eastAsia"/>
        </w:rPr>
        <w:t>2.6&lt;/osVersion&gt;</w:t>
      </w:r>
    </w:p>
    <w:p w:rsidR="00BD7B56" w:rsidRDefault="00BD7B56" w:rsidP="00BD7B56">
      <w:pPr>
        <w:ind w:leftChars="100" w:left="210"/>
        <w:rPr>
          <w:rFonts w:ascii="Verdana" w:hAnsi="Verdana"/>
        </w:rPr>
      </w:pPr>
      <w:r>
        <w:rPr>
          <w:rFonts w:hint="eastAsia"/>
        </w:rPr>
        <w:t>&lt;</w:t>
      </w:r>
      <w:r>
        <w:rPr>
          <w:rFonts w:ascii="Verdana" w:hAnsi="Verdana" w:hint="eastAsia"/>
        </w:rPr>
        <w:t>plmn&gt;25434&lt;/plmn&gt;</w:t>
      </w:r>
    </w:p>
    <w:p w:rsidR="00AD260C" w:rsidRDefault="00AD260C" w:rsidP="00BD7B56">
      <w:pPr>
        <w:ind w:leftChars="100" w:left="210"/>
        <w:rPr>
          <w:b/>
          <w:bCs/>
        </w:rPr>
      </w:pPr>
      <w:r>
        <w:rPr>
          <w:rFonts w:ascii="Verdana" w:hAnsi="Verdana" w:hint="eastAsia"/>
        </w:rPr>
        <w:t>&lt;</w:t>
      </w:r>
      <w:r>
        <w:rPr>
          <w:rFonts w:hint="eastAsia"/>
          <w:b/>
          <w:bCs/>
        </w:rPr>
        <w:t>registerC</w:t>
      </w:r>
      <w:r w:rsidRPr="00493E1F">
        <w:rPr>
          <w:b/>
          <w:bCs/>
        </w:rPr>
        <w:t>hannel</w:t>
      </w:r>
      <w:r>
        <w:rPr>
          <w:rFonts w:hint="eastAsia"/>
          <w:b/>
          <w:bCs/>
        </w:rPr>
        <w:t>&gt;7000000&lt;/registerC</w:t>
      </w:r>
      <w:r w:rsidRPr="00493E1F">
        <w:rPr>
          <w:b/>
          <w:bCs/>
        </w:rPr>
        <w:t>hannel</w:t>
      </w:r>
      <w:r>
        <w:rPr>
          <w:rFonts w:hint="eastAsia"/>
          <w:b/>
          <w:bCs/>
        </w:rPr>
        <w:t>&gt;</w:t>
      </w:r>
    </w:p>
    <w:p w:rsidR="008F1740" w:rsidRDefault="008F1740" w:rsidP="00BD7B56">
      <w:pPr>
        <w:ind w:leftChars="100" w:left="210"/>
        <w:rPr>
          <w:b/>
          <w:bCs/>
        </w:rPr>
      </w:pPr>
      <w:r>
        <w:rPr>
          <w:rFonts w:hint="eastAsia"/>
          <w:b/>
          <w:bCs/>
        </w:rPr>
        <w:t>&lt;uuid&gt;dfasgdsgdfgfdhf&lt;/uuid&gt;</w:t>
      </w:r>
    </w:p>
    <w:p w:rsidR="002F4839" w:rsidRPr="00E85784" w:rsidRDefault="002F4839" w:rsidP="00BD7B56">
      <w:pPr>
        <w:ind w:leftChars="100" w:left="210"/>
        <w:rPr>
          <w:b/>
          <w:bCs/>
        </w:rPr>
      </w:pPr>
      <w:r>
        <w:rPr>
          <w:b/>
          <w:bCs/>
        </w:rPr>
        <w:t>&lt;</w:t>
      </w:r>
      <w:r w:rsidRPr="002F4839">
        <w:rPr>
          <w:b/>
          <w:bCs/>
        </w:rPr>
        <w:t xml:space="preserve"> </w:t>
      </w:r>
      <w:r>
        <w:rPr>
          <w:b/>
          <w:bCs/>
        </w:rPr>
        <w:t>countrysFlag&gt;EEA&lt;/countrysFlag&gt;</w:t>
      </w:r>
    </w:p>
    <w:p w:rsidR="00AE0324" w:rsidRPr="00A6475E" w:rsidRDefault="00A6475E" w:rsidP="00A6475E">
      <w:pPr>
        <w:rPr>
          <w:lang w:val="fr-FR"/>
        </w:rPr>
      </w:pPr>
      <w:r w:rsidRPr="00A6475E">
        <w:rPr>
          <w:lang w:val="fr-FR"/>
        </w:rPr>
        <w:t>&lt;/</w:t>
      </w:r>
      <w:r w:rsidR="00C34AB6">
        <w:rPr>
          <w:rFonts w:hint="eastAsia"/>
          <w:bCs/>
          <w:lang w:val="da-DK"/>
        </w:rPr>
        <w:t>R</w:t>
      </w:r>
      <w:r w:rsidR="00C34AB6" w:rsidRPr="00A6475E">
        <w:rPr>
          <w:bCs/>
          <w:lang w:val="da-DK"/>
        </w:rPr>
        <w:t>egister</w:t>
      </w:r>
      <w:r w:rsidR="00C34AB6">
        <w:rPr>
          <w:rFonts w:hint="eastAsia"/>
          <w:bCs/>
          <w:lang w:val="da-DK"/>
        </w:rPr>
        <w:t>CloudAccount</w:t>
      </w:r>
      <w:r w:rsidR="00C34AB6" w:rsidRPr="00A6475E">
        <w:rPr>
          <w:rFonts w:hint="eastAsia"/>
          <w:bCs/>
          <w:lang w:val="da-DK"/>
        </w:rPr>
        <w:t>Req</w:t>
      </w:r>
      <w:r w:rsidRPr="00A6475E">
        <w:rPr>
          <w:lang w:val="fr-FR"/>
        </w:rPr>
        <w:t>&gt;</w:t>
      </w:r>
    </w:p>
    <w:p w:rsidR="00A6475E" w:rsidRPr="00A6475E" w:rsidRDefault="00A6475E" w:rsidP="00FF54F0">
      <w:pPr>
        <w:numPr>
          <w:ilvl w:val="0"/>
          <w:numId w:val="22"/>
        </w:numPr>
        <w:tabs>
          <w:tab w:val="num" w:pos="0"/>
        </w:tabs>
        <w:rPr>
          <w:b/>
        </w:rPr>
      </w:pPr>
      <w:r w:rsidRPr="00A6475E">
        <w:rPr>
          <w:rFonts w:hint="eastAsia"/>
          <w:b/>
        </w:rPr>
        <w:t>响应消息</w:t>
      </w:r>
    </w:p>
    <w:p w:rsidR="00A6475E" w:rsidRPr="00A6475E" w:rsidRDefault="00A6475E" w:rsidP="00A6475E">
      <w:r w:rsidRPr="00A6475E">
        <w:t>&lt;?xml version="1.0" encoding="UTF-8"?&gt;</w:t>
      </w:r>
    </w:p>
    <w:p w:rsidR="00A6475E" w:rsidRDefault="00A6475E" w:rsidP="00A6475E">
      <w:r w:rsidRPr="00A6475E">
        <w:t xml:space="preserve">&lt;result </w:t>
      </w:r>
      <w:r w:rsidR="00AE0324">
        <w:rPr>
          <w:rFonts w:hint="eastAsia"/>
        </w:rPr>
        <w:t>result</w:t>
      </w:r>
      <w:r w:rsidRPr="00A6475E">
        <w:rPr>
          <w:rFonts w:hint="eastAsia"/>
        </w:rPr>
        <w:t>Code</w:t>
      </w:r>
      <w:r w:rsidRPr="00A6475E">
        <w:t>=0&gt;</w:t>
      </w:r>
    </w:p>
    <w:p w:rsidR="00A6475E" w:rsidRPr="00A6475E" w:rsidRDefault="00A6475E" w:rsidP="00E8412E">
      <w:pPr>
        <w:ind w:leftChars="100" w:left="210"/>
      </w:pPr>
      <w:r w:rsidRPr="00A6475E">
        <w:rPr>
          <w:rFonts w:hint="eastAsia"/>
          <w:lang w:val="da-DK"/>
        </w:rPr>
        <w:t>&lt;</w:t>
      </w:r>
      <w:r w:rsidR="00C34AB6">
        <w:rPr>
          <w:rFonts w:hint="eastAsia"/>
          <w:bCs/>
          <w:lang w:val="da-DK"/>
        </w:rPr>
        <w:t>R</w:t>
      </w:r>
      <w:r w:rsidR="00C34AB6" w:rsidRPr="00A6475E">
        <w:rPr>
          <w:bCs/>
          <w:lang w:val="da-DK"/>
        </w:rPr>
        <w:t>egister</w:t>
      </w:r>
      <w:r w:rsidR="00C34AB6">
        <w:rPr>
          <w:rFonts w:hint="eastAsia"/>
          <w:bCs/>
          <w:lang w:val="da-DK"/>
        </w:rPr>
        <w:t>CloudAccountRsp</w:t>
      </w:r>
      <w:r w:rsidRPr="00A6475E">
        <w:rPr>
          <w:rFonts w:hint="eastAsia"/>
          <w:lang w:val="da-DK"/>
        </w:rPr>
        <w:t>&gt;</w:t>
      </w:r>
    </w:p>
    <w:p w:rsidR="005041A8" w:rsidRDefault="00227BF0" w:rsidP="005041A8">
      <w:pPr>
        <w:ind w:leftChars="100" w:left="210"/>
      </w:pPr>
      <w:r w:rsidRPr="00A6475E">
        <w:rPr>
          <w:lang w:val="de-DE"/>
        </w:rPr>
        <w:t xml:space="preserve">  </w:t>
      </w:r>
      <w:r w:rsidRPr="00A6475E">
        <w:t>&lt;</w:t>
      </w:r>
      <w:r w:rsidRPr="00A6475E">
        <w:rPr>
          <w:rFonts w:hint="eastAsia"/>
          <w:lang w:val="fr-FR"/>
        </w:rPr>
        <w:t xml:space="preserve"> </w:t>
      </w:r>
      <w:r w:rsidRPr="00A6475E">
        <w:rPr>
          <w:rFonts w:hint="eastAsia"/>
        </w:rPr>
        <w:t>v</w:t>
      </w:r>
      <w:r w:rsidRPr="00A6475E">
        <w:t>ersion &gt;</w:t>
      </w:r>
      <w:r w:rsidR="00A3706D">
        <w:rPr>
          <w:rFonts w:hint="eastAsia"/>
        </w:rPr>
        <w:t>01.01</w:t>
      </w:r>
      <w:r w:rsidRPr="00A6475E">
        <w:t>&lt;/</w:t>
      </w:r>
      <w:r w:rsidRPr="00A6475E">
        <w:rPr>
          <w:rFonts w:hint="eastAsia"/>
        </w:rPr>
        <w:t xml:space="preserve"> v</w:t>
      </w:r>
      <w:r w:rsidRPr="00A6475E">
        <w:t>ersion &gt;</w:t>
      </w:r>
    </w:p>
    <w:p w:rsidR="0048519B" w:rsidRDefault="00C34AB6" w:rsidP="00E8412E">
      <w:pPr>
        <w:ind w:leftChars="100" w:left="210"/>
      </w:pPr>
      <w:r>
        <w:rPr>
          <w:rFonts w:hint="eastAsia"/>
        </w:rPr>
        <w:t xml:space="preserve">  &lt;userID&gt;100001&lt;/userID&gt;</w:t>
      </w:r>
    </w:p>
    <w:p w:rsidR="00C6422C" w:rsidRPr="00A6475E" w:rsidRDefault="00C6422C" w:rsidP="00C6422C">
      <w:r w:rsidRPr="00A6475E">
        <w:rPr>
          <w:lang w:val="de-DE"/>
        </w:rPr>
        <w:t xml:space="preserve">  </w:t>
      </w:r>
      <w:r>
        <w:rPr>
          <w:rFonts w:hint="eastAsia"/>
          <w:lang w:val="de-DE"/>
        </w:rPr>
        <w:t xml:space="preserve">  </w:t>
      </w:r>
      <w:r w:rsidRPr="00A6475E">
        <w:t>&lt;</w:t>
      </w:r>
      <w:r>
        <w:rPr>
          <w:rFonts w:hint="eastAsia"/>
          <w:lang w:val="fr-FR"/>
        </w:rPr>
        <w:t>userAccount</w:t>
      </w:r>
      <w:r w:rsidRPr="00A6475E">
        <w:t>&gt;</w:t>
      </w:r>
      <w:r w:rsidR="004D40F5">
        <w:t>00</w:t>
      </w:r>
      <w:r w:rsidR="004D40F5">
        <w:rPr>
          <w:rFonts w:hint="eastAsia"/>
        </w:rPr>
        <w:t>01666@vmall.com</w:t>
      </w:r>
      <w:r w:rsidR="004D40F5" w:rsidRPr="00A6475E">
        <w:t xml:space="preserve"> </w:t>
      </w:r>
      <w:r w:rsidRPr="00A6475E">
        <w:t>&lt;/</w:t>
      </w:r>
      <w:r>
        <w:rPr>
          <w:rFonts w:hint="eastAsia"/>
          <w:lang w:val="fr-FR"/>
        </w:rPr>
        <w:t>userAccount</w:t>
      </w:r>
      <w:r w:rsidRPr="00A6475E">
        <w:t xml:space="preserve"> &gt;</w:t>
      </w:r>
    </w:p>
    <w:p w:rsidR="00A6475E" w:rsidRPr="00A6475E" w:rsidRDefault="00A6475E" w:rsidP="00E8412E">
      <w:pPr>
        <w:ind w:leftChars="100" w:left="210"/>
      </w:pPr>
      <w:r w:rsidRPr="00A6475E">
        <w:rPr>
          <w:rFonts w:hint="eastAsia"/>
        </w:rPr>
        <w:t>&lt;/</w:t>
      </w:r>
      <w:r w:rsidR="00C34AB6">
        <w:rPr>
          <w:rFonts w:hint="eastAsia"/>
          <w:bCs/>
          <w:lang w:val="da-DK"/>
        </w:rPr>
        <w:t>R</w:t>
      </w:r>
      <w:r w:rsidR="00C34AB6" w:rsidRPr="00A6475E">
        <w:rPr>
          <w:bCs/>
          <w:lang w:val="da-DK"/>
        </w:rPr>
        <w:t>egister</w:t>
      </w:r>
      <w:r w:rsidR="00C34AB6">
        <w:rPr>
          <w:rFonts w:hint="eastAsia"/>
          <w:bCs/>
          <w:lang w:val="da-DK"/>
        </w:rPr>
        <w:t>CloudAccountRsp</w:t>
      </w:r>
      <w:r w:rsidRPr="00A6475E">
        <w:rPr>
          <w:rFonts w:hint="eastAsia"/>
        </w:rPr>
        <w:t>&gt;</w:t>
      </w:r>
    </w:p>
    <w:p w:rsidR="00A6475E" w:rsidRDefault="00E8412E" w:rsidP="00A6475E">
      <w:pPr>
        <w:rPr>
          <w:lang w:val="fr-FR"/>
        </w:rPr>
      </w:pPr>
      <w:r>
        <w:rPr>
          <w:rFonts w:hint="eastAsia"/>
          <w:lang w:val="fr-FR"/>
        </w:rPr>
        <w:t>&lt;/result&gt;</w:t>
      </w:r>
    </w:p>
    <w:p w:rsidR="00AD260C" w:rsidRPr="00A6475E" w:rsidRDefault="00AD260C" w:rsidP="00407B6C">
      <w:pPr>
        <w:pStyle w:val="41"/>
      </w:pPr>
      <w:r>
        <w:rPr>
          <w:rFonts w:hint="eastAsia"/>
        </w:rPr>
        <w:t>优化</w:t>
      </w:r>
      <w:r w:rsidRPr="00A6475E">
        <w:rPr>
          <w:rFonts w:hint="eastAsia"/>
        </w:rPr>
        <w:t>协议</w:t>
      </w:r>
      <w:r>
        <w:rPr>
          <w:rFonts w:hint="eastAsia"/>
        </w:rPr>
        <w:t>(</w:t>
      </w:r>
      <w:r>
        <w:rPr>
          <w:rFonts w:hint="eastAsia"/>
        </w:rPr>
        <w:t>带登录功能</w:t>
      </w:r>
      <w:r>
        <w:rPr>
          <w:rFonts w:hint="eastAsia"/>
        </w:rPr>
        <w:t>)</w:t>
      </w:r>
      <w:r w:rsidR="00626BE5">
        <w:rPr>
          <w:rFonts w:hint="eastAsia"/>
        </w:rPr>
        <w:t>---</w:t>
      </w:r>
      <w:r w:rsidR="00626BE5">
        <w:rPr>
          <w:rFonts w:hint="eastAsia"/>
        </w:rPr>
        <w:t>暂不实现</w:t>
      </w:r>
    </w:p>
    <w:p w:rsidR="00AD260C" w:rsidRPr="00A6475E" w:rsidRDefault="00AD260C" w:rsidP="00AD260C">
      <w:pPr>
        <w:numPr>
          <w:ilvl w:val="0"/>
          <w:numId w:val="22"/>
        </w:numPr>
        <w:tabs>
          <w:tab w:val="num" w:pos="0"/>
        </w:tabs>
        <w:rPr>
          <w:b/>
        </w:rPr>
      </w:pPr>
      <w:r w:rsidRPr="00A6475E">
        <w:rPr>
          <w:rFonts w:hint="eastAsia"/>
          <w:b/>
        </w:rPr>
        <w:t>请求消息示例</w:t>
      </w:r>
      <w:r w:rsidR="004B66D0">
        <w:rPr>
          <w:rFonts w:hint="eastAsia"/>
          <w:b/>
        </w:rPr>
        <w:t>(URL encode</w:t>
      </w:r>
      <w:r w:rsidR="004B66D0">
        <w:rPr>
          <w:rFonts w:hint="eastAsia"/>
          <w:b/>
        </w:rPr>
        <w:t>编码</w:t>
      </w:r>
      <w:r w:rsidR="004B66D0">
        <w:rPr>
          <w:rFonts w:hint="eastAsia"/>
          <w:b/>
        </w:rPr>
        <w:t>)</w:t>
      </w:r>
    </w:p>
    <w:p w:rsidR="00AD260C" w:rsidRPr="00A6475E" w:rsidRDefault="00AD260C" w:rsidP="00AD260C">
      <w:r w:rsidRPr="00A6475E">
        <w:t>POST</w:t>
      </w:r>
      <w:r w:rsidRPr="00A6475E">
        <w:rPr>
          <w:rFonts w:hint="eastAsia"/>
        </w:rPr>
        <w:t xml:space="preserve"> </w:t>
      </w:r>
      <w:r w:rsidRPr="00A6475E">
        <w:t>http</w:t>
      </w:r>
      <w:r w:rsidR="00285A72">
        <w:rPr>
          <w:rFonts w:hint="eastAsia"/>
        </w:rPr>
        <w:t>s</w:t>
      </w:r>
      <w:r w:rsidRPr="00A6475E">
        <w:t>://host:port/</w:t>
      </w:r>
      <w:r>
        <w:rPr>
          <w:rFonts w:hint="eastAsia"/>
        </w:rPr>
        <w:t>AccountServer</w:t>
      </w:r>
      <w:r w:rsidRPr="00A6475E">
        <w:t>/I</w:t>
      </w:r>
      <w:r>
        <w:rPr>
          <w:rFonts w:hint="eastAsia"/>
        </w:rPr>
        <w:t>UserInfoMng/</w:t>
      </w:r>
      <w:r w:rsidRPr="00A6475E">
        <w:t>register</w:t>
      </w:r>
      <w:r>
        <w:rPr>
          <w:rFonts w:hint="eastAsia"/>
        </w:rPr>
        <w:t xml:space="preserve"> </w:t>
      </w:r>
      <w:r w:rsidRPr="00A6475E">
        <w:t xml:space="preserve"> HTTP</w:t>
      </w:r>
      <w:r w:rsidR="00114DB8">
        <w:rPr>
          <w:rFonts w:hint="eastAsia"/>
        </w:rPr>
        <w:t>S</w:t>
      </w:r>
      <w:r w:rsidRPr="00A6475E">
        <w:t>/1.1</w:t>
      </w:r>
    </w:p>
    <w:p w:rsidR="00273452" w:rsidRDefault="00273452" w:rsidP="00273452">
      <w:pPr>
        <w:rPr>
          <w:i/>
        </w:rPr>
      </w:pPr>
      <w:r w:rsidRPr="00A6475E">
        <w:rPr>
          <w:i/>
        </w:rPr>
        <w:t>Authorization</w:t>
      </w:r>
      <w:r w:rsidRPr="00A6475E">
        <w:rPr>
          <w:rFonts w:hint="eastAsia"/>
          <w:i/>
        </w:rPr>
        <w:t>:</w:t>
      </w:r>
      <w:r w:rsidRPr="00A6475E">
        <w:rPr>
          <w:i/>
        </w:rPr>
        <w:t xml:space="preserve"> </w:t>
      </w:r>
      <w:r>
        <w:rPr>
          <w:rFonts w:hint="eastAsia"/>
          <w:i/>
        </w:rPr>
        <w:t>当前时间</w:t>
      </w:r>
      <w:r>
        <w:rPr>
          <w:rFonts w:hint="eastAsia"/>
          <w:i/>
        </w:rPr>
        <w:t>(</w:t>
      </w:r>
      <w:r>
        <w:rPr>
          <w:rFonts w:hint="eastAsia"/>
          <w:i/>
        </w:rPr>
        <w:t>单位</w:t>
      </w:r>
      <w:r>
        <w:rPr>
          <w:rFonts w:hint="eastAsia"/>
          <w:i/>
        </w:rPr>
        <w:t>ms)</w:t>
      </w:r>
    </w:p>
    <w:p w:rsidR="00AD260C" w:rsidRPr="00A6475E" w:rsidRDefault="00AD260C" w:rsidP="00AD260C"/>
    <w:p w:rsidR="00AD260C" w:rsidRDefault="00AD260C" w:rsidP="00AD260C">
      <w:pPr>
        <w:rPr>
          <w:lang w:val="de-DE"/>
        </w:rPr>
      </w:pPr>
      <w:r>
        <w:rPr>
          <w:rFonts w:hint="eastAsia"/>
          <w:lang w:val="de-DE"/>
        </w:rPr>
        <w:t>消息体：</w:t>
      </w:r>
    </w:p>
    <w:p w:rsidR="0036045D" w:rsidRPr="00BB213E" w:rsidRDefault="0036045D" w:rsidP="0036045D">
      <w:pPr>
        <w:rPr>
          <w:lang w:val="de-DE"/>
        </w:rPr>
      </w:pPr>
      <w:r w:rsidRPr="00BB213E">
        <w:rPr>
          <w:lang w:val="de-DE"/>
        </w:rPr>
        <w:t>acT=0&amp;ac=008613677777777&amp;pw=DFSFSDFSAFDSDFSDFASDFASDFSDFSDAD</w:t>
      </w:r>
    </w:p>
    <w:p w:rsidR="0036045D" w:rsidRPr="00BB213E" w:rsidRDefault="0036045D" w:rsidP="0036045D">
      <w:pPr>
        <w:rPr>
          <w:lang w:val="de-DE"/>
        </w:rPr>
      </w:pPr>
      <w:r w:rsidRPr="00BB213E">
        <w:rPr>
          <w:lang w:val="de-DE"/>
        </w:rPr>
        <w:t>&amp;dvT=0&amp;dvID=DFSFSDFSAFDSDFSDFASDFASDFSDFSDAD</w:t>
      </w:r>
    </w:p>
    <w:p w:rsidR="0036045D" w:rsidRPr="00BB213E" w:rsidRDefault="0036045D" w:rsidP="0036045D">
      <w:pPr>
        <w:rPr>
          <w:lang w:val="de-DE"/>
        </w:rPr>
      </w:pPr>
      <w:r w:rsidRPr="00BB213E">
        <w:rPr>
          <w:lang w:val="de-DE"/>
        </w:rPr>
        <w:t>&amp;tmT=</w:t>
      </w:r>
      <w:r w:rsidR="008D6521">
        <w:rPr>
          <w:lang w:val="de-DE"/>
        </w:rPr>
        <w:t>c8801</w:t>
      </w:r>
      <w:r w:rsidRPr="00BB213E">
        <w:rPr>
          <w:lang w:val="de-DE"/>
        </w:rPr>
        <w:t>&amp;clT=0&amp;cn=3000001&amp;os=andriod 2.6&amp;pl=46000</w:t>
      </w:r>
    </w:p>
    <w:p w:rsidR="0036045D" w:rsidRDefault="0036045D" w:rsidP="0036045D">
      <w:pPr>
        <w:rPr>
          <w:lang w:val="de-DE"/>
        </w:rPr>
      </w:pPr>
      <w:r w:rsidRPr="00BB213E">
        <w:rPr>
          <w:lang w:val="de-DE"/>
        </w:rPr>
        <w:t>&amp;app=com.huawei.hwid&amp;sc=DFSFSDFSAFDSDFSDFASDFASDFSDFSDAD</w:t>
      </w:r>
    </w:p>
    <w:p w:rsidR="001D1897" w:rsidRPr="002A1490" w:rsidRDefault="00BB1C09" w:rsidP="0036045D">
      <w:pPr>
        <w:rPr>
          <w:rFonts w:ascii="Verdana" w:hAnsi="Verdana"/>
          <w:lang w:val="de-DE"/>
        </w:rPr>
      </w:pPr>
      <w:r w:rsidRPr="00BB1C09">
        <w:rPr>
          <w:b/>
          <w:bCs/>
          <w:lang w:val="de-DE"/>
        </w:rPr>
        <w:t>&amp;</w:t>
      </w:r>
      <w:r w:rsidR="00AD260C">
        <w:rPr>
          <w:rFonts w:hint="eastAsia"/>
          <w:lang w:val="fr-FR"/>
        </w:rPr>
        <w:t>a</w:t>
      </w:r>
      <w:r w:rsidR="00AD260C" w:rsidRPr="00807218">
        <w:rPr>
          <w:rFonts w:hint="eastAsia"/>
          <w:lang w:val="fr-FR"/>
        </w:rPr>
        <w:t>u</w:t>
      </w:r>
      <w:r w:rsidR="00AD260C">
        <w:rPr>
          <w:rFonts w:hint="eastAsia"/>
          <w:lang w:val="fr-FR"/>
        </w:rPr>
        <w:t>=1243565</w:t>
      </w:r>
      <w:r w:rsidR="00B22A97">
        <w:rPr>
          <w:rFonts w:hint="eastAsia"/>
          <w:lang w:val="fr-FR"/>
        </w:rPr>
        <w:t>&amp;lang=cn</w:t>
      </w:r>
    </w:p>
    <w:p w:rsidR="00AD260C" w:rsidRDefault="0004697B" w:rsidP="0004697B">
      <w:pPr>
        <w:rPr>
          <w:lang w:val="fr-FR"/>
        </w:rPr>
      </w:pPr>
      <w:r>
        <w:rPr>
          <w:rFonts w:hint="eastAsia"/>
          <w:lang w:val="fr-FR"/>
        </w:rPr>
        <w:t>注</w:t>
      </w:r>
      <w:r>
        <w:rPr>
          <w:rFonts w:hint="eastAsia"/>
          <w:lang w:val="fr-FR"/>
        </w:rPr>
        <w:t>1</w:t>
      </w:r>
      <w:r>
        <w:rPr>
          <w:rFonts w:hint="eastAsia"/>
          <w:lang w:val="fr-FR"/>
        </w:rPr>
        <w:t>：</w:t>
      </w:r>
      <w:r w:rsidR="0036045D">
        <w:rPr>
          <w:rFonts w:hint="eastAsia"/>
          <w:lang w:val="fr-FR"/>
        </w:rPr>
        <w:t xml:space="preserve"> </w:t>
      </w:r>
      <w:r>
        <w:rPr>
          <w:rFonts w:hint="eastAsia"/>
          <w:lang w:val="fr-FR"/>
        </w:rPr>
        <w:t>appID</w:t>
      </w:r>
      <w:r>
        <w:rPr>
          <w:rFonts w:hint="eastAsia"/>
          <w:lang w:val="fr-FR"/>
        </w:rPr>
        <w:t>、</w:t>
      </w:r>
      <w:r>
        <w:rPr>
          <w:rFonts w:hint="eastAsia"/>
          <w:lang w:val="fr-FR"/>
        </w:rPr>
        <w:t>devType</w:t>
      </w:r>
      <w:r>
        <w:rPr>
          <w:rFonts w:hint="eastAsia"/>
          <w:lang w:val="fr-FR"/>
        </w:rPr>
        <w:t>、</w:t>
      </w:r>
      <w:r>
        <w:rPr>
          <w:rFonts w:hint="eastAsia"/>
          <w:lang w:val="fr-FR"/>
        </w:rPr>
        <w:t>devID</w:t>
      </w:r>
      <w:r>
        <w:rPr>
          <w:rFonts w:hint="eastAsia"/>
          <w:lang w:val="fr-FR"/>
        </w:rPr>
        <w:t>、</w:t>
      </w:r>
      <w:r>
        <w:rPr>
          <w:rFonts w:hint="eastAsia"/>
          <w:lang w:val="fr-FR"/>
        </w:rPr>
        <w:t>termType</w:t>
      </w:r>
      <w:r>
        <w:rPr>
          <w:rFonts w:hint="eastAsia"/>
          <w:lang w:val="fr-FR"/>
        </w:rPr>
        <w:t>、</w:t>
      </w:r>
      <w:r>
        <w:rPr>
          <w:rFonts w:hint="eastAsia"/>
          <w:lang w:val="fr-FR"/>
        </w:rPr>
        <w:t>secretDigest</w:t>
      </w:r>
      <w:r>
        <w:rPr>
          <w:rFonts w:hint="eastAsia"/>
          <w:lang w:val="fr-FR"/>
        </w:rPr>
        <w:t>为登录所需参数</w:t>
      </w:r>
      <w:r w:rsidR="00D038BE">
        <w:rPr>
          <w:rFonts w:hint="eastAsia"/>
          <w:lang w:val="fr-FR"/>
        </w:rPr>
        <w:t>，请参考登录接口；</w:t>
      </w:r>
      <w:r w:rsidR="00853901">
        <w:rPr>
          <w:rFonts w:hint="eastAsia"/>
          <w:lang w:val="fr-FR"/>
        </w:rPr>
        <w:t>AS</w:t>
      </w:r>
      <w:r w:rsidR="00853901">
        <w:rPr>
          <w:rFonts w:hint="eastAsia"/>
          <w:lang w:val="fr-FR"/>
        </w:rPr>
        <w:t>优化注册接口才填写这些参数</w:t>
      </w:r>
      <w:r>
        <w:rPr>
          <w:rFonts w:hint="eastAsia"/>
          <w:lang w:val="fr-FR"/>
        </w:rPr>
        <w:t>。</w:t>
      </w:r>
    </w:p>
    <w:p w:rsidR="002B4B5C" w:rsidRDefault="002B4B5C" w:rsidP="0004697B">
      <w:pPr>
        <w:rPr>
          <w:lang w:val="fr-FR"/>
        </w:rPr>
      </w:pPr>
      <w:r>
        <w:rPr>
          <w:rFonts w:hint="eastAsia"/>
          <w:lang w:val="fr-FR"/>
        </w:rPr>
        <w:t>注</w:t>
      </w:r>
      <w:r w:rsidR="00285A72">
        <w:rPr>
          <w:rFonts w:hint="eastAsia"/>
          <w:lang w:val="fr-FR"/>
        </w:rPr>
        <w:t>2</w:t>
      </w:r>
      <w:r>
        <w:rPr>
          <w:rFonts w:hint="eastAsia"/>
          <w:lang w:val="fr-FR"/>
        </w:rPr>
        <w:t>：</w:t>
      </w:r>
      <w:r w:rsidR="00B22A97">
        <w:rPr>
          <w:rFonts w:hint="eastAsia"/>
          <w:lang w:val="fr-FR"/>
        </w:rPr>
        <w:t>AS</w:t>
      </w:r>
      <w:r>
        <w:rPr>
          <w:rFonts w:hint="eastAsia"/>
          <w:lang w:val="fr-FR"/>
        </w:rPr>
        <w:t>完成注册后，调登录功能，自动完成登录，避免客户端多一次交互。</w:t>
      </w:r>
    </w:p>
    <w:p w:rsidR="00961A42" w:rsidRDefault="00961A42" w:rsidP="0004697B">
      <w:pPr>
        <w:rPr>
          <w:lang w:val="fr-FR"/>
        </w:rPr>
      </w:pPr>
      <w:r>
        <w:rPr>
          <w:rFonts w:hint="eastAsia"/>
          <w:lang w:val="fr-FR"/>
        </w:rPr>
        <w:t>注</w:t>
      </w:r>
      <w:r w:rsidR="00285A72">
        <w:rPr>
          <w:rFonts w:hint="eastAsia"/>
          <w:lang w:val="fr-FR"/>
        </w:rPr>
        <w:t>3</w:t>
      </w:r>
      <w:r>
        <w:rPr>
          <w:rFonts w:hint="eastAsia"/>
          <w:lang w:val="fr-FR"/>
        </w:rPr>
        <w:t>：本接口缩写参数与</w:t>
      </w:r>
      <w:r>
        <w:rPr>
          <w:rFonts w:hint="eastAsia"/>
          <w:lang w:val="fr-FR"/>
        </w:rPr>
        <w:t>json</w:t>
      </w:r>
      <w:r>
        <w:rPr>
          <w:rFonts w:hint="eastAsia"/>
          <w:lang w:val="fr-FR"/>
        </w:rPr>
        <w:t>接口参数</w:t>
      </w:r>
      <w:r>
        <w:rPr>
          <w:rFonts w:hint="eastAsia"/>
          <w:lang w:val="fr-FR"/>
        </w:rPr>
        <w:t>(</w:t>
      </w:r>
      <w:r>
        <w:rPr>
          <w:rFonts w:hint="eastAsia"/>
          <w:lang w:val="fr-FR"/>
        </w:rPr>
        <w:t>部分为</w:t>
      </w:r>
      <w:r>
        <w:rPr>
          <w:rFonts w:hint="eastAsia"/>
          <w:lang w:val="fr-FR"/>
        </w:rPr>
        <w:t>userLoginAuth</w:t>
      </w:r>
      <w:r>
        <w:rPr>
          <w:rFonts w:hint="eastAsia"/>
          <w:lang w:val="fr-FR"/>
        </w:rPr>
        <w:t>所需参数</w:t>
      </w:r>
      <w:r>
        <w:rPr>
          <w:rFonts w:hint="eastAsia"/>
          <w:lang w:val="fr-FR"/>
        </w:rPr>
        <w:t>)</w:t>
      </w:r>
      <w:r>
        <w:rPr>
          <w:rFonts w:hint="eastAsia"/>
          <w:lang w:val="fr-FR"/>
        </w:rPr>
        <w:t>对应关系</w:t>
      </w:r>
    </w:p>
    <w:p w:rsidR="00961A42" w:rsidRDefault="00961A42" w:rsidP="00961A42">
      <w:pPr>
        <w:ind w:firstLine="420"/>
        <w:rPr>
          <w:lang w:val="fr-FR"/>
        </w:rPr>
      </w:pPr>
      <w:r>
        <w:rPr>
          <w:rFonts w:hint="eastAsia"/>
          <w:lang w:val="fr-FR"/>
        </w:rPr>
        <w:t>dvT</w:t>
      </w:r>
      <w:r>
        <w:rPr>
          <w:lang w:val="fr-FR"/>
        </w:rPr>
        <w:t> </w:t>
      </w:r>
      <w:r>
        <w:rPr>
          <w:rFonts w:hint="eastAsia"/>
          <w:lang w:val="fr-FR"/>
        </w:rPr>
        <w:t>:deviceInfo.deviceType</w:t>
      </w:r>
      <w:r>
        <w:rPr>
          <w:rFonts w:hint="eastAsia"/>
          <w:lang w:val="fr-FR"/>
        </w:rPr>
        <w:t>、</w:t>
      </w:r>
      <w:r>
        <w:rPr>
          <w:rFonts w:hint="eastAsia"/>
          <w:lang w:val="fr-FR"/>
        </w:rPr>
        <w:t>dvID</w:t>
      </w:r>
      <w:r>
        <w:rPr>
          <w:rFonts w:hint="eastAsia"/>
          <w:lang w:val="fr-FR"/>
        </w:rPr>
        <w:t>：</w:t>
      </w:r>
      <w:r>
        <w:rPr>
          <w:rFonts w:hint="eastAsia"/>
          <w:lang w:val="fr-FR"/>
        </w:rPr>
        <w:t>deviceInfo.deviceID</w:t>
      </w:r>
      <w:r>
        <w:rPr>
          <w:rFonts w:hint="eastAsia"/>
          <w:lang w:val="fr-FR"/>
        </w:rPr>
        <w:t>、</w:t>
      </w:r>
      <w:r>
        <w:rPr>
          <w:rFonts w:hint="eastAsia"/>
          <w:lang w:val="fr-FR"/>
        </w:rPr>
        <w:tab/>
        <w:t>tmT</w:t>
      </w:r>
      <w:r>
        <w:rPr>
          <w:lang w:val="fr-FR"/>
        </w:rPr>
        <w:t> </w:t>
      </w:r>
      <w:r>
        <w:rPr>
          <w:rFonts w:hint="eastAsia"/>
          <w:lang w:val="fr-FR"/>
        </w:rPr>
        <w:t>:deviceInfo.</w:t>
      </w:r>
      <w:r w:rsidRPr="00961A42">
        <w:rPr>
          <w:lang w:val="fr-FR"/>
        </w:rPr>
        <w:t>terminalType</w:t>
      </w:r>
      <w:r>
        <w:rPr>
          <w:rFonts w:hint="eastAsia"/>
          <w:lang w:val="fr-FR"/>
        </w:rPr>
        <w:t>、</w:t>
      </w:r>
    </w:p>
    <w:p w:rsidR="006261DC" w:rsidRDefault="00961A42">
      <w:pPr>
        <w:ind w:firstLine="420"/>
        <w:rPr>
          <w:lang w:val="fr-FR"/>
        </w:rPr>
      </w:pPr>
      <w:r>
        <w:rPr>
          <w:rFonts w:hint="eastAsia"/>
          <w:lang w:val="fr-FR"/>
        </w:rPr>
        <w:t>acT</w:t>
      </w:r>
      <w:r>
        <w:rPr>
          <w:lang w:val="fr-FR"/>
        </w:rPr>
        <w:t> </w:t>
      </w:r>
      <w:r>
        <w:rPr>
          <w:rFonts w:hint="eastAsia"/>
          <w:lang w:val="fr-FR"/>
        </w:rPr>
        <w:t>:accountType</w:t>
      </w:r>
      <w:r>
        <w:rPr>
          <w:rFonts w:hint="eastAsia"/>
          <w:lang w:val="fr-FR"/>
        </w:rPr>
        <w:t>、</w:t>
      </w:r>
      <w:r>
        <w:rPr>
          <w:rFonts w:hint="eastAsia"/>
          <w:lang w:val="fr-FR"/>
        </w:rPr>
        <w:t>ac</w:t>
      </w:r>
      <w:r>
        <w:rPr>
          <w:lang w:val="fr-FR"/>
        </w:rPr>
        <w:t> </w:t>
      </w:r>
      <w:r>
        <w:rPr>
          <w:rFonts w:hint="eastAsia"/>
          <w:lang w:val="fr-FR"/>
        </w:rPr>
        <w:t>:userAccount</w:t>
      </w:r>
      <w:r>
        <w:rPr>
          <w:rFonts w:hint="eastAsia"/>
          <w:lang w:val="fr-FR"/>
        </w:rPr>
        <w:t>、</w:t>
      </w:r>
      <w:r>
        <w:rPr>
          <w:rFonts w:hint="eastAsia"/>
          <w:lang w:val="fr-FR"/>
        </w:rPr>
        <w:tab/>
        <w:t>pw</w:t>
      </w:r>
      <w:r>
        <w:rPr>
          <w:lang w:val="fr-FR"/>
        </w:rPr>
        <w:t> </w:t>
      </w:r>
      <w:r>
        <w:rPr>
          <w:rFonts w:hint="eastAsia"/>
          <w:lang w:val="fr-FR"/>
        </w:rPr>
        <w:t>:password</w:t>
      </w:r>
      <w:r>
        <w:rPr>
          <w:rFonts w:hint="eastAsia"/>
          <w:lang w:val="fr-FR"/>
        </w:rPr>
        <w:t>、</w:t>
      </w:r>
      <w:r>
        <w:rPr>
          <w:rFonts w:hint="eastAsia"/>
          <w:lang w:val="fr-FR"/>
        </w:rPr>
        <w:t>clT</w:t>
      </w:r>
      <w:r>
        <w:rPr>
          <w:lang w:val="fr-FR"/>
        </w:rPr>
        <w:t> </w:t>
      </w:r>
      <w:r>
        <w:rPr>
          <w:rFonts w:hint="eastAsia"/>
          <w:lang w:val="fr-FR"/>
        </w:rPr>
        <w:t>:clientType</w:t>
      </w:r>
      <w:r>
        <w:rPr>
          <w:rFonts w:hint="eastAsia"/>
          <w:lang w:val="fr-FR"/>
        </w:rPr>
        <w:t>、</w:t>
      </w:r>
      <w:r>
        <w:rPr>
          <w:rFonts w:hint="eastAsia"/>
          <w:lang w:val="fr-FR"/>
        </w:rPr>
        <w:t>cn</w:t>
      </w:r>
      <w:r>
        <w:rPr>
          <w:lang w:val="fr-FR"/>
        </w:rPr>
        <w:t> </w:t>
      </w:r>
      <w:r>
        <w:rPr>
          <w:rFonts w:hint="eastAsia"/>
          <w:lang w:val="fr-FR"/>
        </w:rPr>
        <w:t>:registerChannel</w:t>
      </w:r>
      <w:r>
        <w:rPr>
          <w:rFonts w:hint="eastAsia"/>
          <w:lang w:val="fr-FR"/>
        </w:rPr>
        <w:t>、</w:t>
      </w:r>
    </w:p>
    <w:p w:rsidR="006261DC" w:rsidRDefault="00961A42">
      <w:pPr>
        <w:ind w:firstLine="420"/>
        <w:rPr>
          <w:rStyle w:val="webdict1"/>
          <w:rFonts w:asciiTheme="minorEastAsia" w:eastAsiaTheme="minorEastAsia" w:hAnsiTheme="minorEastAsia"/>
          <w:b w:val="0"/>
          <w:color w:val="888888"/>
        </w:rPr>
      </w:pPr>
      <w:r>
        <w:rPr>
          <w:rFonts w:hint="eastAsia"/>
          <w:lang w:val="fr-FR"/>
        </w:rPr>
        <w:t>os</w:t>
      </w:r>
      <w:r>
        <w:rPr>
          <w:lang w:val="fr-FR"/>
        </w:rPr>
        <w:t> </w:t>
      </w:r>
      <w:r>
        <w:rPr>
          <w:rFonts w:hint="eastAsia"/>
          <w:lang w:val="fr-FR"/>
        </w:rPr>
        <w:t>:osVersion</w:t>
      </w:r>
      <w:r>
        <w:rPr>
          <w:rFonts w:hint="eastAsia"/>
          <w:lang w:val="fr-FR"/>
        </w:rPr>
        <w:t>、</w:t>
      </w:r>
      <w:r>
        <w:rPr>
          <w:rFonts w:hint="eastAsia"/>
          <w:lang w:val="fr-FR"/>
        </w:rPr>
        <w:tab/>
        <w:t>pl</w:t>
      </w:r>
      <w:r>
        <w:rPr>
          <w:lang w:val="fr-FR"/>
        </w:rPr>
        <w:t> </w:t>
      </w:r>
      <w:r>
        <w:rPr>
          <w:rFonts w:hint="eastAsia"/>
          <w:lang w:val="fr-FR"/>
        </w:rPr>
        <w:t>:plmn</w:t>
      </w:r>
      <w:r>
        <w:rPr>
          <w:rFonts w:hint="eastAsia"/>
          <w:lang w:val="fr-FR"/>
        </w:rPr>
        <w:t>、</w:t>
      </w:r>
      <w:r>
        <w:rPr>
          <w:rFonts w:hint="eastAsia"/>
          <w:lang w:val="fr-FR"/>
        </w:rPr>
        <w:tab/>
      </w:r>
      <w:r>
        <w:rPr>
          <w:rFonts w:hint="eastAsia"/>
          <w:lang w:val="fr-FR"/>
        </w:rPr>
        <w:tab/>
        <w:t>app</w:t>
      </w:r>
      <w:r>
        <w:rPr>
          <w:lang w:val="fr-FR"/>
        </w:rPr>
        <w:t> </w:t>
      </w:r>
      <w:r>
        <w:rPr>
          <w:rFonts w:hint="eastAsia"/>
          <w:lang w:val="fr-FR"/>
        </w:rPr>
        <w:t>:appID</w:t>
      </w:r>
      <w:r>
        <w:rPr>
          <w:rFonts w:hint="eastAsia"/>
          <w:lang w:val="fr-FR"/>
        </w:rPr>
        <w:t>、</w:t>
      </w:r>
      <w:r>
        <w:rPr>
          <w:rFonts w:hint="eastAsia"/>
          <w:lang w:val="fr-FR"/>
        </w:rPr>
        <w:tab/>
        <w:t>sc</w:t>
      </w:r>
      <w:r>
        <w:rPr>
          <w:lang w:val="fr-FR"/>
        </w:rPr>
        <w:t> </w:t>
      </w:r>
      <w:r>
        <w:rPr>
          <w:rFonts w:hint="eastAsia"/>
          <w:lang w:val="fr-FR"/>
        </w:rPr>
        <w:t>:</w:t>
      </w:r>
      <w:r w:rsidRPr="00961A42">
        <w:rPr>
          <w:rStyle w:val="webdict1"/>
          <w:rFonts w:asciiTheme="minorEastAsia" w:eastAsiaTheme="minorEastAsia" w:hAnsiTheme="minorEastAsia" w:hint="eastAsia"/>
          <w:b w:val="0"/>
          <w:color w:val="888888"/>
        </w:rPr>
        <w:t xml:space="preserve"> </w:t>
      </w:r>
      <w:r w:rsidRPr="00CB0D33">
        <w:rPr>
          <w:rStyle w:val="webdict1"/>
          <w:rFonts w:asciiTheme="minorEastAsia" w:eastAsiaTheme="minorEastAsia" w:hAnsiTheme="minorEastAsia" w:hint="eastAsia"/>
          <w:b w:val="0"/>
          <w:color w:val="888888"/>
        </w:rPr>
        <w:t>secretDigest</w:t>
      </w:r>
      <w:r>
        <w:rPr>
          <w:rStyle w:val="webdict1"/>
          <w:rFonts w:asciiTheme="minorEastAsia" w:eastAsiaTheme="minorEastAsia" w:hAnsiTheme="minorEastAsia" w:hint="eastAsia"/>
          <w:b w:val="0"/>
          <w:color w:val="888888"/>
        </w:rPr>
        <w:t>、au:authCode</w:t>
      </w:r>
    </w:p>
    <w:p w:rsidR="00B22A97" w:rsidRDefault="00B22A97">
      <w:pPr>
        <w:ind w:firstLine="420"/>
        <w:rPr>
          <w:lang w:val="fr-FR"/>
        </w:rPr>
      </w:pPr>
      <w:r>
        <w:rPr>
          <w:rStyle w:val="webdict1"/>
          <w:rFonts w:asciiTheme="minorEastAsia" w:eastAsiaTheme="minorEastAsia" w:hAnsiTheme="minorEastAsia" w:hint="eastAsia"/>
          <w:b w:val="0"/>
          <w:color w:val="888888"/>
        </w:rPr>
        <w:t>lang:userinfo.language</w:t>
      </w:r>
      <w:r w:rsidR="00626BE5">
        <w:rPr>
          <w:rStyle w:val="webdict1"/>
          <w:rFonts w:asciiTheme="minorEastAsia" w:eastAsiaTheme="minorEastAsia" w:hAnsiTheme="minorEastAsia" w:hint="eastAsia"/>
          <w:b w:val="0"/>
          <w:color w:val="888888"/>
        </w:rPr>
        <w:t>Code</w:t>
      </w:r>
    </w:p>
    <w:p w:rsidR="0004697B" w:rsidRPr="00722D74" w:rsidRDefault="0004697B" w:rsidP="00AD260C">
      <w:pPr>
        <w:ind w:leftChars="100" w:left="210"/>
        <w:rPr>
          <w:lang w:val="fr-FR"/>
        </w:rPr>
      </w:pPr>
    </w:p>
    <w:p w:rsidR="00AD260C" w:rsidRPr="00A6475E" w:rsidRDefault="00AD260C" w:rsidP="00AD260C">
      <w:pPr>
        <w:numPr>
          <w:ilvl w:val="0"/>
          <w:numId w:val="22"/>
        </w:numPr>
        <w:tabs>
          <w:tab w:val="num" w:pos="0"/>
        </w:tabs>
        <w:rPr>
          <w:b/>
        </w:rPr>
      </w:pPr>
      <w:r w:rsidRPr="00A6475E">
        <w:rPr>
          <w:rFonts w:hint="eastAsia"/>
          <w:b/>
        </w:rPr>
        <w:t>响应消息</w:t>
      </w:r>
      <w:r w:rsidR="004B66D0">
        <w:rPr>
          <w:rFonts w:hint="eastAsia"/>
          <w:b/>
        </w:rPr>
        <w:t>(URL encode</w:t>
      </w:r>
      <w:r w:rsidR="004B66D0">
        <w:rPr>
          <w:rFonts w:hint="eastAsia"/>
          <w:b/>
        </w:rPr>
        <w:t>编码</w:t>
      </w:r>
      <w:r w:rsidR="004B66D0">
        <w:rPr>
          <w:rFonts w:hint="eastAsia"/>
          <w:b/>
        </w:rPr>
        <w:t>)</w:t>
      </w:r>
    </w:p>
    <w:p w:rsidR="00B91F27" w:rsidRDefault="00AD07BB" w:rsidP="00A6475E">
      <w:hyperlink r:id="rId13" w:history="1">
        <w:r w:rsidR="004D40F5" w:rsidRPr="00611DBA">
          <w:rPr>
            <w:rStyle w:val="aa"/>
            <w:rFonts w:hint="eastAsia"/>
          </w:rPr>
          <w:t>resultCode</w:t>
        </w:r>
        <w:r w:rsidR="004D40F5" w:rsidRPr="00611DBA">
          <w:rPr>
            <w:rStyle w:val="aa"/>
          </w:rPr>
          <w:t>=0</w:t>
        </w:r>
        <w:r w:rsidR="004D40F5" w:rsidRPr="00611DBA">
          <w:rPr>
            <w:rStyle w:val="aa"/>
            <w:rFonts w:ascii="宋体" w:hAnsi="宋体" w:cs="宋体" w:hint="eastAsia"/>
          </w:rPr>
          <w:t>&amp;</w:t>
        </w:r>
        <w:r w:rsidR="004D40F5" w:rsidRPr="00611DBA">
          <w:rPr>
            <w:rStyle w:val="aa"/>
            <w:rFonts w:hint="eastAsia"/>
          </w:rPr>
          <w:t>userID=100001&amp;acct=</w:t>
        </w:r>
        <w:r w:rsidR="004D40F5" w:rsidRPr="00611DBA">
          <w:rPr>
            <w:rStyle w:val="aa"/>
          </w:rPr>
          <w:t>00</w:t>
        </w:r>
        <w:r w:rsidR="004D40F5" w:rsidRPr="00611DBA">
          <w:rPr>
            <w:rStyle w:val="aa"/>
            <w:rFonts w:hint="eastAsia"/>
          </w:rPr>
          <w:t>01666@vmall.com&amp;</w:t>
        </w:r>
        <w:r w:rsidR="004D40F5" w:rsidRPr="00611DBA">
          <w:rPr>
            <w:rStyle w:val="aa"/>
            <w:rFonts w:hint="eastAsia"/>
            <w:lang w:val="fr-FR"/>
          </w:rPr>
          <w:t>TGC=</w:t>
        </w:r>
        <w:r w:rsidR="004D40F5" w:rsidRPr="00611DBA">
          <w:rPr>
            <w:rStyle w:val="aa"/>
            <w:rFonts w:hint="eastAsia"/>
          </w:rPr>
          <w:t>XDSDFAESREGGD</w:t>
        </w:r>
      </w:hyperlink>
      <w:r w:rsidR="00BD7E97">
        <w:rPr>
          <w:rFonts w:hint="eastAsia"/>
        </w:rPr>
        <w:t>&amp;siteID=1</w:t>
      </w:r>
      <w:r w:rsidR="00C41FF0">
        <w:rPr>
          <w:rFonts w:hint="eastAsia"/>
        </w:rPr>
        <w:t>&amp;</w:t>
      </w:r>
      <w:r w:rsidR="00C41FF0">
        <w:rPr>
          <w:rFonts w:hint="eastAsia"/>
          <w:lang w:val="fr-FR"/>
        </w:rPr>
        <w:t>ifDevBindAcct=1</w:t>
      </w:r>
    </w:p>
    <w:p w:rsidR="004D40F5" w:rsidRDefault="004D40F5" w:rsidP="00A6475E">
      <w:r>
        <w:rPr>
          <w:rFonts w:hint="eastAsia"/>
        </w:rPr>
        <w:t>注：</w:t>
      </w:r>
      <w:r>
        <w:rPr>
          <w:rFonts w:hint="eastAsia"/>
        </w:rPr>
        <w:t>TGC</w:t>
      </w:r>
      <w:r>
        <w:rPr>
          <w:rFonts w:hint="eastAsia"/>
        </w:rPr>
        <w:t>是登录返回的参数，使用临时密钥加密；</w:t>
      </w:r>
      <w:r>
        <w:rPr>
          <w:rFonts w:hint="eastAsia"/>
        </w:rPr>
        <w:t>AS</w:t>
      </w:r>
      <w:r>
        <w:rPr>
          <w:rFonts w:hint="eastAsia"/>
        </w:rPr>
        <w:t>优化注册接口</w:t>
      </w:r>
      <w:r w:rsidR="00961A42">
        <w:rPr>
          <w:rFonts w:hint="eastAsia"/>
        </w:rPr>
        <w:t>，同时完成登录，所以</w:t>
      </w:r>
      <w:r>
        <w:rPr>
          <w:rFonts w:hint="eastAsia"/>
        </w:rPr>
        <w:t>返回</w:t>
      </w:r>
      <w:r w:rsidR="00961A42">
        <w:rPr>
          <w:rFonts w:hint="eastAsia"/>
        </w:rPr>
        <w:t>TGC</w:t>
      </w:r>
      <w:r>
        <w:rPr>
          <w:rFonts w:hint="eastAsia"/>
        </w:rPr>
        <w:t>参数。</w:t>
      </w:r>
    </w:p>
    <w:p w:rsidR="005B4C2E" w:rsidRDefault="005B4C2E" w:rsidP="00A6475E"/>
    <w:p w:rsidR="005B4C2E" w:rsidRPr="00013605" w:rsidRDefault="005B4C2E" w:rsidP="005B4C2E">
      <w:pPr>
        <w:numPr>
          <w:ilvl w:val="0"/>
          <w:numId w:val="22"/>
        </w:numPr>
        <w:tabs>
          <w:tab w:val="num" w:pos="0"/>
        </w:tabs>
        <w:rPr>
          <w:b/>
        </w:rPr>
      </w:pPr>
      <w:r>
        <w:rPr>
          <w:rFonts w:hint="eastAsia"/>
          <w:b/>
        </w:rPr>
        <w:t>异常</w:t>
      </w:r>
      <w:r w:rsidRPr="00A6475E">
        <w:rPr>
          <w:rFonts w:hint="eastAsia"/>
          <w:b/>
        </w:rPr>
        <w:t>响应消息</w:t>
      </w:r>
      <w:r>
        <w:rPr>
          <w:rFonts w:hint="eastAsia"/>
          <w:b/>
        </w:rPr>
        <w:t>(URL encode</w:t>
      </w:r>
      <w:r>
        <w:rPr>
          <w:rFonts w:hint="eastAsia"/>
          <w:b/>
        </w:rPr>
        <w:t>编码</w:t>
      </w:r>
      <w:r>
        <w:rPr>
          <w:rFonts w:hint="eastAsia"/>
          <w:b/>
        </w:rPr>
        <w:t>)</w:t>
      </w:r>
    </w:p>
    <w:p w:rsidR="005B4C2E" w:rsidRPr="004B66D0" w:rsidRDefault="00AD07BB" w:rsidP="005B4C2E">
      <w:hyperlink r:id="rId14" w:history="1">
        <w:r w:rsidR="005B4C2E" w:rsidRPr="00611DBA">
          <w:rPr>
            <w:rStyle w:val="aa"/>
            <w:rFonts w:hint="eastAsia"/>
          </w:rPr>
          <w:t>resultCode</w:t>
        </w:r>
        <w:r w:rsidR="005B4C2E" w:rsidRPr="00611DBA">
          <w:rPr>
            <w:rStyle w:val="aa"/>
          </w:rPr>
          <w:t>=</w:t>
        </w:r>
        <w:r w:rsidR="005B4C2E">
          <w:rPr>
            <w:rStyle w:val="aa"/>
            <w:rFonts w:hint="eastAsia"/>
          </w:rPr>
          <w:t>701000021</w:t>
        </w:r>
        <w:r w:rsidR="005B4C2E" w:rsidRPr="00611DBA">
          <w:rPr>
            <w:rStyle w:val="aa"/>
            <w:rFonts w:ascii="宋体" w:hAnsi="宋体" w:cs="宋体" w:hint="eastAsia"/>
          </w:rPr>
          <w:t>&amp;</w:t>
        </w:r>
        <w:r w:rsidR="005B4C2E" w:rsidRPr="005B343C">
          <w:rPr>
            <w:rFonts w:hint="eastAsia"/>
            <w:lang w:val="de-DE"/>
          </w:rPr>
          <w:t xml:space="preserve"> </w:t>
        </w:r>
        <w:r w:rsidR="005B4C2E" w:rsidRPr="00185690">
          <w:rPr>
            <w:rFonts w:hint="eastAsia"/>
            <w:lang w:val="de-DE"/>
          </w:rPr>
          <w:t>errorDesc</w:t>
        </w:r>
        <w:r w:rsidR="005B4C2E" w:rsidRPr="00611DBA">
          <w:rPr>
            <w:rStyle w:val="aa"/>
            <w:rFonts w:hint="eastAsia"/>
          </w:rPr>
          <w:t>=</w:t>
        </w:r>
        <w:r w:rsidR="005B4C2E" w:rsidRPr="00185690">
          <w:rPr>
            <w:rFonts w:hint="eastAsia"/>
            <w:lang w:val="de-DE"/>
          </w:rPr>
          <w:t>Error account format.</w:t>
        </w:r>
      </w:hyperlink>
      <w:r w:rsidR="000A7BB2" w:rsidRPr="004B66D0">
        <w:rPr>
          <w:rFonts w:hint="eastAsia"/>
        </w:rPr>
        <w:t xml:space="preserve"> </w:t>
      </w:r>
    </w:p>
    <w:p w:rsidR="005B4C2E" w:rsidRPr="004D40F5" w:rsidRDefault="005B4C2E" w:rsidP="005B4C2E"/>
    <w:p w:rsidR="005B4C2E" w:rsidRPr="005B4C2E" w:rsidRDefault="005B4C2E" w:rsidP="00A6475E"/>
    <w:p w:rsidR="004C251E" w:rsidRDefault="00CE4E2A" w:rsidP="00B91F27">
      <w:pPr>
        <w:pStyle w:val="21"/>
        <w:numPr>
          <w:ilvl w:val="1"/>
          <w:numId w:val="1"/>
        </w:numPr>
        <w:rPr>
          <w:rStyle w:val="210"/>
        </w:rPr>
      </w:pPr>
      <w:bookmarkStart w:id="46" w:name="_Toc317101259"/>
      <w:r w:rsidRPr="00B91F27">
        <w:rPr>
          <w:rStyle w:val="210"/>
          <w:rFonts w:hint="eastAsia"/>
        </w:rPr>
        <w:t>update</w:t>
      </w:r>
      <w:r w:rsidR="004C251E" w:rsidRPr="00B91F27">
        <w:rPr>
          <w:rStyle w:val="210"/>
          <w:rFonts w:hint="eastAsia"/>
        </w:rPr>
        <w:t>UserInfo</w:t>
      </w:r>
      <w:bookmarkEnd w:id="46"/>
    </w:p>
    <w:p w:rsidR="00B91F27" w:rsidRPr="00B91F27" w:rsidRDefault="003F1820" w:rsidP="00407B6C">
      <w:pPr>
        <w:pStyle w:val="31"/>
      </w:pPr>
      <w:bookmarkStart w:id="47" w:name="_Toc317101260"/>
      <w:r>
        <w:rPr>
          <w:rStyle w:val="210"/>
          <w:rFonts w:hint="eastAsia"/>
        </w:rPr>
        <w:t>JSON</w:t>
      </w:r>
      <w:r>
        <w:rPr>
          <w:rStyle w:val="210"/>
          <w:rFonts w:hint="eastAsia"/>
        </w:rPr>
        <w:t>＋</w:t>
      </w:r>
      <w:r>
        <w:rPr>
          <w:rStyle w:val="210"/>
          <w:rFonts w:hint="eastAsia"/>
        </w:rPr>
        <w:t>SOAP</w:t>
      </w:r>
      <w:r>
        <w:rPr>
          <w:rStyle w:val="210"/>
          <w:rFonts w:hint="eastAsia"/>
        </w:rPr>
        <w:t>接口</w:t>
      </w:r>
      <w:bookmarkEnd w:id="47"/>
    </w:p>
    <w:p w:rsidR="004C251E" w:rsidRDefault="004C251E" w:rsidP="00407B6C">
      <w:pPr>
        <w:pStyle w:val="41"/>
      </w:pPr>
      <w:r>
        <w:rPr>
          <w:rFonts w:hint="eastAsia"/>
        </w:rPr>
        <w:t>描述</w:t>
      </w:r>
    </w:p>
    <w:p w:rsidR="004C251E" w:rsidRDefault="004C251E" w:rsidP="0021531A">
      <w:pPr>
        <w:ind w:firstLine="420"/>
      </w:pPr>
      <w:r>
        <w:rPr>
          <w:rFonts w:hint="eastAsia"/>
        </w:rPr>
        <w:t>修改用户信息接口。</w:t>
      </w:r>
      <w:r w:rsidR="0063100A">
        <w:rPr>
          <w:rFonts w:hint="eastAsia"/>
        </w:rPr>
        <w:t>AccountServer</w:t>
      </w:r>
      <w:r w:rsidR="00B91F27">
        <w:rPr>
          <w:rFonts w:hint="eastAsia"/>
        </w:rPr>
        <w:t>或</w:t>
      </w:r>
      <w:r w:rsidR="00B91F27">
        <w:rPr>
          <w:rFonts w:hint="eastAsia"/>
        </w:rPr>
        <w:t>Portal</w:t>
      </w:r>
      <w:r>
        <w:rPr>
          <w:rFonts w:hint="eastAsia"/>
        </w:rPr>
        <w:t>通过该接口向</w:t>
      </w:r>
      <w:r w:rsidR="00B91F27">
        <w:rPr>
          <w:rFonts w:hint="eastAsia"/>
        </w:rPr>
        <w:t>UserProfile</w:t>
      </w:r>
      <w:r>
        <w:rPr>
          <w:rFonts w:hint="eastAsia"/>
        </w:rPr>
        <w:t>发起用户信息修改请求。</w:t>
      </w:r>
    </w:p>
    <w:p w:rsidR="0021531A" w:rsidRDefault="0021531A" w:rsidP="0021531A">
      <w:pPr>
        <w:ind w:firstLine="420"/>
      </w:pPr>
      <w:r>
        <w:rPr>
          <w:rFonts w:hint="eastAsia"/>
        </w:rPr>
        <w:t>密码</w:t>
      </w:r>
      <w:r w:rsidR="007102E4">
        <w:rPr>
          <w:rFonts w:hint="eastAsia"/>
        </w:rPr>
        <w:t>和邮箱激活状态</w:t>
      </w:r>
      <w:r>
        <w:rPr>
          <w:rFonts w:hint="eastAsia"/>
        </w:rPr>
        <w:t>不能通过此接口修改。</w:t>
      </w:r>
    </w:p>
    <w:p w:rsidR="00B25F54" w:rsidRDefault="007102E4" w:rsidP="007102E4">
      <w:pPr>
        <w:ind w:firstLine="420"/>
      </w:pPr>
      <w:r>
        <w:rPr>
          <w:rFonts w:hint="eastAsia"/>
        </w:rPr>
        <w:t>如果修改了用户邮箱，则给用户发送激活邮箱链接</w:t>
      </w:r>
      <w:r w:rsidR="00B25F54">
        <w:rPr>
          <w:rFonts w:hint="eastAsia"/>
        </w:rPr>
        <w:t>。</w:t>
      </w:r>
    </w:p>
    <w:p w:rsidR="00B25F54" w:rsidRDefault="00B25F54" w:rsidP="00B25F54">
      <w:pPr>
        <w:tabs>
          <w:tab w:val="left" w:pos="-720"/>
          <w:tab w:val="left" w:pos="0"/>
          <w:tab w:val="left" w:pos="405"/>
          <w:tab w:val="left" w:pos="1440"/>
          <w:tab w:val="left" w:pos="2160"/>
          <w:tab w:val="left" w:pos="2880"/>
          <w:tab w:val="left" w:pos="3600"/>
          <w:tab w:val="left" w:pos="4320"/>
        </w:tabs>
        <w:autoSpaceDE w:val="0"/>
        <w:autoSpaceDN w:val="0"/>
        <w:adjustRightInd w:val="0"/>
      </w:pPr>
      <w:r>
        <w:rPr>
          <w:rFonts w:hint="eastAsia"/>
        </w:rPr>
        <w:tab/>
        <w:t>1</w:t>
      </w:r>
      <w:r>
        <w:rPr>
          <w:rFonts w:hint="eastAsia"/>
        </w:rPr>
        <w:t>）</w:t>
      </w:r>
      <w:r>
        <w:t>E</w:t>
      </w:r>
      <w:r>
        <w:rPr>
          <w:rFonts w:hint="eastAsia"/>
        </w:rPr>
        <w:t>mail</w:t>
      </w:r>
      <w:r>
        <w:rPr>
          <w:rFonts w:hint="eastAsia"/>
        </w:rPr>
        <w:t>内容需要支持根据客户端类型、语言种类配置。（暂只支持中文和英文，非中文按英文处理）。</w:t>
      </w:r>
    </w:p>
    <w:p w:rsidR="00B25F54" w:rsidRDefault="00B25F54" w:rsidP="00B25F54">
      <w:pPr>
        <w:tabs>
          <w:tab w:val="left" w:pos="-720"/>
          <w:tab w:val="left" w:pos="0"/>
          <w:tab w:val="left" w:pos="405"/>
          <w:tab w:val="left" w:pos="1440"/>
          <w:tab w:val="left" w:pos="2160"/>
          <w:tab w:val="left" w:pos="2880"/>
          <w:tab w:val="left" w:pos="3600"/>
          <w:tab w:val="left" w:pos="4320"/>
        </w:tabs>
        <w:autoSpaceDE w:val="0"/>
        <w:autoSpaceDN w:val="0"/>
        <w:adjustRightInd w:val="0"/>
      </w:pPr>
      <w:r>
        <w:rPr>
          <w:rFonts w:hint="eastAsia"/>
        </w:rPr>
        <w:tab/>
        <w:t>2</w:t>
      </w:r>
      <w:r>
        <w:rPr>
          <w:rFonts w:hint="eastAsia"/>
        </w:rPr>
        <w:t>）</w:t>
      </w:r>
      <w:r>
        <w:rPr>
          <w:rFonts w:hint="eastAsia"/>
        </w:rPr>
        <w:t>URL</w:t>
      </w:r>
      <w:r>
        <w:rPr>
          <w:rFonts w:hint="eastAsia"/>
        </w:rPr>
        <w:t>也需要可配置，例如：</w:t>
      </w:r>
    </w:p>
    <w:p w:rsidR="00B25F54" w:rsidRDefault="00B25F54" w:rsidP="00B25F54">
      <w:pPr>
        <w:tabs>
          <w:tab w:val="left" w:pos="-720"/>
          <w:tab w:val="left" w:pos="0"/>
          <w:tab w:val="left" w:pos="405"/>
          <w:tab w:val="left" w:pos="1440"/>
          <w:tab w:val="left" w:pos="2160"/>
          <w:tab w:val="left" w:pos="2880"/>
          <w:tab w:val="left" w:pos="3600"/>
          <w:tab w:val="left" w:pos="4320"/>
        </w:tabs>
        <w:autoSpaceDE w:val="0"/>
        <w:autoSpaceDN w:val="0"/>
        <w:adjustRightInd w:val="0"/>
      </w:pPr>
      <w:r>
        <w:rPr>
          <w:rFonts w:hint="eastAsia"/>
        </w:rPr>
        <w:tab/>
      </w:r>
      <w:r>
        <w:rPr>
          <w:rFonts w:hint="eastAsia"/>
        </w:rPr>
        <w:t>终端云</w:t>
      </w:r>
      <w:r>
        <w:rPr>
          <w:rFonts w:hint="eastAsia"/>
        </w:rPr>
        <w:t>Portal</w:t>
      </w:r>
      <w:r>
        <w:rPr>
          <w:rFonts w:hint="eastAsia"/>
        </w:rPr>
        <w:t>的</w:t>
      </w:r>
      <w:r>
        <w:rPr>
          <w:rFonts w:hint="eastAsia"/>
        </w:rPr>
        <w:t>URL</w:t>
      </w:r>
      <w:r>
        <w:rPr>
          <w:rFonts w:hint="eastAsia"/>
        </w:rPr>
        <w:t>链接格式：</w:t>
      </w:r>
    </w:p>
    <w:p w:rsidR="00B25F54" w:rsidRPr="00293541" w:rsidRDefault="00AD07BB" w:rsidP="00A3329A">
      <w:pPr>
        <w:tabs>
          <w:tab w:val="left" w:pos="-720"/>
          <w:tab w:val="left" w:pos="0"/>
          <w:tab w:val="left" w:pos="720"/>
          <w:tab w:val="left" w:pos="1440"/>
          <w:tab w:val="left" w:pos="2160"/>
          <w:tab w:val="left" w:pos="2880"/>
          <w:tab w:val="left" w:pos="3600"/>
          <w:tab w:val="left" w:pos="4320"/>
        </w:tabs>
        <w:autoSpaceDE w:val="0"/>
        <w:autoSpaceDN w:val="0"/>
        <w:adjustRightInd w:val="0"/>
        <w:rPr>
          <w:rFonts w:ascii="宋体" w:hAnsi="宋体" w:cs="宋体"/>
          <w:color w:val="000000"/>
          <w:kern w:val="0"/>
          <w:sz w:val="18"/>
          <w:szCs w:val="20"/>
        </w:rPr>
      </w:pPr>
      <w:hyperlink r:id="rId15" w:history="1">
        <w:r w:rsidR="00E03857" w:rsidRPr="00B46449">
          <w:rPr>
            <w:rStyle w:val="aa"/>
            <w:rFonts w:ascii="宋体" w:cs="宋体"/>
            <w:kern w:val="0"/>
            <w:sz w:val="18"/>
            <w:szCs w:val="20"/>
          </w:rPr>
          <w:t>http://portalhost/user/activateEMAIL.</w:t>
        </w:r>
        <w:r w:rsidR="000F1C3E">
          <w:rPr>
            <w:rStyle w:val="aa"/>
            <w:rFonts w:ascii="宋体" w:cs="宋体"/>
            <w:kern w:val="0"/>
            <w:sz w:val="18"/>
            <w:szCs w:val="20"/>
          </w:rPr>
          <w:t>action</w:t>
        </w:r>
        <w:r w:rsidR="00E03857" w:rsidRPr="00B46449">
          <w:rPr>
            <w:rStyle w:val="aa"/>
            <w:rFonts w:ascii="宋体" w:cs="宋体"/>
            <w:kern w:val="0"/>
            <w:sz w:val="18"/>
            <w:szCs w:val="20"/>
          </w:rPr>
          <w:t>?u</w:t>
        </w:r>
        <w:r w:rsidR="00E03857" w:rsidRPr="00B46449">
          <w:rPr>
            <w:rStyle w:val="aa"/>
            <w:rFonts w:ascii="宋体" w:cs="宋体" w:hint="eastAsia"/>
            <w:kern w:val="0"/>
            <w:sz w:val="18"/>
            <w:szCs w:val="20"/>
          </w:rPr>
          <w:t>serID</w:t>
        </w:r>
        <w:r w:rsidR="00E03857" w:rsidRPr="00B46449">
          <w:rPr>
            <w:rStyle w:val="aa"/>
            <w:rFonts w:ascii="宋体" w:cs="宋体"/>
            <w:kern w:val="0"/>
            <w:sz w:val="18"/>
            <w:szCs w:val="20"/>
          </w:rPr>
          <w:t>=XXX&amp;activateEMailCode=XXXXX</w:t>
        </w:r>
      </w:hyperlink>
      <w:r w:rsidR="00293541">
        <w:rPr>
          <w:rFonts w:ascii="宋体" w:hAnsi="宋体" w:cs="宋体" w:hint="eastAsia"/>
          <w:color w:val="000000"/>
          <w:kern w:val="0"/>
          <w:sz w:val="18"/>
          <w:szCs w:val="20"/>
        </w:rPr>
        <w:t>&amp;eMail=XXX</w:t>
      </w:r>
      <w:r w:rsidR="00B25F54">
        <w:rPr>
          <w:rFonts w:ascii="宋体" w:cs="宋体" w:hint="eastAsia"/>
          <w:color w:val="000000"/>
          <w:kern w:val="0"/>
          <w:sz w:val="20"/>
          <w:szCs w:val="20"/>
        </w:rPr>
        <w:t>。</w:t>
      </w:r>
    </w:p>
    <w:p w:rsidR="001E2FCE" w:rsidRDefault="00485E0E" w:rsidP="00B25F54">
      <w:pPr>
        <w:ind w:firstLine="420"/>
      </w:pPr>
      <w:r>
        <w:rPr>
          <w:rFonts w:hint="eastAsia"/>
        </w:rPr>
        <w:t>注：</w:t>
      </w:r>
      <w:r>
        <w:t>R</w:t>
      </w:r>
      <w:r>
        <w:rPr>
          <w:rFonts w:hint="eastAsia"/>
        </w:rPr>
        <w:t>eqClientType=2 Dbank</w:t>
      </w:r>
      <w:r>
        <w:rPr>
          <w:rFonts w:hint="eastAsia"/>
        </w:rPr>
        <w:t>时，因</w:t>
      </w:r>
      <w:r>
        <w:rPr>
          <w:rFonts w:hint="eastAsia"/>
        </w:rPr>
        <w:t>DBank</w:t>
      </w:r>
      <w:r>
        <w:rPr>
          <w:rFonts w:hint="eastAsia"/>
        </w:rPr>
        <w:t>激活邮件发送需求很多，通过协商</w:t>
      </w:r>
      <w:r>
        <w:rPr>
          <w:rFonts w:hint="eastAsia"/>
        </w:rPr>
        <w:t>UserProfile</w:t>
      </w:r>
      <w:r>
        <w:rPr>
          <w:rFonts w:hint="eastAsia"/>
        </w:rPr>
        <w:t>不发激活邮件，而是仍保留</w:t>
      </w:r>
      <w:r>
        <w:rPr>
          <w:rFonts w:hint="eastAsia"/>
        </w:rPr>
        <w:t>DBank</w:t>
      </w:r>
      <w:r>
        <w:rPr>
          <w:rFonts w:hint="eastAsia"/>
        </w:rPr>
        <w:t>的激活邮件发送逻辑，邮箱验证码也是</w:t>
      </w:r>
      <w:r>
        <w:rPr>
          <w:rFonts w:hint="eastAsia"/>
        </w:rPr>
        <w:t>DBank</w:t>
      </w:r>
      <w:r>
        <w:rPr>
          <w:rFonts w:hint="eastAsia"/>
        </w:rPr>
        <w:t>自己生成。</w:t>
      </w:r>
      <w:r>
        <w:rPr>
          <w:rFonts w:hint="eastAsia"/>
        </w:rPr>
        <w:t>DBank</w:t>
      </w:r>
      <w:r>
        <w:rPr>
          <w:rFonts w:hint="eastAsia"/>
        </w:rPr>
        <w:t>激活后，调</w:t>
      </w:r>
      <w:r w:rsidR="008470A1">
        <w:rPr>
          <w:rFonts w:hint="eastAsia"/>
        </w:rPr>
        <w:t>updAccountState</w:t>
      </w:r>
      <w:r>
        <w:rPr>
          <w:rFonts w:hint="eastAsia"/>
        </w:rPr>
        <w:t>接口将账号置为激活。</w:t>
      </w:r>
    </w:p>
    <w:p w:rsidR="00D304A5" w:rsidRDefault="00D304A5" w:rsidP="00D304A5"/>
    <w:p w:rsidR="00D304A5" w:rsidRDefault="00D304A5" w:rsidP="00D304A5">
      <w:r>
        <w:rPr>
          <w:rFonts w:hint="eastAsia"/>
        </w:rPr>
        <w:t>昵称修改规则更新：</w:t>
      </w:r>
    </w:p>
    <w:p w:rsidR="00D304A5" w:rsidRDefault="00D304A5" w:rsidP="00D304A5">
      <w:pPr>
        <w:ind w:firstLine="420"/>
      </w:pPr>
      <w:r>
        <w:rPr>
          <w:rFonts w:hint="eastAsia"/>
        </w:rPr>
        <w:t>目标版本（本接口</w:t>
      </w:r>
      <w:r>
        <w:rPr>
          <w:rFonts w:hint="eastAsia"/>
        </w:rPr>
        <w:t>version&gt;</w:t>
      </w:r>
      <w:r>
        <w:rPr>
          <w:rFonts w:hint="eastAsia"/>
        </w:rPr>
        <w:t>＝</w:t>
      </w:r>
      <w:r>
        <w:rPr>
          <w:rFonts w:hint="eastAsia"/>
        </w:rPr>
        <w:t>04.01</w:t>
      </w:r>
      <w:r>
        <w:rPr>
          <w:rFonts w:hint="eastAsia"/>
        </w:rPr>
        <w:t>）：</w:t>
      </w:r>
    </w:p>
    <w:p w:rsidR="00715558" w:rsidRDefault="00D304A5" w:rsidP="004C4523">
      <w:pPr>
        <w:pStyle w:val="affffff9"/>
        <w:numPr>
          <w:ilvl w:val="0"/>
          <w:numId w:val="55"/>
        </w:numPr>
        <w:ind w:firstLineChars="0"/>
      </w:pPr>
      <w:r w:rsidRPr="00096E1E">
        <w:rPr>
          <w:rFonts w:hint="eastAsia"/>
        </w:rPr>
        <w:t>UP</w:t>
      </w:r>
      <w:r>
        <w:rPr>
          <w:rFonts w:hint="eastAsia"/>
        </w:rPr>
        <w:t>昵称符合</w:t>
      </w:r>
      <w:r w:rsidRPr="00096E1E">
        <w:rPr>
          <w:rFonts w:hint="eastAsia"/>
        </w:rPr>
        <w:t>花粉俱乐的昵称</w:t>
      </w:r>
      <w:r>
        <w:rPr>
          <w:rFonts w:hint="eastAsia"/>
        </w:rPr>
        <w:t>命名</w:t>
      </w:r>
      <w:r w:rsidRPr="00096E1E">
        <w:rPr>
          <w:rFonts w:hint="eastAsia"/>
        </w:rPr>
        <w:t>规则</w:t>
      </w:r>
      <w:r>
        <w:rPr>
          <w:rFonts w:hint="eastAsia"/>
        </w:rPr>
        <w:t>。（待补充具体规则）</w:t>
      </w:r>
    </w:p>
    <w:p w:rsidR="00715558" w:rsidRDefault="00D304A5" w:rsidP="004C4523">
      <w:pPr>
        <w:pStyle w:val="affffff9"/>
        <w:numPr>
          <w:ilvl w:val="0"/>
          <w:numId w:val="55"/>
        </w:numPr>
        <w:ind w:firstLineChars="0"/>
      </w:pPr>
      <w:r>
        <w:rPr>
          <w:rFonts w:hint="eastAsia"/>
        </w:rPr>
        <w:t>UP</w:t>
      </w:r>
      <w:r>
        <w:rPr>
          <w:rFonts w:hint="eastAsia"/>
        </w:rPr>
        <w:t>对修改的昵称做唯一性检查，不唯一时，返回错误。</w:t>
      </w:r>
    </w:p>
    <w:p w:rsidR="00715558" w:rsidRDefault="00D304A5" w:rsidP="004C4523">
      <w:pPr>
        <w:pStyle w:val="affffff9"/>
        <w:numPr>
          <w:ilvl w:val="0"/>
          <w:numId w:val="55"/>
        </w:numPr>
        <w:ind w:firstLineChars="0"/>
      </w:pPr>
      <w:r>
        <w:rPr>
          <w:rFonts w:hint="eastAsia"/>
        </w:rPr>
        <w:t>华为帐号和业务新版本要求提交修改昵称前，先调</w:t>
      </w:r>
      <w:r>
        <w:rPr>
          <w:rFonts w:hint="eastAsia"/>
        </w:rPr>
        <w:t>CheckNickname</w:t>
      </w:r>
      <w:r>
        <w:rPr>
          <w:rFonts w:hint="eastAsia"/>
        </w:rPr>
        <w:t>检查，并在客户端做昵称已存在报错提示。</w:t>
      </w:r>
    </w:p>
    <w:p w:rsidR="00715558" w:rsidRDefault="00D304A5" w:rsidP="004C4523">
      <w:pPr>
        <w:pStyle w:val="affffff9"/>
        <w:numPr>
          <w:ilvl w:val="0"/>
          <w:numId w:val="55"/>
        </w:numPr>
        <w:ind w:firstLineChars="0"/>
      </w:pPr>
      <w:r>
        <w:rPr>
          <w:rFonts w:hint="eastAsia"/>
        </w:rPr>
        <w:t>华为帐号和业务新版本调本接口时，要求</w:t>
      </w:r>
      <w:r>
        <w:rPr>
          <w:rFonts w:hint="eastAsia"/>
        </w:rPr>
        <w:t>version</w:t>
      </w:r>
      <w:r>
        <w:rPr>
          <w:rFonts w:hint="eastAsia"/>
        </w:rPr>
        <w:t>字段置为</w:t>
      </w:r>
      <w:r>
        <w:rPr>
          <w:rFonts w:hint="eastAsia"/>
        </w:rPr>
        <w:t>04.01</w:t>
      </w:r>
      <w:r>
        <w:rPr>
          <w:rFonts w:hint="eastAsia"/>
        </w:rPr>
        <w:t>。</w:t>
      </w:r>
    </w:p>
    <w:p w:rsidR="00715558" w:rsidRDefault="00D304A5" w:rsidP="004C4523">
      <w:pPr>
        <w:pStyle w:val="affffff9"/>
        <w:numPr>
          <w:ilvl w:val="0"/>
          <w:numId w:val="55"/>
        </w:numPr>
        <w:ind w:firstLineChars="0"/>
      </w:pPr>
      <w:r>
        <w:rPr>
          <w:rFonts w:hint="eastAsia"/>
        </w:rPr>
        <w:t>版本号</w:t>
      </w:r>
      <w:r>
        <w:rPr>
          <w:rFonts w:hint="eastAsia"/>
        </w:rPr>
        <w:t>version&gt;=04.01</w:t>
      </w:r>
      <w:r>
        <w:rPr>
          <w:rFonts w:hint="eastAsia"/>
        </w:rPr>
        <w:t>，说明业务已按昵称新要求完成整改，</w:t>
      </w:r>
      <w:r>
        <w:rPr>
          <w:rFonts w:hint="eastAsia"/>
        </w:rPr>
        <w:t>UP</w:t>
      </w:r>
      <w:r>
        <w:rPr>
          <w:rFonts w:hint="eastAsia"/>
        </w:rPr>
        <w:t>严格执行昵称命名规则和昵称唯一性判断。</w:t>
      </w:r>
    </w:p>
    <w:p w:rsidR="00D304A5" w:rsidRDefault="00D304A5" w:rsidP="00D304A5">
      <w:pPr>
        <w:pStyle w:val="affffff9"/>
        <w:ind w:left="1140" w:firstLineChars="0" w:firstLine="0"/>
      </w:pPr>
      <w:r>
        <w:rPr>
          <w:rFonts w:hint="eastAsia"/>
        </w:rPr>
        <w:t>如果用户之前</w:t>
      </w:r>
      <w:r>
        <w:rPr>
          <w:color w:val="000000"/>
          <w:sz w:val="20"/>
          <w:szCs w:val="20"/>
        </w:rPr>
        <w:t>uniquelyNickname</w:t>
      </w:r>
      <w:r w:rsidRPr="00673E79">
        <w:rPr>
          <w:rFonts w:hint="eastAsia"/>
          <w:color w:val="000000"/>
          <w:sz w:val="20"/>
          <w:szCs w:val="20"/>
        </w:rPr>
        <w:t>为空</w:t>
      </w:r>
      <w:r>
        <w:rPr>
          <w:rFonts w:hint="eastAsia"/>
          <w:color w:val="000000"/>
          <w:sz w:val="20"/>
          <w:szCs w:val="20"/>
        </w:rPr>
        <w:t>或用户未开通花粉俱乐部业务</w:t>
      </w:r>
      <w:r w:rsidR="00016AF1">
        <w:rPr>
          <w:rFonts w:hint="eastAsia"/>
          <w:color w:val="000000"/>
          <w:sz w:val="20"/>
          <w:szCs w:val="20"/>
        </w:rPr>
        <w:t>(</w:t>
      </w:r>
      <w:r w:rsidR="00016AF1">
        <w:rPr>
          <w:rFonts w:hint="eastAsia"/>
          <w:color w:val="000000"/>
          <w:sz w:val="20"/>
          <w:szCs w:val="20"/>
        </w:rPr>
        <w:t>要求花粉俱乐部业务首次开通时</w:t>
      </w:r>
      <w:r w:rsidR="00016AF1">
        <w:rPr>
          <w:rFonts w:hint="eastAsia"/>
          <w:color w:val="000000"/>
          <w:sz w:val="20"/>
          <w:szCs w:val="20"/>
        </w:rPr>
        <w:t>,</w:t>
      </w:r>
      <w:r w:rsidR="00016AF1">
        <w:rPr>
          <w:rFonts w:hint="eastAsia"/>
          <w:color w:val="000000"/>
          <w:sz w:val="20"/>
          <w:szCs w:val="20"/>
        </w:rPr>
        <w:t>调</w:t>
      </w:r>
      <w:r w:rsidR="00016AF1">
        <w:rPr>
          <w:rFonts w:hint="eastAsia"/>
          <w:color w:val="000000"/>
          <w:sz w:val="20"/>
          <w:szCs w:val="20"/>
        </w:rPr>
        <w:t>chgSubscription</w:t>
      </w:r>
      <w:r w:rsidR="00016AF1">
        <w:rPr>
          <w:rFonts w:hint="eastAsia"/>
          <w:color w:val="000000"/>
          <w:sz w:val="20"/>
          <w:szCs w:val="20"/>
        </w:rPr>
        <w:t>接口</w:t>
      </w:r>
      <w:r w:rsidR="00016AF1">
        <w:rPr>
          <w:rFonts w:hint="eastAsia"/>
          <w:color w:val="000000"/>
          <w:sz w:val="20"/>
          <w:szCs w:val="20"/>
        </w:rPr>
        <w:t>)</w:t>
      </w:r>
      <w:r w:rsidRPr="00673E79">
        <w:rPr>
          <w:rFonts w:hint="eastAsia"/>
          <w:color w:val="000000"/>
          <w:sz w:val="20"/>
          <w:szCs w:val="20"/>
        </w:rPr>
        <w:t>，则以通过检查的</w:t>
      </w:r>
      <w:r w:rsidRPr="00673E79">
        <w:rPr>
          <w:rFonts w:hint="eastAsia"/>
          <w:color w:val="000000"/>
          <w:sz w:val="20"/>
          <w:szCs w:val="20"/>
        </w:rPr>
        <w:t>nickName</w:t>
      </w:r>
      <w:r>
        <w:rPr>
          <w:rFonts w:hint="eastAsia"/>
        </w:rPr>
        <w:t>同时更新</w:t>
      </w:r>
      <w:r>
        <w:rPr>
          <w:rFonts w:hint="eastAsia"/>
        </w:rPr>
        <w:t>nickname</w:t>
      </w:r>
      <w:r>
        <w:rPr>
          <w:rFonts w:hint="eastAsia"/>
        </w:rPr>
        <w:t>和</w:t>
      </w:r>
      <w:r>
        <w:rPr>
          <w:color w:val="000000"/>
          <w:sz w:val="20"/>
          <w:szCs w:val="20"/>
        </w:rPr>
        <w:t>uniquelyNickname</w:t>
      </w:r>
      <w:r>
        <w:rPr>
          <w:rFonts w:hint="eastAsia"/>
        </w:rPr>
        <w:t>字段。</w:t>
      </w:r>
    </w:p>
    <w:p w:rsidR="00D304A5" w:rsidRDefault="00D304A5" w:rsidP="00D304A5">
      <w:pPr>
        <w:pStyle w:val="affffff9"/>
        <w:ind w:left="1140" w:firstLineChars="0" w:firstLine="0"/>
      </w:pPr>
      <w:r>
        <w:rPr>
          <w:rFonts w:hint="eastAsia"/>
        </w:rPr>
        <w:t>如果用户之前</w:t>
      </w:r>
      <w:r>
        <w:rPr>
          <w:color w:val="000000"/>
          <w:sz w:val="20"/>
          <w:szCs w:val="20"/>
        </w:rPr>
        <w:t>uniquelyNickname</w:t>
      </w:r>
      <w:r w:rsidRPr="00673E79">
        <w:rPr>
          <w:rFonts w:hint="eastAsia"/>
          <w:color w:val="000000"/>
          <w:sz w:val="20"/>
          <w:szCs w:val="20"/>
        </w:rPr>
        <w:t>不为空</w:t>
      </w:r>
      <w:r>
        <w:rPr>
          <w:rFonts w:hint="eastAsia"/>
          <w:color w:val="000000"/>
          <w:sz w:val="20"/>
          <w:szCs w:val="20"/>
        </w:rPr>
        <w:t>，且用户已开通花粉俱乐部业务</w:t>
      </w:r>
      <w:r w:rsidRPr="00673E79">
        <w:rPr>
          <w:rFonts w:hint="eastAsia"/>
          <w:color w:val="000000"/>
          <w:sz w:val="20"/>
          <w:szCs w:val="20"/>
        </w:rPr>
        <w:t>，则以通过检查的</w:t>
      </w:r>
      <w:r w:rsidRPr="00673E79">
        <w:rPr>
          <w:rFonts w:hint="eastAsia"/>
          <w:color w:val="000000"/>
          <w:sz w:val="20"/>
          <w:szCs w:val="20"/>
        </w:rPr>
        <w:t>nickName</w:t>
      </w:r>
      <w:r w:rsidRPr="00673E79">
        <w:rPr>
          <w:rFonts w:hint="eastAsia"/>
          <w:color w:val="000000"/>
          <w:sz w:val="20"/>
          <w:szCs w:val="20"/>
        </w:rPr>
        <w:t>只</w:t>
      </w:r>
      <w:r>
        <w:rPr>
          <w:rFonts w:hint="eastAsia"/>
        </w:rPr>
        <w:t>更新</w:t>
      </w:r>
      <w:r>
        <w:rPr>
          <w:rFonts w:hint="eastAsia"/>
        </w:rPr>
        <w:t>nickname</w:t>
      </w:r>
      <w:r>
        <w:rPr>
          <w:rFonts w:hint="eastAsia"/>
        </w:rPr>
        <w:t>字段，需花粉俱乐部审核通过后，才更新</w:t>
      </w:r>
      <w:r>
        <w:rPr>
          <w:color w:val="000000"/>
          <w:sz w:val="20"/>
          <w:szCs w:val="20"/>
        </w:rPr>
        <w:t>uniquelyNickname</w:t>
      </w:r>
      <w:r>
        <w:rPr>
          <w:rFonts w:hint="eastAsia"/>
        </w:rPr>
        <w:t>字段。</w:t>
      </w:r>
    </w:p>
    <w:p w:rsidR="00715558" w:rsidRDefault="00D304A5" w:rsidP="004C4523">
      <w:pPr>
        <w:pStyle w:val="affffff9"/>
        <w:numPr>
          <w:ilvl w:val="0"/>
          <w:numId w:val="55"/>
        </w:numPr>
        <w:ind w:firstLineChars="0"/>
      </w:pPr>
      <w:r>
        <w:rPr>
          <w:rFonts w:hint="eastAsia"/>
        </w:rPr>
        <w:t>对已设置昵称的用户，建议业务不提供修改昵称功能；因为修改需要花粉俱乐部审核通过才生效更新</w:t>
      </w:r>
      <w:r>
        <w:rPr>
          <w:color w:val="000000"/>
          <w:sz w:val="20"/>
          <w:szCs w:val="20"/>
        </w:rPr>
        <w:t>uniquelyNickname</w:t>
      </w:r>
      <w:r>
        <w:rPr>
          <w:rFonts w:hint="eastAsia"/>
          <w:color w:val="000000"/>
          <w:sz w:val="20"/>
          <w:szCs w:val="20"/>
        </w:rPr>
        <w:t>字段。</w:t>
      </w:r>
    </w:p>
    <w:p w:rsidR="00715558" w:rsidRDefault="00D304A5" w:rsidP="004C4523">
      <w:pPr>
        <w:pStyle w:val="affffff9"/>
        <w:numPr>
          <w:ilvl w:val="0"/>
          <w:numId w:val="55"/>
        </w:numPr>
        <w:ind w:firstLineChars="0"/>
      </w:pPr>
      <w:r>
        <w:rPr>
          <w:rFonts w:hint="eastAsia"/>
        </w:rPr>
        <w:t>如果</w:t>
      </w:r>
      <w:r w:rsidRPr="00F81C79">
        <w:rPr>
          <w:rFonts w:hint="eastAsia"/>
        </w:rPr>
        <w:t>业务</w:t>
      </w:r>
      <w:r>
        <w:rPr>
          <w:rFonts w:hint="eastAsia"/>
        </w:rPr>
        <w:t>一定要提供昵称修改功能，则</w:t>
      </w:r>
      <w:r w:rsidRPr="00F81C79">
        <w:rPr>
          <w:rFonts w:hint="eastAsia"/>
        </w:rPr>
        <w:t>查询时，发现</w:t>
      </w:r>
      <w:r w:rsidRPr="00F81C79">
        <w:t>N</w:t>
      </w:r>
      <w:r w:rsidRPr="00F81C79">
        <w:rPr>
          <w:rFonts w:hint="eastAsia"/>
        </w:rPr>
        <w:t>ickname</w:t>
      </w:r>
      <w:r w:rsidRPr="00F81C79">
        <w:rPr>
          <w:rFonts w:hint="eastAsia"/>
        </w:rPr>
        <w:t>与</w:t>
      </w:r>
      <w:r w:rsidRPr="00F81C79">
        <w:t>uniquelyNickname</w:t>
      </w:r>
      <w:r>
        <w:rPr>
          <w:rFonts w:hint="eastAsia"/>
        </w:rPr>
        <w:t>不一致，且都不为空时，建议界面显示当前昵称为</w:t>
      </w:r>
      <w:r w:rsidRPr="00F81C79">
        <w:t>uniquelyNickname</w:t>
      </w:r>
      <w:r>
        <w:rPr>
          <w:rFonts w:hint="eastAsia"/>
        </w:rPr>
        <w:t>，待审核变更的昵称为</w:t>
      </w:r>
      <w:r w:rsidRPr="00F81C79">
        <w:t>N</w:t>
      </w:r>
      <w:r w:rsidRPr="00F81C79">
        <w:rPr>
          <w:rFonts w:hint="eastAsia"/>
        </w:rPr>
        <w:t>ickname</w:t>
      </w:r>
      <w:r>
        <w:rPr>
          <w:rFonts w:hint="eastAsia"/>
        </w:rPr>
        <w:t>。</w:t>
      </w:r>
    </w:p>
    <w:p w:rsidR="00715558" w:rsidRDefault="00D304A5" w:rsidP="004C4523">
      <w:pPr>
        <w:pStyle w:val="affffff9"/>
        <w:numPr>
          <w:ilvl w:val="0"/>
          <w:numId w:val="55"/>
        </w:numPr>
        <w:ind w:firstLineChars="0"/>
      </w:pPr>
      <w:r>
        <w:rPr>
          <w:rFonts w:hint="eastAsia"/>
        </w:rPr>
        <w:t>UP CAS</w:t>
      </w:r>
      <w:r>
        <w:rPr>
          <w:rFonts w:hint="eastAsia"/>
        </w:rPr>
        <w:t>登录时，按以下优先级返回用户名：</w:t>
      </w:r>
      <w:r w:rsidRPr="00F81C79">
        <w:t>uniquelyNickname</w:t>
      </w:r>
      <w:r>
        <w:rPr>
          <w:rFonts w:hint="eastAsia"/>
        </w:rPr>
        <w:t>、</w:t>
      </w:r>
      <w:r>
        <w:rPr>
          <w:rFonts w:hint="eastAsia"/>
        </w:rPr>
        <w:t>nickname</w:t>
      </w:r>
      <w:r>
        <w:rPr>
          <w:rFonts w:hint="eastAsia"/>
        </w:rPr>
        <w:t>、登录帐号</w:t>
      </w:r>
      <w:r>
        <w:rPr>
          <w:rFonts w:hint="eastAsia"/>
        </w:rPr>
        <w:t>(</w:t>
      </w:r>
      <w:r>
        <w:rPr>
          <w:rFonts w:hint="eastAsia"/>
        </w:rPr>
        <w:t>隐藏部分字符</w:t>
      </w:r>
      <w:r>
        <w:rPr>
          <w:rFonts w:hint="eastAsia"/>
        </w:rPr>
        <w:t>)</w:t>
      </w:r>
      <w:r>
        <w:rPr>
          <w:rFonts w:hint="eastAsia"/>
        </w:rPr>
        <w:t>。业务</w:t>
      </w:r>
      <w:r>
        <w:rPr>
          <w:rFonts w:hint="eastAsia"/>
        </w:rPr>
        <w:t>Portal</w:t>
      </w:r>
      <w:r>
        <w:rPr>
          <w:rFonts w:hint="eastAsia"/>
        </w:rPr>
        <w:t>要求使用</w:t>
      </w:r>
      <w:r>
        <w:rPr>
          <w:rFonts w:hint="eastAsia"/>
        </w:rPr>
        <w:t>CAS</w:t>
      </w:r>
      <w:r>
        <w:rPr>
          <w:rFonts w:hint="eastAsia"/>
        </w:rPr>
        <w:t>返回的用户名显示当前登录用户。</w:t>
      </w:r>
      <w:r w:rsidR="00C75503">
        <w:rPr>
          <w:rFonts w:hint="eastAsia"/>
        </w:rPr>
        <w:t>业务如果通过</w:t>
      </w:r>
      <w:r w:rsidR="00C75503">
        <w:rPr>
          <w:rFonts w:hint="eastAsia"/>
        </w:rPr>
        <w:t>getUserInfo</w:t>
      </w:r>
      <w:r w:rsidR="00C75503">
        <w:rPr>
          <w:rFonts w:hint="eastAsia"/>
        </w:rPr>
        <w:t>获取昵称用于显示时，也需要按</w:t>
      </w:r>
      <w:r w:rsidR="00C75503">
        <w:rPr>
          <w:rFonts w:hint="eastAsia"/>
        </w:rPr>
        <w:t>UP</w:t>
      </w:r>
      <w:r w:rsidR="00C75503">
        <w:rPr>
          <w:rFonts w:hint="eastAsia"/>
        </w:rPr>
        <w:t>统一的优先级：：</w:t>
      </w:r>
      <w:r w:rsidR="00C75503" w:rsidRPr="00F81C79">
        <w:t>uniquelyNickname</w:t>
      </w:r>
      <w:r w:rsidR="00C75503">
        <w:rPr>
          <w:rFonts w:hint="eastAsia"/>
        </w:rPr>
        <w:t>、</w:t>
      </w:r>
      <w:r w:rsidR="00C75503">
        <w:rPr>
          <w:rFonts w:hint="eastAsia"/>
        </w:rPr>
        <w:t>nickname</w:t>
      </w:r>
      <w:r w:rsidR="00C75503">
        <w:rPr>
          <w:rFonts w:hint="eastAsia"/>
        </w:rPr>
        <w:t>、登录帐号</w:t>
      </w:r>
      <w:r w:rsidR="00C75503">
        <w:rPr>
          <w:rFonts w:hint="eastAsia"/>
        </w:rPr>
        <w:t>(</w:t>
      </w:r>
      <w:r w:rsidR="00C75503">
        <w:rPr>
          <w:rFonts w:hint="eastAsia"/>
        </w:rPr>
        <w:t>隐藏部分字</w:t>
      </w:r>
      <w:r w:rsidR="00C75503">
        <w:rPr>
          <w:rFonts w:hint="eastAsia"/>
        </w:rPr>
        <w:lastRenderedPageBreak/>
        <w:t>符</w:t>
      </w:r>
      <w:r w:rsidR="00C75503">
        <w:rPr>
          <w:rFonts w:hint="eastAsia"/>
        </w:rPr>
        <w:t>)</w:t>
      </w:r>
      <w:r w:rsidR="00C75503">
        <w:rPr>
          <w:rFonts w:hint="eastAsia"/>
        </w:rPr>
        <w:t>显示登录用户名。</w:t>
      </w:r>
    </w:p>
    <w:p w:rsidR="00D304A5" w:rsidRPr="00F81C79" w:rsidRDefault="00D304A5" w:rsidP="00D304A5">
      <w:pPr>
        <w:pStyle w:val="affffff9"/>
        <w:ind w:left="1140" w:firstLineChars="0" w:firstLine="0"/>
      </w:pPr>
    </w:p>
    <w:p w:rsidR="00D304A5" w:rsidRPr="00F81C79" w:rsidRDefault="00D304A5" w:rsidP="00D304A5">
      <w:pPr>
        <w:ind w:firstLine="420"/>
      </w:pPr>
      <w:r w:rsidRPr="00F81C79">
        <w:rPr>
          <w:rFonts w:hint="eastAsia"/>
        </w:rPr>
        <w:t>割接：</w:t>
      </w:r>
    </w:p>
    <w:p w:rsidR="00D304A5" w:rsidRPr="00F81C79" w:rsidRDefault="00D304A5" w:rsidP="00D304A5">
      <w:pPr>
        <w:ind w:left="780"/>
      </w:pPr>
      <w:r w:rsidRPr="00F81C79">
        <w:rPr>
          <w:rFonts w:hint="eastAsia"/>
        </w:rPr>
        <w:t>1</w:t>
      </w:r>
      <w:r w:rsidRPr="00F81C79">
        <w:rPr>
          <w:rFonts w:hint="eastAsia"/>
        </w:rPr>
        <w:t>）将花粉俱乐部的昵称割接到</w:t>
      </w:r>
      <w:r w:rsidRPr="00F81C79">
        <w:rPr>
          <w:rFonts w:hint="eastAsia"/>
        </w:rPr>
        <w:t>UP</w:t>
      </w:r>
      <w:r w:rsidRPr="00F81C79">
        <w:rPr>
          <w:rFonts w:hint="eastAsia"/>
        </w:rPr>
        <w:t>中，作为用户的经过唯一性检查的昵称（</w:t>
      </w:r>
      <w:r w:rsidRPr="00F81C79">
        <w:t>uniquelyNickname</w:t>
      </w:r>
      <w:r w:rsidRPr="00F81C79">
        <w:rPr>
          <w:rFonts w:hint="eastAsia"/>
        </w:rPr>
        <w:t>）字段，并替换昵称</w:t>
      </w:r>
      <w:r w:rsidRPr="00F81C79">
        <w:rPr>
          <w:rFonts w:hint="eastAsia"/>
        </w:rPr>
        <w:t>(nickname)</w:t>
      </w:r>
      <w:r w:rsidRPr="00F81C79">
        <w:rPr>
          <w:rFonts w:hint="eastAsia"/>
        </w:rPr>
        <w:t>字段。</w:t>
      </w:r>
    </w:p>
    <w:p w:rsidR="00D304A5" w:rsidRPr="00F81C79" w:rsidRDefault="00D304A5" w:rsidP="00D304A5">
      <w:pPr>
        <w:ind w:left="780"/>
      </w:pPr>
      <w:r w:rsidRPr="00F81C79">
        <w:rPr>
          <w:rFonts w:hint="eastAsia"/>
        </w:rPr>
        <w:t>2</w:t>
      </w:r>
      <w:r w:rsidRPr="00F81C79">
        <w:rPr>
          <w:rFonts w:hint="eastAsia"/>
        </w:rPr>
        <w:t>）割接时，将</w:t>
      </w:r>
      <w:r w:rsidRPr="00F81C79">
        <w:rPr>
          <w:rFonts w:hint="eastAsia"/>
        </w:rPr>
        <w:t>UP</w:t>
      </w:r>
      <w:r w:rsidRPr="00F81C79">
        <w:rPr>
          <w:rFonts w:hint="eastAsia"/>
        </w:rPr>
        <w:t>的昵称（非花粉俱乐部定义的昵称），也做唯一性入库，</w:t>
      </w:r>
      <w:r w:rsidR="00CD218B">
        <w:rPr>
          <w:rFonts w:hint="eastAsia"/>
        </w:rPr>
        <w:t>但不更新</w:t>
      </w:r>
      <w:r w:rsidRPr="00F81C79">
        <w:rPr>
          <w:rFonts w:hint="eastAsia"/>
        </w:rPr>
        <w:t>用户的</w:t>
      </w:r>
      <w:r w:rsidRPr="00F81C79">
        <w:t>uniquelyNickname</w:t>
      </w:r>
      <w:r w:rsidRPr="00F81C79">
        <w:rPr>
          <w:rFonts w:hint="eastAsia"/>
        </w:rPr>
        <w:t>字段。</w:t>
      </w:r>
    </w:p>
    <w:p w:rsidR="00D304A5" w:rsidRPr="00F81C79" w:rsidRDefault="00D304A5" w:rsidP="00D304A5">
      <w:pPr>
        <w:ind w:firstLine="420"/>
      </w:pPr>
    </w:p>
    <w:p w:rsidR="00D304A5" w:rsidRPr="00F81C79" w:rsidRDefault="00D304A5" w:rsidP="00D304A5">
      <w:pPr>
        <w:ind w:firstLine="420"/>
      </w:pPr>
      <w:r w:rsidRPr="00F81C79">
        <w:rPr>
          <w:rFonts w:hint="eastAsia"/>
        </w:rPr>
        <w:t>兼容性：</w:t>
      </w:r>
      <w:r>
        <w:rPr>
          <w:rFonts w:hint="eastAsia"/>
        </w:rPr>
        <w:t>（</w:t>
      </w:r>
      <w:r w:rsidRPr="00F81C79">
        <w:rPr>
          <w:rFonts w:hint="eastAsia"/>
        </w:rPr>
        <w:t>帐号历史客户端版本</w:t>
      </w:r>
      <w:r>
        <w:rPr>
          <w:rFonts w:hint="eastAsia"/>
        </w:rPr>
        <w:t>和未整改的业务</w:t>
      </w:r>
      <w:r>
        <w:rPr>
          <w:rFonts w:hint="eastAsia"/>
        </w:rPr>
        <w:t>Portal</w:t>
      </w:r>
      <w:r w:rsidRPr="00F81C79">
        <w:rPr>
          <w:rFonts w:hint="eastAsia"/>
        </w:rPr>
        <w:t>无法对昵称重复错误码进行报错处理</w:t>
      </w:r>
      <w:r>
        <w:rPr>
          <w:rFonts w:hint="eastAsia"/>
        </w:rPr>
        <w:t>）</w:t>
      </w:r>
    </w:p>
    <w:p w:rsidR="00715558" w:rsidRDefault="00D304A5" w:rsidP="004C4523">
      <w:pPr>
        <w:pStyle w:val="affffff9"/>
        <w:numPr>
          <w:ilvl w:val="0"/>
          <w:numId w:val="56"/>
        </w:numPr>
        <w:ind w:firstLineChars="0"/>
      </w:pPr>
      <w:r w:rsidRPr="00F81C79">
        <w:rPr>
          <w:rFonts w:hint="eastAsia"/>
        </w:rPr>
        <w:t>更新接口未更改昵称时，不检查昵称是否重复检查。</w:t>
      </w:r>
    </w:p>
    <w:p w:rsidR="00715558" w:rsidRDefault="00D304A5" w:rsidP="004C4523">
      <w:pPr>
        <w:pStyle w:val="affffff9"/>
        <w:numPr>
          <w:ilvl w:val="0"/>
          <w:numId w:val="56"/>
        </w:numPr>
        <w:ind w:firstLineChars="0"/>
      </w:pPr>
      <w:r w:rsidRPr="00F81C79">
        <w:rPr>
          <w:rFonts w:hint="eastAsia"/>
        </w:rPr>
        <w:t>本接口</w:t>
      </w:r>
      <w:r w:rsidRPr="00F81C79">
        <w:t>uniquelyNickname</w:t>
      </w:r>
      <w:r w:rsidRPr="00F81C79">
        <w:rPr>
          <w:rFonts w:hint="eastAsia"/>
        </w:rPr>
        <w:t>字段为只读字段，更新时，提交</w:t>
      </w:r>
      <w:r w:rsidRPr="00F81C79">
        <w:rPr>
          <w:rFonts w:hint="eastAsia"/>
        </w:rPr>
        <w:t>nickName</w:t>
      </w:r>
      <w:r w:rsidRPr="00F81C79">
        <w:rPr>
          <w:rFonts w:hint="eastAsia"/>
        </w:rPr>
        <w:t>字段。</w:t>
      </w:r>
    </w:p>
    <w:p w:rsidR="00715558" w:rsidRDefault="00D304A5" w:rsidP="004C4523">
      <w:pPr>
        <w:pStyle w:val="affffff9"/>
        <w:numPr>
          <w:ilvl w:val="0"/>
          <w:numId w:val="56"/>
        </w:numPr>
        <w:ind w:firstLineChars="0"/>
      </w:pPr>
      <w:r w:rsidRPr="00F81C79">
        <w:rPr>
          <w:rFonts w:hint="eastAsia"/>
        </w:rPr>
        <w:t>业务调本接口，版本号</w:t>
      </w:r>
      <w:r w:rsidRPr="00F81C79">
        <w:rPr>
          <w:rFonts w:hint="eastAsia"/>
        </w:rPr>
        <w:t>version</w:t>
      </w:r>
      <w:r>
        <w:rPr>
          <w:rFonts w:hint="eastAsia"/>
        </w:rPr>
        <w:t>&lt;</w:t>
      </w:r>
      <w:r w:rsidRPr="00F81C79">
        <w:rPr>
          <w:rFonts w:hint="eastAsia"/>
        </w:rPr>
        <w:t>0</w:t>
      </w:r>
      <w:r>
        <w:rPr>
          <w:rFonts w:hint="eastAsia"/>
        </w:rPr>
        <w:t>4</w:t>
      </w:r>
      <w:r w:rsidRPr="00F81C79">
        <w:rPr>
          <w:rFonts w:hint="eastAsia"/>
        </w:rPr>
        <w:t>.01</w:t>
      </w:r>
      <w:r w:rsidRPr="00F81C79">
        <w:rPr>
          <w:rFonts w:hint="eastAsia"/>
        </w:rPr>
        <w:t>，说明业务</w:t>
      </w:r>
      <w:r>
        <w:rPr>
          <w:rFonts w:hint="eastAsia"/>
        </w:rPr>
        <w:t>未完成</w:t>
      </w:r>
      <w:r w:rsidRPr="00F81C79">
        <w:rPr>
          <w:rFonts w:hint="eastAsia"/>
        </w:rPr>
        <w:t>昵称新整改，</w:t>
      </w:r>
      <w:r w:rsidRPr="00F81C79">
        <w:rPr>
          <w:rFonts w:hint="eastAsia"/>
        </w:rPr>
        <w:t>UP</w:t>
      </w:r>
      <w:r>
        <w:rPr>
          <w:rFonts w:hint="eastAsia"/>
        </w:rPr>
        <w:t>做兼容处理，即：</w:t>
      </w:r>
    </w:p>
    <w:p w:rsidR="00D304A5" w:rsidRDefault="00D304A5" w:rsidP="00D304A5">
      <w:pPr>
        <w:pStyle w:val="affffff9"/>
        <w:ind w:left="1140" w:firstLineChars="0" w:firstLine="0"/>
      </w:pPr>
      <w:r>
        <w:rPr>
          <w:rFonts w:hint="eastAsia"/>
        </w:rPr>
        <w:t>A</w:t>
      </w:r>
      <w:r>
        <w:rPr>
          <w:rFonts w:hint="eastAsia"/>
        </w:rPr>
        <w:t>）不对</w:t>
      </w:r>
      <w:r w:rsidRPr="00F81C79">
        <w:rPr>
          <w:rFonts w:hint="eastAsia"/>
        </w:rPr>
        <w:t>昵称命名规则和唯一性</w:t>
      </w:r>
      <w:r>
        <w:rPr>
          <w:rFonts w:hint="eastAsia"/>
        </w:rPr>
        <w:t>做严格要求。</w:t>
      </w:r>
    </w:p>
    <w:p w:rsidR="00D304A5" w:rsidRPr="00F81C79" w:rsidRDefault="00D304A5" w:rsidP="00D304A5">
      <w:pPr>
        <w:pStyle w:val="affffff9"/>
        <w:ind w:left="1140" w:firstLineChars="0" w:firstLine="0"/>
      </w:pPr>
      <w:r>
        <w:rPr>
          <w:rFonts w:hint="eastAsia"/>
        </w:rPr>
        <w:t>B</w:t>
      </w:r>
      <w:r>
        <w:rPr>
          <w:rFonts w:hint="eastAsia"/>
        </w:rPr>
        <w:t>）</w:t>
      </w:r>
      <w:r w:rsidRPr="00F81C79">
        <w:rPr>
          <w:rFonts w:hint="eastAsia"/>
        </w:rPr>
        <w:t>只更新</w:t>
      </w:r>
      <w:r w:rsidRPr="00F81C79">
        <w:rPr>
          <w:rFonts w:hint="eastAsia"/>
        </w:rPr>
        <w:t>nickname</w:t>
      </w:r>
      <w:r>
        <w:rPr>
          <w:rFonts w:hint="eastAsia"/>
        </w:rPr>
        <w:t>字段</w:t>
      </w:r>
      <w:r w:rsidR="00C75503">
        <w:rPr>
          <w:rFonts w:hint="eastAsia"/>
        </w:rPr>
        <w:t>；不进入昵称申请变更审核表</w:t>
      </w:r>
      <w:r>
        <w:rPr>
          <w:rFonts w:hint="eastAsia"/>
        </w:rPr>
        <w:t>。</w:t>
      </w:r>
    </w:p>
    <w:p w:rsidR="00D304A5" w:rsidRDefault="00D304A5" w:rsidP="00B25F54">
      <w:pPr>
        <w:ind w:firstLine="420"/>
      </w:pPr>
    </w:p>
    <w:p w:rsidR="005135A5" w:rsidRDefault="005135A5" w:rsidP="00B25F54">
      <w:pPr>
        <w:ind w:firstLine="420"/>
      </w:pPr>
      <w:r>
        <w:rPr>
          <w:rFonts w:hint="eastAsia"/>
        </w:rPr>
        <w:t>支持允许默认昵称修改，即：</w:t>
      </w:r>
    </w:p>
    <w:p w:rsidR="00715558" w:rsidRDefault="005135A5">
      <w:pPr>
        <w:pStyle w:val="affffff9"/>
        <w:numPr>
          <w:ilvl w:val="0"/>
          <w:numId w:val="62"/>
        </w:numPr>
        <w:ind w:firstLineChars="0"/>
      </w:pPr>
      <w:r>
        <w:rPr>
          <w:rFonts w:hint="eastAsia"/>
        </w:rPr>
        <w:t>判断唯一昵称为默认昵称格式时，允许修改。</w:t>
      </w:r>
    </w:p>
    <w:p w:rsidR="00715558" w:rsidRDefault="005135A5">
      <w:pPr>
        <w:pStyle w:val="affffff9"/>
        <w:numPr>
          <w:ilvl w:val="0"/>
          <w:numId w:val="62"/>
        </w:numPr>
        <w:ind w:firstLineChars="0"/>
      </w:pPr>
      <w:r>
        <w:rPr>
          <w:rFonts w:hint="eastAsia"/>
        </w:rPr>
        <w:t>用户设置的昵称和修改的昵称，不允许为默认昵称格式，如果符合默认昵称格式，则返回昵称已存在错误。</w:t>
      </w:r>
    </w:p>
    <w:p w:rsidR="004C251E" w:rsidRDefault="004C251E" w:rsidP="00407B6C">
      <w:pPr>
        <w:pStyle w:val="41"/>
      </w:pPr>
      <w:r>
        <w:rPr>
          <w:rFonts w:hint="eastAsia"/>
        </w:rPr>
        <w:t>原型</w:t>
      </w:r>
    </w:p>
    <w:p w:rsidR="004C251E" w:rsidRPr="005D449C" w:rsidRDefault="0011300D" w:rsidP="004C251E">
      <w:pPr>
        <w:ind w:left="198"/>
        <w:jc w:val="left"/>
      </w:pPr>
      <w:r>
        <w:rPr>
          <w:rFonts w:hint="eastAsia"/>
          <w:lang w:val="da-DK"/>
        </w:rPr>
        <w:t>Update</w:t>
      </w:r>
      <w:r w:rsidRPr="009A7E72">
        <w:rPr>
          <w:rFonts w:hint="eastAsia"/>
          <w:lang w:val="da-DK"/>
        </w:rPr>
        <w:t>User</w:t>
      </w:r>
      <w:r>
        <w:rPr>
          <w:rFonts w:hint="eastAsia"/>
          <w:lang w:val="da-DK"/>
        </w:rPr>
        <w:t xml:space="preserve">InfoRsp </w:t>
      </w:r>
      <w:r w:rsidR="00CE4E2A">
        <w:rPr>
          <w:rFonts w:hint="eastAsia"/>
          <w:lang w:val="da-DK"/>
        </w:rPr>
        <w:t>update</w:t>
      </w:r>
      <w:r w:rsidR="004C251E" w:rsidRPr="009A7E72">
        <w:rPr>
          <w:rFonts w:hint="eastAsia"/>
          <w:lang w:val="da-DK"/>
        </w:rPr>
        <w:t>User</w:t>
      </w:r>
      <w:r w:rsidR="004C251E">
        <w:rPr>
          <w:rFonts w:hint="eastAsia"/>
          <w:lang w:val="da-DK"/>
        </w:rPr>
        <w:t>Info</w:t>
      </w:r>
      <w:r w:rsidR="004C251E" w:rsidRPr="009A7E72">
        <w:rPr>
          <w:lang w:val="da-DK"/>
        </w:rPr>
        <w:t>(</w:t>
      </w:r>
      <w:r w:rsidR="00CE4E2A">
        <w:rPr>
          <w:rFonts w:hint="eastAsia"/>
          <w:lang w:val="da-DK"/>
        </w:rPr>
        <w:t>Update</w:t>
      </w:r>
      <w:r w:rsidR="004C251E" w:rsidRPr="009A7E72">
        <w:rPr>
          <w:rFonts w:hint="eastAsia"/>
          <w:lang w:val="da-DK"/>
        </w:rPr>
        <w:t>User</w:t>
      </w:r>
      <w:r w:rsidR="004C251E">
        <w:rPr>
          <w:rFonts w:hint="eastAsia"/>
          <w:lang w:val="da-DK"/>
        </w:rPr>
        <w:t xml:space="preserve">InfoReq </w:t>
      </w:r>
      <w:r w:rsidR="00CE4E2A">
        <w:rPr>
          <w:rFonts w:hint="eastAsia"/>
          <w:lang w:val="da-DK"/>
        </w:rPr>
        <w:t>update</w:t>
      </w:r>
      <w:r w:rsidR="004C251E" w:rsidRPr="009A7E72">
        <w:rPr>
          <w:rFonts w:hint="eastAsia"/>
          <w:lang w:val="da-DK"/>
        </w:rPr>
        <w:t>User</w:t>
      </w:r>
      <w:r w:rsidR="004C251E">
        <w:rPr>
          <w:rFonts w:hint="eastAsia"/>
          <w:lang w:val="da-DK"/>
        </w:rPr>
        <w:t>InfoReq</w:t>
      </w:r>
      <w:r w:rsidR="004C251E" w:rsidRPr="009A7E72">
        <w:rPr>
          <w:lang w:val="da-DK"/>
        </w:rPr>
        <w:t>)</w:t>
      </w:r>
      <w:r w:rsidR="004C251E" w:rsidRPr="00CD7B14">
        <w:rPr>
          <w:rFonts w:hint="eastAsia"/>
        </w:rPr>
        <w:t xml:space="preserve"> </w:t>
      </w:r>
      <w:r w:rsidR="004C251E" w:rsidRPr="0062068B">
        <w:rPr>
          <w:rFonts w:hint="eastAsia"/>
        </w:rPr>
        <w:t xml:space="preserve">throws </w:t>
      </w:r>
      <w:r w:rsidR="00780127">
        <w:rPr>
          <w:rFonts w:hint="eastAsia"/>
        </w:rPr>
        <w:t>CException</w:t>
      </w:r>
    </w:p>
    <w:p w:rsidR="004C251E" w:rsidRDefault="004C251E" w:rsidP="00407B6C">
      <w:pPr>
        <w:pStyle w:val="41"/>
      </w:pPr>
      <w:r>
        <w:rPr>
          <w:rFonts w:hint="eastAsia"/>
        </w:rPr>
        <w:t>输入参数</w:t>
      </w:r>
    </w:p>
    <w:p w:rsidR="004C251E" w:rsidRDefault="00CE4E2A" w:rsidP="004C251E">
      <w:pPr>
        <w:ind w:left="198"/>
      </w:pPr>
      <w:r>
        <w:rPr>
          <w:rFonts w:hint="eastAsia"/>
          <w:lang w:val="da-DK"/>
        </w:rPr>
        <w:t>Update</w:t>
      </w:r>
      <w:r w:rsidR="004C251E" w:rsidRPr="009A7E72">
        <w:rPr>
          <w:rFonts w:hint="eastAsia"/>
          <w:lang w:val="da-DK"/>
        </w:rPr>
        <w:t>User</w:t>
      </w:r>
      <w:r w:rsidR="004C251E">
        <w:rPr>
          <w:rFonts w:hint="eastAsia"/>
          <w:lang w:val="da-DK"/>
        </w:rPr>
        <w:t>InfoReq</w:t>
      </w:r>
      <w:r w:rsidR="004C251E">
        <w:rPr>
          <w:rFonts w:hint="eastAsia"/>
          <w:lang w:val="da-DK"/>
        </w:rPr>
        <w:t>属性如下：</w:t>
      </w:r>
    </w:p>
    <w:tbl>
      <w:tblPr>
        <w:tblW w:w="9306" w:type="dxa"/>
        <w:jc w:val="center"/>
        <w:tblInd w:w="2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32"/>
        <w:gridCol w:w="567"/>
        <w:gridCol w:w="1074"/>
        <w:gridCol w:w="797"/>
        <w:gridCol w:w="4536"/>
      </w:tblGrid>
      <w:tr w:rsidR="004C251E" w:rsidTr="00835F62">
        <w:trPr>
          <w:jc w:val="center"/>
        </w:trPr>
        <w:tc>
          <w:tcPr>
            <w:tcW w:w="2332" w:type="dxa"/>
            <w:shd w:val="clear" w:color="auto" w:fill="99CCFF"/>
          </w:tcPr>
          <w:p w:rsidR="004C251E" w:rsidRDefault="004C251E" w:rsidP="00A267CA">
            <w:pPr>
              <w:pStyle w:val="TAH"/>
              <w:rPr>
                <w:rFonts w:ascii="Verdana" w:hAnsi="Verdana"/>
                <w:lang w:val="fr-FR" w:eastAsia="zh-CN"/>
              </w:rPr>
            </w:pPr>
            <w:r>
              <w:rPr>
                <w:rFonts w:ascii="Verdana" w:hAnsi="Verdana" w:hint="eastAsia"/>
                <w:lang w:val="fr-FR" w:eastAsia="zh-CN"/>
              </w:rPr>
              <w:lastRenderedPageBreak/>
              <w:t>参数名称</w:t>
            </w:r>
          </w:p>
        </w:tc>
        <w:tc>
          <w:tcPr>
            <w:tcW w:w="567" w:type="dxa"/>
            <w:shd w:val="clear" w:color="auto" w:fill="99CCFF"/>
          </w:tcPr>
          <w:p w:rsidR="004C251E" w:rsidRDefault="004C251E" w:rsidP="00A267CA">
            <w:pPr>
              <w:pStyle w:val="TAH"/>
              <w:rPr>
                <w:rFonts w:ascii="Verdana" w:hAnsi="Verdana"/>
                <w:lang w:val="fr-FR" w:eastAsia="zh-CN"/>
              </w:rPr>
            </w:pPr>
            <w:r>
              <w:rPr>
                <w:rFonts w:ascii="Verdana" w:hAnsi="Verdana" w:hint="eastAsia"/>
                <w:lang w:val="fr-FR" w:eastAsia="zh-CN"/>
              </w:rPr>
              <w:t>可选</w:t>
            </w:r>
          </w:p>
        </w:tc>
        <w:tc>
          <w:tcPr>
            <w:tcW w:w="1074" w:type="dxa"/>
            <w:shd w:val="clear" w:color="auto" w:fill="99CCFF"/>
          </w:tcPr>
          <w:p w:rsidR="004C251E" w:rsidRDefault="004C251E" w:rsidP="00A267CA">
            <w:pPr>
              <w:pStyle w:val="TAH"/>
              <w:rPr>
                <w:rFonts w:ascii="Verdana" w:hAnsi="Verdana"/>
                <w:lang w:val="fr-FR" w:eastAsia="zh-CN"/>
              </w:rPr>
            </w:pPr>
            <w:r>
              <w:rPr>
                <w:rFonts w:ascii="Verdana" w:hAnsi="Verdana" w:hint="eastAsia"/>
                <w:lang w:val="fr-FR" w:eastAsia="zh-CN"/>
              </w:rPr>
              <w:t>类型</w:t>
            </w:r>
          </w:p>
        </w:tc>
        <w:tc>
          <w:tcPr>
            <w:tcW w:w="797" w:type="dxa"/>
            <w:shd w:val="clear" w:color="auto" w:fill="99CCFF"/>
          </w:tcPr>
          <w:p w:rsidR="004C251E" w:rsidRDefault="004C251E" w:rsidP="00F52EEA">
            <w:pPr>
              <w:pStyle w:val="TAH"/>
              <w:rPr>
                <w:rFonts w:ascii="Verdana" w:hAnsi="Verdana"/>
                <w:lang w:val="fr-FR" w:eastAsia="zh-CN"/>
              </w:rPr>
            </w:pPr>
            <w:r>
              <w:rPr>
                <w:rFonts w:ascii="Verdana" w:hAnsi="Verdana" w:hint="eastAsia"/>
                <w:lang w:val="fr-FR" w:eastAsia="zh-CN"/>
              </w:rPr>
              <w:t>长度</w:t>
            </w:r>
            <w:r>
              <w:rPr>
                <w:rFonts w:ascii="Verdana" w:hAnsi="Verdana"/>
                <w:lang w:val="fr-FR" w:eastAsia="zh-CN"/>
              </w:rPr>
              <w:t xml:space="preserve"> </w:t>
            </w:r>
          </w:p>
        </w:tc>
        <w:tc>
          <w:tcPr>
            <w:tcW w:w="4536" w:type="dxa"/>
            <w:shd w:val="clear" w:color="auto" w:fill="99CCFF"/>
          </w:tcPr>
          <w:p w:rsidR="004C251E" w:rsidRDefault="004C251E" w:rsidP="00A267CA">
            <w:pPr>
              <w:pStyle w:val="TAH"/>
              <w:rPr>
                <w:rFonts w:ascii="Verdana" w:hAnsi="Verdana"/>
                <w:lang w:val="fr-FR" w:eastAsia="zh-CN"/>
              </w:rPr>
            </w:pPr>
            <w:r>
              <w:rPr>
                <w:rFonts w:ascii="Verdana" w:hAnsi="Verdana" w:hint="eastAsia"/>
                <w:lang w:val="fr-FR" w:eastAsia="zh-CN"/>
              </w:rPr>
              <w:t>描述信息</w:t>
            </w:r>
          </w:p>
        </w:tc>
      </w:tr>
      <w:tr w:rsidR="00F67EAC" w:rsidTr="00835F62">
        <w:trPr>
          <w:jc w:val="center"/>
        </w:trPr>
        <w:tc>
          <w:tcPr>
            <w:tcW w:w="2332" w:type="dxa"/>
          </w:tcPr>
          <w:p w:rsidR="00F67EAC" w:rsidRPr="00AC2020" w:rsidRDefault="00F67EAC" w:rsidP="00AC2020">
            <w:pPr>
              <w:pStyle w:val="TAL"/>
              <w:rPr>
                <w:lang w:val="fr-FR" w:eastAsia="zh-CN"/>
              </w:rPr>
            </w:pPr>
            <w:r w:rsidRPr="00AC2020">
              <w:rPr>
                <w:rFonts w:hint="eastAsia"/>
                <w:lang w:val="fr-FR" w:eastAsia="zh-CN"/>
              </w:rPr>
              <w:t>v</w:t>
            </w:r>
            <w:r w:rsidRPr="00AC2020">
              <w:rPr>
                <w:lang w:val="fr-FR" w:eastAsia="zh-CN"/>
              </w:rPr>
              <w:t>ersion</w:t>
            </w:r>
          </w:p>
        </w:tc>
        <w:tc>
          <w:tcPr>
            <w:tcW w:w="567" w:type="dxa"/>
          </w:tcPr>
          <w:p w:rsidR="00F67EAC" w:rsidRPr="00AC2020" w:rsidRDefault="00F67EAC" w:rsidP="00AC2020">
            <w:pPr>
              <w:pStyle w:val="TAL"/>
              <w:rPr>
                <w:lang w:val="fr-FR" w:eastAsia="zh-CN"/>
              </w:rPr>
            </w:pPr>
            <w:r>
              <w:rPr>
                <w:rFonts w:hint="eastAsia"/>
                <w:lang w:val="fr-FR" w:eastAsia="zh-CN"/>
              </w:rPr>
              <w:t>M</w:t>
            </w:r>
          </w:p>
        </w:tc>
        <w:tc>
          <w:tcPr>
            <w:tcW w:w="1074" w:type="dxa"/>
          </w:tcPr>
          <w:p w:rsidR="00F67EAC" w:rsidRPr="00AC2020" w:rsidRDefault="00F67EAC" w:rsidP="00AC2020">
            <w:pPr>
              <w:pStyle w:val="TAH"/>
              <w:jc w:val="both"/>
              <w:rPr>
                <w:b w:val="0"/>
                <w:lang w:val="fr-FR" w:eastAsia="zh-CN"/>
              </w:rPr>
            </w:pPr>
            <w:r>
              <w:rPr>
                <w:rFonts w:hint="eastAsia"/>
                <w:b w:val="0"/>
                <w:lang w:val="fr-FR" w:eastAsia="zh-CN"/>
              </w:rPr>
              <w:t>String</w:t>
            </w:r>
          </w:p>
        </w:tc>
        <w:tc>
          <w:tcPr>
            <w:tcW w:w="797" w:type="dxa"/>
          </w:tcPr>
          <w:p w:rsidR="00F67EAC" w:rsidRPr="00AC2020" w:rsidRDefault="005E1AA2" w:rsidP="00AC2020">
            <w:pPr>
              <w:rPr>
                <w:rFonts w:ascii="Arial" w:hAnsi="Arial"/>
                <w:kern w:val="0"/>
                <w:sz w:val="18"/>
                <w:szCs w:val="18"/>
                <w:lang w:val="fr-FR"/>
              </w:rPr>
            </w:pPr>
            <w:r>
              <w:rPr>
                <w:rFonts w:ascii="Arial" w:hAnsi="Arial" w:hint="eastAsia"/>
                <w:kern w:val="0"/>
                <w:sz w:val="18"/>
                <w:szCs w:val="18"/>
                <w:lang w:val="fr-FR"/>
              </w:rPr>
              <w:t>5</w:t>
            </w:r>
          </w:p>
        </w:tc>
        <w:tc>
          <w:tcPr>
            <w:tcW w:w="4536" w:type="dxa"/>
          </w:tcPr>
          <w:p w:rsidR="00D304A5" w:rsidRPr="00F81C79" w:rsidRDefault="00F67EAC" w:rsidP="00D304A5">
            <w:r w:rsidRPr="00AC2020">
              <w:rPr>
                <w:rFonts w:ascii="Arial" w:hAnsi="Arial" w:hint="eastAsia"/>
                <w:kern w:val="0"/>
                <w:sz w:val="18"/>
                <w:szCs w:val="18"/>
                <w:lang w:val="fr-FR"/>
              </w:rPr>
              <w:t>协议版本号</w:t>
            </w:r>
            <w:r w:rsidR="005648E5">
              <w:rPr>
                <w:rFonts w:ascii="Arial" w:hAnsi="Arial" w:hint="eastAsia"/>
                <w:kern w:val="0"/>
                <w:sz w:val="18"/>
                <w:szCs w:val="18"/>
                <w:lang w:val="fr-FR"/>
              </w:rPr>
              <w:t>；</w:t>
            </w:r>
            <w:r w:rsidR="00D304A5">
              <w:rPr>
                <w:rFonts w:hint="eastAsia"/>
              </w:rPr>
              <w:t>初始</w:t>
            </w:r>
            <w:r w:rsidR="00D304A5" w:rsidRPr="00F81C79">
              <w:rPr>
                <w:rFonts w:hint="eastAsia"/>
              </w:rPr>
              <w:t>版本为：</w:t>
            </w:r>
            <w:r w:rsidR="00D304A5" w:rsidRPr="00F81C79">
              <w:rPr>
                <w:rFonts w:hint="eastAsia"/>
              </w:rPr>
              <w:t>01.01</w:t>
            </w:r>
          </w:p>
          <w:p w:rsidR="00F67EAC" w:rsidRDefault="00D304A5" w:rsidP="005648E5">
            <w:r>
              <w:rPr>
                <w:rFonts w:hint="eastAsia"/>
              </w:rPr>
              <w:t>昵称</w:t>
            </w:r>
            <w:r w:rsidR="005648E5">
              <w:rPr>
                <w:rFonts w:hint="eastAsia"/>
              </w:rPr>
              <w:t>新</w:t>
            </w:r>
            <w:r>
              <w:rPr>
                <w:rFonts w:hint="eastAsia"/>
              </w:rPr>
              <w:t>规则</w:t>
            </w:r>
            <w:r w:rsidRPr="00F81C79">
              <w:rPr>
                <w:rFonts w:hint="eastAsia"/>
              </w:rPr>
              <w:t>版本为：</w:t>
            </w:r>
            <w:r w:rsidRPr="00F81C79">
              <w:rPr>
                <w:rFonts w:hint="eastAsia"/>
              </w:rPr>
              <w:t>0</w:t>
            </w:r>
            <w:r>
              <w:rPr>
                <w:rFonts w:hint="eastAsia"/>
              </w:rPr>
              <w:t>4</w:t>
            </w:r>
            <w:r w:rsidRPr="00F81C79">
              <w:rPr>
                <w:rFonts w:hint="eastAsia"/>
              </w:rPr>
              <w:t>.0</w:t>
            </w:r>
            <w:r>
              <w:rPr>
                <w:rFonts w:hint="eastAsia"/>
              </w:rPr>
              <w:t>1</w:t>
            </w:r>
          </w:p>
          <w:p w:rsidR="005648E5" w:rsidRDefault="009B452B" w:rsidP="00B16402">
            <w:r>
              <w:rPr>
                <w:rFonts w:hint="eastAsia"/>
              </w:rPr>
              <w:t>修改安全邮箱和手机强制密码校验</w:t>
            </w:r>
            <w:r w:rsidR="00B16402">
              <w:rPr>
                <w:rFonts w:hint="eastAsia"/>
              </w:rPr>
              <w:t>：</w:t>
            </w:r>
            <w:r w:rsidR="00B16402">
              <w:t>05.01</w:t>
            </w:r>
          </w:p>
          <w:p w:rsidR="009B452B" w:rsidRPr="009B452B" w:rsidRDefault="009B452B" w:rsidP="009B452B">
            <w:pPr>
              <w:rPr>
                <w:rFonts w:ascii="Arial" w:hAnsi="Arial"/>
                <w:kern w:val="0"/>
                <w:sz w:val="18"/>
                <w:szCs w:val="18"/>
              </w:rPr>
            </w:pPr>
            <w:r>
              <w:rPr>
                <w:rFonts w:hint="eastAsia"/>
              </w:rPr>
              <w:t>1</w:t>
            </w:r>
            <w:r>
              <w:rPr>
                <w:rFonts w:hint="eastAsia"/>
              </w:rPr>
              <w:t>个手机号最多作为</w:t>
            </w:r>
            <w:r>
              <w:rPr>
                <w:rFonts w:hint="eastAsia"/>
              </w:rPr>
              <w:t>10</w:t>
            </w:r>
            <w:r>
              <w:rPr>
                <w:rFonts w:hint="eastAsia"/>
              </w:rPr>
              <w:t>个用户安全手机</w:t>
            </w:r>
            <w:r w:rsidRPr="00F81C79">
              <w:rPr>
                <w:rFonts w:hint="eastAsia"/>
              </w:rPr>
              <w:t>：</w:t>
            </w:r>
            <w:r w:rsidRPr="00F81C79">
              <w:rPr>
                <w:rFonts w:hint="eastAsia"/>
              </w:rPr>
              <w:t>0</w:t>
            </w:r>
            <w:r>
              <w:t>6</w:t>
            </w:r>
            <w:r w:rsidRPr="00F81C79">
              <w:rPr>
                <w:rFonts w:hint="eastAsia"/>
              </w:rPr>
              <w:t>.0</w:t>
            </w:r>
            <w:r>
              <w:t>1</w:t>
            </w:r>
          </w:p>
        </w:tc>
      </w:tr>
      <w:tr w:rsidR="00F67EAC" w:rsidTr="00835F62">
        <w:trPr>
          <w:jc w:val="center"/>
        </w:trPr>
        <w:tc>
          <w:tcPr>
            <w:tcW w:w="2332" w:type="dxa"/>
          </w:tcPr>
          <w:p w:rsidR="00F67EAC" w:rsidRPr="00AC2020" w:rsidRDefault="00F67EAC" w:rsidP="00AC2020">
            <w:pPr>
              <w:pStyle w:val="TAL"/>
              <w:rPr>
                <w:lang w:val="fr-FR" w:eastAsia="zh-CN"/>
              </w:rPr>
            </w:pPr>
            <w:r>
              <w:rPr>
                <w:lang w:val="fr-FR" w:eastAsia="zh-CN"/>
              </w:rPr>
              <w:t>transactionID</w:t>
            </w:r>
          </w:p>
        </w:tc>
        <w:tc>
          <w:tcPr>
            <w:tcW w:w="567" w:type="dxa"/>
          </w:tcPr>
          <w:p w:rsidR="00F67EAC" w:rsidRPr="00AC2020" w:rsidRDefault="00F67EAC" w:rsidP="00AC2020">
            <w:pPr>
              <w:pStyle w:val="TAL"/>
              <w:rPr>
                <w:lang w:val="fr-FR" w:eastAsia="zh-CN"/>
              </w:rPr>
            </w:pPr>
            <w:r>
              <w:rPr>
                <w:rFonts w:hint="eastAsia"/>
                <w:lang w:val="fr-FR" w:eastAsia="zh-CN"/>
              </w:rPr>
              <w:t>M</w:t>
            </w:r>
          </w:p>
        </w:tc>
        <w:tc>
          <w:tcPr>
            <w:tcW w:w="1074" w:type="dxa"/>
          </w:tcPr>
          <w:p w:rsidR="00F67EAC" w:rsidRPr="00AC2020" w:rsidRDefault="00F67EAC" w:rsidP="00AC2020">
            <w:pPr>
              <w:pStyle w:val="TAH"/>
              <w:jc w:val="both"/>
              <w:rPr>
                <w:b w:val="0"/>
                <w:lang w:val="fr-FR" w:eastAsia="zh-CN"/>
              </w:rPr>
            </w:pPr>
            <w:r>
              <w:rPr>
                <w:rFonts w:hint="eastAsia"/>
                <w:b w:val="0"/>
                <w:lang w:val="fr-FR" w:eastAsia="zh-CN"/>
              </w:rPr>
              <w:t>String</w:t>
            </w:r>
          </w:p>
        </w:tc>
        <w:tc>
          <w:tcPr>
            <w:tcW w:w="797" w:type="dxa"/>
          </w:tcPr>
          <w:p w:rsidR="00F67EAC" w:rsidRPr="00AC2020" w:rsidRDefault="00F67EAC" w:rsidP="00AC2020">
            <w:pPr>
              <w:rPr>
                <w:rFonts w:ascii="Arial" w:hAnsi="Arial"/>
                <w:kern w:val="0"/>
                <w:sz w:val="18"/>
                <w:szCs w:val="18"/>
                <w:lang w:val="fr-FR"/>
              </w:rPr>
            </w:pPr>
            <w:r w:rsidRPr="00AC2020">
              <w:rPr>
                <w:rFonts w:ascii="Arial" w:hAnsi="Arial" w:hint="eastAsia"/>
                <w:kern w:val="0"/>
                <w:sz w:val="18"/>
                <w:szCs w:val="18"/>
                <w:lang w:val="fr-FR"/>
              </w:rPr>
              <w:t>40</w:t>
            </w:r>
          </w:p>
        </w:tc>
        <w:tc>
          <w:tcPr>
            <w:tcW w:w="4536" w:type="dxa"/>
          </w:tcPr>
          <w:p w:rsidR="00F67EAC" w:rsidRPr="00AC2020" w:rsidRDefault="00F67EAC" w:rsidP="00AC2020">
            <w:pPr>
              <w:rPr>
                <w:rFonts w:ascii="Arial" w:hAnsi="Arial"/>
                <w:kern w:val="0"/>
                <w:sz w:val="18"/>
                <w:szCs w:val="18"/>
                <w:lang w:val="fr-FR"/>
              </w:rPr>
            </w:pPr>
            <w:r w:rsidRPr="00AC2020">
              <w:rPr>
                <w:rFonts w:ascii="Arial" w:hAnsi="Arial" w:hint="eastAsia"/>
                <w:kern w:val="0"/>
                <w:sz w:val="18"/>
                <w:szCs w:val="18"/>
                <w:lang w:val="fr-FR"/>
              </w:rPr>
              <w:t>交易流水号</w:t>
            </w:r>
          </w:p>
        </w:tc>
      </w:tr>
      <w:tr w:rsidR="00F67EAC" w:rsidTr="00835F62">
        <w:trPr>
          <w:jc w:val="center"/>
        </w:trPr>
        <w:tc>
          <w:tcPr>
            <w:tcW w:w="2332" w:type="dxa"/>
          </w:tcPr>
          <w:p w:rsidR="00F67EAC" w:rsidRPr="00C8364D" w:rsidRDefault="00F67EAC" w:rsidP="00AC2020">
            <w:pPr>
              <w:pStyle w:val="TAL"/>
              <w:rPr>
                <w:lang w:val="fr-FR" w:eastAsia="zh-CN"/>
              </w:rPr>
            </w:pPr>
            <w:r w:rsidRPr="00C8364D">
              <w:rPr>
                <w:rFonts w:hint="eastAsia"/>
                <w:lang w:val="fr-FR" w:eastAsia="zh-CN"/>
              </w:rPr>
              <w:t>traceFlag</w:t>
            </w:r>
          </w:p>
        </w:tc>
        <w:tc>
          <w:tcPr>
            <w:tcW w:w="567" w:type="dxa"/>
          </w:tcPr>
          <w:p w:rsidR="00F67EAC" w:rsidRPr="00C8364D" w:rsidRDefault="00F67EAC" w:rsidP="00AC2020">
            <w:pPr>
              <w:spacing w:line="240" w:lineRule="atLeast"/>
              <w:rPr>
                <w:rFonts w:ascii="Arial" w:hAnsi="Arial"/>
                <w:kern w:val="0"/>
                <w:sz w:val="18"/>
                <w:szCs w:val="18"/>
                <w:lang w:val="fr-FR"/>
              </w:rPr>
            </w:pPr>
            <w:r w:rsidRPr="00C8364D">
              <w:rPr>
                <w:rFonts w:ascii="Arial" w:hAnsi="Arial" w:hint="eastAsia"/>
                <w:kern w:val="0"/>
                <w:sz w:val="18"/>
                <w:szCs w:val="18"/>
                <w:lang w:val="fr-FR"/>
              </w:rPr>
              <w:t xml:space="preserve">O </w:t>
            </w:r>
          </w:p>
        </w:tc>
        <w:tc>
          <w:tcPr>
            <w:tcW w:w="1074" w:type="dxa"/>
          </w:tcPr>
          <w:p w:rsidR="00F67EAC" w:rsidRPr="00C8364D" w:rsidRDefault="00F67EAC" w:rsidP="00AC2020">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797" w:type="dxa"/>
          </w:tcPr>
          <w:p w:rsidR="00F67EAC" w:rsidRPr="00C8364D" w:rsidRDefault="00F67EAC" w:rsidP="00AC2020">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4536" w:type="dxa"/>
          </w:tcPr>
          <w:p w:rsidR="00F67EAC" w:rsidRPr="00C8364D" w:rsidRDefault="00F67EAC" w:rsidP="00550601">
            <w:pPr>
              <w:spacing w:line="240" w:lineRule="atLeast"/>
              <w:rPr>
                <w:rFonts w:ascii="Arial" w:hAnsi="Arial"/>
                <w:kern w:val="0"/>
                <w:sz w:val="18"/>
                <w:szCs w:val="18"/>
                <w:lang w:val="fr-FR"/>
              </w:rPr>
            </w:pPr>
            <w:r>
              <w:rPr>
                <w:rFonts w:ascii="Arial" w:hAnsi="Arial" w:hint="eastAsia"/>
                <w:kern w:val="0"/>
                <w:sz w:val="18"/>
                <w:szCs w:val="18"/>
                <w:lang w:val="fr-FR"/>
              </w:rPr>
              <w:t>跟踪标志</w:t>
            </w:r>
          </w:p>
        </w:tc>
      </w:tr>
      <w:tr w:rsidR="000E72D9" w:rsidTr="00835F62">
        <w:trPr>
          <w:jc w:val="center"/>
        </w:trPr>
        <w:tc>
          <w:tcPr>
            <w:tcW w:w="2332" w:type="dxa"/>
          </w:tcPr>
          <w:p w:rsidR="000E72D9" w:rsidRPr="00C8364D" w:rsidRDefault="000E72D9" w:rsidP="00D3746E">
            <w:pPr>
              <w:pStyle w:val="TAL"/>
              <w:rPr>
                <w:lang w:val="fr-FR" w:eastAsia="zh-CN"/>
              </w:rPr>
            </w:pPr>
            <w:r>
              <w:rPr>
                <w:rFonts w:hint="eastAsia"/>
                <w:lang w:val="fr-FR" w:eastAsia="zh-CN"/>
              </w:rPr>
              <w:t>userID</w:t>
            </w:r>
          </w:p>
        </w:tc>
        <w:tc>
          <w:tcPr>
            <w:tcW w:w="567" w:type="dxa"/>
          </w:tcPr>
          <w:p w:rsidR="000E72D9" w:rsidRPr="00C8364D" w:rsidRDefault="000E72D9" w:rsidP="00D3746E">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1074" w:type="dxa"/>
          </w:tcPr>
          <w:p w:rsidR="000E72D9" w:rsidRDefault="005200E4" w:rsidP="00443027">
            <w:pPr>
              <w:spacing w:line="240" w:lineRule="atLeast"/>
              <w:rPr>
                <w:rFonts w:ascii="Arial" w:hAnsi="Arial"/>
                <w:kern w:val="0"/>
                <w:sz w:val="18"/>
                <w:szCs w:val="18"/>
                <w:lang w:val="fr-FR"/>
              </w:rPr>
            </w:pPr>
            <w:r>
              <w:rPr>
                <w:rFonts w:ascii="Arial" w:hAnsi="Arial" w:hint="eastAsia"/>
                <w:kern w:val="0"/>
                <w:sz w:val="18"/>
                <w:szCs w:val="18"/>
                <w:lang w:val="fr-FR"/>
              </w:rPr>
              <w:t>Bigint</w:t>
            </w:r>
          </w:p>
        </w:tc>
        <w:tc>
          <w:tcPr>
            <w:tcW w:w="797" w:type="dxa"/>
          </w:tcPr>
          <w:p w:rsidR="000E72D9" w:rsidRDefault="000E72D9" w:rsidP="00D3746E">
            <w:pPr>
              <w:spacing w:line="240" w:lineRule="atLeast"/>
              <w:rPr>
                <w:rFonts w:ascii="Arial" w:hAnsi="Arial"/>
                <w:kern w:val="0"/>
                <w:sz w:val="18"/>
                <w:szCs w:val="18"/>
                <w:lang w:val="fr-FR"/>
              </w:rPr>
            </w:pPr>
          </w:p>
        </w:tc>
        <w:tc>
          <w:tcPr>
            <w:tcW w:w="4536" w:type="dxa"/>
          </w:tcPr>
          <w:p w:rsidR="000E72D9" w:rsidRDefault="000E72D9" w:rsidP="00D3746E">
            <w:pPr>
              <w:spacing w:line="240" w:lineRule="atLeast"/>
              <w:rPr>
                <w:rFonts w:ascii="Arial" w:hAnsi="Arial"/>
                <w:kern w:val="0"/>
                <w:sz w:val="18"/>
                <w:szCs w:val="18"/>
                <w:lang w:val="fr-FR"/>
              </w:rPr>
            </w:pPr>
            <w:r>
              <w:rPr>
                <w:rFonts w:ascii="Arial" w:hAnsi="Arial" w:hint="eastAsia"/>
                <w:kern w:val="0"/>
                <w:sz w:val="18"/>
                <w:szCs w:val="18"/>
                <w:lang w:val="fr-FR"/>
              </w:rPr>
              <w:t>用户</w:t>
            </w:r>
            <w:r>
              <w:rPr>
                <w:rFonts w:ascii="Arial" w:hAnsi="Arial" w:hint="eastAsia"/>
                <w:kern w:val="0"/>
                <w:sz w:val="18"/>
                <w:szCs w:val="18"/>
                <w:lang w:val="fr-FR"/>
              </w:rPr>
              <w:t>ID</w:t>
            </w:r>
            <w:r>
              <w:rPr>
                <w:rFonts w:ascii="Arial" w:hAnsi="Arial" w:hint="eastAsia"/>
                <w:kern w:val="0"/>
                <w:sz w:val="18"/>
                <w:szCs w:val="18"/>
                <w:lang w:val="fr-FR"/>
              </w:rPr>
              <w:t>（内部）</w:t>
            </w:r>
          </w:p>
        </w:tc>
      </w:tr>
      <w:tr w:rsidR="000E72D9" w:rsidTr="00835F62">
        <w:trPr>
          <w:jc w:val="center"/>
        </w:trPr>
        <w:tc>
          <w:tcPr>
            <w:tcW w:w="2332" w:type="dxa"/>
          </w:tcPr>
          <w:p w:rsidR="000E72D9" w:rsidRPr="00AC2020" w:rsidRDefault="000E72D9" w:rsidP="00AC2020">
            <w:pPr>
              <w:pStyle w:val="TAL"/>
              <w:rPr>
                <w:lang w:val="fr-FR" w:eastAsia="zh-CN"/>
              </w:rPr>
            </w:pPr>
            <w:r w:rsidRPr="00AC2020">
              <w:rPr>
                <w:rFonts w:hint="eastAsia"/>
                <w:lang w:val="fr-FR" w:eastAsia="zh-CN"/>
              </w:rPr>
              <w:t>userInfo</w:t>
            </w:r>
          </w:p>
        </w:tc>
        <w:tc>
          <w:tcPr>
            <w:tcW w:w="567" w:type="dxa"/>
          </w:tcPr>
          <w:p w:rsidR="000E72D9" w:rsidRPr="00AC2020" w:rsidRDefault="000E72D9" w:rsidP="00AC2020">
            <w:pPr>
              <w:pStyle w:val="TAL"/>
              <w:rPr>
                <w:lang w:val="fr-FR" w:eastAsia="zh-CN"/>
              </w:rPr>
            </w:pPr>
            <w:r w:rsidRPr="00AC2020">
              <w:rPr>
                <w:rFonts w:hint="eastAsia"/>
                <w:lang w:val="fr-FR" w:eastAsia="zh-CN"/>
              </w:rPr>
              <w:t>M</w:t>
            </w:r>
          </w:p>
        </w:tc>
        <w:tc>
          <w:tcPr>
            <w:tcW w:w="1074" w:type="dxa"/>
          </w:tcPr>
          <w:p w:rsidR="000E72D9" w:rsidRDefault="000E72D9" w:rsidP="00AC2020">
            <w:pPr>
              <w:pStyle w:val="TAL"/>
              <w:rPr>
                <w:lang w:val="fr-FR" w:eastAsia="zh-CN"/>
              </w:rPr>
            </w:pPr>
            <w:r w:rsidRPr="00AC2020">
              <w:rPr>
                <w:rFonts w:hint="eastAsia"/>
                <w:lang w:val="fr-FR" w:eastAsia="zh-CN"/>
              </w:rPr>
              <w:t>UserInfo</w:t>
            </w:r>
          </w:p>
        </w:tc>
        <w:tc>
          <w:tcPr>
            <w:tcW w:w="797" w:type="dxa"/>
          </w:tcPr>
          <w:p w:rsidR="000E72D9" w:rsidRPr="00AC2020" w:rsidRDefault="000E72D9" w:rsidP="00AC2020">
            <w:pPr>
              <w:pStyle w:val="TAL"/>
              <w:rPr>
                <w:lang w:val="fr-FR" w:eastAsia="zh-CN"/>
              </w:rPr>
            </w:pPr>
          </w:p>
        </w:tc>
        <w:tc>
          <w:tcPr>
            <w:tcW w:w="4536" w:type="dxa"/>
          </w:tcPr>
          <w:p w:rsidR="000E72D9" w:rsidRPr="00AC2020" w:rsidRDefault="000E72D9" w:rsidP="00AC2020">
            <w:pPr>
              <w:rPr>
                <w:rFonts w:ascii="Arial" w:hAnsi="Arial"/>
                <w:kern w:val="0"/>
                <w:sz w:val="18"/>
                <w:szCs w:val="18"/>
                <w:lang w:val="fr-FR"/>
              </w:rPr>
            </w:pPr>
            <w:r w:rsidRPr="00AC2020">
              <w:rPr>
                <w:rFonts w:ascii="Arial" w:hAnsi="Arial" w:hint="eastAsia"/>
                <w:kern w:val="0"/>
                <w:sz w:val="18"/>
                <w:szCs w:val="18"/>
                <w:lang w:val="fr-FR"/>
              </w:rPr>
              <w:t>用户信息</w:t>
            </w:r>
          </w:p>
        </w:tc>
      </w:tr>
      <w:tr w:rsidR="002C57CA" w:rsidTr="00835F62">
        <w:trPr>
          <w:jc w:val="center"/>
        </w:trPr>
        <w:tc>
          <w:tcPr>
            <w:tcW w:w="2332" w:type="dxa"/>
          </w:tcPr>
          <w:p w:rsidR="002C57CA" w:rsidRPr="00AC2020" w:rsidRDefault="00E75215" w:rsidP="00AC2020">
            <w:pPr>
              <w:pStyle w:val="TAL"/>
              <w:rPr>
                <w:lang w:val="fr-FR" w:eastAsia="zh-CN"/>
              </w:rPr>
            </w:pPr>
            <w:r>
              <w:rPr>
                <w:rFonts w:hint="eastAsia"/>
                <w:b/>
                <w:bCs/>
              </w:rPr>
              <w:t>reqClientType</w:t>
            </w:r>
          </w:p>
        </w:tc>
        <w:tc>
          <w:tcPr>
            <w:tcW w:w="567" w:type="dxa"/>
          </w:tcPr>
          <w:p w:rsidR="002C57CA" w:rsidRPr="00AC2020" w:rsidRDefault="00945F09" w:rsidP="00AC2020">
            <w:pPr>
              <w:pStyle w:val="TAL"/>
              <w:rPr>
                <w:lang w:val="fr-FR" w:eastAsia="zh-CN"/>
              </w:rPr>
            </w:pPr>
            <w:r>
              <w:rPr>
                <w:rFonts w:hint="eastAsia"/>
                <w:lang w:val="fr-FR" w:eastAsia="zh-CN"/>
              </w:rPr>
              <w:t>O</w:t>
            </w:r>
          </w:p>
        </w:tc>
        <w:tc>
          <w:tcPr>
            <w:tcW w:w="1074" w:type="dxa"/>
          </w:tcPr>
          <w:p w:rsidR="002C57CA" w:rsidRPr="00AC2020" w:rsidRDefault="005200E4" w:rsidP="00AC2020">
            <w:pPr>
              <w:pStyle w:val="TAL"/>
              <w:rPr>
                <w:lang w:val="fr-FR" w:eastAsia="zh-CN"/>
              </w:rPr>
            </w:pPr>
            <w:r>
              <w:rPr>
                <w:lang w:val="fr-FR"/>
              </w:rPr>
              <w:t>Int</w:t>
            </w:r>
          </w:p>
        </w:tc>
        <w:tc>
          <w:tcPr>
            <w:tcW w:w="797" w:type="dxa"/>
          </w:tcPr>
          <w:p w:rsidR="002C57CA" w:rsidRPr="00AC2020" w:rsidRDefault="002C57CA" w:rsidP="00AC2020">
            <w:pPr>
              <w:pStyle w:val="TAL"/>
              <w:rPr>
                <w:lang w:val="fr-FR" w:eastAsia="zh-CN"/>
              </w:rPr>
            </w:pPr>
          </w:p>
        </w:tc>
        <w:tc>
          <w:tcPr>
            <w:tcW w:w="4536" w:type="dxa"/>
          </w:tcPr>
          <w:p w:rsidR="002C57CA" w:rsidRDefault="00455BBA" w:rsidP="00E04A2D">
            <w:r>
              <w:rPr>
                <w:rFonts w:hint="eastAsia"/>
              </w:rPr>
              <w:t>请求客户端类型</w:t>
            </w:r>
          </w:p>
          <w:p w:rsidR="002C57CA" w:rsidRPr="00AC2020" w:rsidRDefault="002C57CA" w:rsidP="00AC2020">
            <w:pPr>
              <w:rPr>
                <w:rFonts w:ascii="Arial" w:hAnsi="Arial"/>
                <w:kern w:val="0"/>
                <w:sz w:val="18"/>
                <w:szCs w:val="18"/>
                <w:lang w:val="fr-FR"/>
              </w:rPr>
            </w:pPr>
          </w:p>
        </w:tc>
      </w:tr>
      <w:tr w:rsidR="00531CA1" w:rsidTr="00835F62">
        <w:trPr>
          <w:jc w:val="center"/>
        </w:trPr>
        <w:tc>
          <w:tcPr>
            <w:tcW w:w="2332" w:type="dxa"/>
          </w:tcPr>
          <w:p w:rsidR="00531CA1" w:rsidRDefault="00531CA1" w:rsidP="00AC2020">
            <w:pPr>
              <w:pStyle w:val="TAL"/>
              <w:rPr>
                <w:b/>
                <w:bCs/>
              </w:rPr>
            </w:pPr>
            <w:r>
              <w:rPr>
                <w:rFonts w:hint="eastAsia"/>
                <w:lang w:eastAsia="zh-CN"/>
              </w:rPr>
              <w:t>emailList</w:t>
            </w:r>
          </w:p>
        </w:tc>
        <w:tc>
          <w:tcPr>
            <w:tcW w:w="567" w:type="dxa"/>
          </w:tcPr>
          <w:p w:rsidR="00531CA1" w:rsidRDefault="00531CA1" w:rsidP="00AC2020">
            <w:pPr>
              <w:pStyle w:val="TAL"/>
              <w:rPr>
                <w:lang w:val="fr-FR" w:eastAsia="zh-CN"/>
              </w:rPr>
            </w:pPr>
            <w:r>
              <w:rPr>
                <w:rFonts w:cs="Arial" w:hint="eastAsia"/>
                <w:color w:val="000000"/>
                <w:lang w:eastAsia="zh-CN"/>
              </w:rPr>
              <w:t>O</w:t>
            </w:r>
          </w:p>
        </w:tc>
        <w:tc>
          <w:tcPr>
            <w:tcW w:w="1074" w:type="dxa"/>
          </w:tcPr>
          <w:p w:rsidR="00531CA1" w:rsidRDefault="00531CA1" w:rsidP="00AC2020">
            <w:pPr>
              <w:pStyle w:val="TAL"/>
              <w:rPr>
                <w:lang w:val="fr-FR" w:eastAsia="zh-CN"/>
              </w:rPr>
            </w:pPr>
            <w:r>
              <w:rPr>
                <w:rFonts w:hint="eastAsia"/>
                <w:lang w:eastAsia="zh-CN"/>
              </w:rPr>
              <w:t>email[]</w:t>
            </w:r>
          </w:p>
        </w:tc>
        <w:tc>
          <w:tcPr>
            <w:tcW w:w="797" w:type="dxa"/>
          </w:tcPr>
          <w:p w:rsidR="00531CA1" w:rsidRDefault="00531CA1" w:rsidP="00AC2020">
            <w:pPr>
              <w:pStyle w:val="TAL"/>
              <w:rPr>
                <w:lang w:val="fr-FR"/>
              </w:rPr>
            </w:pPr>
          </w:p>
        </w:tc>
        <w:tc>
          <w:tcPr>
            <w:tcW w:w="4536" w:type="dxa"/>
          </w:tcPr>
          <w:p w:rsidR="00531CA1" w:rsidRDefault="00531CA1" w:rsidP="00D07B57">
            <w:r>
              <w:rPr>
                <w:rFonts w:hint="eastAsia"/>
              </w:rPr>
              <w:t>安全邮箱（与邮箱账号区分开）</w:t>
            </w:r>
          </w:p>
          <w:p w:rsidR="00531CA1" w:rsidRDefault="00531CA1" w:rsidP="00D07B57">
            <w:r>
              <w:rPr>
                <w:rFonts w:hint="eastAsia"/>
              </w:rPr>
              <w:t>email String(255)</w:t>
            </w:r>
            <w:r>
              <w:rPr>
                <w:rFonts w:hint="eastAsia"/>
              </w:rPr>
              <w:t>邮箱地址</w:t>
            </w:r>
          </w:p>
          <w:p w:rsidR="00531CA1" w:rsidRDefault="00531CA1" w:rsidP="00E04A2D">
            <w:r>
              <w:rPr>
                <w:rFonts w:hint="eastAsia"/>
              </w:rPr>
              <w:t>目前只支持</w:t>
            </w:r>
            <w:r>
              <w:rPr>
                <w:rFonts w:hint="eastAsia"/>
              </w:rPr>
              <w:t>1</w:t>
            </w:r>
            <w:r>
              <w:rPr>
                <w:rFonts w:hint="eastAsia"/>
              </w:rPr>
              <w:t>个邮箱。</w:t>
            </w:r>
          </w:p>
        </w:tc>
      </w:tr>
      <w:tr w:rsidR="00531CA1" w:rsidTr="00835F62">
        <w:trPr>
          <w:jc w:val="center"/>
        </w:trPr>
        <w:tc>
          <w:tcPr>
            <w:tcW w:w="2332" w:type="dxa"/>
          </w:tcPr>
          <w:p w:rsidR="00531CA1" w:rsidRDefault="00531CA1" w:rsidP="00AC2020">
            <w:pPr>
              <w:pStyle w:val="TAL"/>
              <w:rPr>
                <w:lang w:eastAsia="zh-CN"/>
              </w:rPr>
            </w:pPr>
            <w:r>
              <w:rPr>
                <w:rFonts w:hint="eastAsia"/>
                <w:lang w:eastAsia="zh-CN"/>
              </w:rPr>
              <w:t>mobilePhoneList</w:t>
            </w:r>
          </w:p>
        </w:tc>
        <w:tc>
          <w:tcPr>
            <w:tcW w:w="567" w:type="dxa"/>
          </w:tcPr>
          <w:p w:rsidR="00531CA1" w:rsidRDefault="00531CA1" w:rsidP="00AC2020">
            <w:pPr>
              <w:pStyle w:val="TAL"/>
              <w:rPr>
                <w:rFonts w:cs="Arial"/>
                <w:color w:val="000000"/>
                <w:lang w:eastAsia="zh-CN"/>
              </w:rPr>
            </w:pPr>
            <w:r>
              <w:rPr>
                <w:rFonts w:cs="Arial" w:hint="eastAsia"/>
                <w:color w:val="000000"/>
                <w:lang w:eastAsia="zh-CN"/>
              </w:rPr>
              <w:t>O</w:t>
            </w:r>
          </w:p>
        </w:tc>
        <w:tc>
          <w:tcPr>
            <w:tcW w:w="1074" w:type="dxa"/>
          </w:tcPr>
          <w:p w:rsidR="00531CA1" w:rsidRDefault="00531CA1" w:rsidP="00AC2020">
            <w:pPr>
              <w:pStyle w:val="TAL"/>
              <w:rPr>
                <w:lang w:eastAsia="zh-CN"/>
              </w:rPr>
            </w:pPr>
            <w:r>
              <w:rPr>
                <w:rFonts w:hint="eastAsia"/>
                <w:lang w:eastAsia="zh-CN"/>
              </w:rPr>
              <w:t>mobilePhone[]</w:t>
            </w:r>
          </w:p>
        </w:tc>
        <w:tc>
          <w:tcPr>
            <w:tcW w:w="797" w:type="dxa"/>
          </w:tcPr>
          <w:p w:rsidR="00531CA1" w:rsidRDefault="00531CA1" w:rsidP="00AC2020">
            <w:pPr>
              <w:pStyle w:val="TAL"/>
              <w:rPr>
                <w:lang w:val="fr-FR"/>
              </w:rPr>
            </w:pPr>
          </w:p>
        </w:tc>
        <w:tc>
          <w:tcPr>
            <w:tcW w:w="4536" w:type="dxa"/>
          </w:tcPr>
          <w:p w:rsidR="00531CA1" w:rsidRDefault="00531CA1" w:rsidP="00D07B57">
            <w:r>
              <w:rPr>
                <w:rFonts w:hint="eastAsia"/>
              </w:rPr>
              <w:t>终端云用户登记的手机号码</w:t>
            </w:r>
          </w:p>
          <w:p w:rsidR="00531CA1" w:rsidRDefault="00531CA1" w:rsidP="00D07B57">
            <w:r>
              <w:rPr>
                <w:rFonts w:hint="eastAsia"/>
              </w:rPr>
              <w:t>mobilePhone String(255)</w:t>
            </w:r>
            <w:r>
              <w:rPr>
                <w:rFonts w:hint="eastAsia"/>
              </w:rPr>
              <w:t>移动号码</w:t>
            </w:r>
          </w:p>
          <w:p w:rsidR="00531CA1" w:rsidRDefault="00531CA1" w:rsidP="00711526">
            <w:r>
              <w:rPr>
                <w:rFonts w:hint="eastAsia"/>
              </w:rPr>
              <w:t>目前只支持</w:t>
            </w:r>
            <w:r>
              <w:rPr>
                <w:rFonts w:hint="eastAsia"/>
              </w:rPr>
              <w:t>1</w:t>
            </w:r>
            <w:r>
              <w:rPr>
                <w:rFonts w:hint="eastAsia"/>
              </w:rPr>
              <w:t>个移动号码。</w:t>
            </w:r>
          </w:p>
        </w:tc>
      </w:tr>
      <w:tr w:rsidR="005D2E48" w:rsidTr="00835F62">
        <w:trPr>
          <w:jc w:val="center"/>
        </w:trPr>
        <w:tc>
          <w:tcPr>
            <w:tcW w:w="2332" w:type="dxa"/>
          </w:tcPr>
          <w:p w:rsidR="005D2E48" w:rsidRDefault="005D2E48" w:rsidP="00AC2020">
            <w:pPr>
              <w:pStyle w:val="TAL"/>
              <w:rPr>
                <w:lang w:eastAsia="zh-CN"/>
              </w:rPr>
            </w:pPr>
            <w:r>
              <w:rPr>
                <w:rFonts w:hint="eastAsia"/>
                <w:lang w:val="fr-FR" w:eastAsia="zh-CN"/>
              </w:rPr>
              <w:t>p</w:t>
            </w:r>
            <w:r w:rsidRPr="00C8364D">
              <w:rPr>
                <w:rFonts w:hint="eastAsia"/>
                <w:lang w:val="fr-FR" w:eastAsia="zh-CN"/>
              </w:rPr>
              <w:t>assword</w:t>
            </w:r>
          </w:p>
        </w:tc>
        <w:tc>
          <w:tcPr>
            <w:tcW w:w="567" w:type="dxa"/>
          </w:tcPr>
          <w:p w:rsidR="005D2E48" w:rsidRDefault="005D2E48" w:rsidP="00AC2020">
            <w:pPr>
              <w:pStyle w:val="TAL"/>
              <w:rPr>
                <w:rFonts w:cs="Arial"/>
                <w:color w:val="000000"/>
                <w:lang w:eastAsia="zh-CN"/>
              </w:rPr>
            </w:pPr>
            <w:r>
              <w:rPr>
                <w:rFonts w:hint="eastAsia"/>
                <w:lang w:val="fr-FR" w:eastAsia="zh-CN"/>
              </w:rPr>
              <w:t>O</w:t>
            </w:r>
          </w:p>
        </w:tc>
        <w:tc>
          <w:tcPr>
            <w:tcW w:w="1074" w:type="dxa"/>
          </w:tcPr>
          <w:p w:rsidR="005D2E48" w:rsidRDefault="005D2E48" w:rsidP="00AC2020">
            <w:pPr>
              <w:pStyle w:val="TAL"/>
              <w:rPr>
                <w:lang w:eastAsia="zh-CN"/>
              </w:rPr>
            </w:pPr>
            <w:r w:rsidRPr="00C8364D">
              <w:rPr>
                <w:rFonts w:hint="eastAsia"/>
                <w:lang w:val="fr-FR" w:eastAsia="zh-CN"/>
              </w:rPr>
              <w:t>String</w:t>
            </w:r>
          </w:p>
        </w:tc>
        <w:tc>
          <w:tcPr>
            <w:tcW w:w="797" w:type="dxa"/>
          </w:tcPr>
          <w:p w:rsidR="005D2E48" w:rsidRDefault="005D2E48" w:rsidP="00AC2020">
            <w:pPr>
              <w:pStyle w:val="TAL"/>
              <w:rPr>
                <w:lang w:val="fr-FR"/>
              </w:rPr>
            </w:pPr>
            <w:r>
              <w:rPr>
                <w:rFonts w:hint="eastAsia"/>
                <w:lang w:val="fr-FR" w:eastAsia="zh-CN"/>
              </w:rPr>
              <w:t>128</w:t>
            </w:r>
          </w:p>
        </w:tc>
        <w:tc>
          <w:tcPr>
            <w:tcW w:w="4536" w:type="dxa"/>
          </w:tcPr>
          <w:p w:rsidR="005D2E48" w:rsidRDefault="005D2E48" w:rsidP="00760C7F">
            <w:pPr>
              <w:rPr>
                <w:rFonts w:ascii="Arial" w:hAnsi="Arial"/>
                <w:kern w:val="0"/>
                <w:sz w:val="18"/>
                <w:szCs w:val="18"/>
                <w:lang w:val="fr-FR"/>
              </w:rPr>
            </w:pPr>
            <w:r w:rsidRPr="00E74491">
              <w:rPr>
                <w:rFonts w:ascii="Arial" w:hAnsi="Arial"/>
                <w:kern w:val="0"/>
                <w:sz w:val="18"/>
                <w:szCs w:val="18"/>
                <w:lang w:val="fr-FR"/>
              </w:rPr>
              <w:t>用户密码</w:t>
            </w:r>
            <w:r w:rsidRPr="00E74491">
              <w:rPr>
                <w:rFonts w:ascii="Arial" w:hAnsi="Arial" w:hint="eastAsia"/>
                <w:kern w:val="0"/>
                <w:sz w:val="18"/>
                <w:szCs w:val="18"/>
                <w:lang w:val="fr-FR"/>
              </w:rPr>
              <w:t>。</w:t>
            </w:r>
            <w:r>
              <w:rPr>
                <w:rFonts w:ascii="Arial" w:hAnsi="Arial" w:hint="eastAsia"/>
                <w:kern w:val="0"/>
                <w:sz w:val="18"/>
                <w:szCs w:val="18"/>
                <w:lang w:val="fr-FR"/>
              </w:rPr>
              <w:t>对于安全邮箱和安全密码重要信息修改，要求输入密码。（为兼容老版本，</w:t>
            </w:r>
            <w:r w:rsidR="00F20995">
              <w:rPr>
                <w:rFonts w:ascii="Arial" w:hAnsi="Arial" w:hint="eastAsia"/>
                <w:kern w:val="0"/>
                <w:sz w:val="18"/>
                <w:szCs w:val="18"/>
                <w:lang w:val="fr-FR"/>
              </w:rPr>
              <w:t>接口</w:t>
            </w:r>
            <w:r>
              <w:rPr>
                <w:rFonts w:ascii="Arial" w:hAnsi="Arial" w:hint="eastAsia"/>
                <w:kern w:val="0"/>
                <w:sz w:val="18"/>
                <w:szCs w:val="18"/>
                <w:lang w:val="fr-FR"/>
              </w:rPr>
              <w:t>暂不做强制要求</w:t>
            </w:r>
            <w:r w:rsidR="00F20995">
              <w:rPr>
                <w:rFonts w:ascii="Arial" w:hAnsi="Arial" w:hint="eastAsia"/>
                <w:kern w:val="0"/>
                <w:sz w:val="18"/>
                <w:szCs w:val="18"/>
                <w:lang w:val="fr-FR"/>
              </w:rPr>
              <w:t>，</w:t>
            </w:r>
            <w:r w:rsidR="00760C7F">
              <w:rPr>
                <w:rFonts w:ascii="Arial" w:hAnsi="Arial" w:hint="eastAsia"/>
                <w:kern w:val="0"/>
                <w:sz w:val="18"/>
                <w:szCs w:val="18"/>
                <w:lang w:val="fr-FR"/>
              </w:rPr>
              <w:t>新</w:t>
            </w:r>
            <w:r w:rsidR="00F20995">
              <w:rPr>
                <w:rFonts w:ascii="Arial" w:hAnsi="Arial" w:hint="eastAsia"/>
                <w:kern w:val="0"/>
                <w:sz w:val="18"/>
                <w:szCs w:val="18"/>
                <w:lang w:val="fr-FR"/>
              </w:rPr>
              <w:t>客户端</w:t>
            </w:r>
            <w:r w:rsidR="00B16402">
              <w:rPr>
                <w:rFonts w:ascii="Arial" w:hAnsi="Arial" w:hint="eastAsia"/>
                <w:kern w:val="0"/>
                <w:sz w:val="18"/>
                <w:szCs w:val="18"/>
                <w:lang w:val="fr-FR"/>
              </w:rPr>
              <w:t>和欧洲版本</w:t>
            </w:r>
            <w:r w:rsidR="00F20995">
              <w:rPr>
                <w:rFonts w:ascii="Arial" w:hAnsi="Arial" w:hint="eastAsia"/>
                <w:kern w:val="0"/>
                <w:sz w:val="18"/>
                <w:szCs w:val="18"/>
                <w:lang w:val="fr-FR"/>
              </w:rPr>
              <w:t>做强制要求</w:t>
            </w:r>
            <w:r>
              <w:rPr>
                <w:rFonts w:ascii="Arial" w:hAnsi="Arial" w:hint="eastAsia"/>
                <w:kern w:val="0"/>
                <w:sz w:val="18"/>
                <w:szCs w:val="18"/>
                <w:lang w:val="fr-FR"/>
              </w:rPr>
              <w:t>）</w:t>
            </w:r>
          </w:p>
          <w:p w:rsidR="005648E5" w:rsidRDefault="005648E5" w:rsidP="005648E5">
            <w:r>
              <w:rPr>
                <w:rFonts w:ascii="Arial" w:hAnsi="Arial" w:hint="eastAsia"/>
                <w:sz w:val="19"/>
                <w:szCs w:val="19"/>
                <w:lang w:val="fr-FR"/>
              </w:rPr>
              <w:t>指纹认证本字段传入</w:t>
            </w:r>
            <w:r>
              <w:rPr>
                <w:rFonts w:ascii="Arial" w:hAnsi="Arial" w:hint="eastAsia"/>
                <w:sz w:val="19"/>
                <w:szCs w:val="19"/>
                <w:lang w:val="fr-FR"/>
              </w:rPr>
              <w:t>fingerST=XXXXX</w:t>
            </w:r>
            <w:r>
              <w:rPr>
                <w:rFonts w:ascii="Arial" w:hAnsi="Arial" w:hint="eastAsia"/>
                <w:sz w:val="19"/>
                <w:szCs w:val="19"/>
                <w:lang w:val="fr-FR"/>
              </w:rPr>
              <w:t>，且必须为</w:t>
            </w:r>
            <w:r>
              <w:rPr>
                <w:rFonts w:ascii="Arial" w:hAnsi="Arial" w:hint="eastAsia"/>
                <w:sz w:val="19"/>
                <w:szCs w:val="19"/>
                <w:lang w:val="fr-FR"/>
              </w:rPr>
              <w:t>HwID</w:t>
            </w:r>
            <w:r>
              <w:rPr>
                <w:rFonts w:ascii="Arial" w:hAnsi="Arial" w:hint="eastAsia"/>
                <w:sz w:val="19"/>
                <w:szCs w:val="19"/>
                <w:lang w:val="fr-FR"/>
              </w:rPr>
              <w:t>指纹认证换取的临时</w:t>
            </w:r>
            <w:r>
              <w:rPr>
                <w:rFonts w:ascii="Arial" w:hAnsi="Arial" w:hint="eastAsia"/>
                <w:sz w:val="19"/>
                <w:szCs w:val="19"/>
                <w:lang w:val="fr-FR"/>
              </w:rPr>
              <w:t>ST</w:t>
            </w:r>
            <w:r>
              <w:rPr>
                <w:rFonts w:ascii="Arial" w:hAnsi="Arial" w:hint="eastAsia"/>
                <w:sz w:val="19"/>
                <w:szCs w:val="19"/>
                <w:lang w:val="fr-FR"/>
              </w:rPr>
              <w:t>。</w:t>
            </w:r>
          </w:p>
        </w:tc>
      </w:tr>
      <w:tr w:rsidR="00DD551E" w:rsidTr="00835F62">
        <w:trPr>
          <w:jc w:val="center"/>
        </w:trPr>
        <w:tc>
          <w:tcPr>
            <w:tcW w:w="2332" w:type="dxa"/>
          </w:tcPr>
          <w:p w:rsidR="00DD551E" w:rsidRDefault="00DD551E" w:rsidP="00DD551E">
            <w:pPr>
              <w:pStyle w:val="TAL"/>
              <w:rPr>
                <w:lang w:val="fr-FR" w:eastAsia="zh-CN"/>
              </w:rPr>
            </w:pPr>
            <w:r>
              <w:rPr>
                <w:b/>
                <w:bCs/>
              </w:rPr>
              <w:t>third</w:t>
            </w:r>
            <w:r>
              <w:rPr>
                <w:rFonts w:hint="eastAsia"/>
                <w:b/>
                <w:bCs/>
                <w:lang w:eastAsia="zh-CN"/>
              </w:rPr>
              <w:t>AccountType</w:t>
            </w:r>
          </w:p>
        </w:tc>
        <w:tc>
          <w:tcPr>
            <w:tcW w:w="567" w:type="dxa"/>
          </w:tcPr>
          <w:p w:rsidR="00DD551E" w:rsidRDefault="00DD551E" w:rsidP="00AC2020">
            <w:pPr>
              <w:pStyle w:val="TAL"/>
              <w:rPr>
                <w:lang w:val="fr-FR" w:eastAsia="zh-CN"/>
              </w:rPr>
            </w:pPr>
            <w:r>
              <w:rPr>
                <w:rFonts w:cs="Arial" w:hint="eastAsia"/>
                <w:color w:val="000000"/>
                <w:lang w:eastAsia="zh-CN"/>
              </w:rPr>
              <w:t>O</w:t>
            </w:r>
          </w:p>
        </w:tc>
        <w:tc>
          <w:tcPr>
            <w:tcW w:w="1074" w:type="dxa"/>
          </w:tcPr>
          <w:p w:rsidR="00DD551E" w:rsidRPr="00C8364D" w:rsidRDefault="00DD551E" w:rsidP="00AC2020">
            <w:pPr>
              <w:pStyle w:val="TAL"/>
              <w:rPr>
                <w:lang w:val="fr-FR" w:eastAsia="zh-CN"/>
              </w:rPr>
            </w:pPr>
            <w:r>
              <w:rPr>
                <w:rFonts w:cs="Arial"/>
                <w:color w:val="000000"/>
                <w:lang w:eastAsia="zh-CN"/>
              </w:rPr>
              <w:t>I</w:t>
            </w:r>
            <w:r>
              <w:rPr>
                <w:rFonts w:cs="Arial" w:hint="eastAsia"/>
                <w:color w:val="000000"/>
                <w:lang w:eastAsia="zh-CN"/>
              </w:rPr>
              <w:t>nt</w:t>
            </w:r>
          </w:p>
        </w:tc>
        <w:tc>
          <w:tcPr>
            <w:tcW w:w="797" w:type="dxa"/>
          </w:tcPr>
          <w:p w:rsidR="00DD551E" w:rsidRDefault="00DD551E" w:rsidP="00AC2020">
            <w:pPr>
              <w:pStyle w:val="TAL"/>
              <w:rPr>
                <w:lang w:val="fr-FR" w:eastAsia="zh-CN"/>
              </w:rPr>
            </w:pPr>
          </w:p>
        </w:tc>
        <w:tc>
          <w:tcPr>
            <w:tcW w:w="4536" w:type="dxa"/>
          </w:tcPr>
          <w:p w:rsidR="00DD551E" w:rsidRPr="00E74491" w:rsidRDefault="00DD551E" w:rsidP="00760C7F">
            <w:pPr>
              <w:rPr>
                <w:rFonts w:ascii="Arial" w:hAnsi="Arial"/>
                <w:kern w:val="0"/>
                <w:sz w:val="18"/>
                <w:szCs w:val="18"/>
                <w:lang w:val="fr-FR"/>
              </w:rPr>
            </w:pPr>
            <w:r>
              <w:rPr>
                <w:rFonts w:hint="eastAsia"/>
              </w:rPr>
              <w:t>第</w:t>
            </w:r>
            <w:r>
              <w:rPr>
                <w:rFonts w:hint="eastAsia"/>
              </w:rPr>
              <w:t>3</w:t>
            </w:r>
            <w:r>
              <w:rPr>
                <w:rFonts w:hint="eastAsia"/>
              </w:rPr>
              <w:t>方帐号类型</w:t>
            </w:r>
          </w:p>
        </w:tc>
      </w:tr>
      <w:tr w:rsidR="00DD551E" w:rsidTr="00835F62">
        <w:trPr>
          <w:jc w:val="center"/>
        </w:trPr>
        <w:tc>
          <w:tcPr>
            <w:tcW w:w="2332" w:type="dxa"/>
          </w:tcPr>
          <w:p w:rsidR="00DD551E" w:rsidRDefault="00DD551E" w:rsidP="00AC2020">
            <w:pPr>
              <w:pStyle w:val="TAL"/>
              <w:rPr>
                <w:lang w:val="fr-FR" w:eastAsia="zh-CN"/>
              </w:rPr>
            </w:pPr>
            <w:r>
              <w:rPr>
                <w:b/>
                <w:bCs/>
              </w:rPr>
              <w:t>thirdNickname</w:t>
            </w:r>
          </w:p>
        </w:tc>
        <w:tc>
          <w:tcPr>
            <w:tcW w:w="567" w:type="dxa"/>
          </w:tcPr>
          <w:p w:rsidR="00DD551E" w:rsidRDefault="00DD551E" w:rsidP="00AC2020">
            <w:pPr>
              <w:pStyle w:val="TAL"/>
              <w:rPr>
                <w:lang w:val="fr-FR" w:eastAsia="zh-CN"/>
              </w:rPr>
            </w:pPr>
            <w:r>
              <w:rPr>
                <w:rFonts w:cs="Arial" w:hint="eastAsia"/>
                <w:color w:val="000000"/>
                <w:lang w:eastAsia="zh-CN"/>
              </w:rPr>
              <w:t>O</w:t>
            </w:r>
          </w:p>
        </w:tc>
        <w:tc>
          <w:tcPr>
            <w:tcW w:w="1074" w:type="dxa"/>
          </w:tcPr>
          <w:p w:rsidR="00DD551E" w:rsidRPr="00C8364D" w:rsidRDefault="00DD551E" w:rsidP="00AC2020">
            <w:pPr>
              <w:pStyle w:val="TAL"/>
              <w:rPr>
                <w:lang w:val="fr-FR" w:eastAsia="zh-CN"/>
              </w:rPr>
            </w:pPr>
            <w:r>
              <w:rPr>
                <w:rFonts w:cs="Arial" w:hint="eastAsia"/>
                <w:color w:val="000000"/>
                <w:lang w:eastAsia="zh-CN"/>
              </w:rPr>
              <w:t>String</w:t>
            </w:r>
          </w:p>
        </w:tc>
        <w:tc>
          <w:tcPr>
            <w:tcW w:w="797" w:type="dxa"/>
          </w:tcPr>
          <w:p w:rsidR="00DD551E" w:rsidRDefault="00DD551E" w:rsidP="00AC2020">
            <w:pPr>
              <w:pStyle w:val="TAL"/>
              <w:rPr>
                <w:lang w:val="fr-FR" w:eastAsia="zh-CN"/>
              </w:rPr>
            </w:pPr>
            <w:r>
              <w:rPr>
                <w:rFonts w:hint="eastAsia"/>
                <w:lang w:eastAsia="zh-CN"/>
              </w:rPr>
              <w:t>64</w:t>
            </w:r>
          </w:p>
        </w:tc>
        <w:tc>
          <w:tcPr>
            <w:tcW w:w="4536" w:type="dxa"/>
          </w:tcPr>
          <w:p w:rsidR="00DD551E" w:rsidRPr="00E74491" w:rsidRDefault="00DD551E" w:rsidP="00760C7F">
            <w:pPr>
              <w:rPr>
                <w:rFonts w:ascii="Arial" w:hAnsi="Arial"/>
                <w:kern w:val="0"/>
                <w:sz w:val="18"/>
                <w:szCs w:val="18"/>
                <w:lang w:val="fr-FR"/>
              </w:rPr>
            </w:pPr>
            <w:r>
              <w:rPr>
                <w:rFonts w:hint="eastAsia"/>
              </w:rPr>
              <w:t>第</w:t>
            </w:r>
            <w:r>
              <w:rPr>
                <w:rFonts w:hint="eastAsia"/>
              </w:rPr>
              <w:t>3</w:t>
            </w:r>
            <w:r>
              <w:rPr>
                <w:rFonts w:hint="eastAsia"/>
              </w:rPr>
              <w:t>方帐号昵称</w:t>
            </w:r>
            <w:r w:rsidR="00835F62">
              <w:rPr>
                <w:rFonts w:hint="eastAsia"/>
              </w:rPr>
              <w:t>（更新第</w:t>
            </w:r>
            <w:r w:rsidR="00835F62">
              <w:rPr>
                <w:rFonts w:hint="eastAsia"/>
              </w:rPr>
              <w:t>3</w:t>
            </w:r>
            <w:r w:rsidR="00835F62">
              <w:rPr>
                <w:rFonts w:hint="eastAsia"/>
              </w:rPr>
              <w:t>方帐号登录的昵称）</w:t>
            </w:r>
          </w:p>
        </w:tc>
      </w:tr>
      <w:tr w:rsidR="00A91CF5" w:rsidTr="00835F62">
        <w:trPr>
          <w:jc w:val="center"/>
        </w:trPr>
        <w:tc>
          <w:tcPr>
            <w:tcW w:w="2332" w:type="dxa"/>
          </w:tcPr>
          <w:p w:rsidR="00A91CF5" w:rsidRDefault="00A91CF5" w:rsidP="00AC2020">
            <w:pPr>
              <w:pStyle w:val="TAL"/>
              <w:rPr>
                <w:b/>
                <w:bCs/>
              </w:rPr>
            </w:pPr>
            <w:r>
              <w:rPr>
                <w:b/>
                <w:bCs/>
              </w:rPr>
              <w:t>third</w:t>
            </w:r>
            <w:r>
              <w:rPr>
                <w:rFonts w:hint="eastAsia"/>
                <w:b/>
                <w:bCs/>
              </w:rPr>
              <w:t>Email</w:t>
            </w:r>
          </w:p>
        </w:tc>
        <w:tc>
          <w:tcPr>
            <w:tcW w:w="567" w:type="dxa"/>
          </w:tcPr>
          <w:p w:rsidR="00A91CF5" w:rsidRDefault="00A91CF5" w:rsidP="00AC2020">
            <w:pPr>
              <w:pStyle w:val="TAL"/>
              <w:rPr>
                <w:rFonts w:cs="Arial"/>
                <w:color w:val="000000"/>
                <w:lang w:eastAsia="zh-CN"/>
              </w:rPr>
            </w:pPr>
            <w:r>
              <w:rPr>
                <w:rFonts w:cs="Arial" w:hint="eastAsia"/>
                <w:color w:val="000000"/>
                <w:lang w:eastAsia="zh-CN"/>
              </w:rPr>
              <w:t>O</w:t>
            </w:r>
          </w:p>
        </w:tc>
        <w:tc>
          <w:tcPr>
            <w:tcW w:w="1074" w:type="dxa"/>
          </w:tcPr>
          <w:p w:rsidR="00A91CF5" w:rsidRDefault="00A91CF5" w:rsidP="00AC2020">
            <w:pPr>
              <w:pStyle w:val="TAL"/>
              <w:rPr>
                <w:rFonts w:cs="Arial"/>
                <w:color w:val="000000"/>
                <w:lang w:eastAsia="zh-CN"/>
              </w:rPr>
            </w:pPr>
            <w:r>
              <w:rPr>
                <w:rFonts w:cs="Arial" w:hint="eastAsia"/>
                <w:color w:val="000000"/>
                <w:lang w:eastAsia="zh-CN"/>
              </w:rPr>
              <w:t>String</w:t>
            </w:r>
          </w:p>
        </w:tc>
        <w:tc>
          <w:tcPr>
            <w:tcW w:w="797" w:type="dxa"/>
          </w:tcPr>
          <w:p w:rsidR="00A91CF5" w:rsidRDefault="00A91CF5" w:rsidP="00AC2020">
            <w:pPr>
              <w:pStyle w:val="TAL"/>
              <w:rPr>
                <w:lang w:eastAsia="zh-CN"/>
              </w:rPr>
            </w:pPr>
            <w:r>
              <w:rPr>
                <w:lang w:eastAsia="zh-CN"/>
              </w:rPr>
              <w:t>255</w:t>
            </w:r>
          </w:p>
        </w:tc>
        <w:tc>
          <w:tcPr>
            <w:tcW w:w="4536" w:type="dxa"/>
          </w:tcPr>
          <w:p w:rsidR="00A91CF5" w:rsidRDefault="00A91CF5" w:rsidP="00760C7F">
            <w:r>
              <w:rPr>
                <w:rFonts w:hint="eastAsia"/>
              </w:rPr>
              <w:t>第</w:t>
            </w:r>
            <w:r>
              <w:rPr>
                <w:rFonts w:hint="eastAsia"/>
              </w:rPr>
              <w:t>3</w:t>
            </w:r>
            <w:r>
              <w:rPr>
                <w:rFonts w:hint="eastAsia"/>
              </w:rPr>
              <w:t>方帐号邮箱</w:t>
            </w:r>
          </w:p>
        </w:tc>
      </w:tr>
      <w:tr w:rsidR="00A91CF5" w:rsidTr="00835F62">
        <w:trPr>
          <w:jc w:val="center"/>
        </w:trPr>
        <w:tc>
          <w:tcPr>
            <w:tcW w:w="2332" w:type="dxa"/>
          </w:tcPr>
          <w:p w:rsidR="00A91CF5" w:rsidRDefault="00A91CF5" w:rsidP="00AC2020">
            <w:pPr>
              <w:pStyle w:val="TAL"/>
              <w:rPr>
                <w:b/>
                <w:bCs/>
              </w:rPr>
            </w:pPr>
            <w:r>
              <w:rPr>
                <w:b/>
                <w:bCs/>
              </w:rPr>
              <w:t>third</w:t>
            </w:r>
            <w:r>
              <w:rPr>
                <w:rFonts w:hint="eastAsia"/>
                <w:b/>
                <w:bCs/>
              </w:rPr>
              <w:t>PhoneNumber</w:t>
            </w:r>
          </w:p>
        </w:tc>
        <w:tc>
          <w:tcPr>
            <w:tcW w:w="567" w:type="dxa"/>
          </w:tcPr>
          <w:p w:rsidR="00A91CF5" w:rsidRDefault="00A91CF5" w:rsidP="00AC2020">
            <w:pPr>
              <w:pStyle w:val="TAL"/>
              <w:rPr>
                <w:rFonts w:cs="Arial"/>
                <w:color w:val="000000"/>
                <w:lang w:eastAsia="zh-CN"/>
              </w:rPr>
            </w:pPr>
            <w:r>
              <w:rPr>
                <w:rFonts w:cs="Arial" w:hint="eastAsia"/>
                <w:color w:val="000000"/>
                <w:lang w:eastAsia="zh-CN"/>
              </w:rPr>
              <w:t>O</w:t>
            </w:r>
          </w:p>
        </w:tc>
        <w:tc>
          <w:tcPr>
            <w:tcW w:w="1074" w:type="dxa"/>
          </w:tcPr>
          <w:p w:rsidR="00A91CF5" w:rsidRDefault="00A91CF5" w:rsidP="00AC2020">
            <w:pPr>
              <w:pStyle w:val="TAL"/>
              <w:rPr>
                <w:rFonts w:cs="Arial"/>
                <w:color w:val="000000"/>
                <w:lang w:eastAsia="zh-CN"/>
              </w:rPr>
            </w:pPr>
            <w:r>
              <w:rPr>
                <w:rFonts w:cs="Arial" w:hint="eastAsia"/>
                <w:color w:val="000000"/>
                <w:lang w:eastAsia="zh-CN"/>
              </w:rPr>
              <w:t>String</w:t>
            </w:r>
          </w:p>
        </w:tc>
        <w:tc>
          <w:tcPr>
            <w:tcW w:w="797" w:type="dxa"/>
          </w:tcPr>
          <w:p w:rsidR="00A91CF5" w:rsidRDefault="00A91CF5" w:rsidP="00AC2020">
            <w:pPr>
              <w:pStyle w:val="TAL"/>
              <w:rPr>
                <w:lang w:eastAsia="zh-CN"/>
              </w:rPr>
            </w:pPr>
            <w:r>
              <w:rPr>
                <w:rFonts w:hint="eastAsia"/>
                <w:lang w:eastAsia="zh-CN"/>
              </w:rPr>
              <w:t>64</w:t>
            </w:r>
          </w:p>
        </w:tc>
        <w:tc>
          <w:tcPr>
            <w:tcW w:w="4536" w:type="dxa"/>
          </w:tcPr>
          <w:p w:rsidR="00A91CF5" w:rsidRDefault="00A91CF5" w:rsidP="00760C7F">
            <w:r>
              <w:rPr>
                <w:rFonts w:hint="eastAsia"/>
              </w:rPr>
              <w:t>第</w:t>
            </w:r>
            <w:r>
              <w:rPr>
                <w:rFonts w:hint="eastAsia"/>
              </w:rPr>
              <w:t>3</w:t>
            </w:r>
            <w:r>
              <w:rPr>
                <w:rFonts w:hint="eastAsia"/>
              </w:rPr>
              <w:t>方帐号手机号码</w:t>
            </w:r>
          </w:p>
        </w:tc>
      </w:tr>
    </w:tbl>
    <w:p w:rsidR="00531CA1" w:rsidRPr="00DA0779" w:rsidRDefault="00531CA1" w:rsidP="00531CA1">
      <w:pPr>
        <w:pStyle w:val="CharCharCharCharChar"/>
        <w:rPr>
          <w:sz w:val="20"/>
        </w:rPr>
      </w:pPr>
      <w:r w:rsidRPr="00DA0779">
        <w:rPr>
          <w:rFonts w:hint="eastAsia"/>
          <w:sz w:val="20"/>
        </w:rPr>
        <w:t>注</w:t>
      </w:r>
      <w:r>
        <w:rPr>
          <w:rFonts w:hint="eastAsia"/>
          <w:sz w:val="20"/>
        </w:rPr>
        <w:t>1</w:t>
      </w:r>
      <w:r w:rsidRPr="00DA0779">
        <w:rPr>
          <w:rFonts w:hint="eastAsia"/>
          <w:sz w:val="20"/>
        </w:rPr>
        <w:t>：</w:t>
      </w:r>
      <w:r w:rsidRPr="00DA0779">
        <w:rPr>
          <w:rFonts w:ascii="宋体" w:cs="宋体" w:hint="eastAsia"/>
          <w:kern w:val="0"/>
          <w:sz w:val="20"/>
          <w:szCs w:val="20"/>
        </w:rPr>
        <w:t>接口中有</w:t>
      </w:r>
      <w:r w:rsidRPr="00DA0779">
        <w:rPr>
          <w:rFonts w:ascii="宋体" w:cs="宋体"/>
          <w:kern w:val="0"/>
          <w:sz w:val="20"/>
          <w:szCs w:val="20"/>
        </w:rPr>
        <w:t>emailList</w:t>
      </w:r>
      <w:r w:rsidRPr="00DA0779">
        <w:rPr>
          <w:rFonts w:ascii="宋体" w:cs="宋体" w:hint="eastAsia"/>
          <w:kern w:val="0"/>
          <w:sz w:val="20"/>
          <w:szCs w:val="20"/>
        </w:rPr>
        <w:t>字段，但</w:t>
      </w:r>
      <w:r w:rsidRPr="00DA0779">
        <w:rPr>
          <w:rFonts w:ascii="宋体" w:cs="宋体"/>
          <w:kern w:val="0"/>
          <w:sz w:val="20"/>
          <w:szCs w:val="20"/>
        </w:rPr>
        <w:t>size=0</w:t>
      </w:r>
      <w:r w:rsidRPr="00DA0779">
        <w:rPr>
          <w:rFonts w:ascii="宋体" w:cs="宋体" w:hint="eastAsia"/>
          <w:kern w:val="0"/>
          <w:sz w:val="20"/>
          <w:szCs w:val="20"/>
        </w:rPr>
        <w:t>，则认为删除</w:t>
      </w:r>
      <w:r>
        <w:rPr>
          <w:rFonts w:ascii="宋体" w:cs="宋体" w:hint="eastAsia"/>
          <w:kern w:val="0"/>
          <w:sz w:val="20"/>
          <w:szCs w:val="20"/>
        </w:rPr>
        <w:t>安全</w:t>
      </w:r>
      <w:r w:rsidRPr="00DA0779">
        <w:rPr>
          <w:rFonts w:ascii="宋体" w:cs="宋体" w:hint="eastAsia"/>
          <w:kern w:val="0"/>
          <w:sz w:val="20"/>
          <w:szCs w:val="20"/>
        </w:rPr>
        <w:t>邮箱。如果接口中没有</w:t>
      </w:r>
      <w:r w:rsidRPr="00DA0779">
        <w:rPr>
          <w:rFonts w:ascii="宋体" w:cs="宋体"/>
          <w:kern w:val="0"/>
          <w:sz w:val="20"/>
          <w:szCs w:val="20"/>
        </w:rPr>
        <w:t>email</w:t>
      </w:r>
      <w:r w:rsidRPr="00DA0779">
        <w:rPr>
          <w:rFonts w:ascii="宋体" w:cs="宋体" w:hint="eastAsia"/>
          <w:kern w:val="0"/>
          <w:sz w:val="20"/>
          <w:szCs w:val="20"/>
        </w:rPr>
        <w:t>List，则认为不修改</w:t>
      </w:r>
      <w:r>
        <w:rPr>
          <w:rFonts w:ascii="宋体" w:cs="宋体" w:hint="eastAsia"/>
          <w:kern w:val="0"/>
          <w:sz w:val="20"/>
          <w:szCs w:val="20"/>
        </w:rPr>
        <w:t>安全</w:t>
      </w:r>
      <w:r w:rsidRPr="00DA0779">
        <w:rPr>
          <w:rFonts w:ascii="宋体" w:cs="宋体" w:hint="eastAsia"/>
          <w:kern w:val="0"/>
          <w:sz w:val="20"/>
          <w:szCs w:val="20"/>
        </w:rPr>
        <w:t>油箱。</w:t>
      </w:r>
    </w:p>
    <w:p w:rsidR="00531CA1" w:rsidRPr="00DA0779" w:rsidRDefault="00531CA1" w:rsidP="00531CA1">
      <w:pPr>
        <w:pStyle w:val="CharCharCharCharChar"/>
        <w:rPr>
          <w:sz w:val="20"/>
        </w:rPr>
      </w:pPr>
      <w:r w:rsidRPr="00DA0779">
        <w:rPr>
          <w:rFonts w:hint="eastAsia"/>
          <w:sz w:val="20"/>
        </w:rPr>
        <w:t>注</w:t>
      </w:r>
      <w:r>
        <w:rPr>
          <w:rFonts w:hint="eastAsia"/>
          <w:sz w:val="20"/>
        </w:rPr>
        <w:t>2</w:t>
      </w:r>
      <w:r w:rsidRPr="00DA0779">
        <w:rPr>
          <w:rFonts w:hint="eastAsia"/>
          <w:sz w:val="20"/>
        </w:rPr>
        <w:t>：</w:t>
      </w:r>
      <w:r w:rsidRPr="00DA0779">
        <w:rPr>
          <w:rFonts w:ascii="宋体" w:cs="宋体" w:hint="eastAsia"/>
          <w:kern w:val="0"/>
          <w:sz w:val="20"/>
          <w:szCs w:val="20"/>
        </w:rPr>
        <w:t>接口中有</w:t>
      </w:r>
      <w:r w:rsidRPr="00DA0779">
        <w:rPr>
          <w:rFonts w:hint="eastAsia"/>
          <w:sz w:val="20"/>
        </w:rPr>
        <w:t>mobilePhone</w:t>
      </w:r>
      <w:r w:rsidRPr="00DA0779">
        <w:rPr>
          <w:rFonts w:ascii="宋体" w:cs="宋体"/>
          <w:kern w:val="0"/>
          <w:sz w:val="20"/>
          <w:szCs w:val="20"/>
        </w:rPr>
        <w:t>List</w:t>
      </w:r>
      <w:r w:rsidRPr="00DA0779">
        <w:rPr>
          <w:rFonts w:ascii="宋体" w:cs="宋体" w:hint="eastAsia"/>
          <w:kern w:val="0"/>
          <w:sz w:val="20"/>
          <w:szCs w:val="20"/>
        </w:rPr>
        <w:t>字段，但</w:t>
      </w:r>
      <w:r w:rsidRPr="00DA0779">
        <w:rPr>
          <w:rFonts w:ascii="宋体" w:cs="宋体"/>
          <w:kern w:val="0"/>
          <w:sz w:val="20"/>
          <w:szCs w:val="20"/>
        </w:rPr>
        <w:t>size=0</w:t>
      </w:r>
      <w:r w:rsidRPr="00DA0779">
        <w:rPr>
          <w:rFonts w:ascii="宋体" w:cs="宋体" w:hint="eastAsia"/>
          <w:kern w:val="0"/>
          <w:sz w:val="20"/>
          <w:szCs w:val="20"/>
        </w:rPr>
        <w:t>，则认为删除</w:t>
      </w:r>
      <w:r>
        <w:rPr>
          <w:rFonts w:ascii="宋体" w:cs="宋体" w:hint="eastAsia"/>
          <w:kern w:val="0"/>
          <w:sz w:val="20"/>
          <w:szCs w:val="20"/>
        </w:rPr>
        <w:t>终端云用户登记的手机</w:t>
      </w:r>
      <w:r w:rsidRPr="00DA0779">
        <w:rPr>
          <w:rFonts w:ascii="宋体" w:cs="宋体" w:hint="eastAsia"/>
          <w:kern w:val="0"/>
          <w:sz w:val="20"/>
          <w:szCs w:val="20"/>
        </w:rPr>
        <w:t>号码。如果接口中没有</w:t>
      </w:r>
      <w:r w:rsidRPr="00DA0779">
        <w:rPr>
          <w:rFonts w:hint="eastAsia"/>
          <w:sz w:val="20"/>
        </w:rPr>
        <w:t>mobilePhone</w:t>
      </w:r>
      <w:r w:rsidRPr="00DA0779">
        <w:rPr>
          <w:rFonts w:ascii="宋体" w:cs="宋体"/>
          <w:kern w:val="0"/>
          <w:sz w:val="20"/>
          <w:szCs w:val="20"/>
        </w:rPr>
        <w:t>List</w:t>
      </w:r>
      <w:r w:rsidRPr="00DA0779">
        <w:rPr>
          <w:rFonts w:ascii="宋体" w:cs="宋体" w:hint="eastAsia"/>
          <w:kern w:val="0"/>
          <w:sz w:val="20"/>
          <w:szCs w:val="20"/>
        </w:rPr>
        <w:t>，则认为不修改</w:t>
      </w:r>
      <w:r>
        <w:rPr>
          <w:rFonts w:ascii="宋体" w:cs="宋体" w:hint="eastAsia"/>
          <w:kern w:val="0"/>
          <w:sz w:val="20"/>
          <w:szCs w:val="20"/>
        </w:rPr>
        <w:t>终端云用户登记的手机</w:t>
      </w:r>
      <w:r w:rsidRPr="00DA0779">
        <w:rPr>
          <w:rFonts w:ascii="宋体" w:cs="宋体" w:hint="eastAsia"/>
          <w:kern w:val="0"/>
          <w:sz w:val="20"/>
          <w:szCs w:val="20"/>
        </w:rPr>
        <w:t>号码。</w:t>
      </w:r>
    </w:p>
    <w:p w:rsidR="004C251E" w:rsidRDefault="004C251E" w:rsidP="00407B6C">
      <w:pPr>
        <w:pStyle w:val="41"/>
        <w:rPr>
          <w:lang w:val="fr-FR"/>
        </w:rPr>
      </w:pPr>
      <w:r>
        <w:rPr>
          <w:rFonts w:hint="eastAsia"/>
        </w:rPr>
        <w:t>返回值</w:t>
      </w:r>
    </w:p>
    <w:p w:rsidR="004C251E" w:rsidRDefault="004C251E" w:rsidP="004C251E">
      <w:pPr>
        <w:ind w:left="198"/>
      </w:pPr>
      <w:r>
        <w:rPr>
          <w:rFonts w:hint="eastAsia"/>
        </w:rPr>
        <w:t>成功返回</w:t>
      </w:r>
      <w:r w:rsidR="00AE7591">
        <w:rPr>
          <w:rFonts w:hint="eastAsia"/>
          <w:lang w:val="da-DK"/>
        </w:rPr>
        <w:t>Update</w:t>
      </w:r>
      <w:r w:rsidRPr="009A7E72">
        <w:rPr>
          <w:rFonts w:hint="eastAsia"/>
          <w:lang w:val="da-DK"/>
        </w:rPr>
        <w:t>User</w:t>
      </w:r>
      <w:r>
        <w:rPr>
          <w:rFonts w:hint="eastAsia"/>
          <w:lang w:val="da-DK"/>
        </w:rPr>
        <w:t>InfoRsp</w:t>
      </w:r>
      <w:r>
        <w:rPr>
          <w:rFonts w:hint="eastAsia"/>
          <w:lang w:val="fr-FR"/>
        </w:rPr>
        <w:t>，否则抛出异常。</w:t>
      </w:r>
      <w:r>
        <w:rPr>
          <w:rFonts w:hint="eastAsia"/>
        </w:rPr>
        <w:t>定义如下：</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2104"/>
        <w:gridCol w:w="900"/>
        <w:gridCol w:w="2681"/>
      </w:tblGrid>
      <w:tr w:rsidR="004C251E" w:rsidTr="00A267CA">
        <w:trPr>
          <w:jc w:val="center"/>
        </w:trPr>
        <w:tc>
          <w:tcPr>
            <w:tcW w:w="2378" w:type="dxa"/>
          </w:tcPr>
          <w:p w:rsidR="004C251E" w:rsidRDefault="004C251E" w:rsidP="00A267CA">
            <w:pPr>
              <w:pStyle w:val="TAH"/>
              <w:rPr>
                <w:rFonts w:ascii="Verdana" w:hAnsi="Verdana"/>
                <w:lang w:val="fr-FR" w:eastAsia="zh-CN"/>
              </w:rPr>
            </w:pPr>
            <w:r>
              <w:rPr>
                <w:rFonts w:ascii="Verdana" w:hAnsi="Verdana" w:hint="eastAsia"/>
                <w:lang w:val="fr-FR" w:eastAsia="zh-CN"/>
              </w:rPr>
              <w:t>参数名称</w:t>
            </w:r>
          </w:p>
        </w:tc>
        <w:tc>
          <w:tcPr>
            <w:tcW w:w="737" w:type="dxa"/>
          </w:tcPr>
          <w:p w:rsidR="004C251E" w:rsidRDefault="004C251E" w:rsidP="00A267CA">
            <w:pPr>
              <w:pStyle w:val="TAH"/>
              <w:rPr>
                <w:rFonts w:ascii="Verdana" w:hAnsi="Verdana"/>
                <w:lang w:val="fr-FR" w:eastAsia="zh-CN"/>
              </w:rPr>
            </w:pPr>
            <w:r>
              <w:rPr>
                <w:rFonts w:ascii="Verdana" w:hAnsi="Verdana" w:hint="eastAsia"/>
                <w:lang w:val="fr-FR" w:eastAsia="zh-CN"/>
              </w:rPr>
              <w:t>必须</w:t>
            </w:r>
          </w:p>
        </w:tc>
        <w:tc>
          <w:tcPr>
            <w:tcW w:w="2104" w:type="dxa"/>
          </w:tcPr>
          <w:p w:rsidR="004C251E" w:rsidRDefault="004C251E" w:rsidP="00A267CA">
            <w:pPr>
              <w:pStyle w:val="TAH"/>
              <w:rPr>
                <w:rFonts w:ascii="Verdana" w:hAnsi="Verdana"/>
                <w:lang w:val="fr-FR" w:eastAsia="zh-CN"/>
              </w:rPr>
            </w:pPr>
            <w:r>
              <w:rPr>
                <w:rFonts w:ascii="Verdana" w:hAnsi="Verdana" w:hint="eastAsia"/>
                <w:lang w:val="fr-FR" w:eastAsia="zh-CN"/>
              </w:rPr>
              <w:t>类型</w:t>
            </w:r>
          </w:p>
        </w:tc>
        <w:tc>
          <w:tcPr>
            <w:tcW w:w="900" w:type="dxa"/>
          </w:tcPr>
          <w:p w:rsidR="004C251E" w:rsidRDefault="004C251E" w:rsidP="00A267CA">
            <w:pPr>
              <w:pStyle w:val="TAH"/>
              <w:rPr>
                <w:rFonts w:ascii="Verdana" w:hAnsi="Verdana"/>
                <w:lang w:val="fr-FR" w:eastAsia="zh-CN"/>
              </w:rPr>
            </w:pPr>
            <w:r>
              <w:rPr>
                <w:rFonts w:ascii="Verdana" w:hAnsi="Verdana" w:hint="eastAsia"/>
                <w:lang w:val="fr-FR" w:eastAsia="zh-CN"/>
              </w:rPr>
              <w:t>长度</w:t>
            </w:r>
          </w:p>
        </w:tc>
        <w:tc>
          <w:tcPr>
            <w:tcW w:w="2681" w:type="dxa"/>
          </w:tcPr>
          <w:p w:rsidR="004C251E" w:rsidRDefault="004C251E" w:rsidP="00A267CA">
            <w:pPr>
              <w:pStyle w:val="TAH"/>
              <w:rPr>
                <w:rFonts w:ascii="Verdana" w:hAnsi="Verdana"/>
                <w:lang w:val="fr-FR" w:eastAsia="zh-CN"/>
              </w:rPr>
            </w:pPr>
            <w:r>
              <w:rPr>
                <w:rFonts w:ascii="Verdana" w:hAnsi="Verdana" w:hint="eastAsia"/>
                <w:lang w:val="fr-FR" w:eastAsia="zh-CN"/>
              </w:rPr>
              <w:t>描述信息</w:t>
            </w:r>
          </w:p>
        </w:tc>
      </w:tr>
      <w:tr w:rsidR="00516641" w:rsidTr="00A267CA">
        <w:trPr>
          <w:jc w:val="center"/>
        </w:trPr>
        <w:tc>
          <w:tcPr>
            <w:tcW w:w="2378" w:type="dxa"/>
          </w:tcPr>
          <w:p w:rsidR="00516641" w:rsidRPr="005041A8" w:rsidRDefault="00516641" w:rsidP="005041A8">
            <w:pPr>
              <w:pStyle w:val="TAL"/>
              <w:rPr>
                <w:lang w:val="fr-FR" w:eastAsia="zh-CN"/>
              </w:rPr>
            </w:pPr>
            <w:r w:rsidRPr="005041A8">
              <w:rPr>
                <w:rFonts w:hint="eastAsia"/>
                <w:lang w:val="fr-FR" w:eastAsia="zh-CN"/>
              </w:rPr>
              <w:t>v</w:t>
            </w:r>
            <w:r w:rsidRPr="005041A8">
              <w:rPr>
                <w:lang w:val="fr-FR" w:eastAsia="zh-CN"/>
              </w:rPr>
              <w:t>ersion</w:t>
            </w:r>
          </w:p>
        </w:tc>
        <w:tc>
          <w:tcPr>
            <w:tcW w:w="737" w:type="dxa"/>
          </w:tcPr>
          <w:p w:rsidR="00516641" w:rsidRPr="005041A8" w:rsidRDefault="00516641" w:rsidP="005041A8">
            <w:pPr>
              <w:pStyle w:val="TAL"/>
              <w:rPr>
                <w:lang w:val="fr-FR" w:eastAsia="zh-CN"/>
              </w:rPr>
            </w:pPr>
            <w:r>
              <w:rPr>
                <w:rFonts w:hint="eastAsia"/>
                <w:lang w:val="fr-FR" w:eastAsia="zh-CN"/>
              </w:rPr>
              <w:t>M</w:t>
            </w:r>
          </w:p>
        </w:tc>
        <w:tc>
          <w:tcPr>
            <w:tcW w:w="2104" w:type="dxa"/>
          </w:tcPr>
          <w:p w:rsidR="00516641" w:rsidRPr="005041A8" w:rsidRDefault="00516641" w:rsidP="005041A8">
            <w:pPr>
              <w:pStyle w:val="TAH"/>
              <w:jc w:val="both"/>
              <w:rPr>
                <w:b w:val="0"/>
                <w:lang w:val="fr-FR" w:eastAsia="zh-CN"/>
              </w:rPr>
            </w:pPr>
            <w:r>
              <w:rPr>
                <w:rFonts w:hint="eastAsia"/>
                <w:b w:val="0"/>
                <w:lang w:val="fr-FR" w:eastAsia="zh-CN"/>
              </w:rPr>
              <w:t>String</w:t>
            </w:r>
          </w:p>
        </w:tc>
        <w:tc>
          <w:tcPr>
            <w:tcW w:w="900" w:type="dxa"/>
          </w:tcPr>
          <w:p w:rsidR="00516641" w:rsidRPr="005041A8" w:rsidRDefault="005E1AA2" w:rsidP="005041A8">
            <w:pPr>
              <w:rPr>
                <w:rFonts w:ascii="Arial" w:hAnsi="Arial"/>
                <w:kern w:val="0"/>
                <w:sz w:val="18"/>
                <w:szCs w:val="18"/>
                <w:lang w:val="fr-FR"/>
              </w:rPr>
            </w:pPr>
            <w:r>
              <w:rPr>
                <w:rFonts w:ascii="Arial" w:hAnsi="Arial" w:hint="eastAsia"/>
                <w:kern w:val="0"/>
                <w:sz w:val="18"/>
                <w:szCs w:val="18"/>
                <w:lang w:val="fr-FR"/>
              </w:rPr>
              <w:t>5</w:t>
            </w:r>
          </w:p>
        </w:tc>
        <w:tc>
          <w:tcPr>
            <w:tcW w:w="2681" w:type="dxa"/>
          </w:tcPr>
          <w:p w:rsidR="00516641" w:rsidRPr="005041A8" w:rsidRDefault="00516641" w:rsidP="005041A8">
            <w:pPr>
              <w:rPr>
                <w:rFonts w:ascii="Arial" w:hAnsi="Arial"/>
                <w:kern w:val="0"/>
                <w:sz w:val="18"/>
                <w:szCs w:val="18"/>
                <w:lang w:val="fr-FR"/>
              </w:rPr>
            </w:pPr>
            <w:r w:rsidRPr="005041A8">
              <w:rPr>
                <w:rFonts w:ascii="Arial" w:hAnsi="Arial" w:hint="eastAsia"/>
                <w:kern w:val="0"/>
                <w:sz w:val="18"/>
                <w:szCs w:val="18"/>
                <w:lang w:val="fr-FR"/>
              </w:rPr>
              <w:t>协议版本号</w:t>
            </w:r>
          </w:p>
        </w:tc>
      </w:tr>
      <w:tr w:rsidR="00516641" w:rsidTr="00A267CA">
        <w:trPr>
          <w:jc w:val="center"/>
        </w:trPr>
        <w:tc>
          <w:tcPr>
            <w:tcW w:w="2378" w:type="dxa"/>
          </w:tcPr>
          <w:p w:rsidR="00516641" w:rsidRPr="005041A8" w:rsidRDefault="00516641" w:rsidP="005041A8">
            <w:pPr>
              <w:pStyle w:val="TAL"/>
              <w:rPr>
                <w:lang w:val="fr-FR" w:eastAsia="zh-CN"/>
              </w:rPr>
            </w:pPr>
            <w:r>
              <w:rPr>
                <w:lang w:val="fr-FR" w:eastAsia="zh-CN"/>
              </w:rPr>
              <w:t>transactionID</w:t>
            </w:r>
          </w:p>
        </w:tc>
        <w:tc>
          <w:tcPr>
            <w:tcW w:w="737" w:type="dxa"/>
          </w:tcPr>
          <w:p w:rsidR="00516641" w:rsidRPr="005041A8" w:rsidRDefault="00516641" w:rsidP="005041A8">
            <w:pPr>
              <w:pStyle w:val="TAL"/>
              <w:rPr>
                <w:lang w:val="fr-FR" w:eastAsia="zh-CN"/>
              </w:rPr>
            </w:pPr>
            <w:r>
              <w:rPr>
                <w:rFonts w:hint="eastAsia"/>
                <w:lang w:val="fr-FR" w:eastAsia="zh-CN"/>
              </w:rPr>
              <w:t>M</w:t>
            </w:r>
          </w:p>
        </w:tc>
        <w:tc>
          <w:tcPr>
            <w:tcW w:w="2104" w:type="dxa"/>
          </w:tcPr>
          <w:p w:rsidR="00516641" w:rsidRPr="005041A8" w:rsidRDefault="00516641" w:rsidP="005041A8">
            <w:pPr>
              <w:pStyle w:val="TAH"/>
              <w:jc w:val="both"/>
              <w:rPr>
                <w:b w:val="0"/>
                <w:lang w:val="fr-FR" w:eastAsia="zh-CN"/>
              </w:rPr>
            </w:pPr>
            <w:r>
              <w:rPr>
                <w:rFonts w:hint="eastAsia"/>
                <w:b w:val="0"/>
                <w:lang w:val="fr-FR" w:eastAsia="zh-CN"/>
              </w:rPr>
              <w:t>String</w:t>
            </w:r>
          </w:p>
        </w:tc>
        <w:tc>
          <w:tcPr>
            <w:tcW w:w="900" w:type="dxa"/>
          </w:tcPr>
          <w:p w:rsidR="00516641" w:rsidRPr="005041A8" w:rsidRDefault="00516641" w:rsidP="005041A8">
            <w:pPr>
              <w:rPr>
                <w:rFonts w:ascii="Arial" w:hAnsi="Arial"/>
                <w:kern w:val="0"/>
                <w:sz w:val="18"/>
                <w:szCs w:val="18"/>
                <w:lang w:val="fr-FR"/>
              </w:rPr>
            </w:pPr>
            <w:r w:rsidRPr="005041A8">
              <w:rPr>
                <w:rFonts w:ascii="Arial" w:hAnsi="Arial" w:hint="eastAsia"/>
                <w:kern w:val="0"/>
                <w:sz w:val="18"/>
                <w:szCs w:val="18"/>
                <w:lang w:val="fr-FR"/>
              </w:rPr>
              <w:t>40</w:t>
            </w:r>
          </w:p>
        </w:tc>
        <w:tc>
          <w:tcPr>
            <w:tcW w:w="2681" w:type="dxa"/>
          </w:tcPr>
          <w:p w:rsidR="00516641" w:rsidRPr="005041A8" w:rsidRDefault="00516641" w:rsidP="005041A8">
            <w:pPr>
              <w:rPr>
                <w:rFonts w:ascii="Arial" w:hAnsi="Arial"/>
                <w:kern w:val="0"/>
                <w:sz w:val="18"/>
                <w:szCs w:val="18"/>
                <w:lang w:val="fr-FR"/>
              </w:rPr>
            </w:pPr>
            <w:r w:rsidRPr="005041A8">
              <w:rPr>
                <w:rFonts w:ascii="Arial" w:hAnsi="Arial" w:hint="eastAsia"/>
                <w:kern w:val="0"/>
                <w:sz w:val="18"/>
                <w:szCs w:val="18"/>
                <w:lang w:val="fr-FR"/>
              </w:rPr>
              <w:t>交易流水号</w:t>
            </w:r>
          </w:p>
        </w:tc>
      </w:tr>
      <w:tr w:rsidR="00516641" w:rsidTr="00A267CA">
        <w:trPr>
          <w:jc w:val="center"/>
        </w:trPr>
        <w:tc>
          <w:tcPr>
            <w:tcW w:w="2378" w:type="dxa"/>
          </w:tcPr>
          <w:p w:rsidR="00516641" w:rsidRPr="00C8364D" w:rsidRDefault="00516641" w:rsidP="005041A8">
            <w:pPr>
              <w:pStyle w:val="TAL"/>
              <w:rPr>
                <w:lang w:val="fr-FR" w:eastAsia="zh-CN"/>
              </w:rPr>
            </w:pPr>
            <w:r w:rsidRPr="00C8364D">
              <w:rPr>
                <w:rFonts w:hint="eastAsia"/>
                <w:lang w:val="fr-FR" w:eastAsia="zh-CN"/>
              </w:rPr>
              <w:t>traceFlag</w:t>
            </w:r>
          </w:p>
        </w:tc>
        <w:tc>
          <w:tcPr>
            <w:tcW w:w="737" w:type="dxa"/>
          </w:tcPr>
          <w:p w:rsidR="00516641" w:rsidRPr="00C8364D" w:rsidRDefault="00516641" w:rsidP="005041A8">
            <w:pPr>
              <w:spacing w:line="240" w:lineRule="atLeast"/>
              <w:rPr>
                <w:rFonts w:ascii="Arial" w:hAnsi="Arial"/>
                <w:kern w:val="0"/>
                <w:sz w:val="18"/>
                <w:szCs w:val="18"/>
                <w:lang w:val="fr-FR"/>
              </w:rPr>
            </w:pPr>
            <w:r w:rsidRPr="00C8364D">
              <w:rPr>
                <w:rFonts w:ascii="Arial" w:hAnsi="Arial" w:hint="eastAsia"/>
                <w:kern w:val="0"/>
                <w:sz w:val="18"/>
                <w:szCs w:val="18"/>
                <w:lang w:val="fr-FR"/>
              </w:rPr>
              <w:t xml:space="preserve">O </w:t>
            </w:r>
          </w:p>
        </w:tc>
        <w:tc>
          <w:tcPr>
            <w:tcW w:w="2104" w:type="dxa"/>
          </w:tcPr>
          <w:p w:rsidR="00516641" w:rsidRPr="00C8364D" w:rsidRDefault="00516641" w:rsidP="005041A8">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900" w:type="dxa"/>
          </w:tcPr>
          <w:p w:rsidR="00516641" w:rsidRPr="00C8364D" w:rsidRDefault="00516641" w:rsidP="005041A8">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2681" w:type="dxa"/>
          </w:tcPr>
          <w:p w:rsidR="00516641" w:rsidRPr="00C8364D" w:rsidRDefault="00516641" w:rsidP="00550601">
            <w:pPr>
              <w:spacing w:line="240" w:lineRule="atLeast"/>
              <w:rPr>
                <w:rFonts w:ascii="Arial" w:hAnsi="Arial"/>
                <w:kern w:val="0"/>
                <w:sz w:val="18"/>
                <w:szCs w:val="18"/>
                <w:lang w:val="fr-FR"/>
              </w:rPr>
            </w:pPr>
            <w:r>
              <w:rPr>
                <w:rFonts w:ascii="Arial" w:hAnsi="Arial" w:hint="eastAsia"/>
                <w:kern w:val="0"/>
                <w:sz w:val="18"/>
                <w:szCs w:val="18"/>
                <w:lang w:val="fr-FR"/>
              </w:rPr>
              <w:t>跟踪标志</w:t>
            </w:r>
          </w:p>
        </w:tc>
      </w:tr>
      <w:tr w:rsidR="000E72D9" w:rsidTr="00A267CA">
        <w:trPr>
          <w:jc w:val="center"/>
        </w:trPr>
        <w:tc>
          <w:tcPr>
            <w:tcW w:w="2378" w:type="dxa"/>
          </w:tcPr>
          <w:p w:rsidR="000E72D9" w:rsidRPr="00C8364D" w:rsidRDefault="000E72D9" w:rsidP="00D3746E">
            <w:pPr>
              <w:pStyle w:val="TAL"/>
              <w:rPr>
                <w:lang w:val="fr-FR" w:eastAsia="zh-CN"/>
              </w:rPr>
            </w:pPr>
            <w:r>
              <w:rPr>
                <w:rFonts w:hint="eastAsia"/>
                <w:lang w:val="fr-FR" w:eastAsia="zh-CN"/>
              </w:rPr>
              <w:t>userID</w:t>
            </w:r>
          </w:p>
        </w:tc>
        <w:tc>
          <w:tcPr>
            <w:tcW w:w="737" w:type="dxa"/>
          </w:tcPr>
          <w:p w:rsidR="000E72D9" w:rsidRPr="00C8364D" w:rsidRDefault="000E72D9" w:rsidP="00D3746E">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2104" w:type="dxa"/>
          </w:tcPr>
          <w:p w:rsidR="000E72D9" w:rsidRDefault="005200E4" w:rsidP="00443027">
            <w:pPr>
              <w:spacing w:line="240" w:lineRule="atLeast"/>
              <w:rPr>
                <w:rFonts w:ascii="Arial" w:hAnsi="Arial"/>
                <w:kern w:val="0"/>
                <w:sz w:val="18"/>
                <w:szCs w:val="18"/>
                <w:lang w:val="fr-FR"/>
              </w:rPr>
            </w:pPr>
            <w:r>
              <w:rPr>
                <w:rFonts w:ascii="Arial" w:hAnsi="Arial" w:hint="eastAsia"/>
                <w:kern w:val="0"/>
                <w:sz w:val="18"/>
                <w:szCs w:val="18"/>
                <w:lang w:val="fr-FR"/>
              </w:rPr>
              <w:t>Bigint</w:t>
            </w:r>
          </w:p>
        </w:tc>
        <w:tc>
          <w:tcPr>
            <w:tcW w:w="900" w:type="dxa"/>
          </w:tcPr>
          <w:p w:rsidR="000E72D9" w:rsidRDefault="00443027" w:rsidP="00D3746E">
            <w:pPr>
              <w:spacing w:line="240" w:lineRule="atLeast"/>
              <w:rPr>
                <w:rFonts w:ascii="Arial" w:hAnsi="Arial"/>
                <w:kern w:val="0"/>
                <w:sz w:val="18"/>
                <w:szCs w:val="18"/>
                <w:lang w:val="fr-FR"/>
              </w:rPr>
            </w:pPr>
            <w:r>
              <w:rPr>
                <w:rFonts w:ascii="Arial" w:hAnsi="Arial" w:hint="eastAsia"/>
                <w:kern w:val="0"/>
                <w:sz w:val="18"/>
                <w:szCs w:val="18"/>
                <w:lang w:val="fr-FR"/>
              </w:rPr>
              <w:t>8</w:t>
            </w:r>
          </w:p>
        </w:tc>
        <w:tc>
          <w:tcPr>
            <w:tcW w:w="2681" w:type="dxa"/>
          </w:tcPr>
          <w:p w:rsidR="000E72D9" w:rsidRDefault="000E72D9" w:rsidP="00D3746E">
            <w:pPr>
              <w:spacing w:line="240" w:lineRule="atLeast"/>
              <w:rPr>
                <w:rFonts w:ascii="Arial" w:hAnsi="Arial"/>
                <w:kern w:val="0"/>
                <w:sz w:val="18"/>
                <w:szCs w:val="18"/>
                <w:lang w:val="fr-FR"/>
              </w:rPr>
            </w:pPr>
            <w:r>
              <w:rPr>
                <w:rFonts w:ascii="Arial" w:hAnsi="Arial" w:hint="eastAsia"/>
                <w:kern w:val="0"/>
                <w:sz w:val="18"/>
                <w:szCs w:val="18"/>
                <w:lang w:val="fr-FR"/>
              </w:rPr>
              <w:t>用户</w:t>
            </w:r>
            <w:r>
              <w:rPr>
                <w:rFonts w:ascii="Arial" w:hAnsi="Arial" w:hint="eastAsia"/>
                <w:kern w:val="0"/>
                <w:sz w:val="18"/>
                <w:szCs w:val="18"/>
                <w:lang w:val="fr-FR"/>
              </w:rPr>
              <w:t>ID</w:t>
            </w:r>
            <w:r>
              <w:rPr>
                <w:rFonts w:ascii="Arial" w:hAnsi="Arial" w:hint="eastAsia"/>
                <w:kern w:val="0"/>
                <w:sz w:val="18"/>
                <w:szCs w:val="18"/>
                <w:lang w:val="fr-FR"/>
              </w:rPr>
              <w:t>（内部）</w:t>
            </w:r>
          </w:p>
        </w:tc>
      </w:tr>
    </w:tbl>
    <w:p w:rsidR="004C251E" w:rsidRDefault="004C251E" w:rsidP="00407B6C">
      <w:pPr>
        <w:pStyle w:val="41"/>
      </w:pPr>
      <w:r>
        <w:rPr>
          <w:rFonts w:hint="eastAsia"/>
        </w:rPr>
        <w:t>异常信息</w:t>
      </w:r>
    </w:p>
    <w:p w:rsidR="004C251E" w:rsidRDefault="003A7F02" w:rsidP="00F52EEA">
      <w:pPr>
        <w:pStyle w:val="a4"/>
        <w:ind w:firstLine="210"/>
      </w:pPr>
      <w:r>
        <w:rPr>
          <w:rFonts w:hint="eastAsia"/>
        </w:rPr>
        <w:t>失败则抛出异常</w:t>
      </w:r>
      <w:r>
        <w:rPr>
          <w:rFonts w:hint="eastAsia"/>
        </w:rPr>
        <w:t>CException</w:t>
      </w:r>
      <w:r>
        <w:rPr>
          <w:rFonts w:hint="eastAsia"/>
        </w:rPr>
        <w:t>，具体内容请参考异常码定义文档。</w:t>
      </w:r>
    </w:p>
    <w:p w:rsidR="003A63A1" w:rsidRDefault="003A63A1" w:rsidP="00407B6C">
      <w:pPr>
        <w:pStyle w:val="41"/>
      </w:pPr>
      <w:r>
        <w:rPr>
          <w:rFonts w:hint="eastAsia"/>
        </w:rPr>
        <w:lastRenderedPageBreak/>
        <w:t>Json</w:t>
      </w:r>
      <w:r>
        <w:rPr>
          <w:rFonts w:hint="eastAsia"/>
        </w:rPr>
        <w:t>接口登录认证信息说明</w:t>
      </w:r>
    </w:p>
    <w:p w:rsidR="003A63A1" w:rsidRPr="003A63A1" w:rsidRDefault="003A63A1" w:rsidP="003A63A1">
      <w:r>
        <w:rPr>
          <w:rFonts w:hint="eastAsia"/>
        </w:rPr>
        <w:t xml:space="preserve">   Authorization</w:t>
      </w:r>
      <w:r>
        <w:rPr>
          <w:rFonts w:hint="eastAsia"/>
        </w:rPr>
        <w:t>中需登录认证信息。</w:t>
      </w:r>
    </w:p>
    <w:p w:rsidR="003A63A1" w:rsidRDefault="003A63A1" w:rsidP="00F52EEA">
      <w:pPr>
        <w:pStyle w:val="a4"/>
        <w:ind w:firstLine="210"/>
        <w:rPr>
          <w:lang w:val="fr-FR"/>
        </w:rPr>
      </w:pPr>
    </w:p>
    <w:p w:rsidR="00B91F27" w:rsidRDefault="00B91F27" w:rsidP="00407B6C">
      <w:pPr>
        <w:pStyle w:val="31"/>
        <w:rPr>
          <w:rStyle w:val="210"/>
        </w:rPr>
      </w:pPr>
      <w:bookmarkStart w:id="48" w:name="_Toc317101261"/>
      <w:r>
        <w:rPr>
          <w:rStyle w:val="210"/>
          <w:rFonts w:hint="eastAsia"/>
        </w:rPr>
        <w:t>HTTP(s)</w:t>
      </w:r>
      <w:r>
        <w:rPr>
          <w:rStyle w:val="210"/>
          <w:rFonts w:hint="eastAsia"/>
        </w:rPr>
        <w:t>接口</w:t>
      </w:r>
      <w:bookmarkEnd w:id="48"/>
    </w:p>
    <w:p w:rsidR="00B91F27" w:rsidRDefault="00B91F27" w:rsidP="00407B6C">
      <w:pPr>
        <w:pStyle w:val="41"/>
      </w:pPr>
      <w:r>
        <w:rPr>
          <w:rFonts w:hint="eastAsia"/>
        </w:rPr>
        <w:t>描述</w:t>
      </w:r>
    </w:p>
    <w:p w:rsidR="00B91F27" w:rsidRDefault="00B91F27" w:rsidP="00B91F27">
      <w:pPr>
        <w:ind w:firstLine="420"/>
      </w:pPr>
      <w:r>
        <w:rPr>
          <w:rFonts w:hint="eastAsia"/>
        </w:rPr>
        <w:t>AccountServer</w:t>
      </w:r>
      <w:r>
        <w:rPr>
          <w:rFonts w:hint="eastAsia"/>
        </w:rPr>
        <w:t>为</w:t>
      </w:r>
      <w:r>
        <w:rPr>
          <w:rFonts w:hint="eastAsia"/>
        </w:rPr>
        <w:t>AccountAgent</w:t>
      </w:r>
      <w:r>
        <w:rPr>
          <w:rFonts w:hint="eastAsia"/>
        </w:rPr>
        <w:t>提供的修改用户信息接口，</w:t>
      </w:r>
      <w:r>
        <w:rPr>
          <w:rFonts w:hint="eastAsia"/>
        </w:rPr>
        <w:t>AccountServer</w:t>
      </w:r>
      <w:r>
        <w:rPr>
          <w:rFonts w:hint="eastAsia"/>
        </w:rPr>
        <w:t>内部转为调用上述</w:t>
      </w:r>
      <w:r>
        <w:rPr>
          <w:rFonts w:hint="eastAsia"/>
        </w:rPr>
        <w:t>SOAP</w:t>
      </w:r>
      <w:r>
        <w:rPr>
          <w:rFonts w:hint="eastAsia"/>
        </w:rPr>
        <w:t>接口。</w:t>
      </w:r>
    </w:p>
    <w:p w:rsidR="00B91F27" w:rsidRPr="00A6475E" w:rsidRDefault="00B91F27" w:rsidP="00B91F27">
      <w:pPr>
        <w:ind w:firstLine="420"/>
        <w:rPr>
          <w:lang w:val="fr-FR"/>
        </w:rPr>
      </w:pPr>
      <w:r>
        <w:rPr>
          <w:rFonts w:hint="eastAsia"/>
        </w:rPr>
        <w:t>用户密码不能通过此接口修改。</w:t>
      </w:r>
    </w:p>
    <w:p w:rsidR="00616AAD" w:rsidRPr="00A6475E" w:rsidRDefault="00616AAD" w:rsidP="00616AAD">
      <w:pPr>
        <w:rPr>
          <w:lang w:val="fr-FR"/>
        </w:rPr>
      </w:pPr>
      <w:r>
        <w:rPr>
          <w:rFonts w:hint="eastAsia"/>
          <w:lang w:val="fr-FR"/>
        </w:rPr>
        <w:tab/>
      </w:r>
      <w:r>
        <w:rPr>
          <w:rFonts w:hint="eastAsia"/>
          <w:lang w:val="fr-FR"/>
        </w:rPr>
        <w:t>该操作需携带服务端已通过认证的</w:t>
      </w:r>
      <w:r>
        <w:rPr>
          <w:rFonts w:hint="eastAsia"/>
          <w:lang w:val="fr-FR"/>
        </w:rPr>
        <w:t>sessionID</w:t>
      </w:r>
      <w:r>
        <w:rPr>
          <w:rFonts w:hint="eastAsia"/>
          <w:lang w:val="fr-FR"/>
        </w:rPr>
        <w:t>。</w:t>
      </w:r>
    </w:p>
    <w:p w:rsidR="00B91F27" w:rsidRPr="00616AAD" w:rsidRDefault="00B91F27" w:rsidP="00B91F27">
      <w:pPr>
        <w:rPr>
          <w:lang w:val="fr-FR"/>
        </w:rPr>
      </w:pPr>
    </w:p>
    <w:p w:rsidR="00B91F27" w:rsidRPr="00A6475E" w:rsidRDefault="00B91F27" w:rsidP="00407B6C">
      <w:pPr>
        <w:pStyle w:val="41"/>
      </w:pPr>
      <w:r w:rsidRPr="00A6475E">
        <w:rPr>
          <w:rFonts w:hint="eastAsia"/>
        </w:rPr>
        <w:t>协议映射</w:t>
      </w:r>
    </w:p>
    <w:p w:rsidR="00B91F27" w:rsidRPr="00A6475E" w:rsidRDefault="00B91F27" w:rsidP="00FF54F0">
      <w:pPr>
        <w:numPr>
          <w:ilvl w:val="0"/>
          <w:numId w:val="22"/>
        </w:numPr>
        <w:tabs>
          <w:tab w:val="num" w:pos="0"/>
        </w:tabs>
        <w:rPr>
          <w:b/>
        </w:rPr>
      </w:pPr>
      <w:r w:rsidRPr="00A6475E">
        <w:rPr>
          <w:rFonts w:hint="eastAsia"/>
          <w:b/>
        </w:rPr>
        <w:t>请求消息示例</w:t>
      </w:r>
    </w:p>
    <w:p w:rsidR="00B91F27" w:rsidRPr="00A6475E" w:rsidRDefault="00B91F27" w:rsidP="00B91F27">
      <w:r w:rsidRPr="00A6475E">
        <w:t>POST</w:t>
      </w:r>
      <w:r w:rsidRPr="00A6475E">
        <w:rPr>
          <w:rFonts w:hint="eastAsia"/>
        </w:rPr>
        <w:t xml:space="preserve"> </w:t>
      </w:r>
      <w:r w:rsidRPr="00A6475E">
        <w:t>http</w:t>
      </w:r>
      <w:r w:rsidR="00F9219E">
        <w:rPr>
          <w:rFonts w:hint="eastAsia"/>
        </w:rPr>
        <w:t>s</w:t>
      </w:r>
      <w:r w:rsidRPr="00A6475E">
        <w:t>://host:port/</w:t>
      </w:r>
      <w:r>
        <w:rPr>
          <w:rFonts w:hint="eastAsia"/>
        </w:rPr>
        <w:t>AccountServer</w:t>
      </w:r>
      <w:r w:rsidRPr="00A6475E">
        <w:t>/I</w:t>
      </w:r>
      <w:r w:rsidRPr="00A6475E">
        <w:rPr>
          <w:rFonts w:hint="eastAsia"/>
        </w:rPr>
        <w:t>UserInfoMng</w:t>
      </w:r>
      <w:r w:rsidR="0034718F">
        <w:rPr>
          <w:rFonts w:hint="eastAsia"/>
        </w:rPr>
        <w:t>/</w:t>
      </w:r>
      <w:r w:rsidR="00A5495B">
        <w:rPr>
          <w:rFonts w:hint="eastAsia"/>
        </w:rPr>
        <w:t>update</w:t>
      </w:r>
      <w:r w:rsidRPr="00A6475E">
        <w:t xml:space="preserve">UserInfo </w:t>
      </w:r>
      <w:r w:rsidR="00AB2EF3">
        <w:rPr>
          <w:rFonts w:hint="eastAsia"/>
        </w:rPr>
        <w:t xml:space="preserve"> </w:t>
      </w:r>
      <w:r w:rsidRPr="00A6475E">
        <w:t>HTTP</w:t>
      </w:r>
      <w:r w:rsidR="00F573B3">
        <w:rPr>
          <w:rFonts w:hint="eastAsia"/>
        </w:rPr>
        <w:t>(s)</w:t>
      </w:r>
      <w:r w:rsidRPr="00A6475E">
        <w:t>/1.1</w:t>
      </w:r>
    </w:p>
    <w:p w:rsidR="00FC7E1B" w:rsidRPr="00A6475E" w:rsidRDefault="00B91F27" w:rsidP="00A3689D">
      <w:r w:rsidRPr="00A6475E">
        <w:rPr>
          <w:i/>
        </w:rPr>
        <w:t>Authorization</w:t>
      </w:r>
      <w:r w:rsidRPr="00A6475E">
        <w:rPr>
          <w:rFonts w:hint="eastAsia"/>
          <w:i/>
        </w:rPr>
        <w:t>:</w:t>
      </w:r>
      <w:r w:rsidRPr="00A6475E">
        <w:rPr>
          <w:i/>
        </w:rPr>
        <w:t xml:space="preserve"> </w:t>
      </w:r>
      <w:r w:rsidR="003A7F02" w:rsidRPr="00AA0C82">
        <w:rPr>
          <w:rFonts w:hint="eastAsia"/>
          <w:i/>
        </w:rPr>
        <w:t>参考《统一账号</w:t>
      </w:r>
      <w:r w:rsidR="003A7F02" w:rsidRPr="00AA0C82">
        <w:rPr>
          <w:rFonts w:hint="eastAsia"/>
          <w:i/>
        </w:rPr>
        <w:t xml:space="preserve"> Session</w:t>
      </w:r>
      <w:r w:rsidR="003A7F02" w:rsidRPr="00AA0C82">
        <w:rPr>
          <w:rFonts w:hint="eastAsia"/>
          <w:i/>
        </w:rPr>
        <w:t>和</w:t>
      </w:r>
      <w:r w:rsidR="003A7F02" w:rsidRPr="00AA0C82">
        <w:rPr>
          <w:rFonts w:hint="eastAsia"/>
          <w:i/>
        </w:rPr>
        <w:t>Token</w:t>
      </w:r>
      <w:r w:rsidR="003A7F02" w:rsidRPr="00AA0C82">
        <w:rPr>
          <w:rFonts w:hint="eastAsia"/>
          <w:i/>
        </w:rPr>
        <w:t>安全</w:t>
      </w:r>
      <w:r w:rsidR="003A7F02" w:rsidRPr="00AA0C82">
        <w:rPr>
          <w:rFonts w:hint="eastAsia"/>
          <w:i/>
        </w:rPr>
        <w:t>.doc</w:t>
      </w:r>
      <w:r w:rsidR="003A7F02" w:rsidRPr="00AA0C82">
        <w:rPr>
          <w:rFonts w:hint="eastAsia"/>
          <w:i/>
        </w:rPr>
        <w:t>》携带</w:t>
      </w:r>
      <w:r w:rsidR="003A7F02" w:rsidRPr="00AA0C82">
        <w:rPr>
          <w:rFonts w:hint="eastAsia"/>
          <w:i/>
        </w:rPr>
        <w:t>Digest</w:t>
      </w:r>
      <w:r w:rsidR="003A7F02" w:rsidRPr="00AA0C82">
        <w:rPr>
          <w:rFonts w:hint="eastAsia"/>
          <w:i/>
        </w:rPr>
        <w:t>验证码</w:t>
      </w:r>
      <w:r w:rsidR="003A7F02">
        <w:rPr>
          <w:rFonts w:hint="eastAsia"/>
          <w:i/>
        </w:rPr>
        <w:t>。</w:t>
      </w:r>
    </w:p>
    <w:p w:rsidR="00B91F27" w:rsidRPr="00FC7E1B" w:rsidRDefault="00B91F27" w:rsidP="00B91F27"/>
    <w:p w:rsidR="00B91F27" w:rsidRPr="00A6475E" w:rsidRDefault="00B91F27" w:rsidP="00B91F27">
      <w:pPr>
        <w:rPr>
          <w:lang w:val="de-DE"/>
        </w:rPr>
      </w:pPr>
      <w:r w:rsidRPr="00A6475E">
        <w:rPr>
          <w:lang w:val="de-DE"/>
        </w:rPr>
        <w:t>&lt;?xml version="1.0" encoding="UTF-8"?&gt;</w:t>
      </w:r>
    </w:p>
    <w:p w:rsidR="00B91F27" w:rsidRPr="00A6475E" w:rsidRDefault="00B91F27" w:rsidP="00B91F27">
      <w:pPr>
        <w:rPr>
          <w:lang w:val="de-DE"/>
        </w:rPr>
      </w:pPr>
      <w:r w:rsidRPr="00A6475E">
        <w:rPr>
          <w:lang w:val="de-DE"/>
        </w:rPr>
        <w:t>&lt;</w:t>
      </w:r>
      <w:r w:rsidR="00AB2EF3">
        <w:rPr>
          <w:rFonts w:hint="eastAsia"/>
          <w:bCs/>
          <w:lang w:val="da-DK"/>
        </w:rPr>
        <w:t>U</w:t>
      </w:r>
      <w:r w:rsidR="00A5495B">
        <w:rPr>
          <w:rFonts w:hint="eastAsia"/>
          <w:bCs/>
          <w:lang w:val="da-DK"/>
        </w:rPr>
        <w:t>pdate</w:t>
      </w:r>
      <w:r w:rsidRPr="00A6475E">
        <w:rPr>
          <w:rFonts w:hint="eastAsia"/>
          <w:bCs/>
          <w:lang w:val="da-DK"/>
        </w:rPr>
        <w:t>UserInfoReq</w:t>
      </w:r>
      <w:r w:rsidRPr="00A6475E">
        <w:rPr>
          <w:lang w:val="de-DE"/>
        </w:rPr>
        <w:t>&gt;</w:t>
      </w:r>
    </w:p>
    <w:p w:rsidR="00B91F27" w:rsidRDefault="00B91F27" w:rsidP="00B91F27">
      <w:r w:rsidRPr="00A6475E">
        <w:rPr>
          <w:lang w:val="de-DE"/>
        </w:rPr>
        <w:t xml:space="preserve">  </w:t>
      </w:r>
      <w:r w:rsidRPr="00A6475E">
        <w:t>&lt;</w:t>
      </w:r>
      <w:r w:rsidRPr="00A6475E">
        <w:rPr>
          <w:rFonts w:hint="eastAsia"/>
          <w:lang w:val="fr-FR"/>
        </w:rPr>
        <w:t xml:space="preserve"> </w:t>
      </w:r>
      <w:r w:rsidRPr="00A6475E">
        <w:rPr>
          <w:rFonts w:hint="eastAsia"/>
        </w:rPr>
        <w:t>v</w:t>
      </w:r>
      <w:r w:rsidRPr="00A6475E">
        <w:t>ersion &gt;</w:t>
      </w:r>
      <w:r w:rsidR="00A3706D">
        <w:rPr>
          <w:rFonts w:hint="eastAsia"/>
        </w:rPr>
        <w:t>01.01</w:t>
      </w:r>
      <w:r w:rsidRPr="00A6475E">
        <w:t>&lt;/</w:t>
      </w:r>
      <w:r w:rsidRPr="00A6475E">
        <w:rPr>
          <w:rFonts w:hint="eastAsia"/>
        </w:rPr>
        <w:t xml:space="preserve"> v</w:t>
      </w:r>
      <w:r w:rsidRPr="00A6475E">
        <w:t>ersion &gt;</w:t>
      </w:r>
    </w:p>
    <w:p w:rsidR="00B91F27" w:rsidRPr="00A6475E" w:rsidRDefault="00B91F27" w:rsidP="00B91F27">
      <w:r w:rsidRPr="00A6475E">
        <w:rPr>
          <w:lang w:val="de-DE"/>
        </w:rPr>
        <w:t xml:space="preserve">  </w:t>
      </w:r>
      <w:r w:rsidRPr="00A6475E">
        <w:t>&lt;</w:t>
      </w:r>
      <w:r w:rsidRPr="00A6475E">
        <w:rPr>
          <w:rFonts w:hint="eastAsia"/>
          <w:lang w:val="fr-FR"/>
        </w:rPr>
        <w:t xml:space="preserve"> </w:t>
      </w:r>
      <w:r w:rsidR="00AB2EF3">
        <w:rPr>
          <w:rFonts w:hint="eastAsia"/>
          <w:lang w:val="fr-FR"/>
        </w:rPr>
        <w:t>userID</w:t>
      </w:r>
      <w:r w:rsidRPr="00A6475E">
        <w:t>&gt;</w:t>
      </w:r>
      <w:r w:rsidR="00AB2EF3">
        <w:rPr>
          <w:rFonts w:hint="eastAsia"/>
        </w:rPr>
        <w:t>100001</w:t>
      </w:r>
      <w:r w:rsidRPr="00A6475E">
        <w:t>&lt;/</w:t>
      </w:r>
      <w:r w:rsidR="00AB2EF3">
        <w:rPr>
          <w:rFonts w:hint="eastAsia"/>
        </w:rPr>
        <w:t>userID</w:t>
      </w:r>
      <w:r w:rsidRPr="00A6475E">
        <w:t>&gt;</w:t>
      </w:r>
    </w:p>
    <w:p w:rsidR="00B91F27" w:rsidRPr="00A6475E" w:rsidRDefault="00B91F27" w:rsidP="00B91F27">
      <w:pPr>
        <w:ind w:leftChars="100" w:left="210"/>
        <w:rPr>
          <w:lang w:val="de-DE"/>
        </w:rPr>
      </w:pPr>
      <w:r w:rsidRPr="00A6475E">
        <w:rPr>
          <w:rFonts w:hint="eastAsia"/>
          <w:lang w:val="de-DE"/>
        </w:rPr>
        <w:t>&lt;</w:t>
      </w:r>
      <w:r w:rsidRPr="00A6475E">
        <w:rPr>
          <w:rFonts w:hint="eastAsia"/>
        </w:rPr>
        <w:t>User</w:t>
      </w:r>
      <w:r w:rsidRPr="00A6475E">
        <w:t>Info</w:t>
      </w:r>
      <w:r w:rsidRPr="00A6475E">
        <w:rPr>
          <w:rFonts w:hint="eastAsia"/>
        </w:rPr>
        <w:t>&gt;</w:t>
      </w:r>
    </w:p>
    <w:p w:rsidR="00B91F27" w:rsidRPr="00A6475E" w:rsidRDefault="00B91F27" w:rsidP="00B91F27">
      <w:pPr>
        <w:ind w:leftChars="100" w:left="210"/>
      </w:pPr>
      <w:r w:rsidRPr="00A6475E">
        <w:t xml:space="preserve">    &lt;</w:t>
      </w:r>
      <w:r w:rsidRPr="00A6475E">
        <w:rPr>
          <w:lang w:val="fr-FR"/>
        </w:rPr>
        <w:t xml:space="preserve"> </w:t>
      </w:r>
      <w:r>
        <w:rPr>
          <w:rFonts w:hint="eastAsia"/>
          <w:color w:val="000000"/>
          <w:sz w:val="20"/>
          <w:szCs w:val="20"/>
        </w:rPr>
        <w:t>nickName</w:t>
      </w:r>
      <w:r w:rsidRPr="00A6475E">
        <w:t>&gt;</w:t>
      </w:r>
      <w:r>
        <w:rPr>
          <w:rFonts w:hint="eastAsia"/>
        </w:rPr>
        <w:t>Jon</w:t>
      </w:r>
      <w:r w:rsidRPr="00A6475E">
        <w:t>&lt;/</w:t>
      </w:r>
      <w:r>
        <w:rPr>
          <w:rFonts w:hint="eastAsia"/>
          <w:color w:val="000000"/>
          <w:sz w:val="20"/>
          <w:szCs w:val="20"/>
        </w:rPr>
        <w:t>nickName</w:t>
      </w:r>
      <w:r w:rsidRPr="00A6475E">
        <w:t>&gt;</w:t>
      </w:r>
    </w:p>
    <w:p w:rsidR="00B91F27" w:rsidRPr="00A6475E" w:rsidRDefault="00B91F27" w:rsidP="00B91F27">
      <w:pPr>
        <w:ind w:leftChars="100" w:left="210"/>
      </w:pPr>
      <w:r w:rsidRPr="00A6475E">
        <w:t xml:space="preserve">    &lt;</w:t>
      </w:r>
      <w:r w:rsidRPr="00A6475E">
        <w:rPr>
          <w:rFonts w:hint="eastAsia"/>
        </w:rPr>
        <w:t xml:space="preserve"> u</w:t>
      </w:r>
      <w:r w:rsidRPr="00A6475E">
        <w:t>serStat</w:t>
      </w:r>
      <w:r w:rsidRPr="00A6475E">
        <w:rPr>
          <w:rFonts w:hint="eastAsia"/>
        </w:rPr>
        <w:t>e</w:t>
      </w:r>
      <w:r w:rsidRPr="00A6475E">
        <w:t>&gt;0&lt;/</w:t>
      </w:r>
      <w:r w:rsidRPr="00A6475E">
        <w:rPr>
          <w:rFonts w:hint="eastAsia"/>
        </w:rPr>
        <w:t xml:space="preserve"> u</w:t>
      </w:r>
      <w:r w:rsidRPr="00A6475E">
        <w:t>serStat</w:t>
      </w:r>
      <w:r w:rsidRPr="00A6475E">
        <w:rPr>
          <w:rFonts w:hint="eastAsia"/>
        </w:rPr>
        <w:t>e</w:t>
      </w:r>
      <w:r w:rsidRPr="00A6475E">
        <w:t>&gt;</w:t>
      </w:r>
    </w:p>
    <w:p w:rsidR="00B91F27" w:rsidRPr="00A6475E" w:rsidRDefault="00B91F27" w:rsidP="00B91F27">
      <w:pPr>
        <w:ind w:leftChars="100" w:left="210"/>
        <w:rPr>
          <w:lang w:val="fr-FR"/>
        </w:rPr>
      </w:pPr>
      <w:r w:rsidRPr="00A6475E">
        <w:t xml:space="preserve">    </w:t>
      </w:r>
      <w:r w:rsidRPr="00A6475E">
        <w:rPr>
          <w:lang w:val="fr-FR"/>
        </w:rPr>
        <w:t>&lt;</w:t>
      </w:r>
      <w:r w:rsidRPr="00A6475E">
        <w:rPr>
          <w:rFonts w:hint="eastAsia"/>
        </w:rPr>
        <w:t xml:space="preserve"> gender</w:t>
      </w:r>
      <w:r w:rsidRPr="00A6475E">
        <w:rPr>
          <w:lang w:val="fr-FR"/>
        </w:rPr>
        <w:t>&gt;0&lt;/</w:t>
      </w:r>
      <w:r w:rsidRPr="00A6475E">
        <w:rPr>
          <w:rFonts w:hint="eastAsia"/>
        </w:rPr>
        <w:t>gender</w:t>
      </w:r>
      <w:r w:rsidRPr="00A6475E">
        <w:rPr>
          <w:lang w:val="fr-FR"/>
        </w:rPr>
        <w:t>&gt;</w:t>
      </w:r>
    </w:p>
    <w:p w:rsidR="00B91F27" w:rsidRPr="00A6475E" w:rsidRDefault="00B91F27" w:rsidP="00B91F27">
      <w:pPr>
        <w:ind w:firstLineChars="300" w:firstLine="630"/>
        <w:rPr>
          <w:lang w:val="fr-FR"/>
        </w:rPr>
      </w:pPr>
      <w:r w:rsidRPr="00A6475E">
        <w:rPr>
          <w:lang w:val="fr-FR"/>
        </w:rPr>
        <w:t>&lt;</w:t>
      </w:r>
      <w:r w:rsidRPr="00A6475E">
        <w:rPr>
          <w:rFonts w:hint="eastAsia"/>
        </w:rPr>
        <w:t xml:space="preserve"> birthDate</w:t>
      </w:r>
      <w:r w:rsidRPr="00A6475E">
        <w:rPr>
          <w:lang w:val="fr-FR"/>
        </w:rPr>
        <w:t>&gt;</w:t>
      </w:r>
      <w:r w:rsidRPr="00A6475E">
        <w:rPr>
          <w:rFonts w:hint="eastAsia"/>
          <w:lang w:val="fr-FR"/>
        </w:rPr>
        <w:t>19700316000000</w:t>
      </w:r>
      <w:r w:rsidRPr="00A6475E">
        <w:rPr>
          <w:lang w:val="fr-FR"/>
        </w:rPr>
        <w:t>&lt;/</w:t>
      </w:r>
      <w:r w:rsidRPr="00A6475E">
        <w:rPr>
          <w:rFonts w:hint="eastAsia"/>
        </w:rPr>
        <w:t xml:space="preserve"> birthDate</w:t>
      </w:r>
      <w:r w:rsidRPr="00A6475E">
        <w:rPr>
          <w:lang w:val="fr-FR"/>
        </w:rPr>
        <w:t>&gt;</w:t>
      </w:r>
    </w:p>
    <w:p w:rsidR="00B91F27" w:rsidRDefault="00B91F27" w:rsidP="00B91F27">
      <w:pPr>
        <w:ind w:leftChars="100" w:left="210"/>
      </w:pPr>
      <w:r w:rsidRPr="00A6475E">
        <w:rPr>
          <w:rFonts w:hint="eastAsia"/>
          <w:lang w:val="de-DE"/>
        </w:rPr>
        <w:t>&lt;/</w:t>
      </w:r>
      <w:r w:rsidRPr="00A6475E">
        <w:rPr>
          <w:rFonts w:hint="eastAsia"/>
        </w:rPr>
        <w:t>User</w:t>
      </w:r>
      <w:r w:rsidRPr="00A6475E">
        <w:t>Info</w:t>
      </w:r>
      <w:r w:rsidRPr="00A6475E">
        <w:rPr>
          <w:rFonts w:hint="eastAsia"/>
        </w:rPr>
        <w:t>&gt;</w:t>
      </w:r>
    </w:p>
    <w:p w:rsidR="00D417D4" w:rsidRPr="00A6475E" w:rsidRDefault="00D417D4" w:rsidP="00D417D4">
      <w:pPr>
        <w:ind w:leftChars="100" w:left="210"/>
        <w:rPr>
          <w:lang w:val="de-DE"/>
        </w:rPr>
      </w:pPr>
      <w:r w:rsidRPr="00A6475E">
        <w:rPr>
          <w:rFonts w:hint="eastAsia"/>
          <w:lang w:val="de-DE"/>
        </w:rPr>
        <w:t>&lt;</w:t>
      </w:r>
      <w:r>
        <w:rPr>
          <w:rFonts w:hint="eastAsia"/>
        </w:rPr>
        <w:t>emailList size=2</w:t>
      </w:r>
      <w:r w:rsidRPr="00A6475E">
        <w:rPr>
          <w:rFonts w:hint="eastAsia"/>
        </w:rPr>
        <w:t>&gt;</w:t>
      </w:r>
    </w:p>
    <w:p w:rsidR="00D417D4" w:rsidRPr="00865BC0" w:rsidRDefault="00D417D4" w:rsidP="00D417D4">
      <w:pPr>
        <w:ind w:leftChars="100" w:left="210"/>
        <w:rPr>
          <w:lang w:val="de-DE"/>
        </w:rPr>
      </w:pPr>
      <w:r w:rsidRPr="00865BC0">
        <w:rPr>
          <w:lang w:val="de-DE"/>
        </w:rPr>
        <w:t xml:space="preserve">    &lt;</w:t>
      </w:r>
      <w:r w:rsidRPr="00A6475E">
        <w:rPr>
          <w:lang w:val="fr-FR"/>
        </w:rPr>
        <w:t xml:space="preserve"> </w:t>
      </w:r>
      <w:r>
        <w:rPr>
          <w:rFonts w:hint="eastAsia"/>
          <w:lang w:val="fr-FR"/>
        </w:rPr>
        <w:t>email</w:t>
      </w:r>
      <w:r w:rsidRPr="00865BC0">
        <w:rPr>
          <w:lang w:val="de-DE"/>
        </w:rPr>
        <w:t>&gt;</w:t>
      </w:r>
      <w:r w:rsidRPr="00865BC0">
        <w:rPr>
          <w:rFonts w:hint="eastAsia"/>
          <w:lang w:val="de-DE"/>
        </w:rPr>
        <w:t>Jon@hotmail.com</w:t>
      </w:r>
      <w:r w:rsidRPr="00865BC0">
        <w:rPr>
          <w:lang w:val="de-DE"/>
        </w:rPr>
        <w:t>&lt;/</w:t>
      </w:r>
      <w:r>
        <w:rPr>
          <w:rFonts w:hint="eastAsia"/>
          <w:lang w:val="de-DE"/>
        </w:rPr>
        <w:t>em</w:t>
      </w:r>
      <w:r w:rsidRPr="00865BC0">
        <w:rPr>
          <w:rFonts w:hint="eastAsia"/>
          <w:color w:val="000000"/>
          <w:sz w:val="20"/>
          <w:szCs w:val="20"/>
          <w:lang w:val="de-DE"/>
        </w:rPr>
        <w:t>ail</w:t>
      </w:r>
      <w:r w:rsidRPr="00865BC0">
        <w:rPr>
          <w:lang w:val="de-DE"/>
        </w:rPr>
        <w:t>&gt;</w:t>
      </w:r>
    </w:p>
    <w:p w:rsidR="00D417D4" w:rsidRPr="00865BC0" w:rsidRDefault="00D417D4" w:rsidP="00D417D4">
      <w:pPr>
        <w:ind w:leftChars="100" w:left="210"/>
        <w:rPr>
          <w:lang w:val="de-DE"/>
        </w:rPr>
      </w:pPr>
      <w:r w:rsidRPr="00865BC0">
        <w:rPr>
          <w:lang w:val="de-DE"/>
        </w:rPr>
        <w:t xml:space="preserve">    &lt;</w:t>
      </w:r>
      <w:r w:rsidRPr="00A6475E">
        <w:rPr>
          <w:lang w:val="fr-FR"/>
        </w:rPr>
        <w:t xml:space="preserve"> </w:t>
      </w:r>
      <w:r>
        <w:rPr>
          <w:rFonts w:hint="eastAsia"/>
          <w:lang w:val="fr-FR"/>
        </w:rPr>
        <w:t>email</w:t>
      </w:r>
      <w:r w:rsidRPr="00865BC0">
        <w:rPr>
          <w:lang w:val="de-DE"/>
        </w:rPr>
        <w:t>&gt;</w:t>
      </w:r>
      <w:r w:rsidRPr="00865BC0">
        <w:rPr>
          <w:rFonts w:hint="eastAsia"/>
          <w:lang w:val="de-DE"/>
        </w:rPr>
        <w:t>Jon</w:t>
      </w:r>
      <w:r>
        <w:rPr>
          <w:rFonts w:hint="eastAsia"/>
          <w:lang w:val="de-DE"/>
        </w:rPr>
        <w:t>112</w:t>
      </w:r>
      <w:r w:rsidRPr="00865BC0">
        <w:rPr>
          <w:rFonts w:hint="eastAsia"/>
          <w:lang w:val="de-DE"/>
        </w:rPr>
        <w:t>@hotmail.com</w:t>
      </w:r>
      <w:r w:rsidRPr="00865BC0">
        <w:rPr>
          <w:lang w:val="de-DE"/>
        </w:rPr>
        <w:t>&lt;/</w:t>
      </w:r>
      <w:r>
        <w:rPr>
          <w:rFonts w:hint="eastAsia"/>
          <w:lang w:val="de-DE"/>
        </w:rPr>
        <w:t>em</w:t>
      </w:r>
      <w:r w:rsidRPr="00865BC0">
        <w:rPr>
          <w:rFonts w:hint="eastAsia"/>
          <w:color w:val="000000"/>
          <w:sz w:val="20"/>
          <w:szCs w:val="20"/>
          <w:lang w:val="de-DE"/>
        </w:rPr>
        <w:t>ail</w:t>
      </w:r>
      <w:r w:rsidRPr="00865BC0">
        <w:rPr>
          <w:lang w:val="de-DE"/>
        </w:rPr>
        <w:t>&gt;</w:t>
      </w:r>
    </w:p>
    <w:p w:rsidR="00D417D4" w:rsidRDefault="00D417D4" w:rsidP="00D417D4">
      <w:pPr>
        <w:ind w:leftChars="100" w:left="210"/>
      </w:pPr>
      <w:r w:rsidRPr="00A6475E">
        <w:rPr>
          <w:rFonts w:hint="eastAsia"/>
          <w:lang w:val="de-DE"/>
        </w:rPr>
        <w:t>&lt;/</w:t>
      </w:r>
      <w:r>
        <w:rPr>
          <w:rFonts w:hint="eastAsia"/>
        </w:rPr>
        <w:t xml:space="preserve">emailList </w:t>
      </w:r>
      <w:r w:rsidRPr="00A6475E">
        <w:rPr>
          <w:rFonts w:hint="eastAsia"/>
        </w:rPr>
        <w:t>&gt;</w:t>
      </w:r>
    </w:p>
    <w:p w:rsidR="00D417D4" w:rsidRPr="00A6475E" w:rsidRDefault="00D417D4" w:rsidP="00D417D4">
      <w:pPr>
        <w:ind w:leftChars="100" w:left="210"/>
        <w:rPr>
          <w:lang w:val="de-DE"/>
        </w:rPr>
      </w:pPr>
      <w:r w:rsidRPr="00A6475E">
        <w:rPr>
          <w:rFonts w:hint="eastAsia"/>
          <w:lang w:val="de-DE"/>
        </w:rPr>
        <w:t>&lt;</w:t>
      </w:r>
      <w:r>
        <w:rPr>
          <w:rFonts w:hint="eastAsia"/>
          <w:lang w:val="de-DE"/>
        </w:rPr>
        <w:t>mobilePhone</w:t>
      </w:r>
      <w:r>
        <w:rPr>
          <w:rFonts w:hint="eastAsia"/>
        </w:rPr>
        <w:t>List size=1</w:t>
      </w:r>
      <w:r w:rsidRPr="00A6475E">
        <w:rPr>
          <w:rFonts w:hint="eastAsia"/>
        </w:rPr>
        <w:t>&gt;</w:t>
      </w:r>
    </w:p>
    <w:p w:rsidR="00D417D4" w:rsidRPr="00865BC0" w:rsidRDefault="00D417D4" w:rsidP="00D417D4">
      <w:pPr>
        <w:ind w:leftChars="100" w:left="210"/>
        <w:rPr>
          <w:lang w:val="de-DE"/>
        </w:rPr>
      </w:pPr>
      <w:r w:rsidRPr="00865BC0">
        <w:rPr>
          <w:lang w:val="de-DE"/>
        </w:rPr>
        <w:t xml:space="preserve">    &lt;</w:t>
      </w:r>
      <w:r w:rsidRPr="00A6475E">
        <w:rPr>
          <w:lang w:val="fr-FR"/>
        </w:rPr>
        <w:t xml:space="preserve"> </w:t>
      </w:r>
      <w:r>
        <w:rPr>
          <w:rFonts w:hint="eastAsia"/>
          <w:lang w:val="fr-FR"/>
        </w:rPr>
        <w:t>mobilePhone</w:t>
      </w:r>
      <w:r w:rsidRPr="00865BC0">
        <w:rPr>
          <w:lang w:val="de-DE"/>
        </w:rPr>
        <w:t>&gt;</w:t>
      </w:r>
      <w:r>
        <w:t>008613677777777</w:t>
      </w:r>
      <w:r w:rsidRPr="00865BC0">
        <w:rPr>
          <w:lang w:val="de-DE"/>
        </w:rPr>
        <w:t>&lt;/</w:t>
      </w:r>
      <w:r>
        <w:rPr>
          <w:rFonts w:hint="eastAsia"/>
          <w:lang w:val="de-DE"/>
        </w:rPr>
        <w:t>m</w:t>
      </w:r>
      <w:r>
        <w:rPr>
          <w:rFonts w:hint="eastAsia"/>
          <w:lang w:val="fr-FR"/>
        </w:rPr>
        <w:t>obilePhone</w:t>
      </w:r>
      <w:r w:rsidRPr="00865BC0">
        <w:rPr>
          <w:lang w:val="de-DE"/>
        </w:rPr>
        <w:t xml:space="preserve"> &gt;</w:t>
      </w:r>
    </w:p>
    <w:p w:rsidR="00D417D4" w:rsidRDefault="00D417D4" w:rsidP="00D417D4">
      <w:pPr>
        <w:ind w:leftChars="100" w:left="210"/>
      </w:pPr>
      <w:r w:rsidRPr="00A6475E">
        <w:rPr>
          <w:rFonts w:hint="eastAsia"/>
          <w:lang w:val="de-DE"/>
        </w:rPr>
        <w:t>&lt;/</w:t>
      </w:r>
      <w:r w:rsidRPr="00865BC0">
        <w:rPr>
          <w:rFonts w:hint="eastAsia"/>
          <w:lang w:val="de-DE"/>
        </w:rPr>
        <w:t xml:space="preserve"> </w:t>
      </w:r>
      <w:r>
        <w:rPr>
          <w:rFonts w:hint="eastAsia"/>
          <w:lang w:val="de-DE"/>
        </w:rPr>
        <w:t>mobilePhone</w:t>
      </w:r>
      <w:r>
        <w:rPr>
          <w:rFonts w:hint="eastAsia"/>
        </w:rPr>
        <w:t xml:space="preserve">List </w:t>
      </w:r>
      <w:r w:rsidRPr="00A6475E">
        <w:rPr>
          <w:rFonts w:hint="eastAsia"/>
        </w:rPr>
        <w:t>&gt;</w:t>
      </w:r>
    </w:p>
    <w:p w:rsidR="002C57CA" w:rsidRPr="00A6475E" w:rsidRDefault="002C57CA" w:rsidP="00B91F27">
      <w:pPr>
        <w:ind w:leftChars="100" w:left="210"/>
        <w:rPr>
          <w:lang w:val="de-DE"/>
        </w:rPr>
      </w:pPr>
      <w:r>
        <w:rPr>
          <w:rFonts w:hint="eastAsia"/>
        </w:rPr>
        <w:t>&lt;</w:t>
      </w:r>
      <w:r w:rsidR="00E75215">
        <w:rPr>
          <w:rFonts w:hint="eastAsia"/>
          <w:b/>
          <w:bCs/>
        </w:rPr>
        <w:t>reqClientType</w:t>
      </w:r>
      <w:r>
        <w:rPr>
          <w:rFonts w:hint="eastAsia"/>
          <w:b/>
          <w:bCs/>
        </w:rPr>
        <w:t>&gt;0&lt;/</w:t>
      </w:r>
      <w:r w:rsidR="00E75215">
        <w:rPr>
          <w:rFonts w:hint="eastAsia"/>
          <w:b/>
          <w:bCs/>
        </w:rPr>
        <w:t>reqClientType</w:t>
      </w:r>
      <w:r>
        <w:rPr>
          <w:rFonts w:hint="eastAsia"/>
          <w:b/>
          <w:bCs/>
        </w:rPr>
        <w:t>&gt;</w:t>
      </w:r>
    </w:p>
    <w:p w:rsidR="00B91F27" w:rsidRDefault="00B91F27" w:rsidP="00B91F27">
      <w:pPr>
        <w:rPr>
          <w:lang w:val="fr-FR"/>
        </w:rPr>
      </w:pPr>
      <w:r w:rsidRPr="00A6475E">
        <w:rPr>
          <w:lang w:val="fr-FR"/>
        </w:rPr>
        <w:t>&lt;/</w:t>
      </w:r>
      <w:r w:rsidR="00AB2EF3">
        <w:rPr>
          <w:rFonts w:hint="eastAsia"/>
          <w:lang w:val="fr-FR"/>
        </w:rPr>
        <w:t>U</w:t>
      </w:r>
      <w:r w:rsidR="00A5495B">
        <w:rPr>
          <w:rFonts w:hint="eastAsia"/>
          <w:bCs/>
          <w:lang w:val="da-DK"/>
        </w:rPr>
        <w:t>pdate</w:t>
      </w:r>
      <w:r w:rsidRPr="00A6475E">
        <w:rPr>
          <w:rFonts w:hint="eastAsia"/>
          <w:bCs/>
          <w:lang w:val="da-DK"/>
        </w:rPr>
        <w:t>UserInfoReq</w:t>
      </w:r>
      <w:r w:rsidRPr="00A6475E">
        <w:rPr>
          <w:lang w:val="fr-FR"/>
        </w:rPr>
        <w:t>&gt;</w:t>
      </w:r>
    </w:p>
    <w:p w:rsidR="00B91F27" w:rsidRDefault="00B91F27" w:rsidP="00B91F27">
      <w:pPr>
        <w:rPr>
          <w:lang w:val="fr-FR"/>
        </w:rPr>
      </w:pPr>
    </w:p>
    <w:p w:rsidR="00B91F27" w:rsidRPr="00A6475E" w:rsidRDefault="00B91F27" w:rsidP="00B91F27">
      <w:pPr>
        <w:rPr>
          <w:lang w:val="fr-FR"/>
        </w:rPr>
      </w:pPr>
    </w:p>
    <w:p w:rsidR="00B91F27" w:rsidRPr="00A6475E" w:rsidRDefault="00B91F27" w:rsidP="00FF54F0">
      <w:pPr>
        <w:numPr>
          <w:ilvl w:val="0"/>
          <w:numId w:val="22"/>
        </w:numPr>
        <w:tabs>
          <w:tab w:val="num" w:pos="0"/>
        </w:tabs>
        <w:rPr>
          <w:b/>
        </w:rPr>
      </w:pPr>
      <w:r w:rsidRPr="00A6475E">
        <w:rPr>
          <w:rFonts w:hint="eastAsia"/>
          <w:b/>
        </w:rPr>
        <w:t>响应消息</w:t>
      </w:r>
    </w:p>
    <w:p w:rsidR="00B91F27" w:rsidRPr="00A6475E" w:rsidRDefault="00B91F27" w:rsidP="00B91F27">
      <w:r w:rsidRPr="00A6475E">
        <w:t>&lt;?xml version="1.0" encoding="UTF-8"?&gt;</w:t>
      </w:r>
    </w:p>
    <w:p w:rsidR="00B91F27" w:rsidRDefault="00B91F27" w:rsidP="00B91F27">
      <w:r w:rsidRPr="00A6475E">
        <w:lastRenderedPageBreak/>
        <w:t xml:space="preserve">&lt;result </w:t>
      </w:r>
      <w:r>
        <w:rPr>
          <w:rFonts w:hint="eastAsia"/>
        </w:rPr>
        <w:t>result</w:t>
      </w:r>
      <w:r w:rsidRPr="00A6475E">
        <w:rPr>
          <w:rFonts w:hint="eastAsia"/>
        </w:rPr>
        <w:t>Code</w:t>
      </w:r>
      <w:r w:rsidRPr="00A6475E">
        <w:t>=0&gt;</w:t>
      </w:r>
    </w:p>
    <w:p w:rsidR="00B91F27" w:rsidRPr="00A6475E" w:rsidRDefault="00B91F27" w:rsidP="00B91F27">
      <w:pPr>
        <w:ind w:leftChars="100" w:left="210"/>
      </w:pPr>
      <w:r w:rsidRPr="00A6475E">
        <w:rPr>
          <w:rFonts w:hint="eastAsia"/>
          <w:lang w:val="da-DK"/>
        </w:rPr>
        <w:t>&lt;</w:t>
      </w:r>
      <w:r w:rsidR="00AB2EF3">
        <w:rPr>
          <w:rFonts w:hint="eastAsia"/>
          <w:lang w:val="da-DK"/>
        </w:rPr>
        <w:t>U</w:t>
      </w:r>
      <w:r w:rsidR="00A5495B">
        <w:rPr>
          <w:rFonts w:hint="eastAsia"/>
          <w:lang w:val="da-DK"/>
        </w:rPr>
        <w:t>pdate</w:t>
      </w:r>
      <w:r w:rsidRPr="00A6475E">
        <w:rPr>
          <w:rFonts w:hint="eastAsia"/>
          <w:lang w:val="da-DK"/>
        </w:rPr>
        <w:t>UserInfoRsp&gt;</w:t>
      </w:r>
    </w:p>
    <w:p w:rsidR="005041A8" w:rsidRDefault="00AB2EF3" w:rsidP="005041A8">
      <w:pPr>
        <w:ind w:leftChars="100" w:left="210"/>
      </w:pPr>
      <w:r w:rsidRPr="00A6475E">
        <w:rPr>
          <w:lang w:val="de-DE"/>
        </w:rPr>
        <w:t xml:space="preserve">  </w:t>
      </w:r>
      <w:r w:rsidRPr="00A6475E">
        <w:t>&lt;</w:t>
      </w:r>
      <w:r w:rsidRPr="00A6475E">
        <w:rPr>
          <w:rFonts w:hint="eastAsia"/>
          <w:lang w:val="fr-FR"/>
        </w:rPr>
        <w:t xml:space="preserve"> </w:t>
      </w:r>
      <w:r w:rsidRPr="00A6475E">
        <w:rPr>
          <w:rFonts w:hint="eastAsia"/>
        </w:rPr>
        <w:t>v</w:t>
      </w:r>
      <w:r w:rsidRPr="00A6475E">
        <w:t>ersion &gt;</w:t>
      </w:r>
      <w:r w:rsidR="00A3706D">
        <w:rPr>
          <w:rFonts w:hint="eastAsia"/>
        </w:rPr>
        <w:t>01.01</w:t>
      </w:r>
      <w:r w:rsidRPr="00A6475E">
        <w:t>&lt;/</w:t>
      </w:r>
      <w:r w:rsidRPr="00A6475E">
        <w:rPr>
          <w:rFonts w:hint="eastAsia"/>
        </w:rPr>
        <w:t xml:space="preserve"> v</w:t>
      </w:r>
      <w:r w:rsidRPr="00A6475E">
        <w:t>ersion &gt;</w:t>
      </w:r>
    </w:p>
    <w:p w:rsidR="00AB2EF3" w:rsidRPr="00A6475E" w:rsidRDefault="00AB2EF3" w:rsidP="00AB2EF3">
      <w:pPr>
        <w:ind w:leftChars="100" w:left="210"/>
      </w:pPr>
      <w:r>
        <w:rPr>
          <w:rFonts w:hint="eastAsia"/>
        </w:rPr>
        <w:t xml:space="preserve">  &lt;userID&gt;100001&lt;/userID&gt;</w:t>
      </w:r>
    </w:p>
    <w:p w:rsidR="00B91F27" w:rsidRPr="00A6475E" w:rsidRDefault="00B91F27" w:rsidP="00B91F27">
      <w:pPr>
        <w:ind w:leftChars="100" w:left="210"/>
      </w:pPr>
      <w:r w:rsidRPr="00A6475E">
        <w:rPr>
          <w:rFonts w:hint="eastAsia"/>
        </w:rPr>
        <w:t>&lt;/</w:t>
      </w:r>
      <w:r w:rsidR="00AB2EF3">
        <w:rPr>
          <w:rFonts w:hint="eastAsia"/>
          <w:lang w:val="da-DK"/>
        </w:rPr>
        <w:t>U</w:t>
      </w:r>
      <w:r w:rsidR="00A5495B">
        <w:rPr>
          <w:rFonts w:hint="eastAsia"/>
          <w:lang w:val="da-DK"/>
        </w:rPr>
        <w:t>pdate</w:t>
      </w:r>
      <w:r w:rsidRPr="00A6475E">
        <w:rPr>
          <w:rFonts w:hint="eastAsia"/>
          <w:lang w:val="da-DK"/>
        </w:rPr>
        <w:t>UserInfoRsp</w:t>
      </w:r>
      <w:r w:rsidRPr="00A6475E">
        <w:rPr>
          <w:rFonts w:hint="eastAsia"/>
        </w:rPr>
        <w:t>&gt;</w:t>
      </w:r>
    </w:p>
    <w:p w:rsidR="00B91F27" w:rsidRDefault="00B91F27" w:rsidP="00B91F27">
      <w:pPr>
        <w:rPr>
          <w:lang w:val="fr-FR"/>
        </w:rPr>
      </w:pPr>
      <w:r>
        <w:rPr>
          <w:rFonts w:hint="eastAsia"/>
          <w:lang w:val="fr-FR"/>
        </w:rPr>
        <w:t>&lt;/result&gt;</w:t>
      </w:r>
    </w:p>
    <w:p w:rsidR="00B91F27" w:rsidRDefault="00B91F27" w:rsidP="004C251E">
      <w:pPr>
        <w:rPr>
          <w:lang w:val="fr-FR"/>
        </w:rPr>
      </w:pPr>
    </w:p>
    <w:p w:rsidR="00B91F27" w:rsidRDefault="0021531A" w:rsidP="000F3468">
      <w:pPr>
        <w:widowControl/>
        <w:jc w:val="left"/>
        <w:rPr>
          <w:lang w:val="fr-FR"/>
        </w:rPr>
      </w:pPr>
      <w:r>
        <w:rPr>
          <w:lang w:val="fr-FR"/>
        </w:rPr>
        <w:br w:type="page"/>
      </w:r>
    </w:p>
    <w:p w:rsidR="000D2F96" w:rsidRDefault="000D2F96" w:rsidP="000E4691">
      <w:pPr>
        <w:pStyle w:val="21"/>
        <w:numPr>
          <w:ilvl w:val="1"/>
          <w:numId w:val="1"/>
        </w:numPr>
        <w:rPr>
          <w:rStyle w:val="210"/>
        </w:rPr>
      </w:pPr>
      <w:bookmarkStart w:id="49" w:name="_Toc317101262"/>
      <w:r w:rsidRPr="000E4691">
        <w:rPr>
          <w:rStyle w:val="210"/>
          <w:rFonts w:hint="eastAsia"/>
        </w:rPr>
        <w:lastRenderedPageBreak/>
        <w:t>getUserInfo</w:t>
      </w:r>
      <w:bookmarkEnd w:id="49"/>
    </w:p>
    <w:p w:rsidR="000E4691" w:rsidRPr="00B91F27" w:rsidRDefault="003F1820" w:rsidP="00407B6C">
      <w:pPr>
        <w:pStyle w:val="31"/>
      </w:pPr>
      <w:bookmarkStart w:id="50" w:name="_Toc317101263"/>
      <w:r>
        <w:rPr>
          <w:rStyle w:val="210"/>
          <w:rFonts w:hint="eastAsia"/>
        </w:rPr>
        <w:t>JSON</w:t>
      </w:r>
      <w:r>
        <w:rPr>
          <w:rStyle w:val="210"/>
          <w:rFonts w:hint="eastAsia"/>
        </w:rPr>
        <w:t>＋</w:t>
      </w:r>
      <w:r>
        <w:rPr>
          <w:rStyle w:val="210"/>
          <w:rFonts w:hint="eastAsia"/>
        </w:rPr>
        <w:t>SOAP</w:t>
      </w:r>
      <w:r>
        <w:rPr>
          <w:rStyle w:val="210"/>
          <w:rFonts w:hint="eastAsia"/>
        </w:rPr>
        <w:t>接口</w:t>
      </w:r>
      <w:bookmarkEnd w:id="50"/>
    </w:p>
    <w:p w:rsidR="000E4691" w:rsidRDefault="000E4691" w:rsidP="00407B6C">
      <w:pPr>
        <w:pStyle w:val="41"/>
      </w:pPr>
      <w:r>
        <w:rPr>
          <w:rFonts w:hint="eastAsia"/>
        </w:rPr>
        <w:t>描述</w:t>
      </w:r>
    </w:p>
    <w:p w:rsidR="000D2F96" w:rsidRDefault="000E4691" w:rsidP="0021531A">
      <w:pPr>
        <w:ind w:firstLine="420"/>
      </w:pPr>
      <w:r>
        <w:rPr>
          <w:rFonts w:hint="eastAsia"/>
        </w:rPr>
        <w:t>查询用户帐号信息接口。</w:t>
      </w:r>
      <w:r w:rsidR="0063100A">
        <w:rPr>
          <w:rFonts w:hint="eastAsia"/>
        </w:rPr>
        <w:t>AccountServer</w:t>
      </w:r>
      <w:r>
        <w:rPr>
          <w:rFonts w:hint="eastAsia"/>
        </w:rPr>
        <w:t>或</w:t>
      </w:r>
      <w:r>
        <w:rPr>
          <w:rFonts w:hint="eastAsia"/>
        </w:rPr>
        <w:t>Portal</w:t>
      </w:r>
      <w:r>
        <w:rPr>
          <w:rFonts w:hint="eastAsia"/>
        </w:rPr>
        <w:t>通过该接口向</w:t>
      </w:r>
      <w:r>
        <w:rPr>
          <w:rFonts w:hint="eastAsia"/>
        </w:rPr>
        <w:t>UserProfile</w:t>
      </w:r>
      <w:r>
        <w:rPr>
          <w:rFonts w:hint="eastAsia"/>
        </w:rPr>
        <w:t>发起查询用户信息请求，可以获取全部注册信息。</w:t>
      </w:r>
    </w:p>
    <w:p w:rsidR="0021531A" w:rsidRPr="00F97D45" w:rsidRDefault="0021531A" w:rsidP="0021531A">
      <w:pPr>
        <w:ind w:firstLine="420"/>
      </w:pPr>
      <w:r>
        <w:rPr>
          <w:rFonts w:hint="eastAsia"/>
        </w:rPr>
        <w:t>密码不能通过此接口查询。</w:t>
      </w:r>
    </w:p>
    <w:p w:rsidR="000D2F96" w:rsidRDefault="000D2F96" w:rsidP="00407B6C">
      <w:pPr>
        <w:pStyle w:val="41"/>
      </w:pPr>
      <w:r>
        <w:t xml:space="preserve">API </w:t>
      </w:r>
      <w:r>
        <w:rPr>
          <w:rFonts w:hint="eastAsia"/>
        </w:rPr>
        <w:t>原型</w:t>
      </w:r>
    </w:p>
    <w:p w:rsidR="000D2F96" w:rsidRDefault="000D2F96" w:rsidP="0021531A">
      <w:pPr>
        <w:ind w:left="420"/>
      </w:pPr>
      <w:r>
        <w:rPr>
          <w:rFonts w:hint="eastAsia"/>
        </w:rPr>
        <w:t xml:space="preserve">GetUserInfoRsp getUserInfo </w:t>
      </w:r>
      <w:r>
        <w:t>(</w:t>
      </w:r>
      <w:r>
        <w:rPr>
          <w:rFonts w:hint="eastAsia"/>
        </w:rPr>
        <w:t>GetUserInfoReq getUserInfoReq</w:t>
      </w:r>
      <w:r>
        <w:t>)</w:t>
      </w:r>
      <w:r>
        <w:rPr>
          <w:rFonts w:hint="eastAsia"/>
        </w:rPr>
        <w:t xml:space="preserve"> throws </w:t>
      </w:r>
      <w:r w:rsidR="00780127">
        <w:rPr>
          <w:rFonts w:hint="eastAsia"/>
        </w:rPr>
        <w:t>CException</w:t>
      </w:r>
    </w:p>
    <w:p w:rsidR="000D2F96" w:rsidRDefault="000D2F96" w:rsidP="00407B6C">
      <w:pPr>
        <w:pStyle w:val="41"/>
      </w:pPr>
      <w:r>
        <w:rPr>
          <w:rFonts w:hint="eastAsia"/>
        </w:rPr>
        <w:t>输入参数</w:t>
      </w:r>
    </w:p>
    <w:p w:rsidR="00521F9D" w:rsidRPr="00A01A26" w:rsidRDefault="00521F9D" w:rsidP="000D2F96">
      <w:pPr>
        <w:pStyle w:val="a4"/>
        <w:ind w:firstLine="210"/>
      </w:pPr>
      <w:r>
        <w:rPr>
          <w:rFonts w:hint="eastAsia"/>
        </w:rPr>
        <w:t>GetUserInfoReq</w:t>
      </w:r>
      <w:r w:rsidR="000D2F96">
        <w:rPr>
          <w:rFonts w:hint="eastAsia"/>
        </w:rPr>
        <w:t>定义如下：</w:t>
      </w:r>
    </w:p>
    <w:tbl>
      <w:tblPr>
        <w:tblW w:w="9616" w:type="dxa"/>
        <w:jc w:val="center"/>
        <w:tblInd w:w="19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85"/>
        <w:gridCol w:w="685"/>
        <w:gridCol w:w="992"/>
        <w:gridCol w:w="851"/>
        <w:gridCol w:w="5103"/>
      </w:tblGrid>
      <w:tr w:rsidR="000D2F96" w:rsidTr="00AA30C7">
        <w:trPr>
          <w:jc w:val="center"/>
        </w:trPr>
        <w:tc>
          <w:tcPr>
            <w:tcW w:w="1985" w:type="dxa"/>
          </w:tcPr>
          <w:p w:rsidR="000D2F96" w:rsidRDefault="000D2F96" w:rsidP="00A267CA">
            <w:pPr>
              <w:pStyle w:val="TAH"/>
              <w:rPr>
                <w:rFonts w:ascii="Verdana" w:hAnsi="Verdana"/>
                <w:lang w:val="fr-FR" w:eastAsia="zh-CN"/>
              </w:rPr>
            </w:pPr>
            <w:r>
              <w:rPr>
                <w:rFonts w:ascii="Verdana" w:hAnsi="Verdana" w:hint="eastAsia"/>
                <w:lang w:val="fr-FR" w:eastAsia="zh-CN"/>
              </w:rPr>
              <w:t>参数名称</w:t>
            </w:r>
          </w:p>
        </w:tc>
        <w:tc>
          <w:tcPr>
            <w:tcW w:w="685" w:type="dxa"/>
          </w:tcPr>
          <w:p w:rsidR="000D2F96" w:rsidRDefault="000D2F96" w:rsidP="00A267CA">
            <w:pPr>
              <w:pStyle w:val="TAH"/>
              <w:rPr>
                <w:rFonts w:ascii="Verdana" w:hAnsi="Verdana"/>
                <w:lang w:val="fr-FR" w:eastAsia="zh-CN"/>
              </w:rPr>
            </w:pPr>
            <w:r>
              <w:rPr>
                <w:rFonts w:ascii="Verdana" w:hAnsi="Verdana" w:hint="eastAsia"/>
                <w:lang w:val="fr-FR" w:eastAsia="zh-CN"/>
              </w:rPr>
              <w:t>必须</w:t>
            </w:r>
          </w:p>
        </w:tc>
        <w:tc>
          <w:tcPr>
            <w:tcW w:w="992" w:type="dxa"/>
          </w:tcPr>
          <w:p w:rsidR="000D2F96" w:rsidRDefault="000D2F96" w:rsidP="00A267CA">
            <w:pPr>
              <w:pStyle w:val="TAH"/>
              <w:rPr>
                <w:rFonts w:ascii="Verdana" w:hAnsi="Verdana"/>
                <w:lang w:val="fr-FR" w:eastAsia="zh-CN"/>
              </w:rPr>
            </w:pPr>
            <w:r>
              <w:rPr>
                <w:rFonts w:ascii="Verdana" w:hAnsi="Verdana" w:hint="eastAsia"/>
                <w:lang w:val="fr-FR" w:eastAsia="zh-CN"/>
              </w:rPr>
              <w:t>类型</w:t>
            </w:r>
          </w:p>
        </w:tc>
        <w:tc>
          <w:tcPr>
            <w:tcW w:w="851" w:type="dxa"/>
          </w:tcPr>
          <w:p w:rsidR="000D2F96" w:rsidRDefault="000D2F96" w:rsidP="00A267CA">
            <w:pPr>
              <w:pStyle w:val="TAH"/>
              <w:rPr>
                <w:rFonts w:ascii="Verdana" w:hAnsi="Verdana"/>
                <w:lang w:val="fr-FR" w:eastAsia="zh-CN"/>
              </w:rPr>
            </w:pPr>
            <w:r>
              <w:rPr>
                <w:rFonts w:ascii="Verdana" w:hAnsi="Verdana" w:hint="eastAsia"/>
                <w:lang w:val="fr-FR" w:eastAsia="zh-CN"/>
              </w:rPr>
              <w:t>长度</w:t>
            </w:r>
          </w:p>
        </w:tc>
        <w:tc>
          <w:tcPr>
            <w:tcW w:w="5103" w:type="dxa"/>
          </w:tcPr>
          <w:p w:rsidR="000D2F96" w:rsidRDefault="000D2F96" w:rsidP="00A267CA">
            <w:pPr>
              <w:pStyle w:val="TAH"/>
              <w:rPr>
                <w:rFonts w:ascii="Verdana" w:hAnsi="Verdana"/>
                <w:lang w:val="fr-FR" w:eastAsia="zh-CN"/>
              </w:rPr>
            </w:pPr>
            <w:r>
              <w:rPr>
                <w:rFonts w:ascii="Verdana" w:hAnsi="Verdana" w:hint="eastAsia"/>
                <w:lang w:val="fr-FR" w:eastAsia="zh-CN"/>
              </w:rPr>
              <w:t>描述信息</w:t>
            </w:r>
          </w:p>
        </w:tc>
      </w:tr>
      <w:tr w:rsidR="000F3468" w:rsidTr="00AA30C7">
        <w:trPr>
          <w:jc w:val="center"/>
        </w:trPr>
        <w:tc>
          <w:tcPr>
            <w:tcW w:w="1985" w:type="dxa"/>
          </w:tcPr>
          <w:p w:rsidR="000F3468" w:rsidRPr="00AC2020" w:rsidRDefault="000F3468" w:rsidP="00AC2020">
            <w:pPr>
              <w:pStyle w:val="TAL"/>
              <w:rPr>
                <w:lang w:val="fr-FR" w:eastAsia="zh-CN"/>
              </w:rPr>
            </w:pPr>
            <w:r w:rsidRPr="00AC2020">
              <w:rPr>
                <w:rFonts w:hint="eastAsia"/>
                <w:lang w:val="fr-FR" w:eastAsia="zh-CN"/>
              </w:rPr>
              <w:t>v</w:t>
            </w:r>
            <w:r w:rsidRPr="00AC2020">
              <w:rPr>
                <w:lang w:val="fr-FR" w:eastAsia="zh-CN"/>
              </w:rPr>
              <w:t>ersion</w:t>
            </w:r>
          </w:p>
        </w:tc>
        <w:tc>
          <w:tcPr>
            <w:tcW w:w="685" w:type="dxa"/>
          </w:tcPr>
          <w:p w:rsidR="000F3468" w:rsidRPr="00AC2020" w:rsidRDefault="000F3468" w:rsidP="00AC2020">
            <w:pPr>
              <w:pStyle w:val="TAL"/>
              <w:rPr>
                <w:lang w:val="fr-FR" w:eastAsia="zh-CN"/>
              </w:rPr>
            </w:pPr>
            <w:r>
              <w:rPr>
                <w:rFonts w:hint="eastAsia"/>
                <w:lang w:val="fr-FR" w:eastAsia="zh-CN"/>
              </w:rPr>
              <w:t>M</w:t>
            </w:r>
          </w:p>
        </w:tc>
        <w:tc>
          <w:tcPr>
            <w:tcW w:w="992" w:type="dxa"/>
          </w:tcPr>
          <w:p w:rsidR="000F3468" w:rsidRPr="00AC2020" w:rsidRDefault="000F3468" w:rsidP="00AC2020">
            <w:pPr>
              <w:pStyle w:val="TAH"/>
              <w:jc w:val="both"/>
              <w:rPr>
                <w:b w:val="0"/>
                <w:lang w:val="fr-FR" w:eastAsia="zh-CN"/>
              </w:rPr>
            </w:pPr>
            <w:r>
              <w:rPr>
                <w:rFonts w:hint="eastAsia"/>
                <w:b w:val="0"/>
                <w:lang w:val="fr-FR" w:eastAsia="zh-CN"/>
              </w:rPr>
              <w:t>String</w:t>
            </w:r>
          </w:p>
        </w:tc>
        <w:tc>
          <w:tcPr>
            <w:tcW w:w="851" w:type="dxa"/>
          </w:tcPr>
          <w:p w:rsidR="000F3468" w:rsidRPr="00AC2020" w:rsidRDefault="005E1AA2" w:rsidP="00AC2020">
            <w:pPr>
              <w:rPr>
                <w:rFonts w:ascii="Arial" w:hAnsi="Arial"/>
                <w:kern w:val="0"/>
                <w:sz w:val="18"/>
                <w:szCs w:val="18"/>
                <w:lang w:val="fr-FR"/>
              </w:rPr>
            </w:pPr>
            <w:r>
              <w:rPr>
                <w:rFonts w:ascii="Arial" w:hAnsi="Arial" w:hint="eastAsia"/>
                <w:kern w:val="0"/>
                <w:sz w:val="18"/>
                <w:szCs w:val="18"/>
                <w:lang w:val="fr-FR"/>
              </w:rPr>
              <w:t>5</w:t>
            </w:r>
          </w:p>
        </w:tc>
        <w:tc>
          <w:tcPr>
            <w:tcW w:w="5103" w:type="dxa"/>
          </w:tcPr>
          <w:p w:rsidR="000F3468" w:rsidRPr="00AC2020" w:rsidRDefault="000F3468" w:rsidP="00AC2020">
            <w:pPr>
              <w:rPr>
                <w:rFonts w:ascii="Arial" w:hAnsi="Arial"/>
                <w:kern w:val="0"/>
                <w:sz w:val="18"/>
                <w:szCs w:val="18"/>
                <w:lang w:val="fr-FR"/>
              </w:rPr>
            </w:pPr>
            <w:r w:rsidRPr="00AC2020">
              <w:rPr>
                <w:rFonts w:ascii="Arial" w:hAnsi="Arial" w:hint="eastAsia"/>
                <w:kern w:val="0"/>
                <w:sz w:val="18"/>
                <w:szCs w:val="18"/>
                <w:lang w:val="fr-FR"/>
              </w:rPr>
              <w:t>协议版本号</w:t>
            </w:r>
          </w:p>
          <w:p w:rsidR="000F3468" w:rsidRDefault="00AA30C7" w:rsidP="00AA30C7">
            <w:pPr>
              <w:rPr>
                <w:rFonts w:ascii="Arial" w:hAnsi="Arial"/>
                <w:kern w:val="0"/>
                <w:sz w:val="18"/>
                <w:szCs w:val="18"/>
                <w:lang w:val="fr-FR"/>
              </w:rPr>
            </w:pPr>
            <w:r>
              <w:rPr>
                <w:rFonts w:ascii="Arial" w:hAnsi="Arial" w:hint="eastAsia"/>
                <w:kern w:val="0"/>
                <w:sz w:val="18"/>
                <w:szCs w:val="18"/>
                <w:lang w:val="fr-FR"/>
              </w:rPr>
              <w:t>初始</w:t>
            </w:r>
            <w:r w:rsidR="000F3468" w:rsidRPr="00AC2020">
              <w:rPr>
                <w:rFonts w:ascii="Arial" w:hAnsi="Arial" w:hint="eastAsia"/>
                <w:kern w:val="0"/>
                <w:sz w:val="18"/>
                <w:szCs w:val="18"/>
                <w:lang w:val="fr-FR"/>
              </w:rPr>
              <w:t>版本为：</w:t>
            </w:r>
            <w:r w:rsidR="00A3706D">
              <w:rPr>
                <w:rFonts w:ascii="Arial" w:hAnsi="Arial" w:hint="eastAsia"/>
                <w:kern w:val="0"/>
                <w:sz w:val="18"/>
                <w:szCs w:val="18"/>
                <w:lang w:val="fr-FR"/>
              </w:rPr>
              <w:t>01.01</w:t>
            </w:r>
          </w:p>
          <w:p w:rsidR="00AA30C7" w:rsidRPr="00AA30C7" w:rsidRDefault="00AA30C7" w:rsidP="00AA30C7">
            <w:pPr>
              <w:rPr>
                <w:rFonts w:ascii="Arial" w:hAnsi="Arial"/>
                <w:kern w:val="0"/>
                <w:sz w:val="18"/>
                <w:szCs w:val="18"/>
                <w:lang w:val="fr-FR"/>
              </w:rPr>
            </w:pPr>
            <w:r w:rsidRPr="00AA30C7">
              <w:rPr>
                <w:rFonts w:ascii="Arial" w:hAnsi="Arial" w:hint="eastAsia"/>
                <w:kern w:val="0"/>
                <w:sz w:val="18"/>
                <w:szCs w:val="18"/>
                <w:lang w:val="fr-FR"/>
              </w:rPr>
              <w:t>==&gt;</w:t>
            </w:r>
            <w:r w:rsidRPr="00AA30C7">
              <w:rPr>
                <w:rFonts w:ascii="Arial" w:hAnsi="Arial" w:hint="eastAsia"/>
                <w:kern w:val="0"/>
                <w:sz w:val="18"/>
                <w:szCs w:val="18"/>
                <w:lang w:val="fr-FR"/>
              </w:rPr>
              <w:t>支持欧洲站点升级为：</w:t>
            </w:r>
            <w:r w:rsidRPr="00AA30C7">
              <w:rPr>
                <w:rFonts w:ascii="Arial" w:hAnsi="Arial" w:hint="eastAsia"/>
                <w:kern w:val="0"/>
                <w:sz w:val="18"/>
                <w:szCs w:val="18"/>
                <w:lang w:val="fr-FR"/>
              </w:rPr>
              <w:t>05.01</w:t>
            </w:r>
            <w:r>
              <w:rPr>
                <w:rFonts w:ascii="Arial" w:hAnsi="Arial" w:hint="eastAsia"/>
                <w:kern w:val="0"/>
                <w:sz w:val="18"/>
                <w:szCs w:val="18"/>
                <w:lang w:val="fr-FR"/>
              </w:rPr>
              <w:t>（返回头像</w:t>
            </w:r>
            <w:r>
              <w:rPr>
                <w:rFonts w:ascii="Arial" w:hAnsi="Arial" w:hint="eastAsia"/>
                <w:kern w:val="0"/>
                <w:sz w:val="18"/>
                <w:szCs w:val="18"/>
                <w:lang w:val="fr-FR"/>
              </w:rPr>
              <w:t>URL</w:t>
            </w:r>
            <w:r>
              <w:rPr>
                <w:rFonts w:ascii="Arial" w:hAnsi="Arial" w:hint="eastAsia"/>
                <w:kern w:val="0"/>
                <w:sz w:val="18"/>
                <w:szCs w:val="18"/>
                <w:lang w:val="fr-FR"/>
              </w:rPr>
              <w:t>包含验证码）</w:t>
            </w:r>
          </w:p>
        </w:tc>
      </w:tr>
      <w:tr w:rsidR="000F3468" w:rsidTr="00AA30C7">
        <w:trPr>
          <w:jc w:val="center"/>
        </w:trPr>
        <w:tc>
          <w:tcPr>
            <w:tcW w:w="1985" w:type="dxa"/>
          </w:tcPr>
          <w:p w:rsidR="000F3468" w:rsidRPr="00AC2020" w:rsidRDefault="000F3468" w:rsidP="00AC2020">
            <w:pPr>
              <w:pStyle w:val="TAL"/>
              <w:rPr>
                <w:lang w:val="fr-FR" w:eastAsia="zh-CN"/>
              </w:rPr>
            </w:pPr>
            <w:r>
              <w:rPr>
                <w:lang w:val="fr-FR" w:eastAsia="zh-CN"/>
              </w:rPr>
              <w:t>transactionID</w:t>
            </w:r>
          </w:p>
        </w:tc>
        <w:tc>
          <w:tcPr>
            <w:tcW w:w="685" w:type="dxa"/>
          </w:tcPr>
          <w:p w:rsidR="000F3468" w:rsidRPr="00AC2020" w:rsidRDefault="000F3468" w:rsidP="00AC2020">
            <w:pPr>
              <w:pStyle w:val="TAL"/>
              <w:rPr>
                <w:lang w:val="fr-FR" w:eastAsia="zh-CN"/>
              </w:rPr>
            </w:pPr>
            <w:r>
              <w:rPr>
                <w:rFonts w:hint="eastAsia"/>
                <w:lang w:val="fr-FR" w:eastAsia="zh-CN"/>
              </w:rPr>
              <w:t>M</w:t>
            </w:r>
          </w:p>
        </w:tc>
        <w:tc>
          <w:tcPr>
            <w:tcW w:w="992" w:type="dxa"/>
          </w:tcPr>
          <w:p w:rsidR="000F3468" w:rsidRPr="00AC2020" w:rsidRDefault="000F3468" w:rsidP="00AC2020">
            <w:pPr>
              <w:pStyle w:val="TAH"/>
              <w:jc w:val="both"/>
              <w:rPr>
                <w:b w:val="0"/>
                <w:lang w:val="fr-FR" w:eastAsia="zh-CN"/>
              </w:rPr>
            </w:pPr>
            <w:r>
              <w:rPr>
                <w:rFonts w:hint="eastAsia"/>
                <w:b w:val="0"/>
                <w:lang w:val="fr-FR" w:eastAsia="zh-CN"/>
              </w:rPr>
              <w:t>String</w:t>
            </w:r>
          </w:p>
        </w:tc>
        <w:tc>
          <w:tcPr>
            <w:tcW w:w="851" w:type="dxa"/>
          </w:tcPr>
          <w:p w:rsidR="000F3468" w:rsidRPr="00AC2020" w:rsidRDefault="000F3468" w:rsidP="00AC2020">
            <w:pPr>
              <w:rPr>
                <w:rFonts w:ascii="Arial" w:hAnsi="Arial"/>
                <w:kern w:val="0"/>
                <w:sz w:val="18"/>
                <w:szCs w:val="18"/>
                <w:lang w:val="fr-FR"/>
              </w:rPr>
            </w:pPr>
            <w:r w:rsidRPr="00AC2020">
              <w:rPr>
                <w:rFonts w:ascii="Arial" w:hAnsi="Arial" w:hint="eastAsia"/>
                <w:kern w:val="0"/>
                <w:sz w:val="18"/>
                <w:szCs w:val="18"/>
                <w:lang w:val="fr-FR"/>
              </w:rPr>
              <w:t>40</w:t>
            </w:r>
          </w:p>
        </w:tc>
        <w:tc>
          <w:tcPr>
            <w:tcW w:w="5103" w:type="dxa"/>
          </w:tcPr>
          <w:p w:rsidR="000F3468" w:rsidRPr="00AC2020" w:rsidRDefault="000F3468" w:rsidP="00AC2020">
            <w:pPr>
              <w:rPr>
                <w:rFonts w:ascii="Arial" w:hAnsi="Arial"/>
                <w:kern w:val="0"/>
                <w:sz w:val="18"/>
                <w:szCs w:val="18"/>
                <w:lang w:val="fr-FR"/>
              </w:rPr>
            </w:pPr>
            <w:r w:rsidRPr="00AC2020">
              <w:rPr>
                <w:rFonts w:ascii="Arial" w:hAnsi="Arial" w:hint="eastAsia"/>
                <w:kern w:val="0"/>
                <w:sz w:val="18"/>
                <w:szCs w:val="18"/>
                <w:lang w:val="fr-FR"/>
              </w:rPr>
              <w:t>交易流水号</w:t>
            </w:r>
          </w:p>
        </w:tc>
      </w:tr>
      <w:tr w:rsidR="000F3468" w:rsidTr="00AA30C7">
        <w:trPr>
          <w:jc w:val="center"/>
        </w:trPr>
        <w:tc>
          <w:tcPr>
            <w:tcW w:w="1985" w:type="dxa"/>
          </w:tcPr>
          <w:p w:rsidR="000F3468" w:rsidRPr="00C8364D" w:rsidRDefault="000F3468" w:rsidP="00AC2020">
            <w:pPr>
              <w:pStyle w:val="TAL"/>
              <w:rPr>
                <w:lang w:val="fr-FR" w:eastAsia="zh-CN"/>
              </w:rPr>
            </w:pPr>
            <w:r w:rsidRPr="00C8364D">
              <w:rPr>
                <w:rFonts w:hint="eastAsia"/>
                <w:lang w:val="fr-FR" w:eastAsia="zh-CN"/>
              </w:rPr>
              <w:t>traceFlag</w:t>
            </w:r>
          </w:p>
        </w:tc>
        <w:tc>
          <w:tcPr>
            <w:tcW w:w="685" w:type="dxa"/>
          </w:tcPr>
          <w:p w:rsidR="000F3468" w:rsidRPr="00C8364D" w:rsidRDefault="000F3468" w:rsidP="00AC2020">
            <w:pPr>
              <w:spacing w:line="240" w:lineRule="atLeast"/>
              <w:rPr>
                <w:rFonts w:ascii="Arial" w:hAnsi="Arial"/>
                <w:kern w:val="0"/>
                <w:sz w:val="18"/>
                <w:szCs w:val="18"/>
                <w:lang w:val="fr-FR"/>
              </w:rPr>
            </w:pPr>
            <w:r w:rsidRPr="00C8364D">
              <w:rPr>
                <w:rFonts w:ascii="Arial" w:hAnsi="Arial" w:hint="eastAsia"/>
                <w:kern w:val="0"/>
                <w:sz w:val="18"/>
                <w:szCs w:val="18"/>
                <w:lang w:val="fr-FR"/>
              </w:rPr>
              <w:t xml:space="preserve">O </w:t>
            </w:r>
          </w:p>
        </w:tc>
        <w:tc>
          <w:tcPr>
            <w:tcW w:w="992" w:type="dxa"/>
          </w:tcPr>
          <w:p w:rsidR="000F3468" w:rsidRPr="00C8364D" w:rsidRDefault="000F3468" w:rsidP="00AC2020">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851" w:type="dxa"/>
          </w:tcPr>
          <w:p w:rsidR="000F3468" w:rsidRPr="00C8364D" w:rsidRDefault="000F3468" w:rsidP="00AC2020">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5103" w:type="dxa"/>
          </w:tcPr>
          <w:p w:rsidR="000F3468" w:rsidRPr="00C8364D" w:rsidRDefault="000F3468" w:rsidP="00550601">
            <w:pPr>
              <w:spacing w:line="240" w:lineRule="atLeast"/>
              <w:rPr>
                <w:rFonts w:ascii="Arial" w:hAnsi="Arial"/>
                <w:kern w:val="0"/>
                <w:sz w:val="18"/>
                <w:szCs w:val="18"/>
                <w:lang w:val="fr-FR"/>
              </w:rPr>
            </w:pPr>
            <w:r>
              <w:rPr>
                <w:rFonts w:ascii="Arial" w:hAnsi="Arial" w:hint="eastAsia"/>
                <w:kern w:val="0"/>
                <w:sz w:val="18"/>
                <w:szCs w:val="18"/>
                <w:lang w:val="fr-FR"/>
              </w:rPr>
              <w:t>跟踪标志</w:t>
            </w:r>
          </w:p>
        </w:tc>
      </w:tr>
      <w:tr w:rsidR="000E72D9" w:rsidTr="00AA30C7">
        <w:trPr>
          <w:jc w:val="center"/>
        </w:trPr>
        <w:tc>
          <w:tcPr>
            <w:tcW w:w="1985" w:type="dxa"/>
          </w:tcPr>
          <w:p w:rsidR="000E72D9" w:rsidRPr="00C8364D" w:rsidRDefault="000E72D9" w:rsidP="00D3746E">
            <w:pPr>
              <w:pStyle w:val="TAL"/>
              <w:rPr>
                <w:lang w:val="fr-FR" w:eastAsia="zh-CN"/>
              </w:rPr>
            </w:pPr>
            <w:r>
              <w:rPr>
                <w:rFonts w:hint="eastAsia"/>
                <w:lang w:val="fr-FR" w:eastAsia="zh-CN"/>
              </w:rPr>
              <w:t>userID</w:t>
            </w:r>
          </w:p>
        </w:tc>
        <w:tc>
          <w:tcPr>
            <w:tcW w:w="685" w:type="dxa"/>
          </w:tcPr>
          <w:p w:rsidR="000E72D9" w:rsidRPr="00C8364D" w:rsidRDefault="000E72D9" w:rsidP="00D3746E">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992" w:type="dxa"/>
          </w:tcPr>
          <w:p w:rsidR="000E72D9" w:rsidRDefault="005200E4" w:rsidP="00443027">
            <w:pPr>
              <w:spacing w:line="240" w:lineRule="atLeast"/>
              <w:rPr>
                <w:rFonts w:ascii="Arial" w:hAnsi="Arial"/>
                <w:kern w:val="0"/>
                <w:sz w:val="18"/>
                <w:szCs w:val="18"/>
                <w:lang w:val="fr-FR"/>
              </w:rPr>
            </w:pPr>
            <w:r>
              <w:rPr>
                <w:rFonts w:ascii="Arial" w:hAnsi="Arial" w:hint="eastAsia"/>
                <w:kern w:val="0"/>
                <w:sz w:val="18"/>
                <w:szCs w:val="18"/>
                <w:lang w:val="fr-FR"/>
              </w:rPr>
              <w:t>Bigint</w:t>
            </w:r>
          </w:p>
        </w:tc>
        <w:tc>
          <w:tcPr>
            <w:tcW w:w="851" w:type="dxa"/>
          </w:tcPr>
          <w:p w:rsidR="000E72D9" w:rsidRDefault="000E72D9" w:rsidP="00D3746E">
            <w:pPr>
              <w:spacing w:line="240" w:lineRule="atLeast"/>
              <w:rPr>
                <w:rFonts w:ascii="Arial" w:hAnsi="Arial"/>
                <w:kern w:val="0"/>
                <w:sz w:val="18"/>
                <w:szCs w:val="18"/>
                <w:lang w:val="fr-FR"/>
              </w:rPr>
            </w:pPr>
          </w:p>
        </w:tc>
        <w:tc>
          <w:tcPr>
            <w:tcW w:w="5103" w:type="dxa"/>
          </w:tcPr>
          <w:p w:rsidR="000E72D9" w:rsidRDefault="000E72D9" w:rsidP="00D3746E">
            <w:pPr>
              <w:spacing w:line="240" w:lineRule="atLeast"/>
              <w:rPr>
                <w:rFonts w:ascii="Arial" w:hAnsi="Arial"/>
                <w:kern w:val="0"/>
                <w:sz w:val="18"/>
                <w:szCs w:val="18"/>
                <w:lang w:val="fr-FR"/>
              </w:rPr>
            </w:pPr>
            <w:r>
              <w:rPr>
                <w:rFonts w:ascii="Arial" w:hAnsi="Arial" w:hint="eastAsia"/>
                <w:kern w:val="0"/>
                <w:sz w:val="18"/>
                <w:szCs w:val="18"/>
                <w:lang w:val="fr-FR"/>
              </w:rPr>
              <w:t>用户</w:t>
            </w:r>
            <w:r>
              <w:rPr>
                <w:rFonts w:ascii="Arial" w:hAnsi="Arial" w:hint="eastAsia"/>
                <w:kern w:val="0"/>
                <w:sz w:val="18"/>
                <w:szCs w:val="18"/>
                <w:lang w:val="fr-FR"/>
              </w:rPr>
              <w:t>ID</w:t>
            </w:r>
            <w:r>
              <w:rPr>
                <w:rFonts w:ascii="Arial" w:hAnsi="Arial" w:hint="eastAsia"/>
                <w:kern w:val="0"/>
                <w:sz w:val="18"/>
                <w:szCs w:val="18"/>
                <w:lang w:val="fr-FR"/>
              </w:rPr>
              <w:t>（内部）</w:t>
            </w:r>
          </w:p>
        </w:tc>
      </w:tr>
      <w:tr w:rsidR="000E72D9" w:rsidTr="00AA30C7">
        <w:trPr>
          <w:jc w:val="center"/>
        </w:trPr>
        <w:tc>
          <w:tcPr>
            <w:tcW w:w="1985" w:type="dxa"/>
          </w:tcPr>
          <w:p w:rsidR="000E72D9" w:rsidRPr="00AC2020" w:rsidRDefault="000E72D9" w:rsidP="00AC2020">
            <w:pPr>
              <w:pStyle w:val="TAL"/>
              <w:rPr>
                <w:lang w:val="fr-FR" w:eastAsia="zh-CN"/>
              </w:rPr>
            </w:pPr>
            <w:r w:rsidRPr="00AC2020">
              <w:rPr>
                <w:rFonts w:hint="eastAsia"/>
                <w:lang w:val="fr-FR" w:eastAsia="zh-CN"/>
              </w:rPr>
              <w:t>queryRangeFlag</w:t>
            </w:r>
          </w:p>
        </w:tc>
        <w:tc>
          <w:tcPr>
            <w:tcW w:w="685" w:type="dxa"/>
          </w:tcPr>
          <w:p w:rsidR="000E72D9" w:rsidRDefault="000E72D9" w:rsidP="00AC2020">
            <w:pPr>
              <w:pStyle w:val="TAL"/>
              <w:rPr>
                <w:lang w:val="fr-FR" w:eastAsia="zh-CN"/>
              </w:rPr>
            </w:pPr>
            <w:r>
              <w:rPr>
                <w:rFonts w:hint="eastAsia"/>
                <w:lang w:val="fr-FR" w:eastAsia="zh-CN"/>
              </w:rPr>
              <w:t>M</w:t>
            </w:r>
          </w:p>
        </w:tc>
        <w:tc>
          <w:tcPr>
            <w:tcW w:w="992" w:type="dxa"/>
          </w:tcPr>
          <w:p w:rsidR="000E72D9" w:rsidRPr="00AC2020" w:rsidRDefault="000E72D9" w:rsidP="00AC2020">
            <w:pPr>
              <w:pStyle w:val="TAH"/>
              <w:ind w:left="62"/>
              <w:jc w:val="left"/>
              <w:rPr>
                <w:b w:val="0"/>
                <w:lang w:val="fr-FR" w:eastAsia="zh-CN"/>
              </w:rPr>
            </w:pPr>
            <w:r w:rsidRPr="00AC2020">
              <w:rPr>
                <w:rFonts w:hint="eastAsia"/>
                <w:b w:val="0"/>
                <w:lang w:val="fr-FR" w:eastAsia="zh-CN"/>
              </w:rPr>
              <w:t>String</w:t>
            </w:r>
          </w:p>
        </w:tc>
        <w:tc>
          <w:tcPr>
            <w:tcW w:w="851" w:type="dxa"/>
          </w:tcPr>
          <w:p w:rsidR="000E72D9" w:rsidRPr="00AC2020" w:rsidRDefault="000E72D9" w:rsidP="00AC2020">
            <w:pPr>
              <w:jc w:val="left"/>
              <w:rPr>
                <w:rFonts w:ascii="Arial" w:hAnsi="Arial"/>
                <w:kern w:val="0"/>
                <w:sz w:val="18"/>
                <w:szCs w:val="18"/>
                <w:lang w:val="fr-FR"/>
              </w:rPr>
            </w:pPr>
            <w:r w:rsidRPr="00AC2020">
              <w:rPr>
                <w:rFonts w:ascii="Arial" w:hAnsi="Arial" w:hint="eastAsia"/>
                <w:kern w:val="0"/>
                <w:sz w:val="18"/>
                <w:szCs w:val="18"/>
                <w:lang w:val="fr-FR"/>
              </w:rPr>
              <w:t>32</w:t>
            </w:r>
          </w:p>
        </w:tc>
        <w:tc>
          <w:tcPr>
            <w:tcW w:w="5103" w:type="dxa"/>
          </w:tcPr>
          <w:p w:rsidR="000E72D9" w:rsidRPr="00AC2020" w:rsidRDefault="000E72D9" w:rsidP="00AC2020">
            <w:pPr>
              <w:jc w:val="left"/>
              <w:rPr>
                <w:rFonts w:ascii="Arial" w:hAnsi="Arial"/>
                <w:kern w:val="0"/>
                <w:sz w:val="18"/>
                <w:szCs w:val="18"/>
                <w:lang w:val="fr-FR"/>
              </w:rPr>
            </w:pPr>
            <w:r w:rsidRPr="00AC2020">
              <w:rPr>
                <w:rFonts w:ascii="Arial" w:hAnsi="Arial" w:hint="eastAsia"/>
                <w:kern w:val="0"/>
                <w:sz w:val="18"/>
                <w:szCs w:val="18"/>
                <w:lang w:val="fr-FR"/>
              </w:rPr>
              <w:t>查询范围标志</w:t>
            </w:r>
          </w:p>
          <w:p w:rsidR="000E72D9" w:rsidRPr="00AC2020" w:rsidRDefault="000E72D9" w:rsidP="00AC2020">
            <w:pPr>
              <w:jc w:val="left"/>
              <w:rPr>
                <w:rFonts w:ascii="Arial" w:hAnsi="Arial"/>
                <w:kern w:val="0"/>
                <w:sz w:val="18"/>
                <w:szCs w:val="18"/>
                <w:lang w:val="fr-FR"/>
              </w:rPr>
            </w:pPr>
            <w:r w:rsidRPr="00AC2020">
              <w:rPr>
                <w:rFonts w:ascii="Arial" w:hAnsi="Arial" w:hint="eastAsia"/>
                <w:kern w:val="0"/>
                <w:sz w:val="18"/>
                <w:szCs w:val="18"/>
                <w:lang w:val="fr-FR"/>
              </w:rPr>
              <w:t>每位取值：</w:t>
            </w:r>
          </w:p>
          <w:p w:rsidR="000E72D9" w:rsidRPr="00AC2020" w:rsidRDefault="000E72D9" w:rsidP="00AC2020">
            <w:pPr>
              <w:ind w:firstLineChars="150" w:firstLine="270"/>
              <w:jc w:val="left"/>
              <w:rPr>
                <w:rFonts w:ascii="Arial" w:hAnsi="Arial"/>
                <w:kern w:val="0"/>
                <w:sz w:val="18"/>
                <w:szCs w:val="18"/>
                <w:lang w:val="fr-FR"/>
              </w:rPr>
            </w:pPr>
            <w:r w:rsidRPr="00AC2020">
              <w:rPr>
                <w:rFonts w:ascii="Arial" w:hAnsi="Arial" w:hint="eastAsia"/>
                <w:kern w:val="0"/>
                <w:sz w:val="18"/>
                <w:szCs w:val="18"/>
                <w:lang w:val="fr-FR"/>
              </w:rPr>
              <w:t>1</w:t>
            </w:r>
            <w:r w:rsidRPr="00AC2020">
              <w:rPr>
                <w:rFonts w:ascii="Arial" w:hAnsi="Arial" w:hint="eastAsia"/>
                <w:kern w:val="0"/>
                <w:sz w:val="18"/>
                <w:szCs w:val="18"/>
                <w:lang w:val="fr-FR"/>
              </w:rPr>
              <w:t>：包含</w:t>
            </w:r>
          </w:p>
          <w:p w:rsidR="000E72D9" w:rsidRPr="00AC2020" w:rsidRDefault="000E72D9" w:rsidP="00AC2020">
            <w:pPr>
              <w:ind w:firstLineChars="150" w:firstLine="270"/>
              <w:jc w:val="left"/>
              <w:rPr>
                <w:rFonts w:ascii="Arial" w:hAnsi="Arial"/>
                <w:kern w:val="0"/>
                <w:sz w:val="18"/>
                <w:szCs w:val="18"/>
                <w:lang w:val="fr-FR"/>
              </w:rPr>
            </w:pPr>
            <w:r w:rsidRPr="00AC2020">
              <w:rPr>
                <w:rFonts w:ascii="Arial" w:hAnsi="Arial" w:hint="eastAsia"/>
                <w:kern w:val="0"/>
                <w:sz w:val="18"/>
                <w:szCs w:val="18"/>
                <w:lang w:val="fr-FR"/>
              </w:rPr>
              <w:t>0</w:t>
            </w:r>
            <w:r w:rsidRPr="00AC2020">
              <w:rPr>
                <w:rFonts w:ascii="Arial" w:hAnsi="Arial" w:hint="eastAsia"/>
                <w:kern w:val="0"/>
                <w:sz w:val="18"/>
                <w:szCs w:val="18"/>
                <w:lang w:val="fr-FR"/>
              </w:rPr>
              <w:t>或空：不含</w:t>
            </w:r>
          </w:p>
          <w:p w:rsidR="000E72D9" w:rsidRPr="00AC2020" w:rsidRDefault="000E72D9" w:rsidP="00AC2020">
            <w:pPr>
              <w:jc w:val="left"/>
              <w:rPr>
                <w:rFonts w:ascii="Arial" w:hAnsi="Arial"/>
                <w:kern w:val="0"/>
                <w:sz w:val="18"/>
                <w:szCs w:val="18"/>
                <w:lang w:val="fr-FR"/>
              </w:rPr>
            </w:pPr>
            <w:r w:rsidRPr="00AC2020">
              <w:rPr>
                <w:rFonts w:ascii="Arial" w:hAnsi="Arial" w:hint="eastAsia"/>
                <w:kern w:val="0"/>
                <w:sz w:val="18"/>
                <w:szCs w:val="18"/>
                <w:lang w:val="fr-FR"/>
              </w:rPr>
              <w:t>第</w:t>
            </w:r>
            <w:r w:rsidRPr="00AC2020">
              <w:rPr>
                <w:rFonts w:ascii="Arial" w:hAnsi="Arial" w:hint="eastAsia"/>
                <w:kern w:val="0"/>
                <w:sz w:val="18"/>
                <w:szCs w:val="18"/>
                <w:lang w:val="fr-FR"/>
              </w:rPr>
              <w:t>1</w:t>
            </w:r>
            <w:r w:rsidRPr="00AC2020">
              <w:rPr>
                <w:rFonts w:ascii="Arial" w:hAnsi="Arial" w:hint="eastAsia"/>
                <w:kern w:val="0"/>
                <w:sz w:val="18"/>
                <w:szCs w:val="18"/>
                <w:lang w:val="fr-FR"/>
              </w:rPr>
              <w:t>位：用户基本信息</w:t>
            </w:r>
          </w:p>
          <w:p w:rsidR="000E72D9" w:rsidRPr="00AC2020" w:rsidRDefault="000E72D9" w:rsidP="00AC2020">
            <w:pPr>
              <w:jc w:val="left"/>
              <w:rPr>
                <w:rFonts w:ascii="Arial" w:hAnsi="Arial"/>
                <w:kern w:val="0"/>
                <w:sz w:val="18"/>
                <w:szCs w:val="18"/>
                <w:lang w:val="fr-FR"/>
              </w:rPr>
            </w:pPr>
            <w:r w:rsidRPr="00AC2020">
              <w:rPr>
                <w:rFonts w:ascii="Arial" w:hAnsi="Arial" w:hint="eastAsia"/>
                <w:kern w:val="0"/>
                <w:sz w:val="18"/>
                <w:szCs w:val="18"/>
                <w:lang w:val="fr-FR"/>
              </w:rPr>
              <w:t>第</w:t>
            </w:r>
            <w:r w:rsidRPr="00AC2020">
              <w:rPr>
                <w:rFonts w:ascii="Arial" w:hAnsi="Arial" w:hint="eastAsia"/>
                <w:kern w:val="0"/>
                <w:sz w:val="18"/>
                <w:szCs w:val="18"/>
                <w:lang w:val="fr-FR"/>
              </w:rPr>
              <w:t>2</w:t>
            </w:r>
            <w:r w:rsidRPr="00AC2020">
              <w:rPr>
                <w:rFonts w:ascii="Arial" w:hAnsi="Arial" w:hint="eastAsia"/>
                <w:kern w:val="0"/>
                <w:sz w:val="18"/>
                <w:szCs w:val="18"/>
                <w:lang w:val="fr-FR"/>
              </w:rPr>
              <w:t>位：用户登录信息</w:t>
            </w:r>
          </w:p>
          <w:p w:rsidR="000E72D9" w:rsidRDefault="000E72D9" w:rsidP="00AC2020">
            <w:pPr>
              <w:jc w:val="left"/>
              <w:rPr>
                <w:rFonts w:ascii="Arial" w:hAnsi="Arial"/>
                <w:kern w:val="0"/>
                <w:sz w:val="18"/>
                <w:szCs w:val="18"/>
                <w:lang w:val="fr-FR"/>
              </w:rPr>
            </w:pPr>
            <w:r w:rsidRPr="00AC2020">
              <w:rPr>
                <w:rFonts w:ascii="Arial" w:hAnsi="Arial" w:hint="eastAsia"/>
                <w:kern w:val="0"/>
                <w:sz w:val="18"/>
                <w:szCs w:val="18"/>
                <w:lang w:val="fr-FR"/>
              </w:rPr>
              <w:t>第</w:t>
            </w:r>
            <w:r w:rsidRPr="00AC2020">
              <w:rPr>
                <w:rFonts w:ascii="Arial" w:hAnsi="Arial" w:hint="eastAsia"/>
                <w:kern w:val="0"/>
                <w:sz w:val="18"/>
                <w:szCs w:val="18"/>
                <w:lang w:val="fr-FR"/>
              </w:rPr>
              <w:t>3</w:t>
            </w:r>
            <w:r w:rsidRPr="00AC2020">
              <w:rPr>
                <w:rFonts w:ascii="Arial" w:hAnsi="Arial" w:hint="eastAsia"/>
                <w:kern w:val="0"/>
                <w:sz w:val="18"/>
                <w:szCs w:val="18"/>
                <w:lang w:val="fr-FR"/>
              </w:rPr>
              <w:t>位：用户绑定</w:t>
            </w:r>
            <w:r w:rsidR="003D7BBD">
              <w:rPr>
                <w:rFonts w:ascii="Arial" w:hAnsi="Arial" w:hint="eastAsia"/>
                <w:kern w:val="0"/>
                <w:sz w:val="18"/>
                <w:szCs w:val="18"/>
                <w:lang w:val="fr-FR"/>
              </w:rPr>
              <w:t>设备</w:t>
            </w:r>
            <w:r w:rsidRPr="00AC2020">
              <w:rPr>
                <w:rFonts w:ascii="Arial" w:hAnsi="Arial" w:hint="eastAsia"/>
                <w:kern w:val="0"/>
                <w:sz w:val="18"/>
                <w:szCs w:val="18"/>
                <w:lang w:val="fr-FR"/>
              </w:rPr>
              <w:t>信息</w:t>
            </w:r>
          </w:p>
          <w:p w:rsidR="00AF58AC" w:rsidRDefault="003D7BBD" w:rsidP="00AC2020">
            <w:pPr>
              <w:jc w:val="left"/>
              <w:rPr>
                <w:rFonts w:ascii="Arial" w:hAnsi="Arial"/>
                <w:kern w:val="0"/>
                <w:sz w:val="18"/>
                <w:szCs w:val="18"/>
                <w:lang w:val="fr-FR"/>
              </w:rPr>
            </w:pPr>
            <w:r>
              <w:rPr>
                <w:rFonts w:ascii="Arial" w:hAnsi="Arial" w:hint="eastAsia"/>
                <w:kern w:val="0"/>
                <w:sz w:val="18"/>
                <w:szCs w:val="18"/>
                <w:lang w:val="fr-FR"/>
              </w:rPr>
              <w:t>第</w:t>
            </w:r>
            <w:r>
              <w:rPr>
                <w:rFonts w:ascii="Arial" w:hAnsi="Arial" w:hint="eastAsia"/>
                <w:kern w:val="0"/>
                <w:sz w:val="18"/>
                <w:szCs w:val="18"/>
                <w:lang w:val="fr-FR"/>
              </w:rPr>
              <w:t>4</w:t>
            </w:r>
            <w:r>
              <w:rPr>
                <w:rFonts w:ascii="Arial" w:hAnsi="Arial" w:hint="eastAsia"/>
                <w:kern w:val="0"/>
                <w:sz w:val="18"/>
                <w:szCs w:val="18"/>
                <w:lang w:val="fr-FR"/>
              </w:rPr>
              <w:t>位：用户账号信息</w:t>
            </w:r>
          </w:p>
          <w:p w:rsidR="00D233F8" w:rsidRDefault="00D233F8" w:rsidP="00AC2020">
            <w:pPr>
              <w:jc w:val="left"/>
              <w:rPr>
                <w:rFonts w:ascii="Arial" w:hAnsi="Arial"/>
                <w:kern w:val="0"/>
                <w:sz w:val="18"/>
                <w:szCs w:val="18"/>
                <w:lang w:val="fr-FR"/>
              </w:rPr>
            </w:pPr>
            <w:r>
              <w:rPr>
                <w:rFonts w:ascii="Arial" w:hAnsi="Arial" w:hint="eastAsia"/>
                <w:kern w:val="0"/>
                <w:sz w:val="18"/>
                <w:szCs w:val="18"/>
                <w:lang w:val="fr-FR"/>
              </w:rPr>
              <w:t>第</w:t>
            </w:r>
            <w:r w:rsidR="001345B8">
              <w:rPr>
                <w:rFonts w:ascii="Arial" w:hAnsi="Arial" w:hint="eastAsia"/>
                <w:kern w:val="0"/>
                <w:sz w:val="18"/>
                <w:szCs w:val="18"/>
                <w:lang w:val="fr-FR"/>
              </w:rPr>
              <w:t>7</w:t>
            </w:r>
            <w:r>
              <w:rPr>
                <w:rFonts w:ascii="Arial" w:hAnsi="Arial" w:hint="eastAsia"/>
                <w:kern w:val="0"/>
                <w:sz w:val="18"/>
                <w:szCs w:val="18"/>
                <w:lang w:val="fr-FR"/>
              </w:rPr>
              <w:t>位：用户等级信息</w:t>
            </w:r>
            <w:r w:rsidR="0093708B">
              <w:rPr>
                <w:rFonts w:ascii="Arial" w:hAnsi="Arial" w:hint="eastAsia"/>
                <w:kern w:val="0"/>
                <w:sz w:val="18"/>
                <w:szCs w:val="18"/>
                <w:lang w:val="fr-FR"/>
              </w:rPr>
              <w:t>(</w:t>
            </w:r>
            <w:r w:rsidR="0093708B">
              <w:rPr>
                <w:rFonts w:ascii="Arial" w:hAnsi="Arial" w:hint="eastAsia"/>
                <w:kern w:val="0"/>
                <w:sz w:val="18"/>
                <w:szCs w:val="18"/>
              </w:rPr>
              <w:t>没启用</w:t>
            </w:r>
            <w:r w:rsidR="0093708B">
              <w:rPr>
                <w:rFonts w:ascii="Arial" w:hAnsi="Arial" w:hint="eastAsia"/>
                <w:kern w:val="0"/>
                <w:sz w:val="18"/>
                <w:szCs w:val="18"/>
              </w:rPr>
              <w:t>)</w:t>
            </w:r>
          </w:p>
          <w:p w:rsidR="0023371F" w:rsidRDefault="0023371F" w:rsidP="00AC2020">
            <w:pPr>
              <w:jc w:val="left"/>
              <w:rPr>
                <w:rFonts w:ascii="Arial" w:hAnsi="Arial"/>
                <w:kern w:val="0"/>
                <w:sz w:val="18"/>
                <w:szCs w:val="18"/>
                <w:lang w:val="fr-FR"/>
              </w:rPr>
            </w:pPr>
            <w:r>
              <w:rPr>
                <w:rFonts w:ascii="Arial" w:hAnsi="Arial" w:hint="eastAsia"/>
                <w:kern w:val="0"/>
                <w:sz w:val="18"/>
                <w:szCs w:val="18"/>
                <w:lang w:val="fr-FR"/>
              </w:rPr>
              <w:t>第</w:t>
            </w:r>
            <w:r w:rsidR="00013D68">
              <w:rPr>
                <w:rFonts w:ascii="Arial" w:hAnsi="Arial" w:hint="eastAsia"/>
                <w:kern w:val="0"/>
                <w:sz w:val="18"/>
                <w:szCs w:val="18"/>
                <w:lang w:val="fr-FR"/>
              </w:rPr>
              <w:t>8</w:t>
            </w:r>
            <w:r>
              <w:rPr>
                <w:rFonts w:ascii="Arial" w:hAnsi="Arial" w:hint="eastAsia"/>
                <w:kern w:val="0"/>
                <w:sz w:val="18"/>
                <w:szCs w:val="18"/>
                <w:lang w:val="fr-FR"/>
              </w:rPr>
              <w:t>位：用户积分信息</w:t>
            </w:r>
            <w:r w:rsidR="0093708B">
              <w:rPr>
                <w:rFonts w:ascii="Arial" w:hAnsi="Arial" w:hint="eastAsia"/>
                <w:kern w:val="0"/>
                <w:sz w:val="18"/>
                <w:szCs w:val="18"/>
                <w:lang w:val="fr-FR"/>
              </w:rPr>
              <w:t>(</w:t>
            </w:r>
            <w:r w:rsidR="0093708B">
              <w:rPr>
                <w:rFonts w:ascii="Arial" w:hAnsi="Arial" w:hint="eastAsia"/>
                <w:kern w:val="0"/>
                <w:sz w:val="18"/>
                <w:szCs w:val="18"/>
              </w:rPr>
              <w:t>没启用</w:t>
            </w:r>
            <w:r w:rsidR="0093708B">
              <w:rPr>
                <w:rFonts w:ascii="Arial" w:hAnsi="Arial" w:hint="eastAsia"/>
                <w:kern w:val="0"/>
                <w:sz w:val="18"/>
                <w:szCs w:val="18"/>
              </w:rPr>
              <w:t>)</w:t>
            </w:r>
          </w:p>
          <w:p w:rsidR="001A3BDC" w:rsidRDefault="001A3BDC" w:rsidP="00AC2020">
            <w:pPr>
              <w:jc w:val="left"/>
              <w:rPr>
                <w:rFonts w:ascii="Arial" w:hAnsi="Arial"/>
                <w:kern w:val="0"/>
                <w:sz w:val="18"/>
                <w:szCs w:val="18"/>
                <w:lang w:val="fr-FR"/>
              </w:rPr>
            </w:pPr>
            <w:r>
              <w:rPr>
                <w:rFonts w:ascii="Arial" w:hAnsi="Arial" w:hint="eastAsia"/>
                <w:kern w:val="0"/>
                <w:sz w:val="18"/>
                <w:szCs w:val="18"/>
                <w:lang w:val="fr-FR"/>
              </w:rPr>
              <w:t>第</w:t>
            </w:r>
            <w:r>
              <w:rPr>
                <w:rFonts w:ascii="Arial" w:hAnsi="Arial" w:hint="eastAsia"/>
                <w:kern w:val="0"/>
                <w:sz w:val="18"/>
                <w:szCs w:val="18"/>
                <w:lang w:val="fr-FR"/>
              </w:rPr>
              <w:t>9</w:t>
            </w:r>
            <w:r>
              <w:rPr>
                <w:rFonts w:ascii="Arial" w:hAnsi="Arial" w:hint="eastAsia"/>
                <w:kern w:val="0"/>
                <w:sz w:val="18"/>
                <w:szCs w:val="18"/>
                <w:lang w:val="fr-FR"/>
              </w:rPr>
              <w:t>位：查昵称变更状态</w:t>
            </w:r>
          </w:p>
          <w:p w:rsidR="0093708B" w:rsidRPr="0093708B" w:rsidRDefault="0093708B" w:rsidP="00AC2020">
            <w:pPr>
              <w:jc w:val="left"/>
              <w:rPr>
                <w:rFonts w:ascii="Arial" w:hAnsi="Arial"/>
                <w:kern w:val="0"/>
                <w:sz w:val="18"/>
                <w:szCs w:val="18"/>
              </w:rPr>
            </w:pPr>
            <w:r>
              <w:rPr>
                <w:rFonts w:ascii="Arial" w:hAnsi="Arial" w:hint="eastAsia"/>
                <w:kern w:val="0"/>
                <w:sz w:val="18"/>
                <w:szCs w:val="18"/>
              </w:rPr>
              <w:t>第</w:t>
            </w:r>
            <w:r>
              <w:rPr>
                <w:rFonts w:ascii="Arial" w:hAnsi="Arial" w:hint="eastAsia"/>
                <w:kern w:val="0"/>
                <w:sz w:val="18"/>
                <w:szCs w:val="18"/>
              </w:rPr>
              <w:t>10</w:t>
            </w:r>
            <w:r>
              <w:rPr>
                <w:rFonts w:ascii="Arial" w:hAnsi="Arial" w:hint="eastAsia"/>
                <w:kern w:val="0"/>
                <w:sz w:val="18"/>
                <w:szCs w:val="18"/>
              </w:rPr>
              <w:t>位：用户会员权益</w:t>
            </w:r>
          </w:p>
          <w:p w:rsidR="000E72D9" w:rsidRPr="00AC2020" w:rsidRDefault="000E72D9" w:rsidP="00AC2020">
            <w:pPr>
              <w:jc w:val="left"/>
              <w:rPr>
                <w:rFonts w:ascii="Arial" w:hAnsi="Arial"/>
                <w:kern w:val="0"/>
                <w:sz w:val="18"/>
                <w:szCs w:val="18"/>
                <w:lang w:val="fr-FR"/>
              </w:rPr>
            </w:pPr>
            <w:r w:rsidRPr="00AC2020">
              <w:rPr>
                <w:rFonts w:ascii="Arial" w:hAnsi="Arial" w:hint="eastAsia"/>
                <w:kern w:val="0"/>
                <w:sz w:val="18"/>
                <w:szCs w:val="18"/>
                <w:lang w:val="fr-FR"/>
              </w:rPr>
              <w:t>其他保留</w:t>
            </w:r>
          </w:p>
        </w:tc>
      </w:tr>
    </w:tbl>
    <w:p w:rsidR="000D2F96" w:rsidRDefault="000D2F96" w:rsidP="00407B6C">
      <w:pPr>
        <w:pStyle w:val="41"/>
      </w:pPr>
      <w:r>
        <w:rPr>
          <w:rFonts w:hint="eastAsia"/>
        </w:rPr>
        <w:t>返回值</w:t>
      </w:r>
    </w:p>
    <w:p w:rsidR="000D2F96" w:rsidRDefault="000D2F96" w:rsidP="000D2F96">
      <w:pPr>
        <w:ind w:left="198"/>
      </w:pPr>
      <w:r>
        <w:rPr>
          <w:rFonts w:hint="eastAsia"/>
        </w:rPr>
        <w:t>成功返回</w:t>
      </w:r>
      <w:r w:rsidR="00521F9D">
        <w:rPr>
          <w:rFonts w:hint="eastAsia"/>
        </w:rPr>
        <w:t>用户注册信息</w:t>
      </w:r>
      <w:r>
        <w:rPr>
          <w:rFonts w:hint="eastAsia"/>
          <w:lang w:val="fr-FR"/>
        </w:rPr>
        <w:t>，否则抛出异常。</w:t>
      </w:r>
      <w:r>
        <w:rPr>
          <w:rFonts w:hint="eastAsia"/>
        </w:rPr>
        <w:t>定义如下：</w:t>
      </w:r>
    </w:p>
    <w:tbl>
      <w:tblPr>
        <w:tblW w:w="9592"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2104"/>
        <w:gridCol w:w="900"/>
        <w:gridCol w:w="3473"/>
      </w:tblGrid>
      <w:tr w:rsidR="000D2F96" w:rsidTr="00AA30C7">
        <w:trPr>
          <w:jc w:val="center"/>
        </w:trPr>
        <w:tc>
          <w:tcPr>
            <w:tcW w:w="2378" w:type="dxa"/>
          </w:tcPr>
          <w:p w:rsidR="000D2F96" w:rsidRDefault="000D2F96" w:rsidP="00A267CA">
            <w:pPr>
              <w:pStyle w:val="TAH"/>
              <w:rPr>
                <w:rFonts w:ascii="Verdana" w:hAnsi="Verdana"/>
                <w:lang w:val="fr-FR" w:eastAsia="zh-CN"/>
              </w:rPr>
            </w:pPr>
            <w:r>
              <w:rPr>
                <w:rFonts w:ascii="Verdana" w:hAnsi="Verdana" w:hint="eastAsia"/>
                <w:lang w:val="fr-FR" w:eastAsia="zh-CN"/>
              </w:rPr>
              <w:lastRenderedPageBreak/>
              <w:t>参数名称</w:t>
            </w:r>
          </w:p>
        </w:tc>
        <w:tc>
          <w:tcPr>
            <w:tcW w:w="737" w:type="dxa"/>
          </w:tcPr>
          <w:p w:rsidR="000D2F96" w:rsidRDefault="000D2F96" w:rsidP="00A267CA">
            <w:pPr>
              <w:pStyle w:val="TAH"/>
              <w:rPr>
                <w:rFonts w:ascii="Verdana" w:hAnsi="Verdana"/>
                <w:lang w:val="fr-FR" w:eastAsia="zh-CN"/>
              </w:rPr>
            </w:pPr>
            <w:r>
              <w:rPr>
                <w:rFonts w:ascii="Verdana" w:hAnsi="Verdana" w:hint="eastAsia"/>
                <w:lang w:val="fr-FR" w:eastAsia="zh-CN"/>
              </w:rPr>
              <w:t>必须</w:t>
            </w:r>
          </w:p>
        </w:tc>
        <w:tc>
          <w:tcPr>
            <w:tcW w:w="2104" w:type="dxa"/>
          </w:tcPr>
          <w:p w:rsidR="000D2F96" w:rsidRDefault="000D2F96" w:rsidP="00A267CA">
            <w:pPr>
              <w:pStyle w:val="TAH"/>
              <w:rPr>
                <w:rFonts w:ascii="Verdana" w:hAnsi="Verdana"/>
                <w:lang w:val="fr-FR" w:eastAsia="zh-CN"/>
              </w:rPr>
            </w:pPr>
            <w:r>
              <w:rPr>
                <w:rFonts w:ascii="Verdana" w:hAnsi="Verdana" w:hint="eastAsia"/>
                <w:lang w:val="fr-FR" w:eastAsia="zh-CN"/>
              </w:rPr>
              <w:t>类型</w:t>
            </w:r>
          </w:p>
        </w:tc>
        <w:tc>
          <w:tcPr>
            <w:tcW w:w="900" w:type="dxa"/>
          </w:tcPr>
          <w:p w:rsidR="000D2F96" w:rsidRDefault="000D2F96" w:rsidP="00A267CA">
            <w:pPr>
              <w:pStyle w:val="TAH"/>
              <w:rPr>
                <w:rFonts w:ascii="Verdana" w:hAnsi="Verdana"/>
                <w:lang w:val="fr-FR" w:eastAsia="zh-CN"/>
              </w:rPr>
            </w:pPr>
            <w:r>
              <w:rPr>
                <w:rFonts w:ascii="Verdana" w:hAnsi="Verdana" w:hint="eastAsia"/>
                <w:lang w:val="fr-FR" w:eastAsia="zh-CN"/>
              </w:rPr>
              <w:t>长度</w:t>
            </w:r>
          </w:p>
        </w:tc>
        <w:tc>
          <w:tcPr>
            <w:tcW w:w="3473" w:type="dxa"/>
          </w:tcPr>
          <w:p w:rsidR="000D2F96" w:rsidRDefault="000D2F96" w:rsidP="00A267CA">
            <w:pPr>
              <w:pStyle w:val="TAH"/>
              <w:rPr>
                <w:rFonts w:ascii="Verdana" w:hAnsi="Verdana"/>
                <w:lang w:val="fr-FR" w:eastAsia="zh-CN"/>
              </w:rPr>
            </w:pPr>
            <w:r>
              <w:rPr>
                <w:rFonts w:ascii="Verdana" w:hAnsi="Verdana" w:hint="eastAsia"/>
                <w:lang w:val="fr-FR" w:eastAsia="zh-CN"/>
              </w:rPr>
              <w:t>描述信息</w:t>
            </w:r>
          </w:p>
        </w:tc>
      </w:tr>
      <w:tr w:rsidR="000F3468" w:rsidTr="00AA30C7">
        <w:trPr>
          <w:jc w:val="center"/>
        </w:trPr>
        <w:tc>
          <w:tcPr>
            <w:tcW w:w="2378" w:type="dxa"/>
          </w:tcPr>
          <w:p w:rsidR="000F3468" w:rsidRPr="005041A8" w:rsidRDefault="000F3468" w:rsidP="005041A8">
            <w:pPr>
              <w:pStyle w:val="TAL"/>
              <w:rPr>
                <w:lang w:val="fr-FR" w:eastAsia="zh-CN"/>
              </w:rPr>
            </w:pPr>
            <w:r w:rsidRPr="005041A8">
              <w:rPr>
                <w:rFonts w:hint="eastAsia"/>
                <w:lang w:val="fr-FR" w:eastAsia="zh-CN"/>
              </w:rPr>
              <w:t>v</w:t>
            </w:r>
            <w:r w:rsidRPr="005041A8">
              <w:rPr>
                <w:lang w:val="fr-FR" w:eastAsia="zh-CN"/>
              </w:rPr>
              <w:t>ersion</w:t>
            </w:r>
          </w:p>
        </w:tc>
        <w:tc>
          <w:tcPr>
            <w:tcW w:w="737" w:type="dxa"/>
          </w:tcPr>
          <w:p w:rsidR="000F3468" w:rsidRPr="005041A8" w:rsidRDefault="000F3468" w:rsidP="005041A8">
            <w:pPr>
              <w:pStyle w:val="TAL"/>
              <w:rPr>
                <w:lang w:val="fr-FR" w:eastAsia="zh-CN"/>
              </w:rPr>
            </w:pPr>
            <w:r>
              <w:rPr>
                <w:rFonts w:hint="eastAsia"/>
                <w:lang w:val="fr-FR" w:eastAsia="zh-CN"/>
              </w:rPr>
              <w:t>M</w:t>
            </w:r>
          </w:p>
        </w:tc>
        <w:tc>
          <w:tcPr>
            <w:tcW w:w="2104" w:type="dxa"/>
          </w:tcPr>
          <w:p w:rsidR="000F3468" w:rsidRPr="005041A8" w:rsidRDefault="000F3468" w:rsidP="005041A8">
            <w:pPr>
              <w:pStyle w:val="TAH"/>
              <w:jc w:val="both"/>
              <w:rPr>
                <w:b w:val="0"/>
                <w:lang w:val="fr-FR" w:eastAsia="zh-CN"/>
              </w:rPr>
            </w:pPr>
            <w:r>
              <w:rPr>
                <w:rFonts w:hint="eastAsia"/>
                <w:b w:val="0"/>
                <w:lang w:val="fr-FR" w:eastAsia="zh-CN"/>
              </w:rPr>
              <w:t>String</w:t>
            </w:r>
          </w:p>
        </w:tc>
        <w:tc>
          <w:tcPr>
            <w:tcW w:w="900" w:type="dxa"/>
          </w:tcPr>
          <w:p w:rsidR="000F3468" w:rsidRPr="005041A8" w:rsidRDefault="005E1AA2" w:rsidP="005041A8">
            <w:pPr>
              <w:rPr>
                <w:rFonts w:ascii="Arial" w:hAnsi="Arial"/>
                <w:kern w:val="0"/>
                <w:sz w:val="18"/>
                <w:szCs w:val="18"/>
                <w:lang w:val="fr-FR"/>
              </w:rPr>
            </w:pPr>
            <w:r>
              <w:rPr>
                <w:rFonts w:ascii="Arial" w:hAnsi="Arial" w:hint="eastAsia"/>
                <w:kern w:val="0"/>
                <w:sz w:val="18"/>
                <w:szCs w:val="18"/>
                <w:lang w:val="fr-FR"/>
              </w:rPr>
              <w:t>5</w:t>
            </w:r>
          </w:p>
        </w:tc>
        <w:tc>
          <w:tcPr>
            <w:tcW w:w="3473" w:type="dxa"/>
          </w:tcPr>
          <w:p w:rsidR="000F3468" w:rsidRPr="005041A8" w:rsidRDefault="000F3468" w:rsidP="005041A8">
            <w:pPr>
              <w:rPr>
                <w:rFonts w:ascii="Arial" w:hAnsi="Arial"/>
                <w:kern w:val="0"/>
                <w:sz w:val="18"/>
                <w:szCs w:val="18"/>
                <w:lang w:val="fr-FR"/>
              </w:rPr>
            </w:pPr>
            <w:r w:rsidRPr="005041A8">
              <w:rPr>
                <w:rFonts w:ascii="Arial" w:hAnsi="Arial" w:hint="eastAsia"/>
                <w:kern w:val="0"/>
                <w:sz w:val="18"/>
                <w:szCs w:val="18"/>
                <w:lang w:val="fr-FR"/>
              </w:rPr>
              <w:t>协议版本号</w:t>
            </w:r>
          </w:p>
        </w:tc>
      </w:tr>
      <w:tr w:rsidR="000F3468" w:rsidTr="00AA30C7">
        <w:trPr>
          <w:jc w:val="center"/>
        </w:trPr>
        <w:tc>
          <w:tcPr>
            <w:tcW w:w="2378" w:type="dxa"/>
          </w:tcPr>
          <w:p w:rsidR="000F3468" w:rsidRPr="005041A8" w:rsidRDefault="000F3468" w:rsidP="005041A8">
            <w:pPr>
              <w:pStyle w:val="TAL"/>
              <w:rPr>
                <w:lang w:val="fr-FR" w:eastAsia="zh-CN"/>
              </w:rPr>
            </w:pPr>
            <w:r>
              <w:rPr>
                <w:lang w:val="fr-FR" w:eastAsia="zh-CN"/>
              </w:rPr>
              <w:t>transactionID</w:t>
            </w:r>
          </w:p>
        </w:tc>
        <w:tc>
          <w:tcPr>
            <w:tcW w:w="737" w:type="dxa"/>
          </w:tcPr>
          <w:p w:rsidR="000F3468" w:rsidRPr="005041A8" w:rsidRDefault="000F3468" w:rsidP="005041A8">
            <w:pPr>
              <w:pStyle w:val="TAL"/>
              <w:rPr>
                <w:lang w:val="fr-FR" w:eastAsia="zh-CN"/>
              </w:rPr>
            </w:pPr>
            <w:r>
              <w:rPr>
                <w:rFonts w:hint="eastAsia"/>
                <w:lang w:val="fr-FR" w:eastAsia="zh-CN"/>
              </w:rPr>
              <w:t>M</w:t>
            </w:r>
          </w:p>
        </w:tc>
        <w:tc>
          <w:tcPr>
            <w:tcW w:w="2104" w:type="dxa"/>
          </w:tcPr>
          <w:p w:rsidR="000F3468" w:rsidRPr="005041A8" w:rsidRDefault="000F3468" w:rsidP="005041A8">
            <w:pPr>
              <w:pStyle w:val="TAH"/>
              <w:jc w:val="both"/>
              <w:rPr>
                <w:b w:val="0"/>
                <w:lang w:val="fr-FR" w:eastAsia="zh-CN"/>
              </w:rPr>
            </w:pPr>
            <w:r>
              <w:rPr>
                <w:rFonts w:hint="eastAsia"/>
                <w:b w:val="0"/>
                <w:lang w:val="fr-FR" w:eastAsia="zh-CN"/>
              </w:rPr>
              <w:t>String</w:t>
            </w:r>
          </w:p>
        </w:tc>
        <w:tc>
          <w:tcPr>
            <w:tcW w:w="900" w:type="dxa"/>
          </w:tcPr>
          <w:p w:rsidR="000F3468" w:rsidRPr="005041A8" w:rsidRDefault="000F3468" w:rsidP="005041A8">
            <w:pPr>
              <w:rPr>
                <w:rFonts w:ascii="Arial" w:hAnsi="Arial"/>
                <w:kern w:val="0"/>
                <w:sz w:val="18"/>
                <w:szCs w:val="18"/>
                <w:lang w:val="fr-FR"/>
              </w:rPr>
            </w:pPr>
            <w:r w:rsidRPr="005041A8">
              <w:rPr>
                <w:rFonts w:ascii="Arial" w:hAnsi="Arial" w:hint="eastAsia"/>
                <w:kern w:val="0"/>
                <w:sz w:val="18"/>
                <w:szCs w:val="18"/>
                <w:lang w:val="fr-FR"/>
              </w:rPr>
              <w:t>40</w:t>
            </w:r>
          </w:p>
        </w:tc>
        <w:tc>
          <w:tcPr>
            <w:tcW w:w="3473" w:type="dxa"/>
          </w:tcPr>
          <w:p w:rsidR="000F3468" w:rsidRPr="005041A8" w:rsidRDefault="000F3468" w:rsidP="005041A8">
            <w:pPr>
              <w:rPr>
                <w:rFonts w:ascii="Arial" w:hAnsi="Arial"/>
                <w:kern w:val="0"/>
                <w:sz w:val="18"/>
                <w:szCs w:val="18"/>
                <w:lang w:val="fr-FR"/>
              </w:rPr>
            </w:pPr>
            <w:r w:rsidRPr="005041A8">
              <w:rPr>
                <w:rFonts w:ascii="Arial" w:hAnsi="Arial" w:hint="eastAsia"/>
                <w:kern w:val="0"/>
                <w:sz w:val="18"/>
                <w:szCs w:val="18"/>
                <w:lang w:val="fr-FR"/>
              </w:rPr>
              <w:t>交易流水号</w:t>
            </w:r>
          </w:p>
        </w:tc>
      </w:tr>
      <w:tr w:rsidR="000F3468" w:rsidTr="00AA30C7">
        <w:trPr>
          <w:jc w:val="center"/>
        </w:trPr>
        <w:tc>
          <w:tcPr>
            <w:tcW w:w="2378" w:type="dxa"/>
          </w:tcPr>
          <w:p w:rsidR="000F3468" w:rsidRPr="00C8364D" w:rsidRDefault="000F3468" w:rsidP="005041A8">
            <w:pPr>
              <w:pStyle w:val="TAL"/>
              <w:rPr>
                <w:lang w:val="fr-FR" w:eastAsia="zh-CN"/>
              </w:rPr>
            </w:pPr>
            <w:r w:rsidRPr="00C8364D">
              <w:rPr>
                <w:rFonts w:hint="eastAsia"/>
                <w:lang w:val="fr-FR" w:eastAsia="zh-CN"/>
              </w:rPr>
              <w:t>traceFlag</w:t>
            </w:r>
          </w:p>
        </w:tc>
        <w:tc>
          <w:tcPr>
            <w:tcW w:w="737" w:type="dxa"/>
          </w:tcPr>
          <w:p w:rsidR="000F3468" w:rsidRPr="00C8364D" w:rsidRDefault="000F3468" w:rsidP="005041A8">
            <w:pPr>
              <w:spacing w:line="240" w:lineRule="atLeast"/>
              <w:rPr>
                <w:rFonts w:ascii="Arial" w:hAnsi="Arial"/>
                <w:kern w:val="0"/>
                <w:sz w:val="18"/>
                <w:szCs w:val="18"/>
                <w:lang w:val="fr-FR"/>
              </w:rPr>
            </w:pPr>
            <w:r w:rsidRPr="00C8364D">
              <w:rPr>
                <w:rFonts w:ascii="Arial" w:hAnsi="Arial" w:hint="eastAsia"/>
                <w:kern w:val="0"/>
                <w:sz w:val="18"/>
                <w:szCs w:val="18"/>
                <w:lang w:val="fr-FR"/>
              </w:rPr>
              <w:t xml:space="preserve">O </w:t>
            </w:r>
          </w:p>
        </w:tc>
        <w:tc>
          <w:tcPr>
            <w:tcW w:w="2104" w:type="dxa"/>
          </w:tcPr>
          <w:p w:rsidR="000F3468" w:rsidRPr="00C8364D" w:rsidRDefault="000F3468" w:rsidP="005041A8">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900" w:type="dxa"/>
          </w:tcPr>
          <w:p w:rsidR="000F3468" w:rsidRPr="00C8364D" w:rsidRDefault="000F3468" w:rsidP="005041A8">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3473" w:type="dxa"/>
          </w:tcPr>
          <w:p w:rsidR="000F3468" w:rsidRPr="00C8364D" w:rsidRDefault="000F3468" w:rsidP="00550601">
            <w:pPr>
              <w:spacing w:line="240" w:lineRule="atLeast"/>
              <w:rPr>
                <w:rFonts w:ascii="Arial" w:hAnsi="Arial"/>
                <w:kern w:val="0"/>
                <w:sz w:val="18"/>
                <w:szCs w:val="18"/>
                <w:lang w:val="fr-FR"/>
              </w:rPr>
            </w:pPr>
            <w:r>
              <w:rPr>
                <w:rFonts w:ascii="Arial" w:hAnsi="Arial" w:hint="eastAsia"/>
                <w:kern w:val="0"/>
                <w:sz w:val="18"/>
                <w:szCs w:val="18"/>
                <w:lang w:val="fr-FR"/>
              </w:rPr>
              <w:t>跟踪标志</w:t>
            </w:r>
          </w:p>
        </w:tc>
      </w:tr>
      <w:tr w:rsidR="00737479" w:rsidTr="00AA30C7">
        <w:trPr>
          <w:jc w:val="center"/>
        </w:trPr>
        <w:tc>
          <w:tcPr>
            <w:tcW w:w="2378" w:type="dxa"/>
          </w:tcPr>
          <w:p w:rsidR="00737479" w:rsidRPr="00C8364D" w:rsidRDefault="00737479" w:rsidP="00D3746E">
            <w:pPr>
              <w:pStyle w:val="TAL"/>
              <w:rPr>
                <w:lang w:val="fr-FR" w:eastAsia="zh-CN"/>
              </w:rPr>
            </w:pPr>
            <w:r>
              <w:rPr>
                <w:rFonts w:hint="eastAsia"/>
                <w:lang w:val="fr-FR" w:eastAsia="zh-CN"/>
              </w:rPr>
              <w:t>userID</w:t>
            </w:r>
          </w:p>
        </w:tc>
        <w:tc>
          <w:tcPr>
            <w:tcW w:w="737" w:type="dxa"/>
          </w:tcPr>
          <w:p w:rsidR="00737479" w:rsidRPr="00C8364D" w:rsidRDefault="00737479" w:rsidP="00D3746E">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2104" w:type="dxa"/>
          </w:tcPr>
          <w:p w:rsidR="00737479" w:rsidRDefault="005200E4" w:rsidP="00443027">
            <w:pPr>
              <w:spacing w:line="240" w:lineRule="atLeast"/>
              <w:rPr>
                <w:rFonts w:ascii="Arial" w:hAnsi="Arial"/>
                <w:kern w:val="0"/>
                <w:sz w:val="18"/>
                <w:szCs w:val="18"/>
                <w:lang w:val="fr-FR"/>
              </w:rPr>
            </w:pPr>
            <w:r>
              <w:rPr>
                <w:rFonts w:ascii="Arial" w:hAnsi="Arial" w:hint="eastAsia"/>
                <w:kern w:val="0"/>
                <w:sz w:val="18"/>
                <w:szCs w:val="18"/>
                <w:lang w:val="fr-FR"/>
              </w:rPr>
              <w:t>Bigint</w:t>
            </w:r>
          </w:p>
        </w:tc>
        <w:tc>
          <w:tcPr>
            <w:tcW w:w="900" w:type="dxa"/>
          </w:tcPr>
          <w:p w:rsidR="00737479" w:rsidRDefault="00737479" w:rsidP="00D3746E">
            <w:pPr>
              <w:spacing w:line="240" w:lineRule="atLeast"/>
              <w:rPr>
                <w:rFonts w:ascii="Arial" w:hAnsi="Arial"/>
                <w:kern w:val="0"/>
                <w:sz w:val="18"/>
                <w:szCs w:val="18"/>
                <w:lang w:val="fr-FR"/>
              </w:rPr>
            </w:pPr>
          </w:p>
        </w:tc>
        <w:tc>
          <w:tcPr>
            <w:tcW w:w="3473" w:type="dxa"/>
          </w:tcPr>
          <w:p w:rsidR="00737479" w:rsidRDefault="00737479" w:rsidP="00D3746E">
            <w:pPr>
              <w:spacing w:line="240" w:lineRule="atLeast"/>
              <w:rPr>
                <w:rFonts w:ascii="Arial" w:hAnsi="Arial"/>
                <w:kern w:val="0"/>
                <w:sz w:val="18"/>
                <w:szCs w:val="18"/>
                <w:lang w:val="fr-FR"/>
              </w:rPr>
            </w:pPr>
            <w:r>
              <w:rPr>
                <w:rFonts w:ascii="Arial" w:hAnsi="Arial" w:hint="eastAsia"/>
                <w:kern w:val="0"/>
                <w:sz w:val="18"/>
                <w:szCs w:val="18"/>
                <w:lang w:val="fr-FR"/>
              </w:rPr>
              <w:t>用户</w:t>
            </w:r>
            <w:r>
              <w:rPr>
                <w:rFonts w:ascii="Arial" w:hAnsi="Arial" w:hint="eastAsia"/>
                <w:kern w:val="0"/>
                <w:sz w:val="18"/>
                <w:szCs w:val="18"/>
                <w:lang w:val="fr-FR"/>
              </w:rPr>
              <w:t>ID</w:t>
            </w:r>
            <w:r>
              <w:rPr>
                <w:rFonts w:ascii="Arial" w:hAnsi="Arial" w:hint="eastAsia"/>
                <w:kern w:val="0"/>
                <w:sz w:val="18"/>
                <w:szCs w:val="18"/>
                <w:lang w:val="fr-FR"/>
              </w:rPr>
              <w:t>（内部）</w:t>
            </w:r>
          </w:p>
        </w:tc>
      </w:tr>
      <w:tr w:rsidR="00737479" w:rsidTr="00AA30C7">
        <w:trPr>
          <w:jc w:val="center"/>
        </w:trPr>
        <w:tc>
          <w:tcPr>
            <w:tcW w:w="2378" w:type="dxa"/>
          </w:tcPr>
          <w:p w:rsidR="00737479" w:rsidRPr="000F3468" w:rsidRDefault="00737479" w:rsidP="005041A8">
            <w:pPr>
              <w:pStyle w:val="TAL"/>
              <w:rPr>
                <w:lang w:val="fr-FR" w:eastAsia="zh-CN"/>
              </w:rPr>
            </w:pPr>
            <w:r w:rsidRPr="000F3468">
              <w:rPr>
                <w:rFonts w:hint="eastAsia"/>
                <w:lang w:val="fr-FR" w:eastAsia="zh-CN"/>
              </w:rPr>
              <w:t>userInfo</w:t>
            </w:r>
          </w:p>
        </w:tc>
        <w:tc>
          <w:tcPr>
            <w:tcW w:w="737" w:type="dxa"/>
          </w:tcPr>
          <w:p w:rsidR="00737479" w:rsidRPr="000F3468" w:rsidRDefault="00737479" w:rsidP="005041A8">
            <w:pPr>
              <w:pStyle w:val="TAL"/>
              <w:rPr>
                <w:lang w:val="fr-FR" w:eastAsia="zh-CN"/>
              </w:rPr>
            </w:pPr>
            <w:r>
              <w:rPr>
                <w:rFonts w:hint="eastAsia"/>
                <w:lang w:val="fr-FR" w:eastAsia="zh-CN"/>
              </w:rPr>
              <w:t>O</w:t>
            </w:r>
          </w:p>
        </w:tc>
        <w:tc>
          <w:tcPr>
            <w:tcW w:w="2104" w:type="dxa"/>
          </w:tcPr>
          <w:p w:rsidR="00737479" w:rsidRDefault="00737479" w:rsidP="005041A8">
            <w:pPr>
              <w:pStyle w:val="TAL"/>
              <w:rPr>
                <w:lang w:val="fr-FR" w:eastAsia="zh-CN"/>
              </w:rPr>
            </w:pPr>
            <w:r w:rsidRPr="000F3468">
              <w:rPr>
                <w:rFonts w:hint="eastAsia"/>
                <w:lang w:val="fr-FR" w:eastAsia="zh-CN"/>
              </w:rPr>
              <w:t>UserInfo</w:t>
            </w:r>
          </w:p>
        </w:tc>
        <w:tc>
          <w:tcPr>
            <w:tcW w:w="900" w:type="dxa"/>
          </w:tcPr>
          <w:p w:rsidR="00737479" w:rsidRPr="000F3468" w:rsidRDefault="00737479" w:rsidP="005041A8">
            <w:pPr>
              <w:pStyle w:val="TAL"/>
              <w:rPr>
                <w:lang w:val="fr-FR" w:eastAsia="zh-CN"/>
              </w:rPr>
            </w:pPr>
          </w:p>
        </w:tc>
        <w:tc>
          <w:tcPr>
            <w:tcW w:w="3473" w:type="dxa"/>
          </w:tcPr>
          <w:p w:rsidR="00737479" w:rsidRPr="000F3468" w:rsidRDefault="00737479" w:rsidP="005041A8">
            <w:pPr>
              <w:rPr>
                <w:rFonts w:ascii="Arial" w:hAnsi="Arial"/>
                <w:kern w:val="0"/>
                <w:sz w:val="18"/>
                <w:szCs w:val="18"/>
                <w:lang w:val="fr-FR"/>
              </w:rPr>
            </w:pPr>
            <w:r w:rsidRPr="000F3468">
              <w:rPr>
                <w:rFonts w:ascii="Arial" w:hAnsi="Arial" w:hint="eastAsia"/>
                <w:kern w:val="0"/>
                <w:sz w:val="18"/>
                <w:szCs w:val="18"/>
                <w:lang w:val="fr-FR"/>
              </w:rPr>
              <w:t>用户信息</w:t>
            </w:r>
          </w:p>
        </w:tc>
      </w:tr>
      <w:tr w:rsidR="00737479" w:rsidTr="00AA30C7">
        <w:trPr>
          <w:jc w:val="center"/>
        </w:trPr>
        <w:tc>
          <w:tcPr>
            <w:tcW w:w="2378" w:type="dxa"/>
          </w:tcPr>
          <w:p w:rsidR="00737479" w:rsidRPr="000F3468" w:rsidRDefault="00737479" w:rsidP="005041A8">
            <w:pPr>
              <w:pStyle w:val="TAL"/>
              <w:rPr>
                <w:lang w:val="fr-FR" w:eastAsia="zh-CN"/>
              </w:rPr>
            </w:pPr>
            <w:r>
              <w:rPr>
                <w:rFonts w:hint="eastAsia"/>
                <w:lang w:val="fr-FR" w:eastAsia="zh-CN"/>
              </w:rPr>
              <w:t>userLoginInfo</w:t>
            </w:r>
          </w:p>
        </w:tc>
        <w:tc>
          <w:tcPr>
            <w:tcW w:w="737" w:type="dxa"/>
          </w:tcPr>
          <w:p w:rsidR="00737479" w:rsidRPr="000F3468" w:rsidRDefault="00737479" w:rsidP="005041A8">
            <w:pPr>
              <w:pStyle w:val="TAL"/>
              <w:rPr>
                <w:lang w:val="fr-FR" w:eastAsia="zh-CN"/>
              </w:rPr>
            </w:pPr>
            <w:r>
              <w:rPr>
                <w:rFonts w:hint="eastAsia"/>
                <w:lang w:val="fr-FR" w:eastAsia="zh-CN"/>
              </w:rPr>
              <w:t>O</w:t>
            </w:r>
          </w:p>
        </w:tc>
        <w:tc>
          <w:tcPr>
            <w:tcW w:w="2104" w:type="dxa"/>
          </w:tcPr>
          <w:p w:rsidR="00737479" w:rsidRPr="000F3468" w:rsidRDefault="00737479" w:rsidP="005041A8">
            <w:pPr>
              <w:pStyle w:val="TAL"/>
              <w:rPr>
                <w:lang w:val="fr-FR" w:eastAsia="zh-CN"/>
              </w:rPr>
            </w:pPr>
            <w:r>
              <w:rPr>
                <w:rFonts w:hint="eastAsia"/>
                <w:lang w:val="fr-FR" w:eastAsia="zh-CN"/>
              </w:rPr>
              <w:t>UserLoginInfo</w:t>
            </w:r>
          </w:p>
        </w:tc>
        <w:tc>
          <w:tcPr>
            <w:tcW w:w="900" w:type="dxa"/>
          </w:tcPr>
          <w:p w:rsidR="00737479" w:rsidRPr="000F3468" w:rsidRDefault="00737479" w:rsidP="005041A8">
            <w:pPr>
              <w:pStyle w:val="TAL"/>
              <w:rPr>
                <w:lang w:val="fr-FR" w:eastAsia="zh-CN"/>
              </w:rPr>
            </w:pPr>
          </w:p>
        </w:tc>
        <w:tc>
          <w:tcPr>
            <w:tcW w:w="3473" w:type="dxa"/>
          </w:tcPr>
          <w:p w:rsidR="00737479" w:rsidRPr="000F3468" w:rsidRDefault="00737479" w:rsidP="005041A8">
            <w:pPr>
              <w:rPr>
                <w:rFonts w:ascii="Arial" w:hAnsi="Arial"/>
                <w:kern w:val="0"/>
                <w:sz w:val="18"/>
                <w:szCs w:val="18"/>
                <w:lang w:val="fr-FR"/>
              </w:rPr>
            </w:pPr>
            <w:r>
              <w:rPr>
                <w:rFonts w:ascii="Arial" w:hAnsi="Arial" w:hint="eastAsia"/>
                <w:kern w:val="0"/>
                <w:sz w:val="18"/>
                <w:szCs w:val="18"/>
                <w:lang w:val="fr-FR"/>
              </w:rPr>
              <w:t>用户登录信息</w:t>
            </w:r>
          </w:p>
        </w:tc>
      </w:tr>
      <w:tr w:rsidR="00737479" w:rsidTr="00AA30C7">
        <w:trPr>
          <w:jc w:val="center"/>
        </w:trPr>
        <w:tc>
          <w:tcPr>
            <w:tcW w:w="2378" w:type="dxa"/>
          </w:tcPr>
          <w:p w:rsidR="00737479" w:rsidRDefault="00737479" w:rsidP="00444B50">
            <w:pPr>
              <w:pStyle w:val="TAL"/>
              <w:rPr>
                <w:lang w:val="fr-FR" w:eastAsia="zh-CN"/>
              </w:rPr>
            </w:pPr>
            <w:r>
              <w:rPr>
                <w:rFonts w:hint="eastAsia"/>
                <w:lang w:val="fr-FR" w:eastAsia="zh-CN"/>
              </w:rPr>
              <w:t>deviceIDList</w:t>
            </w:r>
          </w:p>
        </w:tc>
        <w:tc>
          <w:tcPr>
            <w:tcW w:w="737" w:type="dxa"/>
          </w:tcPr>
          <w:p w:rsidR="00737479" w:rsidRDefault="00737479" w:rsidP="005041A8">
            <w:pPr>
              <w:pStyle w:val="TAL"/>
              <w:rPr>
                <w:lang w:val="fr-FR" w:eastAsia="zh-CN"/>
              </w:rPr>
            </w:pPr>
            <w:r>
              <w:rPr>
                <w:rFonts w:hint="eastAsia"/>
                <w:lang w:val="fr-FR" w:eastAsia="zh-CN"/>
              </w:rPr>
              <w:t>O</w:t>
            </w:r>
          </w:p>
        </w:tc>
        <w:tc>
          <w:tcPr>
            <w:tcW w:w="2104" w:type="dxa"/>
          </w:tcPr>
          <w:p w:rsidR="00737479" w:rsidRDefault="00444B50" w:rsidP="00444B50">
            <w:pPr>
              <w:pStyle w:val="TAL"/>
              <w:rPr>
                <w:lang w:val="fr-FR" w:eastAsia="zh-CN"/>
              </w:rPr>
            </w:pPr>
            <w:r>
              <w:rPr>
                <w:rFonts w:hint="eastAsia"/>
                <w:lang w:val="fr-FR" w:eastAsia="zh-CN"/>
              </w:rPr>
              <w:t>DeviceInfo</w:t>
            </w:r>
            <w:r w:rsidR="00737479">
              <w:rPr>
                <w:rFonts w:hint="eastAsia"/>
                <w:lang w:val="fr-FR" w:eastAsia="zh-CN"/>
              </w:rPr>
              <w:t>[ ]</w:t>
            </w:r>
          </w:p>
        </w:tc>
        <w:tc>
          <w:tcPr>
            <w:tcW w:w="900" w:type="dxa"/>
          </w:tcPr>
          <w:p w:rsidR="00737479" w:rsidRPr="000F3468" w:rsidRDefault="00737479" w:rsidP="005041A8">
            <w:pPr>
              <w:pStyle w:val="TAL"/>
              <w:rPr>
                <w:lang w:val="fr-FR" w:eastAsia="zh-CN"/>
              </w:rPr>
            </w:pPr>
          </w:p>
        </w:tc>
        <w:tc>
          <w:tcPr>
            <w:tcW w:w="3473" w:type="dxa"/>
          </w:tcPr>
          <w:p w:rsidR="00737479" w:rsidRPr="000F3468" w:rsidRDefault="00737479" w:rsidP="005041A8">
            <w:pPr>
              <w:rPr>
                <w:rFonts w:ascii="Arial" w:hAnsi="Arial"/>
                <w:kern w:val="0"/>
                <w:sz w:val="18"/>
                <w:szCs w:val="18"/>
                <w:lang w:val="fr-FR"/>
              </w:rPr>
            </w:pPr>
            <w:r>
              <w:rPr>
                <w:rFonts w:ascii="Arial" w:hAnsi="Arial" w:hint="eastAsia"/>
                <w:kern w:val="0"/>
                <w:sz w:val="18"/>
                <w:szCs w:val="18"/>
                <w:lang w:val="fr-FR"/>
              </w:rPr>
              <w:t>用户绑定设备信息</w:t>
            </w:r>
          </w:p>
        </w:tc>
      </w:tr>
      <w:tr w:rsidR="003D7BBD" w:rsidTr="00AA30C7">
        <w:trPr>
          <w:jc w:val="center"/>
        </w:trPr>
        <w:tc>
          <w:tcPr>
            <w:tcW w:w="2378" w:type="dxa"/>
          </w:tcPr>
          <w:p w:rsidR="003D7BBD" w:rsidRDefault="003D7BBD" w:rsidP="003D7BBD">
            <w:pPr>
              <w:pStyle w:val="TAL"/>
              <w:rPr>
                <w:lang w:val="fr-FR" w:eastAsia="zh-CN"/>
              </w:rPr>
            </w:pPr>
            <w:r>
              <w:rPr>
                <w:rFonts w:hint="eastAsia"/>
                <w:lang w:val="fr-FR" w:eastAsia="zh-CN"/>
              </w:rPr>
              <w:t>userAcctInfoList</w:t>
            </w:r>
          </w:p>
        </w:tc>
        <w:tc>
          <w:tcPr>
            <w:tcW w:w="737" w:type="dxa"/>
          </w:tcPr>
          <w:p w:rsidR="003D7BBD" w:rsidRDefault="003D7BBD" w:rsidP="005041A8">
            <w:pPr>
              <w:pStyle w:val="TAL"/>
              <w:rPr>
                <w:lang w:val="fr-FR" w:eastAsia="zh-CN"/>
              </w:rPr>
            </w:pPr>
            <w:r>
              <w:rPr>
                <w:rFonts w:hint="eastAsia"/>
                <w:lang w:val="fr-FR" w:eastAsia="zh-CN"/>
              </w:rPr>
              <w:t>O</w:t>
            </w:r>
          </w:p>
        </w:tc>
        <w:tc>
          <w:tcPr>
            <w:tcW w:w="2104" w:type="dxa"/>
          </w:tcPr>
          <w:p w:rsidR="003D7BBD" w:rsidRDefault="003D7BBD" w:rsidP="005041A8">
            <w:pPr>
              <w:pStyle w:val="TAL"/>
              <w:rPr>
                <w:lang w:val="fr-FR" w:eastAsia="zh-CN"/>
              </w:rPr>
            </w:pPr>
            <w:r>
              <w:rPr>
                <w:rFonts w:hint="eastAsia"/>
                <w:lang w:val="fr-FR" w:eastAsia="zh-CN"/>
              </w:rPr>
              <w:t>userAcctInfo[]</w:t>
            </w:r>
          </w:p>
        </w:tc>
        <w:tc>
          <w:tcPr>
            <w:tcW w:w="900" w:type="dxa"/>
          </w:tcPr>
          <w:p w:rsidR="003D7BBD" w:rsidRPr="000F3468" w:rsidRDefault="003D7BBD" w:rsidP="005041A8">
            <w:pPr>
              <w:pStyle w:val="TAL"/>
              <w:rPr>
                <w:lang w:val="fr-FR" w:eastAsia="zh-CN"/>
              </w:rPr>
            </w:pPr>
          </w:p>
        </w:tc>
        <w:tc>
          <w:tcPr>
            <w:tcW w:w="3473" w:type="dxa"/>
          </w:tcPr>
          <w:p w:rsidR="003D7BBD" w:rsidRDefault="003D7BBD" w:rsidP="005041A8">
            <w:pPr>
              <w:rPr>
                <w:rFonts w:ascii="Arial" w:hAnsi="Arial"/>
                <w:kern w:val="0"/>
                <w:sz w:val="18"/>
                <w:szCs w:val="18"/>
                <w:lang w:val="fr-FR"/>
              </w:rPr>
            </w:pPr>
            <w:r>
              <w:rPr>
                <w:rFonts w:ascii="Arial" w:hAnsi="Arial" w:hint="eastAsia"/>
                <w:kern w:val="0"/>
                <w:sz w:val="18"/>
                <w:szCs w:val="18"/>
                <w:lang w:val="fr-FR"/>
              </w:rPr>
              <w:t>用户账号信息</w:t>
            </w:r>
          </w:p>
        </w:tc>
      </w:tr>
      <w:tr w:rsidR="00BA0041" w:rsidTr="00AA30C7">
        <w:trPr>
          <w:jc w:val="center"/>
        </w:trPr>
        <w:tc>
          <w:tcPr>
            <w:tcW w:w="2378" w:type="dxa"/>
          </w:tcPr>
          <w:p w:rsidR="00BA0041" w:rsidRDefault="00BA0041" w:rsidP="003D7BBD">
            <w:pPr>
              <w:pStyle w:val="TAL"/>
              <w:rPr>
                <w:lang w:val="fr-FR" w:eastAsia="zh-CN"/>
              </w:rPr>
            </w:pPr>
            <w:r>
              <w:rPr>
                <w:rFonts w:hint="eastAsia"/>
                <w:lang w:val="fr-FR" w:eastAsia="zh-CN"/>
              </w:rPr>
              <w:t>userLevelInfo</w:t>
            </w:r>
          </w:p>
        </w:tc>
        <w:tc>
          <w:tcPr>
            <w:tcW w:w="737" w:type="dxa"/>
          </w:tcPr>
          <w:p w:rsidR="00BA0041" w:rsidRDefault="00BA0041" w:rsidP="005041A8">
            <w:pPr>
              <w:pStyle w:val="TAL"/>
              <w:rPr>
                <w:lang w:val="fr-FR" w:eastAsia="zh-CN"/>
              </w:rPr>
            </w:pPr>
            <w:r>
              <w:rPr>
                <w:rFonts w:hint="eastAsia"/>
                <w:lang w:val="fr-FR" w:eastAsia="zh-CN"/>
              </w:rPr>
              <w:t>O</w:t>
            </w:r>
          </w:p>
        </w:tc>
        <w:tc>
          <w:tcPr>
            <w:tcW w:w="2104" w:type="dxa"/>
          </w:tcPr>
          <w:p w:rsidR="00BA0041" w:rsidRDefault="00250E55" w:rsidP="00250E55">
            <w:pPr>
              <w:pStyle w:val="TAL"/>
              <w:rPr>
                <w:lang w:val="fr-FR" w:eastAsia="zh-CN"/>
              </w:rPr>
            </w:pPr>
            <w:r>
              <w:rPr>
                <w:rFonts w:hint="eastAsia"/>
                <w:lang w:val="fr-FR" w:eastAsia="zh-CN"/>
              </w:rPr>
              <w:t>TU</w:t>
            </w:r>
            <w:r w:rsidR="00BA0041">
              <w:rPr>
                <w:rFonts w:hint="eastAsia"/>
                <w:lang w:val="fr-FR" w:eastAsia="zh-CN"/>
              </w:rPr>
              <w:t>serLevelInfo</w:t>
            </w:r>
          </w:p>
        </w:tc>
        <w:tc>
          <w:tcPr>
            <w:tcW w:w="900" w:type="dxa"/>
          </w:tcPr>
          <w:p w:rsidR="00BA0041" w:rsidRPr="000F3468" w:rsidRDefault="00BA0041" w:rsidP="005041A8">
            <w:pPr>
              <w:pStyle w:val="TAL"/>
              <w:rPr>
                <w:lang w:val="fr-FR" w:eastAsia="zh-CN"/>
              </w:rPr>
            </w:pPr>
          </w:p>
        </w:tc>
        <w:tc>
          <w:tcPr>
            <w:tcW w:w="3473" w:type="dxa"/>
          </w:tcPr>
          <w:p w:rsidR="00BA0041" w:rsidRDefault="00BA0041" w:rsidP="005041A8">
            <w:pPr>
              <w:rPr>
                <w:rFonts w:ascii="Arial" w:hAnsi="Arial"/>
                <w:kern w:val="0"/>
                <w:sz w:val="18"/>
                <w:szCs w:val="18"/>
                <w:lang w:val="fr-FR"/>
              </w:rPr>
            </w:pPr>
            <w:r>
              <w:rPr>
                <w:rFonts w:ascii="Arial" w:hAnsi="Arial" w:hint="eastAsia"/>
                <w:kern w:val="0"/>
                <w:sz w:val="18"/>
                <w:szCs w:val="18"/>
                <w:lang w:val="fr-FR"/>
              </w:rPr>
              <w:t>用户等级信息</w:t>
            </w:r>
          </w:p>
        </w:tc>
      </w:tr>
      <w:tr w:rsidR="0023371F" w:rsidTr="00AA30C7">
        <w:trPr>
          <w:jc w:val="center"/>
        </w:trPr>
        <w:tc>
          <w:tcPr>
            <w:tcW w:w="2378" w:type="dxa"/>
          </w:tcPr>
          <w:p w:rsidR="0023371F" w:rsidRDefault="0023371F" w:rsidP="003D7BBD">
            <w:pPr>
              <w:pStyle w:val="TAL"/>
              <w:rPr>
                <w:lang w:val="fr-FR" w:eastAsia="zh-CN"/>
              </w:rPr>
            </w:pPr>
            <w:r>
              <w:rPr>
                <w:rFonts w:hint="eastAsia"/>
                <w:lang w:val="fr-FR" w:eastAsia="zh-CN"/>
              </w:rPr>
              <w:t>userPoints</w:t>
            </w:r>
          </w:p>
        </w:tc>
        <w:tc>
          <w:tcPr>
            <w:tcW w:w="737" w:type="dxa"/>
          </w:tcPr>
          <w:p w:rsidR="0023371F" w:rsidRDefault="0023371F" w:rsidP="005041A8">
            <w:pPr>
              <w:pStyle w:val="TAL"/>
              <w:rPr>
                <w:lang w:val="fr-FR" w:eastAsia="zh-CN"/>
              </w:rPr>
            </w:pPr>
            <w:r>
              <w:rPr>
                <w:rFonts w:hint="eastAsia"/>
                <w:lang w:val="fr-FR" w:eastAsia="zh-CN"/>
              </w:rPr>
              <w:t>O</w:t>
            </w:r>
          </w:p>
        </w:tc>
        <w:tc>
          <w:tcPr>
            <w:tcW w:w="2104" w:type="dxa"/>
          </w:tcPr>
          <w:p w:rsidR="0023371F" w:rsidRDefault="0023371F" w:rsidP="00250E55">
            <w:pPr>
              <w:pStyle w:val="TAL"/>
              <w:rPr>
                <w:lang w:val="fr-FR" w:eastAsia="zh-CN"/>
              </w:rPr>
            </w:pPr>
            <w:r>
              <w:rPr>
                <w:rFonts w:hint="eastAsia"/>
                <w:lang w:val="fr-FR" w:eastAsia="zh-CN"/>
              </w:rPr>
              <w:t>TUserPoints</w:t>
            </w:r>
          </w:p>
        </w:tc>
        <w:tc>
          <w:tcPr>
            <w:tcW w:w="900" w:type="dxa"/>
          </w:tcPr>
          <w:p w:rsidR="0023371F" w:rsidRPr="000F3468" w:rsidRDefault="0023371F" w:rsidP="005041A8">
            <w:pPr>
              <w:pStyle w:val="TAL"/>
              <w:rPr>
                <w:lang w:val="fr-FR" w:eastAsia="zh-CN"/>
              </w:rPr>
            </w:pPr>
          </w:p>
        </w:tc>
        <w:tc>
          <w:tcPr>
            <w:tcW w:w="3473" w:type="dxa"/>
          </w:tcPr>
          <w:p w:rsidR="0023371F" w:rsidRDefault="0023371F" w:rsidP="0023371F">
            <w:pPr>
              <w:rPr>
                <w:rFonts w:ascii="Arial" w:hAnsi="Arial"/>
                <w:kern w:val="0"/>
                <w:sz w:val="18"/>
                <w:szCs w:val="18"/>
                <w:lang w:val="fr-FR"/>
              </w:rPr>
            </w:pPr>
            <w:r>
              <w:rPr>
                <w:rFonts w:ascii="Arial" w:hAnsi="Arial" w:hint="eastAsia"/>
                <w:kern w:val="0"/>
                <w:sz w:val="18"/>
                <w:szCs w:val="18"/>
                <w:lang w:val="fr-FR"/>
              </w:rPr>
              <w:t>用户积分信息</w:t>
            </w:r>
          </w:p>
        </w:tc>
      </w:tr>
      <w:tr w:rsidR="0093708B" w:rsidTr="00AA30C7">
        <w:trPr>
          <w:jc w:val="center"/>
        </w:trPr>
        <w:tc>
          <w:tcPr>
            <w:tcW w:w="2378" w:type="dxa"/>
          </w:tcPr>
          <w:p w:rsidR="0093708B" w:rsidRDefault="0093708B" w:rsidP="003D7BBD">
            <w:pPr>
              <w:pStyle w:val="TAL"/>
              <w:rPr>
                <w:lang w:val="fr-FR" w:eastAsia="zh-CN"/>
              </w:rPr>
            </w:pPr>
            <w:r>
              <w:rPr>
                <w:lang w:val="fr-FR" w:eastAsia="zh-CN"/>
              </w:rPr>
              <w:t>memberRight</w:t>
            </w:r>
            <w:r>
              <w:rPr>
                <w:rFonts w:hint="eastAsia"/>
                <w:lang w:val="fr-FR" w:eastAsia="zh-CN"/>
              </w:rPr>
              <w:t>List</w:t>
            </w:r>
          </w:p>
        </w:tc>
        <w:tc>
          <w:tcPr>
            <w:tcW w:w="737" w:type="dxa"/>
          </w:tcPr>
          <w:p w:rsidR="0093708B" w:rsidRDefault="0093708B" w:rsidP="005041A8">
            <w:pPr>
              <w:pStyle w:val="TAL"/>
              <w:rPr>
                <w:lang w:val="fr-FR" w:eastAsia="zh-CN"/>
              </w:rPr>
            </w:pPr>
            <w:r>
              <w:rPr>
                <w:lang w:val="fr-FR" w:eastAsia="zh-CN"/>
              </w:rPr>
              <w:t>O</w:t>
            </w:r>
          </w:p>
        </w:tc>
        <w:tc>
          <w:tcPr>
            <w:tcW w:w="2104" w:type="dxa"/>
          </w:tcPr>
          <w:p w:rsidR="0093708B" w:rsidRDefault="0093708B" w:rsidP="00250E55">
            <w:pPr>
              <w:pStyle w:val="TAL"/>
              <w:rPr>
                <w:lang w:val="fr-FR" w:eastAsia="zh-CN"/>
              </w:rPr>
            </w:pPr>
            <w:r>
              <w:rPr>
                <w:lang w:val="fr-FR" w:eastAsia="zh-CN"/>
              </w:rPr>
              <w:t>TmemberRight[]</w:t>
            </w:r>
          </w:p>
        </w:tc>
        <w:tc>
          <w:tcPr>
            <w:tcW w:w="900" w:type="dxa"/>
          </w:tcPr>
          <w:p w:rsidR="0093708B" w:rsidRPr="000F3468" w:rsidRDefault="0093708B" w:rsidP="005041A8">
            <w:pPr>
              <w:pStyle w:val="TAL"/>
              <w:rPr>
                <w:lang w:val="fr-FR" w:eastAsia="zh-CN"/>
              </w:rPr>
            </w:pPr>
          </w:p>
        </w:tc>
        <w:tc>
          <w:tcPr>
            <w:tcW w:w="3473" w:type="dxa"/>
          </w:tcPr>
          <w:p w:rsidR="0093708B" w:rsidRDefault="0093708B" w:rsidP="0023371F">
            <w:pPr>
              <w:rPr>
                <w:rFonts w:ascii="Arial" w:hAnsi="Arial"/>
                <w:kern w:val="0"/>
                <w:sz w:val="18"/>
                <w:szCs w:val="18"/>
                <w:lang w:val="fr-FR"/>
              </w:rPr>
            </w:pPr>
            <w:r>
              <w:rPr>
                <w:rFonts w:ascii="Arial" w:hAnsi="Arial" w:hint="eastAsia"/>
                <w:kern w:val="0"/>
                <w:sz w:val="18"/>
                <w:szCs w:val="18"/>
                <w:lang w:val="fr-FR"/>
              </w:rPr>
              <w:t>用户会员权益</w:t>
            </w:r>
          </w:p>
          <w:p w:rsidR="000935A3" w:rsidRDefault="000935A3" w:rsidP="0023371F">
            <w:pPr>
              <w:rPr>
                <w:rFonts w:ascii="Arial" w:hAnsi="Arial"/>
                <w:kern w:val="0"/>
                <w:sz w:val="18"/>
                <w:szCs w:val="18"/>
                <w:lang w:val="fr-FR"/>
              </w:rPr>
            </w:pPr>
            <w:r>
              <w:rPr>
                <w:rFonts w:ascii="Arial" w:hAnsi="Arial" w:hint="eastAsia"/>
                <w:kern w:val="0"/>
                <w:sz w:val="18"/>
                <w:szCs w:val="18"/>
                <w:lang w:val="fr-FR"/>
              </w:rPr>
              <w:t>注：普通权益也返回</w:t>
            </w:r>
          </w:p>
        </w:tc>
      </w:tr>
    </w:tbl>
    <w:p w:rsidR="000D2F96" w:rsidRDefault="000D2F96" w:rsidP="00407B6C">
      <w:pPr>
        <w:pStyle w:val="41"/>
      </w:pPr>
      <w:r>
        <w:rPr>
          <w:rFonts w:hint="eastAsia"/>
        </w:rPr>
        <w:t>异常信息</w:t>
      </w:r>
    </w:p>
    <w:p w:rsidR="00E81EFF" w:rsidRDefault="003A7F02" w:rsidP="003A7F02">
      <w:pPr>
        <w:pStyle w:val="a4"/>
        <w:ind w:firstLine="210"/>
        <w:rPr>
          <w:lang w:val="fr-FR"/>
        </w:rPr>
      </w:pPr>
      <w:r>
        <w:rPr>
          <w:rFonts w:hint="eastAsia"/>
        </w:rPr>
        <w:t>失败则抛出异常</w:t>
      </w:r>
      <w:r>
        <w:rPr>
          <w:rFonts w:hint="eastAsia"/>
        </w:rPr>
        <w:t>CException</w:t>
      </w:r>
      <w:r>
        <w:rPr>
          <w:rFonts w:hint="eastAsia"/>
        </w:rPr>
        <w:t>，具体内容请参考异常码定义文档。</w:t>
      </w:r>
    </w:p>
    <w:p w:rsidR="003A63A1" w:rsidRDefault="003A63A1" w:rsidP="00407B6C">
      <w:pPr>
        <w:pStyle w:val="41"/>
      </w:pPr>
      <w:r>
        <w:rPr>
          <w:rFonts w:hint="eastAsia"/>
        </w:rPr>
        <w:t>Json</w:t>
      </w:r>
      <w:r>
        <w:rPr>
          <w:rFonts w:hint="eastAsia"/>
        </w:rPr>
        <w:t>接口登录认证信息说明</w:t>
      </w:r>
    </w:p>
    <w:p w:rsidR="003A63A1" w:rsidRPr="003A63A1" w:rsidRDefault="003A63A1" w:rsidP="003A63A1">
      <w:r>
        <w:rPr>
          <w:rFonts w:hint="eastAsia"/>
        </w:rPr>
        <w:t xml:space="preserve">   Authorization</w:t>
      </w:r>
      <w:r>
        <w:rPr>
          <w:rFonts w:hint="eastAsia"/>
        </w:rPr>
        <w:t>中需登录认证信息。</w:t>
      </w:r>
    </w:p>
    <w:p w:rsidR="003A7F02" w:rsidRPr="003A7F02" w:rsidRDefault="003A7F02" w:rsidP="0021531A">
      <w:pPr>
        <w:rPr>
          <w:lang w:val="fr-FR"/>
        </w:rPr>
      </w:pPr>
    </w:p>
    <w:p w:rsidR="0021531A" w:rsidRDefault="0021531A" w:rsidP="00407B6C">
      <w:pPr>
        <w:pStyle w:val="31"/>
        <w:rPr>
          <w:rStyle w:val="210"/>
        </w:rPr>
      </w:pPr>
      <w:bookmarkStart w:id="51" w:name="_Toc317101264"/>
      <w:r>
        <w:rPr>
          <w:rStyle w:val="210"/>
          <w:rFonts w:hint="eastAsia"/>
        </w:rPr>
        <w:t>HTTP(s)</w:t>
      </w:r>
      <w:r>
        <w:rPr>
          <w:rStyle w:val="210"/>
          <w:rFonts w:hint="eastAsia"/>
        </w:rPr>
        <w:t>接口</w:t>
      </w:r>
      <w:bookmarkEnd w:id="51"/>
    </w:p>
    <w:p w:rsidR="0021531A" w:rsidRDefault="0021531A" w:rsidP="00407B6C">
      <w:pPr>
        <w:pStyle w:val="41"/>
      </w:pPr>
      <w:r>
        <w:rPr>
          <w:rFonts w:hint="eastAsia"/>
        </w:rPr>
        <w:t>描述</w:t>
      </w:r>
    </w:p>
    <w:p w:rsidR="0021531A" w:rsidRDefault="0021531A" w:rsidP="0021531A">
      <w:pPr>
        <w:ind w:firstLine="420"/>
      </w:pPr>
      <w:r>
        <w:rPr>
          <w:rFonts w:hint="eastAsia"/>
        </w:rPr>
        <w:t>AccountServer</w:t>
      </w:r>
      <w:r>
        <w:rPr>
          <w:rFonts w:hint="eastAsia"/>
        </w:rPr>
        <w:t>为</w:t>
      </w:r>
      <w:r>
        <w:rPr>
          <w:rFonts w:hint="eastAsia"/>
        </w:rPr>
        <w:t>AccountAgent</w:t>
      </w:r>
      <w:r>
        <w:rPr>
          <w:rFonts w:hint="eastAsia"/>
        </w:rPr>
        <w:t>提供的查询用户信息接口，</w:t>
      </w:r>
      <w:r>
        <w:rPr>
          <w:rFonts w:hint="eastAsia"/>
        </w:rPr>
        <w:t>AccountServer</w:t>
      </w:r>
      <w:r>
        <w:rPr>
          <w:rFonts w:hint="eastAsia"/>
        </w:rPr>
        <w:t>内部转为调用上述</w:t>
      </w:r>
      <w:r>
        <w:rPr>
          <w:rFonts w:hint="eastAsia"/>
        </w:rPr>
        <w:t>SOAP</w:t>
      </w:r>
      <w:r>
        <w:rPr>
          <w:rFonts w:hint="eastAsia"/>
        </w:rPr>
        <w:t>接口。</w:t>
      </w:r>
    </w:p>
    <w:p w:rsidR="0021531A" w:rsidRDefault="0021531A" w:rsidP="0021531A">
      <w:pPr>
        <w:ind w:firstLine="420"/>
      </w:pPr>
      <w:r>
        <w:rPr>
          <w:rFonts w:hint="eastAsia"/>
        </w:rPr>
        <w:t>用户密码不能通过此接口返回给客户端。</w:t>
      </w:r>
    </w:p>
    <w:p w:rsidR="00616AAD" w:rsidRPr="00616AAD" w:rsidRDefault="00616AAD" w:rsidP="00616AAD">
      <w:pPr>
        <w:rPr>
          <w:lang w:val="fr-FR"/>
        </w:rPr>
      </w:pPr>
      <w:r>
        <w:rPr>
          <w:rFonts w:hint="eastAsia"/>
          <w:lang w:val="fr-FR"/>
        </w:rPr>
        <w:tab/>
      </w:r>
      <w:r>
        <w:rPr>
          <w:rFonts w:hint="eastAsia"/>
          <w:lang w:val="fr-FR"/>
        </w:rPr>
        <w:t>该操作需携带服务端已通过认证的</w:t>
      </w:r>
      <w:r>
        <w:rPr>
          <w:rFonts w:hint="eastAsia"/>
          <w:lang w:val="fr-FR"/>
        </w:rPr>
        <w:t>sessionID</w:t>
      </w:r>
      <w:r>
        <w:rPr>
          <w:rFonts w:hint="eastAsia"/>
          <w:lang w:val="fr-FR"/>
        </w:rPr>
        <w:t>。</w:t>
      </w:r>
    </w:p>
    <w:p w:rsidR="0021531A" w:rsidRPr="00A6475E" w:rsidRDefault="0021531A" w:rsidP="00407B6C">
      <w:pPr>
        <w:pStyle w:val="41"/>
      </w:pPr>
      <w:r w:rsidRPr="00A6475E">
        <w:rPr>
          <w:rFonts w:hint="eastAsia"/>
        </w:rPr>
        <w:t>协议映射</w:t>
      </w:r>
    </w:p>
    <w:p w:rsidR="0021531A" w:rsidRPr="00A6475E" w:rsidRDefault="0021531A" w:rsidP="00FF54F0">
      <w:pPr>
        <w:numPr>
          <w:ilvl w:val="0"/>
          <w:numId w:val="22"/>
        </w:numPr>
        <w:tabs>
          <w:tab w:val="num" w:pos="0"/>
        </w:tabs>
        <w:rPr>
          <w:b/>
        </w:rPr>
      </w:pPr>
      <w:r w:rsidRPr="00A6475E">
        <w:rPr>
          <w:rFonts w:hint="eastAsia"/>
          <w:b/>
        </w:rPr>
        <w:t>请求消息示例</w:t>
      </w:r>
    </w:p>
    <w:p w:rsidR="0021531A" w:rsidRPr="00A6475E" w:rsidRDefault="0021531A" w:rsidP="0021531A">
      <w:r w:rsidRPr="00A6475E">
        <w:t>POST</w:t>
      </w:r>
      <w:r w:rsidRPr="00A6475E">
        <w:rPr>
          <w:rFonts w:hint="eastAsia"/>
        </w:rPr>
        <w:t xml:space="preserve"> </w:t>
      </w:r>
      <w:r w:rsidRPr="00A6475E">
        <w:t>http://host:port/</w:t>
      </w:r>
      <w:r>
        <w:rPr>
          <w:rFonts w:hint="eastAsia"/>
        </w:rPr>
        <w:t>AccountServer</w:t>
      </w:r>
      <w:r w:rsidRPr="00A6475E">
        <w:t>/I</w:t>
      </w:r>
      <w:r w:rsidRPr="00A6475E">
        <w:rPr>
          <w:rFonts w:hint="eastAsia"/>
        </w:rPr>
        <w:t>UserInfoMng</w:t>
      </w:r>
      <w:r w:rsidR="0034718F">
        <w:rPr>
          <w:rFonts w:hint="eastAsia"/>
        </w:rPr>
        <w:t>/</w:t>
      </w:r>
      <w:r w:rsidR="00A5495B">
        <w:rPr>
          <w:rFonts w:hint="eastAsia"/>
        </w:rPr>
        <w:t xml:space="preserve">getUserInfo </w:t>
      </w:r>
      <w:r w:rsidRPr="00A6475E">
        <w:t>HTTP</w:t>
      </w:r>
      <w:r w:rsidR="00FC7E1B">
        <w:rPr>
          <w:rFonts w:hint="eastAsia"/>
        </w:rPr>
        <w:t>(s)</w:t>
      </w:r>
      <w:r w:rsidRPr="00A6475E">
        <w:t>/1.1</w:t>
      </w:r>
    </w:p>
    <w:p w:rsidR="00FC7E1B" w:rsidRPr="00A6475E" w:rsidRDefault="00FC7E1B" w:rsidP="00A3689D">
      <w:r w:rsidRPr="00A6475E">
        <w:rPr>
          <w:i/>
        </w:rPr>
        <w:t>Authorization</w:t>
      </w:r>
      <w:r w:rsidRPr="00A6475E">
        <w:rPr>
          <w:rFonts w:hint="eastAsia"/>
          <w:i/>
        </w:rPr>
        <w:t>:</w:t>
      </w:r>
      <w:r w:rsidR="00F52EEA" w:rsidRPr="00F52EEA">
        <w:rPr>
          <w:rFonts w:hint="eastAsia"/>
          <w:i/>
        </w:rPr>
        <w:t xml:space="preserve"> </w:t>
      </w:r>
      <w:r w:rsidR="00F52EEA" w:rsidRPr="00AA0C82">
        <w:rPr>
          <w:rFonts w:hint="eastAsia"/>
          <w:i/>
        </w:rPr>
        <w:t>参考《统一账号</w:t>
      </w:r>
      <w:r w:rsidR="00F52EEA" w:rsidRPr="00AA0C82">
        <w:rPr>
          <w:rFonts w:hint="eastAsia"/>
          <w:i/>
        </w:rPr>
        <w:t xml:space="preserve"> Session</w:t>
      </w:r>
      <w:r w:rsidR="00F52EEA" w:rsidRPr="00AA0C82">
        <w:rPr>
          <w:rFonts w:hint="eastAsia"/>
          <w:i/>
        </w:rPr>
        <w:t>和</w:t>
      </w:r>
      <w:r w:rsidR="00F52EEA" w:rsidRPr="00AA0C82">
        <w:rPr>
          <w:rFonts w:hint="eastAsia"/>
          <w:i/>
        </w:rPr>
        <w:t>Token</w:t>
      </w:r>
      <w:r w:rsidR="00F52EEA" w:rsidRPr="00AA0C82">
        <w:rPr>
          <w:rFonts w:hint="eastAsia"/>
          <w:i/>
        </w:rPr>
        <w:t>安全</w:t>
      </w:r>
      <w:r w:rsidR="00F52EEA" w:rsidRPr="00AA0C82">
        <w:rPr>
          <w:rFonts w:hint="eastAsia"/>
          <w:i/>
        </w:rPr>
        <w:t>.doc</w:t>
      </w:r>
      <w:r w:rsidR="00F52EEA" w:rsidRPr="00AA0C82">
        <w:rPr>
          <w:rFonts w:hint="eastAsia"/>
          <w:i/>
        </w:rPr>
        <w:t>》携带</w:t>
      </w:r>
      <w:r w:rsidR="00F52EEA" w:rsidRPr="00AA0C82">
        <w:rPr>
          <w:rFonts w:hint="eastAsia"/>
          <w:i/>
        </w:rPr>
        <w:t>Digest</w:t>
      </w:r>
      <w:r w:rsidR="00F52EEA" w:rsidRPr="00AA0C82">
        <w:rPr>
          <w:rFonts w:hint="eastAsia"/>
          <w:i/>
        </w:rPr>
        <w:t>验证码</w:t>
      </w:r>
      <w:r w:rsidR="00F52EEA">
        <w:rPr>
          <w:rFonts w:hint="eastAsia"/>
          <w:i/>
        </w:rPr>
        <w:t>。</w:t>
      </w:r>
    </w:p>
    <w:p w:rsidR="00BB4FE4" w:rsidRDefault="00BB4FE4" w:rsidP="0021531A"/>
    <w:p w:rsidR="0021531A" w:rsidRPr="00A6475E" w:rsidRDefault="0021531A" w:rsidP="0021531A">
      <w:pPr>
        <w:rPr>
          <w:lang w:val="de-DE"/>
        </w:rPr>
      </w:pPr>
      <w:r w:rsidRPr="00A6475E">
        <w:rPr>
          <w:lang w:val="de-DE"/>
        </w:rPr>
        <w:t>&lt;?xml version="1.0" encoding="UTF-8"?&gt;</w:t>
      </w:r>
    </w:p>
    <w:p w:rsidR="0021531A" w:rsidRPr="00A6475E" w:rsidRDefault="0021531A" w:rsidP="0021531A">
      <w:pPr>
        <w:rPr>
          <w:lang w:val="de-DE"/>
        </w:rPr>
      </w:pPr>
      <w:r w:rsidRPr="00A6475E">
        <w:rPr>
          <w:lang w:val="de-DE"/>
        </w:rPr>
        <w:t>&lt;</w:t>
      </w:r>
      <w:r w:rsidR="00A5495B" w:rsidRPr="00A5495B">
        <w:rPr>
          <w:rFonts w:hint="eastAsia"/>
        </w:rPr>
        <w:t xml:space="preserve"> </w:t>
      </w:r>
      <w:r w:rsidR="00A5495B">
        <w:rPr>
          <w:rFonts w:hint="eastAsia"/>
        </w:rPr>
        <w:t>getUserInfo</w:t>
      </w:r>
      <w:r w:rsidRPr="00A6475E">
        <w:rPr>
          <w:rFonts w:hint="eastAsia"/>
          <w:bCs/>
          <w:lang w:val="da-DK"/>
        </w:rPr>
        <w:t>Req</w:t>
      </w:r>
      <w:r w:rsidRPr="00A6475E">
        <w:rPr>
          <w:lang w:val="de-DE"/>
        </w:rPr>
        <w:t>&gt;</w:t>
      </w:r>
    </w:p>
    <w:p w:rsidR="0021531A" w:rsidRPr="00A6475E" w:rsidRDefault="0021531A" w:rsidP="0021531A">
      <w:r w:rsidRPr="00A6475E">
        <w:rPr>
          <w:lang w:val="de-DE"/>
        </w:rPr>
        <w:t xml:space="preserve">  </w:t>
      </w:r>
      <w:r w:rsidRPr="00A6475E">
        <w:t>&lt;</w:t>
      </w:r>
      <w:r w:rsidRPr="00A6475E">
        <w:rPr>
          <w:rFonts w:hint="eastAsia"/>
          <w:lang w:val="fr-FR"/>
        </w:rPr>
        <w:t xml:space="preserve"> </w:t>
      </w:r>
      <w:r w:rsidRPr="00A6475E">
        <w:rPr>
          <w:rFonts w:hint="eastAsia"/>
        </w:rPr>
        <w:t>v</w:t>
      </w:r>
      <w:r w:rsidRPr="00A6475E">
        <w:t>ersion &gt;</w:t>
      </w:r>
      <w:r w:rsidRPr="00A6475E">
        <w:rPr>
          <w:rFonts w:hint="eastAsia"/>
        </w:rPr>
        <w:t>01.01</w:t>
      </w:r>
      <w:r w:rsidRPr="00A6475E">
        <w:t>&lt;/</w:t>
      </w:r>
      <w:r w:rsidRPr="00A6475E">
        <w:rPr>
          <w:rFonts w:hint="eastAsia"/>
        </w:rPr>
        <w:t xml:space="preserve"> v</w:t>
      </w:r>
      <w:r w:rsidRPr="00A6475E">
        <w:t>ersion &gt;</w:t>
      </w:r>
    </w:p>
    <w:p w:rsidR="00FC7E1B" w:rsidRPr="00A6475E" w:rsidRDefault="00FC7E1B" w:rsidP="00FC7E1B">
      <w:r w:rsidRPr="00A6475E">
        <w:rPr>
          <w:lang w:val="de-DE"/>
        </w:rPr>
        <w:t xml:space="preserve">  </w:t>
      </w:r>
      <w:r w:rsidRPr="00A6475E">
        <w:t>&lt;</w:t>
      </w:r>
      <w:r w:rsidRPr="00A6475E">
        <w:rPr>
          <w:rFonts w:hint="eastAsia"/>
          <w:lang w:val="fr-FR"/>
        </w:rPr>
        <w:t xml:space="preserve"> </w:t>
      </w:r>
      <w:r>
        <w:rPr>
          <w:rFonts w:hint="eastAsia"/>
          <w:lang w:val="fr-FR"/>
        </w:rPr>
        <w:t>userID</w:t>
      </w:r>
      <w:r w:rsidRPr="00A6475E">
        <w:t>&gt;</w:t>
      </w:r>
      <w:r>
        <w:rPr>
          <w:rFonts w:hint="eastAsia"/>
        </w:rPr>
        <w:t>100001</w:t>
      </w:r>
      <w:r w:rsidRPr="00A6475E">
        <w:t>&lt;/</w:t>
      </w:r>
      <w:r>
        <w:rPr>
          <w:rFonts w:hint="eastAsia"/>
        </w:rPr>
        <w:t>userID</w:t>
      </w:r>
      <w:r w:rsidRPr="00A6475E">
        <w:t>&gt;</w:t>
      </w:r>
    </w:p>
    <w:p w:rsidR="0021531A" w:rsidRPr="00A6475E" w:rsidRDefault="0021531A" w:rsidP="0021531A">
      <w:r w:rsidRPr="00A6475E">
        <w:rPr>
          <w:lang w:val="de-DE"/>
        </w:rPr>
        <w:t xml:space="preserve">  </w:t>
      </w:r>
      <w:r w:rsidRPr="00A6475E">
        <w:t>&lt;</w:t>
      </w:r>
      <w:r w:rsidR="00FC7E1B">
        <w:rPr>
          <w:rFonts w:hint="eastAsia"/>
        </w:rPr>
        <w:t>queryRangeFlag</w:t>
      </w:r>
      <w:r w:rsidRPr="00A6475E">
        <w:t>&gt;</w:t>
      </w:r>
      <w:r w:rsidR="00FC7E1B">
        <w:rPr>
          <w:rFonts w:hint="eastAsia"/>
        </w:rPr>
        <w:t>100</w:t>
      </w:r>
      <w:r w:rsidRPr="00A6475E">
        <w:t>&lt;/</w:t>
      </w:r>
      <w:r w:rsidR="00FC7E1B">
        <w:rPr>
          <w:rFonts w:hint="eastAsia"/>
        </w:rPr>
        <w:t>queryRangeFlag</w:t>
      </w:r>
      <w:r w:rsidRPr="00A6475E">
        <w:t>&gt;</w:t>
      </w:r>
    </w:p>
    <w:p w:rsidR="0021531A" w:rsidRDefault="0021531A" w:rsidP="0021531A">
      <w:pPr>
        <w:rPr>
          <w:lang w:val="fr-FR"/>
        </w:rPr>
      </w:pPr>
      <w:r w:rsidRPr="00A6475E">
        <w:rPr>
          <w:lang w:val="fr-FR"/>
        </w:rPr>
        <w:t>&lt;/</w:t>
      </w:r>
      <w:r w:rsidR="00A5495B">
        <w:rPr>
          <w:rFonts w:hint="eastAsia"/>
        </w:rPr>
        <w:t>getUserInfo</w:t>
      </w:r>
      <w:r w:rsidRPr="00A6475E">
        <w:rPr>
          <w:rFonts w:hint="eastAsia"/>
          <w:bCs/>
          <w:lang w:val="da-DK"/>
        </w:rPr>
        <w:t>Req</w:t>
      </w:r>
      <w:r w:rsidRPr="00A6475E">
        <w:rPr>
          <w:lang w:val="fr-FR"/>
        </w:rPr>
        <w:t>&gt;</w:t>
      </w:r>
    </w:p>
    <w:p w:rsidR="0021531A" w:rsidRDefault="0021531A" w:rsidP="0021531A">
      <w:pPr>
        <w:rPr>
          <w:lang w:val="fr-FR"/>
        </w:rPr>
      </w:pPr>
    </w:p>
    <w:p w:rsidR="0021531A" w:rsidRPr="00A6475E" w:rsidRDefault="0021531A" w:rsidP="0021531A">
      <w:pPr>
        <w:rPr>
          <w:lang w:val="fr-FR"/>
        </w:rPr>
      </w:pPr>
    </w:p>
    <w:p w:rsidR="0021531A" w:rsidRPr="00A6475E" w:rsidRDefault="0021531A" w:rsidP="00FF54F0">
      <w:pPr>
        <w:numPr>
          <w:ilvl w:val="0"/>
          <w:numId w:val="22"/>
        </w:numPr>
        <w:tabs>
          <w:tab w:val="num" w:pos="0"/>
        </w:tabs>
        <w:rPr>
          <w:b/>
        </w:rPr>
      </w:pPr>
      <w:r w:rsidRPr="00A6475E">
        <w:rPr>
          <w:rFonts w:hint="eastAsia"/>
          <w:b/>
        </w:rPr>
        <w:t>响应消息</w:t>
      </w:r>
    </w:p>
    <w:p w:rsidR="0021531A" w:rsidRPr="00A6475E" w:rsidRDefault="0021531A" w:rsidP="0021531A">
      <w:r w:rsidRPr="00A6475E">
        <w:t>&lt;?xml version="1.0" encoding="UTF-8"?&gt;</w:t>
      </w:r>
    </w:p>
    <w:p w:rsidR="0021531A" w:rsidRDefault="0021531A" w:rsidP="0021531A">
      <w:r w:rsidRPr="00A6475E">
        <w:t xml:space="preserve">&lt;result </w:t>
      </w:r>
      <w:r>
        <w:rPr>
          <w:rFonts w:hint="eastAsia"/>
        </w:rPr>
        <w:t>result</w:t>
      </w:r>
      <w:r w:rsidRPr="00A6475E">
        <w:rPr>
          <w:rFonts w:hint="eastAsia"/>
        </w:rPr>
        <w:t>Code</w:t>
      </w:r>
      <w:r w:rsidRPr="00A6475E">
        <w:t>=0&gt;</w:t>
      </w:r>
    </w:p>
    <w:p w:rsidR="0021531A" w:rsidRPr="00A6475E" w:rsidRDefault="0021531A" w:rsidP="0021531A">
      <w:pPr>
        <w:ind w:leftChars="100" w:left="210"/>
      </w:pPr>
      <w:r w:rsidRPr="00A6475E">
        <w:rPr>
          <w:rFonts w:hint="eastAsia"/>
          <w:lang w:val="da-DK"/>
        </w:rPr>
        <w:t>&lt;</w:t>
      </w:r>
      <w:r w:rsidR="00A5495B" w:rsidRPr="00A5495B">
        <w:rPr>
          <w:rFonts w:hint="eastAsia"/>
        </w:rPr>
        <w:t xml:space="preserve"> </w:t>
      </w:r>
      <w:r w:rsidR="00A5495B">
        <w:rPr>
          <w:rFonts w:hint="eastAsia"/>
        </w:rPr>
        <w:t>getUserInfo</w:t>
      </w:r>
      <w:r w:rsidRPr="00A6475E">
        <w:rPr>
          <w:rFonts w:hint="eastAsia"/>
          <w:lang w:val="da-DK"/>
        </w:rPr>
        <w:t>Rsp&gt;</w:t>
      </w:r>
    </w:p>
    <w:p w:rsidR="005041A8" w:rsidRDefault="0021531A" w:rsidP="005041A8">
      <w:pPr>
        <w:ind w:leftChars="100" w:left="210"/>
      </w:pPr>
      <w:r w:rsidRPr="00A6475E">
        <w:rPr>
          <w:lang w:val="de-DE"/>
        </w:rPr>
        <w:t xml:space="preserve">  </w:t>
      </w:r>
      <w:r w:rsidRPr="00A6475E">
        <w:t>&lt;</w:t>
      </w:r>
      <w:r w:rsidRPr="00A6475E">
        <w:rPr>
          <w:rFonts w:hint="eastAsia"/>
          <w:lang w:val="fr-FR"/>
        </w:rPr>
        <w:t xml:space="preserve"> </w:t>
      </w:r>
      <w:r w:rsidRPr="00A6475E">
        <w:rPr>
          <w:rFonts w:hint="eastAsia"/>
        </w:rPr>
        <w:t>v</w:t>
      </w:r>
      <w:r w:rsidRPr="00A6475E">
        <w:t>ersion &gt;</w:t>
      </w:r>
      <w:r w:rsidRPr="00A6475E">
        <w:rPr>
          <w:rFonts w:hint="eastAsia"/>
        </w:rPr>
        <w:t>01.01</w:t>
      </w:r>
      <w:r w:rsidRPr="00A6475E">
        <w:t>&lt;/</w:t>
      </w:r>
      <w:r w:rsidRPr="00A6475E">
        <w:rPr>
          <w:rFonts w:hint="eastAsia"/>
        </w:rPr>
        <w:t xml:space="preserve"> v</w:t>
      </w:r>
      <w:r w:rsidRPr="00A6475E">
        <w:t>ersion &gt;</w:t>
      </w:r>
    </w:p>
    <w:p w:rsidR="00FC7E1B" w:rsidRPr="00A6475E" w:rsidRDefault="00FC7E1B" w:rsidP="00FC7E1B">
      <w:pPr>
        <w:ind w:firstLineChars="100" w:firstLine="210"/>
      </w:pPr>
      <w:r>
        <w:rPr>
          <w:rFonts w:hint="eastAsia"/>
          <w:lang w:val="de-DE"/>
        </w:rPr>
        <w:t xml:space="preserve">  </w:t>
      </w:r>
      <w:r w:rsidRPr="00A6475E">
        <w:t>&lt;</w:t>
      </w:r>
      <w:r w:rsidRPr="00A6475E">
        <w:rPr>
          <w:rFonts w:hint="eastAsia"/>
          <w:lang w:val="fr-FR"/>
        </w:rPr>
        <w:t xml:space="preserve"> </w:t>
      </w:r>
      <w:r>
        <w:rPr>
          <w:rFonts w:hint="eastAsia"/>
          <w:lang w:val="fr-FR"/>
        </w:rPr>
        <w:t>userID</w:t>
      </w:r>
      <w:r w:rsidRPr="00A6475E">
        <w:t>&gt;</w:t>
      </w:r>
      <w:r>
        <w:rPr>
          <w:rFonts w:hint="eastAsia"/>
        </w:rPr>
        <w:t>100001</w:t>
      </w:r>
      <w:r w:rsidRPr="00A6475E">
        <w:t>&lt;/</w:t>
      </w:r>
      <w:r>
        <w:rPr>
          <w:rFonts w:hint="eastAsia"/>
        </w:rPr>
        <w:t>userID</w:t>
      </w:r>
      <w:r w:rsidRPr="00A6475E">
        <w:t>&gt;</w:t>
      </w:r>
    </w:p>
    <w:p w:rsidR="002001BE" w:rsidRPr="00A6475E" w:rsidRDefault="002001BE" w:rsidP="002001BE">
      <w:pPr>
        <w:ind w:leftChars="100" w:left="210" w:firstLineChars="100" w:firstLine="210"/>
        <w:rPr>
          <w:lang w:val="de-DE"/>
        </w:rPr>
      </w:pPr>
      <w:r w:rsidRPr="00A6475E">
        <w:rPr>
          <w:rFonts w:hint="eastAsia"/>
          <w:lang w:val="de-DE"/>
        </w:rPr>
        <w:t>&lt;</w:t>
      </w:r>
      <w:r w:rsidRPr="00A6475E">
        <w:rPr>
          <w:rFonts w:hint="eastAsia"/>
        </w:rPr>
        <w:t>User</w:t>
      </w:r>
      <w:r w:rsidRPr="00A6475E">
        <w:t>Info</w:t>
      </w:r>
      <w:r w:rsidRPr="00A6475E">
        <w:rPr>
          <w:rFonts w:hint="eastAsia"/>
        </w:rPr>
        <w:t>&gt;</w:t>
      </w:r>
    </w:p>
    <w:p w:rsidR="002001BE" w:rsidRPr="00A6475E" w:rsidRDefault="002001BE" w:rsidP="002001BE">
      <w:pPr>
        <w:ind w:leftChars="100" w:left="210"/>
      </w:pPr>
      <w:r w:rsidRPr="00A6475E">
        <w:t xml:space="preserve">    &lt;</w:t>
      </w:r>
      <w:r w:rsidRPr="00A6475E">
        <w:rPr>
          <w:lang w:val="fr-FR"/>
        </w:rPr>
        <w:t xml:space="preserve"> </w:t>
      </w:r>
      <w:r>
        <w:rPr>
          <w:rFonts w:hint="eastAsia"/>
          <w:color w:val="000000"/>
          <w:sz w:val="20"/>
          <w:szCs w:val="20"/>
        </w:rPr>
        <w:t>nickName</w:t>
      </w:r>
      <w:r w:rsidRPr="00A6475E">
        <w:t>&gt;</w:t>
      </w:r>
      <w:r>
        <w:rPr>
          <w:rFonts w:hint="eastAsia"/>
        </w:rPr>
        <w:t>Jon</w:t>
      </w:r>
      <w:r w:rsidRPr="00A6475E">
        <w:t>&lt;/</w:t>
      </w:r>
      <w:r>
        <w:rPr>
          <w:rFonts w:hint="eastAsia"/>
          <w:color w:val="000000"/>
          <w:sz w:val="20"/>
          <w:szCs w:val="20"/>
        </w:rPr>
        <w:t>nickName</w:t>
      </w:r>
      <w:r w:rsidRPr="00A6475E">
        <w:t>&gt;</w:t>
      </w:r>
    </w:p>
    <w:p w:rsidR="002001BE" w:rsidRPr="00A6475E" w:rsidRDefault="002001BE" w:rsidP="002001BE">
      <w:pPr>
        <w:ind w:leftChars="100" w:left="210"/>
      </w:pPr>
      <w:r w:rsidRPr="00A6475E">
        <w:t xml:space="preserve">    &lt;</w:t>
      </w:r>
      <w:r w:rsidRPr="00A6475E">
        <w:rPr>
          <w:rFonts w:hint="eastAsia"/>
        </w:rPr>
        <w:t xml:space="preserve"> u</w:t>
      </w:r>
      <w:r w:rsidRPr="00A6475E">
        <w:t>serStat</w:t>
      </w:r>
      <w:r w:rsidRPr="00A6475E">
        <w:rPr>
          <w:rFonts w:hint="eastAsia"/>
        </w:rPr>
        <w:t>e</w:t>
      </w:r>
      <w:r w:rsidRPr="00A6475E">
        <w:t>&gt;0&lt;/</w:t>
      </w:r>
      <w:r w:rsidRPr="00A6475E">
        <w:rPr>
          <w:rFonts w:hint="eastAsia"/>
        </w:rPr>
        <w:t xml:space="preserve"> u</w:t>
      </w:r>
      <w:r w:rsidRPr="00A6475E">
        <w:t>serStat</w:t>
      </w:r>
      <w:r w:rsidRPr="00A6475E">
        <w:rPr>
          <w:rFonts w:hint="eastAsia"/>
        </w:rPr>
        <w:t>e</w:t>
      </w:r>
      <w:r w:rsidRPr="00A6475E">
        <w:t>&gt;</w:t>
      </w:r>
    </w:p>
    <w:p w:rsidR="002001BE" w:rsidRPr="00A6475E" w:rsidRDefault="002001BE" w:rsidP="002001BE">
      <w:pPr>
        <w:ind w:leftChars="100" w:left="210"/>
        <w:rPr>
          <w:lang w:val="fr-FR"/>
        </w:rPr>
      </w:pPr>
      <w:r w:rsidRPr="00A6475E">
        <w:t xml:space="preserve">    </w:t>
      </w:r>
      <w:r w:rsidRPr="00A6475E">
        <w:rPr>
          <w:lang w:val="fr-FR"/>
        </w:rPr>
        <w:t>&lt;</w:t>
      </w:r>
      <w:r w:rsidRPr="00A6475E">
        <w:rPr>
          <w:rFonts w:hint="eastAsia"/>
        </w:rPr>
        <w:t xml:space="preserve"> gender</w:t>
      </w:r>
      <w:r w:rsidRPr="00A6475E">
        <w:rPr>
          <w:lang w:val="fr-FR"/>
        </w:rPr>
        <w:t>&gt;0&lt;/</w:t>
      </w:r>
      <w:r w:rsidRPr="00A6475E">
        <w:rPr>
          <w:rFonts w:hint="eastAsia"/>
        </w:rPr>
        <w:t>gender</w:t>
      </w:r>
      <w:r w:rsidRPr="00A6475E">
        <w:rPr>
          <w:lang w:val="fr-FR"/>
        </w:rPr>
        <w:t>&gt;</w:t>
      </w:r>
    </w:p>
    <w:p w:rsidR="002001BE" w:rsidRPr="00A6475E" w:rsidRDefault="002001BE" w:rsidP="002001BE">
      <w:pPr>
        <w:ind w:firstLineChars="300" w:firstLine="630"/>
        <w:rPr>
          <w:lang w:val="fr-FR"/>
        </w:rPr>
      </w:pPr>
      <w:r w:rsidRPr="00A6475E">
        <w:rPr>
          <w:lang w:val="fr-FR"/>
        </w:rPr>
        <w:t>&lt;</w:t>
      </w:r>
      <w:r w:rsidRPr="00A6475E">
        <w:rPr>
          <w:rFonts w:hint="eastAsia"/>
        </w:rPr>
        <w:t xml:space="preserve"> birthDate</w:t>
      </w:r>
      <w:r w:rsidRPr="00A6475E">
        <w:rPr>
          <w:lang w:val="fr-FR"/>
        </w:rPr>
        <w:t>&gt;</w:t>
      </w:r>
      <w:r w:rsidRPr="00A6475E">
        <w:rPr>
          <w:rFonts w:hint="eastAsia"/>
          <w:lang w:val="fr-FR"/>
        </w:rPr>
        <w:t>19700316000000</w:t>
      </w:r>
      <w:r w:rsidRPr="00A6475E">
        <w:rPr>
          <w:lang w:val="fr-FR"/>
        </w:rPr>
        <w:t>&lt;/</w:t>
      </w:r>
      <w:r w:rsidRPr="00A6475E">
        <w:rPr>
          <w:rFonts w:hint="eastAsia"/>
        </w:rPr>
        <w:t xml:space="preserve"> birthDate</w:t>
      </w:r>
      <w:r w:rsidRPr="00A6475E">
        <w:rPr>
          <w:lang w:val="fr-FR"/>
        </w:rPr>
        <w:t>&gt;</w:t>
      </w:r>
    </w:p>
    <w:p w:rsidR="002001BE" w:rsidRPr="00A6475E" w:rsidRDefault="002001BE" w:rsidP="002001BE">
      <w:pPr>
        <w:ind w:leftChars="100" w:left="210" w:firstLineChars="100" w:firstLine="210"/>
        <w:rPr>
          <w:lang w:val="de-DE"/>
        </w:rPr>
      </w:pPr>
      <w:r w:rsidRPr="00A6475E">
        <w:rPr>
          <w:rFonts w:hint="eastAsia"/>
          <w:lang w:val="de-DE"/>
        </w:rPr>
        <w:t>&lt;/</w:t>
      </w:r>
      <w:r w:rsidRPr="00A6475E">
        <w:rPr>
          <w:rFonts w:hint="eastAsia"/>
        </w:rPr>
        <w:t>User</w:t>
      </w:r>
      <w:r w:rsidRPr="00A6475E">
        <w:t>Info</w:t>
      </w:r>
      <w:r w:rsidRPr="00A6475E">
        <w:rPr>
          <w:rFonts w:hint="eastAsia"/>
        </w:rPr>
        <w:t>&gt;</w:t>
      </w:r>
    </w:p>
    <w:p w:rsidR="0021531A" w:rsidRPr="00A6475E" w:rsidRDefault="0021531A" w:rsidP="0021531A">
      <w:pPr>
        <w:ind w:leftChars="100" w:left="210"/>
      </w:pPr>
      <w:r w:rsidRPr="00A6475E">
        <w:rPr>
          <w:rFonts w:hint="eastAsia"/>
        </w:rPr>
        <w:t>&lt;/</w:t>
      </w:r>
      <w:r w:rsidR="00A5495B">
        <w:rPr>
          <w:rFonts w:hint="eastAsia"/>
        </w:rPr>
        <w:t>getUserInfo</w:t>
      </w:r>
      <w:r w:rsidRPr="00A6475E">
        <w:rPr>
          <w:rFonts w:hint="eastAsia"/>
          <w:lang w:val="da-DK"/>
        </w:rPr>
        <w:t>Rsp</w:t>
      </w:r>
      <w:r w:rsidRPr="00A6475E">
        <w:rPr>
          <w:rFonts w:hint="eastAsia"/>
        </w:rPr>
        <w:t>&gt;</w:t>
      </w:r>
    </w:p>
    <w:p w:rsidR="0021531A" w:rsidRDefault="0021531A" w:rsidP="0021531A">
      <w:pPr>
        <w:rPr>
          <w:lang w:val="fr-FR"/>
        </w:rPr>
      </w:pPr>
      <w:r>
        <w:rPr>
          <w:rFonts w:hint="eastAsia"/>
          <w:lang w:val="fr-FR"/>
        </w:rPr>
        <w:t>&lt;/result&gt;</w:t>
      </w:r>
    </w:p>
    <w:p w:rsidR="00796905" w:rsidRDefault="00796905" w:rsidP="00780127">
      <w:pPr>
        <w:widowControl/>
        <w:jc w:val="left"/>
        <w:rPr>
          <w:lang w:val="fr-FR"/>
        </w:rPr>
      </w:pPr>
    </w:p>
    <w:p w:rsidR="00E6751F" w:rsidRDefault="00E6751F" w:rsidP="00E6751F">
      <w:pPr>
        <w:pStyle w:val="21"/>
        <w:numPr>
          <w:ilvl w:val="1"/>
          <w:numId w:val="1"/>
        </w:numPr>
        <w:rPr>
          <w:rStyle w:val="210"/>
        </w:rPr>
      </w:pPr>
      <w:bookmarkStart w:id="52" w:name="_Toc317101265"/>
      <w:r>
        <w:rPr>
          <w:rStyle w:val="210"/>
          <w:rFonts w:hint="eastAsia"/>
        </w:rPr>
        <w:t>check</w:t>
      </w:r>
      <w:r w:rsidRPr="004454EC">
        <w:rPr>
          <w:rStyle w:val="210"/>
          <w:rFonts w:hint="eastAsia"/>
        </w:rPr>
        <w:t>Account</w:t>
      </w:r>
      <w:bookmarkEnd w:id="52"/>
    </w:p>
    <w:p w:rsidR="00E6751F" w:rsidRPr="00B91F27" w:rsidRDefault="003F1820" w:rsidP="00407B6C">
      <w:pPr>
        <w:pStyle w:val="31"/>
      </w:pPr>
      <w:bookmarkStart w:id="53" w:name="_Toc317101266"/>
      <w:r>
        <w:rPr>
          <w:rStyle w:val="210"/>
          <w:rFonts w:hint="eastAsia"/>
        </w:rPr>
        <w:t>JSON</w:t>
      </w:r>
      <w:r>
        <w:rPr>
          <w:rStyle w:val="210"/>
          <w:rFonts w:hint="eastAsia"/>
        </w:rPr>
        <w:t>＋</w:t>
      </w:r>
      <w:r>
        <w:rPr>
          <w:rStyle w:val="210"/>
          <w:rFonts w:hint="eastAsia"/>
        </w:rPr>
        <w:t>SOAP</w:t>
      </w:r>
      <w:r>
        <w:rPr>
          <w:rStyle w:val="210"/>
          <w:rFonts w:hint="eastAsia"/>
        </w:rPr>
        <w:t>接口</w:t>
      </w:r>
      <w:bookmarkEnd w:id="53"/>
    </w:p>
    <w:p w:rsidR="00E6751F" w:rsidRDefault="00E6751F" w:rsidP="00407B6C">
      <w:pPr>
        <w:pStyle w:val="41"/>
      </w:pPr>
      <w:r>
        <w:rPr>
          <w:rFonts w:hint="eastAsia"/>
        </w:rPr>
        <w:t>描述</w:t>
      </w:r>
    </w:p>
    <w:p w:rsidR="00E6751F" w:rsidRDefault="00E6751F" w:rsidP="00E6751F">
      <w:pPr>
        <w:ind w:firstLine="420"/>
      </w:pPr>
      <w:r>
        <w:rPr>
          <w:rFonts w:hint="eastAsia"/>
        </w:rPr>
        <w:t>检查用户注册的登录名称是否重复。</w:t>
      </w:r>
      <w:r>
        <w:rPr>
          <w:rFonts w:hint="eastAsia"/>
        </w:rPr>
        <w:t>AccountServer</w:t>
      </w:r>
      <w:r>
        <w:rPr>
          <w:rFonts w:hint="eastAsia"/>
        </w:rPr>
        <w:t>或</w:t>
      </w:r>
      <w:r>
        <w:rPr>
          <w:rFonts w:hint="eastAsia"/>
        </w:rPr>
        <w:t>Portal</w:t>
      </w:r>
      <w:r>
        <w:rPr>
          <w:rFonts w:hint="eastAsia"/>
        </w:rPr>
        <w:t>通过该接口向</w:t>
      </w:r>
      <w:r>
        <w:rPr>
          <w:rFonts w:hint="eastAsia"/>
        </w:rPr>
        <w:t>UserProfile</w:t>
      </w:r>
      <w:r>
        <w:rPr>
          <w:rFonts w:hint="eastAsia"/>
        </w:rPr>
        <w:t>发起请求。</w:t>
      </w:r>
    </w:p>
    <w:p w:rsidR="00E6751F" w:rsidRDefault="00E6751F" w:rsidP="00E6751F">
      <w:pPr>
        <w:ind w:firstLine="420"/>
      </w:pPr>
      <w:r>
        <w:rPr>
          <w:rFonts w:hint="eastAsia"/>
        </w:rPr>
        <w:t>注：全球部署时，</w:t>
      </w:r>
      <w:r>
        <w:rPr>
          <w:rFonts w:hint="eastAsia"/>
        </w:rPr>
        <w:t>UP</w:t>
      </w:r>
      <w:r>
        <w:rPr>
          <w:rFonts w:hint="eastAsia"/>
        </w:rPr>
        <w:t>内部远程访问</w:t>
      </w:r>
      <w:r>
        <w:rPr>
          <w:rFonts w:hint="eastAsia"/>
        </w:rPr>
        <w:t>ID</w:t>
      </w:r>
      <w:r>
        <w:rPr>
          <w:rFonts w:hint="eastAsia"/>
        </w:rPr>
        <w:t>中心即可。</w:t>
      </w:r>
    </w:p>
    <w:p w:rsidR="00E6751F" w:rsidRDefault="00E6751F" w:rsidP="00E6751F">
      <w:pPr>
        <w:ind w:firstLine="180"/>
        <w:rPr>
          <w:rFonts w:ascii="宋体" w:hAnsi="宋体"/>
          <w:sz w:val="18"/>
          <w:szCs w:val="18"/>
          <w:lang w:val="en-GB"/>
        </w:rPr>
      </w:pPr>
    </w:p>
    <w:p w:rsidR="00E6751F" w:rsidRDefault="00E6751F" w:rsidP="00E6751F">
      <w:pPr>
        <w:ind w:firstLine="180"/>
        <w:rPr>
          <w:rFonts w:ascii="宋体" w:hAnsi="宋体"/>
          <w:sz w:val="18"/>
          <w:szCs w:val="18"/>
          <w:lang w:val="en-GB"/>
        </w:rPr>
      </w:pPr>
      <w:r>
        <w:rPr>
          <w:rFonts w:ascii="宋体" w:hAnsi="宋体" w:hint="eastAsia"/>
          <w:sz w:val="18"/>
          <w:szCs w:val="18"/>
          <w:lang w:val="en-GB"/>
        </w:rPr>
        <w:t>参考</w:t>
      </w:r>
      <w:r w:rsidRPr="00D1767A">
        <w:rPr>
          <w:rFonts w:ascii="宋体" w:hAnsi="宋体"/>
          <w:sz w:val="18"/>
          <w:szCs w:val="18"/>
          <w:lang w:val="en-GB"/>
        </w:rPr>
        <w:t>registerCloudAccount</w:t>
      </w:r>
      <w:r>
        <w:rPr>
          <w:rFonts w:ascii="宋体" w:hAnsi="宋体" w:hint="eastAsia"/>
          <w:sz w:val="18"/>
          <w:szCs w:val="18"/>
          <w:lang w:val="en-GB"/>
        </w:rPr>
        <w:t>接口中的兼容说明。</w:t>
      </w:r>
    </w:p>
    <w:p w:rsidR="00E6751F" w:rsidRDefault="00E6751F" w:rsidP="00E6751F">
      <w:pPr>
        <w:ind w:firstLine="180"/>
        <w:rPr>
          <w:rFonts w:ascii="宋体" w:hAnsi="宋体"/>
          <w:sz w:val="18"/>
          <w:szCs w:val="18"/>
          <w:lang w:val="en-GB"/>
        </w:rPr>
      </w:pPr>
    </w:p>
    <w:p w:rsidR="00E6751F" w:rsidRPr="00032F29" w:rsidRDefault="00E6751F" w:rsidP="00E6751F">
      <w:pPr>
        <w:ind w:firstLine="420"/>
      </w:pPr>
    </w:p>
    <w:p w:rsidR="00E6751F" w:rsidRDefault="00E6751F" w:rsidP="00407B6C">
      <w:pPr>
        <w:pStyle w:val="41"/>
      </w:pPr>
      <w:r>
        <w:rPr>
          <w:rFonts w:hint="eastAsia"/>
        </w:rPr>
        <w:t>原型</w:t>
      </w:r>
    </w:p>
    <w:p w:rsidR="00E6751F" w:rsidRPr="005D449C" w:rsidRDefault="00E6751F" w:rsidP="00E6751F">
      <w:pPr>
        <w:ind w:left="198"/>
        <w:jc w:val="left"/>
      </w:pPr>
      <w:r>
        <w:rPr>
          <w:rFonts w:hint="eastAsia"/>
        </w:rPr>
        <w:t>Check</w:t>
      </w:r>
      <w:r>
        <w:rPr>
          <w:rFonts w:hint="eastAsia"/>
          <w:lang w:val="da-DK"/>
        </w:rPr>
        <w:t>AccountRsp checkAccount</w:t>
      </w:r>
      <w:r w:rsidRPr="009A7E72">
        <w:rPr>
          <w:lang w:val="da-DK"/>
        </w:rPr>
        <w:t>(</w:t>
      </w:r>
      <w:r>
        <w:rPr>
          <w:rFonts w:hint="eastAsia"/>
        </w:rPr>
        <w:t>Check</w:t>
      </w:r>
      <w:r>
        <w:rPr>
          <w:rFonts w:hint="eastAsia"/>
          <w:lang w:val="da-DK"/>
        </w:rPr>
        <w:t xml:space="preserve">AccountReq </w:t>
      </w:r>
      <w:r>
        <w:rPr>
          <w:rFonts w:hint="eastAsia"/>
        </w:rPr>
        <w:t>check</w:t>
      </w:r>
      <w:r>
        <w:rPr>
          <w:rFonts w:hint="eastAsia"/>
          <w:lang w:val="da-DK"/>
        </w:rPr>
        <w:t>Account Req</w:t>
      </w:r>
      <w:r w:rsidRPr="009A7E72">
        <w:rPr>
          <w:lang w:val="da-DK"/>
        </w:rPr>
        <w:t>)</w:t>
      </w:r>
      <w:r w:rsidRPr="00CD7B14">
        <w:rPr>
          <w:rFonts w:hint="eastAsia"/>
        </w:rPr>
        <w:t xml:space="preserve"> </w:t>
      </w:r>
      <w:r w:rsidRPr="0062068B">
        <w:rPr>
          <w:rFonts w:hint="eastAsia"/>
        </w:rPr>
        <w:t xml:space="preserve">throws </w:t>
      </w:r>
      <w:r>
        <w:rPr>
          <w:rFonts w:hint="eastAsia"/>
        </w:rPr>
        <w:t>CException</w:t>
      </w:r>
    </w:p>
    <w:p w:rsidR="00E6751F" w:rsidRDefault="00E6751F" w:rsidP="00407B6C">
      <w:pPr>
        <w:pStyle w:val="41"/>
      </w:pPr>
      <w:r>
        <w:rPr>
          <w:rFonts w:hint="eastAsia"/>
        </w:rPr>
        <w:t>输入参数</w:t>
      </w:r>
    </w:p>
    <w:p w:rsidR="00E6751F" w:rsidRDefault="00E6751F" w:rsidP="00E6751F">
      <w:pPr>
        <w:ind w:left="198"/>
      </w:pPr>
      <w:r>
        <w:rPr>
          <w:rFonts w:hint="eastAsia"/>
        </w:rPr>
        <w:t>Check</w:t>
      </w:r>
      <w:r>
        <w:rPr>
          <w:rFonts w:hint="eastAsia"/>
          <w:lang w:val="da-DK"/>
        </w:rPr>
        <w:t>AccountReq</w:t>
      </w:r>
      <w:r>
        <w:rPr>
          <w:rFonts w:hint="eastAsia"/>
          <w:lang w:val="da-DK"/>
        </w:rPr>
        <w:t>属性如下：</w:t>
      </w:r>
    </w:p>
    <w:tbl>
      <w:tblPr>
        <w:tblW w:w="8796" w:type="dxa"/>
        <w:jc w:val="center"/>
        <w:tblInd w:w="2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84"/>
        <w:gridCol w:w="731"/>
        <w:gridCol w:w="1558"/>
        <w:gridCol w:w="1620"/>
        <w:gridCol w:w="3203"/>
      </w:tblGrid>
      <w:tr w:rsidR="00E6751F" w:rsidTr="00786B72">
        <w:trPr>
          <w:jc w:val="center"/>
        </w:trPr>
        <w:tc>
          <w:tcPr>
            <w:tcW w:w="1684" w:type="dxa"/>
            <w:shd w:val="clear" w:color="auto" w:fill="99CCFF"/>
          </w:tcPr>
          <w:p w:rsidR="00E6751F" w:rsidRDefault="00E6751F" w:rsidP="00786B72">
            <w:pPr>
              <w:pStyle w:val="TAH"/>
              <w:rPr>
                <w:rFonts w:ascii="Verdana" w:hAnsi="Verdana"/>
                <w:lang w:val="fr-FR" w:eastAsia="zh-CN"/>
              </w:rPr>
            </w:pPr>
            <w:r>
              <w:rPr>
                <w:rFonts w:ascii="Verdana" w:hAnsi="Verdana" w:hint="eastAsia"/>
                <w:lang w:val="fr-FR" w:eastAsia="zh-CN"/>
              </w:rPr>
              <w:lastRenderedPageBreak/>
              <w:t>参数名称</w:t>
            </w:r>
          </w:p>
        </w:tc>
        <w:tc>
          <w:tcPr>
            <w:tcW w:w="731" w:type="dxa"/>
            <w:shd w:val="clear" w:color="auto" w:fill="99CCFF"/>
          </w:tcPr>
          <w:p w:rsidR="00E6751F" w:rsidRDefault="00E6751F" w:rsidP="00786B72">
            <w:pPr>
              <w:pStyle w:val="TAH"/>
              <w:rPr>
                <w:rFonts w:ascii="Verdana" w:hAnsi="Verdana"/>
                <w:lang w:val="fr-FR" w:eastAsia="zh-CN"/>
              </w:rPr>
            </w:pPr>
            <w:r>
              <w:rPr>
                <w:rFonts w:ascii="Verdana" w:hAnsi="Verdana" w:hint="eastAsia"/>
                <w:lang w:val="fr-FR" w:eastAsia="zh-CN"/>
              </w:rPr>
              <w:t>可选</w:t>
            </w:r>
          </w:p>
        </w:tc>
        <w:tc>
          <w:tcPr>
            <w:tcW w:w="1558" w:type="dxa"/>
            <w:shd w:val="clear" w:color="auto" w:fill="99CCFF"/>
          </w:tcPr>
          <w:p w:rsidR="00E6751F" w:rsidRDefault="00E6751F" w:rsidP="00786B72">
            <w:pPr>
              <w:pStyle w:val="TAH"/>
              <w:rPr>
                <w:rFonts w:ascii="Verdana" w:hAnsi="Verdana"/>
                <w:lang w:val="fr-FR" w:eastAsia="zh-CN"/>
              </w:rPr>
            </w:pPr>
            <w:r>
              <w:rPr>
                <w:rFonts w:ascii="Verdana" w:hAnsi="Verdana" w:hint="eastAsia"/>
                <w:lang w:val="fr-FR" w:eastAsia="zh-CN"/>
              </w:rPr>
              <w:t>类型</w:t>
            </w:r>
          </w:p>
        </w:tc>
        <w:tc>
          <w:tcPr>
            <w:tcW w:w="1620" w:type="dxa"/>
            <w:shd w:val="clear" w:color="auto" w:fill="99CCFF"/>
          </w:tcPr>
          <w:p w:rsidR="00E6751F" w:rsidRDefault="00E6751F" w:rsidP="00786B72">
            <w:pPr>
              <w:pStyle w:val="TAH"/>
              <w:rPr>
                <w:rFonts w:ascii="Verdana" w:hAnsi="Verdana"/>
                <w:lang w:val="fr-FR" w:eastAsia="zh-CN"/>
              </w:rPr>
            </w:pPr>
            <w:r>
              <w:rPr>
                <w:rFonts w:ascii="Verdana" w:hAnsi="Verdana" w:hint="eastAsia"/>
                <w:lang w:val="fr-FR" w:eastAsia="zh-CN"/>
              </w:rPr>
              <w:t>长度</w:t>
            </w:r>
            <w:r>
              <w:rPr>
                <w:rFonts w:ascii="Verdana" w:hAnsi="Verdana"/>
                <w:lang w:val="fr-FR" w:eastAsia="zh-CN"/>
              </w:rPr>
              <w:t xml:space="preserve"> </w:t>
            </w:r>
          </w:p>
        </w:tc>
        <w:tc>
          <w:tcPr>
            <w:tcW w:w="3203" w:type="dxa"/>
            <w:shd w:val="clear" w:color="auto" w:fill="99CCFF"/>
          </w:tcPr>
          <w:p w:rsidR="00E6751F" w:rsidRDefault="00E6751F" w:rsidP="00786B72">
            <w:pPr>
              <w:pStyle w:val="TAH"/>
              <w:rPr>
                <w:rFonts w:ascii="Verdana" w:hAnsi="Verdana"/>
                <w:lang w:val="fr-FR" w:eastAsia="zh-CN"/>
              </w:rPr>
            </w:pPr>
            <w:r>
              <w:rPr>
                <w:rFonts w:ascii="Verdana" w:hAnsi="Verdana" w:hint="eastAsia"/>
                <w:lang w:val="fr-FR" w:eastAsia="zh-CN"/>
              </w:rPr>
              <w:t>描述信息</w:t>
            </w:r>
          </w:p>
        </w:tc>
      </w:tr>
      <w:tr w:rsidR="00E6751F" w:rsidTr="00786B72">
        <w:trPr>
          <w:jc w:val="center"/>
        </w:trPr>
        <w:tc>
          <w:tcPr>
            <w:tcW w:w="1684" w:type="dxa"/>
          </w:tcPr>
          <w:p w:rsidR="00E6751F" w:rsidRDefault="00E6751F" w:rsidP="00786B72">
            <w:pPr>
              <w:pStyle w:val="TAL"/>
              <w:rPr>
                <w:rFonts w:ascii="宋体" w:hAnsi="宋体"/>
                <w:lang w:val="fr-FR" w:eastAsia="zh-CN"/>
              </w:rPr>
            </w:pPr>
            <w:r>
              <w:rPr>
                <w:rFonts w:hint="eastAsia"/>
                <w:lang w:eastAsia="zh-CN"/>
              </w:rPr>
              <w:t>v</w:t>
            </w:r>
            <w:r>
              <w:t>ersion</w:t>
            </w:r>
          </w:p>
        </w:tc>
        <w:tc>
          <w:tcPr>
            <w:tcW w:w="731" w:type="dxa"/>
          </w:tcPr>
          <w:p w:rsidR="00E6751F" w:rsidRDefault="00E6751F" w:rsidP="00786B72">
            <w:pPr>
              <w:pStyle w:val="TAL"/>
              <w:rPr>
                <w:rFonts w:ascii="宋体" w:hAnsi="宋体"/>
                <w:lang w:eastAsia="zh-CN"/>
              </w:rPr>
            </w:pPr>
            <w:r>
              <w:rPr>
                <w:rFonts w:hint="eastAsia"/>
                <w:lang w:val="fr-FR" w:eastAsia="zh-CN"/>
              </w:rPr>
              <w:t>M</w:t>
            </w:r>
          </w:p>
        </w:tc>
        <w:tc>
          <w:tcPr>
            <w:tcW w:w="1558" w:type="dxa"/>
          </w:tcPr>
          <w:p w:rsidR="00E6751F" w:rsidRDefault="00E6751F" w:rsidP="00786B72">
            <w:pPr>
              <w:pStyle w:val="TAH"/>
              <w:jc w:val="both"/>
              <w:rPr>
                <w:rFonts w:ascii="宋体" w:hAnsi="宋体"/>
                <w:b w:val="0"/>
                <w:lang w:val="fr-FR" w:eastAsia="zh-CN"/>
              </w:rPr>
            </w:pPr>
            <w:r>
              <w:rPr>
                <w:rFonts w:hint="eastAsia"/>
                <w:b w:val="0"/>
                <w:lang w:val="fr-FR" w:eastAsia="zh-CN"/>
              </w:rPr>
              <w:t>String</w:t>
            </w:r>
          </w:p>
        </w:tc>
        <w:tc>
          <w:tcPr>
            <w:tcW w:w="1620" w:type="dxa"/>
          </w:tcPr>
          <w:p w:rsidR="00E6751F" w:rsidRDefault="00E6751F" w:rsidP="00786B72">
            <w:pPr>
              <w:rPr>
                <w:rFonts w:ascii="宋体" w:hAnsi="宋体"/>
                <w:lang w:val="fr-FR"/>
              </w:rPr>
            </w:pPr>
            <w:r>
              <w:rPr>
                <w:rFonts w:ascii="Arial" w:hAnsi="Arial" w:hint="eastAsia"/>
                <w:lang w:val="fr-FR"/>
              </w:rPr>
              <w:t>5</w:t>
            </w:r>
          </w:p>
        </w:tc>
        <w:tc>
          <w:tcPr>
            <w:tcW w:w="3203" w:type="dxa"/>
          </w:tcPr>
          <w:p w:rsidR="00E6751F" w:rsidRDefault="00E6751F" w:rsidP="00786B72">
            <w:pPr>
              <w:rPr>
                <w:rFonts w:ascii="Arial" w:hAnsi="Arial"/>
                <w:sz w:val="19"/>
                <w:szCs w:val="19"/>
                <w:lang w:val="en-GB"/>
              </w:rPr>
            </w:pPr>
            <w:r>
              <w:rPr>
                <w:rFonts w:ascii="Arial" w:hAnsi="Arial" w:hint="eastAsia"/>
                <w:sz w:val="19"/>
                <w:szCs w:val="19"/>
                <w:lang w:val="en-GB"/>
              </w:rPr>
              <w:t>协议版本号</w:t>
            </w:r>
          </w:p>
          <w:p w:rsidR="00E6751F" w:rsidRPr="00C8364D" w:rsidRDefault="00E6751F" w:rsidP="00786B72">
            <w:pPr>
              <w:rPr>
                <w:rFonts w:ascii="Arial" w:hAnsi="Arial"/>
                <w:sz w:val="19"/>
                <w:szCs w:val="19"/>
                <w:lang w:val="en-GB"/>
              </w:rPr>
            </w:pPr>
            <w:r>
              <w:rPr>
                <w:rFonts w:ascii="Arial" w:hAnsi="Arial" w:hint="eastAsia"/>
                <w:sz w:val="19"/>
                <w:szCs w:val="19"/>
                <w:lang w:val="en-GB"/>
              </w:rPr>
              <w:t>当前版本为：</w:t>
            </w:r>
            <w:r>
              <w:rPr>
                <w:rFonts w:ascii="Arial" w:hAnsi="Arial" w:hint="eastAsia"/>
                <w:sz w:val="19"/>
                <w:szCs w:val="19"/>
                <w:lang w:val="en-GB"/>
              </w:rPr>
              <w:t>01.01</w:t>
            </w:r>
          </w:p>
        </w:tc>
      </w:tr>
      <w:tr w:rsidR="00E6751F" w:rsidTr="00786B72">
        <w:trPr>
          <w:jc w:val="center"/>
        </w:trPr>
        <w:tc>
          <w:tcPr>
            <w:tcW w:w="1684" w:type="dxa"/>
          </w:tcPr>
          <w:p w:rsidR="00E6751F" w:rsidRDefault="00E6751F" w:rsidP="00786B72">
            <w:pPr>
              <w:pStyle w:val="TAL"/>
              <w:rPr>
                <w:rFonts w:ascii="宋体" w:hAnsi="宋体"/>
                <w:lang w:val="fr-FR" w:eastAsia="zh-CN"/>
              </w:rPr>
            </w:pPr>
            <w:r>
              <w:rPr>
                <w:lang w:val="fr-FR"/>
              </w:rPr>
              <w:t>transactionID</w:t>
            </w:r>
          </w:p>
        </w:tc>
        <w:tc>
          <w:tcPr>
            <w:tcW w:w="731" w:type="dxa"/>
          </w:tcPr>
          <w:p w:rsidR="00E6751F" w:rsidRDefault="00E6751F" w:rsidP="00786B72">
            <w:pPr>
              <w:pStyle w:val="TAL"/>
              <w:rPr>
                <w:rFonts w:ascii="宋体" w:hAnsi="宋体"/>
                <w:lang w:eastAsia="zh-CN"/>
              </w:rPr>
            </w:pPr>
            <w:r>
              <w:rPr>
                <w:rFonts w:hint="eastAsia"/>
                <w:lang w:val="fr-FR" w:eastAsia="zh-CN"/>
              </w:rPr>
              <w:t>M</w:t>
            </w:r>
          </w:p>
        </w:tc>
        <w:tc>
          <w:tcPr>
            <w:tcW w:w="1558" w:type="dxa"/>
          </w:tcPr>
          <w:p w:rsidR="00E6751F" w:rsidRDefault="00E6751F" w:rsidP="00786B72">
            <w:pPr>
              <w:pStyle w:val="TAH"/>
              <w:jc w:val="both"/>
              <w:rPr>
                <w:rFonts w:ascii="宋体" w:hAnsi="宋体"/>
                <w:b w:val="0"/>
                <w:lang w:val="fr-FR" w:eastAsia="zh-CN"/>
              </w:rPr>
            </w:pPr>
            <w:r>
              <w:rPr>
                <w:rFonts w:hint="eastAsia"/>
                <w:b w:val="0"/>
                <w:lang w:val="fr-FR" w:eastAsia="zh-CN"/>
              </w:rPr>
              <w:t>String</w:t>
            </w:r>
          </w:p>
        </w:tc>
        <w:tc>
          <w:tcPr>
            <w:tcW w:w="1620" w:type="dxa"/>
          </w:tcPr>
          <w:p w:rsidR="00E6751F" w:rsidRDefault="00E6751F" w:rsidP="00786B72">
            <w:pPr>
              <w:rPr>
                <w:rFonts w:ascii="宋体" w:hAnsi="宋体"/>
                <w:lang w:val="fr-FR"/>
              </w:rPr>
            </w:pPr>
            <w:r>
              <w:rPr>
                <w:rFonts w:ascii="Arial" w:hAnsi="Arial" w:hint="eastAsia"/>
                <w:lang w:val="fr-FR"/>
              </w:rPr>
              <w:t>40</w:t>
            </w:r>
          </w:p>
        </w:tc>
        <w:tc>
          <w:tcPr>
            <w:tcW w:w="3203" w:type="dxa"/>
          </w:tcPr>
          <w:p w:rsidR="00E6751F" w:rsidRDefault="00E6751F" w:rsidP="00786B72">
            <w:pPr>
              <w:rPr>
                <w:rFonts w:ascii="宋体" w:hAnsi="宋体"/>
                <w:sz w:val="19"/>
                <w:szCs w:val="19"/>
                <w:lang w:val="en-GB"/>
              </w:rPr>
            </w:pPr>
            <w:r>
              <w:rPr>
                <w:rFonts w:ascii="Arial" w:hAnsi="Arial" w:hint="eastAsia"/>
                <w:sz w:val="19"/>
                <w:szCs w:val="19"/>
                <w:lang w:val="en-GB"/>
              </w:rPr>
              <w:t>交易流水号</w:t>
            </w:r>
          </w:p>
        </w:tc>
      </w:tr>
      <w:tr w:rsidR="00E6751F" w:rsidTr="00786B72">
        <w:trPr>
          <w:jc w:val="center"/>
        </w:trPr>
        <w:tc>
          <w:tcPr>
            <w:tcW w:w="1684" w:type="dxa"/>
          </w:tcPr>
          <w:p w:rsidR="00E6751F" w:rsidRPr="00C8364D" w:rsidRDefault="00E6751F" w:rsidP="00786B72">
            <w:pPr>
              <w:pStyle w:val="TAL"/>
              <w:rPr>
                <w:lang w:val="fr-FR"/>
              </w:rPr>
            </w:pPr>
            <w:r w:rsidRPr="00C8364D">
              <w:rPr>
                <w:rFonts w:hint="eastAsia"/>
                <w:lang w:val="fr-FR"/>
              </w:rPr>
              <w:t>traceFlag</w:t>
            </w:r>
          </w:p>
        </w:tc>
        <w:tc>
          <w:tcPr>
            <w:tcW w:w="731" w:type="dxa"/>
          </w:tcPr>
          <w:p w:rsidR="00E6751F" w:rsidRPr="00C8364D" w:rsidRDefault="00E6751F" w:rsidP="00786B72">
            <w:pPr>
              <w:spacing w:line="240" w:lineRule="atLeast"/>
              <w:rPr>
                <w:rFonts w:ascii="Arial" w:hAnsi="Arial"/>
                <w:kern w:val="0"/>
                <w:sz w:val="18"/>
                <w:szCs w:val="18"/>
                <w:lang w:val="fr-FR" w:eastAsia="en-US"/>
              </w:rPr>
            </w:pPr>
            <w:r w:rsidRPr="00C8364D">
              <w:rPr>
                <w:rFonts w:ascii="Arial" w:hAnsi="Arial" w:hint="eastAsia"/>
                <w:kern w:val="0"/>
                <w:sz w:val="18"/>
                <w:szCs w:val="18"/>
                <w:lang w:val="fr-FR" w:eastAsia="en-US"/>
              </w:rPr>
              <w:t xml:space="preserve">O </w:t>
            </w:r>
          </w:p>
        </w:tc>
        <w:tc>
          <w:tcPr>
            <w:tcW w:w="1558" w:type="dxa"/>
          </w:tcPr>
          <w:p w:rsidR="00E6751F" w:rsidRPr="00C8364D" w:rsidRDefault="00E6751F" w:rsidP="00786B72">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1620" w:type="dxa"/>
          </w:tcPr>
          <w:p w:rsidR="00E6751F" w:rsidRPr="00C8364D" w:rsidRDefault="00E6751F" w:rsidP="00786B72">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3203" w:type="dxa"/>
          </w:tcPr>
          <w:p w:rsidR="00E6751F" w:rsidRPr="00C8364D" w:rsidRDefault="00E6751F" w:rsidP="00786B72">
            <w:pPr>
              <w:spacing w:line="240" w:lineRule="atLeast"/>
              <w:rPr>
                <w:rFonts w:ascii="Arial" w:hAnsi="Arial"/>
                <w:kern w:val="0"/>
                <w:sz w:val="18"/>
                <w:szCs w:val="18"/>
                <w:lang w:val="fr-FR"/>
              </w:rPr>
            </w:pPr>
            <w:r>
              <w:rPr>
                <w:rFonts w:ascii="Arial" w:hAnsi="Arial" w:hint="eastAsia"/>
                <w:kern w:val="0"/>
                <w:sz w:val="18"/>
                <w:szCs w:val="18"/>
                <w:lang w:val="fr-FR"/>
              </w:rPr>
              <w:t>跟踪标志</w:t>
            </w:r>
          </w:p>
        </w:tc>
      </w:tr>
      <w:tr w:rsidR="00E6751F" w:rsidTr="00786B72">
        <w:trPr>
          <w:jc w:val="center"/>
        </w:trPr>
        <w:tc>
          <w:tcPr>
            <w:tcW w:w="1684" w:type="dxa"/>
          </w:tcPr>
          <w:p w:rsidR="00E6751F" w:rsidRDefault="00E6751F" w:rsidP="00786B72">
            <w:pPr>
              <w:pStyle w:val="TAL"/>
              <w:rPr>
                <w:lang w:val="fr-FR" w:eastAsia="zh-CN"/>
              </w:rPr>
            </w:pPr>
            <w:r>
              <w:rPr>
                <w:rFonts w:hint="eastAsia"/>
                <w:lang w:val="fr-FR" w:eastAsia="zh-CN"/>
              </w:rPr>
              <w:t>accountType</w:t>
            </w:r>
          </w:p>
        </w:tc>
        <w:tc>
          <w:tcPr>
            <w:tcW w:w="731" w:type="dxa"/>
          </w:tcPr>
          <w:p w:rsidR="00E6751F" w:rsidRPr="00C8364D" w:rsidRDefault="00E6751F" w:rsidP="00786B72">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1558" w:type="dxa"/>
          </w:tcPr>
          <w:p w:rsidR="00E6751F" w:rsidRPr="00C8364D" w:rsidRDefault="005200E4" w:rsidP="00786B72">
            <w:pPr>
              <w:spacing w:line="240" w:lineRule="atLeast"/>
              <w:rPr>
                <w:rFonts w:ascii="Arial" w:hAnsi="Arial"/>
                <w:kern w:val="0"/>
                <w:sz w:val="18"/>
                <w:szCs w:val="18"/>
                <w:lang w:val="fr-FR"/>
              </w:rPr>
            </w:pPr>
            <w:r>
              <w:rPr>
                <w:rFonts w:ascii="Arial" w:hAnsi="Arial"/>
                <w:kern w:val="0"/>
                <w:sz w:val="18"/>
                <w:szCs w:val="18"/>
                <w:lang w:val="fr-FR"/>
              </w:rPr>
              <w:t>Int</w:t>
            </w:r>
          </w:p>
        </w:tc>
        <w:tc>
          <w:tcPr>
            <w:tcW w:w="1620" w:type="dxa"/>
          </w:tcPr>
          <w:p w:rsidR="00E6751F" w:rsidRPr="00C8364D" w:rsidRDefault="00E6751F" w:rsidP="00786B72">
            <w:pPr>
              <w:spacing w:line="240" w:lineRule="atLeast"/>
              <w:rPr>
                <w:rFonts w:ascii="Arial" w:hAnsi="Arial"/>
                <w:kern w:val="0"/>
                <w:sz w:val="18"/>
                <w:szCs w:val="18"/>
                <w:lang w:val="fr-FR"/>
              </w:rPr>
            </w:pPr>
          </w:p>
        </w:tc>
        <w:tc>
          <w:tcPr>
            <w:tcW w:w="3203" w:type="dxa"/>
          </w:tcPr>
          <w:p w:rsidR="00E6751F" w:rsidRDefault="00E6751F" w:rsidP="00786B72">
            <w:pPr>
              <w:spacing w:line="240" w:lineRule="atLeast"/>
              <w:rPr>
                <w:rFonts w:ascii="Arial" w:hAnsi="Arial"/>
                <w:kern w:val="0"/>
                <w:sz w:val="18"/>
                <w:szCs w:val="18"/>
                <w:lang w:val="fr-FR"/>
              </w:rPr>
            </w:pPr>
            <w:r>
              <w:rPr>
                <w:rFonts w:ascii="Arial" w:hAnsi="Arial" w:hint="eastAsia"/>
                <w:kern w:val="0"/>
                <w:sz w:val="18"/>
                <w:szCs w:val="18"/>
                <w:lang w:val="fr-FR"/>
              </w:rPr>
              <w:t>帐户类型</w:t>
            </w:r>
          </w:p>
        </w:tc>
      </w:tr>
      <w:tr w:rsidR="00E6751F" w:rsidTr="00786B72">
        <w:trPr>
          <w:jc w:val="center"/>
        </w:trPr>
        <w:tc>
          <w:tcPr>
            <w:tcW w:w="1684" w:type="dxa"/>
          </w:tcPr>
          <w:p w:rsidR="00E6751F" w:rsidRPr="00C8364D" w:rsidRDefault="00E6751F" w:rsidP="00786B72">
            <w:pPr>
              <w:pStyle w:val="TAL"/>
              <w:rPr>
                <w:lang w:val="fr-FR"/>
              </w:rPr>
            </w:pPr>
            <w:r>
              <w:rPr>
                <w:rFonts w:hint="eastAsia"/>
                <w:lang w:val="fr-FR" w:eastAsia="zh-CN"/>
              </w:rPr>
              <w:t>userAccount</w:t>
            </w:r>
          </w:p>
        </w:tc>
        <w:tc>
          <w:tcPr>
            <w:tcW w:w="731" w:type="dxa"/>
          </w:tcPr>
          <w:p w:rsidR="00E6751F" w:rsidRPr="00C8364D" w:rsidRDefault="00E6751F" w:rsidP="00786B72">
            <w:pPr>
              <w:spacing w:line="240" w:lineRule="atLeast"/>
              <w:rPr>
                <w:rFonts w:ascii="Arial" w:hAnsi="Arial"/>
                <w:kern w:val="0"/>
                <w:sz w:val="18"/>
                <w:szCs w:val="18"/>
                <w:lang w:val="fr-FR" w:eastAsia="en-US"/>
              </w:rPr>
            </w:pPr>
            <w:r w:rsidRPr="00C8364D">
              <w:rPr>
                <w:rFonts w:ascii="Arial" w:hAnsi="Arial" w:hint="eastAsia"/>
                <w:kern w:val="0"/>
                <w:sz w:val="18"/>
                <w:szCs w:val="18"/>
                <w:lang w:val="fr-FR" w:eastAsia="en-US"/>
              </w:rPr>
              <w:t>M</w:t>
            </w:r>
          </w:p>
        </w:tc>
        <w:tc>
          <w:tcPr>
            <w:tcW w:w="1558" w:type="dxa"/>
          </w:tcPr>
          <w:p w:rsidR="00E6751F" w:rsidRPr="00C8364D" w:rsidRDefault="00E6751F" w:rsidP="00786B72">
            <w:pPr>
              <w:spacing w:line="240" w:lineRule="atLeast"/>
              <w:rPr>
                <w:rFonts w:ascii="Arial" w:hAnsi="Arial"/>
                <w:kern w:val="0"/>
                <w:sz w:val="18"/>
                <w:szCs w:val="18"/>
                <w:lang w:val="fr-FR" w:eastAsia="en-US"/>
              </w:rPr>
            </w:pPr>
            <w:r w:rsidRPr="00C8364D">
              <w:rPr>
                <w:rFonts w:ascii="Arial" w:hAnsi="Arial" w:hint="eastAsia"/>
                <w:kern w:val="0"/>
                <w:sz w:val="18"/>
                <w:szCs w:val="18"/>
                <w:lang w:val="fr-FR" w:eastAsia="en-US"/>
              </w:rPr>
              <w:t>String</w:t>
            </w:r>
          </w:p>
        </w:tc>
        <w:tc>
          <w:tcPr>
            <w:tcW w:w="1620" w:type="dxa"/>
          </w:tcPr>
          <w:p w:rsidR="00E6751F" w:rsidRPr="00C8364D" w:rsidRDefault="00E6751F" w:rsidP="00786B72">
            <w:pPr>
              <w:spacing w:line="240" w:lineRule="atLeast"/>
              <w:rPr>
                <w:rFonts w:ascii="Arial" w:hAnsi="Arial"/>
                <w:kern w:val="0"/>
                <w:sz w:val="18"/>
                <w:szCs w:val="18"/>
                <w:lang w:val="fr-FR"/>
              </w:rPr>
            </w:pPr>
            <w:r>
              <w:rPr>
                <w:rFonts w:ascii="Arial" w:hAnsi="Arial" w:hint="eastAsia"/>
                <w:kern w:val="0"/>
                <w:sz w:val="18"/>
                <w:szCs w:val="18"/>
                <w:lang w:val="fr-FR"/>
              </w:rPr>
              <w:t>255</w:t>
            </w:r>
          </w:p>
        </w:tc>
        <w:tc>
          <w:tcPr>
            <w:tcW w:w="3203" w:type="dxa"/>
          </w:tcPr>
          <w:p w:rsidR="00E6751F" w:rsidRPr="00C8364D" w:rsidRDefault="00E6751F" w:rsidP="00786B72">
            <w:pPr>
              <w:spacing w:line="240" w:lineRule="atLeast"/>
              <w:rPr>
                <w:rFonts w:ascii="Arial" w:hAnsi="Arial"/>
                <w:kern w:val="0"/>
                <w:sz w:val="18"/>
                <w:szCs w:val="18"/>
                <w:lang w:val="fr-FR"/>
              </w:rPr>
            </w:pPr>
            <w:r>
              <w:rPr>
                <w:rFonts w:ascii="Arial" w:hAnsi="Arial" w:hint="eastAsia"/>
                <w:kern w:val="0"/>
                <w:sz w:val="18"/>
                <w:szCs w:val="18"/>
                <w:lang w:val="fr-FR"/>
              </w:rPr>
              <w:t>用户帐户</w:t>
            </w:r>
          </w:p>
        </w:tc>
      </w:tr>
    </w:tbl>
    <w:p w:rsidR="00E6751F" w:rsidRDefault="00E6751F" w:rsidP="00407B6C">
      <w:pPr>
        <w:pStyle w:val="41"/>
        <w:rPr>
          <w:lang w:val="fr-FR"/>
        </w:rPr>
      </w:pPr>
      <w:r>
        <w:rPr>
          <w:rFonts w:hint="eastAsia"/>
        </w:rPr>
        <w:t>返回值</w:t>
      </w:r>
    </w:p>
    <w:p w:rsidR="00E6751F" w:rsidRDefault="00E6751F" w:rsidP="00E6751F">
      <w:pPr>
        <w:ind w:left="198"/>
      </w:pPr>
      <w:r>
        <w:rPr>
          <w:rFonts w:hint="eastAsia"/>
        </w:rPr>
        <w:t>成功返回</w:t>
      </w:r>
      <w:r>
        <w:rPr>
          <w:rFonts w:hint="eastAsia"/>
        </w:rPr>
        <w:t>Check</w:t>
      </w:r>
      <w:r>
        <w:rPr>
          <w:rFonts w:hint="eastAsia"/>
          <w:lang w:val="da-DK"/>
        </w:rPr>
        <w:t>AccountRsp</w:t>
      </w:r>
      <w:r>
        <w:rPr>
          <w:rFonts w:hint="eastAsia"/>
          <w:lang w:val="fr-FR"/>
        </w:rPr>
        <w:t>，否则抛出异常。</w:t>
      </w:r>
      <w:r>
        <w:rPr>
          <w:rFonts w:hint="eastAsia"/>
        </w:rPr>
        <w:t>定义如下：</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2235"/>
        <w:gridCol w:w="769"/>
        <w:gridCol w:w="2681"/>
      </w:tblGrid>
      <w:tr w:rsidR="00E6751F" w:rsidTr="00786B72">
        <w:trPr>
          <w:jc w:val="center"/>
        </w:trPr>
        <w:tc>
          <w:tcPr>
            <w:tcW w:w="2378" w:type="dxa"/>
          </w:tcPr>
          <w:p w:rsidR="00E6751F" w:rsidRDefault="00E6751F" w:rsidP="00786B72">
            <w:pPr>
              <w:pStyle w:val="TAH"/>
              <w:rPr>
                <w:rFonts w:ascii="Verdana" w:hAnsi="Verdana"/>
                <w:lang w:val="fr-FR" w:eastAsia="zh-CN"/>
              </w:rPr>
            </w:pPr>
            <w:r>
              <w:rPr>
                <w:rFonts w:ascii="Verdana" w:hAnsi="Verdana" w:hint="eastAsia"/>
                <w:lang w:val="fr-FR" w:eastAsia="zh-CN"/>
              </w:rPr>
              <w:t>参数名称</w:t>
            </w:r>
          </w:p>
        </w:tc>
        <w:tc>
          <w:tcPr>
            <w:tcW w:w="737" w:type="dxa"/>
          </w:tcPr>
          <w:p w:rsidR="00E6751F" w:rsidRDefault="00E6751F" w:rsidP="00786B72">
            <w:pPr>
              <w:pStyle w:val="TAH"/>
              <w:rPr>
                <w:rFonts w:ascii="Verdana" w:hAnsi="Verdana"/>
                <w:lang w:val="fr-FR" w:eastAsia="zh-CN"/>
              </w:rPr>
            </w:pPr>
            <w:r>
              <w:rPr>
                <w:rFonts w:ascii="Verdana" w:hAnsi="Verdana" w:hint="eastAsia"/>
                <w:lang w:val="fr-FR" w:eastAsia="zh-CN"/>
              </w:rPr>
              <w:t>必须</w:t>
            </w:r>
          </w:p>
        </w:tc>
        <w:tc>
          <w:tcPr>
            <w:tcW w:w="2235" w:type="dxa"/>
          </w:tcPr>
          <w:p w:rsidR="00E6751F" w:rsidRDefault="00E6751F" w:rsidP="00786B72">
            <w:pPr>
              <w:pStyle w:val="TAH"/>
              <w:rPr>
                <w:rFonts w:ascii="Verdana" w:hAnsi="Verdana"/>
                <w:lang w:val="fr-FR" w:eastAsia="zh-CN"/>
              </w:rPr>
            </w:pPr>
            <w:r>
              <w:rPr>
                <w:rFonts w:ascii="Verdana" w:hAnsi="Verdana" w:hint="eastAsia"/>
                <w:lang w:val="fr-FR" w:eastAsia="zh-CN"/>
              </w:rPr>
              <w:t>类型</w:t>
            </w:r>
          </w:p>
        </w:tc>
        <w:tc>
          <w:tcPr>
            <w:tcW w:w="769" w:type="dxa"/>
          </w:tcPr>
          <w:p w:rsidR="00E6751F" w:rsidRDefault="00E6751F" w:rsidP="00786B72">
            <w:pPr>
              <w:pStyle w:val="TAH"/>
              <w:rPr>
                <w:rFonts w:ascii="Verdana" w:hAnsi="Verdana"/>
                <w:lang w:val="fr-FR" w:eastAsia="zh-CN"/>
              </w:rPr>
            </w:pPr>
            <w:r>
              <w:rPr>
                <w:rFonts w:ascii="Verdana" w:hAnsi="Verdana" w:hint="eastAsia"/>
                <w:lang w:val="fr-FR" w:eastAsia="zh-CN"/>
              </w:rPr>
              <w:t>长度</w:t>
            </w:r>
          </w:p>
        </w:tc>
        <w:tc>
          <w:tcPr>
            <w:tcW w:w="2681" w:type="dxa"/>
          </w:tcPr>
          <w:p w:rsidR="00E6751F" w:rsidRDefault="00E6751F" w:rsidP="00786B72">
            <w:pPr>
              <w:pStyle w:val="TAH"/>
              <w:rPr>
                <w:rFonts w:ascii="Verdana" w:hAnsi="Verdana"/>
                <w:lang w:val="fr-FR" w:eastAsia="zh-CN"/>
              </w:rPr>
            </w:pPr>
            <w:r>
              <w:rPr>
                <w:rFonts w:ascii="Verdana" w:hAnsi="Verdana" w:hint="eastAsia"/>
                <w:lang w:val="fr-FR" w:eastAsia="zh-CN"/>
              </w:rPr>
              <w:t>描述信息</w:t>
            </w:r>
          </w:p>
        </w:tc>
      </w:tr>
      <w:tr w:rsidR="00E6751F" w:rsidTr="00786B72">
        <w:trPr>
          <w:jc w:val="center"/>
        </w:trPr>
        <w:tc>
          <w:tcPr>
            <w:tcW w:w="2378" w:type="dxa"/>
          </w:tcPr>
          <w:p w:rsidR="00E6751F" w:rsidRPr="005041A8" w:rsidRDefault="00E6751F" w:rsidP="00786B72">
            <w:pPr>
              <w:pStyle w:val="TAL"/>
              <w:rPr>
                <w:lang w:val="fr-FR" w:eastAsia="zh-CN"/>
              </w:rPr>
            </w:pPr>
            <w:r w:rsidRPr="005041A8">
              <w:rPr>
                <w:rFonts w:hint="eastAsia"/>
                <w:lang w:val="fr-FR" w:eastAsia="zh-CN"/>
              </w:rPr>
              <w:t>v</w:t>
            </w:r>
            <w:r w:rsidRPr="005041A8">
              <w:rPr>
                <w:lang w:val="fr-FR" w:eastAsia="zh-CN"/>
              </w:rPr>
              <w:t>ersion</w:t>
            </w:r>
          </w:p>
        </w:tc>
        <w:tc>
          <w:tcPr>
            <w:tcW w:w="737" w:type="dxa"/>
          </w:tcPr>
          <w:p w:rsidR="00E6751F" w:rsidRPr="005041A8" w:rsidRDefault="00E6751F" w:rsidP="00786B72">
            <w:pPr>
              <w:pStyle w:val="TAL"/>
              <w:rPr>
                <w:lang w:val="fr-FR" w:eastAsia="zh-CN"/>
              </w:rPr>
            </w:pPr>
            <w:r>
              <w:rPr>
                <w:rFonts w:hint="eastAsia"/>
                <w:lang w:val="fr-FR" w:eastAsia="zh-CN"/>
              </w:rPr>
              <w:t>M</w:t>
            </w:r>
          </w:p>
        </w:tc>
        <w:tc>
          <w:tcPr>
            <w:tcW w:w="2235" w:type="dxa"/>
          </w:tcPr>
          <w:p w:rsidR="00E6751F" w:rsidRPr="005041A8" w:rsidRDefault="00E6751F" w:rsidP="00786B72">
            <w:pPr>
              <w:pStyle w:val="TAH"/>
              <w:ind w:left="62"/>
              <w:jc w:val="both"/>
              <w:rPr>
                <w:b w:val="0"/>
                <w:lang w:val="fr-FR" w:eastAsia="zh-CN"/>
              </w:rPr>
            </w:pPr>
            <w:r>
              <w:rPr>
                <w:rFonts w:hint="eastAsia"/>
                <w:b w:val="0"/>
                <w:lang w:val="fr-FR" w:eastAsia="zh-CN"/>
              </w:rPr>
              <w:t>String</w:t>
            </w:r>
          </w:p>
        </w:tc>
        <w:tc>
          <w:tcPr>
            <w:tcW w:w="769" w:type="dxa"/>
          </w:tcPr>
          <w:p w:rsidR="00E6751F" w:rsidRPr="005041A8" w:rsidRDefault="00E6751F" w:rsidP="00786B72">
            <w:pPr>
              <w:rPr>
                <w:rFonts w:ascii="Arial" w:hAnsi="Arial"/>
                <w:kern w:val="0"/>
                <w:sz w:val="18"/>
                <w:szCs w:val="18"/>
                <w:lang w:val="fr-FR"/>
              </w:rPr>
            </w:pPr>
            <w:r>
              <w:rPr>
                <w:rFonts w:ascii="Arial" w:hAnsi="Arial" w:hint="eastAsia"/>
                <w:kern w:val="0"/>
                <w:sz w:val="18"/>
                <w:szCs w:val="18"/>
                <w:lang w:val="fr-FR"/>
              </w:rPr>
              <w:t>5</w:t>
            </w:r>
          </w:p>
        </w:tc>
        <w:tc>
          <w:tcPr>
            <w:tcW w:w="2681" w:type="dxa"/>
          </w:tcPr>
          <w:p w:rsidR="00E6751F" w:rsidRPr="005041A8" w:rsidRDefault="00E6751F" w:rsidP="00786B72">
            <w:pPr>
              <w:rPr>
                <w:rFonts w:ascii="Arial" w:hAnsi="Arial"/>
                <w:kern w:val="0"/>
                <w:sz w:val="18"/>
                <w:szCs w:val="18"/>
                <w:lang w:val="fr-FR"/>
              </w:rPr>
            </w:pPr>
            <w:r w:rsidRPr="005041A8">
              <w:rPr>
                <w:rFonts w:ascii="Arial" w:hAnsi="Arial" w:hint="eastAsia"/>
                <w:kern w:val="0"/>
                <w:sz w:val="18"/>
                <w:szCs w:val="18"/>
                <w:lang w:val="fr-FR"/>
              </w:rPr>
              <w:t>协议版本号</w:t>
            </w:r>
          </w:p>
        </w:tc>
      </w:tr>
      <w:tr w:rsidR="00E6751F" w:rsidTr="00786B72">
        <w:trPr>
          <w:jc w:val="center"/>
        </w:trPr>
        <w:tc>
          <w:tcPr>
            <w:tcW w:w="2378" w:type="dxa"/>
          </w:tcPr>
          <w:p w:rsidR="00E6751F" w:rsidRPr="005041A8" w:rsidRDefault="00E6751F" w:rsidP="00786B72">
            <w:pPr>
              <w:pStyle w:val="TAL"/>
              <w:rPr>
                <w:lang w:val="fr-FR" w:eastAsia="zh-CN"/>
              </w:rPr>
            </w:pPr>
            <w:r>
              <w:rPr>
                <w:lang w:val="fr-FR" w:eastAsia="zh-CN"/>
              </w:rPr>
              <w:t>transactionID</w:t>
            </w:r>
          </w:p>
        </w:tc>
        <w:tc>
          <w:tcPr>
            <w:tcW w:w="737" w:type="dxa"/>
          </w:tcPr>
          <w:p w:rsidR="00E6751F" w:rsidRPr="005041A8" w:rsidRDefault="00E6751F" w:rsidP="00786B72">
            <w:pPr>
              <w:pStyle w:val="TAL"/>
              <w:rPr>
                <w:lang w:val="fr-FR" w:eastAsia="zh-CN"/>
              </w:rPr>
            </w:pPr>
            <w:r>
              <w:rPr>
                <w:rFonts w:hint="eastAsia"/>
                <w:lang w:val="fr-FR" w:eastAsia="zh-CN"/>
              </w:rPr>
              <w:t>M</w:t>
            </w:r>
          </w:p>
        </w:tc>
        <w:tc>
          <w:tcPr>
            <w:tcW w:w="2235" w:type="dxa"/>
          </w:tcPr>
          <w:p w:rsidR="00E6751F" w:rsidRPr="005041A8" w:rsidRDefault="00E6751F" w:rsidP="00786B72">
            <w:pPr>
              <w:pStyle w:val="TAH"/>
              <w:ind w:left="62"/>
              <w:jc w:val="both"/>
              <w:rPr>
                <w:b w:val="0"/>
                <w:lang w:val="fr-FR" w:eastAsia="zh-CN"/>
              </w:rPr>
            </w:pPr>
            <w:r>
              <w:rPr>
                <w:rFonts w:hint="eastAsia"/>
                <w:b w:val="0"/>
                <w:lang w:val="fr-FR" w:eastAsia="zh-CN"/>
              </w:rPr>
              <w:t>String</w:t>
            </w:r>
          </w:p>
        </w:tc>
        <w:tc>
          <w:tcPr>
            <w:tcW w:w="769" w:type="dxa"/>
          </w:tcPr>
          <w:p w:rsidR="00E6751F" w:rsidRPr="005041A8" w:rsidRDefault="00E6751F" w:rsidP="00786B72">
            <w:pPr>
              <w:rPr>
                <w:rFonts w:ascii="Arial" w:hAnsi="Arial"/>
                <w:kern w:val="0"/>
                <w:sz w:val="18"/>
                <w:szCs w:val="18"/>
                <w:lang w:val="fr-FR"/>
              </w:rPr>
            </w:pPr>
            <w:r w:rsidRPr="005041A8">
              <w:rPr>
                <w:rFonts w:ascii="Arial" w:hAnsi="Arial" w:hint="eastAsia"/>
                <w:kern w:val="0"/>
                <w:sz w:val="18"/>
                <w:szCs w:val="18"/>
                <w:lang w:val="fr-FR"/>
              </w:rPr>
              <w:t>40</w:t>
            </w:r>
          </w:p>
        </w:tc>
        <w:tc>
          <w:tcPr>
            <w:tcW w:w="2681" w:type="dxa"/>
          </w:tcPr>
          <w:p w:rsidR="00E6751F" w:rsidRPr="005041A8" w:rsidRDefault="00E6751F" w:rsidP="00786B72">
            <w:pPr>
              <w:rPr>
                <w:rFonts w:ascii="Arial" w:hAnsi="Arial"/>
                <w:kern w:val="0"/>
                <w:sz w:val="18"/>
                <w:szCs w:val="18"/>
                <w:lang w:val="fr-FR"/>
              </w:rPr>
            </w:pPr>
            <w:r w:rsidRPr="005041A8">
              <w:rPr>
                <w:rFonts w:ascii="Arial" w:hAnsi="Arial" w:hint="eastAsia"/>
                <w:kern w:val="0"/>
                <w:sz w:val="18"/>
                <w:szCs w:val="18"/>
                <w:lang w:val="fr-FR"/>
              </w:rPr>
              <w:t>消息标识</w:t>
            </w:r>
          </w:p>
        </w:tc>
      </w:tr>
      <w:tr w:rsidR="00E6751F" w:rsidTr="00786B72">
        <w:trPr>
          <w:jc w:val="center"/>
        </w:trPr>
        <w:tc>
          <w:tcPr>
            <w:tcW w:w="2378" w:type="dxa"/>
          </w:tcPr>
          <w:p w:rsidR="00E6751F" w:rsidRPr="00C8364D" w:rsidRDefault="00E6751F" w:rsidP="00786B72">
            <w:pPr>
              <w:pStyle w:val="TAL"/>
              <w:rPr>
                <w:lang w:val="fr-FR" w:eastAsia="zh-CN"/>
              </w:rPr>
            </w:pPr>
            <w:r w:rsidRPr="00C8364D">
              <w:rPr>
                <w:rFonts w:hint="eastAsia"/>
                <w:lang w:val="fr-FR" w:eastAsia="zh-CN"/>
              </w:rPr>
              <w:t>traceFlag</w:t>
            </w:r>
          </w:p>
        </w:tc>
        <w:tc>
          <w:tcPr>
            <w:tcW w:w="737" w:type="dxa"/>
          </w:tcPr>
          <w:p w:rsidR="00E6751F" w:rsidRPr="00C8364D" w:rsidRDefault="00E6751F" w:rsidP="00786B72">
            <w:pPr>
              <w:spacing w:line="240" w:lineRule="atLeast"/>
              <w:rPr>
                <w:rFonts w:ascii="Arial" w:hAnsi="Arial"/>
                <w:kern w:val="0"/>
                <w:sz w:val="18"/>
                <w:szCs w:val="18"/>
                <w:lang w:val="fr-FR"/>
              </w:rPr>
            </w:pPr>
            <w:r w:rsidRPr="00C8364D">
              <w:rPr>
                <w:rFonts w:ascii="Arial" w:hAnsi="Arial" w:hint="eastAsia"/>
                <w:kern w:val="0"/>
                <w:sz w:val="18"/>
                <w:szCs w:val="18"/>
                <w:lang w:val="fr-FR"/>
              </w:rPr>
              <w:t xml:space="preserve">O </w:t>
            </w:r>
          </w:p>
        </w:tc>
        <w:tc>
          <w:tcPr>
            <w:tcW w:w="2235" w:type="dxa"/>
          </w:tcPr>
          <w:p w:rsidR="00E6751F" w:rsidRPr="00C8364D" w:rsidRDefault="00E6751F" w:rsidP="00786B72">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769" w:type="dxa"/>
          </w:tcPr>
          <w:p w:rsidR="00E6751F" w:rsidRPr="00C8364D" w:rsidRDefault="00E6751F" w:rsidP="00786B72">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2681" w:type="dxa"/>
          </w:tcPr>
          <w:p w:rsidR="00E6751F" w:rsidRPr="00C8364D" w:rsidRDefault="00E6751F" w:rsidP="00786B72">
            <w:pPr>
              <w:spacing w:line="240" w:lineRule="atLeast"/>
              <w:rPr>
                <w:rFonts w:ascii="Arial" w:hAnsi="Arial"/>
                <w:kern w:val="0"/>
                <w:sz w:val="18"/>
                <w:szCs w:val="18"/>
                <w:lang w:val="fr-FR"/>
              </w:rPr>
            </w:pPr>
            <w:r>
              <w:rPr>
                <w:rFonts w:ascii="Arial" w:hAnsi="Arial" w:hint="eastAsia"/>
                <w:kern w:val="0"/>
                <w:sz w:val="18"/>
                <w:szCs w:val="18"/>
                <w:lang w:val="fr-FR"/>
              </w:rPr>
              <w:t>跟踪标志</w:t>
            </w:r>
          </w:p>
        </w:tc>
      </w:tr>
      <w:tr w:rsidR="00E6751F" w:rsidTr="00786B72">
        <w:trPr>
          <w:jc w:val="center"/>
        </w:trPr>
        <w:tc>
          <w:tcPr>
            <w:tcW w:w="2378" w:type="dxa"/>
          </w:tcPr>
          <w:p w:rsidR="00E6751F" w:rsidRDefault="00E6751F" w:rsidP="00786B72">
            <w:pPr>
              <w:pStyle w:val="TAL"/>
              <w:rPr>
                <w:lang w:val="fr-FR" w:eastAsia="zh-CN"/>
              </w:rPr>
            </w:pPr>
            <w:r>
              <w:rPr>
                <w:rFonts w:hint="eastAsia"/>
                <w:lang w:val="fr-FR" w:eastAsia="zh-CN"/>
              </w:rPr>
              <w:t>existCloudAccount</w:t>
            </w:r>
          </w:p>
        </w:tc>
        <w:tc>
          <w:tcPr>
            <w:tcW w:w="737" w:type="dxa"/>
          </w:tcPr>
          <w:p w:rsidR="00E6751F" w:rsidRDefault="00E6751F" w:rsidP="00786B72">
            <w:pPr>
              <w:pStyle w:val="TAL"/>
              <w:rPr>
                <w:lang w:val="fr-FR" w:eastAsia="zh-CN"/>
              </w:rPr>
            </w:pPr>
            <w:r>
              <w:rPr>
                <w:rFonts w:hint="eastAsia"/>
                <w:lang w:val="fr-FR" w:eastAsia="zh-CN"/>
              </w:rPr>
              <w:t>M</w:t>
            </w:r>
          </w:p>
        </w:tc>
        <w:tc>
          <w:tcPr>
            <w:tcW w:w="2235" w:type="dxa"/>
          </w:tcPr>
          <w:p w:rsidR="00E6751F" w:rsidRDefault="00E6751F" w:rsidP="00786B72">
            <w:pPr>
              <w:pStyle w:val="TAH"/>
              <w:ind w:left="62"/>
              <w:jc w:val="both"/>
              <w:rPr>
                <w:b w:val="0"/>
                <w:lang w:val="fr-FR" w:eastAsia="zh-CN"/>
              </w:rPr>
            </w:pPr>
            <w:r>
              <w:rPr>
                <w:rFonts w:hint="eastAsia"/>
                <w:b w:val="0"/>
                <w:lang w:val="fr-FR" w:eastAsia="zh-CN"/>
              </w:rPr>
              <w:t>String</w:t>
            </w:r>
          </w:p>
        </w:tc>
        <w:tc>
          <w:tcPr>
            <w:tcW w:w="769" w:type="dxa"/>
          </w:tcPr>
          <w:p w:rsidR="00E6751F" w:rsidRPr="005041A8" w:rsidRDefault="00E6751F" w:rsidP="00786B72">
            <w:pPr>
              <w:rPr>
                <w:rFonts w:ascii="Arial" w:hAnsi="Arial"/>
                <w:kern w:val="0"/>
                <w:sz w:val="18"/>
                <w:szCs w:val="18"/>
                <w:lang w:val="fr-FR"/>
              </w:rPr>
            </w:pPr>
            <w:r w:rsidRPr="005041A8">
              <w:rPr>
                <w:rFonts w:ascii="Arial" w:hAnsi="Arial" w:hint="eastAsia"/>
                <w:kern w:val="0"/>
                <w:sz w:val="18"/>
                <w:szCs w:val="18"/>
                <w:lang w:val="fr-FR"/>
              </w:rPr>
              <w:t>1</w:t>
            </w:r>
          </w:p>
        </w:tc>
        <w:tc>
          <w:tcPr>
            <w:tcW w:w="2681" w:type="dxa"/>
          </w:tcPr>
          <w:p w:rsidR="00E6751F" w:rsidRPr="005041A8" w:rsidRDefault="00E6751F" w:rsidP="00786B72">
            <w:pPr>
              <w:rPr>
                <w:rFonts w:ascii="Arial" w:hAnsi="Arial"/>
                <w:kern w:val="0"/>
                <w:sz w:val="18"/>
                <w:szCs w:val="18"/>
                <w:lang w:val="fr-FR"/>
              </w:rPr>
            </w:pPr>
            <w:r w:rsidRPr="005041A8">
              <w:rPr>
                <w:rFonts w:ascii="Arial" w:hAnsi="Arial" w:hint="eastAsia"/>
                <w:kern w:val="0"/>
                <w:sz w:val="18"/>
                <w:szCs w:val="18"/>
                <w:lang w:val="fr-FR"/>
              </w:rPr>
              <w:t>账户是否存在</w:t>
            </w:r>
          </w:p>
          <w:p w:rsidR="00E6751F" w:rsidRPr="005041A8" w:rsidRDefault="00E6751F" w:rsidP="00786B72">
            <w:pPr>
              <w:rPr>
                <w:rFonts w:ascii="Arial" w:hAnsi="Arial"/>
                <w:kern w:val="0"/>
                <w:sz w:val="18"/>
                <w:szCs w:val="18"/>
                <w:lang w:val="fr-FR"/>
              </w:rPr>
            </w:pPr>
            <w:r w:rsidRPr="005041A8">
              <w:rPr>
                <w:rFonts w:ascii="Arial" w:hAnsi="Arial" w:hint="eastAsia"/>
                <w:kern w:val="0"/>
                <w:sz w:val="18"/>
                <w:szCs w:val="18"/>
                <w:lang w:val="fr-FR"/>
              </w:rPr>
              <w:t>0</w:t>
            </w:r>
            <w:r w:rsidRPr="005041A8">
              <w:rPr>
                <w:rFonts w:ascii="Arial" w:hAnsi="Arial" w:hint="eastAsia"/>
                <w:kern w:val="0"/>
                <w:sz w:val="18"/>
                <w:szCs w:val="18"/>
                <w:lang w:val="fr-FR"/>
              </w:rPr>
              <w:t>不存在</w:t>
            </w:r>
          </w:p>
          <w:p w:rsidR="00E6751F" w:rsidRPr="005041A8" w:rsidRDefault="00E6751F" w:rsidP="00786B72">
            <w:pPr>
              <w:rPr>
                <w:rFonts w:ascii="Arial" w:hAnsi="Arial"/>
                <w:kern w:val="0"/>
                <w:sz w:val="18"/>
                <w:szCs w:val="18"/>
                <w:lang w:val="fr-FR"/>
              </w:rPr>
            </w:pPr>
            <w:r w:rsidRPr="005041A8">
              <w:rPr>
                <w:rFonts w:ascii="Arial" w:hAnsi="Arial" w:hint="eastAsia"/>
                <w:kern w:val="0"/>
                <w:sz w:val="18"/>
                <w:szCs w:val="18"/>
                <w:lang w:val="fr-FR"/>
              </w:rPr>
              <w:t>1</w:t>
            </w:r>
            <w:r w:rsidRPr="005041A8">
              <w:rPr>
                <w:rFonts w:ascii="Arial" w:hAnsi="Arial" w:hint="eastAsia"/>
                <w:kern w:val="0"/>
                <w:sz w:val="18"/>
                <w:szCs w:val="18"/>
                <w:lang w:val="fr-FR"/>
              </w:rPr>
              <w:t>存在</w:t>
            </w:r>
          </w:p>
        </w:tc>
      </w:tr>
    </w:tbl>
    <w:p w:rsidR="00E6751F" w:rsidRDefault="00E6751F" w:rsidP="00407B6C">
      <w:pPr>
        <w:pStyle w:val="41"/>
      </w:pPr>
      <w:r>
        <w:rPr>
          <w:rFonts w:hint="eastAsia"/>
        </w:rPr>
        <w:t>异常信息</w:t>
      </w:r>
    </w:p>
    <w:p w:rsidR="00E6751F" w:rsidRDefault="00E6751F" w:rsidP="00E6751F">
      <w:pPr>
        <w:pStyle w:val="a4"/>
        <w:ind w:firstLine="210"/>
      </w:pPr>
      <w:r>
        <w:rPr>
          <w:rFonts w:hint="eastAsia"/>
        </w:rPr>
        <w:t>失败则抛出异常</w:t>
      </w:r>
      <w:r>
        <w:rPr>
          <w:rFonts w:hint="eastAsia"/>
        </w:rPr>
        <w:t>CException</w:t>
      </w:r>
      <w:r>
        <w:rPr>
          <w:rFonts w:hint="eastAsia"/>
        </w:rPr>
        <w:t>，具体内容请参考异常码定义文档。</w:t>
      </w:r>
    </w:p>
    <w:p w:rsidR="003A63A1" w:rsidRDefault="003A63A1" w:rsidP="00407B6C">
      <w:pPr>
        <w:pStyle w:val="41"/>
      </w:pPr>
      <w:r>
        <w:rPr>
          <w:rFonts w:hint="eastAsia"/>
        </w:rPr>
        <w:t>Json</w:t>
      </w:r>
      <w:r>
        <w:rPr>
          <w:rFonts w:hint="eastAsia"/>
        </w:rPr>
        <w:t>接口登录认证信息说明</w:t>
      </w:r>
    </w:p>
    <w:p w:rsidR="003A63A1" w:rsidRPr="003A63A1" w:rsidRDefault="003A63A1" w:rsidP="003A63A1">
      <w:r>
        <w:rPr>
          <w:rFonts w:hint="eastAsia"/>
        </w:rPr>
        <w:t xml:space="preserve">   Authorization</w:t>
      </w:r>
      <w:r>
        <w:rPr>
          <w:rFonts w:hint="eastAsia"/>
        </w:rPr>
        <w:t>中无需登录认证信息。</w:t>
      </w:r>
    </w:p>
    <w:p w:rsidR="003A63A1" w:rsidRPr="00EC5441" w:rsidRDefault="003A63A1" w:rsidP="00E6751F">
      <w:pPr>
        <w:pStyle w:val="a4"/>
        <w:ind w:firstLine="210"/>
        <w:rPr>
          <w:lang w:val="fr-FR"/>
        </w:rPr>
      </w:pPr>
    </w:p>
    <w:p w:rsidR="00E6751F" w:rsidRDefault="00E6751F" w:rsidP="00407B6C">
      <w:pPr>
        <w:pStyle w:val="31"/>
        <w:rPr>
          <w:rStyle w:val="210"/>
        </w:rPr>
      </w:pPr>
      <w:bookmarkStart w:id="54" w:name="_Toc317101267"/>
      <w:r>
        <w:rPr>
          <w:rStyle w:val="210"/>
          <w:rFonts w:hint="eastAsia"/>
        </w:rPr>
        <w:t>HTTP(s)</w:t>
      </w:r>
      <w:r>
        <w:rPr>
          <w:rStyle w:val="210"/>
          <w:rFonts w:hint="eastAsia"/>
        </w:rPr>
        <w:t>接口</w:t>
      </w:r>
      <w:bookmarkEnd w:id="54"/>
    </w:p>
    <w:p w:rsidR="00E6751F" w:rsidRDefault="00E6751F" w:rsidP="00407B6C">
      <w:pPr>
        <w:pStyle w:val="41"/>
      </w:pPr>
      <w:r>
        <w:rPr>
          <w:rFonts w:hint="eastAsia"/>
        </w:rPr>
        <w:t>描述</w:t>
      </w:r>
    </w:p>
    <w:p w:rsidR="00E6751F" w:rsidRDefault="00E6751F" w:rsidP="00E6751F">
      <w:pPr>
        <w:ind w:firstLine="420"/>
      </w:pPr>
      <w:r>
        <w:rPr>
          <w:rFonts w:hint="eastAsia"/>
        </w:rPr>
        <w:t>检查用户注册的登录名称是否重复。</w:t>
      </w:r>
    </w:p>
    <w:p w:rsidR="00E6751F" w:rsidRDefault="00E6751F" w:rsidP="00E6751F">
      <w:pPr>
        <w:ind w:firstLine="420"/>
      </w:pPr>
      <w:r>
        <w:rPr>
          <w:rFonts w:hint="eastAsia"/>
        </w:rPr>
        <w:t>AccountAgent</w:t>
      </w:r>
      <w:r>
        <w:rPr>
          <w:rFonts w:hint="eastAsia"/>
        </w:rPr>
        <w:t>向</w:t>
      </w:r>
      <w:r>
        <w:rPr>
          <w:rFonts w:hint="eastAsia"/>
        </w:rPr>
        <w:t>AccountServer</w:t>
      </w:r>
      <w:r>
        <w:rPr>
          <w:rFonts w:hint="eastAsia"/>
        </w:rPr>
        <w:t>发起请求，</w:t>
      </w:r>
      <w:r>
        <w:rPr>
          <w:rFonts w:hint="eastAsia"/>
        </w:rPr>
        <w:t>AccountServer</w:t>
      </w:r>
      <w:r>
        <w:rPr>
          <w:rFonts w:hint="eastAsia"/>
        </w:rPr>
        <w:t>内部转调上述</w:t>
      </w:r>
      <w:r>
        <w:rPr>
          <w:rFonts w:hint="eastAsia"/>
        </w:rPr>
        <w:t>SOAP</w:t>
      </w:r>
      <w:r>
        <w:rPr>
          <w:rFonts w:hint="eastAsia"/>
        </w:rPr>
        <w:t>接口。</w:t>
      </w:r>
    </w:p>
    <w:p w:rsidR="00E6751F" w:rsidRDefault="00E6751F" w:rsidP="00E6751F">
      <w:pPr>
        <w:rPr>
          <w:lang w:val="fr-FR"/>
        </w:rPr>
      </w:pPr>
      <w:r>
        <w:rPr>
          <w:rFonts w:hint="eastAsia"/>
          <w:lang w:val="fr-FR"/>
        </w:rPr>
        <w:tab/>
      </w:r>
      <w:r>
        <w:rPr>
          <w:rFonts w:hint="eastAsia"/>
          <w:lang w:val="fr-FR"/>
        </w:rPr>
        <w:t>该操作无需携带服务端已通过认证的</w:t>
      </w:r>
      <w:r>
        <w:rPr>
          <w:rFonts w:hint="eastAsia"/>
          <w:lang w:val="fr-FR"/>
        </w:rPr>
        <w:t>sessionID</w:t>
      </w:r>
      <w:r>
        <w:rPr>
          <w:rFonts w:hint="eastAsia"/>
          <w:lang w:val="fr-FR"/>
        </w:rPr>
        <w:t>。</w:t>
      </w:r>
    </w:p>
    <w:p w:rsidR="00E6751F" w:rsidRPr="00616AAD" w:rsidRDefault="00E6751F" w:rsidP="00E6751F">
      <w:pPr>
        <w:ind w:firstLine="420"/>
        <w:rPr>
          <w:lang w:val="fr-FR"/>
        </w:rPr>
      </w:pPr>
    </w:p>
    <w:p w:rsidR="00E6751F" w:rsidRPr="00A6475E" w:rsidRDefault="00E6751F" w:rsidP="00407B6C">
      <w:pPr>
        <w:pStyle w:val="41"/>
      </w:pPr>
      <w:r w:rsidRPr="00A6475E">
        <w:rPr>
          <w:rFonts w:hint="eastAsia"/>
        </w:rPr>
        <w:t>协议映射</w:t>
      </w:r>
    </w:p>
    <w:p w:rsidR="00E6751F" w:rsidRPr="00A6475E" w:rsidRDefault="00E6751F" w:rsidP="00E6751F">
      <w:pPr>
        <w:numPr>
          <w:ilvl w:val="0"/>
          <w:numId w:val="22"/>
        </w:numPr>
        <w:tabs>
          <w:tab w:val="num" w:pos="0"/>
        </w:tabs>
        <w:rPr>
          <w:b/>
        </w:rPr>
      </w:pPr>
      <w:r w:rsidRPr="00A6475E">
        <w:rPr>
          <w:rFonts w:hint="eastAsia"/>
          <w:b/>
        </w:rPr>
        <w:t>请求消息示例</w:t>
      </w:r>
    </w:p>
    <w:p w:rsidR="00E6751F" w:rsidRPr="00A6475E" w:rsidRDefault="00E6751F" w:rsidP="00E6751F">
      <w:r w:rsidRPr="00A6475E">
        <w:t>POST</w:t>
      </w:r>
      <w:r w:rsidRPr="00A6475E">
        <w:rPr>
          <w:rFonts w:hint="eastAsia"/>
        </w:rPr>
        <w:t xml:space="preserve"> </w:t>
      </w:r>
      <w:r w:rsidRPr="00A6475E">
        <w:t>http://host:port/</w:t>
      </w:r>
      <w:r>
        <w:rPr>
          <w:rFonts w:hint="eastAsia"/>
        </w:rPr>
        <w:t>AccountServer</w:t>
      </w:r>
      <w:r w:rsidRPr="00A6475E">
        <w:t>/I</w:t>
      </w:r>
      <w:r w:rsidRPr="00A6475E">
        <w:rPr>
          <w:rFonts w:hint="eastAsia"/>
        </w:rPr>
        <w:t>UserInfoMng</w:t>
      </w:r>
      <w:r>
        <w:rPr>
          <w:rFonts w:hint="eastAsia"/>
        </w:rPr>
        <w:t>/</w:t>
      </w:r>
      <w:r>
        <w:rPr>
          <w:rFonts w:hint="eastAsia"/>
          <w:lang w:val="da-DK"/>
        </w:rPr>
        <w:t>checkAccount</w:t>
      </w:r>
      <w:r w:rsidRPr="00A6475E">
        <w:t xml:space="preserve"> </w:t>
      </w:r>
      <w:r>
        <w:rPr>
          <w:rFonts w:hint="eastAsia"/>
        </w:rPr>
        <w:t xml:space="preserve"> </w:t>
      </w:r>
      <w:r w:rsidRPr="00A6475E">
        <w:t>HTTP/1.1</w:t>
      </w:r>
    </w:p>
    <w:p w:rsidR="00E6751F" w:rsidRPr="00A6475E" w:rsidRDefault="00E6751F" w:rsidP="00E6751F">
      <w:r w:rsidRPr="00A6475E">
        <w:rPr>
          <w:i/>
        </w:rPr>
        <w:t>Authorization</w:t>
      </w:r>
      <w:r w:rsidRPr="00A6475E">
        <w:rPr>
          <w:rFonts w:hint="eastAsia"/>
          <w:i/>
        </w:rPr>
        <w:t>:</w:t>
      </w:r>
      <w:r w:rsidRPr="00A6475E">
        <w:rPr>
          <w:i/>
        </w:rPr>
        <w:t xml:space="preserve"> </w:t>
      </w:r>
      <w:r>
        <w:rPr>
          <w:rFonts w:hint="eastAsia"/>
          <w:i/>
        </w:rPr>
        <w:t>为空</w:t>
      </w:r>
    </w:p>
    <w:p w:rsidR="00E6751F" w:rsidRPr="00A6475E" w:rsidRDefault="00E6751F" w:rsidP="00E6751F"/>
    <w:p w:rsidR="00E6751F" w:rsidRPr="00A6475E" w:rsidRDefault="00E6751F" w:rsidP="00E6751F">
      <w:pPr>
        <w:rPr>
          <w:lang w:val="de-DE"/>
        </w:rPr>
      </w:pPr>
      <w:r w:rsidRPr="00A6475E">
        <w:rPr>
          <w:lang w:val="de-DE"/>
        </w:rPr>
        <w:lastRenderedPageBreak/>
        <w:t>&lt;?xml version="1.0" encoding="UTF-8"?&gt;</w:t>
      </w:r>
    </w:p>
    <w:p w:rsidR="00E6751F" w:rsidRPr="00A6475E" w:rsidRDefault="00E6751F" w:rsidP="00E6751F">
      <w:pPr>
        <w:rPr>
          <w:lang w:val="de-DE"/>
        </w:rPr>
      </w:pPr>
      <w:r w:rsidRPr="00A6475E">
        <w:rPr>
          <w:lang w:val="de-DE"/>
        </w:rPr>
        <w:t>&lt;</w:t>
      </w:r>
      <w:r>
        <w:rPr>
          <w:rFonts w:hint="eastAsia"/>
        </w:rPr>
        <w:t>Check</w:t>
      </w:r>
      <w:r>
        <w:rPr>
          <w:rFonts w:hint="eastAsia"/>
          <w:lang w:val="da-DK"/>
        </w:rPr>
        <w:t>AccountReq</w:t>
      </w:r>
      <w:r w:rsidRPr="00A6475E">
        <w:rPr>
          <w:lang w:val="de-DE"/>
        </w:rPr>
        <w:t>&gt;</w:t>
      </w:r>
    </w:p>
    <w:p w:rsidR="00E6751F" w:rsidRPr="00A6475E" w:rsidRDefault="00E6751F" w:rsidP="00E6751F">
      <w:r w:rsidRPr="00A6475E">
        <w:rPr>
          <w:lang w:val="de-DE"/>
        </w:rPr>
        <w:t xml:space="preserve">  </w:t>
      </w:r>
      <w:r w:rsidRPr="00A6475E">
        <w:t>&lt;</w:t>
      </w:r>
      <w:r w:rsidRPr="00A6475E">
        <w:rPr>
          <w:rFonts w:hint="eastAsia"/>
          <w:lang w:val="fr-FR"/>
        </w:rPr>
        <w:t xml:space="preserve"> </w:t>
      </w:r>
      <w:r w:rsidRPr="00A6475E">
        <w:rPr>
          <w:rFonts w:hint="eastAsia"/>
        </w:rPr>
        <w:t>v</w:t>
      </w:r>
      <w:r w:rsidRPr="00A6475E">
        <w:t>ersion &gt;</w:t>
      </w:r>
      <w:r>
        <w:rPr>
          <w:rFonts w:hint="eastAsia"/>
        </w:rPr>
        <w:t>01.01</w:t>
      </w:r>
      <w:r w:rsidRPr="00A6475E">
        <w:t>&lt;/</w:t>
      </w:r>
      <w:r w:rsidRPr="00A6475E">
        <w:rPr>
          <w:rFonts w:hint="eastAsia"/>
        </w:rPr>
        <w:t xml:space="preserve"> v</w:t>
      </w:r>
      <w:r w:rsidRPr="00A6475E">
        <w:t>ersion &gt;</w:t>
      </w:r>
    </w:p>
    <w:p w:rsidR="00E6751F" w:rsidRPr="00A6475E" w:rsidRDefault="00E6751F" w:rsidP="00E6751F">
      <w:r w:rsidRPr="00A6475E">
        <w:rPr>
          <w:lang w:val="de-DE"/>
        </w:rPr>
        <w:t xml:space="preserve">  </w:t>
      </w:r>
      <w:r w:rsidRPr="00A6475E">
        <w:t>&lt;</w:t>
      </w:r>
      <w:r>
        <w:rPr>
          <w:rFonts w:hint="eastAsia"/>
          <w:lang w:val="fr-FR"/>
        </w:rPr>
        <w:t>accountType</w:t>
      </w:r>
      <w:r w:rsidRPr="00A6475E">
        <w:t>&gt;</w:t>
      </w:r>
      <w:r>
        <w:rPr>
          <w:rFonts w:hint="eastAsia"/>
        </w:rPr>
        <w:t>0</w:t>
      </w:r>
      <w:r w:rsidRPr="00A6475E">
        <w:t>&lt;/</w:t>
      </w:r>
      <w:r>
        <w:rPr>
          <w:rFonts w:hint="eastAsia"/>
          <w:lang w:val="fr-FR"/>
        </w:rPr>
        <w:t>accountType</w:t>
      </w:r>
      <w:r w:rsidRPr="00A6475E">
        <w:t xml:space="preserve"> &gt;</w:t>
      </w:r>
    </w:p>
    <w:p w:rsidR="00E6751F" w:rsidRPr="00A6475E" w:rsidRDefault="00E6751F" w:rsidP="00E6751F">
      <w:r w:rsidRPr="00A6475E">
        <w:rPr>
          <w:lang w:val="de-DE"/>
        </w:rPr>
        <w:t xml:space="preserve">  </w:t>
      </w:r>
      <w:r w:rsidRPr="00A6475E">
        <w:t>&lt;</w:t>
      </w:r>
      <w:r>
        <w:rPr>
          <w:rFonts w:hint="eastAsia"/>
          <w:lang w:val="fr-FR"/>
        </w:rPr>
        <w:t>userAccount</w:t>
      </w:r>
      <w:r w:rsidRPr="00A6475E">
        <w:t>&gt;</w:t>
      </w:r>
      <w:r>
        <w:t>008613677777777</w:t>
      </w:r>
      <w:r w:rsidRPr="00A6475E">
        <w:t>&lt;/</w:t>
      </w:r>
      <w:r>
        <w:rPr>
          <w:rFonts w:hint="eastAsia"/>
          <w:lang w:val="fr-FR"/>
        </w:rPr>
        <w:t>userAccount</w:t>
      </w:r>
      <w:r w:rsidRPr="00A6475E">
        <w:t xml:space="preserve"> &gt;</w:t>
      </w:r>
    </w:p>
    <w:p w:rsidR="00E6751F" w:rsidRPr="00780127" w:rsidRDefault="00E6751F" w:rsidP="00E6751F">
      <w:r w:rsidRPr="00A6475E">
        <w:rPr>
          <w:lang w:val="fr-FR"/>
        </w:rPr>
        <w:t>&lt;/</w:t>
      </w:r>
      <w:r>
        <w:rPr>
          <w:rFonts w:hint="eastAsia"/>
        </w:rPr>
        <w:t>Check</w:t>
      </w:r>
      <w:r>
        <w:rPr>
          <w:rFonts w:hint="eastAsia"/>
          <w:lang w:val="da-DK"/>
        </w:rPr>
        <w:t>AccountReq</w:t>
      </w:r>
      <w:r w:rsidRPr="00A6475E">
        <w:rPr>
          <w:lang w:val="fr-FR"/>
        </w:rPr>
        <w:t>&gt;</w:t>
      </w:r>
    </w:p>
    <w:p w:rsidR="00E6751F" w:rsidRPr="00A6475E" w:rsidRDefault="00E6751F" w:rsidP="00E6751F">
      <w:pPr>
        <w:numPr>
          <w:ilvl w:val="0"/>
          <w:numId w:val="22"/>
        </w:numPr>
        <w:tabs>
          <w:tab w:val="num" w:pos="0"/>
        </w:tabs>
        <w:rPr>
          <w:b/>
        </w:rPr>
      </w:pPr>
      <w:r w:rsidRPr="00A6475E">
        <w:rPr>
          <w:rFonts w:hint="eastAsia"/>
          <w:b/>
        </w:rPr>
        <w:t>响应消息</w:t>
      </w:r>
    </w:p>
    <w:p w:rsidR="00E6751F" w:rsidRPr="00A6475E" w:rsidRDefault="00E6751F" w:rsidP="00E6751F">
      <w:r w:rsidRPr="00A6475E">
        <w:t>&lt;?xml version="1.0" encoding="UTF-8"?&gt;</w:t>
      </w:r>
    </w:p>
    <w:p w:rsidR="00E6751F" w:rsidRDefault="00E6751F" w:rsidP="00E6751F">
      <w:r w:rsidRPr="00A6475E">
        <w:t xml:space="preserve">&lt;result </w:t>
      </w:r>
      <w:r>
        <w:rPr>
          <w:rFonts w:hint="eastAsia"/>
        </w:rPr>
        <w:t>result</w:t>
      </w:r>
      <w:r w:rsidRPr="00A6475E">
        <w:rPr>
          <w:rFonts w:hint="eastAsia"/>
        </w:rPr>
        <w:t>Code</w:t>
      </w:r>
      <w:r w:rsidRPr="00A6475E">
        <w:t>=0&gt;</w:t>
      </w:r>
    </w:p>
    <w:p w:rsidR="00E6751F" w:rsidRPr="00A6475E" w:rsidRDefault="00E6751F" w:rsidP="00E6751F">
      <w:pPr>
        <w:ind w:leftChars="100" w:left="210"/>
      </w:pPr>
      <w:r w:rsidRPr="00A6475E">
        <w:rPr>
          <w:rFonts w:hint="eastAsia"/>
          <w:lang w:val="da-DK"/>
        </w:rPr>
        <w:t>&lt;</w:t>
      </w:r>
      <w:r>
        <w:rPr>
          <w:rFonts w:hint="eastAsia"/>
        </w:rPr>
        <w:t>Check</w:t>
      </w:r>
      <w:r>
        <w:rPr>
          <w:rFonts w:hint="eastAsia"/>
          <w:lang w:val="da-DK"/>
        </w:rPr>
        <w:t>AccountRsp</w:t>
      </w:r>
      <w:r w:rsidRPr="00A6475E">
        <w:rPr>
          <w:rFonts w:hint="eastAsia"/>
          <w:lang w:val="da-DK"/>
        </w:rPr>
        <w:t>&gt;</w:t>
      </w:r>
    </w:p>
    <w:p w:rsidR="00E6751F" w:rsidRDefault="00E6751F" w:rsidP="00E6751F">
      <w:pPr>
        <w:ind w:leftChars="100" w:left="210"/>
      </w:pPr>
      <w:r w:rsidRPr="00A6475E">
        <w:rPr>
          <w:lang w:val="de-DE"/>
        </w:rPr>
        <w:t xml:space="preserve">  </w:t>
      </w:r>
      <w:r w:rsidRPr="00A6475E">
        <w:t>&lt;</w:t>
      </w:r>
      <w:r w:rsidRPr="00A6475E">
        <w:rPr>
          <w:rFonts w:hint="eastAsia"/>
          <w:lang w:val="fr-FR"/>
        </w:rPr>
        <w:t xml:space="preserve"> </w:t>
      </w:r>
      <w:r w:rsidRPr="00A6475E">
        <w:rPr>
          <w:rFonts w:hint="eastAsia"/>
        </w:rPr>
        <w:t>v</w:t>
      </w:r>
      <w:r w:rsidRPr="00A6475E">
        <w:t>ersion &gt;</w:t>
      </w:r>
      <w:r>
        <w:rPr>
          <w:rFonts w:hint="eastAsia"/>
        </w:rPr>
        <w:t>01.01</w:t>
      </w:r>
      <w:r w:rsidRPr="00A6475E">
        <w:t>&lt;/</w:t>
      </w:r>
      <w:r w:rsidRPr="00A6475E">
        <w:rPr>
          <w:rFonts w:hint="eastAsia"/>
        </w:rPr>
        <w:t xml:space="preserve"> v</w:t>
      </w:r>
      <w:r w:rsidRPr="00A6475E">
        <w:t>ersion &gt;</w:t>
      </w:r>
    </w:p>
    <w:p w:rsidR="00E6751F" w:rsidRPr="00A6475E" w:rsidRDefault="00E6751F" w:rsidP="00E6751F">
      <w:pPr>
        <w:ind w:leftChars="100" w:left="210"/>
      </w:pPr>
      <w:r w:rsidRPr="00A6475E">
        <w:rPr>
          <w:lang w:val="de-DE"/>
        </w:rPr>
        <w:t xml:space="preserve">  </w:t>
      </w:r>
      <w:r w:rsidRPr="00A6475E">
        <w:t>&lt;</w:t>
      </w:r>
      <w:r>
        <w:rPr>
          <w:rFonts w:hint="eastAsia"/>
        </w:rPr>
        <w:t>existCloud</w:t>
      </w:r>
      <w:r w:rsidRPr="00A6475E">
        <w:rPr>
          <w:rFonts w:hint="eastAsia"/>
          <w:lang w:val="fr-FR"/>
        </w:rPr>
        <w:t>Account</w:t>
      </w:r>
      <w:r w:rsidRPr="00A6475E">
        <w:t>&gt;</w:t>
      </w:r>
      <w:r>
        <w:rPr>
          <w:rFonts w:hint="eastAsia"/>
        </w:rPr>
        <w:t>0</w:t>
      </w:r>
      <w:r w:rsidRPr="00A6475E">
        <w:t>&lt;/</w:t>
      </w:r>
      <w:r w:rsidRPr="00780127">
        <w:rPr>
          <w:rFonts w:hint="eastAsia"/>
        </w:rPr>
        <w:t xml:space="preserve"> </w:t>
      </w:r>
      <w:r>
        <w:rPr>
          <w:rFonts w:hint="eastAsia"/>
        </w:rPr>
        <w:t>existCloud</w:t>
      </w:r>
      <w:r w:rsidRPr="00A6475E">
        <w:rPr>
          <w:rFonts w:hint="eastAsia"/>
          <w:lang w:val="fr-FR"/>
        </w:rPr>
        <w:t>Account</w:t>
      </w:r>
      <w:r w:rsidRPr="00A6475E">
        <w:t xml:space="preserve"> &gt;</w:t>
      </w:r>
    </w:p>
    <w:p w:rsidR="00E6751F" w:rsidRPr="00A6475E" w:rsidRDefault="00E6751F" w:rsidP="00E6751F">
      <w:pPr>
        <w:ind w:leftChars="100" w:left="210"/>
      </w:pPr>
      <w:r w:rsidRPr="00A6475E">
        <w:rPr>
          <w:rFonts w:hint="eastAsia"/>
        </w:rPr>
        <w:t>&lt;/</w:t>
      </w:r>
      <w:r>
        <w:rPr>
          <w:rFonts w:hint="eastAsia"/>
        </w:rPr>
        <w:t>Check</w:t>
      </w:r>
      <w:r>
        <w:rPr>
          <w:rFonts w:hint="eastAsia"/>
          <w:lang w:val="da-DK"/>
        </w:rPr>
        <w:t>AccountRsp</w:t>
      </w:r>
      <w:r w:rsidRPr="00A6475E">
        <w:rPr>
          <w:rFonts w:hint="eastAsia"/>
        </w:rPr>
        <w:t>&gt;</w:t>
      </w:r>
    </w:p>
    <w:p w:rsidR="00E6751F" w:rsidRDefault="00E6751F" w:rsidP="00E6751F">
      <w:pPr>
        <w:rPr>
          <w:lang w:val="fr-FR"/>
        </w:rPr>
      </w:pPr>
      <w:r>
        <w:rPr>
          <w:rFonts w:hint="eastAsia"/>
          <w:lang w:val="fr-FR"/>
        </w:rPr>
        <w:t>&lt;/result&gt;</w:t>
      </w:r>
    </w:p>
    <w:p w:rsidR="00E6751F" w:rsidRPr="00D32568" w:rsidRDefault="00E6751F" w:rsidP="00E6751F"/>
    <w:p w:rsidR="00E6751F" w:rsidRDefault="00E6751F" w:rsidP="00E6751F">
      <w:pPr>
        <w:pStyle w:val="21"/>
        <w:numPr>
          <w:ilvl w:val="1"/>
          <w:numId w:val="1"/>
        </w:numPr>
        <w:rPr>
          <w:rStyle w:val="210"/>
        </w:rPr>
      </w:pPr>
      <w:bookmarkStart w:id="55" w:name="_Toc317101268"/>
      <w:r>
        <w:rPr>
          <w:rStyle w:val="210"/>
          <w:rFonts w:hint="eastAsia"/>
        </w:rPr>
        <w:t>chkHasPasswd</w:t>
      </w:r>
      <w:r w:rsidRPr="004454EC">
        <w:rPr>
          <w:rStyle w:val="210"/>
          <w:rFonts w:hint="eastAsia"/>
        </w:rPr>
        <w:t>Acct</w:t>
      </w:r>
      <w:bookmarkEnd w:id="55"/>
    </w:p>
    <w:p w:rsidR="00E6751F" w:rsidRPr="00B91F27" w:rsidRDefault="003F1820" w:rsidP="00407B6C">
      <w:pPr>
        <w:pStyle w:val="31"/>
      </w:pPr>
      <w:bookmarkStart w:id="56" w:name="_Toc317101269"/>
      <w:r>
        <w:rPr>
          <w:rStyle w:val="210"/>
          <w:rFonts w:hint="eastAsia"/>
        </w:rPr>
        <w:t>JSON</w:t>
      </w:r>
      <w:r>
        <w:rPr>
          <w:rStyle w:val="210"/>
          <w:rFonts w:hint="eastAsia"/>
        </w:rPr>
        <w:t>＋</w:t>
      </w:r>
      <w:r>
        <w:rPr>
          <w:rStyle w:val="210"/>
          <w:rFonts w:hint="eastAsia"/>
        </w:rPr>
        <w:t>SOAP</w:t>
      </w:r>
      <w:r>
        <w:rPr>
          <w:rStyle w:val="210"/>
          <w:rFonts w:hint="eastAsia"/>
        </w:rPr>
        <w:t>接口</w:t>
      </w:r>
      <w:bookmarkEnd w:id="56"/>
    </w:p>
    <w:p w:rsidR="00E6751F" w:rsidRDefault="00E6751F" w:rsidP="00407B6C">
      <w:pPr>
        <w:pStyle w:val="41"/>
      </w:pPr>
      <w:r>
        <w:rPr>
          <w:rFonts w:hint="eastAsia"/>
        </w:rPr>
        <w:t>描述</w:t>
      </w:r>
    </w:p>
    <w:p w:rsidR="00E6751F" w:rsidRDefault="00E6751F" w:rsidP="00E6751F">
      <w:pPr>
        <w:ind w:firstLine="420"/>
      </w:pPr>
      <w:r>
        <w:rPr>
          <w:rFonts w:hint="eastAsia"/>
        </w:rPr>
        <w:t>检查账号是否存在，并已设置密码。</w:t>
      </w:r>
      <w:r>
        <w:rPr>
          <w:rFonts w:hint="eastAsia"/>
        </w:rPr>
        <w:t>AccountServer</w:t>
      </w:r>
      <w:r>
        <w:rPr>
          <w:rFonts w:hint="eastAsia"/>
        </w:rPr>
        <w:t>或</w:t>
      </w:r>
      <w:r>
        <w:rPr>
          <w:rFonts w:hint="eastAsia"/>
        </w:rPr>
        <w:t>Portal</w:t>
      </w:r>
      <w:r>
        <w:rPr>
          <w:rFonts w:hint="eastAsia"/>
        </w:rPr>
        <w:t>通过该接口向</w:t>
      </w:r>
      <w:r>
        <w:rPr>
          <w:rFonts w:hint="eastAsia"/>
        </w:rPr>
        <w:t>UserProfile</w:t>
      </w:r>
      <w:r>
        <w:rPr>
          <w:rFonts w:hint="eastAsia"/>
        </w:rPr>
        <w:t>发起请求。</w:t>
      </w:r>
    </w:p>
    <w:p w:rsidR="00283DCA" w:rsidRDefault="00E6751F" w:rsidP="00E6751F">
      <w:pPr>
        <w:ind w:firstLine="420"/>
      </w:pPr>
      <w:r>
        <w:rPr>
          <w:rFonts w:hint="eastAsia"/>
        </w:rPr>
        <w:t>主逻辑与</w:t>
      </w:r>
      <w:r w:rsidR="00E90BEF">
        <w:rPr>
          <w:rFonts w:hint="eastAsia"/>
        </w:rPr>
        <w:t>ch</w:t>
      </w:r>
      <w:r w:rsidR="00283DCA">
        <w:rPr>
          <w:rFonts w:hint="eastAsia"/>
        </w:rPr>
        <w:t>eckAccount</w:t>
      </w:r>
      <w:r>
        <w:rPr>
          <w:rFonts w:hint="eastAsia"/>
        </w:rPr>
        <w:t>接口相同，补充逻辑：</w:t>
      </w:r>
    </w:p>
    <w:p w:rsidR="00E6751F" w:rsidRDefault="00283DCA" w:rsidP="00E6751F">
      <w:pPr>
        <w:ind w:firstLine="420"/>
      </w:pPr>
      <w:r>
        <w:rPr>
          <w:rFonts w:hint="eastAsia"/>
        </w:rPr>
        <w:t>1</w:t>
      </w:r>
      <w:r>
        <w:rPr>
          <w:rFonts w:hint="eastAsia"/>
        </w:rPr>
        <w:t>）</w:t>
      </w:r>
      <w:r w:rsidR="00E6751F">
        <w:rPr>
          <w:rFonts w:hint="eastAsia"/>
        </w:rPr>
        <w:t>账号已存在时，继续检查用户是否已设置密码，如果没有设置密码，则返回账号存在，但未设置密码。用于客户端可灵活决策是否继续使用注册</w:t>
      </w:r>
      <w:r>
        <w:rPr>
          <w:rFonts w:hint="eastAsia"/>
        </w:rPr>
        <w:t>。</w:t>
      </w:r>
    </w:p>
    <w:p w:rsidR="00283DCA" w:rsidRDefault="00283DCA" w:rsidP="00E6751F">
      <w:pPr>
        <w:ind w:firstLine="420"/>
      </w:pPr>
      <w:r>
        <w:rPr>
          <w:rFonts w:hint="eastAsia"/>
        </w:rPr>
        <w:t>2</w:t>
      </w:r>
      <w:r>
        <w:rPr>
          <w:rFonts w:hint="eastAsia"/>
        </w:rPr>
        <w:t>）查询帐号对应的用户是否有邮箱（邮箱帐号或安全邮箱）、手机号码（手机号码帐号或安全手机号码）、安全问题？</w:t>
      </w:r>
    </w:p>
    <w:p w:rsidR="00283DCA" w:rsidRDefault="00283DCA" w:rsidP="00E6751F">
      <w:pPr>
        <w:ind w:firstLine="420"/>
      </w:pPr>
      <w:r>
        <w:rPr>
          <w:rFonts w:hint="eastAsia"/>
        </w:rPr>
        <w:t>3</w:t>
      </w:r>
      <w:r>
        <w:rPr>
          <w:rFonts w:hint="eastAsia"/>
        </w:rPr>
        <w:t>）对于</w:t>
      </w:r>
      <w:r w:rsidR="007101B2">
        <w:rPr>
          <w:rFonts w:hint="eastAsia"/>
        </w:rPr>
        <w:t>帐号存在，但不在当前站点时，远程调归属站点</w:t>
      </w:r>
      <w:r w:rsidR="00DC4BE7">
        <w:rPr>
          <w:rFonts w:hint="eastAsia"/>
          <w:lang w:val="da-DK"/>
        </w:rPr>
        <w:t>chkHasPasswdAcct</w:t>
      </w:r>
      <w:r w:rsidR="007101B2">
        <w:rPr>
          <w:rFonts w:hint="eastAsia"/>
        </w:rPr>
        <w:t>接口。</w:t>
      </w:r>
    </w:p>
    <w:p w:rsidR="00163205" w:rsidRPr="00283DCA" w:rsidRDefault="00163205" w:rsidP="00E6751F">
      <w:pPr>
        <w:ind w:firstLine="420"/>
      </w:pPr>
      <w:r>
        <w:rPr>
          <w:rFonts w:hint="eastAsia"/>
        </w:rPr>
        <w:t>注：帐号为未带国家码的手机号码时，按登录的帐号查找逻辑确定帐号对应的用户。</w:t>
      </w:r>
    </w:p>
    <w:p w:rsidR="00E6751F" w:rsidRDefault="00E6751F" w:rsidP="00407B6C">
      <w:pPr>
        <w:pStyle w:val="41"/>
      </w:pPr>
      <w:r>
        <w:rPr>
          <w:rFonts w:hint="eastAsia"/>
        </w:rPr>
        <w:t>原型</w:t>
      </w:r>
    </w:p>
    <w:p w:rsidR="00E6751F" w:rsidRPr="005D449C" w:rsidRDefault="00E90BEF" w:rsidP="00E6751F">
      <w:pPr>
        <w:ind w:left="198"/>
        <w:jc w:val="left"/>
      </w:pPr>
      <w:r>
        <w:rPr>
          <w:rFonts w:hint="eastAsia"/>
        </w:rPr>
        <w:t>ChkHasPasswdAcct</w:t>
      </w:r>
      <w:r w:rsidR="00E6751F">
        <w:rPr>
          <w:rFonts w:hint="eastAsia"/>
          <w:lang w:val="da-DK"/>
        </w:rPr>
        <w:t xml:space="preserve">Rsp </w:t>
      </w:r>
      <w:r>
        <w:rPr>
          <w:rFonts w:hint="eastAsia"/>
          <w:lang w:val="da-DK"/>
        </w:rPr>
        <w:t>chkHasPasswdAcct</w:t>
      </w:r>
      <w:r w:rsidR="00E6751F" w:rsidRPr="009A7E72">
        <w:rPr>
          <w:lang w:val="da-DK"/>
        </w:rPr>
        <w:t>(</w:t>
      </w:r>
      <w:r>
        <w:rPr>
          <w:rFonts w:hint="eastAsia"/>
        </w:rPr>
        <w:t>ChkHasPasswdAcct</w:t>
      </w:r>
      <w:r w:rsidR="00E6751F">
        <w:rPr>
          <w:rFonts w:hint="eastAsia"/>
          <w:lang w:val="da-DK"/>
        </w:rPr>
        <w:t xml:space="preserve">Req </w:t>
      </w:r>
      <w:r>
        <w:rPr>
          <w:rFonts w:hint="eastAsia"/>
        </w:rPr>
        <w:t>chkHasPasswdAcct</w:t>
      </w:r>
      <w:r w:rsidR="00E6751F">
        <w:rPr>
          <w:rFonts w:hint="eastAsia"/>
          <w:lang w:val="da-DK"/>
        </w:rPr>
        <w:t xml:space="preserve"> Req</w:t>
      </w:r>
      <w:r w:rsidR="00E6751F" w:rsidRPr="009A7E72">
        <w:rPr>
          <w:lang w:val="da-DK"/>
        </w:rPr>
        <w:t>)</w:t>
      </w:r>
      <w:r w:rsidR="00E6751F" w:rsidRPr="00CD7B14">
        <w:rPr>
          <w:rFonts w:hint="eastAsia"/>
        </w:rPr>
        <w:t xml:space="preserve"> </w:t>
      </w:r>
      <w:r w:rsidR="00E6751F" w:rsidRPr="0062068B">
        <w:rPr>
          <w:rFonts w:hint="eastAsia"/>
        </w:rPr>
        <w:t xml:space="preserve">throws </w:t>
      </w:r>
      <w:r w:rsidR="00E6751F">
        <w:rPr>
          <w:rFonts w:hint="eastAsia"/>
        </w:rPr>
        <w:t>CException</w:t>
      </w:r>
    </w:p>
    <w:p w:rsidR="00E6751F" w:rsidRDefault="00E6751F" w:rsidP="00407B6C">
      <w:pPr>
        <w:pStyle w:val="41"/>
      </w:pPr>
      <w:r>
        <w:rPr>
          <w:rFonts w:hint="eastAsia"/>
        </w:rPr>
        <w:t>输入参数</w:t>
      </w:r>
    </w:p>
    <w:p w:rsidR="00E6751F" w:rsidRDefault="00E90BEF" w:rsidP="00E6751F">
      <w:pPr>
        <w:ind w:left="198"/>
      </w:pPr>
      <w:r>
        <w:rPr>
          <w:rFonts w:hint="eastAsia"/>
        </w:rPr>
        <w:t>ChkHasPasswdAcct</w:t>
      </w:r>
      <w:r w:rsidR="00E6751F">
        <w:rPr>
          <w:rFonts w:hint="eastAsia"/>
          <w:lang w:val="da-DK"/>
        </w:rPr>
        <w:t>Req</w:t>
      </w:r>
      <w:r w:rsidR="00E6751F">
        <w:rPr>
          <w:rFonts w:hint="eastAsia"/>
          <w:lang w:val="da-DK"/>
        </w:rPr>
        <w:t>属性如下：</w:t>
      </w:r>
    </w:p>
    <w:tbl>
      <w:tblPr>
        <w:tblW w:w="9845" w:type="dxa"/>
        <w:jc w:val="center"/>
        <w:tblInd w:w="2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84"/>
        <w:gridCol w:w="731"/>
        <w:gridCol w:w="1558"/>
        <w:gridCol w:w="655"/>
        <w:gridCol w:w="5217"/>
      </w:tblGrid>
      <w:tr w:rsidR="00E6751F" w:rsidTr="006A521E">
        <w:trPr>
          <w:jc w:val="center"/>
        </w:trPr>
        <w:tc>
          <w:tcPr>
            <w:tcW w:w="1684" w:type="dxa"/>
            <w:shd w:val="clear" w:color="auto" w:fill="99CCFF"/>
          </w:tcPr>
          <w:p w:rsidR="00E6751F" w:rsidRDefault="00E6751F" w:rsidP="00786B72">
            <w:pPr>
              <w:pStyle w:val="TAH"/>
              <w:rPr>
                <w:rFonts w:ascii="Verdana" w:hAnsi="Verdana"/>
                <w:lang w:val="fr-FR" w:eastAsia="zh-CN"/>
              </w:rPr>
            </w:pPr>
            <w:r>
              <w:rPr>
                <w:rFonts w:ascii="Verdana" w:hAnsi="Verdana" w:hint="eastAsia"/>
                <w:lang w:val="fr-FR" w:eastAsia="zh-CN"/>
              </w:rPr>
              <w:lastRenderedPageBreak/>
              <w:t>参数名称</w:t>
            </w:r>
          </w:p>
        </w:tc>
        <w:tc>
          <w:tcPr>
            <w:tcW w:w="731" w:type="dxa"/>
            <w:shd w:val="clear" w:color="auto" w:fill="99CCFF"/>
          </w:tcPr>
          <w:p w:rsidR="00E6751F" w:rsidRDefault="00E6751F" w:rsidP="00786B72">
            <w:pPr>
              <w:pStyle w:val="TAH"/>
              <w:rPr>
                <w:rFonts w:ascii="Verdana" w:hAnsi="Verdana"/>
                <w:lang w:val="fr-FR" w:eastAsia="zh-CN"/>
              </w:rPr>
            </w:pPr>
            <w:r>
              <w:rPr>
                <w:rFonts w:ascii="Verdana" w:hAnsi="Verdana" w:hint="eastAsia"/>
                <w:lang w:val="fr-FR" w:eastAsia="zh-CN"/>
              </w:rPr>
              <w:t>可选</w:t>
            </w:r>
          </w:p>
        </w:tc>
        <w:tc>
          <w:tcPr>
            <w:tcW w:w="1558" w:type="dxa"/>
            <w:shd w:val="clear" w:color="auto" w:fill="99CCFF"/>
          </w:tcPr>
          <w:p w:rsidR="00E6751F" w:rsidRDefault="00E6751F" w:rsidP="00786B72">
            <w:pPr>
              <w:pStyle w:val="TAH"/>
              <w:rPr>
                <w:rFonts w:ascii="Verdana" w:hAnsi="Verdana"/>
                <w:lang w:val="fr-FR" w:eastAsia="zh-CN"/>
              </w:rPr>
            </w:pPr>
            <w:r>
              <w:rPr>
                <w:rFonts w:ascii="Verdana" w:hAnsi="Verdana" w:hint="eastAsia"/>
                <w:lang w:val="fr-FR" w:eastAsia="zh-CN"/>
              </w:rPr>
              <w:t>类型</w:t>
            </w:r>
          </w:p>
        </w:tc>
        <w:tc>
          <w:tcPr>
            <w:tcW w:w="655" w:type="dxa"/>
            <w:shd w:val="clear" w:color="auto" w:fill="99CCFF"/>
          </w:tcPr>
          <w:p w:rsidR="00E6751F" w:rsidRDefault="00E6751F" w:rsidP="00786B72">
            <w:pPr>
              <w:pStyle w:val="TAH"/>
              <w:rPr>
                <w:rFonts w:ascii="Verdana" w:hAnsi="Verdana"/>
                <w:lang w:val="fr-FR" w:eastAsia="zh-CN"/>
              </w:rPr>
            </w:pPr>
            <w:r>
              <w:rPr>
                <w:rFonts w:ascii="Verdana" w:hAnsi="Verdana" w:hint="eastAsia"/>
                <w:lang w:val="fr-FR" w:eastAsia="zh-CN"/>
              </w:rPr>
              <w:t>长度</w:t>
            </w:r>
            <w:r>
              <w:rPr>
                <w:rFonts w:ascii="Verdana" w:hAnsi="Verdana"/>
                <w:lang w:val="fr-FR" w:eastAsia="zh-CN"/>
              </w:rPr>
              <w:t xml:space="preserve"> </w:t>
            </w:r>
          </w:p>
        </w:tc>
        <w:tc>
          <w:tcPr>
            <w:tcW w:w="5217" w:type="dxa"/>
            <w:shd w:val="clear" w:color="auto" w:fill="99CCFF"/>
          </w:tcPr>
          <w:p w:rsidR="00E6751F" w:rsidRDefault="00E6751F" w:rsidP="00786B72">
            <w:pPr>
              <w:pStyle w:val="TAH"/>
              <w:rPr>
                <w:rFonts w:ascii="Verdana" w:hAnsi="Verdana"/>
                <w:lang w:val="fr-FR" w:eastAsia="zh-CN"/>
              </w:rPr>
            </w:pPr>
            <w:r>
              <w:rPr>
                <w:rFonts w:ascii="Verdana" w:hAnsi="Verdana" w:hint="eastAsia"/>
                <w:lang w:val="fr-FR" w:eastAsia="zh-CN"/>
              </w:rPr>
              <w:t>描述信息</w:t>
            </w:r>
          </w:p>
        </w:tc>
      </w:tr>
      <w:tr w:rsidR="00E6751F" w:rsidTr="006A521E">
        <w:trPr>
          <w:jc w:val="center"/>
        </w:trPr>
        <w:tc>
          <w:tcPr>
            <w:tcW w:w="1684" w:type="dxa"/>
          </w:tcPr>
          <w:p w:rsidR="00E6751F" w:rsidRDefault="00E6751F" w:rsidP="00786B72">
            <w:pPr>
              <w:pStyle w:val="TAL"/>
              <w:rPr>
                <w:rFonts w:ascii="宋体" w:hAnsi="宋体"/>
                <w:lang w:val="fr-FR" w:eastAsia="zh-CN"/>
              </w:rPr>
            </w:pPr>
            <w:r>
              <w:rPr>
                <w:rFonts w:hint="eastAsia"/>
                <w:lang w:eastAsia="zh-CN"/>
              </w:rPr>
              <w:t>v</w:t>
            </w:r>
            <w:r>
              <w:t>ersion</w:t>
            </w:r>
          </w:p>
        </w:tc>
        <w:tc>
          <w:tcPr>
            <w:tcW w:w="731" w:type="dxa"/>
          </w:tcPr>
          <w:p w:rsidR="00E6751F" w:rsidRDefault="00E6751F" w:rsidP="00786B72">
            <w:pPr>
              <w:pStyle w:val="TAL"/>
              <w:rPr>
                <w:rFonts w:ascii="宋体" w:hAnsi="宋体"/>
                <w:lang w:eastAsia="zh-CN"/>
              </w:rPr>
            </w:pPr>
            <w:r>
              <w:rPr>
                <w:rFonts w:hint="eastAsia"/>
                <w:lang w:val="fr-FR" w:eastAsia="zh-CN"/>
              </w:rPr>
              <w:t>M</w:t>
            </w:r>
          </w:p>
        </w:tc>
        <w:tc>
          <w:tcPr>
            <w:tcW w:w="1558" w:type="dxa"/>
          </w:tcPr>
          <w:p w:rsidR="00E6751F" w:rsidRDefault="00E6751F" w:rsidP="00786B72">
            <w:pPr>
              <w:pStyle w:val="TAH"/>
              <w:jc w:val="both"/>
              <w:rPr>
                <w:rFonts w:ascii="宋体" w:hAnsi="宋体"/>
                <w:b w:val="0"/>
                <w:lang w:val="fr-FR" w:eastAsia="zh-CN"/>
              </w:rPr>
            </w:pPr>
            <w:r>
              <w:rPr>
                <w:rFonts w:hint="eastAsia"/>
                <w:b w:val="0"/>
                <w:lang w:val="fr-FR" w:eastAsia="zh-CN"/>
              </w:rPr>
              <w:t>String</w:t>
            </w:r>
          </w:p>
        </w:tc>
        <w:tc>
          <w:tcPr>
            <w:tcW w:w="655" w:type="dxa"/>
          </w:tcPr>
          <w:p w:rsidR="00E6751F" w:rsidRDefault="00E6751F" w:rsidP="00786B72">
            <w:pPr>
              <w:rPr>
                <w:rFonts w:ascii="宋体" w:hAnsi="宋体"/>
                <w:lang w:val="fr-FR"/>
              </w:rPr>
            </w:pPr>
            <w:r>
              <w:rPr>
                <w:rFonts w:ascii="Arial" w:hAnsi="Arial" w:hint="eastAsia"/>
                <w:lang w:val="fr-FR"/>
              </w:rPr>
              <w:t>5</w:t>
            </w:r>
          </w:p>
        </w:tc>
        <w:tc>
          <w:tcPr>
            <w:tcW w:w="5217" w:type="dxa"/>
          </w:tcPr>
          <w:p w:rsidR="00E6751F" w:rsidRDefault="00E6751F" w:rsidP="00786B72">
            <w:pPr>
              <w:rPr>
                <w:rFonts w:ascii="Arial" w:hAnsi="Arial"/>
                <w:sz w:val="19"/>
                <w:szCs w:val="19"/>
                <w:lang w:val="en-GB"/>
              </w:rPr>
            </w:pPr>
            <w:r>
              <w:rPr>
                <w:rFonts w:ascii="Arial" w:hAnsi="Arial" w:hint="eastAsia"/>
                <w:sz w:val="19"/>
                <w:szCs w:val="19"/>
                <w:lang w:val="en-GB"/>
              </w:rPr>
              <w:t>协议版本号</w:t>
            </w:r>
          </w:p>
          <w:p w:rsidR="00E6751F" w:rsidRPr="00C8364D" w:rsidRDefault="00E6751F" w:rsidP="00786B72">
            <w:pPr>
              <w:rPr>
                <w:rFonts w:ascii="Arial" w:hAnsi="Arial"/>
                <w:sz w:val="19"/>
                <w:szCs w:val="19"/>
                <w:lang w:val="en-GB"/>
              </w:rPr>
            </w:pPr>
            <w:r>
              <w:rPr>
                <w:rFonts w:ascii="Arial" w:hAnsi="Arial" w:hint="eastAsia"/>
                <w:sz w:val="19"/>
                <w:szCs w:val="19"/>
                <w:lang w:val="en-GB"/>
              </w:rPr>
              <w:t>当前版本为：</w:t>
            </w:r>
            <w:r>
              <w:rPr>
                <w:rFonts w:ascii="Arial" w:hAnsi="Arial" w:hint="eastAsia"/>
                <w:sz w:val="19"/>
                <w:szCs w:val="19"/>
                <w:lang w:val="en-GB"/>
              </w:rPr>
              <w:t>01.01</w:t>
            </w:r>
          </w:p>
        </w:tc>
      </w:tr>
      <w:tr w:rsidR="00E6751F" w:rsidTr="006A521E">
        <w:trPr>
          <w:jc w:val="center"/>
        </w:trPr>
        <w:tc>
          <w:tcPr>
            <w:tcW w:w="1684" w:type="dxa"/>
          </w:tcPr>
          <w:p w:rsidR="00E6751F" w:rsidRDefault="00E6751F" w:rsidP="00786B72">
            <w:pPr>
              <w:pStyle w:val="TAL"/>
              <w:rPr>
                <w:rFonts w:ascii="宋体" w:hAnsi="宋体"/>
                <w:lang w:val="fr-FR" w:eastAsia="zh-CN"/>
              </w:rPr>
            </w:pPr>
            <w:r>
              <w:rPr>
                <w:lang w:val="fr-FR"/>
              </w:rPr>
              <w:t>transactionID</w:t>
            </w:r>
          </w:p>
        </w:tc>
        <w:tc>
          <w:tcPr>
            <w:tcW w:w="731" w:type="dxa"/>
          </w:tcPr>
          <w:p w:rsidR="00E6751F" w:rsidRDefault="00E6751F" w:rsidP="00786B72">
            <w:pPr>
              <w:pStyle w:val="TAL"/>
              <w:rPr>
                <w:rFonts w:ascii="宋体" w:hAnsi="宋体"/>
                <w:lang w:eastAsia="zh-CN"/>
              </w:rPr>
            </w:pPr>
            <w:r>
              <w:rPr>
                <w:rFonts w:hint="eastAsia"/>
                <w:lang w:val="fr-FR" w:eastAsia="zh-CN"/>
              </w:rPr>
              <w:t>M</w:t>
            </w:r>
          </w:p>
        </w:tc>
        <w:tc>
          <w:tcPr>
            <w:tcW w:w="1558" w:type="dxa"/>
          </w:tcPr>
          <w:p w:rsidR="00E6751F" w:rsidRDefault="00E6751F" w:rsidP="00786B72">
            <w:pPr>
              <w:pStyle w:val="TAH"/>
              <w:jc w:val="both"/>
              <w:rPr>
                <w:rFonts w:ascii="宋体" w:hAnsi="宋体"/>
                <w:b w:val="0"/>
                <w:lang w:val="fr-FR" w:eastAsia="zh-CN"/>
              </w:rPr>
            </w:pPr>
            <w:r>
              <w:rPr>
                <w:rFonts w:hint="eastAsia"/>
                <w:b w:val="0"/>
                <w:lang w:val="fr-FR" w:eastAsia="zh-CN"/>
              </w:rPr>
              <w:t>String</w:t>
            </w:r>
          </w:p>
        </w:tc>
        <w:tc>
          <w:tcPr>
            <w:tcW w:w="655" w:type="dxa"/>
          </w:tcPr>
          <w:p w:rsidR="00E6751F" w:rsidRDefault="00E6751F" w:rsidP="00786B72">
            <w:pPr>
              <w:rPr>
                <w:rFonts w:ascii="宋体" w:hAnsi="宋体"/>
                <w:lang w:val="fr-FR"/>
              </w:rPr>
            </w:pPr>
            <w:r>
              <w:rPr>
                <w:rFonts w:ascii="Arial" w:hAnsi="Arial" w:hint="eastAsia"/>
                <w:lang w:val="fr-FR"/>
              </w:rPr>
              <w:t>40</w:t>
            </w:r>
          </w:p>
        </w:tc>
        <w:tc>
          <w:tcPr>
            <w:tcW w:w="5217" w:type="dxa"/>
          </w:tcPr>
          <w:p w:rsidR="00E6751F" w:rsidRDefault="00E6751F" w:rsidP="00786B72">
            <w:pPr>
              <w:rPr>
                <w:rFonts w:ascii="宋体" w:hAnsi="宋体"/>
                <w:sz w:val="19"/>
                <w:szCs w:val="19"/>
                <w:lang w:val="en-GB"/>
              </w:rPr>
            </w:pPr>
            <w:r>
              <w:rPr>
                <w:rFonts w:ascii="Arial" w:hAnsi="Arial" w:hint="eastAsia"/>
                <w:sz w:val="19"/>
                <w:szCs w:val="19"/>
                <w:lang w:val="en-GB"/>
              </w:rPr>
              <w:t>交易流水号</w:t>
            </w:r>
          </w:p>
        </w:tc>
      </w:tr>
      <w:tr w:rsidR="00E6751F" w:rsidTr="006A521E">
        <w:trPr>
          <w:jc w:val="center"/>
        </w:trPr>
        <w:tc>
          <w:tcPr>
            <w:tcW w:w="1684" w:type="dxa"/>
          </w:tcPr>
          <w:p w:rsidR="00E6751F" w:rsidRPr="00C8364D" w:rsidRDefault="00E6751F" w:rsidP="00786B72">
            <w:pPr>
              <w:pStyle w:val="TAL"/>
              <w:rPr>
                <w:lang w:val="fr-FR"/>
              </w:rPr>
            </w:pPr>
            <w:r w:rsidRPr="00C8364D">
              <w:rPr>
                <w:rFonts w:hint="eastAsia"/>
                <w:lang w:val="fr-FR"/>
              </w:rPr>
              <w:t>traceFlag</w:t>
            </w:r>
          </w:p>
        </w:tc>
        <w:tc>
          <w:tcPr>
            <w:tcW w:w="731" w:type="dxa"/>
          </w:tcPr>
          <w:p w:rsidR="00E6751F" w:rsidRPr="00C8364D" w:rsidRDefault="00E6751F" w:rsidP="00786B72">
            <w:pPr>
              <w:spacing w:line="240" w:lineRule="atLeast"/>
              <w:rPr>
                <w:rFonts w:ascii="Arial" w:hAnsi="Arial"/>
                <w:kern w:val="0"/>
                <w:sz w:val="18"/>
                <w:szCs w:val="18"/>
                <w:lang w:val="fr-FR" w:eastAsia="en-US"/>
              </w:rPr>
            </w:pPr>
            <w:r w:rsidRPr="00C8364D">
              <w:rPr>
                <w:rFonts w:ascii="Arial" w:hAnsi="Arial" w:hint="eastAsia"/>
                <w:kern w:val="0"/>
                <w:sz w:val="18"/>
                <w:szCs w:val="18"/>
                <w:lang w:val="fr-FR" w:eastAsia="en-US"/>
              </w:rPr>
              <w:t xml:space="preserve">O </w:t>
            </w:r>
          </w:p>
        </w:tc>
        <w:tc>
          <w:tcPr>
            <w:tcW w:w="1558" w:type="dxa"/>
          </w:tcPr>
          <w:p w:rsidR="00E6751F" w:rsidRPr="00C8364D" w:rsidRDefault="00E6751F" w:rsidP="00786B72">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655" w:type="dxa"/>
          </w:tcPr>
          <w:p w:rsidR="00E6751F" w:rsidRPr="00C8364D" w:rsidRDefault="00E6751F" w:rsidP="00786B72">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5217" w:type="dxa"/>
          </w:tcPr>
          <w:p w:rsidR="00E6751F" w:rsidRPr="00C8364D" w:rsidRDefault="00E6751F" w:rsidP="00786B72">
            <w:pPr>
              <w:spacing w:line="240" w:lineRule="atLeast"/>
              <w:rPr>
                <w:rFonts w:ascii="Arial" w:hAnsi="Arial"/>
                <w:kern w:val="0"/>
                <w:sz w:val="18"/>
                <w:szCs w:val="18"/>
                <w:lang w:val="fr-FR"/>
              </w:rPr>
            </w:pPr>
            <w:r>
              <w:rPr>
                <w:rFonts w:ascii="Arial" w:hAnsi="Arial" w:hint="eastAsia"/>
                <w:kern w:val="0"/>
                <w:sz w:val="18"/>
                <w:szCs w:val="18"/>
                <w:lang w:val="fr-FR"/>
              </w:rPr>
              <w:t>跟踪标志</w:t>
            </w:r>
          </w:p>
        </w:tc>
      </w:tr>
      <w:tr w:rsidR="00E6751F" w:rsidTr="006A521E">
        <w:trPr>
          <w:jc w:val="center"/>
        </w:trPr>
        <w:tc>
          <w:tcPr>
            <w:tcW w:w="1684" w:type="dxa"/>
          </w:tcPr>
          <w:p w:rsidR="00E6751F" w:rsidRDefault="00E6751F" w:rsidP="00786B72">
            <w:pPr>
              <w:pStyle w:val="TAL"/>
              <w:rPr>
                <w:lang w:val="fr-FR" w:eastAsia="zh-CN"/>
              </w:rPr>
            </w:pPr>
            <w:r>
              <w:rPr>
                <w:rFonts w:hint="eastAsia"/>
                <w:lang w:val="fr-FR" w:eastAsia="zh-CN"/>
              </w:rPr>
              <w:t>accountType</w:t>
            </w:r>
          </w:p>
        </w:tc>
        <w:tc>
          <w:tcPr>
            <w:tcW w:w="731" w:type="dxa"/>
          </w:tcPr>
          <w:p w:rsidR="00E6751F" w:rsidRPr="00C8364D" w:rsidRDefault="00E6751F" w:rsidP="00786B72">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1558" w:type="dxa"/>
          </w:tcPr>
          <w:p w:rsidR="00E6751F" w:rsidRPr="00C8364D" w:rsidRDefault="005200E4" w:rsidP="00786B72">
            <w:pPr>
              <w:spacing w:line="240" w:lineRule="atLeast"/>
              <w:rPr>
                <w:rFonts w:ascii="Arial" w:hAnsi="Arial"/>
                <w:kern w:val="0"/>
                <w:sz w:val="18"/>
                <w:szCs w:val="18"/>
                <w:lang w:val="fr-FR"/>
              </w:rPr>
            </w:pPr>
            <w:r>
              <w:rPr>
                <w:rFonts w:ascii="Arial" w:hAnsi="Arial"/>
                <w:kern w:val="0"/>
                <w:sz w:val="18"/>
                <w:szCs w:val="18"/>
                <w:lang w:val="fr-FR"/>
              </w:rPr>
              <w:t>Int</w:t>
            </w:r>
          </w:p>
        </w:tc>
        <w:tc>
          <w:tcPr>
            <w:tcW w:w="655" w:type="dxa"/>
          </w:tcPr>
          <w:p w:rsidR="00E6751F" w:rsidRPr="00C8364D" w:rsidRDefault="00E6751F" w:rsidP="00786B72">
            <w:pPr>
              <w:spacing w:line="240" w:lineRule="atLeast"/>
              <w:rPr>
                <w:rFonts w:ascii="Arial" w:hAnsi="Arial"/>
                <w:kern w:val="0"/>
                <w:sz w:val="18"/>
                <w:szCs w:val="18"/>
                <w:lang w:val="fr-FR"/>
              </w:rPr>
            </w:pPr>
          </w:p>
        </w:tc>
        <w:tc>
          <w:tcPr>
            <w:tcW w:w="5217" w:type="dxa"/>
          </w:tcPr>
          <w:p w:rsidR="00E6751F" w:rsidRDefault="00E6751F" w:rsidP="00786B72">
            <w:pPr>
              <w:spacing w:line="240" w:lineRule="atLeast"/>
              <w:rPr>
                <w:rFonts w:ascii="Arial" w:hAnsi="Arial"/>
                <w:kern w:val="0"/>
                <w:sz w:val="18"/>
                <w:szCs w:val="18"/>
                <w:lang w:val="fr-FR"/>
              </w:rPr>
            </w:pPr>
            <w:r>
              <w:rPr>
                <w:rFonts w:ascii="Arial" w:hAnsi="Arial" w:hint="eastAsia"/>
                <w:kern w:val="0"/>
                <w:sz w:val="18"/>
                <w:szCs w:val="18"/>
                <w:lang w:val="fr-FR"/>
              </w:rPr>
              <w:t>帐户类型</w:t>
            </w:r>
          </w:p>
        </w:tc>
      </w:tr>
      <w:tr w:rsidR="00E6751F" w:rsidTr="006A521E">
        <w:trPr>
          <w:jc w:val="center"/>
        </w:trPr>
        <w:tc>
          <w:tcPr>
            <w:tcW w:w="1684" w:type="dxa"/>
          </w:tcPr>
          <w:p w:rsidR="00E6751F" w:rsidRPr="00C8364D" w:rsidRDefault="00E6751F" w:rsidP="00786B72">
            <w:pPr>
              <w:pStyle w:val="TAL"/>
              <w:rPr>
                <w:lang w:val="fr-FR"/>
              </w:rPr>
            </w:pPr>
            <w:r>
              <w:rPr>
                <w:rFonts w:hint="eastAsia"/>
                <w:lang w:val="fr-FR" w:eastAsia="zh-CN"/>
              </w:rPr>
              <w:t>userAccount</w:t>
            </w:r>
          </w:p>
        </w:tc>
        <w:tc>
          <w:tcPr>
            <w:tcW w:w="731" w:type="dxa"/>
          </w:tcPr>
          <w:p w:rsidR="00E6751F" w:rsidRPr="00C8364D" w:rsidRDefault="00E6751F" w:rsidP="00786B72">
            <w:pPr>
              <w:spacing w:line="240" w:lineRule="atLeast"/>
              <w:rPr>
                <w:rFonts w:ascii="Arial" w:hAnsi="Arial"/>
                <w:kern w:val="0"/>
                <w:sz w:val="18"/>
                <w:szCs w:val="18"/>
                <w:lang w:val="fr-FR" w:eastAsia="en-US"/>
              </w:rPr>
            </w:pPr>
            <w:r w:rsidRPr="00C8364D">
              <w:rPr>
                <w:rFonts w:ascii="Arial" w:hAnsi="Arial" w:hint="eastAsia"/>
                <w:kern w:val="0"/>
                <w:sz w:val="18"/>
                <w:szCs w:val="18"/>
                <w:lang w:val="fr-FR" w:eastAsia="en-US"/>
              </w:rPr>
              <w:t>M</w:t>
            </w:r>
          </w:p>
        </w:tc>
        <w:tc>
          <w:tcPr>
            <w:tcW w:w="1558" w:type="dxa"/>
          </w:tcPr>
          <w:p w:rsidR="00E6751F" w:rsidRPr="00C8364D" w:rsidRDefault="00E6751F" w:rsidP="00786B72">
            <w:pPr>
              <w:spacing w:line="240" w:lineRule="atLeast"/>
              <w:rPr>
                <w:rFonts w:ascii="Arial" w:hAnsi="Arial"/>
                <w:kern w:val="0"/>
                <w:sz w:val="18"/>
                <w:szCs w:val="18"/>
                <w:lang w:val="fr-FR" w:eastAsia="en-US"/>
              </w:rPr>
            </w:pPr>
            <w:r w:rsidRPr="00C8364D">
              <w:rPr>
                <w:rFonts w:ascii="Arial" w:hAnsi="Arial" w:hint="eastAsia"/>
                <w:kern w:val="0"/>
                <w:sz w:val="18"/>
                <w:szCs w:val="18"/>
                <w:lang w:val="fr-FR" w:eastAsia="en-US"/>
              </w:rPr>
              <w:t>String</w:t>
            </w:r>
          </w:p>
        </w:tc>
        <w:tc>
          <w:tcPr>
            <w:tcW w:w="655" w:type="dxa"/>
          </w:tcPr>
          <w:p w:rsidR="00E6751F" w:rsidRPr="00C8364D" w:rsidRDefault="00E6751F" w:rsidP="00786B72">
            <w:pPr>
              <w:spacing w:line="240" w:lineRule="atLeast"/>
              <w:rPr>
                <w:rFonts w:ascii="Arial" w:hAnsi="Arial"/>
                <w:kern w:val="0"/>
                <w:sz w:val="18"/>
                <w:szCs w:val="18"/>
                <w:lang w:val="fr-FR"/>
              </w:rPr>
            </w:pPr>
            <w:r>
              <w:rPr>
                <w:rFonts w:ascii="Arial" w:hAnsi="Arial" w:hint="eastAsia"/>
                <w:kern w:val="0"/>
                <w:sz w:val="18"/>
                <w:szCs w:val="18"/>
                <w:lang w:val="fr-FR"/>
              </w:rPr>
              <w:t>255</w:t>
            </w:r>
          </w:p>
        </w:tc>
        <w:tc>
          <w:tcPr>
            <w:tcW w:w="5217" w:type="dxa"/>
          </w:tcPr>
          <w:p w:rsidR="00E6751F" w:rsidRPr="00C8364D" w:rsidRDefault="00E6751F" w:rsidP="00786B72">
            <w:pPr>
              <w:spacing w:line="240" w:lineRule="atLeast"/>
              <w:rPr>
                <w:rFonts w:ascii="Arial" w:hAnsi="Arial"/>
                <w:kern w:val="0"/>
                <w:sz w:val="18"/>
                <w:szCs w:val="18"/>
                <w:lang w:val="fr-FR"/>
              </w:rPr>
            </w:pPr>
            <w:r>
              <w:rPr>
                <w:rFonts w:ascii="Arial" w:hAnsi="Arial" w:hint="eastAsia"/>
                <w:kern w:val="0"/>
                <w:sz w:val="18"/>
                <w:szCs w:val="18"/>
                <w:lang w:val="fr-FR"/>
              </w:rPr>
              <w:t>用户帐户</w:t>
            </w:r>
          </w:p>
        </w:tc>
      </w:tr>
      <w:tr w:rsidR="00020279" w:rsidRPr="007E1124" w:rsidTr="006A521E">
        <w:trPr>
          <w:jc w:val="center"/>
        </w:trPr>
        <w:tc>
          <w:tcPr>
            <w:tcW w:w="1684" w:type="dxa"/>
          </w:tcPr>
          <w:p w:rsidR="00020279" w:rsidRDefault="00AE0FA1" w:rsidP="00786B72">
            <w:pPr>
              <w:pStyle w:val="TAL"/>
              <w:rPr>
                <w:lang w:val="fr-FR" w:eastAsia="zh-CN"/>
              </w:rPr>
            </w:pPr>
            <w:r>
              <w:rPr>
                <w:rFonts w:hint="eastAsia"/>
                <w:lang w:val="fr-FR" w:eastAsia="zh-CN"/>
              </w:rPr>
              <w:t>remoteFlag</w:t>
            </w:r>
          </w:p>
        </w:tc>
        <w:tc>
          <w:tcPr>
            <w:tcW w:w="731" w:type="dxa"/>
          </w:tcPr>
          <w:p w:rsidR="00020279" w:rsidRPr="00C8364D" w:rsidRDefault="00020279" w:rsidP="00786B72">
            <w:pPr>
              <w:spacing w:line="240" w:lineRule="atLeast"/>
              <w:rPr>
                <w:rFonts w:ascii="Arial" w:hAnsi="Arial"/>
                <w:kern w:val="0"/>
                <w:sz w:val="18"/>
                <w:szCs w:val="18"/>
                <w:lang w:val="fr-FR" w:eastAsia="en-US"/>
              </w:rPr>
            </w:pPr>
            <w:r>
              <w:rPr>
                <w:rFonts w:hint="eastAsia"/>
                <w:lang w:val="fr-FR"/>
              </w:rPr>
              <w:t>O</w:t>
            </w:r>
          </w:p>
        </w:tc>
        <w:tc>
          <w:tcPr>
            <w:tcW w:w="1558" w:type="dxa"/>
          </w:tcPr>
          <w:p w:rsidR="00020279" w:rsidRPr="00C8364D" w:rsidRDefault="00020279" w:rsidP="00786B72">
            <w:pPr>
              <w:spacing w:line="240" w:lineRule="atLeast"/>
              <w:rPr>
                <w:rFonts w:ascii="Arial" w:hAnsi="Arial"/>
                <w:kern w:val="0"/>
                <w:sz w:val="18"/>
                <w:szCs w:val="18"/>
                <w:lang w:val="fr-FR" w:eastAsia="en-US"/>
              </w:rPr>
            </w:pPr>
            <w:r>
              <w:rPr>
                <w:lang w:val="fr-FR"/>
              </w:rPr>
              <w:t>I</w:t>
            </w:r>
            <w:r>
              <w:rPr>
                <w:rFonts w:hint="eastAsia"/>
                <w:lang w:val="fr-FR"/>
              </w:rPr>
              <w:t>nt</w:t>
            </w:r>
          </w:p>
        </w:tc>
        <w:tc>
          <w:tcPr>
            <w:tcW w:w="655" w:type="dxa"/>
          </w:tcPr>
          <w:p w:rsidR="00020279" w:rsidRDefault="00020279" w:rsidP="00786B72">
            <w:pPr>
              <w:spacing w:line="240" w:lineRule="atLeast"/>
              <w:rPr>
                <w:rFonts w:ascii="Arial" w:hAnsi="Arial"/>
                <w:kern w:val="0"/>
                <w:sz w:val="18"/>
                <w:szCs w:val="18"/>
                <w:lang w:val="fr-FR"/>
              </w:rPr>
            </w:pPr>
          </w:p>
        </w:tc>
        <w:tc>
          <w:tcPr>
            <w:tcW w:w="5217" w:type="dxa"/>
          </w:tcPr>
          <w:p w:rsidR="00020279" w:rsidRDefault="00AE0FA1" w:rsidP="00020279">
            <w:pPr>
              <w:rPr>
                <w:rFonts w:ascii="Arial" w:hAnsi="Arial"/>
                <w:kern w:val="0"/>
                <w:sz w:val="18"/>
                <w:szCs w:val="18"/>
                <w:lang w:val="fr-FR"/>
              </w:rPr>
            </w:pPr>
            <w:r>
              <w:rPr>
                <w:rFonts w:ascii="Arial" w:hAnsi="Arial" w:hint="eastAsia"/>
                <w:kern w:val="0"/>
                <w:sz w:val="18"/>
                <w:szCs w:val="18"/>
                <w:lang w:val="fr-FR"/>
              </w:rPr>
              <w:t>是否远程调用标志</w:t>
            </w:r>
            <w:r w:rsidR="00967E49">
              <w:rPr>
                <w:rFonts w:ascii="Arial" w:hAnsi="Arial" w:hint="eastAsia"/>
                <w:kern w:val="0"/>
                <w:sz w:val="18"/>
                <w:szCs w:val="18"/>
                <w:lang w:val="fr-FR"/>
              </w:rPr>
              <w:t>（内部用）</w:t>
            </w:r>
          </w:p>
          <w:p w:rsidR="00AE0FA1" w:rsidRDefault="00AE0FA1" w:rsidP="00020279">
            <w:pPr>
              <w:rPr>
                <w:rFonts w:ascii="Arial" w:hAnsi="Arial"/>
                <w:kern w:val="0"/>
                <w:sz w:val="18"/>
                <w:szCs w:val="18"/>
                <w:lang w:val="fr-FR"/>
              </w:rPr>
            </w:pPr>
            <w:r>
              <w:rPr>
                <w:rFonts w:ascii="Arial" w:hAnsi="Arial" w:hint="eastAsia"/>
                <w:kern w:val="0"/>
                <w:sz w:val="18"/>
                <w:szCs w:val="18"/>
                <w:lang w:val="fr-FR"/>
              </w:rPr>
              <w:t xml:space="preserve">0 </w:t>
            </w:r>
            <w:r>
              <w:rPr>
                <w:rFonts w:ascii="Arial" w:hAnsi="Arial" w:hint="eastAsia"/>
                <w:kern w:val="0"/>
                <w:sz w:val="18"/>
                <w:szCs w:val="18"/>
                <w:lang w:val="fr-FR"/>
              </w:rPr>
              <w:t>否（默认）</w:t>
            </w:r>
          </w:p>
          <w:p w:rsidR="00935381" w:rsidRDefault="00AE0FA1" w:rsidP="00935381">
            <w:pPr>
              <w:rPr>
                <w:rFonts w:ascii="Arial" w:hAnsi="Arial"/>
                <w:kern w:val="0"/>
                <w:sz w:val="18"/>
                <w:szCs w:val="18"/>
                <w:lang w:val="fr-FR"/>
              </w:rPr>
            </w:pPr>
            <w:r>
              <w:rPr>
                <w:rFonts w:ascii="Arial" w:hAnsi="Arial" w:hint="eastAsia"/>
                <w:kern w:val="0"/>
                <w:sz w:val="18"/>
                <w:szCs w:val="18"/>
                <w:lang w:val="fr-FR"/>
              </w:rPr>
              <w:t xml:space="preserve">1 </w:t>
            </w:r>
            <w:r>
              <w:rPr>
                <w:rFonts w:ascii="Arial" w:hAnsi="Arial" w:hint="eastAsia"/>
                <w:kern w:val="0"/>
                <w:sz w:val="18"/>
                <w:szCs w:val="18"/>
                <w:lang w:val="fr-FR"/>
              </w:rPr>
              <w:t>是</w:t>
            </w:r>
          </w:p>
          <w:p w:rsidR="00445F0F" w:rsidRDefault="007E1124">
            <w:pPr>
              <w:rPr>
                <w:rFonts w:ascii="Arial" w:hAnsi="Arial"/>
                <w:kern w:val="0"/>
                <w:sz w:val="18"/>
                <w:szCs w:val="18"/>
                <w:lang w:val="fr-FR"/>
              </w:rPr>
            </w:pPr>
            <w:r>
              <w:rPr>
                <w:rFonts w:ascii="Arial" w:hAnsi="Arial" w:hint="eastAsia"/>
                <w:kern w:val="0"/>
                <w:sz w:val="18"/>
                <w:szCs w:val="18"/>
                <w:lang w:val="fr-FR"/>
              </w:rPr>
              <w:t>注：只有</w:t>
            </w:r>
            <w:r>
              <w:rPr>
                <w:rFonts w:ascii="Arial" w:hAnsi="Arial" w:hint="eastAsia"/>
                <w:kern w:val="0"/>
                <w:sz w:val="18"/>
                <w:szCs w:val="18"/>
                <w:lang w:val="fr-FR"/>
              </w:rPr>
              <w:t>json</w:t>
            </w:r>
            <w:r>
              <w:rPr>
                <w:rFonts w:ascii="Arial" w:hAnsi="Arial" w:hint="eastAsia"/>
                <w:kern w:val="0"/>
                <w:sz w:val="18"/>
                <w:szCs w:val="18"/>
                <w:lang w:val="fr-FR"/>
              </w:rPr>
              <w:t>接口增加</w:t>
            </w:r>
          </w:p>
        </w:tc>
      </w:tr>
      <w:tr w:rsidR="00AF6E4D" w:rsidRPr="007E1124" w:rsidTr="006A521E">
        <w:trPr>
          <w:jc w:val="center"/>
        </w:trPr>
        <w:tc>
          <w:tcPr>
            <w:tcW w:w="1684" w:type="dxa"/>
          </w:tcPr>
          <w:p w:rsidR="00AF6E4D" w:rsidRPr="00AF6E4D" w:rsidRDefault="00AF6E4D" w:rsidP="00786B72">
            <w:pPr>
              <w:pStyle w:val="TAL"/>
              <w:rPr>
                <w:lang w:val="en-US" w:eastAsia="zh-CN"/>
              </w:rPr>
            </w:pPr>
            <w:r>
              <w:rPr>
                <w:rFonts w:hint="eastAsia"/>
              </w:rPr>
              <w:t>languageCode</w:t>
            </w:r>
          </w:p>
        </w:tc>
        <w:tc>
          <w:tcPr>
            <w:tcW w:w="731" w:type="dxa"/>
          </w:tcPr>
          <w:p w:rsidR="00AF6E4D" w:rsidRDefault="00AF6E4D" w:rsidP="00786B72">
            <w:pPr>
              <w:spacing w:line="240" w:lineRule="atLeast"/>
              <w:rPr>
                <w:lang w:val="fr-FR"/>
              </w:rPr>
            </w:pPr>
            <w:r>
              <w:rPr>
                <w:rFonts w:cs="Arial" w:hint="eastAsia"/>
                <w:color w:val="000000"/>
              </w:rPr>
              <w:t>O</w:t>
            </w:r>
          </w:p>
        </w:tc>
        <w:tc>
          <w:tcPr>
            <w:tcW w:w="1558" w:type="dxa"/>
          </w:tcPr>
          <w:p w:rsidR="00AF6E4D" w:rsidRDefault="00AF6E4D" w:rsidP="00786B72">
            <w:pPr>
              <w:spacing w:line="240" w:lineRule="atLeast"/>
              <w:rPr>
                <w:lang w:val="fr-FR"/>
              </w:rPr>
            </w:pPr>
            <w:r>
              <w:rPr>
                <w:rFonts w:cs="Arial" w:hint="eastAsia"/>
                <w:color w:val="000000"/>
              </w:rPr>
              <w:t>String</w:t>
            </w:r>
          </w:p>
        </w:tc>
        <w:tc>
          <w:tcPr>
            <w:tcW w:w="655" w:type="dxa"/>
          </w:tcPr>
          <w:p w:rsidR="00AF6E4D" w:rsidRDefault="00AF6E4D" w:rsidP="00786B72">
            <w:pPr>
              <w:spacing w:line="240" w:lineRule="atLeast"/>
              <w:rPr>
                <w:rFonts w:ascii="Arial" w:hAnsi="Arial"/>
                <w:kern w:val="0"/>
                <w:sz w:val="18"/>
                <w:szCs w:val="18"/>
                <w:lang w:val="fr-FR"/>
              </w:rPr>
            </w:pPr>
            <w:r>
              <w:rPr>
                <w:rFonts w:hint="eastAsia"/>
                <w:lang w:val="fr-FR"/>
              </w:rPr>
              <w:t>4</w:t>
            </w:r>
          </w:p>
        </w:tc>
        <w:tc>
          <w:tcPr>
            <w:tcW w:w="5217" w:type="dxa"/>
          </w:tcPr>
          <w:p w:rsidR="00AF6E4D" w:rsidRDefault="00AF6E4D" w:rsidP="00020279">
            <w:pPr>
              <w:rPr>
                <w:rFonts w:ascii="Arial" w:hAnsi="Arial"/>
                <w:kern w:val="0"/>
                <w:sz w:val="18"/>
                <w:szCs w:val="18"/>
                <w:lang w:val="fr-FR"/>
              </w:rPr>
            </w:pPr>
            <w:r>
              <w:rPr>
                <w:rFonts w:hint="eastAsia"/>
              </w:rPr>
              <w:t>语言类型</w:t>
            </w:r>
          </w:p>
        </w:tc>
      </w:tr>
      <w:tr w:rsidR="00163205" w:rsidRPr="00921F33" w:rsidTr="006A521E">
        <w:trPr>
          <w:jc w:val="center"/>
        </w:trPr>
        <w:tc>
          <w:tcPr>
            <w:tcW w:w="1684" w:type="dxa"/>
          </w:tcPr>
          <w:p w:rsidR="00163205" w:rsidRDefault="00163205" w:rsidP="00786B72">
            <w:pPr>
              <w:pStyle w:val="TAL"/>
            </w:pPr>
            <w:r>
              <w:rPr>
                <w:rFonts w:ascii="Verdana" w:hAnsi="Verdana" w:hint="eastAsia"/>
                <w:lang w:val="en-US" w:eastAsia="zh-CN"/>
              </w:rPr>
              <w:t>plmn</w:t>
            </w:r>
          </w:p>
        </w:tc>
        <w:tc>
          <w:tcPr>
            <w:tcW w:w="731" w:type="dxa"/>
          </w:tcPr>
          <w:p w:rsidR="00163205" w:rsidRDefault="00163205" w:rsidP="00786B72">
            <w:pPr>
              <w:spacing w:line="240" w:lineRule="atLeast"/>
              <w:rPr>
                <w:rFonts w:cs="Arial"/>
                <w:color w:val="000000"/>
              </w:rPr>
            </w:pPr>
            <w:r>
              <w:rPr>
                <w:rFonts w:ascii="Verdana" w:hAnsi="Verdana" w:hint="eastAsia"/>
              </w:rPr>
              <w:t>O</w:t>
            </w:r>
          </w:p>
        </w:tc>
        <w:tc>
          <w:tcPr>
            <w:tcW w:w="1558" w:type="dxa"/>
          </w:tcPr>
          <w:p w:rsidR="00163205" w:rsidRDefault="00163205" w:rsidP="00786B72">
            <w:pPr>
              <w:spacing w:line="240" w:lineRule="atLeast"/>
              <w:rPr>
                <w:rFonts w:cs="Arial"/>
                <w:color w:val="000000"/>
              </w:rPr>
            </w:pPr>
            <w:r>
              <w:rPr>
                <w:rFonts w:ascii="Verdana" w:hAnsi="Verdana" w:hint="eastAsia"/>
              </w:rPr>
              <w:t>String</w:t>
            </w:r>
          </w:p>
        </w:tc>
        <w:tc>
          <w:tcPr>
            <w:tcW w:w="655" w:type="dxa"/>
          </w:tcPr>
          <w:p w:rsidR="00163205" w:rsidRDefault="00163205" w:rsidP="00786B72">
            <w:pPr>
              <w:spacing w:line="240" w:lineRule="atLeast"/>
              <w:rPr>
                <w:lang w:val="fr-FR"/>
              </w:rPr>
            </w:pPr>
            <w:r>
              <w:rPr>
                <w:rFonts w:hint="eastAsia"/>
                <w:lang w:val="fr-FR"/>
              </w:rPr>
              <w:t>15</w:t>
            </w:r>
          </w:p>
        </w:tc>
        <w:tc>
          <w:tcPr>
            <w:tcW w:w="5217" w:type="dxa"/>
          </w:tcPr>
          <w:p w:rsidR="00163205" w:rsidRPr="00163205" w:rsidRDefault="00163205" w:rsidP="00163205">
            <w:pPr>
              <w:rPr>
                <w:lang w:val="fr-FR"/>
              </w:rPr>
            </w:pPr>
            <w:r>
              <w:rPr>
                <w:rFonts w:hint="eastAsia"/>
                <w:sz w:val="19"/>
                <w:szCs w:val="19"/>
                <w:lang w:val="en-GB"/>
              </w:rPr>
              <w:t>手机</w:t>
            </w:r>
            <w:r w:rsidRPr="00163205">
              <w:rPr>
                <w:rFonts w:hint="eastAsia"/>
                <w:sz w:val="19"/>
                <w:szCs w:val="19"/>
                <w:lang w:val="fr-FR"/>
              </w:rPr>
              <w:t>plmn;</w:t>
            </w:r>
            <w:r w:rsidRPr="00163205">
              <w:rPr>
                <w:rFonts w:ascii="宋体" w:hAnsi="宋体" w:hint="eastAsia"/>
                <w:sz w:val="18"/>
                <w:szCs w:val="18"/>
                <w:lang w:val="fr-FR"/>
              </w:rPr>
              <w:t xml:space="preserve"> </w:t>
            </w:r>
            <w:r>
              <w:rPr>
                <w:rFonts w:ascii="Arial" w:hAnsi="Arial" w:hint="eastAsia"/>
                <w:kern w:val="0"/>
                <w:sz w:val="18"/>
                <w:szCs w:val="18"/>
                <w:lang w:val="fr-FR"/>
              </w:rPr>
              <w:t>取</w:t>
            </w:r>
            <w:r>
              <w:rPr>
                <w:rFonts w:ascii="Arial" w:hAnsi="Arial" w:hint="eastAsia"/>
                <w:kern w:val="0"/>
                <w:sz w:val="18"/>
                <w:szCs w:val="18"/>
                <w:lang w:val="fr-FR"/>
              </w:rPr>
              <w:t>IMSI</w:t>
            </w:r>
            <w:r>
              <w:rPr>
                <w:rFonts w:ascii="Arial" w:hAnsi="Arial" w:hint="eastAsia"/>
                <w:kern w:val="0"/>
                <w:sz w:val="18"/>
                <w:szCs w:val="18"/>
                <w:lang w:val="fr-FR"/>
              </w:rPr>
              <w:t>的</w:t>
            </w:r>
            <w:r w:rsidRPr="00163205">
              <w:rPr>
                <w:lang w:val="fr-FR"/>
              </w:rPr>
              <w:t>MCC+MNC</w:t>
            </w:r>
            <w:r w:rsidRPr="00163205">
              <w:rPr>
                <w:rFonts w:hint="eastAsia"/>
                <w:lang w:val="fr-FR"/>
              </w:rPr>
              <w:t xml:space="preserve">. </w:t>
            </w:r>
          </w:p>
        </w:tc>
      </w:tr>
      <w:tr w:rsidR="005E3B65" w:rsidRPr="00163205" w:rsidTr="006A521E">
        <w:trPr>
          <w:jc w:val="center"/>
        </w:trPr>
        <w:tc>
          <w:tcPr>
            <w:tcW w:w="1684" w:type="dxa"/>
          </w:tcPr>
          <w:p w:rsidR="005E3B65" w:rsidRDefault="005E3B65" w:rsidP="00786B72">
            <w:pPr>
              <w:pStyle w:val="TAL"/>
              <w:rPr>
                <w:rFonts w:ascii="Verdana" w:hAnsi="Verdana"/>
                <w:lang w:val="en-US" w:eastAsia="zh-CN"/>
              </w:rPr>
            </w:pPr>
            <w:r w:rsidRPr="00392880">
              <w:rPr>
                <w:rFonts w:hint="eastAsia"/>
                <w:bCs/>
              </w:rPr>
              <w:t>clientIP</w:t>
            </w:r>
          </w:p>
        </w:tc>
        <w:tc>
          <w:tcPr>
            <w:tcW w:w="731" w:type="dxa"/>
          </w:tcPr>
          <w:p w:rsidR="005E3B65" w:rsidRDefault="005E3B65" w:rsidP="00786B72">
            <w:pPr>
              <w:spacing w:line="240" w:lineRule="atLeast"/>
              <w:rPr>
                <w:rFonts w:ascii="Verdana" w:hAnsi="Verdana"/>
              </w:rPr>
            </w:pPr>
            <w:r>
              <w:rPr>
                <w:rFonts w:cs="Arial" w:hint="eastAsia"/>
                <w:color w:val="000000"/>
              </w:rPr>
              <w:t>O</w:t>
            </w:r>
          </w:p>
        </w:tc>
        <w:tc>
          <w:tcPr>
            <w:tcW w:w="1558" w:type="dxa"/>
          </w:tcPr>
          <w:p w:rsidR="005E3B65" w:rsidRDefault="005E3B65" w:rsidP="00786B72">
            <w:pPr>
              <w:spacing w:line="240" w:lineRule="atLeast"/>
              <w:rPr>
                <w:rFonts w:ascii="Verdana" w:hAnsi="Verdana"/>
              </w:rPr>
            </w:pPr>
            <w:r>
              <w:rPr>
                <w:rFonts w:hint="eastAsia"/>
              </w:rPr>
              <w:t>String</w:t>
            </w:r>
          </w:p>
        </w:tc>
        <w:tc>
          <w:tcPr>
            <w:tcW w:w="655" w:type="dxa"/>
          </w:tcPr>
          <w:p w:rsidR="005E3B65" w:rsidRDefault="005E3B65" w:rsidP="00786B72">
            <w:pPr>
              <w:spacing w:line="240" w:lineRule="atLeast"/>
              <w:rPr>
                <w:lang w:val="fr-FR"/>
              </w:rPr>
            </w:pPr>
            <w:r>
              <w:rPr>
                <w:rFonts w:cs="Arial" w:hint="eastAsia"/>
              </w:rPr>
              <w:t>40</w:t>
            </w:r>
          </w:p>
        </w:tc>
        <w:tc>
          <w:tcPr>
            <w:tcW w:w="5217" w:type="dxa"/>
          </w:tcPr>
          <w:p w:rsidR="005E3B65" w:rsidRDefault="005E3B65" w:rsidP="005E3B65">
            <w:pPr>
              <w:rPr>
                <w:sz w:val="19"/>
                <w:szCs w:val="19"/>
                <w:lang w:val="en-GB"/>
              </w:rPr>
            </w:pPr>
            <w:r>
              <w:rPr>
                <w:rFonts w:hint="eastAsia"/>
              </w:rPr>
              <w:t>客户端</w:t>
            </w:r>
            <w:r>
              <w:rPr>
                <w:rFonts w:hint="eastAsia"/>
              </w:rPr>
              <w:t>IP</w:t>
            </w:r>
            <w:r>
              <w:rPr>
                <w:rFonts w:hint="eastAsia"/>
              </w:rPr>
              <w:t>（</w:t>
            </w:r>
            <w:r>
              <w:rPr>
                <w:rFonts w:hint="eastAsia"/>
              </w:rPr>
              <w:t>Portal</w:t>
            </w:r>
            <w:r>
              <w:rPr>
                <w:rFonts w:hint="eastAsia"/>
              </w:rPr>
              <w:t>或</w:t>
            </w:r>
            <w:r>
              <w:rPr>
                <w:rFonts w:hint="eastAsia"/>
              </w:rPr>
              <w:t>AS</w:t>
            </w:r>
            <w:r>
              <w:rPr>
                <w:rFonts w:hint="eastAsia"/>
              </w:rPr>
              <w:t>从协议获取）</w:t>
            </w:r>
          </w:p>
        </w:tc>
      </w:tr>
      <w:tr w:rsidR="006A521E" w:rsidRPr="00163205" w:rsidTr="006A521E">
        <w:trPr>
          <w:jc w:val="center"/>
        </w:trPr>
        <w:tc>
          <w:tcPr>
            <w:tcW w:w="1684" w:type="dxa"/>
          </w:tcPr>
          <w:p w:rsidR="006A521E" w:rsidRPr="00392880" w:rsidRDefault="006A521E" w:rsidP="00786B72">
            <w:pPr>
              <w:pStyle w:val="TAL"/>
              <w:rPr>
                <w:bCs/>
              </w:rPr>
            </w:pPr>
            <w:r>
              <w:rPr>
                <w:bCs/>
              </w:rPr>
              <w:t>chkSentSMS</w:t>
            </w:r>
          </w:p>
        </w:tc>
        <w:tc>
          <w:tcPr>
            <w:tcW w:w="731" w:type="dxa"/>
          </w:tcPr>
          <w:p w:rsidR="006A521E" w:rsidRDefault="006A521E" w:rsidP="00786B72">
            <w:pPr>
              <w:spacing w:line="240" w:lineRule="atLeast"/>
              <w:rPr>
                <w:rFonts w:cs="Arial"/>
                <w:color w:val="000000"/>
              </w:rPr>
            </w:pPr>
            <w:r>
              <w:rPr>
                <w:rFonts w:cs="Arial"/>
                <w:color w:val="000000"/>
              </w:rPr>
              <w:t>O</w:t>
            </w:r>
          </w:p>
        </w:tc>
        <w:tc>
          <w:tcPr>
            <w:tcW w:w="1558" w:type="dxa"/>
          </w:tcPr>
          <w:p w:rsidR="006A521E" w:rsidRDefault="006A521E" w:rsidP="00786B72">
            <w:pPr>
              <w:spacing w:line="240" w:lineRule="atLeast"/>
            </w:pPr>
            <w:r>
              <w:rPr>
                <w:rFonts w:hint="eastAsia"/>
              </w:rPr>
              <w:t>String</w:t>
            </w:r>
          </w:p>
        </w:tc>
        <w:tc>
          <w:tcPr>
            <w:tcW w:w="655" w:type="dxa"/>
          </w:tcPr>
          <w:p w:rsidR="006A521E" w:rsidRDefault="006A521E" w:rsidP="00786B72">
            <w:pPr>
              <w:spacing w:line="240" w:lineRule="atLeast"/>
              <w:rPr>
                <w:rFonts w:cs="Arial"/>
              </w:rPr>
            </w:pPr>
            <w:r>
              <w:rPr>
                <w:rFonts w:cs="Arial" w:hint="eastAsia"/>
              </w:rPr>
              <w:t>8</w:t>
            </w:r>
          </w:p>
        </w:tc>
        <w:tc>
          <w:tcPr>
            <w:tcW w:w="5217" w:type="dxa"/>
          </w:tcPr>
          <w:p w:rsidR="006A521E" w:rsidRDefault="006A521E" w:rsidP="005E3B65">
            <w:r>
              <w:rPr>
                <w:rFonts w:hint="eastAsia"/>
              </w:rPr>
              <w:t>是否检查发送短信</w:t>
            </w:r>
          </w:p>
          <w:p w:rsidR="006A521E" w:rsidRDefault="006A521E" w:rsidP="006A521E">
            <w:r>
              <w:rPr>
                <w:rFonts w:hint="eastAsia"/>
              </w:rPr>
              <w:t>暂启用第</w:t>
            </w:r>
            <w:r>
              <w:rPr>
                <w:rFonts w:hint="eastAsia"/>
              </w:rPr>
              <w:t>1</w:t>
            </w:r>
            <w:r>
              <w:rPr>
                <w:rFonts w:hint="eastAsia"/>
              </w:rPr>
              <w:t>位：</w:t>
            </w:r>
            <w:r>
              <w:rPr>
                <w:rFonts w:hint="eastAsia"/>
              </w:rPr>
              <w:t xml:space="preserve"> 0</w:t>
            </w:r>
            <w:r>
              <w:rPr>
                <w:rFonts w:hint="eastAsia"/>
              </w:rPr>
              <w:t>否</w:t>
            </w:r>
            <w:r>
              <w:rPr>
                <w:rFonts w:hint="eastAsia"/>
              </w:rPr>
              <w:t xml:space="preserve">  1</w:t>
            </w:r>
            <w:r>
              <w:rPr>
                <w:rFonts w:hint="eastAsia"/>
              </w:rPr>
              <w:t>查一周内是否发送注册短信</w:t>
            </w:r>
            <w:r>
              <w:rPr>
                <w:rFonts w:hint="eastAsia"/>
              </w:rPr>
              <w:t xml:space="preserve"> </w:t>
            </w:r>
          </w:p>
        </w:tc>
      </w:tr>
    </w:tbl>
    <w:p w:rsidR="00E6751F" w:rsidRDefault="00E6751F" w:rsidP="00407B6C">
      <w:pPr>
        <w:pStyle w:val="41"/>
        <w:rPr>
          <w:lang w:val="fr-FR"/>
        </w:rPr>
      </w:pPr>
      <w:r>
        <w:rPr>
          <w:rFonts w:hint="eastAsia"/>
        </w:rPr>
        <w:t>返回值</w:t>
      </w:r>
    </w:p>
    <w:p w:rsidR="00E6751F" w:rsidRDefault="00E6751F" w:rsidP="00E6751F">
      <w:pPr>
        <w:ind w:left="198"/>
      </w:pPr>
      <w:r>
        <w:rPr>
          <w:rFonts w:hint="eastAsia"/>
        </w:rPr>
        <w:t>成功返回</w:t>
      </w:r>
      <w:r w:rsidR="00E90BEF">
        <w:rPr>
          <w:rFonts w:hint="eastAsia"/>
        </w:rPr>
        <w:t>ChkHasPasswdAcct</w:t>
      </w:r>
      <w:r>
        <w:rPr>
          <w:rFonts w:hint="eastAsia"/>
          <w:lang w:val="da-DK"/>
        </w:rPr>
        <w:t>Rsp</w:t>
      </w:r>
      <w:r>
        <w:rPr>
          <w:rFonts w:hint="eastAsia"/>
          <w:lang w:val="fr-FR"/>
        </w:rPr>
        <w:t>，否则抛出异常。</w:t>
      </w:r>
      <w:r>
        <w:rPr>
          <w:rFonts w:hint="eastAsia"/>
        </w:rPr>
        <w:t>定义如下：</w:t>
      </w:r>
    </w:p>
    <w:tbl>
      <w:tblPr>
        <w:tblW w:w="10626"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1153"/>
        <w:gridCol w:w="850"/>
        <w:gridCol w:w="5508"/>
      </w:tblGrid>
      <w:tr w:rsidR="00E6751F" w:rsidTr="007D605B">
        <w:trPr>
          <w:jc w:val="center"/>
        </w:trPr>
        <w:tc>
          <w:tcPr>
            <w:tcW w:w="2378" w:type="dxa"/>
          </w:tcPr>
          <w:p w:rsidR="00E6751F" w:rsidRDefault="00E6751F" w:rsidP="00786B72">
            <w:pPr>
              <w:pStyle w:val="TAH"/>
              <w:rPr>
                <w:rFonts w:ascii="Verdana" w:hAnsi="Verdana"/>
                <w:lang w:val="fr-FR" w:eastAsia="zh-CN"/>
              </w:rPr>
            </w:pPr>
            <w:r>
              <w:rPr>
                <w:rFonts w:ascii="Verdana" w:hAnsi="Verdana" w:hint="eastAsia"/>
                <w:lang w:val="fr-FR" w:eastAsia="zh-CN"/>
              </w:rPr>
              <w:lastRenderedPageBreak/>
              <w:t>参数名称</w:t>
            </w:r>
          </w:p>
        </w:tc>
        <w:tc>
          <w:tcPr>
            <w:tcW w:w="737" w:type="dxa"/>
          </w:tcPr>
          <w:p w:rsidR="00E6751F" w:rsidRDefault="00E6751F" w:rsidP="00786B72">
            <w:pPr>
              <w:pStyle w:val="TAH"/>
              <w:rPr>
                <w:rFonts w:ascii="Verdana" w:hAnsi="Verdana"/>
                <w:lang w:val="fr-FR" w:eastAsia="zh-CN"/>
              </w:rPr>
            </w:pPr>
            <w:r>
              <w:rPr>
                <w:rFonts w:ascii="Verdana" w:hAnsi="Verdana" w:hint="eastAsia"/>
                <w:lang w:val="fr-FR" w:eastAsia="zh-CN"/>
              </w:rPr>
              <w:t>必须</w:t>
            </w:r>
          </w:p>
        </w:tc>
        <w:tc>
          <w:tcPr>
            <w:tcW w:w="1153" w:type="dxa"/>
          </w:tcPr>
          <w:p w:rsidR="00E6751F" w:rsidRDefault="00E6751F" w:rsidP="00786B72">
            <w:pPr>
              <w:pStyle w:val="TAH"/>
              <w:rPr>
                <w:rFonts w:ascii="Verdana" w:hAnsi="Verdana"/>
                <w:lang w:val="fr-FR" w:eastAsia="zh-CN"/>
              </w:rPr>
            </w:pPr>
            <w:r>
              <w:rPr>
                <w:rFonts w:ascii="Verdana" w:hAnsi="Verdana" w:hint="eastAsia"/>
                <w:lang w:val="fr-FR" w:eastAsia="zh-CN"/>
              </w:rPr>
              <w:t>类型</w:t>
            </w:r>
          </w:p>
        </w:tc>
        <w:tc>
          <w:tcPr>
            <w:tcW w:w="850" w:type="dxa"/>
          </w:tcPr>
          <w:p w:rsidR="00E6751F" w:rsidRDefault="00E6751F" w:rsidP="00786B72">
            <w:pPr>
              <w:pStyle w:val="TAH"/>
              <w:rPr>
                <w:rFonts w:ascii="Verdana" w:hAnsi="Verdana"/>
                <w:lang w:val="fr-FR" w:eastAsia="zh-CN"/>
              </w:rPr>
            </w:pPr>
            <w:r>
              <w:rPr>
                <w:rFonts w:ascii="Verdana" w:hAnsi="Verdana" w:hint="eastAsia"/>
                <w:lang w:val="fr-FR" w:eastAsia="zh-CN"/>
              </w:rPr>
              <w:t>长度</w:t>
            </w:r>
          </w:p>
        </w:tc>
        <w:tc>
          <w:tcPr>
            <w:tcW w:w="5508" w:type="dxa"/>
          </w:tcPr>
          <w:p w:rsidR="00E6751F" w:rsidRDefault="00E6751F" w:rsidP="00786B72">
            <w:pPr>
              <w:pStyle w:val="TAH"/>
              <w:rPr>
                <w:rFonts w:ascii="Verdana" w:hAnsi="Verdana"/>
                <w:lang w:val="fr-FR" w:eastAsia="zh-CN"/>
              </w:rPr>
            </w:pPr>
            <w:r>
              <w:rPr>
                <w:rFonts w:ascii="Verdana" w:hAnsi="Verdana" w:hint="eastAsia"/>
                <w:lang w:val="fr-FR" w:eastAsia="zh-CN"/>
              </w:rPr>
              <w:t>描述信息</w:t>
            </w:r>
          </w:p>
        </w:tc>
      </w:tr>
      <w:tr w:rsidR="00E6751F" w:rsidTr="007D605B">
        <w:trPr>
          <w:jc w:val="center"/>
        </w:trPr>
        <w:tc>
          <w:tcPr>
            <w:tcW w:w="2378" w:type="dxa"/>
          </w:tcPr>
          <w:p w:rsidR="00E6751F" w:rsidRPr="005041A8" w:rsidRDefault="00E6751F" w:rsidP="00786B72">
            <w:pPr>
              <w:pStyle w:val="TAL"/>
              <w:rPr>
                <w:lang w:val="fr-FR" w:eastAsia="zh-CN"/>
              </w:rPr>
            </w:pPr>
            <w:r w:rsidRPr="005041A8">
              <w:rPr>
                <w:rFonts w:hint="eastAsia"/>
                <w:lang w:val="fr-FR" w:eastAsia="zh-CN"/>
              </w:rPr>
              <w:t>v</w:t>
            </w:r>
            <w:r w:rsidRPr="005041A8">
              <w:rPr>
                <w:lang w:val="fr-FR" w:eastAsia="zh-CN"/>
              </w:rPr>
              <w:t>ersion</w:t>
            </w:r>
          </w:p>
        </w:tc>
        <w:tc>
          <w:tcPr>
            <w:tcW w:w="737" w:type="dxa"/>
          </w:tcPr>
          <w:p w:rsidR="00E6751F" w:rsidRPr="005041A8" w:rsidRDefault="00E6751F" w:rsidP="00786B72">
            <w:pPr>
              <w:pStyle w:val="TAL"/>
              <w:rPr>
                <w:lang w:val="fr-FR" w:eastAsia="zh-CN"/>
              </w:rPr>
            </w:pPr>
            <w:r>
              <w:rPr>
                <w:rFonts w:hint="eastAsia"/>
                <w:lang w:val="fr-FR" w:eastAsia="zh-CN"/>
              </w:rPr>
              <w:t>M</w:t>
            </w:r>
          </w:p>
        </w:tc>
        <w:tc>
          <w:tcPr>
            <w:tcW w:w="1153" w:type="dxa"/>
          </w:tcPr>
          <w:p w:rsidR="00E6751F" w:rsidRPr="005041A8" w:rsidRDefault="00E6751F" w:rsidP="00786B72">
            <w:pPr>
              <w:pStyle w:val="TAH"/>
              <w:ind w:left="62"/>
              <w:jc w:val="both"/>
              <w:rPr>
                <w:b w:val="0"/>
                <w:lang w:val="fr-FR" w:eastAsia="zh-CN"/>
              </w:rPr>
            </w:pPr>
            <w:r>
              <w:rPr>
                <w:rFonts w:hint="eastAsia"/>
                <w:b w:val="0"/>
                <w:lang w:val="fr-FR" w:eastAsia="zh-CN"/>
              </w:rPr>
              <w:t>String</w:t>
            </w:r>
          </w:p>
        </w:tc>
        <w:tc>
          <w:tcPr>
            <w:tcW w:w="850" w:type="dxa"/>
          </w:tcPr>
          <w:p w:rsidR="00E6751F" w:rsidRPr="005041A8" w:rsidRDefault="00E6751F" w:rsidP="00786B72">
            <w:pPr>
              <w:rPr>
                <w:rFonts w:ascii="Arial" w:hAnsi="Arial"/>
                <w:kern w:val="0"/>
                <w:sz w:val="18"/>
                <w:szCs w:val="18"/>
                <w:lang w:val="fr-FR"/>
              </w:rPr>
            </w:pPr>
            <w:r>
              <w:rPr>
                <w:rFonts w:ascii="Arial" w:hAnsi="Arial" w:hint="eastAsia"/>
                <w:kern w:val="0"/>
                <w:sz w:val="18"/>
                <w:szCs w:val="18"/>
                <w:lang w:val="fr-FR"/>
              </w:rPr>
              <w:t>5</w:t>
            </w:r>
          </w:p>
        </w:tc>
        <w:tc>
          <w:tcPr>
            <w:tcW w:w="5508" w:type="dxa"/>
          </w:tcPr>
          <w:p w:rsidR="00E6751F" w:rsidRPr="005041A8" w:rsidRDefault="00E6751F" w:rsidP="00786B72">
            <w:pPr>
              <w:rPr>
                <w:rFonts w:ascii="Arial" w:hAnsi="Arial"/>
                <w:kern w:val="0"/>
                <w:sz w:val="18"/>
                <w:szCs w:val="18"/>
                <w:lang w:val="fr-FR"/>
              </w:rPr>
            </w:pPr>
            <w:r w:rsidRPr="005041A8">
              <w:rPr>
                <w:rFonts w:ascii="Arial" w:hAnsi="Arial" w:hint="eastAsia"/>
                <w:kern w:val="0"/>
                <w:sz w:val="18"/>
                <w:szCs w:val="18"/>
                <w:lang w:val="fr-FR"/>
              </w:rPr>
              <w:t>协议版本号</w:t>
            </w:r>
          </w:p>
        </w:tc>
      </w:tr>
      <w:tr w:rsidR="00E6751F" w:rsidTr="007D605B">
        <w:trPr>
          <w:jc w:val="center"/>
        </w:trPr>
        <w:tc>
          <w:tcPr>
            <w:tcW w:w="2378" w:type="dxa"/>
          </w:tcPr>
          <w:p w:rsidR="00E6751F" w:rsidRPr="005041A8" w:rsidRDefault="00E6751F" w:rsidP="00786B72">
            <w:pPr>
              <w:pStyle w:val="TAL"/>
              <w:rPr>
                <w:lang w:val="fr-FR" w:eastAsia="zh-CN"/>
              </w:rPr>
            </w:pPr>
            <w:r>
              <w:rPr>
                <w:lang w:val="fr-FR" w:eastAsia="zh-CN"/>
              </w:rPr>
              <w:t>transactionID</w:t>
            </w:r>
          </w:p>
        </w:tc>
        <w:tc>
          <w:tcPr>
            <w:tcW w:w="737" w:type="dxa"/>
          </w:tcPr>
          <w:p w:rsidR="00E6751F" w:rsidRPr="005041A8" w:rsidRDefault="00E6751F" w:rsidP="00786B72">
            <w:pPr>
              <w:pStyle w:val="TAL"/>
              <w:rPr>
                <w:lang w:val="fr-FR" w:eastAsia="zh-CN"/>
              </w:rPr>
            </w:pPr>
            <w:r>
              <w:rPr>
                <w:rFonts w:hint="eastAsia"/>
                <w:lang w:val="fr-FR" w:eastAsia="zh-CN"/>
              </w:rPr>
              <w:t>M</w:t>
            </w:r>
          </w:p>
        </w:tc>
        <w:tc>
          <w:tcPr>
            <w:tcW w:w="1153" w:type="dxa"/>
          </w:tcPr>
          <w:p w:rsidR="00E6751F" w:rsidRPr="005041A8" w:rsidRDefault="00E6751F" w:rsidP="00786B72">
            <w:pPr>
              <w:pStyle w:val="TAH"/>
              <w:ind w:left="62"/>
              <w:jc w:val="both"/>
              <w:rPr>
                <w:b w:val="0"/>
                <w:lang w:val="fr-FR" w:eastAsia="zh-CN"/>
              </w:rPr>
            </w:pPr>
            <w:r>
              <w:rPr>
                <w:rFonts w:hint="eastAsia"/>
                <w:b w:val="0"/>
                <w:lang w:val="fr-FR" w:eastAsia="zh-CN"/>
              </w:rPr>
              <w:t>String</w:t>
            </w:r>
          </w:p>
        </w:tc>
        <w:tc>
          <w:tcPr>
            <w:tcW w:w="850" w:type="dxa"/>
          </w:tcPr>
          <w:p w:rsidR="00E6751F" w:rsidRPr="005041A8" w:rsidRDefault="00E6751F" w:rsidP="00786B72">
            <w:pPr>
              <w:rPr>
                <w:rFonts w:ascii="Arial" w:hAnsi="Arial"/>
                <w:kern w:val="0"/>
                <w:sz w:val="18"/>
                <w:szCs w:val="18"/>
                <w:lang w:val="fr-FR"/>
              </w:rPr>
            </w:pPr>
            <w:r w:rsidRPr="005041A8">
              <w:rPr>
                <w:rFonts w:ascii="Arial" w:hAnsi="Arial" w:hint="eastAsia"/>
                <w:kern w:val="0"/>
                <w:sz w:val="18"/>
                <w:szCs w:val="18"/>
                <w:lang w:val="fr-FR"/>
              </w:rPr>
              <w:t>40</w:t>
            </w:r>
          </w:p>
        </w:tc>
        <w:tc>
          <w:tcPr>
            <w:tcW w:w="5508" w:type="dxa"/>
          </w:tcPr>
          <w:p w:rsidR="00E6751F" w:rsidRPr="005041A8" w:rsidRDefault="00E6751F" w:rsidP="00786B72">
            <w:pPr>
              <w:rPr>
                <w:rFonts w:ascii="Arial" w:hAnsi="Arial"/>
                <w:kern w:val="0"/>
                <w:sz w:val="18"/>
                <w:szCs w:val="18"/>
                <w:lang w:val="fr-FR"/>
              </w:rPr>
            </w:pPr>
            <w:r w:rsidRPr="005041A8">
              <w:rPr>
                <w:rFonts w:ascii="Arial" w:hAnsi="Arial" w:hint="eastAsia"/>
                <w:kern w:val="0"/>
                <w:sz w:val="18"/>
                <w:szCs w:val="18"/>
                <w:lang w:val="fr-FR"/>
              </w:rPr>
              <w:t>消息标识</w:t>
            </w:r>
          </w:p>
        </w:tc>
      </w:tr>
      <w:tr w:rsidR="00E6751F" w:rsidTr="007D605B">
        <w:trPr>
          <w:jc w:val="center"/>
        </w:trPr>
        <w:tc>
          <w:tcPr>
            <w:tcW w:w="2378" w:type="dxa"/>
          </w:tcPr>
          <w:p w:rsidR="00E6751F" w:rsidRPr="00C8364D" w:rsidRDefault="00E6751F" w:rsidP="00786B72">
            <w:pPr>
              <w:pStyle w:val="TAL"/>
              <w:rPr>
                <w:lang w:val="fr-FR" w:eastAsia="zh-CN"/>
              </w:rPr>
            </w:pPr>
            <w:r w:rsidRPr="00C8364D">
              <w:rPr>
                <w:rFonts w:hint="eastAsia"/>
                <w:lang w:val="fr-FR" w:eastAsia="zh-CN"/>
              </w:rPr>
              <w:t>traceFlag</w:t>
            </w:r>
          </w:p>
        </w:tc>
        <w:tc>
          <w:tcPr>
            <w:tcW w:w="737" w:type="dxa"/>
          </w:tcPr>
          <w:p w:rsidR="00E6751F" w:rsidRPr="00C8364D" w:rsidRDefault="00E6751F" w:rsidP="00786B72">
            <w:pPr>
              <w:spacing w:line="240" w:lineRule="atLeast"/>
              <w:rPr>
                <w:rFonts w:ascii="Arial" w:hAnsi="Arial"/>
                <w:kern w:val="0"/>
                <w:sz w:val="18"/>
                <w:szCs w:val="18"/>
                <w:lang w:val="fr-FR"/>
              </w:rPr>
            </w:pPr>
            <w:r w:rsidRPr="00C8364D">
              <w:rPr>
                <w:rFonts w:ascii="Arial" w:hAnsi="Arial" w:hint="eastAsia"/>
                <w:kern w:val="0"/>
                <w:sz w:val="18"/>
                <w:szCs w:val="18"/>
                <w:lang w:val="fr-FR"/>
              </w:rPr>
              <w:t xml:space="preserve">O </w:t>
            </w:r>
          </w:p>
        </w:tc>
        <w:tc>
          <w:tcPr>
            <w:tcW w:w="1153" w:type="dxa"/>
          </w:tcPr>
          <w:p w:rsidR="00E6751F" w:rsidRPr="00C8364D" w:rsidRDefault="00E6751F" w:rsidP="00786B72">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850" w:type="dxa"/>
          </w:tcPr>
          <w:p w:rsidR="00E6751F" w:rsidRPr="00C8364D" w:rsidRDefault="00E6751F" w:rsidP="00786B72">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5508" w:type="dxa"/>
          </w:tcPr>
          <w:p w:rsidR="00E6751F" w:rsidRPr="00C8364D" w:rsidRDefault="00E6751F" w:rsidP="00786B72">
            <w:pPr>
              <w:spacing w:line="240" w:lineRule="atLeast"/>
              <w:rPr>
                <w:rFonts w:ascii="Arial" w:hAnsi="Arial"/>
                <w:kern w:val="0"/>
                <w:sz w:val="18"/>
                <w:szCs w:val="18"/>
                <w:lang w:val="fr-FR"/>
              </w:rPr>
            </w:pPr>
            <w:r>
              <w:rPr>
                <w:rFonts w:ascii="Arial" w:hAnsi="Arial" w:hint="eastAsia"/>
                <w:kern w:val="0"/>
                <w:sz w:val="18"/>
                <w:szCs w:val="18"/>
                <w:lang w:val="fr-FR"/>
              </w:rPr>
              <w:t>跟踪标志</w:t>
            </w:r>
          </w:p>
        </w:tc>
      </w:tr>
      <w:tr w:rsidR="00E6751F" w:rsidTr="007D605B">
        <w:trPr>
          <w:jc w:val="center"/>
        </w:trPr>
        <w:tc>
          <w:tcPr>
            <w:tcW w:w="2378" w:type="dxa"/>
          </w:tcPr>
          <w:p w:rsidR="00E6751F" w:rsidRDefault="00E6751F" w:rsidP="00786B72">
            <w:pPr>
              <w:pStyle w:val="TAL"/>
              <w:rPr>
                <w:lang w:val="fr-FR" w:eastAsia="zh-CN"/>
              </w:rPr>
            </w:pPr>
            <w:r>
              <w:rPr>
                <w:rFonts w:hint="eastAsia"/>
                <w:lang w:val="fr-FR" w:eastAsia="zh-CN"/>
              </w:rPr>
              <w:t>existCloudAccount</w:t>
            </w:r>
          </w:p>
        </w:tc>
        <w:tc>
          <w:tcPr>
            <w:tcW w:w="737" w:type="dxa"/>
          </w:tcPr>
          <w:p w:rsidR="00E6751F" w:rsidRDefault="00E6751F" w:rsidP="00786B72">
            <w:pPr>
              <w:pStyle w:val="TAL"/>
              <w:rPr>
                <w:lang w:val="fr-FR" w:eastAsia="zh-CN"/>
              </w:rPr>
            </w:pPr>
            <w:r>
              <w:rPr>
                <w:rFonts w:hint="eastAsia"/>
                <w:lang w:val="fr-FR" w:eastAsia="zh-CN"/>
              </w:rPr>
              <w:t>M</w:t>
            </w:r>
          </w:p>
        </w:tc>
        <w:tc>
          <w:tcPr>
            <w:tcW w:w="1153" w:type="dxa"/>
          </w:tcPr>
          <w:p w:rsidR="00E6751F" w:rsidRDefault="00E6751F" w:rsidP="00786B72">
            <w:pPr>
              <w:pStyle w:val="TAH"/>
              <w:ind w:left="62"/>
              <w:jc w:val="both"/>
              <w:rPr>
                <w:b w:val="0"/>
                <w:lang w:val="fr-FR" w:eastAsia="zh-CN"/>
              </w:rPr>
            </w:pPr>
            <w:r>
              <w:rPr>
                <w:rFonts w:hint="eastAsia"/>
                <w:b w:val="0"/>
                <w:lang w:val="fr-FR" w:eastAsia="zh-CN"/>
              </w:rPr>
              <w:t>String</w:t>
            </w:r>
          </w:p>
        </w:tc>
        <w:tc>
          <w:tcPr>
            <w:tcW w:w="850" w:type="dxa"/>
          </w:tcPr>
          <w:p w:rsidR="00E6751F" w:rsidRPr="005041A8" w:rsidRDefault="00E6751F" w:rsidP="00786B72">
            <w:pPr>
              <w:rPr>
                <w:rFonts w:ascii="Arial" w:hAnsi="Arial"/>
                <w:kern w:val="0"/>
                <w:sz w:val="18"/>
                <w:szCs w:val="18"/>
                <w:lang w:val="fr-FR"/>
              </w:rPr>
            </w:pPr>
            <w:r w:rsidRPr="005041A8">
              <w:rPr>
                <w:rFonts w:ascii="Arial" w:hAnsi="Arial" w:hint="eastAsia"/>
                <w:kern w:val="0"/>
                <w:sz w:val="18"/>
                <w:szCs w:val="18"/>
                <w:lang w:val="fr-FR"/>
              </w:rPr>
              <w:t>1</w:t>
            </w:r>
          </w:p>
        </w:tc>
        <w:tc>
          <w:tcPr>
            <w:tcW w:w="5508" w:type="dxa"/>
          </w:tcPr>
          <w:p w:rsidR="00E6751F" w:rsidRPr="005041A8" w:rsidRDefault="00E6751F" w:rsidP="00786B72">
            <w:pPr>
              <w:rPr>
                <w:rFonts w:ascii="Arial" w:hAnsi="Arial"/>
                <w:kern w:val="0"/>
                <w:sz w:val="18"/>
                <w:szCs w:val="18"/>
                <w:lang w:val="fr-FR"/>
              </w:rPr>
            </w:pPr>
            <w:r w:rsidRPr="005041A8">
              <w:rPr>
                <w:rFonts w:ascii="Arial" w:hAnsi="Arial" w:hint="eastAsia"/>
                <w:kern w:val="0"/>
                <w:sz w:val="18"/>
                <w:szCs w:val="18"/>
                <w:lang w:val="fr-FR"/>
              </w:rPr>
              <w:t>账户是否存在</w:t>
            </w:r>
          </w:p>
          <w:p w:rsidR="00E6751F" w:rsidRPr="005041A8" w:rsidRDefault="00E6751F" w:rsidP="00786B72">
            <w:pPr>
              <w:rPr>
                <w:rFonts w:ascii="Arial" w:hAnsi="Arial"/>
                <w:kern w:val="0"/>
                <w:sz w:val="18"/>
                <w:szCs w:val="18"/>
                <w:lang w:val="fr-FR"/>
              </w:rPr>
            </w:pPr>
            <w:r w:rsidRPr="005041A8">
              <w:rPr>
                <w:rFonts w:ascii="Arial" w:hAnsi="Arial" w:hint="eastAsia"/>
                <w:kern w:val="0"/>
                <w:sz w:val="18"/>
                <w:szCs w:val="18"/>
                <w:lang w:val="fr-FR"/>
              </w:rPr>
              <w:t>0</w:t>
            </w:r>
            <w:r w:rsidRPr="005041A8">
              <w:rPr>
                <w:rFonts w:ascii="Arial" w:hAnsi="Arial" w:hint="eastAsia"/>
                <w:kern w:val="0"/>
                <w:sz w:val="18"/>
                <w:szCs w:val="18"/>
                <w:lang w:val="fr-FR"/>
              </w:rPr>
              <w:t>不存在</w:t>
            </w:r>
          </w:p>
          <w:p w:rsidR="00E6751F" w:rsidRDefault="00E6751F" w:rsidP="00786B72">
            <w:pPr>
              <w:rPr>
                <w:rFonts w:ascii="Arial" w:hAnsi="Arial"/>
                <w:kern w:val="0"/>
                <w:sz w:val="18"/>
                <w:szCs w:val="18"/>
                <w:lang w:val="fr-FR"/>
              </w:rPr>
            </w:pPr>
            <w:r w:rsidRPr="005041A8">
              <w:rPr>
                <w:rFonts w:ascii="Arial" w:hAnsi="Arial" w:hint="eastAsia"/>
                <w:kern w:val="0"/>
                <w:sz w:val="18"/>
                <w:szCs w:val="18"/>
                <w:lang w:val="fr-FR"/>
              </w:rPr>
              <w:t>1</w:t>
            </w:r>
            <w:r w:rsidRPr="005041A8">
              <w:rPr>
                <w:rFonts w:ascii="Arial" w:hAnsi="Arial" w:hint="eastAsia"/>
                <w:kern w:val="0"/>
                <w:sz w:val="18"/>
                <w:szCs w:val="18"/>
                <w:lang w:val="fr-FR"/>
              </w:rPr>
              <w:t>存在</w:t>
            </w:r>
          </w:p>
          <w:p w:rsidR="008B3E43" w:rsidRPr="005041A8" w:rsidRDefault="008B3E43" w:rsidP="00786B72">
            <w:pPr>
              <w:rPr>
                <w:rFonts w:ascii="Arial" w:hAnsi="Arial"/>
                <w:kern w:val="0"/>
                <w:sz w:val="18"/>
                <w:szCs w:val="18"/>
                <w:lang w:val="fr-FR"/>
              </w:rPr>
            </w:pPr>
            <w:r>
              <w:rPr>
                <w:rFonts w:ascii="Arial" w:hAnsi="Arial" w:hint="eastAsia"/>
                <w:kern w:val="0"/>
                <w:sz w:val="18"/>
                <w:szCs w:val="18"/>
                <w:lang w:val="fr-FR"/>
              </w:rPr>
              <w:t xml:space="preserve">2 </w:t>
            </w:r>
            <w:r>
              <w:rPr>
                <w:rFonts w:ascii="Arial" w:hAnsi="Arial" w:hint="eastAsia"/>
                <w:kern w:val="0"/>
                <w:sz w:val="18"/>
                <w:szCs w:val="18"/>
                <w:lang w:val="fr-FR"/>
              </w:rPr>
              <w:t>已存在，密码</w:t>
            </w:r>
            <w:r w:rsidR="00924640">
              <w:rPr>
                <w:rFonts w:ascii="Arial" w:hAnsi="Arial" w:hint="eastAsia"/>
                <w:kern w:val="0"/>
                <w:sz w:val="18"/>
                <w:szCs w:val="18"/>
                <w:lang w:val="fr-FR"/>
              </w:rPr>
              <w:t>未设置</w:t>
            </w:r>
          </w:p>
        </w:tc>
      </w:tr>
      <w:tr w:rsidR="006E0B74" w:rsidRPr="00921F33" w:rsidTr="007D605B">
        <w:trPr>
          <w:jc w:val="center"/>
        </w:trPr>
        <w:tc>
          <w:tcPr>
            <w:tcW w:w="2378" w:type="dxa"/>
          </w:tcPr>
          <w:p w:rsidR="006E0B74" w:rsidRDefault="006E0B74" w:rsidP="006E0B74">
            <w:pPr>
              <w:pStyle w:val="TAL"/>
              <w:rPr>
                <w:lang w:val="fr-FR" w:eastAsia="zh-CN"/>
              </w:rPr>
            </w:pPr>
            <w:r>
              <w:rPr>
                <w:rFonts w:hint="eastAsia"/>
                <w:lang w:val="fr-FR" w:eastAsia="zh-CN"/>
              </w:rPr>
              <w:t>acctSecurityFlag</w:t>
            </w:r>
          </w:p>
        </w:tc>
        <w:tc>
          <w:tcPr>
            <w:tcW w:w="737" w:type="dxa"/>
          </w:tcPr>
          <w:p w:rsidR="006E0B74" w:rsidRDefault="006E0B74" w:rsidP="00786B72">
            <w:pPr>
              <w:pStyle w:val="TAL"/>
              <w:rPr>
                <w:lang w:val="fr-FR" w:eastAsia="zh-CN"/>
              </w:rPr>
            </w:pPr>
            <w:r>
              <w:rPr>
                <w:rFonts w:hint="eastAsia"/>
                <w:lang w:val="fr-FR" w:eastAsia="zh-CN"/>
              </w:rPr>
              <w:t>O</w:t>
            </w:r>
          </w:p>
        </w:tc>
        <w:tc>
          <w:tcPr>
            <w:tcW w:w="1153" w:type="dxa"/>
          </w:tcPr>
          <w:p w:rsidR="006E0B74" w:rsidRDefault="006E0B74" w:rsidP="00786B72">
            <w:pPr>
              <w:pStyle w:val="TAH"/>
              <w:ind w:left="62"/>
              <w:jc w:val="both"/>
              <w:rPr>
                <w:b w:val="0"/>
                <w:lang w:val="fr-FR" w:eastAsia="zh-CN"/>
              </w:rPr>
            </w:pPr>
            <w:r>
              <w:rPr>
                <w:rFonts w:hint="eastAsia"/>
                <w:b w:val="0"/>
                <w:lang w:val="fr-FR" w:eastAsia="zh-CN"/>
              </w:rPr>
              <w:t>String</w:t>
            </w:r>
          </w:p>
        </w:tc>
        <w:tc>
          <w:tcPr>
            <w:tcW w:w="850" w:type="dxa"/>
          </w:tcPr>
          <w:p w:rsidR="006E0B74" w:rsidRPr="005041A8" w:rsidRDefault="006E0B74" w:rsidP="00786B72">
            <w:pPr>
              <w:rPr>
                <w:rFonts w:ascii="Arial" w:hAnsi="Arial"/>
                <w:kern w:val="0"/>
                <w:sz w:val="18"/>
                <w:szCs w:val="18"/>
                <w:lang w:val="fr-FR"/>
              </w:rPr>
            </w:pPr>
            <w:r>
              <w:rPr>
                <w:rFonts w:ascii="Arial" w:hAnsi="Arial" w:hint="eastAsia"/>
                <w:kern w:val="0"/>
                <w:sz w:val="18"/>
                <w:szCs w:val="18"/>
                <w:lang w:val="fr-FR"/>
              </w:rPr>
              <w:t>8</w:t>
            </w:r>
          </w:p>
        </w:tc>
        <w:tc>
          <w:tcPr>
            <w:tcW w:w="5508" w:type="dxa"/>
          </w:tcPr>
          <w:p w:rsidR="006E0B74" w:rsidRDefault="006E0B74" w:rsidP="00786B72">
            <w:pPr>
              <w:rPr>
                <w:rFonts w:ascii="Arial" w:hAnsi="Arial"/>
                <w:kern w:val="0"/>
                <w:sz w:val="18"/>
                <w:szCs w:val="18"/>
                <w:lang w:val="fr-FR"/>
              </w:rPr>
            </w:pPr>
            <w:r>
              <w:rPr>
                <w:rFonts w:ascii="Arial" w:hAnsi="Arial" w:hint="eastAsia"/>
                <w:kern w:val="0"/>
                <w:sz w:val="18"/>
                <w:szCs w:val="18"/>
                <w:lang w:val="fr-FR"/>
              </w:rPr>
              <w:t>帐号安全标志</w:t>
            </w:r>
          </w:p>
          <w:p w:rsidR="006E0B74" w:rsidRDefault="006E0B74" w:rsidP="00786B72">
            <w:pPr>
              <w:rPr>
                <w:rFonts w:ascii="Arial" w:hAnsi="Arial"/>
                <w:kern w:val="0"/>
                <w:sz w:val="18"/>
                <w:szCs w:val="18"/>
                <w:lang w:val="fr-FR"/>
              </w:rPr>
            </w:pPr>
            <w:r>
              <w:rPr>
                <w:rFonts w:ascii="Arial" w:hAnsi="Arial" w:hint="eastAsia"/>
                <w:kern w:val="0"/>
                <w:sz w:val="18"/>
                <w:szCs w:val="18"/>
                <w:lang w:val="fr-FR"/>
              </w:rPr>
              <w:t>每位：</w:t>
            </w:r>
            <w:r>
              <w:rPr>
                <w:rFonts w:ascii="Arial" w:hAnsi="Arial" w:hint="eastAsia"/>
                <w:kern w:val="0"/>
                <w:sz w:val="18"/>
                <w:szCs w:val="18"/>
                <w:lang w:val="fr-FR"/>
              </w:rPr>
              <w:t xml:space="preserve">0 </w:t>
            </w:r>
            <w:r>
              <w:rPr>
                <w:rFonts w:ascii="Arial" w:hAnsi="Arial" w:hint="eastAsia"/>
                <w:kern w:val="0"/>
                <w:sz w:val="18"/>
                <w:szCs w:val="18"/>
                <w:lang w:val="fr-FR"/>
              </w:rPr>
              <w:t>无</w:t>
            </w:r>
            <w:r>
              <w:rPr>
                <w:rFonts w:ascii="Arial" w:hAnsi="Arial" w:hint="eastAsia"/>
                <w:kern w:val="0"/>
                <w:sz w:val="18"/>
                <w:szCs w:val="18"/>
                <w:lang w:val="fr-FR"/>
              </w:rPr>
              <w:t xml:space="preserve"> 1</w:t>
            </w:r>
            <w:r>
              <w:rPr>
                <w:rFonts w:ascii="Arial" w:hAnsi="Arial" w:hint="eastAsia"/>
                <w:kern w:val="0"/>
                <w:sz w:val="18"/>
                <w:szCs w:val="18"/>
                <w:lang w:val="fr-FR"/>
              </w:rPr>
              <w:t>有</w:t>
            </w:r>
          </w:p>
          <w:p w:rsidR="006E0B74" w:rsidRDefault="006E0B74" w:rsidP="006E0B74">
            <w:pPr>
              <w:rPr>
                <w:rFonts w:ascii="Arial" w:hAnsi="Arial"/>
                <w:kern w:val="0"/>
                <w:sz w:val="18"/>
                <w:szCs w:val="18"/>
                <w:lang w:val="fr-FR"/>
              </w:rPr>
            </w:pPr>
            <w:r>
              <w:rPr>
                <w:rFonts w:ascii="Arial" w:hAnsi="Arial" w:hint="eastAsia"/>
                <w:kern w:val="0"/>
                <w:sz w:val="18"/>
                <w:szCs w:val="18"/>
                <w:lang w:val="fr-FR"/>
              </w:rPr>
              <w:t>第</w:t>
            </w:r>
            <w:r>
              <w:rPr>
                <w:rFonts w:ascii="Arial" w:hAnsi="Arial" w:hint="eastAsia"/>
                <w:kern w:val="0"/>
                <w:sz w:val="18"/>
                <w:szCs w:val="18"/>
                <w:lang w:val="fr-FR"/>
              </w:rPr>
              <w:t>1</w:t>
            </w:r>
            <w:r>
              <w:rPr>
                <w:rFonts w:ascii="Arial" w:hAnsi="Arial" w:hint="eastAsia"/>
                <w:kern w:val="0"/>
                <w:sz w:val="18"/>
                <w:szCs w:val="18"/>
                <w:lang w:val="fr-FR"/>
              </w:rPr>
              <w:t>位：是否有邮箱</w:t>
            </w:r>
          </w:p>
          <w:p w:rsidR="006E0B74" w:rsidRDefault="006E0B74" w:rsidP="006E0B74">
            <w:pPr>
              <w:rPr>
                <w:rFonts w:ascii="Arial" w:hAnsi="Arial"/>
                <w:kern w:val="0"/>
                <w:sz w:val="18"/>
                <w:szCs w:val="18"/>
                <w:lang w:val="fr-FR"/>
              </w:rPr>
            </w:pPr>
            <w:r>
              <w:rPr>
                <w:rFonts w:ascii="Arial" w:hAnsi="Arial" w:hint="eastAsia"/>
                <w:kern w:val="0"/>
                <w:sz w:val="18"/>
                <w:szCs w:val="18"/>
                <w:lang w:val="fr-FR"/>
              </w:rPr>
              <w:t>第</w:t>
            </w:r>
            <w:r>
              <w:rPr>
                <w:rFonts w:ascii="Arial" w:hAnsi="Arial" w:hint="eastAsia"/>
                <w:kern w:val="0"/>
                <w:sz w:val="18"/>
                <w:szCs w:val="18"/>
                <w:lang w:val="fr-FR"/>
              </w:rPr>
              <w:t>2</w:t>
            </w:r>
            <w:r>
              <w:rPr>
                <w:rFonts w:ascii="Arial" w:hAnsi="Arial" w:hint="eastAsia"/>
                <w:kern w:val="0"/>
                <w:sz w:val="18"/>
                <w:szCs w:val="18"/>
                <w:lang w:val="fr-FR"/>
              </w:rPr>
              <w:t>位：是否有手机号码</w:t>
            </w:r>
          </w:p>
          <w:p w:rsidR="006E0B74" w:rsidRDefault="006E0B74" w:rsidP="006E0B74">
            <w:pPr>
              <w:rPr>
                <w:rFonts w:ascii="Arial" w:hAnsi="Arial"/>
                <w:kern w:val="0"/>
                <w:sz w:val="18"/>
                <w:szCs w:val="18"/>
                <w:lang w:val="fr-FR"/>
              </w:rPr>
            </w:pPr>
            <w:r>
              <w:rPr>
                <w:rFonts w:ascii="Arial" w:hAnsi="Arial" w:hint="eastAsia"/>
                <w:kern w:val="0"/>
                <w:sz w:val="18"/>
                <w:szCs w:val="18"/>
                <w:lang w:val="fr-FR"/>
              </w:rPr>
              <w:t>第</w:t>
            </w:r>
            <w:r>
              <w:rPr>
                <w:rFonts w:ascii="Arial" w:hAnsi="Arial" w:hint="eastAsia"/>
                <w:kern w:val="0"/>
                <w:sz w:val="18"/>
                <w:szCs w:val="18"/>
                <w:lang w:val="fr-FR"/>
              </w:rPr>
              <w:t>3</w:t>
            </w:r>
            <w:r>
              <w:rPr>
                <w:rFonts w:ascii="Arial" w:hAnsi="Arial" w:hint="eastAsia"/>
                <w:kern w:val="0"/>
                <w:sz w:val="18"/>
                <w:szCs w:val="18"/>
                <w:lang w:val="fr-FR"/>
              </w:rPr>
              <w:t>位：是否有安全问题</w:t>
            </w:r>
          </w:p>
          <w:p w:rsidR="007E1124" w:rsidRPr="006E0B74" w:rsidRDefault="007E1124" w:rsidP="006E0B74">
            <w:pPr>
              <w:rPr>
                <w:rFonts w:ascii="Arial" w:hAnsi="Arial"/>
                <w:kern w:val="0"/>
                <w:sz w:val="18"/>
                <w:szCs w:val="18"/>
                <w:lang w:val="fr-FR"/>
              </w:rPr>
            </w:pPr>
            <w:r>
              <w:rPr>
                <w:rFonts w:ascii="Arial" w:hAnsi="Arial" w:hint="eastAsia"/>
                <w:kern w:val="0"/>
                <w:sz w:val="18"/>
                <w:szCs w:val="18"/>
                <w:lang w:val="fr-FR"/>
              </w:rPr>
              <w:t>注：只有</w:t>
            </w:r>
            <w:r>
              <w:rPr>
                <w:rFonts w:ascii="Arial" w:hAnsi="Arial" w:hint="eastAsia"/>
                <w:kern w:val="0"/>
                <w:sz w:val="18"/>
                <w:szCs w:val="18"/>
                <w:lang w:val="fr-FR"/>
              </w:rPr>
              <w:t>json</w:t>
            </w:r>
            <w:r>
              <w:rPr>
                <w:rFonts w:ascii="Arial" w:hAnsi="Arial" w:hint="eastAsia"/>
                <w:kern w:val="0"/>
                <w:sz w:val="18"/>
                <w:szCs w:val="18"/>
                <w:lang w:val="fr-FR"/>
              </w:rPr>
              <w:t>接口增加</w:t>
            </w:r>
          </w:p>
        </w:tc>
      </w:tr>
      <w:tr w:rsidR="00283DCA" w:rsidRPr="00921F33" w:rsidTr="007D605B">
        <w:trPr>
          <w:jc w:val="center"/>
        </w:trPr>
        <w:tc>
          <w:tcPr>
            <w:tcW w:w="2378" w:type="dxa"/>
          </w:tcPr>
          <w:p w:rsidR="00283DCA" w:rsidRDefault="00283DCA" w:rsidP="00283DCA">
            <w:pPr>
              <w:pStyle w:val="TAL"/>
              <w:rPr>
                <w:lang w:val="fr-FR" w:eastAsia="zh-CN"/>
              </w:rPr>
            </w:pPr>
            <w:r>
              <w:rPr>
                <w:rFonts w:hint="eastAsia"/>
                <w:lang w:val="fr-FR" w:eastAsia="zh-CN"/>
              </w:rPr>
              <w:t>siteID</w:t>
            </w:r>
          </w:p>
        </w:tc>
        <w:tc>
          <w:tcPr>
            <w:tcW w:w="737" w:type="dxa"/>
          </w:tcPr>
          <w:p w:rsidR="00283DCA" w:rsidRDefault="00283DCA" w:rsidP="00786B72">
            <w:pPr>
              <w:pStyle w:val="TAL"/>
              <w:rPr>
                <w:lang w:val="fr-FR" w:eastAsia="zh-CN"/>
              </w:rPr>
            </w:pPr>
            <w:r>
              <w:rPr>
                <w:rFonts w:hint="eastAsia"/>
                <w:lang w:val="fr-FR" w:eastAsia="zh-CN"/>
              </w:rPr>
              <w:t>O</w:t>
            </w:r>
          </w:p>
        </w:tc>
        <w:tc>
          <w:tcPr>
            <w:tcW w:w="1153" w:type="dxa"/>
          </w:tcPr>
          <w:p w:rsidR="00283DCA" w:rsidRDefault="00283DCA" w:rsidP="00786B72">
            <w:pPr>
              <w:pStyle w:val="TAH"/>
              <w:ind w:left="62"/>
              <w:jc w:val="both"/>
              <w:rPr>
                <w:b w:val="0"/>
                <w:lang w:val="fr-FR" w:eastAsia="zh-CN"/>
              </w:rPr>
            </w:pPr>
            <w:r>
              <w:rPr>
                <w:b w:val="0"/>
                <w:lang w:val="fr-FR" w:eastAsia="zh-CN"/>
              </w:rPr>
              <w:t>I</w:t>
            </w:r>
            <w:r>
              <w:rPr>
                <w:rFonts w:hint="eastAsia"/>
                <w:b w:val="0"/>
                <w:lang w:val="fr-FR" w:eastAsia="zh-CN"/>
              </w:rPr>
              <w:t>nt</w:t>
            </w:r>
          </w:p>
        </w:tc>
        <w:tc>
          <w:tcPr>
            <w:tcW w:w="850" w:type="dxa"/>
          </w:tcPr>
          <w:p w:rsidR="00283DCA" w:rsidRDefault="00283DCA" w:rsidP="00786B72">
            <w:pPr>
              <w:rPr>
                <w:rFonts w:ascii="Arial" w:hAnsi="Arial"/>
                <w:kern w:val="0"/>
                <w:sz w:val="18"/>
                <w:szCs w:val="18"/>
                <w:lang w:val="fr-FR"/>
              </w:rPr>
            </w:pPr>
          </w:p>
        </w:tc>
        <w:tc>
          <w:tcPr>
            <w:tcW w:w="5508" w:type="dxa"/>
          </w:tcPr>
          <w:p w:rsidR="00283DCA" w:rsidRDefault="00283DCA" w:rsidP="00786B72">
            <w:pPr>
              <w:rPr>
                <w:rFonts w:ascii="Arial" w:hAnsi="Arial"/>
                <w:kern w:val="0"/>
                <w:sz w:val="18"/>
                <w:szCs w:val="18"/>
                <w:lang w:val="fr-FR"/>
              </w:rPr>
            </w:pPr>
            <w:r>
              <w:rPr>
                <w:rFonts w:ascii="Arial" w:hAnsi="Arial" w:hint="eastAsia"/>
                <w:kern w:val="0"/>
                <w:sz w:val="18"/>
                <w:szCs w:val="18"/>
                <w:lang w:val="fr-FR"/>
              </w:rPr>
              <w:t>帐号归属站点</w:t>
            </w:r>
          </w:p>
          <w:p w:rsidR="00283DCA" w:rsidRDefault="00283DCA" w:rsidP="00786B72">
            <w:pPr>
              <w:rPr>
                <w:rFonts w:ascii="Arial" w:hAnsi="Arial"/>
                <w:kern w:val="0"/>
                <w:sz w:val="18"/>
                <w:szCs w:val="18"/>
                <w:lang w:val="fr-FR"/>
              </w:rPr>
            </w:pPr>
            <w:r>
              <w:rPr>
                <w:rFonts w:ascii="Arial" w:hAnsi="Arial" w:hint="eastAsia"/>
                <w:kern w:val="0"/>
                <w:sz w:val="18"/>
                <w:szCs w:val="18"/>
                <w:lang w:val="fr-FR"/>
              </w:rPr>
              <w:t>-1</w:t>
            </w:r>
            <w:r>
              <w:rPr>
                <w:rFonts w:ascii="Arial" w:hAnsi="Arial" w:hint="eastAsia"/>
                <w:kern w:val="0"/>
                <w:sz w:val="18"/>
                <w:szCs w:val="18"/>
                <w:lang w:val="fr-FR"/>
              </w:rPr>
              <w:t>未知（帐号不存在时）</w:t>
            </w:r>
          </w:p>
          <w:p w:rsidR="007E1124" w:rsidRDefault="007E1124" w:rsidP="00786B72">
            <w:pPr>
              <w:rPr>
                <w:rFonts w:ascii="Arial" w:hAnsi="Arial"/>
                <w:kern w:val="0"/>
                <w:sz w:val="18"/>
                <w:szCs w:val="18"/>
                <w:lang w:val="fr-FR"/>
              </w:rPr>
            </w:pPr>
            <w:r>
              <w:rPr>
                <w:rFonts w:ascii="Arial" w:hAnsi="Arial" w:hint="eastAsia"/>
                <w:kern w:val="0"/>
                <w:sz w:val="18"/>
                <w:szCs w:val="18"/>
                <w:lang w:val="fr-FR"/>
              </w:rPr>
              <w:t>注：只有</w:t>
            </w:r>
            <w:r>
              <w:rPr>
                <w:rFonts w:ascii="Arial" w:hAnsi="Arial" w:hint="eastAsia"/>
                <w:kern w:val="0"/>
                <w:sz w:val="18"/>
                <w:szCs w:val="18"/>
                <w:lang w:val="fr-FR"/>
              </w:rPr>
              <w:t>json</w:t>
            </w:r>
            <w:r>
              <w:rPr>
                <w:rFonts w:ascii="Arial" w:hAnsi="Arial" w:hint="eastAsia"/>
                <w:kern w:val="0"/>
                <w:sz w:val="18"/>
                <w:szCs w:val="18"/>
                <w:lang w:val="fr-FR"/>
              </w:rPr>
              <w:t>接口增加</w:t>
            </w:r>
          </w:p>
        </w:tc>
      </w:tr>
      <w:tr w:rsidR="004F2764" w:rsidRPr="00921F33" w:rsidTr="007D605B">
        <w:trPr>
          <w:jc w:val="center"/>
        </w:trPr>
        <w:tc>
          <w:tcPr>
            <w:tcW w:w="2378" w:type="dxa"/>
          </w:tcPr>
          <w:p w:rsidR="004F2764" w:rsidRDefault="004F2764" w:rsidP="00283DCA">
            <w:pPr>
              <w:pStyle w:val="TAL"/>
              <w:rPr>
                <w:lang w:val="fr-FR" w:eastAsia="zh-CN"/>
              </w:rPr>
            </w:pPr>
            <w:r>
              <w:rPr>
                <w:rFonts w:hint="eastAsia"/>
                <w:lang w:val="fr-FR" w:eastAsia="zh-CN"/>
              </w:rPr>
              <w:t>registerAppName</w:t>
            </w:r>
          </w:p>
        </w:tc>
        <w:tc>
          <w:tcPr>
            <w:tcW w:w="737" w:type="dxa"/>
          </w:tcPr>
          <w:p w:rsidR="004F2764" w:rsidRDefault="004F2764" w:rsidP="00786B72">
            <w:pPr>
              <w:pStyle w:val="TAL"/>
              <w:rPr>
                <w:lang w:val="fr-FR" w:eastAsia="zh-CN"/>
              </w:rPr>
            </w:pPr>
            <w:r>
              <w:rPr>
                <w:rFonts w:hint="eastAsia"/>
                <w:lang w:val="fr-FR" w:eastAsia="zh-CN"/>
              </w:rPr>
              <w:t>O</w:t>
            </w:r>
          </w:p>
        </w:tc>
        <w:tc>
          <w:tcPr>
            <w:tcW w:w="1153" w:type="dxa"/>
          </w:tcPr>
          <w:p w:rsidR="004F2764" w:rsidRDefault="004F2764" w:rsidP="00786B72">
            <w:pPr>
              <w:pStyle w:val="TAH"/>
              <w:ind w:left="62"/>
              <w:jc w:val="both"/>
              <w:rPr>
                <w:b w:val="0"/>
                <w:lang w:val="fr-FR" w:eastAsia="zh-CN"/>
              </w:rPr>
            </w:pPr>
            <w:r>
              <w:rPr>
                <w:rFonts w:hint="eastAsia"/>
                <w:b w:val="0"/>
                <w:lang w:val="fr-FR" w:eastAsia="zh-CN"/>
              </w:rPr>
              <w:t>String</w:t>
            </w:r>
          </w:p>
        </w:tc>
        <w:tc>
          <w:tcPr>
            <w:tcW w:w="850" w:type="dxa"/>
          </w:tcPr>
          <w:p w:rsidR="004F2764" w:rsidRDefault="004F2764" w:rsidP="00786B72">
            <w:pPr>
              <w:rPr>
                <w:rFonts w:ascii="Arial" w:hAnsi="Arial"/>
                <w:kern w:val="0"/>
                <w:sz w:val="18"/>
                <w:szCs w:val="18"/>
                <w:lang w:val="fr-FR"/>
              </w:rPr>
            </w:pPr>
            <w:r>
              <w:rPr>
                <w:rFonts w:ascii="Arial" w:hAnsi="Arial" w:hint="eastAsia"/>
                <w:kern w:val="0"/>
                <w:sz w:val="18"/>
                <w:szCs w:val="18"/>
                <w:lang w:val="fr-FR"/>
              </w:rPr>
              <w:t>128</w:t>
            </w:r>
          </w:p>
        </w:tc>
        <w:tc>
          <w:tcPr>
            <w:tcW w:w="5508" w:type="dxa"/>
          </w:tcPr>
          <w:p w:rsidR="004F2764" w:rsidRDefault="004F2764" w:rsidP="004A002C">
            <w:pPr>
              <w:rPr>
                <w:rFonts w:ascii="Arial" w:hAnsi="Arial"/>
                <w:kern w:val="0"/>
                <w:sz w:val="18"/>
                <w:szCs w:val="18"/>
                <w:lang w:val="fr-FR"/>
              </w:rPr>
            </w:pPr>
            <w:r>
              <w:rPr>
                <w:rFonts w:ascii="Arial" w:hAnsi="Arial" w:hint="eastAsia"/>
                <w:kern w:val="0"/>
                <w:sz w:val="18"/>
                <w:szCs w:val="18"/>
                <w:lang w:val="fr-FR"/>
              </w:rPr>
              <w:t>首次注册华为帐号应用名</w:t>
            </w:r>
          </w:p>
          <w:p w:rsidR="004F2764" w:rsidRDefault="004F2764" w:rsidP="00786B72">
            <w:pPr>
              <w:rPr>
                <w:rFonts w:ascii="Arial" w:hAnsi="Arial"/>
                <w:kern w:val="0"/>
                <w:sz w:val="18"/>
                <w:szCs w:val="18"/>
                <w:lang w:val="fr-FR"/>
              </w:rPr>
            </w:pPr>
            <w:r>
              <w:rPr>
                <w:rFonts w:ascii="Arial" w:hAnsi="Arial" w:hint="eastAsia"/>
                <w:kern w:val="0"/>
                <w:sz w:val="18"/>
                <w:szCs w:val="18"/>
                <w:lang w:val="fr-FR"/>
              </w:rPr>
              <w:t>注：根据注册请求客户端类型和传入的语言类型取应用名。没有语言应用名，则取英文名。没有返回应用名，客户端不提示注册应用名。</w:t>
            </w:r>
          </w:p>
          <w:p w:rsidR="007E1124" w:rsidRDefault="007E1124" w:rsidP="00786B72">
            <w:pPr>
              <w:rPr>
                <w:rFonts w:ascii="Arial" w:hAnsi="Arial"/>
                <w:kern w:val="0"/>
                <w:sz w:val="18"/>
                <w:szCs w:val="18"/>
                <w:lang w:val="fr-FR"/>
              </w:rPr>
            </w:pPr>
            <w:r>
              <w:rPr>
                <w:rFonts w:ascii="Arial" w:hAnsi="Arial" w:hint="eastAsia"/>
                <w:kern w:val="0"/>
                <w:sz w:val="18"/>
                <w:szCs w:val="18"/>
                <w:lang w:val="fr-FR"/>
              </w:rPr>
              <w:t>注：只有</w:t>
            </w:r>
            <w:r>
              <w:rPr>
                <w:rFonts w:ascii="Arial" w:hAnsi="Arial" w:hint="eastAsia"/>
                <w:kern w:val="0"/>
                <w:sz w:val="18"/>
                <w:szCs w:val="18"/>
                <w:lang w:val="fr-FR"/>
              </w:rPr>
              <w:t>json</w:t>
            </w:r>
            <w:r>
              <w:rPr>
                <w:rFonts w:ascii="Arial" w:hAnsi="Arial" w:hint="eastAsia"/>
                <w:kern w:val="0"/>
                <w:sz w:val="18"/>
                <w:szCs w:val="18"/>
                <w:lang w:val="fr-FR"/>
              </w:rPr>
              <w:t>接口增加</w:t>
            </w:r>
          </w:p>
        </w:tc>
      </w:tr>
      <w:tr w:rsidR="00972EF5" w:rsidRPr="00047603" w:rsidTr="007D605B">
        <w:trPr>
          <w:jc w:val="center"/>
        </w:trPr>
        <w:tc>
          <w:tcPr>
            <w:tcW w:w="2378" w:type="dxa"/>
          </w:tcPr>
          <w:p w:rsidR="00972EF5" w:rsidRDefault="00606909" w:rsidP="00FF2677">
            <w:pPr>
              <w:pStyle w:val="TAL"/>
              <w:rPr>
                <w:lang w:val="fr-FR" w:eastAsia="zh-CN"/>
              </w:rPr>
            </w:pPr>
            <w:r>
              <w:rPr>
                <w:lang w:val="fr-FR" w:eastAsia="zh-CN"/>
              </w:rPr>
              <w:t>sent</w:t>
            </w:r>
            <w:r w:rsidR="00FF2677">
              <w:rPr>
                <w:lang w:val="fr-FR" w:eastAsia="zh-CN"/>
              </w:rPr>
              <w:t>S</w:t>
            </w:r>
            <w:r w:rsidR="00972EF5">
              <w:rPr>
                <w:rFonts w:hint="eastAsia"/>
                <w:lang w:val="fr-FR" w:eastAsia="zh-CN"/>
              </w:rPr>
              <w:t>MS</w:t>
            </w:r>
            <w:r w:rsidR="00842CCA">
              <w:rPr>
                <w:lang w:val="fr-FR" w:eastAsia="zh-CN"/>
              </w:rPr>
              <w:t>Flag</w:t>
            </w:r>
          </w:p>
        </w:tc>
        <w:tc>
          <w:tcPr>
            <w:tcW w:w="737" w:type="dxa"/>
          </w:tcPr>
          <w:p w:rsidR="00972EF5" w:rsidRDefault="00972EF5" w:rsidP="00786B72">
            <w:pPr>
              <w:pStyle w:val="TAL"/>
              <w:rPr>
                <w:lang w:val="fr-FR" w:eastAsia="zh-CN"/>
              </w:rPr>
            </w:pPr>
            <w:r>
              <w:rPr>
                <w:rFonts w:hint="eastAsia"/>
                <w:lang w:val="fr-FR" w:eastAsia="zh-CN"/>
              </w:rPr>
              <w:t>O</w:t>
            </w:r>
          </w:p>
        </w:tc>
        <w:tc>
          <w:tcPr>
            <w:tcW w:w="1153" w:type="dxa"/>
          </w:tcPr>
          <w:p w:rsidR="00972EF5" w:rsidRDefault="00FF2677" w:rsidP="00786B72">
            <w:pPr>
              <w:pStyle w:val="TAH"/>
              <w:ind w:left="62"/>
              <w:jc w:val="both"/>
              <w:rPr>
                <w:b w:val="0"/>
                <w:lang w:val="fr-FR" w:eastAsia="zh-CN"/>
              </w:rPr>
            </w:pPr>
            <w:r>
              <w:rPr>
                <w:b w:val="0"/>
                <w:lang w:val="fr-FR" w:eastAsia="zh-CN"/>
              </w:rPr>
              <w:t>String</w:t>
            </w:r>
          </w:p>
        </w:tc>
        <w:tc>
          <w:tcPr>
            <w:tcW w:w="850" w:type="dxa"/>
          </w:tcPr>
          <w:p w:rsidR="00972EF5" w:rsidRDefault="00FF2677" w:rsidP="00786B72">
            <w:pPr>
              <w:rPr>
                <w:rFonts w:ascii="Arial" w:hAnsi="Arial"/>
                <w:kern w:val="0"/>
                <w:sz w:val="18"/>
                <w:szCs w:val="18"/>
                <w:lang w:val="fr-FR"/>
              </w:rPr>
            </w:pPr>
            <w:r>
              <w:rPr>
                <w:rFonts w:ascii="Arial" w:hAnsi="Arial"/>
                <w:kern w:val="0"/>
                <w:sz w:val="18"/>
                <w:szCs w:val="18"/>
                <w:lang w:val="fr-FR"/>
              </w:rPr>
              <w:t>8</w:t>
            </w:r>
          </w:p>
        </w:tc>
        <w:tc>
          <w:tcPr>
            <w:tcW w:w="5508" w:type="dxa"/>
          </w:tcPr>
          <w:p w:rsidR="00FF2677" w:rsidRDefault="00972EF5" w:rsidP="004A002C">
            <w:pPr>
              <w:rPr>
                <w:rFonts w:ascii="Arial" w:hAnsi="Arial"/>
                <w:kern w:val="0"/>
                <w:sz w:val="18"/>
                <w:szCs w:val="18"/>
              </w:rPr>
            </w:pPr>
            <w:r>
              <w:rPr>
                <w:rFonts w:ascii="Arial" w:hAnsi="Arial" w:hint="eastAsia"/>
                <w:kern w:val="0"/>
                <w:sz w:val="18"/>
                <w:szCs w:val="18"/>
              </w:rPr>
              <w:t>已发送过短信</w:t>
            </w:r>
            <w:r w:rsidR="00FF2677">
              <w:rPr>
                <w:rFonts w:ascii="Arial" w:hAnsi="Arial" w:hint="eastAsia"/>
                <w:kern w:val="0"/>
                <w:sz w:val="18"/>
                <w:szCs w:val="18"/>
              </w:rPr>
              <w:t>标识；</w:t>
            </w:r>
          </w:p>
          <w:p w:rsidR="00972EF5" w:rsidRPr="00972EF5" w:rsidRDefault="00FF2677" w:rsidP="00FF2677">
            <w:pPr>
              <w:rPr>
                <w:rFonts w:ascii="Arial" w:hAnsi="Arial"/>
                <w:kern w:val="0"/>
                <w:sz w:val="18"/>
                <w:szCs w:val="18"/>
              </w:rPr>
            </w:pPr>
            <w:r>
              <w:rPr>
                <w:rFonts w:ascii="Arial" w:hAnsi="Arial" w:hint="eastAsia"/>
                <w:kern w:val="0"/>
                <w:sz w:val="18"/>
                <w:szCs w:val="18"/>
              </w:rPr>
              <w:t>暂启用第</w:t>
            </w:r>
            <w:r>
              <w:rPr>
                <w:rFonts w:ascii="Arial" w:hAnsi="Arial" w:hint="eastAsia"/>
                <w:kern w:val="0"/>
                <w:sz w:val="18"/>
                <w:szCs w:val="18"/>
              </w:rPr>
              <w:t>1</w:t>
            </w:r>
            <w:r>
              <w:rPr>
                <w:rFonts w:ascii="Arial" w:hAnsi="Arial" w:hint="eastAsia"/>
                <w:kern w:val="0"/>
                <w:sz w:val="18"/>
                <w:szCs w:val="18"/>
              </w:rPr>
              <w:t>位：一周内是否发送过注册短信</w:t>
            </w:r>
            <w:r>
              <w:rPr>
                <w:rFonts w:ascii="Arial" w:hAnsi="Arial" w:hint="eastAsia"/>
                <w:kern w:val="0"/>
                <w:sz w:val="18"/>
                <w:szCs w:val="18"/>
              </w:rPr>
              <w:t xml:space="preserve">  </w:t>
            </w:r>
            <w:r w:rsidR="00972EF5">
              <w:rPr>
                <w:rFonts w:ascii="Arial" w:hAnsi="Arial" w:hint="eastAsia"/>
                <w:kern w:val="0"/>
                <w:sz w:val="18"/>
                <w:szCs w:val="18"/>
              </w:rPr>
              <w:t xml:space="preserve">0 </w:t>
            </w:r>
            <w:r w:rsidR="00972EF5">
              <w:rPr>
                <w:rFonts w:ascii="Arial" w:hAnsi="Arial" w:hint="eastAsia"/>
                <w:kern w:val="0"/>
                <w:sz w:val="18"/>
                <w:szCs w:val="18"/>
              </w:rPr>
              <w:t>否</w:t>
            </w:r>
            <w:r w:rsidR="00972EF5">
              <w:rPr>
                <w:rFonts w:ascii="Arial" w:hAnsi="Arial" w:hint="eastAsia"/>
                <w:kern w:val="0"/>
                <w:sz w:val="18"/>
                <w:szCs w:val="18"/>
              </w:rPr>
              <w:t xml:space="preserve">  1</w:t>
            </w:r>
            <w:r w:rsidR="00972EF5">
              <w:rPr>
                <w:rFonts w:ascii="Arial" w:hAnsi="Arial" w:hint="eastAsia"/>
                <w:kern w:val="0"/>
                <w:sz w:val="18"/>
                <w:szCs w:val="18"/>
              </w:rPr>
              <w:t>是</w:t>
            </w:r>
          </w:p>
        </w:tc>
      </w:tr>
    </w:tbl>
    <w:p w:rsidR="00E6751F" w:rsidRDefault="00E6751F" w:rsidP="00407B6C">
      <w:pPr>
        <w:pStyle w:val="41"/>
      </w:pPr>
      <w:r>
        <w:rPr>
          <w:rFonts w:hint="eastAsia"/>
        </w:rPr>
        <w:t>异常信息</w:t>
      </w:r>
    </w:p>
    <w:p w:rsidR="00E6751F" w:rsidRDefault="00E6751F" w:rsidP="00E6751F">
      <w:pPr>
        <w:pStyle w:val="a4"/>
        <w:ind w:firstLine="210"/>
      </w:pPr>
      <w:r>
        <w:rPr>
          <w:rFonts w:hint="eastAsia"/>
        </w:rPr>
        <w:t>失败则抛出异常</w:t>
      </w:r>
      <w:r>
        <w:rPr>
          <w:rFonts w:hint="eastAsia"/>
        </w:rPr>
        <w:t>CException</w:t>
      </w:r>
      <w:r>
        <w:rPr>
          <w:rFonts w:hint="eastAsia"/>
        </w:rPr>
        <w:t>，具体内容请参考异常码定义文档。</w:t>
      </w:r>
    </w:p>
    <w:p w:rsidR="003A63A1" w:rsidRDefault="003A63A1" w:rsidP="00407B6C">
      <w:pPr>
        <w:pStyle w:val="41"/>
      </w:pPr>
      <w:r>
        <w:rPr>
          <w:rFonts w:hint="eastAsia"/>
        </w:rPr>
        <w:t>Json</w:t>
      </w:r>
      <w:r>
        <w:rPr>
          <w:rFonts w:hint="eastAsia"/>
        </w:rPr>
        <w:t>接口登录认证信息说明</w:t>
      </w:r>
    </w:p>
    <w:p w:rsidR="003A63A1" w:rsidRPr="003A63A1" w:rsidRDefault="003A63A1" w:rsidP="003A63A1">
      <w:r>
        <w:rPr>
          <w:rFonts w:hint="eastAsia"/>
        </w:rPr>
        <w:t xml:space="preserve">   Authorization</w:t>
      </w:r>
      <w:r>
        <w:rPr>
          <w:rFonts w:hint="eastAsia"/>
        </w:rPr>
        <w:t>中无需登录认证信息。</w:t>
      </w:r>
    </w:p>
    <w:p w:rsidR="003A63A1" w:rsidRPr="00EC5441" w:rsidRDefault="003A63A1" w:rsidP="00E6751F">
      <w:pPr>
        <w:pStyle w:val="a4"/>
        <w:ind w:firstLine="210"/>
        <w:rPr>
          <w:lang w:val="fr-FR"/>
        </w:rPr>
      </w:pPr>
    </w:p>
    <w:p w:rsidR="00E6751F" w:rsidRDefault="00E6751F" w:rsidP="00407B6C">
      <w:pPr>
        <w:pStyle w:val="31"/>
        <w:rPr>
          <w:rStyle w:val="210"/>
        </w:rPr>
      </w:pPr>
      <w:bookmarkStart w:id="57" w:name="_Toc317101270"/>
      <w:r>
        <w:rPr>
          <w:rStyle w:val="210"/>
          <w:rFonts w:hint="eastAsia"/>
        </w:rPr>
        <w:t>HTTP(s)</w:t>
      </w:r>
      <w:r>
        <w:rPr>
          <w:rStyle w:val="210"/>
          <w:rFonts w:hint="eastAsia"/>
        </w:rPr>
        <w:t>接口</w:t>
      </w:r>
      <w:bookmarkEnd w:id="57"/>
    </w:p>
    <w:p w:rsidR="00E6751F" w:rsidRDefault="00E6751F" w:rsidP="00407B6C">
      <w:pPr>
        <w:pStyle w:val="41"/>
      </w:pPr>
      <w:r>
        <w:rPr>
          <w:rFonts w:hint="eastAsia"/>
        </w:rPr>
        <w:t>描述</w:t>
      </w:r>
    </w:p>
    <w:p w:rsidR="00E6751F" w:rsidRDefault="00E6751F" w:rsidP="00E6751F">
      <w:pPr>
        <w:ind w:firstLine="420"/>
      </w:pPr>
      <w:r>
        <w:rPr>
          <w:rFonts w:hint="eastAsia"/>
        </w:rPr>
        <w:t>AccountAgent</w:t>
      </w:r>
      <w:r>
        <w:rPr>
          <w:rFonts w:hint="eastAsia"/>
        </w:rPr>
        <w:t>向</w:t>
      </w:r>
      <w:r>
        <w:rPr>
          <w:rFonts w:hint="eastAsia"/>
        </w:rPr>
        <w:t>AccountServer</w:t>
      </w:r>
      <w:r>
        <w:rPr>
          <w:rFonts w:hint="eastAsia"/>
        </w:rPr>
        <w:t>发起请求，</w:t>
      </w:r>
      <w:r>
        <w:rPr>
          <w:rFonts w:hint="eastAsia"/>
        </w:rPr>
        <w:t>AccountServer</w:t>
      </w:r>
      <w:r>
        <w:rPr>
          <w:rFonts w:hint="eastAsia"/>
        </w:rPr>
        <w:t>内部转调上述</w:t>
      </w:r>
      <w:r>
        <w:rPr>
          <w:rFonts w:hint="eastAsia"/>
        </w:rPr>
        <w:t>SOAP</w:t>
      </w:r>
      <w:r>
        <w:rPr>
          <w:rFonts w:hint="eastAsia"/>
        </w:rPr>
        <w:t>接口。</w:t>
      </w:r>
    </w:p>
    <w:p w:rsidR="00E6751F" w:rsidRPr="00616AAD" w:rsidRDefault="00E6751F" w:rsidP="00E90BEF">
      <w:pPr>
        <w:rPr>
          <w:lang w:val="fr-FR"/>
        </w:rPr>
      </w:pPr>
      <w:r>
        <w:rPr>
          <w:rFonts w:hint="eastAsia"/>
          <w:lang w:val="fr-FR"/>
        </w:rPr>
        <w:tab/>
      </w:r>
      <w:r>
        <w:rPr>
          <w:rFonts w:hint="eastAsia"/>
          <w:lang w:val="fr-FR"/>
        </w:rPr>
        <w:t>该操作无需携带服务端已通过认证的</w:t>
      </w:r>
      <w:r>
        <w:rPr>
          <w:rFonts w:hint="eastAsia"/>
          <w:lang w:val="fr-FR"/>
        </w:rPr>
        <w:t>sessionID</w:t>
      </w:r>
      <w:r>
        <w:rPr>
          <w:rFonts w:hint="eastAsia"/>
          <w:lang w:val="fr-FR"/>
        </w:rPr>
        <w:t>。</w:t>
      </w:r>
    </w:p>
    <w:p w:rsidR="00E6751F" w:rsidRPr="00A6475E" w:rsidRDefault="00E6751F" w:rsidP="00407B6C">
      <w:pPr>
        <w:pStyle w:val="41"/>
      </w:pPr>
      <w:r w:rsidRPr="00A6475E">
        <w:rPr>
          <w:rFonts w:hint="eastAsia"/>
        </w:rPr>
        <w:lastRenderedPageBreak/>
        <w:t>协议映射</w:t>
      </w:r>
    </w:p>
    <w:p w:rsidR="00E6751F" w:rsidRPr="00A6475E" w:rsidRDefault="00E6751F" w:rsidP="00E6751F">
      <w:pPr>
        <w:numPr>
          <w:ilvl w:val="0"/>
          <w:numId w:val="22"/>
        </w:numPr>
        <w:tabs>
          <w:tab w:val="num" w:pos="0"/>
        </w:tabs>
        <w:rPr>
          <w:b/>
        </w:rPr>
      </w:pPr>
      <w:r w:rsidRPr="00A6475E">
        <w:rPr>
          <w:rFonts w:hint="eastAsia"/>
          <w:b/>
        </w:rPr>
        <w:t>请求消息示例</w:t>
      </w:r>
    </w:p>
    <w:p w:rsidR="00E6751F" w:rsidRPr="00A6475E" w:rsidRDefault="00E6751F" w:rsidP="00E6751F">
      <w:r w:rsidRPr="00A6475E">
        <w:t>POST</w:t>
      </w:r>
      <w:r w:rsidRPr="00A6475E">
        <w:rPr>
          <w:rFonts w:hint="eastAsia"/>
        </w:rPr>
        <w:t xml:space="preserve"> </w:t>
      </w:r>
      <w:r w:rsidRPr="00A6475E">
        <w:t>http://host:port/</w:t>
      </w:r>
      <w:r>
        <w:rPr>
          <w:rFonts w:hint="eastAsia"/>
        </w:rPr>
        <w:t>AccountServer</w:t>
      </w:r>
      <w:r w:rsidRPr="00A6475E">
        <w:t>/I</w:t>
      </w:r>
      <w:r w:rsidRPr="00A6475E">
        <w:rPr>
          <w:rFonts w:hint="eastAsia"/>
        </w:rPr>
        <w:t>UserInfoMng</w:t>
      </w:r>
      <w:r>
        <w:rPr>
          <w:rFonts w:hint="eastAsia"/>
        </w:rPr>
        <w:t>/</w:t>
      </w:r>
      <w:r w:rsidR="00E90BEF">
        <w:rPr>
          <w:rFonts w:hint="eastAsia"/>
          <w:lang w:val="da-DK"/>
        </w:rPr>
        <w:t>chkHasPasswdAcct</w:t>
      </w:r>
      <w:r w:rsidRPr="00A6475E">
        <w:t xml:space="preserve"> </w:t>
      </w:r>
      <w:r>
        <w:rPr>
          <w:rFonts w:hint="eastAsia"/>
        </w:rPr>
        <w:t xml:space="preserve"> </w:t>
      </w:r>
      <w:r w:rsidRPr="00A6475E">
        <w:t>HTTP/1.1</w:t>
      </w:r>
    </w:p>
    <w:p w:rsidR="00E6751F" w:rsidRPr="00A6475E" w:rsidRDefault="00E6751F" w:rsidP="00E6751F">
      <w:r w:rsidRPr="00A6475E">
        <w:rPr>
          <w:i/>
        </w:rPr>
        <w:t>Authorization</w:t>
      </w:r>
      <w:r w:rsidRPr="00A6475E">
        <w:rPr>
          <w:rFonts w:hint="eastAsia"/>
          <w:i/>
        </w:rPr>
        <w:t>:</w:t>
      </w:r>
      <w:r w:rsidRPr="00A6475E">
        <w:rPr>
          <w:i/>
        </w:rPr>
        <w:t xml:space="preserve"> </w:t>
      </w:r>
      <w:r>
        <w:rPr>
          <w:rFonts w:hint="eastAsia"/>
          <w:i/>
        </w:rPr>
        <w:t>为空</w:t>
      </w:r>
    </w:p>
    <w:p w:rsidR="00E6751F" w:rsidRPr="00A6475E" w:rsidRDefault="00E6751F" w:rsidP="00E6751F"/>
    <w:p w:rsidR="00E6751F" w:rsidRPr="00A6475E" w:rsidRDefault="00E6751F" w:rsidP="00E6751F">
      <w:pPr>
        <w:rPr>
          <w:lang w:val="de-DE"/>
        </w:rPr>
      </w:pPr>
      <w:r w:rsidRPr="00A6475E">
        <w:rPr>
          <w:lang w:val="de-DE"/>
        </w:rPr>
        <w:t>&lt;?xml version="1.0" encoding="UTF-8"?&gt;</w:t>
      </w:r>
    </w:p>
    <w:p w:rsidR="00E6751F" w:rsidRPr="00A6475E" w:rsidRDefault="00E6751F" w:rsidP="00E6751F">
      <w:pPr>
        <w:rPr>
          <w:lang w:val="de-DE"/>
        </w:rPr>
      </w:pPr>
      <w:r w:rsidRPr="00A6475E">
        <w:rPr>
          <w:lang w:val="de-DE"/>
        </w:rPr>
        <w:t>&lt;</w:t>
      </w:r>
      <w:r w:rsidR="00E90BEF">
        <w:rPr>
          <w:rFonts w:hint="eastAsia"/>
        </w:rPr>
        <w:t>ChkHasPasswdAcct</w:t>
      </w:r>
      <w:r>
        <w:rPr>
          <w:rFonts w:hint="eastAsia"/>
          <w:lang w:val="da-DK"/>
        </w:rPr>
        <w:t>Req</w:t>
      </w:r>
      <w:r w:rsidRPr="00A6475E">
        <w:rPr>
          <w:lang w:val="de-DE"/>
        </w:rPr>
        <w:t>&gt;</w:t>
      </w:r>
    </w:p>
    <w:p w:rsidR="00E6751F" w:rsidRPr="00A6475E" w:rsidRDefault="00E6751F" w:rsidP="00E6751F">
      <w:r w:rsidRPr="00A6475E">
        <w:rPr>
          <w:lang w:val="de-DE"/>
        </w:rPr>
        <w:t xml:space="preserve">  </w:t>
      </w:r>
      <w:r w:rsidRPr="00A6475E">
        <w:t>&lt;</w:t>
      </w:r>
      <w:r w:rsidRPr="00A6475E">
        <w:rPr>
          <w:rFonts w:hint="eastAsia"/>
          <w:lang w:val="fr-FR"/>
        </w:rPr>
        <w:t xml:space="preserve"> </w:t>
      </w:r>
      <w:r w:rsidRPr="00A6475E">
        <w:rPr>
          <w:rFonts w:hint="eastAsia"/>
        </w:rPr>
        <w:t>v</w:t>
      </w:r>
      <w:r w:rsidRPr="00A6475E">
        <w:t>ersion &gt;</w:t>
      </w:r>
      <w:r>
        <w:rPr>
          <w:rFonts w:hint="eastAsia"/>
        </w:rPr>
        <w:t>01.01</w:t>
      </w:r>
      <w:r w:rsidRPr="00A6475E">
        <w:t>&lt;/</w:t>
      </w:r>
      <w:r w:rsidRPr="00A6475E">
        <w:rPr>
          <w:rFonts w:hint="eastAsia"/>
        </w:rPr>
        <w:t xml:space="preserve"> v</w:t>
      </w:r>
      <w:r w:rsidRPr="00A6475E">
        <w:t>ersion &gt;</w:t>
      </w:r>
    </w:p>
    <w:p w:rsidR="00E6751F" w:rsidRPr="00A6475E" w:rsidRDefault="00E6751F" w:rsidP="00E6751F">
      <w:r w:rsidRPr="00A6475E">
        <w:rPr>
          <w:lang w:val="de-DE"/>
        </w:rPr>
        <w:t xml:space="preserve">  </w:t>
      </w:r>
      <w:r w:rsidRPr="00A6475E">
        <w:t>&lt;</w:t>
      </w:r>
      <w:r>
        <w:rPr>
          <w:rFonts w:hint="eastAsia"/>
          <w:lang w:val="fr-FR"/>
        </w:rPr>
        <w:t>accountType</w:t>
      </w:r>
      <w:r w:rsidRPr="00A6475E">
        <w:t>&gt;</w:t>
      </w:r>
      <w:r>
        <w:rPr>
          <w:rFonts w:hint="eastAsia"/>
        </w:rPr>
        <w:t>0</w:t>
      </w:r>
      <w:r w:rsidRPr="00A6475E">
        <w:t>&lt;/</w:t>
      </w:r>
      <w:r>
        <w:rPr>
          <w:rFonts w:hint="eastAsia"/>
          <w:lang w:val="fr-FR"/>
        </w:rPr>
        <w:t>accountType</w:t>
      </w:r>
      <w:r w:rsidRPr="00A6475E">
        <w:t xml:space="preserve"> &gt;</w:t>
      </w:r>
    </w:p>
    <w:p w:rsidR="00E6751F" w:rsidRPr="00A6475E" w:rsidRDefault="00E6751F" w:rsidP="00E6751F">
      <w:r w:rsidRPr="00A6475E">
        <w:rPr>
          <w:lang w:val="de-DE"/>
        </w:rPr>
        <w:t xml:space="preserve">  </w:t>
      </w:r>
      <w:r w:rsidRPr="00A6475E">
        <w:t>&lt;</w:t>
      </w:r>
      <w:r>
        <w:rPr>
          <w:rFonts w:hint="eastAsia"/>
          <w:lang w:val="fr-FR"/>
        </w:rPr>
        <w:t>userAccount</w:t>
      </w:r>
      <w:r w:rsidRPr="00A6475E">
        <w:t>&gt;</w:t>
      </w:r>
      <w:r>
        <w:t>008613677777777</w:t>
      </w:r>
      <w:r w:rsidRPr="00A6475E">
        <w:t>&lt;/</w:t>
      </w:r>
      <w:r>
        <w:rPr>
          <w:rFonts w:hint="eastAsia"/>
          <w:lang w:val="fr-FR"/>
        </w:rPr>
        <w:t>userAccount</w:t>
      </w:r>
      <w:r w:rsidRPr="00A6475E">
        <w:t xml:space="preserve"> &gt;</w:t>
      </w:r>
    </w:p>
    <w:p w:rsidR="00E6751F" w:rsidRPr="00780127" w:rsidRDefault="00E6751F" w:rsidP="00E6751F">
      <w:r w:rsidRPr="00A6475E">
        <w:rPr>
          <w:lang w:val="fr-FR"/>
        </w:rPr>
        <w:t>&lt;/</w:t>
      </w:r>
      <w:r w:rsidR="00E90BEF">
        <w:rPr>
          <w:rFonts w:hint="eastAsia"/>
        </w:rPr>
        <w:t>ChkHasPasswdAcct</w:t>
      </w:r>
      <w:r>
        <w:rPr>
          <w:rFonts w:hint="eastAsia"/>
          <w:lang w:val="da-DK"/>
        </w:rPr>
        <w:t>Req</w:t>
      </w:r>
      <w:r w:rsidRPr="00A6475E">
        <w:rPr>
          <w:lang w:val="fr-FR"/>
        </w:rPr>
        <w:t>&gt;</w:t>
      </w:r>
    </w:p>
    <w:p w:rsidR="00E6751F" w:rsidRPr="00A6475E" w:rsidRDefault="00E6751F" w:rsidP="00E6751F">
      <w:pPr>
        <w:numPr>
          <w:ilvl w:val="0"/>
          <w:numId w:val="22"/>
        </w:numPr>
        <w:tabs>
          <w:tab w:val="num" w:pos="0"/>
        </w:tabs>
        <w:rPr>
          <w:b/>
        </w:rPr>
      </w:pPr>
      <w:r w:rsidRPr="00A6475E">
        <w:rPr>
          <w:rFonts w:hint="eastAsia"/>
          <w:b/>
        </w:rPr>
        <w:t>响应消息</w:t>
      </w:r>
    </w:p>
    <w:p w:rsidR="00E6751F" w:rsidRPr="00A6475E" w:rsidRDefault="00E6751F" w:rsidP="00E6751F">
      <w:r w:rsidRPr="00A6475E">
        <w:t>&lt;?xml version="1.0" encoding="UTF-8"?&gt;</w:t>
      </w:r>
    </w:p>
    <w:p w:rsidR="00E6751F" w:rsidRDefault="00E6751F" w:rsidP="00E6751F">
      <w:r w:rsidRPr="00A6475E">
        <w:t xml:space="preserve">&lt;result </w:t>
      </w:r>
      <w:r>
        <w:rPr>
          <w:rFonts w:hint="eastAsia"/>
        </w:rPr>
        <w:t>result</w:t>
      </w:r>
      <w:r w:rsidRPr="00A6475E">
        <w:rPr>
          <w:rFonts w:hint="eastAsia"/>
        </w:rPr>
        <w:t>Code</w:t>
      </w:r>
      <w:r w:rsidRPr="00A6475E">
        <w:t>=0&gt;</w:t>
      </w:r>
    </w:p>
    <w:p w:rsidR="00E6751F" w:rsidRPr="00A6475E" w:rsidRDefault="00E6751F" w:rsidP="00E6751F">
      <w:pPr>
        <w:ind w:leftChars="100" w:left="210"/>
      </w:pPr>
      <w:r w:rsidRPr="00A6475E">
        <w:rPr>
          <w:rFonts w:hint="eastAsia"/>
          <w:lang w:val="da-DK"/>
        </w:rPr>
        <w:t>&lt;</w:t>
      </w:r>
      <w:r w:rsidR="00E90BEF">
        <w:rPr>
          <w:rFonts w:hint="eastAsia"/>
        </w:rPr>
        <w:t>ChkHasPasswdAcct</w:t>
      </w:r>
      <w:r>
        <w:rPr>
          <w:rFonts w:hint="eastAsia"/>
          <w:lang w:val="da-DK"/>
        </w:rPr>
        <w:t>Rsp</w:t>
      </w:r>
      <w:r w:rsidRPr="00A6475E">
        <w:rPr>
          <w:rFonts w:hint="eastAsia"/>
          <w:lang w:val="da-DK"/>
        </w:rPr>
        <w:t>&gt;</w:t>
      </w:r>
    </w:p>
    <w:p w:rsidR="00E6751F" w:rsidRDefault="00E6751F" w:rsidP="00E6751F">
      <w:pPr>
        <w:ind w:leftChars="100" w:left="210"/>
      </w:pPr>
      <w:r w:rsidRPr="00A6475E">
        <w:rPr>
          <w:lang w:val="de-DE"/>
        </w:rPr>
        <w:t xml:space="preserve">  </w:t>
      </w:r>
      <w:r w:rsidRPr="00A6475E">
        <w:t>&lt;</w:t>
      </w:r>
      <w:r w:rsidRPr="00A6475E">
        <w:rPr>
          <w:rFonts w:hint="eastAsia"/>
          <w:lang w:val="fr-FR"/>
        </w:rPr>
        <w:t xml:space="preserve"> </w:t>
      </w:r>
      <w:r w:rsidRPr="00A6475E">
        <w:rPr>
          <w:rFonts w:hint="eastAsia"/>
        </w:rPr>
        <w:t>v</w:t>
      </w:r>
      <w:r w:rsidRPr="00A6475E">
        <w:t>ersion &gt;</w:t>
      </w:r>
      <w:r>
        <w:rPr>
          <w:rFonts w:hint="eastAsia"/>
        </w:rPr>
        <w:t>01.01</w:t>
      </w:r>
      <w:r w:rsidRPr="00A6475E">
        <w:t>&lt;/</w:t>
      </w:r>
      <w:r w:rsidRPr="00A6475E">
        <w:rPr>
          <w:rFonts w:hint="eastAsia"/>
        </w:rPr>
        <w:t xml:space="preserve"> v</w:t>
      </w:r>
      <w:r w:rsidRPr="00A6475E">
        <w:t>ersion &gt;</w:t>
      </w:r>
    </w:p>
    <w:p w:rsidR="00E6751F" w:rsidRDefault="00E6751F" w:rsidP="00E6751F">
      <w:pPr>
        <w:ind w:leftChars="100" w:left="210"/>
      </w:pPr>
      <w:r w:rsidRPr="00A6475E">
        <w:rPr>
          <w:lang w:val="de-DE"/>
        </w:rPr>
        <w:t xml:space="preserve">  </w:t>
      </w:r>
      <w:r w:rsidRPr="00A6475E">
        <w:t>&lt;</w:t>
      </w:r>
      <w:r>
        <w:rPr>
          <w:rFonts w:hint="eastAsia"/>
        </w:rPr>
        <w:t>existCloud</w:t>
      </w:r>
      <w:r w:rsidRPr="00A6475E">
        <w:rPr>
          <w:rFonts w:hint="eastAsia"/>
          <w:lang w:val="fr-FR"/>
        </w:rPr>
        <w:t>Account</w:t>
      </w:r>
      <w:r w:rsidRPr="00A6475E">
        <w:t>&gt;</w:t>
      </w:r>
      <w:r w:rsidR="00E90BEF">
        <w:rPr>
          <w:rFonts w:hint="eastAsia"/>
        </w:rPr>
        <w:t>2</w:t>
      </w:r>
      <w:r w:rsidRPr="00A6475E">
        <w:t>&lt;/</w:t>
      </w:r>
      <w:r w:rsidRPr="00780127">
        <w:rPr>
          <w:rFonts w:hint="eastAsia"/>
        </w:rPr>
        <w:t xml:space="preserve"> </w:t>
      </w:r>
      <w:r>
        <w:rPr>
          <w:rFonts w:hint="eastAsia"/>
        </w:rPr>
        <w:t>existCloud</w:t>
      </w:r>
      <w:r w:rsidRPr="00A6475E">
        <w:rPr>
          <w:rFonts w:hint="eastAsia"/>
          <w:lang w:val="fr-FR"/>
        </w:rPr>
        <w:t>Account</w:t>
      </w:r>
      <w:r w:rsidRPr="00A6475E">
        <w:t xml:space="preserve"> &gt;</w:t>
      </w:r>
    </w:p>
    <w:p w:rsidR="00283DCA" w:rsidRDefault="00283DCA" w:rsidP="00E6751F">
      <w:pPr>
        <w:ind w:leftChars="100" w:left="210"/>
        <w:rPr>
          <w:lang w:val="fr-FR"/>
        </w:rPr>
      </w:pPr>
      <w:r>
        <w:rPr>
          <w:rFonts w:hint="eastAsia"/>
        </w:rPr>
        <w:t xml:space="preserve">  &lt;</w:t>
      </w:r>
      <w:r w:rsidRPr="00283DCA">
        <w:rPr>
          <w:rFonts w:hint="eastAsia"/>
          <w:lang w:val="fr-FR"/>
        </w:rPr>
        <w:t xml:space="preserve"> </w:t>
      </w:r>
      <w:r>
        <w:rPr>
          <w:rFonts w:hint="eastAsia"/>
          <w:lang w:val="fr-FR"/>
        </w:rPr>
        <w:t>acctSecurityFlag&gt;111&lt;/acctSecurityFlag&gt;</w:t>
      </w:r>
    </w:p>
    <w:p w:rsidR="00283DCA" w:rsidRDefault="00283DCA" w:rsidP="00E6751F">
      <w:pPr>
        <w:ind w:leftChars="100" w:left="210"/>
        <w:rPr>
          <w:lang w:val="fr-FR"/>
        </w:rPr>
      </w:pPr>
      <w:r>
        <w:rPr>
          <w:rFonts w:hint="eastAsia"/>
          <w:lang w:val="fr-FR"/>
        </w:rPr>
        <w:t xml:space="preserve">  &lt;siteID&gt;1&lt;/siteID&gt;</w:t>
      </w:r>
    </w:p>
    <w:p w:rsidR="004F2764" w:rsidRPr="00A6475E" w:rsidRDefault="004F2764" w:rsidP="00E6751F">
      <w:pPr>
        <w:ind w:leftChars="100" w:left="210"/>
      </w:pPr>
      <w:r>
        <w:rPr>
          <w:rFonts w:hint="eastAsia"/>
          <w:lang w:val="fr-FR"/>
        </w:rPr>
        <w:t xml:space="preserve">  &lt;registerAppName&gt;</w:t>
      </w:r>
      <w:r>
        <w:rPr>
          <w:rFonts w:hint="eastAsia"/>
          <w:lang w:val="fr-FR"/>
        </w:rPr>
        <w:t>智汇云</w:t>
      </w:r>
      <w:r>
        <w:rPr>
          <w:rFonts w:hint="eastAsia"/>
          <w:lang w:val="fr-FR"/>
        </w:rPr>
        <w:t>&lt;/registerAppName&gt;</w:t>
      </w:r>
    </w:p>
    <w:p w:rsidR="00E6751F" w:rsidRPr="00A6475E" w:rsidRDefault="00E6751F" w:rsidP="00E6751F">
      <w:pPr>
        <w:ind w:leftChars="100" w:left="210"/>
      </w:pPr>
      <w:r w:rsidRPr="00A6475E">
        <w:rPr>
          <w:rFonts w:hint="eastAsia"/>
        </w:rPr>
        <w:t>&lt;/</w:t>
      </w:r>
      <w:r w:rsidR="00E90BEF">
        <w:rPr>
          <w:rFonts w:hint="eastAsia"/>
        </w:rPr>
        <w:t>ChkHasPasswdAcct</w:t>
      </w:r>
      <w:r>
        <w:rPr>
          <w:rFonts w:hint="eastAsia"/>
          <w:lang w:val="da-DK"/>
        </w:rPr>
        <w:t>Rsp</w:t>
      </w:r>
      <w:r w:rsidRPr="00A6475E">
        <w:rPr>
          <w:rFonts w:hint="eastAsia"/>
        </w:rPr>
        <w:t>&gt;</w:t>
      </w:r>
    </w:p>
    <w:p w:rsidR="00E6751F" w:rsidRDefault="00E6751F" w:rsidP="00E6751F">
      <w:pPr>
        <w:rPr>
          <w:lang w:val="fr-FR"/>
        </w:rPr>
      </w:pPr>
      <w:r>
        <w:rPr>
          <w:rFonts w:hint="eastAsia"/>
          <w:lang w:val="fr-FR"/>
        </w:rPr>
        <w:t>&lt;/result&gt;</w:t>
      </w:r>
    </w:p>
    <w:p w:rsidR="000B7640" w:rsidRPr="00D32568" w:rsidRDefault="000B7640" w:rsidP="000B7640"/>
    <w:p w:rsidR="0024394D" w:rsidRDefault="0024394D" w:rsidP="0024394D">
      <w:pPr>
        <w:pStyle w:val="21"/>
        <w:numPr>
          <w:ilvl w:val="1"/>
          <w:numId w:val="1"/>
        </w:numPr>
        <w:rPr>
          <w:rStyle w:val="210"/>
        </w:rPr>
      </w:pPr>
      <w:bookmarkStart w:id="58" w:name="_Toc317101271"/>
      <w:r>
        <w:rPr>
          <w:rStyle w:val="210"/>
          <w:rFonts w:hint="eastAsia"/>
        </w:rPr>
        <w:t>checkEMail</w:t>
      </w:r>
      <w:bookmarkEnd w:id="58"/>
    </w:p>
    <w:p w:rsidR="0024394D" w:rsidRPr="00B91F27" w:rsidRDefault="003F1820" w:rsidP="00407B6C">
      <w:pPr>
        <w:pStyle w:val="31"/>
      </w:pPr>
      <w:bookmarkStart w:id="59" w:name="_Toc317101272"/>
      <w:r>
        <w:rPr>
          <w:rStyle w:val="210"/>
          <w:rFonts w:hint="eastAsia"/>
        </w:rPr>
        <w:t>JSON</w:t>
      </w:r>
      <w:r>
        <w:rPr>
          <w:rStyle w:val="210"/>
          <w:rFonts w:hint="eastAsia"/>
        </w:rPr>
        <w:t>＋</w:t>
      </w:r>
      <w:r>
        <w:rPr>
          <w:rStyle w:val="210"/>
          <w:rFonts w:hint="eastAsia"/>
        </w:rPr>
        <w:t>SOAP</w:t>
      </w:r>
      <w:r>
        <w:rPr>
          <w:rStyle w:val="210"/>
          <w:rFonts w:hint="eastAsia"/>
        </w:rPr>
        <w:t>接口</w:t>
      </w:r>
      <w:bookmarkEnd w:id="59"/>
    </w:p>
    <w:p w:rsidR="0024394D" w:rsidRDefault="0024394D" w:rsidP="00407B6C">
      <w:pPr>
        <w:pStyle w:val="41"/>
      </w:pPr>
      <w:r>
        <w:rPr>
          <w:rFonts w:hint="eastAsia"/>
        </w:rPr>
        <w:t>描述</w:t>
      </w:r>
    </w:p>
    <w:p w:rsidR="0024394D" w:rsidRDefault="0024394D" w:rsidP="0024394D">
      <w:pPr>
        <w:ind w:firstLine="420"/>
      </w:pPr>
      <w:r>
        <w:rPr>
          <w:rFonts w:hint="eastAsia"/>
        </w:rPr>
        <w:t>检查用户</w:t>
      </w:r>
      <w:r>
        <w:rPr>
          <w:rFonts w:hint="eastAsia"/>
        </w:rPr>
        <w:t>E</w:t>
      </w:r>
      <w:r>
        <w:t>m</w:t>
      </w:r>
      <w:r>
        <w:rPr>
          <w:rFonts w:hint="eastAsia"/>
        </w:rPr>
        <w:t>ail</w:t>
      </w:r>
      <w:r>
        <w:rPr>
          <w:rFonts w:hint="eastAsia"/>
        </w:rPr>
        <w:t>信箱是否已被其他云帐户使用。</w:t>
      </w:r>
      <w:r>
        <w:rPr>
          <w:rFonts w:hint="eastAsia"/>
        </w:rPr>
        <w:t>AccountServer</w:t>
      </w:r>
      <w:r>
        <w:rPr>
          <w:rFonts w:hint="eastAsia"/>
        </w:rPr>
        <w:t>或</w:t>
      </w:r>
      <w:r>
        <w:rPr>
          <w:rFonts w:hint="eastAsia"/>
        </w:rPr>
        <w:t>Portal</w:t>
      </w:r>
      <w:r>
        <w:rPr>
          <w:rFonts w:hint="eastAsia"/>
        </w:rPr>
        <w:t>通过该接口向</w:t>
      </w:r>
      <w:r>
        <w:rPr>
          <w:rFonts w:hint="eastAsia"/>
        </w:rPr>
        <w:t>UserProfile</w:t>
      </w:r>
      <w:r>
        <w:rPr>
          <w:rFonts w:hint="eastAsia"/>
        </w:rPr>
        <w:t>发起请求。</w:t>
      </w:r>
    </w:p>
    <w:p w:rsidR="00EC5441" w:rsidRDefault="00EC5441" w:rsidP="0024394D">
      <w:pPr>
        <w:ind w:firstLine="420"/>
      </w:pPr>
      <w:r>
        <w:rPr>
          <w:rFonts w:hint="eastAsia"/>
        </w:rPr>
        <w:t>注：全球部署时，</w:t>
      </w:r>
      <w:r>
        <w:rPr>
          <w:rFonts w:hint="eastAsia"/>
        </w:rPr>
        <w:t>UP</w:t>
      </w:r>
      <w:r>
        <w:rPr>
          <w:rFonts w:hint="eastAsia"/>
        </w:rPr>
        <w:t>内部远程访问</w:t>
      </w:r>
      <w:r>
        <w:rPr>
          <w:rFonts w:hint="eastAsia"/>
        </w:rPr>
        <w:t>ID</w:t>
      </w:r>
      <w:r>
        <w:rPr>
          <w:rFonts w:hint="eastAsia"/>
        </w:rPr>
        <w:t>中心即可。</w:t>
      </w:r>
    </w:p>
    <w:p w:rsidR="0024394D" w:rsidRDefault="0024394D" w:rsidP="00407B6C">
      <w:pPr>
        <w:pStyle w:val="41"/>
      </w:pPr>
      <w:r>
        <w:rPr>
          <w:rFonts w:hint="eastAsia"/>
        </w:rPr>
        <w:t>原型</w:t>
      </w:r>
    </w:p>
    <w:p w:rsidR="0024394D" w:rsidRPr="005D449C" w:rsidRDefault="0024394D" w:rsidP="0024394D">
      <w:pPr>
        <w:ind w:left="198"/>
        <w:jc w:val="left"/>
      </w:pPr>
      <w:r>
        <w:rPr>
          <w:rFonts w:hint="eastAsia"/>
        </w:rPr>
        <w:t>CheckEMail</w:t>
      </w:r>
      <w:r>
        <w:rPr>
          <w:rFonts w:hint="eastAsia"/>
          <w:lang w:val="da-DK"/>
        </w:rPr>
        <w:t>Rsp checkEMail</w:t>
      </w:r>
      <w:r w:rsidRPr="009A7E72">
        <w:rPr>
          <w:lang w:val="da-DK"/>
        </w:rPr>
        <w:t>(</w:t>
      </w:r>
      <w:r>
        <w:rPr>
          <w:rFonts w:hint="eastAsia"/>
        </w:rPr>
        <w:t>CheckEMail</w:t>
      </w:r>
      <w:r>
        <w:rPr>
          <w:rFonts w:hint="eastAsia"/>
          <w:lang w:val="da-DK"/>
        </w:rPr>
        <w:t xml:space="preserve">Req </w:t>
      </w:r>
      <w:r>
        <w:rPr>
          <w:rFonts w:hint="eastAsia"/>
        </w:rPr>
        <w:t>checkEMail</w:t>
      </w:r>
      <w:r>
        <w:rPr>
          <w:rFonts w:hint="eastAsia"/>
          <w:lang w:val="da-DK"/>
        </w:rPr>
        <w:t>Req</w:t>
      </w:r>
      <w:r w:rsidRPr="009A7E72">
        <w:rPr>
          <w:lang w:val="da-DK"/>
        </w:rPr>
        <w:t>)</w:t>
      </w:r>
      <w:r w:rsidRPr="00CD7B14">
        <w:rPr>
          <w:rFonts w:hint="eastAsia"/>
        </w:rPr>
        <w:t xml:space="preserve"> </w:t>
      </w:r>
      <w:r w:rsidRPr="0062068B">
        <w:rPr>
          <w:rFonts w:hint="eastAsia"/>
        </w:rPr>
        <w:t xml:space="preserve">throws </w:t>
      </w:r>
      <w:r>
        <w:rPr>
          <w:rFonts w:hint="eastAsia"/>
        </w:rPr>
        <w:t>CException</w:t>
      </w:r>
    </w:p>
    <w:p w:rsidR="0024394D" w:rsidRDefault="0024394D" w:rsidP="00407B6C">
      <w:pPr>
        <w:pStyle w:val="41"/>
      </w:pPr>
      <w:r>
        <w:rPr>
          <w:rFonts w:hint="eastAsia"/>
        </w:rPr>
        <w:t>输入参数</w:t>
      </w:r>
    </w:p>
    <w:p w:rsidR="0024394D" w:rsidRDefault="0024394D" w:rsidP="0024394D">
      <w:pPr>
        <w:ind w:left="198"/>
      </w:pPr>
      <w:r>
        <w:rPr>
          <w:rFonts w:hint="eastAsia"/>
        </w:rPr>
        <w:t>CheckEMail</w:t>
      </w:r>
      <w:r>
        <w:rPr>
          <w:rFonts w:hint="eastAsia"/>
          <w:lang w:val="da-DK"/>
        </w:rPr>
        <w:t>Req</w:t>
      </w:r>
      <w:r>
        <w:rPr>
          <w:rFonts w:hint="eastAsia"/>
          <w:lang w:val="da-DK"/>
        </w:rPr>
        <w:t>属性如下：</w:t>
      </w:r>
    </w:p>
    <w:tbl>
      <w:tblPr>
        <w:tblW w:w="8796" w:type="dxa"/>
        <w:jc w:val="center"/>
        <w:tblInd w:w="2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84"/>
        <w:gridCol w:w="731"/>
        <w:gridCol w:w="1558"/>
        <w:gridCol w:w="1620"/>
        <w:gridCol w:w="3203"/>
      </w:tblGrid>
      <w:tr w:rsidR="0024394D" w:rsidTr="00A3706D">
        <w:trPr>
          <w:jc w:val="center"/>
        </w:trPr>
        <w:tc>
          <w:tcPr>
            <w:tcW w:w="1684" w:type="dxa"/>
            <w:shd w:val="clear" w:color="auto" w:fill="99CCFF"/>
          </w:tcPr>
          <w:p w:rsidR="0024394D" w:rsidRDefault="0024394D" w:rsidP="00A3706D">
            <w:pPr>
              <w:pStyle w:val="TAH"/>
              <w:rPr>
                <w:rFonts w:ascii="Verdana" w:hAnsi="Verdana"/>
                <w:lang w:val="fr-FR" w:eastAsia="zh-CN"/>
              </w:rPr>
            </w:pPr>
            <w:r>
              <w:rPr>
                <w:rFonts w:ascii="Verdana" w:hAnsi="Verdana" w:hint="eastAsia"/>
                <w:lang w:val="fr-FR" w:eastAsia="zh-CN"/>
              </w:rPr>
              <w:lastRenderedPageBreak/>
              <w:t>参数名称</w:t>
            </w:r>
          </w:p>
        </w:tc>
        <w:tc>
          <w:tcPr>
            <w:tcW w:w="731" w:type="dxa"/>
            <w:shd w:val="clear" w:color="auto" w:fill="99CCFF"/>
          </w:tcPr>
          <w:p w:rsidR="0024394D" w:rsidRDefault="0024394D" w:rsidP="00A3706D">
            <w:pPr>
              <w:pStyle w:val="TAH"/>
              <w:rPr>
                <w:rFonts w:ascii="Verdana" w:hAnsi="Verdana"/>
                <w:lang w:val="fr-FR" w:eastAsia="zh-CN"/>
              </w:rPr>
            </w:pPr>
            <w:r>
              <w:rPr>
                <w:rFonts w:ascii="Verdana" w:hAnsi="Verdana" w:hint="eastAsia"/>
                <w:lang w:val="fr-FR" w:eastAsia="zh-CN"/>
              </w:rPr>
              <w:t>可选</w:t>
            </w:r>
          </w:p>
        </w:tc>
        <w:tc>
          <w:tcPr>
            <w:tcW w:w="1558" w:type="dxa"/>
            <w:shd w:val="clear" w:color="auto" w:fill="99CCFF"/>
          </w:tcPr>
          <w:p w:rsidR="0024394D" w:rsidRDefault="0024394D" w:rsidP="00A3706D">
            <w:pPr>
              <w:pStyle w:val="TAH"/>
              <w:rPr>
                <w:rFonts w:ascii="Verdana" w:hAnsi="Verdana"/>
                <w:lang w:val="fr-FR" w:eastAsia="zh-CN"/>
              </w:rPr>
            </w:pPr>
            <w:r>
              <w:rPr>
                <w:rFonts w:ascii="Verdana" w:hAnsi="Verdana" w:hint="eastAsia"/>
                <w:lang w:val="fr-FR" w:eastAsia="zh-CN"/>
              </w:rPr>
              <w:t>类型</w:t>
            </w:r>
          </w:p>
        </w:tc>
        <w:tc>
          <w:tcPr>
            <w:tcW w:w="1620" w:type="dxa"/>
            <w:shd w:val="clear" w:color="auto" w:fill="99CCFF"/>
          </w:tcPr>
          <w:p w:rsidR="0024394D" w:rsidRDefault="0024394D" w:rsidP="00A3706D">
            <w:pPr>
              <w:pStyle w:val="TAH"/>
              <w:rPr>
                <w:rFonts w:ascii="Verdana" w:hAnsi="Verdana"/>
                <w:lang w:val="fr-FR" w:eastAsia="zh-CN"/>
              </w:rPr>
            </w:pPr>
            <w:r>
              <w:rPr>
                <w:rFonts w:ascii="Verdana" w:hAnsi="Verdana" w:hint="eastAsia"/>
                <w:lang w:val="fr-FR" w:eastAsia="zh-CN"/>
              </w:rPr>
              <w:t>长度</w:t>
            </w:r>
            <w:r>
              <w:rPr>
                <w:rFonts w:ascii="Verdana" w:hAnsi="Verdana"/>
                <w:lang w:val="fr-FR" w:eastAsia="zh-CN"/>
              </w:rPr>
              <w:t xml:space="preserve"> (Byte)</w:t>
            </w:r>
          </w:p>
        </w:tc>
        <w:tc>
          <w:tcPr>
            <w:tcW w:w="3203" w:type="dxa"/>
            <w:shd w:val="clear" w:color="auto" w:fill="99CCFF"/>
          </w:tcPr>
          <w:p w:rsidR="0024394D" w:rsidRDefault="0024394D" w:rsidP="00A3706D">
            <w:pPr>
              <w:pStyle w:val="TAH"/>
              <w:rPr>
                <w:rFonts w:ascii="Verdana" w:hAnsi="Verdana"/>
                <w:lang w:val="fr-FR" w:eastAsia="zh-CN"/>
              </w:rPr>
            </w:pPr>
            <w:r>
              <w:rPr>
                <w:rFonts w:ascii="Verdana" w:hAnsi="Verdana" w:hint="eastAsia"/>
                <w:lang w:val="fr-FR" w:eastAsia="zh-CN"/>
              </w:rPr>
              <w:t>描述信息</w:t>
            </w:r>
          </w:p>
        </w:tc>
      </w:tr>
      <w:tr w:rsidR="0024394D" w:rsidTr="00A3706D">
        <w:trPr>
          <w:jc w:val="center"/>
        </w:trPr>
        <w:tc>
          <w:tcPr>
            <w:tcW w:w="1684" w:type="dxa"/>
          </w:tcPr>
          <w:p w:rsidR="0024394D" w:rsidRDefault="0024394D" w:rsidP="00A3706D">
            <w:pPr>
              <w:pStyle w:val="TAL"/>
              <w:rPr>
                <w:rFonts w:ascii="宋体" w:hAnsi="宋体"/>
                <w:lang w:val="fr-FR" w:eastAsia="zh-CN"/>
              </w:rPr>
            </w:pPr>
            <w:r>
              <w:rPr>
                <w:rFonts w:hint="eastAsia"/>
                <w:lang w:eastAsia="zh-CN"/>
              </w:rPr>
              <w:t>v</w:t>
            </w:r>
            <w:r>
              <w:t>ersion</w:t>
            </w:r>
          </w:p>
        </w:tc>
        <w:tc>
          <w:tcPr>
            <w:tcW w:w="731" w:type="dxa"/>
          </w:tcPr>
          <w:p w:rsidR="0024394D" w:rsidRDefault="0024394D" w:rsidP="00A3706D">
            <w:pPr>
              <w:pStyle w:val="TAL"/>
              <w:rPr>
                <w:rFonts w:ascii="宋体" w:hAnsi="宋体"/>
                <w:lang w:eastAsia="zh-CN"/>
              </w:rPr>
            </w:pPr>
            <w:r>
              <w:rPr>
                <w:rFonts w:hint="eastAsia"/>
                <w:lang w:val="fr-FR" w:eastAsia="zh-CN"/>
              </w:rPr>
              <w:t>M</w:t>
            </w:r>
          </w:p>
        </w:tc>
        <w:tc>
          <w:tcPr>
            <w:tcW w:w="1558" w:type="dxa"/>
          </w:tcPr>
          <w:p w:rsidR="0024394D" w:rsidRDefault="0024394D" w:rsidP="00A3706D">
            <w:pPr>
              <w:pStyle w:val="TAH"/>
              <w:jc w:val="both"/>
              <w:rPr>
                <w:rFonts w:ascii="宋体" w:hAnsi="宋体"/>
                <w:b w:val="0"/>
                <w:lang w:val="fr-FR" w:eastAsia="zh-CN"/>
              </w:rPr>
            </w:pPr>
            <w:r>
              <w:rPr>
                <w:rFonts w:hint="eastAsia"/>
                <w:b w:val="0"/>
                <w:lang w:val="fr-FR" w:eastAsia="zh-CN"/>
              </w:rPr>
              <w:t>String</w:t>
            </w:r>
          </w:p>
        </w:tc>
        <w:tc>
          <w:tcPr>
            <w:tcW w:w="1620" w:type="dxa"/>
          </w:tcPr>
          <w:p w:rsidR="0024394D" w:rsidRDefault="005E1AA2" w:rsidP="00A3706D">
            <w:pPr>
              <w:rPr>
                <w:rFonts w:ascii="宋体" w:hAnsi="宋体"/>
                <w:lang w:val="fr-FR"/>
              </w:rPr>
            </w:pPr>
            <w:r>
              <w:rPr>
                <w:rFonts w:ascii="Arial" w:hAnsi="Arial" w:hint="eastAsia"/>
                <w:lang w:val="fr-FR"/>
              </w:rPr>
              <w:t>5</w:t>
            </w:r>
          </w:p>
        </w:tc>
        <w:tc>
          <w:tcPr>
            <w:tcW w:w="3203" w:type="dxa"/>
          </w:tcPr>
          <w:p w:rsidR="0024394D" w:rsidRDefault="0024394D" w:rsidP="00A3706D">
            <w:pPr>
              <w:rPr>
                <w:rFonts w:ascii="Arial" w:hAnsi="Arial"/>
                <w:sz w:val="19"/>
                <w:szCs w:val="19"/>
                <w:lang w:val="en-GB"/>
              </w:rPr>
            </w:pPr>
            <w:r>
              <w:rPr>
                <w:rFonts w:ascii="Arial" w:hAnsi="Arial" w:hint="eastAsia"/>
                <w:sz w:val="19"/>
                <w:szCs w:val="19"/>
                <w:lang w:val="en-GB"/>
              </w:rPr>
              <w:t>协议版本号</w:t>
            </w:r>
          </w:p>
          <w:p w:rsidR="0024394D" w:rsidRPr="00C8364D" w:rsidRDefault="0024394D" w:rsidP="00A3706D">
            <w:pPr>
              <w:rPr>
                <w:rFonts w:ascii="Arial" w:hAnsi="Arial"/>
                <w:sz w:val="19"/>
                <w:szCs w:val="19"/>
                <w:lang w:val="en-GB"/>
              </w:rPr>
            </w:pPr>
            <w:r>
              <w:rPr>
                <w:rFonts w:ascii="Arial" w:hAnsi="Arial" w:hint="eastAsia"/>
                <w:sz w:val="19"/>
                <w:szCs w:val="19"/>
                <w:lang w:val="en-GB"/>
              </w:rPr>
              <w:t>当前版本为：</w:t>
            </w:r>
            <w:r w:rsidR="00A3706D">
              <w:rPr>
                <w:rFonts w:ascii="Arial" w:hAnsi="Arial" w:hint="eastAsia"/>
                <w:sz w:val="19"/>
                <w:szCs w:val="19"/>
                <w:lang w:val="en-GB"/>
              </w:rPr>
              <w:t>01.01</w:t>
            </w:r>
          </w:p>
        </w:tc>
      </w:tr>
      <w:tr w:rsidR="0024394D" w:rsidTr="00A3706D">
        <w:trPr>
          <w:jc w:val="center"/>
        </w:trPr>
        <w:tc>
          <w:tcPr>
            <w:tcW w:w="1684" w:type="dxa"/>
          </w:tcPr>
          <w:p w:rsidR="0024394D" w:rsidRDefault="0024394D" w:rsidP="00A3706D">
            <w:pPr>
              <w:pStyle w:val="TAL"/>
              <w:rPr>
                <w:rFonts w:ascii="宋体" w:hAnsi="宋体"/>
                <w:lang w:val="fr-FR" w:eastAsia="zh-CN"/>
              </w:rPr>
            </w:pPr>
            <w:r>
              <w:rPr>
                <w:lang w:val="fr-FR"/>
              </w:rPr>
              <w:t>transactionID</w:t>
            </w:r>
          </w:p>
        </w:tc>
        <w:tc>
          <w:tcPr>
            <w:tcW w:w="731" w:type="dxa"/>
          </w:tcPr>
          <w:p w:rsidR="0024394D" w:rsidRDefault="0024394D" w:rsidP="00A3706D">
            <w:pPr>
              <w:pStyle w:val="TAL"/>
              <w:rPr>
                <w:rFonts w:ascii="宋体" w:hAnsi="宋体"/>
                <w:lang w:eastAsia="zh-CN"/>
              </w:rPr>
            </w:pPr>
            <w:r>
              <w:rPr>
                <w:rFonts w:hint="eastAsia"/>
                <w:lang w:val="fr-FR" w:eastAsia="zh-CN"/>
              </w:rPr>
              <w:t>M</w:t>
            </w:r>
          </w:p>
        </w:tc>
        <w:tc>
          <w:tcPr>
            <w:tcW w:w="1558" w:type="dxa"/>
          </w:tcPr>
          <w:p w:rsidR="0024394D" w:rsidRDefault="0024394D" w:rsidP="00A3706D">
            <w:pPr>
              <w:pStyle w:val="TAH"/>
              <w:jc w:val="both"/>
              <w:rPr>
                <w:rFonts w:ascii="宋体" w:hAnsi="宋体"/>
                <w:b w:val="0"/>
                <w:lang w:val="fr-FR" w:eastAsia="zh-CN"/>
              </w:rPr>
            </w:pPr>
            <w:r>
              <w:rPr>
                <w:rFonts w:hint="eastAsia"/>
                <w:b w:val="0"/>
                <w:lang w:val="fr-FR" w:eastAsia="zh-CN"/>
              </w:rPr>
              <w:t>String</w:t>
            </w:r>
          </w:p>
        </w:tc>
        <w:tc>
          <w:tcPr>
            <w:tcW w:w="1620" w:type="dxa"/>
          </w:tcPr>
          <w:p w:rsidR="0024394D" w:rsidRDefault="0024394D" w:rsidP="00A3706D">
            <w:pPr>
              <w:rPr>
                <w:rFonts w:ascii="宋体" w:hAnsi="宋体"/>
                <w:lang w:val="fr-FR"/>
              </w:rPr>
            </w:pPr>
            <w:r>
              <w:rPr>
                <w:rFonts w:ascii="Arial" w:hAnsi="Arial" w:hint="eastAsia"/>
                <w:lang w:val="fr-FR"/>
              </w:rPr>
              <w:t>40</w:t>
            </w:r>
          </w:p>
        </w:tc>
        <w:tc>
          <w:tcPr>
            <w:tcW w:w="3203" w:type="dxa"/>
          </w:tcPr>
          <w:p w:rsidR="0024394D" w:rsidRDefault="0024394D" w:rsidP="00A3706D">
            <w:pPr>
              <w:rPr>
                <w:rFonts w:ascii="宋体" w:hAnsi="宋体"/>
                <w:sz w:val="19"/>
                <w:szCs w:val="19"/>
                <w:lang w:val="en-GB"/>
              </w:rPr>
            </w:pPr>
            <w:r>
              <w:rPr>
                <w:rFonts w:ascii="Arial" w:hAnsi="Arial" w:hint="eastAsia"/>
                <w:sz w:val="19"/>
                <w:szCs w:val="19"/>
                <w:lang w:val="en-GB"/>
              </w:rPr>
              <w:t>交易流水号</w:t>
            </w:r>
          </w:p>
        </w:tc>
      </w:tr>
      <w:tr w:rsidR="0024394D" w:rsidTr="00A3706D">
        <w:trPr>
          <w:jc w:val="center"/>
        </w:trPr>
        <w:tc>
          <w:tcPr>
            <w:tcW w:w="1684" w:type="dxa"/>
          </w:tcPr>
          <w:p w:rsidR="0024394D" w:rsidRPr="00C8364D" w:rsidRDefault="0024394D" w:rsidP="00A3706D">
            <w:pPr>
              <w:pStyle w:val="TAL"/>
              <w:rPr>
                <w:lang w:val="fr-FR"/>
              </w:rPr>
            </w:pPr>
            <w:r w:rsidRPr="00C8364D">
              <w:rPr>
                <w:rFonts w:hint="eastAsia"/>
                <w:lang w:val="fr-FR"/>
              </w:rPr>
              <w:t>traceFlag</w:t>
            </w:r>
          </w:p>
        </w:tc>
        <w:tc>
          <w:tcPr>
            <w:tcW w:w="731" w:type="dxa"/>
          </w:tcPr>
          <w:p w:rsidR="0024394D" w:rsidRPr="00C8364D" w:rsidRDefault="0024394D" w:rsidP="00A3706D">
            <w:pPr>
              <w:spacing w:line="240" w:lineRule="atLeast"/>
              <w:rPr>
                <w:rFonts w:ascii="Arial" w:hAnsi="Arial"/>
                <w:kern w:val="0"/>
                <w:sz w:val="18"/>
                <w:szCs w:val="18"/>
                <w:lang w:val="fr-FR" w:eastAsia="en-US"/>
              </w:rPr>
            </w:pPr>
            <w:r w:rsidRPr="00C8364D">
              <w:rPr>
                <w:rFonts w:ascii="Arial" w:hAnsi="Arial" w:hint="eastAsia"/>
                <w:kern w:val="0"/>
                <w:sz w:val="18"/>
                <w:szCs w:val="18"/>
                <w:lang w:val="fr-FR" w:eastAsia="en-US"/>
              </w:rPr>
              <w:t xml:space="preserve">O </w:t>
            </w:r>
          </w:p>
        </w:tc>
        <w:tc>
          <w:tcPr>
            <w:tcW w:w="1558" w:type="dxa"/>
          </w:tcPr>
          <w:p w:rsidR="0024394D" w:rsidRPr="00C8364D" w:rsidRDefault="0024394D" w:rsidP="00A3706D">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1620" w:type="dxa"/>
          </w:tcPr>
          <w:p w:rsidR="0024394D" w:rsidRPr="00C8364D" w:rsidRDefault="0024394D" w:rsidP="00A3706D">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3203" w:type="dxa"/>
          </w:tcPr>
          <w:p w:rsidR="0024394D" w:rsidRPr="00C8364D" w:rsidRDefault="0024394D" w:rsidP="00550601">
            <w:pPr>
              <w:spacing w:line="240" w:lineRule="atLeast"/>
              <w:rPr>
                <w:rFonts w:ascii="Arial" w:hAnsi="Arial"/>
                <w:kern w:val="0"/>
                <w:sz w:val="18"/>
                <w:szCs w:val="18"/>
                <w:lang w:val="fr-FR"/>
              </w:rPr>
            </w:pPr>
            <w:r>
              <w:rPr>
                <w:rFonts w:ascii="Arial" w:hAnsi="Arial" w:hint="eastAsia"/>
                <w:kern w:val="0"/>
                <w:sz w:val="18"/>
                <w:szCs w:val="18"/>
                <w:lang w:val="fr-FR"/>
              </w:rPr>
              <w:t>跟踪标志</w:t>
            </w:r>
          </w:p>
        </w:tc>
      </w:tr>
      <w:tr w:rsidR="0024394D" w:rsidTr="00A3706D">
        <w:trPr>
          <w:jc w:val="center"/>
        </w:trPr>
        <w:tc>
          <w:tcPr>
            <w:tcW w:w="1684" w:type="dxa"/>
          </w:tcPr>
          <w:p w:rsidR="0024394D" w:rsidRPr="00C8364D" w:rsidRDefault="0024394D" w:rsidP="00A3706D">
            <w:pPr>
              <w:pStyle w:val="TAL"/>
              <w:rPr>
                <w:lang w:val="fr-FR"/>
              </w:rPr>
            </w:pPr>
            <w:r>
              <w:rPr>
                <w:rFonts w:hint="eastAsia"/>
                <w:lang w:val="fr-FR" w:eastAsia="zh-CN"/>
              </w:rPr>
              <w:t>eMail</w:t>
            </w:r>
          </w:p>
        </w:tc>
        <w:tc>
          <w:tcPr>
            <w:tcW w:w="731" w:type="dxa"/>
          </w:tcPr>
          <w:p w:rsidR="0024394D" w:rsidRPr="00C8364D" w:rsidRDefault="0024394D" w:rsidP="00A3706D">
            <w:pPr>
              <w:spacing w:line="240" w:lineRule="atLeast"/>
              <w:rPr>
                <w:rFonts w:ascii="Arial" w:hAnsi="Arial"/>
                <w:kern w:val="0"/>
                <w:sz w:val="18"/>
                <w:szCs w:val="18"/>
                <w:lang w:val="fr-FR" w:eastAsia="en-US"/>
              </w:rPr>
            </w:pPr>
            <w:r w:rsidRPr="00C8364D">
              <w:rPr>
                <w:rFonts w:ascii="Arial" w:hAnsi="Arial" w:hint="eastAsia"/>
                <w:kern w:val="0"/>
                <w:sz w:val="18"/>
                <w:szCs w:val="18"/>
                <w:lang w:val="fr-FR" w:eastAsia="en-US"/>
              </w:rPr>
              <w:t>M</w:t>
            </w:r>
          </w:p>
        </w:tc>
        <w:tc>
          <w:tcPr>
            <w:tcW w:w="1558" w:type="dxa"/>
          </w:tcPr>
          <w:p w:rsidR="0024394D" w:rsidRPr="00C8364D" w:rsidRDefault="0024394D" w:rsidP="00A3706D">
            <w:pPr>
              <w:spacing w:line="240" w:lineRule="atLeast"/>
              <w:rPr>
                <w:rFonts w:ascii="Arial" w:hAnsi="Arial"/>
                <w:kern w:val="0"/>
                <w:sz w:val="18"/>
                <w:szCs w:val="18"/>
                <w:lang w:val="fr-FR" w:eastAsia="en-US"/>
              </w:rPr>
            </w:pPr>
            <w:r w:rsidRPr="00C8364D">
              <w:rPr>
                <w:rFonts w:ascii="Arial" w:hAnsi="Arial" w:hint="eastAsia"/>
                <w:kern w:val="0"/>
                <w:sz w:val="18"/>
                <w:szCs w:val="18"/>
                <w:lang w:val="fr-FR" w:eastAsia="en-US"/>
              </w:rPr>
              <w:t>String</w:t>
            </w:r>
          </w:p>
        </w:tc>
        <w:tc>
          <w:tcPr>
            <w:tcW w:w="1620" w:type="dxa"/>
          </w:tcPr>
          <w:p w:rsidR="0024394D" w:rsidRPr="00C8364D" w:rsidRDefault="003D5302" w:rsidP="00A3706D">
            <w:pPr>
              <w:spacing w:line="240" w:lineRule="atLeast"/>
              <w:rPr>
                <w:rFonts w:ascii="Arial" w:hAnsi="Arial"/>
                <w:kern w:val="0"/>
                <w:sz w:val="18"/>
                <w:szCs w:val="18"/>
                <w:lang w:val="fr-FR"/>
              </w:rPr>
            </w:pPr>
            <w:r>
              <w:rPr>
                <w:rFonts w:ascii="Arial" w:hAnsi="Arial" w:hint="eastAsia"/>
                <w:kern w:val="0"/>
                <w:sz w:val="18"/>
                <w:szCs w:val="18"/>
                <w:lang w:val="fr-FR"/>
              </w:rPr>
              <w:t>255</w:t>
            </w:r>
          </w:p>
        </w:tc>
        <w:tc>
          <w:tcPr>
            <w:tcW w:w="3203" w:type="dxa"/>
          </w:tcPr>
          <w:p w:rsidR="0024394D" w:rsidRPr="00C8364D" w:rsidRDefault="0024394D" w:rsidP="00A3706D">
            <w:pPr>
              <w:spacing w:line="240" w:lineRule="atLeast"/>
              <w:rPr>
                <w:rFonts w:ascii="Arial" w:hAnsi="Arial"/>
                <w:kern w:val="0"/>
                <w:sz w:val="18"/>
                <w:szCs w:val="18"/>
                <w:lang w:val="fr-FR"/>
              </w:rPr>
            </w:pPr>
            <w:r>
              <w:rPr>
                <w:rFonts w:ascii="Arial" w:hAnsi="Arial" w:hint="eastAsia"/>
                <w:kern w:val="0"/>
                <w:sz w:val="18"/>
                <w:szCs w:val="18"/>
                <w:lang w:val="fr-FR"/>
              </w:rPr>
              <w:t>E</w:t>
            </w:r>
            <w:r>
              <w:rPr>
                <w:rFonts w:ascii="Arial" w:hAnsi="Arial"/>
                <w:kern w:val="0"/>
                <w:sz w:val="18"/>
                <w:szCs w:val="18"/>
                <w:lang w:val="fr-FR"/>
              </w:rPr>
              <w:t>m</w:t>
            </w:r>
            <w:r>
              <w:rPr>
                <w:rFonts w:ascii="Arial" w:hAnsi="Arial" w:hint="eastAsia"/>
                <w:kern w:val="0"/>
                <w:sz w:val="18"/>
                <w:szCs w:val="18"/>
                <w:lang w:val="fr-FR"/>
              </w:rPr>
              <w:t>ail</w:t>
            </w:r>
            <w:r>
              <w:rPr>
                <w:rFonts w:ascii="Arial" w:hAnsi="Arial" w:hint="eastAsia"/>
                <w:kern w:val="0"/>
                <w:sz w:val="18"/>
                <w:szCs w:val="18"/>
                <w:lang w:val="fr-FR"/>
              </w:rPr>
              <w:t>信箱</w:t>
            </w:r>
          </w:p>
        </w:tc>
      </w:tr>
    </w:tbl>
    <w:p w:rsidR="0024394D" w:rsidRDefault="0024394D" w:rsidP="00407B6C">
      <w:pPr>
        <w:pStyle w:val="41"/>
        <w:rPr>
          <w:lang w:val="fr-FR"/>
        </w:rPr>
      </w:pPr>
      <w:r>
        <w:rPr>
          <w:rFonts w:hint="eastAsia"/>
        </w:rPr>
        <w:t>返回值</w:t>
      </w:r>
    </w:p>
    <w:p w:rsidR="0024394D" w:rsidRDefault="0024394D" w:rsidP="0024394D">
      <w:pPr>
        <w:ind w:left="198"/>
      </w:pPr>
      <w:r>
        <w:rPr>
          <w:rFonts w:hint="eastAsia"/>
        </w:rPr>
        <w:t>成功返回</w:t>
      </w:r>
      <w:r>
        <w:rPr>
          <w:rFonts w:hint="eastAsia"/>
        </w:rPr>
        <w:t>Check</w:t>
      </w:r>
      <w:r w:rsidR="007C532B">
        <w:rPr>
          <w:rFonts w:hint="eastAsia"/>
        </w:rPr>
        <w:t>EMail</w:t>
      </w:r>
      <w:r>
        <w:rPr>
          <w:rFonts w:hint="eastAsia"/>
          <w:lang w:val="da-DK"/>
        </w:rPr>
        <w:t>Rsp</w:t>
      </w:r>
      <w:r>
        <w:rPr>
          <w:rFonts w:hint="eastAsia"/>
          <w:lang w:val="fr-FR"/>
        </w:rPr>
        <w:t>，否则抛出异常。</w:t>
      </w:r>
      <w:r>
        <w:rPr>
          <w:rFonts w:hint="eastAsia"/>
        </w:rPr>
        <w:t>定义如下：</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2235"/>
        <w:gridCol w:w="769"/>
        <w:gridCol w:w="2681"/>
      </w:tblGrid>
      <w:tr w:rsidR="0024394D" w:rsidTr="00A3706D">
        <w:trPr>
          <w:jc w:val="center"/>
        </w:trPr>
        <w:tc>
          <w:tcPr>
            <w:tcW w:w="2378" w:type="dxa"/>
          </w:tcPr>
          <w:p w:rsidR="0024394D" w:rsidRDefault="0024394D" w:rsidP="00A3706D">
            <w:pPr>
              <w:pStyle w:val="TAH"/>
              <w:rPr>
                <w:rFonts w:ascii="Verdana" w:hAnsi="Verdana"/>
                <w:lang w:val="fr-FR" w:eastAsia="zh-CN"/>
              </w:rPr>
            </w:pPr>
            <w:r>
              <w:rPr>
                <w:rFonts w:ascii="Verdana" w:hAnsi="Verdana" w:hint="eastAsia"/>
                <w:lang w:val="fr-FR" w:eastAsia="zh-CN"/>
              </w:rPr>
              <w:t>参数名称</w:t>
            </w:r>
          </w:p>
        </w:tc>
        <w:tc>
          <w:tcPr>
            <w:tcW w:w="737" w:type="dxa"/>
          </w:tcPr>
          <w:p w:rsidR="0024394D" w:rsidRDefault="0024394D" w:rsidP="00A3706D">
            <w:pPr>
              <w:pStyle w:val="TAH"/>
              <w:rPr>
                <w:rFonts w:ascii="Verdana" w:hAnsi="Verdana"/>
                <w:lang w:val="fr-FR" w:eastAsia="zh-CN"/>
              </w:rPr>
            </w:pPr>
            <w:r>
              <w:rPr>
                <w:rFonts w:ascii="Verdana" w:hAnsi="Verdana" w:hint="eastAsia"/>
                <w:lang w:val="fr-FR" w:eastAsia="zh-CN"/>
              </w:rPr>
              <w:t>必须</w:t>
            </w:r>
          </w:p>
        </w:tc>
        <w:tc>
          <w:tcPr>
            <w:tcW w:w="2235" w:type="dxa"/>
          </w:tcPr>
          <w:p w:rsidR="0024394D" w:rsidRDefault="0024394D" w:rsidP="00A3706D">
            <w:pPr>
              <w:pStyle w:val="TAH"/>
              <w:rPr>
                <w:rFonts w:ascii="Verdana" w:hAnsi="Verdana"/>
                <w:lang w:val="fr-FR" w:eastAsia="zh-CN"/>
              </w:rPr>
            </w:pPr>
            <w:r>
              <w:rPr>
                <w:rFonts w:ascii="Verdana" w:hAnsi="Verdana" w:hint="eastAsia"/>
                <w:lang w:val="fr-FR" w:eastAsia="zh-CN"/>
              </w:rPr>
              <w:t>类型</w:t>
            </w:r>
          </w:p>
        </w:tc>
        <w:tc>
          <w:tcPr>
            <w:tcW w:w="769" w:type="dxa"/>
          </w:tcPr>
          <w:p w:rsidR="0024394D" w:rsidRDefault="0024394D" w:rsidP="00A3706D">
            <w:pPr>
              <w:pStyle w:val="TAH"/>
              <w:rPr>
                <w:rFonts w:ascii="Verdana" w:hAnsi="Verdana"/>
                <w:lang w:val="fr-FR" w:eastAsia="zh-CN"/>
              </w:rPr>
            </w:pPr>
            <w:r>
              <w:rPr>
                <w:rFonts w:ascii="Verdana" w:hAnsi="Verdana" w:hint="eastAsia"/>
                <w:lang w:val="fr-FR" w:eastAsia="zh-CN"/>
              </w:rPr>
              <w:t>长度</w:t>
            </w:r>
          </w:p>
        </w:tc>
        <w:tc>
          <w:tcPr>
            <w:tcW w:w="2681" w:type="dxa"/>
          </w:tcPr>
          <w:p w:rsidR="0024394D" w:rsidRDefault="0024394D" w:rsidP="00A3706D">
            <w:pPr>
              <w:pStyle w:val="TAH"/>
              <w:rPr>
                <w:rFonts w:ascii="Verdana" w:hAnsi="Verdana"/>
                <w:lang w:val="fr-FR" w:eastAsia="zh-CN"/>
              </w:rPr>
            </w:pPr>
            <w:r>
              <w:rPr>
                <w:rFonts w:ascii="Verdana" w:hAnsi="Verdana" w:hint="eastAsia"/>
                <w:lang w:val="fr-FR" w:eastAsia="zh-CN"/>
              </w:rPr>
              <w:t>描述信息</w:t>
            </w:r>
          </w:p>
        </w:tc>
      </w:tr>
      <w:tr w:rsidR="0024394D" w:rsidTr="00A3706D">
        <w:trPr>
          <w:jc w:val="center"/>
        </w:trPr>
        <w:tc>
          <w:tcPr>
            <w:tcW w:w="2378" w:type="dxa"/>
          </w:tcPr>
          <w:p w:rsidR="0024394D" w:rsidRPr="005041A8" w:rsidRDefault="0024394D" w:rsidP="00A3706D">
            <w:pPr>
              <w:pStyle w:val="TAL"/>
              <w:rPr>
                <w:lang w:val="fr-FR" w:eastAsia="zh-CN"/>
              </w:rPr>
            </w:pPr>
            <w:r w:rsidRPr="005041A8">
              <w:rPr>
                <w:rFonts w:hint="eastAsia"/>
                <w:lang w:val="fr-FR" w:eastAsia="zh-CN"/>
              </w:rPr>
              <w:t>v</w:t>
            </w:r>
            <w:r w:rsidRPr="005041A8">
              <w:rPr>
                <w:lang w:val="fr-FR" w:eastAsia="zh-CN"/>
              </w:rPr>
              <w:t>ersion</w:t>
            </w:r>
          </w:p>
        </w:tc>
        <w:tc>
          <w:tcPr>
            <w:tcW w:w="737" w:type="dxa"/>
          </w:tcPr>
          <w:p w:rsidR="0024394D" w:rsidRPr="005041A8" w:rsidRDefault="0024394D" w:rsidP="00A3706D">
            <w:pPr>
              <w:pStyle w:val="TAL"/>
              <w:rPr>
                <w:lang w:val="fr-FR" w:eastAsia="zh-CN"/>
              </w:rPr>
            </w:pPr>
            <w:r>
              <w:rPr>
                <w:rFonts w:hint="eastAsia"/>
                <w:lang w:val="fr-FR" w:eastAsia="zh-CN"/>
              </w:rPr>
              <w:t>M</w:t>
            </w:r>
          </w:p>
        </w:tc>
        <w:tc>
          <w:tcPr>
            <w:tcW w:w="2235" w:type="dxa"/>
          </w:tcPr>
          <w:p w:rsidR="0024394D" w:rsidRPr="005041A8" w:rsidRDefault="0024394D" w:rsidP="00A3706D">
            <w:pPr>
              <w:pStyle w:val="TAH"/>
              <w:ind w:left="62"/>
              <w:jc w:val="both"/>
              <w:rPr>
                <w:b w:val="0"/>
                <w:lang w:val="fr-FR" w:eastAsia="zh-CN"/>
              </w:rPr>
            </w:pPr>
            <w:r>
              <w:rPr>
                <w:rFonts w:hint="eastAsia"/>
                <w:b w:val="0"/>
                <w:lang w:val="fr-FR" w:eastAsia="zh-CN"/>
              </w:rPr>
              <w:t>String</w:t>
            </w:r>
          </w:p>
        </w:tc>
        <w:tc>
          <w:tcPr>
            <w:tcW w:w="769" w:type="dxa"/>
          </w:tcPr>
          <w:p w:rsidR="0024394D" w:rsidRPr="005041A8" w:rsidRDefault="005E1AA2" w:rsidP="00A3706D">
            <w:pPr>
              <w:rPr>
                <w:rFonts w:ascii="Arial" w:hAnsi="Arial"/>
                <w:kern w:val="0"/>
                <w:sz w:val="18"/>
                <w:szCs w:val="18"/>
                <w:lang w:val="fr-FR"/>
              </w:rPr>
            </w:pPr>
            <w:r>
              <w:rPr>
                <w:rFonts w:ascii="Arial" w:hAnsi="Arial" w:hint="eastAsia"/>
                <w:kern w:val="0"/>
                <w:sz w:val="18"/>
                <w:szCs w:val="18"/>
                <w:lang w:val="fr-FR"/>
              </w:rPr>
              <w:t>5</w:t>
            </w:r>
          </w:p>
        </w:tc>
        <w:tc>
          <w:tcPr>
            <w:tcW w:w="2681" w:type="dxa"/>
          </w:tcPr>
          <w:p w:rsidR="0024394D" w:rsidRPr="005041A8" w:rsidRDefault="0024394D" w:rsidP="00A3706D">
            <w:pPr>
              <w:rPr>
                <w:rFonts w:ascii="Arial" w:hAnsi="Arial"/>
                <w:kern w:val="0"/>
                <w:sz w:val="18"/>
                <w:szCs w:val="18"/>
                <w:lang w:val="fr-FR"/>
              </w:rPr>
            </w:pPr>
            <w:r w:rsidRPr="005041A8">
              <w:rPr>
                <w:rFonts w:ascii="Arial" w:hAnsi="Arial" w:hint="eastAsia"/>
                <w:kern w:val="0"/>
                <w:sz w:val="18"/>
                <w:szCs w:val="18"/>
                <w:lang w:val="fr-FR"/>
              </w:rPr>
              <w:t>协议版本号</w:t>
            </w:r>
          </w:p>
        </w:tc>
      </w:tr>
      <w:tr w:rsidR="0024394D" w:rsidTr="00A3706D">
        <w:trPr>
          <w:jc w:val="center"/>
        </w:trPr>
        <w:tc>
          <w:tcPr>
            <w:tcW w:w="2378" w:type="dxa"/>
          </w:tcPr>
          <w:p w:rsidR="0024394D" w:rsidRPr="005041A8" w:rsidRDefault="0024394D" w:rsidP="00A3706D">
            <w:pPr>
              <w:pStyle w:val="TAL"/>
              <w:rPr>
                <w:lang w:val="fr-FR" w:eastAsia="zh-CN"/>
              </w:rPr>
            </w:pPr>
            <w:r>
              <w:rPr>
                <w:lang w:val="fr-FR" w:eastAsia="zh-CN"/>
              </w:rPr>
              <w:t>transactionID</w:t>
            </w:r>
          </w:p>
        </w:tc>
        <w:tc>
          <w:tcPr>
            <w:tcW w:w="737" w:type="dxa"/>
          </w:tcPr>
          <w:p w:rsidR="0024394D" w:rsidRPr="005041A8" w:rsidRDefault="0024394D" w:rsidP="00A3706D">
            <w:pPr>
              <w:pStyle w:val="TAL"/>
              <w:rPr>
                <w:lang w:val="fr-FR" w:eastAsia="zh-CN"/>
              </w:rPr>
            </w:pPr>
            <w:r>
              <w:rPr>
                <w:rFonts w:hint="eastAsia"/>
                <w:lang w:val="fr-FR" w:eastAsia="zh-CN"/>
              </w:rPr>
              <w:t>M</w:t>
            </w:r>
          </w:p>
        </w:tc>
        <w:tc>
          <w:tcPr>
            <w:tcW w:w="2235" w:type="dxa"/>
          </w:tcPr>
          <w:p w:rsidR="0024394D" w:rsidRPr="005041A8" w:rsidRDefault="0024394D" w:rsidP="00A3706D">
            <w:pPr>
              <w:pStyle w:val="TAH"/>
              <w:ind w:left="62"/>
              <w:jc w:val="both"/>
              <w:rPr>
                <w:b w:val="0"/>
                <w:lang w:val="fr-FR" w:eastAsia="zh-CN"/>
              </w:rPr>
            </w:pPr>
            <w:r>
              <w:rPr>
                <w:rFonts w:hint="eastAsia"/>
                <w:b w:val="0"/>
                <w:lang w:val="fr-FR" w:eastAsia="zh-CN"/>
              </w:rPr>
              <w:t>String</w:t>
            </w:r>
          </w:p>
        </w:tc>
        <w:tc>
          <w:tcPr>
            <w:tcW w:w="769" w:type="dxa"/>
          </w:tcPr>
          <w:p w:rsidR="0024394D" w:rsidRPr="005041A8" w:rsidRDefault="0024394D" w:rsidP="00A3706D">
            <w:pPr>
              <w:rPr>
                <w:rFonts w:ascii="Arial" w:hAnsi="Arial"/>
                <w:kern w:val="0"/>
                <w:sz w:val="18"/>
                <w:szCs w:val="18"/>
                <w:lang w:val="fr-FR"/>
              </w:rPr>
            </w:pPr>
            <w:r w:rsidRPr="005041A8">
              <w:rPr>
                <w:rFonts w:ascii="Arial" w:hAnsi="Arial" w:hint="eastAsia"/>
                <w:kern w:val="0"/>
                <w:sz w:val="18"/>
                <w:szCs w:val="18"/>
                <w:lang w:val="fr-FR"/>
              </w:rPr>
              <w:t>40</w:t>
            </w:r>
          </w:p>
        </w:tc>
        <w:tc>
          <w:tcPr>
            <w:tcW w:w="2681" w:type="dxa"/>
          </w:tcPr>
          <w:p w:rsidR="0024394D" w:rsidRPr="005041A8" w:rsidRDefault="0024394D" w:rsidP="00A3706D">
            <w:pPr>
              <w:rPr>
                <w:rFonts w:ascii="Arial" w:hAnsi="Arial"/>
                <w:kern w:val="0"/>
                <w:sz w:val="18"/>
                <w:szCs w:val="18"/>
                <w:lang w:val="fr-FR"/>
              </w:rPr>
            </w:pPr>
            <w:r w:rsidRPr="005041A8">
              <w:rPr>
                <w:rFonts w:ascii="Arial" w:hAnsi="Arial" w:hint="eastAsia"/>
                <w:kern w:val="0"/>
                <w:sz w:val="18"/>
                <w:szCs w:val="18"/>
                <w:lang w:val="fr-FR"/>
              </w:rPr>
              <w:t>消息标识</w:t>
            </w:r>
          </w:p>
        </w:tc>
      </w:tr>
      <w:tr w:rsidR="0024394D" w:rsidTr="00A3706D">
        <w:trPr>
          <w:jc w:val="center"/>
        </w:trPr>
        <w:tc>
          <w:tcPr>
            <w:tcW w:w="2378" w:type="dxa"/>
          </w:tcPr>
          <w:p w:rsidR="0024394D" w:rsidRPr="00C8364D" w:rsidRDefault="0024394D" w:rsidP="00A3706D">
            <w:pPr>
              <w:pStyle w:val="TAL"/>
              <w:rPr>
                <w:lang w:val="fr-FR" w:eastAsia="zh-CN"/>
              </w:rPr>
            </w:pPr>
            <w:r w:rsidRPr="00C8364D">
              <w:rPr>
                <w:rFonts w:hint="eastAsia"/>
                <w:lang w:val="fr-FR" w:eastAsia="zh-CN"/>
              </w:rPr>
              <w:t>traceFlag</w:t>
            </w:r>
          </w:p>
        </w:tc>
        <w:tc>
          <w:tcPr>
            <w:tcW w:w="737" w:type="dxa"/>
          </w:tcPr>
          <w:p w:rsidR="0024394D" w:rsidRPr="00C8364D" w:rsidRDefault="0024394D" w:rsidP="00A3706D">
            <w:pPr>
              <w:spacing w:line="240" w:lineRule="atLeast"/>
              <w:rPr>
                <w:rFonts w:ascii="Arial" w:hAnsi="Arial"/>
                <w:kern w:val="0"/>
                <w:sz w:val="18"/>
                <w:szCs w:val="18"/>
                <w:lang w:val="fr-FR"/>
              </w:rPr>
            </w:pPr>
            <w:r w:rsidRPr="00C8364D">
              <w:rPr>
                <w:rFonts w:ascii="Arial" w:hAnsi="Arial" w:hint="eastAsia"/>
                <w:kern w:val="0"/>
                <w:sz w:val="18"/>
                <w:szCs w:val="18"/>
                <w:lang w:val="fr-FR"/>
              </w:rPr>
              <w:t xml:space="preserve">O </w:t>
            </w:r>
          </w:p>
        </w:tc>
        <w:tc>
          <w:tcPr>
            <w:tcW w:w="2235" w:type="dxa"/>
          </w:tcPr>
          <w:p w:rsidR="0024394D" w:rsidRPr="00C8364D" w:rsidRDefault="0024394D" w:rsidP="00A3706D">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769" w:type="dxa"/>
          </w:tcPr>
          <w:p w:rsidR="0024394D" w:rsidRPr="00C8364D" w:rsidRDefault="0024394D" w:rsidP="00A3706D">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2681" w:type="dxa"/>
          </w:tcPr>
          <w:p w:rsidR="0024394D" w:rsidRDefault="0024394D" w:rsidP="00A3706D">
            <w:pPr>
              <w:spacing w:line="240" w:lineRule="atLeast"/>
              <w:rPr>
                <w:rFonts w:ascii="Arial" w:hAnsi="Arial"/>
                <w:kern w:val="0"/>
                <w:sz w:val="18"/>
                <w:szCs w:val="18"/>
                <w:lang w:val="fr-FR"/>
              </w:rPr>
            </w:pPr>
            <w:r>
              <w:rPr>
                <w:rFonts w:ascii="Arial" w:hAnsi="Arial" w:hint="eastAsia"/>
                <w:kern w:val="0"/>
                <w:sz w:val="18"/>
                <w:szCs w:val="18"/>
                <w:lang w:val="fr-FR"/>
              </w:rPr>
              <w:t>跟踪标志</w:t>
            </w:r>
          </w:p>
          <w:p w:rsidR="0024394D" w:rsidRPr="00C8364D" w:rsidRDefault="0024394D" w:rsidP="00A3706D">
            <w:pPr>
              <w:spacing w:line="240" w:lineRule="atLeast"/>
              <w:rPr>
                <w:rFonts w:ascii="Arial" w:hAnsi="Arial"/>
                <w:kern w:val="0"/>
                <w:sz w:val="18"/>
                <w:szCs w:val="18"/>
                <w:lang w:val="fr-FR"/>
              </w:rPr>
            </w:pPr>
            <w:r>
              <w:rPr>
                <w:rFonts w:ascii="Arial" w:hAnsi="Arial" w:hint="eastAsia"/>
                <w:kern w:val="0"/>
                <w:sz w:val="18"/>
                <w:szCs w:val="18"/>
                <w:lang w:val="fr-FR"/>
              </w:rPr>
              <w:t>0</w:t>
            </w:r>
            <w:r>
              <w:rPr>
                <w:rFonts w:ascii="Arial" w:hAnsi="Arial" w:hint="eastAsia"/>
                <w:kern w:val="0"/>
                <w:sz w:val="18"/>
                <w:szCs w:val="18"/>
                <w:lang w:val="fr-FR"/>
              </w:rPr>
              <w:t>不启动跟踪</w:t>
            </w:r>
            <w:r>
              <w:rPr>
                <w:rFonts w:ascii="Arial" w:hAnsi="Arial" w:hint="eastAsia"/>
                <w:kern w:val="0"/>
                <w:sz w:val="18"/>
                <w:szCs w:val="18"/>
                <w:lang w:val="fr-FR"/>
              </w:rPr>
              <w:t xml:space="preserve">  1</w:t>
            </w:r>
            <w:r>
              <w:rPr>
                <w:rFonts w:ascii="Arial" w:hAnsi="Arial" w:hint="eastAsia"/>
                <w:kern w:val="0"/>
                <w:sz w:val="18"/>
                <w:szCs w:val="18"/>
                <w:lang w:val="fr-FR"/>
              </w:rPr>
              <w:t>启动跟踪</w:t>
            </w:r>
          </w:p>
        </w:tc>
      </w:tr>
      <w:tr w:rsidR="0024394D" w:rsidTr="00A3706D">
        <w:trPr>
          <w:jc w:val="center"/>
        </w:trPr>
        <w:tc>
          <w:tcPr>
            <w:tcW w:w="2378" w:type="dxa"/>
          </w:tcPr>
          <w:p w:rsidR="0024394D" w:rsidRDefault="0024394D" w:rsidP="0024394D">
            <w:pPr>
              <w:pStyle w:val="TAL"/>
              <w:rPr>
                <w:lang w:val="fr-FR" w:eastAsia="zh-CN"/>
              </w:rPr>
            </w:pPr>
            <w:r>
              <w:rPr>
                <w:rFonts w:hint="eastAsia"/>
                <w:lang w:val="fr-FR" w:eastAsia="zh-CN"/>
              </w:rPr>
              <w:t>existEMail</w:t>
            </w:r>
          </w:p>
        </w:tc>
        <w:tc>
          <w:tcPr>
            <w:tcW w:w="737" w:type="dxa"/>
          </w:tcPr>
          <w:p w:rsidR="0024394D" w:rsidRDefault="0024394D" w:rsidP="00A3706D">
            <w:pPr>
              <w:pStyle w:val="TAL"/>
              <w:rPr>
                <w:lang w:val="fr-FR" w:eastAsia="zh-CN"/>
              </w:rPr>
            </w:pPr>
            <w:r>
              <w:rPr>
                <w:rFonts w:hint="eastAsia"/>
                <w:lang w:val="fr-FR" w:eastAsia="zh-CN"/>
              </w:rPr>
              <w:t>M</w:t>
            </w:r>
          </w:p>
        </w:tc>
        <w:tc>
          <w:tcPr>
            <w:tcW w:w="2235" w:type="dxa"/>
          </w:tcPr>
          <w:p w:rsidR="0024394D" w:rsidRDefault="0024394D" w:rsidP="00A3706D">
            <w:pPr>
              <w:pStyle w:val="TAH"/>
              <w:ind w:left="62"/>
              <w:jc w:val="both"/>
              <w:rPr>
                <w:b w:val="0"/>
                <w:lang w:val="fr-FR" w:eastAsia="zh-CN"/>
              </w:rPr>
            </w:pPr>
            <w:r>
              <w:rPr>
                <w:rFonts w:hint="eastAsia"/>
                <w:b w:val="0"/>
                <w:lang w:val="fr-FR" w:eastAsia="zh-CN"/>
              </w:rPr>
              <w:t>String</w:t>
            </w:r>
          </w:p>
        </w:tc>
        <w:tc>
          <w:tcPr>
            <w:tcW w:w="769" w:type="dxa"/>
          </w:tcPr>
          <w:p w:rsidR="0024394D" w:rsidRPr="005041A8" w:rsidRDefault="0024394D" w:rsidP="00A3706D">
            <w:pPr>
              <w:rPr>
                <w:rFonts w:ascii="Arial" w:hAnsi="Arial"/>
                <w:kern w:val="0"/>
                <w:sz w:val="18"/>
                <w:szCs w:val="18"/>
                <w:lang w:val="fr-FR"/>
              </w:rPr>
            </w:pPr>
            <w:r w:rsidRPr="005041A8">
              <w:rPr>
                <w:rFonts w:ascii="Arial" w:hAnsi="Arial" w:hint="eastAsia"/>
                <w:kern w:val="0"/>
                <w:sz w:val="18"/>
                <w:szCs w:val="18"/>
                <w:lang w:val="fr-FR"/>
              </w:rPr>
              <w:t>1</w:t>
            </w:r>
          </w:p>
        </w:tc>
        <w:tc>
          <w:tcPr>
            <w:tcW w:w="2681" w:type="dxa"/>
          </w:tcPr>
          <w:p w:rsidR="0024394D" w:rsidRPr="005041A8" w:rsidRDefault="0024394D" w:rsidP="00A3706D">
            <w:pPr>
              <w:rPr>
                <w:rFonts w:ascii="Arial" w:hAnsi="Arial"/>
                <w:kern w:val="0"/>
                <w:sz w:val="18"/>
                <w:szCs w:val="18"/>
                <w:lang w:val="fr-FR"/>
              </w:rPr>
            </w:pPr>
            <w:r>
              <w:rPr>
                <w:rFonts w:ascii="Arial" w:hAnsi="Arial" w:hint="eastAsia"/>
                <w:kern w:val="0"/>
                <w:sz w:val="18"/>
                <w:szCs w:val="18"/>
                <w:lang w:val="fr-FR"/>
              </w:rPr>
              <w:t>E</w:t>
            </w:r>
            <w:r>
              <w:rPr>
                <w:rFonts w:ascii="Arial" w:hAnsi="Arial"/>
                <w:kern w:val="0"/>
                <w:sz w:val="18"/>
                <w:szCs w:val="18"/>
                <w:lang w:val="fr-FR"/>
              </w:rPr>
              <w:t>m</w:t>
            </w:r>
            <w:r>
              <w:rPr>
                <w:rFonts w:ascii="Arial" w:hAnsi="Arial" w:hint="eastAsia"/>
                <w:kern w:val="0"/>
                <w:sz w:val="18"/>
                <w:szCs w:val="18"/>
                <w:lang w:val="fr-FR"/>
              </w:rPr>
              <w:t>ail</w:t>
            </w:r>
            <w:r>
              <w:rPr>
                <w:rFonts w:ascii="Arial" w:hAnsi="Arial" w:hint="eastAsia"/>
                <w:kern w:val="0"/>
                <w:sz w:val="18"/>
                <w:szCs w:val="18"/>
                <w:lang w:val="fr-FR"/>
              </w:rPr>
              <w:t>信箱</w:t>
            </w:r>
            <w:r w:rsidRPr="005041A8">
              <w:rPr>
                <w:rFonts w:ascii="Arial" w:hAnsi="Arial" w:hint="eastAsia"/>
                <w:kern w:val="0"/>
                <w:sz w:val="18"/>
                <w:szCs w:val="18"/>
                <w:lang w:val="fr-FR"/>
              </w:rPr>
              <w:t>是否存在</w:t>
            </w:r>
          </w:p>
          <w:p w:rsidR="0024394D" w:rsidRPr="005041A8" w:rsidRDefault="0024394D" w:rsidP="00A3706D">
            <w:pPr>
              <w:rPr>
                <w:rFonts w:ascii="Arial" w:hAnsi="Arial"/>
                <w:kern w:val="0"/>
                <w:sz w:val="18"/>
                <w:szCs w:val="18"/>
                <w:lang w:val="fr-FR"/>
              </w:rPr>
            </w:pPr>
            <w:r w:rsidRPr="005041A8">
              <w:rPr>
                <w:rFonts w:ascii="Arial" w:hAnsi="Arial" w:hint="eastAsia"/>
                <w:kern w:val="0"/>
                <w:sz w:val="18"/>
                <w:szCs w:val="18"/>
                <w:lang w:val="fr-FR"/>
              </w:rPr>
              <w:t>0</w:t>
            </w:r>
            <w:r w:rsidRPr="005041A8">
              <w:rPr>
                <w:rFonts w:ascii="Arial" w:hAnsi="Arial" w:hint="eastAsia"/>
                <w:kern w:val="0"/>
                <w:sz w:val="18"/>
                <w:szCs w:val="18"/>
                <w:lang w:val="fr-FR"/>
              </w:rPr>
              <w:t>不存在</w:t>
            </w:r>
          </w:p>
          <w:p w:rsidR="0024394D" w:rsidRPr="005041A8" w:rsidRDefault="0024394D" w:rsidP="00A3706D">
            <w:pPr>
              <w:rPr>
                <w:rFonts w:ascii="Arial" w:hAnsi="Arial"/>
                <w:kern w:val="0"/>
                <w:sz w:val="18"/>
                <w:szCs w:val="18"/>
                <w:lang w:val="fr-FR"/>
              </w:rPr>
            </w:pPr>
            <w:r w:rsidRPr="005041A8">
              <w:rPr>
                <w:rFonts w:ascii="Arial" w:hAnsi="Arial" w:hint="eastAsia"/>
                <w:kern w:val="0"/>
                <w:sz w:val="18"/>
                <w:szCs w:val="18"/>
                <w:lang w:val="fr-FR"/>
              </w:rPr>
              <w:t>1</w:t>
            </w:r>
            <w:r w:rsidRPr="005041A8">
              <w:rPr>
                <w:rFonts w:ascii="Arial" w:hAnsi="Arial" w:hint="eastAsia"/>
                <w:kern w:val="0"/>
                <w:sz w:val="18"/>
                <w:szCs w:val="18"/>
                <w:lang w:val="fr-FR"/>
              </w:rPr>
              <w:t>存在</w:t>
            </w:r>
          </w:p>
        </w:tc>
      </w:tr>
    </w:tbl>
    <w:p w:rsidR="0024394D" w:rsidRDefault="0024394D" w:rsidP="00407B6C">
      <w:pPr>
        <w:pStyle w:val="41"/>
      </w:pPr>
      <w:r>
        <w:rPr>
          <w:rFonts w:hint="eastAsia"/>
        </w:rPr>
        <w:t>异常信息</w:t>
      </w:r>
    </w:p>
    <w:p w:rsidR="00EC5441" w:rsidRDefault="003A7F02" w:rsidP="003A7F02">
      <w:pPr>
        <w:pStyle w:val="a4"/>
        <w:ind w:firstLine="210"/>
      </w:pPr>
      <w:r>
        <w:rPr>
          <w:rFonts w:hint="eastAsia"/>
        </w:rPr>
        <w:t>失败则抛出异常</w:t>
      </w:r>
      <w:r>
        <w:rPr>
          <w:rFonts w:hint="eastAsia"/>
        </w:rPr>
        <w:t>CException</w:t>
      </w:r>
      <w:r>
        <w:rPr>
          <w:rFonts w:hint="eastAsia"/>
        </w:rPr>
        <w:t>，具体内容请参考异常码定义文档。</w:t>
      </w:r>
    </w:p>
    <w:p w:rsidR="003F1820" w:rsidRDefault="003F1820" w:rsidP="00407B6C">
      <w:pPr>
        <w:pStyle w:val="41"/>
      </w:pPr>
      <w:r>
        <w:rPr>
          <w:rFonts w:hint="eastAsia"/>
        </w:rPr>
        <w:t>Json</w:t>
      </w:r>
      <w:r>
        <w:rPr>
          <w:rFonts w:hint="eastAsia"/>
        </w:rPr>
        <w:t>接口登录认证信息说明</w:t>
      </w:r>
    </w:p>
    <w:p w:rsidR="003F1820" w:rsidRPr="003A63A1" w:rsidRDefault="003F1820" w:rsidP="003F1820">
      <w:r>
        <w:rPr>
          <w:rFonts w:hint="eastAsia"/>
        </w:rPr>
        <w:t xml:space="preserve">   Authorization</w:t>
      </w:r>
      <w:r>
        <w:rPr>
          <w:rFonts w:hint="eastAsia"/>
        </w:rPr>
        <w:t>中无需登录认证信息。</w:t>
      </w:r>
    </w:p>
    <w:p w:rsidR="003F1820" w:rsidRPr="00EC5441" w:rsidRDefault="003F1820" w:rsidP="003A7F02">
      <w:pPr>
        <w:pStyle w:val="a4"/>
        <w:ind w:firstLine="210"/>
        <w:rPr>
          <w:lang w:val="fr-FR"/>
        </w:rPr>
      </w:pPr>
    </w:p>
    <w:p w:rsidR="0024394D" w:rsidRDefault="0024394D" w:rsidP="00407B6C">
      <w:pPr>
        <w:pStyle w:val="31"/>
        <w:rPr>
          <w:rStyle w:val="210"/>
        </w:rPr>
      </w:pPr>
      <w:bookmarkStart w:id="60" w:name="_Toc317101273"/>
      <w:r>
        <w:rPr>
          <w:rStyle w:val="210"/>
          <w:rFonts w:hint="eastAsia"/>
        </w:rPr>
        <w:t>HTTP(s)</w:t>
      </w:r>
      <w:r>
        <w:rPr>
          <w:rStyle w:val="210"/>
          <w:rFonts w:hint="eastAsia"/>
        </w:rPr>
        <w:t>接口</w:t>
      </w:r>
      <w:bookmarkEnd w:id="60"/>
    </w:p>
    <w:p w:rsidR="0024394D" w:rsidRDefault="0024394D" w:rsidP="00407B6C">
      <w:pPr>
        <w:pStyle w:val="41"/>
      </w:pPr>
      <w:r>
        <w:rPr>
          <w:rFonts w:hint="eastAsia"/>
        </w:rPr>
        <w:t>描述</w:t>
      </w:r>
    </w:p>
    <w:p w:rsidR="0024394D" w:rsidRDefault="0024394D" w:rsidP="0024394D">
      <w:pPr>
        <w:ind w:firstLine="420"/>
      </w:pPr>
      <w:r>
        <w:rPr>
          <w:rFonts w:hint="eastAsia"/>
        </w:rPr>
        <w:t>检查用户</w:t>
      </w:r>
      <w:r>
        <w:rPr>
          <w:rFonts w:hint="eastAsia"/>
        </w:rPr>
        <w:t>E</w:t>
      </w:r>
      <w:r>
        <w:t>m</w:t>
      </w:r>
      <w:r>
        <w:rPr>
          <w:rFonts w:hint="eastAsia"/>
        </w:rPr>
        <w:t>ail</w:t>
      </w:r>
      <w:r>
        <w:rPr>
          <w:rFonts w:hint="eastAsia"/>
        </w:rPr>
        <w:t>信箱是否已被其他云帐户使用。</w:t>
      </w:r>
    </w:p>
    <w:p w:rsidR="0024394D" w:rsidRDefault="0024394D" w:rsidP="0024394D">
      <w:pPr>
        <w:ind w:firstLine="420"/>
      </w:pPr>
      <w:r>
        <w:rPr>
          <w:rFonts w:hint="eastAsia"/>
        </w:rPr>
        <w:t>AccountAgent</w:t>
      </w:r>
      <w:r>
        <w:rPr>
          <w:rFonts w:hint="eastAsia"/>
        </w:rPr>
        <w:t>向</w:t>
      </w:r>
      <w:r>
        <w:rPr>
          <w:rFonts w:hint="eastAsia"/>
        </w:rPr>
        <w:t>AccountServer</w:t>
      </w:r>
      <w:r>
        <w:rPr>
          <w:rFonts w:hint="eastAsia"/>
        </w:rPr>
        <w:t>发起请求，</w:t>
      </w:r>
      <w:r>
        <w:rPr>
          <w:rFonts w:hint="eastAsia"/>
        </w:rPr>
        <w:t>AccountServer</w:t>
      </w:r>
      <w:r>
        <w:rPr>
          <w:rFonts w:hint="eastAsia"/>
        </w:rPr>
        <w:t>内部转调上述</w:t>
      </w:r>
      <w:r>
        <w:rPr>
          <w:rFonts w:hint="eastAsia"/>
        </w:rPr>
        <w:t>SOAP</w:t>
      </w:r>
      <w:r>
        <w:rPr>
          <w:rFonts w:hint="eastAsia"/>
        </w:rPr>
        <w:t>接口。</w:t>
      </w:r>
    </w:p>
    <w:p w:rsidR="00EC5441" w:rsidRPr="00EC5441" w:rsidRDefault="00616AAD" w:rsidP="00F52EEA">
      <w:pPr>
        <w:rPr>
          <w:lang w:val="fr-FR"/>
        </w:rPr>
      </w:pPr>
      <w:r>
        <w:rPr>
          <w:rFonts w:hint="eastAsia"/>
          <w:lang w:val="fr-FR"/>
        </w:rPr>
        <w:tab/>
      </w:r>
      <w:r>
        <w:rPr>
          <w:rFonts w:hint="eastAsia"/>
          <w:lang w:val="fr-FR"/>
        </w:rPr>
        <w:t>该操作无需携带服务端已通过认证的</w:t>
      </w:r>
      <w:r>
        <w:rPr>
          <w:rFonts w:hint="eastAsia"/>
          <w:lang w:val="fr-FR"/>
        </w:rPr>
        <w:t>sessionID</w:t>
      </w:r>
      <w:r>
        <w:rPr>
          <w:rFonts w:hint="eastAsia"/>
          <w:lang w:val="fr-FR"/>
        </w:rPr>
        <w:t>。</w:t>
      </w:r>
    </w:p>
    <w:p w:rsidR="0024394D" w:rsidRPr="00A6475E" w:rsidRDefault="0024394D" w:rsidP="00407B6C">
      <w:pPr>
        <w:pStyle w:val="41"/>
      </w:pPr>
      <w:r w:rsidRPr="00A6475E">
        <w:rPr>
          <w:rFonts w:hint="eastAsia"/>
        </w:rPr>
        <w:t>协议映射</w:t>
      </w:r>
    </w:p>
    <w:p w:rsidR="0024394D" w:rsidRPr="00A6475E" w:rsidRDefault="0024394D" w:rsidP="00FF54F0">
      <w:pPr>
        <w:numPr>
          <w:ilvl w:val="0"/>
          <w:numId w:val="22"/>
        </w:numPr>
        <w:tabs>
          <w:tab w:val="num" w:pos="0"/>
        </w:tabs>
        <w:rPr>
          <w:b/>
        </w:rPr>
      </w:pPr>
      <w:r w:rsidRPr="00A6475E">
        <w:rPr>
          <w:rFonts w:hint="eastAsia"/>
          <w:b/>
        </w:rPr>
        <w:t>请求消息示例</w:t>
      </w:r>
    </w:p>
    <w:p w:rsidR="0024394D" w:rsidRPr="00A6475E" w:rsidRDefault="0024394D" w:rsidP="0024394D">
      <w:r w:rsidRPr="00A6475E">
        <w:t>POST</w:t>
      </w:r>
      <w:r w:rsidRPr="00A6475E">
        <w:rPr>
          <w:rFonts w:hint="eastAsia"/>
        </w:rPr>
        <w:t xml:space="preserve"> </w:t>
      </w:r>
      <w:r w:rsidRPr="00A6475E">
        <w:t>http://host:port/</w:t>
      </w:r>
      <w:r>
        <w:rPr>
          <w:rFonts w:hint="eastAsia"/>
        </w:rPr>
        <w:t>AccountServer</w:t>
      </w:r>
      <w:r w:rsidRPr="00A6475E">
        <w:t>/I</w:t>
      </w:r>
      <w:r w:rsidRPr="00A6475E">
        <w:rPr>
          <w:rFonts w:hint="eastAsia"/>
        </w:rPr>
        <w:t>UserInfoMng</w:t>
      </w:r>
      <w:r w:rsidR="0034718F">
        <w:rPr>
          <w:rFonts w:hint="eastAsia"/>
        </w:rPr>
        <w:t>/</w:t>
      </w:r>
      <w:r>
        <w:rPr>
          <w:rFonts w:hint="eastAsia"/>
          <w:lang w:val="da-DK"/>
        </w:rPr>
        <w:t>checkEMail</w:t>
      </w:r>
      <w:r w:rsidRPr="00A6475E">
        <w:t xml:space="preserve"> </w:t>
      </w:r>
      <w:r>
        <w:rPr>
          <w:rFonts w:hint="eastAsia"/>
        </w:rPr>
        <w:t xml:space="preserve"> </w:t>
      </w:r>
      <w:r w:rsidRPr="00A6475E">
        <w:t>HTTP/1.1</w:t>
      </w:r>
    </w:p>
    <w:p w:rsidR="0024394D" w:rsidRPr="00A6475E" w:rsidRDefault="0024394D" w:rsidP="0024394D">
      <w:r w:rsidRPr="00A6475E">
        <w:rPr>
          <w:i/>
        </w:rPr>
        <w:t>Authorization</w:t>
      </w:r>
      <w:r w:rsidRPr="00A6475E">
        <w:rPr>
          <w:rFonts w:hint="eastAsia"/>
          <w:i/>
        </w:rPr>
        <w:t>:</w:t>
      </w:r>
      <w:r w:rsidRPr="00A6475E">
        <w:rPr>
          <w:i/>
        </w:rPr>
        <w:t xml:space="preserve"> </w:t>
      </w:r>
      <w:r>
        <w:rPr>
          <w:rFonts w:hint="eastAsia"/>
          <w:i/>
        </w:rPr>
        <w:t>为空</w:t>
      </w:r>
    </w:p>
    <w:p w:rsidR="0024394D" w:rsidRPr="00A6475E" w:rsidRDefault="0024394D" w:rsidP="0024394D"/>
    <w:p w:rsidR="0024394D" w:rsidRPr="00A6475E" w:rsidRDefault="0024394D" w:rsidP="0024394D">
      <w:pPr>
        <w:rPr>
          <w:lang w:val="de-DE"/>
        </w:rPr>
      </w:pPr>
      <w:r w:rsidRPr="00A6475E">
        <w:rPr>
          <w:lang w:val="de-DE"/>
        </w:rPr>
        <w:t>&lt;?xml version="1.0" encoding="UTF-8"?&gt;</w:t>
      </w:r>
    </w:p>
    <w:p w:rsidR="0024394D" w:rsidRPr="00A6475E" w:rsidRDefault="0024394D" w:rsidP="0024394D">
      <w:pPr>
        <w:rPr>
          <w:lang w:val="de-DE"/>
        </w:rPr>
      </w:pPr>
      <w:r w:rsidRPr="00A6475E">
        <w:rPr>
          <w:lang w:val="de-DE"/>
        </w:rPr>
        <w:lastRenderedPageBreak/>
        <w:t>&lt;</w:t>
      </w:r>
      <w:r>
        <w:rPr>
          <w:rFonts w:hint="eastAsia"/>
        </w:rPr>
        <w:t>CheckEMail</w:t>
      </w:r>
      <w:r>
        <w:rPr>
          <w:rFonts w:hint="eastAsia"/>
          <w:lang w:val="da-DK"/>
        </w:rPr>
        <w:t>Req</w:t>
      </w:r>
      <w:r w:rsidRPr="00A6475E">
        <w:rPr>
          <w:lang w:val="de-DE"/>
        </w:rPr>
        <w:t>&gt;</w:t>
      </w:r>
    </w:p>
    <w:p w:rsidR="0024394D" w:rsidRPr="00A6475E" w:rsidRDefault="0024394D" w:rsidP="0024394D">
      <w:r w:rsidRPr="00A6475E">
        <w:rPr>
          <w:lang w:val="de-DE"/>
        </w:rPr>
        <w:t xml:space="preserve">  </w:t>
      </w:r>
      <w:r w:rsidRPr="00A6475E">
        <w:t>&lt;</w:t>
      </w:r>
      <w:r w:rsidRPr="00A6475E">
        <w:rPr>
          <w:rFonts w:hint="eastAsia"/>
          <w:lang w:val="fr-FR"/>
        </w:rPr>
        <w:t xml:space="preserve"> </w:t>
      </w:r>
      <w:r w:rsidRPr="00A6475E">
        <w:rPr>
          <w:rFonts w:hint="eastAsia"/>
        </w:rPr>
        <w:t>v</w:t>
      </w:r>
      <w:r w:rsidRPr="00A6475E">
        <w:t>ersion &gt;</w:t>
      </w:r>
      <w:r w:rsidR="00A3706D">
        <w:rPr>
          <w:rFonts w:hint="eastAsia"/>
        </w:rPr>
        <w:t>01.01</w:t>
      </w:r>
      <w:r w:rsidRPr="00A6475E">
        <w:t>&lt;/</w:t>
      </w:r>
      <w:r w:rsidRPr="00A6475E">
        <w:rPr>
          <w:rFonts w:hint="eastAsia"/>
        </w:rPr>
        <w:t xml:space="preserve"> v</w:t>
      </w:r>
      <w:r w:rsidRPr="00A6475E">
        <w:t>ersion &gt;</w:t>
      </w:r>
    </w:p>
    <w:p w:rsidR="0024394D" w:rsidRPr="00A6475E" w:rsidRDefault="0024394D" w:rsidP="0024394D">
      <w:r w:rsidRPr="00A6475E">
        <w:rPr>
          <w:lang w:val="de-DE"/>
        </w:rPr>
        <w:t xml:space="preserve">  </w:t>
      </w:r>
      <w:r w:rsidRPr="00A6475E">
        <w:t>&lt;</w:t>
      </w:r>
      <w:r>
        <w:rPr>
          <w:rFonts w:hint="eastAsia"/>
          <w:lang w:val="fr-FR"/>
        </w:rPr>
        <w:t>eMail</w:t>
      </w:r>
      <w:r w:rsidRPr="00A6475E">
        <w:t>&gt;</w:t>
      </w:r>
      <w:r>
        <w:rPr>
          <w:rFonts w:hint="eastAsia"/>
        </w:rPr>
        <w:t>aaa@hotmail.com</w:t>
      </w:r>
      <w:r w:rsidRPr="00A6475E">
        <w:t>&lt;/</w:t>
      </w:r>
      <w:r>
        <w:rPr>
          <w:rFonts w:hint="eastAsia"/>
          <w:lang w:val="fr-FR"/>
        </w:rPr>
        <w:t>eMail</w:t>
      </w:r>
      <w:r w:rsidRPr="00A6475E">
        <w:t xml:space="preserve"> &gt;</w:t>
      </w:r>
    </w:p>
    <w:p w:rsidR="0024394D" w:rsidRDefault="0024394D" w:rsidP="0024394D">
      <w:pPr>
        <w:rPr>
          <w:lang w:val="fr-FR"/>
        </w:rPr>
      </w:pPr>
      <w:r w:rsidRPr="00A6475E">
        <w:rPr>
          <w:lang w:val="fr-FR"/>
        </w:rPr>
        <w:t>&lt;/</w:t>
      </w:r>
      <w:r>
        <w:rPr>
          <w:rFonts w:hint="eastAsia"/>
        </w:rPr>
        <w:t>Check</w:t>
      </w:r>
      <w:r>
        <w:rPr>
          <w:rFonts w:hint="eastAsia"/>
          <w:lang w:val="da-DK"/>
        </w:rPr>
        <w:t>EMailReq</w:t>
      </w:r>
      <w:r w:rsidRPr="00A6475E">
        <w:rPr>
          <w:lang w:val="fr-FR"/>
        </w:rPr>
        <w:t>&gt;</w:t>
      </w:r>
    </w:p>
    <w:p w:rsidR="0024394D" w:rsidRPr="00780127" w:rsidRDefault="0024394D" w:rsidP="0024394D"/>
    <w:p w:rsidR="0024394D" w:rsidRPr="00A6475E" w:rsidRDefault="0024394D" w:rsidP="00FF54F0">
      <w:pPr>
        <w:numPr>
          <w:ilvl w:val="0"/>
          <w:numId w:val="22"/>
        </w:numPr>
        <w:tabs>
          <w:tab w:val="num" w:pos="0"/>
        </w:tabs>
        <w:rPr>
          <w:b/>
        </w:rPr>
      </w:pPr>
      <w:r w:rsidRPr="00A6475E">
        <w:rPr>
          <w:rFonts w:hint="eastAsia"/>
          <w:b/>
        </w:rPr>
        <w:t>响应消息</w:t>
      </w:r>
    </w:p>
    <w:p w:rsidR="0024394D" w:rsidRPr="00A6475E" w:rsidRDefault="0024394D" w:rsidP="0024394D">
      <w:r w:rsidRPr="00A6475E">
        <w:t>&lt;?xml version="1.0" encoding="UTF-8"?&gt;</w:t>
      </w:r>
    </w:p>
    <w:p w:rsidR="0024394D" w:rsidRDefault="0024394D" w:rsidP="0024394D">
      <w:r w:rsidRPr="00A6475E">
        <w:t xml:space="preserve">&lt;result </w:t>
      </w:r>
      <w:r>
        <w:rPr>
          <w:rFonts w:hint="eastAsia"/>
        </w:rPr>
        <w:t>result</w:t>
      </w:r>
      <w:r w:rsidRPr="00A6475E">
        <w:rPr>
          <w:rFonts w:hint="eastAsia"/>
        </w:rPr>
        <w:t>Code</w:t>
      </w:r>
      <w:r w:rsidRPr="00A6475E">
        <w:t>=0&gt;</w:t>
      </w:r>
    </w:p>
    <w:p w:rsidR="0024394D" w:rsidRPr="00A6475E" w:rsidRDefault="0024394D" w:rsidP="0024394D">
      <w:pPr>
        <w:ind w:leftChars="100" w:left="210"/>
      </w:pPr>
      <w:r w:rsidRPr="00A6475E">
        <w:rPr>
          <w:rFonts w:hint="eastAsia"/>
          <w:lang w:val="da-DK"/>
        </w:rPr>
        <w:t>&lt;</w:t>
      </w:r>
      <w:r>
        <w:rPr>
          <w:rFonts w:hint="eastAsia"/>
        </w:rPr>
        <w:t>Check</w:t>
      </w:r>
      <w:r>
        <w:rPr>
          <w:rFonts w:hint="eastAsia"/>
          <w:lang w:val="da-DK"/>
        </w:rPr>
        <w:t>EMailRsp</w:t>
      </w:r>
      <w:r w:rsidRPr="00A6475E">
        <w:rPr>
          <w:rFonts w:hint="eastAsia"/>
          <w:lang w:val="da-DK"/>
        </w:rPr>
        <w:t>&gt;</w:t>
      </w:r>
    </w:p>
    <w:p w:rsidR="0024394D" w:rsidRDefault="0024394D" w:rsidP="0024394D">
      <w:pPr>
        <w:ind w:leftChars="100" w:left="210"/>
      </w:pPr>
      <w:r w:rsidRPr="00A6475E">
        <w:rPr>
          <w:lang w:val="de-DE"/>
        </w:rPr>
        <w:t xml:space="preserve">  </w:t>
      </w:r>
      <w:r w:rsidRPr="00A6475E">
        <w:t>&lt;</w:t>
      </w:r>
      <w:r w:rsidRPr="00A6475E">
        <w:rPr>
          <w:rFonts w:hint="eastAsia"/>
          <w:lang w:val="fr-FR"/>
        </w:rPr>
        <w:t xml:space="preserve"> </w:t>
      </w:r>
      <w:r w:rsidRPr="00A6475E">
        <w:rPr>
          <w:rFonts w:hint="eastAsia"/>
        </w:rPr>
        <w:t>v</w:t>
      </w:r>
      <w:r w:rsidRPr="00A6475E">
        <w:t>ersion &gt;</w:t>
      </w:r>
      <w:r w:rsidR="00A3706D">
        <w:rPr>
          <w:rFonts w:hint="eastAsia"/>
        </w:rPr>
        <w:t>01.01</w:t>
      </w:r>
      <w:r w:rsidRPr="00A6475E">
        <w:t>&lt;/</w:t>
      </w:r>
      <w:r w:rsidRPr="00A6475E">
        <w:rPr>
          <w:rFonts w:hint="eastAsia"/>
        </w:rPr>
        <w:t xml:space="preserve"> v</w:t>
      </w:r>
      <w:r w:rsidRPr="00A6475E">
        <w:t>ersion &gt;</w:t>
      </w:r>
    </w:p>
    <w:p w:rsidR="0024394D" w:rsidRPr="00A6475E" w:rsidRDefault="0024394D" w:rsidP="0024394D">
      <w:pPr>
        <w:ind w:leftChars="100" w:left="210"/>
      </w:pPr>
      <w:r w:rsidRPr="00A6475E">
        <w:rPr>
          <w:lang w:val="de-DE"/>
        </w:rPr>
        <w:t xml:space="preserve">  </w:t>
      </w:r>
      <w:r w:rsidRPr="00A6475E">
        <w:t>&lt;</w:t>
      </w:r>
      <w:r>
        <w:rPr>
          <w:rFonts w:hint="eastAsia"/>
        </w:rPr>
        <w:t>existEMail</w:t>
      </w:r>
      <w:r w:rsidRPr="00A6475E">
        <w:t>&gt;</w:t>
      </w:r>
      <w:r>
        <w:rPr>
          <w:rFonts w:hint="eastAsia"/>
        </w:rPr>
        <w:t>0</w:t>
      </w:r>
      <w:r w:rsidRPr="00A6475E">
        <w:t>&lt;/</w:t>
      </w:r>
      <w:r w:rsidRPr="00780127">
        <w:rPr>
          <w:rFonts w:hint="eastAsia"/>
        </w:rPr>
        <w:t xml:space="preserve"> </w:t>
      </w:r>
      <w:r>
        <w:rPr>
          <w:rFonts w:hint="eastAsia"/>
        </w:rPr>
        <w:t>existEMail</w:t>
      </w:r>
      <w:r w:rsidRPr="00A6475E">
        <w:t>&gt;</w:t>
      </w:r>
    </w:p>
    <w:p w:rsidR="0024394D" w:rsidRPr="00A6475E" w:rsidRDefault="0024394D" w:rsidP="0024394D">
      <w:pPr>
        <w:ind w:leftChars="100" w:left="210"/>
      </w:pPr>
      <w:r w:rsidRPr="00A6475E">
        <w:rPr>
          <w:rFonts w:hint="eastAsia"/>
        </w:rPr>
        <w:t>&lt;/</w:t>
      </w:r>
      <w:r>
        <w:rPr>
          <w:rFonts w:hint="eastAsia"/>
        </w:rPr>
        <w:t>Check</w:t>
      </w:r>
      <w:r>
        <w:rPr>
          <w:rFonts w:hint="eastAsia"/>
          <w:lang w:val="da-DK"/>
        </w:rPr>
        <w:t>EmailRsp</w:t>
      </w:r>
      <w:r w:rsidRPr="00A6475E">
        <w:rPr>
          <w:rFonts w:hint="eastAsia"/>
        </w:rPr>
        <w:t>&gt;</w:t>
      </w:r>
    </w:p>
    <w:p w:rsidR="0024394D" w:rsidRDefault="0024394D" w:rsidP="0024394D">
      <w:pPr>
        <w:rPr>
          <w:lang w:val="fr-FR"/>
        </w:rPr>
      </w:pPr>
      <w:r>
        <w:rPr>
          <w:rFonts w:hint="eastAsia"/>
          <w:lang w:val="fr-FR"/>
        </w:rPr>
        <w:t>&lt;/result&gt;</w:t>
      </w:r>
    </w:p>
    <w:p w:rsidR="00564B99" w:rsidRPr="00D32568" w:rsidRDefault="00564B99" w:rsidP="00564B99">
      <w:r>
        <w:br w:type="page"/>
      </w:r>
    </w:p>
    <w:p w:rsidR="00564B99" w:rsidRDefault="00564B99" w:rsidP="00564B99">
      <w:pPr>
        <w:pStyle w:val="21"/>
        <w:numPr>
          <w:ilvl w:val="1"/>
          <w:numId w:val="1"/>
        </w:numPr>
        <w:rPr>
          <w:rStyle w:val="210"/>
        </w:rPr>
      </w:pPr>
      <w:bookmarkStart w:id="61" w:name="_Toc317101274"/>
      <w:r>
        <w:rPr>
          <w:rStyle w:val="210"/>
          <w:rFonts w:hint="eastAsia"/>
        </w:rPr>
        <w:lastRenderedPageBreak/>
        <w:t>userL</w:t>
      </w:r>
      <w:r w:rsidRPr="004454EC">
        <w:rPr>
          <w:rStyle w:val="210"/>
          <w:rFonts w:hint="eastAsia"/>
        </w:rPr>
        <w:t>oginAuth</w:t>
      </w:r>
      <w:bookmarkEnd w:id="61"/>
    </w:p>
    <w:p w:rsidR="00564B99" w:rsidRPr="00B91F27" w:rsidRDefault="003F1820" w:rsidP="00407B6C">
      <w:pPr>
        <w:pStyle w:val="31"/>
      </w:pPr>
      <w:bookmarkStart w:id="62" w:name="_Toc317101275"/>
      <w:r>
        <w:rPr>
          <w:rStyle w:val="210"/>
          <w:rFonts w:hint="eastAsia"/>
        </w:rPr>
        <w:t>JSON</w:t>
      </w:r>
      <w:r>
        <w:rPr>
          <w:rStyle w:val="210"/>
          <w:rFonts w:hint="eastAsia"/>
        </w:rPr>
        <w:t>＋</w:t>
      </w:r>
      <w:r>
        <w:rPr>
          <w:rStyle w:val="210"/>
          <w:rFonts w:hint="eastAsia"/>
        </w:rPr>
        <w:t>SOAP</w:t>
      </w:r>
      <w:r>
        <w:rPr>
          <w:rStyle w:val="210"/>
          <w:rFonts w:hint="eastAsia"/>
        </w:rPr>
        <w:t>接口</w:t>
      </w:r>
      <w:bookmarkEnd w:id="62"/>
    </w:p>
    <w:p w:rsidR="00564B99" w:rsidRDefault="00564B99" w:rsidP="00407B6C">
      <w:pPr>
        <w:pStyle w:val="41"/>
      </w:pPr>
      <w:r>
        <w:rPr>
          <w:rFonts w:hint="eastAsia"/>
        </w:rPr>
        <w:t>描述</w:t>
      </w:r>
    </w:p>
    <w:p w:rsidR="00564B99" w:rsidRDefault="00564B99" w:rsidP="00564B99">
      <w:pPr>
        <w:ind w:firstLine="420"/>
      </w:pPr>
      <w:r>
        <w:rPr>
          <w:rFonts w:hint="eastAsia"/>
        </w:rPr>
        <w:t>用户登录鉴权接口。</w:t>
      </w:r>
      <w:r>
        <w:rPr>
          <w:rFonts w:hint="eastAsia"/>
        </w:rPr>
        <w:t>AccountServer</w:t>
      </w:r>
      <w:r>
        <w:rPr>
          <w:rFonts w:hint="eastAsia"/>
        </w:rPr>
        <w:t>或</w:t>
      </w:r>
      <w:r>
        <w:rPr>
          <w:rFonts w:hint="eastAsia"/>
        </w:rPr>
        <w:t>Portal</w:t>
      </w:r>
      <w:r>
        <w:rPr>
          <w:rFonts w:hint="eastAsia"/>
        </w:rPr>
        <w:t>通过该接口向</w:t>
      </w:r>
      <w:r>
        <w:rPr>
          <w:rFonts w:hint="eastAsia"/>
        </w:rPr>
        <w:t>UserProfile</w:t>
      </w:r>
      <w:r>
        <w:rPr>
          <w:rFonts w:hint="eastAsia"/>
        </w:rPr>
        <w:t>发起鉴权请求。</w:t>
      </w:r>
    </w:p>
    <w:p w:rsidR="00564B99" w:rsidRDefault="00564B99" w:rsidP="00564B99">
      <w:pPr>
        <w:ind w:firstLine="420"/>
      </w:pPr>
      <w:r>
        <w:rPr>
          <w:rFonts w:hint="eastAsia"/>
        </w:rPr>
        <w:t>请求参数中的用户密码采用对称加密算法传给</w:t>
      </w:r>
      <w:r>
        <w:rPr>
          <w:rFonts w:hint="eastAsia"/>
        </w:rPr>
        <w:t>UserProfile</w:t>
      </w:r>
      <w:r>
        <w:rPr>
          <w:rFonts w:hint="eastAsia"/>
        </w:rPr>
        <w:t>后，解密为密码明文，</w:t>
      </w:r>
      <w:r w:rsidR="00191E99">
        <w:rPr>
          <w:rFonts w:hint="eastAsia"/>
        </w:rPr>
        <w:t>UP</w:t>
      </w:r>
      <w:r w:rsidRPr="00681CF6">
        <w:rPr>
          <w:rFonts w:hint="eastAsia"/>
        </w:rPr>
        <w:t>加密后</w:t>
      </w:r>
      <w:r>
        <w:rPr>
          <w:rFonts w:hint="eastAsia"/>
        </w:rPr>
        <w:t>保存到</w:t>
      </w:r>
      <w:r>
        <w:rPr>
          <w:rFonts w:hint="eastAsia"/>
        </w:rPr>
        <w:t>DB</w:t>
      </w:r>
      <w:r>
        <w:rPr>
          <w:rFonts w:hint="eastAsia"/>
        </w:rPr>
        <w:t>中。</w:t>
      </w:r>
    </w:p>
    <w:p w:rsidR="00320017" w:rsidRDefault="00320017" w:rsidP="00564B99">
      <w:pPr>
        <w:ind w:firstLine="420"/>
      </w:pPr>
      <w:r>
        <w:rPr>
          <w:rFonts w:hint="eastAsia"/>
        </w:rPr>
        <w:t>当用户有效状态和账号有效状态不为正常时，返回鉴权失败。</w:t>
      </w:r>
    </w:p>
    <w:p w:rsidR="000B2953" w:rsidRPr="00430E78" w:rsidRDefault="00005E76" w:rsidP="00564B99">
      <w:pPr>
        <w:ind w:firstLine="420"/>
        <w:rPr>
          <w:b/>
        </w:rPr>
      </w:pPr>
      <w:r>
        <w:rPr>
          <w:rFonts w:hint="eastAsia"/>
          <w:b/>
        </w:rPr>
        <w:t>UP</w:t>
      </w:r>
      <w:r w:rsidR="000B2953" w:rsidRPr="00430E78">
        <w:rPr>
          <w:rFonts w:hint="eastAsia"/>
          <w:b/>
        </w:rPr>
        <w:t>防止暴力破解密码规格：</w:t>
      </w:r>
    </w:p>
    <w:p w:rsidR="00005E76" w:rsidRDefault="00005E76" w:rsidP="00005E76">
      <w:pPr>
        <w:ind w:firstLine="420"/>
      </w:pPr>
      <w:r>
        <w:rPr>
          <w:rFonts w:hint="eastAsia"/>
        </w:rPr>
        <w:t>1</w:t>
      </w:r>
      <w:r>
        <w:rPr>
          <w:rFonts w:hint="eastAsia"/>
        </w:rPr>
        <w:t>）</w:t>
      </w:r>
      <w:r w:rsidR="004710F7">
        <w:rPr>
          <w:rFonts w:hint="eastAsia"/>
        </w:rPr>
        <w:t>UP</w:t>
      </w:r>
      <w:r w:rsidR="004710F7">
        <w:rPr>
          <w:rFonts w:hint="eastAsia"/>
        </w:rPr>
        <w:t>按请求客户端类型</w:t>
      </w:r>
      <w:r w:rsidR="000A7051">
        <w:rPr>
          <w:rFonts w:hint="eastAsia"/>
        </w:rPr>
        <w:t>和认证方式</w:t>
      </w:r>
      <w:r w:rsidR="000A7051">
        <w:rPr>
          <w:rFonts w:hint="eastAsia"/>
        </w:rPr>
        <w:t>(</w:t>
      </w:r>
      <w:r w:rsidR="000A7051">
        <w:rPr>
          <w:rFonts w:hint="eastAsia"/>
        </w:rPr>
        <w:t>密码认证和短信认证</w:t>
      </w:r>
      <w:r w:rsidR="000A7051">
        <w:rPr>
          <w:rFonts w:hint="eastAsia"/>
        </w:rPr>
        <w:t>)</w:t>
      </w:r>
      <w:r w:rsidR="004710F7">
        <w:rPr>
          <w:rFonts w:hint="eastAsia"/>
        </w:rPr>
        <w:t>配置：</w:t>
      </w:r>
    </w:p>
    <w:p w:rsidR="00005E76" w:rsidRDefault="00005E76" w:rsidP="00005E76">
      <w:pPr>
        <w:ind w:left="420" w:firstLine="420"/>
      </w:pPr>
      <w:r>
        <w:rPr>
          <w:rFonts w:hint="eastAsia"/>
        </w:rPr>
        <w:t>a)</w:t>
      </w:r>
      <w:r w:rsidR="004710F7">
        <w:rPr>
          <w:rFonts w:hint="eastAsia"/>
        </w:rPr>
        <w:t>密码连续错误预警值（缺省</w:t>
      </w:r>
      <w:r w:rsidR="004710F7">
        <w:rPr>
          <w:rFonts w:hint="eastAsia"/>
        </w:rPr>
        <w:t>3</w:t>
      </w:r>
      <w:r w:rsidR="004710F7">
        <w:rPr>
          <w:rFonts w:hint="eastAsia"/>
        </w:rPr>
        <w:t>次）；</w:t>
      </w:r>
    </w:p>
    <w:p w:rsidR="00005E76" w:rsidRDefault="00005E76" w:rsidP="00005E76">
      <w:pPr>
        <w:ind w:left="420" w:firstLine="420"/>
      </w:pPr>
      <w:r>
        <w:rPr>
          <w:rFonts w:hint="eastAsia"/>
        </w:rPr>
        <w:t>b)</w:t>
      </w:r>
      <w:r w:rsidR="004710F7">
        <w:rPr>
          <w:rFonts w:hint="eastAsia"/>
        </w:rPr>
        <w:t>密码连续错误禁用值（缺省</w:t>
      </w:r>
      <w:r w:rsidR="009540D8">
        <w:rPr>
          <w:rFonts w:hint="eastAsia"/>
        </w:rPr>
        <w:t>10</w:t>
      </w:r>
      <w:r w:rsidR="004710F7">
        <w:rPr>
          <w:rFonts w:hint="eastAsia"/>
        </w:rPr>
        <w:t>次）；</w:t>
      </w:r>
    </w:p>
    <w:p w:rsidR="00005E76" w:rsidRDefault="00005E76" w:rsidP="00005E76">
      <w:pPr>
        <w:ind w:left="420" w:firstLine="420"/>
      </w:pPr>
      <w:r>
        <w:rPr>
          <w:rFonts w:hint="eastAsia"/>
        </w:rPr>
        <w:t>c)</w:t>
      </w:r>
      <w:r w:rsidR="004710F7">
        <w:rPr>
          <w:rFonts w:hint="eastAsia"/>
        </w:rPr>
        <w:t>连续错误计数有效时间（缺省</w:t>
      </w:r>
      <w:r w:rsidR="00481489">
        <w:rPr>
          <w:rFonts w:hint="eastAsia"/>
        </w:rPr>
        <w:t>1440</w:t>
      </w:r>
      <w:r w:rsidR="004710F7">
        <w:rPr>
          <w:rFonts w:hint="eastAsia"/>
        </w:rPr>
        <w:t>分钟）；注：以最后一次</w:t>
      </w:r>
      <w:r w:rsidR="00C30012">
        <w:rPr>
          <w:rFonts w:hint="eastAsia"/>
        </w:rPr>
        <w:t>错误时间为基准。</w:t>
      </w:r>
    </w:p>
    <w:p w:rsidR="00005E76" w:rsidRDefault="00005E76" w:rsidP="00005E76">
      <w:pPr>
        <w:ind w:left="420" w:firstLine="420"/>
      </w:pPr>
      <w:r>
        <w:rPr>
          <w:rFonts w:hint="eastAsia"/>
        </w:rPr>
        <w:t>d)</w:t>
      </w:r>
      <w:r w:rsidR="007F48F5">
        <w:rPr>
          <w:rFonts w:hint="eastAsia"/>
        </w:rPr>
        <w:t>手机号码连续错误计数达到</w:t>
      </w:r>
      <w:r w:rsidR="007F48F5">
        <w:rPr>
          <w:rFonts w:hint="eastAsia"/>
        </w:rPr>
        <w:t>100</w:t>
      </w:r>
      <w:r w:rsidR="007F48F5">
        <w:rPr>
          <w:rFonts w:hint="eastAsia"/>
        </w:rPr>
        <w:t>次（不受连续错误计数有效时间限制），则不再接收该手机密码登录认证；要求通过忘记密码</w:t>
      </w:r>
      <w:r w:rsidR="002508FE">
        <w:rPr>
          <w:rFonts w:hint="eastAsia"/>
        </w:rPr>
        <w:t>功能</w:t>
      </w:r>
      <w:r w:rsidR="007F48F5">
        <w:rPr>
          <w:rFonts w:hint="eastAsia"/>
        </w:rPr>
        <w:t>重置密码。</w:t>
      </w:r>
      <w:r w:rsidR="002508FE">
        <w:rPr>
          <w:rFonts w:hint="eastAsia"/>
        </w:rPr>
        <w:t>（注：为配合手机号码上行短信注册生成简单密码功能）</w:t>
      </w:r>
    </w:p>
    <w:p w:rsidR="00B911CB" w:rsidRDefault="00005E76" w:rsidP="00005E76">
      <w:pPr>
        <w:ind w:left="420" w:firstLine="420"/>
      </w:pPr>
      <w:r>
        <w:rPr>
          <w:rFonts w:hint="eastAsia"/>
        </w:rPr>
        <w:t>e)</w:t>
      </w:r>
      <w:r w:rsidR="007F48F5">
        <w:rPr>
          <w:rFonts w:hint="eastAsia"/>
        </w:rPr>
        <w:t>重置密码或密码登录成功一次后，连续错误计数清</w:t>
      </w:r>
      <w:r w:rsidR="007F48F5">
        <w:rPr>
          <w:rFonts w:hint="eastAsia"/>
        </w:rPr>
        <w:t>0</w:t>
      </w:r>
      <w:r w:rsidR="007F48F5">
        <w:rPr>
          <w:rFonts w:hint="eastAsia"/>
        </w:rPr>
        <w:t>。</w:t>
      </w:r>
    </w:p>
    <w:p w:rsidR="00B911CB" w:rsidRDefault="00005E76" w:rsidP="00005E76">
      <w:pPr>
        <w:ind w:firstLine="210"/>
      </w:pPr>
      <w:r>
        <w:rPr>
          <w:rFonts w:hint="eastAsia"/>
        </w:rPr>
        <w:t>2)</w:t>
      </w:r>
      <w:r w:rsidR="00C30012">
        <w:rPr>
          <w:rFonts w:hint="eastAsia"/>
        </w:rPr>
        <w:t>UP</w:t>
      </w:r>
      <w:r w:rsidR="00C30012">
        <w:rPr>
          <w:rFonts w:hint="eastAsia"/>
        </w:rPr>
        <w:t>当账号的密码验证不通过时，使用</w:t>
      </w:r>
      <w:r w:rsidR="00C30012">
        <w:rPr>
          <w:rFonts w:hint="eastAsia"/>
        </w:rPr>
        <w:t>memcache</w:t>
      </w:r>
      <w:r w:rsidR="00C30012">
        <w:rPr>
          <w:rFonts w:hint="eastAsia"/>
        </w:rPr>
        <w:t>记录该账号密码连续错误次数（按请求客户端类型分别计数），并且设定有效时间。</w:t>
      </w:r>
    </w:p>
    <w:p w:rsidR="00B911CB" w:rsidRDefault="00005E76" w:rsidP="00005E76">
      <w:pPr>
        <w:ind w:firstLine="210"/>
      </w:pPr>
      <w:r>
        <w:rPr>
          <w:rFonts w:hint="eastAsia"/>
        </w:rPr>
        <w:t>3)</w:t>
      </w:r>
      <w:r w:rsidR="000B2953">
        <w:rPr>
          <w:rFonts w:hint="eastAsia"/>
        </w:rPr>
        <w:t>当密码连续</w:t>
      </w:r>
      <w:r w:rsidR="00C30012">
        <w:rPr>
          <w:rFonts w:hint="eastAsia"/>
        </w:rPr>
        <w:t>错误</w:t>
      </w:r>
      <w:r w:rsidR="000B2953">
        <w:rPr>
          <w:rFonts w:hint="eastAsia"/>
        </w:rPr>
        <w:t>次数超过</w:t>
      </w:r>
      <w:r w:rsidR="00C30012">
        <w:rPr>
          <w:rFonts w:hint="eastAsia"/>
        </w:rPr>
        <w:t>预警</w:t>
      </w:r>
      <w:r w:rsidR="00C04CF3">
        <w:rPr>
          <w:rFonts w:hint="eastAsia"/>
        </w:rPr>
        <w:t>值</w:t>
      </w:r>
      <w:r w:rsidR="000B2953">
        <w:rPr>
          <w:rFonts w:hint="eastAsia"/>
        </w:rPr>
        <w:t>时</w:t>
      </w:r>
      <w:r w:rsidR="00C30012">
        <w:rPr>
          <w:rFonts w:hint="eastAsia"/>
        </w:rPr>
        <w:t>：</w:t>
      </w:r>
    </w:p>
    <w:p w:rsidR="00692018" w:rsidRDefault="00C30012">
      <w:pPr>
        <w:numPr>
          <w:ilvl w:val="1"/>
          <w:numId w:val="43"/>
        </w:numPr>
        <w:tabs>
          <w:tab w:val="num" w:pos="360"/>
        </w:tabs>
      </w:pPr>
      <w:r>
        <w:rPr>
          <w:rFonts w:hint="eastAsia"/>
        </w:rPr>
        <w:t>UP</w:t>
      </w:r>
      <w:r>
        <w:rPr>
          <w:rFonts w:hint="eastAsia"/>
        </w:rPr>
        <w:t>密码认证失败时，返回</w:t>
      </w:r>
      <w:r w:rsidR="000B2953">
        <w:rPr>
          <w:rFonts w:hint="eastAsia"/>
        </w:rPr>
        <w:t>密码</w:t>
      </w:r>
      <w:r w:rsidR="00C04CF3">
        <w:rPr>
          <w:rFonts w:hint="eastAsia"/>
        </w:rPr>
        <w:t>连续</w:t>
      </w:r>
      <w:r w:rsidR="000B2953">
        <w:rPr>
          <w:rFonts w:hint="eastAsia"/>
        </w:rPr>
        <w:t>错误次数超过</w:t>
      </w:r>
      <w:r>
        <w:rPr>
          <w:rFonts w:hint="eastAsia"/>
        </w:rPr>
        <w:t>预警值错误码。</w:t>
      </w:r>
    </w:p>
    <w:p w:rsidR="00692018" w:rsidRDefault="00C30012">
      <w:pPr>
        <w:numPr>
          <w:ilvl w:val="1"/>
          <w:numId w:val="43"/>
        </w:numPr>
        <w:tabs>
          <w:tab w:val="num" w:pos="360"/>
        </w:tabs>
      </w:pPr>
      <w:r>
        <w:rPr>
          <w:rFonts w:hint="eastAsia"/>
        </w:rPr>
        <w:t>UP</w:t>
      </w:r>
      <w:r>
        <w:rPr>
          <w:rFonts w:hint="eastAsia"/>
        </w:rPr>
        <w:t>密码认证成功，删除</w:t>
      </w:r>
      <w:r>
        <w:rPr>
          <w:rFonts w:hint="eastAsia"/>
        </w:rPr>
        <w:t>memcache</w:t>
      </w:r>
      <w:r>
        <w:rPr>
          <w:rFonts w:hint="eastAsia"/>
        </w:rPr>
        <w:t>相应记录。</w:t>
      </w:r>
    </w:p>
    <w:p w:rsidR="00B911CB" w:rsidRDefault="00005E76" w:rsidP="00005E76">
      <w:pPr>
        <w:ind w:firstLineChars="100" w:firstLine="210"/>
      </w:pPr>
      <w:r>
        <w:rPr>
          <w:rFonts w:hint="eastAsia"/>
        </w:rPr>
        <w:t>4)</w:t>
      </w:r>
      <w:r w:rsidR="00C30012">
        <w:rPr>
          <w:rFonts w:hint="eastAsia"/>
        </w:rPr>
        <w:t>当密码连续错误次数超过禁用值时，</w:t>
      </w:r>
      <w:r w:rsidR="00C30012">
        <w:rPr>
          <w:rFonts w:hint="eastAsia"/>
        </w:rPr>
        <w:t>UP</w:t>
      </w:r>
      <w:r w:rsidR="00C30012">
        <w:rPr>
          <w:rFonts w:hint="eastAsia"/>
        </w:rPr>
        <w:t>不再做密码验证，直接返回密码连续错误次数超过禁用值错误码</w:t>
      </w:r>
      <w:r w:rsidR="000B2953">
        <w:rPr>
          <w:rFonts w:hint="eastAsia"/>
        </w:rPr>
        <w:t>。</w:t>
      </w:r>
    </w:p>
    <w:p w:rsidR="00005E76" w:rsidRDefault="00005E76" w:rsidP="00005E76">
      <w:pPr>
        <w:ind w:left="720"/>
      </w:pPr>
    </w:p>
    <w:p w:rsidR="00C30012" w:rsidRPr="00430E78" w:rsidRDefault="00C30012" w:rsidP="00005E76">
      <w:pPr>
        <w:rPr>
          <w:b/>
        </w:rPr>
      </w:pPr>
      <w:r w:rsidRPr="00430E78">
        <w:rPr>
          <w:rFonts w:hint="eastAsia"/>
          <w:b/>
        </w:rPr>
        <w:t>Portal</w:t>
      </w:r>
      <w:r w:rsidR="00005E76" w:rsidRPr="00430E78">
        <w:rPr>
          <w:rFonts w:hint="eastAsia"/>
          <w:b/>
        </w:rPr>
        <w:t>防止暴力破解密码规格</w:t>
      </w:r>
      <w:r w:rsidRPr="00430E78">
        <w:rPr>
          <w:rFonts w:hint="eastAsia"/>
          <w:b/>
        </w:rPr>
        <w:t>：</w:t>
      </w:r>
    </w:p>
    <w:p w:rsidR="00005E76" w:rsidRDefault="00005E76" w:rsidP="00005E76">
      <w:pPr>
        <w:ind w:firstLine="420"/>
      </w:pPr>
      <w:r>
        <w:rPr>
          <w:rFonts w:hint="eastAsia"/>
        </w:rPr>
        <w:t>1</w:t>
      </w:r>
      <w:r>
        <w:rPr>
          <w:rFonts w:hint="eastAsia"/>
        </w:rPr>
        <w:t>）</w:t>
      </w:r>
      <w:r w:rsidR="00C30012">
        <w:rPr>
          <w:rFonts w:hint="eastAsia"/>
        </w:rPr>
        <w:t>当</w:t>
      </w:r>
      <w:r w:rsidR="00C30012">
        <w:rPr>
          <w:rFonts w:hint="eastAsia"/>
        </w:rPr>
        <w:t>UP</w:t>
      </w:r>
      <w:r w:rsidR="00C30012">
        <w:rPr>
          <w:rFonts w:hint="eastAsia"/>
        </w:rPr>
        <w:t>返回密码连续错误超过预警值错误时，要求用户输入</w:t>
      </w:r>
      <w:r w:rsidR="00F0798B">
        <w:rPr>
          <w:rFonts w:hint="eastAsia"/>
        </w:rPr>
        <w:t>验证码（即使用户切换到其他账号）。</w:t>
      </w:r>
    </w:p>
    <w:p w:rsidR="00B911CB" w:rsidRDefault="00005E76" w:rsidP="00005E76">
      <w:pPr>
        <w:ind w:firstLine="420"/>
      </w:pPr>
      <w:r>
        <w:rPr>
          <w:rFonts w:hint="eastAsia"/>
        </w:rPr>
        <w:t>2</w:t>
      </w:r>
      <w:r>
        <w:rPr>
          <w:rFonts w:hint="eastAsia"/>
        </w:rPr>
        <w:t>）</w:t>
      </w:r>
      <w:r w:rsidR="00F0798B">
        <w:rPr>
          <w:rFonts w:hint="eastAsia"/>
        </w:rPr>
        <w:t>当</w:t>
      </w:r>
      <w:r w:rsidR="00F0798B">
        <w:rPr>
          <w:rFonts w:hint="eastAsia"/>
        </w:rPr>
        <w:t>UP</w:t>
      </w:r>
      <w:r w:rsidR="00F0798B">
        <w:rPr>
          <w:rFonts w:hint="eastAsia"/>
        </w:rPr>
        <w:t>返回密码连续错误超过禁用值错误时，要求提示用户“</w:t>
      </w:r>
      <w:r w:rsidR="00F0798B" w:rsidRPr="00F0798B">
        <w:rPr>
          <w:rFonts w:hint="eastAsia"/>
        </w:rPr>
        <w:t>您短时间内尝试</w:t>
      </w:r>
      <w:r w:rsidR="00F0798B">
        <w:rPr>
          <w:rFonts w:hint="eastAsia"/>
        </w:rPr>
        <w:t>密码</w:t>
      </w:r>
      <w:r w:rsidR="00F0798B" w:rsidRPr="00F0798B">
        <w:rPr>
          <w:rFonts w:hint="eastAsia"/>
        </w:rPr>
        <w:t>次数过多！</w:t>
      </w:r>
      <w:r w:rsidR="00F0798B">
        <w:rPr>
          <w:rFonts w:hint="eastAsia"/>
        </w:rPr>
        <w:t>为保障账号安全，系统</w:t>
      </w:r>
      <w:r w:rsidR="00F0798B" w:rsidRPr="00F0798B">
        <w:rPr>
          <w:rFonts w:hint="eastAsia"/>
        </w:rPr>
        <w:t>限制短时间内多次尝试！如果确实是您的帐号，请</w:t>
      </w:r>
      <w:r w:rsidR="00F0798B">
        <w:rPr>
          <w:rFonts w:hint="eastAsia"/>
        </w:rPr>
        <w:t>N</w:t>
      </w:r>
      <w:r w:rsidR="00F0798B">
        <w:rPr>
          <w:rFonts w:hint="eastAsia"/>
        </w:rPr>
        <w:t>分钟</w:t>
      </w:r>
      <w:r w:rsidR="00F0798B" w:rsidRPr="00F0798B">
        <w:rPr>
          <w:rFonts w:hint="eastAsia"/>
        </w:rPr>
        <w:t>后再试！</w:t>
      </w:r>
      <w:r w:rsidR="00F0798B">
        <w:rPr>
          <w:rFonts w:hint="eastAsia"/>
        </w:rPr>
        <w:t>”。</w:t>
      </w:r>
    </w:p>
    <w:p w:rsidR="00AF2450" w:rsidRPr="00430E78" w:rsidRDefault="00AF2450" w:rsidP="00005E76">
      <w:pPr>
        <w:rPr>
          <w:b/>
        </w:rPr>
      </w:pPr>
      <w:r w:rsidRPr="00430E78">
        <w:rPr>
          <w:rFonts w:hint="eastAsia"/>
          <w:b/>
        </w:rPr>
        <w:t>AccountAgent</w:t>
      </w:r>
      <w:r w:rsidR="00005E76" w:rsidRPr="00430E78">
        <w:rPr>
          <w:rFonts w:hint="eastAsia"/>
          <w:b/>
        </w:rPr>
        <w:t>防止暴力破解密码规格</w:t>
      </w:r>
      <w:r w:rsidRPr="00430E78">
        <w:rPr>
          <w:rFonts w:hint="eastAsia"/>
          <w:b/>
        </w:rPr>
        <w:t>：</w:t>
      </w:r>
    </w:p>
    <w:p w:rsidR="00005E76" w:rsidRDefault="00005E76" w:rsidP="00005E76">
      <w:pPr>
        <w:ind w:left="420"/>
      </w:pPr>
      <w:r>
        <w:rPr>
          <w:rFonts w:hint="eastAsia"/>
        </w:rPr>
        <w:t>1</w:t>
      </w:r>
      <w:r>
        <w:rPr>
          <w:rFonts w:hint="eastAsia"/>
        </w:rPr>
        <w:t>）</w:t>
      </w:r>
      <w:r w:rsidR="00AF2450">
        <w:rPr>
          <w:rFonts w:hint="eastAsia"/>
        </w:rPr>
        <w:t>按之前体验设计的要求，</w:t>
      </w:r>
      <w:r w:rsidR="00AF2450">
        <w:rPr>
          <w:rFonts w:hint="eastAsia"/>
        </w:rPr>
        <w:t>AccountAgent</w:t>
      </w:r>
      <w:r w:rsidR="00AF2450">
        <w:rPr>
          <w:rFonts w:hint="eastAsia"/>
        </w:rPr>
        <w:t>不要求输入验证码；</w:t>
      </w:r>
    </w:p>
    <w:p w:rsidR="00005E76" w:rsidRDefault="00005E76" w:rsidP="00005E76">
      <w:pPr>
        <w:ind w:left="420"/>
      </w:pPr>
      <w:r>
        <w:rPr>
          <w:rFonts w:hint="eastAsia"/>
        </w:rPr>
        <w:t>2</w:t>
      </w:r>
      <w:r>
        <w:rPr>
          <w:rFonts w:hint="eastAsia"/>
        </w:rPr>
        <w:t>）</w:t>
      </w:r>
      <w:r w:rsidR="00AF2450">
        <w:rPr>
          <w:rFonts w:hint="eastAsia"/>
        </w:rPr>
        <w:t>AccountAgent</w:t>
      </w:r>
      <w:r w:rsidR="00AF2450">
        <w:rPr>
          <w:rFonts w:hint="eastAsia"/>
        </w:rPr>
        <w:t>对密码连续错误超过预警值的错误码，可按正常认证失败处理。</w:t>
      </w:r>
    </w:p>
    <w:p w:rsidR="00B911CB" w:rsidRDefault="00005E76" w:rsidP="00005E76">
      <w:pPr>
        <w:ind w:left="420"/>
      </w:pPr>
      <w:r>
        <w:rPr>
          <w:rFonts w:hint="eastAsia"/>
        </w:rPr>
        <w:t>3</w:t>
      </w:r>
      <w:r>
        <w:rPr>
          <w:rFonts w:hint="eastAsia"/>
        </w:rPr>
        <w:t>）</w:t>
      </w:r>
      <w:r w:rsidR="00AF2450">
        <w:rPr>
          <w:rFonts w:hint="eastAsia"/>
        </w:rPr>
        <w:t>AccountAgent</w:t>
      </w:r>
      <w:r w:rsidR="00AF2450">
        <w:rPr>
          <w:rFonts w:hint="eastAsia"/>
        </w:rPr>
        <w:t>对密码连续错误超过禁用值的错误码，按之前要求的提示连续输入密码错误次数过多，请稍后再试。（具体错误提示参考</w:t>
      </w:r>
      <w:r w:rsidR="00AF2450">
        <w:rPr>
          <w:rFonts w:hint="eastAsia"/>
        </w:rPr>
        <w:t>AccountAgent</w:t>
      </w:r>
      <w:r w:rsidR="00AF2450">
        <w:rPr>
          <w:rFonts w:hint="eastAsia"/>
        </w:rPr>
        <w:t>的设计）</w:t>
      </w:r>
    </w:p>
    <w:p w:rsidR="001426DC" w:rsidRPr="001426DC" w:rsidRDefault="001426DC" w:rsidP="003E3648">
      <w:pPr>
        <w:ind w:firstLine="180"/>
        <w:rPr>
          <w:rFonts w:ascii="宋体" w:hAnsi="宋体"/>
          <w:sz w:val="18"/>
          <w:szCs w:val="18"/>
          <w:lang w:val="fr-FR"/>
        </w:rPr>
      </w:pPr>
    </w:p>
    <w:p w:rsidR="00430E78" w:rsidRPr="00005E76" w:rsidRDefault="00430E78" w:rsidP="00005E76">
      <w:pPr>
        <w:rPr>
          <w:rFonts w:ascii="宋体" w:hAnsi="宋体"/>
          <w:sz w:val="20"/>
          <w:szCs w:val="18"/>
          <w:lang w:val="en-GB"/>
        </w:rPr>
      </w:pPr>
      <w:r w:rsidRPr="00005E76">
        <w:rPr>
          <w:rFonts w:ascii="宋体" w:hAnsi="宋体" w:hint="eastAsia"/>
          <w:b/>
          <w:sz w:val="20"/>
          <w:szCs w:val="18"/>
          <w:lang w:val="en-GB"/>
        </w:rPr>
        <w:t>兼容性：</w:t>
      </w:r>
      <w:r w:rsidR="003E3648" w:rsidRPr="00005E76">
        <w:rPr>
          <w:rFonts w:ascii="宋体" w:hAnsi="宋体" w:hint="eastAsia"/>
          <w:b/>
          <w:sz w:val="20"/>
          <w:szCs w:val="18"/>
          <w:lang w:val="en-GB"/>
        </w:rPr>
        <w:t>参考</w:t>
      </w:r>
      <w:r w:rsidR="003E3648" w:rsidRPr="00005E76">
        <w:rPr>
          <w:rFonts w:ascii="宋体" w:hAnsi="宋体"/>
          <w:b/>
          <w:sz w:val="20"/>
          <w:szCs w:val="18"/>
          <w:lang w:val="en-GB"/>
        </w:rPr>
        <w:t>registerCloudAccount</w:t>
      </w:r>
      <w:r w:rsidR="003E3648" w:rsidRPr="00005E76">
        <w:rPr>
          <w:rFonts w:ascii="宋体" w:hAnsi="宋体" w:hint="eastAsia"/>
          <w:b/>
          <w:sz w:val="20"/>
          <w:szCs w:val="18"/>
          <w:lang w:val="en-GB"/>
        </w:rPr>
        <w:t>接口中的兼容说明</w:t>
      </w:r>
      <w:r w:rsidR="003E3648" w:rsidRPr="00005E76">
        <w:rPr>
          <w:rFonts w:ascii="宋体" w:hAnsi="宋体" w:hint="eastAsia"/>
          <w:sz w:val="20"/>
          <w:szCs w:val="18"/>
          <w:lang w:val="en-GB"/>
        </w:rPr>
        <w:t>。</w:t>
      </w:r>
    </w:p>
    <w:p w:rsidR="00430E78" w:rsidRDefault="00DC0DE3" w:rsidP="00430E78">
      <w:pPr>
        <w:ind w:firstLine="420"/>
        <w:rPr>
          <w:rFonts w:ascii="宋体" w:hAnsi="宋体"/>
          <w:sz w:val="18"/>
          <w:szCs w:val="18"/>
          <w:lang w:val="en-GB"/>
        </w:rPr>
      </w:pPr>
      <w:r>
        <w:rPr>
          <w:rFonts w:ascii="宋体" w:hAnsi="宋体" w:hint="eastAsia"/>
          <w:sz w:val="18"/>
          <w:szCs w:val="18"/>
          <w:lang w:val="en-GB"/>
        </w:rPr>
        <w:t>2011-11－30版本</w:t>
      </w:r>
      <w:r w:rsidR="00430E78">
        <w:rPr>
          <w:rFonts w:ascii="宋体" w:hAnsi="宋体" w:hint="eastAsia"/>
          <w:sz w:val="18"/>
          <w:szCs w:val="18"/>
          <w:lang w:val="en-GB"/>
        </w:rPr>
        <w:t>增加以下兼容性</w:t>
      </w:r>
      <w:r>
        <w:rPr>
          <w:rFonts w:ascii="宋体" w:hAnsi="宋体" w:hint="eastAsia"/>
          <w:sz w:val="18"/>
          <w:szCs w:val="18"/>
          <w:lang w:val="en-GB"/>
        </w:rPr>
        <w:t>要求：</w:t>
      </w:r>
    </w:p>
    <w:p w:rsidR="00430E78" w:rsidRDefault="00430E78" w:rsidP="00430E78">
      <w:pPr>
        <w:ind w:left="420" w:firstLine="420"/>
        <w:rPr>
          <w:sz w:val="20"/>
        </w:rPr>
      </w:pPr>
      <w:r>
        <w:rPr>
          <w:rFonts w:hint="eastAsia"/>
          <w:sz w:val="20"/>
          <w:lang w:val="en-GB"/>
        </w:rPr>
        <w:t>1</w:t>
      </w:r>
      <w:r>
        <w:rPr>
          <w:rFonts w:hint="eastAsia"/>
          <w:sz w:val="20"/>
          <w:lang w:val="en-GB"/>
        </w:rPr>
        <w:t>）原因：</w:t>
      </w:r>
      <w:r>
        <w:rPr>
          <w:rFonts w:hint="eastAsia"/>
          <w:sz w:val="20"/>
        </w:rPr>
        <w:t>老版本客户端用全数字注册和登录时，并没有提示用户账号前需添加国家码；新版本</w:t>
      </w:r>
      <w:r w:rsidRPr="00942072">
        <w:rPr>
          <w:rFonts w:hint="eastAsia"/>
          <w:sz w:val="20"/>
        </w:rPr>
        <w:t>客户端</w:t>
      </w:r>
      <w:r>
        <w:rPr>
          <w:rFonts w:hint="eastAsia"/>
          <w:sz w:val="20"/>
        </w:rPr>
        <w:t>，当用户输入全数字登录时，会自动添加国家码。</w:t>
      </w:r>
    </w:p>
    <w:p w:rsidR="004D39A6" w:rsidRDefault="00430E78" w:rsidP="00430E78">
      <w:pPr>
        <w:ind w:left="420" w:firstLine="420"/>
        <w:rPr>
          <w:sz w:val="20"/>
        </w:rPr>
      </w:pPr>
      <w:r>
        <w:rPr>
          <w:rFonts w:hint="eastAsia"/>
          <w:sz w:val="20"/>
        </w:rPr>
        <w:t>2</w:t>
      </w:r>
      <w:r>
        <w:rPr>
          <w:rFonts w:hint="eastAsia"/>
          <w:sz w:val="20"/>
        </w:rPr>
        <w:t>）服务端识别</w:t>
      </w:r>
      <w:r w:rsidR="004D39A6">
        <w:rPr>
          <w:rFonts w:hint="eastAsia"/>
          <w:sz w:val="20"/>
        </w:rPr>
        <w:t>方法：</w:t>
      </w:r>
    </w:p>
    <w:p w:rsidR="004D39A6" w:rsidRDefault="004D39A6" w:rsidP="004D39A6">
      <w:pPr>
        <w:ind w:left="840" w:firstLine="420"/>
        <w:rPr>
          <w:sz w:val="20"/>
        </w:rPr>
      </w:pPr>
      <w:r>
        <w:rPr>
          <w:rFonts w:hint="eastAsia"/>
          <w:sz w:val="20"/>
        </w:rPr>
        <w:t>a</w:t>
      </w:r>
      <w:r>
        <w:rPr>
          <w:rFonts w:hint="eastAsia"/>
          <w:sz w:val="20"/>
        </w:rPr>
        <w:t>）先带国家码查询账号；</w:t>
      </w:r>
    </w:p>
    <w:p w:rsidR="00DC0DE3" w:rsidRDefault="004D39A6" w:rsidP="004D39A6">
      <w:pPr>
        <w:ind w:left="840" w:firstLine="420"/>
        <w:rPr>
          <w:sz w:val="20"/>
        </w:rPr>
      </w:pPr>
      <w:r>
        <w:rPr>
          <w:rFonts w:hint="eastAsia"/>
          <w:sz w:val="20"/>
        </w:rPr>
        <w:lastRenderedPageBreak/>
        <w:t>b</w:t>
      </w:r>
      <w:r>
        <w:rPr>
          <w:rFonts w:hint="eastAsia"/>
          <w:sz w:val="20"/>
        </w:rPr>
        <w:t>）查询不到时，剥离出国家码，再查账号</w:t>
      </w:r>
      <w:r w:rsidR="00913A2D">
        <w:rPr>
          <w:rFonts w:hint="eastAsia"/>
          <w:sz w:val="20"/>
        </w:rPr>
        <w:t>。</w:t>
      </w:r>
      <w:r>
        <w:rPr>
          <w:rFonts w:hint="eastAsia"/>
          <w:sz w:val="20"/>
        </w:rPr>
        <w:t>如果查到账号，则</w:t>
      </w:r>
      <w:r w:rsidR="00913A2D">
        <w:rPr>
          <w:rFonts w:hint="eastAsia"/>
          <w:sz w:val="20"/>
        </w:rPr>
        <w:t>先</w:t>
      </w:r>
      <w:r>
        <w:rPr>
          <w:rFonts w:hint="eastAsia"/>
          <w:sz w:val="20"/>
        </w:rPr>
        <w:t>检查密码，</w:t>
      </w:r>
      <w:r w:rsidR="00913A2D">
        <w:rPr>
          <w:rFonts w:hint="eastAsia"/>
          <w:sz w:val="20"/>
        </w:rPr>
        <w:t>再</w:t>
      </w:r>
      <w:r>
        <w:rPr>
          <w:rFonts w:hint="eastAsia"/>
          <w:sz w:val="20"/>
        </w:rPr>
        <w:t>检查注册</w:t>
      </w:r>
      <w:r>
        <w:rPr>
          <w:rFonts w:hint="eastAsia"/>
          <w:sz w:val="20"/>
        </w:rPr>
        <w:t>IP</w:t>
      </w:r>
      <w:r>
        <w:rPr>
          <w:rFonts w:hint="eastAsia"/>
          <w:sz w:val="20"/>
        </w:rPr>
        <w:t>的国家码与剥离出的国家码是否一致</w:t>
      </w:r>
      <w:r w:rsidR="00913A2D">
        <w:rPr>
          <w:rFonts w:hint="eastAsia"/>
          <w:sz w:val="20"/>
        </w:rPr>
        <w:t>；都通过时才认为登录认证通过。</w:t>
      </w:r>
    </w:p>
    <w:p w:rsidR="00D6237C" w:rsidRDefault="00D6237C" w:rsidP="00D6237C">
      <w:pPr>
        <w:ind w:firstLine="420"/>
        <w:rPr>
          <w:rFonts w:ascii="宋体" w:hAnsi="宋体"/>
          <w:sz w:val="18"/>
          <w:szCs w:val="18"/>
          <w:lang w:val="en-GB"/>
        </w:rPr>
      </w:pPr>
      <w:r>
        <w:rPr>
          <w:rFonts w:ascii="宋体" w:hAnsi="宋体" w:hint="eastAsia"/>
          <w:sz w:val="18"/>
          <w:szCs w:val="18"/>
          <w:lang w:val="en-GB"/>
        </w:rPr>
        <w:t>201201版本：增加支持手机登录时，不输入国家码。</w:t>
      </w:r>
    </w:p>
    <w:p w:rsidR="00120F0E" w:rsidRDefault="00D6237C" w:rsidP="00D6237C">
      <w:pPr>
        <w:ind w:firstLine="420"/>
        <w:rPr>
          <w:rFonts w:ascii="宋体" w:hAnsi="宋体"/>
          <w:sz w:val="18"/>
          <w:szCs w:val="18"/>
          <w:lang w:val="en-GB"/>
        </w:rPr>
      </w:pPr>
      <w:r w:rsidRPr="00D6237C">
        <w:rPr>
          <w:rFonts w:ascii="宋体" w:hAnsi="宋体" w:hint="eastAsia"/>
          <w:sz w:val="18"/>
          <w:szCs w:val="18"/>
          <w:lang w:val="en-GB"/>
        </w:rPr>
        <w:t>1）手机账号表需要将国家码和手机号码字段分开存放。（去掉按键值hash分区）</w:t>
      </w:r>
    </w:p>
    <w:p w:rsidR="00D6237C" w:rsidRPr="00D6237C" w:rsidRDefault="00D6237C" w:rsidP="00D6237C">
      <w:pPr>
        <w:ind w:firstLine="420"/>
        <w:rPr>
          <w:rFonts w:ascii="宋体" w:hAnsi="宋体"/>
          <w:sz w:val="18"/>
          <w:szCs w:val="18"/>
          <w:lang w:val="en-GB"/>
        </w:rPr>
      </w:pPr>
      <w:r w:rsidRPr="00D6237C">
        <w:rPr>
          <w:rFonts w:ascii="宋体" w:hAnsi="宋体" w:hint="eastAsia"/>
          <w:sz w:val="18"/>
          <w:szCs w:val="18"/>
          <w:lang w:val="en-GB"/>
        </w:rPr>
        <w:t>2）登录时，如果没有输入国家号码，则以手机号码查账号。</w:t>
      </w:r>
    </w:p>
    <w:p w:rsidR="00D6237C" w:rsidRPr="00D6237C" w:rsidRDefault="00D6237C" w:rsidP="00D6237C">
      <w:pPr>
        <w:ind w:firstLine="420"/>
        <w:rPr>
          <w:rFonts w:ascii="宋体" w:hAnsi="宋体"/>
          <w:sz w:val="18"/>
          <w:szCs w:val="18"/>
          <w:lang w:val="en-GB"/>
        </w:rPr>
      </w:pPr>
      <w:r w:rsidRPr="00D6237C">
        <w:rPr>
          <w:rFonts w:ascii="宋体" w:hAnsi="宋体" w:hint="eastAsia"/>
          <w:sz w:val="18"/>
          <w:szCs w:val="18"/>
          <w:lang w:val="en-GB"/>
        </w:rPr>
        <w:t xml:space="preserve">   如果只查到一条记录，则完成登录逻辑。</w:t>
      </w:r>
    </w:p>
    <w:p w:rsidR="00D6237C" w:rsidRDefault="00D6237C" w:rsidP="00D6237C">
      <w:pPr>
        <w:ind w:firstLine="420"/>
        <w:rPr>
          <w:rFonts w:ascii="宋体" w:hAnsi="宋体"/>
          <w:sz w:val="18"/>
          <w:szCs w:val="18"/>
          <w:lang w:val="en-GB"/>
        </w:rPr>
      </w:pPr>
      <w:r w:rsidRPr="00D6237C">
        <w:rPr>
          <w:rFonts w:ascii="宋体" w:hAnsi="宋体" w:hint="eastAsia"/>
          <w:sz w:val="18"/>
          <w:szCs w:val="18"/>
          <w:lang w:val="en-GB"/>
        </w:rPr>
        <w:t xml:space="preserve">   如果查到多条记录，</w:t>
      </w:r>
      <w:r w:rsidR="00120F0E">
        <w:rPr>
          <w:rFonts w:ascii="宋体" w:hAnsi="宋体" w:hint="eastAsia"/>
          <w:sz w:val="18"/>
          <w:szCs w:val="18"/>
          <w:lang w:val="en-GB"/>
        </w:rPr>
        <w:t>返回错误码“</w:t>
      </w:r>
      <w:r w:rsidR="00120F0E" w:rsidRPr="00120F0E">
        <w:rPr>
          <w:rFonts w:ascii="宋体" w:hAnsi="宋体" w:hint="eastAsia"/>
          <w:sz w:val="18"/>
          <w:szCs w:val="18"/>
          <w:lang w:val="en-GB"/>
        </w:rPr>
        <w:t>存在多国相同的手机号码，需要</w:t>
      </w:r>
      <w:r w:rsidR="00120F0E">
        <w:rPr>
          <w:rFonts w:ascii="宋体" w:hAnsi="宋体" w:hint="eastAsia"/>
          <w:sz w:val="18"/>
          <w:szCs w:val="18"/>
          <w:lang w:val="en-GB"/>
        </w:rPr>
        <w:t>选择</w:t>
      </w:r>
      <w:r w:rsidR="00120F0E" w:rsidRPr="00120F0E">
        <w:rPr>
          <w:rFonts w:ascii="宋体" w:hAnsi="宋体" w:hint="eastAsia"/>
          <w:sz w:val="18"/>
          <w:szCs w:val="18"/>
          <w:lang w:val="en-GB"/>
        </w:rPr>
        <w:t>国家”</w:t>
      </w:r>
      <w:r w:rsidRPr="00D6237C">
        <w:rPr>
          <w:rFonts w:ascii="宋体" w:hAnsi="宋体" w:hint="eastAsia"/>
          <w:sz w:val="18"/>
          <w:szCs w:val="18"/>
          <w:lang w:val="en-GB"/>
        </w:rPr>
        <w:t>。</w:t>
      </w:r>
    </w:p>
    <w:p w:rsidR="00D6237C" w:rsidRDefault="00D6237C" w:rsidP="004D39A6">
      <w:pPr>
        <w:ind w:left="840" w:firstLine="420"/>
        <w:rPr>
          <w:sz w:val="20"/>
        </w:rPr>
      </w:pPr>
    </w:p>
    <w:p w:rsidR="0019115B" w:rsidRDefault="005536B6" w:rsidP="0019115B">
      <w:pPr>
        <w:rPr>
          <w:rFonts w:ascii="宋体" w:hAnsi="宋体"/>
          <w:b/>
          <w:sz w:val="20"/>
          <w:szCs w:val="18"/>
        </w:rPr>
      </w:pPr>
      <w:r w:rsidRPr="00005E76">
        <w:rPr>
          <w:rFonts w:ascii="宋体" w:hAnsi="宋体" w:hint="eastAsia"/>
          <w:b/>
          <w:sz w:val="20"/>
          <w:szCs w:val="18"/>
        </w:rPr>
        <w:t>容灾缓存站点：</w:t>
      </w:r>
    </w:p>
    <w:p w:rsidR="0019115B" w:rsidRDefault="0019115B" w:rsidP="0019115B">
      <w:pPr>
        <w:ind w:firstLine="420"/>
      </w:pPr>
      <w:r>
        <w:rPr>
          <w:rFonts w:ascii="宋体" w:hAnsi="宋体" w:hint="eastAsia"/>
          <w:b/>
          <w:sz w:val="20"/>
          <w:szCs w:val="18"/>
        </w:rPr>
        <w:t>1）</w:t>
      </w:r>
      <w:r w:rsidR="005536B6">
        <w:rPr>
          <w:rFonts w:hint="eastAsia"/>
        </w:rPr>
        <w:t>登录接口先查</w:t>
      </w:r>
      <w:r w:rsidR="00D80C84">
        <w:rPr>
          <w:rFonts w:hint="eastAsia"/>
        </w:rPr>
        <w:t>本地</w:t>
      </w:r>
      <w:r w:rsidR="00D80C84">
        <w:rPr>
          <w:rFonts w:hint="eastAsia"/>
        </w:rPr>
        <w:t>memcache</w:t>
      </w:r>
      <w:r w:rsidR="00D80C84">
        <w:rPr>
          <w:rFonts w:hint="eastAsia"/>
        </w:rPr>
        <w:t>缓存，本地缓存没有数据时，改查</w:t>
      </w:r>
      <w:r w:rsidR="005536B6">
        <w:rPr>
          <w:rFonts w:hint="eastAsia"/>
        </w:rPr>
        <w:t>本地数据库</w:t>
      </w:r>
      <w:r w:rsidR="00D80C84">
        <w:rPr>
          <w:rFonts w:hint="eastAsia"/>
        </w:rPr>
        <w:t>；</w:t>
      </w:r>
      <w:r w:rsidR="005536B6">
        <w:rPr>
          <w:rFonts w:hint="eastAsia"/>
        </w:rPr>
        <w:t>密码不对时，</w:t>
      </w:r>
      <w:r w:rsidR="00D80C84">
        <w:rPr>
          <w:rFonts w:hint="eastAsia"/>
        </w:rPr>
        <w:t>删除</w:t>
      </w:r>
      <w:r w:rsidR="00D80C84">
        <w:rPr>
          <w:rFonts w:hint="eastAsia"/>
        </w:rPr>
        <w:t>memcache</w:t>
      </w:r>
      <w:r w:rsidR="00D80C84">
        <w:rPr>
          <w:rFonts w:hint="eastAsia"/>
        </w:rPr>
        <w:t>缓存，并</w:t>
      </w:r>
      <w:r w:rsidR="005536B6">
        <w:rPr>
          <w:rFonts w:hint="eastAsia"/>
        </w:rPr>
        <w:t>改调主站点登录接口。</w:t>
      </w:r>
    </w:p>
    <w:p w:rsidR="0019115B" w:rsidRDefault="0019115B" w:rsidP="0019115B">
      <w:pPr>
        <w:ind w:firstLine="420"/>
        <w:rPr>
          <w:rFonts w:ascii="宋体" w:hAnsi="宋体"/>
          <w:sz w:val="18"/>
          <w:szCs w:val="18"/>
        </w:rPr>
      </w:pPr>
      <w:r>
        <w:rPr>
          <w:rFonts w:ascii="宋体" w:hAnsi="宋体" w:hint="eastAsia"/>
          <w:sz w:val="18"/>
          <w:szCs w:val="18"/>
        </w:rPr>
        <w:t>2）</w:t>
      </w:r>
      <w:r w:rsidR="008A45DA">
        <w:rPr>
          <w:rFonts w:ascii="宋体" w:hAnsi="宋体" w:hint="eastAsia"/>
          <w:sz w:val="18"/>
          <w:szCs w:val="18"/>
        </w:rPr>
        <w:t>因为登录需要更新用户设备绑定表，所以本地认证成功后，还需要异步调一下主站点登录接口。</w:t>
      </w:r>
    </w:p>
    <w:p w:rsidR="00314BB7" w:rsidRDefault="0019115B" w:rsidP="0019115B">
      <w:pPr>
        <w:ind w:firstLine="420"/>
        <w:rPr>
          <w:rFonts w:ascii="宋体" w:hAnsi="宋体"/>
          <w:sz w:val="18"/>
          <w:szCs w:val="18"/>
        </w:rPr>
      </w:pPr>
      <w:r>
        <w:rPr>
          <w:rFonts w:ascii="宋体" w:hAnsi="宋体" w:hint="eastAsia"/>
          <w:sz w:val="18"/>
          <w:szCs w:val="18"/>
        </w:rPr>
        <w:t>3）</w:t>
      </w:r>
      <w:r w:rsidR="00EC092B" w:rsidRPr="00EC092B">
        <w:rPr>
          <w:rFonts w:ascii="宋体" w:hAnsi="宋体" w:hint="eastAsia"/>
          <w:sz w:val="18"/>
          <w:szCs w:val="18"/>
        </w:rPr>
        <w:t>容灾站点和主站点生产的upToken需要一致，否则业务后续请求会认证不通过。</w:t>
      </w:r>
    </w:p>
    <w:p w:rsidR="00B80FA5" w:rsidRDefault="00B80FA5" w:rsidP="00B80FA5">
      <w:pPr>
        <w:tabs>
          <w:tab w:val="left" w:pos="-720"/>
          <w:tab w:val="left" w:pos="0"/>
          <w:tab w:val="left" w:pos="295"/>
          <w:tab w:val="left" w:pos="1440"/>
          <w:tab w:val="left" w:pos="2160"/>
          <w:tab w:val="left" w:pos="2880"/>
          <w:tab w:val="left" w:pos="3600"/>
          <w:tab w:val="left" w:pos="4320"/>
        </w:tabs>
      </w:pPr>
    </w:p>
    <w:p w:rsidR="00B80FA5" w:rsidRPr="00005E76" w:rsidRDefault="00B80FA5" w:rsidP="00005E76">
      <w:pPr>
        <w:tabs>
          <w:tab w:val="left" w:pos="-720"/>
          <w:tab w:val="left" w:pos="0"/>
          <w:tab w:val="left" w:pos="295"/>
          <w:tab w:val="left" w:pos="1440"/>
          <w:tab w:val="left" w:pos="2160"/>
          <w:tab w:val="left" w:pos="2880"/>
          <w:tab w:val="left" w:pos="3600"/>
          <w:tab w:val="left" w:pos="4320"/>
        </w:tabs>
        <w:rPr>
          <w:b/>
        </w:rPr>
      </w:pPr>
      <w:r w:rsidRPr="00005E76">
        <w:rPr>
          <w:rFonts w:hint="eastAsia"/>
          <w:b/>
        </w:rPr>
        <w:t>在华为帐号体系中平滑支持通讯地址</w:t>
      </w:r>
      <w:r w:rsidRPr="00005E76">
        <w:rPr>
          <w:rFonts w:hint="eastAsia"/>
          <w:b/>
        </w:rPr>
        <w:t>CID</w:t>
      </w:r>
      <w:r w:rsidRPr="00005E76">
        <w:rPr>
          <w:rFonts w:hint="eastAsia"/>
          <w:b/>
        </w:rPr>
        <w:t>的处理逻辑：</w:t>
      </w:r>
    </w:p>
    <w:p w:rsidR="00B80FA5" w:rsidRDefault="00B80FA5" w:rsidP="00B80FA5">
      <w:pPr>
        <w:pStyle w:val="0"/>
        <w:numPr>
          <w:ilvl w:val="0"/>
          <w:numId w:val="0"/>
        </w:numPr>
        <w:ind w:firstLine="425"/>
        <w:rPr>
          <w:sz w:val="18"/>
          <w:szCs w:val="18"/>
        </w:rPr>
      </w:pPr>
      <w:r>
        <w:rPr>
          <w:rFonts w:hint="eastAsia"/>
          <w:sz w:val="18"/>
          <w:szCs w:val="18"/>
        </w:rPr>
        <w:t>1</w:t>
      </w:r>
      <w:r>
        <w:rPr>
          <w:rFonts w:hint="eastAsia"/>
          <w:sz w:val="18"/>
          <w:szCs w:val="18"/>
        </w:rPr>
        <w:t>）</w:t>
      </w:r>
      <w:r w:rsidRPr="002E3835">
        <w:rPr>
          <w:rFonts w:hint="eastAsia"/>
          <w:sz w:val="18"/>
          <w:szCs w:val="18"/>
        </w:rPr>
        <w:t>发生华为帐号变更后，新帐号从通讯类业务</w:t>
      </w:r>
      <w:r>
        <w:rPr>
          <w:rFonts w:hint="eastAsia"/>
          <w:sz w:val="18"/>
          <w:szCs w:val="18"/>
        </w:rPr>
        <w:t>（天天聊、天天电话、天天铃）</w:t>
      </w:r>
      <w:r w:rsidRPr="002E3835">
        <w:rPr>
          <w:rFonts w:hint="eastAsia"/>
          <w:sz w:val="18"/>
          <w:szCs w:val="18"/>
        </w:rPr>
        <w:t>客户端到</w:t>
      </w:r>
      <w:r w:rsidRPr="002E3835">
        <w:rPr>
          <w:rFonts w:hint="eastAsia"/>
          <w:sz w:val="18"/>
          <w:szCs w:val="18"/>
        </w:rPr>
        <w:t>UP</w:t>
      </w:r>
      <w:r w:rsidRPr="002E3835">
        <w:rPr>
          <w:rFonts w:hint="eastAsia"/>
          <w:sz w:val="18"/>
          <w:szCs w:val="18"/>
        </w:rPr>
        <w:t>登录，获得新</w:t>
      </w:r>
      <w:r w:rsidRPr="002E3835">
        <w:rPr>
          <w:rFonts w:hint="eastAsia"/>
          <w:sz w:val="18"/>
          <w:szCs w:val="18"/>
        </w:rPr>
        <w:t>CID</w:t>
      </w:r>
      <w:r w:rsidRPr="002E3835">
        <w:rPr>
          <w:rFonts w:hint="eastAsia"/>
          <w:sz w:val="18"/>
          <w:szCs w:val="18"/>
        </w:rPr>
        <w:t>，保持原</w:t>
      </w:r>
      <w:r w:rsidRPr="002E3835">
        <w:rPr>
          <w:rFonts w:hint="eastAsia"/>
          <w:sz w:val="18"/>
          <w:szCs w:val="18"/>
        </w:rPr>
        <w:t>Hw</w:t>
      </w:r>
      <w:r>
        <w:rPr>
          <w:rFonts w:hint="eastAsia"/>
          <w:sz w:val="18"/>
          <w:szCs w:val="18"/>
        </w:rPr>
        <w:t>U</w:t>
      </w:r>
      <w:r w:rsidRPr="002E3835">
        <w:rPr>
          <w:rFonts w:hint="eastAsia"/>
          <w:sz w:val="18"/>
          <w:szCs w:val="18"/>
        </w:rPr>
        <w:t>ID</w:t>
      </w:r>
      <w:r w:rsidRPr="002E3835">
        <w:rPr>
          <w:rFonts w:hint="eastAsia"/>
          <w:sz w:val="18"/>
          <w:szCs w:val="18"/>
        </w:rPr>
        <w:t>。</w:t>
      </w:r>
    </w:p>
    <w:p w:rsidR="00B80FA5" w:rsidRDefault="00B80FA5" w:rsidP="00B80FA5">
      <w:pPr>
        <w:tabs>
          <w:tab w:val="left" w:pos="-720"/>
          <w:tab w:val="left" w:pos="0"/>
          <w:tab w:val="left" w:pos="295"/>
          <w:tab w:val="left" w:pos="1440"/>
          <w:tab w:val="left" w:pos="2160"/>
          <w:tab w:val="left" w:pos="2880"/>
          <w:tab w:val="left" w:pos="3600"/>
          <w:tab w:val="left" w:pos="4320"/>
        </w:tabs>
        <w:ind w:firstLineChars="200" w:firstLine="360"/>
        <w:rPr>
          <w:sz w:val="18"/>
          <w:szCs w:val="18"/>
        </w:rPr>
      </w:pPr>
      <w:r>
        <w:rPr>
          <w:rFonts w:hint="eastAsia"/>
          <w:sz w:val="18"/>
          <w:szCs w:val="18"/>
        </w:rPr>
        <w:t xml:space="preserve"> </w:t>
      </w:r>
      <w:r w:rsidRPr="002E3835">
        <w:rPr>
          <w:rFonts w:hint="eastAsia"/>
          <w:sz w:val="18"/>
          <w:szCs w:val="18"/>
        </w:rPr>
        <w:t>获得新</w:t>
      </w:r>
      <w:r w:rsidRPr="002E3835">
        <w:rPr>
          <w:rFonts w:hint="eastAsia"/>
          <w:sz w:val="18"/>
          <w:szCs w:val="18"/>
        </w:rPr>
        <w:t>CID</w:t>
      </w:r>
      <w:r>
        <w:rPr>
          <w:rFonts w:hint="eastAsia"/>
          <w:sz w:val="18"/>
          <w:szCs w:val="18"/>
        </w:rPr>
        <w:t>：</w:t>
      </w:r>
      <w:r>
        <w:rPr>
          <w:rFonts w:hint="eastAsia"/>
          <w:sz w:val="18"/>
          <w:szCs w:val="18"/>
        </w:rPr>
        <w:t>UP</w:t>
      </w:r>
      <w:r>
        <w:rPr>
          <w:rFonts w:hint="eastAsia"/>
          <w:sz w:val="18"/>
          <w:szCs w:val="18"/>
        </w:rPr>
        <w:t>检查原通讯地址不为空，也不等于登录帐号，则</w:t>
      </w:r>
      <w:r w:rsidRPr="002E3835">
        <w:rPr>
          <w:rFonts w:hint="eastAsia"/>
          <w:sz w:val="18"/>
          <w:szCs w:val="18"/>
        </w:rPr>
        <w:t>在通讯</w:t>
      </w:r>
      <w:r w:rsidRPr="002E3835">
        <w:rPr>
          <w:rFonts w:hint="eastAsia"/>
          <w:sz w:val="18"/>
          <w:szCs w:val="18"/>
        </w:rPr>
        <w:t>CID</w:t>
      </w:r>
      <w:r w:rsidRPr="002E3835">
        <w:rPr>
          <w:rFonts w:hint="eastAsia"/>
          <w:sz w:val="18"/>
          <w:szCs w:val="18"/>
        </w:rPr>
        <w:t>表中插入一条记录</w:t>
      </w:r>
      <w:r w:rsidRPr="002E3835">
        <w:rPr>
          <w:rFonts w:hint="eastAsia"/>
          <w:sz w:val="18"/>
          <w:szCs w:val="18"/>
        </w:rPr>
        <w:t>(</w:t>
      </w:r>
      <w:r>
        <w:rPr>
          <w:rFonts w:hint="eastAsia"/>
          <w:sz w:val="18"/>
          <w:szCs w:val="18"/>
        </w:rPr>
        <w:t>新</w:t>
      </w:r>
      <w:r w:rsidRPr="002E3835">
        <w:rPr>
          <w:rFonts w:hint="eastAsia"/>
          <w:sz w:val="18"/>
          <w:szCs w:val="18"/>
        </w:rPr>
        <w:t>帐号――</w:t>
      </w:r>
      <w:r w:rsidRPr="002E3835">
        <w:rPr>
          <w:rFonts w:hint="eastAsia"/>
          <w:sz w:val="18"/>
          <w:szCs w:val="18"/>
        </w:rPr>
        <w:t>&gt;</w:t>
      </w:r>
      <w:r>
        <w:rPr>
          <w:rFonts w:hint="eastAsia"/>
          <w:sz w:val="18"/>
          <w:szCs w:val="18"/>
        </w:rPr>
        <w:t>新</w:t>
      </w:r>
      <w:r w:rsidRPr="002E3835">
        <w:rPr>
          <w:rFonts w:hint="eastAsia"/>
          <w:sz w:val="18"/>
          <w:szCs w:val="18"/>
        </w:rPr>
        <w:t>CID)</w:t>
      </w:r>
      <w:r>
        <w:rPr>
          <w:rFonts w:hint="eastAsia"/>
          <w:sz w:val="18"/>
          <w:szCs w:val="18"/>
        </w:rPr>
        <w:t>。</w:t>
      </w:r>
    </w:p>
    <w:p w:rsidR="004A0D36" w:rsidRDefault="004A0D36" w:rsidP="004A0D36">
      <w:pPr>
        <w:tabs>
          <w:tab w:val="left" w:pos="-720"/>
          <w:tab w:val="left" w:pos="0"/>
          <w:tab w:val="left" w:pos="295"/>
          <w:tab w:val="left" w:pos="1440"/>
          <w:tab w:val="left" w:pos="2160"/>
          <w:tab w:val="left" w:pos="2880"/>
          <w:tab w:val="left" w:pos="3600"/>
          <w:tab w:val="left" w:pos="4320"/>
        </w:tabs>
        <w:ind w:firstLineChars="200" w:firstLine="360"/>
      </w:pPr>
      <w:r>
        <w:rPr>
          <w:rFonts w:hint="eastAsia"/>
          <w:sz w:val="18"/>
          <w:szCs w:val="18"/>
        </w:rPr>
        <w:t>2</w:t>
      </w:r>
      <w:r>
        <w:rPr>
          <w:rFonts w:hint="eastAsia"/>
          <w:sz w:val="18"/>
          <w:szCs w:val="18"/>
        </w:rPr>
        <w:t>）因为存在以下场景，所以非通讯类业务登录时，也按以上逻辑生成新</w:t>
      </w:r>
      <w:r>
        <w:rPr>
          <w:rFonts w:hint="eastAsia"/>
          <w:sz w:val="18"/>
          <w:szCs w:val="18"/>
        </w:rPr>
        <w:t>CID</w:t>
      </w:r>
      <w:r>
        <w:rPr>
          <w:rFonts w:hint="eastAsia"/>
          <w:sz w:val="18"/>
          <w:szCs w:val="18"/>
        </w:rPr>
        <w:t>。</w:t>
      </w:r>
    </w:p>
    <w:p w:rsidR="004A0D36" w:rsidRDefault="004A0D36" w:rsidP="004A0D36">
      <w:pPr>
        <w:ind w:left="180" w:firstLine="240"/>
        <w:rPr>
          <w:rFonts w:ascii="宋体" w:hAnsi="宋体"/>
          <w:sz w:val="18"/>
          <w:szCs w:val="18"/>
        </w:rPr>
      </w:pPr>
      <w:r w:rsidRPr="004A0D36">
        <w:rPr>
          <w:rFonts w:ascii="宋体" w:hAnsi="宋体" w:hint="eastAsia"/>
          <w:sz w:val="18"/>
          <w:szCs w:val="18"/>
        </w:rPr>
        <w:t>天天电话通过华为帐号管理器获取ST，然后通过业务服务到SSO认证ST。此过程中，并不</w:t>
      </w:r>
      <w:r>
        <w:rPr>
          <w:rFonts w:ascii="宋体" w:hAnsi="宋体" w:hint="eastAsia"/>
          <w:sz w:val="18"/>
          <w:szCs w:val="18"/>
        </w:rPr>
        <w:t>从</w:t>
      </w:r>
      <w:r w:rsidRPr="004A0D36">
        <w:rPr>
          <w:rFonts w:ascii="宋体" w:hAnsi="宋体" w:hint="eastAsia"/>
          <w:sz w:val="18"/>
          <w:szCs w:val="18"/>
        </w:rPr>
        <w:t>天天电话</w:t>
      </w:r>
      <w:r>
        <w:rPr>
          <w:rFonts w:ascii="宋体" w:hAnsi="宋体" w:hint="eastAsia"/>
          <w:sz w:val="18"/>
          <w:szCs w:val="18"/>
        </w:rPr>
        <w:t>客户端调userLoginAuth接口。</w:t>
      </w:r>
    </w:p>
    <w:p w:rsidR="00B80FA5" w:rsidRDefault="004A0D36" w:rsidP="004A0D36">
      <w:pPr>
        <w:ind w:left="180" w:firstLine="240"/>
        <w:rPr>
          <w:rFonts w:ascii="宋体" w:hAnsi="宋体"/>
          <w:sz w:val="18"/>
          <w:szCs w:val="18"/>
        </w:rPr>
      </w:pPr>
      <w:r>
        <w:rPr>
          <w:rFonts w:ascii="宋体" w:hAnsi="宋体" w:hint="eastAsia"/>
          <w:sz w:val="18"/>
          <w:szCs w:val="18"/>
        </w:rPr>
        <w:t>所以需要在华为帐号管理器登录生成Token时，记录cid值；并在ST认证时，从SSO TGC表的Token记录中获取cid值返回给业务。</w:t>
      </w:r>
    </w:p>
    <w:p w:rsidR="00420767" w:rsidRDefault="00420767" w:rsidP="004A0D36">
      <w:pPr>
        <w:ind w:left="180" w:firstLine="240"/>
        <w:rPr>
          <w:rFonts w:ascii="宋体" w:hAnsi="宋体"/>
          <w:sz w:val="18"/>
          <w:szCs w:val="18"/>
        </w:rPr>
      </w:pPr>
    </w:p>
    <w:p w:rsidR="00420767" w:rsidRDefault="00420767" w:rsidP="00420767">
      <w:pPr>
        <w:rPr>
          <w:rFonts w:ascii="宋体" w:hAnsi="宋体"/>
          <w:color w:val="1F497D"/>
        </w:rPr>
      </w:pPr>
      <w:r>
        <w:rPr>
          <w:rFonts w:ascii="宋体" w:hAnsi="宋体" w:hint="eastAsia"/>
          <w:color w:val="1F497D"/>
        </w:rPr>
        <w:t>根据渠道号配置业务</w:t>
      </w:r>
      <w:ins w:id="63" w:author="x00116998" w:date="2015-01-17T17:22:00Z">
        <w:r w:rsidR="008C2C71">
          <w:rPr>
            <w:rFonts w:ascii="宋体" w:hAnsi="宋体" w:hint="eastAsia"/>
            <w:color w:val="1F497D"/>
          </w:rPr>
          <w:t>可以在某些敏感国家登录</w:t>
        </w:r>
      </w:ins>
      <w:ins w:id="64" w:author="x00116998" w:date="2015-01-17T17:23:00Z">
        <w:r w:rsidR="008C2C71">
          <w:rPr>
            <w:rFonts w:ascii="宋体" w:hAnsi="宋体" w:hint="eastAsia"/>
            <w:color w:val="1F497D"/>
          </w:rPr>
          <w:t>。</w:t>
        </w:r>
      </w:ins>
      <w:r w:rsidR="00700DD1">
        <w:rPr>
          <w:rFonts w:ascii="宋体" w:hAnsi="宋体" w:hint="eastAsia"/>
          <w:color w:val="1F497D"/>
        </w:rPr>
        <w:t>包括：</w:t>
      </w:r>
    </w:p>
    <w:p w:rsidR="00420767" w:rsidRPr="008C2C71" w:rsidRDefault="00420767" w:rsidP="008C2C71">
      <w:pPr>
        <w:pStyle w:val="affffff9"/>
        <w:numPr>
          <w:ilvl w:val="0"/>
          <w:numId w:val="72"/>
        </w:numPr>
        <w:ind w:firstLineChars="0"/>
        <w:rPr>
          <w:ins w:id="65" w:author="x00116998" w:date="2015-01-17T17:23:00Z"/>
          <w:lang w:val="fr-FR"/>
        </w:rPr>
      </w:pPr>
      <w:r w:rsidRPr="008C2C71">
        <w:rPr>
          <w:rFonts w:ascii="宋体" w:hAnsi="宋体" w:hint="eastAsia"/>
          <w:color w:val="1F497D"/>
        </w:rPr>
        <w:t>天际通业务</w:t>
      </w:r>
      <w:ins w:id="66" w:author="x00116998" w:date="2015-01-17T17:37:00Z">
        <w:r w:rsidR="009612B2">
          <w:rPr>
            <w:rFonts w:hint="eastAsia"/>
            <w:lang w:val="fr-FR"/>
          </w:rPr>
          <w:t xml:space="preserve"> </w:t>
        </w:r>
      </w:ins>
      <w:ins w:id="67" w:author="x00116998" w:date="2015-01-17T17:22:00Z">
        <w:r w:rsidR="008C2C71" w:rsidRPr="008C2C71">
          <w:rPr>
            <w:rFonts w:hint="eastAsia"/>
            <w:lang w:val="fr-FR"/>
          </w:rPr>
          <w:t>申请敏感国家登录</w:t>
        </w:r>
      </w:ins>
      <w:ins w:id="68" w:author="x00116998" w:date="2015-01-17T17:38:00Z">
        <w:r w:rsidR="00EF325B">
          <w:rPr>
            <w:rFonts w:hint="eastAsia"/>
            <w:lang w:val="fr-FR"/>
          </w:rPr>
          <w:t>。</w:t>
        </w:r>
      </w:ins>
      <w:r w:rsidRPr="008C2C71">
        <w:rPr>
          <w:rFonts w:hint="eastAsia"/>
          <w:lang w:val="fr-FR"/>
        </w:rPr>
        <w:t xml:space="preserve">  </w:t>
      </w:r>
    </w:p>
    <w:p w:rsidR="008C2C71" w:rsidRPr="008C2C71" w:rsidRDefault="009612B2" w:rsidP="008C2C71">
      <w:pPr>
        <w:pStyle w:val="affffff9"/>
        <w:numPr>
          <w:ilvl w:val="0"/>
          <w:numId w:val="72"/>
        </w:numPr>
        <w:ind w:firstLineChars="0"/>
        <w:rPr>
          <w:ins w:id="69" w:author="x00116998" w:date="2015-01-17T17:23:00Z"/>
          <w:lang w:val="fr-FR"/>
        </w:rPr>
      </w:pPr>
      <w:ins w:id="70" w:author="x00116998" w:date="2015-01-17T17:37:00Z">
        <w:r>
          <w:rPr>
            <w:rFonts w:hint="eastAsia"/>
            <w:lang w:val="fr-FR"/>
          </w:rPr>
          <w:t>华为钱包</w:t>
        </w:r>
        <w:r>
          <w:rPr>
            <w:rFonts w:hint="eastAsia"/>
            <w:lang w:val="fr-FR"/>
          </w:rPr>
          <w:t xml:space="preserve">   </w:t>
        </w:r>
        <w:r>
          <w:rPr>
            <w:rFonts w:hint="eastAsia"/>
            <w:lang w:val="fr-FR"/>
          </w:rPr>
          <w:t>天际通带华为钱包去敏感</w:t>
        </w:r>
      </w:ins>
      <w:ins w:id="71" w:author="x00116998" w:date="2015-01-17T17:38:00Z">
        <w:r>
          <w:rPr>
            <w:rFonts w:hint="eastAsia"/>
            <w:lang w:val="fr-FR"/>
          </w:rPr>
          <w:t>国家登录</w:t>
        </w:r>
        <w:r w:rsidR="00EF325B">
          <w:rPr>
            <w:rFonts w:hint="eastAsia"/>
            <w:lang w:val="fr-FR"/>
          </w:rPr>
          <w:t>。</w:t>
        </w:r>
      </w:ins>
    </w:p>
    <w:p w:rsidR="008C2C71" w:rsidRPr="00D304A5" w:rsidRDefault="008C2C71" w:rsidP="008C2C71">
      <w:pPr>
        <w:ind w:firstLine="420"/>
      </w:pPr>
    </w:p>
    <w:p w:rsidR="00420767" w:rsidRDefault="00420767" w:rsidP="004A0D36">
      <w:pPr>
        <w:ind w:left="180" w:firstLine="240"/>
        <w:rPr>
          <w:rFonts w:ascii="宋体" w:hAnsi="宋体"/>
          <w:sz w:val="18"/>
          <w:szCs w:val="18"/>
        </w:rPr>
      </w:pPr>
    </w:p>
    <w:p w:rsidR="00865A33" w:rsidRPr="00865A33" w:rsidRDefault="00865A33" w:rsidP="00865A33">
      <w:pPr>
        <w:ind w:left="180" w:firstLine="240"/>
        <w:rPr>
          <w:rFonts w:ascii="宋体" w:hAnsi="宋体"/>
          <w:sz w:val="18"/>
          <w:szCs w:val="18"/>
        </w:rPr>
      </w:pPr>
      <w:r w:rsidRPr="00865A33">
        <w:rPr>
          <w:rFonts w:ascii="宋体" w:hAnsi="宋体" w:hint="eastAsia"/>
          <w:sz w:val="18"/>
          <w:szCs w:val="18"/>
        </w:rPr>
        <w:t>Cloudwifi客户端自动生成的帐号格式为：     t_设备ID_Mac地址  类型：用户名帐号</w:t>
      </w:r>
    </w:p>
    <w:p w:rsidR="00865A33" w:rsidRPr="00865A33" w:rsidRDefault="00865A33" w:rsidP="00865A33">
      <w:pPr>
        <w:ind w:left="180" w:firstLine="240"/>
        <w:rPr>
          <w:rFonts w:ascii="宋体" w:hAnsi="宋体"/>
          <w:sz w:val="18"/>
          <w:szCs w:val="18"/>
        </w:rPr>
      </w:pPr>
      <w:r w:rsidRPr="00865A33">
        <w:rPr>
          <w:rFonts w:ascii="宋体" w:hAnsi="宋体" w:hint="eastAsia"/>
          <w:sz w:val="18"/>
          <w:szCs w:val="18"/>
        </w:rPr>
        <w:t>因其密码是客户端固定算法生成，对此类帐号只允许来自cloudwifi客户端经AS进行的单业务登录。即：</w:t>
      </w:r>
    </w:p>
    <w:p w:rsidR="00865A33" w:rsidRPr="00865A33" w:rsidRDefault="00865A33" w:rsidP="00865A33">
      <w:pPr>
        <w:ind w:left="180" w:firstLine="240"/>
        <w:rPr>
          <w:rFonts w:ascii="宋体" w:hAnsi="宋体"/>
          <w:sz w:val="18"/>
          <w:szCs w:val="18"/>
        </w:rPr>
      </w:pPr>
      <w:r w:rsidRPr="00865A33">
        <w:rPr>
          <w:rFonts w:ascii="宋体" w:hAnsi="宋体" w:hint="eastAsia"/>
          <w:sz w:val="18"/>
          <w:szCs w:val="18"/>
        </w:rPr>
        <w:t>1）对来自非AS的</w:t>
      </w:r>
      <w:r>
        <w:rPr>
          <w:rFonts w:ascii="宋体" w:hAnsi="宋体" w:hint="eastAsia"/>
          <w:sz w:val="18"/>
          <w:szCs w:val="18"/>
        </w:rPr>
        <w:t>此类格式帐号</w:t>
      </w:r>
      <w:r w:rsidRPr="00865A33">
        <w:rPr>
          <w:rFonts w:ascii="宋体" w:hAnsi="宋体" w:hint="eastAsia"/>
          <w:sz w:val="18"/>
          <w:szCs w:val="18"/>
        </w:rPr>
        <w:t>登录请求，直接返回帐号或密码错误。</w:t>
      </w:r>
    </w:p>
    <w:p w:rsidR="00865A33" w:rsidRPr="00420767" w:rsidRDefault="00865A33" w:rsidP="00865A33">
      <w:pPr>
        <w:ind w:left="180" w:firstLine="240"/>
        <w:rPr>
          <w:rFonts w:ascii="宋体" w:hAnsi="宋体"/>
          <w:sz w:val="18"/>
          <w:szCs w:val="18"/>
        </w:rPr>
      </w:pPr>
      <w:r w:rsidRPr="00865A33">
        <w:rPr>
          <w:rFonts w:ascii="宋体" w:hAnsi="宋体" w:hint="eastAsia"/>
          <w:sz w:val="18"/>
          <w:szCs w:val="18"/>
        </w:rPr>
        <w:t>2）</w:t>
      </w:r>
      <w:r>
        <w:rPr>
          <w:rFonts w:ascii="宋体" w:hAnsi="宋体" w:hint="eastAsia"/>
          <w:sz w:val="18"/>
          <w:szCs w:val="18"/>
        </w:rPr>
        <w:t>对来自</w:t>
      </w:r>
      <w:r w:rsidRPr="00865A33">
        <w:rPr>
          <w:rFonts w:ascii="宋体" w:hAnsi="宋体" w:hint="eastAsia"/>
          <w:sz w:val="18"/>
          <w:szCs w:val="18"/>
        </w:rPr>
        <w:t>AS</w:t>
      </w:r>
      <w:r>
        <w:rPr>
          <w:rFonts w:ascii="宋体" w:hAnsi="宋体" w:hint="eastAsia"/>
          <w:sz w:val="18"/>
          <w:szCs w:val="18"/>
        </w:rPr>
        <w:t>的此类格式帐号</w:t>
      </w:r>
      <w:r w:rsidRPr="00865A33">
        <w:rPr>
          <w:rFonts w:ascii="宋体" w:hAnsi="宋体" w:hint="eastAsia"/>
          <w:sz w:val="18"/>
          <w:szCs w:val="18"/>
        </w:rPr>
        <w:t>登录请求，</w:t>
      </w:r>
      <w:r>
        <w:rPr>
          <w:rFonts w:ascii="宋体" w:hAnsi="宋体" w:hint="eastAsia"/>
          <w:sz w:val="18"/>
          <w:szCs w:val="18"/>
        </w:rPr>
        <w:t>如果</w:t>
      </w:r>
      <w:r w:rsidRPr="00865A33">
        <w:rPr>
          <w:rFonts w:ascii="宋体" w:hAnsi="宋体" w:hint="eastAsia"/>
          <w:sz w:val="18"/>
          <w:szCs w:val="18"/>
        </w:rPr>
        <w:t>请求业务包名不为cloudwifi的，也直接返回帐号或密码错误。</w:t>
      </w:r>
    </w:p>
    <w:p w:rsidR="00564B99" w:rsidRDefault="00564B99" w:rsidP="00407B6C">
      <w:pPr>
        <w:pStyle w:val="41"/>
      </w:pPr>
      <w:r>
        <w:t xml:space="preserve">API </w:t>
      </w:r>
      <w:r>
        <w:rPr>
          <w:rFonts w:hint="eastAsia"/>
        </w:rPr>
        <w:t>原型</w:t>
      </w:r>
    </w:p>
    <w:p w:rsidR="00564B99" w:rsidRDefault="00564B99" w:rsidP="00564B99">
      <w:pPr>
        <w:ind w:left="420" w:firstLine="420"/>
      </w:pPr>
      <w:r>
        <w:rPr>
          <w:rFonts w:hint="eastAsia"/>
        </w:rPr>
        <w:t>UserLoginAuthRsp userLoginAuth</w:t>
      </w:r>
      <w:r>
        <w:t>(</w:t>
      </w:r>
      <w:r>
        <w:rPr>
          <w:rFonts w:hint="eastAsia"/>
        </w:rPr>
        <w:t>UserLoginAuthReq userLoginAuthReq</w:t>
      </w:r>
      <w:r>
        <w:t>)</w:t>
      </w:r>
      <w:r>
        <w:rPr>
          <w:rFonts w:hint="eastAsia"/>
        </w:rPr>
        <w:t xml:space="preserve"> throws </w:t>
      </w:r>
      <w:r w:rsidRPr="00813C66">
        <w:rPr>
          <w:rFonts w:hint="eastAsia"/>
        </w:rPr>
        <w:t>CException</w:t>
      </w:r>
    </w:p>
    <w:p w:rsidR="00564B99" w:rsidRDefault="00564B99" w:rsidP="00407B6C">
      <w:pPr>
        <w:pStyle w:val="41"/>
      </w:pPr>
      <w:r>
        <w:rPr>
          <w:rFonts w:hint="eastAsia"/>
        </w:rPr>
        <w:t>输入参数</w:t>
      </w:r>
    </w:p>
    <w:p w:rsidR="00142772" w:rsidRDefault="00564B99" w:rsidP="00564B99">
      <w:pPr>
        <w:pStyle w:val="a4"/>
        <w:ind w:firstLine="210"/>
      </w:pPr>
      <w:r>
        <w:rPr>
          <w:rFonts w:hint="eastAsia"/>
        </w:rPr>
        <w:t>LoginAuthUserReq</w:t>
      </w:r>
      <w:r>
        <w:rPr>
          <w:rFonts w:hint="eastAsia"/>
        </w:rPr>
        <w:t>定义如下：</w:t>
      </w:r>
    </w:p>
    <w:p w:rsidR="00142772" w:rsidRPr="00142772" w:rsidRDefault="00142772" w:rsidP="00142772"/>
    <w:p w:rsidR="00142772" w:rsidRDefault="00142772" w:rsidP="00142772"/>
    <w:p w:rsidR="00564B99" w:rsidRPr="00142772" w:rsidRDefault="00142772" w:rsidP="00142772">
      <w:pPr>
        <w:tabs>
          <w:tab w:val="left" w:pos="2419"/>
        </w:tabs>
      </w:pPr>
      <w:r>
        <w:lastRenderedPageBreak/>
        <w:tab/>
      </w:r>
    </w:p>
    <w:tbl>
      <w:tblPr>
        <w:tblW w:w="10028"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7"/>
        <w:gridCol w:w="708"/>
        <w:gridCol w:w="1276"/>
        <w:gridCol w:w="709"/>
        <w:gridCol w:w="5528"/>
      </w:tblGrid>
      <w:tr w:rsidR="00564B99" w:rsidTr="003B4E6C">
        <w:trPr>
          <w:jc w:val="center"/>
        </w:trPr>
        <w:tc>
          <w:tcPr>
            <w:tcW w:w="1807" w:type="dxa"/>
          </w:tcPr>
          <w:p w:rsidR="00564B99" w:rsidRDefault="00564B99" w:rsidP="000819D8">
            <w:pPr>
              <w:pStyle w:val="TAH"/>
              <w:rPr>
                <w:rFonts w:ascii="Verdana" w:hAnsi="Verdana"/>
                <w:lang w:val="fr-FR" w:eastAsia="zh-CN"/>
              </w:rPr>
            </w:pPr>
            <w:r>
              <w:rPr>
                <w:rFonts w:ascii="Verdana" w:hAnsi="Verdana" w:hint="eastAsia"/>
                <w:lang w:val="fr-FR" w:eastAsia="zh-CN"/>
              </w:rPr>
              <w:lastRenderedPageBreak/>
              <w:t>参数名称</w:t>
            </w:r>
          </w:p>
        </w:tc>
        <w:tc>
          <w:tcPr>
            <w:tcW w:w="708" w:type="dxa"/>
          </w:tcPr>
          <w:p w:rsidR="00564B99" w:rsidRDefault="00564B99" w:rsidP="000819D8">
            <w:pPr>
              <w:pStyle w:val="TAH"/>
              <w:rPr>
                <w:rFonts w:ascii="Verdana" w:hAnsi="Verdana"/>
                <w:lang w:val="fr-FR" w:eastAsia="zh-CN"/>
              </w:rPr>
            </w:pPr>
            <w:r>
              <w:rPr>
                <w:rFonts w:ascii="Verdana" w:hAnsi="Verdana" w:hint="eastAsia"/>
                <w:lang w:val="fr-FR" w:eastAsia="zh-CN"/>
              </w:rPr>
              <w:t>必须</w:t>
            </w:r>
          </w:p>
        </w:tc>
        <w:tc>
          <w:tcPr>
            <w:tcW w:w="1276" w:type="dxa"/>
          </w:tcPr>
          <w:p w:rsidR="00564B99" w:rsidRDefault="00564B99" w:rsidP="000819D8">
            <w:pPr>
              <w:pStyle w:val="TAH"/>
              <w:rPr>
                <w:rFonts w:ascii="Verdana" w:hAnsi="Verdana"/>
                <w:lang w:val="fr-FR" w:eastAsia="zh-CN"/>
              </w:rPr>
            </w:pPr>
            <w:r>
              <w:rPr>
                <w:rFonts w:ascii="Verdana" w:hAnsi="Verdana" w:hint="eastAsia"/>
                <w:lang w:val="fr-FR" w:eastAsia="zh-CN"/>
              </w:rPr>
              <w:t>类型</w:t>
            </w:r>
          </w:p>
        </w:tc>
        <w:tc>
          <w:tcPr>
            <w:tcW w:w="709" w:type="dxa"/>
          </w:tcPr>
          <w:p w:rsidR="00564B99" w:rsidRDefault="00564B99" w:rsidP="000819D8">
            <w:pPr>
              <w:pStyle w:val="TAH"/>
              <w:rPr>
                <w:rFonts w:ascii="Verdana" w:hAnsi="Verdana"/>
                <w:lang w:val="fr-FR" w:eastAsia="zh-CN"/>
              </w:rPr>
            </w:pPr>
            <w:r>
              <w:rPr>
                <w:rFonts w:ascii="Verdana" w:hAnsi="Verdana" w:hint="eastAsia"/>
                <w:lang w:val="fr-FR" w:eastAsia="zh-CN"/>
              </w:rPr>
              <w:t>长度</w:t>
            </w:r>
          </w:p>
        </w:tc>
        <w:tc>
          <w:tcPr>
            <w:tcW w:w="5528" w:type="dxa"/>
          </w:tcPr>
          <w:p w:rsidR="00564B99" w:rsidRDefault="00564B99" w:rsidP="000819D8">
            <w:pPr>
              <w:pStyle w:val="TAH"/>
              <w:rPr>
                <w:rFonts w:ascii="Verdana" w:hAnsi="Verdana"/>
                <w:lang w:val="fr-FR" w:eastAsia="zh-CN"/>
              </w:rPr>
            </w:pPr>
            <w:r>
              <w:rPr>
                <w:rFonts w:ascii="Verdana" w:hAnsi="Verdana" w:hint="eastAsia"/>
                <w:lang w:val="fr-FR" w:eastAsia="zh-CN"/>
              </w:rPr>
              <w:t>描述信息</w:t>
            </w:r>
          </w:p>
        </w:tc>
      </w:tr>
      <w:tr w:rsidR="00564B99" w:rsidTr="003B4E6C">
        <w:trPr>
          <w:jc w:val="center"/>
        </w:trPr>
        <w:tc>
          <w:tcPr>
            <w:tcW w:w="1807" w:type="dxa"/>
          </w:tcPr>
          <w:p w:rsidR="00564B99" w:rsidRPr="00E74491" w:rsidRDefault="00564B99" w:rsidP="000819D8">
            <w:pPr>
              <w:pStyle w:val="TAL"/>
              <w:rPr>
                <w:lang w:val="fr-FR" w:eastAsia="zh-CN"/>
              </w:rPr>
            </w:pPr>
            <w:r w:rsidRPr="00E74491">
              <w:rPr>
                <w:rFonts w:hint="eastAsia"/>
                <w:lang w:val="fr-FR" w:eastAsia="zh-CN"/>
              </w:rPr>
              <w:t>v</w:t>
            </w:r>
            <w:r w:rsidRPr="00E74491">
              <w:rPr>
                <w:lang w:val="fr-FR" w:eastAsia="zh-CN"/>
              </w:rPr>
              <w:t>ersion</w:t>
            </w:r>
          </w:p>
        </w:tc>
        <w:tc>
          <w:tcPr>
            <w:tcW w:w="708" w:type="dxa"/>
          </w:tcPr>
          <w:p w:rsidR="00564B99" w:rsidRPr="00E74491" w:rsidRDefault="00564B99" w:rsidP="000819D8">
            <w:pPr>
              <w:pStyle w:val="TAL"/>
              <w:rPr>
                <w:lang w:val="fr-FR" w:eastAsia="zh-CN"/>
              </w:rPr>
            </w:pPr>
            <w:r>
              <w:rPr>
                <w:rFonts w:hint="eastAsia"/>
                <w:lang w:val="fr-FR" w:eastAsia="zh-CN"/>
              </w:rPr>
              <w:t>M</w:t>
            </w:r>
          </w:p>
        </w:tc>
        <w:tc>
          <w:tcPr>
            <w:tcW w:w="1276" w:type="dxa"/>
          </w:tcPr>
          <w:p w:rsidR="00564B99" w:rsidRPr="00E74491" w:rsidRDefault="00564B99" w:rsidP="000819D8">
            <w:pPr>
              <w:pStyle w:val="TAH"/>
              <w:jc w:val="both"/>
              <w:rPr>
                <w:b w:val="0"/>
                <w:lang w:val="fr-FR" w:eastAsia="zh-CN"/>
              </w:rPr>
            </w:pPr>
            <w:r>
              <w:rPr>
                <w:rFonts w:hint="eastAsia"/>
                <w:b w:val="0"/>
                <w:lang w:val="fr-FR" w:eastAsia="zh-CN"/>
              </w:rPr>
              <w:t>String</w:t>
            </w:r>
          </w:p>
        </w:tc>
        <w:tc>
          <w:tcPr>
            <w:tcW w:w="709" w:type="dxa"/>
          </w:tcPr>
          <w:p w:rsidR="00564B99" w:rsidRPr="00E74491" w:rsidRDefault="00564B99" w:rsidP="000819D8">
            <w:pPr>
              <w:rPr>
                <w:rFonts w:ascii="Arial" w:hAnsi="Arial"/>
                <w:kern w:val="0"/>
                <w:sz w:val="18"/>
                <w:szCs w:val="18"/>
                <w:lang w:val="fr-FR"/>
              </w:rPr>
            </w:pPr>
            <w:r>
              <w:rPr>
                <w:rFonts w:ascii="Arial" w:hAnsi="Arial" w:hint="eastAsia"/>
                <w:kern w:val="0"/>
                <w:sz w:val="18"/>
                <w:szCs w:val="18"/>
                <w:lang w:val="fr-FR"/>
              </w:rPr>
              <w:t>5</w:t>
            </w:r>
          </w:p>
        </w:tc>
        <w:tc>
          <w:tcPr>
            <w:tcW w:w="5528" w:type="dxa"/>
          </w:tcPr>
          <w:p w:rsidR="00E14E14" w:rsidRDefault="00564B99" w:rsidP="00CA7B9D">
            <w:pPr>
              <w:rPr>
                <w:rFonts w:ascii="Arial" w:hAnsi="Arial"/>
                <w:kern w:val="0"/>
                <w:sz w:val="18"/>
                <w:szCs w:val="18"/>
                <w:lang w:val="fr-FR"/>
              </w:rPr>
            </w:pPr>
            <w:r w:rsidRPr="00E74491">
              <w:rPr>
                <w:rFonts w:ascii="Arial" w:hAnsi="Arial" w:hint="eastAsia"/>
                <w:kern w:val="0"/>
                <w:sz w:val="18"/>
                <w:szCs w:val="18"/>
                <w:lang w:val="fr-FR"/>
              </w:rPr>
              <w:t>协议版本号</w:t>
            </w:r>
            <w:r w:rsidR="00CA7B9D">
              <w:rPr>
                <w:rFonts w:ascii="Arial" w:hAnsi="Arial" w:hint="eastAsia"/>
                <w:kern w:val="0"/>
                <w:sz w:val="18"/>
                <w:szCs w:val="18"/>
                <w:lang w:val="fr-FR"/>
              </w:rPr>
              <w:t>；</w:t>
            </w:r>
            <w:r w:rsidRPr="00E74491">
              <w:rPr>
                <w:rFonts w:ascii="Arial" w:hAnsi="Arial" w:hint="eastAsia"/>
                <w:kern w:val="0"/>
                <w:sz w:val="18"/>
                <w:szCs w:val="18"/>
                <w:lang w:val="fr-FR"/>
              </w:rPr>
              <w:t>当前版本为：</w:t>
            </w:r>
            <w:r>
              <w:rPr>
                <w:rFonts w:ascii="Arial" w:hAnsi="Arial" w:hint="eastAsia"/>
                <w:kern w:val="0"/>
                <w:sz w:val="18"/>
                <w:szCs w:val="18"/>
                <w:lang w:val="fr-FR"/>
              </w:rPr>
              <w:t>01.01</w:t>
            </w:r>
          </w:p>
          <w:p w:rsidR="001F5D1E" w:rsidRDefault="001F5D1E" w:rsidP="001F5D1E">
            <w:r w:rsidRPr="00F81C79">
              <w:rPr>
                <w:rFonts w:hint="eastAsia"/>
              </w:rPr>
              <w:t>版本</w:t>
            </w:r>
            <w:r>
              <w:rPr>
                <w:rFonts w:hint="eastAsia"/>
              </w:rPr>
              <w:t>升级</w:t>
            </w:r>
            <w:r w:rsidRPr="00F81C79">
              <w:rPr>
                <w:rFonts w:hint="eastAsia"/>
              </w:rPr>
              <w:t>为：</w:t>
            </w:r>
            <w:r w:rsidRPr="00F81C79">
              <w:rPr>
                <w:rFonts w:hint="eastAsia"/>
              </w:rPr>
              <w:t>0</w:t>
            </w:r>
            <w:r>
              <w:rPr>
                <w:rFonts w:hint="eastAsia"/>
              </w:rPr>
              <w:t>2</w:t>
            </w:r>
            <w:r w:rsidRPr="00F81C79">
              <w:rPr>
                <w:rFonts w:hint="eastAsia"/>
              </w:rPr>
              <w:t>.0</w:t>
            </w:r>
            <w:r>
              <w:rPr>
                <w:rFonts w:hint="eastAsia"/>
              </w:rPr>
              <w:t>1</w:t>
            </w:r>
            <w:r>
              <w:rPr>
                <w:rFonts w:hint="eastAsia"/>
              </w:rPr>
              <w:t>（</w:t>
            </w:r>
            <w:r>
              <w:rPr>
                <w:rFonts w:hint="eastAsia"/>
              </w:rPr>
              <w:t>HwID</w:t>
            </w:r>
            <w:r>
              <w:rPr>
                <w:rFonts w:hint="eastAsia"/>
              </w:rPr>
              <w:t>客户端支持默认帐号登录时，也到服务器认证</w:t>
            </w:r>
            <w:r>
              <w:rPr>
                <w:rFonts w:hint="eastAsia"/>
              </w:rPr>
              <w:t>TGC</w:t>
            </w:r>
            <w:r>
              <w:rPr>
                <w:rFonts w:hint="eastAsia"/>
              </w:rPr>
              <w:t>有效性）</w:t>
            </w:r>
          </w:p>
          <w:p w:rsidR="00D4799C" w:rsidRDefault="00D4799C" w:rsidP="00D4799C">
            <w:r w:rsidRPr="00F81C79">
              <w:rPr>
                <w:rFonts w:hint="eastAsia"/>
              </w:rPr>
              <w:t>版本</w:t>
            </w:r>
            <w:r>
              <w:rPr>
                <w:rFonts w:hint="eastAsia"/>
              </w:rPr>
              <w:t>升级</w:t>
            </w:r>
            <w:r w:rsidRPr="00F81C79">
              <w:rPr>
                <w:rFonts w:hint="eastAsia"/>
              </w:rPr>
              <w:t>为：</w:t>
            </w:r>
            <w:r w:rsidRPr="00F81C79">
              <w:rPr>
                <w:rFonts w:hint="eastAsia"/>
              </w:rPr>
              <w:t>0</w:t>
            </w:r>
            <w:r>
              <w:rPr>
                <w:rFonts w:hint="eastAsia"/>
              </w:rPr>
              <w:t>3</w:t>
            </w:r>
            <w:r w:rsidRPr="00F81C79">
              <w:rPr>
                <w:rFonts w:hint="eastAsia"/>
              </w:rPr>
              <w:t>.0</w:t>
            </w:r>
            <w:r>
              <w:rPr>
                <w:rFonts w:hint="eastAsia"/>
              </w:rPr>
              <w:t xml:space="preserve">1 </w:t>
            </w:r>
            <w:r>
              <w:rPr>
                <w:rFonts w:hint="eastAsia"/>
              </w:rPr>
              <w:t>登录增加返回昵称和昵称标识</w:t>
            </w:r>
          </w:p>
          <w:p w:rsidR="00BC3DD2" w:rsidRPr="00E74491" w:rsidRDefault="00BC3DD2" w:rsidP="00BC3DD2">
            <w:pPr>
              <w:rPr>
                <w:rFonts w:ascii="Arial" w:hAnsi="Arial"/>
                <w:kern w:val="0"/>
                <w:sz w:val="18"/>
                <w:szCs w:val="18"/>
                <w:lang w:val="fr-FR"/>
              </w:rPr>
            </w:pPr>
            <w:r>
              <w:rPr>
                <w:rFonts w:ascii="宋体" w:hAnsi="宋体" w:hint="eastAsia"/>
                <w:sz w:val="18"/>
                <w:szCs w:val="18"/>
              </w:rPr>
              <w:t>不在服务器区分错误原因</w:t>
            </w:r>
            <w:r w:rsidRPr="00533B91">
              <w:rPr>
                <w:rFonts w:ascii="宋体" w:hAnsi="宋体" w:hint="eastAsia"/>
                <w:sz w:val="18"/>
                <w:szCs w:val="18"/>
                <w:lang w:val="en-GB"/>
              </w:rPr>
              <w:t>：0</w:t>
            </w:r>
            <w:r>
              <w:rPr>
                <w:rFonts w:ascii="宋体" w:hAnsi="宋体" w:hint="eastAsia"/>
                <w:sz w:val="18"/>
                <w:szCs w:val="18"/>
                <w:lang w:val="en-GB"/>
              </w:rPr>
              <w:t>7.</w:t>
            </w:r>
            <w:r w:rsidRPr="00533B91">
              <w:rPr>
                <w:rFonts w:ascii="宋体" w:hAnsi="宋体" w:hint="eastAsia"/>
                <w:sz w:val="18"/>
                <w:szCs w:val="18"/>
                <w:lang w:val="en-GB"/>
              </w:rPr>
              <w:t>0</w:t>
            </w:r>
            <w:r>
              <w:rPr>
                <w:rFonts w:ascii="宋体" w:hAnsi="宋体" w:hint="eastAsia"/>
                <w:sz w:val="18"/>
                <w:szCs w:val="18"/>
                <w:lang w:val="en-GB"/>
              </w:rPr>
              <w:t>1</w:t>
            </w:r>
          </w:p>
        </w:tc>
      </w:tr>
      <w:tr w:rsidR="00564B99" w:rsidTr="003B4E6C">
        <w:trPr>
          <w:jc w:val="center"/>
        </w:trPr>
        <w:tc>
          <w:tcPr>
            <w:tcW w:w="1807" w:type="dxa"/>
          </w:tcPr>
          <w:p w:rsidR="00564B99" w:rsidRPr="00E74491" w:rsidRDefault="00564B99" w:rsidP="000819D8">
            <w:pPr>
              <w:pStyle w:val="TAL"/>
              <w:rPr>
                <w:lang w:val="fr-FR" w:eastAsia="zh-CN"/>
              </w:rPr>
            </w:pPr>
            <w:r>
              <w:rPr>
                <w:lang w:val="fr-FR" w:eastAsia="zh-CN"/>
              </w:rPr>
              <w:t>transactionID</w:t>
            </w:r>
          </w:p>
        </w:tc>
        <w:tc>
          <w:tcPr>
            <w:tcW w:w="708" w:type="dxa"/>
          </w:tcPr>
          <w:p w:rsidR="00564B99" w:rsidRPr="00E74491" w:rsidRDefault="00564B99" w:rsidP="000819D8">
            <w:pPr>
              <w:pStyle w:val="TAL"/>
              <w:rPr>
                <w:lang w:val="fr-FR" w:eastAsia="zh-CN"/>
              </w:rPr>
            </w:pPr>
            <w:r>
              <w:rPr>
                <w:rFonts w:hint="eastAsia"/>
                <w:lang w:val="fr-FR" w:eastAsia="zh-CN"/>
              </w:rPr>
              <w:t>M</w:t>
            </w:r>
          </w:p>
        </w:tc>
        <w:tc>
          <w:tcPr>
            <w:tcW w:w="1276" w:type="dxa"/>
          </w:tcPr>
          <w:p w:rsidR="00564B99" w:rsidRPr="00E74491" w:rsidRDefault="00564B99" w:rsidP="000819D8">
            <w:pPr>
              <w:pStyle w:val="TAH"/>
              <w:jc w:val="both"/>
              <w:rPr>
                <w:b w:val="0"/>
                <w:lang w:val="fr-FR" w:eastAsia="zh-CN"/>
              </w:rPr>
            </w:pPr>
            <w:r>
              <w:rPr>
                <w:rFonts w:hint="eastAsia"/>
                <w:b w:val="0"/>
                <w:lang w:val="fr-FR" w:eastAsia="zh-CN"/>
              </w:rPr>
              <w:t>String</w:t>
            </w:r>
          </w:p>
        </w:tc>
        <w:tc>
          <w:tcPr>
            <w:tcW w:w="709" w:type="dxa"/>
          </w:tcPr>
          <w:p w:rsidR="00564B99" w:rsidRPr="00E74491" w:rsidRDefault="00564B99" w:rsidP="000819D8">
            <w:pPr>
              <w:rPr>
                <w:rFonts w:ascii="Arial" w:hAnsi="Arial"/>
                <w:kern w:val="0"/>
                <w:sz w:val="18"/>
                <w:szCs w:val="18"/>
                <w:lang w:val="fr-FR"/>
              </w:rPr>
            </w:pPr>
            <w:r w:rsidRPr="00E74491">
              <w:rPr>
                <w:rFonts w:ascii="Arial" w:hAnsi="Arial" w:hint="eastAsia"/>
                <w:kern w:val="0"/>
                <w:sz w:val="18"/>
                <w:szCs w:val="18"/>
                <w:lang w:val="fr-FR"/>
              </w:rPr>
              <w:t>40</w:t>
            </w:r>
          </w:p>
        </w:tc>
        <w:tc>
          <w:tcPr>
            <w:tcW w:w="5528" w:type="dxa"/>
          </w:tcPr>
          <w:p w:rsidR="00564B99" w:rsidRPr="00E74491" w:rsidRDefault="00564B99" w:rsidP="000819D8">
            <w:pPr>
              <w:rPr>
                <w:rFonts w:ascii="Arial" w:hAnsi="Arial"/>
                <w:kern w:val="0"/>
                <w:sz w:val="18"/>
                <w:szCs w:val="18"/>
                <w:lang w:val="fr-FR"/>
              </w:rPr>
            </w:pPr>
            <w:r w:rsidRPr="00E74491">
              <w:rPr>
                <w:rFonts w:ascii="Arial" w:hAnsi="Arial" w:hint="eastAsia"/>
                <w:kern w:val="0"/>
                <w:sz w:val="18"/>
                <w:szCs w:val="18"/>
                <w:lang w:val="fr-FR"/>
              </w:rPr>
              <w:t>交易流水号</w:t>
            </w:r>
          </w:p>
        </w:tc>
      </w:tr>
      <w:tr w:rsidR="00564B99" w:rsidTr="003B4E6C">
        <w:trPr>
          <w:jc w:val="center"/>
        </w:trPr>
        <w:tc>
          <w:tcPr>
            <w:tcW w:w="1807" w:type="dxa"/>
          </w:tcPr>
          <w:p w:rsidR="00564B99" w:rsidRPr="00C8364D" w:rsidRDefault="00564B99" w:rsidP="000819D8">
            <w:pPr>
              <w:pStyle w:val="TAL"/>
              <w:rPr>
                <w:lang w:val="fr-FR" w:eastAsia="zh-CN"/>
              </w:rPr>
            </w:pPr>
            <w:r w:rsidRPr="00C8364D">
              <w:rPr>
                <w:rFonts w:hint="eastAsia"/>
                <w:lang w:val="fr-FR" w:eastAsia="zh-CN"/>
              </w:rPr>
              <w:t>traceFlag</w:t>
            </w:r>
          </w:p>
        </w:tc>
        <w:tc>
          <w:tcPr>
            <w:tcW w:w="708" w:type="dxa"/>
          </w:tcPr>
          <w:p w:rsidR="00564B99" w:rsidRPr="00C8364D" w:rsidRDefault="00564B99" w:rsidP="000819D8">
            <w:pPr>
              <w:spacing w:line="240" w:lineRule="atLeast"/>
              <w:rPr>
                <w:rFonts w:ascii="Arial" w:hAnsi="Arial"/>
                <w:kern w:val="0"/>
                <w:sz w:val="18"/>
                <w:szCs w:val="18"/>
                <w:lang w:val="fr-FR"/>
              </w:rPr>
            </w:pPr>
            <w:r w:rsidRPr="00C8364D">
              <w:rPr>
                <w:rFonts w:ascii="Arial" w:hAnsi="Arial" w:hint="eastAsia"/>
                <w:kern w:val="0"/>
                <w:sz w:val="18"/>
                <w:szCs w:val="18"/>
                <w:lang w:val="fr-FR"/>
              </w:rPr>
              <w:t xml:space="preserve">O </w:t>
            </w:r>
          </w:p>
        </w:tc>
        <w:tc>
          <w:tcPr>
            <w:tcW w:w="1276" w:type="dxa"/>
          </w:tcPr>
          <w:p w:rsidR="00564B99" w:rsidRPr="00C8364D" w:rsidRDefault="00564B99" w:rsidP="000819D8">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709" w:type="dxa"/>
          </w:tcPr>
          <w:p w:rsidR="00564B99" w:rsidRPr="00C8364D" w:rsidRDefault="00564B99" w:rsidP="000819D8">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5528" w:type="dxa"/>
          </w:tcPr>
          <w:p w:rsidR="00564B99" w:rsidRPr="00C8364D" w:rsidRDefault="00564B99" w:rsidP="00CA7B9D">
            <w:pPr>
              <w:spacing w:line="240" w:lineRule="atLeast"/>
              <w:rPr>
                <w:rFonts w:ascii="Arial" w:hAnsi="Arial"/>
                <w:kern w:val="0"/>
                <w:sz w:val="18"/>
                <w:szCs w:val="18"/>
                <w:lang w:val="fr-FR"/>
              </w:rPr>
            </w:pPr>
            <w:r>
              <w:rPr>
                <w:rFonts w:ascii="Arial" w:hAnsi="Arial" w:hint="eastAsia"/>
                <w:kern w:val="0"/>
                <w:sz w:val="18"/>
                <w:szCs w:val="18"/>
                <w:lang w:val="fr-FR"/>
              </w:rPr>
              <w:t>跟踪标志</w:t>
            </w:r>
            <w:r w:rsidR="00CA7B9D">
              <w:rPr>
                <w:rFonts w:ascii="Arial" w:hAnsi="Arial" w:hint="eastAsia"/>
                <w:kern w:val="0"/>
                <w:sz w:val="18"/>
                <w:szCs w:val="18"/>
                <w:lang w:val="fr-FR"/>
              </w:rPr>
              <w:t>；</w:t>
            </w:r>
            <w:r>
              <w:rPr>
                <w:rFonts w:ascii="Arial" w:hAnsi="Arial" w:hint="eastAsia"/>
                <w:kern w:val="0"/>
                <w:sz w:val="18"/>
                <w:szCs w:val="18"/>
                <w:lang w:val="fr-FR"/>
              </w:rPr>
              <w:t>0</w:t>
            </w:r>
            <w:r>
              <w:rPr>
                <w:rFonts w:ascii="Arial" w:hAnsi="Arial" w:hint="eastAsia"/>
                <w:kern w:val="0"/>
                <w:sz w:val="18"/>
                <w:szCs w:val="18"/>
                <w:lang w:val="fr-FR"/>
              </w:rPr>
              <w:t>不启动跟踪</w:t>
            </w:r>
            <w:r>
              <w:rPr>
                <w:rFonts w:ascii="Arial" w:hAnsi="Arial" w:hint="eastAsia"/>
                <w:kern w:val="0"/>
                <w:sz w:val="18"/>
                <w:szCs w:val="18"/>
                <w:lang w:val="fr-FR"/>
              </w:rPr>
              <w:t xml:space="preserve">  1</w:t>
            </w:r>
            <w:r>
              <w:rPr>
                <w:rFonts w:ascii="Arial" w:hAnsi="Arial" w:hint="eastAsia"/>
                <w:kern w:val="0"/>
                <w:sz w:val="18"/>
                <w:szCs w:val="18"/>
                <w:lang w:val="fr-FR"/>
              </w:rPr>
              <w:t>启动跟踪</w:t>
            </w:r>
          </w:p>
        </w:tc>
      </w:tr>
      <w:tr w:rsidR="00983682" w:rsidTr="003B4E6C">
        <w:trPr>
          <w:jc w:val="center"/>
        </w:trPr>
        <w:tc>
          <w:tcPr>
            <w:tcW w:w="1807" w:type="dxa"/>
          </w:tcPr>
          <w:p w:rsidR="00983682" w:rsidRDefault="00983682" w:rsidP="00983682">
            <w:pPr>
              <w:pStyle w:val="TAL"/>
              <w:rPr>
                <w:lang w:val="fr-FR" w:eastAsia="zh-CN"/>
              </w:rPr>
            </w:pPr>
            <w:r>
              <w:rPr>
                <w:rFonts w:hint="eastAsia"/>
                <w:lang w:val="fr-FR" w:eastAsia="zh-CN"/>
              </w:rPr>
              <w:t>accountType</w:t>
            </w:r>
          </w:p>
        </w:tc>
        <w:tc>
          <w:tcPr>
            <w:tcW w:w="708" w:type="dxa"/>
          </w:tcPr>
          <w:p w:rsidR="00983682" w:rsidRPr="00C8364D" w:rsidRDefault="00983682" w:rsidP="00983682">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1276" w:type="dxa"/>
          </w:tcPr>
          <w:p w:rsidR="00983682" w:rsidRPr="00C8364D" w:rsidRDefault="005200E4" w:rsidP="00983682">
            <w:pPr>
              <w:spacing w:line="240" w:lineRule="atLeast"/>
              <w:rPr>
                <w:rFonts w:ascii="Arial" w:hAnsi="Arial"/>
                <w:kern w:val="0"/>
                <w:sz w:val="18"/>
                <w:szCs w:val="18"/>
                <w:lang w:val="fr-FR"/>
              </w:rPr>
            </w:pPr>
            <w:r>
              <w:rPr>
                <w:rFonts w:ascii="Arial" w:hAnsi="Arial"/>
                <w:kern w:val="0"/>
                <w:sz w:val="18"/>
                <w:szCs w:val="18"/>
                <w:lang w:val="fr-FR"/>
              </w:rPr>
              <w:t>Int</w:t>
            </w:r>
          </w:p>
        </w:tc>
        <w:tc>
          <w:tcPr>
            <w:tcW w:w="709" w:type="dxa"/>
          </w:tcPr>
          <w:p w:rsidR="00983682" w:rsidRPr="00C8364D" w:rsidRDefault="00983682" w:rsidP="00983682">
            <w:pPr>
              <w:spacing w:line="240" w:lineRule="atLeast"/>
              <w:rPr>
                <w:rFonts w:ascii="Arial" w:hAnsi="Arial"/>
                <w:kern w:val="0"/>
                <w:sz w:val="18"/>
                <w:szCs w:val="18"/>
                <w:lang w:val="fr-FR"/>
              </w:rPr>
            </w:pPr>
          </w:p>
        </w:tc>
        <w:tc>
          <w:tcPr>
            <w:tcW w:w="5528" w:type="dxa"/>
          </w:tcPr>
          <w:p w:rsidR="0020202E" w:rsidRDefault="00983682" w:rsidP="00550601">
            <w:pPr>
              <w:spacing w:line="240" w:lineRule="atLeast"/>
              <w:rPr>
                <w:rFonts w:ascii="Arial" w:hAnsi="Arial"/>
                <w:kern w:val="0"/>
                <w:sz w:val="18"/>
                <w:szCs w:val="18"/>
                <w:lang w:val="fr-FR"/>
              </w:rPr>
            </w:pPr>
            <w:r>
              <w:rPr>
                <w:rFonts w:ascii="Arial" w:hAnsi="Arial" w:hint="eastAsia"/>
                <w:kern w:val="0"/>
                <w:sz w:val="18"/>
                <w:szCs w:val="18"/>
                <w:lang w:val="fr-FR"/>
              </w:rPr>
              <w:t>帐户类型</w:t>
            </w:r>
          </w:p>
        </w:tc>
      </w:tr>
      <w:tr w:rsidR="00983682" w:rsidTr="003B4E6C">
        <w:trPr>
          <w:jc w:val="center"/>
        </w:trPr>
        <w:tc>
          <w:tcPr>
            <w:tcW w:w="1807" w:type="dxa"/>
          </w:tcPr>
          <w:p w:rsidR="00983682" w:rsidRPr="00C8364D" w:rsidRDefault="00983682" w:rsidP="00983682">
            <w:pPr>
              <w:pStyle w:val="TAL"/>
              <w:rPr>
                <w:lang w:val="fr-FR"/>
              </w:rPr>
            </w:pPr>
            <w:r>
              <w:rPr>
                <w:rFonts w:hint="eastAsia"/>
                <w:lang w:val="fr-FR" w:eastAsia="zh-CN"/>
              </w:rPr>
              <w:t>userAccount</w:t>
            </w:r>
          </w:p>
        </w:tc>
        <w:tc>
          <w:tcPr>
            <w:tcW w:w="708" w:type="dxa"/>
          </w:tcPr>
          <w:p w:rsidR="00983682" w:rsidRPr="00C8364D" w:rsidRDefault="00983682" w:rsidP="00983682">
            <w:pPr>
              <w:spacing w:line="240" w:lineRule="atLeast"/>
              <w:rPr>
                <w:rFonts w:ascii="Arial" w:hAnsi="Arial"/>
                <w:kern w:val="0"/>
                <w:sz w:val="18"/>
                <w:szCs w:val="18"/>
                <w:lang w:val="fr-FR" w:eastAsia="en-US"/>
              </w:rPr>
            </w:pPr>
            <w:r w:rsidRPr="00C8364D">
              <w:rPr>
                <w:rFonts w:ascii="Arial" w:hAnsi="Arial" w:hint="eastAsia"/>
                <w:kern w:val="0"/>
                <w:sz w:val="18"/>
                <w:szCs w:val="18"/>
                <w:lang w:val="fr-FR" w:eastAsia="en-US"/>
              </w:rPr>
              <w:t>M</w:t>
            </w:r>
          </w:p>
        </w:tc>
        <w:tc>
          <w:tcPr>
            <w:tcW w:w="1276" w:type="dxa"/>
          </w:tcPr>
          <w:p w:rsidR="00983682" w:rsidRPr="00C8364D" w:rsidRDefault="00983682" w:rsidP="00983682">
            <w:pPr>
              <w:spacing w:line="240" w:lineRule="atLeast"/>
              <w:rPr>
                <w:rFonts w:ascii="Arial" w:hAnsi="Arial"/>
                <w:kern w:val="0"/>
                <w:sz w:val="18"/>
                <w:szCs w:val="18"/>
                <w:lang w:val="fr-FR" w:eastAsia="en-US"/>
              </w:rPr>
            </w:pPr>
            <w:r w:rsidRPr="00C8364D">
              <w:rPr>
                <w:rFonts w:ascii="Arial" w:hAnsi="Arial" w:hint="eastAsia"/>
                <w:kern w:val="0"/>
                <w:sz w:val="18"/>
                <w:szCs w:val="18"/>
                <w:lang w:val="fr-FR" w:eastAsia="en-US"/>
              </w:rPr>
              <w:t>String</w:t>
            </w:r>
          </w:p>
        </w:tc>
        <w:tc>
          <w:tcPr>
            <w:tcW w:w="709" w:type="dxa"/>
          </w:tcPr>
          <w:p w:rsidR="00983682" w:rsidRPr="00C8364D" w:rsidRDefault="003D5302" w:rsidP="00983682">
            <w:pPr>
              <w:spacing w:line="240" w:lineRule="atLeast"/>
              <w:rPr>
                <w:rFonts w:ascii="Arial" w:hAnsi="Arial"/>
                <w:kern w:val="0"/>
                <w:sz w:val="18"/>
                <w:szCs w:val="18"/>
                <w:lang w:val="fr-FR"/>
              </w:rPr>
            </w:pPr>
            <w:r>
              <w:rPr>
                <w:rFonts w:ascii="Arial" w:hAnsi="Arial" w:hint="eastAsia"/>
                <w:kern w:val="0"/>
                <w:sz w:val="18"/>
                <w:szCs w:val="18"/>
                <w:lang w:val="fr-FR"/>
              </w:rPr>
              <w:t>255</w:t>
            </w:r>
          </w:p>
        </w:tc>
        <w:tc>
          <w:tcPr>
            <w:tcW w:w="5528" w:type="dxa"/>
          </w:tcPr>
          <w:p w:rsidR="004C5B27" w:rsidRPr="00C8364D" w:rsidRDefault="00983682" w:rsidP="00CA7B9D">
            <w:pPr>
              <w:spacing w:line="240" w:lineRule="atLeast"/>
              <w:rPr>
                <w:rFonts w:ascii="Arial" w:hAnsi="Arial"/>
                <w:kern w:val="0"/>
                <w:sz w:val="18"/>
                <w:szCs w:val="18"/>
                <w:lang w:val="fr-FR"/>
              </w:rPr>
            </w:pPr>
            <w:r>
              <w:rPr>
                <w:rFonts w:ascii="Arial" w:hAnsi="Arial" w:hint="eastAsia"/>
                <w:kern w:val="0"/>
                <w:sz w:val="18"/>
                <w:szCs w:val="18"/>
                <w:lang w:val="fr-FR"/>
              </w:rPr>
              <w:t>用户帐户</w:t>
            </w:r>
            <w:r w:rsidR="00CA7B9D">
              <w:rPr>
                <w:rFonts w:ascii="Arial" w:hAnsi="Arial" w:hint="eastAsia"/>
                <w:kern w:val="0"/>
                <w:sz w:val="18"/>
                <w:szCs w:val="18"/>
                <w:lang w:val="fr-FR"/>
              </w:rPr>
              <w:t>；</w:t>
            </w:r>
          </w:p>
        </w:tc>
      </w:tr>
      <w:tr w:rsidR="00983682" w:rsidTr="003B4E6C">
        <w:trPr>
          <w:jc w:val="center"/>
        </w:trPr>
        <w:tc>
          <w:tcPr>
            <w:tcW w:w="1807" w:type="dxa"/>
          </w:tcPr>
          <w:p w:rsidR="00983682" w:rsidRPr="00C8364D" w:rsidRDefault="00983682" w:rsidP="000819D8">
            <w:pPr>
              <w:pStyle w:val="TAL"/>
              <w:rPr>
                <w:lang w:val="fr-FR" w:eastAsia="zh-CN"/>
              </w:rPr>
            </w:pPr>
            <w:r>
              <w:rPr>
                <w:rFonts w:hint="eastAsia"/>
                <w:lang w:val="fr-FR" w:eastAsia="zh-CN"/>
              </w:rPr>
              <w:t>p</w:t>
            </w:r>
            <w:r w:rsidRPr="00C8364D">
              <w:rPr>
                <w:rFonts w:hint="eastAsia"/>
                <w:lang w:val="fr-FR" w:eastAsia="zh-CN"/>
              </w:rPr>
              <w:t>assword</w:t>
            </w:r>
          </w:p>
        </w:tc>
        <w:tc>
          <w:tcPr>
            <w:tcW w:w="708" w:type="dxa"/>
          </w:tcPr>
          <w:p w:rsidR="00983682" w:rsidRPr="00C8364D" w:rsidRDefault="00983682" w:rsidP="000819D8">
            <w:pPr>
              <w:pStyle w:val="TAL"/>
              <w:rPr>
                <w:lang w:val="fr-FR" w:eastAsia="zh-CN"/>
              </w:rPr>
            </w:pPr>
            <w:r w:rsidRPr="00C8364D">
              <w:rPr>
                <w:rFonts w:hint="eastAsia"/>
                <w:lang w:val="fr-FR" w:eastAsia="zh-CN"/>
              </w:rPr>
              <w:t>M</w:t>
            </w:r>
          </w:p>
        </w:tc>
        <w:tc>
          <w:tcPr>
            <w:tcW w:w="1276" w:type="dxa"/>
          </w:tcPr>
          <w:p w:rsidR="00983682" w:rsidRPr="00C8364D" w:rsidRDefault="00983682" w:rsidP="000819D8">
            <w:pPr>
              <w:pStyle w:val="TAL"/>
              <w:rPr>
                <w:lang w:val="fr-FR" w:eastAsia="zh-CN"/>
              </w:rPr>
            </w:pPr>
            <w:r w:rsidRPr="00C8364D">
              <w:rPr>
                <w:rFonts w:hint="eastAsia"/>
                <w:lang w:val="fr-FR" w:eastAsia="zh-CN"/>
              </w:rPr>
              <w:t>String</w:t>
            </w:r>
          </w:p>
        </w:tc>
        <w:tc>
          <w:tcPr>
            <w:tcW w:w="709" w:type="dxa"/>
          </w:tcPr>
          <w:p w:rsidR="00983682" w:rsidRPr="00C8364D" w:rsidRDefault="00382874" w:rsidP="000819D8">
            <w:pPr>
              <w:pStyle w:val="TAL"/>
              <w:rPr>
                <w:lang w:val="fr-FR" w:eastAsia="zh-CN"/>
              </w:rPr>
            </w:pPr>
            <w:r>
              <w:rPr>
                <w:rFonts w:hint="eastAsia"/>
                <w:lang w:val="fr-FR" w:eastAsia="zh-CN"/>
              </w:rPr>
              <w:t>128</w:t>
            </w:r>
          </w:p>
        </w:tc>
        <w:tc>
          <w:tcPr>
            <w:tcW w:w="5528" w:type="dxa"/>
          </w:tcPr>
          <w:p w:rsidR="00983682" w:rsidRPr="00C8364D" w:rsidRDefault="00983682" w:rsidP="00E74957">
            <w:pPr>
              <w:rPr>
                <w:rFonts w:ascii="Arial" w:hAnsi="Arial"/>
                <w:kern w:val="0"/>
                <w:sz w:val="18"/>
                <w:szCs w:val="18"/>
                <w:lang w:val="fr-FR"/>
              </w:rPr>
            </w:pPr>
            <w:r w:rsidRPr="00E74491">
              <w:rPr>
                <w:rFonts w:ascii="Arial" w:hAnsi="Arial"/>
                <w:kern w:val="0"/>
                <w:sz w:val="18"/>
                <w:szCs w:val="18"/>
                <w:lang w:val="fr-FR"/>
              </w:rPr>
              <w:t>用户密码</w:t>
            </w:r>
            <w:r w:rsidRPr="00E74491">
              <w:rPr>
                <w:rFonts w:ascii="Arial" w:hAnsi="Arial" w:hint="eastAsia"/>
                <w:kern w:val="0"/>
                <w:sz w:val="18"/>
                <w:szCs w:val="18"/>
                <w:lang w:val="fr-FR"/>
              </w:rPr>
              <w:t>。</w:t>
            </w:r>
          </w:p>
        </w:tc>
      </w:tr>
      <w:tr w:rsidR="00983682" w:rsidRPr="00822C79" w:rsidTr="003B4E6C">
        <w:trPr>
          <w:jc w:val="center"/>
        </w:trPr>
        <w:tc>
          <w:tcPr>
            <w:tcW w:w="1807" w:type="dxa"/>
          </w:tcPr>
          <w:p w:rsidR="00983682" w:rsidRDefault="00983682" w:rsidP="000819D8">
            <w:pPr>
              <w:pStyle w:val="TAL"/>
              <w:rPr>
                <w:lang w:val="fr-FR" w:eastAsia="zh-CN"/>
              </w:rPr>
            </w:pPr>
            <w:r>
              <w:rPr>
                <w:rFonts w:hint="eastAsia"/>
                <w:lang w:val="fr-FR" w:eastAsia="zh-CN"/>
              </w:rPr>
              <w:t>deviceInfo</w:t>
            </w:r>
          </w:p>
        </w:tc>
        <w:tc>
          <w:tcPr>
            <w:tcW w:w="708" w:type="dxa"/>
          </w:tcPr>
          <w:p w:rsidR="00983682" w:rsidRPr="00C8364D" w:rsidRDefault="00983682" w:rsidP="000819D8">
            <w:pPr>
              <w:pStyle w:val="TAL"/>
              <w:rPr>
                <w:lang w:val="fr-FR" w:eastAsia="zh-CN"/>
              </w:rPr>
            </w:pPr>
            <w:r>
              <w:rPr>
                <w:rFonts w:hint="eastAsia"/>
                <w:lang w:val="fr-FR" w:eastAsia="zh-CN"/>
              </w:rPr>
              <w:t>M</w:t>
            </w:r>
          </w:p>
        </w:tc>
        <w:tc>
          <w:tcPr>
            <w:tcW w:w="1276" w:type="dxa"/>
          </w:tcPr>
          <w:p w:rsidR="00983682" w:rsidRPr="00C8364D" w:rsidRDefault="00983682" w:rsidP="000819D8">
            <w:pPr>
              <w:pStyle w:val="TAL"/>
              <w:rPr>
                <w:lang w:val="fr-FR" w:eastAsia="zh-CN"/>
              </w:rPr>
            </w:pPr>
            <w:r>
              <w:rPr>
                <w:rFonts w:hint="eastAsia"/>
                <w:lang w:val="fr-FR" w:eastAsia="zh-CN"/>
              </w:rPr>
              <w:t>DeviceInfo</w:t>
            </w:r>
          </w:p>
        </w:tc>
        <w:tc>
          <w:tcPr>
            <w:tcW w:w="709" w:type="dxa"/>
          </w:tcPr>
          <w:p w:rsidR="00983682" w:rsidRPr="00C8364D" w:rsidRDefault="00983682" w:rsidP="000819D8">
            <w:pPr>
              <w:pStyle w:val="TAL"/>
              <w:rPr>
                <w:lang w:val="fr-FR" w:eastAsia="zh-CN"/>
              </w:rPr>
            </w:pPr>
          </w:p>
        </w:tc>
        <w:tc>
          <w:tcPr>
            <w:tcW w:w="5528" w:type="dxa"/>
          </w:tcPr>
          <w:p w:rsidR="00822C79" w:rsidRPr="00822C79" w:rsidRDefault="00983682" w:rsidP="00822C79">
            <w:pPr>
              <w:rPr>
                <w:rFonts w:ascii="Arial" w:hAnsi="Arial"/>
                <w:kern w:val="0"/>
                <w:sz w:val="18"/>
                <w:szCs w:val="18"/>
                <w:lang w:val="fr-FR"/>
              </w:rPr>
            </w:pPr>
            <w:r>
              <w:rPr>
                <w:rFonts w:ascii="Arial" w:hAnsi="Arial" w:hint="eastAsia"/>
                <w:kern w:val="0"/>
                <w:sz w:val="18"/>
                <w:szCs w:val="18"/>
                <w:lang w:val="fr-FR"/>
              </w:rPr>
              <w:t>登录</w:t>
            </w:r>
            <w:r w:rsidRPr="00E74491">
              <w:rPr>
                <w:rFonts w:ascii="Arial" w:hAnsi="Arial" w:hint="eastAsia"/>
                <w:kern w:val="0"/>
                <w:sz w:val="18"/>
                <w:szCs w:val="18"/>
                <w:lang w:val="fr-FR"/>
              </w:rPr>
              <w:t>设备</w:t>
            </w:r>
            <w:r>
              <w:rPr>
                <w:rFonts w:ascii="Arial" w:hAnsi="Arial" w:hint="eastAsia"/>
                <w:kern w:val="0"/>
                <w:sz w:val="18"/>
                <w:szCs w:val="18"/>
                <w:lang w:val="fr-FR"/>
              </w:rPr>
              <w:t>信息</w:t>
            </w:r>
          </w:p>
        </w:tc>
      </w:tr>
      <w:tr w:rsidR="004035DD" w:rsidTr="003B4E6C">
        <w:trPr>
          <w:jc w:val="center"/>
        </w:trPr>
        <w:tc>
          <w:tcPr>
            <w:tcW w:w="1807" w:type="dxa"/>
          </w:tcPr>
          <w:p w:rsidR="004035DD" w:rsidRPr="00392880" w:rsidRDefault="004035DD" w:rsidP="004035DD">
            <w:pPr>
              <w:pStyle w:val="TAL"/>
              <w:rPr>
                <w:lang w:val="fr-FR" w:eastAsia="zh-CN"/>
              </w:rPr>
            </w:pPr>
            <w:r w:rsidRPr="00392880">
              <w:rPr>
                <w:rFonts w:hint="eastAsia"/>
                <w:lang w:val="fr-FR" w:eastAsia="zh-CN"/>
              </w:rPr>
              <w:t>ifGetDeviceInfoList</w:t>
            </w:r>
          </w:p>
        </w:tc>
        <w:tc>
          <w:tcPr>
            <w:tcW w:w="708" w:type="dxa"/>
          </w:tcPr>
          <w:p w:rsidR="004035DD" w:rsidRDefault="0022225C" w:rsidP="000819D8">
            <w:pPr>
              <w:pStyle w:val="TAL"/>
              <w:rPr>
                <w:lang w:val="fr-FR" w:eastAsia="zh-CN"/>
              </w:rPr>
            </w:pPr>
            <w:r>
              <w:rPr>
                <w:rFonts w:hint="eastAsia"/>
                <w:lang w:val="fr-FR" w:eastAsia="zh-CN"/>
              </w:rPr>
              <w:t>O</w:t>
            </w:r>
          </w:p>
        </w:tc>
        <w:tc>
          <w:tcPr>
            <w:tcW w:w="1276" w:type="dxa"/>
          </w:tcPr>
          <w:p w:rsidR="004035DD" w:rsidRDefault="005200E4" w:rsidP="000819D8">
            <w:pPr>
              <w:pStyle w:val="TAL"/>
              <w:rPr>
                <w:lang w:val="fr-FR" w:eastAsia="zh-CN"/>
              </w:rPr>
            </w:pPr>
            <w:r>
              <w:rPr>
                <w:lang w:val="fr-FR" w:eastAsia="zh-CN"/>
              </w:rPr>
              <w:t>Int</w:t>
            </w:r>
          </w:p>
        </w:tc>
        <w:tc>
          <w:tcPr>
            <w:tcW w:w="709" w:type="dxa"/>
          </w:tcPr>
          <w:p w:rsidR="004035DD" w:rsidRPr="00C8364D" w:rsidRDefault="004035DD" w:rsidP="000819D8">
            <w:pPr>
              <w:pStyle w:val="TAL"/>
              <w:rPr>
                <w:lang w:val="fr-FR" w:eastAsia="zh-CN"/>
              </w:rPr>
            </w:pPr>
          </w:p>
        </w:tc>
        <w:tc>
          <w:tcPr>
            <w:tcW w:w="5528" w:type="dxa"/>
          </w:tcPr>
          <w:p w:rsidR="004035DD" w:rsidRDefault="004035DD" w:rsidP="000819D8">
            <w:pPr>
              <w:rPr>
                <w:rFonts w:ascii="Verdana" w:hAnsi="Verdana"/>
                <w:kern w:val="0"/>
                <w:sz w:val="18"/>
                <w:szCs w:val="18"/>
                <w:lang w:val="fr-FR"/>
              </w:rPr>
            </w:pPr>
            <w:r>
              <w:rPr>
                <w:rFonts w:ascii="Verdana" w:hAnsi="Verdana" w:hint="eastAsia"/>
                <w:kern w:val="0"/>
                <w:sz w:val="18"/>
                <w:szCs w:val="18"/>
                <w:lang w:val="fr-FR"/>
              </w:rPr>
              <w:t>是否返回用户绑定的设备信息列表？</w:t>
            </w:r>
          </w:p>
          <w:p w:rsidR="004035DD" w:rsidRDefault="004035DD" w:rsidP="00CA7B9D">
            <w:pPr>
              <w:rPr>
                <w:rFonts w:ascii="Arial" w:hAnsi="Arial"/>
                <w:kern w:val="0"/>
                <w:sz w:val="18"/>
                <w:szCs w:val="18"/>
                <w:lang w:val="fr-FR"/>
              </w:rPr>
            </w:pPr>
            <w:r>
              <w:rPr>
                <w:rFonts w:ascii="Verdana" w:hAnsi="Verdana" w:hint="eastAsia"/>
                <w:kern w:val="0"/>
                <w:sz w:val="18"/>
                <w:szCs w:val="18"/>
                <w:lang w:val="fr-FR"/>
              </w:rPr>
              <w:t xml:space="preserve">0 </w:t>
            </w:r>
            <w:r>
              <w:rPr>
                <w:rFonts w:ascii="Verdana" w:hAnsi="Verdana" w:hint="eastAsia"/>
                <w:kern w:val="0"/>
                <w:sz w:val="18"/>
                <w:szCs w:val="18"/>
                <w:lang w:val="fr-FR"/>
              </w:rPr>
              <w:t>否</w:t>
            </w:r>
            <w:r w:rsidR="0022225C">
              <w:rPr>
                <w:rFonts w:ascii="Verdana" w:hAnsi="Verdana" w:hint="eastAsia"/>
                <w:kern w:val="0"/>
                <w:sz w:val="18"/>
                <w:szCs w:val="18"/>
                <w:lang w:val="fr-FR"/>
              </w:rPr>
              <w:t>(</w:t>
            </w:r>
            <w:r w:rsidR="0022225C">
              <w:rPr>
                <w:rFonts w:ascii="Verdana" w:hAnsi="Verdana" w:hint="eastAsia"/>
                <w:kern w:val="0"/>
                <w:sz w:val="18"/>
                <w:szCs w:val="18"/>
                <w:lang w:val="fr-FR"/>
              </w:rPr>
              <w:t>默认为</w:t>
            </w:r>
            <w:r w:rsidR="0022225C">
              <w:rPr>
                <w:rFonts w:ascii="Verdana" w:hAnsi="Verdana" w:hint="eastAsia"/>
                <w:kern w:val="0"/>
                <w:sz w:val="18"/>
                <w:szCs w:val="18"/>
                <w:lang w:val="fr-FR"/>
              </w:rPr>
              <w:t>0)</w:t>
            </w:r>
            <w:r w:rsidR="00CA7B9D">
              <w:rPr>
                <w:rFonts w:ascii="Verdana" w:hAnsi="Verdana" w:hint="eastAsia"/>
                <w:kern w:val="0"/>
                <w:sz w:val="18"/>
                <w:szCs w:val="18"/>
                <w:lang w:val="fr-FR"/>
              </w:rPr>
              <w:t xml:space="preserve">  </w:t>
            </w:r>
            <w:r>
              <w:rPr>
                <w:rFonts w:ascii="Verdana" w:hAnsi="Verdana" w:hint="eastAsia"/>
                <w:kern w:val="0"/>
                <w:sz w:val="18"/>
                <w:szCs w:val="18"/>
                <w:lang w:val="fr-FR"/>
              </w:rPr>
              <w:t xml:space="preserve">1 </w:t>
            </w:r>
            <w:r>
              <w:rPr>
                <w:rFonts w:ascii="Verdana" w:hAnsi="Verdana" w:hint="eastAsia"/>
                <w:kern w:val="0"/>
                <w:sz w:val="18"/>
                <w:szCs w:val="18"/>
                <w:lang w:val="fr-FR"/>
              </w:rPr>
              <w:t>是</w:t>
            </w:r>
          </w:p>
        </w:tc>
      </w:tr>
      <w:tr w:rsidR="008867C6" w:rsidTr="003B4E6C">
        <w:trPr>
          <w:jc w:val="center"/>
        </w:trPr>
        <w:tc>
          <w:tcPr>
            <w:tcW w:w="1807" w:type="dxa"/>
          </w:tcPr>
          <w:p w:rsidR="008867C6" w:rsidRPr="00392880" w:rsidRDefault="00E75215" w:rsidP="004035DD">
            <w:pPr>
              <w:pStyle w:val="TAL"/>
              <w:rPr>
                <w:lang w:val="fr-FR" w:eastAsia="zh-CN"/>
              </w:rPr>
            </w:pPr>
            <w:r w:rsidRPr="00392880">
              <w:rPr>
                <w:rFonts w:hint="eastAsia"/>
                <w:bCs/>
              </w:rPr>
              <w:t>reqClientType</w:t>
            </w:r>
          </w:p>
        </w:tc>
        <w:tc>
          <w:tcPr>
            <w:tcW w:w="708" w:type="dxa"/>
          </w:tcPr>
          <w:p w:rsidR="008867C6" w:rsidRDefault="00945F09" w:rsidP="000819D8">
            <w:pPr>
              <w:pStyle w:val="TAL"/>
              <w:rPr>
                <w:lang w:val="fr-FR" w:eastAsia="zh-CN"/>
              </w:rPr>
            </w:pPr>
            <w:r>
              <w:rPr>
                <w:rFonts w:hint="eastAsia"/>
                <w:lang w:val="fr-FR" w:eastAsia="zh-CN"/>
              </w:rPr>
              <w:t>O</w:t>
            </w:r>
          </w:p>
        </w:tc>
        <w:tc>
          <w:tcPr>
            <w:tcW w:w="1276" w:type="dxa"/>
          </w:tcPr>
          <w:p w:rsidR="008867C6" w:rsidRDefault="005200E4" w:rsidP="000819D8">
            <w:pPr>
              <w:pStyle w:val="TAL"/>
              <w:rPr>
                <w:lang w:val="fr-FR" w:eastAsia="zh-CN"/>
              </w:rPr>
            </w:pPr>
            <w:r>
              <w:rPr>
                <w:lang w:val="fr-FR"/>
              </w:rPr>
              <w:t>Int</w:t>
            </w:r>
          </w:p>
        </w:tc>
        <w:tc>
          <w:tcPr>
            <w:tcW w:w="709" w:type="dxa"/>
          </w:tcPr>
          <w:p w:rsidR="008867C6" w:rsidRDefault="008867C6" w:rsidP="000819D8">
            <w:pPr>
              <w:pStyle w:val="TAL"/>
              <w:rPr>
                <w:lang w:val="fr-FR" w:eastAsia="zh-CN"/>
              </w:rPr>
            </w:pPr>
          </w:p>
        </w:tc>
        <w:tc>
          <w:tcPr>
            <w:tcW w:w="5528" w:type="dxa"/>
          </w:tcPr>
          <w:p w:rsidR="008867C6" w:rsidRDefault="00455BBA" w:rsidP="00594006">
            <w:pPr>
              <w:rPr>
                <w:rFonts w:ascii="Verdana" w:hAnsi="Verdana"/>
                <w:kern w:val="0"/>
                <w:sz w:val="18"/>
                <w:szCs w:val="18"/>
                <w:lang w:val="fr-FR"/>
              </w:rPr>
            </w:pPr>
            <w:r>
              <w:rPr>
                <w:rFonts w:hint="eastAsia"/>
              </w:rPr>
              <w:t>请求客户端类型</w:t>
            </w:r>
          </w:p>
        </w:tc>
      </w:tr>
      <w:tr w:rsidR="008867C6" w:rsidTr="003B4E6C">
        <w:trPr>
          <w:jc w:val="center"/>
        </w:trPr>
        <w:tc>
          <w:tcPr>
            <w:tcW w:w="1807" w:type="dxa"/>
          </w:tcPr>
          <w:p w:rsidR="008867C6" w:rsidRPr="00392880" w:rsidRDefault="00594006" w:rsidP="004035DD">
            <w:pPr>
              <w:pStyle w:val="TAL"/>
              <w:rPr>
                <w:bCs/>
              </w:rPr>
            </w:pPr>
            <w:r w:rsidRPr="00392880">
              <w:rPr>
                <w:rFonts w:hint="eastAsia"/>
                <w:bCs/>
              </w:rPr>
              <w:t>clientIP</w:t>
            </w:r>
          </w:p>
        </w:tc>
        <w:tc>
          <w:tcPr>
            <w:tcW w:w="708" w:type="dxa"/>
          </w:tcPr>
          <w:p w:rsidR="008867C6" w:rsidRDefault="008867C6" w:rsidP="000819D8">
            <w:pPr>
              <w:pStyle w:val="TAL"/>
              <w:rPr>
                <w:lang w:val="fr-FR" w:eastAsia="zh-CN"/>
              </w:rPr>
            </w:pPr>
            <w:r>
              <w:rPr>
                <w:rFonts w:cs="Arial" w:hint="eastAsia"/>
                <w:color w:val="000000"/>
                <w:lang w:eastAsia="zh-CN"/>
              </w:rPr>
              <w:t>O</w:t>
            </w:r>
          </w:p>
        </w:tc>
        <w:tc>
          <w:tcPr>
            <w:tcW w:w="1276" w:type="dxa"/>
          </w:tcPr>
          <w:p w:rsidR="008867C6" w:rsidRDefault="008867C6" w:rsidP="000819D8">
            <w:pPr>
              <w:pStyle w:val="TAL"/>
              <w:rPr>
                <w:lang w:val="fr-FR"/>
              </w:rPr>
            </w:pPr>
            <w:r>
              <w:rPr>
                <w:rFonts w:hint="eastAsia"/>
                <w:lang w:eastAsia="zh-CN"/>
              </w:rPr>
              <w:t>String</w:t>
            </w:r>
          </w:p>
        </w:tc>
        <w:tc>
          <w:tcPr>
            <w:tcW w:w="709" w:type="dxa"/>
          </w:tcPr>
          <w:p w:rsidR="008867C6" w:rsidRDefault="008867C6" w:rsidP="000819D8">
            <w:pPr>
              <w:pStyle w:val="TAL"/>
              <w:rPr>
                <w:lang w:val="fr-FR"/>
              </w:rPr>
            </w:pPr>
            <w:r>
              <w:rPr>
                <w:rFonts w:cs="Arial" w:hint="eastAsia"/>
                <w:lang w:eastAsia="zh-CN"/>
              </w:rPr>
              <w:t>40</w:t>
            </w:r>
          </w:p>
        </w:tc>
        <w:tc>
          <w:tcPr>
            <w:tcW w:w="5528" w:type="dxa"/>
          </w:tcPr>
          <w:p w:rsidR="008867C6" w:rsidRDefault="008867C6" w:rsidP="00CA7B9D">
            <w:r>
              <w:rPr>
                <w:rFonts w:hint="eastAsia"/>
              </w:rPr>
              <w:t>客户端</w:t>
            </w:r>
            <w:r>
              <w:rPr>
                <w:rFonts w:hint="eastAsia"/>
              </w:rPr>
              <w:t>IP</w:t>
            </w:r>
            <w:r w:rsidR="00CA7B9D">
              <w:rPr>
                <w:rFonts w:hint="eastAsia"/>
              </w:rPr>
              <w:t>；</w:t>
            </w:r>
            <w:r>
              <w:rPr>
                <w:rFonts w:hint="eastAsia"/>
              </w:rPr>
              <w:t>（</w:t>
            </w:r>
            <w:r>
              <w:rPr>
                <w:rFonts w:hint="eastAsia"/>
              </w:rPr>
              <w:t>Portal</w:t>
            </w:r>
            <w:r>
              <w:rPr>
                <w:rFonts w:hint="eastAsia"/>
              </w:rPr>
              <w:t>或</w:t>
            </w:r>
            <w:r>
              <w:rPr>
                <w:rFonts w:hint="eastAsia"/>
              </w:rPr>
              <w:t>AccountServer</w:t>
            </w:r>
            <w:r>
              <w:rPr>
                <w:rFonts w:hint="eastAsia"/>
              </w:rPr>
              <w:t>根据从协议中获取）</w:t>
            </w:r>
          </w:p>
        </w:tc>
      </w:tr>
      <w:tr w:rsidR="00493E1F" w:rsidTr="003B4E6C">
        <w:trPr>
          <w:jc w:val="center"/>
        </w:trPr>
        <w:tc>
          <w:tcPr>
            <w:tcW w:w="1807" w:type="dxa"/>
          </w:tcPr>
          <w:p w:rsidR="00493E1F" w:rsidRPr="00392880" w:rsidRDefault="00BB2095" w:rsidP="00BB2095">
            <w:pPr>
              <w:pStyle w:val="TAL"/>
              <w:rPr>
                <w:bCs/>
                <w:lang w:eastAsia="zh-CN"/>
              </w:rPr>
            </w:pPr>
            <w:r w:rsidRPr="00392880">
              <w:rPr>
                <w:rFonts w:hint="eastAsia"/>
                <w:bCs/>
                <w:lang w:eastAsia="zh-CN"/>
              </w:rPr>
              <w:t>loginC</w:t>
            </w:r>
            <w:r w:rsidR="00493E1F" w:rsidRPr="00392880">
              <w:rPr>
                <w:bCs/>
                <w:lang w:eastAsia="zh-CN"/>
              </w:rPr>
              <w:t>hannel</w:t>
            </w:r>
          </w:p>
        </w:tc>
        <w:tc>
          <w:tcPr>
            <w:tcW w:w="708" w:type="dxa"/>
          </w:tcPr>
          <w:p w:rsidR="00493E1F" w:rsidRDefault="00493E1F" w:rsidP="000819D8">
            <w:pPr>
              <w:pStyle w:val="TAL"/>
              <w:rPr>
                <w:rFonts w:cs="Arial"/>
                <w:color w:val="000000"/>
                <w:lang w:eastAsia="zh-CN"/>
              </w:rPr>
            </w:pPr>
            <w:r>
              <w:rPr>
                <w:rFonts w:cs="Arial" w:hint="eastAsia"/>
                <w:color w:val="000000"/>
                <w:lang w:eastAsia="zh-CN"/>
              </w:rPr>
              <w:t>O</w:t>
            </w:r>
          </w:p>
        </w:tc>
        <w:tc>
          <w:tcPr>
            <w:tcW w:w="1276" w:type="dxa"/>
          </w:tcPr>
          <w:p w:rsidR="00493E1F" w:rsidRDefault="005200E4" w:rsidP="000819D8">
            <w:pPr>
              <w:pStyle w:val="TAL"/>
              <w:rPr>
                <w:lang w:eastAsia="zh-CN"/>
              </w:rPr>
            </w:pPr>
            <w:r>
              <w:rPr>
                <w:lang w:eastAsia="zh-CN"/>
              </w:rPr>
              <w:t>Int</w:t>
            </w:r>
          </w:p>
        </w:tc>
        <w:tc>
          <w:tcPr>
            <w:tcW w:w="709" w:type="dxa"/>
          </w:tcPr>
          <w:p w:rsidR="00493E1F" w:rsidRDefault="00493E1F" w:rsidP="000819D8">
            <w:pPr>
              <w:pStyle w:val="TAL"/>
              <w:rPr>
                <w:rFonts w:cs="Arial"/>
                <w:lang w:eastAsia="zh-CN"/>
              </w:rPr>
            </w:pPr>
          </w:p>
        </w:tc>
        <w:tc>
          <w:tcPr>
            <w:tcW w:w="5528" w:type="dxa"/>
          </w:tcPr>
          <w:p w:rsidR="00493E1F" w:rsidRDefault="00493E1F" w:rsidP="00493E1F">
            <w:pPr>
              <w:rPr>
                <w:rFonts w:ascii="宋体" w:hAnsi="宋体"/>
                <w:sz w:val="18"/>
                <w:szCs w:val="18"/>
              </w:rPr>
            </w:pPr>
            <w:r>
              <w:rPr>
                <w:rFonts w:ascii="宋体" w:hAnsi="宋体" w:hint="eastAsia"/>
                <w:sz w:val="18"/>
                <w:szCs w:val="18"/>
              </w:rPr>
              <w:t>登录渠道</w:t>
            </w:r>
            <w:r w:rsidR="00CA7B9D">
              <w:rPr>
                <w:rFonts w:ascii="宋体" w:hAnsi="宋体" w:hint="eastAsia"/>
                <w:sz w:val="18"/>
                <w:szCs w:val="18"/>
              </w:rPr>
              <w:t>；</w:t>
            </w:r>
            <w:r>
              <w:rPr>
                <w:rFonts w:ascii="宋体" w:hAnsi="宋体" w:hint="eastAsia"/>
                <w:sz w:val="18"/>
                <w:szCs w:val="18"/>
              </w:rPr>
              <w:t>格式：[3位业务ID]+[6位渠道编码]</w:t>
            </w:r>
          </w:p>
          <w:p w:rsidR="00493E1F" w:rsidRDefault="005E574F" w:rsidP="00CA7B9D">
            <w:r>
              <w:rPr>
                <w:rFonts w:ascii="宋体" w:hAnsi="宋体" w:hint="eastAsia"/>
                <w:sz w:val="18"/>
                <w:szCs w:val="18"/>
              </w:rPr>
              <w:t>渠道编码0为代表业务自身渠道。</w:t>
            </w:r>
            <w:r w:rsidR="00493E1F">
              <w:rPr>
                <w:rFonts w:ascii="Arial" w:hAnsi="Arial" w:hint="eastAsia"/>
                <w:kern w:val="0"/>
                <w:sz w:val="18"/>
                <w:szCs w:val="18"/>
                <w:lang w:val="fr-FR"/>
              </w:rPr>
              <w:t>不填写时，则取</w:t>
            </w:r>
            <w:r w:rsidR="00493E1F">
              <w:rPr>
                <w:rFonts w:hint="eastAsia"/>
                <w:lang w:val="fr-FR"/>
              </w:rPr>
              <w:t>AppId</w:t>
            </w:r>
            <w:r w:rsidR="00BB2095">
              <w:rPr>
                <w:rFonts w:hint="eastAsia"/>
                <w:lang w:val="fr-FR"/>
              </w:rPr>
              <w:t>（优先）或</w:t>
            </w:r>
            <w:r w:rsidR="00BB2095">
              <w:rPr>
                <w:rFonts w:hint="eastAsia"/>
                <w:lang w:val="fr-FR"/>
              </w:rPr>
              <w:t>reqClientType</w:t>
            </w:r>
            <w:r w:rsidR="00493E1F">
              <w:rPr>
                <w:rFonts w:ascii="Arial" w:hAnsi="Arial" w:hint="eastAsia"/>
                <w:kern w:val="0"/>
                <w:sz w:val="18"/>
                <w:szCs w:val="18"/>
                <w:lang w:val="fr-FR"/>
              </w:rPr>
              <w:t>对应的默认值。</w:t>
            </w:r>
          </w:p>
        </w:tc>
      </w:tr>
      <w:tr w:rsidR="00CA0260" w:rsidTr="003B4E6C">
        <w:trPr>
          <w:jc w:val="center"/>
        </w:trPr>
        <w:tc>
          <w:tcPr>
            <w:tcW w:w="1807" w:type="dxa"/>
          </w:tcPr>
          <w:p w:rsidR="00CA0260" w:rsidRDefault="00CA0260" w:rsidP="00BB2095">
            <w:pPr>
              <w:pStyle w:val="TAL"/>
              <w:rPr>
                <w:b/>
                <w:bCs/>
                <w:lang w:eastAsia="zh-CN"/>
              </w:rPr>
            </w:pPr>
            <w:r>
              <w:rPr>
                <w:rFonts w:ascii="Verdana" w:hAnsi="Verdana" w:hint="eastAsia"/>
                <w:lang w:val="en-US" w:eastAsia="zh-CN"/>
              </w:rPr>
              <w:t>plmn</w:t>
            </w:r>
          </w:p>
        </w:tc>
        <w:tc>
          <w:tcPr>
            <w:tcW w:w="708" w:type="dxa"/>
          </w:tcPr>
          <w:p w:rsidR="00CA0260" w:rsidRDefault="00CA0260" w:rsidP="000819D8">
            <w:pPr>
              <w:pStyle w:val="TAL"/>
              <w:rPr>
                <w:rFonts w:cs="Arial"/>
                <w:color w:val="000000"/>
                <w:lang w:eastAsia="zh-CN"/>
              </w:rPr>
            </w:pPr>
            <w:r>
              <w:rPr>
                <w:rFonts w:ascii="Verdana" w:hAnsi="Verdana" w:hint="eastAsia"/>
                <w:lang w:val="en-US" w:eastAsia="zh-CN"/>
              </w:rPr>
              <w:t>O</w:t>
            </w:r>
          </w:p>
        </w:tc>
        <w:tc>
          <w:tcPr>
            <w:tcW w:w="1276" w:type="dxa"/>
          </w:tcPr>
          <w:p w:rsidR="00CA0260" w:rsidRDefault="00CA0260" w:rsidP="000819D8">
            <w:pPr>
              <w:pStyle w:val="TAL"/>
              <w:rPr>
                <w:lang w:eastAsia="zh-CN"/>
              </w:rPr>
            </w:pPr>
            <w:r>
              <w:rPr>
                <w:rFonts w:ascii="Verdana" w:hAnsi="Verdana" w:hint="eastAsia"/>
                <w:lang w:eastAsia="zh-CN"/>
              </w:rPr>
              <w:t>String</w:t>
            </w:r>
          </w:p>
        </w:tc>
        <w:tc>
          <w:tcPr>
            <w:tcW w:w="709" w:type="dxa"/>
          </w:tcPr>
          <w:p w:rsidR="00CA0260" w:rsidRDefault="00CA0260" w:rsidP="000819D8">
            <w:pPr>
              <w:pStyle w:val="TAL"/>
              <w:rPr>
                <w:rFonts w:cs="Arial"/>
                <w:lang w:eastAsia="zh-CN"/>
              </w:rPr>
            </w:pPr>
            <w:r>
              <w:rPr>
                <w:rFonts w:hint="eastAsia"/>
                <w:lang w:val="fr-FR" w:eastAsia="zh-CN"/>
              </w:rPr>
              <w:t>15</w:t>
            </w:r>
          </w:p>
        </w:tc>
        <w:tc>
          <w:tcPr>
            <w:tcW w:w="5528" w:type="dxa"/>
          </w:tcPr>
          <w:p w:rsidR="00142772" w:rsidRDefault="00CA0260" w:rsidP="00CA7B9D">
            <w:pPr>
              <w:rPr>
                <w:rFonts w:ascii="宋体" w:hAnsi="宋体"/>
                <w:sz w:val="18"/>
                <w:szCs w:val="18"/>
              </w:rPr>
            </w:pPr>
            <w:r>
              <w:rPr>
                <w:rFonts w:hint="eastAsia"/>
                <w:sz w:val="19"/>
                <w:szCs w:val="19"/>
                <w:lang w:val="en-GB"/>
              </w:rPr>
              <w:t>手机</w:t>
            </w:r>
            <w:r>
              <w:rPr>
                <w:rFonts w:hint="eastAsia"/>
                <w:sz w:val="19"/>
                <w:szCs w:val="19"/>
                <w:lang w:val="en-GB"/>
              </w:rPr>
              <w:t>plmn</w:t>
            </w:r>
            <w:r w:rsidR="00142772">
              <w:rPr>
                <w:rFonts w:hint="eastAsia"/>
                <w:sz w:val="19"/>
                <w:szCs w:val="19"/>
                <w:lang w:val="en-GB"/>
              </w:rPr>
              <w:t>;</w:t>
            </w:r>
            <w:r>
              <w:rPr>
                <w:rFonts w:ascii="宋体" w:hAnsi="宋体" w:hint="eastAsia"/>
                <w:sz w:val="18"/>
                <w:szCs w:val="18"/>
              </w:rPr>
              <w:t xml:space="preserve"> </w:t>
            </w:r>
            <w:r>
              <w:rPr>
                <w:rFonts w:ascii="Arial" w:hAnsi="Arial" w:hint="eastAsia"/>
                <w:kern w:val="0"/>
                <w:sz w:val="18"/>
                <w:szCs w:val="18"/>
                <w:lang w:val="fr-FR"/>
              </w:rPr>
              <w:t>取</w:t>
            </w:r>
            <w:r>
              <w:rPr>
                <w:rFonts w:ascii="Arial" w:hAnsi="Arial" w:hint="eastAsia"/>
                <w:kern w:val="0"/>
                <w:sz w:val="18"/>
                <w:szCs w:val="18"/>
                <w:lang w:val="fr-FR"/>
              </w:rPr>
              <w:t>IMSI</w:t>
            </w:r>
            <w:r>
              <w:rPr>
                <w:rFonts w:ascii="Arial" w:hAnsi="Arial" w:hint="eastAsia"/>
                <w:kern w:val="0"/>
                <w:sz w:val="18"/>
                <w:szCs w:val="18"/>
                <w:lang w:val="fr-FR"/>
              </w:rPr>
              <w:t>的</w:t>
            </w:r>
            <w:r>
              <w:t>MCC+MNC</w:t>
            </w:r>
            <w:r>
              <w:rPr>
                <w:rFonts w:hint="eastAsia"/>
              </w:rPr>
              <w:t>.</w:t>
            </w:r>
            <w:r w:rsidR="00142772">
              <w:rPr>
                <w:rFonts w:hint="eastAsia"/>
                <w:sz w:val="19"/>
                <w:szCs w:val="19"/>
                <w:lang w:val="en-GB"/>
              </w:rPr>
              <w:t>需更新设备绑定表</w:t>
            </w:r>
          </w:p>
        </w:tc>
      </w:tr>
      <w:tr w:rsidR="00CA0260" w:rsidTr="003B4E6C">
        <w:trPr>
          <w:jc w:val="center"/>
        </w:trPr>
        <w:tc>
          <w:tcPr>
            <w:tcW w:w="1807" w:type="dxa"/>
          </w:tcPr>
          <w:p w:rsidR="00CA0260" w:rsidRDefault="00CA0260" w:rsidP="00BB2095">
            <w:pPr>
              <w:pStyle w:val="TAL"/>
              <w:rPr>
                <w:rFonts w:ascii="Verdana" w:hAnsi="Verdana"/>
                <w:lang w:val="en-US" w:eastAsia="zh-CN"/>
              </w:rPr>
            </w:pPr>
            <w:r>
              <w:rPr>
                <w:rFonts w:ascii="Verdana" w:hAnsi="Verdana" w:hint="eastAsia"/>
                <w:lang w:val="en-US" w:eastAsia="zh-CN"/>
              </w:rPr>
              <w:t>osVersion</w:t>
            </w:r>
          </w:p>
        </w:tc>
        <w:tc>
          <w:tcPr>
            <w:tcW w:w="708" w:type="dxa"/>
          </w:tcPr>
          <w:p w:rsidR="00CA0260" w:rsidRDefault="00CA0260" w:rsidP="000819D8">
            <w:pPr>
              <w:pStyle w:val="TAL"/>
              <w:rPr>
                <w:rFonts w:ascii="Verdana" w:hAnsi="Verdana"/>
                <w:lang w:val="en-US" w:eastAsia="zh-CN"/>
              </w:rPr>
            </w:pPr>
            <w:r>
              <w:rPr>
                <w:rFonts w:ascii="Verdana" w:hAnsi="Verdana" w:hint="eastAsia"/>
                <w:lang w:val="en-US" w:eastAsia="zh-CN"/>
              </w:rPr>
              <w:t>O</w:t>
            </w:r>
          </w:p>
        </w:tc>
        <w:tc>
          <w:tcPr>
            <w:tcW w:w="1276" w:type="dxa"/>
          </w:tcPr>
          <w:p w:rsidR="00CA0260" w:rsidRDefault="00CA0260" w:rsidP="000819D8">
            <w:pPr>
              <w:pStyle w:val="TAL"/>
              <w:rPr>
                <w:rFonts w:ascii="Verdana" w:hAnsi="Verdana"/>
                <w:lang w:eastAsia="zh-CN"/>
              </w:rPr>
            </w:pPr>
            <w:r>
              <w:rPr>
                <w:rFonts w:ascii="Verdana" w:hAnsi="Verdana" w:hint="eastAsia"/>
                <w:lang w:eastAsia="zh-CN"/>
              </w:rPr>
              <w:t>String</w:t>
            </w:r>
          </w:p>
        </w:tc>
        <w:tc>
          <w:tcPr>
            <w:tcW w:w="709" w:type="dxa"/>
          </w:tcPr>
          <w:p w:rsidR="00CA0260" w:rsidRDefault="00CA0260" w:rsidP="000819D8">
            <w:pPr>
              <w:pStyle w:val="TAL"/>
              <w:rPr>
                <w:rFonts w:cs="Arial"/>
                <w:lang w:eastAsia="zh-CN"/>
              </w:rPr>
            </w:pPr>
            <w:r>
              <w:rPr>
                <w:rFonts w:hint="eastAsia"/>
                <w:lang w:val="fr-FR" w:eastAsia="zh-CN"/>
              </w:rPr>
              <w:t>64</w:t>
            </w:r>
          </w:p>
        </w:tc>
        <w:tc>
          <w:tcPr>
            <w:tcW w:w="5528" w:type="dxa"/>
          </w:tcPr>
          <w:p w:rsidR="00CA0260" w:rsidRDefault="00CA0260" w:rsidP="00E85784">
            <w:pPr>
              <w:rPr>
                <w:sz w:val="19"/>
                <w:szCs w:val="19"/>
                <w:lang w:val="en-GB"/>
              </w:rPr>
            </w:pPr>
            <w:r>
              <w:rPr>
                <w:rFonts w:hint="eastAsia"/>
                <w:sz w:val="19"/>
                <w:szCs w:val="19"/>
                <w:lang w:val="en-GB"/>
              </w:rPr>
              <w:t>操作系统版本</w:t>
            </w:r>
            <w:r w:rsidR="005F0F8E">
              <w:rPr>
                <w:rFonts w:hint="eastAsia"/>
                <w:sz w:val="19"/>
                <w:szCs w:val="19"/>
                <w:lang w:val="en-GB"/>
              </w:rPr>
              <w:t>，格式要求：操作系统</w:t>
            </w:r>
            <w:r w:rsidR="005F0F8E">
              <w:rPr>
                <w:rFonts w:hint="eastAsia"/>
                <w:sz w:val="19"/>
                <w:szCs w:val="19"/>
                <w:lang w:val="en-GB"/>
              </w:rPr>
              <w:t>+</w:t>
            </w:r>
            <w:r w:rsidR="005F0F8E">
              <w:rPr>
                <w:rFonts w:hint="eastAsia"/>
                <w:sz w:val="19"/>
                <w:szCs w:val="19"/>
                <w:lang w:val="en-GB"/>
              </w:rPr>
              <w:t>版本号</w:t>
            </w:r>
          </w:p>
          <w:p w:rsidR="00142772" w:rsidRDefault="005F0F8E" w:rsidP="00CA7B9D">
            <w:pPr>
              <w:rPr>
                <w:sz w:val="19"/>
                <w:szCs w:val="19"/>
                <w:lang w:val="en-GB"/>
              </w:rPr>
            </w:pPr>
            <w:r>
              <w:rPr>
                <w:rFonts w:hint="eastAsia"/>
                <w:sz w:val="19"/>
                <w:szCs w:val="19"/>
                <w:lang w:val="en-GB"/>
              </w:rPr>
              <w:t>例如：</w:t>
            </w:r>
            <w:r>
              <w:rPr>
                <w:color w:val="1F497D"/>
              </w:rPr>
              <w:t>android</w:t>
            </w:r>
            <w:r>
              <w:rPr>
                <w:rFonts w:hint="eastAsia"/>
                <w:color w:val="1F497D"/>
              </w:rPr>
              <w:t xml:space="preserve"> </w:t>
            </w:r>
            <w:r>
              <w:rPr>
                <w:color w:val="1F497D"/>
              </w:rPr>
              <w:t>2.2.2</w:t>
            </w:r>
            <w:r w:rsidR="007B6A31">
              <w:rPr>
                <w:rFonts w:hint="eastAsia"/>
                <w:color w:val="1F497D"/>
              </w:rPr>
              <w:t>，</w:t>
            </w:r>
            <w:r w:rsidR="007B6A31">
              <w:rPr>
                <w:rStyle w:val="affffff4"/>
              </w:rPr>
              <w:t>Mac OS X 10.4</w:t>
            </w:r>
            <w:r w:rsidR="00CA7B9D">
              <w:rPr>
                <w:rStyle w:val="affffff4"/>
                <w:rFonts w:hint="eastAsia"/>
              </w:rPr>
              <w:t>；</w:t>
            </w:r>
            <w:r w:rsidR="00142772">
              <w:rPr>
                <w:rFonts w:hint="eastAsia"/>
                <w:sz w:val="19"/>
                <w:szCs w:val="19"/>
                <w:lang w:val="en-GB"/>
              </w:rPr>
              <w:t>需更新设备绑定表</w:t>
            </w:r>
          </w:p>
        </w:tc>
      </w:tr>
      <w:tr w:rsidR="00EF0F4B" w:rsidTr="003B4E6C">
        <w:trPr>
          <w:jc w:val="center"/>
        </w:trPr>
        <w:tc>
          <w:tcPr>
            <w:tcW w:w="1807" w:type="dxa"/>
          </w:tcPr>
          <w:p w:rsidR="00EF0F4B" w:rsidRDefault="00822C79" w:rsidP="00D85D00">
            <w:pPr>
              <w:pStyle w:val="TAL"/>
              <w:rPr>
                <w:rFonts w:ascii="Verdana" w:hAnsi="Verdana"/>
                <w:lang w:val="en-US" w:eastAsia="zh-CN"/>
              </w:rPr>
            </w:pPr>
            <w:r>
              <w:rPr>
                <w:rFonts w:ascii="Verdana" w:hAnsi="Verdana" w:hint="eastAsia"/>
                <w:lang w:val="en-US" w:eastAsia="zh-CN"/>
              </w:rPr>
              <w:t>mhid</w:t>
            </w:r>
          </w:p>
        </w:tc>
        <w:tc>
          <w:tcPr>
            <w:tcW w:w="708" w:type="dxa"/>
          </w:tcPr>
          <w:p w:rsidR="00EF0F4B" w:rsidRDefault="00EF0F4B" w:rsidP="000819D8">
            <w:pPr>
              <w:pStyle w:val="TAL"/>
              <w:rPr>
                <w:rFonts w:ascii="Verdana" w:hAnsi="Verdana"/>
                <w:lang w:val="en-US" w:eastAsia="zh-CN"/>
              </w:rPr>
            </w:pPr>
            <w:r>
              <w:rPr>
                <w:rFonts w:ascii="Verdana" w:hAnsi="Verdana" w:hint="eastAsia"/>
                <w:lang w:val="en-US" w:eastAsia="zh-CN"/>
              </w:rPr>
              <w:t>O</w:t>
            </w:r>
          </w:p>
        </w:tc>
        <w:tc>
          <w:tcPr>
            <w:tcW w:w="1276" w:type="dxa"/>
          </w:tcPr>
          <w:p w:rsidR="00EF0F4B" w:rsidRDefault="009B6078" w:rsidP="000819D8">
            <w:pPr>
              <w:pStyle w:val="TAL"/>
              <w:rPr>
                <w:rFonts w:ascii="Verdana" w:hAnsi="Verdana"/>
                <w:lang w:eastAsia="zh-CN"/>
              </w:rPr>
            </w:pPr>
            <w:r>
              <w:rPr>
                <w:rFonts w:ascii="Verdana" w:hAnsi="Verdana" w:hint="eastAsia"/>
                <w:lang w:eastAsia="zh-CN"/>
              </w:rPr>
              <w:t>String</w:t>
            </w:r>
          </w:p>
        </w:tc>
        <w:tc>
          <w:tcPr>
            <w:tcW w:w="709" w:type="dxa"/>
          </w:tcPr>
          <w:p w:rsidR="00EF0F4B" w:rsidRDefault="009B6078" w:rsidP="000819D8">
            <w:pPr>
              <w:pStyle w:val="TAL"/>
              <w:rPr>
                <w:lang w:val="fr-FR" w:eastAsia="zh-CN"/>
              </w:rPr>
            </w:pPr>
            <w:r>
              <w:rPr>
                <w:rFonts w:hint="eastAsia"/>
                <w:lang w:val="fr-FR" w:eastAsia="zh-CN"/>
              </w:rPr>
              <w:t>64</w:t>
            </w:r>
          </w:p>
        </w:tc>
        <w:tc>
          <w:tcPr>
            <w:tcW w:w="5528" w:type="dxa"/>
          </w:tcPr>
          <w:p w:rsidR="00CA7B9D" w:rsidRPr="005A0008" w:rsidRDefault="00D85D00" w:rsidP="00D85D00">
            <w:pPr>
              <w:rPr>
                <w:sz w:val="19"/>
                <w:szCs w:val="19"/>
                <w:lang w:val="en-GB"/>
              </w:rPr>
            </w:pPr>
            <w:r>
              <w:rPr>
                <w:rFonts w:hint="eastAsia"/>
                <w:sz w:val="19"/>
                <w:szCs w:val="19"/>
                <w:lang w:val="en-GB"/>
              </w:rPr>
              <w:t>基于</w:t>
            </w:r>
            <w:r w:rsidR="009B6078">
              <w:rPr>
                <w:sz w:val="19"/>
                <w:szCs w:val="19"/>
                <w:lang w:val="en-GB"/>
              </w:rPr>
              <w:t>M</w:t>
            </w:r>
            <w:r w:rsidR="009B6078">
              <w:rPr>
                <w:rFonts w:hint="eastAsia"/>
                <w:sz w:val="19"/>
                <w:szCs w:val="19"/>
                <w:lang w:val="en-GB"/>
              </w:rPr>
              <w:t>ac</w:t>
            </w:r>
            <w:r w:rsidR="009B6078">
              <w:rPr>
                <w:rFonts w:hint="eastAsia"/>
                <w:sz w:val="19"/>
                <w:szCs w:val="19"/>
                <w:lang w:val="en-GB"/>
              </w:rPr>
              <w:t>地址</w:t>
            </w:r>
            <w:r>
              <w:rPr>
                <w:rFonts w:hint="eastAsia"/>
                <w:sz w:val="19"/>
                <w:szCs w:val="19"/>
                <w:lang w:val="en-GB"/>
              </w:rPr>
              <w:t>计算出的唯一标识</w:t>
            </w:r>
            <w:r w:rsidR="00CA7B9D">
              <w:rPr>
                <w:rFonts w:hint="eastAsia"/>
                <w:sz w:val="19"/>
                <w:szCs w:val="19"/>
                <w:lang w:val="en-GB"/>
              </w:rPr>
              <w:t>；</w:t>
            </w:r>
          </w:p>
          <w:p w:rsidR="0005798F" w:rsidRDefault="00D85D00" w:rsidP="00C66CFC">
            <w:pPr>
              <w:rPr>
                <w:sz w:val="19"/>
                <w:szCs w:val="19"/>
                <w:lang w:val="en-GB"/>
              </w:rPr>
            </w:pPr>
            <w:r>
              <w:rPr>
                <w:rFonts w:hint="eastAsia"/>
                <w:sz w:val="19"/>
                <w:szCs w:val="19"/>
                <w:lang w:val="en-GB"/>
              </w:rPr>
              <w:t>算法</w:t>
            </w:r>
            <w:r>
              <w:rPr>
                <w:rFonts w:hint="eastAsia"/>
                <w:sz w:val="19"/>
                <w:szCs w:val="19"/>
                <w:lang w:val="en-GB"/>
              </w:rPr>
              <w:t xml:space="preserve">: </w:t>
            </w:r>
            <w:r w:rsidR="005A0008">
              <w:rPr>
                <w:rFonts w:hint="eastAsia"/>
                <w:sz w:val="19"/>
                <w:szCs w:val="19"/>
                <w:lang w:val="en-GB"/>
              </w:rPr>
              <w:t>sha</w:t>
            </w:r>
            <w:r w:rsidR="005A0008">
              <w:rPr>
                <w:sz w:val="19"/>
                <w:szCs w:val="19"/>
              </w:rPr>
              <w:t>256</w:t>
            </w:r>
            <w:r w:rsidR="00E75333">
              <w:rPr>
                <w:rFonts w:hint="eastAsia"/>
                <w:sz w:val="19"/>
                <w:szCs w:val="19"/>
                <w:lang w:val="en-GB"/>
              </w:rPr>
              <w:t>(mac:</w:t>
            </w:r>
            <w:r w:rsidR="00E75333">
              <w:rPr>
                <w:rFonts w:hint="eastAsia"/>
                <w:sz w:val="19"/>
                <w:szCs w:val="19"/>
                <w:lang w:val="en-GB"/>
              </w:rPr>
              <w:t>密钥</w:t>
            </w:r>
            <w:r w:rsidR="00E75333">
              <w:rPr>
                <w:rFonts w:hint="eastAsia"/>
                <w:sz w:val="19"/>
                <w:szCs w:val="19"/>
                <w:lang w:val="en-GB"/>
              </w:rPr>
              <w:t>[:pc</w:t>
            </w:r>
            <w:r w:rsidR="00E75333">
              <w:rPr>
                <w:rFonts w:hint="eastAsia"/>
                <w:sz w:val="19"/>
                <w:szCs w:val="19"/>
                <w:lang w:val="en-GB"/>
              </w:rPr>
              <w:t>主机名</w:t>
            </w:r>
            <w:r w:rsidR="00E75333">
              <w:rPr>
                <w:rFonts w:hint="eastAsia"/>
                <w:sz w:val="19"/>
                <w:szCs w:val="19"/>
                <w:lang w:val="en-GB"/>
              </w:rPr>
              <w:t>])</w:t>
            </w:r>
            <w:r w:rsidR="00CA7B9D">
              <w:rPr>
                <w:rFonts w:hint="eastAsia"/>
                <w:sz w:val="19"/>
                <w:szCs w:val="19"/>
                <w:lang w:val="en-GB"/>
              </w:rPr>
              <w:t>；</w:t>
            </w:r>
            <w:r w:rsidR="0005798F">
              <w:rPr>
                <w:sz w:val="19"/>
                <w:szCs w:val="19"/>
                <w:lang w:val="en-GB"/>
              </w:rPr>
              <w:t xml:space="preserve"> </w:t>
            </w:r>
          </w:p>
        </w:tc>
      </w:tr>
      <w:tr w:rsidR="009B6078" w:rsidTr="003B4E6C">
        <w:trPr>
          <w:jc w:val="center"/>
        </w:trPr>
        <w:tc>
          <w:tcPr>
            <w:tcW w:w="1807" w:type="dxa"/>
          </w:tcPr>
          <w:p w:rsidR="009B6078" w:rsidRDefault="009B6078" w:rsidP="009B6078">
            <w:pPr>
              <w:pStyle w:val="TAL"/>
              <w:rPr>
                <w:rFonts w:ascii="Verdana" w:hAnsi="Verdana"/>
                <w:lang w:val="en-US" w:eastAsia="zh-CN"/>
              </w:rPr>
            </w:pPr>
            <w:r>
              <w:rPr>
                <w:rFonts w:ascii="Verdana" w:hAnsi="Verdana" w:hint="eastAsia"/>
                <w:lang w:val="en-US" w:eastAsia="zh-CN"/>
              </w:rPr>
              <w:t>uuid</w:t>
            </w:r>
          </w:p>
        </w:tc>
        <w:tc>
          <w:tcPr>
            <w:tcW w:w="708" w:type="dxa"/>
          </w:tcPr>
          <w:p w:rsidR="009B6078" w:rsidRDefault="009B6078" w:rsidP="000819D8">
            <w:pPr>
              <w:pStyle w:val="TAL"/>
              <w:rPr>
                <w:rFonts w:ascii="Verdana" w:hAnsi="Verdana"/>
                <w:lang w:val="en-US" w:eastAsia="zh-CN"/>
              </w:rPr>
            </w:pPr>
            <w:r>
              <w:rPr>
                <w:rFonts w:ascii="Verdana" w:hAnsi="Verdana" w:hint="eastAsia"/>
                <w:lang w:val="en-US" w:eastAsia="zh-CN"/>
              </w:rPr>
              <w:t>O</w:t>
            </w:r>
          </w:p>
        </w:tc>
        <w:tc>
          <w:tcPr>
            <w:tcW w:w="1276" w:type="dxa"/>
          </w:tcPr>
          <w:p w:rsidR="009B6078" w:rsidRDefault="009B6078" w:rsidP="000819D8">
            <w:pPr>
              <w:pStyle w:val="TAL"/>
              <w:rPr>
                <w:rFonts w:ascii="Verdana" w:hAnsi="Verdana"/>
                <w:lang w:eastAsia="zh-CN"/>
              </w:rPr>
            </w:pPr>
            <w:r>
              <w:rPr>
                <w:rFonts w:ascii="Verdana" w:hAnsi="Verdana" w:hint="eastAsia"/>
                <w:lang w:eastAsia="zh-CN"/>
              </w:rPr>
              <w:t>String</w:t>
            </w:r>
          </w:p>
        </w:tc>
        <w:tc>
          <w:tcPr>
            <w:tcW w:w="709" w:type="dxa"/>
          </w:tcPr>
          <w:p w:rsidR="009B6078" w:rsidRDefault="009B6078" w:rsidP="000819D8">
            <w:pPr>
              <w:pStyle w:val="TAL"/>
              <w:rPr>
                <w:lang w:val="fr-FR" w:eastAsia="zh-CN"/>
              </w:rPr>
            </w:pPr>
            <w:r>
              <w:rPr>
                <w:rFonts w:hint="eastAsia"/>
                <w:lang w:val="fr-FR" w:eastAsia="zh-CN"/>
              </w:rPr>
              <w:t>64</w:t>
            </w:r>
          </w:p>
        </w:tc>
        <w:tc>
          <w:tcPr>
            <w:tcW w:w="5528" w:type="dxa"/>
          </w:tcPr>
          <w:p w:rsidR="009B6078" w:rsidRDefault="009B6078" w:rsidP="00E85784">
            <w:pPr>
              <w:rPr>
                <w:sz w:val="19"/>
                <w:szCs w:val="19"/>
                <w:lang w:val="en-GB"/>
              </w:rPr>
            </w:pPr>
            <w:r>
              <w:rPr>
                <w:rFonts w:hint="eastAsia"/>
                <w:sz w:val="19"/>
                <w:szCs w:val="19"/>
                <w:lang w:val="en-GB"/>
              </w:rPr>
              <w:t>UUID</w:t>
            </w:r>
            <w:r>
              <w:rPr>
                <w:rFonts w:hint="eastAsia"/>
              </w:rPr>
              <w:t>通用唯一识别码</w:t>
            </w:r>
          </w:p>
        </w:tc>
      </w:tr>
      <w:tr w:rsidR="00CA7B9D" w:rsidTr="003B4E6C">
        <w:trPr>
          <w:jc w:val="center"/>
        </w:trPr>
        <w:tc>
          <w:tcPr>
            <w:tcW w:w="1807" w:type="dxa"/>
          </w:tcPr>
          <w:p w:rsidR="00CA7B9D" w:rsidRDefault="00CA7B9D" w:rsidP="009B6078">
            <w:pPr>
              <w:pStyle w:val="TAL"/>
              <w:rPr>
                <w:rFonts w:ascii="Verdana" w:hAnsi="Verdana"/>
                <w:lang w:val="en-US" w:eastAsia="zh-CN"/>
              </w:rPr>
            </w:pPr>
            <w:r w:rsidRPr="00CB0D33">
              <w:rPr>
                <w:rStyle w:val="webdict1"/>
                <w:rFonts w:asciiTheme="minorEastAsia" w:eastAsiaTheme="minorEastAsia" w:hAnsiTheme="minorEastAsia" w:hint="eastAsia"/>
                <w:b w:val="0"/>
                <w:color w:val="888888"/>
                <w:lang w:eastAsia="zh-CN"/>
              </w:rPr>
              <w:t>secretDigest</w:t>
            </w:r>
          </w:p>
        </w:tc>
        <w:tc>
          <w:tcPr>
            <w:tcW w:w="708" w:type="dxa"/>
          </w:tcPr>
          <w:p w:rsidR="00CA7B9D" w:rsidRDefault="00CA7B9D" w:rsidP="000819D8">
            <w:pPr>
              <w:pStyle w:val="TAL"/>
              <w:rPr>
                <w:rFonts w:ascii="Verdana" w:hAnsi="Verdana"/>
                <w:lang w:val="en-US" w:eastAsia="zh-CN"/>
              </w:rPr>
            </w:pPr>
            <w:r w:rsidRPr="002B553B">
              <w:rPr>
                <w:rFonts w:ascii="Verdana" w:hAnsi="Verdana" w:hint="eastAsia"/>
                <w:lang w:val="en-US" w:eastAsia="zh-CN"/>
              </w:rPr>
              <w:t>O</w:t>
            </w:r>
          </w:p>
        </w:tc>
        <w:tc>
          <w:tcPr>
            <w:tcW w:w="1276" w:type="dxa"/>
          </w:tcPr>
          <w:p w:rsidR="00CA7B9D" w:rsidRDefault="00CA7B9D" w:rsidP="000819D8">
            <w:pPr>
              <w:pStyle w:val="TAL"/>
              <w:rPr>
                <w:rFonts w:ascii="Verdana" w:hAnsi="Verdana"/>
                <w:lang w:eastAsia="zh-CN"/>
              </w:rPr>
            </w:pPr>
            <w:r w:rsidRPr="00CB0D33">
              <w:rPr>
                <w:rFonts w:asciiTheme="minorEastAsia" w:eastAsiaTheme="minorEastAsia" w:hAnsiTheme="minorEastAsia" w:hint="eastAsia"/>
                <w:b/>
                <w:lang w:val="fr-FR" w:eastAsia="zh-CN"/>
              </w:rPr>
              <w:t>String</w:t>
            </w:r>
          </w:p>
        </w:tc>
        <w:tc>
          <w:tcPr>
            <w:tcW w:w="709" w:type="dxa"/>
          </w:tcPr>
          <w:p w:rsidR="00CA7B9D" w:rsidRDefault="00BF2D77" w:rsidP="000819D8">
            <w:pPr>
              <w:pStyle w:val="TAL"/>
              <w:rPr>
                <w:lang w:val="fr-FR" w:eastAsia="zh-CN"/>
              </w:rPr>
            </w:pPr>
            <w:r>
              <w:rPr>
                <w:rFonts w:asciiTheme="minorEastAsia" w:eastAsiaTheme="minorEastAsia" w:hAnsiTheme="minorEastAsia" w:hint="eastAsia"/>
                <w:lang w:eastAsia="zh-CN"/>
              </w:rPr>
              <w:t>512</w:t>
            </w:r>
          </w:p>
        </w:tc>
        <w:tc>
          <w:tcPr>
            <w:tcW w:w="5528" w:type="dxa"/>
          </w:tcPr>
          <w:p w:rsidR="00387A11" w:rsidRDefault="00387A11" w:rsidP="00387A11">
            <w:pPr>
              <w:rPr>
                <w:rFonts w:asciiTheme="minorEastAsia" w:eastAsiaTheme="minorEastAsia" w:hAnsiTheme="minorEastAsia"/>
                <w:sz w:val="18"/>
                <w:szCs w:val="18"/>
              </w:rPr>
            </w:pPr>
            <w:r w:rsidRPr="00CB0D33">
              <w:rPr>
                <w:rFonts w:asciiTheme="minorEastAsia" w:eastAsiaTheme="minorEastAsia" w:hAnsiTheme="minorEastAsia" w:hint="eastAsia"/>
                <w:sz w:val="18"/>
                <w:szCs w:val="18"/>
              </w:rPr>
              <w:t>预制密钥生成摘要</w:t>
            </w:r>
          </w:p>
          <w:p w:rsidR="00387A11" w:rsidRDefault="00387A11" w:rsidP="00387A11">
            <w:pPr>
              <w:rPr>
                <w:rFonts w:asciiTheme="minorEastAsia" w:eastAsiaTheme="minorEastAsia" w:hAnsiTheme="minorEastAsia"/>
                <w:sz w:val="16"/>
                <w:szCs w:val="18"/>
                <w:lang w:val="fr-FR"/>
              </w:rPr>
            </w:pPr>
            <w:r>
              <w:rPr>
                <w:rFonts w:asciiTheme="minorEastAsia" w:eastAsiaTheme="minorEastAsia" w:hAnsiTheme="minorEastAsia" w:hint="eastAsia"/>
                <w:sz w:val="18"/>
                <w:szCs w:val="18"/>
              </w:rPr>
              <w:t>M310方案</w:t>
            </w:r>
            <w:r w:rsidRPr="00CA7B9D">
              <w:rPr>
                <w:rFonts w:asciiTheme="minorEastAsia" w:eastAsiaTheme="minorEastAsia" w:hAnsiTheme="minorEastAsia" w:hint="eastAsia"/>
                <w:sz w:val="18"/>
                <w:szCs w:val="18"/>
                <w:lang w:val="fr-FR"/>
              </w:rPr>
              <w:t>＝</w:t>
            </w:r>
            <w:r w:rsidRPr="00942BA8">
              <w:rPr>
                <w:rFonts w:asciiTheme="minorEastAsia" w:eastAsiaTheme="minorEastAsia" w:hAnsiTheme="minorEastAsia" w:hint="eastAsia"/>
                <w:sz w:val="16"/>
                <w:szCs w:val="18"/>
                <w:lang w:val="fr-FR"/>
              </w:rPr>
              <w:t>md5</w:t>
            </w:r>
            <w:r w:rsidRPr="00942BA8">
              <w:rPr>
                <w:rFonts w:hint="eastAsia"/>
                <w:sz w:val="20"/>
              </w:rPr>
              <w:t>(HA1:devID:</w:t>
            </w:r>
            <w:r w:rsidRPr="00942BA8">
              <w:rPr>
                <w:rFonts w:asciiTheme="minorEastAsia" w:eastAsiaTheme="minorEastAsia" w:hAnsiTheme="minorEastAsia" w:hint="eastAsia"/>
                <w:sz w:val="16"/>
                <w:szCs w:val="18"/>
              </w:rPr>
              <w:t>预制密钥</w:t>
            </w:r>
            <w:r w:rsidRPr="00942BA8">
              <w:rPr>
                <w:rFonts w:asciiTheme="minorEastAsia" w:eastAsiaTheme="minorEastAsia" w:hAnsiTheme="minorEastAsia" w:hint="eastAsia"/>
                <w:sz w:val="16"/>
                <w:szCs w:val="18"/>
                <w:lang w:val="fr-FR"/>
              </w:rPr>
              <w:t>) HA1参考getDigestHA1定义。</w:t>
            </w:r>
          </w:p>
          <w:p w:rsidR="00387A11" w:rsidRPr="00EC3901" w:rsidRDefault="00387A11" w:rsidP="00387A11">
            <w:pPr>
              <w:rPr>
                <w:sz w:val="16"/>
                <w:szCs w:val="18"/>
              </w:rPr>
            </w:pPr>
            <w:r w:rsidRPr="00EC3901">
              <w:rPr>
                <w:rFonts w:hint="eastAsia"/>
                <w:sz w:val="18"/>
                <w:szCs w:val="18"/>
              </w:rPr>
              <w:t>注：当</w:t>
            </w:r>
            <w:r w:rsidRPr="00EC3901">
              <w:rPr>
                <w:rFonts w:hint="eastAsia"/>
                <w:sz w:val="18"/>
                <w:szCs w:val="18"/>
              </w:rPr>
              <w:t>secretDigest</w:t>
            </w:r>
            <w:r w:rsidRPr="00EC3901">
              <w:rPr>
                <w:rFonts w:hint="eastAsia"/>
                <w:sz w:val="18"/>
                <w:szCs w:val="18"/>
              </w:rPr>
              <w:t>和密码验证都通过，则更新华为终端验证码表绑定自动分配帐号；后续可用预制密钥重置该帐号密码。如果设备已存在绑定帐号，则登录成功，但不更新绑定。如果</w:t>
            </w:r>
            <w:r w:rsidRPr="00EC3901">
              <w:rPr>
                <w:rFonts w:hint="eastAsia"/>
                <w:sz w:val="18"/>
                <w:szCs w:val="18"/>
              </w:rPr>
              <w:t>secretDigest</w:t>
            </w:r>
            <w:r w:rsidRPr="00EC3901">
              <w:rPr>
                <w:rFonts w:hint="eastAsia"/>
                <w:sz w:val="18"/>
                <w:szCs w:val="18"/>
              </w:rPr>
              <w:t>验证不通过，密码认证通过，则允许登录成功，但不做绑定。</w:t>
            </w:r>
          </w:p>
          <w:p w:rsidR="00387A11" w:rsidRPr="00942BA8" w:rsidRDefault="00387A11" w:rsidP="00387A11">
            <w:pPr>
              <w:rPr>
                <w:rFonts w:asciiTheme="minorEastAsia" w:eastAsiaTheme="minorEastAsia" w:hAnsiTheme="minorEastAsia"/>
                <w:sz w:val="18"/>
                <w:szCs w:val="18"/>
              </w:rPr>
            </w:pPr>
            <w:r>
              <w:rPr>
                <w:rFonts w:asciiTheme="minorEastAsia" w:eastAsiaTheme="minorEastAsia" w:hAnsiTheme="minorEastAsia" w:hint="eastAsia"/>
                <w:sz w:val="16"/>
                <w:szCs w:val="18"/>
                <w:lang w:val="fr-FR"/>
              </w:rPr>
              <w:t>TDID方案=</w:t>
            </w:r>
            <w:r w:rsidR="00FF6608">
              <w:t xml:space="preserve"> </w:t>
            </w:r>
            <w:r w:rsidR="00FF6608" w:rsidRPr="00FF6608">
              <w:rPr>
                <w:rFonts w:asciiTheme="minorEastAsia" w:eastAsiaTheme="minorEastAsia" w:hAnsiTheme="minorEastAsia"/>
                <w:sz w:val="18"/>
              </w:rPr>
              <w:t xml:space="preserve">RSA2048_Enc(HW_PRIV_KEY, SHA256(apkName + C + EMMCID + </w:t>
            </w:r>
            <w:r w:rsidR="00532E33">
              <w:rPr>
                <w:rFonts w:asciiTheme="minorEastAsia" w:eastAsiaTheme="minorEastAsia" w:hAnsiTheme="minorEastAsia"/>
                <w:sz w:val="18"/>
              </w:rPr>
              <w:t>“TDID”</w:t>
            </w:r>
            <w:r w:rsidR="00FF6608" w:rsidRPr="00FF6608">
              <w:rPr>
                <w:rFonts w:asciiTheme="minorEastAsia" w:eastAsiaTheme="minorEastAsia" w:hAnsiTheme="minorEastAsia"/>
                <w:sz w:val="18"/>
              </w:rPr>
              <w:t>))</w:t>
            </w:r>
            <w:r w:rsidRPr="00942BA8">
              <w:rPr>
                <w:rFonts w:asciiTheme="minorEastAsia" w:eastAsiaTheme="minorEastAsia" w:hAnsiTheme="minorEastAsia" w:hint="eastAsia"/>
                <w:sz w:val="18"/>
              </w:rPr>
              <w:t>；C=</w:t>
            </w:r>
            <w:r w:rsidRPr="00942BA8">
              <w:rPr>
                <w:rFonts w:hint="eastAsia"/>
                <w:kern w:val="0"/>
                <w:sz w:val="18"/>
              </w:rPr>
              <w:t>挑战字</w:t>
            </w:r>
            <w:r w:rsidR="00532E33">
              <w:rPr>
                <w:kern w:val="0"/>
                <w:sz w:val="18"/>
              </w:rPr>
              <w:t>(salt)</w:t>
            </w:r>
          </w:p>
          <w:p w:rsidR="00620602" w:rsidRPr="00377044" w:rsidRDefault="00387A11" w:rsidP="00011F53">
            <w:pPr>
              <w:rPr>
                <w:sz w:val="18"/>
                <w:szCs w:val="18"/>
              </w:rPr>
            </w:pPr>
            <w:r w:rsidRPr="00EC3901">
              <w:rPr>
                <w:rFonts w:hint="eastAsia"/>
                <w:sz w:val="18"/>
                <w:szCs w:val="18"/>
              </w:rPr>
              <w:t>注：当</w:t>
            </w:r>
            <w:r w:rsidRPr="00EC3901">
              <w:rPr>
                <w:rFonts w:hint="eastAsia"/>
                <w:sz w:val="18"/>
                <w:szCs w:val="18"/>
              </w:rPr>
              <w:t>secretDigest</w:t>
            </w:r>
            <w:r w:rsidRPr="00EC3901">
              <w:rPr>
                <w:rFonts w:hint="eastAsia"/>
                <w:sz w:val="18"/>
                <w:szCs w:val="18"/>
              </w:rPr>
              <w:t>和密码验证都通过，则</w:t>
            </w:r>
            <w:r w:rsidR="00011F53">
              <w:rPr>
                <w:rFonts w:hint="eastAsia"/>
                <w:sz w:val="18"/>
                <w:szCs w:val="18"/>
              </w:rPr>
              <w:t>设备</w:t>
            </w:r>
            <w:r w:rsidRPr="00EC3901">
              <w:rPr>
                <w:rFonts w:hint="eastAsia"/>
                <w:sz w:val="18"/>
                <w:szCs w:val="18"/>
              </w:rPr>
              <w:t>绑定</w:t>
            </w:r>
            <w:r>
              <w:rPr>
                <w:rFonts w:hint="eastAsia"/>
                <w:sz w:val="18"/>
                <w:szCs w:val="18"/>
              </w:rPr>
              <w:t>会员</w:t>
            </w:r>
            <w:r w:rsidR="00011F53">
              <w:rPr>
                <w:rFonts w:hint="eastAsia"/>
                <w:sz w:val="18"/>
                <w:szCs w:val="18"/>
              </w:rPr>
              <w:t>;</w:t>
            </w:r>
            <w:r w:rsidR="00011F53">
              <w:rPr>
                <w:rFonts w:hint="eastAsia"/>
                <w:sz w:val="18"/>
                <w:szCs w:val="18"/>
              </w:rPr>
              <w:t>检测到</w:t>
            </w:r>
            <w:r w:rsidR="00011F53">
              <w:rPr>
                <w:rFonts w:hint="eastAsia"/>
                <w:sz w:val="18"/>
                <w:szCs w:val="18"/>
              </w:rPr>
              <w:t>emmCID</w:t>
            </w:r>
            <w:r w:rsidR="00011F53">
              <w:rPr>
                <w:rFonts w:hint="eastAsia"/>
                <w:sz w:val="18"/>
                <w:szCs w:val="18"/>
              </w:rPr>
              <w:t>对应设备</w:t>
            </w:r>
            <w:r w:rsidR="00011F53">
              <w:rPr>
                <w:rFonts w:hint="eastAsia"/>
                <w:sz w:val="18"/>
                <w:szCs w:val="18"/>
              </w:rPr>
              <w:t>ID</w:t>
            </w:r>
            <w:r w:rsidR="00011F53">
              <w:rPr>
                <w:rFonts w:hint="eastAsia"/>
                <w:sz w:val="18"/>
                <w:szCs w:val="18"/>
              </w:rPr>
              <w:t>发生变化，则变更绑定会员</w:t>
            </w:r>
            <w:r w:rsidRPr="00EC3901">
              <w:rPr>
                <w:rFonts w:hint="eastAsia"/>
                <w:sz w:val="18"/>
                <w:szCs w:val="18"/>
              </w:rPr>
              <w:t>。</w:t>
            </w:r>
            <w:r w:rsidR="00011F53">
              <w:rPr>
                <w:rFonts w:hint="eastAsia"/>
                <w:sz w:val="18"/>
                <w:szCs w:val="18"/>
              </w:rPr>
              <w:t>当</w:t>
            </w:r>
            <w:r w:rsidRPr="00EC3901">
              <w:rPr>
                <w:rFonts w:hint="eastAsia"/>
                <w:sz w:val="18"/>
                <w:szCs w:val="18"/>
              </w:rPr>
              <w:t>secretDigest</w:t>
            </w:r>
            <w:r w:rsidRPr="00EC3901">
              <w:rPr>
                <w:rFonts w:hint="eastAsia"/>
                <w:sz w:val="18"/>
                <w:szCs w:val="18"/>
              </w:rPr>
              <w:t>验证不通过，密码认证通过，则允许登录成功，不做绑定。</w:t>
            </w:r>
            <w:r w:rsidR="00377044">
              <w:rPr>
                <w:rFonts w:hAnsi="宋体" w:cs="Arial" w:hint="eastAsia"/>
                <w:sz w:val="18"/>
                <w:szCs w:val="18"/>
                <w:lang w:val="en-GB"/>
              </w:rPr>
              <w:t>设备如果已绑定金卡或银卡会员，则新帐号绑定为普通会员</w:t>
            </w:r>
            <w:r w:rsidR="00377044">
              <w:rPr>
                <w:rFonts w:hAnsi="宋体" w:cs="Arial" w:hint="eastAsia"/>
                <w:sz w:val="18"/>
                <w:szCs w:val="18"/>
              </w:rPr>
              <w:t>。</w:t>
            </w:r>
            <w:r w:rsidR="00A51B71">
              <w:rPr>
                <w:rFonts w:hAnsi="宋体" w:cs="Arial" w:hint="eastAsia"/>
                <w:kern w:val="0"/>
                <w:sz w:val="18"/>
                <w:szCs w:val="18"/>
              </w:rPr>
              <w:t>一个帐号在一个设备上只保留一个最高权益。</w:t>
            </w:r>
          </w:p>
          <w:p w:rsidR="00CB125C" w:rsidRPr="00620602" w:rsidRDefault="00CB125C" w:rsidP="00797C48">
            <w:pPr>
              <w:rPr>
                <w:sz w:val="19"/>
                <w:szCs w:val="19"/>
              </w:rPr>
            </w:pPr>
            <w:r>
              <w:rPr>
                <w:rFonts w:hint="eastAsia"/>
                <w:sz w:val="18"/>
                <w:szCs w:val="18"/>
              </w:rPr>
              <w:t>注：暂只有国内用户支持会员权益，</w:t>
            </w:r>
            <w:r w:rsidR="00797C48" w:rsidRPr="00797C48">
              <w:rPr>
                <w:rFonts w:hint="eastAsia"/>
                <w:sz w:val="18"/>
                <w:szCs w:val="18"/>
              </w:rPr>
              <w:t>判断中国区的事情在客户端搞定，如果不需要会员信息，不发送会员相关请求。判断方法：手机分区里面增加配置项，标志该手机支不支持会员。</w:t>
            </w:r>
          </w:p>
        </w:tc>
      </w:tr>
      <w:tr w:rsidR="00387A11" w:rsidTr="003B4E6C">
        <w:trPr>
          <w:jc w:val="center"/>
        </w:trPr>
        <w:tc>
          <w:tcPr>
            <w:tcW w:w="1807" w:type="dxa"/>
          </w:tcPr>
          <w:p w:rsidR="00387A11" w:rsidRPr="00CB0D33" w:rsidRDefault="00387A11" w:rsidP="009B6078">
            <w:pPr>
              <w:pStyle w:val="TAL"/>
              <w:rPr>
                <w:rStyle w:val="webdict1"/>
                <w:rFonts w:asciiTheme="minorEastAsia" w:eastAsiaTheme="minorEastAsia" w:hAnsiTheme="minorEastAsia"/>
                <w:b w:val="0"/>
                <w:color w:val="888888"/>
                <w:lang w:eastAsia="zh-CN"/>
              </w:rPr>
            </w:pPr>
            <w:r w:rsidRPr="00CB0D33">
              <w:rPr>
                <w:rStyle w:val="webdict1"/>
                <w:rFonts w:asciiTheme="minorEastAsia" w:eastAsiaTheme="minorEastAsia" w:hAnsiTheme="minorEastAsia" w:hint="eastAsia"/>
                <w:b w:val="0"/>
                <w:color w:val="888888"/>
                <w:lang w:eastAsia="zh-CN"/>
              </w:rPr>
              <w:t>secretDigest</w:t>
            </w:r>
            <w:r>
              <w:rPr>
                <w:rStyle w:val="webdict1"/>
                <w:rFonts w:asciiTheme="minorEastAsia" w:eastAsiaTheme="minorEastAsia" w:hAnsiTheme="minorEastAsia" w:hint="eastAsia"/>
                <w:b w:val="0"/>
                <w:color w:val="888888"/>
                <w:lang w:eastAsia="zh-CN"/>
              </w:rPr>
              <w:t>Type</w:t>
            </w:r>
          </w:p>
        </w:tc>
        <w:tc>
          <w:tcPr>
            <w:tcW w:w="708" w:type="dxa"/>
          </w:tcPr>
          <w:p w:rsidR="00387A11" w:rsidRPr="002B553B" w:rsidRDefault="00387A11" w:rsidP="000819D8">
            <w:pPr>
              <w:pStyle w:val="TAL"/>
              <w:rPr>
                <w:rFonts w:ascii="Verdana" w:hAnsi="Verdana"/>
                <w:lang w:val="en-US" w:eastAsia="zh-CN"/>
              </w:rPr>
            </w:pPr>
            <w:r>
              <w:rPr>
                <w:rFonts w:ascii="Verdana" w:hAnsi="Verdana" w:hint="eastAsia"/>
                <w:lang w:val="en-US" w:eastAsia="zh-CN"/>
              </w:rPr>
              <w:t xml:space="preserve">O </w:t>
            </w:r>
          </w:p>
        </w:tc>
        <w:tc>
          <w:tcPr>
            <w:tcW w:w="1276" w:type="dxa"/>
          </w:tcPr>
          <w:p w:rsidR="00387A11" w:rsidRPr="00CB0D33" w:rsidRDefault="00387A11" w:rsidP="000819D8">
            <w:pPr>
              <w:pStyle w:val="TAL"/>
              <w:rPr>
                <w:rFonts w:asciiTheme="minorEastAsia" w:eastAsiaTheme="minorEastAsia" w:hAnsiTheme="minorEastAsia"/>
                <w:b/>
                <w:lang w:val="fr-FR" w:eastAsia="zh-CN"/>
              </w:rPr>
            </w:pPr>
            <w:r>
              <w:rPr>
                <w:rFonts w:asciiTheme="minorEastAsia" w:eastAsiaTheme="minorEastAsia" w:hAnsiTheme="minorEastAsia"/>
                <w:b/>
                <w:lang w:val="fr-FR" w:eastAsia="zh-CN"/>
              </w:rPr>
              <w:t>I</w:t>
            </w:r>
            <w:r>
              <w:rPr>
                <w:rFonts w:asciiTheme="minorEastAsia" w:eastAsiaTheme="minorEastAsia" w:hAnsiTheme="minorEastAsia" w:hint="eastAsia"/>
                <w:b/>
                <w:lang w:val="fr-FR" w:eastAsia="zh-CN"/>
              </w:rPr>
              <w:t>nt</w:t>
            </w:r>
          </w:p>
        </w:tc>
        <w:tc>
          <w:tcPr>
            <w:tcW w:w="709" w:type="dxa"/>
          </w:tcPr>
          <w:p w:rsidR="00387A11" w:rsidRDefault="00387A11" w:rsidP="000819D8">
            <w:pPr>
              <w:pStyle w:val="TAL"/>
              <w:rPr>
                <w:rFonts w:asciiTheme="minorEastAsia" w:eastAsiaTheme="minorEastAsia" w:hAnsiTheme="minorEastAsia"/>
                <w:lang w:eastAsia="zh-CN"/>
              </w:rPr>
            </w:pPr>
          </w:p>
        </w:tc>
        <w:tc>
          <w:tcPr>
            <w:tcW w:w="5528" w:type="dxa"/>
          </w:tcPr>
          <w:p w:rsidR="00387A11" w:rsidRPr="00CB0D33" w:rsidRDefault="00387A11" w:rsidP="00011F53">
            <w:pPr>
              <w:rPr>
                <w:rFonts w:asciiTheme="minorEastAsia" w:eastAsiaTheme="minorEastAsia" w:hAnsiTheme="minorEastAsia"/>
                <w:sz w:val="18"/>
                <w:szCs w:val="18"/>
              </w:rPr>
            </w:pPr>
            <w:r w:rsidRPr="00CB0D33">
              <w:rPr>
                <w:rFonts w:asciiTheme="minorEastAsia" w:eastAsiaTheme="minorEastAsia" w:hAnsiTheme="minorEastAsia" w:hint="eastAsia"/>
                <w:sz w:val="18"/>
                <w:szCs w:val="18"/>
              </w:rPr>
              <w:t>预制密钥生成摘要</w:t>
            </w:r>
            <w:r>
              <w:rPr>
                <w:rFonts w:asciiTheme="minorEastAsia" w:eastAsiaTheme="minorEastAsia" w:hAnsiTheme="minorEastAsia" w:hint="eastAsia"/>
                <w:sz w:val="18"/>
                <w:szCs w:val="18"/>
              </w:rPr>
              <w:t>类型</w:t>
            </w:r>
            <w:r w:rsidR="00011F53">
              <w:rPr>
                <w:rFonts w:asciiTheme="minorEastAsia" w:eastAsiaTheme="minorEastAsia" w:hAnsiTheme="minorEastAsia" w:hint="eastAsia"/>
                <w:sz w:val="18"/>
                <w:szCs w:val="18"/>
              </w:rPr>
              <w:t xml:space="preserve">  </w:t>
            </w:r>
            <w:r>
              <w:rPr>
                <w:rFonts w:asciiTheme="minorEastAsia" w:eastAsiaTheme="minorEastAsia" w:hAnsiTheme="minorEastAsia" w:hint="eastAsia"/>
                <w:sz w:val="18"/>
                <w:szCs w:val="18"/>
              </w:rPr>
              <w:t>0 M310方案（缺省）  1 TDID方案</w:t>
            </w:r>
          </w:p>
        </w:tc>
      </w:tr>
      <w:tr w:rsidR="00387A11" w:rsidTr="003B4E6C">
        <w:trPr>
          <w:jc w:val="center"/>
        </w:trPr>
        <w:tc>
          <w:tcPr>
            <w:tcW w:w="1807" w:type="dxa"/>
          </w:tcPr>
          <w:p w:rsidR="00387A11" w:rsidRPr="00CB0D33" w:rsidRDefault="00387A11" w:rsidP="009B6078">
            <w:pPr>
              <w:pStyle w:val="TAL"/>
              <w:rPr>
                <w:rStyle w:val="webdict1"/>
                <w:rFonts w:asciiTheme="minorEastAsia" w:eastAsiaTheme="minorEastAsia" w:hAnsiTheme="minorEastAsia"/>
                <w:b w:val="0"/>
                <w:color w:val="888888"/>
                <w:lang w:eastAsia="zh-CN"/>
              </w:rPr>
            </w:pPr>
            <w:r w:rsidRPr="00265147">
              <w:rPr>
                <w:bCs/>
                <w:lang w:val="en-US" w:eastAsia="zh-CN"/>
              </w:rPr>
              <w:t>eMMCID</w:t>
            </w:r>
          </w:p>
        </w:tc>
        <w:tc>
          <w:tcPr>
            <w:tcW w:w="708" w:type="dxa"/>
          </w:tcPr>
          <w:p w:rsidR="00387A11" w:rsidRDefault="00387A11" w:rsidP="000819D8">
            <w:pPr>
              <w:pStyle w:val="TAL"/>
              <w:rPr>
                <w:rFonts w:ascii="Verdana" w:hAnsi="Verdana"/>
                <w:lang w:val="en-US" w:eastAsia="zh-CN"/>
              </w:rPr>
            </w:pPr>
            <w:r>
              <w:rPr>
                <w:rFonts w:cs="Arial" w:hint="eastAsia"/>
                <w:color w:val="000000"/>
                <w:lang w:eastAsia="zh-CN"/>
              </w:rPr>
              <w:t>O</w:t>
            </w:r>
          </w:p>
        </w:tc>
        <w:tc>
          <w:tcPr>
            <w:tcW w:w="1276" w:type="dxa"/>
          </w:tcPr>
          <w:p w:rsidR="00387A11" w:rsidRDefault="00387A11" w:rsidP="000819D8">
            <w:pPr>
              <w:pStyle w:val="TAL"/>
              <w:rPr>
                <w:rFonts w:asciiTheme="minorEastAsia" w:eastAsiaTheme="minorEastAsia" w:hAnsiTheme="minorEastAsia"/>
                <w:b/>
                <w:lang w:val="fr-FR" w:eastAsia="zh-CN"/>
              </w:rPr>
            </w:pPr>
            <w:r>
              <w:rPr>
                <w:rFonts w:hint="eastAsia"/>
                <w:lang w:eastAsia="zh-CN"/>
              </w:rPr>
              <w:t>String</w:t>
            </w:r>
          </w:p>
        </w:tc>
        <w:tc>
          <w:tcPr>
            <w:tcW w:w="709" w:type="dxa"/>
          </w:tcPr>
          <w:p w:rsidR="00387A11" w:rsidRDefault="00387A11" w:rsidP="000819D8">
            <w:pPr>
              <w:pStyle w:val="TAL"/>
              <w:rPr>
                <w:rFonts w:asciiTheme="minorEastAsia" w:eastAsiaTheme="minorEastAsia" w:hAnsiTheme="minorEastAsia"/>
                <w:lang w:eastAsia="zh-CN"/>
              </w:rPr>
            </w:pPr>
            <w:r>
              <w:rPr>
                <w:rFonts w:cs="Arial" w:hint="eastAsia"/>
                <w:lang w:eastAsia="zh-CN"/>
              </w:rPr>
              <w:t>40</w:t>
            </w:r>
          </w:p>
        </w:tc>
        <w:tc>
          <w:tcPr>
            <w:tcW w:w="5528" w:type="dxa"/>
          </w:tcPr>
          <w:p w:rsidR="00387A11" w:rsidRPr="00CB0D33" w:rsidRDefault="00387A11" w:rsidP="00692018">
            <w:pPr>
              <w:rPr>
                <w:rFonts w:asciiTheme="minorEastAsia" w:eastAsiaTheme="minorEastAsia" w:hAnsiTheme="minorEastAsia"/>
                <w:sz w:val="18"/>
                <w:szCs w:val="18"/>
              </w:rPr>
            </w:pPr>
            <w:r>
              <w:rPr>
                <w:rFonts w:ascii="宋体" w:hAnsi="宋体" w:hint="eastAsia"/>
                <w:sz w:val="18"/>
                <w:szCs w:val="18"/>
              </w:rPr>
              <w:t>设备flash唯一标识</w:t>
            </w:r>
            <w:r w:rsidR="00011F53">
              <w:rPr>
                <w:rFonts w:ascii="宋体" w:hAnsi="宋体" w:hint="eastAsia"/>
                <w:sz w:val="18"/>
                <w:szCs w:val="18"/>
              </w:rPr>
              <w:t xml:space="preserve">  （</w:t>
            </w:r>
            <w:r w:rsidR="00011F53">
              <w:rPr>
                <w:rFonts w:asciiTheme="minorEastAsia" w:eastAsiaTheme="minorEastAsia" w:hAnsiTheme="minorEastAsia" w:hint="eastAsia"/>
                <w:sz w:val="18"/>
                <w:szCs w:val="18"/>
              </w:rPr>
              <w:t>TDID方案需要</w:t>
            </w:r>
            <w:r w:rsidR="00011F53">
              <w:rPr>
                <w:rFonts w:asciiTheme="minorEastAsia" w:eastAsiaTheme="minorEastAsia" w:hAnsiTheme="minorEastAsia"/>
                <w:sz w:val="18"/>
                <w:szCs w:val="18"/>
              </w:rPr>
              <w:t>）</w:t>
            </w:r>
          </w:p>
        </w:tc>
      </w:tr>
      <w:tr w:rsidR="008224F5" w:rsidTr="003B4E6C">
        <w:trPr>
          <w:jc w:val="center"/>
        </w:trPr>
        <w:tc>
          <w:tcPr>
            <w:tcW w:w="1807" w:type="dxa"/>
          </w:tcPr>
          <w:p w:rsidR="008224F5" w:rsidRPr="00265147" w:rsidRDefault="008224F5" w:rsidP="009B6078">
            <w:pPr>
              <w:pStyle w:val="TAL"/>
              <w:rPr>
                <w:bCs/>
                <w:lang w:val="en-US" w:eastAsia="zh-CN"/>
              </w:rPr>
            </w:pPr>
            <w:r>
              <w:rPr>
                <w:rFonts w:hint="eastAsia"/>
                <w:lang w:val="fr-FR" w:eastAsia="zh-CN"/>
              </w:rPr>
              <w:t>salt</w:t>
            </w:r>
          </w:p>
        </w:tc>
        <w:tc>
          <w:tcPr>
            <w:tcW w:w="708" w:type="dxa"/>
          </w:tcPr>
          <w:p w:rsidR="008224F5" w:rsidRDefault="008224F5" w:rsidP="000819D8">
            <w:pPr>
              <w:pStyle w:val="TAL"/>
              <w:rPr>
                <w:rFonts w:cs="Arial"/>
                <w:color w:val="000000"/>
                <w:lang w:eastAsia="zh-CN"/>
              </w:rPr>
            </w:pPr>
            <w:r>
              <w:rPr>
                <w:lang w:val="fr-FR" w:eastAsia="zh-CN"/>
              </w:rPr>
              <w:t>O</w:t>
            </w:r>
          </w:p>
        </w:tc>
        <w:tc>
          <w:tcPr>
            <w:tcW w:w="1276" w:type="dxa"/>
          </w:tcPr>
          <w:p w:rsidR="008224F5" w:rsidRDefault="008224F5" w:rsidP="000819D8">
            <w:pPr>
              <w:pStyle w:val="TAL"/>
              <w:rPr>
                <w:lang w:eastAsia="zh-CN"/>
              </w:rPr>
            </w:pPr>
            <w:r w:rsidRPr="00C230F1">
              <w:rPr>
                <w:rFonts w:asciiTheme="minorEastAsia" w:eastAsiaTheme="minorEastAsia" w:hAnsiTheme="minorEastAsia" w:hint="eastAsia"/>
                <w:b/>
                <w:lang w:val="fr-FR" w:eastAsia="zh-CN"/>
              </w:rPr>
              <w:t>String</w:t>
            </w:r>
          </w:p>
        </w:tc>
        <w:tc>
          <w:tcPr>
            <w:tcW w:w="709" w:type="dxa"/>
          </w:tcPr>
          <w:p w:rsidR="008224F5" w:rsidRDefault="008224F5" w:rsidP="000819D8">
            <w:pPr>
              <w:pStyle w:val="TAL"/>
              <w:rPr>
                <w:rFonts w:cs="Arial"/>
                <w:lang w:eastAsia="zh-CN"/>
              </w:rPr>
            </w:pPr>
            <w:r>
              <w:rPr>
                <w:rFonts w:asciiTheme="minorEastAsia" w:eastAsiaTheme="minorEastAsia" w:hAnsiTheme="minorEastAsia" w:hint="eastAsia"/>
                <w:lang w:eastAsia="zh-CN"/>
              </w:rPr>
              <w:t>32</w:t>
            </w:r>
          </w:p>
        </w:tc>
        <w:tc>
          <w:tcPr>
            <w:tcW w:w="5528" w:type="dxa"/>
          </w:tcPr>
          <w:p w:rsidR="00F33B5F" w:rsidRPr="00F33B5F" w:rsidRDefault="008224F5" w:rsidP="00F33B5F">
            <w:pPr>
              <w:rPr>
                <w:sz w:val="18"/>
              </w:rPr>
            </w:pPr>
            <w:r>
              <w:rPr>
                <w:rFonts w:asciiTheme="minorEastAsia" w:eastAsiaTheme="minorEastAsia" w:hAnsiTheme="minorEastAsia" w:hint="eastAsia"/>
                <w:sz w:val="18"/>
                <w:szCs w:val="18"/>
              </w:rPr>
              <w:t>盐值（挑战字</w:t>
            </w:r>
            <w:r>
              <w:rPr>
                <w:rFonts w:asciiTheme="minorEastAsia" w:eastAsiaTheme="minorEastAsia" w:hAnsiTheme="minorEastAsia"/>
                <w:sz w:val="18"/>
                <w:szCs w:val="18"/>
              </w:rPr>
              <w:t>C</w:t>
            </w:r>
            <w:r w:rsidR="00011F53">
              <w:rPr>
                <w:rFonts w:asciiTheme="minorEastAsia" w:eastAsiaTheme="minorEastAsia" w:hAnsiTheme="minorEastAsia"/>
                <w:sz w:val="18"/>
                <w:szCs w:val="18"/>
              </w:rPr>
              <w:t>,</w:t>
            </w:r>
            <w:r>
              <w:rPr>
                <w:rFonts w:asciiTheme="minorEastAsia" w:eastAsiaTheme="minorEastAsia" w:hAnsiTheme="minorEastAsia"/>
                <w:sz w:val="18"/>
                <w:szCs w:val="18"/>
              </w:rPr>
              <w:t>）</w:t>
            </w:r>
            <w:r w:rsidR="00F33B5F">
              <w:rPr>
                <w:rFonts w:asciiTheme="minorEastAsia" w:eastAsiaTheme="minorEastAsia" w:hAnsiTheme="minorEastAsia"/>
                <w:sz w:val="18"/>
                <w:szCs w:val="18"/>
              </w:rPr>
              <w:t>,</w:t>
            </w:r>
            <w:r w:rsidR="00F33B5F" w:rsidRPr="00F33B5F">
              <w:rPr>
                <w:rFonts w:hint="eastAsia"/>
                <w:sz w:val="18"/>
              </w:rPr>
              <w:t>由手机客户端生成，格式为：</w:t>
            </w:r>
            <w:r w:rsidR="00F33B5F" w:rsidRPr="00F33B5F">
              <w:rPr>
                <w:sz w:val="18"/>
              </w:rPr>
              <w:t>(</w:t>
            </w:r>
            <w:r w:rsidR="00F33B5F" w:rsidRPr="00F33B5F">
              <w:rPr>
                <w:rFonts w:hint="eastAsia"/>
                <w:sz w:val="18"/>
              </w:rPr>
              <w:t>时间</w:t>
            </w:r>
            <w:r w:rsidR="00532E33">
              <w:rPr>
                <w:rFonts w:hint="eastAsia"/>
                <w:sz w:val="18"/>
              </w:rPr>
              <w:t>+4</w:t>
            </w:r>
            <w:r w:rsidR="00F33B5F" w:rsidRPr="00F33B5F">
              <w:rPr>
                <w:rFonts w:hint="eastAsia"/>
                <w:sz w:val="18"/>
              </w:rPr>
              <w:t>位随机数</w:t>
            </w:r>
            <w:r w:rsidR="00F33B5F" w:rsidRPr="00F33B5F">
              <w:rPr>
                <w:bCs/>
                <w:sz w:val="18"/>
              </w:rPr>
              <w:t>)</w:t>
            </w:r>
          </w:p>
          <w:p w:rsidR="00F33B5F" w:rsidRPr="00532E33" w:rsidRDefault="00F33B5F" w:rsidP="00532E33">
            <w:pPr>
              <w:rPr>
                <w:sz w:val="18"/>
              </w:rPr>
            </w:pPr>
            <w:r w:rsidRPr="00532E33">
              <w:rPr>
                <w:rFonts w:hint="eastAsia"/>
                <w:sz w:val="18"/>
              </w:rPr>
              <w:lastRenderedPageBreak/>
              <w:t>UP</w:t>
            </w:r>
            <w:r w:rsidR="00532E33" w:rsidRPr="00532E33">
              <w:rPr>
                <w:rFonts w:hint="eastAsia"/>
                <w:sz w:val="18"/>
              </w:rPr>
              <w:t>防</w:t>
            </w:r>
            <w:r w:rsidRPr="00532E33">
              <w:rPr>
                <w:rFonts w:hint="eastAsia"/>
                <w:sz w:val="18"/>
              </w:rPr>
              <w:t>重放攻击检查：</w:t>
            </w:r>
            <w:r w:rsidR="00532E33">
              <w:rPr>
                <w:rFonts w:hint="eastAsia"/>
                <w:sz w:val="18"/>
              </w:rPr>
              <w:t>1</w:t>
            </w:r>
            <w:r w:rsidR="00532E33">
              <w:rPr>
                <w:rFonts w:hint="eastAsia"/>
                <w:sz w:val="18"/>
              </w:rPr>
              <w:t>）</w:t>
            </w:r>
            <w:r w:rsidRPr="00532E33">
              <w:rPr>
                <w:rFonts w:hint="eastAsia"/>
                <w:sz w:val="18"/>
              </w:rPr>
              <w:t>时间窗口与服务器正负相差</w:t>
            </w:r>
            <w:r w:rsidRPr="00532E33">
              <w:rPr>
                <w:rFonts w:hint="eastAsia"/>
                <w:sz w:val="18"/>
              </w:rPr>
              <w:t>1</w:t>
            </w:r>
            <w:r w:rsidRPr="00532E33">
              <w:rPr>
                <w:rFonts w:hint="eastAsia"/>
                <w:sz w:val="18"/>
              </w:rPr>
              <w:t>天以内</w:t>
            </w:r>
          </w:p>
          <w:p w:rsidR="00F33B5F" w:rsidRDefault="00532E33" w:rsidP="00532E33">
            <w:pPr>
              <w:rPr>
                <w:rFonts w:ascii="宋体" w:hAnsi="宋体"/>
                <w:sz w:val="18"/>
                <w:szCs w:val="18"/>
              </w:rPr>
            </w:pPr>
            <w:r>
              <w:rPr>
                <w:rFonts w:hint="eastAsia"/>
                <w:sz w:val="18"/>
              </w:rPr>
              <w:t>2</w:t>
            </w:r>
            <w:r>
              <w:rPr>
                <w:rFonts w:hint="eastAsia"/>
                <w:sz w:val="18"/>
              </w:rPr>
              <w:t>）</w:t>
            </w:r>
            <w:r w:rsidR="00F33B5F" w:rsidRPr="00F33B5F">
              <w:rPr>
                <w:sz w:val="18"/>
              </w:rPr>
              <w:t>M</w:t>
            </w:r>
            <w:r w:rsidR="00F33B5F" w:rsidRPr="00F33B5F">
              <w:rPr>
                <w:rFonts w:hint="eastAsia"/>
                <w:sz w:val="18"/>
              </w:rPr>
              <w:t>emcache</w:t>
            </w:r>
            <w:r w:rsidR="00F33B5F" w:rsidRPr="00F33B5F">
              <w:rPr>
                <w:rFonts w:hint="eastAsia"/>
                <w:sz w:val="18"/>
              </w:rPr>
              <w:t>缓存</w:t>
            </w:r>
            <w:r w:rsidR="00F33B5F" w:rsidRPr="00F33B5F">
              <w:rPr>
                <w:rFonts w:hint="eastAsia"/>
                <w:sz w:val="18"/>
              </w:rPr>
              <w:t>salt 1</w:t>
            </w:r>
            <w:r w:rsidR="00F33B5F" w:rsidRPr="00F33B5F">
              <w:rPr>
                <w:rFonts w:hint="eastAsia"/>
                <w:sz w:val="18"/>
              </w:rPr>
              <w:t>天，以便检查是否重复使用。</w:t>
            </w:r>
          </w:p>
        </w:tc>
      </w:tr>
      <w:tr w:rsidR="00386085" w:rsidTr="003B4E6C">
        <w:trPr>
          <w:jc w:val="center"/>
        </w:trPr>
        <w:tc>
          <w:tcPr>
            <w:tcW w:w="1807" w:type="dxa"/>
          </w:tcPr>
          <w:p w:rsidR="00386085" w:rsidRDefault="00386085" w:rsidP="009B6078">
            <w:pPr>
              <w:pStyle w:val="TAL"/>
              <w:rPr>
                <w:lang w:val="fr-FR" w:eastAsia="zh-CN"/>
              </w:rPr>
            </w:pPr>
            <w:r>
              <w:rPr>
                <w:rFonts w:hint="eastAsia"/>
                <w:color w:val="000000"/>
              </w:rPr>
              <w:lastRenderedPageBreak/>
              <w:t>app</w:t>
            </w:r>
            <w:r w:rsidR="00315749">
              <w:rPr>
                <w:rFonts w:hint="eastAsia"/>
                <w:color w:val="000000"/>
                <w:lang w:eastAsia="zh-CN"/>
              </w:rPr>
              <w:t>ID</w:t>
            </w:r>
          </w:p>
        </w:tc>
        <w:tc>
          <w:tcPr>
            <w:tcW w:w="708" w:type="dxa"/>
          </w:tcPr>
          <w:p w:rsidR="00386085" w:rsidRDefault="003C6079" w:rsidP="000819D8">
            <w:pPr>
              <w:pStyle w:val="TAL"/>
              <w:rPr>
                <w:lang w:val="fr-FR" w:eastAsia="zh-CN"/>
              </w:rPr>
            </w:pPr>
            <w:r>
              <w:rPr>
                <w:rFonts w:hint="eastAsia"/>
                <w:lang w:val="fr-FR" w:eastAsia="zh-CN"/>
              </w:rPr>
              <w:t>O</w:t>
            </w:r>
          </w:p>
        </w:tc>
        <w:tc>
          <w:tcPr>
            <w:tcW w:w="1276" w:type="dxa"/>
          </w:tcPr>
          <w:p w:rsidR="00386085" w:rsidRPr="00C230F1" w:rsidRDefault="00386085" w:rsidP="000819D8">
            <w:pPr>
              <w:pStyle w:val="TAL"/>
              <w:rPr>
                <w:rFonts w:asciiTheme="minorEastAsia" w:eastAsiaTheme="minorEastAsia" w:hAnsiTheme="minorEastAsia"/>
                <w:b/>
                <w:lang w:val="fr-FR" w:eastAsia="zh-CN"/>
              </w:rPr>
            </w:pPr>
            <w:r>
              <w:rPr>
                <w:rFonts w:hint="eastAsia"/>
                <w:lang w:val="fr-FR"/>
              </w:rPr>
              <w:t>String</w:t>
            </w:r>
          </w:p>
        </w:tc>
        <w:tc>
          <w:tcPr>
            <w:tcW w:w="709" w:type="dxa"/>
          </w:tcPr>
          <w:p w:rsidR="00386085" w:rsidRDefault="00386085" w:rsidP="000819D8">
            <w:pPr>
              <w:pStyle w:val="TAL"/>
              <w:rPr>
                <w:rFonts w:asciiTheme="minorEastAsia" w:eastAsiaTheme="minorEastAsia" w:hAnsiTheme="minorEastAsia"/>
                <w:lang w:eastAsia="zh-CN"/>
              </w:rPr>
            </w:pPr>
          </w:p>
        </w:tc>
        <w:tc>
          <w:tcPr>
            <w:tcW w:w="5528" w:type="dxa"/>
          </w:tcPr>
          <w:p w:rsidR="00386085" w:rsidRDefault="00386085" w:rsidP="00386085">
            <w:pPr>
              <w:rPr>
                <w:rFonts w:asciiTheme="minorEastAsia" w:eastAsiaTheme="minorEastAsia" w:hAnsiTheme="minorEastAsia"/>
                <w:sz w:val="18"/>
                <w:szCs w:val="18"/>
              </w:rPr>
            </w:pPr>
            <w:r>
              <w:rPr>
                <w:rFonts w:ascii="Arial" w:hAnsi="Arial" w:hint="eastAsia"/>
                <w:kern w:val="0"/>
                <w:sz w:val="18"/>
                <w:szCs w:val="18"/>
                <w:lang w:val="fr-FR"/>
              </w:rPr>
              <w:t>业务标识（包名）</w:t>
            </w:r>
          </w:p>
        </w:tc>
      </w:tr>
      <w:tr w:rsidR="00015F1F" w:rsidTr="003B4E6C">
        <w:trPr>
          <w:jc w:val="center"/>
        </w:trPr>
        <w:tc>
          <w:tcPr>
            <w:tcW w:w="1807" w:type="dxa"/>
          </w:tcPr>
          <w:p w:rsidR="00015F1F" w:rsidRDefault="00015F1F" w:rsidP="009B6078">
            <w:pPr>
              <w:pStyle w:val="TAL"/>
              <w:rPr>
                <w:color w:val="000000"/>
              </w:rPr>
            </w:pPr>
            <w:r>
              <w:rPr>
                <w:lang w:val="en-US" w:eastAsia="zh-CN"/>
              </w:rPr>
              <w:t>deviceID2</w:t>
            </w:r>
          </w:p>
        </w:tc>
        <w:tc>
          <w:tcPr>
            <w:tcW w:w="708" w:type="dxa"/>
          </w:tcPr>
          <w:p w:rsidR="00015F1F" w:rsidRDefault="00015F1F" w:rsidP="000819D8">
            <w:pPr>
              <w:pStyle w:val="TAL"/>
              <w:rPr>
                <w:lang w:val="fr-FR" w:eastAsia="zh-CN"/>
              </w:rPr>
            </w:pPr>
            <w:r>
              <w:rPr>
                <w:lang w:val="fr-FR"/>
              </w:rPr>
              <w:t>O</w:t>
            </w:r>
          </w:p>
        </w:tc>
        <w:tc>
          <w:tcPr>
            <w:tcW w:w="1276" w:type="dxa"/>
          </w:tcPr>
          <w:p w:rsidR="00015F1F" w:rsidRDefault="00015F1F" w:rsidP="000819D8">
            <w:pPr>
              <w:pStyle w:val="TAL"/>
              <w:rPr>
                <w:lang w:val="fr-FR"/>
              </w:rPr>
            </w:pPr>
            <w:r w:rsidRPr="000E0A46">
              <w:rPr>
                <w:rFonts w:hint="eastAsia"/>
                <w:lang w:val="fr-FR"/>
              </w:rPr>
              <w:t>String</w:t>
            </w:r>
          </w:p>
        </w:tc>
        <w:tc>
          <w:tcPr>
            <w:tcW w:w="709" w:type="dxa"/>
          </w:tcPr>
          <w:p w:rsidR="00015F1F" w:rsidRDefault="00015F1F" w:rsidP="000819D8">
            <w:pPr>
              <w:pStyle w:val="TAL"/>
              <w:rPr>
                <w:rFonts w:asciiTheme="minorEastAsia" w:eastAsiaTheme="minorEastAsia" w:hAnsiTheme="minorEastAsia"/>
                <w:lang w:eastAsia="zh-CN"/>
              </w:rPr>
            </w:pPr>
          </w:p>
        </w:tc>
        <w:tc>
          <w:tcPr>
            <w:tcW w:w="5528" w:type="dxa"/>
          </w:tcPr>
          <w:p w:rsidR="00015F1F" w:rsidRDefault="00015F1F" w:rsidP="00386085">
            <w:pPr>
              <w:rPr>
                <w:rFonts w:ascii="Arial" w:hAnsi="Arial"/>
                <w:kern w:val="0"/>
                <w:sz w:val="18"/>
                <w:szCs w:val="18"/>
                <w:lang w:val="fr-FR"/>
              </w:rPr>
            </w:pPr>
            <w:r>
              <w:rPr>
                <w:rFonts w:ascii="Arial" w:hAnsi="Arial" w:hint="eastAsia"/>
                <w:kern w:val="0"/>
                <w:sz w:val="18"/>
                <w:szCs w:val="18"/>
                <w:lang w:val="fr-FR"/>
              </w:rPr>
              <w:t>设备</w:t>
            </w:r>
            <w:r>
              <w:rPr>
                <w:rFonts w:ascii="Arial" w:hAnsi="Arial" w:hint="eastAsia"/>
                <w:kern w:val="0"/>
                <w:sz w:val="18"/>
                <w:szCs w:val="18"/>
                <w:lang w:val="fr-FR"/>
              </w:rPr>
              <w:t>ID2</w:t>
            </w:r>
            <w:r>
              <w:rPr>
                <w:rFonts w:ascii="Arial" w:hAnsi="Arial" w:hint="eastAsia"/>
                <w:kern w:val="0"/>
                <w:sz w:val="18"/>
                <w:szCs w:val="18"/>
                <w:lang w:val="fr-FR"/>
              </w:rPr>
              <w:t>（双卡时读取到则上报）</w:t>
            </w:r>
          </w:p>
        </w:tc>
      </w:tr>
    </w:tbl>
    <w:p w:rsidR="00564B99" w:rsidRDefault="00564B99" w:rsidP="00407B6C">
      <w:pPr>
        <w:pStyle w:val="41"/>
        <w:rPr>
          <w:lang w:val="fr-FR"/>
        </w:rPr>
      </w:pPr>
      <w:r>
        <w:rPr>
          <w:rFonts w:hint="eastAsia"/>
        </w:rPr>
        <w:t>返回值</w:t>
      </w:r>
    </w:p>
    <w:p w:rsidR="00564B99" w:rsidRDefault="00564B99" w:rsidP="00564B99">
      <w:pPr>
        <w:ind w:left="198"/>
      </w:pPr>
      <w:r>
        <w:rPr>
          <w:rFonts w:hint="eastAsia"/>
        </w:rPr>
        <w:t>成功返回用户信息</w:t>
      </w:r>
      <w:r w:rsidR="00AC34C3">
        <w:rPr>
          <w:rFonts w:hint="eastAsia"/>
        </w:rPr>
        <w:t>UserLoginAuthRsp</w:t>
      </w:r>
      <w:r>
        <w:rPr>
          <w:rFonts w:hint="eastAsia"/>
          <w:lang w:val="fr-FR"/>
        </w:rPr>
        <w:t>，否则抛出异常。</w:t>
      </w:r>
      <w:r w:rsidR="00AC34C3">
        <w:rPr>
          <w:rFonts w:hint="eastAsia"/>
        </w:rPr>
        <w:t>UserLoginAuthRsp</w:t>
      </w:r>
      <w:r>
        <w:rPr>
          <w:rFonts w:hint="eastAsia"/>
        </w:rPr>
        <w:t>定义如下：</w:t>
      </w:r>
    </w:p>
    <w:tbl>
      <w:tblPr>
        <w:tblW w:w="9938"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37"/>
        <w:gridCol w:w="850"/>
        <w:gridCol w:w="1560"/>
        <w:gridCol w:w="708"/>
        <w:gridCol w:w="4983"/>
      </w:tblGrid>
      <w:tr w:rsidR="00564B99" w:rsidTr="00CA7B9D">
        <w:trPr>
          <w:jc w:val="center"/>
        </w:trPr>
        <w:tc>
          <w:tcPr>
            <w:tcW w:w="1837" w:type="dxa"/>
          </w:tcPr>
          <w:p w:rsidR="00564B99" w:rsidRDefault="00564B99" w:rsidP="000819D8">
            <w:pPr>
              <w:pStyle w:val="TAH"/>
              <w:rPr>
                <w:rFonts w:ascii="Verdana" w:hAnsi="Verdana"/>
                <w:lang w:val="fr-FR" w:eastAsia="zh-CN"/>
              </w:rPr>
            </w:pPr>
            <w:r>
              <w:rPr>
                <w:rFonts w:ascii="Verdana" w:hAnsi="Verdana" w:hint="eastAsia"/>
                <w:lang w:val="fr-FR" w:eastAsia="zh-CN"/>
              </w:rPr>
              <w:t>参数名称</w:t>
            </w:r>
          </w:p>
        </w:tc>
        <w:tc>
          <w:tcPr>
            <w:tcW w:w="850" w:type="dxa"/>
          </w:tcPr>
          <w:p w:rsidR="00564B99" w:rsidRDefault="00564B99" w:rsidP="000819D8">
            <w:pPr>
              <w:pStyle w:val="TAH"/>
              <w:rPr>
                <w:rFonts w:ascii="Verdana" w:hAnsi="Verdana"/>
                <w:lang w:val="fr-FR" w:eastAsia="zh-CN"/>
              </w:rPr>
            </w:pPr>
            <w:r>
              <w:rPr>
                <w:rFonts w:ascii="Verdana" w:hAnsi="Verdana" w:hint="eastAsia"/>
                <w:lang w:val="fr-FR" w:eastAsia="zh-CN"/>
              </w:rPr>
              <w:t>必须</w:t>
            </w:r>
          </w:p>
        </w:tc>
        <w:tc>
          <w:tcPr>
            <w:tcW w:w="1560" w:type="dxa"/>
          </w:tcPr>
          <w:p w:rsidR="00564B99" w:rsidRDefault="00564B99" w:rsidP="000819D8">
            <w:pPr>
              <w:pStyle w:val="TAH"/>
              <w:rPr>
                <w:rFonts w:ascii="Verdana" w:hAnsi="Verdana"/>
                <w:lang w:val="fr-FR" w:eastAsia="zh-CN"/>
              </w:rPr>
            </w:pPr>
            <w:r>
              <w:rPr>
                <w:rFonts w:ascii="Verdana" w:hAnsi="Verdana" w:hint="eastAsia"/>
                <w:lang w:val="fr-FR" w:eastAsia="zh-CN"/>
              </w:rPr>
              <w:t>类型</w:t>
            </w:r>
          </w:p>
        </w:tc>
        <w:tc>
          <w:tcPr>
            <w:tcW w:w="708" w:type="dxa"/>
          </w:tcPr>
          <w:p w:rsidR="00564B99" w:rsidRDefault="00564B99" w:rsidP="000819D8">
            <w:pPr>
              <w:pStyle w:val="TAH"/>
              <w:rPr>
                <w:rFonts w:ascii="Verdana" w:hAnsi="Verdana"/>
                <w:lang w:val="fr-FR" w:eastAsia="zh-CN"/>
              </w:rPr>
            </w:pPr>
            <w:r>
              <w:rPr>
                <w:rFonts w:ascii="Verdana" w:hAnsi="Verdana" w:hint="eastAsia"/>
                <w:lang w:val="fr-FR" w:eastAsia="zh-CN"/>
              </w:rPr>
              <w:t>长度</w:t>
            </w:r>
          </w:p>
        </w:tc>
        <w:tc>
          <w:tcPr>
            <w:tcW w:w="4983" w:type="dxa"/>
          </w:tcPr>
          <w:p w:rsidR="00564B99" w:rsidRDefault="00564B99" w:rsidP="000819D8">
            <w:pPr>
              <w:pStyle w:val="TAH"/>
              <w:rPr>
                <w:rFonts w:ascii="Verdana" w:hAnsi="Verdana"/>
                <w:lang w:val="fr-FR" w:eastAsia="zh-CN"/>
              </w:rPr>
            </w:pPr>
            <w:r>
              <w:rPr>
                <w:rFonts w:ascii="Verdana" w:hAnsi="Verdana" w:hint="eastAsia"/>
                <w:lang w:val="fr-FR" w:eastAsia="zh-CN"/>
              </w:rPr>
              <w:t>描述信息</w:t>
            </w:r>
          </w:p>
        </w:tc>
      </w:tr>
      <w:tr w:rsidR="00564B99" w:rsidTr="00CA7B9D">
        <w:trPr>
          <w:jc w:val="center"/>
        </w:trPr>
        <w:tc>
          <w:tcPr>
            <w:tcW w:w="1837" w:type="dxa"/>
          </w:tcPr>
          <w:p w:rsidR="00564B99" w:rsidRPr="005041A8" w:rsidRDefault="00564B99" w:rsidP="000819D8">
            <w:pPr>
              <w:pStyle w:val="TAL"/>
              <w:rPr>
                <w:lang w:val="fr-FR" w:eastAsia="zh-CN"/>
              </w:rPr>
            </w:pPr>
            <w:r w:rsidRPr="005041A8">
              <w:rPr>
                <w:rFonts w:hint="eastAsia"/>
                <w:lang w:val="fr-FR" w:eastAsia="zh-CN"/>
              </w:rPr>
              <w:t>v</w:t>
            </w:r>
            <w:r w:rsidRPr="005041A8">
              <w:rPr>
                <w:lang w:val="fr-FR" w:eastAsia="zh-CN"/>
              </w:rPr>
              <w:t>ersion</w:t>
            </w:r>
          </w:p>
        </w:tc>
        <w:tc>
          <w:tcPr>
            <w:tcW w:w="850" w:type="dxa"/>
          </w:tcPr>
          <w:p w:rsidR="00564B99" w:rsidRPr="005041A8" w:rsidRDefault="00564B99" w:rsidP="000819D8">
            <w:pPr>
              <w:pStyle w:val="TAL"/>
              <w:rPr>
                <w:lang w:val="fr-FR" w:eastAsia="zh-CN"/>
              </w:rPr>
            </w:pPr>
            <w:r>
              <w:rPr>
                <w:rFonts w:hint="eastAsia"/>
                <w:lang w:val="fr-FR" w:eastAsia="zh-CN"/>
              </w:rPr>
              <w:t>M</w:t>
            </w:r>
          </w:p>
        </w:tc>
        <w:tc>
          <w:tcPr>
            <w:tcW w:w="1560" w:type="dxa"/>
          </w:tcPr>
          <w:p w:rsidR="00564B99" w:rsidRPr="005041A8" w:rsidRDefault="00564B99" w:rsidP="000819D8">
            <w:pPr>
              <w:pStyle w:val="TAH"/>
              <w:jc w:val="both"/>
              <w:rPr>
                <w:b w:val="0"/>
                <w:lang w:val="fr-FR" w:eastAsia="zh-CN"/>
              </w:rPr>
            </w:pPr>
            <w:r>
              <w:rPr>
                <w:rFonts w:hint="eastAsia"/>
                <w:b w:val="0"/>
                <w:lang w:val="fr-FR" w:eastAsia="zh-CN"/>
              </w:rPr>
              <w:t>String</w:t>
            </w:r>
          </w:p>
        </w:tc>
        <w:tc>
          <w:tcPr>
            <w:tcW w:w="708" w:type="dxa"/>
          </w:tcPr>
          <w:p w:rsidR="00564B99" w:rsidRPr="005041A8" w:rsidRDefault="00564B99" w:rsidP="000819D8">
            <w:pPr>
              <w:rPr>
                <w:rFonts w:ascii="Arial" w:hAnsi="Arial"/>
                <w:kern w:val="0"/>
                <w:sz w:val="18"/>
                <w:szCs w:val="18"/>
                <w:lang w:val="fr-FR"/>
              </w:rPr>
            </w:pPr>
            <w:r>
              <w:rPr>
                <w:rFonts w:ascii="Arial" w:hAnsi="Arial" w:hint="eastAsia"/>
                <w:kern w:val="0"/>
                <w:sz w:val="18"/>
                <w:szCs w:val="18"/>
                <w:lang w:val="fr-FR"/>
              </w:rPr>
              <w:t>5</w:t>
            </w:r>
          </w:p>
        </w:tc>
        <w:tc>
          <w:tcPr>
            <w:tcW w:w="4983" w:type="dxa"/>
          </w:tcPr>
          <w:p w:rsidR="00564B99" w:rsidRPr="005041A8" w:rsidRDefault="00564B99" w:rsidP="000819D8">
            <w:pPr>
              <w:rPr>
                <w:rFonts w:ascii="Arial" w:hAnsi="Arial"/>
                <w:kern w:val="0"/>
                <w:sz w:val="18"/>
                <w:szCs w:val="18"/>
                <w:lang w:val="fr-FR"/>
              </w:rPr>
            </w:pPr>
            <w:r w:rsidRPr="005041A8">
              <w:rPr>
                <w:rFonts w:ascii="Arial" w:hAnsi="Arial" w:hint="eastAsia"/>
                <w:kern w:val="0"/>
                <w:sz w:val="18"/>
                <w:szCs w:val="18"/>
                <w:lang w:val="fr-FR"/>
              </w:rPr>
              <w:t>协议版本号</w:t>
            </w:r>
          </w:p>
        </w:tc>
      </w:tr>
      <w:tr w:rsidR="00564B99" w:rsidTr="00CA7B9D">
        <w:trPr>
          <w:jc w:val="center"/>
        </w:trPr>
        <w:tc>
          <w:tcPr>
            <w:tcW w:w="1837" w:type="dxa"/>
          </w:tcPr>
          <w:p w:rsidR="00564B99" w:rsidRPr="005041A8" w:rsidRDefault="00564B99" w:rsidP="000819D8">
            <w:pPr>
              <w:pStyle w:val="TAL"/>
              <w:rPr>
                <w:lang w:val="fr-FR" w:eastAsia="zh-CN"/>
              </w:rPr>
            </w:pPr>
            <w:r>
              <w:rPr>
                <w:lang w:val="fr-FR" w:eastAsia="zh-CN"/>
              </w:rPr>
              <w:t>transactionID</w:t>
            </w:r>
          </w:p>
        </w:tc>
        <w:tc>
          <w:tcPr>
            <w:tcW w:w="850" w:type="dxa"/>
          </w:tcPr>
          <w:p w:rsidR="00564B99" w:rsidRPr="005041A8" w:rsidRDefault="00564B99" w:rsidP="000819D8">
            <w:pPr>
              <w:pStyle w:val="TAL"/>
              <w:rPr>
                <w:lang w:val="fr-FR" w:eastAsia="zh-CN"/>
              </w:rPr>
            </w:pPr>
            <w:r>
              <w:rPr>
                <w:rFonts w:hint="eastAsia"/>
                <w:lang w:val="fr-FR" w:eastAsia="zh-CN"/>
              </w:rPr>
              <w:t>M</w:t>
            </w:r>
          </w:p>
        </w:tc>
        <w:tc>
          <w:tcPr>
            <w:tcW w:w="1560" w:type="dxa"/>
          </w:tcPr>
          <w:p w:rsidR="00564B99" w:rsidRPr="005041A8" w:rsidRDefault="00564B99" w:rsidP="000819D8">
            <w:pPr>
              <w:pStyle w:val="TAH"/>
              <w:jc w:val="both"/>
              <w:rPr>
                <w:b w:val="0"/>
                <w:lang w:val="fr-FR" w:eastAsia="zh-CN"/>
              </w:rPr>
            </w:pPr>
            <w:r>
              <w:rPr>
                <w:rFonts w:hint="eastAsia"/>
                <w:b w:val="0"/>
                <w:lang w:val="fr-FR" w:eastAsia="zh-CN"/>
              </w:rPr>
              <w:t>String</w:t>
            </w:r>
          </w:p>
        </w:tc>
        <w:tc>
          <w:tcPr>
            <w:tcW w:w="708" w:type="dxa"/>
          </w:tcPr>
          <w:p w:rsidR="00564B99" w:rsidRPr="005041A8" w:rsidRDefault="00564B99" w:rsidP="000819D8">
            <w:pPr>
              <w:rPr>
                <w:rFonts w:ascii="Arial" w:hAnsi="Arial"/>
                <w:kern w:val="0"/>
                <w:sz w:val="18"/>
                <w:szCs w:val="18"/>
                <w:lang w:val="fr-FR"/>
              </w:rPr>
            </w:pPr>
            <w:r w:rsidRPr="005041A8">
              <w:rPr>
                <w:rFonts w:ascii="Arial" w:hAnsi="Arial" w:hint="eastAsia"/>
                <w:kern w:val="0"/>
                <w:sz w:val="18"/>
                <w:szCs w:val="18"/>
                <w:lang w:val="fr-FR"/>
              </w:rPr>
              <w:t>40</w:t>
            </w:r>
          </w:p>
        </w:tc>
        <w:tc>
          <w:tcPr>
            <w:tcW w:w="4983" w:type="dxa"/>
          </w:tcPr>
          <w:p w:rsidR="00564B99" w:rsidRPr="005041A8" w:rsidRDefault="00564B99" w:rsidP="000819D8">
            <w:pPr>
              <w:rPr>
                <w:rFonts w:ascii="Arial" w:hAnsi="Arial"/>
                <w:kern w:val="0"/>
                <w:sz w:val="18"/>
                <w:szCs w:val="18"/>
                <w:lang w:val="fr-FR"/>
              </w:rPr>
            </w:pPr>
            <w:r w:rsidRPr="005041A8">
              <w:rPr>
                <w:rFonts w:ascii="Arial" w:hAnsi="Arial" w:hint="eastAsia"/>
                <w:kern w:val="0"/>
                <w:sz w:val="18"/>
                <w:szCs w:val="18"/>
                <w:lang w:val="fr-FR"/>
              </w:rPr>
              <w:t>交易流水号</w:t>
            </w:r>
          </w:p>
        </w:tc>
      </w:tr>
      <w:tr w:rsidR="00564B99" w:rsidTr="00CA7B9D">
        <w:trPr>
          <w:jc w:val="center"/>
        </w:trPr>
        <w:tc>
          <w:tcPr>
            <w:tcW w:w="1837" w:type="dxa"/>
          </w:tcPr>
          <w:p w:rsidR="00564B99" w:rsidRPr="00C8364D" w:rsidRDefault="00564B99" w:rsidP="000819D8">
            <w:pPr>
              <w:pStyle w:val="TAL"/>
              <w:rPr>
                <w:lang w:val="fr-FR" w:eastAsia="zh-CN"/>
              </w:rPr>
            </w:pPr>
            <w:r w:rsidRPr="00C8364D">
              <w:rPr>
                <w:rFonts w:hint="eastAsia"/>
                <w:lang w:val="fr-FR" w:eastAsia="zh-CN"/>
              </w:rPr>
              <w:t>traceFlag</w:t>
            </w:r>
          </w:p>
        </w:tc>
        <w:tc>
          <w:tcPr>
            <w:tcW w:w="850" w:type="dxa"/>
          </w:tcPr>
          <w:p w:rsidR="00564B99" w:rsidRPr="00C8364D" w:rsidRDefault="00564B99" w:rsidP="000819D8">
            <w:pPr>
              <w:spacing w:line="240" w:lineRule="atLeast"/>
              <w:rPr>
                <w:rFonts w:ascii="Arial" w:hAnsi="Arial"/>
                <w:kern w:val="0"/>
                <w:sz w:val="18"/>
                <w:szCs w:val="18"/>
                <w:lang w:val="fr-FR"/>
              </w:rPr>
            </w:pPr>
            <w:r w:rsidRPr="00C8364D">
              <w:rPr>
                <w:rFonts w:ascii="Arial" w:hAnsi="Arial" w:hint="eastAsia"/>
                <w:kern w:val="0"/>
                <w:sz w:val="18"/>
                <w:szCs w:val="18"/>
                <w:lang w:val="fr-FR"/>
              </w:rPr>
              <w:t xml:space="preserve">O </w:t>
            </w:r>
          </w:p>
        </w:tc>
        <w:tc>
          <w:tcPr>
            <w:tcW w:w="1560" w:type="dxa"/>
          </w:tcPr>
          <w:p w:rsidR="00564B99" w:rsidRPr="00C8364D" w:rsidRDefault="00564B99" w:rsidP="000819D8">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708" w:type="dxa"/>
          </w:tcPr>
          <w:p w:rsidR="00564B99" w:rsidRPr="00C8364D" w:rsidRDefault="00564B99" w:rsidP="000819D8">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4983" w:type="dxa"/>
          </w:tcPr>
          <w:p w:rsidR="00564B99" w:rsidRPr="00C8364D" w:rsidRDefault="00564B99" w:rsidP="00550601">
            <w:pPr>
              <w:spacing w:line="240" w:lineRule="atLeast"/>
              <w:rPr>
                <w:rFonts w:ascii="Arial" w:hAnsi="Arial"/>
                <w:kern w:val="0"/>
                <w:sz w:val="18"/>
                <w:szCs w:val="18"/>
                <w:lang w:val="fr-FR"/>
              </w:rPr>
            </w:pPr>
            <w:r>
              <w:rPr>
                <w:rFonts w:ascii="Arial" w:hAnsi="Arial" w:hint="eastAsia"/>
                <w:kern w:val="0"/>
                <w:sz w:val="18"/>
                <w:szCs w:val="18"/>
                <w:lang w:val="fr-FR"/>
              </w:rPr>
              <w:t>跟踪标志</w:t>
            </w:r>
          </w:p>
        </w:tc>
      </w:tr>
      <w:tr w:rsidR="00737479" w:rsidTr="00CA7B9D">
        <w:trPr>
          <w:jc w:val="center"/>
        </w:trPr>
        <w:tc>
          <w:tcPr>
            <w:tcW w:w="1837" w:type="dxa"/>
          </w:tcPr>
          <w:p w:rsidR="00737479" w:rsidRPr="00C8364D" w:rsidRDefault="00737479" w:rsidP="00D3746E">
            <w:pPr>
              <w:pStyle w:val="TAL"/>
              <w:rPr>
                <w:lang w:val="fr-FR" w:eastAsia="zh-CN"/>
              </w:rPr>
            </w:pPr>
            <w:r>
              <w:rPr>
                <w:rFonts w:hint="eastAsia"/>
                <w:lang w:val="fr-FR" w:eastAsia="zh-CN"/>
              </w:rPr>
              <w:t>userID</w:t>
            </w:r>
          </w:p>
        </w:tc>
        <w:tc>
          <w:tcPr>
            <w:tcW w:w="850" w:type="dxa"/>
          </w:tcPr>
          <w:p w:rsidR="00737479" w:rsidRPr="00C8364D" w:rsidRDefault="00737479" w:rsidP="00D3746E">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1560" w:type="dxa"/>
          </w:tcPr>
          <w:p w:rsidR="00737479" w:rsidRDefault="005200E4" w:rsidP="00C8330B">
            <w:pPr>
              <w:spacing w:line="240" w:lineRule="atLeast"/>
              <w:rPr>
                <w:rFonts w:ascii="Arial" w:hAnsi="Arial"/>
                <w:kern w:val="0"/>
                <w:sz w:val="18"/>
                <w:szCs w:val="18"/>
                <w:lang w:val="fr-FR"/>
              </w:rPr>
            </w:pPr>
            <w:r>
              <w:rPr>
                <w:rFonts w:ascii="Arial" w:hAnsi="Arial" w:hint="eastAsia"/>
                <w:kern w:val="0"/>
                <w:sz w:val="18"/>
                <w:szCs w:val="18"/>
                <w:lang w:val="fr-FR"/>
              </w:rPr>
              <w:t>Bigint</w:t>
            </w:r>
          </w:p>
        </w:tc>
        <w:tc>
          <w:tcPr>
            <w:tcW w:w="708" w:type="dxa"/>
          </w:tcPr>
          <w:p w:rsidR="00737479" w:rsidRDefault="00737479" w:rsidP="00D3746E">
            <w:pPr>
              <w:spacing w:line="240" w:lineRule="atLeast"/>
              <w:rPr>
                <w:rFonts w:ascii="Arial" w:hAnsi="Arial"/>
                <w:kern w:val="0"/>
                <w:sz w:val="18"/>
                <w:szCs w:val="18"/>
                <w:lang w:val="fr-FR"/>
              </w:rPr>
            </w:pPr>
          </w:p>
        </w:tc>
        <w:tc>
          <w:tcPr>
            <w:tcW w:w="4983" w:type="dxa"/>
          </w:tcPr>
          <w:p w:rsidR="009C0CC8" w:rsidRDefault="00737479" w:rsidP="00B00230">
            <w:pPr>
              <w:spacing w:line="240" w:lineRule="atLeast"/>
              <w:rPr>
                <w:rFonts w:ascii="Arial" w:hAnsi="Arial"/>
                <w:kern w:val="0"/>
                <w:sz w:val="18"/>
                <w:szCs w:val="18"/>
                <w:lang w:val="fr-FR"/>
              </w:rPr>
            </w:pPr>
            <w:r>
              <w:rPr>
                <w:rFonts w:ascii="Arial" w:hAnsi="Arial" w:hint="eastAsia"/>
                <w:kern w:val="0"/>
                <w:sz w:val="18"/>
                <w:szCs w:val="18"/>
                <w:lang w:val="fr-FR"/>
              </w:rPr>
              <w:t>用户</w:t>
            </w:r>
            <w:r>
              <w:rPr>
                <w:rFonts w:ascii="Arial" w:hAnsi="Arial" w:hint="eastAsia"/>
                <w:kern w:val="0"/>
                <w:sz w:val="18"/>
                <w:szCs w:val="18"/>
                <w:lang w:val="fr-FR"/>
              </w:rPr>
              <w:t>ID</w:t>
            </w:r>
            <w:r>
              <w:rPr>
                <w:rFonts w:ascii="Arial" w:hAnsi="Arial" w:hint="eastAsia"/>
                <w:kern w:val="0"/>
                <w:sz w:val="18"/>
                <w:szCs w:val="18"/>
                <w:lang w:val="fr-FR"/>
              </w:rPr>
              <w:t>（内部）</w:t>
            </w:r>
          </w:p>
        </w:tc>
      </w:tr>
      <w:tr w:rsidR="00737479" w:rsidTr="00CA7B9D">
        <w:trPr>
          <w:jc w:val="center"/>
        </w:trPr>
        <w:tc>
          <w:tcPr>
            <w:tcW w:w="1837" w:type="dxa"/>
          </w:tcPr>
          <w:p w:rsidR="00737479" w:rsidRDefault="00737479" w:rsidP="000819D8">
            <w:pPr>
              <w:pStyle w:val="TAL"/>
              <w:rPr>
                <w:lang w:val="fr-FR" w:eastAsia="zh-CN"/>
              </w:rPr>
            </w:pPr>
            <w:r>
              <w:rPr>
                <w:rFonts w:hint="eastAsia"/>
                <w:lang w:val="fr-FR" w:eastAsia="zh-CN"/>
              </w:rPr>
              <w:t>deviceInfoList</w:t>
            </w:r>
          </w:p>
        </w:tc>
        <w:tc>
          <w:tcPr>
            <w:tcW w:w="850" w:type="dxa"/>
          </w:tcPr>
          <w:p w:rsidR="00737479" w:rsidRPr="00C8364D" w:rsidRDefault="00737479" w:rsidP="000819D8">
            <w:pPr>
              <w:pStyle w:val="TAL"/>
              <w:rPr>
                <w:lang w:val="fr-FR" w:eastAsia="zh-CN"/>
              </w:rPr>
            </w:pPr>
            <w:r>
              <w:rPr>
                <w:rFonts w:hint="eastAsia"/>
                <w:lang w:val="fr-FR" w:eastAsia="zh-CN"/>
              </w:rPr>
              <w:t>O</w:t>
            </w:r>
          </w:p>
        </w:tc>
        <w:tc>
          <w:tcPr>
            <w:tcW w:w="1560" w:type="dxa"/>
          </w:tcPr>
          <w:p w:rsidR="00737479" w:rsidRPr="00C8364D" w:rsidRDefault="00737479" w:rsidP="000819D8">
            <w:pPr>
              <w:pStyle w:val="TAL"/>
              <w:rPr>
                <w:lang w:val="fr-FR" w:eastAsia="zh-CN"/>
              </w:rPr>
            </w:pPr>
            <w:r>
              <w:rPr>
                <w:rFonts w:hint="eastAsia"/>
                <w:lang w:val="fr-FR" w:eastAsia="zh-CN"/>
              </w:rPr>
              <w:t>DeviceInfo[ ]</w:t>
            </w:r>
          </w:p>
        </w:tc>
        <w:tc>
          <w:tcPr>
            <w:tcW w:w="708" w:type="dxa"/>
          </w:tcPr>
          <w:p w:rsidR="00737479" w:rsidRPr="00C8364D" w:rsidRDefault="00737479" w:rsidP="000819D8">
            <w:pPr>
              <w:pStyle w:val="TAL"/>
              <w:rPr>
                <w:lang w:val="fr-FR" w:eastAsia="zh-CN"/>
              </w:rPr>
            </w:pPr>
          </w:p>
        </w:tc>
        <w:tc>
          <w:tcPr>
            <w:tcW w:w="4983" w:type="dxa"/>
          </w:tcPr>
          <w:p w:rsidR="00737479" w:rsidRDefault="00737479" w:rsidP="000819D8">
            <w:pPr>
              <w:rPr>
                <w:rFonts w:ascii="Arial" w:hAnsi="Arial"/>
                <w:kern w:val="0"/>
                <w:sz w:val="18"/>
                <w:szCs w:val="18"/>
                <w:lang w:val="fr-FR"/>
              </w:rPr>
            </w:pPr>
            <w:r>
              <w:rPr>
                <w:rFonts w:ascii="Arial" w:hAnsi="Arial" w:hint="eastAsia"/>
                <w:kern w:val="0"/>
                <w:sz w:val="18"/>
                <w:szCs w:val="18"/>
                <w:lang w:val="fr-FR"/>
              </w:rPr>
              <w:t>用户绑定设备信息</w:t>
            </w:r>
          </w:p>
          <w:p w:rsidR="00737479" w:rsidRPr="00E74491" w:rsidRDefault="00737479" w:rsidP="000819D8">
            <w:pPr>
              <w:rPr>
                <w:rFonts w:ascii="Arial" w:hAnsi="Arial"/>
                <w:kern w:val="0"/>
                <w:sz w:val="18"/>
                <w:szCs w:val="18"/>
                <w:lang w:val="fr-FR"/>
              </w:rPr>
            </w:pPr>
            <w:r>
              <w:rPr>
                <w:rFonts w:hint="eastAsia"/>
                <w:lang w:val="fr-FR"/>
              </w:rPr>
              <w:t>ifGetDeviceInfoList</w:t>
            </w:r>
            <w:r>
              <w:rPr>
                <w:rFonts w:hint="eastAsia"/>
                <w:lang w:val="fr-FR"/>
              </w:rPr>
              <w:t>＝</w:t>
            </w:r>
            <w:r>
              <w:rPr>
                <w:rFonts w:hint="eastAsia"/>
                <w:lang w:val="fr-FR"/>
              </w:rPr>
              <w:t>1</w:t>
            </w:r>
            <w:r>
              <w:rPr>
                <w:rFonts w:hint="eastAsia"/>
                <w:lang w:val="fr-FR"/>
              </w:rPr>
              <w:t>时，返回用户绑定设备信息</w:t>
            </w:r>
          </w:p>
        </w:tc>
      </w:tr>
      <w:tr w:rsidR="003F1820" w:rsidRPr="00A46154" w:rsidTr="00CA7B9D">
        <w:trPr>
          <w:jc w:val="center"/>
        </w:trPr>
        <w:tc>
          <w:tcPr>
            <w:tcW w:w="1837" w:type="dxa"/>
          </w:tcPr>
          <w:p w:rsidR="003F1820" w:rsidRDefault="003F1820" w:rsidP="003F1820">
            <w:pPr>
              <w:pStyle w:val="TAL"/>
              <w:rPr>
                <w:lang w:val="fr-FR" w:eastAsia="zh-CN"/>
              </w:rPr>
            </w:pPr>
            <w:r>
              <w:rPr>
                <w:rFonts w:hint="eastAsia"/>
                <w:lang w:val="fr-FR" w:eastAsia="zh-CN"/>
              </w:rPr>
              <w:t>upToken</w:t>
            </w:r>
          </w:p>
        </w:tc>
        <w:tc>
          <w:tcPr>
            <w:tcW w:w="850" w:type="dxa"/>
          </w:tcPr>
          <w:p w:rsidR="003F1820" w:rsidRDefault="003F1820" w:rsidP="000819D8">
            <w:pPr>
              <w:pStyle w:val="TAL"/>
              <w:rPr>
                <w:lang w:val="fr-FR" w:eastAsia="zh-CN"/>
              </w:rPr>
            </w:pPr>
            <w:r>
              <w:rPr>
                <w:rFonts w:hint="eastAsia"/>
                <w:lang w:val="fr-FR" w:eastAsia="zh-CN"/>
              </w:rPr>
              <w:t>M</w:t>
            </w:r>
          </w:p>
        </w:tc>
        <w:tc>
          <w:tcPr>
            <w:tcW w:w="1560" w:type="dxa"/>
          </w:tcPr>
          <w:p w:rsidR="003F1820" w:rsidRDefault="003F1820" w:rsidP="000819D8">
            <w:pPr>
              <w:pStyle w:val="TAL"/>
              <w:rPr>
                <w:lang w:val="fr-FR" w:eastAsia="zh-CN"/>
              </w:rPr>
            </w:pPr>
            <w:r>
              <w:rPr>
                <w:rFonts w:hint="eastAsia"/>
                <w:lang w:val="fr-FR" w:eastAsia="zh-CN"/>
              </w:rPr>
              <w:t>String</w:t>
            </w:r>
          </w:p>
        </w:tc>
        <w:tc>
          <w:tcPr>
            <w:tcW w:w="708" w:type="dxa"/>
          </w:tcPr>
          <w:p w:rsidR="003F1820" w:rsidRPr="00C8364D" w:rsidRDefault="003F1820" w:rsidP="000819D8">
            <w:pPr>
              <w:pStyle w:val="TAL"/>
              <w:rPr>
                <w:lang w:val="fr-FR" w:eastAsia="zh-CN"/>
              </w:rPr>
            </w:pPr>
            <w:r>
              <w:rPr>
                <w:rFonts w:hint="eastAsia"/>
                <w:lang w:val="fr-FR" w:eastAsia="zh-CN"/>
              </w:rPr>
              <w:t>128</w:t>
            </w:r>
          </w:p>
        </w:tc>
        <w:tc>
          <w:tcPr>
            <w:tcW w:w="4983" w:type="dxa"/>
          </w:tcPr>
          <w:p w:rsidR="003F1820" w:rsidRDefault="003F1820" w:rsidP="000819D8">
            <w:pPr>
              <w:rPr>
                <w:rFonts w:ascii="Arial" w:hAnsi="Arial"/>
                <w:kern w:val="0"/>
                <w:sz w:val="18"/>
                <w:szCs w:val="18"/>
                <w:lang w:val="fr-FR"/>
              </w:rPr>
            </w:pPr>
            <w:r>
              <w:rPr>
                <w:rFonts w:ascii="Arial" w:hAnsi="Arial" w:hint="eastAsia"/>
                <w:kern w:val="0"/>
                <w:sz w:val="18"/>
                <w:szCs w:val="18"/>
                <w:lang w:val="fr-FR"/>
              </w:rPr>
              <w:t>UP</w:t>
            </w:r>
            <w:r>
              <w:rPr>
                <w:rFonts w:ascii="Arial" w:hAnsi="Arial" w:hint="eastAsia"/>
                <w:kern w:val="0"/>
                <w:sz w:val="18"/>
                <w:szCs w:val="18"/>
                <w:lang w:val="fr-FR"/>
              </w:rPr>
              <w:t>生成的</w:t>
            </w:r>
            <w:r>
              <w:rPr>
                <w:rFonts w:ascii="Arial" w:hAnsi="Arial" w:hint="eastAsia"/>
                <w:kern w:val="0"/>
                <w:sz w:val="18"/>
                <w:szCs w:val="18"/>
                <w:lang w:val="fr-FR"/>
              </w:rPr>
              <w:t>Token</w:t>
            </w:r>
            <w:r w:rsidR="00382986">
              <w:rPr>
                <w:rFonts w:ascii="Arial" w:hAnsi="Arial" w:hint="eastAsia"/>
                <w:kern w:val="0"/>
                <w:sz w:val="18"/>
                <w:szCs w:val="18"/>
                <w:lang w:val="fr-FR"/>
              </w:rPr>
              <w:t>（不返回客户端）</w:t>
            </w:r>
          </w:p>
          <w:p w:rsidR="0090004A" w:rsidRDefault="0090004A" w:rsidP="000819D8">
            <w:pPr>
              <w:rPr>
                <w:rFonts w:ascii="Arial" w:hAnsi="Arial"/>
                <w:kern w:val="0"/>
                <w:sz w:val="18"/>
                <w:szCs w:val="18"/>
                <w:lang w:val="fr-FR"/>
              </w:rPr>
            </w:pPr>
            <w:r>
              <w:rPr>
                <w:rFonts w:ascii="Arial" w:hAnsi="Arial" w:hint="eastAsia"/>
                <w:kern w:val="0"/>
                <w:sz w:val="18"/>
                <w:szCs w:val="18"/>
                <w:lang w:val="fr-FR"/>
              </w:rPr>
              <w:t>upToken=</w:t>
            </w:r>
            <w:r w:rsidR="001241F3" w:rsidDel="001241F3">
              <w:rPr>
                <w:rFonts w:ascii="Arial" w:hAnsi="Arial" w:hint="eastAsia"/>
                <w:kern w:val="0"/>
                <w:sz w:val="18"/>
                <w:szCs w:val="18"/>
                <w:lang w:val="fr-FR"/>
              </w:rPr>
              <w:t xml:space="preserve"> </w:t>
            </w:r>
            <w:r w:rsidR="001241F3">
              <w:rPr>
                <w:rFonts w:ascii="Arial" w:hAnsi="Arial"/>
                <w:kern w:val="0"/>
                <w:sz w:val="18"/>
                <w:szCs w:val="18"/>
                <w:lang w:val="fr-FR"/>
              </w:rPr>
              <w:t>sha256</w:t>
            </w:r>
            <w:r w:rsidRPr="0090004A">
              <w:rPr>
                <w:rFonts w:ascii="Arial" w:hAnsi="Arial" w:hint="eastAsia"/>
                <w:kern w:val="0"/>
                <w:sz w:val="18"/>
                <w:szCs w:val="18"/>
                <w:lang w:val="fr-FR"/>
              </w:rPr>
              <w:t>(transactionID:</w:t>
            </w:r>
            <w:r>
              <w:rPr>
                <w:rFonts w:hint="eastAsia"/>
                <w:lang w:val="fr-FR"/>
              </w:rPr>
              <w:t xml:space="preserve"> userID</w:t>
            </w:r>
            <w:r w:rsidRPr="0090004A">
              <w:rPr>
                <w:rFonts w:ascii="Arial" w:hAnsi="Arial" w:hint="eastAsia"/>
                <w:kern w:val="0"/>
                <w:sz w:val="18"/>
                <w:szCs w:val="18"/>
                <w:lang w:val="fr-FR"/>
              </w:rPr>
              <w:t>:up</w:t>
            </w:r>
            <w:r w:rsidRPr="0090004A">
              <w:rPr>
                <w:rFonts w:ascii="Arial" w:hAnsi="Arial" w:hint="eastAsia"/>
                <w:kern w:val="0"/>
                <w:sz w:val="18"/>
                <w:szCs w:val="18"/>
                <w:lang w:val="fr-FR"/>
              </w:rPr>
              <w:t>密钥）</w:t>
            </w:r>
          </w:p>
          <w:p w:rsidR="003F1820" w:rsidRDefault="003F1820" w:rsidP="000819D8">
            <w:pPr>
              <w:rPr>
                <w:rFonts w:ascii="Arial" w:hAnsi="Arial"/>
                <w:kern w:val="0"/>
                <w:sz w:val="18"/>
                <w:szCs w:val="18"/>
                <w:lang w:val="fr-FR"/>
              </w:rPr>
            </w:pPr>
            <w:r>
              <w:rPr>
                <w:rFonts w:ascii="Arial" w:hAnsi="Arial" w:hint="eastAsia"/>
                <w:kern w:val="0"/>
                <w:sz w:val="18"/>
                <w:szCs w:val="18"/>
                <w:lang w:val="fr-FR"/>
              </w:rPr>
              <w:t>a)</w:t>
            </w:r>
            <w:r>
              <w:rPr>
                <w:rFonts w:ascii="Arial" w:hAnsi="Arial" w:hint="eastAsia"/>
                <w:kern w:val="0"/>
                <w:sz w:val="18"/>
                <w:szCs w:val="18"/>
                <w:lang w:val="fr-FR"/>
              </w:rPr>
              <w:t>以</w:t>
            </w:r>
            <w:r>
              <w:rPr>
                <w:rFonts w:ascii="Arial" w:hAnsi="Arial" w:hint="eastAsia"/>
                <w:kern w:val="0"/>
                <w:sz w:val="18"/>
                <w:szCs w:val="18"/>
                <w:lang w:val="fr-FR"/>
              </w:rPr>
              <w:t>AES128</w:t>
            </w:r>
            <w:r>
              <w:rPr>
                <w:rFonts w:ascii="Arial" w:hAnsi="Arial" w:hint="eastAsia"/>
                <w:kern w:val="0"/>
                <w:sz w:val="18"/>
                <w:szCs w:val="18"/>
                <w:lang w:val="fr-FR"/>
              </w:rPr>
              <w:t>加密</w:t>
            </w:r>
          </w:p>
          <w:p w:rsidR="003F1820" w:rsidRDefault="003F1820" w:rsidP="000819D8">
            <w:pPr>
              <w:rPr>
                <w:rFonts w:ascii="Arial" w:hAnsi="Arial"/>
                <w:kern w:val="0"/>
                <w:sz w:val="18"/>
                <w:szCs w:val="18"/>
                <w:lang w:val="fr-FR"/>
              </w:rPr>
            </w:pPr>
            <w:r>
              <w:rPr>
                <w:rFonts w:ascii="Arial" w:hAnsi="Arial" w:hint="eastAsia"/>
                <w:kern w:val="0"/>
                <w:sz w:val="18"/>
                <w:szCs w:val="18"/>
                <w:lang w:val="fr-FR"/>
              </w:rPr>
              <w:t>b)Json</w:t>
            </w:r>
            <w:r>
              <w:rPr>
                <w:rFonts w:ascii="Arial" w:hAnsi="Arial" w:hint="eastAsia"/>
                <w:kern w:val="0"/>
                <w:sz w:val="18"/>
                <w:szCs w:val="18"/>
                <w:lang w:val="fr-FR"/>
              </w:rPr>
              <w:t>接口才增加</w:t>
            </w:r>
          </w:p>
        </w:tc>
      </w:tr>
      <w:tr w:rsidR="008476FE" w:rsidRPr="002C51BB" w:rsidTr="00CA7B9D">
        <w:trPr>
          <w:jc w:val="center"/>
        </w:trPr>
        <w:tc>
          <w:tcPr>
            <w:tcW w:w="1837" w:type="dxa"/>
          </w:tcPr>
          <w:p w:rsidR="008476FE" w:rsidRDefault="008476FE" w:rsidP="003F1820">
            <w:pPr>
              <w:pStyle w:val="TAL"/>
              <w:rPr>
                <w:lang w:val="fr-FR" w:eastAsia="zh-CN"/>
              </w:rPr>
            </w:pPr>
            <w:r>
              <w:rPr>
                <w:rFonts w:hint="eastAsia"/>
                <w:lang w:val="fr-FR" w:eastAsia="zh-CN"/>
              </w:rPr>
              <w:t>cid</w:t>
            </w:r>
          </w:p>
        </w:tc>
        <w:tc>
          <w:tcPr>
            <w:tcW w:w="850" w:type="dxa"/>
          </w:tcPr>
          <w:p w:rsidR="008476FE" w:rsidRDefault="008476FE" w:rsidP="000819D8">
            <w:pPr>
              <w:pStyle w:val="TAL"/>
              <w:rPr>
                <w:lang w:val="fr-FR" w:eastAsia="zh-CN"/>
              </w:rPr>
            </w:pPr>
            <w:r>
              <w:rPr>
                <w:rFonts w:hint="eastAsia"/>
                <w:lang w:val="fr-FR" w:eastAsia="zh-CN"/>
              </w:rPr>
              <w:t>O</w:t>
            </w:r>
          </w:p>
        </w:tc>
        <w:tc>
          <w:tcPr>
            <w:tcW w:w="1560" w:type="dxa"/>
          </w:tcPr>
          <w:p w:rsidR="008476FE" w:rsidRDefault="005200E4" w:rsidP="000819D8">
            <w:pPr>
              <w:pStyle w:val="TAL"/>
              <w:rPr>
                <w:lang w:val="fr-FR" w:eastAsia="zh-CN"/>
              </w:rPr>
            </w:pPr>
            <w:r>
              <w:rPr>
                <w:rFonts w:hint="eastAsia"/>
                <w:lang w:val="fr-FR"/>
              </w:rPr>
              <w:t>Bigint</w:t>
            </w:r>
          </w:p>
        </w:tc>
        <w:tc>
          <w:tcPr>
            <w:tcW w:w="708" w:type="dxa"/>
          </w:tcPr>
          <w:p w:rsidR="008476FE" w:rsidRDefault="008476FE" w:rsidP="000819D8">
            <w:pPr>
              <w:pStyle w:val="TAL"/>
              <w:rPr>
                <w:lang w:val="fr-FR" w:eastAsia="zh-CN"/>
              </w:rPr>
            </w:pPr>
          </w:p>
        </w:tc>
        <w:tc>
          <w:tcPr>
            <w:tcW w:w="4983" w:type="dxa"/>
          </w:tcPr>
          <w:p w:rsidR="008476FE" w:rsidRDefault="008476FE" w:rsidP="004A0D36">
            <w:pPr>
              <w:rPr>
                <w:rFonts w:ascii="Arial" w:hAnsi="Arial"/>
                <w:kern w:val="0"/>
                <w:sz w:val="18"/>
                <w:szCs w:val="18"/>
                <w:lang w:val="fr-FR"/>
              </w:rPr>
            </w:pPr>
            <w:r>
              <w:rPr>
                <w:rFonts w:ascii="Arial" w:hAnsi="Arial" w:hint="eastAsia"/>
                <w:kern w:val="0"/>
                <w:sz w:val="18"/>
                <w:szCs w:val="18"/>
                <w:lang w:val="fr-FR"/>
              </w:rPr>
              <w:t>通讯</w:t>
            </w:r>
            <w:r>
              <w:rPr>
                <w:rFonts w:ascii="Arial" w:hAnsi="Arial" w:hint="eastAsia"/>
                <w:kern w:val="0"/>
                <w:sz w:val="18"/>
                <w:szCs w:val="18"/>
                <w:lang w:val="fr-FR"/>
              </w:rPr>
              <w:t>cid</w:t>
            </w:r>
            <w:r w:rsidR="00F600C8">
              <w:rPr>
                <w:rFonts w:ascii="Arial" w:hAnsi="Arial" w:hint="eastAsia"/>
                <w:kern w:val="0"/>
                <w:sz w:val="18"/>
                <w:szCs w:val="18"/>
                <w:lang w:val="fr-FR"/>
              </w:rPr>
              <w:t>（可不返回客户端）</w:t>
            </w:r>
          </w:p>
        </w:tc>
      </w:tr>
      <w:tr w:rsidR="008546A9" w:rsidRPr="002C51BB" w:rsidTr="00CA7B9D">
        <w:trPr>
          <w:jc w:val="center"/>
        </w:trPr>
        <w:tc>
          <w:tcPr>
            <w:tcW w:w="1837" w:type="dxa"/>
          </w:tcPr>
          <w:p w:rsidR="008546A9" w:rsidRDefault="008546A9" w:rsidP="003F1820">
            <w:pPr>
              <w:pStyle w:val="TAL"/>
              <w:rPr>
                <w:lang w:val="fr-FR" w:eastAsia="zh-CN"/>
              </w:rPr>
            </w:pPr>
            <w:r>
              <w:rPr>
                <w:rFonts w:hint="eastAsia"/>
                <w:lang w:val="fr-FR" w:eastAsia="zh-CN"/>
              </w:rPr>
              <w:t>accountType</w:t>
            </w:r>
          </w:p>
        </w:tc>
        <w:tc>
          <w:tcPr>
            <w:tcW w:w="850" w:type="dxa"/>
          </w:tcPr>
          <w:p w:rsidR="008546A9" w:rsidRDefault="008546A9" w:rsidP="000819D8">
            <w:pPr>
              <w:pStyle w:val="TAL"/>
              <w:rPr>
                <w:lang w:val="fr-FR" w:eastAsia="zh-CN"/>
              </w:rPr>
            </w:pPr>
            <w:r>
              <w:rPr>
                <w:rFonts w:hint="eastAsia"/>
                <w:lang w:val="fr-FR" w:eastAsia="zh-CN"/>
              </w:rPr>
              <w:t>O</w:t>
            </w:r>
          </w:p>
        </w:tc>
        <w:tc>
          <w:tcPr>
            <w:tcW w:w="1560" w:type="dxa"/>
          </w:tcPr>
          <w:p w:rsidR="008546A9" w:rsidRDefault="005200E4" w:rsidP="000819D8">
            <w:pPr>
              <w:pStyle w:val="TAL"/>
              <w:rPr>
                <w:lang w:val="fr-FR"/>
              </w:rPr>
            </w:pPr>
            <w:r>
              <w:rPr>
                <w:lang w:val="fr-FR"/>
              </w:rPr>
              <w:t>Int</w:t>
            </w:r>
          </w:p>
        </w:tc>
        <w:tc>
          <w:tcPr>
            <w:tcW w:w="708" w:type="dxa"/>
          </w:tcPr>
          <w:p w:rsidR="008546A9" w:rsidRDefault="008546A9" w:rsidP="000819D8">
            <w:pPr>
              <w:pStyle w:val="TAL"/>
              <w:rPr>
                <w:lang w:val="fr-FR" w:eastAsia="zh-CN"/>
              </w:rPr>
            </w:pPr>
          </w:p>
        </w:tc>
        <w:tc>
          <w:tcPr>
            <w:tcW w:w="4983" w:type="dxa"/>
          </w:tcPr>
          <w:p w:rsidR="008546A9" w:rsidRDefault="008546A9" w:rsidP="004A0D36">
            <w:pPr>
              <w:rPr>
                <w:rFonts w:ascii="Arial" w:hAnsi="Arial"/>
                <w:kern w:val="0"/>
                <w:sz w:val="18"/>
                <w:szCs w:val="18"/>
                <w:lang w:val="fr-FR"/>
              </w:rPr>
            </w:pPr>
            <w:r>
              <w:rPr>
                <w:rFonts w:ascii="Arial" w:hAnsi="Arial" w:hint="eastAsia"/>
                <w:kern w:val="0"/>
                <w:sz w:val="18"/>
                <w:szCs w:val="18"/>
                <w:lang w:val="fr-FR"/>
              </w:rPr>
              <w:t>帐户类型</w:t>
            </w:r>
            <w:r>
              <w:rPr>
                <w:rFonts w:ascii="Arial" w:hAnsi="Arial" w:hint="eastAsia"/>
                <w:kern w:val="0"/>
                <w:sz w:val="18"/>
                <w:szCs w:val="18"/>
                <w:lang w:val="fr-FR"/>
              </w:rPr>
              <w:t>(</w:t>
            </w:r>
            <w:r>
              <w:rPr>
                <w:rFonts w:ascii="Arial" w:hAnsi="Arial" w:hint="eastAsia"/>
                <w:kern w:val="0"/>
                <w:sz w:val="18"/>
                <w:szCs w:val="18"/>
                <w:lang w:val="fr-FR"/>
              </w:rPr>
              <w:t>规整后的</w:t>
            </w:r>
            <w:r>
              <w:rPr>
                <w:rFonts w:ascii="Arial" w:hAnsi="Arial" w:hint="eastAsia"/>
                <w:kern w:val="0"/>
                <w:sz w:val="18"/>
                <w:szCs w:val="18"/>
                <w:lang w:val="fr-FR"/>
              </w:rPr>
              <w:t>)</w:t>
            </w:r>
            <w:r w:rsidR="00F600C8">
              <w:rPr>
                <w:rFonts w:ascii="Arial" w:hAnsi="Arial" w:hint="eastAsia"/>
                <w:kern w:val="0"/>
                <w:sz w:val="18"/>
                <w:szCs w:val="18"/>
                <w:lang w:val="fr-FR"/>
              </w:rPr>
              <w:t xml:space="preserve"> </w:t>
            </w:r>
            <w:r w:rsidR="00F600C8">
              <w:rPr>
                <w:rFonts w:ascii="Arial" w:hAnsi="Arial" w:hint="eastAsia"/>
                <w:kern w:val="0"/>
                <w:sz w:val="18"/>
                <w:szCs w:val="18"/>
                <w:lang w:val="fr-FR"/>
              </w:rPr>
              <w:t>（可不返回客户端）</w:t>
            </w:r>
          </w:p>
        </w:tc>
      </w:tr>
      <w:tr w:rsidR="008546A9" w:rsidRPr="002C51BB" w:rsidTr="00CA7B9D">
        <w:trPr>
          <w:jc w:val="center"/>
        </w:trPr>
        <w:tc>
          <w:tcPr>
            <w:tcW w:w="1837" w:type="dxa"/>
          </w:tcPr>
          <w:p w:rsidR="008546A9" w:rsidRDefault="008546A9" w:rsidP="003F1820">
            <w:pPr>
              <w:pStyle w:val="TAL"/>
              <w:rPr>
                <w:lang w:val="fr-FR" w:eastAsia="zh-CN"/>
              </w:rPr>
            </w:pPr>
            <w:r>
              <w:rPr>
                <w:rFonts w:hint="eastAsia"/>
                <w:lang w:val="fr-FR" w:eastAsia="zh-CN"/>
              </w:rPr>
              <w:t>userAccount</w:t>
            </w:r>
          </w:p>
        </w:tc>
        <w:tc>
          <w:tcPr>
            <w:tcW w:w="850" w:type="dxa"/>
          </w:tcPr>
          <w:p w:rsidR="008546A9" w:rsidRDefault="008546A9" w:rsidP="000819D8">
            <w:pPr>
              <w:pStyle w:val="TAL"/>
              <w:rPr>
                <w:lang w:val="fr-FR" w:eastAsia="zh-CN"/>
              </w:rPr>
            </w:pPr>
            <w:r>
              <w:rPr>
                <w:rFonts w:hint="eastAsia"/>
                <w:lang w:val="fr-FR" w:eastAsia="zh-CN"/>
              </w:rPr>
              <w:t>O</w:t>
            </w:r>
          </w:p>
        </w:tc>
        <w:tc>
          <w:tcPr>
            <w:tcW w:w="1560" w:type="dxa"/>
          </w:tcPr>
          <w:p w:rsidR="008546A9" w:rsidRDefault="008546A9" w:rsidP="000819D8">
            <w:pPr>
              <w:pStyle w:val="TAL"/>
              <w:rPr>
                <w:lang w:val="fr-FR"/>
              </w:rPr>
            </w:pPr>
            <w:r w:rsidRPr="00C8364D">
              <w:rPr>
                <w:rFonts w:hint="eastAsia"/>
                <w:lang w:val="fr-FR"/>
              </w:rPr>
              <w:t>String</w:t>
            </w:r>
          </w:p>
        </w:tc>
        <w:tc>
          <w:tcPr>
            <w:tcW w:w="708" w:type="dxa"/>
          </w:tcPr>
          <w:p w:rsidR="008546A9" w:rsidRDefault="008546A9" w:rsidP="000819D8">
            <w:pPr>
              <w:pStyle w:val="TAL"/>
              <w:rPr>
                <w:lang w:val="fr-FR" w:eastAsia="zh-CN"/>
              </w:rPr>
            </w:pPr>
            <w:r>
              <w:rPr>
                <w:rFonts w:hint="eastAsia"/>
                <w:lang w:val="fr-FR"/>
              </w:rPr>
              <w:t>255</w:t>
            </w:r>
          </w:p>
        </w:tc>
        <w:tc>
          <w:tcPr>
            <w:tcW w:w="4983" w:type="dxa"/>
          </w:tcPr>
          <w:p w:rsidR="008546A9" w:rsidRDefault="008546A9" w:rsidP="008546A9">
            <w:pPr>
              <w:spacing w:line="240" w:lineRule="atLeast"/>
              <w:rPr>
                <w:rFonts w:ascii="Arial" w:hAnsi="Arial"/>
                <w:kern w:val="0"/>
                <w:sz w:val="18"/>
                <w:szCs w:val="18"/>
                <w:lang w:val="fr-FR"/>
              </w:rPr>
            </w:pPr>
            <w:r>
              <w:rPr>
                <w:rFonts w:ascii="Arial" w:hAnsi="Arial" w:hint="eastAsia"/>
                <w:kern w:val="0"/>
                <w:sz w:val="18"/>
                <w:szCs w:val="18"/>
                <w:lang w:val="fr-FR"/>
              </w:rPr>
              <w:t>用户帐户</w:t>
            </w:r>
            <w:r>
              <w:rPr>
                <w:rFonts w:ascii="Arial" w:hAnsi="Arial" w:hint="eastAsia"/>
                <w:kern w:val="0"/>
                <w:sz w:val="18"/>
                <w:szCs w:val="18"/>
                <w:lang w:val="fr-FR"/>
              </w:rPr>
              <w:t>(</w:t>
            </w:r>
            <w:r>
              <w:rPr>
                <w:rFonts w:ascii="Arial" w:hAnsi="Arial" w:hint="eastAsia"/>
                <w:kern w:val="0"/>
                <w:sz w:val="18"/>
                <w:szCs w:val="18"/>
                <w:lang w:val="fr-FR"/>
              </w:rPr>
              <w:t>规整后的</w:t>
            </w:r>
            <w:r>
              <w:rPr>
                <w:rFonts w:ascii="Arial" w:hAnsi="Arial" w:hint="eastAsia"/>
                <w:kern w:val="0"/>
                <w:sz w:val="18"/>
                <w:szCs w:val="18"/>
                <w:lang w:val="fr-FR"/>
              </w:rPr>
              <w:t>)</w:t>
            </w:r>
            <w:r w:rsidR="00F600C8">
              <w:rPr>
                <w:rFonts w:ascii="Arial" w:hAnsi="Arial" w:hint="eastAsia"/>
                <w:kern w:val="0"/>
                <w:sz w:val="18"/>
                <w:szCs w:val="18"/>
                <w:lang w:val="fr-FR"/>
              </w:rPr>
              <w:t xml:space="preserve"> </w:t>
            </w:r>
            <w:r w:rsidR="00F600C8">
              <w:rPr>
                <w:rFonts w:ascii="Arial" w:hAnsi="Arial" w:hint="eastAsia"/>
                <w:kern w:val="0"/>
                <w:sz w:val="18"/>
                <w:szCs w:val="18"/>
                <w:lang w:val="fr-FR"/>
              </w:rPr>
              <w:t>（可不返回客户端）</w:t>
            </w:r>
          </w:p>
        </w:tc>
      </w:tr>
      <w:tr w:rsidR="00FE76C2" w:rsidRPr="00954EAB" w:rsidTr="00CA7B9D">
        <w:trPr>
          <w:jc w:val="center"/>
        </w:trPr>
        <w:tc>
          <w:tcPr>
            <w:tcW w:w="1837" w:type="dxa"/>
          </w:tcPr>
          <w:p w:rsidR="00FE76C2" w:rsidRDefault="00954EAB" w:rsidP="003F1820">
            <w:pPr>
              <w:pStyle w:val="TAL"/>
              <w:rPr>
                <w:lang w:val="fr-FR" w:eastAsia="zh-CN"/>
              </w:rPr>
            </w:pPr>
            <w:r>
              <w:rPr>
                <w:rFonts w:hint="eastAsia"/>
                <w:lang w:val="fr-FR" w:eastAsia="zh-CN"/>
              </w:rPr>
              <w:t>ifDevBindAcct</w:t>
            </w:r>
          </w:p>
        </w:tc>
        <w:tc>
          <w:tcPr>
            <w:tcW w:w="850" w:type="dxa"/>
          </w:tcPr>
          <w:p w:rsidR="00FE76C2" w:rsidRDefault="00954EAB" w:rsidP="000819D8">
            <w:pPr>
              <w:pStyle w:val="TAL"/>
              <w:rPr>
                <w:lang w:val="fr-FR" w:eastAsia="zh-CN"/>
              </w:rPr>
            </w:pPr>
            <w:r>
              <w:rPr>
                <w:rFonts w:hint="eastAsia"/>
                <w:lang w:val="fr-FR" w:eastAsia="zh-CN"/>
              </w:rPr>
              <w:t>O</w:t>
            </w:r>
          </w:p>
        </w:tc>
        <w:tc>
          <w:tcPr>
            <w:tcW w:w="1560" w:type="dxa"/>
          </w:tcPr>
          <w:p w:rsidR="00FE76C2" w:rsidRPr="00C8364D" w:rsidRDefault="00954EAB" w:rsidP="000819D8">
            <w:pPr>
              <w:pStyle w:val="TAL"/>
              <w:rPr>
                <w:lang w:val="fr-FR" w:eastAsia="zh-CN"/>
              </w:rPr>
            </w:pPr>
            <w:r>
              <w:rPr>
                <w:lang w:val="fr-FR" w:eastAsia="zh-CN"/>
              </w:rPr>
              <w:t>I</w:t>
            </w:r>
            <w:r>
              <w:rPr>
                <w:rFonts w:hint="eastAsia"/>
                <w:lang w:val="fr-FR" w:eastAsia="zh-CN"/>
              </w:rPr>
              <w:t>nt</w:t>
            </w:r>
          </w:p>
        </w:tc>
        <w:tc>
          <w:tcPr>
            <w:tcW w:w="708" w:type="dxa"/>
          </w:tcPr>
          <w:p w:rsidR="00FE76C2" w:rsidRDefault="00FE76C2" w:rsidP="000819D8">
            <w:pPr>
              <w:pStyle w:val="TAL"/>
              <w:rPr>
                <w:lang w:val="fr-FR"/>
              </w:rPr>
            </w:pPr>
          </w:p>
        </w:tc>
        <w:tc>
          <w:tcPr>
            <w:tcW w:w="4983" w:type="dxa"/>
          </w:tcPr>
          <w:p w:rsidR="00FE76C2" w:rsidRDefault="00026B23" w:rsidP="00026B23">
            <w:pPr>
              <w:spacing w:line="240" w:lineRule="atLeast"/>
              <w:rPr>
                <w:rFonts w:ascii="Arial" w:hAnsi="Arial"/>
                <w:kern w:val="0"/>
                <w:sz w:val="18"/>
                <w:szCs w:val="18"/>
                <w:lang w:val="fr-FR"/>
              </w:rPr>
            </w:pPr>
            <w:r>
              <w:rPr>
                <w:rFonts w:ascii="Arial" w:hAnsi="Arial" w:hint="eastAsia"/>
                <w:kern w:val="0"/>
                <w:sz w:val="18"/>
                <w:szCs w:val="18"/>
                <w:lang w:val="fr-FR"/>
              </w:rPr>
              <w:t>当前帐号</w:t>
            </w:r>
            <w:r w:rsidR="00954EAB">
              <w:rPr>
                <w:rFonts w:ascii="Arial" w:hAnsi="Arial" w:hint="eastAsia"/>
                <w:kern w:val="0"/>
                <w:sz w:val="18"/>
                <w:szCs w:val="18"/>
                <w:lang w:val="fr-FR"/>
              </w:rPr>
              <w:t>是否</w:t>
            </w:r>
            <w:r>
              <w:rPr>
                <w:rFonts w:ascii="Arial" w:hAnsi="Arial" w:hint="eastAsia"/>
                <w:kern w:val="0"/>
                <w:sz w:val="18"/>
                <w:szCs w:val="18"/>
                <w:lang w:val="fr-FR"/>
              </w:rPr>
              <w:t>为设备绑定自动分配帐号</w:t>
            </w:r>
            <w:r w:rsidR="00954EAB">
              <w:rPr>
                <w:rFonts w:ascii="Arial" w:hAnsi="Arial" w:hint="eastAsia"/>
                <w:kern w:val="0"/>
                <w:sz w:val="18"/>
                <w:szCs w:val="18"/>
                <w:lang w:val="fr-FR"/>
              </w:rPr>
              <w:t>？</w:t>
            </w:r>
            <w:r w:rsidR="00954EAB">
              <w:rPr>
                <w:rFonts w:ascii="Arial" w:hAnsi="Arial" w:hint="eastAsia"/>
                <w:kern w:val="0"/>
                <w:sz w:val="18"/>
                <w:szCs w:val="18"/>
                <w:lang w:val="fr-FR"/>
              </w:rPr>
              <w:t xml:space="preserve"> 0 </w:t>
            </w:r>
            <w:r w:rsidR="00954EAB">
              <w:rPr>
                <w:rFonts w:ascii="Arial" w:hAnsi="Arial" w:hint="eastAsia"/>
                <w:kern w:val="0"/>
                <w:sz w:val="18"/>
                <w:szCs w:val="18"/>
                <w:lang w:val="fr-FR"/>
              </w:rPr>
              <w:t>否</w:t>
            </w:r>
            <w:r w:rsidR="00954EAB">
              <w:rPr>
                <w:rFonts w:ascii="Arial" w:hAnsi="Arial" w:hint="eastAsia"/>
                <w:kern w:val="0"/>
                <w:sz w:val="18"/>
                <w:szCs w:val="18"/>
                <w:lang w:val="fr-FR"/>
              </w:rPr>
              <w:t xml:space="preserve">  1</w:t>
            </w:r>
            <w:r w:rsidR="00954EAB">
              <w:rPr>
                <w:rFonts w:ascii="Arial" w:hAnsi="Arial" w:hint="eastAsia"/>
                <w:kern w:val="0"/>
                <w:sz w:val="18"/>
                <w:szCs w:val="18"/>
                <w:lang w:val="fr-FR"/>
              </w:rPr>
              <w:t>是</w:t>
            </w:r>
          </w:p>
          <w:p w:rsidR="00026B23" w:rsidRDefault="00026B23" w:rsidP="00026B23">
            <w:pPr>
              <w:spacing w:line="240" w:lineRule="atLeast"/>
              <w:rPr>
                <w:rFonts w:ascii="Arial" w:hAnsi="Arial"/>
                <w:kern w:val="0"/>
                <w:sz w:val="18"/>
                <w:szCs w:val="18"/>
                <w:lang w:val="fr-FR"/>
              </w:rPr>
            </w:pPr>
            <w:r>
              <w:rPr>
                <w:rFonts w:ascii="Arial" w:hAnsi="Arial" w:hint="eastAsia"/>
                <w:kern w:val="0"/>
                <w:sz w:val="18"/>
                <w:szCs w:val="18"/>
                <w:lang w:val="fr-FR"/>
              </w:rPr>
              <w:t>注：非自动分配帐号时，返回</w:t>
            </w:r>
            <w:r>
              <w:rPr>
                <w:rFonts w:ascii="Arial" w:hAnsi="Arial" w:hint="eastAsia"/>
                <w:kern w:val="0"/>
                <w:sz w:val="18"/>
                <w:szCs w:val="18"/>
                <w:lang w:val="fr-FR"/>
              </w:rPr>
              <w:t>0</w:t>
            </w:r>
            <w:r>
              <w:rPr>
                <w:rFonts w:ascii="Arial" w:hAnsi="Arial" w:hint="eastAsia"/>
                <w:kern w:val="0"/>
                <w:sz w:val="18"/>
                <w:szCs w:val="18"/>
                <w:lang w:val="fr-FR"/>
              </w:rPr>
              <w:t>；已有其他自动</w:t>
            </w:r>
            <w:r w:rsidR="006375BB">
              <w:rPr>
                <w:rFonts w:ascii="Arial" w:hAnsi="Arial" w:hint="eastAsia"/>
                <w:kern w:val="0"/>
                <w:sz w:val="18"/>
                <w:szCs w:val="18"/>
                <w:lang w:val="fr-FR"/>
              </w:rPr>
              <w:t>分配帐号绑定设备</w:t>
            </w:r>
            <w:r>
              <w:rPr>
                <w:rFonts w:ascii="Arial" w:hAnsi="Arial" w:hint="eastAsia"/>
                <w:kern w:val="0"/>
                <w:sz w:val="18"/>
                <w:szCs w:val="18"/>
                <w:lang w:val="fr-FR"/>
              </w:rPr>
              <w:t>时，返回</w:t>
            </w:r>
            <w:r>
              <w:rPr>
                <w:rFonts w:ascii="Arial" w:hAnsi="Arial" w:hint="eastAsia"/>
                <w:kern w:val="0"/>
                <w:sz w:val="18"/>
                <w:szCs w:val="18"/>
                <w:lang w:val="fr-FR"/>
              </w:rPr>
              <w:t>0</w:t>
            </w:r>
            <w:r>
              <w:rPr>
                <w:rFonts w:ascii="Arial" w:hAnsi="Arial" w:hint="eastAsia"/>
                <w:kern w:val="0"/>
                <w:sz w:val="18"/>
                <w:szCs w:val="18"/>
                <w:lang w:val="fr-FR"/>
              </w:rPr>
              <w:t>。</w:t>
            </w:r>
          </w:p>
        </w:tc>
      </w:tr>
      <w:tr w:rsidR="00D77657" w:rsidRPr="00954EAB" w:rsidTr="00CA7B9D">
        <w:trPr>
          <w:jc w:val="center"/>
        </w:trPr>
        <w:tc>
          <w:tcPr>
            <w:tcW w:w="1837" w:type="dxa"/>
          </w:tcPr>
          <w:p w:rsidR="00D77657" w:rsidRDefault="00D77657" w:rsidP="003F1820">
            <w:pPr>
              <w:pStyle w:val="TAL"/>
              <w:rPr>
                <w:lang w:val="fr-FR" w:eastAsia="zh-CN"/>
              </w:rPr>
            </w:pPr>
            <w:r>
              <w:rPr>
                <w:rFonts w:ascii="Verdana" w:hAnsi="Verdana"/>
                <w:lang w:val="fr-FR"/>
              </w:rPr>
              <w:t>rightsID</w:t>
            </w:r>
          </w:p>
        </w:tc>
        <w:tc>
          <w:tcPr>
            <w:tcW w:w="850" w:type="dxa"/>
          </w:tcPr>
          <w:p w:rsidR="00D77657" w:rsidRDefault="00D77657" w:rsidP="000819D8">
            <w:pPr>
              <w:pStyle w:val="TAL"/>
              <w:rPr>
                <w:lang w:val="fr-FR" w:eastAsia="zh-CN"/>
              </w:rPr>
            </w:pPr>
            <w:r>
              <w:rPr>
                <w:rFonts w:hint="eastAsia"/>
                <w:lang w:val="fr-FR" w:eastAsia="zh-CN"/>
              </w:rPr>
              <w:t>O</w:t>
            </w:r>
          </w:p>
        </w:tc>
        <w:tc>
          <w:tcPr>
            <w:tcW w:w="1560" w:type="dxa"/>
          </w:tcPr>
          <w:p w:rsidR="00D77657" w:rsidRDefault="00D77657" w:rsidP="000819D8">
            <w:pPr>
              <w:pStyle w:val="TAL"/>
              <w:rPr>
                <w:lang w:val="fr-FR" w:eastAsia="zh-CN"/>
              </w:rPr>
            </w:pPr>
            <w:r>
              <w:rPr>
                <w:lang w:val="fr-FR" w:eastAsia="zh-CN"/>
              </w:rPr>
              <w:t>I</w:t>
            </w:r>
            <w:r>
              <w:rPr>
                <w:rFonts w:hint="eastAsia"/>
                <w:lang w:val="fr-FR" w:eastAsia="zh-CN"/>
              </w:rPr>
              <w:t>nt</w:t>
            </w:r>
          </w:p>
        </w:tc>
        <w:tc>
          <w:tcPr>
            <w:tcW w:w="708" w:type="dxa"/>
          </w:tcPr>
          <w:p w:rsidR="00D77657" w:rsidRDefault="00D77657" w:rsidP="000819D8">
            <w:pPr>
              <w:pStyle w:val="TAL"/>
              <w:rPr>
                <w:lang w:val="fr-FR"/>
              </w:rPr>
            </w:pPr>
          </w:p>
        </w:tc>
        <w:tc>
          <w:tcPr>
            <w:tcW w:w="4983" w:type="dxa"/>
          </w:tcPr>
          <w:p w:rsidR="00D77657" w:rsidRDefault="00DF5107" w:rsidP="00DB0CDA">
            <w:pPr>
              <w:pStyle w:val="CharCharCharCharChar"/>
              <w:rPr>
                <w:rFonts w:hAnsi="宋体" w:cs="Arial"/>
                <w:sz w:val="18"/>
                <w:szCs w:val="18"/>
                <w:lang w:val="en-GB"/>
              </w:rPr>
            </w:pPr>
            <w:r>
              <w:rPr>
                <w:rFonts w:hAnsi="宋体" w:cs="Arial" w:hint="eastAsia"/>
                <w:sz w:val="18"/>
                <w:szCs w:val="18"/>
                <w:lang w:val="en-GB"/>
              </w:rPr>
              <w:t>当前设备对应</w:t>
            </w:r>
            <w:r w:rsidR="00D77657">
              <w:rPr>
                <w:rFonts w:hAnsi="宋体" w:cs="Arial" w:hint="eastAsia"/>
                <w:sz w:val="18"/>
                <w:szCs w:val="18"/>
                <w:lang w:val="en-GB"/>
              </w:rPr>
              <w:t>会员权益</w:t>
            </w:r>
            <w:r w:rsidR="00D77657">
              <w:rPr>
                <w:rFonts w:hAnsi="宋体" w:cs="Arial" w:hint="eastAsia"/>
                <w:sz w:val="18"/>
                <w:szCs w:val="18"/>
                <w:lang w:val="en-GB"/>
              </w:rPr>
              <w:t>ID</w:t>
            </w:r>
            <w:r>
              <w:rPr>
                <w:rFonts w:hAnsi="宋体" w:cs="Arial" w:hint="eastAsia"/>
                <w:sz w:val="18"/>
                <w:szCs w:val="18"/>
                <w:lang w:val="en-GB"/>
              </w:rPr>
              <w:t>（</w:t>
            </w:r>
            <w:r w:rsidR="007B258B">
              <w:rPr>
                <w:rFonts w:hAnsi="宋体" w:cs="Arial" w:hint="eastAsia"/>
                <w:sz w:val="18"/>
                <w:szCs w:val="18"/>
                <w:lang w:val="en-GB"/>
              </w:rPr>
              <w:t>只对</w:t>
            </w:r>
            <w:r>
              <w:rPr>
                <w:rFonts w:hAnsi="宋体" w:cs="Arial" w:hint="eastAsia"/>
                <w:sz w:val="18"/>
                <w:szCs w:val="18"/>
                <w:lang w:val="en-GB"/>
              </w:rPr>
              <w:t>传入</w:t>
            </w:r>
            <w:r w:rsidRPr="00A51F22">
              <w:rPr>
                <w:rFonts w:hAnsi="宋体" w:cs="Arial"/>
                <w:sz w:val="18"/>
                <w:szCs w:val="18"/>
                <w:lang w:val="en-GB"/>
              </w:rPr>
              <w:t>emmcid</w:t>
            </w:r>
            <w:r w:rsidR="007B258B" w:rsidRPr="00A51F22">
              <w:rPr>
                <w:rFonts w:hAnsi="宋体" w:cs="Arial" w:hint="eastAsia"/>
                <w:sz w:val="18"/>
                <w:szCs w:val="18"/>
                <w:lang w:val="en-GB"/>
              </w:rPr>
              <w:t>和设备</w:t>
            </w:r>
            <w:r w:rsidR="007B258B" w:rsidRPr="00A51F22">
              <w:rPr>
                <w:rFonts w:hAnsi="宋体" w:cs="Arial" w:hint="eastAsia"/>
                <w:sz w:val="18"/>
                <w:szCs w:val="18"/>
                <w:lang w:val="en-GB"/>
              </w:rPr>
              <w:t>ID</w:t>
            </w:r>
            <w:r w:rsidRPr="00A51F22">
              <w:rPr>
                <w:rFonts w:hAnsi="宋体" w:cs="Arial" w:hint="eastAsia"/>
                <w:sz w:val="18"/>
                <w:szCs w:val="18"/>
                <w:lang w:val="en-GB"/>
              </w:rPr>
              <w:t>的请求</w:t>
            </w:r>
            <w:r w:rsidR="007B258B" w:rsidRPr="00A51F22">
              <w:rPr>
                <w:rFonts w:hAnsi="宋体" w:cs="Arial" w:hint="eastAsia"/>
                <w:sz w:val="18"/>
                <w:szCs w:val="18"/>
                <w:lang w:val="en-GB"/>
              </w:rPr>
              <w:t>返回</w:t>
            </w:r>
            <w:r w:rsidRPr="00A51F22">
              <w:rPr>
                <w:rFonts w:hAnsi="宋体" w:cs="Arial" w:hint="eastAsia"/>
                <w:sz w:val="18"/>
                <w:szCs w:val="18"/>
                <w:lang w:val="en-GB"/>
              </w:rPr>
              <w:t>）</w:t>
            </w:r>
          </w:p>
          <w:p w:rsidR="00D77657" w:rsidRPr="00A51F22" w:rsidRDefault="00D77657" w:rsidP="00A51F22">
            <w:pPr>
              <w:pStyle w:val="CharCharCharCharChar"/>
              <w:rPr>
                <w:rFonts w:hAnsi="宋体" w:cs="Arial"/>
                <w:sz w:val="18"/>
                <w:szCs w:val="18"/>
                <w:lang w:val="en-GB"/>
              </w:rPr>
            </w:pPr>
            <w:r w:rsidRPr="00A51F22">
              <w:rPr>
                <w:rFonts w:hAnsi="宋体" w:cs="Arial" w:hint="eastAsia"/>
                <w:sz w:val="18"/>
                <w:szCs w:val="18"/>
                <w:lang w:val="en-GB"/>
              </w:rPr>
              <w:t xml:space="preserve">100000 </w:t>
            </w:r>
            <w:r w:rsidR="00DF5107" w:rsidRPr="00A51F22">
              <w:rPr>
                <w:rFonts w:hAnsi="宋体" w:cs="Arial" w:hint="eastAsia"/>
                <w:sz w:val="18"/>
                <w:szCs w:val="18"/>
                <w:lang w:val="en-GB"/>
              </w:rPr>
              <w:t>普通</w:t>
            </w:r>
            <w:r w:rsidRPr="00A51F22">
              <w:rPr>
                <w:rFonts w:hAnsi="宋体" w:cs="Arial" w:hint="eastAsia"/>
                <w:sz w:val="18"/>
                <w:szCs w:val="18"/>
                <w:lang w:val="en-GB"/>
              </w:rPr>
              <w:t>权益</w:t>
            </w:r>
          </w:p>
          <w:p w:rsidR="00D77657" w:rsidRPr="00A51F22" w:rsidRDefault="00D77657" w:rsidP="00A51F22">
            <w:pPr>
              <w:pStyle w:val="CharCharCharCharChar"/>
              <w:rPr>
                <w:rFonts w:hAnsi="宋体" w:cs="Arial"/>
                <w:sz w:val="18"/>
                <w:szCs w:val="18"/>
                <w:lang w:val="en-GB"/>
              </w:rPr>
            </w:pPr>
            <w:r w:rsidRPr="00A51F22">
              <w:rPr>
                <w:rFonts w:hAnsi="宋体" w:cs="Arial" w:hint="eastAsia"/>
                <w:sz w:val="18"/>
                <w:szCs w:val="18"/>
                <w:lang w:val="en-GB"/>
              </w:rPr>
              <w:t xml:space="preserve">100100 </w:t>
            </w:r>
            <w:r w:rsidRPr="00A51F22">
              <w:rPr>
                <w:rFonts w:hAnsi="宋体" w:cs="Arial" w:hint="eastAsia"/>
                <w:sz w:val="18"/>
                <w:szCs w:val="18"/>
                <w:lang w:val="en-GB"/>
              </w:rPr>
              <w:t>银卡权益</w:t>
            </w:r>
          </w:p>
          <w:p w:rsidR="00D77657" w:rsidRDefault="00D77657" w:rsidP="00A51F22">
            <w:pPr>
              <w:pStyle w:val="CharCharCharCharChar"/>
              <w:rPr>
                <w:kern w:val="0"/>
                <w:sz w:val="18"/>
                <w:szCs w:val="18"/>
                <w:lang w:val="fr-FR"/>
              </w:rPr>
            </w:pPr>
            <w:r w:rsidRPr="00A51F22">
              <w:rPr>
                <w:rFonts w:hAnsi="宋体" w:cs="Arial" w:hint="eastAsia"/>
                <w:sz w:val="18"/>
                <w:szCs w:val="18"/>
                <w:lang w:val="en-GB"/>
              </w:rPr>
              <w:t xml:space="preserve">100200 </w:t>
            </w:r>
            <w:r w:rsidRPr="00A51F22">
              <w:rPr>
                <w:rFonts w:hAnsi="宋体" w:cs="Arial" w:hint="eastAsia"/>
                <w:sz w:val="18"/>
                <w:szCs w:val="18"/>
                <w:lang w:val="en-GB"/>
              </w:rPr>
              <w:t>金卡权益</w:t>
            </w:r>
          </w:p>
        </w:tc>
      </w:tr>
      <w:tr w:rsidR="009270D5" w:rsidRPr="00954EAB" w:rsidTr="00CA7B9D">
        <w:trPr>
          <w:jc w:val="center"/>
        </w:trPr>
        <w:tc>
          <w:tcPr>
            <w:tcW w:w="1837" w:type="dxa"/>
          </w:tcPr>
          <w:p w:rsidR="009270D5" w:rsidRDefault="009270D5" w:rsidP="003F1820">
            <w:pPr>
              <w:pStyle w:val="TAL"/>
              <w:rPr>
                <w:rFonts w:ascii="Verdana" w:hAnsi="Verdana"/>
                <w:lang w:val="fr-FR"/>
              </w:rPr>
            </w:pPr>
            <w:r>
              <w:rPr>
                <w:rFonts w:ascii="Verdana" w:hAnsi="Verdana"/>
                <w:lang w:val="en-US"/>
              </w:rPr>
              <w:t>expire</w:t>
            </w:r>
            <w:r>
              <w:rPr>
                <w:rFonts w:ascii="Verdana" w:hAnsi="Verdana" w:hint="eastAsia"/>
                <w:lang w:val="en-US"/>
              </w:rPr>
              <w:t>dDate</w:t>
            </w:r>
          </w:p>
        </w:tc>
        <w:tc>
          <w:tcPr>
            <w:tcW w:w="850" w:type="dxa"/>
          </w:tcPr>
          <w:p w:rsidR="009270D5" w:rsidRDefault="009270D5" w:rsidP="000819D8">
            <w:pPr>
              <w:pStyle w:val="TAL"/>
              <w:rPr>
                <w:lang w:val="fr-FR" w:eastAsia="zh-CN"/>
              </w:rPr>
            </w:pPr>
            <w:r>
              <w:rPr>
                <w:rFonts w:hint="eastAsia"/>
                <w:lang w:val="fr-FR" w:eastAsia="zh-CN"/>
              </w:rPr>
              <w:t>O</w:t>
            </w:r>
          </w:p>
        </w:tc>
        <w:tc>
          <w:tcPr>
            <w:tcW w:w="1560" w:type="dxa"/>
          </w:tcPr>
          <w:p w:rsidR="009270D5" w:rsidRDefault="009270D5" w:rsidP="000819D8">
            <w:pPr>
              <w:pStyle w:val="TAL"/>
              <w:rPr>
                <w:lang w:val="fr-FR" w:eastAsia="zh-CN"/>
              </w:rPr>
            </w:pPr>
            <w:r w:rsidRPr="00C8364D">
              <w:rPr>
                <w:rFonts w:hint="eastAsia"/>
                <w:lang w:val="fr-FR"/>
              </w:rPr>
              <w:t>String</w:t>
            </w:r>
          </w:p>
        </w:tc>
        <w:tc>
          <w:tcPr>
            <w:tcW w:w="708" w:type="dxa"/>
          </w:tcPr>
          <w:p w:rsidR="009270D5" w:rsidRDefault="009270D5" w:rsidP="009270D5">
            <w:pPr>
              <w:pStyle w:val="TAL"/>
              <w:rPr>
                <w:lang w:val="fr-FR" w:eastAsia="zh-CN"/>
              </w:rPr>
            </w:pPr>
            <w:r>
              <w:rPr>
                <w:rFonts w:hint="eastAsia"/>
                <w:lang w:val="fr-FR"/>
              </w:rPr>
              <w:t>2</w:t>
            </w:r>
            <w:r>
              <w:rPr>
                <w:rFonts w:hint="eastAsia"/>
                <w:lang w:val="fr-FR" w:eastAsia="zh-CN"/>
              </w:rPr>
              <w:t>6</w:t>
            </w:r>
          </w:p>
        </w:tc>
        <w:tc>
          <w:tcPr>
            <w:tcW w:w="4983" w:type="dxa"/>
          </w:tcPr>
          <w:p w:rsidR="009270D5" w:rsidRPr="009270D5" w:rsidRDefault="009270D5" w:rsidP="00DB0CDA">
            <w:pPr>
              <w:pStyle w:val="CharCharCharCharChar"/>
              <w:rPr>
                <w:rFonts w:hAnsi="宋体" w:cs="Arial"/>
                <w:sz w:val="18"/>
                <w:szCs w:val="18"/>
              </w:rPr>
            </w:pPr>
            <w:r>
              <w:rPr>
                <w:rFonts w:hAnsi="宋体" w:cs="Arial" w:hint="eastAsia"/>
                <w:sz w:val="18"/>
                <w:szCs w:val="18"/>
              </w:rPr>
              <w:t>会员有效期</w:t>
            </w:r>
            <w:r w:rsidR="00F068C8">
              <w:rPr>
                <w:rFonts w:hAnsi="宋体" w:cs="Arial" w:hint="eastAsia"/>
                <w:sz w:val="18"/>
                <w:szCs w:val="18"/>
              </w:rPr>
              <w:t xml:space="preserve">  </w:t>
            </w:r>
            <w:r w:rsidR="00F068C8">
              <w:t>YYYYMMDD</w:t>
            </w:r>
          </w:p>
        </w:tc>
      </w:tr>
      <w:tr w:rsidR="00053F3C" w:rsidRPr="00954EAB" w:rsidTr="00CA7B9D">
        <w:trPr>
          <w:jc w:val="center"/>
        </w:trPr>
        <w:tc>
          <w:tcPr>
            <w:tcW w:w="1837" w:type="dxa"/>
          </w:tcPr>
          <w:p w:rsidR="00053F3C" w:rsidRDefault="00053F3C" w:rsidP="003F1820">
            <w:pPr>
              <w:pStyle w:val="TAL"/>
              <w:rPr>
                <w:rFonts w:ascii="Verdana" w:hAnsi="Verdana"/>
                <w:lang w:val="en-US"/>
              </w:rPr>
            </w:pPr>
            <w:r w:rsidRPr="002F2106">
              <w:rPr>
                <w:rFonts w:asciiTheme="minorEastAsia" w:eastAsiaTheme="minorEastAsia" w:hAnsiTheme="minorEastAsia" w:hint="eastAsia"/>
                <w:lang w:val="fr-FR" w:eastAsia="zh-CN"/>
              </w:rPr>
              <w:t>loginUserName</w:t>
            </w:r>
          </w:p>
        </w:tc>
        <w:tc>
          <w:tcPr>
            <w:tcW w:w="850" w:type="dxa"/>
          </w:tcPr>
          <w:p w:rsidR="00053F3C" w:rsidRDefault="00053F3C" w:rsidP="000819D8">
            <w:pPr>
              <w:pStyle w:val="TAL"/>
              <w:rPr>
                <w:lang w:val="fr-FR" w:eastAsia="zh-CN"/>
              </w:rPr>
            </w:pPr>
            <w:r w:rsidRPr="002F2106">
              <w:rPr>
                <w:rFonts w:asciiTheme="minorEastAsia" w:eastAsiaTheme="minorEastAsia" w:hAnsiTheme="minorEastAsia" w:hint="eastAsia"/>
                <w:lang w:eastAsia="zh-CN"/>
              </w:rPr>
              <w:t>O</w:t>
            </w:r>
          </w:p>
        </w:tc>
        <w:tc>
          <w:tcPr>
            <w:tcW w:w="1560" w:type="dxa"/>
          </w:tcPr>
          <w:p w:rsidR="00053F3C" w:rsidRPr="00C8364D" w:rsidRDefault="00053F3C" w:rsidP="000819D8">
            <w:pPr>
              <w:pStyle w:val="TAL"/>
              <w:rPr>
                <w:lang w:val="fr-FR"/>
              </w:rPr>
            </w:pPr>
            <w:r w:rsidRPr="002F2106">
              <w:rPr>
                <w:rFonts w:asciiTheme="minorEastAsia" w:eastAsiaTheme="minorEastAsia" w:hAnsiTheme="minorEastAsia"/>
                <w:lang w:val="en-US" w:eastAsia="zh-CN"/>
              </w:rPr>
              <w:t>String</w:t>
            </w:r>
          </w:p>
        </w:tc>
        <w:tc>
          <w:tcPr>
            <w:tcW w:w="708" w:type="dxa"/>
          </w:tcPr>
          <w:p w:rsidR="00053F3C" w:rsidRDefault="00053F3C" w:rsidP="009270D5">
            <w:pPr>
              <w:pStyle w:val="TAL"/>
              <w:rPr>
                <w:lang w:val="fr-FR"/>
              </w:rPr>
            </w:pPr>
            <w:r w:rsidRPr="002F2106">
              <w:rPr>
                <w:rFonts w:asciiTheme="minorEastAsia" w:eastAsiaTheme="minorEastAsia" w:hAnsiTheme="minorEastAsia" w:hint="eastAsia"/>
                <w:lang w:eastAsia="zh-CN"/>
              </w:rPr>
              <w:t>255</w:t>
            </w:r>
          </w:p>
        </w:tc>
        <w:tc>
          <w:tcPr>
            <w:tcW w:w="4983" w:type="dxa"/>
          </w:tcPr>
          <w:p w:rsidR="00053F3C" w:rsidRDefault="00053F3C" w:rsidP="00DB0CDA">
            <w:pPr>
              <w:pStyle w:val="CharCharCharCharChar"/>
              <w:rPr>
                <w:rFonts w:hAnsi="宋体" w:cs="Arial"/>
                <w:sz w:val="18"/>
                <w:szCs w:val="18"/>
              </w:rPr>
            </w:pPr>
            <w:r w:rsidRPr="002F2106">
              <w:rPr>
                <w:rFonts w:asciiTheme="minorEastAsia" w:eastAsiaTheme="minorEastAsia" w:hAnsiTheme="minorEastAsia" w:hint="eastAsia"/>
                <w:sz w:val="18"/>
                <w:szCs w:val="18"/>
              </w:rPr>
              <w:t>登录显示用户名，按以下优先级顺序取值：</w:t>
            </w:r>
            <w:r w:rsidRPr="002F2106">
              <w:rPr>
                <w:rFonts w:asciiTheme="minorEastAsia" w:eastAsiaTheme="minorEastAsia" w:hAnsiTheme="minorEastAsia"/>
                <w:sz w:val="18"/>
                <w:szCs w:val="18"/>
              </w:rPr>
              <w:t>uniquelyNickname</w:t>
            </w:r>
            <w:r w:rsidRPr="002F2106">
              <w:rPr>
                <w:rFonts w:asciiTheme="minorEastAsia" w:eastAsiaTheme="minorEastAsia" w:hAnsiTheme="minorEastAsia" w:hint="eastAsia"/>
                <w:sz w:val="18"/>
                <w:szCs w:val="18"/>
              </w:rPr>
              <w:t>、nickname、登录帐号(隐藏部分字符)</w:t>
            </w:r>
          </w:p>
        </w:tc>
      </w:tr>
      <w:tr w:rsidR="007A6BF4" w:rsidRPr="00954EAB" w:rsidTr="00CA7B9D">
        <w:trPr>
          <w:jc w:val="center"/>
        </w:trPr>
        <w:tc>
          <w:tcPr>
            <w:tcW w:w="1837" w:type="dxa"/>
          </w:tcPr>
          <w:p w:rsidR="007A6BF4" w:rsidRPr="002F2106" w:rsidRDefault="007A6BF4" w:rsidP="003F1820">
            <w:pPr>
              <w:pStyle w:val="TAL"/>
              <w:rPr>
                <w:rFonts w:asciiTheme="minorEastAsia" w:eastAsiaTheme="minorEastAsia" w:hAnsiTheme="minorEastAsia"/>
                <w:lang w:val="fr-FR" w:eastAsia="zh-CN"/>
              </w:rPr>
            </w:pPr>
            <w:r w:rsidRPr="002F2106">
              <w:rPr>
                <w:rFonts w:asciiTheme="minorEastAsia" w:eastAsiaTheme="minorEastAsia" w:hAnsiTheme="minorEastAsia" w:hint="eastAsia"/>
                <w:lang w:val="fr-FR" w:eastAsia="zh-CN"/>
              </w:rPr>
              <w:t>loginUserName</w:t>
            </w:r>
            <w:r>
              <w:rPr>
                <w:rFonts w:asciiTheme="minorEastAsia" w:eastAsiaTheme="minorEastAsia" w:hAnsiTheme="minorEastAsia" w:hint="eastAsia"/>
                <w:lang w:val="fr-FR" w:eastAsia="zh-CN"/>
              </w:rPr>
              <w:t>Flag</w:t>
            </w:r>
          </w:p>
        </w:tc>
        <w:tc>
          <w:tcPr>
            <w:tcW w:w="850" w:type="dxa"/>
          </w:tcPr>
          <w:p w:rsidR="007A6BF4" w:rsidRPr="002F2106" w:rsidRDefault="007A6BF4" w:rsidP="000819D8">
            <w:pPr>
              <w:pStyle w:val="TAL"/>
              <w:rPr>
                <w:rFonts w:asciiTheme="minorEastAsia" w:eastAsiaTheme="minorEastAsia" w:hAnsiTheme="minorEastAsia"/>
                <w:lang w:eastAsia="zh-CN"/>
              </w:rPr>
            </w:pPr>
            <w:r>
              <w:rPr>
                <w:rFonts w:asciiTheme="minorEastAsia" w:eastAsiaTheme="minorEastAsia" w:hAnsiTheme="minorEastAsia" w:hint="eastAsia"/>
                <w:lang w:eastAsia="zh-CN"/>
              </w:rPr>
              <w:t>O</w:t>
            </w:r>
          </w:p>
        </w:tc>
        <w:tc>
          <w:tcPr>
            <w:tcW w:w="1560" w:type="dxa"/>
          </w:tcPr>
          <w:p w:rsidR="007A6BF4" w:rsidRPr="002F2106" w:rsidRDefault="007A6BF4" w:rsidP="000819D8">
            <w:pPr>
              <w:pStyle w:val="TAL"/>
              <w:rPr>
                <w:rFonts w:asciiTheme="minorEastAsia" w:eastAsiaTheme="minorEastAsia" w:hAnsiTheme="minorEastAsia"/>
                <w:lang w:val="en-US" w:eastAsia="zh-CN"/>
              </w:rPr>
            </w:pPr>
            <w:r>
              <w:rPr>
                <w:rFonts w:asciiTheme="minorEastAsia" w:eastAsiaTheme="minorEastAsia" w:hAnsiTheme="minorEastAsia"/>
                <w:lang w:val="en-US" w:eastAsia="zh-CN"/>
              </w:rPr>
              <w:t>I</w:t>
            </w:r>
            <w:r>
              <w:rPr>
                <w:rFonts w:asciiTheme="minorEastAsia" w:eastAsiaTheme="minorEastAsia" w:hAnsiTheme="minorEastAsia" w:hint="eastAsia"/>
                <w:lang w:val="en-US" w:eastAsia="zh-CN"/>
              </w:rPr>
              <w:t>nt</w:t>
            </w:r>
          </w:p>
        </w:tc>
        <w:tc>
          <w:tcPr>
            <w:tcW w:w="708" w:type="dxa"/>
          </w:tcPr>
          <w:p w:rsidR="007A6BF4" w:rsidRPr="002F2106" w:rsidRDefault="007A6BF4" w:rsidP="009270D5">
            <w:pPr>
              <w:pStyle w:val="TAL"/>
              <w:rPr>
                <w:rFonts w:asciiTheme="minorEastAsia" w:eastAsiaTheme="minorEastAsia" w:hAnsiTheme="minorEastAsia"/>
                <w:lang w:eastAsia="zh-CN"/>
              </w:rPr>
            </w:pPr>
          </w:p>
        </w:tc>
        <w:tc>
          <w:tcPr>
            <w:tcW w:w="4983" w:type="dxa"/>
          </w:tcPr>
          <w:p w:rsidR="007A6BF4" w:rsidRDefault="007A6BF4" w:rsidP="00677B45">
            <w:pPr>
              <w:pStyle w:val="CharCharCharCharChar"/>
              <w:rPr>
                <w:rFonts w:asciiTheme="minorEastAsia" w:eastAsiaTheme="minorEastAsia" w:hAnsiTheme="minorEastAsia"/>
                <w:sz w:val="18"/>
                <w:szCs w:val="18"/>
              </w:rPr>
            </w:pPr>
            <w:r w:rsidRPr="002F2106">
              <w:rPr>
                <w:rFonts w:asciiTheme="minorEastAsia" w:eastAsiaTheme="minorEastAsia" w:hAnsiTheme="minorEastAsia" w:hint="eastAsia"/>
                <w:sz w:val="18"/>
                <w:szCs w:val="18"/>
              </w:rPr>
              <w:t>登录显示用户名</w:t>
            </w:r>
            <w:r>
              <w:rPr>
                <w:rFonts w:asciiTheme="minorEastAsia" w:eastAsiaTheme="minorEastAsia" w:hAnsiTheme="minorEastAsia" w:hint="eastAsia"/>
                <w:sz w:val="18"/>
                <w:szCs w:val="18"/>
              </w:rPr>
              <w:t>标识</w:t>
            </w:r>
          </w:p>
          <w:p w:rsidR="007A6BF4" w:rsidRDefault="007A6BF4" w:rsidP="00677B45">
            <w:pPr>
              <w:pStyle w:val="CharCharCharCharChar"/>
              <w:rPr>
                <w:rFonts w:asciiTheme="minorEastAsia" w:eastAsiaTheme="minorEastAsia" w:hAnsiTheme="minorEastAsia"/>
                <w:sz w:val="18"/>
                <w:szCs w:val="18"/>
              </w:rPr>
            </w:pPr>
            <w:r>
              <w:rPr>
                <w:rFonts w:asciiTheme="minorEastAsia" w:eastAsiaTheme="minorEastAsia" w:hAnsiTheme="minorEastAsia" w:hint="eastAsia"/>
                <w:sz w:val="18"/>
                <w:szCs w:val="18"/>
              </w:rPr>
              <w:t>0 匿名登录帐号（隐藏部分字符）</w:t>
            </w:r>
          </w:p>
          <w:p w:rsidR="007A6BF4" w:rsidRDefault="007A6BF4" w:rsidP="00677B45">
            <w:pPr>
              <w:pStyle w:val="CharCharCharCharChar"/>
              <w:rPr>
                <w:rFonts w:asciiTheme="minorEastAsia" w:eastAsiaTheme="minorEastAsia" w:hAnsiTheme="minorEastAsia"/>
                <w:sz w:val="18"/>
                <w:szCs w:val="18"/>
              </w:rPr>
            </w:pPr>
            <w:r>
              <w:rPr>
                <w:rFonts w:asciiTheme="minorEastAsia" w:eastAsiaTheme="minorEastAsia" w:hAnsiTheme="minorEastAsia" w:hint="eastAsia"/>
                <w:sz w:val="18"/>
                <w:szCs w:val="18"/>
              </w:rPr>
              <w:t>1 非唯一昵称</w:t>
            </w:r>
            <w:r>
              <w:rPr>
                <w:rFonts w:asciiTheme="minorEastAsia" w:eastAsiaTheme="minorEastAsia" w:hAnsiTheme="minorEastAsia"/>
                <w:sz w:val="18"/>
                <w:szCs w:val="18"/>
              </w:rPr>
              <w:t>(nickname)</w:t>
            </w:r>
          </w:p>
          <w:p w:rsidR="007A6BF4" w:rsidRDefault="007A6BF4" w:rsidP="00677B45">
            <w:pPr>
              <w:pStyle w:val="CharCharCharCharChar"/>
              <w:rPr>
                <w:rFonts w:asciiTheme="minorEastAsia" w:eastAsiaTheme="minorEastAsia" w:hAnsiTheme="minorEastAsia"/>
                <w:sz w:val="18"/>
                <w:szCs w:val="18"/>
              </w:rPr>
            </w:pPr>
            <w:r>
              <w:rPr>
                <w:rFonts w:asciiTheme="minorEastAsia" w:eastAsiaTheme="minorEastAsia" w:hAnsiTheme="minorEastAsia" w:hint="eastAsia"/>
                <w:sz w:val="18"/>
                <w:szCs w:val="18"/>
              </w:rPr>
              <w:t>2 自动生成的唯一昵称（</w:t>
            </w:r>
            <w:r w:rsidRPr="002F2106">
              <w:rPr>
                <w:rFonts w:asciiTheme="minorEastAsia" w:eastAsiaTheme="minorEastAsia" w:hAnsiTheme="minorEastAsia"/>
                <w:sz w:val="18"/>
                <w:szCs w:val="18"/>
              </w:rPr>
              <w:t>uniquelyNickname</w:t>
            </w:r>
            <w:r>
              <w:rPr>
                <w:rFonts w:asciiTheme="minorEastAsia" w:eastAsiaTheme="minorEastAsia" w:hAnsiTheme="minorEastAsia"/>
                <w:sz w:val="18"/>
                <w:szCs w:val="18"/>
              </w:rPr>
              <w:t>,</w:t>
            </w:r>
            <w:r>
              <w:rPr>
                <w:rFonts w:asciiTheme="minorEastAsia" w:eastAsiaTheme="minorEastAsia" w:hAnsiTheme="minorEastAsia" w:hint="eastAsia"/>
                <w:sz w:val="18"/>
                <w:szCs w:val="18"/>
              </w:rPr>
              <w:t>允许修改）</w:t>
            </w:r>
          </w:p>
          <w:p w:rsidR="007A6BF4" w:rsidRPr="00E928B8" w:rsidRDefault="007A6BF4" w:rsidP="00E928B8">
            <w:pPr>
              <w:pStyle w:val="CharCharCharCharChar"/>
              <w:rPr>
                <w:rFonts w:asciiTheme="minorEastAsia" w:eastAsiaTheme="minorEastAsia" w:hAnsiTheme="minorEastAsia"/>
                <w:sz w:val="18"/>
                <w:szCs w:val="18"/>
              </w:rPr>
            </w:pPr>
            <w:r>
              <w:rPr>
                <w:rFonts w:asciiTheme="minorEastAsia" w:eastAsiaTheme="minorEastAsia" w:hAnsiTheme="minorEastAsia" w:hint="eastAsia"/>
                <w:sz w:val="18"/>
                <w:szCs w:val="18"/>
              </w:rPr>
              <w:t>3 用户设置的唯一昵称（</w:t>
            </w:r>
            <w:r w:rsidRPr="002F2106">
              <w:rPr>
                <w:rFonts w:asciiTheme="minorEastAsia" w:eastAsiaTheme="minorEastAsia" w:hAnsiTheme="minorEastAsia"/>
                <w:sz w:val="18"/>
                <w:szCs w:val="18"/>
              </w:rPr>
              <w:t>uniquelyNickname</w:t>
            </w:r>
            <w:r>
              <w:rPr>
                <w:rFonts w:asciiTheme="minorEastAsia" w:eastAsiaTheme="minorEastAsia" w:hAnsiTheme="minorEastAsia"/>
                <w:sz w:val="18"/>
                <w:szCs w:val="18"/>
              </w:rPr>
              <w:t>,</w:t>
            </w:r>
            <w:r>
              <w:rPr>
                <w:rFonts w:asciiTheme="minorEastAsia" w:eastAsiaTheme="minorEastAsia" w:hAnsiTheme="minorEastAsia" w:hint="eastAsia"/>
                <w:sz w:val="18"/>
                <w:szCs w:val="18"/>
              </w:rPr>
              <w:t>不允许修改）</w:t>
            </w:r>
          </w:p>
        </w:tc>
      </w:tr>
    </w:tbl>
    <w:p w:rsidR="00564B99" w:rsidRPr="00954EAB" w:rsidRDefault="00564B99" w:rsidP="00407B6C">
      <w:pPr>
        <w:pStyle w:val="41"/>
      </w:pPr>
      <w:r>
        <w:rPr>
          <w:rFonts w:hint="eastAsia"/>
        </w:rPr>
        <w:t>异常信息</w:t>
      </w:r>
    </w:p>
    <w:p w:rsidR="003A7F02" w:rsidRPr="00954EAB" w:rsidRDefault="003A7F02" w:rsidP="003A7F02">
      <w:pPr>
        <w:pStyle w:val="a4"/>
        <w:ind w:firstLine="210"/>
      </w:pPr>
      <w:r>
        <w:rPr>
          <w:rFonts w:hint="eastAsia"/>
        </w:rPr>
        <w:t>失败则抛出异常</w:t>
      </w:r>
      <w:r w:rsidRPr="00954EAB">
        <w:rPr>
          <w:rFonts w:hint="eastAsia"/>
        </w:rPr>
        <w:t>CException</w:t>
      </w:r>
      <w:r w:rsidRPr="00954EAB">
        <w:rPr>
          <w:rFonts w:hint="eastAsia"/>
        </w:rPr>
        <w:t>，</w:t>
      </w:r>
      <w:r>
        <w:rPr>
          <w:rFonts w:hint="eastAsia"/>
        </w:rPr>
        <w:t>具体内容请参考异常码定义文档。</w:t>
      </w:r>
    </w:p>
    <w:p w:rsidR="00E81EFF" w:rsidRDefault="00E81EFF" w:rsidP="00E81EFF">
      <w:pPr>
        <w:pStyle w:val="a4"/>
        <w:ind w:firstLine="210"/>
        <w:rPr>
          <w:lang w:val="fr-FR"/>
        </w:rPr>
      </w:pPr>
      <w:r>
        <w:rPr>
          <w:rFonts w:hint="eastAsia"/>
        </w:rPr>
        <w:t>异常码</w:t>
      </w:r>
      <w:r w:rsidRPr="00954EAB">
        <w:rPr>
          <w:rFonts w:hint="eastAsia"/>
        </w:rPr>
        <w:t>：</w:t>
      </w:r>
      <w:r w:rsidR="00E85726" w:rsidRPr="00954EAB">
        <w:rPr>
          <w:rFonts w:hint="eastAsia"/>
        </w:rPr>
        <w:t>1~999</w:t>
      </w:r>
      <w:r>
        <w:rPr>
          <w:rFonts w:hint="eastAsia"/>
        </w:rPr>
        <w:t>表示需要前转的归属站点号。</w:t>
      </w:r>
    </w:p>
    <w:p w:rsidR="00E81EFF" w:rsidRPr="00E81EFF" w:rsidRDefault="00E81EFF" w:rsidP="003A7F02">
      <w:pPr>
        <w:pStyle w:val="a4"/>
        <w:ind w:firstLine="210"/>
        <w:rPr>
          <w:lang w:val="fr-FR"/>
        </w:rPr>
      </w:pPr>
    </w:p>
    <w:p w:rsidR="003F1820" w:rsidRPr="00954EAB" w:rsidRDefault="003F1820" w:rsidP="00407B6C">
      <w:pPr>
        <w:pStyle w:val="41"/>
      </w:pPr>
      <w:r w:rsidRPr="00954EAB">
        <w:rPr>
          <w:rFonts w:hint="eastAsia"/>
        </w:rPr>
        <w:t>Json</w:t>
      </w:r>
      <w:r>
        <w:rPr>
          <w:rFonts w:hint="eastAsia"/>
        </w:rPr>
        <w:t>接口登录认证信息说明</w:t>
      </w:r>
    </w:p>
    <w:p w:rsidR="003F1820" w:rsidRPr="00954EAB" w:rsidRDefault="003F1820" w:rsidP="003F1820">
      <w:r w:rsidRPr="00954EAB">
        <w:rPr>
          <w:rFonts w:hint="eastAsia"/>
        </w:rPr>
        <w:t xml:space="preserve">   Authorization</w:t>
      </w:r>
      <w:r>
        <w:rPr>
          <w:rFonts w:hint="eastAsia"/>
        </w:rPr>
        <w:t>中无需登录认证信息。</w:t>
      </w:r>
    </w:p>
    <w:p w:rsidR="003A7F02" w:rsidRPr="003A7F02" w:rsidRDefault="003A7F02" w:rsidP="00564B99">
      <w:pPr>
        <w:rPr>
          <w:lang w:val="fr-FR"/>
        </w:rPr>
      </w:pPr>
    </w:p>
    <w:p w:rsidR="00564B99" w:rsidRPr="00954EAB" w:rsidRDefault="00564B99" w:rsidP="00407B6C">
      <w:pPr>
        <w:pStyle w:val="31"/>
        <w:rPr>
          <w:rStyle w:val="210"/>
        </w:rPr>
      </w:pPr>
      <w:bookmarkStart w:id="72" w:name="_Toc317101276"/>
      <w:r w:rsidRPr="00954EAB">
        <w:rPr>
          <w:rStyle w:val="210"/>
          <w:rFonts w:hint="eastAsia"/>
        </w:rPr>
        <w:t>HTTP(s)</w:t>
      </w:r>
      <w:r>
        <w:rPr>
          <w:rStyle w:val="210"/>
          <w:rFonts w:hint="eastAsia"/>
        </w:rPr>
        <w:t>接口</w:t>
      </w:r>
      <w:bookmarkEnd w:id="72"/>
    </w:p>
    <w:p w:rsidR="00564B99" w:rsidRPr="00954EAB" w:rsidRDefault="00564B99" w:rsidP="00407B6C">
      <w:pPr>
        <w:pStyle w:val="41"/>
      </w:pPr>
      <w:r>
        <w:rPr>
          <w:rFonts w:hint="eastAsia"/>
        </w:rPr>
        <w:t>描述</w:t>
      </w:r>
    </w:p>
    <w:p w:rsidR="00331CAC" w:rsidRDefault="00564B99" w:rsidP="00564B99">
      <w:pPr>
        <w:ind w:firstLine="420"/>
      </w:pPr>
      <w:r w:rsidRPr="00954EAB">
        <w:rPr>
          <w:rFonts w:hint="eastAsia"/>
        </w:rPr>
        <w:t>Account</w:t>
      </w:r>
      <w:r>
        <w:rPr>
          <w:rFonts w:hint="eastAsia"/>
        </w:rPr>
        <w:t>Server</w:t>
      </w:r>
      <w:r>
        <w:rPr>
          <w:rFonts w:hint="eastAsia"/>
        </w:rPr>
        <w:t>为</w:t>
      </w:r>
      <w:r>
        <w:rPr>
          <w:rFonts w:hint="eastAsia"/>
        </w:rPr>
        <w:t>AccountAgent</w:t>
      </w:r>
      <w:r>
        <w:rPr>
          <w:rFonts w:hint="eastAsia"/>
        </w:rPr>
        <w:t>提供的查询用户登录鉴权接口，</w:t>
      </w:r>
      <w:r>
        <w:rPr>
          <w:rFonts w:hint="eastAsia"/>
        </w:rPr>
        <w:t>AccountServer</w:t>
      </w:r>
      <w:r>
        <w:rPr>
          <w:rFonts w:hint="eastAsia"/>
        </w:rPr>
        <w:t>内部转为调用上述</w:t>
      </w:r>
      <w:r>
        <w:rPr>
          <w:rFonts w:hint="eastAsia"/>
        </w:rPr>
        <w:t>SOAP</w:t>
      </w:r>
      <w:r>
        <w:rPr>
          <w:rFonts w:hint="eastAsia"/>
        </w:rPr>
        <w:t>接口到</w:t>
      </w:r>
      <w:r>
        <w:rPr>
          <w:rFonts w:hint="eastAsia"/>
        </w:rPr>
        <w:t>UserProfile</w:t>
      </w:r>
      <w:r>
        <w:rPr>
          <w:rFonts w:hint="eastAsia"/>
        </w:rPr>
        <w:t>鉴权。</w:t>
      </w:r>
    </w:p>
    <w:p w:rsidR="00331CAC" w:rsidRPr="00F30367" w:rsidRDefault="00564B99" w:rsidP="00564B99">
      <w:pPr>
        <w:ind w:firstLine="420"/>
        <w:rPr>
          <w:lang w:val="fr-FR"/>
        </w:rPr>
      </w:pPr>
      <w:r>
        <w:rPr>
          <w:rFonts w:hint="eastAsia"/>
        </w:rPr>
        <w:t>鉴权通过后，</w:t>
      </w:r>
      <w:r>
        <w:rPr>
          <w:rFonts w:hint="eastAsia"/>
        </w:rPr>
        <w:t>AccountServer</w:t>
      </w:r>
      <w:r>
        <w:rPr>
          <w:rFonts w:hint="eastAsia"/>
        </w:rPr>
        <w:t>到</w:t>
      </w:r>
      <w:r>
        <w:rPr>
          <w:rFonts w:hint="eastAsia"/>
        </w:rPr>
        <w:t>SSO</w:t>
      </w:r>
      <w:r>
        <w:rPr>
          <w:rFonts w:hint="eastAsia"/>
        </w:rPr>
        <w:t>获取</w:t>
      </w:r>
      <w:r>
        <w:rPr>
          <w:rFonts w:hint="eastAsia"/>
        </w:rPr>
        <w:t>T</w:t>
      </w:r>
      <w:r w:rsidR="00FD6FC1">
        <w:rPr>
          <w:rFonts w:hint="eastAsia"/>
        </w:rPr>
        <w:t>G</w:t>
      </w:r>
      <w:r>
        <w:rPr>
          <w:rFonts w:hint="eastAsia"/>
        </w:rPr>
        <w:t>C</w:t>
      </w:r>
      <w:r>
        <w:rPr>
          <w:rFonts w:hint="eastAsia"/>
        </w:rPr>
        <w:t>返回给</w:t>
      </w:r>
      <w:r>
        <w:rPr>
          <w:rFonts w:hint="eastAsia"/>
        </w:rPr>
        <w:t>AccountAgent</w:t>
      </w:r>
      <w:r>
        <w:rPr>
          <w:rFonts w:hint="eastAsia"/>
        </w:rPr>
        <w:t>。</w:t>
      </w:r>
      <w:r w:rsidR="00331CAC">
        <w:rPr>
          <w:rFonts w:hint="eastAsia"/>
        </w:rPr>
        <w:t>所以</w:t>
      </w:r>
      <w:r w:rsidR="00331CAC">
        <w:rPr>
          <w:rFonts w:hint="eastAsia"/>
        </w:rPr>
        <w:t>HTTP</w:t>
      </w:r>
      <w:r w:rsidR="00331CAC">
        <w:rPr>
          <w:rFonts w:hint="eastAsia"/>
        </w:rPr>
        <w:t>返回参数接口中比</w:t>
      </w:r>
      <w:r w:rsidR="00331CAC">
        <w:rPr>
          <w:rFonts w:hint="eastAsia"/>
        </w:rPr>
        <w:t>SOAP</w:t>
      </w:r>
      <w:r w:rsidR="00331CAC">
        <w:rPr>
          <w:rFonts w:hint="eastAsia"/>
        </w:rPr>
        <w:t>多了</w:t>
      </w:r>
      <w:r w:rsidR="00331CAC">
        <w:rPr>
          <w:rFonts w:hint="eastAsia"/>
        </w:rPr>
        <w:t>T</w:t>
      </w:r>
      <w:r w:rsidR="00FD6FC1">
        <w:rPr>
          <w:rFonts w:hint="eastAsia"/>
        </w:rPr>
        <w:t>G</w:t>
      </w:r>
      <w:r w:rsidR="00331CAC">
        <w:rPr>
          <w:rFonts w:hint="eastAsia"/>
        </w:rPr>
        <w:t>C</w:t>
      </w:r>
      <w:r w:rsidR="00331CAC">
        <w:rPr>
          <w:rFonts w:hint="eastAsia"/>
        </w:rPr>
        <w:t>参数。</w:t>
      </w:r>
      <w:r w:rsidR="00F30367">
        <w:rPr>
          <w:rFonts w:hint="eastAsia"/>
        </w:rPr>
        <w:t>因需要将全球部署站点信息返回，</w:t>
      </w:r>
      <w:r w:rsidR="00F30367">
        <w:rPr>
          <w:rFonts w:hint="eastAsia"/>
        </w:rPr>
        <w:t>HTTP(S)</w:t>
      </w:r>
      <w:r w:rsidR="00F30367">
        <w:rPr>
          <w:rFonts w:hint="eastAsia"/>
        </w:rPr>
        <w:t>接口比</w:t>
      </w:r>
      <w:r w:rsidR="00F30367">
        <w:rPr>
          <w:rFonts w:hint="eastAsia"/>
        </w:rPr>
        <w:t>SOAP</w:t>
      </w:r>
      <w:r w:rsidR="00F30367">
        <w:rPr>
          <w:rFonts w:hint="eastAsia"/>
        </w:rPr>
        <w:t>接口增加归属站点参数</w:t>
      </w:r>
      <w:r w:rsidR="00F30367">
        <w:rPr>
          <w:rFonts w:hint="eastAsia"/>
        </w:rPr>
        <w:t>siteID(SOAP</w:t>
      </w:r>
      <w:r w:rsidR="00F30367">
        <w:rPr>
          <w:rFonts w:hint="eastAsia"/>
        </w:rPr>
        <w:t>认证成功，则填配置的本地站点号</w:t>
      </w:r>
      <w:r w:rsidR="00F30367">
        <w:rPr>
          <w:rFonts w:hint="eastAsia"/>
        </w:rPr>
        <w:t>)</w:t>
      </w:r>
      <w:r w:rsidR="00F30367">
        <w:rPr>
          <w:rFonts w:hint="eastAsia"/>
        </w:rPr>
        <w:t>。</w:t>
      </w:r>
    </w:p>
    <w:p w:rsidR="00FD6FC1" w:rsidRDefault="00FD6FC1" w:rsidP="00564B99">
      <w:pPr>
        <w:ind w:firstLine="420"/>
      </w:pPr>
      <w:r w:rsidRPr="00F30367">
        <w:rPr>
          <w:rFonts w:hint="eastAsia"/>
          <w:lang w:val="fr-FR"/>
        </w:rPr>
        <w:t>HTTP(S)</w:t>
      </w:r>
      <w:r>
        <w:rPr>
          <w:rFonts w:hint="eastAsia"/>
        </w:rPr>
        <w:t>接口增加可选参数</w:t>
      </w:r>
      <w:r w:rsidRPr="00F30367">
        <w:rPr>
          <w:rFonts w:hint="eastAsia"/>
          <w:lang w:val="fr-FR"/>
        </w:rPr>
        <w:t>String</w:t>
      </w:r>
      <w:r>
        <w:rPr>
          <w:rFonts w:hint="eastAsia"/>
        </w:rPr>
        <w:t>类型</w:t>
      </w:r>
      <w:r w:rsidR="00FA4F5E" w:rsidRPr="00F30367">
        <w:rPr>
          <w:rFonts w:hint="eastAsia"/>
          <w:lang w:val="fr-FR"/>
        </w:rPr>
        <w:t>a</w:t>
      </w:r>
      <w:r w:rsidRPr="00F30367">
        <w:rPr>
          <w:rFonts w:hint="eastAsia"/>
          <w:lang w:val="fr-FR"/>
        </w:rPr>
        <w:t>ppID</w:t>
      </w:r>
      <w:r w:rsidRPr="00F30367">
        <w:rPr>
          <w:rFonts w:hint="eastAsia"/>
          <w:lang w:val="fr-FR"/>
        </w:rPr>
        <w:t>（</w:t>
      </w:r>
      <w:r>
        <w:rPr>
          <w:rFonts w:hint="eastAsia"/>
        </w:rPr>
        <w:t>应用标识</w:t>
      </w:r>
      <w:r w:rsidRPr="00F30367">
        <w:rPr>
          <w:rFonts w:hint="eastAsia"/>
          <w:lang w:val="fr-FR"/>
        </w:rPr>
        <w:t>）</w:t>
      </w:r>
      <w:r>
        <w:rPr>
          <w:rFonts w:hint="eastAsia"/>
        </w:rPr>
        <w:t>参数</w:t>
      </w:r>
      <w:r w:rsidRPr="00F30367">
        <w:rPr>
          <w:rFonts w:hint="eastAsia"/>
          <w:lang w:val="fr-FR"/>
        </w:rPr>
        <w:t>：</w:t>
      </w:r>
      <w:r>
        <w:rPr>
          <w:rFonts w:hint="eastAsia"/>
        </w:rPr>
        <w:t>如果没有携带此参数</w:t>
      </w:r>
      <w:r w:rsidR="00FA4F5E">
        <w:rPr>
          <w:rFonts w:hint="eastAsia"/>
        </w:rPr>
        <w:t>或者</w:t>
      </w:r>
      <w:r w:rsidR="00FA4F5E" w:rsidRPr="00F30367">
        <w:rPr>
          <w:rFonts w:hint="eastAsia"/>
          <w:lang w:val="fr-FR"/>
        </w:rPr>
        <w:t>appID</w:t>
      </w:r>
      <w:r w:rsidR="00FA4F5E">
        <w:rPr>
          <w:rFonts w:hint="eastAsia"/>
        </w:rPr>
        <w:t>对应的是</w:t>
      </w:r>
      <w:r w:rsidR="00FA4F5E" w:rsidRPr="00F30367">
        <w:rPr>
          <w:rFonts w:hint="eastAsia"/>
          <w:lang w:val="fr-FR"/>
        </w:rPr>
        <w:t>accountAgent</w:t>
      </w:r>
      <w:r w:rsidR="00FA4F5E">
        <w:rPr>
          <w:rFonts w:hint="eastAsia"/>
        </w:rPr>
        <w:t>应用标识</w:t>
      </w:r>
      <w:r w:rsidRPr="00F30367">
        <w:rPr>
          <w:rFonts w:hint="eastAsia"/>
          <w:lang w:val="fr-FR"/>
        </w:rPr>
        <w:t>，</w:t>
      </w:r>
      <w:r>
        <w:rPr>
          <w:rFonts w:hint="eastAsia"/>
        </w:rPr>
        <w:t>则</w:t>
      </w:r>
      <w:r w:rsidRPr="00F30367">
        <w:rPr>
          <w:rFonts w:hint="eastAsia"/>
          <w:lang w:val="fr-FR"/>
        </w:rPr>
        <w:t>TGC</w:t>
      </w:r>
      <w:r>
        <w:rPr>
          <w:rFonts w:hint="eastAsia"/>
        </w:rPr>
        <w:t>返回</w:t>
      </w:r>
      <w:r w:rsidRPr="00F30367">
        <w:rPr>
          <w:rFonts w:hint="eastAsia"/>
          <w:lang w:val="fr-FR"/>
        </w:rPr>
        <w:t>Token</w:t>
      </w:r>
      <w:r w:rsidRPr="00F30367">
        <w:rPr>
          <w:rFonts w:hint="eastAsia"/>
          <w:lang w:val="fr-FR"/>
        </w:rPr>
        <w:t>；</w:t>
      </w:r>
      <w:r>
        <w:rPr>
          <w:rFonts w:hint="eastAsia"/>
        </w:rPr>
        <w:t>如果携带此参数</w:t>
      </w:r>
      <w:r w:rsidRPr="00F30367">
        <w:rPr>
          <w:rFonts w:hint="eastAsia"/>
          <w:lang w:val="fr-FR"/>
        </w:rPr>
        <w:t>，</w:t>
      </w:r>
      <w:r>
        <w:rPr>
          <w:rFonts w:hint="eastAsia"/>
        </w:rPr>
        <w:t>则</w:t>
      </w:r>
      <w:r w:rsidRPr="00F30367">
        <w:rPr>
          <w:rFonts w:hint="eastAsia"/>
          <w:lang w:val="fr-FR"/>
        </w:rPr>
        <w:t>TGC</w:t>
      </w:r>
      <w:r>
        <w:rPr>
          <w:rFonts w:hint="eastAsia"/>
        </w:rPr>
        <w:t>返回</w:t>
      </w:r>
      <w:r w:rsidRPr="00F30367">
        <w:rPr>
          <w:rFonts w:hint="eastAsia"/>
          <w:lang w:val="fr-FR"/>
        </w:rPr>
        <w:t>AppID</w:t>
      </w:r>
      <w:r>
        <w:rPr>
          <w:rFonts w:hint="eastAsia"/>
        </w:rPr>
        <w:t>对应的</w:t>
      </w:r>
      <w:r w:rsidRPr="00F30367">
        <w:rPr>
          <w:rFonts w:hint="eastAsia"/>
          <w:lang w:val="fr-FR"/>
        </w:rPr>
        <w:t>ServiceToken</w:t>
      </w:r>
      <w:r>
        <w:rPr>
          <w:rFonts w:hint="eastAsia"/>
        </w:rPr>
        <w:t>。</w:t>
      </w:r>
      <w:r w:rsidR="00E008BB">
        <w:rPr>
          <w:rFonts w:hint="eastAsia"/>
        </w:rPr>
        <w:t>应用场景：</w:t>
      </w:r>
      <w:r w:rsidR="00E008BB">
        <w:rPr>
          <w:rFonts w:hint="eastAsia"/>
        </w:rPr>
        <w:t>PC Suite(</w:t>
      </w:r>
      <w:r w:rsidR="00E008BB">
        <w:rPr>
          <w:rFonts w:hint="eastAsia"/>
        </w:rPr>
        <w:t>例如：</w:t>
      </w:r>
      <w:r w:rsidR="00E008BB">
        <w:rPr>
          <w:rFonts w:hint="eastAsia"/>
        </w:rPr>
        <w:t>PC2Phone</w:t>
      </w:r>
      <w:r w:rsidR="00E008BB">
        <w:rPr>
          <w:rFonts w:hint="eastAsia"/>
        </w:rPr>
        <w:t>客户端</w:t>
      </w:r>
      <w:r w:rsidR="00E008BB">
        <w:rPr>
          <w:rFonts w:hint="eastAsia"/>
        </w:rPr>
        <w:t>)</w:t>
      </w:r>
      <w:r w:rsidR="00E008BB">
        <w:rPr>
          <w:rFonts w:hint="eastAsia"/>
        </w:rPr>
        <w:t>通过</w:t>
      </w:r>
      <w:r w:rsidR="00E008BB">
        <w:rPr>
          <w:rFonts w:hint="eastAsia"/>
        </w:rPr>
        <w:t>AccountAgent</w:t>
      </w:r>
      <w:r w:rsidR="00E008BB">
        <w:rPr>
          <w:rFonts w:hint="eastAsia"/>
        </w:rPr>
        <w:t>认证后，返回应用对应的</w:t>
      </w:r>
      <w:r w:rsidR="00E008BB">
        <w:rPr>
          <w:rFonts w:hint="eastAsia"/>
        </w:rPr>
        <w:t>ServiceToken</w:t>
      </w:r>
      <w:r w:rsidR="00E008BB">
        <w:rPr>
          <w:rFonts w:hint="eastAsia"/>
        </w:rPr>
        <w:t>，而不是</w:t>
      </w:r>
      <w:r w:rsidR="00E008BB">
        <w:rPr>
          <w:rFonts w:hint="eastAsia"/>
        </w:rPr>
        <w:t>Token</w:t>
      </w:r>
      <w:r w:rsidR="00E008BB">
        <w:rPr>
          <w:rFonts w:hint="eastAsia"/>
        </w:rPr>
        <w:t>，避免</w:t>
      </w:r>
      <w:r w:rsidR="00E008BB">
        <w:rPr>
          <w:rFonts w:hint="eastAsia"/>
        </w:rPr>
        <w:t>Token</w:t>
      </w:r>
      <w:r w:rsidR="00E008BB">
        <w:rPr>
          <w:rFonts w:hint="eastAsia"/>
        </w:rPr>
        <w:t>泄漏后，被用于其他业务。</w:t>
      </w:r>
    </w:p>
    <w:p w:rsidR="00E26954" w:rsidRDefault="00E26954" w:rsidP="00564B99">
      <w:pPr>
        <w:ind w:firstLine="420"/>
      </w:pPr>
      <w:r>
        <w:rPr>
          <w:rFonts w:hint="eastAsia"/>
        </w:rPr>
        <w:t>注：应</w:t>
      </w:r>
      <w:r>
        <w:rPr>
          <w:rFonts w:hint="eastAsia"/>
        </w:rPr>
        <w:t>PC Suite</w:t>
      </w:r>
      <w:r>
        <w:rPr>
          <w:rFonts w:hint="eastAsia"/>
        </w:rPr>
        <w:t>是从</w:t>
      </w:r>
      <w:r>
        <w:rPr>
          <w:rFonts w:hint="eastAsia"/>
        </w:rPr>
        <w:t>PC</w:t>
      </w:r>
      <w:r>
        <w:rPr>
          <w:rFonts w:hint="eastAsia"/>
        </w:rPr>
        <w:t>发起的请求，</w:t>
      </w:r>
      <w:r w:rsidR="00F902B4">
        <w:rPr>
          <w:rFonts w:hint="eastAsia"/>
        </w:rPr>
        <w:t>携带的</w:t>
      </w:r>
      <w:r w:rsidR="00F902B4">
        <w:rPr>
          <w:rFonts w:hint="eastAsia"/>
        </w:rPr>
        <w:t>deviceInfo</w:t>
      </w:r>
      <w:r w:rsidR="00F902B4">
        <w:rPr>
          <w:rFonts w:hint="eastAsia"/>
        </w:rPr>
        <w:t>参数的设备类型为</w:t>
      </w:r>
      <w:r w:rsidR="003115A3">
        <w:rPr>
          <w:rFonts w:hint="eastAsia"/>
        </w:rPr>
        <w:t>4</w:t>
      </w:r>
      <w:r w:rsidR="00F902B4">
        <w:rPr>
          <w:rFonts w:hint="eastAsia"/>
        </w:rPr>
        <w:t xml:space="preserve"> PC</w:t>
      </w:r>
      <w:r w:rsidR="00F902B4">
        <w:rPr>
          <w:rFonts w:hint="eastAsia"/>
        </w:rPr>
        <w:t>网卡</w:t>
      </w:r>
      <w:r w:rsidR="00C11C88">
        <w:rPr>
          <w:rFonts w:hint="eastAsia"/>
        </w:rPr>
        <w:t>MAC</w:t>
      </w:r>
      <w:r w:rsidR="00F902B4">
        <w:rPr>
          <w:rFonts w:hint="eastAsia"/>
        </w:rPr>
        <w:t>，也就是</w:t>
      </w:r>
      <w:r w:rsidR="00F902B4">
        <w:rPr>
          <w:rFonts w:hint="eastAsia"/>
        </w:rPr>
        <w:t>SSO</w:t>
      </w:r>
      <w:r w:rsidR="00F902B4">
        <w:rPr>
          <w:rFonts w:hint="eastAsia"/>
        </w:rPr>
        <w:t>会创建与</w:t>
      </w:r>
      <w:r w:rsidR="00F902B4">
        <w:rPr>
          <w:rFonts w:hint="eastAsia"/>
        </w:rPr>
        <w:t>PC</w:t>
      </w:r>
      <w:r w:rsidR="00F902B4">
        <w:rPr>
          <w:rFonts w:hint="eastAsia"/>
        </w:rPr>
        <w:t>设备类型关联的</w:t>
      </w:r>
      <w:r w:rsidR="00F902B4">
        <w:rPr>
          <w:rFonts w:hint="eastAsia"/>
        </w:rPr>
        <w:t>Token</w:t>
      </w:r>
      <w:r w:rsidR="00F902B4">
        <w:rPr>
          <w:rFonts w:hint="eastAsia"/>
        </w:rPr>
        <w:t>；所以</w:t>
      </w:r>
      <w:r w:rsidR="00F902B4">
        <w:rPr>
          <w:rFonts w:hint="eastAsia"/>
        </w:rPr>
        <w:t>Portal</w:t>
      </w:r>
      <w:r w:rsidR="00F902B4">
        <w:rPr>
          <w:rFonts w:hint="eastAsia"/>
        </w:rPr>
        <w:t>解除设备绑定操作，需要能够</w:t>
      </w:r>
      <w:r w:rsidR="00FD5142">
        <w:rPr>
          <w:rFonts w:hint="eastAsia"/>
        </w:rPr>
        <w:t>删除</w:t>
      </w:r>
      <w:r w:rsidR="00F902B4">
        <w:rPr>
          <w:rFonts w:hint="eastAsia"/>
        </w:rPr>
        <w:t>PC</w:t>
      </w:r>
      <w:r w:rsidR="00F902B4">
        <w:rPr>
          <w:rFonts w:hint="eastAsia"/>
        </w:rPr>
        <w:t>设备类型关联的</w:t>
      </w:r>
      <w:r w:rsidR="00F902B4">
        <w:rPr>
          <w:rFonts w:hint="eastAsia"/>
        </w:rPr>
        <w:t>Token</w:t>
      </w:r>
      <w:r w:rsidR="00F902B4">
        <w:rPr>
          <w:rFonts w:hint="eastAsia"/>
        </w:rPr>
        <w:t>。</w:t>
      </w:r>
    </w:p>
    <w:p w:rsidR="00E81EFF" w:rsidRDefault="00616AAD" w:rsidP="00616AAD">
      <w:pPr>
        <w:rPr>
          <w:ins w:id="73" w:author="x00116998" w:date="2015-01-07T10:20:00Z"/>
          <w:lang w:val="fr-FR"/>
        </w:rPr>
      </w:pPr>
      <w:r>
        <w:rPr>
          <w:rFonts w:hint="eastAsia"/>
          <w:lang w:val="fr-FR"/>
        </w:rPr>
        <w:tab/>
      </w:r>
      <w:r>
        <w:rPr>
          <w:rFonts w:hint="eastAsia"/>
          <w:lang w:val="fr-FR"/>
        </w:rPr>
        <w:t>该操作无需携带服务端已通过认证的</w:t>
      </w:r>
      <w:r>
        <w:rPr>
          <w:rFonts w:hint="eastAsia"/>
          <w:lang w:val="fr-FR"/>
        </w:rPr>
        <w:t>sessionID</w:t>
      </w:r>
      <w:r>
        <w:rPr>
          <w:rFonts w:hint="eastAsia"/>
          <w:lang w:val="fr-FR"/>
        </w:rPr>
        <w:t>。</w:t>
      </w:r>
      <w:r w:rsidR="00E81EFF">
        <w:rPr>
          <w:rFonts w:hint="eastAsia"/>
          <w:lang w:val="fr-FR"/>
        </w:rPr>
        <w:tab/>
      </w:r>
    </w:p>
    <w:p w:rsidR="00D446FA" w:rsidRDefault="00D446FA" w:rsidP="00616AAD">
      <w:pPr>
        <w:rPr>
          <w:ins w:id="74" w:author="x00116998" w:date="2015-01-07T10:20:00Z"/>
          <w:lang w:val="fr-FR"/>
        </w:rPr>
      </w:pPr>
    </w:p>
    <w:p w:rsidR="00D446FA" w:rsidRPr="00397D9A" w:rsidRDefault="00D446FA" w:rsidP="00D446FA">
      <w:pPr>
        <w:ind w:firstLine="420"/>
        <w:rPr>
          <w:ins w:id="75" w:author="x00116998" w:date="2015-01-07T10:20:00Z"/>
        </w:rPr>
      </w:pPr>
      <w:ins w:id="76" w:author="x00116998" w:date="2015-01-07T10:20:00Z">
        <w:r>
          <w:rPr>
            <w:rFonts w:hint="eastAsia"/>
            <w:lang w:val="fr-FR"/>
          </w:rPr>
          <w:t>由</w:t>
        </w:r>
        <w:r>
          <w:rPr>
            <w:rFonts w:hint="eastAsia"/>
            <w:lang w:val="fr-FR"/>
          </w:rPr>
          <w:t>UP-AS</w:t>
        </w:r>
      </w:ins>
      <w:ins w:id="77" w:author="x00116998" w:date="2015-01-13T09:30:00Z">
        <w:r w:rsidR="00196FDA">
          <w:rPr>
            <w:rFonts w:hint="eastAsia"/>
            <w:lang w:val="fr-FR"/>
          </w:rPr>
          <w:t>通过</w:t>
        </w:r>
        <w:r w:rsidR="00196FDA">
          <w:t>loginchannel</w:t>
        </w:r>
      </w:ins>
      <w:ins w:id="78" w:author="x00116998" w:date="2015-01-07T10:20:00Z">
        <w:r>
          <w:rPr>
            <w:rFonts w:hint="eastAsia"/>
            <w:lang w:val="fr-FR"/>
          </w:rPr>
          <w:t>来</w:t>
        </w:r>
      </w:ins>
      <w:ins w:id="79" w:author="x00116998" w:date="2015-01-13T09:30:00Z">
        <w:r w:rsidR="00196FDA">
          <w:rPr>
            <w:rFonts w:hint="eastAsia"/>
          </w:rPr>
          <w:t>分业务，</w:t>
        </w:r>
      </w:ins>
      <w:ins w:id="80" w:author="x00116998" w:date="2015-01-07T10:20:00Z">
        <w:r>
          <w:rPr>
            <w:rFonts w:hint="eastAsia"/>
            <w:lang w:val="fr-FR"/>
          </w:rPr>
          <w:t>判断用户所在国家</w:t>
        </w:r>
        <w:r>
          <w:t>/</w:t>
        </w:r>
        <w:r>
          <w:rPr>
            <w:rFonts w:hint="eastAsia"/>
          </w:rPr>
          <w:t>地区</w:t>
        </w:r>
        <w:r>
          <w:rPr>
            <w:rFonts w:hint="eastAsia"/>
            <w:lang w:val="fr-FR"/>
          </w:rPr>
          <w:t>是否支持业务开通？按</w:t>
        </w:r>
        <w:r>
          <w:rPr>
            <w:rFonts w:hint="eastAsia"/>
            <w:lang w:val="fr-FR"/>
          </w:rPr>
          <w:t>PLMN</w:t>
        </w:r>
        <w:r>
          <w:rPr>
            <w:rFonts w:hint="eastAsia"/>
            <w:lang w:val="fr-FR"/>
          </w:rPr>
          <w:t>、</w:t>
        </w:r>
        <w:r>
          <w:rPr>
            <w:rFonts w:hint="eastAsia"/>
            <w:lang w:val="fr-FR"/>
          </w:rPr>
          <w:t>IP</w:t>
        </w:r>
        <w:r>
          <w:rPr>
            <w:rFonts w:hint="eastAsia"/>
            <w:lang w:val="fr-FR"/>
          </w:rPr>
          <w:t>的优先级判断用户归属国家。如果业务不开通，则返回错误码（细分</w:t>
        </w:r>
        <w:r>
          <w:rPr>
            <w:rFonts w:hint="eastAsia"/>
            <w:lang w:val="fr-FR"/>
          </w:rPr>
          <w:t>SIM</w:t>
        </w:r>
        <w:r>
          <w:rPr>
            <w:rFonts w:hint="eastAsia"/>
            <w:lang w:val="fr-FR"/>
          </w:rPr>
          <w:t>卡、</w:t>
        </w:r>
        <w:r>
          <w:rPr>
            <w:rFonts w:hint="eastAsia"/>
            <w:lang w:val="fr-FR"/>
          </w:rPr>
          <w:t>IP</w:t>
        </w:r>
        <w:r>
          <w:rPr>
            <w:rFonts w:hint="eastAsia"/>
            <w:lang w:val="fr-FR"/>
          </w:rPr>
          <w:t>和其它三种判断依据），客户端进行相应暂不支持业务开通的提醒。</w:t>
        </w:r>
      </w:ins>
    </w:p>
    <w:p w:rsidR="00D446FA" w:rsidRPr="00D446FA" w:rsidRDefault="00D446FA" w:rsidP="00616AAD"/>
    <w:p w:rsidR="00E81EFF" w:rsidRPr="00B00230" w:rsidRDefault="00EC5441" w:rsidP="00CA7B9D">
      <w:pPr>
        <w:ind w:firstLine="420"/>
        <w:rPr>
          <w:lang w:val="fr-FR"/>
        </w:rPr>
      </w:pPr>
      <w:r>
        <w:rPr>
          <w:rFonts w:hint="eastAsia"/>
          <w:lang w:val="fr-FR"/>
        </w:rPr>
        <w:t>UP</w:t>
      </w:r>
      <w:r>
        <w:rPr>
          <w:rFonts w:hint="eastAsia"/>
          <w:lang w:val="fr-FR"/>
        </w:rPr>
        <w:t>返回</w:t>
      </w:r>
      <w:r>
        <w:rPr>
          <w:rFonts w:hint="eastAsia"/>
        </w:rPr>
        <w:t>异常码</w:t>
      </w:r>
      <w:r w:rsidRPr="00E81EFF">
        <w:rPr>
          <w:rFonts w:hint="eastAsia"/>
          <w:lang w:val="fr-FR"/>
        </w:rPr>
        <w:t>(</w:t>
      </w:r>
      <w:r w:rsidR="00E85726">
        <w:rPr>
          <w:rFonts w:hint="eastAsia"/>
          <w:lang w:val="fr-FR"/>
        </w:rPr>
        <w:t>1~999</w:t>
      </w:r>
      <w:r w:rsidRPr="00E81EFF">
        <w:rPr>
          <w:rFonts w:hint="eastAsia"/>
          <w:lang w:val="fr-FR"/>
        </w:rPr>
        <w:t>)</w:t>
      </w:r>
      <w:r>
        <w:rPr>
          <w:rFonts w:hint="eastAsia"/>
        </w:rPr>
        <w:t>时</w:t>
      </w:r>
      <w:r w:rsidRPr="00E81EFF">
        <w:rPr>
          <w:rFonts w:hint="eastAsia"/>
          <w:lang w:val="fr-FR"/>
        </w:rPr>
        <w:t>，</w:t>
      </w:r>
      <w:r w:rsidRPr="00E81EFF">
        <w:rPr>
          <w:rFonts w:hint="eastAsia"/>
          <w:lang w:val="fr-FR"/>
        </w:rPr>
        <w:t>AccountServer</w:t>
      </w:r>
      <w:r>
        <w:rPr>
          <w:rFonts w:hint="eastAsia"/>
        </w:rPr>
        <w:t>返回重定向</w:t>
      </w:r>
      <w:r w:rsidRPr="00E81EFF">
        <w:rPr>
          <w:rFonts w:hint="eastAsia"/>
          <w:lang w:val="fr-FR"/>
        </w:rPr>
        <w:t>，</w:t>
      </w:r>
      <w:r>
        <w:rPr>
          <w:rFonts w:hint="eastAsia"/>
        </w:rPr>
        <w:t>重定向</w:t>
      </w:r>
      <w:r w:rsidRPr="00E81EFF">
        <w:rPr>
          <w:rFonts w:hint="eastAsia"/>
          <w:lang w:val="fr-FR"/>
        </w:rPr>
        <w:t>URL</w:t>
      </w:r>
      <w:r>
        <w:rPr>
          <w:rFonts w:hint="eastAsia"/>
        </w:rPr>
        <w:t>为源</w:t>
      </w:r>
      <w:r w:rsidRPr="00E81EFF">
        <w:rPr>
          <w:rFonts w:hint="eastAsia"/>
          <w:lang w:val="fr-FR"/>
        </w:rPr>
        <w:t>URL</w:t>
      </w:r>
      <w:r>
        <w:rPr>
          <w:rFonts w:hint="eastAsia"/>
          <w:lang w:val="fr-FR"/>
        </w:rPr>
        <w:t>的子域名部分</w:t>
      </w:r>
      <w:r>
        <w:rPr>
          <w:rFonts w:hint="eastAsia"/>
        </w:rPr>
        <w:t>增加归属站点号。</w:t>
      </w:r>
    </w:p>
    <w:p w:rsidR="00564B99" w:rsidRPr="00A6475E" w:rsidRDefault="00564B99" w:rsidP="00407B6C">
      <w:pPr>
        <w:pStyle w:val="41"/>
      </w:pPr>
      <w:r w:rsidRPr="00A6475E">
        <w:rPr>
          <w:rFonts w:hint="eastAsia"/>
        </w:rPr>
        <w:t>协议映射</w:t>
      </w:r>
    </w:p>
    <w:p w:rsidR="00564B99" w:rsidRPr="00A6475E" w:rsidRDefault="00564B99" w:rsidP="00FF54F0">
      <w:pPr>
        <w:numPr>
          <w:ilvl w:val="0"/>
          <w:numId w:val="22"/>
        </w:numPr>
        <w:tabs>
          <w:tab w:val="num" w:pos="0"/>
        </w:tabs>
        <w:rPr>
          <w:b/>
        </w:rPr>
      </w:pPr>
      <w:r>
        <w:rPr>
          <w:rFonts w:hint="eastAsia"/>
          <w:b/>
        </w:rPr>
        <w:t>1)</w:t>
      </w:r>
      <w:r w:rsidRPr="00A6475E">
        <w:rPr>
          <w:rFonts w:hint="eastAsia"/>
          <w:b/>
        </w:rPr>
        <w:t>请求消息</w:t>
      </w:r>
    </w:p>
    <w:p w:rsidR="00564B99" w:rsidRPr="00A6475E" w:rsidRDefault="00564B99" w:rsidP="00564B99">
      <w:r w:rsidRPr="00A6475E">
        <w:t>POST</w:t>
      </w:r>
      <w:r w:rsidRPr="00A6475E">
        <w:rPr>
          <w:rFonts w:hint="eastAsia"/>
        </w:rPr>
        <w:t xml:space="preserve"> </w:t>
      </w:r>
      <w:r w:rsidRPr="00A6475E">
        <w:t>http://host:port/</w:t>
      </w:r>
      <w:r>
        <w:rPr>
          <w:rFonts w:hint="eastAsia"/>
        </w:rPr>
        <w:t>AccountServer</w:t>
      </w:r>
      <w:r w:rsidRPr="00A6475E">
        <w:t>/I</w:t>
      </w:r>
      <w:r w:rsidRPr="00A6475E">
        <w:rPr>
          <w:rFonts w:hint="eastAsia"/>
        </w:rPr>
        <w:t>User</w:t>
      </w:r>
      <w:r w:rsidR="00CD6098">
        <w:rPr>
          <w:rFonts w:hint="eastAsia"/>
        </w:rPr>
        <w:t>Info</w:t>
      </w:r>
      <w:r w:rsidRPr="00A6475E">
        <w:rPr>
          <w:rFonts w:hint="eastAsia"/>
        </w:rPr>
        <w:t>Mng</w:t>
      </w:r>
      <w:r w:rsidR="0034718F">
        <w:rPr>
          <w:rFonts w:hint="eastAsia"/>
        </w:rPr>
        <w:t>/</w:t>
      </w:r>
      <w:r>
        <w:rPr>
          <w:rFonts w:hint="eastAsia"/>
        </w:rPr>
        <w:t>userLoginAuth</w:t>
      </w:r>
      <w:r w:rsidRPr="00A6475E">
        <w:t xml:space="preserve"> </w:t>
      </w:r>
      <w:r>
        <w:rPr>
          <w:rFonts w:hint="eastAsia"/>
        </w:rPr>
        <w:t xml:space="preserve"> </w:t>
      </w:r>
      <w:r w:rsidRPr="00A6475E">
        <w:t>HTTP</w:t>
      </w:r>
      <w:r>
        <w:rPr>
          <w:rFonts w:hint="eastAsia"/>
        </w:rPr>
        <w:t>S</w:t>
      </w:r>
      <w:r w:rsidRPr="00A6475E">
        <w:t>/1.1</w:t>
      </w:r>
    </w:p>
    <w:p w:rsidR="00564B99" w:rsidRDefault="00564B99" w:rsidP="00564B99">
      <w:pPr>
        <w:rPr>
          <w:lang w:val="de-DE"/>
        </w:rPr>
      </w:pPr>
      <w:r w:rsidRPr="00A6475E">
        <w:rPr>
          <w:i/>
        </w:rPr>
        <w:t>Authorization</w:t>
      </w:r>
      <w:r w:rsidRPr="00A6475E">
        <w:rPr>
          <w:rFonts w:hint="eastAsia"/>
          <w:i/>
        </w:rPr>
        <w:t>:</w:t>
      </w:r>
      <w:r w:rsidRPr="00A6475E">
        <w:rPr>
          <w:i/>
        </w:rPr>
        <w:t xml:space="preserve"> </w:t>
      </w:r>
      <w:r w:rsidR="00F52EEA">
        <w:rPr>
          <w:rFonts w:hint="eastAsia"/>
          <w:i/>
        </w:rPr>
        <w:t>当前时间</w:t>
      </w:r>
      <w:r w:rsidR="00F52EEA">
        <w:rPr>
          <w:rFonts w:hint="eastAsia"/>
          <w:i/>
        </w:rPr>
        <w:t>(</w:t>
      </w:r>
      <w:r w:rsidR="00F52EEA">
        <w:rPr>
          <w:rFonts w:hint="eastAsia"/>
          <w:i/>
        </w:rPr>
        <w:t>单位</w:t>
      </w:r>
      <w:r w:rsidR="00F52EEA">
        <w:rPr>
          <w:rFonts w:hint="eastAsia"/>
          <w:i/>
        </w:rPr>
        <w:t>ms)</w:t>
      </w:r>
    </w:p>
    <w:p w:rsidR="00564B99" w:rsidRPr="00A6475E" w:rsidRDefault="00564B99" w:rsidP="00564B99">
      <w:pPr>
        <w:rPr>
          <w:lang w:val="de-DE"/>
        </w:rPr>
      </w:pPr>
      <w:r w:rsidRPr="00A6475E">
        <w:rPr>
          <w:lang w:val="de-DE"/>
        </w:rPr>
        <w:t>&lt;?xml version="1.0" encoding="UTF-8"?&gt;</w:t>
      </w:r>
    </w:p>
    <w:p w:rsidR="00564B99" w:rsidRPr="00A6475E" w:rsidRDefault="00564B99" w:rsidP="00564B99">
      <w:pPr>
        <w:rPr>
          <w:lang w:val="de-DE"/>
        </w:rPr>
      </w:pPr>
      <w:r w:rsidRPr="00A6475E">
        <w:rPr>
          <w:lang w:val="de-DE"/>
        </w:rPr>
        <w:t>&lt;</w:t>
      </w:r>
      <w:r w:rsidRPr="00E33DBD">
        <w:rPr>
          <w:rFonts w:hint="eastAsia"/>
        </w:rPr>
        <w:t xml:space="preserve"> </w:t>
      </w:r>
      <w:r>
        <w:rPr>
          <w:rFonts w:hint="eastAsia"/>
        </w:rPr>
        <w:t>UserLoginAuth</w:t>
      </w:r>
      <w:r w:rsidRPr="00A6475E">
        <w:rPr>
          <w:rFonts w:hint="eastAsia"/>
          <w:bCs/>
          <w:lang w:val="da-DK"/>
        </w:rPr>
        <w:t>Req</w:t>
      </w:r>
      <w:r w:rsidRPr="00A6475E">
        <w:rPr>
          <w:lang w:val="de-DE"/>
        </w:rPr>
        <w:t>&gt;</w:t>
      </w:r>
    </w:p>
    <w:p w:rsidR="00564B99" w:rsidRPr="00A6475E" w:rsidRDefault="00564B99" w:rsidP="00564B99">
      <w:r w:rsidRPr="00A6475E">
        <w:rPr>
          <w:lang w:val="de-DE"/>
        </w:rPr>
        <w:t xml:space="preserve">  </w:t>
      </w:r>
      <w:r w:rsidRPr="00A6475E">
        <w:t>&lt;</w:t>
      </w:r>
      <w:r w:rsidRPr="00A6475E">
        <w:rPr>
          <w:rFonts w:hint="eastAsia"/>
          <w:lang w:val="fr-FR"/>
        </w:rPr>
        <w:t xml:space="preserve"> </w:t>
      </w:r>
      <w:r w:rsidRPr="00A6475E">
        <w:rPr>
          <w:rFonts w:hint="eastAsia"/>
        </w:rPr>
        <w:t>v</w:t>
      </w:r>
      <w:r w:rsidRPr="00A6475E">
        <w:t>ersion &gt;</w:t>
      </w:r>
      <w:r>
        <w:rPr>
          <w:rFonts w:hint="eastAsia"/>
        </w:rPr>
        <w:t>01.01</w:t>
      </w:r>
      <w:r w:rsidRPr="00A6475E">
        <w:t>&lt;/</w:t>
      </w:r>
      <w:r w:rsidRPr="00A6475E">
        <w:rPr>
          <w:rFonts w:hint="eastAsia"/>
        </w:rPr>
        <w:t xml:space="preserve"> v</w:t>
      </w:r>
      <w:r w:rsidRPr="00A6475E">
        <w:t>ersion &gt;</w:t>
      </w:r>
    </w:p>
    <w:p w:rsidR="00A23F4B" w:rsidRPr="00A6475E" w:rsidRDefault="00A23F4B" w:rsidP="00A23F4B">
      <w:r w:rsidRPr="00A6475E">
        <w:rPr>
          <w:lang w:val="de-DE"/>
        </w:rPr>
        <w:t xml:space="preserve">  </w:t>
      </w:r>
      <w:r w:rsidRPr="00A6475E">
        <w:t>&lt;</w:t>
      </w:r>
      <w:r>
        <w:rPr>
          <w:rFonts w:hint="eastAsia"/>
        </w:rPr>
        <w:t>a</w:t>
      </w:r>
      <w:r>
        <w:rPr>
          <w:rFonts w:hint="eastAsia"/>
          <w:lang w:val="fr-FR"/>
        </w:rPr>
        <w:t>ccountType</w:t>
      </w:r>
      <w:r w:rsidRPr="00A6475E">
        <w:t>&gt;</w:t>
      </w:r>
      <w:r>
        <w:rPr>
          <w:rFonts w:hint="eastAsia"/>
        </w:rPr>
        <w:t>0</w:t>
      </w:r>
      <w:r w:rsidRPr="00A6475E">
        <w:t>&lt;/</w:t>
      </w:r>
      <w:r>
        <w:rPr>
          <w:rFonts w:hint="eastAsia"/>
        </w:rPr>
        <w:t>a</w:t>
      </w:r>
      <w:r>
        <w:rPr>
          <w:rFonts w:hint="eastAsia"/>
          <w:lang w:val="fr-FR"/>
        </w:rPr>
        <w:t>ccountType</w:t>
      </w:r>
      <w:r w:rsidRPr="00A6475E">
        <w:t>&gt;</w:t>
      </w:r>
    </w:p>
    <w:p w:rsidR="00564B99" w:rsidRDefault="00564B99" w:rsidP="00564B99">
      <w:r w:rsidRPr="00A6475E">
        <w:rPr>
          <w:lang w:val="de-DE"/>
        </w:rPr>
        <w:t xml:space="preserve">  </w:t>
      </w:r>
      <w:r w:rsidRPr="00A6475E">
        <w:t>&lt;</w:t>
      </w:r>
      <w:r w:rsidR="00983682">
        <w:rPr>
          <w:rFonts w:hint="eastAsia"/>
          <w:lang w:val="fr-FR"/>
        </w:rPr>
        <w:t>userAccount</w:t>
      </w:r>
      <w:r w:rsidRPr="00A6475E">
        <w:t>&gt;</w:t>
      </w:r>
      <w:r w:rsidR="004C5B27">
        <w:t>008613677777777</w:t>
      </w:r>
      <w:r w:rsidRPr="00A6475E">
        <w:t>&lt;/</w:t>
      </w:r>
      <w:r w:rsidR="00983682">
        <w:rPr>
          <w:rFonts w:hint="eastAsia"/>
          <w:lang w:val="fr-FR"/>
        </w:rPr>
        <w:t>userAccount</w:t>
      </w:r>
      <w:r w:rsidRPr="00A6475E">
        <w:t xml:space="preserve"> &gt;</w:t>
      </w:r>
    </w:p>
    <w:p w:rsidR="0022225C" w:rsidRPr="0022225C" w:rsidRDefault="0022225C" w:rsidP="00564B99">
      <w:r>
        <w:rPr>
          <w:rFonts w:hint="eastAsia"/>
        </w:rPr>
        <w:t xml:space="preserve">  &lt;</w:t>
      </w:r>
      <w:r w:rsidRPr="0022225C">
        <w:rPr>
          <w:rFonts w:hint="eastAsia"/>
          <w:lang w:val="fr-FR"/>
        </w:rPr>
        <w:t xml:space="preserve"> </w:t>
      </w:r>
      <w:r>
        <w:rPr>
          <w:rFonts w:hint="eastAsia"/>
          <w:lang w:val="fr-FR"/>
        </w:rPr>
        <w:t>ifGetDeviceInfoList&gt;0&lt;/ifGetDeviceInfoList&gt;</w:t>
      </w:r>
    </w:p>
    <w:p w:rsidR="00564B99" w:rsidRDefault="00564B99" w:rsidP="00564B99">
      <w:pPr>
        <w:ind w:leftChars="100" w:left="210"/>
      </w:pPr>
      <w:r w:rsidRPr="00A6475E">
        <w:t>&lt;</w:t>
      </w:r>
      <w:r w:rsidRPr="00A6475E">
        <w:rPr>
          <w:lang w:val="fr-FR"/>
        </w:rPr>
        <w:t xml:space="preserve"> </w:t>
      </w:r>
      <w:r>
        <w:rPr>
          <w:rFonts w:hint="eastAsia"/>
          <w:color w:val="000000"/>
          <w:sz w:val="20"/>
          <w:szCs w:val="20"/>
        </w:rPr>
        <w:t>password</w:t>
      </w:r>
      <w:r w:rsidRPr="00A6475E">
        <w:t>&gt;</w:t>
      </w:r>
      <w:r w:rsidRPr="00A6475E">
        <w:rPr>
          <w:rFonts w:hint="eastAsia"/>
        </w:rPr>
        <w:t>SSDFDADFE$</w:t>
      </w:r>
      <w:r w:rsidRPr="00A6475E">
        <w:t>&lt;/</w:t>
      </w:r>
      <w:r w:rsidRPr="00B91F27">
        <w:rPr>
          <w:rFonts w:hint="eastAsia"/>
          <w:color w:val="000000"/>
          <w:sz w:val="20"/>
          <w:szCs w:val="20"/>
        </w:rPr>
        <w:t xml:space="preserve"> </w:t>
      </w:r>
      <w:r>
        <w:rPr>
          <w:rFonts w:hint="eastAsia"/>
          <w:color w:val="000000"/>
          <w:sz w:val="20"/>
          <w:szCs w:val="20"/>
        </w:rPr>
        <w:t>password</w:t>
      </w:r>
      <w:r w:rsidRPr="00A6475E">
        <w:t xml:space="preserve"> &gt;</w:t>
      </w:r>
    </w:p>
    <w:p w:rsidR="00564B99" w:rsidRDefault="00564B99" w:rsidP="00564B99">
      <w:pPr>
        <w:ind w:leftChars="100" w:left="210"/>
      </w:pPr>
      <w:r>
        <w:rPr>
          <w:rFonts w:hint="eastAsia"/>
        </w:rPr>
        <w:lastRenderedPageBreak/>
        <w:t>&lt;deviceInfo&gt;</w:t>
      </w:r>
    </w:p>
    <w:p w:rsidR="00564B99" w:rsidRDefault="00564B99" w:rsidP="00564B99">
      <w:pPr>
        <w:ind w:leftChars="100" w:left="210"/>
      </w:pPr>
      <w:r>
        <w:rPr>
          <w:rFonts w:hint="eastAsia"/>
        </w:rPr>
        <w:tab/>
      </w:r>
      <w:r>
        <w:rPr>
          <w:rFonts w:hint="eastAsia"/>
        </w:rPr>
        <w:tab/>
        <w:t>&lt;deviceType&gt;</w:t>
      </w:r>
      <w:r w:rsidR="001020EA">
        <w:rPr>
          <w:rFonts w:hint="eastAsia"/>
        </w:rPr>
        <w:t>0</w:t>
      </w:r>
      <w:r>
        <w:rPr>
          <w:rFonts w:hint="eastAsia"/>
        </w:rPr>
        <w:t xml:space="preserve"> &lt;/deviceType&gt;</w:t>
      </w:r>
    </w:p>
    <w:p w:rsidR="00564B99" w:rsidRDefault="00564B99" w:rsidP="00564B99">
      <w:pPr>
        <w:ind w:leftChars="100" w:left="210"/>
      </w:pPr>
      <w:r>
        <w:rPr>
          <w:rFonts w:hint="eastAsia"/>
        </w:rPr>
        <w:tab/>
      </w:r>
      <w:r>
        <w:rPr>
          <w:rFonts w:hint="eastAsia"/>
        </w:rPr>
        <w:tab/>
        <w:t>&lt;deviceID&gt;789456464654&lt;/deviceID&gt;</w:t>
      </w:r>
    </w:p>
    <w:p w:rsidR="00927A85" w:rsidRDefault="00564B99" w:rsidP="00564B99">
      <w:pPr>
        <w:ind w:leftChars="100" w:left="210"/>
      </w:pPr>
      <w:r>
        <w:rPr>
          <w:rFonts w:hint="eastAsia"/>
        </w:rPr>
        <w:tab/>
      </w:r>
      <w:r>
        <w:rPr>
          <w:rFonts w:hint="eastAsia"/>
        </w:rPr>
        <w:tab/>
        <w:t>&lt;terminalType&gt;</w:t>
      </w:r>
      <w:r w:rsidR="008D6521">
        <w:rPr>
          <w:rFonts w:hint="eastAsia"/>
        </w:rPr>
        <w:t>c8801</w:t>
      </w:r>
      <w:r>
        <w:rPr>
          <w:rFonts w:hint="eastAsia"/>
        </w:rPr>
        <w:t>&lt;/deviceType&gt;</w:t>
      </w:r>
    </w:p>
    <w:p w:rsidR="00564B99" w:rsidRDefault="00564B99" w:rsidP="00564B99">
      <w:pPr>
        <w:ind w:leftChars="100" w:left="210"/>
      </w:pPr>
      <w:r>
        <w:rPr>
          <w:rFonts w:hint="eastAsia"/>
        </w:rPr>
        <w:t>&lt;/deviceInfo&gt;</w:t>
      </w:r>
    </w:p>
    <w:p w:rsidR="008867C6" w:rsidRDefault="008867C6" w:rsidP="00564B99">
      <w:pPr>
        <w:ind w:leftChars="100" w:left="210"/>
        <w:rPr>
          <w:b/>
          <w:bCs/>
        </w:rPr>
      </w:pPr>
      <w:r>
        <w:rPr>
          <w:rFonts w:hint="eastAsia"/>
        </w:rPr>
        <w:t>&lt;</w:t>
      </w:r>
      <w:r w:rsidR="00E75215">
        <w:rPr>
          <w:rFonts w:hint="eastAsia"/>
          <w:b/>
          <w:bCs/>
        </w:rPr>
        <w:t>reqClientType</w:t>
      </w:r>
      <w:r>
        <w:rPr>
          <w:rFonts w:hint="eastAsia"/>
          <w:b/>
          <w:bCs/>
        </w:rPr>
        <w:t>&gt;0&lt;/</w:t>
      </w:r>
      <w:r w:rsidR="00E75215">
        <w:rPr>
          <w:rFonts w:hint="eastAsia"/>
          <w:b/>
          <w:bCs/>
        </w:rPr>
        <w:t>reqClientType</w:t>
      </w:r>
      <w:r>
        <w:rPr>
          <w:rFonts w:hint="eastAsia"/>
          <w:b/>
          <w:bCs/>
        </w:rPr>
        <w:t>&gt;</w:t>
      </w:r>
    </w:p>
    <w:p w:rsidR="002E1E84" w:rsidRDefault="00493E1F" w:rsidP="009062A9">
      <w:pPr>
        <w:ind w:leftChars="100" w:left="210"/>
        <w:rPr>
          <w:b/>
          <w:bCs/>
        </w:rPr>
      </w:pPr>
      <w:r>
        <w:rPr>
          <w:rFonts w:hint="eastAsia"/>
          <w:b/>
          <w:bCs/>
        </w:rPr>
        <w:t>&lt;</w:t>
      </w:r>
      <w:r w:rsidR="00BB2095">
        <w:rPr>
          <w:rFonts w:hint="eastAsia"/>
          <w:b/>
          <w:bCs/>
        </w:rPr>
        <w:t>loginC</w:t>
      </w:r>
      <w:r>
        <w:rPr>
          <w:rFonts w:hint="eastAsia"/>
          <w:b/>
          <w:bCs/>
        </w:rPr>
        <w:t>hannel&gt;</w:t>
      </w:r>
      <w:r w:rsidR="00EE336F">
        <w:rPr>
          <w:rFonts w:hint="eastAsia"/>
          <w:b/>
          <w:bCs/>
        </w:rPr>
        <w:t>300000</w:t>
      </w:r>
      <w:r>
        <w:rPr>
          <w:rFonts w:hint="eastAsia"/>
          <w:b/>
          <w:bCs/>
        </w:rPr>
        <w:t>1&lt;</w:t>
      </w:r>
      <w:r w:rsidR="00BB2095">
        <w:rPr>
          <w:rFonts w:hint="eastAsia"/>
          <w:b/>
          <w:bCs/>
        </w:rPr>
        <w:t>loginC</w:t>
      </w:r>
      <w:r>
        <w:rPr>
          <w:rFonts w:hint="eastAsia"/>
          <w:b/>
          <w:bCs/>
        </w:rPr>
        <w:t>hannel&gt;</w:t>
      </w:r>
    </w:p>
    <w:p w:rsidR="00E85784" w:rsidRDefault="00E85784" w:rsidP="00E85784">
      <w:pPr>
        <w:ind w:leftChars="100" w:left="210"/>
      </w:pPr>
      <w:r>
        <w:rPr>
          <w:rFonts w:hint="eastAsia"/>
        </w:rPr>
        <w:t>&lt;osVersion&gt;andriod</w:t>
      </w:r>
      <w:r w:rsidR="002F049F">
        <w:rPr>
          <w:rFonts w:hint="eastAsia"/>
        </w:rPr>
        <w:t xml:space="preserve"> </w:t>
      </w:r>
      <w:r>
        <w:rPr>
          <w:rFonts w:hint="eastAsia"/>
        </w:rPr>
        <w:t>2.6&lt;/osVersion&gt;</w:t>
      </w:r>
    </w:p>
    <w:p w:rsidR="00E85784" w:rsidRDefault="00E85784" w:rsidP="009062A9">
      <w:pPr>
        <w:ind w:leftChars="100" w:left="210"/>
        <w:rPr>
          <w:rFonts w:ascii="Verdana" w:hAnsi="Verdana"/>
        </w:rPr>
      </w:pPr>
      <w:r>
        <w:rPr>
          <w:rFonts w:hint="eastAsia"/>
        </w:rPr>
        <w:t>&lt;</w:t>
      </w:r>
      <w:r w:rsidRPr="00DB7166">
        <w:rPr>
          <w:rFonts w:ascii="Verdana" w:hAnsi="Verdana" w:hint="eastAsia"/>
        </w:rPr>
        <w:t xml:space="preserve"> </w:t>
      </w:r>
      <w:r>
        <w:rPr>
          <w:rFonts w:ascii="Verdana" w:hAnsi="Verdana" w:hint="eastAsia"/>
        </w:rPr>
        <w:t>plmn&gt;25434&lt;/plmn&gt;</w:t>
      </w:r>
    </w:p>
    <w:p w:rsidR="00061A37" w:rsidRDefault="00061A37" w:rsidP="009062A9">
      <w:pPr>
        <w:ind w:leftChars="100" w:left="210"/>
        <w:rPr>
          <w:rFonts w:ascii="Verdana" w:hAnsi="Verdana"/>
        </w:rPr>
      </w:pPr>
      <w:r>
        <w:rPr>
          <w:rFonts w:ascii="Verdana" w:hAnsi="Verdana" w:hint="eastAsia"/>
        </w:rPr>
        <w:t>&lt;mhid&gt;23412345&lt;/mhid&gt;</w:t>
      </w:r>
    </w:p>
    <w:p w:rsidR="00061A37" w:rsidRPr="00E85784" w:rsidRDefault="00061A37" w:rsidP="009062A9">
      <w:pPr>
        <w:ind w:leftChars="100" w:left="210"/>
        <w:rPr>
          <w:b/>
          <w:bCs/>
        </w:rPr>
      </w:pPr>
      <w:r>
        <w:rPr>
          <w:rFonts w:ascii="Verdana" w:hAnsi="Verdana" w:hint="eastAsia"/>
        </w:rPr>
        <w:t>&lt;uuid&gt;3456246345&lt;/uuid&gt;</w:t>
      </w:r>
    </w:p>
    <w:p w:rsidR="00C33227" w:rsidRPr="00A6475E" w:rsidRDefault="00E008BB" w:rsidP="00564B99">
      <w:pPr>
        <w:ind w:leftChars="100" w:left="210"/>
      </w:pPr>
      <w:r>
        <w:rPr>
          <w:rFonts w:hint="eastAsia"/>
          <w:b/>
          <w:bCs/>
        </w:rPr>
        <w:t xml:space="preserve">&lt;appID&gt;pc2phone suite&lt;/appID&gt; &lt;!-- </w:t>
      </w:r>
      <w:r>
        <w:rPr>
          <w:rFonts w:hint="eastAsia"/>
          <w:b/>
          <w:bCs/>
        </w:rPr>
        <w:t>该参数为可选</w:t>
      </w:r>
      <w:r>
        <w:rPr>
          <w:rFonts w:hint="eastAsia"/>
          <w:b/>
          <w:bCs/>
        </w:rPr>
        <w:t>---&gt;</w:t>
      </w:r>
    </w:p>
    <w:p w:rsidR="00564B99" w:rsidRDefault="00564B99" w:rsidP="00564B99">
      <w:pPr>
        <w:rPr>
          <w:lang w:val="fr-FR"/>
        </w:rPr>
      </w:pPr>
      <w:r w:rsidRPr="00A6475E">
        <w:rPr>
          <w:lang w:val="fr-FR"/>
        </w:rPr>
        <w:t>&lt;/</w:t>
      </w:r>
      <w:r>
        <w:rPr>
          <w:rFonts w:hint="eastAsia"/>
          <w:lang w:val="fr-FR"/>
        </w:rPr>
        <w:t>UserL</w:t>
      </w:r>
      <w:r>
        <w:rPr>
          <w:rFonts w:hint="eastAsia"/>
        </w:rPr>
        <w:t>oginAuth</w:t>
      </w:r>
      <w:r w:rsidRPr="00A6475E">
        <w:rPr>
          <w:rFonts w:hint="eastAsia"/>
          <w:bCs/>
          <w:lang w:val="da-DK"/>
        </w:rPr>
        <w:t>Req</w:t>
      </w:r>
      <w:r w:rsidRPr="00A6475E">
        <w:rPr>
          <w:lang w:val="fr-FR"/>
        </w:rPr>
        <w:t xml:space="preserve"> &gt;</w:t>
      </w:r>
    </w:p>
    <w:p w:rsidR="00564B99" w:rsidRPr="00A6475E" w:rsidRDefault="00564B99" w:rsidP="00564B99">
      <w:pPr>
        <w:rPr>
          <w:lang w:val="fr-FR"/>
        </w:rPr>
      </w:pPr>
    </w:p>
    <w:p w:rsidR="00564B99" w:rsidRPr="00A6475E" w:rsidRDefault="00564B99" w:rsidP="00FF54F0">
      <w:pPr>
        <w:numPr>
          <w:ilvl w:val="0"/>
          <w:numId w:val="22"/>
        </w:numPr>
        <w:tabs>
          <w:tab w:val="num" w:pos="0"/>
        </w:tabs>
        <w:rPr>
          <w:b/>
        </w:rPr>
      </w:pPr>
      <w:r w:rsidRPr="00A6475E">
        <w:rPr>
          <w:rFonts w:hint="eastAsia"/>
          <w:b/>
        </w:rPr>
        <w:t>响应消息</w:t>
      </w:r>
    </w:p>
    <w:p w:rsidR="00564B99" w:rsidRPr="00A6475E" w:rsidRDefault="00564B99" w:rsidP="00564B99">
      <w:r w:rsidRPr="00A6475E">
        <w:t>&lt;?xml version="1.0" encoding="UTF-8"?&gt;</w:t>
      </w:r>
    </w:p>
    <w:p w:rsidR="00564B99" w:rsidRDefault="00564B99" w:rsidP="00564B99">
      <w:r w:rsidRPr="00A6475E">
        <w:t xml:space="preserve">&lt;result </w:t>
      </w:r>
      <w:r>
        <w:rPr>
          <w:rFonts w:hint="eastAsia"/>
        </w:rPr>
        <w:t>result</w:t>
      </w:r>
      <w:r w:rsidRPr="00A6475E">
        <w:rPr>
          <w:rFonts w:hint="eastAsia"/>
        </w:rPr>
        <w:t>Code</w:t>
      </w:r>
      <w:r w:rsidRPr="00A6475E">
        <w:t>=0&gt;</w:t>
      </w:r>
    </w:p>
    <w:p w:rsidR="00564B99" w:rsidRPr="00A6475E" w:rsidRDefault="00564B99" w:rsidP="00564B99">
      <w:pPr>
        <w:ind w:leftChars="100" w:left="210"/>
      </w:pPr>
      <w:r w:rsidRPr="00A6475E">
        <w:rPr>
          <w:rFonts w:hint="eastAsia"/>
          <w:lang w:val="da-DK"/>
        </w:rPr>
        <w:t>&lt;</w:t>
      </w:r>
      <w:r>
        <w:rPr>
          <w:rFonts w:hint="eastAsia"/>
        </w:rPr>
        <w:t>UserLoginAuthRsq</w:t>
      </w:r>
      <w:r w:rsidRPr="00A6475E">
        <w:rPr>
          <w:rFonts w:hint="eastAsia"/>
          <w:lang w:val="da-DK"/>
        </w:rPr>
        <w:t>&gt;</w:t>
      </w:r>
    </w:p>
    <w:p w:rsidR="00564B99" w:rsidRDefault="00564B99" w:rsidP="00564B99">
      <w:pPr>
        <w:ind w:leftChars="100" w:left="210"/>
      </w:pPr>
      <w:r w:rsidRPr="00A6475E">
        <w:rPr>
          <w:lang w:val="de-DE"/>
        </w:rPr>
        <w:t xml:space="preserve">  </w:t>
      </w:r>
      <w:r w:rsidRPr="00A6475E">
        <w:t>&lt;</w:t>
      </w:r>
      <w:r w:rsidRPr="00A6475E">
        <w:rPr>
          <w:rFonts w:hint="eastAsia"/>
          <w:lang w:val="fr-FR"/>
        </w:rPr>
        <w:t xml:space="preserve"> </w:t>
      </w:r>
      <w:r w:rsidRPr="00A6475E">
        <w:rPr>
          <w:rFonts w:hint="eastAsia"/>
        </w:rPr>
        <w:t>v</w:t>
      </w:r>
      <w:r w:rsidRPr="00A6475E">
        <w:t>ersion &gt;</w:t>
      </w:r>
      <w:r>
        <w:rPr>
          <w:rFonts w:hint="eastAsia"/>
        </w:rPr>
        <w:t>01.01</w:t>
      </w:r>
      <w:r w:rsidRPr="00A6475E">
        <w:t>&lt;/</w:t>
      </w:r>
      <w:r w:rsidRPr="00A6475E">
        <w:rPr>
          <w:rFonts w:hint="eastAsia"/>
        </w:rPr>
        <w:t xml:space="preserve"> v</w:t>
      </w:r>
      <w:r w:rsidRPr="00A6475E">
        <w:t>ersion &gt;</w:t>
      </w:r>
    </w:p>
    <w:p w:rsidR="00564B99" w:rsidRDefault="00564B99" w:rsidP="00564B99">
      <w:pPr>
        <w:ind w:leftChars="100" w:left="210"/>
      </w:pPr>
      <w:r>
        <w:rPr>
          <w:rFonts w:hint="eastAsia"/>
        </w:rPr>
        <w:t xml:space="preserve">  &lt;userID&gt;100001&lt;/userID&gt;</w:t>
      </w:r>
    </w:p>
    <w:p w:rsidR="00564B99" w:rsidRDefault="00564B99" w:rsidP="00564B99">
      <w:pPr>
        <w:ind w:leftChars="100" w:left="210"/>
      </w:pPr>
      <w:r w:rsidRPr="00A6475E">
        <w:rPr>
          <w:lang w:val="de-DE"/>
        </w:rPr>
        <w:t xml:space="preserve">  </w:t>
      </w:r>
      <w:r w:rsidRPr="00A6475E">
        <w:t>&lt;</w:t>
      </w:r>
      <w:r w:rsidRPr="00A6475E">
        <w:rPr>
          <w:rFonts w:hint="eastAsia"/>
          <w:lang w:val="fr-FR"/>
        </w:rPr>
        <w:t xml:space="preserve"> </w:t>
      </w:r>
      <w:r>
        <w:rPr>
          <w:rFonts w:hint="eastAsia"/>
          <w:lang w:val="fr-FR"/>
        </w:rPr>
        <w:t>TGC</w:t>
      </w:r>
      <w:r w:rsidRPr="00A6475E">
        <w:t>&gt;</w:t>
      </w:r>
      <w:r>
        <w:rPr>
          <w:rFonts w:hint="eastAsia"/>
        </w:rPr>
        <w:t>XDSDFAESREGGD</w:t>
      </w:r>
      <w:r w:rsidRPr="00A6475E">
        <w:t>&lt;/</w:t>
      </w:r>
      <w:r>
        <w:rPr>
          <w:rFonts w:hint="eastAsia"/>
          <w:lang w:val="fr-FR"/>
        </w:rPr>
        <w:t>TGC</w:t>
      </w:r>
      <w:r w:rsidRPr="00A6475E">
        <w:t>&gt;</w:t>
      </w:r>
    </w:p>
    <w:p w:rsidR="00564B99" w:rsidRDefault="00564B99" w:rsidP="00564B99">
      <w:pPr>
        <w:ind w:leftChars="100" w:left="210"/>
      </w:pPr>
      <w:r>
        <w:rPr>
          <w:rFonts w:hint="eastAsia"/>
        </w:rPr>
        <w:t xml:space="preserve">  &lt;deviceInfoList</w:t>
      </w:r>
      <w:r w:rsidR="000B692F">
        <w:rPr>
          <w:rFonts w:hint="eastAsia"/>
        </w:rPr>
        <w:t xml:space="preserve">  </w:t>
      </w:r>
      <w:r w:rsidR="000B692F">
        <w:rPr>
          <w:rFonts w:ascii="Courier New" w:hAnsi="Courier New" w:cs="Courier New"/>
          <w:color w:val="000000"/>
          <w:szCs w:val="22"/>
        </w:rPr>
        <w:t>size=</w:t>
      </w:r>
      <w:r w:rsidR="000B692F" w:rsidRPr="00271124">
        <w:rPr>
          <w:rFonts w:ascii="Courier New" w:hAnsi="Courier New" w:cs="Courier New"/>
          <w:color w:val="000000"/>
          <w:szCs w:val="22"/>
        </w:rPr>
        <w:t>2</w:t>
      </w:r>
      <w:r>
        <w:rPr>
          <w:rFonts w:hint="eastAsia"/>
        </w:rPr>
        <w:t>&gt;</w:t>
      </w:r>
    </w:p>
    <w:p w:rsidR="00564B99" w:rsidRDefault="00564B99" w:rsidP="00564B99">
      <w:pPr>
        <w:ind w:leftChars="300" w:left="630"/>
      </w:pPr>
      <w:r>
        <w:rPr>
          <w:rFonts w:hint="eastAsia"/>
        </w:rPr>
        <w:t>&lt;deviceInfo&gt;</w:t>
      </w:r>
    </w:p>
    <w:p w:rsidR="00564B99" w:rsidRDefault="00564B99" w:rsidP="00564B99">
      <w:pPr>
        <w:ind w:leftChars="300" w:left="630"/>
      </w:pPr>
      <w:r>
        <w:rPr>
          <w:rFonts w:hint="eastAsia"/>
        </w:rPr>
        <w:tab/>
      </w:r>
      <w:r>
        <w:rPr>
          <w:rFonts w:hint="eastAsia"/>
        </w:rPr>
        <w:tab/>
        <w:t>&lt;deviceType&gt;</w:t>
      </w:r>
      <w:r w:rsidR="001020EA">
        <w:rPr>
          <w:rFonts w:hint="eastAsia"/>
        </w:rPr>
        <w:t>0</w:t>
      </w:r>
      <w:r>
        <w:rPr>
          <w:rFonts w:hint="eastAsia"/>
        </w:rPr>
        <w:t xml:space="preserve"> &lt;/deviceType&gt;</w:t>
      </w:r>
    </w:p>
    <w:p w:rsidR="00564B99" w:rsidRDefault="00564B99" w:rsidP="00564B99">
      <w:pPr>
        <w:ind w:leftChars="300" w:left="630"/>
      </w:pPr>
      <w:r>
        <w:rPr>
          <w:rFonts w:hint="eastAsia"/>
        </w:rPr>
        <w:tab/>
      </w:r>
      <w:r>
        <w:rPr>
          <w:rFonts w:hint="eastAsia"/>
        </w:rPr>
        <w:tab/>
        <w:t>&lt;deviceID&gt;789456464654&lt;/deviceID&gt;</w:t>
      </w:r>
    </w:p>
    <w:p w:rsidR="00564B99" w:rsidRDefault="00564B99" w:rsidP="00564B99">
      <w:pPr>
        <w:ind w:leftChars="300" w:left="630"/>
      </w:pPr>
      <w:r>
        <w:rPr>
          <w:rFonts w:hint="eastAsia"/>
        </w:rPr>
        <w:tab/>
      </w:r>
      <w:r>
        <w:rPr>
          <w:rFonts w:hint="eastAsia"/>
        </w:rPr>
        <w:tab/>
        <w:t>&lt;terminalType&gt;</w:t>
      </w:r>
      <w:r w:rsidR="008D6521">
        <w:rPr>
          <w:rFonts w:hint="eastAsia"/>
        </w:rPr>
        <w:t>c8801</w:t>
      </w:r>
      <w:r>
        <w:rPr>
          <w:rFonts w:hint="eastAsia"/>
        </w:rPr>
        <w:t>&lt;/deviceType&gt;</w:t>
      </w:r>
    </w:p>
    <w:p w:rsidR="00564B99" w:rsidRPr="00A6475E" w:rsidRDefault="00564B99" w:rsidP="00564B99">
      <w:pPr>
        <w:ind w:leftChars="300" w:left="630"/>
      </w:pPr>
      <w:r>
        <w:rPr>
          <w:rFonts w:hint="eastAsia"/>
        </w:rPr>
        <w:t>&lt;/deviceInfo&gt;</w:t>
      </w:r>
    </w:p>
    <w:p w:rsidR="00564B99" w:rsidRDefault="00564B99" w:rsidP="00564B99">
      <w:pPr>
        <w:ind w:leftChars="300" w:left="630"/>
      </w:pPr>
      <w:r>
        <w:rPr>
          <w:rFonts w:hint="eastAsia"/>
        </w:rPr>
        <w:t>&lt;deviceInfo&gt;</w:t>
      </w:r>
    </w:p>
    <w:p w:rsidR="00564B99" w:rsidRDefault="00564B99" w:rsidP="00564B99">
      <w:pPr>
        <w:ind w:leftChars="300" w:left="630"/>
      </w:pPr>
      <w:r>
        <w:rPr>
          <w:rFonts w:hint="eastAsia"/>
        </w:rPr>
        <w:tab/>
      </w:r>
      <w:r>
        <w:rPr>
          <w:rFonts w:hint="eastAsia"/>
        </w:rPr>
        <w:tab/>
        <w:t>&lt;deviceType&gt;</w:t>
      </w:r>
      <w:r w:rsidR="001020EA">
        <w:rPr>
          <w:rFonts w:hint="eastAsia"/>
        </w:rPr>
        <w:t>0</w:t>
      </w:r>
      <w:r>
        <w:rPr>
          <w:rFonts w:hint="eastAsia"/>
        </w:rPr>
        <w:t xml:space="preserve"> &lt;/deviceType&gt;</w:t>
      </w:r>
    </w:p>
    <w:p w:rsidR="00564B99" w:rsidRDefault="00564B99" w:rsidP="00564B99">
      <w:pPr>
        <w:ind w:leftChars="300" w:left="630"/>
      </w:pPr>
      <w:r>
        <w:rPr>
          <w:rFonts w:hint="eastAsia"/>
        </w:rPr>
        <w:tab/>
      </w:r>
      <w:r>
        <w:rPr>
          <w:rFonts w:hint="eastAsia"/>
        </w:rPr>
        <w:tab/>
        <w:t>&lt;deviceID&gt;888894d464654&lt;/deviceID&gt;</w:t>
      </w:r>
    </w:p>
    <w:p w:rsidR="00564B99" w:rsidRDefault="00564B99" w:rsidP="00564B99">
      <w:pPr>
        <w:ind w:leftChars="300" w:left="630"/>
      </w:pPr>
      <w:r>
        <w:rPr>
          <w:rFonts w:hint="eastAsia"/>
        </w:rPr>
        <w:tab/>
      </w:r>
      <w:r>
        <w:rPr>
          <w:rFonts w:hint="eastAsia"/>
        </w:rPr>
        <w:tab/>
        <w:t>&lt;terminalType&gt;iphone-4&lt;/deviceType&gt;</w:t>
      </w:r>
    </w:p>
    <w:p w:rsidR="00564B99" w:rsidRDefault="00564B99" w:rsidP="00564B99">
      <w:pPr>
        <w:ind w:leftChars="300" w:left="630"/>
      </w:pPr>
      <w:r>
        <w:rPr>
          <w:rFonts w:hint="eastAsia"/>
        </w:rPr>
        <w:t>&lt;/deviceInfo&gt;</w:t>
      </w:r>
    </w:p>
    <w:p w:rsidR="00564B99" w:rsidRDefault="00564B99" w:rsidP="00564B99">
      <w:pPr>
        <w:ind w:leftChars="100" w:left="210"/>
      </w:pPr>
      <w:r>
        <w:rPr>
          <w:rFonts w:hint="eastAsia"/>
        </w:rPr>
        <w:t xml:space="preserve">  &lt;/deviceInfoList&gt;</w:t>
      </w:r>
    </w:p>
    <w:p w:rsidR="00E81EFF" w:rsidRPr="000167C0" w:rsidRDefault="00E81EFF" w:rsidP="00564B99">
      <w:pPr>
        <w:ind w:leftChars="100" w:left="210"/>
      </w:pPr>
      <w:r>
        <w:rPr>
          <w:rFonts w:hint="eastAsia"/>
        </w:rPr>
        <w:tab/>
        <w:t>&lt;siteID&gt;</w:t>
      </w:r>
      <w:r w:rsidR="00DB1411">
        <w:rPr>
          <w:rFonts w:hint="eastAsia"/>
        </w:rPr>
        <w:t>1</w:t>
      </w:r>
      <w:r>
        <w:rPr>
          <w:rFonts w:hint="eastAsia"/>
        </w:rPr>
        <w:t>&lt;/siteID&gt;</w:t>
      </w:r>
    </w:p>
    <w:p w:rsidR="00564B99" w:rsidRPr="00A6475E" w:rsidRDefault="00564B99" w:rsidP="00564B99">
      <w:pPr>
        <w:ind w:leftChars="100" w:left="210"/>
      </w:pPr>
      <w:r w:rsidRPr="00A6475E">
        <w:rPr>
          <w:rFonts w:hint="eastAsia"/>
        </w:rPr>
        <w:t>&lt;/</w:t>
      </w:r>
      <w:r>
        <w:rPr>
          <w:rFonts w:hint="eastAsia"/>
        </w:rPr>
        <w:t>UserLoginAuthRsq</w:t>
      </w:r>
      <w:r w:rsidRPr="00A6475E">
        <w:rPr>
          <w:rFonts w:hint="eastAsia"/>
        </w:rPr>
        <w:t>&gt;</w:t>
      </w:r>
    </w:p>
    <w:p w:rsidR="00564B99" w:rsidRDefault="00564B99" w:rsidP="00564B99">
      <w:pPr>
        <w:rPr>
          <w:lang w:val="fr-FR"/>
        </w:rPr>
      </w:pPr>
      <w:r>
        <w:rPr>
          <w:rFonts w:hint="eastAsia"/>
          <w:lang w:val="fr-FR"/>
        </w:rPr>
        <w:t>&lt;/result&gt;</w:t>
      </w:r>
    </w:p>
    <w:p w:rsidR="00D1767E" w:rsidRPr="00A6475E" w:rsidRDefault="004B66D0" w:rsidP="00407B6C">
      <w:pPr>
        <w:pStyle w:val="41"/>
      </w:pPr>
      <w:r>
        <w:rPr>
          <w:rFonts w:hint="eastAsia"/>
        </w:rPr>
        <w:t>优化协议</w:t>
      </w:r>
    </w:p>
    <w:p w:rsidR="00D1767E" w:rsidRPr="00A6475E" w:rsidRDefault="00D1767E" w:rsidP="00D1767E">
      <w:pPr>
        <w:numPr>
          <w:ilvl w:val="0"/>
          <w:numId w:val="22"/>
        </w:numPr>
        <w:tabs>
          <w:tab w:val="num" w:pos="0"/>
        </w:tabs>
        <w:rPr>
          <w:b/>
        </w:rPr>
      </w:pPr>
      <w:r>
        <w:rPr>
          <w:rFonts w:hint="eastAsia"/>
          <w:b/>
        </w:rPr>
        <w:t>1)</w:t>
      </w:r>
      <w:r w:rsidRPr="00A6475E">
        <w:rPr>
          <w:rFonts w:hint="eastAsia"/>
          <w:b/>
        </w:rPr>
        <w:t>请求消息</w:t>
      </w:r>
      <w:r w:rsidR="009C6498">
        <w:rPr>
          <w:rFonts w:hint="eastAsia"/>
          <w:b/>
        </w:rPr>
        <w:t>(URL encode</w:t>
      </w:r>
      <w:r w:rsidR="009C6498">
        <w:rPr>
          <w:rFonts w:hint="eastAsia"/>
          <w:b/>
        </w:rPr>
        <w:t>编码</w:t>
      </w:r>
      <w:r w:rsidR="009C6498">
        <w:rPr>
          <w:rFonts w:hint="eastAsia"/>
          <w:b/>
        </w:rPr>
        <w:t>)</w:t>
      </w:r>
    </w:p>
    <w:p w:rsidR="00D1767E" w:rsidRPr="00A6475E" w:rsidRDefault="00D1767E" w:rsidP="00D1767E">
      <w:r w:rsidRPr="00A6475E">
        <w:t>POST</w:t>
      </w:r>
      <w:r w:rsidRPr="00A6475E">
        <w:rPr>
          <w:rFonts w:hint="eastAsia"/>
        </w:rPr>
        <w:t xml:space="preserve"> </w:t>
      </w:r>
      <w:r w:rsidRPr="00A6475E">
        <w:t>http</w:t>
      </w:r>
      <w:r w:rsidR="00114DB8">
        <w:rPr>
          <w:rFonts w:hint="eastAsia"/>
        </w:rPr>
        <w:t>s</w:t>
      </w:r>
      <w:r w:rsidRPr="00A6475E">
        <w:t>://host:port/</w:t>
      </w:r>
      <w:r>
        <w:rPr>
          <w:rFonts w:hint="eastAsia"/>
        </w:rPr>
        <w:t>AccountServer</w:t>
      </w:r>
      <w:r w:rsidRPr="00A6475E">
        <w:t>/I</w:t>
      </w:r>
      <w:r w:rsidRPr="00A6475E">
        <w:rPr>
          <w:rFonts w:hint="eastAsia"/>
        </w:rPr>
        <w:t>User</w:t>
      </w:r>
      <w:r>
        <w:rPr>
          <w:rFonts w:hint="eastAsia"/>
        </w:rPr>
        <w:t>Info</w:t>
      </w:r>
      <w:r w:rsidRPr="00A6475E">
        <w:rPr>
          <w:rFonts w:hint="eastAsia"/>
        </w:rPr>
        <w:t>Mng</w:t>
      </w:r>
      <w:r>
        <w:rPr>
          <w:rFonts w:hint="eastAsia"/>
        </w:rPr>
        <w:t>/login</w:t>
      </w:r>
      <w:r w:rsidRPr="00A6475E">
        <w:t xml:space="preserve"> </w:t>
      </w:r>
      <w:r>
        <w:rPr>
          <w:rFonts w:hint="eastAsia"/>
        </w:rPr>
        <w:t xml:space="preserve"> </w:t>
      </w:r>
      <w:r w:rsidRPr="00A6475E">
        <w:t>HTTP</w:t>
      </w:r>
      <w:r w:rsidR="00114DB8">
        <w:rPr>
          <w:rFonts w:hint="eastAsia"/>
        </w:rPr>
        <w:t>S</w:t>
      </w:r>
      <w:r w:rsidRPr="00A6475E">
        <w:t>/1.1</w:t>
      </w:r>
    </w:p>
    <w:p w:rsidR="00D1767E" w:rsidRDefault="00D1767E" w:rsidP="00D1767E">
      <w:pPr>
        <w:rPr>
          <w:i/>
        </w:rPr>
      </w:pPr>
      <w:r w:rsidRPr="00A6475E">
        <w:rPr>
          <w:i/>
        </w:rPr>
        <w:t>Authorization</w:t>
      </w:r>
      <w:r w:rsidRPr="00A6475E">
        <w:rPr>
          <w:rFonts w:hint="eastAsia"/>
          <w:i/>
        </w:rPr>
        <w:t>:</w:t>
      </w:r>
      <w:r w:rsidRPr="00A6475E">
        <w:rPr>
          <w:i/>
        </w:rPr>
        <w:t xml:space="preserve"> </w:t>
      </w:r>
      <w:r w:rsidR="00114DB8">
        <w:rPr>
          <w:rFonts w:hint="eastAsia"/>
          <w:i/>
        </w:rPr>
        <w:t>当前时间</w:t>
      </w:r>
      <w:r w:rsidR="00114DB8">
        <w:rPr>
          <w:rFonts w:hint="eastAsia"/>
          <w:i/>
        </w:rPr>
        <w:t>(</w:t>
      </w:r>
      <w:r w:rsidR="00114DB8">
        <w:rPr>
          <w:rFonts w:hint="eastAsia"/>
          <w:i/>
        </w:rPr>
        <w:t>单位</w:t>
      </w:r>
      <w:r w:rsidR="00114DB8">
        <w:rPr>
          <w:rFonts w:hint="eastAsia"/>
          <w:i/>
        </w:rPr>
        <w:t>ms)</w:t>
      </w:r>
    </w:p>
    <w:p w:rsidR="00D1767E" w:rsidRDefault="00D1767E" w:rsidP="00D1767E">
      <w:pPr>
        <w:rPr>
          <w:lang w:val="de-DE"/>
        </w:rPr>
      </w:pPr>
      <w:r>
        <w:rPr>
          <w:rFonts w:hint="eastAsia"/>
          <w:i/>
        </w:rPr>
        <w:t>消息体：</w:t>
      </w:r>
      <w:r w:rsidRPr="00A6475E">
        <w:rPr>
          <w:lang w:val="de-DE"/>
        </w:rPr>
        <w:t xml:space="preserve"> </w:t>
      </w:r>
    </w:p>
    <w:p w:rsidR="00BB213E" w:rsidRPr="00BB213E" w:rsidRDefault="00BB213E" w:rsidP="00BB213E">
      <w:pPr>
        <w:rPr>
          <w:lang w:val="de-DE"/>
        </w:rPr>
      </w:pPr>
      <w:r w:rsidRPr="00BB213E">
        <w:rPr>
          <w:lang w:val="de-DE"/>
        </w:rPr>
        <w:t>acT=0&amp;ac=008613677777777&amp;pw=DFSFSDFSAFDSDFSDFASDFASDFSDFSDAD</w:t>
      </w:r>
    </w:p>
    <w:p w:rsidR="00BB213E" w:rsidRPr="00BB213E" w:rsidRDefault="00BB213E" w:rsidP="00BB213E">
      <w:pPr>
        <w:rPr>
          <w:lang w:val="de-DE"/>
        </w:rPr>
      </w:pPr>
      <w:r w:rsidRPr="00BB213E">
        <w:rPr>
          <w:lang w:val="de-DE"/>
        </w:rPr>
        <w:lastRenderedPageBreak/>
        <w:t>&amp;dvT=0&amp;dvID=DFSFSDFSAFDSDFSDFASDFASDFSDFSDAD</w:t>
      </w:r>
    </w:p>
    <w:p w:rsidR="00BB213E" w:rsidRPr="00BB213E" w:rsidRDefault="00BB213E" w:rsidP="00BB213E">
      <w:pPr>
        <w:rPr>
          <w:lang w:val="de-DE"/>
        </w:rPr>
      </w:pPr>
      <w:r w:rsidRPr="00BB213E">
        <w:rPr>
          <w:lang w:val="de-DE"/>
        </w:rPr>
        <w:t>&amp;tmT=</w:t>
      </w:r>
      <w:r w:rsidR="008D6521">
        <w:rPr>
          <w:lang w:val="de-DE"/>
        </w:rPr>
        <w:t>c8801</w:t>
      </w:r>
      <w:r w:rsidRPr="00BB213E">
        <w:rPr>
          <w:lang w:val="de-DE"/>
        </w:rPr>
        <w:t>&amp;clT=</w:t>
      </w:r>
      <w:r w:rsidR="00B83A02">
        <w:rPr>
          <w:rFonts w:hint="eastAsia"/>
          <w:lang w:val="de-DE"/>
        </w:rPr>
        <w:t>7</w:t>
      </w:r>
      <w:r w:rsidRPr="00BB213E">
        <w:rPr>
          <w:lang w:val="de-DE"/>
        </w:rPr>
        <w:t>&amp;cn=</w:t>
      </w:r>
      <w:r w:rsidR="00B83A02">
        <w:rPr>
          <w:rFonts w:hint="eastAsia"/>
          <w:lang w:val="de-DE"/>
        </w:rPr>
        <w:t>7</w:t>
      </w:r>
      <w:r w:rsidRPr="00BB213E">
        <w:rPr>
          <w:lang w:val="de-DE"/>
        </w:rPr>
        <w:t>00000</w:t>
      </w:r>
      <w:r w:rsidR="00B83A02">
        <w:rPr>
          <w:rFonts w:hint="eastAsia"/>
          <w:lang w:val="de-DE"/>
        </w:rPr>
        <w:t>0</w:t>
      </w:r>
      <w:r w:rsidRPr="00BB213E">
        <w:rPr>
          <w:lang w:val="de-DE"/>
        </w:rPr>
        <w:t>&amp;os=andriod 2.6&amp;pl=46000</w:t>
      </w:r>
    </w:p>
    <w:p w:rsidR="009B798D" w:rsidRDefault="00BB213E" w:rsidP="00BB213E">
      <w:pPr>
        <w:rPr>
          <w:lang w:val="de-DE"/>
        </w:rPr>
      </w:pPr>
      <w:r w:rsidRPr="00BB213E">
        <w:rPr>
          <w:lang w:val="de-DE"/>
        </w:rPr>
        <w:t>&amp;app=com.huawei.hwid</w:t>
      </w:r>
      <w:r w:rsidR="00807546">
        <w:rPr>
          <w:rFonts w:hint="eastAsia"/>
          <w:lang w:val="de-DE"/>
        </w:rPr>
        <w:t>&amp;dvN=MyC8813</w:t>
      </w:r>
      <w:r w:rsidR="00B52CBA">
        <w:rPr>
          <w:rFonts w:hint="eastAsia"/>
          <w:lang w:val="de-DE"/>
        </w:rPr>
        <w:t>&amp;</w:t>
      </w:r>
      <w:r w:rsidR="00B52CBA" w:rsidRPr="00387A11">
        <w:rPr>
          <w:lang w:val="de-DE"/>
        </w:rPr>
        <w:t>ver=02.01</w:t>
      </w:r>
      <w:r w:rsidR="00387A11" w:rsidRPr="00BB213E">
        <w:rPr>
          <w:lang w:val="de-DE"/>
        </w:rPr>
        <w:t>&amp;sc=DFSFSDFSAFDSDFSDFASDFASDFSDFSDAD</w:t>
      </w:r>
      <w:r w:rsidR="00387A11" w:rsidRPr="00EC3901">
        <w:rPr>
          <w:lang w:val="de-DE"/>
        </w:rPr>
        <w:t xml:space="preserve"> &amp;scT=1</w:t>
      </w:r>
      <w:r w:rsidR="00387A11">
        <w:rPr>
          <w:lang w:val="de-DE"/>
        </w:rPr>
        <w:t>&amp;emID=sdfasdfasdfasdfasdfas</w:t>
      </w:r>
      <w:r w:rsidR="008224F5">
        <w:rPr>
          <w:lang w:val="de-DE"/>
        </w:rPr>
        <w:t>&amp;C=</w:t>
      </w:r>
      <w:r w:rsidR="00532E33" w:rsidRPr="00532E33">
        <w:rPr>
          <w:lang w:val="de-DE"/>
        </w:rPr>
        <w:t>20140516103015001123</w:t>
      </w:r>
      <w:r w:rsidR="00532E33">
        <w:rPr>
          <w:rFonts w:hint="eastAsia"/>
          <w:lang w:val="de-DE"/>
        </w:rPr>
        <w:t>4</w:t>
      </w:r>
    </w:p>
    <w:p w:rsidR="00015F1F" w:rsidRPr="00E43E5B" w:rsidRDefault="00015F1F" w:rsidP="00BB213E">
      <w:pPr>
        <w:rPr>
          <w:lang w:val="de-DE"/>
        </w:rPr>
      </w:pPr>
      <w:r>
        <w:rPr>
          <w:lang w:val="de-DE"/>
        </w:rPr>
        <w:t>&amp;dvID2=sdfasgdfgsdfgs</w:t>
      </w:r>
      <w:r w:rsidR="00E43E5B">
        <w:rPr>
          <w:lang w:val="de-DE"/>
        </w:rPr>
        <w:t>&amp;nm=xxxx&amp;nmF=3</w:t>
      </w:r>
    </w:p>
    <w:p w:rsidR="00F039F4" w:rsidRDefault="00F039F4" w:rsidP="00F039F4">
      <w:pPr>
        <w:rPr>
          <w:lang w:val="fr-FR"/>
        </w:rPr>
      </w:pPr>
      <w:r>
        <w:rPr>
          <w:rFonts w:hint="eastAsia"/>
          <w:lang w:val="fr-FR"/>
        </w:rPr>
        <w:t>注：本接口缩写参数与</w:t>
      </w:r>
      <w:r>
        <w:rPr>
          <w:rFonts w:hint="eastAsia"/>
          <w:lang w:val="fr-FR"/>
        </w:rPr>
        <w:t>json</w:t>
      </w:r>
      <w:r>
        <w:rPr>
          <w:rFonts w:hint="eastAsia"/>
          <w:lang w:val="fr-FR"/>
        </w:rPr>
        <w:t>接口参数对应关系</w:t>
      </w:r>
    </w:p>
    <w:p w:rsidR="00F039F4" w:rsidRDefault="00F039F4" w:rsidP="00F039F4">
      <w:pPr>
        <w:ind w:firstLine="420"/>
        <w:rPr>
          <w:lang w:val="fr-FR"/>
        </w:rPr>
      </w:pPr>
      <w:r>
        <w:rPr>
          <w:rFonts w:hint="eastAsia"/>
          <w:lang w:val="fr-FR"/>
        </w:rPr>
        <w:t>dvT</w:t>
      </w:r>
      <w:r>
        <w:rPr>
          <w:lang w:val="fr-FR"/>
        </w:rPr>
        <w:t> </w:t>
      </w:r>
      <w:r>
        <w:rPr>
          <w:rFonts w:hint="eastAsia"/>
          <w:lang w:val="fr-FR"/>
        </w:rPr>
        <w:t>:deviceInfo.deviceType</w:t>
      </w:r>
      <w:r>
        <w:rPr>
          <w:rFonts w:hint="eastAsia"/>
          <w:lang w:val="fr-FR"/>
        </w:rPr>
        <w:t>、</w:t>
      </w:r>
      <w:r>
        <w:rPr>
          <w:rFonts w:hint="eastAsia"/>
          <w:lang w:val="fr-FR"/>
        </w:rPr>
        <w:t>dvID</w:t>
      </w:r>
      <w:r>
        <w:rPr>
          <w:rFonts w:hint="eastAsia"/>
          <w:lang w:val="fr-FR"/>
        </w:rPr>
        <w:t>：</w:t>
      </w:r>
      <w:r>
        <w:rPr>
          <w:rFonts w:hint="eastAsia"/>
          <w:lang w:val="fr-FR"/>
        </w:rPr>
        <w:t>deviceInfo.deviceID</w:t>
      </w:r>
      <w:r>
        <w:rPr>
          <w:rFonts w:hint="eastAsia"/>
          <w:lang w:val="fr-FR"/>
        </w:rPr>
        <w:t>、</w:t>
      </w:r>
      <w:r>
        <w:rPr>
          <w:rFonts w:hint="eastAsia"/>
          <w:lang w:val="fr-FR"/>
        </w:rPr>
        <w:tab/>
        <w:t>tmT</w:t>
      </w:r>
      <w:r>
        <w:rPr>
          <w:lang w:val="fr-FR"/>
        </w:rPr>
        <w:t> </w:t>
      </w:r>
      <w:r>
        <w:rPr>
          <w:rFonts w:hint="eastAsia"/>
          <w:lang w:val="fr-FR"/>
        </w:rPr>
        <w:t>:deviceInfo.</w:t>
      </w:r>
      <w:r w:rsidRPr="00961A42">
        <w:rPr>
          <w:lang w:val="fr-FR"/>
        </w:rPr>
        <w:t>terminalType</w:t>
      </w:r>
      <w:r>
        <w:rPr>
          <w:rFonts w:hint="eastAsia"/>
          <w:lang w:val="fr-FR"/>
        </w:rPr>
        <w:t>、</w:t>
      </w:r>
    </w:p>
    <w:p w:rsidR="00F039F4" w:rsidRDefault="00F039F4" w:rsidP="00F039F4">
      <w:pPr>
        <w:ind w:firstLine="420"/>
        <w:rPr>
          <w:lang w:val="fr-FR"/>
        </w:rPr>
      </w:pPr>
      <w:r>
        <w:rPr>
          <w:rFonts w:hint="eastAsia"/>
          <w:lang w:val="fr-FR"/>
        </w:rPr>
        <w:t>acT</w:t>
      </w:r>
      <w:r>
        <w:rPr>
          <w:lang w:val="fr-FR"/>
        </w:rPr>
        <w:t> </w:t>
      </w:r>
      <w:r>
        <w:rPr>
          <w:rFonts w:hint="eastAsia"/>
          <w:lang w:val="fr-FR"/>
        </w:rPr>
        <w:t>:accountType</w:t>
      </w:r>
      <w:r>
        <w:rPr>
          <w:rFonts w:hint="eastAsia"/>
          <w:lang w:val="fr-FR"/>
        </w:rPr>
        <w:t>、</w:t>
      </w:r>
      <w:r>
        <w:rPr>
          <w:rFonts w:hint="eastAsia"/>
          <w:lang w:val="fr-FR"/>
        </w:rPr>
        <w:t>ac</w:t>
      </w:r>
      <w:r>
        <w:rPr>
          <w:lang w:val="fr-FR"/>
        </w:rPr>
        <w:t> </w:t>
      </w:r>
      <w:r>
        <w:rPr>
          <w:rFonts w:hint="eastAsia"/>
          <w:lang w:val="fr-FR"/>
        </w:rPr>
        <w:t>:userAccount</w:t>
      </w:r>
      <w:r>
        <w:rPr>
          <w:rFonts w:hint="eastAsia"/>
          <w:lang w:val="fr-FR"/>
        </w:rPr>
        <w:t>、</w:t>
      </w:r>
      <w:r>
        <w:rPr>
          <w:rFonts w:hint="eastAsia"/>
          <w:lang w:val="fr-FR"/>
        </w:rPr>
        <w:tab/>
        <w:t>pw</w:t>
      </w:r>
      <w:r>
        <w:rPr>
          <w:lang w:val="fr-FR"/>
        </w:rPr>
        <w:t> </w:t>
      </w:r>
      <w:r>
        <w:rPr>
          <w:rFonts w:hint="eastAsia"/>
          <w:lang w:val="fr-FR"/>
        </w:rPr>
        <w:t>:password</w:t>
      </w:r>
      <w:r>
        <w:rPr>
          <w:rFonts w:hint="eastAsia"/>
          <w:lang w:val="fr-FR"/>
        </w:rPr>
        <w:t>、</w:t>
      </w:r>
      <w:r>
        <w:rPr>
          <w:rFonts w:hint="eastAsia"/>
          <w:lang w:val="fr-FR"/>
        </w:rPr>
        <w:t>clT</w:t>
      </w:r>
      <w:r>
        <w:rPr>
          <w:lang w:val="fr-FR"/>
        </w:rPr>
        <w:t> </w:t>
      </w:r>
      <w:r>
        <w:rPr>
          <w:rFonts w:hint="eastAsia"/>
          <w:lang w:val="fr-FR"/>
        </w:rPr>
        <w:t>:</w:t>
      </w:r>
      <w:r w:rsidR="00416710">
        <w:rPr>
          <w:rFonts w:hint="eastAsia"/>
          <w:lang w:val="fr-FR"/>
        </w:rPr>
        <w:t>req</w:t>
      </w:r>
      <w:r>
        <w:rPr>
          <w:rFonts w:hint="eastAsia"/>
          <w:lang w:val="fr-FR"/>
        </w:rPr>
        <w:t>clientType</w:t>
      </w:r>
      <w:r>
        <w:rPr>
          <w:rFonts w:hint="eastAsia"/>
          <w:lang w:val="fr-FR"/>
        </w:rPr>
        <w:t>、</w:t>
      </w:r>
      <w:r>
        <w:rPr>
          <w:rFonts w:hint="eastAsia"/>
          <w:lang w:val="fr-FR"/>
        </w:rPr>
        <w:t>cn</w:t>
      </w:r>
      <w:r>
        <w:rPr>
          <w:lang w:val="fr-FR"/>
        </w:rPr>
        <w:t> </w:t>
      </w:r>
      <w:r>
        <w:rPr>
          <w:rFonts w:hint="eastAsia"/>
          <w:lang w:val="fr-FR"/>
        </w:rPr>
        <w:t>:loginChannel</w:t>
      </w:r>
      <w:r>
        <w:rPr>
          <w:rFonts w:hint="eastAsia"/>
          <w:lang w:val="fr-FR"/>
        </w:rPr>
        <w:t>、</w:t>
      </w:r>
    </w:p>
    <w:p w:rsidR="00387A11" w:rsidRDefault="00F039F4" w:rsidP="00387A11">
      <w:pPr>
        <w:ind w:firstLine="420"/>
        <w:rPr>
          <w:rFonts w:ascii="Verdana" w:hAnsi="Verdana"/>
        </w:rPr>
      </w:pPr>
      <w:r>
        <w:rPr>
          <w:rFonts w:hint="eastAsia"/>
          <w:lang w:val="fr-FR"/>
        </w:rPr>
        <w:t>os</w:t>
      </w:r>
      <w:r>
        <w:rPr>
          <w:lang w:val="fr-FR"/>
        </w:rPr>
        <w:t> </w:t>
      </w:r>
      <w:r>
        <w:rPr>
          <w:rFonts w:hint="eastAsia"/>
          <w:lang w:val="fr-FR"/>
        </w:rPr>
        <w:t>:osVersion</w:t>
      </w:r>
      <w:r>
        <w:rPr>
          <w:rFonts w:hint="eastAsia"/>
          <w:lang w:val="fr-FR"/>
        </w:rPr>
        <w:t>、</w:t>
      </w:r>
      <w:r>
        <w:rPr>
          <w:rFonts w:hint="eastAsia"/>
          <w:lang w:val="fr-FR"/>
        </w:rPr>
        <w:tab/>
        <w:t>pl</w:t>
      </w:r>
      <w:r>
        <w:rPr>
          <w:lang w:val="fr-FR"/>
        </w:rPr>
        <w:t> </w:t>
      </w:r>
      <w:r>
        <w:rPr>
          <w:rFonts w:hint="eastAsia"/>
          <w:lang w:val="fr-FR"/>
        </w:rPr>
        <w:t>:plmn</w:t>
      </w:r>
      <w:r>
        <w:rPr>
          <w:rFonts w:hint="eastAsia"/>
          <w:lang w:val="fr-FR"/>
        </w:rPr>
        <w:t>、</w:t>
      </w:r>
      <w:r>
        <w:rPr>
          <w:rFonts w:hint="eastAsia"/>
          <w:lang w:val="fr-FR"/>
        </w:rPr>
        <w:tab/>
      </w:r>
      <w:r>
        <w:rPr>
          <w:rFonts w:hint="eastAsia"/>
          <w:lang w:val="fr-FR"/>
        </w:rPr>
        <w:tab/>
        <w:t>app</w:t>
      </w:r>
      <w:r>
        <w:rPr>
          <w:lang w:val="fr-FR"/>
        </w:rPr>
        <w:t> </w:t>
      </w:r>
      <w:r>
        <w:rPr>
          <w:rFonts w:hint="eastAsia"/>
          <w:lang w:val="fr-FR"/>
        </w:rPr>
        <w:t>:appID</w:t>
      </w:r>
      <w:r>
        <w:rPr>
          <w:rFonts w:hint="eastAsia"/>
          <w:lang w:val="fr-FR"/>
        </w:rPr>
        <w:t>、</w:t>
      </w:r>
      <w:r w:rsidR="00807546">
        <w:rPr>
          <w:rFonts w:ascii="Verdana" w:hAnsi="Verdana" w:hint="eastAsia"/>
        </w:rPr>
        <w:t>dvN: deviceAliasName</w:t>
      </w:r>
      <w:r w:rsidR="00387A11">
        <w:rPr>
          <w:rFonts w:ascii="Verdana" w:hAnsi="Verdana" w:hint="eastAsia"/>
        </w:rPr>
        <w:t>、</w:t>
      </w:r>
    </w:p>
    <w:p w:rsidR="00D1767E" w:rsidRDefault="00387A11" w:rsidP="00387A11">
      <w:pPr>
        <w:ind w:firstLine="420"/>
        <w:rPr>
          <w:bCs/>
        </w:rPr>
      </w:pPr>
      <w:r>
        <w:rPr>
          <w:rFonts w:hint="eastAsia"/>
          <w:lang w:val="fr-FR"/>
        </w:rPr>
        <w:t>sc</w:t>
      </w:r>
      <w:r>
        <w:rPr>
          <w:lang w:val="fr-FR"/>
        </w:rPr>
        <w:t> </w:t>
      </w:r>
      <w:r>
        <w:rPr>
          <w:rFonts w:hint="eastAsia"/>
          <w:lang w:val="fr-FR"/>
        </w:rPr>
        <w:t>:</w:t>
      </w:r>
      <w:r w:rsidRPr="00961A42">
        <w:rPr>
          <w:rStyle w:val="webdict1"/>
          <w:rFonts w:asciiTheme="minorEastAsia" w:eastAsiaTheme="minorEastAsia" w:hAnsiTheme="minorEastAsia" w:hint="eastAsia"/>
          <w:b w:val="0"/>
          <w:color w:val="888888"/>
        </w:rPr>
        <w:t xml:space="preserve"> </w:t>
      </w:r>
      <w:r w:rsidRPr="00CB0D33">
        <w:rPr>
          <w:rStyle w:val="webdict1"/>
          <w:rFonts w:asciiTheme="minorEastAsia" w:eastAsiaTheme="minorEastAsia" w:hAnsiTheme="minorEastAsia" w:hint="eastAsia"/>
          <w:b w:val="0"/>
          <w:color w:val="888888"/>
        </w:rPr>
        <w:t>secretDigest</w:t>
      </w:r>
      <w:r>
        <w:rPr>
          <w:rStyle w:val="webdict1"/>
          <w:rFonts w:asciiTheme="minorEastAsia" w:eastAsiaTheme="minorEastAsia" w:hAnsiTheme="minorEastAsia" w:hint="eastAsia"/>
          <w:b w:val="0"/>
          <w:color w:val="888888"/>
        </w:rPr>
        <w:t>、</w:t>
      </w:r>
      <w:r>
        <w:rPr>
          <w:rStyle w:val="webdict1"/>
          <w:rFonts w:asciiTheme="minorEastAsia" w:eastAsiaTheme="minorEastAsia" w:hAnsiTheme="minorEastAsia"/>
          <w:b w:val="0"/>
          <w:color w:val="888888"/>
        </w:rPr>
        <w:t>scT:secretDigestType</w:t>
      </w:r>
      <w:r>
        <w:rPr>
          <w:rStyle w:val="webdict1"/>
          <w:rFonts w:asciiTheme="minorEastAsia" w:eastAsiaTheme="minorEastAsia" w:hAnsiTheme="minorEastAsia" w:hint="eastAsia"/>
          <w:b w:val="0"/>
          <w:color w:val="888888"/>
        </w:rPr>
        <w:t>、</w:t>
      </w:r>
      <w:r>
        <w:rPr>
          <w:rFonts w:ascii="Verdana" w:hAnsi="Verdana" w:hint="eastAsia"/>
        </w:rPr>
        <w:tab/>
      </w:r>
      <w:r>
        <w:rPr>
          <w:rFonts w:ascii="Verdana" w:hAnsi="Verdana"/>
        </w:rPr>
        <w:t>emID:</w:t>
      </w:r>
      <w:r w:rsidRPr="00EE4E60">
        <w:rPr>
          <w:bCs/>
        </w:rPr>
        <w:t xml:space="preserve"> </w:t>
      </w:r>
      <w:r w:rsidRPr="00265147">
        <w:rPr>
          <w:bCs/>
        </w:rPr>
        <w:t>eMMCID</w:t>
      </w:r>
      <w:r w:rsidR="008224F5">
        <w:rPr>
          <w:rFonts w:hint="eastAsia"/>
          <w:bCs/>
        </w:rPr>
        <w:t>、</w:t>
      </w:r>
      <w:r w:rsidR="008224F5">
        <w:rPr>
          <w:bCs/>
        </w:rPr>
        <w:t>C:salt</w:t>
      </w:r>
      <w:r w:rsidR="00137890">
        <w:rPr>
          <w:rFonts w:hint="eastAsia"/>
          <w:bCs/>
        </w:rPr>
        <w:t>、</w:t>
      </w:r>
    </w:p>
    <w:p w:rsidR="00015F1F" w:rsidRDefault="00015F1F" w:rsidP="00387A11">
      <w:pPr>
        <w:ind w:firstLine="420"/>
        <w:rPr>
          <w:bCs/>
        </w:rPr>
      </w:pPr>
      <w:r>
        <w:rPr>
          <w:rFonts w:hint="eastAsia"/>
          <w:bCs/>
        </w:rPr>
        <w:t>dvID2</w:t>
      </w:r>
      <w:r>
        <w:rPr>
          <w:rFonts w:hint="eastAsia"/>
          <w:bCs/>
        </w:rPr>
        <w:t>：</w:t>
      </w:r>
      <w:r>
        <w:rPr>
          <w:rFonts w:hint="eastAsia"/>
          <w:bCs/>
        </w:rPr>
        <w:t>deviceID2</w:t>
      </w:r>
      <w:r w:rsidR="00E43E5B">
        <w:rPr>
          <w:rFonts w:hint="eastAsia"/>
          <w:bCs/>
        </w:rPr>
        <w:t>、</w:t>
      </w:r>
      <w:r w:rsidR="00E43E5B">
        <w:rPr>
          <w:bCs/>
        </w:rPr>
        <w:t>nm=loginUserName</w:t>
      </w:r>
      <w:r w:rsidR="00E43E5B">
        <w:rPr>
          <w:rFonts w:hint="eastAsia"/>
          <w:bCs/>
        </w:rPr>
        <w:t>、</w:t>
      </w:r>
      <w:r w:rsidR="00E43E5B">
        <w:rPr>
          <w:bCs/>
        </w:rPr>
        <w:t>nmF=loginUserNameFlag</w:t>
      </w:r>
    </w:p>
    <w:p w:rsidR="00EA0DD5" w:rsidRPr="00EA0DD5" w:rsidRDefault="00EA0DD5" w:rsidP="00EA0DD5">
      <w:pPr>
        <w:rPr>
          <w:sz w:val="20"/>
          <w:lang w:val="fr-FR"/>
        </w:rPr>
      </w:pPr>
      <w:r w:rsidRPr="00EA0DD5">
        <w:rPr>
          <w:rFonts w:hint="eastAsia"/>
          <w:bCs/>
          <w:sz w:val="20"/>
        </w:rPr>
        <w:t>注</w:t>
      </w:r>
      <w:r w:rsidRPr="00EA0DD5">
        <w:rPr>
          <w:rFonts w:hint="eastAsia"/>
          <w:bCs/>
          <w:sz w:val="20"/>
        </w:rPr>
        <w:t>2</w:t>
      </w:r>
      <w:r w:rsidRPr="00EA0DD5">
        <w:rPr>
          <w:rFonts w:hint="eastAsia"/>
          <w:bCs/>
          <w:sz w:val="20"/>
        </w:rPr>
        <w:t>：</w:t>
      </w:r>
      <w:r>
        <w:rPr>
          <w:bCs/>
          <w:sz w:val="20"/>
        </w:rPr>
        <w:t>sc/scT/emID</w:t>
      </w:r>
      <w:r w:rsidR="00532E33">
        <w:rPr>
          <w:bCs/>
          <w:sz w:val="20"/>
        </w:rPr>
        <w:t xml:space="preserve">/C </w:t>
      </w:r>
      <w:r>
        <w:rPr>
          <w:rFonts w:hint="eastAsia"/>
          <w:bCs/>
          <w:sz w:val="20"/>
        </w:rPr>
        <w:t>在手机上有预置密钥和安全算法时才上报，否则不上报。</w:t>
      </w:r>
    </w:p>
    <w:p w:rsidR="00013605" w:rsidRPr="00013605" w:rsidRDefault="005B343C" w:rsidP="00013605">
      <w:pPr>
        <w:numPr>
          <w:ilvl w:val="0"/>
          <w:numId w:val="22"/>
        </w:numPr>
        <w:tabs>
          <w:tab w:val="num" w:pos="0"/>
        </w:tabs>
        <w:rPr>
          <w:b/>
        </w:rPr>
      </w:pPr>
      <w:r>
        <w:rPr>
          <w:rFonts w:hint="eastAsia"/>
          <w:b/>
        </w:rPr>
        <w:t>正常</w:t>
      </w:r>
      <w:r w:rsidR="00D1767E" w:rsidRPr="00A6475E">
        <w:rPr>
          <w:rFonts w:hint="eastAsia"/>
          <w:b/>
        </w:rPr>
        <w:t>响应消息</w:t>
      </w:r>
      <w:r w:rsidR="009C6498">
        <w:rPr>
          <w:rFonts w:hint="eastAsia"/>
          <w:b/>
        </w:rPr>
        <w:t>(URL encode</w:t>
      </w:r>
      <w:r w:rsidR="009C6498">
        <w:rPr>
          <w:rFonts w:hint="eastAsia"/>
          <w:b/>
        </w:rPr>
        <w:t>编码</w:t>
      </w:r>
      <w:r w:rsidR="009C6498">
        <w:rPr>
          <w:rFonts w:hint="eastAsia"/>
          <w:b/>
        </w:rPr>
        <w:t>)</w:t>
      </w:r>
    </w:p>
    <w:p w:rsidR="004B66D0" w:rsidRPr="00B10B50" w:rsidRDefault="00AD07BB" w:rsidP="004B66D0">
      <w:pPr>
        <w:rPr>
          <w:lang w:val="fr-FR"/>
        </w:rPr>
      </w:pPr>
      <w:hyperlink r:id="rId16" w:history="1">
        <w:r w:rsidR="004B66D0" w:rsidRPr="00611DBA">
          <w:rPr>
            <w:rStyle w:val="aa"/>
            <w:rFonts w:hint="eastAsia"/>
          </w:rPr>
          <w:t>resultCode</w:t>
        </w:r>
        <w:r w:rsidR="004B66D0" w:rsidRPr="00611DBA">
          <w:rPr>
            <w:rStyle w:val="aa"/>
          </w:rPr>
          <w:t>=0</w:t>
        </w:r>
        <w:r w:rsidR="004B66D0" w:rsidRPr="00611DBA">
          <w:rPr>
            <w:rStyle w:val="aa"/>
            <w:rFonts w:ascii="宋体" w:hAnsi="宋体" w:cs="宋体" w:hint="eastAsia"/>
          </w:rPr>
          <w:t>&amp;</w:t>
        </w:r>
        <w:r w:rsidR="004B66D0" w:rsidRPr="00611DBA">
          <w:rPr>
            <w:rStyle w:val="aa"/>
            <w:rFonts w:hint="eastAsia"/>
          </w:rPr>
          <w:t>userID=100001&amp;</w:t>
        </w:r>
        <w:r w:rsidR="004B66D0" w:rsidRPr="00611DBA">
          <w:rPr>
            <w:rStyle w:val="aa"/>
            <w:rFonts w:hint="eastAsia"/>
            <w:lang w:val="fr-FR"/>
          </w:rPr>
          <w:t>TGC=</w:t>
        </w:r>
        <w:r w:rsidR="004B66D0" w:rsidRPr="00611DBA">
          <w:rPr>
            <w:rStyle w:val="aa"/>
            <w:rFonts w:hint="eastAsia"/>
          </w:rPr>
          <w:t>XDSDFAESREGGD</w:t>
        </w:r>
      </w:hyperlink>
      <w:r w:rsidR="004B66D0">
        <w:rPr>
          <w:rFonts w:hint="eastAsia"/>
        </w:rPr>
        <w:t>&amp;siteID=1</w:t>
      </w:r>
      <w:r w:rsidR="00954EAB">
        <w:rPr>
          <w:rFonts w:hint="eastAsia"/>
        </w:rPr>
        <w:t>&amp;</w:t>
      </w:r>
      <w:r w:rsidR="00954EAB">
        <w:rPr>
          <w:rFonts w:hint="eastAsia"/>
          <w:lang w:val="fr-FR"/>
        </w:rPr>
        <w:t>ifDevBindAcct=1</w:t>
      </w:r>
      <w:r w:rsidR="00D77657">
        <w:rPr>
          <w:rFonts w:hint="eastAsia"/>
          <w:lang w:val="fr-FR"/>
        </w:rPr>
        <w:t>&amp;</w:t>
      </w:r>
      <w:r w:rsidR="00D77657" w:rsidRPr="00D77657">
        <w:rPr>
          <w:rFonts w:ascii="Verdana" w:hAnsi="Verdana"/>
          <w:lang w:val="fr-FR"/>
        </w:rPr>
        <w:t xml:space="preserve"> </w:t>
      </w:r>
      <w:r w:rsidR="00D77657">
        <w:rPr>
          <w:rFonts w:ascii="Verdana" w:hAnsi="Verdana"/>
          <w:lang w:val="fr-FR"/>
        </w:rPr>
        <w:t>rightsID</w:t>
      </w:r>
      <w:r w:rsidR="00D77657">
        <w:rPr>
          <w:rFonts w:ascii="Verdana" w:hAnsi="Verdana" w:hint="eastAsia"/>
          <w:lang w:val="fr-FR"/>
        </w:rPr>
        <w:t>=100000</w:t>
      </w:r>
      <w:r w:rsidR="00524752">
        <w:rPr>
          <w:rFonts w:ascii="Verdana" w:hAnsi="Verdana" w:hint="eastAsia"/>
          <w:lang w:val="fr-FR"/>
        </w:rPr>
        <w:t>&amp;</w:t>
      </w:r>
      <w:r w:rsidR="00524752" w:rsidRPr="00524752">
        <w:rPr>
          <w:rFonts w:ascii="Verdana" w:hAnsi="Verdana"/>
        </w:rPr>
        <w:t xml:space="preserve"> </w:t>
      </w:r>
      <w:r w:rsidR="00524752">
        <w:rPr>
          <w:rFonts w:ascii="Verdana" w:hAnsi="Verdana"/>
        </w:rPr>
        <w:t>expire</w:t>
      </w:r>
      <w:r w:rsidR="00524752">
        <w:rPr>
          <w:rFonts w:ascii="Verdana" w:hAnsi="Verdana" w:hint="eastAsia"/>
        </w:rPr>
        <w:t>dDate=</w:t>
      </w:r>
      <w:r w:rsidR="00524752" w:rsidRPr="00532E33">
        <w:rPr>
          <w:lang w:val="de-DE"/>
        </w:rPr>
        <w:t>201</w:t>
      </w:r>
      <w:r w:rsidR="00524752">
        <w:rPr>
          <w:rFonts w:hint="eastAsia"/>
          <w:lang w:val="de-DE"/>
        </w:rPr>
        <w:t>6</w:t>
      </w:r>
      <w:r w:rsidR="00524752" w:rsidRPr="00532E33">
        <w:rPr>
          <w:lang w:val="de-DE"/>
        </w:rPr>
        <w:t>0516</w:t>
      </w:r>
      <w:ins w:id="81" w:author="x00116998" w:date="2015-01-05T17:34:00Z">
        <w:r w:rsidR="000D73A3">
          <w:rPr>
            <w:rFonts w:hint="eastAsia"/>
            <w:lang w:val="de-DE"/>
          </w:rPr>
          <w:t>&amp;</w:t>
        </w:r>
        <w:r w:rsidR="000D73A3">
          <w:rPr>
            <w:rFonts w:hint="eastAsia"/>
            <w:lang w:val="fr-FR"/>
          </w:rPr>
          <w:t>userAccount=13922222222</w:t>
        </w:r>
      </w:ins>
    </w:p>
    <w:p w:rsidR="00B10B50" w:rsidRDefault="004B66D0" w:rsidP="00B10B50">
      <w:r>
        <w:rPr>
          <w:rFonts w:hint="eastAsia"/>
        </w:rPr>
        <w:t>注：</w:t>
      </w:r>
      <w:r>
        <w:rPr>
          <w:rFonts w:hint="eastAsia"/>
        </w:rPr>
        <w:t>TGC</w:t>
      </w:r>
      <w:r>
        <w:rPr>
          <w:rFonts w:hint="eastAsia"/>
        </w:rPr>
        <w:t>使用临时密钥加密。</w:t>
      </w:r>
    </w:p>
    <w:p w:rsidR="00A92333" w:rsidRPr="003F2BBF" w:rsidRDefault="00A92333" w:rsidP="00B10B50">
      <w:pPr>
        <w:ind w:firstLine="420"/>
      </w:pPr>
    </w:p>
    <w:p w:rsidR="005B343C" w:rsidRPr="00013605" w:rsidRDefault="005B343C" w:rsidP="005B343C">
      <w:pPr>
        <w:numPr>
          <w:ilvl w:val="0"/>
          <w:numId w:val="22"/>
        </w:numPr>
        <w:tabs>
          <w:tab w:val="num" w:pos="0"/>
        </w:tabs>
        <w:rPr>
          <w:b/>
        </w:rPr>
      </w:pPr>
      <w:r>
        <w:rPr>
          <w:rFonts w:hint="eastAsia"/>
          <w:b/>
        </w:rPr>
        <w:t>异常</w:t>
      </w:r>
      <w:r w:rsidRPr="00A6475E">
        <w:rPr>
          <w:rFonts w:hint="eastAsia"/>
          <w:b/>
        </w:rPr>
        <w:t>响应消息</w:t>
      </w:r>
      <w:r w:rsidR="009C6498">
        <w:rPr>
          <w:rFonts w:hint="eastAsia"/>
          <w:b/>
        </w:rPr>
        <w:t>(URL encode</w:t>
      </w:r>
      <w:r w:rsidR="009C6498">
        <w:rPr>
          <w:rFonts w:hint="eastAsia"/>
          <w:b/>
        </w:rPr>
        <w:t>编码</w:t>
      </w:r>
      <w:r w:rsidR="009C6498">
        <w:rPr>
          <w:rFonts w:hint="eastAsia"/>
          <w:b/>
        </w:rPr>
        <w:t>)</w:t>
      </w:r>
    </w:p>
    <w:p w:rsidR="005B343C" w:rsidRPr="004B66D0" w:rsidRDefault="00AD07BB" w:rsidP="005B343C">
      <w:hyperlink r:id="rId17" w:history="1">
        <w:r w:rsidR="005B343C" w:rsidRPr="00611DBA">
          <w:rPr>
            <w:rStyle w:val="aa"/>
            <w:rFonts w:hint="eastAsia"/>
          </w:rPr>
          <w:t>resultCode</w:t>
        </w:r>
        <w:r w:rsidR="005B343C" w:rsidRPr="00611DBA">
          <w:rPr>
            <w:rStyle w:val="aa"/>
          </w:rPr>
          <w:t>=</w:t>
        </w:r>
        <w:r w:rsidR="005B343C">
          <w:rPr>
            <w:rStyle w:val="aa"/>
            <w:rFonts w:hint="eastAsia"/>
          </w:rPr>
          <w:t>701000021</w:t>
        </w:r>
        <w:r w:rsidR="005B343C" w:rsidRPr="00611DBA">
          <w:rPr>
            <w:rStyle w:val="aa"/>
            <w:rFonts w:ascii="宋体" w:hAnsi="宋体" w:cs="宋体" w:hint="eastAsia"/>
          </w:rPr>
          <w:t>&amp;</w:t>
        </w:r>
        <w:r w:rsidR="005B343C" w:rsidRPr="005B343C">
          <w:rPr>
            <w:rFonts w:hint="eastAsia"/>
            <w:lang w:val="de-DE"/>
          </w:rPr>
          <w:t xml:space="preserve"> </w:t>
        </w:r>
        <w:r w:rsidR="005B343C" w:rsidRPr="00185690">
          <w:rPr>
            <w:rFonts w:hint="eastAsia"/>
            <w:lang w:val="de-DE"/>
          </w:rPr>
          <w:t>errorDesc</w:t>
        </w:r>
        <w:r w:rsidR="005B343C" w:rsidRPr="00611DBA">
          <w:rPr>
            <w:rStyle w:val="aa"/>
            <w:rFonts w:hint="eastAsia"/>
          </w:rPr>
          <w:t>=</w:t>
        </w:r>
        <w:r w:rsidR="005B343C" w:rsidRPr="00185690">
          <w:rPr>
            <w:rFonts w:hint="eastAsia"/>
            <w:lang w:val="de-DE"/>
          </w:rPr>
          <w:t>Error account format.</w:t>
        </w:r>
      </w:hyperlink>
      <w:r w:rsidR="003769D3" w:rsidRPr="004B66D0">
        <w:rPr>
          <w:rFonts w:hint="eastAsia"/>
        </w:rPr>
        <w:t xml:space="preserve"> </w:t>
      </w:r>
    </w:p>
    <w:p w:rsidR="005B343C" w:rsidRPr="00A6475E" w:rsidRDefault="005B343C" w:rsidP="00564B99">
      <w:pPr>
        <w:rPr>
          <w:lang w:val="fr-FR"/>
        </w:rPr>
      </w:pPr>
    </w:p>
    <w:p w:rsidR="00564B99" w:rsidRPr="00D32568" w:rsidRDefault="00616AAD" w:rsidP="0024394D">
      <w:r>
        <w:br w:type="page"/>
      </w:r>
    </w:p>
    <w:p w:rsidR="00555885" w:rsidRDefault="00555885" w:rsidP="00555885">
      <w:pPr>
        <w:pStyle w:val="21"/>
        <w:numPr>
          <w:ilvl w:val="1"/>
          <w:numId w:val="1"/>
        </w:numPr>
        <w:rPr>
          <w:rStyle w:val="210"/>
        </w:rPr>
      </w:pPr>
      <w:bookmarkStart w:id="82" w:name="_Toc317101277"/>
      <w:r>
        <w:rPr>
          <w:rStyle w:val="210"/>
          <w:rFonts w:hint="eastAsia"/>
        </w:rPr>
        <w:lastRenderedPageBreak/>
        <w:t>userTGCAuth</w:t>
      </w:r>
      <w:bookmarkEnd w:id="82"/>
    </w:p>
    <w:p w:rsidR="00555885" w:rsidRPr="00B91F27" w:rsidRDefault="00555885" w:rsidP="00407B6C">
      <w:pPr>
        <w:pStyle w:val="31"/>
      </w:pPr>
      <w:bookmarkStart w:id="83" w:name="_Toc317101278"/>
      <w:r>
        <w:rPr>
          <w:rStyle w:val="210"/>
          <w:rFonts w:hint="eastAsia"/>
        </w:rPr>
        <w:t>HTTP(S)</w:t>
      </w:r>
      <w:r>
        <w:rPr>
          <w:rStyle w:val="210"/>
          <w:rFonts w:hint="eastAsia"/>
        </w:rPr>
        <w:t>接口</w:t>
      </w:r>
      <w:bookmarkEnd w:id="83"/>
    </w:p>
    <w:p w:rsidR="00555885" w:rsidRDefault="00555885" w:rsidP="00407B6C">
      <w:pPr>
        <w:pStyle w:val="41"/>
      </w:pPr>
      <w:r>
        <w:rPr>
          <w:rFonts w:hint="eastAsia"/>
        </w:rPr>
        <w:t>描述</w:t>
      </w:r>
    </w:p>
    <w:p w:rsidR="00555885" w:rsidRDefault="00555885" w:rsidP="00555885">
      <w:pPr>
        <w:ind w:firstLine="420"/>
      </w:pPr>
      <w:r>
        <w:rPr>
          <w:rFonts w:hint="eastAsia"/>
        </w:rPr>
        <w:t>AccountServer</w:t>
      </w:r>
      <w:r>
        <w:rPr>
          <w:rFonts w:hint="eastAsia"/>
        </w:rPr>
        <w:t>根据</w:t>
      </w:r>
      <w:r>
        <w:rPr>
          <w:rFonts w:hint="eastAsia"/>
        </w:rPr>
        <w:t>AccountAgent</w:t>
      </w:r>
      <w:r>
        <w:rPr>
          <w:rFonts w:hint="eastAsia"/>
        </w:rPr>
        <w:t>输入的</w:t>
      </w:r>
      <w:r>
        <w:rPr>
          <w:rFonts w:hint="eastAsia"/>
        </w:rPr>
        <w:t>TGC</w:t>
      </w:r>
      <w:r>
        <w:rPr>
          <w:rFonts w:hint="eastAsia"/>
        </w:rPr>
        <w:t>和设备信息验证，并建立</w:t>
      </w:r>
      <w:r>
        <w:rPr>
          <w:rFonts w:hint="eastAsia"/>
        </w:rPr>
        <w:t>Session</w:t>
      </w:r>
      <w:r>
        <w:rPr>
          <w:rFonts w:hint="eastAsia"/>
        </w:rPr>
        <w:t>。</w:t>
      </w:r>
    </w:p>
    <w:p w:rsidR="00564B99" w:rsidRDefault="00564B99" w:rsidP="00564B99">
      <w:pPr>
        <w:ind w:firstLine="420"/>
      </w:pPr>
      <w:r>
        <w:rPr>
          <w:rFonts w:hint="eastAsia"/>
        </w:rPr>
        <w:t>AccountServer</w:t>
      </w:r>
      <w:r>
        <w:rPr>
          <w:rFonts w:hint="eastAsia"/>
        </w:rPr>
        <w:t>内部转为调用</w:t>
      </w:r>
      <w:r>
        <w:rPr>
          <w:rFonts w:hint="eastAsia"/>
        </w:rPr>
        <w:t>SSO</w:t>
      </w:r>
      <w:r>
        <w:rPr>
          <w:rFonts w:hint="eastAsia"/>
        </w:rPr>
        <w:t>服务的</w:t>
      </w:r>
      <w:r>
        <w:rPr>
          <w:rFonts w:hint="eastAsia"/>
        </w:rPr>
        <w:t>SSO</w:t>
      </w:r>
      <w:r>
        <w:rPr>
          <w:rFonts w:hint="eastAsia"/>
        </w:rPr>
        <w:t>认证接口。</w:t>
      </w:r>
    </w:p>
    <w:p w:rsidR="00564B99" w:rsidRDefault="00417E94" w:rsidP="00555885">
      <w:pPr>
        <w:ind w:firstLine="420"/>
      </w:pPr>
      <w:r>
        <w:rPr>
          <w:rFonts w:hint="eastAsia"/>
        </w:rPr>
        <w:t>注：该接口为</w:t>
      </w:r>
      <w:r>
        <w:rPr>
          <w:rFonts w:hint="eastAsia"/>
        </w:rPr>
        <w:t>AccountAgent</w:t>
      </w:r>
      <w:r>
        <w:rPr>
          <w:rFonts w:hint="eastAsia"/>
        </w:rPr>
        <w:t>专用，其他模块（例如</w:t>
      </w:r>
      <w:r>
        <w:rPr>
          <w:rFonts w:hint="eastAsia"/>
        </w:rPr>
        <w:t>:Portal</w:t>
      </w:r>
      <w:r>
        <w:rPr>
          <w:rFonts w:hint="eastAsia"/>
        </w:rPr>
        <w:t>）需要自己实现该接口。</w:t>
      </w:r>
    </w:p>
    <w:p w:rsidR="00616AAD" w:rsidRPr="00616AAD" w:rsidRDefault="00616AAD" w:rsidP="00F52EEA">
      <w:pPr>
        <w:rPr>
          <w:lang w:val="fr-FR"/>
        </w:rPr>
      </w:pPr>
      <w:r>
        <w:rPr>
          <w:rFonts w:hint="eastAsia"/>
          <w:lang w:val="fr-FR"/>
        </w:rPr>
        <w:tab/>
      </w:r>
      <w:r>
        <w:rPr>
          <w:rFonts w:hint="eastAsia"/>
          <w:lang w:val="fr-FR"/>
        </w:rPr>
        <w:t>该操作无需携带服务端已通过认证的</w:t>
      </w:r>
      <w:r>
        <w:rPr>
          <w:rFonts w:hint="eastAsia"/>
          <w:lang w:val="fr-FR"/>
        </w:rPr>
        <w:t>sessionID</w:t>
      </w:r>
      <w:r>
        <w:rPr>
          <w:rFonts w:hint="eastAsia"/>
          <w:lang w:val="fr-FR"/>
        </w:rPr>
        <w:t>。</w:t>
      </w:r>
    </w:p>
    <w:p w:rsidR="00555885" w:rsidRDefault="00555885" w:rsidP="00407B6C">
      <w:pPr>
        <w:pStyle w:val="41"/>
      </w:pPr>
      <w:r>
        <w:rPr>
          <w:rFonts w:hint="eastAsia"/>
        </w:rPr>
        <w:t>输入参数</w:t>
      </w:r>
    </w:p>
    <w:p w:rsidR="00555885" w:rsidRPr="00A01A26" w:rsidRDefault="00564B99" w:rsidP="00555885">
      <w:pPr>
        <w:pStyle w:val="a4"/>
        <w:ind w:firstLine="210"/>
      </w:pPr>
      <w:r>
        <w:rPr>
          <w:rFonts w:hint="eastAsia"/>
        </w:rPr>
        <w:t>UserTGCAuthReq</w:t>
      </w:r>
      <w:r>
        <w:rPr>
          <w:rFonts w:hint="eastAsia"/>
        </w:rPr>
        <w:t>：</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1527"/>
        <w:gridCol w:w="850"/>
        <w:gridCol w:w="3308"/>
      </w:tblGrid>
      <w:tr w:rsidR="00555885" w:rsidTr="00883BFA">
        <w:trPr>
          <w:jc w:val="center"/>
        </w:trPr>
        <w:tc>
          <w:tcPr>
            <w:tcW w:w="2378" w:type="dxa"/>
          </w:tcPr>
          <w:p w:rsidR="00555885" w:rsidRDefault="00555885" w:rsidP="000819D8">
            <w:pPr>
              <w:pStyle w:val="TAH"/>
              <w:rPr>
                <w:rFonts w:ascii="Verdana" w:hAnsi="Verdana"/>
                <w:lang w:val="fr-FR" w:eastAsia="zh-CN"/>
              </w:rPr>
            </w:pPr>
            <w:r>
              <w:rPr>
                <w:rFonts w:ascii="Verdana" w:hAnsi="Verdana" w:hint="eastAsia"/>
                <w:lang w:val="fr-FR" w:eastAsia="zh-CN"/>
              </w:rPr>
              <w:t>参数名称</w:t>
            </w:r>
          </w:p>
        </w:tc>
        <w:tc>
          <w:tcPr>
            <w:tcW w:w="737" w:type="dxa"/>
          </w:tcPr>
          <w:p w:rsidR="00555885" w:rsidRDefault="00555885" w:rsidP="000819D8">
            <w:pPr>
              <w:pStyle w:val="TAH"/>
              <w:rPr>
                <w:rFonts w:ascii="Verdana" w:hAnsi="Verdana"/>
                <w:lang w:val="fr-FR" w:eastAsia="zh-CN"/>
              </w:rPr>
            </w:pPr>
            <w:r>
              <w:rPr>
                <w:rFonts w:ascii="Verdana" w:hAnsi="Verdana" w:hint="eastAsia"/>
                <w:lang w:val="fr-FR" w:eastAsia="zh-CN"/>
              </w:rPr>
              <w:t>必须</w:t>
            </w:r>
          </w:p>
        </w:tc>
        <w:tc>
          <w:tcPr>
            <w:tcW w:w="1527" w:type="dxa"/>
          </w:tcPr>
          <w:p w:rsidR="00555885" w:rsidRDefault="00555885" w:rsidP="000819D8">
            <w:pPr>
              <w:pStyle w:val="TAH"/>
              <w:rPr>
                <w:rFonts w:ascii="Verdana" w:hAnsi="Verdana"/>
                <w:lang w:val="fr-FR" w:eastAsia="zh-CN"/>
              </w:rPr>
            </w:pPr>
            <w:r>
              <w:rPr>
                <w:rFonts w:ascii="Verdana" w:hAnsi="Verdana" w:hint="eastAsia"/>
                <w:lang w:val="fr-FR" w:eastAsia="zh-CN"/>
              </w:rPr>
              <w:t>类型</w:t>
            </w:r>
          </w:p>
        </w:tc>
        <w:tc>
          <w:tcPr>
            <w:tcW w:w="850" w:type="dxa"/>
          </w:tcPr>
          <w:p w:rsidR="00555885" w:rsidRDefault="00555885" w:rsidP="000819D8">
            <w:pPr>
              <w:pStyle w:val="TAH"/>
              <w:rPr>
                <w:rFonts w:ascii="Verdana" w:hAnsi="Verdana"/>
                <w:lang w:val="fr-FR" w:eastAsia="zh-CN"/>
              </w:rPr>
            </w:pPr>
            <w:r>
              <w:rPr>
                <w:rFonts w:ascii="Verdana" w:hAnsi="Verdana" w:hint="eastAsia"/>
                <w:lang w:val="fr-FR" w:eastAsia="zh-CN"/>
              </w:rPr>
              <w:t>长度</w:t>
            </w:r>
          </w:p>
        </w:tc>
        <w:tc>
          <w:tcPr>
            <w:tcW w:w="3308" w:type="dxa"/>
          </w:tcPr>
          <w:p w:rsidR="00555885" w:rsidRDefault="00555885" w:rsidP="000819D8">
            <w:pPr>
              <w:pStyle w:val="TAH"/>
              <w:rPr>
                <w:rFonts w:ascii="Verdana" w:hAnsi="Verdana"/>
                <w:lang w:val="fr-FR" w:eastAsia="zh-CN"/>
              </w:rPr>
            </w:pPr>
            <w:r>
              <w:rPr>
                <w:rFonts w:ascii="Verdana" w:hAnsi="Verdana" w:hint="eastAsia"/>
                <w:lang w:val="fr-FR" w:eastAsia="zh-CN"/>
              </w:rPr>
              <w:t>描述信息</w:t>
            </w:r>
          </w:p>
        </w:tc>
      </w:tr>
      <w:tr w:rsidR="00555885" w:rsidTr="00883BFA">
        <w:trPr>
          <w:jc w:val="center"/>
        </w:trPr>
        <w:tc>
          <w:tcPr>
            <w:tcW w:w="2378" w:type="dxa"/>
          </w:tcPr>
          <w:p w:rsidR="00555885" w:rsidRPr="00E74491" w:rsidRDefault="00555885" w:rsidP="000819D8">
            <w:pPr>
              <w:pStyle w:val="TAL"/>
              <w:rPr>
                <w:lang w:val="fr-FR" w:eastAsia="zh-CN"/>
              </w:rPr>
            </w:pPr>
            <w:r w:rsidRPr="00E74491">
              <w:rPr>
                <w:rFonts w:hint="eastAsia"/>
                <w:lang w:val="fr-FR" w:eastAsia="zh-CN"/>
              </w:rPr>
              <w:t>v</w:t>
            </w:r>
            <w:r w:rsidRPr="00E74491">
              <w:rPr>
                <w:lang w:val="fr-FR" w:eastAsia="zh-CN"/>
              </w:rPr>
              <w:t>ersion</w:t>
            </w:r>
          </w:p>
        </w:tc>
        <w:tc>
          <w:tcPr>
            <w:tcW w:w="737" w:type="dxa"/>
          </w:tcPr>
          <w:p w:rsidR="00555885" w:rsidRPr="00E74491" w:rsidRDefault="00555885" w:rsidP="000819D8">
            <w:pPr>
              <w:pStyle w:val="TAL"/>
              <w:rPr>
                <w:lang w:val="fr-FR" w:eastAsia="zh-CN"/>
              </w:rPr>
            </w:pPr>
            <w:r>
              <w:rPr>
                <w:rFonts w:hint="eastAsia"/>
                <w:lang w:val="fr-FR" w:eastAsia="zh-CN"/>
              </w:rPr>
              <w:t>M</w:t>
            </w:r>
          </w:p>
        </w:tc>
        <w:tc>
          <w:tcPr>
            <w:tcW w:w="1527" w:type="dxa"/>
          </w:tcPr>
          <w:p w:rsidR="00555885" w:rsidRPr="00E74491" w:rsidRDefault="00555885" w:rsidP="000819D8">
            <w:pPr>
              <w:pStyle w:val="TAH"/>
              <w:jc w:val="both"/>
              <w:rPr>
                <w:b w:val="0"/>
                <w:lang w:val="fr-FR" w:eastAsia="zh-CN"/>
              </w:rPr>
            </w:pPr>
            <w:r>
              <w:rPr>
                <w:rFonts w:hint="eastAsia"/>
                <w:b w:val="0"/>
                <w:lang w:val="fr-FR" w:eastAsia="zh-CN"/>
              </w:rPr>
              <w:t>String</w:t>
            </w:r>
          </w:p>
        </w:tc>
        <w:tc>
          <w:tcPr>
            <w:tcW w:w="850" w:type="dxa"/>
          </w:tcPr>
          <w:p w:rsidR="00555885" w:rsidRPr="00E74491" w:rsidRDefault="00555885" w:rsidP="000819D8">
            <w:pPr>
              <w:rPr>
                <w:rFonts w:ascii="Arial" w:hAnsi="Arial"/>
                <w:kern w:val="0"/>
                <w:sz w:val="18"/>
                <w:szCs w:val="18"/>
                <w:lang w:val="fr-FR"/>
              </w:rPr>
            </w:pPr>
            <w:r>
              <w:rPr>
                <w:rFonts w:ascii="Arial" w:hAnsi="Arial" w:hint="eastAsia"/>
                <w:kern w:val="0"/>
                <w:sz w:val="18"/>
                <w:szCs w:val="18"/>
                <w:lang w:val="fr-FR"/>
              </w:rPr>
              <w:t>5</w:t>
            </w:r>
          </w:p>
        </w:tc>
        <w:tc>
          <w:tcPr>
            <w:tcW w:w="3308" w:type="dxa"/>
          </w:tcPr>
          <w:p w:rsidR="00555885" w:rsidRPr="00E74491" w:rsidRDefault="00555885" w:rsidP="000819D8">
            <w:pPr>
              <w:rPr>
                <w:rFonts w:ascii="Arial" w:hAnsi="Arial"/>
                <w:kern w:val="0"/>
                <w:sz w:val="18"/>
                <w:szCs w:val="18"/>
                <w:lang w:val="fr-FR"/>
              </w:rPr>
            </w:pPr>
            <w:r w:rsidRPr="00E74491">
              <w:rPr>
                <w:rFonts w:ascii="Arial" w:hAnsi="Arial" w:hint="eastAsia"/>
                <w:kern w:val="0"/>
                <w:sz w:val="18"/>
                <w:szCs w:val="18"/>
                <w:lang w:val="fr-FR"/>
              </w:rPr>
              <w:t>协议版本号</w:t>
            </w:r>
          </w:p>
          <w:p w:rsidR="00555885" w:rsidRPr="00E74491" w:rsidRDefault="00555885" w:rsidP="000819D8">
            <w:pPr>
              <w:rPr>
                <w:rFonts w:ascii="Arial" w:hAnsi="Arial"/>
                <w:kern w:val="0"/>
                <w:sz w:val="18"/>
                <w:szCs w:val="18"/>
                <w:lang w:val="fr-FR"/>
              </w:rPr>
            </w:pPr>
            <w:r w:rsidRPr="00E74491">
              <w:rPr>
                <w:rFonts w:ascii="Arial" w:hAnsi="Arial" w:hint="eastAsia"/>
                <w:kern w:val="0"/>
                <w:sz w:val="18"/>
                <w:szCs w:val="18"/>
                <w:lang w:val="fr-FR"/>
              </w:rPr>
              <w:t>当前版本为：</w:t>
            </w:r>
            <w:r>
              <w:rPr>
                <w:rFonts w:ascii="Arial" w:hAnsi="Arial" w:hint="eastAsia"/>
                <w:kern w:val="0"/>
                <w:sz w:val="18"/>
                <w:szCs w:val="18"/>
                <w:lang w:val="fr-FR"/>
              </w:rPr>
              <w:t>01.01</w:t>
            </w:r>
          </w:p>
        </w:tc>
      </w:tr>
      <w:tr w:rsidR="00555885" w:rsidTr="00883BFA">
        <w:trPr>
          <w:jc w:val="center"/>
        </w:trPr>
        <w:tc>
          <w:tcPr>
            <w:tcW w:w="2378" w:type="dxa"/>
          </w:tcPr>
          <w:p w:rsidR="00555885" w:rsidRDefault="00555885" w:rsidP="000819D8">
            <w:pPr>
              <w:pStyle w:val="TAL"/>
              <w:rPr>
                <w:lang w:val="fr-FR" w:eastAsia="zh-CN"/>
              </w:rPr>
            </w:pPr>
            <w:r>
              <w:rPr>
                <w:rFonts w:hint="eastAsia"/>
                <w:lang w:val="fr-FR" w:eastAsia="zh-CN"/>
              </w:rPr>
              <w:t>TGCID</w:t>
            </w:r>
          </w:p>
        </w:tc>
        <w:tc>
          <w:tcPr>
            <w:tcW w:w="737" w:type="dxa"/>
          </w:tcPr>
          <w:p w:rsidR="00555885" w:rsidRDefault="00555885" w:rsidP="000819D8">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1527" w:type="dxa"/>
          </w:tcPr>
          <w:p w:rsidR="00555885" w:rsidRDefault="00555885" w:rsidP="000819D8">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850" w:type="dxa"/>
          </w:tcPr>
          <w:p w:rsidR="00555885" w:rsidRDefault="00555885" w:rsidP="000819D8">
            <w:pPr>
              <w:spacing w:line="240" w:lineRule="atLeast"/>
              <w:rPr>
                <w:rFonts w:ascii="Arial" w:hAnsi="Arial"/>
                <w:kern w:val="0"/>
                <w:sz w:val="18"/>
                <w:szCs w:val="18"/>
                <w:lang w:val="fr-FR"/>
              </w:rPr>
            </w:pPr>
            <w:r>
              <w:rPr>
                <w:rFonts w:ascii="Arial" w:hAnsi="Arial" w:hint="eastAsia"/>
                <w:kern w:val="0"/>
                <w:sz w:val="18"/>
                <w:szCs w:val="18"/>
                <w:lang w:val="fr-FR"/>
              </w:rPr>
              <w:t>32</w:t>
            </w:r>
          </w:p>
        </w:tc>
        <w:tc>
          <w:tcPr>
            <w:tcW w:w="3308" w:type="dxa"/>
          </w:tcPr>
          <w:p w:rsidR="00555885" w:rsidRDefault="00555885" w:rsidP="000819D8">
            <w:pPr>
              <w:spacing w:line="240" w:lineRule="atLeast"/>
              <w:rPr>
                <w:rFonts w:ascii="Arial" w:hAnsi="Arial"/>
                <w:kern w:val="0"/>
                <w:sz w:val="18"/>
                <w:szCs w:val="18"/>
                <w:lang w:val="fr-FR"/>
              </w:rPr>
            </w:pPr>
            <w:r>
              <w:rPr>
                <w:rFonts w:ascii="Arial" w:hAnsi="Arial" w:hint="eastAsia"/>
                <w:kern w:val="0"/>
                <w:sz w:val="18"/>
                <w:szCs w:val="18"/>
                <w:lang w:val="fr-FR"/>
              </w:rPr>
              <w:t>TGCID</w:t>
            </w:r>
          </w:p>
        </w:tc>
      </w:tr>
      <w:tr w:rsidR="00555885" w:rsidTr="00883BFA">
        <w:trPr>
          <w:jc w:val="center"/>
        </w:trPr>
        <w:tc>
          <w:tcPr>
            <w:tcW w:w="2378" w:type="dxa"/>
          </w:tcPr>
          <w:p w:rsidR="00555885" w:rsidRDefault="00555885" w:rsidP="000819D8">
            <w:pPr>
              <w:pStyle w:val="TAL"/>
              <w:rPr>
                <w:lang w:val="fr-FR" w:eastAsia="zh-CN"/>
              </w:rPr>
            </w:pPr>
            <w:r>
              <w:rPr>
                <w:rFonts w:hint="eastAsia"/>
                <w:lang w:val="fr-FR" w:eastAsia="zh-CN"/>
              </w:rPr>
              <w:t>deviceInfo</w:t>
            </w:r>
          </w:p>
        </w:tc>
        <w:tc>
          <w:tcPr>
            <w:tcW w:w="737" w:type="dxa"/>
          </w:tcPr>
          <w:p w:rsidR="00555885" w:rsidRPr="00C8364D" w:rsidRDefault="00555885" w:rsidP="000819D8">
            <w:pPr>
              <w:pStyle w:val="TAL"/>
              <w:rPr>
                <w:lang w:val="fr-FR" w:eastAsia="zh-CN"/>
              </w:rPr>
            </w:pPr>
            <w:r>
              <w:rPr>
                <w:rFonts w:hint="eastAsia"/>
                <w:lang w:val="fr-FR" w:eastAsia="zh-CN"/>
              </w:rPr>
              <w:t>M</w:t>
            </w:r>
          </w:p>
        </w:tc>
        <w:tc>
          <w:tcPr>
            <w:tcW w:w="1527" w:type="dxa"/>
          </w:tcPr>
          <w:p w:rsidR="00555885" w:rsidRPr="00C8364D" w:rsidRDefault="00555885" w:rsidP="000819D8">
            <w:pPr>
              <w:pStyle w:val="TAL"/>
              <w:rPr>
                <w:lang w:val="fr-FR" w:eastAsia="zh-CN"/>
              </w:rPr>
            </w:pPr>
            <w:r>
              <w:rPr>
                <w:rFonts w:hint="eastAsia"/>
                <w:lang w:val="fr-FR" w:eastAsia="zh-CN"/>
              </w:rPr>
              <w:t>DeviceInfo</w:t>
            </w:r>
          </w:p>
        </w:tc>
        <w:tc>
          <w:tcPr>
            <w:tcW w:w="850" w:type="dxa"/>
          </w:tcPr>
          <w:p w:rsidR="00555885" w:rsidRPr="00C8364D" w:rsidRDefault="00555885" w:rsidP="000819D8">
            <w:pPr>
              <w:pStyle w:val="TAL"/>
              <w:rPr>
                <w:lang w:val="fr-FR" w:eastAsia="zh-CN"/>
              </w:rPr>
            </w:pPr>
          </w:p>
        </w:tc>
        <w:tc>
          <w:tcPr>
            <w:tcW w:w="3308" w:type="dxa"/>
          </w:tcPr>
          <w:p w:rsidR="00555885" w:rsidRDefault="00555885" w:rsidP="000819D8">
            <w:pPr>
              <w:rPr>
                <w:rFonts w:ascii="Arial" w:hAnsi="Arial"/>
                <w:kern w:val="0"/>
                <w:sz w:val="18"/>
                <w:szCs w:val="18"/>
                <w:lang w:val="fr-FR"/>
              </w:rPr>
            </w:pPr>
            <w:r>
              <w:rPr>
                <w:rFonts w:ascii="Arial" w:hAnsi="Arial" w:hint="eastAsia"/>
                <w:kern w:val="0"/>
                <w:sz w:val="18"/>
                <w:szCs w:val="18"/>
                <w:lang w:val="fr-FR"/>
              </w:rPr>
              <w:t>登录</w:t>
            </w:r>
            <w:r w:rsidRPr="00E74491">
              <w:rPr>
                <w:rFonts w:ascii="Arial" w:hAnsi="Arial" w:hint="eastAsia"/>
                <w:kern w:val="0"/>
                <w:sz w:val="18"/>
                <w:szCs w:val="18"/>
                <w:lang w:val="fr-FR"/>
              </w:rPr>
              <w:t>设备</w:t>
            </w:r>
            <w:r>
              <w:rPr>
                <w:rFonts w:ascii="Arial" w:hAnsi="Arial" w:hint="eastAsia"/>
                <w:kern w:val="0"/>
                <w:sz w:val="18"/>
                <w:szCs w:val="18"/>
                <w:lang w:val="fr-FR"/>
              </w:rPr>
              <w:t>信息</w:t>
            </w:r>
          </w:p>
          <w:p w:rsidR="00F4631F" w:rsidRDefault="00F4631F" w:rsidP="00F4631F">
            <w:pPr>
              <w:rPr>
                <w:lang w:val="fr-FR"/>
              </w:rPr>
            </w:pPr>
            <w:r>
              <w:rPr>
                <w:rFonts w:ascii="Arial" w:hAnsi="Arial" w:hint="eastAsia"/>
                <w:kern w:val="0"/>
                <w:sz w:val="18"/>
                <w:szCs w:val="18"/>
                <w:lang w:val="fr-FR"/>
              </w:rPr>
              <w:t>注：后续本字段客户端只需填</w:t>
            </w:r>
            <w:r w:rsidRPr="00822C79">
              <w:rPr>
                <w:lang w:val="fr-FR"/>
              </w:rPr>
              <w:t>IMEI</w:t>
            </w:r>
            <w:r>
              <w:rPr>
                <w:rFonts w:hint="eastAsia"/>
                <w:lang w:val="fr-FR"/>
              </w:rPr>
              <w:t>/</w:t>
            </w:r>
            <w:r w:rsidRPr="00822C79">
              <w:rPr>
                <w:lang w:val="fr-FR"/>
              </w:rPr>
              <w:t>ESN</w:t>
            </w:r>
            <w:r>
              <w:rPr>
                <w:rFonts w:hint="eastAsia"/>
                <w:lang w:val="fr-FR"/>
              </w:rPr>
              <w:t>/</w:t>
            </w:r>
            <w:r w:rsidRPr="00822C79">
              <w:rPr>
                <w:lang w:val="fr-FR"/>
              </w:rPr>
              <w:t>MEID</w:t>
            </w:r>
            <w:r>
              <w:rPr>
                <w:rFonts w:hint="eastAsia"/>
                <w:lang w:val="fr-FR"/>
              </w:rPr>
              <w:t>类型设备</w:t>
            </w:r>
            <w:r>
              <w:rPr>
                <w:rFonts w:hint="eastAsia"/>
                <w:lang w:val="fr-FR"/>
              </w:rPr>
              <w:t>ID</w:t>
            </w:r>
            <w:r>
              <w:rPr>
                <w:rFonts w:hint="eastAsia"/>
                <w:lang w:val="fr-FR"/>
              </w:rPr>
              <w:t>，如果取不到，则填</w:t>
            </w:r>
            <w:r>
              <w:rPr>
                <w:rFonts w:hint="eastAsia"/>
                <w:lang w:val="fr-FR"/>
              </w:rPr>
              <w:t>NULL</w:t>
            </w:r>
            <w:r>
              <w:rPr>
                <w:rFonts w:hint="eastAsia"/>
                <w:lang w:val="fr-FR"/>
              </w:rPr>
              <w:t>。</w:t>
            </w:r>
          </w:p>
          <w:p w:rsidR="00F4631F" w:rsidRPr="00E74491" w:rsidRDefault="00F4631F" w:rsidP="00F4631F">
            <w:pPr>
              <w:rPr>
                <w:rFonts w:ascii="Arial" w:hAnsi="Arial"/>
                <w:kern w:val="0"/>
                <w:sz w:val="18"/>
                <w:szCs w:val="18"/>
                <w:lang w:val="fr-FR"/>
              </w:rPr>
            </w:pPr>
            <w:r>
              <w:rPr>
                <w:rFonts w:hint="eastAsia"/>
                <w:lang w:val="fr-FR"/>
              </w:rPr>
              <w:t xml:space="preserve">   </w:t>
            </w:r>
            <w:r>
              <w:rPr>
                <w:rFonts w:hint="eastAsia"/>
                <w:lang w:val="fr-FR"/>
              </w:rPr>
              <w:t>对于老版本上报</w:t>
            </w:r>
            <w:r>
              <w:rPr>
                <w:rFonts w:hint="eastAsia"/>
                <w:lang w:val="fr-FR"/>
              </w:rPr>
              <w:t>Mac</w:t>
            </w:r>
            <w:r>
              <w:rPr>
                <w:rFonts w:hint="eastAsia"/>
                <w:lang w:val="fr-FR"/>
              </w:rPr>
              <w:t>的，</w:t>
            </w:r>
            <w:r>
              <w:rPr>
                <w:rFonts w:hint="eastAsia"/>
                <w:lang w:val="fr-FR"/>
              </w:rPr>
              <w:t>AccountServer</w:t>
            </w:r>
            <w:r>
              <w:rPr>
                <w:rFonts w:hint="eastAsia"/>
                <w:lang w:val="fr-FR"/>
              </w:rPr>
              <w:t>转为</w:t>
            </w:r>
            <w:r>
              <w:rPr>
                <w:rFonts w:hint="eastAsia"/>
                <w:lang w:val="fr-FR"/>
              </w:rPr>
              <w:t>MHID</w:t>
            </w:r>
            <w:r>
              <w:rPr>
                <w:rFonts w:hint="eastAsia"/>
                <w:lang w:val="fr-FR"/>
              </w:rPr>
              <w:t>。</w:t>
            </w:r>
          </w:p>
        </w:tc>
      </w:tr>
      <w:tr w:rsidR="00C8330B" w:rsidTr="00883BFA">
        <w:trPr>
          <w:jc w:val="center"/>
        </w:trPr>
        <w:tc>
          <w:tcPr>
            <w:tcW w:w="2378" w:type="dxa"/>
          </w:tcPr>
          <w:p w:rsidR="00C8330B" w:rsidRDefault="00E75215" w:rsidP="000819D8">
            <w:pPr>
              <w:pStyle w:val="TAL"/>
              <w:rPr>
                <w:lang w:val="fr-FR" w:eastAsia="zh-CN"/>
              </w:rPr>
            </w:pPr>
            <w:r>
              <w:rPr>
                <w:rFonts w:hint="eastAsia"/>
                <w:b/>
                <w:bCs/>
              </w:rPr>
              <w:t>reqClientType</w:t>
            </w:r>
          </w:p>
        </w:tc>
        <w:tc>
          <w:tcPr>
            <w:tcW w:w="737" w:type="dxa"/>
          </w:tcPr>
          <w:p w:rsidR="00C8330B" w:rsidRDefault="00945F09" w:rsidP="000819D8">
            <w:pPr>
              <w:pStyle w:val="TAL"/>
              <w:rPr>
                <w:lang w:val="fr-FR" w:eastAsia="zh-CN"/>
              </w:rPr>
            </w:pPr>
            <w:r>
              <w:rPr>
                <w:rFonts w:hint="eastAsia"/>
                <w:lang w:val="fr-FR" w:eastAsia="zh-CN"/>
              </w:rPr>
              <w:t>O</w:t>
            </w:r>
          </w:p>
        </w:tc>
        <w:tc>
          <w:tcPr>
            <w:tcW w:w="1527" w:type="dxa"/>
          </w:tcPr>
          <w:p w:rsidR="00C8330B" w:rsidRDefault="005200E4" w:rsidP="000819D8">
            <w:pPr>
              <w:pStyle w:val="TAL"/>
              <w:rPr>
                <w:lang w:val="fr-FR" w:eastAsia="zh-CN"/>
              </w:rPr>
            </w:pPr>
            <w:r>
              <w:rPr>
                <w:lang w:val="fr-FR"/>
              </w:rPr>
              <w:t>Int</w:t>
            </w:r>
          </w:p>
        </w:tc>
        <w:tc>
          <w:tcPr>
            <w:tcW w:w="850" w:type="dxa"/>
          </w:tcPr>
          <w:p w:rsidR="00C8330B" w:rsidRPr="00C8364D" w:rsidRDefault="00C8330B" w:rsidP="000819D8">
            <w:pPr>
              <w:pStyle w:val="TAL"/>
              <w:rPr>
                <w:lang w:val="fr-FR" w:eastAsia="zh-CN"/>
              </w:rPr>
            </w:pPr>
          </w:p>
        </w:tc>
        <w:tc>
          <w:tcPr>
            <w:tcW w:w="3308" w:type="dxa"/>
          </w:tcPr>
          <w:p w:rsidR="00C8330B" w:rsidRDefault="00455BBA" w:rsidP="000819D8">
            <w:pPr>
              <w:rPr>
                <w:rFonts w:ascii="Arial" w:hAnsi="Arial"/>
                <w:kern w:val="0"/>
                <w:sz w:val="18"/>
                <w:szCs w:val="18"/>
                <w:lang w:val="fr-FR"/>
              </w:rPr>
            </w:pPr>
            <w:r>
              <w:rPr>
                <w:rFonts w:hint="eastAsia"/>
              </w:rPr>
              <w:t>请求客户端类型</w:t>
            </w:r>
          </w:p>
        </w:tc>
      </w:tr>
      <w:tr w:rsidR="00883BFA" w:rsidTr="00883BFA">
        <w:trPr>
          <w:jc w:val="center"/>
        </w:trPr>
        <w:tc>
          <w:tcPr>
            <w:tcW w:w="2378" w:type="dxa"/>
          </w:tcPr>
          <w:p w:rsidR="00883BFA" w:rsidRDefault="00883BFA" w:rsidP="000819D8">
            <w:pPr>
              <w:pStyle w:val="TAL"/>
              <w:rPr>
                <w:b/>
                <w:bCs/>
              </w:rPr>
            </w:pPr>
            <w:r>
              <w:rPr>
                <w:rFonts w:hint="eastAsia"/>
                <w:b/>
                <w:bCs/>
                <w:lang w:eastAsia="zh-CN"/>
              </w:rPr>
              <w:t>loginC</w:t>
            </w:r>
            <w:r w:rsidRPr="00493E1F">
              <w:rPr>
                <w:b/>
                <w:bCs/>
                <w:lang w:eastAsia="zh-CN"/>
              </w:rPr>
              <w:t>hannel</w:t>
            </w:r>
          </w:p>
        </w:tc>
        <w:tc>
          <w:tcPr>
            <w:tcW w:w="737" w:type="dxa"/>
          </w:tcPr>
          <w:p w:rsidR="00883BFA" w:rsidRDefault="00883BFA" w:rsidP="000819D8">
            <w:pPr>
              <w:pStyle w:val="TAL"/>
              <w:rPr>
                <w:lang w:val="fr-FR" w:eastAsia="zh-CN"/>
              </w:rPr>
            </w:pPr>
            <w:r>
              <w:rPr>
                <w:rFonts w:cs="Arial" w:hint="eastAsia"/>
                <w:color w:val="000000"/>
                <w:lang w:eastAsia="zh-CN"/>
              </w:rPr>
              <w:t>O</w:t>
            </w:r>
          </w:p>
        </w:tc>
        <w:tc>
          <w:tcPr>
            <w:tcW w:w="1527" w:type="dxa"/>
          </w:tcPr>
          <w:p w:rsidR="00883BFA" w:rsidRDefault="005200E4" w:rsidP="000819D8">
            <w:pPr>
              <w:pStyle w:val="TAL"/>
              <w:rPr>
                <w:lang w:val="fr-FR"/>
              </w:rPr>
            </w:pPr>
            <w:r>
              <w:rPr>
                <w:lang w:eastAsia="zh-CN"/>
              </w:rPr>
              <w:t>Int</w:t>
            </w:r>
          </w:p>
        </w:tc>
        <w:tc>
          <w:tcPr>
            <w:tcW w:w="850" w:type="dxa"/>
          </w:tcPr>
          <w:p w:rsidR="00883BFA" w:rsidRPr="00C8364D" w:rsidRDefault="00883BFA" w:rsidP="000819D8">
            <w:pPr>
              <w:pStyle w:val="TAL"/>
              <w:rPr>
                <w:lang w:val="fr-FR" w:eastAsia="zh-CN"/>
              </w:rPr>
            </w:pPr>
          </w:p>
        </w:tc>
        <w:tc>
          <w:tcPr>
            <w:tcW w:w="3308" w:type="dxa"/>
          </w:tcPr>
          <w:p w:rsidR="00883BFA" w:rsidRDefault="00883BFA" w:rsidP="00370F24">
            <w:pPr>
              <w:rPr>
                <w:rFonts w:ascii="宋体" w:hAnsi="宋体"/>
                <w:sz w:val="18"/>
                <w:szCs w:val="18"/>
              </w:rPr>
            </w:pPr>
            <w:r>
              <w:rPr>
                <w:rFonts w:ascii="宋体" w:hAnsi="宋体" w:hint="eastAsia"/>
                <w:sz w:val="18"/>
                <w:szCs w:val="18"/>
              </w:rPr>
              <w:t>登录渠道</w:t>
            </w:r>
          </w:p>
          <w:p w:rsidR="00883BFA" w:rsidRDefault="00883BFA" w:rsidP="00370F24">
            <w:pPr>
              <w:rPr>
                <w:rFonts w:ascii="宋体" w:hAnsi="宋体"/>
                <w:sz w:val="18"/>
                <w:szCs w:val="18"/>
              </w:rPr>
            </w:pPr>
            <w:r>
              <w:rPr>
                <w:rFonts w:ascii="宋体" w:hAnsi="宋体" w:hint="eastAsia"/>
                <w:sz w:val="18"/>
                <w:szCs w:val="18"/>
              </w:rPr>
              <w:t>格式：[3位业务ID]+[6位渠道编码]</w:t>
            </w:r>
          </w:p>
          <w:p w:rsidR="00883BFA" w:rsidRPr="005E574F" w:rsidRDefault="00883BFA" w:rsidP="00370F24">
            <w:pPr>
              <w:rPr>
                <w:rFonts w:ascii="宋体" w:hAnsi="宋体"/>
                <w:sz w:val="18"/>
                <w:szCs w:val="18"/>
              </w:rPr>
            </w:pPr>
            <w:r>
              <w:rPr>
                <w:rFonts w:ascii="宋体" w:hAnsi="宋体" w:hint="eastAsia"/>
                <w:sz w:val="18"/>
                <w:szCs w:val="18"/>
              </w:rPr>
              <w:t>渠道编码0为代表业务自身渠道。</w:t>
            </w:r>
          </w:p>
          <w:p w:rsidR="00883BFA" w:rsidRDefault="00883BFA" w:rsidP="00C8330B">
            <w:r>
              <w:rPr>
                <w:rFonts w:ascii="Arial" w:hAnsi="Arial" w:hint="eastAsia"/>
                <w:kern w:val="0"/>
                <w:sz w:val="18"/>
                <w:szCs w:val="18"/>
                <w:lang w:val="fr-FR"/>
              </w:rPr>
              <w:t>不填写时，则取</w:t>
            </w:r>
            <w:r>
              <w:rPr>
                <w:rFonts w:hint="eastAsia"/>
                <w:lang w:val="fr-FR"/>
              </w:rPr>
              <w:t>AppId</w:t>
            </w:r>
            <w:r>
              <w:rPr>
                <w:rFonts w:hint="eastAsia"/>
                <w:lang w:val="fr-FR"/>
              </w:rPr>
              <w:t>（优先）或</w:t>
            </w:r>
            <w:r>
              <w:rPr>
                <w:rFonts w:hint="eastAsia"/>
                <w:lang w:val="fr-FR"/>
              </w:rPr>
              <w:t>reqClientType</w:t>
            </w:r>
            <w:r>
              <w:rPr>
                <w:rFonts w:ascii="Arial" w:hAnsi="Arial" w:hint="eastAsia"/>
                <w:kern w:val="0"/>
                <w:sz w:val="18"/>
                <w:szCs w:val="18"/>
                <w:lang w:val="fr-FR"/>
              </w:rPr>
              <w:t>对应的默认值。</w:t>
            </w:r>
          </w:p>
        </w:tc>
      </w:tr>
      <w:tr w:rsidR="00B67296" w:rsidTr="00883BFA">
        <w:trPr>
          <w:jc w:val="center"/>
        </w:trPr>
        <w:tc>
          <w:tcPr>
            <w:tcW w:w="2378" w:type="dxa"/>
          </w:tcPr>
          <w:p w:rsidR="00B67296" w:rsidRDefault="00B67296" w:rsidP="000819D8">
            <w:pPr>
              <w:pStyle w:val="TAL"/>
              <w:rPr>
                <w:b/>
                <w:bCs/>
                <w:lang w:eastAsia="zh-CN"/>
              </w:rPr>
            </w:pPr>
            <w:del w:id="84" w:author="x00116998" w:date="2015-01-05T19:02:00Z">
              <w:r w:rsidDel="00C66CFC">
                <w:rPr>
                  <w:rFonts w:ascii="Verdana" w:hAnsi="Verdana" w:hint="eastAsia"/>
                  <w:lang w:val="en-US" w:eastAsia="zh-CN"/>
                </w:rPr>
                <w:delText>mhid</w:delText>
              </w:r>
            </w:del>
          </w:p>
        </w:tc>
        <w:tc>
          <w:tcPr>
            <w:tcW w:w="737" w:type="dxa"/>
          </w:tcPr>
          <w:p w:rsidR="00B67296" w:rsidRDefault="00B67296" w:rsidP="000819D8">
            <w:pPr>
              <w:pStyle w:val="TAL"/>
              <w:rPr>
                <w:rFonts w:cs="Arial"/>
                <w:color w:val="000000"/>
                <w:lang w:eastAsia="zh-CN"/>
              </w:rPr>
            </w:pPr>
            <w:del w:id="85" w:author="x00116998" w:date="2015-01-05T19:02:00Z">
              <w:r w:rsidDel="00C66CFC">
                <w:rPr>
                  <w:rFonts w:ascii="Verdana" w:hAnsi="Verdana" w:hint="eastAsia"/>
                  <w:lang w:val="en-US" w:eastAsia="zh-CN"/>
                </w:rPr>
                <w:delText>O</w:delText>
              </w:r>
            </w:del>
          </w:p>
        </w:tc>
        <w:tc>
          <w:tcPr>
            <w:tcW w:w="1527" w:type="dxa"/>
          </w:tcPr>
          <w:p w:rsidR="00B67296" w:rsidRDefault="00B67296" w:rsidP="000819D8">
            <w:pPr>
              <w:pStyle w:val="TAL"/>
              <w:rPr>
                <w:lang w:eastAsia="zh-CN"/>
              </w:rPr>
            </w:pPr>
            <w:del w:id="86" w:author="x00116998" w:date="2015-01-05T19:02:00Z">
              <w:r w:rsidDel="00C66CFC">
                <w:rPr>
                  <w:rFonts w:ascii="Verdana" w:hAnsi="Verdana" w:hint="eastAsia"/>
                  <w:lang w:eastAsia="zh-CN"/>
                </w:rPr>
                <w:delText>String</w:delText>
              </w:r>
            </w:del>
          </w:p>
        </w:tc>
        <w:tc>
          <w:tcPr>
            <w:tcW w:w="850" w:type="dxa"/>
          </w:tcPr>
          <w:p w:rsidR="00B67296" w:rsidRPr="00C8364D" w:rsidRDefault="00B67296" w:rsidP="000819D8">
            <w:pPr>
              <w:pStyle w:val="TAL"/>
              <w:rPr>
                <w:lang w:val="fr-FR" w:eastAsia="zh-CN"/>
              </w:rPr>
            </w:pPr>
            <w:del w:id="87" w:author="x00116998" w:date="2015-01-05T19:02:00Z">
              <w:r w:rsidDel="00C66CFC">
                <w:rPr>
                  <w:rFonts w:hint="eastAsia"/>
                  <w:lang w:val="fr-FR" w:eastAsia="zh-CN"/>
                </w:rPr>
                <w:delText>64</w:delText>
              </w:r>
            </w:del>
          </w:p>
        </w:tc>
        <w:tc>
          <w:tcPr>
            <w:tcW w:w="3308" w:type="dxa"/>
          </w:tcPr>
          <w:p w:rsidR="00B67296" w:rsidDel="00C66CFC" w:rsidRDefault="00B67296" w:rsidP="00BA78E1">
            <w:pPr>
              <w:rPr>
                <w:del w:id="88" w:author="x00116998" w:date="2015-01-05T19:02:00Z"/>
                <w:sz w:val="19"/>
                <w:szCs w:val="19"/>
                <w:lang w:val="en-GB"/>
              </w:rPr>
            </w:pPr>
            <w:del w:id="89" w:author="x00116998" w:date="2015-01-05T19:02:00Z">
              <w:r w:rsidDel="00C66CFC">
                <w:rPr>
                  <w:rFonts w:hint="eastAsia"/>
                  <w:sz w:val="19"/>
                  <w:szCs w:val="19"/>
                  <w:lang w:val="en-GB"/>
                </w:rPr>
                <w:delText>基于</w:delText>
              </w:r>
              <w:r w:rsidDel="00C66CFC">
                <w:rPr>
                  <w:sz w:val="19"/>
                  <w:szCs w:val="19"/>
                  <w:lang w:val="en-GB"/>
                </w:rPr>
                <w:delText>M</w:delText>
              </w:r>
              <w:r w:rsidDel="00C66CFC">
                <w:rPr>
                  <w:rFonts w:hint="eastAsia"/>
                  <w:sz w:val="19"/>
                  <w:szCs w:val="19"/>
                  <w:lang w:val="en-GB"/>
                </w:rPr>
                <w:delText>ac</w:delText>
              </w:r>
              <w:r w:rsidDel="00C66CFC">
                <w:rPr>
                  <w:rFonts w:hint="eastAsia"/>
                  <w:sz w:val="19"/>
                  <w:szCs w:val="19"/>
                  <w:lang w:val="en-GB"/>
                </w:rPr>
                <w:delText>地址计算出的唯一标识</w:delText>
              </w:r>
            </w:del>
          </w:p>
          <w:p w:rsidR="00B67296" w:rsidRDefault="00B67296" w:rsidP="00C66CFC">
            <w:pPr>
              <w:rPr>
                <w:rFonts w:ascii="宋体" w:hAnsi="宋体"/>
                <w:sz w:val="18"/>
                <w:szCs w:val="18"/>
              </w:rPr>
            </w:pPr>
            <w:del w:id="90" w:author="x00116998" w:date="2015-01-05T19:02:00Z">
              <w:r w:rsidDel="00C66CFC">
                <w:rPr>
                  <w:rFonts w:hint="eastAsia"/>
                  <w:sz w:val="19"/>
                  <w:szCs w:val="19"/>
                  <w:lang w:val="en-GB"/>
                </w:rPr>
                <w:delText>算法</w:delText>
              </w:r>
              <w:r w:rsidDel="00C66CFC">
                <w:rPr>
                  <w:rFonts w:hint="eastAsia"/>
                  <w:sz w:val="19"/>
                  <w:szCs w:val="19"/>
                  <w:lang w:val="en-GB"/>
                </w:rPr>
                <w:delText xml:space="preserve">: </w:delText>
              </w:r>
              <w:r w:rsidR="00BA421A" w:rsidDel="00C66CFC">
                <w:rPr>
                  <w:sz w:val="19"/>
                  <w:szCs w:val="19"/>
                  <w:lang w:val="en-GB"/>
                </w:rPr>
                <w:delText>sha256</w:delText>
              </w:r>
              <w:r w:rsidR="00E75333" w:rsidDel="00C66CFC">
                <w:rPr>
                  <w:rFonts w:hint="eastAsia"/>
                  <w:sz w:val="19"/>
                  <w:szCs w:val="19"/>
                  <w:lang w:val="en-GB"/>
                </w:rPr>
                <w:delText>(mac:</w:delText>
              </w:r>
              <w:r w:rsidR="00E75333" w:rsidDel="00C66CFC">
                <w:rPr>
                  <w:rFonts w:hint="eastAsia"/>
                  <w:sz w:val="19"/>
                  <w:szCs w:val="19"/>
                  <w:lang w:val="en-GB"/>
                </w:rPr>
                <w:delText>密钥</w:delText>
              </w:r>
              <w:r w:rsidR="00E75333" w:rsidDel="00C66CFC">
                <w:rPr>
                  <w:rFonts w:hint="eastAsia"/>
                  <w:sz w:val="19"/>
                  <w:szCs w:val="19"/>
                  <w:lang w:val="en-GB"/>
                </w:rPr>
                <w:delText>[:pc</w:delText>
              </w:r>
              <w:r w:rsidR="00E75333" w:rsidDel="00C66CFC">
                <w:rPr>
                  <w:rFonts w:hint="eastAsia"/>
                  <w:sz w:val="19"/>
                  <w:szCs w:val="19"/>
                  <w:lang w:val="en-GB"/>
                </w:rPr>
                <w:delText>主机名</w:delText>
              </w:r>
              <w:r w:rsidR="00E75333" w:rsidDel="00C66CFC">
                <w:rPr>
                  <w:rFonts w:hint="eastAsia"/>
                  <w:sz w:val="19"/>
                  <w:szCs w:val="19"/>
                  <w:lang w:val="en-GB"/>
                </w:rPr>
                <w:delText>])</w:delText>
              </w:r>
              <w:r w:rsidR="00BA421A" w:rsidDel="00C66CFC">
                <w:rPr>
                  <w:sz w:val="19"/>
                  <w:szCs w:val="19"/>
                  <w:lang w:val="en-GB"/>
                </w:rPr>
                <w:delText xml:space="preserve">   </w:delText>
              </w:r>
              <w:r w:rsidR="00BA421A" w:rsidDel="00C66CFC">
                <w:rPr>
                  <w:rFonts w:hint="eastAsia"/>
                  <w:sz w:val="19"/>
                  <w:szCs w:val="19"/>
                  <w:lang w:val="en-GB"/>
                </w:rPr>
                <w:delText>客户端可去掉。</w:delText>
              </w:r>
              <w:r w:rsidDel="00C66CFC">
                <w:rPr>
                  <w:sz w:val="19"/>
                  <w:szCs w:val="19"/>
                  <w:lang w:val="en-GB"/>
                </w:rPr>
                <w:delText xml:space="preserve"> </w:delText>
              </w:r>
            </w:del>
          </w:p>
        </w:tc>
      </w:tr>
      <w:tr w:rsidR="00B33FB1" w:rsidTr="00883BFA">
        <w:trPr>
          <w:jc w:val="center"/>
        </w:trPr>
        <w:tc>
          <w:tcPr>
            <w:tcW w:w="2378" w:type="dxa"/>
          </w:tcPr>
          <w:p w:rsidR="00B33FB1" w:rsidRDefault="00B33FB1" w:rsidP="000819D8">
            <w:pPr>
              <w:pStyle w:val="TAL"/>
              <w:rPr>
                <w:rFonts w:ascii="Verdana" w:hAnsi="Verdana"/>
                <w:lang w:val="en-US" w:eastAsia="zh-CN"/>
              </w:rPr>
            </w:pPr>
            <w:r>
              <w:rPr>
                <w:rFonts w:ascii="Verdana" w:hAnsi="Verdana" w:hint="eastAsia"/>
                <w:lang w:val="en-US" w:eastAsia="zh-CN"/>
              </w:rPr>
              <w:t>uuid</w:t>
            </w:r>
          </w:p>
        </w:tc>
        <w:tc>
          <w:tcPr>
            <w:tcW w:w="737" w:type="dxa"/>
          </w:tcPr>
          <w:p w:rsidR="00B33FB1" w:rsidRDefault="00B33FB1" w:rsidP="000819D8">
            <w:pPr>
              <w:pStyle w:val="TAL"/>
              <w:rPr>
                <w:rFonts w:ascii="Verdana" w:hAnsi="Verdana"/>
                <w:lang w:val="en-US" w:eastAsia="zh-CN"/>
              </w:rPr>
            </w:pPr>
            <w:r>
              <w:rPr>
                <w:rFonts w:ascii="Verdana" w:hAnsi="Verdana" w:hint="eastAsia"/>
                <w:lang w:val="en-US" w:eastAsia="zh-CN"/>
              </w:rPr>
              <w:t>O</w:t>
            </w:r>
          </w:p>
        </w:tc>
        <w:tc>
          <w:tcPr>
            <w:tcW w:w="1527" w:type="dxa"/>
          </w:tcPr>
          <w:p w:rsidR="00B33FB1" w:rsidRDefault="00B33FB1" w:rsidP="000819D8">
            <w:pPr>
              <w:pStyle w:val="TAL"/>
              <w:rPr>
                <w:rFonts w:ascii="Verdana" w:hAnsi="Verdana"/>
                <w:lang w:eastAsia="zh-CN"/>
              </w:rPr>
            </w:pPr>
            <w:r>
              <w:rPr>
                <w:rFonts w:ascii="Verdana" w:hAnsi="Verdana" w:hint="eastAsia"/>
                <w:lang w:eastAsia="zh-CN"/>
              </w:rPr>
              <w:t>String</w:t>
            </w:r>
          </w:p>
        </w:tc>
        <w:tc>
          <w:tcPr>
            <w:tcW w:w="850" w:type="dxa"/>
          </w:tcPr>
          <w:p w:rsidR="00B33FB1" w:rsidRDefault="00B33FB1" w:rsidP="000819D8">
            <w:pPr>
              <w:pStyle w:val="TAL"/>
              <w:rPr>
                <w:lang w:val="fr-FR" w:eastAsia="zh-CN"/>
              </w:rPr>
            </w:pPr>
            <w:r>
              <w:rPr>
                <w:rFonts w:hint="eastAsia"/>
                <w:lang w:val="fr-FR" w:eastAsia="zh-CN"/>
              </w:rPr>
              <w:t>64</w:t>
            </w:r>
          </w:p>
        </w:tc>
        <w:tc>
          <w:tcPr>
            <w:tcW w:w="3308" w:type="dxa"/>
          </w:tcPr>
          <w:p w:rsidR="00B33FB1" w:rsidRDefault="00B33FB1" w:rsidP="00370F24">
            <w:pPr>
              <w:rPr>
                <w:sz w:val="19"/>
                <w:szCs w:val="19"/>
                <w:lang w:val="en-GB"/>
              </w:rPr>
            </w:pPr>
            <w:r>
              <w:rPr>
                <w:rFonts w:hint="eastAsia"/>
                <w:sz w:val="19"/>
                <w:szCs w:val="19"/>
                <w:lang w:val="en-GB"/>
              </w:rPr>
              <w:t>UUID</w:t>
            </w:r>
            <w:r>
              <w:rPr>
                <w:rFonts w:hint="eastAsia"/>
              </w:rPr>
              <w:t>通用唯一识别码</w:t>
            </w:r>
          </w:p>
        </w:tc>
      </w:tr>
    </w:tbl>
    <w:p w:rsidR="00555885" w:rsidRDefault="00555885" w:rsidP="00407B6C">
      <w:pPr>
        <w:pStyle w:val="41"/>
        <w:rPr>
          <w:lang w:val="fr-FR"/>
        </w:rPr>
      </w:pPr>
      <w:r>
        <w:rPr>
          <w:rFonts w:hint="eastAsia"/>
        </w:rPr>
        <w:t>返回值</w:t>
      </w:r>
    </w:p>
    <w:p w:rsidR="00555885" w:rsidRDefault="00555885" w:rsidP="00564B99">
      <w:pPr>
        <w:pStyle w:val="a4"/>
        <w:ind w:firstLine="210"/>
      </w:pPr>
      <w:r>
        <w:rPr>
          <w:rFonts w:hint="eastAsia"/>
        </w:rPr>
        <w:t>成功返回用户信息</w:t>
      </w:r>
      <w:r w:rsidR="00564B99">
        <w:rPr>
          <w:rFonts w:hint="eastAsia"/>
        </w:rPr>
        <w:t>UserTGCAuthRsp</w:t>
      </w:r>
      <w:r>
        <w:rPr>
          <w:rFonts w:hint="eastAsia"/>
          <w:lang w:val="fr-FR"/>
        </w:rPr>
        <w:t>，否则抛出异常。</w:t>
      </w:r>
      <w:r w:rsidR="00564B99">
        <w:rPr>
          <w:rFonts w:hint="eastAsia"/>
        </w:rPr>
        <w:t>UserTGCAuthRsp</w:t>
      </w:r>
      <w:r>
        <w:rPr>
          <w:rFonts w:hint="eastAsia"/>
        </w:rPr>
        <w:t>定义如下：</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2104"/>
        <w:gridCol w:w="900"/>
        <w:gridCol w:w="2681"/>
      </w:tblGrid>
      <w:tr w:rsidR="00555885" w:rsidTr="000819D8">
        <w:trPr>
          <w:jc w:val="center"/>
        </w:trPr>
        <w:tc>
          <w:tcPr>
            <w:tcW w:w="2378" w:type="dxa"/>
          </w:tcPr>
          <w:p w:rsidR="00555885" w:rsidRDefault="00555885" w:rsidP="000819D8">
            <w:pPr>
              <w:pStyle w:val="TAH"/>
              <w:rPr>
                <w:rFonts w:ascii="Verdana" w:hAnsi="Verdana"/>
                <w:lang w:val="fr-FR" w:eastAsia="zh-CN"/>
              </w:rPr>
            </w:pPr>
            <w:r>
              <w:rPr>
                <w:rFonts w:ascii="Verdana" w:hAnsi="Verdana" w:hint="eastAsia"/>
                <w:lang w:val="fr-FR" w:eastAsia="zh-CN"/>
              </w:rPr>
              <w:lastRenderedPageBreak/>
              <w:t>参数名称</w:t>
            </w:r>
          </w:p>
        </w:tc>
        <w:tc>
          <w:tcPr>
            <w:tcW w:w="737" w:type="dxa"/>
          </w:tcPr>
          <w:p w:rsidR="00555885" w:rsidRDefault="00555885" w:rsidP="000819D8">
            <w:pPr>
              <w:pStyle w:val="TAH"/>
              <w:rPr>
                <w:rFonts w:ascii="Verdana" w:hAnsi="Verdana"/>
                <w:lang w:val="fr-FR" w:eastAsia="zh-CN"/>
              </w:rPr>
            </w:pPr>
            <w:r>
              <w:rPr>
                <w:rFonts w:ascii="Verdana" w:hAnsi="Verdana" w:hint="eastAsia"/>
                <w:lang w:val="fr-FR" w:eastAsia="zh-CN"/>
              </w:rPr>
              <w:t>必须</w:t>
            </w:r>
          </w:p>
        </w:tc>
        <w:tc>
          <w:tcPr>
            <w:tcW w:w="2104" w:type="dxa"/>
          </w:tcPr>
          <w:p w:rsidR="00555885" w:rsidRDefault="00555885" w:rsidP="000819D8">
            <w:pPr>
              <w:pStyle w:val="TAH"/>
              <w:rPr>
                <w:rFonts w:ascii="Verdana" w:hAnsi="Verdana"/>
                <w:lang w:val="fr-FR" w:eastAsia="zh-CN"/>
              </w:rPr>
            </w:pPr>
            <w:r>
              <w:rPr>
                <w:rFonts w:ascii="Verdana" w:hAnsi="Verdana" w:hint="eastAsia"/>
                <w:lang w:val="fr-FR" w:eastAsia="zh-CN"/>
              </w:rPr>
              <w:t>类型</w:t>
            </w:r>
          </w:p>
        </w:tc>
        <w:tc>
          <w:tcPr>
            <w:tcW w:w="900" w:type="dxa"/>
          </w:tcPr>
          <w:p w:rsidR="00555885" w:rsidRDefault="00555885" w:rsidP="000819D8">
            <w:pPr>
              <w:pStyle w:val="TAH"/>
              <w:rPr>
                <w:rFonts w:ascii="Verdana" w:hAnsi="Verdana"/>
                <w:lang w:val="fr-FR" w:eastAsia="zh-CN"/>
              </w:rPr>
            </w:pPr>
            <w:r>
              <w:rPr>
                <w:rFonts w:ascii="Verdana" w:hAnsi="Verdana" w:hint="eastAsia"/>
                <w:lang w:val="fr-FR" w:eastAsia="zh-CN"/>
              </w:rPr>
              <w:t>长度</w:t>
            </w:r>
          </w:p>
        </w:tc>
        <w:tc>
          <w:tcPr>
            <w:tcW w:w="2681" w:type="dxa"/>
          </w:tcPr>
          <w:p w:rsidR="00555885" w:rsidRDefault="00555885" w:rsidP="000819D8">
            <w:pPr>
              <w:pStyle w:val="TAH"/>
              <w:rPr>
                <w:rFonts w:ascii="Verdana" w:hAnsi="Verdana"/>
                <w:lang w:val="fr-FR" w:eastAsia="zh-CN"/>
              </w:rPr>
            </w:pPr>
            <w:r>
              <w:rPr>
                <w:rFonts w:ascii="Verdana" w:hAnsi="Verdana" w:hint="eastAsia"/>
                <w:lang w:val="fr-FR" w:eastAsia="zh-CN"/>
              </w:rPr>
              <w:t>描述信息</w:t>
            </w:r>
          </w:p>
        </w:tc>
      </w:tr>
      <w:tr w:rsidR="00555885" w:rsidTr="000819D8">
        <w:trPr>
          <w:jc w:val="center"/>
        </w:trPr>
        <w:tc>
          <w:tcPr>
            <w:tcW w:w="2378" w:type="dxa"/>
          </w:tcPr>
          <w:p w:rsidR="00555885" w:rsidRPr="005041A8" w:rsidRDefault="00555885" w:rsidP="000819D8">
            <w:pPr>
              <w:pStyle w:val="TAL"/>
              <w:rPr>
                <w:lang w:val="fr-FR" w:eastAsia="zh-CN"/>
              </w:rPr>
            </w:pPr>
            <w:r w:rsidRPr="005041A8">
              <w:rPr>
                <w:rFonts w:hint="eastAsia"/>
                <w:lang w:val="fr-FR" w:eastAsia="zh-CN"/>
              </w:rPr>
              <w:t>v</w:t>
            </w:r>
            <w:r w:rsidRPr="005041A8">
              <w:rPr>
                <w:lang w:val="fr-FR" w:eastAsia="zh-CN"/>
              </w:rPr>
              <w:t>ersion</w:t>
            </w:r>
          </w:p>
        </w:tc>
        <w:tc>
          <w:tcPr>
            <w:tcW w:w="737" w:type="dxa"/>
          </w:tcPr>
          <w:p w:rsidR="00555885" w:rsidRPr="005041A8" w:rsidRDefault="00555885" w:rsidP="000819D8">
            <w:pPr>
              <w:pStyle w:val="TAL"/>
              <w:rPr>
                <w:lang w:val="fr-FR" w:eastAsia="zh-CN"/>
              </w:rPr>
            </w:pPr>
            <w:r>
              <w:rPr>
                <w:rFonts w:hint="eastAsia"/>
                <w:lang w:val="fr-FR" w:eastAsia="zh-CN"/>
              </w:rPr>
              <w:t>M</w:t>
            </w:r>
          </w:p>
        </w:tc>
        <w:tc>
          <w:tcPr>
            <w:tcW w:w="2104" w:type="dxa"/>
          </w:tcPr>
          <w:p w:rsidR="00555885" w:rsidRPr="005041A8" w:rsidRDefault="00555885" w:rsidP="000819D8">
            <w:pPr>
              <w:pStyle w:val="TAH"/>
              <w:jc w:val="both"/>
              <w:rPr>
                <w:b w:val="0"/>
                <w:lang w:val="fr-FR" w:eastAsia="zh-CN"/>
              </w:rPr>
            </w:pPr>
            <w:r>
              <w:rPr>
                <w:rFonts w:hint="eastAsia"/>
                <w:b w:val="0"/>
                <w:lang w:val="fr-FR" w:eastAsia="zh-CN"/>
              </w:rPr>
              <w:t>String</w:t>
            </w:r>
          </w:p>
        </w:tc>
        <w:tc>
          <w:tcPr>
            <w:tcW w:w="900" w:type="dxa"/>
          </w:tcPr>
          <w:p w:rsidR="00555885" w:rsidRPr="005041A8" w:rsidRDefault="00555885" w:rsidP="000819D8">
            <w:pPr>
              <w:rPr>
                <w:rFonts w:ascii="Arial" w:hAnsi="Arial"/>
                <w:kern w:val="0"/>
                <w:sz w:val="18"/>
                <w:szCs w:val="18"/>
                <w:lang w:val="fr-FR"/>
              </w:rPr>
            </w:pPr>
            <w:r>
              <w:rPr>
                <w:rFonts w:ascii="Arial" w:hAnsi="Arial" w:hint="eastAsia"/>
                <w:kern w:val="0"/>
                <w:sz w:val="18"/>
                <w:szCs w:val="18"/>
                <w:lang w:val="fr-FR"/>
              </w:rPr>
              <w:t>5</w:t>
            </w:r>
          </w:p>
        </w:tc>
        <w:tc>
          <w:tcPr>
            <w:tcW w:w="2681" w:type="dxa"/>
          </w:tcPr>
          <w:p w:rsidR="00555885" w:rsidRPr="005041A8" w:rsidRDefault="00555885" w:rsidP="000819D8">
            <w:pPr>
              <w:rPr>
                <w:rFonts w:ascii="Arial" w:hAnsi="Arial"/>
                <w:kern w:val="0"/>
                <w:sz w:val="18"/>
                <w:szCs w:val="18"/>
                <w:lang w:val="fr-FR"/>
              </w:rPr>
            </w:pPr>
            <w:r w:rsidRPr="005041A8">
              <w:rPr>
                <w:rFonts w:ascii="Arial" w:hAnsi="Arial" w:hint="eastAsia"/>
                <w:kern w:val="0"/>
                <w:sz w:val="18"/>
                <w:szCs w:val="18"/>
                <w:lang w:val="fr-FR"/>
              </w:rPr>
              <w:t>协议版本号</w:t>
            </w:r>
          </w:p>
        </w:tc>
      </w:tr>
      <w:tr w:rsidR="00555885" w:rsidTr="000819D8">
        <w:trPr>
          <w:jc w:val="center"/>
        </w:trPr>
        <w:tc>
          <w:tcPr>
            <w:tcW w:w="2378" w:type="dxa"/>
          </w:tcPr>
          <w:p w:rsidR="00555885" w:rsidRPr="00C8364D" w:rsidRDefault="00555885" w:rsidP="000819D8">
            <w:pPr>
              <w:pStyle w:val="TAL"/>
              <w:rPr>
                <w:lang w:val="fr-FR" w:eastAsia="zh-CN"/>
              </w:rPr>
            </w:pPr>
            <w:r>
              <w:rPr>
                <w:rFonts w:hint="eastAsia"/>
                <w:lang w:val="fr-FR" w:eastAsia="zh-CN"/>
              </w:rPr>
              <w:t>userID</w:t>
            </w:r>
          </w:p>
        </w:tc>
        <w:tc>
          <w:tcPr>
            <w:tcW w:w="737" w:type="dxa"/>
          </w:tcPr>
          <w:p w:rsidR="00555885" w:rsidRPr="00C8364D" w:rsidRDefault="00555885" w:rsidP="000819D8">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2104" w:type="dxa"/>
          </w:tcPr>
          <w:p w:rsidR="00555885" w:rsidRDefault="005200E4" w:rsidP="00C8330B">
            <w:pPr>
              <w:spacing w:line="240" w:lineRule="atLeast"/>
              <w:rPr>
                <w:rFonts w:ascii="Arial" w:hAnsi="Arial"/>
                <w:kern w:val="0"/>
                <w:sz w:val="18"/>
                <w:szCs w:val="18"/>
                <w:lang w:val="fr-FR"/>
              </w:rPr>
            </w:pPr>
            <w:r>
              <w:rPr>
                <w:rFonts w:ascii="Arial" w:hAnsi="Arial" w:hint="eastAsia"/>
                <w:kern w:val="0"/>
                <w:sz w:val="18"/>
                <w:szCs w:val="18"/>
                <w:lang w:val="fr-FR"/>
              </w:rPr>
              <w:t>Bigint</w:t>
            </w:r>
          </w:p>
        </w:tc>
        <w:tc>
          <w:tcPr>
            <w:tcW w:w="900" w:type="dxa"/>
          </w:tcPr>
          <w:p w:rsidR="00555885" w:rsidRDefault="00555885" w:rsidP="000819D8">
            <w:pPr>
              <w:spacing w:line="240" w:lineRule="atLeast"/>
              <w:rPr>
                <w:rFonts w:ascii="Arial" w:hAnsi="Arial"/>
                <w:kern w:val="0"/>
                <w:sz w:val="18"/>
                <w:szCs w:val="18"/>
                <w:lang w:val="fr-FR"/>
              </w:rPr>
            </w:pPr>
          </w:p>
        </w:tc>
        <w:tc>
          <w:tcPr>
            <w:tcW w:w="2681" w:type="dxa"/>
          </w:tcPr>
          <w:p w:rsidR="00555885" w:rsidRDefault="00555885" w:rsidP="000819D8">
            <w:pPr>
              <w:spacing w:line="240" w:lineRule="atLeast"/>
              <w:rPr>
                <w:rFonts w:ascii="Arial" w:hAnsi="Arial"/>
                <w:kern w:val="0"/>
                <w:sz w:val="18"/>
                <w:szCs w:val="18"/>
                <w:lang w:val="fr-FR"/>
              </w:rPr>
            </w:pPr>
            <w:r>
              <w:rPr>
                <w:rFonts w:ascii="Arial" w:hAnsi="Arial" w:hint="eastAsia"/>
                <w:kern w:val="0"/>
                <w:sz w:val="18"/>
                <w:szCs w:val="18"/>
                <w:lang w:val="fr-FR"/>
              </w:rPr>
              <w:t>用户</w:t>
            </w:r>
            <w:r>
              <w:rPr>
                <w:rFonts w:ascii="Arial" w:hAnsi="Arial" w:hint="eastAsia"/>
                <w:kern w:val="0"/>
                <w:sz w:val="18"/>
                <w:szCs w:val="18"/>
                <w:lang w:val="fr-FR"/>
              </w:rPr>
              <w:t>ID</w:t>
            </w:r>
            <w:r>
              <w:rPr>
                <w:rFonts w:ascii="Arial" w:hAnsi="Arial" w:hint="eastAsia"/>
                <w:kern w:val="0"/>
                <w:sz w:val="18"/>
                <w:szCs w:val="18"/>
                <w:lang w:val="fr-FR"/>
              </w:rPr>
              <w:t>（内部）</w:t>
            </w:r>
          </w:p>
        </w:tc>
      </w:tr>
    </w:tbl>
    <w:p w:rsidR="00555885" w:rsidRDefault="00555885" w:rsidP="00407B6C">
      <w:pPr>
        <w:pStyle w:val="41"/>
      </w:pPr>
      <w:r>
        <w:rPr>
          <w:rFonts w:hint="eastAsia"/>
        </w:rPr>
        <w:t>异常信息</w:t>
      </w:r>
    </w:p>
    <w:p w:rsidR="00555885" w:rsidRDefault="00F52EEA" w:rsidP="00F52EEA">
      <w:pPr>
        <w:pStyle w:val="a4"/>
        <w:ind w:firstLine="210"/>
      </w:pPr>
      <w:r>
        <w:rPr>
          <w:rFonts w:hint="eastAsia"/>
        </w:rPr>
        <w:t>失败则抛出异常</w:t>
      </w:r>
      <w:r>
        <w:rPr>
          <w:rFonts w:hint="eastAsia"/>
        </w:rPr>
        <w:t>CException</w:t>
      </w:r>
      <w:r>
        <w:rPr>
          <w:rFonts w:hint="eastAsia"/>
        </w:rPr>
        <w:t>，具体内容请参考异常码定义文档。</w:t>
      </w:r>
    </w:p>
    <w:p w:rsidR="00555885" w:rsidRPr="00A6475E" w:rsidRDefault="00555885" w:rsidP="00407B6C">
      <w:pPr>
        <w:pStyle w:val="41"/>
      </w:pPr>
      <w:r w:rsidRPr="00A6475E">
        <w:rPr>
          <w:rFonts w:hint="eastAsia"/>
        </w:rPr>
        <w:t>协议映射</w:t>
      </w:r>
    </w:p>
    <w:p w:rsidR="00555885" w:rsidRPr="00A6475E" w:rsidRDefault="00555885" w:rsidP="00FF54F0">
      <w:pPr>
        <w:numPr>
          <w:ilvl w:val="0"/>
          <w:numId w:val="22"/>
        </w:numPr>
        <w:tabs>
          <w:tab w:val="num" w:pos="0"/>
        </w:tabs>
        <w:rPr>
          <w:b/>
        </w:rPr>
      </w:pPr>
      <w:r>
        <w:rPr>
          <w:rFonts w:hint="eastAsia"/>
          <w:b/>
        </w:rPr>
        <w:t>1)</w:t>
      </w:r>
      <w:r w:rsidRPr="00A6475E">
        <w:rPr>
          <w:rFonts w:hint="eastAsia"/>
          <w:b/>
        </w:rPr>
        <w:t>请求消息</w:t>
      </w:r>
    </w:p>
    <w:p w:rsidR="00555885" w:rsidRPr="00A6475E" w:rsidRDefault="00555885" w:rsidP="00555885">
      <w:r w:rsidRPr="00A6475E">
        <w:t>POST</w:t>
      </w:r>
      <w:r w:rsidRPr="00A6475E">
        <w:rPr>
          <w:rFonts w:hint="eastAsia"/>
        </w:rPr>
        <w:t xml:space="preserve"> </w:t>
      </w:r>
      <w:r w:rsidRPr="00A6475E">
        <w:t>http://host:port/</w:t>
      </w:r>
      <w:r>
        <w:rPr>
          <w:rFonts w:hint="eastAsia"/>
        </w:rPr>
        <w:t>AccountServer</w:t>
      </w:r>
      <w:r w:rsidRPr="00A6475E">
        <w:t>/I</w:t>
      </w:r>
      <w:r w:rsidRPr="00A6475E">
        <w:rPr>
          <w:rFonts w:hint="eastAsia"/>
        </w:rPr>
        <w:t>User</w:t>
      </w:r>
      <w:r w:rsidR="00CD6098">
        <w:rPr>
          <w:rFonts w:hint="eastAsia"/>
        </w:rPr>
        <w:t>Info</w:t>
      </w:r>
      <w:r w:rsidRPr="00A6475E">
        <w:rPr>
          <w:rFonts w:hint="eastAsia"/>
        </w:rPr>
        <w:t>Mng</w:t>
      </w:r>
      <w:r w:rsidR="0034718F">
        <w:rPr>
          <w:rFonts w:hint="eastAsia"/>
        </w:rPr>
        <w:t>/</w:t>
      </w:r>
      <w:r>
        <w:rPr>
          <w:rFonts w:hint="eastAsia"/>
        </w:rPr>
        <w:t>user</w:t>
      </w:r>
      <w:r w:rsidR="00564B99">
        <w:rPr>
          <w:rFonts w:hint="eastAsia"/>
        </w:rPr>
        <w:t>TGC</w:t>
      </w:r>
      <w:r>
        <w:rPr>
          <w:rFonts w:hint="eastAsia"/>
        </w:rPr>
        <w:t>Auth</w:t>
      </w:r>
      <w:r w:rsidRPr="00A6475E">
        <w:t xml:space="preserve"> </w:t>
      </w:r>
      <w:r>
        <w:rPr>
          <w:rFonts w:hint="eastAsia"/>
        </w:rPr>
        <w:t xml:space="preserve"> </w:t>
      </w:r>
      <w:r w:rsidRPr="00A6475E">
        <w:t>HTTP</w:t>
      </w:r>
      <w:r>
        <w:rPr>
          <w:rFonts w:hint="eastAsia"/>
        </w:rPr>
        <w:t>S</w:t>
      </w:r>
      <w:r w:rsidRPr="00A6475E">
        <w:t>/1.1</w:t>
      </w:r>
    </w:p>
    <w:p w:rsidR="00555885" w:rsidRDefault="00555885" w:rsidP="00555885">
      <w:pPr>
        <w:rPr>
          <w:lang w:val="de-DE"/>
        </w:rPr>
      </w:pPr>
      <w:r w:rsidRPr="00A6475E">
        <w:rPr>
          <w:i/>
        </w:rPr>
        <w:t>Authorization</w:t>
      </w:r>
      <w:r w:rsidRPr="00A6475E">
        <w:rPr>
          <w:rFonts w:hint="eastAsia"/>
          <w:i/>
        </w:rPr>
        <w:t>:</w:t>
      </w:r>
      <w:r w:rsidRPr="00A6475E">
        <w:rPr>
          <w:i/>
        </w:rPr>
        <w:t xml:space="preserve"> </w:t>
      </w:r>
      <w:r w:rsidR="00F52EEA">
        <w:rPr>
          <w:rFonts w:hint="eastAsia"/>
          <w:i/>
        </w:rPr>
        <w:t>当前时间</w:t>
      </w:r>
      <w:r w:rsidR="00F52EEA">
        <w:rPr>
          <w:rFonts w:hint="eastAsia"/>
          <w:i/>
        </w:rPr>
        <w:t>(</w:t>
      </w:r>
      <w:r w:rsidR="00F52EEA">
        <w:rPr>
          <w:rFonts w:hint="eastAsia"/>
          <w:i/>
        </w:rPr>
        <w:t>单位</w:t>
      </w:r>
      <w:r w:rsidR="00F52EEA">
        <w:rPr>
          <w:rFonts w:hint="eastAsia"/>
          <w:i/>
        </w:rPr>
        <w:t>)</w:t>
      </w:r>
    </w:p>
    <w:p w:rsidR="00555885" w:rsidRPr="00A6475E" w:rsidRDefault="00555885" w:rsidP="00555885">
      <w:pPr>
        <w:rPr>
          <w:lang w:val="de-DE"/>
        </w:rPr>
      </w:pPr>
      <w:r w:rsidRPr="00A6475E">
        <w:rPr>
          <w:lang w:val="de-DE"/>
        </w:rPr>
        <w:t>&lt;?xml version="1.0" encoding="UTF-8"?&gt;</w:t>
      </w:r>
    </w:p>
    <w:p w:rsidR="00555885" w:rsidRPr="00A6475E" w:rsidRDefault="00555885" w:rsidP="00555885">
      <w:pPr>
        <w:rPr>
          <w:lang w:val="de-DE"/>
        </w:rPr>
      </w:pPr>
      <w:r w:rsidRPr="00A6475E">
        <w:rPr>
          <w:lang w:val="de-DE"/>
        </w:rPr>
        <w:t>&lt;</w:t>
      </w:r>
      <w:r w:rsidRPr="00E33DBD">
        <w:rPr>
          <w:rFonts w:hint="eastAsia"/>
        </w:rPr>
        <w:t xml:space="preserve"> </w:t>
      </w:r>
      <w:r>
        <w:rPr>
          <w:rFonts w:hint="eastAsia"/>
        </w:rPr>
        <w:t>User</w:t>
      </w:r>
      <w:r w:rsidR="00564B99">
        <w:rPr>
          <w:rFonts w:hint="eastAsia"/>
        </w:rPr>
        <w:t>TGC</w:t>
      </w:r>
      <w:r>
        <w:rPr>
          <w:rFonts w:hint="eastAsia"/>
        </w:rPr>
        <w:t>Auth</w:t>
      </w:r>
      <w:r w:rsidRPr="00A6475E">
        <w:rPr>
          <w:rFonts w:hint="eastAsia"/>
          <w:bCs/>
          <w:lang w:val="da-DK"/>
        </w:rPr>
        <w:t>Req</w:t>
      </w:r>
      <w:r w:rsidRPr="00A6475E">
        <w:rPr>
          <w:lang w:val="de-DE"/>
        </w:rPr>
        <w:t>&gt;</w:t>
      </w:r>
    </w:p>
    <w:p w:rsidR="00555885" w:rsidRPr="00A6475E" w:rsidRDefault="00555885" w:rsidP="00555885">
      <w:r w:rsidRPr="00A6475E">
        <w:rPr>
          <w:lang w:val="de-DE"/>
        </w:rPr>
        <w:t xml:space="preserve">  </w:t>
      </w:r>
      <w:r w:rsidRPr="00A6475E">
        <w:t>&lt;</w:t>
      </w:r>
      <w:r w:rsidRPr="00A6475E">
        <w:rPr>
          <w:rFonts w:hint="eastAsia"/>
          <w:lang w:val="fr-FR"/>
        </w:rPr>
        <w:t xml:space="preserve"> </w:t>
      </w:r>
      <w:r w:rsidRPr="00A6475E">
        <w:rPr>
          <w:rFonts w:hint="eastAsia"/>
        </w:rPr>
        <w:t>v</w:t>
      </w:r>
      <w:r w:rsidRPr="00A6475E">
        <w:t>ersion &gt;</w:t>
      </w:r>
      <w:r>
        <w:rPr>
          <w:rFonts w:hint="eastAsia"/>
        </w:rPr>
        <w:t>01.01</w:t>
      </w:r>
      <w:r w:rsidRPr="00A6475E">
        <w:t>&lt;/</w:t>
      </w:r>
      <w:r w:rsidRPr="00A6475E">
        <w:rPr>
          <w:rFonts w:hint="eastAsia"/>
        </w:rPr>
        <w:t xml:space="preserve"> v</w:t>
      </w:r>
      <w:r w:rsidRPr="00A6475E">
        <w:t>ersion &gt;</w:t>
      </w:r>
    </w:p>
    <w:p w:rsidR="00555885" w:rsidRDefault="00555885" w:rsidP="00555885">
      <w:pPr>
        <w:ind w:leftChars="100" w:left="210"/>
      </w:pPr>
      <w:r w:rsidRPr="00A6475E">
        <w:t>&lt;</w:t>
      </w:r>
      <w:r w:rsidRPr="00A6475E">
        <w:rPr>
          <w:lang w:val="fr-FR"/>
        </w:rPr>
        <w:t xml:space="preserve"> </w:t>
      </w:r>
      <w:r w:rsidR="00564B99">
        <w:rPr>
          <w:rFonts w:hint="eastAsia"/>
          <w:color w:val="000000"/>
          <w:sz w:val="20"/>
          <w:szCs w:val="20"/>
        </w:rPr>
        <w:t>TGC</w:t>
      </w:r>
      <w:r w:rsidRPr="00A6475E">
        <w:t>&gt;</w:t>
      </w:r>
      <w:r w:rsidRPr="00A6475E">
        <w:rPr>
          <w:rFonts w:hint="eastAsia"/>
        </w:rPr>
        <w:t>SSDFDADFE$</w:t>
      </w:r>
      <w:r w:rsidRPr="00A6475E">
        <w:t>&lt;/</w:t>
      </w:r>
      <w:r w:rsidR="00564B99">
        <w:rPr>
          <w:rFonts w:hint="eastAsia"/>
          <w:color w:val="000000"/>
          <w:sz w:val="20"/>
          <w:szCs w:val="20"/>
        </w:rPr>
        <w:t>TGC</w:t>
      </w:r>
      <w:r w:rsidRPr="00A6475E">
        <w:t>&gt;</w:t>
      </w:r>
    </w:p>
    <w:p w:rsidR="00555885" w:rsidRDefault="00555885" w:rsidP="00555885">
      <w:pPr>
        <w:ind w:leftChars="100" w:left="210"/>
      </w:pPr>
      <w:r>
        <w:rPr>
          <w:rFonts w:hint="eastAsia"/>
        </w:rPr>
        <w:t>&lt;deviceInfo&gt;</w:t>
      </w:r>
    </w:p>
    <w:p w:rsidR="00555885" w:rsidRDefault="00555885" w:rsidP="00555885">
      <w:pPr>
        <w:ind w:leftChars="100" w:left="210"/>
      </w:pPr>
      <w:r>
        <w:rPr>
          <w:rFonts w:hint="eastAsia"/>
        </w:rPr>
        <w:tab/>
      </w:r>
      <w:r>
        <w:rPr>
          <w:rFonts w:hint="eastAsia"/>
        </w:rPr>
        <w:tab/>
        <w:t>&lt;deviceType&gt;</w:t>
      </w:r>
      <w:r w:rsidR="001020EA">
        <w:rPr>
          <w:rFonts w:hint="eastAsia"/>
        </w:rPr>
        <w:t>0</w:t>
      </w:r>
      <w:r>
        <w:rPr>
          <w:rFonts w:hint="eastAsia"/>
        </w:rPr>
        <w:t xml:space="preserve"> &lt;/deviceType&gt;</w:t>
      </w:r>
    </w:p>
    <w:p w:rsidR="00555885" w:rsidRDefault="00555885" w:rsidP="00555885">
      <w:pPr>
        <w:ind w:leftChars="100" w:left="210"/>
      </w:pPr>
      <w:r>
        <w:rPr>
          <w:rFonts w:hint="eastAsia"/>
        </w:rPr>
        <w:tab/>
      </w:r>
      <w:r>
        <w:rPr>
          <w:rFonts w:hint="eastAsia"/>
        </w:rPr>
        <w:tab/>
        <w:t>&lt;deviceID&gt;789456464654&lt;/deviceID&gt;</w:t>
      </w:r>
    </w:p>
    <w:p w:rsidR="00555885" w:rsidRDefault="00555885" w:rsidP="00555885">
      <w:pPr>
        <w:ind w:leftChars="100" w:left="210"/>
      </w:pPr>
      <w:r>
        <w:rPr>
          <w:rFonts w:hint="eastAsia"/>
        </w:rPr>
        <w:tab/>
      </w:r>
      <w:r>
        <w:rPr>
          <w:rFonts w:hint="eastAsia"/>
        </w:rPr>
        <w:tab/>
        <w:t>&lt;terminalType&gt;</w:t>
      </w:r>
      <w:r w:rsidR="008D6521">
        <w:rPr>
          <w:rFonts w:hint="eastAsia"/>
        </w:rPr>
        <w:t>c8801</w:t>
      </w:r>
      <w:r>
        <w:rPr>
          <w:rFonts w:hint="eastAsia"/>
        </w:rPr>
        <w:t>&lt;/deviceType&gt;</w:t>
      </w:r>
    </w:p>
    <w:p w:rsidR="00555885" w:rsidRDefault="00555885" w:rsidP="00555885">
      <w:pPr>
        <w:ind w:leftChars="100" w:left="210"/>
      </w:pPr>
      <w:r>
        <w:rPr>
          <w:rFonts w:hint="eastAsia"/>
        </w:rPr>
        <w:t>&lt;/deviceInfo&gt;</w:t>
      </w:r>
    </w:p>
    <w:p w:rsidR="00C8330B" w:rsidRDefault="00C8330B" w:rsidP="00555885">
      <w:pPr>
        <w:ind w:leftChars="100" w:left="210"/>
        <w:rPr>
          <w:b/>
          <w:bCs/>
        </w:rPr>
      </w:pPr>
      <w:r>
        <w:rPr>
          <w:rFonts w:hint="eastAsia"/>
        </w:rPr>
        <w:t>&lt;</w:t>
      </w:r>
      <w:r w:rsidR="00E75215">
        <w:rPr>
          <w:rFonts w:hint="eastAsia"/>
          <w:b/>
          <w:bCs/>
        </w:rPr>
        <w:t>reqClientType</w:t>
      </w:r>
      <w:r>
        <w:rPr>
          <w:rFonts w:hint="eastAsia"/>
          <w:b/>
          <w:bCs/>
        </w:rPr>
        <w:t>&gt;0&lt;/</w:t>
      </w:r>
      <w:r w:rsidR="00E75215">
        <w:rPr>
          <w:rFonts w:hint="eastAsia"/>
          <w:b/>
          <w:bCs/>
        </w:rPr>
        <w:t>reqClientType</w:t>
      </w:r>
      <w:r>
        <w:rPr>
          <w:rFonts w:hint="eastAsia"/>
          <w:b/>
          <w:bCs/>
        </w:rPr>
        <w:t>&gt;</w:t>
      </w:r>
    </w:p>
    <w:p w:rsidR="00883BFA" w:rsidRDefault="00883BFA" w:rsidP="00555885">
      <w:pPr>
        <w:ind w:leftChars="100" w:left="210"/>
        <w:rPr>
          <w:b/>
          <w:bCs/>
        </w:rPr>
      </w:pPr>
      <w:r>
        <w:rPr>
          <w:rFonts w:hint="eastAsia"/>
          <w:b/>
          <w:bCs/>
        </w:rPr>
        <w:t>&lt;loginChannel&gt;3000001&lt;loginChannel&gt;</w:t>
      </w:r>
    </w:p>
    <w:p w:rsidR="009F0210" w:rsidRDefault="009F0210" w:rsidP="009F0210">
      <w:pPr>
        <w:ind w:leftChars="100" w:left="210"/>
        <w:rPr>
          <w:rFonts w:ascii="Verdana" w:hAnsi="Verdana"/>
        </w:rPr>
      </w:pPr>
      <w:r>
        <w:rPr>
          <w:rFonts w:ascii="Verdana" w:hAnsi="Verdana" w:hint="eastAsia"/>
        </w:rPr>
        <w:t>&lt;mhid&gt;23412345&lt;/mhid&gt;</w:t>
      </w:r>
    </w:p>
    <w:p w:rsidR="009F0210" w:rsidRPr="00A6475E" w:rsidRDefault="009F0210" w:rsidP="00555885">
      <w:pPr>
        <w:ind w:leftChars="100" w:left="210"/>
      </w:pPr>
      <w:r>
        <w:rPr>
          <w:rFonts w:ascii="Verdana" w:hAnsi="Verdana" w:hint="eastAsia"/>
        </w:rPr>
        <w:t>&lt;uuid&gt;3456246345&lt;/uuid&gt;</w:t>
      </w:r>
    </w:p>
    <w:p w:rsidR="00555885" w:rsidRDefault="00555885" w:rsidP="00555885">
      <w:pPr>
        <w:rPr>
          <w:lang w:val="fr-FR"/>
        </w:rPr>
      </w:pPr>
      <w:r w:rsidRPr="00A6475E">
        <w:rPr>
          <w:lang w:val="fr-FR"/>
        </w:rPr>
        <w:t>&lt;/</w:t>
      </w:r>
      <w:r>
        <w:rPr>
          <w:rFonts w:hint="eastAsia"/>
          <w:lang w:val="fr-FR"/>
        </w:rPr>
        <w:t>UserL</w:t>
      </w:r>
      <w:r>
        <w:rPr>
          <w:rFonts w:hint="eastAsia"/>
        </w:rPr>
        <w:t>oginAuth</w:t>
      </w:r>
      <w:r w:rsidRPr="00A6475E">
        <w:rPr>
          <w:rFonts w:hint="eastAsia"/>
          <w:bCs/>
          <w:lang w:val="da-DK"/>
        </w:rPr>
        <w:t>Req</w:t>
      </w:r>
      <w:r w:rsidRPr="00A6475E">
        <w:rPr>
          <w:lang w:val="fr-FR"/>
        </w:rPr>
        <w:t xml:space="preserve"> &gt;</w:t>
      </w:r>
    </w:p>
    <w:p w:rsidR="00555885" w:rsidRPr="00A6475E" w:rsidRDefault="00555885" w:rsidP="00555885">
      <w:pPr>
        <w:rPr>
          <w:lang w:val="fr-FR"/>
        </w:rPr>
      </w:pPr>
    </w:p>
    <w:p w:rsidR="00555885" w:rsidRPr="00A6475E" w:rsidRDefault="00555885" w:rsidP="00FF54F0">
      <w:pPr>
        <w:numPr>
          <w:ilvl w:val="0"/>
          <w:numId w:val="22"/>
        </w:numPr>
        <w:tabs>
          <w:tab w:val="num" w:pos="0"/>
        </w:tabs>
        <w:rPr>
          <w:b/>
        </w:rPr>
      </w:pPr>
      <w:r w:rsidRPr="00A6475E">
        <w:rPr>
          <w:rFonts w:hint="eastAsia"/>
          <w:b/>
        </w:rPr>
        <w:t>响应消息</w:t>
      </w:r>
    </w:p>
    <w:p w:rsidR="00555885" w:rsidRPr="00A6475E" w:rsidRDefault="00555885" w:rsidP="00555885">
      <w:r w:rsidRPr="00A6475E">
        <w:t>&lt;?xml version="1.0" encoding="UTF-8"?&gt;</w:t>
      </w:r>
    </w:p>
    <w:p w:rsidR="00555885" w:rsidRDefault="00555885" w:rsidP="00555885">
      <w:r w:rsidRPr="00A6475E">
        <w:t xml:space="preserve">&lt;result </w:t>
      </w:r>
      <w:r>
        <w:rPr>
          <w:rFonts w:hint="eastAsia"/>
        </w:rPr>
        <w:t>result</w:t>
      </w:r>
      <w:r w:rsidRPr="00A6475E">
        <w:rPr>
          <w:rFonts w:hint="eastAsia"/>
        </w:rPr>
        <w:t>Code</w:t>
      </w:r>
      <w:r w:rsidRPr="00A6475E">
        <w:t>=0&gt;</w:t>
      </w:r>
    </w:p>
    <w:p w:rsidR="00555885" w:rsidRPr="00A6475E" w:rsidRDefault="00555885" w:rsidP="00555885">
      <w:pPr>
        <w:ind w:leftChars="100" w:left="210"/>
      </w:pPr>
      <w:r w:rsidRPr="00A6475E">
        <w:rPr>
          <w:rFonts w:hint="eastAsia"/>
          <w:lang w:val="da-DK"/>
        </w:rPr>
        <w:t>&lt;</w:t>
      </w:r>
      <w:r w:rsidR="00564B99" w:rsidRPr="00564B99">
        <w:rPr>
          <w:rFonts w:hint="eastAsia"/>
        </w:rPr>
        <w:t xml:space="preserve"> </w:t>
      </w:r>
      <w:r w:rsidR="00564B99">
        <w:rPr>
          <w:rFonts w:hint="eastAsia"/>
        </w:rPr>
        <w:t>UserTGCAuth</w:t>
      </w:r>
      <w:r w:rsidR="00564B99">
        <w:rPr>
          <w:rFonts w:hint="eastAsia"/>
          <w:bCs/>
          <w:lang w:val="da-DK"/>
        </w:rPr>
        <w:t>Rsp</w:t>
      </w:r>
      <w:r w:rsidRPr="00A6475E">
        <w:rPr>
          <w:rFonts w:hint="eastAsia"/>
          <w:lang w:val="da-DK"/>
        </w:rPr>
        <w:t>&gt;</w:t>
      </w:r>
    </w:p>
    <w:p w:rsidR="00555885" w:rsidRDefault="00555885" w:rsidP="00555885">
      <w:pPr>
        <w:ind w:leftChars="100" w:left="210"/>
      </w:pPr>
      <w:r w:rsidRPr="00A6475E">
        <w:rPr>
          <w:lang w:val="de-DE"/>
        </w:rPr>
        <w:t xml:space="preserve">  </w:t>
      </w:r>
      <w:r w:rsidRPr="00A6475E">
        <w:t>&lt;</w:t>
      </w:r>
      <w:r w:rsidRPr="00A6475E">
        <w:rPr>
          <w:rFonts w:hint="eastAsia"/>
          <w:lang w:val="fr-FR"/>
        </w:rPr>
        <w:t xml:space="preserve"> </w:t>
      </w:r>
      <w:r w:rsidRPr="00A6475E">
        <w:rPr>
          <w:rFonts w:hint="eastAsia"/>
        </w:rPr>
        <w:t>v</w:t>
      </w:r>
      <w:r w:rsidRPr="00A6475E">
        <w:t>ersion &gt;</w:t>
      </w:r>
      <w:r>
        <w:rPr>
          <w:rFonts w:hint="eastAsia"/>
        </w:rPr>
        <w:t>01.01</w:t>
      </w:r>
      <w:r w:rsidRPr="00A6475E">
        <w:t>&lt;/</w:t>
      </w:r>
      <w:r w:rsidRPr="00A6475E">
        <w:rPr>
          <w:rFonts w:hint="eastAsia"/>
        </w:rPr>
        <w:t xml:space="preserve"> v</w:t>
      </w:r>
      <w:r w:rsidRPr="00A6475E">
        <w:t>ersion &gt;</w:t>
      </w:r>
    </w:p>
    <w:p w:rsidR="00555885" w:rsidRDefault="00555885" w:rsidP="00555885">
      <w:pPr>
        <w:ind w:leftChars="100" w:left="210"/>
      </w:pPr>
      <w:r>
        <w:rPr>
          <w:rFonts w:hint="eastAsia"/>
        </w:rPr>
        <w:t xml:space="preserve">  &lt;userID&gt;100001&lt;/userID&gt;</w:t>
      </w:r>
    </w:p>
    <w:p w:rsidR="00555885" w:rsidRPr="00A6475E" w:rsidRDefault="00555885" w:rsidP="00555885">
      <w:pPr>
        <w:ind w:leftChars="100" w:left="210"/>
      </w:pPr>
      <w:r w:rsidRPr="00A6475E">
        <w:rPr>
          <w:rFonts w:hint="eastAsia"/>
        </w:rPr>
        <w:t>&lt;/</w:t>
      </w:r>
      <w:r w:rsidR="00564B99" w:rsidRPr="00564B99">
        <w:rPr>
          <w:rFonts w:hint="eastAsia"/>
        </w:rPr>
        <w:t xml:space="preserve"> </w:t>
      </w:r>
      <w:r w:rsidR="00564B99">
        <w:rPr>
          <w:rFonts w:hint="eastAsia"/>
        </w:rPr>
        <w:t>UserTGCAuth</w:t>
      </w:r>
      <w:r w:rsidR="00564B99">
        <w:rPr>
          <w:rFonts w:hint="eastAsia"/>
          <w:bCs/>
          <w:lang w:val="da-DK"/>
        </w:rPr>
        <w:t>Rsp</w:t>
      </w:r>
      <w:r w:rsidRPr="00A6475E">
        <w:rPr>
          <w:rFonts w:hint="eastAsia"/>
        </w:rPr>
        <w:t>&gt;</w:t>
      </w:r>
    </w:p>
    <w:p w:rsidR="00555885" w:rsidRDefault="00555885" w:rsidP="00555885">
      <w:pPr>
        <w:rPr>
          <w:lang w:val="fr-FR"/>
        </w:rPr>
      </w:pPr>
      <w:r>
        <w:rPr>
          <w:rFonts w:hint="eastAsia"/>
          <w:lang w:val="fr-FR"/>
        </w:rPr>
        <w:t>&lt;/result&gt;</w:t>
      </w:r>
    </w:p>
    <w:p w:rsidR="002B4798" w:rsidRDefault="002B4798" w:rsidP="00555885">
      <w:pPr>
        <w:rPr>
          <w:lang w:val="fr-FR"/>
        </w:rPr>
      </w:pPr>
    </w:p>
    <w:p w:rsidR="00850D54" w:rsidRDefault="00850D54" w:rsidP="00850D54">
      <w:pPr>
        <w:pStyle w:val="21"/>
        <w:numPr>
          <w:ilvl w:val="1"/>
          <w:numId w:val="1"/>
        </w:numPr>
        <w:rPr>
          <w:rStyle w:val="210"/>
        </w:rPr>
      </w:pPr>
      <w:bookmarkStart w:id="91" w:name="_Toc317101279"/>
      <w:r>
        <w:rPr>
          <w:rStyle w:val="210"/>
          <w:rFonts w:hint="eastAsia"/>
        </w:rPr>
        <w:lastRenderedPageBreak/>
        <w:t>userLogout</w:t>
      </w:r>
      <w:bookmarkEnd w:id="91"/>
      <w:r w:rsidR="00B11DCF">
        <w:rPr>
          <w:rStyle w:val="210"/>
          <w:rFonts w:hint="eastAsia"/>
        </w:rPr>
        <w:t>(</w:t>
      </w:r>
      <w:r w:rsidR="00B11DCF">
        <w:rPr>
          <w:rStyle w:val="210"/>
          <w:rFonts w:hint="eastAsia"/>
        </w:rPr>
        <w:t>本接口逐步废弃，请改调</w:t>
      </w:r>
      <w:r w:rsidR="00B11DCF">
        <w:rPr>
          <w:rStyle w:val="210"/>
          <w:rFonts w:hint="eastAsia"/>
        </w:rPr>
        <w:t>serviceLogout)</w:t>
      </w:r>
    </w:p>
    <w:p w:rsidR="00616AAD" w:rsidRPr="00B91F27" w:rsidRDefault="00616AAD" w:rsidP="00407B6C">
      <w:pPr>
        <w:pStyle w:val="31"/>
      </w:pPr>
      <w:bookmarkStart w:id="92" w:name="_Toc317101280"/>
      <w:r>
        <w:rPr>
          <w:rStyle w:val="210"/>
          <w:rFonts w:hint="eastAsia"/>
        </w:rPr>
        <w:t>HTTP</w:t>
      </w:r>
      <w:r>
        <w:rPr>
          <w:rStyle w:val="210"/>
          <w:rFonts w:hint="eastAsia"/>
        </w:rPr>
        <w:t>接口</w:t>
      </w:r>
      <w:bookmarkEnd w:id="92"/>
    </w:p>
    <w:p w:rsidR="00616AAD" w:rsidRDefault="00616AAD" w:rsidP="00407B6C">
      <w:pPr>
        <w:pStyle w:val="41"/>
      </w:pPr>
      <w:r>
        <w:rPr>
          <w:rFonts w:hint="eastAsia"/>
        </w:rPr>
        <w:t>描述</w:t>
      </w:r>
    </w:p>
    <w:p w:rsidR="00616AAD" w:rsidRDefault="00616AAD" w:rsidP="00616AAD">
      <w:pPr>
        <w:ind w:firstLine="420"/>
      </w:pPr>
      <w:r>
        <w:rPr>
          <w:rFonts w:hint="eastAsia"/>
        </w:rPr>
        <w:t>用户注销功能。</w:t>
      </w:r>
    </w:p>
    <w:p w:rsidR="00616AAD" w:rsidRDefault="00616AAD" w:rsidP="00616AAD">
      <w:pPr>
        <w:ind w:firstLine="420"/>
      </w:pPr>
      <w:r>
        <w:rPr>
          <w:rFonts w:hint="eastAsia"/>
        </w:rPr>
        <w:t>AccountServer</w:t>
      </w:r>
      <w:r>
        <w:rPr>
          <w:rFonts w:hint="eastAsia"/>
        </w:rPr>
        <w:t>根据</w:t>
      </w:r>
      <w:r>
        <w:rPr>
          <w:rFonts w:hint="eastAsia"/>
        </w:rPr>
        <w:t>AccountAgent</w:t>
      </w:r>
      <w:r>
        <w:rPr>
          <w:rFonts w:hint="eastAsia"/>
        </w:rPr>
        <w:t>输入的</w:t>
      </w:r>
      <w:r>
        <w:rPr>
          <w:rFonts w:hint="eastAsia"/>
        </w:rPr>
        <w:t>TGC</w:t>
      </w:r>
      <w:r>
        <w:rPr>
          <w:rFonts w:hint="eastAsia"/>
        </w:rPr>
        <w:t>删除</w:t>
      </w:r>
      <w:r>
        <w:rPr>
          <w:rFonts w:hint="eastAsia"/>
        </w:rPr>
        <w:t>TGC</w:t>
      </w:r>
      <w:r>
        <w:rPr>
          <w:rFonts w:hint="eastAsia"/>
        </w:rPr>
        <w:t>。</w:t>
      </w:r>
      <w:r>
        <w:rPr>
          <w:rFonts w:hint="eastAsia"/>
        </w:rPr>
        <w:t>AccountServer</w:t>
      </w:r>
      <w:r>
        <w:rPr>
          <w:rFonts w:hint="eastAsia"/>
        </w:rPr>
        <w:t>内部转为调用</w:t>
      </w:r>
      <w:r>
        <w:rPr>
          <w:rFonts w:hint="eastAsia"/>
        </w:rPr>
        <w:t>SSO</w:t>
      </w:r>
      <w:r>
        <w:rPr>
          <w:rFonts w:hint="eastAsia"/>
        </w:rPr>
        <w:t>服务的删除</w:t>
      </w:r>
      <w:r>
        <w:rPr>
          <w:rFonts w:hint="eastAsia"/>
        </w:rPr>
        <w:t>SSO</w:t>
      </w:r>
      <w:r>
        <w:rPr>
          <w:rFonts w:hint="eastAsia"/>
        </w:rPr>
        <w:t>事务接口。</w:t>
      </w:r>
    </w:p>
    <w:p w:rsidR="00616AAD" w:rsidRDefault="00616AAD" w:rsidP="00616AAD">
      <w:pPr>
        <w:ind w:firstLine="420"/>
      </w:pPr>
      <w:r>
        <w:rPr>
          <w:rFonts w:hint="eastAsia"/>
        </w:rPr>
        <w:t>注：该接口为</w:t>
      </w:r>
      <w:r>
        <w:rPr>
          <w:rFonts w:hint="eastAsia"/>
        </w:rPr>
        <w:t>AccountAgent</w:t>
      </w:r>
      <w:r>
        <w:rPr>
          <w:rFonts w:hint="eastAsia"/>
        </w:rPr>
        <w:t>专用。</w:t>
      </w:r>
    </w:p>
    <w:p w:rsidR="00616AAD" w:rsidRPr="00616AAD" w:rsidRDefault="00616AAD" w:rsidP="00F52EEA">
      <w:pPr>
        <w:rPr>
          <w:lang w:val="fr-FR"/>
        </w:rPr>
      </w:pPr>
      <w:r>
        <w:rPr>
          <w:rFonts w:hint="eastAsia"/>
          <w:lang w:val="fr-FR"/>
        </w:rPr>
        <w:tab/>
      </w:r>
      <w:r>
        <w:rPr>
          <w:rFonts w:hint="eastAsia"/>
          <w:lang w:val="fr-FR"/>
        </w:rPr>
        <w:t>该操作需携带服务端已通过认证的</w:t>
      </w:r>
      <w:r>
        <w:rPr>
          <w:rFonts w:hint="eastAsia"/>
          <w:lang w:val="fr-FR"/>
        </w:rPr>
        <w:t>sessionID</w:t>
      </w:r>
      <w:r>
        <w:rPr>
          <w:rFonts w:hint="eastAsia"/>
          <w:lang w:val="fr-FR"/>
        </w:rPr>
        <w:t>。</w:t>
      </w:r>
    </w:p>
    <w:p w:rsidR="00616AAD" w:rsidRDefault="00616AAD" w:rsidP="00407B6C">
      <w:pPr>
        <w:pStyle w:val="41"/>
      </w:pPr>
      <w:r>
        <w:rPr>
          <w:rFonts w:hint="eastAsia"/>
        </w:rPr>
        <w:t>输入参数</w:t>
      </w:r>
    </w:p>
    <w:p w:rsidR="00616AAD" w:rsidRPr="00A01A26" w:rsidRDefault="00616AAD" w:rsidP="00616AAD">
      <w:pPr>
        <w:pStyle w:val="a4"/>
        <w:ind w:firstLine="210"/>
      </w:pPr>
      <w:r>
        <w:rPr>
          <w:rFonts w:hint="eastAsia"/>
        </w:rPr>
        <w:t>UserLogoutReq</w:t>
      </w:r>
      <w:r>
        <w:rPr>
          <w:rFonts w:hint="eastAsia"/>
        </w:rPr>
        <w:t>：</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2104"/>
        <w:gridCol w:w="900"/>
        <w:gridCol w:w="2681"/>
      </w:tblGrid>
      <w:tr w:rsidR="00616AAD" w:rsidTr="00FF54F0">
        <w:trPr>
          <w:jc w:val="center"/>
        </w:trPr>
        <w:tc>
          <w:tcPr>
            <w:tcW w:w="2378" w:type="dxa"/>
          </w:tcPr>
          <w:p w:rsidR="00616AAD" w:rsidRDefault="00616AAD" w:rsidP="00FF54F0">
            <w:pPr>
              <w:pStyle w:val="TAH"/>
              <w:rPr>
                <w:rFonts w:ascii="Verdana" w:hAnsi="Verdana"/>
                <w:lang w:val="fr-FR" w:eastAsia="zh-CN"/>
              </w:rPr>
            </w:pPr>
            <w:r>
              <w:rPr>
                <w:rFonts w:ascii="Verdana" w:hAnsi="Verdana" w:hint="eastAsia"/>
                <w:lang w:val="fr-FR" w:eastAsia="zh-CN"/>
              </w:rPr>
              <w:t>参数名称</w:t>
            </w:r>
          </w:p>
        </w:tc>
        <w:tc>
          <w:tcPr>
            <w:tcW w:w="737" w:type="dxa"/>
          </w:tcPr>
          <w:p w:rsidR="00616AAD" w:rsidRDefault="00616AAD" w:rsidP="00FF54F0">
            <w:pPr>
              <w:pStyle w:val="TAH"/>
              <w:rPr>
                <w:rFonts w:ascii="Verdana" w:hAnsi="Verdana"/>
                <w:lang w:val="fr-FR" w:eastAsia="zh-CN"/>
              </w:rPr>
            </w:pPr>
            <w:r>
              <w:rPr>
                <w:rFonts w:ascii="Verdana" w:hAnsi="Verdana" w:hint="eastAsia"/>
                <w:lang w:val="fr-FR" w:eastAsia="zh-CN"/>
              </w:rPr>
              <w:t>必须</w:t>
            </w:r>
          </w:p>
        </w:tc>
        <w:tc>
          <w:tcPr>
            <w:tcW w:w="2104" w:type="dxa"/>
          </w:tcPr>
          <w:p w:rsidR="00616AAD" w:rsidRDefault="00616AAD" w:rsidP="00FF54F0">
            <w:pPr>
              <w:pStyle w:val="TAH"/>
              <w:rPr>
                <w:rFonts w:ascii="Verdana" w:hAnsi="Verdana"/>
                <w:lang w:val="fr-FR" w:eastAsia="zh-CN"/>
              </w:rPr>
            </w:pPr>
            <w:r>
              <w:rPr>
                <w:rFonts w:ascii="Verdana" w:hAnsi="Verdana" w:hint="eastAsia"/>
                <w:lang w:val="fr-FR" w:eastAsia="zh-CN"/>
              </w:rPr>
              <w:t>类型</w:t>
            </w:r>
          </w:p>
        </w:tc>
        <w:tc>
          <w:tcPr>
            <w:tcW w:w="900" w:type="dxa"/>
          </w:tcPr>
          <w:p w:rsidR="00616AAD" w:rsidRDefault="00616AAD" w:rsidP="00FF54F0">
            <w:pPr>
              <w:pStyle w:val="TAH"/>
              <w:rPr>
                <w:rFonts w:ascii="Verdana" w:hAnsi="Verdana"/>
                <w:lang w:val="fr-FR" w:eastAsia="zh-CN"/>
              </w:rPr>
            </w:pPr>
            <w:r>
              <w:rPr>
                <w:rFonts w:ascii="Verdana" w:hAnsi="Verdana" w:hint="eastAsia"/>
                <w:lang w:val="fr-FR" w:eastAsia="zh-CN"/>
              </w:rPr>
              <w:t>长度</w:t>
            </w:r>
          </w:p>
        </w:tc>
        <w:tc>
          <w:tcPr>
            <w:tcW w:w="2681" w:type="dxa"/>
          </w:tcPr>
          <w:p w:rsidR="00616AAD" w:rsidRDefault="00616AAD" w:rsidP="00FF54F0">
            <w:pPr>
              <w:pStyle w:val="TAH"/>
              <w:rPr>
                <w:rFonts w:ascii="Verdana" w:hAnsi="Verdana"/>
                <w:lang w:val="fr-FR" w:eastAsia="zh-CN"/>
              </w:rPr>
            </w:pPr>
            <w:r>
              <w:rPr>
                <w:rFonts w:ascii="Verdana" w:hAnsi="Verdana" w:hint="eastAsia"/>
                <w:lang w:val="fr-FR" w:eastAsia="zh-CN"/>
              </w:rPr>
              <w:t>描述信息</w:t>
            </w:r>
          </w:p>
        </w:tc>
      </w:tr>
      <w:tr w:rsidR="00616AAD" w:rsidTr="00FF54F0">
        <w:trPr>
          <w:jc w:val="center"/>
        </w:trPr>
        <w:tc>
          <w:tcPr>
            <w:tcW w:w="2378" w:type="dxa"/>
          </w:tcPr>
          <w:p w:rsidR="00616AAD" w:rsidRPr="00E74491" w:rsidRDefault="00616AAD" w:rsidP="00FF54F0">
            <w:pPr>
              <w:pStyle w:val="TAL"/>
              <w:rPr>
                <w:lang w:val="fr-FR" w:eastAsia="zh-CN"/>
              </w:rPr>
            </w:pPr>
            <w:r w:rsidRPr="00E74491">
              <w:rPr>
                <w:rFonts w:hint="eastAsia"/>
                <w:lang w:val="fr-FR" w:eastAsia="zh-CN"/>
              </w:rPr>
              <w:t>v</w:t>
            </w:r>
            <w:r w:rsidRPr="00E74491">
              <w:rPr>
                <w:lang w:val="fr-FR" w:eastAsia="zh-CN"/>
              </w:rPr>
              <w:t>ersion</w:t>
            </w:r>
          </w:p>
        </w:tc>
        <w:tc>
          <w:tcPr>
            <w:tcW w:w="737" w:type="dxa"/>
          </w:tcPr>
          <w:p w:rsidR="00616AAD" w:rsidRPr="00E74491" w:rsidRDefault="00616AAD" w:rsidP="00FF54F0">
            <w:pPr>
              <w:pStyle w:val="TAL"/>
              <w:rPr>
                <w:lang w:val="fr-FR" w:eastAsia="zh-CN"/>
              </w:rPr>
            </w:pPr>
            <w:r>
              <w:rPr>
                <w:rFonts w:hint="eastAsia"/>
                <w:lang w:val="fr-FR" w:eastAsia="zh-CN"/>
              </w:rPr>
              <w:t>M</w:t>
            </w:r>
          </w:p>
        </w:tc>
        <w:tc>
          <w:tcPr>
            <w:tcW w:w="2104" w:type="dxa"/>
          </w:tcPr>
          <w:p w:rsidR="00616AAD" w:rsidRPr="00E74491" w:rsidRDefault="00616AAD" w:rsidP="00FF54F0">
            <w:pPr>
              <w:pStyle w:val="TAH"/>
              <w:jc w:val="both"/>
              <w:rPr>
                <w:b w:val="0"/>
                <w:lang w:val="fr-FR" w:eastAsia="zh-CN"/>
              </w:rPr>
            </w:pPr>
            <w:r>
              <w:rPr>
                <w:rFonts w:hint="eastAsia"/>
                <w:b w:val="0"/>
                <w:lang w:val="fr-FR" w:eastAsia="zh-CN"/>
              </w:rPr>
              <w:t>String</w:t>
            </w:r>
          </w:p>
        </w:tc>
        <w:tc>
          <w:tcPr>
            <w:tcW w:w="900" w:type="dxa"/>
          </w:tcPr>
          <w:p w:rsidR="00616AAD" w:rsidRPr="00E74491" w:rsidRDefault="00616AAD" w:rsidP="00FF54F0">
            <w:pPr>
              <w:rPr>
                <w:rFonts w:ascii="Arial" w:hAnsi="Arial"/>
                <w:kern w:val="0"/>
                <w:sz w:val="18"/>
                <w:szCs w:val="18"/>
                <w:lang w:val="fr-FR"/>
              </w:rPr>
            </w:pPr>
            <w:r>
              <w:rPr>
                <w:rFonts w:ascii="Arial" w:hAnsi="Arial" w:hint="eastAsia"/>
                <w:kern w:val="0"/>
                <w:sz w:val="18"/>
                <w:szCs w:val="18"/>
                <w:lang w:val="fr-FR"/>
              </w:rPr>
              <w:t>5</w:t>
            </w:r>
          </w:p>
        </w:tc>
        <w:tc>
          <w:tcPr>
            <w:tcW w:w="2681" w:type="dxa"/>
          </w:tcPr>
          <w:p w:rsidR="00616AAD" w:rsidRPr="00E74491" w:rsidRDefault="00616AAD" w:rsidP="00FF54F0">
            <w:pPr>
              <w:rPr>
                <w:rFonts w:ascii="Arial" w:hAnsi="Arial"/>
                <w:kern w:val="0"/>
                <w:sz w:val="18"/>
                <w:szCs w:val="18"/>
                <w:lang w:val="fr-FR"/>
              </w:rPr>
            </w:pPr>
            <w:r w:rsidRPr="00E74491">
              <w:rPr>
                <w:rFonts w:ascii="Arial" w:hAnsi="Arial" w:hint="eastAsia"/>
                <w:kern w:val="0"/>
                <w:sz w:val="18"/>
                <w:szCs w:val="18"/>
                <w:lang w:val="fr-FR"/>
              </w:rPr>
              <w:t>协议版本号</w:t>
            </w:r>
          </w:p>
          <w:p w:rsidR="00616AAD" w:rsidRPr="00E74491" w:rsidRDefault="00616AAD" w:rsidP="00FF54F0">
            <w:pPr>
              <w:rPr>
                <w:rFonts w:ascii="Arial" w:hAnsi="Arial"/>
                <w:kern w:val="0"/>
                <w:sz w:val="18"/>
                <w:szCs w:val="18"/>
                <w:lang w:val="fr-FR"/>
              </w:rPr>
            </w:pPr>
            <w:r w:rsidRPr="00E74491">
              <w:rPr>
                <w:rFonts w:ascii="Arial" w:hAnsi="Arial" w:hint="eastAsia"/>
                <w:kern w:val="0"/>
                <w:sz w:val="18"/>
                <w:szCs w:val="18"/>
                <w:lang w:val="fr-FR"/>
              </w:rPr>
              <w:t>当前版本为：</w:t>
            </w:r>
            <w:r>
              <w:rPr>
                <w:rFonts w:ascii="Arial" w:hAnsi="Arial" w:hint="eastAsia"/>
                <w:kern w:val="0"/>
                <w:sz w:val="18"/>
                <w:szCs w:val="18"/>
                <w:lang w:val="fr-FR"/>
              </w:rPr>
              <w:t>01.01</w:t>
            </w:r>
          </w:p>
        </w:tc>
      </w:tr>
      <w:tr w:rsidR="00616AAD" w:rsidTr="00FF54F0">
        <w:trPr>
          <w:jc w:val="center"/>
        </w:trPr>
        <w:tc>
          <w:tcPr>
            <w:tcW w:w="2378" w:type="dxa"/>
          </w:tcPr>
          <w:p w:rsidR="00616AAD" w:rsidRDefault="00616AAD" w:rsidP="00FF54F0">
            <w:pPr>
              <w:pStyle w:val="TAL"/>
              <w:rPr>
                <w:lang w:val="fr-FR" w:eastAsia="zh-CN"/>
              </w:rPr>
            </w:pPr>
            <w:r>
              <w:rPr>
                <w:rFonts w:hint="eastAsia"/>
                <w:lang w:val="fr-FR" w:eastAsia="zh-CN"/>
              </w:rPr>
              <w:t>userID</w:t>
            </w:r>
          </w:p>
        </w:tc>
        <w:tc>
          <w:tcPr>
            <w:tcW w:w="737" w:type="dxa"/>
          </w:tcPr>
          <w:p w:rsidR="00616AAD" w:rsidRDefault="00616AAD" w:rsidP="00FF54F0">
            <w:pPr>
              <w:spacing w:line="240" w:lineRule="atLeast"/>
              <w:rPr>
                <w:lang w:val="fr-FR"/>
              </w:rPr>
            </w:pPr>
            <w:r>
              <w:rPr>
                <w:rFonts w:hint="eastAsia"/>
                <w:lang w:val="fr-FR"/>
              </w:rPr>
              <w:t>M</w:t>
            </w:r>
          </w:p>
        </w:tc>
        <w:tc>
          <w:tcPr>
            <w:tcW w:w="2104" w:type="dxa"/>
          </w:tcPr>
          <w:p w:rsidR="00616AAD" w:rsidRDefault="005200E4" w:rsidP="00FF54F0">
            <w:pPr>
              <w:spacing w:line="240" w:lineRule="atLeast"/>
              <w:rPr>
                <w:lang w:val="fr-FR"/>
              </w:rPr>
            </w:pPr>
            <w:r>
              <w:rPr>
                <w:lang w:val="fr-FR"/>
              </w:rPr>
              <w:t>Bigint</w:t>
            </w:r>
          </w:p>
        </w:tc>
        <w:tc>
          <w:tcPr>
            <w:tcW w:w="900" w:type="dxa"/>
          </w:tcPr>
          <w:p w:rsidR="00616AAD" w:rsidRDefault="00616AAD" w:rsidP="00FF54F0">
            <w:pPr>
              <w:spacing w:line="240" w:lineRule="atLeast"/>
              <w:rPr>
                <w:rFonts w:ascii="Arial" w:hAnsi="Arial"/>
                <w:kern w:val="0"/>
                <w:sz w:val="18"/>
                <w:szCs w:val="18"/>
                <w:lang w:val="fr-FR"/>
              </w:rPr>
            </w:pPr>
          </w:p>
        </w:tc>
        <w:tc>
          <w:tcPr>
            <w:tcW w:w="2681" w:type="dxa"/>
          </w:tcPr>
          <w:p w:rsidR="00616AAD" w:rsidRDefault="00616AAD" w:rsidP="00FF54F0">
            <w:pPr>
              <w:spacing w:line="240" w:lineRule="atLeast"/>
              <w:rPr>
                <w:rFonts w:ascii="Arial" w:hAnsi="Arial"/>
                <w:kern w:val="0"/>
                <w:sz w:val="18"/>
                <w:szCs w:val="18"/>
                <w:lang w:val="fr-FR"/>
              </w:rPr>
            </w:pPr>
            <w:r>
              <w:rPr>
                <w:rFonts w:ascii="Arial" w:hAnsi="Arial" w:hint="eastAsia"/>
                <w:kern w:val="0"/>
                <w:sz w:val="18"/>
                <w:szCs w:val="18"/>
                <w:lang w:val="fr-FR"/>
              </w:rPr>
              <w:t>内部用户</w:t>
            </w:r>
            <w:r>
              <w:rPr>
                <w:rFonts w:ascii="Arial" w:hAnsi="Arial" w:hint="eastAsia"/>
                <w:kern w:val="0"/>
                <w:sz w:val="18"/>
                <w:szCs w:val="18"/>
                <w:lang w:val="fr-FR"/>
              </w:rPr>
              <w:t>ID</w:t>
            </w:r>
          </w:p>
        </w:tc>
      </w:tr>
      <w:tr w:rsidR="00616AAD" w:rsidTr="00FF54F0">
        <w:trPr>
          <w:jc w:val="center"/>
        </w:trPr>
        <w:tc>
          <w:tcPr>
            <w:tcW w:w="2378" w:type="dxa"/>
          </w:tcPr>
          <w:p w:rsidR="00616AAD" w:rsidRDefault="00616AAD" w:rsidP="00FF54F0">
            <w:pPr>
              <w:pStyle w:val="TAL"/>
              <w:rPr>
                <w:lang w:val="fr-FR" w:eastAsia="zh-CN"/>
              </w:rPr>
            </w:pPr>
            <w:r>
              <w:rPr>
                <w:rFonts w:hint="eastAsia"/>
                <w:lang w:val="fr-FR" w:eastAsia="zh-CN"/>
              </w:rPr>
              <w:t>deviceInfo</w:t>
            </w:r>
          </w:p>
        </w:tc>
        <w:tc>
          <w:tcPr>
            <w:tcW w:w="737" w:type="dxa"/>
          </w:tcPr>
          <w:p w:rsidR="00616AAD" w:rsidRDefault="00616AAD" w:rsidP="00FF54F0">
            <w:pPr>
              <w:spacing w:line="240" w:lineRule="atLeast"/>
              <w:rPr>
                <w:rFonts w:ascii="Arial" w:hAnsi="Arial"/>
                <w:kern w:val="0"/>
                <w:sz w:val="18"/>
                <w:szCs w:val="18"/>
                <w:lang w:val="fr-FR"/>
              </w:rPr>
            </w:pPr>
            <w:r>
              <w:rPr>
                <w:rFonts w:hint="eastAsia"/>
                <w:lang w:val="fr-FR"/>
              </w:rPr>
              <w:t>M</w:t>
            </w:r>
          </w:p>
        </w:tc>
        <w:tc>
          <w:tcPr>
            <w:tcW w:w="2104" w:type="dxa"/>
          </w:tcPr>
          <w:p w:rsidR="00616AAD" w:rsidRDefault="00616AAD" w:rsidP="00FF54F0">
            <w:pPr>
              <w:spacing w:line="240" w:lineRule="atLeast"/>
              <w:rPr>
                <w:rFonts w:ascii="Arial" w:hAnsi="Arial"/>
                <w:kern w:val="0"/>
                <w:sz w:val="18"/>
                <w:szCs w:val="18"/>
                <w:lang w:val="fr-FR"/>
              </w:rPr>
            </w:pPr>
            <w:r>
              <w:rPr>
                <w:rFonts w:hint="eastAsia"/>
                <w:lang w:val="fr-FR"/>
              </w:rPr>
              <w:t>DeviceInfo</w:t>
            </w:r>
          </w:p>
        </w:tc>
        <w:tc>
          <w:tcPr>
            <w:tcW w:w="900" w:type="dxa"/>
          </w:tcPr>
          <w:p w:rsidR="00616AAD" w:rsidRDefault="00616AAD" w:rsidP="00FF54F0">
            <w:pPr>
              <w:spacing w:line="240" w:lineRule="atLeast"/>
              <w:rPr>
                <w:rFonts w:ascii="Arial" w:hAnsi="Arial"/>
                <w:kern w:val="0"/>
                <w:sz w:val="18"/>
                <w:szCs w:val="18"/>
                <w:lang w:val="fr-FR"/>
              </w:rPr>
            </w:pPr>
          </w:p>
        </w:tc>
        <w:tc>
          <w:tcPr>
            <w:tcW w:w="2681" w:type="dxa"/>
          </w:tcPr>
          <w:p w:rsidR="00C771BD" w:rsidRDefault="00616AAD" w:rsidP="00C771BD">
            <w:pPr>
              <w:spacing w:line="240" w:lineRule="atLeast"/>
              <w:rPr>
                <w:rFonts w:ascii="Arial" w:hAnsi="Arial"/>
                <w:kern w:val="0"/>
                <w:sz w:val="18"/>
                <w:szCs w:val="18"/>
                <w:lang w:val="fr-FR"/>
              </w:rPr>
            </w:pPr>
            <w:r>
              <w:rPr>
                <w:rFonts w:ascii="Arial" w:hAnsi="Arial" w:hint="eastAsia"/>
                <w:kern w:val="0"/>
                <w:sz w:val="18"/>
                <w:szCs w:val="18"/>
                <w:lang w:val="fr-FR"/>
              </w:rPr>
              <w:t>登录</w:t>
            </w:r>
            <w:r w:rsidRPr="00E74491">
              <w:rPr>
                <w:rFonts w:ascii="Arial" w:hAnsi="Arial" w:hint="eastAsia"/>
                <w:kern w:val="0"/>
                <w:sz w:val="18"/>
                <w:szCs w:val="18"/>
                <w:lang w:val="fr-FR"/>
              </w:rPr>
              <w:t>设备</w:t>
            </w:r>
            <w:r>
              <w:rPr>
                <w:rFonts w:ascii="Arial" w:hAnsi="Arial" w:hint="eastAsia"/>
                <w:kern w:val="0"/>
                <w:sz w:val="18"/>
                <w:szCs w:val="18"/>
                <w:lang w:val="fr-FR"/>
              </w:rPr>
              <w:t>信息</w:t>
            </w:r>
          </w:p>
        </w:tc>
      </w:tr>
      <w:tr w:rsidR="00EF1211" w:rsidTr="00FF54F0">
        <w:trPr>
          <w:jc w:val="center"/>
        </w:trPr>
        <w:tc>
          <w:tcPr>
            <w:tcW w:w="2378" w:type="dxa"/>
          </w:tcPr>
          <w:p w:rsidR="00EF1211" w:rsidRDefault="00E75215" w:rsidP="00FF54F0">
            <w:pPr>
              <w:pStyle w:val="TAL"/>
              <w:rPr>
                <w:lang w:val="fr-FR" w:eastAsia="zh-CN"/>
              </w:rPr>
            </w:pPr>
            <w:r>
              <w:rPr>
                <w:rFonts w:hint="eastAsia"/>
                <w:b/>
                <w:bCs/>
              </w:rPr>
              <w:t>reqClientType</w:t>
            </w:r>
          </w:p>
        </w:tc>
        <w:tc>
          <w:tcPr>
            <w:tcW w:w="737" w:type="dxa"/>
          </w:tcPr>
          <w:p w:rsidR="00EF1211" w:rsidRDefault="00945F09" w:rsidP="00FF54F0">
            <w:pPr>
              <w:spacing w:line="240" w:lineRule="atLeast"/>
              <w:rPr>
                <w:lang w:val="fr-FR"/>
              </w:rPr>
            </w:pPr>
            <w:r>
              <w:rPr>
                <w:rFonts w:hint="eastAsia"/>
                <w:lang w:val="fr-FR"/>
              </w:rPr>
              <w:t>O</w:t>
            </w:r>
          </w:p>
        </w:tc>
        <w:tc>
          <w:tcPr>
            <w:tcW w:w="2104" w:type="dxa"/>
          </w:tcPr>
          <w:p w:rsidR="00EF1211" w:rsidRDefault="005200E4" w:rsidP="00FF54F0">
            <w:pPr>
              <w:spacing w:line="240" w:lineRule="atLeast"/>
              <w:rPr>
                <w:lang w:val="fr-FR"/>
              </w:rPr>
            </w:pPr>
            <w:r>
              <w:rPr>
                <w:lang w:val="fr-FR"/>
              </w:rPr>
              <w:t>Int</w:t>
            </w:r>
          </w:p>
        </w:tc>
        <w:tc>
          <w:tcPr>
            <w:tcW w:w="900" w:type="dxa"/>
          </w:tcPr>
          <w:p w:rsidR="00EF1211" w:rsidRDefault="00EF1211" w:rsidP="00FF54F0">
            <w:pPr>
              <w:spacing w:line="240" w:lineRule="atLeast"/>
              <w:rPr>
                <w:rFonts w:ascii="Arial" w:hAnsi="Arial"/>
                <w:kern w:val="0"/>
                <w:sz w:val="18"/>
                <w:szCs w:val="18"/>
                <w:lang w:val="fr-FR"/>
              </w:rPr>
            </w:pPr>
          </w:p>
        </w:tc>
        <w:tc>
          <w:tcPr>
            <w:tcW w:w="2681" w:type="dxa"/>
          </w:tcPr>
          <w:p w:rsidR="00EF1211" w:rsidRDefault="00455BBA" w:rsidP="00FF54F0">
            <w:pPr>
              <w:spacing w:line="240" w:lineRule="atLeast"/>
              <w:rPr>
                <w:rFonts w:ascii="Arial" w:hAnsi="Arial"/>
                <w:kern w:val="0"/>
                <w:sz w:val="18"/>
                <w:szCs w:val="18"/>
                <w:lang w:val="fr-FR"/>
              </w:rPr>
            </w:pPr>
            <w:r>
              <w:rPr>
                <w:rFonts w:hint="eastAsia"/>
              </w:rPr>
              <w:t>请求客户端类型</w:t>
            </w:r>
          </w:p>
        </w:tc>
      </w:tr>
    </w:tbl>
    <w:p w:rsidR="00616AAD" w:rsidRDefault="00616AAD" w:rsidP="00407B6C">
      <w:pPr>
        <w:pStyle w:val="41"/>
        <w:rPr>
          <w:lang w:val="fr-FR"/>
        </w:rPr>
      </w:pPr>
      <w:r>
        <w:rPr>
          <w:rFonts w:hint="eastAsia"/>
        </w:rPr>
        <w:t>返回值</w:t>
      </w:r>
    </w:p>
    <w:p w:rsidR="00616AAD" w:rsidRDefault="00616AAD" w:rsidP="00616AAD">
      <w:pPr>
        <w:pStyle w:val="a4"/>
        <w:ind w:firstLine="210"/>
      </w:pPr>
      <w:r>
        <w:rPr>
          <w:rFonts w:hint="eastAsia"/>
        </w:rPr>
        <w:t>成功返回用户信息</w:t>
      </w:r>
      <w:r>
        <w:rPr>
          <w:rFonts w:hint="eastAsia"/>
        </w:rPr>
        <w:t>UserLogoutRsp</w:t>
      </w:r>
      <w:r>
        <w:rPr>
          <w:rFonts w:hint="eastAsia"/>
          <w:lang w:val="fr-FR"/>
        </w:rPr>
        <w:t>，否则抛出异常。</w:t>
      </w:r>
      <w:r>
        <w:rPr>
          <w:rFonts w:hint="eastAsia"/>
        </w:rPr>
        <w:t>UserLogoutRsp</w:t>
      </w:r>
      <w:r>
        <w:rPr>
          <w:rFonts w:hint="eastAsia"/>
        </w:rPr>
        <w:t>定义如下：</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2104"/>
        <w:gridCol w:w="900"/>
        <w:gridCol w:w="2681"/>
      </w:tblGrid>
      <w:tr w:rsidR="00616AAD" w:rsidTr="00FF54F0">
        <w:trPr>
          <w:jc w:val="center"/>
        </w:trPr>
        <w:tc>
          <w:tcPr>
            <w:tcW w:w="2378" w:type="dxa"/>
          </w:tcPr>
          <w:p w:rsidR="00616AAD" w:rsidRDefault="00616AAD" w:rsidP="00FF54F0">
            <w:pPr>
              <w:pStyle w:val="TAH"/>
              <w:rPr>
                <w:rFonts w:ascii="Verdana" w:hAnsi="Verdana"/>
                <w:lang w:val="fr-FR" w:eastAsia="zh-CN"/>
              </w:rPr>
            </w:pPr>
            <w:r>
              <w:rPr>
                <w:rFonts w:ascii="Verdana" w:hAnsi="Verdana" w:hint="eastAsia"/>
                <w:lang w:val="fr-FR" w:eastAsia="zh-CN"/>
              </w:rPr>
              <w:t>参数名称</w:t>
            </w:r>
          </w:p>
        </w:tc>
        <w:tc>
          <w:tcPr>
            <w:tcW w:w="737" w:type="dxa"/>
          </w:tcPr>
          <w:p w:rsidR="00616AAD" w:rsidRDefault="00616AAD" w:rsidP="00FF54F0">
            <w:pPr>
              <w:pStyle w:val="TAH"/>
              <w:rPr>
                <w:rFonts w:ascii="Verdana" w:hAnsi="Verdana"/>
                <w:lang w:val="fr-FR" w:eastAsia="zh-CN"/>
              </w:rPr>
            </w:pPr>
            <w:r>
              <w:rPr>
                <w:rFonts w:ascii="Verdana" w:hAnsi="Verdana" w:hint="eastAsia"/>
                <w:lang w:val="fr-FR" w:eastAsia="zh-CN"/>
              </w:rPr>
              <w:t>必须</w:t>
            </w:r>
          </w:p>
        </w:tc>
        <w:tc>
          <w:tcPr>
            <w:tcW w:w="2104" w:type="dxa"/>
          </w:tcPr>
          <w:p w:rsidR="00616AAD" w:rsidRDefault="00616AAD" w:rsidP="00FF54F0">
            <w:pPr>
              <w:pStyle w:val="TAH"/>
              <w:rPr>
                <w:rFonts w:ascii="Verdana" w:hAnsi="Verdana"/>
                <w:lang w:val="fr-FR" w:eastAsia="zh-CN"/>
              </w:rPr>
            </w:pPr>
            <w:r>
              <w:rPr>
                <w:rFonts w:ascii="Verdana" w:hAnsi="Verdana" w:hint="eastAsia"/>
                <w:lang w:val="fr-FR" w:eastAsia="zh-CN"/>
              </w:rPr>
              <w:t>类型</w:t>
            </w:r>
          </w:p>
        </w:tc>
        <w:tc>
          <w:tcPr>
            <w:tcW w:w="900" w:type="dxa"/>
          </w:tcPr>
          <w:p w:rsidR="00616AAD" w:rsidRDefault="00616AAD" w:rsidP="00FF54F0">
            <w:pPr>
              <w:pStyle w:val="TAH"/>
              <w:rPr>
                <w:rFonts w:ascii="Verdana" w:hAnsi="Verdana"/>
                <w:lang w:val="fr-FR" w:eastAsia="zh-CN"/>
              </w:rPr>
            </w:pPr>
            <w:r>
              <w:rPr>
                <w:rFonts w:ascii="Verdana" w:hAnsi="Verdana" w:hint="eastAsia"/>
                <w:lang w:val="fr-FR" w:eastAsia="zh-CN"/>
              </w:rPr>
              <w:t>长度</w:t>
            </w:r>
          </w:p>
        </w:tc>
        <w:tc>
          <w:tcPr>
            <w:tcW w:w="2681" w:type="dxa"/>
          </w:tcPr>
          <w:p w:rsidR="00616AAD" w:rsidRDefault="00616AAD" w:rsidP="00FF54F0">
            <w:pPr>
              <w:pStyle w:val="TAH"/>
              <w:rPr>
                <w:rFonts w:ascii="Verdana" w:hAnsi="Verdana"/>
                <w:lang w:val="fr-FR" w:eastAsia="zh-CN"/>
              </w:rPr>
            </w:pPr>
            <w:r>
              <w:rPr>
                <w:rFonts w:ascii="Verdana" w:hAnsi="Verdana" w:hint="eastAsia"/>
                <w:lang w:val="fr-FR" w:eastAsia="zh-CN"/>
              </w:rPr>
              <w:t>描述信息</w:t>
            </w:r>
          </w:p>
        </w:tc>
      </w:tr>
      <w:tr w:rsidR="00616AAD" w:rsidTr="00FF54F0">
        <w:trPr>
          <w:jc w:val="center"/>
        </w:trPr>
        <w:tc>
          <w:tcPr>
            <w:tcW w:w="2378" w:type="dxa"/>
          </w:tcPr>
          <w:p w:rsidR="00616AAD" w:rsidRPr="005041A8" w:rsidRDefault="00616AAD" w:rsidP="00FF54F0">
            <w:pPr>
              <w:pStyle w:val="TAL"/>
              <w:rPr>
                <w:lang w:val="fr-FR" w:eastAsia="zh-CN"/>
              </w:rPr>
            </w:pPr>
            <w:r w:rsidRPr="005041A8">
              <w:rPr>
                <w:rFonts w:hint="eastAsia"/>
                <w:lang w:val="fr-FR" w:eastAsia="zh-CN"/>
              </w:rPr>
              <w:t>v</w:t>
            </w:r>
            <w:r w:rsidRPr="005041A8">
              <w:rPr>
                <w:lang w:val="fr-FR" w:eastAsia="zh-CN"/>
              </w:rPr>
              <w:t>ersion</w:t>
            </w:r>
          </w:p>
        </w:tc>
        <w:tc>
          <w:tcPr>
            <w:tcW w:w="737" w:type="dxa"/>
          </w:tcPr>
          <w:p w:rsidR="00616AAD" w:rsidRPr="005041A8" w:rsidRDefault="00616AAD" w:rsidP="00FF54F0">
            <w:pPr>
              <w:pStyle w:val="TAL"/>
              <w:rPr>
                <w:lang w:val="fr-FR" w:eastAsia="zh-CN"/>
              </w:rPr>
            </w:pPr>
            <w:r>
              <w:rPr>
                <w:rFonts w:hint="eastAsia"/>
                <w:lang w:val="fr-FR" w:eastAsia="zh-CN"/>
              </w:rPr>
              <w:t>M</w:t>
            </w:r>
          </w:p>
        </w:tc>
        <w:tc>
          <w:tcPr>
            <w:tcW w:w="2104" w:type="dxa"/>
          </w:tcPr>
          <w:p w:rsidR="00616AAD" w:rsidRPr="005041A8" w:rsidRDefault="00616AAD" w:rsidP="00FF54F0">
            <w:pPr>
              <w:pStyle w:val="TAH"/>
              <w:jc w:val="both"/>
              <w:rPr>
                <w:b w:val="0"/>
                <w:lang w:val="fr-FR" w:eastAsia="zh-CN"/>
              </w:rPr>
            </w:pPr>
            <w:r>
              <w:rPr>
                <w:rFonts w:hint="eastAsia"/>
                <w:b w:val="0"/>
                <w:lang w:val="fr-FR" w:eastAsia="zh-CN"/>
              </w:rPr>
              <w:t>String</w:t>
            </w:r>
          </w:p>
        </w:tc>
        <w:tc>
          <w:tcPr>
            <w:tcW w:w="900" w:type="dxa"/>
          </w:tcPr>
          <w:p w:rsidR="00616AAD" w:rsidRPr="005041A8" w:rsidRDefault="00616AAD" w:rsidP="00FF54F0">
            <w:pPr>
              <w:rPr>
                <w:rFonts w:ascii="Arial" w:hAnsi="Arial"/>
                <w:kern w:val="0"/>
                <w:sz w:val="18"/>
                <w:szCs w:val="18"/>
                <w:lang w:val="fr-FR"/>
              </w:rPr>
            </w:pPr>
            <w:r>
              <w:rPr>
                <w:rFonts w:ascii="Arial" w:hAnsi="Arial" w:hint="eastAsia"/>
                <w:kern w:val="0"/>
                <w:sz w:val="18"/>
                <w:szCs w:val="18"/>
                <w:lang w:val="fr-FR"/>
              </w:rPr>
              <w:t>5</w:t>
            </w:r>
          </w:p>
        </w:tc>
        <w:tc>
          <w:tcPr>
            <w:tcW w:w="2681" w:type="dxa"/>
          </w:tcPr>
          <w:p w:rsidR="00616AAD" w:rsidRPr="005041A8" w:rsidRDefault="00616AAD" w:rsidP="00FF54F0">
            <w:pPr>
              <w:rPr>
                <w:rFonts w:ascii="Arial" w:hAnsi="Arial"/>
                <w:kern w:val="0"/>
                <w:sz w:val="18"/>
                <w:szCs w:val="18"/>
                <w:lang w:val="fr-FR"/>
              </w:rPr>
            </w:pPr>
            <w:r w:rsidRPr="005041A8">
              <w:rPr>
                <w:rFonts w:ascii="Arial" w:hAnsi="Arial" w:hint="eastAsia"/>
                <w:kern w:val="0"/>
                <w:sz w:val="18"/>
                <w:szCs w:val="18"/>
                <w:lang w:val="fr-FR"/>
              </w:rPr>
              <w:t>协议版本号</w:t>
            </w:r>
          </w:p>
        </w:tc>
      </w:tr>
      <w:tr w:rsidR="00616AAD" w:rsidTr="00FF54F0">
        <w:trPr>
          <w:jc w:val="center"/>
        </w:trPr>
        <w:tc>
          <w:tcPr>
            <w:tcW w:w="2378" w:type="dxa"/>
            <w:vAlign w:val="center"/>
          </w:tcPr>
          <w:p w:rsidR="00616AAD" w:rsidRPr="00502DF8" w:rsidRDefault="00616AAD" w:rsidP="00FF54F0">
            <w:pPr>
              <w:pStyle w:val="ab"/>
              <w:spacing w:line="360" w:lineRule="auto"/>
              <w:rPr>
                <w:rFonts w:cs="Arial"/>
                <w:sz w:val="18"/>
                <w:szCs w:val="18"/>
              </w:rPr>
            </w:pPr>
            <w:r>
              <w:rPr>
                <w:rFonts w:cs="Arial" w:hint="eastAsia"/>
                <w:sz w:val="18"/>
                <w:szCs w:val="18"/>
              </w:rPr>
              <w:t>delTGCCount</w:t>
            </w:r>
          </w:p>
        </w:tc>
        <w:tc>
          <w:tcPr>
            <w:tcW w:w="737" w:type="dxa"/>
            <w:vAlign w:val="center"/>
          </w:tcPr>
          <w:p w:rsidR="00616AAD" w:rsidRPr="00502DF8" w:rsidRDefault="00616AAD" w:rsidP="00FF54F0">
            <w:pPr>
              <w:pStyle w:val="ab"/>
              <w:spacing w:line="360" w:lineRule="auto"/>
              <w:rPr>
                <w:rFonts w:cs="Arial"/>
                <w:sz w:val="18"/>
                <w:szCs w:val="18"/>
              </w:rPr>
            </w:pPr>
            <w:r>
              <w:rPr>
                <w:rFonts w:cs="Arial" w:hint="eastAsia"/>
                <w:sz w:val="18"/>
                <w:szCs w:val="18"/>
              </w:rPr>
              <w:t>M</w:t>
            </w:r>
          </w:p>
        </w:tc>
        <w:tc>
          <w:tcPr>
            <w:tcW w:w="2104" w:type="dxa"/>
            <w:vAlign w:val="center"/>
          </w:tcPr>
          <w:p w:rsidR="00616AAD" w:rsidRPr="001208FE" w:rsidRDefault="005200E4" w:rsidP="00FF54F0">
            <w:pPr>
              <w:pStyle w:val="ab"/>
              <w:spacing w:line="360" w:lineRule="auto"/>
              <w:jc w:val="both"/>
              <w:rPr>
                <w:rFonts w:cs="Arial"/>
                <w:sz w:val="18"/>
                <w:szCs w:val="18"/>
              </w:rPr>
            </w:pPr>
            <w:r>
              <w:rPr>
                <w:rFonts w:cs="Arial"/>
                <w:sz w:val="18"/>
                <w:szCs w:val="18"/>
              </w:rPr>
              <w:t>Int</w:t>
            </w:r>
          </w:p>
        </w:tc>
        <w:tc>
          <w:tcPr>
            <w:tcW w:w="900" w:type="dxa"/>
          </w:tcPr>
          <w:p w:rsidR="00616AAD" w:rsidRDefault="00616AAD" w:rsidP="00FF54F0">
            <w:pPr>
              <w:spacing w:line="240" w:lineRule="atLeast"/>
              <w:rPr>
                <w:rFonts w:ascii="Arial" w:hAnsi="Arial"/>
                <w:kern w:val="0"/>
                <w:sz w:val="18"/>
                <w:szCs w:val="18"/>
                <w:lang w:val="fr-FR"/>
              </w:rPr>
            </w:pPr>
          </w:p>
        </w:tc>
        <w:tc>
          <w:tcPr>
            <w:tcW w:w="2681" w:type="dxa"/>
          </w:tcPr>
          <w:p w:rsidR="00616AAD" w:rsidRDefault="00616AAD" w:rsidP="00FF54F0">
            <w:pPr>
              <w:spacing w:line="240" w:lineRule="atLeast"/>
              <w:rPr>
                <w:rFonts w:ascii="Arial" w:hAnsi="Arial"/>
                <w:kern w:val="0"/>
                <w:sz w:val="18"/>
                <w:szCs w:val="18"/>
                <w:lang w:val="fr-FR"/>
              </w:rPr>
            </w:pPr>
            <w:r>
              <w:rPr>
                <w:rFonts w:cs="Arial" w:hint="eastAsia"/>
                <w:sz w:val="18"/>
                <w:szCs w:val="18"/>
              </w:rPr>
              <w:t>删除的</w:t>
            </w:r>
            <w:r>
              <w:rPr>
                <w:rFonts w:cs="Arial" w:hint="eastAsia"/>
                <w:sz w:val="18"/>
                <w:szCs w:val="18"/>
              </w:rPr>
              <w:t>TGC</w:t>
            </w:r>
            <w:r>
              <w:rPr>
                <w:rFonts w:cs="Arial" w:hint="eastAsia"/>
                <w:sz w:val="18"/>
                <w:szCs w:val="18"/>
              </w:rPr>
              <w:t>记录数</w:t>
            </w:r>
          </w:p>
        </w:tc>
      </w:tr>
    </w:tbl>
    <w:p w:rsidR="00616AAD" w:rsidRDefault="00616AAD" w:rsidP="00407B6C">
      <w:pPr>
        <w:pStyle w:val="41"/>
      </w:pPr>
      <w:r>
        <w:rPr>
          <w:rFonts w:hint="eastAsia"/>
        </w:rPr>
        <w:t>异常信息</w:t>
      </w:r>
    </w:p>
    <w:p w:rsidR="00616AAD" w:rsidRPr="003A7F02" w:rsidRDefault="003A7F02" w:rsidP="003A7F02">
      <w:pPr>
        <w:pStyle w:val="a4"/>
        <w:ind w:firstLine="210"/>
        <w:rPr>
          <w:lang w:val="fr-FR"/>
        </w:rPr>
      </w:pPr>
      <w:r>
        <w:rPr>
          <w:rFonts w:hint="eastAsia"/>
        </w:rPr>
        <w:t>失败则抛出异常</w:t>
      </w:r>
      <w:r>
        <w:rPr>
          <w:rFonts w:hint="eastAsia"/>
        </w:rPr>
        <w:t>CException</w:t>
      </w:r>
      <w:r>
        <w:rPr>
          <w:rFonts w:hint="eastAsia"/>
        </w:rPr>
        <w:t>，具体内容请参考异常码定义文档。</w:t>
      </w:r>
    </w:p>
    <w:p w:rsidR="00616AAD" w:rsidRPr="00A6475E" w:rsidRDefault="00616AAD" w:rsidP="00407B6C">
      <w:pPr>
        <w:pStyle w:val="41"/>
      </w:pPr>
      <w:r w:rsidRPr="00A6475E">
        <w:rPr>
          <w:rFonts w:hint="eastAsia"/>
        </w:rPr>
        <w:t>协议映射</w:t>
      </w:r>
    </w:p>
    <w:p w:rsidR="00616AAD" w:rsidRPr="00A6475E" w:rsidRDefault="00616AAD" w:rsidP="00FF54F0">
      <w:pPr>
        <w:numPr>
          <w:ilvl w:val="0"/>
          <w:numId w:val="22"/>
        </w:numPr>
        <w:tabs>
          <w:tab w:val="num" w:pos="0"/>
        </w:tabs>
        <w:rPr>
          <w:b/>
        </w:rPr>
      </w:pPr>
      <w:r>
        <w:rPr>
          <w:rFonts w:hint="eastAsia"/>
          <w:b/>
        </w:rPr>
        <w:t>1)</w:t>
      </w:r>
      <w:r w:rsidRPr="00A6475E">
        <w:rPr>
          <w:rFonts w:hint="eastAsia"/>
          <w:b/>
        </w:rPr>
        <w:t>请求消息</w:t>
      </w:r>
    </w:p>
    <w:p w:rsidR="00616AAD" w:rsidRPr="00A6475E" w:rsidRDefault="00616AAD" w:rsidP="00616AAD">
      <w:r w:rsidRPr="00A6475E">
        <w:t>POST</w:t>
      </w:r>
      <w:r w:rsidRPr="00A6475E">
        <w:rPr>
          <w:rFonts w:hint="eastAsia"/>
        </w:rPr>
        <w:t xml:space="preserve"> </w:t>
      </w:r>
      <w:r w:rsidRPr="00A6475E">
        <w:t>http://host:port/</w:t>
      </w:r>
      <w:r>
        <w:rPr>
          <w:rFonts w:hint="eastAsia"/>
        </w:rPr>
        <w:t>AccountServer</w:t>
      </w:r>
      <w:r w:rsidRPr="00A6475E">
        <w:t>/I</w:t>
      </w:r>
      <w:r w:rsidRPr="00A6475E">
        <w:rPr>
          <w:rFonts w:hint="eastAsia"/>
        </w:rPr>
        <w:t>User</w:t>
      </w:r>
      <w:r>
        <w:rPr>
          <w:rFonts w:hint="eastAsia"/>
        </w:rPr>
        <w:t>Info</w:t>
      </w:r>
      <w:r w:rsidRPr="00A6475E">
        <w:rPr>
          <w:rFonts w:hint="eastAsia"/>
        </w:rPr>
        <w:t>Mng</w:t>
      </w:r>
      <w:r>
        <w:rPr>
          <w:rFonts w:hint="eastAsia"/>
        </w:rPr>
        <w:t>/userLogout</w:t>
      </w:r>
      <w:r w:rsidRPr="00A6475E">
        <w:t xml:space="preserve"> </w:t>
      </w:r>
      <w:r>
        <w:rPr>
          <w:rFonts w:hint="eastAsia"/>
        </w:rPr>
        <w:t xml:space="preserve"> </w:t>
      </w:r>
      <w:r w:rsidRPr="00A6475E">
        <w:t>HTTP/1.1</w:t>
      </w:r>
    </w:p>
    <w:p w:rsidR="00616AAD" w:rsidRDefault="00616AAD" w:rsidP="00616AAD">
      <w:pPr>
        <w:rPr>
          <w:lang w:val="de-DE"/>
        </w:rPr>
      </w:pPr>
      <w:r w:rsidRPr="00A6475E">
        <w:rPr>
          <w:i/>
        </w:rPr>
        <w:t>Authorization</w:t>
      </w:r>
      <w:r w:rsidRPr="00A6475E">
        <w:rPr>
          <w:rFonts w:hint="eastAsia"/>
          <w:i/>
        </w:rPr>
        <w:t>:</w:t>
      </w:r>
      <w:r w:rsidRPr="00A6475E">
        <w:rPr>
          <w:i/>
        </w:rPr>
        <w:t xml:space="preserve"> </w:t>
      </w:r>
      <w:r w:rsidR="00F52EEA" w:rsidRPr="00AA0C82">
        <w:rPr>
          <w:rFonts w:hint="eastAsia"/>
          <w:i/>
        </w:rPr>
        <w:t>参考《统一账号</w:t>
      </w:r>
      <w:r w:rsidR="00F52EEA" w:rsidRPr="00AA0C82">
        <w:rPr>
          <w:rFonts w:hint="eastAsia"/>
          <w:i/>
        </w:rPr>
        <w:t xml:space="preserve"> Session</w:t>
      </w:r>
      <w:r w:rsidR="00F52EEA" w:rsidRPr="00AA0C82">
        <w:rPr>
          <w:rFonts w:hint="eastAsia"/>
          <w:i/>
        </w:rPr>
        <w:t>和</w:t>
      </w:r>
      <w:r w:rsidR="00F52EEA" w:rsidRPr="00AA0C82">
        <w:rPr>
          <w:rFonts w:hint="eastAsia"/>
          <w:i/>
        </w:rPr>
        <w:t>Token</w:t>
      </w:r>
      <w:r w:rsidR="00F52EEA" w:rsidRPr="00AA0C82">
        <w:rPr>
          <w:rFonts w:hint="eastAsia"/>
          <w:i/>
        </w:rPr>
        <w:t>安全</w:t>
      </w:r>
      <w:r w:rsidR="00F52EEA" w:rsidRPr="00AA0C82">
        <w:rPr>
          <w:rFonts w:hint="eastAsia"/>
          <w:i/>
        </w:rPr>
        <w:t>.doc</w:t>
      </w:r>
      <w:r w:rsidR="00F52EEA" w:rsidRPr="00AA0C82">
        <w:rPr>
          <w:rFonts w:hint="eastAsia"/>
          <w:i/>
        </w:rPr>
        <w:t>》携带</w:t>
      </w:r>
      <w:r w:rsidR="00F52EEA" w:rsidRPr="00AA0C82">
        <w:rPr>
          <w:rFonts w:hint="eastAsia"/>
          <w:i/>
        </w:rPr>
        <w:t>Digest</w:t>
      </w:r>
      <w:r w:rsidR="00F52EEA" w:rsidRPr="00AA0C82">
        <w:rPr>
          <w:rFonts w:hint="eastAsia"/>
          <w:i/>
        </w:rPr>
        <w:t>验证码</w:t>
      </w:r>
      <w:r w:rsidR="00F52EEA">
        <w:rPr>
          <w:rFonts w:hint="eastAsia"/>
          <w:i/>
        </w:rPr>
        <w:t>。</w:t>
      </w:r>
    </w:p>
    <w:p w:rsidR="00616AAD" w:rsidRPr="00A6475E" w:rsidRDefault="00616AAD" w:rsidP="00616AAD">
      <w:pPr>
        <w:rPr>
          <w:lang w:val="de-DE"/>
        </w:rPr>
      </w:pPr>
      <w:r w:rsidRPr="00A6475E">
        <w:rPr>
          <w:lang w:val="de-DE"/>
        </w:rPr>
        <w:t>&lt;?xml version="1.0" encoding="UTF-8"?&gt;</w:t>
      </w:r>
    </w:p>
    <w:p w:rsidR="00616AAD" w:rsidRPr="00A6475E" w:rsidRDefault="00616AAD" w:rsidP="00616AAD">
      <w:pPr>
        <w:rPr>
          <w:lang w:val="de-DE"/>
        </w:rPr>
      </w:pPr>
      <w:r w:rsidRPr="00A6475E">
        <w:rPr>
          <w:lang w:val="de-DE"/>
        </w:rPr>
        <w:t>&lt;</w:t>
      </w:r>
      <w:r>
        <w:rPr>
          <w:rFonts w:hint="eastAsia"/>
        </w:rPr>
        <w:t>UserLogout</w:t>
      </w:r>
      <w:r w:rsidRPr="00A6475E">
        <w:rPr>
          <w:rFonts w:hint="eastAsia"/>
          <w:bCs/>
          <w:lang w:val="da-DK"/>
        </w:rPr>
        <w:t>Req</w:t>
      </w:r>
      <w:r w:rsidRPr="00A6475E">
        <w:rPr>
          <w:lang w:val="de-DE"/>
        </w:rPr>
        <w:t>&gt;</w:t>
      </w:r>
    </w:p>
    <w:p w:rsidR="00616AAD" w:rsidRPr="00A6475E" w:rsidRDefault="00616AAD" w:rsidP="00616AAD">
      <w:r w:rsidRPr="00A6475E">
        <w:rPr>
          <w:lang w:val="de-DE"/>
        </w:rPr>
        <w:lastRenderedPageBreak/>
        <w:t xml:space="preserve">  </w:t>
      </w:r>
      <w:r w:rsidRPr="00A6475E">
        <w:t>&lt;</w:t>
      </w:r>
      <w:r w:rsidRPr="00A6475E">
        <w:rPr>
          <w:rFonts w:hint="eastAsia"/>
          <w:lang w:val="fr-FR"/>
        </w:rPr>
        <w:t xml:space="preserve"> </w:t>
      </w:r>
      <w:r w:rsidRPr="00A6475E">
        <w:rPr>
          <w:rFonts w:hint="eastAsia"/>
        </w:rPr>
        <w:t>v</w:t>
      </w:r>
      <w:r w:rsidRPr="00A6475E">
        <w:t>ersion &gt;</w:t>
      </w:r>
      <w:r>
        <w:rPr>
          <w:rFonts w:hint="eastAsia"/>
        </w:rPr>
        <w:t>01.01</w:t>
      </w:r>
      <w:r w:rsidRPr="00A6475E">
        <w:t>&lt;/</w:t>
      </w:r>
      <w:r w:rsidRPr="00A6475E">
        <w:rPr>
          <w:rFonts w:hint="eastAsia"/>
        </w:rPr>
        <w:t xml:space="preserve"> v</w:t>
      </w:r>
      <w:r w:rsidRPr="00A6475E">
        <w:t>ersion &gt;</w:t>
      </w:r>
    </w:p>
    <w:p w:rsidR="00616AAD" w:rsidRDefault="00616AAD" w:rsidP="00616AAD">
      <w:pPr>
        <w:ind w:leftChars="100" w:left="210"/>
      </w:pPr>
      <w:r>
        <w:rPr>
          <w:rFonts w:hint="eastAsia"/>
        </w:rPr>
        <w:t>&lt;userID&gt;100001&lt;/userID&gt;</w:t>
      </w:r>
    </w:p>
    <w:p w:rsidR="00616AAD" w:rsidRDefault="00616AAD" w:rsidP="00616AAD">
      <w:pPr>
        <w:ind w:leftChars="100" w:left="210"/>
      </w:pPr>
      <w:r>
        <w:rPr>
          <w:rFonts w:hint="eastAsia"/>
        </w:rPr>
        <w:t>&lt;deviceInfo&gt;</w:t>
      </w:r>
    </w:p>
    <w:p w:rsidR="00616AAD" w:rsidRDefault="00616AAD" w:rsidP="00616AAD">
      <w:pPr>
        <w:ind w:leftChars="100" w:left="210"/>
      </w:pPr>
      <w:r>
        <w:rPr>
          <w:rFonts w:hint="eastAsia"/>
        </w:rPr>
        <w:tab/>
      </w:r>
      <w:r>
        <w:rPr>
          <w:rFonts w:hint="eastAsia"/>
        </w:rPr>
        <w:tab/>
        <w:t>&lt;deviceType&gt;0 &lt;/deviceType&gt;</w:t>
      </w:r>
    </w:p>
    <w:p w:rsidR="00616AAD" w:rsidRDefault="00616AAD" w:rsidP="00616AAD">
      <w:pPr>
        <w:ind w:leftChars="100" w:left="210"/>
      </w:pPr>
      <w:r>
        <w:rPr>
          <w:rFonts w:hint="eastAsia"/>
        </w:rPr>
        <w:tab/>
      </w:r>
      <w:r>
        <w:rPr>
          <w:rFonts w:hint="eastAsia"/>
        </w:rPr>
        <w:tab/>
        <w:t>&lt;deviceID&gt;789456464654&lt;/deviceID&gt;</w:t>
      </w:r>
    </w:p>
    <w:p w:rsidR="00616AAD" w:rsidRDefault="00616AAD" w:rsidP="00616AAD">
      <w:pPr>
        <w:ind w:leftChars="100" w:left="210"/>
      </w:pPr>
      <w:r>
        <w:rPr>
          <w:rFonts w:hint="eastAsia"/>
        </w:rPr>
        <w:tab/>
      </w:r>
      <w:r>
        <w:rPr>
          <w:rFonts w:hint="eastAsia"/>
        </w:rPr>
        <w:tab/>
        <w:t>&lt;terminalType&gt;</w:t>
      </w:r>
      <w:r w:rsidR="008D6521">
        <w:rPr>
          <w:rFonts w:hint="eastAsia"/>
        </w:rPr>
        <w:t>c8801</w:t>
      </w:r>
      <w:r>
        <w:rPr>
          <w:rFonts w:hint="eastAsia"/>
        </w:rPr>
        <w:t>&lt;/deviceType&gt;</w:t>
      </w:r>
    </w:p>
    <w:p w:rsidR="00616AAD" w:rsidRDefault="00616AAD" w:rsidP="00737479">
      <w:pPr>
        <w:ind w:leftChars="100" w:left="210"/>
      </w:pPr>
      <w:r>
        <w:rPr>
          <w:rFonts w:hint="eastAsia"/>
        </w:rPr>
        <w:t>&lt;/deviceInfo&gt;</w:t>
      </w:r>
    </w:p>
    <w:p w:rsidR="00EF1211" w:rsidRPr="00A6475E" w:rsidRDefault="00EF1211" w:rsidP="00737479">
      <w:pPr>
        <w:ind w:leftChars="100" w:left="210"/>
      </w:pPr>
      <w:r>
        <w:rPr>
          <w:rFonts w:hint="eastAsia"/>
        </w:rPr>
        <w:t>&lt;</w:t>
      </w:r>
      <w:r w:rsidR="00E75215">
        <w:rPr>
          <w:rFonts w:hint="eastAsia"/>
          <w:b/>
          <w:bCs/>
        </w:rPr>
        <w:t>reqClientType</w:t>
      </w:r>
      <w:r>
        <w:rPr>
          <w:rFonts w:hint="eastAsia"/>
          <w:b/>
          <w:bCs/>
        </w:rPr>
        <w:t>&gt;0&lt;/</w:t>
      </w:r>
      <w:r w:rsidR="00E75215">
        <w:rPr>
          <w:rFonts w:hint="eastAsia"/>
          <w:b/>
          <w:bCs/>
        </w:rPr>
        <w:t>reqClientType</w:t>
      </w:r>
      <w:r>
        <w:rPr>
          <w:rFonts w:hint="eastAsia"/>
          <w:b/>
          <w:bCs/>
        </w:rPr>
        <w:t>&gt;</w:t>
      </w:r>
    </w:p>
    <w:p w:rsidR="00616AAD" w:rsidRPr="00A6475E" w:rsidRDefault="00616AAD" w:rsidP="00616AAD">
      <w:pPr>
        <w:rPr>
          <w:lang w:val="fr-FR"/>
        </w:rPr>
      </w:pPr>
      <w:r w:rsidRPr="00A6475E">
        <w:rPr>
          <w:lang w:val="fr-FR"/>
        </w:rPr>
        <w:t>&lt;/</w:t>
      </w:r>
      <w:r>
        <w:rPr>
          <w:rFonts w:hint="eastAsia"/>
        </w:rPr>
        <w:t>UserLogout</w:t>
      </w:r>
      <w:r w:rsidRPr="00A6475E">
        <w:rPr>
          <w:rFonts w:hint="eastAsia"/>
          <w:bCs/>
          <w:lang w:val="da-DK"/>
        </w:rPr>
        <w:t>Req</w:t>
      </w:r>
      <w:r w:rsidRPr="00A6475E">
        <w:rPr>
          <w:lang w:val="fr-FR"/>
        </w:rPr>
        <w:t xml:space="preserve"> &gt;</w:t>
      </w:r>
    </w:p>
    <w:p w:rsidR="00616AAD" w:rsidRPr="00A6475E" w:rsidRDefault="00616AAD" w:rsidP="00FF54F0">
      <w:pPr>
        <w:numPr>
          <w:ilvl w:val="0"/>
          <w:numId w:val="22"/>
        </w:numPr>
        <w:tabs>
          <w:tab w:val="num" w:pos="0"/>
        </w:tabs>
        <w:rPr>
          <w:b/>
        </w:rPr>
      </w:pPr>
      <w:r w:rsidRPr="00A6475E">
        <w:rPr>
          <w:rFonts w:hint="eastAsia"/>
          <w:b/>
        </w:rPr>
        <w:t>响应消息</w:t>
      </w:r>
    </w:p>
    <w:p w:rsidR="00616AAD" w:rsidRPr="00A6475E" w:rsidRDefault="00616AAD" w:rsidP="00616AAD">
      <w:r w:rsidRPr="00A6475E">
        <w:t>&lt;?xml version="1.0" encoding="UTF-8"?&gt;</w:t>
      </w:r>
    </w:p>
    <w:p w:rsidR="00616AAD" w:rsidRDefault="00616AAD" w:rsidP="00616AAD">
      <w:r w:rsidRPr="00A6475E">
        <w:t xml:space="preserve">&lt;result </w:t>
      </w:r>
      <w:r>
        <w:rPr>
          <w:rFonts w:hint="eastAsia"/>
        </w:rPr>
        <w:t>result</w:t>
      </w:r>
      <w:r w:rsidRPr="00A6475E">
        <w:rPr>
          <w:rFonts w:hint="eastAsia"/>
        </w:rPr>
        <w:t>Code</w:t>
      </w:r>
      <w:r w:rsidRPr="00A6475E">
        <w:t>=0&gt;</w:t>
      </w:r>
    </w:p>
    <w:p w:rsidR="00616AAD" w:rsidRPr="00A6475E" w:rsidRDefault="00616AAD" w:rsidP="00616AAD">
      <w:pPr>
        <w:ind w:leftChars="100" w:left="210"/>
      </w:pPr>
      <w:r w:rsidRPr="00A6475E">
        <w:rPr>
          <w:rFonts w:hint="eastAsia"/>
          <w:lang w:val="da-DK"/>
        </w:rPr>
        <w:t>&lt;</w:t>
      </w:r>
      <w:r w:rsidRPr="00564B99">
        <w:rPr>
          <w:rFonts w:hint="eastAsia"/>
        </w:rPr>
        <w:t xml:space="preserve"> </w:t>
      </w:r>
      <w:r>
        <w:rPr>
          <w:rFonts w:hint="eastAsia"/>
        </w:rPr>
        <w:t>UserLogout</w:t>
      </w:r>
      <w:r>
        <w:rPr>
          <w:rFonts w:hint="eastAsia"/>
          <w:bCs/>
          <w:lang w:val="da-DK"/>
        </w:rPr>
        <w:t>Rsp</w:t>
      </w:r>
      <w:r w:rsidRPr="00A6475E">
        <w:rPr>
          <w:rFonts w:hint="eastAsia"/>
          <w:lang w:val="da-DK"/>
        </w:rPr>
        <w:t>&gt;</w:t>
      </w:r>
    </w:p>
    <w:p w:rsidR="00616AAD" w:rsidRDefault="00616AAD" w:rsidP="00616AAD">
      <w:pPr>
        <w:ind w:leftChars="100" w:left="210"/>
      </w:pPr>
      <w:r w:rsidRPr="00A6475E">
        <w:rPr>
          <w:lang w:val="de-DE"/>
        </w:rPr>
        <w:t xml:space="preserve">  </w:t>
      </w:r>
      <w:r w:rsidRPr="00A6475E">
        <w:t>&lt;</w:t>
      </w:r>
      <w:r w:rsidRPr="00A6475E">
        <w:rPr>
          <w:rFonts w:hint="eastAsia"/>
          <w:lang w:val="fr-FR"/>
        </w:rPr>
        <w:t xml:space="preserve"> </w:t>
      </w:r>
      <w:r w:rsidRPr="00A6475E">
        <w:rPr>
          <w:rFonts w:hint="eastAsia"/>
        </w:rPr>
        <w:t>v</w:t>
      </w:r>
      <w:r w:rsidRPr="00A6475E">
        <w:t>ersion &gt;</w:t>
      </w:r>
      <w:r>
        <w:rPr>
          <w:rFonts w:hint="eastAsia"/>
        </w:rPr>
        <w:t>01.01</w:t>
      </w:r>
      <w:r w:rsidRPr="00A6475E">
        <w:t>&lt;/</w:t>
      </w:r>
      <w:r w:rsidRPr="00A6475E">
        <w:rPr>
          <w:rFonts w:hint="eastAsia"/>
        </w:rPr>
        <w:t xml:space="preserve"> v</w:t>
      </w:r>
      <w:r w:rsidRPr="00A6475E">
        <w:t>ersion &gt;</w:t>
      </w:r>
    </w:p>
    <w:p w:rsidR="00616AAD" w:rsidRDefault="00616AAD" w:rsidP="00616AAD">
      <w:pPr>
        <w:ind w:leftChars="100" w:left="210"/>
      </w:pPr>
      <w:r>
        <w:rPr>
          <w:rFonts w:hint="eastAsia"/>
        </w:rPr>
        <w:t xml:space="preserve">  &lt;delTGCCount&gt;1&lt;/</w:t>
      </w:r>
      <w:r w:rsidRPr="002B4798">
        <w:rPr>
          <w:rFonts w:hint="eastAsia"/>
        </w:rPr>
        <w:t xml:space="preserve"> </w:t>
      </w:r>
      <w:r>
        <w:rPr>
          <w:rFonts w:hint="eastAsia"/>
        </w:rPr>
        <w:t>delTGCCount &gt;</w:t>
      </w:r>
    </w:p>
    <w:p w:rsidR="00616AAD" w:rsidRPr="00A6475E" w:rsidRDefault="00616AAD" w:rsidP="00616AAD">
      <w:pPr>
        <w:ind w:leftChars="100" w:left="210"/>
      </w:pPr>
      <w:r w:rsidRPr="00A6475E">
        <w:rPr>
          <w:rFonts w:hint="eastAsia"/>
        </w:rPr>
        <w:t>&lt;/</w:t>
      </w:r>
      <w:r w:rsidRPr="00564B99">
        <w:rPr>
          <w:rFonts w:hint="eastAsia"/>
        </w:rPr>
        <w:t xml:space="preserve"> </w:t>
      </w:r>
      <w:r>
        <w:rPr>
          <w:rFonts w:hint="eastAsia"/>
        </w:rPr>
        <w:t>UserLogout</w:t>
      </w:r>
      <w:r>
        <w:rPr>
          <w:rFonts w:hint="eastAsia"/>
          <w:bCs/>
          <w:lang w:val="da-DK"/>
        </w:rPr>
        <w:t>Rsp</w:t>
      </w:r>
      <w:r w:rsidRPr="00A6475E">
        <w:rPr>
          <w:rFonts w:hint="eastAsia"/>
        </w:rPr>
        <w:t>&gt;</w:t>
      </w:r>
    </w:p>
    <w:p w:rsidR="00850D54" w:rsidRDefault="00616AAD" w:rsidP="00850D54">
      <w:pPr>
        <w:rPr>
          <w:lang w:val="fr-FR"/>
        </w:rPr>
      </w:pPr>
      <w:r>
        <w:rPr>
          <w:rFonts w:hint="eastAsia"/>
          <w:lang w:val="fr-FR"/>
        </w:rPr>
        <w:t>&lt;/result&gt;</w:t>
      </w:r>
    </w:p>
    <w:p w:rsidR="00CA7D70" w:rsidRDefault="00CA7D70" w:rsidP="00CA7D70">
      <w:pPr>
        <w:pStyle w:val="21"/>
        <w:numPr>
          <w:ilvl w:val="1"/>
          <w:numId w:val="1"/>
        </w:numPr>
        <w:rPr>
          <w:rStyle w:val="210"/>
        </w:rPr>
      </w:pPr>
      <w:bookmarkStart w:id="93" w:name="_Toc317101281"/>
      <w:r w:rsidRPr="00CA7D70">
        <w:rPr>
          <w:rStyle w:val="210"/>
        </w:rPr>
        <w:t>activate</w:t>
      </w:r>
      <w:r>
        <w:rPr>
          <w:rStyle w:val="210"/>
          <w:rFonts w:hint="eastAsia"/>
        </w:rPr>
        <w:t>EMail</w:t>
      </w:r>
      <w:bookmarkEnd w:id="93"/>
    </w:p>
    <w:p w:rsidR="00CA7D70" w:rsidRPr="00B91F27" w:rsidRDefault="003F1820" w:rsidP="00407B6C">
      <w:pPr>
        <w:pStyle w:val="31"/>
      </w:pPr>
      <w:bookmarkStart w:id="94" w:name="_Toc317101282"/>
      <w:r>
        <w:rPr>
          <w:rStyle w:val="210"/>
          <w:rFonts w:hint="eastAsia"/>
        </w:rPr>
        <w:t>JSON</w:t>
      </w:r>
      <w:r>
        <w:rPr>
          <w:rStyle w:val="210"/>
          <w:rFonts w:hint="eastAsia"/>
        </w:rPr>
        <w:t>＋</w:t>
      </w:r>
      <w:r>
        <w:rPr>
          <w:rStyle w:val="210"/>
          <w:rFonts w:hint="eastAsia"/>
        </w:rPr>
        <w:t>SOAP</w:t>
      </w:r>
      <w:r>
        <w:rPr>
          <w:rStyle w:val="210"/>
          <w:rFonts w:hint="eastAsia"/>
        </w:rPr>
        <w:t>接口</w:t>
      </w:r>
      <w:bookmarkEnd w:id="94"/>
    </w:p>
    <w:p w:rsidR="00CA7D70" w:rsidRDefault="00CA7D70" w:rsidP="00407B6C">
      <w:pPr>
        <w:pStyle w:val="41"/>
      </w:pPr>
      <w:r>
        <w:rPr>
          <w:rFonts w:hint="eastAsia"/>
        </w:rPr>
        <w:t>描述</w:t>
      </w:r>
    </w:p>
    <w:p w:rsidR="00CA7D70" w:rsidRDefault="00CA7D70" w:rsidP="00CA7D70">
      <w:pPr>
        <w:ind w:firstLine="420"/>
      </w:pPr>
      <w:r>
        <w:rPr>
          <w:rFonts w:hint="eastAsia"/>
        </w:rPr>
        <w:t>用户</w:t>
      </w:r>
      <w:r w:rsidR="00430CE2">
        <w:rPr>
          <w:rFonts w:hint="eastAsia"/>
        </w:rPr>
        <w:t>E</w:t>
      </w:r>
      <w:r w:rsidR="00430CE2">
        <w:t>m</w:t>
      </w:r>
      <w:r w:rsidR="00430CE2">
        <w:rPr>
          <w:rFonts w:hint="eastAsia"/>
        </w:rPr>
        <w:t>ail</w:t>
      </w:r>
      <w:r w:rsidR="00430CE2">
        <w:rPr>
          <w:rFonts w:hint="eastAsia"/>
        </w:rPr>
        <w:t>激活</w:t>
      </w:r>
      <w:r>
        <w:rPr>
          <w:rFonts w:hint="eastAsia"/>
        </w:rPr>
        <w:t>接口。</w:t>
      </w:r>
      <w:r>
        <w:rPr>
          <w:rFonts w:hint="eastAsia"/>
        </w:rPr>
        <w:t>Portal</w:t>
      </w:r>
      <w:r>
        <w:rPr>
          <w:rFonts w:hint="eastAsia"/>
        </w:rPr>
        <w:t>通过该接口向</w:t>
      </w:r>
      <w:r>
        <w:rPr>
          <w:rFonts w:hint="eastAsia"/>
        </w:rPr>
        <w:t>UserProfile</w:t>
      </w:r>
      <w:r>
        <w:rPr>
          <w:rFonts w:hint="eastAsia"/>
        </w:rPr>
        <w:t>发起</w:t>
      </w:r>
      <w:r w:rsidR="00D50717">
        <w:rPr>
          <w:rFonts w:hint="eastAsia"/>
        </w:rPr>
        <w:t>激活邮箱</w:t>
      </w:r>
      <w:r>
        <w:rPr>
          <w:rFonts w:hint="eastAsia"/>
        </w:rPr>
        <w:t>请求</w:t>
      </w:r>
      <w:r w:rsidR="0004331C">
        <w:rPr>
          <w:rFonts w:hint="eastAsia"/>
        </w:rPr>
        <w:t>，</w:t>
      </w:r>
      <w:r w:rsidR="0004331C">
        <w:rPr>
          <w:rFonts w:hint="eastAsia"/>
        </w:rPr>
        <w:t>UserProfile</w:t>
      </w:r>
      <w:r w:rsidR="0004331C">
        <w:rPr>
          <w:rFonts w:hint="eastAsia"/>
        </w:rPr>
        <w:t>验证邮箱激活码正确</w:t>
      </w:r>
      <w:r w:rsidR="00CD5669">
        <w:rPr>
          <w:rFonts w:hint="eastAsia"/>
        </w:rPr>
        <w:t>后置邮箱状态为激活状态</w:t>
      </w:r>
      <w:r>
        <w:rPr>
          <w:rFonts w:hint="eastAsia"/>
        </w:rPr>
        <w:t>。</w:t>
      </w:r>
    </w:p>
    <w:p w:rsidR="007102E4" w:rsidRDefault="00B46A67" w:rsidP="007102E4">
      <w:pPr>
        <w:ind w:firstLine="420"/>
        <w:rPr>
          <w:rFonts w:ascii="宋体" w:cs="宋体"/>
          <w:color w:val="000000"/>
          <w:kern w:val="0"/>
          <w:sz w:val="20"/>
          <w:szCs w:val="20"/>
        </w:rPr>
      </w:pPr>
      <w:r>
        <w:rPr>
          <w:rFonts w:ascii="宋体" w:cs="宋体" w:hint="eastAsia"/>
          <w:color w:val="000000"/>
          <w:kern w:val="0"/>
          <w:sz w:val="20"/>
          <w:szCs w:val="20"/>
        </w:rPr>
        <w:t>安全邮箱修改或删除，不影响对应的邮箱账号。</w:t>
      </w:r>
    </w:p>
    <w:p w:rsidR="00AA2E28" w:rsidRDefault="00AA2E28" w:rsidP="007102E4">
      <w:pPr>
        <w:ind w:firstLine="420"/>
      </w:pPr>
      <w:r>
        <w:rPr>
          <w:rFonts w:ascii="宋体" w:cs="宋体" w:hint="eastAsia"/>
          <w:color w:val="000000"/>
          <w:kern w:val="0"/>
          <w:sz w:val="20"/>
          <w:szCs w:val="20"/>
        </w:rPr>
        <w:t>注：全球部署时，依赖getActiveEMailURL等将激活URL指向归属站点。</w:t>
      </w:r>
    </w:p>
    <w:p w:rsidR="00CA7D70" w:rsidRDefault="00CA7D70" w:rsidP="00407B6C">
      <w:pPr>
        <w:pStyle w:val="41"/>
      </w:pPr>
      <w:r>
        <w:t xml:space="preserve">API </w:t>
      </w:r>
      <w:r>
        <w:rPr>
          <w:rFonts w:hint="eastAsia"/>
        </w:rPr>
        <w:t>原型</w:t>
      </w:r>
    </w:p>
    <w:p w:rsidR="00CA7D70" w:rsidRDefault="00CA7D70" w:rsidP="00CA7D70">
      <w:pPr>
        <w:ind w:left="420" w:firstLine="420"/>
      </w:pPr>
      <w:r>
        <w:rPr>
          <w:rFonts w:hint="eastAsia"/>
        </w:rPr>
        <w:t>ActivateEMailRsp activateEMail</w:t>
      </w:r>
      <w:r>
        <w:t>(</w:t>
      </w:r>
      <w:r>
        <w:rPr>
          <w:rFonts w:hint="eastAsia"/>
        </w:rPr>
        <w:t>ActivateEMailReq activateEMailReq</w:t>
      </w:r>
      <w:r>
        <w:t>)</w:t>
      </w:r>
      <w:r>
        <w:rPr>
          <w:rFonts w:hint="eastAsia"/>
        </w:rPr>
        <w:t xml:space="preserve"> throws </w:t>
      </w:r>
      <w:r w:rsidRPr="00813C66">
        <w:rPr>
          <w:rFonts w:hint="eastAsia"/>
        </w:rPr>
        <w:t>CException</w:t>
      </w:r>
    </w:p>
    <w:p w:rsidR="00CA7D70" w:rsidRDefault="00CA7D70" w:rsidP="00407B6C">
      <w:pPr>
        <w:pStyle w:val="41"/>
      </w:pPr>
      <w:r>
        <w:rPr>
          <w:rFonts w:hint="eastAsia"/>
        </w:rPr>
        <w:t>输入参数</w:t>
      </w:r>
    </w:p>
    <w:p w:rsidR="00CA7D70" w:rsidRPr="00A01A26" w:rsidRDefault="00CA7D70" w:rsidP="00CA7D70">
      <w:pPr>
        <w:pStyle w:val="a4"/>
        <w:ind w:firstLine="210"/>
      </w:pPr>
      <w:r>
        <w:rPr>
          <w:rFonts w:hint="eastAsia"/>
        </w:rPr>
        <w:t>ActivateEMailReq</w:t>
      </w:r>
      <w:r>
        <w:rPr>
          <w:rFonts w:hint="eastAsia"/>
        </w:rPr>
        <w:t>定义如下：</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2104"/>
        <w:gridCol w:w="900"/>
        <w:gridCol w:w="2681"/>
      </w:tblGrid>
      <w:tr w:rsidR="00CA7D70" w:rsidTr="00430CE2">
        <w:trPr>
          <w:jc w:val="center"/>
        </w:trPr>
        <w:tc>
          <w:tcPr>
            <w:tcW w:w="2378" w:type="dxa"/>
          </w:tcPr>
          <w:p w:rsidR="00CA7D70" w:rsidRDefault="00CA7D70" w:rsidP="00430CE2">
            <w:pPr>
              <w:pStyle w:val="TAH"/>
              <w:rPr>
                <w:rFonts w:ascii="Verdana" w:hAnsi="Verdana"/>
                <w:lang w:val="fr-FR" w:eastAsia="zh-CN"/>
              </w:rPr>
            </w:pPr>
            <w:r>
              <w:rPr>
                <w:rFonts w:ascii="Verdana" w:hAnsi="Verdana" w:hint="eastAsia"/>
                <w:lang w:val="fr-FR" w:eastAsia="zh-CN"/>
              </w:rPr>
              <w:lastRenderedPageBreak/>
              <w:t>参数名称</w:t>
            </w:r>
          </w:p>
        </w:tc>
        <w:tc>
          <w:tcPr>
            <w:tcW w:w="737" w:type="dxa"/>
          </w:tcPr>
          <w:p w:rsidR="00CA7D70" w:rsidRDefault="00CA7D70" w:rsidP="00430CE2">
            <w:pPr>
              <w:pStyle w:val="TAH"/>
              <w:rPr>
                <w:rFonts w:ascii="Verdana" w:hAnsi="Verdana"/>
                <w:lang w:val="fr-FR" w:eastAsia="zh-CN"/>
              </w:rPr>
            </w:pPr>
            <w:r>
              <w:rPr>
                <w:rFonts w:ascii="Verdana" w:hAnsi="Verdana" w:hint="eastAsia"/>
                <w:lang w:val="fr-FR" w:eastAsia="zh-CN"/>
              </w:rPr>
              <w:t>必须</w:t>
            </w:r>
          </w:p>
        </w:tc>
        <w:tc>
          <w:tcPr>
            <w:tcW w:w="2104" w:type="dxa"/>
          </w:tcPr>
          <w:p w:rsidR="00CA7D70" w:rsidRDefault="00CA7D70" w:rsidP="00430CE2">
            <w:pPr>
              <w:pStyle w:val="TAH"/>
              <w:rPr>
                <w:rFonts w:ascii="Verdana" w:hAnsi="Verdana"/>
                <w:lang w:val="fr-FR" w:eastAsia="zh-CN"/>
              </w:rPr>
            </w:pPr>
            <w:r>
              <w:rPr>
                <w:rFonts w:ascii="Verdana" w:hAnsi="Verdana" w:hint="eastAsia"/>
                <w:lang w:val="fr-FR" w:eastAsia="zh-CN"/>
              </w:rPr>
              <w:t>类型</w:t>
            </w:r>
          </w:p>
        </w:tc>
        <w:tc>
          <w:tcPr>
            <w:tcW w:w="900" w:type="dxa"/>
          </w:tcPr>
          <w:p w:rsidR="00CA7D70" w:rsidRDefault="00CA7D70" w:rsidP="00430CE2">
            <w:pPr>
              <w:pStyle w:val="TAH"/>
              <w:rPr>
                <w:rFonts w:ascii="Verdana" w:hAnsi="Verdana"/>
                <w:lang w:val="fr-FR" w:eastAsia="zh-CN"/>
              </w:rPr>
            </w:pPr>
            <w:r>
              <w:rPr>
                <w:rFonts w:ascii="Verdana" w:hAnsi="Verdana" w:hint="eastAsia"/>
                <w:lang w:val="fr-FR" w:eastAsia="zh-CN"/>
              </w:rPr>
              <w:t>长度</w:t>
            </w:r>
          </w:p>
        </w:tc>
        <w:tc>
          <w:tcPr>
            <w:tcW w:w="2681" w:type="dxa"/>
          </w:tcPr>
          <w:p w:rsidR="00CA7D70" w:rsidRDefault="00CA7D70" w:rsidP="00430CE2">
            <w:pPr>
              <w:pStyle w:val="TAH"/>
              <w:rPr>
                <w:rFonts w:ascii="Verdana" w:hAnsi="Verdana"/>
                <w:lang w:val="fr-FR" w:eastAsia="zh-CN"/>
              </w:rPr>
            </w:pPr>
            <w:r>
              <w:rPr>
                <w:rFonts w:ascii="Verdana" w:hAnsi="Verdana" w:hint="eastAsia"/>
                <w:lang w:val="fr-FR" w:eastAsia="zh-CN"/>
              </w:rPr>
              <w:t>描述信息</w:t>
            </w:r>
          </w:p>
        </w:tc>
      </w:tr>
      <w:tr w:rsidR="00CA7D70" w:rsidTr="00430CE2">
        <w:trPr>
          <w:jc w:val="center"/>
        </w:trPr>
        <w:tc>
          <w:tcPr>
            <w:tcW w:w="2378" w:type="dxa"/>
          </w:tcPr>
          <w:p w:rsidR="00CA7D70" w:rsidRPr="00E74491" w:rsidRDefault="00CA7D70" w:rsidP="00430CE2">
            <w:pPr>
              <w:pStyle w:val="TAL"/>
              <w:rPr>
                <w:lang w:val="fr-FR" w:eastAsia="zh-CN"/>
              </w:rPr>
            </w:pPr>
            <w:r w:rsidRPr="00E74491">
              <w:rPr>
                <w:rFonts w:hint="eastAsia"/>
                <w:lang w:val="fr-FR" w:eastAsia="zh-CN"/>
              </w:rPr>
              <w:t>v</w:t>
            </w:r>
            <w:r w:rsidRPr="00E74491">
              <w:rPr>
                <w:lang w:val="fr-FR" w:eastAsia="zh-CN"/>
              </w:rPr>
              <w:t>ersion</w:t>
            </w:r>
          </w:p>
        </w:tc>
        <w:tc>
          <w:tcPr>
            <w:tcW w:w="737" w:type="dxa"/>
          </w:tcPr>
          <w:p w:rsidR="00CA7D70" w:rsidRPr="00E74491" w:rsidRDefault="00CA7D70" w:rsidP="00430CE2">
            <w:pPr>
              <w:pStyle w:val="TAL"/>
              <w:rPr>
                <w:lang w:val="fr-FR" w:eastAsia="zh-CN"/>
              </w:rPr>
            </w:pPr>
            <w:r>
              <w:rPr>
                <w:rFonts w:hint="eastAsia"/>
                <w:lang w:val="fr-FR" w:eastAsia="zh-CN"/>
              </w:rPr>
              <w:t>M</w:t>
            </w:r>
          </w:p>
        </w:tc>
        <w:tc>
          <w:tcPr>
            <w:tcW w:w="2104" w:type="dxa"/>
          </w:tcPr>
          <w:p w:rsidR="00CA7D70" w:rsidRPr="00E74491" w:rsidRDefault="00CA7D70" w:rsidP="00430CE2">
            <w:pPr>
              <w:pStyle w:val="TAH"/>
              <w:jc w:val="both"/>
              <w:rPr>
                <w:b w:val="0"/>
                <w:lang w:val="fr-FR" w:eastAsia="zh-CN"/>
              </w:rPr>
            </w:pPr>
            <w:r>
              <w:rPr>
                <w:rFonts w:hint="eastAsia"/>
                <w:b w:val="0"/>
                <w:lang w:val="fr-FR" w:eastAsia="zh-CN"/>
              </w:rPr>
              <w:t>String</w:t>
            </w:r>
          </w:p>
        </w:tc>
        <w:tc>
          <w:tcPr>
            <w:tcW w:w="900" w:type="dxa"/>
          </w:tcPr>
          <w:p w:rsidR="00CA7D70" w:rsidRPr="00E74491" w:rsidRDefault="00CA7D70" w:rsidP="00430CE2">
            <w:pPr>
              <w:rPr>
                <w:rFonts w:ascii="Arial" w:hAnsi="Arial"/>
                <w:kern w:val="0"/>
                <w:sz w:val="18"/>
                <w:szCs w:val="18"/>
                <w:lang w:val="fr-FR"/>
              </w:rPr>
            </w:pPr>
            <w:r>
              <w:rPr>
                <w:rFonts w:ascii="Arial" w:hAnsi="Arial" w:hint="eastAsia"/>
                <w:kern w:val="0"/>
                <w:sz w:val="18"/>
                <w:szCs w:val="18"/>
                <w:lang w:val="fr-FR"/>
              </w:rPr>
              <w:t>5</w:t>
            </w:r>
          </w:p>
        </w:tc>
        <w:tc>
          <w:tcPr>
            <w:tcW w:w="2681" w:type="dxa"/>
          </w:tcPr>
          <w:p w:rsidR="00CA7D70" w:rsidRPr="00E74491" w:rsidRDefault="00CA7D70" w:rsidP="00430CE2">
            <w:pPr>
              <w:rPr>
                <w:rFonts w:ascii="Arial" w:hAnsi="Arial"/>
                <w:kern w:val="0"/>
                <w:sz w:val="18"/>
                <w:szCs w:val="18"/>
                <w:lang w:val="fr-FR"/>
              </w:rPr>
            </w:pPr>
            <w:r w:rsidRPr="00E74491">
              <w:rPr>
                <w:rFonts w:ascii="Arial" w:hAnsi="Arial" w:hint="eastAsia"/>
                <w:kern w:val="0"/>
                <w:sz w:val="18"/>
                <w:szCs w:val="18"/>
                <w:lang w:val="fr-FR"/>
              </w:rPr>
              <w:t>协议版本号</w:t>
            </w:r>
          </w:p>
          <w:p w:rsidR="00CA7D70" w:rsidRPr="00E74491" w:rsidRDefault="00CA7D70" w:rsidP="00430CE2">
            <w:pPr>
              <w:rPr>
                <w:rFonts w:ascii="Arial" w:hAnsi="Arial"/>
                <w:kern w:val="0"/>
                <w:sz w:val="18"/>
                <w:szCs w:val="18"/>
                <w:lang w:val="fr-FR"/>
              </w:rPr>
            </w:pPr>
            <w:r w:rsidRPr="00E74491">
              <w:rPr>
                <w:rFonts w:ascii="Arial" w:hAnsi="Arial" w:hint="eastAsia"/>
                <w:kern w:val="0"/>
                <w:sz w:val="18"/>
                <w:szCs w:val="18"/>
                <w:lang w:val="fr-FR"/>
              </w:rPr>
              <w:t>当前版本为：</w:t>
            </w:r>
            <w:r>
              <w:rPr>
                <w:rFonts w:ascii="Arial" w:hAnsi="Arial" w:hint="eastAsia"/>
                <w:kern w:val="0"/>
                <w:sz w:val="18"/>
                <w:szCs w:val="18"/>
                <w:lang w:val="fr-FR"/>
              </w:rPr>
              <w:t>01.01</w:t>
            </w:r>
          </w:p>
        </w:tc>
      </w:tr>
      <w:tr w:rsidR="00CA7D70" w:rsidTr="00430CE2">
        <w:trPr>
          <w:jc w:val="center"/>
        </w:trPr>
        <w:tc>
          <w:tcPr>
            <w:tcW w:w="2378" w:type="dxa"/>
          </w:tcPr>
          <w:p w:rsidR="00CA7D70" w:rsidRPr="00E74491" w:rsidRDefault="00CA7D70" w:rsidP="00430CE2">
            <w:pPr>
              <w:pStyle w:val="TAL"/>
              <w:rPr>
                <w:lang w:val="fr-FR" w:eastAsia="zh-CN"/>
              </w:rPr>
            </w:pPr>
            <w:r>
              <w:rPr>
                <w:lang w:val="fr-FR" w:eastAsia="zh-CN"/>
              </w:rPr>
              <w:t>transactionID</w:t>
            </w:r>
          </w:p>
        </w:tc>
        <w:tc>
          <w:tcPr>
            <w:tcW w:w="737" w:type="dxa"/>
          </w:tcPr>
          <w:p w:rsidR="00CA7D70" w:rsidRPr="00E74491" w:rsidRDefault="00CA7D70" w:rsidP="00430CE2">
            <w:pPr>
              <w:pStyle w:val="TAL"/>
              <w:rPr>
                <w:lang w:val="fr-FR" w:eastAsia="zh-CN"/>
              </w:rPr>
            </w:pPr>
            <w:r>
              <w:rPr>
                <w:rFonts w:hint="eastAsia"/>
                <w:lang w:val="fr-FR" w:eastAsia="zh-CN"/>
              </w:rPr>
              <w:t>M</w:t>
            </w:r>
          </w:p>
        </w:tc>
        <w:tc>
          <w:tcPr>
            <w:tcW w:w="2104" w:type="dxa"/>
          </w:tcPr>
          <w:p w:rsidR="00CA7D70" w:rsidRPr="00E74491" w:rsidRDefault="00CA7D70" w:rsidP="00430CE2">
            <w:pPr>
              <w:pStyle w:val="TAH"/>
              <w:jc w:val="both"/>
              <w:rPr>
                <w:b w:val="0"/>
                <w:lang w:val="fr-FR" w:eastAsia="zh-CN"/>
              </w:rPr>
            </w:pPr>
            <w:r>
              <w:rPr>
                <w:rFonts w:hint="eastAsia"/>
                <w:b w:val="0"/>
                <w:lang w:val="fr-FR" w:eastAsia="zh-CN"/>
              </w:rPr>
              <w:t>String</w:t>
            </w:r>
          </w:p>
        </w:tc>
        <w:tc>
          <w:tcPr>
            <w:tcW w:w="900" w:type="dxa"/>
          </w:tcPr>
          <w:p w:rsidR="00CA7D70" w:rsidRPr="00E74491" w:rsidRDefault="00CA7D70" w:rsidP="00430CE2">
            <w:pPr>
              <w:rPr>
                <w:rFonts w:ascii="Arial" w:hAnsi="Arial"/>
                <w:kern w:val="0"/>
                <w:sz w:val="18"/>
                <w:szCs w:val="18"/>
                <w:lang w:val="fr-FR"/>
              </w:rPr>
            </w:pPr>
            <w:r w:rsidRPr="00E74491">
              <w:rPr>
                <w:rFonts w:ascii="Arial" w:hAnsi="Arial" w:hint="eastAsia"/>
                <w:kern w:val="0"/>
                <w:sz w:val="18"/>
                <w:szCs w:val="18"/>
                <w:lang w:val="fr-FR"/>
              </w:rPr>
              <w:t>40</w:t>
            </w:r>
          </w:p>
        </w:tc>
        <w:tc>
          <w:tcPr>
            <w:tcW w:w="2681" w:type="dxa"/>
          </w:tcPr>
          <w:p w:rsidR="00CA7D70" w:rsidRPr="00E74491" w:rsidRDefault="00CA7D70" w:rsidP="00430CE2">
            <w:pPr>
              <w:rPr>
                <w:rFonts w:ascii="Arial" w:hAnsi="Arial"/>
                <w:kern w:val="0"/>
                <w:sz w:val="18"/>
                <w:szCs w:val="18"/>
                <w:lang w:val="fr-FR"/>
              </w:rPr>
            </w:pPr>
            <w:r w:rsidRPr="00E74491">
              <w:rPr>
                <w:rFonts w:ascii="Arial" w:hAnsi="Arial" w:hint="eastAsia"/>
                <w:kern w:val="0"/>
                <w:sz w:val="18"/>
                <w:szCs w:val="18"/>
                <w:lang w:val="fr-FR"/>
              </w:rPr>
              <w:t>交易流水号</w:t>
            </w:r>
          </w:p>
        </w:tc>
      </w:tr>
      <w:tr w:rsidR="00CA7D70" w:rsidTr="00430CE2">
        <w:trPr>
          <w:jc w:val="center"/>
        </w:trPr>
        <w:tc>
          <w:tcPr>
            <w:tcW w:w="2378" w:type="dxa"/>
          </w:tcPr>
          <w:p w:rsidR="00CA7D70" w:rsidRPr="00C8364D" w:rsidRDefault="00CA7D70" w:rsidP="00430CE2">
            <w:pPr>
              <w:pStyle w:val="TAL"/>
              <w:rPr>
                <w:lang w:val="fr-FR" w:eastAsia="zh-CN"/>
              </w:rPr>
            </w:pPr>
            <w:r w:rsidRPr="00C8364D">
              <w:rPr>
                <w:rFonts w:hint="eastAsia"/>
                <w:lang w:val="fr-FR" w:eastAsia="zh-CN"/>
              </w:rPr>
              <w:t>traceFlag</w:t>
            </w:r>
          </w:p>
        </w:tc>
        <w:tc>
          <w:tcPr>
            <w:tcW w:w="737" w:type="dxa"/>
          </w:tcPr>
          <w:p w:rsidR="00CA7D70" w:rsidRPr="00C8364D" w:rsidRDefault="00CA7D70" w:rsidP="00430CE2">
            <w:pPr>
              <w:spacing w:line="240" w:lineRule="atLeast"/>
              <w:rPr>
                <w:rFonts w:ascii="Arial" w:hAnsi="Arial"/>
                <w:kern w:val="0"/>
                <w:sz w:val="18"/>
                <w:szCs w:val="18"/>
                <w:lang w:val="fr-FR"/>
              </w:rPr>
            </w:pPr>
            <w:r w:rsidRPr="00C8364D">
              <w:rPr>
                <w:rFonts w:ascii="Arial" w:hAnsi="Arial" w:hint="eastAsia"/>
                <w:kern w:val="0"/>
                <w:sz w:val="18"/>
                <w:szCs w:val="18"/>
                <w:lang w:val="fr-FR"/>
              </w:rPr>
              <w:t xml:space="preserve">O </w:t>
            </w:r>
          </w:p>
        </w:tc>
        <w:tc>
          <w:tcPr>
            <w:tcW w:w="2104" w:type="dxa"/>
          </w:tcPr>
          <w:p w:rsidR="00CA7D70" w:rsidRPr="00C8364D" w:rsidRDefault="00CA7D70" w:rsidP="00430CE2">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900" w:type="dxa"/>
          </w:tcPr>
          <w:p w:rsidR="00CA7D70" w:rsidRPr="00C8364D" w:rsidRDefault="00CA7D70" w:rsidP="00430CE2">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2681" w:type="dxa"/>
          </w:tcPr>
          <w:p w:rsidR="00CA7D70" w:rsidRDefault="00CA7D70" w:rsidP="00430CE2">
            <w:pPr>
              <w:spacing w:line="240" w:lineRule="atLeast"/>
              <w:rPr>
                <w:rFonts w:ascii="Arial" w:hAnsi="Arial"/>
                <w:kern w:val="0"/>
                <w:sz w:val="18"/>
                <w:szCs w:val="18"/>
                <w:lang w:val="fr-FR"/>
              </w:rPr>
            </w:pPr>
            <w:r>
              <w:rPr>
                <w:rFonts w:ascii="Arial" w:hAnsi="Arial" w:hint="eastAsia"/>
                <w:kern w:val="0"/>
                <w:sz w:val="18"/>
                <w:szCs w:val="18"/>
                <w:lang w:val="fr-FR"/>
              </w:rPr>
              <w:t>跟踪标志</w:t>
            </w:r>
          </w:p>
          <w:p w:rsidR="00CA7D70" w:rsidRPr="00C8364D" w:rsidRDefault="00CA7D70" w:rsidP="00430CE2">
            <w:pPr>
              <w:spacing w:line="240" w:lineRule="atLeast"/>
              <w:rPr>
                <w:rFonts w:ascii="Arial" w:hAnsi="Arial"/>
                <w:kern w:val="0"/>
                <w:sz w:val="18"/>
                <w:szCs w:val="18"/>
                <w:lang w:val="fr-FR"/>
              </w:rPr>
            </w:pPr>
            <w:r>
              <w:rPr>
                <w:rFonts w:ascii="Arial" w:hAnsi="Arial" w:hint="eastAsia"/>
                <w:kern w:val="0"/>
                <w:sz w:val="18"/>
                <w:szCs w:val="18"/>
                <w:lang w:val="fr-FR"/>
              </w:rPr>
              <w:t>0</w:t>
            </w:r>
            <w:r>
              <w:rPr>
                <w:rFonts w:ascii="Arial" w:hAnsi="Arial" w:hint="eastAsia"/>
                <w:kern w:val="0"/>
                <w:sz w:val="18"/>
                <w:szCs w:val="18"/>
                <w:lang w:val="fr-FR"/>
              </w:rPr>
              <w:t>不启动跟踪</w:t>
            </w:r>
            <w:r>
              <w:rPr>
                <w:rFonts w:ascii="Arial" w:hAnsi="Arial" w:hint="eastAsia"/>
                <w:kern w:val="0"/>
                <w:sz w:val="18"/>
                <w:szCs w:val="18"/>
                <w:lang w:val="fr-FR"/>
              </w:rPr>
              <w:t xml:space="preserve">  1</w:t>
            </w:r>
            <w:r>
              <w:rPr>
                <w:rFonts w:ascii="Arial" w:hAnsi="Arial" w:hint="eastAsia"/>
                <w:kern w:val="0"/>
                <w:sz w:val="18"/>
                <w:szCs w:val="18"/>
                <w:lang w:val="fr-FR"/>
              </w:rPr>
              <w:t>启动跟踪</w:t>
            </w:r>
          </w:p>
        </w:tc>
      </w:tr>
      <w:tr w:rsidR="001F3DD7" w:rsidTr="00430CE2">
        <w:trPr>
          <w:jc w:val="center"/>
        </w:trPr>
        <w:tc>
          <w:tcPr>
            <w:tcW w:w="2378" w:type="dxa"/>
          </w:tcPr>
          <w:p w:rsidR="001F3DD7" w:rsidRDefault="001F3DD7" w:rsidP="00430CE2">
            <w:pPr>
              <w:pStyle w:val="TAL"/>
              <w:rPr>
                <w:lang w:val="fr-FR" w:eastAsia="zh-CN"/>
              </w:rPr>
            </w:pPr>
            <w:r>
              <w:rPr>
                <w:rFonts w:hint="eastAsia"/>
                <w:lang w:val="fr-FR" w:eastAsia="zh-CN"/>
              </w:rPr>
              <w:t>userID</w:t>
            </w:r>
          </w:p>
        </w:tc>
        <w:tc>
          <w:tcPr>
            <w:tcW w:w="737" w:type="dxa"/>
          </w:tcPr>
          <w:p w:rsidR="001F3DD7" w:rsidRPr="00C8364D" w:rsidRDefault="001F3DD7" w:rsidP="00430CE2">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2104" w:type="dxa"/>
          </w:tcPr>
          <w:p w:rsidR="001F3DD7" w:rsidRPr="00C8364D" w:rsidRDefault="005200E4" w:rsidP="0020202E">
            <w:pPr>
              <w:spacing w:line="240" w:lineRule="atLeast"/>
              <w:rPr>
                <w:rFonts w:ascii="Arial" w:hAnsi="Arial"/>
                <w:kern w:val="0"/>
                <w:sz w:val="18"/>
                <w:szCs w:val="18"/>
                <w:lang w:val="fr-FR"/>
              </w:rPr>
            </w:pPr>
            <w:r>
              <w:rPr>
                <w:rFonts w:ascii="Arial" w:hAnsi="Arial" w:hint="eastAsia"/>
                <w:kern w:val="0"/>
                <w:sz w:val="18"/>
                <w:szCs w:val="18"/>
                <w:lang w:val="fr-FR"/>
              </w:rPr>
              <w:t>Bigint</w:t>
            </w:r>
          </w:p>
        </w:tc>
        <w:tc>
          <w:tcPr>
            <w:tcW w:w="900" w:type="dxa"/>
          </w:tcPr>
          <w:p w:rsidR="001F3DD7" w:rsidRPr="00C8364D" w:rsidRDefault="001F3DD7" w:rsidP="00430CE2">
            <w:pPr>
              <w:spacing w:line="240" w:lineRule="atLeast"/>
              <w:rPr>
                <w:rFonts w:ascii="Arial" w:hAnsi="Arial"/>
                <w:kern w:val="0"/>
                <w:sz w:val="18"/>
                <w:szCs w:val="18"/>
                <w:lang w:val="fr-FR"/>
              </w:rPr>
            </w:pPr>
          </w:p>
        </w:tc>
        <w:tc>
          <w:tcPr>
            <w:tcW w:w="2681" w:type="dxa"/>
          </w:tcPr>
          <w:p w:rsidR="001F3DD7" w:rsidRDefault="001F3DD7" w:rsidP="00430CE2">
            <w:pPr>
              <w:spacing w:line="240" w:lineRule="atLeast"/>
              <w:rPr>
                <w:rFonts w:ascii="Arial" w:hAnsi="Arial"/>
                <w:kern w:val="0"/>
                <w:sz w:val="18"/>
                <w:szCs w:val="18"/>
                <w:lang w:val="fr-FR"/>
              </w:rPr>
            </w:pPr>
            <w:r>
              <w:rPr>
                <w:rFonts w:ascii="Arial" w:hAnsi="Arial" w:hint="eastAsia"/>
                <w:kern w:val="0"/>
                <w:sz w:val="18"/>
                <w:szCs w:val="18"/>
                <w:lang w:val="fr-FR"/>
              </w:rPr>
              <w:t>用户</w:t>
            </w:r>
            <w:r>
              <w:rPr>
                <w:rFonts w:ascii="Arial" w:hAnsi="Arial" w:hint="eastAsia"/>
                <w:kern w:val="0"/>
                <w:sz w:val="18"/>
                <w:szCs w:val="18"/>
                <w:lang w:val="fr-FR"/>
              </w:rPr>
              <w:t>ID</w:t>
            </w:r>
            <w:r>
              <w:rPr>
                <w:rFonts w:ascii="Arial" w:hAnsi="Arial" w:hint="eastAsia"/>
                <w:kern w:val="0"/>
                <w:sz w:val="18"/>
                <w:szCs w:val="18"/>
                <w:lang w:val="fr-FR"/>
              </w:rPr>
              <w:t>（内部）</w:t>
            </w:r>
          </w:p>
        </w:tc>
      </w:tr>
      <w:tr w:rsidR="001F3DD7" w:rsidTr="00430CE2">
        <w:trPr>
          <w:jc w:val="center"/>
        </w:trPr>
        <w:tc>
          <w:tcPr>
            <w:tcW w:w="2378" w:type="dxa"/>
          </w:tcPr>
          <w:p w:rsidR="001F3DD7" w:rsidRDefault="001F3DD7" w:rsidP="0004331C">
            <w:pPr>
              <w:pStyle w:val="TAL"/>
              <w:rPr>
                <w:lang w:val="fr-FR" w:eastAsia="zh-CN"/>
              </w:rPr>
            </w:pPr>
            <w:r>
              <w:rPr>
                <w:rFonts w:ascii="Verdana" w:hAnsi="Verdana" w:hint="eastAsia"/>
                <w:lang w:val="fr-FR" w:eastAsia="zh-CN"/>
              </w:rPr>
              <w:t>eMailActivateCode</w:t>
            </w:r>
          </w:p>
        </w:tc>
        <w:tc>
          <w:tcPr>
            <w:tcW w:w="737" w:type="dxa"/>
          </w:tcPr>
          <w:p w:rsidR="001F3DD7" w:rsidRPr="00C8364D" w:rsidRDefault="001F3DD7" w:rsidP="00430CE2">
            <w:pPr>
              <w:spacing w:line="240" w:lineRule="atLeast"/>
              <w:rPr>
                <w:rFonts w:ascii="Arial" w:hAnsi="Arial"/>
                <w:kern w:val="0"/>
                <w:sz w:val="18"/>
                <w:szCs w:val="18"/>
                <w:lang w:val="fr-FR" w:eastAsia="en-US"/>
              </w:rPr>
            </w:pPr>
            <w:r>
              <w:rPr>
                <w:rFonts w:cs="Arial" w:hint="eastAsia"/>
              </w:rPr>
              <w:t>M</w:t>
            </w:r>
          </w:p>
        </w:tc>
        <w:tc>
          <w:tcPr>
            <w:tcW w:w="2104" w:type="dxa"/>
          </w:tcPr>
          <w:p w:rsidR="001F3DD7" w:rsidRPr="00C8364D" w:rsidRDefault="001F3DD7" w:rsidP="00430CE2">
            <w:pPr>
              <w:spacing w:line="240" w:lineRule="atLeast"/>
              <w:rPr>
                <w:rFonts w:ascii="Arial" w:hAnsi="Arial"/>
                <w:kern w:val="0"/>
                <w:sz w:val="18"/>
                <w:szCs w:val="18"/>
                <w:lang w:val="fr-FR" w:eastAsia="en-US"/>
              </w:rPr>
            </w:pPr>
            <w:r>
              <w:rPr>
                <w:rFonts w:cs="Arial" w:hint="eastAsia"/>
              </w:rPr>
              <w:t>String</w:t>
            </w:r>
          </w:p>
        </w:tc>
        <w:tc>
          <w:tcPr>
            <w:tcW w:w="900" w:type="dxa"/>
          </w:tcPr>
          <w:p w:rsidR="001F3DD7" w:rsidRDefault="001F3DD7" w:rsidP="00430CE2">
            <w:pPr>
              <w:spacing w:line="240" w:lineRule="atLeast"/>
              <w:rPr>
                <w:rFonts w:ascii="Arial" w:hAnsi="Arial"/>
                <w:kern w:val="0"/>
                <w:sz w:val="18"/>
                <w:szCs w:val="18"/>
                <w:lang w:val="fr-FR"/>
              </w:rPr>
            </w:pPr>
            <w:r>
              <w:rPr>
                <w:rFonts w:cs="Arial" w:hint="eastAsia"/>
              </w:rPr>
              <w:t>32</w:t>
            </w:r>
          </w:p>
        </w:tc>
        <w:tc>
          <w:tcPr>
            <w:tcW w:w="2681" w:type="dxa"/>
          </w:tcPr>
          <w:p w:rsidR="001F3DD7" w:rsidRDefault="001F3DD7" w:rsidP="0004331C">
            <w:pPr>
              <w:spacing w:line="240" w:lineRule="atLeast"/>
              <w:rPr>
                <w:rFonts w:ascii="Arial" w:hAnsi="Arial"/>
                <w:kern w:val="0"/>
                <w:sz w:val="18"/>
                <w:szCs w:val="18"/>
                <w:lang w:val="fr-FR"/>
              </w:rPr>
            </w:pPr>
            <w:r>
              <w:rPr>
                <w:rFonts w:hint="eastAsia"/>
              </w:rPr>
              <w:t>邮件激活码</w:t>
            </w:r>
          </w:p>
        </w:tc>
      </w:tr>
      <w:tr w:rsidR="009B73A2" w:rsidTr="00430CE2">
        <w:trPr>
          <w:jc w:val="center"/>
        </w:trPr>
        <w:tc>
          <w:tcPr>
            <w:tcW w:w="2378" w:type="dxa"/>
          </w:tcPr>
          <w:p w:rsidR="009B73A2" w:rsidRDefault="009B73A2" w:rsidP="0004331C">
            <w:pPr>
              <w:pStyle w:val="TAL"/>
              <w:rPr>
                <w:rFonts w:ascii="Verdana" w:hAnsi="Verdana"/>
                <w:lang w:val="fr-FR" w:eastAsia="zh-CN"/>
              </w:rPr>
            </w:pPr>
            <w:r>
              <w:rPr>
                <w:rFonts w:ascii="Verdana" w:hAnsi="Verdana" w:hint="eastAsia"/>
                <w:lang w:val="fr-FR" w:eastAsia="zh-CN"/>
              </w:rPr>
              <w:t>eMail</w:t>
            </w:r>
          </w:p>
        </w:tc>
        <w:tc>
          <w:tcPr>
            <w:tcW w:w="737" w:type="dxa"/>
          </w:tcPr>
          <w:p w:rsidR="009B73A2" w:rsidRDefault="00363B35" w:rsidP="00363B35">
            <w:pPr>
              <w:spacing w:line="240" w:lineRule="atLeast"/>
              <w:rPr>
                <w:rFonts w:cs="Arial"/>
              </w:rPr>
            </w:pPr>
            <w:r>
              <w:rPr>
                <w:rFonts w:cs="Arial" w:hint="eastAsia"/>
              </w:rPr>
              <w:t>M</w:t>
            </w:r>
          </w:p>
        </w:tc>
        <w:tc>
          <w:tcPr>
            <w:tcW w:w="2104" w:type="dxa"/>
          </w:tcPr>
          <w:p w:rsidR="009B73A2" w:rsidRDefault="009B73A2" w:rsidP="00430CE2">
            <w:pPr>
              <w:spacing w:line="240" w:lineRule="atLeast"/>
              <w:rPr>
                <w:rFonts w:cs="Arial"/>
              </w:rPr>
            </w:pPr>
            <w:r>
              <w:rPr>
                <w:rFonts w:cs="Arial" w:hint="eastAsia"/>
              </w:rPr>
              <w:t>String</w:t>
            </w:r>
          </w:p>
        </w:tc>
        <w:tc>
          <w:tcPr>
            <w:tcW w:w="900" w:type="dxa"/>
          </w:tcPr>
          <w:p w:rsidR="009B73A2" w:rsidRDefault="003D5302" w:rsidP="00430CE2">
            <w:pPr>
              <w:spacing w:line="240" w:lineRule="atLeast"/>
              <w:rPr>
                <w:rFonts w:cs="Arial"/>
              </w:rPr>
            </w:pPr>
            <w:r>
              <w:rPr>
                <w:rFonts w:cs="Arial" w:hint="eastAsia"/>
              </w:rPr>
              <w:t>255</w:t>
            </w:r>
          </w:p>
        </w:tc>
        <w:tc>
          <w:tcPr>
            <w:tcW w:w="2681" w:type="dxa"/>
          </w:tcPr>
          <w:p w:rsidR="009B73A2" w:rsidRDefault="009B73A2" w:rsidP="0004331C">
            <w:pPr>
              <w:spacing w:line="240" w:lineRule="atLeast"/>
            </w:pPr>
            <w:r>
              <w:rPr>
                <w:rFonts w:hint="eastAsia"/>
              </w:rPr>
              <w:t>邮箱</w:t>
            </w:r>
          </w:p>
          <w:p w:rsidR="009B73A2" w:rsidRDefault="009B73A2" w:rsidP="009B73A2">
            <w:pPr>
              <w:spacing w:line="240" w:lineRule="atLeast"/>
            </w:pPr>
            <w:r>
              <w:rPr>
                <w:rFonts w:hint="eastAsia"/>
              </w:rPr>
              <w:t>（用户可能有多个邮箱</w:t>
            </w:r>
            <w:r w:rsidR="00594006">
              <w:rPr>
                <w:rFonts w:hint="eastAsia"/>
              </w:rPr>
              <w:t>，所以需指定激活哪个邮箱</w:t>
            </w:r>
            <w:r>
              <w:rPr>
                <w:rFonts w:hint="eastAsia"/>
              </w:rPr>
              <w:t>）</w:t>
            </w:r>
          </w:p>
        </w:tc>
      </w:tr>
      <w:tr w:rsidR="009B73A2" w:rsidTr="00430CE2">
        <w:trPr>
          <w:jc w:val="center"/>
        </w:trPr>
        <w:tc>
          <w:tcPr>
            <w:tcW w:w="2378" w:type="dxa"/>
          </w:tcPr>
          <w:p w:rsidR="009B73A2" w:rsidRDefault="00E75215" w:rsidP="0004331C">
            <w:pPr>
              <w:pStyle w:val="TAL"/>
              <w:rPr>
                <w:rFonts w:ascii="Verdana" w:hAnsi="Verdana"/>
                <w:lang w:val="fr-FR" w:eastAsia="zh-CN"/>
              </w:rPr>
            </w:pPr>
            <w:r>
              <w:rPr>
                <w:rFonts w:hint="eastAsia"/>
                <w:b/>
                <w:bCs/>
              </w:rPr>
              <w:t>reqClientType</w:t>
            </w:r>
          </w:p>
        </w:tc>
        <w:tc>
          <w:tcPr>
            <w:tcW w:w="737" w:type="dxa"/>
          </w:tcPr>
          <w:p w:rsidR="009B73A2" w:rsidRDefault="00945F09" w:rsidP="00430CE2">
            <w:pPr>
              <w:spacing w:line="240" w:lineRule="atLeast"/>
              <w:rPr>
                <w:rFonts w:cs="Arial"/>
              </w:rPr>
            </w:pPr>
            <w:r>
              <w:rPr>
                <w:rFonts w:hint="eastAsia"/>
                <w:lang w:val="fr-FR"/>
              </w:rPr>
              <w:t>O</w:t>
            </w:r>
          </w:p>
        </w:tc>
        <w:tc>
          <w:tcPr>
            <w:tcW w:w="2104" w:type="dxa"/>
          </w:tcPr>
          <w:p w:rsidR="009B73A2" w:rsidRDefault="005200E4" w:rsidP="00430CE2">
            <w:pPr>
              <w:spacing w:line="240" w:lineRule="atLeast"/>
              <w:rPr>
                <w:rFonts w:cs="Arial"/>
              </w:rPr>
            </w:pPr>
            <w:r>
              <w:rPr>
                <w:lang w:val="fr-FR"/>
              </w:rPr>
              <w:t>Int</w:t>
            </w:r>
          </w:p>
        </w:tc>
        <w:tc>
          <w:tcPr>
            <w:tcW w:w="900" w:type="dxa"/>
          </w:tcPr>
          <w:p w:rsidR="009B73A2" w:rsidRDefault="009B73A2" w:rsidP="00430CE2">
            <w:pPr>
              <w:spacing w:line="240" w:lineRule="atLeast"/>
              <w:rPr>
                <w:rFonts w:cs="Arial"/>
              </w:rPr>
            </w:pPr>
          </w:p>
        </w:tc>
        <w:tc>
          <w:tcPr>
            <w:tcW w:w="2681" w:type="dxa"/>
          </w:tcPr>
          <w:p w:rsidR="009B73A2" w:rsidRDefault="00455BBA" w:rsidP="00E70107">
            <w:r>
              <w:rPr>
                <w:rFonts w:hint="eastAsia"/>
              </w:rPr>
              <w:t>请求客户端类型</w:t>
            </w:r>
          </w:p>
        </w:tc>
      </w:tr>
    </w:tbl>
    <w:p w:rsidR="00CA7D70" w:rsidRDefault="00CA7D70" w:rsidP="00407B6C">
      <w:pPr>
        <w:pStyle w:val="41"/>
        <w:rPr>
          <w:lang w:val="fr-FR"/>
        </w:rPr>
      </w:pPr>
      <w:r>
        <w:rPr>
          <w:rFonts w:hint="eastAsia"/>
        </w:rPr>
        <w:t>返回值</w:t>
      </w:r>
    </w:p>
    <w:p w:rsidR="00CA7D70" w:rsidRDefault="00CA7D70" w:rsidP="00CA7D70">
      <w:pPr>
        <w:ind w:left="198"/>
      </w:pPr>
      <w:r>
        <w:rPr>
          <w:rFonts w:hint="eastAsia"/>
        </w:rPr>
        <w:t>成功返回用户信息</w:t>
      </w:r>
      <w:r w:rsidR="00430CE2">
        <w:rPr>
          <w:rFonts w:hint="eastAsia"/>
        </w:rPr>
        <w:t>ActivateEMailRsp</w:t>
      </w:r>
      <w:r>
        <w:rPr>
          <w:rFonts w:hint="eastAsia"/>
          <w:lang w:val="fr-FR"/>
        </w:rPr>
        <w:t>，否则抛出异常。</w:t>
      </w:r>
      <w:r w:rsidR="00430CE2">
        <w:rPr>
          <w:rFonts w:hint="eastAsia"/>
        </w:rPr>
        <w:t>ActivateEMailRsp</w:t>
      </w:r>
      <w:r>
        <w:rPr>
          <w:rFonts w:hint="eastAsia"/>
        </w:rPr>
        <w:t>定义如下：</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2104"/>
        <w:gridCol w:w="900"/>
        <w:gridCol w:w="2681"/>
      </w:tblGrid>
      <w:tr w:rsidR="00CA7D70" w:rsidTr="00430CE2">
        <w:trPr>
          <w:jc w:val="center"/>
        </w:trPr>
        <w:tc>
          <w:tcPr>
            <w:tcW w:w="2378" w:type="dxa"/>
          </w:tcPr>
          <w:p w:rsidR="00CA7D70" w:rsidRDefault="00CA7D70" w:rsidP="00430CE2">
            <w:pPr>
              <w:pStyle w:val="TAH"/>
              <w:rPr>
                <w:rFonts w:ascii="Verdana" w:hAnsi="Verdana"/>
                <w:lang w:val="fr-FR" w:eastAsia="zh-CN"/>
              </w:rPr>
            </w:pPr>
            <w:r>
              <w:rPr>
                <w:rFonts w:ascii="Verdana" w:hAnsi="Verdana" w:hint="eastAsia"/>
                <w:lang w:val="fr-FR" w:eastAsia="zh-CN"/>
              </w:rPr>
              <w:t>参数名称</w:t>
            </w:r>
          </w:p>
        </w:tc>
        <w:tc>
          <w:tcPr>
            <w:tcW w:w="737" w:type="dxa"/>
          </w:tcPr>
          <w:p w:rsidR="00CA7D70" w:rsidRDefault="00CA7D70" w:rsidP="00430CE2">
            <w:pPr>
              <w:pStyle w:val="TAH"/>
              <w:rPr>
                <w:rFonts w:ascii="Verdana" w:hAnsi="Verdana"/>
                <w:lang w:val="fr-FR" w:eastAsia="zh-CN"/>
              </w:rPr>
            </w:pPr>
            <w:r>
              <w:rPr>
                <w:rFonts w:ascii="Verdana" w:hAnsi="Verdana" w:hint="eastAsia"/>
                <w:lang w:val="fr-FR" w:eastAsia="zh-CN"/>
              </w:rPr>
              <w:t>必须</w:t>
            </w:r>
          </w:p>
        </w:tc>
        <w:tc>
          <w:tcPr>
            <w:tcW w:w="2104" w:type="dxa"/>
          </w:tcPr>
          <w:p w:rsidR="00CA7D70" w:rsidRDefault="00CA7D70" w:rsidP="00430CE2">
            <w:pPr>
              <w:pStyle w:val="TAH"/>
              <w:rPr>
                <w:rFonts w:ascii="Verdana" w:hAnsi="Verdana"/>
                <w:lang w:val="fr-FR" w:eastAsia="zh-CN"/>
              </w:rPr>
            </w:pPr>
            <w:r>
              <w:rPr>
                <w:rFonts w:ascii="Verdana" w:hAnsi="Verdana" w:hint="eastAsia"/>
                <w:lang w:val="fr-FR" w:eastAsia="zh-CN"/>
              </w:rPr>
              <w:t>类型</w:t>
            </w:r>
          </w:p>
        </w:tc>
        <w:tc>
          <w:tcPr>
            <w:tcW w:w="900" w:type="dxa"/>
          </w:tcPr>
          <w:p w:rsidR="00CA7D70" w:rsidRDefault="00CA7D70" w:rsidP="00430CE2">
            <w:pPr>
              <w:pStyle w:val="TAH"/>
              <w:rPr>
                <w:rFonts w:ascii="Verdana" w:hAnsi="Verdana"/>
                <w:lang w:val="fr-FR" w:eastAsia="zh-CN"/>
              </w:rPr>
            </w:pPr>
            <w:r>
              <w:rPr>
                <w:rFonts w:ascii="Verdana" w:hAnsi="Verdana" w:hint="eastAsia"/>
                <w:lang w:val="fr-FR" w:eastAsia="zh-CN"/>
              </w:rPr>
              <w:t>长度</w:t>
            </w:r>
          </w:p>
        </w:tc>
        <w:tc>
          <w:tcPr>
            <w:tcW w:w="2681" w:type="dxa"/>
          </w:tcPr>
          <w:p w:rsidR="00CA7D70" w:rsidRDefault="00CA7D70" w:rsidP="00430CE2">
            <w:pPr>
              <w:pStyle w:val="TAH"/>
              <w:rPr>
                <w:rFonts w:ascii="Verdana" w:hAnsi="Verdana"/>
                <w:lang w:val="fr-FR" w:eastAsia="zh-CN"/>
              </w:rPr>
            </w:pPr>
            <w:r>
              <w:rPr>
                <w:rFonts w:ascii="Verdana" w:hAnsi="Verdana" w:hint="eastAsia"/>
                <w:lang w:val="fr-FR" w:eastAsia="zh-CN"/>
              </w:rPr>
              <w:t>描述信息</w:t>
            </w:r>
          </w:p>
        </w:tc>
      </w:tr>
      <w:tr w:rsidR="00CA7D70" w:rsidTr="00430CE2">
        <w:trPr>
          <w:jc w:val="center"/>
        </w:trPr>
        <w:tc>
          <w:tcPr>
            <w:tcW w:w="2378" w:type="dxa"/>
          </w:tcPr>
          <w:p w:rsidR="00CA7D70" w:rsidRPr="005041A8" w:rsidRDefault="00CA7D70" w:rsidP="00430CE2">
            <w:pPr>
              <w:pStyle w:val="TAL"/>
              <w:rPr>
                <w:lang w:val="fr-FR" w:eastAsia="zh-CN"/>
              </w:rPr>
            </w:pPr>
            <w:r w:rsidRPr="005041A8">
              <w:rPr>
                <w:rFonts w:hint="eastAsia"/>
                <w:lang w:val="fr-FR" w:eastAsia="zh-CN"/>
              </w:rPr>
              <w:t>v</w:t>
            </w:r>
            <w:r w:rsidRPr="005041A8">
              <w:rPr>
                <w:lang w:val="fr-FR" w:eastAsia="zh-CN"/>
              </w:rPr>
              <w:t>ersion</w:t>
            </w:r>
          </w:p>
        </w:tc>
        <w:tc>
          <w:tcPr>
            <w:tcW w:w="737" w:type="dxa"/>
          </w:tcPr>
          <w:p w:rsidR="00CA7D70" w:rsidRPr="005041A8" w:rsidRDefault="00CA7D70" w:rsidP="00430CE2">
            <w:pPr>
              <w:pStyle w:val="TAL"/>
              <w:rPr>
                <w:lang w:val="fr-FR" w:eastAsia="zh-CN"/>
              </w:rPr>
            </w:pPr>
            <w:r>
              <w:rPr>
                <w:rFonts w:hint="eastAsia"/>
                <w:lang w:val="fr-FR" w:eastAsia="zh-CN"/>
              </w:rPr>
              <w:t>M</w:t>
            </w:r>
          </w:p>
        </w:tc>
        <w:tc>
          <w:tcPr>
            <w:tcW w:w="2104" w:type="dxa"/>
          </w:tcPr>
          <w:p w:rsidR="00CA7D70" w:rsidRPr="005041A8" w:rsidRDefault="00CA7D70" w:rsidP="00430CE2">
            <w:pPr>
              <w:pStyle w:val="TAH"/>
              <w:jc w:val="both"/>
              <w:rPr>
                <w:b w:val="0"/>
                <w:lang w:val="fr-FR" w:eastAsia="zh-CN"/>
              </w:rPr>
            </w:pPr>
            <w:r>
              <w:rPr>
                <w:rFonts w:hint="eastAsia"/>
                <w:b w:val="0"/>
                <w:lang w:val="fr-FR" w:eastAsia="zh-CN"/>
              </w:rPr>
              <w:t>String</w:t>
            </w:r>
          </w:p>
        </w:tc>
        <w:tc>
          <w:tcPr>
            <w:tcW w:w="900" w:type="dxa"/>
          </w:tcPr>
          <w:p w:rsidR="00CA7D70" w:rsidRPr="005041A8" w:rsidRDefault="00CA7D70" w:rsidP="00430CE2">
            <w:pPr>
              <w:rPr>
                <w:rFonts w:ascii="Arial" w:hAnsi="Arial"/>
                <w:kern w:val="0"/>
                <w:sz w:val="18"/>
                <w:szCs w:val="18"/>
                <w:lang w:val="fr-FR"/>
              </w:rPr>
            </w:pPr>
            <w:r>
              <w:rPr>
                <w:rFonts w:ascii="Arial" w:hAnsi="Arial" w:hint="eastAsia"/>
                <w:kern w:val="0"/>
                <w:sz w:val="18"/>
                <w:szCs w:val="18"/>
                <w:lang w:val="fr-FR"/>
              </w:rPr>
              <w:t>5</w:t>
            </w:r>
          </w:p>
        </w:tc>
        <w:tc>
          <w:tcPr>
            <w:tcW w:w="2681" w:type="dxa"/>
          </w:tcPr>
          <w:p w:rsidR="00CA7D70" w:rsidRPr="005041A8" w:rsidRDefault="00CA7D70" w:rsidP="00430CE2">
            <w:pPr>
              <w:rPr>
                <w:rFonts w:ascii="Arial" w:hAnsi="Arial"/>
                <w:kern w:val="0"/>
                <w:sz w:val="18"/>
                <w:szCs w:val="18"/>
                <w:lang w:val="fr-FR"/>
              </w:rPr>
            </w:pPr>
            <w:r w:rsidRPr="005041A8">
              <w:rPr>
                <w:rFonts w:ascii="Arial" w:hAnsi="Arial" w:hint="eastAsia"/>
                <w:kern w:val="0"/>
                <w:sz w:val="18"/>
                <w:szCs w:val="18"/>
                <w:lang w:val="fr-FR"/>
              </w:rPr>
              <w:t>协议版本号</w:t>
            </w:r>
          </w:p>
        </w:tc>
      </w:tr>
      <w:tr w:rsidR="00CA7D70" w:rsidTr="00430CE2">
        <w:trPr>
          <w:jc w:val="center"/>
        </w:trPr>
        <w:tc>
          <w:tcPr>
            <w:tcW w:w="2378" w:type="dxa"/>
          </w:tcPr>
          <w:p w:rsidR="00CA7D70" w:rsidRPr="005041A8" w:rsidRDefault="00CA7D70" w:rsidP="00430CE2">
            <w:pPr>
              <w:pStyle w:val="TAL"/>
              <w:rPr>
                <w:lang w:val="fr-FR" w:eastAsia="zh-CN"/>
              </w:rPr>
            </w:pPr>
            <w:r>
              <w:rPr>
                <w:lang w:val="fr-FR" w:eastAsia="zh-CN"/>
              </w:rPr>
              <w:t>transactionID</w:t>
            </w:r>
          </w:p>
        </w:tc>
        <w:tc>
          <w:tcPr>
            <w:tcW w:w="737" w:type="dxa"/>
          </w:tcPr>
          <w:p w:rsidR="00CA7D70" w:rsidRPr="005041A8" w:rsidRDefault="00CA7D70" w:rsidP="00430CE2">
            <w:pPr>
              <w:pStyle w:val="TAL"/>
              <w:rPr>
                <w:lang w:val="fr-FR" w:eastAsia="zh-CN"/>
              </w:rPr>
            </w:pPr>
            <w:r>
              <w:rPr>
                <w:rFonts w:hint="eastAsia"/>
                <w:lang w:val="fr-FR" w:eastAsia="zh-CN"/>
              </w:rPr>
              <w:t>M</w:t>
            </w:r>
          </w:p>
        </w:tc>
        <w:tc>
          <w:tcPr>
            <w:tcW w:w="2104" w:type="dxa"/>
          </w:tcPr>
          <w:p w:rsidR="00CA7D70" w:rsidRPr="005041A8" w:rsidRDefault="00CA7D70" w:rsidP="00430CE2">
            <w:pPr>
              <w:pStyle w:val="TAH"/>
              <w:jc w:val="both"/>
              <w:rPr>
                <w:b w:val="0"/>
                <w:lang w:val="fr-FR" w:eastAsia="zh-CN"/>
              </w:rPr>
            </w:pPr>
            <w:r>
              <w:rPr>
                <w:rFonts w:hint="eastAsia"/>
                <w:b w:val="0"/>
                <w:lang w:val="fr-FR" w:eastAsia="zh-CN"/>
              </w:rPr>
              <w:t>String</w:t>
            </w:r>
          </w:p>
        </w:tc>
        <w:tc>
          <w:tcPr>
            <w:tcW w:w="900" w:type="dxa"/>
          </w:tcPr>
          <w:p w:rsidR="00CA7D70" w:rsidRPr="005041A8" w:rsidRDefault="00CA7D70" w:rsidP="00430CE2">
            <w:pPr>
              <w:rPr>
                <w:rFonts w:ascii="Arial" w:hAnsi="Arial"/>
                <w:kern w:val="0"/>
                <w:sz w:val="18"/>
                <w:szCs w:val="18"/>
                <w:lang w:val="fr-FR"/>
              </w:rPr>
            </w:pPr>
            <w:r w:rsidRPr="005041A8">
              <w:rPr>
                <w:rFonts w:ascii="Arial" w:hAnsi="Arial" w:hint="eastAsia"/>
                <w:kern w:val="0"/>
                <w:sz w:val="18"/>
                <w:szCs w:val="18"/>
                <w:lang w:val="fr-FR"/>
              </w:rPr>
              <w:t>40</w:t>
            </w:r>
          </w:p>
        </w:tc>
        <w:tc>
          <w:tcPr>
            <w:tcW w:w="2681" w:type="dxa"/>
          </w:tcPr>
          <w:p w:rsidR="00CA7D70" w:rsidRPr="005041A8" w:rsidRDefault="00CA7D70" w:rsidP="00430CE2">
            <w:pPr>
              <w:rPr>
                <w:rFonts w:ascii="Arial" w:hAnsi="Arial"/>
                <w:kern w:val="0"/>
                <w:sz w:val="18"/>
                <w:szCs w:val="18"/>
                <w:lang w:val="fr-FR"/>
              </w:rPr>
            </w:pPr>
            <w:r w:rsidRPr="005041A8">
              <w:rPr>
                <w:rFonts w:ascii="Arial" w:hAnsi="Arial" w:hint="eastAsia"/>
                <w:kern w:val="0"/>
                <w:sz w:val="18"/>
                <w:szCs w:val="18"/>
                <w:lang w:val="fr-FR"/>
              </w:rPr>
              <w:t>交易流水号</w:t>
            </w:r>
          </w:p>
        </w:tc>
      </w:tr>
      <w:tr w:rsidR="00CA7D70" w:rsidTr="00430CE2">
        <w:trPr>
          <w:jc w:val="center"/>
        </w:trPr>
        <w:tc>
          <w:tcPr>
            <w:tcW w:w="2378" w:type="dxa"/>
          </w:tcPr>
          <w:p w:rsidR="00CA7D70" w:rsidRPr="00C8364D" w:rsidRDefault="00CA7D70" w:rsidP="00430CE2">
            <w:pPr>
              <w:pStyle w:val="TAL"/>
              <w:rPr>
                <w:lang w:val="fr-FR" w:eastAsia="zh-CN"/>
              </w:rPr>
            </w:pPr>
            <w:r w:rsidRPr="00C8364D">
              <w:rPr>
                <w:rFonts w:hint="eastAsia"/>
                <w:lang w:val="fr-FR" w:eastAsia="zh-CN"/>
              </w:rPr>
              <w:t>traceFlag</w:t>
            </w:r>
          </w:p>
        </w:tc>
        <w:tc>
          <w:tcPr>
            <w:tcW w:w="737" w:type="dxa"/>
          </w:tcPr>
          <w:p w:rsidR="00CA7D70" w:rsidRPr="00C8364D" w:rsidRDefault="00CA7D70" w:rsidP="00430CE2">
            <w:pPr>
              <w:spacing w:line="240" w:lineRule="atLeast"/>
              <w:rPr>
                <w:rFonts w:ascii="Arial" w:hAnsi="Arial"/>
                <w:kern w:val="0"/>
                <w:sz w:val="18"/>
                <w:szCs w:val="18"/>
                <w:lang w:val="fr-FR"/>
              </w:rPr>
            </w:pPr>
            <w:r w:rsidRPr="00C8364D">
              <w:rPr>
                <w:rFonts w:ascii="Arial" w:hAnsi="Arial" w:hint="eastAsia"/>
                <w:kern w:val="0"/>
                <w:sz w:val="18"/>
                <w:szCs w:val="18"/>
                <w:lang w:val="fr-FR"/>
              </w:rPr>
              <w:t xml:space="preserve">O </w:t>
            </w:r>
          </w:p>
        </w:tc>
        <w:tc>
          <w:tcPr>
            <w:tcW w:w="2104" w:type="dxa"/>
          </w:tcPr>
          <w:p w:rsidR="00CA7D70" w:rsidRPr="00C8364D" w:rsidRDefault="00CA7D70" w:rsidP="00430CE2">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900" w:type="dxa"/>
          </w:tcPr>
          <w:p w:rsidR="00CA7D70" w:rsidRPr="00C8364D" w:rsidRDefault="00CA7D70" w:rsidP="00430CE2">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2681" w:type="dxa"/>
          </w:tcPr>
          <w:p w:rsidR="00CA7D70" w:rsidRPr="00C8364D" w:rsidRDefault="00CA7D70" w:rsidP="00550601">
            <w:pPr>
              <w:spacing w:line="240" w:lineRule="atLeast"/>
              <w:rPr>
                <w:rFonts w:ascii="Arial" w:hAnsi="Arial"/>
                <w:kern w:val="0"/>
                <w:sz w:val="18"/>
                <w:szCs w:val="18"/>
                <w:lang w:val="fr-FR"/>
              </w:rPr>
            </w:pPr>
            <w:r>
              <w:rPr>
                <w:rFonts w:ascii="Arial" w:hAnsi="Arial" w:hint="eastAsia"/>
                <w:kern w:val="0"/>
                <w:sz w:val="18"/>
                <w:szCs w:val="18"/>
                <w:lang w:val="fr-FR"/>
              </w:rPr>
              <w:t>跟踪标志</w:t>
            </w:r>
          </w:p>
        </w:tc>
      </w:tr>
      <w:tr w:rsidR="00CA7D70" w:rsidTr="00430CE2">
        <w:trPr>
          <w:jc w:val="center"/>
        </w:trPr>
        <w:tc>
          <w:tcPr>
            <w:tcW w:w="2378" w:type="dxa"/>
          </w:tcPr>
          <w:p w:rsidR="00CA7D70" w:rsidRPr="00C8364D" w:rsidRDefault="00CA7D70" w:rsidP="00430CE2">
            <w:pPr>
              <w:pStyle w:val="TAL"/>
              <w:rPr>
                <w:lang w:val="fr-FR" w:eastAsia="zh-CN"/>
              </w:rPr>
            </w:pPr>
            <w:r>
              <w:rPr>
                <w:rFonts w:hint="eastAsia"/>
                <w:lang w:val="fr-FR" w:eastAsia="zh-CN"/>
              </w:rPr>
              <w:t>userID</w:t>
            </w:r>
          </w:p>
        </w:tc>
        <w:tc>
          <w:tcPr>
            <w:tcW w:w="737" w:type="dxa"/>
          </w:tcPr>
          <w:p w:rsidR="00CA7D70" w:rsidRPr="00C8364D" w:rsidRDefault="00CA7D70" w:rsidP="00430CE2">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2104" w:type="dxa"/>
          </w:tcPr>
          <w:p w:rsidR="00CA7D70" w:rsidRDefault="005200E4" w:rsidP="00430CE2">
            <w:pPr>
              <w:spacing w:line="240" w:lineRule="atLeast"/>
              <w:rPr>
                <w:rFonts w:ascii="Arial" w:hAnsi="Arial"/>
                <w:kern w:val="0"/>
                <w:sz w:val="18"/>
                <w:szCs w:val="18"/>
                <w:lang w:val="fr-FR"/>
              </w:rPr>
            </w:pPr>
            <w:r>
              <w:rPr>
                <w:rFonts w:ascii="Arial" w:hAnsi="Arial" w:hint="eastAsia"/>
                <w:kern w:val="0"/>
                <w:sz w:val="18"/>
                <w:szCs w:val="18"/>
                <w:lang w:val="fr-FR"/>
              </w:rPr>
              <w:t>Bigint</w:t>
            </w:r>
          </w:p>
        </w:tc>
        <w:tc>
          <w:tcPr>
            <w:tcW w:w="900" w:type="dxa"/>
          </w:tcPr>
          <w:p w:rsidR="00CA7D70" w:rsidRDefault="00CA7D70" w:rsidP="00430CE2">
            <w:pPr>
              <w:spacing w:line="240" w:lineRule="atLeast"/>
              <w:rPr>
                <w:rFonts w:ascii="Arial" w:hAnsi="Arial"/>
                <w:kern w:val="0"/>
                <w:sz w:val="18"/>
                <w:szCs w:val="18"/>
                <w:lang w:val="fr-FR"/>
              </w:rPr>
            </w:pPr>
          </w:p>
        </w:tc>
        <w:tc>
          <w:tcPr>
            <w:tcW w:w="2681" w:type="dxa"/>
          </w:tcPr>
          <w:p w:rsidR="00CA7D70" w:rsidRDefault="00CA7D70" w:rsidP="00430CE2">
            <w:pPr>
              <w:spacing w:line="240" w:lineRule="atLeast"/>
              <w:rPr>
                <w:rFonts w:ascii="Arial" w:hAnsi="Arial"/>
                <w:kern w:val="0"/>
                <w:sz w:val="18"/>
                <w:szCs w:val="18"/>
                <w:lang w:val="fr-FR"/>
              </w:rPr>
            </w:pPr>
            <w:r>
              <w:rPr>
                <w:rFonts w:ascii="Arial" w:hAnsi="Arial" w:hint="eastAsia"/>
                <w:kern w:val="0"/>
                <w:sz w:val="18"/>
                <w:szCs w:val="18"/>
                <w:lang w:val="fr-FR"/>
              </w:rPr>
              <w:t>用户</w:t>
            </w:r>
            <w:r>
              <w:rPr>
                <w:rFonts w:ascii="Arial" w:hAnsi="Arial" w:hint="eastAsia"/>
                <w:kern w:val="0"/>
                <w:sz w:val="18"/>
                <w:szCs w:val="18"/>
                <w:lang w:val="fr-FR"/>
              </w:rPr>
              <w:t>ID</w:t>
            </w:r>
            <w:r>
              <w:rPr>
                <w:rFonts w:ascii="Arial" w:hAnsi="Arial" w:hint="eastAsia"/>
                <w:kern w:val="0"/>
                <w:sz w:val="18"/>
                <w:szCs w:val="18"/>
                <w:lang w:val="fr-FR"/>
              </w:rPr>
              <w:t>（内部）</w:t>
            </w:r>
          </w:p>
        </w:tc>
      </w:tr>
    </w:tbl>
    <w:p w:rsidR="00CA7D70" w:rsidRDefault="00CA7D70" w:rsidP="00407B6C">
      <w:pPr>
        <w:pStyle w:val="41"/>
      </w:pPr>
      <w:r>
        <w:rPr>
          <w:rFonts w:hint="eastAsia"/>
        </w:rPr>
        <w:t>异常信息</w:t>
      </w:r>
    </w:p>
    <w:p w:rsidR="003A7F02" w:rsidRDefault="003A7F02" w:rsidP="003A7F02">
      <w:pPr>
        <w:pStyle w:val="a4"/>
        <w:ind w:firstLine="210"/>
      </w:pPr>
      <w:r>
        <w:rPr>
          <w:rFonts w:hint="eastAsia"/>
        </w:rPr>
        <w:t>失败则抛出异常</w:t>
      </w:r>
      <w:r>
        <w:rPr>
          <w:rFonts w:hint="eastAsia"/>
        </w:rPr>
        <w:t>CException</w:t>
      </w:r>
      <w:r>
        <w:rPr>
          <w:rFonts w:hint="eastAsia"/>
        </w:rPr>
        <w:t>，具体内容请参考异常码定义文档。</w:t>
      </w:r>
    </w:p>
    <w:p w:rsidR="00B90871" w:rsidRDefault="00B90871" w:rsidP="00407B6C">
      <w:pPr>
        <w:pStyle w:val="41"/>
      </w:pPr>
      <w:r>
        <w:rPr>
          <w:rFonts w:hint="eastAsia"/>
        </w:rPr>
        <w:t>Json</w:t>
      </w:r>
      <w:r>
        <w:rPr>
          <w:rFonts w:hint="eastAsia"/>
        </w:rPr>
        <w:t>接口登录认证信息说明</w:t>
      </w:r>
    </w:p>
    <w:p w:rsidR="00B90871" w:rsidRPr="003A63A1" w:rsidRDefault="00B90871" w:rsidP="00B90871">
      <w:r>
        <w:rPr>
          <w:rFonts w:hint="eastAsia"/>
        </w:rPr>
        <w:t xml:space="preserve">   Authorization</w:t>
      </w:r>
      <w:r>
        <w:rPr>
          <w:rFonts w:hint="eastAsia"/>
        </w:rPr>
        <w:t>中无需登录认证信息。</w:t>
      </w:r>
    </w:p>
    <w:p w:rsidR="00B90871" w:rsidRPr="003A7F02" w:rsidRDefault="00B90871" w:rsidP="003A7F02">
      <w:pPr>
        <w:pStyle w:val="a4"/>
        <w:ind w:firstLine="210"/>
        <w:rPr>
          <w:lang w:val="fr-FR"/>
        </w:rPr>
      </w:pPr>
    </w:p>
    <w:p w:rsidR="00CA7D70" w:rsidRDefault="00CA7D70" w:rsidP="00407B6C">
      <w:pPr>
        <w:pStyle w:val="31"/>
        <w:rPr>
          <w:rStyle w:val="210"/>
        </w:rPr>
      </w:pPr>
      <w:bookmarkStart w:id="95" w:name="_Toc317101283"/>
      <w:r>
        <w:rPr>
          <w:rStyle w:val="210"/>
          <w:rFonts w:hint="eastAsia"/>
        </w:rPr>
        <w:t>HTTP(s)</w:t>
      </w:r>
      <w:r>
        <w:rPr>
          <w:rStyle w:val="210"/>
          <w:rFonts w:hint="eastAsia"/>
        </w:rPr>
        <w:t>接口</w:t>
      </w:r>
      <w:bookmarkEnd w:id="95"/>
    </w:p>
    <w:p w:rsidR="0006728F" w:rsidRDefault="00CA7D70" w:rsidP="00DC1190">
      <w:r>
        <w:rPr>
          <w:rFonts w:hint="eastAsia"/>
        </w:rPr>
        <w:t>只能通过</w:t>
      </w:r>
      <w:r>
        <w:rPr>
          <w:rFonts w:hint="eastAsia"/>
        </w:rPr>
        <w:t>Portal</w:t>
      </w:r>
      <w:r>
        <w:rPr>
          <w:rFonts w:hint="eastAsia"/>
        </w:rPr>
        <w:t>激活邮箱，无需提供</w:t>
      </w:r>
      <w:r>
        <w:rPr>
          <w:rFonts w:hint="eastAsia"/>
        </w:rPr>
        <w:t>HTTP(s)</w:t>
      </w:r>
      <w:r>
        <w:rPr>
          <w:rFonts w:hint="eastAsia"/>
        </w:rPr>
        <w:t>接口。</w:t>
      </w:r>
    </w:p>
    <w:p w:rsidR="00CA7D70" w:rsidRPr="00EC5441" w:rsidRDefault="00CA7D70" w:rsidP="00DC1190">
      <w:pPr>
        <w:rPr>
          <w:lang w:val="fr-FR"/>
        </w:rPr>
      </w:pPr>
    </w:p>
    <w:p w:rsidR="007847BB" w:rsidRPr="00D32568" w:rsidRDefault="007847BB" w:rsidP="007847BB"/>
    <w:p w:rsidR="007847BB" w:rsidRDefault="007847BB" w:rsidP="007A1EE5">
      <w:pPr>
        <w:pStyle w:val="21"/>
        <w:numPr>
          <w:ilvl w:val="1"/>
          <w:numId w:val="1"/>
        </w:numPr>
        <w:rPr>
          <w:rStyle w:val="210"/>
        </w:rPr>
      </w:pPr>
      <w:bookmarkStart w:id="96" w:name="_Toc317101284"/>
      <w:r>
        <w:rPr>
          <w:rStyle w:val="210"/>
          <w:rFonts w:hint="eastAsia"/>
        </w:rPr>
        <w:lastRenderedPageBreak/>
        <w:t>getA</w:t>
      </w:r>
      <w:r w:rsidRPr="00CA7D70">
        <w:rPr>
          <w:rStyle w:val="210"/>
        </w:rPr>
        <w:t>ctivate</w:t>
      </w:r>
      <w:r>
        <w:rPr>
          <w:rStyle w:val="210"/>
          <w:rFonts w:hint="eastAsia"/>
        </w:rPr>
        <w:t>EMailURL</w:t>
      </w:r>
      <w:bookmarkEnd w:id="96"/>
    </w:p>
    <w:p w:rsidR="007847BB" w:rsidRPr="00B91F27" w:rsidRDefault="003F1820" w:rsidP="00407B6C">
      <w:pPr>
        <w:pStyle w:val="31"/>
      </w:pPr>
      <w:bookmarkStart w:id="97" w:name="_Toc317101285"/>
      <w:r>
        <w:rPr>
          <w:rStyle w:val="210"/>
          <w:rFonts w:hint="eastAsia"/>
        </w:rPr>
        <w:t>JSON</w:t>
      </w:r>
      <w:r>
        <w:rPr>
          <w:rStyle w:val="210"/>
          <w:rFonts w:hint="eastAsia"/>
        </w:rPr>
        <w:t>＋</w:t>
      </w:r>
      <w:r>
        <w:rPr>
          <w:rStyle w:val="210"/>
          <w:rFonts w:hint="eastAsia"/>
        </w:rPr>
        <w:t>SOAP</w:t>
      </w:r>
      <w:r>
        <w:rPr>
          <w:rStyle w:val="210"/>
          <w:rFonts w:hint="eastAsia"/>
        </w:rPr>
        <w:t>接口</w:t>
      </w:r>
      <w:bookmarkEnd w:id="97"/>
    </w:p>
    <w:p w:rsidR="007847BB" w:rsidRDefault="007847BB" w:rsidP="00407B6C">
      <w:pPr>
        <w:pStyle w:val="41"/>
      </w:pPr>
      <w:r>
        <w:rPr>
          <w:rFonts w:hint="eastAsia"/>
        </w:rPr>
        <w:t>描述</w:t>
      </w:r>
    </w:p>
    <w:p w:rsidR="007847BB" w:rsidRDefault="007847BB" w:rsidP="007847BB">
      <w:pPr>
        <w:ind w:firstLine="420"/>
      </w:pPr>
      <w:r>
        <w:rPr>
          <w:rFonts w:hint="eastAsia"/>
        </w:rPr>
        <w:t>获取激活用户</w:t>
      </w:r>
      <w:r>
        <w:rPr>
          <w:rFonts w:hint="eastAsia"/>
        </w:rPr>
        <w:t>E</w:t>
      </w:r>
      <w:r>
        <w:t>m</w:t>
      </w:r>
      <w:r>
        <w:rPr>
          <w:rFonts w:hint="eastAsia"/>
        </w:rPr>
        <w:t>ail</w:t>
      </w:r>
      <w:r>
        <w:rPr>
          <w:rFonts w:hint="eastAsia"/>
        </w:rPr>
        <w:t>链接接口。</w:t>
      </w:r>
    </w:p>
    <w:p w:rsidR="007847BB" w:rsidRDefault="007847BB" w:rsidP="007847BB">
      <w:pPr>
        <w:ind w:firstLine="420"/>
      </w:pPr>
      <w:r>
        <w:rPr>
          <w:rFonts w:hint="eastAsia"/>
        </w:rPr>
        <w:t>用户没有修改邮箱，但希望系统重新给其发送激活用户</w:t>
      </w:r>
      <w:r>
        <w:rPr>
          <w:rFonts w:hint="eastAsia"/>
        </w:rPr>
        <w:t>E</w:t>
      </w:r>
      <w:r>
        <w:t>m</w:t>
      </w:r>
      <w:r>
        <w:rPr>
          <w:rFonts w:hint="eastAsia"/>
        </w:rPr>
        <w:t>ail</w:t>
      </w:r>
      <w:r>
        <w:rPr>
          <w:rFonts w:hint="eastAsia"/>
        </w:rPr>
        <w:t>链接时需要调用此接口。</w:t>
      </w:r>
    </w:p>
    <w:p w:rsidR="007847BB" w:rsidRDefault="007847BB" w:rsidP="007847BB">
      <w:pPr>
        <w:ind w:firstLine="420"/>
      </w:pPr>
      <w:r>
        <w:rPr>
          <w:rFonts w:hint="eastAsia"/>
        </w:rPr>
        <w:t>AccountService</w:t>
      </w:r>
      <w:r>
        <w:rPr>
          <w:rFonts w:hint="eastAsia"/>
        </w:rPr>
        <w:t>或</w:t>
      </w:r>
      <w:r>
        <w:rPr>
          <w:rFonts w:hint="eastAsia"/>
        </w:rPr>
        <w:t>Portal</w:t>
      </w:r>
      <w:r>
        <w:rPr>
          <w:rFonts w:hint="eastAsia"/>
        </w:rPr>
        <w:t>调用</w:t>
      </w:r>
      <w:r>
        <w:rPr>
          <w:rFonts w:hint="eastAsia"/>
        </w:rPr>
        <w:t>UserProfile</w:t>
      </w:r>
      <w:r>
        <w:rPr>
          <w:rFonts w:hint="eastAsia"/>
        </w:rPr>
        <w:t>执行此接口后，</w:t>
      </w:r>
      <w:r>
        <w:rPr>
          <w:rFonts w:hint="eastAsia"/>
        </w:rPr>
        <w:t>UserProfile</w:t>
      </w:r>
      <w:r>
        <w:rPr>
          <w:rFonts w:hint="eastAsia"/>
        </w:rPr>
        <w:t>向用户发送激活邮箱的链接。</w:t>
      </w:r>
    </w:p>
    <w:p w:rsidR="007847BB" w:rsidRDefault="007847BB" w:rsidP="007847BB">
      <w:pPr>
        <w:ind w:firstLine="420"/>
      </w:pPr>
      <w:r>
        <w:rPr>
          <w:rFonts w:hint="eastAsia"/>
        </w:rPr>
        <w:t>调用此接口，可以不需要通过认证，这样避免用户忘了密码时，可激活邮箱来修改密码。</w:t>
      </w:r>
    </w:p>
    <w:p w:rsidR="001E2FCE" w:rsidRDefault="00550A0F" w:rsidP="001E2FCE">
      <w:pPr>
        <w:tabs>
          <w:tab w:val="left" w:pos="-720"/>
          <w:tab w:val="left" w:pos="0"/>
          <w:tab w:val="left" w:pos="405"/>
          <w:tab w:val="left" w:pos="1440"/>
          <w:tab w:val="left" w:pos="2160"/>
          <w:tab w:val="left" w:pos="2880"/>
          <w:tab w:val="left" w:pos="3600"/>
          <w:tab w:val="left" w:pos="4320"/>
        </w:tabs>
        <w:autoSpaceDE w:val="0"/>
        <w:autoSpaceDN w:val="0"/>
        <w:adjustRightInd w:val="0"/>
      </w:pPr>
      <w:r>
        <w:rPr>
          <w:rFonts w:hint="eastAsia"/>
        </w:rPr>
        <w:tab/>
      </w:r>
      <w:r w:rsidR="001E2FCE">
        <w:rPr>
          <w:rFonts w:hint="eastAsia"/>
        </w:rPr>
        <w:t>Email</w:t>
      </w:r>
      <w:r w:rsidR="001E2FCE">
        <w:rPr>
          <w:rFonts w:hint="eastAsia"/>
        </w:rPr>
        <w:t>内容和</w:t>
      </w:r>
      <w:r w:rsidR="001E2FCE">
        <w:rPr>
          <w:rFonts w:hint="eastAsia"/>
        </w:rPr>
        <w:t>URL</w:t>
      </w:r>
      <w:r w:rsidR="001E2FCE">
        <w:rPr>
          <w:rFonts w:hint="eastAsia"/>
        </w:rPr>
        <w:t>链接的设计参考</w:t>
      </w:r>
      <w:r w:rsidR="001E2FCE">
        <w:rPr>
          <w:rFonts w:hint="eastAsia"/>
        </w:rPr>
        <w:t>updateUserInfo</w:t>
      </w:r>
      <w:r w:rsidR="001E2FCE">
        <w:rPr>
          <w:rFonts w:hint="eastAsia"/>
        </w:rPr>
        <w:t>接口描述。</w:t>
      </w:r>
    </w:p>
    <w:p w:rsidR="00572F93" w:rsidRDefault="00572F93" w:rsidP="00BB10B3">
      <w:pPr>
        <w:ind w:firstLine="420"/>
        <w:rPr>
          <w:rFonts w:ascii="Verdana" w:hAnsi="Verdana"/>
          <w:kern w:val="0"/>
          <w:sz w:val="18"/>
          <w:szCs w:val="18"/>
          <w:lang w:val="fr-FR"/>
        </w:rPr>
      </w:pPr>
    </w:p>
    <w:p w:rsidR="00AA2E28" w:rsidRPr="00550A0F" w:rsidDel="00B25F54" w:rsidRDefault="00AA2E28" w:rsidP="00BB10B3">
      <w:pPr>
        <w:ind w:firstLine="420"/>
      </w:pPr>
      <w:r>
        <w:rPr>
          <w:rFonts w:ascii="Verdana" w:hAnsi="Verdana" w:hint="eastAsia"/>
          <w:kern w:val="0"/>
          <w:sz w:val="18"/>
          <w:szCs w:val="18"/>
          <w:lang w:val="fr-FR"/>
        </w:rPr>
        <w:t>注：全球部署时，激活邮件指向归属</w:t>
      </w:r>
      <w:r>
        <w:rPr>
          <w:rFonts w:ascii="Verdana" w:hAnsi="Verdana" w:hint="eastAsia"/>
          <w:kern w:val="0"/>
          <w:sz w:val="18"/>
          <w:szCs w:val="18"/>
          <w:lang w:val="fr-FR"/>
        </w:rPr>
        <w:t>portal</w:t>
      </w:r>
      <w:r>
        <w:rPr>
          <w:rFonts w:ascii="Verdana" w:hAnsi="Verdana" w:hint="eastAsia"/>
          <w:kern w:val="0"/>
          <w:sz w:val="18"/>
          <w:szCs w:val="18"/>
          <w:lang w:val="fr-FR"/>
        </w:rPr>
        <w:t>。</w:t>
      </w:r>
    </w:p>
    <w:p w:rsidR="007847BB" w:rsidRDefault="005F53E8" w:rsidP="00407B6C">
      <w:pPr>
        <w:pStyle w:val="41"/>
      </w:pPr>
      <w:r>
        <w:rPr>
          <w:rFonts w:hint="eastAsia"/>
        </w:rPr>
        <w:t>注：</w:t>
      </w:r>
      <w:r>
        <w:rPr>
          <w:rFonts w:hint="eastAsia"/>
        </w:rPr>
        <w:t>DBank</w:t>
      </w:r>
      <w:r>
        <w:rPr>
          <w:rFonts w:hint="eastAsia"/>
        </w:rPr>
        <w:t>自己来实现邮箱账号的激活，不调此接口获取邮箱激活邮件。</w:t>
      </w:r>
      <w:r w:rsidR="007847BB">
        <w:t xml:space="preserve">API </w:t>
      </w:r>
      <w:r w:rsidR="007847BB">
        <w:rPr>
          <w:rFonts w:hint="eastAsia"/>
        </w:rPr>
        <w:t>原型</w:t>
      </w:r>
    </w:p>
    <w:p w:rsidR="007847BB" w:rsidRDefault="007847BB" w:rsidP="007847BB">
      <w:pPr>
        <w:ind w:left="420" w:firstLine="420"/>
      </w:pPr>
      <w:r>
        <w:rPr>
          <w:rFonts w:hint="eastAsia"/>
        </w:rPr>
        <w:t>GetActivateEMailURLRsp getActivateEMailURL</w:t>
      </w:r>
      <w:r>
        <w:t>(</w:t>
      </w:r>
      <w:r>
        <w:rPr>
          <w:rFonts w:hint="eastAsia"/>
        </w:rPr>
        <w:t>GetActivateEMailURLReq getActivateEMailURLReq</w:t>
      </w:r>
      <w:r>
        <w:t>)</w:t>
      </w:r>
      <w:r>
        <w:rPr>
          <w:rFonts w:hint="eastAsia"/>
        </w:rPr>
        <w:t xml:space="preserve"> throws </w:t>
      </w:r>
      <w:r w:rsidRPr="00813C66">
        <w:rPr>
          <w:rFonts w:hint="eastAsia"/>
        </w:rPr>
        <w:t>CException</w:t>
      </w:r>
    </w:p>
    <w:p w:rsidR="007847BB" w:rsidRDefault="007847BB" w:rsidP="00407B6C">
      <w:pPr>
        <w:pStyle w:val="41"/>
      </w:pPr>
      <w:r>
        <w:rPr>
          <w:rFonts w:hint="eastAsia"/>
        </w:rPr>
        <w:t>输入参数</w:t>
      </w:r>
    </w:p>
    <w:p w:rsidR="007847BB" w:rsidRPr="00A01A26" w:rsidRDefault="007847BB" w:rsidP="007847BB">
      <w:pPr>
        <w:pStyle w:val="a4"/>
        <w:ind w:firstLine="210"/>
      </w:pPr>
      <w:r>
        <w:rPr>
          <w:rFonts w:hint="eastAsia"/>
        </w:rPr>
        <w:t>GetActivateEMailURLReq</w:t>
      </w:r>
      <w:r>
        <w:rPr>
          <w:rFonts w:hint="eastAsia"/>
        </w:rPr>
        <w:t>定义如下：</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1101"/>
        <w:gridCol w:w="993"/>
        <w:gridCol w:w="3591"/>
      </w:tblGrid>
      <w:tr w:rsidR="007847BB" w:rsidTr="00F52EEA">
        <w:trPr>
          <w:jc w:val="center"/>
        </w:trPr>
        <w:tc>
          <w:tcPr>
            <w:tcW w:w="2378" w:type="dxa"/>
          </w:tcPr>
          <w:p w:rsidR="007847BB" w:rsidRDefault="007847BB" w:rsidP="007847BB">
            <w:pPr>
              <w:pStyle w:val="TAH"/>
              <w:rPr>
                <w:rFonts w:ascii="Verdana" w:hAnsi="Verdana"/>
                <w:lang w:val="fr-FR" w:eastAsia="zh-CN"/>
              </w:rPr>
            </w:pPr>
            <w:r>
              <w:rPr>
                <w:rFonts w:ascii="Verdana" w:hAnsi="Verdana" w:hint="eastAsia"/>
                <w:lang w:val="fr-FR" w:eastAsia="zh-CN"/>
              </w:rPr>
              <w:t>参数名称</w:t>
            </w:r>
          </w:p>
        </w:tc>
        <w:tc>
          <w:tcPr>
            <w:tcW w:w="737" w:type="dxa"/>
          </w:tcPr>
          <w:p w:rsidR="007847BB" w:rsidRDefault="007847BB" w:rsidP="007847BB">
            <w:pPr>
              <w:pStyle w:val="TAH"/>
              <w:rPr>
                <w:rFonts w:ascii="Verdana" w:hAnsi="Verdana"/>
                <w:lang w:val="fr-FR" w:eastAsia="zh-CN"/>
              </w:rPr>
            </w:pPr>
            <w:r>
              <w:rPr>
                <w:rFonts w:ascii="Verdana" w:hAnsi="Verdana" w:hint="eastAsia"/>
                <w:lang w:val="fr-FR" w:eastAsia="zh-CN"/>
              </w:rPr>
              <w:t>必须</w:t>
            </w:r>
          </w:p>
        </w:tc>
        <w:tc>
          <w:tcPr>
            <w:tcW w:w="1101" w:type="dxa"/>
          </w:tcPr>
          <w:p w:rsidR="007847BB" w:rsidRDefault="007847BB" w:rsidP="007847BB">
            <w:pPr>
              <w:pStyle w:val="TAH"/>
              <w:rPr>
                <w:rFonts w:ascii="Verdana" w:hAnsi="Verdana"/>
                <w:lang w:val="fr-FR" w:eastAsia="zh-CN"/>
              </w:rPr>
            </w:pPr>
            <w:r>
              <w:rPr>
                <w:rFonts w:ascii="Verdana" w:hAnsi="Verdana" w:hint="eastAsia"/>
                <w:lang w:val="fr-FR" w:eastAsia="zh-CN"/>
              </w:rPr>
              <w:t>类型</w:t>
            </w:r>
          </w:p>
        </w:tc>
        <w:tc>
          <w:tcPr>
            <w:tcW w:w="993" w:type="dxa"/>
          </w:tcPr>
          <w:p w:rsidR="007847BB" w:rsidRDefault="007847BB" w:rsidP="007847BB">
            <w:pPr>
              <w:pStyle w:val="TAH"/>
              <w:rPr>
                <w:rFonts w:ascii="Verdana" w:hAnsi="Verdana"/>
                <w:lang w:val="fr-FR" w:eastAsia="zh-CN"/>
              </w:rPr>
            </w:pPr>
            <w:r>
              <w:rPr>
                <w:rFonts w:ascii="Verdana" w:hAnsi="Verdana" w:hint="eastAsia"/>
                <w:lang w:val="fr-FR" w:eastAsia="zh-CN"/>
              </w:rPr>
              <w:t>长度</w:t>
            </w:r>
          </w:p>
        </w:tc>
        <w:tc>
          <w:tcPr>
            <w:tcW w:w="3591" w:type="dxa"/>
          </w:tcPr>
          <w:p w:rsidR="007847BB" w:rsidRDefault="007847BB" w:rsidP="007847BB">
            <w:pPr>
              <w:pStyle w:val="TAH"/>
              <w:rPr>
                <w:rFonts w:ascii="Verdana" w:hAnsi="Verdana"/>
                <w:lang w:val="fr-FR" w:eastAsia="zh-CN"/>
              </w:rPr>
            </w:pPr>
            <w:r>
              <w:rPr>
                <w:rFonts w:ascii="Verdana" w:hAnsi="Verdana" w:hint="eastAsia"/>
                <w:lang w:val="fr-FR" w:eastAsia="zh-CN"/>
              </w:rPr>
              <w:t>描述信息</w:t>
            </w:r>
          </w:p>
        </w:tc>
      </w:tr>
      <w:tr w:rsidR="007847BB" w:rsidTr="00F52EEA">
        <w:trPr>
          <w:jc w:val="center"/>
        </w:trPr>
        <w:tc>
          <w:tcPr>
            <w:tcW w:w="2378" w:type="dxa"/>
          </w:tcPr>
          <w:p w:rsidR="007847BB" w:rsidRPr="00E74491" w:rsidRDefault="007847BB" w:rsidP="007847BB">
            <w:pPr>
              <w:pStyle w:val="TAL"/>
              <w:rPr>
                <w:lang w:val="fr-FR" w:eastAsia="zh-CN"/>
              </w:rPr>
            </w:pPr>
            <w:r w:rsidRPr="00E74491">
              <w:rPr>
                <w:rFonts w:hint="eastAsia"/>
                <w:lang w:val="fr-FR" w:eastAsia="zh-CN"/>
              </w:rPr>
              <w:t>v</w:t>
            </w:r>
            <w:r w:rsidRPr="00E74491">
              <w:rPr>
                <w:lang w:val="fr-FR" w:eastAsia="zh-CN"/>
              </w:rPr>
              <w:t>ersion</w:t>
            </w:r>
          </w:p>
        </w:tc>
        <w:tc>
          <w:tcPr>
            <w:tcW w:w="737" w:type="dxa"/>
          </w:tcPr>
          <w:p w:rsidR="007847BB" w:rsidRPr="00E74491" w:rsidRDefault="007847BB" w:rsidP="007847BB">
            <w:pPr>
              <w:pStyle w:val="TAL"/>
              <w:rPr>
                <w:lang w:val="fr-FR" w:eastAsia="zh-CN"/>
              </w:rPr>
            </w:pPr>
            <w:r>
              <w:rPr>
                <w:rFonts w:hint="eastAsia"/>
                <w:lang w:val="fr-FR" w:eastAsia="zh-CN"/>
              </w:rPr>
              <w:t>M</w:t>
            </w:r>
          </w:p>
        </w:tc>
        <w:tc>
          <w:tcPr>
            <w:tcW w:w="1101" w:type="dxa"/>
          </w:tcPr>
          <w:p w:rsidR="007847BB" w:rsidRPr="00E74491" w:rsidRDefault="007847BB" w:rsidP="007847BB">
            <w:pPr>
              <w:pStyle w:val="TAH"/>
              <w:jc w:val="both"/>
              <w:rPr>
                <w:b w:val="0"/>
                <w:lang w:val="fr-FR" w:eastAsia="zh-CN"/>
              </w:rPr>
            </w:pPr>
            <w:r>
              <w:rPr>
                <w:rFonts w:hint="eastAsia"/>
                <w:b w:val="0"/>
                <w:lang w:val="fr-FR" w:eastAsia="zh-CN"/>
              </w:rPr>
              <w:t>String</w:t>
            </w:r>
          </w:p>
        </w:tc>
        <w:tc>
          <w:tcPr>
            <w:tcW w:w="993" w:type="dxa"/>
          </w:tcPr>
          <w:p w:rsidR="007847BB" w:rsidRPr="00E74491" w:rsidRDefault="007847BB" w:rsidP="007847BB">
            <w:pPr>
              <w:rPr>
                <w:rFonts w:ascii="Arial" w:hAnsi="Arial"/>
                <w:kern w:val="0"/>
                <w:sz w:val="18"/>
                <w:szCs w:val="18"/>
                <w:lang w:val="fr-FR"/>
              </w:rPr>
            </w:pPr>
            <w:r>
              <w:rPr>
                <w:rFonts w:ascii="Arial" w:hAnsi="Arial" w:hint="eastAsia"/>
                <w:kern w:val="0"/>
                <w:sz w:val="18"/>
                <w:szCs w:val="18"/>
                <w:lang w:val="fr-FR"/>
              </w:rPr>
              <w:t>5</w:t>
            </w:r>
          </w:p>
        </w:tc>
        <w:tc>
          <w:tcPr>
            <w:tcW w:w="3591" w:type="dxa"/>
          </w:tcPr>
          <w:p w:rsidR="007847BB" w:rsidRPr="00E74491" w:rsidRDefault="007847BB" w:rsidP="007847BB">
            <w:pPr>
              <w:rPr>
                <w:rFonts w:ascii="Arial" w:hAnsi="Arial"/>
                <w:kern w:val="0"/>
                <w:sz w:val="18"/>
                <w:szCs w:val="18"/>
                <w:lang w:val="fr-FR"/>
              </w:rPr>
            </w:pPr>
            <w:r w:rsidRPr="00E74491">
              <w:rPr>
                <w:rFonts w:ascii="Arial" w:hAnsi="Arial" w:hint="eastAsia"/>
                <w:kern w:val="0"/>
                <w:sz w:val="18"/>
                <w:szCs w:val="18"/>
                <w:lang w:val="fr-FR"/>
              </w:rPr>
              <w:t>协议版本号</w:t>
            </w:r>
          </w:p>
          <w:p w:rsidR="007847BB" w:rsidRPr="00E74491" w:rsidRDefault="007847BB" w:rsidP="007847BB">
            <w:pPr>
              <w:rPr>
                <w:rFonts w:ascii="Arial" w:hAnsi="Arial"/>
                <w:kern w:val="0"/>
                <w:sz w:val="18"/>
                <w:szCs w:val="18"/>
                <w:lang w:val="fr-FR"/>
              </w:rPr>
            </w:pPr>
            <w:r w:rsidRPr="00E74491">
              <w:rPr>
                <w:rFonts w:ascii="Arial" w:hAnsi="Arial" w:hint="eastAsia"/>
                <w:kern w:val="0"/>
                <w:sz w:val="18"/>
                <w:szCs w:val="18"/>
                <w:lang w:val="fr-FR"/>
              </w:rPr>
              <w:t>当前版本为：</w:t>
            </w:r>
            <w:r>
              <w:rPr>
                <w:rFonts w:ascii="Arial" w:hAnsi="Arial" w:hint="eastAsia"/>
                <w:kern w:val="0"/>
                <w:sz w:val="18"/>
                <w:szCs w:val="18"/>
                <w:lang w:val="fr-FR"/>
              </w:rPr>
              <w:t>01.01</w:t>
            </w:r>
          </w:p>
        </w:tc>
      </w:tr>
      <w:tr w:rsidR="007847BB" w:rsidTr="00F52EEA">
        <w:trPr>
          <w:jc w:val="center"/>
        </w:trPr>
        <w:tc>
          <w:tcPr>
            <w:tcW w:w="2378" w:type="dxa"/>
          </w:tcPr>
          <w:p w:rsidR="007847BB" w:rsidRPr="00E74491" w:rsidRDefault="007847BB" w:rsidP="007847BB">
            <w:pPr>
              <w:pStyle w:val="TAL"/>
              <w:rPr>
                <w:lang w:val="fr-FR" w:eastAsia="zh-CN"/>
              </w:rPr>
            </w:pPr>
            <w:r>
              <w:rPr>
                <w:lang w:val="fr-FR" w:eastAsia="zh-CN"/>
              </w:rPr>
              <w:t>transactionID</w:t>
            </w:r>
          </w:p>
        </w:tc>
        <w:tc>
          <w:tcPr>
            <w:tcW w:w="737" w:type="dxa"/>
          </w:tcPr>
          <w:p w:rsidR="007847BB" w:rsidRPr="00E74491" w:rsidRDefault="007847BB" w:rsidP="007847BB">
            <w:pPr>
              <w:pStyle w:val="TAL"/>
              <w:rPr>
                <w:lang w:val="fr-FR" w:eastAsia="zh-CN"/>
              </w:rPr>
            </w:pPr>
            <w:r>
              <w:rPr>
                <w:rFonts w:hint="eastAsia"/>
                <w:lang w:val="fr-FR" w:eastAsia="zh-CN"/>
              </w:rPr>
              <w:t>M</w:t>
            </w:r>
          </w:p>
        </w:tc>
        <w:tc>
          <w:tcPr>
            <w:tcW w:w="1101" w:type="dxa"/>
          </w:tcPr>
          <w:p w:rsidR="007847BB" w:rsidRPr="00E74491" w:rsidRDefault="007847BB" w:rsidP="007847BB">
            <w:pPr>
              <w:pStyle w:val="TAH"/>
              <w:jc w:val="both"/>
              <w:rPr>
                <w:b w:val="0"/>
                <w:lang w:val="fr-FR" w:eastAsia="zh-CN"/>
              </w:rPr>
            </w:pPr>
            <w:r>
              <w:rPr>
                <w:rFonts w:hint="eastAsia"/>
                <w:b w:val="0"/>
                <w:lang w:val="fr-FR" w:eastAsia="zh-CN"/>
              </w:rPr>
              <w:t>String</w:t>
            </w:r>
          </w:p>
        </w:tc>
        <w:tc>
          <w:tcPr>
            <w:tcW w:w="993" w:type="dxa"/>
          </w:tcPr>
          <w:p w:rsidR="007847BB" w:rsidRPr="00E74491" w:rsidRDefault="007847BB" w:rsidP="007847BB">
            <w:pPr>
              <w:rPr>
                <w:rFonts w:ascii="Arial" w:hAnsi="Arial"/>
                <w:kern w:val="0"/>
                <w:sz w:val="18"/>
                <w:szCs w:val="18"/>
                <w:lang w:val="fr-FR"/>
              </w:rPr>
            </w:pPr>
            <w:r w:rsidRPr="00E74491">
              <w:rPr>
                <w:rFonts w:ascii="Arial" w:hAnsi="Arial" w:hint="eastAsia"/>
                <w:kern w:val="0"/>
                <w:sz w:val="18"/>
                <w:szCs w:val="18"/>
                <w:lang w:val="fr-FR"/>
              </w:rPr>
              <w:t>40</w:t>
            </w:r>
          </w:p>
        </w:tc>
        <w:tc>
          <w:tcPr>
            <w:tcW w:w="3591" w:type="dxa"/>
          </w:tcPr>
          <w:p w:rsidR="007847BB" w:rsidRPr="00E74491" w:rsidRDefault="007847BB" w:rsidP="007847BB">
            <w:pPr>
              <w:rPr>
                <w:rFonts w:ascii="Arial" w:hAnsi="Arial"/>
                <w:kern w:val="0"/>
                <w:sz w:val="18"/>
                <w:szCs w:val="18"/>
                <w:lang w:val="fr-FR"/>
              </w:rPr>
            </w:pPr>
            <w:r w:rsidRPr="00E74491">
              <w:rPr>
                <w:rFonts w:ascii="Arial" w:hAnsi="Arial" w:hint="eastAsia"/>
                <w:kern w:val="0"/>
                <w:sz w:val="18"/>
                <w:szCs w:val="18"/>
                <w:lang w:val="fr-FR"/>
              </w:rPr>
              <w:t>交易流水号</w:t>
            </w:r>
          </w:p>
        </w:tc>
      </w:tr>
      <w:tr w:rsidR="007847BB" w:rsidTr="00F52EEA">
        <w:trPr>
          <w:jc w:val="center"/>
        </w:trPr>
        <w:tc>
          <w:tcPr>
            <w:tcW w:w="2378" w:type="dxa"/>
          </w:tcPr>
          <w:p w:rsidR="007847BB" w:rsidRPr="00C8364D" w:rsidRDefault="007847BB" w:rsidP="007847BB">
            <w:pPr>
              <w:pStyle w:val="TAL"/>
              <w:rPr>
                <w:lang w:val="fr-FR" w:eastAsia="zh-CN"/>
              </w:rPr>
            </w:pPr>
            <w:r w:rsidRPr="00C8364D">
              <w:rPr>
                <w:rFonts w:hint="eastAsia"/>
                <w:lang w:val="fr-FR" w:eastAsia="zh-CN"/>
              </w:rPr>
              <w:t>traceFlag</w:t>
            </w:r>
          </w:p>
        </w:tc>
        <w:tc>
          <w:tcPr>
            <w:tcW w:w="737" w:type="dxa"/>
          </w:tcPr>
          <w:p w:rsidR="007847BB" w:rsidRPr="00C8364D" w:rsidRDefault="007847BB" w:rsidP="007847BB">
            <w:pPr>
              <w:spacing w:line="240" w:lineRule="atLeast"/>
              <w:rPr>
                <w:rFonts w:ascii="Arial" w:hAnsi="Arial"/>
                <w:kern w:val="0"/>
                <w:sz w:val="18"/>
                <w:szCs w:val="18"/>
                <w:lang w:val="fr-FR"/>
              </w:rPr>
            </w:pPr>
            <w:r w:rsidRPr="00C8364D">
              <w:rPr>
                <w:rFonts w:ascii="Arial" w:hAnsi="Arial" w:hint="eastAsia"/>
                <w:kern w:val="0"/>
                <w:sz w:val="18"/>
                <w:szCs w:val="18"/>
                <w:lang w:val="fr-FR"/>
              </w:rPr>
              <w:t xml:space="preserve">O </w:t>
            </w:r>
          </w:p>
        </w:tc>
        <w:tc>
          <w:tcPr>
            <w:tcW w:w="1101" w:type="dxa"/>
          </w:tcPr>
          <w:p w:rsidR="007847BB" w:rsidRPr="00C8364D" w:rsidRDefault="007847BB" w:rsidP="007847BB">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993" w:type="dxa"/>
          </w:tcPr>
          <w:p w:rsidR="007847BB" w:rsidRPr="00C8364D" w:rsidRDefault="007847BB" w:rsidP="007847BB">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3591" w:type="dxa"/>
          </w:tcPr>
          <w:p w:rsidR="007847BB" w:rsidRDefault="007847BB" w:rsidP="007847BB">
            <w:pPr>
              <w:spacing w:line="240" w:lineRule="atLeast"/>
              <w:rPr>
                <w:rFonts w:ascii="Arial" w:hAnsi="Arial"/>
                <w:kern w:val="0"/>
                <w:sz w:val="18"/>
                <w:szCs w:val="18"/>
                <w:lang w:val="fr-FR"/>
              </w:rPr>
            </w:pPr>
            <w:r>
              <w:rPr>
                <w:rFonts w:ascii="Arial" w:hAnsi="Arial" w:hint="eastAsia"/>
                <w:kern w:val="0"/>
                <w:sz w:val="18"/>
                <w:szCs w:val="18"/>
                <w:lang w:val="fr-FR"/>
              </w:rPr>
              <w:t>跟踪标志</w:t>
            </w:r>
          </w:p>
          <w:p w:rsidR="007847BB" w:rsidRPr="00C8364D" w:rsidRDefault="007847BB" w:rsidP="007847BB">
            <w:pPr>
              <w:spacing w:line="240" w:lineRule="atLeast"/>
              <w:rPr>
                <w:rFonts w:ascii="Arial" w:hAnsi="Arial"/>
                <w:kern w:val="0"/>
                <w:sz w:val="18"/>
                <w:szCs w:val="18"/>
                <w:lang w:val="fr-FR"/>
              </w:rPr>
            </w:pPr>
            <w:r>
              <w:rPr>
                <w:rFonts w:ascii="Arial" w:hAnsi="Arial" w:hint="eastAsia"/>
                <w:kern w:val="0"/>
                <w:sz w:val="18"/>
                <w:szCs w:val="18"/>
                <w:lang w:val="fr-FR"/>
              </w:rPr>
              <w:t>0</w:t>
            </w:r>
            <w:r>
              <w:rPr>
                <w:rFonts w:ascii="Arial" w:hAnsi="Arial" w:hint="eastAsia"/>
                <w:kern w:val="0"/>
                <w:sz w:val="18"/>
                <w:szCs w:val="18"/>
                <w:lang w:val="fr-FR"/>
              </w:rPr>
              <w:t>不启动跟踪</w:t>
            </w:r>
            <w:r>
              <w:rPr>
                <w:rFonts w:ascii="Arial" w:hAnsi="Arial" w:hint="eastAsia"/>
                <w:kern w:val="0"/>
                <w:sz w:val="18"/>
                <w:szCs w:val="18"/>
                <w:lang w:val="fr-FR"/>
              </w:rPr>
              <w:t xml:space="preserve">  1</w:t>
            </w:r>
            <w:r>
              <w:rPr>
                <w:rFonts w:ascii="Arial" w:hAnsi="Arial" w:hint="eastAsia"/>
                <w:kern w:val="0"/>
                <w:sz w:val="18"/>
                <w:szCs w:val="18"/>
                <w:lang w:val="fr-FR"/>
              </w:rPr>
              <w:t>启动跟踪</w:t>
            </w:r>
          </w:p>
        </w:tc>
      </w:tr>
      <w:tr w:rsidR="007847BB" w:rsidTr="00F52EEA">
        <w:trPr>
          <w:jc w:val="center"/>
        </w:trPr>
        <w:tc>
          <w:tcPr>
            <w:tcW w:w="2378" w:type="dxa"/>
          </w:tcPr>
          <w:p w:rsidR="007847BB" w:rsidRDefault="007847BB" w:rsidP="007847BB">
            <w:pPr>
              <w:pStyle w:val="TAL"/>
              <w:rPr>
                <w:lang w:val="fr-FR" w:eastAsia="zh-CN"/>
              </w:rPr>
            </w:pPr>
            <w:r>
              <w:rPr>
                <w:rFonts w:hint="eastAsia"/>
                <w:lang w:val="fr-FR" w:eastAsia="zh-CN"/>
              </w:rPr>
              <w:t>accountType</w:t>
            </w:r>
          </w:p>
        </w:tc>
        <w:tc>
          <w:tcPr>
            <w:tcW w:w="737" w:type="dxa"/>
          </w:tcPr>
          <w:p w:rsidR="007847BB" w:rsidRPr="00C8364D" w:rsidRDefault="007847BB" w:rsidP="007847BB">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1101" w:type="dxa"/>
          </w:tcPr>
          <w:p w:rsidR="007847BB" w:rsidRPr="00C8364D" w:rsidRDefault="005200E4" w:rsidP="007847BB">
            <w:pPr>
              <w:spacing w:line="240" w:lineRule="atLeast"/>
              <w:rPr>
                <w:rFonts w:ascii="Arial" w:hAnsi="Arial"/>
                <w:kern w:val="0"/>
                <w:sz w:val="18"/>
                <w:szCs w:val="18"/>
                <w:lang w:val="fr-FR"/>
              </w:rPr>
            </w:pPr>
            <w:r>
              <w:rPr>
                <w:rFonts w:ascii="Arial" w:hAnsi="Arial"/>
                <w:kern w:val="0"/>
                <w:sz w:val="18"/>
                <w:szCs w:val="18"/>
                <w:lang w:val="fr-FR"/>
              </w:rPr>
              <w:t>Int</w:t>
            </w:r>
          </w:p>
        </w:tc>
        <w:tc>
          <w:tcPr>
            <w:tcW w:w="993" w:type="dxa"/>
          </w:tcPr>
          <w:p w:rsidR="007847BB" w:rsidRPr="00C8364D" w:rsidRDefault="007847BB" w:rsidP="007847BB">
            <w:pPr>
              <w:spacing w:line="240" w:lineRule="atLeast"/>
              <w:rPr>
                <w:rFonts w:ascii="Arial" w:hAnsi="Arial"/>
                <w:kern w:val="0"/>
                <w:sz w:val="18"/>
                <w:szCs w:val="18"/>
                <w:lang w:val="fr-FR"/>
              </w:rPr>
            </w:pPr>
          </w:p>
        </w:tc>
        <w:tc>
          <w:tcPr>
            <w:tcW w:w="3591" w:type="dxa"/>
          </w:tcPr>
          <w:p w:rsidR="0020202E" w:rsidRDefault="007847BB" w:rsidP="00550601">
            <w:pPr>
              <w:spacing w:line="240" w:lineRule="atLeast"/>
              <w:rPr>
                <w:rFonts w:ascii="Arial" w:hAnsi="Arial"/>
                <w:kern w:val="0"/>
                <w:sz w:val="18"/>
                <w:szCs w:val="18"/>
                <w:lang w:val="fr-FR"/>
              </w:rPr>
            </w:pPr>
            <w:r>
              <w:rPr>
                <w:rFonts w:ascii="Arial" w:hAnsi="Arial" w:hint="eastAsia"/>
                <w:kern w:val="0"/>
                <w:sz w:val="18"/>
                <w:szCs w:val="18"/>
                <w:lang w:val="fr-FR"/>
              </w:rPr>
              <w:t>帐户类型</w:t>
            </w:r>
          </w:p>
        </w:tc>
      </w:tr>
      <w:tr w:rsidR="007847BB" w:rsidTr="00F52EEA">
        <w:trPr>
          <w:jc w:val="center"/>
        </w:trPr>
        <w:tc>
          <w:tcPr>
            <w:tcW w:w="2378" w:type="dxa"/>
          </w:tcPr>
          <w:p w:rsidR="007847BB" w:rsidRDefault="007847BB" w:rsidP="007847BB">
            <w:pPr>
              <w:pStyle w:val="TAL"/>
              <w:rPr>
                <w:lang w:val="fr-FR" w:eastAsia="zh-CN"/>
              </w:rPr>
            </w:pPr>
            <w:r>
              <w:rPr>
                <w:rFonts w:hint="eastAsia"/>
                <w:lang w:val="fr-FR" w:eastAsia="zh-CN"/>
              </w:rPr>
              <w:t>userAccount</w:t>
            </w:r>
          </w:p>
        </w:tc>
        <w:tc>
          <w:tcPr>
            <w:tcW w:w="737" w:type="dxa"/>
          </w:tcPr>
          <w:p w:rsidR="007847BB" w:rsidRDefault="007847BB" w:rsidP="007847BB">
            <w:pPr>
              <w:spacing w:line="240" w:lineRule="atLeast"/>
              <w:rPr>
                <w:rFonts w:ascii="Arial" w:hAnsi="Arial"/>
                <w:kern w:val="0"/>
                <w:sz w:val="18"/>
                <w:szCs w:val="18"/>
                <w:lang w:val="fr-FR"/>
              </w:rPr>
            </w:pPr>
            <w:r w:rsidRPr="00C8364D">
              <w:rPr>
                <w:rFonts w:ascii="Arial" w:hAnsi="Arial" w:hint="eastAsia"/>
                <w:kern w:val="0"/>
                <w:sz w:val="18"/>
                <w:szCs w:val="18"/>
                <w:lang w:val="fr-FR" w:eastAsia="en-US"/>
              </w:rPr>
              <w:t>M</w:t>
            </w:r>
          </w:p>
        </w:tc>
        <w:tc>
          <w:tcPr>
            <w:tcW w:w="1101" w:type="dxa"/>
          </w:tcPr>
          <w:p w:rsidR="007847BB" w:rsidRDefault="007847BB" w:rsidP="007847BB">
            <w:pPr>
              <w:spacing w:line="240" w:lineRule="atLeast"/>
              <w:rPr>
                <w:rFonts w:ascii="Arial" w:hAnsi="Arial"/>
                <w:kern w:val="0"/>
                <w:sz w:val="18"/>
                <w:szCs w:val="18"/>
                <w:lang w:val="fr-FR"/>
              </w:rPr>
            </w:pPr>
            <w:r w:rsidRPr="00C8364D">
              <w:rPr>
                <w:rFonts w:ascii="Arial" w:hAnsi="Arial" w:hint="eastAsia"/>
                <w:kern w:val="0"/>
                <w:sz w:val="18"/>
                <w:szCs w:val="18"/>
                <w:lang w:val="fr-FR" w:eastAsia="en-US"/>
              </w:rPr>
              <w:t>String</w:t>
            </w:r>
          </w:p>
        </w:tc>
        <w:tc>
          <w:tcPr>
            <w:tcW w:w="993" w:type="dxa"/>
          </w:tcPr>
          <w:p w:rsidR="007847BB" w:rsidRDefault="003D5302" w:rsidP="007847BB">
            <w:pPr>
              <w:spacing w:line="240" w:lineRule="atLeast"/>
              <w:rPr>
                <w:rFonts w:ascii="Arial" w:hAnsi="Arial"/>
                <w:kern w:val="0"/>
                <w:sz w:val="18"/>
                <w:szCs w:val="18"/>
                <w:lang w:val="fr-FR"/>
              </w:rPr>
            </w:pPr>
            <w:r>
              <w:rPr>
                <w:rFonts w:ascii="Arial" w:hAnsi="Arial" w:hint="eastAsia"/>
                <w:kern w:val="0"/>
                <w:sz w:val="18"/>
                <w:szCs w:val="18"/>
                <w:lang w:val="fr-FR"/>
              </w:rPr>
              <w:t>255</w:t>
            </w:r>
          </w:p>
        </w:tc>
        <w:tc>
          <w:tcPr>
            <w:tcW w:w="3591" w:type="dxa"/>
          </w:tcPr>
          <w:p w:rsidR="007847BB" w:rsidRDefault="007847BB" w:rsidP="007847BB">
            <w:pPr>
              <w:spacing w:line="240" w:lineRule="atLeast"/>
              <w:rPr>
                <w:rFonts w:ascii="Arial" w:hAnsi="Arial"/>
                <w:kern w:val="0"/>
                <w:sz w:val="18"/>
                <w:szCs w:val="18"/>
                <w:lang w:val="fr-FR"/>
              </w:rPr>
            </w:pPr>
            <w:r>
              <w:rPr>
                <w:rFonts w:ascii="Arial" w:hAnsi="Arial" w:hint="eastAsia"/>
                <w:kern w:val="0"/>
                <w:sz w:val="18"/>
                <w:szCs w:val="18"/>
                <w:lang w:val="fr-FR"/>
              </w:rPr>
              <w:t>用户帐户</w:t>
            </w:r>
          </w:p>
        </w:tc>
      </w:tr>
      <w:tr w:rsidR="009B73A2" w:rsidTr="00F52EEA">
        <w:trPr>
          <w:jc w:val="center"/>
        </w:trPr>
        <w:tc>
          <w:tcPr>
            <w:tcW w:w="2378" w:type="dxa"/>
          </w:tcPr>
          <w:p w:rsidR="009B73A2" w:rsidRDefault="00E75215" w:rsidP="007847BB">
            <w:pPr>
              <w:pStyle w:val="TAL"/>
              <w:rPr>
                <w:lang w:val="fr-FR" w:eastAsia="zh-CN"/>
              </w:rPr>
            </w:pPr>
            <w:r>
              <w:rPr>
                <w:rFonts w:hint="eastAsia"/>
                <w:b/>
                <w:bCs/>
              </w:rPr>
              <w:t>reqClientType</w:t>
            </w:r>
          </w:p>
        </w:tc>
        <w:tc>
          <w:tcPr>
            <w:tcW w:w="737" w:type="dxa"/>
          </w:tcPr>
          <w:p w:rsidR="009B73A2" w:rsidRPr="00C8364D" w:rsidRDefault="00945F09" w:rsidP="007847BB">
            <w:pPr>
              <w:spacing w:line="240" w:lineRule="atLeast"/>
              <w:rPr>
                <w:rFonts w:ascii="Arial" w:hAnsi="Arial"/>
                <w:kern w:val="0"/>
                <w:sz w:val="18"/>
                <w:szCs w:val="18"/>
                <w:lang w:val="fr-FR" w:eastAsia="en-US"/>
              </w:rPr>
            </w:pPr>
            <w:r>
              <w:rPr>
                <w:rFonts w:hint="eastAsia"/>
                <w:lang w:val="fr-FR"/>
              </w:rPr>
              <w:t>O</w:t>
            </w:r>
          </w:p>
        </w:tc>
        <w:tc>
          <w:tcPr>
            <w:tcW w:w="1101" w:type="dxa"/>
          </w:tcPr>
          <w:p w:rsidR="009B73A2" w:rsidRPr="00C8364D" w:rsidRDefault="005200E4" w:rsidP="007847BB">
            <w:pPr>
              <w:spacing w:line="240" w:lineRule="atLeast"/>
              <w:rPr>
                <w:rFonts w:ascii="Arial" w:hAnsi="Arial"/>
                <w:kern w:val="0"/>
                <w:sz w:val="18"/>
                <w:szCs w:val="18"/>
                <w:lang w:val="fr-FR" w:eastAsia="en-US"/>
              </w:rPr>
            </w:pPr>
            <w:r>
              <w:rPr>
                <w:lang w:val="fr-FR"/>
              </w:rPr>
              <w:t>Int</w:t>
            </w:r>
          </w:p>
        </w:tc>
        <w:tc>
          <w:tcPr>
            <w:tcW w:w="993" w:type="dxa"/>
          </w:tcPr>
          <w:p w:rsidR="009B73A2" w:rsidRDefault="009B73A2" w:rsidP="007847BB">
            <w:pPr>
              <w:spacing w:line="240" w:lineRule="atLeast"/>
              <w:rPr>
                <w:rFonts w:ascii="Arial" w:hAnsi="Arial"/>
                <w:kern w:val="0"/>
                <w:sz w:val="18"/>
                <w:szCs w:val="18"/>
                <w:lang w:val="fr-FR"/>
              </w:rPr>
            </w:pPr>
          </w:p>
        </w:tc>
        <w:tc>
          <w:tcPr>
            <w:tcW w:w="3591" w:type="dxa"/>
          </w:tcPr>
          <w:p w:rsidR="009B73A2" w:rsidRDefault="00455BBA" w:rsidP="00F52EEA">
            <w:pPr>
              <w:rPr>
                <w:rFonts w:ascii="Arial" w:hAnsi="Arial"/>
                <w:kern w:val="0"/>
                <w:sz w:val="18"/>
                <w:szCs w:val="18"/>
                <w:lang w:val="fr-FR"/>
              </w:rPr>
            </w:pPr>
            <w:r>
              <w:rPr>
                <w:rFonts w:hint="eastAsia"/>
              </w:rPr>
              <w:t>请求客户端类型</w:t>
            </w:r>
          </w:p>
        </w:tc>
      </w:tr>
      <w:tr w:rsidR="00E24AE0" w:rsidTr="00F52EEA">
        <w:trPr>
          <w:jc w:val="center"/>
        </w:trPr>
        <w:tc>
          <w:tcPr>
            <w:tcW w:w="2378" w:type="dxa"/>
          </w:tcPr>
          <w:p w:rsidR="00E24AE0" w:rsidRDefault="00E24AE0" w:rsidP="007847BB">
            <w:pPr>
              <w:pStyle w:val="TAL"/>
              <w:rPr>
                <w:b/>
                <w:bCs/>
              </w:rPr>
            </w:pPr>
            <w:r>
              <w:rPr>
                <w:rFonts w:hint="eastAsia"/>
                <w:b/>
                <w:bCs/>
                <w:lang w:eastAsia="zh-CN"/>
              </w:rPr>
              <w:t>email</w:t>
            </w:r>
          </w:p>
        </w:tc>
        <w:tc>
          <w:tcPr>
            <w:tcW w:w="737" w:type="dxa"/>
          </w:tcPr>
          <w:p w:rsidR="00E24AE0" w:rsidRDefault="00E24AE0" w:rsidP="007847BB">
            <w:pPr>
              <w:spacing w:line="240" w:lineRule="atLeast"/>
              <w:rPr>
                <w:lang w:val="fr-FR"/>
              </w:rPr>
            </w:pPr>
            <w:r>
              <w:rPr>
                <w:rFonts w:ascii="Arial" w:hAnsi="Arial" w:hint="eastAsia"/>
                <w:kern w:val="0"/>
                <w:sz w:val="18"/>
                <w:szCs w:val="18"/>
                <w:lang w:val="fr-FR"/>
              </w:rPr>
              <w:t>O</w:t>
            </w:r>
          </w:p>
        </w:tc>
        <w:tc>
          <w:tcPr>
            <w:tcW w:w="1101" w:type="dxa"/>
          </w:tcPr>
          <w:p w:rsidR="00E24AE0" w:rsidRDefault="00E24AE0" w:rsidP="007847BB">
            <w:pPr>
              <w:spacing w:line="240" w:lineRule="atLeast"/>
              <w:rPr>
                <w:lang w:val="fr-FR"/>
              </w:rPr>
            </w:pPr>
            <w:r w:rsidRPr="00C8364D">
              <w:rPr>
                <w:rFonts w:ascii="Arial" w:hAnsi="Arial" w:hint="eastAsia"/>
                <w:kern w:val="0"/>
                <w:sz w:val="18"/>
                <w:szCs w:val="18"/>
                <w:lang w:val="fr-FR" w:eastAsia="en-US"/>
              </w:rPr>
              <w:t>String</w:t>
            </w:r>
          </w:p>
        </w:tc>
        <w:tc>
          <w:tcPr>
            <w:tcW w:w="993" w:type="dxa"/>
          </w:tcPr>
          <w:p w:rsidR="00E24AE0" w:rsidRDefault="00E24AE0" w:rsidP="007847BB">
            <w:pPr>
              <w:spacing w:line="240" w:lineRule="atLeast"/>
              <w:rPr>
                <w:rFonts w:ascii="Arial" w:hAnsi="Arial"/>
                <w:kern w:val="0"/>
                <w:sz w:val="18"/>
                <w:szCs w:val="18"/>
                <w:lang w:val="fr-FR"/>
              </w:rPr>
            </w:pPr>
            <w:r>
              <w:rPr>
                <w:rFonts w:ascii="Arial" w:hAnsi="Arial" w:hint="eastAsia"/>
                <w:kern w:val="0"/>
                <w:sz w:val="18"/>
                <w:szCs w:val="18"/>
                <w:lang w:val="fr-FR"/>
              </w:rPr>
              <w:t>255</w:t>
            </w:r>
          </w:p>
        </w:tc>
        <w:tc>
          <w:tcPr>
            <w:tcW w:w="3591" w:type="dxa"/>
          </w:tcPr>
          <w:p w:rsidR="00E24AE0" w:rsidRDefault="00E24AE0" w:rsidP="00F52EEA">
            <w:r>
              <w:rPr>
                <w:rFonts w:hint="eastAsia"/>
                <w:sz w:val="18"/>
                <w:szCs w:val="18"/>
              </w:rPr>
              <w:t>待发邮件的邮箱（</w:t>
            </w:r>
            <w:r>
              <w:rPr>
                <w:rFonts w:ascii="Arial" w:hAnsi="Arial" w:hint="eastAsia"/>
                <w:kern w:val="0"/>
                <w:sz w:val="18"/>
                <w:szCs w:val="18"/>
                <w:lang w:val="fr-FR"/>
              </w:rPr>
              <w:t>如果输入，则只给指定邮箱发邮件；否则给所有未激活邮箱发邮件）</w:t>
            </w:r>
          </w:p>
        </w:tc>
      </w:tr>
    </w:tbl>
    <w:p w:rsidR="007847BB" w:rsidRDefault="007847BB" w:rsidP="00407B6C">
      <w:pPr>
        <w:pStyle w:val="41"/>
        <w:rPr>
          <w:lang w:val="fr-FR"/>
        </w:rPr>
      </w:pPr>
      <w:r>
        <w:rPr>
          <w:rFonts w:hint="eastAsia"/>
        </w:rPr>
        <w:t>返回值</w:t>
      </w:r>
    </w:p>
    <w:p w:rsidR="007847BB" w:rsidRDefault="007847BB" w:rsidP="007847BB">
      <w:pPr>
        <w:ind w:left="198"/>
      </w:pPr>
      <w:r>
        <w:rPr>
          <w:rFonts w:hint="eastAsia"/>
        </w:rPr>
        <w:t>成功返回用户信息</w:t>
      </w:r>
      <w:r>
        <w:rPr>
          <w:rFonts w:hint="eastAsia"/>
        </w:rPr>
        <w:t>GetActivateEMailURLRsp</w:t>
      </w:r>
      <w:r>
        <w:rPr>
          <w:rFonts w:hint="eastAsia"/>
          <w:lang w:val="fr-FR"/>
        </w:rPr>
        <w:t>，否则抛出异常。</w:t>
      </w:r>
      <w:r>
        <w:rPr>
          <w:rFonts w:hint="eastAsia"/>
          <w:lang w:val="fr-FR"/>
        </w:rPr>
        <w:t>Get</w:t>
      </w:r>
      <w:r>
        <w:rPr>
          <w:rFonts w:hint="eastAsia"/>
        </w:rPr>
        <w:t>ActivateEMailURLRsp</w:t>
      </w:r>
      <w:r>
        <w:rPr>
          <w:rFonts w:hint="eastAsia"/>
        </w:rPr>
        <w:t>定义如下：</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1101"/>
        <w:gridCol w:w="993"/>
        <w:gridCol w:w="3591"/>
      </w:tblGrid>
      <w:tr w:rsidR="007847BB" w:rsidTr="00F52EEA">
        <w:trPr>
          <w:jc w:val="center"/>
        </w:trPr>
        <w:tc>
          <w:tcPr>
            <w:tcW w:w="2378" w:type="dxa"/>
          </w:tcPr>
          <w:p w:rsidR="007847BB" w:rsidRDefault="007847BB" w:rsidP="007847BB">
            <w:pPr>
              <w:pStyle w:val="TAH"/>
              <w:rPr>
                <w:rFonts w:ascii="Verdana" w:hAnsi="Verdana"/>
                <w:lang w:val="fr-FR" w:eastAsia="zh-CN"/>
              </w:rPr>
            </w:pPr>
            <w:r>
              <w:rPr>
                <w:rFonts w:ascii="Verdana" w:hAnsi="Verdana" w:hint="eastAsia"/>
                <w:lang w:val="fr-FR" w:eastAsia="zh-CN"/>
              </w:rPr>
              <w:lastRenderedPageBreak/>
              <w:t>参数名称</w:t>
            </w:r>
          </w:p>
        </w:tc>
        <w:tc>
          <w:tcPr>
            <w:tcW w:w="737" w:type="dxa"/>
          </w:tcPr>
          <w:p w:rsidR="007847BB" w:rsidRDefault="007847BB" w:rsidP="007847BB">
            <w:pPr>
              <w:pStyle w:val="TAH"/>
              <w:rPr>
                <w:rFonts w:ascii="Verdana" w:hAnsi="Verdana"/>
                <w:lang w:val="fr-FR" w:eastAsia="zh-CN"/>
              </w:rPr>
            </w:pPr>
            <w:r>
              <w:rPr>
                <w:rFonts w:ascii="Verdana" w:hAnsi="Verdana" w:hint="eastAsia"/>
                <w:lang w:val="fr-FR" w:eastAsia="zh-CN"/>
              </w:rPr>
              <w:t>必须</w:t>
            </w:r>
          </w:p>
        </w:tc>
        <w:tc>
          <w:tcPr>
            <w:tcW w:w="1101" w:type="dxa"/>
          </w:tcPr>
          <w:p w:rsidR="007847BB" w:rsidRDefault="007847BB" w:rsidP="007847BB">
            <w:pPr>
              <w:pStyle w:val="TAH"/>
              <w:rPr>
                <w:rFonts w:ascii="Verdana" w:hAnsi="Verdana"/>
                <w:lang w:val="fr-FR" w:eastAsia="zh-CN"/>
              </w:rPr>
            </w:pPr>
            <w:r>
              <w:rPr>
                <w:rFonts w:ascii="Verdana" w:hAnsi="Verdana" w:hint="eastAsia"/>
                <w:lang w:val="fr-FR" w:eastAsia="zh-CN"/>
              </w:rPr>
              <w:t>类型</w:t>
            </w:r>
          </w:p>
        </w:tc>
        <w:tc>
          <w:tcPr>
            <w:tcW w:w="993" w:type="dxa"/>
          </w:tcPr>
          <w:p w:rsidR="007847BB" w:rsidRDefault="007847BB" w:rsidP="007847BB">
            <w:pPr>
              <w:pStyle w:val="TAH"/>
              <w:rPr>
                <w:rFonts w:ascii="Verdana" w:hAnsi="Verdana"/>
                <w:lang w:val="fr-FR" w:eastAsia="zh-CN"/>
              </w:rPr>
            </w:pPr>
            <w:r>
              <w:rPr>
                <w:rFonts w:ascii="Verdana" w:hAnsi="Verdana" w:hint="eastAsia"/>
                <w:lang w:val="fr-FR" w:eastAsia="zh-CN"/>
              </w:rPr>
              <w:t>长度</w:t>
            </w:r>
          </w:p>
        </w:tc>
        <w:tc>
          <w:tcPr>
            <w:tcW w:w="3591" w:type="dxa"/>
          </w:tcPr>
          <w:p w:rsidR="007847BB" w:rsidRDefault="007847BB" w:rsidP="007847BB">
            <w:pPr>
              <w:pStyle w:val="TAH"/>
              <w:rPr>
                <w:rFonts w:ascii="Verdana" w:hAnsi="Verdana"/>
                <w:lang w:val="fr-FR" w:eastAsia="zh-CN"/>
              </w:rPr>
            </w:pPr>
            <w:r>
              <w:rPr>
                <w:rFonts w:ascii="Verdana" w:hAnsi="Verdana" w:hint="eastAsia"/>
                <w:lang w:val="fr-FR" w:eastAsia="zh-CN"/>
              </w:rPr>
              <w:t>描述信息</w:t>
            </w:r>
          </w:p>
        </w:tc>
      </w:tr>
      <w:tr w:rsidR="007847BB" w:rsidTr="00F52EEA">
        <w:trPr>
          <w:jc w:val="center"/>
        </w:trPr>
        <w:tc>
          <w:tcPr>
            <w:tcW w:w="2378" w:type="dxa"/>
          </w:tcPr>
          <w:p w:rsidR="007847BB" w:rsidRPr="005041A8" w:rsidRDefault="007847BB" w:rsidP="007847BB">
            <w:pPr>
              <w:pStyle w:val="TAL"/>
              <w:rPr>
                <w:lang w:val="fr-FR" w:eastAsia="zh-CN"/>
              </w:rPr>
            </w:pPr>
            <w:r w:rsidRPr="005041A8">
              <w:rPr>
                <w:rFonts w:hint="eastAsia"/>
                <w:lang w:val="fr-FR" w:eastAsia="zh-CN"/>
              </w:rPr>
              <w:t>v</w:t>
            </w:r>
            <w:r w:rsidRPr="005041A8">
              <w:rPr>
                <w:lang w:val="fr-FR" w:eastAsia="zh-CN"/>
              </w:rPr>
              <w:t>ersion</w:t>
            </w:r>
          </w:p>
        </w:tc>
        <w:tc>
          <w:tcPr>
            <w:tcW w:w="737" w:type="dxa"/>
          </w:tcPr>
          <w:p w:rsidR="007847BB" w:rsidRPr="005041A8" w:rsidRDefault="007847BB" w:rsidP="007847BB">
            <w:pPr>
              <w:pStyle w:val="TAL"/>
              <w:rPr>
                <w:lang w:val="fr-FR" w:eastAsia="zh-CN"/>
              </w:rPr>
            </w:pPr>
            <w:r>
              <w:rPr>
                <w:rFonts w:hint="eastAsia"/>
                <w:lang w:val="fr-FR" w:eastAsia="zh-CN"/>
              </w:rPr>
              <w:t>M</w:t>
            </w:r>
          </w:p>
        </w:tc>
        <w:tc>
          <w:tcPr>
            <w:tcW w:w="1101" w:type="dxa"/>
          </w:tcPr>
          <w:p w:rsidR="007847BB" w:rsidRPr="005041A8" w:rsidRDefault="007847BB" w:rsidP="007847BB">
            <w:pPr>
              <w:pStyle w:val="TAH"/>
              <w:jc w:val="both"/>
              <w:rPr>
                <w:b w:val="0"/>
                <w:lang w:val="fr-FR" w:eastAsia="zh-CN"/>
              </w:rPr>
            </w:pPr>
            <w:r>
              <w:rPr>
                <w:rFonts w:hint="eastAsia"/>
                <w:b w:val="0"/>
                <w:lang w:val="fr-FR" w:eastAsia="zh-CN"/>
              </w:rPr>
              <w:t>String</w:t>
            </w:r>
          </w:p>
        </w:tc>
        <w:tc>
          <w:tcPr>
            <w:tcW w:w="993" w:type="dxa"/>
          </w:tcPr>
          <w:p w:rsidR="007847BB" w:rsidRPr="005041A8" w:rsidRDefault="007847BB" w:rsidP="007847BB">
            <w:pPr>
              <w:rPr>
                <w:rFonts w:ascii="Arial" w:hAnsi="Arial"/>
                <w:kern w:val="0"/>
                <w:sz w:val="18"/>
                <w:szCs w:val="18"/>
                <w:lang w:val="fr-FR"/>
              </w:rPr>
            </w:pPr>
            <w:r>
              <w:rPr>
                <w:rFonts w:ascii="Arial" w:hAnsi="Arial" w:hint="eastAsia"/>
                <w:kern w:val="0"/>
                <w:sz w:val="18"/>
                <w:szCs w:val="18"/>
                <w:lang w:val="fr-FR"/>
              </w:rPr>
              <w:t>5</w:t>
            </w:r>
          </w:p>
        </w:tc>
        <w:tc>
          <w:tcPr>
            <w:tcW w:w="3591" w:type="dxa"/>
          </w:tcPr>
          <w:p w:rsidR="007847BB" w:rsidRPr="005041A8" w:rsidRDefault="007847BB" w:rsidP="007847BB">
            <w:pPr>
              <w:rPr>
                <w:rFonts w:ascii="Arial" w:hAnsi="Arial"/>
                <w:kern w:val="0"/>
                <w:sz w:val="18"/>
                <w:szCs w:val="18"/>
                <w:lang w:val="fr-FR"/>
              </w:rPr>
            </w:pPr>
            <w:r w:rsidRPr="005041A8">
              <w:rPr>
                <w:rFonts w:ascii="Arial" w:hAnsi="Arial" w:hint="eastAsia"/>
                <w:kern w:val="0"/>
                <w:sz w:val="18"/>
                <w:szCs w:val="18"/>
                <w:lang w:val="fr-FR"/>
              </w:rPr>
              <w:t>协议版本号</w:t>
            </w:r>
          </w:p>
        </w:tc>
      </w:tr>
      <w:tr w:rsidR="007847BB" w:rsidTr="00F52EEA">
        <w:trPr>
          <w:jc w:val="center"/>
        </w:trPr>
        <w:tc>
          <w:tcPr>
            <w:tcW w:w="2378" w:type="dxa"/>
          </w:tcPr>
          <w:p w:rsidR="007847BB" w:rsidRPr="005041A8" w:rsidRDefault="007847BB" w:rsidP="007847BB">
            <w:pPr>
              <w:pStyle w:val="TAL"/>
              <w:rPr>
                <w:lang w:val="fr-FR" w:eastAsia="zh-CN"/>
              </w:rPr>
            </w:pPr>
            <w:r>
              <w:rPr>
                <w:lang w:val="fr-FR" w:eastAsia="zh-CN"/>
              </w:rPr>
              <w:t>transactionID</w:t>
            </w:r>
          </w:p>
        </w:tc>
        <w:tc>
          <w:tcPr>
            <w:tcW w:w="737" w:type="dxa"/>
          </w:tcPr>
          <w:p w:rsidR="007847BB" w:rsidRPr="005041A8" w:rsidRDefault="007847BB" w:rsidP="007847BB">
            <w:pPr>
              <w:pStyle w:val="TAL"/>
              <w:rPr>
                <w:lang w:val="fr-FR" w:eastAsia="zh-CN"/>
              </w:rPr>
            </w:pPr>
            <w:r>
              <w:rPr>
                <w:rFonts w:hint="eastAsia"/>
                <w:lang w:val="fr-FR" w:eastAsia="zh-CN"/>
              </w:rPr>
              <w:t>M</w:t>
            </w:r>
          </w:p>
        </w:tc>
        <w:tc>
          <w:tcPr>
            <w:tcW w:w="1101" w:type="dxa"/>
          </w:tcPr>
          <w:p w:rsidR="007847BB" w:rsidRPr="005041A8" w:rsidRDefault="007847BB" w:rsidP="007847BB">
            <w:pPr>
              <w:pStyle w:val="TAH"/>
              <w:jc w:val="both"/>
              <w:rPr>
                <w:b w:val="0"/>
                <w:lang w:val="fr-FR" w:eastAsia="zh-CN"/>
              </w:rPr>
            </w:pPr>
            <w:r>
              <w:rPr>
                <w:rFonts w:hint="eastAsia"/>
                <w:b w:val="0"/>
                <w:lang w:val="fr-FR" w:eastAsia="zh-CN"/>
              </w:rPr>
              <w:t>String</w:t>
            </w:r>
          </w:p>
        </w:tc>
        <w:tc>
          <w:tcPr>
            <w:tcW w:w="993" w:type="dxa"/>
          </w:tcPr>
          <w:p w:rsidR="007847BB" w:rsidRPr="005041A8" w:rsidRDefault="007847BB" w:rsidP="007847BB">
            <w:pPr>
              <w:rPr>
                <w:rFonts w:ascii="Arial" w:hAnsi="Arial"/>
                <w:kern w:val="0"/>
                <w:sz w:val="18"/>
                <w:szCs w:val="18"/>
                <w:lang w:val="fr-FR"/>
              </w:rPr>
            </w:pPr>
            <w:r w:rsidRPr="005041A8">
              <w:rPr>
                <w:rFonts w:ascii="Arial" w:hAnsi="Arial" w:hint="eastAsia"/>
                <w:kern w:val="0"/>
                <w:sz w:val="18"/>
                <w:szCs w:val="18"/>
                <w:lang w:val="fr-FR"/>
              </w:rPr>
              <w:t>40</w:t>
            </w:r>
          </w:p>
        </w:tc>
        <w:tc>
          <w:tcPr>
            <w:tcW w:w="3591" w:type="dxa"/>
          </w:tcPr>
          <w:p w:rsidR="007847BB" w:rsidRPr="005041A8" w:rsidRDefault="007847BB" w:rsidP="007847BB">
            <w:pPr>
              <w:rPr>
                <w:rFonts w:ascii="Arial" w:hAnsi="Arial"/>
                <w:kern w:val="0"/>
                <w:sz w:val="18"/>
                <w:szCs w:val="18"/>
                <w:lang w:val="fr-FR"/>
              </w:rPr>
            </w:pPr>
            <w:r w:rsidRPr="005041A8">
              <w:rPr>
                <w:rFonts w:ascii="Arial" w:hAnsi="Arial" w:hint="eastAsia"/>
                <w:kern w:val="0"/>
                <w:sz w:val="18"/>
                <w:szCs w:val="18"/>
                <w:lang w:val="fr-FR"/>
              </w:rPr>
              <w:t>交易流水号</w:t>
            </w:r>
          </w:p>
        </w:tc>
      </w:tr>
      <w:tr w:rsidR="007847BB" w:rsidTr="00F52EEA">
        <w:trPr>
          <w:jc w:val="center"/>
        </w:trPr>
        <w:tc>
          <w:tcPr>
            <w:tcW w:w="2378" w:type="dxa"/>
          </w:tcPr>
          <w:p w:rsidR="007847BB" w:rsidRPr="00C8364D" w:rsidRDefault="007847BB" w:rsidP="007847BB">
            <w:pPr>
              <w:pStyle w:val="TAL"/>
              <w:rPr>
                <w:lang w:val="fr-FR" w:eastAsia="zh-CN"/>
              </w:rPr>
            </w:pPr>
            <w:r w:rsidRPr="00C8364D">
              <w:rPr>
                <w:rFonts w:hint="eastAsia"/>
                <w:lang w:val="fr-FR" w:eastAsia="zh-CN"/>
              </w:rPr>
              <w:t>traceFlag</w:t>
            </w:r>
          </w:p>
        </w:tc>
        <w:tc>
          <w:tcPr>
            <w:tcW w:w="737" w:type="dxa"/>
          </w:tcPr>
          <w:p w:rsidR="007847BB" w:rsidRPr="00C8364D" w:rsidRDefault="007847BB" w:rsidP="007847BB">
            <w:pPr>
              <w:spacing w:line="240" w:lineRule="atLeast"/>
              <w:rPr>
                <w:rFonts w:ascii="Arial" w:hAnsi="Arial"/>
                <w:kern w:val="0"/>
                <w:sz w:val="18"/>
                <w:szCs w:val="18"/>
                <w:lang w:val="fr-FR"/>
              </w:rPr>
            </w:pPr>
            <w:r w:rsidRPr="00C8364D">
              <w:rPr>
                <w:rFonts w:ascii="Arial" w:hAnsi="Arial" w:hint="eastAsia"/>
                <w:kern w:val="0"/>
                <w:sz w:val="18"/>
                <w:szCs w:val="18"/>
                <w:lang w:val="fr-FR"/>
              </w:rPr>
              <w:t xml:space="preserve">O </w:t>
            </w:r>
          </w:p>
        </w:tc>
        <w:tc>
          <w:tcPr>
            <w:tcW w:w="1101" w:type="dxa"/>
          </w:tcPr>
          <w:p w:rsidR="007847BB" w:rsidRPr="00C8364D" w:rsidRDefault="007847BB" w:rsidP="007847BB">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993" w:type="dxa"/>
          </w:tcPr>
          <w:p w:rsidR="007847BB" w:rsidRPr="00C8364D" w:rsidRDefault="007847BB" w:rsidP="007847BB">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3591" w:type="dxa"/>
          </w:tcPr>
          <w:p w:rsidR="007847BB" w:rsidRPr="00C8364D" w:rsidRDefault="007847BB" w:rsidP="00550601">
            <w:pPr>
              <w:spacing w:line="240" w:lineRule="atLeast"/>
              <w:rPr>
                <w:rFonts w:ascii="Arial" w:hAnsi="Arial"/>
                <w:kern w:val="0"/>
                <w:sz w:val="18"/>
                <w:szCs w:val="18"/>
                <w:lang w:val="fr-FR"/>
              </w:rPr>
            </w:pPr>
            <w:r>
              <w:rPr>
                <w:rFonts w:ascii="Arial" w:hAnsi="Arial" w:hint="eastAsia"/>
                <w:kern w:val="0"/>
                <w:sz w:val="18"/>
                <w:szCs w:val="18"/>
                <w:lang w:val="fr-FR"/>
              </w:rPr>
              <w:t>跟踪标志</w:t>
            </w:r>
          </w:p>
        </w:tc>
      </w:tr>
      <w:tr w:rsidR="007847BB" w:rsidTr="00F52EEA">
        <w:trPr>
          <w:jc w:val="center"/>
        </w:trPr>
        <w:tc>
          <w:tcPr>
            <w:tcW w:w="2378" w:type="dxa"/>
          </w:tcPr>
          <w:p w:rsidR="007847BB" w:rsidRPr="00C8364D" w:rsidRDefault="007847BB" w:rsidP="007847BB">
            <w:pPr>
              <w:pStyle w:val="TAL"/>
              <w:rPr>
                <w:lang w:val="fr-FR" w:eastAsia="zh-CN"/>
              </w:rPr>
            </w:pPr>
            <w:r>
              <w:rPr>
                <w:rFonts w:hint="eastAsia"/>
                <w:lang w:val="fr-FR" w:eastAsia="zh-CN"/>
              </w:rPr>
              <w:t>userID</w:t>
            </w:r>
          </w:p>
        </w:tc>
        <w:tc>
          <w:tcPr>
            <w:tcW w:w="737" w:type="dxa"/>
          </w:tcPr>
          <w:p w:rsidR="007847BB" w:rsidRPr="00C8364D" w:rsidRDefault="007847BB" w:rsidP="007847BB">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1101" w:type="dxa"/>
          </w:tcPr>
          <w:p w:rsidR="007847BB" w:rsidRDefault="005200E4" w:rsidP="007847BB">
            <w:pPr>
              <w:spacing w:line="240" w:lineRule="atLeast"/>
              <w:rPr>
                <w:rFonts w:ascii="Arial" w:hAnsi="Arial"/>
                <w:kern w:val="0"/>
                <w:sz w:val="18"/>
                <w:szCs w:val="18"/>
                <w:lang w:val="fr-FR"/>
              </w:rPr>
            </w:pPr>
            <w:r>
              <w:rPr>
                <w:rFonts w:ascii="Arial" w:hAnsi="Arial" w:hint="eastAsia"/>
                <w:kern w:val="0"/>
                <w:sz w:val="18"/>
                <w:szCs w:val="18"/>
                <w:lang w:val="fr-FR"/>
              </w:rPr>
              <w:t>Bigint</w:t>
            </w:r>
          </w:p>
        </w:tc>
        <w:tc>
          <w:tcPr>
            <w:tcW w:w="993" w:type="dxa"/>
          </w:tcPr>
          <w:p w:rsidR="007847BB" w:rsidRDefault="007847BB" w:rsidP="007847BB">
            <w:pPr>
              <w:spacing w:line="240" w:lineRule="atLeast"/>
              <w:rPr>
                <w:rFonts w:ascii="Arial" w:hAnsi="Arial"/>
                <w:kern w:val="0"/>
                <w:sz w:val="18"/>
                <w:szCs w:val="18"/>
                <w:lang w:val="fr-FR"/>
              </w:rPr>
            </w:pPr>
          </w:p>
        </w:tc>
        <w:tc>
          <w:tcPr>
            <w:tcW w:w="3591" w:type="dxa"/>
          </w:tcPr>
          <w:p w:rsidR="007847BB" w:rsidRDefault="007847BB" w:rsidP="007847BB">
            <w:pPr>
              <w:spacing w:line="240" w:lineRule="atLeast"/>
              <w:rPr>
                <w:rFonts w:ascii="Arial" w:hAnsi="Arial"/>
                <w:kern w:val="0"/>
                <w:sz w:val="18"/>
                <w:szCs w:val="18"/>
                <w:lang w:val="fr-FR"/>
              </w:rPr>
            </w:pPr>
            <w:r>
              <w:rPr>
                <w:rFonts w:ascii="Arial" w:hAnsi="Arial" w:hint="eastAsia"/>
                <w:kern w:val="0"/>
                <w:sz w:val="18"/>
                <w:szCs w:val="18"/>
                <w:lang w:val="fr-FR"/>
              </w:rPr>
              <w:t>用户</w:t>
            </w:r>
            <w:r>
              <w:rPr>
                <w:rFonts w:ascii="Arial" w:hAnsi="Arial" w:hint="eastAsia"/>
                <w:kern w:val="0"/>
                <w:sz w:val="18"/>
                <w:szCs w:val="18"/>
                <w:lang w:val="fr-FR"/>
              </w:rPr>
              <w:t>ID</w:t>
            </w:r>
            <w:r>
              <w:rPr>
                <w:rFonts w:ascii="Arial" w:hAnsi="Arial" w:hint="eastAsia"/>
                <w:kern w:val="0"/>
                <w:sz w:val="18"/>
                <w:szCs w:val="18"/>
                <w:lang w:val="fr-FR"/>
              </w:rPr>
              <w:t>（内部）</w:t>
            </w:r>
          </w:p>
        </w:tc>
      </w:tr>
      <w:tr w:rsidR="007847BB" w:rsidTr="00F52EEA">
        <w:trPr>
          <w:jc w:val="center"/>
        </w:trPr>
        <w:tc>
          <w:tcPr>
            <w:tcW w:w="2378" w:type="dxa"/>
          </w:tcPr>
          <w:p w:rsidR="007847BB" w:rsidRDefault="007847BB" w:rsidP="007847BB">
            <w:pPr>
              <w:pStyle w:val="TAL"/>
              <w:rPr>
                <w:lang w:val="fr-FR" w:eastAsia="zh-CN"/>
              </w:rPr>
            </w:pPr>
            <w:r>
              <w:rPr>
                <w:rFonts w:hint="eastAsia"/>
                <w:lang w:val="fr-FR" w:eastAsia="zh-CN"/>
              </w:rPr>
              <w:t>userEMail</w:t>
            </w:r>
          </w:p>
        </w:tc>
        <w:tc>
          <w:tcPr>
            <w:tcW w:w="737" w:type="dxa"/>
          </w:tcPr>
          <w:p w:rsidR="007847BB" w:rsidRDefault="007847BB" w:rsidP="007847BB">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1101" w:type="dxa"/>
          </w:tcPr>
          <w:p w:rsidR="007847BB" w:rsidRDefault="007847BB" w:rsidP="007847BB">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993" w:type="dxa"/>
          </w:tcPr>
          <w:p w:rsidR="007847BB" w:rsidRDefault="00C8330B" w:rsidP="007847BB">
            <w:pPr>
              <w:spacing w:line="240" w:lineRule="atLeast"/>
              <w:rPr>
                <w:rFonts w:ascii="Arial" w:hAnsi="Arial"/>
                <w:kern w:val="0"/>
                <w:sz w:val="18"/>
                <w:szCs w:val="18"/>
                <w:lang w:val="fr-FR"/>
              </w:rPr>
            </w:pPr>
            <w:r>
              <w:rPr>
                <w:rFonts w:ascii="Arial" w:hAnsi="Arial" w:hint="eastAsia"/>
                <w:kern w:val="0"/>
                <w:sz w:val="18"/>
                <w:szCs w:val="18"/>
                <w:lang w:val="fr-FR"/>
              </w:rPr>
              <w:t>512</w:t>
            </w:r>
          </w:p>
        </w:tc>
        <w:tc>
          <w:tcPr>
            <w:tcW w:w="3591" w:type="dxa"/>
          </w:tcPr>
          <w:p w:rsidR="007847BB" w:rsidRDefault="007847BB" w:rsidP="007847BB">
            <w:pPr>
              <w:spacing w:line="240" w:lineRule="atLeast"/>
              <w:rPr>
                <w:rFonts w:ascii="Arial" w:hAnsi="Arial"/>
                <w:kern w:val="0"/>
                <w:sz w:val="18"/>
                <w:szCs w:val="18"/>
                <w:lang w:val="fr-FR"/>
              </w:rPr>
            </w:pPr>
            <w:r>
              <w:rPr>
                <w:rFonts w:ascii="Arial" w:hAnsi="Arial" w:hint="eastAsia"/>
                <w:kern w:val="0"/>
                <w:sz w:val="18"/>
                <w:szCs w:val="18"/>
                <w:lang w:val="fr-FR"/>
              </w:rPr>
              <w:t>用户邮箱</w:t>
            </w:r>
          </w:p>
          <w:p w:rsidR="00C8330B" w:rsidRDefault="00C8330B" w:rsidP="007847BB">
            <w:pPr>
              <w:spacing w:line="240" w:lineRule="atLeast"/>
              <w:rPr>
                <w:rFonts w:ascii="Arial" w:hAnsi="Arial"/>
                <w:kern w:val="0"/>
                <w:sz w:val="18"/>
                <w:szCs w:val="18"/>
                <w:lang w:val="fr-FR"/>
              </w:rPr>
            </w:pPr>
            <w:r>
              <w:rPr>
                <w:rFonts w:ascii="Arial" w:hAnsi="Arial" w:hint="eastAsia"/>
                <w:kern w:val="0"/>
                <w:sz w:val="18"/>
                <w:szCs w:val="18"/>
                <w:lang w:val="fr-FR"/>
              </w:rPr>
              <w:t>有多个</w:t>
            </w:r>
            <w:r w:rsidR="003177FB">
              <w:rPr>
                <w:rFonts w:ascii="Arial" w:hAnsi="Arial" w:hint="eastAsia"/>
                <w:kern w:val="0"/>
                <w:sz w:val="18"/>
                <w:szCs w:val="18"/>
                <w:lang w:val="fr-FR"/>
              </w:rPr>
              <w:t>未激活</w:t>
            </w:r>
            <w:r>
              <w:rPr>
                <w:rFonts w:ascii="Arial" w:hAnsi="Arial" w:hint="eastAsia"/>
                <w:kern w:val="0"/>
                <w:sz w:val="18"/>
                <w:szCs w:val="18"/>
                <w:lang w:val="fr-FR"/>
              </w:rPr>
              <w:t>邮箱时，用分号分隔。</w:t>
            </w:r>
          </w:p>
        </w:tc>
      </w:tr>
    </w:tbl>
    <w:p w:rsidR="007847BB" w:rsidRDefault="007847BB" w:rsidP="00407B6C">
      <w:pPr>
        <w:pStyle w:val="41"/>
      </w:pPr>
      <w:r>
        <w:rPr>
          <w:rFonts w:hint="eastAsia"/>
        </w:rPr>
        <w:t>异常信息</w:t>
      </w:r>
    </w:p>
    <w:p w:rsidR="003A7F02" w:rsidRDefault="003A7F02" w:rsidP="003A7F02">
      <w:pPr>
        <w:pStyle w:val="a4"/>
        <w:ind w:firstLine="210"/>
      </w:pPr>
      <w:r>
        <w:rPr>
          <w:rFonts w:hint="eastAsia"/>
        </w:rPr>
        <w:t>失败则抛出异常</w:t>
      </w:r>
      <w:r>
        <w:rPr>
          <w:rFonts w:hint="eastAsia"/>
        </w:rPr>
        <w:t>CException</w:t>
      </w:r>
      <w:r>
        <w:rPr>
          <w:rFonts w:hint="eastAsia"/>
        </w:rPr>
        <w:t>，具体内容请参考异常码定义文档。</w:t>
      </w:r>
    </w:p>
    <w:p w:rsidR="00EC5441" w:rsidRDefault="00EC5441" w:rsidP="003A7F02">
      <w:pPr>
        <w:pStyle w:val="a4"/>
        <w:ind w:firstLine="210"/>
      </w:pPr>
      <w:r>
        <w:rPr>
          <w:rFonts w:hint="eastAsia"/>
        </w:rPr>
        <w:t>异常码：</w:t>
      </w:r>
      <w:r w:rsidR="00E85726">
        <w:rPr>
          <w:rFonts w:hint="eastAsia"/>
        </w:rPr>
        <w:t>1~999</w:t>
      </w:r>
      <w:r>
        <w:rPr>
          <w:rFonts w:hint="eastAsia"/>
        </w:rPr>
        <w:t>表示需要前转的归属站点号。</w:t>
      </w:r>
    </w:p>
    <w:p w:rsidR="00B90871" w:rsidRDefault="00B90871" w:rsidP="00407B6C">
      <w:pPr>
        <w:pStyle w:val="41"/>
      </w:pPr>
      <w:r>
        <w:rPr>
          <w:rFonts w:hint="eastAsia"/>
        </w:rPr>
        <w:t>Json</w:t>
      </w:r>
      <w:r>
        <w:rPr>
          <w:rFonts w:hint="eastAsia"/>
        </w:rPr>
        <w:t>接口登录认证信息说明</w:t>
      </w:r>
    </w:p>
    <w:p w:rsidR="00B90871" w:rsidRPr="003A63A1" w:rsidRDefault="00B90871" w:rsidP="00B90871">
      <w:r>
        <w:rPr>
          <w:rFonts w:hint="eastAsia"/>
        </w:rPr>
        <w:t xml:space="preserve">   Authorization</w:t>
      </w:r>
      <w:r>
        <w:rPr>
          <w:rFonts w:hint="eastAsia"/>
        </w:rPr>
        <w:t>中无需登录认证信息。</w:t>
      </w:r>
    </w:p>
    <w:p w:rsidR="00B90871" w:rsidRPr="00EC5441" w:rsidRDefault="00B90871" w:rsidP="003A7F02">
      <w:pPr>
        <w:pStyle w:val="a4"/>
        <w:ind w:firstLine="210"/>
        <w:rPr>
          <w:lang w:val="fr-FR"/>
        </w:rPr>
      </w:pPr>
    </w:p>
    <w:p w:rsidR="007847BB" w:rsidRDefault="007847BB" w:rsidP="00407B6C">
      <w:pPr>
        <w:pStyle w:val="31"/>
        <w:rPr>
          <w:rStyle w:val="210"/>
        </w:rPr>
      </w:pPr>
      <w:bookmarkStart w:id="98" w:name="_Toc317101286"/>
      <w:r>
        <w:rPr>
          <w:rStyle w:val="210"/>
          <w:rFonts w:hint="eastAsia"/>
        </w:rPr>
        <w:t>HTTP(s)</w:t>
      </w:r>
      <w:r>
        <w:rPr>
          <w:rStyle w:val="210"/>
          <w:rFonts w:hint="eastAsia"/>
        </w:rPr>
        <w:t>接口</w:t>
      </w:r>
      <w:bookmarkEnd w:id="98"/>
    </w:p>
    <w:p w:rsidR="007847BB" w:rsidRDefault="007847BB" w:rsidP="00407B6C">
      <w:pPr>
        <w:pStyle w:val="41"/>
      </w:pPr>
      <w:r>
        <w:rPr>
          <w:rFonts w:hint="eastAsia"/>
        </w:rPr>
        <w:t>描述</w:t>
      </w:r>
    </w:p>
    <w:p w:rsidR="007847BB" w:rsidRDefault="007847BB" w:rsidP="007847BB">
      <w:pPr>
        <w:ind w:firstLine="420"/>
      </w:pPr>
      <w:r>
        <w:rPr>
          <w:rFonts w:hint="eastAsia"/>
        </w:rPr>
        <w:t>AccountServer</w:t>
      </w:r>
      <w:r>
        <w:rPr>
          <w:rFonts w:hint="eastAsia"/>
        </w:rPr>
        <w:t>为</w:t>
      </w:r>
      <w:r>
        <w:rPr>
          <w:rFonts w:hint="eastAsia"/>
        </w:rPr>
        <w:t>AccountAgent</w:t>
      </w:r>
      <w:r>
        <w:rPr>
          <w:rFonts w:hint="eastAsia"/>
        </w:rPr>
        <w:t>提供获取激活用户</w:t>
      </w:r>
      <w:r>
        <w:rPr>
          <w:rFonts w:hint="eastAsia"/>
        </w:rPr>
        <w:t>E</w:t>
      </w:r>
      <w:r>
        <w:t>m</w:t>
      </w:r>
      <w:r>
        <w:rPr>
          <w:rFonts w:hint="eastAsia"/>
        </w:rPr>
        <w:t>ail</w:t>
      </w:r>
      <w:r>
        <w:rPr>
          <w:rFonts w:hint="eastAsia"/>
        </w:rPr>
        <w:t>链接接口，</w:t>
      </w:r>
      <w:r>
        <w:rPr>
          <w:rFonts w:hint="eastAsia"/>
        </w:rPr>
        <w:t>AccountServer</w:t>
      </w:r>
      <w:r>
        <w:rPr>
          <w:rFonts w:hint="eastAsia"/>
        </w:rPr>
        <w:t>内部转为调用上述</w:t>
      </w:r>
      <w:r>
        <w:rPr>
          <w:rFonts w:hint="eastAsia"/>
        </w:rPr>
        <w:t>SOAP</w:t>
      </w:r>
      <w:r>
        <w:rPr>
          <w:rFonts w:hint="eastAsia"/>
        </w:rPr>
        <w:t>接口到</w:t>
      </w:r>
      <w:r>
        <w:rPr>
          <w:rFonts w:hint="eastAsia"/>
        </w:rPr>
        <w:t>UserProfile</w:t>
      </w:r>
      <w:r>
        <w:rPr>
          <w:rFonts w:hint="eastAsia"/>
        </w:rPr>
        <w:t>。</w:t>
      </w:r>
    </w:p>
    <w:p w:rsidR="007847BB" w:rsidRDefault="007847BB" w:rsidP="007847BB">
      <w:pPr>
        <w:ind w:firstLine="420"/>
      </w:pPr>
      <w:r>
        <w:rPr>
          <w:rFonts w:hint="eastAsia"/>
        </w:rPr>
        <w:t>调用此接口，可以不需要通过认证，这样避免用户忘了密码时，可激活邮箱来修改密码。</w:t>
      </w:r>
    </w:p>
    <w:p w:rsidR="00616AAD" w:rsidRDefault="00616AAD" w:rsidP="007847BB">
      <w:pPr>
        <w:ind w:firstLine="420"/>
        <w:rPr>
          <w:lang w:val="fr-FR"/>
        </w:rPr>
      </w:pPr>
      <w:r>
        <w:rPr>
          <w:rFonts w:hint="eastAsia"/>
          <w:lang w:val="fr-FR"/>
        </w:rPr>
        <w:t>该操作无需携带服务端已通过认证的</w:t>
      </w:r>
      <w:r>
        <w:rPr>
          <w:rFonts w:hint="eastAsia"/>
          <w:lang w:val="fr-FR"/>
        </w:rPr>
        <w:t>sessionID</w:t>
      </w:r>
      <w:r>
        <w:rPr>
          <w:rFonts w:hint="eastAsia"/>
          <w:lang w:val="fr-FR"/>
        </w:rPr>
        <w:t>。</w:t>
      </w:r>
    </w:p>
    <w:p w:rsidR="00501D7C" w:rsidRPr="00616AAD" w:rsidRDefault="00501D7C" w:rsidP="00501D7C">
      <w:pPr>
        <w:ind w:firstLine="420"/>
        <w:rPr>
          <w:lang w:val="fr-FR"/>
        </w:rPr>
      </w:pPr>
      <w:r>
        <w:rPr>
          <w:rFonts w:hint="eastAsia"/>
          <w:lang w:val="fr-FR"/>
        </w:rPr>
        <w:t>UP</w:t>
      </w:r>
      <w:r>
        <w:rPr>
          <w:rFonts w:hint="eastAsia"/>
          <w:lang w:val="fr-FR"/>
        </w:rPr>
        <w:t>返回</w:t>
      </w:r>
      <w:r>
        <w:rPr>
          <w:rFonts w:hint="eastAsia"/>
        </w:rPr>
        <w:t>异常码</w:t>
      </w:r>
      <w:r w:rsidRPr="00E81EFF">
        <w:rPr>
          <w:rFonts w:hint="eastAsia"/>
          <w:lang w:val="fr-FR"/>
        </w:rPr>
        <w:t>(</w:t>
      </w:r>
      <w:r w:rsidR="00E85726">
        <w:rPr>
          <w:rFonts w:hint="eastAsia"/>
          <w:lang w:val="fr-FR"/>
        </w:rPr>
        <w:t>1~999</w:t>
      </w:r>
      <w:r w:rsidRPr="00E81EFF">
        <w:rPr>
          <w:rFonts w:hint="eastAsia"/>
          <w:lang w:val="fr-FR"/>
        </w:rPr>
        <w:t>)</w:t>
      </w:r>
      <w:r>
        <w:rPr>
          <w:rFonts w:hint="eastAsia"/>
        </w:rPr>
        <w:t>时</w:t>
      </w:r>
      <w:r w:rsidRPr="00E81EFF">
        <w:rPr>
          <w:rFonts w:hint="eastAsia"/>
          <w:lang w:val="fr-FR"/>
        </w:rPr>
        <w:t>，</w:t>
      </w:r>
      <w:r w:rsidRPr="00E81EFF">
        <w:rPr>
          <w:rFonts w:hint="eastAsia"/>
          <w:lang w:val="fr-FR"/>
        </w:rPr>
        <w:t>AccountServer</w:t>
      </w:r>
      <w:r>
        <w:rPr>
          <w:rFonts w:hint="eastAsia"/>
        </w:rPr>
        <w:t>返回重定向</w:t>
      </w:r>
      <w:r w:rsidRPr="00E81EFF">
        <w:rPr>
          <w:rFonts w:hint="eastAsia"/>
          <w:lang w:val="fr-FR"/>
        </w:rPr>
        <w:t>，</w:t>
      </w:r>
      <w:r>
        <w:rPr>
          <w:rFonts w:hint="eastAsia"/>
        </w:rPr>
        <w:t>重定向</w:t>
      </w:r>
      <w:r w:rsidRPr="00E81EFF">
        <w:rPr>
          <w:rFonts w:hint="eastAsia"/>
          <w:lang w:val="fr-FR"/>
        </w:rPr>
        <w:t>URL</w:t>
      </w:r>
      <w:r>
        <w:rPr>
          <w:rFonts w:hint="eastAsia"/>
        </w:rPr>
        <w:t>为源</w:t>
      </w:r>
      <w:r w:rsidRPr="00E81EFF">
        <w:rPr>
          <w:rFonts w:hint="eastAsia"/>
          <w:lang w:val="fr-FR"/>
        </w:rPr>
        <w:t>URL</w:t>
      </w:r>
      <w:r>
        <w:rPr>
          <w:rFonts w:hint="eastAsia"/>
          <w:lang w:val="fr-FR"/>
        </w:rPr>
        <w:t>的子域名部分</w:t>
      </w:r>
      <w:r>
        <w:rPr>
          <w:rFonts w:hint="eastAsia"/>
        </w:rPr>
        <w:t>增加归属站点号。</w:t>
      </w:r>
    </w:p>
    <w:p w:rsidR="00501D7C" w:rsidRPr="00501D7C" w:rsidRDefault="00501D7C" w:rsidP="007847BB">
      <w:pPr>
        <w:ind w:firstLine="420"/>
        <w:rPr>
          <w:lang w:val="fr-FR"/>
        </w:rPr>
      </w:pPr>
    </w:p>
    <w:p w:rsidR="007847BB" w:rsidRPr="00A6475E" w:rsidRDefault="007847BB" w:rsidP="00407B6C">
      <w:pPr>
        <w:pStyle w:val="41"/>
      </w:pPr>
      <w:r w:rsidRPr="00A6475E">
        <w:rPr>
          <w:rFonts w:hint="eastAsia"/>
        </w:rPr>
        <w:t>协议映射</w:t>
      </w:r>
    </w:p>
    <w:p w:rsidR="007847BB" w:rsidRPr="00A6475E" w:rsidRDefault="007847BB" w:rsidP="00FF54F0">
      <w:pPr>
        <w:numPr>
          <w:ilvl w:val="0"/>
          <w:numId w:val="22"/>
        </w:numPr>
        <w:tabs>
          <w:tab w:val="num" w:pos="0"/>
        </w:tabs>
        <w:rPr>
          <w:b/>
        </w:rPr>
      </w:pPr>
      <w:r>
        <w:rPr>
          <w:rFonts w:hint="eastAsia"/>
          <w:b/>
        </w:rPr>
        <w:t>1)</w:t>
      </w:r>
      <w:r w:rsidRPr="00A6475E">
        <w:rPr>
          <w:rFonts w:hint="eastAsia"/>
          <w:b/>
        </w:rPr>
        <w:t>请求消息</w:t>
      </w:r>
    </w:p>
    <w:p w:rsidR="007847BB" w:rsidRPr="00A6475E" w:rsidRDefault="007847BB" w:rsidP="007847BB">
      <w:r w:rsidRPr="00A6475E">
        <w:t>POST</w:t>
      </w:r>
      <w:r w:rsidRPr="00A6475E">
        <w:rPr>
          <w:rFonts w:hint="eastAsia"/>
        </w:rPr>
        <w:t xml:space="preserve"> </w:t>
      </w:r>
      <w:r w:rsidRPr="00A6475E">
        <w:t>http://host:port/</w:t>
      </w:r>
      <w:r>
        <w:rPr>
          <w:rFonts w:hint="eastAsia"/>
        </w:rPr>
        <w:t>AccountServer</w:t>
      </w:r>
      <w:r w:rsidRPr="00A6475E">
        <w:t>/I</w:t>
      </w:r>
      <w:r w:rsidRPr="00A6475E">
        <w:rPr>
          <w:rFonts w:hint="eastAsia"/>
        </w:rPr>
        <w:t>User</w:t>
      </w:r>
      <w:r>
        <w:rPr>
          <w:rFonts w:hint="eastAsia"/>
        </w:rPr>
        <w:t>Info</w:t>
      </w:r>
      <w:r w:rsidRPr="00A6475E">
        <w:rPr>
          <w:rFonts w:hint="eastAsia"/>
        </w:rPr>
        <w:t>Mng</w:t>
      </w:r>
      <w:r>
        <w:rPr>
          <w:rFonts w:hint="eastAsia"/>
        </w:rPr>
        <w:t>/getActivateEMailURL</w:t>
      </w:r>
      <w:r w:rsidRPr="00A6475E">
        <w:t xml:space="preserve"> </w:t>
      </w:r>
      <w:r>
        <w:rPr>
          <w:rFonts w:hint="eastAsia"/>
        </w:rPr>
        <w:t xml:space="preserve"> </w:t>
      </w:r>
      <w:r w:rsidRPr="00A6475E">
        <w:t>HTTP/1.1</w:t>
      </w:r>
    </w:p>
    <w:p w:rsidR="007847BB" w:rsidRPr="00A6475E" w:rsidRDefault="007847BB" w:rsidP="007847BB">
      <w:r w:rsidRPr="00A6475E">
        <w:rPr>
          <w:i/>
        </w:rPr>
        <w:t>Authorization</w:t>
      </w:r>
      <w:r w:rsidRPr="00A6475E">
        <w:rPr>
          <w:rFonts w:hint="eastAsia"/>
          <w:i/>
        </w:rPr>
        <w:t>:</w:t>
      </w:r>
      <w:r w:rsidRPr="00A6475E">
        <w:rPr>
          <w:i/>
        </w:rPr>
        <w:t xml:space="preserve"> </w:t>
      </w:r>
      <w:r>
        <w:rPr>
          <w:rFonts w:hint="eastAsia"/>
          <w:i/>
        </w:rPr>
        <w:t>为空</w:t>
      </w:r>
    </w:p>
    <w:p w:rsidR="007847BB" w:rsidRDefault="007847BB" w:rsidP="007847BB">
      <w:pPr>
        <w:rPr>
          <w:lang w:val="de-DE"/>
        </w:rPr>
      </w:pPr>
    </w:p>
    <w:p w:rsidR="007847BB" w:rsidRPr="00A6475E" w:rsidRDefault="007847BB" w:rsidP="007847BB">
      <w:pPr>
        <w:rPr>
          <w:lang w:val="de-DE"/>
        </w:rPr>
      </w:pPr>
      <w:r w:rsidRPr="00A6475E">
        <w:rPr>
          <w:lang w:val="de-DE"/>
        </w:rPr>
        <w:t>&lt;?xml version="1.0" encoding="UTF-8"?&gt;</w:t>
      </w:r>
    </w:p>
    <w:p w:rsidR="007847BB" w:rsidRPr="00A6475E" w:rsidRDefault="007847BB" w:rsidP="007847BB">
      <w:pPr>
        <w:rPr>
          <w:lang w:val="de-DE"/>
        </w:rPr>
      </w:pPr>
      <w:r w:rsidRPr="00A6475E">
        <w:rPr>
          <w:lang w:val="de-DE"/>
        </w:rPr>
        <w:t>&lt;</w:t>
      </w:r>
      <w:r w:rsidRPr="00E33DBD">
        <w:rPr>
          <w:rFonts w:hint="eastAsia"/>
        </w:rPr>
        <w:t xml:space="preserve"> </w:t>
      </w:r>
      <w:r>
        <w:rPr>
          <w:rFonts w:hint="eastAsia"/>
        </w:rPr>
        <w:t>GetActivateEMailURL</w:t>
      </w:r>
      <w:r w:rsidRPr="00A6475E">
        <w:rPr>
          <w:rFonts w:hint="eastAsia"/>
          <w:bCs/>
          <w:lang w:val="da-DK"/>
        </w:rPr>
        <w:t>Req</w:t>
      </w:r>
      <w:r w:rsidRPr="00A6475E">
        <w:rPr>
          <w:lang w:val="de-DE"/>
        </w:rPr>
        <w:t>&gt;</w:t>
      </w:r>
    </w:p>
    <w:p w:rsidR="007847BB" w:rsidRPr="00A6475E" w:rsidRDefault="007847BB" w:rsidP="007847BB">
      <w:r w:rsidRPr="00A6475E">
        <w:rPr>
          <w:lang w:val="de-DE"/>
        </w:rPr>
        <w:t xml:space="preserve">  </w:t>
      </w:r>
      <w:r w:rsidRPr="00A6475E">
        <w:t>&lt;</w:t>
      </w:r>
      <w:r w:rsidRPr="00A6475E">
        <w:rPr>
          <w:rFonts w:hint="eastAsia"/>
          <w:lang w:val="fr-FR"/>
        </w:rPr>
        <w:t xml:space="preserve"> </w:t>
      </w:r>
      <w:r w:rsidRPr="00A6475E">
        <w:rPr>
          <w:rFonts w:hint="eastAsia"/>
        </w:rPr>
        <w:t>v</w:t>
      </w:r>
      <w:r w:rsidRPr="00A6475E">
        <w:t>ersion &gt;</w:t>
      </w:r>
      <w:r>
        <w:rPr>
          <w:rFonts w:hint="eastAsia"/>
        </w:rPr>
        <w:t>01.01</w:t>
      </w:r>
      <w:r w:rsidRPr="00A6475E">
        <w:t>&lt;/</w:t>
      </w:r>
      <w:r w:rsidRPr="00A6475E">
        <w:rPr>
          <w:rFonts w:hint="eastAsia"/>
        </w:rPr>
        <w:t xml:space="preserve"> v</w:t>
      </w:r>
      <w:r w:rsidRPr="00A6475E">
        <w:t>ersion &gt;</w:t>
      </w:r>
    </w:p>
    <w:p w:rsidR="007847BB" w:rsidRPr="00A6475E" w:rsidRDefault="007847BB" w:rsidP="007847BB">
      <w:r w:rsidRPr="00A6475E">
        <w:rPr>
          <w:lang w:val="de-DE"/>
        </w:rPr>
        <w:t xml:space="preserve">  </w:t>
      </w:r>
      <w:r w:rsidRPr="00A6475E">
        <w:t>&lt;</w:t>
      </w:r>
      <w:r>
        <w:rPr>
          <w:rFonts w:hint="eastAsia"/>
        </w:rPr>
        <w:t>a</w:t>
      </w:r>
      <w:r>
        <w:rPr>
          <w:rFonts w:hint="eastAsia"/>
          <w:lang w:val="fr-FR"/>
        </w:rPr>
        <w:t>ccountType</w:t>
      </w:r>
      <w:r w:rsidRPr="00A6475E">
        <w:t>&gt;</w:t>
      </w:r>
      <w:r>
        <w:rPr>
          <w:rFonts w:hint="eastAsia"/>
        </w:rPr>
        <w:t>0</w:t>
      </w:r>
      <w:r w:rsidRPr="00A6475E">
        <w:t>&lt;/</w:t>
      </w:r>
      <w:r>
        <w:rPr>
          <w:rFonts w:hint="eastAsia"/>
        </w:rPr>
        <w:t>a</w:t>
      </w:r>
      <w:r>
        <w:rPr>
          <w:rFonts w:hint="eastAsia"/>
          <w:lang w:val="fr-FR"/>
        </w:rPr>
        <w:t>ccountType</w:t>
      </w:r>
      <w:r w:rsidRPr="00A6475E">
        <w:t>&gt;</w:t>
      </w:r>
    </w:p>
    <w:p w:rsidR="006B39AE" w:rsidRDefault="007847BB" w:rsidP="007847BB">
      <w:r w:rsidRPr="00A6475E">
        <w:rPr>
          <w:lang w:val="de-DE"/>
        </w:rPr>
        <w:t xml:space="preserve">  </w:t>
      </w:r>
      <w:r w:rsidRPr="00A6475E">
        <w:t>&lt;</w:t>
      </w:r>
      <w:r>
        <w:rPr>
          <w:rFonts w:hint="eastAsia"/>
          <w:lang w:val="fr-FR"/>
        </w:rPr>
        <w:t>userAccount</w:t>
      </w:r>
      <w:r w:rsidRPr="00A6475E">
        <w:t>&gt;</w:t>
      </w:r>
      <w:r w:rsidR="004C5B27">
        <w:t>008613677777777</w:t>
      </w:r>
      <w:r w:rsidRPr="00A6475E">
        <w:t>&lt;/</w:t>
      </w:r>
      <w:r>
        <w:rPr>
          <w:rFonts w:hint="eastAsia"/>
          <w:lang w:val="fr-FR"/>
        </w:rPr>
        <w:t>userAccount</w:t>
      </w:r>
      <w:r w:rsidRPr="00A6475E">
        <w:t xml:space="preserve"> &gt;</w:t>
      </w:r>
    </w:p>
    <w:p w:rsidR="00920E28" w:rsidRDefault="00920E28" w:rsidP="00920E28">
      <w:pPr>
        <w:ind w:leftChars="100" w:left="210"/>
        <w:rPr>
          <w:b/>
          <w:bCs/>
        </w:rPr>
      </w:pPr>
      <w:r>
        <w:rPr>
          <w:rFonts w:hint="eastAsia"/>
        </w:rPr>
        <w:t>&lt;</w:t>
      </w:r>
      <w:r w:rsidR="00E75215">
        <w:rPr>
          <w:rFonts w:hint="eastAsia"/>
          <w:b/>
          <w:bCs/>
        </w:rPr>
        <w:t>reqClientType</w:t>
      </w:r>
      <w:r>
        <w:rPr>
          <w:rFonts w:hint="eastAsia"/>
          <w:b/>
          <w:bCs/>
        </w:rPr>
        <w:t>&gt;0&lt;/</w:t>
      </w:r>
      <w:r w:rsidR="00E75215">
        <w:rPr>
          <w:rFonts w:hint="eastAsia"/>
          <w:b/>
          <w:bCs/>
        </w:rPr>
        <w:t>reqClientType</w:t>
      </w:r>
      <w:r>
        <w:rPr>
          <w:rFonts w:hint="eastAsia"/>
          <w:b/>
          <w:bCs/>
        </w:rPr>
        <w:t>&gt;</w:t>
      </w:r>
    </w:p>
    <w:p w:rsidR="00862D22" w:rsidRPr="00A6475E" w:rsidRDefault="00862D22" w:rsidP="00920E28">
      <w:pPr>
        <w:ind w:leftChars="100" w:left="210"/>
      </w:pPr>
      <w:r>
        <w:rPr>
          <w:rFonts w:hint="eastAsia"/>
          <w:b/>
          <w:bCs/>
        </w:rPr>
        <w:lastRenderedPageBreak/>
        <w:t>&lt;email&gt;aaa@gmail.com&lt;/email&gt;</w:t>
      </w:r>
    </w:p>
    <w:p w:rsidR="007847BB" w:rsidRDefault="007847BB" w:rsidP="007847BB">
      <w:pPr>
        <w:rPr>
          <w:lang w:val="fr-FR"/>
        </w:rPr>
      </w:pPr>
      <w:r w:rsidRPr="00A6475E">
        <w:rPr>
          <w:lang w:val="fr-FR"/>
        </w:rPr>
        <w:t>&lt;/</w:t>
      </w:r>
      <w:r>
        <w:rPr>
          <w:rFonts w:hint="eastAsia"/>
        </w:rPr>
        <w:t>GetActivateEMailURL</w:t>
      </w:r>
      <w:r w:rsidRPr="00A6475E">
        <w:rPr>
          <w:rFonts w:hint="eastAsia"/>
          <w:bCs/>
          <w:lang w:val="da-DK"/>
        </w:rPr>
        <w:t>Req</w:t>
      </w:r>
      <w:r w:rsidRPr="00A6475E">
        <w:rPr>
          <w:lang w:val="fr-FR"/>
        </w:rPr>
        <w:t>&gt;</w:t>
      </w:r>
    </w:p>
    <w:p w:rsidR="007847BB" w:rsidRPr="00A6475E" w:rsidRDefault="007847BB" w:rsidP="007847BB">
      <w:pPr>
        <w:rPr>
          <w:lang w:val="fr-FR"/>
        </w:rPr>
      </w:pPr>
    </w:p>
    <w:p w:rsidR="007847BB" w:rsidRPr="00A6475E" w:rsidRDefault="007847BB" w:rsidP="00FF54F0">
      <w:pPr>
        <w:numPr>
          <w:ilvl w:val="0"/>
          <w:numId w:val="22"/>
        </w:numPr>
        <w:tabs>
          <w:tab w:val="num" w:pos="0"/>
        </w:tabs>
        <w:rPr>
          <w:b/>
        </w:rPr>
      </w:pPr>
      <w:r w:rsidRPr="00A6475E">
        <w:rPr>
          <w:rFonts w:hint="eastAsia"/>
          <w:b/>
        </w:rPr>
        <w:t>响应消息</w:t>
      </w:r>
    </w:p>
    <w:p w:rsidR="007847BB" w:rsidRPr="00A6475E" w:rsidRDefault="007847BB" w:rsidP="007847BB">
      <w:r w:rsidRPr="00A6475E">
        <w:t>&lt;?xml version="1.0" encoding="UTF-8"?&gt;</w:t>
      </w:r>
    </w:p>
    <w:p w:rsidR="007847BB" w:rsidRDefault="007847BB" w:rsidP="007847BB">
      <w:r w:rsidRPr="00A6475E">
        <w:t xml:space="preserve">&lt;result </w:t>
      </w:r>
      <w:r>
        <w:rPr>
          <w:rFonts w:hint="eastAsia"/>
        </w:rPr>
        <w:t>result</w:t>
      </w:r>
      <w:r w:rsidRPr="00A6475E">
        <w:rPr>
          <w:rFonts w:hint="eastAsia"/>
        </w:rPr>
        <w:t>Code</w:t>
      </w:r>
      <w:r w:rsidRPr="00A6475E">
        <w:t>=0&gt;</w:t>
      </w:r>
    </w:p>
    <w:p w:rsidR="007847BB" w:rsidRPr="00A6475E" w:rsidRDefault="007847BB" w:rsidP="007847BB">
      <w:pPr>
        <w:ind w:leftChars="100" w:left="210"/>
      </w:pPr>
      <w:r w:rsidRPr="00A6475E">
        <w:rPr>
          <w:rFonts w:hint="eastAsia"/>
          <w:lang w:val="da-DK"/>
        </w:rPr>
        <w:t>&lt;</w:t>
      </w:r>
      <w:r w:rsidRPr="007847BB">
        <w:rPr>
          <w:rFonts w:hint="eastAsia"/>
        </w:rPr>
        <w:t xml:space="preserve"> </w:t>
      </w:r>
      <w:r>
        <w:rPr>
          <w:rFonts w:hint="eastAsia"/>
        </w:rPr>
        <w:t>GetActivateEMailURL</w:t>
      </w:r>
      <w:r>
        <w:rPr>
          <w:rFonts w:hint="eastAsia"/>
          <w:bCs/>
          <w:lang w:val="da-DK"/>
        </w:rPr>
        <w:t>Rsp</w:t>
      </w:r>
      <w:r w:rsidRPr="00A6475E">
        <w:rPr>
          <w:rFonts w:hint="eastAsia"/>
          <w:lang w:val="da-DK"/>
        </w:rPr>
        <w:t>&gt;</w:t>
      </w:r>
    </w:p>
    <w:p w:rsidR="007847BB" w:rsidRDefault="007847BB" w:rsidP="007847BB">
      <w:pPr>
        <w:ind w:leftChars="100" w:left="210"/>
      </w:pPr>
      <w:r w:rsidRPr="00A6475E">
        <w:rPr>
          <w:lang w:val="de-DE"/>
        </w:rPr>
        <w:t xml:space="preserve">  </w:t>
      </w:r>
      <w:r w:rsidRPr="00A6475E">
        <w:t>&lt;</w:t>
      </w:r>
      <w:r w:rsidRPr="00A6475E">
        <w:rPr>
          <w:rFonts w:hint="eastAsia"/>
          <w:lang w:val="fr-FR"/>
        </w:rPr>
        <w:t xml:space="preserve"> </w:t>
      </w:r>
      <w:r w:rsidRPr="00A6475E">
        <w:rPr>
          <w:rFonts w:hint="eastAsia"/>
        </w:rPr>
        <w:t>v</w:t>
      </w:r>
      <w:r w:rsidRPr="00A6475E">
        <w:t>ersion &gt;</w:t>
      </w:r>
      <w:r>
        <w:rPr>
          <w:rFonts w:hint="eastAsia"/>
        </w:rPr>
        <w:t>01.01</w:t>
      </w:r>
      <w:r w:rsidRPr="00A6475E">
        <w:t>&lt;/</w:t>
      </w:r>
      <w:r w:rsidRPr="00A6475E">
        <w:rPr>
          <w:rFonts w:hint="eastAsia"/>
        </w:rPr>
        <w:t xml:space="preserve"> v</w:t>
      </w:r>
      <w:r w:rsidRPr="00A6475E">
        <w:t>ersion &gt;</w:t>
      </w:r>
    </w:p>
    <w:p w:rsidR="007847BB" w:rsidRDefault="007847BB" w:rsidP="007847BB">
      <w:pPr>
        <w:ind w:leftChars="100" w:left="210"/>
      </w:pPr>
      <w:r>
        <w:rPr>
          <w:rFonts w:hint="eastAsia"/>
        </w:rPr>
        <w:t xml:space="preserve">  &lt;userID&gt;100001&lt;/userID&gt;</w:t>
      </w:r>
    </w:p>
    <w:p w:rsidR="007847BB" w:rsidRPr="00A6475E" w:rsidRDefault="007847BB" w:rsidP="007847BB">
      <w:pPr>
        <w:ind w:leftChars="100" w:left="210"/>
      </w:pPr>
      <w:r w:rsidRPr="00A6475E">
        <w:rPr>
          <w:lang w:val="de-DE"/>
        </w:rPr>
        <w:t xml:space="preserve">  </w:t>
      </w:r>
      <w:r w:rsidRPr="00A6475E">
        <w:t>&lt;</w:t>
      </w:r>
      <w:r w:rsidRPr="00A6475E">
        <w:rPr>
          <w:rFonts w:hint="eastAsia"/>
          <w:lang w:val="fr-FR"/>
        </w:rPr>
        <w:t xml:space="preserve"> </w:t>
      </w:r>
      <w:r w:rsidR="00AB4627">
        <w:rPr>
          <w:rFonts w:hint="eastAsia"/>
          <w:lang w:val="fr-FR"/>
        </w:rPr>
        <w:t>userEMail</w:t>
      </w:r>
      <w:r w:rsidRPr="00A6475E">
        <w:t>&gt;</w:t>
      </w:r>
      <w:r w:rsidR="00AB4627">
        <w:rPr>
          <w:rFonts w:hint="eastAsia"/>
        </w:rPr>
        <w:t>sss@hotmail.com</w:t>
      </w:r>
      <w:r w:rsidRPr="00A6475E">
        <w:t>&lt;/</w:t>
      </w:r>
      <w:r w:rsidR="00AB4627">
        <w:rPr>
          <w:rFonts w:hint="eastAsia"/>
        </w:rPr>
        <w:t>userEMail</w:t>
      </w:r>
      <w:r w:rsidRPr="00A6475E">
        <w:t>&gt;</w:t>
      </w:r>
    </w:p>
    <w:p w:rsidR="009D457E" w:rsidRPr="00A6475E" w:rsidRDefault="009D457E" w:rsidP="009D457E">
      <w:pPr>
        <w:ind w:leftChars="100" w:left="210"/>
      </w:pPr>
      <w:r w:rsidRPr="00A6475E">
        <w:rPr>
          <w:rFonts w:hint="eastAsia"/>
          <w:lang w:val="da-DK"/>
        </w:rPr>
        <w:t>&lt;</w:t>
      </w:r>
      <w:r>
        <w:rPr>
          <w:rFonts w:hint="eastAsia"/>
          <w:lang w:val="da-DK"/>
        </w:rPr>
        <w:t>/</w:t>
      </w:r>
      <w:r>
        <w:rPr>
          <w:rFonts w:hint="eastAsia"/>
        </w:rPr>
        <w:t>GetActivateEMailURL</w:t>
      </w:r>
      <w:r>
        <w:rPr>
          <w:rFonts w:hint="eastAsia"/>
          <w:bCs/>
          <w:lang w:val="da-DK"/>
        </w:rPr>
        <w:t>Rsp</w:t>
      </w:r>
      <w:r w:rsidRPr="00A6475E">
        <w:rPr>
          <w:rFonts w:hint="eastAsia"/>
          <w:lang w:val="da-DK"/>
        </w:rPr>
        <w:t>&gt;</w:t>
      </w:r>
    </w:p>
    <w:p w:rsidR="007847BB" w:rsidRDefault="007847BB" w:rsidP="00DC1190">
      <w:pPr>
        <w:rPr>
          <w:lang w:val="fr-FR"/>
        </w:rPr>
      </w:pPr>
      <w:r>
        <w:rPr>
          <w:rFonts w:hint="eastAsia"/>
          <w:lang w:val="fr-FR"/>
        </w:rPr>
        <w:t>&lt;/result&gt;</w:t>
      </w:r>
    </w:p>
    <w:p w:rsidR="002C6481" w:rsidRDefault="002C6481" w:rsidP="00DC1190">
      <w:pPr>
        <w:rPr>
          <w:lang w:val="fr-FR"/>
        </w:rPr>
      </w:pPr>
      <w:r>
        <w:rPr>
          <w:lang w:val="fr-FR"/>
        </w:rPr>
        <w:br w:type="page"/>
      </w:r>
    </w:p>
    <w:p w:rsidR="002C6481" w:rsidRDefault="002C6481" w:rsidP="002C6481">
      <w:pPr>
        <w:pStyle w:val="21"/>
        <w:numPr>
          <w:ilvl w:val="1"/>
          <w:numId w:val="1"/>
        </w:numPr>
        <w:rPr>
          <w:rStyle w:val="210"/>
        </w:rPr>
      </w:pPr>
      <w:bookmarkStart w:id="99" w:name="_Toc317101287"/>
      <w:r>
        <w:rPr>
          <w:rStyle w:val="210"/>
          <w:rFonts w:hint="eastAsia"/>
        </w:rPr>
        <w:lastRenderedPageBreak/>
        <w:t>getSMSAuthCode</w:t>
      </w:r>
      <w:bookmarkEnd w:id="99"/>
    </w:p>
    <w:p w:rsidR="002C6481" w:rsidRPr="00B91F27" w:rsidRDefault="003F1820" w:rsidP="00407B6C">
      <w:pPr>
        <w:pStyle w:val="31"/>
      </w:pPr>
      <w:bookmarkStart w:id="100" w:name="_Toc317101288"/>
      <w:r>
        <w:rPr>
          <w:rStyle w:val="210"/>
          <w:rFonts w:hint="eastAsia"/>
        </w:rPr>
        <w:t>JSON</w:t>
      </w:r>
      <w:r>
        <w:rPr>
          <w:rStyle w:val="210"/>
          <w:rFonts w:hint="eastAsia"/>
        </w:rPr>
        <w:t>＋</w:t>
      </w:r>
      <w:r>
        <w:rPr>
          <w:rStyle w:val="210"/>
          <w:rFonts w:hint="eastAsia"/>
        </w:rPr>
        <w:t>SOAP</w:t>
      </w:r>
      <w:r>
        <w:rPr>
          <w:rStyle w:val="210"/>
          <w:rFonts w:hint="eastAsia"/>
        </w:rPr>
        <w:t>接口</w:t>
      </w:r>
      <w:bookmarkEnd w:id="100"/>
    </w:p>
    <w:p w:rsidR="002C6481" w:rsidRDefault="002C6481" w:rsidP="00407B6C">
      <w:pPr>
        <w:pStyle w:val="41"/>
      </w:pPr>
      <w:r>
        <w:rPr>
          <w:rFonts w:hint="eastAsia"/>
        </w:rPr>
        <w:t>描述</w:t>
      </w:r>
    </w:p>
    <w:p w:rsidR="002C6481" w:rsidRDefault="002C6481" w:rsidP="002C6481">
      <w:pPr>
        <w:ind w:firstLine="420"/>
      </w:pPr>
      <w:r>
        <w:rPr>
          <w:rFonts w:hint="eastAsia"/>
        </w:rPr>
        <w:t>获取移动号码短信验证码接口。</w:t>
      </w:r>
    </w:p>
    <w:p w:rsidR="002C6481" w:rsidRDefault="002C6481" w:rsidP="002C6481">
      <w:pPr>
        <w:ind w:firstLine="420"/>
      </w:pPr>
      <w:r>
        <w:rPr>
          <w:rFonts w:hint="eastAsia"/>
        </w:rPr>
        <w:t>AccountService</w:t>
      </w:r>
      <w:r>
        <w:rPr>
          <w:rFonts w:hint="eastAsia"/>
        </w:rPr>
        <w:t>或</w:t>
      </w:r>
      <w:r>
        <w:rPr>
          <w:rFonts w:hint="eastAsia"/>
        </w:rPr>
        <w:t>Portal</w:t>
      </w:r>
      <w:r>
        <w:rPr>
          <w:rFonts w:hint="eastAsia"/>
        </w:rPr>
        <w:t>调用</w:t>
      </w:r>
      <w:r>
        <w:rPr>
          <w:rFonts w:hint="eastAsia"/>
        </w:rPr>
        <w:t>UserProfile</w:t>
      </w:r>
      <w:r>
        <w:rPr>
          <w:rFonts w:hint="eastAsia"/>
        </w:rPr>
        <w:t>执行此接口后，</w:t>
      </w:r>
      <w:r>
        <w:rPr>
          <w:rFonts w:hint="eastAsia"/>
        </w:rPr>
        <w:t>UserProfile</w:t>
      </w:r>
      <w:r w:rsidR="00A26719">
        <w:rPr>
          <w:rFonts w:hint="eastAsia"/>
        </w:rPr>
        <w:t>向用户移动电话号码发短信验证码</w:t>
      </w:r>
      <w:r>
        <w:rPr>
          <w:rFonts w:hint="eastAsia"/>
        </w:rPr>
        <w:t>。</w:t>
      </w:r>
    </w:p>
    <w:p w:rsidR="00D724B2" w:rsidRDefault="00D724B2" w:rsidP="002C6481">
      <w:pPr>
        <w:ind w:firstLine="420"/>
      </w:pPr>
      <w:r>
        <w:rPr>
          <w:rFonts w:hint="eastAsia"/>
        </w:rPr>
        <w:t>全球部署路由规则：</w:t>
      </w:r>
    </w:p>
    <w:p w:rsidR="00314BB7" w:rsidRDefault="00D724B2" w:rsidP="00F10E30">
      <w:pPr>
        <w:numPr>
          <w:ilvl w:val="0"/>
          <w:numId w:val="31"/>
        </w:numPr>
      </w:pPr>
      <w:r>
        <w:rPr>
          <w:rFonts w:hint="eastAsia"/>
        </w:rPr>
        <w:t>本接口统一由</w:t>
      </w:r>
      <w:r>
        <w:rPr>
          <w:rFonts w:hint="eastAsia"/>
        </w:rPr>
        <w:t>UP</w:t>
      </w:r>
      <w:r>
        <w:rPr>
          <w:rFonts w:hint="eastAsia"/>
        </w:rPr>
        <w:t>确定</w:t>
      </w:r>
      <w:r w:rsidR="002D73C9">
        <w:rPr>
          <w:rFonts w:hint="eastAsia"/>
        </w:rPr>
        <w:t>路由。</w:t>
      </w:r>
    </w:p>
    <w:p w:rsidR="00314BB7" w:rsidRDefault="002D73C9" w:rsidP="00F10E30">
      <w:pPr>
        <w:numPr>
          <w:ilvl w:val="0"/>
          <w:numId w:val="31"/>
        </w:numPr>
      </w:pPr>
      <w:r>
        <w:rPr>
          <w:rFonts w:hint="eastAsia"/>
        </w:rPr>
        <w:t>UP</w:t>
      </w:r>
      <w:r>
        <w:rPr>
          <w:rFonts w:hint="eastAsia"/>
        </w:rPr>
        <w:t>根据</w:t>
      </w:r>
      <w:r>
        <w:rPr>
          <w:rFonts w:hint="eastAsia"/>
        </w:rPr>
        <w:t>smsReqType</w:t>
      </w:r>
      <w:r>
        <w:rPr>
          <w:rFonts w:hint="eastAsia"/>
        </w:rPr>
        <w:t>参数的处理逻辑来判断归属站点：</w:t>
      </w:r>
    </w:p>
    <w:p w:rsidR="00314BB7" w:rsidRDefault="002D73C9" w:rsidP="00F10E30">
      <w:pPr>
        <w:numPr>
          <w:ilvl w:val="0"/>
          <w:numId w:val="31"/>
        </w:numPr>
      </w:pPr>
      <w:r>
        <w:rPr>
          <w:rFonts w:hint="eastAsia"/>
        </w:rPr>
        <w:t>如果确定是对已存在的用户的操作，则根据用户的归属站点进行路由。</w:t>
      </w:r>
    </w:p>
    <w:p w:rsidR="00314BB7" w:rsidRDefault="002D73C9" w:rsidP="00F10E30">
      <w:pPr>
        <w:numPr>
          <w:ilvl w:val="0"/>
          <w:numId w:val="31"/>
        </w:numPr>
      </w:pPr>
      <w:r>
        <w:rPr>
          <w:rFonts w:hint="eastAsia"/>
        </w:rPr>
        <w:t>如果确定是对新用户的操作，则优先根据</w:t>
      </w:r>
      <w:r>
        <w:rPr>
          <w:rFonts w:hint="eastAsia"/>
        </w:rPr>
        <w:t>PLMN</w:t>
      </w:r>
      <w:r w:rsidR="0088379C">
        <w:rPr>
          <w:rFonts w:hint="eastAsia"/>
        </w:rPr>
        <w:t>的</w:t>
      </w:r>
      <w:r w:rsidR="0088379C">
        <w:rPr>
          <w:rFonts w:hint="eastAsia"/>
        </w:rPr>
        <w:t>MCC</w:t>
      </w:r>
      <w:r>
        <w:rPr>
          <w:rFonts w:hint="eastAsia"/>
        </w:rPr>
        <w:t>判断归属站点；</w:t>
      </w:r>
    </w:p>
    <w:p w:rsidR="00314BB7" w:rsidRDefault="002D73C9" w:rsidP="00F10E30">
      <w:pPr>
        <w:numPr>
          <w:ilvl w:val="0"/>
          <w:numId w:val="31"/>
        </w:numPr>
      </w:pPr>
      <w:r>
        <w:rPr>
          <w:rFonts w:hint="eastAsia"/>
        </w:rPr>
        <w:t>如果</w:t>
      </w:r>
      <w:r>
        <w:rPr>
          <w:rFonts w:hint="eastAsia"/>
        </w:rPr>
        <w:t>PLMN</w:t>
      </w:r>
      <w:r w:rsidR="00E141BC">
        <w:rPr>
          <w:rFonts w:hint="eastAsia"/>
        </w:rPr>
        <w:t>不能确定，则根据手机号码携带的国家码，确定归属站点。</w:t>
      </w:r>
    </w:p>
    <w:p w:rsidR="00314BB7" w:rsidRDefault="00E141BC" w:rsidP="00F10E30">
      <w:pPr>
        <w:numPr>
          <w:ilvl w:val="0"/>
          <w:numId w:val="31"/>
        </w:numPr>
      </w:pPr>
      <w:r>
        <w:rPr>
          <w:rFonts w:hint="eastAsia"/>
        </w:rPr>
        <w:t>如果手机号码没有携带国家码，则看是否符合中国手机号码规则？符合则认为归属中国区。</w:t>
      </w:r>
    </w:p>
    <w:p w:rsidR="00314BB7" w:rsidRDefault="00E141BC" w:rsidP="00F10E30">
      <w:pPr>
        <w:numPr>
          <w:ilvl w:val="0"/>
          <w:numId w:val="31"/>
        </w:numPr>
      </w:pPr>
      <w:r>
        <w:rPr>
          <w:rFonts w:hint="eastAsia"/>
        </w:rPr>
        <w:t>否则，</w:t>
      </w:r>
      <w:r w:rsidR="002D73C9">
        <w:rPr>
          <w:rFonts w:hint="eastAsia"/>
        </w:rPr>
        <w:t>根据</w:t>
      </w:r>
      <w:r w:rsidR="002D73C9">
        <w:rPr>
          <w:rFonts w:hint="eastAsia"/>
        </w:rPr>
        <w:t>reqClientIP</w:t>
      </w:r>
      <w:r w:rsidR="002D73C9">
        <w:rPr>
          <w:rFonts w:hint="eastAsia"/>
        </w:rPr>
        <w:t>来判断归属站点；还不能确定归属站点，则认为归属当前节点。</w:t>
      </w:r>
    </w:p>
    <w:p w:rsidR="00314BB7" w:rsidRDefault="002D73C9" w:rsidP="00F10E30">
      <w:pPr>
        <w:numPr>
          <w:ilvl w:val="0"/>
          <w:numId w:val="31"/>
        </w:numPr>
      </w:pPr>
      <w:r>
        <w:rPr>
          <w:rFonts w:hint="eastAsia"/>
        </w:rPr>
        <w:t>归属当前站点，则在当前站点处理；否则以错误码返回归属站点号信息。</w:t>
      </w:r>
      <w:r>
        <w:rPr>
          <w:rFonts w:hint="eastAsia"/>
        </w:rPr>
        <w:t>AccountServer</w:t>
      </w:r>
      <w:r>
        <w:rPr>
          <w:rFonts w:hint="eastAsia"/>
        </w:rPr>
        <w:t>或</w:t>
      </w:r>
      <w:r>
        <w:rPr>
          <w:rFonts w:hint="eastAsia"/>
        </w:rPr>
        <w:t>Portal</w:t>
      </w:r>
      <w:r>
        <w:rPr>
          <w:rFonts w:hint="eastAsia"/>
        </w:rPr>
        <w:t>判断返回的错误码为另一个归属站点时，则前转到另一个归属站点。</w:t>
      </w:r>
    </w:p>
    <w:p w:rsidR="00D724B2" w:rsidRDefault="00D724B2" w:rsidP="002C6481">
      <w:pPr>
        <w:ind w:firstLine="420"/>
      </w:pPr>
    </w:p>
    <w:p w:rsidR="002C6481" w:rsidRDefault="002C6481" w:rsidP="002C6481">
      <w:pPr>
        <w:ind w:firstLine="420"/>
      </w:pPr>
      <w:r>
        <w:rPr>
          <w:rFonts w:hint="eastAsia"/>
        </w:rPr>
        <w:t>调用此接口，可以不需要通过认证。</w:t>
      </w:r>
      <w:r w:rsidR="00A26719">
        <w:rPr>
          <w:rFonts w:hint="eastAsia"/>
        </w:rPr>
        <w:t>但限制</w:t>
      </w:r>
      <w:r w:rsidR="00A26719">
        <w:rPr>
          <w:rFonts w:hint="eastAsia"/>
        </w:rPr>
        <w:t>1</w:t>
      </w:r>
      <w:r w:rsidR="00A26719">
        <w:rPr>
          <w:rFonts w:hint="eastAsia"/>
        </w:rPr>
        <w:t>分钟内一个号码只允许发</w:t>
      </w:r>
      <w:r w:rsidR="00A26719">
        <w:rPr>
          <w:rFonts w:hint="eastAsia"/>
        </w:rPr>
        <w:t>1</w:t>
      </w:r>
      <w:r w:rsidR="00A26719">
        <w:rPr>
          <w:rFonts w:hint="eastAsia"/>
        </w:rPr>
        <w:t>条短信验证码。</w:t>
      </w:r>
    </w:p>
    <w:p w:rsidR="00C35D5C" w:rsidRDefault="00C35D5C" w:rsidP="002C6481">
      <w:pPr>
        <w:ind w:firstLine="420"/>
      </w:pPr>
      <w:r>
        <w:rPr>
          <w:rFonts w:hint="eastAsia"/>
        </w:rPr>
        <w:t>约束：</w:t>
      </w:r>
    </w:p>
    <w:p w:rsidR="00FE6B36" w:rsidRDefault="0097204F" w:rsidP="00FE6B36">
      <w:pPr>
        <w:pStyle w:val="affffff9"/>
        <w:numPr>
          <w:ilvl w:val="0"/>
          <w:numId w:val="57"/>
        </w:numPr>
        <w:tabs>
          <w:tab w:val="num" w:pos="360"/>
        </w:tabs>
        <w:ind w:leftChars="200" w:left="780" w:firstLineChars="0"/>
      </w:pPr>
      <w:r>
        <w:rPr>
          <w:rFonts w:hint="eastAsia"/>
        </w:rPr>
        <w:t>海外手机通告</w:t>
      </w:r>
      <w:r>
        <w:rPr>
          <w:rFonts w:hint="eastAsia"/>
        </w:rPr>
        <w:t>Sybase</w:t>
      </w:r>
      <w:r>
        <w:rPr>
          <w:rFonts w:hint="eastAsia"/>
        </w:rPr>
        <w:t>短信代理发送短信（调</w:t>
      </w:r>
      <w:r>
        <w:rPr>
          <w:rFonts w:hint="eastAsia"/>
        </w:rPr>
        <w:t>sendSMS</w:t>
      </w:r>
      <w:r>
        <w:rPr>
          <w:rFonts w:hint="eastAsia"/>
        </w:rPr>
        <w:t>接口）。</w:t>
      </w:r>
    </w:p>
    <w:p w:rsidR="00FE6B36" w:rsidRDefault="0097204F" w:rsidP="00FE6B36">
      <w:pPr>
        <w:pStyle w:val="affffff9"/>
        <w:numPr>
          <w:ilvl w:val="0"/>
          <w:numId w:val="57"/>
        </w:numPr>
        <w:tabs>
          <w:tab w:val="num" w:pos="360"/>
        </w:tabs>
        <w:ind w:leftChars="200" w:left="780" w:firstLineChars="0"/>
      </w:pPr>
      <w:r>
        <w:rPr>
          <w:rFonts w:hint="eastAsia"/>
        </w:rPr>
        <w:t>哪些请求客户端类型可发短信可配置。</w:t>
      </w:r>
    </w:p>
    <w:p w:rsidR="00FE6B36" w:rsidRDefault="00C35D5C" w:rsidP="00FE6B36">
      <w:pPr>
        <w:numPr>
          <w:ilvl w:val="0"/>
          <w:numId w:val="57"/>
        </w:numPr>
        <w:tabs>
          <w:tab w:val="num" w:pos="360"/>
        </w:tabs>
        <w:ind w:leftChars="200" w:left="780"/>
      </w:pPr>
      <w:r w:rsidRPr="006812DA">
        <w:rPr>
          <w:rFonts w:ascii="Verdana" w:hAnsi="Verdana" w:hint="eastAsia"/>
          <w:kern w:val="0"/>
          <w:sz w:val="18"/>
          <w:szCs w:val="18"/>
          <w:lang w:val="fr-FR"/>
        </w:rPr>
        <w:t>短信内容可针对客户端类型和短信请求类型配置。</w:t>
      </w:r>
    </w:p>
    <w:p w:rsidR="00FE6B36" w:rsidRDefault="0097204F" w:rsidP="00FE6B36">
      <w:pPr>
        <w:numPr>
          <w:ilvl w:val="0"/>
          <w:numId w:val="57"/>
        </w:numPr>
        <w:tabs>
          <w:tab w:val="num" w:pos="360"/>
        </w:tabs>
        <w:ind w:leftChars="200" w:left="780"/>
      </w:pPr>
      <w:r>
        <w:rPr>
          <w:rFonts w:hint="eastAsia"/>
        </w:rPr>
        <w:t>安全手机（含终端云录入的）也可发送短信，但不符号手机号码格式（例如：老版本中录入的含有</w:t>
      </w:r>
      <w:r>
        <w:rPr>
          <w:rFonts w:hint="eastAsia"/>
        </w:rPr>
        <w:t>-</w:t>
      </w:r>
      <w:r>
        <w:rPr>
          <w:rFonts w:hint="eastAsia"/>
        </w:rPr>
        <w:t>、</w:t>
      </w:r>
      <w:r>
        <w:rPr>
          <w:rFonts w:hint="eastAsia"/>
        </w:rPr>
        <w:t>(</w:t>
      </w:r>
      <w:r>
        <w:rPr>
          <w:rFonts w:hint="eastAsia"/>
        </w:rPr>
        <w:t>、</w:t>
      </w:r>
      <w:r>
        <w:rPr>
          <w:rFonts w:hint="eastAsia"/>
        </w:rPr>
        <w:t>)</w:t>
      </w:r>
      <w:r>
        <w:rPr>
          <w:rFonts w:hint="eastAsia"/>
        </w:rPr>
        <w:t>等）的安全手机不可用于发送短信。</w:t>
      </w:r>
    </w:p>
    <w:p w:rsidR="00FE6B36" w:rsidRDefault="005D4E60" w:rsidP="00FE6B36">
      <w:pPr>
        <w:numPr>
          <w:ilvl w:val="0"/>
          <w:numId w:val="57"/>
        </w:numPr>
        <w:ind w:leftChars="200" w:left="780"/>
      </w:pPr>
      <w:r w:rsidRPr="00A35DF7">
        <w:rPr>
          <w:rFonts w:hint="eastAsia"/>
        </w:rPr>
        <w:t>一天之内</w:t>
      </w:r>
      <w:r w:rsidR="00B70D80">
        <w:rPr>
          <w:rFonts w:hint="eastAsia"/>
        </w:rPr>
        <w:t>对同一个手机</w:t>
      </w:r>
      <w:r w:rsidRPr="00A35DF7">
        <w:rPr>
          <w:rFonts w:hint="eastAsia"/>
        </w:rPr>
        <w:t>连续没有使用的验证码</w:t>
      </w:r>
      <w:r w:rsidR="00B70D80">
        <w:rPr>
          <w:rFonts w:hint="eastAsia"/>
        </w:rPr>
        <w:t>的短信发送</w:t>
      </w:r>
      <w:r w:rsidRPr="00A35DF7">
        <w:rPr>
          <w:rFonts w:hint="eastAsia"/>
        </w:rPr>
        <w:t>次数</w:t>
      </w:r>
      <w:r>
        <w:rPr>
          <w:rFonts w:hint="eastAsia"/>
        </w:rPr>
        <w:t>做</w:t>
      </w:r>
      <w:r w:rsidRPr="00A35DF7">
        <w:rPr>
          <w:rFonts w:hint="eastAsia"/>
        </w:rPr>
        <w:t>限制</w:t>
      </w:r>
      <w:r>
        <w:rPr>
          <w:rFonts w:hint="eastAsia"/>
        </w:rPr>
        <w:t>（缺省</w:t>
      </w:r>
      <w:r>
        <w:rPr>
          <w:rFonts w:hint="eastAsia"/>
        </w:rPr>
        <w:t>10</w:t>
      </w:r>
      <w:r>
        <w:rPr>
          <w:rFonts w:hint="eastAsia"/>
        </w:rPr>
        <w:t>条）。</w:t>
      </w:r>
    </w:p>
    <w:p w:rsidR="00E323F1" w:rsidRDefault="00E323F1" w:rsidP="00E323F1">
      <w:pPr>
        <w:ind w:left="420"/>
      </w:pPr>
    </w:p>
    <w:p w:rsidR="00E323F1" w:rsidRDefault="00E323F1" w:rsidP="00E323F1">
      <w:pPr>
        <w:ind w:left="420"/>
      </w:pPr>
      <w:r>
        <w:rPr>
          <w:rFonts w:hint="eastAsia"/>
        </w:rPr>
        <w:t>中国区下行短信多通道选择策略：（规则按优先级执行）</w:t>
      </w:r>
    </w:p>
    <w:p w:rsidR="00E323F1" w:rsidRDefault="00E323F1" w:rsidP="00E323F1">
      <w:pPr>
        <w:ind w:left="420"/>
      </w:pPr>
      <w:r>
        <w:rPr>
          <w:rFonts w:hint="eastAsia"/>
        </w:rPr>
        <w:t>1</w:t>
      </w:r>
      <w:r>
        <w:rPr>
          <w:rFonts w:hint="eastAsia"/>
        </w:rPr>
        <w:t>）</w:t>
      </w:r>
      <w:r w:rsidR="00877ACE" w:rsidRPr="00877ACE">
        <w:rPr>
          <w:rFonts w:hint="eastAsia"/>
        </w:rPr>
        <w:t>优先根据</w:t>
      </w:r>
      <w:r w:rsidR="00877ACE" w:rsidRPr="00877ACE">
        <w:rPr>
          <w:rFonts w:hint="eastAsia"/>
        </w:rPr>
        <w:t>PLMN</w:t>
      </w:r>
      <w:r w:rsidR="00877ACE" w:rsidRPr="00877ACE">
        <w:rPr>
          <w:rFonts w:hint="eastAsia"/>
        </w:rPr>
        <w:t>（没有</w:t>
      </w:r>
      <w:r w:rsidR="00877ACE" w:rsidRPr="00877ACE">
        <w:rPr>
          <w:rFonts w:hint="eastAsia"/>
        </w:rPr>
        <w:t>PLMN</w:t>
      </w:r>
      <w:r w:rsidR="00877ACE" w:rsidRPr="00877ACE">
        <w:rPr>
          <w:rFonts w:hint="eastAsia"/>
        </w:rPr>
        <w:t>再根据手机前缀）对应</w:t>
      </w:r>
      <w:r w:rsidR="00877ACE">
        <w:rPr>
          <w:rFonts w:hint="eastAsia"/>
        </w:rPr>
        <w:t>的</w:t>
      </w:r>
      <w:r>
        <w:rPr>
          <w:rFonts w:hint="eastAsia"/>
        </w:rPr>
        <w:t>归属运营商选择移动、联通、电信三大运营之一。</w:t>
      </w:r>
    </w:p>
    <w:p w:rsidR="00E323F1" w:rsidRDefault="00E323F1" w:rsidP="00E323F1">
      <w:pPr>
        <w:ind w:left="420"/>
      </w:pPr>
      <w:r>
        <w:rPr>
          <w:rFonts w:hint="eastAsia"/>
        </w:rPr>
        <w:t>2</w:t>
      </w:r>
      <w:r>
        <w:rPr>
          <w:rFonts w:hint="eastAsia"/>
        </w:rPr>
        <w:t>）业务有指定采用</w:t>
      </w:r>
      <w:r>
        <w:rPr>
          <w:rFonts w:hint="eastAsia"/>
        </w:rPr>
        <w:t>SP</w:t>
      </w:r>
      <w:r>
        <w:rPr>
          <w:rFonts w:hint="eastAsia"/>
        </w:rPr>
        <w:t>短号下发短信的，则走北京通道。</w:t>
      </w:r>
    </w:p>
    <w:p w:rsidR="00E323F1" w:rsidRDefault="00E323F1" w:rsidP="00E323F1">
      <w:pPr>
        <w:ind w:left="420"/>
      </w:pPr>
      <w:r>
        <w:rPr>
          <w:rFonts w:hint="eastAsia"/>
        </w:rPr>
        <w:t>3</w:t>
      </w:r>
      <w:r>
        <w:rPr>
          <w:rFonts w:hint="eastAsia"/>
        </w:rPr>
        <w:t>）根据号码归属省份，配置走北京或深圳通道。</w:t>
      </w:r>
    </w:p>
    <w:p w:rsidR="00E323F1" w:rsidRDefault="00E323F1" w:rsidP="00E323F1">
      <w:pPr>
        <w:ind w:left="420"/>
      </w:pPr>
      <w:r>
        <w:rPr>
          <w:rFonts w:hint="eastAsia"/>
        </w:rPr>
        <w:t>4</w:t>
      </w:r>
      <w:r>
        <w:rPr>
          <w:rFonts w:hint="eastAsia"/>
        </w:rPr>
        <w:t>）下发短信时，</w:t>
      </w:r>
      <w:r>
        <w:rPr>
          <w:rFonts w:hint="eastAsia"/>
        </w:rPr>
        <w:t>SMSProxy</w:t>
      </w:r>
      <w:r>
        <w:rPr>
          <w:rFonts w:hint="eastAsia"/>
        </w:rPr>
        <w:t>更新各短信通道统计值。</w:t>
      </w:r>
      <w:r>
        <w:rPr>
          <w:rFonts w:hint="eastAsia"/>
        </w:rPr>
        <w:t>UP</w:t>
      </w:r>
      <w:r>
        <w:rPr>
          <w:rFonts w:hint="eastAsia"/>
        </w:rPr>
        <w:t>每天统计各通道下发短信量，更新</w:t>
      </w:r>
      <w:r>
        <w:rPr>
          <w:rFonts w:hint="eastAsia"/>
        </w:rPr>
        <w:t>memcache</w:t>
      </w:r>
      <w:r>
        <w:rPr>
          <w:rFonts w:hint="eastAsia"/>
        </w:rPr>
        <w:t>中的统计值。</w:t>
      </w:r>
    </w:p>
    <w:p w:rsidR="00E323F1" w:rsidRDefault="00E323F1" w:rsidP="00E323F1">
      <w:pPr>
        <w:ind w:left="420"/>
      </w:pPr>
      <w:r>
        <w:rPr>
          <w:rFonts w:hint="eastAsia"/>
        </w:rPr>
        <w:t>5</w:t>
      </w:r>
      <w:r>
        <w:rPr>
          <w:rFonts w:hint="eastAsia"/>
        </w:rPr>
        <w:t>）不做跨运营商的套餐均衡使用，只做单一运营商北京和深圳套餐的均衡使用。</w:t>
      </w:r>
    </w:p>
    <w:p w:rsidR="00E323F1" w:rsidRDefault="00E323F1" w:rsidP="00E323F1">
      <w:pPr>
        <w:ind w:left="420"/>
      </w:pPr>
      <w:r>
        <w:rPr>
          <w:rFonts w:hint="eastAsia"/>
        </w:rPr>
        <w:t>6</w:t>
      </w:r>
      <w:r>
        <w:rPr>
          <w:rFonts w:hint="eastAsia"/>
        </w:rPr>
        <w:t>）当深圳和北京两套餐之一已使用量超过</w:t>
      </w:r>
      <w:r>
        <w:rPr>
          <w:rFonts w:hint="eastAsia"/>
        </w:rPr>
        <w:t>50</w:t>
      </w:r>
      <w:r>
        <w:rPr>
          <w:rFonts w:hint="eastAsia"/>
        </w:rPr>
        <w:t>％，且两套餐剩余量对比偏差超过</w:t>
      </w:r>
      <w:r>
        <w:rPr>
          <w:rFonts w:hint="eastAsia"/>
        </w:rPr>
        <w:t>10</w:t>
      </w:r>
      <w:r>
        <w:rPr>
          <w:rFonts w:hint="eastAsia"/>
        </w:rPr>
        <w:t>％时，调整规则</w:t>
      </w:r>
      <w:r>
        <w:rPr>
          <w:rFonts w:hint="eastAsia"/>
        </w:rPr>
        <w:t>3</w:t>
      </w:r>
      <w:r>
        <w:rPr>
          <w:rFonts w:hint="eastAsia"/>
        </w:rPr>
        <w:t>策略，改变北京和深圳通道选择，减少偏差，确保两套餐能合理用完。</w:t>
      </w:r>
    </w:p>
    <w:p w:rsidR="00E323F1" w:rsidRDefault="00E323F1" w:rsidP="00E323F1">
      <w:pPr>
        <w:ind w:left="420"/>
      </w:pPr>
      <w:r>
        <w:rPr>
          <w:rFonts w:hint="eastAsia"/>
        </w:rPr>
        <w:t>7</w:t>
      </w:r>
      <w:r>
        <w:rPr>
          <w:rFonts w:hint="eastAsia"/>
        </w:rPr>
        <w:t>）当深圳和北京短信通道的套餐都用完时，重新按规则</w:t>
      </w:r>
      <w:r>
        <w:rPr>
          <w:rFonts w:hint="eastAsia"/>
        </w:rPr>
        <w:t>3</w:t>
      </w:r>
      <w:r>
        <w:rPr>
          <w:rFonts w:hint="eastAsia"/>
        </w:rPr>
        <w:t>选择深圳和北京通道。</w:t>
      </w:r>
    </w:p>
    <w:p w:rsidR="00E323F1" w:rsidRDefault="00E323F1" w:rsidP="00E323F1">
      <w:pPr>
        <w:ind w:left="420"/>
      </w:pPr>
      <w:r>
        <w:rPr>
          <w:rFonts w:hint="eastAsia"/>
        </w:rPr>
        <w:t>8</w:t>
      </w:r>
      <w:r>
        <w:rPr>
          <w:rFonts w:hint="eastAsia"/>
        </w:rPr>
        <w:t>）如果存在业务指定</w:t>
      </w:r>
      <w:r>
        <w:rPr>
          <w:rFonts w:hint="eastAsia"/>
        </w:rPr>
        <w:t>SP</w:t>
      </w:r>
      <w:r>
        <w:rPr>
          <w:rFonts w:hint="eastAsia"/>
        </w:rPr>
        <w:t>短接入码需求，则北京通道优先预留一个百分比短信量（例如：</w:t>
      </w:r>
      <w:r>
        <w:rPr>
          <w:rFonts w:hint="eastAsia"/>
        </w:rPr>
        <w:t>70</w:t>
      </w:r>
      <w:r>
        <w:rPr>
          <w:rFonts w:hint="eastAsia"/>
        </w:rPr>
        <w:t>％或</w:t>
      </w:r>
      <w:r>
        <w:rPr>
          <w:rFonts w:hint="eastAsia"/>
        </w:rPr>
        <w:t>100</w:t>
      </w:r>
      <w:r>
        <w:rPr>
          <w:rFonts w:hint="eastAsia"/>
        </w:rPr>
        <w:t>％）给指定</w:t>
      </w:r>
      <w:r>
        <w:rPr>
          <w:rFonts w:hint="eastAsia"/>
        </w:rPr>
        <w:t>SP</w:t>
      </w:r>
      <w:r>
        <w:rPr>
          <w:rFonts w:hint="eastAsia"/>
        </w:rPr>
        <w:t>短接入码的业务场景使用；当深圳和北京套餐剩余短信量使用完毕时，再取消该预留。</w:t>
      </w:r>
    </w:p>
    <w:p w:rsidR="00E51D29" w:rsidRPr="00E323F1" w:rsidRDefault="00E51D29" w:rsidP="00E323F1">
      <w:pPr>
        <w:ind w:left="420"/>
      </w:pPr>
      <w:r>
        <w:rPr>
          <w:rFonts w:hint="eastAsia"/>
        </w:rPr>
        <w:t>9</w:t>
      </w:r>
      <w:r>
        <w:rPr>
          <w:rFonts w:hint="eastAsia"/>
        </w:rPr>
        <w:t>）</w:t>
      </w:r>
      <w:r w:rsidRPr="00E51D29">
        <w:rPr>
          <w:rFonts w:hint="eastAsia"/>
        </w:rPr>
        <w:t>如果某通道故障，则无条件切换到另一通道。</w:t>
      </w:r>
    </w:p>
    <w:p w:rsidR="00E323F1" w:rsidRDefault="00AA107C" w:rsidP="00E323F1">
      <w:pPr>
        <w:ind w:left="420"/>
      </w:pPr>
      <w:r>
        <w:rPr>
          <w:rFonts w:hint="eastAsia"/>
        </w:rPr>
        <w:lastRenderedPageBreak/>
        <w:t>注：</w:t>
      </w:r>
      <w:r>
        <w:rPr>
          <w:rFonts w:hint="eastAsia"/>
        </w:rPr>
        <w:t>getSMSAuthCode</w:t>
      </w:r>
      <w:r>
        <w:rPr>
          <w:rFonts w:hint="eastAsia"/>
        </w:rPr>
        <w:t>接口无指定</w:t>
      </w:r>
      <w:r>
        <w:rPr>
          <w:rFonts w:hint="eastAsia"/>
        </w:rPr>
        <w:t>SP</w:t>
      </w:r>
      <w:r>
        <w:rPr>
          <w:rFonts w:hint="eastAsia"/>
        </w:rPr>
        <w:t>短接入码需求；</w:t>
      </w:r>
      <w:r>
        <w:rPr>
          <w:rFonts w:hint="eastAsia"/>
        </w:rPr>
        <w:t>sendSMS</w:t>
      </w:r>
      <w:r>
        <w:rPr>
          <w:rFonts w:hint="eastAsia"/>
        </w:rPr>
        <w:t>接口有指定</w:t>
      </w:r>
      <w:r>
        <w:rPr>
          <w:rFonts w:hint="eastAsia"/>
        </w:rPr>
        <w:t>SP</w:t>
      </w:r>
      <w:r>
        <w:rPr>
          <w:rFonts w:hint="eastAsia"/>
        </w:rPr>
        <w:t>短接入码需求。</w:t>
      </w:r>
    </w:p>
    <w:p w:rsidR="00AD2C14" w:rsidRDefault="00AD2C14" w:rsidP="00E323F1">
      <w:pPr>
        <w:ind w:left="420"/>
      </w:pPr>
    </w:p>
    <w:p w:rsidR="000771D1" w:rsidRDefault="00AD2C14" w:rsidP="00E323F1">
      <w:pPr>
        <w:ind w:left="420"/>
        <w:rPr>
          <w:rFonts w:ascii="Verdana" w:hAnsi="Verdana"/>
          <w:kern w:val="0"/>
          <w:sz w:val="18"/>
          <w:szCs w:val="18"/>
          <w:lang w:val="fr-FR"/>
        </w:rPr>
      </w:pPr>
      <w:r>
        <w:rPr>
          <w:rFonts w:hint="eastAsia"/>
        </w:rPr>
        <w:t>天天聊巴展版本启用新的</w:t>
      </w:r>
      <w:r>
        <w:rPr>
          <w:rFonts w:hint="eastAsia"/>
        </w:rPr>
        <w:t>reqClientType</w:t>
      </w:r>
      <w:r>
        <w:rPr>
          <w:rFonts w:hint="eastAsia"/>
        </w:rPr>
        <w:t>＝</w:t>
      </w:r>
      <w:r w:rsidR="00653FE0">
        <w:rPr>
          <w:rFonts w:hint="eastAsia"/>
        </w:rPr>
        <w:t xml:space="preserve"> </w:t>
      </w:r>
      <w:r w:rsidR="00653FE0">
        <w:rPr>
          <w:rFonts w:ascii="Verdana" w:hAnsi="Verdana" w:hint="eastAsia"/>
          <w:kern w:val="0"/>
          <w:sz w:val="18"/>
          <w:szCs w:val="18"/>
          <w:lang w:val="fr-FR"/>
        </w:rPr>
        <w:t>200</w:t>
      </w:r>
      <w:r w:rsidR="00653FE0" w:rsidRPr="00D63A97">
        <w:rPr>
          <w:rFonts w:ascii="Verdana" w:hAnsi="Verdana" w:hint="eastAsia"/>
          <w:kern w:val="0"/>
          <w:sz w:val="18"/>
          <w:szCs w:val="18"/>
          <w:lang w:val="fr-FR"/>
        </w:rPr>
        <w:t>5</w:t>
      </w:r>
      <w:r w:rsidR="00653FE0" w:rsidRPr="00D63A97">
        <w:rPr>
          <w:rFonts w:ascii="Verdana" w:hAnsi="Verdana"/>
          <w:kern w:val="0"/>
          <w:sz w:val="18"/>
          <w:szCs w:val="18"/>
          <w:lang w:val="fr-FR"/>
        </w:rPr>
        <w:t> </w:t>
      </w:r>
      <w:r w:rsidR="00653FE0" w:rsidRPr="00D63A97">
        <w:rPr>
          <w:rFonts w:ascii="Verdana" w:hAnsi="Verdana" w:hint="eastAsia"/>
          <w:kern w:val="0"/>
          <w:sz w:val="18"/>
          <w:szCs w:val="18"/>
          <w:lang w:val="fr-FR"/>
        </w:rPr>
        <w:t>:</w:t>
      </w:r>
      <w:r w:rsidR="00653FE0">
        <w:rPr>
          <w:rFonts w:ascii="Verdana" w:hAnsi="Verdana" w:hint="eastAsia"/>
          <w:kern w:val="0"/>
          <w:sz w:val="18"/>
          <w:szCs w:val="18"/>
          <w:lang w:val="fr-FR"/>
        </w:rPr>
        <w:t>天天聊巴展专版客户端；</w:t>
      </w:r>
    </w:p>
    <w:p w:rsidR="000771D1" w:rsidRDefault="000771D1" w:rsidP="00E323F1">
      <w:pPr>
        <w:ind w:left="420"/>
        <w:rPr>
          <w:rFonts w:ascii="宋体" w:hAnsi="宋体"/>
          <w:sz w:val="18"/>
          <w:szCs w:val="18"/>
          <w:lang w:val="en-GB"/>
        </w:rPr>
      </w:pPr>
      <w:r>
        <w:rPr>
          <w:rFonts w:ascii="宋体" w:hAnsi="宋体" w:hint="eastAsia"/>
          <w:sz w:val="18"/>
          <w:szCs w:val="18"/>
          <w:lang w:val="en-GB"/>
        </w:rPr>
        <w:t>1）为支持天天聊华为巴展专版在欧洲可使用，UP如果判断用户归属站点为7（欧洲），则需进一步判断</w:t>
      </w:r>
      <w:r>
        <w:rPr>
          <w:rFonts w:hint="eastAsia"/>
        </w:rPr>
        <w:t>reqClientType=</w:t>
      </w:r>
      <w:r>
        <w:rPr>
          <w:rFonts w:ascii="Verdana" w:hAnsi="Verdana" w:hint="eastAsia"/>
          <w:kern w:val="0"/>
          <w:sz w:val="18"/>
          <w:szCs w:val="18"/>
          <w:lang w:val="fr-FR"/>
        </w:rPr>
        <w:t>200</w:t>
      </w:r>
      <w:r w:rsidRPr="00D63A97">
        <w:rPr>
          <w:rFonts w:ascii="Verdana" w:hAnsi="Verdana" w:hint="eastAsia"/>
          <w:kern w:val="0"/>
          <w:sz w:val="18"/>
          <w:szCs w:val="18"/>
          <w:lang w:val="fr-FR"/>
        </w:rPr>
        <w:t>5</w:t>
      </w:r>
      <w:r>
        <w:rPr>
          <w:rFonts w:ascii="Verdana" w:hAnsi="Verdana" w:hint="eastAsia"/>
          <w:kern w:val="0"/>
          <w:sz w:val="18"/>
          <w:szCs w:val="18"/>
          <w:lang w:val="fr-FR"/>
        </w:rPr>
        <w:t>时，将</w:t>
      </w:r>
      <w:r>
        <w:rPr>
          <w:rFonts w:ascii="宋体" w:hAnsi="宋体" w:hint="eastAsia"/>
          <w:sz w:val="18"/>
          <w:szCs w:val="18"/>
          <w:lang w:val="en-GB"/>
        </w:rPr>
        <w:t>站点更改为5(香港)。</w:t>
      </w:r>
    </w:p>
    <w:p w:rsidR="00653FE0" w:rsidRDefault="000771D1" w:rsidP="00E323F1">
      <w:pPr>
        <w:ind w:left="420"/>
        <w:rPr>
          <w:rFonts w:ascii="Verdana" w:hAnsi="Verdana"/>
          <w:kern w:val="0"/>
          <w:sz w:val="18"/>
          <w:szCs w:val="18"/>
          <w:lang w:val="fr-FR"/>
        </w:rPr>
      </w:pPr>
      <w:r>
        <w:rPr>
          <w:rFonts w:ascii="Verdana" w:hAnsi="Verdana" w:hint="eastAsia"/>
          <w:kern w:val="0"/>
          <w:sz w:val="18"/>
          <w:szCs w:val="18"/>
          <w:lang w:val="fr-FR"/>
        </w:rPr>
        <w:t>2</w:t>
      </w:r>
      <w:r>
        <w:rPr>
          <w:rFonts w:ascii="Verdana" w:hAnsi="Verdana" w:hint="eastAsia"/>
          <w:kern w:val="0"/>
          <w:sz w:val="18"/>
          <w:szCs w:val="18"/>
          <w:lang w:val="fr-FR"/>
        </w:rPr>
        <w:t>）</w:t>
      </w:r>
      <w:r w:rsidR="00653FE0">
        <w:rPr>
          <w:rFonts w:ascii="Verdana" w:hAnsi="Verdana" w:hint="eastAsia"/>
          <w:kern w:val="0"/>
          <w:sz w:val="18"/>
          <w:szCs w:val="18"/>
          <w:lang w:val="fr-FR"/>
        </w:rPr>
        <w:t>针对该专版</w:t>
      </w:r>
      <w:r w:rsidR="00653FE0">
        <w:rPr>
          <w:rFonts w:ascii="Verdana" w:hAnsi="Verdana" w:hint="eastAsia"/>
          <w:kern w:val="0"/>
          <w:sz w:val="18"/>
          <w:szCs w:val="18"/>
          <w:lang w:val="fr-FR"/>
        </w:rPr>
        <w:t>UP</w:t>
      </w:r>
      <w:r w:rsidR="00653FE0">
        <w:rPr>
          <w:rFonts w:ascii="Verdana" w:hAnsi="Verdana" w:hint="eastAsia"/>
          <w:kern w:val="0"/>
          <w:sz w:val="18"/>
          <w:szCs w:val="18"/>
          <w:lang w:val="fr-FR"/>
        </w:rPr>
        <w:t>需要将</w:t>
      </w:r>
      <w:r w:rsidR="00653FE0">
        <w:rPr>
          <w:rFonts w:ascii="Verdana" w:hAnsi="Verdana" w:hint="eastAsia"/>
          <w:kern w:val="0"/>
          <w:sz w:val="18"/>
          <w:szCs w:val="18"/>
          <w:lang w:val="fr-FR"/>
        </w:rPr>
        <w:t>reqClientType</w:t>
      </w:r>
      <w:r w:rsidR="00653FE0">
        <w:rPr>
          <w:rFonts w:ascii="Verdana" w:hAnsi="Verdana" w:hint="eastAsia"/>
          <w:kern w:val="0"/>
          <w:sz w:val="18"/>
          <w:szCs w:val="18"/>
          <w:lang w:val="fr-FR"/>
        </w:rPr>
        <w:t>和该手机号码重复发送（且未使用）验证码次数，传达给</w:t>
      </w:r>
      <w:r w:rsidR="00653FE0">
        <w:rPr>
          <w:rFonts w:ascii="Verdana" w:hAnsi="Verdana" w:hint="eastAsia"/>
          <w:kern w:val="0"/>
          <w:sz w:val="18"/>
          <w:szCs w:val="18"/>
          <w:lang w:val="fr-FR"/>
        </w:rPr>
        <w:t>SMSProxy</w:t>
      </w:r>
      <w:r w:rsidR="00653FE0">
        <w:rPr>
          <w:rFonts w:ascii="Verdana" w:hAnsi="Verdana" w:hint="eastAsia"/>
          <w:kern w:val="0"/>
          <w:sz w:val="18"/>
          <w:szCs w:val="18"/>
          <w:lang w:val="fr-FR"/>
        </w:rPr>
        <w:t>。由</w:t>
      </w:r>
      <w:r w:rsidR="00653FE0">
        <w:rPr>
          <w:rFonts w:ascii="Verdana" w:hAnsi="Verdana" w:hint="eastAsia"/>
          <w:kern w:val="0"/>
          <w:sz w:val="18"/>
          <w:szCs w:val="18"/>
          <w:lang w:val="fr-FR"/>
        </w:rPr>
        <w:t>SMSProxy</w:t>
      </w:r>
      <w:r w:rsidR="00653FE0">
        <w:rPr>
          <w:rFonts w:ascii="Verdana" w:hAnsi="Verdana" w:hint="eastAsia"/>
          <w:kern w:val="0"/>
          <w:sz w:val="18"/>
          <w:szCs w:val="18"/>
          <w:lang w:val="fr-FR"/>
        </w:rPr>
        <w:t>选择可使用</w:t>
      </w:r>
      <w:r w:rsidR="00653FE0">
        <w:rPr>
          <w:rFonts w:ascii="Verdana" w:hAnsi="Verdana" w:hint="eastAsia"/>
          <w:kern w:val="0"/>
          <w:sz w:val="18"/>
          <w:szCs w:val="18"/>
          <w:lang w:val="fr-FR"/>
        </w:rPr>
        <w:t>IT</w:t>
      </w:r>
      <w:r w:rsidR="00653FE0">
        <w:rPr>
          <w:rFonts w:ascii="Verdana" w:hAnsi="Verdana" w:hint="eastAsia"/>
          <w:kern w:val="0"/>
          <w:sz w:val="18"/>
          <w:szCs w:val="18"/>
          <w:lang w:val="fr-FR"/>
        </w:rPr>
        <w:t>短信通道（主）和</w:t>
      </w:r>
      <w:r w:rsidR="00653FE0">
        <w:rPr>
          <w:rFonts w:ascii="Verdana" w:hAnsi="Verdana" w:hint="eastAsia"/>
          <w:kern w:val="0"/>
          <w:sz w:val="18"/>
          <w:szCs w:val="18"/>
          <w:lang w:val="fr-FR"/>
        </w:rPr>
        <w:t>vodafone</w:t>
      </w:r>
      <w:r w:rsidR="00653FE0">
        <w:rPr>
          <w:rFonts w:ascii="Verdana" w:hAnsi="Verdana" w:hint="eastAsia"/>
          <w:kern w:val="0"/>
          <w:sz w:val="18"/>
          <w:szCs w:val="18"/>
          <w:lang w:val="fr-FR"/>
        </w:rPr>
        <w:t>国际短信通道（备）发送下行短信验证码。</w:t>
      </w:r>
    </w:p>
    <w:p w:rsidR="00AD2C14" w:rsidRDefault="00653FE0" w:rsidP="00E323F1">
      <w:pPr>
        <w:ind w:left="420"/>
        <w:rPr>
          <w:rFonts w:ascii="Verdana" w:hAnsi="Verdana"/>
          <w:kern w:val="0"/>
          <w:sz w:val="18"/>
          <w:szCs w:val="18"/>
          <w:lang w:val="fr-FR"/>
        </w:rPr>
      </w:pPr>
      <w:r>
        <w:rPr>
          <w:rFonts w:ascii="Verdana" w:hAnsi="Verdana" w:hint="eastAsia"/>
          <w:kern w:val="0"/>
          <w:sz w:val="18"/>
          <w:szCs w:val="18"/>
          <w:lang w:val="fr-FR"/>
        </w:rPr>
        <w:t>注</w:t>
      </w:r>
      <w:r>
        <w:rPr>
          <w:rFonts w:ascii="Verdana" w:hAnsi="Verdana" w:hint="eastAsia"/>
          <w:kern w:val="0"/>
          <w:sz w:val="18"/>
          <w:szCs w:val="18"/>
          <w:lang w:val="fr-FR"/>
        </w:rPr>
        <w:t>1</w:t>
      </w:r>
      <w:r>
        <w:rPr>
          <w:rFonts w:ascii="Verdana" w:hAnsi="Verdana" w:hint="eastAsia"/>
          <w:kern w:val="0"/>
          <w:sz w:val="18"/>
          <w:szCs w:val="18"/>
          <w:lang w:val="fr-FR"/>
        </w:rPr>
        <w:t>：以验证码重发次数取模切换发送通道。</w:t>
      </w:r>
    </w:p>
    <w:p w:rsidR="00653FE0" w:rsidRDefault="00653FE0" w:rsidP="00E323F1">
      <w:pPr>
        <w:ind w:left="420"/>
        <w:rPr>
          <w:rFonts w:ascii="Verdana" w:hAnsi="Verdana"/>
          <w:kern w:val="0"/>
          <w:sz w:val="18"/>
          <w:szCs w:val="18"/>
          <w:lang w:val="fr-FR"/>
        </w:rPr>
      </w:pPr>
      <w:r>
        <w:rPr>
          <w:rFonts w:ascii="Verdana" w:hAnsi="Verdana" w:hint="eastAsia"/>
          <w:kern w:val="0"/>
          <w:sz w:val="18"/>
          <w:szCs w:val="18"/>
          <w:lang w:val="fr-FR"/>
        </w:rPr>
        <w:t>注</w:t>
      </w:r>
      <w:r>
        <w:rPr>
          <w:rFonts w:ascii="Verdana" w:hAnsi="Verdana" w:hint="eastAsia"/>
          <w:kern w:val="0"/>
          <w:sz w:val="18"/>
          <w:szCs w:val="18"/>
          <w:lang w:val="fr-FR"/>
        </w:rPr>
        <w:t>2</w:t>
      </w:r>
      <w:r>
        <w:rPr>
          <w:rFonts w:ascii="Verdana" w:hAnsi="Verdana" w:hint="eastAsia"/>
          <w:kern w:val="0"/>
          <w:sz w:val="18"/>
          <w:szCs w:val="18"/>
          <w:lang w:val="fr-FR"/>
        </w:rPr>
        <w:t>：其他业务不支持使用</w:t>
      </w:r>
      <w:r>
        <w:rPr>
          <w:rFonts w:ascii="Verdana" w:hAnsi="Verdana" w:hint="eastAsia"/>
          <w:kern w:val="0"/>
          <w:sz w:val="18"/>
          <w:szCs w:val="18"/>
          <w:lang w:val="fr-FR"/>
        </w:rPr>
        <w:t>IT</w:t>
      </w:r>
      <w:r>
        <w:rPr>
          <w:rFonts w:ascii="Verdana" w:hAnsi="Verdana" w:hint="eastAsia"/>
          <w:kern w:val="0"/>
          <w:sz w:val="18"/>
          <w:szCs w:val="18"/>
          <w:lang w:val="fr-FR"/>
        </w:rPr>
        <w:t>短信通道（主）和</w:t>
      </w:r>
      <w:r>
        <w:rPr>
          <w:rFonts w:ascii="Verdana" w:hAnsi="Verdana" w:hint="eastAsia"/>
          <w:kern w:val="0"/>
          <w:sz w:val="18"/>
          <w:szCs w:val="18"/>
          <w:lang w:val="fr-FR"/>
        </w:rPr>
        <w:t>vodafone</w:t>
      </w:r>
      <w:r>
        <w:rPr>
          <w:rFonts w:ascii="Verdana" w:hAnsi="Verdana" w:hint="eastAsia"/>
          <w:kern w:val="0"/>
          <w:sz w:val="18"/>
          <w:szCs w:val="18"/>
          <w:lang w:val="fr-FR"/>
        </w:rPr>
        <w:t>国际短信通道（备）发送下行短信验证码。</w:t>
      </w:r>
    </w:p>
    <w:p w:rsidR="00A97666" w:rsidRPr="00A97666" w:rsidRDefault="004104F0" w:rsidP="00E323F1">
      <w:pPr>
        <w:ind w:left="420"/>
        <w:rPr>
          <w:lang w:val="en-GB"/>
        </w:rPr>
      </w:pPr>
      <w:r>
        <w:rPr>
          <w:rFonts w:ascii="Verdana" w:hAnsi="Verdana" w:hint="eastAsia"/>
          <w:kern w:val="0"/>
          <w:sz w:val="18"/>
          <w:szCs w:val="18"/>
          <w:lang w:val="fr-FR"/>
        </w:rPr>
        <w:t>注</w:t>
      </w:r>
      <w:r>
        <w:rPr>
          <w:rFonts w:ascii="Verdana" w:hAnsi="Verdana" w:hint="eastAsia"/>
          <w:kern w:val="0"/>
          <w:sz w:val="18"/>
          <w:szCs w:val="18"/>
          <w:lang w:val="fr-FR"/>
        </w:rPr>
        <w:t>3</w:t>
      </w:r>
      <w:r>
        <w:rPr>
          <w:rFonts w:ascii="Verdana" w:hAnsi="Verdana" w:hint="eastAsia"/>
          <w:kern w:val="0"/>
          <w:sz w:val="18"/>
          <w:szCs w:val="18"/>
          <w:lang w:val="fr-FR"/>
        </w:rPr>
        <w:t>：天天聊巴展专版客户端不用通过</w:t>
      </w:r>
      <w:r>
        <w:rPr>
          <w:rFonts w:ascii="Verdana" w:hAnsi="Verdana" w:hint="eastAsia"/>
          <w:kern w:val="0"/>
          <w:sz w:val="18"/>
          <w:szCs w:val="18"/>
          <w:lang w:val="fr-FR"/>
        </w:rPr>
        <w:t>getSMSCountry</w:t>
      </w:r>
      <w:r>
        <w:rPr>
          <w:rFonts w:ascii="Verdana" w:hAnsi="Verdana" w:hint="eastAsia"/>
          <w:kern w:val="0"/>
          <w:sz w:val="18"/>
          <w:szCs w:val="18"/>
          <w:lang w:val="fr-FR"/>
        </w:rPr>
        <w:t>判断短信支持的国家，默认全球国家都支持。</w:t>
      </w:r>
    </w:p>
    <w:p w:rsidR="002C6481" w:rsidRDefault="002C6481" w:rsidP="00407B6C">
      <w:pPr>
        <w:pStyle w:val="41"/>
      </w:pPr>
      <w:r>
        <w:t xml:space="preserve">API </w:t>
      </w:r>
      <w:r>
        <w:rPr>
          <w:rFonts w:hint="eastAsia"/>
        </w:rPr>
        <w:t>原型</w:t>
      </w:r>
    </w:p>
    <w:p w:rsidR="002C6481" w:rsidRDefault="002C6481" w:rsidP="002C6481">
      <w:pPr>
        <w:ind w:left="420" w:firstLine="420"/>
      </w:pPr>
      <w:r>
        <w:rPr>
          <w:rFonts w:hint="eastAsia"/>
        </w:rPr>
        <w:t>SMSAuthCodeRsp getSMSAuthCode</w:t>
      </w:r>
      <w:r>
        <w:t>(</w:t>
      </w:r>
      <w:r>
        <w:rPr>
          <w:rFonts w:hint="eastAsia"/>
        </w:rPr>
        <w:t>SMSAuthCodeReq smsAuthCodeReq</w:t>
      </w:r>
      <w:r>
        <w:t>)</w:t>
      </w:r>
      <w:r>
        <w:rPr>
          <w:rFonts w:hint="eastAsia"/>
        </w:rPr>
        <w:t xml:space="preserve"> throws </w:t>
      </w:r>
      <w:r w:rsidRPr="00813C66">
        <w:rPr>
          <w:rFonts w:hint="eastAsia"/>
        </w:rPr>
        <w:t>CException</w:t>
      </w:r>
    </w:p>
    <w:p w:rsidR="002C6481" w:rsidRDefault="002C6481" w:rsidP="00407B6C">
      <w:pPr>
        <w:pStyle w:val="41"/>
      </w:pPr>
      <w:r>
        <w:rPr>
          <w:rFonts w:hint="eastAsia"/>
        </w:rPr>
        <w:t>输入参数</w:t>
      </w:r>
    </w:p>
    <w:p w:rsidR="002C6481" w:rsidRPr="00A01A26" w:rsidRDefault="002C6481" w:rsidP="002C6481">
      <w:pPr>
        <w:pStyle w:val="a4"/>
        <w:ind w:firstLine="210"/>
      </w:pPr>
      <w:r>
        <w:rPr>
          <w:rFonts w:hint="eastAsia"/>
        </w:rPr>
        <w:t>SMSAuthCodeReq</w:t>
      </w:r>
      <w:r>
        <w:rPr>
          <w:rFonts w:hint="eastAsia"/>
        </w:rPr>
        <w:t>定义如下：</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48"/>
        <w:gridCol w:w="709"/>
        <w:gridCol w:w="992"/>
        <w:gridCol w:w="709"/>
        <w:gridCol w:w="4442"/>
      </w:tblGrid>
      <w:tr w:rsidR="002C6481" w:rsidTr="003B7D33">
        <w:trPr>
          <w:jc w:val="center"/>
        </w:trPr>
        <w:tc>
          <w:tcPr>
            <w:tcW w:w="1948" w:type="dxa"/>
          </w:tcPr>
          <w:p w:rsidR="002C6481" w:rsidRDefault="002C6481" w:rsidP="00254D54">
            <w:pPr>
              <w:pStyle w:val="TAH"/>
              <w:rPr>
                <w:rFonts w:ascii="Verdana" w:hAnsi="Verdana"/>
                <w:lang w:val="fr-FR" w:eastAsia="zh-CN"/>
              </w:rPr>
            </w:pPr>
            <w:r>
              <w:rPr>
                <w:rFonts w:ascii="Verdana" w:hAnsi="Verdana" w:hint="eastAsia"/>
                <w:lang w:val="fr-FR" w:eastAsia="zh-CN"/>
              </w:rPr>
              <w:lastRenderedPageBreak/>
              <w:t>参数名称</w:t>
            </w:r>
          </w:p>
        </w:tc>
        <w:tc>
          <w:tcPr>
            <w:tcW w:w="709" w:type="dxa"/>
          </w:tcPr>
          <w:p w:rsidR="002C6481" w:rsidRDefault="002C6481" w:rsidP="00254D54">
            <w:pPr>
              <w:pStyle w:val="TAH"/>
              <w:rPr>
                <w:rFonts w:ascii="Verdana" w:hAnsi="Verdana"/>
                <w:lang w:val="fr-FR" w:eastAsia="zh-CN"/>
              </w:rPr>
            </w:pPr>
            <w:r>
              <w:rPr>
                <w:rFonts w:ascii="Verdana" w:hAnsi="Verdana" w:hint="eastAsia"/>
                <w:lang w:val="fr-FR" w:eastAsia="zh-CN"/>
              </w:rPr>
              <w:t>必须</w:t>
            </w:r>
          </w:p>
        </w:tc>
        <w:tc>
          <w:tcPr>
            <w:tcW w:w="992" w:type="dxa"/>
          </w:tcPr>
          <w:p w:rsidR="002C6481" w:rsidRDefault="002C6481" w:rsidP="00254D54">
            <w:pPr>
              <w:pStyle w:val="TAH"/>
              <w:rPr>
                <w:rFonts w:ascii="Verdana" w:hAnsi="Verdana"/>
                <w:lang w:val="fr-FR" w:eastAsia="zh-CN"/>
              </w:rPr>
            </w:pPr>
            <w:r>
              <w:rPr>
                <w:rFonts w:ascii="Verdana" w:hAnsi="Verdana" w:hint="eastAsia"/>
                <w:lang w:val="fr-FR" w:eastAsia="zh-CN"/>
              </w:rPr>
              <w:t>类型</w:t>
            </w:r>
          </w:p>
        </w:tc>
        <w:tc>
          <w:tcPr>
            <w:tcW w:w="709" w:type="dxa"/>
          </w:tcPr>
          <w:p w:rsidR="002C6481" w:rsidRDefault="002C6481" w:rsidP="00254D54">
            <w:pPr>
              <w:pStyle w:val="TAH"/>
              <w:rPr>
                <w:rFonts w:ascii="Verdana" w:hAnsi="Verdana"/>
                <w:lang w:val="fr-FR" w:eastAsia="zh-CN"/>
              </w:rPr>
            </w:pPr>
            <w:r>
              <w:rPr>
                <w:rFonts w:ascii="Verdana" w:hAnsi="Verdana" w:hint="eastAsia"/>
                <w:lang w:val="fr-FR" w:eastAsia="zh-CN"/>
              </w:rPr>
              <w:t>长度</w:t>
            </w:r>
          </w:p>
        </w:tc>
        <w:tc>
          <w:tcPr>
            <w:tcW w:w="4442" w:type="dxa"/>
          </w:tcPr>
          <w:p w:rsidR="002C6481" w:rsidRDefault="002C6481" w:rsidP="00254D54">
            <w:pPr>
              <w:pStyle w:val="TAH"/>
              <w:rPr>
                <w:rFonts w:ascii="Verdana" w:hAnsi="Verdana"/>
                <w:lang w:val="fr-FR" w:eastAsia="zh-CN"/>
              </w:rPr>
            </w:pPr>
            <w:r>
              <w:rPr>
                <w:rFonts w:ascii="Verdana" w:hAnsi="Verdana" w:hint="eastAsia"/>
                <w:lang w:val="fr-FR" w:eastAsia="zh-CN"/>
              </w:rPr>
              <w:t>描述信息</w:t>
            </w:r>
          </w:p>
        </w:tc>
      </w:tr>
      <w:tr w:rsidR="002C6481" w:rsidTr="003B7D33">
        <w:trPr>
          <w:jc w:val="center"/>
        </w:trPr>
        <w:tc>
          <w:tcPr>
            <w:tcW w:w="1948" w:type="dxa"/>
          </w:tcPr>
          <w:p w:rsidR="002C6481" w:rsidRPr="00E74491" w:rsidRDefault="002C6481" w:rsidP="00254D54">
            <w:pPr>
              <w:pStyle w:val="TAL"/>
              <w:rPr>
                <w:lang w:val="fr-FR" w:eastAsia="zh-CN"/>
              </w:rPr>
            </w:pPr>
            <w:r w:rsidRPr="00E74491">
              <w:rPr>
                <w:rFonts w:hint="eastAsia"/>
                <w:lang w:val="fr-FR" w:eastAsia="zh-CN"/>
              </w:rPr>
              <w:t>v</w:t>
            </w:r>
            <w:r w:rsidRPr="00E74491">
              <w:rPr>
                <w:lang w:val="fr-FR" w:eastAsia="zh-CN"/>
              </w:rPr>
              <w:t>ersion</w:t>
            </w:r>
          </w:p>
        </w:tc>
        <w:tc>
          <w:tcPr>
            <w:tcW w:w="709" w:type="dxa"/>
          </w:tcPr>
          <w:p w:rsidR="002C6481" w:rsidRPr="00E74491" w:rsidRDefault="002C6481" w:rsidP="00254D54">
            <w:pPr>
              <w:pStyle w:val="TAL"/>
              <w:rPr>
                <w:lang w:val="fr-FR" w:eastAsia="zh-CN"/>
              </w:rPr>
            </w:pPr>
            <w:r>
              <w:rPr>
                <w:rFonts w:hint="eastAsia"/>
                <w:lang w:val="fr-FR" w:eastAsia="zh-CN"/>
              </w:rPr>
              <w:t>M</w:t>
            </w:r>
          </w:p>
        </w:tc>
        <w:tc>
          <w:tcPr>
            <w:tcW w:w="992" w:type="dxa"/>
          </w:tcPr>
          <w:p w:rsidR="002C6481" w:rsidRPr="00E74491" w:rsidRDefault="002C6481" w:rsidP="00254D54">
            <w:pPr>
              <w:pStyle w:val="TAH"/>
              <w:jc w:val="both"/>
              <w:rPr>
                <w:b w:val="0"/>
                <w:lang w:val="fr-FR" w:eastAsia="zh-CN"/>
              </w:rPr>
            </w:pPr>
            <w:r>
              <w:rPr>
                <w:rFonts w:hint="eastAsia"/>
                <w:b w:val="0"/>
                <w:lang w:val="fr-FR" w:eastAsia="zh-CN"/>
              </w:rPr>
              <w:t>String</w:t>
            </w:r>
          </w:p>
        </w:tc>
        <w:tc>
          <w:tcPr>
            <w:tcW w:w="709" w:type="dxa"/>
          </w:tcPr>
          <w:p w:rsidR="002C6481" w:rsidRPr="00E74491" w:rsidRDefault="002C6481" w:rsidP="00254D54">
            <w:pPr>
              <w:rPr>
                <w:rFonts w:ascii="Arial" w:hAnsi="Arial"/>
                <w:kern w:val="0"/>
                <w:sz w:val="18"/>
                <w:szCs w:val="18"/>
                <w:lang w:val="fr-FR"/>
              </w:rPr>
            </w:pPr>
            <w:r>
              <w:rPr>
                <w:rFonts w:ascii="Arial" w:hAnsi="Arial" w:hint="eastAsia"/>
                <w:kern w:val="0"/>
                <w:sz w:val="18"/>
                <w:szCs w:val="18"/>
                <w:lang w:val="fr-FR"/>
              </w:rPr>
              <w:t>5</w:t>
            </w:r>
          </w:p>
        </w:tc>
        <w:tc>
          <w:tcPr>
            <w:tcW w:w="4442" w:type="dxa"/>
          </w:tcPr>
          <w:p w:rsidR="002C6481" w:rsidRPr="00E74491" w:rsidRDefault="002C6481" w:rsidP="00254D54">
            <w:pPr>
              <w:rPr>
                <w:rFonts w:ascii="Arial" w:hAnsi="Arial"/>
                <w:kern w:val="0"/>
                <w:sz w:val="18"/>
                <w:szCs w:val="18"/>
                <w:lang w:val="fr-FR"/>
              </w:rPr>
            </w:pPr>
            <w:r w:rsidRPr="00E74491">
              <w:rPr>
                <w:rFonts w:ascii="Arial" w:hAnsi="Arial" w:hint="eastAsia"/>
                <w:kern w:val="0"/>
                <w:sz w:val="18"/>
                <w:szCs w:val="18"/>
                <w:lang w:val="fr-FR"/>
              </w:rPr>
              <w:t>协议版本号</w:t>
            </w:r>
          </w:p>
          <w:p w:rsidR="002C6481" w:rsidRPr="00E74491" w:rsidRDefault="002C6481" w:rsidP="008E27B5">
            <w:pPr>
              <w:rPr>
                <w:rFonts w:ascii="Arial" w:hAnsi="Arial"/>
                <w:kern w:val="0"/>
                <w:sz w:val="18"/>
                <w:szCs w:val="18"/>
                <w:lang w:val="fr-FR"/>
              </w:rPr>
            </w:pPr>
            <w:r w:rsidRPr="00E74491">
              <w:rPr>
                <w:rFonts w:ascii="Arial" w:hAnsi="Arial" w:hint="eastAsia"/>
                <w:kern w:val="0"/>
                <w:sz w:val="18"/>
                <w:szCs w:val="18"/>
                <w:lang w:val="fr-FR"/>
              </w:rPr>
              <w:t>当前版本为：</w:t>
            </w:r>
            <w:r>
              <w:rPr>
                <w:rFonts w:ascii="Arial" w:hAnsi="Arial" w:hint="eastAsia"/>
                <w:kern w:val="0"/>
                <w:sz w:val="18"/>
                <w:szCs w:val="18"/>
                <w:lang w:val="fr-FR"/>
              </w:rPr>
              <w:t>0</w:t>
            </w:r>
            <w:r w:rsidR="008E27B5">
              <w:rPr>
                <w:rFonts w:ascii="Arial" w:hAnsi="Arial" w:hint="eastAsia"/>
                <w:kern w:val="0"/>
                <w:sz w:val="18"/>
                <w:szCs w:val="18"/>
                <w:lang w:val="fr-FR"/>
              </w:rPr>
              <w:t>2</w:t>
            </w:r>
            <w:r>
              <w:rPr>
                <w:rFonts w:ascii="Arial" w:hAnsi="Arial" w:hint="eastAsia"/>
                <w:kern w:val="0"/>
                <w:sz w:val="18"/>
                <w:szCs w:val="18"/>
                <w:lang w:val="fr-FR"/>
              </w:rPr>
              <w:t>.0</w:t>
            </w:r>
            <w:r w:rsidR="008E27B5">
              <w:rPr>
                <w:rFonts w:ascii="Arial" w:hAnsi="Arial" w:hint="eastAsia"/>
                <w:kern w:val="0"/>
                <w:sz w:val="18"/>
                <w:szCs w:val="18"/>
                <w:lang w:val="fr-FR"/>
              </w:rPr>
              <w:t>1</w:t>
            </w:r>
          </w:p>
        </w:tc>
      </w:tr>
      <w:tr w:rsidR="002C6481" w:rsidTr="003B7D33">
        <w:trPr>
          <w:jc w:val="center"/>
        </w:trPr>
        <w:tc>
          <w:tcPr>
            <w:tcW w:w="1948" w:type="dxa"/>
          </w:tcPr>
          <w:p w:rsidR="002C6481" w:rsidRPr="00E74491" w:rsidRDefault="002C6481" w:rsidP="00254D54">
            <w:pPr>
              <w:pStyle w:val="TAL"/>
              <w:rPr>
                <w:lang w:val="fr-FR" w:eastAsia="zh-CN"/>
              </w:rPr>
            </w:pPr>
            <w:r>
              <w:rPr>
                <w:lang w:val="fr-FR" w:eastAsia="zh-CN"/>
              </w:rPr>
              <w:t>transactionID</w:t>
            </w:r>
          </w:p>
        </w:tc>
        <w:tc>
          <w:tcPr>
            <w:tcW w:w="709" w:type="dxa"/>
          </w:tcPr>
          <w:p w:rsidR="002C6481" w:rsidRPr="00E74491" w:rsidRDefault="002C6481" w:rsidP="00254D54">
            <w:pPr>
              <w:pStyle w:val="TAL"/>
              <w:rPr>
                <w:lang w:val="fr-FR" w:eastAsia="zh-CN"/>
              </w:rPr>
            </w:pPr>
            <w:r>
              <w:rPr>
                <w:rFonts w:hint="eastAsia"/>
                <w:lang w:val="fr-FR" w:eastAsia="zh-CN"/>
              </w:rPr>
              <w:t>M</w:t>
            </w:r>
          </w:p>
        </w:tc>
        <w:tc>
          <w:tcPr>
            <w:tcW w:w="992" w:type="dxa"/>
          </w:tcPr>
          <w:p w:rsidR="002C6481" w:rsidRPr="00E74491" w:rsidRDefault="002C6481" w:rsidP="00254D54">
            <w:pPr>
              <w:pStyle w:val="TAH"/>
              <w:jc w:val="both"/>
              <w:rPr>
                <w:b w:val="0"/>
                <w:lang w:val="fr-FR" w:eastAsia="zh-CN"/>
              </w:rPr>
            </w:pPr>
            <w:r>
              <w:rPr>
                <w:rFonts w:hint="eastAsia"/>
                <w:b w:val="0"/>
                <w:lang w:val="fr-FR" w:eastAsia="zh-CN"/>
              </w:rPr>
              <w:t>String</w:t>
            </w:r>
          </w:p>
        </w:tc>
        <w:tc>
          <w:tcPr>
            <w:tcW w:w="709" w:type="dxa"/>
          </w:tcPr>
          <w:p w:rsidR="002C6481" w:rsidRPr="00E74491" w:rsidRDefault="002C6481" w:rsidP="00254D54">
            <w:pPr>
              <w:rPr>
                <w:rFonts w:ascii="Arial" w:hAnsi="Arial"/>
                <w:kern w:val="0"/>
                <w:sz w:val="18"/>
                <w:szCs w:val="18"/>
                <w:lang w:val="fr-FR"/>
              </w:rPr>
            </w:pPr>
            <w:r w:rsidRPr="00E74491">
              <w:rPr>
                <w:rFonts w:ascii="Arial" w:hAnsi="Arial" w:hint="eastAsia"/>
                <w:kern w:val="0"/>
                <w:sz w:val="18"/>
                <w:szCs w:val="18"/>
                <w:lang w:val="fr-FR"/>
              </w:rPr>
              <w:t>40</w:t>
            </w:r>
          </w:p>
        </w:tc>
        <w:tc>
          <w:tcPr>
            <w:tcW w:w="4442" w:type="dxa"/>
          </w:tcPr>
          <w:p w:rsidR="002C6481" w:rsidRPr="00E74491" w:rsidRDefault="002C6481" w:rsidP="00254D54">
            <w:pPr>
              <w:rPr>
                <w:rFonts w:ascii="Arial" w:hAnsi="Arial"/>
                <w:kern w:val="0"/>
                <w:sz w:val="18"/>
                <w:szCs w:val="18"/>
                <w:lang w:val="fr-FR"/>
              </w:rPr>
            </w:pPr>
            <w:r w:rsidRPr="00E74491">
              <w:rPr>
                <w:rFonts w:ascii="Arial" w:hAnsi="Arial" w:hint="eastAsia"/>
                <w:kern w:val="0"/>
                <w:sz w:val="18"/>
                <w:szCs w:val="18"/>
                <w:lang w:val="fr-FR"/>
              </w:rPr>
              <w:t>交易流水号</w:t>
            </w:r>
          </w:p>
        </w:tc>
      </w:tr>
      <w:tr w:rsidR="002C6481" w:rsidTr="003B7D33">
        <w:trPr>
          <w:jc w:val="center"/>
        </w:trPr>
        <w:tc>
          <w:tcPr>
            <w:tcW w:w="1948" w:type="dxa"/>
          </w:tcPr>
          <w:p w:rsidR="002C6481" w:rsidRPr="00C8364D" w:rsidRDefault="002C6481" w:rsidP="00254D54">
            <w:pPr>
              <w:pStyle w:val="TAL"/>
              <w:rPr>
                <w:lang w:val="fr-FR" w:eastAsia="zh-CN"/>
              </w:rPr>
            </w:pPr>
            <w:r w:rsidRPr="00C8364D">
              <w:rPr>
                <w:rFonts w:hint="eastAsia"/>
                <w:lang w:val="fr-FR" w:eastAsia="zh-CN"/>
              </w:rPr>
              <w:t>traceFlag</w:t>
            </w:r>
          </w:p>
        </w:tc>
        <w:tc>
          <w:tcPr>
            <w:tcW w:w="709" w:type="dxa"/>
          </w:tcPr>
          <w:p w:rsidR="002C6481" w:rsidRPr="00C8364D" w:rsidRDefault="002C6481" w:rsidP="00254D54">
            <w:pPr>
              <w:spacing w:line="240" w:lineRule="atLeast"/>
              <w:rPr>
                <w:rFonts w:ascii="Arial" w:hAnsi="Arial"/>
                <w:kern w:val="0"/>
                <w:sz w:val="18"/>
                <w:szCs w:val="18"/>
                <w:lang w:val="fr-FR"/>
              </w:rPr>
            </w:pPr>
            <w:r w:rsidRPr="00C8364D">
              <w:rPr>
                <w:rFonts w:ascii="Arial" w:hAnsi="Arial" w:hint="eastAsia"/>
                <w:kern w:val="0"/>
                <w:sz w:val="18"/>
                <w:szCs w:val="18"/>
                <w:lang w:val="fr-FR"/>
              </w:rPr>
              <w:t xml:space="preserve">O </w:t>
            </w:r>
          </w:p>
        </w:tc>
        <w:tc>
          <w:tcPr>
            <w:tcW w:w="992" w:type="dxa"/>
          </w:tcPr>
          <w:p w:rsidR="002C6481" w:rsidRPr="00C8364D" w:rsidRDefault="002C6481" w:rsidP="00254D54">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709" w:type="dxa"/>
          </w:tcPr>
          <w:p w:rsidR="002C6481" w:rsidRPr="00C8364D" w:rsidRDefault="002C6481" w:rsidP="00254D54">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4442" w:type="dxa"/>
          </w:tcPr>
          <w:p w:rsidR="002C6481" w:rsidRDefault="002C6481" w:rsidP="00254D54">
            <w:pPr>
              <w:spacing w:line="240" w:lineRule="atLeast"/>
              <w:rPr>
                <w:rFonts w:ascii="Arial" w:hAnsi="Arial"/>
                <w:kern w:val="0"/>
                <w:sz w:val="18"/>
                <w:szCs w:val="18"/>
                <w:lang w:val="fr-FR"/>
              </w:rPr>
            </w:pPr>
            <w:r>
              <w:rPr>
                <w:rFonts w:ascii="Arial" w:hAnsi="Arial" w:hint="eastAsia"/>
                <w:kern w:val="0"/>
                <w:sz w:val="18"/>
                <w:szCs w:val="18"/>
                <w:lang w:val="fr-FR"/>
              </w:rPr>
              <w:t>跟踪标志</w:t>
            </w:r>
          </w:p>
          <w:p w:rsidR="002C6481" w:rsidRPr="00C8364D" w:rsidRDefault="002C6481" w:rsidP="00254D54">
            <w:pPr>
              <w:spacing w:line="240" w:lineRule="atLeast"/>
              <w:rPr>
                <w:rFonts w:ascii="Arial" w:hAnsi="Arial"/>
                <w:kern w:val="0"/>
                <w:sz w:val="18"/>
                <w:szCs w:val="18"/>
                <w:lang w:val="fr-FR"/>
              </w:rPr>
            </w:pPr>
            <w:r>
              <w:rPr>
                <w:rFonts w:ascii="Arial" w:hAnsi="Arial" w:hint="eastAsia"/>
                <w:kern w:val="0"/>
                <w:sz w:val="18"/>
                <w:szCs w:val="18"/>
                <w:lang w:val="fr-FR"/>
              </w:rPr>
              <w:t>0</w:t>
            </w:r>
            <w:r>
              <w:rPr>
                <w:rFonts w:ascii="Arial" w:hAnsi="Arial" w:hint="eastAsia"/>
                <w:kern w:val="0"/>
                <w:sz w:val="18"/>
                <w:szCs w:val="18"/>
                <w:lang w:val="fr-FR"/>
              </w:rPr>
              <w:t>不启动跟踪</w:t>
            </w:r>
            <w:r>
              <w:rPr>
                <w:rFonts w:ascii="Arial" w:hAnsi="Arial" w:hint="eastAsia"/>
                <w:kern w:val="0"/>
                <w:sz w:val="18"/>
                <w:szCs w:val="18"/>
                <w:lang w:val="fr-FR"/>
              </w:rPr>
              <w:t xml:space="preserve">  1</w:t>
            </w:r>
            <w:r>
              <w:rPr>
                <w:rFonts w:ascii="Arial" w:hAnsi="Arial" w:hint="eastAsia"/>
                <w:kern w:val="0"/>
                <w:sz w:val="18"/>
                <w:szCs w:val="18"/>
                <w:lang w:val="fr-FR"/>
              </w:rPr>
              <w:t>启动跟踪</w:t>
            </w:r>
          </w:p>
        </w:tc>
      </w:tr>
      <w:tr w:rsidR="002C6481" w:rsidTr="003B7D33">
        <w:trPr>
          <w:jc w:val="center"/>
        </w:trPr>
        <w:tc>
          <w:tcPr>
            <w:tcW w:w="1948" w:type="dxa"/>
          </w:tcPr>
          <w:p w:rsidR="002C6481" w:rsidRDefault="002C6481" w:rsidP="00254D54">
            <w:pPr>
              <w:pStyle w:val="TAL"/>
              <w:rPr>
                <w:lang w:val="fr-FR" w:eastAsia="zh-CN"/>
              </w:rPr>
            </w:pPr>
            <w:r>
              <w:rPr>
                <w:rFonts w:hint="eastAsia"/>
                <w:lang w:val="fr-FR" w:eastAsia="zh-CN"/>
              </w:rPr>
              <w:t>accountType</w:t>
            </w:r>
          </w:p>
        </w:tc>
        <w:tc>
          <w:tcPr>
            <w:tcW w:w="709" w:type="dxa"/>
          </w:tcPr>
          <w:p w:rsidR="002C6481" w:rsidRPr="00C8364D" w:rsidRDefault="002C6481" w:rsidP="00254D54">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992" w:type="dxa"/>
          </w:tcPr>
          <w:p w:rsidR="002C6481" w:rsidRPr="00C8364D" w:rsidRDefault="005200E4" w:rsidP="00254D54">
            <w:pPr>
              <w:spacing w:line="240" w:lineRule="atLeast"/>
              <w:rPr>
                <w:rFonts w:ascii="Arial" w:hAnsi="Arial"/>
                <w:kern w:val="0"/>
                <w:sz w:val="18"/>
                <w:szCs w:val="18"/>
                <w:lang w:val="fr-FR"/>
              </w:rPr>
            </w:pPr>
            <w:r>
              <w:rPr>
                <w:rFonts w:ascii="Arial" w:hAnsi="Arial"/>
                <w:kern w:val="0"/>
                <w:sz w:val="18"/>
                <w:szCs w:val="18"/>
                <w:lang w:val="fr-FR"/>
              </w:rPr>
              <w:t>Int</w:t>
            </w:r>
          </w:p>
        </w:tc>
        <w:tc>
          <w:tcPr>
            <w:tcW w:w="709" w:type="dxa"/>
          </w:tcPr>
          <w:p w:rsidR="002C6481" w:rsidRPr="00C8364D" w:rsidRDefault="002C6481" w:rsidP="00254D54">
            <w:pPr>
              <w:spacing w:line="240" w:lineRule="atLeast"/>
              <w:rPr>
                <w:rFonts w:ascii="Arial" w:hAnsi="Arial"/>
                <w:kern w:val="0"/>
                <w:sz w:val="18"/>
                <w:szCs w:val="18"/>
                <w:lang w:val="fr-FR"/>
              </w:rPr>
            </w:pPr>
          </w:p>
        </w:tc>
        <w:tc>
          <w:tcPr>
            <w:tcW w:w="4442" w:type="dxa"/>
          </w:tcPr>
          <w:p w:rsidR="002C6481" w:rsidRDefault="002C6481" w:rsidP="00254D54">
            <w:pPr>
              <w:spacing w:line="240" w:lineRule="atLeast"/>
              <w:rPr>
                <w:rFonts w:ascii="Arial" w:hAnsi="Arial"/>
                <w:kern w:val="0"/>
                <w:sz w:val="18"/>
                <w:szCs w:val="18"/>
                <w:lang w:val="fr-FR"/>
              </w:rPr>
            </w:pPr>
            <w:r>
              <w:rPr>
                <w:rFonts w:ascii="Arial" w:hAnsi="Arial" w:hint="eastAsia"/>
                <w:kern w:val="0"/>
                <w:sz w:val="18"/>
                <w:szCs w:val="18"/>
                <w:lang w:val="fr-FR"/>
              </w:rPr>
              <w:t>帐户类型</w:t>
            </w:r>
          </w:p>
        </w:tc>
      </w:tr>
      <w:tr w:rsidR="002C6481" w:rsidTr="003B7D33">
        <w:trPr>
          <w:jc w:val="center"/>
        </w:trPr>
        <w:tc>
          <w:tcPr>
            <w:tcW w:w="1948" w:type="dxa"/>
          </w:tcPr>
          <w:p w:rsidR="002C6481" w:rsidRDefault="002C6481" w:rsidP="00254D54">
            <w:pPr>
              <w:pStyle w:val="TAL"/>
              <w:rPr>
                <w:lang w:val="fr-FR" w:eastAsia="zh-CN"/>
              </w:rPr>
            </w:pPr>
            <w:r>
              <w:rPr>
                <w:rFonts w:hint="eastAsia"/>
                <w:lang w:val="fr-FR" w:eastAsia="zh-CN"/>
              </w:rPr>
              <w:t>userAccount</w:t>
            </w:r>
          </w:p>
        </w:tc>
        <w:tc>
          <w:tcPr>
            <w:tcW w:w="709" w:type="dxa"/>
          </w:tcPr>
          <w:p w:rsidR="002C6481" w:rsidRDefault="002C6481" w:rsidP="00254D54">
            <w:pPr>
              <w:spacing w:line="240" w:lineRule="atLeast"/>
              <w:rPr>
                <w:rFonts w:ascii="Arial" w:hAnsi="Arial"/>
                <w:kern w:val="0"/>
                <w:sz w:val="18"/>
                <w:szCs w:val="18"/>
                <w:lang w:val="fr-FR"/>
              </w:rPr>
            </w:pPr>
            <w:r w:rsidRPr="00C8364D">
              <w:rPr>
                <w:rFonts w:ascii="Arial" w:hAnsi="Arial" w:hint="eastAsia"/>
                <w:kern w:val="0"/>
                <w:sz w:val="18"/>
                <w:szCs w:val="18"/>
                <w:lang w:val="fr-FR" w:eastAsia="en-US"/>
              </w:rPr>
              <w:t>M</w:t>
            </w:r>
          </w:p>
        </w:tc>
        <w:tc>
          <w:tcPr>
            <w:tcW w:w="992" w:type="dxa"/>
          </w:tcPr>
          <w:p w:rsidR="002C6481" w:rsidRDefault="002C6481" w:rsidP="00254D54">
            <w:pPr>
              <w:spacing w:line="240" w:lineRule="atLeast"/>
              <w:rPr>
                <w:rFonts w:ascii="Arial" w:hAnsi="Arial"/>
                <w:kern w:val="0"/>
                <w:sz w:val="18"/>
                <w:szCs w:val="18"/>
                <w:lang w:val="fr-FR"/>
              </w:rPr>
            </w:pPr>
            <w:r w:rsidRPr="00C8364D">
              <w:rPr>
                <w:rFonts w:ascii="Arial" w:hAnsi="Arial" w:hint="eastAsia"/>
                <w:kern w:val="0"/>
                <w:sz w:val="18"/>
                <w:szCs w:val="18"/>
                <w:lang w:val="fr-FR" w:eastAsia="en-US"/>
              </w:rPr>
              <w:t>String</w:t>
            </w:r>
          </w:p>
        </w:tc>
        <w:tc>
          <w:tcPr>
            <w:tcW w:w="709" w:type="dxa"/>
          </w:tcPr>
          <w:p w:rsidR="002C6481" w:rsidRDefault="003D5302" w:rsidP="00254D54">
            <w:pPr>
              <w:spacing w:line="240" w:lineRule="atLeast"/>
              <w:rPr>
                <w:rFonts w:ascii="Arial" w:hAnsi="Arial"/>
                <w:kern w:val="0"/>
                <w:sz w:val="18"/>
                <w:szCs w:val="18"/>
                <w:lang w:val="fr-FR"/>
              </w:rPr>
            </w:pPr>
            <w:r>
              <w:rPr>
                <w:rFonts w:ascii="Arial" w:hAnsi="Arial" w:hint="eastAsia"/>
                <w:kern w:val="0"/>
                <w:sz w:val="18"/>
                <w:szCs w:val="18"/>
                <w:lang w:val="fr-FR"/>
              </w:rPr>
              <w:t>255</w:t>
            </w:r>
          </w:p>
        </w:tc>
        <w:tc>
          <w:tcPr>
            <w:tcW w:w="4442" w:type="dxa"/>
          </w:tcPr>
          <w:p w:rsidR="002C6481" w:rsidRDefault="002C6481" w:rsidP="00254D54">
            <w:pPr>
              <w:spacing w:line="240" w:lineRule="atLeast"/>
              <w:rPr>
                <w:rFonts w:ascii="Arial" w:hAnsi="Arial"/>
                <w:kern w:val="0"/>
                <w:sz w:val="18"/>
                <w:szCs w:val="18"/>
                <w:lang w:val="fr-FR"/>
              </w:rPr>
            </w:pPr>
            <w:r>
              <w:rPr>
                <w:rFonts w:ascii="Arial" w:hAnsi="Arial" w:hint="eastAsia"/>
                <w:kern w:val="0"/>
                <w:sz w:val="18"/>
                <w:szCs w:val="18"/>
                <w:lang w:val="fr-FR"/>
              </w:rPr>
              <w:t>用户帐户</w:t>
            </w:r>
          </w:p>
        </w:tc>
      </w:tr>
      <w:tr w:rsidR="00455BBA" w:rsidTr="003B7D33">
        <w:trPr>
          <w:jc w:val="center"/>
        </w:trPr>
        <w:tc>
          <w:tcPr>
            <w:tcW w:w="1948" w:type="dxa"/>
          </w:tcPr>
          <w:p w:rsidR="00455BBA" w:rsidRDefault="00455BBA" w:rsidP="00254D54">
            <w:pPr>
              <w:pStyle w:val="TAL"/>
              <w:rPr>
                <w:b/>
                <w:bCs/>
              </w:rPr>
            </w:pPr>
            <w:r>
              <w:rPr>
                <w:rFonts w:hint="eastAsia"/>
              </w:rPr>
              <w:t>languageCode</w:t>
            </w:r>
          </w:p>
        </w:tc>
        <w:tc>
          <w:tcPr>
            <w:tcW w:w="709" w:type="dxa"/>
          </w:tcPr>
          <w:p w:rsidR="00455BBA" w:rsidRDefault="00E70107" w:rsidP="00254D54">
            <w:pPr>
              <w:spacing w:line="240" w:lineRule="atLeast"/>
              <w:rPr>
                <w:lang w:val="fr-FR"/>
              </w:rPr>
            </w:pPr>
            <w:r>
              <w:rPr>
                <w:rFonts w:ascii="Arial" w:cs="Arial" w:hint="eastAsia"/>
                <w:color w:val="000000"/>
              </w:rPr>
              <w:t>O</w:t>
            </w:r>
          </w:p>
        </w:tc>
        <w:tc>
          <w:tcPr>
            <w:tcW w:w="992" w:type="dxa"/>
          </w:tcPr>
          <w:p w:rsidR="00455BBA" w:rsidRDefault="00455BBA" w:rsidP="00254D54">
            <w:pPr>
              <w:spacing w:line="240" w:lineRule="atLeast"/>
              <w:rPr>
                <w:lang w:val="fr-FR"/>
              </w:rPr>
            </w:pPr>
            <w:r>
              <w:rPr>
                <w:rFonts w:ascii="Arial" w:cs="Arial" w:hint="eastAsia"/>
                <w:color w:val="000000"/>
              </w:rPr>
              <w:t>String</w:t>
            </w:r>
          </w:p>
        </w:tc>
        <w:tc>
          <w:tcPr>
            <w:tcW w:w="709" w:type="dxa"/>
          </w:tcPr>
          <w:p w:rsidR="00455BBA" w:rsidRDefault="00455BBA" w:rsidP="00254D54">
            <w:pPr>
              <w:spacing w:line="240" w:lineRule="atLeast"/>
              <w:rPr>
                <w:lang w:val="fr-FR"/>
              </w:rPr>
            </w:pPr>
            <w:r>
              <w:rPr>
                <w:rFonts w:hint="eastAsia"/>
                <w:lang w:val="fr-FR"/>
              </w:rPr>
              <w:t>4</w:t>
            </w:r>
          </w:p>
        </w:tc>
        <w:tc>
          <w:tcPr>
            <w:tcW w:w="4442" w:type="dxa"/>
          </w:tcPr>
          <w:p w:rsidR="00455BBA" w:rsidRDefault="00455BBA" w:rsidP="002C6481">
            <w:r>
              <w:rPr>
                <w:rFonts w:hint="eastAsia"/>
              </w:rPr>
              <w:t>语言类型</w:t>
            </w:r>
          </w:p>
        </w:tc>
      </w:tr>
      <w:tr w:rsidR="00455BBA" w:rsidTr="003B7D33">
        <w:trPr>
          <w:jc w:val="center"/>
        </w:trPr>
        <w:tc>
          <w:tcPr>
            <w:tcW w:w="1948" w:type="dxa"/>
          </w:tcPr>
          <w:p w:rsidR="00455BBA" w:rsidRDefault="00E75215" w:rsidP="00254D54">
            <w:pPr>
              <w:pStyle w:val="TAL"/>
              <w:rPr>
                <w:lang w:val="fr-FR" w:eastAsia="zh-CN"/>
              </w:rPr>
            </w:pPr>
            <w:r>
              <w:rPr>
                <w:rFonts w:hint="eastAsia"/>
                <w:b/>
                <w:bCs/>
              </w:rPr>
              <w:t>reqClientType</w:t>
            </w:r>
          </w:p>
        </w:tc>
        <w:tc>
          <w:tcPr>
            <w:tcW w:w="709" w:type="dxa"/>
          </w:tcPr>
          <w:p w:rsidR="00455BBA" w:rsidRPr="00C8364D" w:rsidRDefault="00455BBA" w:rsidP="00254D54">
            <w:pPr>
              <w:spacing w:line="240" w:lineRule="atLeast"/>
              <w:rPr>
                <w:rFonts w:ascii="Arial" w:hAnsi="Arial"/>
                <w:kern w:val="0"/>
                <w:sz w:val="18"/>
                <w:szCs w:val="18"/>
                <w:lang w:val="fr-FR" w:eastAsia="en-US"/>
              </w:rPr>
            </w:pPr>
            <w:r>
              <w:rPr>
                <w:rFonts w:hint="eastAsia"/>
                <w:lang w:val="fr-FR"/>
              </w:rPr>
              <w:t>M</w:t>
            </w:r>
          </w:p>
        </w:tc>
        <w:tc>
          <w:tcPr>
            <w:tcW w:w="992" w:type="dxa"/>
          </w:tcPr>
          <w:p w:rsidR="00455BBA" w:rsidRPr="00C8364D" w:rsidRDefault="005200E4" w:rsidP="00254D54">
            <w:pPr>
              <w:spacing w:line="240" w:lineRule="atLeast"/>
              <w:rPr>
                <w:rFonts w:ascii="Arial" w:hAnsi="Arial"/>
                <w:kern w:val="0"/>
                <w:sz w:val="18"/>
                <w:szCs w:val="18"/>
                <w:lang w:val="fr-FR" w:eastAsia="en-US"/>
              </w:rPr>
            </w:pPr>
            <w:r>
              <w:rPr>
                <w:lang w:val="fr-FR"/>
              </w:rPr>
              <w:t>Int</w:t>
            </w:r>
          </w:p>
        </w:tc>
        <w:tc>
          <w:tcPr>
            <w:tcW w:w="709" w:type="dxa"/>
          </w:tcPr>
          <w:p w:rsidR="00455BBA" w:rsidRDefault="00455BBA" w:rsidP="00254D54">
            <w:pPr>
              <w:spacing w:line="240" w:lineRule="atLeast"/>
              <w:rPr>
                <w:rFonts w:ascii="Arial" w:hAnsi="Arial"/>
                <w:kern w:val="0"/>
                <w:sz w:val="18"/>
                <w:szCs w:val="18"/>
                <w:lang w:val="fr-FR"/>
              </w:rPr>
            </w:pPr>
          </w:p>
        </w:tc>
        <w:tc>
          <w:tcPr>
            <w:tcW w:w="4442" w:type="dxa"/>
          </w:tcPr>
          <w:p w:rsidR="00455BBA" w:rsidRDefault="00455BBA" w:rsidP="00455BBA">
            <w:pPr>
              <w:rPr>
                <w:rFonts w:ascii="Arial" w:hAnsi="Arial"/>
                <w:kern w:val="0"/>
                <w:sz w:val="18"/>
                <w:szCs w:val="18"/>
                <w:lang w:val="fr-FR"/>
              </w:rPr>
            </w:pPr>
            <w:r>
              <w:rPr>
                <w:rFonts w:hint="eastAsia"/>
              </w:rPr>
              <w:t>请求客户端类型</w:t>
            </w:r>
          </w:p>
        </w:tc>
      </w:tr>
      <w:tr w:rsidR="00455BBA" w:rsidTr="003B7D33">
        <w:trPr>
          <w:jc w:val="center"/>
        </w:trPr>
        <w:tc>
          <w:tcPr>
            <w:tcW w:w="1948" w:type="dxa"/>
          </w:tcPr>
          <w:p w:rsidR="00455BBA" w:rsidRDefault="00636CD1" w:rsidP="0085707E">
            <w:pPr>
              <w:pStyle w:val="TAL"/>
              <w:rPr>
                <w:lang w:eastAsia="zh-CN"/>
              </w:rPr>
            </w:pPr>
            <w:r>
              <w:rPr>
                <w:rFonts w:hint="eastAsia"/>
                <w:lang w:eastAsia="zh-CN"/>
              </w:rPr>
              <w:t>smsReqType</w:t>
            </w:r>
          </w:p>
        </w:tc>
        <w:tc>
          <w:tcPr>
            <w:tcW w:w="709" w:type="dxa"/>
          </w:tcPr>
          <w:p w:rsidR="00455BBA" w:rsidRDefault="00455BBA" w:rsidP="00254D54">
            <w:pPr>
              <w:spacing w:line="240" w:lineRule="atLeast"/>
              <w:rPr>
                <w:rFonts w:ascii="Arial" w:cs="Arial"/>
                <w:color w:val="000000"/>
              </w:rPr>
            </w:pPr>
            <w:r>
              <w:rPr>
                <w:rFonts w:hint="eastAsia"/>
                <w:lang w:val="fr-FR"/>
              </w:rPr>
              <w:t>M</w:t>
            </w:r>
          </w:p>
        </w:tc>
        <w:tc>
          <w:tcPr>
            <w:tcW w:w="992" w:type="dxa"/>
          </w:tcPr>
          <w:p w:rsidR="00455BBA" w:rsidRDefault="005200E4" w:rsidP="00254D54">
            <w:pPr>
              <w:spacing w:line="240" w:lineRule="atLeast"/>
              <w:rPr>
                <w:rFonts w:ascii="Arial" w:cs="Arial"/>
                <w:color w:val="000000"/>
              </w:rPr>
            </w:pPr>
            <w:r>
              <w:rPr>
                <w:lang w:val="fr-FR"/>
              </w:rPr>
              <w:t>Int</w:t>
            </w:r>
          </w:p>
        </w:tc>
        <w:tc>
          <w:tcPr>
            <w:tcW w:w="709" w:type="dxa"/>
          </w:tcPr>
          <w:p w:rsidR="00455BBA" w:rsidRDefault="00455BBA" w:rsidP="00254D54">
            <w:pPr>
              <w:spacing w:line="240" w:lineRule="atLeast"/>
              <w:rPr>
                <w:lang w:val="fr-FR"/>
              </w:rPr>
            </w:pPr>
          </w:p>
        </w:tc>
        <w:tc>
          <w:tcPr>
            <w:tcW w:w="4442" w:type="dxa"/>
          </w:tcPr>
          <w:p w:rsidR="00455BBA" w:rsidRPr="003B7D33" w:rsidRDefault="00455BBA" w:rsidP="0085707E">
            <w:pPr>
              <w:rPr>
                <w:sz w:val="20"/>
              </w:rPr>
            </w:pPr>
            <w:r w:rsidRPr="003B7D33">
              <w:rPr>
                <w:rFonts w:hint="eastAsia"/>
                <w:sz w:val="20"/>
              </w:rPr>
              <w:t>短信验证请求类型</w:t>
            </w:r>
          </w:p>
          <w:p w:rsidR="00455BBA" w:rsidRPr="003B7D33" w:rsidRDefault="00455BBA" w:rsidP="0085707E">
            <w:pPr>
              <w:rPr>
                <w:sz w:val="20"/>
              </w:rPr>
            </w:pPr>
            <w:r w:rsidRPr="003B7D33">
              <w:rPr>
                <w:rFonts w:hint="eastAsia"/>
                <w:sz w:val="20"/>
              </w:rPr>
              <w:t xml:space="preserve">0 </w:t>
            </w:r>
            <w:r w:rsidR="00700185">
              <w:rPr>
                <w:rFonts w:hint="eastAsia"/>
                <w:sz w:val="20"/>
              </w:rPr>
              <w:t>验证手机号码</w:t>
            </w:r>
          </w:p>
          <w:p w:rsidR="00455BBA" w:rsidRPr="003B7D33" w:rsidRDefault="00455BBA" w:rsidP="0085707E">
            <w:pPr>
              <w:rPr>
                <w:sz w:val="20"/>
              </w:rPr>
            </w:pPr>
            <w:r w:rsidRPr="003B7D33">
              <w:rPr>
                <w:rFonts w:hint="eastAsia"/>
                <w:sz w:val="20"/>
              </w:rPr>
              <w:t xml:space="preserve">1 </w:t>
            </w:r>
            <w:r w:rsidRPr="003B7D33">
              <w:rPr>
                <w:rFonts w:hint="eastAsia"/>
                <w:sz w:val="20"/>
              </w:rPr>
              <w:t>找回密码</w:t>
            </w:r>
          </w:p>
          <w:p w:rsidR="003B7D33" w:rsidRDefault="00455BBA" w:rsidP="00FA0170">
            <w:pPr>
              <w:rPr>
                <w:rFonts w:ascii="宋体" w:cs="宋体"/>
                <w:color w:val="000000"/>
                <w:kern w:val="0"/>
                <w:sz w:val="20"/>
                <w:szCs w:val="20"/>
              </w:rPr>
            </w:pPr>
            <w:r w:rsidRPr="003B7D33">
              <w:rPr>
                <w:rFonts w:hint="eastAsia"/>
                <w:sz w:val="20"/>
              </w:rPr>
              <w:t xml:space="preserve">2 </w:t>
            </w:r>
            <w:r w:rsidRPr="003B7D33">
              <w:rPr>
                <w:rFonts w:hint="eastAsia"/>
                <w:sz w:val="20"/>
              </w:rPr>
              <w:t>登录认证</w:t>
            </w:r>
            <w:r w:rsidR="00FA0170">
              <w:rPr>
                <w:rFonts w:hint="eastAsia"/>
                <w:sz w:val="20"/>
              </w:rPr>
              <w:t>或</w:t>
            </w:r>
            <w:r w:rsidR="00E82F6B">
              <w:rPr>
                <w:rFonts w:hint="eastAsia"/>
                <w:sz w:val="20"/>
              </w:rPr>
              <w:t>新</w:t>
            </w:r>
            <w:r w:rsidR="0070140D" w:rsidRPr="003B7D33">
              <w:rPr>
                <w:rFonts w:hint="eastAsia"/>
                <w:sz w:val="20"/>
              </w:rPr>
              <w:t>注册</w:t>
            </w:r>
            <w:r w:rsidR="003B7D33">
              <w:rPr>
                <w:rFonts w:hint="eastAsia"/>
                <w:sz w:val="20"/>
              </w:rPr>
              <w:t>（</w:t>
            </w:r>
            <w:r w:rsidR="00630D3C">
              <w:rPr>
                <w:rFonts w:hint="eastAsia"/>
                <w:sz w:val="20"/>
              </w:rPr>
              <w:t>账号不存在时，仍发短信。</w:t>
            </w:r>
            <w:r w:rsidR="003B7D33">
              <w:rPr>
                <w:rFonts w:ascii="宋体" w:cs="宋体" w:hint="eastAsia"/>
                <w:color w:val="000000"/>
                <w:kern w:val="0"/>
                <w:sz w:val="20"/>
                <w:szCs w:val="20"/>
              </w:rPr>
              <w:t>向输入</w:t>
            </w:r>
            <w:r w:rsidR="003B7D33">
              <w:rPr>
                <w:rFonts w:ascii="宋体" w:cs="宋体"/>
                <w:color w:val="000000"/>
                <w:kern w:val="0"/>
                <w:sz w:val="20"/>
                <w:szCs w:val="20"/>
              </w:rPr>
              <w:t>userAccount</w:t>
            </w:r>
            <w:r w:rsidR="003B7D33">
              <w:rPr>
                <w:rFonts w:ascii="宋体" w:cs="宋体" w:hint="eastAsia"/>
                <w:color w:val="000000"/>
                <w:kern w:val="0"/>
                <w:sz w:val="20"/>
                <w:szCs w:val="20"/>
              </w:rPr>
              <w:t>手机发,accountType不是手机类型则返回失败）</w:t>
            </w:r>
          </w:p>
          <w:p w:rsidR="00617B75" w:rsidRDefault="00617B75" w:rsidP="00FA0170">
            <w:r>
              <w:rPr>
                <w:rFonts w:hint="eastAsia"/>
              </w:rPr>
              <w:t>3</w:t>
            </w:r>
            <w:r>
              <w:rPr>
                <w:rFonts w:hint="eastAsia"/>
              </w:rPr>
              <w:t>录入前认证</w:t>
            </w:r>
          </w:p>
          <w:p w:rsidR="0097204F" w:rsidRDefault="0097204F" w:rsidP="00FA0170">
            <w:r>
              <w:rPr>
                <w:rFonts w:hint="eastAsia"/>
              </w:rPr>
              <w:t xml:space="preserve">4 </w:t>
            </w:r>
            <w:r>
              <w:rPr>
                <w:rFonts w:hint="eastAsia"/>
              </w:rPr>
              <w:t>新注册</w:t>
            </w:r>
          </w:p>
          <w:p w:rsidR="00B11CA6" w:rsidRDefault="00B11CA6" w:rsidP="00B11CA6">
            <w:r>
              <w:rPr>
                <w:rFonts w:hint="eastAsia"/>
              </w:rPr>
              <w:t xml:space="preserve">5 </w:t>
            </w:r>
            <w:r>
              <w:rPr>
                <w:rFonts w:hint="eastAsia"/>
              </w:rPr>
              <w:t>代理认证（非</w:t>
            </w:r>
            <w:r>
              <w:rPr>
                <w:rFonts w:hint="eastAsia"/>
              </w:rPr>
              <w:t>UP</w:t>
            </w:r>
            <w:r>
              <w:rPr>
                <w:rFonts w:hint="eastAsia"/>
              </w:rPr>
              <w:t>的帐号）</w:t>
            </w:r>
          </w:p>
        </w:tc>
      </w:tr>
      <w:tr w:rsidR="0097204F" w:rsidRPr="00A46154" w:rsidTr="003B7D33">
        <w:trPr>
          <w:jc w:val="center"/>
        </w:trPr>
        <w:tc>
          <w:tcPr>
            <w:tcW w:w="1948" w:type="dxa"/>
          </w:tcPr>
          <w:p w:rsidR="0097204F" w:rsidRDefault="0097204F" w:rsidP="0085707E">
            <w:pPr>
              <w:pStyle w:val="TAL"/>
              <w:rPr>
                <w:lang w:eastAsia="zh-CN"/>
              </w:rPr>
            </w:pPr>
            <w:r>
              <w:rPr>
                <w:rFonts w:hint="eastAsia"/>
                <w:lang w:val="fr-FR" w:eastAsia="zh-CN"/>
              </w:rPr>
              <w:t>mobilePhone</w:t>
            </w:r>
          </w:p>
        </w:tc>
        <w:tc>
          <w:tcPr>
            <w:tcW w:w="709" w:type="dxa"/>
          </w:tcPr>
          <w:p w:rsidR="0097204F" w:rsidRDefault="0097204F" w:rsidP="00254D54">
            <w:pPr>
              <w:spacing w:line="240" w:lineRule="atLeast"/>
              <w:rPr>
                <w:lang w:val="fr-FR"/>
              </w:rPr>
            </w:pPr>
            <w:r>
              <w:rPr>
                <w:rFonts w:ascii="Arial" w:hAnsi="Arial" w:hint="eastAsia"/>
                <w:kern w:val="0"/>
                <w:sz w:val="18"/>
                <w:szCs w:val="18"/>
                <w:lang w:val="fr-FR"/>
              </w:rPr>
              <w:t>O</w:t>
            </w:r>
          </w:p>
        </w:tc>
        <w:tc>
          <w:tcPr>
            <w:tcW w:w="992" w:type="dxa"/>
          </w:tcPr>
          <w:p w:rsidR="0097204F" w:rsidRDefault="0097204F" w:rsidP="00254D54">
            <w:pPr>
              <w:spacing w:line="240" w:lineRule="atLeast"/>
              <w:rPr>
                <w:lang w:val="fr-FR"/>
              </w:rPr>
            </w:pPr>
            <w:r w:rsidRPr="00C8364D">
              <w:rPr>
                <w:rFonts w:ascii="Arial" w:hAnsi="Arial" w:hint="eastAsia"/>
                <w:kern w:val="0"/>
                <w:sz w:val="18"/>
                <w:szCs w:val="18"/>
                <w:lang w:val="fr-FR" w:eastAsia="en-US"/>
              </w:rPr>
              <w:t>String</w:t>
            </w:r>
          </w:p>
        </w:tc>
        <w:tc>
          <w:tcPr>
            <w:tcW w:w="709" w:type="dxa"/>
          </w:tcPr>
          <w:p w:rsidR="0097204F" w:rsidRDefault="0097204F" w:rsidP="00254D54">
            <w:pPr>
              <w:spacing w:line="240" w:lineRule="atLeast"/>
              <w:rPr>
                <w:lang w:val="fr-FR"/>
              </w:rPr>
            </w:pPr>
            <w:r>
              <w:rPr>
                <w:rFonts w:ascii="Arial" w:hAnsi="Arial" w:hint="eastAsia"/>
                <w:kern w:val="0"/>
                <w:sz w:val="18"/>
                <w:szCs w:val="18"/>
                <w:lang w:val="fr-FR"/>
              </w:rPr>
              <w:t>20</w:t>
            </w:r>
          </w:p>
        </w:tc>
        <w:tc>
          <w:tcPr>
            <w:tcW w:w="4442" w:type="dxa"/>
          </w:tcPr>
          <w:p w:rsidR="0097204F" w:rsidRDefault="0097204F" w:rsidP="00976C1A">
            <w:pPr>
              <w:spacing w:line="240" w:lineRule="atLeast"/>
              <w:rPr>
                <w:rFonts w:ascii="Arial" w:hAnsi="Arial"/>
                <w:kern w:val="0"/>
                <w:sz w:val="18"/>
                <w:szCs w:val="18"/>
                <w:lang w:val="fr-FR"/>
              </w:rPr>
            </w:pPr>
            <w:r>
              <w:rPr>
                <w:rFonts w:ascii="Arial" w:hAnsi="Arial" w:hint="eastAsia"/>
                <w:kern w:val="0"/>
                <w:sz w:val="18"/>
                <w:szCs w:val="18"/>
                <w:lang w:val="fr-FR"/>
              </w:rPr>
              <w:t>待发送短信的手机（如果不输入，则给用户所有手机发短信；否则向指定手机发短信）</w:t>
            </w:r>
          </w:p>
          <w:p w:rsidR="0097204F" w:rsidRDefault="0097204F" w:rsidP="00976C1A">
            <w:pPr>
              <w:spacing w:line="240" w:lineRule="atLeast"/>
              <w:rPr>
                <w:rFonts w:ascii="Arial" w:hAnsi="Arial"/>
                <w:kern w:val="0"/>
                <w:sz w:val="18"/>
                <w:szCs w:val="18"/>
                <w:lang w:val="fr-FR"/>
              </w:rPr>
            </w:pPr>
            <w:r w:rsidRPr="00840C94">
              <w:rPr>
                <w:rFonts w:hint="eastAsia"/>
                <w:lang w:val="fr-FR"/>
              </w:rPr>
              <w:t>smsReqType</w:t>
            </w:r>
            <w:r w:rsidRPr="00840C94">
              <w:rPr>
                <w:rFonts w:hint="eastAsia"/>
                <w:lang w:val="fr-FR"/>
              </w:rPr>
              <w:t>＝</w:t>
            </w:r>
            <w:r w:rsidRPr="00840C94">
              <w:rPr>
                <w:rFonts w:hint="eastAsia"/>
                <w:lang w:val="fr-FR"/>
              </w:rPr>
              <w:t>0</w:t>
            </w:r>
            <w:r>
              <w:rPr>
                <w:rFonts w:hint="eastAsia"/>
              </w:rPr>
              <w:t>或</w:t>
            </w:r>
            <w:r w:rsidRPr="00840C94">
              <w:rPr>
                <w:rFonts w:hint="eastAsia"/>
                <w:lang w:val="fr-FR"/>
              </w:rPr>
              <w:t>1</w:t>
            </w:r>
            <w:r>
              <w:rPr>
                <w:rFonts w:hint="eastAsia"/>
              </w:rPr>
              <w:t>时</w:t>
            </w:r>
            <w:r w:rsidRPr="00840C94">
              <w:rPr>
                <w:rFonts w:hint="eastAsia"/>
                <w:lang w:val="fr-FR"/>
              </w:rPr>
              <w:t>，</w:t>
            </w:r>
            <w:r w:rsidRPr="00840C94">
              <w:rPr>
                <w:rFonts w:hint="eastAsia"/>
                <w:lang w:val="fr-FR"/>
              </w:rPr>
              <w:t>mobilePhone</w:t>
            </w:r>
            <w:r>
              <w:rPr>
                <w:rFonts w:ascii="Arial" w:hAnsi="Arial" w:hint="eastAsia"/>
                <w:kern w:val="0"/>
                <w:sz w:val="18"/>
                <w:szCs w:val="18"/>
                <w:lang w:val="fr-FR"/>
              </w:rPr>
              <w:t>必须是用户的手机账号或安全手机。</w:t>
            </w:r>
          </w:p>
          <w:p w:rsidR="0097204F" w:rsidRDefault="0097204F" w:rsidP="00976C1A">
            <w:pPr>
              <w:spacing w:line="240" w:lineRule="atLeast"/>
              <w:rPr>
                <w:rFonts w:ascii="Arial" w:hAnsi="Arial"/>
                <w:kern w:val="0"/>
                <w:sz w:val="18"/>
                <w:szCs w:val="18"/>
                <w:lang w:val="fr-FR"/>
              </w:rPr>
            </w:pPr>
            <w:r w:rsidRPr="00840C94">
              <w:rPr>
                <w:rFonts w:hint="eastAsia"/>
                <w:lang w:val="fr-FR"/>
              </w:rPr>
              <w:t>smsReqType</w:t>
            </w:r>
            <w:r w:rsidRPr="00840C94">
              <w:rPr>
                <w:rFonts w:hint="eastAsia"/>
                <w:lang w:val="fr-FR"/>
              </w:rPr>
              <w:t>＝</w:t>
            </w:r>
            <w:r w:rsidRPr="00840C94">
              <w:rPr>
                <w:rFonts w:hint="eastAsia"/>
                <w:lang w:val="fr-FR"/>
              </w:rPr>
              <w:t>2</w:t>
            </w:r>
            <w:r>
              <w:rPr>
                <w:rFonts w:hint="eastAsia"/>
              </w:rPr>
              <w:t>时</w:t>
            </w:r>
            <w:r w:rsidRPr="00840C94">
              <w:rPr>
                <w:rFonts w:hint="eastAsia"/>
                <w:lang w:val="fr-FR"/>
              </w:rPr>
              <w:t>，</w:t>
            </w:r>
            <w:r w:rsidRPr="00840C94">
              <w:rPr>
                <w:rFonts w:hint="eastAsia"/>
                <w:lang w:val="fr-FR"/>
              </w:rPr>
              <w:t>mobilePhone</w:t>
            </w:r>
            <w:r>
              <w:rPr>
                <w:rFonts w:ascii="Arial" w:hAnsi="Arial" w:hint="eastAsia"/>
                <w:kern w:val="0"/>
                <w:sz w:val="18"/>
                <w:szCs w:val="18"/>
                <w:lang w:val="fr-FR"/>
              </w:rPr>
              <w:t>必须是输入手机账号或空。</w:t>
            </w:r>
          </w:p>
          <w:p w:rsidR="0097204F" w:rsidRDefault="0097204F" w:rsidP="00C04355">
            <w:pPr>
              <w:spacing w:line="240" w:lineRule="atLeast"/>
              <w:rPr>
                <w:rFonts w:ascii="Arial" w:hAnsi="Arial"/>
                <w:kern w:val="0"/>
                <w:sz w:val="18"/>
                <w:szCs w:val="18"/>
                <w:lang w:val="fr-FR"/>
              </w:rPr>
            </w:pPr>
            <w:r>
              <w:rPr>
                <w:rFonts w:ascii="Arial" w:hAnsi="Arial" w:hint="eastAsia"/>
                <w:kern w:val="0"/>
                <w:sz w:val="18"/>
                <w:szCs w:val="18"/>
                <w:lang w:val="fr-FR"/>
              </w:rPr>
              <w:t>如果前面的</w:t>
            </w:r>
            <w:r>
              <w:rPr>
                <w:rFonts w:ascii="Arial" w:hAnsi="Arial" w:hint="eastAsia"/>
                <w:kern w:val="0"/>
                <w:sz w:val="18"/>
                <w:szCs w:val="18"/>
                <w:lang w:val="fr-FR"/>
              </w:rPr>
              <w:t>accountType=2</w:t>
            </w:r>
            <w:r>
              <w:rPr>
                <w:rFonts w:ascii="Arial" w:hAnsi="Arial" w:hint="eastAsia"/>
                <w:kern w:val="0"/>
                <w:sz w:val="18"/>
                <w:szCs w:val="18"/>
                <w:lang w:val="fr-FR"/>
              </w:rPr>
              <w:t>手机账号，则本字段可以与</w:t>
            </w:r>
            <w:r>
              <w:rPr>
                <w:rFonts w:ascii="Arial" w:hAnsi="Arial" w:hint="eastAsia"/>
                <w:kern w:val="0"/>
                <w:sz w:val="18"/>
                <w:szCs w:val="18"/>
                <w:lang w:val="fr-FR"/>
              </w:rPr>
              <w:t>userAccount</w:t>
            </w:r>
            <w:r>
              <w:rPr>
                <w:rFonts w:ascii="Arial" w:hAnsi="Arial" w:hint="eastAsia"/>
                <w:kern w:val="0"/>
                <w:sz w:val="18"/>
                <w:szCs w:val="18"/>
                <w:lang w:val="fr-FR"/>
              </w:rPr>
              <w:t>相同。</w:t>
            </w:r>
          </w:p>
          <w:p w:rsidR="007032BA" w:rsidRPr="003178B3" w:rsidRDefault="007032BA" w:rsidP="007032BA">
            <w:pPr>
              <w:spacing w:line="240" w:lineRule="atLeast"/>
              <w:rPr>
                <w:sz w:val="20"/>
                <w:lang w:val="fr-FR"/>
              </w:rPr>
            </w:pPr>
            <w:r>
              <w:rPr>
                <w:rFonts w:hint="eastAsia"/>
                <w:lang w:val="fr-FR"/>
              </w:rPr>
              <w:t>S</w:t>
            </w:r>
            <w:r w:rsidRPr="00840C94">
              <w:rPr>
                <w:rFonts w:hint="eastAsia"/>
                <w:lang w:val="fr-FR"/>
              </w:rPr>
              <w:t>msReqType</w:t>
            </w:r>
            <w:r w:rsidRPr="00840C94">
              <w:rPr>
                <w:rFonts w:hint="eastAsia"/>
                <w:lang w:val="fr-FR"/>
              </w:rPr>
              <w:t>＝</w:t>
            </w:r>
            <w:r>
              <w:rPr>
                <w:rFonts w:hint="eastAsia"/>
                <w:lang w:val="fr-FR"/>
              </w:rPr>
              <w:t>1</w:t>
            </w:r>
            <w:r>
              <w:rPr>
                <w:rFonts w:hint="eastAsia"/>
              </w:rPr>
              <w:t>时</w:t>
            </w:r>
            <w:r w:rsidR="0084680A" w:rsidRPr="0084680A">
              <w:rPr>
                <w:rFonts w:hint="eastAsia"/>
                <w:lang w:val="fr-FR"/>
              </w:rPr>
              <w:t>，</w:t>
            </w:r>
            <w:r>
              <w:rPr>
                <w:rFonts w:hint="eastAsia"/>
              </w:rPr>
              <w:t>支持手机号码部分被</w:t>
            </w:r>
            <w:r w:rsidR="0084680A" w:rsidRPr="0084680A">
              <w:rPr>
                <w:lang w:val="fr-FR"/>
              </w:rPr>
              <w:t>*</w:t>
            </w:r>
            <w:r>
              <w:rPr>
                <w:rFonts w:hint="eastAsia"/>
              </w:rPr>
              <w:t>替换</w:t>
            </w:r>
          </w:p>
        </w:tc>
      </w:tr>
      <w:tr w:rsidR="002023C5" w:rsidRPr="00921F33" w:rsidTr="003B7D33">
        <w:trPr>
          <w:jc w:val="center"/>
        </w:trPr>
        <w:tc>
          <w:tcPr>
            <w:tcW w:w="1948" w:type="dxa"/>
          </w:tcPr>
          <w:p w:rsidR="002023C5" w:rsidRDefault="002023C5" w:rsidP="001B4820">
            <w:pPr>
              <w:pStyle w:val="TAL"/>
              <w:rPr>
                <w:lang w:val="fr-FR" w:eastAsia="zh-CN"/>
              </w:rPr>
            </w:pPr>
            <w:r>
              <w:rPr>
                <w:rFonts w:hint="eastAsia"/>
                <w:lang w:val="fr-FR" w:eastAsia="zh-CN"/>
              </w:rPr>
              <w:t>plmn</w:t>
            </w:r>
          </w:p>
        </w:tc>
        <w:tc>
          <w:tcPr>
            <w:tcW w:w="709" w:type="dxa"/>
          </w:tcPr>
          <w:p w:rsidR="002023C5" w:rsidRDefault="002023C5" w:rsidP="00254D54">
            <w:pPr>
              <w:spacing w:line="240" w:lineRule="atLeast"/>
              <w:rPr>
                <w:rFonts w:ascii="Arial" w:hAnsi="Arial"/>
                <w:kern w:val="0"/>
                <w:sz w:val="18"/>
                <w:szCs w:val="18"/>
                <w:lang w:val="fr-FR"/>
              </w:rPr>
            </w:pPr>
            <w:r>
              <w:rPr>
                <w:rFonts w:ascii="Arial" w:hAnsi="Arial" w:hint="eastAsia"/>
                <w:kern w:val="0"/>
                <w:sz w:val="18"/>
                <w:szCs w:val="18"/>
                <w:lang w:val="fr-FR"/>
              </w:rPr>
              <w:t>O</w:t>
            </w:r>
          </w:p>
        </w:tc>
        <w:tc>
          <w:tcPr>
            <w:tcW w:w="992" w:type="dxa"/>
          </w:tcPr>
          <w:p w:rsidR="002023C5" w:rsidRPr="00C8364D" w:rsidRDefault="002023C5" w:rsidP="00254D54">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709" w:type="dxa"/>
          </w:tcPr>
          <w:p w:rsidR="002023C5" w:rsidRDefault="002023C5" w:rsidP="00254D54">
            <w:pPr>
              <w:spacing w:line="240" w:lineRule="atLeast"/>
              <w:rPr>
                <w:rFonts w:ascii="Arial" w:hAnsi="Arial"/>
                <w:kern w:val="0"/>
                <w:sz w:val="18"/>
                <w:szCs w:val="18"/>
                <w:lang w:val="fr-FR"/>
              </w:rPr>
            </w:pPr>
            <w:r>
              <w:rPr>
                <w:rFonts w:hint="eastAsia"/>
                <w:lang w:val="fr-FR"/>
              </w:rPr>
              <w:t>15</w:t>
            </w:r>
          </w:p>
        </w:tc>
        <w:tc>
          <w:tcPr>
            <w:tcW w:w="4442" w:type="dxa"/>
          </w:tcPr>
          <w:p w:rsidR="00D724B2" w:rsidRDefault="002023C5" w:rsidP="00511124">
            <w:pPr>
              <w:rPr>
                <w:sz w:val="19"/>
                <w:szCs w:val="19"/>
                <w:lang w:val="fr-FR"/>
              </w:rPr>
            </w:pPr>
            <w:r>
              <w:rPr>
                <w:rFonts w:hint="eastAsia"/>
                <w:sz w:val="19"/>
                <w:szCs w:val="19"/>
                <w:lang w:val="en-GB"/>
              </w:rPr>
              <w:t>手机</w:t>
            </w:r>
            <w:r w:rsidRPr="007E4DA6">
              <w:rPr>
                <w:rFonts w:hint="eastAsia"/>
                <w:sz w:val="19"/>
                <w:szCs w:val="19"/>
                <w:lang w:val="fr-FR"/>
              </w:rPr>
              <w:t>PLMN</w:t>
            </w:r>
          </w:p>
          <w:p w:rsidR="002023C5" w:rsidRDefault="002023C5" w:rsidP="00976C1A">
            <w:pPr>
              <w:spacing w:line="240" w:lineRule="atLeast"/>
              <w:rPr>
                <w:rFonts w:ascii="Arial" w:hAnsi="Arial"/>
                <w:kern w:val="0"/>
                <w:sz w:val="18"/>
                <w:szCs w:val="18"/>
                <w:lang w:val="fr-FR"/>
              </w:rPr>
            </w:pPr>
            <w:r>
              <w:rPr>
                <w:rFonts w:ascii="Arial" w:hAnsi="Arial" w:hint="eastAsia"/>
                <w:kern w:val="0"/>
                <w:sz w:val="18"/>
                <w:szCs w:val="18"/>
                <w:lang w:val="fr-FR"/>
              </w:rPr>
              <w:t>取</w:t>
            </w:r>
            <w:r>
              <w:rPr>
                <w:rFonts w:ascii="Arial" w:hAnsi="Arial" w:hint="eastAsia"/>
                <w:kern w:val="0"/>
                <w:sz w:val="18"/>
                <w:szCs w:val="18"/>
                <w:lang w:val="fr-FR"/>
              </w:rPr>
              <w:t>IMSI</w:t>
            </w:r>
            <w:r>
              <w:rPr>
                <w:rFonts w:ascii="Arial" w:hAnsi="Arial" w:hint="eastAsia"/>
                <w:kern w:val="0"/>
                <w:sz w:val="18"/>
                <w:szCs w:val="18"/>
                <w:lang w:val="fr-FR"/>
              </w:rPr>
              <w:t>的</w:t>
            </w:r>
            <w:r w:rsidRPr="007E4DA6">
              <w:rPr>
                <w:lang w:val="fr-FR"/>
              </w:rPr>
              <w:t>MCC+MNC</w:t>
            </w:r>
            <w:r w:rsidRPr="007E4DA6">
              <w:rPr>
                <w:rFonts w:hint="eastAsia"/>
                <w:lang w:val="fr-FR"/>
              </w:rPr>
              <w:t>.</w:t>
            </w:r>
          </w:p>
        </w:tc>
      </w:tr>
      <w:tr w:rsidR="00D724B2" w:rsidRPr="002023C5" w:rsidTr="003B7D33">
        <w:trPr>
          <w:jc w:val="center"/>
        </w:trPr>
        <w:tc>
          <w:tcPr>
            <w:tcW w:w="1948" w:type="dxa"/>
          </w:tcPr>
          <w:p w:rsidR="00D724B2" w:rsidRPr="00D724B2" w:rsidRDefault="00D724B2" w:rsidP="001B4820">
            <w:pPr>
              <w:pStyle w:val="TAL"/>
              <w:rPr>
                <w:lang w:val="fr-FR" w:eastAsia="zh-CN"/>
              </w:rPr>
            </w:pPr>
            <w:r>
              <w:rPr>
                <w:rFonts w:hint="eastAsia"/>
                <w:lang w:val="fr-FR" w:eastAsia="zh-CN"/>
              </w:rPr>
              <w:t>reqClientIp</w:t>
            </w:r>
          </w:p>
        </w:tc>
        <w:tc>
          <w:tcPr>
            <w:tcW w:w="709" w:type="dxa"/>
          </w:tcPr>
          <w:p w:rsidR="00D724B2" w:rsidRDefault="00D724B2" w:rsidP="00254D54">
            <w:pPr>
              <w:spacing w:line="240" w:lineRule="atLeast"/>
              <w:rPr>
                <w:rFonts w:ascii="Arial" w:hAnsi="Arial"/>
                <w:kern w:val="0"/>
                <w:sz w:val="18"/>
                <w:szCs w:val="18"/>
                <w:lang w:val="fr-FR"/>
              </w:rPr>
            </w:pPr>
            <w:r>
              <w:rPr>
                <w:rFonts w:ascii="Arial" w:hAnsi="Arial" w:hint="eastAsia"/>
                <w:kern w:val="0"/>
                <w:sz w:val="18"/>
                <w:szCs w:val="18"/>
                <w:lang w:val="fr-FR"/>
              </w:rPr>
              <w:t>O</w:t>
            </w:r>
          </w:p>
        </w:tc>
        <w:tc>
          <w:tcPr>
            <w:tcW w:w="992" w:type="dxa"/>
          </w:tcPr>
          <w:p w:rsidR="00D724B2" w:rsidRDefault="00D724B2" w:rsidP="00254D54">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709" w:type="dxa"/>
          </w:tcPr>
          <w:p w:rsidR="00D724B2" w:rsidRDefault="00D724B2" w:rsidP="00254D54">
            <w:pPr>
              <w:spacing w:line="240" w:lineRule="atLeast"/>
              <w:rPr>
                <w:lang w:val="fr-FR"/>
              </w:rPr>
            </w:pPr>
            <w:r>
              <w:rPr>
                <w:rFonts w:hint="eastAsia"/>
                <w:lang w:val="fr-FR"/>
              </w:rPr>
              <w:t>64</w:t>
            </w:r>
          </w:p>
        </w:tc>
        <w:tc>
          <w:tcPr>
            <w:tcW w:w="4442" w:type="dxa"/>
          </w:tcPr>
          <w:p w:rsidR="00D724B2" w:rsidRDefault="00D724B2" w:rsidP="00511124">
            <w:pPr>
              <w:rPr>
                <w:sz w:val="19"/>
                <w:szCs w:val="19"/>
                <w:lang w:val="en-GB"/>
              </w:rPr>
            </w:pPr>
            <w:r>
              <w:rPr>
                <w:rFonts w:hint="eastAsia"/>
                <w:sz w:val="19"/>
                <w:szCs w:val="19"/>
                <w:lang w:val="en-GB"/>
              </w:rPr>
              <w:t>请求客户端</w:t>
            </w:r>
            <w:r>
              <w:rPr>
                <w:rFonts w:hint="eastAsia"/>
                <w:sz w:val="19"/>
                <w:szCs w:val="19"/>
                <w:lang w:val="en-GB"/>
              </w:rPr>
              <w:t>IP</w:t>
            </w:r>
            <w:r>
              <w:rPr>
                <w:rFonts w:hint="eastAsia"/>
                <w:sz w:val="19"/>
                <w:szCs w:val="19"/>
                <w:lang w:val="en-GB"/>
              </w:rPr>
              <w:t>（由</w:t>
            </w:r>
            <w:r>
              <w:rPr>
                <w:rFonts w:hint="eastAsia"/>
                <w:sz w:val="19"/>
                <w:szCs w:val="19"/>
                <w:lang w:val="en-GB"/>
              </w:rPr>
              <w:t>AccountServer</w:t>
            </w:r>
            <w:r>
              <w:rPr>
                <w:rFonts w:hint="eastAsia"/>
                <w:sz w:val="19"/>
                <w:szCs w:val="19"/>
                <w:lang w:val="en-GB"/>
              </w:rPr>
              <w:t>从协议中获取）</w:t>
            </w:r>
          </w:p>
        </w:tc>
      </w:tr>
    </w:tbl>
    <w:p w:rsidR="002C6481" w:rsidRDefault="002C6481" w:rsidP="00407B6C">
      <w:pPr>
        <w:pStyle w:val="41"/>
        <w:rPr>
          <w:lang w:val="fr-FR"/>
        </w:rPr>
      </w:pPr>
      <w:r>
        <w:rPr>
          <w:rFonts w:hint="eastAsia"/>
        </w:rPr>
        <w:t>返回值</w:t>
      </w:r>
    </w:p>
    <w:p w:rsidR="002C6481" w:rsidRDefault="002C6481" w:rsidP="002C6481">
      <w:pPr>
        <w:ind w:left="198"/>
      </w:pPr>
      <w:r>
        <w:rPr>
          <w:rFonts w:hint="eastAsia"/>
        </w:rPr>
        <w:t>成功返回</w:t>
      </w:r>
      <w:r>
        <w:rPr>
          <w:rFonts w:hint="eastAsia"/>
        </w:rPr>
        <w:t>SMSAuthCodeRsp</w:t>
      </w:r>
      <w:r>
        <w:rPr>
          <w:rFonts w:hint="eastAsia"/>
          <w:lang w:val="fr-FR"/>
        </w:rPr>
        <w:t>，否则抛出异常。</w:t>
      </w:r>
      <w:r>
        <w:rPr>
          <w:rFonts w:hint="eastAsia"/>
        </w:rPr>
        <w:t>SMSAuthCodeRsp</w:t>
      </w:r>
      <w:r>
        <w:rPr>
          <w:rFonts w:hint="eastAsia"/>
        </w:rPr>
        <w:t>定义如下：</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2104"/>
        <w:gridCol w:w="900"/>
        <w:gridCol w:w="2681"/>
      </w:tblGrid>
      <w:tr w:rsidR="002C6481" w:rsidTr="00254D54">
        <w:trPr>
          <w:jc w:val="center"/>
        </w:trPr>
        <w:tc>
          <w:tcPr>
            <w:tcW w:w="2378" w:type="dxa"/>
          </w:tcPr>
          <w:p w:rsidR="002C6481" w:rsidRDefault="002C6481" w:rsidP="00254D54">
            <w:pPr>
              <w:pStyle w:val="TAH"/>
              <w:rPr>
                <w:rFonts w:ascii="Verdana" w:hAnsi="Verdana"/>
                <w:lang w:val="fr-FR" w:eastAsia="zh-CN"/>
              </w:rPr>
            </w:pPr>
            <w:r>
              <w:rPr>
                <w:rFonts w:ascii="Verdana" w:hAnsi="Verdana" w:hint="eastAsia"/>
                <w:lang w:val="fr-FR" w:eastAsia="zh-CN"/>
              </w:rPr>
              <w:lastRenderedPageBreak/>
              <w:t>参数名称</w:t>
            </w:r>
          </w:p>
        </w:tc>
        <w:tc>
          <w:tcPr>
            <w:tcW w:w="737" w:type="dxa"/>
          </w:tcPr>
          <w:p w:rsidR="002C6481" w:rsidRDefault="002C6481" w:rsidP="00254D54">
            <w:pPr>
              <w:pStyle w:val="TAH"/>
              <w:rPr>
                <w:rFonts w:ascii="Verdana" w:hAnsi="Verdana"/>
                <w:lang w:val="fr-FR" w:eastAsia="zh-CN"/>
              </w:rPr>
            </w:pPr>
            <w:r>
              <w:rPr>
                <w:rFonts w:ascii="Verdana" w:hAnsi="Verdana" w:hint="eastAsia"/>
                <w:lang w:val="fr-FR" w:eastAsia="zh-CN"/>
              </w:rPr>
              <w:t>必须</w:t>
            </w:r>
          </w:p>
        </w:tc>
        <w:tc>
          <w:tcPr>
            <w:tcW w:w="2104" w:type="dxa"/>
          </w:tcPr>
          <w:p w:rsidR="002C6481" w:rsidRDefault="002C6481" w:rsidP="00254D54">
            <w:pPr>
              <w:pStyle w:val="TAH"/>
              <w:rPr>
                <w:rFonts w:ascii="Verdana" w:hAnsi="Verdana"/>
                <w:lang w:val="fr-FR" w:eastAsia="zh-CN"/>
              </w:rPr>
            </w:pPr>
            <w:r>
              <w:rPr>
                <w:rFonts w:ascii="Verdana" w:hAnsi="Verdana" w:hint="eastAsia"/>
                <w:lang w:val="fr-FR" w:eastAsia="zh-CN"/>
              </w:rPr>
              <w:t>类型</w:t>
            </w:r>
          </w:p>
        </w:tc>
        <w:tc>
          <w:tcPr>
            <w:tcW w:w="900" w:type="dxa"/>
          </w:tcPr>
          <w:p w:rsidR="002C6481" w:rsidRDefault="002C6481" w:rsidP="00254D54">
            <w:pPr>
              <w:pStyle w:val="TAH"/>
              <w:rPr>
                <w:rFonts w:ascii="Verdana" w:hAnsi="Verdana"/>
                <w:lang w:val="fr-FR" w:eastAsia="zh-CN"/>
              </w:rPr>
            </w:pPr>
            <w:r>
              <w:rPr>
                <w:rFonts w:ascii="Verdana" w:hAnsi="Verdana" w:hint="eastAsia"/>
                <w:lang w:val="fr-FR" w:eastAsia="zh-CN"/>
              </w:rPr>
              <w:t>长度</w:t>
            </w:r>
          </w:p>
        </w:tc>
        <w:tc>
          <w:tcPr>
            <w:tcW w:w="2681" w:type="dxa"/>
          </w:tcPr>
          <w:p w:rsidR="002C6481" w:rsidRDefault="002C6481" w:rsidP="00254D54">
            <w:pPr>
              <w:pStyle w:val="TAH"/>
              <w:rPr>
                <w:rFonts w:ascii="Verdana" w:hAnsi="Verdana"/>
                <w:lang w:val="fr-FR" w:eastAsia="zh-CN"/>
              </w:rPr>
            </w:pPr>
            <w:r>
              <w:rPr>
                <w:rFonts w:ascii="Verdana" w:hAnsi="Verdana" w:hint="eastAsia"/>
                <w:lang w:val="fr-FR" w:eastAsia="zh-CN"/>
              </w:rPr>
              <w:t>描述信息</w:t>
            </w:r>
          </w:p>
        </w:tc>
      </w:tr>
      <w:tr w:rsidR="002C6481" w:rsidTr="00254D54">
        <w:trPr>
          <w:jc w:val="center"/>
        </w:trPr>
        <w:tc>
          <w:tcPr>
            <w:tcW w:w="2378" w:type="dxa"/>
          </w:tcPr>
          <w:p w:rsidR="002C6481" w:rsidRPr="005041A8" w:rsidRDefault="002C6481" w:rsidP="00254D54">
            <w:pPr>
              <w:pStyle w:val="TAL"/>
              <w:rPr>
                <w:lang w:val="fr-FR" w:eastAsia="zh-CN"/>
              </w:rPr>
            </w:pPr>
            <w:r w:rsidRPr="005041A8">
              <w:rPr>
                <w:rFonts w:hint="eastAsia"/>
                <w:lang w:val="fr-FR" w:eastAsia="zh-CN"/>
              </w:rPr>
              <w:t>v</w:t>
            </w:r>
            <w:r w:rsidRPr="005041A8">
              <w:rPr>
                <w:lang w:val="fr-FR" w:eastAsia="zh-CN"/>
              </w:rPr>
              <w:t>ersion</w:t>
            </w:r>
          </w:p>
        </w:tc>
        <w:tc>
          <w:tcPr>
            <w:tcW w:w="737" w:type="dxa"/>
          </w:tcPr>
          <w:p w:rsidR="002C6481" w:rsidRPr="005041A8" w:rsidRDefault="002C6481" w:rsidP="00254D54">
            <w:pPr>
              <w:pStyle w:val="TAL"/>
              <w:rPr>
                <w:lang w:val="fr-FR" w:eastAsia="zh-CN"/>
              </w:rPr>
            </w:pPr>
            <w:r>
              <w:rPr>
                <w:rFonts w:hint="eastAsia"/>
                <w:lang w:val="fr-FR" w:eastAsia="zh-CN"/>
              </w:rPr>
              <w:t>M</w:t>
            </w:r>
          </w:p>
        </w:tc>
        <w:tc>
          <w:tcPr>
            <w:tcW w:w="2104" w:type="dxa"/>
          </w:tcPr>
          <w:p w:rsidR="002C6481" w:rsidRPr="005041A8" w:rsidRDefault="002C6481" w:rsidP="00254D54">
            <w:pPr>
              <w:pStyle w:val="TAH"/>
              <w:jc w:val="both"/>
              <w:rPr>
                <w:b w:val="0"/>
                <w:lang w:val="fr-FR" w:eastAsia="zh-CN"/>
              </w:rPr>
            </w:pPr>
            <w:r>
              <w:rPr>
                <w:rFonts w:hint="eastAsia"/>
                <w:b w:val="0"/>
                <w:lang w:val="fr-FR" w:eastAsia="zh-CN"/>
              </w:rPr>
              <w:t>String</w:t>
            </w:r>
          </w:p>
        </w:tc>
        <w:tc>
          <w:tcPr>
            <w:tcW w:w="900" w:type="dxa"/>
          </w:tcPr>
          <w:p w:rsidR="002C6481" w:rsidRPr="005041A8" w:rsidRDefault="002C6481" w:rsidP="00254D54">
            <w:pPr>
              <w:rPr>
                <w:rFonts w:ascii="Arial" w:hAnsi="Arial"/>
                <w:kern w:val="0"/>
                <w:sz w:val="18"/>
                <w:szCs w:val="18"/>
                <w:lang w:val="fr-FR"/>
              </w:rPr>
            </w:pPr>
            <w:r>
              <w:rPr>
                <w:rFonts w:ascii="Arial" w:hAnsi="Arial" w:hint="eastAsia"/>
                <w:kern w:val="0"/>
                <w:sz w:val="18"/>
                <w:szCs w:val="18"/>
                <w:lang w:val="fr-FR"/>
              </w:rPr>
              <w:t>5</w:t>
            </w:r>
          </w:p>
        </w:tc>
        <w:tc>
          <w:tcPr>
            <w:tcW w:w="2681" w:type="dxa"/>
          </w:tcPr>
          <w:p w:rsidR="002C6481" w:rsidRPr="005041A8" w:rsidRDefault="002C6481" w:rsidP="00254D54">
            <w:pPr>
              <w:rPr>
                <w:rFonts w:ascii="Arial" w:hAnsi="Arial"/>
                <w:kern w:val="0"/>
                <w:sz w:val="18"/>
                <w:szCs w:val="18"/>
                <w:lang w:val="fr-FR"/>
              </w:rPr>
            </w:pPr>
            <w:r w:rsidRPr="005041A8">
              <w:rPr>
                <w:rFonts w:ascii="Arial" w:hAnsi="Arial" w:hint="eastAsia"/>
                <w:kern w:val="0"/>
                <w:sz w:val="18"/>
                <w:szCs w:val="18"/>
                <w:lang w:val="fr-FR"/>
              </w:rPr>
              <w:t>协议版本号</w:t>
            </w:r>
          </w:p>
        </w:tc>
      </w:tr>
      <w:tr w:rsidR="002C6481" w:rsidTr="00254D54">
        <w:trPr>
          <w:jc w:val="center"/>
        </w:trPr>
        <w:tc>
          <w:tcPr>
            <w:tcW w:w="2378" w:type="dxa"/>
          </w:tcPr>
          <w:p w:rsidR="002C6481" w:rsidRPr="005041A8" w:rsidRDefault="002C6481" w:rsidP="00254D54">
            <w:pPr>
              <w:pStyle w:val="TAL"/>
              <w:rPr>
                <w:lang w:val="fr-FR" w:eastAsia="zh-CN"/>
              </w:rPr>
            </w:pPr>
            <w:r>
              <w:rPr>
                <w:lang w:val="fr-FR" w:eastAsia="zh-CN"/>
              </w:rPr>
              <w:t>transactionID</w:t>
            </w:r>
          </w:p>
        </w:tc>
        <w:tc>
          <w:tcPr>
            <w:tcW w:w="737" w:type="dxa"/>
          </w:tcPr>
          <w:p w:rsidR="002C6481" w:rsidRPr="005041A8" w:rsidRDefault="002C6481" w:rsidP="00254D54">
            <w:pPr>
              <w:pStyle w:val="TAL"/>
              <w:rPr>
                <w:lang w:val="fr-FR" w:eastAsia="zh-CN"/>
              </w:rPr>
            </w:pPr>
            <w:r>
              <w:rPr>
                <w:rFonts w:hint="eastAsia"/>
                <w:lang w:val="fr-FR" w:eastAsia="zh-CN"/>
              </w:rPr>
              <w:t>M</w:t>
            </w:r>
          </w:p>
        </w:tc>
        <w:tc>
          <w:tcPr>
            <w:tcW w:w="2104" w:type="dxa"/>
          </w:tcPr>
          <w:p w:rsidR="002C6481" w:rsidRPr="005041A8" w:rsidRDefault="002C6481" w:rsidP="00254D54">
            <w:pPr>
              <w:pStyle w:val="TAH"/>
              <w:jc w:val="both"/>
              <w:rPr>
                <w:b w:val="0"/>
                <w:lang w:val="fr-FR" w:eastAsia="zh-CN"/>
              </w:rPr>
            </w:pPr>
            <w:r>
              <w:rPr>
                <w:rFonts w:hint="eastAsia"/>
                <w:b w:val="0"/>
                <w:lang w:val="fr-FR" w:eastAsia="zh-CN"/>
              </w:rPr>
              <w:t>String</w:t>
            </w:r>
          </w:p>
        </w:tc>
        <w:tc>
          <w:tcPr>
            <w:tcW w:w="900" w:type="dxa"/>
          </w:tcPr>
          <w:p w:rsidR="002C6481" w:rsidRPr="005041A8" w:rsidRDefault="002C6481" w:rsidP="00254D54">
            <w:pPr>
              <w:rPr>
                <w:rFonts w:ascii="Arial" w:hAnsi="Arial"/>
                <w:kern w:val="0"/>
                <w:sz w:val="18"/>
                <w:szCs w:val="18"/>
                <w:lang w:val="fr-FR"/>
              </w:rPr>
            </w:pPr>
            <w:r w:rsidRPr="005041A8">
              <w:rPr>
                <w:rFonts w:ascii="Arial" w:hAnsi="Arial" w:hint="eastAsia"/>
                <w:kern w:val="0"/>
                <w:sz w:val="18"/>
                <w:szCs w:val="18"/>
                <w:lang w:val="fr-FR"/>
              </w:rPr>
              <w:t>40</w:t>
            </w:r>
          </w:p>
        </w:tc>
        <w:tc>
          <w:tcPr>
            <w:tcW w:w="2681" w:type="dxa"/>
          </w:tcPr>
          <w:p w:rsidR="002C6481" w:rsidRPr="005041A8" w:rsidRDefault="002C6481" w:rsidP="00254D54">
            <w:pPr>
              <w:rPr>
                <w:rFonts w:ascii="Arial" w:hAnsi="Arial"/>
                <w:kern w:val="0"/>
                <w:sz w:val="18"/>
                <w:szCs w:val="18"/>
                <w:lang w:val="fr-FR"/>
              </w:rPr>
            </w:pPr>
            <w:r w:rsidRPr="005041A8">
              <w:rPr>
                <w:rFonts w:ascii="Arial" w:hAnsi="Arial" w:hint="eastAsia"/>
                <w:kern w:val="0"/>
                <w:sz w:val="18"/>
                <w:szCs w:val="18"/>
                <w:lang w:val="fr-FR"/>
              </w:rPr>
              <w:t>交易流水号</w:t>
            </w:r>
          </w:p>
        </w:tc>
      </w:tr>
      <w:tr w:rsidR="002C6481" w:rsidTr="00254D54">
        <w:trPr>
          <w:jc w:val="center"/>
        </w:trPr>
        <w:tc>
          <w:tcPr>
            <w:tcW w:w="2378" w:type="dxa"/>
          </w:tcPr>
          <w:p w:rsidR="002C6481" w:rsidRPr="00C8364D" w:rsidRDefault="002C6481" w:rsidP="00254D54">
            <w:pPr>
              <w:pStyle w:val="TAL"/>
              <w:rPr>
                <w:lang w:val="fr-FR" w:eastAsia="zh-CN"/>
              </w:rPr>
            </w:pPr>
            <w:r w:rsidRPr="00C8364D">
              <w:rPr>
                <w:rFonts w:hint="eastAsia"/>
                <w:lang w:val="fr-FR" w:eastAsia="zh-CN"/>
              </w:rPr>
              <w:t>traceFlag</w:t>
            </w:r>
          </w:p>
        </w:tc>
        <w:tc>
          <w:tcPr>
            <w:tcW w:w="737" w:type="dxa"/>
          </w:tcPr>
          <w:p w:rsidR="002C6481" w:rsidRPr="00C8364D" w:rsidRDefault="002C6481" w:rsidP="00254D54">
            <w:pPr>
              <w:spacing w:line="240" w:lineRule="atLeast"/>
              <w:rPr>
                <w:rFonts w:ascii="Arial" w:hAnsi="Arial"/>
                <w:kern w:val="0"/>
                <w:sz w:val="18"/>
                <w:szCs w:val="18"/>
                <w:lang w:val="fr-FR"/>
              </w:rPr>
            </w:pPr>
            <w:r w:rsidRPr="00C8364D">
              <w:rPr>
                <w:rFonts w:ascii="Arial" w:hAnsi="Arial" w:hint="eastAsia"/>
                <w:kern w:val="0"/>
                <w:sz w:val="18"/>
                <w:szCs w:val="18"/>
                <w:lang w:val="fr-FR"/>
              </w:rPr>
              <w:t xml:space="preserve">O </w:t>
            </w:r>
          </w:p>
        </w:tc>
        <w:tc>
          <w:tcPr>
            <w:tcW w:w="2104" w:type="dxa"/>
          </w:tcPr>
          <w:p w:rsidR="002C6481" w:rsidRPr="00C8364D" w:rsidRDefault="002C6481" w:rsidP="00254D54">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900" w:type="dxa"/>
          </w:tcPr>
          <w:p w:rsidR="002C6481" w:rsidRPr="00C8364D" w:rsidRDefault="002C6481" w:rsidP="00254D54">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2681" w:type="dxa"/>
          </w:tcPr>
          <w:p w:rsidR="002C6481" w:rsidRPr="00C8364D" w:rsidRDefault="002C6481" w:rsidP="00254D54">
            <w:pPr>
              <w:spacing w:line="240" w:lineRule="atLeast"/>
              <w:rPr>
                <w:rFonts w:ascii="Arial" w:hAnsi="Arial"/>
                <w:kern w:val="0"/>
                <w:sz w:val="18"/>
                <w:szCs w:val="18"/>
                <w:lang w:val="fr-FR"/>
              </w:rPr>
            </w:pPr>
            <w:r>
              <w:rPr>
                <w:rFonts w:ascii="Arial" w:hAnsi="Arial" w:hint="eastAsia"/>
                <w:kern w:val="0"/>
                <w:sz w:val="18"/>
                <w:szCs w:val="18"/>
                <w:lang w:val="fr-FR"/>
              </w:rPr>
              <w:t>跟踪标志</w:t>
            </w:r>
          </w:p>
        </w:tc>
      </w:tr>
      <w:tr w:rsidR="002C6481" w:rsidTr="00254D54">
        <w:trPr>
          <w:jc w:val="center"/>
        </w:trPr>
        <w:tc>
          <w:tcPr>
            <w:tcW w:w="2378" w:type="dxa"/>
          </w:tcPr>
          <w:p w:rsidR="002C6481" w:rsidRPr="00C8364D" w:rsidRDefault="002C6481" w:rsidP="00254D54">
            <w:pPr>
              <w:pStyle w:val="TAL"/>
              <w:rPr>
                <w:lang w:val="fr-FR" w:eastAsia="zh-CN"/>
              </w:rPr>
            </w:pPr>
            <w:r>
              <w:rPr>
                <w:rFonts w:hint="eastAsia"/>
                <w:lang w:val="fr-FR" w:eastAsia="zh-CN"/>
              </w:rPr>
              <w:t>userID</w:t>
            </w:r>
          </w:p>
        </w:tc>
        <w:tc>
          <w:tcPr>
            <w:tcW w:w="737" w:type="dxa"/>
          </w:tcPr>
          <w:p w:rsidR="002C6481" w:rsidRPr="00C8364D" w:rsidRDefault="002C6481" w:rsidP="00254D54">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2104" w:type="dxa"/>
          </w:tcPr>
          <w:p w:rsidR="002C6481" w:rsidRDefault="005200E4" w:rsidP="00254D54">
            <w:pPr>
              <w:spacing w:line="240" w:lineRule="atLeast"/>
              <w:rPr>
                <w:rFonts w:ascii="Arial" w:hAnsi="Arial"/>
                <w:kern w:val="0"/>
                <w:sz w:val="18"/>
                <w:szCs w:val="18"/>
                <w:lang w:val="fr-FR"/>
              </w:rPr>
            </w:pPr>
            <w:r>
              <w:rPr>
                <w:rFonts w:ascii="Arial" w:hAnsi="Arial" w:hint="eastAsia"/>
                <w:kern w:val="0"/>
                <w:sz w:val="18"/>
                <w:szCs w:val="18"/>
                <w:lang w:val="fr-FR"/>
              </w:rPr>
              <w:t>Bigint</w:t>
            </w:r>
          </w:p>
        </w:tc>
        <w:tc>
          <w:tcPr>
            <w:tcW w:w="900" w:type="dxa"/>
          </w:tcPr>
          <w:p w:rsidR="002C6481" w:rsidRDefault="002C6481" w:rsidP="00254D54">
            <w:pPr>
              <w:spacing w:line="240" w:lineRule="atLeast"/>
              <w:rPr>
                <w:rFonts w:ascii="Arial" w:hAnsi="Arial"/>
                <w:kern w:val="0"/>
                <w:sz w:val="18"/>
                <w:szCs w:val="18"/>
                <w:lang w:val="fr-FR"/>
              </w:rPr>
            </w:pPr>
          </w:p>
        </w:tc>
        <w:tc>
          <w:tcPr>
            <w:tcW w:w="2681" w:type="dxa"/>
          </w:tcPr>
          <w:p w:rsidR="0070140D" w:rsidRDefault="002C6481" w:rsidP="00F65099">
            <w:pPr>
              <w:spacing w:line="240" w:lineRule="atLeast"/>
              <w:rPr>
                <w:rFonts w:ascii="Arial" w:hAnsi="Arial"/>
                <w:kern w:val="0"/>
                <w:sz w:val="18"/>
                <w:szCs w:val="18"/>
                <w:lang w:val="fr-FR"/>
              </w:rPr>
            </w:pPr>
            <w:r>
              <w:rPr>
                <w:rFonts w:ascii="Arial" w:hAnsi="Arial" w:hint="eastAsia"/>
                <w:kern w:val="0"/>
                <w:sz w:val="18"/>
                <w:szCs w:val="18"/>
                <w:lang w:val="fr-FR"/>
              </w:rPr>
              <w:t>用户</w:t>
            </w:r>
            <w:r>
              <w:rPr>
                <w:rFonts w:ascii="Arial" w:hAnsi="Arial" w:hint="eastAsia"/>
                <w:kern w:val="0"/>
                <w:sz w:val="18"/>
                <w:szCs w:val="18"/>
                <w:lang w:val="fr-FR"/>
              </w:rPr>
              <w:t>ID</w:t>
            </w:r>
            <w:r>
              <w:rPr>
                <w:rFonts w:ascii="Arial" w:hAnsi="Arial" w:hint="eastAsia"/>
                <w:kern w:val="0"/>
                <w:sz w:val="18"/>
                <w:szCs w:val="18"/>
                <w:lang w:val="fr-FR"/>
              </w:rPr>
              <w:t>（内部）</w:t>
            </w:r>
          </w:p>
          <w:p w:rsidR="00617B75" w:rsidRDefault="00617B75" w:rsidP="00F65099">
            <w:pPr>
              <w:spacing w:line="240" w:lineRule="atLeast"/>
              <w:rPr>
                <w:rFonts w:ascii="Arial" w:hAnsi="Arial"/>
                <w:kern w:val="0"/>
                <w:sz w:val="18"/>
                <w:szCs w:val="18"/>
                <w:lang w:val="fr-FR"/>
              </w:rPr>
            </w:pPr>
            <w:r>
              <w:rPr>
                <w:rFonts w:ascii="Arial" w:hAnsi="Arial" w:hint="eastAsia"/>
                <w:kern w:val="0"/>
                <w:sz w:val="18"/>
                <w:szCs w:val="18"/>
                <w:lang w:val="fr-FR"/>
              </w:rPr>
              <w:t>-1</w:t>
            </w:r>
            <w:r>
              <w:rPr>
                <w:rFonts w:ascii="Arial" w:hAnsi="Arial" w:hint="eastAsia"/>
                <w:kern w:val="0"/>
                <w:sz w:val="18"/>
                <w:szCs w:val="18"/>
                <w:lang w:val="fr-FR"/>
              </w:rPr>
              <w:t>未知</w:t>
            </w:r>
          </w:p>
        </w:tc>
      </w:tr>
      <w:tr w:rsidR="00627824" w:rsidTr="00254D54">
        <w:trPr>
          <w:jc w:val="center"/>
        </w:trPr>
        <w:tc>
          <w:tcPr>
            <w:tcW w:w="2378" w:type="dxa"/>
          </w:tcPr>
          <w:p w:rsidR="00627824" w:rsidRDefault="008F214D" w:rsidP="00254D54">
            <w:pPr>
              <w:pStyle w:val="TAL"/>
              <w:rPr>
                <w:lang w:val="fr-FR" w:eastAsia="zh-CN"/>
              </w:rPr>
            </w:pPr>
            <w:r>
              <w:rPr>
                <w:rFonts w:hint="eastAsia"/>
                <w:lang w:eastAsia="zh-CN"/>
              </w:rPr>
              <w:t>m</w:t>
            </w:r>
            <w:r w:rsidR="00627824">
              <w:rPr>
                <w:rFonts w:hint="eastAsia"/>
                <w:lang w:eastAsia="zh-CN"/>
              </w:rPr>
              <w:t>obilePhone</w:t>
            </w:r>
          </w:p>
        </w:tc>
        <w:tc>
          <w:tcPr>
            <w:tcW w:w="737" w:type="dxa"/>
          </w:tcPr>
          <w:p w:rsidR="00627824" w:rsidRDefault="00627824" w:rsidP="00254D54">
            <w:pPr>
              <w:spacing w:line="240" w:lineRule="atLeast"/>
              <w:rPr>
                <w:rFonts w:ascii="Arial" w:hAnsi="Arial"/>
                <w:kern w:val="0"/>
                <w:sz w:val="18"/>
                <w:szCs w:val="18"/>
                <w:lang w:val="fr-FR"/>
              </w:rPr>
            </w:pPr>
            <w:r>
              <w:rPr>
                <w:rFonts w:ascii="Arial" w:cs="Arial" w:hint="eastAsia"/>
                <w:color w:val="000000"/>
              </w:rPr>
              <w:t>M</w:t>
            </w:r>
          </w:p>
        </w:tc>
        <w:tc>
          <w:tcPr>
            <w:tcW w:w="2104" w:type="dxa"/>
          </w:tcPr>
          <w:p w:rsidR="00627824" w:rsidRDefault="00627824" w:rsidP="00254D54">
            <w:pPr>
              <w:spacing w:line="240" w:lineRule="atLeast"/>
              <w:rPr>
                <w:rFonts w:ascii="Arial" w:hAnsi="Arial"/>
                <w:kern w:val="0"/>
                <w:sz w:val="18"/>
                <w:szCs w:val="18"/>
                <w:lang w:val="fr-FR"/>
              </w:rPr>
            </w:pPr>
            <w:r>
              <w:rPr>
                <w:rFonts w:ascii="Arial" w:cs="Arial" w:hint="eastAsia"/>
                <w:color w:val="000000"/>
              </w:rPr>
              <w:t>String</w:t>
            </w:r>
          </w:p>
        </w:tc>
        <w:tc>
          <w:tcPr>
            <w:tcW w:w="900" w:type="dxa"/>
          </w:tcPr>
          <w:p w:rsidR="00627824" w:rsidRDefault="003D5302" w:rsidP="00685C7C">
            <w:pPr>
              <w:spacing w:line="240" w:lineRule="atLeast"/>
              <w:rPr>
                <w:rFonts w:ascii="Arial" w:hAnsi="Arial"/>
                <w:kern w:val="0"/>
                <w:sz w:val="18"/>
                <w:szCs w:val="18"/>
                <w:lang w:val="fr-FR"/>
              </w:rPr>
            </w:pPr>
            <w:r>
              <w:rPr>
                <w:rFonts w:hint="eastAsia"/>
                <w:lang w:val="fr-FR"/>
              </w:rPr>
              <w:t>255</w:t>
            </w:r>
          </w:p>
        </w:tc>
        <w:tc>
          <w:tcPr>
            <w:tcW w:w="2681" w:type="dxa"/>
          </w:tcPr>
          <w:p w:rsidR="00627824" w:rsidRDefault="00627824" w:rsidP="00627824">
            <w:r>
              <w:rPr>
                <w:rFonts w:hint="eastAsia"/>
              </w:rPr>
              <w:t>移动电话号码（向该号码发</w:t>
            </w:r>
            <w:r w:rsidR="00F95C5E">
              <w:rPr>
                <w:rFonts w:hint="eastAsia"/>
              </w:rPr>
              <w:t>了</w:t>
            </w:r>
            <w:r>
              <w:rPr>
                <w:rFonts w:hint="eastAsia"/>
              </w:rPr>
              <w:t>短信验证码）</w:t>
            </w:r>
          </w:p>
          <w:p w:rsidR="00685C7C" w:rsidRDefault="00685C7C" w:rsidP="00627824">
            <w:pPr>
              <w:rPr>
                <w:rFonts w:ascii="Arial" w:hAnsi="Arial"/>
                <w:kern w:val="0"/>
                <w:sz w:val="18"/>
                <w:szCs w:val="18"/>
                <w:lang w:val="fr-FR"/>
              </w:rPr>
            </w:pPr>
            <w:r>
              <w:rPr>
                <w:rFonts w:hint="eastAsia"/>
              </w:rPr>
              <w:t>用户已登记多个手机号码时，以分号分隔。</w:t>
            </w:r>
          </w:p>
        </w:tc>
      </w:tr>
    </w:tbl>
    <w:p w:rsidR="002C6481" w:rsidRDefault="002C6481" w:rsidP="00407B6C">
      <w:pPr>
        <w:pStyle w:val="41"/>
      </w:pPr>
      <w:r>
        <w:rPr>
          <w:rFonts w:hint="eastAsia"/>
        </w:rPr>
        <w:t>异常信息</w:t>
      </w:r>
    </w:p>
    <w:p w:rsidR="00B90871" w:rsidRDefault="003A7F02" w:rsidP="00B90871">
      <w:pPr>
        <w:pStyle w:val="a4"/>
        <w:ind w:firstLine="210"/>
      </w:pPr>
      <w:r>
        <w:rPr>
          <w:rFonts w:hint="eastAsia"/>
        </w:rPr>
        <w:t>失败则抛出异常</w:t>
      </w:r>
      <w:r>
        <w:rPr>
          <w:rFonts w:hint="eastAsia"/>
        </w:rPr>
        <w:t>CException</w:t>
      </w:r>
      <w:r>
        <w:rPr>
          <w:rFonts w:hint="eastAsia"/>
        </w:rPr>
        <w:t>，具体内容请参考异常码定义文档。</w:t>
      </w:r>
      <w:r w:rsidR="006E1F26">
        <w:rPr>
          <w:rFonts w:hint="eastAsia"/>
        </w:rPr>
        <w:t>异常码：</w:t>
      </w:r>
      <w:r w:rsidR="00E85726">
        <w:rPr>
          <w:rFonts w:hint="eastAsia"/>
        </w:rPr>
        <w:t>1~999</w:t>
      </w:r>
      <w:r w:rsidR="006E1F26">
        <w:rPr>
          <w:rFonts w:hint="eastAsia"/>
        </w:rPr>
        <w:t>表示需要前转的归属站点号。</w:t>
      </w:r>
    </w:p>
    <w:p w:rsidR="00B90871" w:rsidRDefault="00B90871" w:rsidP="00407B6C">
      <w:pPr>
        <w:pStyle w:val="41"/>
      </w:pPr>
      <w:r>
        <w:rPr>
          <w:rFonts w:hint="eastAsia"/>
        </w:rPr>
        <w:t>Json</w:t>
      </w:r>
      <w:r>
        <w:rPr>
          <w:rFonts w:hint="eastAsia"/>
        </w:rPr>
        <w:t>接口登录认证信息说明</w:t>
      </w:r>
    </w:p>
    <w:p w:rsidR="00B90871" w:rsidRPr="003A63A1" w:rsidRDefault="00B90871" w:rsidP="00B90871">
      <w:r>
        <w:rPr>
          <w:rFonts w:hint="eastAsia"/>
        </w:rPr>
        <w:t xml:space="preserve">   Authorization</w:t>
      </w:r>
      <w:r>
        <w:rPr>
          <w:rFonts w:hint="eastAsia"/>
        </w:rPr>
        <w:t>中无需登录认证信息。</w:t>
      </w:r>
    </w:p>
    <w:p w:rsidR="00B90871" w:rsidRPr="00B90871" w:rsidRDefault="00B90871" w:rsidP="00B90871">
      <w:pPr>
        <w:pStyle w:val="a4"/>
        <w:ind w:firstLine="321"/>
        <w:rPr>
          <w:rFonts w:ascii="Arial" w:hAnsi="Arial"/>
          <w:b/>
          <w:sz w:val="32"/>
          <w:szCs w:val="32"/>
        </w:rPr>
      </w:pPr>
    </w:p>
    <w:p w:rsidR="002C6481" w:rsidRDefault="002C6481" w:rsidP="00407B6C">
      <w:pPr>
        <w:pStyle w:val="31"/>
        <w:rPr>
          <w:rStyle w:val="210"/>
        </w:rPr>
      </w:pPr>
      <w:bookmarkStart w:id="101" w:name="_Toc317101289"/>
      <w:r>
        <w:rPr>
          <w:rStyle w:val="210"/>
          <w:rFonts w:hint="eastAsia"/>
        </w:rPr>
        <w:t>HTTP(s)</w:t>
      </w:r>
      <w:r>
        <w:rPr>
          <w:rStyle w:val="210"/>
          <w:rFonts w:hint="eastAsia"/>
        </w:rPr>
        <w:t>接口</w:t>
      </w:r>
      <w:bookmarkEnd w:id="101"/>
    </w:p>
    <w:p w:rsidR="002C6481" w:rsidRDefault="002C6481" w:rsidP="00407B6C">
      <w:pPr>
        <w:pStyle w:val="41"/>
      </w:pPr>
      <w:r>
        <w:rPr>
          <w:rFonts w:hint="eastAsia"/>
        </w:rPr>
        <w:t>描述</w:t>
      </w:r>
    </w:p>
    <w:p w:rsidR="002C6481" w:rsidRDefault="002C6481" w:rsidP="002C6481">
      <w:pPr>
        <w:ind w:firstLine="420"/>
      </w:pPr>
      <w:r>
        <w:rPr>
          <w:rFonts w:hint="eastAsia"/>
        </w:rPr>
        <w:t>AccountServer</w:t>
      </w:r>
      <w:r>
        <w:rPr>
          <w:rFonts w:hint="eastAsia"/>
        </w:rPr>
        <w:t>为</w:t>
      </w:r>
      <w:r>
        <w:rPr>
          <w:rFonts w:hint="eastAsia"/>
        </w:rPr>
        <w:t>AccountAgent</w:t>
      </w:r>
      <w:r>
        <w:rPr>
          <w:rFonts w:hint="eastAsia"/>
        </w:rPr>
        <w:t>提供获取</w:t>
      </w:r>
      <w:r w:rsidR="00A26719">
        <w:rPr>
          <w:rFonts w:hint="eastAsia"/>
        </w:rPr>
        <w:t>获取短信验证码</w:t>
      </w:r>
      <w:r>
        <w:rPr>
          <w:rFonts w:hint="eastAsia"/>
        </w:rPr>
        <w:t>，</w:t>
      </w:r>
      <w:r>
        <w:rPr>
          <w:rFonts w:hint="eastAsia"/>
        </w:rPr>
        <w:t>AccountServer</w:t>
      </w:r>
      <w:r>
        <w:rPr>
          <w:rFonts w:hint="eastAsia"/>
        </w:rPr>
        <w:t>内部转为调用上述</w:t>
      </w:r>
      <w:r>
        <w:rPr>
          <w:rFonts w:hint="eastAsia"/>
        </w:rPr>
        <w:t>SOAP</w:t>
      </w:r>
      <w:r>
        <w:rPr>
          <w:rFonts w:hint="eastAsia"/>
        </w:rPr>
        <w:t>接口到</w:t>
      </w:r>
      <w:r>
        <w:rPr>
          <w:rFonts w:hint="eastAsia"/>
        </w:rPr>
        <w:t>UserProfile</w:t>
      </w:r>
      <w:r>
        <w:rPr>
          <w:rFonts w:hint="eastAsia"/>
        </w:rPr>
        <w:t>。</w:t>
      </w:r>
    </w:p>
    <w:p w:rsidR="002C6481" w:rsidRDefault="002C6481" w:rsidP="002C6481">
      <w:pPr>
        <w:ind w:firstLine="420"/>
      </w:pPr>
      <w:r>
        <w:rPr>
          <w:rFonts w:hint="eastAsia"/>
        </w:rPr>
        <w:t>调用此接口，可以不需要通过认证，</w:t>
      </w:r>
      <w:r w:rsidR="00627824">
        <w:rPr>
          <w:rFonts w:hint="eastAsia"/>
        </w:rPr>
        <w:t>但限制</w:t>
      </w:r>
      <w:r w:rsidR="00627824">
        <w:rPr>
          <w:rFonts w:hint="eastAsia"/>
        </w:rPr>
        <w:t>1</w:t>
      </w:r>
      <w:r w:rsidR="00627824">
        <w:rPr>
          <w:rFonts w:hint="eastAsia"/>
        </w:rPr>
        <w:t>分钟内一个号码只允许发</w:t>
      </w:r>
      <w:r w:rsidR="00627824">
        <w:rPr>
          <w:rFonts w:hint="eastAsia"/>
        </w:rPr>
        <w:t>1</w:t>
      </w:r>
      <w:r w:rsidR="00627824">
        <w:rPr>
          <w:rFonts w:hint="eastAsia"/>
        </w:rPr>
        <w:t>条短信验证码</w:t>
      </w:r>
      <w:r>
        <w:rPr>
          <w:rFonts w:hint="eastAsia"/>
        </w:rPr>
        <w:t>。</w:t>
      </w:r>
    </w:p>
    <w:p w:rsidR="002C6481" w:rsidRDefault="002C6481" w:rsidP="002C6481">
      <w:pPr>
        <w:ind w:firstLine="420"/>
        <w:rPr>
          <w:lang w:val="fr-FR"/>
        </w:rPr>
      </w:pPr>
      <w:r>
        <w:rPr>
          <w:rFonts w:hint="eastAsia"/>
          <w:lang w:val="fr-FR"/>
        </w:rPr>
        <w:t>该操作无需携带服务端已通过认证的</w:t>
      </w:r>
      <w:r>
        <w:rPr>
          <w:rFonts w:hint="eastAsia"/>
          <w:lang w:val="fr-FR"/>
        </w:rPr>
        <w:t>sessionID</w:t>
      </w:r>
      <w:r>
        <w:rPr>
          <w:rFonts w:hint="eastAsia"/>
          <w:lang w:val="fr-FR"/>
        </w:rPr>
        <w:t>。</w:t>
      </w:r>
    </w:p>
    <w:p w:rsidR="007271AF" w:rsidRDefault="007271AF" w:rsidP="00BA421A">
      <w:pPr>
        <w:ind w:firstLine="420"/>
        <w:rPr>
          <w:rFonts w:ascii="宋体" w:cs="宋体"/>
          <w:color w:val="000000"/>
          <w:kern w:val="0"/>
          <w:sz w:val="18"/>
          <w:szCs w:val="18"/>
          <w:lang w:val="fr-FR"/>
        </w:rPr>
      </w:pPr>
      <w:r>
        <w:rPr>
          <w:rFonts w:ascii="宋体" w:cs="宋体" w:hint="eastAsia"/>
          <w:color w:val="000000"/>
          <w:kern w:val="0"/>
          <w:sz w:val="18"/>
          <w:szCs w:val="18"/>
          <w:lang w:val="zh-CN"/>
        </w:rPr>
        <w:t>为避免攻击者模拟调此接口引发大量费用和扰民</w:t>
      </w:r>
      <w:r w:rsidRPr="007271AF">
        <w:rPr>
          <w:rFonts w:ascii="宋体" w:cs="宋体" w:hint="eastAsia"/>
          <w:color w:val="000000"/>
          <w:kern w:val="0"/>
          <w:sz w:val="18"/>
          <w:szCs w:val="18"/>
          <w:lang w:val="fr-FR"/>
        </w:rPr>
        <w:t>，</w:t>
      </w:r>
      <w:r w:rsidR="00BA421A">
        <w:rPr>
          <w:rFonts w:ascii="宋体" w:cs="宋体" w:hint="eastAsia"/>
          <w:color w:val="000000"/>
          <w:kern w:val="0"/>
          <w:sz w:val="18"/>
          <w:szCs w:val="18"/>
          <w:lang w:val="fr-FR"/>
        </w:rPr>
        <w:t>AS做对此接口做单IP过负荷控制。IP</w:t>
      </w:r>
    </w:p>
    <w:p w:rsidR="006E1F26" w:rsidRPr="00E85726" w:rsidRDefault="006E1F26" w:rsidP="006E1F26">
      <w:pPr>
        <w:ind w:firstLine="420"/>
        <w:rPr>
          <w:lang w:val="fr-FR"/>
        </w:rPr>
      </w:pPr>
      <w:r>
        <w:rPr>
          <w:rFonts w:hint="eastAsia"/>
          <w:lang w:val="fr-FR"/>
        </w:rPr>
        <w:t>UP</w:t>
      </w:r>
      <w:r>
        <w:rPr>
          <w:rFonts w:hint="eastAsia"/>
          <w:lang w:val="fr-FR"/>
        </w:rPr>
        <w:t>返回</w:t>
      </w:r>
      <w:r>
        <w:rPr>
          <w:rFonts w:hint="eastAsia"/>
        </w:rPr>
        <w:t>异常码</w:t>
      </w:r>
      <w:r w:rsidRPr="00E81EFF">
        <w:rPr>
          <w:rFonts w:hint="eastAsia"/>
          <w:lang w:val="fr-FR"/>
        </w:rPr>
        <w:t>(</w:t>
      </w:r>
      <w:r w:rsidR="00E85726">
        <w:rPr>
          <w:rFonts w:hint="eastAsia"/>
          <w:lang w:val="fr-FR"/>
        </w:rPr>
        <w:t>1~999</w:t>
      </w:r>
      <w:r w:rsidRPr="00E81EFF">
        <w:rPr>
          <w:rFonts w:hint="eastAsia"/>
          <w:lang w:val="fr-FR"/>
        </w:rPr>
        <w:t>)</w:t>
      </w:r>
      <w:r>
        <w:rPr>
          <w:rFonts w:hint="eastAsia"/>
        </w:rPr>
        <w:t>时</w:t>
      </w:r>
      <w:r w:rsidRPr="00E81EFF">
        <w:rPr>
          <w:rFonts w:hint="eastAsia"/>
          <w:lang w:val="fr-FR"/>
        </w:rPr>
        <w:t>，</w:t>
      </w:r>
      <w:r w:rsidRPr="00E81EFF">
        <w:rPr>
          <w:rFonts w:hint="eastAsia"/>
          <w:lang w:val="fr-FR"/>
        </w:rPr>
        <w:t>AccountServer</w:t>
      </w:r>
      <w:r>
        <w:rPr>
          <w:rFonts w:hint="eastAsia"/>
        </w:rPr>
        <w:t>返回重定向</w:t>
      </w:r>
      <w:r w:rsidRPr="00E81EFF">
        <w:rPr>
          <w:rFonts w:hint="eastAsia"/>
          <w:lang w:val="fr-FR"/>
        </w:rPr>
        <w:t>，</w:t>
      </w:r>
      <w:r>
        <w:rPr>
          <w:rFonts w:hint="eastAsia"/>
        </w:rPr>
        <w:t>重定向</w:t>
      </w:r>
      <w:r w:rsidRPr="00E81EFF">
        <w:rPr>
          <w:rFonts w:hint="eastAsia"/>
          <w:lang w:val="fr-FR"/>
        </w:rPr>
        <w:t>URL</w:t>
      </w:r>
      <w:r>
        <w:rPr>
          <w:rFonts w:hint="eastAsia"/>
        </w:rPr>
        <w:t>为源</w:t>
      </w:r>
      <w:r w:rsidRPr="00E81EFF">
        <w:rPr>
          <w:rFonts w:hint="eastAsia"/>
          <w:lang w:val="fr-FR"/>
        </w:rPr>
        <w:t>URL</w:t>
      </w:r>
      <w:r>
        <w:rPr>
          <w:rFonts w:hint="eastAsia"/>
          <w:lang w:val="fr-FR"/>
        </w:rPr>
        <w:t>的子域名部分</w:t>
      </w:r>
      <w:r>
        <w:rPr>
          <w:rFonts w:hint="eastAsia"/>
        </w:rPr>
        <w:t>增加归属站点号。</w:t>
      </w:r>
    </w:p>
    <w:p w:rsidR="00F30367" w:rsidRPr="00616AAD" w:rsidRDefault="00F30367" w:rsidP="006E1F26">
      <w:pPr>
        <w:ind w:firstLine="420"/>
        <w:rPr>
          <w:lang w:val="fr-FR"/>
        </w:rPr>
      </w:pPr>
      <w:r>
        <w:rPr>
          <w:rFonts w:hint="eastAsia"/>
        </w:rPr>
        <w:t>因需要将全球部署站点信息返回</w:t>
      </w:r>
      <w:r w:rsidR="00427985" w:rsidRPr="00427985">
        <w:rPr>
          <w:rFonts w:hint="eastAsia"/>
          <w:lang w:val="fr-FR"/>
        </w:rPr>
        <w:t>，</w:t>
      </w:r>
      <w:r w:rsidR="00427985" w:rsidRPr="00427985">
        <w:rPr>
          <w:lang w:val="fr-FR"/>
        </w:rPr>
        <w:t>HTTP(S)</w:t>
      </w:r>
      <w:r>
        <w:rPr>
          <w:rFonts w:hint="eastAsia"/>
        </w:rPr>
        <w:t>接口比</w:t>
      </w:r>
      <w:r w:rsidR="00427985" w:rsidRPr="00427985">
        <w:rPr>
          <w:lang w:val="fr-FR"/>
        </w:rPr>
        <w:t>SOAP</w:t>
      </w:r>
      <w:r>
        <w:rPr>
          <w:rFonts w:hint="eastAsia"/>
        </w:rPr>
        <w:t>接口增加归属站点参数</w:t>
      </w:r>
      <w:r w:rsidR="00427985" w:rsidRPr="00427985">
        <w:rPr>
          <w:lang w:val="fr-FR"/>
        </w:rPr>
        <w:t>siteID(SOAP</w:t>
      </w:r>
      <w:r>
        <w:rPr>
          <w:rFonts w:hint="eastAsia"/>
        </w:rPr>
        <w:t>认证成功</w:t>
      </w:r>
      <w:r w:rsidR="00427985" w:rsidRPr="00427985">
        <w:rPr>
          <w:rFonts w:hint="eastAsia"/>
          <w:lang w:val="fr-FR"/>
        </w:rPr>
        <w:t>，</w:t>
      </w:r>
      <w:r>
        <w:rPr>
          <w:rFonts w:hint="eastAsia"/>
        </w:rPr>
        <w:t>则填配置的本地站点号</w:t>
      </w:r>
      <w:r w:rsidR="00427985" w:rsidRPr="00427985">
        <w:rPr>
          <w:lang w:val="fr-FR"/>
        </w:rPr>
        <w:t>)</w:t>
      </w:r>
      <w:r>
        <w:rPr>
          <w:rFonts w:hint="eastAsia"/>
        </w:rPr>
        <w:t>。</w:t>
      </w:r>
    </w:p>
    <w:p w:rsidR="006E1F26" w:rsidRPr="006E1F26" w:rsidRDefault="006E1F26" w:rsidP="002C6481">
      <w:pPr>
        <w:ind w:firstLine="420"/>
        <w:rPr>
          <w:lang w:val="fr-FR"/>
        </w:rPr>
      </w:pPr>
    </w:p>
    <w:p w:rsidR="002C6481" w:rsidRPr="00A6475E" w:rsidRDefault="002C6481" w:rsidP="00407B6C">
      <w:pPr>
        <w:pStyle w:val="41"/>
      </w:pPr>
      <w:r w:rsidRPr="00A6475E">
        <w:rPr>
          <w:rFonts w:hint="eastAsia"/>
        </w:rPr>
        <w:t>协议映射</w:t>
      </w:r>
    </w:p>
    <w:p w:rsidR="002C6481" w:rsidRPr="00A6475E" w:rsidRDefault="002C6481" w:rsidP="002C6481">
      <w:pPr>
        <w:numPr>
          <w:ilvl w:val="0"/>
          <w:numId w:val="22"/>
        </w:numPr>
        <w:tabs>
          <w:tab w:val="num" w:pos="0"/>
        </w:tabs>
        <w:rPr>
          <w:b/>
        </w:rPr>
      </w:pPr>
      <w:r>
        <w:rPr>
          <w:rFonts w:hint="eastAsia"/>
          <w:b/>
        </w:rPr>
        <w:t>1)</w:t>
      </w:r>
      <w:r w:rsidRPr="00A6475E">
        <w:rPr>
          <w:rFonts w:hint="eastAsia"/>
          <w:b/>
        </w:rPr>
        <w:t>请求消息</w:t>
      </w:r>
    </w:p>
    <w:p w:rsidR="002C6481" w:rsidRPr="00A6475E" w:rsidRDefault="002C6481" w:rsidP="002C6481">
      <w:r w:rsidRPr="00A6475E">
        <w:t>POST</w:t>
      </w:r>
      <w:r w:rsidRPr="00A6475E">
        <w:rPr>
          <w:rFonts w:hint="eastAsia"/>
        </w:rPr>
        <w:t xml:space="preserve"> </w:t>
      </w:r>
      <w:r w:rsidRPr="00A6475E">
        <w:t>http://host:port/</w:t>
      </w:r>
      <w:r>
        <w:rPr>
          <w:rFonts w:hint="eastAsia"/>
        </w:rPr>
        <w:t>AccountServer</w:t>
      </w:r>
      <w:r w:rsidRPr="00A6475E">
        <w:t>/I</w:t>
      </w:r>
      <w:r w:rsidRPr="00A6475E">
        <w:rPr>
          <w:rFonts w:hint="eastAsia"/>
        </w:rPr>
        <w:t>User</w:t>
      </w:r>
      <w:r>
        <w:rPr>
          <w:rFonts w:hint="eastAsia"/>
        </w:rPr>
        <w:t>Info</w:t>
      </w:r>
      <w:r w:rsidRPr="00A6475E">
        <w:rPr>
          <w:rFonts w:hint="eastAsia"/>
        </w:rPr>
        <w:t>Mng</w:t>
      </w:r>
      <w:r>
        <w:rPr>
          <w:rFonts w:hint="eastAsia"/>
        </w:rPr>
        <w:t>/get</w:t>
      </w:r>
      <w:r w:rsidR="00627824">
        <w:rPr>
          <w:rFonts w:hint="eastAsia"/>
        </w:rPr>
        <w:t>SMSAuthCode</w:t>
      </w:r>
      <w:r w:rsidRPr="00A6475E">
        <w:t xml:space="preserve"> </w:t>
      </w:r>
      <w:r>
        <w:rPr>
          <w:rFonts w:hint="eastAsia"/>
        </w:rPr>
        <w:t xml:space="preserve"> </w:t>
      </w:r>
      <w:r w:rsidRPr="00A6475E">
        <w:t>HTTP/1.1</w:t>
      </w:r>
    </w:p>
    <w:p w:rsidR="002C6481" w:rsidRPr="00A6475E" w:rsidRDefault="002C6481" w:rsidP="002C6481">
      <w:r w:rsidRPr="00A6475E">
        <w:rPr>
          <w:i/>
        </w:rPr>
        <w:t>Authorization</w:t>
      </w:r>
      <w:r w:rsidRPr="00A6475E">
        <w:rPr>
          <w:rFonts w:hint="eastAsia"/>
          <w:i/>
        </w:rPr>
        <w:t>:</w:t>
      </w:r>
      <w:r w:rsidRPr="00A6475E">
        <w:rPr>
          <w:i/>
        </w:rPr>
        <w:t xml:space="preserve"> </w:t>
      </w:r>
      <w:r>
        <w:rPr>
          <w:rFonts w:hint="eastAsia"/>
          <w:i/>
        </w:rPr>
        <w:t>为空</w:t>
      </w:r>
    </w:p>
    <w:p w:rsidR="002C6481" w:rsidRDefault="002C6481" w:rsidP="002C6481">
      <w:pPr>
        <w:rPr>
          <w:lang w:val="de-DE"/>
        </w:rPr>
      </w:pPr>
    </w:p>
    <w:p w:rsidR="002C6481" w:rsidRPr="00A6475E" w:rsidRDefault="002C6481" w:rsidP="002C6481">
      <w:pPr>
        <w:rPr>
          <w:lang w:val="de-DE"/>
        </w:rPr>
      </w:pPr>
      <w:r w:rsidRPr="00A6475E">
        <w:rPr>
          <w:lang w:val="de-DE"/>
        </w:rPr>
        <w:lastRenderedPageBreak/>
        <w:t>&lt;?xml version="1.0" encoding="UTF-8"?&gt;</w:t>
      </w:r>
    </w:p>
    <w:p w:rsidR="002C6481" w:rsidRPr="00A6475E" w:rsidRDefault="002C6481" w:rsidP="002C6481">
      <w:pPr>
        <w:rPr>
          <w:lang w:val="de-DE"/>
        </w:rPr>
      </w:pPr>
      <w:r w:rsidRPr="00A6475E">
        <w:rPr>
          <w:lang w:val="de-DE"/>
        </w:rPr>
        <w:t>&lt;</w:t>
      </w:r>
      <w:r w:rsidRPr="00E33DBD">
        <w:rPr>
          <w:rFonts w:hint="eastAsia"/>
        </w:rPr>
        <w:t xml:space="preserve"> </w:t>
      </w:r>
      <w:r w:rsidR="00627824">
        <w:rPr>
          <w:rFonts w:hint="eastAsia"/>
        </w:rPr>
        <w:t>SMSAuthCode</w:t>
      </w:r>
      <w:r w:rsidRPr="00A6475E">
        <w:rPr>
          <w:rFonts w:hint="eastAsia"/>
          <w:bCs/>
          <w:lang w:val="da-DK"/>
        </w:rPr>
        <w:t>Req</w:t>
      </w:r>
      <w:r w:rsidRPr="00A6475E">
        <w:rPr>
          <w:lang w:val="de-DE"/>
        </w:rPr>
        <w:t>&gt;</w:t>
      </w:r>
    </w:p>
    <w:p w:rsidR="002C6481" w:rsidRPr="00A6475E" w:rsidRDefault="002C6481" w:rsidP="002C6481">
      <w:r w:rsidRPr="00A6475E">
        <w:rPr>
          <w:lang w:val="de-DE"/>
        </w:rPr>
        <w:t xml:space="preserve">  </w:t>
      </w:r>
      <w:r w:rsidRPr="00A6475E">
        <w:t>&lt;</w:t>
      </w:r>
      <w:r w:rsidRPr="00A6475E">
        <w:rPr>
          <w:rFonts w:hint="eastAsia"/>
          <w:lang w:val="fr-FR"/>
        </w:rPr>
        <w:t xml:space="preserve"> </w:t>
      </w:r>
      <w:r w:rsidRPr="00A6475E">
        <w:rPr>
          <w:rFonts w:hint="eastAsia"/>
        </w:rPr>
        <w:t>v</w:t>
      </w:r>
      <w:r w:rsidRPr="00A6475E">
        <w:t>ersion &gt;</w:t>
      </w:r>
      <w:r>
        <w:rPr>
          <w:rFonts w:hint="eastAsia"/>
        </w:rPr>
        <w:t>01.01</w:t>
      </w:r>
      <w:r w:rsidRPr="00A6475E">
        <w:t>&lt;/</w:t>
      </w:r>
      <w:r w:rsidRPr="00A6475E">
        <w:rPr>
          <w:rFonts w:hint="eastAsia"/>
        </w:rPr>
        <w:t xml:space="preserve"> v</w:t>
      </w:r>
      <w:r w:rsidRPr="00A6475E">
        <w:t>ersion &gt;</w:t>
      </w:r>
    </w:p>
    <w:p w:rsidR="002C6481" w:rsidRPr="00A6475E" w:rsidRDefault="002C6481" w:rsidP="002C6481">
      <w:r w:rsidRPr="00A6475E">
        <w:rPr>
          <w:lang w:val="de-DE"/>
        </w:rPr>
        <w:t xml:space="preserve">  </w:t>
      </w:r>
      <w:r w:rsidRPr="00A6475E">
        <w:t>&lt;</w:t>
      </w:r>
      <w:r>
        <w:rPr>
          <w:rFonts w:hint="eastAsia"/>
        </w:rPr>
        <w:t>a</w:t>
      </w:r>
      <w:r>
        <w:rPr>
          <w:rFonts w:hint="eastAsia"/>
          <w:lang w:val="fr-FR"/>
        </w:rPr>
        <w:t>ccountType</w:t>
      </w:r>
      <w:r w:rsidRPr="00A6475E">
        <w:t>&gt;</w:t>
      </w:r>
      <w:r>
        <w:rPr>
          <w:rFonts w:hint="eastAsia"/>
        </w:rPr>
        <w:t>0</w:t>
      </w:r>
      <w:r w:rsidRPr="00A6475E">
        <w:t>&lt;/</w:t>
      </w:r>
      <w:r>
        <w:rPr>
          <w:rFonts w:hint="eastAsia"/>
        </w:rPr>
        <w:t>a</w:t>
      </w:r>
      <w:r>
        <w:rPr>
          <w:rFonts w:hint="eastAsia"/>
          <w:lang w:val="fr-FR"/>
        </w:rPr>
        <w:t>ccountType</w:t>
      </w:r>
      <w:r w:rsidRPr="00A6475E">
        <w:t>&gt;</w:t>
      </w:r>
    </w:p>
    <w:p w:rsidR="002C6481" w:rsidRDefault="002C6481" w:rsidP="002C6481">
      <w:r w:rsidRPr="00A6475E">
        <w:rPr>
          <w:lang w:val="de-DE"/>
        </w:rPr>
        <w:t xml:space="preserve">  </w:t>
      </w:r>
      <w:r w:rsidRPr="00A6475E">
        <w:t>&lt;</w:t>
      </w:r>
      <w:r>
        <w:rPr>
          <w:rFonts w:hint="eastAsia"/>
          <w:lang w:val="fr-FR"/>
        </w:rPr>
        <w:t>userAccount</w:t>
      </w:r>
      <w:r w:rsidRPr="00A6475E">
        <w:t>&gt;</w:t>
      </w:r>
      <w:r w:rsidR="004C5B27">
        <w:t>008613677777777</w:t>
      </w:r>
      <w:r w:rsidRPr="00A6475E">
        <w:t>&lt;/</w:t>
      </w:r>
      <w:r>
        <w:rPr>
          <w:rFonts w:hint="eastAsia"/>
          <w:lang w:val="fr-FR"/>
        </w:rPr>
        <w:t>userAccount</w:t>
      </w:r>
      <w:r w:rsidRPr="00A6475E">
        <w:t xml:space="preserve"> &gt;</w:t>
      </w:r>
    </w:p>
    <w:p w:rsidR="00685C7C" w:rsidRDefault="00685C7C" w:rsidP="002C6481">
      <w:r>
        <w:rPr>
          <w:rFonts w:hint="eastAsia"/>
        </w:rPr>
        <w:t xml:space="preserve">  &lt;</w:t>
      </w:r>
      <w:r w:rsidRPr="00685C7C">
        <w:rPr>
          <w:rFonts w:hint="eastAsia"/>
        </w:rPr>
        <w:t xml:space="preserve"> </w:t>
      </w:r>
      <w:r>
        <w:rPr>
          <w:rFonts w:hint="eastAsia"/>
        </w:rPr>
        <w:t>languageCode&gt;CN&lt;/</w:t>
      </w:r>
      <w:r w:rsidRPr="00685C7C">
        <w:rPr>
          <w:rFonts w:hint="eastAsia"/>
        </w:rPr>
        <w:t xml:space="preserve"> </w:t>
      </w:r>
      <w:r>
        <w:rPr>
          <w:rFonts w:hint="eastAsia"/>
        </w:rPr>
        <w:t>languageCode&gt;</w:t>
      </w:r>
    </w:p>
    <w:p w:rsidR="002C6481" w:rsidRPr="00953DF3" w:rsidRDefault="002C6481" w:rsidP="002C6481">
      <w:pPr>
        <w:ind w:leftChars="100" w:left="210"/>
        <w:rPr>
          <w:bCs/>
        </w:rPr>
      </w:pPr>
      <w:r w:rsidRPr="00953DF3">
        <w:rPr>
          <w:rFonts w:hint="eastAsia"/>
        </w:rPr>
        <w:t>&lt;</w:t>
      </w:r>
      <w:r w:rsidR="00E75215">
        <w:rPr>
          <w:rFonts w:hint="eastAsia"/>
          <w:bCs/>
        </w:rPr>
        <w:t>reqClientType</w:t>
      </w:r>
      <w:r w:rsidRPr="00953DF3">
        <w:rPr>
          <w:rFonts w:hint="eastAsia"/>
          <w:bCs/>
        </w:rPr>
        <w:t>&gt;0&lt;/</w:t>
      </w:r>
      <w:r w:rsidR="00E75215">
        <w:rPr>
          <w:rFonts w:hint="eastAsia"/>
          <w:bCs/>
        </w:rPr>
        <w:t>reqClientType</w:t>
      </w:r>
      <w:r w:rsidRPr="00953DF3">
        <w:rPr>
          <w:rFonts w:hint="eastAsia"/>
          <w:bCs/>
        </w:rPr>
        <w:t>&gt;</w:t>
      </w:r>
    </w:p>
    <w:p w:rsidR="00685C7C" w:rsidRDefault="00685C7C" w:rsidP="002C6481">
      <w:pPr>
        <w:ind w:leftChars="100" w:left="210"/>
      </w:pPr>
      <w:r>
        <w:rPr>
          <w:rFonts w:hint="eastAsia"/>
          <w:b/>
          <w:bCs/>
        </w:rPr>
        <w:t>&lt;</w:t>
      </w:r>
      <w:r w:rsidRPr="00685C7C">
        <w:rPr>
          <w:rFonts w:hint="eastAsia"/>
        </w:rPr>
        <w:t xml:space="preserve"> </w:t>
      </w:r>
      <w:r w:rsidR="00636CD1">
        <w:rPr>
          <w:rFonts w:hint="eastAsia"/>
        </w:rPr>
        <w:t>smsReqType</w:t>
      </w:r>
      <w:r>
        <w:rPr>
          <w:rFonts w:hint="eastAsia"/>
        </w:rPr>
        <w:t>&gt;0&lt;/</w:t>
      </w:r>
      <w:r w:rsidR="00636CD1">
        <w:rPr>
          <w:rFonts w:hint="eastAsia"/>
        </w:rPr>
        <w:t>smsReqType</w:t>
      </w:r>
      <w:r>
        <w:rPr>
          <w:rFonts w:hint="eastAsia"/>
        </w:rPr>
        <w:t>&gt;</w:t>
      </w:r>
    </w:p>
    <w:p w:rsidR="00862D22" w:rsidRDefault="00862D22" w:rsidP="002C6481">
      <w:pPr>
        <w:ind w:leftChars="100" w:left="210"/>
        <w:rPr>
          <w:b/>
          <w:bCs/>
        </w:rPr>
      </w:pPr>
      <w:r>
        <w:rPr>
          <w:rFonts w:hint="eastAsia"/>
          <w:b/>
          <w:bCs/>
        </w:rPr>
        <w:t>&lt;mobilePhone&gt;00861367777777&lt;/mobilePhone&gt;</w:t>
      </w:r>
    </w:p>
    <w:p w:rsidR="00735AAD" w:rsidRPr="00A6475E" w:rsidRDefault="00735AAD" w:rsidP="002C6481">
      <w:pPr>
        <w:ind w:leftChars="100" w:left="210"/>
      </w:pPr>
      <w:r>
        <w:rPr>
          <w:rFonts w:hint="eastAsia"/>
          <w:b/>
          <w:bCs/>
        </w:rPr>
        <w:t>&lt;plmn&gt;460001&lt;/plmn&gt;</w:t>
      </w:r>
    </w:p>
    <w:p w:rsidR="002C6481" w:rsidRDefault="002C6481" w:rsidP="002C6481">
      <w:pPr>
        <w:rPr>
          <w:lang w:val="fr-FR"/>
        </w:rPr>
      </w:pPr>
      <w:r w:rsidRPr="00A6475E">
        <w:rPr>
          <w:lang w:val="fr-FR"/>
        </w:rPr>
        <w:t>&lt;/</w:t>
      </w:r>
      <w:r w:rsidR="00627824" w:rsidRPr="00627824">
        <w:rPr>
          <w:rFonts w:hint="eastAsia"/>
        </w:rPr>
        <w:t xml:space="preserve"> </w:t>
      </w:r>
      <w:r w:rsidR="00627824">
        <w:rPr>
          <w:rFonts w:hint="eastAsia"/>
        </w:rPr>
        <w:t>SMSAuthCode</w:t>
      </w:r>
      <w:r w:rsidR="00627824" w:rsidRPr="00A6475E">
        <w:rPr>
          <w:rFonts w:hint="eastAsia"/>
          <w:bCs/>
          <w:lang w:val="da-DK"/>
        </w:rPr>
        <w:t>Req</w:t>
      </w:r>
      <w:r w:rsidR="00627824" w:rsidRPr="00A6475E">
        <w:rPr>
          <w:lang w:val="fr-FR"/>
        </w:rPr>
        <w:t xml:space="preserve"> </w:t>
      </w:r>
      <w:r w:rsidRPr="00A6475E">
        <w:rPr>
          <w:lang w:val="fr-FR"/>
        </w:rPr>
        <w:t>&gt;</w:t>
      </w:r>
    </w:p>
    <w:p w:rsidR="00685C7C" w:rsidRDefault="00685C7C" w:rsidP="002C6481">
      <w:pPr>
        <w:rPr>
          <w:lang w:val="fr-FR"/>
        </w:rPr>
      </w:pPr>
    </w:p>
    <w:p w:rsidR="002C6481" w:rsidRPr="00A6475E" w:rsidRDefault="002C6481" w:rsidP="002C6481">
      <w:pPr>
        <w:rPr>
          <w:lang w:val="fr-FR"/>
        </w:rPr>
      </w:pPr>
    </w:p>
    <w:p w:rsidR="002C6481" w:rsidRPr="00A6475E" w:rsidRDefault="002C6481" w:rsidP="002C6481">
      <w:pPr>
        <w:numPr>
          <w:ilvl w:val="0"/>
          <w:numId w:val="22"/>
        </w:numPr>
        <w:tabs>
          <w:tab w:val="num" w:pos="0"/>
        </w:tabs>
        <w:rPr>
          <w:b/>
        </w:rPr>
      </w:pPr>
      <w:r w:rsidRPr="00A6475E">
        <w:rPr>
          <w:rFonts w:hint="eastAsia"/>
          <w:b/>
        </w:rPr>
        <w:t>响应消息</w:t>
      </w:r>
    </w:p>
    <w:p w:rsidR="002C6481" w:rsidRPr="00A6475E" w:rsidRDefault="002C6481" w:rsidP="002C6481">
      <w:r w:rsidRPr="00A6475E">
        <w:t>&lt;?xml version="1.0" encoding="UTF-8"?&gt;</w:t>
      </w:r>
    </w:p>
    <w:p w:rsidR="002C6481" w:rsidRDefault="002C6481" w:rsidP="002C6481">
      <w:r w:rsidRPr="00A6475E">
        <w:t xml:space="preserve">&lt;result </w:t>
      </w:r>
      <w:r>
        <w:rPr>
          <w:rFonts w:hint="eastAsia"/>
        </w:rPr>
        <w:t>result</w:t>
      </w:r>
      <w:r w:rsidRPr="00A6475E">
        <w:rPr>
          <w:rFonts w:hint="eastAsia"/>
        </w:rPr>
        <w:t>Code</w:t>
      </w:r>
      <w:r w:rsidRPr="00A6475E">
        <w:t>=0&gt;</w:t>
      </w:r>
    </w:p>
    <w:p w:rsidR="002C6481" w:rsidRPr="00A6475E" w:rsidRDefault="002C6481" w:rsidP="002C6481">
      <w:pPr>
        <w:ind w:leftChars="100" w:left="210"/>
      </w:pPr>
      <w:r w:rsidRPr="00A6475E">
        <w:rPr>
          <w:rFonts w:hint="eastAsia"/>
          <w:lang w:val="da-DK"/>
        </w:rPr>
        <w:t>&lt;</w:t>
      </w:r>
      <w:r w:rsidRPr="007847BB">
        <w:rPr>
          <w:rFonts w:hint="eastAsia"/>
        </w:rPr>
        <w:t xml:space="preserve"> </w:t>
      </w:r>
      <w:r w:rsidR="00627824">
        <w:rPr>
          <w:rFonts w:hint="eastAsia"/>
        </w:rPr>
        <w:t>SMSAuthCode</w:t>
      </w:r>
      <w:r w:rsidR="00627824">
        <w:rPr>
          <w:rFonts w:hint="eastAsia"/>
          <w:bCs/>
          <w:lang w:val="da-DK"/>
        </w:rPr>
        <w:t>Rsp</w:t>
      </w:r>
      <w:r w:rsidRPr="00A6475E">
        <w:rPr>
          <w:rFonts w:hint="eastAsia"/>
          <w:lang w:val="da-DK"/>
        </w:rPr>
        <w:t>&gt;</w:t>
      </w:r>
    </w:p>
    <w:p w:rsidR="002C6481" w:rsidRDefault="002C6481" w:rsidP="002C6481">
      <w:pPr>
        <w:ind w:leftChars="100" w:left="210"/>
      </w:pPr>
      <w:r w:rsidRPr="00A6475E">
        <w:rPr>
          <w:lang w:val="de-DE"/>
        </w:rPr>
        <w:t xml:space="preserve">  </w:t>
      </w:r>
      <w:r w:rsidRPr="00A6475E">
        <w:t>&lt;</w:t>
      </w:r>
      <w:r w:rsidRPr="00A6475E">
        <w:rPr>
          <w:rFonts w:hint="eastAsia"/>
          <w:lang w:val="fr-FR"/>
        </w:rPr>
        <w:t xml:space="preserve"> </w:t>
      </w:r>
      <w:r w:rsidRPr="00A6475E">
        <w:rPr>
          <w:rFonts w:hint="eastAsia"/>
        </w:rPr>
        <w:t>v</w:t>
      </w:r>
      <w:r w:rsidRPr="00A6475E">
        <w:t>ersion &gt;</w:t>
      </w:r>
      <w:r>
        <w:rPr>
          <w:rFonts w:hint="eastAsia"/>
        </w:rPr>
        <w:t>01.01</w:t>
      </w:r>
      <w:r w:rsidRPr="00A6475E">
        <w:t>&lt;/</w:t>
      </w:r>
      <w:r w:rsidRPr="00A6475E">
        <w:rPr>
          <w:rFonts w:hint="eastAsia"/>
        </w:rPr>
        <w:t xml:space="preserve"> v</w:t>
      </w:r>
      <w:r w:rsidRPr="00A6475E">
        <w:t>ersion &gt;</w:t>
      </w:r>
    </w:p>
    <w:p w:rsidR="002C6481" w:rsidRDefault="002C6481" w:rsidP="002C6481">
      <w:pPr>
        <w:ind w:leftChars="100" w:left="210"/>
      </w:pPr>
      <w:r>
        <w:rPr>
          <w:rFonts w:hint="eastAsia"/>
        </w:rPr>
        <w:t xml:space="preserve">  &lt;userID&gt;100001&lt;/userID&gt;</w:t>
      </w:r>
    </w:p>
    <w:p w:rsidR="002C6481" w:rsidRDefault="002C6481" w:rsidP="002C6481">
      <w:pPr>
        <w:ind w:leftChars="100" w:left="210"/>
      </w:pPr>
      <w:r w:rsidRPr="00A6475E">
        <w:rPr>
          <w:lang w:val="de-DE"/>
        </w:rPr>
        <w:t xml:space="preserve">  </w:t>
      </w:r>
      <w:r w:rsidRPr="00A6475E">
        <w:t>&lt;</w:t>
      </w:r>
      <w:r w:rsidRPr="00A6475E">
        <w:rPr>
          <w:rFonts w:hint="eastAsia"/>
          <w:lang w:val="fr-FR"/>
        </w:rPr>
        <w:t xml:space="preserve"> </w:t>
      </w:r>
      <w:r w:rsidR="00C72D02">
        <w:rPr>
          <w:rFonts w:hint="eastAsia"/>
          <w:lang w:val="fr-FR"/>
        </w:rPr>
        <w:t>mobilePhone</w:t>
      </w:r>
      <w:r w:rsidRPr="00A6475E">
        <w:t>&gt;</w:t>
      </w:r>
      <w:r w:rsidR="004C5B27">
        <w:t>008613677777777</w:t>
      </w:r>
      <w:r w:rsidRPr="00A6475E">
        <w:t>&lt;/</w:t>
      </w:r>
      <w:r w:rsidR="00C72D02">
        <w:rPr>
          <w:rFonts w:hint="eastAsia"/>
          <w:lang w:val="fr-FR"/>
        </w:rPr>
        <w:t>mobilePhone</w:t>
      </w:r>
      <w:r w:rsidR="00C72D02" w:rsidRPr="00A6475E">
        <w:t xml:space="preserve"> </w:t>
      </w:r>
      <w:r w:rsidRPr="00A6475E">
        <w:t>&gt;</w:t>
      </w:r>
    </w:p>
    <w:p w:rsidR="00F30367" w:rsidRPr="00A6475E" w:rsidRDefault="00F30367" w:rsidP="002C6481">
      <w:pPr>
        <w:ind w:leftChars="100" w:left="210"/>
      </w:pPr>
      <w:r>
        <w:rPr>
          <w:rFonts w:hint="eastAsia"/>
        </w:rPr>
        <w:t xml:space="preserve">  &lt;siteID&gt;</w:t>
      </w:r>
      <w:r w:rsidR="004336FC">
        <w:rPr>
          <w:rFonts w:hint="eastAsia"/>
        </w:rPr>
        <w:t>1</w:t>
      </w:r>
      <w:r>
        <w:rPr>
          <w:rFonts w:hint="eastAsia"/>
        </w:rPr>
        <w:t>&lt;/siteID&gt;</w:t>
      </w:r>
    </w:p>
    <w:p w:rsidR="002C6481" w:rsidRPr="00A6475E" w:rsidRDefault="002C6481" w:rsidP="002C6481">
      <w:pPr>
        <w:ind w:leftChars="100" w:left="210"/>
      </w:pPr>
      <w:r w:rsidRPr="00A6475E">
        <w:rPr>
          <w:rFonts w:hint="eastAsia"/>
          <w:lang w:val="da-DK"/>
        </w:rPr>
        <w:t>&lt;</w:t>
      </w:r>
      <w:r>
        <w:rPr>
          <w:rFonts w:hint="eastAsia"/>
          <w:lang w:val="da-DK"/>
        </w:rPr>
        <w:t>/</w:t>
      </w:r>
      <w:r w:rsidR="00627824" w:rsidRPr="00627824">
        <w:rPr>
          <w:rFonts w:hint="eastAsia"/>
        </w:rPr>
        <w:t xml:space="preserve"> </w:t>
      </w:r>
      <w:r w:rsidR="00627824">
        <w:rPr>
          <w:rFonts w:hint="eastAsia"/>
        </w:rPr>
        <w:t>SMSAuthCode</w:t>
      </w:r>
      <w:r w:rsidR="00627824">
        <w:rPr>
          <w:rFonts w:hint="eastAsia"/>
          <w:bCs/>
          <w:lang w:val="da-DK"/>
        </w:rPr>
        <w:t>Rsp</w:t>
      </w:r>
      <w:r w:rsidR="00627824" w:rsidRPr="00A6475E">
        <w:rPr>
          <w:rFonts w:hint="eastAsia"/>
          <w:lang w:val="da-DK"/>
        </w:rPr>
        <w:t xml:space="preserve"> </w:t>
      </w:r>
      <w:r w:rsidRPr="00A6475E">
        <w:rPr>
          <w:rFonts w:hint="eastAsia"/>
          <w:lang w:val="da-DK"/>
        </w:rPr>
        <w:t>&gt;</w:t>
      </w:r>
    </w:p>
    <w:p w:rsidR="002C6481" w:rsidRPr="00D32568" w:rsidRDefault="002C6481" w:rsidP="002C6481">
      <w:r>
        <w:rPr>
          <w:rFonts w:hint="eastAsia"/>
          <w:lang w:val="fr-FR"/>
        </w:rPr>
        <w:t>&lt;/result&gt;</w:t>
      </w:r>
    </w:p>
    <w:p w:rsidR="00136352" w:rsidRDefault="00596F6B" w:rsidP="00136352">
      <w:pPr>
        <w:pStyle w:val="21"/>
        <w:numPr>
          <w:ilvl w:val="1"/>
          <w:numId w:val="1"/>
        </w:numPr>
        <w:rPr>
          <w:rStyle w:val="210"/>
        </w:rPr>
      </w:pPr>
      <w:bookmarkStart w:id="102" w:name="_Toc317101290"/>
      <w:r>
        <w:rPr>
          <w:rStyle w:val="210"/>
          <w:rFonts w:hint="eastAsia"/>
        </w:rPr>
        <w:t>activateMsisdn</w:t>
      </w:r>
      <w:bookmarkEnd w:id="102"/>
    </w:p>
    <w:p w:rsidR="00136352" w:rsidRPr="00B91F27" w:rsidRDefault="003F1820" w:rsidP="00407B6C">
      <w:pPr>
        <w:pStyle w:val="31"/>
      </w:pPr>
      <w:bookmarkStart w:id="103" w:name="_Toc317101291"/>
      <w:r>
        <w:rPr>
          <w:rStyle w:val="210"/>
          <w:rFonts w:hint="eastAsia"/>
        </w:rPr>
        <w:t>JSON</w:t>
      </w:r>
      <w:r>
        <w:rPr>
          <w:rStyle w:val="210"/>
          <w:rFonts w:hint="eastAsia"/>
        </w:rPr>
        <w:t>＋</w:t>
      </w:r>
      <w:r>
        <w:rPr>
          <w:rStyle w:val="210"/>
          <w:rFonts w:hint="eastAsia"/>
        </w:rPr>
        <w:t>SOAP</w:t>
      </w:r>
      <w:r>
        <w:rPr>
          <w:rStyle w:val="210"/>
          <w:rFonts w:hint="eastAsia"/>
        </w:rPr>
        <w:t>接口</w:t>
      </w:r>
      <w:bookmarkEnd w:id="103"/>
    </w:p>
    <w:p w:rsidR="00136352" w:rsidRDefault="00136352" w:rsidP="00407B6C">
      <w:pPr>
        <w:pStyle w:val="41"/>
      </w:pPr>
      <w:r>
        <w:rPr>
          <w:rFonts w:hint="eastAsia"/>
        </w:rPr>
        <w:t>描述</w:t>
      </w:r>
    </w:p>
    <w:p w:rsidR="00136352" w:rsidRDefault="00136352" w:rsidP="00136352">
      <w:pPr>
        <w:ind w:firstLine="420"/>
      </w:pPr>
      <w:r>
        <w:rPr>
          <w:rFonts w:hint="eastAsia"/>
        </w:rPr>
        <w:t>激活移动号码账号。</w:t>
      </w:r>
    </w:p>
    <w:p w:rsidR="00136352" w:rsidRPr="00136352" w:rsidRDefault="00136352" w:rsidP="00136352">
      <w:pPr>
        <w:ind w:firstLine="420"/>
      </w:pPr>
    </w:p>
    <w:p w:rsidR="00136352" w:rsidRDefault="00136352" w:rsidP="00136352">
      <w:pPr>
        <w:ind w:firstLine="420"/>
      </w:pPr>
      <w:r>
        <w:rPr>
          <w:rFonts w:hint="eastAsia"/>
        </w:rPr>
        <w:t>AccountService</w:t>
      </w:r>
      <w:r>
        <w:rPr>
          <w:rFonts w:hint="eastAsia"/>
        </w:rPr>
        <w:t>或</w:t>
      </w:r>
      <w:r>
        <w:rPr>
          <w:rFonts w:hint="eastAsia"/>
        </w:rPr>
        <w:t>Portal</w:t>
      </w:r>
      <w:r>
        <w:rPr>
          <w:rFonts w:hint="eastAsia"/>
        </w:rPr>
        <w:t>调用</w:t>
      </w:r>
      <w:r>
        <w:rPr>
          <w:rFonts w:hint="eastAsia"/>
        </w:rPr>
        <w:t>UserProfile</w:t>
      </w:r>
      <w:r>
        <w:rPr>
          <w:rFonts w:hint="eastAsia"/>
        </w:rPr>
        <w:t>此接口后，</w:t>
      </w:r>
      <w:r>
        <w:rPr>
          <w:rFonts w:hint="eastAsia"/>
        </w:rPr>
        <w:t>UserProfile</w:t>
      </w:r>
      <w:r>
        <w:rPr>
          <w:rFonts w:hint="eastAsia"/>
        </w:rPr>
        <w:t>激活移动号码账号。调用此接口，可以不需要通过认证，由</w:t>
      </w:r>
      <w:r>
        <w:rPr>
          <w:rFonts w:hint="eastAsia"/>
        </w:rPr>
        <w:t>UserProfile</w:t>
      </w:r>
      <w:r>
        <w:rPr>
          <w:rFonts w:hint="eastAsia"/>
        </w:rPr>
        <w:t>检查验证码即可。</w:t>
      </w:r>
    </w:p>
    <w:p w:rsidR="00C35D5C" w:rsidRDefault="00C35D5C" w:rsidP="00C35D5C">
      <w:pPr>
        <w:ind w:firstLine="420"/>
      </w:pPr>
      <w:r>
        <w:rPr>
          <w:rFonts w:hint="eastAsia"/>
        </w:rPr>
        <w:t>约束：由</w:t>
      </w:r>
      <w:r>
        <w:rPr>
          <w:rFonts w:hint="eastAsia"/>
        </w:rPr>
        <w:t>getSMSAuthCode</w:t>
      </w:r>
      <w:r>
        <w:rPr>
          <w:rFonts w:hint="eastAsia"/>
        </w:rPr>
        <w:t>限定了使用范围。</w:t>
      </w:r>
    </w:p>
    <w:p w:rsidR="00C35D5C" w:rsidRDefault="000B7FED" w:rsidP="00136352">
      <w:pPr>
        <w:ind w:firstLine="420"/>
      </w:pPr>
      <w:r>
        <w:rPr>
          <w:rFonts w:hint="eastAsia"/>
        </w:rPr>
        <w:t>注：全球部署时，建议使用</w:t>
      </w:r>
      <w:r>
        <w:rPr>
          <w:rFonts w:hint="eastAsia"/>
        </w:rPr>
        <w:t>getSMSAuthCode</w:t>
      </w:r>
      <w:r>
        <w:rPr>
          <w:rFonts w:hint="eastAsia"/>
        </w:rPr>
        <w:t>返回的</w:t>
      </w:r>
      <w:r>
        <w:rPr>
          <w:rFonts w:hint="eastAsia"/>
        </w:rPr>
        <w:t>siteID</w:t>
      </w:r>
      <w:r>
        <w:rPr>
          <w:rFonts w:hint="eastAsia"/>
        </w:rPr>
        <w:t>指定</w:t>
      </w:r>
      <w:r>
        <w:rPr>
          <w:rFonts w:hint="eastAsia"/>
        </w:rPr>
        <w:t>URL</w:t>
      </w:r>
      <w:r>
        <w:rPr>
          <w:rFonts w:hint="eastAsia"/>
        </w:rPr>
        <w:t>，避免重定向。</w:t>
      </w:r>
    </w:p>
    <w:p w:rsidR="0095654A" w:rsidRPr="00C35D5C" w:rsidRDefault="0095654A" w:rsidP="00136352">
      <w:pPr>
        <w:ind w:firstLine="420"/>
      </w:pPr>
      <w:r>
        <w:rPr>
          <w:rFonts w:hint="eastAsia"/>
        </w:rPr>
        <w:t>本接口要增加验证码防暴力破解。</w:t>
      </w:r>
    </w:p>
    <w:p w:rsidR="00136352" w:rsidRDefault="00136352" w:rsidP="00407B6C">
      <w:pPr>
        <w:pStyle w:val="41"/>
      </w:pPr>
      <w:r>
        <w:t xml:space="preserve">API </w:t>
      </w:r>
      <w:r>
        <w:rPr>
          <w:rFonts w:hint="eastAsia"/>
        </w:rPr>
        <w:t>原型</w:t>
      </w:r>
    </w:p>
    <w:p w:rsidR="00136352" w:rsidRDefault="00596F6B" w:rsidP="00136352">
      <w:pPr>
        <w:ind w:left="420" w:firstLine="420"/>
      </w:pPr>
      <w:r>
        <w:rPr>
          <w:rFonts w:hint="eastAsia"/>
        </w:rPr>
        <w:t>ActivateMsisdn</w:t>
      </w:r>
      <w:r w:rsidR="00136352">
        <w:rPr>
          <w:rFonts w:hint="eastAsia"/>
        </w:rPr>
        <w:t xml:space="preserve">Rsp </w:t>
      </w:r>
      <w:r>
        <w:rPr>
          <w:rFonts w:hint="eastAsia"/>
        </w:rPr>
        <w:t>activateMsisdn</w:t>
      </w:r>
      <w:r w:rsidR="00136352">
        <w:t>(</w:t>
      </w:r>
      <w:r>
        <w:rPr>
          <w:rFonts w:hint="eastAsia"/>
        </w:rPr>
        <w:t>ActivateMsisdn</w:t>
      </w:r>
      <w:r w:rsidR="00136352">
        <w:rPr>
          <w:rFonts w:hint="eastAsia"/>
        </w:rPr>
        <w:t xml:space="preserve">Req </w:t>
      </w:r>
      <w:r>
        <w:rPr>
          <w:rFonts w:hint="eastAsia"/>
        </w:rPr>
        <w:t>activateMsisdn</w:t>
      </w:r>
      <w:r w:rsidR="00136352">
        <w:rPr>
          <w:rFonts w:hint="eastAsia"/>
        </w:rPr>
        <w:t>Req</w:t>
      </w:r>
      <w:r w:rsidR="00136352">
        <w:t>)</w:t>
      </w:r>
      <w:r w:rsidR="00136352">
        <w:rPr>
          <w:rFonts w:hint="eastAsia"/>
        </w:rPr>
        <w:t xml:space="preserve"> throws </w:t>
      </w:r>
      <w:r w:rsidR="00136352" w:rsidRPr="00813C66">
        <w:rPr>
          <w:rFonts w:hint="eastAsia"/>
        </w:rPr>
        <w:t>CException</w:t>
      </w:r>
    </w:p>
    <w:p w:rsidR="00136352" w:rsidRDefault="00136352" w:rsidP="00407B6C">
      <w:pPr>
        <w:pStyle w:val="41"/>
      </w:pPr>
      <w:r>
        <w:rPr>
          <w:rFonts w:hint="eastAsia"/>
        </w:rPr>
        <w:lastRenderedPageBreak/>
        <w:t>输入参数</w:t>
      </w:r>
    </w:p>
    <w:p w:rsidR="00136352" w:rsidRPr="00A01A26" w:rsidRDefault="00596F6B" w:rsidP="00136352">
      <w:pPr>
        <w:pStyle w:val="a4"/>
        <w:ind w:firstLine="210"/>
      </w:pPr>
      <w:r>
        <w:rPr>
          <w:rFonts w:hint="eastAsia"/>
        </w:rPr>
        <w:t>ActivateMsisdn</w:t>
      </w:r>
      <w:r w:rsidR="00136352">
        <w:rPr>
          <w:rFonts w:hint="eastAsia"/>
        </w:rPr>
        <w:t>Req</w:t>
      </w:r>
      <w:r w:rsidR="00136352">
        <w:rPr>
          <w:rFonts w:hint="eastAsia"/>
        </w:rPr>
        <w:t>定义如下：</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1101"/>
        <w:gridCol w:w="709"/>
        <w:gridCol w:w="3875"/>
      </w:tblGrid>
      <w:tr w:rsidR="00136352" w:rsidTr="004C5B27">
        <w:trPr>
          <w:jc w:val="center"/>
        </w:trPr>
        <w:tc>
          <w:tcPr>
            <w:tcW w:w="2378" w:type="dxa"/>
          </w:tcPr>
          <w:p w:rsidR="00136352" w:rsidRDefault="00136352" w:rsidP="00254D54">
            <w:pPr>
              <w:pStyle w:val="TAH"/>
              <w:rPr>
                <w:rFonts w:ascii="Verdana" w:hAnsi="Verdana"/>
                <w:lang w:val="fr-FR" w:eastAsia="zh-CN"/>
              </w:rPr>
            </w:pPr>
            <w:r>
              <w:rPr>
                <w:rFonts w:ascii="Verdana" w:hAnsi="Verdana" w:hint="eastAsia"/>
                <w:lang w:val="fr-FR" w:eastAsia="zh-CN"/>
              </w:rPr>
              <w:t>参数名称</w:t>
            </w:r>
          </w:p>
        </w:tc>
        <w:tc>
          <w:tcPr>
            <w:tcW w:w="737" w:type="dxa"/>
          </w:tcPr>
          <w:p w:rsidR="00136352" w:rsidRDefault="00136352" w:rsidP="00254D54">
            <w:pPr>
              <w:pStyle w:val="TAH"/>
              <w:rPr>
                <w:rFonts w:ascii="Verdana" w:hAnsi="Verdana"/>
                <w:lang w:val="fr-FR" w:eastAsia="zh-CN"/>
              </w:rPr>
            </w:pPr>
            <w:r>
              <w:rPr>
                <w:rFonts w:ascii="Verdana" w:hAnsi="Verdana" w:hint="eastAsia"/>
                <w:lang w:val="fr-FR" w:eastAsia="zh-CN"/>
              </w:rPr>
              <w:t>必须</w:t>
            </w:r>
          </w:p>
        </w:tc>
        <w:tc>
          <w:tcPr>
            <w:tcW w:w="1101" w:type="dxa"/>
          </w:tcPr>
          <w:p w:rsidR="00136352" w:rsidRDefault="00136352" w:rsidP="00254D54">
            <w:pPr>
              <w:pStyle w:val="TAH"/>
              <w:rPr>
                <w:rFonts w:ascii="Verdana" w:hAnsi="Verdana"/>
                <w:lang w:val="fr-FR" w:eastAsia="zh-CN"/>
              </w:rPr>
            </w:pPr>
            <w:r>
              <w:rPr>
                <w:rFonts w:ascii="Verdana" w:hAnsi="Verdana" w:hint="eastAsia"/>
                <w:lang w:val="fr-FR" w:eastAsia="zh-CN"/>
              </w:rPr>
              <w:t>类型</w:t>
            </w:r>
          </w:p>
        </w:tc>
        <w:tc>
          <w:tcPr>
            <w:tcW w:w="709" w:type="dxa"/>
          </w:tcPr>
          <w:p w:rsidR="00136352" w:rsidRDefault="00136352" w:rsidP="00254D54">
            <w:pPr>
              <w:pStyle w:val="TAH"/>
              <w:rPr>
                <w:rFonts w:ascii="Verdana" w:hAnsi="Verdana"/>
                <w:lang w:val="fr-FR" w:eastAsia="zh-CN"/>
              </w:rPr>
            </w:pPr>
            <w:r>
              <w:rPr>
                <w:rFonts w:ascii="Verdana" w:hAnsi="Verdana" w:hint="eastAsia"/>
                <w:lang w:val="fr-FR" w:eastAsia="zh-CN"/>
              </w:rPr>
              <w:t>长度</w:t>
            </w:r>
          </w:p>
        </w:tc>
        <w:tc>
          <w:tcPr>
            <w:tcW w:w="3875" w:type="dxa"/>
          </w:tcPr>
          <w:p w:rsidR="00136352" w:rsidRDefault="00136352" w:rsidP="00254D54">
            <w:pPr>
              <w:pStyle w:val="TAH"/>
              <w:rPr>
                <w:rFonts w:ascii="Verdana" w:hAnsi="Verdana"/>
                <w:lang w:val="fr-FR" w:eastAsia="zh-CN"/>
              </w:rPr>
            </w:pPr>
            <w:r>
              <w:rPr>
                <w:rFonts w:ascii="Verdana" w:hAnsi="Verdana" w:hint="eastAsia"/>
                <w:lang w:val="fr-FR" w:eastAsia="zh-CN"/>
              </w:rPr>
              <w:t>描述信息</w:t>
            </w:r>
          </w:p>
        </w:tc>
      </w:tr>
      <w:tr w:rsidR="00136352" w:rsidTr="004C5B27">
        <w:trPr>
          <w:jc w:val="center"/>
        </w:trPr>
        <w:tc>
          <w:tcPr>
            <w:tcW w:w="2378" w:type="dxa"/>
          </w:tcPr>
          <w:p w:rsidR="00136352" w:rsidRPr="00E74491" w:rsidRDefault="00E70107" w:rsidP="00254D54">
            <w:pPr>
              <w:pStyle w:val="TAL"/>
              <w:rPr>
                <w:lang w:val="fr-FR" w:eastAsia="zh-CN"/>
              </w:rPr>
            </w:pPr>
            <w:r w:rsidRPr="00E74491">
              <w:rPr>
                <w:lang w:val="fr-FR" w:eastAsia="zh-CN"/>
              </w:rPr>
              <w:t>V</w:t>
            </w:r>
            <w:r w:rsidR="00136352" w:rsidRPr="00E74491">
              <w:rPr>
                <w:lang w:val="fr-FR" w:eastAsia="zh-CN"/>
              </w:rPr>
              <w:t>ersion</w:t>
            </w:r>
          </w:p>
        </w:tc>
        <w:tc>
          <w:tcPr>
            <w:tcW w:w="737" w:type="dxa"/>
          </w:tcPr>
          <w:p w:rsidR="00136352" w:rsidRPr="00E74491" w:rsidRDefault="00136352" w:rsidP="00254D54">
            <w:pPr>
              <w:pStyle w:val="TAL"/>
              <w:rPr>
                <w:lang w:val="fr-FR" w:eastAsia="zh-CN"/>
              </w:rPr>
            </w:pPr>
            <w:r>
              <w:rPr>
                <w:rFonts w:hint="eastAsia"/>
                <w:lang w:val="fr-FR" w:eastAsia="zh-CN"/>
              </w:rPr>
              <w:t>M</w:t>
            </w:r>
          </w:p>
        </w:tc>
        <w:tc>
          <w:tcPr>
            <w:tcW w:w="1101" w:type="dxa"/>
          </w:tcPr>
          <w:p w:rsidR="00136352" w:rsidRPr="00E74491" w:rsidRDefault="00136352" w:rsidP="00254D54">
            <w:pPr>
              <w:pStyle w:val="TAH"/>
              <w:jc w:val="both"/>
              <w:rPr>
                <w:b w:val="0"/>
                <w:lang w:val="fr-FR" w:eastAsia="zh-CN"/>
              </w:rPr>
            </w:pPr>
            <w:r>
              <w:rPr>
                <w:rFonts w:hint="eastAsia"/>
                <w:b w:val="0"/>
                <w:lang w:val="fr-FR" w:eastAsia="zh-CN"/>
              </w:rPr>
              <w:t>String</w:t>
            </w:r>
          </w:p>
        </w:tc>
        <w:tc>
          <w:tcPr>
            <w:tcW w:w="709" w:type="dxa"/>
          </w:tcPr>
          <w:p w:rsidR="00136352" w:rsidRPr="00E74491" w:rsidRDefault="00136352" w:rsidP="00254D54">
            <w:pPr>
              <w:rPr>
                <w:rFonts w:ascii="Arial" w:hAnsi="Arial"/>
                <w:kern w:val="0"/>
                <w:sz w:val="18"/>
                <w:szCs w:val="18"/>
                <w:lang w:val="fr-FR"/>
              </w:rPr>
            </w:pPr>
            <w:r>
              <w:rPr>
                <w:rFonts w:ascii="Arial" w:hAnsi="Arial" w:hint="eastAsia"/>
                <w:kern w:val="0"/>
                <w:sz w:val="18"/>
                <w:szCs w:val="18"/>
                <w:lang w:val="fr-FR"/>
              </w:rPr>
              <w:t>5</w:t>
            </w:r>
          </w:p>
        </w:tc>
        <w:tc>
          <w:tcPr>
            <w:tcW w:w="3875" w:type="dxa"/>
          </w:tcPr>
          <w:p w:rsidR="00136352" w:rsidRPr="00E74491" w:rsidRDefault="00136352" w:rsidP="00254D54">
            <w:pPr>
              <w:rPr>
                <w:rFonts w:ascii="Arial" w:hAnsi="Arial"/>
                <w:kern w:val="0"/>
                <w:sz w:val="18"/>
                <w:szCs w:val="18"/>
                <w:lang w:val="fr-FR"/>
              </w:rPr>
            </w:pPr>
            <w:r w:rsidRPr="00E74491">
              <w:rPr>
                <w:rFonts w:ascii="Arial" w:hAnsi="Arial" w:hint="eastAsia"/>
                <w:kern w:val="0"/>
                <w:sz w:val="18"/>
                <w:szCs w:val="18"/>
                <w:lang w:val="fr-FR"/>
              </w:rPr>
              <w:t>协议版本号</w:t>
            </w:r>
          </w:p>
          <w:p w:rsidR="00136352" w:rsidRPr="00E74491" w:rsidRDefault="00136352" w:rsidP="008E27B5">
            <w:pPr>
              <w:rPr>
                <w:rFonts w:ascii="Arial" w:hAnsi="Arial"/>
                <w:kern w:val="0"/>
                <w:sz w:val="18"/>
                <w:szCs w:val="18"/>
                <w:lang w:val="fr-FR"/>
              </w:rPr>
            </w:pPr>
            <w:r w:rsidRPr="00E74491">
              <w:rPr>
                <w:rFonts w:ascii="Arial" w:hAnsi="Arial" w:hint="eastAsia"/>
                <w:kern w:val="0"/>
                <w:sz w:val="18"/>
                <w:szCs w:val="18"/>
                <w:lang w:val="fr-FR"/>
              </w:rPr>
              <w:t>当前版本为：</w:t>
            </w:r>
            <w:r>
              <w:rPr>
                <w:rFonts w:ascii="Arial" w:hAnsi="Arial" w:hint="eastAsia"/>
                <w:kern w:val="0"/>
                <w:sz w:val="18"/>
                <w:szCs w:val="18"/>
                <w:lang w:val="fr-FR"/>
              </w:rPr>
              <w:t>0</w:t>
            </w:r>
            <w:r w:rsidR="008E27B5">
              <w:rPr>
                <w:rFonts w:ascii="Arial" w:hAnsi="Arial" w:hint="eastAsia"/>
                <w:kern w:val="0"/>
                <w:sz w:val="18"/>
                <w:szCs w:val="18"/>
                <w:lang w:val="fr-FR"/>
              </w:rPr>
              <w:t>2</w:t>
            </w:r>
            <w:r>
              <w:rPr>
                <w:rFonts w:ascii="Arial" w:hAnsi="Arial" w:hint="eastAsia"/>
                <w:kern w:val="0"/>
                <w:sz w:val="18"/>
                <w:szCs w:val="18"/>
                <w:lang w:val="fr-FR"/>
              </w:rPr>
              <w:t>.01</w:t>
            </w:r>
          </w:p>
        </w:tc>
      </w:tr>
      <w:tr w:rsidR="00136352" w:rsidTr="004C5B27">
        <w:trPr>
          <w:jc w:val="center"/>
        </w:trPr>
        <w:tc>
          <w:tcPr>
            <w:tcW w:w="2378" w:type="dxa"/>
          </w:tcPr>
          <w:p w:rsidR="00136352" w:rsidRPr="00E74491" w:rsidRDefault="00136352" w:rsidP="00254D54">
            <w:pPr>
              <w:pStyle w:val="TAL"/>
              <w:rPr>
                <w:lang w:val="fr-FR" w:eastAsia="zh-CN"/>
              </w:rPr>
            </w:pPr>
            <w:r>
              <w:rPr>
                <w:lang w:val="fr-FR" w:eastAsia="zh-CN"/>
              </w:rPr>
              <w:t>transactionID</w:t>
            </w:r>
          </w:p>
        </w:tc>
        <w:tc>
          <w:tcPr>
            <w:tcW w:w="737" w:type="dxa"/>
          </w:tcPr>
          <w:p w:rsidR="00136352" w:rsidRPr="00E74491" w:rsidRDefault="00136352" w:rsidP="00254D54">
            <w:pPr>
              <w:pStyle w:val="TAL"/>
              <w:rPr>
                <w:lang w:val="fr-FR" w:eastAsia="zh-CN"/>
              </w:rPr>
            </w:pPr>
            <w:r>
              <w:rPr>
                <w:rFonts w:hint="eastAsia"/>
                <w:lang w:val="fr-FR" w:eastAsia="zh-CN"/>
              </w:rPr>
              <w:t>M</w:t>
            </w:r>
          </w:p>
        </w:tc>
        <w:tc>
          <w:tcPr>
            <w:tcW w:w="1101" w:type="dxa"/>
          </w:tcPr>
          <w:p w:rsidR="00136352" w:rsidRPr="00E74491" w:rsidRDefault="00136352" w:rsidP="00254D54">
            <w:pPr>
              <w:pStyle w:val="TAH"/>
              <w:jc w:val="both"/>
              <w:rPr>
                <w:b w:val="0"/>
                <w:lang w:val="fr-FR" w:eastAsia="zh-CN"/>
              </w:rPr>
            </w:pPr>
            <w:r>
              <w:rPr>
                <w:rFonts w:hint="eastAsia"/>
                <w:b w:val="0"/>
                <w:lang w:val="fr-FR" w:eastAsia="zh-CN"/>
              </w:rPr>
              <w:t>String</w:t>
            </w:r>
          </w:p>
        </w:tc>
        <w:tc>
          <w:tcPr>
            <w:tcW w:w="709" w:type="dxa"/>
          </w:tcPr>
          <w:p w:rsidR="00136352" w:rsidRPr="00E74491" w:rsidRDefault="00136352" w:rsidP="00254D54">
            <w:pPr>
              <w:rPr>
                <w:rFonts w:ascii="Arial" w:hAnsi="Arial"/>
                <w:kern w:val="0"/>
                <w:sz w:val="18"/>
                <w:szCs w:val="18"/>
                <w:lang w:val="fr-FR"/>
              </w:rPr>
            </w:pPr>
            <w:r w:rsidRPr="00E74491">
              <w:rPr>
                <w:rFonts w:ascii="Arial" w:hAnsi="Arial" w:hint="eastAsia"/>
                <w:kern w:val="0"/>
                <w:sz w:val="18"/>
                <w:szCs w:val="18"/>
                <w:lang w:val="fr-FR"/>
              </w:rPr>
              <w:t>40</w:t>
            </w:r>
          </w:p>
        </w:tc>
        <w:tc>
          <w:tcPr>
            <w:tcW w:w="3875" w:type="dxa"/>
          </w:tcPr>
          <w:p w:rsidR="00136352" w:rsidRPr="00E74491" w:rsidRDefault="00136352" w:rsidP="00254D54">
            <w:pPr>
              <w:rPr>
                <w:rFonts w:ascii="Arial" w:hAnsi="Arial"/>
                <w:kern w:val="0"/>
                <w:sz w:val="18"/>
                <w:szCs w:val="18"/>
                <w:lang w:val="fr-FR"/>
              </w:rPr>
            </w:pPr>
            <w:r w:rsidRPr="00E74491">
              <w:rPr>
                <w:rFonts w:ascii="Arial" w:hAnsi="Arial" w:hint="eastAsia"/>
                <w:kern w:val="0"/>
                <w:sz w:val="18"/>
                <w:szCs w:val="18"/>
                <w:lang w:val="fr-FR"/>
              </w:rPr>
              <w:t>交易流水号</w:t>
            </w:r>
          </w:p>
        </w:tc>
      </w:tr>
      <w:tr w:rsidR="00136352" w:rsidTr="004C5B27">
        <w:trPr>
          <w:jc w:val="center"/>
        </w:trPr>
        <w:tc>
          <w:tcPr>
            <w:tcW w:w="2378" w:type="dxa"/>
          </w:tcPr>
          <w:p w:rsidR="00136352" w:rsidRPr="00C8364D" w:rsidRDefault="00136352" w:rsidP="00254D54">
            <w:pPr>
              <w:pStyle w:val="TAL"/>
              <w:rPr>
                <w:lang w:val="fr-FR" w:eastAsia="zh-CN"/>
              </w:rPr>
            </w:pPr>
            <w:r w:rsidRPr="00C8364D">
              <w:rPr>
                <w:rFonts w:hint="eastAsia"/>
                <w:lang w:val="fr-FR" w:eastAsia="zh-CN"/>
              </w:rPr>
              <w:t>traceFlag</w:t>
            </w:r>
          </w:p>
        </w:tc>
        <w:tc>
          <w:tcPr>
            <w:tcW w:w="737" w:type="dxa"/>
          </w:tcPr>
          <w:p w:rsidR="00136352" w:rsidRPr="00C8364D" w:rsidRDefault="00136352" w:rsidP="00254D54">
            <w:pPr>
              <w:spacing w:line="240" w:lineRule="atLeast"/>
              <w:rPr>
                <w:rFonts w:ascii="Arial" w:hAnsi="Arial"/>
                <w:kern w:val="0"/>
                <w:sz w:val="18"/>
                <w:szCs w:val="18"/>
                <w:lang w:val="fr-FR"/>
              </w:rPr>
            </w:pPr>
            <w:r w:rsidRPr="00C8364D">
              <w:rPr>
                <w:rFonts w:ascii="Arial" w:hAnsi="Arial" w:hint="eastAsia"/>
                <w:kern w:val="0"/>
                <w:sz w:val="18"/>
                <w:szCs w:val="18"/>
                <w:lang w:val="fr-FR"/>
              </w:rPr>
              <w:t xml:space="preserve">O </w:t>
            </w:r>
          </w:p>
        </w:tc>
        <w:tc>
          <w:tcPr>
            <w:tcW w:w="1101" w:type="dxa"/>
          </w:tcPr>
          <w:p w:rsidR="00136352" w:rsidRPr="00C8364D" w:rsidRDefault="00136352" w:rsidP="00254D54">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709" w:type="dxa"/>
          </w:tcPr>
          <w:p w:rsidR="00136352" w:rsidRPr="00C8364D" w:rsidRDefault="00136352" w:rsidP="00254D54">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3875" w:type="dxa"/>
          </w:tcPr>
          <w:p w:rsidR="00136352" w:rsidRDefault="00136352" w:rsidP="00254D54">
            <w:pPr>
              <w:spacing w:line="240" w:lineRule="atLeast"/>
              <w:rPr>
                <w:rFonts w:ascii="Arial" w:hAnsi="Arial"/>
                <w:kern w:val="0"/>
                <w:sz w:val="18"/>
                <w:szCs w:val="18"/>
                <w:lang w:val="fr-FR"/>
              </w:rPr>
            </w:pPr>
            <w:r>
              <w:rPr>
                <w:rFonts w:ascii="Arial" w:hAnsi="Arial" w:hint="eastAsia"/>
                <w:kern w:val="0"/>
                <w:sz w:val="18"/>
                <w:szCs w:val="18"/>
                <w:lang w:val="fr-FR"/>
              </w:rPr>
              <w:t>跟踪标志</w:t>
            </w:r>
          </w:p>
          <w:p w:rsidR="00136352" w:rsidRPr="00C8364D" w:rsidRDefault="00136352" w:rsidP="00254D54">
            <w:pPr>
              <w:spacing w:line="240" w:lineRule="atLeast"/>
              <w:rPr>
                <w:rFonts w:ascii="Arial" w:hAnsi="Arial"/>
                <w:kern w:val="0"/>
                <w:sz w:val="18"/>
                <w:szCs w:val="18"/>
                <w:lang w:val="fr-FR"/>
              </w:rPr>
            </w:pPr>
            <w:r>
              <w:rPr>
                <w:rFonts w:ascii="Arial" w:hAnsi="Arial" w:hint="eastAsia"/>
                <w:kern w:val="0"/>
                <w:sz w:val="18"/>
                <w:szCs w:val="18"/>
                <w:lang w:val="fr-FR"/>
              </w:rPr>
              <w:t>0</w:t>
            </w:r>
            <w:r>
              <w:rPr>
                <w:rFonts w:ascii="Arial" w:hAnsi="Arial" w:hint="eastAsia"/>
                <w:kern w:val="0"/>
                <w:sz w:val="18"/>
                <w:szCs w:val="18"/>
                <w:lang w:val="fr-FR"/>
              </w:rPr>
              <w:t>不启动跟踪</w:t>
            </w:r>
            <w:r>
              <w:rPr>
                <w:rFonts w:ascii="Arial" w:hAnsi="Arial" w:hint="eastAsia"/>
                <w:kern w:val="0"/>
                <w:sz w:val="18"/>
                <w:szCs w:val="18"/>
                <w:lang w:val="fr-FR"/>
              </w:rPr>
              <w:t xml:space="preserve">  1</w:t>
            </w:r>
            <w:r>
              <w:rPr>
                <w:rFonts w:ascii="Arial" w:hAnsi="Arial" w:hint="eastAsia"/>
                <w:kern w:val="0"/>
                <w:sz w:val="18"/>
                <w:szCs w:val="18"/>
                <w:lang w:val="fr-FR"/>
              </w:rPr>
              <w:t>启动跟踪</w:t>
            </w:r>
          </w:p>
        </w:tc>
      </w:tr>
      <w:tr w:rsidR="00136352" w:rsidTr="004C5B27">
        <w:trPr>
          <w:jc w:val="center"/>
        </w:trPr>
        <w:tc>
          <w:tcPr>
            <w:tcW w:w="2378" w:type="dxa"/>
          </w:tcPr>
          <w:p w:rsidR="00136352" w:rsidRDefault="00596F6B" w:rsidP="00254D54">
            <w:pPr>
              <w:pStyle w:val="TAL"/>
              <w:rPr>
                <w:lang w:val="fr-FR" w:eastAsia="zh-CN"/>
              </w:rPr>
            </w:pPr>
            <w:r>
              <w:rPr>
                <w:rFonts w:hint="eastAsia"/>
                <w:lang w:val="fr-FR" w:eastAsia="zh-CN"/>
              </w:rPr>
              <w:t>mobilePhone</w:t>
            </w:r>
          </w:p>
        </w:tc>
        <w:tc>
          <w:tcPr>
            <w:tcW w:w="737" w:type="dxa"/>
          </w:tcPr>
          <w:p w:rsidR="00136352" w:rsidRDefault="00136352" w:rsidP="00254D54">
            <w:pPr>
              <w:spacing w:line="240" w:lineRule="atLeast"/>
              <w:rPr>
                <w:rFonts w:ascii="Arial" w:hAnsi="Arial"/>
                <w:kern w:val="0"/>
                <w:sz w:val="18"/>
                <w:szCs w:val="18"/>
                <w:lang w:val="fr-FR"/>
              </w:rPr>
            </w:pPr>
            <w:r w:rsidRPr="00C8364D">
              <w:rPr>
                <w:rFonts w:ascii="Arial" w:hAnsi="Arial" w:hint="eastAsia"/>
                <w:kern w:val="0"/>
                <w:sz w:val="18"/>
                <w:szCs w:val="18"/>
                <w:lang w:val="fr-FR" w:eastAsia="en-US"/>
              </w:rPr>
              <w:t>M</w:t>
            </w:r>
          </w:p>
        </w:tc>
        <w:tc>
          <w:tcPr>
            <w:tcW w:w="1101" w:type="dxa"/>
          </w:tcPr>
          <w:p w:rsidR="00136352" w:rsidRDefault="00136352" w:rsidP="00254D54">
            <w:pPr>
              <w:spacing w:line="240" w:lineRule="atLeast"/>
              <w:rPr>
                <w:rFonts w:ascii="Arial" w:hAnsi="Arial"/>
                <w:kern w:val="0"/>
                <w:sz w:val="18"/>
                <w:szCs w:val="18"/>
                <w:lang w:val="fr-FR"/>
              </w:rPr>
            </w:pPr>
            <w:r w:rsidRPr="00C8364D">
              <w:rPr>
                <w:rFonts w:ascii="Arial" w:hAnsi="Arial" w:hint="eastAsia"/>
                <w:kern w:val="0"/>
                <w:sz w:val="18"/>
                <w:szCs w:val="18"/>
                <w:lang w:val="fr-FR" w:eastAsia="en-US"/>
              </w:rPr>
              <w:t>String</w:t>
            </w:r>
          </w:p>
        </w:tc>
        <w:tc>
          <w:tcPr>
            <w:tcW w:w="709" w:type="dxa"/>
          </w:tcPr>
          <w:p w:rsidR="00136352" w:rsidRDefault="00596F6B" w:rsidP="00254D54">
            <w:pPr>
              <w:spacing w:line="240" w:lineRule="atLeast"/>
              <w:rPr>
                <w:rFonts w:ascii="Arial" w:hAnsi="Arial"/>
                <w:kern w:val="0"/>
                <w:sz w:val="18"/>
                <w:szCs w:val="18"/>
                <w:lang w:val="fr-FR"/>
              </w:rPr>
            </w:pPr>
            <w:r>
              <w:rPr>
                <w:rFonts w:ascii="Arial" w:hAnsi="Arial" w:hint="eastAsia"/>
                <w:kern w:val="0"/>
                <w:sz w:val="18"/>
                <w:szCs w:val="18"/>
                <w:lang w:val="fr-FR"/>
              </w:rPr>
              <w:t>20</w:t>
            </w:r>
          </w:p>
        </w:tc>
        <w:tc>
          <w:tcPr>
            <w:tcW w:w="3875" w:type="dxa"/>
          </w:tcPr>
          <w:p w:rsidR="00136352" w:rsidRDefault="00D24B91" w:rsidP="00254D54">
            <w:pPr>
              <w:spacing w:line="240" w:lineRule="atLeast"/>
              <w:rPr>
                <w:rFonts w:ascii="Arial" w:hAnsi="Arial"/>
                <w:kern w:val="0"/>
                <w:sz w:val="18"/>
                <w:szCs w:val="18"/>
                <w:lang w:val="fr-FR"/>
              </w:rPr>
            </w:pPr>
            <w:r>
              <w:rPr>
                <w:rFonts w:ascii="Arial" w:hAnsi="Arial" w:hint="eastAsia"/>
                <w:kern w:val="0"/>
                <w:sz w:val="18"/>
                <w:szCs w:val="18"/>
                <w:lang w:val="fr-FR"/>
              </w:rPr>
              <w:t>待激活的</w:t>
            </w:r>
            <w:r w:rsidR="00596F6B">
              <w:rPr>
                <w:rFonts w:ascii="Arial" w:hAnsi="Arial" w:hint="eastAsia"/>
                <w:kern w:val="0"/>
                <w:sz w:val="18"/>
                <w:szCs w:val="18"/>
                <w:lang w:val="fr-FR"/>
              </w:rPr>
              <w:t>移动号码账号</w:t>
            </w:r>
          </w:p>
          <w:p w:rsidR="004C5B27" w:rsidRPr="00F41045" w:rsidRDefault="004C5B27" w:rsidP="004C5B27">
            <w:pPr>
              <w:pStyle w:val="CharCharCharCharChar"/>
              <w:rPr>
                <w:sz w:val="18"/>
              </w:rPr>
            </w:pPr>
            <w:r w:rsidRPr="00F41045">
              <w:rPr>
                <w:rFonts w:hint="eastAsia"/>
                <w:sz w:val="18"/>
              </w:rPr>
              <w:t>需要带国家区号，例如：</w:t>
            </w:r>
            <w:r w:rsidRPr="00F41045">
              <w:rPr>
                <w:rFonts w:hint="eastAsia"/>
                <w:sz w:val="18"/>
              </w:rPr>
              <w:t>008613812345678</w:t>
            </w:r>
          </w:p>
          <w:p w:rsidR="004C5B27" w:rsidRPr="00F41045" w:rsidRDefault="004C5B27" w:rsidP="004C5B27">
            <w:pPr>
              <w:pStyle w:val="CharCharCharCharChar"/>
              <w:rPr>
                <w:sz w:val="18"/>
              </w:rPr>
            </w:pPr>
            <w:r w:rsidRPr="00F41045">
              <w:rPr>
                <w:rFonts w:hint="eastAsia"/>
                <w:sz w:val="18"/>
              </w:rPr>
              <w:t>没有带国家区号，则默认为中国区用户。</w:t>
            </w:r>
          </w:p>
          <w:p w:rsidR="004C5B27" w:rsidRDefault="004C5B27" w:rsidP="004C5B27">
            <w:pPr>
              <w:spacing w:line="240" w:lineRule="atLeast"/>
              <w:rPr>
                <w:rFonts w:ascii="Arial" w:hAnsi="Arial"/>
                <w:kern w:val="0"/>
                <w:sz w:val="18"/>
                <w:szCs w:val="18"/>
                <w:lang w:val="fr-FR"/>
              </w:rPr>
            </w:pPr>
            <w:r w:rsidRPr="00F41045">
              <w:rPr>
                <w:rFonts w:hint="eastAsia"/>
                <w:sz w:val="18"/>
              </w:rPr>
              <w:t>客户端做界面和接口调用时，完成携带国家区号格式转换</w:t>
            </w:r>
          </w:p>
        </w:tc>
      </w:tr>
      <w:tr w:rsidR="00136352" w:rsidTr="004C5B27">
        <w:trPr>
          <w:jc w:val="center"/>
        </w:trPr>
        <w:tc>
          <w:tcPr>
            <w:tcW w:w="2378" w:type="dxa"/>
          </w:tcPr>
          <w:p w:rsidR="00136352" w:rsidRDefault="00D24B91" w:rsidP="00254D54">
            <w:pPr>
              <w:pStyle w:val="TAL"/>
              <w:rPr>
                <w:lang w:val="fr-FR" w:eastAsia="zh-CN"/>
              </w:rPr>
            </w:pPr>
            <w:r>
              <w:rPr>
                <w:rFonts w:hint="eastAsia"/>
                <w:lang w:val="fr-FR" w:eastAsia="zh-CN"/>
              </w:rPr>
              <w:t>userID</w:t>
            </w:r>
          </w:p>
        </w:tc>
        <w:tc>
          <w:tcPr>
            <w:tcW w:w="737" w:type="dxa"/>
          </w:tcPr>
          <w:p w:rsidR="00136352" w:rsidRPr="00C8364D" w:rsidRDefault="00D24B91" w:rsidP="00254D54">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1101" w:type="dxa"/>
          </w:tcPr>
          <w:p w:rsidR="00136352" w:rsidRPr="00C8364D" w:rsidRDefault="005200E4" w:rsidP="00254D54">
            <w:pPr>
              <w:spacing w:line="240" w:lineRule="atLeast"/>
              <w:rPr>
                <w:rFonts w:ascii="Arial" w:hAnsi="Arial"/>
                <w:kern w:val="0"/>
                <w:sz w:val="18"/>
                <w:szCs w:val="18"/>
                <w:lang w:val="fr-FR"/>
              </w:rPr>
            </w:pPr>
            <w:r>
              <w:rPr>
                <w:rFonts w:ascii="Arial" w:hAnsi="Arial" w:hint="eastAsia"/>
                <w:kern w:val="0"/>
                <w:sz w:val="18"/>
                <w:szCs w:val="18"/>
                <w:lang w:val="fr-FR"/>
              </w:rPr>
              <w:t>Bigint</w:t>
            </w:r>
          </w:p>
        </w:tc>
        <w:tc>
          <w:tcPr>
            <w:tcW w:w="709" w:type="dxa"/>
          </w:tcPr>
          <w:p w:rsidR="00136352" w:rsidRDefault="00D24B91" w:rsidP="00254D54">
            <w:pPr>
              <w:spacing w:line="240" w:lineRule="atLeast"/>
              <w:rPr>
                <w:rFonts w:ascii="Arial" w:hAnsi="Arial"/>
                <w:kern w:val="0"/>
                <w:sz w:val="18"/>
                <w:szCs w:val="18"/>
                <w:lang w:val="fr-FR"/>
              </w:rPr>
            </w:pPr>
            <w:r>
              <w:rPr>
                <w:rFonts w:ascii="Arial" w:hAnsi="Arial" w:hint="eastAsia"/>
                <w:kern w:val="0"/>
                <w:sz w:val="18"/>
                <w:szCs w:val="18"/>
                <w:lang w:val="fr-FR"/>
              </w:rPr>
              <w:t>8</w:t>
            </w:r>
          </w:p>
        </w:tc>
        <w:tc>
          <w:tcPr>
            <w:tcW w:w="3875" w:type="dxa"/>
          </w:tcPr>
          <w:p w:rsidR="00D24B91" w:rsidRDefault="00D24B91" w:rsidP="00F65099">
            <w:pPr>
              <w:rPr>
                <w:rFonts w:ascii="Arial" w:hAnsi="Arial"/>
                <w:kern w:val="0"/>
                <w:sz w:val="18"/>
                <w:szCs w:val="18"/>
                <w:lang w:val="fr-FR"/>
              </w:rPr>
            </w:pPr>
            <w:r>
              <w:rPr>
                <w:rFonts w:ascii="Arial" w:hAnsi="Arial" w:hint="eastAsia"/>
                <w:kern w:val="0"/>
                <w:sz w:val="18"/>
                <w:szCs w:val="18"/>
                <w:lang w:val="fr-FR"/>
              </w:rPr>
              <w:t>用户</w:t>
            </w:r>
            <w:r>
              <w:rPr>
                <w:rFonts w:ascii="Arial" w:hAnsi="Arial" w:hint="eastAsia"/>
                <w:kern w:val="0"/>
                <w:sz w:val="18"/>
                <w:szCs w:val="18"/>
                <w:lang w:val="fr-FR"/>
              </w:rPr>
              <w:t>ID</w:t>
            </w:r>
          </w:p>
          <w:p w:rsidR="002A190F" w:rsidRDefault="002A190F" w:rsidP="00F65099">
            <w:pPr>
              <w:rPr>
                <w:rFonts w:ascii="Arial" w:hAnsi="Arial"/>
                <w:kern w:val="0"/>
                <w:sz w:val="18"/>
                <w:szCs w:val="18"/>
                <w:lang w:val="fr-FR"/>
              </w:rPr>
            </w:pPr>
            <w:r>
              <w:rPr>
                <w:rFonts w:ascii="Arial" w:hAnsi="Arial" w:hint="eastAsia"/>
                <w:kern w:val="0"/>
                <w:sz w:val="18"/>
                <w:szCs w:val="18"/>
                <w:lang w:val="fr-FR"/>
              </w:rPr>
              <w:t>-1</w:t>
            </w:r>
            <w:r>
              <w:rPr>
                <w:rFonts w:ascii="Arial" w:hAnsi="Arial" w:hint="eastAsia"/>
                <w:kern w:val="0"/>
                <w:sz w:val="18"/>
                <w:szCs w:val="18"/>
                <w:lang w:val="fr-FR"/>
              </w:rPr>
              <w:t>未知</w:t>
            </w:r>
          </w:p>
        </w:tc>
      </w:tr>
      <w:tr w:rsidR="00136352" w:rsidTr="004C5B27">
        <w:trPr>
          <w:jc w:val="center"/>
        </w:trPr>
        <w:tc>
          <w:tcPr>
            <w:tcW w:w="2378" w:type="dxa"/>
          </w:tcPr>
          <w:p w:rsidR="00136352" w:rsidRDefault="00E82F6B" w:rsidP="00254D54">
            <w:pPr>
              <w:pStyle w:val="TAL"/>
              <w:rPr>
                <w:lang w:eastAsia="zh-CN"/>
              </w:rPr>
            </w:pPr>
            <w:r>
              <w:rPr>
                <w:rFonts w:hint="eastAsia"/>
                <w:lang w:eastAsia="zh-CN"/>
              </w:rPr>
              <w:t>smsAuthCode</w:t>
            </w:r>
          </w:p>
        </w:tc>
        <w:tc>
          <w:tcPr>
            <w:tcW w:w="737" w:type="dxa"/>
          </w:tcPr>
          <w:p w:rsidR="00136352" w:rsidRDefault="00D24B91" w:rsidP="00254D54">
            <w:pPr>
              <w:spacing w:line="240" w:lineRule="atLeast"/>
              <w:rPr>
                <w:lang w:val="fr-FR"/>
              </w:rPr>
            </w:pPr>
            <w:r>
              <w:rPr>
                <w:rFonts w:hint="eastAsia"/>
                <w:lang w:val="fr-FR"/>
              </w:rPr>
              <w:t>M</w:t>
            </w:r>
          </w:p>
        </w:tc>
        <w:tc>
          <w:tcPr>
            <w:tcW w:w="1101" w:type="dxa"/>
          </w:tcPr>
          <w:p w:rsidR="00136352" w:rsidRDefault="00D24B91" w:rsidP="00254D54">
            <w:pPr>
              <w:spacing w:line="240" w:lineRule="atLeast"/>
              <w:rPr>
                <w:lang w:val="fr-FR"/>
              </w:rPr>
            </w:pPr>
            <w:r>
              <w:rPr>
                <w:rFonts w:hint="eastAsia"/>
                <w:lang w:val="fr-FR"/>
              </w:rPr>
              <w:t>String</w:t>
            </w:r>
          </w:p>
        </w:tc>
        <w:tc>
          <w:tcPr>
            <w:tcW w:w="709" w:type="dxa"/>
          </w:tcPr>
          <w:p w:rsidR="00136352" w:rsidRDefault="00D24B91" w:rsidP="00254D54">
            <w:pPr>
              <w:spacing w:line="240" w:lineRule="atLeast"/>
              <w:rPr>
                <w:lang w:val="fr-FR"/>
              </w:rPr>
            </w:pPr>
            <w:r>
              <w:rPr>
                <w:rFonts w:hint="eastAsia"/>
                <w:lang w:val="fr-FR"/>
              </w:rPr>
              <w:t>32</w:t>
            </w:r>
          </w:p>
        </w:tc>
        <w:tc>
          <w:tcPr>
            <w:tcW w:w="3875" w:type="dxa"/>
          </w:tcPr>
          <w:p w:rsidR="00136352" w:rsidRDefault="00D24B91" w:rsidP="00254D54">
            <w:r>
              <w:rPr>
                <w:rFonts w:hint="eastAsia"/>
              </w:rPr>
              <w:t>短信验证码</w:t>
            </w:r>
          </w:p>
        </w:tc>
      </w:tr>
      <w:tr w:rsidR="00D24B91" w:rsidTr="004C5B27">
        <w:trPr>
          <w:jc w:val="center"/>
        </w:trPr>
        <w:tc>
          <w:tcPr>
            <w:tcW w:w="2378" w:type="dxa"/>
          </w:tcPr>
          <w:p w:rsidR="00D24B91" w:rsidRPr="00D24B91" w:rsidRDefault="00E75215" w:rsidP="00254D54">
            <w:pPr>
              <w:pStyle w:val="TAL"/>
              <w:rPr>
                <w:lang w:val="fr-FR" w:eastAsia="zh-CN"/>
              </w:rPr>
            </w:pPr>
            <w:r>
              <w:rPr>
                <w:rFonts w:hint="eastAsia"/>
                <w:b/>
                <w:bCs/>
              </w:rPr>
              <w:t>reqClientType</w:t>
            </w:r>
          </w:p>
        </w:tc>
        <w:tc>
          <w:tcPr>
            <w:tcW w:w="737" w:type="dxa"/>
          </w:tcPr>
          <w:p w:rsidR="00D24B91" w:rsidRDefault="00D24B91" w:rsidP="00254D54">
            <w:pPr>
              <w:spacing w:line="240" w:lineRule="atLeast"/>
              <w:rPr>
                <w:lang w:val="fr-FR"/>
              </w:rPr>
            </w:pPr>
            <w:r>
              <w:rPr>
                <w:rFonts w:hint="eastAsia"/>
                <w:lang w:val="fr-FR"/>
              </w:rPr>
              <w:t>M</w:t>
            </w:r>
          </w:p>
        </w:tc>
        <w:tc>
          <w:tcPr>
            <w:tcW w:w="1101" w:type="dxa"/>
          </w:tcPr>
          <w:p w:rsidR="00D24B91" w:rsidRDefault="005200E4" w:rsidP="00254D54">
            <w:pPr>
              <w:spacing w:line="240" w:lineRule="atLeast"/>
              <w:rPr>
                <w:lang w:val="fr-FR"/>
              </w:rPr>
            </w:pPr>
            <w:r>
              <w:rPr>
                <w:lang w:val="fr-FR"/>
              </w:rPr>
              <w:t>Int</w:t>
            </w:r>
          </w:p>
        </w:tc>
        <w:tc>
          <w:tcPr>
            <w:tcW w:w="709" w:type="dxa"/>
          </w:tcPr>
          <w:p w:rsidR="00D24B91" w:rsidRDefault="00D24B91" w:rsidP="00254D54">
            <w:pPr>
              <w:spacing w:line="240" w:lineRule="atLeast"/>
              <w:rPr>
                <w:lang w:val="fr-FR"/>
              </w:rPr>
            </w:pPr>
            <w:r>
              <w:rPr>
                <w:rFonts w:hint="eastAsia"/>
                <w:lang w:val="fr-FR"/>
              </w:rPr>
              <w:t>4</w:t>
            </w:r>
          </w:p>
        </w:tc>
        <w:tc>
          <w:tcPr>
            <w:tcW w:w="3875" w:type="dxa"/>
          </w:tcPr>
          <w:p w:rsidR="00D24B91" w:rsidRDefault="00D24B91" w:rsidP="00254D54">
            <w:r>
              <w:rPr>
                <w:rFonts w:hint="eastAsia"/>
              </w:rPr>
              <w:t>请求客户端类型</w:t>
            </w:r>
          </w:p>
        </w:tc>
      </w:tr>
    </w:tbl>
    <w:p w:rsidR="00136352" w:rsidRDefault="00136352" w:rsidP="00407B6C">
      <w:pPr>
        <w:pStyle w:val="41"/>
        <w:rPr>
          <w:lang w:val="fr-FR"/>
        </w:rPr>
      </w:pPr>
      <w:r>
        <w:rPr>
          <w:rFonts w:hint="eastAsia"/>
        </w:rPr>
        <w:t>返回值</w:t>
      </w:r>
    </w:p>
    <w:p w:rsidR="00136352" w:rsidRDefault="00136352" w:rsidP="00136352">
      <w:pPr>
        <w:ind w:left="198"/>
      </w:pPr>
      <w:r>
        <w:rPr>
          <w:rFonts w:hint="eastAsia"/>
        </w:rPr>
        <w:t>成功返回</w:t>
      </w:r>
      <w:r w:rsidR="00596F6B">
        <w:rPr>
          <w:rFonts w:hint="eastAsia"/>
        </w:rPr>
        <w:t>ActivateMsisdn</w:t>
      </w:r>
      <w:r w:rsidR="009852CF">
        <w:rPr>
          <w:rFonts w:hint="eastAsia"/>
        </w:rPr>
        <w:t>Rsp</w:t>
      </w:r>
      <w:r>
        <w:rPr>
          <w:rFonts w:hint="eastAsia"/>
          <w:lang w:val="fr-FR"/>
        </w:rPr>
        <w:t>，否则抛出异常。</w:t>
      </w:r>
      <w:r w:rsidR="00596F6B">
        <w:rPr>
          <w:rFonts w:hint="eastAsia"/>
        </w:rPr>
        <w:t>ActivateMsisdn</w:t>
      </w:r>
      <w:r w:rsidR="009852CF">
        <w:rPr>
          <w:rFonts w:hint="eastAsia"/>
        </w:rPr>
        <w:t>Rsp</w:t>
      </w:r>
      <w:r>
        <w:rPr>
          <w:rFonts w:hint="eastAsia"/>
        </w:rPr>
        <w:t>定义如下：</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2104"/>
        <w:gridCol w:w="900"/>
        <w:gridCol w:w="2681"/>
      </w:tblGrid>
      <w:tr w:rsidR="00136352" w:rsidTr="00254D54">
        <w:trPr>
          <w:jc w:val="center"/>
        </w:trPr>
        <w:tc>
          <w:tcPr>
            <w:tcW w:w="2378" w:type="dxa"/>
          </w:tcPr>
          <w:p w:rsidR="00136352" w:rsidRDefault="00136352" w:rsidP="00254D54">
            <w:pPr>
              <w:pStyle w:val="TAH"/>
              <w:rPr>
                <w:rFonts w:ascii="Verdana" w:hAnsi="Verdana"/>
                <w:lang w:val="fr-FR" w:eastAsia="zh-CN"/>
              </w:rPr>
            </w:pPr>
            <w:r>
              <w:rPr>
                <w:rFonts w:ascii="Verdana" w:hAnsi="Verdana" w:hint="eastAsia"/>
                <w:lang w:val="fr-FR" w:eastAsia="zh-CN"/>
              </w:rPr>
              <w:t>参数名称</w:t>
            </w:r>
          </w:p>
        </w:tc>
        <w:tc>
          <w:tcPr>
            <w:tcW w:w="737" w:type="dxa"/>
          </w:tcPr>
          <w:p w:rsidR="00136352" w:rsidRDefault="00136352" w:rsidP="00254D54">
            <w:pPr>
              <w:pStyle w:val="TAH"/>
              <w:rPr>
                <w:rFonts w:ascii="Verdana" w:hAnsi="Verdana"/>
                <w:lang w:val="fr-FR" w:eastAsia="zh-CN"/>
              </w:rPr>
            </w:pPr>
            <w:r>
              <w:rPr>
                <w:rFonts w:ascii="Verdana" w:hAnsi="Verdana" w:hint="eastAsia"/>
                <w:lang w:val="fr-FR" w:eastAsia="zh-CN"/>
              </w:rPr>
              <w:t>必须</w:t>
            </w:r>
          </w:p>
        </w:tc>
        <w:tc>
          <w:tcPr>
            <w:tcW w:w="2104" w:type="dxa"/>
          </w:tcPr>
          <w:p w:rsidR="00136352" w:rsidRDefault="00136352" w:rsidP="00254D54">
            <w:pPr>
              <w:pStyle w:val="TAH"/>
              <w:rPr>
                <w:rFonts w:ascii="Verdana" w:hAnsi="Verdana"/>
                <w:lang w:val="fr-FR" w:eastAsia="zh-CN"/>
              </w:rPr>
            </w:pPr>
            <w:r>
              <w:rPr>
                <w:rFonts w:ascii="Verdana" w:hAnsi="Verdana" w:hint="eastAsia"/>
                <w:lang w:val="fr-FR" w:eastAsia="zh-CN"/>
              </w:rPr>
              <w:t>类型</w:t>
            </w:r>
          </w:p>
        </w:tc>
        <w:tc>
          <w:tcPr>
            <w:tcW w:w="900" w:type="dxa"/>
          </w:tcPr>
          <w:p w:rsidR="00136352" w:rsidRDefault="00136352" w:rsidP="00254D54">
            <w:pPr>
              <w:pStyle w:val="TAH"/>
              <w:rPr>
                <w:rFonts w:ascii="Verdana" w:hAnsi="Verdana"/>
                <w:lang w:val="fr-FR" w:eastAsia="zh-CN"/>
              </w:rPr>
            </w:pPr>
            <w:r>
              <w:rPr>
                <w:rFonts w:ascii="Verdana" w:hAnsi="Verdana" w:hint="eastAsia"/>
                <w:lang w:val="fr-FR" w:eastAsia="zh-CN"/>
              </w:rPr>
              <w:t>长度</w:t>
            </w:r>
          </w:p>
        </w:tc>
        <w:tc>
          <w:tcPr>
            <w:tcW w:w="2681" w:type="dxa"/>
          </w:tcPr>
          <w:p w:rsidR="00136352" w:rsidRDefault="00136352" w:rsidP="00254D54">
            <w:pPr>
              <w:pStyle w:val="TAH"/>
              <w:rPr>
                <w:rFonts w:ascii="Verdana" w:hAnsi="Verdana"/>
                <w:lang w:val="fr-FR" w:eastAsia="zh-CN"/>
              </w:rPr>
            </w:pPr>
            <w:r>
              <w:rPr>
                <w:rFonts w:ascii="Verdana" w:hAnsi="Verdana" w:hint="eastAsia"/>
                <w:lang w:val="fr-FR" w:eastAsia="zh-CN"/>
              </w:rPr>
              <w:t>描述信息</w:t>
            </w:r>
          </w:p>
        </w:tc>
      </w:tr>
      <w:tr w:rsidR="00136352" w:rsidTr="00254D54">
        <w:trPr>
          <w:jc w:val="center"/>
        </w:trPr>
        <w:tc>
          <w:tcPr>
            <w:tcW w:w="2378" w:type="dxa"/>
          </w:tcPr>
          <w:p w:rsidR="00136352" w:rsidRPr="005041A8" w:rsidRDefault="00E70107" w:rsidP="00254D54">
            <w:pPr>
              <w:pStyle w:val="TAL"/>
              <w:rPr>
                <w:lang w:val="fr-FR" w:eastAsia="zh-CN"/>
              </w:rPr>
            </w:pPr>
            <w:r w:rsidRPr="005041A8">
              <w:rPr>
                <w:lang w:val="fr-FR" w:eastAsia="zh-CN"/>
              </w:rPr>
              <w:t>V</w:t>
            </w:r>
            <w:r w:rsidR="00136352" w:rsidRPr="005041A8">
              <w:rPr>
                <w:lang w:val="fr-FR" w:eastAsia="zh-CN"/>
              </w:rPr>
              <w:t>ersion</w:t>
            </w:r>
          </w:p>
        </w:tc>
        <w:tc>
          <w:tcPr>
            <w:tcW w:w="737" w:type="dxa"/>
          </w:tcPr>
          <w:p w:rsidR="00136352" w:rsidRPr="005041A8" w:rsidRDefault="00136352" w:rsidP="00254D54">
            <w:pPr>
              <w:pStyle w:val="TAL"/>
              <w:rPr>
                <w:lang w:val="fr-FR" w:eastAsia="zh-CN"/>
              </w:rPr>
            </w:pPr>
            <w:r>
              <w:rPr>
                <w:rFonts w:hint="eastAsia"/>
                <w:lang w:val="fr-FR" w:eastAsia="zh-CN"/>
              </w:rPr>
              <w:t>M</w:t>
            </w:r>
          </w:p>
        </w:tc>
        <w:tc>
          <w:tcPr>
            <w:tcW w:w="2104" w:type="dxa"/>
          </w:tcPr>
          <w:p w:rsidR="00136352" w:rsidRPr="005041A8" w:rsidRDefault="00136352" w:rsidP="00254D54">
            <w:pPr>
              <w:pStyle w:val="TAH"/>
              <w:jc w:val="both"/>
              <w:rPr>
                <w:b w:val="0"/>
                <w:lang w:val="fr-FR" w:eastAsia="zh-CN"/>
              </w:rPr>
            </w:pPr>
            <w:r>
              <w:rPr>
                <w:rFonts w:hint="eastAsia"/>
                <w:b w:val="0"/>
                <w:lang w:val="fr-FR" w:eastAsia="zh-CN"/>
              </w:rPr>
              <w:t>String</w:t>
            </w:r>
          </w:p>
        </w:tc>
        <w:tc>
          <w:tcPr>
            <w:tcW w:w="900" w:type="dxa"/>
          </w:tcPr>
          <w:p w:rsidR="00136352" w:rsidRPr="005041A8" w:rsidRDefault="00136352" w:rsidP="00254D54">
            <w:pPr>
              <w:rPr>
                <w:rFonts w:ascii="Arial" w:hAnsi="Arial"/>
                <w:kern w:val="0"/>
                <w:sz w:val="18"/>
                <w:szCs w:val="18"/>
                <w:lang w:val="fr-FR"/>
              </w:rPr>
            </w:pPr>
            <w:r>
              <w:rPr>
                <w:rFonts w:ascii="Arial" w:hAnsi="Arial" w:hint="eastAsia"/>
                <w:kern w:val="0"/>
                <w:sz w:val="18"/>
                <w:szCs w:val="18"/>
                <w:lang w:val="fr-FR"/>
              </w:rPr>
              <w:t>5</w:t>
            </w:r>
          </w:p>
        </w:tc>
        <w:tc>
          <w:tcPr>
            <w:tcW w:w="2681" w:type="dxa"/>
          </w:tcPr>
          <w:p w:rsidR="00136352" w:rsidRPr="005041A8" w:rsidRDefault="00136352" w:rsidP="00254D54">
            <w:pPr>
              <w:rPr>
                <w:rFonts w:ascii="Arial" w:hAnsi="Arial"/>
                <w:kern w:val="0"/>
                <w:sz w:val="18"/>
                <w:szCs w:val="18"/>
                <w:lang w:val="fr-FR"/>
              </w:rPr>
            </w:pPr>
            <w:r w:rsidRPr="005041A8">
              <w:rPr>
                <w:rFonts w:ascii="Arial" w:hAnsi="Arial" w:hint="eastAsia"/>
                <w:kern w:val="0"/>
                <w:sz w:val="18"/>
                <w:szCs w:val="18"/>
                <w:lang w:val="fr-FR"/>
              </w:rPr>
              <w:t>协议版本号</w:t>
            </w:r>
          </w:p>
        </w:tc>
      </w:tr>
      <w:tr w:rsidR="00136352" w:rsidTr="00254D54">
        <w:trPr>
          <w:jc w:val="center"/>
        </w:trPr>
        <w:tc>
          <w:tcPr>
            <w:tcW w:w="2378" w:type="dxa"/>
          </w:tcPr>
          <w:p w:rsidR="00136352" w:rsidRPr="005041A8" w:rsidRDefault="00136352" w:rsidP="00254D54">
            <w:pPr>
              <w:pStyle w:val="TAL"/>
              <w:rPr>
                <w:lang w:val="fr-FR" w:eastAsia="zh-CN"/>
              </w:rPr>
            </w:pPr>
            <w:r>
              <w:rPr>
                <w:lang w:val="fr-FR" w:eastAsia="zh-CN"/>
              </w:rPr>
              <w:t>transactionID</w:t>
            </w:r>
          </w:p>
        </w:tc>
        <w:tc>
          <w:tcPr>
            <w:tcW w:w="737" w:type="dxa"/>
          </w:tcPr>
          <w:p w:rsidR="00136352" w:rsidRPr="005041A8" w:rsidRDefault="00136352" w:rsidP="00254D54">
            <w:pPr>
              <w:pStyle w:val="TAL"/>
              <w:rPr>
                <w:lang w:val="fr-FR" w:eastAsia="zh-CN"/>
              </w:rPr>
            </w:pPr>
            <w:r>
              <w:rPr>
                <w:rFonts w:hint="eastAsia"/>
                <w:lang w:val="fr-FR" w:eastAsia="zh-CN"/>
              </w:rPr>
              <w:t>M</w:t>
            </w:r>
          </w:p>
        </w:tc>
        <w:tc>
          <w:tcPr>
            <w:tcW w:w="2104" w:type="dxa"/>
          </w:tcPr>
          <w:p w:rsidR="00136352" w:rsidRPr="005041A8" w:rsidRDefault="00136352" w:rsidP="00254D54">
            <w:pPr>
              <w:pStyle w:val="TAH"/>
              <w:jc w:val="both"/>
              <w:rPr>
                <w:b w:val="0"/>
                <w:lang w:val="fr-FR" w:eastAsia="zh-CN"/>
              </w:rPr>
            </w:pPr>
            <w:r>
              <w:rPr>
                <w:rFonts w:hint="eastAsia"/>
                <w:b w:val="0"/>
                <w:lang w:val="fr-FR" w:eastAsia="zh-CN"/>
              </w:rPr>
              <w:t>String</w:t>
            </w:r>
          </w:p>
        </w:tc>
        <w:tc>
          <w:tcPr>
            <w:tcW w:w="900" w:type="dxa"/>
          </w:tcPr>
          <w:p w:rsidR="00136352" w:rsidRPr="005041A8" w:rsidRDefault="00136352" w:rsidP="00254D54">
            <w:pPr>
              <w:rPr>
                <w:rFonts w:ascii="Arial" w:hAnsi="Arial"/>
                <w:kern w:val="0"/>
                <w:sz w:val="18"/>
                <w:szCs w:val="18"/>
                <w:lang w:val="fr-FR"/>
              </w:rPr>
            </w:pPr>
            <w:r w:rsidRPr="005041A8">
              <w:rPr>
                <w:rFonts w:ascii="Arial" w:hAnsi="Arial" w:hint="eastAsia"/>
                <w:kern w:val="0"/>
                <w:sz w:val="18"/>
                <w:szCs w:val="18"/>
                <w:lang w:val="fr-FR"/>
              </w:rPr>
              <w:t>40</w:t>
            </w:r>
          </w:p>
        </w:tc>
        <w:tc>
          <w:tcPr>
            <w:tcW w:w="2681" w:type="dxa"/>
          </w:tcPr>
          <w:p w:rsidR="00136352" w:rsidRPr="005041A8" w:rsidRDefault="00136352" w:rsidP="00254D54">
            <w:pPr>
              <w:rPr>
                <w:rFonts w:ascii="Arial" w:hAnsi="Arial"/>
                <w:kern w:val="0"/>
                <w:sz w:val="18"/>
                <w:szCs w:val="18"/>
                <w:lang w:val="fr-FR"/>
              </w:rPr>
            </w:pPr>
            <w:r w:rsidRPr="005041A8">
              <w:rPr>
                <w:rFonts w:ascii="Arial" w:hAnsi="Arial" w:hint="eastAsia"/>
                <w:kern w:val="0"/>
                <w:sz w:val="18"/>
                <w:szCs w:val="18"/>
                <w:lang w:val="fr-FR"/>
              </w:rPr>
              <w:t>交易流水号</w:t>
            </w:r>
          </w:p>
        </w:tc>
      </w:tr>
      <w:tr w:rsidR="00136352" w:rsidTr="00254D54">
        <w:trPr>
          <w:jc w:val="center"/>
        </w:trPr>
        <w:tc>
          <w:tcPr>
            <w:tcW w:w="2378" w:type="dxa"/>
          </w:tcPr>
          <w:p w:rsidR="00136352" w:rsidRPr="00C8364D" w:rsidRDefault="00136352" w:rsidP="00254D54">
            <w:pPr>
              <w:pStyle w:val="TAL"/>
              <w:rPr>
                <w:lang w:val="fr-FR" w:eastAsia="zh-CN"/>
              </w:rPr>
            </w:pPr>
            <w:r w:rsidRPr="00C8364D">
              <w:rPr>
                <w:rFonts w:hint="eastAsia"/>
                <w:lang w:val="fr-FR" w:eastAsia="zh-CN"/>
              </w:rPr>
              <w:t>traceFlag</w:t>
            </w:r>
          </w:p>
        </w:tc>
        <w:tc>
          <w:tcPr>
            <w:tcW w:w="737" w:type="dxa"/>
          </w:tcPr>
          <w:p w:rsidR="00136352" w:rsidRPr="00C8364D" w:rsidRDefault="00136352" w:rsidP="00254D54">
            <w:pPr>
              <w:spacing w:line="240" w:lineRule="atLeast"/>
              <w:rPr>
                <w:rFonts w:ascii="Arial" w:hAnsi="Arial"/>
                <w:kern w:val="0"/>
                <w:sz w:val="18"/>
                <w:szCs w:val="18"/>
                <w:lang w:val="fr-FR"/>
              </w:rPr>
            </w:pPr>
            <w:r w:rsidRPr="00C8364D">
              <w:rPr>
                <w:rFonts w:ascii="Arial" w:hAnsi="Arial" w:hint="eastAsia"/>
                <w:kern w:val="0"/>
                <w:sz w:val="18"/>
                <w:szCs w:val="18"/>
                <w:lang w:val="fr-FR"/>
              </w:rPr>
              <w:t xml:space="preserve">O </w:t>
            </w:r>
          </w:p>
        </w:tc>
        <w:tc>
          <w:tcPr>
            <w:tcW w:w="2104" w:type="dxa"/>
          </w:tcPr>
          <w:p w:rsidR="00136352" w:rsidRPr="00C8364D" w:rsidRDefault="00136352" w:rsidP="00254D54">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900" w:type="dxa"/>
          </w:tcPr>
          <w:p w:rsidR="00136352" w:rsidRPr="00C8364D" w:rsidRDefault="00136352" w:rsidP="00254D54">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2681" w:type="dxa"/>
          </w:tcPr>
          <w:p w:rsidR="00136352" w:rsidRPr="00C8364D" w:rsidRDefault="00136352" w:rsidP="00254D54">
            <w:pPr>
              <w:spacing w:line="240" w:lineRule="atLeast"/>
              <w:rPr>
                <w:rFonts w:ascii="Arial" w:hAnsi="Arial"/>
                <w:kern w:val="0"/>
                <w:sz w:val="18"/>
                <w:szCs w:val="18"/>
                <w:lang w:val="fr-FR"/>
              </w:rPr>
            </w:pPr>
            <w:r>
              <w:rPr>
                <w:rFonts w:ascii="Arial" w:hAnsi="Arial" w:hint="eastAsia"/>
                <w:kern w:val="0"/>
                <w:sz w:val="18"/>
                <w:szCs w:val="18"/>
                <w:lang w:val="fr-FR"/>
              </w:rPr>
              <w:t>跟踪标志</w:t>
            </w:r>
          </w:p>
        </w:tc>
      </w:tr>
      <w:tr w:rsidR="00136352" w:rsidTr="00254D54">
        <w:trPr>
          <w:jc w:val="center"/>
        </w:trPr>
        <w:tc>
          <w:tcPr>
            <w:tcW w:w="2378" w:type="dxa"/>
          </w:tcPr>
          <w:p w:rsidR="00136352" w:rsidRPr="00C8364D" w:rsidRDefault="00136352" w:rsidP="00254D54">
            <w:pPr>
              <w:pStyle w:val="TAL"/>
              <w:rPr>
                <w:lang w:val="fr-FR" w:eastAsia="zh-CN"/>
              </w:rPr>
            </w:pPr>
            <w:r>
              <w:rPr>
                <w:rFonts w:hint="eastAsia"/>
                <w:lang w:val="fr-FR" w:eastAsia="zh-CN"/>
              </w:rPr>
              <w:t>userID</w:t>
            </w:r>
          </w:p>
        </w:tc>
        <w:tc>
          <w:tcPr>
            <w:tcW w:w="737" w:type="dxa"/>
          </w:tcPr>
          <w:p w:rsidR="00136352" w:rsidRPr="00C8364D" w:rsidRDefault="00136352" w:rsidP="00254D54">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2104" w:type="dxa"/>
          </w:tcPr>
          <w:p w:rsidR="00136352" w:rsidRDefault="005200E4" w:rsidP="00254D54">
            <w:pPr>
              <w:spacing w:line="240" w:lineRule="atLeast"/>
              <w:rPr>
                <w:rFonts w:ascii="Arial" w:hAnsi="Arial"/>
                <w:kern w:val="0"/>
                <w:sz w:val="18"/>
                <w:szCs w:val="18"/>
                <w:lang w:val="fr-FR"/>
              </w:rPr>
            </w:pPr>
            <w:r>
              <w:rPr>
                <w:rFonts w:ascii="Arial" w:hAnsi="Arial" w:hint="eastAsia"/>
                <w:kern w:val="0"/>
                <w:sz w:val="18"/>
                <w:szCs w:val="18"/>
                <w:lang w:val="fr-FR"/>
              </w:rPr>
              <w:t>Bigint</w:t>
            </w:r>
          </w:p>
        </w:tc>
        <w:tc>
          <w:tcPr>
            <w:tcW w:w="900" w:type="dxa"/>
          </w:tcPr>
          <w:p w:rsidR="00136352" w:rsidRDefault="00136352" w:rsidP="00254D54">
            <w:pPr>
              <w:spacing w:line="240" w:lineRule="atLeast"/>
              <w:rPr>
                <w:rFonts w:ascii="Arial" w:hAnsi="Arial"/>
                <w:kern w:val="0"/>
                <w:sz w:val="18"/>
                <w:szCs w:val="18"/>
                <w:lang w:val="fr-FR"/>
              </w:rPr>
            </w:pPr>
            <w:r>
              <w:rPr>
                <w:rFonts w:ascii="Arial" w:hAnsi="Arial" w:hint="eastAsia"/>
                <w:kern w:val="0"/>
                <w:sz w:val="18"/>
                <w:szCs w:val="18"/>
                <w:lang w:val="fr-FR"/>
              </w:rPr>
              <w:t>8</w:t>
            </w:r>
          </w:p>
        </w:tc>
        <w:tc>
          <w:tcPr>
            <w:tcW w:w="2681" w:type="dxa"/>
          </w:tcPr>
          <w:p w:rsidR="00136352" w:rsidRDefault="00136352" w:rsidP="00CD7D7C">
            <w:pPr>
              <w:spacing w:line="240" w:lineRule="atLeast"/>
              <w:rPr>
                <w:rFonts w:ascii="Arial" w:hAnsi="Arial"/>
                <w:kern w:val="0"/>
                <w:sz w:val="18"/>
                <w:szCs w:val="18"/>
                <w:lang w:val="fr-FR"/>
              </w:rPr>
            </w:pPr>
            <w:r>
              <w:rPr>
                <w:rFonts w:ascii="Arial" w:hAnsi="Arial" w:hint="eastAsia"/>
                <w:kern w:val="0"/>
                <w:sz w:val="18"/>
                <w:szCs w:val="18"/>
                <w:lang w:val="fr-FR"/>
              </w:rPr>
              <w:t>用户</w:t>
            </w:r>
            <w:r>
              <w:rPr>
                <w:rFonts w:ascii="Arial" w:hAnsi="Arial" w:hint="eastAsia"/>
                <w:kern w:val="0"/>
                <w:sz w:val="18"/>
                <w:szCs w:val="18"/>
                <w:lang w:val="fr-FR"/>
              </w:rPr>
              <w:t>ID</w:t>
            </w:r>
            <w:r>
              <w:rPr>
                <w:rFonts w:ascii="Arial" w:hAnsi="Arial" w:hint="eastAsia"/>
                <w:kern w:val="0"/>
                <w:sz w:val="18"/>
                <w:szCs w:val="18"/>
                <w:lang w:val="fr-FR"/>
              </w:rPr>
              <w:t>（内部）</w:t>
            </w:r>
          </w:p>
        </w:tc>
      </w:tr>
    </w:tbl>
    <w:p w:rsidR="00136352" w:rsidRDefault="00136352" w:rsidP="00407B6C">
      <w:pPr>
        <w:pStyle w:val="41"/>
      </w:pPr>
      <w:r>
        <w:rPr>
          <w:rFonts w:hint="eastAsia"/>
        </w:rPr>
        <w:t>异常信息</w:t>
      </w:r>
    </w:p>
    <w:p w:rsidR="003A7F02" w:rsidRDefault="003A7F02" w:rsidP="00136352">
      <w:r>
        <w:rPr>
          <w:rFonts w:hint="eastAsia"/>
        </w:rPr>
        <w:t>失败则抛出异常</w:t>
      </w:r>
      <w:r>
        <w:rPr>
          <w:rFonts w:hint="eastAsia"/>
        </w:rPr>
        <w:t>CException</w:t>
      </w:r>
      <w:r>
        <w:rPr>
          <w:rFonts w:hint="eastAsia"/>
        </w:rPr>
        <w:t>，具体内容请参考异常码定义文档。</w:t>
      </w:r>
    </w:p>
    <w:p w:rsidR="000B7FED" w:rsidRDefault="000B7FED" w:rsidP="00136352">
      <w:r>
        <w:rPr>
          <w:rFonts w:hint="eastAsia"/>
        </w:rPr>
        <w:t>异常码：</w:t>
      </w:r>
      <w:r w:rsidR="00E85726">
        <w:rPr>
          <w:rFonts w:hint="eastAsia"/>
        </w:rPr>
        <w:t>1~999</w:t>
      </w:r>
      <w:r>
        <w:rPr>
          <w:rFonts w:hint="eastAsia"/>
        </w:rPr>
        <w:t>表示需要前转的归属站点号。</w:t>
      </w:r>
    </w:p>
    <w:p w:rsidR="00B90871" w:rsidRDefault="00B90871" w:rsidP="00407B6C">
      <w:pPr>
        <w:pStyle w:val="41"/>
      </w:pPr>
      <w:r>
        <w:rPr>
          <w:rFonts w:hint="eastAsia"/>
        </w:rPr>
        <w:t>Json</w:t>
      </w:r>
      <w:r>
        <w:rPr>
          <w:rFonts w:hint="eastAsia"/>
        </w:rPr>
        <w:t>接口登录认证信息说明</w:t>
      </w:r>
    </w:p>
    <w:p w:rsidR="00B90871" w:rsidRPr="003A63A1" w:rsidRDefault="00B90871" w:rsidP="00B90871">
      <w:r>
        <w:rPr>
          <w:rFonts w:hint="eastAsia"/>
        </w:rPr>
        <w:t xml:space="preserve">   Authorization</w:t>
      </w:r>
      <w:r>
        <w:rPr>
          <w:rFonts w:hint="eastAsia"/>
        </w:rPr>
        <w:t>中无需登录认证信息。</w:t>
      </w:r>
    </w:p>
    <w:p w:rsidR="00B90871" w:rsidRDefault="00B90871" w:rsidP="00136352">
      <w:pPr>
        <w:rPr>
          <w:lang w:val="fr-FR"/>
        </w:rPr>
      </w:pPr>
    </w:p>
    <w:p w:rsidR="00136352" w:rsidRDefault="00136352" w:rsidP="00407B6C">
      <w:pPr>
        <w:pStyle w:val="31"/>
        <w:rPr>
          <w:rStyle w:val="210"/>
        </w:rPr>
      </w:pPr>
      <w:bookmarkStart w:id="104" w:name="_Toc317101292"/>
      <w:r>
        <w:rPr>
          <w:rStyle w:val="210"/>
          <w:rFonts w:hint="eastAsia"/>
        </w:rPr>
        <w:lastRenderedPageBreak/>
        <w:t>HTTP(s)</w:t>
      </w:r>
      <w:r>
        <w:rPr>
          <w:rStyle w:val="210"/>
          <w:rFonts w:hint="eastAsia"/>
        </w:rPr>
        <w:t>接口</w:t>
      </w:r>
      <w:bookmarkEnd w:id="104"/>
    </w:p>
    <w:p w:rsidR="00136352" w:rsidRDefault="00136352" w:rsidP="00407B6C">
      <w:pPr>
        <w:pStyle w:val="41"/>
      </w:pPr>
      <w:r>
        <w:rPr>
          <w:rFonts w:hint="eastAsia"/>
        </w:rPr>
        <w:t>描述</w:t>
      </w:r>
    </w:p>
    <w:p w:rsidR="00136352" w:rsidRPr="00982FE3" w:rsidRDefault="00136352" w:rsidP="00136352">
      <w:pPr>
        <w:ind w:firstLine="420"/>
        <w:rPr>
          <w:lang w:val="fr-FR"/>
        </w:rPr>
      </w:pPr>
      <w:r>
        <w:rPr>
          <w:rFonts w:hint="eastAsia"/>
        </w:rPr>
        <w:t>AccountServer</w:t>
      </w:r>
      <w:r>
        <w:rPr>
          <w:rFonts w:hint="eastAsia"/>
        </w:rPr>
        <w:t>内部转为调用上述</w:t>
      </w:r>
      <w:r>
        <w:rPr>
          <w:rFonts w:hint="eastAsia"/>
        </w:rPr>
        <w:t>SOAP</w:t>
      </w:r>
      <w:r>
        <w:rPr>
          <w:rFonts w:hint="eastAsia"/>
        </w:rPr>
        <w:t>接口到</w:t>
      </w:r>
      <w:r>
        <w:rPr>
          <w:rFonts w:hint="eastAsia"/>
        </w:rPr>
        <w:t>UserProfile</w:t>
      </w:r>
      <w:r>
        <w:rPr>
          <w:rFonts w:hint="eastAsia"/>
        </w:rPr>
        <w:t>。</w:t>
      </w:r>
    </w:p>
    <w:p w:rsidR="00136352" w:rsidRDefault="00136352" w:rsidP="00136352">
      <w:pPr>
        <w:ind w:firstLine="420"/>
        <w:rPr>
          <w:lang w:val="fr-FR"/>
        </w:rPr>
      </w:pPr>
      <w:r>
        <w:rPr>
          <w:rFonts w:hint="eastAsia"/>
          <w:lang w:val="fr-FR"/>
        </w:rPr>
        <w:t>该操作无需携带服务端已通过认证的</w:t>
      </w:r>
      <w:r>
        <w:rPr>
          <w:rFonts w:hint="eastAsia"/>
          <w:lang w:val="fr-FR"/>
        </w:rPr>
        <w:t>sessionID</w:t>
      </w:r>
      <w:r>
        <w:rPr>
          <w:rFonts w:hint="eastAsia"/>
          <w:lang w:val="fr-FR"/>
        </w:rPr>
        <w:t>。</w:t>
      </w:r>
    </w:p>
    <w:p w:rsidR="000B7FED" w:rsidRPr="00616AAD" w:rsidRDefault="000B7FED" w:rsidP="000B7FED">
      <w:pPr>
        <w:ind w:firstLine="420"/>
        <w:rPr>
          <w:lang w:val="fr-FR"/>
        </w:rPr>
      </w:pPr>
      <w:r>
        <w:rPr>
          <w:rFonts w:hint="eastAsia"/>
          <w:lang w:val="fr-FR"/>
        </w:rPr>
        <w:t>UP</w:t>
      </w:r>
      <w:r>
        <w:rPr>
          <w:rFonts w:hint="eastAsia"/>
          <w:lang w:val="fr-FR"/>
        </w:rPr>
        <w:t>返回</w:t>
      </w:r>
      <w:r>
        <w:rPr>
          <w:rFonts w:hint="eastAsia"/>
        </w:rPr>
        <w:t>异常码</w:t>
      </w:r>
      <w:r w:rsidRPr="00E81EFF">
        <w:rPr>
          <w:rFonts w:hint="eastAsia"/>
          <w:lang w:val="fr-FR"/>
        </w:rPr>
        <w:t>(</w:t>
      </w:r>
      <w:r w:rsidR="00E85726">
        <w:rPr>
          <w:rFonts w:hint="eastAsia"/>
          <w:lang w:val="fr-FR"/>
        </w:rPr>
        <w:t>1~999</w:t>
      </w:r>
      <w:r w:rsidRPr="00E81EFF">
        <w:rPr>
          <w:rFonts w:hint="eastAsia"/>
          <w:lang w:val="fr-FR"/>
        </w:rPr>
        <w:t>)</w:t>
      </w:r>
      <w:r>
        <w:rPr>
          <w:rFonts w:hint="eastAsia"/>
        </w:rPr>
        <w:t>时</w:t>
      </w:r>
      <w:r w:rsidRPr="00E81EFF">
        <w:rPr>
          <w:rFonts w:hint="eastAsia"/>
          <w:lang w:val="fr-FR"/>
        </w:rPr>
        <w:t>，</w:t>
      </w:r>
      <w:r w:rsidRPr="00E81EFF">
        <w:rPr>
          <w:rFonts w:hint="eastAsia"/>
          <w:lang w:val="fr-FR"/>
        </w:rPr>
        <w:t>AccountServer</w:t>
      </w:r>
      <w:r>
        <w:rPr>
          <w:rFonts w:hint="eastAsia"/>
        </w:rPr>
        <w:t>返回重定向</w:t>
      </w:r>
      <w:r w:rsidRPr="00E81EFF">
        <w:rPr>
          <w:rFonts w:hint="eastAsia"/>
          <w:lang w:val="fr-FR"/>
        </w:rPr>
        <w:t>，</w:t>
      </w:r>
      <w:r>
        <w:rPr>
          <w:rFonts w:hint="eastAsia"/>
        </w:rPr>
        <w:t>重定向</w:t>
      </w:r>
      <w:r w:rsidRPr="00E81EFF">
        <w:rPr>
          <w:rFonts w:hint="eastAsia"/>
          <w:lang w:val="fr-FR"/>
        </w:rPr>
        <w:t>URL</w:t>
      </w:r>
      <w:r>
        <w:rPr>
          <w:rFonts w:hint="eastAsia"/>
        </w:rPr>
        <w:t>为源</w:t>
      </w:r>
      <w:r w:rsidRPr="00E81EFF">
        <w:rPr>
          <w:rFonts w:hint="eastAsia"/>
          <w:lang w:val="fr-FR"/>
        </w:rPr>
        <w:t>URL</w:t>
      </w:r>
      <w:r>
        <w:rPr>
          <w:rFonts w:hint="eastAsia"/>
          <w:lang w:val="fr-FR"/>
        </w:rPr>
        <w:t>的子域名部分</w:t>
      </w:r>
      <w:r>
        <w:rPr>
          <w:rFonts w:hint="eastAsia"/>
        </w:rPr>
        <w:t>增加归属站点号。</w:t>
      </w:r>
    </w:p>
    <w:p w:rsidR="000B7FED" w:rsidRPr="000B7FED" w:rsidRDefault="00F30367" w:rsidP="00136352">
      <w:pPr>
        <w:ind w:firstLine="420"/>
        <w:rPr>
          <w:lang w:val="fr-FR"/>
        </w:rPr>
      </w:pPr>
      <w:r>
        <w:rPr>
          <w:rFonts w:hint="eastAsia"/>
        </w:rPr>
        <w:t>因需要将全球部署站点信息返回</w:t>
      </w:r>
      <w:r w:rsidR="00427985" w:rsidRPr="00427985">
        <w:rPr>
          <w:rFonts w:hint="eastAsia"/>
          <w:lang w:val="fr-FR"/>
        </w:rPr>
        <w:t>，</w:t>
      </w:r>
      <w:r w:rsidR="00427985" w:rsidRPr="00427985">
        <w:rPr>
          <w:lang w:val="fr-FR"/>
        </w:rPr>
        <w:t>HTTP(S)</w:t>
      </w:r>
      <w:r>
        <w:rPr>
          <w:rFonts w:hint="eastAsia"/>
        </w:rPr>
        <w:t>接口比</w:t>
      </w:r>
      <w:r w:rsidR="00427985" w:rsidRPr="00427985">
        <w:rPr>
          <w:lang w:val="fr-FR"/>
        </w:rPr>
        <w:t>SOAP</w:t>
      </w:r>
      <w:r>
        <w:rPr>
          <w:rFonts w:hint="eastAsia"/>
        </w:rPr>
        <w:t>接口增加归属站点参数</w:t>
      </w:r>
      <w:r w:rsidR="00427985" w:rsidRPr="00427985">
        <w:rPr>
          <w:lang w:val="fr-FR"/>
        </w:rPr>
        <w:t>siteID(SOAP</w:t>
      </w:r>
      <w:r>
        <w:rPr>
          <w:rFonts w:hint="eastAsia"/>
        </w:rPr>
        <w:t>认证成功</w:t>
      </w:r>
      <w:r w:rsidR="00427985" w:rsidRPr="00427985">
        <w:rPr>
          <w:rFonts w:hint="eastAsia"/>
          <w:lang w:val="fr-FR"/>
        </w:rPr>
        <w:t>，</w:t>
      </w:r>
      <w:r>
        <w:rPr>
          <w:rFonts w:hint="eastAsia"/>
        </w:rPr>
        <w:t>则填配置的本地站点号</w:t>
      </w:r>
      <w:r w:rsidR="00427985" w:rsidRPr="00427985">
        <w:rPr>
          <w:lang w:val="fr-FR"/>
        </w:rPr>
        <w:t>)</w:t>
      </w:r>
      <w:r>
        <w:rPr>
          <w:rFonts w:hint="eastAsia"/>
        </w:rPr>
        <w:t>。</w:t>
      </w:r>
    </w:p>
    <w:p w:rsidR="00136352" w:rsidRPr="00A6475E" w:rsidRDefault="00136352" w:rsidP="00407B6C">
      <w:pPr>
        <w:pStyle w:val="41"/>
      </w:pPr>
      <w:r w:rsidRPr="00A6475E">
        <w:rPr>
          <w:rFonts w:hint="eastAsia"/>
        </w:rPr>
        <w:t>协议映射</w:t>
      </w:r>
    </w:p>
    <w:p w:rsidR="00136352" w:rsidRPr="00A6475E" w:rsidRDefault="00136352" w:rsidP="00136352">
      <w:pPr>
        <w:numPr>
          <w:ilvl w:val="0"/>
          <w:numId w:val="22"/>
        </w:numPr>
        <w:tabs>
          <w:tab w:val="num" w:pos="0"/>
        </w:tabs>
        <w:rPr>
          <w:b/>
        </w:rPr>
      </w:pPr>
      <w:r>
        <w:rPr>
          <w:rFonts w:hint="eastAsia"/>
          <w:b/>
        </w:rPr>
        <w:t>1)</w:t>
      </w:r>
      <w:r w:rsidRPr="00A6475E">
        <w:rPr>
          <w:rFonts w:hint="eastAsia"/>
          <w:b/>
        </w:rPr>
        <w:t>请求消息</w:t>
      </w:r>
    </w:p>
    <w:p w:rsidR="00136352" w:rsidRPr="00A6475E" w:rsidRDefault="00136352" w:rsidP="00136352">
      <w:r w:rsidRPr="00A6475E">
        <w:t>POST</w:t>
      </w:r>
      <w:r w:rsidRPr="00A6475E">
        <w:rPr>
          <w:rFonts w:hint="eastAsia"/>
        </w:rPr>
        <w:t xml:space="preserve"> </w:t>
      </w:r>
      <w:r w:rsidRPr="00A6475E">
        <w:t>http://host:port/</w:t>
      </w:r>
      <w:r>
        <w:rPr>
          <w:rFonts w:hint="eastAsia"/>
        </w:rPr>
        <w:t>AccountServer</w:t>
      </w:r>
      <w:r w:rsidRPr="00A6475E">
        <w:t>/I</w:t>
      </w:r>
      <w:r w:rsidRPr="00A6475E">
        <w:rPr>
          <w:rFonts w:hint="eastAsia"/>
        </w:rPr>
        <w:t>User</w:t>
      </w:r>
      <w:r>
        <w:rPr>
          <w:rFonts w:hint="eastAsia"/>
        </w:rPr>
        <w:t>Info</w:t>
      </w:r>
      <w:r w:rsidRPr="00A6475E">
        <w:rPr>
          <w:rFonts w:hint="eastAsia"/>
        </w:rPr>
        <w:t>Mng</w:t>
      </w:r>
      <w:r>
        <w:rPr>
          <w:rFonts w:hint="eastAsia"/>
        </w:rPr>
        <w:t>/</w:t>
      </w:r>
      <w:r w:rsidR="00596F6B">
        <w:rPr>
          <w:rFonts w:hint="eastAsia"/>
        </w:rPr>
        <w:t>activateMsisdn</w:t>
      </w:r>
      <w:r w:rsidRPr="00A6475E">
        <w:t xml:space="preserve"> </w:t>
      </w:r>
      <w:r>
        <w:rPr>
          <w:rFonts w:hint="eastAsia"/>
        </w:rPr>
        <w:t xml:space="preserve"> </w:t>
      </w:r>
      <w:r w:rsidRPr="00A6475E">
        <w:t>HTTP/1.1</w:t>
      </w:r>
    </w:p>
    <w:p w:rsidR="00136352" w:rsidRPr="00A6475E" w:rsidRDefault="00136352" w:rsidP="00136352">
      <w:r w:rsidRPr="00A6475E">
        <w:rPr>
          <w:i/>
        </w:rPr>
        <w:t>Authorization</w:t>
      </w:r>
      <w:r w:rsidRPr="00A6475E">
        <w:rPr>
          <w:rFonts w:hint="eastAsia"/>
          <w:i/>
        </w:rPr>
        <w:t>:</w:t>
      </w:r>
      <w:r w:rsidRPr="00A6475E">
        <w:rPr>
          <w:i/>
        </w:rPr>
        <w:t xml:space="preserve"> </w:t>
      </w:r>
      <w:r>
        <w:rPr>
          <w:rFonts w:hint="eastAsia"/>
          <w:i/>
        </w:rPr>
        <w:t>为空</w:t>
      </w:r>
    </w:p>
    <w:p w:rsidR="00136352" w:rsidRDefault="00136352" w:rsidP="00136352">
      <w:pPr>
        <w:rPr>
          <w:lang w:val="de-DE"/>
        </w:rPr>
      </w:pPr>
    </w:p>
    <w:p w:rsidR="00136352" w:rsidRPr="00A6475E" w:rsidRDefault="00136352" w:rsidP="00136352">
      <w:pPr>
        <w:rPr>
          <w:lang w:val="de-DE"/>
        </w:rPr>
      </w:pPr>
      <w:r w:rsidRPr="00A6475E">
        <w:rPr>
          <w:lang w:val="de-DE"/>
        </w:rPr>
        <w:t>&lt;?xml version="1.0" encoding="UTF-8"?&gt;</w:t>
      </w:r>
    </w:p>
    <w:p w:rsidR="00136352" w:rsidRPr="00A6475E" w:rsidRDefault="00136352" w:rsidP="00136352">
      <w:pPr>
        <w:rPr>
          <w:lang w:val="de-DE"/>
        </w:rPr>
      </w:pPr>
      <w:r w:rsidRPr="00A6475E">
        <w:rPr>
          <w:lang w:val="de-DE"/>
        </w:rPr>
        <w:t>&lt;</w:t>
      </w:r>
      <w:r w:rsidRPr="00E33DBD">
        <w:rPr>
          <w:rFonts w:hint="eastAsia"/>
        </w:rPr>
        <w:t xml:space="preserve"> </w:t>
      </w:r>
      <w:r w:rsidR="00596F6B">
        <w:rPr>
          <w:rFonts w:hint="eastAsia"/>
        </w:rPr>
        <w:t>ActivateMsisdn</w:t>
      </w:r>
      <w:r w:rsidR="00CC5D74">
        <w:rPr>
          <w:rFonts w:hint="eastAsia"/>
        </w:rPr>
        <w:t>Req</w:t>
      </w:r>
      <w:r w:rsidRPr="00A6475E">
        <w:rPr>
          <w:lang w:val="de-DE"/>
        </w:rPr>
        <w:t>&gt;</w:t>
      </w:r>
    </w:p>
    <w:p w:rsidR="00136352" w:rsidRPr="00A6475E" w:rsidRDefault="00136352" w:rsidP="00136352">
      <w:r w:rsidRPr="00A6475E">
        <w:rPr>
          <w:lang w:val="de-DE"/>
        </w:rPr>
        <w:t xml:space="preserve">  </w:t>
      </w:r>
      <w:r w:rsidRPr="00A6475E">
        <w:t>&lt;</w:t>
      </w:r>
      <w:r w:rsidRPr="00A6475E">
        <w:rPr>
          <w:rFonts w:hint="eastAsia"/>
          <w:lang w:val="fr-FR"/>
        </w:rPr>
        <w:t xml:space="preserve"> </w:t>
      </w:r>
      <w:r w:rsidRPr="00A6475E">
        <w:rPr>
          <w:rFonts w:hint="eastAsia"/>
        </w:rPr>
        <w:t>v</w:t>
      </w:r>
      <w:r w:rsidRPr="00A6475E">
        <w:t>ersion &gt;</w:t>
      </w:r>
      <w:r>
        <w:rPr>
          <w:rFonts w:hint="eastAsia"/>
        </w:rPr>
        <w:t>01.01</w:t>
      </w:r>
      <w:r w:rsidRPr="00A6475E">
        <w:t>&lt;/</w:t>
      </w:r>
      <w:r w:rsidRPr="00A6475E">
        <w:rPr>
          <w:rFonts w:hint="eastAsia"/>
        </w:rPr>
        <w:t xml:space="preserve"> v</w:t>
      </w:r>
      <w:r w:rsidRPr="00A6475E">
        <w:t>ersion &gt;</w:t>
      </w:r>
    </w:p>
    <w:p w:rsidR="00136352" w:rsidRDefault="00136352" w:rsidP="00136352">
      <w:r w:rsidRPr="00A6475E">
        <w:rPr>
          <w:lang w:val="de-DE"/>
        </w:rPr>
        <w:t xml:space="preserve">  </w:t>
      </w:r>
      <w:r w:rsidRPr="00A6475E">
        <w:t>&lt;</w:t>
      </w:r>
      <w:r w:rsidR="00596F6B">
        <w:rPr>
          <w:rFonts w:hint="eastAsia"/>
          <w:lang w:val="fr-FR"/>
        </w:rPr>
        <w:t>mobilePhone</w:t>
      </w:r>
      <w:r w:rsidRPr="00A6475E">
        <w:t>&gt;</w:t>
      </w:r>
      <w:r w:rsidR="004C5B27">
        <w:t>008613677777777</w:t>
      </w:r>
      <w:r w:rsidRPr="00A6475E">
        <w:t>&lt;/</w:t>
      </w:r>
      <w:r w:rsidR="00596F6B" w:rsidRPr="00596F6B">
        <w:rPr>
          <w:rFonts w:hint="eastAsia"/>
          <w:lang w:val="fr-FR"/>
        </w:rPr>
        <w:t xml:space="preserve"> </w:t>
      </w:r>
      <w:r w:rsidR="00596F6B">
        <w:rPr>
          <w:rFonts w:hint="eastAsia"/>
          <w:lang w:val="fr-FR"/>
        </w:rPr>
        <w:t>mobilePhone</w:t>
      </w:r>
      <w:r w:rsidR="00596F6B" w:rsidRPr="00A6475E">
        <w:t xml:space="preserve"> </w:t>
      </w:r>
      <w:r w:rsidRPr="00A6475E">
        <w:t>&gt;</w:t>
      </w:r>
    </w:p>
    <w:p w:rsidR="00CC5D74" w:rsidRDefault="00CC5D74" w:rsidP="00136352">
      <w:r>
        <w:rPr>
          <w:rFonts w:hint="eastAsia"/>
        </w:rPr>
        <w:t xml:space="preserve">  &lt;userID&gt;0&lt;/userID&gt;</w:t>
      </w:r>
    </w:p>
    <w:p w:rsidR="00136352" w:rsidRDefault="00136352" w:rsidP="00136352">
      <w:r>
        <w:rPr>
          <w:rFonts w:hint="eastAsia"/>
        </w:rPr>
        <w:t xml:space="preserve">  &lt;</w:t>
      </w:r>
      <w:r w:rsidRPr="00685C7C">
        <w:rPr>
          <w:rFonts w:hint="eastAsia"/>
        </w:rPr>
        <w:t xml:space="preserve"> </w:t>
      </w:r>
      <w:r w:rsidR="00E82F6B">
        <w:rPr>
          <w:rFonts w:hint="eastAsia"/>
        </w:rPr>
        <w:t>smsAuthCode</w:t>
      </w:r>
      <w:r w:rsidR="00CC5D74">
        <w:rPr>
          <w:rFonts w:hint="eastAsia"/>
        </w:rPr>
        <w:t xml:space="preserve"> </w:t>
      </w:r>
      <w:r>
        <w:rPr>
          <w:rFonts w:hint="eastAsia"/>
        </w:rPr>
        <w:t>&gt;</w:t>
      </w:r>
      <w:r w:rsidR="00CC5D74">
        <w:rPr>
          <w:rFonts w:hint="eastAsia"/>
        </w:rPr>
        <w:t>23436789</w:t>
      </w:r>
      <w:r>
        <w:rPr>
          <w:rFonts w:hint="eastAsia"/>
        </w:rPr>
        <w:t>&lt;/</w:t>
      </w:r>
      <w:r w:rsidRPr="00685C7C">
        <w:rPr>
          <w:rFonts w:hint="eastAsia"/>
        </w:rPr>
        <w:t xml:space="preserve"> </w:t>
      </w:r>
      <w:r w:rsidR="00E82F6B">
        <w:rPr>
          <w:rFonts w:hint="eastAsia"/>
        </w:rPr>
        <w:t>smsAuthCode</w:t>
      </w:r>
      <w:r w:rsidR="00CC5D74">
        <w:rPr>
          <w:rFonts w:hint="eastAsia"/>
        </w:rPr>
        <w:t xml:space="preserve"> </w:t>
      </w:r>
      <w:r>
        <w:rPr>
          <w:rFonts w:hint="eastAsia"/>
        </w:rPr>
        <w:t>&gt;</w:t>
      </w:r>
    </w:p>
    <w:p w:rsidR="00136352" w:rsidRPr="00953DF3" w:rsidRDefault="00136352" w:rsidP="00136352">
      <w:pPr>
        <w:ind w:leftChars="100" w:left="210"/>
        <w:rPr>
          <w:bCs/>
        </w:rPr>
      </w:pPr>
      <w:r w:rsidRPr="00953DF3">
        <w:rPr>
          <w:rFonts w:hint="eastAsia"/>
        </w:rPr>
        <w:t>&lt;</w:t>
      </w:r>
      <w:r w:rsidR="00E75215">
        <w:rPr>
          <w:rFonts w:hint="eastAsia"/>
          <w:bCs/>
        </w:rPr>
        <w:t>reqClientType</w:t>
      </w:r>
      <w:r w:rsidRPr="00953DF3">
        <w:rPr>
          <w:rFonts w:hint="eastAsia"/>
          <w:bCs/>
        </w:rPr>
        <w:t>&gt;0&lt;/</w:t>
      </w:r>
      <w:r w:rsidR="00E75215">
        <w:rPr>
          <w:rFonts w:hint="eastAsia"/>
          <w:bCs/>
        </w:rPr>
        <w:t>reqClientType</w:t>
      </w:r>
      <w:r w:rsidRPr="00953DF3">
        <w:rPr>
          <w:rFonts w:hint="eastAsia"/>
          <w:bCs/>
        </w:rPr>
        <w:t>&gt;</w:t>
      </w:r>
    </w:p>
    <w:p w:rsidR="00136352" w:rsidRDefault="00136352" w:rsidP="00136352">
      <w:pPr>
        <w:rPr>
          <w:lang w:val="fr-FR"/>
        </w:rPr>
      </w:pPr>
      <w:r w:rsidRPr="00A6475E">
        <w:rPr>
          <w:lang w:val="fr-FR"/>
        </w:rPr>
        <w:t>&lt;/</w:t>
      </w:r>
      <w:r w:rsidRPr="00627824">
        <w:rPr>
          <w:rFonts w:hint="eastAsia"/>
        </w:rPr>
        <w:t xml:space="preserve"> </w:t>
      </w:r>
      <w:r w:rsidR="00596F6B">
        <w:rPr>
          <w:rFonts w:hint="eastAsia"/>
        </w:rPr>
        <w:t>ActivateMsisdn</w:t>
      </w:r>
      <w:r w:rsidR="00CC5D74">
        <w:rPr>
          <w:rFonts w:hint="eastAsia"/>
        </w:rPr>
        <w:t>Req</w:t>
      </w:r>
      <w:r w:rsidRPr="00A6475E">
        <w:rPr>
          <w:lang w:val="fr-FR"/>
        </w:rPr>
        <w:t>&gt;</w:t>
      </w:r>
    </w:p>
    <w:p w:rsidR="00136352" w:rsidRDefault="00136352" w:rsidP="00136352">
      <w:pPr>
        <w:rPr>
          <w:lang w:val="fr-FR"/>
        </w:rPr>
      </w:pPr>
    </w:p>
    <w:p w:rsidR="00136352" w:rsidRPr="00A6475E" w:rsidRDefault="00136352" w:rsidP="00136352">
      <w:pPr>
        <w:rPr>
          <w:lang w:val="fr-FR"/>
        </w:rPr>
      </w:pPr>
    </w:p>
    <w:p w:rsidR="00136352" w:rsidRPr="00A6475E" w:rsidRDefault="00136352" w:rsidP="00136352">
      <w:pPr>
        <w:numPr>
          <w:ilvl w:val="0"/>
          <w:numId w:val="22"/>
        </w:numPr>
        <w:tabs>
          <w:tab w:val="num" w:pos="0"/>
        </w:tabs>
        <w:rPr>
          <w:b/>
        </w:rPr>
      </w:pPr>
      <w:r w:rsidRPr="00A6475E">
        <w:rPr>
          <w:rFonts w:hint="eastAsia"/>
          <w:b/>
        </w:rPr>
        <w:t>响应消息</w:t>
      </w:r>
    </w:p>
    <w:p w:rsidR="00136352" w:rsidRPr="00A6475E" w:rsidRDefault="00136352" w:rsidP="00136352">
      <w:r w:rsidRPr="00A6475E">
        <w:t>&lt;?xml version="1.0" encoding="UTF-8"?&gt;</w:t>
      </w:r>
    </w:p>
    <w:p w:rsidR="00136352" w:rsidRDefault="00136352" w:rsidP="00136352">
      <w:r w:rsidRPr="00A6475E">
        <w:t xml:space="preserve">&lt;result </w:t>
      </w:r>
      <w:r>
        <w:rPr>
          <w:rFonts w:hint="eastAsia"/>
        </w:rPr>
        <w:t>result</w:t>
      </w:r>
      <w:r w:rsidRPr="00A6475E">
        <w:rPr>
          <w:rFonts w:hint="eastAsia"/>
        </w:rPr>
        <w:t>Code</w:t>
      </w:r>
      <w:r w:rsidRPr="00A6475E">
        <w:t>=0&gt;</w:t>
      </w:r>
    </w:p>
    <w:p w:rsidR="00136352" w:rsidRPr="00A6475E" w:rsidRDefault="00136352" w:rsidP="00136352">
      <w:pPr>
        <w:ind w:leftChars="100" w:left="210"/>
      </w:pPr>
      <w:r w:rsidRPr="00A6475E">
        <w:rPr>
          <w:rFonts w:hint="eastAsia"/>
          <w:lang w:val="da-DK"/>
        </w:rPr>
        <w:t>&lt;</w:t>
      </w:r>
      <w:r w:rsidRPr="007847BB">
        <w:rPr>
          <w:rFonts w:hint="eastAsia"/>
        </w:rPr>
        <w:t xml:space="preserve"> </w:t>
      </w:r>
      <w:r w:rsidR="00596F6B">
        <w:rPr>
          <w:rFonts w:hint="eastAsia"/>
        </w:rPr>
        <w:t>ActivateMsisdn</w:t>
      </w:r>
      <w:r w:rsidR="0036564D">
        <w:rPr>
          <w:rFonts w:hint="eastAsia"/>
        </w:rPr>
        <w:t>Rsp</w:t>
      </w:r>
      <w:r w:rsidRPr="00A6475E">
        <w:rPr>
          <w:rFonts w:hint="eastAsia"/>
          <w:lang w:val="da-DK"/>
        </w:rPr>
        <w:t>&gt;</w:t>
      </w:r>
    </w:p>
    <w:p w:rsidR="00136352" w:rsidRDefault="00136352" w:rsidP="00136352">
      <w:pPr>
        <w:ind w:leftChars="100" w:left="210"/>
      </w:pPr>
      <w:r w:rsidRPr="00A6475E">
        <w:rPr>
          <w:lang w:val="de-DE"/>
        </w:rPr>
        <w:t xml:space="preserve">  </w:t>
      </w:r>
      <w:r w:rsidRPr="00A6475E">
        <w:t>&lt;</w:t>
      </w:r>
      <w:r w:rsidRPr="00A6475E">
        <w:rPr>
          <w:rFonts w:hint="eastAsia"/>
          <w:lang w:val="fr-FR"/>
        </w:rPr>
        <w:t xml:space="preserve"> </w:t>
      </w:r>
      <w:r w:rsidRPr="00A6475E">
        <w:rPr>
          <w:rFonts w:hint="eastAsia"/>
        </w:rPr>
        <w:t>v</w:t>
      </w:r>
      <w:r w:rsidRPr="00A6475E">
        <w:t>ersion &gt;</w:t>
      </w:r>
      <w:r>
        <w:rPr>
          <w:rFonts w:hint="eastAsia"/>
        </w:rPr>
        <w:t>01.01</w:t>
      </w:r>
      <w:r w:rsidRPr="00A6475E">
        <w:t>&lt;/</w:t>
      </w:r>
      <w:r w:rsidRPr="00A6475E">
        <w:rPr>
          <w:rFonts w:hint="eastAsia"/>
        </w:rPr>
        <w:t xml:space="preserve"> v</w:t>
      </w:r>
      <w:r w:rsidRPr="00A6475E">
        <w:t>ersion &gt;</w:t>
      </w:r>
    </w:p>
    <w:p w:rsidR="00136352" w:rsidRDefault="00136352" w:rsidP="00136352">
      <w:pPr>
        <w:ind w:leftChars="100" w:left="210"/>
      </w:pPr>
      <w:r>
        <w:rPr>
          <w:rFonts w:hint="eastAsia"/>
        </w:rPr>
        <w:t xml:space="preserve">  &lt;userID&gt;100001&lt;/userID&gt;</w:t>
      </w:r>
    </w:p>
    <w:p w:rsidR="00F30367" w:rsidRDefault="00F30367" w:rsidP="00136352">
      <w:pPr>
        <w:ind w:leftChars="100" w:left="210"/>
      </w:pPr>
      <w:r>
        <w:rPr>
          <w:rFonts w:hint="eastAsia"/>
        </w:rPr>
        <w:t xml:space="preserve">   </w:t>
      </w:r>
      <w:r w:rsidR="005446A6">
        <w:rPr>
          <w:rFonts w:hint="eastAsia"/>
        </w:rPr>
        <w:t>&lt;siteID&gt;1&lt;/siteID&gt;</w:t>
      </w:r>
    </w:p>
    <w:p w:rsidR="00136352" w:rsidRPr="00A6475E" w:rsidRDefault="00136352" w:rsidP="00136352">
      <w:pPr>
        <w:ind w:leftChars="100" w:left="210"/>
      </w:pPr>
      <w:r w:rsidRPr="00A6475E">
        <w:rPr>
          <w:rFonts w:hint="eastAsia"/>
          <w:lang w:val="da-DK"/>
        </w:rPr>
        <w:t>&lt;</w:t>
      </w:r>
      <w:r>
        <w:rPr>
          <w:rFonts w:hint="eastAsia"/>
          <w:lang w:val="da-DK"/>
        </w:rPr>
        <w:t>/</w:t>
      </w:r>
      <w:r w:rsidRPr="00627824">
        <w:rPr>
          <w:rFonts w:hint="eastAsia"/>
        </w:rPr>
        <w:t xml:space="preserve"> </w:t>
      </w:r>
      <w:r w:rsidR="00596F6B">
        <w:rPr>
          <w:rFonts w:hint="eastAsia"/>
        </w:rPr>
        <w:t>ActivateMsisdn</w:t>
      </w:r>
      <w:r w:rsidR="0036564D">
        <w:rPr>
          <w:rFonts w:hint="eastAsia"/>
        </w:rPr>
        <w:t>Rsp</w:t>
      </w:r>
      <w:r w:rsidRPr="00A6475E">
        <w:rPr>
          <w:rFonts w:hint="eastAsia"/>
          <w:lang w:val="da-DK"/>
        </w:rPr>
        <w:t>&gt;</w:t>
      </w:r>
    </w:p>
    <w:p w:rsidR="00136352" w:rsidRPr="00D32568" w:rsidRDefault="00136352" w:rsidP="00136352">
      <w:r>
        <w:rPr>
          <w:rFonts w:hint="eastAsia"/>
          <w:lang w:val="fr-FR"/>
        </w:rPr>
        <w:t>&lt;/result&gt;</w:t>
      </w:r>
    </w:p>
    <w:p w:rsidR="007A5E2A" w:rsidRPr="00D32568" w:rsidRDefault="007A5E2A" w:rsidP="007A5E2A"/>
    <w:p w:rsidR="007A5E2A" w:rsidRDefault="007A5E2A" w:rsidP="007A5E2A">
      <w:pPr>
        <w:pStyle w:val="21"/>
        <w:numPr>
          <w:ilvl w:val="1"/>
          <w:numId w:val="1"/>
        </w:numPr>
        <w:rPr>
          <w:rStyle w:val="210"/>
        </w:rPr>
      </w:pPr>
      <w:bookmarkStart w:id="105" w:name="_Toc317101293"/>
      <w:r>
        <w:rPr>
          <w:rStyle w:val="210"/>
          <w:rFonts w:hint="eastAsia"/>
        </w:rPr>
        <w:lastRenderedPageBreak/>
        <w:t>userSMSA</w:t>
      </w:r>
      <w:r w:rsidRPr="004454EC">
        <w:rPr>
          <w:rStyle w:val="210"/>
          <w:rFonts w:hint="eastAsia"/>
        </w:rPr>
        <w:t>uth</w:t>
      </w:r>
      <w:bookmarkEnd w:id="105"/>
    </w:p>
    <w:p w:rsidR="007A5E2A" w:rsidRPr="00B91F27" w:rsidRDefault="003F1820" w:rsidP="00407B6C">
      <w:pPr>
        <w:pStyle w:val="31"/>
      </w:pPr>
      <w:bookmarkStart w:id="106" w:name="_Toc317101294"/>
      <w:r>
        <w:rPr>
          <w:rStyle w:val="210"/>
          <w:rFonts w:hint="eastAsia"/>
        </w:rPr>
        <w:t>JSON</w:t>
      </w:r>
      <w:r>
        <w:rPr>
          <w:rStyle w:val="210"/>
          <w:rFonts w:hint="eastAsia"/>
        </w:rPr>
        <w:t>＋</w:t>
      </w:r>
      <w:r>
        <w:rPr>
          <w:rStyle w:val="210"/>
          <w:rFonts w:hint="eastAsia"/>
        </w:rPr>
        <w:t>SOAP</w:t>
      </w:r>
      <w:r>
        <w:rPr>
          <w:rStyle w:val="210"/>
          <w:rFonts w:hint="eastAsia"/>
        </w:rPr>
        <w:t>接口</w:t>
      </w:r>
      <w:bookmarkEnd w:id="106"/>
    </w:p>
    <w:p w:rsidR="007A5E2A" w:rsidRDefault="007A5E2A" w:rsidP="00407B6C">
      <w:pPr>
        <w:pStyle w:val="41"/>
      </w:pPr>
      <w:r>
        <w:rPr>
          <w:rFonts w:hint="eastAsia"/>
        </w:rPr>
        <w:t>描述</w:t>
      </w:r>
    </w:p>
    <w:p w:rsidR="007A5E2A" w:rsidRDefault="007A5E2A" w:rsidP="007A5E2A">
      <w:pPr>
        <w:ind w:firstLine="420"/>
      </w:pPr>
      <w:r>
        <w:rPr>
          <w:rFonts w:hint="eastAsia"/>
        </w:rPr>
        <w:t>用户通过短信验证码登录认证接口。</w:t>
      </w:r>
      <w:r>
        <w:rPr>
          <w:rFonts w:hint="eastAsia"/>
        </w:rPr>
        <w:t>AccountServer</w:t>
      </w:r>
      <w:r>
        <w:rPr>
          <w:rFonts w:hint="eastAsia"/>
        </w:rPr>
        <w:t>或</w:t>
      </w:r>
      <w:r>
        <w:rPr>
          <w:rFonts w:hint="eastAsia"/>
        </w:rPr>
        <w:t>Portal</w:t>
      </w:r>
      <w:r>
        <w:rPr>
          <w:rFonts w:hint="eastAsia"/>
        </w:rPr>
        <w:t>通过该接口向</w:t>
      </w:r>
      <w:r>
        <w:rPr>
          <w:rFonts w:hint="eastAsia"/>
        </w:rPr>
        <w:t>UserProfile</w:t>
      </w:r>
      <w:r>
        <w:rPr>
          <w:rFonts w:hint="eastAsia"/>
        </w:rPr>
        <w:t>发起鉴权请求。</w:t>
      </w:r>
    </w:p>
    <w:p w:rsidR="00877E08" w:rsidRDefault="00877E08" w:rsidP="007A5E2A">
      <w:pPr>
        <w:ind w:firstLine="420"/>
      </w:pPr>
      <w:r>
        <w:rPr>
          <w:rFonts w:hint="eastAsia"/>
        </w:rPr>
        <w:t>处理逻辑说明：</w:t>
      </w:r>
    </w:p>
    <w:p w:rsidR="006243BC" w:rsidRDefault="00877E08" w:rsidP="006243BC">
      <w:pPr>
        <w:numPr>
          <w:ilvl w:val="0"/>
          <w:numId w:val="42"/>
        </w:numPr>
        <w:tabs>
          <w:tab w:val="num" w:pos="360"/>
        </w:tabs>
      </w:pPr>
      <w:r>
        <w:rPr>
          <w:rFonts w:hint="eastAsia"/>
        </w:rPr>
        <w:t>以手机</w:t>
      </w:r>
      <w:r w:rsidR="007C0E30">
        <w:rPr>
          <w:rFonts w:hint="eastAsia"/>
        </w:rPr>
        <w:t>账号</w:t>
      </w:r>
      <w:r>
        <w:rPr>
          <w:rFonts w:hint="eastAsia"/>
        </w:rPr>
        <w:t>和验证码类型</w:t>
      </w:r>
      <w:r>
        <w:rPr>
          <w:rFonts w:hint="eastAsia"/>
        </w:rPr>
        <w:t>(2</w:t>
      </w:r>
      <w:r>
        <w:rPr>
          <w:rFonts w:hint="eastAsia"/>
        </w:rPr>
        <w:t>登录认证</w:t>
      </w:r>
      <w:r>
        <w:rPr>
          <w:rFonts w:hint="eastAsia"/>
        </w:rPr>
        <w:t>)</w:t>
      </w:r>
      <w:r>
        <w:rPr>
          <w:rFonts w:hint="eastAsia"/>
        </w:rPr>
        <w:t>查验证码表，检查：</w:t>
      </w:r>
    </w:p>
    <w:p w:rsidR="006243BC" w:rsidRDefault="00877E08" w:rsidP="006243BC">
      <w:pPr>
        <w:numPr>
          <w:ilvl w:val="0"/>
          <w:numId w:val="43"/>
        </w:numPr>
        <w:tabs>
          <w:tab w:val="num" w:pos="360"/>
        </w:tabs>
      </w:pPr>
      <w:r>
        <w:rPr>
          <w:rFonts w:hint="eastAsia"/>
        </w:rPr>
        <w:t>记录是否存在？</w:t>
      </w:r>
    </w:p>
    <w:p w:rsidR="006243BC" w:rsidRDefault="00877E08" w:rsidP="006243BC">
      <w:pPr>
        <w:numPr>
          <w:ilvl w:val="0"/>
          <w:numId w:val="43"/>
        </w:numPr>
        <w:tabs>
          <w:tab w:val="num" w:pos="360"/>
        </w:tabs>
      </w:pPr>
      <w:r>
        <w:rPr>
          <w:rFonts w:hint="eastAsia"/>
        </w:rPr>
        <w:t>验证码</w:t>
      </w:r>
      <w:r w:rsidR="008D37B3">
        <w:rPr>
          <w:rFonts w:hint="eastAsia"/>
        </w:rPr>
        <w:t>是否正确？</w:t>
      </w:r>
    </w:p>
    <w:p w:rsidR="006243BC" w:rsidRDefault="008D37B3" w:rsidP="006243BC">
      <w:pPr>
        <w:numPr>
          <w:ilvl w:val="0"/>
          <w:numId w:val="43"/>
        </w:numPr>
        <w:tabs>
          <w:tab w:val="num" w:pos="360"/>
        </w:tabs>
      </w:pPr>
      <w:r>
        <w:rPr>
          <w:rFonts w:hint="eastAsia"/>
        </w:rPr>
        <w:t>验证码是否过期？</w:t>
      </w:r>
    </w:p>
    <w:p w:rsidR="006243BC" w:rsidRDefault="007C0E30" w:rsidP="006243BC">
      <w:pPr>
        <w:numPr>
          <w:ilvl w:val="0"/>
          <w:numId w:val="42"/>
        </w:numPr>
        <w:tabs>
          <w:tab w:val="num" w:pos="360"/>
        </w:tabs>
      </w:pPr>
      <w:r>
        <w:rPr>
          <w:rFonts w:hint="eastAsia"/>
        </w:rPr>
        <w:t>查移动号码账号与用户</w:t>
      </w:r>
      <w:r>
        <w:rPr>
          <w:rFonts w:hint="eastAsia"/>
        </w:rPr>
        <w:t>ID</w:t>
      </w:r>
      <w:r>
        <w:rPr>
          <w:rFonts w:hint="eastAsia"/>
        </w:rPr>
        <w:t>对照表检查手机号码账号是否存在？</w:t>
      </w:r>
    </w:p>
    <w:p w:rsidR="00B911CB" w:rsidRDefault="00DC7EAE" w:rsidP="00DC7EAE">
      <w:r>
        <w:rPr>
          <w:rFonts w:hint="eastAsia"/>
        </w:rPr>
        <w:t>4.1</w:t>
      </w:r>
      <w:r w:rsidR="007C0E30">
        <w:rPr>
          <w:rFonts w:hint="eastAsia"/>
        </w:rPr>
        <w:t>如果手机号码账号存在，则：</w:t>
      </w:r>
    </w:p>
    <w:p w:rsidR="006243BC" w:rsidRDefault="00D651B7" w:rsidP="006243BC">
      <w:pPr>
        <w:numPr>
          <w:ilvl w:val="1"/>
          <w:numId w:val="42"/>
        </w:numPr>
        <w:tabs>
          <w:tab w:val="num" w:pos="360"/>
        </w:tabs>
      </w:pPr>
      <w:r>
        <w:rPr>
          <w:rFonts w:hint="eastAsia"/>
        </w:rPr>
        <w:t>向用户设备表插入绑定设备记录（已存在时，不用再插入）。</w:t>
      </w:r>
    </w:p>
    <w:p w:rsidR="006243BC" w:rsidRDefault="00D651B7" w:rsidP="006243BC">
      <w:pPr>
        <w:numPr>
          <w:ilvl w:val="1"/>
          <w:numId w:val="42"/>
        </w:numPr>
        <w:tabs>
          <w:tab w:val="num" w:pos="360"/>
        </w:tabs>
      </w:pPr>
      <w:r>
        <w:rPr>
          <w:rFonts w:hint="eastAsia"/>
        </w:rPr>
        <w:t>更新用户注册表的登录信息</w:t>
      </w:r>
      <w:r w:rsidR="0020421E">
        <w:rPr>
          <w:rFonts w:hint="eastAsia"/>
        </w:rPr>
        <w:t>（登录时间和</w:t>
      </w:r>
      <w:r w:rsidR="0020421E">
        <w:rPr>
          <w:rFonts w:hint="eastAsia"/>
        </w:rPr>
        <w:t>IP</w:t>
      </w:r>
      <w:r w:rsidR="0020421E">
        <w:rPr>
          <w:rFonts w:hint="eastAsia"/>
        </w:rPr>
        <w:t>）</w:t>
      </w:r>
      <w:r>
        <w:rPr>
          <w:rFonts w:hint="eastAsia"/>
        </w:rPr>
        <w:t>。</w:t>
      </w:r>
    </w:p>
    <w:p w:rsidR="006243BC" w:rsidRDefault="00D71E11" w:rsidP="006243BC">
      <w:pPr>
        <w:numPr>
          <w:ilvl w:val="1"/>
          <w:numId w:val="42"/>
        </w:numPr>
        <w:tabs>
          <w:tab w:val="num" w:pos="360"/>
        </w:tabs>
      </w:pPr>
      <w:r>
        <w:rPr>
          <w:rFonts w:hint="eastAsia"/>
        </w:rPr>
        <w:t>如果用户手机账号未激活，则激活手机账号。</w:t>
      </w:r>
    </w:p>
    <w:p w:rsidR="006243BC" w:rsidRDefault="00D651B7" w:rsidP="006243BC">
      <w:pPr>
        <w:numPr>
          <w:ilvl w:val="1"/>
          <w:numId w:val="42"/>
        </w:numPr>
        <w:tabs>
          <w:tab w:val="num" w:pos="360"/>
        </w:tabs>
      </w:pPr>
      <w:r>
        <w:rPr>
          <w:rFonts w:hint="eastAsia"/>
        </w:rPr>
        <w:t>如果是</w:t>
      </w:r>
      <w:r>
        <w:rPr>
          <w:rFonts w:hint="eastAsia"/>
        </w:rPr>
        <w:t>AccountServer</w:t>
      </w:r>
      <w:r>
        <w:rPr>
          <w:rFonts w:hint="eastAsia"/>
        </w:rPr>
        <w:t>调用，则</w:t>
      </w:r>
      <w:r>
        <w:rPr>
          <w:rFonts w:hint="eastAsia"/>
        </w:rPr>
        <w:t>AccountServer</w:t>
      </w:r>
      <w:r w:rsidR="00D71E11">
        <w:rPr>
          <w:rFonts w:hint="eastAsia"/>
        </w:rPr>
        <w:t>调</w:t>
      </w:r>
      <w:r>
        <w:rPr>
          <w:rFonts w:hint="eastAsia"/>
        </w:rPr>
        <w:t>SSO</w:t>
      </w:r>
      <w:r w:rsidR="00D71E11">
        <w:rPr>
          <w:rFonts w:hint="eastAsia"/>
        </w:rPr>
        <w:t xml:space="preserve"> createssoreq</w:t>
      </w:r>
      <w:r>
        <w:rPr>
          <w:rFonts w:hint="eastAsia"/>
        </w:rPr>
        <w:t>创建</w:t>
      </w:r>
      <w:r>
        <w:rPr>
          <w:rFonts w:hint="eastAsia"/>
        </w:rPr>
        <w:t>Token</w:t>
      </w:r>
      <w:r>
        <w:rPr>
          <w:rFonts w:hint="eastAsia"/>
        </w:rPr>
        <w:t>。</w:t>
      </w:r>
    </w:p>
    <w:p w:rsidR="00B911CB" w:rsidRDefault="00DC7EAE" w:rsidP="00DC7EAE">
      <w:r>
        <w:rPr>
          <w:rFonts w:hint="eastAsia"/>
        </w:rPr>
        <w:t>4.2</w:t>
      </w:r>
      <w:r w:rsidR="00D71E11">
        <w:rPr>
          <w:rFonts w:hint="eastAsia"/>
        </w:rPr>
        <w:t>如果手机号码账号不存在，且短信验证码类型为</w:t>
      </w:r>
      <w:r w:rsidR="00D71E11">
        <w:rPr>
          <w:rFonts w:hint="eastAsia"/>
        </w:rPr>
        <w:t>1(</w:t>
      </w:r>
      <w:r w:rsidR="00D71E11">
        <w:rPr>
          <w:rFonts w:hint="eastAsia"/>
        </w:rPr>
        <w:t>登录验证或注册</w:t>
      </w:r>
      <w:r w:rsidR="00D71E11">
        <w:rPr>
          <w:rFonts w:hint="eastAsia"/>
        </w:rPr>
        <w:t>)</w:t>
      </w:r>
      <w:r w:rsidR="00D71E11">
        <w:rPr>
          <w:rFonts w:hint="eastAsia"/>
        </w:rPr>
        <w:t>，则：</w:t>
      </w:r>
    </w:p>
    <w:p w:rsidR="006243BC" w:rsidRDefault="00D71E11" w:rsidP="006243BC">
      <w:pPr>
        <w:numPr>
          <w:ilvl w:val="1"/>
          <w:numId w:val="42"/>
        </w:numPr>
        <w:tabs>
          <w:tab w:val="num" w:pos="360"/>
        </w:tabs>
      </w:pPr>
      <w:r>
        <w:rPr>
          <w:rFonts w:hint="eastAsia"/>
        </w:rPr>
        <w:t>注册并激活手机号码账号，同时更新用户注册表的登录信息；</w:t>
      </w:r>
    </w:p>
    <w:p w:rsidR="006243BC" w:rsidRDefault="00D71E11" w:rsidP="006243BC">
      <w:pPr>
        <w:numPr>
          <w:ilvl w:val="1"/>
          <w:numId w:val="42"/>
        </w:numPr>
        <w:tabs>
          <w:tab w:val="num" w:pos="360"/>
        </w:tabs>
      </w:pPr>
      <w:r>
        <w:rPr>
          <w:rFonts w:hint="eastAsia"/>
        </w:rPr>
        <w:t>向用户设备表插入绑定设备记录。</w:t>
      </w:r>
    </w:p>
    <w:p w:rsidR="006243BC" w:rsidRDefault="00D71E11" w:rsidP="006243BC">
      <w:pPr>
        <w:numPr>
          <w:ilvl w:val="1"/>
          <w:numId w:val="42"/>
        </w:numPr>
        <w:tabs>
          <w:tab w:val="num" w:pos="360"/>
        </w:tabs>
      </w:pPr>
      <w:r>
        <w:rPr>
          <w:rFonts w:hint="eastAsia"/>
        </w:rPr>
        <w:t>如果是</w:t>
      </w:r>
      <w:r>
        <w:rPr>
          <w:rFonts w:hint="eastAsia"/>
        </w:rPr>
        <w:t>AccountServer</w:t>
      </w:r>
      <w:r>
        <w:rPr>
          <w:rFonts w:hint="eastAsia"/>
        </w:rPr>
        <w:t>调用，则</w:t>
      </w:r>
      <w:r>
        <w:rPr>
          <w:rFonts w:hint="eastAsia"/>
        </w:rPr>
        <w:t>AccountServer</w:t>
      </w:r>
      <w:r>
        <w:rPr>
          <w:rFonts w:hint="eastAsia"/>
        </w:rPr>
        <w:t>调</w:t>
      </w:r>
      <w:r>
        <w:rPr>
          <w:rFonts w:hint="eastAsia"/>
        </w:rPr>
        <w:t>SSO createssoreq</w:t>
      </w:r>
      <w:r>
        <w:rPr>
          <w:rFonts w:hint="eastAsia"/>
        </w:rPr>
        <w:t>创建</w:t>
      </w:r>
      <w:r>
        <w:rPr>
          <w:rFonts w:hint="eastAsia"/>
        </w:rPr>
        <w:t>Token</w:t>
      </w:r>
      <w:r>
        <w:rPr>
          <w:rFonts w:hint="eastAsia"/>
        </w:rPr>
        <w:t>。</w:t>
      </w:r>
    </w:p>
    <w:p w:rsidR="00B911CB" w:rsidRDefault="00DC7EAE" w:rsidP="00DC7EAE">
      <w:r>
        <w:rPr>
          <w:rFonts w:hint="eastAsia"/>
        </w:rPr>
        <w:t>4.3</w:t>
      </w:r>
      <w:r w:rsidR="00D71E11">
        <w:rPr>
          <w:rFonts w:hint="eastAsia"/>
        </w:rPr>
        <w:t>如果手机号码账号不存在，且短信验证码类型为</w:t>
      </w:r>
      <w:r w:rsidR="00D71E11">
        <w:rPr>
          <w:rFonts w:hint="eastAsia"/>
        </w:rPr>
        <w:t>0(</w:t>
      </w:r>
      <w:r w:rsidR="00D71E11">
        <w:rPr>
          <w:rFonts w:hint="eastAsia"/>
        </w:rPr>
        <w:t>普通登录验证</w:t>
      </w:r>
      <w:r w:rsidR="00D71E11">
        <w:rPr>
          <w:rFonts w:hint="eastAsia"/>
        </w:rPr>
        <w:t>)</w:t>
      </w:r>
      <w:r w:rsidR="00D71E11">
        <w:rPr>
          <w:rFonts w:hint="eastAsia"/>
        </w:rPr>
        <w:t>，则返回失败。</w:t>
      </w:r>
    </w:p>
    <w:p w:rsidR="000B7FED" w:rsidRPr="00622DEC" w:rsidRDefault="001F64E4" w:rsidP="009C5934">
      <w:r>
        <w:rPr>
          <w:rFonts w:hint="eastAsia"/>
        </w:rPr>
        <w:t>4.4</w:t>
      </w:r>
      <w:r w:rsidR="00622DEC">
        <w:rPr>
          <w:rFonts w:hint="eastAsia"/>
        </w:rPr>
        <w:t>当用户有效状态和账号有效状态不为正常时，返回鉴权失败。</w:t>
      </w:r>
    </w:p>
    <w:p w:rsidR="000B7FED" w:rsidRDefault="000B7FED" w:rsidP="009C5934">
      <w:pPr>
        <w:ind w:firstLine="420"/>
      </w:pPr>
      <w:r>
        <w:rPr>
          <w:rFonts w:hint="eastAsia"/>
        </w:rPr>
        <w:t>注：全球部署时，建议使用</w:t>
      </w:r>
      <w:r>
        <w:rPr>
          <w:rFonts w:hint="eastAsia"/>
        </w:rPr>
        <w:t>getSMSAuthCode</w:t>
      </w:r>
      <w:r>
        <w:rPr>
          <w:rFonts w:hint="eastAsia"/>
        </w:rPr>
        <w:t>返回的</w:t>
      </w:r>
      <w:r>
        <w:rPr>
          <w:rFonts w:hint="eastAsia"/>
        </w:rPr>
        <w:t>siteID</w:t>
      </w:r>
      <w:r>
        <w:rPr>
          <w:rFonts w:hint="eastAsia"/>
        </w:rPr>
        <w:t>指定</w:t>
      </w:r>
      <w:r w:rsidR="00707DF4">
        <w:rPr>
          <w:rFonts w:hint="eastAsia"/>
        </w:rPr>
        <w:t>归属站点</w:t>
      </w:r>
      <w:r>
        <w:rPr>
          <w:rFonts w:hint="eastAsia"/>
        </w:rPr>
        <w:t>URL</w:t>
      </w:r>
      <w:r>
        <w:rPr>
          <w:rFonts w:hint="eastAsia"/>
        </w:rPr>
        <w:t>，避免重定向。</w:t>
      </w:r>
      <w:r w:rsidR="00707DF4">
        <w:rPr>
          <w:rFonts w:hint="eastAsia"/>
        </w:rPr>
        <w:t>不指定归属站点</w:t>
      </w:r>
      <w:r w:rsidR="00707DF4">
        <w:rPr>
          <w:rFonts w:hint="eastAsia"/>
        </w:rPr>
        <w:t>URL</w:t>
      </w:r>
      <w:r w:rsidR="00707DF4">
        <w:rPr>
          <w:rFonts w:hint="eastAsia"/>
        </w:rPr>
        <w:t>也可以，在本接口调用时可能再次前转。</w:t>
      </w:r>
    </w:p>
    <w:p w:rsidR="00B85EEB" w:rsidRDefault="008539F8" w:rsidP="008539F8">
      <w:pPr>
        <w:ind w:left="180" w:firstLine="420"/>
      </w:pPr>
      <w:r w:rsidRPr="007F29FC">
        <w:rPr>
          <w:rFonts w:hint="eastAsia"/>
          <w:color w:val="FF0000"/>
        </w:rPr>
        <w:t>本接口是另一种形式的登录验证，为防止验证码暴力破解</w:t>
      </w:r>
      <w:r>
        <w:rPr>
          <w:rFonts w:hint="eastAsia"/>
        </w:rPr>
        <w:t>，规则与</w:t>
      </w:r>
      <w:r>
        <w:rPr>
          <w:rFonts w:hint="eastAsia"/>
        </w:rPr>
        <w:t>userLoginAuth</w:t>
      </w:r>
      <w:r>
        <w:rPr>
          <w:rFonts w:hint="eastAsia"/>
        </w:rPr>
        <w:t>类似考虑，只是增加一个类型标识区分密码认证和短信认证。</w:t>
      </w:r>
    </w:p>
    <w:p w:rsidR="00B85EEB" w:rsidRDefault="00B85EEB" w:rsidP="008539F8">
      <w:pPr>
        <w:ind w:left="180" w:firstLine="420"/>
      </w:pPr>
      <w:r>
        <w:rPr>
          <w:rFonts w:hint="eastAsia"/>
        </w:rPr>
        <w:t>增加支持上行短信验证：</w:t>
      </w:r>
    </w:p>
    <w:p w:rsidR="00B85EEB" w:rsidRDefault="00B85EEB" w:rsidP="008539F8">
      <w:pPr>
        <w:ind w:left="180" w:firstLine="420"/>
      </w:pPr>
      <w:r>
        <w:rPr>
          <w:rFonts w:hint="eastAsia"/>
        </w:rPr>
        <w:t>1</w:t>
      </w:r>
      <w:r>
        <w:rPr>
          <w:rFonts w:hint="eastAsia"/>
        </w:rPr>
        <w:t>）上行短信验证码由上行短信服务接受，并解析保存到短信上行验证码表</w:t>
      </w:r>
      <w:r>
        <w:rPr>
          <w:rFonts w:hint="eastAsia"/>
        </w:rPr>
        <w:t>T_ID_UpAuthCode</w:t>
      </w:r>
      <w:r>
        <w:rPr>
          <w:rFonts w:hint="eastAsia"/>
        </w:rPr>
        <w:t>中。</w:t>
      </w:r>
    </w:p>
    <w:p w:rsidR="00B85EEB" w:rsidRDefault="00B85EEB" w:rsidP="008539F8">
      <w:pPr>
        <w:ind w:left="180" w:firstLine="420"/>
      </w:pPr>
      <w:r>
        <w:rPr>
          <w:rFonts w:hint="eastAsia"/>
        </w:rPr>
        <w:t>2</w:t>
      </w:r>
      <w:r>
        <w:rPr>
          <w:rFonts w:hint="eastAsia"/>
        </w:rPr>
        <w:t>）本接口中可携带上行短信验证码进行验证。</w:t>
      </w:r>
    </w:p>
    <w:p w:rsidR="00B85EEB" w:rsidRDefault="00B85EEB" w:rsidP="008539F8">
      <w:pPr>
        <w:ind w:left="180" w:firstLine="420"/>
      </w:pPr>
      <w:r>
        <w:rPr>
          <w:rFonts w:hint="eastAsia"/>
        </w:rPr>
        <w:t>3</w:t>
      </w:r>
      <w:r>
        <w:rPr>
          <w:rFonts w:hint="eastAsia"/>
        </w:rPr>
        <w:t>）因业务设计为不让用户输入手机号码，且又不能自动获取用户手机号码，所以</w:t>
      </w:r>
      <w:r>
        <w:rPr>
          <w:rFonts w:hint="eastAsia"/>
        </w:rPr>
        <w:t>mobilePhone</w:t>
      </w:r>
      <w:r>
        <w:rPr>
          <w:rFonts w:hint="eastAsia"/>
        </w:rPr>
        <w:t>字段可填写虚拟手机号码，格式：</w:t>
      </w:r>
      <w:r>
        <w:rPr>
          <w:rFonts w:hint="eastAsia"/>
        </w:rPr>
        <w:t>virtualphone=deviceId</w:t>
      </w:r>
      <w:r>
        <w:rPr>
          <w:rFonts w:hint="eastAsia"/>
        </w:rPr>
        <w:t>。</w:t>
      </w:r>
    </w:p>
    <w:p w:rsidR="008B526F" w:rsidRDefault="00B85EEB" w:rsidP="008539F8">
      <w:pPr>
        <w:ind w:left="180" w:firstLine="420"/>
      </w:pPr>
      <w:r>
        <w:rPr>
          <w:rFonts w:hint="eastAsia"/>
        </w:rPr>
        <w:t>4) UP</w:t>
      </w:r>
      <w:r>
        <w:rPr>
          <w:rFonts w:hint="eastAsia"/>
        </w:rPr>
        <w:t>判断是虚拟手机号码，则解析获取</w:t>
      </w:r>
      <w:r>
        <w:rPr>
          <w:rFonts w:hint="eastAsia"/>
        </w:rPr>
        <w:t>deviceId</w:t>
      </w:r>
      <w:r>
        <w:rPr>
          <w:rFonts w:hint="eastAsia"/>
        </w:rPr>
        <w:t>，并查短信上行验证码表，获取手机号码，替换接口中的</w:t>
      </w:r>
      <w:r>
        <w:rPr>
          <w:rFonts w:hint="eastAsia"/>
        </w:rPr>
        <w:t>mobilePhone</w:t>
      </w:r>
      <w:r>
        <w:rPr>
          <w:rFonts w:hint="eastAsia"/>
        </w:rPr>
        <w:t>字段，完成验证、注册、登录等后续逻辑。</w:t>
      </w:r>
    </w:p>
    <w:p w:rsidR="008B526F" w:rsidRDefault="008B526F" w:rsidP="008B526F">
      <w:pPr>
        <w:ind w:firstLine="420"/>
      </w:pPr>
      <w:r>
        <w:rPr>
          <w:rFonts w:hint="eastAsia"/>
        </w:rPr>
        <w:t>全球部署路由规则：</w:t>
      </w:r>
    </w:p>
    <w:p w:rsidR="006243BC" w:rsidRDefault="008B526F">
      <w:pPr>
        <w:pStyle w:val="affffff9"/>
        <w:numPr>
          <w:ilvl w:val="0"/>
          <w:numId w:val="44"/>
        </w:numPr>
        <w:tabs>
          <w:tab w:val="num" w:pos="360"/>
        </w:tabs>
        <w:ind w:firstLineChars="0"/>
      </w:pPr>
      <w:r>
        <w:rPr>
          <w:rFonts w:hint="eastAsia"/>
        </w:rPr>
        <w:t>本接口统一由</w:t>
      </w:r>
      <w:r>
        <w:rPr>
          <w:rFonts w:hint="eastAsia"/>
        </w:rPr>
        <w:t>UP</w:t>
      </w:r>
      <w:r>
        <w:rPr>
          <w:rFonts w:hint="eastAsia"/>
        </w:rPr>
        <w:t>确定路由。</w:t>
      </w:r>
      <w:r>
        <w:rPr>
          <w:rFonts w:hint="eastAsia"/>
        </w:rPr>
        <w:t>UP</w:t>
      </w:r>
      <w:r>
        <w:rPr>
          <w:rFonts w:hint="eastAsia"/>
        </w:rPr>
        <w:t>根据</w:t>
      </w:r>
      <w:r>
        <w:rPr>
          <w:rFonts w:hint="eastAsia"/>
        </w:rPr>
        <w:t>smsReqType</w:t>
      </w:r>
      <w:r>
        <w:rPr>
          <w:rFonts w:hint="eastAsia"/>
        </w:rPr>
        <w:t>参数的处理逻辑来判断归属站点：</w:t>
      </w:r>
    </w:p>
    <w:p w:rsidR="006243BC" w:rsidRDefault="008B526F">
      <w:pPr>
        <w:pStyle w:val="affffff9"/>
        <w:numPr>
          <w:ilvl w:val="1"/>
          <w:numId w:val="44"/>
        </w:numPr>
        <w:tabs>
          <w:tab w:val="num" w:pos="360"/>
        </w:tabs>
        <w:ind w:firstLineChars="0"/>
      </w:pPr>
      <w:r>
        <w:rPr>
          <w:rFonts w:hint="eastAsia"/>
        </w:rPr>
        <w:t>如果确定是对已存在的用户的操作，则根据用户的归属站点进行路由。</w:t>
      </w:r>
    </w:p>
    <w:p w:rsidR="006243BC" w:rsidRPr="007E3E3D" w:rsidRDefault="007E3E3D" w:rsidP="007E3E3D">
      <w:pPr>
        <w:pStyle w:val="affffff9"/>
        <w:numPr>
          <w:ilvl w:val="1"/>
          <w:numId w:val="44"/>
        </w:numPr>
        <w:tabs>
          <w:tab w:val="num" w:pos="360"/>
        </w:tabs>
        <w:ind w:firstLineChars="0"/>
        <w:rPr>
          <w:color w:val="FF0000"/>
        </w:rPr>
      </w:pPr>
      <w:r w:rsidRPr="007E3E3D">
        <w:rPr>
          <w:rFonts w:hint="eastAsia"/>
          <w:color w:val="FF0000"/>
        </w:rPr>
        <w:t>对新用户，</w:t>
      </w:r>
      <w:r w:rsidR="00ED114B" w:rsidRPr="007E3E3D">
        <w:rPr>
          <w:rFonts w:hint="eastAsia"/>
          <w:color w:val="FF0000"/>
        </w:rPr>
        <w:t>参照注册接口中的全</w:t>
      </w:r>
      <w:r w:rsidR="00ED114B">
        <w:rPr>
          <w:rFonts w:hint="eastAsia"/>
          <w:color w:val="FF0000"/>
        </w:rPr>
        <w:t>球</w:t>
      </w:r>
      <w:r w:rsidR="00ED114B" w:rsidRPr="007E3E3D">
        <w:rPr>
          <w:rFonts w:hint="eastAsia"/>
          <w:color w:val="FF0000"/>
        </w:rPr>
        <w:t>部署路由规则确定归属站点</w:t>
      </w:r>
      <w:r w:rsidRPr="007E3E3D">
        <w:rPr>
          <w:rFonts w:hint="eastAsia"/>
          <w:color w:val="FF0000"/>
        </w:rPr>
        <w:t>。</w:t>
      </w:r>
    </w:p>
    <w:p w:rsidR="006243BC" w:rsidRDefault="008B526F">
      <w:pPr>
        <w:pStyle w:val="affffff9"/>
        <w:numPr>
          <w:ilvl w:val="0"/>
          <w:numId w:val="44"/>
        </w:numPr>
        <w:tabs>
          <w:tab w:val="num" w:pos="360"/>
        </w:tabs>
        <w:ind w:firstLineChars="0"/>
        <w:rPr>
          <w:rFonts w:ascii="宋体" w:hAnsi="宋体"/>
          <w:sz w:val="18"/>
          <w:szCs w:val="18"/>
        </w:rPr>
      </w:pPr>
      <w:r>
        <w:rPr>
          <w:rFonts w:hint="eastAsia"/>
        </w:rPr>
        <w:t>归属当前站点，则在当前站点处理；否则以错误码返回归属站点号信息。</w:t>
      </w:r>
      <w:r>
        <w:rPr>
          <w:rFonts w:hint="eastAsia"/>
        </w:rPr>
        <w:t>AccountServer</w:t>
      </w:r>
      <w:r>
        <w:rPr>
          <w:rFonts w:hint="eastAsia"/>
        </w:rPr>
        <w:t>或</w:t>
      </w:r>
      <w:r>
        <w:rPr>
          <w:rFonts w:hint="eastAsia"/>
        </w:rPr>
        <w:t>Portal</w:t>
      </w:r>
      <w:r>
        <w:rPr>
          <w:rFonts w:hint="eastAsia"/>
        </w:rPr>
        <w:t>判断返回的错误码为另一个归属站点时，则前转到另一个归属站点。</w:t>
      </w:r>
    </w:p>
    <w:p w:rsidR="001F64E4" w:rsidRDefault="001F64E4" w:rsidP="001F64E4">
      <w:pPr>
        <w:rPr>
          <w:rFonts w:ascii="宋体" w:hAnsi="宋体"/>
          <w:sz w:val="18"/>
          <w:szCs w:val="18"/>
        </w:rPr>
      </w:pPr>
      <w:r>
        <w:rPr>
          <w:rFonts w:ascii="宋体" w:hAnsi="宋体" w:hint="eastAsia"/>
          <w:sz w:val="18"/>
          <w:szCs w:val="18"/>
        </w:rPr>
        <w:t>3、</w:t>
      </w:r>
      <w:r w:rsidR="00172835">
        <w:rPr>
          <w:rFonts w:ascii="宋体" w:hAnsi="宋体" w:hint="eastAsia"/>
          <w:sz w:val="18"/>
          <w:szCs w:val="18"/>
        </w:rPr>
        <w:t>容灾缓存站点：</w:t>
      </w:r>
    </w:p>
    <w:p w:rsidR="001F64E4" w:rsidRDefault="001F64E4" w:rsidP="001F64E4">
      <w:pPr>
        <w:ind w:firstLine="420"/>
      </w:pPr>
      <w:r>
        <w:rPr>
          <w:rFonts w:ascii="宋体" w:hAnsi="宋体" w:hint="eastAsia"/>
          <w:sz w:val="18"/>
          <w:szCs w:val="18"/>
        </w:rPr>
        <w:lastRenderedPageBreak/>
        <w:t>1）</w:t>
      </w:r>
      <w:r w:rsidR="00172835">
        <w:rPr>
          <w:rFonts w:hint="eastAsia"/>
        </w:rPr>
        <w:t>直接转调主站点</w:t>
      </w:r>
      <w:r w:rsidR="00172835">
        <w:rPr>
          <w:rFonts w:hint="eastAsia"/>
        </w:rPr>
        <w:t>userSMSAuth</w:t>
      </w:r>
      <w:r w:rsidR="00172835">
        <w:rPr>
          <w:rFonts w:hint="eastAsia"/>
        </w:rPr>
        <w:t>接口。</w:t>
      </w:r>
    </w:p>
    <w:p w:rsidR="00E20808" w:rsidRDefault="001F64E4" w:rsidP="009C5934">
      <w:pPr>
        <w:ind w:firstLine="420"/>
      </w:pPr>
      <w:r>
        <w:rPr>
          <w:rFonts w:hint="eastAsia"/>
        </w:rPr>
        <w:t>2</w:t>
      </w:r>
      <w:r>
        <w:rPr>
          <w:rFonts w:hint="eastAsia"/>
        </w:rPr>
        <w:t>）</w:t>
      </w:r>
      <w:r w:rsidR="00172835">
        <w:rPr>
          <w:rFonts w:ascii="宋体" w:hAnsi="宋体" w:hint="eastAsia"/>
          <w:sz w:val="18"/>
          <w:szCs w:val="18"/>
        </w:rPr>
        <w:t>认证成功后，将upToken保存到本地memcache中。</w:t>
      </w:r>
    </w:p>
    <w:p w:rsidR="00E20808" w:rsidRDefault="001F64E4" w:rsidP="001F64E4">
      <w:pPr>
        <w:tabs>
          <w:tab w:val="left" w:pos="-720"/>
          <w:tab w:val="left" w:pos="0"/>
          <w:tab w:val="left" w:pos="295"/>
          <w:tab w:val="left" w:pos="1440"/>
          <w:tab w:val="left" w:pos="2160"/>
          <w:tab w:val="left" w:pos="2880"/>
          <w:tab w:val="left" w:pos="3600"/>
          <w:tab w:val="left" w:pos="4320"/>
        </w:tabs>
      </w:pPr>
      <w:r>
        <w:rPr>
          <w:rFonts w:hint="eastAsia"/>
        </w:rPr>
        <w:t>4</w:t>
      </w:r>
      <w:r>
        <w:rPr>
          <w:rFonts w:hint="eastAsia"/>
        </w:rPr>
        <w:t>、</w:t>
      </w:r>
      <w:r w:rsidR="00E20808">
        <w:rPr>
          <w:rFonts w:hint="eastAsia"/>
        </w:rPr>
        <w:t>在华为帐号体系中平滑支持通讯地址</w:t>
      </w:r>
      <w:r w:rsidR="00E20808">
        <w:rPr>
          <w:rFonts w:hint="eastAsia"/>
        </w:rPr>
        <w:t>CID</w:t>
      </w:r>
      <w:r w:rsidR="00E20808">
        <w:rPr>
          <w:rFonts w:hint="eastAsia"/>
        </w:rPr>
        <w:t>的处理逻辑：</w:t>
      </w:r>
    </w:p>
    <w:p w:rsidR="00E20808" w:rsidRDefault="00E20808" w:rsidP="00E20808">
      <w:pPr>
        <w:pStyle w:val="0"/>
        <w:numPr>
          <w:ilvl w:val="0"/>
          <w:numId w:val="0"/>
        </w:numPr>
        <w:ind w:firstLine="425"/>
        <w:rPr>
          <w:sz w:val="18"/>
          <w:szCs w:val="18"/>
        </w:rPr>
      </w:pPr>
      <w:r>
        <w:rPr>
          <w:rFonts w:hint="eastAsia"/>
          <w:sz w:val="18"/>
          <w:szCs w:val="18"/>
        </w:rPr>
        <w:t>1</w:t>
      </w:r>
      <w:r>
        <w:rPr>
          <w:rFonts w:hint="eastAsia"/>
          <w:sz w:val="18"/>
          <w:szCs w:val="18"/>
        </w:rPr>
        <w:t>）</w:t>
      </w:r>
      <w:r w:rsidRPr="002E3835">
        <w:rPr>
          <w:rFonts w:hint="eastAsia"/>
          <w:sz w:val="18"/>
          <w:szCs w:val="18"/>
        </w:rPr>
        <w:t>发生华为帐号变更后，新帐号从通讯类业务</w:t>
      </w:r>
      <w:r>
        <w:rPr>
          <w:rFonts w:hint="eastAsia"/>
          <w:sz w:val="18"/>
          <w:szCs w:val="18"/>
        </w:rPr>
        <w:t>（天天聊、天天电话、天天铃）</w:t>
      </w:r>
      <w:r w:rsidRPr="002E3835">
        <w:rPr>
          <w:rFonts w:hint="eastAsia"/>
          <w:sz w:val="18"/>
          <w:szCs w:val="18"/>
        </w:rPr>
        <w:t>客户端到</w:t>
      </w:r>
      <w:r w:rsidRPr="002E3835">
        <w:rPr>
          <w:rFonts w:hint="eastAsia"/>
          <w:sz w:val="18"/>
          <w:szCs w:val="18"/>
        </w:rPr>
        <w:t>UP</w:t>
      </w:r>
      <w:r>
        <w:rPr>
          <w:rFonts w:hint="eastAsia"/>
          <w:sz w:val="18"/>
          <w:szCs w:val="18"/>
        </w:rPr>
        <w:t>做无密码的短信注册＋</w:t>
      </w:r>
      <w:r w:rsidRPr="002E3835">
        <w:rPr>
          <w:rFonts w:hint="eastAsia"/>
          <w:sz w:val="18"/>
          <w:szCs w:val="18"/>
        </w:rPr>
        <w:t>登录，获得新</w:t>
      </w:r>
      <w:r w:rsidRPr="002E3835">
        <w:rPr>
          <w:rFonts w:hint="eastAsia"/>
          <w:sz w:val="18"/>
          <w:szCs w:val="18"/>
        </w:rPr>
        <w:t>CID</w:t>
      </w:r>
      <w:r w:rsidRPr="002E3835">
        <w:rPr>
          <w:rFonts w:hint="eastAsia"/>
          <w:sz w:val="18"/>
          <w:szCs w:val="18"/>
        </w:rPr>
        <w:t>，保持原</w:t>
      </w:r>
      <w:r w:rsidRPr="002E3835">
        <w:rPr>
          <w:rFonts w:hint="eastAsia"/>
          <w:sz w:val="18"/>
          <w:szCs w:val="18"/>
        </w:rPr>
        <w:t>Hw</w:t>
      </w:r>
      <w:r>
        <w:rPr>
          <w:rFonts w:hint="eastAsia"/>
          <w:sz w:val="18"/>
          <w:szCs w:val="18"/>
        </w:rPr>
        <w:t>U</w:t>
      </w:r>
      <w:r w:rsidRPr="002E3835">
        <w:rPr>
          <w:rFonts w:hint="eastAsia"/>
          <w:sz w:val="18"/>
          <w:szCs w:val="18"/>
        </w:rPr>
        <w:t>ID</w:t>
      </w:r>
      <w:r w:rsidRPr="002E3835">
        <w:rPr>
          <w:rFonts w:hint="eastAsia"/>
          <w:sz w:val="18"/>
          <w:szCs w:val="18"/>
        </w:rPr>
        <w:t>。</w:t>
      </w:r>
    </w:p>
    <w:p w:rsidR="00E20808" w:rsidRDefault="00E20808" w:rsidP="00E20808">
      <w:pPr>
        <w:tabs>
          <w:tab w:val="left" w:pos="-720"/>
          <w:tab w:val="left" w:pos="0"/>
          <w:tab w:val="left" w:pos="295"/>
          <w:tab w:val="left" w:pos="1440"/>
          <w:tab w:val="left" w:pos="2160"/>
          <w:tab w:val="left" w:pos="2880"/>
          <w:tab w:val="left" w:pos="3600"/>
          <w:tab w:val="left" w:pos="4320"/>
        </w:tabs>
        <w:ind w:firstLineChars="200" w:firstLine="360"/>
        <w:rPr>
          <w:sz w:val="18"/>
          <w:szCs w:val="18"/>
        </w:rPr>
      </w:pPr>
      <w:r>
        <w:rPr>
          <w:rFonts w:hint="eastAsia"/>
          <w:sz w:val="18"/>
          <w:szCs w:val="18"/>
        </w:rPr>
        <w:t xml:space="preserve"> </w:t>
      </w:r>
      <w:r w:rsidRPr="002E3835">
        <w:rPr>
          <w:rFonts w:hint="eastAsia"/>
          <w:sz w:val="18"/>
          <w:szCs w:val="18"/>
        </w:rPr>
        <w:t>获得新</w:t>
      </w:r>
      <w:r w:rsidRPr="002E3835">
        <w:rPr>
          <w:rFonts w:hint="eastAsia"/>
          <w:sz w:val="18"/>
          <w:szCs w:val="18"/>
        </w:rPr>
        <w:t>CID</w:t>
      </w:r>
      <w:r>
        <w:rPr>
          <w:rFonts w:hint="eastAsia"/>
          <w:sz w:val="18"/>
          <w:szCs w:val="18"/>
        </w:rPr>
        <w:t>：</w:t>
      </w:r>
      <w:r>
        <w:rPr>
          <w:rFonts w:hint="eastAsia"/>
          <w:sz w:val="18"/>
          <w:szCs w:val="18"/>
        </w:rPr>
        <w:t>UP</w:t>
      </w:r>
      <w:r>
        <w:rPr>
          <w:rFonts w:hint="eastAsia"/>
          <w:sz w:val="18"/>
          <w:szCs w:val="18"/>
        </w:rPr>
        <w:t>检查原通讯地址不为空，也不等于登录帐号，则</w:t>
      </w:r>
      <w:r w:rsidRPr="002E3835">
        <w:rPr>
          <w:rFonts w:hint="eastAsia"/>
          <w:sz w:val="18"/>
          <w:szCs w:val="18"/>
        </w:rPr>
        <w:t>在通讯</w:t>
      </w:r>
      <w:r w:rsidRPr="002E3835">
        <w:rPr>
          <w:rFonts w:hint="eastAsia"/>
          <w:sz w:val="18"/>
          <w:szCs w:val="18"/>
        </w:rPr>
        <w:t>CID</w:t>
      </w:r>
      <w:r w:rsidRPr="002E3835">
        <w:rPr>
          <w:rFonts w:hint="eastAsia"/>
          <w:sz w:val="18"/>
          <w:szCs w:val="18"/>
        </w:rPr>
        <w:t>表中插入一条记录</w:t>
      </w:r>
      <w:r w:rsidRPr="002E3835">
        <w:rPr>
          <w:rFonts w:hint="eastAsia"/>
          <w:sz w:val="18"/>
          <w:szCs w:val="18"/>
        </w:rPr>
        <w:t>(</w:t>
      </w:r>
      <w:r>
        <w:rPr>
          <w:rFonts w:hint="eastAsia"/>
          <w:sz w:val="18"/>
          <w:szCs w:val="18"/>
        </w:rPr>
        <w:t>新</w:t>
      </w:r>
      <w:r w:rsidRPr="002E3835">
        <w:rPr>
          <w:rFonts w:hint="eastAsia"/>
          <w:sz w:val="18"/>
          <w:szCs w:val="18"/>
        </w:rPr>
        <w:t>帐号――</w:t>
      </w:r>
      <w:r w:rsidRPr="002E3835">
        <w:rPr>
          <w:rFonts w:hint="eastAsia"/>
          <w:sz w:val="18"/>
          <w:szCs w:val="18"/>
        </w:rPr>
        <w:t>&gt;</w:t>
      </w:r>
      <w:r>
        <w:rPr>
          <w:rFonts w:hint="eastAsia"/>
          <w:sz w:val="18"/>
          <w:szCs w:val="18"/>
        </w:rPr>
        <w:t>新</w:t>
      </w:r>
      <w:r w:rsidRPr="002E3835">
        <w:rPr>
          <w:rFonts w:hint="eastAsia"/>
          <w:sz w:val="18"/>
          <w:szCs w:val="18"/>
        </w:rPr>
        <w:t>CID)</w:t>
      </w:r>
      <w:r>
        <w:rPr>
          <w:rFonts w:hint="eastAsia"/>
          <w:sz w:val="18"/>
          <w:szCs w:val="18"/>
        </w:rPr>
        <w:t>。</w:t>
      </w:r>
    </w:p>
    <w:p w:rsidR="00E20808" w:rsidRPr="00E20808" w:rsidRDefault="00E20808" w:rsidP="00E20808">
      <w:pPr>
        <w:tabs>
          <w:tab w:val="left" w:pos="-720"/>
          <w:tab w:val="left" w:pos="0"/>
          <w:tab w:val="left" w:pos="295"/>
          <w:tab w:val="left" w:pos="1440"/>
          <w:tab w:val="left" w:pos="2160"/>
          <w:tab w:val="left" w:pos="2880"/>
          <w:tab w:val="left" w:pos="3600"/>
          <w:tab w:val="left" w:pos="4320"/>
        </w:tabs>
        <w:ind w:firstLineChars="200" w:firstLine="360"/>
        <w:rPr>
          <w:sz w:val="18"/>
          <w:szCs w:val="18"/>
        </w:rPr>
      </w:pPr>
      <w:r>
        <w:rPr>
          <w:rFonts w:hint="eastAsia"/>
          <w:sz w:val="18"/>
          <w:szCs w:val="18"/>
        </w:rPr>
        <w:t>2</w:t>
      </w:r>
      <w:r>
        <w:rPr>
          <w:rFonts w:hint="eastAsia"/>
          <w:sz w:val="18"/>
          <w:szCs w:val="18"/>
        </w:rPr>
        <w:t>）</w:t>
      </w:r>
      <w:r w:rsidRPr="00E20808">
        <w:rPr>
          <w:rFonts w:hint="eastAsia"/>
          <w:sz w:val="18"/>
          <w:szCs w:val="18"/>
        </w:rPr>
        <w:t>发生华为帐号变更后，原帐号到</w:t>
      </w:r>
      <w:r w:rsidRPr="00E20808">
        <w:rPr>
          <w:rFonts w:hint="eastAsia"/>
          <w:sz w:val="18"/>
          <w:szCs w:val="18"/>
        </w:rPr>
        <w:t>UP</w:t>
      </w:r>
      <w:r w:rsidRPr="00E20808">
        <w:rPr>
          <w:rFonts w:hint="eastAsia"/>
          <w:sz w:val="18"/>
          <w:szCs w:val="18"/>
        </w:rPr>
        <w:t>新注册</w:t>
      </w:r>
      <w:r>
        <w:rPr>
          <w:rFonts w:hint="eastAsia"/>
          <w:sz w:val="18"/>
          <w:szCs w:val="18"/>
        </w:rPr>
        <w:t>（无论是否有密码）</w:t>
      </w:r>
      <w:r w:rsidRPr="00E20808">
        <w:rPr>
          <w:rFonts w:hint="eastAsia"/>
          <w:sz w:val="18"/>
          <w:szCs w:val="18"/>
        </w:rPr>
        <w:t>，获得新</w:t>
      </w:r>
      <w:r w:rsidRPr="00E20808">
        <w:rPr>
          <w:rFonts w:hint="eastAsia"/>
          <w:sz w:val="18"/>
          <w:szCs w:val="18"/>
        </w:rPr>
        <w:t>HwUID</w:t>
      </w:r>
      <w:r w:rsidRPr="00E20808">
        <w:rPr>
          <w:rFonts w:hint="eastAsia"/>
          <w:sz w:val="18"/>
          <w:szCs w:val="18"/>
        </w:rPr>
        <w:t>，保持原</w:t>
      </w:r>
      <w:r w:rsidRPr="00E20808">
        <w:rPr>
          <w:rFonts w:hint="eastAsia"/>
          <w:sz w:val="18"/>
          <w:szCs w:val="18"/>
        </w:rPr>
        <w:t>CID</w:t>
      </w:r>
      <w:r w:rsidRPr="00E20808">
        <w:rPr>
          <w:rFonts w:hint="eastAsia"/>
          <w:sz w:val="18"/>
          <w:szCs w:val="18"/>
        </w:rPr>
        <w:t>。</w:t>
      </w:r>
    </w:p>
    <w:p w:rsidR="00E20808" w:rsidRDefault="00E20808" w:rsidP="009C5934">
      <w:pPr>
        <w:tabs>
          <w:tab w:val="left" w:pos="-720"/>
          <w:tab w:val="left" w:pos="0"/>
          <w:tab w:val="left" w:pos="295"/>
          <w:tab w:val="left" w:pos="1440"/>
          <w:tab w:val="left" w:pos="2160"/>
          <w:tab w:val="left" w:pos="2880"/>
          <w:tab w:val="left" w:pos="3600"/>
          <w:tab w:val="left" w:pos="4320"/>
        </w:tabs>
        <w:ind w:firstLineChars="200" w:firstLine="360"/>
      </w:pPr>
      <w:r w:rsidRPr="00E20808">
        <w:rPr>
          <w:rFonts w:hint="eastAsia"/>
          <w:sz w:val="18"/>
          <w:szCs w:val="18"/>
        </w:rPr>
        <w:t xml:space="preserve">   </w:t>
      </w:r>
      <w:r w:rsidRPr="00E20808">
        <w:rPr>
          <w:rFonts w:hint="eastAsia"/>
          <w:sz w:val="18"/>
          <w:szCs w:val="18"/>
        </w:rPr>
        <w:t>获得新</w:t>
      </w:r>
      <w:r w:rsidRPr="00E20808">
        <w:rPr>
          <w:rFonts w:hint="eastAsia"/>
          <w:sz w:val="18"/>
          <w:szCs w:val="18"/>
        </w:rPr>
        <w:t>HwUID</w:t>
      </w:r>
      <w:r w:rsidRPr="00E20808">
        <w:rPr>
          <w:rFonts w:hint="eastAsia"/>
          <w:sz w:val="18"/>
          <w:szCs w:val="18"/>
        </w:rPr>
        <w:t>：原帐号在</w:t>
      </w:r>
      <w:r w:rsidRPr="00E20808">
        <w:rPr>
          <w:rFonts w:hint="eastAsia"/>
          <w:sz w:val="18"/>
          <w:szCs w:val="18"/>
        </w:rPr>
        <w:t>UP</w:t>
      </w:r>
      <w:r w:rsidRPr="00E20808">
        <w:rPr>
          <w:rFonts w:hint="eastAsia"/>
          <w:sz w:val="18"/>
          <w:szCs w:val="18"/>
        </w:rPr>
        <w:t>中新注册。</w:t>
      </w:r>
    </w:p>
    <w:p w:rsidR="009B6158" w:rsidRDefault="009B6158" w:rsidP="009B6158">
      <w:pPr>
        <w:tabs>
          <w:tab w:val="left" w:pos="-720"/>
          <w:tab w:val="left" w:pos="0"/>
          <w:tab w:val="left" w:pos="295"/>
          <w:tab w:val="left" w:pos="1440"/>
          <w:tab w:val="left" w:pos="2160"/>
          <w:tab w:val="left" w:pos="2880"/>
          <w:tab w:val="left" w:pos="3600"/>
          <w:tab w:val="left" w:pos="4320"/>
        </w:tabs>
        <w:ind w:firstLineChars="200" w:firstLine="360"/>
      </w:pPr>
      <w:r>
        <w:rPr>
          <w:rFonts w:hint="eastAsia"/>
          <w:sz w:val="18"/>
          <w:szCs w:val="18"/>
        </w:rPr>
        <w:t>3</w:t>
      </w:r>
      <w:r>
        <w:rPr>
          <w:rFonts w:hint="eastAsia"/>
          <w:sz w:val="18"/>
          <w:szCs w:val="18"/>
        </w:rPr>
        <w:t>）因为存在以下场景，所以非通讯类业务注册＋登录时，也按以上逻辑生成新</w:t>
      </w:r>
      <w:r>
        <w:rPr>
          <w:rFonts w:hint="eastAsia"/>
          <w:sz w:val="18"/>
          <w:szCs w:val="18"/>
        </w:rPr>
        <w:t>CID</w:t>
      </w:r>
      <w:r>
        <w:rPr>
          <w:rFonts w:hint="eastAsia"/>
          <w:sz w:val="18"/>
          <w:szCs w:val="18"/>
        </w:rPr>
        <w:t>。</w:t>
      </w:r>
    </w:p>
    <w:p w:rsidR="009B6158" w:rsidRDefault="009B6158" w:rsidP="009B6158">
      <w:pPr>
        <w:ind w:left="180" w:firstLine="240"/>
        <w:rPr>
          <w:rFonts w:ascii="宋体" w:hAnsi="宋体"/>
          <w:sz w:val="18"/>
          <w:szCs w:val="18"/>
        </w:rPr>
      </w:pPr>
      <w:r w:rsidRPr="004A0D36">
        <w:rPr>
          <w:rFonts w:ascii="宋体" w:hAnsi="宋体" w:hint="eastAsia"/>
          <w:sz w:val="18"/>
          <w:szCs w:val="18"/>
        </w:rPr>
        <w:t>天天电话通过华为帐号管理器获取ST，然后通过业务服务到SSO认证ST。此过程中，并不</w:t>
      </w:r>
      <w:r>
        <w:rPr>
          <w:rFonts w:ascii="宋体" w:hAnsi="宋体" w:hint="eastAsia"/>
          <w:sz w:val="18"/>
          <w:szCs w:val="18"/>
        </w:rPr>
        <w:t>从</w:t>
      </w:r>
      <w:r w:rsidRPr="004A0D36">
        <w:rPr>
          <w:rFonts w:ascii="宋体" w:hAnsi="宋体" w:hint="eastAsia"/>
          <w:sz w:val="18"/>
          <w:szCs w:val="18"/>
        </w:rPr>
        <w:t>天天电话</w:t>
      </w:r>
      <w:r>
        <w:rPr>
          <w:rFonts w:ascii="宋体" w:hAnsi="宋体" w:hint="eastAsia"/>
          <w:sz w:val="18"/>
          <w:szCs w:val="18"/>
        </w:rPr>
        <w:t>客户端调userLoginAuth接口。</w:t>
      </w:r>
    </w:p>
    <w:p w:rsidR="009B6158" w:rsidRPr="004A0D36" w:rsidRDefault="009B6158" w:rsidP="009B6158">
      <w:pPr>
        <w:ind w:left="180" w:firstLine="240"/>
        <w:rPr>
          <w:rFonts w:ascii="宋体" w:hAnsi="宋体"/>
          <w:sz w:val="18"/>
          <w:szCs w:val="18"/>
        </w:rPr>
      </w:pPr>
      <w:r>
        <w:rPr>
          <w:rFonts w:ascii="宋体" w:hAnsi="宋体" w:hint="eastAsia"/>
          <w:sz w:val="18"/>
          <w:szCs w:val="18"/>
        </w:rPr>
        <w:t>所以需要在华为帐号管理器登录生成Token时，记录cid值；并在ST认证时，从SSO TGC表的Token记录中获取cid值返回给业务。</w:t>
      </w:r>
    </w:p>
    <w:p w:rsidR="009B6158" w:rsidRDefault="009B6158" w:rsidP="00E20808"/>
    <w:p w:rsidR="00CB7419" w:rsidRDefault="00CB7419" w:rsidP="00E20808">
      <w:pPr>
        <w:rPr>
          <w:rFonts w:ascii="微软雅黑" w:eastAsia="微软雅黑" w:hAnsi="微软雅黑" w:cs="宋体"/>
          <w:sz w:val="20"/>
        </w:rPr>
      </w:pPr>
      <w:r>
        <w:rPr>
          <w:rFonts w:hint="eastAsia"/>
        </w:rPr>
        <w:t>根据</w:t>
      </w:r>
      <w:r>
        <w:rPr>
          <w:rFonts w:hint="eastAsia"/>
        </w:rPr>
        <w:t>reqClientType</w:t>
      </w:r>
      <w:r w:rsidR="005E7FC9">
        <w:rPr>
          <w:rFonts w:hint="eastAsia"/>
        </w:rPr>
        <w:t>配置</w:t>
      </w:r>
      <w:r w:rsidR="005F68A5">
        <w:rPr>
          <w:rFonts w:hint="eastAsia"/>
        </w:rPr>
        <w:t>是否对新用户（含无密码用户）</w:t>
      </w:r>
      <w:r w:rsidR="0038051F">
        <w:rPr>
          <w:rFonts w:hint="eastAsia"/>
        </w:rPr>
        <w:t>未传入密码时</w:t>
      </w:r>
      <w:r w:rsidR="005F68A5">
        <w:rPr>
          <w:rFonts w:hint="eastAsia"/>
        </w:rPr>
        <w:t>生成随机密码；以及配置随机密码是否通过</w:t>
      </w:r>
      <w:r>
        <w:rPr>
          <w:rFonts w:hint="eastAsia"/>
        </w:rPr>
        <w:t>短信</w:t>
      </w:r>
      <w:r w:rsidR="005F68A5">
        <w:rPr>
          <w:rFonts w:hint="eastAsia"/>
        </w:rPr>
        <w:t>下发</w:t>
      </w:r>
      <w:r>
        <w:rPr>
          <w:rFonts w:hint="eastAsia"/>
        </w:rPr>
        <w:t>初始密码通知</w:t>
      </w:r>
      <w:r w:rsidR="005F68A5">
        <w:rPr>
          <w:rFonts w:hint="eastAsia"/>
        </w:rPr>
        <w:t>。通知内容例如</w:t>
      </w:r>
      <w:r>
        <w:rPr>
          <w:rFonts w:hint="eastAsia"/>
        </w:rPr>
        <w:t>：</w:t>
      </w:r>
      <w:r w:rsidR="005F68A5">
        <w:rPr>
          <w:rFonts w:ascii="微软雅黑" w:eastAsia="微软雅黑" w:hAnsi="微软雅黑" w:cs="宋体" w:hint="eastAsia"/>
          <w:color w:val="FF0000"/>
          <w:kern w:val="0"/>
          <w:sz w:val="20"/>
        </w:rPr>
        <w:t>您的</w:t>
      </w:r>
      <w:r w:rsidR="00443C9A">
        <w:rPr>
          <w:rFonts w:ascii="微软雅黑" w:eastAsia="微软雅黑" w:hAnsi="微软雅黑" w:cs="宋体" w:hint="eastAsia"/>
          <w:color w:val="FF0000"/>
          <w:kern w:val="0"/>
          <w:sz w:val="20"/>
        </w:rPr>
        <w:t>手机号已注册为华为帐号，初始密码123456，</w:t>
      </w:r>
      <w:r w:rsidR="005F68A5">
        <w:rPr>
          <w:rFonts w:ascii="微软雅黑" w:eastAsia="微软雅黑" w:hAnsi="微软雅黑" w:cs="宋体" w:hint="eastAsia"/>
          <w:color w:val="FF0000"/>
          <w:kern w:val="0"/>
          <w:sz w:val="20"/>
        </w:rPr>
        <w:t>为了您的帐号安全</w:t>
      </w:r>
      <w:r w:rsidR="00443C9A">
        <w:rPr>
          <w:rFonts w:ascii="微软雅黑" w:eastAsia="微软雅黑" w:hAnsi="微软雅黑" w:cs="宋体" w:hint="eastAsia"/>
          <w:color w:val="FF0000"/>
          <w:kern w:val="0"/>
          <w:sz w:val="20"/>
        </w:rPr>
        <w:t>请登录</w:t>
      </w:r>
      <w:hyperlink r:id="rId18" w:history="1">
        <w:r w:rsidR="005F68A5" w:rsidRPr="0021591A">
          <w:rPr>
            <w:rStyle w:val="aa"/>
            <w:rFonts w:ascii="微软雅黑" w:eastAsia="微软雅黑" w:hAnsi="微软雅黑" w:cs="宋体" w:hint="eastAsia"/>
            <w:kern w:val="0"/>
            <w:sz w:val="20"/>
          </w:rPr>
          <w:t>www.vmall.com</w:t>
        </w:r>
      </w:hyperlink>
      <w:r w:rsidR="005F68A5">
        <w:rPr>
          <w:rFonts w:ascii="微软雅黑" w:eastAsia="微软雅黑" w:hAnsi="微软雅黑" w:cs="宋体" w:hint="eastAsia"/>
          <w:color w:val="FF0000"/>
          <w:kern w:val="0"/>
          <w:sz w:val="20"/>
        </w:rPr>
        <w:t>修改密码</w:t>
      </w:r>
      <w:r w:rsidR="00443C9A">
        <w:rPr>
          <w:rFonts w:ascii="微软雅黑" w:eastAsia="微软雅黑" w:hAnsi="微软雅黑" w:cs="宋体" w:hint="eastAsia"/>
          <w:color w:val="FF0000"/>
          <w:kern w:val="0"/>
          <w:sz w:val="20"/>
        </w:rPr>
        <w:t>。</w:t>
      </w:r>
      <w:r w:rsidR="005E7FC9">
        <w:rPr>
          <w:rFonts w:ascii="微软雅黑" w:eastAsia="微软雅黑" w:hAnsi="微软雅黑" w:cs="宋体" w:hint="eastAsia"/>
          <w:sz w:val="20"/>
        </w:rPr>
        <w:t>（内容可配置</w:t>
      </w:r>
      <w:r w:rsidR="00765983">
        <w:rPr>
          <w:rFonts w:ascii="微软雅黑" w:eastAsia="微软雅黑" w:hAnsi="微软雅黑" w:cs="宋体" w:hint="eastAsia"/>
          <w:sz w:val="20"/>
        </w:rPr>
        <w:t>）</w:t>
      </w:r>
    </w:p>
    <w:p w:rsidR="005F5387" w:rsidRDefault="005F5387" w:rsidP="005F5387">
      <w:pPr>
        <w:ind w:firstLine="180"/>
      </w:pPr>
      <w:r>
        <w:rPr>
          <w:rFonts w:hint="eastAsia"/>
        </w:rPr>
        <w:t>注：目前暂只对</w:t>
      </w:r>
      <w:r w:rsidR="0038051F">
        <w:rPr>
          <w:rFonts w:hint="eastAsia"/>
        </w:rPr>
        <w:t>7</w:t>
      </w:r>
      <w:r w:rsidR="0038051F">
        <w:rPr>
          <w:rFonts w:hint="eastAsia"/>
        </w:rPr>
        <w:t>（华为帐号</w:t>
      </w:r>
      <w:r w:rsidR="0038051F">
        <w:rPr>
          <w:rFonts w:hint="eastAsia"/>
        </w:rPr>
        <w:t>APK</w:t>
      </w:r>
      <w:r w:rsidR="0038051F">
        <w:rPr>
          <w:rFonts w:hint="eastAsia"/>
        </w:rPr>
        <w:t>）、</w:t>
      </w:r>
      <w:r w:rsidR="0038051F">
        <w:rPr>
          <w:rFonts w:hint="eastAsia"/>
        </w:rPr>
        <w:t>2090</w:t>
      </w:r>
      <w:r w:rsidR="0038051F">
        <w:rPr>
          <w:rFonts w:hint="eastAsia"/>
        </w:rPr>
        <w:t>（</w:t>
      </w:r>
      <w:r w:rsidR="0038051F">
        <w:rPr>
          <w:rFonts w:hint="eastAsia"/>
        </w:rPr>
        <w:t>OpenSDK</w:t>
      </w:r>
      <w:r w:rsidR="0038051F">
        <w:rPr>
          <w:rFonts w:hint="eastAsia"/>
        </w:rPr>
        <w:t>）配置，且只配置为生成未传入密码时生成随机密码，暂不下发初始密码通知短信</w:t>
      </w:r>
      <w:r w:rsidR="00BE660F">
        <w:rPr>
          <w:rFonts w:hint="eastAsia"/>
        </w:rPr>
        <w:t>。</w:t>
      </w:r>
    </w:p>
    <w:p w:rsidR="007C3FEF" w:rsidRDefault="007C3FEF" w:rsidP="007C3FEF"/>
    <w:p w:rsidR="007C3FEF" w:rsidRDefault="007C3FEF" w:rsidP="007C3FEF">
      <w:pPr>
        <w:rPr>
          <w:rFonts w:ascii="宋体" w:hAnsi="宋体"/>
          <w:sz w:val="18"/>
          <w:szCs w:val="18"/>
          <w:lang w:val="en-GB"/>
        </w:rPr>
      </w:pPr>
      <w:r>
        <w:rPr>
          <w:rFonts w:ascii="宋体" w:hAnsi="宋体" w:hint="eastAsia"/>
          <w:sz w:val="18"/>
          <w:szCs w:val="18"/>
          <w:lang w:val="en-GB"/>
        </w:rPr>
        <w:t>为支持DBank新增欧洲站点Version升级为03.01:</w:t>
      </w:r>
    </w:p>
    <w:p w:rsidR="007C3FEF" w:rsidRDefault="007C3FEF" w:rsidP="007C3FEF">
      <w:pPr>
        <w:rPr>
          <w:rFonts w:ascii="宋体" w:hAnsi="宋体"/>
          <w:sz w:val="18"/>
          <w:szCs w:val="18"/>
          <w:lang w:val="en-GB"/>
        </w:rPr>
      </w:pPr>
      <w:r>
        <w:rPr>
          <w:rFonts w:ascii="宋体" w:hAnsi="宋体" w:hint="eastAsia"/>
          <w:sz w:val="18"/>
          <w:szCs w:val="18"/>
          <w:lang w:val="en-GB"/>
        </w:rPr>
        <w:tab/>
        <w:t>AccountServer判断version&lt; 03.01，则注册时，将判断为siteId&gt;6的站点新注册用户，重定向到siteId=5站点。</w:t>
      </w:r>
    </w:p>
    <w:p w:rsidR="009C5934" w:rsidRDefault="009C5934" w:rsidP="007C3FEF"/>
    <w:p w:rsidR="000771D1" w:rsidRPr="000771D1" w:rsidRDefault="000771D1" w:rsidP="007C3FEF">
      <w:pPr>
        <w:rPr>
          <w:lang w:val="en-GB"/>
        </w:rPr>
      </w:pPr>
      <w:r>
        <w:rPr>
          <w:rFonts w:ascii="宋体" w:hAnsi="宋体" w:hint="eastAsia"/>
          <w:sz w:val="18"/>
          <w:szCs w:val="18"/>
          <w:lang w:val="en-GB"/>
        </w:rPr>
        <w:t>为支持天天聊华为巴展专版在欧洲可使用，UP如果判断用户归属站点为7（欧洲），则需进一步判断</w:t>
      </w:r>
      <w:r>
        <w:rPr>
          <w:rFonts w:hint="eastAsia"/>
        </w:rPr>
        <w:t>reqClientType=</w:t>
      </w:r>
      <w:r>
        <w:rPr>
          <w:rFonts w:ascii="Verdana" w:hAnsi="Verdana" w:hint="eastAsia"/>
          <w:kern w:val="0"/>
          <w:sz w:val="18"/>
          <w:szCs w:val="18"/>
          <w:lang w:val="fr-FR"/>
        </w:rPr>
        <w:t>200</w:t>
      </w:r>
      <w:r w:rsidRPr="00D63A97">
        <w:rPr>
          <w:rFonts w:ascii="Verdana" w:hAnsi="Verdana" w:hint="eastAsia"/>
          <w:kern w:val="0"/>
          <w:sz w:val="18"/>
          <w:szCs w:val="18"/>
          <w:lang w:val="fr-FR"/>
        </w:rPr>
        <w:t>5</w:t>
      </w:r>
      <w:r>
        <w:rPr>
          <w:rFonts w:ascii="Verdana" w:hAnsi="Verdana" w:hint="eastAsia"/>
          <w:kern w:val="0"/>
          <w:sz w:val="18"/>
          <w:szCs w:val="18"/>
          <w:lang w:val="fr-FR"/>
        </w:rPr>
        <w:t>时，将</w:t>
      </w:r>
      <w:r>
        <w:rPr>
          <w:rFonts w:ascii="宋体" w:hAnsi="宋体" w:hint="eastAsia"/>
          <w:sz w:val="18"/>
          <w:szCs w:val="18"/>
          <w:lang w:val="en-GB"/>
        </w:rPr>
        <w:t>站点更改为5(香港)。</w:t>
      </w:r>
    </w:p>
    <w:p w:rsidR="007A5E2A" w:rsidRDefault="007A5E2A" w:rsidP="00407B6C">
      <w:pPr>
        <w:pStyle w:val="41"/>
      </w:pPr>
      <w:r>
        <w:t xml:space="preserve">API </w:t>
      </w:r>
      <w:r>
        <w:rPr>
          <w:rFonts w:hint="eastAsia"/>
        </w:rPr>
        <w:t>原型</w:t>
      </w:r>
    </w:p>
    <w:p w:rsidR="007A5E2A" w:rsidRDefault="007A5E2A" w:rsidP="007A5E2A">
      <w:pPr>
        <w:ind w:left="420" w:firstLine="420"/>
      </w:pPr>
      <w:r>
        <w:rPr>
          <w:rFonts w:hint="eastAsia"/>
        </w:rPr>
        <w:t>UserSMSAuthRsp userSMSAuth</w:t>
      </w:r>
      <w:r>
        <w:t>(</w:t>
      </w:r>
      <w:r>
        <w:rPr>
          <w:rFonts w:hint="eastAsia"/>
        </w:rPr>
        <w:t>UserSMSAuthReq userSMSAuthReq</w:t>
      </w:r>
      <w:r>
        <w:t>)</w:t>
      </w:r>
      <w:r>
        <w:rPr>
          <w:rFonts w:hint="eastAsia"/>
        </w:rPr>
        <w:t xml:space="preserve"> throws </w:t>
      </w:r>
      <w:r w:rsidRPr="00813C66">
        <w:rPr>
          <w:rFonts w:hint="eastAsia"/>
        </w:rPr>
        <w:t>CException</w:t>
      </w:r>
    </w:p>
    <w:p w:rsidR="007A5E2A" w:rsidRDefault="007A5E2A" w:rsidP="00407B6C">
      <w:pPr>
        <w:pStyle w:val="41"/>
      </w:pPr>
      <w:r>
        <w:rPr>
          <w:rFonts w:hint="eastAsia"/>
        </w:rPr>
        <w:t>输入参数</w:t>
      </w:r>
    </w:p>
    <w:p w:rsidR="007A5E2A" w:rsidRPr="00A01A26" w:rsidRDefault="007A5E2A" w:rsidP="007A5E2A">
      <w:pPr>
        <w:pStyle w:val="a4"/>
        <w:ind w:firstLine="210"/>
      </w:pPr>
      <w:r>
        <w:rPr>
          <w:rFonts w:hint="eastAsia"/>
        </w:rPr>
        <w:t>UserSMSAuthReq</w:t>
      </w:r>
      <w:r>
        <w:rPr>
          <w:rFonts w:hint="eastAsia"/>
        </w:rPr>
        <w:t>定义如下：</w:t>
      </w:r>
    </w:p>
    <w:tbl>
      <w:tblPr>
        <w:tblW w:w="9775"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48"/>
        <w:gridCol w:w="709"/>
        <w:gridCol w:w="881"/>
        <w:gridCol w:w="709"/>
        <w:gridCol w:w="5528"/>
      </w:tblGrid>
      <w:tr w:rsidR="007A5E2A" w:rsidTr="002C4D4F">
        <w:trPr>
          <w:jc w:val="center"/>
        </w:trPr>
        <w:tc>
          <w:tcPr>
            <w:tcW w:w="1948" w:type="dxa"/>
          </w:tcPr>
          <w:p w:rsidR="007A5E2A" w:rsidRDefault="007A5E2A" w:rsidP="00254D54">
            <w:pPr>
              <w:pStyle w:val="TAH"/>
              <w:rPr>
                <w:rFonts w:ascii="Verdana" w:hAnsi="Verdana"/>
                <w:lang w:val="fr-FR" w:eastAsia="zh-CN"/>
              </w:rPr>
            </w:pPr>
            <w:r>
              <w:rPr>
                <w:rFonts w:ascii="Verdana" w:hAnsi="Verdana" w:hint="eastAsia"/>
                <w:lang w:val="fr-FR" w:eastAsia="zh-CN"/>
              </w:rPr>
              <w:lastRenderedPageBreak/>
              <w:t>参数名称</w:t>
            </w:r>
          </w:p>
        </w:tc>
        <w:tc>
          <w:tcPr>
            <w:tcW w:w="709" w:type="dxa"/>
          </w:tcPr>
          <w:p w:rsidR="007A5E2A" w:rsidRDefault="007A5E2A" w:rsidP="00254D54">
            <w:pPr>
              <w:pStyle w:val="TAH"/>
              <w:rPr>
                <w:rFonts w:ascii="Verdana" w:hAnsi="Verdana"/>
                <w:lang w:val="fr-FR" w:eastAsia="zh-CN"/>
              </w:rPr>
            </w:pPr>
            <w:r>
              <w:rPr>
                <w:rFonts w:ascii="Verdana" w:hAnsi="Verdana" w:hint="eastAsia"/>
                <w:lang w:val="fr-FR" w:eastAsia="zh-CN"/>
              </w:rPr>
              <w:t>必须</w:t>
            </w:r>
          </w:p>
        </w:tc>
        <w:tc>
          <w:tcPr>
            <w:tcW w:w="881" w:type="dxa"/>
          </w:tcPr>
          <w:p w:rsidR="007A5E2A" w:rsidRDefault="007A5E2A" w:rsidP="00254D54">
            <w:pPr>
              <w:pStyle w:val="TAH"/>
              <w:rPr>
                <w:rFonts w:ascii="Verdana" w:hAnsi="Verdana"/>
                <w:lang w:val="fr-FR" w:eastAsia="zh-CN"/>
              </w:rPr>
            </w:pPr>
            <w:r>
              <w:rPr>
                <w:rFonts w:ascii="Verdana" w:hAnsi="Verdana" w:hint="eastAsia"/>
                <w:lang w:val="fr-FR" w:eastAsia="zh-CN"/>
              </w:rPr>
              <w:t>类型</w:t>
            </w:r>
          </w:p>
        </w:tc>
        <w:tc>
          <w:tcPr>
            <w:tcW w:w="709" w:type="dxa"/>
          </w:tcPr>
          <w:p w:rsidR="007A5E2A" w:rsidRDefault="007A5E2A" w:rsidP="00254D54">
            <w:pPr>
              <w:pStyle w:val="TAH"/>
              <w:rPr>
                <w:rFonts w:ascii="Verdana" w:hAnsi="Verdana"/>
                <w:lang w:val="fr-FR" w:eastAsia="zh-CN"/>
              </w:rPr>
            </w:pPr>
            <w:r>
              <w:rPr>
                <w:rFonts w:ascii="Verdana" w:hAnsi="Verdana" w:hint="eastAsia"/>
                <w:lang w:val="fr-FR" w:eastAsia="zh-CN"/>
              </w:rPr>
              <w:t>长度</w:t>
            </w:r>
          </w:p>
        </w:tc>
        <w:tc>
          <w:tcPr>
            <w:tcW w:w="5528" w:type="dxa"/>
          </w:tcPr>
          <w:p w:rsidR="007A5E2A" w:rsidRDefault="007A5E2A" w:rsidP="00254D54">
            <w:pPr>
              <w:pStyle w:val="TAH"/>
              <w:rPr>
                <w:rFonts w:ascii="Verdana" w:hAnsi="Verdana"/>
                <w:lang w:val="fr-FR" w:eastAsia="zh-CN"/>
              </w:rPr>
            </w:pPr>
            <w:r>
              <w:rPr>
                <w:rFonts w:ascii="Verdana" w:hAnsi="Verdana" w:hint="eastAsia"/>
                <w:lang w:val="fr-FR" w:eastAsia="zh-CN"/>
              </w:rPr>
              <w:t>描述信息</w:t>
            </w:r>
          </w:p>
        </w:tc>
      </w:tr>
      <w:tr w:rsidR="007A5E2A" w:rsidTr="002C4D4F">
        <w:trPr>
          <w:jc w:val="center"/>
        </w:trPr>
        <w:tc>
          <w:tcPr>
            <w:tcW w:w="1948" w:type="dxa"/>
          </w:tcPr>
          <w:p w:rsidR="007A5E2A" w:rsidRPr="00E74491" w:rsidRDefault="007A5E2A" w:rsidP="00254D54">
            <w:pPr>
              <w:pStyle w:val="TAL"/>
              <w:rPr>
                <w:lang w:val="fr-FR" w:eastAsia="zh-CN"/>
              </w:rPr>
            </w:pPr>
            <w:r w:rsidRPr="00E74491">
              <w:rPr>
                <w:rFonts w:hint="eastAsia"/>
                <w:lang w:val="fr-FR" w:eastAsia="zh-CN"/>
              </w:rPr>
              <w:t>v</w:t>
            </w:r>
            <w:r w:rsidRPr="00E74491">
              <w:rPr>
                <w:lang w:val="fr-FR" w:eastAsia="zh-CN"/>
              </w:rPr>
              <w:t>ersion</w:t>
            </w:r>
          </w:p>
        </w:tc>
        <w:tc>
          <w:tcPr>
            <w:tcW w:w="709" w:type="dxa"/>
          </w:tcPr>
          <w:p w:rsidR="007A5E2A" w:rsidRPr="00E74491" w:rsidRDefault="007A5E2A" w:rsidP="00254D54">
            <w:pPr>
              <w:pStyle w:val="TAL"/>
              <w:rPr>
                <w:lang w:val="fr-FR" w:eastAsia="zh-CN"/>
              </w:rPr>
            </w:pPr>
            <w:r>
              <w:rPr>
                <w:rFonts w:hint="eastAsia"/>
                <w:lang w:val="fr-FR" w:eastAsia="zh-CN"/>
              </w:rPr>
              <w:t>M</w:t>
            </w:r>
          </w:p>
        </w:tc>
        <w:tc>
          <w:tcPr>
            <w:tcW w:w="881" w:type="dxa"/>
          </w:tcPr>
          <w:p w:rsidR="007A5E2A" w:rsidRPr="00E74491" w:rsidRDefault="007A5E2A" w:rsidP="00254D54">
            <w:pPr>
              <w:pStyle w:val="TAH"/>
              <w:jc w:val="both"/>
              <w:rPr>
                <w:b w:val="0"/>
                <w:lang w:val="fr-FR" w:eastAsia="zh-CN"/>
              </w:rPr>
            </w:pPr>
            <w:r>
              <w:rPr>
                <w:rFonts w:hint="eastAsia"/>
                <w:b w:val="0"/>
                <w:lang w:val="fr-FR" w:eastAsia="zh-CN"/>
              </w:rPr>
              <w:t>String</w:t>
            </w:r>
          </w:p>
        </w:tc>
        <w:tc>
          <w:tcPr>
            <w:tcW w:w="709" w:type="dxa"/>
          </w:tcPr>
          <w:p w:rsidR="007A5E2A" w:rsidRPr="00E74491" w:rsidRDefault="007A5E2A" w:rsidP="00254D54">
            <w:pPr>
              <w:rPr>
                <w:rFonts w:ascii="Arial" w:hAnsi="Arial"/>
                <w:kern w:val="0"/>
                <w:sz w:val="18"/>
                <w:szCs w:val="18"/>
                <w:lang w:val="fr-FR"/>
              </w:rPr>
            </w:pPr>
            <w:r>
              <w:rPr>
                <w:rFonts w:ascii="Arial" w:hAnsi="Arial" w:hint="eastAsia"/>
                <w:kern w:val="0"/>
                <w:sz w:val="18"/>
                <w:szCs w:val="18"/>
                <w:lang w:val="fr-FR"/>
              </w:rPr>
              <w:t>5</w:t>
            </w:r>
          </w:p>
        </w:tc>
        <w:tc>
          <w:tcPr>
            <w:tcW w:w="5528" w:type="dxa"/>
          </w:tcPr>
          <w:p w:rsidR="00602D10" w:rsidRDefault="007A5E2A" w:rsidP="00602D10">
            <w:pPr>
              <w:rPr>
                <w:rFonts w:ascii="Arial" w:hAnsi="Arial"/>
                <w:kern w:val="0"/>
                <w:sz w:val="18"/>
                <w:szCs w:val="18"/>
                <w:lang w:val="fr-FR"/>
              </w:rPr>
            </w:pPr>
            <w:r w:rsidRPr="00E74491">
              <w:rPr>
                <w:rFonts w:ascii="Arial" w:hAnsi="Arial" w:hint="eastAsia"/>
                <w:kern w:val="0"/>
                <w:sz w:val="18"/>
                <w:szCs w:val="18"/>
                <w:lang w:val="fr-FR"/>
              </w:rPr>
              <w:t>协议版本号</w:t>
            </w:r>
            <w:r w:rsidR="00602D10">
              <w:rPr>
                <w:rFonts w:ascii="Arial" w:hAnsi="Arial" w:hint="eastAsia"/>
                <w:kern w:val="0"/>
                <w:sz w:val="18"/>
                <w:szCs w:val="18"/>
                <w:lang w:val="fr-FR"/>
              </w:rPr>
              <w:t> ;</w:t>
            </w:r>
            <w:r w:rsidRPr="00E74491">
              <w:rPr>
                <w:rFonts w:ascii="Arial" w:hAnsi="Arial" w:hint="eastAsia"/>
                <w:kern w:val="0"/>
                <w:sz w:val="18"/>
                <w:szCs w:val="18"/>
                <w:lang w:val="fr-FR"/>
              </w:rPr>
              <w:t>当前版本为：</w:t>
            </w:r>
            <w:r>
              <w:rPr>
                <w:rFonts w:ascii="Arial" w:hAnsi="Arial" w:hint="eastAsia"/>
                <w:kern w:val="0"/>
                <w:sz w:val="18"/>
                <w:szCs w:val="18"/>
                <w:lang w:val="fr-FR"/>
              </w:rPr>
              <w:t>0</w:t>
            </w:r>
            <w:r w:rsidR="008E27B5">
              <w:rPr>
                <w:rFonts w:ascii="Arial" w:hAnsi="Arial" w:hint="eastAsia"/>
                <w:kern w:val="0"/>
                <w:sz w:val="18"/>
                <w:szCs w:val="18"/>
                <w:lang w:val="fr-FR"/>
              </w:rPr>
              <w:t>2</w:t>
            </w:r>
            <w:r>
              <w:rPr>
                <w:rFonts w:ascii="Arial" w:hAnsi="Arial" w:hint="eastAsia"/>
                <w:kern w:val="0"/>
                <w:sz w:val="18"/>
                <w:szCs w:val="18"/>
                <w:lang w:val="fr-FR"/>
              </w:rPr>
              <w:t>.01</w:t>
            </w:r>
          </w:p>
          <w:p w:rsidR="007A5E2A" w:rsidRDefault="00602D10" w:rsidP="00602D10">
            <w:pPr>
              <w:rPr>
                <w:ins w:id="107" w:author="x00116998" w:date="2014-12-27T17:04:00Z"/>
                <w:rFonts w:ascii="宋体" w:hAnsi="宋体"/>
                <w:sz w:val="18"/>
                <w:szCs w:val="18"/>
                <w:lang w:val="en-GB"/>
              </w:rPr>
            </w:pPr>
            <w:r>
              <w:rPr>
                <w:rFonts w:ascii="宋体" w:hAnsi="宋体" w:hint="eastAsia"/>
                <w:sz w:val="18"/>
                <w:szCs w:val="18"/>
                <w:lang w:val="en-GB"/>
              </w:rPr>
              <w:t>为支持DBank新增欧洲站点升级为03.01</w:t>
            </w:r>
          </w:p>
          <w:p w:rsidR="009A7101" w:rsidRPr="00E74491" w:rsidRDefault="009A7101" w:rsidP="009A7101">
            <w:pPr>
              <w:rPr>
                <w:rFonts w:ascii="Arial" w:hAnsi="Arial"/>
                <w:kern w:val="0"/>
                <w:sz w:val="18"/>
                <w:szCs w:val="18"/>
                <w:lang w:val="fr-FR"/>
              </w:rPr>
            </w:pPr>
            <w:ins w:id="108" w:author="x00116998" w:date="2014-12-27T17:07:00Z">
              <w:r>
                <w:rPr>
                  <w:rFonts w:ascii="宋体" w:hAnsi="宋体" w:hint="eastAsia"/>
                  <w:sz w:val="18"/>
                  <w:szCs w:val="18"/>
                  <w:lang w:val="en-GB"/>
                </w:rPr>
                <w:t>去掉不安全</w:t>
              </w:r>
            </w:ins>
            <w:ins w:id="109" w:author="x00116998" w:date="2014-12-27T17:06:00Z">
              <w:r w:rsidRPr="00807218">
                <w:rPr>
                  <w:rFonts w:hint="eastAsia"/>
                  <w:sz w:val="18"/>
                  <w:szCs w:val="18"/>
                </w:rPr>
                <w:t>短信验证类型</w:t>
              </w:r>
            </w:ins>
            <w:ins w:id="110" w:author="x00116998" w:date="2014-12-27T17:04:00Z">
              <w:r>
                <w:rPr>
                  <w:rFonts w:ascii="宋体" w:hAnsi="宋体" w:hint="eastAsia"/>
                  <w:sz w:val="18"/>
                  <w:szCs w:val="18"/>
                  <w:lang w:val="en-GB"/>
                </w:rPr>
                <w:t>：0</w:t>
              </w:r>
            </w:ins>
            <w:ins w:id="111" w:author="x00116998" w:date="2014-12-27T17:05:00Z">
              <w:r>
                <w:rPr>
                  <w:rFonts w:ascii="宋体" w:hAnsi="宋体" w:hint="eastAsia"/>
                  <w:sz w:val="18"/>
                  <w:szCs w:val="18"/>
                  <w:lang w:val="en-GB"/>
                </w:rPr>
                <w:t>4</w:t>
              </w:r>
            </w:ins>
            <w:ins w:id="112" w:author="x00116998" w:date="2014-12-27T17:04:00Z">
              <w:r>
                <w:rPr>
                  <w:rFonts w:ascii="宋体" w:hAnsi="宋体" w:hint="eastAsia"/>
                  <w:sz w:val="18"/>
                  <w:szCs w:val="18"/>
                  <w:lang w:val="en-GB"/>
                </w:rPr>
                <w:t>.0</w:t>
              </w:r>
            </w:ins>
            <w:ins w:id="113" w:author="x00116998" w:date="2014-12-27T17:05:00Z">
              <w:r>
                <w:rPr>
                  <w:rFonts w:ascii="宋体" w:hAnsi="宋体" w:hint="eastAsia"/>
                  <w:sz w:val="18"/>
                  <w:szCs w:val="18"/>
                  <w:lang w:val="en-GB"/>
                </w:rPr>
                <w:t>1</w:t>
              </w:r>
            </w:ins>
          </w:p>
        </w:tc>
      </w:tr>
      <w:tr w:rsidR="007A5E2A" w:rsidTr="002C4D4F">
        <w:trPr>
          <w:jc w:val="center"/>
        </w:trPr>
        <w:tc>
          <w:tcPr>
            <w:tcW w:w="1948" w:type="dxa"/>
          </w:tcPr>
          <w:p w:rsidR="007A5E2A" w:rsidRPr="00E74491" w:rsidRDefault="007A5E2A" w:rsidP="00254D54">
            <w:pPr>
              <w:pStyle w:val="TAL"/>
              <w:rPr>
                <w:lang w:val="fr-FR" w:eastAsia="zh-CN"/>
              </w:rPr>
            </w:pPr>
            <w:r>
              <w:rPr>
                <w:lang w:val="fr-FR" w:eastAsia="zh-CN"/>
              </w:rPr>
              <w:t>transactionID</w:t>
            </w:r>
          </w:p>
        </w:tc>
        <w:tc>
          <w:tcPr>
            <w:tcW w:w="709" w:type="dxa"/>
          </w:tcPr>
          <w:p w:rsidR="007A5E2A" w:rsidRPr="00E74491" w:rsidRDefault="007A5E2A" w:rsidP="00254D54">
            <w:pPr>
              <w:pStyle w:val="TAL"/>
              <w:rPr>
                <w:lang w:val="fr-FR" w:eastAsia="zh-CN"/>
              </w:rPr>
            </w:pPr>
            <w:r>
              <w:rPr>
                <w:rFonts w:hint="eastAsia"/>
                <w:lang w:val="fr-FR" w:eastAsia="zh-CN"/>
              </w:rPr>
              <w:t>M</w:t>
            </w:r>
          </w:p>
        </w:tc>
        <w:tc>
          <w:tcPr>
            <w:tcW w:w="881" w:type="dxa"/>
          </w:tcPr>
          <w:p w:rsidR="007A5E2A" w:rsidRPr="00E74491" w:rsidRDefault="007A5E2A" w:rsidP="00254D54">
            <w:pPr>
              <w:pStyle w:val="TAH"/>
              <w:jc w:val="both"/>
              <w:rPr>
                <w:b w:val="0"/>
                <w:lang w:val="fr-FR" w:eastAsia="zh-CN"/>
              </w:rPr>
            </w:pPr>
            <w:r>
              <w:rPr>
                <w:rFonts w:hint="eastAsia"/>
                <w:b w:val="0"/>
                <w:lang w:val="fr-FR" w:eastAsia="zh-CN"/>
              </w:rPr>
              <w:t>String</w:t>
            </w:r>
          </w:p>
        </w:tc>
        <w:tc>
          <w:tcPr>
            <w:tcW w:w="709" w:type="dxa"/>
          </w:tcPr>
          <w:p w:rsidR="007A5E2A" w:rsidRPr="00E74491" w:rsidRDefault="007A5E2A" w:rsidP="00254D54">
            <w:pPr>
              <w:rPr>
                <w:rFonts w:ascii="Arial" w:hAnsi="Arial"/>
                <w:kern w:val="0"/>
                <w:sz w:val="18"/>
                <w:szCs w:val="18"/>
                <w:lang w:val="fr-FR"/>
              </w:rPr>
            </w:pPr>
            <w:r w:rsidRPr="00E74491">
              <w:rPr>
                <w:rFonts w:ascii="Arial" w:hAnsi="Arial" w:hint="eastAsia"/>
                <w:kern w:val="0"/>
                <w:sz w:val="18"/>
                <w:szCs w:val="18"/>
                <w:lang w:val="fr-FR"/>
              </w:rPr>
              <w:t>40</w:t>
            </w:r>
          </w:p>
        </w:tc>
        <w:tc>
          <w:tcPr>
            <w:tcW w:w="5528" w:type="dxa"/>
          </w:tcPr>
          <w:p w:rsidR="007A5E2A" w:rsidRPr="00E74491" w:rsidRDefault="007A5E2A" w:rsidP="00254D54">
            <w:pPr>
              <w:rPr>
                <w:rFonts w:ascii="Arial" w:hAnsi="Arial"/>
                <w:kern w:val="0"/>
                <w:sz w:val="18"/>
                <w:szCs w:val="18"/>
                <w:lang w:val="fr-FR"/>
              </w:rPr>
            </w:pPr>
            <w:r w:rsidRPr="00E74491">
              <w:rPr>
                <w:rFonts w:ascii="Arial" w:hAnsi="Arial" w:hint="eastAsia"/>
                <w:kern w:val="0"/>
                <w:sz w:val="18"/>
                <w:szCs w:val="18"/>
                <w:lang w:val="fr-FR"/>
              </w:rPr>
              <w:t>交易流水号</w:t>
            </w:r>
          </w:p>
        </w:tc>
      </w:tr>
      <w:tr w:rsidR="007A5E2A" w:rsidTr="002C4D4F">
        <w:trPr>
          <w:jc w:val="center"/>
        </w:trPr>
        <w:tc>
          <w:tcPr>
            <w:tcW w:w="1948" w:type="dxa"/>
          </w:tcPr>
          <w:p w:rsidR="007A5E2A" w:rsidRPr="00807218" w:rsidRDefault="007A5E2A" w:rsidP="00254D54">
            <w:pPr>
              <w:pStyle w:val="TAL"/>
              <w:rPr>
                <w:lang w:val="fr-FR" w:eastAsia="zh-CN"/>
              </w:rPr>
            </w:pPr>
            <w:r w:rsidRPr="00807218">
              <w:rPr>
                <w:rFonts w:hint="eastAsia"/>
                <w:lang w:val="fr-FR" w:eastAsia="zh-CN"/>
              </w:rPr>
              <w:t>traceFlag</w:t>
            </w:r>
          </w:p>
        </w:tc>
        <w:tc>
          <w:tcPr>
            <w:tcW w:w="709" w:type="dxa"/>
          </w:tcPr>
          <w:p w:rsidR="007A5E2A" w:rsidRPr="00807218" w:rsidRDefault="007A5E2A" w:rsidP="00254D54">
            <w:pPr>
              <w:spacing w:line="240" w:lineRule="atLeast"/>
              <w:rPr>
                <w:rFonts w:ascii="Arial" w:hAnsi="Arial"/>
                <w:kern w:val="0"/>
                <w:sz w:val="18"/>
                <w:szCs w:val="18"/>
                <w:lang w:val="fr-FR"/>
              </w:rPr>
            </w:pPr>
            <w:r w:rsidRPr="00807218">
              <w:rPr>
                <w:rFonts w:ascii="Arial" w:hAnsi="Arial" w:hint="eastAsia"/>
                <w:kern w:val="0"/>
                <w:sz w:val="18"/>
                <w:szCs w:val="18"/>
                <w:lang w:val="fr-FR"/>
              </w:rPr>
              <w:t xml:space="preserve">O </w:t>
            </w:r>
          </w:p>
        </w:tc>
        <w:tc>
          <w:tcPr>
            <w:tcW w:w="881" w:type="dxa"/>
          </w:tcPr>
          <w:p w:rsidR="007A5E2A" w:rsidRPr="00807218" w:rsidRDefault="007A5E2A" w:rsidP="00254D54">
            <w:pPr>
              <w:spacing w:line="240" w:lineRule="atLeast"/>
              <w:rPr>
                <w:rFonts w:ascii="Arial" w:hAnsi="Arial"/>
                <w:kern w:val="0"/>
                <w:sz w:val="18"/>
                <w:szCs w:val="18"/>
                <w:lang w:val="fr-FR"/>
              </w:rPr>
            </w:pPr>
            <w:r w:rsidRPr="00807218">
              <w:rPr>
                <w:rFonts w:ascii="Arial" w:hAnsi="Arial" w:hint="eastAsia"/>
                <w:kern w:val="0"/>
                <w:sz w:val="18"/>
                <w:szCs w:val="18"/>
                <w:lang w:val="fr-FR"/>
              </w:rPr>
              <w:t>String</w:t>
            </w:r>
          </w:p>
        </w:tc>
        <w:tc>
          <w:tcPr>
            <w:tcW w:w="709" w:type="dxa"/>
          </w:tcPr>
          <w:p w:rsidR="007A5E2A" w:rsidRPr="00807218" w:rsidRDefault="007A5E2A" w:rsidP="00254D54">
            <w:pPr>
              <w:spacing w:line="240" w:lineRule="atLeast"/>
              <w:rPr>
                <w:rFonts w:ascii="Arial" w:hAnsi="Arial"/>
                <w:kern w:val="0"/>
                <w:sz w:val="18"/>
                <w:szCs w:val="18"/>
                <w:lang w:val="fr-FR"/>
              </w:rPr>
            </w:pPr>
            <w:r w:rsidRPr="00807218">
              <w:rPr>
                <w:rFonts w:ascii="Arial" w:hAnsi="Arial" w:hint="eastAsia"/>
                <w:kern w:val="0"/>
                <w:sz w:val="18"/>
                <w:szCs w:val="18"/>
                <w:lang w:val="fr-FR"/>
              </w:rPr>
              <w:t>1</w:t>
            </w:r>
          </w:p>
        </w:tc>
        <w:tc>
          <w:tcPr>
            <w:tcW w:w="5528" w:type="dxa"/>
          </w:tcPr>
          <w:p w:rsidR="007A5E2A" w:rsidRPr="00807218" w:rsidRDefault="007A5E2A" w:rsidP="00254D54">
            <w:pPr>
              <w:spacing w:line="240" w:lineRule="atLeast"/>
              <w:rPr>
                <w:rFonts w:ascii="Arial" w:hAnsi="Arial"/>
                <w:kern w:val="0"/>
                <w:sz w:val="18"/>
                <w:szCs w:val="18"/>
                <w:lang w:val="fr-FR"/>
              </w:rPr>
            </w:pPr>
            <w:r w:rsidRPr="00807218">
              <w:rPr>
                <w:rFonts w:ascii="Arial" w:hAnsi="Arial" w:hint="eastAsia"/>
                <w:kern w:val="0"/>
                <w:sz w:val="18"/>
                <w:szCs w:val="18"/>
                <w:lang w:val="fr-FR"/>
              </w:rPr>
              <w:t>跟踪标志</w:t>
            </w:r>
          </w:p>
          <w:p w:rsidR="007A5E2A" w:rsidRPr="00807218" w:rsidRDefault="007A5E2A" w:rsidP="00254D54">
            <w:pPr>
              <w:spacing w:line="240" w:lineRule="atLeast"/>
              <w:rPr>
                <w:rFonts w:ascii="Arial" w:hAnsi="Arial"/>
                <w:kern w:val="0"/>
                <w:sz w:val="18"/>
                <w:szCs w:val="18"/>
                <w:lang w:val="fr-FR"/>
              </w:rPr>
            </w:pPr>
            <w:r w:rsidRPr="00807218">
              <w:rPr>
                <w:rFonts w:ascii="Arial" w:hAnsi="Arial" w:hint="eastAsia"/>
                <w:kern w:val="0"/>
                <w:sz w:val="18"/>
                <w:szCs w:val="18"/>
                <w:lang w:val="fr-FR"/>
              </w:rPr>
              <w:t>0</w:t>
            </w:r>
            <w:r w:rsidRPr="00807218">
              <w:rPr>
                <w:rFonts w:ascii="Arial" w:hAnsi="Arial" w:hint="eastAsia"/>
                <w:kern w:val="0"/>
                <w:sz w:val="18"/>
                <w:szCs w:val="18"/>
                <w:lang w:val="fr-FR"/>
              </w:rPr>
              <w:t>不启动跟踪</w:t>
            </w:r>
            <w:r w:rsidRPr="00807218">
              <w:rPr>
                <w:rFonts w:ascii="Arial" w:hAnsi="Arial" w:hint="eastAsia"/>
                <w:kern w:val="0"/>
                <w:sz w:val="18"/>
                <w:szCs w:val="18"/>
                <w:lang w:val="fr-FR"/>
              </w:rPr>
              <w:t xml:space="preserve">  1</w:t>
            </w:r>
            <w:r w:rsidRPr="00807218">
              <w:rPr>
                <w:rFonts w:ascii="Arial" w:hAnsi="Arial" w:hint="eastAsia"/>
                <w:kern w:val="0"/>
                <w:sz w:val="18"/>
                <w:szCs w:val="18"/>
                <w:lang w:val="fr-FR"/>
              </w:rPr>
              <w:t>启动跟踪</w:t>
            </w:r>
          </w:p>
        </w:tc>
      </w:tr>
      <w:tr w:rsidR="007A5E2A" w:rsidTr="002C4D4F">
        <w:trPr>
          <w:jc w:val="center"/>
        </w:trPr>
        <w:tc>
          <w:tcPr>
            <w:tcW w:w="1948" w:type="dxa"/>
          </w:tcPr>
          <w:p w:rsidR="007A5E2A" w:rsidRPr="00807218" w:rsidRDefault="007A5E2A" w:rsidP="007A5E2A">
            <w:pPr>
              <w:pStyle w:val="TAL"/>
              <w:rPr>
                <w:lang w:val="fr-FR" w:eastAsia="zh-CN"/>
              </w:rPr>
            </w:pPr>
            <w:r w:rsidRPr="00807218">
              <w:rPr>
                <w:rFonts w:hint="eastAsia"/>
                <w:lang w:val="fr-FR" w:eastAsia="zh-CN"/>
              </w:rPr>
              <w:t>mobilePhone</w:t>
            </w:r>
          </w:p>
        </w:tc>
        <w:tc>
          <w:tcPr>
            <w:tcW w:w="709" w:type="dxa"/>
          </w:tcPr>
          <w:p w:rsidR="007A5E2A" w:rsidRPr="00807218" w:rsidRDefault="007A5E2A" w:rsidP="00254D54">
            <w:pPr>
              <w:spacing w:line="240" w:lineRule="atLeast"/>
              <w:rPr>
                <w:rFonts w:ascii="Arial" w:hAnsi="Arial"/>
                <w:kern w:val="0"/>
                <w:sz w:val="18"/>
                <w:szCs w:val="18"/>
                <w:lang w:val="fr-FR" w:eastAsia="en-US"/>
              </w:rPr>
            </w:pPr>
            <w:r w:rsidRPr="00807218">
              <w:rPr>
                <w:rFonts w:ascii="Arial" w:hAnsi="Arial" w:hint="eastAsia"/>
                <w:kern w:val="0"/>
                <w:sz w:val="18"/>
                <w:szCs w:val="18"/>
                <w:lang w:val="fr-FR" w:eastAsia="en-US"/>
              </w:rPr>
              <w:t>M</w:t>
            </w:r>
          </w:p>
        </w:tc>
        <w:tc>
          <w:tcPr>
            <w:tcW w:w="881" w:type="dxa"/>
          </w:tcPr>
          <w:p w:rsidR="007A5E2A" w:rsidRPr="00807218" w:rsidRDefault="007A5E2A" w:rsidP="00254D54">
            <w:pPr>
              <w:spacing w:line="240" w:lineRule="atLeast"/>
              <w:rPr>
                <w:rFonts w:ascii="Arial" w:hAnsi="Arial"/>
                <w:kern w:val="0"/>
                <w:sz w:val="18"/>
                <w:szCs w:val="18"/>
                <w:lang w:val="fr-FR" w:eastAsia="en-US"/>
              </w:rPr>
            </w:pPr>
            <w:r w:rsidRPr="00807218">
              <w:rPr>
                <w:rFonts w:ascii="Arial" w:hAnsi="Arial" w:hint="eastAsia"/>
                <w:kern w:val="0"/>
                <w:sz w:val="18"/>
                <w:szCs w:val="18"/>
                <w:lang w:val="fr-FR" w:eastAsia="en-US"/>
              </w:rPr>
              <w:t>String</w:t>
            </w:r>
          </w:p>
        </w:tc>
        <w:tc>
          <w:tcPr>
            <w:tcW w:w="709" w:type="dxa"/>
          </w:tcPr>
          <w:p w:rsidR="007A5E2A" w:rsidRPr="00807218" w:rsidRDefault="003D5302" w:rsidP="00254D54">
            <w:pPr>
              <w:spacing w:line="240" w:lineRule="atLeast"/>
              <w:rPr>
                <w:rFonts w:ascii="Arial" w:hAnsi="Arial"/>
                <w:kern w:val="0"/>
                <w:sz w:val="18"/>
                <w:szCs w:val="18"/>
                <w:lang w:val="fr-FR"/>
              </w:rPr>
            </w:pPr>
            <w:r w:rsidRPr="00807218">
              <w:rPr>
                <w:rFonts w:ascii="Arial" w:hAnsi="Arial" w:hint="eastAsia"/>
                <w:kern w:val="0"/>
                <w:sz w:val="18"/>
                <w:szCs w:val="18"/>
                <w:lang w:val="fr-FR"/>
              </w:rPr>
              <w:t>255</w:t>
            </w:r>
          </w:p>
        </w:tc>
        <w:tc>
          <w:tcPr>
            <w:tcW w:w="5528" w:type="dxa"/>
          </w:tcPr>
          <w:p w:rsidR="00BF3460" w:rsidRDefault="007A5E2A" w:rsidP="002C4D4F">
            <w:pPr>
              <w:spacing w:line="240" w:lineRule="atLeast"/>
              <w:rPr>
                <w:sz w:val="18"/>
                <w:szCs w:val="18"/>
              </w:rPr>
            </w:pPr>
            <w:r w:rsidRPr="00807218">
              <w:rPr>
                <w:rFonts w:ascii="Arial" w:hAnsi="Arial" w:hint="eastAsia"/>
                <w:kern w:val="0"/>
                <w:sz w:val="18"/>
                <w:szCs w:val="18"/>
                <w:lang w:val="fr-FR"/>
              </w:rPr>
              <w:t>移动号码账号</w:t>
            </w:r>
            <w:r w:rsidR="002C4D4F">
              <w:rPr>
                <w:rFonts w:ascii="Arial" w:hAnsi="Arial" w:hint="eastAsia"/>
                <w:kern w:val="0"/>
                <w:sz w:val="18"/>
                <w:szCs w:val="18"/>
                <w:lang w:val="fr-FR"/>
              </w:rPr>
              <w:t xml:space="preserve">  </w:t>
            </w:r>
            <w:r w:rsidR="00BF3460">
              <w:rPr>
                <w:rFonts w:hint="eastAsia"/>
                <w:sz w:val="18"/>
                <w:szCs w:val="18"/>
              </w:rPr>
              <w:t>注：重置密码前验证，此字段填帐号。</w:t>
            </w:r>
          </w:p>
          <w:p w:rsidR="001750B3" w:rsidRDefault="001750B3" w:rsidP="001750B3">
            <w:pPr>
              <w:spacing w:line="240" w:lineRule="atLeast"/>
            </w:pPr>
            <w:r>
              <w:rPr>
                <w:rFonts w:hint="eastAsia"/>
                <w:sz w:val="18"/>
                <w:szCs w:val="18"/>
              </w:rPr>
              <w:t>如果填写为</w:t>
            </w:r>
            <w:r>
              <w:rPr>
                <w:rFonts w:hint="eastAsia"/>
              </w:rPr>
              <w:t>virtualphone=</w:t>
            </w:r>
            <w:r>
              <w:rPr>
                <w:rFonts w:hint="eastAsia"/>
              </w:rPr>
              <w:t>设备</w:t>
            </w:r>
            <w:r>
              <w:rPr>
                <w:rFonts w:hint="eastAsia"/>
              </w:rPr>
              <w:t>ID</w:t>
            </w:r>
            <w:r>
              <w:rPr>
                <w:rFonts w:hint="eastAsia"/>
              </w:rPr>
              <w:t>，则为上行短信认证；</w:t>
            </w:r>
          </w:p>
          <w:p w:rsidR="001750B3" w:rsidRPr="00807218" w:rsidRDefault="001750B3" w:rsidP="001750B3">
            <w:pPr>
              <w:spacing w:line="240" w:lineRule="atLeast"/>
              <w:rPr>
                <w:rFonts w:ascii="Arial" w:hAnsi="Arial"/>
                <w:kern w:val="0"/>
                <w:sz w:val="18"/>
                <w:szCs w:val="18"/>
                <w:lang w:val="fr-FR"/>
              </w:rPr>
            </w:pPr>
            <w:r>
              <w:rPr>
                <w:rFonts w:hint="eastAsia"/>
              </w:rPr>
              <w:t>如果填写手机号码，则为下行短信认证。</w:t>
            </w:r>
          </w:p>
        </w:tc>
      </w:tr>
      <w:tr w:rsidR="007A5E2A" w:rsidTr="002C4D4F">
        <w:trPr>
          <w:jc w:val="center"/>
        </w:trPr>
        <w:tc>
          <w:tcPr>
            <w:tcW w:w="1948" w:type="dxa"/>
          </w:tcPr>
          <w:p w:rsidR="007A5E2A" w:rsidRPr="00807218" w:rsidRDefault="00E82F6B" w:rsidP="00254D54">
            <w:pPr>
              <w:pStyle w:val="TAL"/>
              <w:rPr>
                <w:lang w:val="fr-FR" w:eastAsia="zh-CN"/>
              </w:rPr>
            </w:pPr>
            <w:r w:rsidRPr="00807218">
              <w:rPr>
                <w:rFonts w:hint="eastAsia"/>
                <w:lang w:val="fr-FR" w:eastAsia="zh-CN"/>
              </w:rPr>
              <w:t>smsAuthCode</w:t>
            </w:r>
          </w:p>
        </w:tc>
        <w:tc>
          <w:tcPr>
            <w:tcW w:w="709" w:type="dxa"/>
          </w:tcPr>
          <w:p w:rsidR="007A5E2A" w:rsidRPr="00807218" w:rsidRDefault="007A5E2A" w:rsidP="00254D54">
            <w:pPr>
              <w:pStyle w:val="TAL"/>
              <w:rPr>
                <w:lang w:val="fr-FR" w:eastAsia="zh-CN"/>
              </w:rPr>
            </w:pPr>
            <w:r w:rsidRPr="00807218">
              <w:rPr>
                <w:rFonts w:hint="eastAsia"/>
                <w:lang w:val="fr-FR" w:eastAsia="zh-CN"/>
              </w:rPr>
              <w:t>M</w:t>
            </w:r>
          </w:p>
        </w:tc>
        <w:tc>
          <w:tcPr>
            <w:tcW w:w="881" w:type="dxa"/>
          </w:tcPr>
          <w:p w:rsidR="007A5E2A" w:rsidRPr="00807218" w:rsidRDefault="007A5E2A" w:rsidP="00254D54">
            <w:pPr>
              <w:pStyle w:val="TAL"/>
              <w:rPr>
                <w:lang w:val="fr-FR" w:eastAsia="zh-CN"/>
              </w:rPr>
            </w:pPr>
            <w:r w:rsidRPr="00807218">
              <w:rPr>
                <w:rFonts w:hint="eastAsia"/>
                <w:lang w:val="fr-FR" w:eastAsia="zh-CN"/>
              </w:rPr>
              <w:t>String</w:t>
            </w:r>
          </w:p>
        </w:tc>
        <w:tc>
          <w:tcPr>
            <w:tcW w:w="709" w:type="dxa"/>
          </w:tcPr>
          <w:p w:rsidR="007A5E2A" w:rsidRPr="00807218" w:rsidRDefault="007A5E2A" w:rsidP="00254D54">
            <w:pPr>
              <w:pStyle w:val="TAL"/>
              <w:rPr>
                <w:lang w:val="fr-FR" w:eastAsia="zh-CN"/>
              </w:rPr>
            </w:pPr>
            <w:r w:rsidRPr="00807218">
              <w:rPr>
                <w:rFonts w:hint="eastAsia"/>
                <w:lang w:val="fr-FR" w:eastAsia="zh-CN"/>
              </w:rPr>
              <w:t>8</w:t>
            </w:r>
          </w:p>
        </w:tc>
        <w:tc>
          <w:tcPr>
            <w:tcW w:w="5528" w:type="dxa"/>
          </w:tcPr>
          <w:p w:rsidR="007A5E2A" w:rsidRDefault="007A5E2A" w:rsidP="00254D54">
            <w:pPr>
              <w:rPr>
                <w:rFonts w:ascii="Arial" w:hAnsi="Arial"/>
                <w:kern w:val="0"/>
                <w:sz w:val="18"/>
                <w:szCs w:val="18"/>
                <w:lang w:val="fr-FR"/>
              </w:rPr>
            </w:pPr>
            <w:r w:rsidRPr="00807218">
              <w:rPr>
                <w:rFonts w:ascii="Arial" w:hAnsi="Arial" w:hint="eastAsia"/>
                <w:kern w:val="0"/>
                <w:sz w:val="18"/>
                <w:szCs w:val="18"/>
                <w:lang w:val="fr-FR"/>
              </w:rPr>
              <w:t>短信验证码</w:t>
            </w:r>
            <w:r w:rsidR="002C4D4F">
              <w:rPr>
                <w:rFonts w:ascii="Arial" w:hAnsi="Arial" w:hint="eastAsia"/>
                <w:kern w:val="0"/>
                <w:sz w:val="18"/>
                <w:szCs w:val="18"/>
                <w:lang w:val="fr-FR"/>
              </w:rPr>
              <w:t>；</w:t>
            </w:r>
            <w:r w:rsidRPr="00807218">
              <w:rPr>
                <w:rFonts w:ascii="Arial" w:hAnsi="Arial" w:hint="eastAsia"/>
                <w:kern w:val="0"/>
                <w:sz w:val="18"/>
                <w:szCs w:val="18"/>
                <w:lang w:val="fr-FR"/>
              </w:rPr>
              <w:t>执行</w:t>
            </w:r>
            <w:r w:rsidRPr="00807218">
              <w:rPr>
                <w:rFonts w:ascii="Arial" w:hAnsi="Arial" w:hint="eastAsia"/>
                <w:kern w:val="0"/>
                <w:sz w:val="18"/>
                <w:szCs w:val="18"/>
                <w:lang w:val="fr-FR"/>
              </w:rPr>
              <w:t>getSMSAuthCode</w:t>
            </w:r>
            <w:r w:rsidRPr="00807218">
              <w:rPr>
                <w:rFonts w:ascii="Arial" w:hAnsi="Arial" w:hint="eastAsia"/>
                <w:kern w:val="0"/>
                <w:sz w:val="18"/>
                <w:szCs w:val="18"/>
                <w:lang w:val="fr-FR"/>
              </w:rPr>
              <w:t>时生成的</w:t>
            </w:r>
            <w:r w:rsidR="00C50DED">
              <w:rPr>
                <w:rFonts w:ascii="Arial" w:hAnsi="Arial" w:hint="eastAsia"/>
                <w:kern w:val="0"/>
                <w:sz w:val="18"/>
                <w:szCs w:val="18"/>
                <w:lang w:val="fr-FR"/>
              </w:rPr>
              <w:t>；</w:t>
            </w:r>
          </w:p>
          <w:p w:rsidR="00C50DED" w:rsidRPr="00C50DED" w:rsidRDefault="00C50DED" w:rsidP="002C4D4F">
            <w:pPr>
              <w:rPr>
                <w:rFonts w:ascii="Arial" w:hAnsi="Arial"/>
                <w:kern w:val="0"/>
                <w:sz w:val="18"/>
                <w:szCs w:val="18"/>
                <w:lang w:val="fr-FR"/>
              </w:rPr>
            </w:pPr>
            <w:r>
              <w:rPr>
                <w:rFonts w:ascii="Arial" w:hAnsi="Arial" w:hint="eastAsia"/>
                <w:kern w:val="0"/>
                <w:sz w:val="18"/>
                <w:szCs w:val="18"/>
                <w:lang w:val="fr-FR"/>
              </w:rPr>
              <w:t>支持多个短信验证码，格式：短信验证码</w:t>
            </w:r>
            <w:r>
              <w:rPr>
                <w:rFonts w:ascii="Arial" w:hAnsi="Arial" w:hint="eastAsia"/>
                <w:kern w:val="0"/>
                <w:sz w:val="18"/>
                <w:szCs w:val="18"/>
                <w:lang w:val="fr-FR"/>
              </w:rPr>
              <w:t xml:space="preserve">1 </w:t>
            </w:r>
            <w:r>
              <w:rPr>
                <w:rFonts w:ascii="Arial" w:hAnsi="Arial" w:hint="eastAsia"/>
                <w:kern w:val="0"/>
                <w:sz w:val="18"/>
                <w:szCs w:val="18"/>
                <w:lang w:val="fr-FR"/>
              </w:rPr>
              <w:t>短信验证码</w:t>
            </w:r>
            <w:r>
              <w:rPr>
                <w:rFonts w:ascii="Arial" w:hAnsi="Arial" w:hint="eastAsia"/>
                <w:kern w:val="0"/>
                <w:sz w:val="18"/>
                <w:szCs w:val="18"/>
                <w:lang w:val="fr-FR"/>
              </w:rPr>
              <w:t xml:space="preserve">2 </w:t>
            </w:r>
            <w:r>
              <w:rPr>
                <w:rFonts w:ascii="Arial" w:hAnsi="Arial" w:hint="eastAsia"/>
                <w:kern w:val="0"/>
                <w:sz w:val="18"/>
                <w:szCs w:val="18"/>
                <w:lang w:val="fr-FR"/>
              </w:rPr>
              <w:t>短信验证码</w:t>
            </w:r>
            <w:r>
              <w:rPr>
                <w:rFonts w:ascii="Arial" w:hAnsi="Arial" w:hint="eastAsia"/>
                <w:kern w:val="0"/>
                <w:sz w:val="18"/>
                <w:szCs w:val="18"/>
                <w:lang w:val="fr-FR"/>
              </w:rPr>
              <w:t xml:space="preserve">3 </w:t>
            </w:r>
            <w:r w:rsidR="002C4D4F">
              <w:rPr>
                <w:rFonts w:ascii="Arial" w:hAnsi="Arial" w:hint="eastAsia"/>
                <w:kern w:val="0"/>
                <w:sz w:val="18"/>
                <w:szCs w:val="18"/>
                <w:lang w:val="fr-FR"/>
              </w:rPr>
              <w:t xml:space="preserve">  </w:t>
            </w:r>
            <w:r>
              <w:rPr>
                <w:rFonts w:ascii="Arial" w:hAnsi="Arial" w:hint="eastAsia"/>
                <w:kern w:val="0"/>
                <w:sz w:val="18"/>
                <w:szCs w:val="18"/>
                <w:lang w:val="fr-FR"/>
              </w:rPr>
              <w:t>注：最多</w:t>
            </w:r>
            <w:r>
              <w:rPr>
                <w:rFonts w:ascii="Arial" w:hAnsi="Arial" w:hint="eastAsia"/>
                <w:kern w:val="0"/>
                <w:sz w:val="18"/>
                <w:szCs w:val="18"/>
                <w:lang w:val="fr-FR"/>
              </w:rPr>
              <w:t>3</w:t>
            </w:r>
            <w:r>
              <w:rPr>
                <w:rFonts w:ascii="Arial" w:hAnsi="Arial" w:hint="eastAsia"/>
                <w:kern w:val="0"/>
                <w:sz w:val="18"/>
                <w:szCs w:val="18"/>
                <w:lang w:val="fr-FR"/>
              </w:rPr>
              <w:t>个短信验证码，以空格分隔。</w:t>
            </w:r>
          </w:p>
        </w:tc>
      </w:tr>
      <w:tr w:rsidR="007A5E2A" w:rsidTr="002C4D4F">
        <w:trPr>
          <w:jc w:val="center"/>
        </w:trPr>
        <w:tc>
          <w:tcPr>
            <w:tcW w:w="1948" w:type="dxa"/>
          </w:tcPr>
          <w:p w:rsidR="007A5E2A" w:rsidRPr="00807218" w:rsidRDefault="007A5E2A" w:rsidP="00254D54">
            <w:pPr>
              <w:pStyle w:val="TAL"/>
              <w:rPr>
                <w:lang w:val="fr-FR" w:eastAsia="zh-CN"/>
              </w:rPr>
            </w:pPr>
            <w:r w:rsidRPr="00807218">
              <w:rPr>
                <w:rFonts w:hint="eastAsia"/>
                <w:lang w:val="fr-FR" w:eastAsia="zh-CN"/>
              </w:rPr>
              <w:t>deviceInfo</w:t>
            </w:r>
          </w:p>
        </w:tc>
        <w:tc>
          <w:tcPr>
            <w:tcW w:w="709" w:type="dxa"/>
          </w:tcPr>
          <w:p w:rsidR="007A5E2A" w:rsidRPr="00807218" w:rsidRDefault="007A5E2A" w:rsidP="00254D54">
            <w:pPr>
              <w:pStyle w:val="TAL"/>
              <w:rPr>
                <w:lang w:val="fr-FR" w:eastAsia="zh-CN"/>
              </w:rPr>
            </w:pPr>
            <w:r w:rsidRPr="00807218">
              <w:rPr>
                <w:rFonts w:hint="eastAsia"/>
                <w:lang w:val="fr-FR" w:eastAsia="zh-CN"/>
              </w:rPr>
              <w:t>M</w:t>
            </w:r>
          </w:p>
        </w:tc>
        <w:tc>
          <w:tcPr>
            <w:tcW w:w="881" w:type="dxa"/>
          </w:tcPr>
          <w:p w:rsidR="007A5E2A" w:rsidRPr="00807218" w:rsidRDefault="007A5E2A" w:rsidP="00254D54">
            <w:pPr>
              <w:pStyle w:val="TAL"/>
              <w:rPr>
                <w:lang w:val="fr-FR" w:eastAsia="zh-CN"/>
              </w:rPr>
            </w:pPr>
            <w:r w:rsidRPr="00807218">
              <w:rPr>
                <w:rFonts w:hint="eastAsia"/>
                <w:lang w:val="fr-FR" w:eastAsia="zh-CN"/>
              </w:rPr>
              <w:t>DeviceInfo</w:t>
            </w:r>
          </w:p>
        </w:tc>
        <w:tc>
          <w:tcPr>
            <w:tcW w:w="709" w:type="dxa"/>
          </w:tcPr>
          <w:p w:rsidR="007A5E2A" w:rsidRPr="002C4D4F" w:rsidRDefault="007A5E2A" w:rsidP="002C4D4F">
            <w:pPr>
              <w:rPr>
                <w:rFonts w:ascii="Arial" w:hAnsi="Arial"/>
                <w:kern w:val="0"/>
                <w:sz w:val="18"/>
                <w:szCs w:val="18"/>
                <w:lang w:val="fr-FR"/>
              </w:rPr>
            </w:pPr>
          </w:p>
        </w:tc>
        <w:tc>
          <w:tcPr>
            <w:tcW w:w="5528" w:type="dxa"/>
          </w:tcPr>
          <w:p w:rsidR="007A5E2A" w:rsidRDefault="007A5E2A" w:rsidP="002C4D4F">
            <w:pPr>
              <w:rPr>
                <w:rFonts w:ascii="Arial" w:hAnsi="Arial"/>
                <w:kern w:val="0"/>
                <w:sz w:val="18"/>
                <w:szCs w:val="18"/>
                <w:lang w:val="fr-FR"/>
              </w:rPr>
            </w:pPr>
            <w:r w:rsidRPr="00807218">
              <w:rPr>
                <w:rFonts w:ascii="Arial" w:hAnsi="Arial" w:hint="eastAsia"/>
                <w:kern w:val="0"/>
                <w:sz w:val="18"/>
                <w:szCs w:val="18"/>
                <w:lang w:val="fr-FR"/>
              </w:rPr>
              <w:t>登录设备信息</w:t>
            </w:r>
          </w:p>
          <w:p w:rsidR="00FE6D2D" w:rsidRPr="00807218" w:rsidRDefault="00FE6D2D" w:rsidP="002C4D4F">
            <w:pPr>
              <w:rPr>
                <w:rFonts w:ascii="Arial" w:hAnsi="Arial"/>
                <w:kern w:val="0"/>
                <w:sz w:val="18"/>
                <w:szCs w:val="18"/>
                <w:lang w:val="fr-FR"/>
              </w:rPr>
            </w:pPr>
            <w:r>
              <w:rPr>
                <w:rFonts w:ascii="Arial" w:hAnsi="Arial" w:hint="eastAsia"/>
                <w:kern w:val="0"/>
                <w:sz w:val="18"/>
                <w:szCs w:val="18"/>
                <w:lang w:val="fr-FR"/>
              </w:rPr>
              <w:t>注：后续本字段客户端只需填</w:t>
            </w:r>
            <w:r w:rsidRPr="002C4D4F">
              <w:rPr>
                <w:rFonts w:ascii="Arial" w:hAnsi="Arial"/>
                <w:kern w:val="0"/>
                <w:sz w:val="18"/>
                <w:szCs w:val="18"/>
                <w:lang w:val="fr-FR"/>
              </w:rPr>
              <w:t>IMEI</w:t>
            </w:r>
            <w:r w:rsidRPr="002C4D4F">
              <w:rPr>
                <w:rFonts w:ascii="Arial" w:hAnsi="Arial" w:hint="eastAsia"/>
                <w:kern w:val="0"/>
                <w:sz w:val="18"/>
                <w:szCs w:val="18"/>
                <w:lang w:val="fr-FR"/>
              </w:rPr>
              <w:t>/</w:t>
            </w:r>
            <w:r w:rsidRPr="002C4D4F">
              <w:rPr>
                <w:rFonts w:ascii="Arial" w:hAnsi="Arial"/>
                <w:kern w:val="0"/>
                <w:sz w:val="18"/>
                <w:szCs w:val="18"/>
                <w:lang w:val="fr-FR"/>
              </w:rPr>
              <w:t>ESN</w:t>
            </w:r>
            <w:r w:rsidRPr="002C4D4F">
              <w:rPr>
                <w:rFonts w:ascii="Arial" w:hAnsi="Arial" w:hint="eastAsia"/>
                <w:kern w:val="0"/>
                <w:sz w:val="18"/>
                <w:szCs w:val="18"/>
                <w:lang w:val="fr-FR"/>
              </w:rPr>
              <w:t>/</w:t>
            </w:r>
            <w:r w:rsidRPr="002C4D4F">
              <w:rPr>
                <w:rFonts w:ascii="Arial" w:hAnsi="Arial"/>
                <w:kern w:val="0"/>
                <w:sz w:val="18"/>
                <w:szCs w:val="18"/>
                <w:lang w:val="fr-FR"/>
              </w:rPr>
              <w:t>MEID</w:t>
            </w:r>
            <w:r w:rsidRPr="002C4D4F">
              <w:rPr>
                <w:rFonts w:ascii="Arial" w:hAnsi="Arial" w:hint="eastAsia"/>
                <w:kern w:val="0"/>
                <w:sz w:val="18"/>
                <w:szCs w:val="18"/>
                <w:lang w:val="fr-FR"/>
              </w:rPr>
              <w:t>类型设备</w:t>
            </w:r>
            <w:r w:rsidRPr="002C4D4F">
              <w:rPr>
                <w:rFonts w:ascii="Arial" w:hAnsi="Arial" w:hint="eastAsia"/>
                <w:kern w:val="0"/>
                <w:sz w:val="18"/>
                <w:szCs w:val="18"/>
                <w:lang w:val="fr-FR"/>
              </w:rPr>
              <w:t>ID</w:t>
            </w:r>
            <w:r w:rsidRPr="002C4D4F">
              <w:rPr>
                <w:rFonts w:ascii="Arial" w:hAnsi="Arial" w:hint="eastAsia"/>
                <w:kern w:val="0"/>
                <w:sz w:val="18"/>
                <w:szCs w:val="18"/>
                <w:lang w:val="fr-FR"/>
              </w:rPr>
              <w:t>，如果取不到，则填</w:t>
            </w:r>
            <w:r w:rsidRPr="002C4D4F">
              <w:rPr>
                <w:rFonts w:ascii="Arial" w:hAnsi="Arial" w:hint="eastAsia"/>
                <w:kern w:val="0"/>
                <w:sz w:val="18"/>
                <w:szCs w:val="18"/>
                <w:lang w:val="fr-FR"/>
              </w:rPr>
              <w:t>NULL</w:t>
            </w:r>
            <w:r w:rsidRPr="002C4D4F">
              <w:rPr>
                <w:rFonts w:ascii="Arial" w:hAnsi="Arial" w:hint="eastAsia"/>
                <w:kern w:val="0"/>
                <w:sz w:val="18"/>
                <w:szCs w:val="18"/>
                <w:lang w:val="fr-FR"/>
              </w:rPr>
              <w:t>。对于老版本上报</w:t>
            </w:r>
            <w:r w:rsidRPr="002C4D4F">
              <w:rPr>
                <w:rFonts w:ascii="Arial" w:hAnsi="Arial" w:hint="eastAsia"/>
                <w:kern w:val="0"/>
                <w:sz w:val="18"/>
                <w:szCs w:val="18"/>
                <w:lang w:val="fr-FR"/>
              </w:rPr>
              <w:t>Mac</w:t>
            </w:r>
            <w:r w:rsidRPr="002C4D4F">
              <w:rPr>
                <w:rFonts w:ascii="Arial" w:hAnsi="Arial" w:hint="eastAsia"/>
                <w:kern w:val="0"/>
                <w:sz w:val="18"/>
                <w:szCs w:val="18"/>
                <w:lang w:val="fr-FR"/>
              </w:rPr>
              <w:t>，</w:t>
            </w:r>
            <w:r w:rsidRPr="002C4D4F">
              <w:rPr>
                <w:rFonts w:ascii="Arial" w:hAnsi="Arial" w:hint="eastAsia"/>
                <w:kern w:val="0"/>
                <w:sz w:val="18"/>
                <w:szCs w:val="18"/>
                <w:lang w:val="fr-FR"/>
              </w:rPr>
              <w:t>AS</w:t>
            </w:r>
            <w:r w:rsidRPr="002C4D4F">
              <w:rPr>
                <w:rFonts w:ascii="Arial" w:hAnsi="Arial" w:hint="eastAsia"/>
                <w:kern w:val="0"/>
                <w:sz w:val="18"/>
                <w:szCs w:val="18"/>
                <w:lang w:val="fr-FR"/>
              </w:rPr>
              <w:t>转为</w:t>
            </w:r>
            <w:r w:rsidRPr="002C4D4F">
              <w:rPr>
                <w:rFonts w:ascii="Arial" w:hAnsi="Arial" w:hint="eastAsia"/>
                <w:kern w:val="0"/>
                <w:sz w:val="18"/>
                <w:szCs w:val="18"/>
                <w:lang w:val="fr-FR"/>
              </w:rPr>
              <w:t>MHID</w:t>
            </w:r>
            <w:r w:rsidRPr="002C4D4F">
              <w:rPr>
                <w:rFonts w:ascii="Arial" w:hAnsi="Arial" w:hint="eastAsia"/>
                <w:kern w:val="0"/>
                <w:sz w:val="18"/>
                <w:szCs w:val="18"/>
                <w:lang w:val="fr-FR"/>
              </w:rPr>
              <w:t>。</w:t>
            </w:r>
          </w:p>
        </w:tc>
      </w:tr>
      <w:tr w:rsidR="007A5E2A" w:rsidTr="002C4D4F">
        <w:trPr>
          <w:jc w:val="center"/>
        </w:trPr>
        <w:tc>
          <w:tcPr>
            <w:tcW w:w="1948" w:type="dxa"/>
          </w:tcPr>
          <w:p w:rsidR="007A5E2A" w:rsidRPr="00807218" w:rsidRDefault="00E75215" w:rsidP="00254D54">
            <w:pPr>
              <w:pStyle w:val="TAL"/>
              <w:rPr>
                <w:lang w:val="fr-FR" w:eastAsia="zh-CN"/>
              </w:rPr>
            </w:pPr>
            <w:r w:rsidRPr="00807218">
              <w:rPr>
                <w:rFonts w:hint="eastAsia"/>
                <w:bCs/>
              </w:rPr>
              <w:t>reqClientType</w:t>
            </w:r>
          </w:p>
        </w:tc>
        <w:tc>
          <w:tcPr>
            <w:tcW w:w="709" w:type="dxa"/>
          </w:tcPr>
          <w:p w:rsidR="007A5E2A" w:rsidRPr="00807218" w:rsidRDefault="007A5E2A" w:rsidP="00254D54">
            <w:pPr>
              <w:pStyle w:val="TAL"/>
              <w:rPr>
                <w:lang w:val="fr-FR" w:eastAsia="zh-CN"/>
              </w:rPr>
            </w:pPr>
            <w:r w:rsidRPr="00807218">
              <w:rPr>
                <w:rFonts w:hint="eastAsia"/>
                <w:lang w:val="fr-FR" w:eastAsia="zh-CN"/>
              </w:rPr>
              <w:t>M</w:t>
            </w:r>
          </w:p>
        </w:tc>
        <w:tc>
          <w:tcPr>
            <w:tcW w:w="881" w:type="dxa"/>
          </w:tcPr>
          <w:p w:rsidR="007A5E2A" w:rsidRPr="00807218" w:rsidRDefault="005200E4" w:rsidP="00254D54">
            <w:pPr>
              <w:pStyle w:val="TAL"/>
              <w:rPr>
                <w:lang w:val="fr-FR" w:eastAsia="zh-CN"/>
              </w:rPr>
            </w:pPr>
            <w:r>
              <w:rPr>
                <w:lang w:val="fr-FR"/>
              </w:rPr>
              <w:t>Int</w:t>
            </w:r>
          </w:p>
        </w:tc>
        <w:tc>
          <w:tcPr>
            <w:tcW w:w="709" w:type="dxa"/>
          </w:tcPr>
          <w:p w:rsidR="007A5E2A" w:rsidRPr="00807218" w:rsidRDefault="007A5E2A" w:rsidP="00254D54">
            <w:pPr>
              <w:pStyle w:val="TAL"/>
              <w:rPr>
                <w:lang w:val="fr-FR" w:eastAsia="zh-CN"/>
              </w:rPr>
            </w:pPr>
          </w:p>
        </w:tc>
        <w:tc>
          <w:tcPr>
            <w:tcW w:w="5528" w:type="dxa"/>
          </w:tcPr>
          <w:p w:rsidR="007A5E2A" w:rsidRPr="00807218" w:rsidRDefault="007A5E2A" w:rsidP="004C5B27">
            <w:pPr>
              <w:rPr>
                <w:rFonts w:ascii="Verdana" w:hAnsi="Verdana"/>
                <w:kern w:val="0"/>
                <w:sz w:val="18"/>
                <w:szCs w:val="18"/>
                <w:lang w:val="fr-FR"/>
              </w:rPr>
            </w:pPr>
            <w:r w:rsidRPr="00807218">
              <w:rPr>
                <w:rFonts w:hint="eastAsia"/>
                <w:sz w:val="18"/>
                <w:szCs w:val="18"/>
              </w:rPr>
              <w:t>请求客户端类型</w:t>
            </w:r>
          </w:p>
        </w:tc>
      </w:tr>
      <w:tr w:rsidR="00336704" w:rsidTr="002C4D4F">
        <w:trPr>
          <w:jc w:val="center"/>
        </w:trPr>
        <w:tc>
          <w:tcPr>
            <w:tcW w:w="1948" w:type="dxa"/>
          </w:tcPr>
          <w:p w:rsidR="00336704" w:rsidRPr="00807218" w:rsidRDefault="00E82F6B" w:rsidP="00254D54">
            <w:pPr>
              <w:pStyle w:val="TAL"/>
              <w:rPr>
                <w:bCs/>
                <w:lang w:eastAsia="zh-CN"/>
              </w:rPr>
            </w:pPr>
            <w:r w:rsidRPr="00807218">
              <w:rPr>
                <w:rFonts w:hint="eastAsia"/>
                <w:bCs/>
                <w:lang w:eastAsia="zh-CN"/>
              </w:rPr>
              <w:t>smsAuthOprType</w:t>
            </w:r>
          </w:p>
        </w:tc>
        <w:tc>
          <w:tcPr>
            <w:tcW w:w="709" w:type="dxa"/>
          </w:tcPr>
          <w:p w:rsidR="00336704" w:rsidRPr="00807218" w:rsidRDefault="00336704" w:rsidP="00254D54">
            <w:pPr>
              <w:pStyle w:val="TAL"/>
              <w:rPr>
                <w:rFonts w:cs="Arial"/>
                <w:color w:val="000000"/>
                <w:lang w:eastAsia="zh-CN"/>
              </w:rPr>
            </w:pPr>
            <w:r w:rsidRPr="00807218">
              <w:rPr>
                <w:rFonts w:cs="Arial" w:hint="eastAsia"/>
                <w:color w:val="000000"/>
                <w:lang w:eastAsia="zh-CN"/>
              </w:rPr>
              <w:t>M</w:t>
            </w:r>
          </w:p>
        </w:tc>
        <w:tc>
          <w:tcPr>
            <w:tcW w:w="881" w:type="dxa"/>
          </w:tcPr>
          <w:p w:rsidR="00336704" w:rsidRPr="00807218" w:rsidRDefault="005200E4" w:rsidP="00254D54">
            <w:pPr>
              <w:pStyle w:val="TAL"/>
              <w:rPr>
                <w:lang w:eastAsia="zh-CN"/>
              </w:rPr>
            </w:pPr>
            <w:r>
              <w:rPr>
                <w:rFonts w:hint="eastAsia"/>
                <w:lang w:eastAsia="zh-CN"/>
              </w:rPr>
              <w:t>Int</w:t>
            </w:r>
          </w:p>
        </w:tc>
        <w:tc>
          <w:tcPr>
            <w:tcW w:w="709" w:type="dxa"/>
          </w:tcPr>
          <w:p w:rsidR="00336704" w:rsidRPr="00807218" w:rsidRDefault="00336704" w:rsidP="00254D54">
            <w:pPr>
              <w:pStyle w:val="TAL"/>
              <w:rPr>
                <w:rFonts w:cs="Arial"/>
                <w:lang w:eastAsia="zh-CN"/>
              </w:rPr>
            </w:pPr>
          </w:p>
        </w:tc>
        <w:tc>
          <w:tcPr>
            <w:tcW w:w="5528" w:type="dxa"/>
          </w:tcPr>
          <w:p w:rsidR="00336704" w:rsidRPr="00807218" w:rsidRDefault="00336704" w:rsidP="00254D54">
            <w:pPr>
              <w:rPr>
                <w:sz w:val="18"/>
                <w:szCs w:val="18"/>
              </w:rPr>
            </w:pPr>
            <w:r w:rsidRPr="00807218">
              <w:rPr>
                <w:rFonts w:hint="eastAsia"/>
                <w:sz w:val="18"/>
                <w:szCs w:val="18"/>
              </w:rPr>
              <w:t>短信验证操作类型</w:t>
            </w:r>
          </w:p>
          <w:p w:rsidR="00336704" w:rsidRPr="00807218" w:rsidRDefault="00336704" w:rsidP="00254D54">
            <w:pPr>
              <w:rPr>
                <w:sz w:val="18"/>
                <w:szCs w:val="18"/>
              </w:rPr>
            </w:pPr>
            <w:r w:rsidRPr="00807218">
              <w:rPr>
                <w:rFonts w:hint="eastAsia"/>
                <w:sz w:val="18"/>
                <w:szCs w:val="18"/>
              </w:rPr>
              <w:t xml:space="preserve">0 </w:t>
            </w:r>
            <w:r w:rsidRPr="00807218">
              <w:rPr>
                <w:rFonts w:hint="eastAsia"/>
                <w:sz w:val="18"/>
                <w:szCs w:val="18"/>
              </w:rPr>
              <w:t>普通登录验证（账号不存在时返回错）</w:t>
            </w:r>
            <w:ins w:id="114" w:author="x00116998" w:date="2014-12-27T17:02:00Z">
              <w:r w:rsidR="009A7101">
                <w:rPr>
                  <w:rFonts w:hint="eastAsia"/>
                  <w:sz w:val="18"/>
                  <w:szCs w:val="18"/>
                </w:rPr>
                <w:t>==</w:t>
              </w:r>
              <w:r w:rsidR="009A7101">
                <w:rPr>
                  <w:rFonts w:hint="eastAsia"/>
                  <w:sz w:val="18"/>
                  <w:szCs w:val="18"/>
                </w:rPr>
                <w:t>》因安全风险，需逐步废弃</w:t>
              </w:r>
            </w:ins>
            <w:ins w:id="115" w:author="x00116998" w:date="2014-12-27T17:03:00Z">
              <w:r w:rsidR="009A7101">
                <w:rPr>
                  <w:rFonts w:hint="eastAsia"/>
                  <w:sz w:val="18"/>
                  <w:szCs w:val="18"/>
                </w:rPr>
                <w:t>（</w:t>
              </w:r>
            </w:ins>
            <w:ins w:id="116" w:author="x00116998" w:date="2014-12-27T17:13:00Z">
              <w:r w:rsidR="00496CD6">
                <w:rPr>
                  <w:rFonts w:hint="eastAsia"/>
                  <w:sz w:val="18"/>
                  <w:szCs w:val="18"/>
                </w:rPr>
                <w:t>记录日志统计</w:t>
              </w:r>
            </w:ins>
            <w:ins w:id="117" w:author="x00116998" w:date="2014-12-27T17:03:00Z">
              <w:r w:rsidR="009A7101">
                <w:rPr>
                  <w:rFonts w:hint="eastAsia"/>
                  <w:sz w:val="18"/>
                  <w:szCs w:val="18"/>
                </w:rPr>
                <w:t>待老业务客户端消亡时</w:t>
              </w:r>
            </w:ins>
            <w:ins w:id="118" w:author="x00116998" w:date="2014-12-27T17:04:00Z">
              <w:r w:rsidR="009A7101">
                <w:rPr>
                  <w:rFonts w:hint="eastAsia"/>
                  <w:sz w:val="18"/>
                  <w:szCs w:val="18"/>
                </w:rPr>
                <w:t>，</w:t>
              </w:r>
            </w:ins>
            <w:ins w:id="119" w:author="x00116998" w:date="2014-12-27T17:03:00Z">
              <w:r w:rsidR="009A7101">
                <w:rPr>
                  <w:rFonts w:hint="eastAsia"/>
                  <w:sz w:val="18"/>
                  <w:szCs w:val="18"/>
                </w:rPr>
                <w:t>取消掉该值的支持）</w:t>
              </w:r>
            </w:ins>
          </w:p>
          <w:p w:rsidR="004675F5" w:rsidRDefault="00336704" w:rsidP="004675F5">
            <w:pPr>
              <w:rPr>
                <w:ins w:id="120" w:author="x00116998" w:date="2014-12-27T17:03:00Z"/>
                <w:sz w:val="18"/>
                <w:szCs w:val="18"/>
              </w:rPr>
            </w:pPr>
            <w:r w:rsidRPr="00807218">
              <w:rPr>
                <w:rFonts w:hint="eastAsia"/>
                <w:sz w:val="18"/>
                <w:szCs w:val="18"/>
              </w:rPr>
              <w:t xml:space="preserve">1 </w:t>
            </w:r>
            <w:r w:rsidRPr="00807218">
              <w:rPr>
                <w:rFonts w:hint="eastAsia"/>
                <w:sz w:val="18"/>
                <w:szCs w:val="18"/>
              </w:rPr>
              <w:t>登录验证</w:t>
            </w:r>
            <w:r w:rsidR="003609D5" w:rsidRPr="00807218">
              <w:rPr>
                <w:rFonts w:hint="eastAsia"/>
                <w:sz w:val="18"/>
                <w:szCs w:val="18"/>
              </w:rPr>
              <w:t>或注册</w:t>
            </w:r>
            <w:r w:rsidRPr="00807218">
              <w:rPr>
                <w:rFonts w:hint="eastAsia"/>
                <w:sz w:val="18"/>
                <w:szCs w:val="18"/>
              </w:rPr>
              <w:t>（账号不存在时，先完成注册）</w:t>
            </w:r>
            <w:r w:rsidR="004675F5" w:rsidRPr="00807218">
              <w:rPr>
                <w:rFonts w:hint="eastAsia"/>
                <w:sz w:val="18"/>
                <w:szCs w:val="18"/>
              </w:rPr>
              <w:t>例如：</w:t>
            </w:r>
            <w:r w:rsidR="004675F5" w:rsidRPr="00807218">
              <w:rPr>
                <w:rFonts w:hint="eastAsia"/>
                <w:sz w:val="18"/>
                <w:szCs w:val="18"/>
              </w:rPr>
              <w:t>Hotalk</w:t>
            </w:r>
            <w:r w:rsidR="004675F5" w:rsidRPr="00807218">
              <w:rPr>
                <w:rFonts w:hint="eastAsia"/>
                <w:sz w:val="18"/>
                <w:szCs w:val="18"/>
              </w:rPr>
              <w:t>业务。</w:t>
            </w:r>
          </w:p>
          <w:p w:rsidR="009A7101" w:rsidRPr="009A7101" w:rsidRDefault="009A7101" w:rsidP="004675F5">
            <w:pPr>
              <w:rPr>
                <w:sz w:val="18"/>
                <w:szCs w:val="18"/>
              </w:rPr>
            </w:pPr>
            <w:ins w:id="121" w:author="x00116998" w:date="2014-12-27T17:04:00Z">
              <w:r>
                <w:rPr>
                  <w:rFonts w:hint="eastAsia"/>
                  <w:sz w:val="18"/>
                  <w:szCs w:val="18"/>
                </w:rPr>
                <w:t>==</w:t>
              </w:r>
              <w:r>
                <w:rPr>
                  <w:rFonts w:hint="eastAsia"/>
                  <w:sz w:val="18"/>
                  <w:szCs w:val="18"/>
                </w:rPr>
                <w:t>》因安全风险，需逐步废弃（</w:t>
              </w:r>
            </w:ins>
            <w:ins w:id="122" w:author="x00116998" w:date="2014-12-27T17:13:00Z">
              <w:r w:rsidR="00496CD6">
                <w:rPr>
                  <w:rFonts w:hint="eastAsia"/>
                  <w:sz w:val="18"/>
                  <w:szCs w:val="18"/>
                </w:rPr>
                <w:t>记录日志统计待</w:t>
              </w:r>
            </w:ins>
            <w:ins w:id="123" w:author="x00116998" w:date="2014-12-27T17:04:00Z">
              <w:r>
                <w:rPr>
                  <w:rFonts w:hint="eastAsia"/>
                  <w:sz w:val="18"/>
                  <w:szCs w:val="18"/>
                </w:rPr>
                <w:t>老业务客户端消亡时，取消掉该值的支持）</w:t>
              </w:r>
            </w:ins>
          </w:p>
          <w:p w:rsidR="00B11CA6" w:rsidRDefault="0055761C" w:rsidP="00B11CA6">
            <w:pPr>
              <w:rPr>
                <w:sz w:val="18"/>
                <w:szCs w:val="18"/>
              </w:rPr>
            </w:pPr>
            <w:r>
              <w:rPr>
                <w:rFonts w:hint="eastAsia"/>
                <w:sz w:val="18"/>
                <w:szCs w:val="18"/>
              </w:rPr>
              <w:t>3</w:t>
            </w:r>
            <w:r>
              <w:rPr>
                <w:rFonts w:hint="eastAsia"/>
                <w:sz w:val="18"/>
                <w:szCs w:val="18"/>
              </w:rPr>
              <w:t>录入前认证</w:t>
            </w:r>
          </w:p>
          <w:p w:rsidR="009E1783" w:rsidRDefault="009E1783" w:rsidP="002C4D4F">
            <w:pPr>
              <w:rPr>
                <w:ins w:id="124" w:author="x00116998" w:date="2014-12-27T17:00:00Z"/>
                <w:sz w:val="18"/>
                <w:szCs w:val="18"/>
              </w:rPr>
            </w:pPr>
            <w:r>
              <w:rPr>
                <w:rFonts w:hint="eastAsia"/>
                <w:sz w:val="18"/>
                <w:szCs w:val="18"/>
              </w:rPr>
              <w:t>4</w:t>
            </w:r>
            <w:r>
              <w:rPr>
                <w:rFonts w:hint="eastAsia"/>
                <w:sz w:val="18"/>
                <w:szCs w:val="18"/>
              </w:rPr>
              <w:t>重置密码前验证</w:t>
            </w:r>
            <w:r>
              <w:rPr>
                <w:rFonts w:hint="eastAsia"/>
                <w:sz w:val="18"/>
                <w:szCs w:val="18"/>
              </w:rPr>
              <w:t>(</w:t>
            </w:r>
            <w:r>
              <w:rPr>
                <w:rFonts w:hint="eastAsia"/>
                <w:sz w:val="18"/>
                <w:szCs w:val="18"/>
              </w:rPr>
              <w:t>对应</w:t>
            </w:r>
            <w:r>
              <w:rPr>
                <w:rFonts w:hint="eastAsia"/>
                <w:sz w:val="18"/>
                <w:szCs w:val="18"/>
              </w:rPr>
              <w:t>getSMSAuthCode</w:t>
            </w:r>
            <w:r>
              <w:rPr>
                <w:rFonts w:hint="eastAsia"/>
                <w:sz w:val="18"/>
                <w:szCs w:val="18"/>
              </w:rPr>
              <w:t>类型</w:t>
            </w:r>
            <w:r w:rsidRPr="009E1783">
              <w:rPr>
                <w:rFonts w:hint="eastAsia"/>
                <w:sz w:val="18"/>
                <w:szCs w:val="18"/>
              </w:rPr>
              <w:t>1</w:t>
            </w:r>
            <w:r w:rsidRPr="009E1783">
              <w:rPr>
                <w:rFonts w:hint="eastAsia"/>
                <w:sz w:val="18"/>
                <w:szCs w:val="18"/>
              </w:rPr>
              <w:t>找回密码</w:t>
            </w:r>
            <w:r w:rsidR="005732E6">
              <w:rPr>
                <w:rFonts w:hint="eastAsia"/>
                <w:sz w:val="18"/>
                <w:szCs w:val="18"/>
              </w:rPr>
              <w:t>;</w:t>
            </w:r>
            <w:r w:rsidR="005732E6">
              <w:rPr>
                <w:rFonts w:hint="eastAsia"/>
                <w:sz w:val="18"/>
                <w:szCs w:val="18"/>
              </w:rPr>
              <w:t>只验证，不删验证码记录</w:t>
            </w:r>
            <w:r>
              <w:rPr>
                <w:rFonts w:hint="eastAsia"/>
                <w:sz w:val="18"/>
                <w:szCs w:val="18"/>
              </w:rPr>
              <w:t>)</w:t>
            </w:r>
          </w:p>
          <w:p w:rsidR="002E1B65" w:rsidRPr="00807218" w:rsidRDefault="002E1B65" w:rsidP="00370666">
            <w:pPr>
              <w:rPr>
                <w:sz w:val="18"/>
                <w:szCs w:val="18"/>
              </w:rPr>
            </w:pPr>
            <w:ins w:id="125" w:author="x00116998" w:date="2014-12-27T17:00:00Z">
              <w:r>
                <w:rPr>
                  <w:rFonts w:hint="eastAsia"/>
                  <w:sz w:val="18"/>
                  <w:szCs w:val="18"/>
                </w:rPr>
                <w:t xml:space="preserve">5 </w:t>
              </w:r>
            </w:ins>
            <w:ins w:id="126" w:author="x00116998" w:date="2015-01-06T15:35:00Z">
              <w:r w:rsidR="00006C07">
                <w:rPr>
                  <w:rFonts w:hint="eastAsia"/>
                  <w:sz w:val="18"/>
                  <w:szCs w:val="18"/>
                </w:rPr>
                <w:t>上行短信</w:t>
              </w:r>
            </w:ins>
            <w:ins w:id="127" w:author="x00116998" w:date="2014-12-27T17:00:00Z">
              <w:r>
                <w:rPr>
                  <w:rFonts w:hint="eastAsia"/>
                  <w:sz w:val="18"/>
                  <w:szCs w:val="18"/>
                </w:rPr>
                <w:t>注册（</w:t>
              </w:r>
            </w:ins>
            <w:ins w:id="128" w:author="x00116998" w:date="2015-01-06T15:35:00Z">
              <w:r w:rsidR="00370666">
                <w:rPr>
                  <w:rFonts w:hint="eastAsia"/>
                  <w:sz w:val="18"/>
                  <w:szCs w:val="18"/>
                </w:rPr>
                <w:t>手机帐号不存在时，可进行注册；</w:t>
              </w:r>
            </w:ins>
            <w:ins w:id="129" w:author="x00116998" w:date="2014-12-27T17:01:00Z">
              <w:r>
                <w:rPr>
                  <w:rFonts w:hint="eastAsia"/>
                  <w:sz w:val="18"/>
                  <w:szCs w:val="18"/>
                </w:rPr>
                <w:t>手机帐号已存在时，</w:t>
              </w:r>
              <w:r w:rsidR="00E20F44">
                <w:rPr>
                  <w:rFonts w:hint="eastAsia"/>
                  <w:sz w:val="18"/>
                  <w:szCs w:val="18"/>
                </w:rPr>
                <w:t>返回手机</w:t>
              </w:r>
            </w:ins>
            <w:ins w:id="130" w:author="x00116998" w:date="2014-12-27T17:02:00Z">
              <w:r w:rsidR="00E20F44">
                <w:rPr>
                  <w:rFonts w:hint="eastAsia"/>
                  <w:sz w:val="18"/>
                  <w:szCs w:val="18"/>
                </w:rPr>
                <w:t>帐号已存在，但不登录）</w:t>
              </w:r>
            </w:ins>
          </w:p>
        </w:tc>
      </w:tr>
      <w:tr w:rsidR="003609D5" w:rsidTr="002C4D4F">
        <w:trPr>
          <w:jc w:val="center"/>
        </w:trPr>
        <w:tc>
          <w:tcPr>
            <w:tcW w:w="1948" w:type="dxa"/>
          </w:tcPr>
          <w:p w:rsidR="003609D5" w:rsidRPr="00807218" w:rsidRDefault="003609D5" w:rsidP="00254D54">
            <w:pPr>
              <w:pStyle w:val="TAL"/>
              <w:rPr>
                <w:bCs/>
                <w:lang w:eastAsia="zh-CN"/>
              </w:rPr>
            </w:pPr>
            <w:r w:rsidRPr="00807218">
              <w:rPr>
                <w:rFonts w:hint="eastAsia"/>
                <w:bCs/>
              </w:rPr>
              <w:t>clientIP</w:t>
            </w:r>
          </w:p>
        </w:tc>
        <w:tc>
          <w:tcPr>
            <w:tcW w:w="709" w:type="dxa"/>
          </w:tcPr>
          <w:p w:rsidR="003609D5" w:rsidRPr="00807218" w:rsidRDefault="003609D5" w:rsidP="00254D54">
            <w:pPr>
              <w:pStyle w:val="TAL"/>
              <w:rPr>
                <w:rFonts w:cs="Arial"/>
                <w:color w:val="000000"/>
                <w:lang w:eastAsia="zh-CN"/>
              </w:rPr>
            </w:pPr>
            <w:r w:rsidRPr="00807218">
              <w:rPr>
                <w:rFonts w:cs="Arial" w:hint="eastAsia"/>
                <w:color w:val="000000"/>
                <w:lang w:eastAsia="zh-CN"/>
              </w:rPr>
              <w:t>O</w:t>
            </w:r>
          </w:p>
        </w:tc>
        <w:tc>
          <w:tcPr>
            <w:tcW w:w="881" w:type="dxa"/>
          </w:tcPr>
          <w:p w:rsidR="003609D5" w:rsidRPr="00807218" w:rsidRDefault="003609D5" w:rsidP="00254D54">
            <w:pPr>
              <w:pStyle w:val="TAL"/>
              <w:rPr>
                <w:lang w:eastAsia="zh-CN"/>
              </w:rPr>
            </w:pPr>
            <w:r w:rsidRPr="00807218">
              <w:rPr>
                <w:rFonts w:hint="eastAsia"/>
                <w:lang w:eastAsia="zh-CN"/>
              </w:rPr>
              <w:t>String</w:t>
            </w:r>
          </w:p>
        </w:tc>
        <w:tc>
          <w:tcPr>
            <w:tcW w:w="709" w:type="dxa"/>
          </w:tcPr>
          <w:p w:rsidR="003609D5" w:rsidRPr="00807218" w:rsidRDefault="003609D5" w:rsidP="00254D54">
            <w:pPr>
              <w:pStyle w:val="TAL"/>
              <w:rPr>
                <w:rFonts w:cs="Arial"/>
                <w:lang w:eastAsia="zh-CN"/>
              </w:rPr>
            </w:pPr>
            <w:r w:rsidRPr="00807218">
              <w:rPr>
                <w:rFonts w:cs="Arial" w:hint="eastAsia"/>
                <w:lang w:eastAsia="zh-CN"/>
              </w:rPr>
              <w:t>40</w:t>
            </w:r>
          </w:p>
        </w:tc>
        <w:tc>
          <w:tcPr>
            <w:tcW w:w="5528" w:type="dxa"/>
          </w:tcPr>
          <w:p w:rsidR="003609D5" w:rsidRPr="00807218" w:rsidRDefault="003609D5" w:rsidP="002C4D4F">
            <w:pPr>
              <w:rPr>
                <w:sz w:val="18"/>
                <w:szCs w:val="18"/>
              </w:rPr>
            </w:pPr>
            <w:r w:rsidRPr="00807218">
              <w:rPr>
                <w:rFonts w:hint="eastAsia"/>
                <w:sz w:val="18"/>
                <w:szCs w:val="18"/>
              </w:rPr>
              <w:t>客户端</w:t>
            </w:r>
            <w:r w:rsidRPr="00807218">
              <w:rPr>
                <w:rFonts w:hint="eastAsia"/>
                <w:sz w:val="18"/>
                <w:szCs w:val="18"/>
              </w:rPr>
              <w:t>IP</w:t>
            </w:r>
            <w:r w:rsidRPr="00807218">
              <w:rPr>
                <w:rFonts w:hint="eastAsia"/>
                <w:sz w:val="18"/>
                <w:szCs w:val="18"/>
              </w:rPr>
              <w:t>（</w:t>
            </w:r>
            <w:r w:rsidRPr="00807218">
              <w:rPr>
                <w:rFonts w:hint="eastAsia"/>
                <w:sz w:val="18"/>
                <w:szCs w:val="18"/>
              </w:rPr>
              <w:t>Portal</w:t>
            </w:r>
            <w:r w:rsidRPr="00807218">
              <w:rPr>
                <w:rFonts w:hint="eastAsia"/>
                <w:sz w:val="18"/>
                <w:szCs w:val="18"/>
              </w:rPr>
              <w:t>或</w:t>
            </w:r>
            <w:r w:rsidRPr="00807218">
              <w:rPr>
                <w:rFonts w:hint="eastAsia"/>
                <w:sz w:val="18"/>
                <w:szCs w:val="18"/>
              </w:rPr>
              <w:t>AS</w:t>
            </w:r>
            <w:r w:rsidRPr="00807218">
              <w:rPr>
                <w:rFonts w:hint="eastAsia"/>
                <w:sz w:val="18"/>
                <w:szCs w:val="18"/>
              </w:rPr>
              <w:t>根据从协议中获取）</w:t>
            </w:r>
          </w:p>
        </w:tc>
      </w:tr>
      <w:tr w:rsidR="00EE336F" w:rsidTr="002C4D4F">
        <w:trPr>
          <w:jc w:val="center"/>
        </w:trPr>
        <w:tc>
          <w:tcPr>
            <w:tcW w:w="1948" w:type="dxa"/>
          </w:tcPr>
          <w:p w:rsidR="00EE336F" w:rsidRDefault="00B32291" w:rsidP="00B32291">
            <w:pPr>
              <w:pStyle w:val="TAL"/>
              <w:rPr>
                <w:lang w:val="fr-FR" w:eastAsia="zh-CN"/>
              </w:rPr>
            </w:pPr>
            <w:r>
              <w:rPr>
                <w:rFonts w:hint="eastAsia"/>
                <w:b/>
                <w:bCs/>
                <w:lang w:eastAsia="zh-CN"/>
              </w:rPr>
              <w:t>loginC</w:t>
            </w:r>
            <w:r w:rsidR="00EE336F" w:rsidRPr="00493E1F">
              <w:rPr>
                <w:b/>
                <w:bCs/>
                <w:lang w:eastAsia="zh-CN"/>
              </w:rPr>
              <w:t>hannel</w:t>
            </w:r>
          </w:p>
        </w:tc>
        <w:tc>
          <w:tcPr>
            <w:tcW w:w="709" w:type="dxa"/>
          </w:tcPr>
          <w:p w:rsidR="00EE336F" w:rsidRDefault="00EE336F" w:rsidP="00254D54">
            <w:pPr>
              <w:pStyle w:val="TAL"/>
              <w:rPr>
                <w:lang w:val="fr-FR" w:eastAsia="zh-CN"/>
              </w:rPr>
            </w:pPr>
            <w:r>
              <w:rPr>
                <w:rFonts w:cs="Arial" w:hint="eastAsia"/>
                <w:color w:val="000000"/>
                <w:lang w:eastAsia="zh-CN"/>
              </w:rPr>
              <w:t>O</w:t>
            </w:r>
          </w:p>
        </w:tc>
        <w:tc>
          <w:tcPr>
            <w:tcW w:w="881" w:type="dxa"/>
          </w:tcPr>
          <w:p w:rsidR="00EE336F" w:rsidRDefault="005200E4" w:rsidP="00254D54">
            <w:pPr>
              <w:pStyle w:val="TAL"/>
              <w:rPr>
                <w:lang w:val="fr-FR" w:eastAsia="zh-CN"/>
              </w:rPr>
            </w:pPr>
            <w:r>
              <w:rPr>
                <w:lang w:eastAsia="zh-CN"/>
              </w:rPr>
              <w:t>Bigint</w:t>
            </w:r>
          </w:p>
        </w:tc>
        <w:tc>
          <w:tcPr>
            <w:tcW w:w="709" w:type="dxa"/>
          </w:tcPr>
          <w:p w:rsidR="00EE336F" w:rsidRDefault="00EE336F" w:rsidP="00254D54">
            <w:pPr>
              <w:pStyle w:val="TAL"/>
              <w:rPr>
                <w:lang w:val="fr-FR" w:eastAsia="zh-CN"/>
              </w:rPr>
            </w:pPr>
          </w:p>
        </w:tc>
        <w:tc>
          <w:tcPr>
            <w:tcW w:w="5528" w:type="dxa"/>
          </w:tcPr>
          <w:p w:rsidR="00EE336F" w:rsidRDefault="00EE336F" w:rsidP="007564DC">
            <w:pPr>
              <w:rPr>
                <w:rFonts w:ascii="宋体" w:hAnsi="宋体"/>
                <w:sz w:val="18"/>
                <w:szCs w:val="18"/>
              </w:rPr>
            </w:pPr>
            <w:r>
              <w:rPr>
                <w:rFonts w:ascii="宋体" w:hAnsi="宋体" w:hint="eastAsia"/>
                <w:sz w:val="18"/>
                <w:szCs w:val="18"/>
              </w:rPr>
              <w:t>登录渠道</w:t>
            </w:r>
            <w:r w:rsidR="00621C36">
              <w:rPr>
                <w:rFonts w:ascii="宋体" w:hAnsi="宋体" w:hint="eastAsia"/>
                <w:sz w:val="18"/>
                <w:szCs w:val="18"/>
              </w:rPr>
              <w:t>(如果完成注册，则作为注册渠道)</w:t>
            </w:r>
          </w:p>
          <w:p w:rsidR="002C4D4F" w:rsidRDefault="00EE336F" w:rsidP="002C4D4F">
            <w:pPr>
              <w:rPr>
                <w:rFonts w:ascii="宋体" w:hAnsi="宋体"/>
                <w:sz w:val="18"/>
                <w:szCs w:val="18"/>
              </w:rPr>
            </w:pPr>
            <w:r>
              <w:rPr>
                <w:rFonts w:ascii="宋体" w:hAnsi="宋体" w:hint="eastAsia"/>
                <w:sz w:val="18"/>
                <w:szCs w:val="18"/>
              </w:rPr>
              <w:t>格式：[3位业务ID]+[6位渠道编码]</w:t>
            </w:r>
          </w:p>
          <w:p w:rsidR="00EE336F" w:rsidRDefault="00EE336F" w:rsidP="002C4D4F">
            <w:pPr>
              <w:rPr>
                <w:rFonts w:ascii="Arial" w:hAnsi="Arial"/>
                <w:kern w:val="0"/>
                <w:sz w:val="18"/>
                <w:szCs w:val="18"/>
                <w:lang w:val="fr-FR"/>
              </w:rPr>
            </w:pPr>
            <w:r>
              <w:rPr>
                <w:rFonts w:ascii="Arial" w:hAnsi="Arial" w:hint="eastAsia"/>
                <w:kern w:val="0"/>
                <w:sz w:val="18"/>
                <w:szCs w:val="18"/>
                <w:lang w:val="fr-FR"/>
              </w:rPr>
              <w:t>不填写时，则取</w:t>
            </w:r>
            <w:r>
              <w:rPr>
                <w:rFonts w:hint="eastAsia"/>
                <w:lang w:val="fr-FR"/>
              </w:rPr>
              <w:t>AppId</w:t>
            </w:r>
            <w:r w:rsidR="00B32291">
              <w:rPr>
                <w:rFonts w:hint="eastAsia"/>
                <w:lang w:val="fr-FR"/>
              </w:rPr>
              <w:t>(</w:t>
            </w:r>
            <w:r w:rsidR="00B32291">
              <w:rPr>
                <w:rFonts w:hint="eastAsia"/>
                <w:lang w:val="fr-FR"/>
              </w:rPr>
              <w:t>优先</w:t>
            </w:r>
            <w:r w:rsidR="00B32291">
              <w:rPr>
                <w:rFonts w:hint="eastAsia"/>
                <w:lang w:val="fr-FR"/>
              </w:rPr>
              <w:t>)</w:t>
            </w:r>
            <w:r w:rsidR="00B32291">
              <w:rPr>
                <w:rFonts w:hint="eastAsia"/>
                <w:lang w:val="fr-FR"/>
              </w:rPr>
              <w:t>或</w:t>
            </w:r>
            <w:r w:rsidR="00B32291">
              <w:rPr>
                <w:rFonts w:hint="eastAsia"/>
                <w:lang w:val="fr-FR"/>
              </w:rPr>
              <w:t>reqClientType</w:t>
            </w:r>
            <w:r>
              <w:rPr>
                <w:rFonts w:ascii="Arial" w:hAnsi="Arial" w:hint="eastAsia"/>
                <w:kern w:val="0"/>
                <w:sz w:val="18"/>
                <w:szCs w:val="18"/>
                <w:lang w:val="fr-FR"/>
              </w:rPr>
              <w:t>对应的默认值。</w:t>
            </w:r>
          </w:p>
        </w:tc>
      </w:tr>
      <w:tr w:rsidR="00621C36" w:rsidRPr="0019396F" w:rsidTr="002C4D4F">
        <w:trPr>
          <w:jc w:val="center"/>
        </w:trPr>
        <w:tc>
          <w:tcPr>
            <w:tcW w:w="1948" w:type="dxa"/>
          </w:tcPr>
          <w:p w:rsidR="00621C36" w:rsidRDefault="00621C36" w:rsidP="00B32291">
            <w:pPr>
              <w:pStyle w:val="TAL"/>
              <w:rPr>
                <w:b/>
                <w:bCs/>
                <w:lang w:eastAsia="zh-CN"/>
              </w:rPr>
            </w:pPr>
            <w:r>
              <w:rPr>
                <w:rFonts w:ascii="Verdana" w:hAnsi="Verdana" w:hint="eastAsia"/>
                <w:lang w:val="en-US" w:eastAsia="zh-CN"/>
              </w:rPr>
              <w:t>plmn</w:t>
            </w:r>
          </w:p>
        </w:tc>
        <w:tc>
          <w:tcPr>
            <w:tcW w:w="709" w:type="dxa"/>
          </w:tcPr>
          <w:p w:rsidR="00621C36" w:rsidRDefault="00621C36" w:rsidP="00254D54">
            <w:pPr>
              <w:pStyle w:val="TAL"/>
              <w:rPr>
                <w:rFonts w:cs="Arial"/>
                <w:color w:val="000000"/>
                <w:lang w:eastAsia="zh-CN"/>
              </w:rPr>
            </w:pPr>
            <w:r>
              <w:rPr>
                <w:rFonts w:ascii="Verdana" w:hAnsi="Verdana" w:hint="eastAsia"/>
                <w:lang w:val="en-US" w:eastAsia="zh-CN"/>
              </w:rPr>
              <w:t>O</w:t>
            </w:r>
          </w:p>
        </w:tc>
        <w:tc>
          <w:tcPr>
            <w:tcW w:w="881" w:type="dxa"/>
          </w:tcPr>
          <w:p w:rsidR="00621C36" w:rsidRDefault="00621C36" w:rsidP="00254D54">
            <w:pPr>
              <w:pStyle w:val="TAL"/>
              <w:rPr>
                <w:lang w:eastAsia="zh-CN"/>
              </w:rPr>
            </w:pPr>
            <w:r>
              <w:rPr>
                <w:rFonts w:ascii="Verdana" w:hAnsi="Verdana" w:hint="eastAsia"/>
                <w:lang w:eastAsia="zh-CN"/>
              </w:rPr>
              <w:t>String</w:t>
            </w:r>
          </w:p>
        </w:tc>
        <w:tc>
          <w:tcPr>
            <w:tcW w:w="709" w:type="dxa"/>
          </w:tcPr>
          <w:p w:rsidR="00621C36" w:rsidRDefault="00621C36" w:rsidP="00254D54">
            <w:pPr>
              <w:pStyle w:val="TAL"/>
              <w:rPr>
                <w:lang w:val="fr-FR" w:eastAsia="zh-CN"/>
              </w:rPr>
            </w:pPr>
            <w:r>
              <w:rPr>
                <w:rFonts w:hint="eastAsia"/>
                <w:lang w:val="fr-FR" w:eastAsia="zh-CN"/>
              </w:rPr>
              <w:t>15</w:t>
            </w:r>
          </w:p>
        </w:tc>
        <w:tc>
          <w:tcPr>
            <w:tcW w:w="5528" w:type="dxa"/>
          </w:tcPr>
          <w:p w:rsidR="00621C36" w:rsidRPr="00621C36" w:rsidRDefault="00621C36" w:rsidP="00EB0B70">
            <w:pPr>
              <w:rPr>
                <w:rFonts w:ascii="宋体" w:hAnsi="宋体"/>
                <w:sz w:val="18"/>
                <w:szCs w:val="18"/>
                <w:lang w:val="fr-FR"/>
              </w:rPr>
            </w:pPr>
            <w:r>
              <w:rPr>
                <w:rFonts w:hint="eastAsia"/>
                <w:sz w:val="19"/>
                <w:szCs w:val="19"/>
                <w:lang w:val="en-GB"/>
              </w:rPr>
              <w:t>手机</w:t>
            </w:r>
            <w:r w:rsidRPr="00621C36">
              <w:rPr>
                <w:rFonts w:hint="eastAsia"/>
                <w:sz w:val="19"/>
                <w:szCs w:val="19"/>
                <w:lang w:val="fr-FR"/>
              </w:rPr>
              <w:t>plmn</w:t>
            </w:r>
            <w:r w:rsidRPr="00621C36">
              <w:rPr>
                <w:rFonts w:ascii="宋体" w:hAnsi="宋体" w:hint="eastAsia"/>
                <w:sz w:val="18"/>
                <w:szCs w:val="18"/>
                <w:lang w:val="fr-FR"/>
              </w:rPr>
              <w:t xml:space="preserve"> </w:t>
            </w:r>
          </w:p>
          <w:p w:rsidR="00621C36" w:rsidRDefault="00621C36" w:rsidP="007564DC">
            <w:pPr>
              <w:rPr>
                <w:lang w:val="fr-FR"/>
              </w:rPr>
            </w:pPr>
            <w:r>
              <w:rPr>
                <w:rFonts w:ascii="Arial" w:hAnsi="Arial" w:hint="eastAsia"/>
                <w:kern w:val="0"/>
                <w:sz w:val="18"/>
                <w:szCs w:val="18"/>
                <w:lang w:val="fr-FR"/>
              </w:rPr>
              <w:t>取</w:t>
            </w:r>
            <w:r>
              <w:rPr>
                <w:rFonts w:ascii="Arial" w:hAnsi="Arial" w:hint="eastAsia"/>
                <w:kern w:val="0"/>
                <w:sz w:val="18"/>
                <w:szCs w:val="18"/>
                <w:lang w:val="fr-FR"/>
              </w:rPr>
              <w:t>IMSI</w:t>
            </w:r>
            <w:r>
              <w:rPr>
                <w:rFonts w:ascii="Arial" w:hAnsi="Arial" w:hint="eastAsia"/>
                <w:kern w:val="0"/>
                <w:sz w:val="18"/>
                <w:szCs w:val="18"/>
                <w:lang w:val="fr-FR"/>
              </w:rPr>
              <w:t>的</w:t>
            </w:r>
            <w:r w:rsidRPr="00621C36">
              <w:rPr>
                <w:lang w:val="fr-FR"/>
              </w:rPr>
              <w:t>MCC+MNC</w:t>
            </w:r>
            <w:r w:rsidRPr="00621C36">
              <w:rPr>
                <w:rFonts w:hint="eastAsia"/>
                <w:lang w:val="fr-FR"/>
              </w:rPr>
              <w:t>.</w:t>
            </w:r>
          </w:p>
          <w:p w:rsidR="009E317A" w:rsidRPr="00621C36" w:rsidRDefault="009E317A" w:rsidP="007564DC">
            <w:pPr>
              <w:rPr>
                <w:rFonts w:ascii="宋体" w:hAnsi="宋体"/>
                <w:sz w:val="18"/>
                <w:szCs w:val="18"/>
                <w:lang w:val="fr-FR"/>
              </w:rPr>
            </w:pPr>
            <w:r>
              <w:rPr>
                <w:rFonts w:hint="eastAsia"/>
                <w:sz w:val="19"/>
                <w:szCs w:val="19"/>
                <w:lang w:val="en-GB"/>
              </w:rPr>
              <w:t>需更新设备绑定表</w:t>
            </w:r>
          </w:p>
        </w:tc>
      </w:tr>
      <w:tr w:rsidR="00621C36" w:rsidTr="002C4D4F">
        <w:trPr>
          <w:jc w:val="center"/>
        </w:trPr>
        <w:tc>
          <w:tcPr>
            <w:tcW w:w="1948" w:type="dxa"/>
          </w:tcPr>
          <w:p w:rsidR="00621C36" w:rsidRDefault="00621C36" w:rsidP="00B32291">
            <w:pPr>
              <w:pStyle w:val="TAL"/>
              <w:rPr>
                <w:rFonts w:ascii="Verdana" w:hAnsi="Verdana"/>
                <w:lang w:val="en-US" w:eastAsia="zh-CN"/>
              </w:rPr>
            </w:pPr>
            <w:r>
              <w:rPr>
                <w:rFonts w:ascii="Verdana" w:hAnsi="Verdana" w:hint="eastAsia"/>
                <w:lang w:val="en-US" w:eastAsia="zh-CN"/>
              </w:rPr>
              <w:t>osVersion</w:t>
            </w:r>
          </w:p>
        </w:tc>
        <w:tc>
          <w:tcPr>
            <w:tcW w:w="709" w:type="dxa"/>
          </w:tcPr>
          <w:p w:rsidR="00621C36" w:rsidRDefault="00621C36" w:rsidP="00254D54">
            <w:pPr>
              <w:pStyle w:val="TAL"/>
              <w:rPr>
                <w:rFonts w:ascii="Verdana" w:hAnsi="Verdana"/>
                <w:lang w:val="en-US" w:eastAsia="zh-CN"/>
              </w:rPr>
            </w:pPr>
            <w:r>
              <w:rPr>
                <w:rFonts w:ascii="Verdana" w:hAnsi="Verdana" w:hint="eastAsia"/>
                <w:lang w:val="en-US" w:eastAsia="zh-CN"/>
              </w:rPr>
              <w:t>O</w:t>
            </w:r>
          </w:p>
        </w:tc>
        <w:tc>
          <w:tcPr>
            <w:tcW w:w="881" w:type="dxa"/>
          </w:tcPr>
          <w:p w:rsidR="00621C36" w:rsidRDefault="00621C36" w:rsidP="00254D54">
            <w:pPr>
              <w:pStyle w:val="TAL"/>
              <w:rPr>
                <w:rFonts w:ascii="Verdana" w:hAnsi="Verdana"/>
                <w:lang w:eastAsia="zh-CN"/>
              </w:rPr>
            </w:pPr>
            <w:r>
              <w:rPr>
                <w:rFonts w:ascii="Verdana" w:hAnsi="Verdana" w:hint="eastAsia"/>
                <w:lang w:eastAsia="zh-CN"/>
              </w:rPr>
              <w:t>String</w:t>
            </w:r>
          </w:p>
        </w:tc>
        <w:tc>
          <w:tcPr>
            <w:tcW w:w="709" w:type="dxa"/>
          </w:tcPr>
          <w:p w:rsidR="00621C36" w:rsidRDefault="00621C36" w:rsidP="00254D54">
            <w:pPr>
              <w:pStyle w:val="TAL"/>
              <w:rPr>
                <w:lang w:val="fr-FR" w:eastAsia="zh-CN"/>
              </w:rPr>
            </w:pPr>
            <w:r>
              <w:rPr>
                <w:rFonts w:hint="eastAsia"/>
                <w:lang w:val="fr-FR" w:eastAsia="zh-CN"/>
              </w:rPr>
              <w:t>64</w:t>
            </w:r>
          </w:p>
        </w:tc>
        <w:tc>
          <w:tcPr>
            <w:tcW w:w="5528" w:type="dxa"/>
          </w:tcPr>
          <w:p w:rsidR="00F24B0D" w:rsidRDefault="00621C36" w:rsidP="00F24B0D">
            <w:pPr>
              <w:rPr>
                <w:sz w:val="19"/>
                <w:szCs w:val="19"/>
                <w:lang w:val="en-GB"/>
              </w:rPr>
            </w:pPr>
            <w:r>
              <w:rPr>
                <w:rFonts w:hint="eastAsia"/>
                <w:sz w:val="19"/>
                <w:szCs w:val="19"/>
                <w:lang w:val="en-GB"/>
              </w:rPr>
              <w:t>操作系统版本</w:t>
            </w:r>
            <w:r w:rsidR="002C4D4F">
              <w:rPr>
                <w:rFonts w:hint="eastAsia"/>
                <w:sz w:val="19"/>
                <w:szCs w:val="19"/>
                <w:lang w:val="en-GB"/>
              </w:rPr>
              <w:t xml:space="preserve">   </w:t>
            </w:r>
            <w:r w:rsidR="00F24B0D">
              <w:rPr>
                <w:rFonts w:hint="eastAsia"/>
                <w:sz w:val="19"/>
                <w:szCs w:val="19"/>
                <w:lang w:val="en-GB"/>
              </w:rPr>
              <w:t>格式要求：操作系统</w:t>
            </w:r>
            <w:r w:rsidR="00F24B0D">
              <w:rPr>
                <w:rFonts w:hint="eastAsia"/>
                <w:sz w:val="19"/>
                <w:szCs w:val="19"/>
                <w:lang w:val="en-GB"/>
              </w:rPr>
              <w:t>+</w:t>
            </w:r>
            <w:r w:rsidR="00F24B0D">
              <w:rPr>
                <w:rFonts w:hint="eastAsia"/>
                <w:sz w:val="19"/>
                <w:szCs w:val="19"/>
                <w:lang w:val="en-GB"/>
              </w:rPr>
              <w:t>版本号</w:t>
            </w:r>
          </w:p>
          <w:p w:rsidR="009E317A" w:rsidRDefault="00F24B0D" w:rsidP="002C4D4F">
            <w:pPr>
              <w:rPr>
                <w:sz w:val="19"/>
                <w:szCs w:val="19"/>
                <w:lang w:val="en-GB"/>
              </w:rPr>
            </w:pPr>
            <w:r>
              <w:rPr>
                <w:rFonts w:hint="eastAsia"/>
                <w:sz w:val="19"/>
                <w:szCs w:val="19"/>
                <w:lang w:val="en-GB"/>
              </w:rPr>
              <w:t>例如：</w:t>
            </w:r>
            <w:r>
              <w:rPr>
                <w:color w:val="1F497D"/>
              </w:rPr>
              <w:t>android</w:t>
            </w:r>
            <w:r>
              <w:rPr>
                <w:rFonts w:hint="eastAsia"/>
                <w:color w:val="1F497D"/>
              </w:rPr>
              <w:t xml:space="preserve"> </w:t>
            </w:r>
            <w:r>
              <w:rPr>
                <w:color w:val="1F497D"/>
              </w:rPr>
              <w:t>2.2.2</w:t>
            </w:r>
            <w:r>
              <w:rPr>
                <w:rFonts w:hint="eastAsia"/>
                <w:color w:val="1F497D"/>
              </w:rPr>
              <w:t>，</w:t>
            </w:r>
            <w:r>
              <w:rPr>
                <w:rStyle w:val="affffff4"/>
              </w:rPr>
              <w:t>Mac OS X 10.4</w:t>
            </w:r>
            <w:r w:rsidR="002C4D4F">
              <w:rPr>
                <w:rStyle w:val="affffff4"/>
                <w:rFonts w:hint="eastAsia"/>
              </w:rPr>
              <w:t xml:space="preserve">  </w:t>
            </w:r>
            <w:r w:rsidR="009E317A">
              <w:rPr>
                <w:rFonts w:hint="eastAsia"/>
                <w:sz w:val="19"/>
                <w:szCs w:val="19"/>
                <w:lang w:val="en-GB"/>
              </w:rPr>
              <w:t>需更新设备绑定表</w:t>
            </w:r>
          </w:p>
        </w:tc>
      </w:tr>
      <w:tr w:rsidR="00B67296" w:rsidTr="002C4D4F">
        <w:trPr>
          <w:jc w:val="center"/>
        </w:trPr>
        <w:tc>
          <w:tcPr>
            <w:tcW w:w="1948" w:type="dxa"/>
          </w:tcPr>
          <w:p w:rsidR="00B67296" w:rsidRDefault="00B67296" w:rsidP="00B32291">
            <w:pPr>
              <w:pStyle w:val="TAL"/>
              <w:rPr>
                <w:rFonts w:ascii="Verdana" w:hAnsi="Verdana"/>
                <w:lang w:val="en-US" w:eastAsia="zh-CN"/>
              </w:rPr>
            </w:pPr>
            <w:del w:id="131" w:author="x00116998" w:date="2015-01-05T19:02:00Z">
              <w:r w:rsidDel="00C66CFC">
                <w:rPr>
                  <w:rFonts w:ascii="Verdana" w:hAnsi="Verdana" w:hint="eastAsia"/>
                  <w:lang w:val="en-US" w:eastAsia="zh-CN"/>
                </w:rPr>
                <w:delText>mhid</w:delText>
              </w:r>
            </w:del>
          </w:p>
        </w:tc>
        <w:tc>
          <w:tcPr>
            <w:tcW w:w="709" w:type="dxa"/>
          </w:tcPr>
          <w:p w:rsidR="00B67296" w:rsidRDefault="00B67296" w:rsidP="00254D54">
            <w:pPr>
              <w:pStyle w:val="TAL"/>
              <w:rPr>
                <w:rFonts w:ascii="Verdana" w:hAnsi="Verdana"/>
                <w:lang w:val="en-US" w:eastAsia="zh-CN"/>
              </w:rPr>
            </w:pPr>
            <w:del w:id="132" w:author="x00116998" w:date="2015-01-05T19:02:00Z">
              <w:r w:rsidDel="00C66CFC">
                <w:rPr>
                  <w:rFonts w:ascii="Verdana" w:hAnsi="Verdana" w:hint="eastAsia"/>
                  <w:lang w:val="en-US" w:eastAsia="zh-CN"/>
                </w:rPr>
                <w:delText>O</w:delText>
              </w:r>
            </w:del>
          </w:p>
        </w:tc>
        <w:tc>
          <w:tcPr>
            <w:tcW w:w="881" w:type="dxa"/>
          </w:tcPr>
          <w:p w:rsidR="00B67296" w:rsidRDefault="00B67296" w:rsidP="00254D54">
            <w:pPr>
              <w:pStyle w:val="TAL"/>
              <w:rPr>
                <w:rFonts w:ascii="Verdana" w:hAnsi="Verdana"/>
                <w:lang w:eastAsia="zh-CN"/>
              </w:rPr>
            </w:pPr>
            <w:del w:id="133" w:author="x00116998" w:date="2015-01-05T19:02:00Z">
              <w:r w:rsidDel="00C66CFC">
                <w:rPr>
                  <w:rFonts w:ascii="Verdana" w:hAnsi="Verdana" w:hint="eastAsia"/>
                  <w:lang w:eastAsia="zh-CN"/>
                </w:rPr>
                <w:delText>String</w:delText>
              </w:r>
            </w:del>
          </w:p>
        </w:tc>
        <w:tc>
          <w:tcPr>
            <w:tcW w:w="709" w:type="dxa"/>
          </w:tcPr>
          <w:p w:rsidR="00B67296" w:rsidRDefault="00B67296" w:rsidP="00254D54">
            <w:pPr>
              <w:pStyle w:val="TAL"/>
              <w:rPr>
                <w:lang w:val="fr-FR" w:eastAsia="zh-CN"/>
              </w:rPr>
            </w:pPr>
            <w:del w:id="134" w:author="x00116998" w:date="2015-01-05T19:02:00Z">
              <w:r w:rsidDel="00C66CFC">
                <w:rPr>
                  <w:rFonts w:hint="eastAsia"/>
                  <w:lang w:val="fr-FR" w:eastAsia="zh-CN"/>
                </w:rPr>
                <w:delText>64</w:delText>
              </w:r>
            </w:del>
          </w:p>
        </w:tc>
        <w:tc>
          <w:tcPr>
            <w:tcW w:w="5528" w:type="dxa"/>
          </w:tcPr>
          <w:p w:rsidR="00B67296" w:rsidDel="00C66CFC" w:rsidRDefault="00B67296" w:rsidP="00BA78E1">
            <w:pPr>
              <w:rPr>
                <w:del w:id="135" w:author="x00116998" w:date="2015-01-05T19:02:00Z"/>
                <w:sz w:val="19"/>
                <w:szCs w:val="19"/>
                <w:lang w:val="en-GB"/>
              </w:rPr>
            </w:pPr>
            <w:del w:id="136" w:author="x00116998" w:date="2015-01-05T19:02:00Z">
              <w:r w:rsidDel="00C66CFC">
                <w:rPr>
                  <w:rFonts w:hint="eastAsia"/>
                  <w:sz w:val="19"/>
                  <w:szCs w:val="19"/>
                  <w:lang w:val="en-GB"/>
                </w:rPr>
                <w:delText>基于</w:delText>
              </w:r>
              <w:r w:rsidDel="00C66CFC">
                <w:rPr>
                  <w:sz w:val="19"/>
                  <w:szCs w:val="19"/>
                  <w:lang w:val="en-GB"/>
                </w:rPr>
                <w:delText>M</w:delText>
              </w:r>
              <w:r w:rsidDel="00C66CFC">
                <w:rPr>
                  <w:rFonts w:hint="eastAsia"/>
                  <w:sz w:val="19"/>
                  <w:szCs w:val="19"/>
                  <w:lang w:val="en-GB"/>
                </w:rPr>
                <w:delText>ac</w:delText>
              </w:r>
              <w:r w:rsidDel="00C66CFC">
                <w:rPr>
                  <w:rFonts w:hint="eastAsia"/>
                  <w:sz w:val="19"/>
                  <w:szCs w:val="19"/>
                  <w:lang w:val="en-GB"/>
                </w:rPr>
                <w:delText>地址计算出的唯一标识</w:delText>
              </w:r>
              <w:r w:rsidR="00602DB7" w:rsidDel="00C66CFC">
                <w:rPr>
                  <w:sz w:val="19"/>
                  <w:szCs w:val="19"/>
                  <w:lang w:val="en-GB"/>
                </w:rPr>
                <w:delText>(</w:delText>
              </w:r>
              <w:r w:rsidR="00602DB7" w:rsidDel="00C66CFC">
                <w:rPr>
                  <w:rFonts w:hint="eastAsia"/>
                  <w:sz w:val="19"/>
                  <w:szCs w:val="19"/>
                  <w:lang w:val="en-GB"/>
                </w:rPr>
                <w:delText>客户端可去掉该字段</w:delText>
              </w:r>
              <w:r w:rsidR="00602DB7" w:rsidDel="00C66CFC">
                <w:rPr>
                  <w:rFonts w:hint="eastAsia"/>
                  <w:sz w:val="19"/>
                  <w:szCs w:val="19"/>
                  <w:lang w:val="en-GB"/>
                </w:rPr>
                <w:delText>)</w:delText>
              </w:r>
            </w:del>
          </w:p>
          <w:p w:rsidR="00B67296" w:rsidRDefault="00B67296" w:rsidP="00C66CFC">
            <w:pPr>
              <w:rPr>
                <w:sz w:val="19"/>
                <w:szCs w:val="19"/>
                <w:lang w:val="en-GB"/>
              </w:rPr>
            </w:pPr>
            <w:del w:id="137" w:author="x00116998" w:date="2015-01-05T19:02:00Z">
              <w:r w:rsidDel="00C66CFC">
                <w:rPr>
                  <w:rFonts w:hint="eastAsia"/>
                  <w:sz w:val="19"/>
                  <w:szCs w:val="19"/>
                  <w:lang w:val="en-GB"/>
                </w:rPr>
                <w:delText>算法</w:delText>
              </w:r>
              <w:r w:rsidDel="00C66CFC">
                <w:rPr>
                  <w:rFonts w:hint="eastAsia"/>
                  <w:sz w:val="19"/>
                  <w:szCs w:val="19"/>
                  <w:lang w:val="en-GB"/>
                </w:rPr>
                <w:delText xml:space="preserve">: </w:delText>
              </w:r>
              <w:r w:rsidR="00602DB7" w:rsidDel="00C66CFC">
                <w:rPr>
                  <w:sz w:val="19"/>
                  <w:szCs w:val="19"/>
                  <w:lang w:val="en-GB"/>
                </w:rPr>
                <w:delText>sha256</w:delText>
              </w:r>
              <w:r w:rsidR="00E75333" w:rsidDel="00C66CFC">
                <w:rPr>
                  <w:rFonts w:hint="eastAsia"/>
                  <w:sz w:val="19"/>
                  <w:szCs w:val="19"/>
                  <w:lang w:val="en-GB"/>
                </w:rPr>
                <w:delText>(mac:</w:delText>
              </w:r>
              <w:r w:rsidR="00E75333" w:rsidDel="00C66CFC">
                <w:rPr>
                  <w:rFonts w:hint="eastAsia"/>
                  <w:sz w:val="19"/>
                  <w:szCs w:val="19"/>
                  <w:lang w:val="en-GB"/>
                </w:rPr>
                <w:delText>密钥</w:delText>
              </w:r>
              <w:r w:rsidR="00E75333" w:rsidDel="00C66CFC">
                <w:rPr>
                  <w:rFonts w:hint="eastAsia"/>
                  <w:sz w:val="19"/>
                  <w:szCs w:val="19"/>
                  <w:lang w:val="en-GB"/>
                </w:rPr>
                <w:delText>[:pc</w:delText>
              </w:r>
              <w:r w:rsidR="00E75333" w:rsidDel="00C66CFC">
                <w:rPr>
                  <w:rFonts w:hint="eastAsia"/>
                  <w:sz w:val="19"/>
                  <w:szCs w:val="19"/>
                  <w:lang w:val="en-GB"/>
                </w:rPr>
                <w:delText>主机名</w:delText>
              </w:r>
              <w:r w:rsidR="00E75333" w:rsidDel="00C66CFC">
                <w:rPr>
                  <w:rFonts w:hint="eastAsia"/>
                  <w:sz w:val="19"/>
                  <w:szCs w:val="19"/>
                  <w:lang w:val="en-GB"/>
                </w:rPr>
                <w:delText>])</w:delText>
              </w:r>
              <w:r w:rsidR="002C4D4F" w:rsidDel="00C66CFC">
                <w:rPr>
                  <w:rFonts w:hint="eastAsia"/>
                  <w:sz w:val="19"/>
                  <w:szCs w:val="19"/>
                  <w:lang w:val="en-GB"/>
                </w:rPr>
                <w:delText xml:space="preserve"> </w:delText>
              </w:r>
            </w:del>
          </w:p>
        </w:tc>
      </w:tr>
      <w:tr w:rsidR="00B33FB1" w:rsidTr="002C4D4F">
        <w:trPr>
          <w:jc w:val="center"/>
        </w:trPr>
        <w:tc>
          <w:tcPr>
            <w:tcW w:w="1948" w:type="dxa"/>
          </w:tcPr>
          <w:p w:rsidR="00B33FB1" w:rsidRDefault="00B33FB1" w:rsidP="00B32291">
            <w:pPr>
              <w:pStyle w:val="TAL"/>
              <w:rPr>
                <w:rFonts w:ascii="Verdana" w:hAnsi="Verdana"/>
                <w:lang w:val="en-US" w:eastAsia="zh-CN"/>
              </w:rPr>
            </w:pPr>
            <w:r>
              <w:rPr>
                <w:rFonts w:ascii="Verdana" w:hAnsi="Verdana" w:hint="eastAsia"/>
                <w:lang w:val="en-US" w:eastAsia="zh-CN"/>
              </w:rPr>
              <w:t>uuid</w:t>
            </w:r>
          </w:p>
        </w:tc>
        <w:tc>
          <w:tcPr>
            <w:tcW w:w="709" w:type="dxa"/>
          </w:tcPr>
          <w:p w:rsidR="00B33FB1" w:rsidRDefault="00B33FB1" w:rsidP="00254D54">
            <w:pPr>
              <w:pStyle w:val="TAL"/>
              <w:rPr>
                <w:rFonts w:ascii="Verdana" w:hAnsi="Verdana"/>
                <w:lang w:val="en-US" w:eastAsia="zh-CN"/>
              </w:rPr>
            </w:pPr>
            <w:r>
              <w:rPr>
                <w:rFonts w:ascii="Verdana" w:hAnsi="Verdana" w:hint="eastAsia"/>
                <w:lang w:val="en-US" w:eastAsia="zh-CN"/>
              </w:rPr>
              <w:t>O</w:t>
            </w:r>
          </w:p>
        </w:tc>
        <w:tc>
          <w:tcPr>
            <w:tcW w:w="881" w:type="dxa"/>
          </w:tcPr>
          <w:p w:rsidR="00B33FB1" w:rsidRDefault="00B33FB1" w:rsidP="00254D54">
            <w:pPr>
              <w:pStyle w:val="TAL"/>
              <w:rPr>
                <w:rFonts w:ascii="Verdana" w:hAnsi="Verdana"/>
                <w:lang w:eastAsia="zh-CN"/>
              </w:rPr>
            </w:pPr>
            <w:r>
              <w:rPr>
                <w:rFonts w:ascii="Verdana" w:hAnsi="Verdana" w:hint="eastAsia"/>
                <w:lang w:eastAsia="zh-CN"/>
              </w:rPr>
              <w:t>String</w:t>
            </w:r>
          </w:p>
        </w:tc>
        <w:tc>
          <w:tcPr>
            <w:tcW w:w="709" w:type="dxa"/>
          </w:tcPr>
          <w:p w:rsidR="00B33FB1" w:rsidRDefault="00B33FB1" w:rsidP="00254D54">
            <w:pPr>
              <w:pStyle w:val="TAL"/>
              <w:rPr>
                <w:lang w:val="fr-FR" w:eastAsia="zh-CN"/>
              </w:rPr>
            </w:pPr>
            <w:r>
              <w:rPr>
                <w:rFonts w:hint="eastAsia"/>
                <w:lang w:val="fr-FR" w:eastAsia="zh-CN"/>
              </w:rPr>
              <w:t>64</w:t>
            </w:r>
          </w:p>
        </w:tc>
        <w:tc>
          <w:tcPr>
            <w:tcW w:w="5528" w:type="dxa"/>
          </w:tcPr>
          <w:p w:rsidR="00B33FB1" w:rsidRDefault="00B33FB1" w:rsidP="00EB0B70">
            <w:pPr>
              <w:rPr>
                <w:sz w:val="19"/>
                <w:szCs w:val="19"/>
                <w:lang w:val="en-GB"/>
              </w:rPr>
            </w:pPr>
            <w:r>
              <w:rPr>
                <w:rFonts w:hint="eastAsia"/>
                <w:sz w:val="19"/>
                <w:szCs w:val="19"/>
                <w:lang w:val="en-GB"/>
              </w:rPr>
              <w:t>UUID</w:t>
            </w:r>
            <w:r>
              <w:rPr>
                <w:rFonts w:hint="eastAsia"/>
              </w:rPr>
              <w:t>通用唯一识别码</w:t>
            </w:r>
          </w:p>
        </w:tc>
      </w:tr>
      <w:tr w:rsidR="002F5D89" w:rsidTr="002C4D4F">
        <w:trPr>
          <w:jc w:val="center"/>
        </w:trPr>
        <w:tc>
          <w:tcPr>
            <w:tcW w:w="1948" w:type="dxa"/>
          </w:tcPr>
          <w:p w:rsidR="002F5D89" w:rsidRDefault="002F5D89" w:rsidP="00B32291">
            <w:pPr>
              <w:pStyle w:val="TAL"/>
              <w:rPr>
                <w:rFonts w:ascii="Verdana" w:hAnsi="Verdana"/>
                <w:lang w:val="en-US" w:eastAsia="zh-CN"/>
              </w:rPr>
            </w:pPr>
            <w:r w:rsidRPr="00F52EEA">
              <w:rPr>
                <w:rFonts w:ascii="宋体" w:hAnsi="宋体" w:hint="eastAsia"/>
                <w:lang w:val="fr-FR" w:eastAsia="zh-CN"/>
              </w:rPr>
              <w:t>p</w:t>
            </w:r>
            <w:r w:rsidRPr="00F52EEA">
              <w:rPr>
                <w:rFonts w:ascii="宋体" w:hAnsi="宋体" w:hint="eastAsia"/>
                <w:lang w:val="fr-FR"/>
              </w:rPr>
              <w:t>assword</w:t>
            </w:r>
          </w:p>
        </w:tc>
        <w:tc>
          <w:tcPr>
            <w:tcW w:w="709" w:type="dxa"/>
          </w:tcPr>
          <w:p w:rsidR="002F5D89" w:rsidRDefault="002F5D89" w:rsidP="00254D54">
            <w:pPr>
              <w:pStyle w:val="TAL"/>
              <w:rPr>
                <w:rFonts w:ascii="Verdana" w:hAnsi="Verdana"/>
                <w:lang w:val="en-US" w:eastAsia="zh-CN"/>
              </w:rPr>
            </w:pPr>
            <w:r>
              <w:rPr>
                <w:rFonts w:ascii="宋体" w:hAnsi="宋体" w:hint="eastAsia"/>
                <w:lang w:val="fr-FR" w:eastAsia="zh-CN"/>
              </w:rPr>
              <w:t>O</w:t>
            </w:r>
          </w:p>
        </w:tc>
        <w:tc>
          <w:tcPr>
            <w:tcW w:w="881" w:type="dxa"/>
          </w:tcPr>
          <w:p w:rsidR="002F5D89" w:rsidRDefault="002F5D89" w:rsidP="00254D54">
            <w:pPr>
              <w:pStyle w:val="TAL"/>
              <w:rPr>
                <w:rFonts w:ascii="Verdana" w:hAnsi="Verdana"/>
                <w:lang w:eastAsia="zh-CN"/>
              </w:rPr>
            </w:pPr>
            <w:r w:rsidRPr="00F52EEA">
              <w:rPr>
                <w:rFonts w:ascii="宋体" w:hAnsi="宋体" w:hint="eastAsia"/>
                <w:lang w:val="fr-FR"/>
              </w:rPr>
              <w:t>String</w:t>
            </w:r>
          </w:p>
        </w:tc>
        <w:tc>
          <w:tcPr>
            <w:tcW w:w="709" w:type="dxa"/>
          </w:tcPr>
          <w:p w:rsidR="002F5D89" w:rsidRDefault="002F5D89" w:rsidP="00254D54">
            <w:pPr>
              <w:pStyle w:val="TAL"/>
              <w:rPr>
                <w:lang w:val="fr-FR" w:eastAsia="zh-CN"/>
              </w:rPr>
            </w:pPr>
            <w:r w:rsidRPr="00F52EEA">
              <w:rPr>
                <w:rFonts w:ascii="宋体" w:hAnsi="宋体" w:hint="eastAsia"/>
                <w:lang w:val="fr-FR" w:eastAsia="zh-CN"/>
              </w:rPr>
              <w:t>128</w:t>
            </w:r>
          </w:p>
        </w:tc>
        <w:tc>
          <w:tcPr>
            <w:tcW w:w="5528" w:type="dxa"/>
          </w:tcPr>
          <w:p w:rsidR="002F5D89" w:rsidRDefault="002F5D89" w:rsidP="004A002C">
            <w:pPr>
              <w:rPr>
                <w:rFonts w:ascii="宋体" w:hAnsi="宋体"/>
                <w:kern w:val="0"/>
                <w:sz w:val="18"/>
                <w:szCs w:val="18"/>
                <w:lang w:val="fr-FR"/>
              </w:rPr>
            </w:pPr>
            <w:r w:rsidRPr="00F52EEA">
              <w:rPr>
                <w:rFonts w:ascii="宋体" w:hAnsi="宋体"/>
                <w:kern w:val="0"/>
                <w:sz w:val="18"/>
                <w:szCs w:val="18"/>
                <w:lang w:val="fr-FR"/>
              </w:rPr>
              <w:t>用户密码</w:t>
            </w:r>
            <w:r w:rsidRPr="00F52EEA">
              <w:rPr>
                <w:rFonts w:ascii="宋体" w:hAnsi="宋体" w:hint="eastAsia"/>
                <w:kern w:val="0"/>
                <w:sz w:val="18"/>
                <w:szCs w:val="18"/>
                <w:lang w:val="fr-FR"/>
              </w:rPr>
              <w:t>。</w:t>
            </w:r>
            <w:r w:rsidRPr="00F52EEA">
              <w:rPr>
                <w:rFonts w:ascii="宋体" w:hAnsi="宋体" w:cs="宋体" w:hint="eastAsia"/>
                <w:color w:val="000000"/>
                <w:kern w:val="0"/>
                <w:sz w:val="18"/>
                <w:szCs w:val="18"/>
              </w:rPr>
              <w:t>采用AES128加密，加密前密码</w:t>
            </w:r>
            <w:r w:rsidRPr="00F52EEA">
              <w:rPr>
                <w:rFonts w:ascii="宋体" w:hAnsi="宋体" w:hint="eastAsia"/>
                <w:kern w:val="0"/>
                <w:sz w:val="18"/>
                <w:szCs w:val="18"/>
                <w:lang w:val="fr-FR"/>
              </w:rPr>
              <w:t>参考输入约束。</w:t>
            </w:r>
          </w:p>
          <w:p w:rsidR="002F5D89" w:rsidRPr="00BF2EF6" w:rsidRDefault="002F5D89" w:rsidP="0093258E">
            <w:pPr>
              <w:rPr>
                <w:sz w:val="19"/>
                <w:szCs w:val="19"/>
                <w:lang w:val="fr-FR"/>
              </w:rPr>
            </w:pPr>
            <w:r>
              <w:rPr>
                <w:rFonts w:hint="eastAsia"/>
                <w:sz w:val="18"/>
                <w:szCs w:val="18"/>
              </w:rPr>
              <w:t>注：</w:t>
            </w:r>
            <w:r w:rsidRPr="00807218">
              <w:rPr>
                <w:rFonts w:hint="eastAsia"/>
                <w:sz w:val="18"/>
                <w:szCs w:val="18"/>
              </w:rPr>
              <w:t>短信验证操作类型</w:t>
            </w:r>
            <w:r>
              <w:rPr>
                <w:rFonts w:hint="eastAsia"/>
                <w:sz w:val="18"/>
                <w:szCs w:val="18"/>
              </w:rPr>
              <w:t>为“</w:t>
            </w:r>
            <w:r>
              <w:rPr>
                <w:rFonts w:hint="eastAsia"/>
                <w:sz w:val="18"/>
                <w:szCs w:val="18"/>
              </w:rPr>
              <w:t>1</w:t>
            </w:r>
            <w:r w:rsidRPr="00807218">
              <w:rPr>
                <w:rFonts w:hint="eastAsia"/>
                <w:sz w:val="18"/>
                <w:szCs w:val="18"/>
              </w:rPr>
              <w:t>登录验证或注册</w:t>
            </w:r>
            <w:r>
              <w:rPr>
                <w:rFonts w:hint="eastAsia"/>
                <w:sz w:val="18"/>
                <w:szCs w:val="18"/>
              </w:rPr>
              <w:t>”</w:t>
            </w:r>
            <w:ins w:id="138" w:author="x00116998" w:date="2014-12-31T11:49:00Z">
              <w:r w:rsidR="00C768A5">
                <w:rPr>
                  <w:rFonts w:hint="eastAsia"/>
                  <w:sz w:val="18"/>
                  <w:szCs w:val="18"/>
                </w:rPr>
                <w:t>和</w:t>
              </w:r>
              <w:r w:rsidR="00C768A5">
                <w:rPr>
                  <w:rFonts w:hint="eastAsia"/>
                  <w:sz w:val="18"/>
                  <w:szCs w:val="18"/>
                </w:rPr>
                <w:t xml:space="preserve">5 </w:t>
              </w:r>
              <w:r w:rsidR="00C768A5">
                <w:rPr>
                  <w:rFonts w:hint="eastAsia"/>
                  <w:sz w:val="18"/>
                  <w:szCs w:val="18"/>
                </w:rPr>
                <w:t>注册</w:t>
              </w:r>
            </w:ins>
            <w:r>
              <w:rPr>
                <w:rFonts w:hint="eastAsia"/>
                <w:sz w:val="18"/>
                <w:szCs w:val="18"/>
              </w:rPr>
              <w:t>，且用户不存在或密码没设置时有效；否则如果携带密码字段，则</w:t>
            </w:r>
            <w:r w:rsidR="0093258E">
              <w:rPr>
                <w:rFonts w:hint="eastAsia"/>
                <w:sz w:val="18"/>
                <w:szCs w:val="18"/>
              </w:rPr>
              <w:t>忽略该密码。</w:t>
            </w:r>
          </w:p>
        </w:tc>
      </w:tr>
      <w:tr w:rsidR="00987D39" w:rsidTr="002C4D4F">
        <w:trPr>
          <w:jc w:val="center"/>
        </w:trPr>
        <w:tc>
          <w:tcPr>
            <w:tcW w:w="1948" w:type="dxa"/>
          </w:tcPr>
          <w:p w:rsidR="00987D39" w:rsidRPr="00F52EEA" w:rsidRDefault="00987D39" w:rsidP="00B32291">
            <w:pPr>
              <w:pStyle w:val="TAL"/>
              <w:rPr>
                <w:rFonts w:ascii="宋体" w:hAnsi="宋体"/>
                <w:lang w:val="fr-FR" w:eastAsia="zh-CN"/>
              </w:rPr>
            </w:pPr>
            <w:r>
              <w:rPr>
                <w:rFonts w:hint="eastAsia"/>
                <w:color w:val="000000"/>
              </w:rPr>
              <w:t>app</w:t>
            </w:r>
            <w:r>
              <w:rPr>
                <w:rFonts w:hint="eastAsia"/>
                <w:color w:val="000000"/>
                <w:lang w:eastAsia="zh-CN"/>
              </w:rPr>
              <w:t>ID</w:t>
            </w:r>
          </w:p>
        </w:tc>
        <w:tc>
          <w:tcPr>
            <w:tcW w:w="709" w:type="dxa"/>
          </w:tcPr>
          <w:p w:rsidR="00987D39" w:rsidRDefault="00987D39" w:rsidP="00254D54">
            <w:pPr>
              <w:pStyle w:val="TAL"/>
              <w:rPr>
                <w:rFonts w:ascii="宋体" w:hAnsi="宋体"/>
                <w:lang w:val="fr-FR" w:eastAsia="zh-CN"/>
              </w:rPr>
            </w:pPr>
            <w:r>
              <w:rPr>
                <w:rFonts w:hint="eastAsia"/>
                <w:lang w:val="fr-FR" w:eastAsia="zh-CN"/>
              </w:rPr>
              <w:t>O</w:t>
            </w:r>
          </w:p>
        </w:tc>
        <w:tc>
          <w:tcPr>
            <w:tcW w:w="881" w:type="dxa"/>
          </w:tcPr>
          <w:p w:rsidR="00987D39" w:rsidRPr="00F52EEA" w:rsidRDefault="00987D39" w:rsidP="00254D54">
            <w:pPr>
              <w:pStyle w:val="TAL"/>
              <w:rPr>
                <w:rFonts w:ascii="宋体" w:hAnsi="宋体"/>
                <w:lang w:val="fr-FR"/>
              </w:rPr>
            </w:pPr>
            <w:r>
              <w:rPr>
                <w:rFonts w:hint="eastAsia"/>
                <w:lang w:val="fr-FR"/>
              </w:rPr>
              <w:t>String</w:t>
            </w:r>
          </w:p>
        </w:tc>
        <w:tc>
          <w:tcPr>
            <w:tcW w:w="709" w:type="dxa"/>
          </w:tcPr>
          <w:p w:rsidR="00987D39" w:rsidRPr="00F52EEA" w:rsidRDefault="00987D39" w:rsidP="00254D54">
            <w:pPr>
              <w:pStyle w:val="TAL"/>
              <w:rPr>
                <w:rFonts w:ascii="宋体" w:hAnsi="宋体"/>
                <w:lang w:val="fr-FR" w:eastAsia="zh-CN"/>
              </w:rPr>
            </w:pPr>
          </w:p>
        </w:tc>
        <w:tc>
          <w:tcPr>
            <w:tcW w:w="5528" w:type="dxa"/>
          </w:tcPr>
          <w:p w:rsidR="00987D39" w:rsidRPr="00F52EEA" w:rsidRDefault="00987D39" w:rsidP="004A002C">
            <w:pPr>
              <w:rPr>
                <w:rFonts w:ascii="宋体" w:hAnsi="宋体"/>
                <w:kern w:val="0"/>
                <w:sz w:val="18"/>
                <w:szCs w:val="18"/>
                <w:lang w:val="fr-FR"/>
              </w:rPr>
            </w:pPr>
            <w:r>
              <w:rPr>
                <w:rFonts w:ascii="Arial" w:hAnsi="Arial" w:hint="eastAsia"/>
                <w:kern w:val="0"/>
                <w:sz w:val="18"/>
                <w:szCs w:val="18"/>
                <w:lang w:val="fr-FR"/>
              </w:rPr>
              <w:t>业务标识（包名）</w:t>
            </w:r>
          </w:p>
        </w:tc>
      </w:tr>
    </w:tbl>
    <w:p w:rsidR="007A5E2A" w:rsidRDefault="007A5E2A" w:rsidP="00407B6C">
      <w:pPr>
        <w:pStyle w:val="41"/>
        <w:rPr>
          <w:lang w:val="fr-FR"/>
        </w:rPr>
      </w:pPr>
      <w:r>
        <w:rPr>
          <w:rFonts w:hint="eastAsia"/>
        </w:rPr>
        <w:lastRenderedPageBreak/>
        <w:t>返回值</w:t>
      </w:r>
    </w:p>
    <w:p w:rsidR="007A5E2A" w:rsidRDefault="007A5E2A" w:rsidP="007A5E2A">
      <w:pPr>
        <w:ind w:left="198"/>
      </w:pPr>
      <w:r>
        <w:rPr>
          <w:rFonts w:hint="eastAsia"/>
        </w:rPr>
        <w:t>成功返回</w:t>
      </w:r>
      <w:r>
        <w:rPr>
          <w:rFonts w:hint="eastAsia"/>
        </w:rPr>
        <w:t>UserSMSAuthRsp</w:t>
      </w:r>
      <w:r>
        <w:rPr>
          <w:rFonts w:hint="eastAsia"/>
          <w:lang w:val="fr-FR"/>
        </w:rPr>
        <w:t>，否则抛出异常。</w:t>
      </w:r>
      <w:r>
        <w:rPr>
          <w:rFonts w:hint="eastAsia"/>
        </w:rPr>
        <w:t>UserSMSAuthRsp</w:t>
      </w:r>
      <w:r>
        <w:rPr>
          <w:rFonts w:hint="eastAsia"/>
        </w:rPr>
        <w:t>定义如下：</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2104"/>
        <w:gridCol w:w="900"/>
        <w:gridCol w:w="2681"/>
      </w:tblGrid>
      <w:tr w:rsidR="007A5E2A" w:rsidTr="00254D54">
        <w:trPr>
          <w:jc w:val="center"/>
        </w:trPr>
        <w:tc>
          <w:tcPr>
            <w:tcW w:w="2378" w:type="dxa"/>
          </w:tcPr>
          <w:p w:rsidR="007A5E2A" w:rsidRDefault="007A5E2A" w:rsidP="00254D54">
            <w:pPr>
              <w:pStyle w:val="TAH"/>
              <w:rPr>
                <w:rFonts w:ascii="Verdana" w:hAnsi="Verdana"/>
                <w:lang w:val="fr-FR" w:eastAsia="zh-CN"/>
              </w:rPr>
            </w:pPr>
            <w:r>
              <w:rPr>
                <w:rFonts w:ascii="Verdana" w:hAnsi="Verdana" w:hint="eastAsia"/>
                <w:lang w:val="fr-FR" w:eastAsia="zh-CN"/>
              </w:rPr>
              <w:t>参数名称</w:t>
            </w:r>
          </w:p>
        </w:tc>
        <w:tc>
          <w:tcPr>
            <w:tcW w:w="737" w:type="dxa"/>
          </w:tcPr>
          <w:p w:rsidR="007A5E2A" w:rsidRDefault="007A5E2A" w:rsidP="00254D54">
            <w:pPr>
              <w:pStyle w:val="TAH"/>
              <w:rPr>
                <w:rFonts w:ascii="Verdana" w:hAnsi="Verdana"/>
                <w:lang w:val="fr-FR" w:eastAsia="zh-CN"/>
              </w:rPr>
            </w:pPr>
            <w:r>
              <w:rPr>
                <w:rFonts w:ascii="Verdana" w:hAnsi="Verdana" w:hint="eastAsia"/>
                <w:lang w:val="fr-FR" w:eastAsia="zh-CN"/>
              </w:rPr>
              <w:t>必须</w:t>
            </w:r>
          </w:p>
        </w:tc>
        <w:tc>
          <w:tcPr>
            <w:tcW w:w="2104" w:type="dxa"/>
          </w:tcPr>
          <w:p w:rsidR="007A5E2A" w:rsidRDefault="007A5E2A" w:rsidP="00254D54">
            <w:pPr>
              <w:pStyle w:val="TAH"/>
              <w:rPr>
                <w:rFonts w:ascii="Verdana" w:hAnsi="Verdana"/>
                <w:lang w:val="fr-FR" w:eastAsia="zh-CN"/>
              </w:rPr>
            </w:pPr>
            <w:r>
              <w:rPr>
                <w:rFonts w:ascii="Verdana" w:hAnsi="Verdana" w:hint="eastAsia"/>
                <w:lang w:val="fr-FR" w:eastAsia="zh-CN"/>
              </w:rPr>
              <w:t>类型</w:t>
            </w:r>
          </w:p>
        </w:tc>
        <w:tc>
          <w:tcPr>
            <w:tcW w:w="900" w:type="dxa"/>
          </w:tcPr>
          <w:p w:rsidR="007A5E2A" w:rsidRDefault="007A5E2A" w:rsidP="00254D54">
            <w:pPr>
              <w:pStyle w:val="TAH"/>
              <w:rPr>
                <w:rFonts w:ascii="Verdana" w:hAnsi="Verdana"/>
                <w:lang w:val="fr-FR" w:eastAsia="zh-CN"/>
              </w:rPr>
            </w:pPr>
            <w:r>
              <w:rPr>
                <w:rFonts w:ascii="Verdana" w:hAnsi="Verdana" w:hint="eastAsia"/>
                <w:lang w:val="fr-FR" w:eastAsia="zh-CN"/>
              </w:rPr>
              <w:t>长度</w:t>
            </w:r>
          </w:p>
        </w:tc>
        <w:tc>
          <w:tcPr>
            <w:tcW w:w="2681" w:type="dxa"/>
          </w:tcPr>
          <w:p w:rsidR="007A5E2A" w:rsidRDefault="007A5E2A" w:rsidP="00254D54">
            <w:pPr>
              <w:pStyle w:val="TAH"/>
              <w:rPr>
                <w:rFonts w:ascii="Verdana" w:hAnsi="Verdana"/>
                <w:lang w:val="fr-FR" w:eastAsia="zh-CN"/>
              </w:rPr>
            </w:pPr>
            <w:r>
              <w:rPr>
                <w:rFonts w:ascii="Verdana" w:hAnsi="Verdana" w:hint="eastAsia"/>
                <w:lang w:val="fr-FR" w:eastAsia="zh-CN"/>
              </w:rPr>
              <w:t>描述信息</w:t>
            </w:r>
          </w:p>
        </w:tc>
      </w:tr>
      <w:tr w:rsidR="007A5E2A" w:rsidTr="00254D54">
        <w:trPr>
          <w:jc w:val="center"/>
        </w:trPr>
        <w:tc>
          <w:tcPr>
            <w:tcW w:w="2378" w:type="dxa"/>
          </w:tcPr>
          <w:p w:rsidR="007A5E2A" w:rsidRPr="005041A8" w:rsidRDefault="007A5E2A" w:rsidP="00254D54">
            <w:pPr>
              <w:pStyle w:val="TAL"/>
              <w:rPr>
                <w:lang w:val="fr-FR" w:eastAsia="zh-CN"/>
              </w:rPr>
            </w:pPr>
            <w:r w:rsidRPr="005041A8">
              <w:rPr>
                <w:rFonts w:hint="eastAsia"/>
                <w:lang w:val="fr-FR" w:eastAsia="zh-CN"/>
              </w:rPr>
              <w:t>v</w:t>
            </w:r>
            <w:r w:rsidRPr="005041A8">
              <w:rPr>
                <w:lang w:val="fr-FR" w:eastAsia="zh-CN"/>
              </w:rPr>
              <w:t>ersion</w:t>
            </w:r>
          </w:p>
        </w:tc>
        <w:tc>
          <w:tcPr>
            <w:tcW w:w="737" w:type="dxa"/>
          </w:tcPr>
          <w:p w:rsidR="007A5E2A" w:rsidRPr="005041A8" w:rsidRDefault="007A5E2A" w:rsidP="00254D54">
            <w:pPr>
              <w:pStyle w:val="TAL"/>
              <w:rPr>
                <w:lang w:val="fr-FR" w:eastAsia="zh-CN"/>
              </w:rPr>
            </w:pPr>
            <w:r>
              <w:rPr>
                <w:rFonts w:hint="eastAsia"/>
                <w:lang w:val="fr-FR" w:eastAsia="zh-CN"/>
              </w:rPr>
              <w:t>M</w:t>
            </w:r>
          </w:p>
        </w:tc>
        <w:tc>
          <w:tcPr>
            <w:tcW w:w="2104" w:type="dxa"/>
          </w:tcPr>
          <w:p w:rsidR="007A5E2A" w:rsidRPr="005041A8" w:rsidRDefault="007A5E2A" w:rsidP="00254D54">
            <w:pPr>
              <w:pStyle w:val="TAH"/>
              <w:jc w:val="both"/>
              <w:rPr>
                <w:b w:val="0"/>
                <w:lang w:val="fr-FR" w:eastAsia="zh-CN"/>
              </w:rPr>
            </w:pPr>
            <w:r>
              <w:rPr>
                <w:rFonts w:hint="eastAsia"/>
                <w:b w:val="0"/>
                <w:lang w:val="fr-FR" w:eastAsia="zh-CN"/>
              </w:rPr>
              <w:t>String</w:t>
            </w:r>
          </w:p>
        </w:tc>
        <w:tc>
          <w:tcPr>
            <w:tcW w:w="900" w:type="dxa"/>
          </w:tcPr>
          <w:p w:rsidR="007A5E2A" w:rsidRPr="005041A8" w:rsidRDefault="007A5E2A" w:rsidP="00254D54">
            <w:pPr>
              <w:rPr>
                <w:rFonts w:ascii="Arial" w:hAnsi="Arial"/>
                <w:kern w:val="0"/>
                <w:sz w:val="18"/>
                <w:szCs w:val="18"/>
                <w:lang w:val="fr-FR"/>
              </w:rPr>
            </w:pPr>
            <w:r>
              <w:rPr>
                <w:rFonts w:ascii="Arial" w:hAnsi="Arial" w:hint="eastAsia"/>
                <w:kern w:val="0"/>
                <w:sz w:val="18"/>
                <w:szCs w:val="18"/>
                <w:lang w:val="fr-FR"/>
              </w:rPr>
              <w:t>5</w:t>
            </w:r>
          </w:p>
        </w:tc>
        <w:tc>
          <w:tcPr>
            <w:tcW w:w="2681" w:type="dxa"/>
          </w:tcPr>
          <w:p w:rsidR="007A5E2A" w:rsidRPr="005041A8" w:rsidRDefault="007A5E2A" w:rsidP="00254D54">
            <w:pPr>
              <w:rPr>
                <w:rFonts w:ascii="Arial" w:hAnsi="Arial"/>
                <w:kern w:val="0"/>
                <w:sz w:val="18"/>
                <w:szCs w:val="18"/>
                <w:lang w:val="fr-FR"/>
              </w:rPr>
            </w:pPr>
            <w:r w:rsidRPr="005041A8">
              <w:rPr>
                <w:rFonts w:ascii="Arial" w:hAnsi="Arial" w:hint="eastAsia"/>
                <w:kern w:val="0"/>
                <w:sz w:val="18"/>
                <w:szCs w:val="18"/>
                <w:lang w:val="fr-FR"/>
              </w:rPr>
              <w:t>协议版本号</w:t>
            </w:r>
          </w:p>
        </w:tc>
      </w:tr>
      <w:tr w:rsidR="007A5E2A" w:rsidTr="00254D54">
        <w:trPr>
          <w:jc w:val="center"/>
        </w:trPr>
        <w:tc>
          <w:tcPr>
            <w:tcW w:w="2378" w:type="dxa"/>
          </w:tcPr>
          <w:p w:rsidR="007A5E2A" w:rsidRPr="005041A8" w:rsidRDefault="007A5E2A" w:rsidP="00254D54">
            <w:pPr>
              <w:pStyle w:val="TAL"/>
              <w:rPr>
                <w:lang w:val="fr-FR" w:eastAsia="zh-CN"/>
              </w:rPr>
            </w:pPr>
            <w:r>
              <w:rPr>
                <w:lang w:val="fr-FR" w:eastAsia="zh-CN"/>
              </w:rPr>
              <w:t>transactionID</w:t>
            </w:r>
          </w:p>
        </w:tc>
        <w:tc>
          <w:tcPr>
            <w:tcW w:w="737" w:type="dxa"/>
          </w:tcPr>
          <w:p w:rsidR="007A5E2A" w:rsidRPr="005041A8" w:rsidRDefault="007A5E2A" w:rsidP="00254D54">
            <w:pPr>
              <w:pStyle w:val="TAL"/>
              <w:rPr>
                <w:lang w:val="fr-FR" w:eastAsia="zh-CN"/>
              </w:rPr>
            </w:pPr>
            <w:r>
              <w:rPr>
                <w:rFonts w:hint="eastAsia"/>
                <w:lang w:val="fr-FR" w:eastAsia="zh-CN"/>
              </w:rPr>
              <w:t>M</w:t>
            </w:r>
          </w:p>
        </w:tc>
        <w:tc>
          <w:tcPr>
            <w:tcW w:w="2104" w:type="dxa"/>
          </w:tcPr>
          <w:p w:rsidR="007A5E2A" w:rsidRPr="005041A8" w:rsidRDefault="007A5E2A" w:rsidP="00254D54">
            <w:pPr>
              <w:pStyle w:val="TAH"/>
              <w:jc w:val="both"/>
              <w:rPr>
                <w:b w:val="0"/>
                <w:lang w:val="fr-FR" w:eastAsia="zh-CN"/>
              </w:rPr>
            </w:pPr>
            <w:r>
              <w:rPr>
                <w:rFonts w:hint="eastAsia"/>
                <w:b w:val="0"/>
                <w:lang w:val="fr-FR" w:eastAsia="zh-CN"/>
              </w:rPr>
              <w:t>String</w:t>
            </w:r>
          </w:p>
        </w:tc>
        <w:tc>
          <w:tcPr>
            <w:tcW w:w="900" w:type="dxa"/>
          </w:tcPr>
          <w:p w:rsidR="007A5E2A" w:rsidRPr="005041A8" w:rsidRDefault="007A5E2A" w:rsidP="00254D54">
            <w:pPr>
              <w:rPr>
                <w:rFonts w:ascii="Arial" w:hAnsi="Arial"/>
                <w:kern w:val="0"/>
                <w:sz w:val="18"/>
                <w:szCs w:val="18"/>
                <w:lang w:val="fr-FR"/>
              </w:rPr>
            </w:pPr>
            <w:r w:rsidRPr="005041A8">
              <w:rPr>
                <w:rFonts w:ascii="Arial" w:hAnsi="Arial" w:hint="eastAsia"/>
                <w:kern w:val="0"/>
                <w:sz w:val="18"/>
                <w:szCs w:val="18"/>
                <w:lang w:val="fr-FR"/>
              </w:rPr>
              <w:t>40</w:t>
            </w:r>
          </w:p>
        </w:tc>
        <w:tc>
          <w:tcPr>
            <w:tcW w:w="2681" w:type="dxa"/>
          </w:tcPr>
          <w:p w:rsidR="007A5E2A" w:rsidRPr="005041A8" w:rsidRDefault="007A5E2A" w:rsidP="00254D54">
            <w:pPr>
              <w:rPr>
                <w:rFonts w:ascii="Arial" w:hAnsi="Arial"/>
                <w:kern w:val="0"/>
                <w:sz w:val="18"/>
                <w:szCs w:val="18"/>
                <w:lang w:val="fr-FR"/>
              </w:rPr>
            </w:pPr>
            <w:r w:rsidRPr="005041A8">
              <w:rPr>
                <w:rFonts w:ascii="Arial" w:hAnsi="Arial" w:hint="eastAsia"/>
                <w:kern w:val="0"/>
                <w:sz w:val="18"/>
                <w:szCs w:val="18"/>
                <w:lang w:val="fr-FR"/>
              </w:rPr>
              <w:t>交易流水号</w:t>
            </w:r>
          </w:p>
        </w:tc>
      </w:tr>
      <w:tr w:rsidR="007A5E2A" w:rsidTr="00254D54">
        <w:trPr>
          <w:jc w:val="center"/>
        </w:trPr>
        <w:tc>
          <w:tcPr>
            <w:tcW w:w="2378" w:type="dxa"/>
          </w:tcPr>
          <w:p w:rsidR="007A5E2A" w:rsidRPr="00C8364D" w:rsidRDefault="007A5E2A" w:rsidP="00254D54">
            <w:pPr>
              <w:pStyle w:val="TAL"/>
              <w:rPr>
                <w:lang w:val="fr-FR" w:eastAsia="zh-CN"/>
              </w:rPr>
            </w:pPr>
            <w:r w:rsidRPr="00C8364D">
              <w:rPr>
                <w:rFonts w:hint="eastAsia"/>
                <w:lang w:val="fr-FR" w:eastAsia="zh-CN"/>
              </w:rPr>
              <w:t>traceFlag</w:t>
            </w:r>
          </w:p>
        </w:tc>
        <w:tc>
          <w:tcPr>
            <w:tcW w:w="737" w:type="dxa"/>
          </w:tcPr>
          <w:p w:rsidR="007A5E2A" w:rsidRPr="00C8364D" w:rsidRDefault="007A5E2A" w:rsidP="00254D54">
            <w:pPr>
              <w:spacing w:line="240" w:lineRule="atLeast"/>
              <w:rPr>
                <w:rFonts w:ascii="Arial" w:hAnsi="Arial"/>
                <w:kern w:val="0"/>
                <w:sz w:val="18"/>
                <w:szCs w:val="18"/>
                <w:lang w:val="fr-FR"/>
              </w:rPr>
            </w:pPr>
            <w:r w:rsidRPr="00C8364D">
              <w:rPr>
                <w:rFonts w:ascii="Arial" w:hAnsi="Arial" w:hint="eastAsia"/>
                <w:kern w:val="0"/>
                <w:sz w:val="18"/>
                <w:szCs w:val="18"/>
                <w:lang w:val="fr-FR"/>
              </w:rPr>
              <w:t xml:space="preserve">O </w:t>
            </w:r>
          </w:p>
        </w:tc>
        <w:tc>
          <w:tcPr>
            <w:tcW w:w="2104" w:type="dxa"/>
          </w:tcPr>
          <w:p w:rsidR="007A5E2A" w:rsidRPr="00C8364D" w:rsidRDefault="007A5E2A" w:rsidP="00254D54">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900" w:type="dxa"/>
          </w:tcPr>
          <w:p w:rsidR="007A5E2A" w:rsidRPr="00C8364D" w:rsidRDefault="007A5E2A" w:rsidP="00254D54">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2681" w:type="dxa"/>
          </w:tcPr>
          <w:p w:rsidR="007A5E2A" w:rsidRPr="00C8364D" w:rsidRDefault="007A5E2A" w:rsidP="00254D54">
            <w:pPr>
              <w:spacing w:line="240" w:lineRule="atLeast"/>
              <w:rPr>
                <w:rFonts w:ascii="Arial" w:hAnsi="Arial"/>
                <w:kern w:val="0"/>
                <w:sz w:val="18"/>
                <w:szCs w:val="18"/>
                <w:lang w:val="fr-FR"/>
              </w:rPr>
            </w:pPr>
            <w:r>
              <w:rPr>
                <w:rFonts w:ascii="Arial" w:hAnsi="Arial" w:hint="eastAsia"/>
                <w:kern w:val="0"/>
                <w:sz w:val="18"/>
                <w:szCs w:val="18"/>
                <w:lang w:val="fr-FR"/>
              </w:rPr>
              <w:t>跟踪标志</w:t>
            </w:r>
          </w:p>
        </w:tc>
      </w:tr>
      <w:tr w:rsidR="007A5E2A" w:rsidTr="00254D54">
        <w:trPr>
          <w:jc w:val="center"/>
        </w:trPr>
        <w:tc>
          <w:tcPr>
            <w:tcW w:w="2378" w:type="dxa"/>
          </w:tcPr>
          <w:p w:rsidR="007A5E2A" w:rsidRPr="00C8364D" w:rsidRDefault="007A5E2A" w:rsidP="00254D54">
            <w:pPr>
              <w:pStyle w:val="TAL"/>
              <w:rPr>
                <w:lang w:val="fr-FR" w:eastAsia="zh-CN"/>
              </w:rPr>
            </w:pPr>
            <w:r>
              <w:rPr>
                <w:rFonts w:hint="eastAsia"/>
                <w:lang w:val="fr-FR" w:eastAsia="zh-CN"/>
              </w:rPr>
              <w:t>userID</w:t>
            </w:r>
          </w:p>
        </w:tc>
        <w:tc>
          <w:tcPr>
            <w:tcW w:w="737" w:type="dxa"/>
          </w:tcPr>
          <w:p w:rsidR="007A5E2A" w:rsidRPr="00C8364D" w:rsidRDefault="007A5E2A" w:rsidP="00254D54">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2104" w:type="dxa"/>
          </w:tcPr>
          <w:p w:rsidR="007A5E2A" w:rsidRDefault="005200E4" w:rsidP="00254D54">
            <w:pPr>
              <w:spacing w:line="240" w:lineRule="atLeast"/>
              <w:rPr>
                <w:rFonts w:ascii="Arial" w:hAnsi="Arial"/>
                <w:kern w:val="0"/>
                <w:sz w:val="18"/>
                <w:szCs w:val="18"/>
                <w:lang w:val="fr-FR"/>
              </w:rPr>
            </w:pPr>
            <w:r>
              <w:rPr>
                <w:rFonts w:ascii="Arial" w:hAnsi="Arial" w:hint="eastAsia"/>
                <w:kern w:val="0"/>
                <w:sz w:val="18"/>
                <w:szCs w:val="18"/>
                <w:lang w:val="fr-FR"/>
              </w:rPr>
              <w:t>Bigint</w:t>
            </w:r>
          </w:p>
        </w:tc>
        <w:tc>
          <w:tcPr>
            <w:tcW w:w="900" w:type="dxa"/>
          </w:tcPr>
          <w:p w:rsidR="007A5E2A" w:rsidRDefault="007A5E2A" w:rsidP="00254D54">
            <w:pPr>
              <w:spacing w:line="240" w:lineRule="atLeast"/>
              <w:rPr>
                <w:rFonts w:ascii="Arial" w:hAnsi="Arial"/>
                <w:kern w:val="0"/>
                <w:sz w:val="18"/>
                <w:szCs w:val="18"/>
                <w:lang w:val="fr-FR"/>
              </w:rPr>
            </w:pPr>
          </w:p>
        </w:tc>
        <w:tc>
          <w:tcPr>
            <w:tcW w:w="2681" w:type="dxa"/>
          </w:tcPr>
          <w:p w:rsidR="001E1B04" w:rsidRDefault="007A5E2A" w:rsidP="00254D54">
            <w:pPr>
              <w:spacing w:line="240" w:lineRule="atLeast"/>
              <w:rPr>
                <w:rFonts w:ascii="Arial" w:hAnsi="Arial"/>
                <w:kern w:val="0"/>
                <w:sz w:val="18"/>
                <w:szCs w:val="18"/>
                <w:lang w:val="fr-FR"/>
              </w:rPr>
            </w:pPr>
            <w:r>
              <w:rPr>
                <w:rFonts w:ascii="Arial" w:hAnsi="Arial" w:hint="eastAsia"/>
                <w:kern w:val="0"/>
                <w:sz w:val="18"/>
                <w:szCs w:val="18"/>
                <w:lang w:val="fr-FR"/>
              </w:rPr>
              <w:t>用户</w:t>
            </w:r>
            <w:r>
              <w:rPr>
                <w:rFonts w:ascii="Arial" w:hAnsi="Arial" w:hint="eastAsia"/>
                <w:kern w:val="0"/>
                <w:sz w:val="18"/>
                <w:szCs w:val="18"/>
                <w:lang w:val="fr-FR"/>
              </w:rPr>
              <w:t>ID</w:t>
            </w:r>
            <w:r>
              <w:rPr>
                <w:rFonts w:ascii="Arial" w:hAnsi="Arial" w:hint="eastAsia"/>
                <w:kern w:val="0"/>
                <w:sz w:val="18"/>
                <w:szCs w:val="18"/>
                <w:lang w:val="fr-FR"/>
              </w:rPr>
              <w:t>（内部）</w:t>
            </w:r>
          </w:p>
        </w:tc>
      </w:tr>
      <w:tr w:rsidR="00B90871" w:rsidRPr="00B90871" w:rsidTr="00254D54">
        <w:trPr>
          <w:jc w:val="center"/>
        </w:trPr>
        <w:tc>
          <w:tcPr>
            <w:tcW w:w="2378" w:type="dxa"/>
          </w:tcPr>
          <w:p w:rsidR="00B90871" w:rsidRDefault="00B90871" w:rsidP="00254D54">
            <w:pPr>
              <w:pStyle w:val="TAL"/>
              <w:rPr>
                <w:lang w:val="fr-FR" w:eastAsia="zh-CN"/>
              </w:rPr>
            </w:pPr>
            <w:r>
              <w:rPr>
                <w:rFonts w:hint="eastAsia"/>
                <w:lang w:val="fr-FR" w:eastAsia="zh-CN"/>
              </w:rPr>
              <w:t>upToken</w:t>
            </w:r>
          </w:p>
        </w:tc>
        <w:tc>
          <w:tcPr>
            <w:tcW w:w="737" w:type="dxa"/>
          </w:tcPr>
          <w:p w:rsidR="00B90871" w:rsidRDefault="00B90871" w:rsidP="00254D54">
            <w:pPr>
              <w:spacing w:line="240" w:lineRule="atLeast"/>
              <w:rPr>
                <w:rFonts w:ascii="Arial" w:hAnsi="Arial"/>
                <w:kern w:val="0"/>
                <w:sz w:val="18"/>
                <w:szCs w:val="18"/>
                <w:lang w:val="fr-FR"/>
              </w:rPr>
            </w:pPr>
            <w:r>
              <w:rPr>
                <w:rFonts w:hint="eastAsia"/>
                <w:lang w:val="fr-FR"/>
              </w:rPr>
              <w:t>O</w:t>
            </w:r>
          </w:p>
        </w:tc>
        <w:tc>
          <w:tcPr>
            <w:tcW w:w="2104" w:type="dxa"/>
          </w:tcPr>
          <w:p w:rsidR="00B90871" w:rsidRDefault="00B90871" w:rsidP="00254D54">
            <w:pPr>
              <w:spacing w:line="240" w:lineRule="atLeast"/>
              <w:rPr>
                <w:rFonts w:ascii="Arial" w:hAnsi="Arial"/>
                <w:kern w:val="0"/>
                <w:sz w:val="18"/>
                <w:szCs w:val="18"/>
                <w:lang w:val="fr-FR"/>
              </w:rPr>
            </w:pPr>
            <w:r>
              <w:rPr>
                <w:rFonts w:hint="eastAsia"/>
                <w:lang w:val="fr-FR"/>
              </w:rPr>
              <w:t>String</w:t>
            </w:r>
          </w:p>
        </w:tc>
        <w:tc>
          <w:tcPr>
            <w:tcW w:w="900" w:type="dxa"/>
          </w:tcPr>
          <w:p w:rsidR="00B90871" w:rsidRDefault="00B90871" w:rsidP="00254D54">
            <w:pPr>
              <w:spacing w:line="240" w:lineRule="atLeast"/>
              <w:rPr>
                <w:rFonts w:ascii="Arial" w:hAnsi="Arial"/>
                <w:kern w:val="0"/>
                <w:sz w:val="18"/>
                <w:szCs w:val="18"/>
                <w:lang w:val="fr-FR"/>
              </w:rPr>
            </w:pPr>
            <w:r>
              <w:rPr>
                <w:rFonts w:hint="eastAsia"/>
                <w:lang w:val="fr-FR"/>
              </w:rPr>
              <w:t>128</w:t>
            </w:r>
          </w:p>
        </w:tc>
        <w:tc>
          <w:tcPr>
            <w:tcW w:w="2681" w:type="dxa"/>
          </w:tcPr>
          <w:p w:rsidR="00B90871" w:rsidRDefault="00B90871" w:rsidP="00B90871">
            <w:pPr>
              <w:rPr>
                <w:rFonts w:ascii="Arial" w:hAnsi="Arial"/>
                <w:kern w:val="0"/>
                <w:sz w:val="18"/>
                <w:szCs w:val="18"/>
                <w:lang w:val="fr-FR"/>
              </w:rPr>
            </w:pPr>
            <w:r>
              <w:rPr>
                <w:rFonts w:ascii="Arial" w:hAnsi="Arial" w:hint="eastAsia"/>
                <w:kern w:val="0"/>
                <w:sz w:val="18"/>
                <w:szCs w:val="18"/>
                <w:lang w:val="fr-FR"/>
              </w:rPr>
              <w:t>UP</w:t>
            </w:r>
            <w:r>
              <w:rPr>
                <w:rFonts w:ascii="Arial" w:hAnsi="Arial" w:hint="eastAsia"/>
                <w:kern w:val="0"/>
                <w:sz w:val="18"/>
                <w:szCs w:val="18"/>
                <w:lang w:val="fr-FR"/>
              </w:rPr>
              <w:t>生成的</w:t>
            </w:r>
            <w:r>
              <w:rPr>
                <w:rFonts w:ascii="Arial" w:hAnsi="Arial" w:hint="eastAsia"/>
                <w:kern w:val="0"/>
                <w:sz w:val="18"/>
                <w:szCs w:val="18"/>
                <w:lang w:val="fr-FR"/>
              </w:rPr>
              <w:t>Token</w:t>
            </w:r>
          </w:p>
          <w:p w:rsidR="00B90871" w:rsidRDefault="00B90871" w:rsidP="00B90871">
            <w:pPr>
              <w:rPr>
                <w:rFonts w:ascii="Arial" w:hAnsi="Arial"/>
                <w:kern w:val="0"/>
                <w:sz w:val="18"/>
                <w:szCs w:val="18"/>
                <w:lang w:val="fr-FR"/>
              </w:rPr>
            </w:pPr>
            <w:r>
              <w:rPr>
                <w:rFonts w:ascii="Arial" w:hAnsi="Arial" w:hint="eastAsia"/>
                <w:kern w:val="0"/>
                <w:sz w:val="18"/>
                <w:szCs w:val="18"/>
                <w:lang w:val="fr-FR"/>
              </w:rPr>
              <w:t>a)</w:t>
            </w:r>
            <w:r>
              <w:rPr>
                <w:rFonts w:ascii="Arial" w:hAnsi="Arial" w:hint="eastAsia"/>
                <w:kern w:val="0"/>
                <w:sz w:val="18"/>
                <w:szCs w:val="18"/>
                <w:lang w:val="fr-FR"/>
              </w:rPr>
              <w:t>以</w:t>
            </w:r>
            <w:r>
              <w:rPr>
                <w:rFonts w:ascii="Arial" w:hAnsi="Arial" w:hint="eastAsia"/>
                <w:kern w:val="0"/>
                <w:sz w:val="18"/>
                <w:szCs w:val="18"/>
                <w:lang w:val="fr-FR"/>
              </w:rPr>
              <w:t>AES128</w:t>
            </w:r>
            <w:r>
              <w:rPr>
                <w:rFonts w:ascii="Arial" w:hAnsi="Arial" w:hint="eastAsia"/>
                <w:kern w:val="0"/>
                <w:sz w:val="18"/>
                <w:szCs w:val="18"/>
                <w:lang w:val="fr-FR"/>
              </w:rPr>
              <w:t>加密</w:t>
            </w:r>
          </w:p>
          <w:p w:rsidR="00B90871" w:rsidRDefault="00B90871" w:rsidP="00254D54">
            <w:pPr>
              <w:spacing w:line="240" w:lineRule="atLeast"/>
              <w:rPr>
                <w:rFonts w:ascii="Arial" w:hAnsi="Arial"/>
                <w:kern w:val="0"/>
                <w:sz w:val="18"/>
                <w:szCs w:val="18"/>
                <w:lang w:val="fr-FR"/>
              </w:rPr>
            </w:pPr>
            <w:r>
              <w:rPr>
                <w:rFonts w:ascii="Arial" w:hAnsi="Arial" w:hint="eastAsia"/>
                <w:kern w:val="0"/>
                <w:sz w:val="18"/>
                <w:szCs w:val="18"/>
                <w:lang w:val="fr-FR"/>
              </w:rPr>
              <w:t>b)Json</w:t>
            </w:r>
            <w:r>
              <w:rPr>
                <w:rFonts w:ascii="Arial" w:hAnsi="Arial" w:hint="eastAsia"/>
                <w:kern w:val="0"/>
                <w:sz w:val="18"/>
                <w:szCs w:val="18"/>
                <w:lang w:val="fr-FR"/>
              </w:rPr>
              <w:t>接口才增加</w:t>
            </w:r>
          </w:p>
          <w:p w:rsidR="00B90871" w:rsidRDefault="00B90871" w:rsidP="00B90871">
            <w:pPr>
              <w:spacing w:line="240" w:lineRule="atLeast"/>
              <w:rPr>
                <w:rFonts w:ascii="Arial" w:hAnsi="Arial"/>
                <w:kern w:val="0"/>
                <w:sz w:val="18"/>
                <w:szCs w:val="18"/>
                <w:lang w:val="fr-FR"/>
              </w:rPr>
            </w:pPr>
            <w:r>
              <w:rPr>
                <w:rFonts w:ascii="Arial" w:hAnsi="Arial" w:hint="eastAsia"/>
                <w:kern w:val="0"/>
                <w:sz w:val="18"/>
                <w:szCs w:val="18"/>
                <w:lang w:val="fr-FR"/>
              </w:rPr>
              <w:t>c)</w:t>
            </w:r>
            <w:r>
              <w:rPr>
                <w:rFonts w:ascii="Arial" w:hAnsi="Arial" w:hint="eastAsia"/>
                <w:kern w:val="0"/>
                <w:sz w:val="18"/>
                <w:szCs w:val="18"/>
                <w:lang w:val="fr-FR"/>
              </w:rPr>
              <w:t>验证码类型为登录验证</w:t>
            </w:r>
            <w:r>
              <w:rPr>
                <w:rFonts w:ascii="Arial" w:hAnsi="Arial" w:hint="eastAsia"/>
                <w:kern w:val="0"/>
                <w:sz w:val="18"/>
                <w:szCs w:val="18"/>
                <w:lang w:val="fr-FR"/>
              </w:rPr>
              <w:t>(0</w:t>
            </w:r>
            <w:r>
              <w:rPr>
                <w:rFonts w:ascii="Arial" w:hAnsi="Arial" w:hint="eastAsia"/>
                <w:kern w:val="0"/>
                <w:sz w:val="18"/>
                <w:szCs w:val="18"/>
                <w:lang w:val="fr-FR"/>
              </w:rPr>
              <w:t>和</w:t>
            </w:r>
            <w:r>
              <w:rPr>
                <w:rFonts w:ascii="Arial" w:hAnsi="Arial" w:hint="eastAsia"/>
                <w:kern w:val="0"/>
                <w:sz w:val="18"/>
                <w:szCs w:val="18"/>
                <w:lang w:val="fr-FR"/>
              </w:rPr>
              <w:t>1)</w:t>
            </w:r>
            <w:r>
              <w:rPr>
                <w:rFonts w:ascii="Arial" w:hAnsi="Arial" w:hint="eastAsia"/>
                <w:kern w:val="0"/>
                <w:sz w:val="18"/>
                <w:szCs w:val="18"/>
                <w:lang w:val="fr-FR"/>
              </w:rPr>
              <w:t>时才返回</w:t>
            </w:r>
            <w:r>
              <w:rPr>
                <w:rFonts w:ascii="Arial" w:hAnsi="Arial" w:hint="eastAsia"/>
                <w:kern w:val="0"/>
                <w:sz w:val="18"/>
                <w:szCs w:val="18"/>
                <w:lang w:val="fr-FR"/>
              </w:rPr>
              <w:t>upToken</w:t>
            </w:r>
          </w:p>
        </w:tc>
      </w:tr>
      <w:tr w:rsidR="009071C8" w:rsidRPr="00B90871" w:rsidTr="00254D54">
        <w:trPr>
          <w:jc w:val="center"/>
        </w:trPr>
        <w:tc>
          <w:tcPr>
            <w:tcW w:w="2378" w:type="dxa"/>
          </w:tcPr>
          <w:p w:rsidR="009071C8" w:rsidRDefault="009071C8" w:rsidP="00254D54">
            <w:pPr>
              <w:pStyle w:val="TAL"/>
              <w:rPr>
                <w:lang w:val="fr-FR" w:eastAsia="zh-CN"/>
              </w:rPr>
            </w:pPr>
            <w:r w:rsidRPr="00807218">
              <w:rPr>
                <w:rFonts w:hint="eastAsia"/>
                <w:lang w:val="fr-FR" w:eastAsia="zh-CN"/>
              </w:rPr>
              <w:t>mobilePhone</w:t>
            </w:r>
          </w:p>
        </w:tc>
        <w:tc>
          <w:tcPr>
            <w:tcW w:w="737" w:type="dxa"/>
          </w:tcPr>
          <w:p w:rsidR="009071C8" w:rsidRDefault="009071C8" w:rsidP="00254D54">
            <w:pPr>
              <w:spacing w:line="240" w:lineRule="atLeast"/>
              <w:rPr>
                <w:lang w:val="fr-FR"/>
              </w:rPr>
            </w:pPr>
            <w:r>
              <w:rPr>
                <w:rFonts w:ascii="Arial" w:hAnsi="Arial" w:hint="eastAsia"/>
                <w:kern w:val="0"/>
                <w:sz w:val="18"/>
                <w:szCs w:val="18"/>
                <w:lang w:val="fr-FR"/>
              </w:rPr>
              <w:t>O</w:t>
            </w:r>
          </w:p>
        </w:tc>
        <w:tc>
          <w:tcPr>
            <w:tcW w:w="2104" w:type="dxa"/>
          </w:tcPr>
          <w:p w:rsidR="009071C8" w:rsidRDefault="009071C8" w:rsidP="00254D54">
            <w:pPr>
              <w:spacing w:line="240" w:lineRule="atLeast"/>
              <w:rPr>
                <w:lang w:val="fr-FR"/>
              </w:rPr>
            </w:pPr>
            <w:r w:rsidRPr="00807218">
              <w:rPr>
                <w:rFonts w:ascii="Arial" w:hAnsi="Arial" w:hint="eastAsia"/>
                <w:kern w:val="0"/>
                <w:sz w:val="18"/>
                <w:szCs w:val="18"/>
                <w:lang w:val="fr-FR" w:eastAsia="en-US"/>
              </w:rPr>
              <w:t>String</w:t>
            </w:r>
          </w:p>
        </w:tc>
        <w:tc>
          <w:tcPr>
            <w:tcW w:w="900" w:type="dxa"/>
          </w:tcPr>
          <w:p w:rsidR="009071C8" w:rsidRDefault="009071C8" w:rsidP="00254D54">
            <w:pPr>
              <w:spacing w:line="240" w:lineRule="atLeast"/>
              <w:rPr>
                <w:lang w:val="fr-FR"/>
              </w:rPr>
            </w:pPr>
            <w:r w:rsidRPr="00807218">
              <w:rPr>
                <w:rFonts w:ascii="Arial" w:hAnsi="Arial" w:hint="eastAsia"/>
                <w:kern w:val="0"/>
                <w:sz w:val="18"/>
                <w:szCs w:val="18"/>
                <w:lang w:val="fr-FR"/>
              </w:rPr>
              <w:t>255</w:t>
            </w:r>
          </w:p>
        </w:tc>
        <w:tc>
          <w:tcPr>
            <w:tcW w:w="2681" w:type="dxa"/>
          </w:tcPr>
          <w:p w:rsidR="009071C8" w:rsidRDefault="009071C8" w:rsidP="00FB0DC6">
            <w:pPr>
              <w:spacing w:line="240" w:lineRule="atLeast"/>
              <w:rPr>
                <w:rFonts w:ascii="Arial" w:hAnsi="Arial"/>
                <w:kern w:val="0"/>
                <w:sz w:val="18"/>
                <w:szCs w:val="18"/>
                <w:lang w:val="fr-FR"/>
              </w:rPr>
            </w:pPr>
            <w:r w:rsidRPr="00807218">
              <w:rPr>
                <w:rFonts w:ascii="Arial" w:hAnsi="Arial" w:hint="eastAsia"/>
                <w:kern w:val="0"/>
                <w:sz w:val="18"/>
                <w:szCs w:val="18"/>
                <w:lang w:val="fr-FR"/>
              </w:rPr>
              <w:t>移动号码账号</w:t>
            </w:r>
            <w:r>
              <w:rPr>
                <w:rFonts w:ascii="Arial" w:hAnsi="Arial" w:hint="eastAsia"/>
                <w:kern w:val="0"/>
                <w:sz w:val="18"/>
                <w:szCs w:val="18"/>
                <w:lang w:val="fr-FR"/>
              </w:rPr>
              <w:t>（</w:t>
            </w:r>
            <w:r w:rsidR="00FB0DC6">
              <w:rPr>
                <w:rFonts w:ascii="Arial" w:hAnsi="Arial" w:hint="eastAsia"/>
                <w:kern w:val="0"/>
                <w:sz w:val="18"/>
                <w:szCs w:val="18"/>
                <w:lang w:val="fr-FR"/>
              </w:rPr>
              <w:t>当请求中的手机号码为虚拟号码时增加</w:t>
            </w:r>
            <w:r>
              <w:rPr>
                <w:rFonts w:ascii="Arial" w:hAnsi="Arial" w:hint="eastAsia"/>
                <w:kern w:val="0"/>
                <w:sz w:val="18"/>
                <w:szCs w:val="18"/>
                <w:lang w:val="fr-FR"/>
              </w:rPr>
              <w:t>，用于</w:t>
            </w:r>
            <w:r>
              <w:rPr>
                <w:rFonts w:ascii="Arial" w:hAnsi="Arial" w:hint="eastAsia"/>
                <w:kern w:val="0"/>
                <w:sz w:val="18"/>
                <w:szCs w:val="18"/>
                <w:lang w:val="fr-FR"/>
              </w:rPr>
              <w:t>Account</w:t>
            </w:r>
            <w:r w:rsidR="00FB0DC6">
              <w:rPr>
                <w:rFonts w:ascii="Arial" w:hAnsi="Arial" w:hint="eastAsia"/>
                <w:kern w:val="0"/>
                <w:sz w:val="18"/>
                <w:szCs w:val="18"/>
                <w:lang w:val="fr-FR"/>
              </w:rPr>
              <w:t>Server</w:t>
            </w:r>
            <w:r w:rsidR="00FB0DC6">
              <w:rPr>
                <w:rFonts w:ascii="Arial" w:hAnsi="Arial" w:hint="eastAsia"/>
                <w:kern w:val="0"/>
                <w:sz w:val="18"/>
                <w:szCs w:val="18"/>
                <w:lang w:val="fr-FR"/>
              </w:rPr>
              <w:t>调</w:t>
            </w:r>
            <w:r w:rsidR="00FB0DC6">
              <w:rPr>
                <w:rFonts w:ascii="Arial" w:hAnsi="Arial" w:hint="eastAsia"/>
                <w:kern w:val="0"/>
                <w:sz w:val="18"/>
                <w:szCs w:val="18"/>
                <w:lang w:val="fr-FR"/>
              </w:rPr>
              <w:t>SSO</w:t>
            </w:r>
            <w:r w:rsidR="00FB0DC6">
              <w:rPr>
                <w:rFonts w:ascii="Arial" w:hAnsi="Arial" w:hint="eastAsia"/>
                <w:kern w:val="0"/>
                <w:sz w:val="18"/>
                <w:szCs w:val="18"/>
                <w:lang w:val="fr-FR"/>
              </w:rPr>
              <w:t>接口</w:t>
            </w:r>
            <w:r>
              <w:rPr>
                <w:rFonts w:ascii="Arial" w:hAnsi="Arial" w:hint="eastAsia"/>
                <w:kern w:val="0"/>
                <w:sz w:val="18"/>
                <w:szCs w:val="18"/>
                <w:lang w:val="fr-FR"/>
              </w:rPr>
              <w:t>时填写登录账号）</w:t>
            </w:r>
          </w:p>
        </w:tc>
      </w:tr>
      <w:tr w:rsidR="0093258E" w:rsidRPr="00B90871" w:rsidTr="00254D54">
        <w:trPr>
          <w:jc w:val="center"/>
        </w:trPr>
        <w:tc>
          <w:tcPr>
            <w:tcW w:w="2378" w:type="dxa"/>
          </w:tcPr>
          <w:p w:rsidR="0093258E" w:rsidRPr="00807218" w:rsidRDefault="0093258E" w:rsidP="00254D54">
            <w:pPr>
              <w:pStyle w:val="TAL"/>
              <w:rPr>
                <w:lang w:val="fr-FR" w:eastAsia="zh-CN"/>
              </w:rPr>
            </w:pPr>
            <w:r>
              <w:rPr>
                <w:rFonts w:hint="eastAsia"/>
                <w:lang w:val="fr-FR" w:eastAsia="zh-CN"/>
              </w:rPr>
              <w:t>ifSetPassword</w:t>
            </w:r>
          </w:p>
        </w:tc>
        <w:tc>
          <w:tcPr>
            <w:tcW w:w="737" w:type="dxa"/>
          </w:tcPr>
          <w:p w:rsidR="0093258E" w:rsidRDefault="0093258E" w:rsidP="00254D54">
            <w:pPr>
              <w:spacing w:line="240" w:lineRule="atLeast"/>
              <w:rPr>
                <w:rFonts w:ascii="Arial" w:hAnsi="Arial"/>
                <w:kern w:val="0"/>
                <w:sz w:val="18"/>
                <w:szCs w:val="18"/>
                <w:lang w:val="fr-FR"/>
              </w:rPr>
            </w:pPr>
            <w:r>
              <w:rPr>
                <w:rFonts w:ascii="Arial" w:hAnsi="Arial" w:hint="eastAsia"/>
                <w:kern w:val="0"/>
                <w:sz w:val="18"/>
                <w:szCs w:val="18"/>
                <w:lang w:val="fr-FR"/>
              </w:rPr>
              <w:t>O</w:t>
            </w:r>
          </w:p>
        </w:tc>
        <w:tc>
          <w:tcPr>
            <w:tcW w:w="2104" w:type="dxa"/>
          </w:tcPr>
          <w:p w:rsidR="0093258E" w:rsidRPr="00807218" w:rsidRDefault="0093258E" w:rsidP="00254D54">
            <w:pPr>
              <w:spacing w:line="240" w:lineRule="atLeast"/>
              <w:rPr>
                <w:rFonts w:ascii="Arial" w:hAnsi="Arial"/>
                <w:kern w:val="0"/>
                <w:sz w:val="18"/>
                <w:szCs w:val="18"/>
                <w:lang w:val="fr-FR"/>
              </w:rPr>
            </w:pPr>
            <w:r>
              <w:rPr>
                <w:rFonts w:ascii="Arial" w:hAnsi="Arial"/>
                <w:kern w:val="0"/>
                <w:sz w:val="18"/>
                <w:szCs w:val="18"/>
                <w:lang w:val="fr-FR"/>
              </w:rPr>
              <w:t>I</w:t>
            </w:r>
            <w:r>
              <w:rPr>
                <w:rFonts w:ascii="Arial" w:hAnsi="Arial" w:hint="eastAsia"/>
                <w:kern w:val="0"/>
                <w:sz w:val="18"/>
                <w:szCs w:val="18"/>
                <w:lang w:val="fr-FR"/>
              </w:rPr>
              <w:t>nt</w:t>
            </w:r>
          </w:p>
        </w:tc>
        <w:tc>
          <w:tcPr>
            <w:tcW w:w="900" w:type="dxa"/>
          </w:tcPr>
          <w:p w:rsidR="0093258E" w:rsidRPr="00807218" w:rsidRDefault="0093258E" w:rsidP="00254D54">
            <w:pPr>
              <w:spacing w:line="240" w:lineRule="atLeast"/>
              <w:rPr>
                <w:rFonts w:ascii="Arial" w:hAnsi="Arial"/>
                <w:kern w:val="0"/>
                <w:sz w:val="18"/>
                <w:szCs w:val="18"/>
                <w:lang w:val="fr-FR"/>
              </w:rPr>
            </w:pPr>
          </w:p>
        </w:tc>
        <w:tc>
          <w:tcPr>
            <w:tcW w:w="2681" w:type="dxa"/>
          </w:tcPr>
          <w:p w:rsidR="0093258E" w:rsidRDefault="0093258E" w:rsidP="00FB0DC6">
            <w:pPr>
              <w:spacing w:line="240" w:lineRule="atLeast"/>
              <w:rPr>
                <w:rFonts w:ascii="Arial" w:hAnsi="Arial"/>
                <w:kern w:val="0"/>
                <w:sz w:val="18"/>
                <w:szCs w:val="18"/>
                <w:lang w:val="fr-FR"/>
              </w:rPr>
            </w:pPr>
            <w:r>
              <w:rPr>
                <w:rFonts w:ascii="Arial" w:hAnsi="Arial" w:hint="eastAsia"/>
                <w:kern w:val="0"/>
                <w:sz w:val="18"/>
                <w:szCs w:val="18"/>
                <w:lang w:val="fr-FR"/>
              </w:rPr>
              <w:t>是否设置了密码</w:t>
            </w:r>
          </w:p>
          <w:p w:rsidR="0093258E" w:rsidRDefault="0093258E" w:rsidP="00FB0DC6">
            <w:pPr>
              <w:spacing w:line="240" w:lineRule="atLeast"/>
              <w:rPr>
                <w:rFonts w:ascii="Arial" w:hAnsi="Arial"/>
                <w:kern w:val="0"/>
                <w:sz w:val="18"/>
                <w:szCs w:val="18"/>
                <w:lang w:val="fr-FR"/>
              </w:rPr>
            </w:pPr>
            <w:r>
              <w:rPr>
                <w:rFonts w:ascii="Arial" w:hAnsi="Arial" w:hint="eastAsia"/>
                <w:kern w:val="0"/>
                <w:sz w:val="18"/>
                <w:szCs w:val="18"/>
                <w:lang w:val="fr-FR"/>
              </w:rPr>
              <w:t xml:space="preserve">0 </w:t>
            </w:r>
            <w:r>
              <w:rPr>
                <w:rFonts w:ascii="Arial" w:hAnsi="Arial" w:hint="eastAsia"/>
                <w:kern w:val="0"/>
                <w:sz w:val="18"/>
                <w:szCs w:val="18"/>
                <w:lang w:val="fr-FR"/>
              </w:rPr>
              <w:t>否（缺省）</w:t>
            </w:r>
          </w:p>
          <w:p w:rsidR="0093258E" w:rsidRPr="0093258E" w:rsidRDefault="0093258E" w:rsidP="00335F87">
            <w:pPr>
              <w:spacing w:line="240" w:lineRule="atLeast"/>
              <w:rPr>
                <w:rFonts w:ascii="Arial" w:hAnsi="Arial"/>
                <w:kern w:val="0"/>
                <w:sz w:val="18"/>
                <w:szCs w:val="18"/>
                <w:lang w:val="fr-FR"/>
              </w:rPr>
            </w:pPr>
            <w:r>
              <w:rPr>
                <w:rFonts w:ascii="Arial" w:hAnsi="Arial" w:hint="eastAsia"/>
                <w:kern w:val="0"/>
                <w:sz w:val="18"/>
                <w:szCs w:val="18"/>
                <w:lang w:val="fr-FR"/>
              </w:rPr>
              <w:t xml:space="preserve">1 </w:t>
            </w:r>
            <w:r>
              <w:rPr>
                <w:rFonts w:ascii="Arial" w:hAnsi="Arial" w:hint="eastAsia"/>
                <w:kern w:val="0"/>
                <w:sz w:val="18"/>
                <w:szCs w:val="18"/>
                <w:lang w:val="fr-FR"/>
              </w:rPr>
              <w:t>是（为新注册或无密码用户设密码时，返回</w:t>
            </w:r>
            <w:r>
              <w:rPr>
                <w:rFonts w:ascii="Arial" w:hAnsi="Arial" w:hint="eastAsia"/>
                <w:kern w:val="0"/>
                <w:sz w:val="18"/>
                <w:szCs w:val="18"/>
                <w:lang w:val="fr-FR"/>
              </w:rPr>
              <w:t>1</w:t>
            </w:r>
            <w:r w:rsidR="00335F87">
              <w:rPr>
                <w:rFonts w:ascii="Arial" w:hAnsi="Arial" w:hint="eastAsia"/>
                <w:kern w:val="0"/>
                <w:sz w:val="18"/>
                <w:szCs w:val="18"/>
                <w:lang w:val="fr-FR"/>
              </w:rPr>
              <w:t>，表明是一个新华为帐号</w:t>
            </w:r>
            <w:r>
              <w:rPr>
                <w:rFonts w:ascii="Arial" w:hAnsi="Arial" w:hint="eastAsia"/>
                <w:kern w:val="0"/>
                <w:sz w:val="18"/>
                <w:szCs w:val="18"/>
                <w:lang w:val="fr-FR"/>
              </w:rPr>
              <w:t>）</w:t>
            </w:r>
          </w:p>
        </w:tc>
      </w:tr>
      <w:tr w:rsidR="003A46CA" w:rsidRPr="00B90871" w:rsidTr="00254D54">
        <w:trPr>
          <w:jc w:val="center"/>
        </w:trPr>
        <w:tc>
          <w:tcPr>
            <w:tcW w:w="2378" w:type="dxa"/>
          </w:tcPr>
          <w:p w:rsidR="003A46CA" w:rsidRDefault="003A46CA" w:rsidP="00254D54">
            <w:pPr>
              <w:pStyle w:val="TAL"/>
              <w:rPr>
                <w:lang w:val="fr-FR" w:eastAsia="zh-CN"/>
              </w:rPr>
            </w:pPr>
            <w:r>
              <w:rPr>
                <w:rFonts w:hint="eastAsia"/>
                <w:lang w:val="fr-FR" w:eastAsia="zh-CN"/>
              </w:rPr>
              <w:t>cid</w:t>
            </w:r>
          </w:p>
        </w:tc>
        <w:tc>
          <w:tcPr>
            <w:tcW w:w="737" w:type="dxa"/>
          </w:tcPr>
          <w:p w:rsidR="003A46CA" w:rsidRDefault="003A46CA" w:rsidP="00254D54">
            <w:pPr>
              <w:spacing w:line="240" w:lineRule="atLeast"/>
              <w:rPr>
                <w:rFonts w:ascii="Arial" w:hAnsi="Arial"/>
                <w:kern w:val="0"/>
                <w:sz w:val="18"/>
                <w:szCs w:val="18"/>
                <w:lang w:val="fr-FR"/>
              </w:rPr>
            </w:pPr>
            <w:r>
              <w:rPr>
                <w:rFonts w:hint="eastAsia"/>
                <w:lang w:val="fr-FR"/>
              </w:rPr>
              <w:t>O</w:t>
            </w:r>
          </w:p>
        </w:tc>
        <w:tc>
          <w:tcPr>
            <w:tcW w:w="2104" w:type="dxa"/>
          </w:tcPr>
          <w:p w:rsidR="003A46CA" w:rsidRDefault="005200E4" w:rsidP="00254D54">
            <w:pPr>
              <w:spacing w:line="240" w:lineRule="atLeast"/>
              <w:rPr>
                <w:rFonts w:ascii="Arial" w:hAnsi="Arial"/>
                <w:kern w:val="0"/>
                <w:sz w:val="18"/>
                <w:szCs w:val="18"/>
                <w:lang w:val="fr-FR"/>
              </w:rPr>
            </w:pPr>
            <w:r>
              <w:rPr>
                <w:rFonts w:ascii="Arial" w:hAnsi="Arial" w:hint="eastAsia"/>
                <w:kern w:val="0"/>
                <w:sz w:val="18"/>
                <w:szCs w:val="18"/>
                <w:lang w:val="fr-FR"/>
              </w:rPr>
              <w:t>Bigint</w:t>
            </w:r>
          </w:p>
        </w:tc>
        <w:tc>
          <w:tcPr>
            <w:tcW w:w="900" w:type="dxa"/>
          </w:tcPr>
          <w:p w:rsidR="003A46CA" w:rsidRPr="00807218" w:rsidRDefault="003A46CA" w:rsidP="00254D54">
            <w:pPr>
              <w:spacing w:line="240" w:lineRule="atLeast"/>
              <w:rPr>
                <w:rFonts w:ascii="Arial" w:hAnsi="Arial"/>
                <w:kern w:val="0"/>
                <w:sz w:val="18"/>
                <w:szCs w:val="18"/>
                <w:lang w:val="fr-FR"/>
              </w:rPr>
            </w:pPr>
          </w:p>
        </w:tc>
        <w:tc>
          <w:tcPr>
            <w:tcW w:w="2681" w:type="dxa"/>
          </w:tcPr>
          <w:p w:rsidR="003A46CA" w:rsidRDefault="003A46CA" w:rsidP="00242CC7">
            <w:pPr>
              <w:rPr>
                <w:rFonts w:ascii="Arial" w:hAnsi="Arial"/>
                <w:kern w:val="0"/>
                <w:sz w:val="18"/>
                <w:szCs w:val="18"/>
                <w:lang w:val="fr-FR"/>
              </w:rPr>
            </w:pPr>
            <w:r>
              <w:rPr>
                <w:rFonts w:ascii="Arial" w:hAnsi="Arial" w:hint="eastAsia"/>
                <w:kern w:val="0"/>
                <w:sz w:val="18"/>
                <w:szCs w:val="18"/>
                <w:lang w:val="fr-FR"/>
              </w:rPr>
              <w:t>通讯</w:t>
            </w:r>
            <w:r>
              <w:rPr>
                <w:rFonts w:ascii="Arial" w:hAnsi="Arial" w:hint="eastAsia"/>
                <w:kern w:val="0"/>
                <w:sz w:val="18"/>
                <w:szCs w:val="18"/>
                <w:lang w:val="fr-FR"/>
              </w:rPr>
              <w:t>cid</w:t>
            </w:r>
          </w:p>
        </w:tc>
      </w:tr>
    </w:tbl>
    <w:p w:rsidR="007A5E2A" w:rsidRDefault="007A5E2A" w:rsidP="00407B6C">
      <w:pPr>
        <w:pStyle w:val="41"/>
      </w:pPr>
      <w:r>
        <w:rPr>
          <w:rFonts w:hint="eastAsia"/>
        </w:rPr>
        <w:t>异常信息</w:t>
      </w:r>
    </w:p>
    <w:p w:rsidR="003A7F02" w:rsidRDefault="003A7F02" w:rsidP="007A5E2A">
      <w:r>
        <w:rPr>
          <w:rFonts w:hint="eastAsia"/>
        </w:rPr>
        <w:t>失败则抛出异常</w:t>
      </w:r>
      <w:r>
        <w:rPr>
          <w:rFonts w:hint="eastAsia"/>
        </w:rPr>
        <w:t>CException</w:t>
      </w:r>
      <w:r>
        <w:rPr>
          <w:rFonts w:hint="eastAsia"/>
        </w:rPr>
        <w:t>，具体内容请参考异常码定义文档。</w:t>
      </w:r>
    </w:p>
    <w:p w:rsidR="000B7FED" w:rsidRDefault="000B7FED" w:rsidP="000B7FED">
      <w:pPr>
        <w:rPr>
          <w:lang w:val="fr-FR"/>
        </w:rPr>
      </w:pPr>
      <w:r>
        <w:rPr>
          <w:rFonts w:hint="eastAsia"/>
        </w:rPr>
        <w:t>异常码：</w:t>
      </w:r>
      <w:r w:rsidR="00E85726">
        <w:rPr>
          <w:rFonts w:hint="eastAsia"/>
        </w:rPr>
        <w:t>1~999</w:t>
      </w:r>
      <w:r>
        <w:rPr>
          <w:rFonts w:hint="eastAsia"/>
        </w:rPr>
        <w:t>表示需要前转的归属站点号。</w:t>
      </w:r>
    </w:p>
    <w:p w:rsidR="00B90871" w:rsidRDefault="00B90871" w:rsidP="00407B6C">
      <w:pPr>
        <w:pStyle w:val="41"/>
      </w:pPr>
      <w:r>
        <w:rPr>
          <w:rFonts w:hint="eastAsia"/>
        </w:rPr>
        <w:t>Json</w:t>
      </w:r>
      <w:r>
        <w:rPr>
          <w:rFonts w:hint="eastAsia"/>
        </w:rPr>
        <w:t>接口登录认证信息说明</w:t>
      </w:r>
    </w:p>
    <w:p w:rsidR="000B7FED" w:rsidRPr="000B7FED" w:rsidRDefault="00B90871" w:rsidP="007A5E2A">
      <w:pPr>
        <w:rPr>
          <w:lang w:val="fr-FR"/>
        </w:rPr>
      </w:pPr>
      <w:r>
        <w:rPr>
          <w:rFonts w:hint="eastAsia"/>
        </w:rPr>
        <w:t xml:space="preserve">   Authorization</w:t>
      </w:r>
      <w:r>
        <w:rPr>
          <w:rFonts w:hint="eastAsia"/>
        </w:rPr>
        <w:t>中无需登录认证信息。</w:t>
      </w:r>
    </w:p>
    <w:p w:rsidR="007A5E2A" w:rsidRDefault="007A5E2A" w:rsidP="00407B6C">
      <w:pPr>
        <w:pStyle w:val="31"/>
        <w:rPr>
          <w:rStyle w:val="210"/>
        </w:rPr>
      </w:pPr>
      <w:bookmarkStart w:id="139" w:name="_Toc317101295"/>
      <w:r>
        <w:rPr>
          <w:rStyle w:val="210"/>
          <w:rFonts w:hint="eastAsia"/>
        </w:rPr>
        <w:t>HTTP</w:t>
      </w:r>
      <w:r w:rsidR="00A27ECC">
        <w:rPr>
          <w:rStyle w:val="210"/>
          <w:rFonts w:hint="eastAsia"/>
        </w:rPr>
        <w:t>S</w:t>
      </w:r>
      <w:r>
        <w:rPr>
          <w:rStyle w:val="210"/>
          <w:rFonts w:hint="eastAsia"/>
        </w:rPr>
        <w:t>接口</w:t>
      </w:r>
      <w:bookmarkEnd w:id="139"/>
    </w:p>
    <w:p w:rsidR="007A5E2A" w:rsidRDefault="007A5E2A" w:rsidP="00407B6C">
      <w:pPr>
        <w:pStyle w:val="41"/>
      </w:pPr>
      <w:r>
        <w:rPr>
          <w:rFonts w:hint="eastAsia"/>
        </w:rPr>
        <w:t>描述</w:t>
      </w:r>
    </w:p>
    <w:p w:rsidR="007A5E2A" w:rsidRDefault="007A5E2A" w:rsidP="007A5E2A">
      <w:pPr>
        <w:ind w:firstLine="420"/>
      </w:pPr>
      <w:r>
        <w:rPr>
          <w:rFonts w:hint="eastAsia"/>
        </w:rPr>
        <w:t>AccountServer</w:t>
      </w:r>
      <w:r>
        <w:rPr>
          <w:rFonts w:hint="eastAsia"/>
        </w:rPr>
        <w:t>内部转为调用上述</w:t>
      </w:r>
      <w:r>
        <w:rPr>
          <w:rFonts w:hint="eastAsia"/>
        </w:rPr>
        <w:t>SOAP</w:t>
      </w:r>
      <w:r>
        <w:rPr>
          <w:rFonts w:hint="eastAsia"/>
        </w:rPr>
        <w:t>接口到</w:t>
      </w:r>
      <w:r>
        <w:rPr>
          <w:rFonts w:hint="eastAsia"/>
        </w:rPr>
        <w:t>UserProfile</w:t>
      </w:r>
      <w:r>
        <w:rPr>
          <w:rFonts w:hint="eastAsia"/>
        </w:rPr>
        <w:t>鉴权。</w:t>
      </w:r>
    </w:p>
    <w:p w:rsidR="007A5E2A" w:rsidRDefault="007A5E2A" w:rsidP="007A5E2A">
      <w:pPr>
        <w:ind w:firstLine="420"/>
      </w:pPr>
      <w:r>
        <w:rPr>
          <w:rFonts w:hint="eastAsia"/>
        </w:rPr>
        <w:t>鉴权通过后，</w:t>
      </w:r>
      <w:r>
        <w:rPr>
          <w:rFonts w:hint="eastAsia"/>
        </w:rPr>
        <w:t>AccountServer</w:t>
      </w:r>
      <w:r>
        <w:rPr>
          <w:rFonts w:hint="eastAsia"/>
        </w:rPr>
        <w:t>到</w:t>
      </w:r>
      <w:r>
        <w:rPr>
          <w:rFonts w:hint="eastAsia"/>
        </w:rPr>
        <w:t>SSO</w:t>
      </w:r>
      <w:r>
        <w:rPr>
          <w:rFonts w:hint="eastAsia"/>
        </w:rPr>
        <w:t>获取</w:t>
      </w:r>
      <w:r>
        <w:rPr>
          <w:rFonts w:hint="eastAsia"/>
        </w:rPr>
        <w:t>TCG</w:t>
      </w:r>
      <w:r>
        <w:rPr>
          <w:rFonts w:hint="eastAsia"/>
        </w:rPr>
        <w:t>返回给</w:t>
      </w:r>
      <w:r>
        <w:rPr>
          <w:rFonts w:hint="eastAsia"/>
        </w:rPr>
        <w:t>AccountAgent</w:t>
      </w:r>
      <w:r>
        <w:rPr>
          <w:rFonts w:hint="eastAsia"/>
        </w:rPr>
        <w:t>。所以</w:t>
      </w:r>
      <w:r>
        <w:rPr>
          <w:rFonts w:hint="eastAsia"/>
        </w:rPr>
        <w:t>HTTP</w:t>
      </w:r>
      <w:r>
        <w:rPr>
          <w:rFonts w:hint="eastAsia"/>
        </w:rPr>
        <w:t>返回参数接口中比</w:t>
      </w:r>
      <w:r>
        <w:rPr>
          <w:rFonts w:hint="eastAsia"/>
        </w:rPr>
        <w:t>SOAP</w:t>
      </w:r>
      <w:r>
        <w:rPr>
          <w:rFonts w:hint="eastAsia"/>
        </w:rPr>
        <w:t>多了</w:t>
      </w:r>
      <w:r>
        <w:rPr>
          <w:rFonts w:hint="eastAsia"/>
        </w:rPr>
        <w:t>TCG</w:t>
      </w:r>
      <w:r>
        <w:rPr>
          <w:rFonts w:hint="eastAsia"/>
        </w:rPr>
        <w:t>参数。</w:t>
      </w:r>
    </w:p>
    <w:p w:rsidR="00071C62" w:rsidRDefault="007A5E2A" w:rsidP="007A5E2A">
      <w:pPr>
        <w:rPr>
          <w:lang w:val="fr-FR"/>
        </w:rPr>
      </w:pPr>
      <w:r>
        <w:rPr>
          <w:rFonts w:hint="eastAsia"/>
          <w:lang w:val="fr-FR"/>
        </w:rPr>
        <w:tab/>
      </w:r>
      <w:r>
        <w:rPr>
          <w:rFonts w:hint="eastAsia"/>
          <w:lang w:val="fr-FR"/>
        </w:rPr>
        <w:t>该操作无需携带服务端已通过认证的</w:t>
      </w:r>
      <w:r>
        <w:rPr>
          <w:rFonts w:hint="eastAsia"/>
          <w:lang w:val="fr-FR"/>
        </w:rPr>
        <w:t>sessionID</w:t>
      </w:r>
      <w:r>
        <w:rPr>
          <w:rFonts w:hint="eastAsia"/>
          <w:lang w:val="fr-FR"/>
        </w:rPr>
        <w:t>。</w:t>
      </w:r>
    </w:p>
    <w:p w:rsidR="000B7FED" w:rsidRPr="00080172" w:rsidRDefault="00071C62" w:rsidP="00071C62">
      <w:pPr>
        <w:ind w:firstLine="420"/>
        <w:rPr>
          <w:lang w:val="fr-FR"/>
        </w:rPr>
      </w:pPr>
      <w:r>
        <w:rPr>
          <w:rFonts w:hint="eastAsia"/>
        </w:rPr>
        <w:t>与</w:t>
      </w:r>
      <w:r w:rsidRPr="00071C62">
        <w:rPr>
          <w:rFonts w:hint="eastAsia"/>
          <w:lang w:val="fr-FR"/>
        </w:rPr>
        <w:t>userLoginAuth</w:t>
      </w:r>
      <w:r>
        <w:rPr>
          <w:rFonts w:hint="eastAsia"/>
        </w:rPr>
        <w:t>类似</w:t>
      </w:r>
      <w:r w:rsidRPr="00071C62">
        <w:rPr>
          <w:rFonts w:hint="eastAsia"/>
          <w:lang w:val="fr-FR"/>
        </w:rPr>
        <w:t>：</w:t>
      </w:r>
      <w:r w:rsidRPr="00071C62">
        <w:rPr>
          <w:rFonts w:hint="eastAsia"/>
          <w:lang w:val="fr-FR"/>
        </w:rPr>
        <w:t>HTTP(S)</w:t>
      </w:r>
      <w:r>
        <w:rPr>
          <w:rFonts w:hint="eastAsia"/>
        </w:rPr>
        <w:t>接口增加可选参数</w:t>
      </w:r>
      <w:r w:rsidRPr="00071C62">
        <w:rPr>
          <w:rFonts w:hint="eastAsia"/>
          <w:lang w:val="fr-FR"/>
        </w:rPr>
        <w:t>String</w:t>
      </w:r>
      <w:r>
        <w:rPr>
          <w:rFonts w:hint="eastAsia"/>
        </w:rPr>
        <w:t>类型</w:t>
      </w:r>
      <w:r w:rsidRPr="00071C62">
        <w:rPr>
          <w:rFonts w:hint="eastAsia"/>
          <w:lang w:val="fr-FR"/>
        </w:rPr>
        <w:t>AppID</w:t>
      </w:r>
      <w:r w:rsidRPr="00071C62">
        <w:rPr>
          <w:rFonts w:hint="eastAsia"/>
          <w:lang w:val="fr-FR"/>
        </w:rPr>
        <w:t>（</w:t>
      </w:r>
      <w:r>
        <w:rPr>
          <w:rFonts w:hint="eastAsia"/>
        </w:rPr>
        <w:t>应用标识</w:t>
      </w:r>
      <w:r w:rsidRPr="00071C62">
        <w:rPr>
          <w:rFonts w:hint="eastAsia"/>
          <w:lang w:val="fr-FR"/>
        </w:rPr>
        <w:t>）</w:t>
      </w:r>
      <w:r>
        <w:rPr>
          <w:rFonts w:hint="eastAsia"/>
        </w:rPr>
        <w:t>参数</w:t>
      </w:r>
      <w:r w:rsidRPr="00071C62">
        <w:rPr>
          <w:rFonts w:hint="eastAsia"/>
          <w:lang w:val="fr-FR"/>
        </w:rPr>
        <w:t>：</w:t>
      </w:r>
      <w:r>
        <w:rPr>
          <w:rFonts w:hint="eastAsia"/>
        </w:rPr>
        <w:t>如果没有携</w:t>
      </w:r>
      <w:r>
        <w:rPr>
          <w:rFonts w:hint="eastAsia"/>
        </w:rPr>
        <w:lastRenderedPageBreak/>
        <w:t>带此参数</w:t>
      </w:r>
      <w:r w:rsidR="004806CA">
        <w:rPr>
          <w:rFonts w:hint="eastAsia"/>
        </w:rPr>
        <w:t>或</w:t>
      </w:r>
      <w:r w:rsidR="004806CA" w:rsidRPr="004806CA">
        <w:rPr>
          <w:rFonts w:hint="eastAsia"/>
          <w:lang w:val="fr-FR"/>
        </w:rPr>
        <w:t>appID</w:t>
      </w:r>
      <w:r w:rsidR="004806CA">
        <w:rPr>
          <w:rFonts w:hint="eastAsia"/>
        </w:rPr>
        <w:t>为</w:t>
      </w:r>
      <w:r w:rsidR="004806CA" w:rsidRPr="004806CA">
        <w:rPr>
          <w:rFonts w:hint="eastAsia"/>
          <w:lang w:val="fr-FR"/>
        </w:rPr>
        <w:t>AccountAgent</w:t>
      </w:r>
      <w:r w:rsidRPr="00071C62">
        <w:rPr>
          <w:rFonts w:hint="eastAsia"/>
          <w:lang w:val="fr-FR"/>
        </w:rPr>
        <w:t>，</w:t>
      </w:r>
      <w:r>
        <w:rPr>
          <w:rFonts w:hint="eastAsia"/>
        </w:rPr>
        <w:t>则</w:t>
      </w:r>
      <w:r w:rsidRPr="00071C62">
        <w:rPr>
          <w:rFonts w:hint="eastAsia"/>
          <w:lang w:val="fr-FR"/>
        </w:rPr>
        <w:t>TGC</w:t>
      </w:r>
      <w:r>
        <w:rPr>
          <w:rFonts w:hint="eastAsia"/>
        </w:rPr>
        <w:t>返回</w:t>
      </w:r>
      <w:r w:rsidRPr="00071C62">
        <w:rPr>
          <w:rFonts w:hint="eastAsia"/>
          <w:lang w:val="fr-FR"/>
        </w:rPr>
        <w:t>Token</w:t>
      </w:r>
      <w:r w:rsidRPr="00071C62">
        <w:rPr>
          <w:rFonts w:hint="eastAsia"/>
          <w:lang w:val="fr-FR"/>
        </w:rPr>
        <w:t>；</w:t>
      </w:r>
      <w:r>
        <w:rPr>
          <w:rFonts w:hint="eastAsia"/>
        </w:rPr>
        <w:t>如果携带此参数</w:t>
      </w:r>
      <w:r w:rsidRPr="00071C62">
        <w:rPr>
          <w:rFonts w:hint="eastAsia"/>
          <w:lang w:val="fr-FR"/>
        </w:rPr>
        <w:t>，</w:t>
      </w:r>
      <w:r>
        <w:rPr>
          <w:rFonts w:hint="eastAsia"/>
        </w:rPr>
        <w:t>则</w:t>
      </w:r>
      <w:r w:rsidRPr="00071C62">
        <w:rPr>
          <w:rFonts w:hint="eastAsia"/>
          <w:lang w:val="fr-FR"/>
        </w:rPr>
        <w:t>TGC</w:t>
      </w:r>
      <w:r>
        <w:rPr>
          <w:rFonts w:hint="eastAsia"/>
        </w:rPr>
        <w:t>返回</w:t>
      </w:r>
      <w:r w:rsidRPr="00071C62">
        <w:rPr>
          <w:rFonts w:hint="eastAsia"/>
          <w:lang w:val="fr-FR"/>
        </w:rPr>
        <w:t>AppID</w:t>
      </w:r>
      <w:r>
        <w:rPr>
          <w:rFonts w:hint="eastAsia"/>
        </w:rPr>
        <w:t>对应的</w:t>
      </w:r>
      <w:r w:rsidRPr="00071C62">
        <w:rPr>
          <w:rFonts w:hint="eastAsia"/>
          <w:lang w:val="fr-FR"/>
        </w:rPr>
        <w:t>ServiceToken</w:t>
      </w:r>
      <w:r>
        <w:rPr>
          <w:rFonts w:hint="eastAsia"/>
        </w:rPr>
        <w:t>。</w:t>
      </w:r>
    </w:p>
    <w:p w:rsidR="00D079FE" w:rsidRDefault="00D079FE" w:rsidP="00071C62">
      <w:pPr>
        <w:ind w:firstLine="420"/>
        <w:rPr>
          <w:ins w:id="140" w:author="x00116998" w:date="2014-12-27T17:09:00Z"/>
          <w:lang w:val="fr-FR"/>
        </w:rPr>
      </w:pPr>
      <w:r>
        <w:rPr>
          <w:rFonts w:hint="eastAsia"/>
          <w:lang w:val="fr-FR"/>
        </w:rPr>
        <w:t>判断</w:t>
      </w:r>
      <w:r>
        <w:rPr>
          <w:rFonts w:hint="eastAsia"/>
          <w:lang w:val="fr-FR"/>
        </w:rPr>
        <w:t>reqClientType</w:t>
      </w:r>
      <w:r>
        <w:rPr>
          <w:rFonts w:hint="eastAsia"/>
          <w:lang w:val="fr-FR"/>
        </w:rPr>
        <w:t>＝</w:t>
      </w:r>
      <w:r>
        <w:rPr>
          <w:rFonts w:hint="eastAsia"/>
          <w:lang w:val="fr-FR"/>
        </w:rPr>
        <w:t>2090</w:t>
      </w:r>
      <w:r>
        <w:rPr>
          <w:rFonts w:hint="eastAsia"/>
          <w:lang w:val="fr-FR"/>
        </w:rPr>
        <w:t>（</w:t>
      </w:r>
      <w:r>
        <w:rPr>
          <w:rFonts w:hint="eastAsia"/>
          <w:lang w:val="fr-FR"/>
        </w:rPr>
        <w:t>OpenSDK</w:t>
      </w:r>
      <w:r>
        <w:rPr>
          <w:rFonts w:hint="eastAsia"/>
          <w:lang w:val="fr-FR"/>
        </w:rPr>
        <w:t>）时，已</w:t>
      </w:r>
      <w:r>
        <w:rPr>
          <w:rFonts w:hint="eastAsia"/>
          <w:lang w:val="fr-FR"/>
        </w:rPr>
        <w:t>HwID</w:t>
      </w:r>
      <w:r>
        <w:rPr>
          <w:rFonts w:hint="eastAsia"/>
          <w:lang w:val="fr-FR"/>
        </w:rPr>
        <w:t>的包名，先到</w:t>
      </w:r>
      <w:r>
        <w:rPr>
          <w:rFonts w:hint="eastAsia"/>
          <w:lang w:val="fr-FR"/>
        </w:rPr>
        <w:t>SSO</w:t>
      </w:r>
      <w:r>
        <w:rPr>
          <w:rFonts w:hint="eastAsia"/>
          <w:lang w:val="fr-FR"/>
        </w:rPr>
        <w:t>生成</w:t>
      </w:r>
      <w:r>
        <w:rPr>
          <w:rFonts w:hint="eastAsia"/>
          <w:lang w:val="fr-FR"/>
        </w:rPr>
        <w:t>TGC</w:t>
      </w:r>
      <w:r>
        <w:rPr>
          <w:rFonts w:hint="eastAsia"/>
          <w:lang w:val="fr-FR"/>
        </w:rPr>
        <w:t>，再以传入的包名生成</w:t>
      </w:r>
      <w:r>
        <w:rPr>
          <w:rFonts w:hint="eastAsia"/>
          <w:lang w:val="fr-FR"/>
        </w:rPr>
        <w:t>ST</w:t>
      </w:r>
      <w:r>
        <w:rPr>
          <w:rFonts w:hint="eastAsia"/>
          <w:lang w:val="fr-FR"/>
        </w:rPr>
        <w:t>返回给客户端。</w:t>
      </w:r>
    </w:p>
    <w:p w:rsidR="007A71B7" w:rsidRPr="002F1C78" w:rsidRDefault="007A71B7" w:rsidP="00071C62">
      <w:pPr>
        <w:ind w:firstLine="420"/>
        <w:rPr>
          <w:lang w:val="fr-FR"/>
        </w:rPr>
      </w:pPr>
      <w:ins w:id="141" w:author="x00116998" w:date="2014-12-27T17:09:00Z">
        <w:r>
          <w:rPr>
            <w:rFonts w:hint="eastAsia"/>
            <w:sz w:val="18"/>
            <w:szCs w:val="18"/>
          </w:rPr>
          <w:t>短信验证类型为</w:t>
        </w:r>
        <w:r>
          <w:rPr>
            <w:rFonts w:hint="eastAsia"/>
            <w:sz w:val="18"/>
            <w:szCs w:val="18"/>
          </w:rPr>
          <w:t xml:space="preserve">5 </w:t>
        </w:r>
        <w:r>
          <w:rPr>
            <w:rFonts w:hint="eastAsia"/>
            <w:sz w:val="18"/>
            <w:szCs w:val="18"/>
          </w:rPr>
          <w:t>注册时，手机帐号已存在时，返回手机帐号已存在但不登录，不返回</w:t>
        </w:r>
      </w:ins>
      <w:ins w:id="142" w:author="x00116998" w:date="2014-12-27T17:10:00Z">
        <w:r>
          <w:rPr>
            <w:rFonts w:hint="eastAsia"/>
            <w:sz w:val="18"/>
            <w:szCs w:val="18"/>
          </w:rPr>
          <w:t>TGC</w:t>
        </w:r>
        <w:r>
          <w:rPr>
            <w:sz w:val="18"/>
            <w:szCs w:val="18"/>
          </w:rPr>
          <w:t>/</w:t>
        </w:r>
        <w:r>
          <w:rPr>
            <w:rFonts w:hint="eastAsia"/>
            <w:sz w:val="18"/>
            <w:szCs w:val="18"/>
          </w:rPr>
          <w:t>ST</w:t>
        </w:r>
        <w:r>
          <w:rPr>
            <w:rFonts w:hint="eastAsia"/>
            <w:sz w:val="18"/>
            <w:szCs w:val="18"/>
          </w:rPr>
          <w:t>；由客户端引导用户输入帐号密码完成登录。</w:t>
        </w:r>
      </w:ins>
      <w:ins w:id="143" w:author="x00116998" w:date="2014-12-31T11:55:00Z">
        <w:r w:rsidR="0038295C">
          <w:rPr>
            <w:rFonts w:hint="eastAsia"/>
            <w:sz w:val="18"/>
            <w:szCs w:val="18"/>
          </w:rPr>
          <w:t>同时返回</w:t>
        </w:r>
      </w:ins>
      <w:ins w:id="144" w:author="x00116998" w:date="2014-12-31T11:56:00Z">
        <w:r w:rsidR="0038295C">
          <w:rPr>
            <w:rFonts w:hint="eastAsia"/>
            <w:sz w:val="18"/>
            <w:szCs w:val="18"/>
          </w:rPr>
          <w:t>AES128</w:t>
        </w:r>
      </w:ins>
      <w:ins w:id="145" w:author="x00116998" w:date="2014-12-31T11:55:00Z">
        <w:r w:rsidR="0038295C">
          <w:rPr>
            <w:rFonts w:hint="eastAsia"/>
            <w:sz w:val="18"/>
            <w:szCs w:val="18"/>
          </w:rPr>
          <w:t>加密的</w:t>
        </w:r>
      </w:ins>
      <w:ins w:id="146" w:author="x00116998" w:date="2014-12-31T11:56:00Z">
        <w:r w:rsidR="0038295C">
          <w:rPr>
            <w:rFonts w:hint="eastAsia"/>
            <w:sz w:val="18"/>
            <w:szCs w:val="18"/>
          </w:rPr>
          <w:t>手机</w:t>
        </w:r>
      </w:ins>
      <w:ins w:id="147" w:author="x00116998" w:date="2014-12-31T11:55:00Z">
        <w:r w:rsidR="0038295C">
          <w:rPr>
            <w:rFonts w:hint="eastAsia"/>
            <w:sz w:val="18"/>
            <w:szCs w:val="18"/>
          </w:rPr>
          <w:t>帐号</w:t>
        </w:r>
      </w:ins>
      <w:ins w:id="148" w:author="x00116998" w:date="2015-01-05T17:42:00Z">
        <w:r w:rsidR="00F651F6">
          <w:rPr>
            <w:rFonts w:hint="eastAsia"/>
            <w:sz w:val="18"/>
            <w:szCs w:val="18"/>
          </w:rPr>
          <w:t>（</w:t>
        </w:r>
      </w:ins>
      <w:ins w:id="149" w:author="x00116998" w:date="2015-01-05T19:39:00Z">
        <w:r w:rsidR="00A27ECC">
          <w:rPr>
            <w:rFonts w:hint="eastAsia"/>
            <w:sz w:val="18"/>
            <w:szCs w:val="18"/>
          </w:rPr>
          <w:t>注：</w:t>
        </w:r>
      </w:ins>
      <w:ins w:id="150" w:author="x00116998" w:date="2015-01-05T19:41:00Z">
        <w:r w:rsidR="00A27ECC">
          <w:rPr>
            <w:rFonts w:hint="eastAsia"/>
            <w:sz w:val="18"/>
            <w:szCs w:val="18"/>
          </w:rPr>
          <w:t>传输采用</w:t>
        </w:r>
        <w:r w:rsidR="00A27ECC">
          <w:rPr>
            <w:rFonts w:hint="eastAsia"/>
            <w:sz w:val="18"/>
            <w:szCs w:val="18"/>
          </w:rPr>
          <w:t>https</w:t>
        </w:r>
        <w:r w:rsidR="00A27ECC">
          <w:rPr>
            <w:rFonts w:hint="eastAsia"/>
            <w:sz w:val="18"/>
            <w:szCs w:val="18"/>
          </w:rPr>
          <w:t>保护；</w:t>
        </w:r>
      </w:ins>
      <w:ins w:id="151" w:author="x00116998" w:date="2015-01-05T19:40:00Z">
        <w:r w:rsidR="00A27ECC">
          <w:rPr>
            <w:rFonts w:hint="eastAsia"/>
            <w:sz w:val="18"/>
            <w:szCs w:val="18"/>
          </w:rPr>
          <w:t>本接口被用于攻击获取用户手机号码危害较小，</w:t>
        </w:r>
      </w:ins>
      <w:ins w:id="152" w:author="x00116998" w:date="2015-01-05T19:41:00Z">
        <w:r w:rsidR="00A27ECC">
          <w:rPr>
            <w:rFonts w:hint="eastAsia"/>
            <w:sz w:val="18"/>
            <w:szCs w:val="18"/>
          </w:rPr>
          <w:t>采用与客户端约定密钥做</w:t>
        </w:r>
      </w:ins>
      <w:ins w:id="153" w:author="x00116998" w:date="2015-01-06T15:38:00Z">
        <w:r w:rsidR="00E75796">
          <w:rPr>
            <w:rFonts w:hint="eastAsia"/>
            <w:sz w:val="18"/>
            <w:szCs w:val="18"/>
          </w:rPr>
          <w:t>简单</w:t>
        </w:r>
      </w:ins>
      <w:ins w:id="154" w:author="x00116998" w:date="2015-01-05T19:42:00Z">
        <w:r w:rsidR="00A27ECC">
          <w:rPr>
            <w:rFonts w:hint="eastAsia"/>
            <w:sz w:val="18"/>
            <w:szCs w:val="18"/>
          </w:rPr>
          <w:t>防护</w:t>
        </w:r>
      </w:ins>
      <w:ins w:id="155" w:author="x00116998" w:date="2015-01-05T17:42:00Z">
        <w:r w:rsidR="00F651F6">
          <w:rPr>
            <w:rFonts w:hint="eastAsia"/>
            <w:sz w:val="18"/>
            <w:szCs w:val="18"/>
          </w:rPr>
          <w:t>）</w:t>
        </w:r>
      </w:ins>
      <w:ins w:id="156" w:author="x00116998" w:date="2014-12-31T11:55:00Z">
        <w:r w:rsidR="0038295C">
          <w:rPr>
            <w:rFonts w:hint="eastAsia"/>
            <w:sz w:val="18"/>
            <w:szCs w:val="18"/>
          </w:rPr>
          <w:t>。</w:t>
        </w:r>
      </w:ins>
      <w:ins w:id="157" w:author="x00116998" w:date="2015-01-05T17:43:00Z">
        <w:r w:rsidR="00FA0843">
          <w:rPr>
            <w:rFonts w:hint="eastAsia"/>
            <w:sz w:val="18"/>
            <w:szCs w:val="18"/>
          </w:rPr>
          <w:t>其它类型仍保持版本兼容，待老客户端版本周期结束</w:t>
        </w:r>
      </w:ins>
      <w:ins w:id="158" w:author="x00116998" w:date="2015-01-05T17:44:00Z">
        <w:r w:rsidR="00FA0843">
          <w:rPr>
            <w:rFonts w:hint="eastAsia"/>
            <w:sz w:val="18"/>
            <w:szCs w:val="18"/>
          </w:rPr>
          <w:t>后再删除。</w:t>
        </w:r>
      </w:ins>
    </w:p>
    <w:p w:rsidR="000B7FED" w:rsidRPr="002F1C78" w:rsidRDefault="000B7FED" w:rsidP="00071C62">
      <w:pPr>
        <w:ind w:firstLine="420"/>
        <w:rPr>
          <w:lang w:val="fr-FR"/>
        </w:rPr>
      </w:pPr>
      <w:r>
        <w:rPr>
          <w:rFonts w:hint="eastAsia"/>
          <w:lang w:val="fr-FR"/>
        </w:rPr>
        <w:t>UP</w:t>
      </w:r>
      <w:r>
        <w:rPr>
          <w:rFonts w:hint="eastAsia"/>
          <w:lang w:val="fr-FR"/>
        </w:rPr>
        <w:t>返回</w:t>
      </w:r>
      <w:r>
        <w:rPr>
          <w:rFonts w:hint="eastAsia"/>
        </w:rPr>
        <w:t>异常码</w:t>
      </w:r>
      <w:r w:rsidRPr="00E81EFF">
        <w:rPr>
          <w:rFonts w:hint="eastAsia"/>
          <w:lang w:val="fr-FR"/>
        </w:rPr>
        <w:t>(</w:t>
      </w:r>
      <w:r w:rsidR="00E85726">
        <w:rPr>
          <w:rFonts w:hint="eastAsia"/>
          <w:lang w:val="fr-FR"/>
        </w:rPr>
        <w:t>1~999</w:t>
      </w:r>
      <w:r w:rsidRPr="00E81EFF">
        <w:rPr>
          <w:rFonts w:hint="eastAsia"/>
          <w:lang w:val="fr-FR"/>
        </w:rPr>
        <w:t>)</w:t>
      </w:r>
      <w:r>
        <w:rPr>
          <w:rFonts w:hint="eastAsia"/>
        </w:rPr>
        <w:t>时</w:t>
      </w:r>
      <w:r w:rsidRPr="00E81EFF">
        <w:rPr>
          <w:rFonts w:hint="eastAsia"/>
          <w:lang w:val="fr-FR"/>
        </w:rPr>
        <w:t>，</w:t>
      </w:r>
      <w:r w:rsidRPr="00E81EFF">
        <w:rPr>
          <w:rFonts w:hint="eastAsia"/>
          <w:lang w:val="fr-FR"/>
        </w:rPr>
        <w:t>AccountServer</w:t>
      </w:r>
      <w:r>
        <w:rPr>
          <w:rFonts w:hint="eastAsia"/>
        </w:rPr>
        <w:t>返回重定向</w:t>
      </w:r>
      <w:r w:rsidRPr="00E81EFF">
        <w:rPr>
          <w:rFonts w:hint="eastAsia"/>
          <w:lang w:val="fr-FR"/>
        </w:rPr>
        <w:t>，</w:t>
      </w:r>
      <w:r>
        <w:rPr>
          <w:rFonts w:hint="eastAsia"/>
        </w:rPr>
        <w:t>重定向</w:t>
      </w:r>
      <w:r w:rsidRPr="00E81EFF">
        <w:rPr>
          <w:rFonts w:hint="eastAsia"/>
          <w:lang w:val="fr-FR"/>
        </w:rPr>
        <w:t>URL</w:t>
      </w:r>
      <w:r>
        <w:rPr>
          <w:rFonts w:hint="eastAsia"/>
        </w:rPr>
        <w:t>为源</w:t>
      </w:r>
      <w:r w:rsidRPr="00E81EFF">
        <w:rPr>
          <w:rFonts w:hint="eastAsia"/>
          <w:lang w:val="fr-FR"/>
        </w:rPr>
        <w:t>URL</w:t>
      </w:r>
      <w:r>
        <w:rPr>
          <w:rFonts w:hint="eastAsia"/>
          <w:lang w:val="fr-FR"/>
        </w:rPr>
        <w:t>的子域名部分</w:t>
      </w:r>
      <w:r>
        <w:rPr>
          <w:rFonts w:hint="eastAsia"/>
        </w:rPr>
        <w:t>增加归属站点号。</w:t>
      </w:r>
    </w:p>
    <w:p w:rsidR="007627A6" w:rsidRPr="007457A6" w:rsidRDefault="00F30367" w:rsidP="000E556F">
      <w:pPr>
        <w:ind w:firstLine="420"/>
        <w:rPr>
          <w:ins w:id="159" w:author="x00116998" w:date="2014-12-31T11:59:00Z"/>
          <w:lang w:val="fr-FR"/>
        </w:rPr>
      </w:pPr>
      <w:r>
        <w:rPr>
          <w:rFonts w:hint="eastAsia"/>
        </w:rPr>
        <w:t>因需要将全球部署站点信息返回</w:t>
      </w:r>
      <w:r w:rsidR="00427985" w:rsidRPr="00427985">
        <w:rPr>
          <w:rFonts w:hint="eastAsia"/>
          <w:lang w:val="fr-FR"/>
        </w:rPr>
        <w:t>，</w:t>
      </w:r>
      <w:r w:rsidR="00427985" w:rsidRPr="00427985">
        <w:rPr>
          <w:lang w:val="fr-FR"/>
        </w:rPr>
        <w:t>HTTP(S)</w:t>
      </w:r>
      <w:r>
        <w:rPr>
          <w:rFonts w:hint="eastAsia"/>
        </w:rPr>
        <w:t>接口比</w:t>
      </w:r>
      <w:r w:rsidR="007627A6">
        <w:rPr>
          <w:lang w:val="fr-FR"/>
        </w:rPr>
        <w:t>Json</w:t>
      </w:r>
      <w:r>
        <w:rPr>
          <w:rFonts w:hint="eastAsia"/>
        </w:rPr>
        <w:t>接口增加</w:t>
      </w:r>
      <w:ins w:id="160" w:author="x00116998" w:date="2014-12-31T11:59:00Z">
        <w:r w:rsidR="00714891" w:rsidRPr="00714891">
          <w:rPr>
            <w:lang w:val="fr-FR"/>
          </w:rPr>
          <w:t>:</w:t>
        </w:r>
      </w:ins>
    </w:p>
    <w:p w:rsidR="00071C62" w:rsidRPr="00265147" w:rsidRDefault="007627A6" w:rsidP="000E556F">
      <w:pPr>
        <w:ind w:firstLine="420"/>
        <w:rPr>
          <w:lang w:val="fr-FR"/>
        </w:rPr>
      </w:pPr>
      <w:ins w:id="161" w:author="x00116998" w:date="2014-12-31T11:59:00Z">
        <w:r>
          <w:t>A)</w:t>
        </w:r>
      </w:ins>
      <w:r w:rsidR="00F30367">
        <w:rPr>
          <w:rFonts w:hint="eastAsia"/>
        </w:rPr>
        <w:t>归属站点参数</w:t>
      </w:r>
      <w:r w:rsidR="00427985" w:rsidRPr="00427985">
        <w:rPr>
          <w:lang w:val="fr-FR"/>
        </w:rPr>
        <w:t>siteID(</w:t>
      </w:r>
      <w:r>
        <w:rPr>
          <w:lang w:val="fr-FR"/>
        </w:rPr>
        <w:t>Json</w:t>
      </w:r>
      <w:r w:rsidR="00F30367">
        <w:rPr>
          <w:rFonts w:hint="eastAsia"/>
        </w:rPr>
        <w:t>认证成功</w:t>
      </w:r>
      <w:r w:rsidR="00427985" w:rsidRPr="00427985">
        <w:rPr>
          <w:rFonts w:hint="eastAsia"/>
          <w:lang w:val="fr-FR"/>
        </w:rPr>
        <w:t>，</w:t>
      </w:r>
      <w:r w:rsidR="00F30367">
        <w:rPr>
          <w:rFonts w:hint="eastAsia"/>
        </w:rPr>
        <w:t>则填配置的本地站点号</w:t>
      </w:r>
      <w:r w:rsidR="00427985" w:rsidRPr="00427985">
        <w:rPr>
          <w:lang w:val="fr-FR"/>
        </w:rPr>
        <w:t>)</w:t>
      </w:r>
      <w:r w:rsidR="00F30367">
        <w:rPr>
          <w:rFonts w:hint="eastAsia"/>
        </w:rPr>
        <w:t>。</w:t>
      </w:r>
    </w:p>
    <w:p w:rsidR="00D27B2C" w:rsidRDefault="007627A6" w:rsidP="000E556F">
      <w:pPr>
        <w:ind w:firstLine="420"/>
      </w:pPr>
      <w:ins w:id="162" w:author="x00116998" w:date="2014-12-31T11:59:00Z">
        <w:r>
          <w:t>B)</w:t>
        </w:r>
      </w:ins>
      <w:r w:rsidR="00D27B2C">
        <w:rPr>
          <w:rFonts w:hint="eastAsia"/>
        </w:rPr>
        <w:t>增加返回手机号码（</w:t>
      </w:r>
      <w:ins w:id="163" w:author="x00116998" w:date="2014-12-31T12:01:00Z">
        <w:r w:rsidRPr="00807218">
          <w:rPr>
            <w:rFonts w:hint="eastAsia"/>
            <w:bCs/>
          </w:rPr>
          <w:t>smsAuthOprType</w:t>
        </w:r>
        <w:r>
          <w:rPr>
            <w:rFonts w:hint="eastAsia"/>
            <w:bCs/>
          </w:rPr>
          <w:t>=</w:t>
        </w:r>
        <w:r w:rsidRPr="00807218">
          <w:rPr>
            <w:rFonts w:hint="eastAsia"/>
            <w:sz w:val="18"/>
            <w:szCs w:val="18"/>
          </w:rPr>
          <w:t xml:space="preserve">1 </w:t>
        </w:r>
        <w:r w:rsidRPr="00807218">
          <w:rPr>
            <w:rFonts w:hint="eastAsia"/>
            <w:sz w:val="18"/>
            <w:szCs w:val="18"/>
          </w:rPr>
          <w:t>登录验证或注册</w:t>
        </w:r>
        <w:r>
          <w:rPr>
            <w:sz w:val="18"/>
            <w:szCs w:val="18"/>
          </w:rPr>
          <w:t xml:space="preserve">  </w:t>
        </w:r>
        <w:r>
          <w:rPr>
            <w:rFonts w:hint="eastAsia"/>
            <w:sz w:val="18"/>
            <w:szCs w:val="18"/>
          </w:rPr>
          <w:t>和</w:t>
        </w:r>
        <w:r>
          <w:rPr>
            <w:rFonts w:hint="eastAsia"/>
            <w:sz w:val="18"/>
            <w:szCs w:val="18"/>
          </w:rPr>
          <w:t xml:space="preserve"> 5</w:t>
        </w:r>
        <w:r>
          <w:rPr>
            <w:rFonts w:hint="eastAsia"/>
            <w:sz w:val="18"/>
            <w:szCs w:val="18"/>
          </w:rPr>
          <w:t>注册时）</w:t>
        </w:r>
      </w:ins>
      <w:del w:id="164" w:author="x00116998" w:date="2014-12-31T12:01:00Z">
        <w:r w:rsidR="00D27B2C" w:rsidDel="007627A6">
          <w:rPr>
            <w:rFonts w:hint="eastAsia"/>
          </w:rPr>
          <w:delText>上行短信注册和登录场景客户端获取手机号码</w:delText>
        </w:r>
      </w:del>
      <w:r w:rsidR="00D27B2C">
        <w:rPr>
          <w:rFonts w:hint="eastAsia"/>
        </w:rPr>
        <w:t>）。</w:t>
      </w:r>
    </w:p>
    <w:p w:rsidR="007627A6" w:rsidRDefault="007627A6" w:rsidP="000E556F">
      <w:pPr>
        <w:ind w:firstLine="420"/>
        <w:rPr>
          <w:ins w:id="165" w:author="x00116998" w:date="2014-12-31T12:00:00Z"/>
        </w:rPr>
      </w:pPr>
    </w:p>
    <w:p w:rsidR="0093258E" w:rsidRPr="004806CA" w:rsidRDefault="0093258E" w:rsidP="000E556F">
      <w:pPr>
        <w:ind w:firstLine="420"/>
        <w:rPr>
          <w:lang w:val="fr-FR"/>
        </w:rPr>
      </w:pPr>
      <w:r>
        <w:rPr>
          <w:rFonts w:hint="eastAsia"/>
        </w:rPr>
        <w:t>对“</w:t>
      </w:r>
      <w:r w:rsidRPr="00807218">
        <w:rPr>
          <w:rFonts w:hint="eastAsia"/>
          <w:sz w:val="18"/>
          <w:szCs w:val="18"/>
        </w:rPr>
        <w:t xml:space="preserve">1 </w:t>
      </w:r>
      <w:r w:rsidRPr="00807218">
        <w:rPr>
          <w:rFonts w:hint="eastAsia"/>
          <w:sz w:val="18"/>
          <w:szCs w:val="18"/>
        </w:rPr>
        <w:t>登录验证或注册</w:t>
      </w:r>
      <w:r>
        <w:rPr>
          <w:rFonts w:hint="eastAsia"/>
        </w:rPr>
        <w:t>”增加传入密码，因涉及密码，需要采用</w:t>
      </w:r>
      <w:r>
        <w:rPr>
          <w:rFonts w:hint="eastAsia"/>
        </w:rPr>
        <w:t>https</w:t>
      </w:r>
      <w:r>
        <w:rPr>
          <w:rFonts w:hint="eastAsia"/>
        </w:rPr>
        <w:t>协议。</w:t>
      </w:r>
      <w:r w:rsidRPr="004806CA">
        <w:rPr>
          <w:lang w:val="fr-FR"/>
        </w:rPr>
        <w:t xml:space="preserve"> </w:t>
      </w:r>
    </w:p>
    <w:p w:rsidR="007A5E2A" w:rsidRPr="00A6475E" w:rsidRDefault="007A5E2A" w:rsidP="00407B6C">
      <w:pPr>
        <w:pStyle w:val="41"/>
      </w:pPr>
      <w:r w:rsidRPr="00A6475E">
        <w:rPr>
          <w:rFonts w:hint="eastAsia"/>
        </w:rPr>
        <w:t>协议映射</w:t>
      </w:r>
    </w:p>
    <w:p w:rsidR="007A5E2A" w:rsidRPr="00A6475E" w:rsidRDefault="007A5E2A" w:rsidP="007A5E2A">
      <w:pPr>
        <w:numPr>
          <w:ilvl w:val="0"/>
          <w:numId w:val="22"/>
        </w:numPr>
        <w:tabs>
          <w:tab w:val="num" w:pos="0"/>
        </w:tabs>
        <w:rPr>
          <w:b/>
        </w:rPr>
      </w:pPr>
      <w:r>
        <w:rPr>
          <w:rFonts w:hint="eastAsia"/>
          <w:b/>
        </w:rPr>
        <w:t>1)</w:t>
      </w:r>
      <w:r w:rsidRPr="00A6475E">
        <w:rPr>
          <w:rFonts w:hint="eastAsia"/>
          <w:b/>
        </w:rPr>
        <w:t>请求消息</w:t>
      </w:r>
    </w:p>
    <w:p w:rsidR="007A5E2A" w:rsidRPr="00A6475E" w:rsidRDefault="007A5E2A" w:rsidP="007A5E2A">
      <w:r w:rsidRPr="00A6475E">
        <w:t>POST</w:t>
      </w:r>
      <w:r w:rsidRPr="00A6475E">
        <w:rPr>
          <w:rFonts w:hint="eastAsia"/>
        </w:rPr>
        <w:t xml:space="preserve"> </w:t>
      </w:r>
      <w:r w:rsidRPr="00A6475E">
        <w:t>http</w:t>
      </w:r>
      <w:r w:rsidR="00114DB8">
        <w:rPr>
          <w:rFonts w:hint="eastAsia"/>
        </w:rPr>
        <w:t>s</w:t>
      </w:r>
      <w:r w:rsidRPr="00A6475E">
        <w:t>://host:port/</w:t>
      </w:r>
      <w:r>
        <w:rPr>
          <w:rFonts w:hint="eastAsia"/>
        </w:rPr>
        <w:t>AccountServer</w:t>
      </w:r>
      <w:r w:rsidRPr="00A6475E">
        <w:t>/I</w:t>
      </w:r>
      <w:r w:rsidRPr="00A6475E">
        <w:rPr>
          <w:rFonts w:hint="eastAsia"/>
        </w:rPr>
        <w:t>User</w:t>
      </w:r>
      <w:r>
        <w:rPr>
          <w:rFonts w:hint="eastAsia"/>
        </w:rPr>
        <w:t>Info</w:t>
      </w:r>
      <w:r w:rsidRPr="00A6475E">
        <w:rPr>
          <w:rFonts w:hint="eastAsia"/>
        </w:rPr>
        <w:t>Mng</w:t>
      </w:r>
      <w:r>
        <w:rPr>
          <w:rFonts w:hint="eastAsia"/>
        </w:rPr>
        <w:t>/userSMSAuth</w:t>
      </w:r>
      <w:r w:rsidRPr="00A6475E">
        <w:t xml:space="preserve"> </w:t>
      </w:r>
      <w:r>
        <w:rPr>
          <w:rFonts w:hint="eastAsia"/>
        </w:rPr>
        <w:t xml:space="preserve"> </w:t>
      </w:r>
      <w:r w:rsidRPr="00A6475E">
        <w:t>HTTP</w:t>
      </w:r>
      <w:r>
        <w:rPr>
          <w:rFonts w:hint="eastAsia"/>
        </w:rPr>
        <w:t>S</w:t>
      </w:r>
      <w:r w:rsidRPr="00A6475E">
        <w:t>/1.1</w:t>
      </w:r>
    </w:p>
    <w:p w:rsidR="007A5E2A" w:rsidRPr="00A6475E" w:rsidRDefault="007A5E2A" w:rsidP="007A5E2A">
      <w:r w:rsidRPr="00A6475E">
        <w:rPr>
          <w:i/>
        </w:rPr>
        <w:t>Authorization</w:t>
      </w:r>
      <w:r w:rsidRPr="00A6475E">
        <w:rPr>
          <w:rFonts w:hint="eastAsia"/>
          <w:i/>
        </w:rPr>
        <w:t>:</w:t>
      </w:r>
      <w:r w:rsidRPr="00A6475E">
        <w:rPr>
          <w:i/>
        </w:rPr>
        <w:t xml:space="preserve"> </w:t>
      </w:r>
      <w:r w:rsidR="00E110E7">
        <w:rPr>
          <w:rFonts w:hint="eastAsia"/>
          <w:i/>
        </w:rPr>
        <w:t>当前时间（单位</w:t>
      </w:r>
      <w:r w:rsidR="00E110E7">
        <w:rPr>
          <w:rFonts w:hint="eastAsia"/>
          <w:i/>
        </w:rPr>
        <w:t>:ms</w:t>
      </w:r>
      <w:r w:rsidR="00E110E7">
        <w:rPr>
          <w:rFonts w:hint="eastAsia"/>
          <w:i/>
        </w:rPr>
        <w:t>）</w:t>
      </w:r>
    </w:p>
    <w:p w:rsidR="007A5E2A" w:rsidRDefault="007A5E2A" w:rsidP="007A5E2A">
      <w:pPr>
        <w:rPr>
          <w:lang w:val="de-DE"/>
        </w:rPr>
      </w:pPr>
    </w:p>
    <w:p w:rsidR="007A5E2A" w:rsidRPr="00A6475E" w:rsidRDefault="007A5E2A" w:rsidP="007A5E2A">
      <w:pPr>
        <w:rPr>
          <w:lang w:val="de-DE"/>
        </w:rPr>
      </w:pPr>
      <w:r w:rsidRPr="00A6475E">
        <w:rPr>
          <w:lang w:val="de-DE"/>
        </w:rPr>
        <w:t>&lt;?xml version="1.0" encoding="UTF-8"?&gt;</w:t>
      </w:r>
    </w:p>
    <w:p w:rsidR="007A5E2A" w:rsidRPr="00A6475E" w:rsidRDefault="007A5E2A" w:rsidP="007A5E2A">
      <w:pPr>
        <w:rPr>
          <w:lang w:val="de-DE"/>
        </w:rPr>
      </w:pPr>
      <w:r w:rsidRPr="00A6475E">
        <w:rPr>
          <w:lang w:val="de-DE"/>
        </w:rPr>
        <w:t>&lt;</w:t>
      </w:r>
      <w:r w:rsidRPr="00E33DBD">
        <w:rPr>
          <w:rFonts w:hint="eastAsia"/>
        </w:rPr>
        <w:t xml:space="preserve"> </w:t>
      </w:r>
      <w:r>
        <w:rPr>
          <w:rFonts w:hint="eastAsia"/>
        </w:rPr>
        <w:t>UserSMSAuthReq</w:t>
      </w:r>
      <w:r w:rsidRPr="00A6475E">
        <w:rPr>
          <w:lang w:val="de-DE"/>
        </w:rPr>
        <w:t>&gt;</w:t>
      </w:r>
    </w:p>
    <w:p w:rsidR="007A5E2A" w:rsidRPr="00A6475E" w:rsidRDefault="007A5E2A" w:rsidP="007A5E2A">
      <w:r w:rsidRPr="00A6475E">
        <w:rPr>
          <w:lang w:val="de-DE"/>
        </w:rPr>
        <w:t xml:space="preserve">  </w:t>
      </w:r>
      <w:r w:rsidRPr="00A6475E">
        <w:t>&lt;</w:t>
      </w:r>
      <w:r w:rsidRPr="00A6475E">
        <w:rPr>
          <w:rFonts w:hint="eastAsia"/>
          <w:lang w:val="fr-FR"/>
        </w:rPr>
        <w:t xml:space="preserve"> </w:t>
      </w:r>
      <w:r w:rsidRPr="00A6475E">
        <w:rPr>
          <w:rFonts w:hint="eastAsia"/>
        </w:rPr>
        <w:t>v</w:t>
      </w:r>
      <w:r w:rsidRPr="00A6475E">
        <w:t>ersion &gt;</w:t>
      </w:r>
      <w:r>
        <w:rPr>
          <w:rFonts w:hint="eastAsia"/>
        </w:rPr>
        <w:t>01.01</w:t>
      </w:r>
      <w:r w:rsidRPr="00A6475E">
        <w:t>&lt;/</w:t>
      </w:r>
      <w:r w:rsidRPr="00A6475E">
        <w:rPr>
          <w:rFonts w:hint="eastAsia"/>
        </w:rPr>
        <w:t xml:space="preserve"> v</w:t>
      </w:r>
      <w:r w:rsidRPr="00A6475E">
        <w:t>ersion &gt;</w:t>
      </w:r>
    </w:p>
    <w:p w:rsidR="007A5E2A" w:rsidRDefault="007A5E2A" w:rsidP="007A5E2A">
      <w:r w:rsidRPr="00A6475E">
        <w:rPr>
          <w:lang w:val="de-DE"/>
        </w:rPr>
        <w:t xml:space="preserve">  </w:t>
      </w:r>
      <w:r w:rsidRPr="00A6475E">
        <w:t>&lt;</w:t>
      </w:r>
      <w:r>
        <w:rPr>
          <w:rFonts w:hint="eastAsia"/>
          <w:lang w:val="fr-FR"/>
        </w:rPr>
        <w:t>mobilePhone</w:t>
      </w:r>
      <w:r w:rsidRPr="00A6475E">
        <w:t>&gt;</w:t>
      </w:r>
      <w:r w:rsidR="004C5B27">
        <w:t>008613677777777</w:t>
      </w:r>
      <w:r w:rsidRPr="00A6475E">
        <w:t>&lt;/</w:t>
      </w:r>
      <w:r>
        <w:rPr>
          <w:rFonts w:hint="eastAsia"/>
          <w:lang w:val="fr-FR"/>
        </w:rPr>
        <w:t>mobilePhone</w:t>
      </w:r>
      <w:r w:rsidRPr="00A6475E">
        <w:t xml:space="preserve"> &gt;</w:t>
      </w:r>
    </w:p>
    <w:p w:rsidR="007A5E2A" w:rsidRDefault="007A5E2A" w:rsidP="007A5E2A">
      <w:pPr>
        <w:ind w:leftChars="100" w:left="210"/>
      </w:pPr>
      <w:r w:rsidRPr="00A6475E">
        <w:t>&lt;</w:t>
      </w:r>
      <w:r w:rsidR="00E82F6B">
        <w:rPr>
          <w:rFonts w:hint="eastAsia"/>
        </w:rPr>
        <w:t>smsAuthCode</w:t>
      </w:r>
      <w:r w:rsidRPr="00A6475E">
        <w:t>&gt;</w:t>
      </w:r>
      <w:r>
        <w:rPr>
          <w:rFonts w:hint="eastAsia"/>
        </w:rPr>
        <w:t>87861234</w:t>
      </w:r>
      <w:r w:rsidRPr="00A6475E">
        <w:t>&lt;/</w:t>
      </w:r>
      <w:r w:rsidR="00E82F6B">
        <w:rPr>
          <w:rFonts w:hint="eastAsia"/>
        </w:rPr>
        <w:t>smsAuthCode</w:t>
      </w:r>
      <w:r w:rsidRPr="00A6475E">
        <w:t xml:space="preserve"> &gt;</w:t>
      </w:r>
    </w:p>
    <w:p w:rsidR="007A5E2A" w:rsidRDefault="007A5E2A" w:rsidP="007A5E2A">
      <w:pPr>
        <w:ind w:leftChars="100" w:left="210"/>
      </w:pPr>
      <w:r>
        <w:rPr>
          <w:rFonts w:hint="eastAsia"/>
        </w:rPr>
        <w:t>&lt;deviceInfo&gt;</w:t>
      </w:r>
    </w:p>
    <w:p w:rsidR="007A5E2A" w:rsidRDefault="007A5E2A" w:rsidP="007A5E2A">
      <w:pPr>
        <w:ind w:leftChars="100" w:left="210"/>
      </w:pPr>
      <w:r>
        <w:rPr>
          <w:rFonts w:hint="eastAsia"/>
        </w:rPr>
        <w:tab/>
      </w:r>
      <w:r>
        <w:rPr>
          <w:rFonts w:hint="eastAsia"/>
        </w:rPr>
        <w:tab/>
        <w:t>&lt;deviceType&gt;0 &lt;/deviceType&gt;</w:t>
      </w:r>
    </w:p>
    <w:p w:rsidR="007A5E2A" w:rsidRDefault="007A5E2A" w:rsidP="007A5E2A">
      <w:pPr>
        <w:ind w:leftChars="100" w:left="210"/>
      </w:pPr>
      <w:r>
        <w:rPr>
          <w:rFonts w:hint="eastAsia"/>
        </w:rPr>
        <w:tab/>
      </w:r>
      <w:r>
        <w:rPr>
          <w:rFonts w:hint="eastAsia"/>
        </w:rPr>
        <w:tab/>
        <w:t>&lt;deviceI</w:t>
      </w:r>
      <w:r w:rsidR="00B93056">
        <w:rPr>
          <w:rFonts w:hint="eastAsia"/>
        </w:rPr>
        <w:t>d</w:t>
      </w:r>
      <w:r>
        <w:rPr>
          <w:rFonts w:hint="eastAsia"/>
        </w:rPr>
        <w:t>&gt;789456464654&lt;/deviceI</w:t>
      </w:r>
      <w:r w:rsidR="00B93056">
        <w:rPr>
          <w:rFonts w:hint="eastAsia"/>
        </w:rPr>
        <w:t>d</w:t>
      </w:r>
      <w:r>
        <w:rPr>
          <w:rFonts w:hint="eastAsia"/>
        </w:rPr>
        <w:t>&gt;</w:t>
      </w:r>
    </w:p>
    <w:p w:rsidR="007A5E2A" w:rsidRDefault="007A5E2A" w:rsidP="007A5E2A">
      <w:pPr>
        <w:ind w:leftChars="100" w:left="210"/>
      </w:pPr>
      <w:r>
        <w:rPr>
          <w:rFonts w:hint="eastAsia"/>
        </w:rPr>
        <w:tab/>
      </w:r>
      <w:r>
        <w:rPr>
          <w:rFonts w:hint="eastAsia"/>
        </w:rPr>
        <w:tab/>
        <w:t>&lt;terminalType&gt;</w:t>
      </w:r>
      <w:r w:rsidR="008D6521">
        <w:rPr>
          <w:rFonts w:hint="eastAsia"/>
        </w:rPr>
        <w:t>c8801</w:t>
      </w:r>
      <w:r>
        <w:rPr>
          <w:rFonts w:hint="eastAsia"/>
        </w:rPr>
        <w:t>&lt;/deviceType&gt;&lt;/deviceInfo&gt;</w:t>
      </w:r>
    </w:p>
    <w:p w:rsidR="007A5E2A" w:rsidRDefault="007A5E2A" w:rsidP="007A5E2A">
      <w:pPr>
        <w:ind w:leftChars="100" w:left="210"/>
        <w:rPr>
          <w:b/>
          <w:bCs/>
        </w:rPr>
      </w:pPr>
      <w:r>
        <w:rPr>
          <w:rFonts w:hint="eastAsia"/>
        </w:rPr>
        <w:t>&lt;</w:t>
      </w:r>
      <w:r w:rsidR="00E75215">
        <w:rPr>
          <w:rFonts w:hint="eastAsia"/>
          <w:b/>
          <w:bCs/>
        </w:rPr>
        <w:t>reqClientType</w:t>
      </w:r>
      <w:r>
        <w:rPr>
          <w:rFonts w:hint="eastAsia"/>
          <w:b/>
          <w:bCs/>
        </w:rPr>
        <w:t>&gt;0&lt;/</w:t>
      </w:r>
      <w:r w:rsidR="00E75215">
        <w:rPr>
          <w:rFonts w:hint="eastAsia"/>
          <w:b/>
          <w:bCs/>
        </w:rPr>
        <w:t>reqClientType</w:t>
      </w:r>
      <w:r>
        <w:rPr>
          <w:rFonts w:hint="eastAsia"/>
          <w:b/>
          <w:bCs/>
        </w:rPr>
        <w:t>&gt;</w:t>
      </w:r>
    </w:p>
    <w:p w:rsidR="003609D5" w:rsidRDefault="003609D5" w:rsidP="007A5E2A">
      <w:pPr>
        <w:ind w:leftChars="100" w:left="210"/>
        <w:rPr>
          <w:b/>
          <w:bCs/>
        </w:rPr>
      </w:pPr>
      <w:r>
        <w:rPr>
          <w:rFonts w:hint="eastAsia"/>
        </w:rPr>
        <w:t>&lt;</w:t>
      </w:r>
      <w:r w:rsidRPr="003609D5">
        <w:rPr>
          <w:rFonts w:hint="eastAsia"/>
          <w:bCs/>
        </w:rPr>
        <w:t xml:space="preserve"> </w:t>
      </w:r>
      <w:r>
        <w:rPr>
          <w:rFonts w:hint="eastAsia"/>
          <w:bCs/>
        </w:rPr>
        <w:t>smsAuthOprType</w:t>
      </w:r>
      <w:r>
        <w:rPr>
          <w:rFonts w:hint="eastAsia"/>
          <w:b/>
          <w:bCs/>
        </w:rPr>
        <w:t xml:space="preserve"> &gt;1&lt;/</w:t>
      </w:r>
      <w:r w:rsidRPr="003609D5">
        <w:rPr>
          <w:rFonts w:hint="eastAsia"/>
          <w:bCs/>
        </w:rPr>
        <w:t xml:space="preserve"> </w:t>
      </w:r>
      <w:r>
        <w:rPr>
          <w:rFonts w:hint="eastAsia"/>
          <w:bCs/>
        </w:rPr>
        <w:t>smsAuthOprType</w:t>
      </w:r>
      <w:r>
        <w:rPr>
          <w:rFonts w:hint="eastAsia"/>
          <w:b/>
          <w:bCs/>
        </w:rPr>
        <w:t xml:space="preserve"> &gt;</w:t>
      </w:r>
    </w:p>
    <w:p w:rsidR="002F049F" w:rsidRDefault="00B32291" w:rsidP="00CA4FA1">
      <w:pPr>
        <w:ind w:leftChars="100" w:left="210"/>
        <w:rPr>
          <w:b/>
          <w:bCs/>
        </w:rPr>
      </w:pPr>
      <w:r>
        <w:rPr>
          <w:rFonts w:hint="eastAsia"/>
          <w:b/>
          <w:bCs/>
        </w:rPr>
        <w:t>&lt;loginChannel&gt;3000001&lt;/loginChannel&gt;</w:t>
      </w:r>
    </w:p>
    <w:p w:rsidR="00CA4FA1" w:rsidRDefault="00CA4FA1" w:rsidP="00CA4FA1">
      <w:pPr>
        <w:ind w:leftChars="100" w:left="210"/>
      </w:pPr>
      <w:r>
        <w:rPr>
          <w:rFonts w:hint="eastAsia"/>
        </w:rPr>
        <w:t>&lt;osVersion&gt;andriod</w:t>
      </w:r>
      <w:r w:rsidR="002F049F">
        <w:rPr>
          <w:rFonts w:hint="eastAsia"/>
        </w:rPr>
        <w:t xml:space="preserve"> </w:t>
      </w:r>
      <w:r>
        <w:rPr>
          <w:rFonts w:hint="eastAsia"/>
        </w:rPr>
        <w:t>2.6&lt;/osVersion&gt;</w:t>
      </w:r>
    </w:p>
    <w:p w:rsidR="00CA4FA1" w:rsidRDefault="00CA4FA1" w:rsidP="007A5E2A">
      <w:pPr>
        <w:ind w:leftChars="100" w:left="210"/>
        <w:rPr>
          <w:rFonts w:ascii="Verdana" w:hAnsi="Verdana"/>
        </w:rPr>
      </w:pPr>
      <w:r>
        <w:rPr>
          <w:rFonts w:hint="eastAsia"/>
        </w:rPr>
        <w:t>&lt;</w:t>
      </w:r>
      <w:r w:rsidRPr="00DB7166">
        <w:rPr>
          <w:rFonts w:ascii="Verdana" w:hAnsi="Verdana" w:hint="eastAsia"/>
        </w:rPr>
        <w:t xml:space="preserve"> </w:t>
      </w:r>
      <w:r>
        <w:rPr>
          <w:rFonts w:ascii="Verdana" w:hAnsi="Verdana" w:hint="eastAsia"/>
        </w:rPr>
        <w:t>plmn&gt;25434&lt;/plmn&gt;</w:t>
      </w:r>
    </w:p>
    <w:p w:rsidR="00070493" w:rsidRDefault="00070493" w:rsidP="00070493">
      <w:pPr>
        <w:ind w:leftChars="100" w:left="210"/>
        <w:rPr>
          <w:rFonts w:ascii="Verdana" w:hAnsi="Verdana"/>
        </w:rPr>
      </w:pPr>
      <w:r>
        <w:rPr>
          <w:rFonts w:ascii="Verdana" w:hAnsi="Verdana" w:hint="eastAsia"/>
        </w:rPr>
        <w:t>&lt;mhid&gt;23412345&lt;/mhid&gt;</w:t>
      </w:r>
    </w:p>
    <w:p w:rsidR="00070493" w:rsidRPr="00CA4FA1" w:rsidRDefault="00070493" w:rsidP="007A5E2A">
      <w:pPr>
        <w:ind w:leftChars="100" w:left="210"/>
      </w:pPr>
      <w:r>
        <w:rPr>
          <w:rFonts w:ascii="Verdana" w:hAnsi="Verdana" w:hint="eastAsia"/>
        </w:rPr>
        <w:t>&lt;uuid&gt;3456246345&lt;/uuid&gt;</w:t>
      </w:r>
    </w:p>
    <w:p w:rsidR="009617E5" w:rsidRDefault="009617E5" w:rsidP="009617E5">
      <w:pPr>
        <w:ind w:leftChars="100" w:left="210"/>
        <w:rPr>
          <w:b/>
          <w:bCs/>
        </w:rPr>
      </w:pPr>
      <w:r>
        <w:rPr>
          <w:rFonts w:hint="eastAsia"/>
          <w:b/>
          <w:bCs/>
        </w:rPr>
        <w:t>&lt;appI</w:t>
      </w:r>
      <w:r w:rsidR="00B93056">
        <w:rPr>
          <w:rFonts w:hint="eastAsia"/>
          <w:b/>
          <w:bCs/>
        </w:rPr>
        <w:t>d</w:t>
      </w:r>
      <w:r>
        <w:rPr>
          <w:rFonts w:hint="eastAsia"/>
          <w:b/>
          <w:bCs/>
        </w:rPr>
        <w:t>&gt;hotalk mobileapp&lt;/appI</w:t>
      </w:r>
      <w:r w:rsidR="00B93056">
        <w:rPr>
          <w:rFonts w:hint="eastAsia"/>
          <w:b/>
          <w:bCs/>
        </w:rPr>
        <w:t>d</w:t>
      </w:r>
      <w:r>
        <w:rPr>
          <w:rFonts w:hint="eastAsia"/>
          <w:b/>
          <w:bCs/>
        </w:rPr>
        <w:t xml:space="preserve">&gt; &lt;!-- </w:t>
      </w:r>
      <w:r>
        <w:rPr>
          <w:rFonts w:hint="eastAsia"/>
          <w:b/>
          <w:bCs/>
        </w:rPr>
        <w:t>该参数为可选</w:t>
      </w:r>
      <w:r>
        <w:rPr>
          <w:rFonts w:hint="eastAsia"/>
          <w:b/>
          <w:bCs/>
        </w:rPr>
        <w:t>---&gt;</w:t>
      </w:r>
    </w:p>
    <w:p w:rsidR="0093258E" w:rsidRPr="00A6475E" w:rsidRDefault="0093258E" w:rsidP="009617E5">
      <w:pPr>
        <w:ind w:leftChars="100" w:left="210"/>
      </w:pPr>
      <w:r>
        <w:rPr>
          <w:rFonts w:hint="eastAsia"/>
          <w:b/>
          <w:bCs/>
        </w:rPr>
        <w:t>&lt;</w:t>
      </w:r>
      <w:r w:rsidRPr="00F52EEA">
        <w:rPr>
          <w:rFonts w:ascii="宋体" w:hAnsi="宋体" w:hint="eastAsia"/>
          <w:lang w:val="fr-FR"/>
        </w:rPr>
        <w:t>password</w:t>
      </w:r>
      <w:r>
        <w:rPr>
          <w:rFonts w:ascii="宋体" w:hAnsi="宋体" w:hint="eastAsia"/>
          <w:lang w:val="fr-FR"/>
        </w:rPr>
        <w:t>&gt;sdfasdgdfgsdfg&lt;/</w:t>
      </w:r>
      <w:r w:rsidRPr="00F52EEA">
        <w:rPr>
          <w:rFonts w:ascii="宋体" w:hAnsi="宋体" w:hint="eastAsia"/>
          <w:lang w:val="fr-FR"/>
        </w:rPr>
        <w:t>password</w:t>
      </w:r>
      <w:r>
        <w:rPr>
          <w:rFonts w:ascii="宋体" w:hAnsi="宋体" w:hint="eastAsia"/>
          <w:lang w:val="fr-FR"/>
        </w:rPr>
        <w:t>&gt;</w:t>
      </w:r>
    </w:p>
    <w:p w:rsidR="007A5E2A" w:rsidRDefault="007A5E2A" w:rsidP="003609D5">
      <w:pPr>
        <w:rPr>
          <w:lang w:val="fr-FR"/>
        </w:rPr>
      </w:pPr>
      <w:r w:rsidRPr="00A6475E">
        <w:rPr>
          <w:lang w:val="fr-FR"/>
        </w:rPr>
        <w:t>&lt;/</w:t>
      </w:r>
      <w:r w:rsidRPr="007A5E2A">
        <w:rPr>
          <w:rFonts w:hint="eastAsia"/>
        </w:rPr>
        <w:t xml:space="preserve"> </w:t>
      </w:r>
      <w:r>
        <w:rPr>
          <w:rFonts w:hint="eastAsia"/>
        </w:rPr>
        <w:t>UserSMSAuthReq</w:t>
      </w:r>
      <w:r w:rsidRPr="00A6475E">
        <w:rPr>
          <w:lang w:val="fr-FR"/>
        </w:rPr>
        <w:t xml:space="preserve"> &gt;</w:t>
      </w:r>
    </w:p>
    <w:p w:rsidR="003609D5" w:rsidRPr="00A6475E" w:rsidRDefault="003609D5" w:rsidP="003609D5">
      <w:pPr>
        <w:rPr>
          <w:lang w:val="fr-FR"/>
        </w:rPr>
      </w:pPr>
    </w:p>
    <w:p w:rsidR="007A5E2A" w:rsidRPr="00A6475E" w:rsidRDefault="007A5E2A" w:rsidP="007A5E2A">
      <w:pPr>
        <w:numPr>
          <w:ilvl w:val="0"/>
          <w:numId w:val="22"/>
        </w:numPr>
        <w:tabs>
          <w:tab w:val="num" w:pos="0"/>
        </w:tabs>
        <w:rPr>
          <w:b/>
        </w:rPr>
      </w:pPr>
      <w:r w:rsidRPr="00A6475E">
        <w:rPr>
          <w:rFonts w:hint="eastAsia"/>
          <w:b/>
        </w:rPr>
        <w:t>响应消息</w:t>
      </w:r>
    </w:p>
    <w:p w:rsidR="007A5E2A" w:rsidRPr="00A6475E" w:rsidRDefault="007A5E2A" w:rsidP="007A5E2A">
      <w:r w:rsidRPr="00A6475E">
        <w:t>&lt;?xml version="1.0" encoding="UTF-8"?&gt;</w:t>
      </w:r>
    </w:p>
    <w:p w:rsidR="007A5E2A" w:rsidRDefault="007A5E2A" w:rsidP="007A5E2A">
      <w:r w:rsidRPr="00A6475E">
        <w:lastRenderedPageBreak/>
        <w:t xml:space="preserve">&lt;result </w:t>
      </w:r>
      <w:r>
        <w:rPr>
          <w:rFonts w:hint="eastAsia"/>
        </w:rPr>
        <w:t>result</w:t>
      </w:r>
      <w:r w:rsidRPr="00A6475E">
        <w:rPr>
          <w:rFonts w:hint="eastAsia"/>
        </w:rPr>
        <w:t>Code</w:t>
      </w:r>
      <w:r w:rsidRPr="00A6475E">
        <w:t>=0&gt;</w:t>
      </w:r>
    </w:p>
    <w:p w:rsidR="007A5E2A" w:rsidRPr="00A6475E" w:rsidRDefault="007A5E2A" w:rsidP="007A5E2A">
      <w:pPr>
        <w:ind w:leftChars="100" w:left="210"/>
      </w:pPr>
      <w:r w:rsidRPr="00A6475E">
        <w:rPr>
          <w:rFonts w:hint="eastAsia"/>
          <w:lang w:val="da-DK"/>
        </w:rPr>
        <w:t>&lt;</w:t>
      </w:r>
      <w:r w:rsidRPr="007A5E2A">
        <w:rPr>
          <w:rFonts w:hint="eastAsia"/>
        </w:rPr>
        <w:t xml:space="preserve"> </w:t>
      </w:r>
      <w:r>
        <w:rPr>
          <w:rFonts w:hint="eastAsia"/>
        </w:rPr>
        <w:t>UserSMSAuthRsp</w:t>
      </w:r>
      <w:r w:rsidRPr="00A6475E">
        <w:rPr>
          <w:rFonts w:hint="eastAsia"/>
          <w:lang w:val="da-DK"/>
        </w:rPr>
        <w:t>&gt;</w:t>
      </w:r>
    </w:p>
    <w:p w:rsidR="007A5E2A" w:rsidRDefault="007A5E2A" w:rsidP="007A5E2A">
      <w:pPr>
        <w:ind w:leftChars="100" w:left="210"/>
      </w:pPr>
      <w:r w:rsidRPr="00A6475E">
        <w:rPr>
          <w:lang w:val="de-DE"/>
        </w:rPr>
        <w:t xml:space="preserve">  </w:t>
      </w:r>
      <w:r w:rsidRPr="00A6475E">
        <w:t>&lt;</w:t>
      </w:r>
      <w:r w:rsidRPr="00A6475E">
        <w:rPr>
          <w:rFonts w:hint="eastAsia"/>
          <w:lang w:val="fr-FR"/>
        </w:rPr>
        <w:t xml:space="preserve"> </w:t>
      </w:r>
      <w:r w:rsidRPr="00A6475E">
        <w:rPr>
          <w:rFonts w:hint="eastAsia"/>
        </w:rPr>
        <w:t>v</w:t>
      </w:r>
      <w:r w:rsidRPr="00A6475E">
        <w:t>ersion &gt;</w:t>
      </w:r>
      <w:r>
        <w:rPr>
          <w:rFonts w:hint="eastAsia"/>
        </w:rPr>
        <w:t>01.01</w:t>
      </w:r>
      <w:r w:rsidRPr="00A6475E">
        <w:t>&lt;/</w:t>
      </w:r>
      <w:r w:rsidRPr="00A6475E">
        <w:rPr>
          <w:rFonts w:hint="eastAsia"/>
        </w:rPr>
        <w:t xml:space="preserve"> v</w:t>
      </w:r>
      <w:r w:rsidRPr="00A6475E">
        <w:t>ersion &gt;</w:t>
      </w:r>
    </w:p>
    <w:p w:rsidR="007A5E2A" w:rsidRDefault="007A5E2A" w:rsidP="007A5E2A">
      <w:pPr>
        <w:ind w:leftChars="100" w:left="210"/>
      </w:pPr>
      <w:r>
        <w:rPr>
          <w:rFonts w:hint="eastAsia"/>
        </w:rPr>
        <w:t xml:space="preserve">  &lt;userID&gt;100001&lt;/userID&gt;</w:t>
      </w:r>
    </w:p>
    <w:p w:rsidR="007A5E2A" w:rsidRDefault="007A5E2A" w:rsidP="007A5E2A">
      <w:pPr>
        <w:ind w:leftChars="100" w:left="210"/>
      </w:pPr>
      <w:r w:rsidRPr="00A6475E">
        <w:rPr>
          <w:lang w:val="de-DE"/>
        </w:rPr>
        <w:t xml:space="preserve">  </w:t>
      </w:r>
      <w:r w:rsidRPr="00A6475E">
        <w:t>&lt;</w:t>
      </w:r>
      <w:r w:rsidRPr="00A6475E">
        <w:rPr>
          <w:rFonts w:hint="eastAsia"/>
          <w:lang w:val="fr-FR"/>
        </w:rPr>
        <w:t xml:space="preserve"> </w:t>
      </w:r>
      <w:r>
        <w:rPr>
          <w:rFonts w:hint="eastAsia"/>
          <w:lang w:val="fr-FR"/>
        </w:rPr>
        <w:t>TGC</w:t>
      </w:r>
      <w:r w:rsidRPr="00A6475E">
        <w:t>&gt;</w:t>
      </w:r>
      <w:r>
        <w:rPr>
          <w:rFonts w:hint="eastAsia"/>
        </w:rPr>
        <w:t>XDSDFAESREGGD</w:t>
      </w:r>
      <w:r w:rsidRPr="00A6475E">
        <w:t>&lt;/</w:t>
      </w:r>
      <w:r>
        <w:rPr>
          <w:rFonts w:hint="eastAsia"/>
          <w:lang w:val="fr-FR"/>
        </w:rPr>
        <w:t>TGC</w:t>
      </w:r>
      <w:r w:rsidRPr="00A6475E">
        <w:t>&gt;</w:t>
      </w:r>
    </w:p>
    <w:p w:rsidR="005A424C" w:rsidRDefault="00854D4A" w:rsidP="00434BFC">
      <w:pPr>
        <w:ind w:leftChars="100" w:left="210"/>
      </w:pPr>
      <w:r>
        <w:rPr>
          <w:rFonts w:hint="eastAsia"/>
        </w:rPr>
        <w:t xml:space="preserve">  &lt;siteID&gt;</w:t>
      </w:r>
      <w:r w:rsidR="004336FC">
        <w:rPr>
          <w:rFonts w:hint="eastAsia"/>
        </w:rPr>
        <w:t>1</w:t>
      </w:r>
      <w:r>
        <w:rPr>
          <w:rFonts w:hint="eastAsia"/>
        </w:rPr>
        <w:t>&lt;/siteID&gt;</w:t>
      </w:r>
    </w:p>
    <w:p w:rsidR="007216DA" w:rsidRDefault="007216DA" w:rsidP="00434BFC">
      <w:pPr>
        <w:ind w:leftChars="100" w:left="210"/>
        <w:rPr>
          <w:ins w:id="166" w:author="x00116998" w:date="2014-12-31T11:57:00Z"/>
          <w:lang w:val="fr-FR"/>
        </w:rPr>
      </w:pPr>
      <w:r>
        <w:rPr>
          <w:rFonts w:hint="eastAsia"/>
        </w:rPr>
        <w:t xml:space="preserve">  </w:t>
      </w:r>
      <w:r w:rsidR="00D27B2C">
        <w:rPr>
          <w:rFonts w:hint="eastAsia"/>
        </w:rPr>
        <w:t>&lt;</w:t>
      </w:r>
      <w:r w:rsidR="00D27B2C" w:rsidRPr="007216DA">
        <w:rPr>
          <w:rFonts w:hint="eastAsia"/>
          <w:lang w:val="fr-FR"/>
        </w:rPr>
        <w:t xml:space="preserve"> </w:t>
      </w:r>
      <w:r w:rsidR="00D27B2C" w:rsidRPr="00807218">
        <w:rPr>
          <w:rFonts w:hint="eastAsia"/>
          <w:lang w:val="fr-FR"/>
        </w:rPr>
        <w:t>mobilePhone</w:t>
      </w:r>
      <w:r w:rsidR="00D27B2C">
        <w:rPr>
          <w:rFonts w:hint="eastAsia"/>
          <w:lang w:val="fr-FR"/>
        </w:rPr>
        <w:t>&gt;</w:t>
      </w:r>
      <w:del w:id="167" w:author="x00116998" w:date="2014-12-31T11:57:00Z">
        <w:r w:rsidR="00D27B2C" w:rsidRPr="00807218" w:rsidDel="007627A6">
          <w:rPr>
            <w:rFonts w:hint="eastAsia"/>
            <w:sz w:val="18"/>
            <w:szCs w:val="18"/>
          </w:rPr>
          <w:delText>008613812345678</w:delText>
        </w:r>
      </w:del>
      <w:ins w:id="168" w:author="x00116998" w:date="2015-01-05T17:41:00Z">
        <w:r w:rsidR="00667227" w:rsidRPr="00667227">
          <w:rPr>
            <w:rFonts w:ascii="Arial" w:hAnsi="Arial" w:cs="Arial"/>
            <w:color w:val="333333"/>
            <w:sz w:val="19"/>
            <w:szCs w:val="19"/>
          </w:rPr>
          <w:t xml:space="preserve"> </w:t>
        </w:r>
        <w:r w:rsidR="00667227">
          <w:rPr>
            <w:rFonts w:ascii="Arial" w:hAnsi="Arial" w:cs="Arial"/>
            <w:color w:val="333333"/>
            <w:sz w:val="19"/>
            <w:szCs w:val="19"/>
          </w:rPr>
          <w:t>sdfsdfasdgdfgdfghfhghfdrewtrt</w:t>
        </w:r>
        <w:r w:rsidR="00667227">
          <w:rPr>
            <w:rFonts w:hint="eastAsia"/>
            <w:lang w:val="fr-FR"/>
          </w:rPr>
          <w:t xml:space="preserve"> </w:t>
        </w:r>
      </w:ins>
      <w:r w:rsidR="00D27B2C">
        <w:rPr>
          <w:rFonts w:hint="eastAsia"/>
          <w:lang w:val="fr-FR"/>
        </w:rPr>
        <w:t>&lt;/</w:t>
      </w:r>
      <w:r w:rsidR="00D27B2C" w:rsidRPr="00807218">
        <w:rPr>
          <w:rFonts w:hint="eastAsia"/>
          <w:lang w:val="fr-FR"/>
        </w:rPr>
        <w:t>mobilePhone</w:t>
      </w:r>
      <w:r w:rsidR="00D27B2C">
        <w:rPr>
          <w:rFonts w:hint="eastAsia"/>
          <w:lang w:val="fr-FR"/>
        </w:rPr>
        <w:t xml:space="preserve"> &gt;</w:t>
      </w:r>
    </w:p>
    <w:p w:rsidR="00914365" w:rsidRDefault="00914365" w:rsidP="00914365">
      <w:pPr>
        <w:ind w:leftChars="100" w:left="210" w:firstLineChars="100" w:firstLine="210"/>
      </w:pPr>
      <w:r>
        <w:rPr>
          <w:rFonts w:hint="eastAsia"/>
          <w:lang w:val="fr-FR"/>
        </w:rPr>
        <w:t>&lt;ifSetPassword&gt;1&lt;/ifSetPassword&gt;</w:t>
      </w:r>
    </w:p>
    <w:p w:rsidR="007A5E2A" w:rsidRPr="00A6475E" w:rsidRDefault="007A5E2A" w:rsidP="007A5E2A">
      <w:pPr>
        <w:ind w:leftChars="100" w:left="210"/>
      </w:pPr>
      <w:r w:rsidRPr="00A6475E">
        <w:rPr>
          <w:rFonts w:hint="eastAsia"/>
        </w:rPr>
        <w:t>&lt;/</w:t>
      </w:r>
      <w:r w:rsidRPr="007A5E2A">
        <w:rPr>
          <w:rFonts w:hint="eastAsia"/>
        </w:rPr>
        <w:t xml:space="preserve"> </w:t>
      </w:r>
      <w:r>
        <w:rPr>
          <w:rFonts w:hint="eastAsia"/>
        </w:rPr>
        <w:t>UserSMSAuthRsp</w:t>
      </w:r>
      <w:r w:rsidRPr="00A6475E">
        <w:rPr>
          <w:rFonts w:hint="eastAsia"/>
        </w:rPr>
        <w:t xml:space="preserve"> &gt;</w:t>
      </w:r>
    </w:p>
    <w:p w:rsidR="007A5E2A" w:rsidRDefault="007A5E2A" w:rsidP="007A5E2A">
      <w:pPr>
        <w:rPr>
          <w:lang w:val="fr-FR"/>
        </w:rPr>
      </w:pPr>
      <w:r>
        <w:rPr>
          <w:rFonts w:hint="eastAsia"/>
          <w:lang w:val="fr-FR"/>
        </w:rPr>
        <w:t>&lt;/result&gt;</w:t>
      </w:r>
    </w:p>
    <w:p w:rsidR="00767B7B" w:rsidRPr="00A6475E" w:rsidRDefault="00767B7B" w:rsidP="00407B6C">
      <w:pPr>
        <w:pStyle w:val="41"/>
      </w:pPr>
      <w:r>
        <w:rPr>
          <w:rFonts w:hint="eastAsia"/>
        </w:rPr>
        <w:t>优化协议</w:t>
      </w:r>
      <w:r w:rsidR="00C542B2">
        <w:rPr>
          <w:rFonts w:hint="eastAsia"/>
        </w:rPr>
        <w:t>――暂不</w:t>
      </w:r>
      <w:r w:rsidR="002C7D24">
        <w:rPr>
          <w:rFonts w:hint="eastAsia"/>
        </w:rPr>
        <w:t>实现</w:t>
      </w:r>
    </w:p>
    <w:p w:rsidR="00767B7B" w:rsidRPr="00A6475E" w:rsidRDefault="00767B7B" w:rsidP="00767B7B">
      <w:pPr>
        <w:numPr>
          <w:ilvl w:val="0"/>
          <w:numId w:val="22"/>
        </w:numPr>
        <w:tabs>
          <w:tab w:val="num" w:pos="0"/>
        </w:tabs>
        <w:rPr>
          <w:b/>
        </w:rPr>
      </w:pPr>
      <w:r>
        <w:rPr>
          <w:rFonts w:hint="eastAsia"/>
          <w:b/>
        </w:rPr>
        <w:t>1)</w:t>
      </w:r>
      <w:r w:rsidRPr="00A6475E">
        <w:rPr>
          <w:rFonts w:hint="eastAsia"/>
          <w:b/>
        </w:rPr>
        <w:t>请求消息</w:t>
      </w:r>
      <w:r>
        <w:rPr>
          <w:rFonts w:hint="eastAsia"/>
          <w:b/>
        </w:rPr>
        <w:t>(URL encode</w:t>
      </w:r>
      <w:r>
        <w:rPr>
          <w:rFonts w:hint="eastAsia"/>
          <w:b/>
        </w:rPr>
        <w:t>编码</w:t>
      </w:r>
      <w:r>
        <w:rPr>
          <w:rFonts w:hint="eastAsia"/>
          <w:b/>
        </w:rPr>
        <w:t>)</w:t>
      </w:r>
    </w:p>
    <w:p w:rsidR="00767B7B" w:rsidRPr="00A6475E" w:rsidRDefault="00767B7B" w:rsidP="00767B7B">
      <w:r w:rsidRPr="00A6475E">
        <w:t>POST</w:t>
      </w:r>
      <w:r w:rsidRPr="00A6475E">
        <w:rPr>
          <w:rFonts w:hint="eastAsia"/>
        </w:rPr>
        <w:t xml:space="preserve"> </w:t>
      </w:r>
      <w:r w:rsidRPr="00A6475E">
        <w:t>http</w:t>
      </w:r>
      <w:r>
        <w:rPr>
          <w:rFonts w:hint="eastAsia"/>
        </w:rPr>
        <w:t>s</w:t>
      </w:r>
      <w:r w:rsidRPr="00A6475E">
        <w:t>://host:port/</w:t>
      </w:r>
      <w:r>
        <w:rPr>
          <w:rFonts w:hint="eastAsia"/>
        </w:rPr>
        <w:t>AccountServer</w:t>
      </w:r>
      <w:r w:rsidRPr="00A6475E">
        <w:t>/I</w:t>
      </w:r>
      <w:r w:rsidRPr="00A6475E">
        <w:rPr>
          <w:rFonts w:hint="eastAsia"/>
        </w:rPr>
        <w:t>User</w:t>
      </w:r>
      <w:r>
        <w:rPr>
          <w:rFonts w:hint="eastAsia"/>
        </w:rPr>
        <w:t>Info</w:t>
      </w:r>
      <w:r w:rsidRPr="00A6475E">
        <w:rPr>
          <w:rFonts w:hint="eastAsia"/>
        </w:rPr>
        <w:t>Mng</w:t>
      </w:r>
      <w:r>
        <w:rPr>
          <w:rFonts w:hint="eastAsia"/>
        </w:rPr>
        <w:t>/smsAuth</w:t>
      </w:r>
      <w:r w:rsidRPr="00A6475E">
        <w:t xml:space="preserve"> </w:t>
      </w:r>
      <w:r>
        <w:rPr>
          <w:rFonts w:hint="eastAsia"/>
        </w:rPr>
        <w:t xml:space="preserve"> </w:t>
      </w:r>
      <w:r w:rsidRPr="00A6475E">
        <w:t>HTTP</w:t>
      </w:r>
      <w:r>
        <w:rPr>
          <w:rFonts w:hint="eastAsia"/>
        </w:rPr>
        <w:t>S</w:t>
      </w:r>
      <w:r w:rsidRPr="00A6475E">
        <w:t>/1.1</w:t>
      </w:r>
    </w:p>
    <w:p w:rsidR="00767B7B" w:rsidRDefault="00767B7B" w:rsidP="00767B7B">
      <w:pPr>
        <w:rPr>
          <w:i/>
        </w:rPr>
      </w:pPr>
      <w:r w:rsidRPr="00A6475E">
        <w:rPr>
          <w:i/>
        </w:rPr>
        <w:t>Authorization</w:t>
      </w:r>
      <w:r w:rsidRPr="00A6475E">
        <w:rPr>
          <w:rFonts w:hint="eastAsia"/>
          <w:i/>
        </w:rPr>
        <w:t>:</w:t>
      </w:r>
      <w:r w:rsidRPr="00A6475E">
        <w:rPr>
          <w:i/>
        </w:rPr>
        <w:t xml:space="preserve"> </w:t>
      </w:r>
      <w:r>
        <w:rPr>
          <w:rFonts w:hint="eastAsia"/>
          <w:i/>
        </w:rPr>
        <w:t>当前时间</w:t>
      </w:r>
      <w:r>
        <w:rPr>
          <w:rFonts w:hint="eastAsia"/>
          <w:i/>
        </w:rPr>
        <w:t>(</w:t>
      </w:r>
      <w:r>
        <w:rPr>
          <w:rFonts w:hint="eastAsia"/>
          <w:i/>
        </w:rPr>
        <w:t>单位</w:t>
      </w:r>
      <w:r>
        <w:rPr>
          <w:rFonts w:hint="eastAsia"/>
          <w:i/>
        </w:rPr>
        <w:t>ms)</w:t>
      </w:r>
    </w:p>
    <w:p w:rsidR="00767B7B" w:rsidRDefault="00767B7B" w:rsidP="00767B7B">
      <w:pPr>
        <w:rPr>
          <w:lang w:val="de-DE"/>
        </w:rPr>
      </w:pPr>
      <w:r>
        <w:rPr>
          <w:rFonts w:hint="eastAsia"/>
          <w:i/>
        </w:rPr>
        <w:t>消息体：</w:t>
      </w:r>
      <w:r w:rsidRPr="00A6475E">
        <w:rPr>
          <w:lang w:val="de-DE"/>
        </w:rPr>
        <w:t xml:space="preserve"> </w:t>
      </w:r>
    </w:p>
    <w:p w:rsidR="004703D0" w:rsidRDefault="00767B7B" w:rsidP="00767B7B">
      <w:pPr>
        <w:rPr>
          <w:lang w:val="de-DE"/>
        </w:rPr>
      </w:pPr>
      <w:r>
        <w:rPr>
          <w:rFonts w:hint="eastAsia"/>
          <w:lang w:val="de-DE"/>
        </w:rPr>
        <w:t>ph</w:t>
      </w:r>
      <w:r w:rsidRPr="00BB213E">
        <w:rPr>
          <w:lang w:val="de-DE"/>
        </w:rPr>
        <w:t>=</w:t>
      </w:r>
      <w:r w:rsidR="004703D0" w:rsidRPr="004703D0">
        <w:rPr>
          <w:rFonts w:hint="eastAsia"/>
        </w:rPr>
        <w:t xml:space="preserve"> </w:t>
      </w:r>
      <w:r w:rsidR="004703D0">
        <w:rPr>
          <w:rFonts w:hint="eastAsia"/>
        </w:rPr>
        <w:t>vph</w:t>
      </w:r>
      <w:r w:rsidR="002F095B">
        <w:rPr>
          <w:rFonts w:hint="eastAsia"/>
          <w:lang w:val="de-DE"/>
        </w:rPr>
        <w:t>:</w:t>
      </w:r>
      <w:r w:rsidR="004703D0">
        <w:rPr>
          <w:rFonts w:hint="eastAsia"/>
          <w:lang w:val="de-DE"/>
        </w:rPr>
        <w:t>1234</w:t>
      </w:r>
      <w:r w:rsidRPr="00BB213E">
        <w:rPr>
          <w:lang w:val="de-DE"/>
        </w:rPr>
        <w:t>677777777</w:t>
      </w:r>
      <w:r>
        <w:rPr>
          <w:rFonts w:hint="eastAsia"/>
          <w:lang w:val="de-DE"/>
        </w:rPr>
        <w:t>&amp;</w:t>
      </w:r>
      <w:r w:rsidR="004703D0">
        <w:rPr>
          <w:rFonts w:hint="eastAsia"/>
          <w:lang w:val="de-DE"/>
        </w:rPr>
        <w:t>auC</w:t>
      </w:r>
      <w:r>
        <w:rPr>
          <w:rFonts w:hint="eastAsia"/>
          <w:lang w:val="de-DE"/>
        </w:rPr>
        <w:t>ode=123456</w:t>
      </w:r>
      <w:r w:rsidR="004703D0">
        <w:rPr>
          <w:rFonts w:hint="eastAsia"/>
          <w:lang w:val="de-DE"/>
        </w:rPr>
        <w:t>&amp;auType</w:t>
      </w:r>
    </w:p>
    <w:p w:rsidR="004703D0" w:rsidRDefault="00767B7B" w:rsidP="00767B7B">
      <w:pPr>
        <w:rPr>
          <w:lang w:val="de-DE"/>
        </w:rPr>
      </w:pPr>
      <w:r w:rsidRPr="00BB213E">
        <w:rPr>
          <w:lang w:val="de-DE"/>
        </w:rPr>
        <w:t>&amp;dvT=0&amp;dvID=DFSFSDFSAFDSDFSDFASDFASDFSDFSDAD&amp;tmT=</w:t>
      </w:r>
      <w:r w:rsidR="008D6521">
        <w:rPr>
          <w:lang w:val="de-DE"/>
        </w:rPr>
        <w:t>c8801</w:t>
      </w:r>
    </w:p>
    <w:p w:rsidR="00767B7B" w:rsidRDefault="00767B7B" w:rsidP="00767B7B">
      <w:pPr>
        <w:rPr>
          <w:lang w:val="de-DE"/>
        </w:rPr>
      </w:pPr>
      <w:r w:rsidRPr="00BB213E">
        <w:rPr>
          <w:lang w:val="de-DE"/>
        </w:rPr>
        <w:t>&amp;clT=0&amp;cn=3000001&amp;os=andriod 2.6&amp;pl=46000&amp;app=com.huawei.hwid</w:t>
      </w:r>
    </w:p>
    <w:p w:rsidR="004703D0" w:rsidRDefault="004703D0" w:rsidP="00767B7B">
      <w:pPr>
        <w:rPr>
          <w:lang w:val="de-DE"/>
        </w:rPr>
      </w:pPr>
      <w:r>
        <w:rPr>
          <w:rFonts w:hint="eastAsia"/>
          <w:lang w:val="de-DE"/>
        </w:rPr>
        <w:t>&amp;pw=</w:t>
      </w:r>
      <w:r w:rsidRPr="004703D0">
        <w:rPr>
          <w:lang w:val="de-DE"/>
        </w:rPr>
        <w:t xml:space="preserve"> </w:t>
      </w:r>
      <w:r>
        <w:rPr>
          <w:rFonts w:hint="eastAsia"/>
          <w:lang w:val="de-DE"/>
        </w:rPr>
        <w:t>AAAAAA</w:t>
      </w:r>
      <w:r w:rsidRPr="00BB213E">
        <w:rPr>
          <w:lang w:val="de-DE"/>
        </w:rPr>
        <w:t>FSAFDSDFSDFASDFASDFSDFSDAD</w:t>
      </w:r>
    </w:p>
    <w:p w:rsidR="000D531E" w:rsidRDefault="000D531E" w:rsidP="00767B7B">
      <w:pPr>
        <w:rPr>
          <w:lang w:val="fr-FR"/>
        </w:rPr>
      </w:pPr>
      <w:r>
        <w:rPr>
          <w:rFonts w:hint="eastAsia"/>
          <w:lang w:val="fr-FR"/>
        </w:rPr>
        <w:t>注</w:t>
      </w:r>
      <w:r>
        <w:rPr>
          <w:rFonts w:hint="eastAsia"/>
          <w:lang w:val="fr-FR"/>
        </w:rPr>
        <w:t>1</w:t>
      </w:r>
      <w:r>
        <w:rPr>
          <w:lang w:val="fr-FR"/>
        </w:rPr>
        <w:t> </w:t>
      </w:r>
      <w:r>
        <w:rPr>
          <w:rFonts w:hint="eastAsia"/>
          <w:lang w:val="fr-FR"/>
        </w:rPr>
        <w:t>: ph(mobilePhone)</w:t>
      </w:r>
      <w:r>
        <w:rPr>
          <w:rFonts w:hint="eastAsia"/>
          <w:lang w:val="fr-FR"/>
        </w:rPr>
        <w:t>上行短信时，原来填写的内容是</w:t>
      </w:r>
      <w:r>
        <w:rPr>
          <w:rFonts w:hint="eastAsia"/>
          <w:lang w:val="fr-FR"/>
        </w:rPr>
        <w:t>virtualphone=deviceID,</w:t>
      </w:r>
      <w:r>
        <w:rPr>
          <w:rFonts w:hint="eastAsia"/>
          <w:lang w:val="fr-FR"/>
        </w:rPr>
        <w:t>本接口中改为</w:t>
      </w:r>
      <w:r>
        <w:rPr>
          <w:rFonts w:hint="eastAsia"/>
          <w:lang w:val="fr-FR"/>
        </w:rPr>
        <w:t>vph</w:t>
      </w:r>
      <w:r>
        <w:rPr>
          <w:lang w:val="fr-FR"/>
        </w:rPr>
        <w:t> </w:t>
      </w:r>
      <w:r>
        <w:rPr>
          <w:rFonts w:hint="eastAsia"/>
          <w:lang w:val="fr-FR"/>
        </w:rPr>
        <w:t>:deviceID.</w:t>
      </w:r>
    </w:p>
    <w:p w:rsidR="00767B7B" w:rsidRDefault="00767B7B" w:rsidP="00767B7B">
      <w:pPr>
        <w:rPr>
          <w:lang w:val="fr-FR"/>
        </w:rPr>
      </w:pPr>
      <w:r>
        <w:rPr>
          <w:rFonts w:hint="eastAsia"/>
          <w:lang w:val="fr-FR"/>
        </w:rPr>
        <w:t>注</w:t>
      </w:r>
      <w:r w:rsidR="000D531E">
        <w:rPr>
          <w:rFonts w:hint="eastAsia"/>
          <w:lang w:val="fr-FR"/>
        </w:rPr>
        <w:t>2</w:t>
      </w:r>
      <w:r>
        <w:rPr>
          <w:rFonts w:hint="eastAsia"/>
          <w:lang w:val="fr-FR"/>
        </w:rPr>
        <w:t>：本接口缩写参数与</w:t>
      </w:r>
      <w:r>
        <w:rPr>
          <w:rFonts w:hint="eastAsia"/>
          <w:lang w:val="fr-FR"/>
        </w:rPr>
        <w:t>json</w:t>
      </w:r>
      <w:r>
        <w:rPr>
          <w:rFonts w:hint="eastAsia"/>
          <w:lang w:val="fr-FR"/>
        </w:rPr>
        <w:t>接口参数对应关系</w:t>
      </w:r>
    </w:p>
    <w:p w:rsidR="004703D0" w:rsidRDefault="004703D0" w:rsidP="00767B7B">
      <w:pPr>
        <w:ind w:firstLine="420"/>
        <w:rPr>
          <w:lang w:val="fr-FR"/>
        </w:rPr>
      </w:pPr>
      <w:r>
        <w:rPr>
          <w:rFonts w:hint="eastAsia"/>
          <w:lang w:val="fr-FR"/>
        </w:rPr>
        <w:t>ph</w:t>
      </w:r>
      <w:r>
        <w:rPr>
          <w:lang w:val="fr-FR"/>
        </w:rPr>
        <w:t> </w:t>
      </w:r>
      <w:r>
        <w:rPr>
          <w:rFonts w:hint="eastAsia"/>
          <w:lang w:val="fr-FR"/>
        </w:rPr>
        <w:t>:mobilePhone</w:t>
      </w:r>
      <w:r>
        <w:rPr>
          <w:rFonts w:hint="eastAsia"/>
          <w:lang w:val="fr-FR"/>
        </w:rPr>
        <w:t>、</w:t>
      </w:r>
      <w:r>
        <w:rPr>
          <w:rFonts w:hint="eastAsia"/>
          <w:lang w:val="fr-FR"/>
        </w:rPr>
        <w:tab/>
        <w:t>auCode</w:t>
      </w:r>
      <w:r>
        <w:rPr>
          <w:lang w:val="fr-FR"/>
        </w:rPr>
        <w:t> </w:t>
      </w:r>
      <w:r>
        <w:rPr>
          <w:rFonts w:hint="eastAsia"/>
          <w:lang w:val="fr-FR"/>
        </w:rPr>
        <w:t>:</w:t>
      </w:r>
      <w:r w:rsidRPr="004703D0">
        <w:rPr>
          <w:rFonts w:hint="eastAsia"/>
          <w:lang w:val="de-DE"/>
        </w:rPr>
        <w:t xml:space="preserve"> smsAuthCode</w:t>
      </w:r>
      <w:r>
        <w:rPr>
          <w:rFonts w:hint="eastAsia"/>
        </w:rPr>
        <w:t>、</w:t>
      </w:r>
      <w:r w:rsidRPr="004703D0">
        <w:rPr>
          <w:rFonts w:hint="eastAsia"/>
          <w:lang w:val="de-DE"/>
        </w:rPr>
        <w:tab/>
        <w:t>auType:</w:t>
      </w:r>
      <w:r w:rsidRPr="004703D0">
        <w:rPr>
          <w:rFonts w:hint="eastAsia"/>
          <w:bCs/>
          <w:lang w:val="de-DE"/>
        </w:rPr>
        <w:t xml:space="preserve"> smsAuthOprType</w:t>
      </w:r>
      <w:r>
        <w:rPr>
          <w:rFonts w:hint="eastAsia"/>
          <w:bCs/>
        </w:rPr>
        <w:t>、</w:t>
      </w:r>
    </w:p>
    <w:p w:rsidR="00767B7B" w:rsidRDefault="00767B7B" w:rsidP="00767B7B">
      <w:pPr>
        <w:ind w:firstLine="420"/>
        <w:rPr>
          <w:lang w:val="fr-FR"/>
        </w:rPr>
      </w:pPr>
      <w:r>
        <w:rPr>
          <w:rFonts w:hint="eastAsia"/>
          <w:lang w:val="fr-FR"/>
        </w:rPr>
        <w:t>dvT</w:t>
      </w:r>
      <w:r>
        <w:rPr>
          <w:lang w:val="fr-FR"/>
        </w:rPr>
        <w:t> </w:t>
      </w:r>
      <w:r>
        <w:rPr>
          <w:rFonts w:hint="eastAsia"/>
          <w:lang w:val="fr-FR"/>
        </w:rPr>
        <w:t>:deviceInfo.deviceType</w:t>
      </w:r>
      <w:r>
        <w:rPr>
          <w:rFonts w:hint="eastAsia"/>
          <w:lang w:val="fr-FR"/>
        </w:rPr>
        <w:t>、</w:t>
      </w:r>
      <w:r>
        <w:rPr>
          <w:rFonts w:hint="eastAsia"/>
          <w:lang w:val="fr-FR"/>
        </w:rPr>
        <w:t>dvID</w:t>
      </w:r>
      <w:r>
        <w:rPr>
          <w:rFonts w:hint="eastAsia"/>
          <w:lang w:val="fr-FR"/>
        </w:rPr>
        <w:t>：</w:t>
      </w:r>
      <w:r>
        <w:rPr>
          <w:rFonts w:hint="eastAsia"/>
          <w:lang w:val="fr-FR"/>
        </w:rPr>
        <w:t>deviceInfo.deviceID</w:t>
      </w:r>
      <w:r>
        <w:rPr>
          <w:rFonts w:hint="eastAsia"/>
          <w:lang w:val="fr-FR"/>
        </w:rPr>
        <w:t>、</w:t>
      </w:r>
      <w:r>
        <w:rPr>
          <w:rFonts w:hint="eastAsia"/>
          <w:lang w:val="fr-FR"/>
        </w:rPr>
        <w:tab/>
        <w:t>tmT</w:t>
      </w:r>
      <w:r>
        <w:rPr>
          <w:lang w:val="fr-FR"/>
        </w:rPr>
        <w:t> </w:t>
      </w:r>
      <w:r>
        <w:rPr>
          <w:rFonts w:hint="eastAsia"/>
          <w:lang w:val="fr-FR"/>
        </w:rPr>
        <w:t>:deviceInfo.</w:t>
      </w:r>
      <w:r w:rsidRPr="00961A42">
        <w:rPr>
          <w:lang w:val="fr-FR"/>
        </w:rPr>
        <w:t>terminalType</w:t>
      </w:r>
      <w:r>
        <w:rPr>
          <w:rFonts w:hint="eastAsia"/>
          <w:lang w:val="fr-FR"/>
        </w:rPr>
        <w:t>、</w:t>
      </w:r>
    </w:p>
    <w:p w:rsidR="004703D0" w:rsidRDefault="00767B7B" w:rsidP="00767B7B">
      <w:pPr>
        <w:ind w:firstLine="420"/>
        <w:rPr>
          <w:lang w:val="fr-FR"/>
        </w:rPr>
      </w:pPr>
      <w:r>
        <w:rPr>
          <w:rFonts w:hint="eastAsia"/>
          <w:lang w:val="fr-FR"/>
        </w:rPr>
        <w:t>clT</w:t>
      </w:r>
      <w:r>
        <w:rPr>
          <w:lang w:val="fr-FR"/>
        </w:rPr>
        <w:t> </w:t>
      </w:r>
      <w:r>
        <w:rPr>
          <w:rFonts w:hint="eastAsia"/>
          <w:lang w:val="fr-FR"/>
        </w:rPr>
        <w:t>:clientType</w:t>
      </w:r>
      <w:r>
        <w:rPr>
          <w:rFonts w:hint="eastAsia"/>
          <w:lang w:val="fr-FR"/>
        </w:rPr>
        <w:t>、</w:t>
      </w:r>
      <w:r w:rsidR="004703D0">
        <w:rPr>
          <w:rFonts w:hint="eastAsia"/>
          <w:lang w:val="fr-FR"/>
        </w:rPr>
        <w:tab/>
      </w:r>
      <w:r>
        <w:rPr>
          <w:rFonts w:hint="eastAsia"/>
          <w:lang w:val="fr-FR"/>
        </w:rPr>
        <w:t>cn</w:t>
      </w:r>
      <w:r>
        <w:rPr>
          <w:lang w:val="fr-FR"/>
        </w:rPr>
        <w:t> </w:t>
      </w:r>
      <w:r>
        <w:rPr>
          <w:rFonts w:hint="eastAsia"/>
          <w:lang w:val="fr-FR"/>
        </w:rPr>
        <w:t>:loginChannel</w:t>
      </w:r>
      <w:r>
        <w:rPr>
          <w:rFonts w:hint="eastAsia"/>
          <w:lang w:val="fr-FR"/>
        </w:rPr>
        <w:t>、</w:t>
      </w:r>
      <w:r w:rsidR="004703D0">
        <w:rPr>
          <w:rFonts w:hint="eastAsia"/>
          <w:lang w:val="fr-FR"/>
        </w:rPr>
        <w:tab/>
      </w:r>
      <w:r w:rsidR="004703D0">
        <w:rPr>
          <w:rFonts w:hint="eastAsia"/>
          <w:lang w:val="fr-FR"/>
        </w:rPr>
        <w:tab/>
      </w:r>
      <w:r w:rsidR="004703D0">
        <w:rPr>
          <w:rFonts w:hint="eastAsia"/>
          <w:lang w:val="fr-FR"/>
        </w:rPr>
        <w:tab/>
      </w:r>
      <w:r>
        <w:rPr>
          <w:rFonts w:hint="eastAsia"/>
          <w:lang w:val="fr-FR"/>
        </w:rPr>
        <w:t>os</w:t>
      </w:r>
      <w:r>
        <w:rPr>
          <w:lang w:val="fr-FR"/>
        </w:rPr>
        <w:t> </w:t>
      </w:r>
      <w:r>
        <w:rPr>
          <w:rFonts w:hint="eastAsia"/>
          <w:lang w:val="fr-FR"/>
        </w:rPr>
        <w:t>:osVersion</w:t>
      </w:r>
      <w:r>
        <w:rPr>
          <w:rFonts w:hint="eastAsia"/>
          <w:lang w:val="fr-FR"/>
        </w:rPr>
        <w:t>、</w:t>
      </w:r>
      <w:r>
        <w:rPr>
          <w:rFonts w:hint="eastAsia"/>
          <w:lang w:val="fr-FR"/>
        </w:rPr>
        <w:tab/>
        <w:t>pl</w:t>
      </w:r>
      <w:r>
        <w:rPr>
          <w:lang w:val="fr-FR"/>
        </w:rPr>
        <w:t> </w:t>
      </w:r>
      <w:r>
        <w:rPr>
          <w:rFonts w:hint="eastAsia"/>
          <w:lang w:val="fr-FR"/>
        </w:rPr>
        <w:t>:plmn</w:t>
      </w:r>
      <w:r>
        <w:rPr>
          <w:rFonts w:hint="eastAsia"/>
          <w:lang w:val="fr-FR"/>
        </w:rPr>
        <w:t>、</w:t>
      </w:r>
      <w:r>
        <w:rPr>
          <w:rFonts w:hint="eastAsia"/>
          <w:lang w:val="fr-FR"/>
        </w:rPr>
        <w:tab/>
      </w:r>
      <w:r>
        <w:rPr>
          <w:rFonts w:hint="eastAsia"/>
          <w:lang w:val="fr-FR"/>
        </w:rPr>
        <w:tab/>
      </w:r>
    </w:p>
    <w:p w:rsidR="00767B7B" w:rsidRPr="00961A42" w:rsidRDefault="00767B7B" w:rsidP="00767B7B">
      <w:pPr>
        <w:ind w:firstLine="420"/>
        <w:rPr>
          <w:lang w:val="fr-FR"/>
        </w:rPr>
      </w:pPr>
      <w:r>
        <w:rPr>
          <w:rFonts w:hint="eastAsia"/>
          <w:lang w:val="fr-FR"/>
        </w:rPr>
        <w:t>app</w:t>
      </w:r>
      <w:r>
        <w:rPr>
          <w:lang w:val="fr-FR"/>
        </w:rPr>
        <w:t> </w:t>
      </w:r>
      <w:r>
        <w:rPr>
          <w:rFonts w:hint="eastAsia"/>
          <w:lang w:val="fr-FR"/>
        </w:rPr>
        <w:t>:appID</w:t>
      </w:r>
      <w:r>
        <w:rPr>
          <w:rFonts w:hint="eastAsia"/>
          <w:lang w:val="fr-FR"/>
        </w:rPr>
        <w:t>、</w:t>
      </w:r>
      <w:r>
        <w:rPr>
          <w:rFonts w:hint="eastAsia"/>
          <w:lang w:val="fr-FR"/>
        </w:rPr>
        <w:tab/>
      </w:r>
      <w:r w:rsidR="004703D0">
        <w:rPr>
          <w:rFonts w:hint="eastAsia"/>
          <w:lang w:val="fr-FR"/>
        </w:rPr>
        <w:tab/>
        <w:t>pw</w:t>
      </w:r>
      <w:r w:rsidR="004703D0">
        <w:rPr>
          <w:lang w:val="fr-FR"/>
        </w:rPr>
        <w:t> </w:t>
      </w:r>
      <w:r w:rsidR="004703D0">
        <w:rPr>
          <w:rFonts w:hint="eastAsia"/>
          <w:lang w:val="fr-FR"/>
        </w:rPr>
        <w:t>:password</w:t>
      </w:r>
    </w:p>
    <w:p w:rsidR="00767B7B" w:rsidRPr="00F039F4" w:rsidRDefault="00767B7B" w:rsidP="00767B7B">
      <w:pPr>
        <w:rPr>
          <w:lang w:val="fr-FR"/>
        </w:rPr>
      </w:pPr>
    </w:p>
    <w:p w:rsidR="00767B7B" w:rsidRPr="00013605" w:rsidRDefault="00767B7B" w:rsidP="00767B7B">
      <w:pPr>
        <w:numPr>
          <w:ilvl w:val="0"/>
          <w:numId w:val="22"/>
        </w:numPr>
        <w:tabs>
          <w:tab w:val="num" w:pos="0"/>
        </w:tabs>
        <w:rPr>
          <w:b/>
        </w:rPr>
      </w:pPr>
      <w:r>
        <w:rPr>
          <w:rFonts w:hint="eastAsia"/>
          <w:b/>
        </w:rPr>
        <w:t>正常</w:t>
      </w:r>
      <w:r w:rsidRPr="00A6475E">
        <w:rPr>
          <w:rFonts w:hint="eastAsia"/>
          <w:b/>
        </w:rPr>
        <w:t>响应消息</w:t>
      </w:r>
      <w:r>
        <w:rPr>
          <w:rFonts w:hint="eastAsia"/>
          <w:b/>
        </w:rPr>
        <w:t>(URL encode</w:t>
      </w:r>
      <w:r>
        <w:rPr>
          <w:rFonts w:hint="eastAsia"/>
          <w:b/>
        </w:rPr>
        <w:t>编码</w:t>
      </w:r>
      <w:r>
        <w:rPr>
          <w:rFonts w:hint="eastAsia"/>
          <w:b/>
        </w:rPr>
        <w:t>)</w:t>
      </w:r>
    </w:p>
    <w:p w:rsidR="00767B7B" w:rsidRPr="004B66D0" w:rsidRDefault="00AD07BB" w:rsidP="00767B7B">
      <w:hyperlink r:id="rId19" w:history="1">
        <w:r w:rsidR="00767B7B" w:rsidRPr="00611DBA">
          <w:rPr>
            <w:rStyle w:val="aa"/>
            <w:rFonts w:hint="eastAsia"/>
          </w:rPr>
          <w:t>resultCode</w:t>
        </w:r>
        <w:r w:rsidR="00767B7B" w:rsidRPr="00611DBA">
          <w:rPr>
            <w:rStyle w:val="aa"/>
          </w:rPr>
          <w:t>=0</w:t>
        </w:r>
        <w:r w:rsidR="00767B7B" w:rsidRPr="00611DBA">
          <w:rPr>
            <w:rStyle w:val="aa"/>
            <w:rFonts w:ascii="宋体" w:hAnsi="宋体" w:cs="宋体" w:hint="eastAsia"/>
          </w:rPr>
          <w:t>&amp;</w:t>
        </w:r>
        <w:r w:rsidR="00767B7B" w:rsidRPr="00611DBA">
          <w:rPr>
            <w:rStyle w:val="aa"/>
            <w:rFonts w:hint="eastAsia"/>
          </w:rPr>
          <w:t>userID=100001&amp;</w:t>
        </w:r>
        <w:r w:rsidR="00767B7B" w:rsidRPr="00611DBA">
          <w:rPr>
            <w:rStyle w:val="aa"/>
            <w:rFonts w:hint="eastAsia"/>
            <w:lang w:val="fr-FR"/>
          </w:rPr>
          <w:t>TGC=</w:t>
        </w:r>
        <w:r w:rsidR="004703D0" w:rsidRPr="00BB213E">
          <w:rPr>
            <w:lang w:val="de-DE"/>
          </w:rPr>
          <w:t>DFSFSDFSAFDSDFSDFASDFASDFSDFSDAD</w:t>
        </w:r>
      </w:hyperlink>
      <w:r w:rsidR="00767B7B">
        <w:rPr>
          <w:rFonts w:hint="eastAsia"/>
        </w:rPr>
        <w:t>&amp;siteID=1&amp;</w:t>
      </w:r>
      <w:r w:rsidR="002F095B" w:rsidRPr="00807218">
        <w:rPr>
          <w:rFonts w:hint="eastAsia"/>
          <w:lang w:val="fr-FR"/>
        </w:rPr>
        <w:t>mobilePhone</w:t>
      </w:r>
      <w:r w:rsidR="002F095B">
        <w:rPr>
          <w:rFonts w:hint="eastAsia"/>
        </w:rPr>
        <w:t xml:space="preserve"> </w:t>
      </w:r>
      <w:r w:rsidR="004703D0">
        <w:rPr>
          <w:rFonts w:hint="eastAsia"/>
        </w:rPr>
        <w:t>=</w:t>
      </w:r>
      <w:r w:rsidR="004703D0" w:rsidRPr="00BB213E">
        <w:rPr>
          <w:lang w:val="de-DE"/>
        </w:rPr>
        <w:t>008613677777777</w:t>
      </w:r>
      <w:r w:rsidR="004703D0">
        <w:rPr>
          <w:rFonts w:hint="eastAsia"/>
          <w:lang w:val="de-DE"/>
        </w:rPr>
        <w:t>&amp;</w:t>
      </w:r>
      <w:r w:rsidR="002F095B" w:rsidRPr="002F095B">
        <w:rPr>
          <w:rFonts w:hint="eastAsia"/>
          <w:lang w:val="fr-FR"/>
        </w:rPr>
        <w:t xml:space="preserve"> </w:t>
      </w:r>
      <w:r w:rsidR="002F095B">
        <w:rPr>
          <w:rFonts w:hint="eastAsia"/>
          <w:lang w:val="fr-FR"/>
        </w:rPr>
        <w:t xml:space="preserve">ifSetPassword </w:t>
      </w:r>
      <w:r w:rsidR="00767B7B">
        <w:rPr>
          <w:rFonts w:hint="eastAsia"/>
          <w:lang w:val="fr-FR"/>
        </w:rPr>
        <w:t>=1</w:t>
      </w:r>
    </w:p>
    <w:p w:rsidR="00767B7B" w:rsidRPr="004D40F5" w:rsidRDefault="00767B7B" w:rsidP="00767B7B"/>
    <w:p w:rsidR="00767B7B" w:rsidRPr="00013605" w:rsidRDefault="00767B7B" w:rsidP="00767B7B">
      <w:pPr>
        <w:numPr>
          <w:ilvl w:val="0"/>
          <w:numId w:val="22"/>
        </w:numPr>
        <w:tabs>
          <w:tab w:val="num" w:pos="0"/>
        </w:tabs>
        <w:rPr>
          <w:b/>
        </w:rPr>
      </w:pPr>
      <w:r>
        <w:rPr>
          <w:rFonts w:hint="eastAsia"/>
          <w:b/>
        </w:rPr>
        <w:t>异常</w:t>
      </w:r>
      <w:r w:rsidRPr="00A6475E">
        <w:rPr>
          <w:rFonts w:hint="eastAsia"/>
          <w:b/>
        </w:rPr>
        <w:t>响应消息</w:t>
      </w:r>
      <w:r>
        <w:rPr>
          <w:rFonts w:hint="eastAsia"/>
          <w:b/>
        </w:rPr>
        <w:t>(URL encode</w:t>
      </w:r>
      <w:r>
        <w:rPr>
          <w:rFonts w:hint="eastAsia"/>
          <w:b/>
        </w:rPr>
        <w:t>编码</w:t>
      </w:r>
      <w:r>
        <w:rPr>
          <w:rFonts w:hint="eastAsia"/>
          <w:b/>
        </w:rPr>
        <w:t>)</w:t>
      </w:r>
    </w:p>
    <w:p w:rsidR="00767B7B" w:rsidRPr="004B66D0" w:rsidRDefault="00AD07BB" w:rsidP="00767B7B">
      <w:hyperlink r:id="rId20" w:history="1">
        <w:r w:rsidR="00767B7B" w:rsidRPr="00611DBA">
          <w:rPr>
            <w:rStyle w:val="aa"/>
            <w:rFonts w:hint="eastAsia"/>
          </w:rPr>
          <w:t>resultCode</w:t>
        </w:r>
        <w:r w:rsidR="00767B7B" w:rsidRPr="00611DBA">
          <w:rPr>
            <w:rStyle w:val="aa"/>
          </w:rPr>
          <w:t>=</w:t>
        </w:r>
        <w:r w:rsidR="00767B7B">
          <w:rPr>
            <w:rStyle w:val="aa"/>
            <w:rFonts w:hint="eastAsia"/>
          </w:rPr>
          <w:t>701000021</w:t>
        </w:r>
        <w:r w:rsidR="00767B7B" w:rsidRPr="00611DBA">
          <w:rPr>
            <w:rStyle w:val="aa"/>
            <w:rFonts w:ascii="宋体" w:hAnsi="宋体" w:cs="宋体" w:hint="eastAsia"/>
          </w:rPr>
          <w:t>&amp;</w:t>
        </w:r>
        <w:r w:rsidR="00767B7B" w:rsidRPr="005B343C">
          <w:rPr>
            <w:rFonts w:hint="eastAsia"/>
            <w:lang w:val="de-DE"/>
          </w:rPr>
          <w:t xml:space="preserve"> </w:t>
        </w:r>
        <w:r w:rsidR="00767B7B" w:rsidRPr="00185690">
          <w:rPr>
            <w:rFonts w:hint="eastAsia"/>
            <w:lang w:val="de-DE"/>
          </w:rPr>
          <w:t>errorDesc</w:t>
        </w:r>
        <w:r w:rsidR="00767B7B" w:rsidRPr="00611DBA">
          <w:rPr>
            <w:rStyle w:val="aa"/>
            <w:rFonts w:hint="eastAsia"/>
          </w:rPr>
          <w:t>=</w:t>
        </w:r>
        <w:r w:rsidR="00767B7B" w:rsidRPr="00185690">
          <w:rPr>
            <w:rFonts w:hint="eastAsia"/>
            <w:lang w:val="de-DE"/>
          </w:rPr>
          <w:t>Error account format.</w:t>
        </w:r>
      </w:hyperlink>
      <w:r w:rsidR="00767B7B" w:rsidRPr="004B66D0">
        <w:rPr>
          <w:rFonts w:hint="eastAsia"/>
        </w:rPr>
        <w:t xml:space="preserve"> </w:t>
      </w:r>
    </w:p>
    <w:p w:rsidR="00767B7B" w:rsidRPr="00767B7B" w:rsidRDefault="00767B7B" w:rsidP="007A5E2A"/>
    <w:p w:rsidR="00E41A81" w:rsidRDefault="00E41A81" w:rsidP="00E41A81">
      <w:pPr>
        <w:pStyle w:val="21"/>
        <w:numPr>
          <w:ilvl w:val="1"/>
          <w:numId w:val="1"/>
        </w:numPr>
        <w:rPr>
          <w:rStyle w:val="210"/>
        </w:rPr>
      </w:pPr>
      <w:bookmarkStart w:id="169" w:name="_Toc317101296"/>
      <w:r>
        <w:rPr>
          <w:rStyle w:val="210"/>
          <w:rFonts w:hint="eastAsia"/>
        </w:rPr>
        <w:lastRenderedPageBreak/>
        <w:t>chkUpSMSAuth</w:t>
      </w:r>
      <w:bookmarkEnd w:id="169"/>
    </w:p>
    <w:p w:rsidR="00025F3A" w:rsidRPr="00B91F27" w:rsidRDefault="003F1820" w:rsidP="00407B6C">
      <w:pPr>
        <w:pStyle w:val="31"/>
      </w:pPr>
      <w:bookmarkStart w:id="170" w:name="_Toc317101297"/>
      <w:r>
        <w:rPr>
          <w:rStyle w:val="210"/>
          <w:rFonts w:hint="eastAsia"/>
        </w:rPr>
        <w:t>JSON</w:t>
      </w:r>
      <w:r>
        <w:rPr>
          <w:rStyle w:val="210"/>
          <w:rFonts w:hint="eastAsia"/>
        </w:rPr>
        <w:t>＋</w:t>
      </w:r>
      <w:r>
        <w:rPr>
          <w:rStyle w:val="210"/>
          <w:rFonts w:hint="eastAsia"/>
        </w:rPr>
        <w:t>SOAP</w:t>
      </w:r>
      <w:r>
        <w:rPr>
          <w:rStyle w:val="210"/>
          <w:rFonts w:hint="eastAsia"/>
        </w:rPr>
        <w:t>接口</w:t>
      </w:r>
      <w:bookmarkEnd w:id="170"/>
    </w:p>
    <w:p w:rsidR="00025F3A" w:rsidRDefault="00025F3A" w:rsidP="00407B6C">
      <w:pPr>
        <w:pStyle w:val="41"/>
      </w:pPr>
      <w:r>
        <w:rPr>
          <w:rFonts w:hint="eastAsia"/>
        </w:rPr>
        <w:t>描述</w:t>
      </w:r>
    </w:p>
    <w:p w:rsidR="00417136" w:rsidRDefault="00025F3A" w:rsidP="00D078F2">
      <w:pPr>
        <w:ind w:firstLine="360"/>
      </w:pPr>
      <w:r>
        <w:rPr>
          <w:rFonts w:hint="eastAsia"/>
        </w:rPr>
        <w:t>检查上行短信验证码</w:t>
      </w:r>
      <w:r>
        <w:rPr>
          <w:rFonts w:hint="eastAsia"/>
        </w:rPr>
        <w:t>UP</w:t>
      </w:r>
      <w:r>
        <w:rPr>
          <w:rFonts w:hint="eastAsia"/>
        </w:rPr>
        <w:t>是否收到？</w:t>
      </w:r>
    </w:p>
    <w:p w:rsidR="00417136" w:rsidRDefault="00935B89" w:rsidP="00D078F2">
      <w:pPr>
        <w:ind w:firstLine="360"/>
        <w:rPr>
          <w:sz w:val="22"/>
        </w:rPr>
      </w:pPr>
      <w:r w:rsidRPr="00935B89">
        <w:rPr>
          <w:rFonts w:hint="eastAsia"/>
          <w:sz w:val="22"/>
        </w:rPr>
        <w:t>上行短信发送格式为：</w:t>
      </w:r>
    </w:p>
    <w:p w:rsidR="00935B89" w:rsidRDefault="008B3C92" w:rsidP="008B3C92">
      <w:pPr>
        <w:ind w:firstLine="360"/>
        <w:rPr>
          <w:sz w:val="22"/>
        </w:rPr>
      </w:pPr>
      <w:r>
        <w:rPr>
          <w:rFonts w:hint="eastAsia"/>
        </w:rPr>
        <w:t xml:space="preserve">huawei  </w:t>
      </w:r>
      <w:r>
        <w:rPr>
          <w:rFonts w:hint="eastAsia"/>
        </w:rPr>
        <w:t>验证码类型</w:t>
      </w:r>
      <w:r>
        <w:rPr>
          <w:rFonts w:hint="eastAsia"/>
        </w:rPr>
        <w:t>:</w:t>
      </w:r>
      <w:r>
        <w:rPr>
          <w:rFonts w:hint="eastAsia"/>
        </w:rPr>
        <w:t>验证码</w:t>
      </w:r>
      <w:r>
        <w:rPr>
          <w:rFonts w:hint="eastAsia"/>
        </w:rPr>
        <w:t>:</w:t>
      </w:r>
      <w:r>
        <w:rPr>
          <w:rFonts w:hint="eastAsia"/>
        </w:rPr>
        <w:t>设备</w:t>
      </w:r>
      <w:r>
        <w:rPr>
          <w:rFonts w:hint="eastAsia"/>
        </w:rPr>
        <w:t>ID:appid:</w:t>
      </w:r>
      <w:r>
        <w:rPr>
          <w:rFonts w:hint="eastAsia"/>
        </w:rPr>
        <w:t>短信序号</w:t>
      </w:r>
      <w:r>
        <w:rPr>
          <w:rFonts w:hint="eastAsia"/>
        </w:rPr>
        <w:t>:</w:t>
      </w:r>
      <w:r>
        <w:rPr>
          <w:rFonts w:hint="eastAsia"/>
          <w:sz w:val="22"/>
        </w:rPr>
        <w:t>plmn:</w:t>
      </w:r>
      <w:r w:rsidRPr="00DF14E7">
        <w:rPr>
          <w:rFonts w:hint="eastAsia"/>
          <w:lang w:val="fr-FR"/>
        </w:rPr>
        <w:t xml:space="preserve"> </w:t>
      </w:r>
      <w:r>
        <w:rPr>
          <w:rFonts w:hint="eastAsia"/>
          <w:lang w:val="fr-FR"/>
        </w:rPr>
        <w:t xml:space="preserve">appVersion </w:t>
      </w:r>
    </w:p>
    <w:p w:rsidR="009B5BC7" w:rsidRDefault="009B5BC7" w:rsidP="009B5BC7">
      <w:pPr>
        <w:ind w:firstLine="360"/>
        <w:rPr>
          <w:sz w:val="22"/>
        </w:rPr>
      </w:pPr>
      <w:r>
        <w:rPr>
          <w:rFonts w:hint="eastAsia"/>
          <w:sz w:val="22"/>
        </w:rPr>
        <w:t>注</w:t>
      </w:r>
      <w:r>
        <w:rPr>
          <w:rFonts w:hint="eastAsia"/>
          <w:sz w:val="22"/>
        </w:rPr>
        <w:t>0</w:t>
      </w:r>
      <w:r>
        <w:rPr>
          <w:rFonts w:hint="eastAsia"/>
          <w:sz w:val="22"/>
        </w:rPr>
        <w:t>：</w:t>
      </w:r>
      <w:r>
        <w:rPr>
          <w:rFonts w:hAnsi="宋体" w:cs="Arial" w:hint="eastAsia"/>
          <w:sz w:val="18"/>
          <w:szCs w:val="18"/>
          <w:lang w:val="en-GB"/>
        </w:rPr>
        <w:t>验证码类型（</w:t>
      </w:r>
      <w:r>
        <w:rPr>
          <w:rFonts w:hAnsi="宋体" w:cs="Arial" w:hint="eastAsia"/>
          <w:sz w:val="18"/>
          <w:szCs w:val="18"/>
          <w:lang w:val="en-GB"/>
        </w:rPr>
        <w:t xml:space="preserve"> </w:t>
      </w:r>
      <w:r w:rsidRPr="003B7D33">
        <w:rPr>
          <w:rFonts w:hint="eastAsia"/>
          <w:sz w:val="20"/>
        </w:rPr>
        <w:t xml:space="preserve">2 </w:t>
      </w:r>
      <w:r w:rsidRPr="003B7D33">
        <w:rPr>
          <w:rFonts w:hint="eastAsia"/>
          <w:sz w:val="20"/>
        </w:rPr>
        <w:t>登录认证</w:t>
      </w:r>
      <w:r>
        <w:rPr>
          <w:rFonts w:hint="eastAsia"/>
          <w:sz w:val="20"/>
        </w:rPr>
        <w:t>或新</w:t>
      </w:r>
      <w:r w:rsidRPr="003B7D33">
        <w:rPr>
          <w:rFonts w:hint="eastAsia"/>
          <w:sz w:val="20"/>
        </w:rPr>
        <w:t>注册</w:t>
      </w:r>
      <w:r>
        <w:rPr>
          <w:rFonts w:hint="eastAsia"/>
          <w:sz w:val="20"/>
        </w:rPr>
        <w:t xml:space="preserve">  </w:t>
      </w:r>
      <w:r>
        <w:rPr>
          <w:rFonts w:hint="eastAsia"/>
        </w:rPr>
        <w:t>6</w:t>
      </w:r>
      <w:r>
        <w:rPr>
          <w:rFonts w:hint="eastAsia"/>
        </w:rPr>
        <w:t>录入前上行短信认证）</w:t>
      </w:r>
    </w:p>
    <w:p w:rsidR="00C749EC" w:rsidRDefault="00417136" w:rsidP="00D078F2">
      <w:pPr>
        <w:ind w:firstLine="360"/>
        <w:rPr>
          <w:sz w:val="22"/>
        </w:rPr>
      </w:pPr>
      <w:r>
        <w:rPr>
          <w:rFonts w:hint="eastAsia"/>
          <w:sz w:val="22"/>
        </w:rPr>
        <w:t>注</w:t>
      </w:r>
      <w:r>
        <w:rPr>
          <w:rFonts w:hint="eastAsia"/>
          <w:sz w:val="22"/>
        </w:rPr>
        <w:t>1</w:t>
      </w:r>
      <w:r>
        <w:rPr>
          <w:rFonts w:hint="eastAsia"/>
          <w:sz w:val="22"/>
        </w:rPr>
        <w:t>：</w:t>
      </w:r>
      <w:r w:rsidR="00C749EC" w:rsidRPr="00C749EC">
        <w:rPr>
          <w:rFonts w:hint="eastAsia"/>
          <w:sz w:val="22"/>
        </w:rPr>
        <w:t>PLMN=</w:t>
      </w:r>
      <w:r w:rsidR="00C749EC" w:rsidRPr="00C749EC">
        <w:rPr>
          <w:sz w:val="22"/>
        </w:rPr>
        <w:t>MCC+MNC</w:t>
      </w:r>
    </w:p>
    <w:p w:rsidR="00417136" w:rsidRDefault="00417136" w:rsidP="00D078F2">
      <w:pPr>
        <w:ind w:firstLine="360"/>
        <w:rPr>
          <w:sz w:val="22"/>
        </w:rPr>
      </w:pPr>
      <w:r>
        <w:rPr>
          <w:rFonts w:hint="eastAsia"/>
          <w:sz w:val="22"/>
        </w:rPr>
        <w:t>注</w:t>
      </w:r>
      <w:r>
        <w:rPr>
          <w:rFonts w:hint="eastAsia"/>
          <w:sz w:val="22"/>
        </w:rPr>
        <w:t>2</w:t>
      </w:r>
      <w:r>
        <w:rPr>
          <w:rFonts w:hint="eastAsia"/>
          <w:sz w:val="22"/>
        </w:rPr>
        <w:t>：因历史版本原因，</w:t>
      </w:r>
      <w:r>
        <w:rPr>
          <w:rFonts w:hint="eastAsia"/>
          <w:sz w:val="22"/>
        </w:rPr>
        <w:t>appVersion</w:t>
      </w:r>
      <w:r>
        <w:rPr>
          <w:rFonts w:hint="eastAsia"/>
          <w:sz w:val="22"/>
        </w:rPr>
        <w:t>与</w:t>
      </w:r>
      <w:r>
        <w:rPr>
          <w:rFonts w:hint="eastAsia"/>
          <w:sz w:val="22"/>
        </w:rPr>
        <w:t>huawei</w:t>
      </w:r>
      <w:r>
        <w:rPr>
          <w:rFonts w:hint="eastAsia"/>
          <w:sz w:val="22"/>
        </w:rPr>
        <w:t>之间加空格。</w:t>
      </w:r>
    </w:p>
    <w:p w:rsidR="009B5BC7" w:rsidRDefault="009B5BC7" w:rsidP="00D078F2">
      <w:pPr>
        <w:ind w:firstLine="360"/>
        <w:rPr>
          <w:sz w:val="22"/>
        </w:rPr>
      </w:pPr>
      <w:r>
        <w:rPr>
          <w:rFonts w:hint="eastAsia"/>
          <w:sz w:val="22"/>
        </w:rPr>
        <w:t>注</w:t>
      </w:r>
      <w:r>
        <w:rPr>
          <w:rFonts w:hint="eastAsia"/>
          <w:sz w:val="22"/>
        </w:rPr>
        <w:t>3</w:t>
      </w:r>
      <w:r>
        <w:rPr>
          <w:rFonts w:hint="eastAsia"/>
          <w:sz w:val="22"/>
        </w:rPr>
        <w:t>：因大部份国家采购共享短信通道时，要求</w:t>
      </w:r>
      <w:r>
        <w:rPr>
          <w:rFonts w:hint="eastAsia"/>
          <w:sz w:val="22"/>
        </w:rPr>
        <w:t>huawei</w:t>
      </w:r>
      <w:r>
        <w:rPr>
          <w:rFonts w:hint="eastAsia"/>
          <w:sz w:val="22"/>
        </w:rPr>
        <w:t>关键字在短信头部，用于路由；业务国际化版本后续都要求上行短信头部增加</w:t>
      </w:r>
      <w:r>
        <w:rPr>
          <w:rFonts w:hint="eastAsia"/>
          <w:sz w:val="22"/>
        </w:rPr>
        <w:t>huawei</w:t>
      </w:r>
      <w:r>
        <w:rPr>
          <w:rFonts w:hint="eastAsia"/>
          <w:sz w:val="22"/>
        </w:rPr>
        <w:t>关键字，</w:t>
      </w:r>
      <w:r w:rsidR="00DA0AF3">
        <w:rPr>
          <w:rFonts w:hint="eastAsia"/>
          <w:sz w:val="22"/>
        </w:rPr>
        <w:t>huawei</w:t>
      </w:r>
      <w:r w:rsidR="00DA0AF3">
        <w:rPr>
          <w:rFonts w:hint="eastAsia"/>
          <w:sz w:val="22"/>
        </w:rPr>
        <w:t>与验证码之间加空格。</w:t>
      </w:r>
    </w:p>
    <w:p w:rsidR="00D078F2" w:rsidRDefault="00D078F2" w:rsidP="000E556F">
      <w:pPr>
        <w:pStyle w:val="0"/>
        <w:spacing w:line="240" w:lineRule="auto"/>
        <w:ind w:firstLineChars="150" w:firstLine="330"/>
        <w:rPr>
          <w:sz w:val="22"/>
        </w:rPr>
      </w:pPr>
      <w:r>
        <w:rPr>
          <w:rFonts w:hint="eastAsia"/>
          <w:sz w:val="22"/>
        </w:rPr>
        <w:t>约束</w:t>
      </w:r>
      <w:r>
        <w:rPr>
          <w:rFonts w:hint="eastAsia"/>
          <w:sz w:val="22"/>
        </w:rPr>
        <w:t>:</w:t>
      </w:r>
    </w:p>
    <w:p w:rsidR="00935B89" w:rsidRDefault="00935B89" w:rsidP="000E556F">
      <w:pPr>
        <w:pStyle w:val="0"/>
        <w:spacing w:line="240" w:lineRule="auto"/>
        <w:ind w:firstLineChars="150" w:firstLine="330"/>
        <w:rPr>
          <w:sz w:val="22"/>
        </w:rPr>
      </w:pPr>
      <w:r>
        <w:rPr>
          <w:rFonts w:hint="eastAsia"/>
          <w:sz w:val="22"/>
        </w:rPr>
        <w:t>1</w:t>
      </w:r>
      <w:r w:rsidR="00D078F2">
        <w:rPr>
          <w:rFonts w:hint="eastAsia"/>
          <w:sz w:val="22"/>
        </w:rPr>
        <w:t>)</w:t>
      </w:r>
      <w:r w:rsidRPr="00935B89">
        <w:rPr>
          <w:rFonts w:hint="eastAsia"/>
          <w:sz w:val="22"/>
        </w:rPr>
        <w:t>为避免拆分为</w:t>
      </w:r>
      <w:r w:rsidRPr="00935B89">
        <w:rPr>
          <w:rFonts w:hint="eastAsia"/>
          <w:sz w:val="22"/>
        </w:rPr>
        <w:t>2</w:t>
      </w:r>
      <w:r w:rsidRPr="00935B89">
        <w:rPr>
          <w:rFonts w:hint="eastAsia"/>
          <w:sz w:val="22"/>
        </w:rPr>
        <w:t>条，不带中文，总长度不超过</w:t>
      </w:r>
      <w:r w:rsidRPr="00935B89">
        <w:rPr>
          <w:rFonts w:hint="eastAsia"/>
          <w:sz w:val="22"/>
        </w:rPr>
        <w:t>128</w:t>
      </w:r>
      <w:r>
        <w:rPr>
          <w:rFonts w:hint="eastAsia"/>
          <w:sz w:val="22"/>
        </w:rPr>
        <w:t>;</w:t>
      </w:r>
    </w:p>
    <w:p w:rsidR="00935B89" w:rsidRDefault="00935B89" w:rsidP="000E556F">
      <w:pPr>
        <w:pStyle w:val="0"/>
        <w:spacing w:line="240" w:lineRule="auto"/>
        <w:ind w:firstLineChars="150" w:firstLine="330"/>
        <w:rPr>
          <w:sz w:val="22"/>
        </w:rPr>
      </w:pPr>
      <w:r>
        <w:rPr>
          <w:rFonts w:hint="eastAsia"/>
          <w:sz w:val="22"/>
        </w:rPr>
        <w:t>2</w:t>
      </w:r>
      <w:r w:rsidR="00D078F2">
        <w:rPr>
          <w:rFonts w:hint="eastAsia"/>
          <w:sz w:val="22"/>
        </w:rPr>
        <w:t>)</w:t>
      </w:r>
      <w:r w:rsidRPr="00935B89">
        <w:rPr>
          <w:rFonts w:hint="eastAsia"/>
          <w:sz w:val="22"/>
        </w:rPr>
        <w:t>手机客户端确保短信序号短期内不重复</w:t>
      </w:r>
      <w:r w:rsidR="00BE5DD3">
        <w:rPr>
          <w:rFonts w:hint="eastAsia"/>
          <w:sz w:val="22"/>
        </w:rPr>
        <w:t>;</w:t>
      </w:r>
      <w:r w:rsidR="00BE5DD3">
        <w:rPr>
          <w:rFonts w:hint="eastAsia"/>
          <w:sz w:val="22"/>
        </w:rPr>
        <w:t>服务器端返回最近收到的短信序号</w:t>
      </w:r>
      <w:r w:rsidR="00BE5DD3">
        <w:rPr>
          <w:rFonts w:hint="eastAsia"/>
          <w:sz w:val="22"/>
        </w:rPr>
        <w:t>.</w:t>
      </w:r>
    </w:p>
    <w:p w:rsidR="00935B89" w:rsidRDefault="000E556F" w:rsidP="000E556F">
      <w:pPr>
        <w:pStyle w:val="0"/>
        <w:spacing w:line="240" w:lineRule="auto"/>
        <w:ind w:firstLineChars="150" w:firstLine="330"/>
        <w:rPr>
          <w:sz w:val="22"/>
        </w:rPr>
      </w:pPr>
      <w:r>
        <w:rPr>
          <w:rFonts w:hint="eastAsia"/>
          <w:sz w:val="22"/>
        </w:rPr>
        <w:t>3</w:t>
      </w:r>
      <w:r w:rsidR="00D078F2">
        <w:rPr>
          <w:rFonts w:hint="eastAsia"/>
          <w:sz w:val="22"/>
        </w:rPr>
        <w:t>)</w:t>
      </w:r>
      <w:r>
        <w:rPr>
          <w:rFonts w:hint="eastAsia"/>
          <w:sz w:val="22"/>
        </w:rPr>
        <w:t>服务端收到上行短信配置一个有效期</w:t>
      </w:r>
      <w:r>
        <w:rPr>
          <w:rFonts w:hint="eastAsia"/>
          <w:sz w:val="22"/>
        </w:rPr>
        <w:t>(</w:t>
      </w:r>
      <w:r>
        <w:rPr>
          <w:rFonts w:hint="eastAsia"/>
          <w:sz w:val="22"/>
        </w:rPr>
        <w:t>缺省</w:t>
      </w:r>
      <w:r>
        <w:rPr>
          <w:rFonts w:hint="eastAsia"/>
          <w:sz w:val="22"/>
        </w:rPr>
        <w:t>30</w:t>
      </w:r>
      <w:r>
        <w:rPr>
          <w:rFonts w:hint="eastAsia"/>
          <w:sz w:val="22"/>
        </w:rPr>
        <w:t>分钟内有效</w:t>
      </w:r>
      <w:r>
        <w:rPr>
          <w:rFonts w:hint="eastAsia"/>
          <w:sz w:val="22"/>
        </w:rPr>
        <w:t>,</w:t>
      </w:r>
      <w:r>
        <w:rPr>
          <w:rFonts w:hint="eastAsia"/>
          <w:sz w:val="22"/>
        </w:rPr>
        <w:t>为解决当前天天聊重发短信问题</w:t>
      </w:r>
      <w:r>
        <w:rPr>
          <w:rFonts w:hint="eastAsia"/>
          <w:sz w:val="22"/>
        </w:rPr>
        <w:t>,</w:t>
      </w:r>
      <w:r>
        <w:rPr>
          <w:rFonts w:hint="eastAsia"/>
          <w:sz w:val="22"/>
        </w:rPr>
        <w:t>该有效期暂配置为</w:t>
      </w:r>
      <w:r>
        <w:rPr>
          <w:rFonts w:hint="eastAsia"/>
          <w:sz w:val="22"/>
        </w:rPr>
        <w:t>2</w:t>
      </w:r>
      <w:r>
        <w:rPr>
          <w:rFonts w:hint="eastAsia"/>
          <w:sz w:val="22"/>
        </w:rPr>
        <w:t>分钟</w:t>
      </w:r>
      <w:r>
        <w:rPr>
          <w:rFonts w:hint="eastAsia"/>
          <w:sz w:val="22"/>
        </w:rPr>
        <w:t>).</w:t>
      </w:r>
    </w:p>
    <w:p w:rsidR="00D078F2" w:rsidRDefault="00D078F2" w:rsidP="000E556F">
      <w:pPr>
        <w:pStyle w:val="0"/>
        <w:spacing w:line="240" w:lineRule="auto"/>
        <w:ind w:firstLineChars="150" w:firstLine="330"/>
        <w:rPr>
          <w:sz w:val="22"/>
        </w:rPr>
      </w:pPr>
      <w:r>
        <w:rPr>
          <w:rFonts w:hint="eastAsia"/>
          <w:sz w:val="22"/>
        </w:rPr>
        <w:t>4)</w:t>
      </w:r>
      <w:r>
        <w:rPr>
          <w:rFonts w:hint="eastAsia"/>
          <w:sz w:val="22"/>
        </w:rPr>
        <w:t>兼容设计</w:t>
      </w:r>
      <w:r>
        <w:rPr>
          <w:rFonts w:hint="eastAsia"/>
          <w:sz w:val="22"/>
        </w:rPr>
        <w:t>:</w:t>
      </w:r>
      <w:r>
        <w:rPr>
          <w:rFonts w:hint="eastAsia"/>
          <w:sz w:val="22"/>
        </w:rPr>
        <w:t>上行短信中没有短信序号</w:t>
      </w:r>
      <w:r>
        <w:rPr>
          <w:rFonts w:hint="eastAsia"/>
          <w:sz w:val="22"/>
        </w:rPr>
        <w:t>,</w:t>
      </w:r>
      <w:r>
        <w:rPr>
          <w:rFonts w:hint="eastAsia"/>
          <w:sz w:val="22"/>
        </w:rPr>
        <w:t>则按</w:t>
      </w:r>
      <w:r>
        <w:rPr>
          <w:rFonts w:hint="eastAsia"/>
          <w:sz w:val="22"/>
        </w:rPr>
        <w:t>0</w:t>
      </w:r>
      <w:r>
        <w:rPr>
          <w:rFonts w:hint="eastAsia"/>
          <w:sz w:val="22"/>
        </w:rPr>
        <w:t>处理</w:t>
      </w:r>
      <w:r>
        <w:rPr>
          <w:rFonts w:hint="eastAsia"/>
          <w:sz w:val="22"/>
        </w:rPr>
        <w:t>;</w:t>
      </w:r>
      <w:r>
        <w:rPr>
          <w:rFonts w:hint="eastAsia"/>
          <w:sz w:val="22"/>
        </w:rPr>
        <w:t>老客户端可忽略新增的返回参数</w:t>
      </w:r>
      <w:r>
        <w:rPr>
          <w:rFonts w:hint="eastAsia"/>
          <w:sz w:val="22"/>
        </w:rPr>
        <w:t>.</w:t>
      </w:r>
    </w:p>
    <w:p w:rsidR="0062327E" w:rsidRDefault="00D078F2" w:rsidP="0062327E">
      <w:pPr>
        <w:pStyle w:val="0"/>
        <w:spacing w:line="240" w:lineRule="auto"/>
        <w:ind w:firstLineChars="150" w:firstLine="330"/>
        <w:rPr>
          <w:sz w:val="22"/>
        </w:rPr>
      </w:pPr>
      <w:r>
        <w:rPr>
          <w:rFonts w:hint="eastAsia"/>
          <w:sz w:val="22"/>
        </w:rPr>
        <w:t>5)</w:t>
      </w:r>
      <w:r w:rsidR="00DD0985">
        <w:rPr>
          <w:rFonts w:hint="eastAsia"/>
          <w:sz w:val="22"/>
        </w:rPr>
        <w:t>业务客户端</w:t>
      </w:r>
      <w:r w:rsidR="0062327E">
        <w:rPr>
          <w:rFonts w:hint="eastAsia"/>
          <w:sz w:val="22"/>
        </w:rPr>
        <w:t>收到返回短信序号</w:t>
      </w:r>
      <w:r w:rsidR="00DD0985">
        <w:rPr>
          <w:rFonts w:hint="eastAsia"/>
          <w:sz w:val="22"/>
        </w:rPr>
        <w:t>,</w:t>
      </w:r>
      <w:r w:rsidR="00DD0985">
        <w:rPr>
          <w:rFonts w:hint="eastAsia"/>
          <w:sz w:val="22"/>
        </w:rPr>
        <w:t>查找到对应的短信验证码进行后续的认证</w:t>
      </w:r>
      <w:r w:rsidR="00DD0985">
        <w:rPr>
          <w:rFonts w:hint="eastAsia"/>
          <w:sz w:val="22"/>
        </w:rPr>
        <w:t>.</w:t>
      </w:r>
    </w:p>
    <w:p w:rsidR="00ED7A3A" w:rsidRDefault="00ED7A3A" w:rsidP="00ED7A3A">
      <w:pPr>
        <w:ind w:firstLine="420"/>
      </w:pPr>
    </w:p>
    <w:p w:rsidR="00ED7A3A" w:rsidRDefault="00ED7A3A" w:rsidP="00ED7A3A">
      <w:pPr>
        <w:ind w:firstLine="420"/>
      </w:pPr>
      <w:r>
        <w:rPr>
          <w:rFonts w:hint="eastAsia"/>
        </w:rPr>
        <w:t>全球部署路由规则：</w:t>
      </w:r>
    </w:p>
    <w:p w:rsidR="006243BC" w:rsidRDefault="00ED7A3A" w:rsidP="006243BC">
      <w:pPr>
        <w:pStyle w:val="affffff9"/>
        <w:numPr>
          <w:ilvl w:val="0"/>
          <w:numId w:val="40"/>
        </w:numPr>
        <w:tabs>
          <w:tab w:val="num" w:pos="360"/>
        </w:tabs>
        <w:ind w:firstLineChars="0"/>
      </w:pPr>
      <w:r>
        <w:rPr>
          <w:rFonts w:hint="eastAsia"/>
        </w:rPr>
        <w:t>优先用</w:t>
      </w:r>
      <w:r>
        <w:rPr>
          <w:rFonts w:hint="eastAsia"/>
        </w:rPr>
        <w:t>PLMN</w:t>
      </w:r>
      <w:r>
        <w:rPr>
          <w:rFonts w:hint="eastAsia"/>
        </w:rPr>
        <w:t>确定路由。</w:t>
      </w:r>
    </w:p>
    <w:p w:rsidR="006243BC" w:rsidRDefault="00ED7A3A" w:rsidP="006243BC">
      <w:pPr>
        <w:pStyle w:val="affffff9"/>
        <w:numPr>
          <w:ilvl w:val="0"/>
          <w:numId w:val="40"/>
        </w:numPr>
        <w:tabs>
          <w:tab w:val="num" w:pos="360"/>
        </w:tabs>
        <w:ind w:firstLineChars="0"/>
      </w:pPr>
      <w:r>
        <w:rPr>
          <w:rFonts w:hint="eastAsia"/>
        </w:rPr>
        <w:t>没有</w:t>
      </w:r>
      <w:r>
        <w:rPr>
          <w:rFonts w:hint="eastAsia"/>
        </w:rPr>
        <w:t>PLMN</w:t>
      </w:r>
      <w:r>
        <w:rPr>
          <w:rFonts w:hint="eastAsia"/>
        </w:rPr>
        <w:t>，则</w:t>
      </w:r>
      <w:r w:rsidR="007E79B9">
        <w:rPr>
          <w:rFonts w:hint="eastAsia"/>
        </w:rPr>
        <w:t>手机号码国家码确定路由；如果没有国家码，则看手机号码是否符合中国手机号码格式，符合则按中国路由。</w:t>
      </w:r>
    </w:p>
    <w:p w:rsidR="006243BC" w:rsidRDefault="00C50DED" w:rsidP="006243BC">
      <w:pPr>
        <w:pStyle w:val="affffff9"/>
        <w:numPr>
          <w:ilvl w:val="0"/>
          <w:numId w:val="40"/>
        </w:numPr>
        <w:tabs>
          <w:tab w:val="num" w:pos="360"/>
        </w:tabs>
        <w:ind w:firstLineChars="0"/>
      </w:pPr>
      <w:r>
        <w:rPr>
          <w:rFonts w:hint="eastAsia"/>
        </w:rPr>
        <w:t>再</w:t>
      </w:r>
      <w:r w:rsidR="00ED7A3A">
        <w:rPr>
          <w:rFonts w:hint="eastAsia"/>
        </w:rPr>
        <w:t>按</w:t>
      </w:r>
      <w:r w:rsidR="00ED7A3A">
        <w:rPr>
          <w:rFonts w:hint="eastAsia"/>
        </w:rPr>
        <w:t>IP</w:t>
      </w:r>
      <w:r w:rsidR="00ED7A3A">
        <w:rPr>
          <w:rFonts w:hint="eastAsia"/>
        </w:rPr>
        <w:t>确定路由。</w:t>
      </w:r>
    </w:p>
    <w:p w:rsidR="006243BC" w:rsidRDefault="00C50DED" w:rsidP="006243BC">
      <w:pPr>
        <w:pStyle w:val="affffff9"/>
        <w:numPr>
          <w:ilvl w:val="0"/>
          <w:numId w:val="40"/>
        </w:numPr>
        <w:tabs>
          <w:tab w:val="num" w:pos="360"/>
        </w:tabs>
        <w:ind w:firstLineChars="0"/>
      </w:pPr>
      <w:r>
        <w:rPr>
          <w:rFonts w:hint="eastAsia"/>
        </w:rPr>
        <w:t>最后按本站点处理。</w:t>
      </w:r>
    </w:p>
    <w:p w:rsidR="00ED7A3A" w:rsidRPr="00ED7A3A" w:rsidRDefault="00ED7A3A" w:rsidP="00ED7A3A">
      <w:pPr>
        <w:pStyle w:val="0"/>
        <w:spacing w:line="240" w:lineRule="auto"/>
        <w:ind w:firstLineChars="150" w:firstLine="360"/>
      </w:pPr>
    </w:p>
    <w:p w:rsidR="00025F3A" w:rsidRDefault="00025F3A" w:rsidP="00407B6C">
      <w:pPr>
        <w:pStyle w:val="41"/>
      </w:pPr>
      <w:r>
        <w:t xml:space="preserve">API </w:t>
      </w:r>
      <w:r>
        <w:rPr>
          <w:rFonts w:hint="eastAsia"/>
        </w:rPr>
        <w:t>原型</w:t>
      </w:r>
    </w:p>
    <w:p w:rsidR="00025F3A" w:rsidRDefault="00025F3A" w:rsidP="00025F3A">
      <w:pPr>
        <w:ind w:left="420" w:firstLine="420"/>
      </w:pPr>
      <w:r>
        <w:rPr>
          <w:rFonts w:hint="eastAsia"/>
        </w:rPr>
        <w:t>ChkUpSMSAuthRsp chkUpSMSAuth</w:t>
      </w:r>
      <w:r>
        <w:t>(</w:t>
      </w:r>
      <w:r>
        <w:rPr>
          <w:rFonts w:hint="eastAsia"/>
        </w:rPr>
        <w:t>ChkUpSMSAuthReq chkUpSMSAuthReq</w:t>
      </w:r>
      <w:r>
        <w:t>)</w:t>
      </w:r>
      <w:r>
        <w:rPr>
          <w:rFonts w:hint="eastAsia"/>
        </w:rPr>
        <w:t xml:space="preserve"> throws </w:t>
      </w:r>
      <w:r w:rsidRPr="00813C66">
        <w:rPr>
          <w:rFonts w:hint="eastAsia"/>
        </w:rPr>
        <w:t>CException</w:t>
      </w:r>
    </w:p>
    <w:p w:rsidR="00025F3A" w:rsidRDefault="00025F3A" w:rsidP="00407B6C">
      <w:pPr>
        <w:pStyle w:val="41"/>
      </w:pPr>
      <w:r>
        <w:rPr>
          <w:rFonts w:hint="eastAsia"/>
        </w:rPr>
        <w:t>输入参数</w:t>
      </w:r>
    </w:p>
    <w:p w:rsidR="00025F3A" w:rsidRPr="00A01A26" w:rsidRDefault="00025F3A" w:rsidP="00025F3A">
      <w:pPr>
        <w:pStyle w:val="a4"/>
        <w:ind w:firstLine="210"/>
      </w:pPr>
      <w:r>
        <w:rPr>
          <w:rFonts w:hint="eastAsia"/>
        </w:rPr>
        <w:t>ChkUpSMSAuthReq</w:t>
      </w:r>
      <w:r>
        <w:rPr>
          <w:rFonts w:hint="eastAsia"/>
        </w:rPr>
        <w:t>定义如下：</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48"/>
        <w:gridCol w:w="709"/>
        <w:gridCol w:w="1276"/>
        <w:gridCol w:w="709"/>
        <w:gridCol w:w="4158"/>
      </w:tblGrid>
      <w:tr w:rsidR="00025F3A" w:rsidTr="00DE7E02">
        <w:trPr>
          <w:jc w:val="center"/>
        </w:trPr>
        <w:tc>
          <w:tcPr>
            <w:tcW w:w="1948" w:type="dxa"/>
          </w:tcPr>
          <w:p w:rsidR="00025F3A" w:rsidRDefault="00025F3A" w:rsidP="00DE7E02">
            <w:pPr>
              <w:pStyle w:val="TAH"/>
              <w:rPr>
                <w:rFonts w:ascii="Verdana" w:hAnsi="Verdana"/>
                <w:lang w:val="fr-FR" w:eastAsia="zh-CN"/>
              </w:rPr>
            </w:pPr>
            <w:r>
              <w:rPr>
                <w:rFonts w:ascii="Verdana" w:hAnsi="Verdana" w:hint="eastAsia"/>
                <w:lang w:val="fr-FR" w:eastAsia="zh-CN"/>
              </w:rPr>
              <w:lastRenderedPageBreak/>
              <w:t>参数名称</w:t>
            </w:r>
          </w:p>
        </w:tc>
        <w:tc>
          <w:tcPr>
            <w:tcW w:w="709" w:type="dxa"/>
          </w:tcPr>
          <w:p w:rsidR="00025F3A" w:rsidRDefault="00025F3A" w:rsidP="00DE7E02">
            <w:pPr>
              <w:pStyle w:val="TAH"/>
              <w:rPr>
                <w:rFonts w:ascii="Verdana" w:hAnsi="Verdana"/>
                <w:lang w:val="fr-FR" w:eastAsia="zh-CN"/>
              </w:rPr>
            </w:pPr>
            <w:r>
              <w:rPr>
                <w:rFonts w:ascii="Verdana" w:hAnsi="Verdana" w:hint="eastAsia"/>
                <w:lang w:val="fr-FR" w:eastAsia="zh-CN"/>
              </w:rPr>
              <w:t>必须</w:t>
            </w:r>
          </w:p>
        </w:tc>
        <w:tc>
          <w:tcPr>
            <w:tcW w:w="1276" w:type="dxa"/>
          </w:tcPr>
          <w:p w:rsidR="00025F3A" w:rsidRDefault="00025F3A" w:rsidP="00DE7E02">
            <w:pPr>
              <w:pStyle w:val="TAH"/>
              <w:rPr>
                <w:rFonts w:ascii="Verdana" w:hAnsi="Verdana"/>
                <w:lang w:val="fr-FR" w:eastAsia="zh-CN"/>
              </w:rPr>
            </w:pPr>
            <w:r>
              <w:rPr>
                <w:rFonts w:ascii="Verdana" w:hAnsi="Verdana" w:hint="eastAsia"/>
                <w:lang w:val="fr-FR" w:eastAsia="zh-CN"/>
              </w:rPr>
              <w:t>类型</w:t>
            </w:r>
          </w:p>
        </w:tc>
        <w:tc>
          <w:tcPr>
            <w:tcW w:w="709" w:type="dxa"/>
          </w:tcPr>
          <w:p w:rsidR="00025F3A" w:rsidRDefault="00025F3A" w:rsidP="00DE7E02">
            <w:pPr>
              <w:pStyle w:val="TAH"/>
              <w:rPr>
                <w:rFonts w:ascii="Verdana" w:hAnsi="Verdana"/>
                <w:lang w:val="fr-FR" w:eastAsia="zh-CN"/>
              </w:rPr>
            </w:pPr>
            <w:r>
              <w:rPr>
                <w:rFonts w:ascii="Verdana" w:hAnsi="Verdana" w:hint="eastAsia"/>
                <w:lang w:val="fr-FR" w:eastAsia="zh-CN"/>
              </w:rPr>
              <w:t>长度</w:t>
            </w:r>
          </w:p>
        </w:tc>
        <w:tc>
          <w:tcPr>
            <w:tcW w:w="4158" w:type="dxa"/>
          </w:tcPr>
          <w:p w:rsidR="00025F3A" w:rsidRDefault="00025F3A" w:rsidP="00DE7E02">
            <w:pPr>
              <w:pStyle w:val="TAH"/>
              <w:rPr>
                <w:rFonts w:ascii="Verdana" w:hAnsi="Verdana"/>
                <w:lang w:val="fr-FR" w:eastAsia="zh-CN"/>
              </w:rPr>
            </w:pPr>
            <w:r>
              <w:rPr>
                <w:rFonts w:ascii="Verdana" w:hAnsi="Verdana" w:hint="eastAsia"/>
                <w:lang w:val="fr-FR" w:eastAsia="zh-CN"/>
              </w:rPr>
              <w:t>描述信息</w:t>
            </w:r>
          </w:p>
        </w:tc>
      </w:tr>
      <w:tr w:rsidR="00025F3A" w:rsidTr="00DE7E02">
        <w:trPr>
          <w:jc w:val="center"/>
        </w:trPr>
        <w:tc>
          <w:tcPr>
            <w:tcW w:w="1948" w:type="dxa"/>
          </w:tcPr>
          <w:p w:rsidR="00025F3A" w:rsidRPr="00E74491" w:rsidRDefault="00025F3A" w:rsidP="00DE7E02">
            <w:pPr>
              <w:pStyle w:val="TAL"/>
              <w:rPr>
                <w:lang w:val="fr-FR" w:eastAsia="zh-CN"/>
              </w:rPr>
            </w:pPr>
            <w:r w:rsidRPr="00E74491">
              <w:rPr>
                <w:rFonts w:hint="eastAsia"/>
                <w:lang w:val="fr-FR" w:eastAsia="zh-CN"/>
              </w:rPr>
              <w:t>v</w:t>
            </w:r>
            <w:r w:rsidRPr="00E74491">
              <w:rPr>
                <w:lang w:val="fr-FR" w:eastAsia="zh-CN"/>
              </w:rPr>
              <w:t>ersion</w:t>
            </w:r>
          </w:p>
        </w:tc>
        <w:tc>
          <w:tcPr>
            <w:tcW w:w="709" w:type="dxa"/>
          </w:tcPr>
          <w:p w:rsidR="00025F3A" w:rsidRPr="00E74491" w:rsidRDefault="00025F3A" w:rsidP="00DE7E02">
            <w:pPr>
              <w:pStyle w:val="TAL"/>
              <w:rPr>
                <w:lang w:val="fr-FR" w:eastAsia="zh-CN"/>
              </w:rPr>
            </w:pPr>
            <w:r>
              <w:rPr>
                <w:rFonts w:hint="eastAsia"/>
                <w:lang w:val="fr-FR" w:eastAsia="zh-CN"/>
              </w:rPr>
              <w:t>M</w:t>
            </w:r>
          </w:p>
        </w:tc>
        <w:tc>
          <w:tcPr>
            <w:tcW w:w="1276" w:type="dxa"/>
          </w:tcPr>
          <w:p w:rsidR="00025F3A" w:rsidRPr="00E74491" w:rsidRDefault="00025F3A" w:rsidP="00DE7E02">
            <w:pPr>
              <w:pStyle w:val="TAH"/>
              <w:jc w:val="both"/>
              <w:rPr>
                <w:b w:val="0"/>
                <w:lang w:val="fr-FR" w:eastAsia="zh-CN"/>
              </w:rPr>
            </w:pPr>
            <w:r>
              <w:rPr>
                <w:rFonts w:hint="eastAsia"/>
                <w:b w:val="0"/>
                <w:lang w:val="fr-FR" w:eastAsia="zh-CN"/>
              </w:rPr>
              <w:t>String</w:t>
            </w:r>
          </w:p>
        </w:tc>
        <w:tc>
          <w:tcPr>
            <w:tcW w:w="709" w:type="dxa"/>
          </w:tcPr>
          <w:p w:rsidR="00025F3A" w:rsidRPr="00E74491" w:rsidRDefault="00025F3A" w:rsidP="00DE7E02">
            <w:pPr>
              <w:rPr>
                <w:rFonts w:ascii="Arial" w:hAnsi="Arial"/>
                <w:kern w:val="0"/>
                <w:sz w:val="18"/>
                <w:szCs w:val="18"/>
                <w:lang w:val="fr-FR"/>
              </w:rPr>
            </w:pPr>
            <w:r>
              <w:rPr>
                <w:rFonts w:ascii="Arial" w:hAnsi="Arial" w:hint="eastAsia"/>
                <w:kern w:val="0"/>
                <w:sz w:val="18"/>
                <w:szCs w:val="18"/>
                <w:lang w:val="fr-FR"/>
              </w:rPr>
              <w:t>5</w:t>
            </w:r>
          </w:p>
        </w:tc>
        <w:tc>
          <w:tcPr>
            <w:tcW w:w="4158" w:type="dxa"/>
          </w:tcPr>
          <w:p w:rsidR="00025F3A" w:rsidRPr="00E74491" w:rsidRDefault="00025F3A" w:rsidP="00DE7E02">
            <w:pPr>
              <w:rPr>
                <w:rFonts w:ascii="Arial" w:hAnsi="Arial"/>
                <w:kern w:val="0"/>
                <w:sz w:val="18"/>
                <w:szCs w:val="18"/>
                <w:lang w:val="fr-FR"/>
              </w:rPr>
            </w:pPr>
            <w:r w:rsidRPr="00E74491">
              <w:rPr>
                <w:rFonts w:ascii="Arial" w:hAnsi="Arial" w:hint="eastAsia"/>
                <w:kern w:val="0"/>
                <w:sz w:val="18"/>
                <w:szCs w:val="18"/>
                <w:lang w:val="fr-FR"/>
              </w:rPr>
              <w:t>协议版本号</w:t>
            </w:r>
          </w:p>
          <w:p w:rsidR="00025F3A" w:rsidRPr="00E74491" w:rsidRDefault="00025F3A" w:rsidP="00DE7E02">
            <w:pPr>
              <w:rPr>
                <w:rFonts w:ascii="Arial" w:hAnsi="Arial"/>
                <w:kern w:val="0"/>
                <w:sz w:val="18"/>
                <w:szCs w:val="18"/>
                <w:lang w:val="fr-FR"/>
              </w:rPr>
            </w:pPr>
            <w:r w:rsidRPr="00E74491">
              <w:rPr>
                <w:rFonts w:ascii="Arial" w:hAnsi="Arial" w:hint="eastAsia"/>
                <w:kern w:val="0"/>
                <w:sz w:val="18"/>
                <w:szCs w:val="18"/>
                <w:lang w:val="fr-FR"/>
              </w:rPr>
              <w:t>当前版本为：</w:t>
            </w:r>
            <w:r>
              <w:rPr>
                <w:rFonts w:ascii="Arial" w:hAnsi="Arial" w:hint="eastAsia"/>
                <w:kern w:val="0"/>
                <w:sz w:val="18"/>
                <w:szCs w:val="18"/>
                <w:lang w:val="fr-FR"/>
              </w:rPr>
              <w:t>02.01</w:t>
            </w:r>
          </w:p>
        </w:tc>
      </w:tr>
      <w:tr w:rsidR="00025F3A" w:rsidTr="00DE7E02">
        <w:trPr>
          <w:jc w:val="center"/>
        </w:trPr>
        <w:tc>
          <w:tcPr>
            <w:tcW w:w="1948" w:type="dxa"/>
          </w:tcPr>
          <w:p w:rsidR="00025F3A" w:rsidRPr="00E74491" w:rsidRDefault="00025F3A" w:rsidP="00DE7E02">
            <w:pPr>
              <w:pStyle w:val="TAL"/>
              <w:rPr>
                <w:lang w:val="fr-FR" w:eastAsia="zh-CN"/>
              </w:rPr>
            </w:pPr>
            <w:r>
              <w:rPr>
                <w:lang w:val="fr-FR" w:eastAsia="zh-CN"/>
              </w:rPr>
              <w:t>transactionID</w:t>
            </w:r>
          </w:p>
        </w:tc>
        <w:tc>
          <w:tcPr>
            <w:tcW w:w="709" w:type="dxa"/>
          </w:tcPr>
          <w:p w:rsidR="00025F3A" w:rsidRPr="00E74491" w:rsidRDefault="00025F3A" w:rsidP="00DE7E02">
            <w:pPr>
              <w:pStyle w:val="TAL"/>
              <w:rPr>
                <w:lang w:val="fr-FR" w:eastAsia="zh-CN"/>
              </w:rPr>
            </w:pPr>
            <w:r>
              <w:rPr>
                <w:rFonts w:hint="eastAsia"/>
                <w:lang w:val="fr-FR" w:eastAsia="zh-CN"/>
              </w:rPr>
              <w:t>M</w:t>
            </w:r>
          </w:p>
        </w:tc>
        <w:tc>
          <w:tcPr>
            <w:tcW w:w="1276" w:type="dxa"/>
          </w:tcPr>
          <w:p w:rsidR="00025F3A" w:rsidRPr="00E74491" w:rsidRDefault="00025F3A" w:rsidP="00DE7E02">
            <w:pPr>
              <w:pStyle w:val="TAH"/>
              <w:jc w:val="both"/>
              <w:rPr>
                <w:b w:val="0"/>
                <w:lang w:val="fr-FR" w:eastAsia="zh-CN"/>
              </w:rPr>
            </w:pPr>
            <w:r>
              <w:rPr>
                <w:rFonts w:hint="eastAsia"/>
                <w:b w:val="0"/>
                <w:lang w:val="fr-FR" w:eastAsia="zh-CN"/>
              </w:rPr>
              <w:t>String</w:t>
            </w:r>
          </w:p>
        </w:tc>
        <w:tc>
          <w:tcPr>
            <w:tcW w:w="709" w:type="dxa"/>
          </w:tcPr>
          <w:p w:rsidR="00025F3A" w:rsidRPr="00E74491" w:rsidRDefault="00025F3A" w:rsidP="00DE7E02">
            <w:pPr>
              <w:rPr>
                <w:rFonts w:ascii="Arial" w:hAnsi="Arial"/>
                <w:kern w:val="0"/>
                <w:sz w:val="18"/>
                <w:szCs w:val="18"/>
                <w:lang w:val="fr-FR"/>
              </w:rPr>
            </w:pPr>
            <w:r w:rsidRPr="00E74491">
              <w:rPr>
                <w:rFonts w:ascii="Arial" w:hAnsi="Arial" w:hint="eastAsia"/>
                <w:kern w:val="0"/>
                <w:sz w:val="18"/>
                <w:szCs w:val="18"/>
                <w:lang w:val="fr-FR"/>
              </w:rPr>
              <w:t>40</w:t>
            </w:r>
          </w:p>
        </w:tc>
        <w:tc>
          <w:tcPr>
            <w:tcW w:w="4158" w:type="dxa"/>
          </w:tcPr>
          <w:p w:rsidR="00025F3A" w:rsidRPr="00E74491" w:rsidRDefault="00025F3A" w:rsidP="00DE7E02">
            <w:pPr>
              <w:rPr>
                <w:rFonts w:ascii="Arial" w:hAnsi="Arial"/>
                <w:kern w:val="0"/>
                <w:sz w:val="18"/>
                <w:szCs w:val="18"/>
                <w:lang w:val="fr-FR"/>
              </w:rPr>
            </w:pPr>
            <w:r w:rsidRPr="00E74491">
              <w:rPr>
                <w:rFonts w:ascii="Arial" w:hAnsi="Arial" w:hint="eastAsia"/>
                <w:kern w:val="0"/>
                <w:sz w:val="18"/>
                <w:szCs w:val="18"/>
                <w:lang w:val="fr-FR"/>
              </w:rPr>
              <w:t>交易流水号</w:t>
            </w:r>
          </w:p>
        </w:tc>
      </w:tr>
      <w:tr w:rsidR="00025F3A" w:rsidTr="00DE7E02">
        <w:trPr>
          <w:jc w:val="center"/>
        </w:trPr>
        <w:tc>
          <w:tcPr>
            <w:tcW w:w="1948" w:type="dxa"/>
          </w:tcPr>
          <w:p w:rsidR="00025F3A" w:rsidRPr="00807218" w:rsidRDefault="00025F3A" w:rsidP="00DE7E02">
            <w:pPr>
              <w:pStyle w:val="TAL"/>
              <w:rPr>
                <w:lang w:val="fr-FR" w:eastAsia="zh-CN"/>
              </w:rPr>
            </w:pPr>
            <w:r w:rsidRPr="00807218">
              <w:rPr>
                <w:rFonts w:hint="eastAsia"/>
                <w:lang w:val="fr-FR" w:eastAsia="zh-CN"/>
              </w:rPr>
              <w:t>traceFlag</w:t>
            </w:r>
          </w:p>
        </w:tc>
        <w:tc>
          <w:tcPr>
            <w:tcW w:w="709" w:type="dxa"/>
          </w:tcPr>
          <w:p w:rsidR="00025F3A" w:rsidRPr="00807218" w:rsidRDefault="00025F3A" w:rsidP="00DE7E02">
            <w:pPr>
              <w:spacing w:line="240" w:lineRule="atLeast"/>
              <w:rPr>
                <w:rFonts w:ascii="Arial" w:hAnsi="Arial"/>
                <w:kern w:val="0"/>
                <w:sz w:val="18"/>
                <w:szCs w:val="18"/>
                <w:lang w:val="fr-FR"/>
              </w:rPr>
            </w:pPr>
            <w:r w:rsidRPr="00807218">
              <w:rPr>
                <w:rFonts w:ascii="Arial" w:hAnsi="Arial" w:hint="eastAsia"/>
                <w:kern w:val="0"/>
                <w:sz w:val="18"/>
                <w:szCs w:val="18"/>
                <w:lang w:val="fr-FR"/>
              </w:rPr>
              <w:t xml:space="preserve">O </w:t>
            </w:r>
          </w:p>
        </w:tc>
        <w:tc>
          <w:tcPr>
            <w:tcW w:w="1276" w:type="dxa"/>
          </w:tcPr>
          <w:p w:rsidR="00025F3A" w:rsidRPr="00807218" w:rsidRDefault="00025F3A" w:rsidP="00DE7E02">
            <w:pPr>
              <w:spacing w:line="240" w:lineRule="atLeast"/>
              <w:rPr>
                <w:rFonts w:ascii="Arial" w:hAnsi="Arial"/>
                <w:kern w:val="0"/>
                <w:sz w:val="18"/>
                <w:szCs w:val="18"/>
                <w:lang w:val="fr-FR"/>
              </w:rPr>
            </w:pPr>
            <w:r w:rsidRPr="00807218">
              <w:rPr>
                <w:rFonts w:ascii="Arial" w:hAnsi="Arial" w:hint="eastAsia"/>
                <w:kern w:val="0"/>
                <w:sz w:val="18"/>
                <w:szCs w:val="18"/>
                <w:lang w:val="fr-FR"/>
              </w:rPr>
              <w:t>String</w:t>
            </w:r>
          </w:p>
        </w:tc>
        <w:tc>
          <w:tcPr>
            <w:tcW w:w="709" w:type="dxa"/>
          </w:tcPr>
          <w:p w:rsidR="00025F3A" w:rsidRPr="00807218" w:rsidRDefault="00025F3A" w:rsidP="00DE7E02">
            <w:pPr>
              <w:spacing w:line="240" w:lineRule="atLeast"/>
              <w:rPr>
                <w:rFonts w:ascii="Arial" w:hAnsi="Arial"/>
                <w:kern w:val="0"/>
                <w:sz w:val="18"/>
                <w:szCs w:val="18"/>
                <w:lang w:val="fr-FR"/>
              </w:rPr>
            </w:pPr>
            <w:r w:rsidRPr="00807218">
              <w:rPr>
                <w:rFonts w:ascii="Arial" w:hAnsi="Arial" w:hint="eastAsia"/>
                <w:kern w:val="0"/>
                <w:sz w:val="18"/>
                <w:szCs w:val="18"/>
                <w:lang w:val="fr-FR"/>
              </w:rPr>
              <w:t>1</w:t>
            </w:r>
          </w:p>
        </w:tc>
        <w:tc>
          <w:tcPr>
            <w:tcW w:w="4158" w:type="dxa"/>
          </w:tcPr>
          <w:p w:rsidR="00025F3A" w:rsidRPr="00807218" w:rsidRDefault="00025F3A" w:rsidP="00DE7E02">
            <w:pPr>
              <w:spacing w:line="240" w:lineRule="atLeast"/>
              <w:rPr>
                <w:rFonts w:ascii="Arial" w:hAnsi="Arial"/>
                <w:kern w:val="0"/>
                <w:sz w:val="18"/>
                <w:szCs w:val="18"/>
                <w:lang w:val="fr-FR"/>
              </w:rPr>
            </w:pPr>
            <w:r w:rsidRPr="00807218">
              <w:rPr>
                <w:rFonts w:ascii="Arial" w:hAnsi="Arial" w:hint="eastAsia"/>
                <w:kern w:val="0"/>
                <w:sz w:val="18"/>
                <w:szCs w:val="18"/>
                <w:lang w:val="fr-FR"/>
              </w:rPr>
              <w:t>跟踪标志</w:t>
            </w:r>
          </w:p>
          <w:p w:rsidR="00025F3A" w:rsidRPr="00807218" w:rsidRDefault="00025F3A" w:rsidP="00DE7E02">
            <w:pPr>
              <w:spacing w:line="240" w:lineRule="atLeast"/>
              <w:rPr>
                <w:rFonts w:ascii="Arial" w:hAnsi="Arial"/>
                <w:kern w:val="0"/>
                <w:sz w:val="18"/>
                <w:szCs w:val="18"/>
                <w:lang w:val="fr-FR"/>
              </w:rPr>
            </w:pPr>
            <w:r w:rsidRPr="00807218">
              <w:rPr>
                <w:rFonts w:ascii="Arial" w:hAnsi="Arial" w:hint="eastAsia"/>
                <w:kern w:val="0"/>
                <w:sz w:val="18"/>
                <w:szCs w:val="18"/>
                <w:lang w:val="fr-FR"/>
              </w:rPr>
              <w:t>0</w:t>
            </w:r>
            <w:r w:rsidRPr="00807218">
              <w:rPr>
                <w:rFonts w:ascii="Arial" w:hAnsi="Arial" w:hint="eastAsia"/>
                <w:kern w:val="0"/>
                <w:sz w:val="18"/>
                <w:szCs w:val="18"/>
                <w:lang w:val="fr-FR"/>
              </w:rPr>
              <w:t>不启动跟踪</w:t>
            </w:r>
            <w:r w:rsidRPr="00807218">
              <w:rPr>
                <w:rFonts w:ascii="Arial" w:hAnsi="Arial" w:hint="eastAsia"/>
                <w:kern w:val="0"/>
                <w:sz w:val="18"/>
                <w:szCs w:val="18"/>
                <w:lang w:val="fr-FR"/>
              </w:rPr>
              <w:t xml:space="preserve">  1</w:t>
            </w:r>
            <w:r w:rsidRPr="00807218">
              <w:rPr>
                <w:rFonts w:ascii="Arial" w:hAnsi="Arial" w:hint="eastAsia"/>
                <w:kern w:val="0"/>
                <w:sz w:val="18"/>
                <w:szCs w:val="18"/>
                <w:lang w:val="fr-FR"/>
              </w:rPr>
              <w:t>启动跟踪</w:t>
            </w:r>
          </w:p>
        </w:tc>
      </w:tr>
      <w:tr w:rsidR="00025F3A" w:rsidTr="00DE7E02">
        <w:trPr>
          <w:jc w:val="center"/>
        </w:trPr>
        <w:tc>
          <w:tcPr>
            <w:tcW w:w="1948" w:type="dxa"/>
          </w:tcPr>
          <w:p w:rsidR="00025F3A" w:rsidRPr="00807218" w:rsidRDefault="00025F3A" w:rsidP="00DE7E02">
            <w:pPr>
              <w:pStyle w:val="TAL"/>
              <w:rPr>
                <w:lang w:val="fr-FR" w:eastAsia="zh-CN"/>
              </w:rPr>
            </w:pPr>
            <w:r>
              <w:rPr>
                <w:rFonts w:hint="eastAsia"/>
                <w:lang w:val="fr-FR" w:eastAsia="zh-CN"/>
              </w:rPr>
              <w:t>deviceId</w:t>
            </w:r>
          </w:p>
        </w:tc>
        <w:tc>
          <w:tcPr>
            <w:tcW w:w="709" w:type="dxa"/>
          </w:tcPr>
          <w:p w:rsidR="00025F3A" w:rsidRPr="00807218" w:rsidRDefault="00025F3A" w:rsidP="00DE7E02">
            <w:pPr>
              <w:pStyle w:val="TAL"/>
              <w:rPr>
                <w:lang w:val="fr-FR" w:eastAsia="zh-CN"/>
              </w:rPr>
            </w:pPr>
            <w:r w:rsidRPr="00807218">
              <w:rPr>
                <w:rFonts w:hint="eastAsia"/>
                <w:lang w:val="fr-FR" w:eastAsia="zh-CN"/>
              </w:rPr>
              <w:t>M</w:t>
            </w:r>
          </w:p>
        </w:tc>
        <w:tc>
          <w:tcPr>
            <w:tcW w:w="1276" w:type="dxa"/>
          </w:tcPr>
          <w:p w:rsidR="00025F3A" w:rsidRPr="00807218" w:rsidRDefault="00025F3A" w:rsidP="00DE7E02">
            <w:pPr>
              <w:pStyle w:val="TAL"/>
              <w:rPr>
                <w:lang w:val="fr-FR" w:eastAsia="zh-CN"/>
              </w:rPr>
            </w:pPr>
            <w:r>
              <w:rPr>
                <w:rFonts w:hint="eastAsia"/>
                <w:lang w:val="fr-FR" w:eastAsia="zh-CN"/>
              </w:rPr>
              <w:t>String</w:t>
            </w:r>
          </w:p>
        </w:tc>
        <w:tc>
          <w:tcPr>
            <w:tcW w:w="709" w:type="dxa"/>
          </w:tcPr>
          <w:p w:rsidR="00025F3A" w:rsidRPr="00807218" w:rsidRDefault="00025F3A" w:rsidP="00DE7E02">
            <w:pPr>
              <w:pStyle w:val="TAL"/>
              <w:rPr>
                <w:lang w:val="fr-FR" w:eastAsia="zh-CN"/>
              </w:rPr>
            </w:pPr>
          </w:p>
        </w:tc>
        <w:tc>
          <w:tcPr>
            <w:tcW w:w="4158" w:type="dxa"/>
          </w:tcPr>
          <w:p w:rsidR="00025F3A" w:rsidRPr="00807218" w:rsidRDefault="00025F3A" w:rsidP="00DE7E02">
            <w:pPr>
              <w:rPr>
                <w:rFonts w:ascii="Arial" w:hAnsi="Arial"/>
                <w:kern w:val="0"/>
                <w:sz w:val="18"/>
                <w:szCs w:val="18"/>
                <w:lang w:val="fr-FR"/>
              </w:rPr>
            </w:pPr>
            <w:r w:rsidRPr="00807218">
              <w:rPr>
                <w:rFonts w:ascii="Arial" w:hAnsi="Arial" w:hint="eastAsia"/>
                <w:kern w:val="0"/>
                <w:sz w:val="18"/>
                <w:szCs w:val="18"/>
                <w:lang w:val="fr-FR"/>
              </w:rPr>
              <w:t>设备</w:t>
            </w:r>
            <w:r>
              <w:rPr>
                <w:rFonts w:ascii="Arial" w:hAnsi="Arial" w:hint="eastAsia"/>
                <w:kern w:val="0"/>
                <w:sz w:val="18"/>
                <w:szCs w:val="18"/>
                <w:lang w:val="fr-FR"/>
              </w:rPr>
              <w:t>标识</w:t>
            </w:r>
          </w:p>
        </w:tc>
      </w:tr>
      <w:tr w:rsidR="00025F3A" w:rsidTr="00DE7E02">
        <w:trPr>
          <w:jc w:val="center"/>
        </w:trPr>
        <w:tc>
          <w:tcPr>
            <w:tcW w:w="1948" w:type="dxa"/>
          </w:tcPr>
          <w:p w:rsidR="00025F3A" w:rsidRDefault="00025F3A" w:rsidP="00DE7E02">
            <w:pPr>
              <w:pStyle w:val="TAL"/>
              <w:rPr>
                <w:lang w:eastAsia="zh-CN"/>
              </w:rPr>
            </w:pPr>
            <w:r>
              <w:rPr>
                <w:rFonts w:hint="eastAsia"/>
                <w:lang w:eastAsia="zh-CN"/>
              </w:rPr>
              <w:t>smsReqType</w:t>
            </w:r>
          </w:p>
        </w:tc>
        <w:tc>
          <w:tcPr>
            <w:tcW w:w="709" w:type="dxa"/>
          </w:tcPr>
          <w:p w:rsidR="00025F3A" w:rsidRDefault="00025F3A" w:rsidP="00DE7E02">
            <w:pPr>
              <w:spacing w:line="240" w:lineRule="atLeast"/>
              <w:rPr>
                <w:rFonts w:ascii="Arial" w:cs="Arial"/>
                <w:color w:val="000000"/>
              </w:rPr>
            </w:pPr>
            <w:r>
              <w:rPr>
                <w:rFonts w:hint="eastAsia"/>
                <w:lang w:val="fr-FR"/>
              </w:rPr>
              <w:t>M</w:t>
            </w:r>
          </w:p>
        </w:tc>
        <w:tc>
          <w:tcPr>
            <w:tcW w:w="1276" w:type="dxa"/>
          </w:tcPr>
          <w:p w:rsidR="00025F3A" w:rsidRDefault="005200E4" w:rsidP="00DE7E02">
            <w:pPr>
              <w:spacing w:line="240" w:lineRule="atLeast"/>
              <w:rPr>
                <w:rFonts w:ascii="Arial" w:cs="Arial"/>
                <w:color w:val="000000"/>
              </w:rPr>
            </w:pPr>
            <w:r>
              <w:rPr>
                <w:lang w:val="fr-FR"/>
              </w:rPr>
              <w:t>Int</w:t>
            </w:r>
          </w:p>
        </w:tc>
        <w:tc>
          <w:tcPr>
            <w:tcW w:w="709" w:type="dxa"/>
          </w:tcPr>
          <w:p w:rsidR="00025F3A" w:rsidRDefault="00025F3A" w:rsidP="00DE7E02">
            <w:pPr>
              <w:spacing w:line="240" w:lineRule="atLeast"/>
              <w:rPr>
                <w:lang w:val="fr-FR"/>
              </w:rPr>
            </w:pPr>
          </w:p>
        </w:tc>
        <w:tc>
          <w:tcPr>
            <w:tcW w:w="4158" w:type="dxa"/>
          </w:tcPr>
          <w:p w:rsidR="00025F3A" w:rsidRPr="003B7D33" w:rsidRDefault="00025F3A" w:rsidP="00DE7E02">
            <w:pPr>
              <w:rPr>
                <w:sz w:val="20"/>
              </w:rPr>
            </w:pPr>
            <w:r w:rsidRPr="003B7D33">
              <w:rPr>
                <w:rFonts w:hint="eastAsia"/>
                <w:sz w:val="20"/>
              </w:rPr>
              <w:t>短信验证请求类型</w:t>
            </w:r>
          </w:p>
          <w:p w:rsidR="00025F3A" w:rsidRDefault="00025F3A" w:rsidP="00DE7E02">
            <w:pPr>
              <w:rPr>
                <w:sz w:val="20"/>
              </w:rPr>
            </w:pPr>
            <w:r w:rsidRPr="003B7D33">
              <w:rPr>
                <w:rFonts w:hint="eastAsia"/>
                <w:sz w:val="20"/>
              </w:rPr>
              <w:t xml:space="preserve">0 </w:t>
            </w:r>
            <w:r w:rsidRPr="003B7D33">
              <w:rPr>
                <w:rFonts w:hint="eastAsia"/>
                <w:sz w:val="20"/>
              </w:rPr>
              <w:t>激活移动号码账号</w:t>
            </w:r>
            <w:r>
              <w:rPr>
                <w:rFonts w:hint="eastAsia"/>
                <w:sz w:val="20"/>
              </w:rPr>
              <w:t>(</w:t>
            </w:r>
            <w:r>
              <w:rPr>
                <w:rFonts w:hint="eastAsia"/>
                <w:sz w:val="20"/>
              </w:rPr>
              <w:t>暂不支持</w:t>
            </w:r>
            <w:r>
              <w:rPr>
                <w:rFonts w:hint="eastAsia"/>
                <w:sz w:val="20"/>
              </w:rPr>
              <w:t>)</w:t>
            </w:r>
          </w:p>
          <w:p w:rsidR="00025F3A" w:rsidRDefault="00025F3A" w:rsidP="00DE7E02">
            <w:pPr>
              <w:rPr>
                <w:sz w:val="20"/>
              </w:rPr>
            </w:pPr>
            <w:r w:rsidRPr="003B7D33">
              <w:rPr>
                <w:rFonts w:hint="eastAsia"/>
                <w:sz w:val="20"/>
              </w:rPr>
              <w:t xml:space="preserve">1 </w:t>
            </w:r>
            <w:r w:rsidRPr="003B7D33">
              <w:rPr>
                <w:rFonts w:hint="eastAsia"/>
                <w:sz w:val="20"/>
              </w:rPr>
              <w:t>找回密码</w:t>
            </w:r>
            <w:r>
              <w:rPr>
                <w:rFonts w:hint="eastAsia"/>
                <w:sz w:val="20"/>
              </w:rPr>
              <w:t>(</w:t>
            </w:r>
            <w:r>
              <w:rPr>
                <w:rFonts w:hint="eastAsia"/>
                <w:sz w:val="20"/>
              </w:rPr>
              <w:t>暂不支持</w:t>
            </w:r>
            <w:r>
              <w:rPr>
                <w:rFonts w:hint="eastAsia"/>
                <w:sz w:val="20"/>
              </w:rPr>
              <w:t>)</w:t>
            </w:r>
          </w:p>
          <w:p w:rsidR="00025F3A" w:rsidRDefault="00025F3A" w:rsidP="00DE7E02">
            <w:pPr>
              <w:rPr>
                <w:rFonts w:ascii="宋体" w:cs="宋体"/>
                <w:color w:val="000000"/>
                <w:kern w:val="0"/>
                <w:sz w:val="20"/>
                <w:szCs w:val="20"/>
              </w:rPr>
            </w:pPr>
            <w:r w:rsidRPr="003B7D33">
              <w:rPr>
                <w:rFonts w:hint="eastAsia"/>
                <w:sz w:val="20"/>
              </w:rPr>
              <w:t xml:space="preserve">2 </w:t>
            </w:r>
            <w:r w:rsidRPr="003B7D33">
              <w:rPr>
                <w:rFonts w:hint="eastAsia"/>
                <w:sz w:val="20"/>
              </w:rPr>
              <w:t>登录认证</w:t>
            </w:r>
            <w:r>
              <w:rPr>
                <w:rFonts w:hint="eastAsia"/>
                <w:sz w:val="20"/>
              </w:rPr>
              <w:t>或新</w:t>
            </w:r>
            <w:r w:rsidRPr="003B7D33">
              <w:rPr>
                <w:rFonts w:hint="eastAsia"/>
                <w:sz w:val="20"/>
              </w:rPr>
              <w:t>注册</w:t>
            </w:r>
          </w:p>
          <w:p w:rsidR="00025F3A" w:rsidRDefault="00025F3A" w:rsidP="00DE7E02">
            <w:r>
              <w:rPr>
                <w:rFonts w:hint="eastAsia"/>
              </w:rPr>
              <w:t>3</w:t>
            </w:r>
            <w:r>
              <w:rPr>
                <w:rFonts w:hint="eastAsia"/>
              </w:rPr>
              <w:t>录入前认证</w:t>
            </w:r>
          </w:p>
          <w:p w:rsidR="00025F3A" w:rsidRDefault="00025F3A" w:rsidP="00DE7E02">
            <w:r>
              <w:rPr>
                <w:rFonts w:hint="eastAsia"/>
              </w:rPr>
              <w:t xml:space="preserve">4 </w:t>
            </w:r>
            <w:r>
              <w:rPr>
                <w:rFonts w:hint="eastAsia"/>
              </w:rPr>
              <w:t>新注册</w:t>
            </w:r>
            <w:r>
              <w:rPr>
                <w:rFonts w:hint="eastAsia"/>
                <w:sz w:val="20"/>
              </w:rPr>
              <w:t>(</w:t>
            </w:r>
            <w:r>
              <w:rPr>
                <w:rFonts w:hint="eastAsia"/>
                <w:sz w:val="20"/>
              </w:rPr>
              <w:t>暂不支持</w:t>
            </w:r>
            <w:r>
              <w:rPr>
                <w:rFonts w:hint="eastAsia"/>
                <w:sz w:val="20"/>
              </w:rPr>
              <w:t>)</w:t>
            </w:r>
          </w:p>
        </w:tc>
      </w:tr>
      <w:tr w:rsidR="00025F3A" w:rsidTr="00DE7E02">
        <w:trPr>
          <w:jc w:val="center"/>
        </w:trPr>
        <w:tc>
          <w:tcPr>
            <w:tcW w:w="1948" w:type="dxa"/>
          </w:tcPr>
          <w:p w:rsidR="00025F3A" w:rsidRPr="00807218" w:rsidRDefault="00025F3A" w:rsidP="00DE7E02">
            <w:pPr>
              <w:pStyle w:val="TAL"/>
              <w:rPr>
                <w:bCs/>
                <w:lang w:eastAsia="zh-CN"/>
              </w:rPr>
            </w:pPr>
            <w:r>
              <w:rPr>
                <w:rFonts w:hint="eastAsia"/>
                <w:bCs/>
                <w:lang w:eastAsia="zh-CN"/>
              </w:rPr>
              <w:t>appId</w:t>
            </w:r>
          </w:p>
        </w:tc>
        <w:tc>
          <w:tcPr>
            <w:tcW w:w="709" w:type="dxa"/>
          </w:tcPr>
          <w:p w:rsidR="00025F3A" w:rsidRPr="00807218" w:rsidRDefault="00025F3A" w:rsidP="00DE7E02">
            <w:pPr>
              <w:pStyle w:val="TAL"/>
              <w:rPr>
                <w:lang w:val="fr-FR" w:eastAsia="zh-CN"/>
              </w:rPr>
            </w:pPr>
            <w:r>
              <w:rPr>
                <w:rFonts w:hint="eastAsia"/>
                <w:lang w:val="fr-FR" w:eastAsia="zh-CN"/>
              </w:rPr>
              <w:t>M</w:t>
            </w:r>
          </w:p>
        </w:tc>
        <w:tc>
          <w:tcPr>
            <w:tcW w:w="1276" w:type="dxa"/>
          </w:tcPr>
          <w:p w:rsidR="00025F3A" w:rsidRPr="00807218" w:rsidRDefault="00025F3A" w:rsidP="00DE7E02">
            <w:pPr>
              <w:pStyle w:val="TAL"/>
              <w:rPr>
                <w:lang w:val="fr-FR" w:eastAsia="zh-CN"/>
              </w:rPr>
            </w:pPr>
            <w:r>
              <w:rPr>
                <w:rFonts w:hint="eastAsia"/>
                <w:lang w:val="fr-FR" w:eastAsia="zh-CN"/>
              </w:rPr>
              <w:t>String</w:t>
            </w:r>
          </w:p>
        </w:tc>
        <w:tc>
          <w:tcPr>
            <w:tcW w:w="709" w:type="dxa"/>
          </w:tcPr>
          <w:p w:rsidR="00025F3A" w:rsidRPr="00807218" w:rsidRDefault="00025F3A" w:rsidP="00DE7E02">
            <w:pPr>
              <w:pStyle w:val="TAL"/>
              <w:rPr>
                <w:lang w:val="fr-FR" w:eastAsia="zh-CN"/>
              </w:rPr>
            </w:pPr>
          </w:p>
        </w:tc>
        <w:tc>
          <w:tcPr>
            <w:tcW w:w="4158" w:type="dxa"/>
          </w:tcPr>
          <w:p w:rsidR="00025F3A" w:rsidRPr="00807218" w:rsidRDefault="00025F3A" w:rsidP="00DE7E02">
            <w:pPr>
              <w:rPr>
                <w:sz w:val="18"/>
                <w:szCs w:val="18"/>
              </w:rPr>
            </w:pPr>
            <w:r>
              <w:rPr>
                <w:rFonts w:hint="eastAsia"/>
                <w:sz w:val="18"/>
                <w:szCs w:val="18"/>
              </w:rPr>
              <w:t>应用</w:t>
            </w:r>
            <w:r>
              <w:rPr>
                <w:rFonts w:hint="eastAsia"/>
                <w:sz w:val="18"/>
                <w:szCs w:val="18"/>
              </w:rPr>
              <w:t>ID</w:t>
            </w:r>
          </w:p>
        </w:tc>
      </w:tr>
      <w:tr w:rsidR="00025F3A" w:rsidTr="00DE7E02">
        <w:trPr>
          <w:jc w:val="center"/>
        </w:trPr>
        <w:tc>
          <w:tcPr>
            <w:tcW w:w="1948" w:type="dxa"/>
          </w:tcPr>
          <w:p w:rsidR="00025F3A" w:rsidRPr="00807218" w:rsidRDefault="00025F3A" w:rsidP="00DE7E02">
            <w:pPr>
              <w:pStyle w:val="TAL"/>
              <w:rPr>
                <w:lang w:val="fr-FR" w:eastAsia="zh-CN"/>
              </w:rPr>
            </w:pPr>
            <w:r w:rsidRPr="00807218">
              <w:rPr>
                <w:rFonts w:hint="eastAsia"/>
                <w:bCs/>
              </w:rPr>
              <w:t>reqClientType</w:t>
            </w:r>
          </w:p>
        </w:tc>
        <w:tc>
          <w:tcPr>
            <w:tcW w:w="709" w:type="dxa"/>
          </w:tcPr>
          <w:p w:rsidR="00025F3A" w:rsidRPr="00807218" w:rsidRDefault="00025F3A" w:rsidP="00DE7E02">
            <w:pPr>
              <w:pStyle w:val="TAL"/>
              <w:rPr>
                <w:lang w:val="fr-FR" w:eastAsia="zh-CN"/>
              </w:rPr>
            </w:pPr>
            <w:r w:rsidRPr="00807218">
              <w:rPr>
                <w:rFonts w:hint="eastAsia"/>
                <w:lang w:val="fr-FR" w:eastAsia="zh-CN"/>
              </w:rPr>
              <w:t>M</w:t>
            </w:r>
          </w:p>
        </w:tc>
        <w:tc>
          <w:tcPr>
            <w:tcW w:w="1276" w:type="dxa"/>
          </w:tcPr>
          <w:p w:rsidR="00025F3A" w:rsidRPr="00807218" w:rsidRDefault="005200E4" w:rsidP="00DE7E02">
            <w:pPr>
              <w:pStyle w:val="TAL"/>
              <w:rPr>
                <w:lang w:val="fr-FR" w:eastAsia="zh-CN"/>
              </w:rPr>
            </w:pPr>
            <w:r>
              <w:rPr>
                <w:lang w:val="fr-FR"/>
              </w:rPr>
              <w:t>Int</w:t>
            </w:r>
          </w:p>
        </w:tc>
        <w:tc>
          <w:tcPr>
            <w:tcW w:w="709" w:type="dxa"/>
          </w:tcPr>
          <w:p w:rsidR="00025F3A" w:rsidRPr="00807218" w:rsidRDefault="00025F3A" w:rsidP="00DE7E02">
            <w:pPr>
              <w:pStyle w:val="TAL"/>
              <w:rPr>
                <w:lang w:val="fr-FR" w:eastAsia="zh-CN"/>
              </w:rPr>
            </w:pPr>
          </w:p>
        </w:tc>
        <w:tc>
          <w:tcPr>
            <w:tcW w:w="4158" w:type="dxa"/>
          </w:tcPr>
          <w:p w:rsidR="00025F3A" w:rsidRPr="00807218" w:rsidRDefault="00025F3A" w:rsidP="00DE7E02">
            <w:pPr>
              <w:rPr>
                <w:rFonts w:ascii="Verdana" w:hAnsi="Verdana"/>
                <w:kern w:val="0"/>
                <w:sz w:val="18"/>
                <w:szCs w:val="18"/>
                <w:lang w:val="fr-FR"/>
              </w:rPr>
            </w:pPr>
            <w:r w:rsidRPr="00807218">
              <w:rPr>
                <w:rFonts w:hint="eastAsia"/>
                <w:sz w:val="18"/>
                <w:szCs w:val="18"/>
              </w:rPr>
              <w:t>请求客户端类型</w:t>
            </w:r>
          </w:p>
        </w:tc>
      </w:tr>
      <w:tr w:rsidR="00FE5712" w:rsidTr="00DE7E02">
        <w:trPr>
          <w:jc w:val="center"/>
        </w:trPr>
        <w:tc>
          <w:tcPr>
            <w:tcW w:w="1948" w:type="dxa"/>
          </w:tcPr>
          <w:p w:rsidR="00FE5712" w:rsidRPr="00807218" w:rsidRDefault="00FE5712" w:rsidP="00DE7E02">
            <w:pPr>
              <w:pStyle w:val="TAL"/>
              <w:rPr>
                <w:bCs/>
              </w:rPr>
            </w:pPr>
            <w:r>
              <w:rPr>
                <w:rFonts w:hint="eastAsia"/>
                <w:lang w:val="fr-FR" w:eastAsia="zh-CN"/>
              </w:rPr>
              <w:t>serialID</w:t>
            </w:r>
          </w:p>
        </w:tc>
        <w:tc>
          <w:tcPr>
            <w:tcW w:w="709" w:type="dxa"/>
          </w:tcPr>
          <w:p w:rsidR="00FE5712" w:rsidRPr="00807218" w:rsidRDefault="00FE5712" w:rsidP="00DE7E02">
            <w:pPr>
              <w:pStyle w:val="TAL"/>
              <w:rPr>
                <w:lang w:val="fr-FR" w:eastAsia="zh-CN"/>
              </w:rPr>
            </w:pPr>
            <w:r>
              <w:rPr>
                <w:rFonts w:hint="eastAsia"/>
                <w:lang w:val="fr-FR" w:eastAsia="zh-CN"/>
              </w:rPr>
              <w:t>O</w:t>
            </w:r>
          </w:p>
        </w:tc>
        <w:tc>
          <w:tcPr>
            <w:tcW w:w="1276" w:type="dxa"/>
          </w:tcPr>
          <w:p w:rsidR="00FE5712" w:rsidRPr="00807218" w:rsidRDefault="00FE5712" w:rsidP="00DE7E02">
            <w:pPr>
              <w:pStyle w:val="TAL"/>
              <w:rPr>
                <w:lang w:val="fr-FR"/>
              </w:rPr>
            </w:pPr>
            <w:r>
              <w:rPr>
                <w:rFonts w:hint="eastAsia"/>
                <w:lang w:val="fr-FR" w:eastAsia="zh-CN"/>
              </w:rPr>
              <w:t>String</w:t>
            </w:r>
          </w:p>
        </w:tc>
        <w:tc>
          <w:tcPr>
            <w:tcW w:w="709" w:type="dxa"/>
          </w:tcPr>
          <w:p w:rsidR="00FE5712" w:rsidRPr="00807218" w:rsidRDefault="00FE5712" w:rsidP="00DE7E02">
            <w:pPr>
              <w:pStyle w:val="TAL"/>
              <w:rPr>
                <w:lang w:val="fr-FR" w:eastAsia="zh-CN"/>
              </w:rPr>
            </w:pPr>
            <w:r>
              <w:rPr>
                <w:rFonts w:hint="eastAsia"/>
                <w:lang w:val="fr-FR"/>
              </w:rPr>
              <w:t>32</w:t>
            </w:r>
          </w:p>
        </w:tc>
        <w:tc>
          <w:tcPr>
            <w:tcW w:w="4158" w:type="dxa"/>
          </w:tcPr>
          <w:p w:rsidR="00FE5712" w:rsidRPr="00807218" w:rsidRDefault="00FE5712" w:rsidP="00FE5712">
            <w:pPr>
              <w:rPr>
                <w:sz w:val="18"/>
                <w:szCs w:val="18"/>
              </w:rPr>
            </w:pPr>
            <w:r>
              <w:rPr>
                <w:rFonts w:ascii="Arial" w:hAnsi="Arial" w:hint="eastAsia"/>
                <w:kern w:val="0"/>
                <w:sz w:val="18"/>
                <w:szCs w:val="18"/>
                <w:lang w:val="fr-FR"/>
              </w:rPr>
              <w:t>短信序号（客户端当前短信序号，仅仅用于统计短信时延用，返回的短信序号可为前面的短信序号）</w:t>
            </w:r>
          </w:p>
        </w:tc>
      </w:tr>
      <w:tr w:rsidR="00950420" w:rsidRPr="006161CD" w:rsidTr="00DE7E02">
        <w:trPr>
          <w:jc w:val="center"/>
        </w:trPr>
        <w:tc>
          <w:tcPr>
            <w:tcW w:w="1948" w:type="dxa"/>
          </w:tcPr>
          <w:p w:rsidR="00950420" w:rsidRDefault="00950420" w:rsidP="00950420">
            <w:pPr>
              <w:pStyle w:val="TAL"/>
              <w:rPr>
                <w:lang w:val="fr-FR" w:eastAsia="zh-CN"/>
              </w:rPr>
            </w:pPr>
            <w:r>
              <w:rPr>
                <w:rFonts w:hint="eastAsia"/>
                <w:lang w:val="fr-FR" w:eastAsia="zh-CN"/>
              </w:rPr>
              <w:t>plmn</w:t>
            </w:r>
          </w:p>
        </w:tc>
        <w:tc>
          <w:tcPr>
            <w:tcW w:w="709" w:type="dxa"/>
          </w:tcPr>
          <w:p w:rsidR="00950420" w:rsidRDefault="00950420" w:rsidP="00DE7E02">
            <w:pPr>
              <w:pStyle w:val="TAL"/>
              <w:rPr>
                <w:lang w:val="fr-FR" w:eastAsia="zh-CN"/>
              </w:rPr>
            </w:pPr>
            <w:r>
              <w:rPr>
                <w:rFonts w:hint="eastAsia"/>
                <w:lang w:val="fr-FR" w:eastAsia="zh-CN"/>
              </w:rPr>
              <w:t>O</w:t>
            </w:r>
          </w:p>
        </w:tc>
        <w:tc>
          <w:tcPr>
            <w:tcW w:w="1276" w:type="dxa"/>
          </w:tcPr>
          <w:p w:rsidR="00950420" w:rsidRDefault="00950420" w:rsidP="00DE7E02">
            <w:pPr>
              <w:pStyle w:val="TAL"/>
              <w:rPr>
                <w:lang w:val="fr-FR" w:eastAsia="zh-CN"/>
              </w:rPr>
            </w:pPr>
            <w:r>
              <w:rPr>
                <w:rFonts w:hint="eastAsia"/>
                <w:lang w:val="fr-FR" w:eastAsia="zh-CN"/>
              </w:rPr>
              <w:t>String</w:t>
            </w:r>
          </w:p>
        </w:tc>
        <w:tc>
          <w:tcPr>
            <w:tcW w:w="709" w:type="dxa"/>
          </w:tcPr>
          <w:p w:rsidR="00950420" w:rsidRDefault="00950420" w:rsidP="00DE7E02">
            <w:pPr>
              <w:pStyle w:val="TAL"/>
              <w:rPr>
                <w:lang w:val="fr-FR" w:eastAsia="zh-CN"/>
              </w:rPr>
            </w:pPr>
            <w:r>
              <w:rPr>
                <w:rFonts w:hint="eastAsia"/>
                <w:lang w:val="fr-FR" w:eastAsia="zh-CN"/>
              </w:rPr>
              <w:t>15</w:t>
            </w:r>
          </w:p>
        </w:tc>
        <w:tc>
          <w:tcPr>
            <w:tcW w:w="4158" w:type="dxa"/>
          </w:tcPr>
          <w:p w:rsidR="00950420" w:rsidRDefault="00950420" w:rsidP="00FE5712">
            <w:pPr>
              <w:rPr>
                <w:rFonts w:ascii="Arial" w:hAnsi="Arial"/>
                <w:kern w:val="0"/>
                <w:sz w:val="18"/>
                <w:szCs w:val="18"/>
                <w:lang w:val="fr-FR"/>
              </w:rPr>
            </w:pPr>
            <w:r>
              <w:rPr>
                <w:rFonts w:ascii="Arial" w:hAnsi="Arial" w:hint="eastAsia"/>
                <w:kern w:val="0"/>
                <w:sz w:val="18"/>
                <w:szCs w:val="18"/>
                <w:lang w:val="fr-FR"/>
              </w:rPr>
              <w:t>手机</w:t>
            </w:r>
            <w:r>
              <w:rPr>
                <w:rFonts w:ascii="Arial" w:hAnsi="Arial" w:hint="eastAsia"/>
                <w:kern w:val="0"/>
                <w:sz w:val="18"/>
                <w:szCs w:val="18"/>
                <w:lang w:val="fr-FR"/>
              </w:rPr>
              <w:t>PLMN</w:t>
            </w:r>
            <w:r w:rsidR="006161CD">
              <w:rPr>
                <w:rFonts w:ascii="Arial" w:hAnsi="Arial" w:hint="eastAsia"/>
                <w:kern w:val="0"/>
                <w:sz w:val="18"/>
                <w:szCs w:val="18"/>
                <w:lang w:val="fr-FR"/>
              </w:rPr>
              <w:t>，缺省按中国手机处理</w:t>
            </w:r>
          </w:p>
          <w:p w:rsidR="00950420" w:rsidRDefault="00950420" w:rsidP="00FE5712">
            <w:pPr>
              <w:rPr>
                <w:rFonts w:ascii="Arial" w:hAnsi="Arial"/>
                <w:kern w:val="0"/>
                <w:sz w:val="18"/>
                <w:szCs w:val="18"/>
                <w:lang w:val="fr-FR"/>
              </w:rPr>
            </w:pPr>
            <w:r>
              <w:rPr>
                <w:rFonts w:ascii="Arial" w:hAnsi="Arial" w:hint="eastAsia"/>
                <w:kern w:val="0"/>
                <w:sz w:val="18"/>
                <w:szCs w:val="18"/>
                <w:lang w:val="fr-FR"/>
              </w:rPr>
              <w:t>海外站点部署时，</w:t>
            </w:r>
            <w:r w:rsidR="008735E1">
              <w:rPr>
                <w:rFonts w:ascii="Arial" w:hAnsi="Arial" w:hint="eastAsia"/>
                <w:kern w:val="0"/>
                <w:sz w:val="18"/>
                <w:szCs w:val="18"/>
                <w:lang w:val="fr-FR"/>
              </w:rPr>
              <w:t>UP</w:t>
            </w:r>
            <w:r>
              <w:rPr>
                <w:rFonts w:ascii="Arial" w:hAnsi="Arial" w:hint="eastAsia"/>
                <w:kern w:val="0"/>
                <w:sz w:val="18"/>
                <w:szCs w:val="18"/>
                <w:lang w:val="fr-FR"/>
              </w:rPr>
              <w:t>根据此字段配置查询站点：</w:t>
            </w:r>
          </w:p>
          <w:p w:rsidR="008735E1" w:rsidRDefault="008735E1" w:rsidP="008735E1">
            <w:pPr>
              <w:ind w:firstLineChars="200" w:firstLine="360"/>
              <w:rPr>
                <w:rFonts w:ascii="Arial" w:hAnsi="Arial"/>
                <w:kern w:val="0"/>
                <w:sz w:val="18"/>
                <w:szCs w:val="18"/>
                <w:lang w:val="fr-FR"/>
              </w:rPr>
            </w:pPr>
            <w:r>
              <w:rPr>
                <w:rFonts w:ascii="Arial" w:hAnsi="Arial" w:hint="eastAsia"/>
                <w:kern w:val="0"/>
                <w:sz w:val="18"/>
                <w:szCs w:val="18"/>
                <w:lang w:val="fr-FR"/>
              </w:rPr>
              <w:t xml:space="preserve">0 </w:t>
            </w:r>
            <w:r w:rsidR="00950420" w:rsidRPr="00950420">
              <w:rPr>
                <w:rFonts w:ascii="Arial" w:hAnsi="Arial" w:hint="eastAsia"/>
                <w:kern w:val="0"/>
                <w:sz w:val="18"/>
                <w:szCs w:val="18"/>
                <w:lang w:val="fr-FR"/>
              </w:rPr>
              <w:t>本</w:t>
            </w:r>
            <w:r w:rsidR="00950420">
              <w:rPr>
                <w:rFonts w:ascii="Arial" w:hAnsi="Arial" w:hint="eastAsia"/>
                <w:kern w:val="0"/>
                <w:sz w:val="18"/>
                <w:szCs w:val="18"/>
                <w:lang w:val="fr-FR"/>
              </w:rPr>
              <w:t>站点、</w:t>
            </w:r>
          </w:p>
          <w:p w:rsidR="008735E1" w:rsidRDefault="008735E1" w:rsidP="008735E1">
            <w:pPr>
              <w:ind w:firstLineChars="200" w:firstLine="360"/>
              <w:rPr>
                <w:rFonts w:ascii="Arial" w:hAnsi="Arial"/>
                <w:kern w:val="0"/>
                <w:sz w:val="18"/>
                <w:szCs w:val="18"/>
                <w:lang w:val="fr-FR"/>
              </w:rPr>
            </w:pPr>
            <w:r>
              <w:rPr>
                <w:rFonts w:ascii="Arial" w:hAnsi="Arial" w:hint="eastAsia"/>
                <w:kern w:val="0"/>
                <w:sz w:val="18"/>
                <w:szCs w:val="18"/>
                <w:lang w:val="fr-FR"/>
              </w:rPr>
              <w:t xml:space="preserve">1 </w:t>
            </w:r>
            <w:r w:rsidR="00950420" w:rsidRPr="00950420">
              <w:rPr>
                <w:rFonts w:ascii="Arial" w:hAnsi="Arial" w:hint="eastAsia"/>
                <w:kern w:val="0"/>
                <w:sz w:val="18"/>
                <w:szCs w:val="18"/>
                <w:lang w:val="fr-FR"/>
              </w:rPr>
              <w:t>中国</w:t>
            </w:r>
            <w:r w:rsidR="00950420">
              <w:rPr>
                <w:rFonts w:ascii="Arial" w:hAnsi="Arial" w:hint="eastAsia"/>
                <w:kern w:val="0"/>
                <w:sz w:val="18"/>
                <w:szCs w:val="18"/>
                <w:lang w:val="fr-FR"/>
              </w:rPr>
              <w:t>站点、</w:t>
            </w:r>
          </w:p>
          <w:p w:rsidR="00950420" w:rsidRDefault="008735E1" w:rsidP="008735E1">
            <w:pPr>
              <w:ind w:firstLineChars="200" w:firstLine="360"/>
              <w:rPr>
                <w:rFonts w:ascii="Arial" w:hAnsi="Arial"/>
                <w:kern w:val="0"/>
                <w:sz w:val="18"/>
                <w:szCs w:val="18"/>
                <w:lang w:val="fr-FR"/>
              </w:rPr>
            </w:pPr>
            <w:r>
              <w:rPr>
                <w:rFonts w:ascii="Arial" w:hAnsi="Arial" w:hint="eastAsia"/>
                <w:kern w:val="0"/>
                <w:sz w:val="18"/>
                <w:szCs w:val="18"/>
                <w:lang w:val="fr-FR"/>
              </w:rPr>
              <w:t>2</w:t>
            </w:r>
            <w:r w:rsidR="00950420">
              <w:rPr>
                <w:rFonts w:ascii="Arial" w:hAnsi="Arial" w:hint="eastAsia"/>
                <w:kern w:val="0"/>
                <w:sz w:val="18"/>
                <w:szCs w:val="18"/>
                <w:lang w:val="fr-FR"/>
              </w:rPr>
              <w:t>本站点＋中国站点</w:t>
            </w:r>
            <w:r w:rsidR="00A92362">
              <w:rPr>
                <w:rFonts w:ascii="Arial" w:hAnsi="Arial" w:hint="eastAsia"/>
                <w:kern w:val="0"/>
                <w:sz w:val="18"/>
                <w:szCs w:val="18"/>
                <w:lang w:val="fr-FR"/>
              </w:rPr>
              <w:t>（优先本地）</w:t>
            </w:r>
          </w:p>
          <w:p w:rsidR="006161CD" w:rsidRDefault="006161CD" w:rsidP="00950420">
            <w:pPr>
              <w:rPr>
                <w:rFonts w:ascii="Arial" w:hAnsi="Arial"/>
                <w:kern w:val="0"/>
                <w:sz w:val="18"/>
                <w:szCs w:val="18"/>
                <w:lang w:val="fr-FR"/>
              </w:rPr>
            </w:pPr>
            <w:r>
              <w:rPr>
                <w:rFonts w:ascii="Arial" w:hAnsi="Arial" w:hint="eastAsia"/>
                <w:kern w:val="0"/>
                <w:sz w:val="18"/>
                <w:szCs w:val="18"/>
                <w:lang w:val="fr-FR"/>
              </w:rPr>
              <w:t>原因：短信通道可能有</w:t>
            </w:r>
            <w:r>
              <w:rPr>
                <w:rFonts w:ascii="Arial" w:hAnsi="Arial" w:hint="eastAsia"/>
                <w:kern w:val="0"/>
                <w:sz w:val="18"/>
                <w:szCs w:val="18"/>
                <w:lang w:val="fr-FR"/>
              </w:rPr>
              <w:t>Sybase</w:t>
            </w:r>
            <w:r>
              <w:rPr>
                <w:rFonts w:ascii="Arial" w:hAnsi="Arial" w:hint="eastAsia"/>
                <w:kern w:val="0"/>
                <w:sz w:val="18"/>
                <w:szCs w:val="18"/>
                <w:lang w:val="fr-FR"/>
              </w:rPr>
              <w:t>国际通道和各国本地通道。</w:t>
            </w:r>
          </w:p>
          <w:p w:rsidR="00F65F67" w:rsidRPr="00F65F67" w:rsidRDefault="00F65F67" w:rsidP="00F65F67">
            <w:pPr>
              <w:rPr>
                <w:rFonts w:ascii="Arial" w:hAnsi="Arial"/>
                <w:kern w:val="0"/>
                <w:sz w:val="18"/>
                <w:szCs w:val="18"/>
                <w:lang w:val="fr-FR"/>
              </w:rPr>
            </w:pPr>
            <w:r>
              <w:rPr>
                <w:rFonts w:ascii="Arial" w:hAnsi="Arial" w:hint="eastAsia"/>
                <w:kern w:val="0"/>
                <w:sz w:val="18"/>
                <w:szCs w:val="18"/>
                <w:lang w:val="fr-FR"/>
              </w:rPr>
              <w:t>如果需要到远程站点查询，则由</w:t>
            </w:r>
            <w:r>
              <w:rPr>
                <w:rFonts w:ascii="Arial" w:hAnsi="Arial" w:hint="eastAsia"/>
                <w:kern w:val="0"/>
                <w:sz w:val="18"/>
                <w:szCs w:val="18"/>
                <w:lang w:val="fr-FR"/>
              </w:rPr>
              <w:t>UP</w:t>
            </w:r>
            <w:r>
              <w:rPr>
                <w:rFonts w:ascii="Arial" w:hAnsi="Arial" w:hint="eastAsia"/>
                <w:kern w:val="0"/>
                <w:sz w:val="18"/>
                <w:szCs w:val="18"/>
                <w:lang w:val="fr-FR"/>
              </w:rPr>
              <w:t>互联查询</w:t>
            </w:r>
            <w:r w:rsidR="008735E1">
              <w:rPr>
                <w:rFonts w:ascii="Arial" w:hAnsi="Arial" w:hint="eastAsia"/>
                <w:kern w:val="0"/>
                <w:sz w:val="18"/>
                <w:szCs w:val="18"/>
                <w:lang w:val="fr-FR"/>
              </w:rPr>
              <w:t>，查回到本地站点入库</w:t>
            </w:r>
            <w:r>
              <w:rPr>
                <w:rFonts w:ascii="Arial" w:hAnsi="Arial" w:hint="eastAsia"/>
                <w:kern w:val="0"/>
                <w:sz w:val="18"/>
                <w:szCs w:val="18"/>
                <w:lang w:val="fr-FR"/>
              </w:rPr>
              <w:t>。</w:t>
            </w:r>
          </w:p>
        </w:tc>
      </w:tr>
      <w:tr w:rsidR="00F944CD" w:rsidRPr="006161CD" w:rsidTr="00DE7E02">
        <w:trPr>
          <w:jc w:val="center"/>
        </w:trPr>
        <w:tc>
          <w:tcPr>
            <w:tcW w:w="1948" w:type="dxa"/>
          </w:tcPr>
          <w:p w:rsidR="00F944CD" w:rsidRDefault="00F944CD" w:rsidP="00950420">
            <w:pPr>
              <w:pStyle w:val="TAL"/>
              <w:rPr>
                <w:lang w:val="fr-FR" w:eastAsia="zh-CN"/>
              </w:rPr>
            </w:pPr>
            <w:r>
              <w:rPr>
                <w:rFonts w:hint="eastAsia"/>
                <w:lang w:val="fr-FR" w:eastAsia="zh-CN"/>
              </w:rPr>
              <w:t>reqClientIp</w:t>
            </w:r>
          </w:p>
        </w:tc>
        <w:tc>
          <w:tcPr>
            <w:tcW w:w="709" w:type="dxa"/>
          </w:tcPr>
          <w:p w:rsidR="00F944CD" w:rsidRDefault="00F944CD" w:rsidP="00DE7E02">
            <w:pPr>
              <w:pStyle w:val="TAL"/>
              <w:rPr>
                <w:lang w:val="fr-FR" w:eastAsia="zh-CN"/>
              </w:rPr>
            </w:pPr>
            <w:r>
              <w:rPr>
                <w:rFonts w:hint="eastAsia"/>
                <w:lang w:val="fr-FR"/>
              </w:rPr>
              <w:t>O</w:t>
            </w:r>
          </w:p>
        </w:tc>
        <w:tc>
          <w:tcPr>
            <w:tcW w:w="1276" w:type="dxa"/>
          </w:tcPr>
          <w:p w:rsidR="00F944CD" w:rsidRDefault="00F944CD" w:rsidP="00DE7E02">
            <w:pPr>
              <w:pStyle w:val="TAL"/>
              <w:rPr>
                <w:lang w:val="fr-FR" w:eastAsia="zh-CN"/>
              </w:rPr>
            </w:pPr>
            <w:r>
              <w:rPr>
                <w:rFonts w:hint="eastAsia"/>
                <w:lang w:val="fr-FR"/>
              </w:rPr>
              <w:t>String</w:t>
            </w:r>
          </w:p>
        </w:tc>
        <w:tc>
          <w:tcPr>
            <w:tcW w:w="709" w:type="dxa"/>
          </w:tcPr>
          <w:p w:rsidR="00F944CD" w:rsidRDefault="00F944CD" w:rsidP="00DE7E02">
            <w:pPr>
              <w:pStyle w:val="TAL"/>
              <w:rPr>
                <w:lang w:val="fr-FR" w:eastAsia="zh-CN"/>
              </w:rPr>
            </w:pPr>
            <w:r>
              <w:rPr>
                <w:rFonts w:hint="eastAsia"/>
                <w:lang w:val="fr-FR"/>
              </w:rPr>
              <w:t>64</w:t>
            </w:r>
          </w:p>
        </w:tc>
        <w:tc>
          <w:tcPr>
            <w:tcW w:w="4158" w:type="dxa"/>
          </w:tcPr>
          <w:p w:rsidR="00F944CD" w:rsidRDefault="00F944CD" w:rsidP="00FE5712">
            <w:pPr>
              <w:rPr>
                <w:rFonts w:ascii="Arial" w:hAnsi="Arial"/>
                <w:kern w:val="0"/>
                <w:sz w:val="18"/>
                <w:szCs w:val="18"/>
                <w:lang w:val="fr-FR"/>
              </w:rPr>
            </w:pPr>
            <w:r>
              <w:rPr>
                <w:rFonts w:hint="eastAsia"/>
                <w:sz w:val="19"/>
                <w:szCs w:val="19"/>
                <w:lang w:val="en-GB"/>
              </w:rPr>
              <w:t>请求客户端</w:t>
            </w:r>
            <w:r>
              <w:rPr>
                <w:rFonts w:hint="eastAsia"/>
                <w:sz w:val="19"/>
                <w:szCs w:val="19"/>
                <w:lang w:val="en-GB"/>
              </w:rPr>
              <w:t>IP</w:t>
            </w:r>
            <w:r>
              <w:rPr>
                <w:rFonts w:hint="eastAsia"/>
                <w:sz w:val="19"/>
                <w:szCs w:val="19"/>
                <w:lang w:val="en-GB"/>
              </w:rPr>
              <w:t>（由</w:t>
            </w:r>
            <w:r>
              <w:rPr>
                <w:rFonts w:hint="eastAsia"/>
                <w:sz w:val="19"/>
                <w:szCs w:val="19"/>
                <w:lang w:val="en-GB"/>
              </w:rPr>
              <w:t>AccountServer</w:t>
            </w:r>
            <w:r>
              <w:rPr>
                <w:rFonts w:hint="eastAsia"/>
                <w:sz w:val="19"/>
                <w:szCs w:val="19"/>
                <w:lang w:val="en-GB"/>
              </w:rPr>
              <w:t>从协议中获取）</w:t>
            </w:r>
          </w:p>
        </w:tc>
      </w:tr>
      <w:tr w:rsidR="00CB27A7" w:rsidRPr="006161CD" w:rsidTr="00DE7E02">
        <w:trPr>
          <w:jc w:val="center"/>
        </w:trPr>
        <w:tc>
          <w:tcPr>
            <w:tcW w:w="1948" w:type="dxa"/>
          </w:tcPr>
          <w:p w:rsidR="00CB27A7" w:rsidRDefault="00CB27A7" w:rsidP="00950420">
            <w:pPr>
              <w:pStyle w:val="TAL"/>
              <w:rPr>
                <w:lang w:val="fr-FR" w:eastAsia="zh-CN"/>
              </w:rPr>
            </w:pPr>
            <w:r>
              <w:rPr>
                <w:rFonts w:hint="eastAsia"/>
              </w:rPr>
              <w:t>languageCode</w:t>
            </w:r>
          </w:p>
        </w:tc>
        <w:tc>
          <w:tcPr>
            <w:tcW w:w="709" w:type="dxa"/>
          </w:tcPr>
          <w:p w:rsidR="00CB27A7" w:rsidRDefault="00CB27A7" w:rsidP="00DE7E02">
            <w:pPr>
              <w:pStyle w:val="TAL"/>
              <w:rPr>
                <w:lang w:val="fr-FR"/>
              </w:rPr>
            </w:pPr>
            <w:r>
              <w:rPr>
                <w:rFonts w:cs="Arial" w:hint="eastAsia"/>
                <w:color w:val="000000"/>
              </w:rPr>
              <w:t>O</w:t>
            </w:r>
          </w:p>
        </w:tc>
        <w:tc>
          <w:tcPr>
            <w:tcW w:w="1276" w:type="dxa"/>
          </w:tcPr>
          <w:p w:rsidR="00CB27A7" w:rsidRDefault="00CB27A7" w:rsidP="00DE7E02">
            <w:pPr>
              <w:pStyle w:val="TAL"/>
              <w:rPr>
                <w:lang w:val="fr-FR"/>
              </w:rPr>
            </w:pPr>
            <w:r>
              <w:rPr>
                <w:rFonts w:cs="Arial" w:hint="eastAsia"/>
                <w:color w:val="000000"/>
              </w:rPr>
              <w:t>String</w:t>
            </w:r>
          </w:p>
        </w:tc>
        <w:tc>
          <w:tcPr>
            <w:tcW w:w="709" w:type="dxa"/>
          </w:tcPr>
          <w:p w:rsidR="00CB27A7" w:rsidRDefault="00CB27A7" w:rsidP="00DE7E02">
            <w:pPr>
              <w:pStyle w:val="TAL"/>
              <w:rPr>
                <w:lang w:val="fr-FR"/>
              </w:rPr>
            </w:pPr>
            <w:r>
              <w:rPr>
                <w:rFonts w:hint="eastAsia"/>
                <w:lang w:val="fr-FR"/>
              </w:rPr>
              <w:t>4</w:t>
            </w:r>
          </w:p>
        </w:tc>
        <w:tc>
          <w:tcPr>
            <w:tcW w:w="4158" w:type="dxa"/>
          </w:tcPr>
          <w:p w:rsidR="00CB27A7" w:rsidRDefault="00CB27A7" w:rsidP="00FE5712">
            <w:pPr>
              <w:rPr>
                <w:sz w:val="19"/>
                <w:szCs w:val="19"/>
                <w:lang w:val="en-GB"/>
              </w:rPr>
            </w:pPr>
            <w:r>
              <w:rPr>
                <w:rFonts w:hint="eastAsia"/>
              </w:rPr>
              <w:t>语言类型</w:t>
            </w:r>
          </w:p>
        </w:tc>
      </w:tr>
    </w:tbl>
    <w:p w:rsidR="00025F3A" w:rsidRDefault="00025F3A" w:rsidP="00407B6C">
      <w:pPr>
        <w:pStyle w:val="41"/>
        <w:rPr>
          <w:lang w:val="fr-FR"/>
        </w:rPr>
      </w:pPr>
      <w:r>
        <w:rPr>
          <w:rFonts w:hint="eastAsia"/>
        </w:rPr>
        <w:t>返回值</w:t>
      </w:r>
    </w:p>
    <w:p w:rsidR="00025F3A" w:rsidRDefault="00025F3A" w:rsidP="00025F3A">
      <w:pPr>
        <w:ind w:left="198"/>
      </w:pPr>
      <w:r>
        <w:rPr>
          <w:rFonts w:hint="eastAsia"/>
        </w:rPr>
        <w:t>成功返回</w:t>
      </w:r>
      <w:r>
        <w:rPr>
          <w:rFonts w:hint="eastAsia"/>
        </w:rPr>
        <w:t>ChkUpSMSAuthRsp</w:t>
      </w:r>
      <w:r>
        <w:rPr>
          <w:rFonts w:hint="eastAsia"/>
          <w:lang w:val="fr-FR"/>
        </w:rPr>
        <w:t>，否则抛出异常。</w:t>
      </w:r>
      <w:r>
        <w:rPr>
          <w:rFonts w:hint="eastAsia"/>
        </w:rPr>
        <w:t>ChkUpSMSAuthRsp</w:t>
      </w:r>
      <w:r>
        <w:rPr>
          <w:rFonts w:hint="eastAsia"/>
        </w:rPr>
        <w:t>定义如下：</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1527"/>
        <w:gridCol w:w="708"/>
        <w:gridCol w:w="3450"/>
      </w:tblGrid>
      <w:tr w:rsidR="00025F3A" w:rsidTr="00CB27A7">
        <w:trPr>
          <w:jc w:val="center"/>
        </w:trPr>
        <w:tc>
          <w:tcPr>
            <w:tcW w:w="2378" w:type="dxa"/>
          </w:tcPr>
          <w:p w:rsidR="00025F3A" w:rsidRDefault="00025F3A" w:rsidP="00DE7E02">
            <w:pPr>
              <w:pStyle w:val="TAH"/>
              <w:rPr>
                <w:rFonts w:ascii="Verdana" w:hAnsi="Verdana"/>
                <w:lang w:val="fr-FR" w:eastAsia="zh-CN"/>
              </w:rPr>
            </w:pPr>
            <w:r>
              <w:rPr>
                <w:rFonts w:ascii="Verdana" w:hAnsi="Verdana" w:hint="eastAsia"/>
                <w:lang w:val="fr-FR" w:eastAsia="zh-CN"/>
              </w:rPr>
              <w:lastRenderedPageBreak/>
              <w:t>参数名称</w:t>
            </w:r>
          </w:p>
        </w:tc>
        <w:tc>
          <w:tcPr>
            <w:tcW w:w="737" w:type="dxa"/>
          </w:tcPr>
          <w:p w:rsidR="00025F3A" w:rsidRDefault="00025F3A" w:rsidP="00DE7E02">
            <w:pPr>
              <w:pStyle w:val="TAH"/>
              <w:rPr>
                <w:rFonts w:ascii="Verdana" w:hAnsi="Verdana"/>
                <w:lang w:val="fr-FR" w:eastAsia="zh-CN"/>
              </w:rPr>
            </w:pPr>
            <w:r>
              <w:rPr>
                <w:rFonts w:ascii="Verdana" w:hAnsi="Verdana" w:hint="eastAsia"/>
                <w:lang w:val="fr-FR" w:eastAsia="zh-CN"/>
              </w:rPr>
              <w:t>必须</w:t>
            </w:r>
          </w:p>
        </w:tc>
        <w:tc>
          <w:tcPr>
            <w:tcW w:w="1527" w:type="dxa"/>
          </w:tcPr>
          <w:p w:rsidR="00025F3A" w:rsidRDefault="00025F3A" w:rsidP="00DE7E02">
            <w:pPr>
              <w:pStyle w:val="TAH"/>
              <w:rPr>
                <w:rFonts w:ascii="Verdana" w:hAnsi="Verdana"/>
                <w:lang w:val="fr-FR" w:eastAsia="zh-CN"/>
              </w:rPr>
            </w:pPr>
            <w:r>
              <w:rPr>
                <w:rFonts w:ascii="Verdana" w:hAnsi="Verdana" w:hint="eastAsia"/>
                <w:lang w:val="fr-FR" w:eastAsia="zh-CN"/>
              </w:rPr>
              <w:t>类型</w:t>
            </w:r>
          </w:p>
        </w:tc>
        <w:tc>
          <w:tcPr>
            <w:tcW w:w="708" w:type="dxa"/>
          </w:tcPr>
          <w:p w:rsidR="00025F3A" w:rsidRDefault="00025F3A" w:rsidP="00DE7E02">
            <w:pPr>
              <w:pStyle w:val="TAH"/>
              <w:rPr>
                <w:rFonts w:ascii="Verdana" w:hAnsi="Verdana"/>
                <w:lang w:val="fr-FR" w:eastAsia="zh-CN"/>
              </w:rPr>
            </w:pPr>
            <w:r>
              <w:rPr>
                <w:rFonts w:ascii="Verdana" w:hAnsi="Verdana" w:hint="eastAsia"/>
                <w:lang w:val="fr-FR" w:eastAsia="zh-CN"/>
              </w:rPr>
              <w:t>长度</w:t>
            </w:r>
          </w:p>
        </w:tc>
        <w:tc>
          <w:tcPr>
            <w:tcW w:w="3450" w:type="dxa"/>
          </w:tcPr>
          <w:p w:rsidR="00025F3A" w:rsidRDefault="00025F3A" w:rsidP="00DE7E02">
            <w:pPr>
              <w:pStyle w:val="TAH"/>
              <w:rPr>
                <w:rFonts w:ascii="Verdana" w:hAnsi="Verdana"/>
                <w:lang w:val="fr-FR" w:eastAsia="zh-CN"/>
              </w:rPr>
            </w:pPr>
            <w:r>
              <w:rPr>
                <w:rFonts w:ascii="Verdana" w:hAnsi="Verdana" w:hint="eastAsia"/>
                <w:lang w:val="fr-FR" w:eastAsia="zh-CN"/>
              </w:rPr>
              <w:t>描述信息</w:t>
            </w:r>
          </w:p>
        </w:tc>
      </w:tr>
      <w:tr w:rsidR="00025F3A" w:rsidTr="00CB27A7">
        <w:trPr>
          <w:jc w:val="center"/>
        </w:trPr>
        <w:tc>
          <w:tcPr>
            <w:tcW w:w="2378" w:type="dxa"/>
          </w:tcPr>
          <w:p w:rsidR="00025F3A" w:rsidRPr="005041A8" w:rsidRDefault="00025F3A" w:rsidP="00DE7E02">
            <w:pPr>
              <w:pStyle w:val="TAL"/>
              <w:rPr>
                <w:lang w:val="fr-FR" w:eastAsia="zh-CN"/>
              </w:rPr>
            </w:pPr>
            <w:r w:rsidRPr="005041A8">
              <w:rPr>
                <w:rFonts w:hint="eastAsia"/>
                <w:lang w:val="fr-FR" w:eastAsia="zh-CN"/>
              </w:rPr>
              <w:t>v</w:t>
            </w:r>
            <w:r w:rsidRPr="005041A8">
              <w:rPr>
                <w:lang w:val="fr-FR" w:eastAsia="zh-CN"/>
              </w:rPr>
              <w:t>ersion</w:t>
            </w:r>
          </w:p>
        </w:tc>
        <w:tc>
          <w:tcPr>
            <w:tcW w:w="737" w:type="dxa"/>
          </w:tcPr>
          <w:p w:rsidR="00025F3A" w:rsidRPr="005041A8" w:rsidRDefault="00025F3A" w:rsidP="00DE7E02">
            <w:pPr>
              <w:pStyle w:val="TAL"/>
              <w:rPr>
                <w:lang w:val="fr-FR" w:eastAsia="zh-CN"/>
              </w:rPr>
            </w:pPr>
            <w:r>
              <w:rPr>
                <w:rFonts w:hint="eastAsia"/>
                <w:lang w:val="fr-FR" w:eastAsia="zh-CN"/>
              </w:rPr>
              <w:t>M</w:t>
            </w:r>
          </w:p>
        </w:tc>
        <w:tc>
          <w:tcPr>
            <w:tcW w:w="1527" w:type="dxa"/>
          </w:tcPr>
          <w:p w:rsidR="00025F3A" w:rsidRPr="005041A8" w:rsidRDefault="00025F3A" w:rsidP="00DE7E02">
            <w:pPr>
              <w:pStyle w:val="TAH"/>
              <w:jc w:val="both"/>
              <w:rPr>
                <w:b w:val="0"/>
                <w:lang w:val="fr-FR" w:eastAsia="zh-CN"/>
              </w:rPr>
            </w:pPr>
            <w:r>
              <w:rPr>
                <w:rFonts w:hint="eastAsia"/>
                <w:b w:val="0"/>
                <w:lang w:val="fr-FR" w:eastAsia="zh-CN"/>
              </w:rPr>
              <w:t>String</w:t>
            </w:r>
          </w:p>
        </w:tc>
        <w:tc>
          <w:tcPr>
            <w:tcW w:w="708" w:type="dxa"/>
          </w:tcPr>
          <w:p w:rsidR="00025F3A" w:rsidRPr="005041A8" w:rsidRDefault="00025F3A" w:rsidP="00DE7E02">
            <w:pPr>
              <w:rPr>
                <w:rFonts w:ascii="Arial" w:hAnsi="Arial"/>
                <w:kern w:val="0"/>
                <w:sz w:val="18"/>
                <w:szCs w:val="18"/>
                <w:lang w:val="fr-FR"/>
              </w:rPr>
            </w:pPr>
            <w:r>
              <w:rPr>
                <w:rFonts w:ascii="Arial" w:hAnsi="Arial" w:hint="eastAsia"/>
                <w:kern w:val="0"/>
                <w:sz w:val="18"/>
                <w:szCs w:val="18"/>
                <w:lang w:val="fr-FR"/>
              </w:rPr>
              <w:t>5</w:t>
            </w:r>
          </w:p>
        </w:tc>
        <w:tc>
          <w:tcPr>
            <w:tcW w:w="3450" w:type="dxa"/>
          </w:tcPr>
          <w:p w:rsidR="00025F3A" w:rsidRPr="005041A8" w:rsidRDefault="00025F3A" w:rsidP="00DE7E02">
            <w:pPr>
              <w:rPr>
                <w:rFonts w:ascii="Arial" w:hAnsi="Arial"/>
                <w:kern w:val="0"/>
                <w:sz w:val="18"/>
                <w:szCs w:val="18"/>
                <w:lang w:val="fr-FR"/>
              </w:rPr>
            </w:pPr>
            <w:r w:rsidRPr="005041A8">
              <w:rPr>
                <w:rFonts w:ascii="Arial" w:hAnsi="Arial" w:hint="eastAsia"/>
                <w:kern w:val="0"/>
                <w:sz w:val="18"/>
                <w:szCs w:val="18"/>
                <w:lang w:val="fr-FR"/>
              </w:rPr>
              <w:t>协议版本号</w:t>
            </w:r>
          </w:p>
        </w:tc>
      </w:tr>
      <w:tr w:rsidR="00025F3A" w:rsidTr="00CB27A7">
        <w:trPr>
          <w:jc w:val="center"/>
        </w:trPr>
        <w:tc>
          <w:tcPr>
            <w:tcW w:w="2378" w:type="dxa"/>
          </w:tcPr>
          <w:p w:rsidR="00025F3A" w:rsidRPr="005041A8" w:rsidRDefault="00025F3A" w:rsidP="00DE7E02">
            <w:pPr>
              <w:pStyle w:val="TAL"/>
              <w:rPr>
                <w:lang w:val="fr-FR" w:eastAsia="zh-CN"/>
              </w:rPr>
            </w:pPr>
            <w:r>
              <w:rPr>
                <w:lang w:val="fr-FR" w:eastAsia="zh-CN"/>
              </w:rPr>
              <w:t>transactionID</w:t>
            </w:r>
          </w:p>
        </w:tc>
        <w:tc>
          <w:tcPr>
            <w:tcW w:w="737" w:type="dxa"/>
          </w:tcPr>
          <w:p w:rsidR="00025F3A" w:rsidRPr="005041A8" w:rsidRDefault="00025F3A" w:rsidP="00DE7E02">
            <w:pPr>
              <w:pStyle w:val="TAL"/>
              <w:rPr>
                <w:lang w:val="fr-FR" w:eastAsia="zh-CN"/>
              </w:rPr>
            </w:pPr>
            <w:r>
              <w:rPr>
                <w:rFonts w:hint="eastAsia"/>
                <w:lang w:val="fr-FR" w:eastAsia="zh-CN"/>
              </w:rPr>
              <w:t>M</w:t>
            </w:r>
          </w:p>
        </w:tc>
        <w:tc>
          <w:tcPr>
            <w:tcW w:w="1527" w:type="dxa"/>
          </w:tcPr>
          <w:p w:rsidR="00025F3A" w:rsidRPr="005041A8" w:rsidRDefault="00025F3A" w:rsidP="00DE7E02">
            <w:pPr>
              <w:pStyle w:val="TAH"/>
              <w:jc w:val="both"/>
              <w:rPr>
                <w:b w:val="0"/>
                <w:lang w:val="fr-FR" w:eastAsia="zh-CN"/>
              </w:rPr>
            </w:pPr>
            <w:r>
              <w:rPr>
                <w:rFonts w:hint="eastAsia"/>
                <w:b w:val="0"/>
                <w:lang w:val="fr-FR" w:eastAsia="zh-CN"/>
              </w:rPr>
              <w:t>String</w:t>
            </w:r>
          </w:p>
        </w:tc>
        <w:tc>
          <w:tcPr>
            <w:tcW w:w="708" w:type="dxa"/>
          </w:tcPr>
          <w:p w:rsidR="00025F3A" w:rsidRPr="005041A8" w:rsidRDefault="00025F3A" w:rsidP="00DE7E02">
            <w:pPr>
              <w:rPr>
                <w:rFonts w:ascii="Arial" w:hAnsi="Arial"/>
                <w:kern w:val="0"/>
                <w:sz w:val="18"/>
                <w:szCs w:val="18"/>
                <w:lang w:val="fr-FR"/>
              </w:rPr>
            </w:pPr>
            <w:r w:rsidRPr="005041A8">
              <w:rPr>
                <w:rFonts w:ascii="Arial" w:hAnsi="Arial" w:hint="eastAsia"/>
                <w:kern w:val="0"/>
                <w:sz w:val="18"/>
                <w:szCs w:val="18"/>
                <w:lang w:val="fr-FR"/>
              </w:rPr>
              <w:t>40</w:t>
            </w:r>
          </w:p>
        </w:tc>
        <w:tc>
          <w:tcPr>
            <w:tcW w:w="3450" w:type="dxa"/>
          </w:tcPr>
          <w:p w:rsidR="00025F3A" w:rsidRPr="005041A8" w:rsidRDefault="00025F3A" w:rsidP="00DE7E02">
            <w:pPr>
              <w:rPr>
                <w:rFonts w:ascii="Arial" w:hAnsi="Arial"/>
                <w:kern w:val="0"/>
                <w:sz w:val="18"/>
                <w:szCs w:val="18"/>
                <w:lang w:val="fr-FR"/>
              </w:rPr>
            </w:pPr>
            <w:r w:rsidRPr="005041A8">
              <w:rPr>
                <w:rFonts w:ascii="Arial" w:hAnsi="Arial" w:hint="eastAsia"/>
                <w:kern w:val="0"/>
                <w:sz w:val="18"/>
                <w:szCs w:val="18"/>
                <w:lang w:val="fr-FR"/>
              </w:rPr>
              <w:t>交易流水号</w:t>
            </w:r>
          </w:p>
        </w:tc>
      </w:tr>
      <w:tr w:rsidR="00025F3A" w:rsidTr="00CB27A7">
        <w:trPr>
          <w:jc w:val="center"/>
        </w:trPr>
        <w:tc>
          <w:tcPr>
            <w:tcW w:w="2378" w:type="dxa"/>
          </w:tcPr>
          <w:p w:rsidR="00025F3A" w:rsidRPr="00C8364D" w:rsidRDefault="00025F3A" w:rsidP="00DE7E02">
            <w:pPr>
              <w:pStyle w:val="TAL"/>
              <w:rPr>
                <w:lang w:val="fr-FR" w:eastAsia="zh-CN"/>
              </w:rPr>
            </w:pPr>
            <w:r w:rsidRPr="00C8364D">
              <w:rPr>
                <w:rFonts w:hint="eastAsia"/>
                <w:lang w:val="fr-FR" w:eastAsia="zh-CN"/>
              </w:rPr>
              <w:t>traceFlag</w:t>
            </w:r>
          </w:p>
        </w:tc>
        <w:tc>
          <w:tcPr>
            <w:tcW w:w="737" w:type="dxa"/>
          </w:tcPr>
          <w:p w:rsidR="00025F3A" w:rsidRPr="00C8364D" w:rsidRDefault="00025F3A" w:rsidP="00DE7E02">
            <w:pPr>
              <w:spacing w:line="240" w:lineRule="atLeast"/>
              <w:rPr>
                <w:rFonts w:ascii="Arial" w:hAnsi="Arial"/>
                <w:kern w:val="0"/>
                <w:sz w:val="18"/>
                <w:szCs w:val="18"/>
                <w:lang w:val="fr-FR"/>
              </w:rPr>
            </w:pPr>
            <w:r w:rsidRPr="00C8364D">
              <w:rPr>
                <w:rFonts w:ascii="Arial" w:hAnsi="Arial" w:hint="eastAsia"/>
                <w:kern w:val="0"/>
                <w:sz w:val="18"/>
                <w:szCs w:val="18"/>
                <w:lang w:val="fr-FR"/>
              </w:rPr>
              <w:t xml:space="preserve">O </w:t>
            </w:r>
          </w:p>
        </w:tc>
        <w:tc>
          <w:tcPr>
            <w:tcW w:w="1527" w:type="dxa"/>
          </w:tcPr>
          <w:p w:rsidR="00025F3A" w:rsidRPr="00C8364D" w:rsidRDefault="00025F3A" w:rsidP="00DE7E02">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708" w:type="dxa"/>
          </w:tcPr>
          <w:p w:rsidR="00025F3A" w:rsidRPr="00C8364D" w:rsidRDefault="00025F3A" w:rsidP="00DE7E02">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3450" w:type="dxa"/>
          </w:tcPr>
          <w:p w:rsidR="00025F3A" w:rsidRPr="00C8364D" w:rsidRDefault="00025F3A" w:rsidP="00DE7E02">
            <w:pPr>
              <w:spacing w:line="240" w:lineRule="atLeast"/>
              <w:rPr>
                <w:rFonts w:ascii="Arial" w:hAnsi="Arial"/>
                <w:kern w:val="0"/>
                <w:sz w:val="18"/>
                <w:szCs w:val="18"/>
                <w:lang w:val="fr-FR"/>
              </w:rPr>
            </w:pPr>
            <w:r>
              <w:rPr>
                <w:rFonts w:ascii="Arial" w:hAnsi="Arial" w:hint="eastAsia"/>
                <w:kern w:val="0"/>
                <w:sz w:val="18"/>
                <w:szCs w:val="18"/>
                <w:lang w:val="fr-FR"/>
              </w:rPr>
              <w:t>跟踪标志</w:t>
            </w:r>
          </w:p>
        </w:tc>
      </w:tr>
      <w:tr w:rsidR="00025F3A" w:rsidTr="00CB27A7">
        <w:trPr>
          <w:jc w:val="center"/>
        </w:trPr>
        <w:tc>
          <w:tcPr>
            <w:tcW w:w="2378" w:type="dxa"/>
          </w:tcPr>
          <w:p w:rsidR="00025F3A" w:rsidRDefault="00025F3A" w:rsidP="00DE7E02">
            <w:pPr>
              <w:pStyle w:val="TAL"/>
              <w:rPr>
                <w:lang w:val="fr-FR" w:eastAsia="zh-CN"/>
              </w:rPr>
            </w:pPr>
            <w:r>
              <w:rPr>
                <w:rFonts w:hint="eastAsia"/>
                <w:lang w:val="fr-FR" w:eastAsia="zh-CN"/>
              </w:rPr>
              <w:t>existFlag</w:t>
            </w:r>
          </w:p>
        </w:tc>
        <w:tc>
          <w:tcPr>
            <w:tcW w:w="737" w:type="dxa"/>
          </w:tcPr>
          <w:p w:rsidR="00025F3A" w:rsidRDefault="00025F3A" w:rsidP="00DE7E02">
            <w:pPr>
              <w:pStyle w:val="TAL"/>
              <w:rPr>
                <w:lang w:val="fr-FR" w:eastAsia="zh-CN"/>
              </w:rPr>
            </w:pPr>
            <w:r>
              <w:rPr>
                <w:rFonts w:hint="eastAsia"/>
                <w:lang w:val="fr-FR" w:eastAsia="zh-CN"/>
              </w:rPr>
              <w:t>M</w:t>
            </w:r>
          </w:p>
        </w:tc>
        <w:tc>
          <w:tcPr>
            <w:tcW w:w="1527" w:type="dxa"/>
          </w:tcPr>
          <w:p w:rsidR="00025F3A" w:rsidRDefault="00025F3A" w:rsidP="00DE7E02">
            <w:pPr>
              <w:pStyle w:val="TAH"/>
              <w:ind w:left="62"/>
              <w:jc w:val="both"/>
              <w:rPr>
                <w:b w:val="0"/>
                <w:lang w:val="fr-FR" w:eastAsia="zh-CN"/>
              </w:rPr>
            </w:pPr>
            <w:r>
              <w:rPr>
                <w:rFonts w:hint="eastAsia"/>
                <w:b w:val="0"/>
                <w:lang w:val="fr-FR" w:eastAsia="zh-CN"/>
              </w:rPr>
              <w:t>String</w:t>
            </w:r>
          </w:p>
        </w:tc>
        <w:tc>
          <w:tcPr>
            <w:tcW w:w="708" w:type="dxa"/>
          </w:tcPr>
          <w:p w:rsidR="00025F3A" w:rsidRPr="005041A8" w:rsidRDefault="00025F3A" w:rsidP="00DE7E02">
            <w:pPr>
              <w:rPr>
                <w:rFonts w:ascii="Arial" w:hAnsi="Arial"/>
                <w:kern w:val="0"/>
                <w:sz w:val="18"/>
                <w:szCs w:val="18"/>
                <w:lang w:val="fr-FR"/>
              </w:rPr>
            </w:pPr>
            <w:r w:rsidRPr="005041A8">
              <w:rPr>
                <w:rFonts w:ascii="Arial" w:hAnsi="Arial" w:hint="eastAsia"/>
                <w:kern w:val="0"/>
                <w:sz w:val="18"/>
                <w:szCs w:val="18"/>
                <w:lang w:val="fr-FR"/>
              </w:rPr>
              <w:t>1</w:t>
            </w:r>
          </w:p>
        </w:tc>
        <w:tc>
          <w:tcPr>
            <w:tcW w:w="3450" w:type="dxa"/>
          </w:tcPr>
          <w:p w:rsidR="00025F3A" w:rsidRPr="005041A8" w:rsidRDefault="00DB3EEE" w:rsidP="00DE7E02">
            <w:pPr>
              <w:rPr>
                <w:rFonts w:ascii="Arial" w:hAnsi="Arial"/>
                <w:kern w:val="0"/>
                <w:sz w:val="18"/>
                <w:szCs w:val="18"/>
                <w:lang w:val="fr-FR"/>
              </w:rPr>
            </w:pPr>
            <w:r>
              <w:rPr>
                <w:rFonts w:ascii="Arial" w:hAnsi="Arial" w:hint="eastAsia"/>
                <w:kern w:val="0"/>
                <w:sz w:val="18"/>
                <w:szCs w:val="18"/>
                <w:lang w:val="fr-FR"/>
              </w:rPr>
              <w:t>上行短信验证码</w:t>
            </w:r>
            <w:r w:rsidR="00025F3A" w:rsidRPr="005041A8">
              <w:rPr>
                <w:rFonts w:ascii="Arial" w:hAnsi="Arial" w:hint="eastAsia"/>
                <w:kern w:val="0"/>
                <w:sz w:val="18"/>
                <w:szCs w:val="18"/>
                <w:lang w:val="fr-FR"/>
              </w:rPr>
              <w:t>是否存在</w:t>
            </w:r>
          </w:p>
          <w:p w:rsidR="00025F3A" w:rsidRPr="005041A8" w:rsidRDefault="00025F3A" w:rsidP="00DE7E02">
            <w:pPr>
              <w:rPr>
                <w:rFonts w:ascii="Arial" w:hAnsi="Arial"/>
                <w:kern w:val="0"/>
                <w:sz w:val="18"/>
                <w:szCs w:val="18"/>
                <w:lang w:val="fr-FR"/>
              </w:rPr>
            </w:pPr>
            <w:r w:rsidRPr="005041A8">
              <w:rPr>
                <w:rFonts w:ascii="Arial" w:hAnsi="Arial" w:hint="eastAsia"/>
                <w:kern w:val="0"/>
                <w:sz w:val="18"/>
                <w:szCs w:val="18"/>
                <w:lang w:val="fr-FR"/>
              </w:rPr>
              <w:t>0</w:t>
            </w:r>
            <w:r w:rsidRPr="005041A8">
              <w:rPr>
                <w:rFonts w:ascii="Arial" w:hAnsi="Arial" w:hint="eastAsia"/>
                <w:kern w:val="0"/>
                <w:sz w:val="18"/>
                <w:szCs w:val="18"/>
                <w:lang w:val="fr-FR"/>
              </w:rPr>
              <w:t>不存在</w:t>
            </w:r>
          </w:p>
          <w:p w:rsidR="00025F3A" w:rsidRPr="005041A8" w:rsidRDefault="00025F3A" w:rsidP="00DE7E02">
            <w:pPr>
              <w:rPr>
                <w:rFonts w:ascii="Arial" w:hAnsi="Arial"/>
                <w:kern w:val="0"/>
                <w:sz w:val="18"/>
                <w:szCs w:val="18"/>
                <w:lang w:val="fr-FR"/>
              </w:rPr>
            </w:pPr>
            <w:r w:rsidRPr="005041A8">
              <w:rPr>
                <w:rFonts w:ascii="Arial" w:hAnsi="Arial" w:hint="eastAsia"/>
                <w:kern w:val="0"/>
                <w:sz w:val="18"/>
                <w:szCs w:val="18"/>
                <w:lang w:val="fr-FR"/>
              </w:rPr>
              <w:t>1</w:t>
            </w:r>
            <w:r w:rsidRPr="005041A8">
              <w:rPr>
                <w:rFonts w:ascii="Arial" w:hAnsi="Arial" w:hint="eastAsia"/>
                <w:kern w:val="0"/>
                <w:sz w:val="18"/>
                <w:szCs w:val="18"/>
                <w:lang w:val="fr-FR"/>
              </w:rPr>
              <w:t>存在</w:t>
            </w:r>
          </w:p>
        </w:tc>
      </w:tr>
      <w:tr w:rsidR="00935B89" w:rsidTr="00CB27A7">
        <w:trPr>
          <w:jc w:val="center"/>
        </w:trPr>
        <w:tc>
          <w:tcPr>
            <w:tcW w:w="2378" w:type="dxa"/>
          </w:tcPr>
          <w:p w:rsidR="00935B89" w:rsidRDefault="00935B89" w:rsidP="00935B89">
            <w:pPr>
              <w:pStyle w:val="TAL"/>
              <w:rPr>
                <w:lang w:val="fr-FR" w:eastAsia="zh-CN"/>
              </w:rPr>
            </w:pPr>
            <w:r>
              <w:rPr>
                <w:rFonts w:hint="eastAsia"/>
                <w:lang w:val="fr-FR" w:eastAsia="zh-CN"/>
              </w:rPr>
              <w:t>serialID</w:t>
            </w:r>
          </w:p>
        </w:tc>
        <w:tc>
          <w:tcPr>
            <w:tcW w:w="737" w:type="dxa"/>
          </w:tcPr>
          <w:p w:rsidR="00935B89" w:rsidRDefault="00935B89" w:rsidP="00DE7E02">
            <w:pPr>
              <w:pStyle w:val="TAL"/>
              <w:rPr>
                <w:lang w:val="fr-FR" w:eastAsia="zh-CN"/>
              </w:rPr>
            </w:pPr>
            <w:r>
              <w:rPr>
                <w:rFonts w:hint="eastAsia"/>
                <w:lang w:val="fr-FR" w:eastAsia="zh-CN"/>
              </w:rPr>
              <w:t>M</w:t>
            </w:r>
          </w:p>
        </w:tc>
        <w:tc>
          <w:tcPr>
            <w:tcW w:w="1527" w:type="dxa"/>
          </w:tcPr>
          <w:p w:rsidR="00935B89" w:rsidRDefault="00935B89" w:rsidP="00DE7E02">
            <w:pPr>
              <w:pStyle w:val="TAH"/>
              <w:ind w:left="62"/>
              <w:jc w:val="both"/>
              <w:rPr>
                <w:b w:val="0"/>
                <w:lang w:val="fr-FR" w:eastAsia="zh-CN"/>
              </w:rPr>
            </w:pPr>
            <w:r>
              <w:rPr>
                <w:rFonts w:hint="eastAsia"/>
                <w:b w:val="0"/>
                <w:lang w:val="fr-FR" w:eastAsia="zh-CN"/>
              </w:rPr>
              <w:t>String</w:t>
            </w:r>
          </w:p>
        </w:tc>
        <w:tc>
          <w:tcPr>
            <w:tcW w:w="708" w:type="dxa"/>
          </w:tcPr>
          <w:p w:rsidR="00935B89" w:rsidRPr="005041A8" w:rsidRDefault="00935B89" w:rsidP="00DE7E02">
            <w:pPr>
              <w:rPr>
                <w:rFonts w:ascii="Arial" w:hAnsi="Arial"/>
                <w:kern w:val="0"/>
                <w:sz w:val="18"/>
                <w:szCs w:val="18"/>
                <w:lang w:val="fr-FR"/>
              </w:rPr>
            </w:pPr>
            <w:r>
              <w:rPr>
                <w:rFonts w:ascii="Arial" w:hAnsi="Arial" w:hint="eastAsia"/>
                <w:kern w:val="0"/>
                <w:sz w:val="18"/>
                <w:szCs w:val="18"/>
                <w:lang w:val="fr-FR"/>
              </w:rPr>
              <w:t>32</w:t>
            </w:r>
          </w:p>
        </w:tc>
        <w:tc>
          <w:tcPr>
            <w:tcW w:w="3450" w:type="dxa"/>
          </w:tcPr>
          <w:p w:rsidR="0062327E" w:rsidRDefault="00935B89" w:rsidP="00DE7E02">
            <w:pPr>
              <w:rPr>
                <w:rFonts w:ascii="Arial" w:hAnsi="Arial"/>
                <w:kern w:val="0"/>
                <w:sz w:val="18"/>
                <w:szCs w:val="18"/>
                <w:lang w:val="fr-FR"/>
              </w:rPr>
            </w:pPr>
            <w:r>
              <w:rPr>
                <w:rFonts w:ascii="Arial" w:hAnsi="Arial" w:hint="eastAsia"/>
                <w:kern w:val="0"/>
                <w:sz w:val="18"/>
                <w:szCs w:val="18"/>
                <w:lang w:val="fr-FR"/>
              </w:rPr>
              <w:t>短信序号</w:t>
            </w:r>
            <w:r w:rsidR="0062327E">
              <w:rPr>
                <w:rFonts w:ascii="Arial" w:hAnsi="Arial" w:hint="eastAsia"/>
                <w:kern w:val="0"/>
                <w:sz w:val="18"/>
                <w:szCs w:val="18"/>
                <w:lang w:val="fr-FR"/>
              </w:rPr>
              <w:t>.</w:t>
            </w:r>
          </w:p>
          <w:p w:rsidR="00935B89" w:rsidRPr="005041A8" w:rsidRDefault="0062327E" w:rsidP="00D53617">
            <w:pPr>
              <w:rPr>
                <w:rFonts w:ascii="Arial" w:hAnsi="Arial"/>
                <w:kern w:val="0"/>
                <w:sz w:val="18"/>
                <w:szCs w:val="18"/>
                <w:lang w:val="fr-FR"/>
              </w:rPr>
            </w:pPr>
            <w:r>
              <w:rPr>
                <w:rFonts w:ascii="Arial" w:hAnsi="Arial" w:hint="eastAsia"/>
                <w:kern w:val="0"/>
                <w:sz w:val="18"/>
                <w:szCs w:val="18"/>
                <w:lang w:val="fr-FR"/>
              </w:rPr>
              <w:t>不存在短信验证码时</w:t>
            </w:r>
            <w:r>
              <w:rPr>
                <w:rFonts w:ascii="Arial" w:hAnsi="Arial" w:hint="eastAsia"/>
                <w:kern w:val="0"/>
                <w:sz w:val="18"/>
                <w:szCs w:val="18"/>
                <w:lang w:val="fr-FR"/>
              </w:rPr>
              <w:t>,</w:t>
            </w:r>
            <w:r>
              <w:rPr>
                <w:rFonts w:ascii="Arial" w:hAnsi="Arial" w:hint="eastAsia"/>
                <w:kern w:val="0"/>
                <w:sz w:val="18"/>
                <w:szCs w:val="18"/>
                <w:lang w:val="fr-FR"/>
              </w:rPr>
              <w:t>返回</w:t>
            </w:r>
            <w:r w:rsidR="00D53617">
              <w:rPr>
                <w:rFonts w:ascii="Arial" w:hAnsi="Arial" w:hint="eastAsia"/>
                <w:kern w:val="0"/>
                <w:sz w:val="18"/>
                <w:szCs w:val="18"/>
                <w:lang w:val="fr-FR"/>
              </w:rPr>
              <w:t>-1</w:t>
            </w:r>
            <w:r>
              <w:rPr>
                <w:rFonts w:ascii="Arial" w:hAnsi="Arial" w:hint="eastAsia"/>
                <w:kern w:val="0"/>
                <w:sz w:val="18"/>
                <w:szCs w:val="18"/>
                <w:lang w:val="fr-FR"/>
              </w:rPr>
              <w:t>.</w:t>
            </w:r>
          </w:p>
        </w:tc>
      </w:tr>
      <w:tr w:rsidR="00A005D7" w:rsidTr="00CB27A7">
        <w:trPr>
          <w:jc w:val="center"/>
        </w:trPr>
        <w:tc>
          <w:tcPr>
            <w:tcW w:w="2378" w:type="dxa"/>
          </w:tcPr>
          <w:p w:rsidR="00A005D7" w:rsidRDefault="00A005D7" w:rsidP="00935B89">
            <w:pPr>
              <w:pStyle w:val="TAL"/>
              <w:rPr>
                <w:lang w:val="fr-FR" w:eastAsia="zh-CN"/>
              </w:rPr>
            </w:pPr>
            <w:r>
              <w:rPr>
                <w:rFonts w:hint="eastAsia"/>
                <w:lang w:val="fr-FR" w:eastAsia="zh-CN"/>
              </w:rPr>
              <w:t>existCloudAccount</w:t>
            </w:r>
          </w:p>
        </w:tc>
        <w:tc>
          <w:tcPr>
            <w:tcW w:w="737" w:type="dxa"/>
          </w:tcPr>
          <w:p w:rsidR="00A005D7" w:rsidRDefault="00A005D7" w:rsidP="00DE7E02">
            <w:pPr>
              <w:pStyle w:val="TAL"/>
              <w:rPr>
                <w:lang w:val="fr-FR" w:eastAsia="zh-CN"/>
              </w:rPr>
            </w:pPr>
            <w:r>
              <w:rPr>
                <w:rFonts w:hint="eastAsia"/>
                <w:lang w:val="fr-FR" w:eastAsia="zh-CN"/>
              </w:rPr>
              <w:t>O</w:t>
            </w:r>
          </w:p>
        </w:tc>
        <w:tc>
          <w:tcPr>
            <w:tcW w:w="1527" w:type="dxa"/>
          </w:tcPr>
          <w:p w:rsidR="00A005D7" w:rsidRDefault="00A005D7" w:rsidP="00DE7E02">
            <w:pPr>
              <w:pStyle w:val="TAH"/>
              <w:ind w:left="62"/>
              <w:jc w:val="both"/>
              <w:rPr>
                <w:b w:val="0"/>
                <w:lang w:val="fr-FR" w:eastAsia="zh-CN"/>
              </w:rPr>
            </w:pPr>
            <w:r>
              <w:rPr>
                <w:rFonts w:hint="eastAsia"/>
                <w:b w:val="0"/>
                <w:lang w:val="fr-FR" w:eastAsia="zh-CN"/>
              </w:rPr>
              <w:t>String</w:t>
            </w:r>
          </w:p>
        </w:tc>
        <w:tc>
          <w:tcPr>
            <w:tcW w:w="708" w:type="dxa"/>
          </w:tcPr>
          <w:p w:rsidR="00A005D7" w:rsidRDefault="00A005D7" w:rsidP="00DE7E02">
            <w:pPr>
              <w:rPr>
                <w:rFonts w:ascii="Arial" w:hAnsi="Arial"/>
                <w:kern w:val="0"/>
                <w:sz w:val="18"/>
                <w:szCs w:val="18"/>
                <w:lang w:val="fr-FR"/>
              </w:rPr>
            </w:pPr>
            <w:r w:rsidRPr="005041A8">
              <w:rPr>
                <w:rFonts w:ascii="Arial" w:hAnsi="Arial" w:hint="eastAsia"/>
                <w:kern w:val="0"/>
                <w:sz w:val="18"/>
                <w:szCs w:val="18"/>
                <w:lang w:val="fr-FR"/>
              </w:rPr>
              <w:t>1</w:t>
            </w:r>
          </w:p>
        </w:tc>
        <w:tc>
          <w:tcPr>
            <w:tcW w:w="3450" w:type="dxa"/>
          </w:tcPr>
          <w:p w:rsidR="00AF7DFD" w:rsidRDefault="00A005D7" w:rsidP="004A002C">
            <w:pPr>
              <w:rPr>
                <w:rFonts w:ascii="Arial" w:hAnsi="Arial"/>
                <w:kern w:val="0"/>
                <w:sz w:val="18"/>
                <w:szCs w:val="18"/>
                <w:lang w:val="fr-FR"/>
              </w:rPr>
            </w:pPr>
            <w:r w:rsidRPr="005041A8">
              <w:rPr>
                <w:rFonts w:ascii="Arial" w:hAnsi="Arial" w:hint="eastAsia"/>
                <w:kern w:val="0"/>
                <w:sz w:val="18"/>
                <w:szCs w:val="18"/>
                <w:lang w:val="fr-FR"/>
              </w:rPr>
              <w:t>账户是否存在</w:t>
            </w:r>
          </w:p>
          <w:p w:rsidR="00A005D7" w:rsidRPr="005041A8" w:rsidRDefault="00A005D7" w:rsidP="004A002C">
            <w:pPr>
              <w:rPr>
                <w:rFonts w:ascii="Arial" w:hAnsi="Arial"/>
                <w:kern w:val="0"/>
                <w:sz w:val="18"/>
                <w:szCs w:val="18"/>
                <w:lang w:val="fr-FR"/>
              </w:rPr>
            </w:pPr>
            <w:r>
              <w:rPr>
                <w:rFonts w:ascii="Arial" w:hAnsi="Arial" w:hint="eastAsia"/>
                <w:kern w:val="0"/>
                <w:sz w:val="18"/>
                <w:szCs w:val="18"/>
                <w:lang w:val="fr-FR"/>
              </w:rPr>
              <w:t xml:space="preserve">-1 </w:t>
            </w:r>
            <w:r>
              <w:rPr>
                <w:rFonts w:ascii="Arial" w:hAnsi="Arial" w:hint="eastAsia"/>
                <w:kern w:val="0"/>
                <w:sz w:val="18"/>
                <w:szCs w:val="18"/>
                <w:lang w:val="fr-FR"/>
              </w:rPr>
              <w:t>未知</w:t>
            </w:r>
            <w:r>
              <w:rPr>
                <w:rFonts w:ascii="Arial" w:hAnsi="Arial" w:hint="eastAsia"/>
                <w:kern w:val="0"/>
                <w:sz w:val="18"/>
                <w:szCs w:val="18"/>
                <w:lang w:val="fr-FR"/>
              </w:rPr>
              <w:t>(</w:t>
            </w:r>
            <w:r>
              <w:rPr>
                <w:rFonts w:ascii="Arial" w:hAnsi="Arial" w:hint="eastAsia"/>
                <w:kern w:val="0"/>
                <w:sz w:val="18"/>
                <w:szCs w:val="18"/>
                <w:lang w:val="fr-FR"/>
              </w:rPr>
              <w:t>验证码不存在时</w:t>
            </w:r>
            <w:r>
              <w:rPr>
                <w:rFonts w:ascii="Arial" w:hAnsi="Arial" w:hint="eastAsia"/>
                <w:kern w:val="0"/>
                <w:sz w:val="18"/>
                <w:szCs w:val="18"/>
                <w:lang w:val="fr-FR"/>
              </w:rPr>
              <w:t>)</w:t>
            </w:r>
          </w:p>
          <w:p w:rsidR="00A005D7" w:rsidRPr="005041A8" w:rsidRDefault="00A005D7" w:rsidP="004A002C">
            <w:pPr>
              <w:rPr>
                <w:rFonts w:ascii="Arial" w:hAnsi="Arial"/>
                <w:kern w:val="0"/>
                <w:sz w:val="18"/>
                <w:szCs w:val="18"/>
                <w:lang w:val="fr-FR"/>
              </w:rPr>
            </w:pPr>
            <w:r w:rsidRPr="005041A8">
              <w:rPr>
                <w:rFonts w:ascii="Arial" w:hAnsi="Arial" w:hint="eastAsia"/>
                <w:kern w:val="0"/>
                <w:sz w:val="18"/>
                <w:szCs w:val="18"/>
                <w:lang w:val="fr-FR"/>
              </w:rPr>
              <w:t>0</w:t>
            </w:r>
            <w:r w:rsidRPr="005041A8">
              <w:rPr>
                <w:rFonts w:ascii="Arial" w:hAnsi="Arial" w:hint="eastAsia"/>
                <w:kern w:val="0"/>
                <w:sz w:val="18"/>
                <w:szCs w:val="18"/>
                <w:lang w:val="fr-FR"/>
              </w:rPr>
              <w:t>不存在</w:t>
            </w:r>
          </w:p>
          <w:p w:rsidR="00A005D7" w:rsidRDefault="00A005D7" w:rsidP="004A002C">
            <w:pPr>
              <w:rPr>
                <w:rFonts w:ascii="Arial" w:hAnsi="Arial"/>
                <w:kern w:val="0"/>
                <w:sz w:val="18"/>
                <w:szCs w:val="18"/>
                <w:lang w:val="fr-FR"/>
              </w:rPr>
            </w:pPr>
            <w:r w:rsidRPr="005041A8">
              <w:rPr>
                <w:rFonts w:ascii="Arial" w:hAnsi="Arial" w:hint="eastAsia"/>
                <w:kern w:val="0"/>
                <w:sz w:val="18"/>
                <w:szCs w:val="18"/>
                <w:lang w:val="fr-FR"/>
              </w:rPr>
              <w:t>1</w:t>
            </w:r>
            <w:r w:rsidRPr="005041A8">
              <w:rPr>
                <w:rFonts w:ascii="Arial" w:hAnsi="Arial" w:hint="eastAsia"/>
                <w:kern w:val="0"/>
                <w:sz w:val="18"/>
                <w:szCs w:val="18"/>
                <w:lang w:val="fr-FR"/>
              </w:rPr>
              <w:t>存在</w:t>
            </w:r>
          </w:p>
          <w:p w:rsidR="00AF7DFD" w:rsidRPr="00AF7DFD" w:rsidRDefault="00A005D7" w:rsidP="00073C94">
            <w:pPr>
              <w:rPr>
                <w:rFonts w:ascii="Arial" w:hAnsi="Arial"/>
                <w:kern w:val="0"/>
                <w:sz w:val="18"/>
                <w:szCs w:val="18"/>
                <w:lang w:val="fr-FR"/>
              </w:rPr>
            </w:pPr>
            <w:r>
              <w:rPr>
                <w:rFonts w:ascii="Arial" w:hAnsi="Arial" w:hint="eastAsia"/>
                <w:kern w:val="0"/>
                <w:sz w:val="18"/>
                <w:szCs w:val="18"/>
                <w:lang w:val="fr-FR"/>
              </w:rPr>
              <w:t xml:space="preserve">2 </w:t>
            </w:r>
            <w:r>
              <w:rPr>
                <w:rFonts w:ascii="Arial" w:hAnsi="Arial" w:hint="eastAsia"/>
                <w:kern w:val="0"/>
                <w:sz w:val="18"/>
                <w:szCs w:val="18"/>
                <w:lang w:val="fr-FR"/>
              </w:rPr>
              <w:t>已存在，密码未设置</w:t>
            </w:r>
          </w:p>
        </w:tc>
      </w:tr>
      <w:tr w:rsidR="00CB27A7" w:rsidTr="00CB27A7">
        <w:trPr>
          <w:jc w:val="center"/>
        </w:trPr>
        <w:tc>
          <w:tcPr>
            <w:tcW w:w="2378" w:type="dxa"/>
          </w:tcPr>
          <w:p w:rsidR="00CB27A7" w:rsidRDefault="00CB27A7" w:rsidP="00CB27A7">
            <w:pPr>
              <w:pStyle w:val="TAL"/>
              <w:rPr>
                <w:lang w:val="fr-FR" w:eastAsia="zh-CN"/>
              </w:rPr>
            </w:pPr>
            <w:r>
              <w:rPr>
                <w:rFonts w:hint="eastAsia"/>
                <w:lang w:val="fr-FR" w:eastAsia="zh-CN"/>
              </w:rPr>
              <w:t>registerAppName</w:t>
            </w:r>
          </w:p>
        </w:tc>
        <w:tc>
          <w:tcPr>
            <w:tcW w:w="737" w:type="dxa"/>
          </w:tcPr>
          <w:p w:rsidR="00CB27A7" w:rsidRDefault="00CB27A7" w:rsidP="00DE7E02">
            <w:pPr>
              <w:pStyle w:val="TAL"/>
              <w:rPr>
                <w:lang w:val="fr-FR" w:eastAsia="zh-CN"/>
              </w:rPr>
            </w:pPr>
            <w:r>
              <w:rPr>
                <w:rFonts w:hint="eastAsia"/>
                <w:lang w:val="fr-FR" w:eastAsia="zh-CN"/>
              </w:rPr>
              <w:t>O</w:t>
            </w:r>
          </w:p>
        </w:tc>
        <w:tc>
          <w:tcPr>
            <w:tcW w:w="1527" w:type="dxa"/>
          </w:tcPr>
          <w:p w:rsidR="00CB27A7" w:rsidRDefault="00CB27A7" w:rsidP="00DE7E02">
            <w:pPr>
              <w:pStyle w:val="TAH"/>
              <w:ind w:left="62"/>
              <w:jc w:val="both"/>
              <w:rPr>
                <w:b w:val="0"/>
                <w:lang w:val="fr-FR" w:eastAsia="zh-CN"/>
              </w:rPr>
            </w:pPr>
            <w:r>
              <w:rPr>
                <w:rFonts w:hint="eastAsia"/>
                <w:b w:val="0"/>
                <w:lang w:val="fr-FR" w:eastAsia="zh-CN"/>
              </w:rPr>
              <w:t>String</w:t>
            </w:r>
          </w:p>
        </w:tc>
        <w:tc>
          <w:tcPr>
            <w:tcW w:w="708" w:type="dxa"/>
          </w:tcPr>
          <w:p w:rsidR="00CB27A7" w:rsidRPr="005041A8" w:rsidRDefault="00CB27A7" w:rsidP="00DE7E02">
            <w:pPr>
              <w:rPr>
                <w:rFonts w:ascii="Arial" w:hAnsi="Arial"/>
                <w:kern w:val="0"/>
                <w:sz w:val="18"/>
                <w:szCs w:val="18"/>
                <w:lang w:val="fr-FR"/>
              </w:rPr>
            </w:pPr>
            <w:r>
              <w:rPr>
                <w:rFonts w:ascii="Arial" w:hAnsi="Arial" w:hint="eastAsia"/>
                <w:kern w:val="0"/>
                <w:sz w:val="18"/>
                <w:szCs w:val="18"/>
                <w:lang w:val="fr-FR"/>
              </w:rPr>
              <w:t>128</w:t>
            </w:r>
          </w:p>
        </w:tc>
        <w:tc>
          <w:tcPr>
            <w:tcW w:w="3450" w:type="dxa"/>
          </w:tcPr>
          <w:p w:rsidR="00724CF2" w:rsidRDefault="00CB27A7" w:rsidP="00724CF2">
            <w:pPr>
              <w:rPr>
                <w:rFonts w:ascii="Arial" w:hAnsi="Arial"/>
                <w:kern w:val="0"/>
                <w:sz w:val="18"/>
                <w:szCs w:val="18"/>
                <w:lang w:val="fr-FR"/>
              </w:rPr>
            </w:pPr>
            <w:r>
              <w:rPr>
                <w:rFonts w:ascii="Arial" w:hAnsi="Arial" w:hint="eastAsia"/>
                <w:kern w:val="0"/>
                <w:sz w:val="18"/>
                <w:szCs w:val="18"/>
                <w:lang w:val="fr-FR"/>
              </w:rPr>
              <w:t>首次注册华为帐号应用名</w:t>
            </w:r>
          </w:p>
          <w:p w:rsidR="00CB27A7" w:rsidRPr="00CB27A7" w:rsidRDefault="00CB27A7" w:rsidP="00724CF2">
            <w:pPr>
              <w:rPr>
                <w:rFonts w:ascii="Arial" w:hAnsi="Arial"/>
                <w:kern w:val="0"/>
                <w:sz w:val="18"/>
                <w:szCs w:val="18"/>
                <w:lang w:val="fr-FR"/>
              </w:rPr>
            </w:pPr>
            <w:r>
              <w:rPr>
                <w:rFonts w:ascii="Arial" w:hAnsi="Arial" w:hint="eastAsia"/>
                <w:kern w:val="0"/>
                <w:sz w:val="18"/>
                <w:szCs w:val="18"/>
                <w:lang w:val="fr-FR"/>
              </w:rPr>
              <w:t>注：根据注册请求客户端类型和传入的语言类型取应用名。没有语言应用名，则取英文名。没有返回应用名，客户端不提示注册应用名。</w:t>
            </w:r>
          </w:p>
        </w:tc>
      </w:tr>
    </w:tbl>
    <w:p w:rsidR="00025F3A" w:rsidRDefault="00025F3A" w:rsidP="00407B6C">
      <w:pPr>
        <w:pStyle w:val="41"/>
      </w:pPr>
      <w:r>
        <w:rPr>
          <w:rFonts w:hint="eastAsia"/>
        </w:rPr>
        <w:t>异常信息</w:t>
      </w:r>
    </w:p>
    <w:p w:rsidR="00025F3A" w:rsidRDefault="00025F3A" w:rsidP="00025F3A">
      <w:r>
        <w:rPr>
          <w:rFonts w:hint="eastAsia"/>
        </w:rPr>
        <w:t>失败则抛出异常</w:t>
      </w:r>
      <w:r>
        <w:rPr>
          <w:rFonts w:hint="eastAsia"/>
        </w:rPr>
        <w:t>CException</w:t>
      </w:r>
      <w:r>
        <w:rPr>
          <w:rFonts w:hint="eastAsia"/>
        </w:rPr>
        <w:t>，具体内容请参考异常码定义文档。</w:t>
      </w:r>
    </w:p>
    <w:p w:rsidR="004F528C" w:rsidRDefault="00D54960" w:rsidP="00407B6C">
      <w:pPr>
        <w:pStyle w:val="41"/>
      </w:pPr>
      <w:r>
        <w:rPr>
          <w:rFonts w:hint="eastAsia"/>
        </w:rPr>
        <w:t>Json</w:t>
      </w:r>
      <w:r>
        <w:rPr>
          <w:rFonts w:hint="eastAsia"/>
        </w:rPr>
        <w:t>接口登录认证信息说明</w:t>
      </w:r>
    </w:p>
    <w:p w:rsidR="00D54960" w:rsidRPr="003A63A1" w:rsidRDefault="00D54960" w:rsidP="00D54960">
      <w:r>
        <w:rPr>
          <w:rFonts w:hint="eastAsia"/>
        </w:rPr>
        <w:t xml:space="preserve">   Authorization</w:t>
      </w:r>
      <w:r>
        <w:rPr>
          <w:rFonts w:hint="eastAsia"/>
        </w:rPr>
        <w:t>中无需登录认证信息。</w:t>
      </w:r>
    </w:p>
    <w:p w:rsidR="00D54960" w:rsidRPr="000B7FED" w:rsidRDefault="00D54960" w:rsidP="00025F3A">
      <w:pPr>
        <w:rPr>
          <w:lang w:val="fr-FR"/>
        </w:rPr>
      </w:pPr>
    </w:p>
    <w:p w:rsidR="00025F3A" w:rsidRDefault="00025F3A" w:rsidP="00407B6C">
      <w:pPr>
        <w:pStyle w:val="31"/>
        <w:rPr>
          <w:rStyle w:val="210"/>
        </w:rPr>
      </w:pPr>
      <w:bookmarkStart w:id="171" w:name="_Toc317101298"/>
      <w:r>
        <w:rPr>
          <w:rStyle w:val="210"/>
          <w:rFonts w:hint="eastAsia"/>
        </w:rPr>
        <w:t>HTTP(s)</w:t>
      </w:r>
      <w:r>
        <w:rPr>
          <w:rStyle w:val="210"/>
          <w:rFonts w:hint="eastAsia"/>
        </w:rPr>
        <w:t>接口</w:t>
      </w:r>
      <w:bookmarkEnd w:id="171"/>
    </w:p>
    <w:p w:rsidR="00025F3A" w:rsidRDefault="00025F3A" w:rsidP="00407B6C">
      <w:pPr>
        <w:pStyle w:val="41"/>
      </w:pPr>
      <w:r>
        <w:rPr>
          <w:rFonts w:hint="eastAsia"/>
        </w:rPr>
        <w:t>描述</w:t>
      </w:r>
    </w:p>
    <w:p w:rsidR="00025F3A" w:rsidRPr="004806CA" w:rsidRDefault="00025F3A" w:rsidP="00025F3A">
      <w:pPr>
        <w:ind w:firstLine="420"/>
        <w:rPr>
          <w:lang w:val="fr-FR"/>
        </w:rPr>
      </w:pPr>
      <w:r>
        <w:rPr>
          <w:rFonts w:hint="eastAsia"/>
        </w:rPr>
        <w:t>AccountServer</w:t>
      </w:r>
      <w:r>
        <w:rPr>
          <w:rFonts w:hint="eastAsia"/>
        </w:rPr>
        <w:t>内部转为调用上述</w:t>
      </w:r>
      <w:r>
        <w:rPr>
          <w:rFonts w:hint="eastAsia"/>
        </w:rPr>
        <w:t>SOAP</w:t>
      </w:r>
      <w:r>
        <w:rPr>
          <w:rFonts w:hint="eastAsia"/>
        </w:rPr>
        <w:t>接口到</w:t>
      </w:r>
      <w:r>
        <w:rPr>
          <w:rFonts w:hint="eastAsia"/>
        </w:rPr>
        <w:t>UserProfile</w:t>
      </w:r>
      <w:r>
        <w:rPr>
          <w:rFonts w:hint="eastAsia"/>
        </w:rPr>
        <w:t>鉴权。</w:t>
      </w:r>
    </w:p>
    <w:p w:rsidR="00025F3A" w:rsidRPr="00A6475E" w:rsidRDefault="00025F3A" w:rsidP="00407B6C">
      <w:pPr>
        <w:pStyle w:val="41"/>
      </w:pPr>
      <w:r w:rsidRPr="00A6475E">
        <w:rPr>
          <w:rFonts w:hint="eastAsia"/>
        </w:rPr>
        <w:t>协议映射</w:t>
      </w:r>
    </w:p>
    <w:p w:rsidR="00025F3A" w:rsidRPr="00A6475E" w:rsidRDefault="00025F3A" w:rsidP="00025F3A">
      <w:pPr>
        <w:numPr>
          <w:ilvl w:val="0"/>
          <w:numId w:val="22"/>
        </w:numPr>
        <w:tabs>
          <w:tab w:val="num" w:pos="0"/>
        </w:tabs>
        <w:rPr>
          <w:b/>
        </w:rPr>
      </w:pPr>
      <w:r>
        <w:rPr>
          <w:rFonts w:hint="eastAsia"/>
          <w:b/>
        </w:rPr>
        <w:t>1)</w:t>
      </w:r>
      <w:r w:rsidRPr="00A6475E">
        <w:rPr>
          <w:rFonts w:hint="eastAsia"/>
          <w:b/>
        </w:rPr>
        <w:t>请求消息</w:t>
      </w:r>
    </w:p>
    <w:p w:rsidR="00025F3A" w:rsidRPr="00A6475E" w:rsidRDefault="00025F3A" w:rsidP="00025F3A">
      <w:r w:rsidRPr="00A6475E">
        <w:t>POST</w:t>
      </w:r>
      <w:r w:rsidRPr="00A6475E">
        <w:rPr>
          <w:rFonts w:hint="eastAsia"/>
        </w:rPr>
        <w:t xml:space="preserve"> </w:t>
      </w:r>
      <w:r w:rsidRPr="00A6475E">
        <w:t>http://host:port/</w:t>
      </w:r>
      <w:r>
        <w:rPr>
          <w:rFonts w:hint="eastAsia"/>
        </w:rPr>
        <w:t>AccountServer</w:t>
      </w:r>
      <w:r w:rsidRPr="00A6475E">
        <w:t>/I</w:t>
      </w:r>
      <w:r w:rsidRPr="00A6475E">
        <w:rPr>
          <w:rFonts w:hint="eastAsia"/>
        </w:rPr>
        <w:t>User</w:t>
      </w:r>
      <w:r>
        <w:rPr>
          <w:rFonts w:hint="eastAsia"/>
        </w:rPr>
        <w:t>Info</w:t>
      </w:r>
      <w:r w:rsidRPr="00A6475E">
        <w:rPr>
          <w:rFonts w:hint="eastAsia"/>
        </w:rPr>
        <w:t>Mng</w:t>
      </w:r>
      <w:r>
        <w:rPr>
          <w:rFonts w:hint="eastAsia"/>
        </w:rPr>
        <w:t>/chkUpSMSAuth</w:t>
      </w:r>
      <w:r w:rsidRPr="00A6475E">
        <w:t xml:space="preserve"> </w:t>
      </w:r>
      <w:r>
        <w:rPr>
          <w:rFonts w:hint="eastAsia"/>
        </w:rPr>
        <w:t xml:space="preserve"> </w:t>
      </w:r>
      <w:r w:rsidRPr="00A6475E">
        <w:t>HTTP</w:t>
      </w:r>
      <w:r>
        <w:rPr>
          <w:rFonts w:hint="eastAsia"/>
        </w:rPr>
        <w:t>S</w:t>
      </w:r>
      <w:r w:rsidRPr="00A6475E">
        <w:t>/1.1</w:t>
      </w:r>
    </w:p>
    <w:p w:rsidR="00025F3A" w:rsidRPr="00A6475E" w:rsidRDefault="00025F3A" w:rsidP="00025F3A">
      <w:r w:rsidRPr="00A6475E">
        <w:rPr>
          <w:i/>
        </w:rPr>
        <w:t>Authorization</w:t>
      </w:r>
      <w:r w:rsidRPr="00A6475E">
        <w:rPr>
          <w:rFonts w:hint="eastAsia"/>
          <w:i/>
        </w:rPr>
        <w:t>:</w:t>
      </w:r>
      <w:r w:rsidRPr="00A6475E">
        <w:rPr>
          <w:i/>
        </w:rPr>
        <w:t xml:space="preserve"> </w:t>
      </w:r>
      <w:r>
        <w:rPr>
          <w:rFonts w:hint="eastAsia"/>
          <w:i/>
        </w:rPr>
        <w:t>空</w:t>
      </w:r>
    </w:p>
    <w:p w:rsidR="00025F3A" w:rsidRDefault="00025F3A" w:rsidP="00025F3A">
      <w:pPr>
        <w:rPr>
          <w:lang w:val="de-DE"/>
        </w:rPr>
      </w:pPr>
    </w:p>
    <w:p w:rsidR="00025F3A" w:rsidRPr="00A6475E" w:rsidRDefault="00025F3A" w:rsidP="00025F3A">
      <w:pPr>
        <w:rPr>
          <w:lang w:val="de-DE"/>
        </w:rPr>
      </w:pPr>
      <w:r w:rsidRPr="00A6475E">
        <w:rPr>
          <w:lang w:val="de-DE"/>
        </w:rPr>
        <w:t>&lt;?xml version="1.0" encoding="UTF-8"?&gt;</w:t>
      </w:r>
    </w:p>
    <w:p w:rsidR="00025F3A" w:rsidRPr="00A6475E" w:rsidRDefault="00025F3A" w:rsidP="00025F3A">
      <w:pPr>
        <w:rPr>
          <w:lang w:val="de-DE"/>
        </w:rPr>
      </w:pPr>
      <w:r w:rsidRPr="00A6475E">
        <w:rPr>
          <w:lang w:val="de-DE"/>
        </w:rPr>
        <w:t>&lt;</w:t>
      </w:r>
      <w:r w:rsidRPr="00E33DBD">
        <w:rPr>
          <w:rFonts w:hint="eastAsia"/>
        </w:rPr>
        <w:t xml:space="preserve"> </w:t>
      </w:r>
      <w:r>
        <w:rPr>
          <w:rFonts w:hint="eastAsia"/>
        </w:rPr>
        <w:t>ChkUpSMSAuthReq</w:t>
      </w:r>
      <w:r w:rsidRPr="00A6475E">
        <w:rPr>
          <w:lang w:val="de-DE"/>
        </w:rPr>
        <w:t>&gt;</w:t>
      </w:r>
    </w:p>
    <w:p w:rsidR="00025F3A" w:rsidRDefault="00025F3A" w:rsidP="00025F3A">
      <w:r w:rsidRPr="00A6475E">
        <w:rPr>
          <w:lang w:val="de-DE"/>
        </w:rPr>
        <w:lastRenderedPageBreak/>
        <w:t xml:space="preserve">  </w:t>
      </w:r>
      <w:r w:rsidRPr="00A6475E">
        <w:t>&lt;</w:t>
      </w:r>
      <w:r w:rsidRPr="00A6475E">
        <w:rPr>
          <w:rFonts w:hint="eastAsia"/>
          <w:lang w:val="fr-FR"/>
        </w:rPr>
        <w:t xml:space="preserve"> </w:t>
      </w:r>
      <w:r w:rsidRPr="00A6475E">
        <w:rPr>
          <w:rFonts w:hint="eastAsia"/>
        </w:rPr>
        <w:t>v</w:t>
      </w:r>
      <w:r w:rsidRPr="00A6475E">
        <w:t>ersion &gt;</w:t>
      </w:r>
      <w:r>
        <w:rPr>
          <w:rFonts w:hint="eastAsia"/>
        </w:rPr>
        <w:t>01.01</w:t>
      </w:r>
      <w:r w:rsidRPr="00A6475E">
        <w:t>&lt;/</w:t>
      </w:r>
      <w:r w:rsidRPr="00A6475E">
        <w:rPr>
          <w:rFonts w:hint="eastAsia"/>
        </w:rPr>
        <w:t xml:space="preserve"> v</w:t>
      </w:r>
      <w:r w:rsidRPr="00A6475E">
        <w:t>ersion &gt;</w:t>
      </w:r>
      <w:r w:rsidRPr="00A6475E">
        <w:rPr>
          <w:lang w:val="de-DE"/>
        </w:rPr>
        <w:t xml:space="preserve">  </w:t>
      </w:r>
    </w:p>
    <w:p w:rsidR="00025F3A" w:rsidRDefault="00025F3A" w:rsidP="00025F3A">
      <w:pPr>
        <w:ind w:leftChars="100" w:left="210"/>
      </w:pPr>
      <w:r>
        <w:rPr>
          <w:rFonts w:hint="eastAsia"/>
        </w:rPr>
        <w:t>&lt;deviceID&gt;789456464654&lt;/deviceID&gt;</w:t>
      </w:r>
    </w:p>
    <w:p w:rsidR="00025F3A" w:rsidRPr="00A6475E" w:rsidRDefault="00025F3A" w:rsidP="00025F3A">
      <w:pPr>
        <w:ind w:leftChars="100" w:left="210"/>
      </w:pPr>
      <w:r>
        <w:rPr>
          <w:rFonts w:hint="eastAsia"/>
        </w:rPr>
        <w:t>&lt;</w:t>
      </w:r>
      <w:r w:rsidRPr="003609D5">
        <w:rPr>
          <w:rFonts w:hint="eastAsia"/>
          <w:bCs/>
        </w:rPr>
        <w:t xml:space="preserve"> </w:t>
      </w:r>
      <w:r>
        <w:rPr>
          <w:rFonts w:hint="eastAsia"/>
          <w:bCs/>
        </w:rPr>
        <w:t>smsReqType</w:t>
      </w:r>
      <w:r>
        <w:rPr>
          <w:rFonts w:hint="eastAsia"/>
          <w:b/>
          <w:bCs/>
        </w:rPr>
        <w:t xml:space="preserve"> &gt;1&lt;/</w:t>
      </w:r>
      <w:r w:rsidRPr="003609D5">
        <w:rPr>
          <w:rFonts w:hint="eastAsia"/>
          <w:bCs/>
        </w:rPr>
        <w:t xml:space="preserve"> </w:t>
      </w:r>
      <w:r>
        <w:rPr>
          <w:rFonts w:hint="eastAsia"/>
          <w:bCs/>
        </w:rPr>
        <w:t>smsReqType</w:t>
      </w:r>
      <w:r>
        <w:rPr>
          <w:rFonts w:hint="eastAsia"/>
          <w:b/>
          <w:bCs/>
        </w:rPr>
        <w:t xml:space="preserve"> &gt;</w:t>
      </w:r>
    </w:p>
    <w:p w:rsidR="00025F3A" w:rsidRPr="00A6475E" w:rsidRDefault="00025F3A" w:rsidP="00025F3A">
      <w:pPr>
        <w:ind w:leftChars="100" w:left="210"/>
      </w:pPr>
      <w:r>
        <w:rPr>
          <w:rFonts w:hint="eastAsia"/>
          <w:b/>
          <w:bCs/>
        </w:rPr>
        <w:t>&lt;appID&gt;hotalk mobileapp&lt;/appID&gt;</w:t>
      </w:r>
    </w:p>
    <w:p w:rsidR="00025F3A" w:rsidRDefault="00025F3A" w:rsidP="00025F3A">
      <w:pPr>
        <w:ind w:leftChars="100" w:left="210"/>
        <w:rPr>
          <w:b/>
          <w:bCs/>
        </w:rPr>
      </w:pPr>
      <w:r>
        <w:rPr>
          <w:rFonts w:hint="eastAsia"/>
        </w:rPr>
        <w:t>&lt;</w:t>
      </w:r>
      <w:r>
        <w:rPr>
          <w:rFonts w:hint="eastAsia"/>
          <w:b/>
          <w:bCs/>
        </w:rPr>
        <w:t>reqClientType&gt;0&lt;/reqClientType&gt;</w:t>
      </w:r>
    </w:p>
    <w:p w:rsidR="007205EB" w:rsidRDefault="007205EB" w:rsidP="00025F3A">
      <w:pPr>
        <w:ind w:leftChars="100" w:left="210"/>
      </w:pPr>
      <w:r>
        <w:rPr>
          <w:rFonts w:hint="eastAsia"/>
        </w:rPr>
        <w:t>&lt;serialID&gt;20120227103002&lt;/serialID&gt;</w:t>
      </w:r>
    </w:p>
    <w:p w:rsidR="00950420" w:rsidRDefault="00950420" w:rsidP="00025F3A">
      <w:pPr>
        <w:ind w:leftChars="100" w:left="210"/>
        <w:rPr>
          <w:b/>
          <w:bCs/>
        </w:rPr>
      </w:pPr>
      <w:r>
        <w:rPr>
          <w:rFonts w:hint="eastAsia"/>
        </w:rPr>
        <w:t>&lt;plmn&gt;46000&lt;/plmn&gt;</w:t>
      </w:r>
    </w:p>
    <w:p w:rsidR="00025F3A" w:rsidRDefault="00025F3A" w:rsidP="00025F3A">
      <w:pPr>
        <w:rPr>
          <w:lang w:val="fr-FR"/>
        </w:rPr>
      </w:pPr>
      <w:r w:rsidRPr="00A6475E">
        <w:rPr>
          <w:lang w:val="fr-FR"/>
        </w:rPr>
        <w:t>&lt;/</w:t>
      </w:r>
      <w:r w:rsidRPr="007A5E2A">
        <w:rPr>
          <w:rFonts w:hint="eastAsia"/>
        </w:rPr>
        <w:t xml:space="preserve"> </w:t>
      </w:r>
      <w:r>
        <w:rPr>
          <w:rFonts w:hint="eastAsia"/>
        </w:rPr>
        <w:t>ChkUpSMSAuthReq</w:t>
      </w:r>
      <w:r w:rsidRPr="00A6475E">
        <w:rPr>
          <w:lang w:val="fr-FR"/>
        </w:rPr>
        <w:t xml:space="preserve"> &gt;</w:t>
      </w:r>
    </w:p>
    <w:p w:rsidR="00025F3A" w:rsidRPr="00A6475E" w:rsidRDefault="00025F3A" w:rsidP="00025F3A">
      <w:pPr>
        <w:rPr>
          <w:lang w:val="fr-FR"/>
        </w:rPr>
      </w:pPr>
    </w:p>
    <w:p w:rsidR="00025F3A" w:rsidRPr="00A6475E" w:rsidRDefault="00025F3A" w:rsidP="00025F3A">
      <w:pPr>
        <w:numPr>
          <w:ilvl w:val="0"/>
          <w:numId w:val="22"/>
        </w:numPr>
        <w:tabs>
          <w:tab w:val="num" w:pos="0"/>
        </w:tabs>
        <w:rPr>
          <w:b/>
        </w:rPr>
      </w:pPr>
      <w:r w:rsidRPr="00A6475E">
        <w:rPr>
          <w:rFonts w:hint="eastAsia"/>
          <w:b/>
        </w:rPr>
        <w:t>响应消息</w:t>
      </w:r>
    </w:p>
    <w:p w:rsidR="00025F3A" w:rsidRPr="00A6475E" w:rsidRDefault="00025F3A" w:rsidP="00025F3A">
      <w:r w:rsidRPr="00A6475E">
        <w:t>&lt;?xml version="1.0" encoding="UTF-8"?&gt;</w:t>
      </w:r>
    </w:p>
    <w:p w:rsidR="00025F3A" w:rsidRDefault="00025F3A" w:rsidP="00025F3A">
      <w:r w:rsidRPr="00A6475E">
        <w:t xml:space="preserve">&lt;result </w:t>
      </w:r>
      <w:r>
        <w:rPr>
          <w:rFonts w:hint="eastAsia"/>
        </w:rPr>
        <w:t>result</w:t>
      </w:r>
      <w:r w:rsidRPr="00A6475E">
        <w:rPr>
          <w:rFonts w:hint="eastAsia"/>
        </w:rPr>
        <w:t>Code</w:t>
      </w:r>
      <w:r w:rsidRPr="00A6475E">
        <w:t>=0&gt;</w:t>
      </w:r>
    </w:p>
    <w:p w:rsidR="00025F3A" w:rsidRPr="00A6475E" w:rsidRDefault="00025F3A" w:rsidP="00025F3A">
      <w:pPr>
        <w:ind w:leftChars="100" w:left="210"/>
      </w:pPr>
      <w:r w:rsidRPr="00A6475E">
        <w:rPr>
          <w:rFonts w:hint="eastAsia"/>
          <w:lang w:val="da-DK"/>
        </w:rPr>
        <w:t>&lt;</w:t>
      </w:r>
      <w:r w:rsidRPr="007A5E2A">
        <w:rPr>
          <w:rFonts w:hint="eastAsia"/>
        </w:rPr>
        <w:t xml:space="preserve"> </w:t>
      </w:r>
      <w:r>
        <w:rPr>
          <w:rFonts w:hint="eastAsia"/>
        </w:rPr>
        <w:t>ChkUpSMSAuthRsp</w:t>
      </w:r>
      <w:r w:rsidRPr="00A6475E">
        <w:rPr>
          <w:rFonts w:hint="eastAsia"/>
          <w:lang w:val="da-DK"/>
        </w:rPr>
        <w:t>&gt;</w:t>
      </w:r>
    </w:p>
    <w:p w:rsidR="00025F3A" w:rsidRDefault="00025F3A" w:rsidP="00025F3A">
      <w:pPr>
        <w:ind w:leftChars="100" w:left="210"/>
      </w:pPr>
      <w:r w:rsidRPr="00A6475E">
        <w:rPr>
          <w:lang w:val="de-DE"/>
        </w:rPr>
        <w:t xml:space="preserve">  </w:t>
      </w:r>
      <w:r w:rsidRPr="00A6475E">
        <w:t>&lt;</w:t>
      </w:r>
      <w:r w:rsidRPr="00A6475E">
        <w:rPr>
          <w:rFonts w:hint="eastAsia"/>
          <w:lang w:val="fr-FR"/>
        </w:rPr>
        <w:t xml:space="preserve"> </w:t>
      </w:r>
      <w:r w:rsidRPr="00A6475E">
        <w:rPr>
          <w:rFonts w:hint="eastAsia"/>
        </w:rPr>
        <w:t>v</w:t>
      </w:r>
      <w:r w:rsidRPr="00A6475E">
        <w:t>ersion &gt;</w:t>
      </w:r>
      <w:r>
        <w:rPr>
          <w:rFonts w:hint="eastAsia"/>
        </w:rPr>
        <w:t>01.01</w:t>
      </w:r>
      <w:r w:rsidRPr="00A6475E">
        <w:t>&lt;/</w:t>
      </w:r>
      <w:r w:rsidRPr="00A6475E">
        <w:rPr>
          <w:rFonts w:hint="eastAsia"/>
        </w:rPr>
        <w:t xml:space="preserve"> v</w:t>
      </w:r>
      <w:r w:rsidRPr="00A6475E">
        <w:t>ersion &gt;</w:t>
      </w:r>
    </w:p>
    <w:p w:rsidR="00025F3A" w:rsidRDefault="00025F3A" w:rsidP="00025F3A">
      <w:pPr>
        <w:ind w:leftChars="100" w:left="210"/>
      </w:pPr>
      <w:r>
        <w:rPr>
          <w:rFonts w:hint="eastAsia"/>
        </w:rPr>
        <w:t xml:space="preserve">  &lt;existFlag&gt;1&lt;/existFlag&gt;</w:t>
      </w:r>
    </w:p>
    <w:p w:rsidR="005E4277" w:rsidRDefault="005E4277" w:rsidP="00025F3A">
      <w:pPr>
        <w:ind w:leftChars="100" w:left="210"/>
      </w:pPr>
      <w:r>
        <w:rPr>
          <w:rFonts w:hint="eastAsia"/>
        </w:rPr>
        <w:t xml:space="preserve">  &lt;serialID&gt;20120227103001&lt;/serialID&gt;</w:t>
      </w:r>
    </w:p>
    <w:p w:rsidR="00DB3EEE" w:rsidRDefault="00C4631C" w:rsidP="00DB3EEE">
      <w:pPr>
        <w:ind w:leftChars="100" w:left="210" w:firstLineChars="100" w:firstLine="210"/>
      </w:pPr>
      <w:r w:rsidRPr="00A6475E">
        <w:t>&lt;</w:t>
      </w:r>
      <w:r>
        <w:rPr>
          <w:rFonts w:hint="eastAsia"/>
        </w:rPr>
        <w:t>existCloud</w:t>
      </w:r>
      <w:r w:rsidRPr="00A6475E">
        <w:rPr>
          <w:rFonts w:hint="eastAsia"/>
          <w:lang w:val="fr-FR"/>
        </w:rPr>
        <w:t>Account</w:t>
      </w:r>
      <w:r w:rsidRPr="00A6475E">
        <w:t>&gt;</w:t>
      </w:r>
      <w:r>
        <w:rPr>
          <w:rFonts w:hint="eastAsia"/>
        </w:rPr>
        <w:t>2</w:t>
      </w:r>
      <w:r w:rsidRPr="00A6475E">
        <w:t>&lt;/</w:t>
      </w:r>
      <w:r w:rsidRPr="00780127">
        <w:rPr>
          <w:rFonts w:hint="eastAsia"/>
        </w:rPr>
        <w:t xml:space="preserve"> </w:t>
      </w:r>
      <w:r>
        <w:rPr>
          <w:rFonts w:hint="eastAsia"/>
        </w:rPr>
        <w:t>existCloud</w:t>
      </w:r>
      <w:r w:rsidRPr="00A6475E">
        <w:rPr>
          <w:rFonts w:hint="eastAsia"/>
          <w:lang w:val="fr-FR"/>
        </w:rPr>
        <w:t>Account</w:t>
      </w:r>
      <w:r w:rsidRPr="00A6475E">
        <w:t xml:space="preserve"> &gt;</w:t>
      </w:r>
    </w:p>
    <w:p w:rsidR="00CB27A7" w:rsidRDefault="00CB27A7" w:rsidP="00DB3EEE">
      <w:pPr>
        <w:ind w:leftChars="100" w:left="210" w:firstLineChars="100" w:firstLine="210"/>
      </w:pPr>
      <w:r>
        <w:rPr>
          <w:rFonts w:hint="eastAsia"/>
        </w:rPr>
        <w:t>&lt;</w:t>
      </w:r>
      <w:r w:rsidRPr="00CB27A7">
        <w:rPr>
          <w:rFonts w:hint="eastAsia"/>
          <w:lang w:val="fr-FR"/>
        </w:rPr>
        <w:t xml:space="preserve"> </w:t>
      </w:r>
      <w:r>
        <w:rPr>
          <w:rFonts w:hint="eastAsia"/>
          <w:lang w:val="fr-FR"/>
        </w:rPr>
        <w:t>registerAppName&gt;</w:t>
      </w:r>
      <w:r>
        <w:rPr>
          <w:rFonts w:hint="eastAsia"/>
          <w:lang w:val="fr-FR"/>
        </w:rPr>
        <w:t>智汇云</w:t>
      </w:r>
      <w:r>
        <w:rPr>
          <w:rFonts w:hint="eastAsia"/>
          <w:lang w:val="fr-FR"/>
        </w:rPr>
        <w:t>&lt;/registerAppName&gt;</w:t>
      </w:r>
    </w:p>
    <w:p w:rsidR="00025F3A" w:rsidRPr="00A6475E" w:rsidRDefault="00025F3A" w:rsidP="00025F3A">
      <w:pPr>
        <w:ind w:leftChars="100" w:left="210"/>
      </w:pPr>
      <w:r w:rsidRPr="00A6475E">
        <w:rPr>
          <w:rFonts w:hint="eastAsia"/>
        </w:rPr>
        <w:t>&lt;/</w:t>
      </w:r>
      <w:r w:rsidRPr="007A5E2A">
        <w:rPr>
          <w:rFonts w:hint="eastAsia"/>
        </w:rPr>
        <w:t xml:space="preserve"> </w:t>
      </w:r>
      <w:r>
        <w:rPr>
          <w:rFonts w:hint="eastAsia"/>
        </w:rPr>
        <w:t>ChkUpSMSAuthRsp</w:t>
      </w:r>
      <w:r w:rsidRPr="00A6475E">
        <w:rPr>
          <w:rFonts w:hint="eastAsia"/>
        </w:rPr>
        <w:t xml:space="preserve"> &gt;</w:t>
      </w:r>
    </w:p>
    <w:p w:rsidR="00025F3A" w:rsidRDefault="00025F3A" w:rsidP="00025F3A">
      <w:pPr>
        <w:rPr>
          <w:lang w:val="fr-FR"/>
        </w:rPr>
      </w:pPr>
      <w:r>
        <w:rPr>
          <w:rFonts w:hint="eastAsia"/>
          <w:lang w:val="fr-FR"/>
        </w:rPr>
        <w:t>&lt;/result&gt;</w:t>
      </w:r>
    </w:p>
    <w:p w:rsidR="00E41A81" w:rsidRPr="00A6475E" w:rsidRDefault="00E41A81" w:rsidP="00E41A81">
      <w:pPr>
        <w:rPr>
          <w:lang w:val="fr-FR"/>
        </w:rPr>
      </w:pPr>
    </w:p>
    <w:p w:rsidR="007A5E2A" w:rsidRPr="00A6475E" w:rsidRDefault="007A5E2A" w:rsidP="007A5E2A">
      <w:pPr>
        <w:rPr>
          <w:lang w:val="fr-FR"/>
        </w:rPr>
      </w:pPr>
    </w:p>
    <w:p w:rsidR="00FE260A" w:rsidRDefault="00FE260A" w:rsidP="00E56073">
      <w:pPr>
        <w:pStyle w:val="21"/>
        <w:numPr>
          <w:ilvl w:val="1"/>
          <w:numId w:val="1"/>
        </w:numPr>
        <w:rPr>
          <w:rStyle w:val="210"/>
        </w:rPr>
      </w:pPr>
      <w:bookmarkStart w:id="172" w:name="_Toc317101299"/>
      <w:r>
        <w:rPr>
          <w:rStyle w:val="210"/>
          <w:rFonts w:hint="eastAsia"/>
        </w:rPr>
        <w:t>getUpSmsFromCenter</w:t>
      </w:r>
      <w:r w:rsidR="00EF5E67">
        <w:rPr>
          <w:rStyle w:val="210"/>
          <w:rFonts w:hint="eastAsia"/>
        </w:rPr>
        <w:t>（废弃，海外用户不再支持上行短信）</w:t>
      </w:r>
    </w:p>
    <w:p w:rsidR="00FE260A" w:rsidRDefault="00FE260A" w:rsidP="00407B6C">
      <w:pPr>
        <w:pStyle w:val="31"/>
        <w:rPr>
          <w:rStyle w:val="210"/>
        </w:rPr>
      </w:pPr>
      <w:r>
        <w:rPr>
          <w:rStyle w:val="210"/>
          <w:rFonts w:hint="eastAsia"/>
        </w:rPr>
        <w:t>JSON</w:t>
      </w:r>
      <w:r>
        <w:rPr>
          <w:rStyle w:val="210"/>
          <w:rFonts w:hint="eastAsia"/>
        </w:rPr>
        <w:t>接口</w:t>
      </w:r>
    </w:p>
    <w:p w:rsidR="00FE260A" w:rsidRDefault="00FE260A" w:rsidP="00407B6C">
      <w:pPr>
        <w:pStyle w:val="41"/>
      </w:pPr>
      <w:r>
        <w:rPr>
          <w:rFonts w:hint="eastAsia"/>
        </w:rPr>
        <w:t>描述</w:t>
      </w:r>
    </w:p>
    <w:p w:rsidR="00FE260A" w:rsidRDefault="00FE260A" w:rsidP="00FE260A">
      <w:pPr>
        <w:ind w:firstLine="180"/>
      </w:pPr>
      <w:r>
        <w:rPr>
          <w:rFonts w:ascii="宋体" w:cs="宋体" w:hint="eastAsia"/>
          <w:color w:val="000000"/>
          <w:kern w:val="0"/>
          <w:sz w:val="20"/>
          <w:szCs w:val="20"/>
        </w:rPr>
        <w:t>从中心节点获取上行短信。UP内部接口，不对外开放</w:t>
      </w:r>
    </w:p>
    <w:p w:rsidR="00FE260A" w:rsidRDefault="00FE260A" w:rsidP="00407B6C">
      <w:pPr>
        <w:pStyle w:val="41"/>
      </w:pPr>
      <w:r>
        <w:rPr>
          <w:rFonts w:hint="eastAsia"/>
        </w:rPr>
        <w:t>原型</w:t>
      </w:r>
    </w:p>
    <w:p w:rsidR="00FE260A" w:rsidRPr="005D449C" w:rsidRDefault="00FE260A" w:rsidP="00FE260A">
      <w:pPr>
        <w:ind w:left="198"/>
        <w:jc w:val="left"/>
      </w:pPr>
      <w:r>
        <w:rPr>
          <w:rFonts w:hint="eastAsia"/>
          <w:lang w:val="da-DK"/>
        </w:rPr>
        <w:t>GetUpSmsFromCenterRsp</w:t>
      </w:r>
      <w:r w:rsidRPr="009A7E72">
        <w:rPr>
          <w:lang w:val="da-DK"/>
        </w:rPr>
        <w:t xml:space="preserve"> </w:t>
      </w:r>
      <w:r>
        <w:rPr>
          <w:rFonts w:hint="eastAsia"/>
          <w:lang w:val="da-DK"/>
        </w:rPr>
        <w:t xml:space="preserve"> getUpSmsFromCenter</w:t>
      </w:r>
      <w:r w:rsidRPr="009A7E72">
        <w:rPr>
          <w:lang w:val="da-DK"/>
        </w:rPr>
        <w:t>(</w:t>
      </w:r>
      <w:r>
        <w:rPr>
          <w:rFonts w:hint="eastAsia"/>
          <w:lang w:val="da-DK"/>
        </w:rPr>
        <w:t>GetUpSmsFromCenterReq GetUpSmsFromCenterReq</w:t>
      </w:r>
      <w:r w:rsidRPr="009A7E72">
        <w:rPr>
          <w:lang w:val="da-DK"/>
        </w:rPr>
        <w:t>)</w:t>
      </w:r>
      <w:r w:rsidRPr="00CD7B14">
        <w:rPr>
          <w:rFonts w:hint="eastAsia"/>
        </w:rPr>
        <w:t xml:space="preserve"> </w:t>
      </w:r>
      <w:r w:rsidRPr="0062068B">
        <w:rPr>
          <w:rFonts w:hint="eastAsia"/>
        </w:rPr>
        <w:t xml:space="preserve">throws </w:t>
      </w:r>
      <w:r w:rsidRPr="005D449C">
        <w:rPr>
          <w:rFonts w:hint="eastAsia"/>
        </w:rPr>
        <w:t>CException</w:t>
      </w:r>
    </w:p>
    <w:p w:rsidR="00FE260A" w:rsidRDefault="00FE260A" w:rsidP="00407B6C">
      <w:pPr>
        <w:pStyle w:val="41"/>
      </w:pPr>
      <w:r>
        <w:rPr>
          <w:rFonts w:hint="eastAsia"/>
        </w:rPr>
        <w:t>输入参数</w:t>
      </w:r>
    </w:p>
    <w:p w:rsidR="00FE260A" w:rsidRDefault="00FE260A" w:rsidP="00FE260A">
      <w:pPr>
        <w:ind w:left="198"/>
      </w:pPr>
      <w:r>
        <w:rPr>
          <w:rFonts w:hint="eastAsia"/>
          <w:lang w:val="da-DK"/>
        </w:rPr>
        <w:t>GetUpSmsFromCenterReq</w:t>
      </w:r>
      <w:r>
        <w:rPr>
          <w:rFonts w:hint="eastAsia"/>
          <w:lang w:val="da-DK"/>
        </w:rPr>
        <w:t>属性如下：</w:t>
      </w:r>
      <w:r>
        <w:tab/>
      </w:r>
    </w:p>
    <w:tbl>
      <w:tblPr>
        <w:tblW w:w="8796" w:type="dxa"/>
        <w:jc w:val="center"/>
        <w:tblInd w:w="2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84"/>
        <w:gridCol w:w="731"/>
        <w:gridCol w:w="1091"/>
        <w:gridCol w:w="992"/>
        <w:gridCol w:w="4298"/>
      </w:tblGrid>
      <w:tr w:rsidR="00FE260A" w:rsidTr="007132C9">
        <w:trPr>
          <w:jc w:val="center"/>
        </w:trPr>
        <w:tc>
          <w:tcPr>
            <w:tcW w:w="1684" w:type="dxa"/>
            <w:shd w:val="clear" w:color="auto" w:fill="99CCFF"/>
          </w:tcPr>
          <w:p w:rsidR="00FE260A" w:rsidRDefault="00FE260A" w:rsidP="007132C9">
            <w:pPr>
              <w:pStyle w:val="TAH"/>
              <w:rPr>
                <w:rFonts w:ascii="Verdana" w:hAnsi="Verdana"/>
                <w:lang w:val="fr-FR" w:eastAsia="zh-CN"/>
              </w:rPr>
            </w:pPr>
            <w:r>
              <w:rPr>
                <w:rFonts w:ascii="Verdana" w:hAnsi="Verdana" w:hint="eastAsia"/>
                <w:lang w:val="fr-FR" w:eastAsia="zh-CN"/>
              </w:rPr>
              <w:lastRenderedPageBreak/>
              <w:t>参数名称</w:t>
            </w:r>
          </w:p>
        </w:tc>
        <w:tc>
          <w:tcPr>
            <w:tcW w:w="731" w:type="dxa"/>
            <w:shd w:val="clear" w:color="auto" w:fill="99CCFF"/>
          </w:tcPr>
          <w:p w:rsidR="00FE260A" w:rsidRDefault="00FE260A" w:rsidP="007132C9">
            <w:pPr>
              <w:pStyle w:val="TAH"/>
              <w:rPr>
                <w:rFonts w:ascii="Verdana" w:hAnsi="Verdana"/>
                <w:lang w:val="fr-FR" w:eastAsia="zh-CN"/>
              </w:rPr>
            </w:pPr>
            <w:r>
              <w:rPr>
                <w:rFonts w:ascii="Verdana" w:hAnsi="Verdana" w:hint="eastAsia"/>
                <w:lang w:val="fr-FR" w:eastAsia="zh-CN"/>
              </w:rPr>
              <w:t>可选</w:t>
            </w:r>
          </w:p>
        </w:tc>
        <w:tc>
          <w:tcPr>
            <w:tcW w:w="1091" w:type="dxa"/>
            <w:shd w:val="clear" w:color="auto" w:fill="99CCFF"/>
          </w:tcPr>
          <w:p w:rsidR="00FE260A" w:rsidRDefault="00FE260A" w:rsidP="007132C9">
            <w:pPr>
              <w:pStyle w:val="TAH"/>
              <w:rPr>
                <w:rFonts w:ascii="Verdana" w:hAnsi="Verdana"/>
                <w:lang w:val="fr-FR" w:eastAsia="zh-CN"/>
              </w:rPr>
            </w:pPr>
            <w:r>
              <w:rPr>
                <w:rFonts w:ascii="Verdana" w:hAnsi="Verdana" w:hint="eastAsia"/>
                <w:lang w:val="fr-FR" w:eastAsia="zh-CN"/>
              </w:rPr>
              <w:t>类型</w:t>
            </w:r>
          </w:p>
        </w:tc>
        <w:tc>
          <w:tcPr>
            <w:tcW w:w="992" w:type="dxa"/>
            <w:shd w:val="clear" w:color="auto" w:fill="99CCFF"/>
          </w:tcPr>
          <w:p w:rsidR="00FE260A" w:rsidRDefault="00FE260A" w:rsidP="007132C9">
            <w:pPr>
              <w:pStyle w:val="TAH"/>
              <w:rPr>
                <w:rFonts w:ascii="Verdana" w:hAnsi="Verdana"/>
                <w:lang w:val="fr-FR" w:eastAsia="zh-CN"/>
              </w:rPr>
            </w:pPr>
            <w:r>
              <w:rPr>
                <w:rFonts w:ascii="Verdana" w:hAnsi="Verdana" w:hint="eastAsia"/>
                <w:lang w:val="fr-FR" w:eastAsia="zh-CN"/>
              </w:rPr>
              <w:t>长度</w:t>
            </w:r>
            <w:r>
              <w:rPr>
                <w:rFonts w:ascii="Verdana" w:hAnsi="Verdana"/>
                <w:lang w:val="fr-FR" w:eastAsia="zh-CN"/>
              </w:rPr>
              <w:t xml:space="preserve"> (Byte)</w:t>
            </w:r>
          </w:p>
        </w:tc>
        <w:tc>
          <w:tcPr>
            <w:tcW w:w="4298" w:type="dxa"/>
            <w:shd w:val="clear" w:color="auto" w:fill="99CCFF"/>
          </w:tcPr>
          <w:p w:rsidR="00FE260A" w:rsidRDefault="00FE260A" w:rsidP="007132C9">
            <w:pPr>
              <w:pStyle w:val="TAH"/>
              <w:rPr>
                <w:rFonts w:ascii="Verdana" w:hAnsi="Verdana"/>
                <w:lang w:val="fr-FR" w:eastAsia="zh-CN"/>
              </w:rPr>
            </w:pPr>
            <w:r>
              <w:rPr>
                <w:rFonts w:ascii="Verdana" w:hAnsi="Verdana" w:hint="eastAsia"/>
                <w:lang w:val="fr-FR" w:eastAsia="zh-CN"/>
              </w:rPr>
              <w:t>描述信息</w:t>
            </w:r>
          </w:p>
        </w:tc>
      </w:tr>
      <w:tr w:rsidR="00FE260A" w:rsidTr="007132C9">
        <w:trPr>
          <w:jc w:val="center"/>
        </w:trPr>
        <w:tc>
          <w:tcPr>
            <w:tcW w:w="1684" w:type="dxa"/>
          </w:tcPr>
          <w:p w:rsidR="00FE260A" w:rsidRDefault="00FE260A" w:rsidP="007132C9">
            <w:pPr>
              <w:pStyle w:val="TAL"/>
              <w:rPr>
                <w:rFonts w:ascii="宋体" w:hAnsi="宋体"/>
                <w:lang w:val="fr-FR" w:eastAsia="zh-CN"/>
              </w:rPr>
            </w:pPr>
            <w:r>
              <w:rPr>
                <w:lang w:eastAsia="zh-CN"/>
              </w:rPr>
              <w:t>V</w:t>
            </w:r>
            <w:r>
              <w:t>ersion</w:t>
            </w:r>
          </w:p>
        </w:tc>
        <w:tc>
          <w:tcPr>
            <w:tcW w:w="731" w:type="dxa"/>
          </w:tcPr>
          <w:p w:rsidR="00FE260A" w:rsidRDefault="00FE260A" w:rsidP="007132C9">
            <w:pPr>
              <w:pStyle w:val="TAL"/>
              <w:rPr>
                <w:rFonts w:ascii="宋体" w:hAnsi="宋体"/>
                <w:lang w:eastAsia="zh-CN"/>
              </w:rPr>
            </w:pPr>
            <w:r>
              <w:rPr>
                <w:rFonts w:hint="eastAsia"/>
                <w:lang w:val="fr-FR" w:eastAsia="zh-CN"/>
              </w:rPr>
              <w:t>M</w:t>
            </w:r>
          </w:p>
        </w:tc>
        <w:tc>
          <w:tcPr>
            <w:tcW w:w="1091" w:type="dxa"/>
          </w:tcPr>
          <w:p w:rsidR="00FE260A" w:rsidRDefault="00FE260A" w:rsidP="007132C9">
            <w:pPr>
              <w:pStyle w:val="TAH"/>
              <w:jc w:val="both"/>
              <w:rPr>
                <w:rFonts w:ascii="宋体" w:hAnsi="宋体"/>
                <w:b w:val="0"/>
                <w:lang w:val="fr-FR" w:eastAsia="zh-CN"/>
              </w:rPr>
            </w:pPr>
            <w:r>
              <w:rPr>
                <w:rFonts w:hint="eastAsia"/>
                <w:b w:val="0"/>
                <w:lang w:val="fr-FR" w:eastAsia="zh-CN"/>
              </w:rPr>
              <w:t>String</w:t>
            </w:r>
          </w:p>
        </w:tc>
        <w:tc>
          <w:tcPr>
            <w:tcW w:w="992" w:type="dxa"/>
          </w:tcPr>
          <w:p w:rsidR="00FE260A" w:rsidRDefault="00FE260A" w:rsidP="007132C9">
            <w:pPr>
              <w:rPr>
                <w:rFonts w:ascii="宋体" w:hAnsi="宋体"/>
                <w:lang w:val="fr-FR"/>
              </w:rPr>
            </w:pPr>
            <w:r>
              <w:rPr>
                <w:rFonts w:ascii="Arial" w:hAnsi="Arial" w:hint="eastAsia"/>
                <w:lang w:val="fr-FR"/>
              </w:rPr>
              <w:t>5</w:t>
            </w:r>
          </w:p>
        </w:tc>
        <w:tc>
          <w:tcPr>
            <w:tcW w:w="4298" w:type="dxa"/>
          </w:tcPr>
          <w:p w:rsidR="00FE260A" w:rsidRDefault="00FE260A" w:rsidP="007132C9">
            <w:pPr>
              <w:rPr>
                <w:rFonts w:ascii="Arial" w:hAnsi="Arial"/>
                <w:sz w:val="19"/>
                <w:szCs w:val="19"/>
                <w:lang w:val="en-GB"/>
              </w:rPr>
            </w:pPr>
            <w:r>
              <w:rPr>
                <w:rFonts w:ascii="Arial" w:hAnsi="Arial" w:hint="eastAsia"/>
                <w:sz w:val="19"/>
                <w:szCs w:val="19"/>
                <w:lang w:val="en-GB"/>
              </w:rPr>
              <w:t>协议版本号</w:t>
            </w:r>
          </w:p>
          <w:p w:rsidR="00FE260A" w:rsidRPr="00C8364D" w:rsidRDefault="00FE260A" w:rsidP="007132C9">
            <w:pPr>
              <w:rPr>
                <w:rFonts w:ascii="Arial" w:hAnsi="Arial"/>
                <w:sz w:val="19"/>
                <w:szCs w:val="19"/>
                <w:lang w:val="en-GB"/>
              </w:rPr>
            </w:pPr>
            <w:r>
              <w:rPr>
                <w:rFonts w:ascii="Arial" w:hAnsi="Arial" w:hint="eastAsia"/>
                <w:sz w:val="19"/>
                <w:szCs w:val="19"/>
                <w:lang w:val="en-GB"/>
              </w:rPr>
              <w:t>当前版本为：</w:t>
            </w:r>
            <w:r>
              <w:rPr>
                <w:rFonts w:ascii="Arial" w:hAnsi="Arial" w:hint="eastAsia"/>
                <w:sz w:val="19"/>
                <w:szCs w:val="19"/>
                <w:lang w:val="en-GB"/>
              </w:rPr>
              <w:t>01.01</w:t>
            </w:r>
          </w:p>
        </w:tc>
      </w:tr>
      <w:tr w:rsidR="00FE260A" w:rsidTr="007132C9">
        <w:trPr>
          <w:jc w:val="center"/>
        </w:trPr>
        <w:tc>
          <w:tcPr>
            <w:tcW w:w="1684" w:type="dxa"/>
          </w:tcPr>
          <w:p w:rsidR="00FE260A" w:rsidRDefault="00FE260A" w:rsidP="007132C9">
            <w:pPr>
              <w:pStyle w:val="TAL"/>
              <w:rPr>
                <w:rFonts w:ascii="宋体" w:hAnsi="宋体"/>
                <w:lang w:val="fr-FR" w:eastAsia="zh-CN"/>
              </w:rPr>
            </w:pPr>
            <w:r>
              <w:rPr>
                <w:lang w:val="fr-FR"/>
              </w:rPr>
              <w:t>transactionID</w:t>
            </w:r>
          </w:p>
        </w:tc>
        <w:tc>
          <w:tcPr>
            <w:tcW w:w="731" w:type="dxa"/>
          </w:tcPr>
          <w:p w:rsidR="00FE260A" w:rsidRDefault="00FE260A" w:rsidP="007132C9">
            <w:pPr>
              <w:pStyle w:val="TAL"/>
              <w:rPr>
                <w:rFonts w:ascii="宋体" w:hAnsi="宋体"/>
                <w:lang w:eastAsia="zh-CN"/>
              </w:rPr>
            </w:pPr>
            <w:r>
              <w:rPr>
                <w:rFonts w:hint="eastAsia"/>
                <w:lang w:val="fr-FR" w:eastAsia="zh-CN"/>
              </w:rPr>
              <w:t>M</w:t>
            </w:r>
          </w:p>
        </w:tc>
        <w:tc>
          <w:tcPr>
            <w:tcW w:w="1091" w:type="dxa"/>
          </w:tcPr>
          <w:p w:rsidR="00FE260A" w:rsidRDefault="00FE260A" w:rsidP="007132C9">
            <w:pPr>
              <w:pStyle w:val="TAH"/>
              <w:jc w:val="both"/>
              <w:rPr>
                <w:rFonts w:ascii="宋体" w:hAnsi="宋体"/>
                <w:b w:val="0"/>
                <w:lang w:val="fr-FR" w:eastAsia="zh-CN"/>
              </w:rPr>
            </w:pPr>
            <w:r>
              <w:rPr>
                <w:rFonts w:hint="eastAsia"/>
                <w:b w:val="0"/>
                <w:lang w:val="fr-FR" w:eastAsia="zh-CN"/>
              </w:rPr>
              <w:t>String</w:t>
            </w:r>
          </w:p>
        </w:tc>
        <w:tc>
          <w:tcPr>
            <w:tcW w:w="992" w:type="dxa"/>
          </w:tcPr>
          <w:p w:rsidR="00FE260A" w:rsidRDefault="00FE260A" w:rsidP="007132C9">
            <w:pPr>
              <w:rPr>
                <w:rFonts w:ascii="宋体" w:hAnsi="宋体"/>
                <w:lang w:val="fr-FR"/>
              </w:rPr>
            </w:pPr>
            <w:r>
              <w:rPr>
                <w:rFonts w:ascii="Arial" w:hAnsi="Arial" w:hint="eastAsia"/>
                <w:lang w:val="fr-FR"/>
              </w:rPr>
              <w:t>40</w:t>
            </w:r>
          </w:p>
        </w:tc>
        <w:tc>
          <w:tcPr>
            <w:tcW w:w="4298" w:type="dxa"/>
          </w:tcPr>
          <w:p w:rsidR="00FE260A" w:rsidRDefault="00FE260A" w:rsidP="007132C9">
            <w:pPr>
              <w:rPr>
                <w:rFonts w:ascii="宋体" w:hAnsi="宋体"/>
                <w:sz w:val="19"/>
                <w:szCs w:val="19"/>
                <w:lang w:val="en-GB"/>
              </w:rPr>
            </w:pPr>
            <w:r>
              <w:rPr>
                <w:rFonts w:ascii="Arial" w:hAnsi="Arial" w:hint="eastAsia"/>
                <w:sz w:val="19"/>
                <w:szCs w:val="19"/>
                <w:lang w:val="en-GB"/>
              </w:rPr>
              <w:t>交易流水号</w:t>
            </w:r>
          </w:p>
        </w:tc>
      </w:tr>
      <w:tr w:rsidR="00FE260A" w:rsidTr="007132C9">
        <w:trPr>
          <w:jc w:val="center"/>
        </w:trPr>
        <w:tc>
          <w:tcPr>
            <w:tcW w:w="1684" w:type="dxa"/>
          </w:tcPr>
          <w:p w:rsidR="00FE260A" w:rsidRPr="00C8364D" w:rsidRDefault="00FE260A" w:rsidP="007132C9">
            <w:pPr>
              <w:pStyle w:val="TAL"/>
              <w:rPr>
                <w:lang w:val="fr-FR"/>
              </w:rPr>
            </w:pPr>
            <w:r w:rsidRPr="00C8364D">
              <w:rPr>
                <w:rFonts w:hint="eastAsia"/>
                <w:lang w:val="fr-FR"/>
              </w:rPr>
              <w:t>traceFlag</w:t>
            </w:r>
          </w:p>
        </w:tc>
        <w:tc>
          <w:tcPr>
            <w:tcW w:w="731" w:type="dxa"/>
          </w:tcPr>
          <w:p w:rsidR="00FE260A" w:rsidRPr="00C8364D" w:rsidRDefault="00FE260A" w:rsidP="007132C9">
            <w:pPr>
              <w:spacing w:line="240" w:lineRule="atLeast"/>
              <w:rPr>
                <w:rFonts w:ascii="Arial" w:hAnsi="Arial"/>
                <w:kern w:val="0"/>
                <w:sz w:val="18"/>
                <w:szCs w:val="18"/>
                <w:lang w:val="fr-FR" w:eastAsia="en-US"/>
              </w:rPr>
            </w:pPr>
            <w:r w:rsidRPr="00C8364D">
              <w:rPr>
                <w:rFonts w:ascii="Arial" w:hAnsi="Arial" w:hint="eastAsia"/>
                <w:kern w:val="0"/>
                <w:sz w:val="18"/>
                <w:szCs w:val="18"/>
                <w:lang w:val="fr-FR" w:eastAsia="en-US"/>
              </w:rPr>
              <w:t xml:space="preserve">O </w:t>
            </w:r>
          </w:p>
        </w:tc>
        <w:tc>
          <w:tcPr>
            <w:tcW w:w="1091" w:type="dxa"/>
          </w:tcPr>
          <w:p w:rsidR="00FE260A" w:rsidRPr="00C8364D" w:rsidRDefault="00FE260A" w:rsidP="007132C9">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992" w:type="dxa"/>
          </w:tcPr>
          <w:p w:rsidR="00FE260A" w:rsidRPr="00C8364D" w:rsidRDefault="00FE260A" w:rsidP="007132C9">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4298" w:type="dxa"/>
          </w:tcPr>
          <w:p w:rsidR="00FE260A" w:rsidRDefault="00FE260A" w:rsidP="007132C9">
            <w:pPr>
              <w:spacing w:line="240" w:lineRule="atLeast"/>
              <w:rPr>
                <w:rFonts w:ascii="Arial" w:hAnsi="Arial"/>
                <w:kern w:val="0"/>
                <w:sz w:val="18"/>
                <w:szCs w:val="18"/>
                <w:lang w:val="fr-FR"/>
              </w:rPr>
            </w:pPr>
            <w:r>
              <w:rPr>
                <w:rFonts w:ascii="Arial" w:hAnsi="Arial" w:hint="eastAsia"/>
                <w:kern w:val="0"/>
                <w:sz w:val="18"/>
                <w:szCs w:val="18"/>
                <w:lang w:val="fr-FR"/>
              </w:rPr>
              <w:t>跟踪标志</w:t>
            </w:r>
          </w:p>
          <w:p w:rsidR="00FE260A" w:rsidRPr="00C8364D" w:rsidRDefault="00FE260A" w:rsidP="007132C9">
            <w:pPr>
              <w:spacing w:line="240" w:lineRule="atLeast"/>
              <w:rPr>
                <w:rFonts w:ascii="Arial" w:hAnsi="Arial"/>
                <w:kern w:val="0"/>
                <w:sz w:val="18"/>
                <w:szCs w:val="18"/>
                <w:lang w:val="fr-FR"/>
              </w:rPr>
            </w:pPr>
            <w:r>
              <w:rPr>
                <w:rFonts w:ascii="Arial" w:hAnsi="Arial" w:hint="eastAsia"/>
                <w:kern w:val="0"/>
                <w:sz w:val="18"/>
                <w:szCs w:val="18"/>
                <w:lang w:val="fr-FR"/>
              </w:rPr>
              <w:t>0</w:t>
            </w:r>
            <w:r>
              <w:rPr>
                <w:rFonts w:ascii="Arial" w:hAnsi="Arial" w:hint="eastAsia"/>
                <w:kern w:val="0"/>
                <w:sz w:val="18"/>
                <w:szCs w:val="18"/>
                <w:lang w:val="fr-FR"/>
              </w:rPr>
              <w:t>不启动跟踪</w:t>
            </w:r>
            <w:r>
              <w:rPr>
                <w:rFonts w:ascii="Arial" w:hAnsi="Arial" w:hint="eastAsia"/>
                <w:kern w:val="0"/>
                <w:sz w:val="18"/>
                <w:szCs w:val="18"/>
                <w:lang w:val="fr-FR"/>
              </w:rPr>
              <w:t xml:space="preserve">  1</w:t>
            </w:r>
            <w:r>
              <w:rPr>
                <w:rFonts w:ascii="Arial" w:hAnsi="Arial" w:hint="eastAsia"/>
                <w:kern w:val="0"/>
                <w:sz w:val="18"/>
                <w:szCs w:val="18"/>
                <w:lang w:val="fr-FR"/>
              </w:rPr>
              <w:t>启动跟踪</w:t>
            </w:r>
          </w:p>
        </w:tc>
      </w:tr>
      <w:tr w:rsidR="00FE260A" w:rsidTr="007132C9">
        <w:trPr>
          <w:jc w:val="center"/>
        </w:trPr>
        <w:tc>
          <w:tcPr>
            <w:tcW w:w="1684" w:type="dxa"/>
          </w:tcPr>
          <w:p w:rsidR="00FE260A" w:rsidRDefault="00FE260A" w:rsidP="007132C9">
            <w:pPr>
              <w:pStyle w:val="TAL"/>
              <w:rPr>
                <w:lang w:val="fr-FR" w:eastAsia="zh-CN"/>
              </w:rPr>
            </w:pPr>
            <w:r>
              <w:rPr>
                <w:rFonts w:hint="eastAsia"/>
                <w:lang w:val="fr-FR" w:eastAsia="zh-CN"/>
              </w:rPr>
              <w:t>deviceId</w:t>
            </w:r>
          </w:p>
        </w:tc>
        <w:tc>
          <w:tcPr>
            <w:tcW w:w="731" w:type="dxa"/>
          </w:tcPr>
          <w:p w:rsidR="00FE260A" w:rsidRPr="00C8364D" w:rsidRDefault="00FE260A" w:rsidP="007132C9">
            <w:pPr>
              <w:spacing w:line="240" w:lineRule="atLeast"/>
              <w:rPr>
                <w:rFonts w:ascii="Arial" w:hAnsi="Arial"/>
                <w:kern w:val="0"/>
                <w:sz w:val="18"/>
                <w:szCs w:val="18"/>
                <w:lang w:val="fr-FR"/>
              </w:rPr>
            </w:pPr>
            <w:r w:rsidRPr="00807218">
              <w:rPr>
                <w:rFonts w:hint="eastAsia"/>
                <w:lang w:val="fr-FR"/>
              </w:rPr>
              <w:t>M</w:t>
            </w:r>
          </w:p>
        </w:tc>
        <w:tc>
          <w:tcPr>
            <w:tcW w:w="1091" w:type="dxa"/>
          </w:tcPr>
          <w:p w:rsidR="00FE260A" w:rsidRPr="00C8364D" w:rsidRDefault="00FE260A" w:rsidP="007132C9">
            <w:pPr>
              <w:spacing w:line="240" w:lineRule="atLeast"/>
              <w:rPr>
                <w:rFonts w:ascii="Arial" w:hAnsi="Arial"/>
                <w:kern w:val="0"/>
                <w:sz w:val="18"/>
                <w:szCs w:val="18"/>
                <w:lang w:val="fr-FR"/>
              </w:rPr>
            </w:pPr>
            <w:r>
              <w:rPr>
                <w:rFonts w:hint="eastAsia"/>
                <w:lang w:val="fr-FR"/>
              </w:rPr>
              <w:t>String</w:t>
            </w:r>
          </w:p>
        </w:tc>
        <w:tc>
          <w:tcPr>
            <w:tcW w:w="992" w:type="dxa"/>
          </w:tcPr>
          <w:p w:rsidR="00FE260A" w:rsidRPr="00C8364D" w:rsidRDefault="00FE260A" w:rsidP="007132C9">
            <w:pPr>
              <w:spacing w:line="240" w:lineRule="atLeast"/>
              <w:rPr>
                <w:rFonts w:ascii="Arial" w:hAnsi="Arial"/>
                <w:kern w:val="0"/>
                <w:sz w:val="18"/>
                <w:szCs w:val="18"/>
                <w:lang w:val="fr-FR"/>
              </w:rPr>
            </w:pPr>
          </w:p>
        </w:tc>
        <w:tc>
          <w:tcPr>
            <w:tcW w:w="4298" w:type="dxa"/>
          </w:tcPr>
          <w:p w:rsidR="00FE260A" w:rsidRDefault="00FE260A" w:rsidP="007132C9">
            <w:pPr>
              <w:spacing w:line="240" w:lineRule="atLeast"/>
              <w:rPr>
                <w:rFonts w:ascii="Arial" w:hAnsi="Arial"/>
                <w:kern w:val="0"/>
                <w:sz w:val="18"/>
                <w:szCs w:val="18"/>
                <w:lang w:val="fr-FR"/>
              </w:rPr>
            </w:pPr>
            <w:r w:rsidRPr="00807218">
              <w:rPr>
                <w:rFonts w:ascii="Arial" w:hAnsi="Arial" w:hint="eastAsia"/>
                <w:kern w:val="0"/>
                <w:sz w:val="18"/>
                <w:szCs w:val="18"/>
                <w:lang w:val="fr-FR"/>
              </w:rPr>
              <w:t>设备</w:t>
            </w:r>
            <w:r>
              <w:rPr>
                <w:rFonts w:ascii="Arial" w:hAnsi="Arial" w:hint="eastAsia"/>
                <w:kern w:val="0"/>
                <w:sz w:val="18"/>
                <w:szCs w:val="18"/>
                <w:lang w:val="fr-FR"/>
              </w:rPr>
              <w:t>标识</w:t>
            </w:r>
          </w:p>
        </w:tc>
      </w:tr>
      <w:tr w:rsidR="00FE260A" w:rsidTr="007132C9">
        <w:trPr>
          <w:jc w:val="center"/>
        </w:trPr>
        <w:tc>
          <w:tcPr>
            <w:tcW w:w="1684" w:type="dxa"/>
          </w:tcPr>
          <w:p w:rsidR="00FE260A" w:rsidRPr="00C8364D" w:rsidRDefault="00FE260A" w:rsidP="007132C9">
            <w:pPr>
              <w:pStyle w:val="TAL"/>
              <w:rPr>
                <w:lang w:val="fr-FR"/>
              </w:rPr>
            </w:pPr>
            <w:r>
              <w:rPr>
                <w:rFonts w:hint="eastAsia"/>
                <w:lang w:eastAsia="zh-CN"/>
              </w:rPr>
              <w:t>smsReqType</w:t>
            </w:r>
          </w:p>
        </w:tc>
        <w:tc>
          <w:tcPr>
            <w:tcW w:w="731" w:type="dxa"/>
          </w:tcPr>
          <w:p w:rsidR="00FE260A" w:rsidRPr="00C8364D" w:rsidRDefault="00FE260A" w:rsidP="007132C9">
            <w:pPr>
              <w:spacing w:line="240" w:lineRule="atLeast"/>
              <w:rPr>
                <w:rFonts w:ascii="Arial" w:hAnsi="Arial"/>
                <w:kern w:val="0"/>
                <w:sz w:val="18"/>
                <w:szCs w:val="18"/>
                <w:lang w:val="fr-FR" w:eastAsia="en-US"/>
              </w:rPr>
            </w:pPr>
            <w:r>
              <w:rPr>
                <w:rFonts w:hint="eastAsia"/>
                <w:lang w:val="fr-FR"/>
              </w:rPr>
              <w:t>M</w:t>
            </w:r>
          </w:p>
        </w:tc>
        <w:tc>
          <w:tcPr>
            <w:tcW w:w="1091" w:type="dxa"/>
          </w:tcPr>
          <w:p w:rsidR="00FE260A" w:rsidRPr="00C8364D" w:rsidRDefault="005200E4" w:rsidP="007132C9">
            <w:pPr>
              <w:spacing w:line="240" w:lineRule="atLeast"/>
              <w:rPr>
                <w:rFonts w:ascii="Arial" w:hAnsi="Arial"/>
                <w:kern w:val="0"/>
                <w:sz w:val="18"/>
                <w:szCs w:val="18"/>
                <w:lang w:val="fr-FR" w:eastAsia="en-US"/>
              </w:rPr>
            </w:pPr>
            <w:r>
              <w:rPr>
                <w:lang w:val="fr-FR"/>
              </w:rPr>
              <w:t>Int</w:t>
            </w:r>
          </w:p>
        </w:tc>
        <w:tc>
          <w:tcPr>
            <w:tcW w:w="992" w:type="dxa"/>
          </w:tcPr>
          <w:p w:rsidR="00FE260A" w:rsidRPr="00C8364D" w:rsidRDefault="00FE260A" w:rsidP="007132C9">
            <w:pPr>
              <w:spacing w:line="240" w:lineRule="atLeast"/>
              <w:rPr>
                <w:rFonts w:ascii="Arial" w:hAnsi="Arial"/>
                <w:kern w:val="0"/>
                <w:sz w:val="18"/>
                <w:szCs w:val="18"/>
                <w:lang w:val="fr-FR"/>
              </w:rPr>
            </w:pPr>
          </w:p>
        </w:tc>
        <w:tc>
          <w:tcPr>
            <w:tcW w:w="4298" w:type="dxa"/>
          </w:tcPr>
          <w:p w:rsidR="00FE260A" w:rsidRPr="00C8364D" w:rsidRDefault="00FE260A" w:rsidP="00FE260A">
            <w:pPr>
              <w:rPr>
                <w:rFonts w:ascii="Arial" w:hAnsi="Arial"/>
                <w:kern w:val="0"/>
                <w:sz w:val="18"/>
                <w:szCs w:val="18"/>
                <w:lang w:val="fr-FR"/>
              </w:rPr>
            </w:pPr>
            <w:r w:rsidRPr="003B7D33">
              <w:rPr>
                <w:rFonts w:hint="eastAsia"/>
                <w:sz w:val="20"/>
              </w:rPr>
              <w:t>短信验证请求类型</w:t>
            </w:r>
            <w:r>
              <w:rPr>
                <w:rFonts w:hint="eastAsia"/>
                <w:sz w:val="20"/>
              </w:rPr>
              <w:t>(</w:t>
            </w:r>
            <w:r>
              <w:rPr>
                <w:rFonts w:hint="eastAsia"/>
                <w:sz w:val="20"/>
              </w:rPr>
              <w:t>同</w:t>
            </w:r>
            <w:r>
              <w:rPr>
                <w:rFonts w:hint="eastAsia"/>
                <w:sz w:val="20"/>
              </w:rPr>
              <w:t>chkUpSMSAuth)</w:t>
            </w:r>
          </w:p>
        </w:tc>
      </w:tr>
      <w:tr w:rsidR="00FE260A" w:rsidTr="007132C9">
        <w:trPr>
          <w:jc w:val="center"/>
        </w:trPr>
        <w:tc>
          <w:tcPr>
            <w:tcW w:w="1684" w:type="dxa"/>
          </w:tcPr>
          <w:p w:rsidR="00FE260A" w:rsidRPr="00C8364D" w:rsidRDefault="00FE260A" w:rsidP="007132C9">
            <w:pPr>
              <w:pStyle w:val="TAL"/>
              <w:rPr>
                <w:lang w:val="fr-FR" w:eastAsia="zh-CN"/>
              </w:rPr>
            </w:pPr>
            <w:r>
              <w:rPr>
                <w:rFonts w:hint="eastAsia"/>
                <w:bCs/>
                <w:lang w:eastAsia="zh-CN"/>
              </w:rPr>
              <w:t>appId</w:t>
            </w:r>
          </w:p>
        </w:tc>
        <w:tc>
          <w:tcPr>
            <w:tcW w:w="731" w:type="dxa"/>
          </w:tcPr>
          <w:p w:rsidR="00FE260A" w:rsidRPr="00C8364D" w:rsidRDefault="00FE260A" w:rsidP="007132C9">
            <w:pPr>
              <w:spacing w:line="240" w:lineRule="atLeast"/>
              <w:rPr>
                <w:rFonts w:ascii="Arial" w:hAnsi="Arial"/>
                <w:kern w:val="0"/>
                <w:sz w:val="18"/>
                <w:szCs w:val="18"/>
                <w:lang w:val="fr-FR"/>
              </w:rPr>
            </w:pPr>
            <w:r>
              <w:rPr>
                <w:rFonts w:hint="eastAsia"/>
                <w:lang w:val="fr-FR"/>
              </w:rPr>
              <w:t>M</w:t>
            </w:r>
          </w:p>
        </w:tc>
        <w:tc>
          <w:tcPr>
            <w:tcW w:w="1091" w:type="dxa"/>
          </w:tcPr>
          <w:p w:rsidR="00FE260A" w:rsidRDefault="00FE260A" w:rsidP="007132C9">
            <w:pPr>
              <w:spacing w:line="240" w:lineRule="atLeast"/>
              <w:rPr>
                <w:rFonts w:ascii="Arial" w:hAnsi="Arial"/>
                <w:kern w:val="0"/>
                <w:sz w:val="18"/>
                <w:szCs w:val="18"/>
                <w:lang w:val="fr-FR"/>
              </w:rPr>
            </w:pPr>
            <w:r>
              <w:rPr>
                <w:rFonts w:hint="eastAsia"/>
                <w:lang w:val="fr-FR"/>
              </w:rPr>
              <w:t>String</w:t>
            </w:r>
          </w:p>
        </w:tc>
        <w:tc>
          <w:tcPr>
            <w:tcW w:w="992" w:type="dxa"/>
          </w:tcPr>
          <w:p w:rsidR="00FE260A" w:rsidRDefault="00FE260A" w:rsidP="007132C9">
            <w:pPr>
              <w:spacing w:line="240" w:lineRule="atLeast"/>
              <w:rPr>
                <w:rFonts w:ascii="Arial" w:hAnsi="Arial"/>
                <w:kern w:val="0"/>
                <w:sz w:val="18"/>
                <w:szCs w:val="18"/>
                <w:lang w:val="fr-FR"/>
              </w:rPr>
            </w:pPr>
          </w:p>
        </w:tc>
        <w:tc>
          <w:tcPr>
            <w:tcW w:w="4298" w:type="dxa"/>
          </w:tcPr>
          <w:p w:rsidR="00FE260A" w:rsidRDefault="00FE260A" w:rsidP="007132C9">
            <w:pPr>
              <w:spacing w:line="240" w:lineRule="atLeast"/>
              <w:rPr>
                <w:rFonts w:ascii="Arial" w:hAnsi="Arial"/>
                <w:kern w:val="0"/>
                <w:sz w:val="18"/>
                <w:szCs w:val="18"/>
                <w:lang w:val="fr-FR"/>
              </w:rPr>
            </w:pPr>
            <w:r>
              <w:rPr>
                <w:rFonts w:hint="eastAsia"/>
                <w:sz w:val="18"/>
                <w:szCs w:val="18"/>
              </w:rPr>
              <w:t>应用</w:t>
            </w:r>
            <w:r>
              <w:rPr>
                <w:rFonts w:hint="eastAsia"/>
                <w:sz w:val="18"/>
                <w:szCs w:val="18"/>
              </w:rPr>
              <w:t>ID</w:t>
            </w:r>
          </w:p>
        </w:tc>
      </w:tr>
      <w:tr w:rsidR="00853B6D" w:rsidTr="007132C9">
        <w:trPr>
          <w:jc w:val="center"/>
        </w:trPr>
        <w:tc>
          <w:tcPr>
            <w:tcW w:w="1684" w:type="dxa"/>
          </w:tcPr>
          <w:p w:rsidR="00853B6D" w:rsidRDefault="00853B6D" w:rsidP="007132C9">
            <w:pPr>
              <w:pStyle w:val="TAL"/>
              <w:rPr>
                <w:bCs/>
                <w:lang w:eastAsia="zh-CN"/>
              </w:rPr>
            </w:pPr>
            <w:r>
              <w:rPr>
                <w:rFonts w:hint="eastAsia"/>
                <w:lang w:val="fr-FR" w:eastAsia="zh-CN"/>
              </w:rPr>
              <w:t>serialID</w:t>
            </w:r>
          </w:p>
        </w:tc>
        <w:tc>
          <w:tcPr>
            <w:tcW w:w="731" w:type="dxa"/>
          </w:tcPr>
          <w:p w:rsidR="00853B6D" w:rsidRDefault="00853B6D" w:rsidP="007132C9">
            <w:pPr>
              <w:spacing w:line="240" w:lineRule="atLeast"/>
              <w:rPr>
                <w:lang w:val="fr-FR"/>
              </w:rPr>
            </w:pPr>
            <w:r>
              <w:rPr>
                <w:rFonts w:hint="eastAsia"/>
                <w:lang w:val="fr-FR"/>
              </w:rPr>
              <w:t>O</w:t>
            </w:r>
          </w:p>
        </w:tc>
        <w:tc>
          <w:tcPr>
            <w:tcW w:w="1091" w:type="dxa"/>
          </w:tcPr>
          <w:p w:rsidR="00853B6D" w:rsidRDefault="00853B6D" w:rsidP="007132C9">
            <w:pPr>
              <w:spacing w:line="240" w:lineRule="atLeast"/>
              <w:rPr>
                <w:lang w:val="fr-FR"/>
              </w:rPr>
            </w:pPr>
            <w:r>
              <w:rPr>
                <w:rFonts w:hint="eastAsia"/>
                <w:lang w:val="fr-FR"/>
              </w:rPr>
              <w:t>String</w:t>
            </w:r>
          </w:p>
        </w:tc>
        <w:tc>
          <w:tcPr>
            <w:tcW w:w="992" w:type="dxa"/>
          </w:tcPr>
          <w:p w:rsidR="00853B6D" w:rsidRDefault="00853B6D" w:rsidP="007132C9">
            <w:pPr>
              <w:spacing w:line="240" w:lineRule="atLeast"/>
              <w:rPr>
                <w:rFonts w:ascii="Arial" w:hAnsi="Arial"/>
                <w:kern w:val="0"/>
                <w:sz w:val="18"/>
                <w:szCs w:val="18"/>
                <w:lang w:val="fr-FR"/>
              </w:rPr>
            </w:pPr>
            <w:r>
              <w:rPr>
                <w:rFonts w:hint="eastAsia"/>
                <w:lang w:val="fr-FR"/>
              </w:rPr>
              <w:t>32</w:t>
            </w:r>
          </w:p>
        </w:tc>
        <w:tc>
          <w:tcPr>
            <w:tcW w:w="4298" w:type="dxa"/>
          </w:tcPr>
          <w:p w:rsidR="00853B6D" w:rsidRDefault="00853B6D" w:rsidP="007132C9">
            <w:pPr>
              <w:spacing w:line="240" w:lineRule="atLeast"/>
              <w:rPr>
                <w:sz w:val="18"/>
                <w:szCs w:val="18"/>
              </w:rPr>
            </w:pPr>
            <w:r>
              <w:rPr>
                <w:rFonts w:ascii="Arial" w:hAnsi="Arial" w:hint="eastAsia"/>
                <w:kern w:val="0"/>
                <w:sz w:val="18"/>
                <w:szCs w:val="18"/>
                <w:lang w:val="fr-FR"/>
              </w:rPr>
              <w:t>短信序号（客户端当前短信序号，仅仅用于统计短信时延用，返回的短信序号可为前面的短信序号）</w:t>
            </w:r>
          </w:p>
        </w:tc>
      </w:tr>
    </w:tbl>
    <w:p w:rsidR="00FE260A" w:rsidRPr="005B1728" w:rsidRDefault="00FE260A" w:rsidP="00FE260A">
      <w:pPr>
        <w:ind w:firstLine="180"/>
        <w:rPr>
          <w:lang w:val="fr-FR"/>
        </w:rPr>
      </w:pPr>
    </w:p>
    <w:p w:rsidR="00FE260A" w:rsidRDefault="00FE260A" w:rsidP="00407B6C">
      <w:pPr>
        <w:pStyle w:val="41"/>
        <w:rPr>
          <w:lang w:val="fr-FR"/>
        </w:rPr>
      </w:pPr>
      <w:r>
        <w:rPr>
          <w:rFonts w:hint="eastAsia"/>
        </w:rPr>
        <w:t>返回值</w:t>
      </w:r>
    </w:p>
    <w:p w:rsidR="00FE260A" w:rsidRDefault="00FE260A" w:rsidP="00FE260A">
      <w:pPr>
        <w:ind w:left="198"/>
      </w:pPr>
      <w:r>
        <w:rPr>
          <w:rFonts w:hint="eastAsia"/>
        </w:rPr>
        <w:t>成功返回</w:t>
      </w:r>
      <w:r>
        <w:rPr>
          <w:rFonts w:hint="eastAsia"/>
          <w:lang w:val="da-DK"/>
        </w:rPr>
        <w:t>GetUpSmsFromCenterRsp</w:t>
      </w:r>
      <w:r>
        <w:rPr>
          <w:rFonts w:hint="eastAsia"/>
          <w:lang w:val="fr-FR"/>
        </w:rPr>
        <w:t>，否则抛出异常</w:t>
      </w:r>
      <w:r>
        <w:rPr>
          <w:rFonts w:hint="eastAsia"/>
          <w:lang w:val="fr-FR"/>
        </w:rPr>
        <w:t>CException</w:t>
      </w:r>
      <w:r>
        <w:rPr>
          <w:rFonts w:hint="eastAsia"/>
          <w:lang w:val="fr-FR"/>
        </w:rPr>
        <w:t>。</w:t>
      </w:r>
      <w:r>
        <w:rPr>
          <w:rFonts w:hint="eastAsia"/>
        </w:rPr>
        <w:t>定义如下：</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2104"/>
        <w:gridCol w:w="900"/>
        <w:gridCol w:w="2681"/>
      </w:tblGrid>
      <w:tr w:rsidR="00FE260A" w:rsidTr="007132C9">
        <w:trPr>
          <w:jc w:val="center"/>
        </w:trPr>
        <w:tc>
          <w:tcPr>
            <w:tcW w:w="2378" w:type="dxa"/>
          </w:tcPr>
          <w:p w:rsidR="00FE260A" w:rsidRDefault="00FE260A" w:rsidP="007132C9">
            <w:pPr>
              <w:pStyle w:val="TAH"/>
              <w:rPr>
                <w:rFonts w:ascii="Verdana" w:hAnsi="Verdana"/>
                <w:lang w:val="fr-FR" w:eastAsia="zh-CN"/>
              </w:rPr>
            </w:pPr>
            <w:r>
              <w:rPr>
                <w:rFonts w:ascii="Verdana" w:hAnsi="Verdana" w:hint="eastAsia"/>
                <w:lang w:val="fr-FR" w:eastAsia="zh-CN"/>
              </w:rPr>
              <w:t>参数名称</w:t>
            </w:r>
          </w:p>
        </w:tc>
        <w:tc>
          <w:tcPr>
            <w:tcW w:w="737" w:type="dxa"/>
          </w:tcPr>
          <w:p w:rsidR="00FE260A" w:rsidRDefault="00FE260A" w:rsidP="007132C9">
            <w:pPr>
              <w:pStyle w:val="TAH"/>
              <w:rPr>
                <w:rFonts w:ascii="Verdana" w:hAnsi="Verdana"/>
                <w:lang w:val="fr-FR" w:eastAsia="zh-CN"/>
              </w:rPr>
            </w:pPr>
            <w:r>
              <w:rPr>
                <w:rFonts w:ascii="Verdana" w:hAnsi="Verdana" w:hint="eastAsia"/>
                <w:lang w:val="fr-FR" w:eastAsia="zh-CN"/>
              </w:rPr>
              <w:t>必须</w:t>
            </w:r>
          </w:p>
        </w:tc>
        <w:tc>
          <w:tcPr>
            <w:tcW w:w="2104" w:type="dxa"/>
          </w:tcPr>
          <w:p w:rsidR="00FE260A" w:rsidRDefault="00FE260A" w:rsidP="007132C9">
            <w:pPr>
              <w:pStyle w:val="TAH"/>
              <w:rPr>
                <w:rFonts w:ascii="Verdana" w:hAnsi="Verdana"/>
                <w:lang w:val="fr-FR" w:eastAsia="zh-CN"/>
              </w:rPr>
            </w:pPr>
            <w:r>
              <w:rPr>
                <w:rFonts w:ascii="Verdana" w:hAnsi="Verdana" w:hint="eastAsia"/>
                <w:lang w:val="fr-FR" w:eastAsia="zh-CN"/>
              </w:rPr>
              <w:t>类型</w:t>
            </w:r>
          </w:p>
        </w:tc>
        <w:tc>
          <w:tcPr>
            <w:tcW w:w="900" w:type="dxa"/>
          </w:tcPr>
          <w:p w:rsidR="00FE260A" w:rsidRDefault="00FE260A" w:rsidP="007132C9">
            <w:pPr>
              <w:pStyle w:val="TAH"/>
              <w:rPr>
                <w:rFonts w:ascii="Verdana" w:hAnsi="Verdana"/>
                <w:lang w:val="fr-FR" w:eastAsia="zh-CN"/>
              </w:rPr>
            </w:pPr>
            <w:r>
              <w:rPr>
                <w:rFonts w:ascii="Verdana" w:hAnsi="Verdana" w:hint="eastAsia"/>
                <w:lang w:val="fr-FR" w:eastAsia="zh-CN"/>
              </w:rPr>
              <w:t>长度</w:t>
            </w:r>
          </w:p>
        </w:tc>
        <w:tc>
          <w:tcPr>
            <w:tcW w:w="2681" w:type="dxa"/>
          </w:tcPr>
          <w:p w:rsidR="00FE260A" w:rsidRDefault="00FE260A" w:rsidP="007132C9">
            <w:pPr>
              <w:pStyle w:val="TAH"/>
              <w:rPr>
                <w:rFonts w:ascii="Verdana" w:hAnsi="Verdana"/>
                <w:lang w:val="fr-FR" w:eastAsia="zh-CN"/>
              </w:rPr>
            </w:pPr>
            <w:r>
              <w:rPr>
                <w:rFonts w:ascii="Verdana" w:hAnsi="Verdana" w:hint="eastAsia"/>
                <w:lang w:val="fr-FR" w:eastAsia="zh-CN"/>
              </w:rPr>
              <w:t>描述信息</w:t>
            </w:r>
          </w:p>
        </w:tc>
      </w:tr>
      <w:tr w:rsidR="00FE260A" w:rsidTr="007132C9">
        <w:trPr>
          <w:jc w:val="center"/>
        </w:trPr>
        <w:tc>
          <w:tcPr>
            <w:tcW w:w="2378" w:type="dxa"/>
          </w:tcPr>
          <w:p w:rsidR="00FE260A" w:rsidRPr="005041A8" w:rsidRDefault="00FE260A" w:rsidP="007132C9">
            <w:pPr>
              <w:pStyle w:val="TAL"/>
              <w:rPr>
                <w:lang w:val="fr-FR" w:eastAsia="zh-CN"/>
              </w:rPr>
            </w:pPr>
            <w:r w:rsidRPr="005041A8">
              <w:rPr>
                <w:rFonts w:hint="eastAsia"/>
                <w:lang w:val="fr-FR" w:eastAsia="zh-CN"/>
              </w:rPr>
              <w:t>v</w:t>
            </w:r>
            <w:r w:rsidRPr="005041A8">
              <w:rPr>
                <w:lang w:val="fr-FR" w:eastAsia="zh-CN"/>
              </w:rPr>
              <w:t>ersion</w:t>
            </w:r>
          </w:p>
        </w:tc>
        <w:tc>
          <w:tcPr>
            <w:tcW w:w="737" w:type="dxa"/>
          </w:tcPr>
          <w:p w:rsidR="00FE260A" w:rsidRPr="00853B6D" w:rsidRDefault="00FE260A" w:rsidP="00853B6D">
            <w:pPr>
              <w:spacing w:line="240" w:lineRule="atLeast"/>
              <w:rPr>
                <w:rFonts w:ascii="Arial" w:hAnsi="Arial"/>
                <w:kern w:val="0"/>
                <w:sz w:val="18"/>
                <w:szCs w:val="18"/>
                <w:lang w:val="fr-FR"/>
              </w:rPr>
            </w:pPr>
            <w:r w:rsidRPr="00853B6D">
              <w:rPr>
                <w:rFonts w:ascii="Arial" w:hAnsi="Arial" w:hint="eastAsia"/>
                <w:kern w:val="0"/>
                <w:sz w:val="18"/>
                <w:szCs w:val="18"/>
                <w:lang w:val="fr-FR"/>
              </w:rPr>
              <w:t>M</w:t>
            </w:r>
          </w:p>
        </w:tc>
        <w:tc>
          <w:tcPr>
            <w:tcW w:w="2104" w:type="dxa"/>
          </w:tcPr>
          <w:p w:rsidR="00FE260A" w:rsidRPr="00853B6D" w:rsidRDefault="00FE260A" w:rsidP="00853B6D">
            <w:pPr>
              <w:spacing w:line="240" w:lineRule="atLeast"/>
              <w:rPr>
                <w:rFonts w:ascii="Arial" w:hAnsi="Arial"/>
                <w:kern w:val="0"/>
                <w:sz w:val="18"/>
                <w:szCs w:val="18"/>
                <w:lang w:val="fr-FR"/>
              </w:rPr>
            </w:pPr>
            <w:r w:rsidRPr="00853B6D">
              <w:rPr>
                <w:rFonts w:ascii="Arial" w:hAnsi="Arial" w:hint="eastAsia"/>
                <w:kern w:val="0"/>
                <w:sz w:val="18"/>
                <w:szCs w:val="18"/>
                <w:lang w:val="fr-FR"/>
              </w:rPr>
              <w:t>String</w:t>
            </w:r>
          </w:p>
        </w:tc>
        <w:tc>
          <w:tcPr>
            <w:tcW w:w="900" w:type="dxa"/>
          </w:tcPr>
          <w:p w:rsidR="00FE260A" w:rsidRPr="005041A8" w:rsidRDefault="00FE260A" w:rsidP="00853B6D">
            <w:pPr>
              <w:spacing w:line="240" w:lineRule="atLeast"/>
              <w:rPr>
                <w:rFonts w:ascii="Arial" w:hAnsi="Arial"/>
                <w:kern w:val="0"/>
                <w:sz w:val="18"/>
                <w:szCs w:val="18"/>
                <w:lang w:val="fr-FR"/>
              </w:rPr>
            </w:pPr>
            <w:r>
              <w:rPr>
                <w:rFonts w:ascii="Arial" w:hAnsi="Arial" w:hint="eastAsia"/>
                <w:kern w:val="0"/>
                <w:sz w:val="18"/>
                <w:szCs w:val="18"/>
                <w:lang w:val="fr-FR"/>
              </w:rPr>
              <w:t>5</w:t>
            </w:r>
          </w:p>
        </w:tc>
        <w:tc>
          <w:tcPr>
            <w:tcW w:w="2681" w:type="dxa"/>
          </w:tcPr>
          <w:p w:rsidR="00FE260A" w:rsidRPr="005041A8" w:rsidRDefault="00FE260A" w:rsidP="007132C9">
            <w:pPr>
              <w:rPr>
                <w:rFonts w:ascii="Arial" w:hAnsi="Arial"/>
                <w:kern w:val="0"/>
                <w:sz w:val="18"/>
                <w:szCs w:val="18"/>
                <w:lang w:val="fr-FR"/>
              </w:rPr>
            </w:pPr>
            <w:r w:rsidRPr="005041A8">
              <w:rPr>
                <w:rFonts w:ascii="Arial" w:hAnsi="Arial" w:hint="eastAsia"/>
                <w:kern w:val="0"/>
                <w:sz w:val="18"/>
                <w:szCs w:val="18"/>
                <w:lang w:val="fr-FR"/>
              </w:rPr>
              <w:t>协议版本号</w:t>
            </w:r>
          </w:p>
        </w:tc>
      </w:tr>
      <w:tr w:rsidR="00FE260A" w:rsidTr="007132C9">
        <w:trPr>
          <w:jc w:val="center"/>
        </w:trPr>
        <w:tc>
          <w:tcPr>
            <w:tcW w:w="2378" w:type="dxa"/>
          </w:tcPr>
          <w:p w:rsidR="00FE260A" w:rsidRPr="005041A8" w:rsidRDefault="00FE260A" w:rsidP="007132C9">
            <w:pPr>
              <w:pStyle w:val="TAL"/>
              <w:rPr>
                <w:lang w:val="fr-FR" w:eastAsia="zh-CN"/>
              </w:rPr>
            </w:pPr>
            <w:r>
              <w:rPr>
                <w:lang w:val="fr-FR" w:eastAsia="zh-CN"/>
              </w:rPr>
              <w:t>transactionID</w:t>
            </w:r>
          </w:p>
        </w:tc>
        <w:tc>
          <w:tcPr>
            <w:tcW w:w="737" w:type="dxa"/>
          </w:tcPr>
          <w:p w:rsidR="00FE260A" w:rsidRPr="00853B6D" w:rsidRDefault="00FE260A" w:rsidP="00853B6D">
            <w:pPr>
              <w:spacing w:line="240" w:lineRule="atLeast"/>
              <w:rPr>
                <w:rFonts w:ascii="Arial" w:hAnsi="Arial"/>
                <w:kern w:val="0"/>
                <w:sz w:val="18"/>
                <w:szCs w:val="18"/>
                <w:lang w:val="fr-FR"/>
              </w:rPr>
            </w:pPr>
            <w:r w:rsidRPr="00853B6D">
              <w:rPr>
                <w:rFonts w:ascii="Arial" w:hAnsi="Arial" w:hint="eastAsia"/>
                <w:kern w:val="0"/>
                <w:sz w:val="18"/>
                <w:szCs w:val="18"/>
                <w:lang w:val="fr-FR"/>
              </w:rPr>
              <w:t>M</w:t>
            </w:r>
          </w:p>
        </w:tc>
        <w:tc>
          <w:tcPr>
            <w:tcW w:w="2104" w:type="dxa"/>
          </w:tcPr>
          <w:p w:rsidR="00FE260A" w:rsidRPr="00853B6D" w:rsidRDefault="00FE260A" w:rsidP="00853B6D">
            <w:pPr>
              <w:spacing w:line="240" w:lineRule="atLeast"/>
              <w:rPr>
                <w:rFonts w:ascii="Arial" w:hAnsi="Arial"/>
                <w:kern w:val="0"/>
                <w:sz w:val="18"/>
                <w:szCs w:val="18"/>
                <w:lang w:val="fr-FR"/>
              </w:rPr>
            </w:pPr>
            <w:r w:rsidRPr="00853B6D">
              <w:rPr>
                <w:rFonts w:ascii="Arial" w:hAnsi="Arial" w:hint="eastAsia"/>
                <w:kern w:val="0"/>
                <w:sz w:val="18"/>
                <w:szCs w:val="18"/>
                <w:lang w:val="fr-FR"/>
              </w:rPr>
              <w:t>String</w:t>
            </w:r>
          </w:p>
        </w:tc>
        <w:tc>
          <w:tcPr>
            <w:tcW w:w="900" w:type="dxa"/>
          </w:tcPr>
          <w:p w:rsidR="00FE260A" w:rsidRPr="005041A8" w:rsidRDefault="00FE260A" w:rsidP="00853B6D">
            <w:pPr>
              <w:spacing w:line="240" w:lineRule="atLeast"/>
              <w:rPr>
                <w:rFonts w:ascii="Arial" w:hAnsi="Arial"/>
                <w:kern w:val="0"/>
                <w:sz w:val="18"/>
                <w:szCs w:val="18"/>
                <w:lang w:val="fr-FR"/>
              </w:rPr>
            </w:pPr>
            <w:r w:rsidRPr="005041A8">
              <w:rPr>
                <w:rFonts w:ascii="Arial" w:hAnsi="Arial" w:hint="eastAsia"/>
                <w:kern w:val="0"/>
                <w:sz w:val="18"/>
                <w:szCs w:val="18"/>
                <w:lang w:val="fr-FR"/>
              </w:rPr>
              <w:t>40</w:t>
            </w:r>
          </w:p>
        </w:tc>
        <w:tc>
          <w:tcPr>
            <w:tcW w:w="2681" w:type="dxa"/>
          </w:tcPr>
          <w:p w:rsidR="00FE260A" w:rsidRPr="005041A8" w:rsidRDefault="00FE260A" w:rsidP="007132C9">
            <w:pPr>
              <w:rPr>
                <w:rFonts w:ascii="Arial" w:hAnsi="Arial"/>
                <w:kern w:val="0"/>
                <w:sz w:val="18"/>
                <w:szCs w:val="18"/>
                <w:lang w:val="fr-FR"/>
              </w:rPr>
            </w:pPr>
            <w:r w:rsidRPr="005041A8">
              <w:rPr>
                <w:rFonts w:ascii="Arial" w:hAnsi="Arial" w:hint="eastAsia"/>
                <w:kern w:val="0"/>
                <w:sz w:val="18"/>
                <w:szCs w:val="18"/>
                <w:lang w:val="fr-FR"/>
              </w:rPr>
              <w:t>交易流水号</w:t>
            </w:r>
          </w:p>
        </w:tc>
      </w:tr>
      <w:tr w:rsidR="00FE260A" w:rsidTr="007132C9">
        <w:trPr>
          <w:jc w:val="center"/>
        </w:trPr>
        <w:tc>
          <w:tcPr>
            <w:tcW w:w="2378" w:type="dxa"/>
          </w:tcPr>
          <w:p w:rsidR="00FE260A" w:rsidRPr="00C8364D" w:rsidRDefault="00FE260A" w:rsidP="007132C9">
            <w:pPr>
              <w:pStyle w:val="TAL"/>
              <w:rPr>
                <w:lang w:val="fr-FR" w:eastAsia="zh-CN"/>
              </w:rPr>
            </w:pPr>
            <w:r w:rsidRPr="00C8364D">
              <w:rPr>
                <w:rFonts w:hint="eastAsia"/>
                <w:lang w:val="fr-FR" w:eastAsia="zh-CN"/>
              </w:rPr>
              <w:t>traceFlag</w:t>
            </w:r>
          </w:p>
        </w:tc>
        <w:tc>
          <w:tcPr>
            <w:tcW w:w="737" w:type="dxa"/>
          </w:tcPr>
          <w:p w:rsidR="00FE260A" w:rsidRPr="00C8364D" w:rsidRDefault="00FE260A" w:rsidP="007132C9">
            <w:pPr>
              <w:spacing w:line="240" w:lineRule="atLeast"/>
              <w:rPr>
                <w:rFonts w:ascii="Arial" w:hAnsi="Arial"/>
                <w:kern w:val="0"/>
                <w:sz w:val="18"/>
                <w:szCs w:val="18"/>
                <w:lang w:val="fr-FR"/>
              </w:rPr>
            </w:pPr>
            <w:r w:rsidRPr="00C8364D">
              <w:rPr>
                <w:rFonts w:ascii="Arial" w:hAnsi="Arial" w:hint="eastAsia"/>
                <w:kern w:val="0"/>
                <w:sz w:val="18"/>
                <w:szCs w:val="18"/>
                <w:lang w:val="fr-FR"/>
              </w:rPr>
              <w:t xml:space="preserve">O </w:t>
            </w:r>
          </w:p>
        </w:tc>
        <w:tc>
          <w:tcPr>
            <w:tcW w:w="2104" w:type="dxa"/>
          </w:tcPr>
          <w:p w:rsidR="00FE260A" w:rsidRPr="00C8364D" w:rsidRDefault="00FE260A" w:rsidP="007132C9">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900" w:type="dxa"/>
          </w:tcPr>
          <w:p w:rsidR="00FE260A" w:rsidRPr="00C8364D" w:rsidRDefault="00FE260A" w:rsidP="007132C9">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2681" w:type="dxa"/>
          </w:tcPr>
          <w:p w:rsidR="00FE260A" w:rsidRPr="00C8364D" w:rsidRDefault="00FE260A" w:rsidP="007132C9">
            <w:pPr>
              <w:spacing w:line="240" w:lineRule="atLeast"/>
              <w:rPr>
                <w:rFonts w:ascii="Arial" w:hAnsi="Arial"/>
                <w:kern w:val="0"/>
                <w:sz w:val="18"/>
                <w:szCs w:val="18"/>
                <w:lang w:val="fr-FR"/>
              </w:rPr>
            </w:pPr>
            <w:r>
              <w:rPr>
                <w:rFonts w:ascii="Arial" w:hAnsi="Arial" w:hint="eastAsia"/>
                <w:kern w:val="0"/>
                <w:sz w:val="18"/>
                <w:szCs w:val="18"/>
                <w:lang w:val="fr-FR"/>
              </w:rPr>
              <w:t>跟踪标志</w:t>
            </w:r>
          </w:p>
        </w:tc>
      </w:tr>
      <w:tr w:rsidR="00FE260A" w:rsidTr="007132C9">
        <w:trPr>
          <w:jc w:val="center"/>
        </w:trPr>
        <w:tc>
          <w:tcPr>
            <w:tcW w:w="2378" w:type="dxa"/>
          </w:tcPr>
          <w:p w:rsidR="00FE260A" w:rsidRDefault="00FE260A" w:rsidP="00853B6D">
            <w:pPr>
              <w:pStyle w:val="TAL"/>
              <w:rPr>
                <w:lang w:val="fr-FR" w:eastAsia="zh-CN"/>
              </w:rPr>
            </w:pPr>
            <w:r>
              <w:rPr>
                <w:rFonts w:hint="eastAsia"/>
                <w:lang w:val="fr-FR" w:eastAsia="zh-CN"/>
              </w:rPr>
              <w:t>existFlag</w:t>
            </w:r>
          </w:p>
        </w:tc>
        <w:tc>
          <w:tcPr>
            <w:tcW w:w="737" w:type="dxa"/>
          </w:tcPr>
          <w:p w:rsidR="00FE260A" w:rsidRPr="00853B6D" w:rsidRDefault="00FE260A" w:rsidP="00853B6D">
            <w:pPr>
              <w:spacing w:line="240" w:lineRule="atLeast"/>
              <w:rPr>
                <w:rFonts w:ascii="Arial" w:hAnsi="Arial"/>
                <w:kern w:val="0"/>
                <w:sz w:val="18"/>
                <w:szCs w:val="18"/>
                <w:lang w:val="fr-FR"/>
              </w:rPr>
            </w:pPr>
            <w:r w:rsidRPr="00853B6D">
              <w:rPr>
                <w:rFonts w:ascii="Arial" w:hAnsi="Arial" w:hint="eastAsia"/>
                <w:kern w:val="0"/>
                <w:sz w:val="18"/>
                <w:szCs w:val="18"/>
                <w:lang w:val="fr-FR"/>
              </w:rPr>
              <w:t>M</w:t>
            </w:r>
          </w:p>
        </w:tc>
        <w:tc>
          <w:tcPr>
            <w:tcW w:w="2104" w:type="dxa"/>
          </w:tcPr>
          <w:p w:rsidR="00FE260A" w:rsidRPr="00853B6D" w:rsidRDefault="005200E4" w:rsidP="00853B6D">
            <w:pPr>
              <w:spacing w:line="240" w:lineRule="atLeast"/>
              <w:rPr>
                <w:rFonts w:ascii="Arial" w:hAnsi="Arial"/>
                <w:kern w:val="0"/>
                <w:sz w:val="18"/>
                <w:szCs w:val="18"/>
                <w:lang w:val="fr-FR"/>
              </w:rPr>
            </w:pPr>
            <w:r>
              <w:rPr>
                <w:rFonts w:ascii="Arial" w:hAnsi="Arial"/>
                <w:kern w:val="0"/>
                <w:sz w:val="18"/>
                <w:szCs w:val="18"/>
                <w:lang w:val="fr-FR"/>
              </w:rPr>
              <w:t>Int</w:t>
            </w:r>
          </w:p>
        </w:tc>
        <w:tc>
          <w:tcPr>
            <w:tcW w:w="900" w:type="dxa"/>
          </w:tcPr>
          <w:p w:rsidR="00FE260A" w:rsidRPr="005041A8" w:rsidRDefault="00FE260A" w:rsidP="00853B6D">
            <w:pPr>
              <w:spacing w:line="240" w:lineRule="atLeast"/>
              <w:rPr>
                <w:rFonts w:ascii="Arial" w:hAnsi="Arial"/>
                <w:kern w:val="0"/>
                <w:sz w:val="18"/>
                <w:szCs w:val="18"/>
                <w:lang w:val="fr-FR"/>
              </w:rPr>
            </w:pPr>
            <w:r w:rsidRPr="005041A8">
              <w:rPr>
                <w:rFonts w:ascii="Arial" w:hAnsi="Arial" w:hint="eastAsia"/>
                <w:kern w:val="0"/>
                <w:sz w:val="18"/>
                <w:szCs w:val="18"/>
                <w:lang w:val="fr-FR"/>
              </w:rPr>
              <w:t>1</w:t>
            </w:r>
          </w:p>
        </w:tc>
        <w:tc>
          <w:tcPr>
            <w:tcW w:w="2681" w:type="dxa"/>
          </w:tcPr>
          <w:p w:rsidR="00FE260A" w:rsidRPr="005041A8" w:rsidRDefault="00853B6D" w:rsidP="007132C9">
            <w:pPr>
              <w:rPr>
                <w:rFonts w:ascii="Arial" w:hAnsi="Arial"/>
                <w:kern w:val="0"/>
                <w:sz w:val="18"/>
                <w:szCs w:val="18"/>
                <w:lang w:val="fr-FR"/>
              </w:rPr>
            </w:pPr>
            <w:r>
              <w:rPr>
                <w:rFonts w:ascii="Arial" w:hAnsi="Arial" w:hint="eastAsia"/>
                <w:kern w:val="0"/>
                <w:sz w:val="18"/>
                <w:szCs w:val="18"/>
                <w:lang w:val="fr-FR"/>
              </w:rPr>
              <w:t>是否</w:t>
            </w:r>
            <w:r w:rsidR="00FE260A" w:rsidRPr="005041A8">
              <w:rPr>
                <w:rFonts w:ascii="Arial" w:hAnsi="Arial" w:hint="eastAsia"/>
                <w:kern w:val="0"/>
                <w:sz w:val="18"/>
                <w:szCs w:val="18"/>
                <w:lang w:val="fr-FR"/>
              </w:rPr>
              <w:t>存在</w:t>
            </w:r>
          </w:p>
          <w:p w:rsidR="00FE260A" w:rsidRPr="005041A8" w:rsidRDefault="00FE260A" w:rsidP="007132C9">
            <w:pPr>
              <w:rPr>
                <w:rFonts w:ascii="Arial" w:hAnsi="Arial"/>
                <w:kern w:val="0"/>
                <w:sz w:val="18"/>
                <w:szCs w:val="18"/>
                <w:lang w:val="fr-FR"/>
              </w:rPr>
            </w:pPr>
            <w:r w:rsidRPr="005041A8">
              <w:rPr>
                <w:rFonts w:ascii="Arial" w:hAnsi="Arial" w:hint="eastAsia"/>
                <w:kern w:val="0"/>
                <w:sz w:val="18"/>
                <w:szCs w:val="18"/>
                <w:lang w:val="fr-FR"/>
              </w:rPr>
              <w:t>0</w:t>
            </w:r>
            <w:r w:rsidRPr="005041A8">
              <w:rPr>
                <w:rFonts w:ascii="Arial" w:hAnsi="Arial" w:hint="eastAsia"/>
                <w:kern w:val="0"/>
                <w:sz w:val="18"/>
                <w:szCs w:val="18"/>
                <w:lang w:val="fr-FR"/>
              </w:rPr>
              <w:t>不存在</w:t>
            </w:r>
          </w:p>
          <w:p w:rsidR="00FE260A" w:rsidRDefault="00FE260A" w:rsidP="007132C9">
            <w:pPr>
              <w:rPr>
                <w:rFonts w:ascii="Arial" w:hAnsi="Arial"/>
                <w:kern w:val="0"/>
                <w:sz w:val="18"/>
                <w:szCs w:val="18"/>
                <w:lang w:val="fr-FR"/>
              </w:rPr>
            </w:pPr>
            <w:r w:rsidRPr="005041A8">
              <w:rPr>
                <w:rFonts w:ascii="Arial" w:hAnsi="Arial" w:hint="eastAsia"/>
                <w:kern w:val="0"/>
                <w:sz w:val="18"/>
                <w:szCs w:val="18"/>
                <w:lang w:val="fr-FR"/>
              </w:rPr>
              <w:t>1</w:t>
            </w:r>
            <w:r w:rsidRPr="005041A8">
              <w:rPr>
                <w:rFonts w:ascii="Arial" w:hAnsi="Arial" w:hint="eastAsia"/>
                <w:kern w:val="0"/>
                <w:sz w:val="18"/>
                <w:szCs w:val="18"/>
                <w:lang w:val="fr-FR"/>
              </w:rPr>
              <w:t>存在</w:t>
            </w:r>
          </w:p>
          <w:p w:rsidR="00FE260A" w:rsidRPr="005041A8" w:rsidRDefault="00FE260A" w:rsidP="007132C9">
            <w:pPr>
              <w:rPr>
                <w:rFonts w:ascii="Arial" w:hAnsi="Arial"/>
                <w:kern w:val="0"/>
                <w:sz w:val="18"/>
                <w:szCs w:val="18"/>
                <w:lang w:val="fr-FR"/>
              </w:rPr>
            </w:pPr>
            <w:r>
              <w:rPr>
                <w:rFonts w:ascii="Arial" w:hAnsi="Arial" w:hint="eastAsia"/>
                <w:kern w:val="0"/>
                <w:sz w:val="18"/>
                <w:szCs w:val="18"/>
                <w:lang w:val="fr-FR"/>
              </w:rPr>
              <w:t xml:space="preserve">2 </w:t>
            </w:r>
            <w:r>
              <w:rPr>
                <w:rFonts w:ascii="Arial" w:hAnsi="Arial" w:hint="eastAsia"/>
                <w:kern w:val="0"/>
                <w:sz w:val="18"/>
                <w:szCs w:val="18"/>
                <w:lang w:val="fr-FR"/>
              </w:rPr>
              <w:t>存在多个</w:t>
            </w:r>
          </w:p>
        </w:tc>
      </w:tr>
      <w:tr w:rsidR="00853B6D" w:rsidTr="007132C9">
        <w:trPr>
          <w:jc w:val="center"/>
        </w:trPr>
        <w:tc>
          <w:tcPr>
            <w:tcW w:w="2378" w:type="dxa"/>
          </w:tcPr>
          <w:p w:rsidR="00853B6D" w:rsidRDefault="00853B6D" w:rsidP="00853B6D">
            <w:pPr>
              <w:pStyle w:val="TAL"/>
              <w:rPr>
                <w:lang w:val="fr-FR" w:eastAsia="zh-CN"/>
              </w:rPr>
            </w:pPr>
            <w:r>
              <w:rPr>
                <w:rFonts w:hint="eastAsia"/>
                <w:lang w:eastAsia="zh-CN"/>
              </w:rPr>
              <w:t>m</w:t>
            </w:r>
            <w:r>
              <w:rPr>
                <w:rFonts w:hint="eastAsia"/>
              </w:rPr>
              <w:t>obilePhone</w:t>
            </w:r>
          </w:p>
        </w:tc>
        <w:tc>
          <w:tcPr>
            <w:tcW w:w="737" w:type="dxa"/>
          </w:tcPr>
          <w:p w:rsidR="00853B6D" w:rsidRPr="00853B6D" w:rsidRDefault="00853B6D" w:rsidP="00853B6D">
            <w:pPr>
              <w:spacing w:line="240" w:lineRule="atLeast"/>
              <w:rPr>
                <w:rFonts w:ascii="Arial" w:hAnsi="Arial"/>
                <w:kern w:val="0"/>
                <w:sz w:val="18"/>
                <w:szCs w:val="18"/>
                <w:lang w:val="fr-FR"/>
              </w:rPr>
            </w:pPr>
            <w:r w:rsidRPr="00853B6D">
              <w:rPr>
                <w:rFonts w:ascii="Arial" w:hAnsi="Arial" w:hint="eastAsia"/>
                <w:kern w:val="0"/>
                <w:sz w:val="18"/>
                <w:szCs w:val="18"/>
                <w:lang w:val="fr-FR"/>
              </w:rPr>
              <w:t>O</w:t>
            </w:r>
          </w:p>
        </w:tc>
        <w:tc>
          <w:tcPr>
            <w:tcW w:w="2104" w:type="dxa"/>
          </w:tcPr>
          <w:p w:rsidR="00853B6D" w:rsidRPr="00853B6D" w:rsidRDefault="00853B6D" w:rsidP="00853B6D">
            <w:pPr>
              <w:spacing w:line="240" w:lineRule="atLeast"/>
              <w:rPr>
                <w:rFonts w:ascii="Arial" w:hAnsi="Arial"/>
                <w:kern w:val="0"/>
                <w:sz w:val="18"/>
                <w:szCs w:val="18"/>
                <w:lang w:val="fr-FR"/>
              </w:rPr>
            </w:pPr>
            <w:r w:rsidRPr="00853B6D">
              <w:rPr>
                <w:rFonts w:ascii="Arial" w:hAnsi="Arial" w:hint="eastAsia"/>
                <w:kern w:val="0"/>
                <w:sz w:val="18"/>
                <w:szCs w:val="18"/>
                <w:lang w:val="fr-FR"/>
              </w:rPr>
              <w:t>String</w:t>
            </w:r>
          </w:p>
        </w:tc>
        <w:tc>
          <w:tcPr>
            <w:tcW w:w="900" w:type="dxa"/>
          </w:tcPr>
          <w:p w:rsidR="00853B6D" w:rsidRPr="005041A8" w:rsidRDefault="00853B6D" w:rsidP="00853B6D">
            <w:pPr>
              <w:spacing w:line="240" w:lineRule="atLeast"/>
              <w:rPr>
                <w:rFonts w:ascii="Arial" w:hAnsi="Arial"/>
                <w:kern w:val="0"/>
                <w:sz w:val="18"/>
                <w:szCs w:val="18"/>
                <w:lang w:val="fr-FR"/>
              </w:rPr>
            </w:pPr>
            <w:r>
              <w:rPr>
                <w:rFonts w:ascii="Arial" w:hAnsi="Arial" w:hint="eastAsia"/>
                <w:kern w:val="0"/>
                <w:sz w:val="18"/>
                <w:szCs w:val="18"/>
                <w:lang w:val="fr-FR"/>
              </w:rPr>
              <w:t>20</w:t>
            </w:r>
          </w:p>
        </w:tc>
        <w:tc>
          <w:tcPr>
            <w:tcW w:w="2681" w:type="dxa"/>
          </w:tcPr>
          <w:p w:rsidR="00853B6D" w:rsidRPr="005041A8" w:rsidRDefault="00853B6D" w:rsidP="00853B6D">
            <w:pPr>
              <w:pStyle w:val="CharCharCharCharChar"/>
              <w:rPr>
                <w:kern w:val="0"/>
                <w:sz w:val="18"/>
                <w:szCs w:val="18"/>
                <w:lang w:val="fr-FR"/>
              </w:rPr>
            </w:pPr>
            <w:r>
              <w:rPr>
                <w:rFonts w:hint="eastAsia"/>
              </w:rPr>
              <w:t>手机号码</w:t>
            </w:r>
          </w:p>
        </w:tc>
      </w:tr>
      <w:tr w:rsidR="00853B6D" w:rsidTr="007132C9">
        <w:trPr>
          <w:jc w:val="center"/>
        </w:trPr>
        <w:tc>
          <w:tcPr>
            <w:tcW w:w="2378" w:type="dxa"/>
          </w:tcPr>
          <w:p w:rsidR="00853B6D" w:rsidRDefault="00853B6D" w:rsidP="00853B6D">
            <w:pPr>
              <w:pStyle w:val="TAL"/>
            </w:pPr>
            <w:r>
              <w:rPr>
                <w:rFonts w:hint="eastAsia"/>
                <w:lang w:eastAsia="zh-CN"/>
              </w:rPr>
              <w:t>a</w:t>
            </w:r>
            <w:r>
              <w:rPr>
                <w:rFonts w:hint="eastAsia"/>
              </w:rPr>
              <w:t>uthCode</w:t>
            </w:r>
          </w:p>
        </w:tc>
        <w:tc>
          <w:tcPr>
            <w:tcW w:w="737" w:type="dxa"/>
          </w:tcPr>
          <w:p w:rsidR="00853B6D" w:rsidRPr="00853B6D" w:rsidRDefault="00853B6D" w:rsidP="00853B6D">
            <w:pPr>
              <w:spacing w:line="240" w:lineRule="atLeast"/>
              <w:rPr>
                <w:rFonts w:ascii="Arial" w:hAnsi="Arial"/>
                <w:kern w:val="0"/>
                <w:sz w:val="18"/>
                <w:szCs w:val="18"/>
                <w:lang w:val="fr-FR"/>
              </w:rPr>
            </w:pPr>
            <w:r>
              <w:rPr>
                <w:rFonts w:ascii="Arial" w:hAnsi="Arial" w:hint="eastAsia"/>
                <w:kern w:val="0"/>
                <w:sz w:val="18"/>
                <w:szCs w:val="18"/>
                <w:lang w:val="fr-FR"/>
              </w:rPr>
              <w:t>O</w:t>
            </w:r>
          </w:p>
        </w:tc>
        <w:tc>
          <w:tcPr>
            <w:tcW w:w="2104" w:type="dxa"/>
          </w:tcPr>
          <w:p w:rsidR="00853B6D" w:rsidRPr="00853B6D" w:rsidRDefault="00853B6D" w:rsidP="00853B6D">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900" w:type="dxa"/>
          </w:tcPr>
          <w:p w:rsidR="00853B6D" w:rsidRPr="005041A8" w:rsidRDefault="00853B6D" w:rsidP="00853B6D">
            <w:pPr>
              <w:spacing w:line="240" w:lineRule="atLeast"/>
              <w:rPr>
                <w:rFonts w:ascii="Arial" w:hAnsi="Arial"/>
                <w:kern w:val="0"/>
                <w:sz w:val="18"/>
                <w:szCs w:val="18"/>
                <w:lang w:val="fr-FR"/>
              </w:rPr>
            </w:pPr>
            <w:r>
              <w:rPr>
                <w:rFonts w:ascii="Arial" w:hAnsi="Arial" w:hint="eastAsia"/>
                <w:kern w:val="0"/>
                <w:sz w:val="18"/>
                <w:szCs w:val="18"/>
                <w:lang w:val="fr-FR"/>
              </w:rPr>
              <w:t>8</w:t>
            </w:r>
          </w:p>
        </w:tc>
        <w:tc>
          <w:tcPr>
            <w:tcW w:w="2681" w:type="dxa"/>
          </w:tcPr>
          <w:p w:rsidR="00853B6D" w:rsidRPr="00853B6D" w:rsidRDefault="00853B6D" w:rsidP="00853B6D">
            <w:pPr>
              <w:spacing w:line="240" w:lineRule="atLeast"/>
              <w:rPr>
                <w:rFonts w:ascii="Arial" w:hAnsi="Arial"/>
                <w:kern w:val="0"/>
                <w:sz w:val="18"/>
                <w:szCs w:val="18"/>
                <w:lang w:val="fr-FR"/>
              </w:rPr>
            </w:pPr>
            <w:r w:rsidRPr="00853B6D">
              <w:rPr>
                <w:rFonts w:ascii="Arial" w:hAnsi="Arial" w:hint="eastAsia"/>
                <w:kern w:val="0"/>
                <w:sz w:val="18"/>
                <w:szCs w:val="18"/>
                <w:lang w:val="fr-FR"/>
              </w:rPr>
              <w:t>验证码</w:t>
            </w:r>
          </w:p>
        </w:tc>
      </w:tr>
      <w:tr w:rsidR="00853B6D" w:rsidTr="007132C9">
        <w:trPr>
          <w:jc w:val="center"/>
        </w:trPr>
        <w:tc>
          <w:tcPr>
            <w:tcW w:w="2378" w:type="dxa"/>
          </w:tcPr>
          <w:p w:rsidR="00853B6D" w:rsidRDefault="00853B6D" w:rsidP="007132C9">
            <w:pPr>
              <w:pStyle w:val="TAL"/>
              <w:rPr>
                <w:lang w:val="fr-FR"/>
              </w:rPr>
            </w:pPr>
            <w:r>
              <w:rPr>
                <w:rFonts w:hint="eastAsia"/>
                <w:lang w:val="fr-FR"/>
              </w:rPr>
              <w:t>createTime</w:t>
            </w:r>
          </w:p>
        </w:tc>
        <w:tc>
          <w:tcPr>
            <w:tcW w:w="737" w:type="dxa"/>
          </w:tcPr>
          <w:p w:rsidR="00853B6D" w:rsidRPr="00853B6D" w:rsidRDefault="00853B6D" w:rsidP="00853B6D">
            <w:pPr>
              <w:spacing w:line="240" w:lineRule="atLeast"/>
              <w:rPr>
                <w:rFonts w:ascii="Arial" w:hAnsi="Arial"/>
                <w:kern w:val="0"/>
                <w:sz w:val="18"/>
                <w:szCs w:val="18"/>
                <w:lang w:val="fr-FR"/>
              </w:rPr>
            </w:pPr>
            <w:r w:rsidRPr="00853B6D">
              <w:rPr>
                <w:rFonts w:ascii="Arial" w:hAnsi="Arial" w:hint="eastAsia"/>
                <w:kern w:val="0"/>
                <w:sz w:val="18"/>
                <w:szCs w:val="18"/>
                <w:lang w:val="fr-FR"/>
              </w:rPr>
              <w:t>O</w:t>
            </w:r>
          </w:p>
        </w:tc>
        <w:tc>
          <w:tcPr>
            <w:tcW w:w="2104" w:type="dxa"/>
          </w:tcPr>
          <w:p w:rsidR="00853B6D" w:rsidRPr="00853B6D" w:rsidRDefault="00853B6D" w:rsidP="00853B6D">
            <w:pPr>
              <w:spacing w:line="240" w:lineRule="atLeast"/>
              <w:rPr>
                <w:rFonts w:ascii="Arial" w:hAnsi="Arial"/>
                <w:kern w:val="0"/>
                <w:sz w:val="18"/>
                <w:szCs w:val="18"/>
                <w:lang w:val="fr-FR"/>
              </w:rPr>
            </w:pPr>
            <w:r w:rsidRPr="00853B6D">
              <w:rPr>
                <w:rFonts w:ascii="Arial" w:hAnsi="Arial" w:hint="eastAsia"/>
                <w:kern w:val="0"/>
                <w:sz w:val="18"/>
                <w:szCs w:val="18"/>
                <w:lang w:val="fr-FR"/>
              </w:rPr>
              <w:t>String</w:t>
            </w:r>
          </w:p>
        </w:tc>
        <w:tc>
          <w:tcPr>
            <w:tcW w:w="900" w:type="dxa"/>
          </w:tcPr>
          <w:p w:rsidR="00853B6D" w:rsidRPr="005041A8" w:rsidRDefault="00853B6D" w:rsidP="00853B6D">
            <w:pPr>
              <w:spacing w:line="240" w:lineRule="atLeast"/>
              <w:rPr>
                <w:rFonts w:ascii="Arial" w:hAnsi="Arial"/>
                <w:kern w:val="0"/>
                <w:sz w:val="18"/>
                <w:szCs w:val="18"/>
                <w:lang w:val="fr-FR"/>
              </w:rPr>
            </w:pPr>
            <w:r>
              <w:rPr>
                <w:rFonts w:ascii="Arial" w:hAnsi="Arial" w:hint="eastAsia"/>
                <w:kern w:val="0"/>
                <w:sz w:val="18"/>
                <w:szCs w:val="18"/>
                <w:lang w:val="fr-FR"/>
              </w:rPr>
              <w:t>26</w:t>
            </w:r>
          </w:p>
        </w:tc>
        <w:tc>
          <w:tcPr>
            <w:tcW w:w="2681" w:type="dxa"/>
          </w:tcPr>
          <w:p w:rsidR="00853B6D" w:rsidRPr="00853B6D" w:rsidRDefault="00853B6D" w:rsidP="00853B6D">
            <w:pPr>
              <w:spacing w:line="240" w:lineRule="atLeast"/>
              <w:rPr>
                <w:rFonts w:ascii="Arial" w:hAnsi="Arial"/>
                <w:kern w:val="0"/>
                <w:sz w:val="18"/>
                <w:szCs w:val="18"/>
                <w:lang w:val="fr-FR"/>
              </w:rPr>
            </w:pPr>
            <w:r w:rsidRPr="00853B6D">
              <w:rPr>
                <w:rFonts w:ascii="Arial" w:hAnsi="Arial" w:hint="eastAsia"/>
                <w:kern w:val="0"/>
                <w:sz w:val="18"/>
                <w:szCs w:val="18"/>
                <w:lang w:val="fr-FR"/>
              </w:rPr>
              <w:t>记录生成时间</w:t>
            </w:r>
          </w:p>
        </w:tc>
      </w:tr>
      <w:tr w:rsidR="00853B6D" w:rsidTr="007132C9">
        <w:trPr>
          <w:jc w:val="center"/>
        </w:trPr>
        <w:tc>
          <w:tcPr>
            <w:tcW w:w="2378" w:type="dxa"/>
          </w:tcPr>
          <w:p w:rsidR="00853B6D" w:rsidRDefault="00853B6D" w:rsidP="007132C9">
            <w:pPr>
              <w:pStyle w:val="TAL"/>
              <w:rPr>
                <w:lang w:val="fr-FR"/>
              </w:rPr>
            </w:pPr>
            <w:r>
              <w:rPr>
                <w:rFonts w:hint="eastAsia"/>
                <w:lang w:val="fr-FR"/>
              </w:rPr>
              <w:t>serialID</w:t>
            </w:r>
          </w:p>
        </w:tc>
        <w:tc>
          <w:tcPr>
            <w:tcW w:w="737" w:type="dxa"/>
          </w:tcPr>
          <w:p w:rsidR="00853B6D" w:rsidRPr="00853B6D" w:rsidRDefault="00853B6D" w:rsidP="00853B6D">
            <w:pPr>
              <w:spacing w:line="240" w:lineRule="atLeast"/>
              <w:rPr>
                <w:rFonts w:ascii="Arial" w:hAnsi="Arial"/>
                <w:kern w:val="0"/>
                <w:sz w:val="18"/>
                <w:szCs w:val="18"/>
                <w:lang w:val="fr-FR"/>
              </w:rPr>
            </w:pPr>
            <w:r w:rsidRPr="00853B6D">
              <w:rPr>
                <w:rFonts w:ascii="Arial" w:hAnsi="Arial" w:hint="eastAsia"/>
                <w:kern w:val="0"/>
                <w:sz w:val="18"/>
                <w:szCs w:val="18"/>
                <w:lang w:val="fr-FR"/>
              </w:rPr>
              <w:t>O</w:t>
            </w:r>
          </w:p>
        </w:tc>
        <w:tc>
          <w:tcPr>
            <w:tcW w:w="2104" w:type="dxa"/>
          </w:tcPr>
          <w:p w:rsidR="00853B6D" w:rsidRPr="00853B6D" w:rsidRDefault="00853B6D" w:rsidP="00853B6D">
            <w:pPr>
              <w:spacing w:line="240" w:lineRule="atLeast"/>
              <w:rPr>
                <w:rFonts w:ascii="Arial" w:hAnsi="Arial"/>
                <w:kern w:val="0"/>
                <w:sz w:val="18"/>
                <w:szCs w:val="18"/>
                <w:lang w:val="fr-FR"/>
              </w:rPr>
            </w:pPr>
            <w:r w:rsidRPr="00853B6D">
              <w:rPr>
                <w:rFonts w:ascii="Arial" w:hAnsi="Arial" w:hint="eastAsia"/>
                <w:kern w:val="0"/>
                <w:sz w:val="18"/>
                <w:szCs w:val="18"/>
                <w:lang w:val="fr-FR"/>
              </w:rPr>
              <w:t>String</w:t>
            </w:r>
          </w:p>
        </w:tc>
        <w:tc>
          <w:tcPr>
            <w:tcW w:w="900" w:type="dxa"/>
          </w:tcPr>
          <w:p w:rsidR="00853B6D" w:rsidRPr="005041A8" w:rsidRDefault="00853B6D" w:rsidP="00853B6D">
            <w:pPr>
              <w:spacing w:line="240" w:lineRule="atLeast"/>
              <w:rPr>
                <w:rFonts w:ascii="Arial" w:hAnsi="Arial"/>
                <w:kern w:val="0"/>
                <w:sz w:val="18"/>
                <w:szCs w:val="18"/>
                <w:lang w:val="fr-FR"/>
              </w:rPr>
            </w:pPr>
            <w:r>
              <w:rPr>
                <w:rFonts w:ascii="Arial" w:hAnsi="Arial" w:hint="eastAsia"/>
                <w:kern w:val="0"/>
                <w:sz w:val="18"/>
                <w:szCs w:val="18"/>
                <w:lang w:val="fr-FR"/>
              </w:rPr>
              <w:t>32</w:t>
            </w:r>
          </w:p>
        </w:tc>
        <w:tc>
          <w:tcPr>
            <w:tcW w:w="2681" w:type="dxa"/>
          </w:tcPr>
          <w:p w:rsidR="00853B6D" w:rsidRPr="00853B6D" w:rsidRDefault="00853B6D" w:rsidP="00853B6D">
            <w:pPr>
              <w:spacing w:line="240" w:lineRule="atLeast"/>
              <w:rPr>
                <w:rFonts w:ascii="Arial" w:hAnsi="Arial"/>
                <w:kern w:val="0"/>
                <w:sz w:val="18"/>
                <w:szCs w:val="18"/>
                <w:lang w:val="fr-FR"/>
              </w:rPr>
            </w:pPr>
            <w:r w:rsidRPr="00853B6D">
              <w:rPr>
                <w:rFonts w:ascii="Arial" w:hAnsi="Arial" w:hint="eastAsia"/>
                <w:kern w:val="0"/>
                <w:sz w:val="18"/>
                <w:szCs w:val="18"/>
                <w:lang w:val="fr-FR"/>
              </w:rPr>
              <w:t>短信序号</w:t>
            </w:r>
          </w:p>
        </w:tc>
      </w:tr>
      <w:tr w:rsidR="00853B6D" w:rsidTr="007132C9">
        <w:trPr>
          <w:jc w:val="center"/>
        </w:trPr>
        <w:tc>
          <w:tcPr>
            <w:tcW w:w="2378" w:type="dxa"/>
          </w:tcPr>
          <w:p w:rsidR="00853B6D" w:rsidRDefault="00853B6D" w:rsidP="007132C9">
            <w:pPr>
              <w:pStyle w:val="TAL"/>
              <w:rPr>
                <w:lang w:val="fr-FR"/>
              </w:rPr>
            </w:pPr>
            <w:r>
              <w:rPr>
                <w:rFonts w:hint="eastAsia"/>
                <w:lang w:val="fr-FR"/>
              </w:rPr>
              <w:t>plmn</w:t>
            </w:r>
          </w:p>
        </w:tc>
        <w:tc>
          <w:tcPr>
            <w:tcW w:w="737" w:type="dxa"/>
          </w:tcPr>
          <w:p w:rsidR="00853B6D" w:rsidRPr="00853B6D" w:rsidRDefault="00853B6D" w:rsidP="00853B6D">
            <w:pPr>
              <w:spacing w:line="240" w:lineRule="atLeast"/>
              <w:rPr>
                <w:rFonts w:ascii="Arial" w:hAnsi="Arial"/>
                <w:kern w:val="0"/>
                <w:sz w:val="18"/>
                <w:szCs w:val="18"/>
                <w:lang w:val="fr-FR"/>
              </w:rPr>
            </w:pPr>
            <w:r w:rsidRPr="00853B6D">
              <w:rPr>
                <w:rFonts w:ascii="Arial" w:hAnsi="Arial" w:hint="eastAsia"/>
                <w:kern w:val="0"/>
                <w:sz w:val="18"/>
                <w:szCs w:val="18"/>
                <w:lang w:val="fr-FR"/>
              </w:rPr>
              <w:t>O</w:t>
            </w:r>
          </w:p>
        </w:tc>
        <w:tc>
          <w:tcPr>
            <w:tcW w:w="2104" w:type="dxa"/>
          </w:tcPr>
          <w:p w:rsidR="00853B6D" w:rsidRPr="00853B6D" w:rsidRDefault="00853B6D" w:rsidP="00853B6D">
            <w:pPr>
              <w:spacing w:line="240" w:lineRule="atLeast"/>
              <w:rPr>
                <w:rFonts w:ascii="Arial" w:hAnsi="Arial"/>
                <w:kern w:val="0"/>
                <w:sz w:val="18"/>
                <w:szCs w:val="18"/>
                <w:lang w:val="fr-FR"/>
              </w:rPr>
            </w:pPr>
            <w:r w:rsidRPr="00853B6D">
              <w:rPr>
                <w:rFonts w:ascii="Arial" w:hAnsi="Arial" w:hint="eastAsia"/>
                <w:kern w:val="0"/>
                <w:sz w:val="18"/>
                <w:szCs w:val="18"/>
                <w:lang w:val="fr-FR"/>
              </w:rPr>
              <w:t>String</w:t>
            </w:r>
          </w:p>
        </w:tc>
        <w:tc>
          <w:tcPr>
            <w:tcW w:w="900" w:type="dxa"/>
          </w:tcPr>
          <w:p w:rsidR="00853B6D" w:rsidRPr="005041A8" w:rsidRDefault="00853B6D" w:rsidP="00853B6D">
            <w:pPr>
              <w:spacing w:line="240" w:lineRule="atLeast"/>
              <w:rPr>
                <w:rFonts w:ascii="Arial" w:hAnsi="Arial"/>
                <w:kern w:val="0"/>
                <w:sz w:val="18"/>
                <w:szCs w:val="18"/>
                <w:lang w:val="fr-FR"/>
              </w:rPr>
            </w:pPr>
            <w:r>
              <w:rPr>
                <w:rFonts w:ascii="Arial" w:hAnsi="Arial" w:hint="eastAsia"/>
                <w:kern w:val="0"/>
                <w:sz w:val="18"/>
                <w:szCs w:val="18"/>
                <w:lang w:val="fr-FR"/>
              </w:rPr>
              <w:t>20</w:t>
            </w:r>
          </w:p>
        </w:tc>
        <w:tc>
          <w:tcPr>
            <w:tcW w:w="2681" w:type="dxa"/>
          </w:tcPr>
          <w:p w:rsidR="00853B6D" w:rsidRPr="00853B6D" w:rsidRDefault="00853B6D" w:rsidP="00853B6D">
            <w:pPr>
              <w:spacing w:line="240" w:lineRule="atLeast"/>
              <w:rPr>
                <w:rFonts w:hAnsi="Arial"/>
                <w:sz w:val="18"/>
                <w:szCs w:val="18"/>
                <w:lang w:val="fr-FR"/>
              </w:rPr>
            </w:pPr>
            <w:r w:rsidRPr="00853B6D">
              <w:rPr>
                <w:rFonts w:ascii="Arial" w:hAnsi="Arial" w:hint="eastAsia"/>
                <w:kern w:val="0"/>
                <w:sz w:val="18"/>
                <w:szCs w:val="18"/>
                <w:lang w:val="fr-FR"/>
              </w:rPr>
              <w:t>PLMN</w:t>
            </w:r>
          </w:p>
        </w:tc>
      </w:tr>
      <w:tr w:rsidR="00853B6D" w:rsidTr="007132C9">
        <w:trPr>
          <w:jc w:val="center"/>
        </w:trPr>
        <w:tc>
          <w:tcPr>
            <w:tcW w:w="2378" w:type="dxa"/>
          </w:tcPr>
          <w:p w:rsidR="00853B6D" w:rsidRDefault="00853B6D" w:rsidP="007132C9">
            <w:pPr>
              <w:pStyle w:val="TAL"/>
              <w:rPr>
                <w:lang w:val="fr-FR"/>
              </w:rPr>
            </w:pPr>
            <w:r>
              <w:rPr>
                <w:rFonts w:hint="eastAsia"/>
                <w:lang w:val="fr-FR"/>
              </w:rPr>
              <w:t>smsAccessCode</w:t>
            </w:r>
          </w:p>
        </w:tc>
        <w:tc>
          <w:tcPr>
            <w:tcW w:w="737" w:type="dxa"/>
          </w:tcPr>
          <w:p w:rsidR="00853B6D" w:rsidRPr="00853B6D" w:rsidRDefault="00853B6D" w:rsidP="00853B6D">
            <w:pPr>
              <w:spacing w:line="240" w:lineRule="atLeast"/>
              <w:rPr>
                <w:rFonts w:ascii="Arial" w:hAnsi="Arial"/>
                <w:kern w:val="0"/>
                <w:sz w:val="18"/>
                <w:szCs w:val="18"/>
                <w:lang w:val="fr-FR"/>
              </w:rPr>
            </w:pPr>
            <w:r w:rsidRPr="00853B6D">
              <w:rPr>
                <w:rFonts w:ascii="Arial" w:hAnsi="Arial" w:hint="eastAsia"/>
                <w:kern w:val="0"/>
                <w:sz w:val="18"/>
                <w:szCs w:val="18"/>
                <w:lang w:val="fr-FR"/>
              </w:rPr>
              <w:t>O</w:t>
            </w:r>
          </w:p>
        </w:tc>
        <w:tc>
          <w:tcPr>
            <w:tcW w:w="2104" w:type="dxa"/>
          </w:tcPr>
          <w:p w:rsidR="00853B6D" w:rsidRPr="00853B6D" w:rsidRDefault="00853B6D" w:rsidP="00853B6D">
            <w:pPr>
              <w:spacing w:line="240" w:lineRule="atLeast"/>
              <w:rPr>
                <w:rFonts w:ascii="Arial" w:hAnsi="Arial"/>
                <w:kern w:val="0"/>
                <w:sz w:val="18"/>
                <w:szCs w:val="18"/>
                <w:lang w:val="fr-FR"/>
              </w:rPr>
            </w:pPr>
            <w:r w:rsidRPr="00853B6D">
              <w:rPr>
                <w:rFonts w:ascii="Arial" w:hAnsi="Arial" w:hint="eastAsia"/>
                <w:kern w:val="0"/>
                <w:sz w:val="18"/>
                <w:szCs w:val="18"/>
                <w:lang w:val="fr-FR"/>
              </w:rPr>
              <w:t>String</w:t>
            </w:r>
          </w:p>
        </w:tc>
        <w:tc>
          <w:tcPr>
            <w:tcW w:w="900" w:type="dxa"/>
          </w:tcPr>
          <w:p w:rsidR="00853B6D" w:rsidRPr="005041A8" w:rsidRDefault="00853B6D" w:rsidP="00853B6D">
            <w:pPr>
              <w:spacing w:line="240" w:lineRule="atLeast"/>
              <w:rPr>
                <w:rFonts w:ascii="Arial" w:hAnsi="Arial"/>
                <w:kern w:val="0"/>
                <w:sz w:val="18"/>
                <w:szCs w:val="18"/>
                <w:lang w:val="fr-FR"/>
              </w:rPr>
            </w:pPr>
            <w:r>
              <w:rPr>
                <w:rFonts w:ascii="Arial" w:hAnsi="Arial" w:hint="eastAsia"/>
                <w:kern w:val="0"/>
                <w:sz w:val="18"/>
                <w:szCs w:val="18"/>
                <w:lang w:val="fr-FR"/>
              </w:rPr>
              <w:t>32</w:t>
            </w:r>
          </w:p>
        </w:tc>
        <w:tc>
          <w:tcPr>
            <w:tcW w:w="2681" w:type="dxa"/>
          </w:tcPr>
          <w:p w:rsidR="00853B6D" w:rsidRDefault="00853B6D" w:rsidP="007132C9">
            <w:pPr>
              <w:spacing w:line="240" w:lineRule="atLeast"/>
            </w:pPr>
            <w:r>
              <w:rPr>
                <w:rFonts w:hAnsi="宋体" w:cs="Arial" w:hint="eastAsia"/>
                <w:sz w:val="18"/>
                <w:szCs w:val="18"/>
                <w:lang w:val="en-GB"/>
              </w:rPr>
              <w:t>短信接入码</w:t>
            </w:r>
          </w:p>
        </w:tc>
      </w:tr>
      <w:tr w:rsidR="00853B6D" w:rsidTr="007132C9">
        <w:trPr>
          <w:jc w:val="center"/>
        </w:trPr>
        <w:tc>
          <w:tcPr>
            <w:tcW w:w="2378" w:type="dxa"/>
          </w:tcPr>
          <w:p w:rsidR="00853B6D" w:rsidRDefault="00853B6D" w:rsidP="007132C9">
            <w:pPr>
              <w:pStyle w:val="TAL"/>
              <w:rPr>
                <w:lang w:val="fr-FR"/>
              </w:rPr>
            </w:pPr>
            <w:r w:rsidRPr="00426D96">
              <w:rPr>
                <w:lang w:val="fr-FR"/>
              </w:rPr>
              <w:t>receive</w:t>
            </w:r>
            <w:r>
              <w:rPr>
                <w:rFonts w:hint="eastAsia"/>
                <w:lang w:val="fr-FR"/>
              </w:rPr>
              <w:t>dSMSTime</w:t>
            </w:r>
          </w:p>
        </w:tc>
        <w:tc>
          <w:tcPr>
            <w:tcW w:w="737" w:type="dxa"/>
          </w:tcPr>
          <w:p w:rsidR="00853B6D" w:rsidRPr="00853B6D" w:rsidRDefault="00853B6D" w:rsidP="00853B6D">
            <w:pPr>
              <w:spacing w:line="240" w:lineRule="atLeast"/>
              <w:rPr>
                <w:rFonts w:ascii="Arial" w:hAnsi="Arial"/>
                <w:kern w:val="0"/>
                <w:sz w:val="18"/>
                <w:szCs w:val="18"/>
                <w:lang w:val="fr-FR"/>
              </w:rPr>
            </w:pPr>
            <w:r w:rsidRPr="00853B6D">
              <w:rPr>
                <w:rFonts w:ascii="Arial" w:hAnsi="Arial" w:hint="eastAsia"/>
                <w:kern w:val="0"/>
                <w:sz w:val="18"/>
                <w:szCs w:val="18"/>
                <w:lang w:val="fr-FR"/>
              </w:rPr>
              <w:t>O</w:t>
            </w:r>
          </w:p>
        </w:tc>
        <w:tc>
          <w:tcPr>
            <w:tcW w:w="2104" w:type="dxa"/>
          </w:tcPr>
          <w:p w:rsidR="00853B6D" w:rsidRPr="00853B6D" w:rsidRDefault="00853B6D" w:rsidP="00853B6D">
            <w:pPr>
              <w:spacing w:line="240" w:lineRule="atLeast"/>
              <w:rPr>
                <w:rFonts w:ascii="Arial" w:hAnsi="Arial"/>
                <w:kern w:val="0"/>
                <w:sz w:val="18"/>
                <w:szCs w:val="18"/>
                <w:lang w:val="fr-FR"/>
              </w:rPr>
            </w:pPr>
            <w:r w:rsidRPr="00853B6D">
              <w:rPr>
                <w:rFonts w:ascii="Arial" w:hAnsi="Arial" w:hint="eastAsia"/>
                <w:kern w:val="0"/>
                <w:sz w:val="18"/>
                <w:szCs w:val="18"/>
                <w:lang w:val="fr-FR"/>
              </w:rPr>
              <w:t>String</w:t>
            </w:r>
          </w:p>
        </w:tc>
        <w:tc>
          <w:tcPr>
            <w:tcW w:w="900" w:type="dxa"/>
          </w:tcPr>
          <w:p w:rsidR="00853B6D" w:rsidRPr="00853B6D" w:rsidRDefault="00853B6D" w:rsidP="00853B6D">
            <w:pPr>
              <w:spacing w:line="240" w:lineRule="atLeast"/>
              <w:rPr>
                <w:rFonts w:ascii="Arial" w:hAnsi="Arial"/>
                <w:kern w:val="0"/>
                <w:sz w:val="18"/>
                <w:szCs w:val="18"/>
                <w:lang w:val="fr-FR"/>
              </w:rPr>
            </w:pPr>
            <w:r>
              <w:rPr>
                <w:rFonts w:ascii="Arial" w:hAnsi="Arial" w:hint="eastAsia"/>
                <w:kern w:val="0"/>
                <w:sz w:val="18"/>
                <w:szCs w:val="18"/>
                <w:lang w:val="fr-FR"/>
              </w:rPr>
              <w:t>26</w:t>
            </w:r>
          </w:p>
        </w:tc>
        <w:tc>
          <w:tcPr>
            <w:tcW w:w="2681" w:type="dxa"/>
          </w:tcPr>
          <w:p w:rsidR="00853B6D" w:rsidRDefault="00853B6D" w:rsidP="007132C9">
            <w:pPr>
              <w:spacing w:line="240" w:lineRule="atLeast"/>
              <w:rPr>
                <w:rFonts w:hAnsi="宋体" w:cs="Arial"/>
                <w:sz w:val="18"/>
                <w:szCs w:val="18"/>
                <w:lang w:val="en-GB"/>
              </w:rPr>
            </w:pPr>
            <w:r>
              <w:rPr>
                <w:rFonts w:hAnsi="宋体" w:cs="Arial" w:hint="eastAsia"/>
                <w:sz w:val="18"/>
                <w:szCs w:val="18"/>
                <w:lang w:val="en-GB"/>
              </w:rPr>
              <w:t>收到上行短信时间</w:t>
            </w:r>
          </w:p>
        </w:tc>
      </w:tr>
    </w:tbl>
    <w:p w:rsidR="00FE260A" w:rsidRDefault="00FE260A" w:rsidP="00FE260A"/>
    <w:p w:rsidR="00FE260A" w:rsidRPr="00FE260A" w:rsidRDefault="00FE260A" w:rsidP="00FE260A"/>
    <w:p w:rsidR="00E56073" w:rsidRDefault="00E56073" w:rsidP="00E56073">
      <w:pPr>
        <w:pStyle w:val="21"/>
        <w:numPr>
          <w:ilvl w:val="1"/>
          <w:numId w:val="1"/>
        </w:numPr>
        <w:rPr>
          <w:rStyle w:val="210"/>
        </w:rPr>
      </w:pPr>
      <w:r>
        <w:rPr>
          <w:rStyle w:val="210"/>
          <w:rFonts w:hint="eastAsia"/>
        </w:rPr>
        <w:t>chgS</w:t>
      </w:r>
      <w:r w:rsidRPr="00E56073">
        <w:rPr>
          <w:rStyle w:val="210"/>
        </w:rPr>
        <w:t>ubscription</w:t>
      </w:r>
      <w:bookmarkEnd w:id="172"/>
    </w:p>
    <w:p w:rsidR="00E56073" w:rsidRPr="00B91F27" w:rsidRDefault="003F1820" w:rsidP="00407B6C">
      <w:pPr>
        <w:pStyle w:val="31"/>
      </w:pPr>
      <w:bookmarkStart w:id="173" w:name="_Toc317101300"/>
      <w:r>
        <w:rPr>
          <w:rStyle w:val="210"/>
          <w:rFonts w:hint="eastAsia"/>
        </w:rPr>
        <w:t>JSON</w:t>
      </w:r>
      <w:r>
        <w:rPr>
          <w:rStyle w:val="210"/>
          <w:rFonts w:hint="eastAsia"/>
        </w:rPr>
        <w:t>＋</w:t>
      </w:r>
      <w:r>
        <w:rPr>
          <w:rStyle w:val="210"/>
          <w:rFonts w:hint="eastAsia"/>
        </w:rPr>
        <w:t>SOAP</w:t>
      </w:r>
      <w:r>
        <w:rPr>
          <w:rStyle w:val="210"/>
          <w:rFonts w:hint="eastAsia"/>
        </w:rPr>
        <w:t>接口</w:t>
      </w:r>
      <w:bookmarkEnd w:id="173"/>
    </w:p>
    <w:p w:rsidR="00E56073" w:rsidRDefault="00E56073" w:rsidP="00407B6C">
      <w:pPr>
        <w:pStyle w:val="41"/>
      </w:pPr>
      <w:r>
        <w:rPr>
          <w:rFonts w:hint="eastAsia"/>
        </w:rPr>
        <w:t>描述</w:t>
      </w:r>
    </w:p>
    <w:p w:rsidR="00550A0F" w:rsidRDefault="00E56073" w:rsidP="00E56073">
      <w:pPr>
        <w:ind w:firstLine="420"/>
      </w:pPr>
      <w:r>
        <w:rPr>
          <w:rFonts w:hint="eastAsia"/>
        </w:rPr>
        <w:t>用户业务订阅变更接口。</w:t>
      </w:r>
      <w:r>
        <w:rPr>
          <w:rFonts w:hint="eastAsia"/>
        </w:rPr>
        <w:t>AccountServer</w:t>
      </w:r>
      <w:r>
        <w:rPr>
          <w:rFonts w:hint="eastAsia"/>
        </w:rPr>
        <w:t>或</w:t>
      </w:r>
      <w:r>
        <w:rPr>
          <w:rFonts w:hint="eastAsia"/>
        </w:rPr>
        <w:t>Portal</w:t>
      </w:r>
      <w:r>
        <w:rPr>
          <w:rFonts w:hint="eastAsia"/>
        </w:rPr>
        <w:t>通过该接口向</w:t>
      </w:r>
      <w:r>
        <w:rPr>
          <w:rFonts w:hint="eastAsia"/>
        </w:rPr>
        <w:t>UserProfile</w:t>
      </w:r>
      <w:r>
        <w:rPr>
          <w:rFonts w:hint="eastAsia"/>
        </w:rPr>
        <w:t>发起业务订阅变更请求。</w:t>
      </w:r>
    </w:p>
    <w:p w:rsidR="00E56073" w:rsidRDefault="00E56073" w:rsidP="00407B6C">
      <w:pPr>
        <w:pStyle w:val="41"/>
      </w:pPr>
      <w:r>
        <w:lastRenderedPageBreak/>
        <w:t xml:space="preserve">API </w:t>
      </w:r>
      <w:r>
        <w:rPr>
          <w:rFonts w:hint="eastAsia"/>
        </w:rPr>
        <w:t>原型</w:t>
      </w:r>
    </w:p>
    <w:p w:rsidR="00E56073" w:rsidRDefault="00E56073" w:rsidP="00E56073">
      <w:pPr>
        <w:ind w:left="420" w:firstLine="420"/>
      </w:pPr>
      <w:r>
        <w:rPr>
          <w:rFonts w:hint="eastAsia"/>
        </w:rPr>
        <w:t>ChgSubscriptionRsp chgSubscription</w:t>
      </w:r>
      <w:r>
        <w:t>(</w:t>
      </w:r>
      <w:r>
        <w:rPr>
          <w:rFonts w:hint="eastAsia"/>
        </w:rPr>
        <w:t xml:space="preserve"> ChgSubscriptionReq chgSubscriptionReq</w:t>
      </w:r>
      <w:r>
        <w:t>)</w:t>
      </w:r>
      <w:r>
        <w:rPr>
          <w:rFonts w:hint="eastAsia"/>
        </w:rPr>
        <w:t xml:space="preserve"> throws </w:t>
      </w:r>
      <w:r w:rsidRPr="00813C66">
        <w:rPr>
          <w:rFonts w:hint="eastAsia"/>
        </w:rPr>
        <w:t>CException</w:t>
      </w:r>
    </w:p>
    <w:p w:rsidR="00E56073" w:rsidRDefault="00E56073" w:rsidP="00407B6C">
      <w:pPr>
        <w:pStyle w:val="41"/>
      </w:pPr>
      <w:r>
        <w:rPr>
          <w:rFonts w:hint="eastAsia"/>
        </w:rPr>
        <w:t>输入参数</w:t>
      </w:r>
    </w:p>
    <w:p w:rsidR="00E56073" w:rsidRPr="00A01A26" w:rsidRDefault="00E56073" w:rsidP="00E56073">
      <w:pPr>
        <w:pStyle w:val="a4"/>
        <w:ind w:firstLine="210"/>
      </w:pPr>
      <w:r>
        <w:rPr>
          <w:rFonts w:hint="eastAsia"/>
        </w:rPr>
        <w:t>ChgSubscriptionReq</w:t>
      </w:r>
      <w:r>
        <w:rPr>
          <w:rFonts w:hint="eastAsia"/>
        </w:rPr>
        <w:t>定义如下：</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1243"/>
        <w:gridCol w:w="992"/>
        <w:gridCol w:w="3450"/>
      </w:tblGrid>
      <w:tr w:rsidR="00E56073" w:rsidTr="00254D54">
        <w:trPr>
          <w:jc w:val="center"/>
        </w:trPr>
        <w:tc>
          <w:tcPr>
            <w:tcW w:w="2378" w:type="dxa"/>
          </w:tcPr>
          <w:p w:rsidR="00E56073" w:rsidRDefault="00E56073" w:rsidP="00254D54">
            <w:pPr>
              <w:pStyle w:val="TAH"/>
              <w:rPr>
                <w:rFonts w:ascii="Verdana" w:hAnsi="Verdana"/>
                <w:lang w:val="fr-FR" w:eastAsia="zh-CN"/>
              </w:rPr>
            </w:pPr>
            <w:r>
              <w:rPr>
                <w:rFonts w:ascii="Verdana" w:hAnsi="Verdana" w:hint="eastAsia"/>
                <w:lang w:val="fr-FR" w:eastAsia="zh-CN"/>
              </w:rPr>
              <w:t>参数名称</w:t>
            </w:r>
          </w:p>
        </w:tc>
        <w:tc>
          <w:tcPr>
            <w:tcW w:w="737" w:type="dxa"/>
          </w:tcPr>
          <w:p w:rsidR="00E56073" w:rsidRDefault="00E56073" w:rsidP="00254D54">
            <w:pPr>
              <w:pStyle w:val="TAH"/>
              <w:rPr>
                <w:rFonts w:ascii="Verdana" w:hAnsi="Verdana"/>
                <w:lang w:val="fr-FR" w:eastAsia="zh-CN"/>
              </w:rPr>
            </w:pPr>
            <w:r>
              <w:rPr>
                <w:rFonts w:ascii="Verdana" w:hAnsi="Verdana" w:hint="eastAsia"/>
                <w:lang w:val="fr-FR" w:eastAsia="zh-CN"/>
              </w:rPr>
              <w:t>必须</w:t>
            </w:r>
          </w:p>
        </w:tc>
        <w:tc>
          <w:tcPr>
            <w:tcW w:w="1243" w:type="dxa"/>
          </w:tcPr>
          <w:p w:rsidR="00E56073" w:rsidRDefault="00E56073" w:rsidP="00254D54">
            <w:pPr>
              <w:pStyle w:val="TAH"/>
              <w:rPr>
                <w:rFonts w:ascii="Verdana" w:hAnsi="Verdana"/>
                <w:lang w:val="fr-FR" w:eastAsia="zh-CN"/>
              </w:rPr>
            </w:pPr>
            <w:r>
              <w:rPr>
                <w:rFonts w:ascii="Verdana" w:hAnsi="Verdana" w:hint="eastAsia"/>
                <w:lang w:val="fr-FR" w:eastAsia="zh-CN"/>
              </w:rPr>
              <w:t>类型</w:t>
            </w:r>
          </w:p>
        </w:tc>
        <w:tc>
          <w:tcPr>
            <w:tcW w:w="992" w:type="dxa"/>
          </w:tcPr>
          <w:p w:rsidR="00E56073" w:rsidRDefault="00E56073" w:rsidP="00254D54">
            <w:pPr>
              <w:pStyle w:val="TAH"/>
              <w:rPr>
                <w:rFonts w:ascii="Verdana" w:hAnsi="Verdana"/>
                <w:lang w:val="fr-FR" w:eastAsia="zh-CN"/>
              </w:rPr>
            </w:pPr>
            <w:r>
              <w:rPr>
                <w:rFonts w:ascii="Verdana" w:hAnsi="Verdana" w:hint="eastAsia"/>
                <w:lang w:val="fr-FR" w:eastAsia="zh-CN"/>
              </w:rPr>
              <w:t>长度</w:t>
            </w:r>
          </w:p>
        </w:tc>
        <w:tc>
          <w:tcPr>
            <w:tcW w:w="3450" w:type="dxa"/>
          </w:tcPr>
          <w:p w:rsidR="00E56073" w:rsidRDefault="00E56073" w:rsidP="00254D54">
            <w:pPr>
              <w:pStyle w:val="TAH"/>
              <w:rPr>
                <w:rFonts w:ascii="Verdana" w:hAnsi="Verdana"/>
                <w:lang w:val="fr-FR" w:eastAsia="zh-CN"/>
              </w:rPr>
            </w:pPr>
            <w:r>
              <w:rPr>
                <w:rFonts w:ascii="Verdana" w:hAnsi="Verdana" w:hint="eastAsia"/>
                <w:lang w:val="fr-FR" w:eastAsia="zh-CN"/>
              </w:rPr>
              <w:t>描述信息</w:t>
            </w:r>
          </w:p>
        </w:tc>
      </w:tr>
      <w:tr w:rsidR="00E56073" w:rsidTr="00254D54">
        <w:trPr>
          <w:jc w:val="center"/>
        </w:trPr>
        <w:tc>
          <w:tcPr>
            <w:tcW w:w="2378" w:type="dxa"/>
          </w:tcPr>
          <w:p w:rsidR="00E56073" w:rsidRPr="00E74491" w:rsidRDefault="00E56073" w:rsidP="00254D54">
            <w:pPr>
              <w:pStyle w:val="TAL"/>
              <w:rPr>
                <w:lang w:val="fr-FR" w:eastAsia="zh-CN"/>
              </w:rPr>
            </w:pPr>
            <w:r w:rsidRPr="00E74491">
              <w:rPr>
                <w:rFonts w:hint="eastAsia"/>
                <w:lang w:val="fr-FR" w:eastAsia="zh-CN"/>
              </w:rPr>
              <w:t>v</w:t>
            </w:r>
            <w:r w:rsidRPr="00E74491">
              <w:rPr>
                <w:lang w:val="fr-FR" w:eastAsia="zh-CN"/>
              </w:rPr>
              <w:t>ersion</w:t>
            </w:r>
          </w:p>
        </w:tc>
        <w:tc>
          <w:tcPr>
            <w:tcW w:w="737" w:type="dxa"/>
          </w:tcPr>
          <w:p w:rsidR="00E56073" w:rsidRPr="00E74491" w:rsidRDefault="00E56073" w:rsidP="00254D54">
            <w:pPr>
              <w:pStyle w:val="TAL"/>
              <w:rPr>
                <w:lang w:val="fr-FR" w:eastAsia="zh-CN"/>
              </w:rPr>
            </w:pPr>
            <w:r>
              <w:rPr>
                <w:rFonts w:hint="eastAsia"/>
                <w:lang w:val="fr-FR" w:eastAsia="zh-CN"/>
              </w:rPr>
              <w:t>M</w:t>
            </w:r>
          </w:p>
        </w:tc>
        <w:tc>
          <w:tcPr>
            <w:tcW w:w="1243" w:type="dxa"/>
          </w:tcPr>
          <w:p w:rsidR="00E56073" w:rsidRPr="00E74491" w:rsidRDefault="00E56073" w:rsidP="00254D54">
            <w:pPr>
              <w:pStyle w:val="TAH"/>
              <w:jc w:val="both"/>
              <w:rPr>
                <w:b w:val="0"/>
                <w:lang w:val="fr-FR" w:eastAsia="zh-CN"/>
              </w:rPr>
            </w:pPr>
            <w:r>
              <w:rPr>
                <w:rFonts w:hint="eastAsia"/>
                <w:b w:val="0"/>
                <w:lang w:val="fr-FR" w:eastAsia="zh-CN"/>
              </w:rPr>
              <w:t>String</w:t>
            </w:r>
          </w:p>
        </w:tc>
        <w:tc>
          <w:tcPr>
            <w:tcW w:w="992" w:type="dxa"/>
          </w:tcPr>
          <w:p w:rsidR="00E56073" w:rsidRPr="00E74491" w:rsidRDefault="00E56073" w:rsidP="00254D54">
            <w:pPr>
              <w:rPr>
                <w:rFonts w:ascii="Arial" w:hAnsi="Arial"/>
                <w:kern w:val="0"/>
                <w:sz w:val="18"/>
                <w:szCs w:val="18"/>
                <w:lang w:val="fr-FR"/>
              </w:rPr>
            </w:pPr>
            <w:r>
              <w:rPr>
                <w:rFonts w:ascii="Arial" w:hAnsi="Arial" w:hint="eastAsia"/>
                <w:kern w:val="0"/>
                <w:sz w:val="18"/>
                <w:szCs w:val="18"/>
                <w:lang w:val="fr-FR"/>
              </w:rPr>
              <w:t>5</w:t>
            </w:r>
          </w:p>
        </w:tc>
        <w:tc>
          <w:tcPr>
            <w:tcW w:w="3450" w:type="dxa"/>
          </w:tcPr>
          <w:p w:rsidR="00E56073" w:rsidRPr="00E74491" w:rsidRDefault="00E56073" w:rsidP="00254D54">
            <w:pPr>
              <w:rPr>
                <w:rFonts w:ascii="Arial" w:hAnsi="Arial"/>
                <w:kern w:val="0"/>
                <w:sz w:val="18"/>
                <w:szCs w:val="18"/>
                <w:lang w:val="fr-FR"/>
              </w:rPr>
            </w:pPr>
            <w:r w:rsidRPr="00E74491">
              <w:rPr>
                <w:rFonts w:ascii="Arial" w:hAnsi="Arial" w:hint="eastAsia"/>
                <w:kern w:val="0"/>
                <w:sz w:val="18"/>
                <w:szCs w:val="18"/>
                <w:lang w:val="fr-FR"/>
              </w:rPr>
              <w:t>协议版本号</w:t>
            </w:r>
          </w:p>
          <w:p w:rsidR="00E56073" w:rsidRPr="00E74491" w:rsidRDefault="00E56073" w:rsidP="008E27B5">
            <w:pPr>
              <w:rPr>
                <w:rFonts w:ascii="Arial" w:hAnsi="Arial"/>
                <w:kern w:val="0"/>
                <w:sz w:val="18"/>
                <w:szCs w:val="18"/>
                <w:lang w:val="fr-FR"/>
              </w:rPr>
            </w:pPr>
            <w:r w:rsidRPr="00E74491">
              <w:rPr>
                <w:rFonts w:ascii="Arial" w:hAnsi="Arial" w:hint="eastAsia"/>
                <w:kern w:val="0"/>
                <w:sz w:val="18"/>
                <w:szCs w:val="18"/>
                <w:lang w:val="fr-FR"/>
              </w:rPr>
              <w:t>当前版本为：</w:t>
            </w:r>
            <w:r>
              <w:rPr>
                <w:rFonts w:ascii="Arial" w:hAnsi="Arial" w:hint="eastAsia"/>
                <w:kern w:val="0"/>
                <w:sz w:val="18"/>
                <w:szCs w:val="18"/>
                <w:lang w:val="fr-FR"/>
              </w:rPr>
              <w:t>0</w:t>
            </w:r>
            <w:r w:rsidR="008E27B5">
              <w:rPr>
                <w:rFonts w:ascii="Arial" w:hAnsi="Arial" w:hint="eastAsia"/>
                <w:kern w:val="0"/>
                <w:sz w:val="18"/>
                <w:szCs w:val="18"/>
                <w:lang w:val="fr-FR"/>
              </w:rPr>
              <w:t>2</w:t>
            </w:r>
            <w:r>
              <w:rPr>
                <w:rFonts w:ascii="Arial" w:hAnsi="Arial" w:hint="eastAsia"/>
                <w:kern w:val="0"/>
                <w:sz w:val="18"/>
                <w:szCs w:val="18"/>
                <w:lang w:val="fr-FR"/>
              </w:rPr>
              <w:t>.01</w:t>
            </w:r>
          </w:p>
        </w:tc>
      </w:tr>
      <w:tr w:rsidR="00E56073" w:rsidTr="00254D54">
        <w:trPr>
          <w:jc w:val="center"/>
        </w:trPr>
        <w:tc>
          <w:tcPr>
            <w:tcW w:w="2378" w:type="dxa"/>
          </w:tcPr>
          <w:p w:rsidR="00E56073" w:rsidRPr="00E74491" w:rsidRDefault="00E56073" w:rsidP="00254D54">
            <w:pPr>
              <w:pStyle w:val="TAL"/>
              <w:rPr>
                <w:lang w:val="fr-FR" w:eastAsia="zh-CN"/>
              </w:rPr>
            </w:pPr>
            <w:r>
              <w:rPr>
                <w:lang w:val="fr-FR" w:eastAsia="zh-CN"/>
              </w:rPr>
              <w:t>transactionID</w:t>
            </w:r>
          </w:p>
        </w:tc>
        <w:tc>
          <w:tcPr>
            <w:tcW w:w="737" w:type="dxa"/>
          </w:tcPr>
          <w:p w:rsidR="00E56073" w:rsidRPr="00E74491" w:rsidRDefault="00E56073" w:rsidP="00254D54">
            <w:pPr>
              <w:pStyle w:val="TAL"/>
              <w:rPr>
                <w:lang w:val="fr-FR" w:eastAsia="zh-CN"/>
              </w:rPr>
            </w:pPr>
            <w:r>
              <w:rPr>
                <w:rFonts w:hint="eastAsia"/>
                <w:lang w:val="fr-FR" w:eastAsia="zh-CN"/>
              </w:rPr>
              <w:t>M</w:t>
            </w:r>
          </w:p>
        </w:tc>
        <w:tc>
          <w:tcPr>
            <w:tcW w:w="1243" w:type="dxa"/>
          </w:tcPr>
          <w:p w:rsidR="00E56073" w:rsidRPr="00E74491" w:rsidRDefault="00E56073" w:rsidP="00254D54">
            <w:pPr>
              <w:pStyle w:val="TAH"/>
              <w:jc w:val="both"/>
              <w:rPr>
                <w:b w:val="0"/>
                <w:lang w:val="fr-FR" w:eastAsia="zh-CN"/>
              </w:rPr>
            </w:pPr>
            <w:r>
              <w:rPr>
                <w:rFonts w:hint="eastAsia"/>
                <w:b w:val="0"/>
                <w:lang w:val="fr-FR" w:eastAsia="zh-CN"/>
              </w:rPr>
              <w:t>String</w:t>
            </w:r>
          </w:p>
        </w:tc>
        <w:tc>
          <w:tcPr>
            <w:tcW w:w="992" w:type="dxa"/>
          </w:tcPr>
          <w:p w:rsidR="00E56073" w:rsidRPr="00E74491" w:rsidRDefault="00E56073" w:rsidP="00254D54">
            <w:pPr>
              <w:rPr>
                <w:rFonts w:ascii="Arial" w:hAnsi="Arial"/>
                <w:kern w:val="0"/>
                <w:sz w:val="18"/>
                <w:szCs w:val="18"/>
                <w:lang w:val="fr-FR"/>
              </w:rPr>
            </w:pPr>
            <w:r w:rsidRPr="00E74491">
              <w:rPr>
                <w:rFonts w:ascii="Arial" w:hAnsi="Arial" w:hint="eastAsia"/>
                <w:kern w:val="0"/>
                <w:sz w:val="18"/>
                <w:szCs w:val="18"/>
                <w:lang w:val="fr-FR"/>
              </w:rPr>
              <w:t>40</w:t>
            </w:r>
          </w:p>
        </w:tc>
        <w:tc>
          <w:tcPr>
            <w:tcW w:w="3450" w:type="dxa"/>
          </w:tcPr>
          <w:p w:rsidR="00E56073" w:rsidRPr="00E74491" w:rsidRDefault="00E56073" w:rsidP="00254D54">
            <w:pPr>
              <w:rPr>
                <w:rFonts w:ascii="Arial" w:hAnsi="Arial"/>
                <w:kern w:val="0"/>
                <w:sz w:val="18"/>
                <w:szCs w:val="18"/>
                <w:lang w:val="fr-FR"/>
              </w:rPr>
            </w:pPr>
            <w:r w:rsidRPr="00E74491">
              <w:rPr>
                <w:rFonts w:ascii="Arial" w:hAnsi="Arial" w:hint="eastAsia"/>
                <w:kern w:val="0"/>
                <w:sz w:val="18"/>
                <w:szCs w:val="18"/>
                <w:lang w:val="fr-FR"/>
              </w:rPr>
              <w:t>交易流水号</w:t>
            </w:r>
          </w:p>
        </w:tc>
      </w:tr>
      <w:tr w:rsidR="00E56073" w:rsidTr="00254D54">
        <w:trPr>
          <w:jc w:val="center"/>
        </w:trPr>
        <w:tc>
          <w:tcPr>
            <w:tcW w:w="2378" w:type="dxa"/>
          </w:tcPr>
          <w:p w:rsidR="00E56073" w:rsidRPr="00C8364D" w:rsidRDefault="00E56073" w:rsidP="00254D54">
            <w:pPr>
              <w:pStyle w:val="TAL"/>
              <w:rPr>
                <w:lang w:val="fr-FR" w:eastAsia="zh-CN"/>
              </w:rPr>
            </w:pPr>
            <w:r w:rsidRPr="00C8364D">
              <w:rPr>
                <w:rFonts w:hint="eastAsia"/>
                <w:lang w:val="fr-FR" w:eastAsia="zh-CN"/>
              </w:rPr>
              <w:t>traceFlag</w:t>
            </w:r>
          </w:p>
        </w:tc>
        <w:tc>
          <w:tcPr>
            <w:tcW w:w="737" w:type="dxa"/>
          </w:tcPr>
          <w:p w:rsidR="00E56073" w:rsidRPr="00C8364D" w:rsidRDefault="00E56073" w:rsidP="00254D54">
            <w:pPr>
              <w:spacing w:line="240" w:lineRule="atLeast"/>
              <w:rPr>
                <w:rFonts w:ascii="Arial" w:hAnsi="Arial"/>
                <w:kern w:val="0"/>
                <w:sz w:val="18"/>
                <w:szCs w:val="18"/>
                <w:lang w:val="fr-FR"/>
              </w:rPr>
            </w:pPr>
            <w:r w:rsidRPr="00C8364D">
              <w:rPr>
                <w:rFonts w:ascii="Arial" w:hAnsi="Arial" w:hint="eastAsia"/>
                <w:kern w:val="0"/>
                <w:sz w:val="18"/>
                <w:szCs w:val="18"/>
                <w:lang w:val="fr-FR"/>
              </w:rPr>
              <w:t xml:space="preserve">O </w:t>
            </w:r>
          </w:p>
        </w:tc>
        <w:tc>
          <w:tcPr>
            <w:tcW w:w="1243" w:type="dxa"/>
          </w:tcPr>
          <w:p w:rsidR="00E56073" w:rsidRPr="00C8364D" w:rsidRDefault="00E56073" w:rsidP="00254D54">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992" w:type="dxa"/>
          </w:tcPr>
          <w:p w:rsidR="00E56073" w:rsidRPr="00C8364D" w:rsidRDefault="00E56073" w:rsidP="00254D54">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3450" w:type="dxa"/>
          </w:tcPr>
          <w:p w:rsidR="00E56073" w:rsidRDefault="00E56073" w:rsidP="00254D54">
            <w:pPr>
              <w:spacing w:line="240" w:lineRule="atLeast"/>
              <w:rPr>
                <w:rFonts w:ascii="Arial" w:hAnsi="Arial"/>
                <w:kern w:val="0"/>
                <w:sz w:val="18"/>
                <w:szCs w:val="18"/>
                <w:lang w:val="fr-FR"/>
              </w:rPr>
            </w:pPr>
            <w:r>
              <w:rPr>
                <w:rFonts w:ascii="Arial" w:hAnsi="Arial" w:hint="eastAsia"/>
                <w:kern w:val="0"/>
                <w:sz w:val="18"/>
                <w:szCs w:val="18"/>
                <w:lang w:val="fr-FR"/>
              </w:rPr>
              <w:t>跟踪标志</w:t>
            </w:r>
          </w:p>
          <w:p w:rsidR="00E56073" w:rsidRPr="00C8364D" w:rsidRDefault="00E56073" w:rsidP="00254D54">
            <w:pPr>
              <w:spacing w:line="240" w:lineRule="atLeast"/>
              <w:rPr>
                <w:rFonts w:ascii="Arial" w:hAnsi="Arial"/>
                <w:kern w:val="0"/>
                <w:sz w:val="18"/>
                <w:szCs w:val="18"/>
                <w:lang w:val="fr-FR"/>
              </w:rPr>
            </w:pPr>
            <w:r>
              <w:rPr>
                <w:rFonts w:ascii="Arial" w:hAnsi="Arial" w:hint="eastAsia"/>
                <w:kern w:val="0"/>
                <w:sz w:val="18"/>
                <w:szCs w:val="18"/>
                <w:lang w:val="fr-FR"/>
              </w:rPr>
              <w:t>0</w:t>
            </w:r>
            <w:r>
              <w:rPr>
                <w:rFonts w:ascii="Arial" w:hAnsi="Arial" w:hint="eastAsia"/>
                <w:kern w:val="0"/>
                <w:sz w:val="18"/>
                <w:szCs w:val="18"/>
                <w:lang w:val="fr-FR"/>
              </w:rPr>
              <w:t>不启动跟踪</w:t>
            </w:r>
            <w:r>
              <w:rPr>
                <w:rFonts w:ascii="Arial" w:hAnsi="Arial" w:hint="eastAsia"/>
                <w:kern w:val="0"/>
                <w:sz w:val="18"/>
                <w:szCs w:val="18"/>
                <w:lang w:val="fr-FR"/>
              </w:rPr>
              <w:t xml:space="preserve">  1</w:t>
            </w:r>
            <w:r>
              <w:rPr>
                <w:rFonts w:ascii="Arial" w:hAnsi="Arial" w:hint="eastAsia"/>
                <w:kern w:val="0"/>
                <w:sz w:val="18"/>
                <w:szCs w:val="18"/>
                <w:lang w:val="fr-FR"/>
              </w:rPr>
              <w:t>启动跟踪</w:t>
            </w:r>
          </w:p>
        </w:tc>
      </w:tr>
      <w:tr w:rsidR="00AC5500" w:rsidTr="00254D54">
        <w:trPr>
          <w:jc w:val="center"/>
        </w:trPr>
        <w:tc>
          <w:tcPr>
            <w:tcW w:w="2378" w:type="dxa"/>
          </w:tcPr>
          <w:p w:rsidR="00AC5500" w:rsidRDefault="00AC5500" w:rsidP="00254D54">
            <w:pPr>
              <w:pStyle w:val="TAL"/>
              <w:rPr>
                <w:lang w:val="fr-FR" w:eastAsia="zh-CN"/>
              </w:rPr>
            </w:pPr>
            <w:r>
              <w:rPr>
                <w:rFonts w:hint="eastAsia"/>
                <w:lang w:val="fr-FR" w:eastAsia="zh-CN"/>
              </w:rPr>
              <w:t>userID</w:t>
            </w:r>
          </w:p>
        </w:tc>
        <w:tc>
          <w:tcPr>
            <w:tcW w:w="737" w:type="dxa"/>
          </w:tcPr>
          <w:p w:rsidR="00AC5500" w:rsidRPr="00C8364D" w:rsidRDefault="00AC5500" w:rsidP="00254D54">
            <w:pPr>
              <w:spacing w:line="240" w:lineRule="atLeast"/>
              <w:rPr>
                <w:rFonts w:ascii="Arial" w:hAnsi="Arial"/>
                <w:kern w:val="0"/>
                <w:sz w:val="18"/>
                <w:szCs w:val="18"/>
                <w:lang w:val="fr-FR" w:eastAsia="en-US"/>
              </w:rPr>
            </w:pPr>
            <w:r>
              <w:rPr>
                <w:rFonts w:ascii="Arial" w:hAnsi="Arial" w:hint="eastAsia"/>
                <w:kern w:val="0"/>
                <w:sz w:val="18"/>
                <w:szCs w:val="18"/>
                <w:lang w:val="fr-FR"/>
              </w:rPr>
              <w:t>M</w:t>
            </w:r>
          </w:p>
        </w:tc>
        <w:tc>
          <w:tcPr>
            <w:tcW w:w="1243" w:type="dxa"/>
          </w:tcPr>
          <w:p w:rsidR="00AC5500" w:rsidRDefault="005200E4" w:rsidP="00254D54">
            <w:pPr>
              <w:spacing w:line="240" w:lineRule="atLeast"/>
              <w:rPr>
                <w:rFonts w:ascii="Arial" w:hAnsi="Arial"/>
                <w:kern w:val="0"/>
                <w:sz w:val="18"/>
                <w:szCs w:val="18"/>
                <w:lang w:val="fr-FR"/>
              </w:rPr>
            </w:pPr>
            <w:r>
              <w:rPr>
                <w:rFonts w:ascii="Arial" w:hAnsi="Arial" w:hint="eastAsia"/>
                <w:kern w:val="0"/>
                <w:sz w:val="18"/>
                <w:szCs w:val="18"/>
                <w:lang w:val="fr-FR"/>
              </w:rPr>
              <w:t>Bigint</w:t>
            </w:r>
          </w:p>
        </w:tc>
        <w:tc>
          <w:tcPr>
            <w:tcW w:w="992" w:type="dxa"/>
          </w:tcPr>
          <w:p w:rsidR="00AC5500" w:rsidRDefault="00AC5500" w:rsidP="00254D54">
            <w:pPr>
              <w:spacing w:line="240" w:lineRule="atLeast"/>
              <w:rPr>
                <w:rFonts w:ascii="Arial" w:hAnsi="Arial"/>
                <w:kern w:val="0"/>
                <w:sz w:val="18"/>
                <w:szCs w:val="18"/>
                <w:lang w:val="fr-FR"/>
              </w:rPr>
            </w:pPr>
          </w:p>
        </w:tc>
        <w:tc>
          <w:tcPr>
            <w:tcW w:w="3450" w:type="dxa"/>
          </w:tcPr>
          <w:p w:rsidR="00AC5500" w:rsidRDefault="00AC5500" w:rsidP="00AC5500">
            <w:pPr>
              <w:spacing w:line="240" w:lineRule="atLeast"/>
              <w:rPr>
                <w:rFonts w:ascii="Arial" w:hAnsi="Arial"/>
                <w:kern w:val="0"/>
                <w:sz w:val="18"/>
                <w:szCs w:val="18"/>
                <w:lang w:val="fr-FR"/>
              </w:rPr>
            </w:pPr>
            <w:r>
              <w:rPr>
                <w:rFonts w:ascii="Arial" w:hAnsi="Arial" w:hint="eastAsia"/>
                <w:kern w:val="0"/>
                <w:sz w:val="18"/>
                <w:szCs w:val="18"/>
                <w:lang w:val="fr-FR"/>
              </w:rPr>
              <w:t>用户</w:t>
            </w:r>
            <w:r>
              <w:rPr>
                <w:rFonts w:ascii="Arial" w:hAnsi="Arial" w:hint="eastAsia"/>
                <w:kern w:val="0"/>
                <w:sz w:val="18"/>
                <w:szCs w:val="18"/>
                <w:lang w:val="fr-FR"/>
              </w:rPr>
              <w:t>ID</w:t>
            </w:r>
            <w:r>
              <w:rPr>
                <w:rFonts w:ascii="Arial" w:hAnsi="Arial" w:hint="eastAsia"/>
                <w:kern w:val="0"/>
                <w:sz w:val="18"/>
                <w:szCs w:val="18"/>
                <w:lang w:val="fr-FR"/>
              </w:rPr>
              <w:t>（内部）</w:t>
            </w:r>
          </w:p>
        </w:tc>
      </w:tr>
      <w:tr w:rsidR="00AC5500" w:rsidTr="00254D54">
        <w:trPr>
          <w:jc w:val="center"/>
        </w:trPr>
        <w:tc>
          <w:tcPr>
            <w:tcW w:w="2378" w:type="dxa"/>
          </w:tcPr>
          <w:p w:rsidR="00AC5500" w:rsidRPr="00C8364D" w:rsidRDefault="00AC5500" w:rsidP="00254D54">
            <w:pPr>
              <w:pStyle w:val="TAL"/>
              <w:rPr>
                <w:lang w:val="fr-FR" w:eastAsia="zh-CN"/>
              </w:rPr>
            </w:pPr>
            <w:r>
              <w:rPr>
                <w:rFonts w:hint="eastAsia"/>
                <w:lang w:val="fr-FR" w:eastAsia="zh-CN"/>
              </w:rPr>
              <w:t>serviceID</w:t>
            </w:r>
          </w:p>
        </w:tc>
        <w:tc>
          <w:tcPr>
            <w:tcW w:w="737" w:type="dxa"/>
          </w:tcPr>
          <w:p w:rsidR="00AC5500" w:rsidRPr="00C8364D" w:rsidRDefault="00AC5500" w:rsidP="00254D54">
            <w:pPr>
              <w:spacing w:line="240" w:lineRule="atLeast"/>
              <w:rPr>
                <w:rFonts w:ascii="Arial" w:hAnsi="Arial"/>
                <w:kern w:val="0"/>
                <w:sz w:val="18"/>
                <w:szCs w:val="18"/>
                <w:lang w:val="fr-FR" w:eastAsia="en-US"/>
              </w:rPr>
            </w:pPr>
            <w:r w:rsidRPr="00C8364D">
              <w:rPr>
                <w:rFonts w:ascii="Arial" w:hAnsi="Arial" w:hint="eastAsia"/>
                <w:kern w:val="0"/>
                <w:sz w:val="18"/>
                <w:szCs w:val="18"/>
                <w:lang w:val="fr-FR" w:eastAsia="en-US"/>
              </w:rPr>
              <w:t>M</w:t>
            </w:r>
          </w:p>
        </w:tc>
        <w:tc>
          <w:tcPr>
            <w:tcW w:w="1243" w:type="dxa"/>
          </w:tcPr>
          <w:p w:rsidR="00AC5500" w:rsidRPr="00C8364D" w:rsidRDefault="005200E4" w:rsidP="00254D54">
            <w:pPr>
              <w:spacing w:line="240" w:lineRule="atLeast"/>
              <w:rPr>
                <w:rFonts w:ascii="Arial" w:hAnsi="Arial"/>
                <w:kern w:val="0"/>
                <w:sz w:val="18"/>
                <w:szCs w:val="18"/>
                <w:lang w:val="fr-FR"/>
              </w:rPr>
            </w:pPr>
            <w:r>
              <w:rPr>
                <w:rFonts w:ascii="Arial" w:hAnsi="Arial" w:hint="eastAsia"/>
                <w:kern w:val="0"/>
                <w:sz w:val="18"/>
                <w:szCs w:val="18"/>
                <w:lang w:val="fr-FR"/>
              </w:rPr>
              <w:t>Int</w:t>
            </w:r>
          </w:p>
        </w:tc>
        <w:tc>
          <w:tcPr>
            <w:tcW w:w="992" w:type="dxa"/>
          </w:tcPr>
          <w:p w:rsidR="00AC5500" w:rsidRPr="00C8364D" w:rsidRDefault="00AC5500" w:rsidP="00254D54">
            <w:pPr>
              <w:spacing w:line="240" w:lineRule="atLeast"/>
              <w:rPr>
                <w:rFonts w:ascii="Arial" w:hAnsi="Arial"/>
                <w:kern w:val="0"/>
                <w:sz w:val="18"/>
                <w:szCs w:val="18"/>
                <w:lang w:val="fr-FR"/>
              </w:rPr>
            </w:pPr>
          </w:p>
        </w:tc>
        <w:tc>
          <w:tcPr>
            <w:tcW w:w="3450" w:type="dxa"/>
          </w:tcPr>
          <w:p w:rsidR="00AC5500" w:rsidRPr="00C8364D" w:rsidRDefault="00AC5500" w:rsidP="00AC5500">
            <w:pPr>
              <w:spacing w:line="240" w:lineRule="atLeast"/>
              <w:rPr>
                <w:rFonts w:ascii="Arial" w:hAnsi="Arial"/>
                <w:kern w:val="0"/>
                <w:sz w:val="18"/>
                <w:szCs w:val="18"/>
                <w:lang w:val="fr-FR"/>
              </w:rPr>
            </w:pPr>
            <w:r>
              <w:rPr>
                <w:rFonts w:ascii="Arial" w:hAnsi="Arial" w:hint="eastAsia"/>
                <w:kern w:val="0"/>
                <w:sz w:val="18"/>
                <w:szCs w:val="18"/>
                <w:lang w:val="fr-FR"/>
              </w:rPr>
              <w:t>业务编号</w:t>
            </w:r>
          </w:p>
        </w:tc>
      </w:tr>
      <w:tr w:rsidR="00AC5500" w:rsidTr="00254D54">
        <w:trPr>
          <w:jc w:val="center"/>
        </w:trPr>
        <w:tc>
          <w:tcPr>
            <w:tcW w:w="2378" w:type="dxa"/>
          </w:tcPr>
          <w:p w:rsidR="00AC5500" w:rsidRPr="00C8364D" w:rsidRDefault="003609D5" w:rsidP="00254D54">
            <w:pPr>
              <w:pStyle w:val="TAL"/>
              <w:rPr>
                <w:lang w:val="fr-FR" w:eastAsia="zh-CN"/>
              </w:rPr>
            </w:pPr>
            <w:r>
              <w:rPr>
                <w:rFonts w:hint="eastAsia"/>
                <w:lang w:val="fr-FR" w:eastAsia="zh-CN"/>
              </w:rPr>
              <w:t>subscriptionFlag</w:t>
            </w:r>
          </w:p>
        </w:tc>
        <w:tc>
          <w:tcPr>
            <w:tcW w:w="737" w:type="dxa"/>
          </w:tcPr>
          <w:p w:rsidR="00AC5500" w:rsidRPr="00C8364D" w:rsidRDefault="00AC5500" w:rsidP="00254D54">
            <w:pPr>
              <w:pStyle w:val="TAL"/>
              <w:rPr>
                <w:lang w:val="fr-FR" w:eastAsia="zh-CN"/>
              </w:rPr>
            </w:pPr>
            <w:r w:rsidRPr="00C8364D">
              <w:rPr>
                <w:rFonts w:hint="eastAsia"/>
                <w:lang w:val="fr-FR" w:eastAsia="zh-CN"/>
              </w:rPr>
              <w:t>M</w:t>
            </w:r>
          </w:p>
        </w:tc>
        <w:tc>
          <w:tcPr>
            <w:tcW w:w="1243" w:type="dxa"/>
          </w:tcPr>
          <w:p w:rsidR="00AC5500" w:rsidRPr="00C8364D" w:rsidRDefault="00AC5500" w:rsidP="00254D54">
            <w:pPr>
              <w:pStyle w:val="TAL"/>
              <w:rPr>
                <w:lang w:val="fr-FR" w:eastAsia="zh-CN"/>
              </w:rPr>
            </w:pPr>
            <w:r w:rsidRPr="00C8364D">
              <w:rPr>
                <w:rFonts w:hint="eastAsia"/>
                <w:lang w:val="fr-FR" w:eastAsia="zh-CN"/>
              </w:rPr>
              <w:t>String</w:t>
            </w:r>
          </w:p>
        </w:tc>
        <w:tc>
          <w:tcPr>
            <w:tcW w:w="992" w:type="dxa"/>
          </w:tcPr>
          <w:p w:rsidR="00AC5500" w:rsidRPr="00C8364D" w:rsidRDefault="00AC5500" w:rsidP="00254D54">
            <w:pPr>
              <w:pStyle w:val="TAL"/>
              <w:rPr>
                <w:lang w:val="fr-FR" w:eastAsia="zh-CN"/>
              </w:rPr>
            </w:pPr>
            <w:r>
              <w:rPr>
                <w:rFonts w:hint="eastAsia"/>
                <w:lang w:val="fr-FR" w:eastAsia="zh-CN"/>
              </w:rPr>
              <w:t>1</w:t>
            </w:r>
          </w:p>
        </w:tc>
        <w:tc>
          <w:tcPr>
            <w:tcW w:w="3450" w:type="dxa"/>
          </w:tcPr>
          <w:p w:rsidR="00AC5500" w:rsidRDefault="00AC5500" w:rsidP="00254D54">
            <w:pPr>
              <w:rPr>
                <w:rFonts w:ascii="Arial" w:hAnsi="Arial"/>
                <w:kern w:val="0"/>
                <w:sz w:val="18"/>
                <w:szCs w:val="18"/>
                <w:lang w:val="fr-FR"/>
              </w:rPr>
            </w:pPr>
            <w:r>
              <w:rPr>
                <w:rFonts w:ascii="Arial" w:hAnsi="Arial" w:hint="eastAsia"/>
                <w:kern w:val="0"/>
                <w:sz w:val="18"/>
                <w:szCs w:val="18"/>
                <w:lang w:val="fr-FR"/>
              </w:rPr>
              <w:t>业务开通标志</w:t>
            </w:r>
          </w:p>
          <w:p w:rsidR="00AC5500" w:rsidRDefault="00AC5500" w:rsidP="00254D54">
            <w:pPr>
              <w:rPr>
                <w:rFonts w:ascii="Arial" w:hAnsi="Arial"/>
                <w:kern w:val="0"/>
                <w:sz w:val="18"/>
                <w:szCs w:val="18"/>
                <w:lang w:val="fr-FR"/>
              </w:rPr>
            </w:pPr>
            <w:r>
              <w:rPr>
                <w:rFonts w:ascii="Arial" w:hAnsi="Arial" w:hint="eastAsia"/>
                <w:kern w:val="0"/>
                <w:sz w:val="18"/>
                <w:szCs w:val="18"/>
                <w:lang w:val="fr-FR"/>
              </w:rPr>
              <w:t>0</w:t>
            </w:r>
            <w:r>
              <w:rPr>
                <w:rFonts w:ascii="Arial" w:hAnsi="Arial" w:hint="eastAsia"/>
                <w:kern w:val="0"/>
                <w:sz w:val="18"/>
                <w:szCs w:val="18"/>
                <w:lang w:val="fr-FR"/>
              </w:rPr>
              <w:t>未开通</w:t>
            </w:r>
          </w:p>
          <w:p w:rsidR="00AC5500" w:rsidRPr="00C8364D" w:rsidRDefault="00AC5500" w:rsidP="00AC5500">
            <w:pPr>
              <w:rPr>
                <w:rFonts w:ascii="Arial" w:hAnsi="Arial"/>
                <w:kern w:val="0"/>
                <w:sz w:val="18"/>
                <w:szCs w:val="18"/>
                <w:lang w:val="fr-FR"/>
              </w:rPr>
            </w:pPr>
            <w:r>
              <w:rPr>
                <w:rFonts w:ascii="Arial" w:hAnsi="Arial" w:hint="eastAsia"/>
                <w:kern w:val="0"/>
                <w:sz w:val="18"/>
                <w:szCs w:val="18"/>
                <w:lang w:val="fr-FR"/>
              </w:rPr>
              <w:t>1</w:t>
            </w:r>
            <w:r>
              <w:rPr>
                <w:rFonts w:ascii="Arial" w:hAnsi="Arial" w:hint="eastAsia"/>
                <w:kern w:val="0"/>
                <w:sz w:val="18"/>
                <w:szCs w:val="18"/>
                <w:lang w:val="fr-FR"/>
              </w:rPr>
              <w:t>开通</w:t>
            </w:r>
          </w:p>
        </w:tc>
      </w:tr>
      <w:tr w:rsidR="00AC5500" w:rsidTr="00254D54">
        <w:trPr>
          <w:jc w:val="center"/>
        </w:trPr>
        <w:tc>
          <w:tcPr>
            <w:tcW w:w="2378" w:type="dxa"/>
          </w:tcPr>
          <w:p w:rsidR="00AC5500" w:rsidRPr="007A5E2A" w:rsidRDefault="00E75215" w:rsidP="00254D54">
            <w:pPr>
              <w:pStyle w:val="TAL"/>
              <w:rPr>
                <w:lang w:val="fr-FR" w:eastAsia="zh-CN"/>
              </w:rPr>
            </w:pPr>
            <w:r>
              <w:rPr>
                <w:rFonts w:hint="eastAsia"/>
                <w:bCs/>
              </w:rPr>
              <w:t>reqClientType</w:t>
            </w:r>
          </w:p>
        </w:tc>
        <w:tc>
          <w:tcPr>
            <w:tcW w:w="737" w:type="dxa"/>
          </w:tcPr>
          <w:p w:rsidR="00AC5500" w:rsidRDefault="00AC5500" w:rsidP="00254D54">
            <w:pPr>
              <w:pStyle w:val="TAL"/>
              <w:rPr>
                <w:lang w:val="fr-FR" w:eastAsia="zh-CN"/>
              </w:rPr>
            </w:pPr>
            <w:r>
              <w:rPr>
                <w:rFonts w:hint="eastAsia"/>
                <w:lang w:val="fr-FR" w:eastAsia="zh-CN"/>
              </w:rPr>
              <w:t>M</w:t>
            </w:r>
          </w:p>
        </w:tc>
        <w:tc>
          <w:tcPr>
            <w:tcW w:w="1243" w:type="dxa"/>
          </w:tcPr>
          <w:p w:rsidR="00AC5500" w:rsidRDefault="005200E4" w:rsidP="00254D54">
            <w:pPr>
              <w:pStyle w:val="TAL"/>
              <w:rPr>
                <w:lang w:val="fr-FR" w:eastAsia="zh-CN"/>
              </w:rPr>
            </w:pPr>
            <w:r>
              <w:rPr>
                <w:lang w:val="fr-FR"/>
              </w:rPr>
              <w:t>Int</w:t>
            </w:r>
          </w:p>
        </w:tc>
        <w:tc>
          <w:tcPr>
            <w:tcW w:w="992" w:type="dxa"/>
          </w:tcPr>
          <w:p w:rsidR="00AC5500" w:rsidRDefault="00AC5500" w:rsidP="00254D54">
            <w:pPr>
              <w:pStyle w:val="TAL"/>
              <w:rPr>
                <w:lang w:val="fr-FR" w:eastAsia="zh-CN"/>
              </w:rPr>
            </w:pPr>
          </w:p>
        </w:tc>
        <w:tc>
          <w:tcPr>
            <w:tcW w:w="3450" w:type="dxa"/>
          </w:tcPr>
          <w:p w:rsidR="00AC5500" w:rsidRDefault="00AC5500" w:rsidP="00254D54">
            <w:r>
              <w:rPr>
                <w:rFonts w:hint="eastAsia"/>
              </w:rPr>
              <w:t>请求客户端类型</w:t>
            </w:r>
          </w:p>
          <w:p w:rsidR="00AC5500" w:rsidRDefault="00AC5500" w:rsidP="00254D54">
            <w:pPr>
              <w:rPr>
                <w:rFonts w:ascii="Verdana" w:hAnsi="Verdana"/>
                <w:kern w:val="0"/>
                <w:sz w:val="18"/>
                <w:szCs w:val="18"/>
                <w:lang w:val="fr-FR"/>
              </w:rPr>
            </w:pPr>
          </w:p>
        </w:tc>
      </w:tr>
    </w:tbl>
    <w:p w:rsidR="00E56073" w:rsidRDefault="00E56073" w:rsidP="00407B6C">
      <w:pPr>
        <w:pStyle w:val="41"/>
        <w:rPr>
          <w:lang w:val="fr-FR"/>
        </w:rPr>
      </w:pPr>
      <w:r>
        <w:rPr>
          <w:rFonts w:hint="eastAsia"/>
        </w:rPr>
        <w:t>返回值</w:t>
      </w:r>
    </w:p>
    <w:p w:rsidR="00E56073" w:rsidRDefault="00E56073" w:rsidP="00E56073">
      <w:pPr>
        <w:ind w:left="198"/>
      </w:pPr>
      <w:r>
        <w:rPr>
          <w:rFonts w:hint="eastAsia"/>
        </w:rPr>
        <w:t>成功返回</w:t>
      </w:r>
      <w:r w:rsidR="00C532EA">
        <w:rPr>
          <w:rFonts w:hint="eastAsia"/>
        </w:rPr>
        <w:t>ChgSubscriptionRsp</w:t>
      </w:r>
      <w:r>
        <w:rPr>
          <w:rFonts w:hint="eastAsia"/>
          <w:lang w:val="fr-FR"/>
        </w:rPr>
        <w:t>，否则抛出异常。</w:t>
      </w:r>
      <w:r w:rsidR="00C532EA">
        <w:rPr>
          <w:rFonts w:hint="eastAsia"/>
        </w:rPr>
        <w:t>ChgSubscriptionRsp</w:t>
      </w:r>
      <w:r>
        <w:rPr>
          <w:rFonts w:hint="eastAsia"/>
        </w:rPr>
        <w:t>定义如下：</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2104"/>
        <w:gridCol w:w="900"/>
        <w:gridCol w:w="2681"/>
      </w:tblGrid>
      <w:tr w:rsidR="00E56073" w:rsidTr="00254D54">
        <w:trPr>
          <w:jc w:val="center"/>
        </w:trPr>
        <w:tc>
          <w:tcPr>
            <w:tcW w:w="2378" w:type="dxa"/>
          </w:tcPr>
          <w:p w:rsidR="00E56073" w:rsidRDefault="00E56073" w:rsidP="00254D54">
            <w:pPr>
              <w:pStyle w:val="TAH"/>
              <w:rPr>
                <w:rFonts w:ascii="Verdana" w:hAnsi="Verdana"/>
                <w:lang w:val="fr-FR" w:eastAsia="zh-CN"/>
              </w:rPr>
            </w:pPr>
            <w:r>
              <w:rPr>
                <w:rFonts w:ascii="Verdana" w:hAnsi="Verdana" w:hint="eastAsia"/>
                <w:lang w:val="fr-FR" w:eastAsia="zh-CN"/>
              </w:rPr>
              <w:t>参数名称</w:t>
            </w:r>
          </w:p>
        </w:tc>
        <w:tc>
          <w:tcPr>
            <w:tcW w:w="737" w:type="dxa"/>
          </w:tcPr>
          <w:p w:rsidR="00E56073" w:rsidRDefault="00E56073" w:rsidP="00254D54">
            <w:pPr>
              <w:pStyle w:val="TAH"/>
              <w:rPr>
                <w:rFonts w:ascii="Verdana" w:hAnsi="Verdana"/>
                <w:lang w:val="fr-FR" w:eastAsia="zh-CN"/>
              </w:rPr>
            </w:pPr>
            <w:r>
              <w:rPr>
                <w:rFonts w:ascii="Verdana" w:hAnsi="Verdana" w:hint="eastAsia"/>
                <w:lang w:val="fr-FR" w:eastAsia="zh-CN"/>
              </w:rPr>
              <w:t>必须</w:t>
            </w:r>
          </w:p>
        </w:tc>
        <w:tc>
          <w:tcPr>
            <w:tcW w:w="2104" w:type="dxa"/>
          </w:tcPr>
          <w:p w:rsidR="00E56073" w:rsidRDefault="00E56073" w:rsidP="00254D54">
            <w:pPr>
              <w:pStyle w:val="TAH"/>
              <w:rPr>
                <w:rFonts w:ascii="Verdana" w:hAnsi="Verdana"/>
                <w:lang w:val="fr-FR" w:eastAsia="zh-CN"/>
              </w:rPr>
            </w:pPr>
            <w:r>
              <w:rPr>
                <w:rFonts w:ascii="Verdana" w:hAnsi="Verdana" w:hint="eastAsia"/>
                <w:lang w:val="fr-FR" w:eastAsia="zh-CN"/>
              </w:rPr>
              <w:t>类型</w:t>
            </w:r>
          </w:p>
        </w:tc>
        <w:tc>
          <w:tcPr>
            <w:tcW w:w="900" w:type="dxa"/>
          </w:tcPr>
          <w:p w:rsidR="00E56073" w:rsidRDefault="00E56073" w:rsidP="00254D54">
            <w:pPr>
              <w:pStyle w:val="TAH"/>
              <w:rPr>
                <w:rFonts w:ascii="Verdana" w:hAnsi="Verdana"/>
                <w:lang w:val="fr-FR" w:eastAsia="zh-CN"/>
              </w:rPr>
            </w:pPr>
            <w:r>
              <w:rPr>
                <w:rFonts w:ascii="Verdana" w:hAnsi="Verdana" w:hint="eastAsia"/>
                <w:lang w:val="fr-FR" w:eastAsia="zh-CN"/>
              </w:rPr>
              <w:t>长度</w:t>
            </w:r>
          </w:p>
        </w:tc>
        <w:tc>
          <w:tcPr>
            <w:tcW w:w="2681" w:type="dxa"/>
          </w:tcPr>
          <w:p w:rsidR="00E56073" w:rsidRDefault="00E56073" w:rsidP="00254D54">
            <w:pPr>
              <w:pStyle w:val="TAH"/>
              <w:rPr>
                <w:rFonts w:ascii="Verdana" w:hAnsi="Verdana"/>
                <w:lang w:val="fr-FR" w:eastAsia="zh-CN"/>
              </w:rPr>
            </w:pPr>
            <w:r>
              <w:rPr>
                <w:rFonts w:ascii="Verdana" w:hAnsi="Verdana" w:hint="eastAsia"/>
                <w:lang w:val="fr-FR" w:eastAsia="zh-CN"/>
              </w:rPr>
              <w:t>描述信息</w:t>
            </w:r>
          </w:p>
        </w:tc>
      </w:tr>
      <w:tr w:rsidR="00E56073" w:rsidTr="00254D54">
        <w:trPr>
          <w:jc w:val="center"/>
        </w:trPr>
        <w:tc>
          <w:tcPr>
            <w:tcW w:w="2378" w:type="dxa"/>
          </w:tcPr>
          <w:p w:rsidR="00E56073" w:rsidRPr="005041A8" w:rsidRDefault="00E56073" w:rsidP="00254D54">
            <w:pPr>
              <w:pStyle w:val="TAL"/>
              <w:rPr>
                <w:lang w:val="fr-FR" w:eastAsia="zh-CN"/>
              </w:rPr>
            </w:pPr>
            <w:r w:rsidRPr="005041A8">
              <w:rPr>
                <w:rFonts w:hint="eastAsia"/>
                <w:lang w:val="fr-FR" w:eastAsia="zh-CN"/>
              </w:rPr>
              <w:t>v</w:t>
            </w:r>
            <w:r w:rsidRPr="005041A8">
              <w:rPr>
                <w:lang w:val="fr-FR" w:eastAsia="zh-CN"/>
              </w:rPr>
              <w:t>ersion</w:t>
            </w:r>
          </w:p>
        </w:tc>
        <w:tc>
          <w:tcPr>
            <w:tcW w:w="737" w:type="dxa"/>
          </w:tcPr>
          <w:p w:rsidR="00E56073" w:rsidRPr="005041A8" w:rsidRDefault="00E56073" w:rsidP="00254D54">
            <w:pPr>
              <w:pStyle w:val="TAL"/>
              <w:rPr>
                <w:lang w:val="fr-FR" w:eastAsia="zh-CN"/>
              </w:rPr>
            </w:pPr>
            <w:r>
              <w:rPr>
                <w:rFonts w:hint="eastAsia"/>
                <w:lang w:val="fr-FR" w:eastAsia="zh-CN"/>
              </w:rPr>
              <w:t>M</w:t>
            </w:r>
          </w:p>
        </w:tc>
        <w:tc>
          <w:tcPr>
            <w:tcW w:w="2104" w:type="dxa"/>
          </w:tcPr>
          <w:p w:rsidR="00E56073" w:rsidRPr="005041A8" w:rsidRDefault="00E56073" w:rsidP="00254D54">
            <w:pPr>
              <w:pStyle w:val="TAH"/>
              <w:jc w:val="both"/>
              <w:rPr>
                <w:b w:val="0"/>
                <w:lang w:val="fr-FR" w:eastAsia="zh-CN"/>
              </w:rPr>
            </w:pPr>
            <w:r>
              <w:rPr>
                <w:rFonts w:hint="eastAsia"/>
                <w:b w:val="0"/>
                <w:lang w:val="fr-FR" w:eastAsia="zh-CN"/>
              </w:rPr>
              <w:t>String</w:t>
            </w:r>
          </w:p>
        </w:tc>
        <w:tc>
          <w:tcPr>
            <w:tcW w:w="900" w:type="dxa"/>
          </w:tcPr>
          <w:p w:rsidR="00E56073" w:rsidRPr="005041A8" w:rsidRDefault="00E56073" w:rsidP="00254D54">
            <w:pPr>
              <w:rPr>
                <w:rFonts w:ascii="Arial" w:hAnsi="Arial"/>
                <w:kern w:val="0"/>
                <w:sz w:val="18"/>
                <w:szCs w:val="18"/>
                <w:lang w:val="fr-FR"/>
              </w:rPr>
            </w:pPr>
            <w:r>
              <w:rPr>
                <w:rFonts w:ascii="Arial" w:hAnsi="Arial" w:hint="eastAsia"/>
                <w:kern w:val="0"/>
                <w:sz w:val="18"/>
                <w:szCs w:val="18"/>
                <w:lang w:val="fr-FR"/>
              </w:rPr>
              <w:t>5</w:t>
            </w:r>
          </w:p>
        </w:tc>
        <w:tc>
          <w:tcPr>
            <w:tcW w:w="2681" w:type="dxa"/>
          </w:tcPr>
          <w:p w:rsidR="00E56073" w:rsidRPr="005041A8" w:rsidRDefault="00E56073" w:rsidP="00254D54">
            <w:pPr>
              <w:rPr>
                <w:rFonts w:ascii="Arial" w:hAnsi="Arial"/>
                <w:kern w:val="0"/>
                <w:sz w:val="18"/>
                <w:szCs w:val="18"/>
                <w:lang w:val="fr-FR"/>
              </w:rPr>
            </w:pPr>
            <w:r w:rsidRPr="005041A8">
              <w:rPr>
                <w:rFonts w:ascii="Arial" w:hAnsi="Arial" w:hint="eastAsia"/>
                <w:kern w:val="0"/>
                <w:sz w:val="18"/>
                <w:szCs w:val="18"/>
                <w:lang w:val="fr-FR"/>
              </w:rPr>
              <w:t>协议版本号</w:t>
            </w:r>
          </w:p>
        </w:tc>
      </w:tr>
      <w:tr w:rsidR="00E56073" w:rsidTr="00254D54">
        <w:trPr>
          <w:jc w:val="center"/>
        </w:trPr>
        <w:tc>
          <w:tcPr>
            <w:tcW w:w="2378" w:type="dxa"/>
          </w:tcPr>
          <w:p w:rsidR="00E56073" w:rsidRPr="005041A8" w:rsidRDefault="00E56073" w:rsidP="00254D54">
            <w:pPr>
              <w:pStyle w:val="TAL"/>
              <w:rPr>
                <w:lang w:val="fr-FR" w:eastAsia="zh-CN"/>
              </w:rPr>
            </w:pPr>
            <w:r>
              <w:rPr>
                <w:lang w:val="fr-FR" w:eastAsia="zh-CN"/>
              </w:rPr>
              <w:t>transactionID</w:t>
            </w:r>
          </w:p>
        </w:tc>
        <w:tc>
          <w:tcPr>
            <w:tcW w:w="737" w:type="dxa"/>
          </w:tcPr>
          <w:p w:rsidR="00E56073" w:rsidRPr="005041A8" w:rsidRDefault="00E56073" w:rsidP="00254D54">
            <w:pPr>
              <w:pStyle w:val="TAL"/>
              <w:rPr>
                <w:lang w:val="fr-FR" w:eastAsia="zh-CN"/>
              </w:rPr>
            </w:pPr>
            <w:r>
              <w:rPr>
                <w:rFonts w:hint="eastAsia"/>
                <w:lang w:val="fr-FR" w:eastAsia="zh-CN"/>
              </w:rPr>
              <w:t>M</w:t>
            </w:r>
          </w:p>
        </w:tc>
        <w:tc>
          <w:tcPr>
            <w:tcW w:w="2104" w:type="dxa"/>
          </w:tcPr>
          <w:p w:rsidR="00E56073" w:rsidRPr="005041A8" w:rsidRDefault="00E56073" w:rsidP="00254D54">
            <w:pPr>
              <w:pStyle w:val="TAH"/>
              <w:jc w:val="both"/>
              <w:rPr>
                <w:b w:val="0"/>
                <w:lang w:val="fr-FR" w:eastAsia="zh-CN"/>
              </w:rPr>
            </w:pPr>
            <w:r>
              <w:rPr>
                <w:rFonts w:hint="eastAsia"/>
                <w:b w:val="0"/>
                <w:lang w:val="fr-FR" w:eastAsia="zh-CN"/>
              </w:rPr>
              <w:t>String</w:t>
            </w:r>
          </w:p>
        </w:tc>
        <w:tc>
          <w:tcPr>
            <w:tcW w:w="900" w:type="dxa"/>
          </w:tcPr>
          <w:p w:rsidR="00E56073" w:rsidRPr="005041A8" w:rsidRDefault="00E56073" w:rsidP="00254D54">
            <w:pPr>
              <w:rPr>
                <w:rFonts w:ascii="Arial" w:hAnsi="Arial"/>
                <w:kern w:val="0"/>
                <w:sz w:val="18"/>
                <w:szCs w:val="18"/>
                <w:lang w:val="fr-FR"/>
              </w:rPr>
            </w:pPr>
            <w:r w:rsidRPr="005041A8">
              <w:rPr>
                <w:rFonts w:ascii="Arial" w:hAnsi="Arial" w:hint="eastAsia"/>
                <w:kern w:val="0"/>
                <w:sz w:val="18"/>
                <w:szCs w:val="18"/>
                <w:lang w:val="fr-FR"/>
              </w:rPr>
              <w:t>40</w:t>
            </w:r>
          </w:p>
        </w:tc>
        <w:tc>
          <w:tcPr>
            <w:tcW w:w="2681" w:type="dxa"/>
          </w:tcPr>
          <w:p w:rsidR="00E56073" w:rsidRPr="005041A8" w:rsidRDefault="00E56073" w:rsidP="00254D54">
            <w:pPr>
              <w:rPr>
                <w:rFonts w:ascii="Arial" w:hAnsi="Arial"/>
                <w:kern w:val="0"/>
                <w:sz w:val="18"/>
                <w:szCs w:val="18"/>
                <w:lang w:val="fr-FR"/>
              </w:rPr>
            </w:pPr>
            <w:r w:rsidRPr="005041A8">
              <w:rPr>
                <w:rFonts w:ascii="Arial" w:hAnsi="Arial" w:hint="eastAsia"/>
                <w:kern w:val="0"/>
                <w:sz w:val="18"/>
                <w:szCs w:val="18"/>
                <w:lang w:val="fr-FR"/>
              </w:rPr>
              <w:t>交易流水号</w:t>
            </w:r>
          </w:p>
        </w:tc>
      </w:tr>
      <w:tr w:rsidR="00E56073" w:rsidTr="00254D54">
        <w:trPr>
          <w:jc w:val="center"/>
        </w:trPr>
        <w:tc>
          <w:tcPr>
            <w:tcW w:w="2378" w:type="dxa"/>
          </w:tcPr>
          <w:p w:rsidR="00E56073" w:rsidRPr="00C8364D" w:rsidRDefault="00E56073" w:rsidP="00254D54">
            <w:pPr>
              <w:pStyle w:val="TAL"/>
              <w:rPr>
                <w:lang w:val="fr-FR" w:eastAsia="zh-CN"/>
              </w:rPr>
            </w:pPr>
            <w:r w:rsidRPr="00C8364D">
              <w:rPr>
                <w:rFonts w:hint="eastAsia"/>
                <w:lang w:val="fr-FR" w:eastAsia="zh-CN"/>
              </w:rPr>
              <w:t>traceFlag</w:t>
            </w:r>
          </w:p>
        </w:tc>
        <w:tc>
          <w:tcPr>
            <w:tcW w:w="737" w:type="dxa"/>
          </w:tcPr>
          <w:p w:rsidR="00E56073" w:rsidRPr="00C8364D" w:rsidRDefault="00E56073" w:rsidP="00254D54">
            <w:pPr>
              <w:spacing w:line="240" w:lineRule="atLeast"/>
              <w:rPr>
                <w:rFonts w:ascii="Arial" w:hAnsi="Arial"/>
                <w:kern w:val="0"/>
                <w:sz w:val="18"/>
                <w:szCs w:val="18"/>
                <w:lang w:val="fr-FR"/>
              </w:rPr>
            </w:pPr>
            <w:r w:rsidRPr="00C8364D">
              <w:rPr>
                <w:rFonts w:ascii="Arial" w:hAnsi="Arial" w:hint="eastAsia"/>
                <w:kern w:val="0"/>
                <w:sz w:val="18"/>
                <w:szCs w:val="18"/>
                <w:lang w:val="fr-FR"/>
              </w:rPr>
              <w:t xml:space="preserve">O </w:t>
            </w:r>
          </w:p>
        </w:tc>
        <w:tc>
          <w:tcPr>
            <w:tcW w:w="2104" w:type="dxa"/>
          </w:tcPr>
          <w:p w:rsidR="00E56073" w:rsidRPr="00C8364D" w:rsidRDefault="00E56073" w:rsidP="00254D54">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900" w:type="dxa"/>
          </w:tcPr>
          <w:p w:rsidR="00E56073" w:rsidRPr="00C8364D" w:rsidRDefault="00E56073" w:rsidP="00254D54">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2681" w:type="dxa"/>
          </w:tcPr>
          <w:p w:rsidR="00E56073" w:rsidRPr="00C8364D" w:rsidRDefault="00E56073" w:rsidP="00254D54">
            <w:pPr>
              <w:spacing w:line="240" w:lineRule="atLeast"/>
              <w:rPr>
                <w:rFonts w:ascii="Arial" w:hAnsi="Arial"/>
                <w:kern w:val="0"/>
                <w:sz w:val="18"/>
                <w:szCs w:val="18"/>
                <w:lang w:val="fr-FR"/>
              </w:rPr>
            </w:pPr>
            <w:r>
              <w:rPr>
                <w:rFonts w:ascii="Arial" w:hAnsi="Arial" w:hint="eastAsia"/>
                <w:kern w:val="0"/>
                <w:sz w:val="18"/>
                <w:szCs w:val="18"/>
                <w:lang w:val="fr-FR"/>
              </w:rPr>
              <w:t>跟踪标志</w:t>
            </w:r>
          </w:p>
        </w:tc>
      </w:tr>
      <w:tr w:rsidR="00E56073" w:rsidTr="00254D54">
        <w:trPr>
          <w:jc w:val="center"/>
        </w:trPr>
        <w:tc>
          <w:tcPr>
            <w:tcW w:w="2378" w:type="dxa"/>
          </w:tcPr>
          <w:p w:rsidR="00E56073" w:rsidRPr="00C8364D" w:rsidRDefault="00AC5500" w:rsidP="00254D54">
            <w:pPr>
              <w:pStyle w:val="TAL"/>
              <w:rPr>
                <w:lang w:val="fr-FR" w:eastAsia="zh-CN"/>
              </w:rPr>
            </w:pPr>
            <w:r>
              <w:rPr>
                <w:lang w:val="fr-FR" w:eastAsia="zh-CN"/>
              </w:rPr>
              <w:t>S</w:t>
            </w:r>
            <w:r>
              <w:rPr>
                <w:rFonts w:hint="eastAsia"/>
                <w:lang w:val="fr-FR" w:eastAsia="zh-CN"/>
              </w:rPr>
              <w:t>erviceFlag</w:t>
            </w:r>
          </w:p>
        </w:tc>
        <w:tc>
          <w:tcPr>
            <w:tcW w:w="737" w:type="dxa"/>
          </w:tcPr>
          <w:p w:rsidR="00E56073" w:rsidRPr="00C8364D" w:rsidRDefault="00E56073" w:rsidP="00254D54">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2104" w:type="dxa"/>
          </w:tcPr>
          <w:p w:rsidR="00E56073" w:rsidRDefault="00AC5500" w:rsidP="00254D54">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900" w:type="dxa"/>
          </w:tcPr>
          <w:p w:rsidR="00E56073" w:rsidRDefault="00AC5500" w:rsidP="00254D54">
            <w:pPr>
              <w:spacing w:line="240" w:lineRule="atLeast"/>
              <w:rPr>
                <w:rFonts w:ascii="Arial" w:hAnsi="Arial"/>
                <w:kern w:val="0"/>
                <w:sz w:val="18"/>
                <w:szCs w:val="18"/>
                <w:lang w:val="fr-FR"/>
              </w:rPr>
            </w:pPr>
            <w:r>
              <w:rPr>
                <w:rFonts w:ascii="Arial" w:hAnsi="Arial" w:hint="eastAsia"/>
                <w:kern w:val="0"/>
                <w:sz w:val="18"/>
                <w:szCs w:val="18"/>
                <w:lang w:val="fr-FR"/>
              </w:rPr>
              <w:t>128</w:t>
            </w:r>
          </w:p>
        </w:tc>
        <w:tc>
          <w:tcPr>
            <w:tcW w:w="2681" w:type="dxa"/>
          </w:tcPr>
          <w:p w:rsidR="00E56073" w:rsidRDefault="003609D5" w:rsidP="003609D5">
            <w:pPr>
              <w:spacing w:line="240" w:lineRule="atLeast"/>
              <w:rPr>
                <w:rFonts w:ascii="Arial" w:hAnsi="Arial"/>
                <w:kern w:val="0"/>
                <w:sz w:val="18"/>
                <w:szCs w:val="18"/>
                <w:lang w:val="fr-FR"/>
              </w:rPr>
            </w:pPr>
            <w:r>
              <w:rPr>
                <w:rFonts w:ascii="Arial" w:hAnsi="Arial" w:hint="eastAsia"/>
                <w:kern w:val="0"/>
                <w:sz w:val="18"/>
                <w:szCs w:val="18"/>
                <w:lang w:val="fr-FR"/>
              </w:rPr>
              <w:t>全部</w:t>
            </w:r>
            <w:r w:rsidR="00AC5500">
              <w:rPr>
                <w:rFonts w:ascii="Arial" w:hAnsi="Arial" w:hint="eastAsia"/>
                <w:kern w:val="0"/>
                <w:sz w:val="18"/>
                <w:szCs w:val="18"/>
                <w:lang w:val="fr-FR"/>
              </w:rPr>
              <w:t>业务</w:t>
            </w:r>
            <w:r>
              <w:rPr>
                <w:rFonts w:ascii="Arial" w:hAnsi="Arial" w:hint="eastAsia"/>
                <w:kern w:val="0"/>
                <w:sz w:val="18"/>
                <w:szCs w:val="18"/>
                <w:lang w:val="fr-FR"/>
              </w:rPr>
              <w:t>的</w:t>
            </w:r>
            <w:r w:rsidR="00AC5500">
              <w:rPr>
                <w:rFonts w:ascii="Arial" w:hAnsi="Arial" w:hint="eastAsia"/>
                <w:kern w:val="0"/>
                <w:sz w:val="18"/>
                <w:szCs w:val="18"/>
                <w:lang w:val="fr-FR"/>
              </w:rPr>
              <w:t>开通标志</w:t>
            </w:r>
          </w:p>
        </w:tc>
      </w:tr>
    </w:tbl>
    <w:p w:rsidR="00E56073" w:rsidRDefault="00E56073" w:rsidP="00407B6C">
      <w:pPr>
        <w:pStyle w:val="41"/>
      </w:pPr>
      <w:r>
        <w:rPr>
          <w:rFonts w:hint="eastAsia"/>
        </w:rPr>
        <w:t>异常信息</w:t>
      </w:r>
    </w:p>
    <w:p w:rsidR="003A7F02" w:rsidRDefault="003A7F02" w:rsidP="00E56073">
      <w:r>
        <w:rPr>
          <w:rFonts w:hint="eastAsia"/>
        </w:rPr>
        <w:t>失败则抛出异常</w:t>
      </w:r>
      <w:r>
        <w:rPr>
          <w:rFonts w:hint="eastAsia"/>
        </w:rPr>
        <w:t>CException</w:t>
      </w:r>
      <w:r>
        <w:rPr>
          <w:rFonts w:hint="eastAsia"/>
        </w:rPr>
        <w:t>，具体内容请参考异常码定义文档。</w:t>
      </w:r>
    </w:p>
    <w:p w:rsidR="00D54960" w:rsidRDefault="00D54960" w:rsidP="00407B6C">
      <w:pPr>
        <w:pStyle w:val="41"/>
      </w:pPr>
      <w:r>
        <w:rPr>
          <w:rFonts w:hint="eastAsia"/>
        </w:rPr>
        <w:t>Json</w:t>
      </w:r>
      <w:r>
        <w:rPr>
          <w:rFonts w:hint="eastAsia"/>
        </w:rPr>
        <w:t>接口登录认证信息说明</w:t>
      </w:r>
    </w:p>
    <w:p w:rsidR="00D54960" w:rsidRPr="003A63A1" w:rsidRDefault="00D54960" w:rsidP="00D54960">
      <w:r>
        <w:rPr>
          <w:rFonts w:hint="eastAsia"/>
        </w:rPr>
        <w:t xml:space="preserve">   Authorization</w:t>
      </w:r>
      <w:r>
        <w:rPr>
          <w:rFonts w:hint="eastAsia"/>
        </w:rPr>
        <w:t>中需登录认证信息。</w:t>
      </w:r>
    </w:p>
    <w:p w:rsidR="00D54960" w:rsidRDefault="00D54960" w:rsidP="00E56073">
      <w:pPr>
        <w:rPr>
          <w:lang w:val="fr-FR"/>
        </w:rPr>
      </w:pPr>
    </w:p>
    <w:p w:rsidR="00E56073" w:rsidRDefault="00E56073" w:rsidP="00407B6C">
      <w:pPr>
        <w:pStyle w:val="31"/>
        <w:rPr>
          <w:rStyle w:val="210"/>
        </w:rPr>
      </w:pPr>
      <w:bookmarkStart w:id="174" w:name="_Toc317101301"/>
      <w:r>
        <w:rPr>
          <w:rStyle w:val="210"/>
          <w:rFonts w:hint="eastAsia"/>
        </w:rPr>
        <w:lastRenderedPageBreak/>
        <w:t>HTTP(s)</w:t>
      </w:r>
      <w:r>
        <w:rPr>
          <w:rStyle w:val="210"/>
          <w:rFonts w:hint="eastAsia"/>
        </w:rPr>
        <w:t>接口</w:t>
      </w:r>
      <w:bookmarkEnd w:id="174"/>
    </w:p>
    <w:p w:rsidR="00E56073" w:rsidRDefault="00E56073" w:rsidP="00407B6C">
      <w:pPr>
        <w:pStyle w:val="41"/>
      </w:pPr>
      <w:r>
        <w:rPr>
          <w:rFonts w:hint="eastAsia"/>
        </w:rPr>
        <w:t>描述</w:t>
      </w:r>
    </w:p>
    <w:p w:rsidR="00E56073" w:rsidRDefault="00E56073" w:rsidP="00C532EA">
      <w:pPr>
        <w:ind w:firstLine="420"/>
      </w:pPr>
      <w:r>
        <w:rPr>
          <w:rFonts w:hint="eastAsia"/>
        </w:rPr>
        <w:t>AccountServer</w:t>
      </w:r>
      <w:r>
        <w:rPr>
          <w:rFonts w:hint="eastAsia"/>
        </w:rPr>
        <w:t>内部转为调用上述</w:t>
      </w:r>
      <w:r>
        <w:rPr>
          <w:rFonts w:hint="eastAsia"/>
        </w:rPr>
        <w:t>SOAP</w:t>
      </w:r>
      <w:r>
        <w:rPr>
          <w:rFonts w:hint="eastAsia"/>
        </w:rPr>
        <w:t>接口到</w:t>
      </w:r>
      <w:r>
        <w:rPr>
          <w:rFonts w:hint="eastAsia"/>
        </w:rPr>
        <w:t>UserProfile</w:t>
      </w:r>
      <w:r>
        <w:rPr>
          <w:rFonts w:hint="eastAsia"/>
        </w:rPr>
        <w:t>鉴权。</w:t>
      </w:r>
    </w:p>
    <w:p w:rsidR="00E56073" w:rsidRPr="00616AAD" w:rsidRDefault="00E56073" w:rsidP="00E56073">
      <w:pPr>
        <w:rPr>
          <w:lang w:val="fr-FR"/>
        </w:rPr>
      </w:pPr>
      <w:r>
        <w:rPr>
          <w:rFonts w:hint="eastAsia"/>
          <w:lang w:val="fr-FR"/>
        </w:rPr>
        <w:tab/>
      </w:r>
      <w:r>
        <w:rPr>
          <w:rFonts w:hint="eastAsia"/>
          <w:lang w:val="fr-FR"/>
        </w:rPr>
        <w:t>该操作需携带服务端已通过认证的</w:t>
      </w:r>
      <w:r>
        <w:rPr>
          <w:rFonts w:hint="eastAsia"/>
          <w:lang w:val="fr-FR"/>
        </w:rPr>
        <w:t>sessionID</w:t>
      </w:r>
      <w:r>
        <w:rPr>
          <w:rFonts w:hint="eastAsia"/>
          <w:lang w:val="fr-FR"/>
        </w:rPr>
        <w:t>。</w:t>
      </w:r>
    </w:p>
    <w:p w:rsidR="00E56073" w:rsidRPr="00A6475E" w:rsidRDefault="00E56073" w:rsidP="00407B6C">
      <w:pPr>
        <w:pStyle w:val="41"/>
      </w:pPr>
      <w:r w:rsidRPr="00A6475E">
        <w:rPr>
          <w:rFonts w:hint="eastAsia"/>
        </w:rPr>
        <w:t>协议映射</w:t>
      </w:r>
    </w:p>
    <w:p w:rsidR="00E56073" w:rsidRPr="00A6475E" w:rsidRDefault="00E56073" w:rsidP="00E56073">
      <w:pPr>
        <w:numPr>
          <w:ilvl w:val="0"/>
          <w:numId w:val="22"/>
        </w:numPr>
        <w:tabs>
          <w:tab w:val="num" w:pos="0"/>
        </w:tabs>
        <w:rPr>
          <w:b/>
        </w:rPr>
      </w:pPr>
      <w:r>
        <w:rPr>
          <w:rFonts w:hint="eastAsia"/>
          <w:b/>
        </w:rPr>
        <w:t>1)</w:t>
      </w:r>
      <w:r w:rsidRPr="00A6475E">
        <w:rPr>
          <w:rFonts w:hint="eastAsia"/>
          <w:b/>
        </w:rPr>
        <w:t>请求消息</w:t>
      </w:r>
    </w:p>
    <w:p w:rsidR="00E56073" w:rsidRPr="00A6475E" w:rsidRDefault="00E56073" w:rsidP="00E56073">
      <w:r w:rsidRPr="00A6475E">
        <w:t>POST</w:t>
      </w:r>
      <w:r w:rsidRPr="00A6475E">
        <w:rPr>
          <w:rFonts w:hint="eastAsia"/>
        </w:rPr>
        <w:t xml:space="preserve"> </w:t>
      </w:r>
      <w:r w:rsidRPr="00A6475E">
        <w:t>http://host:port/</w:t>
      </w:r>
      <w:r>
        <w:rPr>
          <w:rFonts w:hint="eastAsia"/>
        </w:rPr>
        <w:t>AccountServer</w:t>
      </w:r>
      <w:r w:rsidRPr="00A6475E">
        <w:t>/I</w:t>
      </w:r>
      <w:r w:rsidRPr="00A6475E">
        <w:rPr>
          <w:rFonts w:hint="eastAsia"/>
        </w:rPr>
        <w:t>User</w:t>
      </w:r>
      <w:r>
        <w:rPr>
          <w:rFonts w:hint="eastAsia"/>
        </w:rPr>
        <w:t>Info</w:t>
      </w:r>
      <w:r w:rsidRPr="00A6475E">
        <w:rPr>
          <w:rFonts w:hint="eastAsia"/>
        </w:rPr>
        <w:t>Mng</w:t>
      </w:r>
      <w:r>
        <w:rPr>
          <w:rFonts w:hint="eastAsia"/>
        </w:rPr>
        <w:t>/</w:t>
      </w:r>
      <w:r w:rsidR="00C532EA">
        <w:rPr>
          <w:rFonts w:hint="eastAsia"/>
        </w:rPr>
        <w:t>chgSubscription</w:t>
      </w:r>
      <w:r w:rsidRPr="00A6475E">
        <w:t xml:space="preserve"> </w:t>
      </w:r>
      <w:r>
        <w:rPr>
          <w:rFonts w:hint="eastAsia"/>
        </w:rPr>
        <w:t xml:space="preserve"> </w:t>
      </w:r>
      <w:r w:rsidRPr="00A6475E">
        <w:t>HTTP/1.1</w:t>
      </w:r>
    </w:p>
    <w:p w:rsidR="00E56073" w:rsidRPr="00A6475E" w:rsidRDefault="00E56073" w:rsidP="00E56073">
      <w:r w:rsidRPr="00A6475E">
        <w:rPr>
          <w:i/>
        </w:rPr>
        <w:t>Authorization</w:t>
      </w:r>
      <w:r w:rsidRPr="00A6475E">
        <w:rPr>
          <w:rFonts w:hint="eastAsia"/>
          <w:i/>
        </w:rPr>
        <w:t>:</w:t>
      </w:r>
      <w:r w:rsidR="00E110E7" w:rsidRPr="00E110E7">
        <w:rPr>
          <w:rFonts w:hint="eastAsia"/>
          <w:i/>
        </w:rPr>
        <w:t xml:space="preserve"> </w:t>
      </w:r>
      <w:r w:rsidR="00E110E7" w:rsidRPr="00AA0C82">
        <w:rPr>
          <w:rFonts w:hint="eastAsia"/>
          <w:i/>
        </w:rPr>
        <w:t>参考《统一账号</w:t>
      </w:r>
      <w:r w:rsidR="00E110E7" w:rsidRPr="00AA0C82">
        <w:rPr>
          <w:rFonts w:hint="eastAsia"/>
          <w:i/>
        </w:rPr>
        <w:t xml:space="preserve"> Session</w:t>
      </w:r>
      <w:r w:rsidR="00E110E7" w:rsidRPr="00AA0C82">
        <w:rPr>
          <w:rFonts w:hint="eastAsia"/>
          <w:i/>
        </w:rPr>
        <w:t>和</w:t>
      </w:r>
      <w:r w:rsidR="00E110E7" w:rsidRPr="00AA0C82">
        <w:rPr>
          <w:rFonts w:hint="eastAsia"/>
          <w:i/>
        </w:rPr>
        <w:t>Token</w:t>
      </w:r>
      <w:r w:rsidR="00E110E7" w:rsidRPr="00AA0C82">
        <w:rPr>
          <w:rFonts w:hint="eastAsia"/>
          <w:i/>
        </w:rPr>
        <w:t>安全</w:t>
      </w:r>
      <w:r w:rsidR="00E110E7" w:rsidRPr="00AA0C82">
        <w:rPr>
          <w:rFonts w:hint="eastAsia"/>
          <w:i/>
        </w:rPr>
        <w:t>.doc</w:t>
      </w:r>
      <w:r w:rsidR="00E110E7" w:rsidRPr="00AA0C82">
        <w:rPr>
          <w:rFonts w:hint="eastAsia"/>
          <w:i/>
        </w:rPr>
        <w:t>》携带</w:t>
      </w:r>
      <w:r w:rsidR="00E110E7" w:rsidRPr="00AA0C82">
        <w:rPr>
          <w:rFonts w:hint="eastAsia"/>
          <w:i/>
        </w:rPr>
        <w:t>Digest</w:t>
      </w:r>
      <w:r w:rsidR="00E110E7" w:rsidRPr="00AA0C82">
        <w:rPr>
          <w:rFonts w:hint="eastAsia"/>
          <w:i/>
        </w:rPr>
        <w:t>验证码</w:t>
      </w:r>
      <w:r w:rsidR="00E110E7">
        <w:rPr>
          <w:rFonts w:hint="eastAsia"/>
          <w:i/>
        </w:rPr>
        <w:t>。</w:t>
      </w:r>
    </w:p>
    <w:p w:rsidR="00E56073" w:rsidRDefault="00E56073" w:rsidP="00E56073">
      <w:pPr>
        <w:rPr>
          <w:lang w:val="de-DE"/>
        </w:rPr>
      </w:pPr>
    </w:p>
    <w:p w:rsidR="00E56073" w:rsidRPr="00A6475E" w:rsidRDefault="00E56073" w:rsidP="00E56073">
      <w:pPr>
        <w:rPr>
          <w:lang w:val="de-DE"/>
        </w:rPr>
      </w:pPr>
      <w:r w:rsidRPr="00A6475E">
        <w:rPr>
          <w:lang w:val="de-DE"/>
        </w:rPr>
        <w:t>&lt;?xml version="1.0" encoding="UTF-8"?&gt;</w:t>
      </w:r>
    </w:p>
    <w:p w:rsidR="00E56073" w:rsidRPr="00A6475E" w:rsidRDefault="00E56073" w:rsidP="00E56073">
      <w:pPr>
        <w:rPr>
          <w:lang w:val="de-DE"/>
        </w:rPr>
      </w:pPr>
      <w:r w:rsidRPr="00A6475E">
        <w:rPr>
          <w:lang w:val="de-DE"/>
        </w:rPr>
        <w:t>&lt;</w:t>
      </w:r>
      <w:r w:rsidRPr="00E33DBD">
        <w:rPr>
          <w:rFonts w:hint="eastAsia"/>
        </w:rPr>
        <w:t xml:space="preserve"> </w:t>
      </w:r>
      <w:r w:rsidR="00C532EA">
        <w:rPr>
          <w:rFonts w:hint="eastAsia"/>
        </w:rPr>
        <w:t>ChgSubscriptionReq</w:t>
      </w:r>
      <w:r w:rsidRPr="00A6475E">
        <w:rPr>
          <w:lang w:val="de-DE"/>
        </w:rPr>
        <w:t>&gt;</w:t>
      </w:r>
    </w:p>
    <w:p w:rsidR="00E56073" w:rsidRPr="00A6475E" w:rsidRDefault="00E56073" w:rsidP="00E56073">
      <w:r w:rsidRPr="00A6475E">
        <w:rPr>
          <w:lang w:val="de-DE"/>
        </w:rPr>
        <w:t xml:space="preserve">  </w:t>
      </w:r>
      <w:r w:rsidRPr="00A6475E">
        <w:t>&lt;</w:t>
      </w:r>
      <w:r w:rsidRPr="00A6475E">
        <w:rPr>
          <w:rFonts w:hint="eastAsia"/>
          <w:lang w:val="fr-FR"/>
        </w:rPr>
        <w:t xml:space="preserve"> </w:t>
      </w:r>
      <w:r w:rsidRPr="00A6475E">
        <w:rPr>
          <w:rFonts w:hint="eastAsia"/>
        </w:rPr>
        <w:t>v</w:t>
      </w:r>
      <w:r w:rsidRPr="00A6475E">
        <w:t>ersion &gt;</w:t>
      </w:r>
      <w:r>
        <w:rPr>
          <w:rFonts w:hint="eastAsia"/>
        </w:rPr>
        <w:t>01.01</w:t>
      </w:r>
      <w:r w:rsidRPr="00A6475E">
        <w:t>&lt;/</w:t>
      </w:r>
      <w:r w:rsidRPr="00A6475E">
        <w:rPr>
          <w:rFonts w:hint="eastAsia"/>
        </w:rPr>
        <w:t xml:space="preserve"> v</w:t>
      </w:r>
      <w:r w:rsidRPr="00A6475E">
        <w:t>ersion &gt;</w:t>
      </w:r>
    </w:p>
    <w:p w:rsidR="00E56073" w:rsidRDefault="00E56073" w:rsidP="00E56073">
      <w:r w:rsidRPr="00A6475E">
        <w:rPr>
          <w:lang w:val="de-DE"/>
        </w:rPr>
        <w:t xml:space="preserve">  </w:t>
      </w:r>
      <w:r w:rsidRPr="00A6475E">
        <w:t>&lt;</w:t>
      </w:r>
      <w:r w:rsidR="00C532EA">
        <w:rPr>
          <w:rFonts w:hint="eastAsia"/>
          <w:lang w:val="fr-FR"/>
        </w:rPr>
        <w:t>userID</w:t>
      </w:r>
      <w:r w:rsidRPr="00A6475E">
        <w:t>&gt;</w:t>
      </w:r>
      <w:r w:rsidR="00C532EA">
        <w:rPr>
          <w:rFonts w:hint="eastAsia"/>
        </w:rPr>
        <w:t>10001</w:t>
      </w:r>
      <w:r w:rsidRPr="00A6475E">
        <w:t>&lt;/</w:t>
      </w:r>
      <w:r w:rsidR="00C532EA">
        <w:rPr>
          <w:rFonts w:hint="eastAsia"/>
        </w:rPr>
        <w:t>userID</w:t>
      </w:r>
      <w:r w:rsidRPr="00A6475E">
        <w:t xml:space="preserve"> &gt;</w:t>
      </w:r>
    </w:p>
    <w:p w:rsidR="00E56073" w:rsidRDefault="00E56073" w:rsidP="00E56073">
      <w:pPr>
        <w:ind w:leftChars="100" w:left="210"/>
      </w:pPr>
      <w:r w:rsidRPr="00A6475E">
        <w:t>&lt;</w:t>
      </w:r>
      <w:r w:rsidR="00C532EA" w:rsidRPr="00C532EA">
        <w:rPr>
          <w:rFonts w:hint="eastAsia"/>
          <w:lang w:val="fr-FR"/>
        </w:rPr>
        <w:t xml:space="preserve"> </w:t>
      </w:r>
      <w:r w:rsidR="00C532EA">
        <w:rPr>
          <w:rFonts w:hint="eastAsia"/>
          <w:lang w:val="fr-FR"/>
        </w:rPr>
        <w:t>serviceID</w:t>
      </w:r>
      <w:r w:rsidR="00C532EA" w:rsidRPr="00A6475E">
        <w:t xml:space="preserve"> </w:t>
      </w:r>
      <w:r w:rsidRPr="00A6475E">
        <w:t>&gt;</w:t>
      </w:r>
      <w:r w:rsidR="00C532EA">
        <w:rPr>
          <w:rFonts w:hint="eastAsia"/>
        </w:rPr>
        <w:t>0</w:t>
      </w:r>
      <w:r w:rsidRPr="00A6475E">
        <w:t>&lt;/</w:t>
      </w:r>
      <w:r w:rsidR="00C532EA" w:rsidRPr="00C532EA">
        <w:rPr>
          <w:rFonts w:hint="eastAsia"/>
          <w:lang w:val="fr-FR"/>
        </w:rPr>
        <w:t xml:space="preserve"> </w:t>
      </w:r>
      <w:r w:rsidR="00C532EA">
        <w:rPr>
          <w:rFonts w:hint="eastAsia"/>
          <w:lang w:val="fr-FR"/>
        </w:rPr>
        <w:t>serviceID</w:t>
      </w:r>
      <w:r w:rsidR="00C532EA" w:rsidRPr="00A6475E">
        <w:t xml:space="preserve"> </w:t>
      </w:r>
      <w:r w:rsidRPr="00A6475E">
        <w:t>&gt;</w:t>
      </w:r>
    </w:p>
    <w:p w:rsidR="00E56073" w:rsidRDefault="00E56073" w:rsidP="00E56073">
      <w:pPr>
        <w:ind w:leftChars="100" w:left="210"/>
      </w:pPr>
      <w:r>
        <w:rPr>
          <w:rFonts w:hint="eastAsia"/>
        </w:rPr>
        <w:t>&lt;</w:t>
      </w:r>
      <w:r w:rsidR="00C532EA" w:rsidRPr="00C532EA">
        <w:rPr>
          <w:rFonts w:hint="eastAsia"/>
          <w:lang w:val="fr-FR"/>
        </w:rPr>
        <w:t xml:space="preserve"> </w:t>
      </w:r>
      <w:r w:rsidR="003609D5">
        <w:rPr>
          <w:rFonts w:hint="eastAsia"/>
          <w:lang w:val="fr-FR"/>
        </w:rPr>
        <w:t>subscriptionFlag</w:t>
      </w:r>
      <w:r w:rsidR="00C532EA">
        <w:rPr>
          <w:rFonts w:hint="eastAsia"/>
        </w:rPr>
        <w:t xml:space="preserve"> </w:t>
      </w:r>
      <w:r>
        <w:rPr>
          <w:rFonts w:hint="eastAsia"/>
        </w:rPr>
        <w:t>&gt;</w:t>
      </w:r>
      <w:r w:rsidR="00C532EA">
        <w:rPr>
          <w:rFonts w:hint="eastAsia"/>
        </w:rPr>
        <w:t>1</w:t>
      </w:r>
      <w:r>
        <w:rPr>
          <w:rFonts w:hint="eastAsia"/>
        </w:rPr>
        <w:t xml:space="preserve"> &lt;/</w:t>
      </w:r>
      <w:r w:rsidR="00C532EA" w:rsidRPr="00C532EA">
        <w:rPr>
          <w:rFonts w:hint="eastAsia"/>
          <w:lang w:val="fr-FR"/>
        </w:rPr>
        <w:t xml:space="preserve"> </w:t>
      </w:r>
      <w:r w:rsidR="003609D5">
        <w:rPr>
          <w:rFonts w:hint="eastAsia"/>
          <w:lang w:val="fr-FR"/>
        </w:rPr>
        <w:t>subscriptionFlag</w:t>
      </w:r>
      <w:r w:rsidR="00C532EA">
        <w:rPr>
          <w:rFonts w:hint="eastAsia"/>
        </w:rPr>
        <w:t xml:space="preserve"> </w:t>
      </w:r>
      <w:r>
        <w:rPr>
          <w:rFonts w:hint="eastAsia"/>
        </w:rPr>
        <w:t>&gt;</w:t>
      </w:r>
    </w:p>
    <w:p w:rsidR="00E56073" w:rsidRPr="00A6475E" w:rsidRDefault="00E56073" w:rsidP="00E56073">
      <w:pPr>
        <w:ind w:leftChars="100" w:left="210"/>
      </w:pPr>
      <w:r>
        <w:rPr>
          <w:rFonts w:hint="eastAsia"/>
        </w:rPr>
        <w:t>&lt;</w:t>
      </w:r>
      <w:r w:rsidR="00E75215">
        <w:rPr>
          <w:rFonts w:hint="eastAsia"/>
          <w:b/>
          <w:bCs/>
        </w:rPr>
        <w:t>reqClientType</w:t>
      </w:r>
      <w:r>
        <w:rPr>
          <w:rFonts w:hint="eastAsia"/>
          <w:b/>
          <w:bCs/>
        </w:rPr>
        <w:t>&gt;0&lt;/</w:t>
      </w:r>
      <w:r w:rsidR="00E75215">
        <w:rPr>
          <w:rFonts w:hint="eastAsia"/>
          <w:b/>
          <w:bCs/>
        </w:rPr>
        <w:t>reqClientType</w:t>
      </w:r>
      <w:r>
        <w:rPr>
          <w:rFonts w:hint="eastAsia"/>
          <w:b/>
          <w:bCs/>
        </w:rPr>
        <w:t>&gt;</w:t>
      </w:r>
    </w:p>
    <w:p w:rsidR="00E56073" w:rsidRDefault="00E56073" w:rsidP="00E56073">
      <w:pPr>
        <w:rPr>
          <w:lang w:val="fr-FR"/>
        </w:rPr>
      </w:pPr>
      <w:r w:rsidRPr="00A6475E">
        <w:rPr>
          <w:lang w:val="fr-FR"/>
        </w:rPr>
        <w:t>&lt;/</w:t>
      </w:r>
      <w:r w:rsidRPr="007A5E2A">
        <w:rPr>
          <w:rFonts w:hint="eastAsia"/>
        </w:rPr>
        <w:t xml:space="preserve"> </w:t>
      </w:r>
      <w:r w:rsidR="00C532EA">
        <w:rPr>
          <w:rFonts w:hint="eastAsia"/>
        </w:rPr>
        <w:t>ChgSubscriptionReq</w:t>
      </w:r>
      <w:r w:rsidRPr="00A6475E">
        <w:rPr>
          <w:lang w:val="fr-FR"/>
        </w:rPr>
        <w:t>&gt;</w:t>
      </w:r>
    </w:p>
    <w:p w:rsidR="00E56073" w:rsidRPr="00A6475E" w:rsidRDefault="00E56073" w:rsidP="00E56073">
      <w:pPr>
        <w:rPr>
          <w:lang w:val="fr-FR"/>
        </w:rPr>
      </w:pPr>
    </w:p>
    <w:p w:rsidR="00E56073" w:rsidRPr="00A6475E" w:rsidRDefault="00E56073" w:rsidP="00E56073">
      <w:pPr>
        <w:numPr>
          <w:ilvl w:val="0"/>
          <w:numId w:val="22"/>
        </w:numPr>
        <w:tabs>
          <w:tab w:val="num" w:pos="0"/>
        </w:tabs>
        <w:rPr>
          <w:b/>
        </w:rPr>
      </w:pPr>
      <w:r w:rsidRPr="00A6475E">
        <w:rPr>
          <w:rFonts w:hint="eastAsia"/>
          <w:b/>
        </w:rPr>
        <w:t>响应消息</w:t>
      </w:r>
    </w:p>
    <w:p w:rsidR="00E56073" w:rsidRPr="00A6475E" w:rsidRDefault="00E56073" w:rsidP="00E56073">
      <w:r w:rsidRPr="00A6475E">
        <w:t>&lt;?xml version="1.0" encoding="UTF-8"?&gt;</w:t>
      </w:r>
    </w:p>
    <w:p w:rsidR="00E56073" w:rsidRDefault="00E56073" w:rsidP="00E56073">
      <w:r w:rsidRPr="00A6475E">
        <w:t xml:space="preserve">&lt;result </w:t>
      </w:r>
      <w:r>
        <w:rPr>
          <w:rFonts w:hint="eastAsia"/>
        </w:rPr>
        <w:t>result</w:t>
      </w:r>
      <w:r w:rsidRPr="00A6475E">
        <w:rPr>
          <w:rFonts w:hint="eastAsia"/>
        </w:rPr>
        <w:t>Code</w:t>
      </w:r>
      <w:r w:rsidRPr="00A6475E">
        <w:t>=0&gt;</w:t>
      </w:r>
    </w:p>
    <w:p w:rsidR="00E56073" w:rsidRPr="00A6475E" w:rsidRDefault="00E56073" w:rsidP="00E56073">
      <w:pPr>
        <w:ind w:leftChars="100" w:left="210"/>
      </w:pPr>
      <w:r w:rsidRPr="00A6475E">
        <w:rPr>
          <w:rFonts w:hint="eastAsia"/>
          <w:lang w:val="da-DK"/>
        </w:rPr>
        <w:t>&lt;</w:t>
      </w:r>
      <w:r w:rsidRPr="007A5E2A">
        <w:rPr>
          <w:rFonts w:hint="eastAsia"/>
        </w:rPr>
        <w:t xml:space="preserve"> </w:t>
      </w:r>
      <w:r w:rsidR="00C532EA">
        <w:rPr>
          <w:rFonts w:hint="eastAsia"/>
        </w:rPr>
        <w:t>ChgSubscriptionRsp</w:t>
      </w:r>
      <w:r w:rsidR="00C532EA" w:rsidRPr="00A6475E">
        <w:rPr>
          <w:rFonts w:hint="eastAsia"/>
          <w:lang w:val="da-DK"/>
        </w:rPr>
        <w:t xml:space="preserve"> </w:t>
      </w:r>
      <w:r w:rsidRPr="00A6475E">
        <w:rPr>
          <w:rFonts w:hint="eastAsia"/>
          <w:lang w:val="da-DK"/>
        </w:rPr>
        <w:t>&gt;</w:t>
      </w:r>
    </w:p>
    <w:p w:rsidR="00E56073" w:rsidRDefault="00E56073" w:rsidP="00E56073">
      <w:pPr>
        <w:ind w:leftChars="100" w:left="210"/>
      </w:pPr>
      <w:r w:rsidRPr="00A6475E">
        <w:rPr>
          <w:lang w:val="de-DE"/>
        </w:rPr>
        <w:t xml:space="preserve">  </w:t>
      </w:r>
      <w:r w:rsidRPr="00A6475E">
        <w:t>&lt;</w:t>
      </w:r>
      <w:r w:rsidRPr="00A6475E">
        <w:rPr>
          <w:rFonts w:hint="eastAsia"/>
          <w:lang w:val="fr-FR"/>
        </w:rPr>
        <w:t xml:space="preserve"> </w:t>
      </w:r>
      <w:r w:rsidRPr="00A6475E">
        <w:rPr>
          <w:rFonts w:hint="eastAsia"/>
        </w:rPr>
        <w:t>v</w:t>
      </w:r>
      <w:r w:rsidRPr="00A6475E">
        <w:t>ersion &gt;</w:t>
      </w:r>
      <w:r>
        <w:rPr>
          <w:rFonts w:hint="eastAsia"/>
        </w:rPr>
        <w:t>01.01</w:t>
      </w:r>
      <w:r w:rsidRPr="00A6475E">
        <w:t>&lt;/</w:t>
      </w:r>
      <w:r w:rsidRPr="00A6475E">
        <w:rPr>
          <w:rFonts w:hint="eastAsia"/>
        </w:rPr>
        <w:t xml:space="preserve"> v</w:t>
      </w:r>
      <w:r w:rsidRPr="00A6475E">
        <w:t>ersion &gt;</w:t>
      </w:r>
    </w:p>
    <w:p w:rsidR="00E56073" w:rsidRDefault="00E56073" w:rsidP="00E56073">
      <w:pPr>
        <w:ind w:leftChars="100" w:left="210"/>
      </w:pPr>
      <w:r>
        <w:rPr>
          <w:rFonts w:hint="eastAsia"/>
        </w:rPr>
        <w:t xml:space="preserve">  &lt;</w:t>
      </w:r>
      <w:r w:rsidR="00C532EA" w:rsidRPr="00C532EA">
        <w:rPr>
          <w:lang w:val="fr-FR"/>
        </w:rPr>
        <w:t xml:space="preserve"> </w:t>
      </w:r>
      <w:r w:rsidR="00C532EA">
        <w:rPr>
          <w:lang w:val="fr-FR"/>
        </w:rPr>
        <w:t>S</w:t>
      </w:r>
      <w:r w:rsidR="00C532EA">
        <w:rPr>
          <w:rFonts w:hint="eastAsia"/>
          <w:lang w:val="fr-FR"/>
        </w:rPr>
        <w:t>erviceFlag</w:t>
      </w:r>
      <w:r w:rsidR="00C532EA">
        <w:rPr>
          <w:rFonts w:hint="eastAsia"/>
        </w:rPr>
        <w:t xml:space="preserve"> </w:t>
      </w:r>
      <w:r>
        <w:rPr>
          <w:rFonts w:hint="eastAsia"/>
        </w:rPr>
        <w:t>&gt;100001&lt;/</w:t>
      </w:r>
      <w:r w:rsidR="00C532EA" w:rsidRPr="00C532EA">
        <w:rPr>
          <w:lang w:val="fr-FR"/>
        </w:rPr>
        <w:t xml:space="preserve"> </w:t>
      </w:r>
      <w:r w:rsidR="00C532EA">
        <w:rPr>
          <w:lang w:val="fr-FR"/>
        </w:rPr>
        <w:t>S</w:t>
      </w:r>
      <w:r w:rsidR="00C532EA">
        <w:rPr>
          <w:rFonts w:hint="eastAsia"/>
          <w:lang w:val="fr-FR"/>
        </w:rPr>
        <w:t>erviceFlag</w:t>
      </w:r>
      <w:r w:rsidR="00C532EA">
        <w:rPr>
          <w:rFonts w:hint="eastAsia"/>
        </w:rPr>
        <w:t xml:space="preserve"> </w:t>
      </w:r>
      <w:r>
        <w:rPr>
          <w:rFonts w:hint="eastAsia"/>
        </w:rPr>
        <w:t>&gt;</w:t>
      </w:r>
    </w:p>
    <w:p w:rsidR="00E56073" w:rsidRPr="00A6475E" w:rsidRDefault="00E56073" w:rsidP="00E56073">
      <w:pPr>
        <w:ind w:leftChars="100" w:left="210"/>
      </w:pPr>
      <w:r w:rsidRPr="00A6475E">
        <w:rPr>
          <w:rFonts w:hint="eastAsia"/>
        </w:rPr>
        <w:t>&lt;/</w:t>
      </w:r>
      <w:r w:rsidRPr="007A5E2A">
        <w:rPr>
          <w:rFonts w:hint="eastAsia"/>
        </w:rPr>
        <w:t xml:space="preserve"> </w:t>
      </w:r>
      <w:r w:rsidR="00C532EA">
        <w:rPr>
          <w:rFonts w:hint="eastAsia"/>
        </w:rPr>
        <w:t>ChgSubscriptionRsp</w:t>
      </w:r>
      <w:r w:rsidR="00C532EA" w:rsidRPr="00A6475E">
        <w:rPr>
          <w:rFonts w:hint="eastAsia"/>
        </w:rPr>
        <w:t xml:space="preserve"> </w:t>
      </w:r>
      <w:r w:rsidRPr="00A6475E">
        <w:rPr>
          <w:rFonts w:hint="eastAsia"/>
        </w:rPr>
        <w:t>&gt;</w:t>
      </w:r>
    </w:p>
    <w:p w:rsidR="00E56073" w:rsidRPr="00D32568" w:rsidRDefault="00E56073" w:rsidP="00E56073">
      <w:r>
        <w:rPr>
          <w:rFonts w:hint="eastAsia"/>
          <w:lang w:val="fr-FR"/>
        </w:rPr>
        <w:t>&lt;/result&gt;</w:t>
      </w:r>
    </w:p>
    <w:p w:rsidR="00136352" w:rsidRPr="00D32568" w:rsidRDefault="00136352" w:rsidP="00136352"/>
    <w:p w:rsidR="00254D54" w:rsidRPr="00A6475E" w:rsidRDefault="00254D54" w:rsidP="00254D54">
      <w:pPr>
        <w:rPr>
          <w:lang w:val="fr-FR"/>
        </w:rPr>
      </w:pPr>
    </w:p>
    <w:p w:rsidR="00254D54" w:rsidRDefault="00254D54" w:rsidP="00254D54">
      <w:pPr>
        <w:pStyle w:val="21"/>
        <w:numPr>
          <w:ilvl w:val="1"/>
          <w:numId w:val="1"/>
        </w:numPr>
        <w:rPr>
          <w:rStyle w:val="210"/>
        </w:rPr>
      </w:pPr>
      <w:bookmarkStart w:id="175" w:name="_Toc317101302"/>
      <w:r>
        <w:rPr>
          <w:rStyle w:val="210"/>
          <w:rFonts w:hint="eastAsia"/>
        </w:rPr>
        <w:t>getDigestHA1</w:t>
      </w:r>
      <w:bookmarkEnd w:id="175"/>
      <w:r w:rsidR="008B1D4A">
        <w:rPr>
          <w:rStyle w:val="210"/>
          <w:rFonts w:hint="eastAsia"/>
        </w:rPr>
        <w:t>（欧洲站点密码</w:t>
      </w:r>
      <w:r w:rsidR="008B1D4A">
        <w:rPr>
          <w:rStyle w:val="210"/>
          <w:rFonts w:hint="eastAsia"/>
        </w:rPr>
        <w:t>sha512</w:t>
      </w:r>
      <w:r w:rsidR="008B1D4A">
        <w:rPr>
          <w:rStyle w:val="210"/>
          <w:rFonts w:hint="eastAsia"/>
        </w:rPr>
        <w:t>存储，不支持本接口）</w:t>
      </w:r>
    </w:p>
    <w:p w:rsidR="00254D54" w:rsidRPr="00B91F27" w:rsidRDefault="003F1820" w:rsidP="00407B6C">
      <w:pPr>
        <w:pStyle w:val="31"/>
      </w:pPr>
      <w:bookmarkStart w:id="176" w:name="_Toc317101303"/>
      <w:r>
        <w:rPr>
          <w:rStyle w:val="210"/>
          <w:rFonts w:hint="eastAsia"/>
        </w:rPr>
        <w:t>JSON</w:t>
      </w:r>
      <w:r>
        <w:rPr>
          <w:rStyle w:val="210"/>
          <w:rFonts w:hint="eastAsia"/>
        </w:rPr>
        <w:t>＋</w:t>
      </w:r>
      <w:r>
        <w:rPr>
          <w:rStyle w:val="210"/>
          <w:rFonts w:hint="eastAsia"/>
        </w:rPr>
        <w:t>SOAP</w:t>
      </w:r>
      <w:r>
        <w:rPr>
          <w:rStyle w:val="210"/>
          <w:rFonts w:hint="eastAsia"/>
        </w:rPr>
        <w:t>接口</w:t>
      </w:r>
      <w:bookmarkEnd w:id="176"/>
    </w:p>
    <w:p w:rsidR="00254D54" w:rsidRDefault="00254D54" w:rsidP="00407B6C">
      <w:pPr>
        <w:pStyle w:val="41"/>
      </w:pPr>
      <w:r>
        <w:rPr>
          <w:rFonts w:hint="eastAsia"/>
        </w:rPr>
        <w:t>描述</w:t>
      </w:r>
    </w:p>
    <w:p w:rsidR="00254D54" w:rsidRDefault="00254D54" w:rsidP="00254D54">
      <w:pPr>
        <w:ind w:firstLine="420"/>
      </w:pPr>
      <w:r>
        <w:rPr>
          <w:rFonts w:hint="eastAsia"/>
        </w:rPr>
        <w:t>供网盘、相册等内部服务器向</w:t>
      </w:r>
      <w:r>
        <w:rPr>
          <w:rFonts w:hint="eastAsia"/>
        </w:rPr>
        <w:t>UserProfile</w:t>
      </w:r>
      <w:r>
        <w:rPr>
          <w:rFonts w:hint="eastAsia"/>
        </w:rPr>
        <w:t>获取用户的</w:t>
      </w:r>
      <w:r>
        <w:rPr>
          <w:rFonts w:hint="eastAsia"/>
        </w:rPr>
        <w:t>Digest</w:t>
      </w:r>
      <w:r>
        <w:rPr>
          <w:rFonts w:hint="eastAsia"/>
        </w:rPr>
        <w:t>认证协议码</w:t>
      </w:r>
      <w:r>
        <w:rPr>
          <w:rFonts w:hint="eastAsia"/>
        </w:rPr>
        <w:t>HA1</w:t>
      </w:r>
      <w:r>
        <w:rPr>
          <w:rFonts w:hint="eastAsia"/>
        </w:rPr>
        <w:t>，以便与</w:t>
      </w:r>
      <w:r>
        <w:rPr>
          <w:rFonts w:hint="eastAsia"/>
        </w:rPr>
        <w:t>DBank</w:t>
      </w:r>
      <w:r>
        <w:rPr>
          <w:rFonts w:hint="eastAsia"/>
        </w:rPr>
        <w:t>服务器对接。</w:t>
      </w:r>
    </w:p>
    <w:p w:rsidR="00254D54" w:rsidRDefault="00254D54" w:rsidP="00254D54">
      <w:pPr>
        <w:ind w:firstLine="420"/>
      </w:pPr>
      <w:r>
        <w:rPr>
          <w:rFonts w:hint="eastAsia"/>
        </w:rPr>
        <w:lastRenderedPageBreak/>
        <w:t>HA1=MD5(</w:t>
      </w:r>
      <w:r w:rsidR="003E452B">
        <w:rPr>
          <w:rFonts w:hint="eastAsia"/>
        </w:rPr>
        <w:t>user</w:t>
      </w:r>
      <w:r w:rsidR="00B002F7">
        <w:rPr>
          <w:rFonts w:hint="eastAsia"/>
        </w:rPr>
        <w:t>account</w:t>
      </w:r>
      <w:r>
        <w:rPr>
          <w:rFonts w:hint="eastAsia"/>
        </w:rPr>
        <w:t>:realm:password)</w:t>
      </w:r>
      <w:r>
        <w:rPr>
          <w:rFonts w:hint="eastAsia"/>
        </w:rPr>
        <w:t>。</w:t>
      </w:r>
    </w:p>
    <w:p w:rsidR="00254D54" w:rsidRDefault="00254D54" w:rsidP="00254D54">
      <w:pPr>
        <w:ind w:firstLine="420"/>
      </w:pPr>
      <w:r>
        <w:t>R</w:t>
      </w:r>
      <w:r>
        <w:rPr>
          <w:rFonts w:hint="eastAsia"/>
        </w:rPr>
        <w:t>ealm</w:t>
      </w:r>
      <w:r>
        <w:rPr>
          <w:rFonts w:hint="eastAsia"/>
        </w:rPr>
        <w:t>为</w:t>
      </w:r>
      <w:r>
        <w:rPr>
          <w:rFonts w:hint="eastAsia"/>
        </w:rPr>
        <w:t>DBank</w:t>
      </w:r>
      <w:r>
        <w:rPr>
          <w:rFonts w:hint="eastAsia"/>
        </w:rPr>
        <w:t>约定密钥。</w:t>
      </w:r>
    </w:p>
    <w:p w:rsidR="00F563E6" w:rsidRDefault="00F563E6" w:rsidP="00254D54">
      <w:pPr>
        <w:ind w:firstLine="420"/>
      </w:pPr>
    </w:p>
    <w:p w:rsidR="00F563E6" w:rsidRDefault="00F563E6" w:rsidP="00F563E6">
      <w:pPr>
        <w:ind w:firstLine="420"/>
      </w:pPr>
      <w:r>
        <w:rPr>
          <w:rFonts w:hint="eastAsia"/>
        </w:rPr>
        <w:t>处理逻辑说明：</w:t>
      </w:r>
    </w:p>
    <w:p w:rsidR="00902022" w:rsidRDefault="00F563E6">
      <w:pPr>
        <w:numPr>
          <w:ilvl w:val="0"/>
          <w:numId w:val="34"/>
        </w:numPr>
        <w:rPr>
          <w:rFonts w:ascii="Arial" w:hAnsi="Arial"/>
          <w:kern w:val="0"/>
          <w:sz w:val="18"/>
          <w:szCs w:val="18"/>
          <w:lang w:val="fr-FR"/>
        </w:rPr>
      </w:pPr>
      <w:r>
        <w:rPr>
          <w:rFonts w:ascii="Arial" w:hAnsi="Arial" w:hint="eastAsia"/>
          <w:kern w:val="0"/>
          <w:sz w:val="18"/>
          <w:szCs w:val="18"/>
          <w:lang w:val="fr-FR"/>
        </w:rPr>
        <w:t>D</w:t>
      </w:r>
      <w:r>
        <w:rPr>
          <w:rFonts w:ascii="Arial" w:hAnsi="Arial"/>
          <w:kern w:val="0"/>
          <w:sz w:val="18"/>
          <w:szCs w:val="18"/>
          <w:lang w:val="fr-FR"/>
        </w:rPr>
        <w:t>b</w:t>
      </w:r>
      <w:r>
        <w:rPr>
          <w:rFonts w:ascii="Arial" w:hAnsi="Arial" w:hint="eastAsia"/>
          <w:kern w:val="0"/>
          <w:sz w:val="18"/>
          <w:szCs w:val="18"/>
          <w:lang w:val="fr-FR"/>
        </w:rPr>
        <w:t>ank</w:t>
      </w:r>
      <w:r>
        <w:rPr>
          <w:rFonts w:ascii="Arial" w:hAnsi="Arial" w:hint="eastAsia"/>
          <w:kern w:val="0"/>
          <w:sz w:val="18"/>
          <w:szCs w:val="18"/>
          <w:lang w:val="fr-FR"/>
        </w:rPr>
        <w:t>认证接口要求账号必须邮箱或手机号码格式，终端云账号可能不是邮箱。</w:t>
      </w:r>
    </w:p>
    <w:p w:rsidR="00902022" w:rsidRDefault="00F563E6">
      <w:pPr>
        <w:numPr>
          <w:ilvl w:val="0"/>
          <w:numId w:val="34"/>
        </w:numPr>
        <w:rPr>
          <w:rFonts w:ascii="Arial" w:hAnsi="Arial"/>
          <w:kern w:val="0"/>
          <w:sz w:val="18"/>
          <w:szCs w:val="18"/>
          <w:lang w:val="fr-FR"/>
        </w:rPr>
      </w:pPr>
      <w:r w:rsidRPr="00F563E6">
        <w:rPr>
          <w:rFonts w:ascii="Arial" w:hAnsi="Arial" w:hint="eastAsia"/>
          <w:kern w:val="0"/>
          <w:sz w:val="18"/>
          <w:szCs w:val="18"/>
          <w:lang w:val="fr-FR"/>
        </w:rPr>
        <w:t>用户注册表的加密算法字段为</w:t>
      </w:r>
      <w:r w:rsidRPr="00F563E6">
        <w:rPr>
          <w:rFonts w:ascii="Arial" w:hAnsi="Arial" w:hint="eastAsia"/>
          <w:kern w:val="0"/>
          <w:sz w:val="18"/>
          <w:szCs w:val="18"/>
          <w:lang w:val="fr-FR"/>
        </w:rPr>
        <w:t>0</w:t>
      </w:r>
      <w:r w:rsidRPr="00F563E6">
        <w:rPr>
          <w:rFonts w:ascii="Arial" w:hAnsi="Arial" w:hint="eastAsia"/>
          <w:kern w:val="0"/>
          <w:sz w:val="18"/>
          <w:szCs w:val="18"/>
          <w:lang w:val="fr-FR"/>
        </w:rPr>
        <w:t>时</w:t>
      </w:r>
      <w:r>
        <w:rPr>
          <w:rFonts w:ascii="Arial" w:hAnsi="Arial" w:hint="eastAsia"/>
          <w:kern w:val="0"/>
          <w:sz w:val="18"/>
          <w:szCs w:val="18"/>
          <w:lang w:val="fr-FR"/>
        </w:rPr>
        <w:t>：</w:t>
      </w:r>
    </w:p>
    <w:p w:rsidR="00902022" w:rsidRDefault="00F563E6">
      <w:pPr>
        <w:numPr>
          <w:ilvl w:val="0"/>
          <w:numId w:val="35"/>
        </w:numPr>
        <w:rPr>
          <w:rFonts w:ascii="Arial" w:hAnsi="Arial"/>
          <w:kern w:val="0"/>
          <w:sz w:val="18"/>
          <w:szCs w:val="18"/>
          <w:lang w:val="fr-FR"/>
        </w:rPr>
      </w:pPr>
      <w:r>
        <w:rPr>
          <w:rFonts w:ascii="Arial" w:hAnsi="Arial" w:hint="eastAsia"/>
          <w:kern w:val="0"/>
          <w:sz w:val="18"/>
          <w:szCs w:val="18"/>
          <w:lang w:val="fr-FR"/>
        </w:rPr>
        <w:t>A</w:t>
      </w:r>
      <w:r>
        <w:rPr>
          <w:rFonts w:ascii="Arial" w:hAnsi="Arial" w:hint="eastAsia"/>
          <w:kern w:val="0"/>
          <w:sz w:val="18"/>
          <w:szCs w:val="18"/>
          <w:lang w:val="fr-FR"/>
        </w:rPr>
        <w:t>）</w:t>
      </w:r>
      <w:r w:rsidRPr="00F563E6">
        <w:rPr>
          <w:rFonts w:ascii="Arial" w:hAnsi="Arial" w:hint="eastAsia"/>
          <w:kern w:val="0"/>
          <w:sz w:val="18"/>
          <w:szCs w:val="18"/>
          <w:lang w:val="fr-FR"/>
        </w:rPr>
        <w:t>输入接口账号字段填写虚拟邮箱：</w:t>
      </w:r>
      <w:r w:rsidR="00AD07BB">
        <w:rPr>
          <w:rFonts w:ascii="Arial" w:hAnsi="Arial"/>
          <w:kern w:val="0"/>
          <w:sz w:val="18"/>
          <w:szCs w:val="18"/>
          <w:lang w:val="fr-FR"/>
        </w:rPr>
        <w:fldChar w:fldCharType="begin"/>
      </w:r>
      <w:r w:rsidR="00610563">
        <w:rPr>
          <w:rFonts w:ascii="Arial" w:hAnsi="Arial"/>
          <w:kern w:val="0"/>
          <w:sz w:val="18"/>
          <w:szCs w:val="18"/>
          <w:lang w:val="fr-FR"/>
        </w:rPr>
        <w:instrText xml:space="preserve"> HYPERLINK "mailto:</w:instrText>
      </w:r>
      <w:r w:rsidR="00610563" w:rsidRPr="00610563">
        <w:rPr>
          <w:rFonts w:ascii="Arial" w:hAnsi="Arial" w:hint="eastAsia"/>
          <w:kern w:val="0"/>
          <w:sz w:val="18"/>
          <w:szCs w:val="18"/>
          <w:lang w:val="fr-FR"/>
        </w:rPr>
        <w:instrText>userID@inner.up.hw</w:instrText>
      </w:r>
      <w:r w:rsidR="00610563" w:rsidRPr="00610563">
        <w:rPr>
          <w:rFonts w:ascii="Arial" w:hAnsi="Arial" w:hint="eastAsia"/>
          <w:kern w:val="0"/>
          <w:sz w:val="18"/>
          <w:szCs w:val="18"/>
          <w:lang w:val="fr-FR"/>
        </w:rPr>
        <w:instrText>；</w:instrText>
      </w:r>
      <w:r w:rsidR="00610563" w:rsidRPr="00610563">
        <w:rPr>
          <w:rFonts w:ascii="Arial" w:hAnsi="Arial" w:hint="eastAsia"/>
          <w:kern w:val="0"/>
          <w:sz w:val="18"/>
          <w:szCs w:val="18"/>
          <w:lang w:val="fr-FR"/>
        </w:rPr>
        <w:instrText xml:space="preserve">  </w:instrText>
      </w:r>
    </w:p>
    <w:p w:rsidR="00902022" w:rsidRDefault="00610563">
      <w:pPr>
        <w:numPr>
          <w:ilvl w:val="0"/>
          <w:numId w:val="35"/>
        </w:numPr>
        <w:rPr>
          <w:rStyle w:val="aa"/>
          <w:rFonts w:ascii="Arial" w:hAnsi="Arial"/>
          <w:kern w:val="0"/>
          <w:sz w:val="18"/>
          <w:szCs w:val="18"/>
          <w:lang w:val="fr-FR"/>
        </w:rPr>
      </w:pPr>
      <w:r w:rsidRPr="00610563">
        <w:rPr>
          <w:rFonts w:ascii="Arial" w:hAnsi="Arial" w:hint="eastAsia"/>
          <w:kern w:val="0"/>
          <w:sz w:val="18"/>
          <w:szCs w:val="18"/>
          <w:lang w:val="fr-FR"/>
        </w:rPr>
        <w:instrText>以虚拟邮箱和用户密码算出对应</w:instrText>
      </w:r>
      <w:r w:rsidRPr="00610563">
        <w:rPr>
          <w:rFonts w:ascii="Arial" w:hAnsi="Arial" w:hint="eastAsia"/>
          <w:kern w:val="0"/>
          <w:sz w:val="18"/>
          <w:szCs w:val="18"/>
          <w:lang w:val="fr-FR"/>
        </w:rPr>
        <w:instrText>HA1</w:instrText>
      </w:r>
      <w:r>
        <w:rPr>
          <w:rFonts w:ascii="Arial" w:hAnsi="Arial"/>
          <w:kern w:val="0"/>
          <w:sz w:val="18"/>
          <w:szCs w:val="18"/>
          <w:lang w:val="fr-FR"/>
        </w:rPr>
        <w:instrText xml:space="preserve">" </w:instrText>
      </w:r>
      <w:r w:rsidR="00AD07BB">
        <w:rPr>
          <w:rFonts w:ascii="Arial" w:hAnsi="Arial"/>
          <w:kern w:val="0"/>
          <w:sz w:val="18"/>
          <w:szCs w:val="18"/>
          <w:lang w:val="fr-FR"/>
        </w:rPr>
        <w:fldChar w:fldCharType="separate"/>
      </w:r>
      <w:r w:rsidRPr="00687965">
        <w:rPr>
          <w:rStyle w:val="aa"/>
          <w:rFonts w:ascii="Arial" w:hAnsi="Arial" w:hint="eastAsia"/>
          <w:kern w:val="0"/>
          <w:sz w:val="18"/>
          <w:szCs w:val="18"/>
          <w:lang w:val="fr-FR"/>
        </w:rPr>
        <w:t>userID@inner.up.</w:t>
      </w:r>
      <w:r w:rsidR="0094191B">
        <w:rPr>
          <w:rStyle w:val="aa"/>
          <w:rFonts w:ascii="Arial" w:hAnsi="Arial" w:hint="eastAsia"/>
          <w:kern w:val="0"/>
          <w:sz w:val="18"/>
          <w:szCs w:val="18"/>
          <w:lang w:val="fr-FR"/>
        </w:rPr>
        <w:t>huawei</w:t>
      </w:r>
      <w:r w:rsidRPr="00687965">
        <w:rPr>
          <w:rStyle w:val="aa"/>
          <w:rFonts w:ascii="Arial" w:hAnsi="Arial" w:hint="eastAsia"/>
          <w:kern w:val="0"/>
          <w:sz w:val="18"/>
          <w:szCs w:val="18"/>
          <w:lang w:val="fr-FR"/>
        </w:rPr>
        <w:t>；</w:t>
      </w:r>
      <w:r w:rsidRPr="00687965">
        <w:rPr>
          <w:rStyle w:val="aa"/>
          <w:rFonts w:ascii="Arial" w:hAnsi="Arial" w:hint="eastAsia"/>
          <w:kern w:val="0"/>
          <w:sz w:val="18"/>
          <w:szCs w:val="18"/>
          <w:lang w:val="fr-FR"/>
        </w:rPr>
        <w:t xml:space="preserve">  </w:t>
      </w:r>
    </w:p>
    <w:p w:rsidR="00902022" w:rsidRDefault="00610563">
      <w:pPr>
        <w:numPr>
          <w:ilvl w:val="0"/>
          <w:numId w:val="35"/>
        </w:numPr>
        <w:rPr>
          <w:rFonts w:ascii="Arial" w:hAnsi="Arial"/>
          <w:kern w:val="0"/>
          <w:sz w:val="18"/>
          <w:szCs w:val="18"/>
          <w:lang w:val="fr-FR"/>
        </w:rPr>
      </w:pPr>
      <w:r w:rsidRPr="00687965">
        <w:rPr>
          <w:rStyle w:val="aa"/>
          <w:rFonts w:ascii="Arial" w:hAnsi="Arial" w:hint="eastAsia"/>
          <w:kern w:val="0"/>
          <w:sz w:val="18"/>
          <w:szCs w:val="18"/>
          <w:lang w:val="fr-FR"/>
        </w:rPr>
        <w:t>以虚拟邮箱和用户密码算出对应</w:t>
      </w:r>
      <w:r w:rsidRPr="00687965">
        <w:rPr>
          <w:rStyle w:val="aa"/>
          <w:rFonts w:ascii="Arial" w:hAnsi="Arial" w:hint="eastAsia"/>
          <w:kern w:val="0"/>
          <w:sz w:val="18"/>
          <w:szCs w:val="18"/>
          <w:lang w:val="fr-FR"/>
        </w:rPr>
        <w:t>HA1</w:t>
      </w:r>
      <w:r w:rsidR="00AD07BB">
        <w:rPr>
          <w:rFonts w:ascii="Arial" w:hAnsi="Arial"/>
          <w:kern w:val="0"/>
          <w:sz w:val="18"/>
          <w:szCs w:val="18"/>
          <w:lang w:val="fr-FR"/>
        </w:rPr>
        <w:fldChar w:fldCharType="end"/>
      </w:r>
      <w:r w:rsidR="00F563E6" w:rsidRPr="00F563E6">
        <w:rPr>
          <w:rFonts w:ascii="Arial" w:hAnsi="Arial" w:hint="eastAsia"/>
          <w:kern w:val="0"/>
          <w:sz w:val="18"/>
          <w:szCs w:val="18"/>
          <w:lang w:val="fr-FR"/>
        </w:rPr>
        <w:t>值。</w:t>
      </w:r>
    </w:p>
    <w:p w:rsidR="00902022" w:rsidRDefault="00F563E6">
      <w:pPr>
        <w:numPr>
          <w:ilvl w:val="0"/>
          <w:numId w:val="34"/>
        </w:numPr>
      </w:pPr>
      <w:r>
        <w:rPr>
          <w:rFonts w:ascii="Arial" w:hAnsi="Arial" w:hint="eastAsia"/>
          <w:kern w:val="0"/>
          <w:sz w:val="18"/>
          <w:szCs w:val="18"/>
          <w:lang w:val="fr-FR"/>
        </w:rPr>
        <w:t>用户注册表的加密算法字段为</w:t>
      </w:r>
      <w:r>
        <w:rPr>
          <w:rFonts w:ascii="Arial" w:hAnsi="Arial" w:hint="eastAsia"/>
          <w:kern w:val="0"/>
          <w:sz w:val="18"/>
          <w:szCs w:val="18"/>
          <w:lang w:val="fr-FR"/>
        </w:rPr>
        <w:t>-2(</w:t>
      </w:r>
      <w:r>
        <w:rPr>
          <w:rFonts w:ascii="Arial" w:hAnsi="Arial" w:hint="eastAsia"/>
          <w:kern w:val="0"/>
          <w:sz w:val="18"/>
          <w:szCs w:val="18"/>
          <w:lang w:val="fr-FR"/>
        </w:rPr>
        <w:t>割接过渡</w:t>
      </w:r>
      <w:r>
        <w:rPr>
          <w:rFonts w:ascii="Arial" w:hAnsi="Arial" w:hint="eastAsia"/>
          <w:kern w:val="0"/>
          <w:sz w:val="18"/>
          <w:szCs w:val="18"/>
          <w:lang w:val="fr-FR"/>
        </w:rPr>
        <w:t>)</w:t>
      </w:r>
      <w:r>
        <w:rPr>
          <w:rFonts w:ascii="Arial" w:hAnsi="Arial" w:hint="eastAsia"/>
          <w:kern w:val="0"/>
          <w:sz w:val="18"/>
          <w:szCs w:val="18"/>
          <w:lang w:val="fr-FR"/>
        </w:rPr>
        <w:t>时：</w:t>
      </w:r>
    </w:p>
    <w:p w:rsidR="00F563E6" w:rsidRDefault="00F563E6" w:rsidP="00877E08">
      <w:pPr>
        <w:ind w:left="420" w:firstLine="360"/>
      </w:pPr>
      <w:r>
        <w:rPr>
          <w:rFonts w:ascii="Arial" w:hAnsi="Arial" w:hint="eastAsia"/>
          <w:kern w:val="0"/>
          <w:sz w:val="18"/>
          <w:szCs w:val="18"/>
        </w:rPr>
        <w:t>A</w:t>
      </w:r>
      <w:r>
        <w:rPr>
          <w:rFonts w:ascii="Arial" w:hAnsi="Arial" w:hint="eastAsia"/>
          <w:kern w:val="0"/>
          <w:sz w:val="18"/>
          <w:szCs w:val="18"/>
        </w:rPr>
        <w:t>）</w:t>
      </w:r>
      <w:r>
        <w:rPr>
          <w:rFonts w:ascii="Arial" w:hAnsi="Arial" w:hint="eastAsia"/>
          <w:kern w:val="0"/>
          <w:sz w:val="18"/>
          <w:szCs w:val="18"/>
          <w:lang w:val="fr-FR"/>
        </w:rPr>
        <w:t>到用户帐户表中直接查找一个邮箱或手机类型账号及</w:t>
      </w:r>
      <w:r>
        <w:rPr>
          <w:rFonts w:ascii="Arial" w:hAnsi="Arial" w:hint="eastAsia"/>
          <w:kern w:val="0"/>
          <w:sz w:val="18"/>
          <w:szCs w:val="18"/>
          <w:lang w:val="fr-FR"/>
        </w:rPr>
        <w:t>HA1</w:t>
      </w:r>
      <w:r>
        <w:rPr>
          <w:rFonts w:ascii="Arial" w:hAnsi="Arial" w:hint="eastAsia"/>
          <w:kern w:val="0"/>
          <w:sz w:val="18"/>
          <w:szCs w:val="18"/>
          <w:lang w:val="fr-FR"/>
        </w:rPr>
        <w:t>值。</w:t>
      </w:r>
    </w:p>
    <w:p w:rsidR="00254D54" w:rsidRDefault="00254D54" w:rsidP="00407B6C">
      <w:pPr>
        <w:pStyle w:val="41"/>
      </w:pPr>
      <w:r>
        <w:t xml:space="preserve">API </w:t>
      </w:r>
      <w:r>
        <w:rPr>
          <w:rFonts w:hint="eastAsia"/>
        </w:rPr>
        <w:t>原型</w:t>
      </w:r>
    </w:p>
    <w:p w:rsidR="00254D54" w:rsidRDefault="00254D54" w:rsidP="00254D54">
      <w:pPr>
        <w:ind w:left="420" w:firstLine="420"/>
      </w:pPr>
      <w:r>
        <w:rPr>
          <w:rFonts w:hint="eastAsia"/>
        </w:rPr>
        <w:t>GetDigestHA1Rsp getDigestHA1</w:t>
      </w:r>
      <w:r>
        <w:t>(</w:t>
      </w:r>
      <w:r>
        <w:rPr>
          <w:rFonts w:hint="eastAsia"/>
        </w:rPr>
        <w:t>GetDigestHA1Req getDigestHA1Req</w:t>
      </w:r>
      <w:r>
        <w:t>)</w:t>
      </w:r>
      <w:r>
        <w:rPr>
          <w:rFonts w:hint="eastAsia"/>
        </w:rPr>
        <w:t xml:space="preserve"> throws </w:t>
      </w:r>
      <w:r w:rsidRPr="00813C66">
        <w:rPr>
          <w:rFonts w:hint="eastAsia"/>
        </w:rPr>
        <w:t>CException</w:t>
      </w:r>
    </w:p>
    <w:p w:rsidR="00254D54" w:rsidRDefault="00254D54" w:rsidP="00407B6C">
      <w:pPr>
        <w:pStyle w:val="41"/>
      </w:pPr>
      <w:r>
        <w:rPr>
          <w:rFonts w:hint="eastAsia"/>
        </w:rPr>
        <w:t>输入参数</w:t>
      </w:r>
    </w:p>
    <w:p w:rsidR="00254D54" w:rsidRPr="00A01A26" w:rsidRDefault="00254D54" w:rsidP="00254D54">
      <w:pPr>
        <w:pStyle w:val="a4"/>
        <w:ind w:firstLine="210"/>
      </w:pPr>
      <w:r>
        <w:rPr>
          <w:rFonts w:hint="eastAsia"/>
        </w:rPr>
        <w:t>GetDigestHA1Req</w:t>
      </w:r>
      <w:r>
        <w:rPr>
          <w:rFonts w:hint="eastAsia"/>
        </w:rPr>
        <w:t>定义如下：</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1243"/>
        <w:gridCol w:w="992"/>
        <w:gridCol w:w="3450"/>
      </w:tblGrid>
      <w:tr w:rsidR="00254D54" w:rsidTr="00254D54">
        <w:trPr>
          <w:jc w:val="center"/>
        </w:trPr>
        <w:tc>
          <w:tcPr>
            <w:tcW w:w="2378" w:type="dxa"/>
          </w:tcPr>
          <w:p w:rsidR="00254D54" w:rsidRDefault="00254D54" w:rsidP="00254D54">
            <w:pPr>
              <w:pStyle w:val="TAH"/>
              <w:rPr>
                <w:rFonts w:ascii="Verdana" w:hAnsi="Verdana"/>
                <w:lang w:val="fr-FR" w:eastAsia="zh-CN"/>
              </w:rPr>
            </w:pPr>
            <w:r>
              <w:rPr>
                <w:rFonts w:ascii="Verdana" w:hAnsi="Verdana" w:hint="eastAsia"/>
                <w:lang w:val="fr-FR" w:eastAsia="zh-CN"/>
              </w:rPr>
              <w:t>参数名称</w:t>
            </w:r>
          </w:p>
        </w:tc>
        <w:tc>
          <w:tcPr>
            <w:tcW w:w="737" w:type="dxa"/>
          </w:tcPr>
          <w:p w:rsidR="00254D54" w:rsidRDefault="00254D54" w:rsidP="00254D54">
            <w:pPr>
              <w:pStyle w:val="TAH"/>
              <w:rPr>
                <w:rFonts w:ascii="Verdana" w:hAnsi="Verdana"/>
                <w:lang w:val="fr-FR" w:eastAsia="zh-CN"/>
              </w:rPr>
            </w:pPr>
            <w:r>
              <w:rPr>
                <w:rFonts w:ascii="Verdana" w:hAnsi="Verdana" w:hint="eastAsia"/>
                <w:lang w:val="fr-FR" w:eastAsia="zh-CN"/>
              </w:rPr>
              <w:t>必须</w:t>
            </w:r>
          </w:p>
        </w:tc>
        <w:tc>
          <w:tcPr>
            <w:tcW w:w="1243" w:type="dxa"/>
          </w:tcPr>
          <w:p w:rsidR="00254D54" w:rsidRDefault="00254D54" w:rsidP="00254D54">
            <w:pPr>
              <w:pStyle w:val="TAH"/>
              <w:rPr>
                <w:rFonts w:ascii="Verdana" w:hAnsi="Verdana"/>
                <w:lang w:val="fr-FR" w:eastAsia="zh-CN"/>
              </w:rPr>
            </w:pPr>
            <w:r>
              <w:rPr>
                <w:rFonts w:ascii="Verdana" w:hAnsi="Verdana" w:hint="eastAsia"/>
                <w:lang w:val="fr-FR" w:eastAsia="zh-CN"/>
              </w:rPr>
              <w:t>类型</w:t>
            </w:r>
          </w:p>
        </w:tc>
        <w:tc>
          <w:tcPr>
            <w:tcW w:w="992" w:type="dxa"/>
          </w:tcPr>
          <w:p w:rsidR="00254D54" w:rsidRDefault="00254D54" w:rsidP="00254D54">
            <w:pPr>
              <w:pStyle w:val="TAH"/>
              <w:rPr>
                <w:rFonts w:ascii="Verdana" w:hAnsi="Verdana"/>
                <w:lang w:val="fr-FR" w:eastAsia="zh-CN"/>
              </w:rPr>
            </w:pPr>
            <w:r>
              <w:rPr>
                <w:rFonts w:ascii="Verdana" w:hAnsi="Verdana" w:hint="eastAsia"/>
                <w:lang w:val="fr-FR" w:eastAsia="zh-CN"/>
              </w:rPr>
              <w:t>长度</w:t>
            </w:r>
          </w:p>
        </w:tc>
        <w:tc>
          <w:tcPr>
            <w:tcW w:w="3450" w:type="dxa"/>
          </w:tcPr>
          <w:p w:rsidR="00254D54" w:rsidRDefault="00254D54" w:rsidP="00254D54">
            <w:pPr>
              <w:pStyle w:val="TAH"/>
              <w:rPr>
                <w:rFonts w:ascii="Verdana" w:hAnsi="Verdana"/>
                <w:lang w:val="fr-FR" w:eastAsia="zh-CN"/>
              </w:rPr>
            </w:pPr>
            <w:r>
              <w:rPr>
                <w:rFonts w:ascii="Verdana" w:hAnsi="Verdana" w:hint="eastAsia"/>
                <w:lang w:val="fr-FR" w:eastAsia="zh-CN"/>
              </w:rPr>
              <w:t>描述信息</w:t>
            </w:r>
          </w:p>
        </w:tc>
      </w:tr>
      <w:tr w:rsidR="00254D54" w:rsidTr="00254D54">
        <w:trPr>
          <w:jc w:val="center"/>
        </w:trPr>
        <w:tc>
          <w:tcPr>
            <w:tcW w:w="2378" w:type="dxa"/>
          </w:tcPr>
          <w:p w:rsidR="00254D54" w:rsidRPr="00E74491" w:rsidRDefault="00254D54" w:rsidP="00254D54">
            <w:pPr>
              <w:pStyle w:val="TAL"/>
              <w:rPr>
                <w:lang w:val="fr-FR" w:eastAsia="zh-CN"/>
              </w:rPr>
            </w:pPr>
            <w:r w:rsidRPr="00E74491">
              <w:rPr>
                <w:rFonts w:hint="eastAsia"/>
                <w:lang w:val="fr-FR" w:eastAsia="zh-CN"/>
              </w:rPr>
              <w:t>v</w:t>
            </w:r>
            <w:r w:rsidRPr="00E74491">
              <w:rPr>
                <w:lang w:val="fr-FR" w:eastAsia="zh-CN"/>
              </w:rPr>
              <w:t>ersion</w:t>
            </w:r>
          </w:p>
        </w:tc>
        <w:tc>
          <w:tcPr>
            <w:tcW w:w="737" w:type="dxa"/>
          </w:tcPr>
          <w:p w:rsidR="00254D54" w:rsidRPr="00E74491" w:rsidRDefault="00254D54" w:rsidP="00254D54">
            <w:pPr>
              <w:pStyle w:val="TAL"/>
              <w:rPr>
                <w:lang w:val="fr-FR" w:eastAsia="zh-CN"/>
              </w:rPr>
            </w:pPr>
            <w:r>
              <w:rPr>
                <w:rFonts w:hint="eastAsia"/>
                <w:lang w:val="fr-FR" w:eastAsia="zh-CN"/>
              </w:rPr>
              <w:t>M</w:t>
            </w:r>
          </w:p>
        </w:tc>
        <w:tc>
          <w:tcPr>
            <w:tcW w:w="1243" w:type="dxa"/>
          </w:tcPr>
          <w:p w:rsidR="00254D54" w:rsidRPr="00E74491" w:rsidRDefault="00254D54" w:rsidP="00254D54">
            <w:pPr>
              <w:pStyle w:val="TAH"/>
              <w:jc w:val="both"/>
              <w:rPr>
                <w:b w:val="0"/>
                <w:lang w:val="fr-FR" w:eastAsia="zh-CN"/>
              </w:rPr>
            </w:pPr>
            <w:r>
              <w:rPr>
                <w:rFonts w:hint="eastAsia"/>
                <w:b w:val="0"/>
                <w:lang w:val="fr-FR" w:eastAsia="zh-CN"/>
              </w:rPr>
              <w:t>String</w:t>
            </w:r>
          </w:p>
        </w:tc>
        <w:tc>
          <w:tcPr>
            <w:tcW w:w="992" w:type="dxa"/>
          </w:tcPr>
          <w:p w:rsidR="00254D54" w:rsidRPr="00E74491" w:rsidRDefault="00254D54" w:rsidP="00254D54">
            <w:pPr>
              <w:rPr>
                <w:rFonts w:ascii="Arial" w:hAnsi="Arial"/>
                <w:kern w:val="0"/>
                <w:sz w:val="18"/>
                <w:szCs w:val="18"/>
                <w:lang w:val="fr-FR"/>
              </w:rPr>
            </w:pPr>
            <w:r>
              <w:rPr>
                <w:rFonts w:ascii="Arial" w:hAnsi="Arial" w:hint="eastAsia"/>
                <w:kern w:val="0"/>
                <w:sz w:val="18"/>
                <w:szCs w:val="18"/>
                <w:lang w:val="fr-FR"/>
              </w:rPr>
              <w:t>5</w:t>
            </w:r>
          </w:p>
        </w:tc>
        <w:tc>
          <w:tcPr>
            <w:tcW w:w="3450" w:type="dxa"/>
          </w:tcPr>
          <w:p w:rsidR="00254D54" w:rsidRPr="00E74491" w:rsidRDefault="00254D54" w:rsidP="00254D54">
            <w:pPr>
              <w:rPr>
                <w:rFonts w:ascii="Arial" w:hAnsi="Arial"/>
                <w:kern w:val="0"/>
                <w:sz w:val="18"/>
                <w:szCs w:val="18"/>
                <w:lang w:val="fr-FR"/>
              </w:rPr>
            </w:pPr>
            <w:r w:rsidRPr="00E74491">
              <w:rPr>
                <w:rFonts w:ascii="Arial" w:hAnsi="Arial" w:hint="eastAsia"/>
                <w:kern w:val="0"/>
                <w:sz w:val="18"/>
                <w:szCs w:val="18"/>
                <w:lang w:val="fr-FR"/>
              </w:rPr>
              <w:t>协议版本号</w:t>
            </w:r>
          </w:p>
          <w:p w:rsidR="00254D54" w:rsidRPr="00E74491" w:rsidRDefault="00254D54" w:rsidP="008E27B5">
            <w:pPr>
              <w:rPr>
                <w:rFonts w:ascii="Arial" w:hAnsi="Arial"/>
                <w:kern w:val="0"/>
                <w:sz w:val="18"/>
                <w:szCs w:val="18"/>
                <w:lang w:val="fr-FR"/>
              </w:rPr>
            </w:pPr>
            <w:r w:rsidRPr="00E74491">
              <w:rPr>
                <w:rFonts w:ascii="Arial" w:hAnsi="Arial" w:hint="eastAsia"/>
                <w:kern w:val="0"/>
                <w:sz w:val="18"/>
                <w:szCs w:val="18"/>
                <w:lang w:val="fr-FR"/>
              </w:rPr>
              <w:t>当前版本为：</w:t>
            </w:r>
            <w:r>
              <w:rPr>
                <w:rFonts w:ascii="Arial" w:hAnsi="Arial" w:hint="eastAsia"/>
                <w:kern w:val="0"/>
                <w:sz w:val="18"/>
                <w:szCs w:val="18"/>
                <w:lang w:val="fr-FR"/>
              </w:rPr>
              <w:t>0</w:t>
            </w:r>
            <w:r w:rsidR="008E27B5">
              <w:rPr>
                <w:rFonts w:ascii="Arial" w:hAnsi="Arial" w:hint="eastAsia"/>
                <w:kern w:val="0"/>
                <w:sz w:val="18"/>
                <w:szCs w:val="18"/>
                <w:lang w:val="fr-FR"/>
              </w:rPr>
              <w:t>2</w:t>
            </w:r>
            <w:r>
              <w:rPr>
                <w:rFonts w:ascii="Arial" w:hAnsi="Arial" w:hint="eastAsia"/>
                <w:kern w:val="0"/>
                <w:sz w:val="18"/>
                <w:szCs w:val="18"/>
                <w:lang w:val="fr-FR"/>
              </w:rPr>
              <w:t>.01</w:t>
            </w:r>
          </w:p>
        </w:tc>
      </w:tr>
      <w:tr w:rsidR="00254D54" w:rsidTr="00254D54">
        <w:trPr>
          <w:jc w:val="center"/>
        </w:trPr>
        <w:tc>
          <w:tcPr>
            <w:tcW w:w="2378" w:type="dxa"/>
          </w:tcPr>
          <w:p w:rsidR="00254D54" w:rsidRPr="00E74491" w:rsidRDefault="00254D54" w:rsidP="00254D54">
            <w:pPr>
              <w:pStyle w:val="TAL"/>
              <w:rPr>
                <w:lang w:val="fr-FR" w:eastAsia="zh-CN"/>
              </w:rPr>
            </w:pPr>
            <w:r>
              <w:rPr>
                <w:lang w:val="fr-FR" w:eastAsia="zh-CN"/>
              </w:rPr>
              <w:t>transactionID</w:t>
            </w:r>
          </w:p>
        </w:tc>
        <w:tc>
          <w:tcPr>
            <w:tcW w:w="737" w:type="dxa"/>
          </w:tcPr>
          <w:p w:rsidR="00254D54" w:rsidRPr="00E74491" w:rsidRDefault="00254D54" w:rsidP="00254D54">
            <w:pPr>
              <w:pStyle w:val="TAL"/>
              <w:rPr>
                <w:lang w:val="fr-FR" w:eastAsia="zh-CN"/>
              </w:rPr>
            </w:pPr>
            <w:r>
              <w:rPr>
                <w:rFonts w:hint="eastAsia"/>
                <w:lang w:val="fr-FR" w:eastAsia="zh-CN"/>
              </w:rPr>
              <w:t>M</w:t>
            </w:r>
          </w:p>
        </w:tc>
        <w:tc>
          <w:tcPr>
            <w:tcW w:w="1243" w:type="dxa"/>
          </w:tcPr>
          <w:p w:rsidR="00254D54" w:rsidRPr="00E74491" w:rsidRDefault="00254D54" w:rsidP="00254D54">
            <w:pPr>
              <w:pStyle w:val="TAH"/>
              <w:jc w:val="both"/>
              <w:rPr>
                <w:b w:val="0"/>
                <w:lang w:val="fr-FR" w:eastAsia="zh-CN"/>
              </w:rPr>
            </w:pPr>
            <w:r>
              <w:rPr>
                <w:rFonts w:hint="eastAsia"/>
                <w:b w:val="0"/>
                <w:lang w:val="fr-FR" w:eastAsia="zh-CN"/>
              </w:rPr>
              <w:t>String</w:t>
            </w:r>
          </w:p>
        </w:tc>
        <w:tc>
          <w:tcPr>
            <w:tcW w:w="992" w:type="dxa"/>
          </w:tcPr>
          <w:p w:rsidR="00254D54" w:rsidRPr="00E74491" w:rsidRDefault="00254D54" w:rsidP="00254D54">
            <w:pPr>
              <w:rPr>
                <w:rFonts w:ascii="Arial" w:hAnsi="Arial"/>
                <w:kern w:val="0"/>
                <w:sz w:val="18"/>
                <w:szCs w:val="18"/>
                <w:lang w:val="fr-FR"/>
              </w:rPr>
            </w:pPr>
            <w:r w:rsidRPr="00E74491">
              <w:rPr>
                <w:rFonts w:ascii="Arial" w:hAnsi="Arial" w:hint="eastAsia"/>
                <w:kern w:val="0"/>
                <w:sz w:val="18"/>
                <w:szCs w:val="18"/>
                <w:lang w:val="fr-FR"/>
              </w:rPr>
              <w:t>40</w:t>
            </w:r>
          </w:p>
        </w:tc>
        <w:tc>
          <w:tcPr>
            <w:tcW w:w="3450" w:type="dxa"/>
          </w:tcPr>
          <w:p w:rsidR="00254D54" w:rsidRPr="00E74491" w:rsidRDefault="00254D54" w:rsidP="00254D54">
            <w:pPr>
              <w:rPr>
                <w:rFonts w:ascii="Arial" w:hAnsi="Arial"/>
                <w:kern w:val="0"/>
                <w:sz w:val="18"/>
                <w:szCs w:val="18"/>
                <w:lang w:val="fr-FR"/>
              </w:rPr>
            </w:pPr>
            <w:r w:rsidRPr="00E74491">
              <w:rPr>
                <w:rFonts w:ascii="Arial" w:hAnsi="Arial" w:hint="eastAsia"/>
                <w:kern w:val="0"/>
                <w:sz w:val="18"/>
                <w:szCs w:val="18"/>
                <w:lang w:val="fr-FR"/>
              </w:rPr>
              <w:t>交易流水号</w:t>
            </w:r>
          </w:p>
        </w:tc>
      </w:tr>
      <w:tr w:rsidR="00254D54" w:rsidTr="00254D54">
        <w:trPr>
          <w:jc w:val="center"/>
        </w:trPr>
        <w:tc>
          <w:tcPr>
            <w:tcW w:w="2378" w:type="dxa"/>
          </w:tcPr>
          <w:p w:rsidR="00254D54" w:rsidRPr="00C8364D" w:rsidRDefault="00254D54" w:rsidP="00254D54">
            <w:pPr>
              <w:pStyle w:val="TAL"/>
              <w:rPr>
                <w:lang w:val="fr-FR" w:eastAsia="zh-CN"/>
              </w:rPr>
            </w:pPr>
            <w:r w:rsidRPr="00C8364D">
              <w:rPr>
                <w:rFonts w:hint="eastAsia"/>
                <w:lang w:val="fr-FR" w:eastAsia="zh-CN"/>
              </w:rPr>
              <w:t>traceFlag</w:t>
            </w:r>
          </w:p>
        </w:tc>
        <w:tc>
          <w:tcPr>
            <w:tcW w:w="737" w:type="dxa"/>
          </w:tcPr>
          <w:p w:rsidR="00254D54" w:rsidRPr="00C8364D" w:rsidRDefault="00254D54" w:rsidP="00254D54">
            <w:pPr>
              <w:spacing w:line="240" w:lineRule="atLeast"/>
              <w:rPr>
                <w:rFonts w:ascii="Arial" w:hAnsi="Arial"/>
                <w:kern w:val="0"/>
                <w:sz w:val="18"/>
                <w:szCs w:val="18"/>
                <w:lang w:val="fr-FR"/>
              </w:rPr>
            </w:pPr>
            <w:r w:rsidRPr="00C8364D">
              <w:rPr>
                <w:rFonts w:ascii="Arial" w:hAnsi="Arial" w:hint="eastAsia"/>
                <w:kern w:val="0"/>
                <w:sz w:val="18"/>
                <w:szCs w:val="18"/>
                <w:lang w:val="fr-FR"/>
              </w:rPr>
              <w:t xml:space="preserve">O </w:t>
            </w:r>
          </w:p>
        </w:tc>
        <w:tc>
          <w:tcPr>
            <w:tcW w:w="1243" w:type="dxa"/>
          </w:tcPr>
          <w:p w:rsidR="00254D54" w:rsidRPr="00C8364D" w:rsidRDefault="00254D54" w:rsidP="00254D54">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992" w:type="dxa"/>
          </w:tcPr>
          <w:p w:rsidR="00254D54" w:rsidRPr="00C8364D" w:rsidRDefault="00254D54" w:rsidP="00254D54">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3450" w:type="dxa"/>
          </w:tcPr>
          <w:p w:rsidR="00254D54" w:rsidRDefault="00254D54" w:rsidP="00254D54">
            <w:pPr>
              <w:spacing w:line="240" w:lineRule="atLeast"/>
              <w:rPr>
                <w:rFonts w:ascii="Arial" w:hAnsi="Arial"/>
                <w:kern w:val="0"/>
                <w:sz w:val="18"/>
                <w:szCs w:val="18"/>
                <w:lang w:val="fr-FR"/>
              </w:rPr>
            </w:pPr>
            <w:r>
              <w:rPr>
                <w:rFonts w:ascii="Arial" w:hAnsi="Arial" w:hint="eastAsia"/>
                <w:kern w:val="0"/>
                <w:sz w:val="18"/>
                <w:szCs w:val="18"/>
                <w:lang w:val="fr-FR"/>
              </w:rPr>
              <w:t>跟踪标志</w:t>
            </w:r>
          </w:p>
          <w:p w:rsidR="00254D54" w:rsidRPr="00C8364D" w:rsidRDefault="00254D54" w:rsidP="00254D54">
            <w:pPr>
              <w:spacing w:line="240" w:lineRule="atLeast"/>
              <w:rPr>
                <w:rFonts w:ascii="Arial" w:hAnsi="Arial"/>
                <w:kern w:val="0"/>
                <w:sz w:val="18"/>
                <w:szCs w:val="18"/>
                <w:lang w:val="fr-FR"/>
              </w:rPr>
            </w:pPr>
            <w:r>
              <w:rPr>
                <w:rFonts w:ascii="Arial" w:hAnsi="Arial" w:hint="eastAsia"/>
                <w:kern w:val="0"/>
                <w:sz w:val="18"/>
                <w:szCs w:val="18"/>
                <w:lang w:val="fr-FR"/>
              </w:rPr>
              <w:t>0</w:t>
            </w:r>
            <w:r>
              <w:rPr>
                <w:rFonts w:ascii="Arial" w:hAnsi="Arial" w:hint="eastAsia"/>
                <w:kern w:val="0"/>
                <w:sz w:val="18"/>
                <w:szCs w:val="18"/>
                <w:lang w:val="fr-FR"/>
              </w:rPr>
              <w:t>不启动跟踪</w:t>
            </w:r>
            <w:r>
              <w:rPr>
                <w:rFonts w:ascii="Arial" w:hAnsi="Arial" w:hint="eastAsia"/>
                <w:kern w:val="0"/>
                <w:sz w:val="18"/>
                <w:szCs w:val="18"/>
                <w:lang w:val="fr-FR"/>
              </w:rPr>
              <w:t xml:space="preserve">  1</w:t>
            </w:r>
            <w:r>
              <w:rPr>
                <w:rFonts w:ascii="Arial" w:hAnsi="Arial" w:hint="eastAsia"/>
                <w:kern w:val="0"/>
                <w:sz w:val="18"/>
                <w:szCs w:val="18"/>
                <w:lang w:val="fr-FR"/>
              </w:rPr>
              <w:t>启动跟踪</w:t>
            </w:r>
          </w:p>
        </w:tc>
      </w:tr>
      <w:tr w:rsidR="00254D54" w:rsidTr="00254D54">
        <w:trPr>
          <w:jc w:val="center"/>
        </w:trPr>
        <w:tc>
          <w:tcPr>
            <w:tcW w:w="2378" w:type="dxa"/>
          </w:tcPr>
          <w:p w:rsidR="00254D54" w:rsidRDefault="00254D54" w:rsidP="00254D54">
            <w:pPr>
              <w:pStyle w:val="TAL"/>
              <w:rPr>
                <w:lang w:val="fr-FR" w:eastAsia="zh-CN"/>
              </w:rPr>
            </w:pPr>
            <w:r>
              <w:rPr>
                <w:rFonts w:hint="eastAsia"/>
                <w:lang w:val="fr-FR" w:eastAsia="zh-CN"/>
              </w:rPr>
              <w:t>userID</w:t>
            </w:r>
          </w:p>
        </w:tc>
        <w:tc>
          <w:tcPr>
            <w:tcW w:w="737" w:type="dxa"/>
          </w:tcPr>
          <w:p w:rsidR="00254D54" w:rsidRPr="00C8364D" w:rsidRDefault="00254D54" w:rsidP="00254D54">
            <w:pPr>
              <w:spacing w:line="240" w:lineRule="atLeast"/>
              <w:rPr>
                <w:rFonts w:ascii="Arial" w:hAnsi="Arial"/>
                <w:kern w:val="0"/>
                <w:sz w:val="18"/>
                <w:szCs w:val="18"/>
                <w:lang w:val="fr-FR" w:eastAsia="en-US"/>
              </w:rPr>
            </w:pPr>
            <w:r>
              <w:rPr>
                <w:rFonts w:ascii="Arial" w:hAnsi="Arial" w:hint="eastAsia"/>
                <w:kern w:val="0"/>
                <w:sz w:val="18"/>
                <w:szCs w:val="18"/>
                <w:lang w:val="fr-FR"/>
              </w:rPr>
              <w:t>M</w:t>
            </w:r>
          </w:p>
        </w:tc>
        <w:tc>
          <w:tcPr>
            <w:tcW w:w="1243" w:type="dxa"/>
          </w:tcPr>
          <w:p w:rsidR="00254D54" w:rsidRDefault="005200E4" w:rsidP="00254D54">
            <w:pPr>
              <w:spacing w:line="240" w:lineRule="atLeast"/>
              <w:rPr>
                <w:rFonts w:ascii="Arial" w:hAnsi="Arial"/>
                <w:kern w:val="0"/>
                <w:sz w:val="18"/>
                <w:szCs w:val="18"/>
                <w:lang w:val="fr-FR"/>
              </w:rPr>
            </w:pPr>
            <w:r>
              <w:rPr>
                <w:rFonts w:ascii="Arial" w:hAnsi="Arial" w:hint="eastAsia"/>
                <w:kern w:val="0"/>
                <w:sz w:val="18"/>
                <w:szCs w:val="18"/>
                <w:lang w:val="fr-FR"/>
              </w:rPr>
              <w:t>Bigint</w:t>
            </w:r>
          </w:p>
        </w:tc>
        <w:tc>
          <w:tcPr>
            <w:tcW w:w="992" w:type="dxa"/>
          </w:tcPr>
          <w:p w:rsidR="00254D54" w:rsidRDefault="00254D54" w:rsidP="00254D54">
            <w:pPr>
              <w:spacing w:line="240" w:lineRule="atLeast"/>
              <w:rPr>
                <w:rFonts w:ascii="Arial" w:hAnsi="Arial"/>
                <w:kern w:val="0"/>
                <w:sz w:val="18"/>
                <w:szCs w:val="18"/>
                <w:lang w:val="fr-FR"/>
              </w:rPr>
            </w:pPr>
          </w:p>
        </w:tc>
        <w:tc>
          <w:tcPr>
            <w:tcW w:w="3450" w:type="dxa"/>
          </w:tcPr>
          <w:p w:rsidR="00254D54" w:rsidRDefault="00254D54" w:rsidP="00254D54">
            <w:pPr>
              <w:spacing w:line="240" w:lineRule="atLeast"/>
              <w:rPr>
                <w:rFonts w:ascii="Arial" w:hAnsi="Arial"/>
                <w:kern w:val="0"/>
                <w:sz w:val="18"/>
                <w:szCs w:val="18"/>
                <w:lang w:val="fr-FR"/>
              </w:rPr>
            </w:pPr>
            <w:r>
              <w:rPr>
                <w:rFonts w:ascii="Arial" w:hAnsi="Arial" w:hint="eastAsia"/>
                <w:kern w:val="0"/>
                <w:sz w:val="18"/>
                <w:szCs w:val="18"/>
                <w:lang w:val="fr-FR"/>
              </w:rPr>
              <w:t>用户</w:t>
            </w:r>
            <w:r>
              <w:rPr>
                <w:rFonts w:ascii="Arial" w:hAnsi="Arial" w:hint="eastAsia"/>
                <w:kern w:val="0"/>
                <w:sz w:val="18"/>
                <w:szCs w:val="18"/>
                <w:lang w:val="fr-FR"/>
              </w:rPr>
              <w:t>ID</w:t>
            </w:r>
            <w:r>
              <w:rPr>
                <w:rFonts w:ascii="Arial" w:hAnsi="Arial" w:hint="eastAsia"/>
                <w:kern w:val="0"/>
                <w:sz w:val="18"/>
                <w:szCs w:val="18"/>
                <w:lang w:val="fr-FR"/>
              </w:rPr>
              <w:t>（内部）</w:t>
            </w:r>
          </w:p>
        </w:tc>
      </w:tr>
      <w:tr w:rsidR="00254D54" w:rsidTr="00254D54">
        <w:trPr>
          <w:jc w:val="center"/>
        </w:trPr>
        <w:tc>
          <w:tcPr>
            <w:tcW w:w="2378" w:type="dxa"/>
          </w:tcPr>
          <w:p w:rsidR="00254D54" w:rsidRPr="007A5E2A" w:rsidRDefault="00E75215" w:rsidP="00254D54">
            <w:pPr>
              <w:pStyle w:val="TAL"/>
              <w:rPr>
                <w:lang w:val="fr-FR" w:eastAsia="zh-CN"/>
              </w:rPr>
            </w:pPr>
            <w:r>
              <w:rPr>
                <w:rFonts w:hint="eastAsia"/>
                <w:bCs/>
              </w:rPr>
              <w:t>reqClientType</w:t>
            </w:r>
          </w:p>
        </w:tc>
        <w:tc>
          <w:tcPr>
            <w:tcW w:w="737" w:type="dxa"/>
          </w:tcPr>
          <w:p w:rsidR="00254D54" w:rsidRDefault="00254D54" w:rsidP="00254D54">
            <w:pPr>
              <w:pStyle w:val="TAL"/>
              <w:rPr>
                <w:lang w:val="fr-FR" w:eastAsia="zh-CN"/>
              </w:rPr>
            </w:pPr>
            <w:r>
              <w:rPr>
                <w:rFonts w:hint="eastAsia"/>
                <w:lang w:val="fr-FR" w:eastAsia="zh-CN"/>
              </w:rPr>
              <w:t>M</w:t>
            </w:r>
          </w:p>
        </w:tc>
        <w:tc>
          <w:tcPr>
            <w:tcW w:w="1243" w:type="dxa"/>
          </w:tcPr>
          <w:p w:rsidR="00254D54" w:rsidRDefault="005200E4" w:rsidP="00254D54">
            <w:pPr>
              <w:pStyle w:val="TAL"/>
              <w:rPr>
                <w:lang w:val="fr-FR" w:eastAsia="zh-CN"/>
              </w:rPr>
            </w:pPr>
            <w:r>
              <w:rPr>
                <w:lang w:val="fr-FR"/>
              </w:rPr>
              <w:t>Int</w:t>
            </w:r>
          </w:p>
        </w:tc>
        <w:tc>
          <w:tcPr>
            <w:tcW w:w="992" w:type="dxa"/>
          </w:tcPr>
          <w:p w:rsidR="00254D54" w:rsidRDefault="00254D54" w:rsidP="00254D54">
            <w:pPr>
              <w:pStyle w:val="TAL"/>
              <w:rPr>
                <w:lang w:val="fr-FR" w:eastAsia="zh-CN"/>
              </w:rPr>
            </w:pPr>
          </w:p>
        </w:tc>
        <w:tc>
          <w:tcPr>
            <w:tcW w:w="3450" w:type="dxa"/>
          </w:tcPr>
          <w:p w:rsidR="00254D54" w:rsidRDefault="00254D54" w:rsidP="00254D54">
            <w:r>
              <w:rPr>
                <w:rFonts w:hint="eastAsia"/>
              </w:rPr>
              <w:t>请求客户端类型</w:t>
            </w:r>
          </w:p>
          <w:p w:rsidR="00254D54" w:rsidRDefault="00254D54" w:rsidP="00254D54">
            <w:pPr>
              <w:rPr>
                <w:rFonts w:ascii="Verdana" w:hAnsi="Verdana"/>
                <w:kern w:val="0"/>
                <w:sz w:val="18"/>
                <w:szCs w:val="18"/>
                <w:lang w:val="fr-FR"/>
              </w:rPr>
            </w:pPr>
          </w:p>
        </w:tc>
      </w:tr>
    </w:tbl>
    <w:p w:rsidR="00254D54" w:rsidRDefault="00254D54" w:rsidP="00407B6C">
      <w:pPr>
        <w:pStyle w:val="41"/>
        <w:rPr>
          <w:lang w:val="fr-FR"/>
        </w:rPr>
      </w:pPr>
      <w:r>
        <w:rPr>
          <w:rFonts w:hint="eastAsia"/>
        </w:rPr>
        <w:t>返回值</w:t>
      </w:r>
    </w:p>
    <w:p w:rsidR="00254D54" w:rsidRDefault="00254D54" w:rsidP="00254D54">
      <w:pPr>
        <w:ind w:left="198"/>
      </w:pPr>
      <w:r>
        <w:rPr>
          <w:rFonts w:hint="eastAsia"/>
        </w:rPr>
        <w:t>成功返回</w:t>
      </w:r>
      <w:r>
        <w:rPr>
          <w:rFonts w:hint="eastAsia"/>
        </w:rPr>
        <w:t>GetDigestHA1Rsp</w:t>
      </w:r>
      <w:r>
        <w:rPr>
          <w:rFonts w:hint="eastAsia"/>
          <w:lang w:val="fr-FR"/>
        </w:rPr>
        <w:t>，否则抛出异常。</w:t>
      </w:r>
      <w:r>
        <w:rPr>
          <w:rFonts w:hint="eastAsia"/>
        </w:rPr>
        <w:t>GetDigestHA1Rsp</w:t>
      </w:r>
      <w:r>
        <w:rPr>
          <w:rFonts w:hint="eastAsia"/>
        </w:rPr>
        <w:t>定义如下：</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1385"/>
        <w:gridCol w:w="850"/>
        <w:gridCol w:w="3450"/>
      </w:tblGrid>
      <w:tr w:rsidR="00254D54" w:rsidTr="00254D54">
        <w:trPr>
          <w:jc w:val="center"/>
        </w:trPr>
        <w:tc>
          <w:tcPr>
            <w:tcW w:w="2378" w:type="dxa"/>
          </w:tcPr>
          <w:p w:rsidR="00254D54" w:rsidRDefault="00254D54" w:rsidP="00254D54">
            <w:pPr>
              <w:pStyle w:val="TAH"/>
              <w:rPr>
                <w:rFonts w:ascii="Verdana" w:hAnsi="Verdana"/>
                <w:lang w:val="fr-FR" w:eastAsia="zh-CN"/>
              </w:rPr>
            </w:pPr>
            <w:r>
              <w:rPr>
                <w:rFonts w:ascii="Verdana" w:hAnsi="Verdana" w:hint="eastAsia"/>
                <w:lang w:val="fr-FR" w:eastAsia="zh-CN"/>
              </w:rPr>
              <w:t>参数名称</w:t>
            </w:r>
          </w:p>
        </w:tc>
        <w:tc>
          <w:tcPr>
            <w:tcW w:w="737" w:type="dxa"/>
          </w:tcPr>
          <w:p w:rsidR="00254D54" w:rsidRDefault="00254D54" w:rsidP="00254D54">
            <w:pPr>
              <w:pStyle w:val="TAH"/>
              <w:rPr>
                <w:rFonts w:ascii="Verdana" w:hAnsi="Verdana"/>
                <w:lang w:val="fr-FR" w:eastAsia="zh-CN"/>
              </w:rPr>
            </w:pPr>
            <w:r>
              <w:rPr>
                <w:rFonts w:ascii="Verdana" w:hAnsi="Verdana" w:hint="eastAsia"/>
                <w:lang w:val="fr-FR" w:eastAsia="zh-CN"/>
              </w:rPr>
              <w:t>必须</w:t>
            </w:r>
          </w:p>
        </w:tc>
        <w:tc>
          <w:tcPr>
            <w:tcW w:w="1385" w:type="dxa"/>
          </w:tcPr>
          <w:p w:rsidR="00254D54" w:rsidRDefault="00254D54" w:rsidP="00254D54">
            <w:pPr>
              <w:pStyle w:val="TAH"/>
              <w:rPr>
                <w:rFonts w:ascii="Verdana" w:hAnsi="Verdana"/>
                <w:lang w:val="fr-FR" w:eastAsia="zh-CN"/>
              </w:rPr>
            </w:pPr>
            <w:r>
              <w:rPr>
                <w:rFonts w:ascii="Verdana" w:hAnsi="Verdana" w:hint="eastAsia"/>
                <w:lang w:val="fr-FR" w:eastAsia="zh-CN"/>
              </w:rPr>
              <w:t>类型</w:t>
            </w:r>
          </w:p>
        </w:tc>
        <w:tc>
          <w:tcPr>
            <w:tcW w:w="850" w:type="dxa"/>
          </w:tcPr>
          <w:p w:rsidR="00254D54" w:rsidRDefault="00254D54" w:rsidP="00254D54">
            <w:pPr>
              <w:pStyle w:val="TAH"/>
              <w:rPr>
                <w:rFonts w:ascii="Verdana" w:hAnsi="Verdana"/>
                <w:lang w:val="fr-FR" w:eastAsia="zh-CN"/>
              </w:rPr>
            </w:pPr>
            <w:r>
              <w:rPr>
                <w:rFonts w:ascii="Verdana" w:hAnsi="Verdana" w:hint="eastAsia"/>
                <w:lang w:val="fr-FR" w:eastAsia="zh-CN"/>
              </w:rPr>
              <w:t>长度</w:t>
            </w:r>
          </w:p>
        </w:tc>
        <w:tc>
          <w:tcPr>
            <w:tcW w:w="3450" w:type="dxa"/>
          </w:tcPr>
          <w:p w:rsidR="00254D54" w:rsidRDefault="00254D54" w:rsidP="00254D54">
            <w:pPr>
              <w:pStyle w:val="TAH"/>
              <w:rPr>
                <w:rFonts w:ascii="Verdana" w:hAnsi="Verdana"/>
                <w:lang w:val="fr-FR" w:eastAsia="zh-CN"/>
              </w:rPr>
            </w:pPr>
            <w:r>
              <w:rPr>
                <w:rFonts w:ascii="Verdana" w:hAnsi="Verdana" w:hint="eastAsia"/>
                <w:lang w:val="fr-FR" w:eastAsia="zh-CN"/>
              </w:rPr>
              <w:t>描述信息</w:t>
            </w:r>
          </w:p>
        </w:tc>
      </w:tr>
      <w:tr w:rsidR="00254D54" w:rsidTr="00254D54">
        <w:trPr>
          <w:jc w:val="center"/>
        </w:trPr>
        <w:tc>
          <w:tcPr>
            <w:tcW w:w="2378" w:type="dxa"/>
          </w:tcPr>
          <w:p w:rsidR="00254D54" w:rsidRPr="005041A8" w:rsidRDefault="00254D54" w:rsidP="00254D54">
            <w:pPr>
              <w:pStyle w:val="TAL"/>
              <w:rPr>
                <w:lang w:val="fr-FR" w:eastAsia="zh-CN"/>
              </w:rPr>
            </w:pPr>
            <w:r w:rsidRPr="005041A8">
              <w:rPr>
                <w:rFonts w:hint="eastAsia"/>
                <w:lang w:val="fr-FR" w:eastAsia="zh-CN"/>
              </w:rPr>
              <w:t>v</w:t>
            </w:r>
            <w:r w:rsidRPr="005041A8">
              <w:rPr>
                <w:lang w:val="fr-FR" w:eastAsia="zh-CN"/>
              </w:rPr>
              <w:t>ersion</w:t>
            </w:r>
          </w:p>
        </w:tc>
        <w:tc>
          <w:tcPr>
            <w:tcW w:w="737" w:type="dxa"/>
          </w:tcPr>
          <w:p w:rsidR="00254D54" w:rsidRPr="005041A8" w:rsidRDefault="00254D54" w:rsidP="00254D54">
            <w:pPr>
              <w:pStyle w:val="TAL"/>
              <w:rPr>
                <w:lang w:val="fr-FR" w:eastAsia="zh-CN"/>
              </w:rPr>
            </w:pPr>
            <w:r>
              <w:rPr>
                <w:rFonts w:hint="eastAsia"/>
                <w:lang w:val="fr-FR" w:eastAsia="zh-CN"/>
              </w:rPr>
              <w:t>M</w:t>
            </w:r>
          </w:p>
        </w:tc>
        <w:tc>
          <w:tcPr>
            <w:tcW w:w="1385" w:type="dxa"/>
          </w:tcPr>
          <w:p w:rsidR="00254D54" w:rsidRPr="005041A8" w:rsidRDefault="00254D54" w:rsidP="00254D54">
            <w:pPr>
              <w:pStyle w:val="TAH"/>
              <w:jc w:val="both"/>
              <w:rPr>
                <w:b w:val="0"/>
                <w:lang w:val="fr-FR" w:eastAsia="zh-CN"/>
              </w:rPr>
            </w:pPr>
            <w:r>
              <w:rPr>
                <w:rFonts w:hint="eastAsia"/>
                <w:b w:val="0"/>
                <w:lang w:val="fr-FR" w:eastAsia="zh-CN"/>
              </w:rPr>
              <w:t>String</w:t>
            </w:r>
          </w:p>
        </w:tc>
        <w:tc>
          <w:tcPr>
            <w:tcW w:w="850" w:type="dxa"/>
          </w:tcPr>
          <w:p w:rsidR="00254D54" w:rsidRPr="005041A8" w:rsidRDefault="00254D54" w:rsidP="00254D54">
            <w:pPr>
              <w:rPr>
                <w:rFonts w:ascii="Arial" w:hAnsi="Arial"/>
                <w:kern w:val="0"/>
                <w:sz w:val="18"/>
                <w:szCs w:val="18"/>
                <w:lang w:val="fr-FR"/>
              </w:rPr>
            </w:pPr>
            <w:r>
              <w:rPr>
                <w:rFonts w:ascii="Arial" w:hAnsi="Arial" w:hint="eastAsia"/>
                <w:kern w:val="0"/>
                <w:sz w:val="18"/>
                <w:szCs w:val="18"/>
                <w:lang w:val="fr-FR"/>
              </w:rPr>
              <w:t>5</w:t>
            </w:r>
          </w:p>
        </w:tc>
        <w:tc>
          <w:tcPr>
            <w:tcW w:w="3450" w:type="dxa"/>
          </w:tcPr>
          <w:p w:rsidR="00254D54" w:rsidRPr="005041A8" w:rsidRDefault="00254D54" w:rsidP="00254D54">
            <w:pPr>
              <w:rPr>
                <w:rFonts w:ascii="Arial" w:hAnsi="Arial"/>
                <w:kern w:val="0"/>
                <w:sz w:val="18"/>
                <w:szCs w:val="18"/>
                <w:lang w:val="fr-FR"/>
              </w:rPr>
            </w:pPr>
            <w:r w:rsidRPr="005041A8">
              <w:rPr>
                <w:rFonts w:ascii="Arial" w:hAnsi="Arial" w:hint="eastAsia"/>
                <w:kern w:val="0"/>
                <w:sz w:val="18"/>
                <w:szCs w:val="18"/>
                <w:lang w:val="fr-FR"/>
              </w:rPr>
              <w:t>协议版本号</w:t>
            </w:r>
          </w:p>
        </w:tc>
      </w:tr>
      <w:tr w:rsidR="00254D54" w:rsidTr="00254D54">
        <w:trPr>
          <w:jc w:val="center"/>
        </w:trPr>
        <w:tc>
          <w:tcPr>
            <w:tcW w:w="2378" w:type="dxa"/>
          </w:tcPr>
          <w:p w:rsidR="00254D54" w:rsidRPr="005041A8" w:rsidRDefault="00254D54" w:rsidP="00254D54">
            <w:pPr>
              <w:pStyle w:val="TAL"/>
              <w:rPr>
                <w:lang w:val="fr-FR" w:eastAsia="zh-CN"/>
              </w:rPr>
            </w:pPr>
            <w:r>
              <w:rPr>
                <w:lang w:val="fr-FR" w:eastAsia="zh-CN"/>
              </w:rPr>
              <w:t>transactionID</w:t>
            </w:r>
          </w:p>
        </w:tc>
        <w:tc>
          <w:tcPr>
            <w:tcW w:w="737" w:type="dxa"/>
          </w:tcPr>
          <w:p w:rsidR="00254D54" w:rsidRPr="005041A8" w:rsidRDefault="00254D54" w:rsidP="00254D54">
            <w:pPr>
              <w:pStyle w:val="TAL"/>
              <w:rPr>
                <w:lang w:val="fr-FR" w:eastAsia="zh-CN"/>
              </w:rPr>
            </w:pPr>
            <w:r>
              <w:rPr>
                <w:rFonts w:hint="eastAsia"/>
                <w:lang w:val="fr-FR" w:eastAsia="zh-CN"/>
              </w:rPr>
              <w:t>M</w:t>
            </w:r>
          </w:p>
        </w:tc>
        <w:tc>
          <w:tcPr>
            <w:tcW w:w="1385" w:type="dxa"/>
          </w:tcPr>
          <w:p w:rsidR="00254D54" w:rsidRPr="005041A8" w:rsidRDefault="00254D54" w:rsidP="00254D54">
            <w:pPr>
              <w:pStyle w:val="TAH"/>
              <w:jc w:val="both"/>
              <w:rPr>
                <w:b w:val="0"/>
                <w:lang w:val="fr-FR" w:eastAsia="zh-CN"/>
              </w:rPr>
            </w:pPr>
            <w:r>
              <w:rPr>
                <w:rFonts w:hint="eastAsia"/>
                <w:b w:val="0"/>
                <w:lang w:val="fr-FR" w:eastAsia="zh-CN"/>
              </w:rPr>
              <w:t>String</w:t>
            </w:r>
          </w:p>
        </w:tc>
        <w:tc>
          <w:tcPr>
            <w:tcW w:w="850" w:type="dxa"/>
          </w:tcPr>
          <w:p w:rsidR="00254D54" w:rsidRPr="005041A8" w:rsidRDefault="00254D54" w:rsidP="00254D54">
            <w:pPr>
              <w:rPr>
                <w:rFonts w:ascii="Arial" w:hAnsi="Arial"/>
                <w:kern w:val="0"/>
                <w:sz w:val="18"/>
                <w:szCs w:val="18"/>
                <w:lang w:val="fr-FR"/>
              </w:rPr>
            </w:pPr>
            <w:r w:rsidRPr="005041A8">
              <w:rPr>
                <w:rFonts w:ascii="Arial" w:hAnsi="Arial" w:hint="eastAsia"/>
                <w:kern w:val="0"/>
                <w:sz w:val="18"/>
                <w:szCs w:val="18"/>
                <w:lang w:val="fr-FR"/>
              </w:rPr>
              <w:t>40</w:t>
            </w:r>
          </w:p>
        </w:tc>
        <w:tc>
          <w:tcPr>
            <w:tcW w:w="3450" w:type="dxa"/>
          </w:tcPr>
          <w:p w:rsidR="00254D54" w:rsidRPr="005041A8" w:rsidRDefault="00254D54" w:rsidP="00254D54">
            <w:pPr>
              <w:rPr>
                <w:rFonts w:ascii="Arial" w:hAnsi="Arial"/>
                <w:kern w:val="0"/>
                <w:sz w:val="18"/>
                <w:szCs w:val="18"/>
                <w:lang w:val="fr-FR"/>
              </w:rPr>
            </w:pPr>
            <w:r w:rsidRPr="005041A8">
              <w:rPr>
                <w:rFonts w:ascii="Arial" w:hAnsi="Arial" w:hint="eastAsia"/>
                <w:kern w:val="0"/>
                <w:sz w:val="18"/>
                <w:szCs w:val="18"/>
                <w:lang w:val="fr-FR"/>
              </w:rPr>
              <w:t>交易流水号</w:t>
            </w:r>
          </w:p>
        </w:tc>
      </w:tr>
      <w:tr w:rsidR="00254D54" w:rsidTr="00254D54">
        <w:trPr>
          <w:jc w:val="center"/>
        </w:trPr>
        <w:tc>
          <w:tcPr>
            <w:tcW w:w="2378" w:type="dxa"/>
          </w:tcPr>
          <w:p w:rsidR="00254D54" w:rsidRPr="00C8364D" w:rsidRDefault="00254D54" w:rsidP="00254D54">
            <w:pPr>
              <w:pStyle w:val="TAL"/>
              <w:rPr>
                <w:lang w:val="fr-FR" w:eastAsia="zh-CN"/>
              </w:rPr>
            </w:pPr>
            <w:r w:rsidRPr="00C8364D">
              <w:rPr>
                <w:rFonts w:hint="eastAsia"/>
                <w:lang w:val="fr-FR" w:eastAsia="zh-CN"/>
              </w:rPr>
              <w:t>traceFlag</w:t>
            </w:r>
          </w:p>
        </w:tc>
        <w:tc>
          <w:tcPr>
            <w:tcW w:w="737" w:type="dxa"/>
          </w:tcPr>
          <w:p w:rsidR="00254D54" w:rsidRPr="00C8364D" w:rsidRDefault="00254D54" w:rsidP="00254D54">
            <w:pPr>
              <w:spacing w:line="240" w:lineRule="atLeast"/>
              <w:rPr>
                <w:rFonts w:ascii="Arial" w:hAnsi="Arial"/>
                <w:kern w:val="0"/>
                <w:sz w:val="18"/>
                <w:szCs w:val="18"/>
                <w:lang w:val="fr-FR"/>
              </w:rPr>
            </w:pPr>
            <w:r w:rsidRPr="00C8364D">
              <w:rPr>
                <w:rFonts w:ascii="Arial" w:hAnsi="Arial" w:hint="eastAsia"/>
                <w:kern w:val="0"/>
                <w:sz w:val="18"/>
                <w:szCs w:val="18"/>
                <w:lang w:val="fr-FR"/>
              </w:rPr>
              <w:t xml:space="preserve">O </w:t>
            </w:r>
          </w:p>
        </w:tc>
        <w:tc>
          <w:tcPr>
            <w:tcW w:w="1385" w:type="dxa"/>
          </w:tcPr>
          <w:p w:rsidR="00254D54" w:rsidRPr="00C8364D" w:rsidRDefault="00254D54" w:rsidP="00254D54">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850" w:type="dxa"/>
          </w:tcPr>
          <w:p w:rsidR="00254D54" w:rsidRPr="00C8364D" w:rsidRDefault="00254D54" w:rsidP="00254D54">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3450" w:type="dxa"/>
          </w:tcPr>
          <w:p w:rsidR="00254D54" w:rsidRPr="00C8364D" w:rsidRDefault="00254D54" w:rsidP="00254D54">
            <w:pPr>
              <w:spacing w:line="240" w:lineRule="atLeast"/>
              <w:rPr>
                <w:rFonts w:ascii="Arial" w:hAnsi="Arial"/>
                <w:kern w:val="0"/>
                <w:sz w:val="18"/>
                <w:szCs w:val="18"/>
                <w:lang w:val="fr-FR"/>
              </w:rPr>
            </w:pPr>
            <w:r>
              <w:rPr>
                <w:rFonts w:ascii="Arial" w:hAnsi="Arial" w:hint="eastAsia"/>
                <w:kern w:val="0"/>
                <w:sz w:val="18"/>
                <w:szCs w:val="18"/>
                <w:lang w:val="fr-FR"/>
              </w:rPr>
              <w:t>跟踪标志</w:t>
            </w:r>
          </w:p>
        </w:tc>
      </w:tr>
      <w:tr w:rsidR="00254D54" w:rsidTr="00254D54">
        <w:trPr>
          <w:jc w:val="center"/>
        </w:trPr>
        <w:tc>
          <w:tcPr>
            <w:tcW w:w="2378" w:type="dxa"/>
          </w:tcPr>
          <w:p w:rsidR="00254D54" w:rsidRPr="00C8364D" w:rsidRDefault="00D33B42" w:rsidP="00254D54">
            <w:pPr>
              <w:pStyle w:val="TAL"/>
              <w:rPr>
                <w:lang w:val="fr-FR" w:eastAsia="zh-CN"/>
              </w:rPr>
            </w:pPr>
            <w:r>
              <w:rPr>
                <w:rFonts w:hint="eastAsia"/>
                <w:lang w:val="fr-FR" w:eastAsia="zh-CN"/>
              </w:rPr>
              <w:t>ha</w:t>
            </w:r>
            <w:r w:rsidR="00254D54">
              <w:rPr>
                <w:rFonts w:hint="eastAsia"/>
                <w:lang w:val="fr-FR" w:eastAsia="zh-CN"/>
              </w:rPr>
              <w:t>1</w:t>
            </w:r>
          </w:p>
        </w:tc>
        <w:tc>
          <w:tcPr>
            <w:tcW w:w="737" w:type="dxa"/>
          </w:tcPr>
          <w:p w:rsidR="00254D54" w:rsidRPr="00C8364D" w:rsidRDefault="00254D54" w:rsidP="00254D54">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1385" w:type="dxa"/>
          </w:tcPr>
          <w:p w:rsidR="00254D54" w:rsidRDefault="00254D54" w:rsidP="00254D54">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850" w:type="dxa"/>
          </w:tcPr>
          <w:p w:rsidR="00254D54" w:rsidRDefault="00254D54" w:rsidP="00254D54">
            <w:pPr>
              <w:spacing w:line="240" w:lineRule="atLeast"/>
              <w:rPr>
                <w:rFonts w:ascii="Arial" w:hAnsi="Arial"/>
                <w:kern w:val="0"/>
                <w:sz w:val="18"/>
                <w:szCs w:val="18"/>
                <w:lang w:val="fr-FR"/>
              </w:rPr>
            </w:pPr>
            <w:r>
              <w:rPr>
                <w:rFonts w:ascii="Arial" w:hAnsi="Arial" w:hint="eastAsia"/>
                <w:kern w:val="0"/>
                <w:sz w:val="18"/>
                <w:szCs w:val="18"/>
                <w:lang w:val="fr-FR"/>
              </w:rPr>
              <w:t>32</w:t>
            </w:r>
          </w:p>
        </w:tc>
        <w:tc>
          <w:tcPr>
            <w:tcW w:w="3450" w:type="dxa"/>
          </w:tcPr>
          <w:p w:rsidR="00254D54" w:rsidRDefault="00254D54" w:rsidP="00254D54">
            <w:pPr>
              <w:spacing w:line="240" w:lineRule="atLeast"/>
              <w:rPr>
                <w:rFonts w:ascii="Arial" w:hAnsi="Arial"/>
                <w:kern w:val="0"/>
                <w:sz w:val="18"/>
                <w:szCs w:val="18"/>
                <w:lang w:val="fr-FR"/>
              </w:rPr>
            </w:pPr>
            <w:r>
              <w:rPr>
                <w:rFonts w:ascii="Arial" w:hAnsi="Arial" w:hint="eastAsia"/>
                <w:kern w:val="0"/>
                <w:sz w:val="18"/>
                <w:szCs w:val="18"/>
                <w:lang w:val="fr-FR"/>
              </w:rPr>
              <w:t>Digest</w:t>
            </w:r>
            <w:r>
              <w:rPr>
                <w:rFonts w:ascii="Arial" w:hAnsi="Arial" w:hint="eastAsia"/>
                <w:kern w:val="0"/>
                <w:sz w:val="18"/>
                <w:szCs w:val="18"/>
                <w:lang w:val="fr-FR"/>
              </w:rPr>
              <w:t>协议</w:t>
            </w:r>
            <w:r>
              <w:rPr>
                <w:rFonts w:ascii="Arial" w:hAnsi="Arial" w:hint="eastAsia"/>
                <w:kern w:val="0"/>
                <w:sz w:val="18"/>
                <w:szCs w:val="18"/>
                <w:lang w:val="fr-FR"/>
              </w:rPr>
              <w:t>HA1</w:t>
            </w:r>
            <w:r>
              <w:rPr>
                <w:rFonts w:ascii="Arial" w:hAnsi="Arial" w:hint="eastAsia"/>
                <w:kern w:val="0"/>
                <w:sz w:val="18"/>
                <w:szCs w:val="18"/>
                <w:lang w:val="fr-FR"/>
              </w:rPr>
              <w:t>值</w:t>
            </w:r>
          </w:p>
        </w:tc>
      </w:tr>
      <w:tr w:rsidR="00B002F7" w:rsidTr="00254D54">
        <w:trPr>
          <w:jc w:val="center"/>
        </w:trPr>
        <w:tc>
          <w:tcPr>
            <w:tcW w:w="2378" w:type="dxa"/>
          </w:tcPr>
          <w:p w:rsidR="00B002F7" w:rsidRDefault="00B002F7" w:rsidP="00254D54">
            <w:pPr>
              <w:pStyle w:val="TAL"/>
              <w:rPr>
                <w:lang w:val="fr-FR" w:eastAsia="zh-CN"/>
              </w:rPr>
            </w:pPr>
            <w:r>
              <w:rPr>
                <w:rFonts w:hint="eastAsia"/>
                <w:lang w:val="fr-FR" w:eastAsia="zh-CN"/>
              </w:rPr>
              <w:t>userAccount</w:t>
            </w:r>
          </w:p>
        </w:tc>
        <w:tc>
          <w:tcPr>
            <w:tcW w:w="737" w:type="dxa"/>
          </w:tcPr>
          <w:p w:rsidR="00B002F7" w:rsidRDefault="00B002F7" w:rsidP="00254D54">
            <w:pPr>
              <w:spacing w:line="240" w:lineRule="atLeast"/>
              <w:rPr>
                <w:rFonts w:ascii="Arial" w:hAnsi="Arial"/>
                <w:kern w:val="0"/>
                <w:sz w:val="18"/>
                <w:szCs w:val="18"/>
                <w:lang w:val="fr-FR"/>
              </w:rPr>
            </w:pPr>
            <w:r w:rsidRPr="00C8364D">
              <w:rPr>
                <w:rFonts w:ascii="Arial" w:hAnsi="Arial" w:hint="eastAsia"/>
                <w:kern w:val="0"/>
                <w:sz w:val="18"/>
                <w:szCs w:val="18"/>
                <w:lang w:val="fr-FR" w:eastAsia="en-US"/>
              </w:rPr>
              <w:t>M</w:t>
            </w:r>
          </w:p>
        </w:tc>
        <w:tc>
          <w:tcPr>
            <w:tcW w:w="1385" w:type="dxa"/>
          </w:tcPr>
          <w:p w:rsidR="00B002F7" w:rsidRDefault="00B002F7" w:rsidP="00254D54">
            <w:pPr>
              <w:spacing w:line="240" w:lineRule="atLeast"/>
              <w:rPr>
                <w:rFonts w:ascii="Arial" w:hAnsi="Arial"/>
                <w:kern w:val="0"/>
                <w:sz w:val="18"/>
                <w:szCs w:val="18"/>
                <w:lang w:val="fr-FR"/>
              </w:rPr>
            </w:pPr>
            <w:r w:rsidRPr="00C8364D">
              <w:rPr>
                <w:rFonts w:ascii="Arial" w:hAnsi="Arial" w:hint="eastAsia"/>
                <w:kern w:val="0"/>
                <w:sz w:val="18"/>
                <w:szCs w:val="18"/>
                <w:lang w:val="fr-FR" w:eastAsia="en-US"/>
              </w:rPr>
              <w:t>String</w:t>
            </w:r>
          </w:p>
        </w:tc>
        <w:tc>
          <w:tcPr>
            <w:tcW w:w="850" w:type="dxa"/>
          </w:tcPr>
          <w:p w:rsidR="00B002F7" w:rsidRDefault="003D5302" w:rsidP="00254D54">
            <w:pPr>
              <w:spacing w:line="240" w:lineRule="atLeast"/>
              <w:rPr>
                <w:rFonts w:ascii="Arial" w:hAnsi="Arial"/>
                <w:kern w:val="0"/>
                <w:sz w:val="18"/>
                <w:szCs w:val="18"/>
                <w:lang w:val="fr-FR"/>
              </w:rPr>
            </w:pPr>
            <w:r>
              <w:rPr>
                <w:rFonts w:ascii="Arial" w:hAnsi="Arial" w:hint="eastAsia"/>
                <w:kern w:val="0"/>
                <w:sz w:val="18"/>
                <w:szCs w:val="18"/>
                <w:lang w:val="fr-FR"/>
              </w:rPr>
              <w:t>255</w:t>
            </w:r>
          </w:p>
        </w:tc>
        <w:tc>
          <w:tcPr>
            <w:tcW w:w="3450" w:type="dxa"/>
          </w:tcPr>
          <w:p w:rsidR="004A77E0" w:rsidRPr="00254D54" w:rsidRDefault="00B002F7" w:rsidP="00F563E6">
            <w:pPr>
              <w:spacing w:line="240" w:lineRule="atLeast"/>
              <w:rPr>
                <w:rFonts w:ascii="Arial" w:hAnsi="Arial"/>
                <w:kern w:val="0"/>
                <w:sz w:val="18"/>
                <w:szCs w:val="18"/>
                <w:lang w:val="fr-FR"/>
              </w:rPr>
            </w:pPr>
            <w:r>
              <w:rPr>
                <w:rFonts w:ascii="Arial" w:hAnsi="Arial" w:hint="eastAsia"/>
                <w:kern w:val="0"/>
                <w:sz w:val="18"/>
                <w:szCs w:val="18"/>
                <w:lang w:val="fr-FR"/>
              </w:rPr>
              <w:t>用户账号</w:t>
            </w:r>
          </w:p>
        </w:tc>
      </w:tr>
    </w:tbl>
    <w:p w:rsidR="00254D54" w:rsidRDefault="00254D54" w:rsidP="00407B6C">
      <w:pPr>
        <w:pStyle w:val="41"/>
      </w:pPr>
      <w:r>
        <w:rPr>
          <w:rFonts w:hint="eastAsia"/>
        </w:rPr>
        <w:t>异常信息</w:t>
      </w:r>
    </w:p>
    <w:p w:rsidR="003A7F02" w:rsidRDefault="003A7F02" w:rsidP="00254D54">
      <w:r>
        <w:rPr>
          <w:rFonts w:hint="eastAsia"/>
        </w:rPr>
        <w:t>失败则抛出异常</w:t>
      </w:r>
      <w:r>
        <w:rPr>
          <w:rFonts w:hint="eastAsia"/>
        </w:rPr>
        <w:t>CException</w:t>
      </w:r>
      <w:r>
        <w:rPr>
          <w:rFonts w:hint="eastAsia"/>
        </w:rPr>
        <w:t>，具体内容请参考异常码定义文档。</w:t>
      </w:r>
    </w:p>
    <w:p w:rsidR="001801B6" w:rsidRDefault="00D54960" w:rsidP="00407B6C">
      <w:pPr>
        <w:pStyle w:val="41"/>
      </w:pPr>
      <w:r>
        <w:rPr>
          <w:rFonts w:hint="eastAsia"/>
        </w:rPr>
        <w:lastRenderedPageBreak/>
        <w:t>Json</w:t>
      </w:r>
      <w:r>
        <w:rPr>
          <w:rFonts w:hint="eastAsia"/>
        </w:rPr>
        <w:t>接口登录认证信息说明</w:t>
      </w:r>
    </w:p>
    <w:p w:rsidR="00C14551" w:rsidRDefault="00D54960" w:rsidP="00D54960">
      <w:r>
        <w:rPr>
          <w:rFonts w:hint="eastAsia"/>
        </w:rPr>
        <w:t xml:space="preserve">   </w:t>
      </w:r>
      <w:r w:rsidR="00C14551">
        <w:rPr>
          <w:rFonts w:hint="eastAsia"/>
        </w:rPr>
        <w:t>本接口仅仅限于网盘相册服务器使用，不开放给其他服务器使用</w:t>
      </w:r>
      <w:r w:rsidR="00F3348B">
        <w:rPr>
          <w:rFonts w:hint="eastAsia"/>
        </w:rPr>
        <w:t>，并计划收回该接口使用权限</w:t>
      </w:r>
      <w:r w:rsidR="00C14551">
        <w:rPr>
          <w:rFonts w:hint="eastAsia"/>
        </w:rPr>
        <w:t>。</w:t>
      </w:r>
    </w:p>
    <w:p w:rsidR="00D54960" w:rsidRPr="003A63A1" w:rsidRDefault="00C14551" w:rsidP="00C14551">
      <w:pPr>
        <w:ind w:firstLineChars="150" w:firstLine="315"/>
      </w:pPr>
      <w:r>
        <w:rPr>
          <w:rFonts w:hint="eastAsia"/>
        </w:rPr>
        <w:t>Authorization</w:t>
      </w:r>
      <w:r>
        <w:rPr>
          <w:rFonts w:hint="eastAsia"/>
        </w:rPr>
        <w:t>中暂不需登录认证信息。</w:t>
      </w:r>
    </w:p>
    <w:p w:rsidR="00F3348B" w:rsidRDefault="00F3348B">
      <w:pPr>
        <w:widowControl/>
        <w:jc w:val="left"/>
        <w:rPr>
          <w:lang w:val="fr-FR"/>
        </w:rPr>
      </w:pPr>
      <w:r>
        <w:rPr>
          <w:lang w:val="fr-FR"/>
        </w:rPr>
        <w:br w:type="page"/>
      </w:r>
    </w:p>
    <w:p w:rsidR="00F3348B" w:rsidRPr="00A6475E" w:rsidRDefault="00F3348B" w:rsidP="00F3348B">
      <w:pPr>
        <w:rPr>
          <w:lang w:val="fr-FR"/>
        </w:rPr>
      </w:pPr>
    </w:p>
    <w:p w:rsidR="00F3348B" w:rsidRDefault="00AE7065" w:rsidP="00F3348B">
      <w:pPr>
        <w:pStyle w:val="21"/>
        <w:numPr>
          <w:ilvl w:val="1"/>
          <w:numId w:val="1"/>
        </w:numPr>
        <w:rPr>
          <w:rStyle w:val="210"/>
        </w:rPr>
      </w:pPr>
      <w:r>
        <w:rPr>
          <w:rStyle w:val="210"/>
          <w:rFonts w:hint="eastAsia"/>
        </w:rPr>
        <w:t>getResponseByST</w:t>
      </w:r>
      <w:r w:rsidR="00F3348B">
        <w:rPr>
          <w:rStyle w:val="210"/>
          <w:rFonts w:hint="eastAsia"/>
        </w:rPr>
        <w:t xml:space="preserve"> </w:t>
      </w:r>
      <w:r w:rsidR="008B1D4A">
        <w:rPr>
          <w:rStyle w:val="210"/>
          <w:rFonts w:hint="eastAsia"/>
        </w:rPr>
        <w:t>（欧洲站点密码</w:t>
      </w:r>
      <w:r w:rsidR="008B1D4A">
        <w:rPr>
          <w:rStyle w:val="210"/>
          <w:rFonts w:hint="eastAsia"/>
        </w:rPr>
        <w:t>sha512</w:t>
      </w:r>
      <w:r w:rsidR="008B1D4A">
        <w:rPr>
          <w:rStyle w:val="210"/>
          <w:rFonts w:hint="eastAsia"/>
        </w:rPr>
        <w:t>存储，不支持本接口）</w:t>
      </w:r>
    </w:p>
    <w:p w:rsidR="00F3348B" w:rsidRPr="00B91F27" w:rsidRDefault="00F3348B" w:rsidP="00407B6C">
      <w:pPr>
        <w:pStyle w:val="31"/>
      </w:pPr>
      <w:r>
        <w:rPr>
          <w:rStyle w:val="210"/>
          <w:rFonts w:hint="eastAsia"/>
        </w:rPr>
        <w:t>JSON</w:t>
      </w:r>
      <w:r>
        <w:rPr>
          <w:rStyle w:val="210"/>
          <w:rFonts w:hint="eastAsia"/>
        </w:rPr>
        <w:t>接口</w:t>
      </w:r>
    </w:p>
    <w:p w:rsidR="00F3348B" w:rsidRDefault="00F3348B" w:rsidP="00407B6C">
      <w:pPr>
        <w:pStyle w:val="41"/>
      </w:pPr>
      <w:r>
        <w:rPr>
          <w:rFonts w:hint="eastAsia"/>
        </w:rPr>
        <w:t>描述</w:t>
      </w:r>
    </w:p>
    <w:p w:rsidR="001E2571" w:rsidRDefault="00F3348B" w:rsidP="00F3348B">
      <w:pPr>
        <w:ind w:firstLine="420"/>
      </w:pPr>
      <w:r>
        <w:rPr>
          <w:rFonts w:hint="eastAsia"/>
        </w:rPr>
        <w:t>为了增强业务服务器与</w:t>
      </w:r>
      <w:r>
        <w:rPr>
          <w:rFonts w:hint="eastAsia"/>
        </w:rPr>
        <w:t>UP</w:t>
      </w:r>
      <w:r>
        <w:rPr>
          <w:rFonts w:hint="eastAsia"/>
        </w:rPr>
        <w:t>之间调用的安全性，网盘、相册等服务器以</w:t>
      </w:r>
      <w:r>
        <w:rPr>
          <w:rFonts w:hint="eastAsia"/>
        </w:rPr>
        <w:t>ServiceToken</w:t>
      </w:r>
      <w:r>
        <w:rPr>
          <w:rFonts w:hint="eastAsia"/>
        </w:rPr>
        <w:t>向</w:t>
      </w:r>
      <w:r>
        <w:rPr>
          <w:rFonts w:hint="eastAsia"/>
        </w:rPr>
        <w:t>UP</w:t>
      </w:r>
      <w:r>
        <w:rPr>
          <w:rFonts w:hint="eastAsia"/>
        </w:rPr>
        <w:t>获取用户的</w:t>
      </w:r>
      <w:r>
        <w:rPr>
          <w:rFonts w:hint="eastAsia"/>
        </w:rPr>
        <w:t>Digest</w:t>
      </w:r>
      <w:r>
        <w:rPr>
          <w:rFonts w:hint="eastAsia"/>
        </w:rPr>
        <w:t>认证协议码</w:t>
      </w:r>
      <w:r>
        <w:rPr>
          <w:rFonts w:hint="eastAsia"/>
        </w:rPr>
        <w:t>HA1</w:t>
      </w:r>
      <w:r>
        <w:rPr>
          <w:rFonts w:hint="eastAsia"/>
        </w:rPr>
        <w:t>，以便与</w:t>
      </w:r>
      <w:r>
        <w:rPr>
          <w:rFonts w:hint="eastAsia"/>
        </w:rPr>
        <w:t>DBank</w:t>
      </w:r>
      <w:r>
        <w:rPr>
          <w:rFonts w:hint="eastAsia"/>
        </w:rPr>
        <w:t>服务器对接。</w:t>
      </w:r>
      <w:r w:rsidR="001E2571">
        <w:rPr>
          <w:rFonts w:hint="eastAsia"/>
        </w:rPr>
        <w:t>即将业务调</w:t>
      </w:r>
      <w:r w:rsidR="001E2571">
        <w:rPr>
          <w:rFonts w:hint="eastAsia"/>
        </w:rPr>
        <w:t>SSO</w:t>
      </w:r>
      <w:r w:rsidR="001E2571">
        <w:rPr>
          <w:rFonts w:hint="eastAsia"/>
        </w:rPr>
        <w:t>的</w:t>
      </w:r>
      <w:r w:rsidR="001E2571">
        <w:rPr>
          <w:rFonts w:hint="eastAsia"/>
        </w:rPr>
        <w:t>ServiceTokenAuth</w:t>
      </w:r>
      <w:r w:rsidR="001E2571">
        <w:rPr>
          <w:rFonts w:hint="eastAsia"/>
        </w:rPr>
        <w:t>接口认证的过程移到</w:t>
      </w:r>
      <w:r w:rsidR="001E2571">
        <w:rPr>
          <w:rFonts w:hint="eastAsia"/>
        </w:rPr>
        <w:t>UP</w:t>
      </w:r>
      <w:r w:rsidR="001E2571">
        <w:rPr>
          <w:rFonts w:hint="eastAsia"/>
        </w:rPr>
        <w:t>中。</w:t>
      </w:r>
    </w:p>
    <w:p w:rsidR="001E2571" w:rsidRDefault="001E2571" w:rsidP="00F3348B">
      <w:pPr>
        <w:ind w:firstLine="420"/>
      </w:pPr>
    </w:p>
    <w:p w:rsidR="00F3348B" w:rsidRDefault="00F3348B" w:rsidP="00F3348B">
      <w:pPr>
        <w:ind w:firstLine="420"/>
      </w:pPr>
      <w:r>
        <w:rPr>
          <w:rFonts w:hint="eastAsia"/>
        </w:rPr>
        <w:t>HA1=MD5(useraccount:realm:password)</w:t>
      </w:r>
      <w:r>
        <w:rPr>
          <w:rFonts w:hint="eastAsia"/>
        </w:rPr>
        <w:t>。</w:t>
      </w:r>
    </w:p>
    <w:p w:rsidR="00F3348B" w:rsidRDefault="00F3348B" w:rsidP="00F3348B">
      <w:pPr>
        <w:ind w:firstLine="420"/>
      </w:pPr>
      <w:r>
        <w:t>R</w:t>
      </w:r>
      <w:r>
        <w:rPr>
          <w:rFonts w:hint="eastAsia"/>
        </w:rPr>
        <w:t>ealm</w:t>
      </w:r>
      <w:r>
        <w:rPr>
          <w:rFonts w:hint="eastAsia"/>
        </w:rPr>
        <w:t>为</w:t>
      </w:r>
      <w:r>
        <w:rPr>
          <w:rFonts w:hint="eastAsia"/>
        </w:rPr>
        <w:t>DBank</w:t>
      </w:r>
      <w:r>
        <w:rPr>
          <w:rFonts w:hint="eastAsia"/>
        </w:rPr>
        <w:t>约定密钥。</w:t>
      </w:r>
    </w:p>
    <w:p w:rsidR="00F3348B" w:rsidRDefault="00F3348B" w:rsidP="00F3348B">
      <w:pPr>
        <w:ind w:firstLine="420"/>
      </w:pPr>
    </w:p>
    <w:p w:rsidR="00F3348B" w:rsidRDefault="00F3348B" w:rsidP="00F3348B">
      <w:pPr>
        <w:ind w:firstLine="420"/>
      </w:pPr>
      <w:r>
        <w:rPr>
          <w:rFonts w:hint="eastAsia"/>
        </w:rPr>
        <w:t>处理逻辑说明：</w:t>
      </w:r>
    </w:p>
    <w:p w:rsidR="006243BC" w:rsidRDefault="00F3348B" w:rsidP="00BC742D">
      <w:pPr>
        <w:numPr>
          <w:ilvl w:val="0"/>
          <w:numId w:val="38"/>
        </w:numPr>
        <w:tabs>
          <w:tab w:val="clear" w:pos="900"/>
          <w:tab w:val="num" w:pos="1320"/>
        </w:tabs>
        <w:ind w:leftChars="286" w:left="1321"/>
        <w:rPr>
          <w:rFonts w:ascii="Arial" w:hAnsi="Arial"/>
          <w:kern w:val="0"/>
          <w:sz w:val="18"/>
          <w:szCs w:val="18"/>
          <w:lang w:val="fr-FR"/>
        </w:rPr>
      </w:pPr>
      <w:r>
        <w:rPr>
          <w:rFonts w:ascii="Arial" w:hAnsi="Arial" w:hint="eastAsia"/>
          <w:kern w:val="0"/>
          <w:sz w:val="18"/>
          <w:szCs w:val="18"/>
          <w:lang w:val="fr-FR"/>
        </w:rPr>
        <w:t>D</w:t>
      </w:r>
      <w:r>
        <w:rPr>
          <w:rFonts w:ascii="Arial" w:hAnsi="Arial"/>
          <w:kern w:val="0"/>
          <w:sz w:val="18"/>
          <w:szCs w:val="18"/>
          <w:lang w:val="fr-FR"/>
        </w:rPr>
        <w:t>b</w:t>
      </w:r>
      <w:r>
        <w:rPr>
          <w:rFonts w:ascii="Arial" w:hAnsi="Arial" w:hint="eastAsia"/>
          <w:kern w:val="0"/>
          <w:sz w:val="18"/>
          <w:szCs w:val="18"/>
          <w:lang w:val="fr-FR"/>
        </w:rPr>
        <w:t>ank</w:t>
      </w:r>
      <w:r>
        <w:rPr>
          <w:rFonts w:ascii="Arial" w:hAnsi="Arial" w:hint="eastAsia"/>
          <w:kern w:val="0"/>
          <w:sz w:val="18"/>
          <w:szCs w:val="18"/>
          <w:lang w:val="fr-FR"/>
        </w:rPr>
        <w:t>认证接口要求账号必须邮箱或手机号码格式，终端云账号可能不是邮箱。</w:t>
      </w:r>
    </w:p>
    <w:p w:rsidR="006243BC" w:rsidRDefault="00F3348B" w:rsidP="00BC742D">
      <w:pPr>
        <w:numPr>
          <w:ilvl w:val="0"/>
          <w:numId w:val="38"/>
        </w:numPr>
        <w:tabs>
          <w:tab w:val="clear" w:pos="900"/>
          <w:tab w:val="num" w:pos="1320"/>
        </w:tabs>
        <w:ind w:leftChars="286" w:left="1321"/>
        <w:rPr>
          <w:rFonts w:ascii="Arial" w:hAnsi="Arial"/>
          <w:kern w:val="0"/>
          <w:sz w:val="18"/>
          <w:szCs w:val="18"/>
          <w:lang w:val="fr-FR"/>
        </w:rPr>
      </w:pPr>
      <w:r w:rsidRPr="00F563E6">
        <w:rPr>
          <w:rFonts w:ascii="Arial" w:hAnsi="Arial" w:hint="eastAsia"/>
          <w:kern w:val="0"/>
          <w:sz w:val="18"/>
          <w:szCs w:val="18"/>
          <w:lang w:val="fr-FR"/>
        </w:rPr>
        <w:t>用户注册表的加密算法字段为</w:t>
      </w:r>
      <w:r w:rsidRPr="00F563E6">
        <w:rPr>
          <w:rFonts w:ascii="Arial" w:hAnsi="Arial" w:hint="eastAsia"/>
          <w:kern w:val="0"/>
          <w:sz w:val="18"/>
          <w:szCs w:val="18"/>
          <w:lang w:val="fr-FR"/>
        </w:rPr>
        <w:t>0</w:t>
      </w:r>
      <w:r w:rsidRPr="00F563E6">
        <w:rPr>
          <w:rFonts w:ascii="Arial" w:hAnsi="Arial" w:hint="eastAsia"/>
          <w:kern w:val="0"/>
          <w:sz w:val="18"/>
          <w:szCs w:val="18"/>
          <w:lang w:val="fr-FR"/>
        </w:rPr>
        <w:t>时</w:t>
      </w:r>
      <w:r>
        <w:rPr>
          <w:rFonts w:ascii="Arial" w:hAnsi="Arial" w:hint="eastAsia"/>
          <w:kern w:val="0"/>
          <w:sz w:val="18"/>
          <w:szCs w:val="18"/>
          <w:lang w:val="fr-FR"/>
        </w:rPr>
        <w:t>：</w:t>
      </w:r>
    </w:p>
    <w:p w:rsidR="00902022" w:rsidRDefault="00F3348B" w:rsidP="00BC742D">
      <w:pPr>
        <w:numPr>
          <w:ilvl w:val="0"/>
          <w:numId w:val="35"/>
        </w:numPr>
        <w:ind w:leftChars="571" w:left="1559"/>
        <w:rPr>
          <w:rFonts w:ascii="Arial" w:hAnsi="Arial"/>
          <w:kern w:val="0"/>
          <w:sz w:val="18"/>
          <w:szCs w:val="18"/>
          <w:lang w:val="fr-FR"/>
        </w:rPr>
      </w:pPr>
      <w:r>
        <w:rPr>
          <w:rFonts w:ascii="Arial" w:hAnsi="Arial" w:hint="eastAsia"/>
          <w:kern w:val="0"/>
          <w:sz w:val="18"/>
          <w:szCs w:val="18"/>
          <w:lang w:val="fr-FR"/>
        </w:rPr>
        <w:t>A</w:t>
      </w:r>
      <w:r>
        <w:rPr>
          <w:rFonts w:ascii="Arial" w:hAnsi="Arial" w:hint="eastAsia"/>
          <w:kern w:val="0"/>
          <w:sz w:val="18"/>
          <w:szCs w:val="18"/>
          <w:lang w:val="fr-FR"/>
        </w:rPr>
        <w:t>）</w:t>
      </w:r>
      <w:r w:rsidRPr="00F563E6">
        <w:rPr>
          <w:rFonts w:ascii="Arial" w:hAnsi="Arial" w:hint="eastAsia"/>
          <w:kern w:val="0"/>
          <w:sz w:val="18"/>
          <w:szCs w:val="18"/>
          <w:lang w:val="fr-FR"/>
        </w:rPr>
        <w:t>输入接口账号字段填写虚拟邮箱：</w:t>
      </w:r>
      <w:r w:rsidR="00AD07BB">
        <w:rPr>
          <w:rFonts w:ascii="Arial" w:hAnsi="Arial"/>
          <w:kern w:val="0"/>
          <w:sz w:val="18"/>
          <w:szCs w:val="18"/>
          <w:lang w:val="fr-FR"/>
        </w:rPr>
        <w:fldChar w:fldCharType="begin"/>
      </w:r>
      <w:r>
        <w:rPr>
          <w:rFonts w:ascii="Arial" w:hAnsi="Arial"/>
          <w:kern w:val="0"/>
          <w:sz w:val="18"/>
          <w:szCs w:val="18"/>
          <w:lang w:val="fr-FR"/>
        </w:rPr>
        <w:instrText xml:space="preserve"> HYPERLINK "mailto:</w:instrText>
      </w:r>
      <w:r w:rsidRPr="00610563">
        <w:rPr>
          <w:rFonts w:ascii="Arial" w:hAnsi="Arial" w:hint="eastAsia"/>
          <w:kern w:val="0"/>
          <w:sz w:val="18"/>
          <w:szCs w:val="18"/>
          <w:lang w:val="fr-FR"/>
        </w:rPr>
        <w:instrText>userID@inner.up.hw</w:instrText>
      </w:r>
      <w:r w:rsidRPr="00610563">
        <w:rPr>
          <w:rFonts w:ascii="Arial" w:hAnsi="Arial" w:hint="eastAsia"/>
          <w:kern w:val="0"/>
          <w:sz w:val="18"/>
          <w:szCs w:val="18"/>
          <w:lang w:val="fr-FR"/>
        </w:rPr>
        <w:instrText>；</w:instrText>
      </w:r>
      <w:r w:rsidRPr="00610563">
        <w:rPr>
          <w:rFonts w:ascii="Arial" w:hAnsi="Arial" w:hint="eastAsia"/>
          <w:kern w:val="0"/>
          <w:sz w:val="18"/>
          <w:szCs w:val="18"/>
          <w:lang w:val="fr-FR"/>
        </w:rPr>
        <w:instrText xml:space="preserve">  </w:instrText>
      </w:r>
    </w:p>
    <w:p w:rsidR="00902022" w:rsidRDefault="00F3348B" w:rsidP="00BC742D">
      <w:pPr>
        <w:numPr>
          <w:ilvl w:val="0"/>
          <w:numId w:val="35"/>
        </w:numPr>
        <w:ind w:leftChars="571" w:left="1559"/>
        <w:rPr>
          <w:rStyle w:val="aa"/>
          <w:rFonts w:ascii="Arial" w:hAnsi="Arial"/>
          <w:kern w:val="0"/>
          <w:sz w:val="18"/>
          <w:szCs w:val="18"/>
          <w:lang w:val="fr-FR"/>
        </w:rPr>
      </w:pPr>
      <w:r w:rsidRPr="00610563">
        <w:rPr>
          <w:rFonts w:ascii="Arial" w:hAnsi="Arial" w:hint="eastAsia"/>
          <w:kern w:val="0"/>
          <w:sz w:val="18"/>
          <w:szCs w:val="18"/>
          <w:lang w:val="fr-FR"/>
        </w:rPr>
        <w:instrText>以虚拟邮箱和用户密码算出对应</w:instrText>
      </w:r>
      <w:r w:rsidRPr="00610563">
        <w:rPr>
          <w:rFonts w:ascii="Arial" w:hAnsi="Arial" w:hint="eastAsia"/>
          <w:kern w:val="0"/>
          <w:sz w:val="18"/>
          <w:szCs w:val="18"/>
          <w:lang w:val="fr-FR"/>
        </w:rPr>
        <w:instrText>HA1</w:instrText>
      </w:r>
      <w:r>
        <w:rPr>
          <w:rFonts w:ascii="Arial" w:hAnsi="Arial"/>
          <w:kern w:val="0"/>
          <w:sz w:val="18"/>
          <w:szCs w:val="18"/>
          <w:lang w:val="fr-FR"/>
        </w:rPr>
        <w:instrText xml:space="preserve">" </w:instrText>
      </w:r>
      <w:r w:rsidR="00AD07BB">
        <w:rPr>
          <w:rFonts w:ascii="Arial" w:hAnsi="Arial"/>
          <w:kern w:val="0"/>
          <w:sz w:val="18"/>
          <w:szCs w:val="18"/>
          <w:lang w:val="fr-FR"/>
        </w:rPr>
        <w:fldChar w:fldCharType="separate"/>
      </w:r>
      <w:r w:rsidRPr="00687965">
        <w:rPr>
          <w:rStyle w:val="aa"/>
          <w:rFonts w:ascii="Arial" w:hAnsi="Arial" w:hint="eastAsia"/>
          <w:kern w:val="0"/>
          <w:sz w:val="18"/>
          <w:szCs w:val="18"/>
          <w:lang w:val="fr-FR"/>
        </w:rPr>
        <w:t>userID@inner.up.</w:t>
      </w:r>
      <w:r>
        <w:rPr>
          <w:rStyle w:val="aa"/>
          <w:rFonts w:ascii="Arial" w:hAnsi="Arial" w:hint="eastAsia"/>
          <w:kern w:val="0"/>
          <w:sz w:val="18"/>
          <w:szCs w:val="18"/>
          <w:lang w:val="fr-FR"/>
        </w:rPr>
        <w:t>huawei</w:t>
      </w:r>
      <w:r w:rsidRPr="00687965">
        <w:rPr>
          <w:rStyle w:val="aa"/>
          <w:rFonts w:ascii="Arial" w:hAnsi="Arial" w:hint="eastAsia"/>
          <w:kern w:val="0"/>
          <w:sz w:val="18"/>
          <w:szCs w:val="18"/>
          <w:lang w:val="fr-FR"/>
        </w:rPr>
        <w:t>；</w:t>
      </w:r>
      <w:r w:rsidRPr="00687965">
        <w:rPr>
          <w:rStyle w:val="aa"/>
          <w:rFonts w:ascii="Arial" w:hAnsi="Arial" w:hint="eastAsia"/>
          <w:kern w:val="0"/>
          <w:sz w:val="18"/>
          <w:szCs w:val="18"/>
          <w:lang w:val="fr-FR"/>
        </w:rPr>
        <w:t xml:space="preserve">  </w:t>
      </w:r>
    </w:p>
    <w:p w:rsidR="00902022" w:rsidRDefault="00F3348B" w:rsidP="00BC742D">
      <w:pPr>
        <w:numPr>
          <w:ilvl w:val="0"/>
          <w:numId w:val="35"/>
        </w:numPr>
        <w:ind w:leftChars="571" w:left="1559"/>
        <w:rPr>
          <w:rFonts w:ascii="Arial" w:hAnsi="Arial"/>
          <w:kern w:val="0"/>
          <w:sz w:val="18"/>
          <w:szCs w:val="18"/>
          <w:lang w:val="fr-FR"/>
        </w:rPr>
      </w:pPr>
      <w:r w:rsidRPr="00687965">
        <w:rPr>
          <w:rStyle w:val="aa"/>
          <w:rFonts w:ascii="Arial" w:hAnsi="Arial" w:hint="eastAsia"/>
          <w:kern w:val="0"/>
          <w:sz w:val="18"/>
          <w:szCs w:val="18"/>
          <w:lang w:val="fr-FR"/>
        </w:rPr>
        <w:t>以虚拟邮箱和用户密码算出对应</w:t>
      </w:r>
      <w:r w:rsidRPr="00687965">
        <w:rPr>
          <w:rStyle w:val="aa"/>
          <w:rFonts w:ascii="Arial" w:hAnsi="Arial" w:hint="eastAsia"/>
          <w:kern w:val="0"/>
          <w:sz w:val="18"/>
          <w:szCs w:val="18"/>
          <w:lang w:val="fr-FR"/>
        </w:rPr>
        <w:t>HA1</w:t>
      </w:r>
      <w:r w:rsidR="00AD07BB">
        <w:rPr>
          <w:rFonts w:ascii="Arial" w:hAnsi="Arial"/>
          <w:kern w:val="0"/>
          <w:sz w:val="18"/>
          <w:szCs w:val="18"/>
          <w:lang w:val="fr-FR"/>
        </w:rPr>
        <w:fldChar w:fldCharType="end"/>
      </w:r>
      <w:r w:rsidRPr="00F563E6">
        <w:rPr>
          <w:rFonts w:ascii="Arial" w:hAnsi="Arial" w:hint="eastAsia"/>
          <w:kern w:val="0"/>
          <w:sz w:val="18"/>
          <w:szCs w:val="18"/>
          <w:lang w:val="fr-FR"/>
        </w:rPr>
        <w:t>值。</w:t>
      </w:r>
    </w:p>
    <w:p w:rsidR="006243BC" w:rsidRDefault="00F3348B" w:rsidP="00BC742D">
      <w:pPr>
        <w:numPr>
          <w:ilvl w:val="0"/>
          <w:numId w:val="38"/>
        </w:numPr>
        <w:tabs>
          <w:tab w:val="clear" w:pos="900"/>
          <w:tab w:val="num" w:pos="1320"/>
        </w:tabs>
        <w:ind w:leftChars="286" w:left="1321"/>
      </w:pPr>
      <w:r>
        <w:rPr>
          <w:rFonts w:ascii="Arial" w:hAnsi="Arial" w:hint="eastAsia"/>
          <w:kern w:val="0"/>
          <w:sz w:val="18"/>
          <w:szCs w:val="18"/>
          <w:lang w:val="fr-FR"/>
        </w:rPr>
        <w:t>用户注册表的加密算法字段为</w:t>
      </w:r>
      <w:r>
        <w:rPr>
          <w:rFonts w:ascii="Arial" w:hAnsi="Arial" w:hint="eastAsia"/>
          <w:kern w:val="0"/>
          <w:sz w:val="18"/>
          <w:szCs w:val="18"/>
          <w:lang w:val="fr-FR"/>
        </w:rPr>
        <w:t>-2(</w:t>
      </w:r>
      <w:r>
        <w:rPr>
          <w:rFonts w:ascii="Arial" w:hAnsi="Arial" w:hint="eastAsia"/>
          <w:kern w:val="0"/>
          <w:sz w:val="18"/>
          <w:szCs w:val="18"/>
          <w:lang w:val="fr-FR"/>
        </w:rPr>
        <w:t>割接过渡</w:t>
      </w:r>
      <w:r>
        <w:rPr>
          <w:rFonts w:ascii="Arial" w:hAnsi="Arial" w:hint="eastAsia"/>
          <w:kern w:val="0"/>
          <w:sz w:val="18"/>
          <w:szCs w:val="18"/>
          <w:lang w:val="fr-FR"/>
        </w:rPr>
        <w:t>)</w:t>
      </w:r>
      <w:r>
        <w:rPr>
          <w:rFonts w:ascii="Arial" w:hAnsi="Arial" w:hint="eastAsia"/>
          <w:kern w:val="0"/>
          <w:sz w:val="18"/>
          <w:szCs w:val="18"/>
          <w:lang w:val="fr-FR"/>
        </w:rPr>
        <w:t>时：</w:t>
      </w:r>
    </w:p>
    <w:p w:rsidR="00DB0CDA" w:rsidRDefault="00F3348B">
      <w:pPr>
        <w:pStyle w:val="affffff9"/>
        <w:ind w:leftChars="629" w:left="1321" w:firstLineChars="0" w:firstLine="0"/>
        <w:rPr>
          <w:rFonts w:ascii="Arial" w:hAnsi="Arial"/>
          <w:kern w:val="0"/>
          <w:sz w:val="18"/>
          <w:szCs w:val="18"/>
          <w:lang w:val="fr-FR"/>
        </w:rPr>
      </w:pPr>
      <w:r w:rsidRPr="00DD7D7B">
        <w:rPr>
          <w:rFonts w:ascii="Arial" w:hAnsi="Arial" w:hint="eastAsia"/>
          <w:kern w:val="0"/>
          <w:sz w:val="18"/>
          <w:szCs w:val="18"/>
          <w:lang w:val="fr-FR"/>
        </w:rPr>
        <w:t>到用户帐户表中直接查找一个邮箱或手机类型账号及</w:t>
      </w:r>
      <w:r w:rsidRPr="00DD7D7B">
        <w:rPr>
          <w:rFonts w:ascii="Arial" w:hAnsi="Arial" w:hint="eastAsia"/>
          <w:kern w:val="0"/>
          <w:sz w:val="18"/>
          <w:szCs w:val="18"/>
          <w:lang w:val="fr-FR"/>
        </w:rPr>
        <w:t>HA1</w:t>
      </w:r>
      <w:r w:rsidRPr="00DD7D7B">
        <w:rPr>
          <w:rFonts w:ascii="Arial" w:hAnsi="Arial" w:hint="eastAsia"/>
          <w:kern w:val="0"/>
          <w:sz w:val="18"/>
          <w:szCs w:val="18"/>
          <w:lang w:val="fr-FR"/>
        </w:rPr>
        <w:t>值。</w:t>
      </w:r>
    </w:p>
    <w:p w:rsidR="00DD7D7B" w:rsidRDefault="00DD7D7B" w:rsidP="00DD7D7B">
      <w:pPr>
        <w:rPr>
          <w:lang w:val="fr-FR"/>
        </w:rPr>
      </w:pPr>
    </w:p>
    <w:p w:rsidR="00DD7D7B" w:rsidRPr="00DD7D7B" w:rsidRDefault="00DD7D7B" w:rsidP="00DD7D7B">
      <w:pPr>
        <w:rPr>
          <w:lang w:val="fr-FR"/>
        </w:rPr>
      </w:pPr>
      <w:r w:rsidRPr="00DD7D7B">
        <w:rPr>
          <w:rFonts w:hint="eastAsia"/>
          <w:lang w:val="fr-FR"/>
        </w:rPr>
        <w:t>注：</w:t>
      </w:r>
      <w:r w:rsidRPr="00DD7D7B">
        <w:rPr>
          <w:lang w:val="fr-FR"/>
        </w:rPr>
        <w:t>Authorization</w:t>
      </w:r>
      <w:r w:rsidRPr="00DD7D7B">
        <w:rPr>
          <w:rFonts w:hint="eastAsia"/>
          <w:lang w:val="fr-FR"/>
        </w:rPr>
        <w:t>中</w:t>
      </w:r>
      <w:r w:rsidRPr="00DD7D7B">
        <w:rPr>
          <w:lang w:val="fr-FR"/>
        </w:rPr>
        <w:t>response</w:t>
      </w:r>
      <w:r w:rsidRPr="00DD7D7B">
        <w:rPr>
          <w:rFonts w:hint="eastAsia"/>
          <w:lang w:val="fr-FR"/>
        </w:rPr>
        <w:t>构造是“</w:t>
      </w:r>
      <w:r w:rsidRPr="00DD7D7B">
        <w:rPr>
          <w:sz w:val="18"/>
          <w:szCs w:val="18"/>
        </w:rPr>
        <w:t>userAccount</w:t>
      </w:r>
      <w:r w:rsidRPr="00DD7D7B">
        <w:rPr>
          <w:rFonts w:hint="eastAsia"/>
          <w:sz w:val="18"/>
          <w:szCs w:val="18"/>
        </w:rPr>
        <w:t>或</w:t>
      </w:r>
      <w:r w:rsidRPr="00DD7D7B">
        <w:rPr>
          <w:sz w:val="18"/>
          <w:szCs w:val="18"/>
        </w:rPr>
        <w:t xml:space="preserve">userID </w:t>
      </w:r>
      <w:r w:rsidRPr="00DD7D7B">
        <w:rPr>
          <w:rFonts w:hint="eastAsia"/>
          <w:sz w:val="18"/>
          <w:szCs w:val="18"/>
        </w:rPr>
        <w:t>”部分填空。</w:t>
      </w:r>
    </w:p>
    <w:p w:rsidR="00F3348B" w:rsidRDefault="00F3348B" w:rsidP="00407B6C">
      <w:pPr>
        <w:pStyle w:val="41"/>
      </w:pPr>
      <w:r>
        <w:t xml:space="preserve">API </w:t>
      </w:r>
      <w:r>
        <w:rPr>
          <w:rFonts w:hint="eastAsia"/>
        </w:rPr>
        <w:t>原型</w:t>
      </w:r>
    </w:p>
    <w:p w:rsidR="00F3348B" w:rsidRDefault="00AE7065" w:rsidP="00AE7065">
      <w:pPr>
        <w:ind w:left="105" w:hangingChars="50" w:hanging="105"/>
      </w:pPr>
      <w:r>
        <w:rPr>
          <w:rFonts w:hint="eastAsia"/>
        </w:rPr>
        <w:t>GetResponseByST</w:t>
      </w:r>
      <w:r w:rsidR="00F3348B">
        <w:rPr>
          <w:rFonts w:hint="eastAsia"/>
        </w:rPr>
        <w:t xml:space="preserve">Rsp </w:t>
      </w:r>
      <w:r>
        <w:rPr>
          <w:rFonts w:hint="eastAsia"/>
        </w:rPr>
        <w:t>getResponseByST</w:t>
      </w:r>
      <w:r w:rsidR="00F3348B">
        <w:t>(</w:t>
      </w:r>
      <w:r>
        <w:rPr>
          <w:rFonts w:hint="eastAsia"/>
        </w:rPr>
        <w:t>GetResponseByST</w:t>
      </w:r>
      <w:r w:rsidR="00F3348B">
        <w:rPr>
          <w:rFonts w:hint="eastAsia"/>
        </w:rPr>
        <w:t xml:space="preserve">Req </w:t>
      </w:r>
      <w:r>
        <w:rPr>
          <w:rFonts w:hint="eastAsia"/>
        </w:rPr>
        <w:t>getResponseByST</w:t>
      </w:r>
      <w:r w:rsidR="00F3348B">
        <w:rPr>
          <w:rFonts w:hint="eastAsia"/>
        </w:rPr>
        <w:t>Req</w:t>
      </w:r>
      <w:r w:rsidR="00F3348B">
        <w:t>)</w:t>
      </w:r>
      <w:r w:rsidR="00F3348B">
        <w:rPr>
          <w:rFonts w:hint="eastAsia"/>
        </w:rPr>
        <w:t xml:space="preserve"> throws </w:t>
      </w:r>
      <w:r w:rsidR="00F3348B" w:rsidRPr="00813C66">
        <w:rPr>
          <w:rFonts w:hint="eastAsia"/>
        </w:rPr>
        <w:t>CException</w:t>
      </w:r>
    </w:p>
    <w:p w:rsidR="00F3348B" w:rsidRDefault="00F3348B" w:rsidP="00407B6C">
      <w:pPr>
        <w:pStyle w:val="41"/>
      </w:pPr>
      <w:r>
        <w:rPr>
          <w:rFonts w:hint="eastAsia"/>
        </w:rPr>
        <w:t>输入参数</w:t>
      </w:r>
    </w:p>
    <w:p w:rsidR="00F3348B" w:rsidRPr="00A01A26" w:rsidRDefault="00AE7065" w:rsidP="00F3348B">
      <w:pPr>
        <w:pStyle w:val="a4"/>
        <w:ind w:firstLine="210"/>
      </w:pPr>
      <w:r>
        <w:rPr>
          <w:rFonts w:hint="eastAsia"/>
        </w:rPr>
        <w:t>GetResponseByST</w:t>
      </w:r>
      <w:r w:rsidR="00F3348B">
        <w:rPr>
          <w:rFonts w:hint="eastAsia"/>
        </w:rPr>
        <w:t>Req</w:t>
      </w:r>
      <w:r w:rsidR="00F3348B">
        <w:rPr>
          <w:rFonts w:hint="eastAsia"/>
        </w:rPr>
        <w:t>定义如下：</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1243"/>
        <w:gridCol w:w="992"/>
        <w:gridCol w:w="3450"/>
      </w:tblGrid>
      <w:tr w:rsidR="00F3348B" w:rsidTr="00F3348B">
        <w:trPr>
          <w:jc w:val="center"/>
        </w:trPr>
        <w:tc>
          <w:tcPr>
            <w:tcW w:w="2378" w:type="dxa"/>
          </w:tcPr>
          <w:p w:rsidR="00F3348B" w:rsidRDefault="00F3348B" w:rsidP="00F3348B">
            <w:pPr>
              <w:pStyle w:val="TAH"/>
              <w:rPr>
                <w:rFonts w:ascii="Verdana" w:hAnsi="Verdana"/>
                <w:lang w:val="fr-FR" w:eastAsia="zh-CN"/>
              </w:rPr>
            </w:pPr>
            <w:r>
              <w:rPr>
                <w:rFonts w:ascii="Verdana" w:hAnsi="Verdana" w:hint="eastAsia"/>
                <w:lang w:val="fr-FR" w:eastAsia="zh-CN"/>
              </w:rPr>
              <w:lastRenderedPageBreak/>
              <w:t>参数名称</w:t>
            </w:r>
          </w:p>
        </w:tc>
        <w:tc>
          <w:tcPr>
            <w:tcW w:w="737" w:type="dxa"/>
          </w:tcPr>
          <w:p w:rsidR="00F3348B" w:rsidRDefault="00F3348B" w:rsidP="00F3348B">
            <w:pPr>
              <w:pStyle w:val="TAH"/>
              <w:rPr>
                <w:rFonts w:ascii="Verdana" w:hAnsi="Verdana"/>
                <w:lang w:val="fr-FR" w:eastAsia="zh-CN"/>
              </w:rPr>
            </w:pPr>
            <w:r>
              <w:rPr>
                <w:rFonts w:ascii="Verdana" w:hAnsi="Verdana" w:hint="eastAsia"/>
                <w:lang w:val="fr-FR" w:eastAsia="zh-CN"/>
              </w:rPr>
              <w:t>必须</w:t>
            </w:r>
          </w:p>
        </w:tc>
        <w:tc>
          <w:tcPr>
            <w:tcW w:w="1243" w:type="dxa"/>
          </w:tcPr>
          <w:p w:rsidR="00F3348B" w:rsidRDefault="00F3348B" w:rsidP="00F3348B">
            <w:pPr>
              <w:pStyle w:val="TAH"/>
              <w:rPr>
                <w:rFonts w:ascii="Verdana" w:hAnsi="Verdana"/>
                <w:lang w:val="fr-FR" w:eastAsia="zh-CN"/>
              </w:rPr>
            </w:pPr>
            <w:r>
              <w:rPr>
                <w:rFonts w:ascii="Verdana" w:hAnsi="Verdana" w:hint="eastAsia"/>
                <w:lang w:val="fr-FR" w:eastAsia="zh-CN"/>
              </w:rPr>
              <w:t>类型</w:t>
            </w:r>
          </w:p>
        </w:tc>
        <w:tc>
          <w:tcPr>
            <w:tcW w:w="992" w:type="dxa"/>
          </w:tcPr>
          <w:p w:rsidR="00F3348B" w:rsidRDefault="00F3348B" w:rsidP="00F3348B">
            <w:pPr>
              <w:pStyle w:val="TAH"/>
              <w:rPr>
                <w:rFonts w:ascii="Verdana" w:hAnsi="Verdana"/>
                <w:lang w:val="fr-FR" w:eastAsia="zh-CN"/>
              </w:rPr>
            </w:pPr>
            <w:r>
              <w:rPr>
                <w:rFonts w:ascii="Verdana" w:hAnsi="Verdana" w:hint="eastAsia"/>
                <w:lang w:val="fr-FR" w:eastAsia="zh-CN"/>
              </w:rPr>
              <w:t>长度</w:t>
            </w:r>
          </w:p>
        </w:tc>
        <w:tc>
          <w:tcPr>
            <w:tcW w:w="3450" w:type="dxa"/>
          </w:tcPr>
          <w:p w:rsidR="00F3348B" w:rsidRDefault="00F3348B" w:rsidP="00F3348B">
            <w:pPr>
              <w:pStyle w:val="TAH"/>
              <w:rPr>
                <w:rFonts w:ascii="Verdana" w:hAnsi="Verdana"/>
                <w:lang w:val="fr-FR" w:eastAsia="zh-CN"/>
              </w:rPr>
            </w:pPr>
            <w:r>
              <w:rPr>
                <w:rFonts w:ascii="Verdana" w:hAnsi="Verdana" w:hint="eastAsia"/>
                <w:lang w:val="fr-FR" w:eastAsia="zh-CN"/>
              </w:rPr>
              <w:t>描述信息</w:t>
            </w:r>
          </w:p>
        </w:tc>
      </w:tr>
      <w:tr w:rsidR="00F3348B" w:rsidTr="00F3348B">
        <w:trPr>
          <w:jc w:val="center"/>
        </w:trPr>
        <w:tc>
          <w:tcPr>
            <w:tcW w:w="2378" w:type="dxa"/>
          </w:tcPr>
          <w:p w:rsidR="00F3348B" w:rsidRPr="00E74491" w:rsidRDefault="00F3348B" w:rsidP="00F3348B">
            <w:pPr>
              <w:pStyle w:val="TAL"/>
              <w:rPr>
                <w:lang w:val="fr-FR" w:eastAsia="zh-CN"/>
              </w:rPr>
            </w:pPr>
            <w:r w:rsidRPr="00E74491">
              <w:rPr>
                <w:rFonts w:hint="eastAsia"/>
                <w:lang w:val="fr-FR" w:eastAsia="zh-CN"/>
              </w:rPr>
              <w:t>v</w:t>
            </w:r>
            <w:r w:rsidRPr="00E74491">
              <w:rPr>
                <w:lang w:val="fr-FR" w:eastAsia="zh-CN"/>
              </w:rPr>
              <w:t>ersion</w:t>
            </w:r>
          </w:p>
        </w:tc>
        <w:tc>
          <w:tcPr>
            <w:tcW w:w="737" w:type="dxa"/>
          </w:tcPr>
          <w:p w:rsidR="00F3348B" w:rsidRPr="00E74491" w:rsidRDefault="00F3348B" w:rsidP="00F3348B">
            <w:pPr>
              <w:pStyle w:val="TAL"/>
              <w:rPr>
                <w:lang w:val="fr-FR" w:eastAsia="zh-CN"/>
              </w:rPr>
            </w:pPr>
            <w:r>
              <w:rPr>
                <w:rFonts w:hint="eastAsia"/>
                <w:lang w:val="fr-FR" w:eastAsia="zh-CN"/>
              </w:rPr>
              <w:t>M</w:t>
            </w:r>
          </w:p>
        </w:tc>
        <w:tc>
          <w:tcPr>
            <w:tcW w:w="1243" w:type="dxa"/>
          </w:tcPr>
          <w:p w:rsidR="00F3348B" w:rsidRPr="00E74491" w:rsidRDefault="00F3348B" w:rsidP="00F3348B">
            <w:pPr>
              <w:pStyle w:val="TAH"/>
              <w:jc w:val="both"/>
              <w:rPr>
                <w:b w:val="0"/>
                <w:lang w:val="fr-FR" w:eastAsia="zh-CN"/>
              </w:rPr>
            </w:pPr>
            <w:r>
              <w:rPr>
                <w:rFonts w:hint="eastAsia"/>
                <w:b w:val="0"/>
                <w:lang w:val="fr-FR" w:eastAsia="zh-CN"/>
              </w:rPr>
              <w:t>String</w:t>
            </w:r>
          </w:p>
        </w:tc>
        <w:tc>
          <w:tcPr>
            <w:tcW w:w="992" w:type="dxa"/>
          </w:tcPr>
          <w:p w:rsidR="00F3348B" w:rsidRPr="00E74491" w:rsidRDefault="00F3348B" w:rsidP="00F3348B">
            <w:pPr>
              <w:rPr>
                <w:rFonts w:ascii="Arial" w:hAnsi="Arial"/>
                <w:kern w:val="0"/>
                <w:sz w:val="18"/>
                <w:szCs w:val="18"/>
                <w:lang w:val="fr-FR"/>
              </w:rPr>
            </w:pPr>
            <w:r>
              <w:rPr>
                <w:rFonts w:ascii="Arial" w:hAnsi="Arial" w:hint="eastAsia"/>
                <w:kern w:val="0"/>
                <w:sz w:val="18"/>
                <w:szCs w:val="18"/>
                <w:lang w:val="fr-FR"/>
              </w:rPr>
              <w:t>5</w:t>
            </w:r>
          </w:p>
        </w:tc>
        <w:tc>
          <w:tcPr>
            <w:tcW w:w="3450" w:type="dxa"/>
          </w:tcPr>
          <w:p w:rsidR="00F3348B" w:rsidRPr="00E74491" w:rsidRDefault="00F3348B" w:rsidP="00F3348B">
            <w:pPr>
              <w:rPr>
                <w:rFonts w:ascii="Arial" w:hAnsi="Arial"/>
                <w:kern w:val="0"/>
                <w:sz w:val="18"/>
                <w:szCs w:val="18"/>
                <w:lang w:val="fr-FR"/>
              </w:rPr>
            </w:pPr>
            <w:r w:rsidRPr="00E74491">
              <w:rPr>
                <w:rFonts w:ascii="Arial" w:hAnsi="Arial" w:hint="eastAsia"/>
                <w:kern w:val="0"/>
                <w:sz w:val="18"/>
                <w:szCs w:val="18"/>
                <w:lang w:val="fr-FR"/>
              </w:rPr>
              <w:t>协议版本号</w:t>
            </w:r>
          </w:p>
          <w:p w:rsidR="00F3348B" w:rsidRPr="00E74491" w:rsidRDefault="00F3348B" w:rsidP="00F3348B">
            <w:pPr>
              <w:rPr>
                <w:rFonts w:ascii="Arial" w:hAnsi="Arial"/>
                <w:kern w:val="0"/>
                <w:sz w:val="18"/>
                <w:szCs w:val="18"/>
                <w:lang w:val="fr-FR"/>
              </w:rPr>
            </w:pPr>
            <w:r w:rsidRPr="00E74491">
              <w:rPr>
                <w:rFonts w:ascii="Arial" w:hAnsi="Arial" w:hint="eastAsia"/>
                <w:kern w:val="0"/>
                <w:sz w:val="18"/>
                <w:szCs w:val="18"/>
                <w:lang w:val="fr-FR"/>
              </w:rPr>
              <w:t>当前版本为：</w:t>
            </w:r>
            <w:r>
              <w:rPr>
                <w:rFonts w:ascii="Arial" w:hAnsi="Arial" w:hint="eastAsia"/>
                <w:kern w:val="0"/>
                <w:sz w:val="18"/>
                <w:szCs w:val="18"/>
                <w:lang w:val="fr-FR"/>
              </w:rPr>
              <w:t>02.01</w:t>
            </w:r>
          </w:p>
        </w:tc>
      </w:tr>
      <w:tr w:rsidR="00F3348B" w:rsidTr="00F3348B">
        <w:trPr>
          <w:jc w:val="center"/>
        </w:trPr>
        <w:tc>
          <w:tcPr>
            <w:tcW w:w="2378" w:type="dxa"/>
          </w:tcPr>
          <w:p w:rsidR="00F3348B" w:rsidRPr="00E74491" w:rsidRDefault="00F3348B" w:rsidP="00F3348B">
            <w:pPr>
              <w:pStyle w:val="TAL"/>
              <w:rPr>
                <w:lang w:val="fr-FR" w:eastAsia="zh-CN"/>
              </w:rPr>
            </w:pPr>
            <w:r>
              <w:rPr>
                <w:lang w:val="fr-FR" w:eastAsia="zh-CN"/>
              </w:rPr>
              <w:t>transactionID</w:t>
            </w:r>
          </w:p>
        </w:tc>
        <w:tc>
          <w:tcPr>
            <w:tcW w:w="737" w:type="dxa"/>
          </w:tcPr>
          <w:p w:rsidR="00F3348B" w:rsidRPr="00E74491" w:rsidRDefault="00F3348B" w:rsidP="00F3348B">
            <w:pPr>
              <w:pStyle w:val="TAL"/>
              <w:rPr>
                <w:lang w:val="fr-FR" w:eastAsia="zh-CN"/>
              </w:rPr>
            </w:pPr>
            <w:r>
              <w:rPr>
                <w:rFonts w:hint="eastAsia"/>
                <w:lang w:val="fr-FR" w:eastAsia="zh-CN"/>
              </w:rPr>
              <w:t>M</w:t>
            </w:r>
          </w:p>
        </w:tc>
        <w:tc>
          <w:tcPr>
            <w:tcW w:w="1243" w:type="dxa"/>
          </w:tcPr>
          <w:p w:rsidR="00F3348B" w:rsidRPr="00E74491" w:rsidRDefault="00F3348B" w:rsidP="00F3348B">
            <w:pPr>
              <w:pStyle w:val="TAH"/>
              <w:jc w:val="both"/>
              <w:rPr>
                <w:b w:val="0"/>
                <w:lang w:val="fr-FR" w:eastAsia="zh-CN"/>
              </w:rPr>
            </w:pPr>
            <w:r>
              <w:rPr>
                <w:rFonts w:hint="eastAsia"/>
                <w:b w:val="0"/>
                <w:lang w:val="fr-FR" w:eastAsia="zh-CN"/>
              </w:rPr>
              <w:t>String</w:t>
            </w:r>
          </w:p>
        </w:tc>
        <w:tc>
          <w:tcPr>
            <w:tcW w:w="992" w:type="dxa"/>
          </w:tcPr>
          <w:p w:rsidR="00F3348B" w:rsidRPr="00E74491" w:rsidRDefault="00F3348B" w:rsidP="00F3348B">
            <w:pPr>
              <w:rPr>
                <w:rFonts w:ascii="Arial" w:hAnsi="Arial"/>
                <w:kern w:val="0"/>
                <w:sz w:val="18"/>
                <w:szCs w:val="18"/>
                <w:lang w:val="fr-FR"/>
              </w:rPr>
            </w:pPr>
            <w:r w:rsidRPr="00E74491">
              <w:rPr>
                <w:rFonts w:ascii="Arial" w:hAnsi="Arial" w:hint="eastAsia"/>
                <w:kern w:val="0"/>
                <w:sz w:val="18"/>
                <w:szCs w:val="18"/>
                <w:lang w:val="fr-FR"/>
              </w:rPr>
              <w:t>40</w:t>
            </w:r>
          </w:p>
        </w:tc>
        <w:tc>
          <w:tcPr>
            <w:tcW w:w="3450" w:type="dxa"/>
          </w:tcPr>
          <w:p w:rsidR="00F3348B" w:rsidRPr="00E74491" w:rsidRDefault="00F3348B" w:rsidP="00F3348B">
            <w:pPr>
              <w:rPr>
                <w:rFonts w:ascii="Arial" w:hAnsi="Arial"/>
                <w:kern w:val="0"/>
                <w:sz w:val="18"/>
                <w:szCs w:val="18"/>
                <w:lang w:val="fr-FR"/>
              </w:rPr>
            </w:pPr>
            <w:r w:rsidRPr="00E74491">
              <w:rPr>
                <w:rFonts w:ascii="Arial" w:hAnsi="Arial" w:hint="eastAsia"/>
                <w:kern w:val="0"/>
                <w:sz w:val="18"/>
                <w:szCs w:val="18"/>
                <w:lang w:val="fr-FR"/>
              </w:rPr>
              <w:t>交易流水号</w:t>
            </w:r>
          </w:p>
        </w:tc>
      </w:tr>
      <w:tr w:rsidR="00F3348B" w:rsidTr="00F3348B">
        <w:trPr>
          <w:jc w:val="center"/>
        </w:trPr>
        <w:tc>
          <w:tcPr>
            <w:tcW w:w="2378" w:type="dxa"/>
          </w:tcPr>
          <w:p w:rsidR="00F3348B" w:rsidRPr="00C8364D" w:rsidRDefault="00F3348B" w:rsidP="00F3348B">
            <w:pPr>
              <w:pStyle w:val="TAL"/>
              <w:rPr>
                <w:lang w:val="fr-FR" w:eastAsia="zh-CN"/>
              </w:rPr>
            </w:pPr>
            <w:r w:rsidRPr="00C8364D">
              <w:rPr>
                <w:rFonts w:hint="eastAsia"/>
                <w:lang w:val="fr-FR" w:eastAsia="zh-CN"/>
              </w:rPr>
              <w:t>traceFlag</w:t>
            </w:r>
          </w:p>
        </w:tc>
        <w:tc>
          <w:tcPr>
            <w:tcW w:w="737" w:type="dxa"/>
          </w:tcPr>
          <w:p w:rsidR="00F3348B" w:rsidRPr="00C8364D" w:rsidRDefault="00F3348B" w:rsidP="00F3348B">
            <w:pPr>
              <w:spacing w:line="240" w:lineRule="atLeast"/>
              <w:rPr>
                <w:rFonts w:ascii="Arial" w:hAnsi="Arial"/>
                <w:kern w:val="0"/>
                <w:sz w:val="18"/>
                <w:szCs w:val="18"/>
                <w:lang w:val="fr-FR"/>
              </w:rPr>
            </w:pPr>
            <w:r w:rsidRPr="00C8364D">
              <w:rPr>
                <w:rFonts w:ascii="Arial" w:hAnsi="Arial" w:hint="eastAsia"/>
                <w:kern w:val="0"/>
                <w:sz w:val="18"/>
                <w:szCs w:val="18"/>
                <w:lang w:val="fr-FR"/>
              </w:rPr>
              <w:t xml:space="preserve">O </w:t>
            </w:r>
          </w:p>
        </w:tc>
        <w:tc>
          <w:tcPr>
            <w:tcW w:w="1243" w:type="dxa"/>
          </w:tcPr>
          <w:p w:rsidR="00F3348B" w:rsidRPr="00C8364D" w:rsidRDefault="00F3348B" w:rsidP="00F3348B">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992" w:type="dxa"/>
          </w:tcPr>
          <w:p w:rsidR="00F3348B" w:rsidRPr="00C8364D" w:rsidRDefault="00F3348B" w:rsidP="00F3348B">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3450" w:type="dxa"/>
          </w:tcPr>
          <w:p w:rsidR="00F3348B" w:rsidRDefault="00F3348B" w:rsidP="00F3348B">
            <w:pPr>
              <w:spacing w:line="240" w:lineRule="atLeast"/>
              <w:rPr>
                <w:rFonts w:ascii="Arial" w:hAnsi="Arial"/>
                <w:kern w:val="0"/>
                <w:sz w:val="18"/>
                <w:szCs w:val="18"/>
                <w:lang w:val="fr-FR"/>
              </w:rPr>
            </w:pPr>
            <w:r>
              <w:rPr>
                <w:rFonts w:ascii="Arial" w:hAnsi="Arial" w:hint="eastAsia"/>
                <w:kern w:val="0"/>
                <w:sz w:val="18"/>
                <w:szCs w:val="18"/>
                <w:lang w:val="fr-FR"/>
              </w:rPr>
              <w:t>跟踪标志</w:t>
            </w:r>
          </w:p>
          <w:p w:rsidR="00F3348B" w:rsidRPr="00C8364D" w:rsidRDefault="00F3348B" w:rsidP="00F3348B">
            <w:pPr>
              <w:spacing w:line="240" w:lineRule="atLeast"/>
              <w:rPr>
                <w:rFonts w:ascii="Arial" w:hAnsi="Arial"/>
                <w:kern w:val="0"/>
                <w:sz w:val="18"/>
                <w:szCs w:val="18"/>
                <w:lang w:val="fr-FR"/>
              </w:rPr>
            </w:pPr>
            <w:r>
              <w:rPr>
                <w:rFonts w:ascii="Arial" w:hAnsi="Arial" w:hint="eastAsia"/>
                <w:kern w:val="0"/>
                <w:sz w:val="18"/>
                <w:szCs w:val="18"/>
                <w:lang w:val="fr-FR"/>
              </w:rPr>
              <w:t>0</w:t>
            </w:r>
            <w:r>
              <w:rPr>
                <w:rFonts w:ascii="Arial" w:hAnsi="Arial" w:hint="eastAsia"/>
                <w:kern w:val="0"/>
                <w:sz w:val="18"/>
                <w:szCs w:val="18"/>
                <w:lang w:val="fr-FR"/>
              </w:rPr>
              <w:t>不启动跟踪</w:t>
            </w:r>
            <w:r>
              <w:rPr>
                <w:rFonts w:ascii="Arial" w:hAnsi="Arial" w:hint="eastAsia"/>
                <w:kern w:val="0"/>
                <w:sz w:val="18"/>
                <w:szCs w:val="18"/>
                <w:lang w:val="fr-FR"/>
              </w:rPr>
              <w:t xml:space="preserve">  1</w:t>
            </w:r>
            <w:r>
              <w:rPr>
                <w:rFonts w:ascii="Arial" w:hAnsi="Arial" w:hint="eastAsia"/>
                <w:kern w:val="0"/>
                <w:sz w:val="18"/>
                <w:szCs w:val="18"/>
                <w:lang w:val="fr-FR"/>
              </w:rPr>
              <w:t>启动跟踪</w:t>
            </w:r>
          </w:p>
        </w:tc>
      </w:tr>
      <w:tr w:rsidR="00F3348B" w:rsidTr="00F3348B">
        <w:trPr>
          <w:jc w:val="center"/>
        </w:trPr>
        <w:tc>
          <w:tcPr>
            <w:tcW w:w="2378" w:type="dxa"/>
          </w:tcPr>
          <w:p w:rsidR="00F3348B" w:rsidRPr="007A5E2A" w:rsidRDefault="00F3348B" w:rsidP="00F3348B">
            <w:pPr>
              <w:pStyle w:val="TAL"/>
              <w:rPr>
                <w:lang w:val="fr-FR" w:eastAsia="zh-CN"/>
              </w:rPr>
            </w:pPr>
            <w:r>
              <w:rPr>
                <w:rFonts w:hint="eastAsia"/>
                <w:bCs/>
              </w:rPr>
              <w:t>reqClientType</w:t>
            </w:r>
          </w:p>
        </w:tc>
        <w:tc>
          <w:tcPr>
            <w:tcW w:w="737" w:type="dxa"/>
          </w:tcPr>
          <w:p w:rsidR="00F3348B" w:rsidRDefault="00F3348B" w:rsidP="00F3348B">
            <w:pPr>
              <w:pStyle w:val="TAL"/>
              <w:rPr>
                <w:lang w:val="fr-FR" w:eastAsia="zh-CN"/>
              </w:rPr>
            </w:pPr>
            <w:r>
              <w:rPr>
                <w:rFonts w:hint="eastAsia"/>
                <w:lang w:val="fr-FR" w:eastAsia="zh-CN"/>
              </w:rPr>
              <w:t>M</w:t>
            </w:r>
          </w:p>
        </w:tc>
        <w:tc>
          <w:tcPr>
            <w:tcW w:w="1243" w:type="dxa"/>
          </w:tcPr>
          <w:p w:rsidR="00F3348B" w:rsidRDefault="005200E4" w:rsidP="00F3348B">
            <w:pPr>
              <w:pStyle w:val="TAL"/>
              <w:rPr>
                <w:lang w:val="fr-FR" w:eastAsia="zh-CN"/>
              </w:rPr>
            </w:pPr>
            <w:r>
              <w:rPr>
                <w:lang w:val="fr-FR"/>
              </w:rPr>
              <w:t>Int</w:t>
            </w:r>
          </w:p>
        </w:tc>
        <w:tc>
          <w:tcPr>
            <w:tcW w:w="992" w:type="dxa"/>
          </w:tcPr>
          <w:p w:rsidR="00F3348B" w:rsidRDefault="00F3348B" w:rsidP="00F3348B">
            <w:pPr>
              <w:pStyle w:val="TAL"/>
              <w:rPr>
                <w:lang w:val="fr-FR" w:eastAsia="zh-CN"/>
              </w:rPr>
            </w:pPr>
          </w:p>
        </w:tc>
        <w:tc>
          <w:tcPr>
            <w:tcW w:w="3450" w:type="dxa"/>
          </w:tcPr>
          <w:p w:rsidR="00F3348B" w:rsidRDefault="00F3348B" w:rsidP="00F3348B">
            <w:r>
              <w:rPr>
                <w:rFonts w:hint="eastAsia"/>
              </w:rPr>
              <w:t>请求客户端类型</w:t>
            </w:r>
          </w:p>
          <w:p w:rsidR="00F3348B" w:rsidRDefault="00F3348B" w:rsidP="00F3348B">
            <w:pPr>
              <w:rPr>
                <w:rFonts w:ascii="Verdana" w:hAnsi="Verdana"/>
                <w:kern w:val="0"/>
                <w:sz w:val="18"/>
                <w:szCs w:val="18"/>
                <w:lang w:val="fr-FR"/>
              </w:rPr>
            </w:pPr>
          </w:p>
        </w:tc>
      </w:tr>
      <w:tr w:rsidR="000108B3" w:rsidTr="00F3348B">
        <w:trPr>
          <w:jc w:val="center"/>
        </w:trPr>
        <w:tc>
          <w:tcPr>
            <w:tcW w:w="2378" w:type="dxa"/>
          </w:tcPr>
          <w:p w:rsidR="000108B3" w:rsidRDefault="000108B3" w:rsidP="00F3348B">
            <w:pPr>
              <w:pStyle w:val="TAL"/>
              <w:rPr>
                <w:bCs/>
              </w:rPr>
            </w:pPr>
            <w:r>
              <w:rPr>
                <w:rFonts w:hint="eastAsia"/>
              </w:rPr>
              <w:t>serviceToken</w:t>
            </w:r>
          </w:p>
        </w:tc>
        <w:tc>
          <w:tcPr>
            <w:tcW w:w="737" w:type="dxa"/>
          </w:tcPr>
          <w:p w:rsidR="000108B3" w:rsidRDefault="000108B3" w:rsidP="00F3348B">
            <w:pPr>
              <w:pStyle w:val="TAL"/>
              <w:rPr>
                <w:lang w:val="fr-FR" w:eastAsia="zh-CN"/>
              </w:rPr>
            </w:pPr>
            <w:r>
              <w:rPr>
                <w:rFonts w:hint="eastAsia"/>
                <w:lang w:val="fr-FR"/>
              </w:rPr>
              <w:t>M</w:t>
            </w:r>
          </w:p>
        </w:tc>
        <w:tc>
          <w:tcPr>
            <w:tcW w:w="1243" w:type="dxa"/>
          </w:tcPr>
          <w:p w:rsidR="000108B3" w:rsidRDefault="000108B3" w:rsidP="00F3348B">
            <w:pPr>
              <w:pStyle w:val="TAL"/>
              <w:rPr>
                <w:lang w:val="fr-FR"/>
              </w:rPr>
            </w:pPr>
            <w:r>
              <w:rPr>
                <w:rFonts w:hint="eastAsia"/>
                <w:lang w:val="fr-FR"/>
              </w:rPr>
              <w:t>String</w:t>
            </w:r>
          </w:p>
        </w:tc>
        <w:tc>
          <w:tcPr>
            <w:tcW w:w="992" w:type="dxa"/>
          </w:tcPr>
          <w:p w:rsidR="000108B3" w:rsidRDefault="000108B3" w:rsidP="00F3348B">
            <w:pPr>
              <w:pStyle w:val="TAL"/>
              <w:rPr>
                <w:lang w:val="fr-FR" w:eastAsia="zh-CN"/>
              </w:rPr>
            </w:pPr>
          </w:p>
        </w:tc>
        <w:tc>
          <w:tcPr>
            <w:tcW w:w="3450" w:type="dxa"/>
          </w:tcPr>
          <w:p w:rsidR="000108B3" w:rsidRDefault="000108B3" w:rsidP="00F3348B">
            <w:r>
              <w:rPr>
                <w:rFonts w:ascii="Arial" w:hAnsi="Arial" w:hint="eastAsia"/>
                <w:kern w:val="0"/>
                <w:sz w:val="18"/>
                <w:szCs w:val="18"/>
                <w:lang w:val="fr-FR"/>
              </w:rPr>
              <w:t>业务</w:t>
            </w:r>
            <w:r>
              <w:rPr>
                <w:rFonts w:ascii="Arial" w:hAnsi="Arial" w:hint="eastAsia"/>
                <w:kern w:val="0"/>
                <w:sz w:val="18"/>
                <w:szCs w:val="18"/>
                <w:lang w:val="fr-FR"/>
              </w:rPr>
              <w:t>Token</w:t>
            </w:r>
            <w:r w:rsidR="00461462">
              <w:rPr>
                <w:rFonts w:ascii="Arial" w:hAnsi="Arial" w:hint="eastAsia"/>
                <w:kern w:val="0"/>
                <w:sz w:val="18"/>
                <w:szCs w:val="18"/>
                <w:lang w:val="fr-FR"/>
              </w:rPr>
              <w:t>（加密）</w:t>
            </w:r>
          </w:p>
        </w:tc>
      </w:tr>
      <w:tr w:rsidR="000108B3" w:rsidTr="00F3348B">
        <w:trPr>
          <w:jc w:val="center"/>
        </w:trPr>
        <w:tc>
          <w:tcPr>
            <w:tcW w:w="2378" w:type="dxa"/>
          </w:tcPr>
          <w:p w:rsidR="000108B3" w:rsidRDefault="000108B3" w:rsidP="00F3348B">
            <w:pPr>
              <w:pStyle w:val="TAL"/>
              <w:rPr>
                <w:color w:val="000000"/>
              </w:rPr>
            </w:pPr>
            <w:r>
              <w:rPr>
                <w:rFonts w:hint="eastAsia"/>
                <w:color w:val="000000"/>
              </w:rPr>
              <w:t>appID</w:t>
            </w:r>
          </w:p>
        </w:tc>
        <w:tc>
          <w:tcPr>
            <w:tcW w:w="737" w:type="dxa"/>
          </w:tcPr>
          <w:p w:rsidR="000108B3" w:rsidRDefault="000108B3" w:rsidP="00F3348B">
            <w:pPr>
              <w:pStyle w:val="TAL"/>
              <w:rPr>
                <w:lang w:val="fr-FR"/>
              </w:rPr>
            </w:pPr>
            <w:r>
              <w:rPr>
                <w:rFonts w:hint="eastAsia"/>
                <w:lang w:val="fr-FR"/>
              </w:rPr>
              <w:t>M</w:t>
            </w:r>
          </w:p>
        </w:tc>
        <w:tc>
          <w:tcPr>
            <w:tcW w:w="1243" w:type="dxa"/>
          </w:tcPr>
          <w:p w:rsidR="000108B3" w:rsidRDefault="000108B3" w:rsidP="00F3348B">
            <w:pPr>
              <w:pStyle w:val="TAL"/>
              <w:rPr>
                <w:lang w:val="fr-FR"/>
              </w:rPr>
            </w:pPr>
            <w:r>
              <w:rPr>
                <w:rFonts w:hint="eastAsia"/>
                <w:lang w:val="fr-FR"/>
              </w:rPr>
              <w:t>String</w:t>
            </w:r>
          </w:p>
        </w:tc>
        <w:tc>
          <w:tcPr>
            <w:tcW w:w="992" w:type="dxa"/>
          </w:tcPr>
          <w:p w:rsidR="000108B3" w:rsidRDefault="000108B3" w:rsidP="00F3348B">
            <w:pPr>
              <w:pStyle w:val="TAL"/>
              <w:rPr>
                <w:lang w:val="fr-FR" w:eastAsia="zh-CN"/>
              </w:rPr>
            </w:pPr>
          </w:p>
        </w:tc>
        <w:tc>
          <w:tcPr>
            <w:tcW w:w="3450" w:type="dxa"/>
          </w:tcPr>
          <w:p w:rsidR="000108B3" w:rsidRDefault="000108B3" w:rsidP="00F3348B">
            <w:pPr>
              <w:rPr>
                <w:rFonts w:ascii="Arial" w:hAnsi="Arial"/>
                <w:kern w:val="0"/>
                <w:sz w:val="18"/>
                <w:szCs w:val="18"/>
                <w:lang w:val="fr-FR"/>
              </w:rPr>
            </w:pPr>
            <w:r>
              <w:rPr>
                <w:rFonts w:ascii="Arial" w:hAnsi="Arial" w:hint="eastAsia"/>
                <w:kern w:val="0"/>
                <w:sz w:val="18"/>
                <w:szCs w:val="18"/>
                <w:lang w:val="fr-FR"/>
              </w:rPr>
              <w:t>业务标识</w:t>
            </w:r>
          </w:p>
        </w:tc>
      </w:tr>
      <w:tr w:rsidR="000108B3" w:rsidTr="00F3348B">
        <w:trPr>
          <w:jc w:val="center"/>
        </w:trPr>
        <w:tc>
          <w:tcPr>
            <w:tcW w:w="2378" w:type="dxa"/>
          </w:tcPr>
          <w:p w:rsidR="000108B3" w:rsidRDefault="000108B3" w:rsidP="00F3348B">
            <w:pPr>
              <w:pStyle w:val="TAL"/>
              <w:rPr>
                <w:color w:val="000000"/>
              </w:rPr>
            </w:pPr>
            <w:r>
              <w:rPr>
                <w:rFonts w:hint="eastAsia"/>
                <w:lang w:val="fr-FR" w:eastAsia="zh-CN"/>
              </w:rPr>
              <w:t>deviceInfo</w:t>
            </w:r>
          </w:p>
        </w:tc>
        <w:tc>
          <w:tcPr>
            <w:tcW w:w="737" w:type="dxa"/>
          </w:tcPr>
          <w:p w:rsidR="000108B3" w:rsidRDefault="000108B3" w:rsidP="00F3348B">
            <w:pPr>
              <w:pStyle w:val="TAL"/>
              <w:rPr>
                <w:lang w:val="fr-FR"/>
              </w:rPr>
            </w:pPr>
            <w:r>
              <w:rPr>
                <w:rFonts w:hint="eastAsia"/>
                <w:lang w:val="fr-FR" w:eastAsia="zh-CN"/>
              </w:rPr>
              <w:t>M</w:t>
            </w:r>
          </w:p>
        </w:tc>
        <w:tc>
          <w:tcPr>
            <w:tcW w:w="1243" w:type="dxa"/>
          </w:tcPr>
          <w:p w:rsidR="000108B3" w:rsidRDefault="000108B3" w:rsidP="00F3348B">
            <w:pPr>
              <w:pStyle w:val="TAL"/>
              <w:rPr>
                <w:lang w:val="fr-FR"/>
              </w:rPr>
            </w:pPr>
            <w:r>
              <w:rPr>
                <w:rFonts w:hint="eastAsia"/>
                <w:lang w:val="fr-FR" w:eastAsia="zh-CN"/>
              </w:rPr>
              <w:t>DeviceInfo</w:t>
            </w:r>
          </w:p>
        </w:tc>
        <w:tc>
          <w:tcPr>
            <w:tcW w:w="992" w:type="dxa"/>
          </w:tcPr>
          <w:p w:rsidR="000108B3" w:rsidRDefault="000108B3" w:rsidP="00F3348B">
            <w:pPr>
              <w:pStyle w:val="TAL"/>
              <w:rPr>
                <w:lang w:val="fr-FR" w:eastAsia="zh-CN"/>
              </w:rPr>
            </w:pPr>
          </w:p>
        </w:tc>
        <w:tc>
          <w:tcPr>
            <w:tcW w:w="3450" w:type="dxa"/>
          </w:tcPr>
          <w:p w:rsidR="000108B3" w:rsidRDefault="000108B3" w:rsidP="00F3348B">
            <w:pPr>
              <w:rPr>
                <w:rFonts w:ascii="Arial" w:hAnsi="Arial"/>
                <w:kern w:val="0"/>
                <w:sz w:val="18"/>
                <w:szCs w:val="18"/>
                <w:lang w:val="fr-FR"/>
              </w:rPr>
            </w:pPr>
            <w:r>
              <w:rPr>
                <w:rFonts w:ascii="Arial" w:hAnsi="Arial" w:hint="eastAsia"/>
                <w:kern w:val="0"/>
                <w:sz w:val="18"/>
                <w:szCs w:val="18"/>
                <w:lang w:val="fr-FR"/>
              </w:rPr>
              <w:t>登录</w:t>
            </w:r>
            <w:r w:rsidRPr="00E74491">
              <w:rPr>
                <w:rFonts w:ascii="Arial" w:hAnsi="Arial" w:hint="eastAsia"/>
                <w:kern w:val="0"/>
                <w:sz w:val="18"/>
                <w:szCs w:val="18"/>
                <w:lang w:val="fr-FR"/>
              </w:rPr>
              <w:t>设备</w:t>
            </w:r>
            <w:r>
              <w:rPr>
                <w:rFonts w:ascii="Arial" w:hAnsi="Arial" w:hint="eastAsia"/>
                <w:kern w:val="0"/>
                <w:sz w:val="18"/>
                <w:szCs w:val="18"/>
                <w:lang w:val="fr-FR"/>
              </w:rPr>
              <w:t>信息</w:t>
            </w:r>
          </w:p>
        </w:tc>
      </w:tr>
      <w:tr w:rsidR="00C61757" w:rsidTr="00F3348B">
        <w:trPr>
          <w:jc w:val="center"/>
        </w:trPr>
        <w:tc>
          <w:tcPr>
            <w:tcW w:w="2378" w:type="dxa"/>
          </w:tcPr>
          <w:p w:rsidR="00C61757" w:rsidRDefault="00C61757" w:rsidP="00F3348B">
            <w:pPr>
              <w:pStyle w:val="TAL"/>
              <w:rPr>
                <w:lang w:val="fr-FR" w:eastAsia="zh-CN"/>
              </w:rPr>
            </w:pPr>
            <w:r w:rsidRPr="00865D94">
              <w:rPr>
                <w:rFonts w:ascii="Verdana" w:hAnsi="Verdana"/>
              </w:rPr>
              <w:t>secret</w:t>
            </w:r>
            <w:r>
              <w:rPr>
                <w:rFonts w:hint="eastAsia"/>
                <w:bCs/>
                <w:lang w:eastAsia="zh-CN"/>
              </w:rPr>
              <w:t>PostFix</w:t>
            </w:r>
          </w:p>
        </w:tc>
        <w:tc>
          <w:tcPr>
            <w:tcW w:w="737" w:type="dxa"/>
          </w:tcPr>
          <w:p w:rsidR="00C61757" w:rsidRDefault="00C61757" w:rsidP="00F3348B">
            <w:pPr>
              <w:pStyle w:val="TAL"/>
              <w:rPr>
                <w:lang w:val="fr-FR" w:eastAsia="zh-CN"/>
              </w:rPr>
            </w:pPr>
            <w:r>
              <w:rPr>
                <w:rFonts w:hint="eastAsia"/>
                <w:lang w:val="fr-FR" w:eastAsia="zh-CN"/>
              </w:rPr>
              <w:t>M</w:t>
            </w:r>
          </w:p>
        </w:tc>
        <w:tc>
          <w:tcPr>
            <w:tcW w:w="1243" w:type="dxa"/>
          </w:tcPr>
          <w:p w:rsidR="00C61757" w:rsidRDefault="00C61757" w:rsidP="00F3348B">
            <w:pPr>
              <w:pStyle w:val="TAL"/>
              <w:rPr>
                <w:lang w:val="fr-FR" w:eastAsia="zh-CN"/>
              </w:rPr>
            </w:pPr>
            <w:r>
              <w:rPr>
                <w:rFonts w:hint="eastAsia"/>
                <w:lang w:val="fr-FR" w:eastAsia="zh-CN"/>
              </w:rPr>
              <w:t>String</w:t>
            </w:r>
          </w:p>
        </w:tc>
        <w:tc>
          <w:tcPr>
            <w:tcW w:w="992" w:type="dxa"/>
          </w:tcPr>
          <w:p w:rsidR="00C61757" w:rsidRDefault="00C61757" w:rsidP="00F3348B">
            <w:pPr>
              <w:pStyle w:val="TAL"/>
              <w:rPr>
                <w:lang w:val="fr-FR" w:eastAsia="zh-CN"/>
              </w:rPr>
            </w:pPr>
            <w:r>
              <w:rPr>
                <w:rFonts w:hint="eastAsia"/>
                <w:lang w:val="fr-FR" w:eastAsia="zh-CN"/>
              </w:rPr>
              <w:t>128</w:t>
            </w:r>
          </w:p>
        </w:tc>
        <w:tc>
          <w:tcPr>
            <w:tcW w:w="3450" w:type="dxa"/>
          </w:tcPr>
          <w:p w:rsidR="00C61757" w:rsidRPr="00AE7065" w:rsidRDefault="00C45098" w:rsidP="00F3348B">
            <w:pPr>
              <w:rPr>
                <w:lang w:val="fr-FR"/>
              </w:rPr>
            </w:pPr>
            <w:r w:rsidRPr="00C45098">
              <w:rPr>
                <w:lang w:val="fr-FR"/>
              </w:rPr>
              <w:t>Digest</w:t>
            </w:r>
            <w:r w:rsidR="00C61757">
              <w:rPr>
                <w:rFonts w:hint="eastAsia"/>
              </w:rPr>
              <w:t>生成</w:t>
            </w:r>
            <w:r w:rsidRPr="00C45098">
              <w:rPr>
                <w:lang w:val="fr-FR"/>
              </w:rPr>
              <w:t>response</w:t>
            </w:r>
            <w:r w:rsidR="00C61757">
              <w:rPr>
                <w:rFonts w:hint="eastAsia"/>
              </w:rPr>
              <w:t>的参数</w:t>
            </w:r>
          </w:p>
          <w:p w:rsidR="00C61757" w:rsidRPr="00AE7065" w:rsidRDefault="00C45098" w:rsidP="00F3348B">
            <w:pPr>
              <w:rPr>
                <w:rFonts w:ascii="宋体" w:cs="宋体"/>
                <w:color w:val="000000"/>
                <w:kern w:val="0"/>
                <w:sz w:val="20"/>
                <w:szCs w:val="20"/>
                <w:lang w:val="fr-FR"/>
              </w:rPr>
            </w:pPr>
            <w:r w:rsidRPr="00C45098">
              <w:rPr>
                <w:rFonts w:ascii="宋体" w:cs="宋体"/>
                <w:color w:val="000000"/>
                <w:kern w:val="0"/>
                <w:sz w:val="20"/>
                <w:szCs w:val="20"/>
                <w:lang w:val="fr-FR"/>
              </w:rPr>
              <w:t>nonce:nc:cnonce:qop:ha2</w:t>
            </w:r>
          </w:p>
          <w:p w:rsidR="00AB7ECE" w:rsidRPr="00AE7065" w:rsidRDefault="00AB7ECE" w:rsidP="00F3348B">
            <w:pPr>
              <w:rPr>
                <w:rFonts w:ascii="宋体" w:cs="宋体"/>
                <w:color w:val="000000"/>
                <w:kern w:val="0"/>
                <w:sz w:val="20"/>
                <w:szCs w:val="20"/>
                <w:lang w:val="fr-FR"/>
              </w:rPr>
            </w:pPr>
            <w:r>
              <w:rPr>
                <w:rFonts w:ascii="宋体" w:cs="宋体" w:hint="eastAsia"/>
                <w:color w:val="000000"/>
                <w:kern w:val="0"/>
                <w:sz w:val="20"/>
                <w:szCs w:val="20"/>
              </w:rPr>
              <w:t>注</w:t>
            </w:r>
            <w:r w:rsidR="00C45098" w:rsidRPr="00C45098">
              <w:rPr>
                <w:rFonts w:ascii="宋体" w:cs="宋体" w:hint="eastAsia"/>
                <w:color w:val="000000"/>
                <w:kern w:val="0"/>
                <w:sz w:val="20"/>
                <w:szCs w:val="20"/>
                <w:lang w:val="fr-FR"/>
              </w:rPr>
              <w:t>：nonce,nc,cnonce,qop,ha2</w:t>
            </w:r>
            <w:r>
              <w:rPr>
                <w:rFonts w:ascii="宋体" w:cs="宋体" w:hint="eastAsia"/>
                <w:color w:val="000000"/>
                <w:kern w:val="0"/>
                <w:sz w:val="20"/>
                <w:szCs w:val="20"/>
              </w:rPr>
              <w:t>参考</w:t>
            </w:r>
            <w:r w:rsidR="00C45098" w:rsidRPr="00C45098">
              <w:rPr>
                <w:rFonts w:ascii="宋体" w:cs="宋体"/>
                <w:color w:val="000000"/>
                <w:kern w:val="0"/>
                <w:sz w:val="20"/>
                <w:szCs w:val="20"/>
                <w:lang w:val="fr-FR"/>
              </w:rPr>
              <w:t>Digest</w:t>
            </w:r>
            <w:r>
              <w:rPr>
                <w:rFonts w:ascii="宋体" w:cs="宋体" w:hint="eastAsia"/>
                <w:color w:val="000000"/>
                <w:kern w:val="0"/>
                <w:sz w:val="20"/>
                <w:szCs w:val="20"/>
              </w:rPr>
              <w:t>标准协议及</w:t>
            </w:r>
            <w:r w:rsidR="00C45098" w:rsidRPr="00C45098">
              <w:rPr>
                <w:rFonts w:ascii="宋体" w:cs="宋体"/>
                <w:color w:val="000000"/>
                <w:kern w:val="0"/>
                <w:sz w:val="20"/>
                <w:szCs w:val="20"/>
                <w:lang w:val="fr-FR"/>
              </w:rPr>
              <w:t>dbank</w:t>
            </w:r>
            <w:r>
              <w:rPr>
                <w:rFonts w:ascii="宋体" w:cs="宋体" w:hint="eastAsia"/>
                <w:color w:val="000000"/>
                <w:kern w:val="0"/>
                <w:sz w:val="20"/>
                <w:szCs w:val="20"/>
              </w:rPr>
              <w:t>的要求。</w:t>
            </w:r>
          </w:p>
          <w:p w:rsidR="00AB7ECE" w:rsidRDefault="00AB7ECE" w:rsidP="00F3348B">
            <w:pPr>
              <w:rPr>
                <w:rFonts w:ascii="宋体" w:cs="宋体"/>
                <w:color w:val="000000"/>
                <w:kern w:val="0"/>
                <w:sz w:val="20"/>
                <w:szCs w:val="20"/>
              </w:rPr>
            </w:pPr>
            <w:r>
              <w:rPr>
                <w:rFonts w:ascii="宋体" w:cs="宋体" w:hint="eastAsia"/>
                <w:color w:val="000000"/>
                <w:kern w:val="0"/>
                <w:sz w:val="20"/>
                <w:szCs w:val="20"/>
              </w:rPr>
              <w:t>其中ha2=md5(methed:digestURI)</w:t>
            </w:r>
          </w:p>
          <w:p w:rsidR="006A3781" w:rsidRDefault="006A3781" w:rsidP="00F3348B">
            <w:pPr>
              <w:rPr>
                <w:rFonts w:ascii="Arial" w:hAnsi="Arial"/>
                <w:kern w:val="0"/>
                <w:sz w:val="18"/>
                <w:szCs w:val="18"/>
                <w:lang w:val="fr-FR"/>
              </w:rPr>
            </w:pPr>
            <w:r>
              <w:rPr>
                <w:rFonts w:ascii="宋体" w:cs="宋体" w:hint="eastAsia"/>
                <w:color w:val="000000"/>
                <w:kern w:val="0"/>
                <w:sz w:val="20"/>
                <w:szCs w:val="20"/>
              </w:rPr>
              <w:t>注：</w:t>
            </w:r>
            <w:r w:rsidR="004B3ABC">
              <w:rPr>
                <w:rFonts w:ascii="宋体" w:cs="宋体" w:hint="eastAsia"/>
                <w:color w:val="000000"/>
                <w:kern w:val="0"/>
                <w:sz w:val="20"/>
                <w:szCs w:val="20"/>
              </w:rPr>
              <w:t>nonce由UP与来源设备之间约定</w:t>
            </w:r>
            <w:r w:rsidR="009F545B">
              <w:rPr>
                <w:rFonts w:ascii="宋体" w:cs="宋体" w:hint="eastAsia"/>
                <w:color w:val="000000"/>
                <w:kern w:val="0"/>
                <w:sz w:val="20"/>
                <w:szCs w:val="20"/>
              </w:rPr>
              <w:t>自</w:t>
            </w:r>
            <w:r w:rsidR="004B3ABC">
              <w:rPr>
                <w:rFonts w:ascii="宋体" w:cs="宋体" w:hint="eastAsia"/>
                <w:color w:val="000000"/>
                <w:kern w:val="0"/>
                <w:sz w:val="20"/>
                <w:szCs w:val="20"/>
              </w:rPr>
              <w:t>检验算法。</w:t>
            </w:r>
          </w:p>
        </w:tc>
      </w:tr>
      <w:tr w:rsidR="006A3781" w:rsidTr="00F3348B">
        <w:trPr>
          <w:jc w:val="center"/>
        </w:trPr>
        <w:tc>
          <w:tcPr>
            <w:tcW w:w="2378" w:type="dxa"/>
          </w:tcPr>
          <w:p w:rsidR="006A3781" w:rsidRPr="00865D94" w:rsidRDefault="006A3781" w:rsidP="006A3781">
            <w:pPr>
              <w:pStyle w:val="TAL"/>
              <w:rPr>
                <w:rFonts w:ascii="Verdana" w:hAnsi="Verdana"/>
                <w:lang w:eastAsia="zh-CN"/>
              </w:rPr>
            </w:pPr>
            <w:r>
              <w:rPr>
                <w:rFonts w:ascii="Verdana" w:hAnsi="Verdana" w:hint="eastAsia"/>
                <w:lang w:eastAsia="zh-CN"/>
              </w:rPr>
              <w:t>nonceServerType</w:t>
            </w:r>
          </w:p>
        </w:tc>
        <w:tc>
          <w:tcPr>
            <w:tcW w:w="737" w:type="dxa"/>
          </w:tcPr>
          <w:p w:rsidR="006A3781" w:rsidRDefault="006A3781" w:rsidP="00F3348B">
            <w:pPr>
              <w:pStyle w:val="TAL"/>
              <w:rPr>
                <w:lang w:val="fr-FR" w:eastAsia="zh-CN"/>
              </w:rPr>
            </w:pPr>
            <w:r>
              <w:rPr>
                <w:rFonts w:hint="eastAsia"/>
                <w:lang w:val="fr-FR" w:eastAsia="zh-CN"/>
              </w:rPr>
              <w:t>M</w:t>
            </w:r>
          </w:p>
        </w:tc>
        <w:tc>
          <w:tcPr>
            <w:tcW w:w="1243" w:type="dxa"/>
          </w:tcPr>
          <w:p w:rsidR="006A3781" w:rsidRDefault="006A3781" w:rsidP="00F3348B">
            <w:pPr>
              <w:pStyle w:val="TAL"/>
              <w:rPr>
                <w:lang w:val="fr-FR" w:eastAsia="zh-CN"/>
              </w:rPr>
            </w:pPr>
            <w:r>
              <w:rPr>
                <w:rFonts w:hint="eastAsia"/>
                <w:lang w:val="fr-FR" w:eastAsia="zh-CN"/>
              </w:rPr>
              <w:t>String</w:t>
            </w:r>
          </w:p>
        </w:tc>
        <w:tc>
          <w:tcPr>
            <w:tcW w:w="992" w:type="dxa"/>
          </w:tcPr>
          <w:p w:rsidR="006A3781" w:rsidRDefault="006A3781" w:rsidP="00F3348B">
            <w:pPr>
              <w:pStyle w:val="TAL"/>
              <w:rPr>
                <w:lang w:val="fr-FR" w:eastAsia="zh-CN"/>
              </w:rPr>
            </w:pPr>
            <w:r>
              <w:rPr>
                <w:rFonts w:hint="eastAsia"/>
                <w:lang w:val="fr-FR" w:eastAsia="zh-CN"/>
              </w:rPr>
              <w:t>4</w:t>
            </w:r>
          </w:p>
        </w:tc>
        <w:tc>
          <w:tcPr>
            <w:tcW w:w="3450" w:type="dxa"/>
          </w:tcPr>
          <w:p w:rsidR="006A3781" w:rsidRDefault="006A3781" w:rsidP="00F3348B">
            <w:r>
              <w:t>N</w:t>
            </w:r>
            <w:r>
              <w:rPr>
                <w:rFonts w:hint="eastAsia"/>
              </w:rPr>
              <w:t>once</w:t>
            </w:r>
            <w:r>
              <w:rPr>
                <w:rFonts w:hint="eastAsia"/>
              </w:rPr>
              <w:t>来源设备类型</w:t>
            </w:r>
          </w:p>
          <w:p w:rsidR="006A3781" w:rsidRDefault="006A3781" w:rsidP="006A3781">
            <w:r>
              <w:rPr>
                <w:rFonts w:hint="eastAsia"/>
              </w:rPr>
              <w:t>0010</w:t>
            </w:r>
            <w:r>
              <w:rPr>
                <w:rFonts w:hint="eastAsia"/>
              </w:rPr>
              <w:t>：</w:t>
            </w:r>
            <w:r>
              <w:rPr>
                <w:rFonts w:hint="eastAsia"/>
              </w:rPr>
              <w:t>DBank</w:t>
            </w:r>
            <w:r>
              <w:rPr>
                <w:rFonts w:hint="eastAsia"/>
              </w:rPr>
              <w:t>。目前只有</w:t>
            </w:r>
            <w:r>
              <w:rPr>
                <w:rFonts w:hint="eastAsia"/>
              </w:rPr>
              <w:t>Dbank</w:t>
            </w:r>
            <w:r>
              <w:rPr>
                <w:rFonts w:hint="eastAsia"/>
              </w:rPr>
              <w:t>有此需求。</w:t>
            </w:r>
          </w:p>
        </w:tc>
      </w:tr>
      <w:tr w:rsidR="00621C36" w:rsidTr="00F3348B">
        <w:trPr>
          <w:jc w:val="center"/>
        </w:trPr>
        <w:tc>
          <w:tcPr>
            <w:tcW w:w="2378" w:type="dxa"/>
          </w:tcPr>
          <w:p w:rsidR="00621C36" w:rsidRDefault="00621C36" w:rsidP="006A3781">
            <w:pPr>
              <w:pStyle w:val="TAL"/>
              <w:rPr>
                <w:rFonts w:ascii="Verdana" w:hAnsi="Verdana"/>
                <w:lang w:eastAsia="zh-CN"/>
              </w:rPr>
            </w:pPr>
            <w:r>
              <w:rPr>
                <w:rFonts w:hint="eastAsia"/>
                <w:b/>
                <w:bCs/>
                <w:lang w:eastAsia="zh-CN"/>
              </w:rPr>
              <w:t>loginC</w:t>
            </w:r>
            <w:r w:rsidRPr="00493E1F">
              <w:rPr>
                <w:b/>
                <w:bCs/>
                <w:lang w:eastAsia="zh-CN"/>
              </w:rPr>
              <w:t>hannel</w:t>
            </w:r>
          </w:p>
        </w:tc>
        <w:tc>
          <w:tcPr>
            <w:tcW w:w="737" w:type="dxa"/>
          </w:tcPr>
          <w:p w:rsidR="00621C36" w:rsidRDefault="00621C36" w:rsidP="00F3348B">
            <w:pPr>
              <w:pStyle w:val="TAL"/>
              <w:rPr>
                <w:lang w:val="fr-FR" w:eastAsia="zh-CN"/>
              </w:rPr>
            </w:pPr>
            <w:r>
              <w:rPr>
                <w:rFonts w:cs="Arial" w:hint="eastAsia"/>
                <w:color w:val="000000"/>
                <w:lang w:eastAsia="zh-CN"/>
              </w:rPr>
              <w:t>M</w:t>
            </w:r>
          </w:p>
        </w:tc>
        <w:tc>
          <w:tcPr>
            <w:tcW w:w="1243" w:type="dxa"/>
          </w:tcPr>
          <w:p w:rsidR="00621C36" w:rsidRDefault="005200E4" w:rsidP="00F3348B">
            <w:pPr>
              <w:pStyle w:val="TAL"/>
              <w:rPr>
                <w:lang w:val="fr-FR" w:eastAsia="zh-CN"/>
              </w:rPr>
            </w:pPr>
            <w:r>
              <w:rPr>
                <w:lang w:eastAsia="zh-CN"/>
              </w:rPr>
              <w:t>Bigint</w:t>
            </w:r>
          </w:p>
        </w:tc>
        <w:tc>
          <w:tcPr>
            <w:tcW w:w="992" w:type="dxa"/>
          </w:tcPr>
          <w:p w:rsidR="00621C36" w:rsidRDefault="00621C36" w:rsidP="00F3348B">
            <w:pPr>
              <w:pStyle w:val="TAL"/>
              <w:rPr>
                <w:lang w:val="fr-FR" w:eastAsia="zh-CN"/>
              </w:rPr>
            </w:pPr>
          </w:p>
        </w:tc>
        <w:tc>
          <w:tcPr>
            <w:tcW w:w="3450" w:type="dxa"/>
          </w:tcPr>
          <w:p w:rsidR="00621C36" w:rsidRDefault="00621C36" w:rsidP="00EB0B70">
            <w:pPr>
              <w:rPr>
                <w:rFonts w:ascii="宋体" w:hAnsi="宋体"/>
                <w:sz w:val="18"/>
                <w:szCs w:val="18"/>
              </w:rPr>
            </w:pPr>
            <w:r>
              <w:rPr>
                <w:rFonts w:ascii="宋体" w:hAnsi="宋体" w:hint="eastAsia"/>
                <w:sz w:val="18"/>
                <w:szCs w:val="18"/>
              </w:rPr>
              <w:t>登录渠道</w:t>
            </w:r>
          </w:p>
          <w:p w:rsidR="00621C36" w:rsidRDefault="00621C36" w:rsidP="00EB0B70">
            <w:pPr>
              <w:rPr>
                <w:rFonts w:ascii="宋体" w:hAnsi="宋体"/>
                <w:sz w:val="18"/>
                <w:szCs w:val="18"/>
              </w:rPr>
            </w:pPr>
            <w:r>
              <w:rPr>
                <w:rFonts w:ascii="宋体" w:hAnsi="宋体" w:hint="eastAsia"/>
                <w:sz w:val="18"/>
                <w:szCs w:val="18"/>
              </w:rPr>
              <w:t>格式：[3位业务ID]+[6位渠道编码]</w:t>
            </w:r>
          </w:p>
          <w:p w:rsidR="00621C36" w:rsidRDefault="00621C36" w:rsidP="00F3348B">
            <w:r>
              <w:rPr>
                <w:rFonts w:ascii="Arial" w:hAnsi="Arial" w:hint="eastAsia"/>
                <w:kern w:val="0"/>
                <w:sz w:val="18"/>
                <w:szCs w:val="18"/>
                <w:lang w:val="fr-FR"/>
              </w:rPr>
              <w:t>不填写时，则取</w:t>
            </w:r>
            <w:r>
              <w:rPr>
                <w:rFonts w:hint="eastAsia"/>
                <w:lang w:val="fr-FR"/>
              </w:rPr>
              <w:t>reqClientType</w:t>
            </w:r>
            <w:r>
              <w:rPr>
                <w:rFonts w:ascii="Arial" w:hAnsi="Arial" w:hint="eastAsia"/>
                <w:kern w:val="0"/>
                <w:sz w:val="18"/>
                <w:szCs w:val="18"/>
                <w:lang w:val="fr-FR"/>
              </w:rPr>
              <w:t>对应的默认值。</w:t>
            </w:r>
          </w:p>
        </w:tc>
      </w:tr>
    </w:tbl>
    <w:p w:rsidR="00F3348B" w:rsidRDefault="00F3348B" w:rsidP="00407B6C">
      <w:pPr>
        <w:pStyle w:val="41"/>
        <w:rPr>
          <w:lang w:val="fr-FR"/>
        </w:rPr>
      </w:pPr>
      <w:r>
        <w:rPr>
          <w:rFonts w:hint="eastAsia"/>
        </w:rPr>
        <w:t>返回值</w:t>
      </w:r>
    </w:p>
    <w:p w:rsidR="00F3348B" w:rsidRDefault="00F3348B" w:rsidP="00F3348B">
      <w:pPr>
        <w:ind w:left="198"/>
      </w:pPr>
      <w:r>
        <w:rPr>
          <w:rFonts w:hint="eastAsia"/>
        </w:rPr>
        <w:t>成功返回</w:t>
      </w:r>
      <w:r w:rsidR="00AE7065">
        <w:rPr>
          <w:rFonts w:hint="eastAsia"/>
        </w:rPr>
        <w:t>GetResponseByST</w:t>
      </w:r>
      <w:r>
        <w:rPr>
          <w:rFonts w:hint="eastAsia"/>
        </w:rPr>
        <w:t>Rsp</w:t>
      </w:r>
      <w:r>
        <w:rPr>
          <w:rFonts w:hint="eastAsia"/>
          <w:lang w:val="fr-FR"/>
        </w:rPr>
        <w:t>，否则抛出异常。</w:t>
      </w:r>
      <w:r w:rsidR="00AE7065">
        <w:rPr>
          <w:rFonts w:hint="eastAsia"/>
        </w:rPr>
        <w:t>GetResponseByST</w:t>
      </w:r>
      <w:r>
        <w:rPr>
          <w:rFonts w:hint="eastAsia"/>
        </w:rPr>
        <w:t>Rsp</w:t>
      </w:r>
      <w:r>
        <w:rPr>
          <w:rFonts w:hint="eastAsia"/>
        </w:rPr>
        <w:t>定义如下：</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1385"/>
        <w:gridCol w:w="850"/>
        <w:gridCol w:w="3450"/>
      </w:tblGrid>
      <w:tr w:rsidR="00F3348B" w:rsidTr="00F3348B">
        <w:trPr>
          <w:jc w:val="center"/>
        </w:trPr>
        <w:tc>
          <w:tcPr>
            <w:tcW w:w="2378" w:type="dxa"/>
          </w:tcPr>
          <w:p w:rsidR="00F3348B" w:rsidRDefault="00F3348B" w:rsidP="00F3348B">
            <w:pPr>
              <w:pStyle w:val="TAH"/>
              <w:rPr>
                <w:rFonts w:ascii="Verdana" w:hAnsi="Verdana"/>
                <w:lang w:val="fr-FR" w:eastAsia="zh-CN"/>
              </w:rPr>
            </w:pPr>
            <w:r>
              <w:rPr>
                <w:rFonts w:ascii="Verdana" w:hAnsi="Verdana" w:hint="eastAsia"/>
                <w:lang w:val="fr-FR" w:eastAsia="zh-CN"/>
              </w:rPr>
              <w:t>参数名称</w:t>
            </w:r>
          </w:p>
        </w:tc>
        <w:tc>
          <w:tcPr>
            <w:tcW w:w="737" w:type="dxa"/>
          </w:tcPr>
          <w:p w:rsidR="00F3348B" w:rsidRDefault="00F3348B" w:rsidP="00F3348B">
            <w:pPr>
              <w:pStyle w:val="TAH"/>
              <w:rPr>
                <w:rFonts w:ascii="Verdana" w:hAnsi="Verdana"/>
                <w:lang w:val="fr-FR" w:eastAsia="zh-CN"/>
              </w:rPr>
            </w:pPr>
            <w:r>
              <w:rPr>
                <w:rFonts w:ascii="Verdana" w:hAnsi="Verdana" w:hint="eastAsia"/>
                <w:lang w:val="fr-FR" w:eastAsia="zh-CN"/>
              </w:rPr>
              <w:t>必须</w:t>
            </w:r>
          </w:p>
        </w:tc>
        <w:tc>
          <w:tcPr>
            <w:tcW w:w="1385" w:type="dxa"/>
          </w:tcPr>
          <w:p w:rsidR="00F3348B" w:rsidRDefault="00F3348B" w:rsidP="00F3348B">
            <w:pPr>
              <w:pStyle w:val="TAH"/>
              <w:rPr>
                <w:rFonts w:ascii="Verdana" w:hAnsi="Verdana"/>
                <w:lang w:val="fr-FR" w:eastAsia="zh-CN"/>
              </w:rPr>
            </w:pPr>
            <w:r>
              <w:rPr>
                <w:rFonts w:ascii="Verdana" w:hAnsi="Verdana" w:hint="eastAsia"/>
                <w:lang w:val="fr-FR" w:eastAsia="zh-CN"/>
              </w:rPr>
              <w:t>类型</w:t>
            </w:r>
          </w:p>
        </w:tc>
        <w:tc>
          <w:tcPr>
            <w:tcW w:w="850" w:type="dxa"/>
          </w:tcPr>
          <w:p w:rsidR="00F3348B" w:rsidRDefault="00F3348B" w:rsidP="00F3348B">
            <w:pPr>
              <w:pStyle w:val="TAH"/>
              <w:rPr>
                <w:rFonts w:ascii="Verdana" w:hAnsi="Verdana"/>
                <w:lang w:val="fr-FR" w:eastAsia="zh-CN"/>
              </w:rPr>
            </w:pPr>
            <w:r>
              <w:rPr>
                <w:rFonts w:ascii="Verdana" w:hAnsi="Verdana" w:hint="eastAsia"/>
                <w:lang w:val="fr-FR" w:eastAsia="zh-CN"/>
              </w:rPr>
              <w:t>长度</w:t>
            </w:r>
          </w:p>
        </w:tc>
        <w:tc>
          <w:tcPr>
            <w:tcW w:w="3450" w:type="dxa"/>
          </w:tcPr>
          <w:p w:rsidR="00F3348B" w:rsidRDefault="00F3348B" w:rsidP="00F3348B">
            <w:pPr>
              <w:pStyle w:val="TAH"/>
              <w:rPr>
                <w:rFonts w:ascii="Verdana" w:hAnsi="Verdana"/>
                <w:lang w:val="fr-FR" w:eastAsia="zh-CN"/>
              </w:rPr>
            </w:pPr>
            <w:r>
              <w:rPr>
                <w:rFonts w:ascii="Verdana" w:hAnsi="Verdana" w:hint="eastAsia"/>
                <w:lang w:val="fr-FR" w:eastAsia="zh-CN"/>
              </w:rPr>
              <w:t>描述信息</w:t>
            </w:r>
          </w:p>
        </w:tc>
      </w:tr>
      <w:tr w:rsidR="00F3348B" w:rsidTr="00F3348B">
        <w:trPr>
          <w:jc w:val="center"/>
        </w:trPr>
        <w:tc>
          <w:tcPr>
            <w:tcW w:w="2378" w:type="dxa"/>
          </w:tcPr>
          <w:p w:rsidR="00F3348B" w:rsidRPr="005041A8" w:rsidRDefault="00F3348B" w:rsidP="00F3348B">
            <w:pPr>
              <w:pStyle w:val="TAL"/>
              <w:rPr>
                <w:lang w:val="fr-FR" w:eastAsia="zh-CN"/>
              </w:rPr>
            </w:pPr>
            <w:r w:rsidRPr="005041A8">
              <w:rPr>
                <w:rFonts w:hint="eastAsia"/>
                <w:lang w:val="fr-FR" w:eastAsia="zh-CN"/>
              </w:rPr>
              <w:t>v</w:t>
            </w:r>
            <w:r w:rsidRPr="005041A8">
              <w:rPr>
                <w:lang w:val="fr-FR" w:eastAsia="zh-CN"/>
              </w:rPr>
              <w:t>ersion</w:t>
            </w:r>
          </w:p>
        </w:tc>
        <w:tc>
          <w:tcPr>
            <w:tcW w:w="737" w:type="dxa"/>
          </w:tcPr>
          <w:p w:rsidR="00F3348B" w:rsidRPr="005041A8" w:rsidRDefault="00F3348B" w:rsidP="00F3348B">
            <w:pPr>
              <w:pStyle w:val="TAL"/>
              <w:rPr>
                <w:lang w:val="fr-FR" w:eastAsia="zh-CN"/>
              </w:rPr>
            </w:pPr>
            <w:r>
              <w:rPr>
                <w:rFonts w:hint="eastAsia"/>
                <w:lang w:val="fr-FR" w:eastAsia="zh-CN"/>
              </w:rPr>
              <w:t>M</w:t>
            </w:r>
          </w:p>
        </w:tc>
        <w:tc>
          <w:tcPr>
            <w:tcW w:w="1385" w:type="dxa"/>
          </w:tcPr>
          <w:p w:rsidR="00F3348B" w:rsidRPr="005041A8" w:rsidRDefault="00F3348B" w:rsidP="00F3348B">
            <w:pPr>
              <w:pStyle w:val="TAH"/>
              <w:jc w:val="both"/>
              <w:rPr>
                <w:b w:val="0"/>
                <w:lang w:val="fr-FR" w:eastAsia="zh-CN"/>
              </w:rPr>
            </w:pPr>
            <w:r>
              <w:rPr>
                <w:rFonts w:hint="eastAsia"/>
                <w:b w:val="0"/>
                <w:lang w:val="fr-FR" w:eastAsia="zh-CN"/>
              </w:rPr>
              <w:t>String</w:t>
            </w:r>
          </w:p>
        </w:tc>
        <w:tc>
          <w:tcPr>
            <w:tcW w:w="850" w:type="dxa"/>
          </w:tcPr>
          <w:p w:rsidR="00F3348B" w:rsidRPr="005041A8" w:rsidRDefault="00F3348B" w:rsidP="00F3348B">
            <w:pPr>
              <w:rPr>
                <w:rFonts w:ascii="Arial" w:hAnsi="Arial"/>
                <w:kern w:val="0"/>
                <w:sz w:val="18"/>
                <w:szCs w:val="18"/>
                <w:lang w:val="fr-FR"/>
              </w:rPr>
            </w:pPr>
            <w:r>
              <w:rPr>
                <w:rFonts w:ascii="Arial" w:hAnsi="Arial" w:hint="eastAsia"/>
                <w:kern w:val="0"/>
                <w:sz w:val="18"/>
                <w:szCs w:val="18"/>
                <w:lang w:val="fr-FR"/>
              </w:rPr>
              <w:t>5</w:t>
            </w:r>
          </w:p>
        </w:tc>
        <w:tc>
          <w:tcPr>
            <w:tcW w:w="3450" w:type="dxa"/>
          </w:tcPr>
          <w:p w:rsidR="00F3348B" w:rsidRPr="005041A8" w:rsidRDefault="00F3348B" w:rsidP="00F3348B">
            <w:pPr>
              <w:rPr>
                <w:rFonts w:ascii="Arial" w:hAnsi="Arial"/>
                <w:kern w:val="0"/>
                <w:sz w:val="18"/>
                <w:szCs w:val="18"/>
                <w:lang w:val="fr-FR"/>
              </w:rPr>
            </w:pPr>
            <w:r w:rsidRPr="005041A8">
              <w:rPr>
                <w:rFonts w:ascii="Arial" w:hAnsi="Arial" w:hint="eastAsia"/>
                <w:kern w:val="0"/>
                <w:sz w:val="18"/>
                <w:szCs w:val="18"/>
                <w:lang w:val="fr-FR"/>
              </w:rPr>
              <w:t>协议版本号</w:t>
            </w:r>
          </w:p>
        </w:tc>
      </w:tr>
      <w:tr w:rsidR="00F3348B" w:rsidTr="00F3348B">
        <w:trPr>
          <w:jc w:val="center"/>
        </w:trPr>
        <w:tc>
          <w:tcPr>
            <w:tcW w:w="2378" w:type="dxa"/>
          </w:tcPr>
          <w:p w:rsidR="00F3348B" w:rsidRPr="005041A8" w:rsidRDefault="00F3348B" w:rsidP="00F3348B">
            <w:pPr>
              <w:pStyle w:val="TAL"/>
              <w:rPr>
                <w:lang w:val="fr-FR" w:eastAsia="zh-CN"/>
              </w:rPr>
            </w:pPr>
            <w:r>
              <w:rPr>
                <w:lang w:val="fr-FR" w:eastAsia="zh-CN"/>
              </w:rPr>
              <w:t>transactionID</w:t>
            </w:r>
          </w:p>
        </w:tc>
        <w:tc>
          <w:tcPr>
            <w:tcW w:w="737" w:type="dxa"/>
          </w:tcPr>
          <w:p w:rsidR="00F3348B" w:rsidRPr="005041A8" w:rsidRDefault="00F3348B" w:rsidP="00F3348B">
            <w:pPr>
              <w:pStyle w:val="TAL"/>
              <w:rPr>
                <w:lang w:val="fr-FR" w:eastAsia="zh-CN"/>
              </w:rPr>
            </w:pPr>
            <w:r>
              <w:rPr>
                <w:rFonts w:hint="eastAsia"/>
                <w:lang w:val="fr-FR" w:eastAsia="zh-CN"/>
              </w:rPr>
              <w:t>M</w:t>
            </w:r>
          </w:p>
        </w:tc>
        <w:tc>
          <w:tcPr>
            <w:tcW w:w="1385" w:type="dxa"/>
          </w:tcPr>
          <w:p w:rsidR="00F3348B" w:rsidRPr="005041A8" w:rsidRDefault="00F3348B" w:rsidP="00F3348B">
            <w:pPr>
              <w:pStyle w:val="TAH"/>
              <w:jc w:val="both"/>
              <w:rPr>
                <w:b w:val="0"/>
                <w:lang w:val="fr-FR" w:eastAsia="zh-CN"/>
              </w:rPr>
            </w:pPr>
            <w:r>
              <w:rPr>
                <w:rFonts w:hint="eastAsia"/>
                <w:b w:val="0"/>
                <w:lang w:val="fr-FR" w:eastAsia="zh-CN"/>
              </w:rPr>
              <w:t>String</w:t>
            </w:r>
          </w:p>
        </w:tc>
        <w:tc>
          <w:tcPr>
            <w:tcW w:w="850" w:type="dxa"/>
          </w:tcPr>
          <w:p w:rsidR="00F3348B" w:rsidRPr="005041A8" w:rsidRDefault="00F3348B" w:rsidP="00F3348B">
            <w:pPr>
              <w:rPr>
                <w:rFonts w:ascii="Arial" w:hAnsi="Arial"/>
                <w:kern w:val="0"/>
                <w:sz w:val="18"/>
                <w:szCs w:val="18"/>
                <w:lang w:val="fr-FR"/>
              </w:rPr>
            </w:pPr>
            <w:r w:rsidRPr="005041A8">
              <w:rPr>
                <w:rFonts w:ascii="Arial" w:hAnsi="Arial" w:hint="eastAsia"/>
                <w:kern w:val="0"/>
                <w:sz w:val="18"/>
                <w:szCs w:val="18"/>
                <w:lang w:val="fr-FR"/>
              </w:rPr>
              <w:t>40</w:t>
            </w:r>
          </w:p>
        </w:tc>
        <w:tc>
          <w:tcPr>
            <w:tcW w:w="3450" w:type="dxa"/>
          </w:tcPr>
          <w:p w:rsidR="00F3348B" w:rsidRPr="005041A8" w:rsidRDefault="00F3348B" w:rsidP="00F3348B">
            <w:pPr>
              <w:rPr>
                <w:rFonts w:ascii="Arial" w:hAnsi="Arial"/>
                <w:kern w:val="0"/>
                <w:sz w:val="18"/>
                <w:szCs w:val="18"/>
                <w:lang w:val="fr-FR"/>
              </w:rPr>
            </w:pPr>
            <w:r w:rsidRPr="005041A8">
              <w:rPr>
                <w:rFonts w:ascii="Arial" w:hAnsi="Arial" w:hint="eastAsia"/>
                <w:kern w:val="0"/>
                <w:sz w:val="18"/>
                <w:szCs w:val="18"/>
                <w:lang w:val="fr-FR"/>
              </w:rPr>
              <w:t>交易流水号</w:t>
            </w:r>
          </w:p>
        </w:tc>
      </w:tr>
      <w:tr w:rsidR="00F3348B" w:rsidTr="00F3348B">
        <w:trPr>
          <w:jc w:val="center"/>
        </w:trPr>
        <w:tc>
          <w:tcPr>
            <w:tcW w:w="2378" w:type="dxa"/>
          </w:tcPr>
          <w:p w:rsidR="00F3348B" w:rsidRPr="00C8364D" w:rsidRDefault="00F3348B" w:rsidP="00F3348B">
            <w:pPr>
              <w:pStyle w:val="TAL"/>
              <w:rPr>
                <w:lang w:val="fr-FR" w:eastAsia="zh-CN"/>
              </w:rPr>
            </w:pPr>
            <w:r w:rsidRPr="00C8364D">
              <w:rPr>
                <w:rFonts w:hint="eastAsia"/>
                <w:lang w:val="fr-FR" w:eastAsia="zh-CN"/>
              </w:rPr>
              <w:t>traceFlag</w:t>
            </w:r>
          </w:p>
        </w:tc>
        <w:tc>
          <w:tcPr>
            <w:tcW w:w="737" w:type="dxa"/>
          </w:tcPr>
          <w:p w:rsidR="00F3348B" w:rsidRPr="00C8364D" w:rsidRDefault="00F3348B" w:rsidP="00F3348B">
            <w:pPr>
              <w:spacing w:line="240" w:lineRule="atLeast"/>
              <w:rPr>
                <w:rFonts w:ascii="Arial" w:hAnsi="Arial"/>
                <w:kern w:val="0"/>
                <w:sz w:val="18"/>
                <w:szCs w:val="18"/>
                <w:lang w:val="fr-FR"/>
              </w:rPr>
            </w:pPr>
            <w:r w:rsidRPr="00C8364D">
              <w:rPr>
                <w:rFonts w:ascii="Arial" w:hAnsi="Arial" w:hint="eastAsia"/>
                <w:kern w:val="0"/>
                <w:sz w:val="18"/>
                <w:szCs w:val="18"/>
                <w:lang w:val="fr-FR"/>
              </w:rPr>
              <w:t xml:space="preserve">O </w:t>
            </w:r>
          </w:p>
        </w:tc>
        <w:tc>
          <w:tcPr>
            <w:tcW w:w="1385" w:type="dxa"/>
          </w:tcPr>
          <w:p w:rsidR="00F3348B" w:rsidRPr="00C8364D" w:rsidRDefault="00F3348B" w:rsidP="00F3348B">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850" w:type="dxa"/>
          </w:tcPr>
          <w:p w:rsidR="00F3348B" w:rsidRPr="00C8364D" w:rsidRDefault="00F3348B" w:rsidP="00F3348B">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3450" w:type="dxa"/>
          </w:tcPr>
          <w:p w:rsidR="00F3348B" w:rsidRPr="00C8364D" w:rsidRDefault="00F3348B" w:rsidP="00F3348B">
            <w:pPr>
              <w:spacing w:line="240" w:lineRule="atLeast"/>
              <w:rPr>
                <w:rFonts w:ascii="Arial" w:hAnsi="Arial"/>
                <w:kern w:val="0"/>
                <w:sz w:val="18"/>
                <w:szCs w:val="18"/>
                <w:lang w:val="fr-FR"/>
              </w:rPr>
            </w:pPr>
            <w:r>
              <w:rPr>
                <w:rFonts w:ascii="Arial" w:hAnsi="Arial" w:hint="eastAsia"/>
                <w:kern w:val="0"/>
                <w:sz w:val="18"/>
                <w:szCs w:val="18"/>
                <w:lang w:val="fr-FR"/>
              </w:rPr>
              <w:t>跟踪标志</w:t>
            </w:r>
          </w:p>
        </w:tc>
      </w:tr>
      <w:tr w:rsidR="00F3348B" w:rsidTr="00F3348B">
        <w:trPr>
          <w:jc w:val="center"/>
        </w:trPr>
        <w:tc>
          <w:tcPr>
            <w:tcW w:w="2378" w:type="dxa"/>
          </w:tcPr>
          <w:p w:rsidR="00F3348B" w:rsidRPr="00C8364D" w:rsidRDefault="00C61757" w:rsidP="00C61757">
            <w:pPr>
              <w:pStyle w:val="TAL"/>
              <w:rPr>
                <w:lang w:val="fr-FR" w:eastAsia="zh-CN"/>
              </w:rPr>
            </w:pPr>
            <w:r>
              <w:rPr>
                <w:rFonts w:hint="eastAsia"/>
                <w:lang w:val="fr-FR" w:eastAsia="zh-CN"/>
              </w:rPr>
              <w:t>response</w:t>
            </w:r>
          </w:p>
        </w:tc>
        <w:tc>
          <w:tcPr>
            <w:tcW w:w="737" w:type="dxa"/>
          </w:tcPr>
          <w:p w:rsidR="00F3348B" w:rsidRPr="00C8364D" w:rsidRDefault="00F3348B" w:rsidP="00F3348B">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1385" w:type="dxa"/>
          </w:tcPr>
          <w:p w:rsidR="00F3348B" w:rsidRDefault="00F3348B" w:rsidP="00F3348B">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850" w:type="dxa"/>
          </w:tcPr>
          <w:p w:rsidR="00F3348B" w:rsidRDefault="00F3348B" w:rsidP="00F3348B">
            <w:pPr>
              <w:spacing w:line="240" w:lineRule="atLeast"/>
              <w:rPr>
                <w:rFonts w:ascii="Arial" w:hAnsi="Arial"/>
                <w:kern w:val="0"/>
                <w:sz w:val="18"/>
                <w:szCs w:val="18"/>
                <w:lang w:val="fr-FR"/>
              </w:rPr>
            </w:pPr>
            <w:r>
              <w:rPr>
                <w:rFonts w:ascii="Arial" w:hAnsi="Arial" w:hint="eastAsia"/>
                <w:kern w:val="0"/>
                <w:sz w:val="18"/>
                <w:szCs w:val="18"/>
                <w:lang w:val="fr-FR"/>
              </w:rPr>
              <w:t>32</w:t>
            </w:r>
          </w:p>
        </w:tc>
        <w:tc>
          <w:tcPr>
            <w:tcW w:w="3450" w:type="dxa"/>
          </w:tcPr>
          <w:p w:rsidR="00F3348B" w:rsidRDefault="00F3348B" w:rsidP="00C61757">
            <w:pPr>
              <w:spacing w:line="240" w:lineRule="atLeast"/>
              <w:rPr>
                <w:rFonts w:ascii="Arial" w:hAnsi="Arial"/>
                <w:kern w:val="0"/>
                <w:sz w:val="18"/>
                <w:szCs w:val="18"/>
                <w:lang w:val="fr-FR"/>
              </w:rPr>
            </w:pPr>
            <w:r>
              <w:rPr>
                <w:rFonts w:ascii="Arial" w:hAnsi="Arial" w:hint="eastAsia"/>
                <w:kern w:val="0"/>
                <w:sz w:val="18"/>
                <w:szCs w:val="18"/>
                <w:lang w:val="fr-FR"/>
              </w:rPr>
              <w:t>Digest</w:t>
            </w:r>
            <w:r>
              <w:rPr>
                <w:rFonts w:ascii="Arial" w:hAnsi="Arial" w:hint="eastAsia"/>
                <w:kern w:val="0"/>
                <w:sz w:val="18"/>
                <w:szCs w:val="18"/>
                <w:lang w:val="fr-FR"/>
              </w:rPr>
              <w:t>协议</w:t>
            </w:r>
            <w:r w:rsidR="00C61757">
              <w:rPr>
                <w:rFonts w:ascii="Arial" w:hAnsi="Arial" w:hint="eastAsia"/>
                <w:kern w:val="0"/>
                <w:sz w:val="18"/>
                <w:szCs w:val="18"/>
                <w:lang w:val="fr-FR"/>
              </w:rPr>
              <w:t>response</w:t>
            </w:r>
            <w:r>
              <w:rPr>
                <w:rFonts w:ascii="Arial" w:hAnsi="Arial" w:hint="eastAsia"/>
                <w:kern w:val="0"/>
                <w:sz w:val="18"/>
                <w:szCs w:val="18"/>
                <w:lang w:val="fr-FR"/>
              </w:rPr>
              <w:t>值</w:t>
            </w:r>
          </w:p>
          <w:p w:rsidR="00C61757" w:rsidRDefault="00C61757" w:rsidP="00C61757">
            <w:pPr>
              <w:spacing w:line="240" w:lineRule="atLeast"/>
              <w:rPr>
                <w:rFonts w:ascii="Arial" w:hAnsi="Arial"/>
                <w:kern w:val="0"/>
                <w:sz w:val="18"/>
                <w:szCs w:val="18"/>
                <w:lang w:val="fr-FR"/>
              </w:rPr>
            </w:pPr>
            <w:r>
              <w:rPr>
                <w:rFonts w:ascii="Arial" w:hAnsi="Arial" w:hint="eastAsia"/>
                <w:kern w:val="0"/>
                <w:sz w:val="18"/>
                <w:szCs w:val="18"/>
                <w:lang w:val="fr-FR"/>
              </w:rPr>
              <w:t>response=</w:t>
            </w:r>
            <w:r>
              <w:rPr>
                <w:rFonts w:ascii="宋体" w:cs="宋体"/>
                <w:color w:val="000000"/>
                <w:kern w:val="0"/>
                <w:sz w:val="20"/>
                <w:szCs w:val="20"/>
              </w:rPr>
              <w:t>md5(ha1:nonce:nc:cnonce:qop:ha2)</w:t>
            </w:r>
          </w:p>
        </w:tc>
      </w:tr>
      <w:tr w:rsidR="00F3348B" w:rsidTr="00F3348B">
        <w:trPr>
          <w:jc w:val="center"/>
        </w:trPr>
        <w:tc>
          <w:tcPr>
            <w:tcW w:w="2378" w:type="dxa"/>
          </w:tcPr>
          <w:p w:rsidR="00F3348B" w:rsidRDefault="00F3348B" w:rsidP="00F3348B">
            <w:pPr>
              <w:pStyle w:val="TAL"/>
              <w:rPr>
                <w:lang w:val="fr-FR" w:eastAsia="zh-CN"/>
              </w:rPr>
            </w:pPr>
            <w:r>
              <w:rPr>
                <w:rFonts w:hint="eastAsia"/>
                <w:lang w:val="fr-FR" w:eastAsia="zh-CN"/>
              </w:rPr>
              <w:t>userAccount</w:t>
            </w:r>
          </w:p>
        </w:tc>
        <w:tc>
          <w:tcPr>
            <w:tcW w:w="737" w:type="dxa"/>
          </w:tcPr>
          <w:p w:rsidR="00F3348B" w:rsidRDefault="00F3348B" w:rsidP="00F3348B">
            <w:pPr>
              <w:spacing w:line="240" w:lineRule="atLeast"/>
              <w:rPr>
                <w:rFonts w:ascii="Arial" w:hAnsi="Arial"/>
                <w:kern w:val="0"/>
                <w:sz w:val="18"/>
                <w:szCs w:val="18"/>
                <w:lang w:val="fr-FR"/>
              </w:rPr>
            </w:pPr>
            <w:r w:rsidRPr="00C8364D">
              <w:rPr>
                <w:rFonts w:ascii="Arial" w:hAnsi="Arial" w:hint="eastAsia"/>
                <w:kern w:val="0"/>
                <w:sz w:val="18"/>
                <w:szCs w:val="18"/>
                <w:lang w:val="fr-FR" w:eastAsia="en-US"/>
              </w:rPr>
              <w:t>M</w:t>
            </w:r>
          </w:p>
        </w:tc>
        <w:tc>
          <w:tcPr>
            <w:tcW w:w="1385" w:type="dxa"/>
          </w:tcPr>
          <w:p w:rsidR="00F3348B" w:rsidRDefault="00F3348B" w:rsidP="00F3348B">
            <w:pPr>
              <w:spacing w:line="240" w:lineRule="atLeast"/>
              <w:rPr>
                <w:rFonts w:ascii="Arial" w:hAnsi="Arial"/>
                <w:kern w:val="0"/>
                <w:sz w:val="18"/>
                <w:szCs w:val="18"/>
                <w:lang w:val="fr-FR"/>
              </w:rPr>
            </w:pPr>
            <w:r w:rsidRPr="00C8364D">
              <w:rPr>
                <w:rFonts w:ascii="Arial" w:hAnsi="Arial" w:hint="eastAsia"/>
                <w:kern w:val="0"/>
                <w:sz w:val="18"/>
                <w:szCs w:val="18"/>
                <w:lang w:val="fr-FR" w:eastAsia="en-US"/>
              </w:rPr>
              <w:t>String</w:t>
            </w:r>
          </w:p>
        </w:tc>
        <w:tc>
          <w:tcPr>
            <w:tcW w:w="850" w:type="dxa"/>
          </w:tcPr>
          <w:p w:rsidR="00F3348B" w:rsidRDefault="00F3348B" w:rsidP="00F3348B">
            <w:pPr>
              <w:spacing w:line="240" w:lineRule="atLeast"/>
              <w:rPr>
                <w:rFonts w:ascii="Arial" w:hAnsi="Arial"/>
                <w:kern w:val="0"/>
                <w:sz w:val="18"/>
                <w:szCs w:val="18"/>
                <w:lang w:val="fr-FR"/>
              </w:rPr>
            </w:pPr>
            <w:r>
              <w:rPr>
                <w:rFonts w:ascii="Arial" w:hAnsi="Arial" w:hint="eastAsia"/>
                <w:kern w:val="0"/>
                <w:sz w:val="18"/>
                <w:szCs w:val="18"/>
                <w:lang w:val="fr-FR"/>
              </w:rPr>
              <w:t>255</w:t>
            </w:r>
          </w:p>
        </w:tc>
        <w:tc>
          <w:tcPr>
            <w:tcW w:w="3450" w:type="dxa"/>
          </w:tcPr>
          <w:p w:rsidR="00F3348B" w:rsidRPr="00254D54" w:rsidRDefault="00F3348B" w:rsidP="00F3348B">
            <w:pPr>
              <w:spacing w:line="240" w:lineRule="atLeast"/>
              <w:rPr>
                <w:rFonts w:ascii="Arial" w:hAnsi="Arial"/>
                <w:kern w:val="0"/>
                <w:sz w:val="18"/>
                <w:szCs w:val="18"/>
                <w:lang w:val="fr-FR"/>
              </w:rPr>
            </w:pPr>
            <w:r>
              <w:rPr>
                <w:rFonts w:ascii="Arial" w:hAnsi="Arial" w:hint="eastAsia"/>
                <w:kern w:val="0"/>
                <w:sz w:val="18"/>
                <w:szCs w:val="18"/>
                <w:lang w:val="fr-FR"/>
              </w:rPr>
              <w:t>用户账号</w:t>
            </w:r>
          </w:p>
        </w:tc>
      </w:tr>
      <w:tr w:rsidR="000108B3" w:rsidTr="00F3348B">
        <w:trPr>
          <w:jc w:val="center"/>
        </w:trPr>
        <w:tc>
          <w:tcPr>
            <w:tcW w:w="2378" w:type="dxa"/>
          </w:tcPr>
          <w:p w:rsidR="000108B3" w:rsidRDefault="000108B3" w:rsidP="00F3348B">
            <w:pPr>
              <w:pStyle w:val="TAL"/>
              <w:rPr>
                <w:lang w:val="fr-FR" w:eastAsia="zh-CN"/>
              </w:rPr>
            </w:pPr>
            <w:r>
              <w:rPr>
                <w:rFonts w:hint="eastAsia"/>
                <w:lang w:val="fr-FR" w:eastAsia="zh-CN"/>
              </w:rPr>
              <w:t>userID</w:t>
            </w:r>
          </w:p>
        </w:tc>
        <w:tc>
          <w:tcPr>
            <w:tcW w:w="737" w:type="dxa"/>
          </w:tcPr>
          <w:p w:rsidR="000108B3" w:rsidRPr="00C8364D" w:rsidRDefault="000108B3" w:rsidP="00F3348B">
            <w:pPr>
              <w:spacing w:line="240" w:lineRule="atLeast"/>
              <w:rPr>
                <w:rFonts w:ascii="Arial" w:hAnsi="Arial"/>
                <w:kern w:val="0"/>
                <w:sz w:val="18"/>
                <w:szCs w:val="18"/>
                <w:lang w:val="fr-FR" w:eastAsia="en-US"/>
              </w:rPr>
            </w:pPr>
            <w:r>
              <w:rPr>
                <w:rFonts w:ascii="Arial" w:hAnsi="Arial" w:hint="eastAsia"/>
                <w:kern w:val="0"/>
                <w:sz w:val="18"/>
                <w:szCs w:val="18"/>
                <w:lang w:val="fr-FR"/>
              </w:rPr>
              <w:t>M</w:t>
            </w:r>
          </w:p>
        </w:tc>
        <w:tc>
          <w:tcPr>
            <w:tcW w:w="1385" w:type="dxa"/>
          </w:tcPr>
          <w:p w:rsidR="000108B3" w:rsidRPr="00C8364D" w:rsidRDefault="005200E4" w:rsidP="00F3348B">
            <w:pPr>
              <w:spacing w:line="240" w:lineRule="atLeast"/>
              <w:rPr>
                <w:rFonts w:ascii="Arial" w:hAnsi="Arial"/>
                <w:kern w:val="0"/>
                <w:sz w:val="18"/>
                <w:szCs w:val="18"/>
                <w:lang w:val="fr-FR" w:eastAsia="en-US"/>
              </w:rPr>
            </w:pPr>
            <w:r>
              <w:rPr>
                <w:rFonts w:ascii="Arial" w:hAnsi="Arial" w:hint="eastAsia"/>
                <w:kern w:val="0"/>
                <w:sz w:val="18"/>
                <w:szCs w:val="18"/>
                <w:lang w:val="fr-FR"/>
              </w:rPr>
              <w:t>Bigint</w:t>
            </w:r>
          </w:p>
        </w:tc>
        <w:tc>
          <w:tcPr>
            <w:tcW w:w="850" w:type="dxa"/>
          </w:tcPr>
          <w:p w:rsidR="000108B3" w:rsidRDefault="000108B3" w:rsidP="00F3348B">
            <w:pPr>
              <w:spacing w:line="240" w:lineRule="atLeast"/>
              <w:rPr>
                <w:rFonts w:ascii="Arial" w:hAnsi="Arial"/>
                <w:kern w:val="0"/>
                <w:sz w:val="18"/>
                <w:szCs w:val="18"/>
                <w:lang w:val="fr-FR"/>
              </w:rPr>
            </w:pPr>
          </w:p>
        </w:tc>
        <w:tc>
          <w:tcPr>
            <w:tcW w:w="3450" w:type="dxa"/>
          </w:tcPr>
          <w:p w:rsidR="000108B3" w:rsidRDefault="000108B3" w:rsidP="00F3348B">
            <w:pPr>
              <w:spacing w:line="240" w:lineRule="atLeast"/>
              <w:rPr>
                <w:rFonts w:ascii="Arial" w:hAnsi="Arial"/>
                <w:kern w:val="0"/>
                <w:sz w:val="18"/>
                <w:szCs w:val="18"/>
                <w:lang w:val="fr-FR"/>
              </w:rPr>
            </w:pPr>
            <w:r>
              <w:rPr>
                <w:rFonts w:ascii="Arial" w:hAnsi="Arial" w:hint="eastAsia"/>
                <w:kern w:val="0"/>
                <w:sz w:val="18"/>
                <w:szCs w:val="18"/>
                <w:lang w:val="fr-FR"/>
              </w:rPr>
              <w:t>用户</w:t>
            </w:r>
            <w:r>
              <w:rPr>
                <w:rFonts w:ascii="Arial" w:hAnsi="Arial" w:hint="eastAsia"/>
                <w:kern w:val="0"/>
                <w:sz w:val="18"/>
                <w:szCs w:val="18"/>
                <w:lang w:val="fr-FR"/>
              </w:rPr>
              <w:t>ID</w:t>
            </w:r>
            <w:r>
              <w:rPr>
                <w:rFonts w:ascii="Arial" w:hAnsi="Arial" w:hint="eastAsia"/>
                <w:kern w:val="0"/>
                <w:sz w:val="18"/>
                <w:szCs w:val="18"/>
                <w:lang w:val="fr-FR"/>
              </w:rPr>
              <w:t>（内部）</w:t>
            </w:r>
          </w:p>
        </w:tc>
      </w:tr>
    </w:tbl>
    <w:p w:rsidR="00F3348B" w:rsidRDefault="00F3348B" w:rsidP="00407B6C">
      <w:pPr>
        <w:pStyle w:val="41"/>
      </w:pPr>
      <w:r>
        <w:rPr>
          <w:rFonts w:hint="eastAsia"/>
        </w:rPr>
        <w:t>异常信息</w:t>
      </w:r>
    </w:p>
    <w:p w:rsidR="00F3348B" w:rsidRDefault="00F3348B" w:rsidP="00F3348B">
      <w:r>
        <w:rPr>
          <w:rFonts w:hint="eastAsia"/>
        </w:rPr>
        <w:t>失败则抛出异常</w:t>
      </w:r>
      <w:r>
        <w:rPr>
          <w:rFonts w:hint="eastAsia"/>
        </w:rPr>
        <w:t>CException</w:t>
      </w:r>
      <w:r>
        <w:rPr>
          <w:rFonts w:hint="eastAsia"/>
        </w:rPr>
        <w:t>，具体内容请参考异常码定义文档。</w:t>
      </w:r>
    </w:p>
    <w:p w:rsidR="001801B6" w:rsidRDefault="00F3348B" w:rsidP="00407B6C">
      <w:pPr>
        <w:pStyle w:val="41"/>
      </w:pPr>
      <w:r>
        <w:rPr>
          <w:rFonts w:hint="eastAsia"/>
        </w:rPr>
        <w:lastRenderedPageBreak/>
        <w:t>Json</w:t>
      </w:r>
      <w:r>
        <w:rPr>
          <w:rFonts w:hint="eastAsia"/>
        </w:rPr>
        <w:t>接口登录认证信息说明</w:t>
      </w:r>
    </w:p>
    <w:p w:rsidR="00F3348B" w:rsidRPr="003A63A1" w:rsidRDefault="00F3348B" w:rsidP="000108B3">
      <w:r>
        <w:rPr>
          <w:rFonts w:hint="eastAsia"/>
        </w:rPr>
        <w:t xml:space="preserve">   Authorization</w:t>
      </w:r>
      <w:r>
        <w:rPr>
          <w:rFonts w:hint="eastAsia"/>
        </w:rPr>
        <w:t>中不需登录认证信息。</w:t>
      </w:r>
    </w:p>
    <w:p w:rsidR="00F3348B" w:rsidRDefault="00F3348B" w:rsidP="00F3348B">
      <w:pPr>
        <w:rPr>
          <w:lang w:val="fr-FR"/>
        </w:rPr>
      </w:pPr>
    </w:p>
    <w:p w:rsidR="00F3348B" w:rsidRDefault="00F3348B" w:rsidP="00407B6C">
      <w:pPr>
        <w:pStyle w:val="31"/>
        <w:rPr>
          <w:rStyle w:val="210"/>
        </w:rPr>
      </w:pPr>
      <w:bookmarkStart w:id="177" w:name="_Toc317101304"/>
      <w:r>
        <w:rPr>
          <w:rStyle w:val="210"/>
          <w:rFonts w:hint="eastAsia"/>
        </w:rPr>
        <w:t>HTTP(s)</w:t>
      </w:r>
      <w:r>
        <w:rPr>
          <w:rStyle w:val="210"/>
          <w:rFonts w:hint="eastAsia"/>
        </w:rPr>
        <w:t>接口</w:t>
      </w:r>
      <w:bookmarkEnd w:id="177"/>
    </w:p>
    <w:p w:rsidR="00F3348B" w:rsidRPr="00D32568" w:rsidRDefault="00F3348B" w:rsidP="00F3348B">
      <w:r>
        <w:rPr>
          <w:rFonts w:hint="eastAsia"/>
        </w:rPr>
        <w:t>不涉及。</w:t>
      </w:r>
    </w:p>
    <w:p w:rsidR="003E452B" w:rsidRPr="00A6475E" w:rsidRDefault="003E452B" w:rsidP="003E452B">
      <w:pPr>
        <w:rPr>
          <w:lang w:val="fr-FR"/>
        </w:rPr>
      </w:pPr>
    </w:p>
    <w:p w:rsidR="003E452B" w:rsidRDefault="003E452B" w:rsidP="000A1404">
      <w:pPr>
        <w:pStyle w:val="21"/>
        <w:numPr>
          <w:ilvl w:val="1"/>
          <w:numId w:val="1"/>
        </w:numPr>
        <w:rPr>
          <w:rStyle w:val="210"/>
        </w:rPr>
      </w:pPr>
      <w:bookmarkStart w:id="178" w:name="_Toc317101305"/>
      <w:r>
        <w:rPr>
          <w:rStyle w:val="210"/>
          <w:rFonts w:hint="eastAsia"/>
        </w:rPr>
        <w:t>userDigestAuth</w:t>
      </w:r>
      <w:bookmarkEnd w:id="178"/>
      <w:r w:rsidR="006F286A">
        <w:rPr>
          <w:rStyle w:val="210"/>
          <w:rFonts w:hint="eastAsia"/>
        </w:rPr>
        <w:t xml:space="preserve"> </w:t>
      </w:r>
      <w:r w:rsidR="008B1D4A">
        <w:rPr>
          <w:rStyle w:val="210"/>
          <w:rFonts w:hint="eastAsia"/>
        </w:rPr>
        <w:t>(</w:t>
      </w:r>
      <w:r w:rsidR="008B1D4A">
        <w:rPr>
          <w:rStyle w:val="210"/>
          <w:rFonts w:hint="eastAsia"/>
        </w:rPr>
        <w:t>欧洲站点密码</w:t>
      </w:r>
      <w:r w:rsidR="008B1D4A">
        <w:rPr>
          <w:rStyle w:val="210"/>
          <w:rFonts w:hint="eastAsia"/>
        </w:rPr>
        <w:t>sha512</w:t>
      </w:r>
      <w:r w:rsidR="008B1D4A">
        <w:rPr>
          <w:rStyle w:val="210"/>
          <w:rFonts w:hint="eastAsia"/>
        </w:rPr>
        <w:t>存储，不支持本接口</w:t>
      </w:r>
      <w:r w:rsidR="008B1D4A">
        <w:rPr>
          <w:rStyle w:val="210"/>
          <w:rFonts w:hint="eastAsia"/>
        </w:rPr>
        <w:t>)</w:t>
      </w:r>
    </w:p>
    <w:p w:rsidR="003E452B" w:rsidRPr="00B91F27" w:rsidRDefault="003F1820" w:rsidP="00407B6C">
      <w:pPr>
        <w:pStyle w:val="31"/>
      </w:pPr>
      <w:bookmarkStart w:id="179" w:name="_Toc317101306"/>
      <w:r>
        <w:rPr>
          <w:rStyle w:val="210"/>
          <w:rFonts w:hint="eastAsia"/>
        </w:rPr>
        <w:t>JSON</w:t>
      </w:r>
      <w:r>
        <w:rPr>
          <w:rStyle w:val="210"/>
          <w:rFonts w:hint="eastAsia"/>
        </w:rPr>
        <w:t>＋</w:t>
      </w:r>
      <w:r>
        <w:rPr>
          <w:rStyle w:val="210"/>
          <w:rFonts w:hint="eastAsia"/>
        </w:rPr>
        <w:t>SOAP</w:t>
      </w:r>
      <w:r>
        <w:rPr>
          <w:rStyle w:val="210"/>
          <w:rFonts w:hint="eastAsia"/>
        </w:rPr>
        <w:t>接口</w:t>
      </w:r>
      <w:bookmarkEnd w:id="179"/>
    </w:p>
    <w:p w:rsidR="003E452B" w:rsidRDefault="003E452B" w:rsidP="00407B6C">
      <w:pPr>
        <w:pStyle w:val="41"/>
      </w:pPr>
      <w:r>
        <w:rPr>
          <w:rFonts w:hint="eastAsia"/>
        </w:rPr>
        <w:t>描述</w:t>
      </w:r>
    </w:p>
    <w:p w:rsidR="003E452B" w:rsidRDefault="003E452B" w:rsidP="003E452B">
      <w:pPr>
        <w:ind w:firstLine="420"/>
      </w:pPr>
      <w:r>
        <w:rPr>
          <w:rFonts w:hint="eastAsia"/>
        </w:rPr>
        <w:t>DBank</w:t>
      </w:r>
      <w:r>
        <w:rPr>
          <w:rFonts w:hint="eastAsia"/>
        </w:rPr>
        <w:t>到</w:t>
      </w:r>
      <w:r>
        <w:rPr>
          <w:rFonts w:hint="eastAsia"/>
        </w:rPr>
        <w:t>UserProfile</w:t>
      </w:r>
      <w:r>
        <w:rPr>
          <w:rFonts w:hint="eastAsia"/>
        </w:rPr>
        <w:t>进行</w:t>
      </w:r>
      <w:r>
        <w:rPr>
          <w:rFonts w:hint="eastAsia"/>
        </w:rPr>
        <w:t>Digest</w:t>
      </w:r>
      <w:r>
        <w:rPr>
          <w:rFonts w:hint="eastAsia"/>
        </w:rPr>
        <w:t>认证鉴权。</w:t>
      </w:r>
    </w:p>
    <w:p w:rsidR="003E452B" w:rsidRDefault="003E452B" w:rsidP="00D24F7A">
      <w:pPr>
        <w:ind w:firstLine="420"/>
      </w:pPr>
      <w:r>
        <w:rPr>
          <w:rFonts w:hint="eastAsia"/>
        </w:rPr>
        <w:t>UP</w:t>
      </w:r>
      <w:r>
        <w:rPr>
          <w:rFonts w:hint="eastAsia"/>
        </w:rPr>
        <w:t>认证</w:t>
      </w:r>
      <w:r>
        <w:rPr>
          <w:rFonts w:hint="eastAsia"/>
        </w:rPr>
        <w:t>DBank</w:t>
      </w:r>
      <w:r>
        <w:rPr>
          <w:rFonts w:hint="eastAsia"/>
        </w:rPr>
        <w:t>传入的</w:t>
      </w:r>
      <w:r>
        <w:rPr>
          <w:rFonts w:hint="eastAsia"/>
        </w:rPr>
        <w:t>Response</w:t>
      </w:r>
      <w:r w:rsidR="00640ECD">
        <w:rPr>
          <w:rFonts w:hint="eastAsia"/>
        </w:rPr>
        <w:t>；</w:t>
      </w:r>
      <w:r w:rsidR="00640ECD">
        <w:rPr>
          <w:rFonts w:hint="eastAsia"/>
        </w:rPr>
        <w:t>Response</w:t>
      </w:r>
      <w:r>
        <w:rPr>
          <w:rFonts w:hint="eastAsia"/>
        </w:rPr>
        <w:t>=</w:t>
      </w:r>
      <w:r w:rsidR="00AB7ECE" w:rsidRPr="00AB7ECE">
        <w:rPr>
          <w:rFonts w:ascii="宋体" w:cs="宋体"/>
          <w:color w:val="000000"/>
          <w:kern w:val="0"/>
          <w:sz w:val="20"/>
          <w:szCs w:val="20"/>
        </w:rPr>
        <w:t xml:space="preserve"> </w:t>
      </w:r>
      <w:r w:rsidR="00AB7ECE">
        <w:rPr>
          <w:rFonts w:ascii="宋体" w:cs="宋体"/>
          <w:color w:val="000000"/>
          <w:kern w:val="0"/>
          <w:sz w:val="20"/>
          <w:szCs w:val="20"/>
        </w:rPr>
        <w:t>md5(ha1:nonce:nc:cnonce:qop:ha2)</w:t>
      </w:r>
      <w:r>
        <w:rPr>
          <w:rFonts w:hint="eastAsia"/>
        </w:rPr>
        <w:t>。</w:t>
      </w:r>
    </w:p>
    <w:p w:rsidR="00C57E94" w:rsidRDefault="00C57E94" w:rsidP="00C57E94">
      <w:pPr>
        <w:ind w:firstLine="420"/>
      </w:pPr>
    </w:p>
    <w:p w:rsidR="00C57E94" w:rsidRDefault="00C57E94" w:rsidP="00C57E94">
      <w:pPr>
        <w:ind w:firstLine="420"/>
      </w:pPr>
      <w:r>
        <w:rPr>
          <w:rFonts w:hint="eastAsia"/>
        </w:rPr>
        <w:t>处理逻辑说明：</w:t>
      </w:r>
    </w:p>
    <w:p w:rsidR="00C57E94" w:rsidRDefault="00C57E94" w:rsidP="00C57E94">
      <w:pPr>
        <w:rPr>
          <w:rFonts w:ascii="Arial" w:hAnsi="Arial"/>
          <w:kern w:val="0"/>
          <w:sz w:val="18"/>
          <w:szCs w:val="18"/>
          <w:lang w:val="fr-FR"/>
        </w:rPr>
      </w:pPr>
      <w:r>
        <w:rPr>
          <w:rFonts w:ascii="Arial" w:hAnsi="Arial" w:hint="eastAsia"/>
          <w:kern w:val="0"/>
          <w:sz w:val="18"/>
          <w:szCs w:val="18"/>
          <w:lang w:val="fr-FR"/>
        </w:rPr>
        <w:t>1</w:t>
      </w:r>
      <w:r>
        <w:rPr>
          <w:rFonts w:ascii="Arial" w:hAnsi="Arial" w:hint="eastAsia"/>
          <w:kern w:val="0"/>
          <w:sz w:val="18"/>
          <w:szCs w:val="18"/>
          <w:lang w:val="fr-FR"/>
        </w:rPr>
        <w:t>）当账号是虚拟邮箱</w:t>
      </w:r>
      <w:r>
        <w:rPr>
          <w:rFonts w:ascii="Arial" w:hAnsi="Arial" w:hint="eastAsia"/>
          <w:kern w:val="0"/>
          <w:sz w:val="18"/>
          <w:szCs w:val="18"/>
          <w:lang w:val="fr-FR"/>
        </w:rPr>
        <w:t>userID@ inner.up.</w:t>
      </w:r>
      <w:r w:rsidR="0094191B">
        <w:rPr>
          <w:rFonts w:ascii="Arial" w:hAnsi="Arial" w:hint="eastAsia"/>
          <w:kern w:val="0"/>
          <w:sz w:val="18"/>
          <w:szCs w:val="18"/>
          <w:lang w:val="fr-FR"/>
        </w:rPr>
        <w:t>huawei</w:t>
      </w:r>
      <w:r>
        <w:rPr>
          <w:rFonts w:ascii="Arial" w:hAnsi="Arial" w:hint="eastAsia"/>
          <w:kern w:val="0"/>
          <w:sz w:val="18"/>
          <w:szCs w:val="18"/>
          <w:lang w:val="fr-FR"/>
        </w:rPr>
        <w:t>时：</w:t>
      </w:r>
    </w:p>
    <w:p w:rsidR="00C57E94" w:rsidRDefault="00C57E94" w:rsidP="00C57E94">
      <w:pPr>
        <w:ind w:firstLine="420"/>
        <w:rPr>
          <w:rFonts w:ascii="Arial" w:hAnsi="Arial"/>
          <w:kern w:val="0"/>
          <w:sz w:val="18"/>
          <w:szCs w:val="18"/>
          <w:lang w:val="fr-FR"/>
        </w:rPr>
      </w:pPr>
      <w:r>
        <w:rPr>
          <w:rFonts w:ascii="Arial" w:hAnsi="Arial" w:hint="eastAsia"/>
          <w:kern w:val="0"/>
          <w:sz w:val="18"/>
          <w:szCs w:val="18"/>
          <w:lang w:val="fr-FR"/>
        </w:rPr>
        <w:t>A</w:t>
      </w:r>
      <w:r>
        <w:rPr>
          <w:rFonts w:ascii="Arial" w:hAnsi="Arial" w:hint="eastAsia"/>
          <w:kern w:val="0"/>
          <w:sz w:val="18"/>
          <w:szCs w:val="18"/>
          <w:lang w:val="fr-FR"/>
        </w:rPr>
        <w:t>）解析出</w:t>
      </w:r>
      <w:r>
        <w:rPr>
          <w:rFonts w:ascii="Arial" w:hAnsi="Arial" w:hint="eastAsia"/>
          <w:kern w:val="0"/>
          <w:sz w:val="18"/>
          <w:szCs w:val="18"/>
          <w:lang w:val="fr-FR"/>
        </w:rPr>
        <w:t>userID</w:t>
      </w:r>
      <w:r>
        <w:rPr>
          <w:rFonts w:ascii="Arial" w:hAnsi="Arial" w:hint="eastAsia"/>
          <w:kern w:val="0"/>
          <w:sz w:val="18"/>
          <w:szCs w:val="18"/>
          <w:lang w:val="fr-FR"/>
        </w:rPr>
        <w:t>；</w:t>
      </w:r>
    </w:p>
    <w:p w:rsidR="00C57E94" w:rsidRDefault="00C57E94" w:rsidP="00C57E94">
      <w:pPr>
        <w:ind w:firstLine="420"/>
        <w:rPr>
          <w:rFonts w:ascii="Arial" w:hAnsi="Arial"/>
          <w:kern w:val="0"/>
          <w:sz w:val="18"/>
          <w:szCs w:val="18"/>
          <w:lang w:val="fr-FR"/>
        </w:rPr>
      </w:pPr>
      <w:r>
        <w:rPr>
          <w:rFonts w:ascii="Arial" w:hAnsi="Arial" w:hint="eastAsia"/>
          <w:kern w:val="0"/>
          <w:sz w:val="18"/>
          <w:szCs w:val="18"/>
          <w:lang w:val="fr-FR"/>
        </w:rPr>
        <w:t>B</w:t>
      </w:r>
      <w:r>
        <w:rPr>
          <w:rFonts w:ascii="Arial" w:hAnsi="Arial" w:hint="eastAsia"/>
          <w:kern w:val="0"/>
          <w:sz w:val="18"/>
          <w:szCs w:val="18"/>
          <w:lang w:val="fr-FR"/>
        </w:rPr>
        <w:t>）查用户注册表</w:t>
      </w:r>
    </w:p>
    <w:p w:rsidR="00C57E94" w:rsidRDefault="00C57E94" w:rsidP="00C57E94">
      <w:pPr>
        <w:ind w:firstLine="420"/>
        <w:rPr>
          <w:rFonts w:ascii="Arial" w:hAnsi="Arial"/>
          <w:kern w:val="0"/>
          <w:sz w:val="18"/>
          <w:szCs w:val="18"/>
          <w:lang w:val="fr-FR"/>
        </w:rPr>
      </w:pPr>
      <w:r>
        <w:rPr>
          <w:rFonts w:ascii="Arial" w:hAnsi="Arial" w:hint="eastAsia"/>
          <w:kern w:val="0"/>
          <w:sz w:val="18"/>
          <w:szCs w:val="18"/>
          <w:lang w:val="fr-FR"/>
        </w:rPr>
        <w:t>C</w:t>
      </w:r>
      <w:r>
        <w:rPr>
          <w:rFonts w:ascii="Arial" w:hAnsi="Arial" w:hint="eastAsia"/>
          <w:kern w:val="0"/>
          <w:sz w:val="18"/>
          <w:szCs w:val="18"/>
          <w:lang w:val="fr-FR"/>
        </w:rPr>
        <w:t>）获取用户密码</w:t>
      </w:r>
    </w:p>
    <w:p w:rsidR="00C57E94" w:rsidRDefault="00C57E94" w:rsidP="00C57E94">
      <w:pPr>
        <w:ind w:firstLine="420"/>
        <w:rPr>
          <w:rFonts w:ascii="Arial" w:hAnsi="Arial"/>
          <w:kern w:val="0"/>
          <w:sz w:val="18"/>
          <w:szCs w:val="18"/>
          <w:lang w:val="fr-FR"/>
        </w:rPr>
      </w:pPr>
      <w:r>
        <w:rPr>
          <w:rFonts w:ascii="Arial" w:hAnsi="Arial" w:hint="eastAsia"/>
          <w:kern w:val="0"/>
          <w:sz w:val="18"/>
          <w:szCs w:val="18"/>
          <w:lang w:val="fr-FR"/>
        </w:rPr>
        <w:t>D</w:t>
      </w:r>
      <w:r>
        <w:rPr>
          <w:rFonts w:ascii="Arial" w:hAnsi="Arial" w:hint="eastAsia"/>
          <w:kern w:val="0"/>
          <w:sz w:val="18"/>
          <w:szCs w:val="18"/>
          <w:lang w:val="fr-FR"/>
        </w:rPr>
        <w:t>）使用用户密码与输入的账号一起算出</w:t>
      </w:r>
      <w:r>
        <w:rPr>
          <w:rFonts w:ascii="Arial" w:hAnsi="Arial" w:hint="eastAsia"/>
          <w:kern w:val="0"/>
          <w:sz w:val="18"/>
          <w:szCs w:val="18"/>
          <w:lang w:val="fr-FR"/>
        </w:rPr>
        <w:t>HA1</w:t>
      </w:r>
      <w:r>
        <w:rPr>
          <w:rFonts w:ascii="Arial" w:hAnsi="Arial" w:hint="eastAsia"/>
          <w:kern w:val="0"/>
          <w:sz w:val="18"/>
          <w:szCs w:val="18"/>
          <w:lang w:val="fr-FR"/>
        </w:rPr>
        <w:t>；</w:t>
      </w:r>
    </w:p>
    <w:p w:rsidR="00C57E94" w:rsidRDefault="00C57E94" w:rsidP="00C57E94">
      <w:pPr>
        <w:ind w:left="420" w:firstLine="420"/>
        <w:rPr>
          <w:rFonts w:ascii="Arial" w:hAnsi="Arial"/>
          <w:kern w:val="0"/>
          <w:sz w:val="18"/>
          <w:szCs w:val="18"/>
          <w:lang w:val="fr-FR"/>
        </w:rPr>
      </w:pPr>
      <w:r>
        <w:rPr>
          <w:rFonts w:ascii="Arial" w:hAnsi="Arial" w:hint="eastAsia"/>
          <w:kern w:val="0"/>
          <w:sz w:val="18"/>
          <w:szCs w:val="18"/>
          <w:lang w:val="fr-FR"/>
        </w:rPr>
        <w:t>E</w:t>
      </w:r>
      <w:r>
        <w:rPr>
          <w:rFonts w:ascii="Arial" w:hAnsi="Arial" w:hint="eastAsia"/>
          <w:kern w:val="0"/>
          <w:sz w:val="18"/>
          <w:szCs w:val="18"/>
          <w:lang w:val="fr-FR"/>
        </w:rPr>
        <w:t>）使用</w:t>
      </w:r>
      <w:r>
        <w:rPr>
          <w:rFonts w:ascii="Arial" w:hAnsi="Arial" w:hint="eastAsia"/>
          <w:kern w:val="0"/>
          <w:sz w:val="18"/>
          <w:szCs w:val="18"/>
          <w:lang w:val="fr-FR"/>
        </w:rPr>
        <w:t>HA1</w:t>
      </w:r>
      <w:r>
        <w:rPr>
          <w:rFonts w:ascii="Arial" w:hAnsi="Arial" w:hint="eastAsia"/>
          <w:kern w:val="0"/>
          <w:sz w:val="18"/>
          <w:szCs w:val="18"/>
          <w:lang w:val="fr-FR"/>
        </w:rPr>
        <w:t>和</w:t>
      </w:r>
      <w:r>
        <w:rPr>
          <w:rFonts w:ascii="Arial" w:hAnsi="Arial" w:hint="eastAsia"/>
          <w:kern w:val="0"/>
          <w:sz w:val="18"/>
          <w:szCs w:val="18"/>
          <w:lang w:val="fr-FR"/>
        </w:rPr>
        <w:t>secretPostFix</w:t>
      </w:r>
      <w:r>
        <w:rPr>
          <w:rFonts w:ascii="Arial" w:hAnsi="Arial" w:hint="eastAsia"/>
          <w:kern w:val="0"/>
          <w:sz w:val="18"/>
          <w:szCs w:val="18"/>
          <w:lang w:val="fr-FR"/>
        </w:rPr>
        <w:t>算出</w:t>
      </w:r>
      <w:r>
        <w:rPr>
          <w:rFonts w:ascii="Arial" w:hAnsi="Arial" w:hint="eastAsia"/>
          <w:kern w:val="0"/>
          <w:sz w:val="18"/>
          <w:szCs w:val="18"/>
          <w:lang w:val="fr-FR"/>
        </w:rPr>
        <w:t>response</w:t>
      </w:r>
      <w:r>
        <w:rPr>
          <w:rFonts w:ascii="Arial" w:hAnsi="Arial" w:hint="eastAsia"/>
          <w:kern w:val="0"/>
          <w:sz w:val="18"/>
          <w:szCs w:val="18"/>
          <w:lang w:val="fr-FR"/>
        </w:rPr>
        <w:t>值，与接口参数</w:t>
      </w:r>
      <w:r>
        <w:rPr>
          <w:rFonts w:ascii="Arial" w:hAnsi="Arial" w:hint="eastAsia"/>
          <w:kern w:val="0"/>
          <w:sz w:val="18"/>
          <w:szCs w:val="18"/>
          <w:lang w:val="fr-FR"/>
        </w:rPr>
        <w:t>response</w:t>
      </w:r>
      <w:r>
        <w:rPr>
          <w:rFonts w:ascii="Arial" w:hAnsi="Arial" w:hint="eastAsia"/>
          <w:kern w:val="0"/>
          <w:sz w:val="18"/>
          <w:szCs w:val="18"/>
          <w:lang w:val="fr-FR"/>
        </w:rPr>
        <w:t>值比较。</w:t>
      </w:r>
    </w:p>
    <w:p w:rsidR="00C57E94" w:rsidRDefault="00C57E94" w:rsidP="00C57E94">
      <w:pPr>
        <w:ind w:firstLine="420"/>
        <w:rPr>
          <w:rFonts w:ascii="Arial" w:hAnsi="Arial"/>
          <w:kern w:val="0"/>
          <w:sz w:val="18"/>
          <w:szCs w:val="18"/>
          <w:lang w:val="fr-FR"/>
        </w:rPr>
      </w:pPr>
      <w:r>
        <w:rPr>
          <w:rFonts w:ascii="Arial" w:hAnsi="Arial" w:hint="eastAsia"/>
          <w:kern w:val="0"/>
          <w:sz w:val="18"/>
          <w:szCs w:val="18"/>
          <w:lang w:val="fr-FR"/>
        </w:rPr>
        <w:t>2</w:t>
      </w:r>
      <w:r>
        <w:rPr>
          <w:rFonts w:ascii="Arial" w:hAnsi="Arial" w:hint="eastAsia"/>
          <w:kern w:val="0"/>
          <w:sz w:val="18"/>
          <w:szCs w:val="18"/>
          <w:lang w:val="fr-FR"/>
        </w:rPr>
        <w:t>）当账号真实邮箱或手机账号时：</w:t>
      </w:r>
    </w:p>
    <w:p w:rsidR="00C57E94" w:rsidRDefault="00C57E94" w:rsidP="00C57E94">
      <w:pPr>
        <w:ind w:left="420" w:firstLine="420"/>
        <w:rPr>
          <w:rFonts w:ascii="Arial" w:hAnsi="Arial"/>
          <w:kern w:val="0"/>
          <w:sz w:val="18"/>
          <w:szCs w:val="18"/>
          <w:lang w:val="fr-FR"/>
        </w:rPr>
      </w:pPr>
      <w:r>
        <w:rPr>
          <w:rFonts w:ascii="Arial" w:hAnsi="Arial" w:hint="eastAsia"/>
          <w:kern w:val="0"/>
          <w:sz w:val="18"/>
          <w:szCs w:val="18"/>
          <w:lang w:val="fr-FR"/>
        </w:rPr>
        <w:t>A</w:t>
      </w:r>
      <w:r>
        <w:rPr>
          <w:rFonts w:ascii="Arial" w:hAnsi="Arial" w:hint="eastAsia"/>
          <w:kern w:val="0"/>
          <w:sz w:val="18"/>
          <w:szCs w:val="18"/>
          <w:lang w:val="fr-FR"/>
        </w:rPr>
        <w:t>）查账号与用户</w:t>
      </w:r>
      <w:r>
        <w:rPr>
          <w:rFonts w:ascii="Arial" w:hAnsi="Arial" w:hint="eastAsia"/>
          <w:kern w:val="0"/>
          <w:sz w:val="18"/>
          <w:szCs w:val="18"/>
          <w:lang w:val="fr-FR"/>
        </w:rPr>
        <w:t>ID</w:t>
      </w:r>
      <w:r>
        <w:rPr>
          <w:rFonts w:ascii="Arial" w:hAnsi="Arial" w:hint="eastAsia"/>
          <w:kern w:val="0"/>
          <w:sz w:val="18"/>
          <w:szCs w:val="18"/>
          <w:lang w:val="fr-FR"/>
        </w:rPr>
        <w:t>对应表获取</w:t>
      </w:r>
      <w:r>
        <w:rPr>
          <w:rFonts w:ascii="Arial" w:hAnsi="Arial" w:hint="eastAsia"/>
          <w:kern w:val="0"/>
          <w:sz w:val="18"/>
          <w:szCs w:val="18"/>
          <w:lang w:val="fr-FR"/>
        </w:rPr>
        <w:t>userID</w:t>
      </w:r>
      <w:r>
        <w:rPr>
          <w:rFonts w:ascii="Arial" w:hAnsi="Arial" w:hint="eastAsia"/>
          <w:kern w:val="0"/>
          <w:sz w:val="18"/>
          <w:szCs w:val="18"/>
          <w:lang w:val="fr-FR"/>
        </w:rPr>
        <w:t>；</w:t>
      </w:r>
    </w:p>
    <w:p w:rsidR="00C57E94" w:rsidRDefault="00C57E94" w:rsidP="00C57E94">
      <w:pPr>
        <w:ind w:left="420" w:firstLine="420"/>
        <w:rPr>
          <w:rFonts w:ascii="Arial" w:hAnsi="Arial"/>
          <w:kern w:val="0"/>
          <w:sz w:val="18"/>
          <w:szCs w:val="18"/>
          <w:lang w:val="fr-FR"/>
        </w:rPr>
      </w:pPr>
      <w:r>
        <w:rPr>
          <w:rFonts w:ascii="Arial" w:hAnsi="Arial" w:hint="eastAsia"/>
          <w:kern w:val="0"/>
          <w:sz w:val="18"/>
          <w:szCs w:val="18"/>
          <w:lang w:val="fr-FR"/>
        </w:rPr>
        <w:t>B</w:t>
      </w:r>
      <w:r>
        <w:rPr>
          <w:rFonts w:ascii="Arial" w:hAnsi="Arial" w:hint="eastAsia"/>
          <w:kern w:val="0"/>
          <w:sz w:val="18"/>
          <w:szCs w:val="18"/>
          <w:lang w:val="fr-FR"/>
        </w:rPr>
        <w:t>）查用户注册表</w:t>
      </w:r>
    </w:p>
    <w:p w:rsidR="00C57E94" w:rsidRDefault="00C57E94" w:rsidP="00C57E94">
      <w:pPr>
        <w:ind w:left="420" w:firstLine="420"/>
        <w:rPr>
          <w:rFonts w:ascii="Arial" w:hAnsi="Arial"/>
          <w:kern w:val="0"/>
          <w:sz w:val="18"/>
          <w:szCs w:val="18"/>
          <w:lang w:val="fr-FR"/>
        </w:rPr>
      </w:pPr>
      <w:r>
        <w:rPr>
          <w:rFonts w:ascii="Arial" w:hAnsi="Arial" w:hint="eastAsia"/>
          <w:kern w:val="0"/>
          <w:sz w:val="18"/>
          <w:szCs w:val="18"/>
          <w:lang w:val="fr-FR"/>
        </w:rPr>
        <w:t>C</w:t>
      </w:r>
      <w:r>
        <w:rPr>
          <w:rFonts w:ascii="Arial" w:hAnsi="Arial" w:hint="eastAsia"/>
          <w:kern w:val="0"/>
          <w:sz w:val="18"/>
          <w:szCs w:val="18"/>
          <w:lang w:val="fr-FR"/>
        </w:rPr>
        <w:t>）如果用户注册表的加密类型为</w:t>
      </w:r>
      <w:r>
        <w:rPr>
          <w:rFonts w:ascii="Arial" w:hAnsi="Arial" w:hint="eastAsia"/>
          <w:kern w:val="0"/>
          <w:sz w:val="18"/>
          <w:szCs w:val="18"/>
          <w:lang w:val="fr-FR"/>
        </w:rPr>
        <w:t>0</w:t>
      </w:r>
      <w:r>
        <w:rPr>
          <w:rFonts w:ascii="Arial" w:hAnsi="Arial" w:hint="eastAsia"/>
          <w:kern w:val="0"/>
          <w:sz w:val="18"/>
          <w:szCs w:val="18"/>
          <w:lang w:val="fr-FR"/>
        </w:rPr>
        <w:t>，则执行上面的</w:t>
      </w:r>
      <w:r w:rsidR="00586E8E">
        <w:rPr>
          <w:rFonts w:ascii="Arial" w:hAnsi="Arial" w:hint="eastAsia"/>
          <w:kern w:val="0"/>
          <w:sz w:val="18"/>
          <w:szCs w:val="18"/>
          <w:lang w:val="fr-FR"/>
        </w:rPr>
        <w:t>步骤</w:t>
      </w:r>
      <w:r>
        <w:rPr>
          <w:rFonts w:ascii="Arial" w:hAnsi="Arial" w:hint="eastAsia"/>
          <w:kern w:val="0"/>
          <w:sz w:val="18"/>
          <w:szCs w:val="18"/>
          <w:lang w:val="fr-FR"/>
        </w:rPr>
        <w:t>C</w:t>
      </w:r>
      <w:r>
        <w:rPr>
          <w:rFonts w:ascii="Arial" w:hAnsi="Arial" w:hint="eastAsia"/>
          <w:kern w:val="0"/>
          <w:sz w:val="18"/>
          <w:szCs w:val="18"/>
          <w:lang w:val="fr-FR"/>
        </w:rPr>
        <w:t>）至</w:t>
      </w:r>
      <w:r>
        <w:rPr>
          <w:rFonts w:ascii="Arial" w:hAnsi="Arial" w:hint="eastAsia"/>
          <w:kern w:val="0"/>
          <w:sz w:val="18"/>
          <w:szCs w:val="18"/>
          <w:lang w:val="fr-FR"/>
        </w:rPr>
        <w:t>E</w:t>
      </w:r>
      <w:r>
        <w:rPr>
          <w:rFonts w:ascii="Arial" w:hAnsi="Arial" w:hint="eastAsia"/>
          <w:kern w:val="0"/>
          <w:sz w:val="18"/>
          <w:szCs w:val="18"/>
          <w:lang w:val="fr-FR"/>
        </w:rPr>
        <w:t>）。</w:t>
      </w:r>
    </w:p>
    <w:p w:rsidR="00586E8E" w:rsidRDefault="00C57E94" w:rsidP="00586E8E">
      <w:pPr>
        <w:ind w:left="420" w:firstLine="420"/>
      </w:pPr>
      <w:r>
        <w:rPr>
          <w:rFonts w:ascii="Arial" w:hAnsi="Arial" w:hint="eastAsia"/>
          <w:kern w:val="0"/>
          <w:sz w:val="18"/>
          <w:szCs w:val="18"/>
          <w:lang w:val="fr-FR"/>
        </w:rPr>
        <w:t>D</w:t>
      </w:r>
      <w:r>
        <w:rPr>
          <w:rFonts w:ascii="Arial" w:hAnsi="Arial" w:hint="eastAsia"/>
          <w:kern w:val="0"/>
          <w:sz w:val="18"/>
          <w:szCs w:val="18"/>
          <w:lang w:val="fr-FR"/>
        </w:rPr>
        <w:t>）如果用户注册表的加密类型为</w:t>
      </w:r>
      <w:r>
        <w:rPr>
          <w:rFonts w:ascii="Arial" w:hAnsi="Arial" w:hint="eastAsia"/>
          <w:kern w:val="0"/>
          <w:sz w:val="18"/>
          <w:szCs w:val="18"/>
          <w:lang w:val="fr-FR"/>
        </w:rPr>
        <w:t>-2(</w:t>
      </w:r>
      <w:r>
        <w:rPr>
          <w:rFonts w:ascii="Arial" w:hAnsi="Arial" w:hint="eastAsia"/>
          <w:kern w:val="0"/>
          <w:sz w:val="18"/>
          <w:szCs w:val="18"/>
          <w:lang w:val="fr-FR"/>
        </w:rPr>
        <w:t>割接过渡</w:t>
      </w:r>
      <w:r>
        <w:rPr>
          <w:rFonts w:ascii="Arial" w:hAnsi="Arial" w:hint="eastAsia"/>
          <w:kern w:val="0"/>
          <w:sz w:val="18"/>
          <w:szCs w:val="18"/>
          <w:lang w:val="fr-FR"/>
        </w:rPr>
        <w:t>)</w:t>
      </w:r>
      <w:r>
        <w:rPr>
          <w:rFonts w:ascii="Arial" w:hAnsi="Arial" w:hint="eastAsia"/>
          <w:kern w:val="0"/>
          <w:sz w:val="18"/>
          <w:szCs w:val="18"/>
          <w:lang w:val="fr-FR"/>
        </w:rPr>
        <w:t>，则：查用户账号表获取输入账号对应的</w:t>
      </w:r>
      <w:r>
        <w:rPr>
          <w:rFonts w:ascii="Arial" w:hAnsi="Arial" w:hint="eastAsia"/>
          <w:kern w:val="0"/>
          <w:sz w:val="18"/>
          <w:szCs w:val="18"/>
          <w:lang w:val="fr-FR"/>
        </w:rPr>
        <w:t>HA1</w:t>
      </w:r>
      <w:r>
        <w:rPr>
          <w:rFonts w:ascii="Arial" w:hAnsi="Arial" w:hint="eastAsia"/>
          <w:kern w:val="0"/>
          <w:sz w:val="18"/>
          <w:szCs w:val="18"/>
          <w:lang w:val="fr-FR"/>
        </w:rPr>
        <w:t>。</w:t>
      </w:r>
      <w:r w:rsidR="00586E8E">
        <w:rPr>
          <w:rFonts w:ascii="Arial" w:hAnsi="Arial" w:hint="eastAsia"/>
          <w:kern w:val="0"/>
          <w:sz w:val="18"/>
          <w:szCs w:val="18"/>
          <w:lang w:val="fr-FR"/>
        </w:rPr>
        <w:t>然后执行上面的步骤</w:t>
      </w:r>
      <w:r w:rsidR="00586E8E">
        <w:rPr>
          <w:rFonts w:ascii="Arial" w:hAnsi="Arial" w:hint="eastAsia"/>
          <w:kern w:val="0"/>
          <w:sz w:val="18"/>
          <w:szCs w:val="18"/>
          <w:lang w:val="fr-FR"/>
        </w:rPr>
        <w:t>E)</w:t>
      </w:r>
      <w:r w:rsidR="00586E8E">
        <w:rPr>
          <w:rFonts w:ascii="Arial" w:hAnsi="Arial" w:hint="eastAsia"/>
          <w:kern w:val="0"/>
          <w:sz w:val="18"/>
          <w:szCs w:val="18"/>
          <w:lang w:val="fr-FR"/>
        </w:rPr>
        <w:t>。</w:t>
      </w:r>
    </w:p>
    <w:p w:rsidR="008B2D0C" w:rsidRDefault="008B2D0C" w:rsidP="008B2D0C">
      <w:pPr>
        <w:ind w:firstLine="420"/>
      </w:pPr>
      <w:r>
        <w:rPr>
          <w:rFonts w:hint="eastAsia"/>
        </w:rPr>
        <w:t>当用户有效状态和账号有效状态不为正常时，返回鉴权失败。</w:t>
      </w:r>
    </w:p>
    <w:p w:rsidR="00C57E94" w:rsidRDefault="00C57E94" w:rsidP="008C5A07"/>
    <w:p w:rsidR="008C5A07" w:rsidRDefault="008C5A07" w:rsidP="008C5A07">
      <w:r>
        <w:rPr>
          <w:rFonts w:hint="eastAsia"/>
        </w:rPr>
        <w:tab/>
      </w:r>
      <w:r w:rsidR="004A6560">
        <w:rPr>
          <w:rFonts w:hint="eastAsia"/>
        </w:rPr>
        <w:t>本接口实际上也是验证密码，所以</w:t>
      </w:r>
      <w:r>
        <w:rPr>
          <w:rFonts w:hint="eastAsia"/>
        </w:rPr>
        <w:t>密码防暴力破解规则与</w:t>
      </w:r>
      <w:r>
        <w:rPr>
          <w:rFonts w:hint="eastAsia"/>
        </w:rPr>
        <w:t>userLoginAuth</w:t>
      </w:r>
      <w:r>
        <w:rPr>
          <w:rFonts w:hint="eastAsia"/>
        </w:rPr>
        <w:t>一起考虑。</w:t>
      </w:r>
    </w:p>
    <w:p w:rsidR="00972AD0" w:rsidRDefault="00972AD0" w:rsidP="008C5A07"/>
    <w:p w:rsidR="00972AD0" w:rsidRDefault="00972AD0" w:rsidP="00972AD0">
      <w:pPr>
        <w:rPr>
          <w:rFonts w:ascii="宋体" w:hAnsi="宋体"/>
          <w:sz w:val="18"/>
          <w:szCs w:val="18"/>
        </w:rPr>
      </w:pPr>
      <w:r>
        <w:rPr>
          <w:rFonts w:ascii="宋体" w:hAnsi="宋体" w:hint="eastAsia"/>
          <w:sz w:val="18"/>
          <w:szCs w:val="18"/>
        </w:rPr>
        <w:tab/>
        <w:t>容灾缓存站点：</w:t>
      </w:r>
    </w:p>
    <w:p w:rsidR="006243BC" w:rsidRDefault="00972AD0">
      <w:pPr>
        <w:pStyle w:val="affffff9"/>
        <w:numPr>
          <w:ilvl w:val="0"/>
          <w:numId w:val="41"/>
        </w:numPr>
        <w:ind w:firstLineChars="0"/>
      </w:pPr>
      <w:r>
        <w:rPr>
          <w:rFonts w:hint="eastAsia"/>
        </w:rPr>
        <w:t>登录接口先查本地</w:t>
      </w:r>
      <w:r>
        <w:rPr>
          <w:rFonts w:hint="eastAsia"/>
        </w:rPr>
        <w:t>memcache</w:t>
      </w:r>
      <w:r>
        <w:rPr>
          <w:rFonts w:hint="eastAsia"/>
        </w:rPr>
        <w:t>缓存，本地缓存没有数据时，改查本地数据库；密码不对时，删除</w:t>
      </w:r>
      <w:r>
        <w:rPr>
          <w:rFonts w:hint="eastAsia"/>
        </w:rPr>
        <w:t>memcache</w:t>
      </w:r>
      <w:r>
        <w:rPr>
          <w:rFonts w:hint="eastAsia"/>
        </w:rPr>
        <w:t>缓存，并改调主站点登录接口。</w:t>
      </w:r>
    </w:p>
    <w:p w:rsidR="006243BC" w:rsidRDefault="00972AD0">
      <w:pPr>
        <w:pStyle w:val="affffff9"/>
        <w:numPr>
          <w:ilvl w:val="0"/>
          <w:numId w:val="41"/>
        </w:numPr>
        <w:ind w:firstLineChars="0"/>
        <w:rPr>
          <w:rFonts w:ascii="宋体" w:hAnsi="宋体"/>
          <w:sz w:val="18"/>
          <w:szCs w:val="18"/>
        </w:rPr>
      </w:pPr>
      <w:r>
        <w:rPr>
          <w:rFonts w:ascii="宋体" w:hAnsi="宋体" w:hint="eastAsia"/>
          <w:sz w:val="18"/>
          <w:szCs w:val="18"/>
        </w:rPr>
        <w:t>因为登录需要更新用户设备绑定表，所以本地认证成功后，还需要异步调一下主站点登录接口。</w:t>
      </w:r>
    </w:p>
    <w:p w:rsidR="00972AD0" w:rsidRPr="00972AD0" w:rsidRDefault="00972AD0" w:rsidP="008C5A07"/>
    <w:p w:rsidR="003E452B" w:rsidRDefault="003E452B" w:rsidP="00407B6C">
      <w:pPr>
        <w:pStyle w:val="41"/>
      </w:pPr>
      <w:r>
        <w:lastRenderedPageBreak/>
        <w:t xml:space="preserve">API </w:t>
      </w:r>
      <w:r>
        <w:rPr>
          <w:rFonts w:hint="eastAsia"/>
        </w:rPr>
        <w:t>原型</w:t>
      </w:r>
    </w:p>
    <w:p w:rsidR="003E452B" w:rsidRDefault="006F286A" w:rsidP="003E452B">
      <w:pPr>
        <w:ind w:left="420" w:firstLine="420"/>
      </w:pPr>
      <w:r>
        <w:rPr>
          <w:rFonts w:hint="eastAsia"/>
        </w:rPr>
        <w:t>U</w:t>
      </w:r>
      <w:r w:rsidRPr="006F286A">
        <w:t>serDigestAuth</w:t>
      </w:r>
      <w:r>
        <w:rPr>
          <w:rFonts w:hint="eastAsia"/>
        </w:rPr>
        <w:t>Rsp</w:t>
      </w:r>
      <w:r w:rsidRPr="006F286A">
        <w:rPr>
          <w:rFonts w:hint="eastAsia"/>
        </w:rPr>
        <w:t xml:space="preserve"> </w:t>
      </w:r>
      <w:r w:rsidRPr="006F286A">
        <w:t>userDigestAuth</w:t>
      </w:r>
      <w:r w:rsidR="003E452B">
        <w:t>(</w:t>
      </w:r>
      <w:r>
        <w:rPr>
          <w:rFonts w:hint="eastAsia"/>
        </w:rPr>
        <w:t>U</w:t>
      </w:r>
      <w:r w:rsidRPr="006F286A">
        <w:t>serDigestAuth</w:t>
      </w:r>
      <w:r>
        <w:rPr>
          <w:rFonts w:hint="eastAsia"/>
        </w:rPr>
        <w:t>Req</w:t>
      </w:r>
      <w:r w:rsidRPr="006F286A">
        <w:rPr>
          <w:rFonts w:hint="eastAsia"/>
        </w:rPr>
        <w:t xml:space="preserve"> </w:t>
      </w:r>
      <w:r>
        <w:rPr>
          <w:rFonts w:hint="eastAsia"/>
        </w:rPr>
        <w:t>u</w:t>
      </w:r>
      <w:r w:rsidRPr="006F286A">
        <w:t>serDigestAuth</w:t>
      </w:r>
      <w:r>
        <w:rPr>
          <w:rFonts w:hint="eastAsia"/>
        </w:rPr>
        <w:t>Req</w:t>
      </w:r>
      <w:r w:rsidR="003E452B">
        <w:t>)</w:t>
      </w:r>
      <w:r w:rsidR="003E452B">
        <w:rPr>
          <w:rFonts w:hint="eastAsia"/>
        </w:rPr>
        <w:t xml:space="preserve"> throws </w:t>
      </w:r>
      <w:r w:rsidR="003E452B" w:rsidRPr="00813C66">
        <w:rPr>
          <w:rFonts w:hint="eastAsia"/>
        </w:rPr>
        <w:t>CException</w:t>
      </w:r>
    </w:p>
    <w:p w:rsidR="003E452B" w:rsidRDefault="003E452B" w:rsidP="00407B6C">
      <w:pPr>
        <w:pStyle w:val="41"/>
      </w:pPr>
      <w:r>
        <w:rPr>
          <w:rFonts w:hint="eastAsia"/>
        </w:rPr>
        <w:t>输入参数</w:t>
      </w:r>
    </w:p>
    <w:p w:rsidR="003E452B" w:rsidRPr="00A01A26" w:rsidRDefault="006F286A" w:rsidP="003E452B">
      <w:pPr>
        <w:pStyle w:val="a4"/>
        <w:ind w:firstLine="210"/>
      </w:pPr>
      <w:r>
        <w:rPr>
          <w:rFonts w:hint="eastAsia"/>
        </w:rPr>
        <w:t>U</w:t>
      </w:r>
      <w:r w:rsidRPr="006F286A">
        <w:t>serDigestAuth</w:t>
      </w:r>
      <w:r>
        <w:rPr>
          <w:rFonts w:hint="eastAsia"/>
        </w:rPr>
        <w:t>Req</w:t>
      </w:r>
      <w:r w:rsidR="003E452B">
        <w:rPr>
          <w:rFonts w:hint="eastAsia"/>
        </w:rPr>
        <w:t>定义如下：</w:t>
      </w:r>
    </w:p>
    <w:tbl>
      <w:tblPr>
        <w:tblW w:w="10151"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63"/>
        <w:gridCol w:w="850"/>
        <w:gridCol w:w="1134"/>
        <w:gridCol w:w="709"/>
        <w:gridCol w:w="5695"/>
      </w:tblGrid>
      <w:tr w:rsidR="003E452B" w:rsidTr="00FA305A">
        <w:trPr>
          <w:jc w:val="center"/>
        </w:trPr>
        <w:tc>
          <w:tcPr>
            <w:tcW w:w="1763" w:type="dxa"/>
          </w:tcPr>
          <w:p w:rsidR="003E452B" w:rsidRDefault="003E452B" w:rsidP="003D6E7B">
            <w:pPr>
              <w:pStyle w:val="TAH"/>
              <w:rPr>
                <w:rFonts w:ascii="Verdana" w:hAnsi="Verdana"/>
                <w:lang w:val="fr-FR" w:eastAsia="zh-CN"/>
              </w:rPr>
            </w:pPr>
            <w:r>
              <w:rPr>
                <w:rFonts w:ascii="Verdana" w:hAnsi="Verdana" w:hint="eastAsia"/>
                <w:lang w:val="fr-FR" w:eastAsia="zh-CN"/>
              </w:rPr>
              <w:t>参数名称</w:t>
            </w:r>
          </w:p>
        </w:tc>
        <w:tc>
          <w:tcPr>
            <w:tcW w:w="850" w:type="dxa"/>
          </w:tcPr>
          <w:p w:rsidR="003E452B" w:rsidRDefault="003E452B" w:rsidP="003D6E7B">
            <w:pPr>
              <w:pStyle w:val="TAH"/>
              <w:rPr>
                <w:rFonts w:ascii="Verdana" w:hAnsi="Verdana"/>
                <w:lang w:val="fr-FR" w:eastAsia="zh-CN"/>
              </w:rPr>
            </w:pPr>
            <w:r>
              <w:rPr>
                <w:rFonts w:ascii="Verdana" w:hAnsi="Verdana" w:hint="eastAsia"/>
                <w:lang w:val="fr-FR" w:eastAsia="zh-CN"/>
              </w:rPr>
              <w:t>必须</w:t>
            </w:r>
          </w:p>
        </w:tc>
        <w:tc>
          <w:tcPr>
            <w:tcW w:w="1134" w:type="dxa"/>
          </w:tcPr>
          <w:p w:rsidR="003E452B" w:rsidRDefault="003E452B" w:rsidP="003D6E7B">
            <w:pPr>
              <w:pStyle w:val="TAH"/>
              <w:rPr>
                <w:rFonts w:ascii="Verdana" w:hAnsi="Verdana"/>
                <w:lang w:val="fr-FR" w:eastAsia="zh-CN"/>
              </w:rPr>
            </w:pPr>
            <w:r>
              <w:rPr>
                <w:rFonts w:ascii="Verdana" w:hAnsi="Verdana" w:hint="eastAsia"/>
                <w:lang w:val="fr-FR" w:eastAsia="zh-CN"/>
              </w:rPr>
              <w:t>类型</w:t>
            </w:r>
          </w:p>
        </w:tc>
        <w:tc>
          <w:tcPr>
            <w:tcW w:w="709" w:type="dxa"/>
          </w:tcPr>
          <w:p w:rsidR="003E452B" w:rsidRDefault="003E452B" w:rsidP="003D6E7B">
            <w:pPr>
              <w:pStyle w:val="TAH"/>
              <w:rPr>
                <w:rFonts w:ascii="Verdana" w:hAnsi="Verdana"/>
                <w:lang w:val="fr-FR" w:eastAsia="zh-CN"/>
              </w:rPr>
            </w:pPr>
            <w:r>
              <w:rPr>
                <w:rFonts w:ascii="Verdana" w:hAnsi="Verdana" w:hint="eastAsia"/>
                <w:lang w:val="fr-FR" w:eastAsia="zh-CN"/>
              </w:rPr>
              <w:t>长度</w:t>
            </w:r>
          </w:p>
        </w:tc>
        <w:tc>
          <w:tcPr>
            <w:tcW w:w="5695" w:type="dxa"/>
          </w:tcPr>
          <w:p w:rsidR="003E452B" w:rsidRDefault="003E452B" w:rsidP="003D6E7B">
            <w:pPr>
              <w:pStyle w:val="TAH"/>
              <w:rPr>
                <w:rFonts w:ascii="Verdana" w:hAnsi="Verdana"/>
                <w:lang w:val="fr-FR" w:eastAsia="zh-CN"/>
              </w:rPr>
            </w:pPr>
            <w:r>
              <w:rPr>
                <w:rFonts w:ascii="Verdana" w:hAnsi="Verdana" w:hint="eastAsia"/>
                <w:lang w:val="fr-FR" w:eastAsia="zh-CN"/>
              </w:rPr>
              <w:t>描述信息</w:t>
            </w:r>
          </w:p>
        </w:tc>
      </w:tr>
      <w:tr w:rsidR="003E452B" w:rsidTr="00FA305A">
        <w:trPr>
          <w:jc w:val="center"/>
        </w:trPr>
        <w:tc>
          <w:tcPr>
            <w:tcW w:w="1763" w:type="dxa"/>
          </w:tcPr>
          <w:p w:rsidR="003E452B" w:rsidRPr="00E74491" w:rsidRDefault="005E4354" w:rsidP="003D6E7B">
            <w:pPr>
              <w:pStyle w:val="TAL"/>
              <w:rPr>
                <w:lang w:val="fr-FR" w:eastAsia="zh-CN"/>
              </w:rPr>
            </w:pPr>
            <w:r w:rsidRPr="00E74491">
              <w:rPr>
                <w:lang w:val="fr-FR" w:eastAsia="zh-CN"/>
              </w:rPr>
              <w:t>V</w:t>
            </w:r>
            <w:r w:rsidR="003E452B" w:rsidRPr="00E74491">
              <w:rPr>
                <w:lang w:val="fr-FR" w:eastAsia="zh-CN"/>
              </w:rPr>
              <w:t>ersion</w:t>
            </w:r>
          </w:p>
        </w:tc>
        <w:tc>
          <w:tcPr>
            <w:tcW w:w="850" w:type="dxa"/>
          </w:tcPr>
          <w:p w:rsidR="003E452B" w:rsidRPr="00E74491" w:rsidRDefault="003E452B" w:rsidP="003D6E7B">
            <w:pPr>
              <w:pStyle w:val="TAL"/>
              <w:rPr>
                <w:lang w:val="fr-FR" w:eastAsia="zh-CN"/>
              </w:rPr>
            </w:pPr>
            <w:r>
              <w:rPr>
                <w:rFonts w:hint="eastAsia"/>
                <w:lang w:val="fr-FR" w:eastAsia="zh-CN"/>
              </w:rPr>
              <w:t>M</w:t>
            </w:r>
          </w:p>
        </w:tc>
        <w:tc>
          <w:tcPr>
            <w:tcW w:w="1134" w:type="dxa"/>
          </w:tcPr>
          <w:p w:rsidR="003E452B" w:rsidRPr="00E74491" w:rsidRDefault="003E452B" w:rsidP="003D6E7B">
            <w:pPr>
              <w:pStyle w:val="TAH"/>
              <w:jc w:val="both"/>
              <w:rPr>
                <w:b w:val="0"/>
                <w:lang w:val="fr-FR" w:eastAsia="zh-CN"/>
              </w:rPr>
            </w:pPr>
            <w:r>
              <w:rPr>
                <w:rFonts w:hint="eastAsia"/>
                <w:b w:val="0"/>
                <w:lang w:val="fr-FR" w:eastAsia="zh-CN"/>
              </w:rPr>
              <w:t>String</w:t>
            </w:r>
          </w:p>
        </w:tc>
        <w:tc>
          <w:tcPr>
            <w:tcW w:w="709" w:type="dxa"/>
          </w:tcPr>
          <w:p w:rsidR="003E452B" w:rsidRPr="00E74491" w:rsidRDefault="003E452B" w:rsidP="003D6E7B">
            <w:pPr>
              <w:rPr>
                <w:rFonts w:ascii="Arial" w:hAnsi="Arial"/>
                <w:kern w:val="0"/>
                <w:sz w:val="18"/>
                <w:szCs w:val="18"/>
                <w:lang w:val="fr-FR"/>
              </w:rPr>
            </w:pPr>
            <w:r>
              <w:rPr>
                <w:rFonts w:ascii="Arial" w:hAnsi="Arial" w:hint="eastAsia"/>
                <w:kern w:val="0"/>
                <w:sz w:val="18"/>
                <w:szCs w:val="18"/>
                <w:lang w:val="fr-FR"/>
              </w:rPr>
              <w:t>5</w:t>
            </w:r>
          </w:p>
        </w:tc>
        <w:tc>
          <w:tcPr>
            <w:tcW w:w="5695" w:type="dxa"/>
          </w:tcPr>
          <w:p w:rsidR="003E452B" w:rsidRPr="00E74491" w:rsidRDefault="003E452B" w:rsidP="003D6E7B">
            <w:pPr>
              <w:rPr>
                <w:rFonts w:ascii="Arial" w:hAnsi="Arial"/>
                <w:kern w:val="0"/>
                <w:sz w:val="18"/>
                <w:szCs w:val="18"/>
                <w:lang w:val="fr-FR"/>
              </w:rPr>
            </w:pPr>
            <w:r w:rsidRPr="00E74491">
              <w:rPr>
                <w:rFonts w:ascii="Arial" w:hAnsi="Arial" w:hint="eastAsia"/>
                <w:kern w:val="0"/>
                <w:sz w:val="18"/>
                <w:szCs w:val="18"/>
                <w:lang w:val="fr-FR"/>
              </w:rPr>
              <w:t>协议版本号</w:t>
            </w:r>
          </w:p>
          <w:p w:rsidR="00D717DE" w:rsidRPr="00E74491" w:rsidRDefault="003E452B" w:rsidP="00F378F4">
            <w:pPr>
              <w:rPr>
                <w:rFonts w:ascii="Arial" w:hAnsi="Arial"/>
                <w:kern w:val="0"/>
                <w:sz w:val="18"/>
                <w:szCs w:val="18"/>
                <w:lang w:val="fr-FR"/>
              </w:rPr>
            </w:pPr>
            <w:r w:rsidRPr="00E74491">
              <w:rPr>
                <w:rFonts w:ascii="Arial" w:hAnsi="Arial" w:hint="eastAsia"/>
                <w:kern w:val="0"/>
                <w:sz w:val="18"/>
                <w:szCs w:val="18"/>
                <w:lang w:val="fr-FR"/>
              </w:rPr>
              <w:t>版本为：</w:t>
            </w:r>
            <w:r>
              <w:rPr>
                <w:rFonts w:ascii="Arial" w:hAnsi="Arial" w:hint="eastAsia"/>
                <w:kern w:val="0"/>
                <w:sz w:val="18"/>
                <w:szCs w:val="18"/>
                <w:lang w:val="fr-FR"/>
              </w:rPr>
              <w:t>0</w:t>
            </w:r>
            <w:r w:rsidR="008E27B5">
              <w:rPr>
                <w:rFonts w:ascii="Arial" w:hAnsi="Arial" w:hint="eastAsia"/>
                <w:kern w:val="0"/>
                <w:sz w:val="18"/>
                <w:szCs w:val="18"/>
                <w:lang w:val="fr-FR"/>
              </w:rPr>
              <w:t>2</w:t>
            </w:r>
            <w:r>
              <w:rPr>
                <w:rFonts w:ascii="Arial" w:hAnsi="Arial" w:hint="eastAsia"/>
                <w:kern w:val="0"/>
                <w:sz w:val="18"/>
                <w:szCs w:val="18"/>
                <w:lang w:val="fr-FR"/>
              </w:rPr>
              <w:t>.01</w:t>
            </w:r>
          </w:p>
        </w:tc>
      </w:tr>
      <w:tr w:rsidR="003E452B" w:rsidTr="00FA305A">
        <w:trPr>
          <w:jc w:val="center"/>
        </w:trPr>
        <w:tc>
          <w:tcPr>
            <w:tcW w:w="1763" w:type="dxa"/>
          </w:tcPr>
          <w:p w:rsidR="003E452B" w:rsidRPr="00E74491" w:rsidRDefault="003E452B" w:rsidP="003D6E7B">
            <w:pPr>
              <w:pStyle w:val="TAL"/>
              <w:rPr>
                <w:lang w:val="fr-FR" w:eastAsia="zh-CN"/>
              </w:rPr>
            </w:pPr>
            <w:r>
              <w:rPr>
                <w:lang w:val="fr-FR" w:eastAsia="zh-CN"/>
              </w:rPr>
              <w:t>transactionID</w:t>
            </w:r>
          </w:p>
        </w:tc>
        <w:tc>
          <w:tcPr>
            <w:tcW w:w="850" w:type="dxa"/>
          </w:tcPr>
          <w:p w:rsidR="003E452B" w:rsidRPr="00E74491" w:rsidRDefault="003E452B" w:rsidP="003D6E7B">
            <w:pPr>
              <w:pStyle w:val="TAL"/>
              <w:rPr>
                <w:lang w:val="fr-FR" w:eastAsia="zh-CN"/>
              </w:rPr>
            </w:pPr>
            <w:r>
              <w:rPr>
                <w:rFonts w:hint="eastAsia"/>
                <w:lang w:val="fr-FR" w:eastAsia="zh-CN"/>
              </w:rPr>
              <w:t>M</w:t>
            </w:r>
          </w:p>
        </w:tc>
        <w:tc>
          <w:tcPr>
            <w:tcW w:w="1134" w:type="dxa"/>
          </w:tcPr>
          <w:p w:rsidR="003E452B" w:rsidRPr="00E74491" w:rsidRDefault="003E452B" w:rsidP="003D6E7B">
            <w:pPr>
              <w:pStyle w:val="TAH"/>
              <w:jc w:val="both"/>
              <w:rPr>
                <w:b w:val="0"/>
                <w:lang w:val="fr-FR" w:eastAsia="zh-CN"/>
              </w:rPr>
            </w:pPr>
            <w:r>
              <w:rPr>
                <w:rFonts w:hint="eastAsia"/>
                <w:b w:val="0"/>
                <w:lang w:val="fr-FR" w:eastAsia="zh-CN"/>
              </w:rPr>
              <w:t>String</w:t>
            </w:r>
          </w:p>
        </w:tc>
        <w:tc>
          <w:tcPr>
            <w:tcW w:w="709" w:type="dxa"/>
          </w:tcPr>
          <w:p w:rsidR="003E452B" w:rsidRPr="00E74491" w:rsidRDefault="003E452B" w:rsidP="003D6E7B">
            <w:pPr>
              <w:rPr>
                <w:rFonts w:ascii="Arial" w:hAnsi="Arial"/>
                <w:kern w:val="0"/>
                <w:sz w:val="18"/>
                <w:szCs w:val="18"/>
                <w:lang w:val="fr-FR"/>
              </w:rPr>
            </w:pPr>
            <w:r w:rsidRPr="00E74491">
              <w:rPr>
                <w:rFonts w:ascii="Arial" w:hAnsi="Arial" w:hint="eastAsia"/>
                <w:kern w:val="0"/>
                <w:sz w:val="18"/>
                <w:szCs w:val="18"/>
                <w:lang w:val="fr-FR"/>
              </w:rPr>
              <w:t>40</w:t>
            </w:r>
          </w:p>
        </w:tc>
        <w:tc>
          <w:tcPr>
            <w:tcW w:w="5695" w:type="dxa"/>
          </w:tcPr>
          <w:p w:rsidR="003E452B" w:rsidRPr="00E74491" w:rsidRDefault="003E452B" w:rsidP="003D6E7B">
            <w:pPr>
              <w:rPr>
                <w:rFonts w:ascii="Arial" w:hAnsi="Arial"/>
                <w:kern w:val="0"/>
                <w:sz w:val="18"/>
                <w:szCs w:val="18"/>
                <w:lang w:val="fr-FR"/>
              </w:rPr>
            </w:pPr>
            <w:r w:rsidRPr="00E74491">
              <w:rPr>
                <w:rFonts w:ascii="Arial" w:hAnsi="Arial" w:hint="eastAsia"/>
                <w:kern w:val="0"/>
                <w:sz w:val="18"/>
                <w:szCs w:val="18"/>
                <w:lang w:val="fr-FR"/>
              </w:rPr>
              <w:t>交易流水号</w:t>
            </w:r>
          </w:p>
        </w:tc>
      </w:tr>
      <w:tr w:rsidR="003E452B" w:rsidTr="00FA305A">
        <w:trPr>
          <w:jc w:val="center"/>
        </w:trPr>
        <w:tc>
          <w:tcPr>
            <w:tcW w:w="1763" w:type="dxa"/>
          </w:tcPr>
          <w:p w:rsidR="003E452B" w:rsidRPr="00C8364D" w:rsidRDefault="003E452B" w:rsidP="003D6E7B">
            <w:pPr>
              <w:pStyle w:val="TAL"/>
              <w:rPr>
                <w:lang w:val="fr-FR" w:eastAsia="zh-CN"/>
              </w:rPr>
            </w:pPr>
            <w:r w:rsidRPr="00C8364D">
              <w:rPr>
                <w:rFonts w:hint="eastAsia"/>
                <w:lang w:val="fr-FR" w:eastAsia="zh-CN"/>
              </w:rPr>
              <w:t>traceFlag</w:t>
            </w:r>
          </w:p>
        </w:tc>
        <w:tc>
          <w:tcPr>
            <w:tcW w:w="850" w:type="dxa"/>
          </w:tcPr>
          <w:p w:rsidR="003E452B" w:rsidRPr="00C8364D" w:rsidRDefault="003E452B" w:rsidP="003D6E7B">
            <w:pPr>
              <w:spacing w:line="240" w:lineRule="atLeast"/>
              <w:rPr>
                <w:rFonts w:ascii="Arial" w:hAnsi="Arial"/>
                <w:kern w:val="0"/>
                <w:sz w:val="18"/>
                <w:szCs w:val="18"/>
                <w:lang w:val="fr-FR"/>
              </w:rPr>
            </w:pPr>
            <w:r w:rsidRPr="00C8364D">
              <w:rPr>
                <w:rFonts w:ascii="Arial" w:hAnsi="Arial" w:hint="eastAsia"/>
                <w:kern w:val="0"/>
                <w:sz w:val="18"/>
                <w:szCs w:val="18"/>
                <w:lang w:val="fr-FR"/>
              </w:rPr>
              <w:t xml:space="preserve">O </w:t>
            </w:r>
          </w:p>
        </w:tc>
        <w:tc>
          <w:tcPr>
            <w:tcW w:w="1134" w:type="dxa"/>
          </w:tcPr>
          <w:p w:rsidR="003E452B" w:rsidRPr="00C8364D" w:rsidRDefault="003E452B" w:rsidP="003D6E7B">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709" w:type="dxa"/>
          </w:tcPr>
          <w:p w:rsidR="003E452B" w:rsidRPr="00C8364D" w:rsidRDefault="003E452B" w:rsidP="003D6E7B">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5695" w:type="dxa"/>
          </w:tcPr>
          <w:p w:rsidR="003E452B" w:rsidRDefault="003E452B" w:rsidP="003D6E7B">
            <w:pPr>
              <w:spacing w:line="240" w:lineRule="atLeast"/>
              <w:rPr>
                <w:rFonts w:ascii="Arial" w:hAnsi="Arial"/>
                <w:kern w:val="0"/>
                <w:sz w:val="18"/>
                <w:szCs w:val="18"/>
                <w:lang w:val="fr-FR"/>
              </w:rPr>
            </w:pPr>
            <w:r>
              <w:rPr>
                <w:rFonts w:ascii="Arial" w:hAnsi="Arial" w:hint="eastAsia"/>
                <w:kern w:val="0"/>
                <w:sz w:val="18"/>
                <w:szCs w:val="18"/>
                <w:lang w:val="fr-FR"/>
              </w:rPr>
              <w:t>跟踪标志</w:t>
            </w:r>
          </w:p>
          <w:p w:rsidR="003E452B" w:rsidRPr="00C8364D" w:rsidRDefault="003E452B" w:rsidP="003D6E7B">
            <w:pPr>
              <w:spacing w:line="240" w:lineRule="atLeast"/>
              <w:rPr>
                <w:rFonts w:ascii="Arial" w:hAnsi="Arial"/>
                <w:kern w:val="0"/>
                <w:sz w:val="18"/>
                <w:szCs w:val="18"/>
                <w:lang w:val="fr-FR"/>
              </w:rPr>
            </w:pPr>
            <w:r>
              <w:rPr>
                <w:rFonts w:ascii="Arial" w:hAnsi="Arial" w:hint="eastAsia"/>
                <w:kern w:val="0"/>
                <w:sz w:val="18"/>
                <w:szCs w:val="18"/>
                <w:lang w:val="fr-FR"/>
              </w:rPr>
              <w:t>0</w:t>
            </w:r>
            <w:r>
              <w:rPr>
                <w:rFonts w:ascii="Arial" w:hAnsi="Arial" w:hint="eastAsia"/>
                <w:kern w:val="0"/>
                <w:sz w:val="18"/>
                <w:szCs w:val="18"/>
                <w:lang w:val="fr-FR"/>
              </w:rPr>
              <w:t>不启动跟踪</w:t>
            </w:r>
            <w:r>
              <w:rPr>
                <w:rFonts w:ascii="Arial" w:hAnsi="Arial" w:hint="eastAsia"/>
                <w:kern w:val="0"/>
                <w:sz w:val="18"/>
                <w:szCs w:val="18"/>
                <w:lang w:val="fr-FR"/>
              </w:rPr>
              <w:t xml:space="preserve">  1</w:t>
            </w:r>
            <w:r>
              <w:rPr>
                <w:rFonts w:ascii="Arial" w:hAnsi="Arial" w:hint="eastAsia"/>
                <w:kern w:val="0"/>
                <w:sz w:val="18"/>
                <w:szCs w:val="18"/>
                <w:lang w:val="fr-FR"/>
              </w:rPr>
              <w:t>启动跟踪</w:t>
            </w:r>
          </w:p>
        </w:tc>
      </w:tr>
      <w:tr w:rsidR="000C09C1" w:rsidTr="00FA305A">
        <w:trPr>
          <w:jc w:val="center"/>
        </w:trPr>
        <w:tc>
          <w:tcPr>
            <w:tcW w:w="1763" w:type="dxa"/>
          </w:tcPr>
          <w:p w:rsidR="000C09C1" w:rsidRDefault="00D33B42" w:rsidP="00B002F7">
            <w:pPr>
              <w:pStyle w:val="TAL"/>
              <w:rPr>
                <w:lang w:val="fr-FR" w:eastAsia="zh-CN"/>
              </w:rPr>
            </w:pPr>
            <w:r>
              <w:rPr>
                <w:rFonts w:hint="eastAsia"/>
                <w:lang w:val="fr-FR" w:eastAsia="zh-CN"/>
              </w:rPr>
              <w:t>a</w:t>
            </w:r>
            <w:r w:rsidR="000C09C1">
              <w:rPr>
                <w:rFonts w:hint="eastAsia"/>
                <w:lang w:val="fr-FR" w:eastAsia="zh-CN"/>
              </w:rPr>
              <w:t>ccountType</w:t>
            </w:r>
          </w:p>
        </w:tc>
        <w:tc>
          <w:tcPr>
            <w:tcW w:w="850" w:type="dxa"/>
          </w:tcPr>
          <w:p w:rsidR="000C09C1" w:rsidRPr="00C8364D" w:rsidRDefault="000C09C1" w:rsidP="003D6E7B">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1134" w:type="dxa"/>
          </w:tcPr>
          <w:p w:rsidR="000C09C1" w:rsidRPr="00C8364D" w:rsidRDefault="005200E4" w:rsidP="003D6E7B">
            <w:pPr>
              <w:spacing w:line="240" w:lineRule="atLeast"/>
              <w:rPr>
                <w:rFonts w:ascii="Arial" w:hAnsi="Arial"/>
                <w:kern w:val="0"/>
                <w:sz w:val="18"/>
                <w:szCs w:val="18"/>
                <w:lang w:val="fr-FR"/>
              </w:rPr>
            </w:pPr>
            <w:r>
              <w:rPr>
                <w:rFonts w:ascii="Arial" w:hAnsi="Arial"/>
                <w:kern w:val="0"/>
                <w:sz w:val="18"/>
                <w:szCs w:val="18"/>
                <w:lang w:val="fr-FR"/>
              </w:rPr>
              <w:t>Int</w:t>
            </w:r>
          </w:p>
        </w:tc>
        <w:tc>
          <w:tcPr>
            <w:tcW w:w="709" w:type="dxa"/>
          </w:tcPr>
          <w:p w:rsidR="000C09C1" w:rsidRDefault="000C09C1" w:rsidP="003D6E7B">
            <w:pPr>
              <w:spacing w:line="240" w:lineRule="atLeast"/>
              <w:rPr>
                <w:rFonts w:ascii="Arial" w:hAnsi="Arial"/>
                <w:kern w:val="0"/>
                <w:sz w:val="18"/>
                <w:szCs w:val="18"/>
                <w:lang w:val="fr-FR"/>
              </w:rPr>
            </w:pPr>
          </w:p>
        </w:tc>
        <w:tc>
          <w:tcPr>
            <w:tcW w:w="5695" w:type="dxa"/>
          </w:tcPr>
          <w:p w:rsidR="000C09C1" w:rsidRDefault="000C09C1" w:rsidP="003D6E7B">
            <w:pPr>
              <w:spacing w:line="240" w:lineRule="atLeast"/>
              <w:rPr>
                <w:rFonts w:ascii="Arial" w:hAnsi="Arial"/>
                <w:kern w:val="0"/>
                <w:sz w:val="18"/>
                <w:szCs w:val="18"/>
                <w:lang w:val="fr-FR"/>
              </w:rPr>
            </w:pPr>
            <w:r>
              <w:rPr>
                <w:rFonts w:ascii="Arial" w:hAnsi="Arial" w:hint="eastAsia"/>
                <w:kern w:val="0"/>
                <w:sz w:val="18"/>
                <w:szCs w:val="18"/>
                <w:lang w:val="fr-FR"/>
              </w:rPr>
              <w:t>账号类型</w:t>
            </w:r>
          </w:p>
        </w:tc>
      </w:tr>
      <w:tr w:rsidR="00B002F7" w:rsidTr="00FA305A">
        <w:trPr>
          <w:jc w:val="center"/>
        </w:trPr>
        <w:tc>
          <w:tcPr>
            <w:tcW w:w="1763" w:type="dxa"/>
          </w:tcPr>
          <w:p w:rsidR="00B002F7" w:rsidRDefault="00B002F7" w:rsidP="00B002F7">
            <w:pPr>
              <w:pStyle w:val="TAL"/>
              <w:rPr>
                <w:lang w:val="fr-FR" w:eastAsia="zh-CN"/>
              </w:rPr>
            </w:pPr>
            <w:r>
              <w:rPr>
                <w:rFonts w:hint="eastAsia"/>
                <w:lang w:val="fr-FR" w:eastAsia="zh-CN"/>
              </w:rPr>
              <w:t>userAccount</w:t>
            </w:r>
          </w:p>
        </w:tc>
        <w:tc>
          <w:tcPr>
            <w:tcW w:w="850" w:type="dxa"/>
          </w:tcPr>
          <w:p w:rsidR="00B002F7" w:rsidRDefault="00B002F7" w:rsidP="003D6E7B">
            <w:pPr>
              <w:spacing w:line="240" w:lineRule="atLeast"/>
              <w:rPr>
                <w:rFonts w:ascii="Arial" w:hAnsi="Arial"/>
                <w:kern w:val="0"/>
                <w:sz w:val="18"/>
                <w:szCs w:val="18"/>
                <w:lang w:val="fr-FR"/>
              </w:rPr>
            </w:pPr>
            <w:r w:rsidRPr="00C8364D">
              <w:rPr>
                <w:rFonts w:ascii="Arial" w:hAnsi="Arial" w:hint="eastAsia"/>
                <w:kern w:val="0"/>
                <w:sz w:val="18"/>
                <w:szCs w:val="18"/>
                <w:lang w:val="fr-FR" w:eastAsia="en-US"/>
              </w:rPr>
              <w:t>M</w:t>
            </w:r>
          </w:p>
        </w:tc>
        <w:tc>
          <w:tcPr>
            <w:tcW w:w="1134" w:type="dxa"/>
          </w:tcPr>
          <w:p w:rsidR="00B002F7" w:rsidRDefault="00B002F7" w:rsidP="003D6E7B">
            <w:pPr>
              <w:spacing w:line="240" w:lineRule="atLeast"/>
              <w:rPr>
                <w:rFonts w:ascii="Arial" w:hAnsi="Arial"/>
                <w:kern w:val="0"/>
                <w:sz w:val="18"/>
                <w:szCs w:val="18"/>
                <w:lang w:val="fr-FR"/>
              </w:rPr>
            </w:pPr>
            <w:r w:rsidRPr="00C8364D">
              <w:rPr>
                <w:rFonts w:ascii="Arial" w:hAnsi="Arial" w:hint="eastAsia"/>
                <w:kern w:val="0"/>
                <w:sz w:val="18"/>
                <w:szCs w:val="18"/>
                <w:lang w:val="fr-FR" w:eastAsia="en-US"/>
              </w:rPr>
              <w:t>String</w:t>
            </w:r>
          </w:p>
        </w:tc>
        <w:tc>
          <w:tcPr>
            <w:tcW w:w="709" w:type="dxa"/>
          </w:tcPr>
          <w:p w:rsidR="00B002F7" w:rsidRDefault="003D5302" w:rsidP="003D6E7B">
            <w:pPr>
              <w:spacing w:line="240" w:lineRule="atLeast"/>
              <w:rPr>
                <w:rFonts w:ascii="Arial" w:hAnsi="Arial"/>
                <w:kern w:val="0"/>
                <w:sz w:val="18"/>
                <w:szCs w:val="18"/>
                <w:lang w:val="fr-FR"/>
              </w:rPr>
            </w:pPr>
            <w:r>
              <w:rPr>
                <w:rFonts w:ascii="Arial" w:hAnsi="Arial" w:hint="eastAsia"/>
                <w:kern w:val="0"/>
                <w:sz w:val="18"/>
                <w:szCs w:val="18"/>
                <w:lang w:val="fr-FR"/>
              </w:rPr>
              <w:t>255</w:t>
            </w:r>
          </w:p>
        </w:tc>
        <w:tc>
          <w:tcPr>
            <w:tcW w:w="5695" w:type="dxa"/>
          </w:tcPr>
          <w:p w:rsidR="00C57E94" w:rsidRDefault="00B002F7" w:rsidP="00C57E94">
            <w:pPr>
              <w:spacing w:line="240" w:lineRule="atLeast"/>
              <w:rPr>
                <w:rFonts w:ascii="Arial" w:hAnsi="Arial"/>
                <w:kern w:val="0"/>
                <w:sz w:val="18"/>
                <w:szCs w:val="18"/>
                <w:lang w:val="fr-FR"/>
              </w:rPr>
            </w:pPr>
            <w:r>
              <w:rPr>
                <w:rFonts w:ascii="Arial" w:hAnsi="Arial" w:hint="eastAsia"/>
                <w:kern w:val="0"/>
                <w:sz w:val="18"/>
                <w:szCs w:val="18"/>
                <w:lang w:val="fr-FR"/>
              </w:rPr>
              <w:t>用户帐户（手机号码或邮箱账号）</w:t>
            </w:r>
          </w:p>
        </w:tc>
      </w:tr>
      <w:tr w:rsidR="00640ECD" w:rsidTr="00FA305A">
        <w:trPr>
          <w:jc w:val="center"/>
        </w:trPr>
        <w:tc>
          <w:tcPr>
            <w:tcW w:w="1763" w:type="dxa"/>
          </w:tcPr>
          <w:p w:rsidR="00640ECD" w:rsidRPr="00865D94" w:rsidRDefault="00C57E94" w:rsidP="003D6E7B">
            <w:pPr>
              <w:pStyle w:val="TAL"/>
              <w:rPr>
                <w:rFonts w:ascii="Verdana" w:hAnsi="Verdana"/>
                <w:lang w:eastAsia="zh-CN"/>
              </w:rPr>
            </w:pPr>
            <w:r>
              <w:rPr>
                <w:rFonts w:ascii="Verdana" w:hAnsi="Verdana" w:hint="eastAsia"/>
                <w:lang w:eastAsia="zh-CN"/>
              </w:rPr>
              <w:t>r</w:t>
            </w:r>
            <w:r w:rsidR="00640ECD">
              <w:rPr>
                <w:rFonts w:ascii="Verdana" w:hAnsi="Verdana"/>
                <w:lang w:eastAsia="zh-CN"/>
              </w:rPr>
              <w:t>esponse</w:t>
            </w:r>
          </w:p>
        </w:tc>
        <w:tc>
          <w:tcPr>
            <w:tcW w:w="850" w:type="dxa"/>
          </w:tcPr>
          <w:p w:rsidR="00640ECD" w:rsidRDefault="00640ECD" w:rsidP="003D6E7B">
            <w:pPr>
              <w:pStyle w:val="TAL"/>
              <w:rPr>
                <w:lang w:val="fr-FR" w:eastAsia="zh-CN"/>
              </w:rPr>
            </w:pPr>
            <w:r>
              <w:rPr>
                <w:rFonts w:hint="eastAsia"/>
                <w:lang w:val="fr-FR" w:eastAsia="zh-CN"/>
              </w:rPr>
              <w:t>M</w:t>
            </w:r>
          </w:p>
        </w:tc>
        <w:tc>
          <w:tcPr>
            <w:tcW w:w="1134" w:type="dxa"/>
          </w:tcPr>
          <w:p w:rsidR="00640ECD" w:rsidRDefault="00640ECD" w:rsidP="003D6E7B">
            <w:pPr>
              <w:pStyle w:val="TAL"/>
              <w:rPr>
                <w:lang w:val="fr-FR" w:eastAsia="zh-CN"/>
              </w:rPr>
            </w:pPr>
            <w:r>
              <w:rPr>
                <w:rFonts w:hint="eastAsia"/>
                <w:lang w:val="fr-FR" w:eastAsia="zh-CN"/>
              </w:rPr>
              <w:t>String</w:t>
            </w:r>
          </w:p>
        </w:tc>
        <w:tc>
          <w:tcPr>
            <w:tcW w:w="709" w:type="dxa"/>
          </w:tcPr>
          <w:p w:rsidR="00640ECD" w:rsidRDefault="00640ECD" w:rsidP="003D6E7B">
            <w:pPr>
              <w:pStyle w:val="TAL"/>
              <w:rPr>
                <w:lang w:val="fr-FR" w:eastAsia="zh-CN"/>
              </w:rPr>
            </w:pPr>
            <w:r>
              <w:rPr>
                <w:rFonts w:hint="eastAsia"/>
                <w:lang w:val="fr-FR" w:eastAsia="zh-CN"/>
              </w:rPr>
              <w:t>32</w:t>
            </w:r>
          </w:p>
        </w:tc>
        <w:tc>
          <w:tcPr>
            <w:tcW w:w="5695" w:type="dxa"/>
          </w:tcPr>
          <w:p w:rsidR="00640ECD" w:rsidRPr="00F34F9B" w:rsidRDefault="00640ECD" w:rsidP="00F34F9B">
            <w:pPr>
              <w:spacing w:line="240" w:lineRule="atLeast"/>
              <w:rPr>
                <w:rFonts w:ascii="Arial" w:hAnsi="Arial"/>
                <w:kern w:val="0"/>
                <w:sz w:val="18"/>
                <w:szCs w:val="18"/>
                <w:lang w:val="fr-FR"/>
              </w:rPr>
            </w:pPr>
            <w:r w:rsidRPr="00F34F9B">
              <w:rPr>
                <w:rFonts w:ascii="Arial" w:hAnsi="Arial"/>
                <w:kern w:val="0"/>
                <w:sz w:val="18"/>
                <w:szCs w:val="18"/>
                <w:lang w:val="fr-FR"/>
              </w:rPr>
              <w:t>R</w:t>
            </w:r>
            <w:r w:rsidRPr="00F34F9B">
              <w:rPr>
                <w:rFonts w:ascii="Arial" w:hAnsi="Arial" w:hint="eastAsia"/>
                <w:kern w:val="0"/>
                <w:sz w:val="18"/>
                <w:szCs w:val="18"/>
                <w:lang w:val="fr-FR"/>
              </w:rPr>
              <w:t>esponse</w:t>
            </w:r>
            <w:r w:rsidRPr="00F34F9B">
              <w:rPr>
                <w:rFonts w:ascii="Arial" w:hAnsi="Arial" w:hint="eastAsia"/>
                <w:kern w:val="0"/>
                <w:sz w:val="18"/>
                <w:szCs w:val="18"/>
                <w:lang w:val="fr-FR"/>
              </w:rPr>
              <w:t>值</w:t>
            </w:r>
            <w:r w:rsidR="00CF4F35" w:rsidRPr="00F34F9B">
              <w:rPr>
                <w:rFonts w:ascii="Arial" w:hAnsi="Arial" w:hint="eastAsia"/>
                <w:kern w:val="0"/>
                <w:sz w:val="18"/>
                <w:szCs w:val="18"/>
                <w:lang w:val="fr-FR"/>
              </w:rPr>
              <w:t>＝</w:t>
            </w:r>
          </w:p>
          <w:p w:rsidR="00CF4F35" w:rsidRPr="00F34F9B" w:rsidRDefault="00CF4F35" w:rsidP="00F34F9B">
            <w:pPr>
              <w:spacing w:line="240" w:lineRule="atLeast"/>
              <w:rPr>
                <w:rFonts w:ascii="Arial" w:hAnsi="Arial"/>
                <w:kern w:val="0"/>
                <w:sz w:val="18"/>
                <w:szCs w:val="18"/>
                <w:lang w:val="fr-FR"/>
              </w:rPr>
            </w:pPr>
            <w:r w:rsidRPr="00F34F9B">
              <w:rPr>
                <w:rFonts w:ascii="Arial" w:hAnsi="Arial"/>
                <w:kern w:val="0"/>
                <w:sz w:val="18"/>
                <w:szCs w:val="18"/>
                <w:lang w:val="fr-FR"/>
              </w:rPr>
              <w:t>md5(ha1:</w:t>
            </w:r>
            <w:r w:rsidR="00770F39" w:rsidRPr="00F34F9B">
              <w:rPr>
                <w:rFonts w:ascii="Arial" w:hAnsi="Arial"/>
                <w:kern w:val="0"/>
                <w:sz w:val="18"/>
                <w:szCs w:val="18"/>
                <w:lang w:val="fr-FR"/>
              </w:rPr>
              <w:t>secret</w:t>
            </w:r>
            <w:r w:rsidR="00770F39" w:rsidRPr="00F34F9B">
              <w:rPr>
                <w:rFonts w:ascii="Arial" w:hAnsi="Arial" w:hint="eastAsia"/>
                <w:kern w:val="0"/>
                <w:sz w:val="18"/>
                <w:szCs w:val="18"/>
                <w:lang w:val="fr-FR"/>
              </w:rPr>
              <w:t>PostFix</w:t>
            </w:r>
            <w:r w:rsidRPr="00F34F9B">
              <w:rPr>
                <w:rFonts w:ascii="Arial" w:hAnsi="Arial"/>
                <w:kern w:val="0"/>
                <w:sz w:val="18"/>
                <w:szCs w:val="18"/>
                <w:lang w:val="fr-FR"/>
              </w:rPr>
              <w:t>)</w:t>
            </w:r>
          </w:p>
        </w:tc>
      </w:tr>
      <w:tr w:rsidR="00640ECD" w:rsidRPr="00921F33" w:rsidTr="00FA305A">
        <w:trPr>
          <w:jc w:val="center"/>
        </w:trPr>
        <w:tc>
          <w:tcPr>
            <w:tcW w:w="1763" w:type="dxa"/>
          </w:tcPr>
          <w:p w:rsidR="00640ECD" w:rsidRPr="007A5E2A" w:rsidRDefault="00640ECD" w:rsidP="003D6E7B">
            <w:pPr>
              <w:pStyle w:val="TAL"/>
              <w:rPr>
                <w:bCs/>
                <w:lang w:eastAsia="zh-CN"/>
              </w:rPr>
            </w:pPr>
            <w:r w:rsidRPr="00865D94">
              <w:rPr>
                <w:rFonts w:ascii="Verdana" w:hAnsi="Verdana"/>
              </w:rPr>
              <w:t>secret</w:t>
            </w:r>
            <w:r>
              <w:rPr>
                <w:rFonts w:hint="eastAsia"/>
                <w:bCs/>
                <w:lang w:eastAsia="zh-CN"/>
              </w:rPr>
              <w:t>PostFix</w:t>
            </w:r>
          </w:p>
        </w:tc>
        <w:tc>
          <w:tcPr>
            <w:tcW w:w="850" w:type="dxa"/>
          </w:tcPr>
          <w:p w:rsidR="00640ECD" w:rsidRDefault="00640ECD" w:rsidP="003D6E7B">
            <w:pPr>
              <w:pStyle w:val="TAL"/>
              <w:rPr>
                <w:lang w:val="fr-FR" w:eastAsia="zh-CN"/>
              </w:rPr>
            </w:pPr>
            <w:r>
              <w:rPr>
                <w:rFonts w:hint="eastAsia"/>
                <w:lang w:val="fr-FR" w:eastAsia="zh-CN"/>
              </w:rPr>
              <w:t>M</w:t>
            </w:r>
          </w:p>
        </w:tc>
        <w:tc>
          <w:tcPr>
            <w:tcW w:w="1134" w:type="dxa"/>
          </w:tcPr>
          <w:p w:rsidR="00640ECD" w:rsidRDefault="00640ECD" w:rsidP="003D6E7B">
            <w:pPr>
              <w:pStyle w:val="TAL"/>
              <w:rPr>
                <w:lang w:val="fr-FR" w:eastAsia="zh-CN"/>
              </w:rPr>
            </w:pPr>
            <w:r>
              <w:rPr>
                <w:rFonts w:hint="eastAsia"/>
                <w:lang w:val="fr-FR" w:eastAsia="zh-CN"/>
              </w:rPr>
              <w:t>String</w:t>
            </w:r>
          </w:p>
        </w:tc>
        <w:tc>
          <w:tcPr>
            <w:tcW w:w="709" w:type="dxa"/>
          </w:tcPr>
          <w:p w:rsidR="00640ECD" w:rsidRDefault="00640ECD" w:rsidP="003D6E7B">
            <w:pPr>
              <w:pStyle w:val="TAL"/>
              <w:rPr>
                <w:lang w:val="fr-FR" w:eastAsia="zh-CN"/>
              </w:rPr>
            </w:pPr>
            <w:r>
              <w:rPr>
                <w:rFonts w:hint="eastAsia"/>
                <w:lang w:val="fr-FR" w:eastAsia="zh-CN"/>
              </w:rPr>
              <w:t>128</w:t>
            </w:r>
          </w:p>
        </w:tc>
        <w:tc>
          <w:tcPr>
            <w:tcW w:w="5695" w:type="dxa"/>
          </w:tcPr>
          <w:p w:rsidR="00CF4F35" w:rsidRPr="00F34F9B" w:rsidRDefault="0084680A" w:rsidP="00F34F9B">
            <w:pPr>
              <w:spacing w:line="240" w:lineRule="atLeast"/>
              <w:rPr>
                <w:rFonts w:ascii="Arial" w:hAnsi="Arial"/>
                <w:kern w:val="0"/>
                <w:sz w:val="18"/>
                <w:szCs w:val="18"/>
                <w:lang w:val="fr-FR"/>
              </w:rPr>
            </w:pPr>
            <w:r w:rsidRPr="00F34F9B">
              <w:rPr>
                <w:rFonts w:ascii="Arial" w:hAnsi="Arial"/>
                <w:kern w:val="0"/>
                <w:sz w:val="18"/>
                <w:szCs w:val="18"/>
                <w:lang w:val="fr-FR"/>
              </w:rPr>
              <w:t>Digest</w:t>
            </w:r>
            <w:r w:rsidR="00CF4F35" w:rsidRPr="00F34F9B">
              <w:rPr>
                <w:rFonts w:ascii="Arial" w:hAnsi="Arial" w:hint="eastAsia"/>
                <w:kern w:val="0"/>
                <w:sz w:val="18"/>
                <w:szCs w:val="18"/>
                <w:lang w:val="fr-FR"/>
              </w:rPr>
              <w:t>生成</w:t>
            </w:r>
            <w:r w:rsidRPr="00F34F9B">
              <w:rPr>
                <w:rFonts w:ascii="Arial" w:hAnsi="Arial"/>
                <w:kern w:val="0"/>
                <w:sz w:val="18"/>
                <w:szCs w:val="18"/>
                <w:lang w:val="fr-FR"/>
              </w:rPr>
              <w:t>response</w:t>
            </w:r>
            <w:r w:rsidR="00CF4F35" w:rsidRPr="00F34F9B">
              <w:rPr>
                <w:rFonts w:ascii="Arial" w:hAnsi="Arial" w:hint="eastAsia"/>
                <w:kern w:val="0"/>
                <w:sz w:val="18"/>
                <w:szCs w:val="18"/>
                <w:lang w:val="fr-FR"/>
              </w:rPr>
              <w:t>的参数</w:t>
            </w:r>
          </w:p>
          <w:p w:rsidR="00CF4F35" w:rsidRPr="00F34F9B" w:rsidRDefault="00B25FF1" w:rsidP="00F34F9B">
            <w:pPr>
              <w:spacing w:line="240" w:lineRule="atLeast"/>
              <w:rPr>
                <w:rFonts w:ascii="Arial" w:hAnsi="Arial"/>
                <w:kern w:val="0"/>
                <w:sz w:val="18"/>
                <w:szCs w:val="18"/>
                <w:lang w:val="fr-FR"/>
              </w:rPr>
            </w:pPr>
            <w:r w:rsidRPr="00F34F9B">
              <w:rPr>
                <w:rFonts w:ascii="Arial" w:hAnsi="Arial" w:hint="eastAsia"/>
                <w:kern w:val="0"/>
                <w:sz w:val="18"/>
                <w:szCs w:val="18"/>
                <w:lang w:val="fr-FR"/>
              </w:rPr>
              <w:t>标准</w:t>
            </w:r>
            <w:r w:rsidR="0084680A" w:rsidRPr="00F34F9B">
              <w:rPr>
                <w:rFonts w:ascii="Arial" w:hAnsi="Arial" w:hint="eastAsia"/>
                <w:kern w:val="0"/>
                <w:sz w:val="18"/>
                <w:szCs w:val="18"/>
                <w:lang w:val="fr-FR"/>
              </w:rPr>
              <w:t>：</w:t>
            </w:r>
            <w:r w:rsidR="0084680A" w:rsidRPr="00F34F9B">
              <w:rPr>
                <w:rFonts w:ascii="Arial" w:hAnsi="Arial"/>
                <w:kern w:val="0"/>
                <w:sz w:val="18"/>
                <w:szCs w:val="18"/>
                <w:lang w:val="fr-FR"/>
              </w:rPr>
              <w:t>nonce:nc:cnonce:qop:ha2</w:t>
            </w:r>
          </w:p>
          <w:p w:rsidR="00EB42A2" w:rsidRPr="00F34F9B" w:rsidRDefault="00B25FF1" w:rsidP="00EB42A2">
            <w:pPr>
              <w:spacing w:line="240" w:lineRule="atLeast"/>
              <w:rPr>
                <w:rFonts w:ascii="Arial" w:hAnsi="Arial"/>
                <w:kern w:val="0"/>
                <w:sz w:val="18"/>
                <w:szCs w:val="18"/>
                <w:lang w:val="fr-FR"/>
              </w:rPr>
            </w:pPr>
            <w:r w:rsidRPr="00F34F9B">
              <w:rPr>
                <w:rFonts w:ascii="Arial" w:hAnsi="Arial" w:hint="eastAsia"/>
                <w:kern w:val="0"/>
                <w:sz w:val="18"/>
                <w:szCs w:val="18"/>
                <w:lang w:val="fr-FR"/>
              </w:rPr>
              <w:t>简化</w:t>
            </w:r>
            <w:r w:rsidR="0084680A" w:rsidRPr="00F34F9B">
              <w:rPr>
                <w:rFonts w:ascii="Arial" w:hAnsi="Arial" w:hint="eastAsia"/>
                <w:kern w:val="0"/>
                <w:sz w:val="18"/>
                <w:szCs w:val="18"/>
                <w:lang w:val="fr-FR"/>
              </w:rPr>
              <w:t>：</w:t>
            </w:r>
            <w:r w:rsidR="00FA305A">
              <w:rPr>
                <w:rFonts w:ascii="Arial" w:hAnsi="Arial" w:hint="eastAsia"/>
                <w:kern w:val="0"/>
                <w:sz w:val="18"/>
                <w:szCs w:val="18"/>
                <w:lang w:val="fr-FR"/>
              </w:rPr>
              <w:t>nonce</w:t>
            </w:r>
            <w:r w:rsidR="00FA305A">
              <w:rPr>
                <w:rFonts w:ascii="Arial" w:hAnsi="Arial" w:hint="eastAsia"/>
                <w:kern w:val="0"/>
                <w:sz w:val="18"/>
                <w:szCs w:val="18"/>
                <w:lang w:val="fr-FR"/>
              </w:rPr>
              <w:t>＝</w:t>
            </w:r>
            <w:r w:rsidR="00EB42A2" w:rsidRPr="00F34F9B">
              <w:rPr>
                <w:rFonts w:ascii="Arial" w:hAnsi="Arial" w:hint="eastAsia"/>
                <w:kern w:val="0"/>
                <w:sz w:val="18"/>
                <w:szCs w:val="18"/>
                <w:lang w:val="fr-FR"/>
              </w:rPr>
              <w:t>当前时间</w:t>
            </w:r>
            <w:r w:rsidR="00EB42A2">
              <w:rPr>
                <w:rFonts w:ascii="Arial" w:hAnsi="Arial" w:hint="eastAsia"/>
                <w:kern w:val="0"/>
                <w:sz w:val="18"/>
                <w:szCs w:val="18"/>
                <w:lang w:val="fr-FR"/>
              </w:rPr>
              <w:t>:</w:t>
            </w:r>
            <w:r w:rsidR="00EB42A2">
              <w:rPr>
                <w:rFonts w:ascii="Arial" w:hAnsi="Arial" w:hint="eastAsia"/>
                <w:kern w:val="0"/>
                <w:sz w:val="18"/>
                <w:szCs w:val="18"/>
                <w:lang w:val="fr-FR"/>
              </w:rPr>
              <w:t>随机数</w:t>
            </w:r>
            <w:r w:rsidR="00FA305A">
              <w:rPr>
                <w:rFonts w:ascii="Arial" w:hAnsi="Arial" w:hint="eastAsia"/>
                <w:kern w:val="0"/>
                <w:sz w:val="18"/>
                <w:szCs w:val="18"/>
                <w:lang w:val="fr-FR"/>
              </w:rPr>
              <w:t xml:space="preserve">   </w:t>
            </w:r>
          </w:p>
          <w:p w:rsidR="00FA305A" w:rsidRPr="00F34F9B" w:rsidRDefault="00EB42A2" w:rsidP="00471C40">
            <w:pPr>
              <w:spacing w:line="240" w:lineRule="atLeast"/>
              <w:ind w:firstLineChars="300" w:firstLine="540"/>
              <w:rPr>
                <w:rFonts w:ascii="Arial" w:hAnsi="Arial"/>
                <w:kern w:val="0"/>
                <w:sz w:val="18"/>
                <w:szCs w:val="18"/>
                <w:lang w:val="fr-FR"/>
              </w:rPr>
            </w:pPr>
            <w:r>
              <w:rPr>
                <w:rFonts w:ascii="Arial" w:hAnsi="Arial" w:hint="eastAsia"/>
                <w:kern w:val="0"/>
                <w:sz w:val="18"/>
                <w:szCs w:val="18"/>
                <w:lang w:val="fr-FR"/>
              </w:rPr>
              <w:t>当前时间</w:t>
            </w:r>
            <w:r w:rsidRPr="00F34F9B">
              <w:rPr>
                <w:rFonts w:ascii="Arial" w:hAnsi="Arial" w:hint="eastAsia"/>
                <w:kern w:val="0"/>
                <w:sz w:val="18"/>
                <w:szCs w:val="18"/>
                <w:lang w:val="fr-FR"/>
              </w:rPr>
              <w:t>(YYYYMMDDhhmmss</w:t>
            </w:r>
            <w:r w:rsidRPr="00F34F9B">
              <w:rPr>
                <w:rFonts w:ascii="Arial" w:hAnsi="Arial" w:hint="eastAsia"/>
                <w:kern w:val="0"/>
                <w:sz w:val="18"/>
                <w:szCs w:val="18"/>
                <w:lang w:val="fr-FR"/>
              </w:rPr>
              <w:t>采用</w:t>
            </w:r>
            <w:r w:rsidRPr="00F34F9B">
              <w:rPr>
                <w:rFonts w:ascii="Arial" w:hAnsi="Arial"/>
                <w:kern w:val="0"/>
                <w:sz w:val="18"/>
                <w:szCs w:val="18"/>
                <w:lang w:val="fr-FR"/>
              </w:rPr>
              <w:t>GMT</w:t>
            </w:r>
            <w:r w:rsidRPr="00F34F9B">
              <w:rPr>
                <w:rFonts w:ascii="Arial" w:hAnsi="Arial" w:hint="eastAsia"/>
                <w:kern w:val="0"/>
                <w:sz w:val="18"/>
                <w:szCs w:val="18"/>
                <w:lang w:val="fr-FR"/>
              </w:rPr>
              <w:t>)</w:t>
            </w:r>
          </w:p>
        </w:tc>
      </w:tr>
      <w:tr w:rsidR="00640ECD" w:rsidTr="00FA305A">
        <w:trPr>
          <w:jc w:val="center"/>
        </w:trPr>
        <w:tc>
          <w:tcPr>
            <w:tcW w:w="1763" w:type="dxa"/>
          </w:tcPr>
          <w:p w:rsidR="00640ECD" w:rsidRPr="007A5E2A" w:rsidRDefault="00E75215" w:rsidP="003D6E7B">
            <w:pPr>
              <w:pStyle w:val="TAL"/>
              <w:rPr>
                <w:lang w:val="fr-FR" w:eastAsia="zh-CN"/>
              </w:rPr>
            </w:pPr>
            <w:r>
              <w:rPr>
                <w:rFonts w:hint="eastAsia"/>
                <w:bCs/>
              </w:rPr>
              <w:t>reqClientType</w:t>
            </w:r>
          </w:p>
        </w:tc>
        <w:tc>
          <w:tcPr>
            <w:tcW w:w="850" w:type="dxa"/>
          </w:tcPr>
          <w:p w:rsidR="00640ECD" w:rsidRDefault="00640ECD" w:rsidP="003D6E7B">
            <w:pPr>
              <w:pStyle w:val="TAL"/>
              <w:rPr>
                <w:lang w:val="fr-FR" w:eastAsia="zh-CN"/>
              </w:rPr>
            </w:pPr>
            <w:r>
              <w:rPr>
                <w:rFonts w:hint="eastAsia"/>
                <w:lang w:val="fr-FR" w:eastAsia="zh-CN"/>
              </w:rPr>
              <w:t>M</w:t>
            </w:r>
          </w:p>
        </w:tc>
        <w:tc>
          <w:tcPr>
            <w:tcW w:w="1134" w:type="dxa"/>
          </w:tcPr>
          <w:p w:rsidR="00640ECD" w:rsidRDefault="005200E4" w:rsidP="003D6E7B">
            <w:pPr>
              <w:pStyle w:val="TAL"/>
              <w:rPr>
                <w:lang w:val="fr-FR" w:eastAsia="zh-CN"/>
              </w:rPr>
            </w:pPr>
            <w:r>
              <w:rPr>
                <w:lang w:val="fr-FR"/>
              </w:rPr>
              <w:t>Int</w:t>
            </w:r>
          </w:p>
        </w:tc>
        <w:tc>
          <w:tcPr>
            <w:tcW w:w="709" w:type="dxa"/>
          </w:tcPr>
          <w:p w:rsidR="00640ECD" w:rsidRDefault="00640ECD" w:rsidP="003D6E7B">
            <w:pPr>
              <w:pStyle w:val="TAL"/>
              <w:rPr>
                <w:lang w:val="fr-FR" w:eastAsia="zh-CN"/>
              </w:rPr>
            </w:pPr>
          </w:p>
        </w:tc>
        <w:tc>
          <w:tcPr>
            <w:tcW w:w="5695" w:type="dxa"/>
          </w:tcPr>
          <w:p w:rsidR="00640ECD" w:rsidRPr="00F34F9B" w:rsidRDefault="00640ECD" w:rsidP="00F34F9B">
            <w:pPr>
              <w:spacing w:line="240" w:lineRule="atLeast"/>
              <w:rPr>
                <w:rFonts w:ascii="Arial" w:hAnsi="Arial"/>
                <w:kern w:val="0"/>
                <w:sz w:val="18"/>
                <w:szCs w:val="18"/>
                <w:lang w:val="fr-FR"/>
              </w:rPr>
            </w:pPr>
            <w:r w:rsidRPr="00F34F9B">
              <w:rPr>
                <w:rFonts w:ascii="Arial" w:hAnsi="Arial" w:hint="eastAsia"/>
                <w:kern w:val="0"/>
                <w:sz w:val="18"/>
                <w:szCs w:val="18"/>
                <w:lang w:val="fr-FR"/>
              </w:rPr>
              <w:t>请求客户端类型</w:t>
            </w:r>
          </w:p>
        </w:tc>
      </w:tr>
      <w:tr w:rsidR="00B32291" w:rsidTr="00FA305A">
        <w:trPr>
          <w:jc w:val="center"/>
        </w:trPr>
        <w:tc>
          <w:tcPr>
            <w:tcW w:w="1763" w:type="dxa"/>
          </w:tcPr>
          <w:p w:rsidR="00B32291" w:rsidRDefault="00B32291" w:rsidP="003D6E7B">
            <w:pPr>
              <w:pStyle w:val="TAL"/>
              <w:rPr>
                <w:bCs/>
              </w:rPr>
            </w:pPr>
            <w:r>
              <w:rPr>
                <w:rFonts w:hint="eastAsia"/>
                <w:b/>
                <w:bCs/>
                <w:lang w:eastAsia="zh-CN"/>
              </w:rPr>
              <w:t>loginC</w:t>
            </w:r>
            <w:r w:rsidRPr="00493E1F">
              <w:rPr>
                <w:b/>
                <w:bCs/>
                <w:lang w:eastAsia="zh-CN"/>
              </w:rPr>
              <w:t>hannel</w:t>
            </w:r>
          </w:p>
        </w:tc>
        <w:tc>
          <w:tcPr>
            <w:tcW w:w="850" w:type="dxa"/>
          </w:tcPr>
          <w:p w:rsidR="00B32291" w:rsidRDefault="00B32291" w:rsidP="003D6E7B">
            <w:pPr>
              <w:pStyle w:val="TAL"/>
              <w:rPr>
                <w:lang w:val="fr-FR" w:eastAsia="zh-CN"/>
              </w:rPr>
            </w:pPr>
            <w:r>
              <w:rPr>
                <w:rFonts w:cs="Arial" w:hint="eastAsia"/>
                <w:color w:val="000000"/>
                <w:lang w:eastAsia="zh-CN"/>
              </w:rPr>
              <w:t>O</w:t>
            </w:r>
          </w:p>
        </w:tc>
        <w:tc>
          <w:tcPr>
            <w:tcW w:w="1134" w:type="dxa"/>
          </w:tcPr>
          <w:p w:rsidR="00B32291" w:rsidRDefault="005200E4" w:rsidP="003D6E7B">
            <w:pPr>
              <w:pStyle w:val="TAL"/>
              <w:rPr>
                <w:lang w:val="fr-FR"/>
              </w:rPr>
            </w:pPr>
            <w:r>
              <w:rPr>
                <w:lang w:eastAsia="zh-CN"/>
              </w:rPr>
              <w:t>Bigint</w:t>
            </w:r>
          </w:p>
        </w:tc>
        <w:tc>
          <w:tcPr>
            <w:tcW w:w="709" w:type="dxa"/>
          </w:tcPr>
          <w:p w:rsidR="00B32291" w:rsidRDefault="00B32291" w:rsidP="003D6E7B">
            <w:pPr>
              <w:pStyle w:val="TAL"/>
              <w:rPr>
                <w:lang w:val="fr-FR" w:eastAsia="zh-CN"/>
              </w:rPr>
            </w:pPr>
          </w:p>
        </w:tc>
        <w:tc>
          <w:tcPr>
            <w:tcW w:w="5695" w:type="dxa"/>
          </w:tcPr>
          <w:p w:rsidR="00B32291" w:rsidRPr="00F34F9B" w:rsidRDefault="00B32291" w:rsidP="00F34F9B">
            <w:pPr>
              <w:spacing w:line="240" w:lineRule="atLeast"/>
              <w:rPr>
                <w:rFonts w:ascii="Arial" w:hAnsi="Arial"/>
                <w:kern w:val="0"/>
                <w:sz w:val="18"/>
                <w:szCs w:val="18"/>
                <w:lang w:val="fr-FR"/>
              </w:rPr>
            </w:pPr>
            <w:r w:rsidRPr="00F34F9B">
              <w:rPr>
                <w:rFonts w:ascii="Arial" w:hAnsi="Arial" w:hint="eastAsia"/>
                <w:kern w:val="0"/>
                <w:sz w:val="18"/>
                <w:szCs w:val="18"/>
                <w:lang w:val="fr-FR"/>
              </w:rPr>
              <w:t>登录渠道</w:t>
            </w:r>
            <w:r w:rsidR="00FA305A">
              <w:rPr>
                <w:rFonts w:ascii="Arial" w:hAnsi="Arial" w:hint="eastAsia"/>
                <w:kern w:val="0"/>
                <w:sz w:val="18"/>
                <w:szCs w:val="18"/>
                <w:lang w:val="fr-FR"/>
              </w:rPr>
              <w:t>；</w:t>
            </w:r>
            <w:r w:rsidRPr="00F34F9B">
              <w:rPr>
                <w:rFonts w:ascii="Arial" w:hAnsi="Arial" w:hint="eastAsia"/>
                <w:kern w:val="0"/>
                <w:sz w:val="18"/>
                <w:szCs w:val="18"/>
                <w:lang w:val="fr-FR"/>
              </w:rPr>
              <w:t>格式：</w:t>
            </w:r>
            <w:r w:rsidRPr="00F34F9B">
              <w:rPr>
                <w:rFonts w:ascii="Arial" w:hAnsi="Arial" w:hint="eastAsia"/>
                <w:kern w:val="0"/>
                <w:sz w:val="18"/>
                <w:szCs w:val="18"/>
                <w:lang w:val="fr-FR"/>
              </w:rPr>
              <w:t>[3</w:t>
            </w:r>
            <w:r w:rsidRPr="00F34F9B">
              <w:rPr>
                <w:rFonts w:ascii="Arial" w:hAnsi="Arial" w:hint="eastAsia"/>
                <w:kern w:val="0"/>
                <w:sz w:val="18"/>
                <w:szCs w:val="18"/>
                <w:lang w:val="fr-FR"/>
              </w:rPr>
              <w:t>位业务</w:t>
            </w:r>
            <w:r w:rsidRPr="00F34F9B">
              <w:rPr>
                <w:rFonts w:ascii="Arial" w:hAnsi="Arial" w:hint="eastAsia"/>
                <w:kern w:val="0"/>
                <w:sz w:val="18"/>
                <w:szCs w:val="18"/>
                <w:lang w:val="fr-FR"/>
              </w:rPr>
              <w:t>ID]+[6</w:t>
            </w:r>
            <w:r w:rsidRPr="00F34F9B">
              <w:rPr>
                <w:rFonts w:ascii="Arial" w:hAnsi="Arial" w:hint="eastAsia"/>
                <w:kern w:val="0"/>
                <w:sz w:val="18"/>
                <w:szCs w:val="18"/>
                <w:lang w:val="fr-FR"/>
              </w:rPr>
              <w:t>位渠道编码</w:t>
            </w:r>
            <w:r w:rsidRPr="00F34F9B">
              <w:rPr>
                <w:rFonts w:ascii="Arial" w:hAnsi="Arial" w:hint="eastAsia"/>
                <w:kern w:val="0"/>
                <w:sz w:val="18"/>
                <w:szCs w:val="18"/>
                <w:lang w:val="fr-FR"/>
              </w:rPr>
              <w:t>]</w:t>
            </w:r>
          </w:p>
          <w:p w:rsidR="00B32291" w:rsidRPr="00F34F9B" w:rsidRDefault="00B32291" w:rsidP="00F34F9B">
            <w:pPr>
              <w:spacing w:line="240" w:lineRule="atLeast"/>
              <w:rPr>
                <w:rFonts w:ascii="Arial" w:hAnsi="Arial"/>
                <w:kern w:val="0"/>
                <w:sz w:val="18"/>
                <w:szCs w:val="18"/>
                <w:lang w:val="fr-FR"/>
              </w:rPr>
            </w:pPr>
            <w:r>
              <w:rPr>
                <w:rFonts w:ascii="Arial" w:hAnsi="Arial" w:hint="eastAsia"/>
                <w:kern w:val="0"/>
                <w:sz w:val="18"/>
                <w:szCs w:val="18"/>
                <w:lang w:val="fr-FR"/>
              </w:rPr>
              <w:t>不填写时，则取</w:t>
            </w:r>
            <w:r w:rsidRPr="00F34F9B">
              <w:rPr>
                <w:rFonts w:ascii="Arial" w:hAnsi="Arial" w:hint="eastAsia"/>
                <w:kern w:val="0"/>
                <w:sz w:val="18"/>
                <w:szCs w:val="18"/>
                <w:lang w:val="fr-FR"/>
              </w:rPr>
              <w:t>reqClientType</w:t>
            </w:r>
            <w:r>
              <w:rPr>
                <w:rFonts w:ascii="Arial" w:hAnsi="Arial" w:hint="eastAsia"/>
                <w:kern w:val="0"/>
                <w:sz w:val="18"/>
                <w:szCs w:val="18"/>
                <w:lang w:val="fr-FR"/>
              </w:rPr>
              <w:t>对应的默认值。</w:t>
            </w:r>
          </w:p>
        </w:tc>
      </w:tr>
      <w:tr w:rsidR="00E85784" w:rsidTr="00FA305A">
        <w:trPr>
          <w:jc w:val="center"/>
        </w:trPr>
        <w:tc>
          <w:tcPr>
            <w:tcW w:w="1763" w:type="dxa"/>
          </w:tcPr>
          <w:p w:rsidR="00E85784" w:rsidRDefault="00E85784" w:rsidP="003D6E7B">
            <w:pPr>
              <w:pStyle w:val="TAL"/>
              <w:rPr>
                <w:b/>
                <w:bCs/>
                <w:lang w:eastAsia="zh-CN"/>
              </w:rPr>
            </w:pPr>
            <w:r>
              <w:rPr>
                <w:rFonts w:ascii="Verdana" w:hAnsi="Verdana" w:hint="eastAsia"/>
                <w:lang w:val="en-US" w:eastAsia="zh-CN"/>
              </w:rPr>
              <w:t>plmn</w:t>
            </w:r>
          </w:p>
        </w:tc>
        <w:tc>
          <w:tcPr>
            <w:tcW w:w="850" w:type="dxa"/>
          </w:tcPr>
          <w:p w:rsidR="00E85784" w:rsidRDefault="00E85784" w:rsidP="003D6E7B">
            <w:pPr>
              <w:pStyle w:val="TAL"/>
              <w:rPr>
                <w:rFonts w:cs="Arial"/>
                <w:color w:val="000000"/>
                <w:lang w:eastAsia="zh-CN"/>
              </w:rPr>
            </w:pPr>
            <w:r>
              <w:rPr>
                <w:rFonts w:ascii="Verdana" w:hAnsi="Verdana" w:hint="eastAsia"/>
                <w:lang w:val="en-US" w:eastAsia="zh-CN"/>
              </w:rPr>
              <w:t>O</w:t>
            </w:r>
          </w:p>
        </w:tc>
        <w:tc>
          <w:tcPr>
            <w:tcW w:w="1134" w:type="dxa"/>
          </w:tcPr>
          <w:p w:rsidR="00E85784" w:rsidRDefault="00E85784" w:rsidP="003D6E7B">
            <w:pPr>
              <w:pStyle w:val="TAL"/>
              <w:rPr>
                <w:lang w:eastAsia="zh-CN"/>
              </w:rPr>
            </w:pPr>
            <w:r>
              <w:rPr>
                <w:rFonts w:ascii="Verdana" w:hAnsi="Verdana" w:hint="eastAsia"/>
                <w:lang w:eastAsia="zh-CN"/>
              </w:rPr>
              <w:t>String</w:t>
            </w:r>
          </w:p>
        </w:tc>
        <w:tc>
          <w:tcPr>
            <w:tcW w:w="709" w:type="dxa"/>
          </w:tcPr>
          <w:p w:rsidR="00E85784" w:rsidRDefault="00E85784" w:rsidP="003D6E7B">
            <w:pPr>
              <w:pStyle w:val="TAL"/>
              <w:rPr>
                <w:lang w:val="fr-FR" w:eastAsia="zh-CN"/>
              </w:rPr>
            </w:pPr>
          </w:p>
        </w:tc>
        <w:tc>
          <w:tcPr>
            <w:tcW w:w="5695" w:type="dxa"/>
          </w:tcPr>
          <w:p w:rsidR="00E85784" w:rsidRDefault="00E85784" w:rsidP="00E85784">
            <w:pPr>
              <w:rPr>
                <w:rFonts w:ascii="宋体" w:hAnsi="宋体"/>
                <w:sz w:val="18"/>
                <w:szCs w:val="18"/>
              </w:rPr>
            </w:pPr>
            <w:r>
              <w:rPr>
                <w:rFonts w:hint="eastAsia"/>
                <w:sz w:val="19"/>
                <w:szCs w:val="19"/>
                <w:lang w:val="en-GB"/>
              </w:rPr>
              <w:t>手机</w:t>
            </w:r>
            <w:r>
              <w:rPr>
                <w:rFonts w:hint="eastAsia"/>
                <w:sz w:val="19"/>
                <w:szCs w:val="19"/>
                <w:lang w:val="en-GB"/>
              </w:rPr>
              <w:t>plmn</w:t>
            </w:r>
            <w:r>
              <w:rPr>
                <w:rFonts w:ascii="宋体" w:hAnsi="宋体" w:hint="eastAsia"/>
                <w:sz w:val="18"/>
                <w:szCs w:val="18"/>
              </w:rPr>
              <w:t xml:space="preserve"> </w:t>
            </w:r>
          </w:p>
        </w:tc>
      </w:tr>
      <w:tr w:rsidR="00E85784" w:rsidTr="00FA305A">
        <w:trPr>
          <w:jc w:val="center"/>
        </w:trPr>
        <w:tc>
          <w:tcPr>
            <w:tcW w:w="1763" w:type="dxa"/>
          </w:tcPr>
          <w:p w:rsidR="00E85784" w:rsidRDefault="00E85784" w:rsidP="003D6E7B">
            <w:pPr>
              <w:pStyle w:val="TAL"/>
              <w:rPr>
                <w:rFonts w:ascii="Verdana" w:hAnsi="Verdana"/>
                <w:lang w:val="en-US" w:eastAsia="zh-CN"/>
              </w:rPr>
            </w:pPr>
            <w:r>
              <w:rPr>
                <w:rFonts w:ascii="Verdana" w:hAnsi="Verdana" w:hint="eastAsia"/>
                <w:lang w:val="en-US" w:eastAsia="zh-CN"/>
              </w:rPr>
              <w:t>osVersion</w:t>
            </w:r>
          </w:p>
        </w:tc>
        <w:tc>
          <w:tcPr>
            <w:tcW w:w="850" w:type="dxa"/>
          </w:tcPr>
          <w:p w:rsidR="00E85784" w:rsidRDefault="00E85784" w:rsidP="003D6E7B">
            <w:pPr>
              <w:pStyle w:val="TAL"/>
              <w:rPr>
                <w:rFonts w:ascii="Verdana" w:hAnsi="Verdana"/>
                <w:lang w:val="en-US" w:eastAsia="zh-CN"/>
              </w:rPr>
            </w:pPr>
            <w:r>
              <w:rPr>
                <w:rFonts w:ascii="Verdana" w:hAnsi="Verdana" w:hint="eastAsia"/>
                <w:lang w:val="en-US" w:eastAsia="zh-CN"/>
              </w:rPr>
              <w:t>O</w:t>
            </w:r>
          </w:p>
        </w:tc>
        <w:tc>
          <w:tcPr>
            <w:tcW w:w="1134" w:type="dxa"/>
          </w:tcPr>
          <w:p w:rsidR="00E85784" w:rsidRDefault="00E85784" w:rsidP="003D6E7B">
            <w:pPr>
              <w:pStyle w:val="TAL"/>
              <w:rPr>
                <w:rFonts w:ascii="Verdana" w:hAnsi="Verdana"/>
                <w:lang w:eastAsia="zh-CN"/>
              </w:rPr>
            </w:pPr>
            <w:r>
              <w:rPr>
                <w:rFonts w:ascii="Verdana" w:hAnsi="Verdana" w:hint="eastAsia"/>
                <w:lang w:eastAsia="zh-CN"/>
              </w:rPr>
              <w:t>String</w:t>
            </w:r>
          </w:p>
        </w:tc>
        <w:tc>
          <w:tcPr>
            <w:tcW w:w="709" w:type="dxa"/>
          </w:tcPr>
          <w:p w:rsidR="00E85784" w:rsidRDefault="00E85784" w:rsidP="003D6E7B">
            <w:pPr>
              <w:pStyle w:val="TAL"/>
              <w:rPr>
                <w:lang w:val="fr-FR" w:eastAsia="zh-CN"/>
              </w:rPr>
            </w:pPr>
          </w:p>
        </w:tc>
        <w:tc>
          <w:tcPr>
            <w:tcW w:w="5695" w:type="dxa"/>
          </w:tcPr>
          <w:p w:rsidR="00E85784" w:rsidRDefault="00E85784" w:rsidP="00E85784">
            <w:pPr>
              <w:rPr>
                <w:sz w:val="19"/>
                <w:szCs w:val="19"/>
                <w:lang w:val="en-GB"/>
              </w:rPr>
            </w:pPr>
            <w:r>
              <w:rPr>
                <w:rFonts w:hint="eastAsia"/>
                <w:sz w:val="19"/>
                <w:szCs w:val="19"/>
                <w:lang w:val="en-GB"/>
              </w:rPr>
              <w:t>操作系统版本</w:t>
            </w:r>
          </w:p>
          <w:p w:rsidR="002F049F" w:rsidRDefault="002F049F" w:rsidP="002F049F">
            <w:pPr>
              <w:rPr>
                <w:sz w:val="19"/>
                <w:szCs w:val="19"/>
                <w:lang w:val="en-GB"/>
              </w:rPr>
            </w:pPr>
            <w:r>
              <w:rPr>
                <w:rFonts w:hint="eastAsia"/>
                <w:sz w:val="19"/>
                <w:szCs w:val="19"/>
                <w:lang w:val="en-GB"/>
              </w:rPr>
              <w:t>格式要求：操作系统</w:t>
            </w:r>
            <w:r>
              <w:rPr>
                <w:rFonts w:hint="eastAsia"/>
                <w:sz w:val="19"/>
                <w:szCs w:val="19"/>
                <w:lang w:val="en-GB"/>
              </w:rPr>
              <w:t>+</w:t>
            </w:r>
            <w:r>
              <w:rPr>
                <w:rFonts w:hint="eastAsia"/>
                <w:sz w:val="19"/>
                <w:szCs w:val="19"/>
                <w:lang w:val="en-GB"/>
              </w:rPr>
              <w:t>版本号</w:t>
            </w:r>
          </w:p>
          <w:p w:rsidR="002F049F" w:rsidRPr="002F049F" w:rsidRDefault="002F049F" w:rsidP="002F049F">
            <w:pPr>
              <w:rPr>
                <w:sz w:val="19"/>
                <w:szCs w:val="19"/>
                <w:lang w:val="en-GB"/>
              </w:rPr>
            </w:pPr>
            <w:r>
              <w:rPr>
                <w:rFonts w:hint="eastAsia"/>
                <w:sz w:val="19"/>
                <w:szCs w:val="19"/>
                <w:lang w:val="en-GB"/>
              </w:rPr>
              <w:t>例如：</w:t>
            </w:r>
            <w:r>
              <w:rPr>
                <w:color w:val="1F497D"/>
              </w:rPr>
              <w:t>android</w:t>
            </w:r>
            <w:r>
              <w:rPr>
                <w:rFonts w:hint="eastAsia"/>
                <w:color w:val="1F497D"/>
              </w:rPr>
              <w:t xml:space="preserve"> </w:t>
            </w:r>
            <w:r>
              <w:rPr>
                <w:color w:val="1F497D"/>
              </w:rPr>
              <w:t>2.2.2</w:t>
            </w:r>
            <w:r>
              <w:rPr>
                <w:rFonts w:hint="eastAsia"/>
                <w:color w:val="1F497D"/>
              </w:rPr>
              <w:t>，</w:t>
            </w:r>
            <w:r>
              <w:rPr>
                <w:rStyle w:val="affffff4"/>
              </w:rPr>
              <w:t>Mac OS X 10.4</w:t>
            </w:r>
          </w:p>
        </w:tc>
      </w:tr>
      <w:tr w:rsidR="00B25FF1" w:rsidTr="00FA305A">
        <w:trPr>
          <w:jc w:val="center"/>
        </w:trPr>
        <w:tc>
          <w:tcPr>
            <w:tcW w:w="1763" w:type="dxa"/>
          </w:tcPr>
          <w:p w:rsidR="00B25FF1" w:rsidRDefault="00B25FF1" w:rsidP="00B25FF1">
            <w:pPr>
              <w:pStyle w:val="TAL"/>
              <w:rPr>
                <w:rFonts w:ascii="Verdana" w:hAnsi="Verdana"/>
                <w:lang w:val="en-US" w:eastAsia="zh-CN"/>
              </w:rPr>
            </w:pPr>
            <w:r>
              <w:rPr>
                <w:rFonts w:ascii="Verdana" w:hAnsi="Verdana" w:hint="eastAsia"/>
                <w:lang w:val="en-US" w:eastAsia="zh-CN"/>
              </w:rPr>
              <w:t>ha1Type</w:t>
            </w:r>
          </w:p>
        </w:tc>
        <w:tc>
          <w:tcPr>
            <w:tcW w:w="850" w:type="dxa"/>
          </w:tcPr>
          <w:p w:rsidR="00B25FF1" w:rsidRDefault="00B25FF1" w:rsidP="003D6E7B">
            <w:pPr>
              <w:pStyle w:val="TAL"/>
              <w:rPr>
                <w:rFonts w:ascii="Verdana" w:hAnsi="Verdana"/>
                <w:lang w:val="en-US" w:eastAsia="zh-CN"/>
              </w:rPr>
            </w:pPr>
            <w:r>
              <w:rPr>
                <w:rFonts w:ascii="Verdana" w:hAnsi="Verdana" w:hint="eastAsia"/>
                <w:lang w:val="en-US" w:eastAsia="zh-CN"/>
              </w:rPr>
              <w:t>O</w:t>
            </w:r>
          </w:p>
        </w:tc>
        <w:tc>
          <w:tcPr>
            <w:tcW w:w="1134" w:type="dxa"/>
          </w:tcPr>
          <w:p w:rsidR="00B25FF1" w:rsidRDefault="005200E4" w:rsidP="003D6E7B">
            <w:pPr>
              <w:pStyle w:val="TAL"/>
              <w:rPr>
                <w:rFonts w:ascii="Verdana" w:hAnsi="Verdana"/>
                <w:lang w:eastAsia="zh-CN"/>
              </w:rPr>
            </w:pPr>
            <w:r>
              <w:rPr>
                <w:rFonts w:ascii="Verdana" w:hAnsi="Verdana"/>
                <w:lang w:eastAsia="zh-CN"/>
              </w:rPr>
              <w:t>Int</w:t>
            </w:r>
          </w:p>
        </w:tc>
        <w:tc>
          <w:tcPr>
            <w:tcW w:w="709" w:type="dxa"/>
          </w:tcPr>
          <w:p w:rsidR="00B25FF1" w:rsidRDefault="00B25FF1" w:rsidP="003D6E7B">
            <w:pPr>
              <w:pStyle w:val="TAL"/>
              <w:rPr>
                <w:lang w:val="fr-FR" w:eastAsia="zh-CN"/>
              </w:rPr>
            </w:pPr>
          </w:p>
        </w:tc>
        <w:tc>
          <w:tcPr>
            <w:tcW w:w="5695" w:type="dxa"/>
          </w:tcPr>
          <w:p w:rsidR="00B25FF1" w:rsidRDefault="00B25FF1" w:rsidP="008F535C">
            <w:pPr>
              <w:rPr>
                <w:sz w:val="19"/>
                <w:szCs w:val="19"/>
                <w:lang w:val="en-GB"/>
              </w:rPr>
            </w:pPr>
            <w:r>
              <w:rPr>
                <w:rFonts w:hint="eastAsia"/>
                <w:sz w:val="19"/>
                <w:szCs w:val="19"/>
                <w:lang w:val="en-GB"/>
              </w:rPr>
              <w:t>HA1</w:t>
            </w:r>
            <w:r>
              <w:rPr>
                <w:rFonts w:hint="eastAsia"/>
                <w:sz w:val="19"/>
                <w:szCs w:val="19"/>
                <w:lang w:val="en-GB"/>
              </w:rPr>
              <w:t>值类型</w:t>
            </w:r>
          </w:p>
          <w:p w:rsidR="00B25FF1" w:rsidRDefault="00B25FF1" w:rsidP="008F535C">
            <w:pPr>
              <w:rPr>
                <w:sz w:val="19"/>
                <w:szCs w:val="19"/>
                <w:lang w:val="en-GB"/>
              </w:rPr>
            </w:pPr>
            <w:r>
              <w:rPr>
                <w:rFonts w:hint="eastAsia"/>
                <w:sz w:val="19"/>
                <w:szCs w:val="19"/>
                <w:lang w:val="en-GB"/>
              </w:rPr>
              <w:t>0</w:t>
            </w:r>
            <w:r>
              <w:rPr>
                <w:rFonts w:hint="eastAsia"/>
                <w:sz w:val="19"/>
                <w:szCs w:val="19"/>
                <w:lang w:val="en-GB"/>
              </w:rPr>
              <w:t>标准</w:t>
            </w:r>
            <w:r>
              <w:rPr>
                <w:rFonts w:hint="eastAsia"/>
                <w:sz w:val="19"/>
                <w:szCs w:val="19"/>
                <w:lang w:val="en-GB"/>
              </w:rPr>
              <w:t>(</w:t>
            </w:r>
            <w:r>
              <w:rPr>
                <w:rFonts w:hint="eastAsia"/>
                <w:sz w:val="19"/>
                <w:szCs w:val="19"/>
                <w:lang w:val="en-GB"/>
              </w:rPr>
              <w:t>默认</w:t>
            </w:r>
            <w:r>
              <w:rPr>
                <w:rFonts w:hint="eastAsia"/>
                <w:sz w:val="19"/>
                <w:szCs w:val="19"/>
                <w:lang w:val="en-GB"/>
              </w:rPr>
              <w:t xml:space="preserve">) </w:t>
            </w:r>
            <w:r>
              <w:rPr>
                <w:rFonts w:hint="eastAsia"/>
                <w:sz w:val="19"/>
                <w:szCs w:val="19"/>
                <w:lang w:val="en-GB"/>
              </w:rPr>
              <w:t>参考</w:t>
            </w:r>
            <w:r>
              <w:rPr>
                <w:rFonts w:hint="eastAsia"/>
                <w:sz w:val="19"/>
                <w:szCs w:val="19"/>
                <w:lang w:val="en-GB"/>
              </w:rPr>
              <w:t>getDigestHA1</w:t>
            </w:r>
          </w:p>
          <w:p w:rsidR="00FA305A" w:rsidRDefault="00471C40" w:rsidP="008A08B5">
            <w:pPr>
              <w:rPr>
                <w:sz w:val="19"/>
                <w:szCs w:val="19"/>
                <w:lang w:val="en-GB"/>
              </w:rPr>
            </w:pPr>
            <w:r>
              <w:rPr>
                <w:rFonts w:hint="eastAsia"/>
              </w:rPr>
              <w:t xml:space="preserve"> </w:t>
            </w:r>
          </w:p>
        </w:tc>
      </w:tr>
    </w:tbl>
    <w:p w:rsidR="003E452B" w:rsidRDefault="003E452B" w:rsidP="00407B6C">
      <w:pPr>
        <w:pStyle w:val="41"/>
        <w:rPr>
          <w:lang w:val="fr-FR"/>
        </w:rPr>
      </w:pPr>
      <w:r>
        <w:rPr>
          <w:rFonts w:hint="eastAsia"/>
        </w:rPr>
        <w:t>返回值</w:t>
      </w:r>
    </w:p>
    <w:p w:rsidR="003E452B" w:rsidRDefault="003E452B" w:rsidP="003E452B">
      <w:pPr>
        <w:ind w:left="198"/>
      </w:pPr>
      <w:r>
        <w:rPr>
          <w:rFonts w:hint="eastAsia"/>
        </w:rPr>
        <w:t>成功返回</w:t>
      </w:r>
      <w:r w:rsidR="00640ECD">
        <w:rPr>
          <w:rFonts w:hint="eastAsia"/>
        </w:rPr>
        <w:t>U</w:t>
      </w:r>
      <w:r w:rsidR="00640ECD" w:rsidRPr="006F286A">
        <w:t>serDigestAuth</w:t>
      </w:r>
      <w:r w:rsidR="00640ECD">
        <w:rPr>
          <w:rFonts w:hint="eastAsia"/>
        </w:rPr>
        <w:t>Rsp</w:t>
      </w:r>
      <w:r>
        <w:rPr>
          <w:rFonts w:hint="eastAsia"/>
          <w:lang w:val="fr-FR"/>
        </w:rPr>
        <w:t>，否则抛出异常。</w:t>
      </w:r>
      <w:r w:rsidR="00640ECD">
        <w:rPr>
          <w:rFonts w:hint="eastAsia"/>
        </w:rPr>
        <w:t>U</w:t>
      </w:r>
      <w:r w:rsidR="00640ECD" w:rsidRPr="006F286A">
        <w:t>serDigestAuth</w:t>
      </w:r>
      <w:r w:rsidR="00640ECD">
        <w:rPr>
          <w:rFonts w:hint="eastAsia"/>
        </w:rPr>
        <w:t>Rsp</w:t>
      </w:r>
      <w:r>
        <w:rPr>
          <w:rFonts w:hint="eastAsia"/>
        </w:rPr>
        <w:t>定义如下：</w:t>
      </w:r>
    </w:p>
    <w:tbl>
      <w:tblPr>
        <w:tblW w:w="9938"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1385"/>
        <w:gridCol w:w="850"/>
        <w:gridCol w:w="4588"/>
      </w:tblGrid>
      <w:tr w:rsidR="003E452B" w:rsidTr="00FA305A">
        <w:trPr>
          <w:jc w:val="center"/>
        </w:trPr>
        <w:tc>
          <w:tcPr>
            <w:tcW w:w="2378" w:type="dxa"/>
          </w:tcPr>
          <w:p w:rsidR="003E452B" w:rsidRDefault="003E452B" w:rsidP="003D6E7B">
            <w:pPr>
              <w:pStyle w:val="TAH"/>
              <w:rPr>
                <w:rFonts w:ascii="Verdana" w:hAnsi="Verdana"/>
                <w:lang w:val="fr-FR" w:eastAsia="zh-CN"/>
              </w:rPr>
            </w:pPr>
            <w:r>
              <w:rPr>
                <w:rFonts w:ascii="Verdana" w:hAnsi="Verdana" w:hint="eastAsia"/>
                <w:lang w:val="fr-FR" w:eastAsia="zh-CN"/>
              </w:rPr>
              <w:lastRenderedPageBreak/>
              <w:t>参数名称</w:t>
            </w:r>
          </w:p>
        </w:tc>
        <w:tc>
          <w:tcPr>
            <w:tcW w:w="737" w:type="dxa"/>
          </w:tcPr>
          <w:p w:rsidR="003E452B" w:rsidRDefault="003E452B" w:rsidP="003D6E7B">
            <w:pPr>
              <w:pStyle w:val="TAH"/>
              <w:rPr>
                <w:rFonts w:ascii="Verdana" w:hAnsi="Verdana"/>
                <w:lang w:val="fr-FR" w:eastAsia="zh-CN"/>
              </w:rPr>
            </w:pPr>
            <w:r>
              <w:rPr>
                <w:rFonts w:ascii="Verdana" w:hAnsi="Verdana" w:hint="eastAsia"/>
                <w:lang w:val="fr-FR" w:eastAsia="zh-CN"/>
              </w:rPr>
              <w:t>必须</w:t>
            </w:r>
          </w:p>
        </w:tc>
        <w:tc>
          <w:tcPr>
            <w:tcW w:w="1385" w:type="dxa"/>
          </w:tcPr>
          <w:p w:rsidR="003E452B" w:rsidRDefault="003E452B" w:rsidP="003D6E7B">
            <w:pPr>
              <w:pStyle w:val="TAH"/>
              <w:rPr>
                <w:rFonts w:ascii="Verdana" w:hAnsi="Verdana"/>
                <w:lang w:val="fr-FR" w:eastAsia="zh-CN"/>
              </w:rPr>
            </w:pPr>
            <w:r>
              <w:rPr>
                <w:rFonts w:ascii="Verdana" w:hAnsi="Verdana" w:hint="eastAsia"/>
                <w:lang w:val="fr-FR" w:eastAsia="zh-CN"/>
              </w:rPr>
              <w:t>类型</w:t>
            </w:r>
          </w:p>
        </w:tc>
        <w:tc>
          <w:tcPr>
            <w:tcW w:w="850" w:type="dxa"/>
          </w:tcPr>
          <w:p w:rsidR="003E452B" w:rsidRDefault="003E452B" w:rsidP="003D6E7B">
            <w:pPr>
              <w:pStyle w:val="TAH"/>
              <w:rPr>
                <w:rFonts w:ascii="Verdana" w:hAnsi="Verdana"/>
                <w:lang w:val="fr-FR" w:eastAsia="zh-CN"/>
              </w:rPr>
            </w:pPr>
            <w:r>
              <w:rPr>
                <w:rFonts w:ascii="Verdana" w:hAnsi="Verdana" w:hint="eastAsia"/>
                <w:lang w:val="fr-FR" w:eastAsia="zh-CN"/>
              </w:rPr>
              <w:t>长度</w:t>
            </w:r>
          </w:p>
        </w:tc>
        <w:tc>
          <w:tcPr>
            <w:tcW w:w="4588" w:type="dxa"/>
          </w:tcPr>
          <w:p w:rsidR="003E452B" w:rsidRDefault="003E452B" w:rsidP="003D6E7B">
            <w:pPr>
              <w:pStyle w:val="TAH"/>
              <w:rPr>
                <w:rFonts w:ascii="Verdana" w:hAnsi="Verdana"/>
                <w:lang w:val="fr-FR" w:eastAsia="zh-CN"/>
              </w:rPr>
            </w:pPr>
            <w:r>
              <w:rPr>
                <w:rFonts w:ascii="Verdana" w:hAnsi="Verdana" w:hint="eastAsia"/>
                <w:lang w:val="fr-FR" w:eastAsia="zh-CN"/>
              </w:rPr>
              <w:t>描述信息</w:t>
            </w:r>
          </w:p>
        </w:tc>
      </w:tr>
      <w:tr w:rsidR="003E452B" w:rsidTr="00FA305A">
        <w:trPr>
          <w:jc w:val="center"/>
        </w:trPr>
        <w:tc>
          <w:tcPr>
            <w:tcW w:w="2378" w:type="dxa"/>
          </w:tcPr>
          <w:p w:rsidR="003E452B" w:rsidRPr="005041A8" w:rsidRDefault="003E452B" w:rsidP="003D6E7B">
            <w:pPr>
              <w:pStyle w:val="TAL"/>
              <w:rPr>
                <w:lang w:val="fr-FR" w:eastAsia="zh-CN"/>
              </w:rPr>
            </w:pPr>
            <w:r w:rsidRPr="005041A8">
              <w:rPr>
                <w:rFonts w:hint="eastAsia"/>
                <w:lang w:val="fr-FR" w:eastAsia="zh-CN"/>
              </w:rPr>
              <w:t>v</w:t>
            </w:r>
            <w:r w:rsidRPr="005041A8">
              <w:rPr>
                <w:lang w:val="fr-FR" w:eastAsia="zh-CN"/>
              </w:rPr>
              <w:t>ersion</w:t>
            </w:r>
          </w:p>
        </w:tc>
        <w:tc>
          <w:tcPr>
            <w:tcW w:w="737" w:type="dxa"/>
          </w:tcPr>
          <w:p w:rsidR="003E452B" w:rsidRPr="005041A8" w:rsidRDefault="003E452B" w:rsidP="003D6E7B">
            <w:pPr>
              <w:pStyle w:val="TAL"/>
              <w:rPr>
                <w:lang w:val="fr-FR" w:eastAsia="zh-CN"/>
              </w:rPr>
            </w:pPr>
            <w:r>
              <w:rPr>
                <w:rFonts w:hint="eastAsia"/>
                <w:lang w:val="fr-FR" w:eastAsia="zh-CN"/>
              </w:rPr>
              <w:t>M</w:t>
            </w:r>
          </w:p>
        </w:tc>
        <w:tc>
          <w:tcPr>
            <w:tcW w:w="1385" w:type="dxa"/>
          </w:tcPr>
          <w:p w:rsidR="003E452B" w:rsidRPr="005041A8" w:rsidRDefault="003E452B" w:rsidP="003D6E7B">
            <w:pPr>
              <w:pStyle w:val="TAH"/>
              <w:jc w:val="both"/>
              <w:rPr>
                <w:b w:val="0"/>
                <w:lang w:val="fr-FR" w:eastAsia="zh-CN"/>
              </w:rPr>
            </w:pPr>
            <w:r>
              <w:rPr>
                <w:rFonts w:hint="eastAsia"/>
                <w:b w:val="0"/>
                <w:lang w:val="fr-FR" w:eastAsia="zh-CN"/>
              </w:rPr>
              <w:t>String</w:t>
            </w:r>
          </w:p>
        </w:tc>
        <w:tc>
          <w:tcPr>
            <w:tcW w:w="850" w:type="dxa"/>
          </w:tcPr>
          <w:p w:rsidR="003E452B" w:rsidRPr="005041A8" w:rsidRDefault="003E452B" w:rsidP="003D6E7B">
            <w:pPr>
              <w:rPr>
                <w:rFonts w:ascii="Arial" w:hAnsi="Arial"/>
                <w:kern w:val="0"/>
                <w:sz w:val="18"/>
                <w:szCs w:val="18"/>
                <w:lang w:val="fr-FR"/>
              </w:rPr>
            </w:pPr>
            <w:r>
              <w:rPr>
                <w:rFonts w:ascii="Arial" w:hAnsi="Arial" w:hint="eastAsia"/>
                <w:kern w:val="0"/>
                <w:sz w:val="18"/>
                <w:szCs w:val="18"/>
                <w:lang w:val="fr-FR"/>
              </w:rPr>
              <w:t>5</w:t>
            </w:r>
          </w:p>
        </w:tc>
        <w:tc>
          <w:tcPr>
            <w:tcW w:w="4588" w:type="dxa"/>
          </w:tcPr>
          <w:p w:rsidR="003E452B" w:rsidRPr="005041A8" w:rsidRDefault="003E452B" w:rsidP="003D6E7B">
            <w:pPr>
              <w:rPr>
                <w:rFonts w:ascii="Arial" w:hAnsi="Arial"/>
                <w:kern w:val="0"/>
                <w:sz w:val="18"/>
                <w:szCs w:val="18"/>
                <w:lang w:val="fr-FR"/>
              </w:rPr>
            </w:pPr>
            <w:r w:rsidRPr="005041A8">
              <w:rPr>
                <w:rFonts w:ascii="Arial" w:hAnsi="Arial" w:hint="eastAsia"/>
                <w:kern w:val="0"/>
                <w:sz w:val="18"/>
                <w:szCs w:val="18"/>
                <w:lang w:val="fr-FR"/>
              </w:rPr>
              <w:t>协议版本号</w:t>
            </w:r>
          </w:p>
        </w:tc>
      </w:tr>
      <w:tr w:rsidR="003E452B" w:rsidTr="00FA305A">
        <w:trPr>
          <w:jc w:val="center"/>
        </w:trPr>
        <w:tc>
          <w:tcPr>
            <w:tcW w:w="2378" w:type="dxa"/>
          </w:tcPr>
          <w:p w:rsidR="003E452B" w:rsidRPr="005041A8" w:rsidRDefault="003E452B" w:rsidP="003D6E7B">
            <w:pPr>
              <w:pStyle w:val="TAL"/>
              <w:rPr>
                <w:lang w:val="fr-FR" w:eastAsia="zh-CN"/>
              </w:rPr>
            </w:pPr>
            <w:r>
              <w:rPr>
                <w:lang w:val="fr-FR" w:eastAsia="zh-CN"/>
              </w:rPr>
              <w:t>transactionID</w:t>
            </w:r>
          </w:p>
        </w:tc>
        <w:tc>
          <w:tcPr>
            <w:tcW w:w="737" w:type="dxa"/>
          </w:tcPr>
          <w:p w:rsidR="003E452B" w:rsidRPr="005041A8" w:rsidRDefault="003E452B" w:rsidP="003D6E7B">
            <w:pPr>
              <w:pStyle w:val="TAL"/>
              <w:rPr>
                <w:lang w:val="fr-FR" w:eastAsia="zh-CN"/>
              </w:rPr>
            </w:pPr>
            <w:r>
              <w:rPr>
                <w:rFonts w:hint="eastAsia"/>
                <w:lang w:val="fr-FR" w:eastAsia="zh-CN"/>
              </w:rPr>
              <w:t>M</w:t>
            </w:r>
          </w:p>
        </w:tc>
        <w:tc>
          <w:tcPr>
            <w:tcW w:w="1385" w:type="dxa"/>
          </w:tcPr>
          <w:p w:rsidR="003E452B" w:rsidRPr="005041A8" w:rsidRDefault="003E452B" w:rsidP="003D6E7B">
            <w:pPr>
              <w:pStyle w:val="TAH"/>
              <w:jc w:val="both"/>
              <w:rPr>
                <w:b w:val="0"/>
                <w:lang w:val="fr-FR" w:eastAsia="zh-CN"/>
              </w:rPr>
            </w:pPr>
            <w:r>
              <w:rPr>
                <w:rFonts w:hint="eastAsia"/>
                <w:b w:val="0"/>
                <w:lang w:val="fr-FR" w:eastAsia="zh-CN"/>
              </w:rPr>
              <w:t>String</w:t>
            </w:r>
          </w:p>
        </w:tc>
        <w:tc>
          <w:tcPr>
            <w:tcW w:w="850" w:type="dxa"/>
          </w:tcPr>
          <w:p w:rsidR="003E452B" w:rsidRPr="005041A8" w:rsidRDefault="003E452B" w:rsidP="003D6E7B">
            <w:pPr>
              <w:rPr>
                <w:rFonts w:ascii="Arial" w:hAnsi="Arial"/>
                <w:kern w:val="0"/>
                <w:sz w:val="18"/>
                <w:szCs w:val="18"/>
                <w:lang w:val="fr-FR"/>
              </w:rPr>
            </w:pPr>
            <w:r w:rsidRPr="005041A8">
              <w:rPr>
                <w:rFonts w:ascii="Arial" w:hAnsi="Arial" w:hint="eastAsia"/>
                <w:kern w:val="0"/>
                <w:sz w:val="18"/>
                <w:szCs w:val="18"/>
                <w:lang w:val="fr-FR"/>
              </w:rPr>
              <w:t>40</w:t>
            </w:r>
          </w:p>
        </w:tc>
        <w:tc>
          <w:tcPr>
            <w:tcW w:w="4588" w:type="dxa"/>
          </w:tcPr>
          <w:p w:rsidR="003E452B" w:rsidRPr="005041A8" w:rsidRDefault="003E452B" w:rsidP="003D6E7B">
            <w:pPr>
              <w:rPr>
                <w:rFonts w:ascii="Arial" w:hAnsi="Arial"/>
                <w:kern w:val="0"/>
                <w:sz w:val="18"/>
                <w:szCs w:val="18"/>
                <w:lang w:val="fr-FR"/>
              </w:rPr>
            </w:pPr>
            <w:r w:rsidRPr="005041A8">
              <w:rPr>
                <w:rFonts w:ascii="Arial" w:hAnsi="Arial" w:hint="eastAsia"/>
                <w:kern w:val="0"/>
                <w:sz w:val="18"/>
                <w:szCs w:val="18"/>
                <w:lang w:val="fr-FR"/>
              </w:rPr>
              <w:t>交易流水号</w:t>
            </w:r>
          </w:p>
        </w:tc>
      </w:tr>
      <w:tr w:rsidR="003E452B" w:rsidTr="00FA305A">
        <w:trPr>
          <w:jc w:val="center"/>
        </w:trPr>
        <w:tc>
          <w:tcPr>
            <w:tcW w:w="2378" w:type="dxa"/>
          </w:tcPr>
          <w:p w:rsidR="003E452B" w:rsidRPr="00C8364D" w:rsidRDefault="003E452B" w:rsidP="003D6E7B">
            <w:pPr>
              <w:pStyle w:val="TAL"/>
              <w:rPr>
                <w:lang w:val="fr-FR" w:eastAsia="zh-CN"/>
              </w:rPr>
            </w:pPr>
            <w:r w:rsidRPr="00C8364D">
              <w:rPr>
                <w:rFonts w:hint="eastAsia"/>
                <w:lang w:val="fr-FR" w:eastAsia="zh-CN"/>
              </w:rPr>
              <w:t>traceFlag</w:t>
            </w:r>
          </w:p>
        </w:tc>
        <w:tc>
          <w:tcPr>
            <w:tcW w:w="737" w:type="dxa"/>
          </w:tcPr>
          <w:p w:rsidR="003E452B" w:rsidRPr="00C8364D" w:rsidRDefault="003E452B" w:rsidP="003D6E7B">
            <w:pPr>
              <w:spacing w:line="240" w:lineRule="atLeast"/>
              <w:rPr>
                <w:rFonts w:ascii="Arial" w:hAnsi="Arial"/>
                <w:kern w:val="0"/>
                <w:sz w:val="18"/>
                <w:szCs w:val="18"/>
                <w:lang w:val="fr-FR"/>
              </w:rPr>
            </w:pPr>
            <w:r w:rsidRPr="00C8364D">
              <w:rPr>
                <w:rFonts w:ascii="Arial" w:hAnsi="Arial" w:hint="eastAsia"/>
                <w:kern w:val="0"/>
                <w:sz w:val="18"/>
                <w:szCs w:val="18"/>
                <w:lang w:val="fr-FR"/>
              </w:rPr>
              <w:t xml:space="preserve">O </w:t>
            </w:r>
          </w:p>
        </w:tc>
        <w:tc>
          <w:tcPr>
            <w:tcW w:w="1385" w:type="dxa"/>
          </w:tcPr>
          <w:p w:rsidR="003E452B" w:rsidRPr="00C8364D" w:rsidRDefault="003E452B" w:rsidP="003D6E7B">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850" w:type="dxa"/>
          </w:tcPr>
          <w:p w:rsidR="003E452B" w:rsidRPr="00C8364D" w:rsidRDefault="003E452B" w:rsidP="003D6E7B">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4588" w:type="dxa"/>
          </w:tcPr>
          <w:p w:rsidR="003E452B" w:rsidRPr="00C8364D" w:rsidRDefault="003E452B" w:rsidP="003D6E7B">
            <w:pPr>
              <w:spacing w:line="240" w:lineRule="atLeast"/>
              <w:rPr>
                <w:rFonts w:ascii="Arial" w:hAnsi="Arial"/>
                <w:kern w:val="0"/>
                <w:sz w:val="18"/>
                <w:szCs w:val="18"/>
                <w:lang w:val="fr-FR"/>
              </w:rPr>
            </w:pPr>
            <w:r>
              <w:rPr>
                <w:rFonts w:ascii="Arial" w:hAnsi="Arial" w:hint="eastAsia"/>
                <w:kern w:val="0"/>
                <w:sz w:val="18"/>
                <w:szCs w:val="18"/>
                <w:lang w:val="fr-FR"/>
              </w:rPr>
              <w:t>跟踪标志</w:t>
            </w:r>
          </w:p>
        </w:tc>
      </w:tr>
      <w:tr w:rsidR="004A4353" w:rsidTr="00FA305A">
        <w:trPr>
          <w:jc w:val="center"/>
        </w:trPr>
        <w:tc>
          <w:tcPr>
            <w:tcW w:w="2378" w:type="dxa"/>
          </w:tcPr>
          <w:p w:rsidR="004A4353" w:rsidRPr="00C8364D" w:rsidRDefault="004A4353" w:rsidP="003D6E7B">
            <w:pPr>
              <w:pStyle w:val="TAL"/>
              <w:rPr>
                <w:lang w:val="fr-FR" w:eastAsia="zh-CN"/>
              </w:rPr>
            </w:pPr>
            <w:r>
              <w:rPr>
                <w:rFonts w:hint="eastAsia"/>
                <w:lang w:val="fr-FR" w:eastAsia="zh-CN"/>
              </w:rPr>
              <w:t>userID</w:t>
            </w:r>
          </w:p>
        </w:tc>
        <w:tc>
          <w:tcPr>
            <w:tcW w:w="737" w:type="dxa"/>
          </w:tcPr>
          <w:p w:rsidR="004A4353" w:rsidRPr="00C8364D" w:rsidRDefault="004A4353" w:rsidP="003D6E7B">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1385" w:type="dxa"/>
          </w:tcPr>
          <w:p w:rsidR="004A4353" w:rsidRDefault="005200E4" w:rsidP="003D6E7B">
            <w:pPr>
              <w:spacing w:line="240" w:lineRule="atLeast"/>
              <w:rPr>
                <w:rFonts w:ascii="Arial" w:hAnsi="Arial"/>
                <w:kern w:val="0"/>
                <w:sz w:val="18"/>
                <w:szCs w:val="18"/>
                <w:lang w:val="fr-FR"/>
              </w:rPr>
            </w:pPr>
            <w:r>
              <w:rPr>
                <w:rFonts w:ascii="Arial" w:hAnsi="Arial" w:hint="eastAsia"/>
                <w:kern w:val="0"/>
                <w:sz w:val="18"/>
                <w:szCs w:val="18"/>
                <w:lang w:val="fr-FR"/>
              </w:rPr>
              <w:t>Bigint</w:t>
            </w:r>
          </w:p>
        </w:tc>
        <w:tc>
          <w:tcPr>
            <w:tcW w:w="850" w:type="dxa"/>
          </w:tcPr>
          <w:p w:rsidR="004A4353" w:rsidRDefault="004A4353" w:rsidP="003D6E7B">
            <w:pPr>
              <w:spacing w:line="240" w:lineRule="atLeast"/>
              <w:rPr>
                <w:rFonts w:ascii="Arial" w:hAnsi="Arial"/>
                <w:kern w:val="0"/>
                <w:sz w:val="18"/>
                <w:szCs w:val="18"/>
                <w:lang w:val="fr-FR"/>
              </w:rPr>
            </w:pPr>
          </w:p>
        </w:tc>
        <w:tc>
          <w:tcPr>
            <w:tcW w:w="4588" w:type="dxa"/>
          </w:tcPr>
          <w:p w:rsidR="004A4353" w:rsidRDefault="004A4353" w:rsidP="003D6E7B">
            <w:pPr>
              <w:spacing w:line="240" w:lineRule="atLeast"/>
              <w:rPr>
                <w:rFonts w:ascii="Arial" w:hAnsi="Arial"/>
                <w:kern w:val="0"/>
                <w:sz w:val="18"/>
                <w:szCs w:val="18"/>
                <w:lang w:val="fr-FR"/>
              </w:rPr>
            </w:pPr>
            <w:r>
              <w:rPr>
                <w:rFonts w:ascii="Arial" w:hAnsi="Arial" w:hint="eastAsia"/>
                <w:kern w:val="0"/>
                <w:sz w:val="18"/>
                <w:szCs w:val="18"/>
                <w:lang w:val="fr-FR"/>
              </w:rPr>
              <w:t>用户</w:t>
            </w:r>
            <w:r>
              <w:rPr>
                <w:rFonts w:ascii="Arial" w:hAnsi="Arial" w:hint="eastAsia"/>
                <w:kern w:val="0"/>
                <w:sz w:val="18"/>
                <w:szCs w:val="18"/>
                <w:lang w:val="fr-FR"/>
              </w:rPr>
              <w:t>ID</w:t>
            </w:r>
            <w:r>
              <w:rPr>
                <w:rFonts w:ascii="Arial" w:hAnsi="Arial" w:hint="eastAsia"/>
                <w:kern w:val="0"/>
                <w:sz w:val="18"/>
                <w:szCs w:val="18"/>
                <w:lang w:val="fr-FR"/>
              </w:rPr>
              <w:t>（内部）</w:t>
            </w:r>
          </w:p>
        </w:tc>
      </w:tr>
      <w:tr w:rsidR="00C14551" w:rsidRPr="00A46154" w:rsidTr="00FA305A">
        <w:trPr>
          <w:jc w:val="center"/>
        </w:trPr>
        <w:tc>
          <w:tcPr>
            <w:tcW w:w="2378" w:type="dxa"/>
          </w:tcPr>
          <w:p w:rsidR="00C14551" w:rsidRDefault="00C14551" w:rsidP="003D6E7B">
            <w:pPr>
              <w:pStyle w:val="TAL"/>
              <w:rPr>
                <w:lang w:val="fr-FR" w:eastAsia="zh-CN"/>
              </w:rPr>
            </w:pPr>
            <w:r>
              <w:rPr>
                <w:rFonts w:hint="eastAsia"/>
                <w:lang w:val="fr-FR" w:eastAsia="zh-CN"/>
              </w:rPr>
              <w:t>upToken</w:t>
            </w:r>
          </w:p>
        </w:tc>
        <w:tc>
          <w:tcPr>
            <w:tcW w:w="737" w:type="dxa"/>
          </w:tcPr>
          <w:p w:rsidR="00C14551" w:rsidRDefault="00C14551" w:rsidP="003D6E7B">
            <w:pPr>
              <w:spacing w:line="240" w:lineRule="atLeast"/>
              <w:rPr>
                <w:rFonts w:ascii="Arial" w:hAnsi="Arial"/>
                <w:kern w:val="0"/>
                <w:sz w:val="18"/>
                <w:szCs w:val="18"/>
                <w:lang w:val="fr-FR"/>
              </w:rPr>
            </w:pPr>
            <w:r>
              <w:rPr>
                <w:rFonts w:hint="eastAsia"/>
                <w:lang w:val="fr-FR"/>
              </w:rPr>
              <w:t>O</w:t>
            </w:r>
          </w:p>
        </w:tc>
        <w:tc>
          <w:tcPr>
            <w:tcW w:w="1385" w:type="dxa"/>
          </w:tcPr>
          <w:p w:rsidR="00C14551" w:rsidRDefault="00C14551" w:rsidP="003D6E7B">
            <w:pPr>
              <w:spacing w:line="240" w:lineRule="atLeast"/>
              <w:rPr>
                <w:rFonts w:ascii="Arial" w:hAnsi="Arial"/>
                <w:kern w:val="0"/>
                <w:sz w:val="18"/>
                <w:szCs w:val="18"/>
                <w:lang w:val="fr-FR"/>
              </w:rPr>
            </w:pPr>
            <w:r>
              <w:rPr>
                <w:rFonts w:hint="eastAsia"/>
                <w:lang w:val="fr-FR"/>
              </w:rPr>
              <w:t>String</w:t>
            </w:r>
          </w:p>
        </w:tc>
        <w:tc>
          <w:tcPr>
            <w:tcW w:w="850" w:type="dxa"/>
          </w:tcPr>
          <w:p w:rsidR="00C14551" w:rsidRDefault="00C14551" w:rsidP="003D6E7B">
            <w:pPr>
              <w:spacing w:line="240" w:lineRule="atLeast"/>
              <w:rPr>
                <w:rFonts w:ascii="Arial" w:hAnsi="Arial"/>
                <w:kern w:val="0"/>
                <w:sz w:val="18"/>
                <w:szCs w:val="18"/>
                <w:lang w:val="fr-FR"/>
              </w:rPr>
            </w:pPr>
            <w:r>
              <w:rPr>
                <w:rFonts w:hint="eastAsia"/>
                <w:lang w:val="fr-FR"/>
              </w:rPr>
              <w:t>128</w:t>
            </w:r>
          </w:p>
        </w:tc>
        <w:tc>
          <w:tcPr>
            <w:tcW w:w="4588" w:type="dxa"/>
          </w:tcPr>
          <w:p w:rsidR="00C14551" w:rsidRDefault="00C14551" w:rsidP="00F3348B">
            <w:pPr>
              <w:rPr>
                <w:rFonts w:ascii="Arial" w:hAnsi="Arial"/>
                <w:kern w:val="0"/>
                <w:sz w:val="18"/>
                <w:szCs w:val="18"/>
                <w:lang w:val="fr-FR"/>
              </w:rPr>
            </w:pPr>
            <w:r>
              <w:rPr>
                <w:rFonts w:ascii="Arial" w:hAnsi="Arial" w:hint="eastAsia"/>
                <w:kern w:val="0"/>
                <w:sz w:val="18"/>
                <w:szCs w:val="18"/>
                <w:lang w:val="fr-FR"/>
              </w:rPr>
              <w:t>UP</w:t>
            </w:r>
            <w:r>
              <w:rPr>
                <w:rFonts w:ascii="Arial" w:hAnsi="Arial" w:hint="eastAsia"/>
                <w:kern w:val="0"/>
                <w:sz w:val="18"/>
                <w:szCs w:val="18"/>
                <w:lang w:val="fr-FR"/>
              </w:rPr>
              <w:t>生成的</w:t>
            </w:r>
            <w:r>
              <w:rPr>
                <w:rFonts w:ascii="Arial" w:hAnsi="Arial" w:hint="eastAsia"/>
                <w:kern w:val="0"/>
                <w:sz w:val="18"/>
                <w:szCs w:val="18"/>
                <w:lang w:val="fr-FR"/>
              </w:rPr>
              <w:t>Token</w:t>
            </w:r>
          </w:p>
          <w:p w:rsidR="00C14551" w:rsidRDefault="00C14551" w:rsidP="00F3348B">
            <w:pPr>
              <w:rPr>
                <w:rFonts w:ascii="Arial" w:hAnsi="Arial"/>
                <w:kern w:val="0"/>
                <w:sz w:val="18"/>
                <w:szCs w:val="18"/>
                <w:lang w:val="fr-FR"/>
              </w:rPr>
            </w:pPr>
            <w:r>
              <w:rPr>
                <w:rFonts w:ascii="Arial" w:hAnsi="Arial" w:hint="eastAsia"/>
                <w:kern w:val="0"/>
                <w:sz w:val="18"/>
                <w:szCs w:val="18"/>
                <w:lang w:val="fr-FR"/>
              </w:rPr>
              <w:t>a)</w:t>
            </w:r>
            <w:r>
              <w:rPr>
                <w:rFonts w:ascii="Arial" w:hAnsi="Arial" w:hint="eastAsia"/>
                <w:kern w:val="0"/>
                <w:sz w:val="18"/>
                <w:szCs w:val="18"/>
                <w:lang w:val="fr-FR"/>
              </w:rPr>
              <w:t>以</w:t>
            </w:r>
            <w:r>
              <w:rPr>
                <w:rFonts w:ascii="Arial" w:hAnsi="Arial" w:hint="eastAsia"/>
                <w:kern w:val="0"/>
                <w:sz w:val="18"/>
                <w:szCs w:val="18"/>
                <w:lang w:val="fr-FR"/>
              </w:rPr>
              <w:t>AES128</w:t>
            </w:r>
            <w:r>
              <w:rPr>
                <w:rFonts w:ascii="Arial" w:hAnsi="Arial" w:hint="eastAsia"/>
                <w:kern w:val="0"/>
                <w:sz w:val="18"/>
                <w:szCs w:val="18"/>
                <w:lang w:val="fr-FR"/>
              </w:rPr>
              <w:t>加密</w:t>
            </w:r>
            <w:r w:rsidR="00696EB6">
              <w:rPr>
                <w:rFonts w:ascii="Arial" w:hAnsi="Arial" w:hint="eastAsia"/>
                <w:kern w:val="0"/>
                <w:sz w:val="18"/>
                <w:szCs w:val="18"/>
                <w:lang w:val="fr-FR"/>
              </w:rPr>
              <w:t>（采用服务器间约定的密钥）</w:t>
            </w:r>
          </w:p>
          <w:p w:rsidR="00C14551" w:rsidRDefault="00C14551" w:rsidP="00C14551">
            <w:pPr>
              <w:spacing w:line="240" w:lineRule="atLeast"/>
              <w:rPr>
                <w:rFonts w:ascii="Arial" w:hAnsi="Arial"/>
                <w:kern w:val="0"/>
                <w:sz w:val="18"/>
                <w:szCs w:val="18"/>
                <w:lang w:val="fr-FR"/>
              </w:rPr>
            </w:pPr>
            <w:r>
              <w:rPr>
                <w:rFonts w:ascii="Arial" w:hAnsi="Arial" w:hint="eastAsia"/>
                <w:kern w:val="0"/>
                <w:sz w:val="18"/>
                <w:szCs w:val="18"/>
                <w:lang w:val="fr-FR"/>
              </w:rPr>
              <w:t>b)Json</w:t>
            </w:r>
            <w:r>
              <w:rPr>
                <w:rFonts w:ascii="Arial" w:hAnsi="Arial" w:hint="eastAsia"/>
                <w:kern w:val="0"/>
                <w:sz w:val="18"/>
                <w:szCs w:val="18"/>
                <w:lang w:val="fr-FR"/>
              </w:rPr>
              <w:t>接口才增加</w:t>
            </w:r>
          </w:p>
        </w:tc>
      </w:tr>
    </w:tbl>
    <w:p w:rsidR="003E452B" w:rsidRDefault="003E452B" w:rsidP="00407B6C">
      <w:pPr>
        <w:pStyle w:val="41"/>
      </w:pPr>
      <w:r>
        <w:rPr>
          <w:rFonts w:hint="eastAsia"/>
        </w:rPr>
        <w:t>异常信息</w:t>
      </w:r>
    </w:p>
    <w:p w:rsidR="003A7F02" w:rsidRDefault="003A7F02" w:rsidP="003E452B">
      <w:r>
        <w:rPr>
          <w:rFonts w:hint="eastAsia"/>
        </w:rPr>
        <w:t>失败则抛出异常</w:t>
      </w:r>
      <w:r>
        <w:rPr>
          <w:rFonts w:hint="eastAsia"/>
        </w:rPr>
        <w:t>CException</w:t>
      </w:r>
      <w:r>
        <w:rPr>
          <w:rFonts w:hint="eastAsia"/>
        </w:rPr>
        <w:t>，具体内容请参考异常码定义文档。</w:t>
      </w:r>
    </w:p>
    <w:p w:rsidR="00FC283C" w:rsidRDefault="00FC283C" w:rsidP="00FC283C">
      <w:pPr>
        <w:rPr>
          <w:lang w:val="fr-FR"/>
        </w:rPr>
      </w:pPr>
      <w:r>
        <w:rPr>
          <w:rFonts w:hint="eastAsia"/>
        </w:rPr>
        <w:t>异常码：</w:t>
      </w:r>
      <w:r w:rsidR="00E85726">
        <w:rPr>
          <w:rFonts w:hint="eastAsia"/>
        </w:rPr>
        <w:t>1~999</w:t>
      </w:r>
      <w:r>
        <w:rPr>
          <w:rFonts w:hint="eastAsia"/>
        </w:rPr>
        <w:t>表示需要前转的归属站点号。</w:t>
      </w:r>
    </w:p>
    <w:p w:rsidR="00C14551" w:rsidRDefault="00C14551" w:rsidP="00407B6C">
      <w:pPr>
        <w:pStyle w:val="41"/>
      </w:pPr>
      <w:r>
        <w:rPr>
          <w:rFonts w:hint="eastAsia"/>
        </w:rPr>
        <w:t>Json</w:t>
      </w:r>
      <w:r>
        <w:rPr>
          <w:rFonts w:hint="eastAsia"/>
        </w:rPr>
        <w:t>接口登录认证信息说明</w:t>
      </w:r>
    </w:p>
    <w:p w:rsidR="00C14551" w:rsidRPr="003A63A1" w:rsidRDefault="00C14551" w:rsidP="00C14551">
      <w:r>
        <w:rPr>
          <w:rFonts w:hint="eastAsia"/>
        </w:rPr>
        <w:t xml:space="preserve">   Authorization</w:t>
      </w:r>
      <w:r>
        <w:rPr>
          <w:rFonts w:hint="eastAsia"/>
        </w:rPr>
        <w:t>中无需</w:t>
      </w:r>
      <w:r w:rsidR="00047086">
        <w:rPr>
          <w:rFonts w:hint="eastAsia"/>
        </w:rPr>
        <w:t>要</w:t>
      </w:r>
      <w:r>
        <w:rPr>
          <w:rFonts w:hint="eastAsia"/>
        </w:rPr>
        <w:t>登录认证信息。</w:t>
      </w:r>
    </w:p>
    <w:p w:rsidR="00FC283C" w:rsidRPr="00FC283C" w:rsidRDefault="00FC283C" w:rsidP="003E452B">
      <w:pPr>
        <w:rPr>
          <w:lang w:val="fr-FR"/>
        </w:rPr>
      </w:pPr>
    </w:p>
    <w:p w:rsidR="003E452B" w:rsidRDefault="003E452B" w:rsidP="00407B6C">
      <w:pPr>
        <w:pStyle w:val="31"/>
        <w:rPr>
          <w:rStyle w:val="210"/>
        </w:rPr>
      </w:pPr>
      <w:bookmarkStart w:id="180" w:name="_Toc317101307"/>
      <w:r>
        <w:rPr>
          <w:rStyle w:val="210"/>
          <w:rFonts w:hint="eastAsia"/>
        </w:rPr>
        <w:t>HTTP(s)</w:t>
      </w:r>
      <w:r>
        <w:rPr>
          <w:rStyle w:val="210"/>
          <w:rFonts w:hint="eastAsia"/>
        </w:rPr>
        <w:t>接口</w:t>
      </w:r>
      <w:bookmarkEnd w:id="180"/>
    </w:p>
    <w:p w:rsidR="00BB1C72" w:rsidRDefault="003E452B" w:rsidP="00471C40">
      <w:pPr>
        <w:rPr>
          <w:lang w:val="fr-FR"/>
        </w:rPr>
      </w:pPr>
      <w:r>
        <w:rPr>
          <w:rFonts w:hint="eastAsia"/>
        </w:rPr>
        <w:t>不涉及。</w:t>
      </w:r>
    </w:p>
    <w:p w:rsidR="00BB1C72" w:rsidRPr="00A6475E" w:rsidRDefault="00BB1C72" w:rsidP="00BB1C72">
      <w:pPr>
        <w:rPr>
          <w:lang w:val="fr-FR"/>
        </w:rPr>
      </w:pPr>
    </w:p>
    <w:p w:rsidR="002C6481" w:rsidRDefault="002C6481" w:rsidP="00DC1190"/>
    <w:p w:rsidR="007A5B35" w:rsidRDefault="007A5B35" w:rsidP="007A5B35">
      <w:pPr>
        <w:pStyle w:val="21"/>
        <w:numPr>
          <w:ilvl w:val="1"/>
          <w:numId w:val="1"/>
        </w:numPr>
        <w:rPr>
          <w:rStyle w:val="210"/>
        </w:rPr>
      </w:pPr>
      <w:bookmarkStart w:id="181" w:name="_Toc317101308"/>
      <w:r>
        <w:rPr>
          <w:rStyle w:val="210"/>
          <w:rFonts w:hint="eastAsia"/>
        </w:rPr>
        <w:t>get</w:t>
      </w:r>
      <w:r w:rsidR="002437EC">
        <w:rPr>
          <w:rStyle w:val="210"/>
          <w:rFonts w:hint="eastAsia"/>
        </w:rPr>
        <w:t>UserAcctInfo</w:t>
      </w:r>
      <w:bookmarkEnd w:id="181"/>
    </w:p>
    <w:p w:rsidR="007A5B35" w:rsidRPr="00B91F27" w:rsidRDefault="003F1820" w:rsidP="00407B6C">
      <w:pPr>
        <w:pStyle w:val="31"/>
      </w:pPr>
      <w:bookmarkStart w:id="182" w:name="_Toc317101309"/>
      <w:r>
        <w:rPr>
          <w:rStyle w:val="210"/>
          <w:rFonts w:hint="eastAsia"/>
        </w:rPr>
        <w:t>JSON</w:t>
      </w:r>
      <w:r>
        <w:rPr>
          <w:rStyle w:val="210"/>
          <w:rFonts w:hint="eastAsia"/>
        </w:rPr>
        <w:t>＋</w:t>
      </w:r>
      <w:r>
        <w:rPr>
          <w:rStyle w:val="210"/>
          <w:rFonts w:hint="eastAsia"/>
        </w:rPr>
        <w:t>SOAP</w:t>
      </w:r>
      <w:r>
        <w:rPr>
          <w:rStyle w:val="210"/>
          <w:rFonts w:hint="eastAsia"/>
        </w:rPr>
        <w:t>接口</w:t>
      </w:r>
      <w:bookmarkEnd w:id="182"/>
    </w:p>
    <w:p w:rsidR="007A5B35" w:rsidRDefault="007A5B35" w:rsidP="00407B6C">
      <w:pPr>
        <w:pStyle w:val="41"/>
      </w:pPr>
      <w:r>
        <w:rPr>
          <w:rFonts w:hint="eastAsia"/>
        </w:rPr>
        <w:t>描述</w:t>
      </w:r>
    </w:p>
    <w:p w:rsidR="007A5B35" w:rsidRDefault="007A5B35" w:rsidP="007A5B35">
      <w:pPr>
        <w:ind w:firstLine="420"/>
      </w:pPr>
      <w:r>
        <w:rPr>
          <w:rFonts w:hint="eastAsia"/>
        </w:rPr>
        <w:t>获取用户</w:t>
      </w:r>
      <w:r w:rsidR="002437EC">
        <w:rPr>
          <w:rFonts w:hint="eastAsia"/>
        </w:rPr>
        <w:t>账号信息</w:t>
      </w:r>
      <w:r w:rsidR="00572F93">
        <w:rPr>
          <w:rFonts w:hint="eastAsia"/>
        </w:rPr>
        <w:t>接口，</w:t>
      </w:r>
      <w:r w:rsidR="002437EC">
        <w:rPr>
          <w:rFonts w:hint="eastAsia"/>
        </w:rPr>
        <w:t>包括</w:t>
      </w:r>
      <w:r w:rsidR="00572F93">
        <w:rPr>
          <w:rFonts w:hint="eastAsia"/>
        </w:rPr>
        <w:t>终端云安全邮箱、终端云用户登记的手机号码、</w:t>
      </w:r>
      <w:r>
        <w:rPr>
          <w:rFonts w:hint="eastAsia"/>
        </w:rPr>
        <w:t>E</w:t>
      </w:r>
      <w:r>
        <w:t>m</w:t>
      </w:r>
      <w:r>
        <w:rPr>
          <w:rFonts w:hint="eastAsia"/>
        </w:rPr>
        <w:t>ail</w:t>
      </w:r>
      <w:r>
        <w:rPr>
          <w:rFonts w:hint="eastAsia"/>
        </w:rPr>
        <w:t>和移动号码</w:t>
      </w:r>
      <w:r w:rsidR="00572F93">
        <w:rPr>
          <w:rFonts w:hint="eastAsia"/>
        </w:rPr>
        <w:t>等各种账号类型，客户端根据需要过滤获取所需类型值</w:t>
      </w:r>
      <w:r>
        <w:rPr>
          <w:rFonts w:hint="eastAsia"/>
        </w:rPr>
        <w:t>。</w:t>
      </w:r>
    </w:p>
    <w:p w:rsidR="007476BE" w:rsidRDefault="00CB258A" w:rsidP="007A5B35">
      <w:pPr>
        <w:ind w:firstLine="420"/>
        <w:rPr>
          <w:rFonts w:ascii="宋体" w:cs="宋体"/>
          <w:color w:val="000000"/>
          <w:kern w:val="0"/>
          <w:sz w:val="20"/>
          <w:szCs w:val="20"/>
        </w:rPr>
      </w:pPr>
      <w:r>
        <w:rPr>
          <w:rFonts w:ascii="宋体" w:cs="宋体" w:hint="eastAsia"/>
          <w:color w:val="000000"/>
          <w:kern w:val="0"/>
          <w:sz w:val="20"/>
          <w:szCs w:val="20"/>
        </w:rPr>
        <w:t>输入的账号</w:t>
      </w:r>
      <w:r w:rsidR="007476BE">
        <w:rPr>
          <w:rFonts w:ascii="宋体" w:cs="宋体" w:hint="eastAsia"/>
          <w:color w:val="000000"/>
          <w:kern w:val="0"/>
          <w:sz w:val="20"/>
          <w:szCs w:val="20"/>
        </w:rPr>
        <w:t>为除了终端云安全邮箱和终端云手机号码之外的账号类型。</w:t>
      </w:r>
    </w:p>
    <w:p w:rsidR="00CB258A" w:rsidRDefault="00CB258A" w:rsidP="007A5B35">
      <w:pPr>
        <w:ind w:firstLine="420"/>
        <w:rPr>
          <w:rFonts w:ascii="宋体" w:cs="宋体"/>
          <w:color w:val="000000"/>
          <w:kern w:val="0"/>
          <w:sz w:val="20"/>
          <w:szCs w:val="20"/>
        </w:rPr>
      </w:pPr>
      <w:r>
        <w:rPr>
          <w:rFonts w:ascii="宋体" w:cs="宋体" w:hint="eastAsia"/>
          <w:color w:val="000000"/>
          <w:kern w:val="0"/>
          <w:sz w:val="20"/>
          <w:szCs w:val="20"/>
        </w:rPr>
        <w:t>返回的是用户所有账号，包括终端云安全邮箱和终端云手机号码等。</w:t>
      </w:r>
    </w:p>
    <w:p w:rsidR="00673FBA" w:rsidRDefault="00673FBA" w:rsidP="007A5B35">
      <w:pPr>
        <w:ind w:firstLine="420"/>
        <w:rPr>
          <w:rFonts w:ascii="宋体" w:cs="宋体"/>
          <w:color w:val="000000"/>
          <w:kern w:val="0"/>
          <w:sz w:val="20"/>
          <w:szCs w:val="20"/>
        </w:rPr>
      </w:pPr>
      <w:r>
        <w:rPr>
          <w:rFonts w:ascii="宋体" w:cs="宋体" w:hint="eastAsia"/>
          <w:color w:val="000000"/>
          <w:kern w:val="0"/>
          <w:sz w:val="20"/>
          <w:szCs w:val="20"/>
        </w:rPr>
        <w:t>注：如果输入的</w:t>
      </w:r>
      <w:r w:rsidR="00AD05E7">
        <w:rPr>
          <w:rFonts w:ascii="宋体" w:cs="宋体" w:hint="eastAsia"/>
          <w:color w:val="000000"/>
          <w:kern w:val="0"/>
          <w:sz w:val="20"/>
          <w:szCs w:val="20"/>
        </w:rPr>
        <w:t>账号</w:t>
      </w:r>
      <w:r>
        <w:rPr>
          <w:rFonts w:ascii="宋体" w:cs="宋体" w:hint="eastAsia"/>
          <w:color w:val="000000"/>
          <w:kern w:val="0"/>
          <w:sz w:val="20"/>
          <w:szCs w:val="20"/>
        </w:rPr>
        <w:t>是内部虚拟邮箱，则直接获取userID查询用户账户信息。（虚拟邮箱不作为返回值）</w:t>
      </w:r>
    </w:p>
    <w:p w:rsidR="005C35E1" w:rsidRDefault="005C35E1" w:rsidP="007A5B35">
      <w:pPr>
        <w:ind w:firstLine="420"/>
      </w:pPr>
      <w:r>
        <w:rPr>
          <w:rFonts w:hint="eastAsia"/>
        </w:rPr>
        <w:t>为避免用户信息泄漏，此接口返回用户的手机号码或邮箱时，以“</w:t>
      </w:r>
      <w:r>
        <w:rPr>
          <w:rFonts w:hint="eastAsia"/>
        </w:rPr>
        <w:t>*</w:t>
      </w:r>
      <w:r>
        <w:rPr>
          <w:rFonts w:hint="eastAsia"/>
        </w:rPr>
        <w:t>”替换部分字符，具体规则为：</w:t>
      </w:r>
    </w:p>
    <w:p w:rsidR="000122DF" w:rsidRDefault="000122DF" w:rsidP="000122DF">
      <w:pPr>
        <w:ind w:left="420" w:firstLine="420"/>
        <w:rPr>
          <w:color w:val="1F497D"/>
        </w:rPr>
      </w:pPr>
      <w:r>
        <w:rPr>
          <w:rFonts w:ascii="宋体" w:hAnsi="宋体" w:hint="eastAsia"/>
          <w:color w:val="1F497D"/>
        </w:rPr>
        <w:t>无论手机号码是否带国家码，是否为国内手机号码，都从倒数第</w:t>
      </w:r>
      <w:r>
        <w:rPr>
          <w:color w:val="1F497D"/>
        </w:rPr>
        <w:t>5</w:t>
      </w:r>
      <w:r>
        <w:rPr>
          <w:rFonts w:ascii="宋体" w:hAnsi="宋体" w:hint="eastAsia"/>
          <w:color w:val="1F497D"/>
        </w:rPr>
        <w:t>位～倒数第</w:t>
      </w:r>
      <w:r>
        <w:rPr>
          <w:color w:val="1F497D"/>
        </w:rPr>
        <w:t>8</w:t>
      </w:r>
      <w:r>
        <w:rPr>
          <w:rFonts w:ascii="宋体" w:hAnsi="宋体" w:hint="eastAsia"/>
          <w:color w:val="1F497D"/>
        </w:rPr>
        <w:t>位共</w:t>
      </w:r>
      <w:r>
        <w:rPr>
          <w:color w:val="1F497D"/>
        </w:rPr>
        <w:t>4</w:t>
      </w:r>
      <w:r>
        <w:rPr>
          <w:rFonts w:hint="eastAsia"/>
          <w:color w:val="1F497D"/>
        </w:rPr>
        <w:t>位</w:t>
      </w:r>
      <w:r>
        <w:rPr>
          <w:rFonts w:ascii="宋体" w:hAnsi="宋体" w:hint="eastAsia"/>
          <w:color w:val="1F497D"/>
        </w:rPr>
        <w:t>用</w:t>
      </w:r>
      <w:r>
        <w:rPr>
          <w:color w:val="1F497D"/>
        </w:rPr>
        <w:t>*</w:t>
      </w:r>
      <w:r>
        <w:rPr>
          <w:rFonts w:ascii="宋体" w:hAnsi="宋体" w:hint="eastAsia"/>
          <w:color w:val="1F497D"/>
        </w:rPr>
        <w:t>号替换。（用户名帐号也按此规则执行）</w:t>
      </w:r>
    </w:p>
    <w:p w:rsidR="000122DF" w:rsidRDefault="000122DF" w:rsidP="000122DF">
      <w:pPr>
        <w:ind w:left="420" w:firstLine="420"/>
        <w:rPr>
          <w:rFonts w:ascii="宋体" w:hAnsi="宋体"/>
          <w:color w:val="1F497D"/>
        </w:rPr>
      </w:pPr>
      <w:r>
        <w:rPr>
          <w:rFonts w:hint="eastAsia"/>
          <w:color w:val="1F497D"/>
        </w:rPr>
        <w:t>邮箱，且</w:t>
      </w:r>
      <w:r>
        <w:rPr>
          <w:rFonts w:hint="eastAsia"/>
          <w:color w:val="1F497D"/>
        </w:rPr>
        <w:t>@</w:t>
      </w:r>
      <w:r>
        <w:rPr>
          <w:rFonts w:ascii="宋体" w:hAnsi="宋体" w:hint="eastAsia"/>
          <w:color w:val="1F497D"/>
        </w:rPr>
        <w:t>前都为数字，且大于</w:t>
      </w:r>
      <w:r>
        <w:rPr>
          <w:color w:val="1F497D"/>
        </w:rPr>
        <w:t>6</w:t>
      </w:r>
      <w:r>
        <w:rPr>
          <w:rFonts w:ascii="宋体" w:hAnsi="宋体" w:hint="eastAsia"/>
          <w:color w:val="1F497D"/>
        </w:rPr>
        <w:t>位时，也从</w:t>
      </w:r>
      <w:r>
        <w:rPr>
          <w:color w:val="1F497D"/>
        </w:rPr>
        <w:t>@</w:t>
      </w:r>
      <w:r>
        <w:rPr>
          <w:rFonts w:ascii="宋体" w:hAnsi="宋体" w:hint="eastAsia"/>
          <w:color w:val="1F497D"/>
        </w:rPr>
        <w:t>前倒数第</w:t>
      </w:r>
      <w:r>
        <w:rPr>
          <w:color w:val="1F497D"/>
        </w:rPr>
        <w:t>5</w:t>
      </w:r>
      <w:r>
        <w:rPr>
          <w:rFonts w:ascii="宋体" w:hAnsi="宋体" w:hint="eastAsia"/>
          <w:color w:val="1F497D"/>
        </w:rPr>
        <w:t>位～倒数第</w:t>
      </w:r>
      <w:r>
        <w:rPr>
          <w:color w:val="1F497D"/>
        </w:rPr>
        <w:t>8</w:t>
      </w:r>
      <w:r>
        <w:rPr>
          <w:rFonts w:ascii="宋体" w:hAnsi="宋体" w:hint="eastAsia"/>
          <w:color w:val="1F497D"/>
        </w:rPr>
        <w:t>位共</w:t>
      </w:r>
      <w:r>
        <w:rPr>
          <w:color w:val="1F497D"/>
        </w:rPr>
        <w:t>4</w:t>
      </w:r>
      <w:r>
        <w:rPr>
          <w:rFonts w:ascii="宋体" w:hAnsi="宋体" w:hint="eastAsia"/>
          <w:color w:val="1F497D"/>
        </w:rPr>
        <w:t>个数字用</w:t>
      </w:r>
      <w:r>
        <w:rPr>
          <w:color w:val="1F497D"/>
        </w:rPr>
        <w:t>*</w:t>
      </w:r>
      <w:r>
        <w:rPr>
          <w:rFonts w:ascii="宋体" w:hAnsi="宋体" w:hint="eastAsia"/>
          <w:color w:val="1F497D"/>
        </w:rPr>
        <w:t>号替换。</w:t>
      </w:r>
    </w:p>
    <w:p w:rsidR="000122DF" w:rsidRDefault="000122DF" w:rsidP="000122DF">
      <w:pPr>
        <w:ind w:left="420" w:firstLine="420"/>
        <w:rPr>
          <w:color w:val="1F497D"/>
        </w:rPr>
      </w:pPr>
      <w:r>
        <w:rPr>
          <w:rFonts w:hint="eastAsia"/>
          <w:color w:val="1F497D"/>
        </w:rPr>
        <w:t>邮箱</w:t>
      </w:r>
      <w:r>
        <w:rPr>
          <w:rFonts w:ascii="宋体" w:hAnsi="宋体" w:hint="eastAsia"/>
          <w:color w:val="1F497D"/>
        </w:rPr>
        <w:t>其它特征的，</w:t>
      </w:r>
      <w:r w:rsidR="00FE4EE8">
        <w:rPr>
          <w:rFonts w:ascii="宋体" w:hAnsi="宋体" w:hint="eastAsia"/>
          <w:color w:val="1F497D"/>
        </w:rPr>
        <w:t>@前字符数量大于8位，</w:t>
      </w:r>
      <w:r>
        <w:rPr>
          <w:rFonts w:ascii="宋体" w:hAnsi="宋体" w:hint="eastAsia"/>
          <w:color w:val="1F497D"/>
        </w:rPr>
        <w:t>隐藏</w:t>
      </w:r>
      <w:r>
        <w:rPr>
          <w:color w:val="1F497D"/>
        </w:rPr>
        <w:t>@</w:t>
      </w:r>
      <w:r>
        <w:rPr>
          <w:rFonts w:ascii="宋体" w:hAnsi="宋体" w:hint="eastAsia"/>
          <w:color w:val="1F497D"/>
        </w:rPr>
        <w:t>前</w:t>
      </w:r>
      <w:r>
        <w:rPr>
          <w:color w:val="1F497D"/>
        </w:rPr>
        <w:t>4</w:t>
      </w:r>
      <w:r>
        <w:rPr>
          <w:rFonts w:ascii="宋体" w:hAnsi="宋体" w:hint="eastAsia"/>
          <w:color w:val="1F497D"/>
        </w:rPr>
        <w:t>位</w:t>
      </w:r>
      <w:r w:rsidR="00FE4EE8">
        <w:rPr>
          <w:rFonts w:ascii="宋体" w:hAnsi="宋体" w:hint="eastAsia"/>
          <w:color w:val="1F497D"/>
        </w:rPr>
        <w:t>，否则只隐藏</w:t>
      </w:r>
      <w:r w:rsidR="00FE4EE8">
        <w:rPr>
          <w:rFonts w:ascii="宋体" w:hAnsi="宋体"/>
          <w:color w:val="1F497D"/>
        </w:rPr>
        <w:t>@</w:t>
      </w:r>
      <w:r w:rsidR="00FE4EE8">
        <w:rPr>
          <w:rFonts w:ascii="宋体" w:hAnsi="宋体" w:hint="eastAsia"/>
          <w:color w:val="1F497D"/>
        </w:rPr>
        <w:t>前2位</w:t>
      </w:r>
      <w:r>
        <w:rPr>
          <w:rFonts w:ascii="宋体" w:hAnsi="宋体" w:hint="eastAsia"/>
          <w:color w:val="1F497D"/>
        </w:rPr>
        <w:t>。</w:t>
      </w:r>
    </w:p>
    <w:p w:rsidR="000122DF" w:rsidRPr="000122DF" w:rsidRDefault="000122DF" w:rsidP="007A5B35">
      <w:pPr>
        <w:ind w:firstLine="420"/>
      </w:pPr>
    </w:p>
    <w:p w:rsidR="00163205" w:rsidRDefault="00163205" w:rsidP="00163205"/>
    <w:p w:rsidR="00163205" w:rsidRDefault="00163205" w:rsidP="00163205">
      <w:r>
        <w:rPr>
          <w:rFonts w:hint="eastAsia"/>
        </w:rPr>
        <w:t>注</w:t>
      </w:r>
      <w:r w:rsidR="002E1A91">
        <w:rPr>
          <w:rFonts w:hint="eastAsia"/>
        </w:rPr>
        <w:t>1</w:t>
      </w:r>
      <w:r>
        <w:rPr>
          <w:rFonts w:hint="eastAsia"/>
        </w:rPr>
        <w:t>：帐号为未带国家码的手机号码时，按登录的帐号查找逻辑确定帐号对应的用户。</w:t>
      </w:r>
    </w:p>
    <w:p w:rsidR="002E1A91" w:rsidRPr="00283DCA" w:rsidRDefault="002E1A91" w:rsidP="00163205">
      <w:r>
        <w:rPr>
          <w:rFonts w:hint="eastAsia"/>
        </w:rPr>
        <w:t>注</w:t>
      </w:r>
      <w:r>
        <w:rPr>
          <w:rFonts w:hint="eastAsia"/>
        </w:rPr>
        <w:t>2</w:t>
      </w:r>
      <w:r>
        <w:rPr>
          <w:rFonts w:hint="eastAsia"/>
        </w:rPr>
        <w:t>：不返回新增的第</w:t>
      </w:r>
      <w:r>
        <w:rPr>
          <w:rFonts w:hint="eastAsia"/>
        </w:rPr>
        <w:t>3</w:t>
      </w:r>
      <w:r>
        <w:rPr>
          <w:rFonts w:hint="eastAsia"/>
        </w:rPr>
        <w:t>方帐号昵称、邮箱、手机号码信息。</w:t>
      </w:r>
    </w:p>
    <w:p w:rsidR="00163205" w:rsidRPr="00163205" w:rsidRDefault="00163205" w:rsidP="00163205"/>
    <w:p w:rsidR="007A5B35" w:rsidRDefault="007A5B35" w:rsidP="00407B6C">
      <w:pPr>
        <w:pStyle w:val="41"/>
      </w:pPr>
      <w:r>
        <w:t xml:space="preserve">API </w:t>
      </w:r>
      <w:r>
        <w:rPr>
          <w:rFonts w:hint="eastAsia"/>
        </w:rPr>
        <w:t>原型</w:t>
      </w:r>
    </w:p>
    <w:p w:rsidR="007A5B35" w:rsidRDefault="002437EC" w:rsidP="007A5B35">
      <w:pPr>
        <w:ind w:left="420" w:firstLine="420"/>
      </w:pPr>
      <w:r>
        <w:rPr>
          <w:rFonts w:hint="eastAsia"/>
        </w:rPr>
        <w:t>GetUserAcctInfo</w:t>
      </w:r>
      <w:r w:rsidR="007A5B35">
        <w:rPr>
          <w:rFonts w:hint="eastAsia"/>
        </w:rPr>
        <w:t xml:space="preserve">Rsp </w:t>
      </w:r>
      <w:r>
        <w:rPr>
          <w:rFonts w:hint="eastAsia"/>
        </w:rPr>
        <w:t>getUserAcctInfo</w:t>
      </w:r>
      <w:r w:rsidR="007A5B35">
        <w:t>(</w:t>
      </w:r>
      <w:r>
        <w:rPr>
          <w:rFonts w:hint="eastAsia"/>
        </w:rPr>
        <w:t>GetUserAcctInfo</w:t>
      </w:r>
      <w:r w:rsidR="007A5B35">
        <w:rPr>
          <w:rFonts w:hint="eastAsia"/>
        </w:rPr>
        <w:t xml:space="preserve">Req </w:t>
      </w:r>
      <w:r>
        <w:rPr>
          <w:rFonts w:hint="eastAsia"/>
        </w:rPr>
        <w:t>getUserAcctInfo</w:t>
      </w:r>
      <w:r w:rsidR="007A5B35">
        <w:rPr>
          <w:rFonts w:hint="eastAsia"/>
        </w:rPr>
        <w:t>Req</w:t>
      </w:r>
      <w:r w:rsidR="007A5B35">
        <w:t>)</w:t>
      </w:r>
      <w:r w:rsidR="007A5B35">
        <w:rPr>
          <w:rFonts w:hint="eastAsia"/>
        </w:rPr>
        <w:t xml:space="preserve"> throws </w:t>
      </w:r>
      <w:r w:rsidR="007A5B35" w:rsidRPr="00813C66">
        <w:rPr>
          <w:rFonts w:hint="eastAsia"/>
        </w:rPr>
        <w:t>CException</w:t>
      </w:r>
    </w:p>
    <w:p w:rsidR="007A5B35" w:rsidRDefault="007A5B35" w:rsidP="00407B6C">
      <w:pPr>
        <w:pStyle w:val="41"/>
      </w:pPr>
      <w:r>
        <w:rPr>
          <w:rFonts w:hint="eastAsia"/>
        </w:rPr>
        <w:t>输入参数</w:t>
      </w:r>
    </w:p>
    <w:p w:rsidR="007A5B35" w:rsidRPr="00A01A26" w:rsidRDefault="002437EC" w:rsidP="007A5B35">
      <w:pPr>
        <w:pStyle w:val="a4"/>
        <w:ind w:firstLine="210"/>
      </w:pPr>
      <w:r>
        <w:rPr>
          <w:rFonts w:hint="eastAsia"/>
        </w:rPr>
        <w:t>GetUserAcctInfo</w:t>
      </w:r>
      <w:r w:rsidR="007A5B35">
        <w:rPr>
          <w:rFonts w:hint="eastAsia"/>
        </w:rPr>
        <w:t>Req</w:t>
      </w:r>
      <w:r w:rsidR="007A5B35">
        <w:rPr>
          <w:rFonts w:hint="eastAsia"/>
        </w:rPr>
        <w:t>定义如下：</w:t>
      </w:r>
    </w:p>
    <w:tbl>
      <w:tblPr>
        <w:tblW w:w="9917"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2104"/>
        <w:gridCol w:w="900"/>
        <w:gridCol w:w="3798"/>
      </w:tblGrid>
      <w:tr w:rsidR="007A5B35" w:rsidTr="00FA305A">
        <w:trPr>
          <w:jc w:val="center"/>
        </w:trPr>
        <w:tc>
          <w:tcPr>
            <w:tcW w:w="2378" w:type="dxa"/>
          </w:tcPr>
          <w:p w:rsidR="007A5B35" w:rsidRDefault="007A5B35" w:rsidP="004C2BC1">
            <w:pPr>
              <w:pStyle w:val="TAH"/>
              <w:rPr>
                <w:rFonts w:ascii="Verdana" w:hAnsi="Verdana"/>
                <w:lang w:val="fr-FR" w:eastAsia="zh-CN"/>
              </w:rPr>
            </w:pPr>
            <w:r>
              <w:rPr>
                <w:rFonts w:ascii="Verdana" w:hAnsi="Verdana" w:hint="eastAsia"/>
                <w:lang w:val="fr-FR" w:eastAsia="zh-CN"/>
              </w:rPr>
              <w:t>参数名称</w:t>
            </w:r>
          </w:p>
        </w:tc>
        <w:tc>
          <w:tcPr>
            <w:tcW w:w="737" w:type="dxa"/>
          </w:tcPr>
          <w:p w:rsidR="007A5B35" w:rsidRDefault="007A5B35" w:rsidP="004C2BC1">
            <w:pPr>
              <w:pStyle w:val="TAH"/>
              <w:rPr>
                <w:rFonts w:ascii="Verdana" w:hAnsi="Verdana"/>
                <w:lang w:val="fr-FR" w:eastAsia="zh-CN"/>
              </w:rPr>
            </w:pPr>
            <w:r>
              <w:rPr>
                <w:rFonts w:ascii="Verdana" w:hAnsi="Verdana" w:hint="eastAsia"/>
                <w:lang w:val="fr-FR" w:eastAsia="zh-CN"/>
              </w:rPr>
              <w:t>必须</w:t>
            </w:r>
          </w:p>
        </w:tc>
        <w:tc>
          <w:tcPr>
            <w:tcW w:w="2104" w:type="dxa"/>
          </w:tcPr>
          <w:p w:rsidR="007A5B35" w:rsidRDefault="007A5B35" w:rsidP="004C2BC1">
            <w:pPr>
              <w:pStyle w:val="TAH"/>
              <w:rPr>
                <w:rFonts w:ascii="Verdana" w:hAnsi="Verdana"/>
                <w:lang w:val="fr-FR" w:eastAsia="zh-CN"/>
              </w:rPr>
            </w:pPr>
            <w:r>
              <w:rPr>
                <w:rFonts w:ascii="Verdana" w:hAnsi="Verdana" w:hint="eastAsia"/>
                <w:lang w:val="fr-FR" w:eastAsia="zh-CN"/>
              </w:rPr>
              <w:t>类型</w:t>
            </w:r>
          </w:p>
        </w:tc>
        <w:tc>
          <w:tcPr>
            <w:tcW w:w="900" w:type="dxa"/>
          </w:tcPr>
          <w:p w:rsidR="007A5B35" w:rsidRDefault="007A5B35" w:rsidP="004C2BC1">
            <w:pPr>
              <w:pStyle w:val="TAH"/>
              <w:rPr>
                <w:rFonts w:ascii="Verdana" w:hAnsi="Verdana"/>
                <w:lang w:val="fr-FR" w:eastAsia="zh-CN"/>
              </w:rPr>
            </w:pPr>
            <w:r>
              <w:rPr>
                <w:rFonts w:ascii="Verdana" w:hAnsi="Verdana" w:hint="eastAsia"/>
                <w:lang w:val="fr-FR" w:eastAsia="zh-CN"/>
              </w:rPr>
              <w:t>长度</w:t>
            </w:r>
          </w:p>
        </w:tc>
        <w:tc>
          <w:tcPr>
            <w:tcW w:w="3798" w:type="dxa"/>
          </w:tcPr>
          <w:p w:rsidR="007A5B35" w:rsidRDefault="007A5B35" w:rsidP="004C2BC1">
            <w:pPr>
              <w:pStyle w:val="TAH"/>
              <w:rPr>
                <w:rFonts w:ascii="Verdana" w:hAnsi="Verdana"/>
                <w:lang w:val="fr-FR" w:eastAsia="zh-CN"/>
              </w:rPr>
            </w:pPr>
            <w:r>
              <w:rPr>
                <w:rFonts w:ascii="Verdana" w:hAnsi="Verdana" w:hint="eastAsia"/>
                <w:lang w:val="fr-FR" w:eastAsia="zh-CN"/>
              </w:rPr>
              <w:t>描述信息</w:t>
            </w:r>
          </w:p>
        </w:tc>
      </w:tr>
      <w:tr w:rsidR="007A5B35" w:rsidTr="00FA305A">
        <w:trPr>
          <w:jc w:val="center"/>
        </w:trPr>
        <w:tc>
          <w:tcPr>
            <w:tcW w:w="2378" w:type="dxa"/>
          </w:tcPr>
          <w:p w:rsidR="007A5B35" w:rsidRPr="00E74491" w:rsidRDefault="007A5B35" w:rsidP="004C2BC1">
            <w:pPr>
              <w:pStyle w:val="TAL"/>
              <w:rPr>
                <w:lang w:val="fr-FR" w:eastAsia="zh-CN"/>
              </w:rPr>
            </w:pPr>
            <w:r w:rsidRPr="00E74491">
              <w:rPr>
                <w:rFonts w:hint="eastAsia"/>
                <w:lang w:val="fr-FR" w:eastAsia="zh-CN"/>
              </w:rPr>
              <w:t>v</w:t>
            </w:r>
            <w:r w:rsidRPr="00E74491">
              <w:rPr>
                <w:lang w:val="fr-FR" w:eastAsia="zh-CN"/>
              </w:rPr>
              <w:t>ersion</w:t>
            </w:r>
          </w:p>
        </w:tc>
        <w:tc>
          <w:tcPr>
            <w:tcW w:w="737" w:type="dxa"/>
          </w:tcPr>
          <w:p w:rsidR="007A5B35" w:rsidRPr="00E74491" w:rsidRDefault="007A5B35" w:rsidP="004C2BC1">
            <w:pPr>
              <w:pStyle w:val="TAL"/>
              <w:rPr>
                <w:lang w:val="fr-FR" w:eastAsia="zh-CN"/>
              </w:rPr>
            </w:pPr>
            <w:r>
              <w:rPr>
                <w:rFonts w:hint="eastAsia"/>
                <w:lang w:val="fr-FR" w:eastAsia="zh-CN"/>
              </w:rPr>
              <w:t>M</w:t>
            </w:r>
          </w:p>
        </w:tc>
        <w:tc>
          <w:tcPr>
            <w:tcW w:w="2104" w:type="dxa"/>
          </w:tcPr>
          <w:p w:rsidR="007A5B35" w:rsidRPr="00E74491" w:rsidRDefault="007A5B35" w:rsidP="004C2BC1">
            <w:pPr>
              <w:pStyle w:val="TAH"/>
              <w:jc w:val="both"/>
              <w:rPr>
                <w:b w:val="0"/>
                <w:lang w:val="fr-FR" w:eastAsia="zh-CN"/>
              </w:rPr>
            </w:pPr>
            <w:r>
              <w:rPr>
                <w:rFonts w:hint="eastAsia"/>
                <w:b w:val="0"/>
                <w:lang w:val="fr-FR" w:eastAsia="zh-CN"/>
              </w:rPr>
              <w:t>String</w:t>
            </w:r>
          </w:p>
        </w:tc>
        <w:tc>
          <w:tcPr>
            <w:tcW w:w="900" w:type="dxa"/>
          </w:tcPr>
          <w:p w:rsidR="007A5B35" w:rsidRPr="00E74491" w:rsidRDefault="007A5B35" w:rsidP="004C2BC1">
            <w:pPr>
              <w:rPr>
                <w:rFonts w:ascii="Arial" w:hAnsi="Arial"/>
                <w:kern w:val="0"/>
                <w:sz w:val="18"/>
                <w:szCs w:val="18"/>
                <w:lang w:val="fr-FR"/>
              </w:rPr>
            </w:pPr>
            <w:r>
              <w:rPr>
                <w:rFonts w:ascii="Arial" w:hAnsi="Arial" w:hint="eastAsia"/>
                <w:kern w:val="0"/>
                <w:sz w:val="18"/>
                <w:szCs w:val="18"/>
                <w:lang w:val="fr-FR"/>
              </w:rPr>
              <w:t>5</w:t>
            </w:r>
          </w:p>
        </w:tc>
        <w:tc>
          <w:tcPr>
            <w:tcW w:w="3798" w:type="dxa"/>
          </w:tcPr>
          <w:p w:rsidR="007A5B35" w:rsidRPr="00E74491" w:rsidRDefault="007A5B35" w:rsidP="004C2BC1">
            <w:pPr>
              <w:rPr>
                <w:rFonts w:ascii="Arial" w:hAnsi="Arial"/>
                <w:kern w:val="0"/>
                <w:sz w:val="18"/>
                <w:szCs w:val="18"/>
                <w:lang w:val="fr-FR"/>
              </w:rPr>
            </w:pPr>
            <w:r w:rsidRPr="00E74491">
              <w:rPr>
                <w:rFonts w:ascii="Arial" w:hAnsi="Arial" w:hint="eastAsia"/>
                <w:kern w:val="0"/>
                <w:sz w:val="18"/>
                <w:szCs w:val="18"/>
                <w:lang w:val="fr-FR"/>
              </w:rPr>
              <w:t>协议版本号</w:t>
            </w:r>
          </w:p>
          <w:p w:rsidR="007A5B35" w:rsidRPr="00E74491" w:rsidRDefault="007A5B35" w:rsidP="008E27B5">
            <w:pPr>
              <w:rPr>
                <w:rFonts w:ascii="Arial" w:hAnsi="Arial"/>
                <w:kern w:val="0"/>
                <w:sz w:val="18"/>
                <w:szCs w:val="18"/>
                <w:lang w:val="fr-FR"/>
              </w:rPr>
            </w:pPr>
            <w:r w:rsidRPr="00E74491">
              <w:rPr>
                <w:rFonts w:ascii="Arial" w:hAnsi="Arial" w:hint="eastAsia"/>
                <w:kern w:val="0"/>
                <w:sz w:val="18"/>
                <w:szCs w:val="18"/>
                <w:lang w:val="fr-FR"/>
              </w:rPr>
              <w:t>当前版本为：</w:t>
            </w:r>
            <w:r>
              <w:rPr>
                <w:rFonts w:ascii="Arial" w:hAnsi="Arial" w:hint="eastAsia"/>
                <w:kern w:val="0"/>
                <w:sz w:val="18"/>
                <w:szCs w:val="18"/>
                <w:lang w:val="fr-FR"/>
              </w:rPr>
              <w:t>0</w:t>
            </w:r>
            <w:r w:rsidR="003B6E0B">
              <w:rPr>
                <w:rFonts w:ascii="Arial" w:hAnsi="Arial" w:hint="eastAsia"/>
                <w:kern w:val="0"/>
                <w:sz w:val="18"/>
                <w:szCs w:val="18"/>
                <w:lang w:val="fr-FR"/>
              </w:rPr>
              <w:t>1</w:t>
            </w:r>
            <w:r>
              <w:rPr>
                <w:rFonts w:ascii="Arial" w:hAnsi="Arial" w:hint="eastAsia"/>
                <w:kern w:val="0"/>
                <w:sz w:val="18"/>
                <w:szCs w:val="18"/>
                <w:lang w:val="fr-FR"/>
              </w:rPr>
              <w:t>.01</w:t>
            </w:r>
          </w:p>
        </w:tc>
      </w:tr>
      <w:tr w:rsidR="007A5B35" w:rsidTr="00FA305A">
        <w:trPr>
          <w:jc w:val="center"/>
        </w:trPr>
        <w:tc>
          <w:tcPr>
            <w:tcW w:w="2378" w:type="dxa"/>
          </w:tcPr>
          <w:p w:rsidR="007A5B35" w:rsidRPr="00E74491" w:rsidRDefault="007A5B35" w:rsidP="004C2BC1">
            <w:pPr>
              <w:pStyle w:val="TAL"/>
              <w:rPr>
                <w:lang w:val="fr-FR" w:eastAsia="zh-CN"/>
              </w:rPr>
            </w:pPr>
            <w:r>
              <w:rPr>
                <w:lang w:val="fr-FR" w:eastAsia="zh-CN"/>
              </w:rPr>
              <w:t>transactionID</w:t>
            </w:r>
          </w:p>
        </w:tc>
        <w:tc>
          <w:tcPr>
            <w:tcW w:w="737" w:type="dxa"/>
          </w:tcPr>
          <w:p w:rsidR="007A5B35" w:rsidRPr="00E74491" w:rsidRDefault="007A5B35" w:rsidP="004C2BC1">
            <w:pPr>
              <w:pStyle w:val="TAL"/>
              <w:rPr>
                <w:lang w:val="fr-FR" w:eastAsia="zh-CN"/>
              </w:rPr>
            </w:pPr>
            <w:r>
              <w:rPr>
                <w:rFonts w:hint="eastAsia"/>
                <w:lang w:val="fr-FR" w:eastAsia="zh-CN"/>
              </w:rPr>
              <w:t>M</w:t>
            </w:r>
          </w:p>
        </w:tc>
        <w:tc>
          <w:tcPr>
            <w:tcW w:w="2104" w:type="dxa"/>
          </w:tcPr>
          <w:p w:rsidR="007A5B35" w:rsidRPr="00E74491" w:rsidRDefault="007A5B35" w:rsidP="004C2BC1">
            <w:pPr>
              <w:pStyle w:val="TAH"/>
              <w:jc w:val="both"/>
              <w:rPr>
                <w:b w:val="0"/>
                <w:lang w:val="fr-FR" w:eastAsia="zh-CN"/>
              </w:rPr>
            </w:pPr>
            <w:r>
              <w:rPr>
                <w:rFonts w:hint="eastAsia"/>
                <w:b w:val="0"/>
                <w:lang w:val="fr-FR" w:eastAsia="zh-CN"/>
              </w:rPr>
              <w:t>String</w:t>
            </w:r>
          </w:p>
        </w:tc>
        <w:tc>
          <w:tcPr>
            <w:tcW w:w="900" w:type="dxa"/>
          </w:tcPr>
          <w:p w:rsidR="007A5B35" w:rsidRPr="00E74491" w:rsidRDefault="007A5B35" w:rsidP="004C2BC1">
            <w:pPr>
              <w:rPr>
                <w:rFonts w:ascii="Arial" w:hAnsi="Arial"/>
                <w:kern w:val="0"/>
                <w:sz w:val="18"/>
                <w:szCs w:val="18"/>
                <w:lang w:val="fr-FR"/>
              </w:rPr>
            </w:pPr>
            <w:r w:rsidRPr="00E74491">
              <w:rPr>
                <w:rFonts w:ascii="Arial" w:hAnsi="Arial" w:hint="eastAsia"/>
                <w:kern w:val="0"/>
                <w:sz w:val="18"/>
                <w:szCs w:val="18"/>
                <w:lang w:val="fr-FR"/>
              </w:rPr>
              <w:t>40</w:t>
            </w:r>
          </w:p>
        </w:tc>
        <w:tc>
          <w:tcPr>
            <w:tcW w:w="3798" w:type="dxa"/>
          </w:tcPr>
          <w:p w:rsidR="007A5B35" w:rsidRPr="00E74491" w:rsidRDefault="007A5B35" w:rsidP="004C2BC1">
            <w:pPr>
              <w:rPr>
                <w:rFonts w:ascii="Arial" w:hAnsi="Arial"/>
                <w:kern w:val="0"/>
                <w:sz w:val="18"/>
                <w:szCs w:val="18"/>
                <w:lang w:val="fr-FR"/>
              </w:rPr>
            </w:pPr>
            <w:r w:rsidRPr="00E74491">
              <w:rPr>
                <w:rFonts w:ascii="Arial" w:hAnsi="Arial" w:hint="eastAsia"/>
                <w:kern w:val="0"/>
                <w:sz w:val="18"/>
                <w:szCs w:val="18"/>
                <w:lang w:val="fr-FR"/>
              </w:rPr>
              <w:t>交易流水号</w:t>
            </w:r>
          </w:p>
        </w:tc>
      </w:tr>
      <w:tr w:rsidR="007A5B35" w:rsidTr="00FA305A">
        <w:trPr>
          <w:jc w:val="center"/>
        </w:trPr>
        <w:tc>
          <w:tcPr>
            <w:tcW w:w="2378" w:type="dxa"/>
          </w:tcPr>
          <w:p w:rsidR="007A5B35" w:rsidRPr="00C8364D" w:rsidRDefault="007A5B35" w:rsidP="004C2BC1">
            <w:pPr>
              <w:pStyle w:val="TAL"/>
              <w:rPr>
                <w:lang w:val="fr-FR" w:eastAsia="zh-CN"/>
              </w:rPr>
            </w:pPr>
            <w:r w:rsidRPr="00C8364D">
              <w:rPr>
                <w:rFonts w:hint="eastAsia"/>
                <w:lang w:val="fr-FR" w:eastAsia="zh-CN"/>
              </w:rPr>
              <w:t>traceFlag</w:t>
            </w:r>
          </w:p>
        </w:tc>
        <w:tc>
          <w:tcPr>
            <w:tcW w:w="737" w:type="dxa"/>
          </w:tcPr>
          <w:p w:rsidR="007A5B35" w:rsidRPr="00C8364D" w:rsidRDefault="007A5B35" w:rsidP="004C2BC1">
            <w:pPr>
              <w:spacing w:line="240" w:lineRule="atLeast"/>
              <w:rPr>
                <w:rFonts w:ascii="Arial" w:hAnsi="Arial"/>
                <w:kern w:val="0"/>
                <w:sz w:val="18"/>
                <w:szCs w:val="18"/>
                <w:lang w:val="fr-FR"/>
              </w:rPr>
            </w:pPr>
            <w:r w:rsidRPr="00C8364D">
              <w:rPr>
                <w:rFonts w:ascii="Arial" w:hAnsi="Arial" w:hint="eastAsia"/>
                <w:kern w:val="0"/>
                <w:sz w:val="18"/>
                <w:szCs w:val="18"/>
                <w:lang w:val="fr-FR"/>
              </w:rPr>
              <w:t xml:space="preserve">O </w:t>
            </w:r>
          </w:p>
        </w:tc>
        <w:tc>
          <w:tcPr>
            <w:tcW w:w="2104" w:type="dxa"/>
          </w:tcPr>
          <w:p w:rsidR="007A5B35" w:rsidRPr="00C8364D" w:rsidRDefault="007A5B35" w:rsidP="004C2BC1">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900" w:type="dxa"/>
          </w:tcPr>
          <w:p w:rsidR="007A5B35" w:rsidRPr="00C8364D" w:rsidRDefault="007A5B35" w:rsidP="004C2BC1">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3798" w:type="dxa"/>
          </w:tcPr>
          <w:p w:rsidR="007A5B35" w:rsidRDefault="007A5B35" w:rsidP="004C2BC1">
            <w:pPr>
              <w:spacing w:line="240" w:lineRule="atLeast"/>
              <w:rPr>
                <w:rFonts w:ascii="Arial" w:hAnsi="Arial"/>
                <w:kern w:val="0"/>
                <w:sz w:val="18"/>
                <w:szCs w:val="18"/>
                <w:lang w:val="fr-FR"/>
              </w:rPr>
            </w:pPr>
            <w:r>
              <w:rPr>
                <w:rFonts w:ascii="Arial" w:hAnsi="Arial" w:hint="eastAsia"/>
                <w:kern w:val="0"/>
                <w:sz w:val="18"/>
                <w:szCs w:val="18"/>
                <w:lang w:val="fr-FR"/>
              </w:rPr>
              <w:t>跟踪标志</w:t>
            </w:r>
          </w:p>
          <w:p w:rsidR="007A5B35" w:rsidRPr="00C8364D" w:rsidRDefault="007A5B35" w:rsidP="004C2BC1">
            <w:pPr>
              <w:spacing w:line="240" w:lineRule="atLeast"/>
              <w:rPr>
                <w:rFonts w:ascii="Arial" w:hAnsi="Arial"/>
                <w:kern w:val="0"/>
                <w:sz w:val="18"/>
                <w:szCs w:val="18"/>
                <w:lang w:val="fr-FR"/>
              </w:rPr>
            </w:pPr>
            <w:r>
              <w:rPr>
                <w:rFonts w:ascii="Arial" w:hAnsi="Arial" w:hint="eastAsia"/>
                <w:kern w:val="0"/>
                <w:sz w:val="18"/>
                <w:szCs w:val="18"/>
                <w:lang w:val="fr-FR"/>
              </w:rPr>
              <w:t>0</w:t>
            </w:r>
            <w:r>
              <w:rPr>
                <w:rFonts w:ascii="Arial" w:hAnsi="Arial" w:hint="eastAsia"/>
                <w:kern w:val="0"/>
                <w:sz w:val="18"/>
                <w:szCs w:val="18"/>
                <w:lang w:val="fr-FR"/>
              </w:rPr>
              <w:t>不启动跟踪</w:t>
            </w:r>
            <w:r>
              <w:rPr>
                <w:rFonts w:ascii="Arial" w:hAnsi="Arial" w:hint="eastAsia"/>
                <w:kern w:val="0"/>
                <w:sz w:val="18"/>
                <w:szCs w:val="18"/>
                <w:lang w:val="fr-FR"/>
              </w:rPr>
              <w:t xml:space="preserve">  1</w:t>
            </w:r>
            <w:r>
              <w:rPr>
                <w:rFonts w:ascii="Arial" w:hAnsi="Arial" w:hint="eastAsia"/>
                <w:kern w:val="0"/>
                <w:sz w:val="18"/>
                <w:szCs w:val="18"/>
                <w:lang w:val="fr-FR"/>
              </w:rPr>
              <w:t>启动跟踪</w:t>
            </w:r>
          </w:p>
        </w:tc>
      </w:tr>
      <w:tr w:rsidR="007A5B35" w:rsidTr="00FA305A">
        <w:trPr>
          <w:jc w:val="center"/>
        </w:trPr>
        <w:tc>
          <w:tcPr>
            <w:tcW w:w="2378" w:type="dxa"/>
          </w:tcPr>
          <w:p w:rsidR="007A5B35" w:rsidRDefault="007A5B35" w:rsidP="004C2BC1">
            <w:pPr>
              <w:pStyle w:val="TAL"/>
              <w:rPr>
                <w:lang w:val="fr-FR" w:eastAsia="zh-CN"/>
              </w:rPr>
            </w:pPr>
            <w:r>
              <w:rPr>
                <w:rFonts w:hint="eastAsia"/>
                <w:lang w:val="fr-FR" w:eastAsia="zh-CN"/>
              </w:rPr>
              <w:t>accountType</w:t>
            </w:r>
          </w:p>
        </w:tc>
        <w:tc>
          <w:tcPr>
            <w:tcW w:w="737" w:type="dxa"/>
          </w:tcPr>
          <w:p w:rsidR="007A5B35" w:rsidRPr="00C8364D" w:rsidRDefault="007A5B35" w:rsidP="004C2BC1">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2104" w:type="dxa"/>
          </w:tcPr>
          <w:p w:rsidR="007A5B35" w:rsidRPr="00C8364D" w:rsidRDefault="005200E4" w:rsidP="004C2BC1">
            <w:pPr>
              <w:spacing w:line="240" w:lineRule="atLeast"/>
              <w:rPr>
                <w:rFonts w:ascii="Arial" w:hAnsi="Arial"/>
                <w:kern w:val="0"/>
                <w:sz w:val="18"/>
                <w:szCs w:val="18"/>
                <w:lang w:val="fr-FR"/>
              </w:rPr>
            </w:pPr>
            <w:r>
              <w:rPr>
                <w:rFonts w:ascii="Arial" w:hAnsi="Arial"/>
                <w:kern w:val="0"/>
                <w:sz w:val="18"/>
                <w:szCs w:val="18"/>
                <w:lang w:val="fr-FR"/>
              </w:rPr>
              <w:t>Int</w:t>
            </w:r>
          </w:p>
        </w:tc>
        <w:tc>
          <w:tcPr>
            <w:tcW w:w="900" w:type="dxa"/>
          </w:tcPr>
          <w:p w:rsidR="007A5B35" w:rsidRPr="00C8364D" w:rsidRDefault="007A5B35" w:rsidP="004C2BC1">
            <w:pPr>
              <w:spacing w:line="240" w:lineRule="atLeast"/>
              <w:rPr>
                <w:rFonts w:ascii="Arial" w:hAnsi="Arial"/>
                <w:kern w:val="0"/>
                <w:sz w:val="18"/>
                <w:szCs w:val="18"/>
                <w:lang w:val="fr-FR"/>
              </w:rPr>
            </w:pPr>
          </w:p>
        </w:tc>
        <w:tc>
          <w:tcPr>
            <w:tcW w:w="3798" w:type="dxa"/>
          </w:tcPr>
          <w:p w:rsidR="007A5B35" w:rsidRDefault="007A5B35" w:rsidP="004C2BC1">
            <w:pPr>
              <w:spacing w:line="240" w:lineRule="atLeast"/>
              <w:rPr>
                <w:rFonts w:ascii="Arial" w:hAnsi="Arial"/>
                <w:kern w:val="0"/>
                <w:sz w:val="18"/>
                <w:szCs w:val="18"/>
                <w:lang w:val="fr-FR"/>
              </w:rPr>
            </w:pPr>
            <w:r>
              <w:rPr>
                <w:rFonts w:ascii="Arial" w:hAnsi="Arial" w:hint="eastAsia"/>
                <w:kern w:val="0"/>
                <w:sz w:val="18"/>
                <w:szCs w:val="18"/>
                <w:lang w:val="fr-FR"/>
              </w:rPr>
              <w:t>帐户类型</w:t>
            </w:r>
          </w:p>
          <w:p w:rsidR="00286AA4" w:rsidRDefault="007476BE" w:rsidP="00286AA4">
            <w:pPr>
              <w:spacing w:line="240" w:lineRule="atLeast"/>
              <w:rPr>
                <w:rFonts w:ascii="Arial" w:hAnsi="Arial"/>
                <w:kern w:val="0"/>
                <w:sz w:val="18"/>
                <w:szCs w:val="18"/>
                <w:lang w:val="fr-FR"/>
              </w:rPr>
            </w:pPr>
            <w:r w:rsidRPr="00286AA4">
              <w:rPr>
                <w:rFonts w:ascii="Arial" w:hAnsi="Arial" w:hint="eastAsia"/>
                <w:kern w:val="0"/>
                <w:sz w:val="18"/>
                <w:szCs w:val="18"/>
                <w:lang w:val="fr-FR"/>
              </w:rPr>
              <w:t xml:space="preserve"> </w:t>
            </w:r>
            <w:r w:rsidR="00286AA4" w:rsidRPr="00286AA4">
              <w:rPr>
                <w:rFonts w:ascii="Arial" w:hAnsi="Arial" w:hint="eastAsia"/>
                <w:kern w:val="0"/>
                <w:sz w:val="18"/>
                <w:szCs w:val="18"/>
                <w:lang w:val="fr-FR"/>
              </w:rPr>
              <w:t>(</w:t>
            </w:r>
            <w:r w:rsidR="00286AA4">
              <w:rPr>
                <w:rFonts w:ascii="Arial" w:hAnsi="Arial" w:hint="eastAsia"/>
                <w:kern w:val="0"/>
                <w:sz w:val="18"/>
                <w:szCs w:val="18"/>
                <w:lang w:val="fr-FR"/>
              </w:rPr>
              <w:t>不含终端云安全邮箱和终端云手机号码</w:t>
            </w:r>
            <w:r w:rsidR="00286AA4" w:rsidRPr="00286AA4">
              <w:rPr>
                <w:rFonts w:ascii="Arial" w:hAnsi="Arial" w:hint="eastAsia"/>
                <w:kern w:val="0"/>
                <w:sz w:val="18"/>
                <w:szCs w:val="18"/>
                <w:lang w:val="fr-FR"/>
              </w:rPr>
              <w:t>)</w:t>
            </w:r>
          </w:p>
        </w:tc>
      </w:tr>
      <w:tr w:rsidR="007A5B35" w:rsidTr="00FA305A">
        <w:trPr>
          <w:jc w:val="center"/>
        </w:trPr>
        <w:tc>
          <w:tcPr>
            <w:tcW w:w="2378" w:type="dxa"/>
          </w:tcPr>
          <w:p w:rsidR="007A5B35" w:rsidRDefault="007A5B35" w:rsidP="004C2BC1">
            <w:pPr>
              <w:pStyle w:val="TAL"/>
              <w:rPr>
                <w:lang w:val="fr-FR" w:eastAsia="zh-CN"/>
              </w:rPr>
            </w:pPr>
            <w:r>
              <w:rPr>
                <w:rFonts w:hint="eastAsia"/>
                <w:lang w:val="fr-FR" w:eastAsia="zh-CN"/>
              </w:rPr>
              <w:t>userAccount</w:t>
            </w:r>
          </w:p>
        </w:tc>
        <w:tc>
          <w:tcPr>
            <w:tcW w:w="737" w:type="dxa"/>
          </w:tcPr>
          <w:p w:rsidR="007A5B35" w:rsidRDefault="007A5B35" w:rsidP="004C2BC1">
            <w:pPr>
              <w:spacing w:line="240" w:lineRule="atLeast"/>
              <w:rPr>
                <w:rFonts w:ascii="Arial" w:hAnsi="Arial"/>
                <w:kern w:val="0"/>
                <w:sz w:val="18"/>
                <w:szCs w:val="18"/>
                <w:lang w:val="fr-FR"/>
              </w:rPr>
            </w:pPr>
            <w:r w:rsidRPr="00C8364D">
              <w:rPr>
                <w:rFonts w:ascii="Arial" w:hAnsi="Arial" w:hint="eastAsia"/>
                <w:kern w:val="0"/>
                <w:sz w:val="18"/>
                <w:szCs w:val="18"/>
                <w:lang w:val="fr-FR" w:eastAsia="en-US"/>
              </w:rPr>
              <w:t>M</w:t>
            </w:r>
          </w:p>
        </w:tc>
        <w:tc>
          <w:tcPr>
            <w:tcW w:w="2104" w:type="dxa"/>
          </w:tcPr>
          <w:p w:rsidR="007A5B35" w:rsidRDefault="007A5B35" w:rsidP="004C2BC1">
            <w:pPr>
              <w:spacing w:line="240" w:lineRule="atLeast"/>
              <w:rPr>
                <w:rFonts w:ascii="Arial" w:hAnsi="Arial"/>
                <w:kern w:val="0"/>
                <w:sz w:val="18"/>
                <w:szCs w:val="18"/>
                <w:lang w:val="fr-FR"/>
              </w:rPr>
            </w:pPr>
            <w:r w:rsidRPr="00C8364D">
              <w:rPr>
                <w:rFonts w:ascii="Arial" w:hAnsi="Arial" w:hint="eastAsia"/>
                <w:kern w:val="0"/>
                <w:sz w:val="18"/>
                <w:szCs w:val="18"/>
                <w:lang w:val="fr-FR" w:eastAsia="en-US"/>
              </w:rPr>
              <w:t>String</w:t>
            </w:r>
          </w:p>
        </w:tc>
        <w:tc>
          <w:tcPr>
            <w:tcW w:w="900" w:type="dxa"/>
          </w:tcPr>
          <w:p w:rsidR="007A5B35" w:rsidRDefault="003D5302" w:rsidP="004C2BC1">
            <w:pPr>
              <w:spacing w:line="240" w:lineRule="atLeast"/>
              <w:rPr>
                <w:rFonts w:ascii="Arial" w:hAnsi="Arial"/>
                <w:kern w:val="0"/>
                <w:sz w:val="18"/>
                <w:szCs w:val="18"/>
                <w:lang w:val="fr-FR"/>
              </w:rPr>
            </w:pPr>
            <w:r>
              <w:rPr>
                <w:rFonts w:ascii="Arial" w:hAnsi="Arial" w:hint="eastAsia"/>
                <w:kern w:val="0"/>
                <w:sz w:val="18"/>
                <w:szCs w:val="18"/>
                <w:lang w:val="fr-FR"/>
              </w:rPr>
              <w:t>255</w:t>
            </w:r>
          </w:p>
        </w:tc>
        <w:tc>
          <w:tcPr>
            <w:tcW w:w="3798" w:type="dxa"/>
          </w:tcPr>
          <w:p w:rsidR="007A5B35" w:rsidRDefault="007A5B35" w:rsidP="004C2BC1">
            <w:pPr>
              <w:spacing w:line="240" w:lineRule="atLeast"/>
              <w:rPr>
                <w:rFonts w:ascii="Arial" w:hAnsi="Arial"/>
                <w:kern w:val="0"/>
                <w:sz w:val="18"/>
                <w:szCs w:val="18"/>
                <w:lang w:val="fr-FR"/>
              </w:rPr>
            </w:pPr>
            <w:r>
              <w:rPr>
                <w:rFonts w:ascii="Arial" w:hAnsi="Arial" w:hint="eastAsia"/>
                <w:kern w:val="0"/>
                <w:sz w:val="18"/>
                <w:szCs w:val="18"/>
                <w:lang w:val="fr-FR"/>
              </w:rPr>
              <w:t>用户帐户</w:t>
            </w:r>
          </w:p>
        </w:tc>
      </w:tr>
      <w:tr w:rsidR="007A5B35" w:rsidTr="00FA305A">
        <w:trPr>
          <w:jc w:val="center"/>
        </w:trPr>
        <w:tc>
          <w:tcPr>
            <w:tcW w:w="2378" w:type="dxa"/>
          </w:tcPr>
          <w:p w:rsidR="007A5B35" w:rsidRDefault="007A5B35" w:rsidP="004C2BC1">
            <w:pPr>
              <w:pStyle w:val="TAL"/>
              <w:rPr>
                <w:lang w:val="fr-FR" w:eastAsia="zh-CN"/>
              </w:rPr>
            </w:pPr>
            <w:r>
              <w:rPr>
                <w:rFonts w:hint="eastAsia"/>
                <w:b/>
                <w:bCs/>
              </w:rPr>
              <w:t>reqClientType</w:t>
            </w:r>
          </w:p>
        </w:tc>
        <w:tc>
          <w:tcPr>
            <w:tcW w:w="737" w:type="dxa"/>
          </w:tcPr>
          <w:p w:rsidR="007A5B35" w:rsidRPr="00C8364D" w:rsidRDefault="007A5B35" w:rsidP="004C2BC1">
            <w:pPr>
              <w:spacing w:line="240" w:lineRule="atLeast"/>
              <w:rPr>
                <w:rFonts w:ascii="Arial" w:hAnsi="Arial"/>
                <w:kern w:val="0"/>
                <w:sz w:val="18"/>
                <w:szCs w:val="18"/>
                <w:lang w:val="fr-FR" w:eastAsia="en-US"/>
              </w:rPr>
            </w:pPr>
            <w:r>
              <w:rPr>
                <w:rFonts w:hint="eastAsia"/>
                <w:lang w:val="fr-FR"/>
              </w:rPr>
              <w:t>O</w:t>
            </w:r>
          </w:p>
        </w:tc>
        <w:tc>
          <w:tcPr>
            <w:tcW w:w="2104" w:type="dxa"/>
          </w:tcPr>
          <w:p w:rsidR="007A5B35" w:rsidRPr="00C8364D" w:rsidRDefault="005200E4" w:rsidP="004C2BC1">
            <w:pPr>
              <w:spacing w:line="240" w:lineRule="atLeast"/>
              <w:rPr>
                <w:rFonts w:ascii="Arial" w:hAnsi="Arial"/>
                <w:kern w:val="0"/>
                <w:sz w:val="18"/>
                <w:szCs w:val="18"/>
                <w:lang w:val="fr-FR" w:eastAsia="en-US"/>
              </w:rPr>
            </w:pPr>
            <w:r>
              <w:rPr>
                <w:lang w:val="fr-FR"/>
              </w:rPr>
              <w:t>Int</w:t>
            </w:r>
          </w:p>
        </w:tc>
        <w:tc>
          <w:tcPr>
            <w:tcW w:w="900" w:type="dxa"/>
          </w:tcPr>
          <w:p w:rsidR="007A5B35" w:rsidRDefault="007A5B35" w:rsidP="004C2BC1">
            <w:pPr>
              <w:spacing w:line="240" w:lineRule="atLeast"/>
              <w:rPr>
                <w:rFonts w:ascii="Arial" w:hAnsi="Arial"/>
                <w:kern w:val="0"/>
                <w:sz w:val="18"/>
                <w:szCs w:val="18"/>
                <w:lang w:val="fr-FR"/>
              </w:rPr>
            </w:pPr>
          </w:p>
        </w:tc>
        <w:tc>
          <w:tcPr>
            <w:tcW w:w="3798" w:type="dxa"/>
          </w:tcPr>
          <w:p w:rsidR="007A5B35" w:rsidRDefault="007A5B35" w:rsidP="007476BE">
            <w:pPr>
              <w:rPr>
                <w:rFonts w:ascii="Arial" w:hAnsi="Arial"/>
                <w:kern w:val="0"/>
                <w:sz w:val="18"/>
                <w:szCs w:val="18"/>
                <w:lang w:val="fr-FR"/>
              </w:rPr>
            </w:pPr>
            <w:r>
              <w:rPr>
                <w:rFonts w:hint="eastAsia"/>
              </w:rPr>
              <w:t>请求客户端类型</w:t>
            </w:r>
          </w:p>
        </w:tc>
      </w:tr>
      <w:tr w:rsidR="00163205" w:rsidRPr="00921F33" w:rsidTr="00FA305A">
        <w:trPr>
          <w:jc w:val="center"/>
        </w:trPr>
        <w:tc>
          <w:tcPr>
            <w:tcW w:w="2378" w:type="dxa"/>
          </w:tcPr>
          <w:p w:rsidR="00163205" w:rsidRDefault="00163205" w:rsidP="004C2BC1">
            <w:pPr>
              <w:pStyle w:val="TAL"/>
              <w:rPr>
                <w:b/>
                <w:bCs/>
              </w:rPr>
            </w:pPr>
            <w:r>
              <w:rPr>
                <w:rFonts w:ascii="Verdana" w:hAnsi="Verdana" w:hint="eastAsia"/>
                <w:lang w:val="en-US" w:eastAsia="zh-CN"/>
              </w:rPr>
              <w:t>plmn</w:t>
            </w:r>
          </w:p>
        </w:tc>
        <w:tc>
          <w:tcPr>
            <w:tcW w:w="737" w:type="dxa"/>
          </w:tcPr>
          <w:p w:rsidR="00163205" w:rsidRDefault="00163205" w:rsidP="004C2BC1">
            <w:pPr>
              <w:spacing w:line="240" w:lineRule="atLeast"/>
              <w:rPr>
                <w:lang w:val="fr-FR"/>
              </w:rPr>
            </w:pPr>
            <w:r>
              <w:rPr>
                <w:rFonts w:ascii="Verdana" w:hAnsi="Verdana" w:hint="eastAsia"/>
              </w:rPr>
              <w:t>O</w:t>
            </w:r>
          </w:p>
        </w:tc>
        <w:tc>
          <w:tcPr>
            <w:tcW w:w="2104" w:type="dxa"/>
          </w:tcPr>
          <w:p w:rsidR="00163205" w:rsidRDefault="00163205" w:rsidP="004C2BC1">
            <w:pPr>
              <w:spacing w:line="240" w:lineRule="atLeast"/>
              <w:rPr>
                <w:lang w:val="fr-FR"/>
              </w:rPr>
            </w:pPr>
            <w:r>
              <w:rPr>
                <w:rFonts w:ascii="Verdana" w:hAnsi="Verdana" w:hint="eastAsia"/>
              </w:rPr>
              <w:t>String</w:t>
            </w:r>
          </w:p>
        </w:tc>
        <w:tc>
          <w:tcPr>
            <w:tcW w:w="900" w:type="dxa"/>
          </w:tcPr>
          <w:p w:rsidR="00163205" w:rsidRDefault="00163205" w:rsidP="004C2BC1">
            <w:pPr>
              <w:spacing w:line="240" w:lineRule="atLeast"/>
              <w:rPr>
                <w:rFonts w:ascii="Arial" w:hAnsi="Arial"/>
                <w:kern w:val="0"/>
                <w:sz w:val="18"/>
                <w:szCs w:val="18"/>
                <w:lang w:val="fr-FR"/>
              </w:rPr>
            </w:pPr>
            <w:r>
              <w:rPr>
                <w:rFonts w:hint="eastAsia"/>
                <w:lang w:val="fr-FR"/>
              </w:rPr>
              <w:t>15</w:t>
            </w:r>
          </w:p>
        </w:tc>
        <w:tc>
          <w:tcPr>
            <w:tcW w:w="3798" w:type="dxa"/>
          </w:tcPr>
          <w:p w:rsidR="00163205" w:rsidRPr="00163205" w:rsidRDefault="00163205" w:rsidP="007476BE">
            <w:pPr>
              <w:rPr>
                <w:lang w:val="fr-FR"/>
              </w:rPr>
            </w:pPr>
            <w:r>
              <w:rPr>
                <w:rFonts w:hint="eastAsia"/>
                <w:sz w:val="19"/>
                <w:szCs w:val="19"/>
                <w:lang w:val="en-GB"/>
              </w:rPr>
              <w:t>手机</w:t>
            </w:r>
            <w:r w:rsidRPr="00163205">
              <w:rPr>
                <w:rFonts w:hint="eastAsia"/>
                <w:sz w:val="19"/>
                <w:szCs w:val="19"/>
                <w:lang w:val="fr-FR"/>
              </w:rPr>
              <w:t>plmn;</w:t>
            </w:r>
            <w:r w:rsidRPr="00163205">
              <w:rPr>
                <w:rFonts w:ascii="宋体" w:hAnsi="宋体" w:hint="eastAsia"/>
                <w:sz w:val="18"/>
                <w:szCs w:val="18"/>
                <w:lang w:val="fr-FR"/>
              </w:rPr>
              <w:t xml:space="preserve"> </w:t>
            </w:r>
            <w:r>
              <w:rPr>
                <w:rFonts w:ascii="Arial" w:hAnsi="Arial" w:hint="eastAsia"/>
                <w:kern w:val="0"/>
                <w:sz w:val="18"/>
                <w:szCs w:val="18"/>
                <w:lang w:val="fr-FR"/>
              </w:rPr>
              <w:t>取</w:t>
            </w:r>
            <w:r>
              <w:rPr>
                <w:rFonts w:ascii="Arial" w:hAnsi="Arial" w:hint="eastAsia"/>
                <w:kern w:val="0"/>
                <w:sz w:val="18"/>
                <w:szCs w:val="18"/>
                <w:lang w:val="fr-FR"/>
              </w:rPr>
              <w:t>IMSI</w:t>
            </w:r>
            <w:r>
              <w:rPr>
                <w:rFonts w:ascii="Arial" w:hAnsi="Arial" w:hint="eastAsia"/>
                <w:kern w:val="0"/>
                <w:sz w:val="18"/>
                <w:szCs w:val="18"/>
                <w:lang w:val="fr-FR"/>
              </w:rPr>
              <w:t>的</w:t>
            </w:r>
            <w:r w:rsidRPr="00163205">
              <w:rPr>
                <w:lang w:val="fr-FR"/>
              </w:rPr>
              <w:t>MCC+MNC</w:t>
            </w:r>
            <w:r w:rsidRPr="00163205">
              <w:rPr>
                <w:rFonts w:hint="eastAsia"/>
                <w:lang w:val="fr-FR"/>
              </w:rPr>
              <w:t xml:space="preserve">. </w:t>
            </w:r>
          </w:p>
        </w:tc>
      </w:tr>
      <w:tr w:rsidR="005E3B65" w:rsidRPr="00163205" w:rsidTr="00FA305A">
        <w:trPr>
          <w:jc w:val="center"/>
        </w:trPr>
        <w:tc>
          <w:tcPr>
            <w:tcW w:w="2378" w:type="dxa"/>
          </w:tcPr>
          <w:p w:rsidR="005E3B65" w:rsidRDefault="005E3B65" w:rsidP="004C2BC1">
            <w:pPr>
              <w:pStyle w:val="TAL"/>
              <w:rPr>
                <w:rFonts w:ascii="Verdana" w:hAnsi="Verdana"/>
                <w:lang w:val="en-US" w:eastAsia="zh-CN"/>
              </w:rPr>
            </w:pPr>
            <w:r w:rsidRPr="00392880">
              <w:rPr>
                <w:rFonts w:hint="eastAsia"/>
                <w:bCs/>
              </w:rPr>
              <w:t>clientIP</w:t>
            </w:r>
          </w:p>
        </w:tc>
        <w:tc>
          <w:tcPr>
            <w:tcW w:w="737" w:type="dxa"/>
          </w:tcPr>
          <w:p w:rsidR="005E3B65" w:rsidRDefault="005E3B65" w:rsidP="004C2BC1">
            <w:pPr>
              <w:spacing w:line="240" w:lineRule="atLeast"/>
              <w:rPr>
                <w:rFonts w:ascii="Verdana" w:hAnsi="Verdana"/>
              </w:rPr>
            </w:pPr>
            <w:r>
              <w:rPr>
                <w:rFonts w:cs="Arial" w:hint="eastAsia"/>
                <w:color w:val="000000"/>
              </w:rPr>
              <w:t>O</w:t>
            </w:r>
          </w:p>
        </w:tc>
        <w:tc>
          <w:tcPr>
            <w:tcW w:w="2104" w:type="dxa"/>
          </w:tcPr>
          <w:p w:rsidR="005E3B65" w:rsidRDefault="005E3B65" w:rsidP="004C2BC1">
            <w:pPr>
              <w:spacing w:line="240" w:lineRule="atLeast"/>
              <w:rPr>
                <w:rFonts w:ascii="Verdana" w:hAnsi="Verdana"/>
              </w:rPr>
            </w:pPr>
            <w:r>
              <w:rPr>
                <w:rFonts w:hint="eastAsia"/>
              </w:rPr>
              <w:t>String</w:t>
            </w:r>
          </w:p>
        </w:tc>
        <w:tc>
          <w:tcPr>
            <w:tcW w:w="900" w:type="dxa"/>
          </w:tcPr>
          <w:p w:rsidR="005E3B65" w:rsidRDefault="005E3B65" w:rsidP="004C2BC1">
            <w:pPr>
              <w:spacing w:line="240" w:lineRule="atLeast"/>
              <w:rPr>
                <w:lang w:val="fr-FR"/>
              </w:rPr>
            </w:pPr>
            <w:r>
              <w:rPr>
                <w:rFonts w:cs="Arial" w:hint="eastAsia"/>
              </w:rPr>
              <w:t>40</w:t>
            </w:r>
          </w:p>
        </w:tc>
        <w:tc>
          <w:tcPr>
            <w:tcW w:w="3798" w:type="dxa"/>
          </w:tcPr>
          <w:p w:rsidR="005E3B65" w:rsidRDefault="005E3B65" w:rsidP="007476BE">
            <w:pPr>
              <w:rPr>
                <w:sz w:val="19"/>
                <w:szCs w:val="19"/>
                <w:lang w:val="en-GB"/>
              </w:rPr>
            </w:pPr>
            <w:r>
              <w:rPr>
                <w:rFonts w:hint="eastAsia"/>
              </w:rPr>
              <w:t>客户端</w:t>
            </w:r>
            <w:r>
              <w:rPr>
                <w:rFonts w:hint="eastAsia"/>
              </w:rPr>
              <w:t>IP</w:t>
            </w:r>
            <w:r>
              <w:rPr>
                <w:rFonts w:hint="eastAsia"/>
              </w:rPr>
              <w:t>（</w:t>
            </w:r>
            <w:r>
              <w:rPr>
                <w:rFonts w:hint="eastAsia"/>
              </w:rPr>
              <w:t>Portal</w:t>
            </w:r>
            <w:r>
              <w:rPr>
                <w:rFonts w:hint="eastAsia"/>
              </w:rPr>
              <w:t>或</w:t>
            </w:r>
            <w:r>
              <w:rPr>
                <w:rFonts w:hint="eastAsia"/>
              </w:rPr>
              <w:t>AS</w:t>
            </w:r>
            <w:r>
              <w:rPr>
                <w:rFonts w:hint="eastAsia"/>
              </w:rPr>
              <w:t>从协议获取）</w:t>
            </w:r>
          </w:p>
        </w:tc>
      </w:tr>
    </w:tbl>
    <w:p w:rsidR="007A5B35" w:rsidRDefault="007A5B35" w:rsidP="00407B6C">
      <w:pPr>
        <w:pStyle w:val="41"/>
        <w:rPr>
          <w:lang w:val="fr-FR"/>
        </w:rPr>
      </w:pPr>
      <w:r>
        <w:rPr>
          <w:rFonts w:hint="eastAsia"/>
        </w:rPr>
        <w:t>返回值</w:t>
      </w:r>
    </w:p>
    <w:p w:rsidR="007A5B35" w:rsidRDefault="007A5B35" w:rsidP="007A5B35">
      <w:pPr>
        <w:ind w:left="198"/>
      </w:pPr>
      <w:r>
        <w:rPr>
          <w:rFonts w:hint="eastAsia"/>
        </w:rPr>
        <w:t>成功返回</w:t>
      </w:r>
      <w:r w:rsidR="002437EC">
        <w:rPr>
          <w:rFonts w:hint="eastAsia"/>
        </w:rPr>
        <w:t>GetUserAcctInfo</w:t>
      </w:r>
      <w:r>
        <w:rPr>
          <w:rFonts w:hint="eastAsia"/>
        </w:rPr>
        <w:t>Rsp</w:t>
      </w:r>
      <w:r>
        <w:rPr>
          <w:rFonts w:hint="eastAsia"/>
          <w:lang w:val="fr-FR"/>
        </w:rPr>
        <w:t>，否则抛出异常。</w:t>
      </w:r>
      <w:r w:rsidR="002437EC">
        <w:rPr>
          <w:rFonts w:hint="eastAsia"/>
        </w:rPr>
        <w:t>GetUserAcctInfo</w:t>
      </w:r>
      <w:r>
        <w:rPr>
          <w:rFonts w:hint="eastAsia"/>
        </w:rPr>
        <w:t>Rsp</w:t>
      </w:r>
      <w:r>
        <w:rPr>
          <w:rFonts w:hint="eastAsia"/>
        </w:rPr>
        <w:t>定义如下：</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2104"/>
        <w:gridCol w:w="900"/>
        <w:gridCol w:w="2681"/>
      </w:tblGrid>
      <w:tr w:rsidR="007A5B35" w:rsidTr="004C2BC1">
        <w:trPr>
          <w:jc w:val="center"/>
        </w:trPr>
        <w:tc>
          <w:tcPr>
            <w:tcW w:w="2378" w:type="dxa"/>
          </w:tcPr>
          <w:p w:rsidR="007A5B35" w:rsidRDefault="007A5B35" w:rsidP="004C2BC1">
            <w:pPr>
              <w:pStyle w:val="TAH"/>
              <w:rPr>
                <w:rFonts w:ascii="Verdana" w:hAnsi="Verdana"/>
                <w:lang w:val="fr-FR" w:eastAsia="zh-CN"/>
              </w:rPr>
            </w:pPr>
            <w:r>
              <w:rPr>
                <w:rFonts w:ascii="Verdana" w:hAnsi="Verdana" w:hint="eastAsia"/>
                <w:lang w:val="fr-FR" w:eastAsia="zh-CN"/>
              </w:rPr>
              <w:t>参数名称</w:t>
            </w:r>
          </w:p>
        </w:tc>
        <w:tc>
          <w:tcPr>
            <w:tcW w:w="737" w:type="dxa"/>
          </w:tcPr>
          <w:p w:rsidR="007A5B35" w:rsidRDefault="007A5B35" w:rsidP="004C2BC1">
            <w:pPr>
              <w:pStyle w:val="TAH"/>
              <w:rPr>
                <w:rFonts w:ascii="Verdana" w:hAnsi="Verdana"/>
                <w:lang w:val="fr-FR" w:eastAsia="zh-CN"/>
              </w:rPr>
            </w:pPr>
            <w:r>
              <w:rPr>
                <w:rFonts w:ascii="Verdana" w:hAnsi="Verdana" w:hint="eastAsia"/>
                <w:lang w:val="fr-FR" w:eastAsia="zh-CN"/>
              </w:rPr>
              <w:t>必须</w:t>
            </w:r>
          </w:p>
        </w:tc>
        <w:tc>
          <w:tcPr>
            <w:tcW w:w="2104" w:type="dxa"/>
          </w:tcPr>
          <w:p w:rsidR="007A5B35" w:rsidRDefault="007A5B35" w:rsidP="004C2BC1">
            <w:pPr>
              <w:pStyle w:val="TAH"/>
              <w:rPr>
                <w:rFonts w:ascii="Verdana" w:hAnsi="Verdana"/>
                <w:lang w:val="fr-FR" w:eastAsia="zh-CN"/>
              </w:rPr>
            </w:pPr>
            <w:r>
              <w:rPr>
                <w:rFonts w:ascii="Verdana" w:hAnsi="Verdana" w:hint="eastAsia"/>
                <w:lang w:val="fr-FR" w:eastAsia="zh-CN"/>
              </w:rPr>
              <w:t>类型</w:t>
            </w:r>
          </w:p>
        </w:tc>
        <w:tc>
          <w:tcPr>
            <w:tcW w:w="900" w:type="dxa"/>
          </w:tcPr>
          <w:p w:rsidR="007A5B35" w:rsidRDefault="007A5B35" w:rsidP="004C2BC1">
            <w:pPr>
              <w:pStyle w:val="TAH"/>
              <w:rPr>
                <w:rFonts w:ascii="Verdana" w:hAnsi="Verdana"/>
                <w:lang w:val="fr-FR" w:eastAsia="zh-CN"/>
              </w:rPr>
            </w:pPr>
            <w:r>
              <w:rPr>
                <w:rFonts w:ascii="Verdana" w:hAnsi="Verdana" w:hint="eastAsia"/>
                <w:lang w:val="fr-FR" w:eastAsia="zh-CN"/>
              </w:rPr>
              <w:t>长度</w:t>
            </w:r>
          </w:p>
        </w:tc>
        <w:tc>
          <w:tcPr>
            <w:tcW w:w="2681" w:type="dxa"/>
          </w:tcPr>
          <w:p w:rsidR="007A5B35" w:rsidRDefault="007A5B35" w:rsidP="004C2BC1">
            <w:pPr>
              <w:pStyle w:val="TAH"/>
              <w:rPr>
                <w:rFonts w:ascii="Verdana" w:hAnsi="Verdana"/>
                <w:lang w:val="fr-FR" w:eastAsia="zh-CN"/>
              </w:rPr>
            </w:pPr>
            <w:r>
              <w:rPr>
                <w:rFonts w:ascii="Verdana" w:hAnsi="Verdana" w:hint="eastAsia"/>
                <w:lang w:val="fr-FR" w:eastAsia="zh-CN"/>
              </w:rPr>
              <w:t>描述信息</w:t>
            </w:r>
          </w:p>
        </w:tc>
      </w:tr>
      <w:tr w:rsidR="007A5B35" w:rsidTr="004C2BC1">
        <w:trPr>
          <w:jc w:val="center"/>
        </w:trPr>
        <w:tc>
          <w:tcPr>
            <w:tcW w:w="2378" w:type="dxa"/>
          </w:tcPr>
          <w:p w:rsidR="007A5B35" w:rsidRPr="005041A8" w:rsidRDefault="007A5B35" w:rsidP="004C2BC1">
            <w:pPr>
              <w:pStyle w:val="TAL"/>
              <w:rPr>
                <w:lang w:val="fr-FR" w:eastAsia="zh-CN"/>
              </w:rPr>
            </w:pPr>
            <w:r w:rsidRPr="005041A8">
              <w:rPr>
                <w:rFonts w:hint="eastAsia"/>
                <w:lang w:val="fr-FR" w:eastAsia="zh-CN"/>
              </w:rPr>
              <w:t>v</w:t>
            </w:r>
            <w:r w:rsidRPr="005041A8">
              <w:rPr>
                <w:lang w:val="fr-FR" w:eastAsia="zh-CN"/>
              </w:rPr>
              <w:t>ersion</w:t>
            </w:r>
          </w:p>
        </w:tc>
        <w:tc>
          <w:tcPr>
            <w:tcW w:w="737" w:type="dxa"/>
          </w:tcPr>
          <w:p w:rsidR="007A5B35" w:rsidRPr="005041A8" w:rsidRDefault="007A5B35" w:rsidP="004C2BC1">
            <w:pPr>
              <w:pStyle w:val="TAL"/>
              <w:rPr>
                <w:lang w:val="fr-FR" w:eastAsia="zh-CN"/>
              </w:rPr>
            </w:pPr>
            <w:r>
              <w:rPr>
                <w:rFonts w:hint="eastAsia"/>
                <w:lang w:val="fr-FR" w:eastAsia="zh-CN"/>
              </w:rPr>
              <w:t>M</w:t>
            </w:r>
          </w:p>
        </w:tc>
        <w:tc>
          <w:tcPr>
            <w:tcW w:w="2104" w:type="dxa"/>
          </w:tcPr>
          <w:p w:rsidR="007A5B35" w:rsidRPr="005041A8" w:rsidRDefault="007A5B35" w:rsidP="004C2BC1">
            <w:pPr>
              <w:pStyle w:val="TAH"/>
              <w:jc w:val="both"/>
              <w:rPr>
                <w:b w:val="0"/>
                <w:lang w:val="fr-FR" w:eastAsia="zh-CN"/>
              </w:rPr>
            </w:pPr>
            <w:r>
              <w:rPr>
                <w:rFonts w:hint="eastAsia"/>
                <w:b w:val="0"/>
                <w:lang w:val="fr-FR" w:eastAsia="zh-CN"/>
              </w:rPr>
              <w:t>String</w:t>
            </w:r>
          </w:p>
        </w:tc>
        <w:tc>
          <w:tcPr>
            <w:tcW w:w="900" w:type="dxa"/>
          </w:tcPr>
          <w:p w:rsidR="007A5B35" w:rsidRPr="005041A8" w:rsidRDefault="007A5B35" w:rsidP="004C2BC1">
            <w:pPr>
              <w:rPr>
                <w:rFonts w:ascii="Arial" w:hAnsi="Arial"/>
                <w:kern w:val="0"/>
                <w:sz w:val="18"/>
                <w:szCs w:val="18"/>
                <w:lang w:val="fr-FR"/>
              </w:rPr>
            </w:pPr>
            <w:r>
              <w:rPr>
                <w:rFonts w:ascii="Arial" w:hAnsi="Arial" w:hint="eastAsia"/>
                <w:kern w:val="0"/>
                <w:sz w:val="18"/>
                <w:szCs w:val="18"/>
                <w:lang w:val="fr-FR"/>
              </w:rPr>
              <w:t>5</w:t>
            </w:r>
          </w:p>
        </w:tc>
        <w:tc>
          <w:tcPr>
            <w:tcW w:w="2681" w:type="dxa"/>
          </w:tcPr>
          <w:p w:rsidR="007A5B35" w:rsidRPr="005041A8" w:rsidRDefault="007A5B35" w:rsidP="004C2BC1">
            <w:pPr>
              <w:rPr>
                <w:rFonts w:ascii="Arial" w:hAnsi="Arial"/>
                <w:kern w:val="0"/>
                <w:sz w:val="18"/>
                <w:szCs w:val="18"/>
                <w:lang w:val="fr-FR"/>
              </w:rPr>
            </w:pPr>
            <w:r w:rsidRPr="005041A8">
              <w:rPr>
                <w:rFonts w:ascii="Arial" w:hAnsi="Arial" w:hint="eastAsia"/>
                <w:kern w:val="0"/>
                <w:sz w:val="18"/>
                <w:szCs w:val="18"/>
                <w:lang w:val="fr-FR"/>
              </w:rPr>
              <w:t>协议版本号</w:t>
            </w:r>
          </w:p>
        </w:tc>
      </w:tr>
      <w:tr w:rsidR="007A5B35" w:rsidTr="004C2BC1">
        <w:trPr>
          <w:jc w:val="center"/>
        </w:trPr>
        <w:tc>
          <w:tcPr>
            <w:tcW w:w="2378" w:type="dxa"/>
          </w:tcPr>
          <w:p w:rsidR="007A5B35" w:rsidRPr="005041A8" w:rsidRDefault="007A5B35" w:rsidP="004C2BC1">
            <w:pPr>
              <w:pStyle w:val="TAL"/>
              <w:rPr>
                <w:lang w:val="fr-FR" w:eastAsia="zh-CN"/>
              </w:rPr>
            </w:pPr>
            <w:r>
              <w:rPr>
                <w:lang w:val="fr-FR" w:eastAsia="zh-CN"/>
              </w:rPr>
              <w:t>transactionID</w:t>
            </w:r>
          </w:p>
        </w:tc>
        <w:tc>
          <w:tcPr>
            <w:tcW w:w="737" w:type="dxa"/>
          </w:tcPr>
          <w:p w:rsidR="007A5B35" w:rsidRPr="005041A8" w:rsidRDefault="007A5B35" w:rsidP="004C2BC1">
            <w:pPr>
              <w:pStyle w:val="TAL"/>
              <w:rPr>
                <w:lang w:val="fr-FR" w:eastAsia="zh-CN"/>
              </w:rPr>
            </w:pPr>
            <w:r>
              <w:rPr>
                <w:rFonts w:hint="eastAsia"/>
                <w:lang w:val="fr-FR" w:eastAsia="zh-CN"/>
              </w:rPr>
              <w:t>M</w:t>
            </w:r>
          </w:p>
        </w:tc>
        <w:tc>
          <w:tcPr>
            <w:tcW w:w="2104" w:type="dxa"/>
          </w:tcPr>
          <w:p w:rsidR="007A5B35" w:rsidRPr="005041A8" w:rsidRDefault="007A5B35" w:rsidP="004C2BC1">
            <w:pPr>
              <w:pStyle w:val="TAH"/>
              <w:jc w:val="both"/>
              <w:rPr>
                <w:b w:val="0"/>
                <w:lang w:val="fr-FR" w:eastAsia="zh-CN"/>
              </w:rPr>
            </w:pPr>
            <w:r>
              <w:rPr>
                <w:rFonts w:hint="eastAsia"/>
                <w:b w:val="0"/>
                <w:lang w:val="fr-FR" w:eastAsia="zh-CN"/>
              </w:rPr>
              <w:t>String</w:t>
            </w:r>
          </w:p>
        </w:tc>
        <w:tc>
          <w:tcPr>
            <w:tcW w:w="900" w:type="dxa"/>
          </w:tcPr>
          <w:p w:rsidR="007A5B35" w:rsidRPr="005041A8" w:rsidRDefault="007A5B35" w:rsidP="004C2BC1">
            <w:pPr>
              <w:rPr>
                <w:rFonts w:ascii="Arial" w:hAnsi="Arial"/>
                <w:kern w:val="0"/>
                <w:sz w:val="18"/>
                <w:szCs w:val="18"/>
                <w:lang w:val="fr-FR"/>
              </w:rPr>
            </w:pPr>
            <w:r w:rsidRPr="005041A8">
              <w:rPr>
                <w:rFonts w:ascii="Arial" w:hAnsi="Arial" w:hint="eastAsia"/>
                <w:kern w:val="0"/>
                <w:sz w:val="18"/>
                <w:szCs w:val="18"/>
                <w:lang w:val="fr-FR"/>
              </w:rPr>
              <w:t>40</w:t>
            </w:r>
          </w:p>
        </w:tc>
        <w:tc>
          <w:tcPr>
            <w:tcW w:w="2681" w:type="dxa"/>
          </w:tcPr>
          <w:p w:rsidR="007A5B35" w:rsidRPr="005041A8" w:rsidRDefault="007A5B35" w:rsidP="004C2BC1">
            <w:pPr>
              <w:rPr>
                <w:rFonts w:ascii="Arial" w:hAnsi="Arial"/>
                <w:kern w:val="0"/>
                <w:sz w:val="18"/>
                <w:szCs w:val="18"/>
                <w:lang w:val="fr-FR"/>
              </w:rPr>
            </w:pPr>
            <w:r w:rsidRPr="005041A8">
              <w:rPr>
                <w:rFonts w:ascii="Arial" w:hAnsi="Arial" w:hint="eastAsia"/>
                <w:kern w:val="0"/>
                <w:sz w:val="18"/>
                <w:szCs w:val="18"/>
                <w:lang w:val="fr-FR"/>
              </w:rPr>
              <w:t>交易流水号</w:t>
            </w:r>
          </w:p>
        </w:tc>
      </w:tr>
      <w:tr w:rsidR="007A5B35" w:rsidTr="004C2BC1">
        <w:trPr>
          <w:jc w:val="center"/>
        </w:trPr>
        <w:tc>
          <w:tcPr>
            <w:tcW w:w="2378" w:type="dxa"/>
          </w:tcPr>
          <w:p w:rsidR="007A5B35" w:rsidRPr="00C8364D" w:rsidRDefault="007A5B35" w:rsidP="004C2BC1">
            <w:pPr>
              <w:pStyle w:val="TAL"/>
              <w:rPr>
                <w:lang w:val="fr-FR" w:eastAsia="zh-CN"/>
              </w:rPr>
            </w:pPr>
            <w:r w:rsidRPr="00C8364D">
              <w:rPr>
                <w:rFonts w:hint="eastAsia"/>
                <w:lang w:val="fr-FR" w:eastAsia="zh-CN"/>
              </w:rPr>
              <w:t>traceFlag</w:t>
            </w:r>
          </w:p>
        </w:tc>
        <w:tc>
          <w:tcPr>
            <w:tcW w:w="737" w:type="dxa"/>
          </w:tcPr>
          <w:p w:rsidR="007A5B35" w:rsidRPr="00C8364D" w:rsidRDefault="007A5B35" w:rsidP="004C2BC1">
            <w:pPr>
              <w:spacing w:line="240" w:lineRule="atLeast"/>
              <w:rPr>
                <w:rFonts w:ascii="Arial" w:hAnsi="Arial"/>
                <w:kern w:val="0"/>
                <w:sz w:val="18"/>
                <w:szCs w:val="18"/>
                <w:lang w:val="fr-FR"/>
              </w:rPr>
            </w:pPr>
            <w:r w:rsidRPr="00C8364D">
              <w:rPr>
                <w:rFonts w:ascii="Arial" w:hAnsi="Arial" w:hint="eastAsia"/>
                <w:kern w:val="0"/>
                <w:sz w:val="18"/>
                <w:szCs w:val="18"/>
                <w:lang w:val="fr-FR"/>
              </w:rPr>
              <w:t xml:space="preserve">O </w:t>
            </w:r>
          </w:p>
        </w:tc>
        <w:tc>
          <w:tcPr>
            <w:tcW w:w="2104" w:type="dxa"/>
          </w:tcPr>
          <w:p w:rsidR="007A5B35" w:rsidRPr="00C8364D" w:rsidRDefault="007A5B35" w:rsidP="004C2BC1">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900" w:type="dxa"/>
          </w:tcPr>
          <w:p w:rsidR="007A5B35" w:rsidRPr="00C8364D" w:rsidRDefault="007A5B35" w:rsidP="004C2BC1">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2681" w:type="dxa"/>
          </w:tcPr>
          <w:p w:rsidR="007A5B35" w:rsidRPr="00C8364D" w:rsidRDefault="007A5B35" w:rsidP="004C2BC1">
            <w:pPr>
              <w:spacing w:line="240" w:lineRule="atLeast"/>
              <w:rPr>
                <w:rFonts w:ascii="Arial" w:hAnsi="Arial"/>
                <w:kern w:val="0"/>
                <w:sz w:val="18"/>
                <w:szCs w:val="18"/>
                <w:lang w:val="fr-FR"/>
              </w:rPr>
            </w:pPr>
            <w:r>
              <w:rPr>
                <w:rFonts w:ascii="Arial" w:hAnsi="Arial" w:hint="eastAsia"/>
                <w:kern w:val="0"/>
                <w:sz w:val="18"/>
                <w:szCs w:val="18"/>
                <w:lang w:val="fr-FR"/>
              </w:rPr>
              <w:t>跟踪标志</w:t>
            </w:r>
          </w:p>
        </w:tc>
      </w:tr>
      <w:tr w:rsidR="007A5B35" w:rsidTr="004C2BC1">
        <w:trPr>
          <w:jc w:val="center"/>
        </w:trPr>
        <w:tc>
          <w:tcPr>
            <w:tcW w:w="2378" w:type="dxa"/>
          </w:tcPr>
          <w:p w:rsidR="007A5B35" w:rsidRPr="00C8364D" w:rsidRDefault="007A5B35" w:rsidP="004C2BC1">
            <w:pPr>
              <w:pStyle w:val="TAL"/>
              <w:rPr>
                <w:lang w:val="fr-FR" w:eastAsia="zh-CN"/>
              </w:rPr>
            </w:pPr>
            <w:r>
              <w:rPr>
                <w:rFonts w:hint="eastAsia"/>
                <w:lang w:val="fr-FR" w:eastAsia="zh-CN"/>
              </w:rPr>
              <w:t>userID</w:t>
            </w:r>
          </w:p>
        </w:tc>
        <w:tc>
          <w:tcPr>
            <w:tcW w:w="737" w:type="dxa"/>
          </w:tcPr>
          <w:p w:rsidR="007A5B35" w:rsidRPr="00C8364D" w:rsidRDefault="007A5B35" w:rsidP="004C2BC1">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2104" w:type="dxa"/>
          </w:tcPr>
          <w:p w:rsidR="007A5B35" w:rsidRDefault="005200E4" w:rsidP="004C2BC1">
            <w:pPr>
              <w:spacing w:line="240" w:lineRule="atLeast"/>
              <w:rPr>
                <w:rFonts w:ascii="Arial" w:hAnsi="Arial"/>
                <w:kern w:val="0"/>
                <w:sz w:val="18"/>
                <w:szCs w:val="18"/>
                <w:lang w:val="fr-FR"/>
              </w:rPr>
            </w:pPr>
            <w:r>
              <w:rPr>
                <w:rFonts w:ascii="Arial" w:hAnsi="Arial" w:hint="eastAsia"/>
                <w:kern w:val="0"/>
                <w:sz w:val="18"/>
                <w:szCs w:val="18"/>
                <w:lang w:val="fr-FR"/>
              </w:rPr>
              <w:t>Bigint</w:t>
            </w:r>
          </w:p>
        </w:tc>
        <w:tc>
          <w:tcPr>
            <w:tcW w:w="900" w:type="dxa"/>
          </w:tcPr>
          <w:p w:rsidR="007A5B35" w:rsidRDefault="007A5B35" w:rsidP="004C2BC1">
            <w:pPr>
              <w:spacing w:line="240" w:lineRule="atLeast"/>
              <w:rPr>
                <w:rFonts w:ascii="Arial" w:hAnsi="Arial"/>
                <w:kern w:val="0"/>
                <w:sz w:val="18"/>
                <w:szCs w:val="18"/>
                <w:lang w:val="fr-FR"/>
              </w:rPr>
            </w:pPr>
          </w:p>
        </w:tc>
        <w:tc>
          <w:tcPr>
            <w:tcW w:w="2681" w:type="dxa"/>
          </w:tcPr>
          <w:p w:rsidR="007A5B35" w:rsidRDefault="007A5B35" w:rsidP="004C2BC1">
            <w:pPr>
              <w:spacing w:line="240" w:lineRule="atLeast"/>
              <w:rPr>
                <w:rFonts w:ascii="Arial" w:hAnsi="Arial"/>
                <w:kern w:val="0"/>
                <w:sz w:val="18"/>
                <w:szCs w:val="18"/>
                <w:lang w:val="fr-FR"/>
              </w:rPr>
            </w:pPr>
            <w:r>
              <w:rPr>
                <w:rFonts w:ascii="Arial" w:hAnsi="Arial" w:hint="eastAsia"/>
                <w:kern w:val="0"/>
                <w:sz w:val="18"/>
                <w:szCs w:val="18"/>
                <w:lang w:val="fr-FR"/>
              </w:rPr>
              <w:t>用户</w:t>
            </w:r>
            <w:r>
              <w:rPr>
                <w:rFonts w:ascii="Arial" w:hAnsi="Arial" w:hint="eastAsia"/>
                <w:kern w:val="0"/>
                <w:sz w:val="18"/>
                <w:szCs w:val="18"/>
                <w:lang w:val="fr-FR"/>
              </w:rPr>
              <w:t>ID</w:t>
            </w:r>
            <w:r>
              <w:rPr>
                <w:rFonts w:ascii="Arial" w:hAnsi="Arial" w:hint="eastAsia"/>
                <w:kern w:val="0"/>
                <w:sz w:val="18"/>
                <w:szCs w:val="18"/>
                <w:lang w:val="fr-FR"/>
              </w:rPr>
              <w:t>（内部）</w:t>
            </w:r>
          </w:p>
        </w:tc>
      </w:tr>
      <w:tr w:rsidR="00C663C2" w:rsidTr="004C2BC1">
        <w:trPr>
          <w:jc w:val="center"/>
        </w:trPr>
        <w:tc>
          <w:tcPr>
            <w:tcW w:w="2378" w:type="dxa"/>
          </w:tcPr>
          <w:p w:rsidR="00C663C2" w:rsidRDefault="00C663C2" w:rsidP="004C2BC1">
            <w:pPr>
              <w:pStyle w:val="TAL"/>
              <w:rPr>
                <w:lang w:val="fr-FR" w:eastAsia="zh-CN"/>
              </w:rPr>
            </w:pPr>
            <w:r>
              <w:rPr>
                <w:rFonts w:hint="eastAsia"/>
                <w:lang w:val="fr-FR" w:eastAsia="zh-CN"/>
              </w:rPr>
              <w:t>userAcctInfoList</w:t>
            </w:r>
          </w:p>
        </w:tc>
        <w:tc>
          <w:tcPr>
            <w:tcW w:w="737" w:type="dxa"/>
          </w:tcPr>
          <w:p w:rsidR="00C663C2" w:rsidRDefault="00C663C2" w:rsidP="004C2BC1">
            <w:pPr>
              <w:spacing w:line="240" w:lineRule="atLeast"/>
              <w:rPr>
                <w:rFonts w:ascii="Arial" w:hAnsi="Arial"/>
                <w:kern w:val="0"/>
                <w:sz w:val="18"/>
                <w:szCs w:val="18"/>
                <w:lang w:val="fr-FR"/>
              </w:rPr>
            </w:pPr>
            <w:r>
              <w:rPr>
                <w:rFonts w:hint="eastAsia"/>
                <w:lang w:val="fr-FR"/>
              </w:rPr>
              <w:t>O</w:t>
            </w:r>
          </w:p>
        </w:tc>
        <w:tc>
          <w:tcPr>
            <w:tcW w:w="2104" w:type="dxa"/>
          </w:tcPr>
          <w:p w:rsidR="00C663C2" w:rsidRDefault="00C663C2" w:rsidP="004C2BC1">
            <w:pPr>
              <w:spacing w:line="240" w:lineRule="atLeast"/>
              <w:rPr>
                <w:rFonts w:ascii="Arial" w:hAnsi="Arial"/>
                <w:kern w:val="0"/>
                <w:sz w:val="18"/>
                <w:szCs w:val="18"/>
                <w:lang w:val="fr-FR"/>
              </w:rPr>
            </w:pPr>
            <w:r>
              <w:rPr>
                <w:rFonts w:hint="eastAsia"/>
                <w:lang w:val="fr-FR"/>
              </w:rPr>
              <w:t>UserAcctInfo[]</w:t>
            </w:r>
          </w:p>
        </w:tc>
        <w:tc>
          <w:tcPr>
            <w:tcW w:w="900" w:type="dxa"/>
          </w:tcPr>
          <w:p w:rsidR="00C663C2" w:rsidRDefault="00C663C2" w:rsidP="004C2BC1">
            <w:pPr>
              <w:spacing w:line="240" w:lineRule="atLeast"/>
              <w:rPr>
                <w:rFonts w:ascii="Arial" w:hAnsi="Arial"/>
                <w:kern w:val="0"/>
                <w:sz w:val="18"/>
                <w:szCs w:val="18"/>
                <w:lang w:val="fr-FR"/>
              </w:rPr>
            </w:pPr>
          </w:p>
        </w:tc>
        <w:tc>
          <w:tcPr>
            <w:tcW w:w="2681" w:type="dxa"/>
          </w:tcPr>
          <w:p w:rsidR="00F11712" w:rsidRDefault="00C663C2" w:rsidP="00C663C2">
            <w:pPr>
              <w:spacing w:line="240" w:lineRule="atLeast"/>
              <w:rPr>
                <w:rFonts w:ascii="Arial" w:hAnsi="Arial"/>
                <w:kern w:val="0"/>
                <w:sz w:val="18"/>
                <w:szCs w:val="18"/>
                <w:lang w:val="fr-FR"/>
              </w:rPr>
            </w:pPr>
            <w:r>
              <w:rPr>
                <w:rFonts w:ascii="Arial" w:hAnsi="Arial" w:hint="eastAsia"/>
                <w:kern w:val="0"/>
                <w:sz w:val="18"/>
                <w:szCs w:val="18"/>
                <w:lang w:val="fr-FR"/>
              </w:rPr>
              <w:t>用户账号信息</w:t>
            </w:r>
          </w:p>
        </w:tc>
      </w:tr>
    </w:tbl>
    <w:p w:rsidR="007A5B35" w:rsidRDefault="007A5B35" w:rsidP="00407B6C">
      <w:pPr>
        <w:pStyle w:val="41"/>
      </w:pPr>
      <w:r>
        <w:rPr>
          <w:rFonts w:hint="eastAsia"/>
        </w:rPr>
        <w:t>异常信息</w:t>
      </w:r>
    </w:p>
    <w:p w:rsidR="003A7F02" w:rsidRDefault="003A7F02" w:rsidP="007A5B35">
      <w:r>
        <w:rPr>
          <w:rFonts w:hint="eastAsia"/>
        </w:rPr>
        <w:t>失败则抛出异常</w:t>
      </w:r>
      <w:r>
        <w:rPr>
          <w:rFonts w:hint="eastAsia"/>
        </w:rPr>
        <w:t>CException</w:t>
      </w:r>
      <w:r>
        <w:rPr>
          <w:rFonts w:hint="eastAsia"/>
        </w:rPr>
        <w:t>，具体内容请参考异常码定义文档。</w:t>
      </w:r>
    </w:p>
    <w:p w:rsidR="00741047" w:rsidRDefault="00741047" w:rsidP="00741047">
      <w:pPr>
        <w:rPr>
          <w:lang w:val="fr-FR"/>
        </w:rPr>
      </w:pPr>
      <w:r>
        <w:rPr>
          <w:rFonts w:hint="eastAsia"/>
        </w:rPr>
        <w:t>异常码：</w:t>
      </w:r>
      <w:r w:rsidR="00E85726">
        <w:rPr>
          <w:rFonts w:hint="eastAsia"/>
        </w:rPr>
        <w:t>1~999</w:t>
      </w:r>
      <w:r>
        <w:rPr>
          <w:rFonts w:hint="eastAsia"/>
        </w:rPr>
        <w:t>表示需要前转的归属站点号。</w:t>
      </w:r>
    </w:p>
    <w:p w:rsidR="00047086" w:rsidRDefault="00047086" w:rsidP="00407B6C">
      <w:pPr>
        <w:pStyle w:val="41"/>
      </w:pPr>
      <w:r>
        <w:rPr>
          <w:rFonts w:hint="eastAsia"/>
        </w:rPr>
        <w:lastRenderedPageBreak/>
        <w:t>Json</w:t>
      </w:r>
      <w:r>
        <w:rPr>
          <w:rFonts w:hint="eastAsia"/>
        </w:rPr>
        <w:t>接口登录认证信息说明</w:t>
      </w:r>
    </w:p>
    <w:p w:rsidR="00047086" w:rsidRPr="003A63A1" w:rsidRDefault="00047086" w:rsidP="00047086">
      <w:r>
        <w:rPr>
          <w:rFonts w:hint="eastAsia"/>
        </w:rPr>
        <w:t xml:space="preserve">   Authorization</w:t>
      </w:r>
      <w:r>
        <w:rPr>
          <w:rFonts w:hint="eastAsia"/>
        </w:rPr>
        <w:t>中</w:t>
      </w:r>
      <w:r w:rsidR="00334425">
        <w:rPr>
          <w:rFonts w:hint="eastAsia"/>
        </w:rPr>
        <w:t>不</w:t>
      </w:r>
      <w:r>
        <w:rPr>
          <w:rFonts w:hint="eastAsia"/>
        </w:rPr>
        <w:t>需要登录认证信息</w:t>
      </w:r>
      <w:r w:rsidR="00156C78">
        <w:rPr>
          <w:rFonts w:hint="eastAsia"/>
        </w:rPr>
        <w:t>，允许登录前使用</w:t>
      </w:r>
      <w:r w:rsidR="00156C78">
        <w:rPr>
          <w:rFonts w:hint="eastAsia"/>
        </w:rPr>
        <w:t>(</w:t>
      </w:r>
      <w:r w:rsidR="00156C78">
        <w:rPr>
          <w:rFonts w:hint="eastAsia"/>
        </w:rPr>
        <w:t>忘记密码时，客户端检查用户是否有手机或邮箱账号？</w:t>
      </w:r>
      <w:r w:rsidR="00156C78">
        <w:rPr>
          <w:rFonts w:hint="eastAsia"/>
        </w:rPr>
        <w:t>)</w:t>
      </w:r>
      <w:r>
        <w:rPr>
          <w:rFonts w:hint="eastAsia"/>
        </w:rPr>
        <w:t>。</w:t>
      </w:r>
    </w:p>
    <w:p w:rsidR="00741047" w:rsidRPr="00741047" w:rsidRDefault="00741047" w:rsidP="007A5B35">
      <w:pPr>
        <w:rPr>
          <w:lang w:val="fr-FR"/>
        </w:rPr>
      </w:pPr>
    </w:p>
    <w:p w:rsidR="007A5B35" w:rsidRDefault="007A5B35" w:rsidP="00407B6C">
      <w:pPr>
        <w:pStyle w:val="31"/>
        <w:rPr>
          <w:rStyle w:val="210"/>
        </w:rPr>
      </w:pPr>
      <w:bookmarkStart w:id="183" w:name="_Toc317101310"/>
      <w:r>
        <w:rPr>
          <w:rStyle w:val="210"/>
          <w:rFonts w:hint="eastAsia"/>
        </w:rPr>
        <w:t>HTTP(s)</w:t>
      </w:r>
      <w:r>
        <w:rPr>
          <w:rStyle w:val="210"/>
          <w:rFonts w:hint="eastAsia"/>
        </w:rPr>
        <w:t>接口</w:t>
      </w:r>
      <w:bookmarkEnd w:id="183"/>
    </w:p>
    <w:p w:rsidR="007A5B35" w:rsidRDefault="007A5B35" w:rsidP="00407B6C">
      <w:pPr>
        <w:pStyle w:val="41"/>
      </w:pPr>
      <w:r>
        <w:rPr>
          <w:rFonts w:hint="eastAsia"/>
        </w:rPr>
        <w:t>描述</w:t>
      </w:r>
    </w:p>
    <w:p w:rsidR="007A5B35" w:rsidRDefault="007A5B35" w:rsidP="007A5B35">
      <w:pPr>
        <w:ind w:firstLine="420"/>
      </w:pPr>
      <w:r>
        <w:rPr>
          <w:rFonts w:hint="eastAsia"/>
        </w:rPr>
        <w:t>AccountServer</w:t>
      </w:r>
      <w:r>
        <w:rPr>
          <w:rFonts w:hint="eastAsia"/>
        </w:rPr>
        <w:t>为</w:t>
      </w:r>
      <w:r>
        <w:rPr>
          <w:rFonts w:hint="eastAsia"/>
        </w:rPr>
        <w:t>AccountAgent</w:t>
      </w:r>
      <w:r>
        <w:rPr>
          <w:rFonts w:hint="eastAsia"/>
        </w:rPr>
        <w:t>接口，</w:t>
      </w:r>
      <w:r>
        <w:rPr>
          <w:rFonts w:hint="eastAsia"/>
        </w:rPr>
        <w:t>AccountServer</w:t>
      </w:r>
      <w:r>
        <w:rPr>
          <w:rFonts w:hint="eastAsia"/>
        </w:rPr>
        <w:t>内部转为调用上述</w:t>
      </w:r>
      <w:r>
        <w:rPr>
          <w:rFonts w:hint="eastAsia"/>
        </w:rPr>
        <w:t>SOAP</w:t>
      </w:r>
      <w:r>
        <w:rPr>
          <w:rFonts w:hint="eastAsia"/>
        </w:rPr>
        <w:t>接口到</w:t>
      </w:r>
      <w:r>
        <w:rPr>
          <w:rFonts w:hint="eastAsia"/>
        </w:rPr>
        <w:t>UserProfile</w:t>
      </w:r>
      <w:r>
        <w:rPr>
          <w:rFonts w:hint="eastAsia"/>
        </w:rPr>
        <w:t>。</w:t>
      </w:r>
    </w:p>
    <w:p w:rsidR="007A5B35" w:rsidRDefault="007A5B35" w:rsidP="007A5B35">
      <w:pPr>
        <w:ind w:firstLine="420"/>
      </w:pPr>
      <w:r>
        <w:rPr>
          <w:rFonts w:hint="eastAsia"/>
        </w:rPr>
        <w:t>调用此接口，可</w:t>
      </w:r>
      <w:r w:rsidR="00D765A8">
        <w:rPr>
          <w:rFonts w:hint="eastAsia"/>
        </w:rPr>
        <w:t>以不需要通过认证，这样避免用户忘了密码时，客户端可查看用户登记的</w:t>
      </w:r>
      <w:r>
        <w:rPr>
          <w:rFonts w:hint="eastAsia"/>
        </w:rPr>
        <w:t>邮箱</w:t>
      </w:r>
      <w:r w:rsidR="00D765A8">
        <w:rPr>
          <w:rFonts w:hint="eastAsia"/>
        </w:rPr>
        <w:t>和手机号码</w:t>
      </w:r>
      <w:r>
        <w:rPr>
          <w:rFonts w:hint="eastAsia"/>
        </w:rPr>
        <w:t>。</w:t>
      </w:r>
    </w:p>
    <w:p w:rsidR="007A5B35" w:rsidRDefault="007A5B35" w:rsidP="007A5B35">
      <w:pPr>
        <w:ind w:firstLine="420"/>
        <w:rPr>
          <w:lang w:val="fr-FR"/>
        </w:rPr>
      </w:pPr>
      <w:r>
        <w:rPr>
          <w:rFonts w:hint="eastAsia"/>
          <w:lang w:val="fr-FR"/>
        </w:rPr>
        <w:t>该操作无需携带服务端已通过认证的</w:t>
      </w:r>
      <w:r>
        <w:rPr>
          <w:rFonts w:hint="eastAsia"/>
          <w:lang w:val="fr-FR"/>
        </w:rPr>
        <w:t>sessionID</w:t>
      </w:r>
      <w:r>
        <w:rPr>
          <w:rFonts w:hint="eastAsia"/>
          <w:lang w:val="fr-FR"/>
        </w:rPr>
        <w:t>。</w:t>
      </w:r>
    </w:p>
    <w:p w:rsidR="00741047" w:rsidRPr="00741047" w:rsidRDefault="00741047" w:rsidP="00741047">
      <w:pPr>
        <w:ind w:firstLine="420"/>
        <w:rPr>
          <w:lang w:val="fr-FR"/>
        </w:rPr>
      </w:pPr>
      <w:r>
        <w:rPr>
          <w:rFonts w:hint="eastAsia"/>
          <w:lang w:val="fr-FR"/>
        </w:rPr>
        <w:t>UP</w:t>
      </w:r>
      <w:r>
        <w:rPr>
          <w:rFonts w:hint="eastAsia"/>
          <w:lang w:val="fr-FR"/>
        </w:rPr>
        <w:t>返回</w:t>
      </w:r>
      <w:r>
        <w:rPr>
          <w:rFonts w:hint="eastAsia"/>
        </w:rPr>
        <w:t>异常码</w:t>
      </w:r>
      <w:r w:rsidRPr="00E81EFF">
        <w:rPr>
          <w:rFonts w:hint="eastAsia"/>
          <w:lang w:val="fr-FR"/>
        </w:rPr>
        <w:t>(</w:t>
      </w:r>
      <w:r w:rsidR="00E85726">
        <w:rPr>
          <w:rFonts w:hint="eastAsia"/>
          <w:lang w:val="fr-FR"/>
        </w:rPr>
        <w:t>1~999</w:t>
      </w:r>
      <w:r w:rsidRPr="00E81EFF">
        <w:rPr>
          <w:rFonts w:hint="eastAsia"/>
          <w:lang w:val="fr-FR"/>
        </w:rPr>
        <w:t>)</w:t>
      </w:r>
      <w:r>
        <w:rPr>
          <w:rFonts w:hint="eastAsia"/>
        </w:rPr>
        <w:t>时</w:t>
      </w:r>
      <w:r w:rsidRPr="00E81EFF">
        <w:rPr>
          <w:rFonts w:hint="eastAsia"/>
          <w:lang w:val="fr-FR"/>
        </w:rPr>
        <w:t>，</w:t>
      </w:r>
      <w:r w:rsidRPr="00E81EFF">
        <w:rPr>
          <w:rFonts w:hint="eastAsia"/>
          <w:lang w:val="fr-FR"/>
        </w:rPr>
        <w:t>AccountServer</w:t>
      </w:r>
      <w:r>
        <w:rPr>
          <w:rFonts w:hint="eastAsia"/>
        </w:rPr>
        <w:t>返回重定向</w:t>
      </w:r>
      <w:r w:rsidRPr="00E81EFF">
        <w:rPr>
          <w:rFonts w:hint="eastAsia"/>
          <w:lang w:val="fr-FR"/>
        </w:rPr>
        <w:t>，</w:t>
      </w:r>
      <w:r>
        <w:rPr>
          <w:rFonts w:hint="eastAsia"/>
        </w:rPr>
        <w:t>重定向</w:t>
      </w:r>
      <w:r w:rsidRPr="00E81EFF">
        <w:rPr>
          <w:rFonts w:hint="eastAsia"/>
          <w:lang w:val="fr-FR"/>
        </w:rPr>
        <w:t>URL</w:t>
      </w:r>
      <w:r>
        <w:rPr>
          <w:rFonts w:hint="eastAsia"/>
        </w:rPr>
        <w:t>为源</w:t>
      </w:r>
      <w:r w:rsidRPr="00E81EFF">
        <w:rPr>
          <w:rFonts w:hint="eastAsia"/>
          <w:lang w:val="fr-FR"/>
        </w:rPr>
        <w:t>URL</w:t>
      </w:r>
      <w:r>
        <w:rPr>
          <w:rFonts w:hint="eastAsia"/>
          <w:lang w:val="fr-FR"/>
        </w:rPr>
        <w:t>的子域名部分</w:t>
      </w:r>
      <w:r>
        <w:rPr>
          <w:rFonts w:hint="eastAsia"/>
        </w:rPr>
        <w:t>增加归属站点号。</w:t>
      </w:r>
    </w:p>
    <w:p w:rsidR="00741047" w:rsidRPr="00741047" w:rsidRDefault="00741047" w:rsidP="007A5B35">
      <w:pPr>
        <w:ind w:firstLine="420"/>
        <w:rPr>
          <w:lang w:val="fr-FR"/>
        </w:rPr>
      </w:pPr>
    </w:p>
    <w:p w:rsidR="007A5B35" w:rsidRPr="00A6475E" w:rsidRDefault="007A5B35" w:rsidP="00407B6C">
      <w:pPr>
        <w:pStyle w:val="41"/>
      </w:pPr>
      <w:r w:rsidRPr="00A6475E">
        <w:rPr>
          <w:rFonts w:hint="eastAsia"/>
        </w:rPr>
        <w:t>协议映射</w:t>
      </w:r>
    </w:p>
    <w:p w:rsidR="007A5B35" w:rsidRPr="00A6475E" w:rsidRDefault="007A5B35" w:rsidP="007A5B35">
      <w:pPr>
        <w:numPr>
          <w:ilvl w:val="0"/>
          <w:numId w:val="22"/>
        </w:numPr>
        <w:tabs>
          <w:tab w:val="num" w:pos="0"/>
        </w:tabs>
        <w:rPr>
          <w:b/>
        </w:rPr>
      </w:pPr>
      <w:r>
        <w:rPr>
          <w:rFonts w:hint="eastAsia"/>
          <w:b/>
        </w:rPr>
        <w:t>1)</w:t>
      </w:r>
      <w:r w:rsidRPr="00A6475E">
        <w:rPr>
          <w:rFonts w:hint="eastAsia"/>
          <w:b/>
        </w:rPr>
        <w:t>请求消息</w:t>
      </w:r>
    </w:p>
    <w:p w:rsidR="007A5B35" w:rsidRPr="00A6475E" w:rsidRDefault="007A5B35" w:rsidP="007A5B35">
      <w:r w:rsidRPr="00A6475E">
        <w:t>POST</w:t>
      </w:r>
      <w:r w:rsidRPr="00A6475E">
        <w:rPr>
          <w:rFonts w:hint="eastAsia"/>
        </w:rPr>
        <w:t xml:space="preserve"> </w:t>
      </w:r>
      <w:r w:rsidRPr="00A6475E">
        <w:t>http://host:port/</w:t>
      </w:r>
      <w:r>
        <w:rPr>
          <w:rFonts w:hint="eastAsia"/>
        </w:rPr>
        <w:t>AccountServer</w:t>
      </w:r>
      <w:r w:rsidRPr="00A6475E">
        <w:t>/I</w:t>
      </w:r>
      <w:r w:rsidRPr="00A6475E">
        <w:rPr>
          <w:rFonts w:hint="eastAsia"/>
        </w:rPr>
        <w:t>User</w:t>
      </w:r>
      <w:r>
        <w:rPr>
          <w:rFonts w:hint="eastAsia"/>
        </w:rPr>
        <w:t>Info</w:t>
      </w:r>
      <w:r w:rsidRPr="00A6475E">
        <w:rPr>
          <w:rFonts w:hint="eastAsia"/>
        </w:rPr>
        <w:t>Mng</w:t>
      </w:r>
      <w:r>
        <w:rPr>
          <w:rFonts w:hint="eastAsia"/>
        </w:rPr>
        <w:t>/</w:t>
      </w:r>
      <w:r w:rsidR="002437EC">
        <w:rPr>
          <w:rFonts w:hint="eastAsia"/>
        </w:rPr>
        <w:t>g</w:t>
      </w:r>
      <w:r w:rsidR="002437EC">
        <w:t>etUserAcctInfo</w:t>
      </w:r>
      <w:r w:rsidRPr="00A6475E">
        <w:t xml:space="preserve"> </w:t>
      </w:r>
      <w:r>
        <w:rPr>
          <w:rFonts w:hint="eastAsia"/>
        </w:rPr>
        <w:t xml:space="preserve"> </w:t>
      </w:r>
      <w:r w:rsidRPr="00A6475E">
        <w:t>HTTP/1.1</w:t>
      </w:r>
    </w:p>
    <w:p w:rsidR="007A5B35" w:rsidRPr="00A6475E" w:rsidRDefault="007A5B35" w:rsidP="007A5B35">
      <w:r w:rsidRPr="00A6475E">
        <w:rPr>
          <w:i/>
        </w:rPr>
        <w:t>Authorization</w:t>
      </w:r>
      <w:r w:rsidRPr="00A6475E">
        <w:rPr>
          <w:rFonts w:hint="eastAsia"/>
          <w:i/>
        </w:rPr>
        <w:t>:</w:t>
      </w:r>
      <w:r w:rsidRPr="00A6475E">
        <w:rPr>
          <w:i/>
        </w:rPr>
        <w:t xml:space="preserve"> </w:t>
      </w:r>
      <w:r>
        <w:rPr>
          <w:rFonts w:hint="eastAsia"/>
          <w:i/>
        </w:rPr>
        <w:t>为空</w:t>
      </w:r>
    </w:p>
    <w:p w:rsidR="007A5B35" w:rsidRDefault="007A5B35" w:rsidP="007A5B35">
      <w:pPr>
        <w:rPr>
          <w:lang w:val="de-DE"/>
        </w:rPr>
      </w:pPr>
    </w:p>
    <w:p w:rsidR="007A5B35" w:rsidRPr="00A6475E" w:rsidRDefault="007A5B35" w:rsidP="007A5B35">
      <w:pPr>
        <w:rPr>
          <w:lang w:val="de-DE"/>
        </w:rPr>
      </w:pPr>
      <w:r w:rsidRPr="00A6475E">
        <w:rPr>
          <w:lang w:val="de-DE"/>
        </w:rPr>
        <w:t>&lt;?xml version="1.0" encoding="UTF-8"?&gt;</w:t>
      </w:r>
    </w:p>
    <w:p w:rsidR="007A5B35" w:rsidRPr="00A6475E" w:rsidRDefault="007A5B35" w:rsidP="007A5B35">
      <w:pPr>
        <w:rPr>
          <w:lang w:val="de-DE"/>
        </w:rPr>
      </w:pPr>
      <w:r w:rsidRPr="00A6475E">
        <w:rPr>
          <w:lang w:val="de-DE"/>
        </w:rPr>
        <w:t>&lt;</w:t>
      </w:r>
      <w:r w:rsidRPr="00E33DBD">
        <w:rPr>
          <w:rFonts w:hint="eastAsia"/>
        </w:rPr>
        <w:t xml:space="preserve"> </w:t>
      </w:r>
      <w:r w:rsidR="002437EC">
        <w:rPr>
          <w:rFonts w:hint="eastAsia"/>
        </w:rPr>
        <w:t>GetUserAcctInfo</w:t>
      </w:r>
      <w:r w:rsidRPr="00A6475E">
        <w:rPr>
          <w:rFonts w:hint="eastAsia"/>
          <w:bCs/>
          <w:lang w:val="da-DK"/>
        </w:rPr>
        <w:t>Req</w:t>
      </w:r>
      <w:r w:rsidRPr="00A6475E">
        <w:rPr>
          <w:lang w:val="de-DE"/>
        </w:rPr>
        <w:t>&gt;</w:t>
      </w:r>
    </w:p>
    <w:p w:rsidR="007A5B35" w:rsidRPr="00A6475E" w:rsidRDefault="007A5B35" w:rsidP="007A5B35">
      <w:r w:rsidRPr="00A6475E">
        <w:rPr>
          <w:lang w:val="de-DE"/>
        </w:rPr>
        <w:t xml:space="preserve">  </w:t>
      </w:r>
      <w:r w:rsidRPr="00A6475E">
        <w:t>&lt;</w:t>
      </w:r>
      <w:r w:rsidRPr="00A6475E">
        <w:rPr>
          <w:rFonts w:hint="eastAsia"/>
          <w:lang w:val="fr-FR"/>
        </w:rPr>
        <w:t xml:space="preserve"> </w:t>
      </w:r>
      <w:r w:rsidRPr="00A6475E">
        <w:rPr>
          <w:rFonts w:hint="eastAsia"/>
        </w:rPr>
        <w:t>v</w:t>
      </w:r>
      <w:r w:rsidRPr="00A6475E">
        <w:t>ersion &gt;</w:t>
      </w:r>
      <w:r>
        <w:rPr>
          <w:rFonts w:hint="eastAsia"/>
        </w:rPr>
        <w:t>01.01</w:t>
      </w:r>
      <w:r w:rsidRPr="00A6475E">
        <w:t>&lt;/</w:t>
      </w:r>
      <w:r w:rsidRPr="00A6475E">
        <w:rPr>
          <w:rFonts w:hint="eastAsia"/>
        </w:rPr>
        <w:t xml:space="preserve"> v</w:t>
      </w:r>
      <w:r w:rsidRPr="00A6475E">
        <w:t>ersion &gt;</w:t>
      </w:r>
    </w:p>
    <w:p w:rsidR="007A5B35" w:rsidRPr="00A6475E" w:rsidRDefault="007A5B35" w:rsidP="007A5B35">
      <w:r w:rsidRPr="00A6475E">
        <w:rPr>
          <w:lang w:val="de-DE"/>
        </w:rPr>
        <w:t xml:space="preserve">  </w:t>
      </w:r>
      <w:r w:rsidRPr="00A6475E">
        <w:t>&lt;</w:t>
      </w:r>
      <w:r>
        <w:rPr>
          <w:rFonts w:hint="eastAsia"/>
        </w:rPr>
        <w:t>a</w:t>
      </w:r>
      <w:r>
        <w:rPr>
          <w:rFonts w:hint="eastAsia"/>
          <w:lang w:val="fr-FR"/>
        </w:rPr>
        <w:t>ccountType</w:t>
      </w:r>
      <w:r w:rsidRPr="00A6475E">
        <w:t>&gt;</w:t>
      </w:r>
      <w:r>
        <w:rPr>
          <w:rFonts w:hint="eastAsia"/>
        </w:rPr>
        <w:t>0</w:t>
      </w:r>
      <w:r w:rsidRPr="00A6475E">
        <w:t>&lt;/</w:t>
      </w:r>
      <w:r>
        <w:rPr>
          <w:rFonts w:hint="eastAsia"/>
        </w:rPr>
        <w:t>a</w:t>
      </w:r>
      <w:r>
        <w:rPr>
          <w:rFonts w:hint="eastAsia"/>
          <w:lang w:val="fr-FR"/>
        </w:rPr>
        <w:t>ccountType</w:t>
      </w:r>
      <w:r w:rsidRPr="00A6475E">
        <w:t>&gt;</w:t>
      </w:r>
    </w:p>
    <w:p w:rsidR="007A5B35" w:rsidRDefault="007A5B35" w:rsidP="007A5B35">
      <w:r w:rsidRPr="00A6475E">
        <w:rPr>
          <w:lang w:val="de-DE"/>
        </w:rPr>
        <w:t xml:space="preserve">  </w:t>
      </w:r>
      <w:r w:rsidRPr="00A6475E">
        <w:t>&lt;</w:t>
      </w:r>
      <w:r>
        <w:rPr>
          <w:rFonts w:hint="eastAsia"/>
          <w:lang w:val="fr-FR"/>
        </w:rPr>
        <w:t>userAccount</w:t>
      </w:r>
      <w:r w:rsidRPr="00A6475E">
        <w:t>&gt;</w:t>
      </w:r>
      <w:r>
        <w:t>008613677777777</w:t>
      </w:r>
      <w:r w:rsidRPr="00A6475E">
        <w:t>&lt;/</w:t>
      </w:r>
      <w:r>
        <w:rPr>
          <w:rFonts w:hint="eastAsia"/>
          <w:lang w:val="fr-FR"/>
        </w:rPr>
        <w:t>userAccount</w:t>
      </w:r>
      <w:r w:rsidRPr="00A6475E">
        <w:t xml:space="preserve"> &gt;</w:t>
      </w:r>
    </w:p>
    <w:p w:rsidR="007A5B35" w:rsidRPr="00A6475E" w:rsidRDefault="007A5B35" w:rsidP="007A5B35">
      <w:pPr>
        <w:ind w:leftChars="100" w:left="210"/>
      </w:pPr>
      <w:r>
        <w:rPr>
          <w:rFonts w:hint="eastAsia"/>
        </w:rPr>
        <w:t>&lt;</w:t>
      </w:r>
      <w:r>
        <w:rPr>
          <w:rFonts w:hint="eastAsia"/>
          <w:b/>
          <w:bCs/>
        </w:rPr>
        <w:t>reqClientType&gt;0&lt;/reqClientType&gt;</w:t>
      </w:r>
    </w:p>
    <w:p w:rsidR="007628DD" w:rsidRDefault="007628DD" w:rsidP="007628DD">
      <w:pPr>
        <w:ind w:leftChars="100" w:left="210"/>
        <w:rPr>
          <w:rFonts w:ascii="Verdana" w:hAnsi="Verdana"/>
        </w:rPr>
      </w:pPr>
      <w:r>
        <w:rPr>
          <w:rFonts w:hint="eastAsia"/>
        </w:rPr>
        <w:t>&lt;</w:t>
      </w:r>
      <w:r w:rsidRPr="00DB7166">
        <w:rPr>
          <w:rFonts w:ascii="Verdana" w:hAnsi="Verdana" w:hint="eastAsia"/>
        </w:rPr>
        <w:t xml:space="preserve"> </w:t>
      </w:r>
      <w:r>
        <w:rPr>
          <w:rFonts w:ascii="Verdana" w:hAnsi="Verdana" w:hint="eastAsia"/>
        </w:rPr>
        <w:t>plmn&gt;25434&lt;/plmn&gt;</w:t>
      </w:r>
    </w:p>
    <w:p w:rsidR="007A5B35" w:rsidRDefault="007A5B35" w:rsidP="007A5B35">
      <w:pPr>
        <w:rPr>
          <w:lang w:val="fr-FR"/>
        </w:rPr>
      </w:pPr>
      <w:r w:rsidRPr="00A6475E">
        <w:rPr>
          <w:lang w:val="fr-FR"/>
        </w:rPr>
        <w:t>&lt;/</w:t>
      </w:r>
      <w:r w:rsidR="002437EC">
        <w:rPr>
          <w:rFonts w:hint="eastAsia"/>
        </w:rPr>
        <w:t>GetUserAcctInfo</w:t>
      </w:r>
      <w:r w:rsidR="00D765A8" w:rsidRPr="00A6475E">
        <w:rPr>
          <w:rFonts w:hint="eastAsia"/>
          <w:bCs/>
          <w:lang w:val="da-DK"/>
        </w:rPr>
        <w:t>Req</w:t>
      </w:r>
      <w:r w:rsidR="00D765A8" w:rsidRPr="00A6475E">
        <w:rPr>
          <w:lang w:val="fr-FR"/>
        </w:rPr>
        <w:t xml:space="preserve"> </w:t>
      </w:r>
      <w:r w:rsidRPr="00A6475E">
        <w:rPr>
          <w:lang w:val="fr-FR"/>
        </w:rPr>
        <w:t>&gt;</w:t>
      </w:r>
    </w:p>
    <w:p w:rsidR="007A5B35" w:rsidRPr="00A6475E" w:rsidRDefault="007A5B35" w:rsidP="007A5B35">
      <w:pPr>
        <w:rPr>
          <w:lang w:val="fr-FR"/>
        </w:rPr>
      </w:pPr>
    </w:p>
    <w:p w:rsidR="007A5B35" w:rsidRPr="00A6475E" w:rsidRDefault="007A5B35" w:rsidP="007A5B35">
      <w:pPr>
        <w:numPr>
          <w:ilvl w:val="0"/>
          <w:numId w:val="22"/>
        </w:numPr>
        <w:tabs>
          <w:tab w:val="num" w:pos="0"/>
        </w:tabs>
        <w:rPr>
          <w:b/>
        </w:rPr>
      </w:pPr>
      <w:r w:rsidRPr="00A6475E">
        <w:rPr>
          <w:rFonts w:hint="eastAsia"/>
          <w:b/>
        </w:rPr>
        <w:t>响应消息</w:t>
      </w:r>
    </w:p>
    <w:p w:rsidR="007A5B35" w:rsidRPr="00A6475E" w:rsidRDefault="007A5B35" w:rsidP="007A5B35">
      <w:r w:rsidRPr="00A6475E">
        <w:t>&lt;?xml version="1.0" encoding="UTF-8"?&gt;</w:t>
      </w:r>
    </w:p>
    <w:p w:rsidR="007A5B35" w:rsidRDefault="007A5B35" w:rsidP="007A5B35">
      <w:r w:rsidRPr="00A6475E">
        <w:t xml:space="preserve">&lt;result </w:t>
      </w:r>
      <w:r>
        <w:rPr>
          <w:rFonts w:hint="eastAsia"/>
        </w:rPr>
        <w:t>result</w:t>
      </w:r>
      <w:r w:rsidRPr="00A6475E">
        <w:rPr>
          <w:rFonts w:hint="eastAsia"/>
        </w:rPr>
        <w:t>Code</w:t>
      </w:r>
      <w:r w:rsidRPr="00A6475E">
        <w:t>=0&gt;</w:t>
      </w:r>
    </w:p>
    <w:p w:rsidR="007A5B35" w:rsidRPr="00A6475E" w:rsidRDefault="007A5B35" w:rsidP="007A5B35">
      <w:pPr>
        <w:ind w:leftChars="100" w:left="210"/>
      </w:pPr>
      <w:r w:rsidRPr="00A6475E">
        <w:rPr>
          <w:rFonts w:hint="eastAsia"/>
          <w:lang w:val="da-DK"/>
        </w:rPr>
        <w:t>&lt;</w:t>
      </w:r>
      <w:r w:rsidR="002437EC">
        <w:rPr>
          <w:rFonts w:hint="eastAsia"/>
        </w:rPr>
        <w:t>GetUserAcctInfo</w:t>
      </w:r>
      <w:r w:rsidR="00D765A8">
        <w:rPr>
          <w:rFonts w:hint="eastAsia"/>
          <w:bCs/>
          <w:lang w:val="da-DK"/>
        </w:rPr>
        <w:t>Rsp</w:t>
      </w:r>
      <w:r w:rsidRPr="00A6475E">
        <w:rPr>
          <w:rFonts w:hint="eastAsia"/>
          <w:lang w:val="da-DK"/>
        </w:rPr>
        <w:t>&gt;</w:t>
      </w:r>
    </w:p>
    <w:p w:rsidR="007A5B35" w:rsidRDefault="007A5B35" w:rsidP="007A5B35">
      <w:pPr>
        <w:ind w:leftChars="100" w:left="210"/>
      </w:pPr>
      <w:r w:rsidRPr="00A6475E">
        <w:rPr>
          <w:lang w:val="de-DE"/>
        </w:rPr>
        <w:t xml:space="preserve">  </w:t>
      </w:r>
      <w:r w:rsidRPr="00A6475E">
        <w:t>&lt;</w:t>
      </w:r>
      <w:r w:rsidRPr="00A6475E">
        <w:rPr>
          <w:rFonts w:hint="eastAsia"/>
          <w:lang w:val="fr-FR"/>
        </w:rPr>
        <w:t xml:space="preserve"> </w:t>
      </w:r>
      <w:r w:rsidRPr="00A6475E">
        <w:rPr>
          <w:rFonts w:hint="eastAsia"/>
        </w:rPr>
        <w:t>v</w:t>
      </w:r>
      <w:r w:rsidRPr="00A6475E">
        <w:t>ersion &gt;</w:t>
      </w:r>
      <w:r>
        <w:rPr>
          <w:rFonts w:hint="eastAsia"/>
        </w:rPr>
        <w:t>01.01</w:t>
      </w:r>
      <w:r w:rsidRPr="00A6475E">
        <w:t>&lt;/</w:t>
      </w:r>
      <w:r w:rsidRPr="00A6475E">
        <w:rPr>
          <w:rFonts w:hint="eastAsia"/>
        </w:rPr>
        <w:t xml:space="preserve"> v</w:t>
      </w:r>
      <w:r w:rsidRPr="00A6475E">
        <w:t>ersion &gt;</w:t>
      </w:r>
    </w:p>
    <w:p w:rsidR="007A5B35" w:rsidRDefault="007A5B35" w:rsidP="007A5B35">
      <w:pPr>
        <w:ind w:leftChars="100" w:left="210"/>
      </w:pPr>
      <w:r>
        <w:rPr>
          <w:rFonts w:hint="eastAsia"/>
        </w:rPr>
        <w:t xml:space="preserve">  &lt;userID&gt;100001&lt;/userID&gt;</w:t>
      </w:r>
    </w:p>
    <w:p w:rsidR="002437EC" w:rsidRDefault="002437EC" w:rsidP="002437EC">
      <w:pPr>
        <w:ind w:leftChars="100" w:left="210"/>
      </w:pPr>
      <w:r>
        <w:rPr>
          <w:rFonts w:hint="eastAsia"/>
        </w:rPr>
        <w:t xml:space="preserve">  &lt;userAcctInfoList size=1&gt;</w:t>
      </w:r>
    </w:p>
    <w:p w:rsidR="00C663C2" w:rsidRDefault="00C663C2" w:rsidP="002437EC">
      <w:pPr>
        <w:ind w:leftChars="100" w:left="210" w:firstLineChars="50" w:firstLine="105"/>
      </w:pPr>
      <w:r>
        <w:rPr>
          <w:rFonts w:hint="eastAsia"/>
        </w:rPr>
        <w:t xml:space="preserve">  </w:t>
      </w:r>
      <w:r w:rsidR="002437EC">
        <w:rPr>
          <w:rFonts w:hint="eastAsia"/>
        </w:rPr>
        <w:t xml:space="preserve"> </w:t>
      </w:r>
      <w:r>
        <w:rPr>
          <w:rFonts w:hint="eastAsia"/>
        </w:rPr>
        <w:t>&lt;UserAcctInfo&gt;</w:t>
      </w:r>
    </w:p>
    <w:p w:rsidR="007A5B35" w:rsidRDefault="007A5B35" w:rsidP="002437EC">
      <w:pPr>
        <w:ind w:leftChars="100" w:left="210" w:firstLineChars="100" w:firstLine="210"/>
      </w:pPr>
      <w:r w:rsidRPr="00A6475E">
        <w:rPr>
          <w:lang w:val="de-DE"/>
        </w:rPr>
        <w:t xml:space="preserve">  </w:t>
      </w:r>
      <w:r w:rsidR="002437EC">
        <w:rPr>
          <w:rFonts w:hint="eastAsia"/>
          <w:lang w:val="de-DE"/>
        </w:rPr>
        <w:t xml:space="preserve">  </w:t>
      </w:r>
      <w:r w:rsidRPr="00A6475E">
        <w:t>&lt;</w:t>
      </w:r>
      <w:r w:rsidRPr="00A6475E">
        <w:rPr>
          <w:rFonts w:hint="eastAsia"/>
          <w:lang w:val="fr-FR"/>
        </w:rPr>
        <w:t xml:space="preserve"> </w:t>
      </w:r>
      <w:r w:rsidR="00C663C2">
        <w:rPr>
          <w:rFonts w:hint="eastAsia"/>
          <w:lang w:val="fr-FR"/>
        </w:rPr>
        <w:t>accountType</w:t>
      </w:r>
      <w:r w:rsidRPr="00A6475E">
        <w:t>&gt;</w:t>
      </w:r>
      <w:r w:rsidR="006062B3">
        <w:rPr>
          <w:rFonts w:hint="eastAsia"/>
        </w:rPr>
        <w:t>1</w:t>
      </w:r>
      <w:r w:rsidR="006062B3" w:rsidRPr="00A6475E">
        <w:t xml:space="preserve"> </w:t>
      </w:r>
      <w:r w:rsidRPr="00A6475E">
        <w:t>&lt;/</w:t>
      </w:r>
      <w:r w:rsidR="006062B3">
        <w:rPr>
          <w:rFonts w:hint="eastAsia"/>
        </w:rPr>
        <w:t>accountType</w:t>
      </w:r>
      <w:r w:rsidRPr="00A6475E">
        <w:t>&gt;</w:t>
      </w:r>
    </w:p>
    <w:p w:rsidR="006062B3" w:rsidRPr="00A6475E" w:rsidRDefault="006062B3" w:rsidP="002437EC">
      <w:pPr>
        <w:ind w:leftChars="100" w:left="210"/>
      </w:pPr>
      <w:r>
        <w:rPr>
          <w:rFonts w:hint="eastAsia"/>
        </w:rPr>
        <w:t xml:space="preserve">    </w:t>
      </w:r>
      <w:r w:rsidR="002437EC">
        <w:rPr>
          <w:rFonts w:hint="eastAsia"/>
        </w:rPr>
        <w:t xml:space="preserve">  </w:t>
      </w:r>
      <w:r>
        <w:rPr>
          <w:rFonts w:hint="eastAsia"/>
        </w:rPr>
        <w:t>&lt;userAccount&gt;</w:t>
      </w:r>
      <w:r w:rsidRPr="006062B3">
        <w:rPr>
          <w:rFonts w:hint="eastAsia"/>
        </w:rPr>
        <w:t xml:space="preserve"> </w:t>
      </w:r>
      <w:r>
        <w:rPr>
          <w:rFonts w:hint="eastAsia"/>
        </w:rPr>
        <w:t>sss@hotmail.com&lt;/userAccount&gt;</w:t>
      </w:r>
    </w:p>
    <w:p w:rsidR="00D765A8" w:rsidRPr="00A6475E" w:rsidRDefault="00D765A8" w:rsidP="002437EC">
      <w:pPr>
        <w:ind w:leftChars="100" w:left="210"/>
      </w:pPr>
      <w:r w:rsidRPr="00A6475E">
        <w:rPr>
          <w:lang w:val="de-DE"/>
        </w:rPr>
        <w:lastRenderedPageBreak/>
        <w:t xml:space="preserve">  </w:t>
      </w:r>
      <w:r w:rsidR="006062B3">
        <w:rPr>
          <w:rFonts w:hint="eastAsia"/>
          <w:lang w:val="de-DE"/>
        </w:rPr>
        <w:t xml:space="preserve">  </w:t>
      </w:r>
      <w:r w:rsidR="002437EC">
        <w:rPr>
          <w:rFonts w:hint="eastAsia"/>
          <w:lang w:val="de-DE"/>
        </w:rPr>
        <w:t xml:space="preserve">  </w:t>
      </w:r>
      <w:r w:rsidRPr="00A6475E">
        <w:t>&lt;</w:t>
      </w:r>
      <w:r w:rsidRPr="00A6475E">
        <w:rPr>
          <w:rFonts w:hint="eastAsia"/>
          <w:lang w:val="fr-FR"/>
        </w:rPr>
        <w:t xml:space="preserve"> </w:t>
      </w:r>
      <w:r w:rsidR="006062B3">
        <w:rPr>
          <w:rFonts w:hint="eastAsia"/>
        </w:rPr>
        <w:t>account</w:t>
      </w:r>
      <w:r w:rsidR="006062B3">
        <w:t>S</w:t>
      </w:r>
      <w:r w:rsidR="006062B3">
        <w:rPr>
          <w:rFonts w:hint="eastAsia"/>
        </w:rPr>
        <w:t>tate</w:t>
      </w:r>
      <w:r w:rsidR="006062B3" w:rsidRPr="00A6475E">
        <w:t xml:space="preserve"> </w:t>
      </w:r>
      <w:r w:rsidRPr="00A6475E">
        <w:t>&gt;</w:t>
      </w:r>
      <w:r>
        <w:rPr>
          <w:rFonts w:hint="eastAsia"/>
        </w:rPr>
        <w:t>1</w:t>
      </w:r>
      <w:r w:rsidRPr="00A6475E">
        <w:t>&lt;/</w:t>
      </w:r>
      <w:r w:rsidR="006062B3">
        <w:rPr>
          <w:rFonts w:hint="eastAsia"/>
        </w:rPr>
        <w:t>account</w:t>
      </w:r>
      <w:r w:rsidR="006062B3">
        <w:t>S</w:t>
      </w:r>
      <w:r w:rsidR="006062B3">
        <w:rPr>
          <w:rFonts w:hint="eastAsia"/>
        </w:rPr>
        <w:t>tate</w:t>
      </w:r>
      <w:r w:rsidR="006062B3" w:rsidRPr="00A6475E">
        <w:t xml:space="preserve"> </w:t>
      </w:r>
      <w:r w:rsidRPr="00A6475E">
        <w:t>&gt;</w:t>
      </w:r>
    </w:p>
    <w:p w:rsidR="00D765A8" w:rsidRPr="00D765A8" w:rsidRDefault="00D765A8" w:rsidP="002437EC">
      <w:pPr>
        <w:ind w:leftChars="100" w:left="210" w:firstLineChars="100" w:firstLine="210"/>
        <w:rPr>
          <w:lang w:val="de-DE"/>
        </w:rPr>
      </w:pPr>
      <w:r w:rsidRPr="00A6475E">
        <w:rPr>
          <w:lang w:val="de-DE"/>
        </w:rPr>
        <w:t xml:space="preserve">  </w:t>
      </w:r>
      <w:r w:rsidR="002437EC">
        <w:rPr>
          <w:rFonts w:hint="eastAsia"/>
          <w:lang w:val="de-DE"/>
        </w:rPr>
        <w:t xml:space="preserve">  </w:t>
      </w:r>
      <w:r w:rsidRPr="00D765A8">
        <w:rPr>
          <w:lang w:val="de-DE"/>
        </w:rPr>
        <w:t>&lt;</w:t>
      </w:r>
      <w:r w:rsidRPr="00A6475E">
        <w:rPr>
          <w:rFonts w:hint="eastAsia"/>
          <w:lang w:val="fr-FR"/>
        </w:rPr>
        <w:t xml:space="preserve"> </w:t>
      </w:r>
      <w:r w:rsidR="006062B3">
        <w:rPr>
          <w:rFonts w:hint="eastAsia"/>
        </w:rPr>
        <w:t>accountValidStatus</w:t>
      </w:r>
      <w:r w:rsidRPr="00D765A8">
        <w:rPr>
          <w:lang w:val="de-DE"/>
        </w:rPr>
        <w:t>&gt;</w:t>
      </w:r>
      <w:r w:rsidR="006062B3">
        <w:rPr>
          <w:rFonts w:hint="eastAsia"/>
          <w:lang w:val="de-DE"/>
        </w:rPr>
        <w:t>1</w:t>
      </w:r>
      <w:r w:rsidRPr="00D765A8">
        <w:rPr>
          <w:lang w:val="de-DE"/>
        </w:rPr>
        <w:t>&lt;/</w:t>
      </w:r>
      <w:r w:rsidR="006062B3">
        <w:rPr>
          <w:rFonts w:hint="eastAsia"/>
        </w:rPr>
        <w:t>accountValidStatus</w:t>
      </w:r>
      <w:r w:rsidR="006062B3" w:rsidRPr="00D765A8">
        <w:rPr>
          <w:lang w:val="de-DE"/>
        </w:rPr>
        <w:t xml:space="preserve"> </w:t>
      </w:r>
      <w:r w:rsidRPr="00D765A8">
        <w:rPr>
          <w:lang w:val="de-DE"/>
        </w:rPr>
        <w:t>&gt;</w:t>
      </w:r>
    </w:p>
    <w:p w:rsidR="00D765A8" w:rsidRPr="00D765A8" w:rsidRDefault="00D765A8" w:rsidP="002437EC">
      <w:pPr>
        <w:ind w:leftChars="100" w:left="210"/>
        <w:rPr>
          <w:lang w:val="de-DE"/>
        </w:rPr>
      </w:pPr>
      <w:r w:rsidRPr="00A6475E">
        <w:rPr>
          <w:lang w:val="de-DE"/>
        </w:rPr>
        <w:t xml:space="preserve">  </w:t>
      </w:r>
      <w:r w:rsidR="006062B3">
        <w:rPr>
          <w:rFonts w:hint="eastAsia"/>
          <w:lang w:val="de-DE"/>
        </w:rPr>
        <w:t xml:space="preserve">  </w:t>
      </w:r>
      <w:r w:rsidR="002437EC">
        <w:rPr>
          <w:rFonts w:hint="eastAsia"/>
          <w:lang w:val="de-DE"/>
        </w:rPr>
        <w:t xml:space="preserve">  </w:t>
      </w:r>
      <w:r w:rsidRPr="00D765A8">
        <w:rPr>
          <w:lang w:val="de-DE"/>
        </w:rPr>
        <w:t>&lt;</w:t>
      </w:r>
      <w:r w:rsidRPr="00A6475E">
        <w:rPr>
          <w:rFonts w:hint="eastAsia"/>
          <w:lang w:val="fr-FR"/>
        </w:rPr>
        <w:t xml:space="preserve"> </w:t>
      </w:r>
      <w:r w:rsidR="006062B3" w:rsidRPr="00C60765">
        <w:t>update</w:t>
      </w:r>
      <w:r w:rsidR="006062B3">
        <w:rPr>
          <w:rFonts w:hint="eastAsia"/>
        </w:rPr>
        <w:t>T</w:t>
      </w:r>
      <w:r w:rsidR="006062B3" w:rsidRPr="00C60765">
        <w:t>ime</w:t>
      </w:r>
      <w:r w:rsidR="006062B3" w:rsidRPr="00D765A8">
        <w:rPr>
          <w:lang w:val="de-DE"/>
        </w:rPr>
        <w:t xml:space="preserve"> </w:t>
      </w:r>
      <w:r w:rsidRPr="00D765A8">
        <w:rPr>
          <w:lang w:val="de-DE"/>
        </w:rPr>
        <w:t>&gt;</w:t>
      </w:r>
      <w:r w:rsidR="006062B3">
        <w:rPr>
          <w:rFonts w:hint="eastAsia"/>
        </w:rPr>
        <w:t>20110501103000</w:t>
      </w:r>
      <w:r w:rsidRPr="00D765A8">
        <w:rPr>
          <w:lang w:val="de-DE"/>
        </w:rPr>
        <w:t>&lt;/</w:t>
      </w:r>
      <w:r w:rsidRPr="00D765A8">
        <w:rPr>
          <w:rFonts w:hint="eastAsia"/>
          <w:lang w:val="fr-FR"/>
        </w:rPr>
        <w:t xml:space="preserve"> </w:t>
      </w:r>
      <w:r w:rsidR="006062B3" w:rsidRPr="00C60765">
        <w:t>update</w:t>
      </w:r>
      <w:r w:rsidR="006062B3">
        <w:rPr>
          <w:rFonts w:hint="eastAsia"/>
        </w:rPr>
        <w:t>T</w:t>
      </w:r>
      <w:r w:rsidR="006062B3" w:rsidRPr="00C60765">
        <w:t>ime</w:t>
      </w:r>
      <w:r w:rsidR="006062B3" w:rsidRPr="00D765A8">
        <w:rPr>
          <w:lang w:val="de-DE"/>
        </w:rPr>
        <w:t xml:space="preserve"> </w:t>
      </w:r>
      <w:r w:rsidRPr="00D765A8">
        <w:rPr>
          <w:lang w:val="de-DE"/>
        </w:rPr>
        <w:t>&gt;</w:t>
      </w:r>
    </w:p>
    <w:p w:rsidR="00C663C2" w:rsidRDefault="00C663C2" w:rsidP="002437EC">
      <w:pPr>
        <w:ind w:leftChars="100" w:left="210"/>
      </w:pPr>
      <w:r>
        <w:rPr>
          <w:rFonts w:hint="eastAsia"/>
        </w:rPr>
        <w:t xml:space="preserve"> </w:t>
      </w:r>
      <w:r w:rsidR="002437EC">
        <w:rPr>
          <w:rFonts w:hint="eastAsia"/>
        </w:rPr>
        <w:t xml:space="preserve">  </w:t>
      </w:r>
      <w:r>
        <w:rPr>
          <w:rFonts w:hint="eastAsia"/>
        </w:rPr>
        <w:t xml:space="preserve"> &lt;/UserAcctInfo&gt;</w:t>
      </w:r>
    </w:p>
    <w:p w:rsidR="002437EC" w:rsidRDefault="002437EC" w:rsidP="002437EC">
      <w:pPr>
        <w:ind w:leftChars="100" w:left="210"/>
      </w:pPr>
      <w:r>
        <w:rPr>
          <w:rFonts w:hint="eastAsia"/>
        </w:rPr>
        <w:t xml:space="preserve">  &lt;/userAcctInfoList&gt;</w:t>
      </w:r>
    </w:p>
    <w:p w:rsidR="007A5B35" w:rsidRPr="00A6475E" w:rsidRDefault="007A5B35" w:rsidP="007A5B35">
      <w:pPr>
        <w:ind w:leftChars="100" w:left="210"/>
      </w:pPr>
      <w:r w:rsidRPr="00A6475E">
        <w:rPr>
          <w:rFonts w:hint="eastAsia"/>
          <w:lang w:val="da-DK"/>
        </w:rPr>
        <w:t>&lt;</w:t>
      </w:r>
      <w:r>
        <w:rPr>
          <w:rFonts w:hint="eastAsia"/>
          <w:lang w:val="da-DK"/>
        </w:rPr>
        <w:t>/</w:t>
      </w:r>
      <w:r w:rsidR="002437EC">
        <w:rPr>
          <w:rFonts w:hint="eastAsia"/>
        </w:rPr>
        <w:t>GetUserAcctInfo</w:t>
      </w:r>
      <w:r w:rsidR="00D765A8">
        <w:rPr>
          <w:rFonts w:hint="eastAsia"/>
          <w:bCs/>
          <w:lang w:val="da-DK"/>
        </w:rPr>
        <w:t>Rsp</w:t>
      </w:r>
      <w:r w:rsidR="00D765A8" w:rsidRPr="00A6475E">
        <w:rPr>
          <w:rFonts w:hint="eastAsia"/>
          <w:lang w:val="da-DK"/>
        </w:rPr>
        <w:t xml:space="preserve"> </w:t>
      </w:r>
      <w:r w:rsidRPr="00A6475E">
        <w:rPr>
          <w:rFonts w:hint="eastAsia"/>
          <w:lang w:val="da-DK"/>
        </w:rPr>
        <w:t>&gt;</w:t>
      </w:r>
    </w:p>
    <w:p w:rsidR="007A5B35" w:rsidRDefault="007A5B35" w:rsidP="007A5B35">
      <w:pPr>
        <w:rPr>
          <w:lang w:val="fr-FR"/>
        </w:rPr>
      </w:pPr>
      <w:r>
        <w:rPr>
          <w:rFonts w:hint="eastAsia"/>
          <w:lang w:val="fr-FR"/>
        </w:rPr>
        <w:t>&lt;/result&gt;</w:t>
      </w:r>
    </w:p>
    <w:p w:rsidR="000A1404" w:rsidRPr="00185690" w:rsidRDefault="000A1404" w:rsidP="000A1404">
      <w:pPr>
        <w:pStyle w:val="21"/>
        <w:numPr>
          <w:ilvl w:val="1"/>
          <w:numId w:val="1"/>
        </w:numPr>
        <w:rPr>
          <w:lang w:val="fr-FR"/>
        </w:rPr>
      </w:pPr>
      <w:bookmarkStart w:id="184" w:name="_Toc317101311"/>
      <w:r>
        <w:rPr>
          <w:rStyle w:val="210"/>
          <w:rFonts w:hint="eastAsia"/>
        </w:rPr>
        <w:t>getUserSrvInfo</w:t>
      </w:r>
      <w:bookmarkEnd w:id="184"/>
    </w:p>
    <w:p w:rsidR="000A1404" w:rsidRPr="0079602E" w:rsidRDefault="003F1820" w:rsidP="00407B6C">
      <w:pPr>
        <w:pStyle w:val="31"/>
        <w:rPr>
          <w:lang w:val="fr-FR"/>
        </w:rPr>
      </w:pPr>
      <w:bookmarkStart w:id="185" w:name="_Toc317101312"/>
      <w:r>
        <w:rPr>
          <w:rStyle w:val="210"/>
          <w:rFonts w:hint="eastAsia"/>
          <w:lang w:val="fr-FR"/>
        </w:rPr>
        <w:t>JSON</w:t>
      </w:r>
      <w:r>
        <w:rPr>
          <w:rStyle w:val="210"/>
          <w:rFonts w:hint="eastAsia"/>
          <w:lang w:val="fr-FR"/>
        </w:rPr>
        <w:t>＋</w:t>
      </w:r>
      <w:r>
        <w:rPr>
          <w:rStyle w:val="210"/>
          <w:rFonts w:hint="eastAsia"/>
          <w:lang w:val="fr-FR"/>
        </w:rPr>
        <w:t>SOAP</w:t>
      </w:r>
      <w:r>
        <w:rPr>
          <w:rStyle w:val="210"/>
          <w:rFonts w:hint="eastAsia"/>
          <w:lang w:val="fr-FR"/>
        </w:rPr>
        <w:t>接口</w:t>
      </w:r>
      <w:bookmarkEnd w:id="185"/>
    </w:p>
    <w:p w:rsidR="000A1404" w:rsidRPr="0079602E" w:rsidRDefault="000A1404" w:rsidP="00407B6C">
      <w:pPr>
        <w:pStyle w:val="41"/>
        <w:rPr>
          <w:lang w:val="fr-FR"/>
        </w:rPr>
      </w:pPr>
      <w:r>
        <w:rPr>
          <w:rFonts w:hint="eastAsia"/>
        </w:rPr>
        <w:t>描述</w:t>
      </w:r>
    </w:p>
    <w:p w:rsidR="000A1404" w:rsidRDefault="000A1404" w:rsidP="000A1404">
      <w:pPr>
        <w:ind w:firstLine="420"/>
        <w:jc w:val="left"/>
        <w:rPr>
          <w:lang w:val="fr-FR"/>
        </w:rPr>
      </w:pPr>
      <w:r>
        <w:rPr>
          <w:rFonts w:hint="eastAsia"/>
        </w:rPr>
        <w:t>获取用户服务信息</w:t>
      </w:r>
      <w:r>
        <w:rPr>
          <w:rFonts w:hint="eastAsia"/>
          <w:lang w:val="fr-FR"/>
        </w:rPr>
        <w:t>。</w:t>
      </w:r>
    </w:p>
    <w:p w:rsidR="000A1404" w:rsidRDefault="000A1404" w:rsidP="000A1404">
      <w:pPr>
        <w:ind w:firstLine="420"/>
        <w:jc w:val="left"/>
        <w:rPr>
          <w:lang w:val="fr-FR"/>
        </w:rPr>
      </w:pPr>
      <w:r w:rsidRPr="0079602E">
        <w:rPr>
          <w:rFonts w:hint="eastAsia"/>
          <w:lang w:val="fr-FR"/>
        </w:rPr>
        <w:t>Portal</w:t>
      </w:r>
      <w:r>
        <w:rPr>
          <w:rFonts w:hint="eastAsia"/>
        </w:rPr>
        <w:t>通过该接口向</w:t>
      </w:r>
      <w:r w:rsidRPr="0079602E">
        <w:rPr>
          <w:rFonts w:hint="eastAsia"/>
          <w:lang w:val="fr-FR"/>
        </w:rPr>
        <w:t>UserProfile</w:t>
      </w:r>
      <w:r>
        <w:rPr>
          <w:rFonts w:hint="eastAsia"/>
        </w:rPr>
        <w:t>发起请求。</w:t>
      </w:r>
    </w:p>
    <w:p w:rsidR="000A1404" w:rsidRDefault="000A1404" w:rsidP="00407B6C">
      <w:pPr>
        <w:pStyle w:val="41"/>
        <w:rPr>
          <w:lang w:val="fr-FR"/>
        </w:rPr>
      </w:pPr>
      <w:r>
        <w:rPr>
          <w:lang w:val="fr-FR"/>
        </w:rPr>
        <w:t xml:space="preserve">API </w:t>
      </w:r>
      <w:r>
        <w:rPr>
          <w:rFonts w:hint="eastAsia"/>
        </w:rPr>
        <w:t>原型</w:t>
      </w:r>
    </w:p>
    <w:p w:rsidR="000A1404" w:rsidRPr="00172B1E" w:rsidRDefault="000A1404" w:rsidP="000A1404">
      <w:pPr>
        <w:ind w:firstLine="420"/>
        <w:rPr>
          <w:lang w:val="fr-FR"/>
        </w:rPr>
      </w:pPr>
      <w:r>
        <w:rPr>
          <w:rFonts w:hint="eastAsia"/>
          <w:lang w:val="fr-FR"/>
        </w:rPr>
        <w:t xml:space="preserve">GetUserSrvInfoRsp </w:t>
      </w:r>
      <w:r w:rsidRPr="005D449C">
        <w:rPr>
          <w:rFonts w:ascii="Verdana" w:hAnsi="Verdana" w:hint="eastAsia"/>
          <w:lang w:val="fr-FR"/>
        </w:rPr>
        <w:t>void</w:t>
      </w:r>
      <w:r w:rsidRPr="005D449C">
        <w:rPr>
          <w:rFonts w:hint="eastAsia"/>
          <w:lang w:val="fr-FR"/>
        </w:rPr>
        <w:t xml:space="preserve"> </w:t>
      </w:r>
      <w:r>
        <w:rPr>
          <w:rFonts w:hint="eastAsia"/>
          <w:lang w:val="fr-FR"/>
        </w:rPr>
        <w:t>getUserSrvInfo</w:t>
      </w:r>
      <w:r w:rsidRPr="005D449C">
        <w:rPr>
          <w:lang w:val="fr-FR"/>
        </w:rPr>
        <w:t>(</w:t>
      </w:r>
      <w:r>
        <w:rPr>
          <w:rFonts w:hint="eastAsia"/>
          <w:lang w:val="fr-FR"/>
        </w:rPr>
        <w:t>GetUserSrvInfoReq getUserSrvInfoReq</w:t>
      </w:r>
      <w:r w:rsidRPr="005D449C">
        <w:rPr>
          <w:lang w:val="fr-FR"/>
        </w:rPr>
        <w:t>)</w:t>
      </w:r>
      <w:r w:rsidRPr="005D449C">
        <w:rPr>
          <w:rFonts w:hint="eastAsia"/>
          <w:lang w:val="fr-FR"/>
        </w:rPr>
        <w:t xml:space="preserve"> throws </w:t>
      </w:r>
      <w:r>
        <w:rPr>
          <w:rFonts w:hint="eastAsia"/>
          <w:lang w:val="fr-FR"/>
        </w:rPr>
        <w:t>CException</w:t>
      </w:r>
    </w:p>
    <w:p w:rsidR="000A1404" w:rsidRDefault="000A1404" w:rsidP="00407B6C">
      <w:pPr>
        <w:pStyle w:val="41"/>
      </w:pPr>
      <w:r>
        <w:rPr>
          <w:rFonts w:hint="eastAsia"/>
        </w:rPr>
        <w:t>输入参数</w:t>
      </w:r>
    </w:p>
    <w:p w:rsidR="000A1404" w:rsidRPr="00F542DD" w:rsidRDefault="000A1404" w:rsidP="000A1404">
      <w:pPr>
        <w:pStyle w:val="a4"/>
        <w:ind w:firstLine="210"/>
      </w:pPr>
      <w:r>
        <w:rPr>
          <w:rFonts w:hint="eastAsia"/>
          <w:lang w:val="fr-FR"/>
        </w:rPr>
        <w:t>GetUserSrvInfoReq</w:t>
      </w:r>
      <w:r>
        <w:rPr>
          <w:rFonts w:hint="eastAsia"/>
          <w:lang w:val="fr-FR"/>
        </w:rPr>
        <w:t>定义如下：</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1243"/>
        <w:gridCol w:w="709"/>
        <w:gridCol w:w="3733"/>
      </w:tblGrid>
      <w:tr w:rsidR="000A1404" w:rsidTr="00DA675B">
        <w:trPr>
          <w:jc w:val="center"/>
        </w:trPr>
        <w:tc>
          <w:tcPr>
            <w:tcW w:w="2378" w:type="dxa"/>
          </w:tcPr>
          <w:p w:rsidR="000A1404" w:rsidRDefault="000A1404" w:rsidP="00DA675B">
            <w:pPr>
              <w:pStyle w:val="TAH"/>
              <w:rPr>
                <w:rFonts w:ascii="Verdana" w:hAnsi="Verdana"/>
                <w:lang w:val="fr-FR" w:eastAsia="zh-CN"/>
              </w:rPr>
            </w:pPr>
            <w:r>
              <w:rPr>
                <w:rFonts w:ascii="Verdana" w:hAnsi="Verdana" w:hint="eastAsia"/>
                <w:lang w:val="fr-FR" w:eastAsia="zh-CN"/>
              </w:rPr>
              <w:lastRenderedPageBreak/>
              <w:t>参数名称</w:t>
            </w:r>
          </w:p>
        </w:tc>
        <w:tc>
          <w:tcPr>
            <w:tcW w:w="737" w:type="dxa"/>
          </w:tcPr>
          <w:p w:rsidR="000A1404" w:rsidRDefault="000A1404" w:rsidP="00DA675B">
            <w:pPr>
              <w:pStyle w:val="TAH"/>
              <w:rPr>
                <w:rFonts w:ascii="Verdana" w:hAnsi="Verdana"/>
                <w:lang w:val="fr-FR" w:eastAsia="zh-CN"/>
              </w:rPr>
            </w:pPr>
            <w:r>
              <w:rPr>
                <w:rFonts w:ascii="Verdana" w:hAnsi="Verdana" w:hint="eastAsia"/>
                <w:lang w:val="fr-FR" w:eastAsia="zh-CN"/>
              </w:rPr>
              <w:t>必须</w:t>
            </w:r>
          </w:p>
        </w:tc>
        <w:tc>
          <w:tcPr>
            <w:tcW w:w="1243" w:type="dxa"/>
          </w:tcPr>
          <w:p w:rsidR="000A1404" w:rsidRDefault="000A1404" w:rsidP="00DA675B">
            <w:pPr>
              <w:pStyle w:val="TAH"/>
              <w:rPr>
                <w:rFonts w:ascii="Verdana" w:hAnsi="Verdana"/>
                <w:lang w:val="fr-FR" w:eastAsia="zh-CN"/>
              </w:rPr>
            </w:pPr>
            <w:r>
              <w:rPr>
                <w:rFonts w:ascii="Verdana" w:hAnsi="Verdana" w:hint="eastAsia"/>
                <w:lang w:val="fr-FR" w:eastAsia="zh-CN"/>
              </w:rPr>
              <w:t>类型</w:t>
            </w:r>
          </w:p>
        </w:tc>
        <w:tc>
          <w:tcPr>
            <w:tcW w:w="709" w:type="dxa"/>
          </w:tcPr>
          <w:p w:rsidR="000A1404" w:rsidRDefault="000A1404" w:rsidP="00DA675B">
            <w:pPr>
              <w:pStyle w:val="TAH"/>
              <w:rPr>
                <w:rFonts w:ascii="Verdana" w:hAnsi="Verdana"/>
                <w:lang w:val="fr-FR" w:eastAsia="zh-CN"/>
              </w:rPr>
            </w:pPr>
            <w:r>
              <w:rPr>
                <w:rFonts w:ascii="Verdana" w:hAnsi="Verdana" w:hint="eastAsia"/>
                <w:lang w:val="fr-FR" w:eastAsia="zh-CN"/>
              </w:rPr>
              <w:t>长度</w:t>
            </w:r>
          </w:p>
        </w:tc>
        <w:tc>
          <w:tcPr>
            <w:tcW w:w="3733" w:type="dxa"/>
          </w:tcPr>
          <w:p w:rsidR="000A1404" w:rsidRDefault="000A1404" w:rsidP="00DA675B">
            <w:pPr>
              <w:pStyle w:val="TAH"/>
              <w:rPr>
                <w:rFonts w:ascii="Verdana" w:hAnsi="Verdana"/>
                <w:lang w:val="fr-FR" w:eastAsia="zh-CN"/>
              </w:rPr>
            </w:pPr>
            <w:r>
              <w:rPr>
                <w:rFonts w:ascii="Verdana" w:hAnsi="Verdana" w:hint="eastAsia"/>
                <w:lang w:val="fr-FR" w:eastAsia="zh-CN"/>
              </w:rPr>
              <w:t>描述信息</w:t>
            </w:r>
          </w:p>
        </w:tc>
      </w:tr>
      <w:tr w:rsidR="000A1404" w:rsidTr="00DA675B">
        <w:trPr>
          <w:jc w:val="center"/>
        </w:trPr>
        <w:tc>
          <w:tcPr>
            <w:tcW w:w="2378" w:type="dxa"/>
          </w:tcPr>
          <w:p w:rsidR="000A1404" w:rsidRDefault="000A1404" w:rsidP="00DA675B">
            <w:pPr>
              <w:pStyle w:val="TAL"/>
              <w:rPr>
                <w:rFonts w:ascii="宋体" w:hAnsi="宋体"/>
                <w:lang w:val="fr-FR" w:eastAsia="zh-CN"/>
              </w:rPr>
            </w:pPr>
            <w:r>
              <w:rPr>
                <w:rFonts w:hint="eastAsia"/>
                <w:lang w:eastAsia="zh-CN"/>
              </w:rPr>
              <w:t>v</w:t>
            </w:r>
            <w:r>
              <w:t>ersion</w:t>
            </w:r>
          </w:p>
        </w:tc>
        <w:tc>
          <w:tcPr>
            <w:tcW w:w="737" w:type="dxa"/>
          </w:tcPr>
          <w:p w:rsidR="000A1404" w:rsidRDefault="000A1404" w:rsidP="00DA675B">
            <w:pPr>
              <w:pStyle w:val="TAL"/>
              <w:rPr>
                <w:rFonts w:ascii="宋体" w:hAnsi="宋体"/>
                <w:lang w:eastAsia="zh-CN"/>
              </w:rPr>
            </w:pPr>
            <w:r>
              <w:rPr>
                <w:rFonts w:hint="eastAsia"/>
                <w:lang w:val="fr-FR" w:eastAsia="zh-CN"/>
              </w:rPr>
              <w:t>M</w:t>
            </w:r>
          </w:p>
        </w:tc>
        <w:tc>
          <w:tcPr>
            <w:tcW w:w="1243" w:type="dxa"/>
          </w:tcPr>
          <w:p w:rsidR="000A1404" w:rsidRDefault="000A1404" w:rsidP="00DA675B">
            <w:pPr>
              <w:pStyle w:val="TAH"/>
              <w:jc w:val="both"/>
              <w:rPr>
                <w:rFonts w:ascii="宋体" w:hAnsi="宋体"/>
                <w:b w:val="0"/>
                <w:lang w:val="fr-FR" w:eastAsia="zh-CN"/>
              </w:rPr>
            </w:pPr>
            <w:r>
              <w:rPr>
                <w:rFonts w:hint="eastAsia"/>
                <w:b w:val="0"/>
                <w:lang w:val="fr-FR" w:eastAsia="zh-CN"/>
              </w:rPr>
              <w:t>String</w:t>
            </w:r>
          </w:p>
        </w:tc>
        <w:tc>
          <w:tcPr>
            <w:tcW w:w="709" w:type="dxa"/>
          </w:tcPr>
          <w:p w:rsidR="000A1404" w:rsidRDefault="000A1404" w:rsidP="00DA675B">
            <w:pPr>
              <w:rPr>
                <w:rFonts w:ascii="宋体" w:hAnsi="宋体"/>
                <w:lang w:val="fr-FR"/>
              </w:rPr>
            </w:pPr>
            <w:r>
              <w:rPr>
                <w:rFonts w:ascii="Arial" w:hAnsi="Arial" w:hint="eastAsia"/>
                <w:lang w:val="fr-FR"/>
              </w:rPr>
              <w:t>5</w:t>
            </w:r>
          </w:p>
        </w:tc>
        <w:tc>
          <w:tcPr>
            <w:tcW w:w="3733" w:type="dxa"/>
          </w:tcPr>
          <w:p w:rsidR="000A1404" w:rsidRDefault="000A1404" w:rsidP="00DA675B">
            <w:pPr>
              <w:rPr>
                <w:rFonts w:ascii="Arial" w:hAnsi="Arial"/>
                <w:sz w:val="19"/>
                <w:szCs w:val="19"/>
                <w:lang w:val="en-GB"/>
              </w:rPr>
            </w:pPr>
            <w:r>
              <w:rPr>
                <w:rFonts w:ascii="Arial" w:hAnsi="Arial" w:hint="eastAsia"/>
                <w:sz w:val="19"/>
                <w:szCs w:val="19"/>
                <w:lang w:val="en-GB"/>
              </w:rPr>
              <w:t>协议版本号</w:t>
            </w:r>
          </w:p>
          <w:p w:rsidR="000A1404" w:rsidRPr="00C8364D" w:rsidRDefault="000A1404" w:rsidP="00DA675B">
            <w:pPr>
              <w:rPr>
                <w:rFonts w:ascii="Arial" w:hAnsi="Arial"/>
                <w:sz w:val="19"/>
                <w:szCs w:val="19"/>
                <w:lang w:val="en-GB"/>
              </w:rPr>
            </w:pPr>
            <w:r>
              <w:rPr>
                <w:rFonts w:ascii="Arial" w:hAnsi="Arial" w:hint="eastAsia"/>
                <w:sz w:val="19"/>
                <w:szCs w:val="19"/>
                <w:lang w:val="en-GB"/>
              </w:rPr>
              <w:t>当前版本为：</w:t>
            </w:r>
            <w:r>
              <w:rPr>
                <w:rFonts w:ascii="Arial" w:hAnsi="Arial" w:hint="eastAsia"/>
                <w:sz w:val="19"/>
                <w:szCs w:val="19"/>
                <w:lang w:val="en-GB"/>
              </w:rPr>
              <w:t>02.01</w:t>
            </w:r>
          </w:p>
        </w:tc>
      </w:tr>
      <w:tr w:rsidR="000A1404" w:rsidTr="00DA675B">
        <w:trPr>
          <w:jc w:val="center"/>
        </w:trPr>
        <w:tc>
          <w:tcPr>
            <w:tcW w:w="2378" w:type="dxa"/>
          </w:tcPr>
          <w:p w:rsidR="000A1404" w:rsidRDefault="000A1404" w:rsidP="00DA675B">
            <w:pPr>
              <w:pStyle w:val="TAL"/>
              <w:rPr>
                <w:rFonts w:ascii="宋体" w:hAnsi="宋体"/>
                <w:lang w:val="fr-FR" w:eastAsia="zh-CN"/>
              </w:rPr>
            </w:pPr>
            <w:r>
              <w:rPr>
                <w:lang w:val="fr-FR"/>
              </w:rPr>
              <w:t>transactionID</w:t>
            </w:r>
          </w:p>
        </w:tc>
        <w:tc>
          <w:tcPr>
            <w:tcW w:w="737" w:type="dxa"/>
          </w:tcPr>
          <w:p w:rsidR="000A1404" w:rsidRDefault="000A1404" w:rsidP="00DA675B">
            <w:pPr>
              <w:pStyle w:val="TAL"/>
              <w:rPr>
                <w:rFonts w:ascii="宋体" w:hAnsi="宋体"/>
                <w:lang w:eastAsia="zh-CN"/>
              </w:rPr>
            </w:pPr>
            <w:r>
              <w:rPr>
                <w:rFonts w:hint="eastAsia"/>
                <w:lang w:val="fr-FR" w:eastAsia="zh-CN"/>
              </w:rPr>
              <w:t>M</w:t>
            </w:r>
          </w:p>
        </w:tc>
        <w:tc>
          <w:tcPr>
            <w:tcW w:w="1243" w:type="dxa"/>
          </w:tcPr>
          <w:p w:rsidR="000A1404" w:rsidRDefault="000A1404" w:rsidP="00DA675B">
            <w:pPr>
              <w:pStyle w:val="TAH"/>
              <w:jc w:val="both"/>
              <w:rPr>
                <w:rFonts w:ascii="宋体" w:hAnsi="宋体"/>
                <w:b w:val="0"/>
                <w:lang w:val="fr-FR" w:eastAsia="zh-CN"/>
              </w:rPr>
            </w:pPr>
            <w:r>
              <w:rPr>
                <w:rFonts w:hint="eastAsia"/>
                <w:b w:val="0"/>
                <w:lang w:val="fr-FR" w:eastAsia="zh-CN"/>
              </w:rPr>
              <w:t>String</w:t>
            </w:r>
          </w:p>
        </w:tc>
        <w:tc>
          <w:tcPr>
            <w:tcW w:w="709" w:type="dxa"/>
          </w:tcPr>
          <w:p w:rsidR="000A1404" w:rsidRDefault="000A1404" w:rsidP="00DA675B">
            <w:pPr>
              <w:rPr>
                <w:rFonts w:ascii="宋体" w:hAnsi="宋体"/>
                <w:lang w:val="fr-FR"/>
              </w:rPr>
            </w:pPr>
            <w:r>
              <w:rPr>
                <w:rFonts w:ascii="Arial" w:hAnsi="Arial" w:hint="eastAsia"/>
                <w:lang w:val="fr-FR"/>
              </w:rPr>
              <w:t>40</w:t>
            </w:r>
          </w:p>
        </w:tc>
        <w:tc>
          <w:tcPr>
            <w:tcW w:w="3733" w:type="dxa"/>
          </w:tcPr>
          <w:p w:rsidR="000A1404" w:rsidRDefault="000A1404" w:rsidP="00DA675B">
            <w:pPr>
              <w:rPr>
                <w:rFonts w:ascii="宋体" w:hAnsi="宋体"/>
                <w:sz w:val="19"/>
                <w:szCs w:val="19"/>
                <w:lang w:val="en-GB"/>
              </w:rPr>
            </w:pPr>
            <w:r>
              <w:rPr>
                <w:rFonts w:ascii="Arial" w:hAnsi="Arial" w:hint="eastAsia"/>
                <w:sz w:val="19"/>
                <w:szCs w:val="19"/>
                <w:lang w:val="en-GB"/>
              </w:rPr>
              <w:t>交易流水号</w:t>
            </w:r>
          </w:p>
        </w:tc>
      </w:tr>
      <w:tr w:rsidR="000A1404" w:rsidTr="00DA675B">
        <w:trPr>
          <w:jc w:val="center"/>
        </w:trPr>
        <w:tc>
          <w:tcPr>
            <w:tcW w:w="2378" w:type="dxa"/>
          </w:tcPr>
          <w:p w:rsidR="000A1404" w:rsidRPr="00C8364D" w:rsidRDefault="000A1404" w:rsidP="00DA675B">
            <w:pPr>
              <w:pStyle w:val="TAL"/>
              <w:rPr>
                <w:lang w:val="fr-FR"/>
              </w:rPr>
            </w:pPr>
            <w:r w:rsidRPr="00C8364D">
              <w:rPr>
                <w:rFonts w:hint="eastAsia"/>
                <w:lang w:val="fr-FR"/>
              </w:rPr>
              <w:t>traceFlag</w:t>
            </w:r>
          </w:p>
        </w:tc>
        <w:tc>
          <w:tcPr>
            <w:tcW w:w="737" w:type="dxa"/>
          </w:tcPr>
          <w:p w:rsidR="000A1404" w:rsidRPr="00C8364D" w:rsidRDefault="000A1404" w:rsidP="00DA675B">
            <w:pPr>
              <w:spacing w:line="240" w:lineRule="atLeast"/>
              <w:rPr>
                <w:rFonts w:ascii="Arial" w:hAnsi="Arial"/>
                <w:kern w:val="0"/>
                <w:sz w:val="18"/>
                <w:szCs w:val="18"/>
                <w:lang w:val="fr-FR" w:eastAsia="en-US"/>
              </w:rPr>
            </w:pPr>
            <w:r w:rsidRPr="00C8364D">
              <w:rPr>
                <w:rFonts w:ascii="Arial" w:hAnsi="Arial" w:hint="eastAsia"/>
                <w:kern w:val="0"/>
                <w:sz w:val="18"/>
                <w:szCs w:val="18"/>
                <w:lang w:val="fr-FR" w:eastAsia="en-US"/>
              </w:rPr>
              <w:t xml:space="preserve">O </w:t>
            </w:r>
          </w:p>
        </w:tc>
        <w:tc>
          <w:tcPr>
            <w:tcW w:w="1243" w:type="dxa"/>
          </w:tcPr>
          <w:p w:rsidR="000A1404" w:rsidRPr="00C8364D" w:rsidRDefault="000A1404" w:rsidP="00DA675B">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709" w:type="dxa"/>
          </w:tcPr>
          <w:p w:rsidR="000A1404" w:rsidRPr="00C8364D" w:rsidRDefault="000A1404" w:rsidP="00DA675B">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3733" w:type="dxa"/>
          </w:tcPr>
          <w:p w:rsidR="000A1404" w:rsidRPr="00C8364D" w:rsidRDefault="000A1404" w:rsidP="00DA675B">
            <w:pPr>
              <w:spacing w:line="240" w:lineRule="atLeast"/>
              <w:rPr>
                <w:rFonts w:ascii="Arial" w:hAnsi="Arial"/>
                <w:kern w:val="0"/>
                <w:sz w:val="18"/>
                <w:szCs w:val="18"/>
                <w:lang w:val="fr-FR"/>
              </w:rPr>
            </w:pPr>
            <w:r>
              <w:rPr>
                <w:rFonts w:ascii="Arial" w:hAnsi="Arial" w:hint="eastAsia"/>
                <w:kern w:val="0"/>
                <w:sz w:val="18"/>
                <w:szCs w:val="18"/>
                <w:lang w:val="fr-FR"/>
              </w:rPr>
              <w:t>跟踪标志</w:t>
            </w:r>
          </w:p>
        </w:tc>
      </w:tr>
      <w:tr w:rsidR="000A1404" w:rsidTr="00DA675B">
        <w:trPr>
          <w:jc w:val="center"/>
        </w:trPr>
        <w:tc>
          <w:tcPr>
            <w:tcW w:w="2378" w:type="dxa"/>
          </w:tcPr>
          <w:p w:rsidR="000A1404" w:rsidRDefault="000A1404" w:rsidP="00DA675B">
            <w:pPr>
              <w:pStyle w:val="TAL"/>
              <w:rPr>
                <w:lang w:val="fr-FR" w:eastAsia="zh-CN"/>
              </w:rPr>
            </w:pPr>
            <w:r>
              <w:rPr>
                <w:rFonts w:hint="eastAsia"/>
                <w:lang w:val="fr-FR" w:eastAsia="zh-CN"/>
              </w:rPr>
              <w:t>userID</w:t>
            </w:r>
          </w:p>
        </w:tc>
        <w:tc>
          <w:tcPr>
            <w:tcW w:w="737" w:type="dxa"/>
          </w:tcPr>
          <w:p w:rsidR="000A1404" w:rsidRDefault="000A1404" w:rsidP="00DA675B">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1243" w:type="dxa"/>
          </w:tcPr>
          <w:p w:rsidR="000A1404" w:rsidRDefault="005200E4" w:rsidP="00DA675B">
            <w:pPr>
              <w:spacing w:line="240" w:lineRule="atLeast"/>
              <w:rPr>
                <w:rFonts w:ascii="Arial" w:hAnsi="Arial"/>
                <w:kern w:val="0"/>
                <w:sz w:val="18"/>
                <w:szCs w:val="18"/>
                <w:lang w:val="fr-FR"/>
              </w:rPr>
            </w:pPr>
            <w:r>
              <w:rPr>
                <w:rFonts w:ascii="Arial" w:hAnsi="Arial"/>
                <w:kern w:val="0"/>
                <w:sz w:val="18"/>
                <w:szCs w:val="18"/>
                <w:lang w:val="fr-FR"/>
              </w:rPr>
              <w:t>Bigint</w:t>
            </w:r>
          </w:p>
        </w:tc>
        <w:tc>
          <w:tcPr>
            <w:tcW w:w="709" w:type="dxa"/>
          </w:tcPr>
          <w:p w:rsidR="000A1404" w:rsidRDefault="000A1404" w:rsidP="00DA675B">
            <w:pPr>
              <w:spacing w:line="240" w:lineRule="atLeast"/>
              <w:rPr>
                <w:rFonts w:ascii="Arial" w:hAnsi="Arial"/>
                <w:kern w:val="0"/>
                <w:sz w:val="18"/>
                <w:szCs w:val="18"/>
                <w:lang w:val="fr-FR"/>
              </w:rPr>
            </w:pPr>
            <w:r>
              <w:rPr>
                <w:rFonts w:ascii="Arial" w:hAnsi="Arial" w:hint="eastAsia"/>
                <w:kern w:val="0"/>
                <w:sz w:val="18"/>
                <w:szCs w:val="18"/>
                <w:lang w:val="fr-FR"/>
              </w:rPr>
              <w:t>8</w:t>
            </w:r>
          </w:p>
        </w:tc>
        <w:tc>
          <w:tcPr>
            <w:tcW w:w="3733" w:type="dxa"/>
          </w:tcPr>
          <w:p w:rsidR="000A1404" w:rsidRDefault="000A1404" w:rsidP="00DA675B">
            <w:pPr>
              <w:spacing w:line="240" w:lineRule="atLeast"/>
              <w:rPr>
                <w:rFonts w:ascii="Arial" w:hAnsi="Arial"/>
                <w:kern w:val="0"/>
                <w:sz w:val="18"/>
                <w:szCs w:val="18"/>
                <w:lang w:val="fr-FR"/>
              </w:rPr>
            </w:pPr>
            <w:r>
              <w:rPr>
                <w:rFonts w:ascii="Arial" w:hAnsi="Arial" w:hint="eastAsia"/>
                <w:kern w:val="0"/>
                <w:sz w:val="18"/>
                <w:szCs w:val="18"/>
                <w:lang w:val="fr-FR"/>
              </w:rPr>
              <w:t>用户</w:t>
            </w:r>
            <w:r>
              <w:rPr>
                <w:rFonts w:ascii="Arial" w:hAnsi="Arial" w:hint="eastAsia"/>
                <w:kern w:val="0"/>
                <w:sz w:val="18"/>
                <w:szCs w:val="18"/>
                <w:lang w:val="fr-FR"/>
              </w:rPr>
              <w:t>ID</w:t>
            </w:r>
          </w:p>
        </w:tc>
      </w:tr>
      <w:tr w:rsidR="000A1404" w:rsidTr="00DA675B">
        <w:trPr>
          <w:jc w:val="center"/>
        </w:trPr>
        <w:tc>
          <w:tcPr>
            <w:tcW w:w="2378" w:type="dxa"/>
          </w:tcPr>
          <w:p w:rsidR="000A1404" w:rsidRPr="00C8364D" w:rsidRDefault="000A1404" w:rsidP="00DA675B">
            <w:pPr>
              <w:pStyle w:val="TAL"/>
              <w:rPr>
                <w:lang w:val="fr-FR" w:eastAsia="zh-CN"/>
              </w:rPr>
            </w:pPr>
            <w:r>
              <w:rPr>
                <w:rFonts w:hint="eastAsia"/>
                <w:lang w:val="fr-FR" w:eastAsia="zh-CN"/>
              </w:rPr>
              <w:t>serviceID</w:t>
            </w:r>
          </w:p>
        </w:tc>
        <w:tc>
          <w:tcPr>
            <w:tcW w:w="737" w:type="dxa"/>
          </w:tcPr>
          <w:p w:rsidR="000A1404" w:rsidRPr="00C8364D" w:rsidRDefault="000A1404" w:rsidP="00DA675B">
            <w:pPr>
              <w:spacing w:line="240" w:lineRule="atLeast"/>
              <w:rPr>
                <w:rFonts w:ascii="Arial" w:hAnsi="Arial"/>
                <w:kern w:val="0"/>
                <w:sz w:val="18"/>
                <w:szCs w:val="18"/>
                <w:lang w:val="fr-FR"/>
              </w:rPr>
            </w:pPr>
            <w:r>
              <w:rPr>
                <w:rFonts w:hint="eastAsia"/>
                <w:lang w:val="fr-FR"/>
              </w:rPr>
              <w:t>M</w:t>
            </w:r>
          </w:p>
        </w:tc>
        <w:tc>
          <w:tcPr>
            <w:tcW w:w="1243" w:type="dxa"/>
          </w:tcPr>
          <w:p w:rsidR="000A1404" w:rsidRDefault="005200E4" w:rsidP="00DA675B">
            <w:pPr>
              <w:spacing w:line="240" w:lineRule="atLeast"/>
              <w:rPr>
                <w:rFonts w:ascii="Arial" w:hAnsi="Arial"/>
                <w:kern w:val="0"/>
                <w:sz w:val="18"/>
                <w:szCs w:val="18"/>
                <w:lang w:val="fr-FR"/>
              </w:rPr>
            </w:pPr>
            <w:r>
              <w:rPr>
                <w:lang w:val="fr-FR"/>
              </w:rPr>
              <w:t>Int</w:t>
            </w:r>
          </w:p>
        </w:tc>
        <w:tc>
          <w:tcPr>
            <w:tcW w:w="709" w:type="dxa"/>
          </w:tcPr>
          <w:p w:rsidR="000A1404" w:rsidRDefault="000A1404" w:rsidP="00DA675B">
            <w:pPr>
              <w:spacing w:line="240" w:lineRule="atLeast"/>
              <w:rPr>
                <w:rFonts w:ascii="Arial" w:hAnsi="Arial"/>
                <w:kern w:val="0"/>
                <w:sz w:val="18"/>
                <w:szCs w:val="18"/>
                <w:lang w:val="fr-FR"/>
              </w:rPr>
            </w:pPr>
            <w:r>
              <w:rPr>
                <w:rFonts w:hint="eastAsia"/>
                <w:lang w:val="fr-FR"/>
              </w:rPr>
              <w:t>4</w:t>
            </w:r>
          </w:p>
        </w:tc>
        <w:tc>
          <w:tcPr>
            <w:tcW w:w="3733" w:type="dxa"/>
          </w:tcPr>
          <w:p w:rsidR="000A1404" w:rsidRDefault="000A1404" w:rsidP="00DA675B">
            <w:pPr>
              <w:spacing w:line="240" w:lineRule="atLeast"/>
              <w:rPr>
                <w:rFonts w:ascii="Arial" w:hAnsi="Arial"/>
                <w:kern w:val="0"/>
                <w:sz w:val="18"/>
                <w:szCs w:val="18"/>
                <w:lang w:val="fr-FR"/>
              </w:rPr>
            </w:pPr>
            <w:r>
              <w:rPr>
                <w:rFonts w:ascii="Arial" w:hAnsi="Arial" w:hint="eastAsia"/>
                <w:kern w:val="0"/>
                <w:sz w:val="18"/>
                <w:szCs w:val="18"/>
                <w:lang w:val="fr-FR"/>
              </w:rPr>
              <w:t>业务编号</w:t>
            </w:r>
          </w:p>
        </w:tc>
      </w:tr>
      <w:tr w:rsidR="000A1404" w:rsidTr="00DA675B">
        <w:trPr>
          <w:jc w:val="center"/>
        </w:trPr>
        <w:tc>
          <w:tcPr>
            <w:tcW w:w="2378" w:type="dxa"/>
          </w:tcPr>
          <w:p w:rsidR="000A1404" w:rsidRDefault="000A1404" w:rsidP="00DA675B">
            <w:pPr>
              <w:pStyle w:val="TAL"/>
              <w:rPr>
                <w:rStyle w:val="webdict1"/>
                <w:color w:val="888888"/>
                <w:sz w:val="21"/>
                <w:szCs w:val="21"/>
                <w:lang w:eastAsia="zh-CN"/>
              </w:rPr>
            </w:pPr>
            <w:r>
              <w:rPr>
                <w:rFonts w:hint="eastAsia"/>
                <w:b/>
                <w:bCs/>
              </w:rPr>
              <w:t>reqClientType</w:t>
            </w:r>
          </w:p>
        </w:tc>
        <w:tc>
          <w:tcPr>
            <w:tcW w:w="737" w:type="dxa"/>
          </w:tcPr>
          <w:p w:rsidR="000A1404" w:rsidRDefault="000A1404" w:rsidP="00DA675B">
            <w:pPr>
              <w:pStyle w:val="TAL"/>
              <w:rPr>
                <w:lang w:val="fr-FR" w:eastAsia="zh-CN"/>
              </w:rPr>
            </w:pPr>
            <w:r>
              <w:rPr>
                <w:rFonts w:hint="eastAsia"/>
                <w:lang w:val="fr-FR"/>
              </w:rPr>
              <w:t>M</w:t>
            </w:r>
          </w:p>
        </w:tc>
        <w:tc>
          <w:tcPr>
            <w:tcW w:w="1243" w:type="dxa"/>
          </w:tcPr>
          <w:p w:rsidR="000A1404" w:rsidRDefault="005200E4" w:rsidP="00DA675B">
            <w:pPr>
              <w:pStyle w:val="TAH"/>
              <w:ind w:left="62"/>
              <w:jc w:val="both"/>
              <w:rPr>
                <w:b w:val="0"/>
                <w:lang w:val="fr-FR" w:eastAsia="zh-CN"/>
              </w:rPr>
            </w:pPr>
            <w:r>
              <w:rPr>
                <w:lang w:val="fr-FR"/>
              </w:rPr>
              <w:t>Int</w:t>
            </w:r>
          </w:p>
        </w:tc>
        <w:tc>
          <w:tcPr>
            <w:tcW w:w="709" w:type="dxa"/>
          </w:tcPr>
          <w:p w:rsidR="000A1404" w:rsidRDefault="000A1404" w:rsidP="00DA675B">
            <w:pPr>
              <w:pStyle w:val="TAH"/>
              <w:jc w:val="both"/>
              <w:rPr>
                <w:lang w:eastAsia="zh-CN"/>
              </w:rPr>
            </w:pPr>
            <w:r>
              <w:rPr>
                <w:rFonts w:hint="eastAsia"/>
                <w:lang w:val="fr-FR"/>
              </w:rPr>
              <w:t>4</w:t>
            </w:r>
          </w:p>
        </w:tc>
        <w:tc>
          <w:tcPr>
            <w:tcW w:w="3733" w:type="dxa"/>
          </w:tcPr>
          <w:p w:rsidR="000A1404" w:rsidRDefault="000A1404" w:rsidP="00DA675B">
            <w:r>
              <w:rPr>
                <w:rFonts w:hint="eastAsia"/>
              </w:rPr>
              <w:t>请求客户端类型</w:t>
            </w:r>
          </w:p>
        </w:tc>
      </w:tr>
    </w:tbl>
    <w:p w:rsidR="000A1404" w:rsidRDefault="000A1404" w:rsidP="00407B6C">
      <w:pPr>
        <w:pStyle w:val="41"/>
      </w:pPr>
      <w:r>
        <w:rPr>
          <w:rFonts w:hint="eastAsia"/>
        </w:rPr>
        <w:t>返回值</w:t>
      </w:r>
      <w:r w:rsidR="00B920F0">
        <w:rPr>
          <w:rFonts w:hint="eastAsia"/>
          <w:lang w:val="fr-FR"/>
        </w:rPr>
        <w:t>GetUserSrvInfoRsp</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2235"/>
        <w:gridCol w:w="769"/>
        <w:gridCol w:w="2681"/>
      </w:tblGrid>
      <w:tr w:rsidR="000A1404" w:rsidTr="00DA675B">
        <w:trPr>
          <w:jc w:val="center"/>
        </w:trPr>
        <w:tc>
          <w:tcPr>
            <w:tcW w:w="2378" w:type="dxa"/>
          </w:tcPr>
          <w:p w:rsidR="000A1404" w:rsidRDefault="000A1404" w:rsidP="00DA675B">
            <w:pPr>
              <w:pStyle w:val="TAH"/>
              <w:rPr>
                <w:rFonts w:ascii="Verdana" w:hAnsi="Verdana"/>
                <w:lang w:val="fr-FR" w:eastAsia="zh-CN"/>
              </w:rPr>
            </w:pPr>
            <w:r>
              <w:rPr>
                <w:rFonts w:ascii="Verdana" w:hAnsi="Verdana" w:hint="eastAsia"/>
                <w:lang w:val="fr-FR" w:eastAsia="zh-CN"/>
              </w:rPr>
              <w:t>参数名称</w:t>
            </w:r>
          </w:p>
        </w:tc>
        <w:tc>
          <w:tcPr>
            <w:tcW w:w="737" w:type="dxa"/>
          </w:tcPr>
          <w:p w:rsidR="000A1404" w:rsidRDefault="000A1404" w:rsidP="00DA675B">
            <w:pPr>
              <w:pStyle w:val="TAH"/>
              <w:rPr>
                <w:rFonts w:ascii="Verdana" w:hAnsi="Verdana"/>
                <w:lang w:val="fr-FR" w:eastAsia="zh-CN"/>
              </w:rPr>
            </w:pPr>
            <w:r>
              <w:rPr>
                <w:rFonts w:ascii="Verdana" w:hAnsi="Verdana" w:hint="eastAsia"/>
                <w:lang w:val="fr-FR" w:eastAsia="zh-CN"/>
              </w:rPr>
              <w:t>必须</w:t>
            </w:r>
          </w:p>
        </w:tc>
        <w:tc>
          <w:tcPr>
            <w:tcW w:w="2235" w:type="dxa"/>
          </w:tcPr>
          <w:p w:rsidR="000A1404" w:rsidRDefault="000A1404" w:rsidP="00DA675B">
            <w:pPr>
              <w:pStyle w:val="TAH"/>
              <w:rPr>
                <w:rFonts w:ascii="Verdana" w:hAnsi="Verdana"/>
                <w:lang w:val="fr-FR" w:eastAsia="zh-CN"/>
              </w:rPr>
            </w:pPr>
            <w:r>
              <w:rPr>
                <w:rFonts w:ascii="Verdana" w:hAnsi="Verdana" w:hint="eastAsia"/>
                <w:lang w:val="fr-FR" w:eastAsia="zh-CN"/>
              </w:rPr>
              <w:t>类型</w:t>
            </w:r>
          </w:p>
        </w:tc>
        <w:tc>
          <w:tcPr>
            <w:tcW w:w="769" w:type="dxa"/>
          </w:tcPr>
          <w:p w:rsidR="000A1404" w:rsidRDefault="000A1404" w:rsidP="00DA675B">
            <w:pPr>
              <w:pStyle w:val="TAH"/>
              <w:rPr>
                <w:rFonts w:ascii="Verdana" w:hAnsi="Verdana"/>
                <w:lang w:val="fr-FR" w:eastAsia="zh-CN"/>
              </w:rPr>
            </w:pPr>
            <w:r>
              <w:rPr>
                <w:rFonts w:ascii="Verdana" w:hAnsi="Verdana" w:hint="eastAsia"/>
                <w:lang w:val="fr-FR" w:eastAsia="zh-CN"/>
              </w:rPr>
              <w:t>长度</w:t>
            </w:r>
          </w:p>
        </w:tc>
        <w:tc>
          <w:tcPr>
            <w:tcW w:w="2681" w:type="dxa"/>
          </w:tcPr>
          <w:p w:rsidR="000A1404" w:rsidRDefault="000A1404" w:rsidP="00DA675B">
            <w:pPr>
              <w:pStyle w:val="TAH"/>
              <w:rPr>
                <w:rFonts w:ascii="Verdana" w:hAnsi="Verdana"/>
                <w:lang w:val="fr-FR" w:eastAsia="zh-CN"/>
              </w:rPr>
            </w:pPr>
            <w:r>
              <w:rPr>
                <w:rFonts w:ascii="Verdana" w:hAnsi="Verdana" w:hint="eastAsia"/>
                <w:lang w:val="fr-FR" w:eastAsia="zh-CN"/>
              </w:rPr>
              <w:t>描述信息</w:t>
            </w:r>
          </w:p>
        </w:tc>
      </w:tr>
      <w:tr w:rsidR="000A1404" w:rsidTr="00DA675B">
        <w:trPr>
          <w:jc w:val="center"/>
        </w:trPr>
        <w:tc>
          <w:tcPr>
            <w:tcW w:w="2378" w:type="dxa"/>
          </w:tcPr>
          <w:p w:rsidR="000A1404" w:rsidRPr="00E74491" w:rsidRDefault="000A1404" w:rsidP="00DA675B">
            <w:pPr>
              <w:pStyle w:val="TAL"/>
              <w:rPr>
                <w:lang w:val="fr-FR" w:eastAsia="zh-CN"/>
              </w:rPr>
            </w:pPr>
            <w:r w:rsidRPr="00E74491">
              <w:rPr>
                <w:rFonts w:hint="eastAsia"/>
                <w:lang w:val="fr-FR" w:eastAsia="zh-CN"/>
              </w:rPr>
              <w:t>v</w:t>
            </w:r>
            <w:r w:rsidRPr="00E74491">
              <w:rPr>
                <w:lang w:val="fr-FR" w:eastAsia="zh-CN"/>
              </w:rPr>
              <w:t>ersion</w:t>
            </w:r>
          </w:p>
        </w:tc>
        <w:tc>
          <w:tcPr>
            <w:tcW w:w="737" w:type="dxa"/>
          </w:tcPr>
          <w:p w:rsidR="000A1404" w:rsidRPr="00E74491" w:rsidRDefault="000A1404" w:rsidP="00DA675B">
            <w:pPr>
              <w:pStyle w:val="TAL"/>
              <w:rPr>
                <w:lang w:val="fr-FR" w:eastAsia="zh-CN"/>
              </w:rPr>
            </w:pPr>
            <w:r>
              <w:rPr>
                <w:rFonts w:hint="eastAsia"/>
                <w:lang w:val="fr-FR" w:eastAsia="zh-CN"/>
              </w:rPr>
              <w:t>M</w:t>
            </w:r>
          </w:p>
        </w:tc>
        <w:tc>
          <w:tcPr>
            <w:tcW w:w="2235" w:type="dxa"/>
          </w:tcPr>
          <w:p w:rsidR="000A1404" w:rsidRPr="00E74491" w:rsidRDefault="000A1404" w:rsidP="00DA675B">
            <w:pPr>
              <w:pStyle w:val="TAH"/>
              <w:ind w:left="62"/>
              <w:jc w:val="both"/>
              <w:rPr>
                <w:b w:val="0"/>
                <w:lang w:val="fr-FR" w:eastAsia="zh-CN"/>
              </w:rPr>
            </w:pPr>
            <w:r>
              <w:rPr>
                <w:rFonts w:hint="eastAsia"/>
                <w:b w:val="0"/>
                <w:lang w:val="fr-FR" w:eastAsia="zh-CN"/>
              </w:rPr>
              <w:t>String</w:t>
            </w:r>
          </w:p>
        </w:tc>
        <w:tc>
          <w:tcPr>
            <w:tcW w:w="769" w:type="dxa"/>
          </w:tcPr>
          <w:p w:rsidR="000A1404" w:rsidRPr="00E74491" w:rsidRDefault="000A1404" w:rsidP="00DA675B">
            <w:pPr>
              <w:rPr>
                <w:rFonts w:ascii="Arial" w:hAnsi="Arial"/>
                <w:kern w:val="0"/>
                <w:sz w:val="18"/>
                <w:szCs w:val="18"/>
                <w:lang w:val="fr-FR"/>
              </w:rPr>
            </w:pPr>
            <w:r>
              <w:rPr>
                <w:rFonts w:ascii="Arial" w:hAnsi="Arial" w:hint="eastAsia"/>
                <w:kern w:val="0"/>
                <w:sz w:val="18"/>
                <w:szCs w:val="18"/>
                <w:lang w:val="fr-FR"/>
              </w:rPr>
              <w:t>5</w:t>
            </w:r>
          </w:p>
        </w:tc>
        <w:tc>
          <w:tcPr>
            <w:tcW w:w="2681" w:type="dxa"/>
          </w:tcPr>
          <w:p w:rsidR="000A1404" w:rsidRPr="00E74491" w:rsidRDefault="000A1404" w:rsidP="00DA675B">
            <w:pPr>
              <w:rPr>
                <w:rFonts w:ascii="Arial" w:hAnsi="Arial"/>
                <w:kern w:val="0"/>
                <w:sz w:val="18"/>
                <w:szCs w:val="18"/>
                <w:lang w:val="fr-FR"/>
              </w:rPr>
            </w:pPr>
            <w:r w:rsidRPr="00E74491">
              <w:rPr>
                <w:rFonts w:ascii="Arial" w:hAnsi="Arial" w:hint="eastAsia"/>
                <w:kern w:val="0"/>
                <w:sz w:val="18"/>
                <w:szCs w:val="18"/>
                <w:lang w:val="fr-FR"/>
              </w:rPr>
              <w:t>协议版本号</w:t>
            </w:r>
          </w:p>
        </w:tc>
      </w:tr>
      <w:tr w:rsidR="000A1404" w:rsidTr="00DA675B">
        <w:trPr>
          <w:jc w:val="center"/>
        </w:trPr>
        <w:tc>
          <w:tcPr>
            <w:tcW w:w="2378" w:type="dxa"/>
          </w:tcPr>
          <w:p w:rsidR="000A1404" w:rsidRPr="00E74491" w:rsidRDefault="000A1404" w:rsidP="00DA675B">
            <w:pPr>
              <w:pStyle w:val="TAL"/>
              <w:rPr>
                <w:lang w:val="fr-FR" w:eastAsia="zh-CN"/>
              </w:rPr>
            </w:pPr>
            <w:r>
              <w:rPr>
                <w:lang w:val="fr-FR" w:eastAsia="zh-CN"/>
              </w:rPr>
              <w:t>transactionID</w:t>
            </w:r>
          </w:p>
        </w:tc>
        <w:tc>
          <w:tcPr>
            <w:tcW w:w="737" w:type="dxa"/>
          </w:tcPr>
          <w:p w:rsidR="000A1404" w:rsidRPr="00E74491" w:rsidRDefault="000A1404" w:rsidP="00DA675B">
            <w:pPr>
              <w:pStyle w:val="TAL"/>
              <w:rPr>
                <w:lang w:val="fr-FR" w:eastAsia="zh-CN"/>
              </w:rPr>
            </w:pPr>
            <w:r>
              <w:rPr>
                <w:rFonts w:hint="eastAsia"/>
                <w:lang w:val="fr-FR" w:eastAsia="zh-CN"/>
              </w:rPr>
              <w:t>M</w:t>
            </w:r>
          </w:p>
        </w:tc>
        <w:tc>
          <w:tcPr>
            <w:tcW w:w="2235" w:type="dxa"/>
          </w:tcPr>
          <w:p w:rsidR="000A1404" w:rsidRPr="00E74491" w:rsidRDefault="000A1404" w:rsidP="00DA675B">
            <w:pPr>
              <w:pStyle w:val="TAH"/>
              <w:ind w:left="62"/>
              <w:jc w:val="both"/>
              <w:rPr>
                <w:b w:val="0"/>
                <w:lang w:val="fr-FR" w:eastAsia="zh-CN"/>
              </w:rPr>
            </w:pPr>
            <w:r>
              <w:rPr>
                <w:rFonts w:hint="eastAsia"/>
                <w:b w:val="0"/>
                <w:lang w:val="fr-FR" w:eastAsia="zh-CN"/>
              </w:rPr>
              <w:t>String</w:t>
            </w:r>
          </w:p>
        </w:tc>
        <w:tc>
          <w:tcPr>
            <w:tcW w:w="769" w:type="dxa"/>
          </w:tcPr>
          <w:p w:rsidR="000A1404" w:rsidRPr="00E74491" w:rsidRDefault="000A1404" w:rsidP="00DA675B">
            <w:pPr>
              <w:rPr>
                <w:rFonts w:ascii="Arial" w:hAnsi="Arial"/>
                <w:kern w:val="0"/>
                <w:sz w:val="18"/>
                <w:szCs w:val="18"/>
                <w:lang w:val="fr-FR"/>
              </w:rPr>
            </w:pPr>
            <w:r w:rsidRPr="00E74491">
              <w:rPr>
                <w:rFonts w:ascii="Arial" w:hAnsi="Arial" w:hint="eastAsia"/>
                <w:kern w:val="0"/>
                <w:sz w:val="18"/>
                <w:szCs w:val="18"/>
                <w:lang w:val="fr-FR"/>
              </w:rPr>
              <w:t>40</w:t>
            </w:r>
          </w:p>
        </w:tc>
        <w:tc>
          <w:tcPr>
            <w:tcW w:w="2681" w:type="dxa"/>
          </w:tcPr>
          <w:p w:rsidR="000A1404" w:rsidRPr="00E74491" w:rsidRDefault="000A1404" w:rsidP="00DA675B">
            <w:pPr>
              <w:rPr>
                <w:rFonts w:ascii="Arial" w:hAnsi="Arial"/>
                <w:kern w:val="0"/>
                <w:sz w:val="18"/>
                <w:szCs w:val="18"/>
                <w:lang w:val="fr-FR"/>
              </w:rPr>
            </w:pPr>
            <w:r w:rsidRPr="00E74491">
              <w:rPr>
                <w:rFonts w:ascii="Arial" w:hAnsi="Arial" w:hint="eastAsia"/>
                <w:kern w:val="0"/>
                <w:sz w:val="18"/>
                <w:szCs w:val="18"/>
                <w:lang w:val="fr-FR"/>
              </w:rPr>
              <w:t>消息标识</w:t>
            </w:r>
          </w:p>
        </w:tc>
      </w:tr>
      <w:tr w:rsidR="000A1404" w:rsidTr="00DA675B">
        <w:trPr>
          <w:jc w:val="center"/>
        </w:trPr>
        <w:tc>
          <w:tcPr>
            <w:tcW w:w="2378" w:type="dxa"/>
          </w:tcPr>
          <w:p w:rsidR="000A1404" w:rsidRPr="00C8364D" w:rsidRDefault="000A1404" w:rsidP="00DA675B">
            <w:pPr>
              <w:pStyle w:val="TAL"/>
              <w:rPr>
                <w:lang w:val="fr-FR" w:eastAsia="zh-CN"/>
              </w:rPr>
            </w:pPr>
            <w:r w:rsidRPr="00C8364D">
              <w:rPr>
                <w:rFonts w:hint="eastAsia"/>
                <w:lang w:val="fr-FR" w:eastAsia="zh-CN"/>
              </w:rPr>
              <w:t>traceFlag</w:t>
            </w:r>
          </w:p>
        </w:tc>
        <w:tc>
          <w:tcPr>
            <w:tcW w:w="737" w:type="dxa"/>
          </w:tcPr>
          <w:p w:rsidR="000A1404" w:rsidRPr="00C8364D" w:rsidRDefault="000A1404" w:rsidP="00DA675B">
            <w:pPr>
              <w:spacing w:line="240" w:lineRule="atLeast"/>
              <w:rPr>
                <w:rFonts w:ascii="Arial" w:hAnsi="Arial"/>
                <w:kern w:val="0"/>
                <w:sz w:val="18"/>
                <w:szCs w:val="18"/>
                <w:lang w:val="fr-FR"/>
              </w:rPr>
            </w:pPr>
            <w:r w:rsidRPr="00C8364D">
              <w:rPr>
                <w:rFonts w:ascii="Arial" w:hAnsi="Arial" w:hint="eastAsia"/>
                <w:kern w:val="0"/>
                <w:sz w:val="18"/>
                <w:szCs w:val="18"/>
                <w:lang w:val="fr-FR"/>
              </w:rPr>
              <w:t xml:space="preserve">O </w:t>
            </w:r>
          </w:p>
        </w:tc>
        <w:tc>
          <w:tcPr>
            <w:tcW w:w="2235" w:type="dxa"/>
          </w:tcPr>
          <w:p w:rsidR="000A1404" w:rsidRPr="00C8364D" w:rsidRDefault="000A1404" w:rsidP="00DA675B">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769" w:type="dxa"/>
          </w:tcPr>
          <w:p w:rsidR="000A1404" w:rsidRPr="00C8364D" w:rsidRDefault="000A1404" w:rsidP="00DA675B">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2681" w:type="dxa"/>
          </w:tcPr>
          <w:p w:rsidR="000A1404" w:rsidRPr="00C8364D" w:rsidRDefault="000A1404" w:rsidP="00DA675B">
            <w:pPr>
              <w:spacing w:line="240" w:lineRule="atLeast"/>
              <w:rPr>
                <w:rFonts w:ascii="Arial" w:hAnsi="Arial"/>
                <w:kern w:val="0"/>
                <w:sz w:val="18"/>
                <w:szCs w:val="18"/>
                <w:lang w:val="fr-FR"/>
              </w:rPr>
            </w:pPr>
            <w:r>
              <w:rPr>
                <w:rFonts w:ascii="Arial" w:hAnsi="Arial" w:hint="eastAsia"/>
                <w:kern w:val="0"/>
                <w:sz w:val="18"/>
                <w:szCs w:val="18"/>
                <w:lang w:val="fr-FR"/>
              </w:rPr>
              <w:t>跟踪标志</w:t>
            </w:r>
          </w:p>
        </w:tc>
      </w:tr>
      <w:tr w:rsidR="000A1404" w:rsidTr="00DA675B">
        <w:trPr>
          <w:jc w:val="center"/>
        </w:trPr>
        <w:tc>
          <w:tcPr>
            <w:tcW w:w="2378" w:type="dxa"/>
          </w:tcPr>
          <w:p w:rsidR="000A1404" w:rsidRPr="00C8364D" w:rsidRDefault="000A1404" w:rsidP="00DA675B">
            <w:pPr>
              <w:pStyle w:val="TAL"/>
              <w:rPr>
                <w:lang w:val="fr-FR" w:eastAsia="zh-CN"/>
              </w:rPr>
            </w:pPr>
            <w:r>
              <w:rPr>
                <w:rFonts w:hint="eastAsia"/>
                <w:lang w:val="fr-FR" w:eastAsia="zh-CN"/>
              </w:rPr>
              <w:t>userID</w:t>
            </w:r>
          </w:p>
        </w:tc>
        <w:tc>
          <w:tcPr>
            <w:tcW w:w="737" w:type="dxa"/>
          </w:tcPr>
          <w:p w:rsidR="000A1404" w:rsidRPr="00C8364D" w:rsidRDefault="000A1404" w:rsidP="00DA675B">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2235" w:type="dxa"/>
          </w:tcPr>
          <w:p w:rsidR="000A1404" w:rsidRDefault="005200E4" w:rsidP="00DA675B">
            <w:pPr>
              <w:spacing w:line="240" w:lineRule="atLeast"/>
              <w:rPr>
                <w:rFonts w:ascii="Arial" w:hAnsi="Arial"/>
                <w:kern w:val="0"/>
                <w:sz w:val="18"/>
                <w:szCs w:val="18"/>
                <w:lang w:val="fr-FR"/>
              </w:rPr>
            </w:pPr>
            <w:r>
              <w:rPr>
                <w:rFonts w:ascii="Arial" w:hAnsi="Arial" w:hint="eastAsia"/>
                <w:kern w:val="0"/>
                <w:sz w:val="18"/>
                <w:szCs w:val="18"/>
                <w:lang w:val="fr-FR"/>
              </w:rPr>
              <w:t>Bigint</w:t>
            </w:r>
          </w:p>
        </w:tc>
        <w:tc>
          <w:tcPr>
            <w:tcW w:w="769" w:type="dxa"/>
          </w:tcPr>
          <w:p w:rsidR="000A1404" w:rsidRDefault="000A1404" w:rsidP="00DA675B">
            <w:pPr>
              <w:spacing w:line="240" w:lineRule="atLeast"/>
              <w:rPr>
                <w:rFonts w:ascii="Arial" w:hAnsi="Arial"/>
                <w:kern w:val="0"/>
                <w:sz w:val="18"/>
                <w:szCs w:val="18"/>
                <w:lang w:val="fr-FR"/>
              </w:rPr>
            </w:pPr>
            <w:r>
              <w:rPr>
                <w:rFonts w:ascii="Arial" w:hAnsi="Arial" w:hint="eastAsia"/>
                <w:kern w:val="0"/>
                <w:sz w:val="18"/>
                <w:szCs w:val="18"/>
                <w:lang w:val="fr-FR"/>
              </w:rPr>
              <w:t>8</w:t>
            </w:r>
          </w:p>
        </w:tc>
        <w:tc>
          <w:tcPr>
            <w:tcW w:w="2681" w:type="dxa"/>
          </w:tcPr>
          <w:p w:rsidR="000A1404" w:rsidRDefault="000A1404" w:rsidP="00DA675B">
            <w:pPr>
              <w:spacing w:line="240" w:lineRule="atLeast"/>
              <w:rPr>
                <w:rFonts w:ascii="Arial" w:hAnsi="Arial"/>
                <w:kern w:val="0"/>
                <w:sz w:val="18"/>
                <w:szCs w:val="18"/>
                <w:lang w:val="fr-FR"/>
              </w:rPr>
            </w:pPr>
            <w:r>
              <w:rPr>
                <w:rFonts w:ascii="Arial" w:hAnsi="Arial" w:hint="eastAsia"/>
                <w:kern w:val="0"/>
                <w:sz w:val="18"/>
                <w:szCs w:val="18"/>
                <w:lang w:val="fr-FR"/>
              </w:rPr>
              <w:t>用户</w:t>
            </w:r>
            <w:r>
              <w:rPr>
                <w:rFonts w:ascii="Arial" w:hAnsi="Arial" w:hint="eastAsia"/>
                <w:kern w:val="0"/>
                <w:sz w:val="18"/>
                <w:szCs w:val="18"/>
                <w:lang w:val="fr-FR"/>
              </w:rPr>
              <w:t>ID</w:t>
            </w:r>
            <w:r>
              <w:rPr>
                <w:rFonts w:ascii="Arial" w:hAnsi="Arial" w:hint="eastAsia"/>
                <w:kern w:val="0"/>
                <w:sz w:val="18"/>
                <w:szCs w:val="18"/>
                <w:lang w:val="fr-FR"/>
              </w:rPr>
              <w:t>（内部）</w:t>
            </w:r>
          </w:p>
        </w:tc>
      </w:tr>
      <w:tr w:rsidR="000A1404" w:rsidTr="00DA675B">
        <w:trPr>
          <w:jc w:val="center"/>
        </w:trPr>
        <w:tc>
          <w:tcPr>
            <w:tcW w:w="2378" w:type="dxa"/>
          </w:tcPr>
          <w:p w:rsidR="000A1404" w:rsidRDefault="000A1404" w:rsidP="00DA675B">
            <w:pPr>
              <w:pStyle w:val="TAL"/>
              <w:rPr>
                <w:lang w:val="fr-FR" w:eastAsia="zh-CN"/>
              </w:rPr>
            </w:pPr>
            <w:r>
              <w:rPr>
                <w:rFonts w:hint="eastAsia"/>
                <w:lang w:eastAsia="zh-CN"/>
              </w:rPr>
              <w:t>u</w:t>
            </w:r>
            <w:r>
              <w:rPr>
                <w:rFonts w:hint="eastAsia"/>
              </w:rPr>
              <w:t>serSrv</w:t>
            </w:r>
            <w:r w:rsidRPr="00B27246">
              <w:t>Info</w:t>
            </w:r>
          </w:p>
        </w:tc>
        <w:tc>
          <w:tcPr>
            <w:tcW w:w="737" w:type="dxa"/>
          </w:tcPr>
          <w:p w:rsidR="000A1404" w:rsidRDefault="000A1404" w:rsidP="00DA675B">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2235" w:type="dxa"/>
          </w:tcPr>
          <w:p w:rsidR="000A1404" w:rsidRDefault="000A1404" w:rsidP="00DA675B">
            <w:pPr>
              <w:spacing w:line="240" w:lineRule="atLeast"/>
              <w:rPr>
                <w:rFonts w:ascii="Arial" w:hAnsi="Arial"/>
                <w:kern w:val="0"/>
                <w:sz w:val="18"/>
                <w:szCs w:val="18"/>
                <w:lang w:val="fr-FR"/>
              </w:rPr>
            </w:pPr>
            <w:r>
              <w:rPr>
                <w:rFonts w:hint="eastAsia"/>
              </w:rPr>
              <w:t>UserSrv</w:t>
            </w:r>
            <w:r w:rsidRPr="00B27246">
              <w:t>Info</w:t>
            </w:r>
          </w:p>
        </w:tc>
        <w:tc>
          <w:tcPr>
            <w:tcW w:w="769" w:type="dxa"/>
          </w:tcPr>
          <w:p w:rsidR="000A1404" w:rsidRDefault="000A1404" w:rsidP="00DA675B">
            <w:pPr>
              <w:spacing w:line="240" w:lineRule="atLeast"/>
              <w:rPr>
                <w:rFonts w:ascii="Arial" w:hAnsi="Arial"/>
                <w:kern w:val="0"/>
                <w:sz w:val="18"/>
                <w:szCs w:val="18"/>
                <w:lang w:val="fr-FR"/>
              </w:rPr>
            </w:pPr>
          </w:p>
        </w:tc>
        <w:tc>
          <w:tcPr>
            <w:tcW w:w="2681" w:type="dxa"/>
          </w:tcPr>
          <w:p w:rsidR="000A1404" w:rsidRDefault="000A1404" w:rsidP="00DA675B">
            <w:pPr>
              <w:spacing w:line="240" w:lineRule="atLeast"/>
              <w:rPr>
                <w:rFonts w:ascii="Arial" w:hAnsi="Arial"/>
                <w:kern w:val="0"/>
                <w:sz w:val="18"/>
                <w:szCs w:val="18"/>
                <w:lang w:val="fr-FR"/>
              </w:rPr>
            </w:pPr>
            <w:r>
              <w:rPr>
                <w:rFonts w:ascii="Arial" w:hAnsi="Arial" w:hint="eastAsia"/>
                <w:kern w:val="0"/>
                <w:sz w:val="18"/>
                <w:szCs w:val="18"/>
                <w:lang w:val="fr-FR"/>
              </w:rPr>
              <w:t>用户业务信息</w:t>
            </w:r>
          </w:p>
        </w:tc>
      </w:tr>
    </w:tbl>
    <w:p w:rsidR="000A1404" w:rsidRDefault="000A1404" w:rsidP="000A1404">
      <w:pPr>
        <w:ind w:left="198"/>
      </w:pPr>
    </w:p>
    <w:p w:rsidR="000A1404" w:rsidRDefault="000A1404" w:rsidP="00407B6C">
      <w:pPr>
        <w:pStyle w:val="41"/>
      </w:pPr>
      <w:r>
        <w:rPr>
          <w:rFonts w:hint="eastAsia"/>
        </w:rPr>
        <w:t>异常信息</w:t>
      </w:r>
    </w:p>
    <w:p w:rsidR="003A7F02" w:rsidRDefault="003A7F02" w:rsidP="003A7F02">
      <w:pPr>
        <w:pStyle w:val="a4"/>
        <w:ind w:firstLine="210"/>
      </w:pPr>
      <w:r>
        <w:rPr>
          <w:rFonts w:hint="eastAsia"/>
        </w:rPr>
        <w:t>失败则抛出异常</w:t>
      </w:r>
      <w:r>
        <w:rPr>
          <w:rFonts w:hint="eastAsia"/>
        </w:rPr>
        <w:t>CException</w:t>
      </w:r>
      <w:r>
        <w:rPr>
          <w:rFonts w:hint="eastAsia"/>
        </w:rPr>
        <w:t>，具体内容请参考异常码定义文档。</w:t>
      </w:r>
    </w:p>
    <w:p w:rsidR="00047086" w:rsidRDefault="00047086" w:rsidP="00407B6C">
      <w:pPr>
        <w:pStyle w:val="41"/>
      </w:pPr>
      <w:r>
        <w:rPr>
          <w:rFonts w:hint="eastAsia"/>
        </w:rPr>
        <w:t>Json</w:t>
      </w:r>
      <w:r>
        <w:rPr>
          <w:rFonts w:hint="eastAsia"/>
        </w:rPr>
        <w:t>接口登录认证信息说明</w:t>
      </w:r>
    </w:p>
    <w:p w:rsidR="00047086" w:rsidRPr="003A63A1" w:rsidRDefault="00047086" w:rsidP="00047086">
      <w:r>
        <w:rPr>
          <w:rFonts w:hint="eastAsia"/>
        </w:rPr>
        <w:t xml:space="preserve">   Authorization</w:t>
      </w:r>
      <w:r>
        <w:rPr>
          <w:rFonts w:hint="eastAsia"/>
        </w:rPr>
        <w:t>中需要登录认证信息。</w:t>
      </w:r>
    </w:p>
    <w:p w:rsidR="00FC283C" w:rsidRPr="00FC283C" w:rsidRDefault="00FC283C" w:rsidP="003A7F02">
      <w:pPr>
        <w:pStyle w:val="a4"/>
        <w:ind w:firstLine="210"/>
        <w:rPr>
          <w:lang w:val="fr-FR"/>
        </w:rPr>
      </w:pPr>
    </w:p>
    <w:p w:rsidR="000A1404" w:rsidRPr="0026055C" w:rsidRDefault="000A1404" w:rsidP="00407B6C">
      <w:pPr>
        <w:pStyle w:val="31"/>
        <w:rPr>
          <w:rStyle w:val="210"/>
          <w:lang w:val="fr-FR"/>
        </w:rPr>
      </w:pPr>
      <w:bookmarkStart w:id="186" w:name="_Toc317101313"/>
      <w:r w:rsidRPr="0026055C">
        <w:rPr>
          <w:rStyle w:val="210"/>
          <w:rFonts w:hint="eastAsia"/>
          <w:lang w:val="fr-FR"/>
        </w:rPr>
        <w:t>HTTP(s)</w:t>
      </w:r>
      <w:r>
        <w:rPr>
          <w:rStyle w:val="210"/>
          <w:rFonts w:hint="eastAsia"/>
        </w:rPr>
        <w:t>接口</w:t>
      </w:r>
      <w:bookmarkEnd w:id="186"/>
    </w:p>
    <w:p w:rsidR="000A1404" w:rsidRPr="009A20CC" w:rsidRDefault="000A1404" w:rsidP="000A1404">
      <w:pPr>
        <w:rPr>
          <w:b/>
        </w:rPr>
      </w:pPr>
      <w:r>
        <w:rPr>
          <w:rFonts w:hint="eastAsia"/>
          <w:lang w:val="fr-FR"/>
        </w:rPr>
        <w:t>不涉及。</w:t>
      </w:r>
    </w:p>
    <w:p w:rsidR="000A1404" w:rsidRDefault="000A1404" w:rsidP="000A1404">
      <w:pPr>
        <w:rPr>
          <w:lang w:val="fr-FR"/>
        </w:rPr>
      </w:pPr>
    </w:p>
    <w:p w:rsidR="000A1404" w:rsidRDefault="000A1404" w:rsidP="000A1404">
      <w:pPr>
        <w:pStyle w:val="21"/>
        <w:numPr>
          <w:ilvl w:val="1"/>
          <w:numId w:val="1"/>
        </w:numPr>
        <w:rPr>
          <w:lang w:val="fr-FR"/>
        </w:rPr>
      </w:pPr>
      <w:bookmarkStart w:id="187" w:name="_Toc317101314"/>
      <w:r>
        <w:rPr>
          <w:rStyle w:val="210"/>
          <w:rFonts w:hint="eastAsia"/>
        </w:rPr>
        <w:t>updUserSrvInfo</w:t>
      </w:r>
      <w:bookmarkEnd w:id="187"/>
    </w:p>
    <w:p w:rsidR="000A1404" w:rsidRPr="0079602E" w:rsidRDefault="003F1820" w:rsidP="00407B6C">
      <w:pPr>
        <w:pStyle w:val="31"/>
        <w:rPr>
          <w:lang w:val="fr-FR"/>
        </w:rPr>
      </w:pPr>
      <w:bookmarkStart w:id="188" w:name="_Toc317101315"/>
      <w:r>
        <w:rPr>
          <w:rStyle w:val="210"/>
          <w:rFonts w:hint="eastAsia"/>
          <w:lang w:val="fr-FR"/>
        </w:rPr>
        <w:t>JSON</w:t>
      </w:r>
      <w:r>
        <w:rPr>
          <w:rStyle w:val="210"/>
          <w:rFonts w:hint="eastAsia"/>
          <w:lang w:val="fr-FR"/>
        </w:rPr>
        <w:t>＋</w:t>
      </w:r>
      <w:r>
        <w:rPr>
          <w:rStyle w:val="210"/>
          <w:rFonts w:hint="eastAsia"/>
          <w:lang w:val="fr-FR"/>
        </w:rPr>
        <w:t>SOAP</w:t>
      </w:r>
      <w:r>
        <w:rPr>
          <w:rStyle w:val="210"/>
          <w:rFonts w:hint="eastAsia"/>
          <w:lang w:val="fr-FR"/>
        </w:rPr>
        <w:t>接口</w:t>
      </w:r>
      <w:bookmarkEnd w:id="188"/>
    </w:p>
    <w:p w:rsidR="000A1404" w:rsidRPr="0079602E" w:rsidRDefault="000A1404" w:rsidP="00407B6C">
      <w:pPr>
        <w:pStyle w:val="41"/>
        <w:rPr>
          <w:lang w:val="fr-FR"/>
        </w:rPr>
      </w:pPr>
      <w:r>
        <w:rPr>
          <w:rFonts w:hint="eastAsia"/>
        </w:rPr>
        <w:t>描述</w:t>
      </w:r>
    </w:p>
    <w:p w:rsidR="000A1404" w:rsidRDefault="000A1404" w:rsidP="000A1404">
      <w:pPr>
        <w:ind w:firstLine="420"/>
        <w:jc w:val="left"/>
        <w:rPr>
          <w:lang w:val="fr-FR"/>
        </w:rPr>
      </w:pPr>
      <w:r>
        <w:rPr>
          <w:rFonts w:hint="eastAsia"/>
        </w:rPr>
        <w:t>更新用户服务信息</w:t>
      </w:r>
      <w:r>
        <w:rPr>
          <w:rFonts w:hint="eastAsia"/>
          <w:lang w:val="fr-FR"/>
        </w:rPr>
        <w:t>。</w:t>
      </w:r>
    </w:p>
    <w:p w:rsidR="002226CB" w:rsidRDefault="002226CB" w:rsidP="000A1404">
      <w:pPr>
        <w:ind w:firstLine="420"/>
        <w:jc w:val="left"/>
        <w:rPr>
          <w:lang w:val="fr-FR"/>
        </w:rPr>
      </w:pPr>
      <w:r>
        <w:rPr>
          <w:rFonts w:hint="eastAsia"/>
          <w:lang w:val="fr-FR"/>
        </w:rPr>
        <w:t>使用约束：</w:t>
      </w:r>
    </w:p>
    <w:p w:rsidR="00902022" w:rsidRDefault="002226CB">
      <w:pPr>
        <w:numPr>
          <w:ilvl w:val="0"/>
          <w:numId w:val="32"/>
        </w:numPr>
        <w:jc w:val="left"/>
        <w:rPr>
          <w:lang w:val="fr-FR"/>
        </w:rPr>
      </w:pPr>
      <w:r>
        <w:rPr>
          <w:rFonts w:hint="eastAsia"/>
          <w:lang w:val="fr-FR"/>
        </w:rPr>
        <w:lastRenderedPageBreak/>
        <w:t>attribute</w:t>
      </w:r>
      <w:r>
        <w:rPr>
          <w:rFonts w:hint="eastAsia"/>
          <w:lang w:val="fr-FR"/>
        </w:rPr>
        <w:t>只能用于保存与用户相关的业务自定义信息</w:t>
      </w:r>
      <w:r w:rsidR="009E2B7A">
        <w:rPr>
          <w:rFonts w:hint="eastAsia"/>
          <w:lang w:val="fr-FR"/>
        </w:rPr>
        <w:t>。</w:t>
      </w:r>
    </w:p>
    <w:p w:rsidR="00902022" w:rsidRDefault="002226CB">
      <w:pPr>
        <w:numPr>
          <w:ilvl w:val="0"/>
          <w:numId w:val="32"/>
        </w:numPr>
        <w:jc w:val="left"/>
        <w:rPr>
          <w:lang w:val="fr-FR"/>
        </w:rPr>
      </w:pPr>
      <w:r>
        <w:rPr>
          <w:rFonts w:hint="eastAsia"/>
          <w:lang w:val="fr-FR"/>
        </w:rPr>
        <w:t>attribute</w:t>
      </w:r>
      <w:r>
        <w:rPr>
          <w:rFonts w:hint="eastAsia"/>
          <w:lang w:val="fr-FR"/>
        </w:rPr>
        <w:t>只能用于保存较少更新的信息；经常更新的信息，应该设计专门表存储。</w:t>
      </w:r>
    </w:p>
    <w:p w:rsidR="00902022" w:rsidRDefault="002226CB">
      <w:pPr>
        <w:numPr>
          <w:ilvl w:val="0"/>
          <w:numId w:val="32"/>
        </w:numPr>
        <w:jc w:val="left"/>
        <w:rPr>
          <w:lang w:val="fr-FR"/>
        </w:rPr>
      </w:pPr>
      <w:r>
        <w:rPr>
          <w:rFonts w:hint="eastAsia"/>
          <w:lang w:val="fr-FR"/>
        </w:rPr>
        <w:t>attribute</w:t>
      </w:r>
      <w:r>
        <w:rPr>
          <w:rFonts w:hint="eastAsia"/>
          <w:lang w:val="fr-FR"/>
        </w:rPr>
        <w:t>虽然接口最大定义为</w:t>
      </w:r>
      <w:r>
        <w:rPr>
          <w:rFonts w:hint="eastAsia"/>
          <w:lang w:val="fr-FR"/>
        </w:rPr>
        <w:t>64k</w:t>
      </w:r>
      <w:r>
        <w:rPr>
          <w:rFonts w:hint="eastAsia"/>
          <w:lang w:val="fr-FR"/>
        </w:rPr>
        <w:t>，但数据量越大，性能开销越大，业务最好控制在</w:t>
      </w:r>
      <w:r>
        <w:rPr>
          <w:rFonts w:hint="eastAsia"/>
          <w:lang w:val="fr-FR"/>
        </w:rPr>
        <w:t>1K</w:t>
      </w:r>
      <w:r>
        <w:rPr>
          <w:rFonts w:hint="eastAsia"/>
          <w:lang w:val="fr-FR"/>
        </w:rPr>
        <w:t>以内。</w:t>
      </w:r>
    </w:p>
    <w:p w:rsidR="000A1404" w:rsidRDefault="000A1404" w:rsidP="00407B6C">
      <w:pPr>
        <w:pStyle w:val="41"/>
        <w:rPr>
          <w:lang w:val="fr-FR"/>
        </w:rPr>
      </w:pPr>
      <w:r>
        <w:rPr>
          <w:lang w:val="fr-FR"/>
        </w:rPr>
        <w:t xml:space="preserve">API </w:t>
      </w:r>
      <w:r>
        <w:rPr>
          <w:rFonts w:hint="eastAsia"/>
        </w:rPr>
        <w:t>原型</w:t>
      </w:r>
    </w:p>
    <w:p w:rsidR="000A1404" w:rsidRPr="00172B1E" w:rsidRDefault="000A1404" w:rsidP="000A1404">
      <w:pPr>
        <w:ind w:firstLine="420"/>
        <w:rPr>
          <w:lang w:val="fr-FR"/>
        </w:rPr>
      </w:pPr>
      <w:r>
        <w:rPr>
          <w:rFonts w:hint="eastAsia"/>
          <w:lang w:val="fr-FR"/>
        </w:rPr>
        <w:t xml:space="preserve">UpdUserSrvInfoRsp </w:t>
      </w:r>
      <w:r w:rsidRPr="005D449C">
        <w:rPr>
          <w:rFonts w:ascii="Verdana" w:hAnsi="Verdana" w:hint="eastAsia"/>
          <w:lang w:val="fr-FR"/>
        </w:rPr>
        <w:t>void</w:t>
      </w:r>
      <w:r w:rsidRPr="005D449C">
        <w:rPr>
          <w:rFonts w:hint="eastAsia"/>
          <w:lang w:val="fr-FR"/>
        </w:rPr>
        <w:t xml:space="preserve"> </w:t>
      </w:r>
      <w:r>
        <w:rPr>
          <w:rFonts w:hint="eastAsia"/>
          <w:lang w:val="fr-FR"/>
        </w:rPr>
        <w:t>updUserSrvInfo</w:t>
      </w:r>
      <w:r w:rsidRPr="005D449C">
        <w:rPr>
          <w:lang w:val="fr-FR"/>
        </w:rPr>
        <w:t>(</w:t>
      </w:r>
      <w:r>
        <w:rPr>
          <w:rFonts w:hint="eastAsia"/>
          <w:lang w:val="fr-FR"/>
        </w:rPr>
        <w:t>UpdUserSrvInfoReq updUserSrvInfoReq</w:t>
      </w:r>
      <w:r w:rsidRPr="005D449C">
        <w:rPr>
          <w:lang w:val="fr-FR"/>
        </w:rPr>
        <w:t>)</w:t>
      </w:r>
      <w:r w:rsidRPr="005D449C">
        <w:rPr>
          <w:rFonts w:hint="eastAsia"/>
          <w:lang w:val="fr-FR"/>
        </w:rPr>
        <w:t xml:space="preserve"> throws </w:t>
      </w:r>
      <w:r>
        <w:rPr>
          <w:rFonts w:hint="eastAsia"/>
          <w:lang w:val="fr-FR"/>
        </w:rPr>
        <w:t>CException</w:t>
      </w:r>
    </w:p>
    <w:p w:rsidR="000A1404" w:rsidRDefault="000A1404" w:rsidP="00407B6C">
      <w:pPr>
        <w:pStyle w:val="41"/>
      </w:pPr>
      <w:r>
        <w:rPr>
          <w:rFonts w:hint="eastAsia"/>
        </w:rPr>
        <w:t>输入参数</w:t>
      </w:r>
    </w:p>
    <w:p w:rsidR="000A1404" w:rsidRPr="00F542DD" w:rsidRDefault="000A1404" w:rsidP="000A1404">
      <w:pPr>
        <w:pStyle w:val="a4"/>
        <w:ind w:firstLine="210"/>
      </w:pPr>
      <w:r>
        <w:rPr>
          <w:rFonts w:hint="eastAsia"/>
          <w:lang w:val="fr-FR"/>
        </w:rPr>
        <w:t>UpdUserSrvInfoReq</w:t>
      </w:r>
      <w:r>
        <w:rPr>
          <w:rFonts w:hint="eastAsia"/>
          <w:lang w:val="fr-FR"/>
        </w:rPr>
        <w:t>定义如下：</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1243"/>
        <w:gridCol w:w="709"/>
        <w:gridCol w:w="3733"/>
      </w:tblGrid>
      <w:tr w:rsidR="000A1404" w:rsidTr="00DA675B">
        <w:trPr>
          <w:jc w:val="center"/>
        </w:trPr>
        <w:tc>
          <w:tcPr>
            <w:tcW w:w="2378" w:type="dxa"/>
          </w:tcPr>
          <w:p w:rsidR="000A1404" w:rsidRDefault="000A1404" w:rsidP="00DA675B">
            <w:pPr>
              <w:pStyle w:val="TAH"/>
              <w:rPr>
                <w:rFonts w:ascii="Verdana" w:hAnsi="Verdana"/>
                <w:lang w:val="fr-FR" w:eastAsia="zh-CN"/>
              </w:rPr>
            </w:pPr>
            <w:r>
              <w:rPr>
                <w:rFonts w:ascii="Verdana" w:hAnsi="Verdana" w:hint="eastAsia"/>
                <w:lang w:val="fr-FR" w:eastAsia="zh-CN"/>
              </w:rPr>
              <w:t>参数名称</w:t>
            </w:r>
          </w:p>
        </w:tc>
        <w:tc>
          <w:tcPr>
            <w:tcW w:w="737" w:type="dxa"/>
          </w:tcPr>
          <w:p w:rsidR="000A1404" w:rsidRDefault="000A1404" w:rsidP="00DA675B">
            <w:pPr>
              <w:pStyle w:val="TAH"/>
              <w:rPr>
                <w:rFonts w:ascii="Verdana" w:hAnsi="Verdana"/>
                <w:lang w:val="fr-FR" w:eastAsia="zh-CN"/>
              </w:rPr>
            </w:pPr>
            <w:r>
              <w:rPr>
                <w:rFonts w:ascii="Verdana" w:hAnsi="Verdana" w:hint="eastAsia"/>
                <w:lang w:val="fr-FR" w:eastAsia="zh-CN"/>
              </w:rPr>
              <w:t>必须</w:t>
            </w:r>
          </w:p>
        </w:tc>
        <w:tc>
          <w:tcPr>
            <w:tcW w:w="1243" w:type="dxa"/>
          </w:tcPr>
          <w:p w:rsidR="000A1404" w:rsidRDefault="000A1404" w:rsidP="00DA675B">
            <w:pPr>
              <w:pStyle w:val="TAH"/>
              <w:rPr>
                <w:rFonts w:ascii="Verdana" w:hAnsi="Verdana"/>
                <w:lang w:val="fr-FR" w:eastAsia="zh-CN"/>
              </w:rPr>
            </w:pPr>
            <w:r>
              <w:rPr>
                <w:rFonts w:ascii="Verdana" w:hAnsi="Verdana" w:hint="eastAsia"/>
                <w:lang w:val="fr-FR" w:eastAsia="zh-CN"/>
              </w:rPr>
              <w:t>类型</w:t>
            </w:r>
          </w:p>
        </w:tc>
        <w:tc>
          <w:tcPr>
            <w:tcW w:w="709" w:type="dxa"/>
          </w:tcPr>
          <w:p w:rsidR="000A1404" w:rsidRDefault="000A1404" w:rsidP="00DA675B">
            <w:pPr>
              <w:pStyle w:val="TAH"/>
              <w:rPr>
                <w:rFonts w:ascii="Verdana" w:hAnsi="Verdana"/>
                <w:lang w:val="fr-FR" w:eastAsia="zh-CN"/>
              </w:rPr>
            </w:pPr>
            <w:r>
              <w:rPr>
                <w:rFonts w:ascii="Verdana" w:hAnsi="Verdana" w:hint="eastAsia"/>
                <w:lang w:val="fr-FR" w:eastAsia="zh-CN"/>
              </w:rPr>
              <w:t>长度</w:t>
            </w:r>
          </w:p>
        </w:tc>
        <w:tc>
          <w:tcPr>
            <w:tcW w:w="3733" w:type="dxa"/>
          </w:tcPr>
          <w:p w:rsidR="000A1404" w:rsidRDefault="000A1404" w:rsidP="00DA675B">
            <w:pPr>
              <w:pStyle w:val="TAH"/>
              <w:rPr>
                <w:rFonts w:ascii="Verdana" w:hAnsi="Verdana"/>
                <w:lang w:val="fr-FR" w:eastAsia="zh-CN"/>
              </w:rPr>
            </w:pPr>
            <w:r>
              <w:rPr>
                <w:rFonts w:ascii="Verdana" w:hAnsi="Verdana" w:hint="eastAsia"/>
                <w:lang w:val="fr-FR" w:eastAsia="zh-CN"/>
              </w:rPr>
              <w:t>描述信息</w:t>
            </w:r>
          </w:p>
        </w:tc>
      </w:tr>
      <w:tr w:rsidR="000A1404" w:rsidTr="00DA675B">
        <w:trPr>
          <w:jc w:val="center"/>
        </w:trPr>
        <w:tc>
          <w:tcPr>
            <w:tcW w:w="2378" w:type="dxa"/>
          </w:tcPr>
          <w:p w:rsidR="000A1404" w:rsidRDefault="000A1404" w:rsidP="00DA675B">
            <w:pPr>
              <w:pStyle w:val="TAL"/>
              <w:rPr>
                <w:rFonts w:ascii="宋体" w:hAnsi="宋体"/>
                <w:lang w:val="fr-FR" w:eastAsia="zh-CN"/>
              </w:rPr>
            </w:pPr>
            <w:r>
              <w:rPr>
                <w:rFonts w:hint="eastAsia"/>
                <w:lang w:eastAsia="zh-CN"/>
              </w:rPr>
              <w:t>v</w:t>
            </w:r>
            <w:r>
              <w:t>ersion</w:t>
            </w:r>
          </w:p>
        </w:tc>
        <w:tc>
          <w:tcPr>
            <w:tcW w:w="737" w:type="dxa"/>
          </w:tcPr>
          <w:p w:rsidR="000A1404" w:rsidRDefault="000A1404" w:rsidP="00DA675B">
            <w:pPr>
              <w:pStyle w:val="TAL"/>
              <w:rPr>
                <w:rFonts w:ascii="宋体" w:hAnsi="宋体"/>
                <w:lang w:eastAsia="zh-CN"/>
              </w:rPr>
            </w:pPr>
            <w:r>
              <w:rPr>
                <w:rFonts w:hint="eastAsia"/>
                <w:lang w:val="fr-FR" w:eastAsia="zh-CN"/>
              </w:rPr>
              <w:t>M</w:t>
            </w:r>
          </w:p>
        </w:tc>
        <w:tc>
          <w:tcPr>
            <w:tcW w:w="1243" w:type="dxa"/>
          </w:tcPr>
          <w:p w:rsidR="000A1404" w:rsidRDefault="000A1404" w:rsidP="00DA675B">
            <w:pPr>
              <w:pStyle w:val="TAH"/>
              <w:jc w:val="both"/>
              <w:rPr>
                <w:rFonts w:ascii="宋体" w:hAnsi="宋体"/>
                <w:b w:val="0"/>
                <w:lang w:val="fr-FR" w:eastAsia="zh-CN"/>
              </w:rPr>
            </w:pPr>
            <w:r>
              <w:rPr>
                <w:rFonts w:hint="eastAsia"/>
                <w:b w:val="0"/>
                <w:lang w:val="fr-FR" w:eastAsia="zh-CN"/>
              </w:rPr>
              <w:t>String</w:t>
            </w:r>
          </w:p>
        </w:tc>
        <w:tc>
          <w:tcPr>
            <w:tcW w:w="709" w:type="dxa"/>
          </w:tcPr>
          <w:p w:rsidR="000A1404" w:rsidRDefault="000A1404" w:rsidP="00DA675B">
            <w:pPr>
              <w:rPr>
                <w:rFonts w:ascii="宋体" w:hAnsi="宋体"/>
                <w:lang w:val="fr-FR"/>
              </w:rPr>
            </w:pPr>
            <w:r>
              <w:rPr>
                <w:rFonts w:ascii="Arial" w:hAnsi="Arial" w:hint="eastAsia"/>
                <w:lang w:val="fr-FR"/>
              </w:rPr>
              <w:t>5</w:t>
            </w:r>
          </w:p>
        </w:tc>
        <w:tc>
          <w:tcPr>
            <w:tcW w:w="3733" w:type="dxa"/>
          </w:tcPr>
          <w:p w:rsidR="000A1404" w:rsidRDefault="000A1404" w:rsidP="00DA675B">
            <w:pPr>
              <w:rPr>
                <w:rFonts w:ascii="Arial" w:hAnsi="Arial"/>
                <w:sz w:val="19"/>
                <w:szCs w:val="19"/>
                <w:lang w:val="en-GB"/>
              </w:rPr>
            </w:pPr>
            <w:r>
              <w:rPr>
                <w:rFonts w:ascii="Arial" w:hAnsi="Arial" w:hint="eastAsia"/>
                <w:sz w:val="19"/>
                <w:szCs w:val="19"/>
                <w:lang w:val="en-GB"/>
              </w:rPr>
              <w:t>协议版本号</w:t>
            </w:r>
          </w:p>
          <w:p w:rsidR="000A1404" w:rsidRPr="00C8364D" w:rsidRDefault="000A1404" w:rsidP="00DA675B">
            <w:pPr>
              <w:rPr>
                <w:rFonts w:ascii="Arial" w:hAnsi="Arial"/>
                <w:sz w:val="19"/>
                <w:szCs w:val="19"/>
                <w:lang w:val="en-GB"/>
              </w:rPr>
            </w:pPr>
            <w:r>
              <w:rPr>
                <w:rFonts w:ascii="Arial" w:hAnsi="Arial" w:hint="eastAsia"/>
                <w:sz w:val="19"/>
                <w:szCs w:val="19"/>
                <w:lang w:val="en-GB"/>
              </w:rPr>
              <w:t>当前版本为：</w:t>
            </w:r>
            <w:r>
              <w:rPr>
                <w:rFonts w:ascii="Arial" w:hAnsi="Arial" w:hint="eastAsia"/>
                <w:sz w:val="19"/>
                <w:szCs w:val="19"/>
                <w:lang w:val="en-GB"/>
              </w:rPr>
              <w:t>02.01</w:t>
            </w:r>
          </w:p>
        </w:tc>
      </w:tr>
      <w:tr w:rsidR="000A1404" w:rsidTr="00DA675B">
        <w:trPr>
          <w:jc w:val="center"/>
        </w:trPr>
        <w:tc>
          <w:tcPr>
            <w:tcW w:w="2378" w:type="dxa"/>
          </w:tcPr>
          <w:p w:rsidR="000A1404" w:rsidRDefault="000A1404" w:rsidP="00DA675B">
            <w:pPr>
              <w:pStyle w:val="TAL"/>
              <w:rPr>
                <w:rFonts w:ascii="宋体" w:hAnsi="宋体"/>
                <w:lang w:val="fr-FR" w:eastAsia="zh-CN"/>
              </w:rPr>
            </w:pPr>
            <w:r>
              <w:rPr>
                <w:lang w:val="fr-FR"/>
              </w:rPr>
              <w:t>transactionID</w:t>
            </w:r>
          </w:p>
        </w:tc>
        <w:tc>
          <w:tcPr>
            <w:tcW w:w="737" w:type="dxa"/>
          </w:tcPr>
          <w:p w:rsidR="000A1404" w:rsidRDefault="000A1404" w:rsidP="00DA675B">
            <w:pPr>
              <w:pStyle w:val="TAL"/>
              <w:rPr>
                <w:rFonts w:ascii="宋体" w:hAnsi="宋体"/>
                <w:lang w:eastAsia="zh-CN"/>
              </w:rPr>
            </w:pPr>
            <w:r>
              <w:rPr>
                <w:rFonts w:hint="eastAsia"/>
                <w:lang w:val="fr-FR" w:eastAsia="zh-CN"/>
              </w:rPr>
              <w:t>M</w:t>
            </w:r>
          </w:p>
        </w:tc>
        <w:tc>
          <w:tcPr>
            <w:tcW w:w="1243" w:type="dxa"/>
          </w:tcPr>
          <w:p w:rsidR="000A1404" w:rsidRDefault="000A1404" w:rsidP="00DA675B">
            <w:pPr>
              <w:pStyle w:val="TAH"/>
              <w:jc w:val="both"/>
              <w:rPr>
                <w:rFonts w:ascii="宋体" w:hAnsi="宋体"/>
                <w:b w:val="0"/>
                <w:lang w:val="fr-FR" w:eastAsia="zh-CN"/>
              </w:rPr>
            </w:pPr>
            <w:r>
              <w:rPr>
                <w:rFonts w:hint="eastAsia"/>
                <w:b w:val="0"/>
                <w:lang w:val="fr-FR" w:eastAsia="zh-CN"/>
              </w:rPr>
              <w:t>String</w:t>
            </w:r>
          </w:p>
        </w:tc>
        <w:tc>
          <w:tcPr>
            <w:tcW w:w="709" w:type="dxa"/>
          </w:tcPr>
          <w:p w:rsidR="000A1404" w:rsidRDefault="000A1404" w:rsidP="00DA675B">
            <w:pPr>
              <w:rPr>
                <w:rFonts w:ascii="宋体" w:hAnsi="宋体"/>
                <w:lang w:val="fr-FR"/>
              </w:rPr>
            </w:pPr>
            <w:r>
              <w:rPr>
                <w:rFonts w:ascii="Arial" w:hAnsi="Arial" w:hint="eastAsia"/>
                <w:lang w:val="fr-FR"/>
              </w:rPr>
              <w:t>40</w:t>
            </w:r>
          </w:p>
        </w:tc>
        <w:tc>
          <w:tcPr>
            <w:tcW w:w="3733" w:type="dxa"/>
          </w:tcPr>
          <w:p w:rsidR="000A1404" w:rsidRDefault="000A1404" w:rsidP="00DA675B">
            <w:pPr>
              <w:rPr>
                <w:rFonts w:ascii="宋体" w:hAnsi="宋体"/>
                <w:sz w:val="19"/>
                <w:szCs w:val="19"/>
                <w:lang w:val="en-GB"/>
              </w:rPr>
            </w:pPr>
            <w:r>
              <w:rPr>
                <w:rFonts w:ascii="Arial" w:hAnsi="Arial" w:hint="eastAsia"/>
                <w:sz w:val="19"/>
                <w:szCs w:val="19"/>
                <w:lang w:val="en-GB"/>
              </w:rPr>
              <w:t>交易流水号</w:t>
            </w:r>
          </w:p>
        </w:tc>
      </w:tr>
      <w:tr w:rsidR="000A1404" w:rsidTr="00DA675B">
        <w:trPr>
          <w:jc w:val="center"/>
        </w:trPr>
        <w:tc>
          <w:tcPr>
            <w:tcW w:w="2378" w:type="dxa"/>
          </w:tcPr>
          <w:p w:rsidR="000A1404" w:rsidRPr="00C8364D" w:rsidRDefault="000A1404" w:rsidP="00DA675B">
            <w:pPr>
              <w:pStyle w:val="TAL"/>
              <w:rPr>
                <w:lang w:val="fr-FR"/>
              </w:rPr>
            </w:pPr>
            <w:r w:rsidRPr="00C8364D">
              <w:rPr>
                <w:rFonts w:hint="eastAsia"/>
                <w:lang w:val="fr-FR"/>
              </w:rPr>
              <w:t>traceFlag</w:t>
            </w:r>
          </w:p>
        </w:tc>
        <w:tc>
          <w:tcPr>
            <w:tcW w:w="737" w:type="dxa"/>
          </w:tcPr>
          <w:p w:rsidR="000A1404" w:rsidRPr="00C8364D" w:rsidRDefault="000A1404" w:rsidP="00DA675B">
            <w:pPr>
              <w:spacing w:line="240" w:lineRule="atLeast"/>
              <w:rPr>
                <w:rFonts w:ascii="Arial" w:hAnsi="Arial"/>
                <w:kern w:val="0"/>
                <w:sz w:val="18"/>
                <w:szCs w:val="18"/>
                <w:lang w:val="fr-FR" w:eastAsia="en-US"/>
              </w:rPr>
            </w:pPr>
            <w:r w:rsidRPr="00C8364D">
              <w:rPr>
                <w:rFonts w:ascii="Arial" w:hAnsi="Arial" w:hint="eastAsia"/>
                <w:kern w:val="0"/>
                <w:sz w:val="18"/>
                <w:szCs w:val="18"/>
                <w:lang w:val="fr-FR" w:eastAsia="en-US"/>
              </w:rPr>
              <w:t xml:space="preserve">O </w:t>
            </w:r>
          </w:p>
        </w:tc>
        <w:tc>
          <w:tcPr>
            <w:tcW w:w="1243" w:type="dxa"/>
          </w:tcPr>
          <w:p w:rsidR="000A1404" w:rsidRPr="00C8364D" w:rsidRDefault="000A1404" w:rsidP="00DA675B">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709" w:type="dxa"/>
          </w:tcPr>
          <w:p w:rsidR="000A1404" w:rsidRPr="00C8364D" w:rsidRDefault="000A1404" w:rsidP="00DA675B">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3733" w:type="dxa"/>
          </w:tcPr>
          <w:p w:rsidR="000A1404" w:rsidRPr="00C8364D" w:rsidRDefault="000A1404" w:rsidP="00DA675B">
            <w:pPr>
              <w:spacing w:line="240" w:lineRule="atLeast"/>
              <w:rPr>
                <w:rFonts w:ascii="Arial" w:hAnsi="Arial"/>
                <w:kern w:val="0"/>
                <w:sz w:val="18"/>
                <w:szCs w:val="18"/>
                <w:lang w:val="fr-FR"/>
              </w:rPr>
            </w:pPr>
            <w:r>
              <w:rPr>
                <w:rFonts w:ascii="Arial" w:hAnsi="Arial" w:hint="eastAsia"/>
                <w:kern w:val="0"/>
                <w:sz w:val="18"/>
                <w:szCs w:val="18"/>
                <w:lang w:val="fr-FR"/>
              </w:rPr>
              <w:t>跟踪标志</w:t>
            </w:r>
          </w:p>
        </w:tc>
      </w:tr>
      <w:tr w:rsidR="000A1404" w:rsidTr="00DA675B">
        <w:trPr>
          <w:jc w:val="center"/>
        </w:trPr>
        <w:tc>
          <w:tcPr>
            <w:tcW w:w="2378" w:type="dxa"/>
          </w:tcPr>
          <w:p w:rsidR="000A1404" w:rsidRDefault="000A1404" w:rsidP="00DA675B">
            <w:pPr>
              <w:pStyle w:val="TAL"/>
              <w:rPr>
                <w:lang w:val="fr-FR" w:eastAsia="zh-CN"/>
              </w:rPr>
            </w:pPr>
            <w:r>
              <w:rPr>
                <w:rFonts w:hint="eastAsia"/>
                <w:lang w:val="fr-FR" w:eastAsia="zh-CN"/>
              </w:rPr>
              <w:t>userID</w:t>
            </w:r>
          </w:p>
        </w:tc>
        <w:tc>
          <w:tcPr>
            <w:tcW w:w="737" w:type="dxa"/>
          </w:tcPr>
          <w:p w:rsidR="000A1404" w:rsidRDefault="000A1404" w:rsidP="00DA675B">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1243" w:type="dxa"/>
          </w:tcPr>
          <w:p w:rsidR="000A1404" w:rsidRDefault="005200E4" w:rsidP="00DA675B">
            <w:pPr>
              <w:spacing w:line="240" w:lineRule="atLeast"/>
              <w:rPr>
                <w:rFonts w:ascii="Arial" w:hAnsi="Arial"/>
                <w:kern w:val="0"/>
                <w:sz w:val="18"/>
                <w:szCs w:val="18"/>
                <w:lang w:val="fr-FR"/>
              </w:rPr>
            </w:pPr>
            <w:r>
              <w:rPr>
                <w:rFonts w:ascii="Arial" w:hAnsi="Arial"/>
                <w:kern w:val="0"/>
                <w:sz w:val="18"/>
                <w:szCs w:val="18"/>
                <w:lang w:val="fr-FR"/>
              </w:rPr>
              <w:t>Bigint</w:t>
            </w:r>
          </w:p>
        </w:tc>
        <w:tc>
          <w:tcPr>
            <w:tcW w:w="709" w:type="dxa"/>
          </w:tcPr>
          <w:p w:rsidR="000A1404" w:rsidRDefault="000A1404" w:rsidP="00DA675B">
            <w:pPr>
              <w:spacing w:line="240" w:lineRule="atLeast"/>
              <w:rPr>
                <w:rFonts w:ascii="Arial" w:hAnsi="Arial"/>
                <w:kern w:val="0"/>
                <w:sz w:val="18"/>
                <w:szCs w:val="18"/>
                <w:lang w:val="fr-FR"/>
              </w:rPr>
            </w:pPr>
          </w:p>
        </w:tc>
        <w:tc>
          <w:tcPr>
            <w:tcW w:w="3733" w:type="dxa"/>
          </w:tcPr>
          <w:p w:rsidR="000A1404" w:rsidRDefault="000A1404" w:rsidP="00DA675B">
            <w:pPr>
              <w:spacing w:line="240" w:lineRule="atLeast"/>
              <w:rPr>
                <w:rFonts w:ascii="Arial" w:hAnsi="Arial"/>
                <w:kern w:val="0"/>
                <w:sz w:val="18"/>
                <w:szCs w:val="18"/>
                <w:lang w:val="fr-FR"/>
              </w:rPr>
            </w:pPr>
            <w:r>
              <w:rPr>
                <w:rFonts w:ascii="Arial" w:hAnsi="Arial" w:hint="eastAsia"/>
                <w:kern w:val="0"/>
                <w:sz w:val="18"/>
                <w:szCs w:val="18"/>
                <w:lang w:val="fr-FR"/>
              </w:rPr>
              <w:t>用户</w:t>
            </w:r>
            <w:r>
              <w:rPr>
                <w:rFonts w:ascii="Arial" w:hAnsi="Arial" w:hint="eastAsia"/>
                <w:kern w:val="0"/>
                <w:sz w:val="18"/>
                <w:szCs w:val="18"/>
                <w:lang w:val="fr-FR"/>
              </w:rPr>
              <w:t>ID</w:t>
            </w:r>
          </w:p>
        </w:tc>
      </w:tr>
      <w:tr w:rsidR="000A1404" w:rsidTr="00DA675B">
        <w:trPr>
          <w:jc w:val="center"/>
        </w:trPr>
        <w:tc>
          <w:tcPr>
            <w:tcW w:w="2378" w:type="dxa"/>
          </w:tcPr>
          <w:p w:rsidR="000A1404" w:rsidRPr="00C8364D" w:rsidRDefault="000A1404" w:rsidP="00DA675B">
            <w:pPr>
              <w:pStyle w:val="TAL"/>
              <w:rPr>
                <w:lang w:val="fr-FR" w:eastAsia="zh-CN"/>
              </w:rPr>
            </w:pPr>
            <w:r>
              <w:rPr>
                <w:rFonts w:hint="eastAsia"/>
                <w:lang w:val="fr-FR" w:eastAsia="zh-CN"/>
              </w:rPr>
              <w:t>serviceID</w:t>
            </w:r>
          </w:p>
        </w:tc>
        <w:tc>
          <w:tcPr>
            <w:tcW w:w="737" w:type="dxa"/>
          </w:tcPr>
          <w:p w:rsidR="000A1404" w:rsidRPr="00C8364D" w:rsidRDefault="000A1404" w:rsidP="00DA675B">
            <w:pPr>
              <w:spacing w:line="240" w:lineRule="atLeast"/>
              <w:rPr>
                <w:rFonts w:ascii="Arial" w:hAnsi="Arial"/>
                <w:kern w:val="0"/>
                <w:sz w:val="18"/>
                <w:szCs w:val="18"/>
                <w:lang w:val="fr-FR"/>
              </w:rPr>
            </w:pPr>
            <w:r>
              <w:rPr>
                <w:rFonts w:hint="eastAsia"/>
                <w:lang w:val="fr-FR"/>
              </w:rPr>
              <w:t>M</w:t>
            </w:r>
          </w:p>
        </w:tc>
        <w:tc>
          <w:tcPr>
            <w:tcW w:w="1243" w:type="dxa"/>
          </w:tcPr>
          <w:p w:rsidR="000A1404" w:rsidRDefault="005200E4" w:rsidP="00DA675B">
            <w:pPr>
              <w:spacing w:line="240" w:lineRule="atLeast"/>
              <w:rPr>
                <w:rFonts w:ascii="Arial" w:hAnsi="Arial"/>
                <w:kern w:val="0"/>
                <w:sz w:val="18"/>
                <w:szCs w:val="18"/>
                <w:lang w:val="fr-FR"/>
              </w:rPr>
            </w:pPr>
            <w:r>
              <w:rPr>
                <w:lang w:val="fr-FR"/>
              </w:rPr>
              <w:t>Int</w:t>
            </w:r>
          </w:p>
        </w:tc>
        <w:tc>
          <w:tcPr>
            <w:tcW w:w="709" w:type="dxa"/>
          </w:tcPr>
          <w:p w:rsidR="000A1404" w:rsidRDefault="000A1404" w:rsidP="00DA675B">
            <w:pPr>
              <w:spacing w:line="240" w:lineRule="atLeast"/>
              <w:rPr>
                <w:rFonts w:ascii="Arial" w:hAnsi="Arial"/>
                <w:kern w:val="0"/>
                <w:sz w:val="18"/>
                <w:szCs w:val="18"/>
                <w:lang w:val="fr-FR"/>
              </w:rPr>
            </w:pPr>
          </w:p>
        </w:tc>
        <w:tc>
          <w:tcPr>
            <w:tcW w:w="3733" w:type="dxa"/>
          </w:tcPr>
          <w:p w:rsidR="000A1404" w:rsidRDefault="000A1404" w:rsidP="00DA675B">
            <w:pPr>
              <w:spacing w:line="240" w:lineRule="atLeast"/>
              <w:rPr>
                <w:rFonts w:ascii="Arial" w:hAnsi="Arial"/>
                <w:kern w:val="0"/>
                <w:sz w:val="18"/>
                <w:szCs w:val="18"/>
                <w:lang w:val="fr-FR"/>
              </w:rPr>
            </w:pPr>
            <w:r>
              <w:rPr>
                <w:rFonts w:ascii="Arial" w:hAnsi="Arial" w:hint="eastAsia"/>
                <w:kern w:val="0"/>
                <w:sz w:val="18"/>
                <w:szCs w:val="18"/>
                <w:lang w:val="fr-FR"/>
              </w:rPr>
              <w:t>业务编号</w:t>
            </w:r>
          </w:p>
        </w:tc>
      </w:tr>
      <w:tr w:rsidR="000A1404" w:rsidTr="00DA675B">
        <w:trPr>
          <w:jc w:val="center"/>
        </w:trPr>
        <w:tc>
          <w:tcPr>
            <w:tcW w:w="2378" w:type="dxa"/>
          </w:tcPr>
          <w:p w:rsidR="000A1404" w:rsidRDefault="000A1404" w:rsidP="00DA675B">
            <w:pPr>
              <w:pStyle w:val="TAL"/>
              <w:rPr>
                <w:b/>
                <w:bCs/>
              </w:rPr>
            </w:pPr>
            <w:r>
              <w:rPr>
                <w:rFonts w:hint="eastAsia"/>
                <w:lang w:eastAsia="zh-CN"/>
              </w:rPr>
              <w:t>a</w:t>
            </w:r>
            <w:r>
              <w:rPr>
                <w:rFonts w:hint="eastAsia"/>
              </w:rPr>
              <w:t>ttribute</w:t>
            </w:r>
          </w:p>
        </w:tc>
        <w:tc>
          <w:tcPr>
            <w:tcW w:w="737" w:type="dxa"/>
          </w:tcPr>
          <w:p w:rsidR="000A1404" w:rsidRDefault="000A1404" w:rsidP="00DA675B">
            <w:pPr>
              <w:pStyle w:val="TAL"/>
              <w:rPr>
                <w:lang w:val="fr-FR"/>
              </w:rPr>
            </w:pPr>
            <w:r>
              <w:rPr>
                <w:rFonts w:cs="Arial" w:hint="eastAsia"/>
                <w:color w:val="000000"/>
                <w:lang w:eastAsia="zh-CN"/>
              </w:rPr>
              <w:t>M</w:t>
            </w:r>
          </w:p>
        </w:tc>
        <w:tc>
          <w:tcPr>
            <w:tcW w:w="1243" w:type="dxa"/>
          </w:tcPr>
          <w:p w:rsidR="000A1404" w:rsidRDefault="000A1404" w:rsidP="00DA675B">
            <w:pPr>
              <w:pStyle w:val="TAH"/>
              <w:jc w:val="both"/>
              <w:rPr>
                <w:lang w:val="fr-FR"/>
              </w:rPr>
            </w:pPr>
            <w:r>
              <w:rPr>
                <w:rFonts w:cs="Arial" w:hint="eastAsia"/>
                <w:color w:val="000000"/>
                <w:lang w:eastAsia="zh-CN"/>
              </w:rPr>
              <w:t>String</w:t>
            </w:r>
          </w:p>
        </w:tc>
        <w:tc>
          <w:tcPr>
            <w:tcW w:w="709" w:type="dxa"/>
          </w:tcPr>
          <w:p w:rsidR="000A1404" w:rsidRDefault="000A1404" w:rsidP="00DA675B">
            <w:pPr>
              <w:pStyle w:val="TAH"/>
              <w:jc w:val="both"/>
              <w:rPr>
                <w:lang w:val="fr-FR"/>
              </w:rPr>
            </w:pPr>
            <w:r>
              <w:rPr>
                <w:rFonts w:ascii="Verdana" w:hAnsi="Verdana" w:hint="eastAsia"/>
                <w:lang w:val="en-US" w:eastAsia="zh-CN"/>
              </w:rPr>
              <w:t>64K</w:t>
            </w:r>
          </w:p>
        </w:tc>
        <w:tc>
          <w:tcPr>
            <w:tcW w:w="3733" w:type="dxa"/>
          </w:tcPr>
          <w:p w:rsidR="000A1404" w:rsidRDefault="000A1404" w:rsidP="00DA675B">
            <w:pPr>
              <w:rPr>
                <w:rFonts w:ascii="Arial" w:hAnsi="Arial"/>
                <w:sz w:val="19"/>
                <w:szCs w:val="19"/>
                <w:lang w:val="en-GB"/>
              </w:rPr>
            </w:pPr>
            <w:r>
              <w:rPr>
                <w:rFonts w:ascii="Arial" w:hAnsi="Arial" w:hint="eastAsia"/>
                <w:sz w:val="19"/>
                <w:szCs w:val="19"/>
                <w:lang w:val="en-GB"/>
              </w:rPr>
              <w:t>业务扩展属性</w:t>
            </w:r>
          </w:p>
          <w:p w:rsidR="000A1404" w:rsidRDefault="000A1404" w:rsidP="00DA675B">
            <w:pPr>
              <w:rPr>
                <w:rFonts w:ascii="Arial" w:hAnsi="Arial"/>
                <w:sz w:val="19"/>
                <w:szCs w:val="19"/>
                <w:lang w:val="en-GB"/>
              </w:rPr>
            </w:pPr>
            <w:r>
              <w:rPr>
                <w:rFonts w:ascii="Arial" w:hAnsi="Arial" w:hint="eastAsia"/>
                <w:sz w:val="19"/>
                <w:szCs w:val="19"/>
                <w:lang w:val="en-GB"/>
              </w:rPr>
              <w:t>以</w:t>
            </w:r>
            <w:r>
              <w:rPr>
                <w:rFonts w:ascii="Arial" w:hAnsi="Arial" w:hint="eastAsia"/>
                <w:sz w:val="19"/>
                <w:szCs w:val="19"/>
                <w:lang w:val="en-GB"/>
              </w:rPr>
              <w:t>JSON</w:t>
            </w:r>
            <w:r>
              <w:rPr>
                <w:rFonts w:ascii="Arial" w:hAnsi="Arial" w:hint="eastAsia"/>
                <w:sz w:val="19"/>
                <w:szCs w:val="19"/>
                <w:lang w:val="en-GB"/>
              </w:rPr>
              <w:t>名值对方式存储业务自定义信息</w:t>
            </w:r>
          </w:p>
          <w:p w:rsidR="000A1404" w:rsidRDefault="000A1404" w:rsidP="00DA675B">
            <w:r>
              <w:rPr>
                <w:rFonts w:ascii="宋体" w:cs="宋体" w:hint="eastAsia"/>
                <w:color w:val="000000"/>
                <w:kern w:val="0"/>
                <w:sz w:val="20"/>
                <w:szCs w:val="20"/>
              </w:rPr>
              <w:t>例如：</w:t>
            </w:r>
            <w:r>
              <w:rPr>
                <w:rFonts w:ascii="宋体" w:cs="宋体"/>
                <w:color w:val="000000"/>
                <w:kern w:val="0"/>
                <w:sz w:val="20"/>
                <w:szCs w:val="20"/>
              </w:rPr>
              <w:t>{"token":"v1","secret":"v2"}</w:t>
            </w:r>
          </w:p>
        </w:tc>
      </w:tr>
      <w:tr w:rsidR="000A1404" w:rsidTr="00DA675B">
        <w:trPr>
          <w:jc w:val="center"/>
        </w:trPr>
        <w:tc>
          <w:tcPr>
            <w:tcW w:w="2378" w:type="dxa"/>
          </w:tcPr>
          <w:p w:rsidR="000A1404" w:rsidRDefault="000A1404" w:rsidP="00DA675B">
            <w:pPr>
              <w:pStyle w:val="TAL"/>
              <w:rPr>
                <w:rStyle w:val="webdict1"/>
                <w:color w:val="888888"/>
                <w:sz w:val="21"/>
                <w:szCs w:val="21"/>
                <w:lang w:eastAsia="zh-CN"/>
              </w:rPr>
            </w:pPr>
            <w:r>
              <w:rPr>
                <w:rFonts w:hint="eastAsia"/>
                <w:b/>
                <w:bCs/>
              </w:rPr>
              <w:t>reqClientType</w:t>
            </w:r>
          </w:p>
        </w:tc>
        <w:tc>
          <w:tcPr>
            <w:tcW w:w="737" w:type="dxa"/>
          </w:tcPr>
          <w:p w:rsidR="000A1404" w:rsidRDefault="000A1404" w:rsidP="00DA675B">
            <w:pPr>
              <w:pStyle w:val="TAL"/>
              <w:rPr>
                <w:lang w:val="fr-FR" w:eastAsia="zh-CN"/>
              </w:rPr>
            </w:pPr>
            <w:r>
              <w:rPr>
                <w:rFonts w:hint="eastAsia"/>
                <w:lang w:val="fr-FR"/>
              </w:rPr>
              <w:t>M</w:t>
            </w:r>
          </w:p>
        </w:tc>
        <w:tc>
          <w:tcPr>
            <w:tcW w:w="1243" w:type="dxa"/>
          </w:tcPr>
          <w:p w:rsidR="000A1404" w:rsidRDefault="005200E4" w:rsidP="00DA675B">
            <w:pPr>
              <w:pStyle w:val="TAH"/>
              <w:ind w:left="62"/>
              <w:jc w:val="both"/>
              <w:rPr>
                <w:b w:val="0"/>
                <w:lang w:val="fr-FR" w:eastAsia="zh-CN"/>
              </w:rPr>
            </w:pPr>
            <w:r>
              <w:rPr>
                <w:lang w:val="fr-FR"/>
              </w:rPr>
              <w:t>Int</w:t>
            </w:r>
          </w:p>
        </w:tc>
        <w:tc>
          <w:tcPr>
            <w:tcW w:w="709" w:type="dxa"/>
          </w:tcPr>
          <w:p w:rsidR="000A1404" w:rsidRDefault="000A1404" w:rsidP="00DA675B">
            <w:pPr>
              <w:pStyle w:val="TAH"/>
              <w:jc w:val="both"/>
              <w:rPr>
                <w:lang w:eastAsia="zh-CN"/>
              </w:rPr>
            </w:pPr>
          </w:p>
        </w:tc>
        <w:tc>
          <w:tcPr>
            <w:tcW w:w="3733" w:type="dxa"/>
          </w:tcPr>
          <w:p w:rsidR="000A1404" w:rsidRDefault="000A1404" w:rsidP="00DA675B">
            <w:r>
              <w:rPr>
                <w:rFonts w:hint="eastAsia"/>
              </w:rPr>
              <w:t>请求客户端类型</w:t>
            </w:r>
          </w:p>
        </w:tc>
      </w:tr>
    </w:tbl>
    <w:p w:rsidR="000A1404" w:rsidRDefault="000A1404" w:rsidP="00407B6C">
      <w:pPr>
        <w:pStyle w:val="41"/>
      </w:pPr>
      <w:r>
        <w:rPr>
          <w:rFonts w:hint="eastAsia"/>
        </w:rPr>
        <w:t>返回值</w:t>
      </w:r>
      <w:r w:rsidR="00B920F0">
        <w:rPr>
          <w:rFonts w:hint="eastAsia"/>
          <w:lang w:val="fr-FR"/>
        </w:rPr>
        <w:t>UpdUserSrvInfoRsp</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2235"/>
        <w:gridCol w:w="769"/>
        <w:gridCol w:w="2681"/>
      </w:tblGrid>
      <w:tr w:rsidR="000A1404" w:rsidTr="00DA675B">
        <w:trPr>
          <w:jc w:val="center"/>
        </w:trPr>
        <w:tc>
          <w:tcPr>
            <w:tcW w:w="2378" w:type="dxa"/>
          </w:tcPr>
          <w:p w:rsidR="000A1404" w:rsidRDefault="000A1404" w:rsidP="00DA675B">
            <w:pPr>
              <w:pStyle w:val="TAH"/>
              <w:rPr>
                <w:rFonts w:ascii="Verdana" w:hAnsi="Verdana"/>
                <w:lang w:val="fr-FR" w:eastAsia="zh-CN"/>
              </w:rPr>
            </w:pPr>
            <w:r>
              <w:rPr>
                <w:rFonts w:ascii="Verdana" w:hAnsi="Verdana" w:hint="eastAsia"/>
                <w:lang w:val="fr-FR" w:eastAsia="zh-CN"/>
              </w:rPr>
              <w:t>参数名称</w:t>
            </w:r>
          </w:p>
        </w:tc>
        <w:tc>
          <w:tcPr>
            <w:tcW w:w="737" w:type="dxa"/>
          </w:tcPr>
          <w:p w:rsidR="000A1404" w:rsidRDefault="000A1404" w:rsidP="00DA675B">
            <w:pPr>
              <w:pStyle w:val="TAH"/>
              <w:rPr>
                <w:rFonts w:ascii="Verdana" w:hAnsi="Verdana"/>
                <w:lang w:val="fr-FR" w:eastAsia="zh-CN"/>
              </w:rPr>
            </w:pPr>
            <w:r>
              <w:rPr>
                <w:rFonts w:ascii="Verdana" w:hAnsi="Verdana" w:hint="eastAsia"/>
                <w:lang w:val="fr-FR" w:eastAsia="zh-CN"/>
              </w:rPr>
              <w:t>必须</w:t>
            </w:r>
          </w:p>
        </w:tc>
        <w:tc>
          <w:tcPr>
            <w:tcW w:w="2235" w:type="dxa"/>
          </w:tcPr>
          <w:p w:rsidR="000A1404" w:rsidRDefault="000A1404" w:rsidP="00DA675B">
            <w:pPr>
              <w:pStyle w:val="TAH"/>
              <w:rPr>
                <w:rFonts w:ascii="Verdana" w:hAnsi="Verdana"/>
                <w:lang w:val="fr-FR" w:eastAsia="zh-CN"/>
              </w:rPr>
            </w:pPr>
            <w:r>
              <w:rPr>
                <w:rFonts w:ascii="Verdana" w:hAnsi="Verdana" w:hint="eastAsia"/>
                <w:lang w:val="fr-FR" w:eastAsia="zh-CN"/>
              </w:rPr>
              <w:t>类型</w:t>
            </w:r>
          </w:p>
        </w:tc>
        <w:tc>
          <w:tcPr>
            <w:tcW w:w="769" w:type="dxa"/>
          </w:tcPr>
          <w:p w:rsidR="000A1404" w:rsidRDefault="000A1404" w:rsidP="00DA675B">
            <w:pPr>
              <w:pStyle w:val="TAH"/>
              <w:rPr>
                <w:rFonts w:ascii="Verdana" w:hAnsi="Verdana"/>
                <w:lang w:val="fr-FR" w:eastAsia="zh-CN"/>
              </w:rPr>
            </w:pPr>
            <w:r>
              <w:rPr>
                <w:rFonts w:ascii="Verdana" w:hAnsi="Verdana" w:hint="eastAsia"/>
                <w:lang w:val="fr-FR" w:eastAsia="zh-CN"/>
              </w:rPr>
              <w:t>长度</w:t>
            </w:r>
          </w:p>
        </w:tc>
        <w:tc>
          <w:tcPr>
            <w:tcW w:w="2681" w:type="dxa"/>
          </w:tcPr>
          <w:p w:rsidR="000A1404" w:rsidRDefault="000A1404" w:rsidP="00DA675B">
            <w:pPr>
              <w:pStyle w:val="TAH"/>
              <w:rPr>
                <w:rFonts w:ascii="Verdana" w:hAnsi="Verdana"/>
                <w:lang w:val="fr-FR" w:eastAsia="zh-CN"/>
              </w:rPr>
            </w:pPr>
            <w:r>
              <w:rPr>
                <w:rFonts w:ascii="Verdana" w:hAnsi="Verdana" w:hint="eastAsia"/>
                <w:lang w:val="fr-FR" w:eastAsia="zh-CN"/>
              </w:rPr>
              <w:t>描述信息</w:t>
            </w:r>
          </w:p>
        </w:tc>
      </w:tr>
      <w:tr w:rsidR="000A1404" w:rsidTr="00DA675B">
        <w:trPr>
          <w:jc w:val="center"/>
        </w:trPr>
        <w:tc>
          <w:tcPr>
            <w:tcW w:w="2378" w:type="dxa"/>
          </w:tcPr>
          <w:p w:rsidR="000A1404" w:rsidRPr="00E74491" w:rsidRDefault="000A1404" w:rsidP="00DA675B">
            <w:pPr>
              <w:pStyle w:val="TAL"/>
              <w:rPr>
                <w:lang w:val="fr-FR" w:eastAsia="zh-CN"/>
              </w:rPr>
            </w:pPr>
            <w:r w:rsidRPr="00E74491">
              <w:rPr>
                <w:rFonts w:hint="eastAsia"/>
                <w:lang w:val="fr-FR" w:eastAsia="zh-CN"/>
              </w:rPr>
              <w:t>v</w:t>
            </w:r>
            <w:r w:rsidRPr="00E74491">
              <w:rPr>
                <w:lang w:val="fr-FR" w:eastAsia="zh-CN"/>
              </w:rPr>
              <w:t>ersion</w:t>
            </w:r>
          </w:p>
        </w:tc>
        <w:tc>
          <w:tcPr>
            <w:tcW w:w="737" w:type="dxa"/>
          </w:tcPr>
          <w:p w:rsidR="000A1404" w:rsidRPr="00E74491" w:rsidRDefault="000A1404" w:rsidP="00DA675B">
            <w:pPr>
              <w:pStyle w:val="TAL"/>
              <w:rPr>
                <w:lang w:val="fr-FR" w:eastAsia="zh-CN"/>
              </w:rPr>
            </w:pPr>
            <w:r>
              <w:rPr>
                <w:rFonts w:hint="eastAsia"/>
                <w:lang w:val="fr-FR" w:eastAsia="zh-CN"/>
              </w:rPr>
              <w:t>M</w:t>
            </w:r>
          </w:p>
        </w:tc>
        <w:tc>
          <w:tcPr>
            <w:tcW w:w="2235" w:type="dxa"/>
          </w:tcPr>
          <w:p w:rsidR="000A1404" w:rsidRPr="00E74491" w:rsidRDefault="000A1404" w:rsidP="00DA675B">
            <w:pPr>
              <w:pStyle w:val="TAH"/>
              <w:ind w:left="62"/>
              <w:jc w:val="both"/>
              <w:rPr>
                <w:b w:val="0"/>
                <w:lang w:val="fr-FR" w:eastAsia="zh-CN"/>
              </w:rPr>
            </w:pPr>
            <w:r>
              <w:rPr>
                <w:rFonts w:hint="eastAsia"/>
                <w:b w:val="0"/>
                <w:lang w:val="fr-FR" w:eastAsia="zh-CN"/>
              </w:rPr>
              <w:t>String</w:t>
            </w:r>
          </w:p>
        </w:tc>
        <w:tc>
          <w:tcPr>
            <w:tcW w:w="769" w:type="dxa"/>
          </w:tcPr>
          <w:p w:rsidR="000A1404" w:rsidRPr="00E74491" w:rsidRDefault="000A1404" w:rsidP="00DA675B">
            <w:pPr>
              <w:rPr>
                <w:rFonts w:ascii="Arial" w:hAnsi="Arial"/>
                <w:kern w:val="0"/>
                <w:sz w:val="18"/>
                <w:szCs w:val="18"/>
                <w:lang w:val="fr-FR"/>
              </w:rPr>
            </w:pPr>
            <w:r>
              <w:rPr>
                <w:rFonts w:ascii="Arial" w:hAnsi="Arial" w:hint="eastAsia"/>
                <w:kern w:val="0"/>
                <w:sz w:val="18"/>
                <w:szCs w:val="18"/>
                <w:lang w:val="fr-FR"/>
              </w:rPr>
              <w:t>5</w:t>
            </w:r>
          </w:p>
        </w:tc>
        <w:tc>
          <w:tcPr>
            <w:tcW w:w="2681" w:type="dxa"/>
          </w:tcPr>
          <w:p w:rsidR="000A1404" w:rsidRPr="00E74491" w:rsidRDefault="000A1404" w:rsidP="00DA675B">
            <w:pPr>
              <w:rPr>
                <w:rFonts w:ascii="Arial" w:hAnsi="Arial"/>
                <w:kern w:val="0"/>
                <w:sz w:val="18"/>
                <w:szCs w:val="18"/>
                <w:lang w:val="fr-FR"/>
              </w:rPr>
            </w:pPr>
            <w:r w:rsidRPr="00E74491">
              <w:rPr>
                <w:rFonts w:ascii="Arial" w:hAnsi="Arial" w:hint="eastAsia"/>
                <w:kern w:val="0"/>
                <w:sz w:val="18"/>
                <w:szCs w:val="18"/>
                <w:lang w:val="fr-FR"/>
              </w:rPr>
              <w:t>协议版本号</w:t>
            </w:r>
          </w:p>
        </w:tc>
      </w:tr>
      <w:tr w:rsidR="000A1404" w:rsidTr="00DA675B">
        <w:trPr>
          <w:jc w:val="center"/>
        </w:trPr>
        <w:tc>
          <w:tcPr>
            <w:tcW w:w="2378" w:type="dxa"/>
          </w:tcPr>
          <w:p w:rsidR="000A1404" w:rsidRPr="00E74491" w:rsidRDefault="000A1404" w:rsidP="00DA675B">
            <w:pPr>
              <w:pStyle w:val="TAL"/>
              <w:rPr>
                <w:lang w:val="fr-FR" w:eastAsia="zh-CN"/>
              </w:rPr>
            </w:pPr>
            <w:r>
              <w:rPr>
                <w:lang w:val="fr-FR" w:eastAsia="zh-CN"/>
              </w:rPr>
              <w:t>transactionID</w:t>
            </w:r>
          </w:p>
        </w:tc>
        <w:tc>
          <w:tcPr>
            <w:tcW w:w="737" w:type="dxa"/>
          </w:tcPr>
          <w:p w:rsidR="000A1404" w:rsidRPr="00E74491" w:rsidRDefault="000A1404" w:rsidP="00DA675B">
            <w:pPr>
              <w:pStyle w:val="TAL"/>
              <w:rPr>
                <w:lang w:val="fr-FR" w:eastAsia="zh-CN"/>
              </w:rPr>
            </w:pPr>
            <w:r>
              <w:rPr>
                <w:rFonts w:hint="eastAsia"/>
                <w:lang w:val="fr-FR" w:eastAsia="zh-CN"/>
              </w:rPr>
              <w:t>M</w:t>
            </w:r>
          </w:p>
        </w:tc>
        <w:tc>
          <w:tcPr>
            <w:tcW w:w="2235" w:type="dxa"/>
          </w:tcPr>
          <w:p w:rsidR="000A1404" w:rsidRPr="00E74491" w:rsidRDefault="000A1404" w:rsidP="00DA675B">
            <w:pPr>
              <w:pStyle w:val="TAH"/>
              <w:ind w:left="62"/>
              <w:jc w:val="both"/>
              <w:rPr>
                <w:b w:val="0"/>
                <w:lang w:val="fr-FR" w:eastAsia="zh-CN"/>
              </w:rPr>
            </w:pPr>
            <w:r>
              <w:rPr>
                <w:rFonts w:hint="eastAsia"/>
                <w:b w:val="0"/>
                <w:lang w:val="fr-FR" w:eastAsia="zh-CN"/>
              </w:rPr>
              <w:t>String</w:t>
            </w:r>
          </w:p>
        </w:tc>
        <w:tc>
          <w:tcPr>
            <w:tcW w:w="769" w:type="dxa"/>
          </w:tcPr>
          <w:p w:rsidR="000A1404" w:rsidRPr="00E74491" w:rsidRDefault="000A1404" w:rsidP="00DA675B">
            <w:pPr>
              <w:rPr>
                <w:rFonts w:ascii="Arial" w:hAnsi="Arial"/>
                <w:kern w:val="0"/>
                <w:sz w:val="18"/>
                <w:szCs w:val="18"/>
                <w:lang w:val="fr-FR"/>
              </w:rPr>
            </w:pPr>
            <w:r w:rsidRPr="00E74491">
              <w:rPr>
                <w:rFonts w:ascii="Arial" w:hAnsi="Arial" w:hint="eastAsia"/>
                <w:kern w:val="0"/>
                <w:sz w:val="18"/>
                <w:szCs w:val="18"/>
                <w:lang w:val="fr-FR"/>
              </w:rPr>
              <w:t>40</w:t>
            </w:r>
          </w:p>
        </w:tc>
        <w:tc>
          <w:tcPr>
            <w:tcW w:w="2681" w:type="dxa"/>
          </w:tcPr>
          <w:p w:rsidR="000A1404" w:rsidRPr="00E74491" w:rsidRDefault="000A1404" w:rsidP="00DA675B">
            <w:pPr>
              <w:rPr>
                <w:rFonts w:ascii="Arial" w:hAnsi="Arial"/>
                <w:kern w:val="0"/>
                <w:sz w:val="18"/>
                <w:szCs w:val="18"/>
                <w:lang w:val="fr-FR"/>
              </w:rPr>
            </w:pPr>
            <w:r w:rsidRPr="00E74491">
              <w:rPr>
                <w:rFonts w:ascii="Arial" w:hAnsi="Arial" w:hint="eastAsia"/>
                <w:kern w:val="0"/>
                <w:sz w:val="18"/>
                <w:szCs w:val="18"/>
                <w:lang w:val="fr-FR"/>
              </w:rPr>
              <w:t>消息标识</w:t>
            </w:r>
          </w:p>
        </w:tc>
      </w:tr>
      <w:tr w:rsidR="000A1404" w:rsidTr="00DA675B">
        <w:trPr>
          <w:jc w:val="center"/>
        </w:trPr>
        <w:tc>
          <w:tcPr>
            <w:tcW w:w="2378" w:type="dxa"/>
          </w:tcPr>
          <w:p w:rsidR="000A1404" w:rsidRPr="00C8364D" w:rsidRDefault="000A1404" w:rsidP="00DA675B">
            <w:pPr>
              <w:pStyle w:val="TAL"/>
              <w:rPr>
                <w:lang w:val="fr-FR" w:eastAsia="zh-CN"/>
              </w:rPr>
            </w:pPr>
            <w:r w:rsidRPr="00C8364D">
              <w:rPr>
                <w:rFonts w:hint="eastAsia"/>
                <w:lang w:val="fr-FR" w:eastAsia="zh-CN"/>
              </w:rPr>
              <w:t>traceFlag</w:t>
            </w:r>
          </w:p>
        </w:tc>
        <w:tc>
          <w:tcPr>
            <w:tcW w:w="737" w:type="dxa"/>
          </w:tcPr>
          <w:p w:rsidR="000A1404" w:rsidRPr="00C8364D" w:rsidRDefault="000A1404" w:rsidP="00DA675B">
            <w:pPr>
              <w:spacing w:line="240" w:lineRule="atLeast"/>
              <w:rPr>
                <w:rFonts w:ascii="Arial" w:hAnsi="Arial"/>
                <w:kern w:val="0"/>
                <w:sz w:val="18"/>
                <w:szCs w:val="18"/>
                <w:lang w:val="fr-FR"/>
              </w:rPr>
            </w:pPr>
            <w:r w:rsidRPr="00C8364D">
              <w:rPr>
                <w:rFonts w:ascii="Arial" w:hAnsi="Arial" w:hint="eastAsia"/>
                <w:kern w:val="0"/>
                <w:sz w:val="18"/>
                <w:szCs w:val="18"/>
                <w:lang w:val="fr-FR"/>
              </w:rPr>
              <w:t xml:space="preserve">O </w:t>
            </w:r>
          </w:p>
        </w:tc>
        <w:tc>
          <w:tcPr>
            <w:tcW w:w="2235" w:type="dxa"/>
          </w:tcPr>
          <w:p w:rsidR="000A1404" w:rsidRPr="00C8364D" w:rsidRDefault="000A1404" w:rsidP="00DA675B">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769" w:type="dxa"/>
          </w:tcPr>
          <w:p w:rsidR="000A1404" w:rsidRPr="00C8364D" w:rsidRDefault="000A1404" w:rsidP="00DA675B">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2681" w:type="dxa"/>
          </w:tcPr>
          <w:p w:rsidR="000A1404" w:rsidRPr="00C8364D" w:rsidRDefault="000A1404" w:rsidP="00DA675B">
            <w:pPr>
              <w:spacing w:line="240" w:lineRule="atLeast"/>
              <w:rPr>
                <w:rFonts w:ascii="Arial" w:hAnsi="Arial"/>
                <w:kern w:val="0"/>
                <w:sz w:val="18"/>
                <w:szCs w:val="18"/>
                <w:lang w:val="fr-FR"/>
              </w:rPr>
            </w:pPr>
            <w:r>
              <w:rPr>
                <w:rFonts w:ascii="Arial" w:hAnsi="Arial" w:hint="eastAsia"/>
                <w:kern w:val="0"/>
                <w:sz w:val="18"/>
                <w:szCs w:val="18"/>
                <w:lang w:val="fr-FR"/>
              </w:rPr>
              <w:t>跟踪标志</w:t>
            </w:r>
          </w:p>
        </w:tc>
      </w:tr>
      <w:tr w:rsidR="000A1404" w:rsidTr="00DA675B">
        <w:trPr>
          <w:jc w:val="center"/>
        </w:trPr>
        <w:tc>
          <w:tcPr>
            <w:tcW w:w="2378" w:type="dxa"/>
          </w:tcPr>
          <w:p w:rsidR="000A1404" w:rsidRPr="00C8364D" w:rsidRDefault="000A1404" w:rsidP="00DA675B">
            <w:pPr>
              <w:pStyle w:val="TAL"/>
              <w:rPr>
                <w:lang w:val="fr-FR" w:eastAsia="zh-CN"/>
              </w:rPr>
            </w:pPr>
            <w:r>
              <w:rPr>
                <w:rFonts w:hint="eastAsia"/>
                <w:lang w:val="fr-FR" w:eastAsia="zh-CN"/>
              </w:rPr>
              <w:t>userID</w:t>
            </w:r>
          </w:p>
        </w:tc>
        <w:tc>
          <w:tcPr>
            <w:tcW w:w="737" w:type="dxa"/>
          </w:tcPr>
          <w:p w:rsidR="000A1404" w:rsidRPr="00C8364D" w:rsidRDefault="000A1404" w:rsidP="00DA675B">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2235" w:type="dxa"/>
          </w:tcPr>
          <w:p w:rsidR="000A1404" w:rsidRDefault="005200E4" w:rsidP="00DA675B">
            <w:pPr>
              <w:spacing w:line="240" w:lineRule="atLeast"/>
              <w:rPr>
                <w:rFonts w:ascii="Arial" w:hAnsi="Arial"/>
                <w:kern w:val="0"/>
                <w:sz w:val="18"/>
                <w:szCs w:val="18"/>
                <w:lang w:val="fr-FR"/>
              </w:rPr>
            </w:pPr>
            <w:r>
              <w:rPr>
                <w:rFonts w:ascii="Arial" w:hAnsi="Arial" w:hint="eastAsia"/>
                <w:kern w:val="0"/>
                <w:sz w:val="18"/>
                <w:szCs w:val="18"/>
                <w:lang w:val="fr-FR"/>
              </w:rPr>
              <w:t>Bigint</w:t>
            </w:r>
          </w:p>
        </w:tc>
        <w:tc>
          <w:tcPr>
            <w:tcW w:w="769" w:type="dxa"/>
          </w:tcPr>
          <w:p w:rsidR="000A1404" w:rsidRDefault="000A1404" w:rsidP="00DA675B">
            <w:pPr>
              <w:spacing w:line="240" w:lineRule="atLeast"/>
              <w:rPr>
                <w:rFonts w:ascii="Arial" w:hAnsi="Arial"/>
                <w:kern w:val="0"/>
                <w:sz w:val="18"/>
                <w:szCs w:val="18"/>
                <w:lang w:val="fr-FR"/>
              </w:rPr>
            </w:pPr>
          </w:p>
        </w:tc>
        <w:tc>
          <w:tcPr>
            <w:tcW w:w="2681" w:type="dxa"/>
          </w:tcPr>
          <w:p w:rsidR="000A1404" w:rsidRDefault="000A1404" w:rsidP="00DA675B">
            <w:pPr>
              <w:spacing w:line="240" w:lineRule="atLeast"/>
              <w:rPr>
                <w:rFonts w:ascii="Arial" w:hAnsi="Arial"/>
                <w:kern w:val="0"/>
                <w:sz w:val="18"/>
                <w:szCs w:val="18"/>
                <w:lang w:val="fr-FR"/>
              </w:rPr>
            </w:pPr>
            <w:r>
              <w:rPr>
                <w:rFonts w:ascii="Arial" w:hAnsi="Arial" w:hint="eastAsia"/>
                <w:kern w:val="0"/>
                <w:sz w:val="18"/>
                <w:szCs w:val="18"/>
                <w:lang w:val="fr-FR"/>
              </w:rPr>
              <w:t>用户</w:t>
            </w:r>
            <w:r>
              <w:rPr>
                <w:rFonts w:ascii="Arial" w:hAnsi="Arial" w:hint="eastAsia"/>
                <w:kern w:val="0"/>
                <w:sz w:val="18"/>
                <w:szCs w:val="18"/>
                <w:lang w:val="fr-FR"/>
              </w:rPr>
              <w:t>ID</w:t>
            </w:r>
            <w:r>
              <w:rPr>
                <w:rFonts w:ascii="Arial" w:hAnsi="Arial" w:hint="eastAsia"/>
                <w:kern w:val="0"/>
                <w:sz w:val="18"/>
                <w:szCs w:val="18"/>
                <w:lang w:val="fr-FR"/>
              </w:rPr>
              <w:t>（内部）</w:t>
            </w:r>
          </w:p>
        </w:tc>
      </w:tr>
      <w:tr w:rsidR="00E23683" w:rsidTr="00DA675B">
        <w:trPr>
          <w:jc w:val="center"/>
        </w:trPr>
        <w:tc>
          <w:tcPr>
            <w:tcW w:w="2378" w:type="dxa"/>
          </w:tcPr>
          <w:p w:rsidR="00E23683" w:rsidRDefault="00E23683" w:rsidP="00DA675B">
            <w:pPr>
              <w:pStyle w:val="TAL"/>
              <w:rPr>
                <w:lang w:val="fr-FR" w:eastAsia="zh-CN"/>
              </w:rPr>
            </w:pPr>
            <w:r>
              <w:rPr>
                <w:rFonts w:hint="eastAsia"/>
                <w:lang w:val="fr-FR" w:eastAsia="zh-CN"/>
              </w:rPr>
              <w:t>updCount</w:t>
            </w:r>
          </w:p>
        </w:tc>
        <w:tc>
          <w:tcPr>
            <w:tcW w:w="737" w:type="dxa"/>
          </w:tcPr>
          <w:p w:rsidR="00E23683" w:rsidRDefault="00E23683" w:rsidP="00DA675B">
            <w:pPr>
              <w:spacing w:line="240" w:lineRule="atLeast"/>
              <w:rPr>
                <w:rFonts w:ascii="Arial" w:hAnsi="Arial"/>
                <w:kern w:val="0"/>
                <w:sz w:val="18"/>
                <w:szCs w:val="18"/>
                <w:lang w:val="fr-FR"/>
              </w:rPr>
            </w:pPr>
            <w:r>
              <w:rPr>
                <w:rFonts w:hint="eastAsia"/>
                <w:lang w:val="fr-FR"/>
              </w:rPr>
              <w:t>M</w:t>
            </w:r>
          </w:p>
        </w:tc>
        <w:tc>
          <w:tcPr>
            <w:tcW w:w="2235" w:type="dxa"/>
          </w:tcPr>
          <w:p w:rsidR="00E23683" w:rsidRDefault="005200E4" w:rsidP="00DA675B">
            <w:pPr>
              <w:spacing w:line="240" w:lineRule="atLeast"/>
              <w:rPr>
                <w:rFonts w:ascii="Arial" w:hAnsi="Arial"/>
                <w:kern w:val="0"/>
                <w:sz w:val="18"/>
                <w:szCs w:val="18"/>
                <w:lang w:val="fr-FR"/>
              </w:rPr>
            </w:pPr>
            <w:r>
              <w:rPr>
                <w:lang w:val="fr-FR"/>
              </w:rPr>
              <w:t>Int</w:t>
            </w:r>
          </w:p>
        </w:tc>
        <w:tc>
          <w:tcPr>
            <w:tcW w:w="769" w:type="dxa"/>
          </w:tcPr>
          <w:p w:rsidR="00E23683" w:rsidRDefault="00E23683" w:rsidP="00DA675B">
            <w:pPr>
              <w:spacing w:line="240" w:lineRule="atLeast"/>
              <w:rPr>
                <w:rFonts w:ascii="Arial" w:hAnsi="Arial"/>
                <w:kern w:val="0"/>
                <w:sz w:val="18"/>
                <w:szCs w:val="18"/>
                <w:lang w:val="fr-FR"/>
              </w:rPr>
            </w:pPr>
          </w:p>
        </w:tc>
        <w:tc>
          <w:tcPr>
            <w:tcW w:w="2681" w:type="dxa"/>
          </w:tcPr>
          <w:p w:rsidR="00E23683" w:rsidRDefault="00E23683" w:rsidP="00C07524">
            <w:pPr>
              <w:spacing w:line="240" w:lineRule="atLeast"/>
              <w:rPr>
                <w:rFonts w:ascii="Arial" w:hAnsi="Arial"/>
                <w:kern w:val="0"/>
                <w:sz w:val="18"/>
                <w:szCs w:val="18"/>
                <w:lang w:val="fr-FR"/>
              </w:rPr>
            </w:pPr>
            <w:r>
              <w:rPr>
                <w:rFonts w:ascii="Arial" w:hAnsi="Arial" w:hint="eastAsia"/>
                <w:kern w:val="0"/>
                <w:sz w:val="18"/>
                <w:szCs w:val="18"/>
                <w:lang w:val="fr-FR"/>
              </w:rPr>
              <w:t>更改成功条数</w:t>
            </w:r>
          </w:p>
          <w:p w:rsidR="00E23683" w:rsidRDefault="00E23683" w:rsidP="00DA675B">
            <w:pPr>
              <w:spacing w:line="240" w:lineRule="atLeast"/>
              <w:rPr>
                <w:rFonts w:ascii="Arial" w:hAnsi="Arial"/>
                <w:kern w:val="0"/>
                <w:sz w:val="18"/>
                <w:szCs w:val="18"/>
                <w:lang w:val="fr-FR"/>
              </w:rPr>
            </w:pPr>
            <w:r>
              <w:rPr>
                <w:rFonts w:ascii="Arial" w:hAnsi="Arial" w:hint="eastAsia"/>
                <w:kern w:val="0"/>
                <w:sz w:val="18"/>
                <w:szCs w:val="18"/>
                <w:lang w:val="fr-FR"/>
              </w:rPr>
              <w:t>0</w:t>
            </w:r>
            <w:r>
              <w:rPr>
                <w:rFonts w:ascii="Arial" w:hAnsi="Arial" w:hint="eastAsia"/>
                <w:kern w:val="0"/>
                <w:sz w:val="18"/>
                <w:szCs w:val="18"/>
                <w:lang w:val="fr-FR"/>
              </w:rPr>
              <w:t>无记录</w:t>
            </w:r>
            <w:r>
              <w:rPr>
                <w:rFonts w:ascii="Arial" w:hAnsi="Arial" w:hint="eastAsia"/>
                <w:kern w:val="0"/>
                <w:sz w:val="18"/>
                <w:szCs w:val="18"/>
                <w:lang w:val="fr-FR"/>
              </w:rPr>
              <w:t xml:space="preserve"> </w:t>
            </w:r>
          </w:p>
        </w:tc>
      </w:tr>
    </w:tbl>
    <w:p w:rsidR="000A1404" w:rsidRDefault="000A1404" w:rsidP="000A1404">
      <w:pPr>
        <w:ind w:left="198"/>
      </w:pPr>
    </w:p>
    <w:p w:rsidR="000A1404" w:rsidRDefault="000A1404" w:rsidP="00407B6C">
      <w:pPr>
        <w:pStyle w:val="41"/>
      </w:pPr>
      <w:r>
        <w:rPr>
          <w:rFonts w:hint="eastAsia"/>
        </w:rPr>
        <w:t>异常信息</w:t>
      </w:r>
    </w:p>
    <w:p w:rsidR="003A7F02" w:rsidRDefault="003A7F02" w:rsidP="003A7F02">
      <w:pPr>
        <w:pStyle w:val="a4"/>
        <w:ind w:firstLine="210"/>
      </w:pPr>
      <w:r>
        <w:rPr>
          <w:rFonts w:hint="eastAsia"/>
        </w:rPr>
        <w:t>失败则抛出异常</w:t>
      </w:r>
      <w:r>
        <w:rPr>
          <w:rFonts w:hint="eastAsia"/>
        </w:rPr>
        <w:t>CException</w:t>
      </w:r>
      <w:r>
        <w:rPr>
          <w:rFonts w:hint="eastAsia"/>
        </w:rPr>
        <w:t>，具体内容请参考异常码定义文档。</w:t>
      </w:r>
    </w:p>
    <w:p w:rsidR="00047086" w:rsidRDefault="00047086" w:rsidP="00407B6C">
      <w:pPr>
        <w:pStyle w:val="41"/>
      </w:pPr>
      <w:r>
        <w:rPr>
          <w:rFonts w:hint="eastAsia"/>
        </w:rPr>
        <w:t>Json</w:t>
      </w:r>
      <w:r>
        <w:rPr>
          <w:rFonts w:hint="eastAsia"/>
        </w:rPr>
        <w:t>接口登录认证信息说明</w:t>
      </w:r>
    </w:p>
    <w:p w:rsidR="00047086" w:rsidRPr="003A63A1" w:rsidRDefault="00047086" w:rsidP="00047086">
      <w:r>
        <w:rPr>
          <w:rFonts w:hint="eastAsia"/>
        </w:rPr>
        <w:t xml:space="preserve">   Authorization</w:t>
      </w:r>
      <w:r>
        <w:rPr>
          <w:rFonts w:hint="eastAsia"/>
        </w:rPr>
        <w:t>中需要登录认证信息。</w:t>
      </w:r>
    </w:p>
    <w:p w:rsidR="00047086" w:rsidRDefault="00047086" w:rsidP="003A7F02">
      <w:pPr>
        <w:pStyle w:val="a4"/>
        <w:ind w:firstLine="210"/>
      </w:pPr>
    </w:p>
    <w:p w:rsidR="000A1404" w:rsidRPr="0026055C" w:rsidRDefault="000A1404" w:rsidP="00407B6C">
      <w:pPr>
        <w:pStyle w:val="31"/>
        <w:rPr>
          <w:rStyle w:val="210"/>
          <w:lang w:val="fr-FR"/>
        </w:rPr>
      </w:pPr>
      <w:bookmarkStart w:id="189" w:name="_Toc317101316"/>
      <w:r w:rsidRPr="0026055C">
        <w:rPr>
          <w:rStyle w:val="210"/>
          <w:rFonts w:hint="eastAsia"/>
          <w:lang w:val="fr-FR"/>
        </w:rPr>
        <w:lastRenderedPageBreak/>
        <w:t>HTTP(s)</w:t>
      </w:r>
      <w:r>
        <w:rPr>
          <w:rStyle w:val="210"/>
          <w:rFonts w:hint="eastAsia"/>
        </w:rPr>
        <w:t>接口</w:t>
      </w:r>
      <w:bookmarkEnd w:id="189"/>
    </w:p>
    <w:p w:rsidR="000A1404" w:rsidRDefault="000A1404" w:rsidP="000A1404">
      <w:pPr>
        <w:rPr>
          <w:lang w:val="fr-FR"/>
        </w:rPr>
      </w:pPr>
      <w:r>
        <w:rPr>
          <w:rFonts w:hint="eastAsia"/>
          <w:lang w:val="fr-FR"/>
        </w:rPr>
        <w:t>不涉及。</w:t>
      </w:r>
    </w:p>
    <w:p w:rsidR="000A1404" w:rsidRDefault="00334971" w:rsidP="00334971">
      <w:pPr>
        <w:ind w:left="198"/>
        <w:rPr>
          <w:b/>
        </w:rPr>
      </w:pPr>
      <w:r>
        <w:rPr>
          <w:b/>
        </w:rPr>
        <w:br w:type="page"/>
      </w:r>
    </w:p>
    <w:p w:rsidR="00334971" w:rsidRPr="00185690" w:rsidRDefault="00334971" w:rsidP="00334971">
      <w:pPr>
        <w:pStyle w:val="21"/>
        <w:numPr>
          <w:ilvl w:val="1"/>
          <w:numId w:val="1"/>
        </w:numPr>
        <w:rPr>
          <w:lang w:val="fr-FR"/>
        </w:rPr>
      </w:pPr>
      <w:bookmarkStart w:id="190" w:name="_Toc317101317"/>
      <w:r>
        <w:rPr>
          <w:rStyle w:val="210"/>
          <w:rFonts w:hint="eastAsia"/>
        </w:rPr>
        <w:lastRenderedPageBreak/>
        <w:t>getUserAcctAnnexInfo</w:t>
      </w:r>
      <w:bookmarkEnd w:id="190"/>
    </w:p>
    <w:p w:rsidR="00334971" w:rsidRPr="0079602E" w:rsidRDefault="003F1820" w:rsidP="00407B6C">
      <w:pPr>
        <w:pStyle w:val="31"/>
        <w:rPr>
          <w:lang w:val="fr-FR"/>
        </w:rPr>
      </w:pPr>
      <w:bookmarkStart w:id="191" w:name="_Toc317101318"/>
      <w:r>
        <w:rPr>
          <w:rStyle w:val="210"/>
          <w:rFonts w:hint="eastAsia"/>
          <w:lang w:val="fr-FR"/>
        </w:rPr>
        <w:t>JSON</w:t>
      </w:r>
      <w:r>
        <w:rPr>
          <w:rStyle w:val="210"/>
          <w:rFonts w:hint="eastAsia"/>
          <w:lang w:val="fr-FR"/>
        </w:rPr>
        <w:t>＋</w:t>
      </w:r>
      <w:r>
        <w:rPr>
          <w:rStyle w:val="210"/>
          <w:rFonts w:hint="eastAsia"/>
          <w:lang w:val="fr-FR"/>
        </w:rPr>
        <w:t>SOAP</w:t>
      </w:r>
      <w:r>
        <w:rPr>
          <w:rStyle w:val="210"/>
          <w:rFonts w:hint="eastAsia"/>
          <w:lang w:val="fr-FR"/>
        </w:rPr>
        <w:t>接口</w:t>
      </w:r>
      <w:bookmarkEnd w:id="191"/>
    </w:p>
    <w:p w:rsidR="00334971" w:rsidRPr="0079602E" w:rsidRDefault="00334971" w:rsidP="00407B6C">
      <w:pPr>
        <w:pStyle w:val="41"/>
        <w:rPr>
          <w:lang w:val="fr-FR"/>
        </w:rPr>
      </w:pPr>
      <w:r>
        <w:rPr>
          <w:rFonts w:hint="eastAsia"/>
        </w:rPr>
        <w:t>描述</w:t>
      </w:r>
    </w:p>
    <w:p w:rsidR="00334971" w:rsidRDefault="00334971" w:rsidP="00334971">
      <w:pPr>
        <w:ind w:firstLine="420"/>
        <w:jc w:val="left"/>
        <w:rPr>
          <w:lang w:val="fr-FR"/>
        </w:rPr>
      </w:pPr>
      <w:r>
        <w:rPr>
          <w:rFonts w:hint="eastAsia"/>
        </w:rPr>
        <w:t>获取账号附加业务信息</w:t>
      </w:r>
      <w:r>
        <w:rPr>
          <w:rFonts w:hint="eastAsia"/>
          <w:lang w:val="fr-FR"/>
        </w:rPr>
        <w:t>。</w:t>
      </w:r>
    </w:p>
    <w:p w:rsidR="00334971" w:rsidRDefault="00334971" w:rsidP="00407B6C">
      <w:pPr>
        <w:pStyle w:val="41"/>
        <w:rPr>
          <w:lang w:val="fr-FR"/>
        </w:rPr>
      </w:pPr>
      <w:r>
        <w:rPr>
          <w:lang w:val="fr-FR"/>
        </w:rPr>
        <w:t xml:space="preserve">API </w:t>
      </w:r>
      <w:r>
        <w:rPr>
          <w:rFonts w:hint="eastAsia"/>
        </w:rPr>
        <w:t>原型</w:t>
      </w:r>
    </w:p>
    <w:p w:rsidR="00334971" w:rsidRPr="00172B1E" w:rsidRDefault="00334971" w:rsidP="00334971">
      <w:pPr>
        <w:ind w:firstLine="420"/>
        <w:rPr>
          <w:lang w:val="fr-FR"/>
        </w:rPr>
      </w:pPr>
      <w:r>
        <w:rPr>
          <w:rFonts w:hint="eastAsia"/>
          <w:lang w:val="fr-FR"/>
        </w:rPr>
        <w:t xml:space="preserve">GetUserAcctAnnexInfoRsp </w:t>
      </w:r>
      <w:r w:rsidRPr="005D449C">
        <w:rPr>
          <w:rFonts w:ascii="Verdana" w:hAnsi="Verdana" w:hint="eastAsia"/>
          <w:lang w:val="fr-FR"/>
        </w:rPr>
        <w:t>void</w:t>
      </w:r>
      <w:r w:rsidRPr="005D449C">
        <w:rPr>
          <w:rFonts w:hint="eastAsia"/>
          <w:lang w:val="fr-FR"/>
        </w:rPr>
        <w:t xml:space="preserve"> </w:t>
      </w:r>
      <w:r>
        <w:rPr>
          <w:rFonts w:hint="eastAsia"/>
          <w:lang w:val="fr-FR"/>
        </w:rPr>
        <w:t>getUserAcctAnnexInfo</w:t>
      </w:r>
      <w:r w:rsidRPr="005D449C">
        <w:rPr>
          <w:lang w:val="fr-FR"/>
        </w:rPr>
        <w:t>(</w:t>
      </w:r>
      <w:r>
        <w:rPr>
          <w:rFonts w:hint="eastAsia"/>
          <w:lang w:val="fr-FR"/>
        </w:rPr>
        <w:t>GetUserAcctAnnexInfoReq getUserAcctAnnexInfoReq</w:t>
      </w:r>
      <w:r w:rsidRPr="005D449C">
        <w:rPr>
          <w:lang w:val="fr-FR"/>
        </w:rPr>
        <w:t>)</w:t>
      </w:r>
      <w:r w:rsidRPr="005D449C">
        <w:rPr>
          <w:rFonts w:hint="eastAsia"/>
          <w:lang w:val="fr-FR"/>
        </w:rPr>
        <w:t xml:space="preserve"> throws </w:t>
      </w:r>
      <w:r>
        <w:rPr>
          <w:rFonts w:hint="eastAsia"/>
          <w:lang w:val="fr-FR"/>
        </w:rPr>
        <w:t>CException</w:t>
      </w:r>
    </w:p>
    <w:p w:rsidR="00334971" w:rsidRDefault="00334971" w:rsidP="00407B6C">
      <w:pPr>
        <w:pStyle w:val="41"/>
      </w:pPr>
      <w:r>
        <w:rPr>
          <w:rFonts w:hint="eastAsia"/>
        </w:rPr>
        <w:t>输入参数</w:t>
      </w:r>
    </w:p>
    <w:p w:rsidR="00334971" w:rsidRPr="00F542DD" w:rsidRDefault="00334971" w:rsidP="00334971">
      <w:pPr>
        <w:pStyle w:val="a4"/>
        <w:ind w:firstLine="210"/>
      </w:pPr>
      <w:r>
        <w:rPr>
          <w:rFonts w:hint="eastAsia"/>
          <w:lang w:val="fr-FR"/>
        </w:rPr>
        <w:t>GetUserAcctAnnexInfoReq</w:t>
      </w:r>
      <w:r>
        <w:rPr>
          <w:rFonts w:hint="eastAsia"/>
          <w:lang w:val="fr-FR"/>
        </w:rPr>
        <w:t>定义如下：</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1243"/>
        <w:gridCol w:w="709"/>
        <w:gridCol w:w="3733"/>
      </w:tblGrid>
      <w:tr w:rsidR="00334971" w:rsidTr="00DA675B">
        <w:trPr>
          <w:jc w:val="center"/>
        </w:trPr>
        <w:tc>
          <w:tcPr>
            <w:tcW w:w="2378" w:type="dxa"/>
          </w:tcPr>
          <w:p w:rsidR="00334971" w:rsidRDefault="00334971" w:rsidP="00DA675B">
            <w:pPr>
              <w:pStyle w:val="TAH"/>
              <w:rPr>
                <w:rFonts w:ascii="Verdana" w:hAnsi="Verdana"/>
                <w:lang w:val="fr-FR" w:eastAsia="zh-CN"/>
              </w:rPr>
            </w:pPr>
            <w:r>
              <w:rPr>
                <w:rFonts w:ascii="Verdana" w:hAnsi="Verdana" w:hint="eastAsia"/>
                <w:lang w:val="fr-FR" w:eastAsia="zh-CN"/>
              </w:rPr>
              <w:t>参数名称</w:t>
            </w:r>
          </w:p>
        </w:tc>
        <w:tc>
          <w:tcPr>
            <w:tcW w:w="737" w:type="dxa"/>
          </w:tcPr>
          <w:p w:rsidR="00334971" w:rsidRDefault="00334971" w:rsidP="00DA675B">
            <w:pPr>
              <w:pStyle w:val="TAH"/>
              <w:rPr>
                <w:rFonts w:ascii="Verdana" w:hAnsi="Verdana"/>
                <w:lang w:val="fr-FR" w:eastAsia="zh-CN"/>
              </w:rPr>
            </w:pPr>
            <w:r>
              <w:rPr>
                <w:rFonts w:ascii="Verdana" w:hAnsi="Verdana" w:hint="eastAsia"/>
                <w:lang w:val="fr-FR" w:eastAsia="zh-CN"/>
              </w:rPr>
              <w:t>必须</w:t>
            </w:r>
          </w:p>
        </w:tc>
        <w:tc>
          <w:tcPr>
            <w:tcW w:w="1243" w:type="dxa"/>
          </w:tcPr>
          <w:p w:rsidR="00334971" w:rsidRDefault="00334971" w:rsidP="00DA675B">
            <w:pPr>
              <w:pStyle w:val="TAH"/>
              <w:rPr>
                <w:rFonts w:ascii="Verdana" w:hAnsi="Verdana"/>
                <w:lang w:val="fr-FR" w:eastAsia="zh-CN"/>
              </w:rPr>
            </w:pPr>
            <w:r>
              <w:rPr>
                <w:rFonts w:ascii="Verdana" w:hAnsi="Verdana" w:hint="eastAsia"/>
                <w:lang w:val="fr-FR" w:eastAsia="zh-CN"/>
              </w:rPr>
              <w:t>类型</w:t>
            </w:r>
          </w:p>
        </w:tc>
        <w:tc>
          <w:tcPr>
            <w:tcW w:w="709" w:type="dxa"/>
          </w:tcPr>
          <w:p w:rsidR="00334971" w:rsidRDefault="00334971" w:rsidP="00DA675B">
            <w:pPr>
              <w:pStyle w:val="TAH"/>
              <w:rPr>
                <w:rFonts w:ascii="Verdana" w:hAnsi="Verdana"/>
                <w:lang w:val="fr-FR" w:eastAsia="zh-CN"/>
              </w:rPr>
            </w:pPr>
            <w:r>
              <w:rPr>
                <w:rFonts w:ascii="Verdana" w:hAnsi="Verdana" w:hint="eastAsia"/>
                <w:lang w:val="fr-FR" w:eastAsia="zh-CN"/>
              </w:rPr>
              <w:t>长度</w:t>
            </w:r>
          </w:p>
        </w:tc>
        <w:tc>
          <w:tcPr>
            <w:tcW w:w="3733" w:type="dxa"/>
          </w:tcPr>
          <w:p w:rsidR="00334971" w:rsidRDefault="00334971" w:rsidP="00DA675B">
            <w:pPr>
              <w:pStyle w:val="TAH"/>
              <w:rPr>
                <w:rFonts w:ascii="Verdana" w:hAnsi="Verdana"/>
                <w:lang w:val="fr-FR" w:eastAsia="zh-CN"/>
              </w:rPr>
            </w:pPr>
            <w:r>
              <w:rPr>
                <w:rFonts w:ascii="Verdana" w:hAnsi="Verdana" w:hint="eastAsia"/>
                <w:lang w:val="fr-FR" w:eastAsia="zh-CN"/>
              </w:rPr>
              <w:t>描述信息</w:t>
            </w:r>
          </w:p>
        </w:tc>
      </w:tr>
      <w:tr w:rsidR="00334971" w:rsidTr="00DA675B">
        <w:trPr>
          <w:jc w:val="center"/>
        </w:trPr>
        <w:tc>
          <w:tcPr>
            <w:tcW w:w="2378" w:type="dxa"/>
          </w:tcPr>
          <w:p w:rsidR="00334971" w:rsidRDefault="00334971" w:rsidP="00DA675B">
            <w:pPr>
              <w:pStyle w:val="TAL"/>
              <w:rPr>
                <w:rFonts w:ascii="宋体" w:hAnsi="宋体"/>
                <w:lang w:val="fr-FR" w:eastAsia="zh-CN"/>
              </w:rPr>
            </w:pPr>
            <w:r>
              <w:rPr>
                <w:rFonts w:hint="eastAsia"/>
                <w:lang w:eastAsia="zh-CN"/>
              </w:rPr>
              <w:t>v</w:t>
            </w:r>
            <w:r>
              <w:t>ersion</w:t>
            </w:r>
          </w:p>
        </w:tc>
        <w:tc>
          <w:tcPr>
            <w:tcW w:w="737" w:type="dxa"/>
          </w:tcPr>
          <w:p w:rsidR="00334971" w:rsidRDefault="00334971" w:rsidP="00DA675B">
            <w:pPr>
              <w:pStyle w:val="TAL"/>
              <w:rPr>
                <w:rFonts w:ascii="宋体" w:hAnsi="宋体"/>
                <w:lang w:eastAsia="zh-CN"/>
              </w:rPr>
            </w:pPr>
            <w:r>
              <w:rPr>
                <w:rFonts w:hint="eastAsia"/>
                <w:lang w:val="fr-FR" w:eastAsia="zh-CN"/>
              </w:rPr>
              <w:t>M</w:t>
            </w:r>
          </w:p>
        </w:tc>
        <w:tc>
          <w:tcPr>
            <w:tcW w:w="1243" w:type="dxa"/>
          </w:tcPr>
          <w:p w:rsidR="00334971" w:rsidRDefault="00334971" w:rsidP="00DA675B">
            <w:pPr>
              <w:pStyle w:val="TAH"/>
              <w:jc w:val="both"/>
              <w:rPr>
                <w:rFonts w:ascii="宋体" w:hAnsi="宋体"/>
                <w:b w:val="0"/>
                <w:lang w:val="fr-FR" w:eastAsia="zh-CN"/>
              </w:rPr>
            </w:pPr>
            <w:r>
              <w:rPr>
                <w:rFonts w:hint="eastAsia"/>
                <w:b w:val="0"/>
                <w:lang w:val="fr-FR" w:eastAsia="zh-CN"/>
              </w:rPr>
              <w:t>String</w:t>
            </w:r>
          </w:p>
        </w:tc>
        <w:tc>
          <w:tcPr>
            <w:tcW w:w="709" w:type="dxa"/>
          </w:tcPr>
          <w:p w:rsidR="00334971" w:rsidRDefault="00334971" w:rsidP="00DA675B">
            <w:pPr>
              <w:rPr>
                <w:rFonts w:ascii="宋体" w:hAnsi="宋体"/>
                <w:lang w:val="fr-FR"/>
              </w:rPr>
            </w:pPr>
            <w:r>
              <w:rPr>
                <w:rFonts w:ascii="Arial" w:hAnsi="Arial" w:hint="eastAsia"/>
                <w:lang w:val="fr-FR"/>
              </w:rPr>
              <w:t>5</w:t>
            </w:r>
          </w:p>
        </w:tc>
        <w:tc>
          <w:tcPr>
            <w:tcW w:w="3733" w:type="dxa"/>
          </w:tcPr>
          <w:p w:rsidR="00334971" w:rsidRDefault="00334971" w:rsidP="00DA675B">
            <w:pPr>
              <w:rPr>
                <w:rFonts w:ascii="Arial" w:hAnsi="Arial"/>
                <w:sz w:val="19"/>
                <w:szCs w:val="19"/>
                <w:lang w:val="en-GB"/>
              </w:rPr>
            </w:pPr>
            <w:r>
              <w:rPr>
                <w:rFonts w:ascii="Arial" w:hAnsi="Arial" w:hint="eastAsia"/>
                <w:sz w:val="19"/>
                <w:szCs w:val="19"/>
                <w:lang w:val="en-GB"/>
              </w:rPr>
              <w:t>协议版本号</w:t>
            </w:r>
          </w:p>
          <w:p w:rsidR="00334971" w:rsidRPr="00C8364D" w:rsidRDefault="00334971" w:rsidP="00DA675B">
            <w:pPr>
              <w:rPr>
                <w:rFonts w:ascii="Arial" w:hAnsi="Arial"/>
                <w:sz w:val="19"/>
                <w:szCs w:val="19"/>
                <w:lang w:val="en-GB"/>
              </w:rPr>
            </w:pPr>
            <w:r>
              <w:rPr>
                <w:rFonts w:ascii="Arial" w:hAnsi="Arial" w:hint="eastAsia"/>
                <w:sz w:val="19"/>
                <w:szCs w:val="19"/>
                <w:lang w:val="en-GB"/>
              </w:rPr>
              <w:t>当前版本为：</w:t>
            </w:r>
            <w:r>
              <w:rPr>
                <w:rFonts w:ascii="Arial" w:hAnsi="Arial" w:hint="eastAsia"/>
                <w:sz w:val="19"/>
                <w:szCs w:val="19"/>
                <w:lang w:val="en-GB"/>
              </w:rPr>
              <w:t>02.01</w:t>
            </w:r>
          </w:p>
        </w:tc>
      </w:tr>
      <w:tr w:rsidR="00334971" w:rsidTr="00DA675B">
        <w:trPr>
          <w:jc w:val="center"/>
        </w:trPr>
        <w:tc>
          <w:tcPr>
            <w:tcW w:w="2378" w:type="dxa"/>
          </w:tcPr>
          <w:p w:rsidR="00334971" w:rsidRDefault="00334971" w:rsidP="00DA675B">
            <w:pPr>
              <w:pStyle w:val="TAL"/>
              <w:rPr>
                <w:rFonts w:ascii="宋体" w:hAnsi="宋体"/>
                <w:lang w:val="fr-FR" w:eastAsia="zh-CN"/>
              </w:rPr>
            </w:pPr>
            <w:r>
              <w:rPr>
                <w:lang w:val="fr-FR"/>
              </w:rPr>
              <w:t>transactionID</w:t>
            </w:r>
          </w:p>
        </w:tc>
        <w:tc>
          <w:tcPr>
            <w:tcW w:w="737" w:type="dxa"/>
          </w:tcPr>
          <w:p w:rsidR="00334971" w:rsidRDefault="00334971" w:rsidP="00DA675B">
            <w:pPr>
              <w:pStyle w:val="TAL"/>
              <w:rPr>
                <w:rFonts w:ascii="宋体" w:hAnsi="宋体"/>
                <w:lang w:eastAsia="zh-CN"/>
              </w:rPr>
            </w:pPr>
            <w:r>
              <w:rPr>
                <w:rFonts w:hint="eastAsia"/>
                <w:lang w:val="fr-FR" w:eastAsia="zh-CN"/>
              </w:rPr>
              <w:t>M</w:t>
            </w:r>
          </w:p>
        </w:tc>
        <w:tc>
          <w:tcPr>
            <w:tcW w:w="1243" w:type="dxa"/>
          </w:tcPr>
          <w:p w:rsidR="00334971" w:rsidRDefault="00334971" w:rsidP="00DA675B">
            <w:pPr>
              <w:pStyle w:val="TAH"/>
              <w:jc w:val="both"/>
              <w:rPr>
                <w:rFonts w:ascii="宋体" w:hAnsi="宋体"/>
                <w:b w:val="0"/>
                <w:lang w:val="fr-FR" w:eastAsia="zh-CN"/>
              </w:rPr>
            </w:pPr>
            <w:r>
              <w:rPr>
                <w:rFonts w:hint="eastAsia"/>
                <w:b w:val="0"/>
                <w:lang w:val="fr-FR" w:eastAsia="zh-CN"/>
              </w:rPr>
              <w:t>String</w:t>
            </w:r>
          </w:p>
        </w:tc>
        <w:tc>
          <w:tcPr>
            <w:tcW w:w="709" w:type="dxa"/>
          </w:tcPr>
          <w:p w:rsidR="00334971" w:rsidRDefault="00334971" w:rsidP="00DA675B">
            <w:pPr>
              <w:rPr>
                <w:rFonts w:ascii="宋体" w:hAnsi="宋体"/>
                <w:lang w:val="fr-FR"/>
              </w:rPr>
            </w:pPr>
            <w:r>
              <w:rPr>
                <w:rFonts w:ascii="Arial" w:hAnsi="Arial" w:hint="eastAsia"/>
                <w:lang w:val="fr-FR"/>
              </w:rPr>
              <w:t>40</w:t>
            </w:r>
          </w:p>
        </w:tc>
        <w:tc>
          <w:tcPr>
            <w:tcW w:w="3733" w:type="dxa"/>
          </w:tcPr>
          <w:p w:rsidR="00334971" w:rsidRDefault="00334971" w:rsidP="00DA675B">
            <w:pPr>
              <w:rPr>
                <w:rFonts w:ascii="宋体" w:hAnsi="宋体"/>
                <w:sz w:val="19"/>
                <w:szCs w:val="19"/>
                <w:lang w:val="en-GB"/>
              </w:rPr>
            </w:pPr>
            <w:r>
              <w:rPr>
                <w:rFonts w:ascii="Arial" w:hAnsi="Arial" w:hint="eastAsia"/>
                <w:sz w:val="19"/>
                <w:szCs w:val="19"/>
                <w:lang w:val="en-GB"/>
              </w:rPr>
              <w:t>交易流水号</w:t>
            </w:r>
          </w:p>
        </w:tc>
      </w:tr>
      <w:tr w:rsidR="00334971" w:rsidTr="00DA675B">
        <w:trPr>
          <w:jc w:val="center"/>
        </w:trPr>
        <w:tc>
          <w:tcPr>
            <w:tcW w:w="2378" w:type="dxa"/>
          </w:tcPr>
          <w:p w:rsidR="00334971" w:rsidRPr="00C8364D" w:rsidRDefault="00334971" w:rsidP="00DA675B">
            <w:pPr>
              <w:pStyle w:val="TAL"/>
              <w:rPr>
                <w:lang w:val="fr-FR"/>
              </w:rPr>
            </w:pPr>
            <w:r w:rsidRPr="00C8364D">
              <w:rPr>
                <w:rFonts w:hint="eastAsia"/>
                <w:lang w:val="fr-FR"/>
              </w:rPr>
              <w:t>traceFlag</w:t>
            </w:r>
          </w:p>
        </w:tc>
        <w:tc>
          <w:tcPr>
            <w:tcW w:w="737" w:type="dxa"/>
          </w:tcPr>
          <w:p w:rsidR="00334971" w:rsidRPr="00C8364D" w:rsidRDefault="00334971" w:rsidP="00DA675B">
            <w:pPr>
              <w:spacing w:line="240" w:lineRule="atLeast"/>
              <w:rPr>
                <w:rFonts w:ascii="Arial" w:hAnsi="Arial"/>
                <w:kern w:val="0"/>
                <w:sz w:val="18"/>
                <w:szCs w:val="18"/>
                <w:lang w:val="fr-FR" w:eastAsia="en-US"/>
              </w:rPr>
            </w:pPr>
            <w:r w:rsidRPr="00C8364D">
              <w:rPr>
                <w:rFonts w:ascii="Arial" w:hAnsi="Arial" w:hint="eastAsia"/>
                <w:kern w:val="0"/>
                <w:sz w:val="18"/>
                <w:szCs w:val="18"/>
                <w:lang w:val="fr-FR" w:eastAsia="en-US"/>
              </w:rPr>
              <w:t xml:space="preserve">O </w:t>
            </w:r>
          </w:p>
        </w:tc>
        <w:tc>
          <w:tcPr>
            <w:tcW w:w="1243" w:type="dxa"/>
          </w:tcPr>
          <w:p w:rsidR="00334971" w:rsidRPr="00C8364D" w:rsidRDefault="00334971" w:rsidP="00DA675B">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709" w:type="dxa"/>
          </w:tcPr>
          <w:p w:rsidR="00334971" w:rsidRPr="00C8364D" w:rsidRDefault="00334971" w:rsidP="00DA675B">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3733" w:type="dxa"/>
          </w:tcPr>
          <w:p w:rsidR="00334971" w:rsidRPr="00C8364D" w:rsidRDefault="00334971" w:rsidP="00DA675B">
            <w:pPr>
              <w:spacing w:line="240" w:lineRule="atLeast"/>
              <w:rPr>
                <w:rFonts w:ascii="Arial" w:hAnsi="Arial"/>
                <w:kern w:val="0"/>
                <w:sz w:val="18"/>
                <w:szCs w:val="18"/>
                <w:lang w:val="fr-FR"/>
              </w:rPr>
            </w:pPr>
            <w:r>
              <w:rPr>
                <w:rFonts w:ascii="Arial" w:hAnsi="Arial" w:hint="eastAsia"/>
                <w:kern w:val="0"/>
                <w:sz w:val="18"/>
                <w:szCs w:val="18"/>
                <w:lang w:val="fr-FR"/>
              </w:rPr>
              <w:t>跟踪标志</w:t>
            </w:r>
          </w:p>
        </w:tc>
      </w:tr>
      <w:tr w:rsidR="00334971" w:rsidTr="00DA675B">
        <w:trPr>
          <w:jc w:val="center"/>
        </w:trPr>
        <w:tc>
          <w:tcPr>
            <w:tcW w:w="2378" w:type="dxa"/>
          </w:tcPr>
          <w:p w:rsidR="00334971" w:rsidRDefault="00334971" w:rsidP="00DA675B">
            <w:pPr>
              <w:pStyle w:val="TAL"/>
              <w:rPr>
                <w:lang w:val="fr-FR" w:eastAsia="zh-CN"/>
              </w:rPr>
            </w:pPr>
            <w:r>
              <w:rPr>
                <w:rFonts w:hint="eastAsia"/>
                <w:lang w:val="fr-FR" w:eastAsia="zh-CN"/>
              </w:rPr>
              <w:t>userID</w:t>
            </w:r>
          </w:p>
        </w:tc>
        <w:tc>
          <w:tcPr>
            <w:tcW w:w="737" w:type="dxa"/>
          </w:tcPr>
          <w:p w:rsidR="00334971" w:rsidRDefault="00334971" w:rsidP="00DA675B">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1243" w:type="dxa"/>
          </w:tcPr>
          <w:p w:rsidR="00334971" w:rsidRDefault="005200E4" w:rsidP="00DA675B">
            <w:pPr>
              <w:spacing w:line="240" w:lineRule="atLeast"/>
              <w:rPr>
                <w:rFonts w:ascii="Arial" w:hAnsi="Arial"/>
                <w:kern w:val="0"/>
                <w:sz w:val="18"/>
                <w:szCs w:val="18"/>
                <w:lang w:val="fr-FR"/>
              </w:rPr>
            </w:pPr>
            <w:r>
              <w:rPr>
                <w:rFonts w:ascii="Arial" w:hAnsi="Arial"/>
                <w:kern w:val="0"/>
                <w:sz w:val="18"/>
                <w:szCs w:val="18"/>
                <w:lang w:val="fr-FR"/>
              </w:rPr>
              <w:t>Bigint</w:t>
            </w:r>
          </w:p>
        </w:tc>
        <w:tc>
          <w:tcPr>
            <w:tcW w:w="709" w:type="dxa"/>
          </w:tcPr>
          <w:p w:rsidR="00334971" w:rsidRDefault="00334971" w:rsidP="00DA675B">
            <w:pPr>
              <w:spacing w:line="240" w:lineRule="atLeast"/>
              <w:rPr>
                <w:rFonts w:ascii="Arial" w:hAnsi="Arial"/>
                <w:kern w:val="0"/>
                <w:sz w:val="18"/>
                <w:szCs w:val="18"/>
                <w:lang w:val="fr-FR"/>
              </w:rPr>
            </w:pPr>
          </w:p>
        </w:tc>
        <w:tc>
          <w:tcPr>
            <w:tcW w:w="3733" w:type="dxa"/>
          </w:tcPr>
          <w:p w:rsidR="00334971" w:rsidRDefault="00334971" w:rsidP="00DA675B">
            <w:pPr>
              <w:spacing w:line="240" w:lineRule="atLeast"/>
              <w:rPr>
                <w:rFonts w:ascii="Arial" w:hAnsi="Arial"/>
                <w:kern w:val="0"/>
                <w:sz w:val="18"/>
                <w:szCs w:val="18"/>
                <w:lang w:val="fr-FR"/>
              </w:rPr>
            </w:pPr>
            <w:r>
              <w:rPr>
                <w:rFonts w:ascii="Arial" w:hAnsi="Arial" w:hint="eastAsia"/>
                <w:kern w:val="0"/>
                <w:sz w:val="18"/>
                <w:szCs w:val="18"/>
                <w:lang w:val="fr-FR"/>
              </w:rPr>
              <w:t>用户</w:t>
            </w:r>
            <w:r>
              <w:rPr>
                <w:rFonts w:ascii="Arial" w:hAnsi="Arial" w:hint="eastAsia"/>
                <w:kern w:val="0"/>
                <w:sz w:val="18"/>
                <w:szCs w:val="18"/>
                <w:lang w:val="fr-FR"/>
              </w:rPr>
              <w:t>ID</w:t>
            </w:r>
          </w:p>
        </w:tc>
      </w:tr>
      <w:tr w:rsidR="00334971" w:rsidTr="00DA675B">
        <w:trPr>
          <w:jc w:val="center"/>
        </w:trPr>
        <w:tc>
          <w:tcPr>
            <w:tcW w:w="2378" w:type="dxa"/>
          </w:tcPr>
          <w:p w:rsidR="00334971" w:rsidRDefault="00334971" w:rsidP="00DA675B">
            <w:pPr>
              <w:pStyle w:val="TAL"/>
              <w:rPr>
                <w:lang w:val="fr-FR" w:eastAsia="zh-CN"/>
              </w:rPr>
            </w:pPr>
            <w:r>
              <w:rPr>
                <w:rFonts w:hint="eastAsia"/>
                <w:lang w:val="fr-FR" w:eastAsia="zh-CN"/>
              </w:rPr>
              <w:t>accountType</w:t>
            </w:r>
          </w:p>
        </w:tc>
        <w:tc>
          <w:tcPr>
            <w:tcW w:w="737" w:type="dxa"/>
          </w:tcPr>
          <w:p w:rsidR="00334971" w:rsidRDefault="00334971" w:rsidP="00DA675B">
            <w:pPr>
              <w:spacing w:line="240" w:lineRule="atLeast"/>
              <w:rPr>
                <w:lang w:val="fr-FR"/>
              </w:rPr>
            </w:pPr>
            <w:r>
              <w:rPr>
                <w:rFonts w:ascii="Arial" w:hAnsi="Arial" w:hint="eastAsia"/>
                <w:kern w:val="0"/>
                <w:sz w:val="18"/>
                <w:szCs w:val="18"/>
                <w:lang w:val="fr-FR"/>
              </w:rPr>
              <w:t>M</w:t>
            </w:r>
          </w:p>
        </w:tc>
        <w:tc>
          <w:tcPr>
            <w:tcW w:w="1243" w:type="dxa"/>
          </w:tcPr>
          <w:p w:rsidR="00334971" w:rsidRDefault="005200E4" w:rsidP="00DA675B">
            <w:pPr>
              <w:spacing w:line="240" w:lineRule="atLeast"/>
              <w:rPr>
                <w:lang w:val="fr-FR"/>
              </w:rPr>
            </w:pPr>
            <w:r>
              <w:rPr>
                <w:rFonts w:ascii="Arial" w:hAnsi="Arial"/>
                <w:kern w:val="0"/>
                <w:sz w:val="18"/>
                <w:szCs w:val="18"/>
                <w:lang w:val="fr-FR"/>
              </w:rPr>
              <w:t>Int</w:t>
            </w:r>
          </w:p>
        </w:tc>
        <w:tc>
          <w:tcPr>
            <w:tcW w:w="709" w:type="dxa"/>
          </w:tcPr>
          <w:p w:rsidR="00334971" w:rsidRDefault="00334971" w:rsidP="00DA675B">
            <w:pPr>
              <w:spacing w:line="240" w:lineRule="atLeast"/>
              <w:rPr>
                <w:lang w:val="fr-FR"/>
              </w:rPr>
            </w:pPr>
          </w:p>
        </w:tc>
        <w:tc>
          <w:tcPr>
            <w:tcW w:w="3733" w:type="dxa"/>
          </w:tcPr>
          <w:p w:rsidR="00334971" w:rsidRDefault="00334971" w:rsidP="00DA675B">
            <w:pPr>
              <w:spacing w:line="240" w:lineRule="atLeast"/>
              <w:rPr>
                <w:rFonts w:ascii="Arial" w:hAnsi="Arial"/>
                <w:kern w:val="0"/>
                <w:sz w:val="18"/>
                <w:szCs w:val="18"/>
                <w:lang w:val="fr-FR"/>
              </w:rPr>
            </w:pPr>
            <w:r>
              <w:rPr>
                <w:rFonts w:ascii="Arial" w:hAnsi="Arial" w:hint="eastAsia"/>
                <w:kern w:val="0"/>
                <w:sz w:val="18"/>
                <w:szCs w:val="18"/>
                <w:lang w:val="fr-FR"/>
              </w:rPr>
              <w:t>帐户类型</w:t>
            </w:r>
          </w:p>
        </w:tc>
      </w:tr>
      <w:tr w:rsidR="00334971" w:rsidTr="00DA675B">
        <w:trPr>
          <w:jc w:val="center"/>
        </w:trPr>
        <w:tc>
          <w:tcPr>
            <w:tcW w:w="2378" w:type="dxa"/>
          </w:tcPr>
          <w:p w:rsidR="00334971" w:rsidRDefault="00334971" w:rsidP="00DA675B">
            <w:pPr>
              <w:pStyle w:val="TAL"/>
              <w:rPr>
                <w:lang w:val="fr-FR" w:eastAsia="zh-CN"/>
              </w:rPr>
            </w:pPr>
            <w:r>
              <w:rPr>
                <w:rFonts w:hint="eastAsia"/>
                <w:lang w:val="fr-FR" w:eastAsia="zh-CN"/>
              </w:rPr>
              <w:t>userAccount</w:t>
            </w:r>
          </w:p>
        </w:tc>
        <w:tc>
          <w:tcPr>
            <w:tcW w:w="737" w:type="dxa"/>
          </w:tcPr>
          <w:p w:rsidR="00334971" w:rsidRDefault="00334971" w:rsidP="00DA675B">
            <w:pPr>
              <w:spacing w:line="240" w:lineRule="atLeast"/>
              <w:rPr>
                <w:lang w:val="fr-FR"/>
              </w:rPr>
            </w:pPr>
            <w:r w:rsidRPr="00C8364D">
              <w:rPr>
                <w:rFonts w:ascii="Arial" w:hAnsi="Arial" w:hint="eastAsia"/>
                <w:kern w:val="0"/>
                <w:sz w:val="18"/>
                <w:szCs w:val="18"/>
                <w:lang w:val="fr-FR" w:eastAsia="en-US"/>
              </w:rPr>
              <w:t>M</w:t>
            </w:r>
          </w:p>
        </w:tc>
        <w:tc>
          <w:tcPr>
            <w:tcW w:w="1243" w:type="dxa"/>
          </w:tcPr>
          <w:p w:rsidR="00334971" w:rsidRDefault="00334971" w:rsidP="00DA675B">
            <w:pPr>
              <w:spacing w:line="240" w:lineRule="atLeast"/>
              <w:rPr>
                <w:lang w:val="fr-FR"/>
              </w:rPr>
            </w:pPr>
            <w:r w:rsidRPr="00C8364D">
              <w:rPr>
                <w:rFonts w:ascii="Arial" w:hAnsi="Arial" w:hint="eastAsia"/>
                <w:kern w:val="0"/>
                <w:sz w:val="18"/>
                <w:szCs w:val="18"/>
                <w:lang w:val="fr-FR" w:eastAsia="en-US"/>
              </w:rPr>
              <w:t>String</w:t>
            </w:r>
          </w:p>
        </w:tc>
        <w:tc>
          <w:tcPr>
            <w:tcW w:w="709" w:type="dxa"/>
          </w:tcPr>
          <w:p w:rsidR="00334971" w:rsidRDefault="00334971" w:rsidP="00DA675B">
            <w:pPr>
              <w:spacing w:line="240" w:lineRule="atLeast"/>
              <w:rPr>
                <w:lang w:val="fr-FR"/>
              </w:rPr>
            </w:pPr>
            <w:r>
              <w:rPr>
                <w:rFonts w:ascii="Arial" w:hAnsi="Arial" w:hint="eastAsia"/>
                <w:kern w:val="0"/>
                <w:sz w:val="18"/>
                <w:szCs w:val="18"/>
                <w:lang w:val="fr-FR"/>
              </w:rPr>
              <w:t>255</w:t>
            </w:r>
          </w:p>
        </w:tc>
        <w:tc>
          <w:tcPr>
            <w:tcW w:w="3733" w:type="dxa"/>
          </w:tcPr>
          <w:p w:rsidR="00334971" w:rsidRDefault="00334971" w:rsidP="00DA675B">
            <w:pPr>
              <w:spacing w:line="240" w:lineRule="atLeast"/>
              <w:rPr>
                <w:rFonts w:ascii="Arial" w:hAnsi="Arial"/>
                <w:kern w:val="0"/>
                <w:sz w:val="18"/>
                <w:szCs w:val="18"/>
                <w:lang w:val="fr-FR"/>
              </w:rPr>
            </w:pPr>
            <w:r>
              <w:rPr>
                <w:rFonts w:ascii="Arial" w:hAnsi="Arial" w:hint="eastAsia"/>
                <w:kern w:val="0"/>
                <w:sz w:val="18"/>
                <w:szCs w:val="18"/>
                <w:lang w:val="fr-FR"/>
              </w:rPr>
              <w:t>用户帐户</w:t>
            </w:r>
          </w:p>
        </w:tc>
      </w:tr>
      <w:tr w:rsidR="00334971" w:rsidTr="00DA675B">
        <w:trPr>
          <w:jc w:val="center"/>
        </w:trPr>
        <w:tc>
          <w:tcPr>
            <w:tcW w:w="2378" w:type="dxa"/>
          </w:tcPr>
          <w:p w:rsidR="00334971" w:rsidRPr="00C8364D" w:rsidRDefault="00334971" w:rsidP="00DA675B">
            <w:pPr>
              <w:pStyle w:val="TAL"/>
              <w:rPr>
                <w:lang w:val="fr-FR" w:eastAsia="zh-CN"/>
              </w:rPr>
            </w:pPr>
            <w:r>
              <w:rPr>
                <w:rFonts w:hint="eastAsia"/>
                <w:lang w:val="fr-FR" w:eastAsia="zh-CN"/>
              </w:rPr>
              <w:t>serviceID</w:t>
            </w:r>
          </w:p>
        </w:tc>
        <w:tc>
          <w:tcPr>
            <w:tcW w:w="737" w:type="dxa"/>
          </w:tcPr>
          <w:p w:rsidR="00334971" w:rsidRPr="00C8364D" w:rsidRDefault="00334971" w:rsidP="00DA675B">
            <w:pPr>
              <w:spacing w:line="240" w:lineRule="atLeast"/>
              <w:rPr>
                <w:rFonts w:ascii="Arial" w:hAnsi="Arial"/>
                <w:kern w:val="0"/>
                <w:sz w:val="18"/>
                <w:szCs w:val="18"/>
                <w:lang w:val="fr-FR"/>
              </w:rPr>
            </w:pPr>
            <w:r>
              <w:rPr>
                <w:rFonts w:hint="eastAsia"/>
                <w:lang w:val="fr-FR"/>
              </w:rPr>
              <w:t>M</w:t>
            </w:r>
          </w:p>
        </w:tc>
        <w:tc>
          <w:tcPr>
            <w:tcW w:w="1243" w:type="dxa"/>
          </w:tcPr>
          <w:p w:rsidR="00334971" w:rsidRDefault="005200E4" w:rsidP="00DA675B">
            <w:pPr>
              <w:spacing w:line="240" w:lineRule="atLeast"/>
              <w:rPr>
                <w:rFonts w:ascii="Arial" w:hAnsi="Arial"/>
                <w:kern w:val="0"/>
                <w:sz w:val="18"/>
                <w:szCs w:val="18"/>
                <w:lang w:val="fr-FR"/>
              </w:rPr>
            </w:pPr>
            <w:r>
              <w:rPr>
                <w:lang w:val="fr-FR"/>
              </w:rPr>
              <w:t>Int</w:t>
            </w:r>
          </w:p>
        </w:tc>
        <w:tc>
          <w:tcPr>
            <w:tcW w:w="709" w:type="dxa"/>
          </w:tcPr>
          <w:p w:rsidR="00334971" w:rsidRDefault="00334971" w:rsidP="00DA675B">
            <w:pPr>
              <w:spacing w:line="240" w:lineRule="atLeast"/>
              <w:rPr>
                <w:rFonts w:ascii="Arial" w:hAnsi="Arial"/>
                <w:kern w:val="0"/>
                <w:sz w:val="18"/>
                <w:szCs w:val="18"/>
                <w:lang w:val="fr-FR"/>
              </w:rPr>
            </w:pPr>
          </w:p>
        </w:tc>
        <w:tc>
          <w:tcPr>
            <w:tcW w:w="3733" w:type="dxa"/>
          </w:tcPr>
          <w:p w:rsidR="00334971" w:rsidRDefault="00334971" w:rsidP="00DA675B">
            <w:pPr>
              <w:spacing w:line="240" w:lineRule="atLeast"/>
              <w:rPr>
                <w:rFonts w:ascii="Arial" w:hAnsi="Arial"/>
                <w:kern w:val="0"/>
                <w:sz w:val="18"/>
                <w:szCs w:val="18"/>
                <w:lang w:val="fr-FR"/>
              </w:rPr>
            </w:pPr>
            <w:r>
              <w:rPr>
                <w:rFonts w:ascii="Arial" w:hAnsi="Arial" w:hint="eastAsia"/>
                <w:kern w:val="0"/>
                <w:sz w:val="18"/>
                <w:szCs w:val="18"/>
                <w:lang w:val="fr-FR"/>
              </w:rPr>
              <w:t>业务编号</w:t>
            </w:r>
          </w:p>
        </w:tc>
      </w:tr>
      <w:tr w:rsidR="00334971" w:rsidTr="00DA675B">
        <w:trPr>
          <w:jc w:val="center"/>
        </w:trPr>
        <w:tc>
          <w:tcPr>
            <w:tcW w:w="2378" w:type="dxa"/>
          </w:tcPr>
          <w:p w:rsidR="00334971" w:rsidRDefault="00334971" w:rsidP="00DA675B">
            <w:pPr>
              <w:pStyle w:val="TAL"/>
              <w:rPr>
                <w:rStyle w:val="webdict1"/>
                <w:color w:val="888888"/>
                <w:sz w:val="21"/>
                <w:szCs w:val="21"/>
                <w:lang w:eastAsia="zh-CN"/>
              </w:rPr>
            </w:pPr>
            <w:r>
              <w:rPr>
                <w:rFonts w:hint="eastAsia"/>
                <w:b/>
                <w:bCs/>
              </w:rPr>
              <w:t>reqClientType</w:t>
            </w:r>
          </w:p>
        </w:tc>
        <w:tc>
          <w:tcPr>
            <w:tcW w:w="737" w:type="dxa"/>
          </w:tcPr>
          <w:p w:rsidR="00334971" w:rsidRDefault="00334971" w:rsidP="00DA675B">
            <w:pPr>
              <w:pStyle w:val="TAL"/>
              <w:rPr>
                <w:lang w:val="fr-FR" w:eastAsia="zh-CN"/>
              </w:rPr>
            </w:pPr>
            <w:r>
              <w:rPr>
                <w:rFonts w:hint="eastAsia"/>
                <w:lang w:val="fr-FR"/>
              </w:rPr>
              <w:t>M</w:t>
            </w:r>
          </w:p>
        </w:tc>
        <w:tc>
          <w:tcPr>
            <w:tcW w:w="1243" w:type="dxa"/>
          </w:tcPr>
          <w:p w:rsidR="00334971" w:rsidRDefault="005200E4" w:rsidP="00DA675B">
            <w:pPr>
              <w:pStyle w:val="TAH"/>
              <w:ind w:left="62"/>
              <w:jc w:val="both"/>
              <w:rPr>
                <w:b w:val="0"/>
                <w:lang w:val="fr-FR" w:eastAsia="zh-CN"/>
              </w:rPr>
            </w:pPr>
            <w:r>
              <w:rPr>
                <w:lang w:val="fr-FR"/>
              </w:rPr>
              <w:t>Int</w:t>
            </w:r>
          </w:p>
        </w:tc>
        <w:tc>
          <w:tcPr>
            <w:tcW w:w="709" w:type="dxa"/>
          </w:tcPr>
          <w:p w:rsidR="00334971" w:rsidRDefault="00334971" w:rsidP="00DA675B">
            <w:pPr>
              <w:pStyle w:val="TAH"/>
              <w:jc w:val="both"/>
              <w:rPr>
                <w:lang w:eastAsia="zh-CN"/>
              </w:rPr>
            </w:pPr>
          </w:p>
        </w:tc>
        <w:tc>
          <w:tcPr>
            <w:tcW w:w="3733" w:type="dxa"/>
          </w:tcPr>
          <w:p w:rsidR="00334971" w:rsidRDefault="00334971" w:rsidP="00DA675B">
            <w:r>
              <w:rPr>
                <w:rFonts w:hint="eastAsia"/>
              </w:rPr>
              <w:t>请求客户端类型</w:t>
            </w:r>
          </w:p>
        </w:tc>
      </w:tr>
    </w:tbl>
    <w:p w:rsidR="00334971" w:rsidRDefault="00334971" w:rsidP="00407B6C">
      <w:pPr>
        <w:pStyle w:val="41"/>
      </w:pPr>
      <w:r>
        <w:rPr>
          <w:rFonts w:hint="eastAsia"/>
        </w:rPr>
        <w:t>返回值</w:t>
      </w:r>
      <w:r w:rsidR="00B920F0">
        <w:rPr>
          <w:rFonts w:hint="eastAsia"/>
          <w:lang w:val="fr-FR"/>
        </w:rPr>
        <w:t>GetUserAcctAnnexInfoRsp</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2235"/>
        <w:gridCol w:w="769"/>
        <w:gridCol w:w="2681"/>
      </w:tblGrid>
      <w:tr w:rsidR="00334971" w:rsidTr="00DA675B">
        <w:trPr>
          <w:jc w:val="center"/>
        </w:trPr>
        <w:tc>
          <w:tcPr>
            <w:tcW w:w="2378" w:type="dxa"/>
          </w:tcPr>
          <w:p w:rsidR="00334971" w:rsidRDefault="00334971" w:rsidP="00DA675B">
            <w:pPr>
              <w:pStyle w:val="TAH"/>
              <w:rPr>
                <w:rFonts w:ascii="Verdana" w:hAnsi="Verdana"/>
                <w:lang w:val="fr-FR" w:eastAsia="zh-CN"/>
              </w:rPr>
            </w:pPr>
            <w:r>
              <w:rPr>
                <w:rFonts w:ascii="Verdana" w:hAnsi="Verdana" w:hint="eastAsia"/>
                <w:lang w:val="fr-FR" w:eastAsia="zh-CN"/>
              </w:rPr>
              <w:t>参数名称</w:t>
            </w:r>
          </w:p>
        </w:tc>
        <w:tc>
          <w:tcPr>
            <w:tcW w:w="737" w:type="dxa"/>
          </w:tcPr>
          <w:p w:rsidR="00334971" w:rsidRDefault="00334971" w:rsidP="00DA675B">
            <w:pPr>
              <w:pStyle w:val="TAH"/>
              <w:rPr>
                <w:rFonts w:ascii="Verdana" w:hAnsi="Verdana"/>
                <w:lang w:val="fr-FR" w:eastAsia="zh-CN"/>
              </w:rPr>
            </w:pPr>
            <w:r>
              <w:rPr>
                <w:rFonts w:ascii="Verdana" w:hAnsi="Verdana" w:hint="eastAsia"/>
                <w:lang w:val="fr-FR" w:eastAsia="zh-CN"/>
              </w:rPr>
              <w:t>必须</w:t>
            </w:r>
          </w:p>
        </w:tc>
        <w:tc>
          <w:tcPr>
            <w:tcW w:w="2235" w:type="dxa"/>
          </w:tcPr>
          <w:p w:rsidR="00334971" w:rsidRDefault="00334971" w:rsidP="00DA675B">
            <w:pPr>
              <w:pStyle w:val="TAH"/>
              <w:rPr>
                <w:rFonts w:ascii="Verdana" w:hAnsi="Verdana"/>
                <w:lang w:val="fr-FR" w:eastAsia="zh-CN"/>
              </w:rPr>
            </w:pPr>
            <w:r>
              <w:rPr>
                <w:rFonts w:ascii="Verdana" w:hAnsi="Verdana" w:hint="eastAsia"/>
                <w:lang w:val="fr-FR" w:eastAsia="zh-CN"/>
              </w:rPr>
              <w:t>类型</w:t>
            </w:r>
          </w:p>
        </w:tc>
        <w:tc>
          <w:tcPr>
            <w:tcW w:w="769" w:type="dxa"/>
          </w:tcPr>
          <w:p w:rsidR="00334971" w:rsidRDefault="00334971" w:rsidP="00DA675B">
            <w:pPr>
              <w:pStyle w:val="TAH"/>
              <w:rPr>
                <w:rFonts w:ascii="Verdana" w:hAnsi="Verdana"/>
                <w:lang w:val="fr-FR" w:eastAsia="zh-CN"/>
              </w:rPr>
            </w:pPr>
            <w:r>
              <w:rPr>
                <w:rFonts w:ascii="Verdana" w:hAnsi="Verdana" w:hint="eastAsia"/>
                <w:lang w:val="fr-FR" w:eastAsia="zh-CN"/>
              </w:rPr>
              <w:t>长度</w:t>
            </w:r>
          </w:p>
        </w:tc>
        <w:tc>
          <w:tcPr>
            <w:tcW w:w="2681" w:type="dxa"/>
          </w:tcPr>
          <w:p w:rsidR="00334971" w:rsidRDefault="00334971" w:rsidP="00DA675B">
            <w:pPr>
              <w:pStyle w:val="TAH"/>
              <w:rPr>
                <w:rFonts w:ascii="Verdana" w:hAnsi="Verdana"/>
                <w:lang w:val="fr-FR" w:eastAsia="zh-CN"/>
              </w:rPr>
            </w:pPr>
            <w:r>
              <w:rPr>
                <w:rFonts w:ascii="Verdana" w:hAnsi="Verdana" w:hint="eastAsia"/>
                <w:lang w:val="fr-FR" w:eastAsia="zh-CN"/>
              </w:rPr>
              <w:t>描述信息</w:t>
            </w:r>
          </w:p>
        </w:tc>
      </w:tr>
      <w:tr w:rsidR="00334971" w:rsidTr="00DA675B">
        <w:trPr>
          <w:jc w:val="center"/>
        </w:trPr>
        <w:tc>
          <w:tcPr>
            <w:tcW w:w="2378" w:type="dxa"/>
          </w:tcPr>
          <w:p w:rsidR="00334971" w:rsidRPr="00E74491" w:rsidRDefault="00334971" w:rsidP="00DA675B">
            <w:pPr>
              <w:pStyle w:val="TAL"/>
              <w:rPr>
                <w:lang w:val="fr-FR" w:eastAsia="zh-CN"/>
              </w:rPr>
            </w:pPr>
            <w:r w:rsidRPr="00E74491">
              <w:rPr>
                <w:rFonts w:hint="eastAsia"/>
                <w:lang w:val="fr-FR" w:eastAsia="zh-CN"/>
              </w:rPr>
              <w:t>v</w:t>
            </w:r>
            <w:r w:rsidRPr="00E74491">
              <w:rPr>
                <w:lang w:val="fr-FR" w:eastAsia="zh-CN"/>
              </w:rPr>
              <w:t>ersion</w:t>
            </w:r>
          </w:p>
        </w:tc>
        <w:tc>
          <w:tcPr>
            <w:tcW w:w="737" w:type="dxa"/>
          </w:tcPr>
          <w:p w:rsidR="00334971" w:rsidRPr="00E74491" w:rsidRDefault="00334971" w:rsidP="00DA675B">
            <w:pPr>
              <w:pStyle w:val="TAL"/>
              <w:rPr>
                <w:lang w:val="fr-FR" w:eastAsia="zh-CN"/>
              </w:rPr>
            </w:pPr>
            <w:r>
              <w:rPr>
                <w:rFonts w:hint="eastAsia"/>
                <w:lang w:val="fr-FR" w:eastAsia="zh-CN"/>
              </w:rPr>
              <w:t>M</w:t>
            </w:r>
          </w:p>
        </w:tc>
        <w:tc>
          <w:tcPr>
            <w:tcW w:w="2235" w:type="dxa"/>
          </w:tcPr>
          <w:p w:rsidR="00334971" w:rsidRPr="00E74491" w:rsidRDefault="00334971" w:rsidP="00DA675B">
            <w:pPr>
              <w:pStyle w:val="TAH"/>
              <w:ind w:left="62"/>
              <w:jc w:val="both"/>
              <w:rPr>
                <w:b w:val="0"/>
                <w:lang w:val="fr-FR" w:eastAsia="zh-CN"/>
              </w:rPr>
            </w:pPr>
            <w:r>
              <w:rPr>
                <w:rFonts w:hint="eastAsia"/>
                <w:b w:val="0"/>
                <w:lang w:val="fr-FR" w:eastAsia="zh-CN"/>
              </w:rPr>
              <w:t>String</w:t>
            </w:r>
          </w:p>
        </w:tc>
        <w:tc>
          <w:tcPr>
            <w:tcW w:w="769" w:type="dxa"/>
          </w:tcPr>
          <w:p w:rsidR="00334971" w:rsidRPr="00E74491" w:rsidRDefault="00334971" w:rsidP="00DA675B">
            <w:pPr>
              <w:rPr>
                <w:rFonts w:ascii="Arial" w:hAnsi="Arial"/>
                <w:kern w:val="0"/>
                <w:sz w:val="18"/>
                <w:szCs w:val="18"/>
                <w:lang w:val="fr-FR"/>
              </w:rPr>
            </w:pPr>
            <w:r>
              <w:rPr>
                <w:rFonts w:ascii="Arial" w:hAnsi="Arial" w:hint="eastAsia"/>
                <w:kern w:val="0"/>
                <w:sz w:val="18"/>
                <w:szCs w:val="18"/>
                <w:lang w:val="fr-FR"/>
              </w:rPr>
              <w:t>5</w:t>
            </w:r>
          </w:p>
        </w:tc>
        <w:tc>
          <w:tcPr>
            <w:tcW w:w="2681" w:type="dxa"/>
          </w:tcPr>
          <w:p w:rsidR="00334971" w:rsidRPr="00E74491" w:rsidRDefault="00334971" w:rsidP="00DA675B">
            <w:pPr>
              <w:rPr>
                <w:rFonts w:ascii="Arial" w:hAnsi="Arial"/>
                <w:kern w:val="0"/>
                <w:sz w:val="18"/>
                <w:szCs w:val="18"/>
                <w:lang w:val="fr-FR"/>
              </w:rPr>
            </w:pPr>
            <w:r w:rsidRPr="00E74491">
              <w:rPr>
                <w:rFonts w:ascii="Arial" w:hAnsi="Arial" w:hint="eastAsia"/>
                <w:kern w:val="0"/>
                <w:sz w:val="18"/>
                <w:szCs w:val="18"/>
                <w:lang w:val="fr-FR"/>
              </w:rPr>
              <w:t>协议版本号</w:t>
            </w:r>
          </w:p>
        </w:tc>
      </w:tr>
      <w:tr w:rsidR="00334971" w:rsidTr="00DA675B">
        <w:trPr>
          <w:jc w:val="center"/>
        </w:trPr>
        <w:tc>
          <w:tcPr>
            <w:tcW w:w="2378" w:type="dxa"/>
          </w:tcPr>
          <w:p w:rsidR="00334971" w:rsidRPr="00E74491" w:rsidRDefault="00334971" w:rsidP="00DA675B">
            <w:pPr>
              <w:pStyle w:val="TAL"/>
              <w:rPr>
                <w:lang w:val="fr-FR" w:eastAsia="zh-CN"/>
              </w:rPr>
            </w:pPr>
            <w:r>
              <w:rPr>
                <w:lang w:val="fr-FR" w:eastAsia="zh-CN"/>
              </w:rPr>
              <w:t>transactionID</w:t>
            </w:r>
          </w:p>
        </w:tc>
        <w:tc>
          <w:tcPr>
            <w:tcW w:w="737" w:type="dxa"/>
          </w:tcPr>
          <w:p w:rsidR="00334971" w:rsidRPr="00E74491" w:rsidRDefault="00334971" w:rsidP="00DA675B">
            <w:pPr>
              <w:pStyle w:val="TAL"/>
              <w:rPr>
                <w:lang w:val="fr-FR" w:eastAsia="zh-CN"/>
              </w:rPr>
            </w:pPr>
            <w:r>
              <w:rPr>
                <w:rFonts w:hint="eastAsia"/>
                <w:lang w:val="fr-FR" w:eastAsia="zh-CN"/>
              </w:rPr>
              <w:t>M</w:t>
            </w:r>
          </w:p>
        </w:tc>
        <w:tc>
          <w:tcPr>
            <w:tcW w:w="2235" w:type="dxa"/>
          </w:tcPr>
          <w:p w:rsidR="00334971" w:rsidRPr="00E74491" w:rsidRDefault="00334971" w:rsidP="00DA675B">
            <w:pPr>
              <w:pStyle w:val="TAH"/>
              <w:ind w:left="62"/>
              <w:jc w:val="both"/>
              <w:rPr>
                <w:b w:val="0"/>
                <w:lang w:val="fr-FR" w:eastAsia="zh-CN"/>
              </w:rPr>
            </w:pPr>
            <w:r>
              <w:rPr>
                <w:rFonts w:hint="eastAsia"/>
                <w:b w:val="0"/>
                <w:lang w:val="fr-FR" w:eastAsia="zh-CN"/>
              </w:rPr>
              <w:t>String</w:t>
            </w:r>
          </w:p>
        </w:tc>
        <w:tc>
          <w:tcPr>
            <w:tcW w:w="769" w:type="dxa"/>
          </w:tcPr>
          <w:p w:rsidR="00334971" w:rsidRPr="00E74491" w:rsidRDefault="00334971" w:rsidP="00DA675B">
            <w:pPr>
              <w:rPr>
                <w:rFonts w:ascii="Arial" w:hAnsi="Arial"/>
                <w:kern w:val="0"/>
                <w:sz w:val="18"/>
                <w:szCs w:val="18"/>
                <w:lang w:val="fr-FR"/>
              </w:rPr>
            </w:pPr>
            <w:r w:rsidRPr="00E74491">
              <w:rPr>
                <w:rFonts w:ascii="Arial" w:hAnsi="Arial" w:hint="eastAsia"/>
                <w:kern w:val="0"/>
                <w:sz w:val="18"/>
                <w:szCs w:val="18"/>
                <w:lang w:val="fr-FR"/>
              </w:rPr>
              <w:t>40</w:t>
            </w:r>
          </w:p>
        </w:tc>
        <w:tc>
          <w:tcPr>
            <w:tcW w:w="2681" w:type="dxa"/>
          </w:tcPr>
          <w:p w:rsidR="00334971" w:rsidRPr="00E74491" w:rsidRDefault="00334971" w:rsidP="00DA675B">
            <w:pPr>
              <w:rPr>
                <w:rFonts w:ascii="Arial" w:hAnsi="Arial"/>
                <w:kern w:val="0"/>
                <w:sz w:val="18"/>
                <w:szCs w:val="18"/>
                <w:lang w:val="fr-FR"/>
              </w:rPr>
            </w:pPr>
            <w:r w:rsidRPr="00E74491">
              <w:rPr>
                <w:rFonts w:ascii="Arial" w:hAnsi="Arial" w:hint="eastAsia"/>
                <w:kern w:val="0"/>
                <w:sz w:val="18"/>
                <w:szCs w:val="18"/>
                <w:lang w:val="fr-FR"/>
              </w:rPr>
              <w:t>消息标识</w:t>
            </w:r>
          </w:p>
        </w:tc>
      </w:tr>
      <w:tr w:rsidR="00334971" w:rsidTr="00DA675B">
        <w:trPr>
          <w:jc w:val="center"/>
        </w:trPr>
        <w:tc>
          <w:tcPr>
            <w:tcW w:w="2378" w:type="dxa"/>
          </w:tcPr>
          <w:p w:rsidR="00334971" w:rsidRPr="00C8364D" w:rsidRDefault="00334971" w:rsidP="00DA675B">
            <w:pPr>
              <w:pStyle w:val="TAL"/>
              <w:rPr>
                <w:lang w:val="fr-FR" w:eastAsia="zh-CN"/>
              </w:rPr>
            </w:pPr>
            <w:r w:rsidRPr="00C8364D">
              <w:rPr>
                <w:rFonts w:hint="eastAsia"/>
                <w:lang w:val="fr-FR" w:eastAsia="zh-CN"/>
              </w:rPr>
              <w:t>traceFlag</w:t>
            </w:r>
          </w:p>
        </w:tc>
        <w:tc>
          <w:tcPr>
            <w:tcW w:w="737" w:type="dxa"/>
          </w:tcPr>
          <w:p w:rsidR="00334971" w:rsidRPr="00C8364D" w:rsidRDefault="00334971" w:rsidP="00DA675B">
            <w:pPr>
              <w:spacing w:line="240" w:lineRule="atLeast"/>
              <w:rPr>
                <w:rFonts w:ascii="Arial" w:hAnsi="Arial"/>
                <w:kern w:val="0"/>
                <w:sz w:val="18"/>
                <w:szCs w:val="18"/>
                <w:lang w:val="fr-FR"/>
              </w:rPr>
            </w:pPr>
            <w:r w:rsidRPr="00C8364D">
              <w:rPr>
                <w:rFonts w:ascii="Arial" w:hAnsi="Arial" w:hint="eastAsia"/>
                <w:kern w:val="0"/>
                <w:sz w:val="18"/>
                <w:szCs w:val="18"/>
                <w:lang w:val="fr-FR"/>
              </w:rPr>
              <w:t xml:space="preserve">O </w:t>
            </w:r>
          </w:p>
        </w:tc>
        <w:tc>
          <w:tcPr>
            <w:tcW w:w="2235" w:type="dxa"/>
          </w:tcPr>
          <w:p w:rsidR="00334971" w:rsidRPr="00C8364D" w:rsidRDefault="00334971" w:rsidP="00DA675B">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769" w:type="dxa"/>
          </w:tcPr>
          <w:p w:rsidR="00334971" w:rsidRPr="00C8364D" w:rsidRDefault="00334971" w:rsidP="00DA675B">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2681" w:type="dxa"/>
          </w:tcPr>
          <w:p w:rsidR="00334971" w:rsidRPr="00C8364D" w:rsidRDefault="00334971" w:rsidP="00DA675B">
            <w:pPr>
              <w:spacing w:line="240" w:lineRule="atLeast"/>
              <w:rPr>
                <w:rFonts w:ascii="Arial" w:hAnsi="Arial"/>
                <w:kern w:val="0"/>
                <w:sz w:val="18"/>
                <w:szCs w:val="18"/>
                <w:lang w:val="fr-FR"/>
              </w:rPr>
            </w:pPr>
            <w:r>
              <w:rPr>
                <w:rFonts w:ascii="Arial" w:hAnsi="Arial" w:hint="eastAsia"/>
                <w:kern w:val="0"/>
                <w:sz w:val="18"/>
                <w:szCs w:val="18"/>
                <w:lang w:val="fr-FR"/>
              </w:rPr>
              <w:t>跟踪标志</w:t>
            </w:r>
          </w:p>
        </w:tc>
      </w:tr>
      <w:tr w:rsidR="00334971" w:rsidTr="00DA675B">
        <w:trPr>
          <w:jc w:val="center"/>
        </w:trPr>
        <w:tc>
          <w:tcPr>
            <w:tcW w:w="2378" w:type="dxa"/>
          </w:tcPr>
          <w:p w:rsidR="00334971" w:rsidRPr="00C8364D" w:rsidRDefault="00334971" w:rsidP="00DA675B">
            <w:pPr>
              <w:pStyle w:val="TAL"/>
              <w:rPr>
                <w:lang w:val="fr-FR" w:eastAsia="zh-CN"/>
              </w:rPr>
            </w:pPr>
            <w:r>
              <w:rPr>
                <w:rFonts w:hint="eastAsia"/>
                <w:lang w:val="fr-FR" w:eastAsia="zh-CN"/>
              </w:rPr>
              <w:t>userID</w:t>
            </w:r>
          </w:p>
        </w:tc>
        <w:tc>
          <w:tcPr>
            <w:tcW w:w="737" w:type="dxa"/>
          </w:tcPr>
          <w:p w:rsidR="00334971" w:rsidRPr="00C8364D" w:rsidRDefault="00334971" w:rsidP="00DA675B">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2235" w:type="dxa"/>
          </w:tcPr>
          <w:p w:rsidR="00334971" w:rsidRDefault="005200E4" w:rsidP="00DA675B">
            <w:pPr>
              <w:spacing w:line="240" w:lineRule="atLeast"/>
              <w:rPr>
                <w:rFonts w:ascii="Arial" w:hAnsi="Arial"/>
                <w:kern w:val="0"/>
                <w:sz w:val="18"/>
                <w:szCs w:val="18"/>
                <w:lang w:val="fr-FR"/>
              </w:rPr>
            </w:pPr>
            <w:r>
              <w:rPr>
                <w:rFonts w:ascii="Arial" w:hAnsi="Arial" w:hint="eastAsia"/>
                <w:kern w:val="0"/>
                <w:sz w:val="18"/>
                <w:szCs w:val="18"/>
                <w:lang w:val="fr-FR"/>
              </w:rPr>
              <w:t>Bigint</w:t>
            </w:r>
          </w:p>
        </w:tc>
        <w:tc>
          <w:tcPr>
            <w:tcW w:w="769" w:type="dxa"/>
          </w:tcPr>
          <w:p w:rsidR="00334971" w:rsidRDefault="00334971" w:rsidP="00DA675B">
            <w:pPr>
              <w:spacing w:line="240" w:lineRule="atLeast"/>
              <w:rPr>
                <w:rFonts w:ascii="Arial" w:hAnsi="Arial"/>
                <w:kern w:val="0"/>
                <w:sz w:val="18"/>
                <w:szCs w:val="18"/>
                <w:lang w:val="fr-FR"/>
              </w:rPr>
            </w:pPr>
          </w:p>
        </w:tc>
        <w:tc>
          <w:tcPr>
            <w:tcW w:w="2681" w:type="dxa"/>
          </w:tcPr>
          <w:p w:rsidR="00334971" w:rsidRDefault="00334971" w:rsidP="00DA675B">
            <w:pPr>
              <w:spacing w:line="240" w:lineRule="atLeast"/>
              <w:rPr>
                <w:rFonts w:ascii="Arial" w:hAnsi="Arial"/>
                <w:kern w:val="0"/>
                <w:sz w:val="18"/>
                <w:szCs w:val="18"/>
                <w:lang w:val="fr-FR"/>
              </w:rPr>
            </w:pPr>
            <w:r>
              <w:rPr>
                <w:rFonts w:ascii="Arial" w:hAnsi="Arial" w:hint="eastAsia"/>
                <w:kern w:val="0"/>
                <w:sz w:val="18"/>
                <w:szCs w:val="18"/>
                <w:lang w:val="fr-FR"/>
              </w:rPr>
              <w:t>用户</w:t>
            </w:r>
            <w:r>
              <w:rPr>
                <w:rFonts w:ascii="Arial" w:hAnsi="Arial" w:hint="eastAsia"/>
                <w:kern w:val="0"/>
                <w:sz w:val="18"/>
                <w:szCs w:val="18"/>
                <w:lang w:val="fr-FR"/>
              </w:rPr>
              <w:t>ID</w:t>
            </w:r>
            <w:r>
              <w:rPr>
                <w:rFonts w:ascii="Arial" w:hAnsi="Arial" w:hint="eastAsia"/>
                <w:kern w:val="0"/>
                <w:sz w:val="18"/>
                <w:szCs w:val="18"/>
                <w:lang w:val="fr-FR"/>
              </w:rPr>
              <w:t>（内部）</w:t>
            </w:r>
          </w:p>
        </w:tc>
      </w:tr>
      <w:tr w:rsidR="00334971" w:rsidTr="00DA675B">
        <w:trPr>
          <w:jc w:val="center"/>
        </w:trPr>
        <w:tc>
          <w:tcPr>
            <w:tcW w:w="2378" w:type="dxa"/>
          </w:tcPr>
          <w:p w:rsidR="00334971" w:rsidRDefault="00334971" w:rsidP="00DA675B">
            <w:pPr>
              <w:pStyle w:val="TAL"/>
              <w:rPr>
                <w:lang w:val="fr-FR" w:eastAsia="zh-CN"/>
              </w:rPr>
            </w:pPr>
            <w:r>
              <w:rPr>
                <w:rFonts w:hint="eastAsia"/>
                <w:lang w:eastAsia="zh-CN"/>
              </w:rPr>
              <w:t>userAcctAnnexInfo</w:t>
            </w:r>
          </w:p>
        </w:tc>
        <w:tc>
          <w:tcPr>
            <w:tcW w:w="737" w:type="dxa"/>
          </w:tcPr>
          <w:p w:rsidR="00334971" w:rsidRDefault="00334971" w:rsidP="00DA675B">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2235" w:type="dxa"/>
          </w:tcPr>
          <w:p w:rsidR="00334971" w:rsidRDefault="00334971" w:rsidP="00DA675B">
            <w:pPr>
              <w:spacing w:line="240" w:lineRule="atLeast"/>
              <w:rPr>
                <w:rFonts w:ascii="Arial" w:hAnsi="Arial"/>
                <w:kern w:val="0"/>
                <w:sz w:val="18"/>
                <w:szCs w:val="18"/>
                <w:lang w:val="fr-FR"/>
              </w:rPr>
            </w:pPr>
            <w:r>
              <w:rPr>
                <w:rFonts w:hint="eastAsia"/>
              </w:rPr>
              <w:t>UserAcctAnnexInfo</w:t>
            </w:r>
          </w:p>
        </w:tc>
        <w:tc>
          <w:tcPr>
            <w:tcW w:w="769" w:type="dxa"/>
          </w:tcPr>
          <w:p w:rsidR="00334971" w:rsidRDefault="00334971" w:rsidP="00DA675B">
            <w:pPr>
              <w:spacing w:line="240" w:lineRule="atLeast"/>
              <w:rPr>
                <w:rFonts w:ascii="Arial" w:hAnsi="Arial"/>
                <w:kern w:val="0"/>
                <w:sz w:val="18"/>
                <w:szCs w:val="18"/>
                <w:lang w:val="fr-FR"/>
              </w:rPr>
            </w:pPr>
          </w:p>
        </w:tc>
        <w:tc>
          <w:tcPr>
            <w:tcW w:w="2681" w:type="dxa"/>
          </w:tcPr>
          <w:p w:rsidR="00334971" w:rsidRDefault="00334971" w:rsidP="00DA675B">
            <w:pPr>
              <w:spacing w:line="240" w:lineRule="atLeast"/>
              <w:rPr>
                <w:rFonts w:ascii="Arial" w:hAnsi="Arial"/>
                <w:kern w:val="0"/>
                <w:sz w:val="18"/>
                <w:szCs w:val="18"/>
                <w:lang w:val="fr-FR"/>
              </w:rPr>
            </w:pPr>
            <w:r>
              <w:rPr>
                <w:rFonts w:ascii="Arial" w:hAnsi="Arial" w:hint="eastAsia"/>
                <w:kern w:val="0"/>
                <w:sz w:val="18"/>
                <w:szCs w:val="18"/>
                <w:lang w:val="fr-FR"/>
              </w:rPr>
              <w:t>用户账号附加业务信息</w:t>
            </w:r>
          </w:p>
        </w:tc>
      </w:tr>
    </w:tbl>
    <w:p w:rsidR="00334971" w:rsidRDefault="00334971" w:rsidP="00334971">
      <w:pPr>
        <w:ind w:left="198"/>
      </w:pPr>
    </w:p>
    <w:p w:rsidR="00334971" w:rsidRDefault="00334971" w:rsidP="00407B6C">
      <w:pPr>
        <w:pStyle w:val="41"/>
      </w:pPr>
      <w:r>
        <w:rPr>
          <w:rFonts w:hint="eastAsia"/>
        </w:rPr>
        <w:t>异常信息</w:t>
      </w:r>
    </w:p>
    <w:p w:rsidR="003A7F02" w:rsidRDefault="003A7F02" w:rsidP="003A7F02">
      <w:pPr>
        <w:pStyle w:val="a4"/>
        <w:ind w:firstLine="210"/>
      </w:pPr>
      <w:r>
        <w:rPr>
          <w:rFonts w:hint="eastAsia"/>
        </w:rPr>
        <w:t>失败则抛出异常</w:t>
      </w:r>
      <w:r>
        <w:rPr>
          <w:rFonts w:hint="eastAsia"/>
        </w:rPr>
        <w:t>CException</w:t>
      </w:r>
      <w:r>
        <w:rPr>
          <w:rFonts w:hint="eastAsia"/>
        </w:rPr>
        <w:t>，具体内容请参考异常码定义文档。</w:t>
      </w:r>
    </w:p>
    <w:p w:rsidR="00047086" w:rsidRDefault="00047086" w:rsidP="00407B6C">
      <w:pPr>
        <w:pStyle w:val="41"/>
      </w:pPr>
      <w:r>
        <w:rPr>
          <w:rFonts w:hint="eastAsia"/>
        </w:rPr>
        <w:lastRenderedPageBreak/>
        <w:t>Json</w:t>
      </w:r>
      <w:r>
        <w:rPr>
          <w:rFonts w:hint="eastAsia"/>
        </w:rPr>
        <w:t>接口登录认证信息说明</w:t>
      </w:r>
    </w:p>
    <w:p w:rsidR="00047086" w:rsidRPr="003A63A1" w:rsidRDefault="00047086" w:rsidP="00047086">
      <w:r>
        <w:rPr>
          <w:rFonts w:hint="eastAsia"/>
        </w:rPr>
        <w:t xml:space="preserve">   Authorization</w:t>
      </w:r>
      <w:r>
        <w:rPr>
          <w:rFonts w:hint="eastAsia"/>
        </w:rPr>
        <w:t>中需要登录认证信息。</w:t>
      </w:r>
    </w:p>
    <w:p w:rsidR="00047086" w:rsidRDefault="00047086" w:rsidP="003A7F02">
      <w:pPr>
        <w:pStyle w:val="a4"/>
        <w:ind w:firstLine="210"/>
      </w:pPr>
    </w:p>
    <w:p w:rsidR="00334971" w:rsidRPr="0026055C" w:rsidRDefault="00334971" w:rsidP="00407B6C">
      <w:pPr>
        <w:pStyle w:val="31"/>
        <w:rPr>
          <w:rStyle w:val="210"/>
          <w:lang w:val="fr-FR"/>
        </w:rPr>
      </w:pPr>
      <w:bookmarkStart w:id="192" w:name="_Toc317101319"/>
      <w:r w:rsidRPr="0026055C">
        <w:rPr>
          <w:rStyle w:val="210"/>
          <w:rFonts w:hint="eastAsia"/>
          <w:lang w:val="fr-FR"/>
        </w:rPr>
        <w:t>HTTP(s)</w:t>
      </w:r>
      <w:r>
        <w:rPr>
          <w:rStyle w:val="210"/>
          <w:rFonts w:hint="eastAsia"/>
        </w:rPr>
        <w:t>接口</w:t>
      </w:r>
      <w:bookmarkEnd w:id="192"/>
    </w:p>
    <w:p w:rsidR="00334971" w:rsidRPr="009A20CC" w:rsidRDefault="00334971" w:rsidP="00334971">
      <w:pPr>
        <w:rPr>
          <w:b/>
        </w:rPr>
      </w:pPr>
      <w:r>
        <w:rPr>
          <w:rFonts w:hint="eastAsia"/>
          <w:lang w:val="fr-FR"/>
        </w:rPr>
        <w:t>不涉及。</w:t>
      </w:r>
    </w:p>
    <w:p w:rsidR="00B920F0" w:rsidRDefault="00B920F0" w:rsidP="00B920F0">
      <w:pPr>
        <w:pStyle w:val="21"/>
        <w:numPr>
          <w:ilvl w:val="1"/>
          <w:numId w:val="1"/>
        </w:numPr>
        <w:rPr>
          <w:lang w:val="fr-FR"/>
        </w:rPr>
      </w:pPr>
      <w:bookmarkStart w:id="193" w:name="_Toc317101320"/>
      <w:r>
        <w:rPr>
          <w:rStyle w:val="210"/>
          <w:rFonts w:hint="eastAsia"/>
        </w:rPr>
        <w:t>updUserAcctAnnexInfo</w:t>
      </w:r>
      <w:bookmarkEnd w:id="193"/>
    </w:p>
    <w:p w:rsidR="00B920F0" w:rsidRPr="0079602E" w:rsidRDefault="003F1820" w:rsidP="00407B6C">
      <w:pPr>
        <w:pStyle w:val="31"/>
        <w:rPr>
          <w:lang w:val="fr-FR"/>
        </w:rPr>
      </w:pPr>
      <w:bookmarkStart w:id="194" w:name="_Toc317101321"/>
      <w:r>
        <w:rPr>
          <w:rStyle w:val="210"/>
          <w:rFonts w:hint="eastAsia"/>
          <w:lang w:val="fr-FR"/>
        </w:rPr>
        <w:t>JSON</w:t>
      </w:r>
      <w:r>
        <w:rPr>
          <w:rStyle w:val="210"/>
          <w:rFonts w:hint="eastAsia"/>
          <w:lang w:val="fr-FR"/>
        </w:rPr>
        <w:t>＋</w:t>
      </w:r>
      <w:r>
        <w:rPr>
          <w:rStyle w:val="210"/>
          <w:rFonts w:hint="eastAsia"/>
          <w:lang w:val="fr-FR"/>
        </w:rPr>
        <w:t>SOAP</w:t>
      </w:r>
      <w:r>
        <w:rPr>
          <w:rStyle w:val="210"/>
          <w:rFonts w:hint="eastAsia"/>
          <w:lang w:val="fr-FR"/>
        </w:rPr>
        <w:t>接口</w:t>
      </w:r>
      <w:bookmarkEnd w:id="194"/>
    </w:p>
    <w:p w:rsidR="00B920F0" w:rsidRPr="0079602E" w:rsidRDefault="00B920F0" w:rsidP="00407B6C">
      <w:pPr>
        <w:pStyle w:val="41"/>
        <w:rPr>
          <w:lang w:val="fr-FR"/>
        </w:rPr>
      </w:pPr>
      <w:r>
        <w:rPr>
          <w:rFonts w:hint="eastAsia"/>
        </w:rPr>
        <w:t>描述</w:t>
      </w:r>
    </w:p>
    <w:p w:rsidR="00B920F0" w:rsidRDefault="00B920F0" w:rsidP="00B920F0">
      <w:pPr>
        <w:ind w:firstLine="420"/>
        <w:jc w:val="left"/>
        <w:rPr>
          <w:lang w:val="fr-FR"/>
        </w:rPr>
      </w:pPr>
      <w:r>
        <w:rPr>
          <w:rFonts w:hint="eastAsia"/>
        </w:rPr>
        <w:t>更新用户账号附加业务信息</w:t>
      </w:r>
      <w:r>
        <w:rPr>
          <w:rFonts w:hint="eastAsia"/>
          <w:lang w:val="fr-FR"/>
        </w:rPr>
        <w:t>。</w:t>
      </w:r>
    </w:p>
    <w:p w:rsidR="009E2B7A" w:rsidRDefault="009E2B7A" w:rsidP="009E2B7A">
      <w:pPr>
        <w:ind w:firstLine="420"/>
        <w:jc w:val="left"/>
        <w:rPr>
          <w:lang w:val="fr-FR"/>
        </w:rPr>
      </w:pPr>
      <w:r>
        <w:rPr>
          <w:rFonts w:hint="eastAsia"/>
          <w:lang w:val="fr-FR"/>
        </w:rPr>
        <w:t>使用约束：</w:t>
      </w:r>
    </w:p>
    <w:p w:rsidR="00902022" w:rsidRDefault="009E2B7A">
      <w:pPr>
        <w:numPr>
          <w:ilvl w:val="0"/>
          <w:numId w:val="33"/>
        </w:numPr>
        <w:jc w:val="left"/>
        <w:rPr>
          <w:lang w:val="fr-FR"/>
        </w:rPr>
      </w:pPr>
      <w:r>
        <w:rPr>
          <w:rFonts w:hint="eastAsia"/>
          <w:lang w:val="fr-FR"/>
        </w:rPr>
        <w:t>attribute</w:t>
      </w:r>
      <w:r>
        <w:rPr>
          <w:rFonts w:hint="eastAsia"/>
          <w:lang w:val="fr-FR"/>
        </w:rPr>
        <w:t>只能用于保存与用户账号相关的业务自定义信息。</w:t>
      </w:r>
    </w:p>
    <w:p w:rsidR="00902022" w:rsidRDefault="009E2B7A">
      <w:pPr>
        <w:numPr>
          <w:ilvl w:val="0"/>
          <w:numId w:val="33"/>
        </w:numPr>
        <w:jc w:val="left"/>
        <w:rPr>
          <w:lang w:val="fr-FR"/>
        </w:rPr>
      </w:pPr>
      <w:r>
        <w:rPr>
          <w:rFonts w:hint="eastAsia"/>
          <w:lang w:val="fr-FR"/>
        </w:rPr>
        <w:t>attribute</w:t>
      </w:r>
      <w:r>
        <w:rPr>
          <w:rFonts w:hint="eastAsia"/>
          <w:lang w:val="fr-FR"/>
        </w:rPr>
        <w:t>只能用于保存较少更新的信息；经常更新的信息，应该设计专门表存储。</w:t>
      </w:r>
    </w:p>
    <w:p w:rsidR="00902022" w:rsidRDefault="009E2B7A">
      <w:pPr>
        <w:numPr>
          <w:ilvl w:val="0"/>
          <w:numId w:val="33"/>
        </w:numPr>
        <w:jc w:val="left"/>
        <w:rPr>
          <w:lang w:val="fr-FR"/>
        </w:rPr>
      </w:pPr>
      <w:r>
        <w:rPr>
          <w:rFonts w:hint="eastAsia"/>
          <w:lang w:val="fr-FR"/>
        </w:rPr>
        <w:t>attribute</w:t>
      </w:r>
      <w:r>
        <w:rPr>
          <w:rFonts w:hint="eastAsia"/>
          <w:lang w:val="fr-FR"/>
        </w:rPr>
        <w:t>虽然接口最大定义为</w:t>
      </w:r>
      <w:r>
        <w:rPr>
          <w:rFonts w:hint="eastAsia"/>
          <w:lang w:val="fr-FR"/>
        </w:rPr>
        <w:t>64k</w:t>
      </w:r>
      <w:r>
        <w:rPr>
          <w:rFonts w:hint="eastAsia"/>
          <w:lang w:val="fr-FR"/>
        </w:rPr>
        <w:t>，但数据量越大，性能开销越大，业务最好控制在</w:t>
      </w:r>
      <w:r>
        <w:rPr>
          <w:rFonts w:hint="eastAsia"/>
          <w:lang w:val="fr-FR"/>
        </w:rPr>
        <w:t>1K</w:t>
      </w:r>
      <w:r>
        <w:rPr>
          <w:rFonts w:hint="eastAsia"/>
          <w:lang w:val="fr-FR"/>
        </w:rPr>
        <w:t>以内。</w:t>
      </w:r>
    </w:p>
    <w:p w:rsidR="00B920F0" w:rsidRDefault="00B920F0" w:rsidP="00407B6C">
      <w:pPr>
        <w:pStyle w:val="41"/>
        <w:rPr>
          <w:lang w:val="fr-FR"/>
        </w:rPr>
      </w:pPr>
      <w:r>
        <w:rPr>
          <w:lang w:val="fr-FR"/>
        </w:rPr>
        <w:t xml:space="preserve">API </w:t>
      </w:r>
      <w:r>
        <w:rPr>
          <w:rFonts w:hint="eastAsia"/>
        </w:rPr>
        <w:t>原型</w:t>
      </w:r>
    </w:p>
    <w:p w:rsidR="00B920F0" w:rsidRPr="00172B1E" w:rsidRDefault="00B920F0" w:rsidP="00B920F0">
      <w:pPr>
        <w:ind w:firstLine="420"/>
        <w:rPr>
          <w:lang w:val="fr-FR"/>
        </w:rPr>
      </w:pPr>
      <w:r>
        <w:rPr>
          <w:rFonts w:hint="eastAsia"/>
          <w:lang w:val="fr-FR"/>
        </w:rPr>
        <w:t xml:space="preserve">UpdUserAcctAnnexInfoRsp </w:t>
      </w:r>
      <w:r w:rsidRPr="005D449C">
        <w:rPr>
          <w:rFonts w:ascii="Verdana" w:hAnsi="Verdana" w:hint="eastAsia"/>
          <w:lang w:val="fr-FR"/>
        </w:rPr>
        <w:t>void</w:t>
      </w:r>
      <w:r w:rsidRPr="005D449C">
        <w:rPr>
          <w:rFonts w:hint="eastAsia"/>
          <w:lang w:val="fr-FR"/>
        </w:rPr>
        <w:t xml:space="preserve"> </w:t>
      </w:r>
      <w:r>
        <w:rPr>
          <w:rFonts w:hint="eastAsia"/>
          <w:lang w:val="fr-FR"/>
        </w:rPr>
        <w:t>updUserAcctAnnexInfo</w:t>
      </w:r>
      <w:r w:rsidRPr="005D449C">
        <w:rPr>
          <w:lang w:val="fr-FR"/>
        </w:rPr>
        <w:t>(</w:t>
      </w:r>
      <w:r>
        <w:rPr>
          <w:rFonts w:hint="eastAsia"/>
          <w:lang w:val="fr-FR"/>
        </w:rPr>
        <w:t>UpdUserAcctAnnexInfoReq updUserAcctAnnexInfoReq</w:t>
      </w:r>
      <w:r w:rsidRPr="005D449C">
        <w:rPr>
          <w:lang w:val="fr-FR"/>
        </w:rPr>
        <w:t>)</w:t>
      </w:r>
      <w:r w:rsidRPr="005D449C">
        <w:rPr>
          <w:rFonts w:hint="eastAsia"/>
          <w:lang w:val="fr-FR"/>
        </w:rPr>
        <w:t xml:space="preserve"> throws </w:t>
      </w:r>
      <w:r>
        <w:rPr>
          <w:rFonts w:hint="eastAsia"/>
          <w:lang w:val="fr-FR"/>
        </w:rPr>
        <w:t>CException</w:t>
      </w:r>
    </w:p>
    <w:p w:rsidR="00B920F0" w:rsidRDefault="00B920F0" w:rsidP="00407B6C">
      <w:pPr>
        <w:pStyle w:val="41"/>
      </w:pPr>
      <w:r>
        <w:rPr>
          <w:rFonts w:hint="eastAsia"/>
        </w:rPr>
        <w:t>输入参数</w:t>
      </w:r>
    </w:p>
    <w:p w:rsidR="00B920F0" w:rsidRPr="00F542DD" w:rsidRDefault="00B920F0" w:rsidP="00B920F0">
      <w:pPr>
        <w:pStyle w:val="a4"/>
        <w:ind w:firstLine="210"/>
      </w:pPr>
      <w:r>
        <w:rPr>
          <w:rFonts w:hint="eastAsia"/>
          <w:lang w:val="fr-FR"/>
        </w:rPr>
        <w:t>UpdUserAcctAnnexInfoReq</w:t>
      </w:r>
      <w:r>
        <w:rPr>
          <w:rFonts w:hint="eastAsia"/>
          <w:lang w:val="fr-FR"/>
        </w:rPr>
        <w:t>定义如下：</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1243"/>
        <w:gridCol w:w="709"/>
        <w:gridCol w:w="3733"/>
      </w:tblGrid>
      <w:tr w:rsidR="00B920F0" w:rsidTr="00DA675B">
        <w:trPr>
          <w:jc w:val="center"/>
        </w:trPr>
        <w:tc>
          <w:tcPr>
            <w:tcW w:w="2378" w:type="dxa"/>
          </w:tcPr>
          <w:p w:rsidR="00B920F0" w:rsidRDefault="00B920F0" w:rsidP="00DA675B">
            <w:pPr>
              <w:pStyle w:val="TAH"/>
              <w:rPr>
                <w:rFonts w:ascii="Verdana" w:hAnsi="Verdana"/>
                <w:lang w:val="fr-FR" w:eastAsia="zh-CN"/>
              </w:rPr>
            </w:pPr>
            <w:r>
              <w:rPr>
                <w:rFonts w:ascii="Verdana" w:hAnsi="Verdana" w:hint="eastAsia"/>
                <w:lang w:val="fr-FR" w:eastAsia="zh-CN"/>
              </w:rPr>
              <w:lastRenderedPageBreak/>
              <w:t>参数名称</w:t>
            </w:r>
          </w:p>
        </w:tc>
        <w:tc>
          <w:tcPr>
            <w:tcW w:w="737" w:type="dxa"/>
          </w:tcPr>
          <w:p w:rsidR="00B920F0" w:rsidRDefault="00B920F0" w:rsidP="00DA675B">
            <w:pPr>
              <w:pStyle w:val="TAH"/>
              <w:rPr>
                <w:rFonts w:ascii="Verdana" w:hAnsi="Verdana"/>
                <w:lang w:val="fr-FR" w:eastAsia="zh-CN"/>
              </w:rPr>
            </w:pPr>
            <w:r>
              <w:rPr>
                <w:rFonts w:ascii="Verdana" w:hAnsi="Verdana" w:hint="eastAsia"/>
                <w:lang w:val="fr-FR" w:eastAsia="zh-CN"/>
              </w:rPr>
              <w:t>必须</w:t>
            </w:r>
          </w:p>
        </w:tc>
        <w:tc>
          <w:tcPr>
            <w:tcW w:w="1243" w:type="dxa"/>
          </w:tcPr>
          <w:p w:rsidR="00B920F0" w:rsidRDefault="00B920F0" w:rsidP="00DA675B">
            <w:pPr>
              <w:pStyle w:val="TAH"/>
              <w:rPr>
                <w:rFonts w:ascii="Verdana" w:hAnsi="Verdana"/>
                <w:lang w:val="fr-FR" w:eastAsia="zh-CN"/>
              </w:rPr>
            </w:pPr>
            <w:r>
              <w:rPr>
                <w:rFonts w:ascii="Verdana" w:hAnsi="Verdana" w:hint="eastAsia"/>
                <w:lang w:val="fr-FR" w:eastAsia="zh-CN"/>
              </w:rPr>
              <w:t>类型</w:t>
            </w:r>
          </w:p>
        </w:tc>
        <w:tc>
          <w:tcPr>
            <w:tcW w:w="709" w:type="dxa"/>
          </w:tcPr>
          <w:p w:rsidR="00B920F0" w:rsidRDefault="00B920F0" w:rsidP="00DA675B">
            <w:pPr>
              <w:pStyle w:val="TAH"/>
              <w:rPr>
                <w:rFonts w:ascii="Verdana" w:hAnsi="Verdana"/>
                <w:lang w:val="fr-FR" w:eastAsia="zh-CN"/>
              </w:rPr>
            </w:pPr>
            <w:r>
              <w:rPr>
                <w:rFonts w:ascii="Verdana" w:hAnsi="Verdana" w:hint="eastAsia"/>
                <w:lang w:val="fr-FR" w:eastAsia="zh-CN"/>
              </w:rPr>
              <w:t>长度</w:t>
            </w:r>
          </w:p>
        </w:tc>
        <w:tc>
          <w:tcPr>
            <w:tcW w:w="3733" w:type="dxa"/>
          </w:tcPr>
          <w:p w:rsidR="00B920F0" w:rsidRDefault="00B920F0" w:rsidP="00DA675B">
            <w:pPr>
              <w:pStyle w:val="TAH"/>
              <w:rPr>
                <w:rFonts w:ascii="Verdana" w:hAnsi="Verdana"/>
                <w:lang w:val="fr-FR" w:eastAsia="zh-CN"/>
              </w:rPr>
            </w:pPr>
            <w:r>
              <w:rPr>
                <w:rFonts w:ascii="Verdana" w:hAnsi="Verdana" w:hint="eastAsia"/>
                <w:lang w:val="fr-FR" w:eastAsia="zh-CN"/>
              </w:rPr>
              <w:t>描述信息</w:t>
            </w:r>
          </w:p>
        </w:tc>
      </w:tr>
      <w:tr w:rsidR="00B920F0" w:rsidTr="00DA675B">
        <w:trPr>
          <w:jc w:val="center"/>
        </w:trPr>
        <w:tc>
          <w:tcPr>
            <w:tcW w:w="2378" w:type="dxa"/>
          </w:tcPr>
          <w:p w:rsidR="00B920F0" w:rsidRDefault="00B920F0" w:rsidP="00DA675B">
            <w:pPr>
              <w:pStyle w:val="TAL"/>
              <w:rPr>
                <w:rFonts w:ascii="宋体" w:hAnsi="宋体"/>
                <w:lang w:val="fr-FR" w:eastAsia="zh-CN"/>
              </w:rPr>
            </w:pPr>
            <w:r>
              <w:rPr>
                <w:rFonts w:hint="eastAsia"/>
                <w:lang w:eastAsia="zh-CN"/>
              </w:rPr>
              <w:t>v</w:t>
            </w:r>
            <w:r>
              <w:t>ersion</w:t>
            </w:r>
          </w:p>
        </w:tc>
        <w:tc>
          <w:tcPr>
            <w:tcW w:w="737" w:type="dxa"/>
          </w:tcPr>
          <w:p w:rsidR="00B920F0" w:rsidRDefault="00B920F0" w:rsidP="00DA675B">
            <w:pPr>
              <w:pStyle w:val="TAL"/>
              <w:rPr>
                <w:rFonts w:ascii="宋体" w:hAnsi="宋体"/>
                <w:lang w:eastAsia="zh-CN"/>
              </w:rPr>
            </w:pPr>
            <w:r>
              <w:rPr>
                <w:rFonts w:hint="eastAsia"/>
                <w:lang w:val="fr-FR" w:eastAsia="zh-CN"/>
              </w:rPr>
              <w:t>M</w:t>
            </w:r>
          </w:p>
        </w:tc>
        <w:tc>
          <w:tcPr>
            <w:tcW w:w="1243" w:type="dxa"/>
          </w:tcPr>
          <w:p w:rsidR="00B920F0" w:rsidRDefault="00B920F0" w:rsidP="00DA675B">
            <w:pPr>
              <w:pStyle w:val="TAH"/>
              <w:jc w:val="both"/>
              <w:rPr>
                <w:rFonts w:ascii="宋体" w:hAnsi="宋体"/>
                <w:b w:val="0"/>
                <w:lang w:val="fr-FR" w:eastAsia="zh-CN"/>
              </w:rPr>
            </w:pPr>
            <w:r>
              <w:rPr>
                <w:rFonts w:hint="eastAsia"/>
                <w:b w:val="0"/>
                <w:lang w:val="fr-FR" w:eastAsia="zh-CN"/>
              </w:rPr>
              <w:t>String</w:t>
            </w:r>
          </w:p>
        </w:tc>
        <w:tc>
          <w:tcPr>
            <w:tcW w:w="709" w:type="dxa"/>
          </w:tcPr>
          <w:p w:rsidR="00B920F0" w:rsidRDefault="00B920F0" w:rsidP="00DA675B">
            <w:pPr>
              <w:rPr>
                <w:rFonts w:ascii="宋体" w:hAnsi="宋体"/>
                <w:lang w:val="fr-FR"/>
              </w:rPr>
            </w:pPr>
            <w:r>
              <w:rPr>
                <w:rFonts w:ascii="Arial" w:hAnsi="Arial" w:hint="eastAsia"/>
                <w:lang w:val="fr-FR"/>
              </w:rPr>
              <w:t>5</w:t>
            </w:r>
          </w:p>
        </w:tc>
        <w:tc>
          <w:tcPr>
            <w:tcW w:w="3733" w:type="dxa"/>
          </w:tcPr>
          <w:p w:rsidR="00B920F0" w:rsidRDefault="00B920F0" w:rsidP="00DA675B">
            <w:pPr>
              <w:rPr>
                <w:rFonts w:ascii="Arial" w:hAnsi="Arial"/>
                <w:sz w:val="19"/>
                <w:szCs w:val="19"/>
                <w:lang w:val="en-GB"/>
              </w:rPr>
            </w:pPr>
            <w:r>
              <w:rPr>
                <w:rFonts w:ascii="Arial" w:hAnsi="Arial" w:hint="eastAsia"/>
                <w:sz w:val="19"/>
                <w:szCs w:val="19"/>
                <w:lang w:val="en-GB"/>
              </w:rPr>
              <w:t>协议版本号</w:t>
            </w:r>
          </w:p>
          <w:p w:rsidR="00B920F0" w:rsidRPr="00C8364D" w:rsidRDefault="00B920F0" w:rsidP="00DA675B">
            <w:pPr>
              <w:rPr>
                <w:rFonts w:ascii="Arial" w:hAnsi="Arial"/>
                <w:sz w:val="19"/>
                <w:szCs w:val="19"/>
                <w:lang w:val="en-GB"/>
              </w:rPr>
            </w:pPr>
            <w:r>
              <w:rPr>
                <w:rFonts w:ascii="Arial" w:hAnsi="Arial" w:hint="eastAsia"/>
                <w:sz w:val="19"/>
                <w:szCs w:val="19"/>
                <w:lang w:val="en-GB"/>
              </w:rPr>
              <w:t>当前版本为：</w:t>
            </w:r>
            <w:r>
              <w:rPr>
                <w:rFonts w:ascii="Arial" w:hAnsi="Arial" w:hint="eastAsia"/>
                <w:sz w:val="19"/>
                <w:szCs w:val="19"/>
                <w:lang w:val="en-GB"/>
              </w:rPr>
              <w:t>02.01</w:t>
            </w:r>
          </w:p>
        </w:tc>
      </w:tr>
      <w:tr w:rsidR="00B920F0" w:rsidTr="00DA675B">
        <w:trPr>
          <w:jc w:val="center"/>
        </w:trPr>
        <w:tc>
          <w:tcPr>
            <w:tcW w:w="2378" w:type="dxa"/>
          </w:tcPr>
          <w:p w:rsidR="00B920F0" w:rsidRDefault="00B920F0" w:rsidP="00DA675B">
            <w:pPr>
              <w:pStyle w:val="TAL"/>
              <w:rPr>
                <w:rFonts w:ascii="宋体" w:hAnsi="宋体"/>
                <w:lang w:val="fr-FR" w:eastAsia="zh-CN"/>
              </w:rPr>
            </w:pPr>
            <w:r>
              <w:rPr>
                <w:lang w:val="fr-FR"/>
              </w:rPr>
              <w:t>transactionID</w:t>
            </w:r>
          </w:p>
        </w:tc>
        <w:tc>
          <w:tcPr>
            <w:tcW w:w="737" w:type="dxa"/>
          </w:tcPr>
          <w:p w:rsidR="00B920F0" w:rsidRDefault="00B920F0" w:rsidP="00DA675B">
            <w:pPr>
              <w:pStyle w:val="TAL"/>
              <w:rPr>
                <w:rFonts w:ascii="宋体" w:hAnsi="宋体"/>
                <w:lang w:eastAsia="zh-CN"/>
              </w:rPr>
            </w:pPr>
            <w:r>
              <w:rPr>
                <w:rFonts w:hint="eastAsia"/>
                <w:lang w:val="fr-FR" w:eastAsia="zh-CN"/>
              </w:rPr>
              <w:t>M</w:t>
            </w:r>
          </w:p>
        </w:tc>
        <w:tc>
          <w:tcPr>
            <w:tcW w:w="1243" w:type="dxa"/>
          </w:tcPr>
          <w:p w:rsidR="00B920F0" w:rsidRDefault="00B920F0" w:rsidP="00DA675B">
            <w:pPr>
              <w:pStyle w:val="TAH"/>
              <w:jc w:val="both"/>
              <w:rPr>
                <w:rFonts w:ascii="宋体" w:hAnsi="宋体"/>
                <w:b w:val="0"/>
                <w:lang w:val="fr-FR" w:eastAsia="zh-CN"/>
              </w:rPr>
            </w:pPr>
            <w:r>
              <w:rPr>
                <w:rFonts w:hint="eastAsia"/>
                <w:b w:val="0"/>
                <w:lang w:val="fr-FR" w:eastAsia="zh-CN"/>
              </w:rPr>
              <w:t>String</w:t>
            </w:r>
          </w:p>
        </w:tc>
        <w:tc>
          <w:tcPr>
            <w:tcW w:w="709" w:type="dxa"/>
          </w:tcPr>
          <w:p w:rsidR="00B920F0" w:rsidRDefault="00B920F0" w:rsidP="00DA675B">
            <w:pPr>
              <w:rPr>
                <w:rFonts w:ascii="宋体" w:hAnsi="宋体"/>
                <w:lang w:val="fr-FR"/>
              </w:rPr>
            </w:pPr>
            <w:r>
              <w:rPr>
                <w:rFonts w:ascii="Arial" w:hAnsi="Arial" w:hint="eastAsia"/>
                <w:lang w:val="fr-FR"/>
              </w:rPr>
              <w:t>40</w:t>
            </w:r>
          </w:p>
        </w:tc>
        <w:tc>
          <w:tcPr>
            <w:tcW w:w="3733" w:type="dxa"/>
          </w:tcPr>
          <w:p w:rsidR="00B920F0" w:rsidRDefault="00B920F0" w:rsidP="00DA675B">
            <w:pPr>
              <w:rPr>
                <w:rFonts w:ascii="宋体" w:hAnsi="宋体"/>
                <w:sz w:val="19"/>
                <w:szCs w:val="19"/>
                <w:lang w:val="en-GB"/>
              </w:rPr>
            </w:pPr>
            <w:r>
              <w:rPr>
                <w:rFonts w:ascii="Arial" w:hAnsi="Arial" w:hint="eastAsia"/>
                <w:sz w:val="19"/>
                <w:szCs w:val="19"/>
                <w:lang w:val="en-GB"/>
              </w:rPr>
              <w:t>交易流水号</w:t>
            </w:r>
          </w:p>
        </w:tc>
      </w:tr>
      <w:tr w:rsidR="00B920F0" w:rsidTr="00DA675B">
        <w:trPr>
          <w:jc w:val="center"/>
        </w:trPr>
        <w:tc>
          <w:tcPr>
            <w:tcW w:w="2378" w:type="dxa"/>
          </w:tcPr>
          <w:p w:rsidR="00B920F0" w:rsidRPr="00C8364D" w:rsidRDefault="00B920F0" w:rsidP="00DA675B">
            <w:pPr>
              <w:pStyle w:val="TAL"/>
              <w:rPr>
                <w:lang w:val="fr-FR"/>
              </w:rPr>
            </w:pPr>
            <w:r w:rsidRPr="00C8364D">
              <w:rPr>
                <w:rFonts w:hint="eastAsia"/>
                <w:lang w:val="fr-FR"/>
              </w:rPr>
              <w:t>traceFlag</w:t>
            </w:r>
          </w:p>
        </w:tc>
        <w:tc>
          <w:tcPr>
            <w:tcW w:w="737" w:type="dxa"/>
          </w:tcPr>
          <w:p w:rsidR="00B920F0" w:rsidRPr="00C8364D" w:rsidRDefault="00B920F0" w:rsidP="00DA675B">
            <w:pPr>
              <w:spacing w:line="240" w:lineRule="atLeast"/>
              <w:rPr>
                <w:rFonts w:ascii="Arial" w:hAnsi="Arial"/>
                <w:kern w:val="0"/>
                <w:sz w:val="18"/>
                <w:szCs w:val="18"/>
                <w:lang w:val="fr-FR" w:eastAsia="en-US"/>
              </w:rPr>
            </w:pPr>
            <w:r w:rsidRPr="00C8364D">
              <w:rPr>
                <w:rFonts w:ascii="Arial" w:hAnsi="Arial" w:hint="eastAsia"/>
                <w:kern w:val="0"/>
                <w:sz w:val="18"/>
                <w:szCs w:val="18"/>
                <w:lang w:val="fr-FR" w:eastAsia="en-US"/>
              </w:rPr>
              <w:t xml:space="preserve">O </w:t>
            </w:r>
          </w:p>
        </w:tc>
        <w:tc>
          <w:tcPr>
            <w:tcW w:w="1243" w:type="dxa"/>
          </w:tcPr>
          <w:p w:rsidR="00B920F0" w:rsidRPr="00C8364D" w:rsidRDefault="00B920F0" w:rsidP="00DA675B">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709" w:type="dxa"/>
          </w:tcPr>
          <w:p w:rsidR="00B920F0" w:rsidRPr="00C8364D" w:rsidRDefault="00B920F0" w:rsidP="00DA675B">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3733" w:type="dxa"/>
          </w:tcPr>
          <w:p w:rsidR="00B920F0" w:rsidRPr="00C8364D" w:rsidRDefault="00B920F0" w:rsidP="00DA675B">
            <w:pPr>
              <w:spacing w:line="240" w:lineRule="atLeast"/>
              <w:rPr>
                <w:rFonts w:ascii="Arial" w:hAnsi="Arial"/>
                <w:kern w:val="0"/>
                <w:sz w:val="18"/>
                <w:szCs w:val="18"/>
                <w:lang w:val="fr-FR"/>
              </w:rPr>
            </w:pPr>
            <w:r>
              <w:rPr>
                <w:rFonts w:ascii="Arial" w:hAnsi="Arial" w:hint="eastAsia"/>
                <w:kern w:val="0"/>
                <w:sz w:val="18"/>
                <w:szCs w:val="18"/>
                <w:lang w:val="fr-FR"/>
              </w:rPr>
              <w:t>跟踪标志</w:t>
            </w:r>
          </w:p>
        </w:tc>
      </w:tr>
      <w:tr w:rsidR="00B920F0" w:rsidTr="00DA675B">
        <w:trPr>
          <w:jc w:val="center"/>
        </w:trPr>
        <w:tc>
          <w:tcPr>
            <w:tcW w:w="2378" w:type="dxa"/>
          </w:tcPr>
          <w:p w:rsidR="00B920F0" w:rsidRDefault="00B920F0" w:rsidP="00DA675B">
            <w:pPr>
              <w:pStyle w:val="TAL"/>
              <w:rPr>
                <w:lang w:val="fr-FR" w:eastAsia="zh-CN"/>
              </w:rPr>
            </w:pPr>
            <w:r>
              <w:rPr>
                <w:rFonts w:hint="eastAsia"/>
                <w:lang w:val="fr-FR" w:eastAsia="zh-CN"/>
              </w:rPr>
              <w:t>userID</w:t>
            </w:r>
          </w:p>
        </w:tc>
        <w:tc>
          <w:tcPr>
            <w:tcW w:w="737" w:type="dxa"/>
          </w:tcPr>
          <w:p w:rsidR="00B920F0" w:rsidRDefault="00B920F0" w:rsidP="00DA675B">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1243" w:type="dxa"/>
          </w:tcPr>
          <w:p w:rsidR="00B920F0" w:rsidRDefault="005200E4" w:rsidP="00DA675B">
            <w:pPr>
              <w:spacing w:line="240" w:lineRule="atLeast"/>
              <w:rPr>
                <w:rFonts w:ascii="Arial" w:hAnsi="Arial"/>
                <w:kern w:val="0"/>
                <w:sz w:val="18"/>
                <w:szCs w:val="18"/>
                <w:lang w:val="fr-FR"/>
              </w:rPr>
            </w:pPr>
            <w:r>
              <w:rPr>
                <w:rFonts w:ascii="Arial" w:hAnsi="Arial"/>
                <w:kern w:val="0"/>
                <w:sz w:val="18"/>
                <w:szCs w:val="18"/>
                <w:lang w:val="fr-FR"/>
              </w:rPr>
              <w:t>Bigint</w:t>
            </w:r>
          </w:p>
        </w:tc>
        <w:tc>
          <w:tcPr>
            <w:tcW w:w="709" w:type="dxa"/>
          </w:tcPr>
          <w:p w:rsidR="00B920F0" w:rsidRDefault="00B920F0" w:rsidP="00DA675B">
            <w:pPr>
              <w:spacing w:line="240" w:lineRule="atLeast"/>
              <w:rPr>
                <w:rFonts w:ascii="Arial" w:hAnsi="Arial"/>
                <w:kern w:val="0"/>
                <w:sz w:val="18"/>
                <w:szCs w:val="18"/>
                <w:lang w:val="fr-FR"/>
              </w:rPr>
            </w:pPr>
          </w:p>
        </w:tc>
        <w:tc>
          <w:tcPr>
            <w:tcW w:w="3733" w:type="dxa"/>
          </w:tcPr>
          <w:p w:rsidR="00B920F0" w:rsidRDefault="00B920F0" w:rsidP="00DA675B">
            <w:pPr>
              <w:spacing w:line="240" w:lineRule="atLeast"/>
              <w:rPr>
                <w:rFonts w:ascii="Arial" w:hAnsi="Arial"/>
                <w:kern w:val="0"/>
                <w:sz w:val="18"/>
                <w:szCs w:val="18"/>
                <w:lang w:val="fr-FR"/>
              </w:rPr>
            </w:pPr>
            <w:r>
              <w:rPr>
                <w:rFonts w:ascii="Arial" w:hAnsi="Arial" w:hint="eastAsia"/>
                <w:kern w:val="0"/>
                <w:sz w:val="18"/>
                <w:szCs w:val="18"/>
                <w:lang w:val="fr-FR"/>
              </w:rPr>
              <w:t>用户</w:t>
            </w:r>
            <w:r>
              <w:rPr>
                <w:rFonts w:ascii="Arial" w:hAnsi="Arial" w:hint="eastAsia"/>
                <w:kern w:val="0"/>
                <w:sz w:val="18"/>
                <w:szCs w:val="18"/>
                <w:lang w:val="fr-FR"/>
              </w:rPr>
              <w:t>ID</w:t>
            </w:r>
          </w:p>
        </w:tc>
      </w:tr>
      <w:tr w:rsidR="00B920F0" w:rsidTr="00DA675B">
        <w:trPr>
          <w:jc w:val="center"/>
        </w:trPr>
        <w:tc>
          <w:tcPr>
            <w:tcW w:w="2378" w:type="dxa"/>
          </w:tcPr>
          <w:p w:rsidR="00B920F0" w:rsidRDefault="00B920F0" w:rsidP="00DA675B">
            <w:pPr>
              <w:pStyle w:val="TAL"/>
              <w:rPr>
                <w:lang w:val="fr-FR" w:eastAsia="zh-CN"/>
              </w:rPr>
            </w:pPr>
            <w:r>
              <w:rPr>
                <w:rFonts w:hint="eastAsia"/>
                <w:lang w:val="fr-FR" w:eastAsia="zh-CN"/>
              </w:rPr>
              <w:t>accountType</w:t>
            </w:r>
          </w:p>
        </w:tc>
        <w:tc>
          <w:tcPr>
            <w:tcW w:w="737" w:type="dxa"/>
          </w:tcPr>
          <w:p w:rsidR="00B920F0" w:rsidRDefault="00B920F0" w:rsidP="00DA675B">
            <w:pPr>
              <w:spacing w:line="240" w:lineRule="atLeast"/>
              <w:rPr>
                <w:lang w:val="fr-FR"/>
              </w:rPr>
            </w:pPr>
            <w:r>
              <w:rPr>
                <w:rFonts w:ascii="Arial" w:hAnsi="Arial" w:hint="eastAsia"/>
                <w:kern w:val="0"/>
                <w:sz w:val="18"/>
                <w:szCs w:val="18"/>
                <w:lang w:val="fr-FR"/>
              </w:rPr>
              <w:t>M</w:t>
            </w:r>
          </w:p>
        </w:tc>
        <w:tc>
          <w:tcPr>
            <w:tcW w:w="1243" w:type="dxa"/>
          </w:tcPr>
          <w:p w:rsidR="00B920F0" w:rsidRDefault="005200E4" w:rsidP="00DA675B">
            <w:pPr>
              <w:spacing w:line="240" w:lineRule="atLeast"/>
              <w:rPr>
                <w:lang w:val="fr-FR"/>
              </w:rPr>
            </w:pPr>
            <w:r>
              <w:rPr>
                <w:rFonts w:ascii="Arial" w:hAnsi="Arial"/>
                <w:kern w:val="0"/>
                <w:sz w:val="18"/>
                <w:szCs w:val="18"/>
                <w:lang w:val="fr-FR"/>
              </w:rPr>
              <w:t>Int</w:t>
            </w:r>
          </w:p>
        </w:tc>
        <w:tc>
          <w:tcPr>
            <w:tcW w:w="709" w:type="dxa"/>
          </w:tcPr>
          <w:p w:rsidR="00B920F0" w:rsidRDefault="00B920F0" w:rsidP="00DA675B">
            <w:pPr>
              <w:spacing w:line="240" w:lineRule="atLeast"/>
              <w:rPr>
                <w:lang w:val="fr-FR"/>
              </w:rPr>
            </w:pPr>
          </w:p>
        </w:tc>
        <w:tc>
          <w:tcPr>
            <w:tcW w:w="3733" w:type="dxa"/>
          </w:tcPr>
          <w:p w:rsidR="00B920F0" w:rsidRDefault="00B920F0" w:rsidP="00DA675B">
            <w:pPr>
              <w:spacing w:line="240" w:lineRule="atLeast"/>
              <w:rPr>
                <w:rFonts w:ascii="Arial" w:hAnsi="Arial"/>
                <w:kern w:val="0"/>
                <w:sz w:val="18"/>
                <w:szCs w:val="18"/>
                <w:lang w:val="fr-FR"/>
              </w:rPr>
            </w:pPr>
            <w:r>
              <w:rPr>
                <w:rFonts w:ascii="Arial" w:hAnsi="Arial" w:hint="eastAsia"/>
                <w:kern w:val="0"/>
                <w:sz w:val="18"/>
                <w:szCs w:val="18"/>
                <w:lang w:val="fr-FR"/>
              </w:rPr>
              <w:t>帐户类型</w:t>
            </w:r>
          </w:p>
        </w:tc>
      </w:tr>
      <w:tr w:rsidR="00B920F0" w:rsidTr="00DA675B">
        <w:trPr>
          <w:jc w:val="center"/>
        </w:trPr>
        <w:tc>
          <w:tcPr>
            <w:tcW w:w="2378" w:type="dxa"/>
          </w:tcPr>
          <w:p w:rsidR="00B920F0" w:rsidRDefault="00B920F0" w:rsidP="00DA675B">
            <w:pPr>
              <w:pStyle w:val="TAL"/>
              <w:rPr>
                <w:lang w:val="fr-FR" w:eastAsia="zh-CN"/>
              </w:rPr>
            </w:pPr>
            <w:r>
              <w:rPr>
                <w:rFonts w:hint="eastAsia"/>
                <w:lang w:val="fr-FR" w:eastAsia="zh-CN"/>
              </w:rPr>
              <w:t>userAccount</w:t>
            </w:r>
          </w:p>
        </w:tc>
        <w:tc>
          <w:tcPr>
            <w:tcW w:w="737" w:type="dxa"/>
          </w:tcPr>
          <w:p w:rsidR="00B920F0" w:rsidRDefault="00B920F0" w:rsidP="00DA675B">
            <w:pPr>
              <w:spacing w:line="240" w:lineRule="atLeast"/>
              <w:rPr>
                <w:lang w:val="fr-FR"/>
              </w:rPr>
            </w:pPr>
            <w:r w:rsidRPr="00C8364D">
              <w:rPr>
                <w:rFonts w:ascii="Arial" w:hAnsi="Arial" w:hint="eastAsia"/>
                <w:kern w:val="0"/>
                <w:sz w:val="18"/>
                <w:szCs w:val="18"/>
                <w:lang w:val="fr-FR" w:eastAsia="en-US"/>
              </w:rPr>
              <w:t>M</w:t>
            </w:r>
          </w:p>
        </w:tc>
        <w:tc>
          <w:tcPr>
            <w:tcW w:w="1243" w:type="dxa"/>
          </w:tcPr>
          <w:p w:rsidR="00B920F0" w:rsidRDefault="00B920F0" w:rsidP="00DA675B">
            <w:pPr>
              <w:spacing w:line="240" w:lineRule="atLeast"/>
              <w:rPr>
                <w:lang w:val="fr-FR"/>
              </w:rPr>
            </w:pPr>
            <w:r w:rsidRPr="00C8364D">
              <w:rPr>
                <w:rFonts w:ascii="Arial" w:hAnsi="Arial" w:hint="eastAsia"/>
                <w:kern w:val="0"/>
                <w:sz w:val="18"/>
                <w:szCs w:val="18"/>
                <w:lang w:val="fr-FR" w:eastAsia="en-US"/>
              </w:rPr>
              <w:t>String</w:t>
            </w:r>
          </w:p>
        </w:tc>
        <w:tc>
          <w:tcPr>
            <w:tcW w:w="709" w:type="dxa"/>
          </w:tcPr>
          <w:p w:rsidR="00B920F0" w:rsidRDefault="00B920F0" w:rsidP="00DA675B">
            <w:pPr>
              <w:spacing w:line="240" w:lineRule="atLeast"/>
              <w:rPr>
                <w:lang w:val="fr-FR"/>
              </w:rPr>
            </w:pPr>
            <w:r>
              <w:rPr>
                <w:rFonts w:ascii="Arial" w:hAnsi="Arial" w:hint="eastAsia"/>
                <w:kern w:val="0"/>
                <w:sz w:val="18"/>
                <w:szCs w:val="18"/>
                <w:lang w:val="fr-FR"/>
              </w:rPr>
              <w:t>255</w:t>
            </w:r>
          </w:p>
        </w:tc>
        <w:tc>
          <w:tcPr>
            <w:tcW w:w="3733" w:type="dxa"/>
          </w:tcPr>
          <w:p w:rsidR="00B920F0" w:rsidRDefault="00B920F0" w:rsidP="00DA675B">
            <w:pPr>
              <w:spacing w:line="240" w:lineRule="atLeast"/>
              <w:rPr>
                <w:rFonts w:ascii="Arial" w:hAnsi="Arial"/>
                <w:kern w:val="0"/>
                <w:sz w:val="18"/>
                <w:szCs w:val="18"/>
                <w:lang w:val="fr-FR"/>
              </w:rPr>
            </w:pPr>
            <w:r>
              <w:rPr>
                <w:rFonts w:ascii="Arial" w:hAnsi="Arial" w:hint="eastAsia"/>
                <w:kern w:val="0"/>
                <w:sz w:val="18"/>
                <w:szCs w:val="18"/>
                <w:lang w:val="fr-FR"/>
              </w:rPr>
              <w:t>用户帐户</w:t>
            </w:r>
          </w:p>
        </w:tc>
      </w:tr>
      <w:tr w:rsidR="00B920F0" w:rsidTr="00DA675B">
        <w:trPr>
          <w:jc w:val="center"/>
        </w:trPr>
        <w:tc>
          <w:tcPr>
            <w:tcW w:w="2378" w:type="dxa"/>
          </w:tcPr>
          <w:p w:rsidR="00B920F0" w:rsidRPr="00C8364D" w:rsidRDefault="00B920F0" w:rsidP="00DA675B">
            <w:pPr>
              <w:pStyle w:val="TAL"/>
              <w:rPr>
                <w:lang w:val="fr-FR" w:eastAsia="zh-CN"/>
              </w:rPr>
            </w:pPr>
            <w:r>
              <w:rPr>
                <w:rFonts w:hint="eastAsia"/>
                <w:lang w:val="fr-FR" w:eastAsia="zh-CN"/>
              </w:rPr>
              <w:t>serviceID</w:t>
            </w:r>
          </w:p>
        </w:tc>
        <w:tc>
          <w:tcPr>
            <w:tcW w:w="737" w:type="dxa"/>
          </w:tcPr>
          <w:p w:rsidR="00B920F0" w:rsidRPr="00C8364D" w:rsidRDefault="00B920F0" w:rsidP="00DA675B">
            <w:pPr>
              <w:spacing w:line="240" w:lineRule="atLeast"/>
              <w:rPr>
                <w:rFonts w:ascii="Arial" w:hAnsi="Arial"/>
                <w:kern w:val="0"/>
                <w:sz w:val="18"/>
                <w:szCs w:val="18"/>
                <w:lang w:val="fr-FR"/>
              </w:rPr>
            </w:pPr>
            <w:r>
              <w:rPr>
                <w:rFonts w:hint="eastAsia"/>
                <w:lang w:val="fr-FR"/>
              </w:rPr>
              <w:t>M</w:t>
            </w:r>
          </w:p>
        </w:tc>
        <w:tc>
          <w:tcPr>
            <w:tcW w:w="1243" w:type="dxa"/>
          </w:tcPr>
          <w:p w:rsidR="00B920F0" w:rsidRDefault="005200E4" w:rsidP="00DA675B">
            <w:pPr>
              <w:spacing w:line="240" w:lineRule="atLeast"/>
              <w:rPr>
                <w:rFonts w:ascii="Arial" w:hAnsi="Arial"/>
                <w:kern w:val="0"/>
                <w:sz w:val="18"/>
                <w:szCs w:val="18"/>
                <w:lang w:val="fr-FR"/>
              </w:rPr>
            </w:pPr>
            <w:r>
              <w:rPr>
                <w:lang w:val="fr-FR"/>
              </w:rPr>
              <w:t>Int</w:t>
            </w:r>
          </w:p>
        </w:tc>
        <w:tc>
          <w:tcPr>
            <w:tcW w:w="709" w:type="dxa"/>
          </w:tcPr>
          <w:p w:rsidR="00B920F0" w:rsidRDefault="00B920F0" w:rsidP="00DA675B">
            <w:pPr>
              <w:spacing w:line="240" w:lineRule="atLeast"/>
              <w:rPr>
                <w:rFonts w:ascii="Arial" w:hAnsi="Arial"/>
                <w:kern w:val="0"/>
                <w:sz w:val="18"/>
                <w:szCs w:val="18"/>
                <w:lang w:val="fr-FR"/>
              </w:rPr>
            </w:pPr>
          </w:p>
        </w:tc>
        <w:tc>
          <w:tcPr>
            <w:tcW w:w="3733" w:type="dxa"/>
          </w:tcPr>
          <w:p w:rsidR="00B920F0" w:rsidRDefault="00B920F0" w:rsidP="00DA675B">
            <w:pPr>
              <w:spacing w:line="240" w:lineRule="atLeast"/>
              <w:rPr>
                <w:rFonts w:ascii="Arial" w:hAnsi="Arial"/>
                <w:kern w:val="0"/>
                <w:sz w:val="18"/>
                <w:szCs w:val="18"/>
                <w:lang w:val="fr-FR"/>
              </w:rPr>
            </w:pPr>
            <w:r>
              <w:rPr>
                <w:rFonts w:ascii="Arial" w:hAnsi="Arial" w:hint="eastAsia"/>
                <w:kern w:val="0"/>
                <w:sz w:val="18"/>
                <w:szCs w:val="18"/>
                <w:lang w:val="fr-FR"/>
              </w:rPr>
              <w:t>业务编号</w:t>
            </w:r>
          </w:p>
        </w:tc>
      </w:tr>
      <w:tr w:rsidR="00B920F0" w:rsidTr="00DA675B">
        <w:trPr>
          <w:jc w:val="center"/>
        </w:trPr>
        <w:tc>
          <w:tcPr>
            <w:tcW w:w="2378" w:type="dxa"/>
          </w:tcPr>
          <w:p w:rsidR="00B920F0" w:rsidRDefault="00B920F0" w:rsidP="00DA675B">
            <w:pPr>
              <w:pStyle w:val="TAL"/>
              <w:rPr>
                <w:b/>
                <w:bCs/>
              </w:rPr>
            </w:pPr>
            <w:r>
              <w:rPr>
                <w:rFonts w:hint="eastAsia"/>
                <w:lang w:eastAsia="zh-CN"/>
              </w:rPr>
              <w:t>a</w:t>
            </w:r>
            <w:r>
              <w:rPr>
                <w:rFonts w:hint="eastAsia"/>
              </w:rPr>
              <w:t>ttribute</w:t>
            </w:r>
          </w:p>
        </w:tc>
        <w:tc>
          <w:tcPr>
            <w:tcW w:w="737" w:type="dxa"/>
          </w:tcPr>
          <w:p w:rsidR="00B920F0" w:rsidRDefault="00B920F0" w:rsidP="00DA675B">
            <w:pPr>
              <w:pStyle w:val="TAL"/>
              <w:rPr>
                <w:lang w:val="fr-FR"/>
              </w:rPr>
            </w:pPr>
            <w:r>
              <w:rPr>
                <w:rFonts w:cs="Arial" w:hint="eastAsia"/>
                <w:color w:val="000000"/>
                <w:lang w:eastAsia="zh-CN"/>
              </w:rPr>
              <w:t>M</w:t>
            </w:r>
          </w:p>
        </w:tc>
        <w:tc>
          <w:tcPr>
            <w:tcW w:w="1243" w:type="dxa"/>
          </w:tcPr>
          <w:p w:rsidR="00B920F0" w:rsidRDefault="00B920F0" w:rsidP="00DA675B">
            <w:pPr>
              <w:pStyle w:val="TAH"/>
              <w:jc w:val="both"/>
              <w:rPr>
                <w:lang w:val="fr-FR"/>
              </w:rPr>
            </w:pPr>
            <w:r>
              <w:rPr>
                <w:rFonts w:cs="Arial" w:hint="eastAsia"/>
                <w:color w:val="000000"/>
                <w:lang w:eastAsia="zh-CN"/>
              </w:rPr>
              <w:t>String</w:t>
            </w:r>
          </w:p>
        </w:tc>
        <w:tc>
          <w:tcPr>
            <w:tcW w:w="709" w:type="dxa"/>
          </w:tcPr>
          <w:p w:rsidR="00B920F0" w:rsidRDefault="00B920F0" w:rsidP="00DA675B">
            <w:pPr>
              <w:pStyle w:val="TAH"/>
              <w:jc w:val="both"/>
              <w:rPr>
                <w:lang w:val="fr-FR"/>
              </w:rPr>
            </w:pPr>
            <w:r>
              <w:rPr>
                <w:rFonts w:ascii="Verdana" w:hAnsi="Verdana" w:hint="eastAsia"/>
                <w:lang w:val="en-US" w:eastAsia="zh-CN"/>
              </w:rPr>
              <w:t>64K</w:t>
            </w:r>
          </w:p>
        </w:tc>
        <w:tc>
          <w:tcPr>
            <w:tcW w:w="3733" w:type="dxa"/>
          </w:tcPr>
          <w:p w:rsidR="00B920F0" w:rsidRDefault="00B920F0" w:rsidP="00DA675B">
            <w:pPr>
              <w:rPr>
                <w:rFonts w:ascii="Arial" w:hAnsi="Arial"/>
                <w:sz w:val="19"/>
                <w:szCs w:val="19"/>
                <w:lang w:val="en-GB"/>
              </w:rPr>
            </w:pPr>
            <w:r>
              <w:rPr>
                <w:rFonts w:ascii="Arial" w:hAnsi="Arial" w:hint="eastAsia"/>
                <w:sz w:val="19"/>
                <w:szCs w:val="19"/>
                <w:lang w:val="en-GB"/>
              </w:rPr>
              <w:t>业务扩展属性</w:t>
            </w:r>
          </w:p>
          <w:p w:rsidR="00B920F0" w:rsidRDefault="00B920F0" w:rsidP="00DA675B">
            <w:pPr>
              <w:rPr>
                <w:rFonts w:ascii="Arial" w:hAnsi="Arial"/>
                <w:sz w:val="19"/>
                <w:szCs w:val="19"/>
                <w:lang w:val="en-GB"/>
              </w:rPr>
            </w:pPr>
            <w:r>
              <w:rPr>
                <w:rFonts w:ascii="Arial" w:hAnsi="Arial" w:hint="eastAsia"/>
                <w:sz w:val="19"/>
                <w:szCs w:val="19"/>
                <w:lang w:val="en-GB"/>
              </w:rPr>
              <w:t>以</w:t>
            </w:r>
            <w:r>
              <w:rPr>
                <w:rFonts w:ascii="Arial" w:hAnsi="Arial" w:hint="eastAsia"/>
                <w:sz w:val="19"/>
                <w:szCs w:val="19"/>
                <w:lang w:val="en-GB"/>
              </w:rPr>
              <w:t>JSON</w:t>
            </w:r>
            <w:r>
              <w:rPr>
                <w:rFonts w:ascii="Arial" w:hAnsi="Arial" w:hint="eastAsia"/>
                <w:sz w:val="19"/>
                <w:szCs w:val="19"/>
                <w:lang w:val="en-GB"/>
              </w:rPr>
              <w:t>名值对方式存储业务自定义信息</w:t>
            </w:r>
          </w:p>
          <w:p w:rsidR="00B920F0" w:rsidRDefault="00B920F0" w:rsidP="00DA675B">
            <w:r>
              <w:rPr>
                <w:rFonts w:ascii="宋体" w:cs="宋体" w:hint="eastAsia"/>
                <w:color w:val="000000"/>
                <w:kern w:val="0"/>
                <w:sz w:val="20"/>
                <w:szCs w:val="20"/>
              </w:rPr>
              <w:t>例如：</w:t>
            </w:r>
            <w:r>
              <w:rPr>
                <w:rFonts w:ascii="宋体" w:cs="宋体"/>
                <w:color w:val="000000"/>
                <w:kern w:val="0"/>
                <w:sz w:val="20"/>
                <w:szCs w:val="20"/>
              </w:rPr>
              <w:t>{"token":"v1","secret":"v2"}</w:t>
            </w:r>
          </w:p>
        </w:tc>
      </w:tr>
      <w:tr w:rsidR="00B920F0" w:rsidTr="00DA675B">
        <w:trPr>
          <w:jc w:val="center"/>
        </w:trPr>
        <w:tc>
          <w:tcPr>
            <w:tcW w:w="2378" w:type="dxa"/>
          </w:tcPr>
          <w:p w:rsidR="00B920F0" w:rsidRDefault="00B920F0" w:rsidP="00DA675B">
            <w:pPr>
              <w:pStyle w:val="TAL"/>
              <w:rPr>
                <w:rStyle w:val="webdict1"/>
                <w:color w:val="888888"/>
                <w:sz w:val="21"/>
                <w:szCs w:val="21"/>
                <w:lang w:eastAsia="zh-CN"/>
              </w:rPr>
            </w:pPr>
            <w:r>
              <w:rPr>
                <w:rFonts w:hint="eastAsia"/>
                <w:b/>
                <w:bCs/>
              </w:rPr>
              <w:t>reqClientType</w:t>
            </w:r>
          </w:p>
        </w:tc>
        <w:tc>
          <w:tcPr>
            <w:tcW w:w="737" w:type="dxa"/>
          </w:tcPr>
          <w:p w:rsidR="00B920F0" w:rsidRDefault="00B920F0" w:rsidP="00DA675B">
            <w:pPr>
              <w:pStyle w:val="TAL"/>
              <w:rPr>
                <w:lang w:val="fr-FR" w:eastAsia="zh-CN"/>
              </w:rPr>
            </w:pPr>
            <w:r>
              <w:rPr>
                <w:rFonts w:hint="eastAsia"/>
                <w:lang w:val="fr-FR"/>
              </w:rPr>
              <w:t>M</w:t>
            </w:r>
          </w:p>
        </w:tc>
        <w:tc>
          <w:tcPr>
            <w:tcW w:w="1243" w:type="dxa"/>
          </w:tcPr>
          <w:p w:rsidR="00B920F0" w:rsidRDefault="005200E4" w:rsidP="00DA675B">
            <w:pPr>
              <w:pStyle w:val="TAH"/>
              <w:ind w:left="62"/>
              <w:jc w:val="both"/>
              <w:rPr>
                <w:b w:val="0"/>
                <w:lang w:val="fr-FR" w:eastAsia="zh-CN"/>
              </w:rPr>
            </w:pPr>
            <w:r>
              <w:rPr>
                <w:lang w:val="fr-FR"/>
              </w:rPr>
              <w:t>Int</w:t>
            </w:r>
          </w:p>
        </w:tc>
        <w:tc>
          <w:tcPr>
            <w:tcW w:w="709" w:type="dxa"/>
          </w:tcPr>
          <w:p w:rsidR="00B920F0" w:rsidRDefault="00B920F0" w:rsidP="00DA675B">
            <w:pPr>
              <w:pStyle w:val="TAH"/>
              <w:jc w:val="both"/>
              <w:rPr>
                <w:lang w:eastAsia="zh-CN"/>
              </w:rPr>
            </w:pPr>
          </w:p>
        </w:tc>
        <w:tc>
          <w:tcPr>
            <w:tcW w:w="3733" w:type="dxa"/>
          </w:tcPr>
          <w:p w:rsidR="00B920F0" w:rsidRDefault="00B920F0" w:rsidP="00DA675B">
            <w:r>
              <w:rPr>
                <w:rFonts w:hint="eastAsia"/>
              </w:rPr>
              <w:t>请求客户端类型</w:t>
            </w:r>
          </w:p>
        </w:tc>
      </w:tr>
    </w:tbl>
    <w:p w:rsidR="00B920F0" w:rsidRDefault="00B920F0" w:rsidP="00407B6C">
      <w:pPr>
        <w:pStyle w:val="41"/>
      </w:pPr>
      <w:r>
        <w:rPr>
          <w:rFonts w:hint="eastAsia"/>
        </w:rPr>
        <w:t>返回值</w:t>
      </w:r>
      <w:r>
        <w:rPr>
          <w:rFonts w:hint="eastAsia"/>
          <w:lang w:val="fr-FR"/>
        </w:rPr>
        <w:t>UpdUserAcctAnnexInfoRsp</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2235"/>
        <w:gridCol w:w="769"/>
        <w:gridCol w:w="2681"/>
      </w:tblGrid>
      <w:tr w:rsidR="00B920F0" w:rsidTr="00DA675B">
        <w:trPr>
          <w:jc w:val="center"/>
        </w:trPr>
        <w:tc>
          <w:tcPr>
            <w:tcW w:w="2378" w:type="dxa"/>
          </w:tcPr>
          <w:p w:rsidR="00B920F0" w:rsidRDefault="00B920F0" w:rsidP="00DA675B">
            <w:pPr>
              <w:pStyle w:val="TAH"/>
              <w:rPr>
                <w:rFonts w:ascii="Verdana" w:hAnsi="Verdana"/>
                <w:lang w:val="fr-FR" w:eastAsia="zh-CN"/>
              </w:rPr>
            </w:pPr>
            <w:r>
              <w:rPr>
                <w:rFonts w:ascii="Verdana" w:hAnsi="Verdana" w:hint="eastAsia"/>
                <w:lang w:val="fr-FR" w:eastAsia="zh-CN"/>
              </w:rPr>
              <w:t>参数名称</w:t>
            </w:r>
          </w:p>
        </w:tc>
        <w:tc>
          <w:tcPr>
            <w:tcW w:w="737" w:type="dxa"/>
          </w:tcPr>
          <w:p w:rsidR="00B920F0" w:rsidRDefault="00B920F0" w:rsidP="00DA675B">
            <w:pPr>
              <w:pStyle w:val="TAH"/>
              <w:rPr>
                <w:rFonts w:ascii="Verdana" w:hAnsi="Verdana"/>
                <w:lang w:val="fr-FR" w:eastAsia="zh-CN"/>
              </w:rPr>
            </w:pPr>
            <w:r>
              <w:rPr>
                <w:rFonts w:ascii="Verdana" w:hAnsi="Verdana" w:hint="eastAsia"/>
                <w:lang w:val="fr-FR" w:eastAsia="zh-CN"/>
              </w:rPr>
              <w:t>必须</w:t>
            </w:r>
          </w:p>
        </w:tc>
        <w:tc>
          <w:tcPr>
            <w:tcW w:w="2235" w:type="dxa"/>
          </w:tcPr>
          <w:p w:rsidR="00B920F0" w:rsidRDefault="00B920F0" w:rsidP="00DA675B">
            <w:pPr>
              <w:pStyle w:val="TAH"/>
              <w:rPr>
                <w:rFonts w:ascii="Verdana" w:hAnsi="Verdana"/>
                <w:lang w:val="fr-FR" w:eastAsia="zh-CN"/>
              </w:rPr>
            </w:pPr>
            <w:r>
              <w:rPr>
                <w:rFonts w:ascii="Verdana" w:hAnsi="Verdana" w:hint="eastAsia"/>
                <w:lang w:val="fr-FR" w:eastAsia="zh-CN"/>
              </w:rPr>
              <w:t>类型</w:t>
            </w:r>
          </w:p>
        </w:tc>
        <w:tc>
          <w:tcPr>
            <w:tcW w:w="769" w:type="dxa"/>
          </w:tcPr>
          <w:p w:rsidR="00B920F0" w:rsidRDefault="00B920F0" w:rsidP="00DA675B">
            <w:pPr>
              <w:pStyle w:val="TAH"/>
              <w:rPr>
                <w:rFonts w:ascii="Verdana" w:hAnsi="Verdana"/>
                <w:lang w:val="fr-FR" w:eastAsia="zh-CN"/>
              </w:rPr>
            </w:pPr>
            <w:r>
              <w:rPr>
                <w:rFonts w:ascii="Verdana" w:hAnsi="Verdana" w:hint="eastAsia"/>
                <w:lang w:val="fr-FR" w:eastAsia="zh-CN"/>
              </w:rPr>
              <w:t>长度</w:t>
            </w:r>
          </w:p>
        </w:tc>
        <w:tc>
          <w:tcPr>
            <w:tcW w:w="2681" w:type="dxa"/>
          </w:tcPr>
          <w:p w:rsidR="00B920F0" w:rsidRDefault="00B920F0" w:rsidP="00DA675B">
            <w:pPr>
              <w:pStyle w:val="TAH"/>
              <w:rPr>
                <w:rFonts w:ascii="Verdana" w:hAnsi="Verdana"/>
                <w:lang w:val="fr-FR" w:eastAsia="zh-CN"/>
              </w:rPr>
            </w:pPr>
            <w:r>
              <w:rPr>
                <w:rFonts w:ascii="Verdana" w:hAnsi="Verdana" w:hint="eastAsia"/>
                <w:lang w:val="fr-FR" w:eastAsia="zh-CN"/>
              </w:rPr>
              <w:t>描述信息</w:t>
            </w:r>
          </w:p>
        </w:tc>
      </w:tr>
      <w:tr w:rsidR="00B920F0" w:rsidTr="00DA675B">
        <w:trPr>
          <w:jc w:val="center"/>
        </w:trPr>
        <w:tc>
          <w:tcPr>
            <w:tcW w:w="2378" w:type="dxa"/>
          </w:tcPr>
          <w:p w:rsidR="00B920F0" w:rsidRPr="00E74491" w:rsidRDefault="00B920F0" w:rsidP="00DA675B">
            <w:pPr>
              <w:pStyle w:val="TAL"/>
              <w:rPr>
                <w:lang w:val="fr-FR" w:eastAsia="zh-CN"/>
              </w:rPr>
            </w:pPr>
            <w:r w:rsidRPr="00E74491">
              <w:rPr>
                <w:rFonts w:hint="eastAsia"/>
                <w:lang w:val="fr-FR" w:eastAsia="zh-CN"/>
              </w:rPr>
              <w:t>v</w:t>
            </w:r>
            <w:r w:rsidRPr="00E74491">
              <w:rPr>
                <w:lang w:val="fr-FR" w:eastAsia="zh-CN"/>
              </w:rPr>
              <w:t>ersion</w:t>
            </w:r>
          </w:p>
        </w:tc>
        <w:tc>
          <w:tcPr>
            <w:tcW w:w="737" w:type="dxa"/>
          </w:tcPr>
          <w:p w:rsidR="00B920F0" w:rsidRPr="00E74491" w:rsidRDefault="00B920F0" w:rsidP="00DA675B">
            <w:pPr>
              <w:pStyle w:val="TAL"/>
              <w:rPr>
                <w:lang w:val="fr-FR" w:eastAsia="zh-CN"/>
              </w:rPr>
            </w:pPr>
            <w:r>
              <w:rPr>
                <w:rFonts w:hint="eastAsia"/>
                <w:lang w:val="fr-FR" w:eastAsia="zh-CN"/>
              </w:rPr>
              <w:t>M</w:t>
            </w:r>
          </w:p>
        </w:tc>
        <w:tc>
          <w:tcPr>
            <w:tcW w:w="2235" w:type="dxa"/>
          </w:tcPr>
          <w:p w:rsidR="00B920F0" w:rsidRPr="00E74491" w:rsidRDefault="00B920F0" w:rsidP="00DA675B">
            <w:pPr>
              <w:pStyle w:val="TAH"/>
              <w:ind w:left="62"/>
              <w:jc w:val="both"/>
              <w:rPr>
                <w:b w:val="0"/>
                <w:lang w:val="fr-FR" w:eastAsia="zh-CN"/>
              </w:rPr>
            </w:pPr>
            <w:r>
              <w:rPr>
                <w:rFonts w:hint="eastAsia"/>
                <w:b w:val="0"/>
                <w:lang w:val="fr-FR" w:eastAsia="zh-CN"/>
              </w:rPr>
              <w:t>String</w:t>
            </w:r>
          </w:p>
        </w:tc>
        <w:tc>
          <w:tcPr>
            <w:tcW w:w="769" w:type="dxa"/>
          </w:tcPr>
          <w:p w:rsidR="00B920F0" w:rsidRPr="00E74491" w:rsidRDefault="00B920F0" w:rsidP="00DA675B">
            <w:pPr>
              <w:rPr>
                <w:rFonts w:ascii="Arial" w:hAnsi="Arial"/>
                <w:kern w:val="0"/>
                <w:sz w:val="18"/>
                <w:szCs w:val="18"/>
                <w:lang w:val="fr-FR"/>
              </w:rPr>
            </w:pPr>
            <w:r>
              <w:rPr>
                <w:rFonts w:ascii="Arial" w:hAnsi="Arial" w:hint="eastAsia"/>
                <w:kern w:val="0"/>
                <w:sz w:val="18"/>
                <w:szCs w:val="18"/>
                <w:lang w:val="fr-FR"/>
              </w:rPr>
              <w:t>5</w:t>
            </w:r>
          </w:p>
        </w:tc>
        <w:tc>
          <w:tcPr>
            <w:tcW w:w="2681" w:type="dxa"/>
          </w:tcPr>
          <w:p w:rsidR="00B920F0" w:rsidRPr="00E74491" w:rsidRDefault="00B920F0" w:rsidP="00DA675B">
            <w:pPr>
              <w:rPr>
                <w:rFonts w:ascii="Arial" w:hAnsi="Arial"/>
                <w:kern w:val="0"/>
                <w:sz w:val="18"/>
                <w:szCs w:val="18"/>
                <w:lang w:val="fr-FR"/>
              </w:rPr>
            </w:pPr>
            <w:r w:rsidRPr="00E74491">
              <w:rPr>
                <w:rFonts w:ascii="Arial" w:hAnsi="Arial" w:hint="eastAsia"/>
                <w:kern w:val="0"/>
                <w:sz w:val="18"/>
                <w:szCs w:val="18"/>
                <w:lang w:val="fr-FR"/>
              </w:rPr>
              <w:t>协议版本号</w:t>
            </w:r>
          </w:p>
        </w:tc>
      </w:tr>
      <w:tr w:rsidR="00B920F0" w:rsidTr="00DA675B">
        <w:trPr>
          <w:jc w:val="center"/>
        </w:trPr>
        <w:tc>
          <w:tcPr>
            <w:tcW w:w="2378" w:type="dxa"/>
          </w:tcPr>
          <w:p w:rsidR="00B920F0" w:rsidRPr="00E74491" w:rsidRDefault="00B920F0" w:rsidP="00DA675B">
            <w:pPr>
              <w:pStyle w:val="TAL"/>
              <w:rPr>
                <w:lang w:val="fr-FR" w:eastAsia="zh-CN"/>
              </w:rPr>
            </w:pPr>
            <w:r>
              <w:rPr>
                <w:lang w:val="fr-FR" w:eastAsia="zh-CN"/>
              </w:rPr>
              <w:t>transactionID</w:t>
            </w:r>
          </w:p>
        </w:tc>
        <w:tc>
          <w:tcPr>
            <w:tcW w:w="737" w:type="dxa"/>
          </w:tcPr>
          <w:p w:rsidR="00B920F0" w:rsidRPr="00E74491" w:rsidRDefault="00B920F0" w:rsidP="00DA675B">
            <w:pPr>
              <w:pStyle w:val="TAL"/>
              <w:rPr>
                <w:lang w:val="fr-FR" w:eastAsia="zh-CN"/>
              </w:rPr>
            </w:pPr>
            <w:r>
              <w:rPr>
                <w:rFonts w:hint="eastAsia"/>
                <w:lang w:val="fr-FR" w:eastAsia="zh-CN"/>
              </w:rPr>
              <w:t>M</w:t>
            </w:r>
          </w:p>
        </w:tc>
        <w:tc>
          <w:tcPr>
            <w:tcW w:w="2235" w:type="dxa"/>
          </w:tcPr>
          <w:p w:rsidR="00B920F0" w:rsidRPr="00E74491" w:rsidRDefault="00B920F0" w:rsidP="00DA675B">
            <w:pPr>
              <w:pStyle w:val="TAH"/>
              <w:ind w:left="62"/>
              <w:jc w:val="both"/>
              <w:rPr>
                <w:b w:val="0"/>
                <w:lang w:val="fr-FR" w:eastAsia="zh-CN"/>
              </w:rPr>
            </w:pPr>
            <w:r>
              <w:rPr>
                <w:rFonts w:hint="eastAsia"/>
                <w:b w:val="0"/>
                <w:lang w:val="fr-FR" w:eastAsia="zh-CN"/>
              </w:rPr>
              <w:t>String</w:t>
            </w:r>
          </w:p>
        </w:tc>
        <w:tc>
          <w:tcPr>
            <w:tcW w:w="769" w:type="dxa"/>
          </w:tcPr>
          <w:p w:rsidR="00B920F0" w:rsidRPr="00E74491" w:rsidRDefault="00B920F0" w:rsidP="00DA675B">
            <w:pPr>
              <w:rPr>
                <w:rFonts w:ascii="Arial" w:hAnsi="Arial"/>
                <w:kern w:val="0"/>
                <w:sz w:val="18"/>
                <w:szCs w:val="18"/>
                <w:lang w:val="fr-FR"/>
              </w:rPr>
            </w:pPr>
            <w:r w:rsidRPr="00E74491">
              <w:rPr>
                <w:rFonts w:ascii="Arial" w:hAnsi="Arial" w:hint="eastAsia"/>
                <w:kern w:val="0"/>
                <w:sz w:val="18"/>
                <w:szCs w:val="18"/>
                <w:lang w:val="fr-FR"/>
              </w:rPr>
              <w:t>40</w:t>
            </w:r>
          </w:p>
        </w:tc>
        <w:tc>
          <w:tcPr>
            <w:tcW w:w="2681" w:type="dxa"/>
          </w:tcPr>
          <w:p w:rsidR="00B920F0" w:rsidRPr="00E74491" w:rsidRDefault="00B920F0" w:rsidP="00DA675B">
            <w:pPr>
              <w:rPr>
                <w:rFonts w:ascii="Arial" w:hAnsi="Arial"/>
                <w:kern w:val="0"/>
                <w:sz w:val="18"/>
                <w:szCs w:val="18"/>
                <w:lang w:val="fr-FR"/>
              </w:rPr>
            </w:pPr>
            <w:r w:rsidRPr="00E74491">
              <w:rPr>
                <w:rFonts w:ascii="Arial" w:hAnsi="Arial" w:hint="eastAsia"/>
                <w:kern w:val="0"/>
                <w:sz w:val="18"/>
                <w:szCs w:val="18"/>
                <w:lang w:val="fr-FR"/>
              </w:rPr>
              <w:t>消息标识</w:t>
            </w:r>
          </w:p>
        </w:tc>
      </w:tr>
      <w:tr w:rsidR="00B920F0" w:rsidTr="00DA675B">
        <w:trPr>
          <w:jc w:val="center"/>
        </w:trPr>
        <w:tc>
          <w:tcPr>
            <w:tcW w:w="2378" w:type="dxa"/>
          </w:tcPr>
          <w:p w:rsidR="00B920F0" w:rsidRPr="00C8364D" w:rsidRDefault="00B920F0" w:rsidP="00DA675B">
            <w:pPr>
              <w:pStyle w:val="TAL"/>
              <w:rPr>
                <w:lang w:val="fr-FR" w:eastAsia="zh-CN"/>
              </w:rPr>
            </w:pPr>
            <w:r w:rsidRPr="00C8364D">
              <w:rPr>
                <w:rFonts w:hint="eastAsia"/>
                <w:lang w:val="fr-FR" w:eastAsia="zh-CN"/>
              </w:rPr>
              <w:t>traceFlag</w:t>
            </w:r>
          </w:p>
        </w:tc>
        <w:tc>
          <w:tcPr>
            <w:tcW w:w="737" w:type="dxa"/>
          </w:tcPr>
          <w:p w:rsidR="00B920F0" w:rsidRPr="00C8364D" w:rsidRDefault="00B920F0" w:rsidP="00DA675B">
            <w:pPr>
              <w:spacing w:line="240" w:lineRule="atLeast"/>
              <w:rPr>
                <w:rFonts w:ascii="Arial" w:hAnsi="Arial"/>
                <w:kern w:val="0"/>
                <w:sz w:val="18"/>
                <w:szCs w:val="18"/>
                <w:lang w:val="fr-FR"/>
              </w:rPr>
            </w:pPr>
            <w:r w:rsidRPr="00C8364D">
              <w:rPr>
                <w:rFonts w:ascii="Arial" w:hAnsi="Arial" w:hint="eastAsia"/>
                <w:kern w:val="0"/>
                <w:sz w:val="18"/>
                <w:szCs w:val="18"/>
                <w:lang w:val="fr-FR"/>
              </w:rPr>
              <w:t xml:space="preserve">O </w:t>
            </w:r>
          </w:p>
        </w:tc>
        <w:tc>
          <w:tcPr>
            <w:tcW w:w="2235" w:type="dxa"/>
          </w:tcPr>
          <w:p w:rsidR="00B920F0" w:rsidRPr="00C8364D" w:rsidRDefault="00B920F0" w:rsidP="00DA675B">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769" w:type="dxa"/>
          </w:tcPr>
          <w:p w:rsidR="00B920F0" w:rsidRPr="00C8364D" w:rsidRDefault="00B920F0" w:rsidP="00DA675B">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2681" w:type="dxa"/>
          </w:tcPr>
          <w:p w:rsidR="00B920F0" w:rsidRPr="00C8364D" w:rsidRDefault="00B920F0" w:rsidP="00DA675B">
            <w:pPr>
              <w:spacing w:line="240" w:lineRule="atLeast"/>
              <w:rPr>
                <w:rFonts w:ascii="Arial" w:hAnsi="Arial"/>
                <w:kern w:val="0"/>
                <w:sz w:val="18"/>
                <w:szCs w:val="18"/>
                <w:lang w:val="fr-FR"/>
              </w:rPr>
            </w:pPr>
            <w:r>
              <w:rPr>
                <w:rFonts w:ascii="Arial" w:hAnsi="Arial" w:hint="eastAsia"/>
                <w:kern w:val="0"/>
                <w:sz w:val="18"/>
                <w:szCs w:val="18"/>
                <w:lang w:val="fr-FR"/>
              </w:rPr>
              <w:t>跟踪标志</w:t>
            </w:r>
          </w:p>
        </w:tc>
      </w:tr>
      <w:tr w:rsidR="00B920F0" w:rsidTr="00DA675B">
        <w:trPr>
          <w:jc w:val="center"/>
        </w:trPr>
        <w:tc>
          <w:tcPr>
            <w:tcW w:w="2378" w:type="dxa"/>
          </w:tcPr>
          <w:p w:rsidR="00B920F0" w:rsidRPr="00C8364D" w:rsidRDefault="00B920F0" w:rsidP="00DA675B">
            <w:pPr>
              <w:pStyle w:val="TAL"/>
              <w:rPr>
                <w:lang w:val="fr-FR" w:eastAsia="zh-CN"/>
              </w:rPr>
            </w:pPr>
            <w:r>
              <w:rPr>
                <w:rFonts w:hint="eastAsia"/>
                <w:lang w:val="fr-FR" w:eastAsia="zh-CN"/>
              </w:rPr>
              <w:t>userID</w:t>
            </w:r>
          </w:p>
        </w:tc>
        <w:tc>
          <w:tcPr>
            <w:tcW w:w="737" w:type="dxa"/>
          </w:tcPr>
          <w:p w:rsidR="00B920F0" w:rsidRPr="00C8364D" w:rsidRDefault="00B920F0" w:rsidP="00DA675B">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2235" w:type="dxa"/>
          </w:tcPr>
          <w:p w:rsidR="00B920F0" w:rsidRDefault="005200E4" w:rsidP="00DA675B">
            <w:pPr>
              <w:spacing w:line="240" w:lineRule="atLeast"/>
              <w:rPr>
                <w:rFonts w:ascii="Arial" w:hAnsi="Arial"/>
                <w:kern w:val="0"/>
                <w:sz w:val="18"/>
                <w:szCs w:val="18"/>
                <w:lang w:val="fr-FR"/>
              </w:rPr>
            </w:pPr>
            <w:r>
              <w:rPr>
                <w:rFonts w:ascii="Arial" w:hAnsi="Arial" w:hint="eastAsia"/>
                <w:kern w:val="0"/>
                <w:sz w:val="18"/>
                <w:szCs w:val="18"/>
                <w:lang w:val="fr-FR"/>
              </w:rPr>
              <w:t>Bigint</w:t>
            </w:r>
          </w:p>
        </w:tc>
        <w:tc>
          <w:tcPr>
            <w:tcW w:w="769" w:type="dxa"/>
          </w:tcPr>
          <w:p w:rsidR="00B920F0" w:rsidRDefault="00B920F0" w:rsidP="00DA675B">
            <w:pPr>
              <w:spacing w:line="240" w:lineRule="atLeast"/>
              <w:rPr>
                <w:rFonts w:ascii="Arial" w:hAnsi="Arial"/>
                <w:kern w:val="0"/>
                <w:sz w:val="18"/>
                <w:szCs w:val="18"/>
                <w:lang w:val="fr-FR"/>
              </w:rPr>
            </w:pPr>
          </w:p>
        </w:tc>
        <w:tc>
          <w:tcPr>
            <w:tcW w:w="2681" w:type="dxa"/>
          </w:tcPr>
          <w:p w:rsidR="00B920F0" w:rsidRDefault="00B920F0" w:rsidP="00DA675B">
            <w:pPr>
              <w:spacing w:line="240" w:lineRule="atLeast"/>
              <w:rPr>
                <w:rFonts w:ascii="Arial" w:hAnsi="Arial"/>
                <w:kern w:val="0"/>
                <w:sz w:val="18"/>
                <w:szCs w:val="18"/>
                <w:lang w:val="fr-FR"/>
              </w:rPr>
            </w:pPr>
            <w:r>
              <w:rPr>
                <w:rFonts w:ascii="Arial" w:hAnsi="Arial" w:hint="eastAsia"/>
                <w:kern w:val="0"/>
                <w:sz w:val="18"/>
                <w:szCs w:val="18"/>
                <w:lang w:val="fr-FR"/>
              </w:rPr>
              <w:t>用户</w:t>
            </w:r>
            <w:r>
              <w:rPr>
                <w:rFonts w:ascii="Arial" w:hAnsi="Arial" w:hint="eastAsia"/>
                <w:kern w:val="0"/>
                <w:sz w:val="18"/>
                <w:szCs w:val="18"/>
                <w:lang w:val="fr-FR"/>
              </w:rPr>
              <w:t>ID</w:t>
            </w:r>
            <w:r>
              <w:rPr>
                <w:rFonts w:ascii="Arial" w:hAnsi="Arial" w:hint="eastAsia"/>
                <w:kern w:val="0"/>
                <w:sz w:val="18"/>
                <w:szCs w:val="18"/>
                <w:lang w:val="fr-FR"/>
              </w:rPr>
              <w:t>（内部）</w:t>
            </w:r>
          </w:p>
        </w:tc>
      </w:tr>
      <w:tr w:rsidR="00E23683" w:rsidTr="00DA675B">
        <w:trPr>
          <w:jc w:val="center"/>
        </w:trPr>
        <w:tc>
          <w:tcPr>
            <w:tcW w:w="2378" w:type="dxa"/>
          </w:tcPr>
          <w:p w:rsidR="00E23683" w:rsidRDefault="00E23683" w:rsidP="00DA675B">
            <w:pPr>
              <w:pStyle w:val="TAL"/>
              <w:rPr>
                <w:lang w:val="fr-FR" w:eastAsia="zh-CN"/>
              </w:rPr>
            </w:pPr>
            <w:r>
              <w:rPr>
                <w:rFonts w:hint="eastAsia"/>
                <w:lang w:val="fr-FR" w:eastAsia="zh-CN"/>
              </w:rPr>
              <w:t>updCount</w:t>
            </w:r>
          </w:p>
        </w:tc>
        <w:tc>
          <w:tcPr>
            <w:tcW w:w="737" w:type="dxa"/>
          </w:tcPr>
          <w:p w:rsidR="00E23683" w:rsidRDefault="00E23683" w:rsidP="00DA675B">
            <w:pPr>
              <w:spacing w:line="240" w:lineRule="atLeast"/>
              <w:rPr>
                <w:rFonts w:ascii="Arial" w:hAnsi="Arial"/>
                <w:kern w:val="0"/>
                <w:sz w:val="18"/>
                <w:szCs w:val="18"/>
                <w:lang w:val="fr-FR"/>
              </w:rPr>
            </w:pPr>
            <w:r>
              <w:rPr>
                <w:rFonts w:hint="eastAsia"/>
                <w:lang w:val="fr-FR"/>
              </w:rPr>
              <w:t>M</w:t>
            </w:r>
          </w:p>
        </w:tc>
        <w:tc>
          <w:tcPr>
            <w:tcW w:w="2235" w:type="dxa"/>
          </w:tcPr>
          <w:p w:rsidR="00E23683" w:rsidRDefault="005200E4" w:rsidP="00DA675B">
            <w:pPr>
              <w:spacing w:line="240" w:lineRule="atLeast"/>
              <w:rPr>
                <w:rFonts w:ascii="Arial" w:hAnsi="Arial"/>
                <w:kern w:val="0"/>
                <w:sz w:val="18"/>
                <w:szCs w:val="18"/>
                <w:lang w:val="fr-FR"/>
              </w:rPr>
            </w:pPr>
            <w:r>
              <w:rPr>
                <w:lang w:val="fr-FR"/>
              </w:rPr>
              <w:t>Int</w:t>
            </w:r>
          </w:p>
        </w:tc>
        <w:tc>
          <w:tcPr>
            <w:tcW w:w="769" w:type="dxa"/>
          </w:tcPr>
          <w:p w:rsidR="00E23683" w:rsidRDefault="00E23683" w:rsidP="00DA675B">
            <w:pPr>
              <w:spacing w:line="240" w:lineRule="atLeast"/>
              <w:rPr>
                <w:rFonts w:ascii="Arial" w:hAnsi="Arial"/>
                <w:kern w:val="0"/>
                <w:sz w:val="18"/>
                <w:szCs w:val="18"/>
                <w:lang w:val="fr-FR"/>
              </w:rPr>
            </w:pPr>
          </w:p>
        </w:tc>
        <w:tc>
          <w:tcPr>
            <w:tcW w:w="2681" w:type="dxa"/>
          </w:tcPr>
          <w:p w:rsidR="00E23683" w:rsidRDefault="00E23683" w:rsidP="00C07524">
            <w:pPr>
              <w:spacing w:line="240" w:lineRule="atLeast"/>
              <w:rPr>
                <w:rFonts w:ascii="Arial" w:hAnsi="Arial"/>
                <w:kern w:val="0"/>
                <w:sz w:val="18"/>
                <w:szCs w:val="18"/>
                <w:lang w:val="fr-FR"/>
              </w:rPr>
            </w:pPr>
            <w:r>
              <w:rPr>
                <w:rFonts w:ascii="Arial" w:hAnsi="Arial" w:hint="eastAsia"/>
                <w:kern w:val="0"/>
                <w:sz w:val="18"/>
                <w:szCs w:val="18"/>
                <w:lang w:val="fr-FR"/>
              </w:rPr>
              <w:t>更改成功条数</w:t>
            </w:r>
          </w:p>
          <w:p w:rsidR="00E23683" w:rsidRDefault="00E23683" w:rsidP="00DA675B">
            <w:pPr>
              <w:spacing w:line="240" w:lineRule="atLeast"/>
              <w:rPr>
                <w:rFonts w:ascii="Arial" w:hAnsi="Arial"/>
                <w:kern w:val="0"/>
                <w:sz w:val="18"/>
                <w:szCs w:val="18"/>
                <w:lang w:val="fr-FR"/>
              </w:rPr>
            </w:pPr>
            <w:r>
              <w:rPr>
                <w:rFonts w:ascii="Arial" w:hAnsi="Arial" w:hint="eastAsia"/>
                <w:kern w:val="0"/>
                <w:sz w:val="18"/>
                <w:szCs w:val="18"/>
                <w:lang w:val="fr-FR"/>
              </w:rPr>
              <w:t>0</w:t>
            </w:r>
            <w:r>
              <w:rPr>
                <w:rFonts w:ascii="Arial" w:hAnsi="Arial" w:hint="eastAsia"/>
                <w:kern w:val="0"/>
                <w:sz w:val="18"/>
                <w:szCs w:val="18"/>
                <w:lang w:val="fr-FR"/>
              </w:rPr>
              <w:t>无记录</w:t>
            </w:r>
            <w:r>
              <w:rPr>
                <w:rFonts w:ascii="Arial" w:hAnsi="Arial" w:hint="eastAsia"/>
                <w:kern w:val="0"/>
                <w:sz w:val="18"/>
                <w:szCs w:val="18"/>
                <w:lang w:val="fr-FR"/>
              </w:rPr>
              <w:t xml:space="preserve"> </w:t>
            </w:r>
          </w:p>
        </w:tc>
      </w:tr>
    </w:tbl>
    <w:p w:rsidR="00B920F0" w:rsidRDefault="00B920F0" w:rsidP="00B920F0">
      <w:pPr>
        <w:ind w:left="198"/>
      </w:pPr>
    </w:p>
    <w:p w:rsidR="00B920F0" w:rsidRDefault="00B920F0" w:rsidP="00407B6C">
      <w:pPr>
        <w:pStyle w:val="41"/>
      </w:pPr>
      <w:r>
        <w:rPr>
          <w:rFonts w:hint="eastAsia"/>
        </w:rPr>
        <w:t>异常信息</w:t>
      </w:r>
    </w:p>
    <w:p w:rsidR="003A7F02" w:rsidRDefault="003A7F02" w:rsidP="003A7F02">
      <w:pPr>
        <w:pStyle w:val="a4"/>
        <w:ind w:firstLine="210"/>
      </w:pPr>
      <w:r>
        <w:rPr>
          <w:rFonts w:hint="eastAsia"/>
        </w:rPr>
        <w:t>失败则抛出异常</w:t>
      </w:r>
      <w:r>
        <w:rPr>
          <w:rFonts w:hint="eastAsia"/>
        </w:rPr>
        <w:t>CException</w:t>
      </w:r>
      <w:r>
        <w:rPr>
          <w:rFonts w:hint="eastAsia"/>
        </w:rPr>
        <w:t>，具体内容请参考异常码定义文档。</w:t>
      </w:r>
    </w:p>
    <w:p w:rsidR="00042569" w:rsidRDefault="00042569" w:rsidP="00407B6C">
      <w:pPr>
        <w:pStyle w:val="41"/>
      </w:pPr>
      <w:r>
        <w:rPr>
          <w:rFonts w:hint="eastAsia"/>
        </w:rPr>
        <w:t>Json</w:t>
      </w:r>
      <w:r>
        <w:rPr>
          <w:rFonts w:hint="eastAsia"/>
        </w:rPr>
        <w:t>接口登录认证信息说明</w:t>
      </w:r>
    </w:p>
    <w:p w:rsidR="00042569" w:rsidRPr="003A63A1" w:rsidRDefault="00042569" w:rsidP="00042569">
      <w:r>
        <w:rPr>
          <w:rFonts w:hint="eastAsia"/>
        </w:rPr>
        <w:t xml:space="preserve">   Authorization</w:t>
      </w:r>
      <w:r>
        <w:rPr>
          <w:rFonts w:hint="eastAsia"/>
        </w:rPr>
        <w:t>中需要登录认证信息。</w:t>
      </w:r>
    </w:p>
    <w:p w:rsidR="00042569" w:rsidRDefault="00042569" w:rsidP="003A7F02">
      <w:pPr>
        <w:pStyle w:val="a4"/>
        <w:ind w:firstLine="210"/>
      </w:pPr>
    </w:p>
    <w:p w:rsidR="00B920F0" w:rsidRPr="0026055C" w:rsidRDefault="00B920F0" w:rsidP="00407B6C">
      <w:pPr>
        <w:pStyle w:val="31"/>
        <w:rPr>
          <w:rStyle w:val="210"/>
          <w:lang w:val="fr-FR"/>
        </w:rPr>
      </w:pPr>
      <w:bookmarkStart w:id="195" w:name="_Toc317101322"/>
      <w:r w:rsidRPr="0026055C">
        <w:rPr>
          <w:rStyle w:val="210"/>
          <w:rFonts w:hint="eastAsia"/>
          <w:lang w:val="fr-FR"/>
        </w:rPr>
        <w:t>HTTP(s)</w:t>
      </w:r>
      <w:r>
        <w:rPr>
          <w:rStyle w:val="210"/>
          <w:rFonts w:hint="eastAsia"/>
        </w:rPr>
        <w:t>接口</w:t>
      </w:r>
      <w:bookmarkEnd w:id="195"/>
    </w:p>
    <w:p w:rsidR="00B920F0" w:rsidRDefault="00B920F0" w:rsidP="00B920F0">
      <w:pPr>
        <w:rPr>
          <w:lang w:val="fr-FR"/>
        </w:rPr>
      </w:pPr>
      <w:r>
        <w:rPr>
          <w:rFonts w:hint="eastAsia"/>
          <w:lang w:val="fr-FR"/>
        </w:rPr>
        <w:t>不涉及。</w:t>
      </w:r>
    </w:p>
    <w:p w:rsidR="00334971" w:rsidRPr="009A20CC" w:rsidRDefault="00334971" w:rsidP="00334971">
      <w:pPr>
        <w:rPr>
          <w:b/>
        </w:rPr>
      </w:pPr>
    </w:p>
    <w:p w:rsidR="00DA675B" w:rsidRDefault="00DA675B" w:rsidP="00DA675B">
      <w:pPr>
        <w:pStyle w:val="21"/>
        <w:numPr>
          <w:ilvl w:val="1"/>
          <w:numId w:val="1"/>
        </w:numPr>
        <w:rPr>
          <w:lang w:val="fr-FR"/>
        </w:rPr>
      </w:pPr>
      <w:bookmarkStart w:id="196" w:name="_Toc317101323"/>
      <w:r>
        <w:rPr>
          <w:rStyle w:val="210"/>
          <w:rFonts w:hint="eastAsia"/>
        </w:rPr>
        <w:lastRenderedPageBreak/>
        <w:t>updAcctValidStatus</w:t>
      </w:r>
      <w:r w:rsidR="00EA7518">
        <w:rPr>
          <w:rStyle w:val="210"/>
          <w:rFonts w:hint="eastAsia"/>
        </w:rPr>
        <w:t>（</w:t>
      </w:r>
      <w:r w:rsidR="00EA7518">
        <w:rPr>
          <w:rStyle w:val="210"/>
          <w:rFonts w:hint="eastAsia"/>
        </w:rPr>
        <w:t>DBank</w:t>
      </w:r>
      <w:r w:rsidR="00EA7518">
        <w:rPr>
          <w:rStyle w:val="210"/>
          <w:rFonts w:hint="eastAsia"/>
        </w:rPr>
        <w:t>）</w:t>
      </w:r>
      <w:bookmarkEnd w:id="196"/>
    </w:p>
    <w:p w:rsidR="00DA675B" w:rsidRPr="0079602E" w:rsidRDefault="003F1820" w:rsidP="00407B6C">
      <w:pPr>
        <w:pStyle w:val="31"/>
        <w:rPr>
          <w:lang w:val="fr-FR"/>
        </w:rPr>
      </w:pPr>
      <w:bookmarkStart w:id="197" w:name="_Toc317101324"/>
      <w:r>
        <w:rPr>
          <w:rStyle w:val="210"/>
          <w:rFonts w:hint="eastAsia"/>
          <w:lang w:val="fr-FR"/>
        </w:rPr>
        <w:t>JSON</w:t>
      </w:r>
      <w:r>
        <w:rPr>
          <w:rStyle w:val="210"/>
          <w:rFonts w:hint="eastAsia"/>
          <w:lang w:val="fr-FR"/>
        </w:rPr>
        <w:t>＋</w:t>
      </w:r>
      <w:r>
        <w:rPr>
          <w:rStyle w:val="210"/>
          <w:rFonts w:hint="eastAsia"/>
          <w:lang w:val="fr-FR"/>
        </w:rPr>
        <w:t>SOAP</w:t>
      </w:r>
      <w:r>
        <w:rPr>
          <w:rStyle w:val="210"/>
          <w:rFonts w:hint="eastAsia"/>
          <w:lang w:val="fr-FR"/>
        </w:rPr>
        <w:t>接口</w:t>
      </w:r>
      <w:bookmarkEnd w:id="197"/>
    </w:p>
    <w:p w:rsidR="00DA675B" w:rsidRPr="0079602E" w:rsidRDefault="00DA675B" w:rsidP="00407B6C">
      <w:pPr>
        <w:pStyle w:val="41"/>
        <w:rPr>
          <w:lang w:val="fr-FR"/>
        </w:rPr>
      </w:pPr>
      <w:r>
        <w:rPr>
          <w:rFonts w:hint="eastAsia"/>
        </w:rPr>
        <w:t>描述</w:t>
      </w:r>
    </w:p>
    <w:p w:rsidR="00DA675B" w:rsidRDefault="00DA675B" w:rsidP="00DA675B">
      <w:pPr>
        <w:ind w:firstLine="420"/>
        <w:jc w:val="left"/>
        <w:rPr>
          <w:lang w:val="fr-FR"/>
        </w:rPr>
      </w:pPr>
      <w:r>
        <w:rPr>
          <w:rFonts w:hint="eastAsia"/>
        </w:rPr>
        <w:t>更新用户账号</w:t>
      </w:r>
      <w:r w:rsidR="00E23683">
        <w:rPr>
          <w:rFonts w:hint="eastAsia"/>
        </w:rPr>
        <w:t>有效状态</w:t>
      </w:r>
      <w:r>
        <w:rPr>
          <w:rFonts w:hint="eastAsia"/>
          <w:lang w:val="fr-FR"/>
        </w:rPr>
        <w:t>。</w:t>
      </w:r>
    </w:p>
    <w:p w:rsidR="00DA675B" w:rsidRDefault="00DA675B" w:rsidP="00DA675B">
      <w:pPr>
        <w:ind w:firstLine="420"/>
        <w:jc w:val="left"/>
        <w:rPr>
          <w:lang w:val="fr-FR"/>
        </w:rPr>
      </w:pPr>
      <w:r w:rsidRPr="0079602E">
        <w:rPr>
          <w:rFonts w:hint="eastAsia"/>
          <w:lang w:val="fr-FR"/>
        </w:rPr>
        <w:t>Portal</w:t>
      </w:r>
      <w:r>
        <w:rPr>
          <w:rFonts w:hint="eastAsia"/>
        </w:rPr>
        <w:t>通过该接口向</w:t>
      </w:r>
      <w:r w:rsidRPr="0079602E">
        <w:rPr>
          <w:rFonts w:hint="eastAsia"/>
          <w:lang w:val="fr-FR"/>
        </w:rPr>
        <w:t>UserProfile</w:t>
      </w:r>
      <w:r>
        <w:rPr>
          <w:rFonts w:hint="eastAsia"/>
        </w:rPr>
        <w:t>发起请求。</w:t>
      </w:r>
      <w:r w:rsidR="00C2533F">
        <w:rPr>
          <w:rFonts w:hint="eastAsia"/>
        </w:rPr>
        <w:t>仅供管理员调用。</w:t>
      </w:r>
    </w:p>
    <w:p w:rsidR="00DA675B" w:rsidRDefault="00DA675B" w:rsidP="00407B6C">
      <w:pPr>
        <w:pStyle w:val="41"/>
        <w:rPr>
          <w:lang w:val="fr-FR"/>
        </w:rPr>
      </w:pPr>
      <w:r>
        <w:rPr>
          <w:lang w:val="fr-FR"/>
        </w:rPr>
        <w:t xml:space="preserve">API </w:t>
      </w:r>
      <w:r>
        <w:rPr>
          <w:rFonts w:hint="eastAsia"/>
        </w:rPr>
        <w:t>原型</w:t>
      </w:r>
    </w:p>
    <w:p w:rsidR="00DA675B" w:rsidRPr="00172B1E" w:rsidRDefault="00DA675B" w:rsidP="00DA675B">
      <w:pPr>
        <w:ind w:firstLine="420"/>
        <w:rPr>
          <w:lang w:val="fr-FR"/>
        </w:rPr>
      </w:pPr>
      <w:r>
        <w:rPr>
          <w:rFonts w:hint="eastAsia"/>
          <w:lang w:val="fr-FR"/>
        </w:rPr>
        <w:t xml:space="preserve">UpdAcctValidStatusRsp </w:t>
      </w:r>
      <w:r w:rsidRPr="005D449C">
        <w:rPr>
          <w:rFonts w:ascii="Verdana" w:hAnsi="Verdana" w:hint="eastAsia"/>
          <w:lang w:val="fr-FR"/>
        </w:rPr>
        <w:t>void</w:t>
      </w:r>
      <w:r w:rsidRPr="005D449C">
        <w:rPr>
          <w:rFonts w:hint="eastAsia"/>
          <w:lang w:val="fr-FR"/>
        </w:rPr>
        <w:t xml:space="preserve"> </w:t>
      </w:r>
      <w:r>
        <w:rPr>
          <w:rFonts w:hint="eastAsia"/>
          <w:lang w:val="fr-FR"/>
        </w:rPr>
        <w:t>updAcctValidStatus</w:t>
      </w:r>
      <w:r w:rsidRPr="005D449C">
        <w:rPr>
          <w:lang w:val="fr-FR"/>
        </w:rPr>
        <w:t>(</w:t>
      </w:r>
      <w:r>
        <w:rPr>
          <w:rFonts w:hint="eastAsia"/>
          <w:lang w:val="fr-FR"/>
        </w:rPr>
        <w:t>UpdAcctValidStatusReq updAcctValidStatusReq</w:t>
      </w:r>
      <w:r w:rsidRPr="005D449C">
        <w:rPr>
          <w:lang w:val="fr-FR"/>
        </w:rPr>
        <w:t>)</w:t>
      </w:r>
      <w:r w:rsidRPr="005D449C">
        <w:rPr>
          <w:rFonts w:hint="eastAsia"/>
          <w:lang w:val="fr-FR"/>
        </w:rPr>
        <w:t xml:space="preserve"> throws </w:t>
      </w:r>
      <w:r>
        <w:rPr>
          <w:rFonts w:hint="eastAsia"/>
          <w:lang w:val="fr-FR"/>
        </w:rPr>
        <w:t>CException</w:t>
      </w:r>
    </w:p>
    <w:p w:rsidR="00DA675B" w:rsidRDefault="00DA675B" w:rsidP="00407B6C">
      <w:pPr>
        <w:pStyle w:val="41"/>
      </w:pPr>
      <w:r>
        <w:rPr>
          <w:rFonts w:hint="eastAsia"/>
        </w:rPr>
        <w:t>输入参数</w:t>
      </w:r>
    </w:p>
    <w:p w:rsidR="00DA675B" w:rsidRPr="00F542DD" w:rsidRDefault="00DA675B" w:rsidP="00DA675B">
      <w:pPr>
        <w:pStyle w:val="a4"/>
        <w:ind w:firstLine="210"/>
      </w:pPr>
      <w:r>
        <w:rPr>
          <w:rFonts w:hint="eastAsia"/>
          <w:lang w:val="fr-FR"/>
        </w:rPr>
        <w:t>UpdAcctValidStatusReq</w:t>
      </w:r>
      <w:r>
        <w:rPr>
          <w:rFonts w:hint="eastAsia"/>
          <w:lang w:val="fr-FR"/>
        </w:rPr>
        <w:t>定义如下：</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1243"/>
        <w:gridCol w:w="709"/>
        <w:gridCol w:w="3733"/>
      </w:tblGrid>
      <w:tr w:rsidR="00DA675B" w:rsidTr="00DA675B">
        <w:trPr>
          <w:jc w:val="center"/>
        </w:trPr>
        <w:tc>
          <w:tcPr>
            <w:tcW w:w="2378" w:type="dxa"/>
          </w:tcPr>
          <w:p w:rsidR="00DA675B" w:rsidRDefault="00DA675B" w:rsidP="00DA675B">
            <w:pPr>
              <w:pStyle w:val="TAH"/>
              <w:rPr>
                <w:rFonts w:ascii="Verdana" w:hAnsi="Verdana"/>
                <w:lang w:val="fr-FR" w:eastAsia="zh-CN"/>
              </w:rPr>
            </w:pPr>
            <w:r>
              <w:rPr>
                <w:rFonts w:ascii="Verdana" w:hAnsi="Verdana" w:hint="eastAsia"/>
                <w:lang w:val="fr-FR" w:eastAsia="zh-CN"/>
              </w:rPr>
              <w:t>参数名称</w:t>
            </w:r>
          </w:p>
        </w:tc>
        <w:tc>
          <w:tcPr>
            <w:tcW w:w="737" w:type="dxa"/>
          </w:tcPr>
          <w:p w:rsidR="00DA675B" w:rsidRDefault="00DA675B" w:rsidP="00DA675B">
            <w:pPr>
              <w:pStyle w:val="TAH"/>
              <w:rPr>
                <w:rFonts w:ascii="Verdana" w:hAnsi="Verdana"/>
                <w:lang w:val="fr-FR" w:eastAsia="zh-CN"/>
              </w:rPr>
            </w:pPr>
            <w:r>
              <w:rPr>
                <w:rFonts w:ascii="Verdana" w:hAnsi="Verdana" w:hint="eastAsia"/>
                <w:lang w:val="fr-FR" w:eastAsia="zh-CN"/>
              </w:rPr>
              <w:t>必须</w:t>
            </w:r>
          </w:p>
        </w:tc>
        <w:tc>
          <w:tcPr>
            <w:tcW w:w="1243" w:type="dxa"/>
          </w:tcPr>
          <w:p w:rsidR="00DA675B" w:rsidRDefault="00DA675B" w:rsidP="00DA675B">
            <w:pPr>
              <w:pStyle w:val="TAH"/>
              <w:rPr>
                <w:rFonts w:ascii="Verdana" w:hAnsi="Verdana"/>
                <w:lang w:val="fr-FR" w:eastAsia="zh-CN"/>
              </w:rPr>
            </w:pPr>
            <w:r>
              <w:rPr>
                <w:rFonts w:ascii="Verdana" w:hAnsi="Verdana" w:hint="eastAsia"/>
                <w:lang w:val="fr-FR" w:eastAsia="zh-CN"/>
              </w:rPr>
              <w:t>类型</w:t>
            </w:r>
          </w:p>
        </w:tc>
        <w:tc>
          <w:tcPr>
            <w:tcW w:w="709" w:type="dxa"/>
          </w:tcPr>
          <w:p w:rsidR="00DA675B" w:rsidRDefault="00DA675B" w:rsidP="00DA675B">
            <w:pPr>
              <w:pStyle w:val="TAH"/>
              <w:rPr>
                <w:rFonts w:ascii="Verdana" w:hAnsi="Verdana"/>
                <w:lang w:val="fr-FR" w:eastAsia="zh-CN"/>
              </w:rPr>
            </w:pPr>
            <w:r>
              <w:rPr>
                <w:rFonts w:ascii="Verdana" w:hAnsi="Verdana" w:hint="eastAsia"/>
                <w:lang w:val="fr-FR" w:eastAsia="zh-CN"/>
              </w:rPr>
              <w:t>长度</w:t>
            </w:r>
          </w:p>
        </w:tc>
        <w:tc>
          <w:tcPr>
            <w:tcW w:w="3733" w:type="dxa"/>
          </w:tcPr>
          <w:p w:rsidR="00DA675B" w:rsidRDefault="00DA675B" w:rsidP="00DA675B">
            <w:pPr>
              <w:pStyle w:val="TAH"/>
              <w:rPr>
                <w:rFonts w:ascii="Verdana" w:hAnsi="Verdana"/>
                <w:lang w:val="fr-FR" w:eastAsia="zh-CN"/>
              </w:rPr>
            </w:pPr>
            <w:r>
              <w:rPr>
                <w:rFonts w:ascii="Verdana" w:hAnsi="Verdana" w:hint="eastAsia"/>
                <w:lang w:val="fr-FR" w:eastAsia="zh-CN"/>
              </w:rPr>
              <w:t>描述信息</w:t>
            </w:r>
          </w:p>
        </w:tc>
      </w:tr>
      <w:tr w:rsidR="00DA675B" w:rsidTr="00DA675B">
        <w:trPr>
          <w:jc w:val="center"/>
        </w:trPr>
        <w:tc>
          <w:tcPr>
            <w:tcW w:w="2378" w:type="dxa"/>
          </w:tcPr>
          <w:p w:rsidR="00DA675B" w:rsidRDefault="00DA675B" w:rsidP="00DA675B">
            <w:pPr>
              <w:pStyle w:val="TAL"/>
              <w:rPr>
                <w:rFonts w:ascii="宋体" w:hAnsi="宋体"/>
                <w:lang w:val="fr-FR" w:eastAsia="zh-CN"/>
              </w:rPr>
            </w:pPr>
            <w:r>
              <w:rPr>
                <w:rFonts w:hint="eastAsia"/>
                <w:lang w:eastAsia="zh-CN"/>
              </w:rPr>
              <w:t>v</w:t>
            </w:r>
            <w:r>
              <w:t>ersion</w:t>
            </w:r>
          </w:p>
        </w:tc>
        <w:tc>
          <w:tcPr>
            <w:tcW w:w="737" w:type="dxa"/>
          </w:tcPr>
          <w:p w:rsidR="00DA675B" w:rsidRDefault="00DA675B" w:rsidP="00DA675B">
            <w:pPr>
              <w:pStyle w:val="TAL"/>
              <w:rPr>
                <w:rFonts w:ascii="宋体" w:hAnsi="宋体"/>
                <w:lang w:eastAsia="zh-CN"/>
              </w:rPr>
            </w:pPr>
            <w:r>
              <w:rPr>
                <w:rFonts w:hint="eastAsia"/>
                <w:lang w:val="fr-FR" w:eastAsia="zh-CN"/>
              </w:rPr>
              <w:t>M</w:t>
            </w:r>
          </w:p>
        </w:tc>
        <w:tc>
          <w:tcPr>
            <w:tcW w:w="1243" w:type="dxa"/>
          </w:tcPr>
          <w:p w:rsidR="00DA675B" w:rsidRDefault="00DA675B" w:rsidP="00DA675B">
            <w:pPr>
              <w:pStyle w:val="TAH"/>
              <w:jc w:val="both"/>
              <w:rPr>
                <w:rFonts w:ascii="宋体" w:hAnsi="宋体"/>
                <w:b w:val="0"/>
                <w:lang w:val="fr-FR" w:eastAsia="zh-CN"/>
              </w:rPr>
            </w:pPr>
            <w:r>
              <w:rPr>
                <w:rFonts w:hint="eastAsia"/>
                <w:b w:val="0"/>
                <w:lang w:val="fr-FR" w:eastAsia="zh-CN"/>
              </w:rPr>
              <w:t>String</w:t>
            </w:r>
          </w:p>
        </w:tc>
        <w:tc>
          <w:tcPr>
            <w:tcW w:w="709" w:type="dxa"/>
          </w:tcPr>
          <w:p w:rsidR="00DA675B" w:rsidRDefault="00DA675B" w:rsidP="00DA675B">
            <w:pPr>
              <w:rPr>
                <w:rFonts w:ascii="宋体" w:hAnsi="宋体"/>
                <w:lang w:val="fr-FR"/>
              </w:rPr>
            </w:pPr>
            <w:r>
              <w:rPr>
                <w:rFonts w:ascii="Arial" w:hAnsi="Arial" w:hint="eastAsia"/>
                <w:lang w:val="fr-FR"/>
              </w:rPr>
              <w:t>5</w:t>
            </w:r>
          </w:p>
        </w:tc>
        <w:tc>
          <w:tcPr>
            <w:tcW w:w="3733" w:type="dxa"/>
          </w:tcPr>
          <w:p w:rsidR="00DA675B" w:rsidRDefault="00DA675B" w:rsidP="00DA675B">
            <w:pPr>
              <w:rPr>
                <w:rFonts w:ascii="Arial" w:hAnsi="Arial"/>
                <w:sz w:val="19"/>
                <w:szCs w:val="19"/>
                <w:lang w:val="en-GB"/>
              </w:rPr>
            </w:pPr>
            <w:r>
              <w:rPr>
                <w:rFonts w:ascii="Arial" w:hAnsi="Arial" w:hint="eastAsia"/>
                <w:sz w:val="19"/>
                <w:szCs w:val="19"/>
                <w:lang w:val="en-GB"/>
              </w:rPr>
              <w:t>协议版本号</w:t>
            </w:r>
          </w:p>
          <w:p w:rsidR="00DA675B" w:rsidRPr="00C8364D" w:rsidRDefault="00DA675B" w:rsidP="00DA675B">
            <w:pPr>
              <w:rPr>
                <w:rFonts w:ascii="Arial" w:hAnsi="Arial"/>
                <w:sz w:val="19"/>
                <w:szCs w:val="19"/>
                <w:lang w:val="en-GB"/>
              </w:rPr>
            </w:pPr>
            <w:r>
              <w:rPr>
                <w:rFonts w:ascii="Arial" w:hAnsi="Arial" w:hint="eastAsia"/>
                <w:sz w:val="19"/>
                <w:szCs w:val="19"/>
                <w:lang w:val="en-GB"/>
              </w:rPr>
              <w:t>当前版本为：</w:t>
            </w:r>
            <w:r>
              <w:rPr>
                <w:rFonts w:ascii="Arial" w:hAnsi="Arial" w:hint="eastAsia"/>
                <w:sz w:val="19"/>
                <w:szCs w:val="19"/>
                <w:lang w:val="en-GB"/>
              </w:rPr>
              <w:t>02.01</w:t>
            </w:r>
          </w:p>
        </w:tc>
      </w:tr>
      <w:tr w:rsidR="00DA675B" w:rsidTr="00DA675B">
        <w:trPr>
          <w:jc w:val="center"/>
        </w:trPr>
        <w:tc>
          <w:tcPr>
            <w:tcW w:w="2378" w:type="dxa"/>
          </w:tcPr>
          <w:p w:rsidR="00DA675B" w:rsidRDefault="00DA675B" w:rsidP="00DA675B">
            <w:pPr>
              <w:pStyle w:val="TAL"/>
              <w:rPr>
                <w:rFonts w:ascii="宋体" w:hAnsi="宋体"/>
                <w:lang w:val="fr-FR" w:eastAsia="zh-CN"/>
              </w:rPr>
            </w:pPr>
            <w:r>
              <w:rPr>
                <w:lang w:val="fr-FR"/>
              </w:rPr>
              <w:t>transactionID</w:t>
            </w:r>
          </w:p>
        </w:tc>
        <w:tc>
          <w:tcPr>
            <w:tcW w:w="737" w:type="dxa"/>
          </w:tcPr>
          <w:p w:rsidR="00DA675B" w:rsidRDefault="00DA675B" w:rsidP="00DA675B">
            <w:pPr>
              <w:pStyle w:val="TAL"/>
              <w:rPr>
                <w:rFonts w:ascii="宋体" w:hAnsi="宋体"/>
                <w:lang w:eastAsia="zh-CN"/>
              </w:rPr>
            </w:pPr>
            <w:r>
              <w:rPr>
                <w:rFonts w:hint="eastAsia"/>
                <w:lang w:val="fr-FR" w:eastAsia="zh-CN"/>
              </w:rPr>
              <w:t>M</w:t>
            </w:r>
          </w:p>
        </w:tc>
        <w:tc>
          <w:tcPr>
            <w:tcW w:w="1243" w:type="dxa"/>
          </w:tcPr>
          <w:p w:rsidR="00DA675B" w:rsidRDefault="00DA675B" w:rsidP="00DA675B">
            <w:pPr>
              <w:pStyle w:val="TAH"/>
              <w:jc w:val="both"/>
              <w:rPr>
                <w:rFonts w:ascii="宋体" w:hAnsi="宋体"/>
                <w:b w:val="0"/>
                <w:lang w:val="fr-FR" w:eastAsia="zh-CN"/>
              </w:rPr>
            </w:pPr>
            <w:r>
              <w:rPr>
                <w:rFonts w:hint="eastAsia"/>
                <w:b w:val="0"/>
                <w:lang w:val="fr-FR" w:eastAsia="zh-CN"/>
              </w:rPr>
              <w:t>String</w:t>
            </w:r>
          </w:p>
        </w:tc>
        <w:tc>
          <w:tcPr>
            <w:tcW w:w="709" w:type="dxa"/>
          </w:tcPr>
          <w:p w:rsidR="00DA675B" w:rsidRDefault="00DA675B" w:rsidP="00DA675B">
            <w:pPr>
              <w:rPr>
                <w:rFonts w:ascii="宋体" w:hAnsi="宋体"/>
                <w:lang w:val="fr-FR"/>
              </w:rPr>
            </w:pPr>
            <w:r>
              <w:rPr>
                <w:rFonts w:ascii="Arial" w:hAnsi="Arial" w:hint="eastAsia"/>
                <w:lang w:val="fr-FR"/>
              </w:rPr>
              <w:t>40</w:t>
            </w:r>
          </w:p>
        </w:tc>
        <w:tc>
          <w:tcPr>
            <w:tcW w:w="3733" w:type="dxa"/>
          </w:tcPr>
          <w:p w:rsidR="00DA675B" w:rsidRDefault="00DA675B" w:rsidP="00DA675B">
            <w:pPr>
              <w:rPr>
                <w:rFonts w:ascii="宋体" w:hAnsi="宋体"/>
                <w:sz w:val="19"/>
                <w:szCs w:val="19"/>
                <w:lang w:val="en-GB"/>
              </w:rPr>
            </w:pPr>
            <w:r>
              <w:rPr>
                <w:rFonts w:ascii="Arial" w:hAnsi="Arial" w:hint="eastAsia"/>
                <w:sz w:val="19"/>
                <w:szCs w:val="19"/>
                <w:lang w:val="en-GB"/>
              </w:rPr>
              <w:t>交易流水号</w:t>
            </w:r>
          </w:p>
        </w:tc>
      </w:tr>
      <w:tr w:rsidR="00DA675B" w:rsidTr="00DA675B">
        <w:trPr>
          <w:jc w:val="center"/>
        </w:trPr>
        <w:tc>
          <w:tcPr>
            <w:tcW w:w="2378" w:type="dxa"/>
          </w:tcPr>
          <w:p w:rsidR="00DA675B" w:rsidRPr="00C8364D" w:rsidRDefault="00DA675B" w:rsidP="00DA675B">
            <w:pPr>
              <w:pStyle w:val="TAL"/>
              <w:rPr>
                <w:lang w:val="fr-FR"/>
              </w:rPr>
            </w:pPr>
            <w:r w:rsidRPr="00C8364D">
              <w:rPr>
                <w:rFonts w:hint="eastAsia"/>
                <w:lang w:val="fr-FR"/>
              </w:rPr>
              <w:t>traceFlag</w:t>
            </w:r>
          </w:p>
        </w:tc>
        <w:tc>
          <w:tcPr>
            <w:tcW w:w="737" w:type="dxa"/>
          </w:tcPr>
          <w:p w:rsidR="00DA675B" w:rsidRPr="00C8364D" w:rsidRDefault="00DA675B" w:rsidP="00DA675B">
            <w:pPr>
              <w:spacing w:line="240" w:lineRule="atLeast"/>
              <w:rPr>
                <w:rFonts w:ascii="Arial" w:hAnsi="Arial"/>
                <w:kern w:val="0"/>
                <w:sz w:val="18"/>
                <w:szCs w:val="18"/>
                <w:lang w:val="fr-FR" w:eastAsia="en-US"/>
              </w:rPr>
            </w:pPr>
            <w:r w:rsidRPr="00C8364D">
              <w:rPr>
                <w:rFonts w:ascii="Arial" w:hAnsi="Arial" w:hint="eastAsia"/>
                <w:kern w:val="0"/>
                <w:sz w:val="18"/>
                <w:szCs w:val="18"/>
                <w:lang w:val="fr-FR" w:eastAsia="en-US"/>
              </w:rPr>
              <w:t xml:space="preserve">O </w:t>
            </w:r>
          </w:p>
        </w:tc>
        <w:tc>
          <w:tcPr>
            <w:tcW w:w="1243" w:type="dxa"/>
          </w:tcPr>
          <w:p w:rsidR="00DA675B" w:rsidRPr="00C8364D" w:rsidRDefault="00DA675B" w:rsidP="00DA675B">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709" w:type="dxa"/>
          </w:tcPr>
          <w:p w:rsidR="00DA675B" w:rsidRPr="00C8364D" w:rsidRDefault="00DA675B" w:rsidP="00DA675B">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3733" w:type="dxa"/>
          </w:tcPr>
          <w:p w:rsidR="00DA675B" w:rsidRPr="00C8364D" w:rsidRDefault="00DA675B" w:rsidP="00DA675B">
            <w:pPr>
              <w:spacing w:line="240" w:lineRule="atLeast"/>
              <w:rPr>
                <w:rFonts w:ascii="Arial" w:hAnsi="Arial"/>
                <w:kern w:val="0"/>
                <w:sz w:val="18"/>
                <w:szCs w:val="18"/>
                <w:lang w:val="fr-FR"/>
              </w:rPr>
            </w:pPr>
            <w:r>
              <w:rPr>
                <w:rFonts w:ascii="Arial" w:hAnsi="Arial" w:hint="eastAsia"/>
                <w:kern w:val="0"/>
                <w:sz w:val="18"/>
                <w:szCs w:val="18"/>
                <w:lang w:val="fr-FR"/>
              </w:rPr>
              <w:t>跟踪标志</w:t>
            </w:r>
          </w:p>
        </w:tc>
      </w:tr>
      <w:tr w:rsidR="00DA675B" w:rsidTr="00DA675B">
        <w:trPr>
          <w:jc w:val="center"/>
        </w:trPr>
        <w:tc>
          <w:tcPr>
            <w:tcW w:w="2378" w:type="dxa"/>
          </w:tcPr>
          <w:p w:rsidR="00DA675B" w:rsidRDefault="00DA675B" w:rsidP="00DA675B">
            <w:pPr>
              <w:pStyle w:val="TAL"/>
              <w:rPr>
                <w:lang w:val="fr-FR" w:eastAsia="zh-CN"/>
              </w:rPr>
            </w:pPr>
            <w:r>
              <w:rPr>
                <w:rFonts w:hint="eastAsia"/>
                <w:lang w:val="fr-FR" w:eastAsia="zh-CN"/>
              </w:rPr>
              <w:t>userID</w:t>
            </w:r>
          </w:p>
        </w:tc>
        <w:tc>
          <w:tcPr>
            <w:tcW w:w="737" w:type="dxa"/>
          </w:tcPr>
          <w:p w:rsidR="00DA675B" w:rsidRDefault="00DA675B" w:rsidP="00DA675B">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1243" w:type="dxa"/>
          </w:tcPr>
          <w:p w:rsidR="00DA675B" w:rsidRDefault="005200E4" w:rsidP="00DA675B">
            <w:pPr>
              <w:spacing w:line="240" w:lineRule="atLeast"/>
              <w:rPr>
                <w:rFonts w:ascii="Arial" w:hAnsi="Arial"/>
                <w:kern w:val="0"/>
                <w:sz w:val="18"/>
                <w:szCs w:val="18"/>
                <w:lang w:val="fr-FR"/>
              </w:rPr>
            </w:pPr>
            <w:r>
              <w:rPr>
                <w:rFonts w:ascii="Arial" w:hAnsi="Arial"/>
                <w:kern w:val="0"/>
                <w:sz w:val="18"/>
                <w:szCs w:val="18"/>
                <w:lang w:val="fr-FR"/>
              </w:rPr>
              <w:t>Bigint</w:t>
            </w:r>
          </w:p>
        </w:tc>
        <w:tc>
          <w:tcPr>
            <w:tcW w:w="709" w:type="dxa"/>
          </w:tcPr>
          <w:p w:rsidR="00DA675B" w:rsidRDefault="00DA675B" w:rsidP="00DA675B">
            <w:pPr>
              <w:spacing w:line="240" w:lineRule="atLeast"/>
              <w:rPr>
                <w:rFonts w:ascii="Arial" w:hAnsi="Arial"/>
                <w:kern w:val="0"/>
                <w:sz w:val="18"/>
                <w:szCs w:val="18"/>
                <w:lang w:val="fr-FR"/>
              </w:rPr>
            </w:pPr>
          </w:p>
        </w:tc>
        <w:tc>
          <w:tcPr>
            <w:tcW w:w="3733" w:type="dxa"/>
          </w:tcPr>
          <w:p w:rsidR="00DA675B" w:rsidRDefault="00DA675B" w:rsidP="00DA675B">
            <w:pPr>
              <w:spacing w:line="240" w:lineRule="atLeast"/>
              <w:rPr>
                <w:rFonts w:ascii="Arial" w:hAnsi="Arial"/>
                <w:kern w:val="0"/>
                <w:sz w:val="18"/>
                <w:szCs w:val="18"/>
                <w:lang w:val="fr-FR"/>
              </w:rPr>
            </w:pPr>
            <w:r>
              <w:rPr>
                <w:rFonts w:ascii="Arial" w:hAnsi="Arial" w:hint="eastAsia"/>
                <w:kern w:val="0"/>
                <w:sz w:val="18"/>
                <w:szCs w:val="18"/>
                <w:lang w:val="fr-FR"/>
              </w:rPr>
              <w:t>用户</w:t>
            </w:r>
            <w:r>
              <w:rPr>
                <w:rFonts w:ascii="Arial" w:hAnsi="Arial" w:hint="eastAsia"/>
                <w:kern w:val="0"/>
                <w:sz w:val="18"/>
                <w:szCs w:val="18"/>
                <w:lang w:val="fr-FR"/>
              </w:rPr>
              <w:t>ID</w:t>
            </w:r>
          </w:p>
        </w:tc>
      </w:tr>
      <w:tr w:rsidR="00DA675B" w:rsidTr="00DA675B">
        <w:trPr>
          <w:jc w:val="center"/>
        </w:trPr>
        <w:tc>
          <w:tcPr>
            <w:tcW w:w="2378" w:type="dxa"/>
          </w:tcPr>
          <w:p w:rsidR="00DA675B" w:rsidRDefault="00DA675B" w:rsidP="00DA675B">
            <w:pPr>
              <w:pStyle w:val="TAL"/>
              <w:rPr>
                <w:lang w:val="fr-FR" w:eastAsia="zh-CN"/>
              </w:rPr>
            </w:pPr>
            <w:r>
              <w:rPr>
                <w:rFonts w:hint="eastAsia"/>
                <w:lang w:val="fr-FR" w:eastAsia="zh-CN"/>
              </w:rPr>
              <w:t>accountType</w:t>
            </w:r>
          </w:p>
        </w:tc>
        <w:tc>
          <w:tcPr>
            <w:tcW w:w="737" w:type="dxa"/>
          </w:tcPr>
          <w:p w:rsidR="00DA675B" w:rsidRDefault="00DA675B" w:rsidP="00DA675B">
            <w:pPr>
              <w:spacing w:line="240" w:lineRule="atLeast"/>
              <w:rPr>
                <w:lang w:val="fr-FR"/>
              </w:rPr>
            </w:pPr>
            <w:r>
              <w:rPr>
                <w:rFonts w:ascii="Arial" w:hAnsi="Arial" w:hint="eastAsia"/>
                <w:kern w:val="0"/>
                <w:sz w:val="18"/>
                <w:szCs w:val="18"/>
                <w:lang w:val="fr-FR"/>
              </w:rPr>
              <w:t>M</w:t>
            </w:r>
          </w:p>
        </w:tc>
        <w:tc>
          <w:tcPr>
            <w:tcW w:w="1243" w:type="dxa"/>
          </w:tcPr>
          <w:p w:rsidR="00DA675B" w:rsidRDefault="005200E4" w:rsidP="00DA675B">
            <w:pPr>
              <w:spacing w:line="240" w:lineRule="atLeast"/>
              <w:rPr>
                <w:lang w:val="fr-FR"/>
              </w:rPr>
            </w:pPr>
            <w:r>
              <w:rPr>
                <w:rFonts w:ascii="Arial" w:hAnsi="Arial"/>
                <w:kern w:val="0"/>
                <w:sz w:val="18"/>
                <w:szCs w:val="18"/>
                <w:lang w:val="fr-FR"/>
              </w:rPr>
              <w:t>Int</w:t>
            </w:r>
          </w:p>
        </w:tc>
        <w:tc>
          <w:tcPr>
            <w:tcW w:w="709" w:type="dxa"/>
          </w:tcPr>
          <w:p w:rsidR="00DA675B" w:rsidRDefault="00DA675B" w:rsidP="00DA675B">
            <w:pPr>
              <w:spacing w:line="240" w:lineRule="atLeast"/>
              <w:rPr>
                <w:lang w:val="fr-FR"/>
              </w:rPr>
            </w:pPr>
          </w:p>
        </w:tc>
        <w:tc>
          <w:tcPr>
            <w:tcW w:w="3733" w:type="dxa"/>
          </w:tcPr>
          <w:p w:rsidR="00DA675B" w:rsidRDefault="00DA675B" w:rsidP="00DA675B">
            <w:pPr>
              <w:spacing w:line="240" w:lineRule="atLeast"/>
              <w:rPr>
                <w:rFonts w:ascii="Arial" w:hAnsi="Arial"/>
                <w:kern w:val="0"/>
                <w:sz w:val="18"/>
                <w:szCs w:val="18"/>
                <w:lang w:val="fr-FR"/>
              </w:rPr>
            </w:pPr>
            <w:r>
              <w:rPr>
                <w:rFonts w:ascii="Arial" w:hAnsi="Arial" w:hint="eastAsia"/>
                <w:kern w:val="0"/>
                <w:sz w:val="18"/>
                <w:szCs w:val="18"/>
                <w:lang w:val="fr-FR"/>
              </w:rPr>
              <w:t>帐户类型</w:t>
            </w:r>
          </w:p>
        </w:tc>
      </w:tr>
      <w:tr w:rsidR="00DA675B" w:rsidTr="00DA675B">
        <w:trPr>
          <w:jc w:val="center"/>
        </w:trPr>
        <w:tc>
          <w:tcPr>
            <w:tcW w:w="2378" w:type="dxa"/>
          </w:tcPr>
          <w:p w:rsidR="00DA675B" w:rsidRDefault="00DA675B" w:rsidP="00DA675B">
            <w:pPr>
              <w:pStyle w:val="TAL"/>
              <w:rPr>
                <w:lang w:val="fr-FR" w:eastAsia="zh-CN"/>
              </w:rPr>
            </w:pPr>
            <w:r>
              <w:rPr>
                <w:rFonts w:hint="eastAsia"/>
                <w:lang w:val="fr-FR" w:eastAsia="zh-CN"/>
              </w:rPr>
              <w:t>userAccount</w:t>
            </w:r>
          </w:p>
        </w:tc>
        <w:tc>
          <w:tcPr>
            <w:tcW w:w="737" w:type="dxa"/>
          </w:tcPr>
          <w:p w:rsidR="00DA675B" w:rsidRDefault="00DA675B" w:rsidP="00DA675B">
            <w:pPr>
              <w:spacing w:line="240" w:lineRule="atLeast"/>
              <w:rPr>
                <w:lang w:val="fr-FR"/>
              </w:rPr>
            </w:pPr>
            <w:r w:rsidRPr="00C8364D">
              <w:rPr>
                <w:rFonts w:ascii="Arial" w:hAnsi="Arial" w:hint="eastAsia"/>
                <w:kern w:val="0"/>
                <w:sz w:val="18"/>
                <w:szCs w:val="18"/>
                <w:lang w:val="fr-FR" w:eastAsia="en-US"/>
              </w:rPr>
              <w:t>M</w:t>
            </w:r>
          </w:p>
        </w:tc>
        <w:tc>
          <w:tcPr>
            <w:tcW w:w="1243" w:type="dxa"/>
          </w:tcPr>
          <w:p w:rsidR="00DA675B" w:rsidRDefault="00DA675B" w:rsidP="00DA675B">
            <w:pPr>
              <w:spacing w:line="240" w:lineRule="atLeast"/>
              <w:rPr>
                <w:lang w:val="fr-FR"/>
              </w:rPr>
            </w:pPr>
            <w:r w:rsidRPr="00C8364D">
              <w:rPr>
                <w:rFonts w:ascii="Arial" w:hAnsi="Arial" w:hint="eastAsia"/>
                <w:kern w:val="0"/>
                <w:sz w:val="18"/>
                <w:szCs w:val="18"/>
                <w:lang w:val="fr-FR" w:eastAsia="en-US"/>
              </w:rPr>
              <w:t>String</w:t>
            </w:r>
          </w:p>
        </w:tc>
        <w:tc>
          <w:tcPr>
            <w:tcW w:w="709" w:type="dxa"/>
          </w:tcPr>
          <w:p w:rsidR="00DA675B" w:rsidRDefault="00DA675B" w:rsidP="00DA675B">
            <w:pPr>
              <w:spacing w:line="240" w:lineRule="atLeast"/>
              <w:rPr>
                <w:lang w:val="fr-FR"/>
              </w:rPr>
            </w:pPr>
            <w:r>
              <w:rPr>
                <w:rFonts w:ascii="Arial" w:hAnsi="Arial" w:hint="eastAsia"/>
                <w:kern w:val="0"/>
                <w:sz w:val="18"/>
                <w:szCs w:val="18"/>
                <w:lang w:val="fr-FR"/>
              </w:rPr>
              <w:t>255</w:t>
            </w:r>
          </w:p>
        </w:tc>
        <w:tc>
          <w:tcPr>
            <w:tcW w:w="3733" w:type="dxa"/>
          </w:tcPr>
          <w:p w:rsidR="00DA675B" w:rsidRDefault="00DA675B" w:rsidP="00DA675B">
            <w:pPr>
              <w:spacing w:line="240" w:lineRule="atLeast"/>
              <w:rPr>
                <w:rFonts w:ascii="Arial" w:hAnsi="Arial"/>
                <w:kern w:val="0"/>
                <w:sz w:val="18"/>
                <w:szCs w:val="18"/>
                <w:lang w:val="fr-FR"/>
              </w:rPr>
            </w:pPr>
            <w:r>
              <w:rPr>
                <w:rFonts w:ascii="Arial" w:hAnsi="Arial" w:hint="eastAsia"/>
                <w:kern w:val="0"/>
                <w:sz w:val="18"/>
                <w:szCs w:val="18"/>
                <w:lang w:val="fr-FR"/>
              </w:rPr>
              <w:t>用户帐户</w:t>
            </w:r>
          </w:p>
        </w:tc>
      </w:tr>
      <w:tr w:rsidR="00E23683" w:rsidTr="00DA675B">
        <w:trPr>
          <w:jc w:val="center"/>
        </w:trPr>
        <w:tc>
          <w:tcPr>
            <w:tcW w:w="2378" w:type="dxa"/>
          </w:tcPr>
          <w:p w:rsidR="00E23683" w:rsidRPr="00C8364D" w:rsidRDefault="00E23683" w:rsidP="00DA675B">
            <w:pPr>
              <w:pStyle w:val="TAL"/>
              <w:rPr>
                <w:lang w:val="fr-FR" w:eastAsia="zh-CN"/>
              </w:rPr>
            </w:pPr>
            <w:r>
              <w:rPr>
                <w:rFonts w:hint="eastAsia"/>
                <w:lang w:val="en-US"/>
              </w:rPr>
              <w:t>accountValidStatus</w:t>
            </w:r>
          </w:p>
        </w:tc>
        <w:tc>
          <w:tcPr>
            <w:tcW w:w="737" w:type="dxa"/>
          </w:tcPr>
          <w:p w:rsidR="00E23683" w:rsidRPr="00C8364D" w:rsidRDefault="00E23683" w:rsidP="00DA675B">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1243" w:type="dxa"/>
          </w:tcPr>
          <w:p w:rsidR="00E23683" w:rsidRDefault="005200E4" w:rsidP="00DA675B">
            <w:pPr>
              <w:spacing w:line="240" w:lineRule="atLeast"/>
              <w:rPr>
                <w:rFonts w:ascii="Arial" w:hAnsi="Arial"/>
                <w:kern w:val="0"/>
                <w:sz w:val="18"/>
                <w:szCs w:val="18"/>
                <w:lang w:val="fr-FR"/>
              </w:rPr>
            </w:pPr>
            <w:r>
              <w:rPr>
                <w:rFonts w:ascii="Arial" w:hAnsi="Arial"/>
                <w:kern w:val="0"/>
                <w:sz w:val="18"/>
                <w:szCs w:val="18"/>
                <w:lang w:val="fr-FR"/>
              </w:rPr>
              <w:t>Int</w:t>
            </w:r>
          </w:p>
        </w:tc>
        <w:tc>
          <w:tcPr>
            <w:tcW w:w="709" w:type="dxa"/>
          </w:tcPr>
          <w:p w:rsidR="00E23683" w:rsidRDefault="00E23683" w:rsidP="00DA675B">
            <w:pPr>
              <w:spacing w:line="240" w:lineRule="atLeast"/>
              <w:rPr>
                <w:rFonts w:ascii="Arial" w:hAnsi="Arial"/>
                <w:kern w:val="0"/>
                <w:sz w:val="18"/>
                <w:szCs w:val="18"/>
                <w:lang w:val="fr-FR"/>
              </w:rPr>
            </w:pPr>
          </w:p>
        </w:tc>
        <w:tc>
          <w:tcPr>
            <w:tcW w:w="3733" w:type="dxa"/>
          </w:tcPr>
          <w:p w:rsidR="00E23683" w:rsidRDefault="00E23683" w:rsidP="00E23683">
            <w:pPr>
              <w:spacing w:line="240" w:lineRule="atLeast"/>
              <w:rPr>
                <w:rFonts w:ascii="Arial" w:hAnsi="Arial"/>
                <w:kern w:val="0"/>
                <w:sz w:val="18"/>
                <w:szCs w:val="18"/>
                <w:lang w:val="fr-FR"/>
              </w:rPr>
            </w:pPr>
            <w:r>
              <w:rPr>
                <w:rFonts w:ascii="Arial" w:hAnsi="Arial" w:cs="Arial" w:hint="eastAsia"/>
                <w:sz w:val="18"/>
                <w:szCs w:val="18"/>
              </w:rPr>
              <w:t>账号有效状态</w:t>
            </w:r>
          </w:p>
        </w:tc>
      </w:tr>
      <w:tr w:rsidR="00E23683" w:rsidTr="00DA675B">
        <w:trPr>
          <w:jc w:val="center"/>
        </w:trPr>
        <w:tc>
          <w:tcPr>
            <w:tcW w:w="2378" w:type="dxa"/>
          </w:tcPr>
          <w:p w:rsidR="00E23683" w:rsidRDefault="00E23683" w:rsidP="00DA675B">
            <w:pPr>
              <w:pStyle w:val="TAL"/>
              <w:rPr>
                <w:rStyle w:val="webdict1"/>
                <w:color w:val="888888"/>
                <w:sz w:val="21"/>
                <w:szCs w:val="21"/>
                <w:lang w:eastAsia="zh-CN"/>
              </w:rPr>
            </w:pPr>
            <w:r>
              <w:rPr>
                <w:rFonts w:hint="eastAsia"/>
                <w:b/>
                <w:bCs/>
              </w:rPr>
              <w:t>reqClientType</w:t>
            </w:r>
          </w:p>
        </w:tc>
        <w:tc>
          <w:tcPr>
            <w:tcW w:w="737" w:type="dxa"/>
          </w:tcPr>
          <w:p w:rsidR="00E23683" w:rsidRDefault="00E23683" w:rsidP="00DA675B">
            <w:pPr>
              <w:pStyle w:val="TAL"/>
              <w:rPr>
                <w:lang w:val="fr-FR" w:eastAsia="zh-CN"/>
              </w:rPr>
            </w:pPr>
            <w:r>
              <w:rPr>
                <w:rFonts w:hint="eastAsia"/>
                <w:lang w:val="fr-FR"/>
              </w:rPr>
              <w:t>M</w:t>
            </w:r>
          </w:p>
        </w:tc>
        <w:tc>
          <w:tcPr>
            <w:tcW w:w="1243" w:type="dxa"/>
          </w:tcPr>
          <w:p w:rsidR="00E23683" w:rsidRDefault="005200E4" w:rsidP="00DA675B">
            <w:pPr>
              <w:pStyle w:val="TAH"/>
              <w:ind w:left="62"/>
              <w:jc w:val="both"/>
              <w:rPr>
                <w:b w:val="0"/>
                <w:lang w:val="fr-FR" w:eastAsia="zh-CN"/>
              </w:rPr>
            </w:pPr>
            <w:r>
              <w:rPr>
                <w:lang w:val="fr-FR"/>
              </w:rPr>
              <w:t>Int</w:t>
            </w:r>
          </w:p>
        </w:tc>
        <w:tc>
          <w:tcPr>
            <w:tcW w:w="709" w:type="dxa"/>
          </w:tcPr>
          <w:p w:rsidR="00E23683" w:rsidRDefault="00E23683" w:rsidP="00DA675B">
            <w:pPr>
              <w:pStyle w:val="TAH"/>
              <w:jc w:val="both"/>
              <w:rPr>
                <w:lang w:eastAsia="zh-CN"/>
              </w:rPr>
            </w:pPr>
          </w:p>
        </w:tc>
        <w:tc>
          <w:tcPr>
            <w:tcW w:w="3733" w:type="dxa"/>
          </w:tcPr>
          <w:p w:rsidR="00E23683" w:rsidRDefault="00E23683" w:rsidP="00DA675B">
            <w:r>
              <w:rPr>
                <w:rFonts w:hint="eastAsia"/>
              </w:rPr>
              <w:t>请求客户端类型</w:t>
            </w:r>
          </w:p>
        </w:tc>
      </w:tr>
    </w:tbl>
    <w:p w:rsidR="00DA675B" w:rsidRDefault="00DA675B" w:rsidP="00407B6C">
      <w:pPr>
        <w:pStyle w:val="41"/>
      </w:pPr>
      <w:r>
        <w:rPr>
          <w:rFonts w:hint="eastAsia"/>
        </w:rPr>
        <w:t>返回值</w:t>
      </w:r>
      <w:r>
        <w:rPr>
          <w:rFonts w:hint="eastAsia"/>
          <w:lang w:val="fr-FR"/>
        </w:rPr>
        <w:t>UpdAcctValidStatusRsp</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2235"/>
        <w:gridCol w:w="769"/>
        <w:gridCol w:w="2681"/>
      </w:tblGrid>
      <w:tr w:rsidR="00DA675B" w:rsidTr="00DA675B">
        <w:trPr>
          <w:jc w:val="center"/>
        </w:trPr>
        <w:tc>
          <w:tcPr>
            <w:tcW w:w="2378" w:type="dxa"/>
          </w:tcPr>
          <w:p w:rsidR="00DA675B" w:rsidRDefault="00DA675B" w:rsidP="00DA675B">
            <w:pPr>
              <w:pStyle w:val="TAH"/>
              <w:rPr>
                <w:rFonts w:ascii="Verdana" w:hAnsi="Verdana"/>
                <w:lang w:val="fr-FR" w:eastAsia="zh-CN"/>
              </w:rPr>
            </w:pPr>
            <w:r>
              <w:rPr>
                <w:rFonts w:ascii="Verdana" w:hAnsi="Verdana" w:hint="eastAsia"/>
                <w:lang w:val="fr-FR" w:eastAsia="zh-CN"/>
              </w:rPr>
              <w:t>参数名称</w:t>
            </w:r>
          </w:p>
        </w:tc>
        <w:tc>
          <w:tcPr>
            <w:tcW w:w="737" w:type="dxa"/>
          </w:tcPr>
          <w:p w:rsidR="00DA675B" w:rsidRDefault="00DA675B" w:rsidP="00DA675B">
            <w:pPr>
              <w:pStyle w:val="TAH"/>
              <w:rPr>
                <w:rFonts w:ascii="Verdana" w:hAnsi="Verdana"/>
                <w:lang w:val="fr-FR" w:eastAsia="zh-CN"/>
              </w:rPr>
            </w:pPr>
            <w:r>
              <w:rPr>
                <w:rFonts w:ascii="Verdana" w:hAnsi="Verdana" w:hint="eastAsia"/>
                <w:lang w:val="fr-FR" w:eastAsia="zh-CN"/>
              </w:rPr>
              <w:t>必须</w:t>
            </w:r>
          </w:p>
        </w:tc>
        <w:tc>
          <w:tcPr>
            <w:tcW w:w="2235" w:type="dxa"/>
          </w:tcPr>
          <w:p w:rsidR="00DA675B" w:rsidRDefault="00DA675B" w:rsidP="00DA675B">
            <w:pPr>
              <w:pStyle w:val="TAH"/>
              <w:rPr>
                <w:rFonts w:ascii="Verdana" w:hAnsi="Verdana"/>
                <w:lang w:val="fr-FR" w:eastAsia="zh-CN"/>
              </w:rPr>
            </w:pPr>
            <w:r>
              <w:rPr>
                <w:rFonts w:ascii="Verdana" w:hAnsi="Verdana" w:hint="eastAsia"/>
                <w:lang w:val="fr-FR" w:eastAsia="zh-CN"/>
              </w:rPr>
              <w:t>类型</w:t>
            </w:r>
          </w:p>
        </w:tc>
        <w:tc>
          <w:tcPr>
            <w:tcW w:w="769" w:type="dxa"/>
          </w:tcPr>
          <w:p w:rsidR="00DA675B" w:rsidRDefault="00DA675B" w:rsidP="00DA675B">
            <w:pPr>
              <w:pStyle w:val="TAH"/>
              <w:rPr>
                <w:rFonts w:ascii="Verdana" w:hAnsi="Verdana"/>
                <w:lang w:val="fr-FR" w:eastAsia="zh-CN"/>
              </w:rPr>
            </w:pPr>
            <w:r>
              <w:rPr>
                <w:rFonts w:ascii="Verdana" w:hAnsi="Verdana" w:hint="eastAsia"/>
                <w:lang w:val="fr-FR" w:eastAsia="zh-CN"/>
              </w:rPr>
              <w:t>长度</w:t>
            </w:r>
          </w:p>
        </w:tc>
        <w:tc>
          <w:tcPr>
            <w:tcW w:w="2681" w:type="dxa"/>
          </w:tcPr>
          <w:p w:rsidR="00DA675B" w:rsidRDefault="00DA675B" w:rsidP="00DA675B">
            <w:pPr>
              <w:pStyle w:val="TAH"/>
              <w:rPr>
                <w:rFonts w:ascii="Verdana" w:hAnsi="Verdana"/>
                <w:lang w:val="fr-FR" w:eastAsia="zh-CN"/>
              </w:rPr>
            </w:pPr>
            <w:r>
              <w:rPr>
                <w:rFonts w:ascii="Verdana" w:hAnsi="Verdana" w:hint="eastAsia"/>
                <w:lang w:val="fr-FR" w:eastAsia="zh-CN"/>
              </w:rPr>
              <w:t>描述信息</w:t>
            </w:r>
          </w:p>
        </w:tc>
      </w:tr>
      <w:tr w:rsidR="00DA675B" w:rsidTr="00DA675B">
        <w:trPr>
          <w:jc w:val="center"/>
        </w:trPr>
        <w:tc>
          <w:tcPr>
            <w:tcW w:w="2378" w:type="dxa"/>
          </w:tcPr>
          <w:p w:rsidR="00DA675B" w:rsidRPr="00E74491" w:rsidRDefault="00DA675B" w:rsidP="00DA675B">
            <w:pPr>
              <w:pStyle w:val="TAL"/>
              <w:rPr>
                <w:lang w:val="fr-FR" w:eastAsia="zh-CN"/>
              </w:rPr>
            </w:pPr>
            <w:r w:rsidRPr="00E74491">
              <w:rPr>
                <w:rFonts w:hint="eastAsia"/>
                <w:lang w:val="fr-FR" w:eastAsia="zh-CN"/>
              </w:rPr>
              <w:t>v</w:t>
            </w:r>
            <w:r w:rsidRPr="00E74491">
              <w:rPr>
                <w:lang w:val="fr-FR" w:eastAsia="zh-CN"/>
              </w:rPr>
              <w:t>ersion</w:t>
            </w:r>
          </w:p>
        </w:tc>
        <w:tc>
          <w:tcPr>
            <w:tcW w:w="737" w:type="dxa"/>
          </w:tcPr>
          <w:p w:rsidR="00DA675B" w:rsidRPr="00E74491" w:rsidRDefault="00DA675B" w:rsidP="00DA675B">
            <w:pPr>
              <w:pStyle w:val="TAL"/>
              <w:rPr>
                <w:lang w:val="fr-FR" w:eastAsia="zh-CN"/>
              </w:rPr>
            </w:pPr>
            <w:r>
              <w:rPr>
                <w:rFonts w:hint="eastAsia"/>
                <w:lang w:val="fr-FR" w:eastAsia="zh-CN"/>
              </w:rPr>
              <w:t>M</w:t>
            </w:r>
          </w:p>
        </w:tc>
        <w:tc>
          <w:tcPr>
            <w:tcW w:w="2235" w:type="dxa"/>
          </w:tcPr>
          <w:p w:rsidR="00DA675B" w:rsidRPr="00E74491" w:rsidRDefault="00DA675B" w:rsidP="00DA675B">
            <w:pPr>
              <w:pStyle w:val="TAH"/>
              <w:ind w:left="62"/>
              <w:jc w:val="both"/>
              <w:rPr>
                <w:b w:val="0"/>
                <w:lang w:val="fr-FR" w:eastAsia="zh-CN"/>
              </w:rPr>
            </w:pPr>
            <w:r>
              <w:rPr>
                <w:rFonts w:hint="eastAsia"/>
                <w:b w:val="0"/>
                <w:lang w:val="fr-FR" w:eastAsia="zh-CN"/>
              </w:rPr>
              <w:t>String</w:t>
            </w:r>
          </w:p>
        </w:tc>
        <w:tc>
          <w:tcPr>
            <w:tcW w:w="769" w:type="dxa"/>
          </w:tcPr>
          <w:p w:rsidR="00DA675B" w:rsidRPr="00E74491" w:rsidRDefault="00DA675B" w:rsidP="00DA675B">
            <w:pPr>
              <w:rPr>
                <w:rFonts w:ascii="Arial" w:hAnsi="Arial"/>
                <w:kern w:val="0"/>
                <w:sz w:val="18"/>
                <w:szCs w:val="18"/>
                <w:lang w:val="fr-FR"/>
              </w:rPr>
            </w:pPr>
            <w:r>
              <w:rPr>
                <w:rFonts w:ascii="Arial" w:hAnsi="Arial" w:hint="eastAsia"/>
                <w:kern w:val="0"/>
                <w:sz w:val="18"/>
                <w:szCs w:val="18"/>
                <w:lang w:val="fr-FR"/>
              </w:rPr>
              <w:t>5</w:t>
            </w:r>
          </w:p>
        </w:tc>
        <w:tc>
          <w:tcPr>
            <w:tcW w:w="2681" w:type="dxa"/>
          </w:tcPr>
          <w:p w:rsidR="00DA675B" w:rsidRPr="00E74491" w:rsidRDefault="00DA675B" w:rsidP="00DA675B">
            <w:pPr>
              <w:rPr>
                <w:rFonts w:ascii="Arial" w:hAnsi="Arial"/>
                <w:kern w:val="0"/>
                <w:sz w:val="18"/>
                <w:szCs w:val="18"/>
                <w:lang w:val="fr-FR"/>
              </w:rPr>
            </w:pPr>
            <w:r w:rsidRPr="00E74491">
              <w:rPr>
                <w:rFonts w:ascii="Arial" w:hAnsi="Arial" w:hint="eastAsia"/>
                <w:kern w:val="0"/>
                <w:sz w:val="18"/>
                <w:szCs w:val="18"/>
                <w:lang w:val="fr-FR"/>
              </w:rPr>
              <w:t>协议版本号</w:t>
            </w:r>
          </w:p>
        </w:tc>
      </w:tr>
      <w:tr w:rsidR="00DA675B" w:rsidTr="00DA675B">
        <w:trPr>
          <w:jc w:val="center"/>
        </w:trPr>
        <w:tc>
          <w:tcPr>
            <w:tcW w:w="2378" w:type="dxa"/>
          </w:tcPr>
          <w:p w:rsidR="00DA675B" w:rsidRPr="00E74491" w:rsidRDefault="00DA675B" w:rsidP="00DA675B">
            <w:pPr>
              <w:pStyle w:val="TAL"/>
              <w:rPr>
                <w:lang w:val="fr-FR" w:eastAsia="zh-CN"/>
              </w:rPr>
            </w:pPr>
            <w:r>
              <w:rPr>
                <w:lang w:val="fr-FR" w:eastAsia="zh-CN"/>
              </w:rPr>
              <w:t>transactionID</w:t>
            </w:r>
          </w:p>
        </w:tc>
        <w:tc>
          <w:tcPr>
            <w:tcW w:w="737" w:type="dxa"/>
          </w:tcPr>
          <w:p w:rsidR="00DA675B" w:rsidRPr="00E74491" w:rsidRDefault="00DA675B" w:rsidP="00DA675B">
            <w:pPr>
              <w:pStyle w:val="TAL"/>
              <w:rPr>
                <w:lang w:val="fr-FR" w:eastAsia="zh-CN"/>
              </w:rPr>
            </w:pPr>
            <w:r>
              <w:rPr>
                <w:rFonts w:hint="eastAsia"/>
                <w:lang w:val="fr-FR" w:eastAsia="zh-CN"/>
              </w:rPr>
              <w:t>M</w:t>
            </w:r>
          </w:p>
        </w:tc>
        <w:tc>
          <w:tcPr>
            <w:tcW w:w="2235" w:type="dxa"/>
          </w:tcPr>
          <w:p w:rsidR="00DA675B" w:rsidRPr="00E74491" w:rsidRDefault="00DA675B" w:rsidP="00DA675B">
            <w:pPr>
              <w:pStyle w:val="TAH"/>
              <w:ind w:left="62"/>
              <w:jc w:val="both"/>
              <w:rPr>
                <w:b w:val="0"/>
                <w:lang w:val="fr-FR" w:eastAsia="zh-CN"/>
              </w:rPr>
            </w:pPr>
            <w:r>
              <w:rPr>
                <w:rFonts w:hint="eastAsia"/>
                <w:b w:val="0"/>
                <w:lang w:val="fr-FR" w:eastAsia="zh-CN"/>
              </w:rPr>
              <w:t>String</w:t>
            </w:r>
          </w:p>
        </w:tc>
        <w:tc>
          <w:tcPr>
            <w:tcW w:w="769" w:type="dxa"/>
          </w:tcPr>
          <w:p w:rsidR="00DA675B" w:rsidRPr="00E74491" w:rsidRDefault="00DA675B" w:rsidP="00DA675B">
            <w:pPr>
              <w:rPr>
                <w:rFonts w:ascii="Arial" w:hAnsi="Arial"/>
                <w:kern w:val="0"/>
                <w:sz w:val="18"/>
                <w:szCs w:val="18"/>
                <w:lang w:val="fr-FR"/>
              </w:rPr>
            </w:pPr>
            <w:r w:rsidRPr="00E74491">
              <w:rPr>
                <w:rFonts w:ascii="Arial" w:hAnsi="Arial" w:hint="eastAsia"/>
                <w:kern w:val="0"/>
                <w:sz w:val="18"/>
                <w:szCs w:val="18"/>
                <w:lang w:val="fr-FR"/>
              </w:rPr>
              <w:t>40</w:t>
            </w:r>
          </w:p>
        </w:tc>
        <w:tc>
          <w:tcPr>
            <w:tcW w:w="2681" w:type="dxa"/>
          </w:tcPr>
          <w:p w:rsidR="00DA675B" w:rsidRPr="00E74491" w:rsidRDefault="00DA675B" w:rsidP="00DA675B">
            <w:pPr>
              <w:rPr>
                <w:rFonts w:ascii="Arial" w:hAnsi="Arial"/>
                <w:kern w:val="0"/>
                <w:sz w:val="18"/>
                <w:szCs w:val="18"/>
                <w:lang w:val="fr-FR"/>
              </w:rPr>
            </w:pPr>
            <w:r w:rsidRPr="00E74491">
              <w:rPr>
                <w:rFonts w:ascii="Arial" w:hAnsi="Arial" w:hint="eastAsia"/>
                <w:kern w:val="0"/>
                <w:sz w:val="18"/>
                <w:szCs w:val="18"/>
                <w:lang w:val="fr-FR"/>
              </w:rPr>
              <w:t>消息标识</w:t>
            </w:r>
          </w:p>
        </w:tc>
      </w:tr>
      <w:tr w:rsidR="00DA675B" w:rsidTr="00DA675B">
        <w:trPr>
          <w:jc w:val="center"/>
        </w:trPr>
        <w:tc>
          <w:tcPr>
            <w:tcW w:w="2378" w:type="dxa"/>
          </w:tcPr>
          <w:p w:rsidR="00DA675B" w:rsidRPr="00C8364D" w:rsidRDefault="00DA675B" w:rsidP="00DA675B">
            <w:pPr>
              <w:pStyle w:val="TAL"/>
              <w:rPr>
                <w:lang w:val="fr-FR" w:eastAsia="zh-CN"/>
              </w:rPr>
            </w:pPr>
            <w:r w:rsidRPr="00C8364D">
              <w:rPr>
                <w:rFonts w:hint="eastAsia"/>
                <w:lang w:val="fr-FR" w:eastAsia="zh-CN"/>
              </w:rPr>
              <w:t>traceFlag</w:t>
            </w:r>
          </w:p>
        </w:tc>
        <w:tc>
          <w:tcPr>
            <w:tcW w:w="737" w:type="dxa"/>
          </w:tcPr>
          <w:p w:rsidR="00DA675B" w:rsidRPr="00C8364D" w:rsidRDefault="00DA675B" w:rsidP="00DA675B">
            <w:pPr>
              <w:spacing w:line="240" w:lineRule="atLeast"/>
              <w:rPr>
                <w:rFonts w:ascii="Arial" w:hAnsi="Arial"/>
                <w:kern w:val="0"/>
                <w:sz w:val="18"/>
                <w:szCs w:val="18"/>
                <w:lang w:val="fr-FR"/>
              </w:rPr>
            </w:pPr>
            <w:r w:rsidRPr="00C8364D">
              <w:rPr>
                <w:rFonts w:ascii="Arial" w:hAnsi="Arial" w:hint="eastAsia"/>
                <w:kern w:val="0"/>
                <w:sz w:val="18"/>
                <w:szCs w:val="18"/>
                <w:lang w:val="fr-FR"/>
              </w:rPr>
              <w:t xml:space="preserve">O </w:t>
            </w:r>
          </w:p>
        </w:tc>
        <w:tc>
          <w:tcPr>
            <w:tcW w:w="2235" w:type="dxa"/>
          </w:tcPr>
          <w:p w:rsidR="00DA675B" w:rsidRPr="00C8364D" w:rsidRDefault="00DA675B" w:rsidP="00DA675B">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769" w:type="dxa"/>
          </w:tcPr>
          <w:p w:rsidR="00DA675B" w:rsidRPr="00C8364D" w:rsidRDefault="00DA675B" w:rsidP="00DA675B">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2681" w:type="dxa"/>
          </w:tcPr>
          <w:p w:rsidR="00DA675B" w:rsidRPr="00C8364D" w:rsidRDefault="00DA675B" w:rsidP="00DA675B">
            <w:pPr>
              <w:spacing w:line="240" w:lineRule="atLeast"/>
              <w:rPr>
                <w:rFonts w:ascii="Arial" w:hAnsi="Arial"/>
                <w:kern w:val="0"/>
                <w:sz w:val="18"/>
                <w:szCs w:val="18"/>
                <w:lang w:val="fr-FR"/>
              </w:rPr>
            </w:pPr>
            <w:r>
              <w:rPr>
                <w:rFonts w:ascii="Arial" w:hAnsi="Arial" w:hint="eastAsia"/>
                <w:kern w:val="0"/>
                <w:sz w:val="18"/>
                <w:szCs w:val="18"/>
                <w:lang w:val="fr-FR"/>
              </w:rPr>
              <w:t>跟踪标志</w:t>
            </w:r>
          </w:p>
        </w:tc>
      </w:tr>
      <w:tr w:rsidR="00DA675B" w:rsidTr="00DA675B">
        <w:trPr>
          <w:jc w:val="center"/>
        </w:trPr>
        <w:tc>
          <w:tcPr>
            <w:tcW w:w="2378" w:type="dxa"/>
          </w:tcPr>
          <w:p w:rsidR="00DA675B" w:rsidRPr="00C8364D" w:rsidRDefault="00DA675B" w:rsidP="00DA675B">
            <w:pPr>
              <w:pStyle w:val="TAL"/>
              <w:rPr>
                <w:lang w:val="fr-FR" w:eastAsia="zh-CN"/>
              </w:rPr>
            </w:pPr>
            <w:r>
              <w:rPr>
                <w:rFonts w:hint="eastAsia"/>
                <w:lang w:val="fr-FR" w:eastAsia="zh-CN"/>
              </w:rPr>
              <w:t>userID</w:t>
            </w:r>
          </w:p>
        </w:tc>
        <w:tc>
          <w:tcPr>
            <w:tcW w:w="737" w:type="dxa"/>
          </w:tcPr>
          <w:p w:rsidR="00DA675B" w:rsidRPr="00C8364D" w:rsidRDefault="00DA675B" w:rsidP="00DA675B">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2235" w:type="dxa"/>
          </w:tcPr>
          <w:p w:rsidR="00DA675B" w:rsidRDefault="005200E4" w:rsidP="00DA675B">
            <w:pPr>
              <w:spacing w:line="240" w:lineRule="atLeast"/>
              <w:rPr>
                <w:rFonts w:ascii="Arial" w:hAnsi="Arial"/>
                <w:kern w:val="0"/>
                <w:sz w:val="18"/>
                <w:szCs w:val="18"/>
                <w:lang w:val="fr-FR"/>
              </w:rPr>
            </w:pPr>
            <w:r>
              <w:rPr>
                <w:rFonts w:ascii="Arial" w:hAnsi="Arial" w:hint="eastAsia"/>
                <w:kern w:val="0"/>
                <w:sz w:val="18"/>
                <w:szCs w:val="18"/>
                <w:lang w:val="fr-FR"/>
              </w:rPr>
              <w:t>Bigint</w:t>
            </w:r>
          </w:p>
        </w:tc>
        <w:tc>
          <w:tcPr>
            <w:tcW w:w="769" w:type="dxa"/>
          </w:tcPr>
          <w:p w:rsidR="00DA675B" w:rsidRDefault="00DA675B" w:rsidP="00DA675B">
            <w:pPr>
              <w:spacing w:line="240" w:lineRule="atLeast"/>
              <w:rPr>
                <w:rFonts w:ascii="Arial" w:hAnsi="Arial"/>
                <w:kern w:val="0"/>
                <w:sz w:val="18"/>
                <w:szCs w:val="18"/>
                <w:lang w:val="fr-FR"/>
              </w:rPr>
            </w:pPr>
            <w:r>
              <w:rPr>
                <w:rFonts w:ascii="Arial" w:hAnsi="Arial" w:hint="eastAsia"/>
                <w:kern w:val="0"/>
                <w:sz w:val="18"/>
                <w:szCs w:val="18"/>
                <w:lang w:val="fr-FR"/>
              </w:rPr>
              <w:t>8</w:t>
            </w:r>
          </w:p>
        </w:tc>
        <w:tc>
          <w:tcPr>
            <w:tcW w:w="2681" w:type="dxa"/>
          </w:tcPr>
          <w:p w:rsidR="00DA675B" w:rsidRDefault="00DA675B" w:rsidP="00DA675B">
            <w:pPr>
              <w:spacing w:line="240" w:lineRule="atLeast"/>
              <w:rPr>
                <w:rFonts w:ascii="Arial" w:hAnsi="Arial"/>
                <w:kern w:val="0"/>
                <w:sz w:val="18"/>
                <w:szCs w:val="18"/>
                <w:lang w:val="fr-FR"/>
              </w:rPr>
            </w:pPr>
            <w:r>
              <w:rPr>
                <w:rFonts w:ascii="Arial" w:hAnsi="Arial" w:hint="eastAsia"/>
                <w:kern w:val="0"/>
                <w:sz w:val="18"/>
                <w:szCs w:val="18"/>
                <w:lang w:val="fr-FR"/>
              </w:rPr>
              <w:t>用户</w:t>
            </w:r>
            <w:r>
              <w:rPr>
                <w:rFonts w:ascii="Arial" w:hAnsi="Arial" w:hint="eastAsia"/>
                <w:kern w:val="0"/>
                <w:sz w:val="18"/>
                <w:szCs w:val="18"/>
                <w:lang w:val="fr-FR"/>
              </w:rPr>
              <w:t>ID</w:t>
            </w:r>
            <w:r>
              <w:rPr>
                <w:rFonts w:ascii="Arial" w:hAnsi="Arial" w:hint="eastAsia"/>
                <w:kern w:val="0"/>
                <w:sz w:val="18"/>
                <w:szCs w:val="18"/>
                <w:lang w:val="fr-FR"/>
              </w:rPr>
              <w:t>（内部）</w:t>
            </w:r>
          </w:p>
        </w:tc>
      </w:tr>
      <w:tr w:rsidR="00E23683" w:rsidTr="00DA675B">
        <w:trPr>
          <w:jc w:val="center"/>
        </w:trPr>
        <w:tc>
          <w:tcPr>
            <w:tcW w:w="2378" w:type="dxa"/>
          </w:tcPr>
          <w:p w:rsidR="00E23683" w:rsidRDefault="00E23683" w:rsidP="00E23683">
            <w:pPr>
              <w:pStyle w:val="TAL"/>
              <w:rPr>
                <w:lang w:val="fr-FR" w:eastAsia="zh-CN"/>
              </w:rPr>
            </w:pPr>
            <w:r>
              <w:rPr>
                <w:rFonts w:hint="eastAsia"/>
                <w:lang w:val="fr-FR" w:eastAsia="zh-CN"/>
              </w:rPr>
              <w:t>updCount</w:t>
            </w:r>
          </w:p>
        </w:tc>
        <w:tc>
          <w:tcPr>
            <w:tcW w:w="737" w:type="dxa"/>
          </w:tcPr>
          <w:p w:rsidR="00E23683" w:rsidRDefault="00E23683" w:rsidP="00DA675B">
            <w:pPr>
              <w:spacing w:line="240" w:lineRule="atLeast"/>
              <w:rPr>
                <w:rFonts w:ascii="Arial" w:hAnsi="Arial"/>
                <w:kern w:val="0"/>
                <w:sz w:val="18"/>
                <w:szCs w:val="18"/>
                <w:lang w:val="fr-FR"/>
              </w:rPr>
            </w:pPr>
            <w:r>
              <w:rPr>
                <w:rFonts w:hint="eastAsia"/>
                <w:lang w:val="fr-FR"/>
              </w:rPr>
              <w:t>M</w:t>
            </w:r>
          </w:p>
        </w:tc>
        <w:tc>
          <w:tcPr>
            <w:tcW w:w="2235" w:type="dxa"/>
          </w:tcPr>
          <w:p w:rsidR="00E23683" w:rsidRDefault="005200E4" w:rsidP="00DA675B">
            <w:pPr>
              <w:spacing w:line="240" w:lineRule="atLeast"/>
              <w:rPr>
                <w:rFonts w:ascii="Arial" w:hAnsi="Arial"/>
                <w:kern w:val="0"/>
                <w:sz w:val="18"/>
                <w:szCs w:val="18"/>
                <w:lang w:val="fr-FR"/>
              </w:rPr>
            </w:pPr>
            <w:r>
              <w:rPr>
                <w:lang w:val="fr-FR"/>
              </w:rPr>
              <w:t>Int</w:t>
            </w:r>
          </w:p>
        </w:tc>
        <w:tc>
          <w:tcPr>
            <w:tcW w:w="769" w:type="dxa"/>
          </w:tcPr>
          <w:p w:rsidR="00E23683" w:rsidRDefault="00E23683" w:rsidP="00DA675B">
            <w:pPr>
              <w:spacing w:line="240" w:lineRule="atLeast"/>
              <w:rPr>
                <w:rFonts w:ascii="Arial" w:hAnsi="Arial"/>
                <w:kern w:val="0"/>
                <w:sz w:val="18"/>
                <w:szCs w:val="18"/>
                <w:lang w:val="fr-FR"/>
              </w:rPr>
            </w:pPr>
            <w:r>
              <w:rPr>
                <w:rFonts w:hint="eastAsia"/>
                <w:lang w:val="fr-FR"/>
              </w:rPr>
              <w:t>4</w:t>
            </w:r>
          </w:p>
        </w:tc>
        <w:tc>
          <w:tcPr>
            <w:tcW w:w="2681" w:type="dxa"/>
          </w:tcPr>
          <w:p w:rsidR="00E23683" w:rsidRDefault="00E23683" w:rsidP="00DA675B">
            <w:pPr>
              <w:spacing w:line="240" w:lineRule="atLeast"/>
              <w:rPr>
                <w:rFonts w:ascii="Arial" w:hAnsi="Arial"/>
                <w:kern w:val="0"/>
                <w:sz w:val="18"/>
                <w:szCs w:val="18"/>
                <w:lang w:val="fr-FR"/>
              </w:rPr>
            </w:pPr>
            <w:r>
              <w:rPr>
                <w:rFonts w:ascii="Arial" w:hAnsi="Arial" w:hint="eastAsia"/>
                <w:kern w:val="0"/>
                <w:sz w:val="18"/>
                <w:szCs w:val="18"/>
                <w:lang w:val="fr-FR"/>
              </w:rPr>
              <w:t>更改成功条数</w:t>
            </w:r>
          </w:p>
          <w:p w:rsidR="00E23683" w:rsidRDefault="00E23683" w:rsidP="00E23683">
            <w:pPr>
              <w:spacing w:line="240" w:lineRule="atLeast"/>
              <w:rPr>
                <w:rFonts w:ascii="Arial" w:hAnsi="Arial"/>
                <w:kern w:val="0"/>
                <w:sz w:val="18"/>
                <w:szCs w:val="18"/>
                <w:lang w:val="fr-FR"/>
              </w:rPr>
            </w:pPr>
            <w:r>
              <w:rPr>
                <w:rFonts w:ascii="Arial" w:hAnsi="Arial" w:hint="eastAsia"/>
                <w:kern w:val="0"/>
                <w:sz w:val="18"/>
                <w:szCs w:val="18"/>
                <w:lang w:val="fr-FR"/>
              </w:rPr>
              <w:t>0</w:t>
            </w:r>
            <w:r>
              <w:rPr>
                <w:rFonts w:ascii="Arial" w:hAnsi="Arial" w:hint="eastAsia"/>
                <w:kern w:val="0"/>
                <w:sz w:val="18"/>
                <w:szCs w:val="18"/>
                <w:lang w:val="fr-FR"/>
              </w:rPr>
              <w:t>无记录</w:t>
            </w:r>
            <w:r>
              <w:rPr>
                <w:rFonts w:ascii="Arial" w:hAnsi="Arial" w:hint="eastAsia"/>
                <w:kern w:val="0"/>
                <w:sz w:val="18"/>
                <w:szCs w:val="18"/>
                <w:lang w:val="fr-FR"/>
              </w:rPr>
              <w:t xml:space="preserve"> </w:t>
            </w:r>
          </w:p>
        </w:tc>
      </w:tr>
    </w:tbl>
    <w:p w:rsidR="00DA675B" w:rsidRDefault="00DA675B" w:rsidP="00DA675B">
      <w:pPr>
        <w:ind w:left="198"/>
      </w:pPr>
    </w:p>
    <w:p w:rsidR="00DA675B" w:rsidRDefault="00DA675B" w:rsidP="00407B6C">
      <w:pPr>
        <w:pStyle w:val="41"/>
      </w:pPr>
      <w:r>
        <w:rPr>
          <w:rFonts w:hint="eastAsia"/>
        </w:rPr>
        <w:lastRenderedPageBreak/>
        <w:t>异常信息</w:t>
      </w:r>
    </w:p>
    <w:p w:rsidR="003A7F02" w:rsidRDefault="003A7F02" w:rsidP="003A7F02">
      <w:pPr>
        <w:pStyle w:val="a4"/>
        <w:ind w:firstLine="210"/>
      </w:pPr>
      <w:r>
        <w:rPr>
          <w:rFonts w:hint="eastAsia"/>
        </w:rPr>
        <w:t>失败则抛出异常</w:t>
      </w:r>
      <w:r>
        <w:rPr>
          <w:rFonts w:hint="eastAsia"/>
        </w:rPr>
        <w:t>CException</w:t>
      </w:r>
      <w:r>
        <w:rPr>
          <w:rFonts w:hint="eastAsia"/>
        </w:rPr>
        <w:t>，具体内容请参考异常码定义文档。</w:t>
      </w:r>
    </w:p>
    <w:p w:rsidR="00EA7518" w:rsidRDefault="00EA7518" w:rsidP="00407B6C">
      <w:pPr>
        <w:pStyle w:val="41"/>
      </w:pPr>
      <w:r>
        <w:rPr>
          <w:rFonts w:hint="eastAsia"/>
        </w:rPr>
        <w:t>Json</w:t>
      </w:r>
      <w:r>
        <w:rPr>
          <w:rFonts w:hint="eastAsia"/>
        </w:rPr>
        <w:t>接口登录认证信息说明</w:t>
      </w:r>
    </w:p>
    <w:p w:rsidR="00EA7518" w:rsidRDefault="00EA7518" w:rsidP="00EA7518">
      <w:r>
        <w:rPr>
          <w:rFonts w:hint="eastAsia"/>
        </w:rPr>
        <w:t xml:space="preserve">   </w:t>
      </w:r>
      <w:r>
        <w:rPr>
          <w:rFonts w:hint="eastAsia"/>
        </w:rPr>
        <w:t>本接口不开放给</w:t>
      </w:r>
      <w:r>
        <w:rPr>
          <w:rFonts w:hint="eastAsia"/>
        </w:rPr>
        <w:t>DBank</w:t>
      </w:r>
      <w:r>
        <w:rPr>
          <w:rFonts w:hint="eastAsia"/>
        </w:rPr>
        <w:t>以外服务器使用。</w:t>
      </w:r>
    </w:p>
    <w:p w:rsidR="00EA7518" w:rsidRPr="003A63A1" w:rsidRDefault="00EA7518" w:rsidP="00EA7518">
      <w:pPr>
        <w:ind w:firstLineChars="150" w:firstLine="315"/>
      </w:pPr>
      <w:r>
        <w:rPr>
          <w:rFonts w:hint="eastAsia"/>
        </w:rPr>
        <w:t>Authorization</w:t>
      </w:r>
      <w:r>
        <w:rPr>
          <w:rFonts w:hint="eastAsia"/>
        </w:rPr>
        <w:t>中暂不需登录认证信息。</w:t>
      </w:r>
    </w:p>
    <w:p w:rsidR="00EA7518" w:rsidRDefault="00EA7518" w:rsidP="003A7F02">
      <w:pPr>
        <w:pStyle w:val="a4"/>
        <w:ind w:firstLine="210"/>
      </w:pPr>
    </w:p>
    <w:p w:rsidR="00DA675B" w:rsidRPr="0026055C" w:rsidRDefault="00DA675B" w:rsidP="00407B6C">
      <w:pPr>
        <w:pStyle w:val="31"/>
        <w:rPr>
          <w:rStyle w:val="210"/>
          <w:lang w:val="fr-FR"/>
        </w:rPr>
      </w:pPr>
      <w:bookmarkStart w:id="198" w:name="_Toc317101325"/>
      <w:r w:rsidRPr="0026055C">
        <w:rPr>
          <w:rStyle w:val="210"/>
          <w:rFonts w:hint="eastAsia"/>
          <w:lang w:val="fr-FR"/>
        </w:rPr>
        <w:t>HTTP(s)</w:t>
      </w:r>
      <w:r>
        <w:rPr>
          <w:rStyle w:val="210"/>
          <w:rFonts w:hint="eastAsia"/>
        </w:rPr>
        <w:t>接口</w:t>
      </w:r>
      <w:bookmarkEnd w:id="198"/>
    </w:p>
    <w:p w:rsidR="00DA675B" w:rsidRDefault="00DA675B" w:rsidP="00DA675B">
      <w:pPr>
        <w:rPr>
          <w:lang w:val="fr-FR"/>
        </w:rPr>
      </w:pPr>
      <w:r>
        <w:rPr>
          <w:rFonts w:hint="eastAsia"/>
          <w:lang w:val="fr-FR"/>
        </w:rPr>
        <w:t>不涉及。</w:t>
      </w:r>
    </w:p>
    <w:p w:rsidR="00DA675B" w:rsidRPr="009A20CC" w:rsidRDefault="00DA675B" w:rsidP="00DA675B">
      <w:pPr>
        <w:rPr>
          <w:b/>
        </w:rPr>
      </w:pPr>
    </w:p>
    <w:p w:rsidR="00C043E4" w:rsidRDefault="00C043E4" w:rsidP="00C043E4">
      <w:pPr>
        <w:pStyle w:val="21"/>
        <w:numPr>
          <w:ilvl w:val="1"/>
          <w:numId w:val="1"/>
        </w:numPr>
        <w:rPr>
          <w:lang w:val="fr-FR"/>
        </w:rPr>
      </w:pPr>
      <w:bookmarkStart w:id="199" w:name="_Toc317101326"/>
      <w:r>
        <w:rPr>
          <w:rStyle w:val="210"/>
          <w:rFonts w:hint="eastAsia"/>
        </w:rPr>
        <w:t>updUserValidStatus</w:t>
      </w:r>
      <w:r>
        <w:rPr>
          <w:rStyle w:val="210"/>
          <w:rFonts w:hint="eastAsia"/>
        </w:rPr>
        <w:t>（</w:t>
      </w:r>
      <w:r w:rsidR="00CD07E1">
        <w:rPr>
          <w:rStyle w:val="210"/>
          <w:rFonts w:hint="eastAsia"/>
        </w:rPr>
        <w:t>DBank</w:t>
      </w:r>
      <w:r>
        <w:rPr>
          <w:rStyle w:val="210"/>
          <w:rFonts w:hint="eastAsia"/>
        </w:rPr>
        <w:t>）</w:t>
      </w:r>
      <w:bookmarkEnd w:id="199"/>
    </w:p>
    <w:p w:rsidR="00C043E4" w:rsidRPr="0079602E" w:rsidRDefault="003F1820" w:rsidP="00407B6C">
      <w:pPr>
        <w:pStyle w:val="31"/>
        <w:rPr>
          <w:lang w:val="fr-FR"/>
        </w:rPr>
      </w:pPr>
      <w:bookmarkStart w:id="200" w:name="_Toc317101327"/>
      <w:r>
        <w:rPr>
          <w:rStyle w:val="210"/>
          <w:rFonts w:hint="eastAsia"/>
          <w:lang w:val="fr-FR"/>
        </w:rPr>
        <w:t>JSON</w:t>
      </w:r>
      <w:r>
        <w:rPr>
          <w:rStyle w:val="210"/>
          <w:rFonts w:hint="eastAsia"/>
          <w:lang w:val="fr-FR"/>
        </w:rPr>
        <w:t>＋</w:t>
      </w:r>
      <w:r>
        <w:rPr>
          <w:rStyle w:val="210"/>
          <w:rFonts w:hint="eastAsia"/>
          <w:lang w:val="fr-FR"/>
        </w:rPr>
        <w:t>SOAP</w:t>
      </w:r>
      <w:r>
        <w:rPr>
          <w:rStyle w:val="210"/>
          <w:rFonts w:hint="eastAsia"/>
          <w:lang w:val="fr-FR"/>
        </w:rPr>
        <w:t>接口</w:t>
      </w:r>
      <w:bookmarkEnd w:id="200"/>
    </w:p>
    <w:p w:rsidR="00C043E4" w:rsidRPr="0079602E" w:rsidRDefault="00C043E4" w:rsidP="00407B6C">
      <w:pPr>
        <w:pStyle w:val="41"/>
        <w:rPr>
          <w:lang w:val="fr-FR"/>
        </w:rPr>
      </w:pPr>
      <w:r>
        <w:rPr>
          <w:rFonts w:hint="eastAsia"/>
        </w:rPr>
        <w:t>描述</w:t>
      </w:r>
    </w:p>
    <w:p w:rsidR="00C043E4" w:rsidRDefault="00C043E4" w:rsidP="00C043E4">
      <w:pPr>
        <w:ind w:firstLine="420"/>
        <w:jc w:val="left"/>
        <w:rPr>
          <w:lang w:val="fr-FR"/>
        </w:rPr>
      </w:pPr>
      <w:r>
        <w:rPr>
          <w:rFonts w:hint="eastAsia"/>
        </w:rPr>
        <w:t>更新用户有效状态信息</w:t>
      </w:r>
      <w:r>
        <w:rPr>
          <w:rFonts w:hint="eastAsia"/>
          <w:lang w:val="fr-FR"/>
        </w:rPr>
        <w:t>。</w:t>
      </w:r>
    </w:p>
    <w:p w:rsidR="00C043E4" w:rsidRDefault="00C043E4" w:rsidP="00C043E4">
      <w:pPr>
        <w:ind w:firstLine="420"/>
        <w:jc w:val="left"/>
        <w:rPr>
          <w:lang w:val="fr-FR"/>
        </w:rPr>
      </w:pPr>
      <w:r w:rsidRPr="0079602E">
        <w:rPr>
          <w:rFonts w:hint="eastAsia"/>
          <w:lang w:val="fr-FR"/>
        </w:rPr>
        <w:t>Portal</w:t>
      </w:r>
      <w:r>
        <w:rPr>
          <w:rFonts w:hint="eastAsia"/>
        </w:rPr>
        <w:t>通过该接口向</w:t>
      </w:r>
      <w:r w:rsidRPr="0079602E">
        <w:rPr>
          <w:rFonts w:hint="eastAsia"/>
          <w:lang w:val="fr-FR"/>
        </w:rPr>
        <w:t>UserProfile</w:t>
      </w:r>
      <w:r>
        <w:rPr>
          <w:rFonts w:hint="eastAsia"/>
        </w:rPr>
        <w:t>发起请求。</w:t>
      </w:r>
      <w:r w:rsidR="00C2533F">
        <w:rPr>
          <w:rFonts w:hint="eastAsia"/>
        </w:rPr>
        <w:t>仅供管理员调用。</w:t>
      </w:r>
    </w:p>
    <w:p w:rsidR="00C043E4" w:rsidRDefault="00C043E4" w:rsidP="00407B6C">
      <w:pPr>
        <w:pStyle w:val="41"/>
        <w:rPr>
          <w:lang w:val="fr-FR"/>
        </w:rPr>
      </w:pPr>
      <w:r>
        <w:rPr>
          <w:lang w:val="fr-FR"/>
        </w:rPr>
        <w:t xml:space="preserve">API </w:t>
      </w:r>
      <w:r>
        <w:rPr>
          <w:rFonts w:hint="eastAsia"/>
        </w:rPr>
        <w:t>原型</w:t>
      </w:r>
    </w:p>
    <w:p w:rsidR="00C043E4" w:rsidRPr="00172B1E" w:rsidRDefault="00C043E4" w:rsidP="00C043E4">
      <w:pPr>
        <w:ind w:firstLine="420"/>
        <w:rPr>
          <w:lang w:val="fr-FR"/>
        </w:rPr>
      </w:pPr>
      <w:r>
        <w:rPr>
          <w:rFonts w:hint="eastAsia"/>
          <w:lang w:val="fr-FR"/>
        </w:rPr>
        <w:t xml:space="preserve">UpdUserValidStatusRsp </w:t>
      </w:r>
      <w:r w:rsidRPr="005D449C">
        <w:rPr>
          <w:rFonts w:ascii="Verdana" w:hAnsi="Verdana" w:hint="eastAsia"/>
          <w:lang w:val="fr-FR"/>
        </w:rPr>
        <w:t>void</w:t>
      </w:r>
      <w:r w:rsidRPr="005D449C">
        <w:rPr>
          <w:rFonts w:hint="eastAsia"/>
          <w:lang w:val="fr-FR"/>
        </w:rPr>
        <w:t xml:space="preserve"> </w:t>
      </w:r>
      <w:r>
        <w:rPr>
          <w:rFonts w:hint="eastAsia"/>
          <w:lang w:val="fr-FR"/>
        </w:rPr>
        <w:t>updUserValidStatus</w:t>
      </w:r>
      <w:r w:rsidRPr="005D449C">
        <w:rPr>
          <w:lang w:val="fr-FR"/>
        </w:rPr>
        <w:t>(</w:t>
      </w:r>
      <w:r>
        <w:rPr>
          <w:rFonts w:hint="eastAsia"/>
          <w:lang w:val="fr-FR"/>
        </w:rPr>
        <w:t>UpdUserValidStatusReq updUserValidStatusReq</w:t>
      </w:r>
      <w:r w:rsidRPr="005D449C">
        <w:rPr>
          <w:lang w:val="fr-FR"/>
        </w:rPr>
        <w:t>)</w:t>
      </w:r>
      <w:r w:rsidRPr="005D449C">
        <w:rPr>
          <w:rFonts w:hint="eastAsia"/>
          <w:lang w:val="fr-FR"/>
        </w:rPr>
        <w:t xml:space="preserve"> throws </w:t>
      </w:r>
      <w:r>
        <w:rPr>
          <w:rFonts w:hint="eastAsia"/>
          <w:lang w:val="fr-FR"/>
        </w:rPr>
        <w:t>CException</w:t>
      </w:r>
    </w:p>
    <w:p w:rsidR="00C043E4" w:rsidRDefault="00C043E4" w:rsidP="00407B6C">
      <w:pPr>
        <w:pStyle w:val="41"/>
      </w:pPr>
      <w:r>
        <w:rPr>
          <w:rFonts w:hint="eastAsia"/>
        </w:rPr>
        <w:t>输入参数</w:t>
      </w:r>
    </w:p>
    <w:p w:rsidR="00C043E4" w:rsidRPr="00F542DD" w:rsidRDefault="00C043E4" w:rsidP="00C043E4">
      <w:pPr>
        <w:pStyle w:val="a4"/>
        <w:ind w:firstLine="210"/>
      </w:pPr>
      <w:r>
        <w:rPr>
          <w:rFonts w:hint="eastAsia"/>
          <w:lang w:val="fr-FR"/>
        </w:rPr>
        <w:t>UpdUserValidStatusReq</w:t>
      </w:r>
      <w:r>
        <w:rPr>
          <w:rFonts w:hint="eastAsia"/>
          <w:lang w:val="fr-FR"/>
        </w:rPr>
        <w:t>定义如下：</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1243"/>
        <w:gridCol w:w="709"/>
        <w:gridCol w:w="3733"/>
      </w:tblGrid>
      <w:tr w:rsidR="00C043E4" w:rsidTr="00C07524">
        <w:trPr>
          <w:jc w:val="center"/>
        </w:trPr>
        <w:tc>
          <w:tcPr>
            <w:tcW w:w="2378" w:type="dxa"/>
          </w:tcPr>
          <w:p w:rsidR="00C043E4" w:rsidRDefault="00C043E4" w:rsidP="00C07524">
            <w:pPr>
              <w:pStyle w:val="TAH"/>
              <w:rPr>
                <w:rFonts w:ascii="Verdana" w:hAnsi="Verdana"/>
                <w:lang w:val="fr-FR" w:eastAsia="zh-CN"/>
              </w:rPr>
            </w:pPr>
            <w:r>
              <w:rPr>
                <w:rFonts w:ascii="Verdana" w:hAnsi="Verdana" w:hint="eastAsia"/>
                <w:lang w:val="fr-FR" w:eastAsia="zh-CN"/>
              </w:rPr>
              <w:lastRenderedPageBreak/>
              <w:t>参数名称</w:t>
            </w:r>
          </w:p>
        </w:tc>
        <w:tc>
          <w:tcPr>
            <w:tcW w:w="737" w:type="dxa"/>
          </w:tcPr>
          <w:p w:rsidR="00C043E4" w:rsidRDefault="00C043E4" w:rsidP="00C07524">
            <w:pPr>
              <w:pStyle w:val="TAH"/>
              <w:rPr>
                <w:rFonts w:ascii="Verdana" w:hAnsi="Verdana"/>
                <w:lang w:val="fr-FR" w:eastAsia="zh-CN"/>
              </w:rPr>
            </w:pPr>
            <w:r>
              <w:rPr>
                <w:rFonts w:ascii="Verdana" w:hAnsi="Verdana" w:hint="eastAsia"/>
                <w:lang w:val="fr-FR" w:eastAsia="zh-CN"/>
              </w:rPr>
              <w:t>必须</w:t>
            </w:r>
          </w:p>
        </w:tc>
        <w:tc>
          <w:tcPr>
            <w:tcW w:w="1243" w:type="dxa"/>
          </w:tcPr>
          <w:p w:rsidR="00C043E4" w:rsidRDefault="00C043E4" w:rsidP="00C07524">
            <w:pPr>
              <w:pStyle w:val="TAH"/>
              <w:rPr>
                <w:rFonts w:ascii="Verdana" w:hAnsi="Verdana"/>
                <w:lang w:val="fr-FR" w:eastAsia="zh-CN"/>
              </w:rPr>
            </w:pPr>
            <w:r>
              <w:rPr>
                <w:rFonts w:ascii="Verdana" w:hAnsi="Verdana" w:hint="eastAsia"/>
                <w:lang w:val="fr-FR" w:eastAsia="zh-CN"/>
              </w:rPr>
              <w:t>类型</w:t>
            </w:r>
          </w:p>
        </w:tc>
        <w:tc>
          <w:tcPr>
            <w:tcW w:w="709" w:type="dxa"/>
          </w:tcPr>
          <w:p w:rsidR="00C043E4" w:rsidRDefault="00C043E4" w:rsidP="00C07524">
            <w:pPr>
              <w:pStyle w:val="TAH"/>
              <w:rPr>
                <w:rFonts w:ascii="Verdana" w:hAnsi="Verdana"/>
                <w:lang w:val="fr-FR" w:eastAsia="zh-CN"/>
              </w:rPr>
            </w:pPr>
            <w:r>
              <w:rPr>
                <w:rFonts w:ascii="Verdana" w:hAnsi="Verdana" w:hint="eastAsia"/>
                <w:lang w:val="fr-FR" w:eastAsia="zh-CN"/>
              </w:rPr>
              <w:t>长度</w:t>
            </w:r>
          </w:p>
        </w:tc>
        <w:tc>
          <w:tcPr>
            <w:tcW w:w="3733" w:type="dxa"/>
          </w:tcPr>
          <w:p w:rsidR="00C043E4" w:rsidRDefault="00C043E4" w:rsidP="00C07524">
            <w:pPr>
              <w:pStyle w:val="TAH"/>
              <w:rPr>
                <w:rFonts w:ascii="Verdana" w:hAnsi="Verdana"/>
                <w:lang w:val="fr-FR" w:eastAsia="zh-CN"/>
              </w:rPr>
            </w:pPr>
            <w:r>
              <w:rPr>
                <w:rFonts w:ascii="Verdana" w:hAnsi="Verdana" w:hint="eastAsia"/>
                <w:lang w:val="fr-FR" w:eastAsia="zh-CN"/>
              </w:rPr>
              <w:t>描述信息</w:t>
            </w:r>
          </w:p>
        </w:tc>
      </w:tr>
      <w:tr w:rsidR="00C043E4" w:rsidTr="00C07524">
        <w:trPr>
          <w:jc w:val="center"/>
        </w:trPr>
        <w:tc>
          <w:tcPr>
            <w:tcW w:w="2378" w:type="dxa"/>
          </w:tcPr>
          <w:p w:rsidR="00C043E4" w:rsidRDefault="00C043E4" w:rsidP="00C07524">
            <w:pPr>
              <w:pStyle w:val="TAL"/>
              <w:rPr>
                <w:rFonts w:ascii="宋体" w:hAnsi="宋体"/>
                <w:lang w:val="fr-FR" w:eastAsia="zh-CN"/>
              </w:rPr>
            </w:pPr>
            <w:r>
              <w:rPr>
                <w:rFonts w:hint="eastAsia"/>
                <w:lang w:eastAsia="zh-CN"/>
              </w:rPr>
              <w:t>v</w:t>
            </w:r>
            <w:r>
              <w:t>ersion</w:t>
            </w:r>
          </w:p>
        </w:tc>
        <w:tc>
          <w:tcPr>
            <w:tcW w:w="737" w:type="dxa"/>
          </w:tcPr>
          <w:p w:rsidR="00C043E4" w:rsidRDefault="00C043E4" w:rsidP="00C07524">
            <w:pPr>
              <w:pStyle w:val="TAL"/>
              <w:rPr>
                <w:rFonts w:ascii="宋体" w:hAnsi="宋体"/>
                <w:lang w:eastAsia="zh-CN"/>
              </w:rPr>
            </w:pPr>
            <w:r>
              <w:rPr>
                <w:rFonts w:hint="eastAsia"/>
                <w:lang w:val="fr-FR" w:eastAsia="zh-CN"/>
              </w:rPr>
              <w:t>M</w:t>
            </w:r>
          </w:p>
        </w:tc>
        <w:tc>
          <w:tcPr>
            <w:tcW w:w="1243" w:type="dxa"/>
          </w:tcPr>
          <w:p w:rsidR="00C043E4" w:rsidRDefault="00C043E4" w:rsidP="00C07524">
            <w:pPr>
              <w:pStyle w:val="TAH"/>
              <w:jc w:val="both"/>
              <w:rPr>
                <w:rFonts w:ascii="宋体" w:hAnsi="宋体"/>
                <w:b w:val="0"/>
                <w:lang w:val="fr-FR" w:eastAsia="zh-CN"/>
              </w:rPr>
            </w:pPr>
            <w:r>
              <w:rPr>
                <w:rFonts w:hint="eastAsia"/>
                <w:b w:val="0"/>
                <w:lang w:val="fr-FR" w:eastAsia="zh-CN"/>
              </w:rPr>
              <w:t>String</w:t>
            </w:r>
          </w:p>
        </w:tc>
        <w:tc>
          <w:tcPr>
            <w:tcW w:w="709" w:type="dxa"/>
          </w:tcPr>
          <w:p w:rsidR="00C043E4" w:rsidRDefault="00C043E4" w:rsidP="00C07524">
            <w:pPr>
              <w:rPr>
                <w:rFonts w:ascii="宋体" w:hAnsi="宋体"/>
                <w:lang w:val="fr-FR"/>
              </w:rPr>
            </w:pPr>
            <w:r>
              <w:rPr>
                <w:rFonts w:ascii="Arial" w:hAnsi="Arial" w:hint="eastAsia"/>
                <w:lang w:val="fr-FR"/>
              </w:rPr>
              <w:t>5</w:t>
            </w:r>
          </w:p>
        </w:tc>
        <w:tc>
          <w:tcPr>
            <w:tcW w:w="3733" w:type="dxa"/>
          </w:tcPr>
          <w:p w:rsidR="00C043E4" w:rsidRDefault="00C043E4" w:rsidP="00C07524">
            <w:pPr>
              <w:rPr>
                <w:rFonts w:ascii="Arial" w:hAnsi="Arial"/>
                <w:sz w:val="19"/>
                <w:szCs w:val="19"/>
                <w:lang w:val="en-GB"/>
              </w:rPr>
            </w:pPr>
            <w:r>
              <w:rPr>
                <w:rFonts w:ascii="Arial" w:hAnsi="Arial" w:hint="eastAsia"/>
                <w:sz w:val="19"/>
                <w:szCs w:val="19"/>
                <w:lang w:val="en-GB"/>
              </w:rPr>
              <w:t>协议版本号</w:t>
            </w:r>
          </w:p>
          <w:p w:rsidR="00C043E4" w:rsidRPr="00C8364D" w:rsidRDefault="00C043E4" w:rsidP="00C07524">
            <w:pPr>
              <w:rPr>
                <w:rFonts w:ascii="Arial" w:hAnsi="Arial"/>
                <w:sz w:val="19"/>
                <w:szCs w:val="19"/>
                <w:lang w:val="en-GB"/>
              </w:rPr>
            </w:pPr>
            <w:r>
              <w:rPr>
                <w:rFonts w:ascii="Arial" w:hAnsi="Arial" w:hint="eastAsia"/>
                <w:sz w:val="19"/>
                <w:szCs w:val="19"/>
                <w:lang w:val="en-GB"/>
              </w:rPr>
              <w:t>当前版本为：</w:t>
            </w:r>
            <w:r>
              <w:rPr>
                <w:rFonts w:ascii="Arial" w:hAnsi="Arial" w:hint="eastAsia"/>
                <w:sz w:val="19"/>
                <w:szCs w:val="19"/>
                <w:lang w:val="en-GB"/>
              </w:rPr>
              <w:t>02.01</w:t>
            </w:r>
          </w:p>
        </w:tc>
      </w:tr>
      <w:tr w:rsidR="00C043E4" w:rsidTr="00C07524">
        <w:trPr>
          <w:jc w:val="center"/>
        </w:trPr>
        <w:tc>
          <w:tcPr>
            <w:tcW w:w="2378" w:type="dxa"/>
          </w:tcPr>
          <w:p w:rsidR="00C043E4" w:rsidRDefault="00C043E4" w:rsidP="00C07524">
            <w:pPr>
              <w:pStyle w:val="TAL"/>
              <w:rPr>
                <w:rFonts w:ascii="宋体" w:hAnsi="宋体"/>
                <w:lang w:val="fr-FR" w:eastAsia="zh-CN"/>
              </w:rPr>
            </w:pPr>
            <w:r>
              <w:rPr>
                <w:lang w:val="fr-FR"/>
              </w:rPr>
              <w:t>transactionID</w:t>
            </w:r>
          </w:p>
        </w:tc>
        <w:tc>
          <w:tcPr>
            <w:tcW w:w="737" w:type="dxa"/>
          </w:tcPr>
          <w:p w:rsidR="00C043E4" w:rsidRDefault="00C043E4" w:rsidP="00C07524">
            <w:pPr>
              <w:pStyle w:val="TAL"/>
              <w:rPr>
                <w:rFonts w:ascii="宋体" w:hAnsi="宋体"/>
                <w:lang w:eastAsia="zh-CN"/>
              </w:rPr>
            </w:pPr>
            <w:r>
              <w:rPr>
                <w:rFonts w:hint="eastAsia"/>
                <w:lang w:val="fr-FR" w:eastAsia="zh-CN"/>
              </w:rPr>
              <w:t>M</w:t>
            </w:r>
          </w:p>
        </w:tc>
        <w:tc>
          <w:tcPr>
            <w:tcW w:w="1243" w:type="dxa"/>
          </w:tcPr>
          <w:p w:rsidR="00C043E4" w:rsidRDefault="00C043E4" w:rsidP="00C07524">
            <w:pPr>
              <w:pStyle w:val="TAH"/>
              <w:jc w:val="both"/>
              <w:rPr>
                <w:rFonts w:ascii="宋体" w:hAnsi="宋体"/>
                <w:b w:val="0"/>
                <w:lang w:val="fr-FR" w:eastAsia="zh-CN"/>
              </w:rPr>
            </w:pPr>
            <w:r>
              <w:rPr>
                <w:rFonts w:hint="eastAsia"/>
                <w:b w:val="0"/>
                <w:lang w:val="fr-FR" w:eastAsia="zh-CN"/>
              </w:rPr>
              <w:t>String</w:t>
            </w:r>
          </w:p>
        </w:tc>
        <w:tc>
          <w:tcPr>
            <w:tcW w:w="709" w:type="dxa"/>
          </w:tcPr>
          <w:p w:rsidR="00C043E4" w:rsidRDefault="00C043E4" w:rsidP="00C07524">
            <w:pPr>
              <w:rPr>
                <w:rFonts w:ascii="宋体" w:hAnsi="宋体"/>
                <w:lang w:val="fr-FR"/>
              </w:rPr>
            </w:pPr>
            <w:r>
              <w:rPr>
                <w:rFonts w:ascii="Arial" w:hAnsi="Arial" w:hint="eastAsia"/>
                <w:lang w:val="fr-FR"/>
              </w:rPr>
              <w:t>40</w:t>
            </w:r>
          </w:p>
        </w:tc>
        <w:tc>
          <w:tcPr>
            <w:tcW w:w="3733" w:type="dxa"/>
          </w:tcPr>
          <w:p w:rsidR="00C043E4" w:rsidRDefault="00C043E4" w:rsidP="00C07524">
            <w:pPr>
              <w:rPr>
                <w:rFonts w:ascii="宋体" w:hAnsi="宋体"/>
                <w:sz w:val="19"/>
                <w:szCs w:val="19"/>
                <w:lang w:val="en-GB"/>
              </w:rPr>
            </w:pPr>
            <w:r>
              <w:rPr>
                <w:rFonts w:ascii="Arial" w:hAnsi="Arial" w:hint="eastAsia"/>
                <w:sz w:val="19"/>
                <w:szCs w:val="19"/>
                <w:lang w:val="en-GB"/>
              </w:rPr>
              <w:t>交易流水号</w:t>
            </w:r>
          </w:p>
        </w:tc>
      </w:tr>
      <w:tr w:rsidR="00C043E4" w:rsidTr="00C07524">
        <w:trPr>
          <w:jc w:val="center"/>
        </w:trPr>
        <w:tc>
          <w:tcPr>
            <w:tcW w:w="2378" w:type="dxa"/>
          </w:tcPr>
          <w:p w:rsidR="00C043E4" w:rsidRPr="00C8364D" w:rsidRDefault="00C043E4" w:rsidP="00C07524">
            <w:pPr>
              <w:pStyle w:val="TAL"/>
              <w:rPr>
                <w:lang w:val="fr-FR"/>
              </w:rPr>
            </w:pPr>
            <w:r w:rsidRPr="00C8364D">
              <w:rPr>
                <w:rFonts w:hint="eastAsia"/>
                <w:lang w:val="fr-FR"/>
              </w:rPr>
              <w:t>traceFlag</w:t>
            </w:r>
          </w:p>
        </w:tc>
        <w:tc>
          <w:tcPr>
            <w:tcW w:w="737" w:type="dxa"/>
          </w:tcPr>
          <w:p w:rsidR="00C043E4" w:rsidRPr="00C8364D" w:rsidRDefault="00C043E4" w:rsidP="00C07524">
            <w:pPr>
              <w:spacing w:line="240" w:lineRule="atLeast"/>
              <w:rPr>
                <w:rFonts w:ascii="Arial" w:hAnsi="Arial"/>
                <w:kern w:val="0"/>
                <w:sz w:val="18"/>
                <w:szCs w:val="18"/>
                <w:lang w:val="fr-FR" w:eastAsia="en-US"/>
              </w:rPr>
            </w:pPr>
            <w:r w:rsidRPr="00C8364D">
              <w:rPr>
                <w:rFonts w:ascii="Arial" w:hAnsi="Arial" w:hint="eastAsia"/>
                <w:kern w:val="0"/>
                <w:sz w:val="18"/>
                <w:szCs w:val="18"/>
                <w:lang w:val="fr-FR" w:eastAsia="en-US"/>
              </w:rPr>
              <w:t xml:space="preserve">O </w:t>
            </w:r>
          </w:p>
        </w:tc>
        <w:tc>
          <w:tcPr>
            <w:tcW w:w="1243" w:type="dxa"/>
          </w:tcPr>
          <w:p w:rsidR="00C043E4" w:rsidRPr="00C8364D" w:rsidRDefault="00C043E4" w:rsidP="00C07524">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709" w:type="dxa"/>
          </w:tcPr>
          <w:p w:rsidR="00C043E4" w:rsidRPr="00C8364D" w:rsidRDefault="00C043E4" w:rsidP="00C07524">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3733" w:type="dxa"/>
          </w:tcPr>
          <w:p w:rsidR="00C043E4" w:rsidRPr="00C8364D" w:rsidRDefault="00C043E4" w:rsidP="00C07524">
            <w:pPr>
              <w:spacing w:line="240" w:lineRule="atLeast"/>
              <w:rPr>
                <w:rFonts w:ascii="Arial" w:hAnsi="Arial"/>
                <w:kern w:val="0"/>
                <w:sz w:val="18"/>
                <w:szCs w:val="18"/>
                <w:lang w:val="fr-FR"/>
              </w:rPr>
            </w:pPr>
            <w:r>
              <w:rPr>
                <w:rFonts w:ascii="Arial" w:hAnsi="Arial" w:hint="eastAsia"/>
                <w:kern w:val="0"/>
                <w:sz w:val="18"/>
                <w:szCs w:val="18"/>
                <w:lang w:val="fr-FR"/>
              </w:rPr>
              <w:t>跟踪标志</w:t>
            </w:r>
          </w:p>
        </w:tc>
      </w:tr>
      <w:tr w:rsidR="00C043E4" w:rsidTr="00C07524">
        <w:trPr>
          <w:jc w:val="center"/>
        </w:trPr>
        <w:tc>
          <w:tcPr>
            <w:tcW w:w="2378" w:type="dxa"/>
          </w:tcPr>
          <w:p w:rsidR="00C043E4" w:rsidRDefault="00C043E4" w:rsidP="00C07524">
            <w:pPr>
              <w:pStyle w:val="TAL"/>
              <w:rPr>
                <w:lang w:val="fr-FR" w:eastAsia="zh-CN"/>
              </w:rPr>
            </w:pPr>
            <w:r>
              <w:rPr>
                <w:rFonts w:hint="eastAsia"/>
                <w:lang w:val="fr-FR" w:eastAsia="zh-CN"/>
              </w:rPr>
              <w:t>userID</w:t>
            </w:r>
          </w:p>
        </w:tc>
        <w:tc>
          <w:tcPr>
            <w:tcW w:w="737" w:type="dxa"/>
          </w:tcPr>
          <w:p w:rsidR="00C043E4" w:rsidRDefault="00C043E4" w:rsidP="00C07524">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1243" w:type="dxa"/>
          </w:tcPr>
          <w:p w:rsidR="00C043E4" w:rsidRDefault="005200E4" w:rsidP="00C07524">
            <w:pPr>
              <w:spacing w:line="240" w:lineRule="atLeast"/>
              <w:rPr>
                <w:rFonts w:ascii="Arial" w:hAnsi="Arial"/>
                <w:kern w:val="0"/>
                <w:sz w:val="18"/>
                <w:szCs w:val="18"/>
                <w:lang w:val="fr-FR"/>
              </w:rPr>
            </w:pPr>
            <w:r>
              <w:rPr>
                <w:rFonts w:ascii="Arial" w:hAnsi="Arial"/>
                <w:kern w:val="0"/>
                <w:sz w:val="18"/>
                <w:szCs w:val="18"/>
                <w:lang w:val="fr-FR"/>
              </w:rPr>
              <w:t>Bigint</w:t>
            </w:r>
          </w:p>
        </w:tc>
        <w:tc>
          <w:tcPr>
            <w:tcW w:w="709" w:type="dxa"/>
          </w:tcPr>
          <w:p w:rsidR="00C043E4" w:rsidRDefault="00C043E4" w:rsidP="00C07524">
            <w:pPr>
              <w:spacing w:line="240" w:lineRule="atLeast"/>
              <w:rPr>
                <w:rFonts w:ascii="Arial" w:hAnsi="Arial"/>
                <w:kern w:val="0"/>
                <w:sz w:val="18"/>
                <w:szCs w:val="18"/>
                <w:lang w:val="fr-FR"/>
              </w:rPr>
            </w:pPr>
          </w:p>
        </w:tc>
        <w:tc>
          <w:tcPr>
            <w:tcW w:w="3733" w:type="dxa"/>
          </w:tcPr>
          <w:p w:rsidR="00C043E4" w:rsidRDefault="00C043E4" w:rsidP="00C07524">
            <w:pPr>
              <w:spacing w:line="240" w:lineRule="atLeast"/>
              <w:rPr>
                <w:rFonts w:ascii="Arial" w:hAnsi="Arial"/>
                <w:kern w:val="0"/>
                <w:sz w:val="18"/>
                <w:szCs w:val="18"/>
                <w:lang w:val="fr-FR"/>
              </w:rPr>
            </w:pPr>
            <w:r>
              <w:rPr>
                <w:rFonts w:ascii="Arial" w:hAnsi="Arial" w:hint="eastAsia"/>
                <w:kern w:val="0"/>
                <w:sz w:val="18"/>
                <w:szCs w:val="18"/>
                <w:lang w:val="fr-FR"/>
              </w:rPr>
              <w:t>用户</w:t>
            </w:r>
            <w:r>
              <w:rPr>
                <w:rFonts w:ascii="Arial" w:hAnsi="Arial" w:hint="eastAsia"/>
                <w:kern w:val="0"/>
                <w:sz w:val="18"/>
                <w:szCs w:val="18"/>
                <w:lang w:val="fr-FR"/>
              </w:rPr>
              <w:t>ID</w:t>
            </w:r>
          </w:p>
        </w:tc>
      </w:tr>
      <w:tr w:rsidR="00C043E4" w:rsidTr="00C07524">
        <w:trPr>
          <w:jc w:val="center"/>
        </w:trPr>
        <w:tc>
          <w:tcPr>
            <w:tcW w:w="2378" w:type="dxa"/>
          </w:tcPr>
          <w:p w:rsidR="00C043E4" w:rsidRPr="00C8364D" w:rsidRDefault="00C043E4" w:rsidP="00C07524">
            <w:pPr>
              <w:pStyle w:val="TAL"/>
              <w:rPr>
                <w:lang w:val="fr-FR" w:eastAsia="zh-CN"/>
              </w:rPr>
            </w:pPr>
            <w:r>
              <w:rPr>
                <w:rFonts w:hint="eastAsia"/>
                <w:lang w:val="en-US" w:eastAsia="zh-CN"/>
              </w:rPr>
              <w:t>user</w:t>
            </w:r>
            <w:r>
              <w:rPr>
                <w:rFonts w:hint="eastAsia"/>
                <w:lang w:val="en-US"/>
              </w:rPr>
              <w:t>ValidStatus</w:t>
            </w:r>
          </w:p>
        </w:tc>
        <w:tc>
          <w:tcPr>
            <w:tcW w:w="737" w:type="dxa"/>
          </w:tcPr>
          <w:p w:rsidR="00C043E4" w:rsidRPr="00C8364D" w:rsidRDefault="00C043E4" w:rsidP="00C07524">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1243" w:type="dxa"/>
          </w:tcPr>
          <w:p w:rsidR="00C043E4" w:rsidRDefault="005200E4" w:rsidP="00C07524">
            <w:pPr>
              <w:spacing w:line="240" w:lineRule="atLeast"/>
              <w:rPr>
                <w:rFonts w:ascii="Arial" w:hAnsi="Arial"/>
                <w:kern w:val="0"/>
                <w:sz w:val="18"/>
                <w:szCs w:val="18"/>
                <w:lang w:val="fr-FR"/>
              </w:rPr>
            </w:pPr>
            <w:r>
              <w:rPr>
                <w:rFonts w:ascii="Arial" w:hAnsi="Arial"/>
                <w:kern w:val="0"/>
                <w:sz w:val="18"/>
                <w:szCs w:val="18"/>
                <w:lang w:val="fr-FR"/>
              </w:rPr>
              <w:t>Int</w:t>
            </w:r>
          </w:p>
        </w:tc>
        <w:tc>
          <w:tcPr>
            <w:tcW w:w="709" w:type="dxa"/>
          </w:tcPr>
          <w:p w:rsidR="00C043E4" w:rsidRDefault="00C043E4" w:rsidP="00C07524">
            <w:pPr>
              <w:spacing w:line="240" w:lineRule="atLeast"/>
              <w:rPr>
                <w:rFonts w:ascii="Arial" w:hAnsi="Arial"/>
                <w:kern w:val="0"/>
                <w:sz w:val="18"/>
                <w:szCs w:val="18"/>
                <w:lang w:val="fr-FR"/>
              </w:rPr>
            </w:pPr>
          </w:p>
        </w:tc>
        <w:tc>
          <w:tcPr>
            <w:tcW w:w="3733" w:type="dxa"/>
          </w:tcPr>
          <w:p w:rsidR="00C043E4" w:rsidRDefault="00C043E4" w:rsidP="00C07524">
            <w:pPr>
              <w:spacing w:line="240" w:lineRule="atLeast"/>
              <w:rPr>
                <w:rFonts w:ascii="Arial" w:hAnsi="Arial"/>
                <w:kern w:val="0"/>
                <w:sz w:val="18"/>
                <w:szCs w:val="18"/>
                <w:lang w:val="fr-FR"/>
              </w:rPr>
            </w:pPr>
            <w:r>
              <w:rPr>
                <w:rFonts w:ascii="Arial" w:hAnsi="Arial" w:cs="Arial" w:hint="eastAsia"/>
                <w:sz w:val="18"/>
                <w:szCs w:val="18"/>
              </w:rPr>
              <w:t>用户有效状态</w:t>
            </w:r>
          </w:p>
        </w:tc>
      </w:tr>
      <w:tr w:rsidR="00C043E4" w:rsidTr="00C07524">
        <w:trPr>
          <w:jc w:val="center"/>
        </w:trPr>
        <w:tc>
          <w:tcPr>
            <w:tcW w:w="2378" w:type="dxa"/>
          </w:tcPr>
          <w:p w:rsidR="00C043E4" w:rsidRDefault="00C043E4" w:rsidP="00C07524">
            <w:pPr>
              <w:pStyle w:val="TAL"/>
              <w:rPr>
                <w:rStyle w:val="webdict1"/>
                <w:color w:val="888888"/>
                <w:sz w:val="21"/>
                <w:szCs w:val="21"/>
                <w:lang w:eastAsia="zh-CN"/>
              </w:rPr>
            </w:pPr>
            <w:r>
              <w:rPr>
                <w:rFonts w:hint="eastAsia"/>
                <w:b/>
                <w:bCs/>
              </w:rPr>
              <w:t>reqClientType</w:t>
            </w:r>
          </w:p>
        </w:tc>
        <w:tc>
          <w:tcPr>
            <w:tcW w:w="737" w:type="dxa"/>
          </w:tcPr>
          <w:p w:rsidR="00C043E4" w:rsidRDefault="00C043E4" w:rsidP="00C07524">
            <w:pPr>
              <w:pStyle w:val="TAL"/>
              <w:rPr>
                <w:lang w:val="fr-FR" w:eastAsia="zh-CN"/>
              </w:rPr>
            </w:pPr>
            <w:r>
              <w:rPr>
                <w:rFonts w:hint="eastAsia"/>
                <w:lang w:val="fr-FR"/>
              </w:rPr>
              <w:t>M</w:t>
            </w:r>
          </w:p>
        </w:tc>
        <w:tc>
          <w:tcPr>
            <w:tcW w:w="1243" w:type="dxa"/>
          </w:tcPr>
          <w:p w:rsidR="00C043E4" w:rsidRDefault="005200E4" w:rsidP="00C07524">
            <w:pPr>
              <w:pStyle w:val="TAH"/>
              <w:ind w:left="62"/>
              <w:jc w:val="both"/>
              <w:rPr>
                <w:b w:val="0"/>
                <w:lang w:val="fr-FR" w:eastAsia="zh-CN"/>
              </w:rPr>
            </w:pPr>
            <w:r>
              <w:rPr>
                <w:lang w:val="fr-FR"/>
              </w:rPr>
              <w:t>Int</w:t>
            </w:r>
          </w:p>
        </w:tc>
        <w:tc>
          <w:tcPr>
            <w:tcW w:w="709" w:type="dxa"/>
          </w:tcPr>
          <w:p w:rsidR="00C043E4" w:rsidRDefault="00C043E4" w:rsidP="00C07524">
            <w:pPr>
              <w:pStyle w:val="TAH"/>
              <w:jc w:val="both"/>
              <w:rPr>
                <w:lang w:eastAsia="zh-CN"/>
              </w:rPr>
            </w:pPr>
          </w:p>
        </w:tc>
        <w:tc>
          <w:tcPr>
            <w:tcW w:w="3733" w:type="dxa"/>
          </w:tcPr>
          <w:p w:rsidR="00C043E4" w:rsidRDefault="00C043E4" w:rsidP="00C07524">
            <w:r>
              <w:rPr>
                <w:rFonts w:hint="eastAsia"/>
              </w:rPr>
              <w:t>请求客户端类型</w:t>
            </w:r>
          </w:p>
        </w:tc>
      </w:tr>
    </w:tbl>
    <w:p w:rsidR="00C043E4" w:rsidRDefault="00C043E4" w:rsidP="00407B6C">
      <w:pPr>
        <w:pStyle w:val="41"/>
      </w:pPr>
      <w:r>
        <w:rPr>
          <w:rFonts w:hint="eastAsia"/>
        </w:rPr>
        <w:t>返回值</w:t>
      </w:r>
      <w:r>
        <w:rPr>
          <w:rFonts w:hint="eastAsia"/>
          <w:lang w:val="fr-FR"/>
        </w:rPr>
        <w:t>UpdUserValidStatusRsp</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1243"/>
        <w:gridCol w:w="851"/>
        <w:gridCol w:w="3591"/>
      </w:tblGrid>
      <w:tr w:rsidR="00C043E4" w:rsidTr="00E110E7">
        <w:trPr>
          <w:jc w:val="center"/>
        </w:trPr>
        <w:tc>
          <w:tcPr>
            <w:tcW w:w="2378" w:type="dxa"/>
          </w:tcPr>
          <w:p w:rsidR="00C043E4" w:rsidRDefault="00C043E4" w:rsidP="00C07524">
            <w:pPr>
              <w:pStyle w:val="TAH"/>
              <w:rPr>
                <w:rFonts w:ascii="Verdana" w:hAnsi="Verdana"/>
                <w:lang w:val="fr-FR" w:eastAsia="zh-CN"/>
              </w:rPr>
            </w:pPr>
            <w:r>
              <w:rPr>
                <w:rFonts w:ascii="Verdana" w:hAnsi="Verdana" w:hint="eastAsia"/>
                <w:lang w:val="fr-FR" w:eastAsia="zh-CN"/>
              </w:rPr>
              <w:t>参数名称</w:t>
            </w:r>
          </w:p>
        </w:tc>
        <w:tc>
          <w:tcPr>
            <w:tcW w:w="737" w:type="dxa"/>
          </w:tcPr>
          <w:p w:rsidR="00C043E4" w:rsidRDefault="00C043E4" w:rsidP="00C07524">
            <w:pPr>
              <w:pStyle w:val="TAH"/>
              <w:rPr>
                <w:rFonts w:ascii="Verdana" w:hAnsi="Verdana"/>
                <w:lang w:val="fr-FR" w:eastAsia="zh-CN"/>
              </w:rPr>
            </w:pPr>
            <w:r>
              <w:rPr>
                <w:rFonts w:ascii="Verdana" w:hAnsi="Verdana" w:hint="eastAsia"/>
                <w:lang w:val="fr-FR" w:eastAsia="zh-CN"/>
              </w:rPr>
              <w:t>必须</w:t>
            </w:r>
          </w:p>
        </w:tc>
        <w:tc>
          <w:tcPr>
            <w:tcW w:w="1243" w:type="dxa"/>
          </w:tcPr>
          <w:p w:rsidR="00C043E4" w:rsidRDefault="00C043E4" w:rsidP="00C07524">
            <w:pPr>
              <w:pStyle w:val="TAH"/>
              <w:rPr>
                <w:rFonts w:ascii="Verdana" w:hAnsi="Verdana"/>
                <w:lang w:val="fr-FR" w:eastAsia="zh-CN"/>
              </w:rPr>
            </w:pPr>
            <w:r>
              <w:rPr>
                <w:rFonts w:ascii="Verdana" w:hAnsi="Verdana" w:hint="eastAsia"/>
                <w:lang w:val="fr-FR" w:eastAsia="zh-CN"/>
              </w:rPr>
              <w:t>类型</w:t>
            </w:r>
          </w:p>
        </w:tc>
        <w:tc>
          <w:tcPr>
            <w:tcW w:w="851" w:type="dxa"/>
          </w:tcPr>
          <w:p w:rsidR="00C043E4" w:rsidRDefault="00C043E4" w:rsidP="00C07524">
            <w:pPr>
              <w:pStyle w:val="TAH"/>
              <w:rPr>
                <w:rFonts w:ascii="Verdana" w:hAnsi="Verdana"/>
                <w:lang w:val="fr-FR" w:eastAsia="zh-CN"/>
              </w:rPr>
            </w:pPr>
            <w:r>
              <w:rPr>
                <w:rFonts w:ascii="Verdana" w:hAnsi="Verdana" w:hint="eastAsia"/>
                <w:lang w:val="fr-FR" w:eastAsia="zh-CN"/>
              </w:rPr>
              <w:t>长度</w:t>
            </w:r>
          </w:p>
        </w:tc>
        <w:tc>
          <w:tcPr>
            <w:tcW w:w="3591" w:type="dxa"/>
          </w:tcPr>
          <w:p w:rsidR="00C043E4" w:rsidRDefault="00C043E4" w:rsidP="00C07524">
            <w:pPr>
              <w:pStyle w:val="TAH"/>
              <w:rPr>
                <w:rFonts w:ascii="Verdana" w:hAnsi="Verdana"/>
                <w:lang w:val="fr-FR" w:eastAsia="zh-CN"/>
              </w:rPr>
            </w:pPr>
            <w:r>
              <w:rPr>
                <w:rFonts w:ascii="Verdana" w:hAnsi="Verdana" w:hint="eastAsia"/>
                <w:lang w:val="fr-FR" w:eastAsia="zh-CN"/>
              </w:rPr>
              <w:t>描述信息</w:t>
            </w:r>
          </w:p>
        </w:tc>
      </w:tr>
      <w:tr w:rsidR="00C043E4" w:rsidTr="00E110E7">
        <w:trPr>
          <w:jc w:val="center"/>
        </w:trPr>
        <w:tc>
          <w:tcPr>
            <w:tcW w:w="2378" w:type="dxa"/>
          </w:tcPr>
          <w:p w:rsidR="00C043E4" w:rsidRPr="00E74491" w:rsidRDefault="00C043E4" w:rsidP="00C07524">
            <w:pPr>
              <w:pStyle w:val="TAL"/>
              <w:rPr>
                <w:lang w:val="fr-FR" w:eastAsia="zh-CN"/>
              </w:rPr>
            </w:pPr>
            <w:r w:rsidRPr="00E74491">
              <w:rPr>
                <w:rFonts w:hint="eastAsia"/>
                <w:lang w:val="fr-FR" w:eastAsia="zh-CN"/>
              </w:rPr>
              <w:t>v</w:t>
            </w:r>
            <w:r w:rsidRPr="00E74491">
              <w:rPr>
                <w:lang w:val="fr-FR" w:eastAsia="zh-CN"/>
              </w:rPr>
              <w:t>ersion</w:t>
            </w:r>
          </w:p>
        </w:tc>
        <w:tc>
          <w:tcPr>
            <w:tcW w:w="737" w:type="dxa"/>
          </w:tcPr>
          <w:p w:rsidR="00C043E4" w:rsidRPr="00E74491" w:rsidRDefault="00C043E4" w:rsidP="00C07524">
            <w:pPr>
              <w:pStyle w:val="TAL"/>
              <w:rPr>
                <w:lang w:val="fr-FR" w:eastAsia="zh-CN"/>
              </w:rPr>
            </w:pPr>
            <w:r>
              <w:rPr>
                <w:rFonts w:hint="eastAsia"/>
                <w:lang w:val="fr-FR" w:eastAsia="zh-CN"/>
              </w:rPr>
              <w:t>M</w:t>
            </w:r>
          </w:p>
        </w:tc>
        <w:tc>
          <w:tcPr>
            <w:tcW w:w="1243" w:type="dxa"/>
          </w:tcPr>
          <w:p w:rsidR="00C043E4" w:rsidRPr="00E74491" w:rsidRDefault="00C043E4" w:rsidP="00C07524">
            <w:pPr>
              <w:pStyle w:val="TAH"/>
              <w:ind w:left="62"/>
              <w:jc w:val="both"/>
              <w:rPr>
                <w:b w:val="0"/>
                <w:lang w:val="fr-FR" w:eastAsia="zh-CN"/>
              </w:rPr>
            </w:pPr>
            <w:r>
              <w:rPr>
                <w:rFonts w:hint="eastAsia"/>
                <w:b w:val="0"/>
                <w:lang w:val="fr-FR" w:eastAsia="zh-CN"/>
              </w:rPr>
              <w:t>String</w:t>
            </w:r>
          </w:p>
        </w:tc>
        <w:tc>
          <w:tcPr>
            <w:tcW w:w="851" w:type="dxa"/>
          </w:tcPr>
          <w:p w:rsidR="00C043E4" w:rsidRPr="00E74491" w:rsidRDefault="00C043E4" w:rsidP="00C07524">
            <w:pPr>
              <w:rPr>
                <w:rFonts w:ascii="Arial" w:hAnsi="Arial"/>
                <w:kern w:val="0"/>
                <w:sz w:val="18"/>
                <w:szCs w:val="18"/>
                <w:lang w:val="fr-FR"/>
              </w:rPr>
            </w:pPr>
            <w:r>
              <w:rPr>
                <w:rFonts w:ascii="Arial" w:hAnsi="Arial" w:hint="eastAsia"/>
                <w:kern w:val="0"/>
                <w:sz w:val="18"/>
                <w:szCs w:val="18"/>
                <w:lang w:val="fr-FR"/>
              </w:rPr>
              <w:t>5</w:t>
            </w:r>
          </w:p>
        </w:tc>
        <w:tc>
          <w:tcPr>
            <w:tcW w:w="3591" w:type="dxa"/>
          </w:tcPr>
          <w:p w:rsidR="00C043E4" w:rsidRPr="00E74491" w:rsidRDefault="00C043E4" w:rsidP="00C07524">
            <w:pPr>
              <w:rPr>
                <w:rFonts w:ascii="Arial" w:hAnsi="Arial"/>
                <w:kern w:val="0"/>
                <w:sz w:val="18"/>
                <w:szCs w:val="18"/>
                <w:lang w:val="fr-FR"/>
              </w:rPr>
            </w:pPr>
            <w:r w:rsidRPr="00E74491">
              <w:rPr>
                <w:rFonts w:ascii="Arial" w:hAnsi="Arial" w:hint="eastAsia"/>
                <w:kern w:val="0"/>
                <w:sz w:val="18"/>
                <w:szCs w:val="18"/>
                <w:lang w:val="fr-FR"/>
              </w:rPr>
              <w:t>协议版本号</w:t>
            </w:r>
          </w:p>
        </w:tc>
      </w:tr>
      <w:tr w:rsidR="00C043E4" w:rsidTr="00E110E7">
        <w:trPr>
          <w:jc w:val="center"/>
        </w:trPr>
        <w:tc>
          <w:tcPr>
            <w:tcW w:w="2378" w:type="dxa"/>
          </w:tcPr>
          <w:p w:rsidR="00C043E4" w:rsidRPr="00E74491" w:rsidRDefault="00C043E4" w:rsidP="00C07524">
            <w:pPr>
              <w:pStyle w:val="TAL"/>
              <w:rPr>
                <w:lang w:val="fr-FR" w:eastAsia="zh-CN"/>
              </w:rPr>
            </w:pPr>
            <w:r>
              <w:rPr>
                <w:lang w:val="fr-FR" w:eastAsia="zh-CN"/>
              </w:rPr>
              <w:t>transactionID</w:t>
            </w:r>
          </w:p>
        </w:tc>
        <w:tc>
          <w:tcPr>
            <w:tcW w:w="737" w:type="dxa"/>
          </w:tcPr>
          <w:p w:rsidR="00C043E4" w:rsidRPr="00E74491" w:rsidRDefault="00C043E4" w:rsidP="00C07524">
            <w:pPr>
              <w:pStyle w:val="TAL"/>
              <w:rPr>
                <w:lang w:val="fr-FR" w:eastAsia="zh-CN"/>
              </w:rPr>
            </w:pPr>
            <w:r>
              <w:rPr>
                <w:rFonts w:hint="eastAsia"/>
                <w:lang w:val="fr-FR" w:eastAsia="zh-CN"/>
              </w:rPr>
              <w:t>M</w:t>
            </w:r>
          </w:p>
        </w:tc>
        <w:tc>
          <w:tcPr>
            <w:tcW w:w="1243" w:type="dxa"/>
          </w:tcPr>
          <w:p w:rsidR="00C043E4" w:rsidRPr="00E74491" w:rsidRDefault="00C043E4" w:rsidP="00C07524">
            <w:pPr>
              <w:pStyle w:val="TAH"/>
              <w:ind w:left="62"/>
              <w:jc w:val="both"/>
              <w:rPr>
                <w:b w:val="0"/>
                <w:lang w:val="fr-FR" w:eastAsia="zh-CN"/>
              </w:rPr>
            </w:pPr>
            <w:r>
              <w:rPr>
                <w:rFonts w:hint="eastAsia"/>
                <w:b w:val="0"/>
                <w:lang w:val="fr-FR" w:eastAsia="zh-CN"/>
              </w:rPr>
              <w:t>String</w:t>
            </w:r>
          </w:p>
        </w:tc>
        <w:tc>
          <w:tcPr>
            <w:tcW w:w="851" w:type="dxa"/>
          </w:tcPr>
          <w:p w:rsidR="00C043E4" w:rsidRPr="00E74491" w:rsidRDefault="00C043E4" w:rsidP="00C07524">
            <w:pPr>
              <w:rPr>
                <w:rFonts w:ascii="Arial" w:hAnsi="Arial"/>
                <w:kern w:val="0"/>
                <w:sz w:val="18"/>
                <w:szCs w:val="18"/>
                <w:lang w:val="fr-FR"/>
              </w:rPr>
            </w:pPr>
            <w:r w:rsidRPr="00E74491">
              <w:rPr>
                <w:rFonts w:ascii="Arial" w:hAnsi="Arial" w:hint="eastAsia"/>
                <w:kern w:val="0"/>
                <w:sz w:val="18"/>
                <w:szCs w:val="18"/>
                <w:lang w:val="fr-FR"/>
              </w:rPr>
              <w:t>40</w:t>
            </w:r>
          </w:p>
        </w:tc>
        <w:tc>
          <w:tcPr>
            <w:tcW w:w="3591" w:type="dxa"/>
          </w:tcPr>
          <w:p w:rsidR="00C043E4" w:rsidRPr="00E74491" w:rsidRDefault="00C043E4" w:rsidP="00C07524">
            <w:pPr>
              <w:rPr>
                <w:rFonts w:ascii="Arial" w:hAnsi="Arial"/>
                <w:kern w:val="0"/>
                <w:sz w:val="18"/>
                <w:szCs w:val="18"/>
                <w:lang w:val="fr-FR"/>
              </w:rPr>
            </w:pPr>
            <w:r w:rsidRPr="00E74491">
              <w:rPr>
                <w:rFonts w:ascii="Arial" w:hAnsi="Arial" w:hint="eastAsia"/>
                <w:kern w:val="0"/>
                <w:sz w:val="18"/>
                <w:szCs w:val="18"/>
                <w:lang w:val="fr-FR"/>
              </w:rPr>
              <w:t>消息标识</w:t>
            </w:r>
          </w:p>
        </w:tc>
      </w:tr>
      <w:tr w:rsidR="00C043E4" w:rsidTr="00E110E7">
        <w:trPr>
          <w:jc w:val="center"/>
        </w:trPr>
        <w:tc>
          <w:tcPr>
            <w:tcW w:w="2378" w:type="dxa"/>
          </w:tcPr>
          <w:p w:rsidR="00C043E4" w:rsidRPr="00C8364D" w:rsidRDefault="00C043E4" w:rsidP="00C07524">
            <w:pPr>
              <w:pStyle w:val="TAL"/>
              <w:rPr>
                <w:lang w:val="fr-FR" w:eastAsia="zh-CN"/>
              </w:rPr>
            </w:pPr>
            <w:r w:rsidRPr="00C8364D">
              <w:rPr>
                <w:rFonts w:hint="eastAsia"/>
                <w:lang w:val="fr-FR" w:eastAsia="zh-CN"/>
              </w:rPr>
              <w:t>traceFlag</w:t>
            </w:r>
          </w:p>
        </w:tc>
        <w:tc>
          <w:tcPr>
            <w:tcW w:w="737" w:type="dxa"/>
          </w:tcPr>
          <w:p w:rsidR="00C043E4" w:rsidRPr="00C8364D" w:rsidRDefault="00C043E4" w:rsidP="00C07524">
            <w:pPr>
              <w:spacing w:line="240" w:lineRule="atLeast"/>
              <w:rPr>
                <w:rFonts w:ascii="Arial" w:hAnsi="Arial"/>
                <w:kern w:val="0"/>
                <w:sz w:val="18"/>
                <w:szCs w:val="18"/>
                <w:lang w:val="fr-FR"/>
              </w:rPr>
            </w:pPr>
            <w:r w:rsidRPr="00C8364D">
              <w:rPr>
                <w:rFonts w:ascii="Arial" w:hAnsi="Arial" w:hint="eastAsia"/>
                <w:kern w:val="0"/>
                <w:sz w:val="18"/>
                <w:szCs w:val="18"/>
                <w:lang w:val="fr-FR"/>
              </w:rPr>
              <w:t xml:space="preserve">O </w:t>
            </w:r>
          </w:p>
        </w:tc>
        <w:tc>
          <w:tcPr>
            <w:tcW w:w="1243" w:type="dxa"/>
          </w:tcPr>
          <w:p w:rsidR="00C043E4" w:rsidRPr="00C8364D" w:rsidRDefault="00C043E4" w:rsidP="00C07524">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851" w:type="dxa"/>
          </w:tcPr>
          <w:p w:rsidR="00C043E4" w:rsidRPr="00C8364D" w:rsidRDefault="00C043E4" w:rsidP="00C07524">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3591" w:type="dxa"/>
          </w:tcPr>
          <w:p w:rsidR="00C043E4" w:rsidRPr="00C8364D" w:rsidRDefault="00C043E4" w:rsidP="00C07524">
            <w:pPr>
              <w:spacing w:line="240" w:lineRule="atLeast"/>
              <w:rPr>
                <w:rFonts w:ascii="Arial" w:hAnsi="Arial"/>
                <w:kern w:val="0"/>
                <w:sz w:val="18"/>
                <w:szCs w:val="18"/>
                <w:lang w:val="fr-FR"/>
              </w:rPr>
            </w:pPr>
            <w:r>
              <w:rPr>
                <w:rFonts w:ascii="Arial" w:hAnsi="Arial" w:hint="eastAsia"/>
                <w:kern w:val="0"/>
                <w:sz w:val="18"/>
                <w:szCs w:val="18"/>
                <w:lang w:val="fr-FR"/>
              </w:rPr>
              <w:t>跟踪标志</w:t>
            </w:r>
          </w:p>
        </w:tc>
      </w:tr>
      <w:tr w:rsidR="00C043E4" w:rsidTr="00E110E7">
        <w:trPr>
          <w:jc w:val="center"/>
        </w:trPr>
        <w:tc>
          <w:tcPr>
            <w:tcW w:w="2378" w:type="dxa"/>
          </w:tcPr>
          <w:p w:rsidR="00C043E4" w:rsidRPr="00C8364D" w:rsidRDefault="00C043E4" w:rsidP="00C07524">
            <w:pPr>
              <w:pStyle w:val="TAL"/>
              <w:rPr>
                <w:lang w:val="fr-FR" w:eastAsia="zh-CN"/>
              </w:rPr>
            </w:pPr>
            <w:r>
              <w:rPr>
                <w:rFonts w:hint="eastAsia"/>
                <w:lang w:val="fr-FR" w:eastAsia="zh-CN"/>
              </w:rPr>
              <w:t>userID</w:t>
            </w:r>
          </w:p>
        </w:tc>
        <w:tc>
          <w:tcPr>
            <w:tcW w:w="737" w:type="dxa"/>
          </w:tcPr>
          <w:p w:rsidR="00C043E4" w:rsidRPr="00C8364D" w:rsidRDefault="00C043E4" w:rsidP="00C07524">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1243" w:type="dxa"/>
          </w:tcPr>
          <w:p w:rsidR="00C043E4" w:rsidRDefault="005200E4" w:rsidP="00C07524">
            <w:pPr>
              <w:spacing w:line="240" w:lineRule="atLeast"/>
              <w:rPr>
                <w:rFonts w:ascii="Arial" w:hAnsi="Arial"/>
                <w:kern w:val="0"/>
                <w:sz w:val="18"/>
                <w:szCs w:val="18"/>
                <w:lang w:val="fr-FR"/>
              </w:rPr>
            </w:pPr>
            <w:r>
              <w:rPr>
                <w:rFonts w:ascii="Arial" w:hAnsi="Arial" w:hint="eastAsia"/>
                <w:kern w:val="0"/>
                <w:sz w:val="18"/>
                <w:szCs w:val="18"/>
                <w:lang w:val="fr-FR"/>
              </w:rPr>
              <w:t>Bigint</w:t>
            </w:r>
          </w:p>
        </w:tc>
        <w:tc>
          <w:tcPr>
            <w:tcW w:w="851" w:type="dxa"/>
          </w:tcPr>
          <w:p w:rsidR="00C043E4" w:rsidRDefault="00C043E4" w:rsidP="00C07524">
            <w:pPr>
              <w:spacing w:line="240" w:lineRule="atLeast"/>
              <w:rPr>
                <w:rFonts w:ascii="Arial" w:hAnsi="Arial"/>
                <w:kern w:val="0"/>
                <w:sz w:val="18"/>
                <w:szCs w:val="18"/>
                <w:lang w:val="fr-FR"/>
              </w:rPr>
            </w:pPr>
          </w:p>
        </w:tc>
        <w:tc>
          <w:tcPr>
            <w:tcW w:w="3591" w:type="dxa"/>
          </w:tcPr>
          <w:p w:rsidR="00C043E4" w:rsidRDefault="00C043E4" w:rsidP="00C07524">
            <w:pPr>
              <w:spacing w:line="240" w:lineRule="atLeast"/>
              <w:rPr>
                <w:rFonts w:ascii="Arial" w:hAnsi="Arial"/>
                <w:kern w:val="0"/>
                <w:sz w:val="18"/>
                <w:szCs w:val="18"/>
                <w:lang w:val="fr-FR"/>
              </w:rPr>
            </w:pPr>
            <w:r>
              <w:rPr>
                <w:rFonts w:ascii="Arial" w:hAnsi="Arial" w:hint="eastAsia"/>
                <w:kern w:val="0"/>
                <w:sz w:val="18"/>
                <w:szCs w:val="18"/>
                <w:lang w:val="fr-FR"/>
              </w:rPr>
              <w:t>用户</w:t>
            </w:r>
            <w:r>
              <w:rPr>
                <w:rFonts w:ascii="Arial" w:hAnsi="Arial" w:hint="eastAsia"/>
                <w:kern w:val="0"/>
                <w:sz w:val="18"/>
                <w:szCs w:val="18"/>
                <w:lang w:val="fr-FR"/>
              </w:rPr>
              <w:t>ID</w:t>
            </w:r>
            <w:r>
              <w:rPr>
                <w:rFonts w:ascii="Arial" w:hAnsi="Arial" w:hint="eastAsia"/>
                <w:kern w:val="0"/>
                <w:sz w:val="18"/>
                <w:szCs w:val="18"/>
                <w:lang w:val="fr-FR"/>
              </w:rPr>
              <w:t>（内部）</w:t>
            </w:r>
          </w:p>
        </w:tc>
      </w:tr>
      <w:tr w:rsidR="00C043E4" w:rsidTr="00E110E7">
        <w:trPr>
          <w:jc w:val="center"/>
        </w:trPr>
        <w:tc>
          <w:tcPr>
            <w:tcW w:w="2378" w:type="dxa"/>
          </w:tcPr>
          <w:p w:rsidR="00C043E4" w:rsidRDefault="00C043E4" w:rsidP="00C07524">
            <w:pPr>
              <w:pStyle w:val="TAL"/>
              <w:rPr>
                <w:lang w:val="fr-FR" w:eastAsia="zh-CN"/>
              </w:rPr>
            </w:pPr>
            <w:r>
              <w:rPr>
                <w:rFonts w:hint="eastAsia"/>
                <w:lang w:val="fr-FR" w:eastAsia="zh-CN"/>
              </w:rPr>
              <w:t>updCount</w:t>
            </w:r>
          </w:p>
        </w:tc>
        <w:tc>
          <w:tcPr>
            <w:tcW w:w="737" w:type="dxa"/>
          </w:tcPr>
          <w:p w:rsidR="00C043E4" w:rsidRDefault="00C043E4" w:rsidP="00C07524">
            <w:pPr>
              <w:spacing w:line="240" w:lineRule="atLeast"/>
              <w:rPr>
                <w:rFonts w:ascii="Arial" w:hAnsi="Arial"/>
                <w:kern w:val="0"/>
                <w:sz w:val="18"/>
                <w:szCs w:val="18"/>
                <w:lang w:val="fr-FR"/>
              </w:rPr>
            </w:pPr>
            <w:r>
              <w:rPr>
                <w:rFonts w:hint="eastAsia"/>
                <w:lang w:val="fr-FR"/>
              </w:rPr>
              <w:t>M</w:t>
            </w:r>
          </w:p>
        </w:tc>
        <w:tc>
          <w:tcPr>
            <w:tcW w:w="1243" w:type="dxa"/>
          </w:tcPr>
          <w:p w:rsidR="00C043E4" w:rsidRDefault="005200E4" w:rsidP="00C07524">
            <w:pPr>
              <w:spacing w:line="240" w:lineRule="atLeast"/>
              <w:rPr>
                <w:rFonts w:ascii="Arial" w:hAnsi="Arial"/>
                <w:kern w:val="0"/>
                <w:sz w:val="18"/>
                <w:szCs w:val="18"/>
                <w:lang w:val="fr-FR"/>
              </w:rPr>
            </w:pPr>
            <w:r>
              <w:rPr>
                <w:lang w:val="fr-FR"/>
              </w:rPr>
              <w:t>Int</w:t>
            </w:r>
          </w:p>
        </w:tc>
        <w:tc>
          <w:tcPr>
            <w:tcW w:w="851" w:type="dxa"/>
          </w:tcPr>
          <w:p w:rsidR="00C043E4" w:rsidRDefault="00C043E4" w:rsidP="00C07524">
            <w:pPr>
              <w:spacing w:line="240" w:lineRule="atLeast"/>
              <w:rPr>
                <w:rFonts w:ascii="Arial" w:hAnsi="Arial"/>
                <w:kern w:val="0"/>
                <w:sz w:val="18"/>
                <w:szCs w:val="18"/>
                <w:lang w:val="fr-FR"/>
              </w:rPr>
            </w:pPr>
          </w:p>
        </w:tc>
        <w:tc>
          <w:tcPr>
            <w:tcW w:w="3591" w:type="dxa"/>
          </w:tcPr>
          <w:p w:rsidR="00C043E4" w:rsidRDefault="00C043E4" w:rsidP="00C07524">
            <w:pPr>
              <w:spacing w:line="240" w:lineRule="atLeast"/>
              <w:rPr>
                <w:rFonts w:ascii="Arial" w:hAnsi="Arial"/>
                <w:kern w:val="0"/>
                <w:sz w:val="18"/>
                <w:szCs w:val="18"/>
                <w:lang w:val="fr-FR"/>
              </w:rPr>
            </w:pPr>
            <w:r>
              <w:rPr>
                <w:rFonts w:ascii="Arial" w:hAnsi="Arial" w:hint="eastAsia"/>
                <w:kern w:val="0"/>
                <w:sz w:val="18"/>
                <w:szCs w:val="18"/>
                <w:lang w:val="fr-FR"/>
              </w:rPr>
              <w:t>更改成功条数</w:t>
            </w:r>
          </w:p>
          <w:p w:rsidR="00C043E4" w:rsidRDefault="00C043E4" w:rsidP="00C07524">
            <w:pPr>
              <w:spacing w:line="240" w:lineRule="atLeast"/>
              <w:rPr>
                <w:rFonts w:ascii="Arial" w:hAnsi="Arial"/>
                <w:kern w:val="0"/>
                <w:sz w:val="18"/>
                <w:szCs w:val="18"/>
                <w:lang w:val="fr-FR"/>
              </w:rPr>
            </w:pPr>
            <w:r>
              <w:rPr>
                <w:rFonts w:ascii="Arial" w:hAnsi="Arial" w:hint="eastAsia"/>
                <w:kern w:val="0"/>
                <w:sz w:val="18"/>
                <w:szCs w:val="18"/>
                <w:lang w:val="fr-FR"/>
              </w:rPr>
              <w:t>0</w:t>
            </w:r>
            <w:r>
              <w:rPr>
                <w:rFonts w:ascii="Arial" w:hAnsi="Arial" w:hint="eastAsia"/>
                <w:kern w:val="0"/>
                <w:sz w:val="18"/>
                <w:szCs w:val="18"/>
                <w:lang w:val="fr-FR"/>
              </w:rPr>
              <w:t>无记录</w:t>
            </w:r>
            <w:r>
              <w:rPr>
                <w:rFonts w:ascii="Arial" w:hAnsi="Arial" w:hint="eastAsia"/>
                <w:kern w:val="0"/>
                <w:sz w:val="18"/>
                <w:szCs w:val="18"/>
                <w:lang w:val="fr-FR"/>
              </w:rPr>
              <w:t xml:space="preserve"> </w:t>
            </w:r>
          </w:p>
        </w:tc>
      </w:tr>
    </w:tbl>
    <w:p w:rsidR="00C043E4" w:rsidRDefault="00C043E4" w:rsidP="00C043E4">
      <w:pPr>
        <w:ind w:left="198"/>
      </w:pPr>
    </w:p>
    <w:p w:rsidR="00C043E4" w:rsidRDefault="00C043E4" w:rsidP="00407B6C">
      <w:pPr>
        <w:pStyle w:val="41"/>
      </w:pPr>
      <w:r>
        <w:rPr>
          <w:rFonts w:hint="eastAsia"/>
        </w:rPr>
        <w:t>异常信息</w:t>
      </w:r>
    </w:p>
    <w:p w:rsidR="003A7F02" w:rsidRDefault="003A7F02" w:rsidP="003A7F02">
      <w:pPr>
        <w:pStyle w:val="a4"/>
        <w:ind w:firstLine="210"/>
      </w:pPr>
      <w:r>
        <w:rPr>
          <w:rFonts w:hint="eastAsia"/>
        </w:rPr>
        <w:t>失败则抛出异常</w:t>
      </w:r>
      <w:r>
        <w:rPr>
          <w:rFonts w:hint="eastAsia"/>
        </w:rPr>
        <w:t>CException</w:t>
      </w:r>
      <w:r>
        <w:rPr>
          <w:rFonts w:hint="eastAsia"/>
        </w:rPr>
        <w:t>，具体内容请参考异常码定义文档。</w:t>
      </w:r>
    </w:p>
    <w:p w:rsidR="00EA7518" w:rsidRDefault="00EA7518" w:rsidP="00407B6C">
      <w:pPr>
        <w:pStyle w:val="41"/>
      </w:pPr>
      <w:r>
        <w:rPr>
          <w:rFonts w:hint="eastAsia"/>
        </w:rPr>
        <w:t>Json</w:t>
      </w:r>
      <w:r>
        <w:rPr>
          <w:rFonts w:hint="eastAsia"/>
        </w:rPr>
        <w:t>接口登录认证信息说明</w:t>
      </w:r>
    </w:p>
    <w:p w:rsidR="00EA7518" w:rsidRDefault="00EA7518" w:rsidP="00EA7518">
      <w:r>
        <w:rPr>
          <w:rFonts w:hint="eastAsia"/>
        </w:rPr>
        <w:t xml:space="preserve">   </w:t>
      </w:r>
      <w:r>
        <w:rPr>
          <w:rFonts w:hint="eastAsia"/>
        </w:rPr>
        <w:t>本接口不开放给</w:t>
      </w:r>
      <w:r>
        <w:rPr>
          <w:rFonts w:hint="eastAsia"/>
        </w:rPr>
        <w:t>DBank</w:t>
      </w:r>
      <w:r>
        <w:rPr>
          <w:rFonts w:hint="eastAsia"/>
        </w:rPr>
        <w:t>以外服务器使用。</w:t>
      </w:r>
    </w:p>
    <w:p w:rsidR="00EA7518" w:rsidRPr="003A63A1" w:rsidRDefault="00EA7518" w:rsidP="00EA7518">
      <w:pPr>
        <w:ind w:firstLineChars="150" w:firstLine="315"/>
      </w:pPr>
      <w:r>
        <w:rPr>
          <w:rFonts w:hint="eastAsia"/>
        </w:rPr>
        <w:t>Authorization</w:t>
      </w:r>
      <w:r>
        <w:rPr>
          <w:rFonts w:hint="eastAsia"/>
        </w:rPr>
        <w:t>中暂不需登录认证信息。</w:t>
      </w:r>
    </w:p>
    <w:p w:rsidR="00EA7518" w:rsidRDefault="00EA7518" w:rsidP="003A7F02">
      <w:pPr>
        <w:pStyle w:val="a4"/>
        <w:ind w:firstLine="210"/>
      </w:pPr>
    </w:p>
    <w:p w:rsidR="00C043E4" w:rsidRPr="0026055C" w:rsidRDefault="00C043E4" w:rsidP="00407B6C">
      <w:pPr>
        <w:pStyle w:val="31"/>
        <w:rPr>
          <w:rStyle w:val="210"/>
          <w:lang w:val="fr-FR"/>
        </w:rPr>
      </w:pPr>
      <w:bookmarkStart w:id="201" w:name="_Toc317101328"/>
      <w:r w:rsidRPr="0026055C">
        <w:rPr>
          <w:rStyle w:val="210"/>
          <w:rFonts w:hint="eastAsia"/>
          <w:lang w:val="fr-FR"/>
        </w:rPr>
        <w:t>HTTP(s)</w:t>
      </w:r>
      <w:r>
        <w:rPr>
          <w:rStyle w:val="210"/>
          <w:rFonts w:hint="eastAsia"/>
        </w:rPr>
        <w:t>接口</w:t>
      </w:r>
      <w:bookmarkEnd w:id="201"/>
    </w:p>
    <w:p w:rsidR="00C043E4" w:rsidRDefault="00C043E4" w:rsidP="00C043E4">
      <w:pPr>
        <w:rPr>
          <w:lang w:val="fr-FR"/>
        </w:rPr>
      </w:pPr>
      <w:r>
        <w:rPr>
          <w:rFonts w:hint="eastAsia"/>
          <w:lang w:val="fr-FR"/>
        </w:rPr>
        <w:t>不涉及。</w:t>
      </w:r>
    </w:p>
    <w:p w:rsidR="00AB6ED3" w:rsidRDefault="00AB6ED3" w:rsidP="00AB6ED3">
      <w:pPr>
        <w:pStyle w:val="21"/>
        <w:numPr>
          <w:ilvl w:val="1"/>
          <w:numId w:val="1"/>
        </w:numPr>
        <w:rPr>
          <w:rStyle w:val="210"/>
        </w:rPr>
      </w:pPr>
      <w:bookmarkStart w:id="202" w:name="_Toc317101329"/>
      <w:r>
        <w:rPr>
          <w:rStyle w:val="210"/>
          <w:rFonts w:hint="eastAsia"/>
        </w:rPr>
        <w:t>addLoginAcct</w:t>
      </w:r>
      <w:bookmarkEnd w:id="202"/>
      <w:r w:rsidR="00773898">
        <w:rPr>
          <w:rStyle w:val="210"/>
          <w:rFonts w:hint="eastAsia"/>
        </w:rPr>
        <w:t>（后续不支持此功能）</w:t>
      </w:r>
    </w:p>
    <w:p w:rsidR="00AB6ED3" w:rsidRPr="00B91F27" w:rsidRDefault="003F1820" w:rsidP="00407B6C">
      <w:pPr>
        <w:pStyle w:val="31"/>
      </w:pPr>
      <w:bookmarkStart w:id="203" w:name="_Toc317101330"/>
      <w:r>
        <w:rPr>
          <w:rStyle w:val="210"/>
          <w:rFonts w:hint="eastAsia"/>
        </w:rPr>
        <w:t>JSON</w:t>
      </w:r>
      <w:r>
        <w:rPr>
          <w:rStyle w:val="210"/>
          <w:rFonts w:hint="eastAsia"/>
        </w:rPr>
        <w:t>＋</w:t>
      </w:r>
      <w:r>
        <w:rPr>
          <w:rStyle w:val="210"/>
          <w:rFonts w:hint="eastAsia"/>
        </w:rPr>
        <w:t>SOAP</w:t>
      </w:r>
      <w:r>
        <w:rPr>
          <w:rStyle w:val="210"/>
          <w:rFonts w:hint="eastAsia"/>
        </w:rPr>
        <w:t>接口</w:t>
      </w:r>
      <w:bookmarkEnd w:id="203"/>
    </w:p>
    <w:p w:rsidR="00AB6ED3" w:rsidRDefault="00AB6ED3" w:rsidP="00407B6C">
      <w:pPr>
        <w:pStyle w:val="41"/>
      </w:pPr>
      <w:r>
        <w:rPr>
          <w:rFonts w:hint="eastAsia"/>
        </w:rPr>
        <w:t>描述</w:t>
      </w:r>
    </w:p>
    <w:p w:rsidR="00AB6ED3" w:rsidRDefault="00AB6ED3" w:rsidP="00AB6ED3">
      <w:pPr>
        <w:ind w:firstLine="420"/>
      </w:pPr>
      <w:r>
        <w:rPr>
          <w:rFonts w:hint="eastAsia"/>
        </w:rPr>
        <w:t>用户增加登录账号。</w:t>
      </w:r>
      <w:r>
        <w:rPr>
          <w:rFonts w:hint="eastAsia"/>
        </w:rPr>
        <w:t>AccountServer</w:t>
      </w:r>
      <w:r>
        <w:rPr>
          <w:rFonts w:hint="eastAsia"/>
        </w:rPr>
        <w:t>或</w:t>
      </w:r>
      <w:r>
        <w:rPr>
          <w:rFonts w:hint="eastAsia"/>
        </w:rPr>
        <w:t>Portal</w:t>
      </w:r>
      <w:r>
        <w:rPr>
          <w:rFonts w:hint="eastAsia"/>
        </w:rPr>
        <w:t>通过该接口向</w:t>
      </w:r>
      <w:r>
        <w:rPr>
          <w:rFonts w:hint="eastAsia"/>
        </w:rPr>
        <w:t>UserProfile</w:t>
      </w:r>
      <w:r>
        <w:rPr>
          <w:rFonts w:hint="eastAsia"/>
        </w:rPr>
        <w:t>发起请求。</w:t>
      </w:r>
    </w:p>
    <w:p w:rsidR="00AB6ED3" w:rsidRDefault="00AB6ED3" w:rsidP="00AB6ED3">
      <w:pPr>
        <w:ind w:firstLine="420"/>
      </w:pPr>
      <w:r>
        <w:rPr>
          <w:rFonts w:hint="eastAsia"/>
        </w:rPr>
        <w:lastRenderedPageBreak/>
        <w:t>如果增加邮箱账号，则给用户发送激活邮箱链接。</w:t>
      </w:r>
    </w:p>
    <w:p w:rsidR="00AB6ED3" w:rsidRDefault="00AB6ED3" w:rsidP="00AB6ED3">
      <w:pPr>
        <w:tabs>
          <w:tab w:val="left" w:pos="-720"/>
          <w:tab w:val="left" w:pos="0"/>
          <w:tab w:val="left" w:pos="405"/>
          <w:tab w:val="left" w:pos="1440"/>
          <w:tab w:val="left" w:pos="2160"/>
          <w:tab w:val="left" w:pos="2880"/>
          <w:tab w:val="left" w:pos="3600"/>
          <w:tab w:val="left" w:pos="4320"/>
        </w:tabs>
        <w:autoSpaceDE w:val="0"/>
        <w:autoSpaceDN w:val="0"/>
        <w:adjustRightInd w:val="0"/>
      </w:pPr>
      <w:r>
        <w:rPr>
          <w:rFonts w:hint="eastAsia"/>
        </w:rPr>
        <w:tab/>
        <w:t>1</w:t>
      </w:r>
      <w:r>
        <w:rPr>
          <w:rFonts w:hint="eastAsia"/>
        </w:rPr>
        <w:t>）</w:t>
      </w:r>
      <w:r>
        <w:t>E</w:t>
      </w:r>
      <w:r>
        <w:rPr>
          <w:rFonts w:hint="eastAsia"/>
        </w:rPr>
        <w:t>mail</w:t>
      </w:r>
      <w:r>
        <w:rPr>
          <w:rFonts w:hint="eastAsia"/>
        </w:rPr>
        <w:t>内容需要支持根据客户端类型、语言种类配置。（暂只支持中文和英文，非中文按英文处理）。</w:t>
      </w:r>
    </w:p>
    <w:p w:rsidR="00AB6ED3" w:rsidRDefault="00AB6ED3" w:rsidP="00AB6ED3">
      <w:pPr>
        <w:tabs>
          <w:tab w:val="left" w:pos="-720"/>
          <w:tab w:val="left" w:pos="0"/>
          <w:tab w:val="left" w:pos="405"/>
          <w:tab w:val="left" w:pos="1440"/>
          <w:tab w:val="left" w:pos="2160"/>
          <w:tab w:val="left" w:pos="2880"/>
          <w:tab w:val="left" w:pos="3600"/>
          <w:tab w:val="left" w:pos="4320"/>
        </w:tabs>
        <w:autoSpaceDE w:val="0"/>
        <w:autoSpaceDN w:val="0"/>
        <w:adjustRightInd w:val="0"/>
      </w:pPr>
      <w:r>
        <w:rPr>
          <w:rFonts w:hint="eastAsia"/>
        </w:rPr>
        <w:tab/>
        <w:t>2</w:t>
      </w:r>
      <w:r>
        <w:rPr>
          <w:rFonts w:hint="eastAsia"/>
        </w:rPr>
        <w:t>）</w:t>
      </w:r>
      <w:r>
        <w:rPr>
          <w:rFonts w:hint="eastAsia"/>
        </w:rPr>
        <w:t>URL</w:t>
      </w:r>
      <w:r>
        <w:rPr>
          <w:rFonts w:hint="eastAsia"/>
        </w:rPr>
        <w:t>也需要可配置，例如：</w:t>
      </w:r>
    </w:p>
    <w:p w:rsidR="00AB6ED3" w:rsidRDefault="00AB6ED3" w:rsidP="00AB6ED3">
      <w:pPr>
        <w:tabs>
          <w:tab w:val="left" w:pos="-720"/>
          <w:tab w:val="left" w:pos="0"/>
          <w:tab w:val="left" w:pos="405"/>
          <w:tab w:val="left" w:pos="1440"/>
          <w:tab w:val="left" w:pos="2160"/>
          <w:tab w:val="left" w:pos="2880"/>
          <w:tab w:val="left" w:pos="3600"/>
          <w:tab w:val="left" w:pos="4320"/>
        </w:tabs>
        <w:autoSpaceDE w:val="0"/>
        <w:autoSpaceDN w:val="0"/>
        <w:adjustRightInd w:val="0"/>
      </w:pPr>
      <w:r>
        <w:rPr>
          <w:rFonts w:hint="eastAsia"/>
        </w:rPr>
        <w:tab/>
      </w:r>
      <w:r>
        <w:rPr>
          <w:rFonts w:hint="eastAsia"/>
        </w:rPr>
        <w:t>终端云</w:t>
      </w:r>
      <w:r>
        <w:rPr>
          <w:rFonts w:hint="eastAsia"/>
        </w:rPr>
        <w:t>Portal</w:t>
      </w:r>
      <w:r>
        <w:rPr>
          <w:rFonts w:hint="eastAsia"/>
        </w:rPr>
        <w:t>的</w:t>
      </w:r>
      <w:r>
        <w:rPr>
          <w:rFonts w:hint="eastAsia"/>
        </w:rPr>
        <w:t>URL</w:t>
      </w:r>
      <w:r>
        <w:rPr>
          <w:rFonts w:hint="eastAsia"/>
        </w:rPr>
        <w:t>链接格式：</w:t>
      </w:r>
    </w:p>
    <w:p w:rsidR="00AB6ED3" w:rsidRPr="00293541" w:rsidRDefault="00AD07BB" w:rsidP="00AB6ED3">
      <w:pPr>
        <w:tabs>
          <w:tab w:val="left" w:pos="-720"/>
          <w:tab w:val="left" w:pos="0"/>
          <w:tab w:val="left" w:pos="720"/>
          <w:tab w:val="left" w:pos="1440"/>
          <w:tab w:val="left" w:pos="2160"/>
          <w:tab w:val="left" w:pos="2880"/>
          <w:tab w:val="left" w:pos="3600"/>
          <w:tab w:val="left" w:pos="4320"/>
        </w:tabs>
        <w:autoSpaceDE w:val="0"/>
        <w:autoSpaceDN w:val="0"/>
        <w:adjustRightInd w:val="0"/>
        <w:rPr>
          <w:rFonts w:ascii="宋体" w:hAnsi="宋体" w:cs="宋体"/>
          <w:color w:val="000000"/>
          <w:kern w:val="0"/>
          <w:sz w:val="18"/>
          <w:szCs w:val="20"/>
        </w:rPr>
      </w:pPr>
      <w:hyperlink r:id="rId21" w:history="1">
        <w:r w:rsidR="00AB6ED3" w:rsidRPr="00B46449">
          <w:rPr>
            <w:rStyle w:val="aa"/>
            <w:rFonts w:ascii="宋体" w:cs="宋体"/>
            <w:kern w:val="0"/>
            <w:sz w:val="18"/>
            <w:szCs w:val="20"/>
          </w:rPr>
          <w:t>http://portalhost/user/activateEMAIL.</w:t>
        </w:r>
        <w:r w:rsidR="000F1C3E">
          <w:rPr>
            <w:rStyle w:val="aa"/>
            <w:rFonts w:ascii="宋体" w:cs="宋体"/>
            <w:kern w:val="0"/>
            <w:sz w:val="18"/>
            <w:szCs w:val="20"/>
          </w:rPr>
          <w:t>action</w:t>
        </w:r>
        <w:r w:rsidR="00AB6ED3" w:rsidRPr="00B46449">
          <w:rPr>
            <w:rStyle w:val="aa"/>
            <w:rFonts w:ascii="宋体" w:cs="宋体"/>
            <w:kern w:val="0"/>
            <w:sz w:val="18"/>
            <w:szCs w:val="20"/>
          </w:rPr>
          <w:t>?u</w:t>
        </w:r>
        <w:r w:rsidR="00AB6ED3" w:rsidRPr="00B46449">
          <w:rPr>
            <w:rStyle w:val="aa"/>
            <w:rFonts w:ascii="宋体" w:cs="宋体" w:hint="eastAsia"/>
            <w:kern w:val="0"/>
            <w:sz w:val="18"/>
            <w:szCs w:val="20"/>
          </w:rPr>
          <w:t>serID</w:t>
        </w:r>
        <w:r w:rsidR="00AB6ED3" w:rsidRPr="00B46449">
          <w:rPr>
            <w:rStyle w:val="aa"/>
            <w:rFonts w:ascii="宋体" w:cs="宋体"/>
            <w:kern w:val="0"/>
            <w:sz w:val="18"/>
            <w:szCs w:val="20"/>
          </w:rPr>
          <w:t>=XXX&amp;activateEMailCode=XXXXX</w:t>
        </w:r>
      </w:hyperlink>
      <w:r w:rsidR="00AB6ED3">
        <w:rPr>
          <w:rFonts w:ascii="宋体" w:hAnsi="宋体" w:cs="宋体" w:hint="eastAsia"/>
          <w:color w:val="000000"/>
          <w:kern w:val="0"/>
          <w:sz w:val="18"/>
          <w:szCs w:val="20"/>
        </w:rPr>
        <w:t>&amp;eMail=XXX</w:t>
      </w:r>
      <w:r w:rsidR="00AB6ED3">
        <w:rPr>
          <w:rFonts w:ascii="宋体" w:cs="宋体" w:hint="eastAsia"/>
          <w:color w:val="000000"/>
          <w:kern w:val="0"/>
          <w:sz w:val="20"/>
          <w:szCs w:val="20"/>
        </w:rPr>
        <w:t>。</w:t>
      </w:r>
    </w:p>
    <w:p w:rsidR="005F53E8" w:rsidRDefault="005F53E8" w:rsidP="00AB6ED3">
      <w:pPr>
        <w:ind w:firstLine="420"/>
        <w:rPr>
          <w:rFonts w:ascii="宋体" w:cs="宋体"/>
          <w:color w:val="000000"/>
          <w:kern w:val="0"/>
          <w:sz w:val="20"/>
          <w:szCs w:val="20"/>
        </w:rPr>
      </w:pPr>
    </w:p>
    <w:p w:rsidR="00BF2A01" w:rsidRDefault="005F53E8" w:rsidP="005F53E8">
      <w:pPr>
        <w:ind w:firstLine="420"/>
      </w:pPr>
      <w:r>
        <w:rPr>
          <w:rFonts w:hint="eastAsia"/>
        </w:rPr>
        <w:t>注：</w:t>
      </w:r>
      <w:r>
        <w:t>R</w:t>
      </w:r>
      <w:r>
        <w:rPr>
          <w:rFonts w:hint="eastAsia"/>
        </w:rPr>
        <w:t>eqClientType=2 Dbank</w:t>
      </w:r>
      <w:r>
        <w:rPr>
          <w:rFonts w:hint="eastAsia"/>
        </w:rPr>
        <w:t>时，因</w:t>
      </w:r>
      <w:r>
        <w:rPr>
          <w:rFonts w:hint="eastAsia"/>
        </w:rPr>
        <w:t>DBank</w:t>
      </w:r>
      <w:r>
        <w:rPr>
          <w:rFonts w:hint="eastAsia"/>
        </w:rPr>
        <w:t>激活邮件发送需求很多，通过协商</w:t>
      </w:r>
      <w:r>
        <w:rPr>
          <w:rFonts w:hint="eastAsia"/>
        </w:rPr>
        <w:t>UserProfile</w:t>
      </w:r>
      <w:r>
        <w:rPr>
          <w:rFonts w:hint="eastAsia"/>
        </w:rPr>
        <w:t>不发激活邮件，而是仍保留</w:t>
      </w:r>
      <w:r>
        <w:rPr>
          <w:rFonts w:hint="eastAsia"/>
        </w:rPr>
        <w:t>DBank</w:t>
      </w:r>
      <w:r>
        <w:rPr>
          <w:rFonts w:hint="eastAsia"/>
        </w:rPr>
        <w:t>的激活邮件发送逻辑，邮箱验证码也是</w:t>
      </w:r>
      <w:r>
        <w:rPr>
          <w:rFonts w:hint="eastAsia"/>
        </w:rPr>
        <w:t>DBank</w:t>
      </w:r>
      <w:r>
        <w:rPr>
          <w:rFonts w:hint="eastAsia"/>
        </w:rPr>
        <w:t>自己生成。</w:t>
      </w:r>
      <w:r>
        <w:rPr>
          <w:rFonts w:hint="eastAsia"/>
        </w:rPr>
        <w:t>DBank</w:t>
      </w:r>
      <w:r>
        <w:rPr>
          <w:rFonts w:hint="eastAsia"/>
        </w:rPr>
        <w:t>激活后，调</w:t>
      </w:r>
      <w:r w:rsidR="008470A1">
        <w:rPr>
          <w:rFonts w:hint="eastAsia"/>
        </w:rPr>
        <w:t>updAccountState</w:t>
      </w:r>
      <w:r>
        <w:rPr>
          <w:rFonts w:hint="eastAsia"/>
        </w:rPr>
        <w:t>接口将账号置为激活。</w:t>
      </w:r>
    </w:p>
    <w:p w:rsidR="00D40D3F" w:rsidRDefault="00D40D3F" w:rsidP="00D40D3F">
      <w:pPr>
        <w:ind w:firstLine="180"/>
        <w:rPr>
          <w:rFonts w:ascii="宋体" w:cs="宋体"/>
          <w:color w:val="000000"/>
          <w:kern w:val="0"/>
          <w:sz w:val="20"/>
          <w:szCs w:val="20"/>
        </w:rPr>
      </w:pPr>
    </w:p>
    <w:p w:rsidR="007476BE" w:rsidRDefault="00D40D3F" w:rsidP="005F53E8">
      <w:pPr>
        <w:ind w:firstLine="420"/>
        <w:rPr>
          <w:rFonts w:ascii="宋体" w:cs="宋体"/>
          <w:color w:val="000000"/>
          <w:kern w:val="0"/>
          <w:sz w:val="20"/>
          <w:szCs w:val="20"/>
        </w:rPr>
      </w:pPr>
      <w:r>
        <w:rPr>
          <w:rFonts w:ascii="宋体" w:cs="宋体" w:hint="eastAsia"/>
          <w:color w:val="000000"/>
          <w:kern w:val="0"/>
          <w:sz w:val="20"/>
          <w:szCs w:val="20"/>
        </w:rPr>
        <w:t>当账号为手机号码和邮箱时，支持根据</w:t>
      </w:r>
      <w:r w:rsidRPr="00883363">
        <w:rPr>
          <w:rFonts w:ascii="宋体" w:cs="宋体" w:hint="eastAsia"/>
          <w:color w:val="000000"/>
          <w:kern w:val="0"/>
          <w:sz w:val="20"/>
          <w:szCs w:val="20"/>
        </w:rPr>
        <w:t>reqClientType配置不发送</w:t>
      </w:r>
      <w:r>
        <w:rPr>
          <w:rFonts w:ascii="宋体" w:cs="宋体" w:hint="eastAsia"/>
          <w:color w:val="000000"/>
          <w:kern w:val="0"/>
          <w:sz w:val="20"/>
          <w:szCs w:val="20"/>
        </w:rPr>
        <w:t>激活</w:t>
      </w:r>
      <w:r w:rsidRPr="00883363">
        <w:rPr>
          <w:rFonts w:ascii="宋体" w:cs="宋体" w:hint="eastAsia"/>
          <w:color w:val="000000"/>
          <w:kern w:val="0"/>
          <w:sz w:val="20"/>
          <w:szCs w:val="20"/>
        </w:rPr>
        <w:t>短信</w:t>
      </w:r>
      <w:r>
        <w:rPr>
          <w:rFonts w:ascii="宋体" w:cs="宋体" w:hint="eastAsia"/>
          <w:color w:val="000000"/>
          <w:kern w:val="0"/>
          <w:sz w:val="20"/>
          <w:szCs w:val="20"/>
        </w:rPr>
        <w:t>和激活邮件。</w:t>
      </w:r>
    </w:p>
    <w:p w:rsidR="00FA2CF4" w:rsidRDefault="00FA2CF4" w:rsidP="00FA2CF4">
      <w:pPr>
        <w:ind w:left="180"/>
        <w:rPr>
          <w:rFonts w:ascii="宋体" w:hAnsi="宋体"/>
          <w:sz w:val="18"/>
          <w:szCs w:val="18"/>
          <w:lang w:val="en-GB"/>
        </w:rPr>
      </w:pPr>
      <w:r>
        <w:rPr>
          <w:rFonts w:ascii="宋体" w:hAnsi="宋体" w:hint="eastAsia"/>
          <w:sz w:val="18"/>
          <w:szCs w:val="18"/>
          <w:lang w:val="en-GB"/>
        </w:rPr>
        <w:t>2011-11－30版本要求：</w:t>
      </w:r>
    </w:p>
    <w:p w:rsidR="00FA2CF4" w:rsidRPr="00942072" w:rsidRDefault="00FA2CF4" w:rsidP="00FA2CF4">
      <w:pPr>
        <w:ind w:firstLine="180"/>
        <w:rPr>
          <w:sz w:val="16"/>
          <w:szCs w:val="18"/>
        </w:rPr>
      </w:pPr>
      <w:r w:rsidRPr="00942072">
        <w:rPr>
          <w:rFonts w:hint="eastAsia"/>
          <w:sz w:val="20"/>
        </w:rPr>
        <w:t>当从</w:t>
      </w:r>
      <w:r>
        <w:rPr>
          <w:rFonts w:hint="eastAsia"/>
          <w:sz w:val="20"/>
        </w:rPr>
        <w:t>非</w:t>
      </w:r>
      <w:r>
        <w:rPr>
          <w:rFonts w:hint="eastAsia"/>
          <w:sz w:val="20"/>
        </w:rPr>
        <w:t>DBank</w:t>
      </w:r>
      <w:r>
        <w:rPr>
          <w:rFonts w:hint="eastAsia"/>
          <w:sz w:val="20"/>
        </w:rPr>
        <w:t>、</w:t>
      </w:r>
      <w:r>
        <w:rPr>
          <w:rFonts w:hint="eastAsia"/>
          <w:sz w:val="20"/>
        </w:rPr>
        <w:t>HWS</w:t>
      </w:r>
      <w:r w:rsidR="00C93616">
        <w:rPr>
          <w:rFonts w:hint="eastAsia"/>
          <w:sz w:val="20"/>
        </w:rPr>
        <w:t>、天天浏览器、</w:t>
      </w:r>
      <w:r w:rsidR="00C93616">
        <w:rPr>
          <w:rFonts w:hint="eastAsia"/>
          <w:sz w:val="20"/>
        </w:rPr>
        <w:t>Hotalk</w:t>
      </w:r>
      <w:r w:rsidRPr="00942072">
        <w:rPr>
          <w:rFonts w:hint="eastAsia"/>
          <w:sz w:val="20"/>
        </w:rPr>
        <w:t>客户端注册手机号码账号时，要求必须携带短信验证</w:t>
      </w:r>
      <w:r w:rsidR="00F501AB">
        <w:rPr>
          <w:rFonts w:hint="eastAsia"/>
          <w:sz w:val="20"/>
        </w:rPr>
        <w:t>；如果有输入验证码</w:t>
      </w:r>
      <w:r w:rsidRPr="00942072">
        <w:rPr>
          <w:rFonts w:hint="eastAsia"/>
          <w:sz w:val="20"/>
        </w:rPr>
        <w:t>，</w:t>
      </w:r>
      <w:r w:rsidR="00F501AB">
        <w:rPr>
          <w:rFonts w:hint="eastAsia"/>
          <w:sz w:val="20"/>
        </w:rPr>
        <w:t>则</w:t>
      </w:r>
      <w:r w:rsidRPr="00942072">
        <w:rPr>
          <w:rFonts w:hint="eastAsia"/>
          <w:sz w:val="20"/>
        </w:rPr>
        <w:t>以手机账号和验证码类型查验证码表</w:t>
      </w:r>
      <w:r w:rsidRPr="00942072">
        <w:rPr>
          <w:rFonts w:hint="eastAsia"/>
          <w:sz w:val="20"/>
        </w:rPr>
        <w:t>(</w:t>
      </w:r>
      <w:r w:rsidRPr="00942072">
        <w:rPr>
          <w:rFonts w:hint="eastAsia"/>
          <w:sz w:val="20"/>
        </w:rPr>
        <w:t>查等于</w:t>
      </w:r>
      <w:r>
        <w:rPr>
          <w:rFonts w:hint="eastAsia"/>
          <w:sz w:val="20"/>
        </w:rPr>
        <w:t>3</w:t>
      </w:r>
      <w:r>
        <w:rPr>
          <w:rFonts w:hint="eastAsia"/>
          <w:sz w:val="20"/>
        </w:rPr>
        <w:t>录入前验证</w:t>
      </w:r>
      <w:r w:rsidRPr="00942072">
        <w:rPr>
          <w:rFonts w:hint="eastAsia"/>
          <w:sz w:val="20"/>
        </w:rPr>
        <w:t>)</w:t>
      </w:r>
      <w:r w:rsidRPr="00942072">
        <w:rPr>
          <w:rFonts w:hint="eastAsia"/>
          <w:sz w:val="20"/>
        </w:rPr>
        <w:t>，检查验证码合法性：</w:t>
      </w:r>
    </w:p>
    <w:p w:rsidR="00FA2CF4" w:rsidRDefault="00FA2CF4" w:rsidP="00FA2CF4">
      <w:pPr>
        <w:ind w:firstLine="420"/>
        <w:rPr>
          <w:sz w:val="20"/>
        </w:rPr>
      </w:pPr>
      <w:r w:rsidRPr="00942072">
        <w:rPr>
          <w:rFonts w:hint="eastAsia"/>
          <w:sz w:val="20"/>
        </w:rPr>
        <w:t>A</w:t>
      </w:r>
      <w:r w:rsidRPr="00942072">
        <w:rPr>
          <w:rFonts w:hint="eastAsia"/>
          <w:sz w:val="20"/>
        </w:rPr>
        <w:t>）</w:t>
      </w:r>
      <w:r w:rsidRPr="00942072">
        <w:rPr>
          <w:rFonts w:hint="eastAsia"/>
          <w:sz w:val="20"/>
        </w:rPr>
        <w:tab/>
      </w:r>
      <w:r w:rsidRPr="00942072">
        <w:rPr>
          <w:rFonts w:hint="eastAsia"/>
          <w:sz w:val="20"/>
        </w:rPr>
        <w:t>记录是否存在？</w:t>
      </w:r>
    </w:p>
    <w:p w:rsidR="00FA2CF4" w:rsidRDefault="00FA2CF4" w:rsidP="00FA2CF4">
      <w:pPr>
        <w:ind w:firstLine="420"/>
        <w:rPr>
          <w:sz w:val="20"/>
        </w:rPr>
      </w:pPr>
      <w:r w:rsidRPr="00942072">
        <w:rPr>
          <w:rFonts w:hint="eastAsia"/>
          <w:sz w:val="20"/>
        </w:rPr>
        <w:t>B</w:t>
      </w:r>
      <w:r w:rsidRPr="00942072">
        <w:rPr>
          <w:rFonts w:hint="eastAsia"/>
          <w:sz w:val="20"/>
        </w:rPr>
        <w:t>）</w:t>
      </w:r>
      <w:r w:rsidRPr="00942072">
        <w:rPr>
          <w:rFonts w:hint="eastAsia"/>
          <w:sz w:val="20"/>
        </w:rPr>
        <w:tab/>
      </w:r>
      <w:r w:rsidRPr="00942072">
        <w:rPr>
          <w:rFonts w:hint="eastAsia"/>
          <w:sz w:val="20"/>
        </w:rPr>
        <w:t>验证码是否正确？</w:t>
      </w:r>
    </w:p>
    <w:p w:rsidR="00FA2CF4" w:rsidRPr="00942072" w:rsidRDefault="00FA2CF4" w:rsidP="00FA2CF4">
      <w:pPr>
        <w:ind w:firstLine="420"/>
        <w:rPr>
          <w:sz w:val="20"/>
        </w:rPr>
      </w:pPr>
      <w:r w:rsidRPr="00942072">
        <w:rPr>
          <w:rFonts w:hint="eastAsia"/>
          <w:sz w:val="20"/>
        </w:rPr>
        <w:t>C</w:t>
      </w:r>
      <w:r w:rsidRPr="00942072">
        <w:rPr>
          <w:rFonts w:hint="eastAsia"/>
          <w:sz w:val="20"/>
        </w:rPr>
        <w:t>）</w:t>
      </w:r>
      <w:r w:rsidRPr="00942072">
        <w:rPr>
          <w:rFonts w:hint="eastAsia"/>
          <w:sz w:val="20"/>
        </w:rPr>
        <w:tab/>
      </w:r>
      <w:r w:rsidRPr="00942072">
        <w:rPr>
          <w:rFonts w:hint="eastAsia"/>
          <w:sz w:val="20"/>
        </w:rPr>
        <w:t>验证码是否过期？</w:t>
      </w:r>
    </w:p>
    <w:p w:rsidR="00FA2CF4" w:rsidRDefault="00FA2CF4" w:rsidP="00FA2CF4">
      <w:pPr>
        <w:ind w:firstLine="420"/>
        <w:rPr>
          <w:sz w:val="20"/>
        </w:rPr>
      </w:pPr>
      <w:r w:rsidRPr="00942072">
        <w:rPr>
          <w:rFonts w:hint="eastAsia"/>
          <w:sz w:val="20"/>
        </w:rPr>
        <w:t>如果以上检查不通过，则返回错误；否则可继续后面逻辑</w:t>
      </w:r>
      <w:r w:rsidR="0004609F">
        <w:rPr>
          <w:rFonts w:hint="eastAsia"/>
          <w:sz w:val="20"/>
        </w:rPr>
        <w:t>，并激活账号</w:t>
      </w:r>
      <w:r w:rsidRPr="00942072">
        <w:rPr>
          <w:rFonts w:hint="eastAsia"/>
          <w:sz w:val="20"/>
        </w:rPr>
        <w:t>。</w:t>
      </w:r>
    </w:p>
    <w:p w:rsidR="00690152" w:rsidRDefault="00690152" w:rsidP="00FA2CF4">
      <w:pPr>
        <w:ind w:firstLine="420"/>
        <w:rPr>
          <w:sz w:val="20"/>
        </w:rPr>
      </w:pPr>
    </w:p>
    <w:p w:rsidR="00690152" w:rsidRDefault="00690152" w:rsidP="00690152">
      <w:pPr>
        <w:ind w:left="180" w:firstLine="420"/>
      </w:pPr>
      <w:r>
        <w:rPr>
          <w:rFonts w:hint="eastAsia"/>
        </w:rPr>
        <w:t>增加支持上行短信验证：</w:t>
      </w:r>
    </w:p>
    <w:p w:rsidR="00690152" w:rsidRDefault="00690152" w:rsidP="00690152">
      <w:pPr>
        <w:ind w:left="180" w:firstLine="420"/>
      </w:pPr>
      <w:r>
        <w:rPr>
          <w:rFonts w:hint="eastAsia"/>
        </w:rPr>
        <w:t>1</w:t>
      </w:r>
      <w:r>
        <w:rPr>
          <w:rFonts w:hint="eastAsia"/>
        </w:rPr>
        <w:t>）上行短信验证码由上行短信服务接受，并解析保存到短信上行验证码表</w:t>
      </w:r>
      <w:r>
        <w:rPr>
          <w:rFonts w:hint="eastAsia"/>
        </w:rPr>
        <w:t>T_ID_UpAuthCode</w:t>
      </w:r>
      <w:r>
        <w:rPr>
          <w:rFonts w:hint="eastAsia"/>
        </w:rPr>
        <w:t>中。</w:t>
      </w:r>
    </w:p>
    <w:p w:rsidR="00690152" w:rsidRDefault="00690152" w:rsidP="00690152">
      <w:pPr>
        <w:ind w:left="180" w:firstLine="420"/>
      </w:pPr>
      <w:r>
        <w:rPr>
          <w:rFonts w:hint="eastAsia"/>
        </w:rPr>
        <w:t>2</w:t>
      </w:r>
      <w:r>
        <w:rPr>
          <w:rFonts w:hint="eastAsia"/>
        </w:rPr>
        <w:t>）本接口中可携带上行短信验证码进行验证。</w:t>
      </w:r>
    </w:p>
    <w:p w:rsidR="00690152" w:rsidRDefault="00690152" w:rsidP="00690152">
      <w:pPr>
        <w:ind w:left="180" w:firstLine="420"/>
      </w:pPr>
      <w:r>
        <w:rPr>
          <w:rFonts w:hint="eastAsia"/>
        </w:rPr>
        <w:t>3</w:t>
      </w:r>
      <w:r>
        <w:rPr>
          <w:rFonts w:hint="eastAsia"/>
        </w:rPr>
        <w:t>）因业务设计为不让用户输入手机号码，且又不能自动获取用户手机号码，所以</w:t>
      </w:r>
      <w:r>
        <w:rPr>
          <w:rFonts w:hint="eastAsia"/>
          <w:lang w:val="fr-FR"/>
        </w:rPr>
        <w:t>userAccount</w:t>
      </w:r>
      <w:r>
        <w:rPr>
          <w:rFonts w:hint="eastAsia"/>
        </w:rPr>
        <w:t>字段可填写虚拟手机号码，格式：</w:t>
      </w:r>
      <w:r>
        <w:rPr>
          <w:rFonts w:hint="eastAsia"/>
        </w:rPr>
        <w:t>virtualphone=deviceId</w:t>
      </w:r>
      <w:r>
        <w:rPr>
          <w:rFonts w:hint="eastAsia"/>
        </w:rPr>
        <w:t>。</w:t>
      </w:r>
    </w:p>
    <w:p w:rsidR="00690152" w:rsidRDefault="00690152" w:rsidP="00690152">
      <w:pPr>
        <w:ind w:left="180" w:firstLine="420"/>
      </w:pPr>
      <w:r>
        <w:rPr>
          <w:rFonts w:hint="eastAsia"/>
        </w:rPr>
        <w:t>4) UP</w:t>
      </w:r>
      <w:r>
        <w:rPr>
          <w:rFonts w:hint="eastAsia"/>
        </w:rPr>
        <w:t>判断是虚拟手机号码，则解析获取</w:t>
      </w:r>
      <w:r>
        <w:rPr>
          <w:rFonts w:hint="eastAsia"/>
        </w:rPr>
        <w:t>deviceId</w:t>
      </w:r>
      <w:r>
        <w:rPr>
          <w:rFonts w:hint="eastAsia"/>
        </w:rPr>
        <w:t>，并查短信上行验证码表，获取手机号码，替换接口中的</w:t>
      </w:r>
      <w:r>
        <w:rPr>
          <w:rFonts w:hint="eastAsia"/>
          <w:lang w:val="fr-FR"/>
        </w:rPr>
        <w:t>userAccount</w:t>
      </w:r>
      <w:r>
        <w:rPr>
          <w:rFonts w:hint="eastAsia"/>
        </w:rPr>
        <w:t>字段，完成验证、增加帐号等后续逻辑。</w:t>
      </w:r>
    </w:p>
    <w:p w:rsidR="00690152" w:rsidRPr="00690152" w:rsidRDefault="00C86892" w:rsidP="00C86892">
      <w:r>
        <w:rPr>
          <w:rFonts w:hint="eastAsia"/>
        </w:rPr>
        <w:t>注：同一个类型帐号，</w:t>
      </w:r>
      <w:r>
        <w:rPr>
          <w:rFonts w:hint="eastAsia"/>
        </w:rPr>
        <w:t>1</w:t>
      </w:r>
      <w:r>
        <w:rPr>
          <w:rFonts w:hint="eastAsia"/>
        </w:rPr>
        <w:t>个用户只能加</w:t>
      </w:r>
      <w:r>
        <w:rPr>
          <w:rFonts w:hint="eastAsia"/>
        </w:rPr>
        <w:t>1</w:t>
      </w:r>
      <w:r>
        <w:rPr>
          <w:rFonts w:hint="eastAsia"/>
        </w:rPr>
        <w:t>个。</w:t>
      </w:r>
    </w:p>
    <w:p w:rsidR="00AB6ED3" w:rsidRDefault="00AB6ED3" w:rsidP="00407B6C">
      <w:pPr>
        <w:pStyle w:val="41"/>
      </w:pPr>
      <w:r>
        <w:rPr>
          <w:rFonts w:hint="eastAsia"/>
        </w:rPr>
        <w:t>原型</w:t>
      </w:r>
    </w:p>
    <w:p w:rsidR="00AB6ED3" w:rsidRPr="005D449C" w:rsidRDefault="00AB6ED3" w:rsidP="00AB6ED3">
      <w:pPr>
        <w:ind w:left="198"/>
        <w:jc w:val="left"/>
      </w:pPr>
      <w:r>
        <w:rPr>
          <w:rFonts w:hint="eastAsia"/>
          <w:lang w:val="da-DK"/>
        </w:rPr>
        <w:t>AddLoginAcctRsp addLoginAcct</w:t>
      </w:r>
      <w:r w:rsidRPr="009A7E72">
        <w:rPr>
          <w:lang w:val="da-DK"/>
        </w:rPr>
        <w:t>(</w:t>
      </w:r>
      <w:r>
        <w:rPr>
          <w:rFonts w:hint="eastAsia"/>
          <w:lang w:val="da-DK"/>
        </w:rPr>
        <w:t>AddLoginAcctReq addLoginAcctReq</w:t>
      </w:r>
      <w:r w:rsidRPr="009A7E72">
        <w:rPr>
          <w:lang w:val="da-DK"/>
        </w:rPr>
        <w:t>)</w:t>
      </w:r>
      <w:r w:rsidRPr="00CD7B14">
        <w:rPr>
          <w:rFonts w:hint="eastAsia"/>
        </w:rPr>
        <w:t xml:space="preserve"> </w:t>
      </w:r>
      <w:r w:rsidRPr="0062068B">
        <w:rPr>
          <w:rFonts w:hint="eastAsia"/>
        </w:rPr>
        <w:t xml:space="preserve">throws </w:t>
      </w:r>
      <w:r>
        <w:rPr>
          <w:rFonts w:hint="eastAsia"/>
        </w:rPr>
        <w:t>CException</w:t>
      </w:r>
    </w:p>
    <w:p w:rsidR="00AB6ED3" w:rsidRDefault="00AB6ED3" w:rsidP="00407B6C">
      <w:pPr>
        <w:pStyle w:val="41"/>
      </w:pPr>
      <w:r>
        <w:rPr>
          <w:rFonts w:hint="eastAsia"/>
        </w:rPr>
        <w:t>输入参数</w:t>
      </w:r>
    </w:p>
    <w:p w:rsidR="00AB6ED3" w:rsidRDefault="00AB6ED3" w:rsidP="00AB6ED3">
      <w:pPr>
        <w:ind w:left="198"/>
      </w:pPr>
      <w:r>
        <w:rPr>
          <w:rFonts w:hint="eastAsia"/>
          <w:lang w:val="da-DK"/>
        </w:rPr>
        <w:t>AddLoginAcctReq</w:t>
      </w:r>
      <w:r>
        <w:rPr>
          <w:rFonts w:hint="eastAsia"/>
          <w:lang w:val="da-DK"/>
        </w:rPr>
        <w:t>属性如下：</w:t>
      </w:r>
    </w:p>
    <w:tbl>
      <w:tblPr>
        <w:tblW w:w="8796" w:type="dxa"/>
        <w:jc w:val="center"/>
        <w:tblInd w:w="2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84"/>
        <w:gridCol w:w="731"/>
        <w:gridCol w:w="1091"/>
        <w:gridCol w:w="850"/>
        <w:gridCol w:w="4440"/>
      </w:tblGrid>
      <w:tr w:rsidR="00AB6ED3" w:rsidTr="00E110E7">
        <w:trPr>
          <w:jc w:val="center"/>
        </w:trPr>
        <w:tc>
          <w:tcPr>
            <w:tcW w:w="1684" w:type="dxa"/>
            <w:shd w:val="clear" w:color="auto" w:fill="99CCFF"/>
          </w:tcPr>
          <w:p w:rsidR="00AB6ED3" w:rsidRDefault="00AB6ED3" w:rsidP="00D07B57">
            <w:pPr>
              <w:pStyle w:val="TAH"/>
              <w:rPr>
                <w:rFonts w:ascii="Verdana" w:hAnsi="Verdana"/>
                <w:lang w:val="fr-FR" w:eastAsia="zh-CN"/>
              </w:rPr>
            </w:pPr>
            <w:r>
              <w:rPr>
                <w:rFonts w:ascii="Verdana" w:hAnsi="Verdana" w:hint="eastAsia"/>
                <w:lang w:val="fr-FR" w:eastAsia="zh-CN"/>
              </w:rPr>
              <w:lastRenderedPageBreak/>
              <w:t>参数名称</w:t>
            </w:r>
          </w:p>
        </w:tc>
        <w:tc>
          <w:tcPr>
            <w:tcW w:w="731" w:type="dxa"/>
            <w:shd w:val="clear" w:color="auto" w:fill="99CCFF"/>
          </w:tcPr>
          <w:p w:rsidR="00AB6ED3" w:rsidRDefault="00AB6ED3" w:rsidP="00D07B57">
            <w:pPr>
              <w:pStyle w:val="TAH"/>
              <w:rPr>
                <w:rFonts w:ascii="Verdana" w:hAnsi="Verdana"/>
                <w:lang w:val="fr-FR" w:eastAsia="zh-CN"/>
              </w:rPr>
            </w:pPr>
            <w:r>
              <w:rPr>
                <w:rFonts w:ascii="Verdana" w:hAnsi="Verdana" w:hint="eastAsia"/>
                <w:lang w:val="fr-FR" w:eastAsia="zh-CN"/>
              </w:rPr>
              <w:t>可选</w:t>
            </w:r>
          </w:p>
        </w:tc>
        <w:tc>
          <w:tcPr>
            <w:tcW w:w="1091" w:type="dxa"/>
            <w:shd w:val="clear" w:color="auto" w:fill="99CCFF"/>
          </w:tcPr>
          <w:p w:rsidR="00AB6ED3" w:rsidRDefault="00AB6ED3" w:rsidP="00D07B57">
            <w:pPr>
              <w:pStyle w:val="TAH"/>
              <w:rPr>
                <w:rFonts w:ascii="Verdana" w:hAnsi="Verdana"/>
                <w:lang w:val="fr-FR" w:eastAsia="zh-CN"/>
              </w:rPr>
            </w:pPr>
            <w:r>
              <w:rPr>
                <w:rFonts w:ascii="Verdana" w:hAnsi="Verdana" w:hint="eastAsia"/>
                <w:lang w:val="fr-FR" w:eastAsia="zh-CN"/>
              </w:rPr>
              <w:t>类型</w:t>
            </w:r>
          </w:p>
        </w:tc>
        <w:tc>
          <w:tcPr>
            <w:tcW w:w="850" w:type="dxa"/>
            <w:shd w:val="clear" w:color="auto" w:fill="99CCFF"/>
          </w:tcPr>
          <w:p w:rsidR="00AB6ED3" w:rsidRDefault="00AB6ED3" w:rsidP="00E110E7">
            <w:pPr>
              <w:pStyle w:val="TAH"/>
              <w:rPr>
                <w:rFonts w:ascii="Verdana" w:hAnsi="Verdana"/>
                <w:lang w:val="fr-FR" w:eastAsia="zh-CN"/>
              </w:rPr>
            </w:pPr>
            <w:r>
              <w:rPr>
                <w:rFonts w:ascii="Verdana" w:hAnsi="Verdana" w:hint="eastAsia"/>
                <w:lang w:val="fr-FR" w:eastAsia="zh-CN"/>
              </w:rPr>
              <w:t>长度</w:t>
            </w:r>
            <w:r>
              <w:rPr>
                <w:rFonts w:ascii="Verdana" w:hAnsi="Verdana"/>
                <w:lang w:val="fr-FR" w:eastAsia="zh-CN"/>
              </w:rPr>
              <w:t xml:space="preserve"> </w:t>
            </w:r>
          </w:p>
        </w:tc>
        <w:tc>
          <w:tcPr>
            <w:tcW w:w="4440" w:type="dxa"/>
            <w:shd w:val="clear" w:color="auto" w:fill="99CCFF"/>
          </w:tcPr>
          <w:p w:rsidR="00AB6ED3" w:rsidRDefault="00AB6ED3" w:rsidP="00D07B57">
            <w:pPr>
              <w:pStyle w:val="TAH"/>
              <w:rPr>
                <w:rFonts w:ascii="Verdana" w:hAnsi="Verdana"/>
                <w:lang w:val="fr-FR" w:eastAsia="zh-CN"/>
              </w:rPr>
            </w:pPr>
            <w:r>
              <w:rPr>
                <w:rFonts w:ascii="Verdana" w:hAnsi="Verdana" w:hint="eastAsia"/>
                <w:lang w:val="fr-FR" w:eastAsia="zh-CN"/>
              </w:rPr>
              <w:t>描述信息</w:t>
            </w:r>
          </w:p>
        </w:tc>
      </w:tr>
      <w:tr w:rsidR="00AB6ED3" w:rsidTr="00E110E7">
        <w:trPr>
          <w:jc w:val="center"/>
        </w:trPr>
        <w:tc>
          <w:tcPr>
            <w:tcW w:w="1684" w:type="dxa"/>
          </w:tcPr>
          <w:p w:rsidR="00AB6ED3" w:rsidRPr="00AC2020" w:rsidRDefault="00AB6ED3" w:rsidP="00D07B57">
            <w:pPr>
              <w:pStyle w:val="TAL"/>
              <w:rPr>
                <w:lang w:val="fr-FR" w:eastAsia="zh-CN"/>
              </w:rPr>
            </w:pPr>
            <w:r w:rsidRPr="00AC2020">
              <w:rPr>
                <w:rFonts w:hint="eastAsia"/>
                <w:lang w:val="fr-FR" w:eastAsia="zh-CN"/>
              </w:rPr>
              <w:t>v</w:t>
            </w:r>
            <w:r w:rsidRPr="00AC2020">
              <w:rPr>
                <w:lang w:val="fr-FR" w:eastAsia="zh-CN"/>
              </w:rPr>
              <w:t>ersion</w:t>
            </w:r>
          </w:p>
        </w:tc>
        <w:tc>
          <w:tcPr>
            <w:tcW w:w="731" w:type="dxa"/>
          </w:tcPr>
          <w:p w:rsidR="00AB6ED3" w:rsidRPr="00AC2020" w:rsidRDefault="00AB6ED3" w:rsidP="00D07B57">
            <w:pPr>
              <w:pStyle w:val="TAL"/>
              <w:rPr>
                <w:lang w:val="fr-FR" w:eastAsia="zh-CN"/>
              </w:rPr>
            </w:pPr>
            <w:r>
              <w:rPr>
                <w:rFonts w:hint="eastAsia"/>
                <w:lang w:val="fr-FR" w:eastAsia="zh-CN"/>
              </w:rPr>
              <w:t>M</w:t>
            </w:r>
          </w:p>
        </w:tc>
        <w:tc>
          <w:tcPr>
            <w:tcW w:w="1091" w:type="dxa"/>
          </w:tcPr>
          <w:p w:rsidR="00AB6ED3" w:rsidRPr="00AC2020" w:rsidRDefault="00AB6ED3" w:rsidP="00D07B57">
            <w:pPr>
              <w:pStyle w:val="TAH"/>
              <w:jc w:val="both"/>
              <w:rPr>
                <w:b w:val="0"/>
                <w:lang w:val="fr-FR" w:eastAsia="zh-CN"/>
              </w:rPr>
            </w:pPr>
            <w:r>
              <w:rPr>
                <w:rFonts w:hint="eastAsia"/>
                <w:b w:val="0"/>
                <w:lang w:val="fr-FR" w:eastAsia="zh-CN"/>
              </w:rPr>
              <w:t>String</w:t>
            </w:r>
          </w:p>
        </w:tc>
        <w:tc>
          <w:tcPr>
            <w:tcW w:w="850" w:type="dxa"/>
          </w:tcPr>
          <w:p w:rsidR="00AB6ED3" w:rsidRPr="00AC2020" w:rsidRDefault="00AB6ED3" w:rsidP="00D07B57">
            <w:pPr>
              <w:rPr>
                <w:rFonts w:ascii="Arial" w:hAnsi="Arial"/>
                <w:kern w:val="0"/>
                <w:sz w:val="18"/>
                <w:szCs w:val="18"/>
                <w:lang w:val="fr-FR"/>
              </w:rPr>
            </w:pPr>
            <w:r>
              <w:rPr>
                <w:rFonts w:ascii="Arial" w:hAnsi="Arial" w:hint="eastAsia"/>
                <w:kern w:val="0"/>
                <w:sz w:val="18"/>
                <w:szCs w:val="18"/>
                <w:lang w:val="fr-FR"/>
              </w:rPr>
              <w:t>5</w:t>
            </w:r>
          </w:p>
        </w:tc>
        <w:tc>
          <w:tcPr>
            <w:tcW w:w="4440" w:type="dxa"/>
          </w:tcPr>
          <w:p w:rsidR="00AB6ED3" w:rsidRPr="00AC2020" w:rsidRDefault="00AB6ED3" w:rsidP="00D07B57">
            <w:pPr>
              <w:rPr>
                <w:rFonts w:ascii="Arial" w:hAnsi="Arial"/>
                <w:kern w:val="0"/>
                <w:sz w:val="18"/>
                <w:szCs w:val="18"/>
                <w:lang w:val="fr-FR"/>
              </w:rPr>
            </w:pPr>
            <w:r w:rsidRPr="00AC2020">
              <w:rPr>
                <w:rFonts w:ascii="Arial" w:hAnsi="Arial" w:hint="eastAsia"/>
                <w:kern w:val="0"/>
                <w:sz w:val="18"/>
                <w:szCs w:val="18"/>
                <w:lang w:val="fr-FR"/>
              </w:rPr>
              <w:t>协议版本号</w:t>
            </w:r>
          </w:p>
          <w:p w:rsidR="00AB6ED3" w:rsidRPr="00AC2020" w:rsidRDefault="00AB6ED3" w:rsidP="00D07B57">
            <w:pPr>
              <w:rPr>
                <w:rFonts w:ascii="Arial" w:hAnsi="Arial"/>
                <w:kern w:val="0"/>
                <w:sz w:val="18"/>
                <w:szCs w:val="18"/>
                <w:lang w:val="fr-FR"/>
              </w:rPr>
            </w:pPr>
            <w:r w:rsidRPr="00AC2020">
              <w:rPr>
                <w:rFonts w:ascii="Arial" w:hAnsi="Arial" w:hint="eastAsia"/>
                <w:kern w:val="0"/>
                <w:sz w:val="18"/>
                <w:szCs w:val="18"/>
                <w:lang w:val="fr-FR"/>
              </w:rPr>
              <w:t>当前版本为：</w:t>
            </w:r>
            <w:r>
              <w:rPr>
                <w:rFonts w:ascii="Arial" w:hAnsi="Arial" w:hint="eastAsia"/>
                <w:kern w:val="0"/>
                <w:sz w:val="18"/>
                <w:szCs w:val="18"/>
                <w:lang w:val="fr-FR"/>
              </w:rPr>
              <w:t>01.01</w:t>
            </w:r>
          </w:p>
        </w:tc>
      </w:tr>
      <w:tr w:rsidR="00AB6ED3" w:rsidTr="00E110E7">
        <w:trPr>
          <w:jc w:val="center"/>
        </w:trPr>
        <w:tc>
          <w:tcPr>
            <w:tcW w:w="1684" w:type="dxa"/>
          </w:tcPr>
          <w:p w:rsidR="00AB6ED3" w:rsidRPr="00AC2020" w:rsidRDefault="00AB6ED3" w:rsidP="00D07B57">
            <w:pPr>
              <w:pStyle w:val="TAL"/>
              <w:rPr>
                <w:lang w:val="fr-FR" w:eastAsia="zh-CN"/>
              </w:rPr>
            </w:pPr>
            <w:r>
              <w:rPr>
                <w:lang w:val="fr-FR" w:eastAsia="zh-CN"/>
              </w:rPr>
              <w:t>transactionID</w:t>
            </w:r>
          </w:p>
        </w:tc>
        <w:tc>
          <w:tcPr>
            <w:tcW w:w="731" w:type="dxa"/>
          </w:tcPr>
          <w:p w:rsidR="00AB6ED3" w:rsidRPr="00AC2020" w:rsidRDefault="00AB6ED3" w:rsidP="00D07B57">
            <w:pPr>
              <w:pStyle w:val="TAL"/>
              <w:rPr>
                <w:lang w:val="fr-FR" w:eastAsia="zh-CN"/>
              </w:rPr>
            </w:pPr>
            <w:r>
              <w:rPr>
                <w:rFonts w:hint="eastAsia"/>
                <w:lang w:val="fr-FR" w:eastAsia="zh-CN"/>
              </w:rPr>
              <w:t>M</w:t>
            </w:r>
          </w:p>
        </w:tc>
        <w:tc>
          <w:tcPr>
            <w:tcW w:w="1091" w:type="dxa"/>
          </w:tcPr>
          <w:p w:rsidR="00AB6ED3" w:rsidRPr="00AC2020" w:rsidRDefault="00AB6ED3" w:rsidP="00D07B57">
            <w:pPr>
              <w:pStyle w:val="TAH"/>
              <w:jc w:val="both"/>
              <w:rPr>
                <w:b w:val="0"/>
                <w:lang w:val="fr-FR" w:eastAsia="zh-CN"/>
              </w:rPr>
            </w:pPr>
            <w:r>
              <w:rPr>
                <w:rFonts w:hint="eastAsia"/>
                <w:b w:val="0"/>
                <w:lang w:val="fr-FR" w:eastAsia="zh-CN"/>
              </w:rPr>
              <w:t>String</w:t>
            </w:r>
          </w:p>
        </w:tc>
        <w:tc>
          <w:tcPr>
            <w:tcW w:w="850" w:type="dxa"/>
          </w:tcPr>
          <w:p w:rsidR="00AB6ED3" w:rsidRPr="00AC2020" w:rsidRDefault="00AB6ED3" w:rsidP="00D07B57">
            <w:pPr>
              <w:rPr>
                <w:rFonts w:ascii="Arial" w:hAnsi="Arial"/>
                <w:kern w:val="0"/>
                <w:sz w:val="18"/>
                <w:szCs w:val="18"/>
                <w:lang w:val="fr-FR"/>
              </w:rPr>
            </w:pPr>
            <w:r w:rsidRPr="00AC2020">
              <w:rPr>
                <w:rFonts w:ascii="Arial" w:hAnsi="Arial" w:hint="eastAsia"/>
                <w:kern w:val="0"/>
                <w:sz w:val="18"/>
                <w:szCs w:val="18"/>
                <w:lang w:val="fr-FR"/>
              </w:rPr>
              <w:t>40</w:t>
            </w:r>
          </w:p>
        </w:tc>
        <w:tc>
          <w:tcPr>
            <w:tcW w:w="4440" w:type="dxa"/>
          </w:tcPr>
          <w:p w:rsidR="00AB6ED3" w:rsidRPr="00AC2020" w:rsidRDefault="00AB6ED3" w:rsidP="00D07B57">
            <w:pPr>
              <w:rPr>
                <w:rFonts w:ascii="Arial" w:hAnsi="Arial"/>
                <w:kern w:val="0"/>
                <w:sz w:val="18"/>
                <w:szCs w:val="18"/>
                <w:lang w:val="fr-FR"/>
              </w:rPr>
            </w:pPr>
            <w:r w:rsidRPr="00AC2020">
              <w:rPr>
                <w:rFonts w:ascii="Arial" w:hAnsi="Arial" w:hint="eastAsia"/>
                <w:kern w:val="0"/>
                <w:sz w:val="18"/>
                <w:szCs w:val="18"/>
                <w:lang w:val="fr-FR"/>
              </w:rPr>
              <w:t>交易流水号</w:t>
            </w:r>
          </w:p>
        </w:tc>
      </w:tr>
      <w:tr w:rsidR="00AB6ED3" w:rsidTr="00E110E7">
        <w:trPr>
          <w:jc w:val="center"/>
        </w:trPr>
        <w:tc>
          <w:tcPr>
            <w:tcW w:w="1684" w:type="dxa"/>
          </w:tcPr>
          <w:p w:rsidR="00AB6ED3" w:rsidRPr="00C8364D" w:rsidRDefault="00AB6ED3" w:rsidP="00D07B57">
            <w:pPr>
              <w:pStyle w:val="TAL"/>
              <w:rPr>
                <w:lang w:val="fr-FR" w:eastAsia="zh-CN"/>
              </w:rPr>
            </w:pPr>
            <w:r w:rsidRPr="00C8364D">
              <w:rPr>
                <w:rFonts w:hint="eastAsia"/>
                <w:lang w:val="fr-FR" w:eastAsia="zh-CN"/>
              </w:rPr>
              <w:t>traceFlag</w:t>
            </w:r>
          </w:p>
        </w:tc>
        <w:tc>
          <w:tcPr>
            <w:tcW w:w="731" w:type="dxa"/>
          </w:tcPr>
          <w:p w:rsidR="00AB6ED3" w:rsidRPr="00C8364D" w:rsidRDefault="00AB6ED3" w:rsidP="00D07B57">
            <w:pPr>
              <w:spacing w:line="240" w:lineRule="atLeast"/>
              <w:rPr>
                <w:rFonts w:ascii="Arial" w:hAnsi="Arial"/>
                <w:kern w:val="0"/>
                <w:sz w:val="18"/>
                <w:szCs w:val="18"/>
                <w:lang w:val="fr-FR"/>
              </w:rPr>
            </w:pPr>
            <w:r w:rsidRPr="00C8364D">
              <w:rPr>
                <w:rFonts w:ascii="Arial" w:hAnsi="Arial" w:hint="eastAsia"/>
                <w:kern w:val="0"/>
                <w:sz w:val="18"/>
                <w:szCs w:val="18"/>
                <w:lang w:val="fr-FR"/>
              </w:rPr>
              <w:t xml:space="preserve">O </w:t>
            </w:r>
          </w:p>
        </w:tc>
        <w:tc>
          <w:tcPr>
            <w:tcW w:w="1091" w:type="dxa"/>
          </w:tcPr>
          <w:p w:rsidR="00AB6ED3" w:rsidRPr="00C8364D" w:rsidRDefault="00AB6ED3" w:rsidP="00D07B57">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850" w:type="dxa"/>
          </w:tcPr>
          <w:p w:rsidR="00AB6ED3" w:rsidRPr="00C8364D" w:rsidRDefault="00AB6ED3" w:rsidP="00D07B57">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4440" w:type="dxa"/>
          </w:tcPr>
          <w:p w:rsidR="00AB6ED3" w:rsidRPr="00C8364D" w:rsidRDefault="00AB6ED3" w:rsidP="00D07B57">
            <w:pPr>
              <w:spacing w:line="240" w:lineRule="atLeast"/>
              <w:rPr>
                <w:rFonts w:ascii="Arial" w:hAnsi="Arial"/>
                <w:kern w:val="0"/>
                <w:sz w:val="18"/>
                <w:szCs w:val="18"/>
                <w:lang w:val="fr-FR"/>
              </w:rPr>
            </w:pPr>
            <w:r>
              <w:rPr>
                <w:rFonts w:ascii="Arial" w:hAnsi="Arial" w:hint="eastAsia"/>
                <w:kern w:val="0"/>
                <w:sz w:val="18"/>
                <w:szCs w:val="18"/>
                <w:lang w:val="fr-FR"/>
              </w:rPr>
              <w:t>跟踪标志</w:t>
            </w:r>
          </w:p>
        </w:tc>
      </w:tr>
      <w:tr w:rsidR="00AB6ED3" w:rsidTr="00E110E7">
        <w:trPr>
          <w:jc w:val="center"/>
        </w:trPr>
        <w:tc>
          <w:tcPr>
            <w:tcW w:w="1684" w:type="dxa"/>
          </w:tcPr>
          <w:p w:rsidR="00AB6ED3" w:rsidRPr="00C8364D" w:rsidRDefault="00AB6ED3" w:rsidP="00D07B57">
            <w:pPr>
              <w:pStyle w:val="TAL"/>
              <w:rPr>
                <w:lang w:val="fr-FR" w:eastAsia="zh-CN"/>
              </w:rPr>
            </w:pPr>
            <w:r>
              <w:rPr>
                <w:rFonts w:hint="eastAsia"/>
                <w:lang w:val="fr-FR" w:eastAsia="zh-CN"/>
              </w:rPr>
              <w:t>userID</w:t>
            </w:r>
          </w:p>
        </w:tc>
        <w:tc>
          <w:tcPr>
            <w:tcW w:w="731" w:type="dxa"/>
          </w:tcPr>
          <w:p w:rsidR="00AB6ED3" w:rsidRPr="00C8364D" w:rsidRDefault="00AB6ED3" w:rsidP="00D07B57">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1091" w:type="dxa"/>
          </w:tcPr>
          <w:p w:rsidR="00AB6ED3" w:rsidRDefault="005200E4" w:rsidP="00D07B57">
            <w:pPr>
              <w:spacing w:line="240" w:lineRule="atLeast"/>
              <w:rPr>
                <w:rFonts w:ascii="Arial" w:hAnsi="Arial"/>
                <w:kern w:val="0"/>
                <w:sz w:val="18"/>
                <w:szCs w:val="18"/>
                <w:lang w:val="fr-FR"/>
              </w:rPr>
            </w:pPr>
            <w:r>
              <w:rPr>
                <w:rFonts w:ascii="Arial" w:hAnsi="Arial" w:hint="eastAsia"/>
                <w:kern w:val="0"/>
                <w:sz w:val="18"/>
                <w:szCs w:val="18"/>
                <w:lang w:val="fr-FR"/>
              </w:rPr>
              <w:t>Bigint</w:t>
            </w:r>
          </w:p>
        </w:tc>
        <w:tc>
          <w:tcPr>
            <w:tcW w:w="850" w:type="dxa"/>
          </w:tcPr>
          <w:p w:rsidR="00AB6ED3" w:rsidRDefault="00AB6ED3" w:rsidP="00D07B57">
            <w:pPr>
              <w:spacing w:line="240" w:lineRule="atLeast"/>
              <w:rPr>
                <w:rFonts w:ascii="Arial" w:hAnsi="Arial"/>
                <w:kern w:val="0"/>
                <w:sz w:val="18"/>
                <w:szCs w:val="18"/>
                <w:lang w:val="fr-FR"/>
              </w:rPr>
            </w:pPr>
          </w:p>
        </w:tc>
        <w:tc>
          <w:tcPr>
            <w:tcW w:w="4440" w:type="dxa"/>
          </w:tcPr>
          <w:p w:rsidR="00AB6ED3" w:rsidRDefault="00AB6ED3" w:rsidP="00D07B57">
            <w:pPr>
              <w:spacing w:line="240" w:lineRule="atLeast"/>
              <w:rPr>
                <w:rFonts w:ascii="Arial" w:hAnsi="Arial"/>
                <w:kern w:val="0"/>
                <w:sz w:val="18"/>
                <w:szCs w:val="18"/>
                <w:lang w:val="fr-FR"/>
              </w:rPr>
            </w:pPr>
            <w:r>
              <w:rPr>
                <w:rFonts w:ascii="Arial" w:hAnsi="Arial" w:hint="eastAsia"/>
                <w:kern w:val="0"/>
                <w:sz w:val="18"/>
                <w:szCs w:val="18"/>
                <w:lang w:val="fr-FR"/>
              </w:rPr>
              <w:t>用户</w:t>
            </w:r>
            <w:r>
              <w:rPr>
                <w:rFonts w:ascii="Arial" w:hAnsi="Arial" w:hint="eastAsia"/>
                <w:kern w:val="0"/>
                <w:sz w:val="18"/>
                <w:szCs w:val="18"/>
                <w:lang w:val="fr-FR"/>
              </w:rPr>
              <w:t>ID</w:t>
            </w:r>
            <w:r>
              <w:rPr>
                <w:rFonts w:ascii="Arial" w:hAnsi="Arial" w:hint="eastAsia"/>
                <w:kern w:val="0"/>
                <w:sz w:val="18"/>
                <w:szCs w:val="18"/>
                <w:lang w:val="fr-FR"/>
              </w:rPr>
              <w:t>（内部）</w:t>
            </w:r>
          </w:p>
        </w:tc>
      </w:tr>
      <w:tr w:rsidR="00AB6ED3" w:rsidTr="00E110E7">
        <w:trPr>
          <w:jc w:val="center"/>
        </w:trPr>
        <w:tc>
          <w:tcPr>
            <w:tcW w:w="1684" w:type="dxa"/>
          </w:tcPr>
          <w:p w:rsidR="00AB6ED3" w:rsidRPr="00AC2020" w:rsidRDefault="00AB6ED3" w:rsidP="00D07B57">
            <w:pPr>
              <w:pStyle w:val="TAL"/>
              <w:rPr>
                <w:lang w:val="fr-FR" w:eastAsia="zh-CN"/>
              </w:rPr>
            </w:pPr>
            <w:r>
              <w:rPr>
                <w:rFonts w:hint="eastAsia"/>
                <w:b/>
                <w:bCs/>
              </w:rPr>
              <w:t>reqClientType</w:t>
            </w:r>
          </w:p>
        </w:tc>
        <w:tc>
          <w:tcPr>
            <w:tcW w:w="731" w:type="dxa"/>
          </w:tcPr>
          <w:p w:rsidR="00AB6ED3" w:rsidRPr="00AC2020" w:rsidRDefault="00AB6ED3" w:rsidP="00D07B57">
            <w:pPr>
              <w:pStyle w:val="TAL"/>
              <w:rPr>
                <w:lang w:val="fr-FR" w:eastAsia="zh-CN"/>
              </w:rPr>
            </w:pPr>
            <w:r>
              <w:rPr>
                <w:rFonts w:hint="eastAsia"/>
                <w:lang w:val="fr-FR" w:eastAsia="zh-CN"/>
              </w:rPr>
              <w:t>O</w:t>
            </w:r>
          </w:p>
        </w:tc>
        <w:tc>
          <w:tcPr>
            <w:tcW w:w="1091" w:type="dxa"/>
          </w:tcPr>
          <w:p w:rsidR="00AB6ED3" w:rsidRPr="00AC2020" w:rsidRDefault="005200E4" w:rsidP="00D07B57">
            <w:pPr>
              <w:pStyle w:val="TAL"/>
              <w:rPr>
                <w:lang w:val="fr-FR" w:eastAsia="zh-CN"/>
              </w:rPr>
            </w:pPr>
            <w:r>
              <w:rPr>
                <w:lang w:val="fr-FR"/>
              </w:rPr>
              <w:t>Int</w:t>
            </w:r>
          </w:p>
        </w:tc>
        <w:tc>
          <w:tcPr>
            <w:tcW w:w="850" w:type="dxa"/>
          </w:tcPr>
          <w:p w:rsidR="00AB6ED3" w:rsidRPr="00AC2020" w:rsidRDefault="00AB6ED3" w:rsidP="00D07B57">
            <w:pPr>
              <w:pStyle w:val="TAL"/>
              <w:rPr>
                <w:lang w:val="fr-FR" w:eastAsia="zh-CN"/>
              </w:rPr>
            </w:pPr>
          </w:p>
        </w:tc>
        <w:tc>
          <w:tcPr>
            <w:tcW w:w="4440" w:type="dxa"/>
          </w:tcPr>
          <w:p w:rsidR="00F66C96" w:rsidRPr="00AC2020" w:rsidRDefault="00AB6ED3" w:rsidP="00DC2AB5">
            <w:pPr>
              <w:rPr>
                <w:rFonts w:ascii="Arial" w:hAnsi="Arial"/>
                <w:kern w:val="0"/>
                <w:sz w:val="18"/>
                <w:szCs w:val="18"/>
                <w:lang w:val="fr-FR"/>
              </w:rPr>
            </w:pPr>
            <w:r>
              <w:rPr>
                <w:rFonts w:hint="eastAsia"/>
              </w:rPr>
              <w:t>请求客户端类型</w:t>
            </w:r>
          </w:p>
        </w:tc>
      </w:tr>
      <w:tr w:rsidR="00AB6ED3" w:rsidTr="00E110E7">
        <w:trPr>
          <w:jc w:val="center"/>
        </w:trPr>
        <w:tc>
          <w:tcPr>
            <w:tcW w:w="1684" w:type="dxa"/>
          </w:tcPr>
          <w:p w:rsidR="00AB6ED3" w:rsidRDefault="00AB6ED3" w:rsidP="00D07B57">
            <w:pPr>
              <w:pStyle w:val="TAL"/>
              <w:rPr>
                <w:b/>
                <w:bCs/>
              </w:rPr>
            </w:pPr>
            <w:r>
              <w:rPr>
                <w:rFonts w:hint="eastAsia"/>
                <w:lang w:val="fr-FR" w:eastAsia="zh-CN"/>
              </w:rPr>
              <w:t>accountType</w:t>
            </w:r>
          </w:p>
        </w:tc>
        <w:tc>
          <w:tcPr>
            <w:tcW w:w="731" w:type="dxa"/>
          </w:tcPr>
          <w:p w:rsidR="00AB6ED3" w:rsidRDefault="00AB6ED3" w:rsidP="00D07B57">
            <w:pPr>
              <w:pStyle w:val="TAL"/>
              <w:rPr>
                <w:lang w:val="fr-FR" w:eastAsia="zh-CN"/>
              </w:rPr>
            </w:pPr>
            <w:r>
              <w:rPr>
                <w:rFonts w:hint="eastAsia"/>
                <w:lang w:val="fr-FR"/>
              </w:rPr>
              <w:t>M</w:t>
            </w:r>
          </w:p>
        </w:tc>
        <w:tc>
          <w:tcPr>
            <w:tcW w:w="1091" w:type="dxa"/>
          </w:tcPr>
          <w:p w:rsidR="00AB6ED3" w:rsidRDefault="005200E4" w:rsidP="00D07B57">
            <w:pPr>
              <w:pStyle w:val="TAL"/>
              <w:rPr>
                <w:lang w:val="fr-FR" w:eastAsia="zh-CN"/>
              </w:rPr>
            </w:pPr>
            <w:r>
              <w:rPr>
                <w:lang w:val="fr-FR"/>
              </w:rPr>
              <w:t>Int</w:t>
            </w:r>
          </w:p>
        </w:tc>
        <w:tc>
          <w:tcPr>
            <w:tcW w:w="850" w:type="dxa"/>
          </w:tcPr>
          <w:p w:rsidR="00AB6ED3" w:rsidRDefault="00AB6ED3" w:rsidP="00D07B57">
            <w:pPr>
              <w:pStyle w:val="TAL"/>
              <w:rPr>
                <w:lang w:val="fr-FR"/>
              </w:rPr>
            </w:pPr>
          </w:p>
        </w:tc>
        <w:tc>
          <w:tcPr>
            <w:tcW w:w="4440" w:type="dxa"/>
          </w:tcPr>
          <w:p w:rsidR="00AB6ED3" w:rsidRDefault="00AB6ED3" w:rsidP="00D07B57">
            <w:pPr>
              <w:rPr>
                <w:rFonts w:ascii="Arial" w:hAnsi="Arial"/>
                <w:kern w:val="0"/>
                <w:sz w:val="18"/>
                <w:szCs w:val="18"/>
                <w:lang w:val="fr-FR"/>
              </w:rPr>
            </w:pPr>
            <w:r>
              <w:rPr>
                <w:rFonts w:ascii="Arial" w:hAnsi="Arial" w:hint="eastAsia"/>
                <w:kern w:val="0"/>
                <w:sz w:val="18"/>
                <w:szCs w:val="18"/>
                <w:lang w:val="fr-FR"/>
              </w:rPr>
              <w:t>帐户类型</w:t>
            </w:r>
          </w:p>
          <w:p w:rsidR="00883363" w:rsidRDefault="00DC2AB5" w:rsidP="00DC2AB5">
            <w:pPr>
              <w:rPr>
                <w:sz w:val="18"/>
              </w:rPr>
            </w:pPr>
            <w:r w:rsidRPr="00DC2AB5">
              <w:rPr>
                <w:rFonts w:hint="eastAsia"/>
                <w:sz w:val="18"/>
              </w:rPr>
              <w:t>支持：</w:t>
            </w:r>
          </w:p>
          <w:p w:rsidR="007476BE" w:rsidRDefault="007476BE" w:rsidP="00DC2AB5">
            <w:pPr>
              <w:rPr>
                <w:sz w:val="18"/>
              </w:rPr>
            </w:pPr>
            <w:r>
              <w:rPr>
                <w:rFonts w:hint="eastAsia"/>
                <w:sz w:val="18"/>
              </w:rPr>
              <w:t>0</w:t>
            </w:r>
            <w:r>
              <w:rPr>
                <w:rFonts w:hint="eastAsia"/>
                <w:sz w:val="18"/>
              </w:rPr>
              <w:t>普通账号类型（只有当用户无</w:t>
            </w:r>
            <w:r>
              <w:rPr>
                <w:rFonts w:hint="eastAsia"/>
                <w:sz w:val="18"/>
              </w:rPr>
              <w:t>0</w:t>
            </w:r>
            <w:r>
              <w:rPr>
                <w:rFonts w:hint="eastAsia"/>
                <w:sz w:val="18"/>
              </w:rPr>
              <w:t>账号类型时，才允许增加</w:t>
            </w:r>
            <w:r>
              <w:rPr>
                <w:rFonts w:hint="eastAsia"/>
                <w:sz w:val="18"/>
              </w:rPr>
              <w:t>1</w:t>
            </w:r>
            <w:r>
              <w:rPr>
                <w:rFonts w:hint="eastAsia"/>
                <w:sz w:val="18"/>
              </w:rPr>
              <w:t>个</w:t>
            </w:r>
            <w:r>
              <w:rPr>
                <w:rFonts w:hint="eastAsia"/>
                <w:sz w:val="18"/>
              </w:rPr>
              <w:t>0</w:t>
            </w:r>
            <w:r>
              <w:rPr>
                <w:rFonts w:hint="eastAsia"/>
                <w:sz w:val="18"/>
              </w:rPr>
              <w:t>类型账号）</w:t>
            </w:r>
          </w:p>
          <w:p w:rsidR="00DC2AB5" w:rsidRPr="00DC2AB5" w:rsidRDefault="00DC2AB5" w:rsidP="00DC2AB5">
            <w:pPr>
              <w:rPr>
                <w:sz w:val="18"/>
              </w:rPr>
            </w:pPr>
            <w:r w:rsidRPr="00DC2AB5">
              <w:rPr>
                <w:rFonts w:hint="eastAsia"/>
                <w:sz w:val="18"/>
              </w:rPr>
              <w:t>1</w:t>
            </w:r>
            <w:r w:rsidRPr="00DC2AB5">
              <w:rPr>
                <w:rFonts w:hint="eastAsia"/>
                <w:sz w:val="18"/>
              </w:rPr>
              <w:t>邮箱账号类型</w:t>
            </w:r>
          </w:p>
          <w:p w:rsidR="00DC2AB5" w:rsidRDefault="00DC2AB5" w:rsidP="00DC2AB5">
            <w:pPr>
              <w:rPr>
                <w:sz w:val="18"/>
              </w:rPr>
            </w:pPr>
            <w:r w:rsidRPr="00DC2AB5">
              <w:rPr>
                <w:rFonts w:hint="eastAsia"/>
                <w:sz w:val="18"/>
              </w:rPr>
              <w:t>2</w:t>
            </w:r>
            <w:r w:rsidRPr="00DC2AB5">
              <w:rPr>
                <w:rFonts w:hint="eastAsia"/>
                <w:sz w:val="18"/>
              </w:rPr>
              <w:t>移动号码账号类型</w:t>
            </w:r>
          </w:p>
          <w:p w:rsidR="00883363" w:rsidRDefault="00883363" w:rsidP="00DC2AB5">
            <w:r>
              <w:rPr>
                <w:rFonts w:hint="eastAsia"/>
                <w:sz w:val="18"/>
              </w:rPr>
              <w:t>和第</w:t>
            </w:r>
            <w:r>
              <w:rPr>
                <w:rFonts w:hint="eastAsia"/>
                <w:sz w:val="18"/>
              </w:rPr>
              <w:t>3</w:t>
            </w:r>
            <w:r>
              <w:rPr>
                <w:rFonts w:hint="eastAsia"/>
                <w:sz w:val="18"/>
              </w:rPr>
              <w:t>方账号类型</w:t>
            </w:r>
            <w:r>
              <w:rPr>
                <w:rFonts w:hint="eastAsia"/>
                <w:sz w:val="18"/>
              </w:rPr>
              <w:t>3/4/7/8/9</w:t>
            </w:r>
            <w:r>
              <w:rPr>
                <w:rFonts w:hint="eastAsia"/>
                <w:sz w:val="18"/>
              </w:rPr>
              <w:t>等。</w:t>
            </w:r>
          </w:p>
        </w:tc>
      </w:tr>
      <w:tr w:rsidR="00AB6ED3" w:rsidTr="00E110E7">
        <w:trPr>
          <w:jc w:val="center"/>
        </w:trPr>
        <w:tc>
          <w:tcPr>
            <w:tcW w:w="1684" w:type="dxa"/>
          </w:tcPr>
          <w:p w:rsidR="00AB6ED3" w:rsidRDefault="00AB6ED3" w:rsidP="00D07B57">
            <w:pPr>
              <w:pStyle w:val="TAL"/>
              <w:rPr>
                <w:lang w:eastAsia="zh-CN"/>
              </w:rPr>
            </w:pPr>
            <w:r>
              <w:rPr>
                <w:rFonts w:hint="eastAsia"/>
                <w:lang w:val="fr-FR" w:eastAsia="zh-CN"/>
              </w:rPr>
              <w:t>userAccount</w:t>
            </w:r>
          </w:p>
        </w:tc>
        <w:tc>
          <w:tcPr>
            <w:tcW w:w="731" w:type="dxa"/>
          </w:tcPr>
          <w:p w:rsidR="00AB6ED3" w:rsidRDefault="00AB6ED3" w:rsidP="00D07B57">
            <w:pPr>
              <w:pStyle w:val="TAL"/>
              <w:rPr>
                <w:rFonts w:cs="Arial"/>
                <w:color w:val="000000"/>
                <w:lang w:eastAsia="zh-CN"/>
              </w:rPr>
            </w:pPr>
            <w:r w:rsidRPr="00C8364D">
              <w:rPr>
                <w:rFonts w:hint="eastAsia"/>
                <w:lang w:val="fr-FR"/>
              </w:rPr>
              <w:t>M</w:t>
            </w:r>
          </w:p>
        </w:tc>
        <w:tc>
          <w:tcPr>
            <w:tcW w:w="1091" w:type="dxa"/>
          </w:tcPr>
          <w:p w:rsidR="00AB6ED3" w:rsidRDefault="00AB6ED3" w:rsidP="00D07B57">
            <w:pPr>
              <w:pStyle w:val="TAL"/>
              <w:rPr>
                <w:lang w:eastAsia="zh-CN"/>
              </w:rPr>
            </w:pPr>
            <w:r w:rsidRPr="00C8364D">
              <w:rPr>
                <w:rFonts w:hint="eastAsia"/>
                <w:lang w:val="fr-FR"/>
              </w:rPr>
              <w:t>String</w:t>
            </w:r>
          </w:p>
        </w:tc>
        <w:tc>
          <w:tcPr>
            <w:tcW w:w="850" w:type="dxa"/>
          </w:tcPr>
          <w:p w:rsidR="00AB6ED3" w:rsidRDefault="00AB6ED3" w:rsidP="00D07B57">
            <w:pPr>
              <w:pStyle w:val="TAL"/>
              <w:rPr>
                <w:lang w:val="fr-FR"/>
              </w:rPr>
            </w:pPr>
            <w:r>
              <w:rPr>
                <w:rFonts w:hint="eastAsia"/>
                <w:lang w:val="fr-FR"/>
              </w:rPr>
              <w:t>255</w:t>
            </w:r>
          </w:p>
        </w:tc>
        <w:tc>
          <w:tcPr>
            <w:tcW w:w="4440" w:type="dxa"/>
          </w:tcPr>
          <w:p w:rsidR="00AB6ED3" w:rsidRDefault="00AB6ED3" w:rsidP="00D07B57">
            <w:r>
              <w:rPr>
                <w:rFonts w:ascii="Arial" w:hAnsi="Arial" w:hint="eastAsia"/>
                <w:kern w:val="0"/>
                <w:sz w:val="18"/>
                <w:szCs w:val="18"/>
                <w:lang w:val="fr-FR"/>
              </w:rPr>
              <w:t>用户帐户</w:t>
            </w:r>
          </w:p>
        </w:tc>
      </w:tr>
      <w:tr w:rsidR="00F44221" w:rsidRPr="0006712B" w:rsidTr="00E110E7">
        <w:trPr>
          <w:jc w:val="center"/>
        </w:trPr>
        <w:tc>
          <w:tcPr>
            <w:tcW w:w="1684" w:type="dxa"/>
          </w:tcPr>
          <w:p w:rsidR="00F44221" w:rsidRDefault="00F44221" w:rsidP="00D07B57">
            <w:pPr>
              <w:pStyle w:val="TAL"/>
              <w:rPr>
                <w:lang w:val="fr-FR" w:eastAsia="zh-CN"/>
              </w:rPr>
            </w:pPr>
            <w:r>
              <w:rPr>
                <w:rFonts w:hint="eastAsia"/>
                <w:lang w:val="fr-FR" w:eastAsia="zh-CN"/>
              </w:rPr>
              <w:t>a</w:t>
            </w:r>
            <w:r w:rsidRPr="00807218">
              <w:rPr>
                <w:rFonts w:hint="eastAsia"/>
                <w:lang w:val="fr-FR" w:eastAsia="zh-CN"/>
              </w:rPr>
              <w:t>uthCode</w:t>
            </w:r>
          </w:p>
        </w:tc>
        <w:tc>
          <w:tcPr>
            <w:tcW w:w="731" w:type="dxa"/>
          </w:tcPr>
          <w:p w:rsidR="00F44221" w:rsidRPr="00C8364D" w:rsidRDefault="00F44221" w:rsidP="00D07B57">
            <w:pPr>
              <w:pStyle w:val="TAL"/>
              <w:rPr>
                <w:lang w:val="fr-FR"/>
              </w:rPr>
            </w:pPr>
            <w:r>
              <w:rPr>
                <w:rFonts w:hint="eastAsia"/>
                <w:lang w:val="fr-FR" w:eastAsia="zh-CN"/>
              </w:rPr>
              <w:t>O</w:t>
            </w:r>
          </w:p>
        </w:tc>
        <w:tc>
          <w:tcPr>
            <w:tcW w:w="1091" w:type="dxa"/>
          </w:tcPr>
          <w:p w:rsidR="00F44221" w:rsidRPr="00C8364D" w:rsidRDefault="00F44221" w:rsidP="00D07B57">
            <w:pPr>
              <w:pStyle w:val="TAL"/>
              <w:rPr>
                <w:lang w:val="fr-FR"/>
              </w:rPr>
            </w:pPr>
            <w:r w:rsidRPr="00807218">
              <w:rPr>
                <w:rFonts w:hint="eastAsia"/>
                <w:lang w:val="fr-FR" w:eastAsia="zh-CN"/>
              </w:rPr>
              <w:t>String</w:t>
            </w:r>
          </w:p>
        </w:tc>
        <w:tc>
          <w:tcPr>
            <w:tcW w:w="850" w:type="dxa"/>
          </w:tcPr>
          <w:p w:rsidR="00F44221" w:rsidRDefault="00F44221" w:rsidP="00D07B57">
            <w:pPr>
              <w:pStyle w:val="TAL"/>
              <w:rPr>
                <w:lang w:val="fr-FR"/>
              </w:rPr>
            </w:pPr>
            <w:r>
              <w:rPr>
                <w:rFonts w:hint="eastAsia"/>
                <w:lang w:val="fr-FR" w:eastAsia="zh-CN"/>
              </w:rPr>
              <w:t>32</w:t>
            </w:r>
          </w:p>
        </w:tc>
        <w:tc>
          <w:tcPr>
            <w:tcW w:w="4440" w:type="dxa"/>
          </w:tcPr>
          <w:p w:rsidR="0006712B" w:rsidRPr="00FA2CDC" w:rsidRDefault="00F44221" w:rsidP="0006712B">
            <w:pPr>
              <w:rPr>
                <w:rFonts w:ascii="Arial" w:hAnsi="Arial"/>
                <w:kern w:val="0"/>
                <w:sz w:val="18"/>
                <w:szCs w:val="18"/>
                <w:lang w:val="fr-FR"/>
              </w:rPr>
            </w:pPr>
            <w:r w:rsidRPr="00807218">
              <w:rPr>
                <w:rFonts w:ascii="Arial" w:hAnsi="Arial" w:hint="eastAsia"/>
                <w:kern w:val="0"/>
                <w:sz w:val="18"/>
                <w:szCs w:val="18"/>
                <w:lang w:val="fr-FR"/>
              </w:rPr>
              <w:t>验证码</w:t>
            </w:r>
            <w:r>
              <w:rPr>
                <w:rFonts w:ascii="Arial" w:hAnsi="Arial" w:hint="eastAsia"/>
                <w:kern w:val="0"/>
                <w:sz w:val="18"/>
                <w:szCs w:val="18"/>
                <w:lang w:val="fr-FR"/>
              </w:rPr>
              <w:t>；</w:t>
            </w:r>
          </w:p>
        </w:tc>
      </w:tr>
      <w:tr w:rsidR="00090DE3" w:rsidRPr="00A46154" w:rsidTr="00E110E7">
        <w:trPr>
          <w:jc w:val="center"/>
        </w:trPr>
        <w:tc>
          <w:tcPr>
            <w:tcW w:w="1684" w:type="dxa"/>
          </w:tcPr>
          <w:p w:rsidR="00090DE3" w:rsidRDefault="00090DE3" w:rsidP="00D07B57">
            <w:pPr>
              <w:pStyle w:val="TAL"/>
              <w:rPr>
                <w:lang w:val="fr-FR" w:eastAsia="zh-CN"/>
              </w:rPr>
            </w:pPr>
            <w:r>
              <w:rPr>
                <w:rFonts w:hint="eastAsia"/>
                <w:lang w:val="fr-FR" w:eastAsia="zh-CN"/>
              </w:rPr>
              <w:t>a</w:t>
            </w:r>
            <w:r w:rsidRPr="0006712B">
              <w:rPr>
                <w:rFonts w:hint="eastAsia"/>
                <w:lang w:val="fr-FR"/>
              </w:rPr>
              <w:t>uthCodeType</w:t>
            </w:r>
          </w:p>
        </w:tc>
        <w:tc>
          <w:tcPr>
            <w:tcW w:w="731" w:type="dxa"/>
          </w:tcPr>
          <w:p w:rsidR="00090DE3" w:rsidRDefault="00090DE3" w:rsidP="00D07B57">
            <w:pPr>
              <w:pStyle w:val="TAL"/>
              <w:rPr>
                <w:lang w:val="fr-FR" w:eastAsia="zh-CN"/>
              </w:rPr>
            </w:pPr>
            <w:r>
              <w:rPr>
                <w:rFonts w:hint="eastAsia"/>
                <w:lang w:val="fr-FR" w:eastAsia="zh-CN"/>
              </w:rPr>
              <w:t>O</w:t>
            </w:r>
          </w:p>
        </w:tc>
        <w:tc>
          <w:tcPr>
            <w:tcW w:w="1091" w:type="dxa"/>
          </w:tcPr>
          <w:p w:rsidR="00090DE3" w:rsidRPr="00807218" w:rsidRDefault="005200E4" w:rsidP="00D07B57">
            <w:pPr>
              <w:pStyle w:val="TAL"/>
              <w:rPr>
                <w:lang w:val="fr-FR" w:eastAsia="zh-CN"/>
              </w:rPr>
            </w:pPr>
            <w:r>
              <w:rPr>
                <w:lang w:val="fr-FR" w:eastAsia="zh-CN"/>
              </w:rPr>
              <w:t>Int</w:t>
            </w:r>
          </w:p>
        </w:tc>
        <w:tc>
          <w:tcPr>
            <w:tcW w:w="850" w:type="dxa"/>
          </w:tcPr>
          <w:p w:rsidR="00090DE3" w:rsidRDefault="00090DE3" w:rsidP="00D07B57">
            <w:pPr>
              <w:pStyle w:val="TAL"/>
              <w:rPr>
                <w:lang w:val="fr-FR" w:eastAsia="zh-CN"/>
              </w:rPr>
            </w:pPr>
          </w:p>
        </w:tc>
        <w:tc>
          <w:tcPr>
            <w:tcW w:w="4440" w:type="dxa"/>
          </w:tcPr>
          <w:p w:rsidR="00090DE3" w:rsidRDefault="00090DE3" w:rsidP="00BA78E1">
            <w:pPr>
              <w:rPr>
                <w:rFonts w:ascii="Arial" w:hAnsi="Arial"/>
                <w:kern w:val="0"/>
                <w:sz w:val="18"/>
                <w:szCs w:val="18"/>
                <w:lang w:val="fr-FR"/>
              </w:rPr>
            </w:pPr>
            <w:r>
              <w:rPr>
                <w:rFonts w:ascii="Arial" w:hAnsi="Arial" w:hint="eastAsia"/>
                <w:kern w:val="0"/>
                <w:sz w:val="18"/>
                <w:szCs w:val="18"/>
                <w:lang w:val="fr-FR"/>
              </w:rPr>
              <w:t>验证码类型</w:t>
            </w:r>
          </w:p>
          <w:p w:rsidR="00090DE3" w:rsidRDefault="00090DE3" w:rsidP="00BA78E1">
            <w:pPr>
              <w:rPr>
                <w:rFonts w:ascii="Arial" w:hAnsi="Arial"/>
                <w:kern w:val="0"/>
                <w:sz w:val="18"/>
                <w:szCs w:val="18"/>
                <w:lang w:val="fr-FR"/>
              </w:rPr>
            </w:pPr>
            <w:r>
              <w:rPr>
                <w:rFonts w:ascii="Arial" w:hAnsi="Arial" w:hint="eastAsia"/>
                <w:kern w:val="0"/>
                <w:sz w:val="18"/>
                <w:szCs w:val="18"/>
                <w:lang w:val="fr-FR"/>
              </w:rPr>
              <w:t xml:space="preserve">3 </w:t>
            </w:r>
            <w:r>
              <w:rPr>
                <w:rFonts w:ascii="Arial" w:hAnsi="Arial" w:hint="eastAsia"/>
                <w:kern w:val="0"/>
                <w:sz w:val="18"/>
                <w:szCs w:val="18"/>
                <w:lang w:val="fr-FR"/>
              </w:rPr>
              <w:t>录入前下行短信认证（缺省值）；</w:t>
            </w:r>
          </w:p>
          <w:p w:rsidR="00090DE3" w:rsidRDefault="00090DE3" w:rsidP="00BA78E1">
            <w:pPr>
              <w:ind w:firstLineChars="150" w:firstLine="270"/>
              <w:rPr>
                <w:rFonts w:ascii="Arial" w:hAnsi="Arial"/>
                <w:kern w:val="0"/>
                <w:sz w:val="18"/>
                <w:szCs w:val="18"/>
                <w:lang w:val="fr-FR"/>
              </w:rPr>
            </w:pPr>
            <w:r w:rsidRPr="00807218">
              <w:rPr>
                <w:rFonts w:ascii="Arial" w:hAnsi="Arial" w:hint="eastAsia"/>
                <w:kern w:val="0"/>
                <w:sz w:val="18"/>
                <w:szCs w:val="18"/>
                <w:lang w:val="fr-FR"/>
              </w:rPr>
              <w:t>执行</w:t>
            </w:r>
            <w:r w:rsidRPr="00807218">
              <w:rPr>
                <w:rFonts w:ascii="Arial" w:hAnsi="Arial" w:hint="eastAsia"/>
                <w:kern w:val="0"/>
                <w:sz w:val="18"/>
                <w:szCs w:val="18"/>
                <w:lang w:val="fr-FR"/>
              </w:rPr>
              <w:t>getSMSAuthCode</w:t>
            </w:r>
            <w:r w:rsidRPr="00807218">
              <w:rPr>
                <w:rFonts w:ascii="Arial" w:hAnsi="Arial" w:hint="eastAsia"/>
                <w:kern w:val="0"/>
                <w:sz w:val="18"/>
                <w:szCs w:val="18"/>
                <w:lang w:val="fr-FR"/>
              </w:rPr>
              <w:t>时生成的</w:t>
            </w:r>
            <w:r>
              <w:rPr>
                <w:rFonts w:ascii="Arial" w:hAnsi="Arial" w:hint="eastAsia"/>
                <w:kern w:val="0"/>
                <w:sz w:val="18"/>
                <w:szCs w:val="18"/>
                <w:lang w:val="fr-FR"/>
              </w:rPr>
              <w:t>(</w:t>
            </w:r>
            <w:r w:rsidRPr="0006712B">
              <w:rPr>
                <w:rFonts w:ascii="宋体" w:cs="宋体"/>
                <w:color w:val="000000"/>
                <w:kern w:val="0"/>
                <w:sz w:val="20"/>
                <w:szCs w:val="20"/>
                <w:lang w:val="fr-FR"/>
              </w:rPr>
              <w:t>smsReqType=</w:t>
            </w:r>
            <w:r w:rsidRPr="0006712B">
              <w:rPr>
                <w:color w:val="000000"/>
                <w:kern w:val="0"/>
                <w:sz w:val="20"/>
                <w:szCs w:val="20"/>
                <w:lang w:val="fr-FR"/>
              </w:rPr>
              <w:t>3</w:t>
            </w:r>
            <w:r>
              <w:rPr>
                <w:rFonts w:ascii="宋体" w:cs="宋体" w:hint="eastAsia"/>
                <w:color w:val="000000"/>
                <w:kern w:val="0"/>
                <w:sz w:val="20"/>
                <w:szCs w:val="20"/>
              </w:rPr>
              <w:t>录入前认证</w:t>
            </w:r>
            <w:r w:rsidRPr="0006712B">
              <w:rPr>
                <w:rFonts w:ascii="宋体" w:cs="宋体" w:hint="eastAsia"/>
                <w:color w:val="000000"/>
                <w:kern w:val="0"/>
                <w:sz w:val="20"/>
                <w:szCs w:val="20"/>
                <w:lang w:val="fr-FR"/>
              </w:rPr>
              <w:t>)</w:t>
            </w:r>
            <w:r>
              <w:rPr>
                <w:rFonts w:ascii="Arial" w:hAnsi="Arial" w:hint="eastAsia"/>
                <w:kern w:val="0"/>
                <w:sz w:val="18"/>
                <w:szCs w:val="18"/>
                <w:lang w:val="fr-FR"/>
              </w:rPr>
              <w:t>。</w:t>
            </w:r>
          </w:p>
          <w:p w:rsidR="00090DE3" w:rsidRDefault="00090DE3" w:rsidP="00BA78E1">
            <w:pPr>
              <w:rPr>
                <w:rFonts w:ascii="Arial" w:hAnsi="Arial"/>
                <w:kern w:val="0"/>
                <w:sz w:val="18"/>
                <w:szCs w:val="18"/>
                <w:lang w:val="fr-FR"/>
              </w:rPr>
            </w:pPr>
            <w:r>
              <w:rPr>
                <w:rFonts w:ascii="Arial" w:hAnsi="Arial" w:hint="eastAsia"/>
                <w:kern w:val="0"/>
                <w:sz w:val="18"/>
                <w:szCs w:val="18"/>
                <w:lang w:val="fr-FR"/>
              </w:rPr>
              <w:t xml:space="preserve">6 </w:t>
            </w:r>
            <w:r>
              <w:rPr>
                <w:rFonts w:ascii="Arial" w:hAnsi="Arial" w:hint="eastAsia"/>
                <w:kern w:val="0"/>
                <w:sz w:val="18"/>
                <w:szCs w:val="18"/>
                <w:lang w:val="fr-FR"/>
              </w:rPr>
              <w:t>录入前上行短信认证</w:t>
            </w:r>
          </w:p>
          <w:p w:rsidR="00090DE3" w:rsidRPr="0006712B" w:rsidRDefault="00090DE3" w:rsidP="00090DE3">
            <w:pPr>
              <w:ind w:firstLineChars="100" w:firstLine="210"/>
              <w:rPr>
                <w:rFonts w:ascii="Arial" w:hAnsi="Arial"/>
                <w:kern w:val="0"/>
                <w:sz w:val="18"/>
                <w:szCs w:val="18"/>
                <w:lang w:val="fr-FR"/>
              </w:rPr>
            </w:pPr>
            <w:r>
              <w:rPr>
                <w:rFonts w:hint="eastAsia"/>
              </w:rPr>
              <w:t>上行短信</w:t>
            </w:r>
            <w:r w:rsidRPr="0006712B">
              <w:rPr>
                <w:rFonts w:hint="eastAsia"/>
                <w:lang w:val="fr-FR"/>
              </w:rPr>
              <w:t>：</w:t>
            </w:r>
            <w:r w:rsidRPr="0006712B">
              <w:rPr>
                <w:rFonts w:hint="eastAsia"/>
                <w:lang w:val="fr-FR"/>
              </w:rPr>
              <w:t>AuthCodeType</w:t>
            </w:r>
            <w:r w:rsidRPr="0006712B">
              <w:rPr>
                <w:rFonts w:hint="eastAsia"/>
                <w:lang w:val="fr-FR"/>
              </w:rPr>
              <w:t>＝</w:t>
            </w:r>
            <w:r w:rsidRPr="0006712B">
              <w:rPr>
                <w:rFonts w:hint="eastAsia"/>
                <w:lang w:val="fr-FR"/>
              </w:rPr>
              <w:t>6</w:t>
            </w:r>
            <w:r>
              <w:rPr>
                <w:rFonts w:hint="eastAsia"/>
              </w:rPr>
              <w:t>录入前上行短信认证。</w:t>
            </w:r>
          </w:p>
        </w:tc>
      </w:tr>
    </w:tbl>
    <w:p w:rsidR="00AB6ED3" w:rsidRDefault="00AB6ED3" w:rsidP="00407B6C">
      <w:pPr>
        <w:pStyle w:val="41"/>
        <w:rPr>
          <w:lang w:val="fr-FR"/>
        </w:rPr>
      </w:pPr>
      <w:r>
        <w:rPr>
          <w:rFonts w:hint="eastAsia"/>
        </w:rPr>
        <w:t>返回值</w:t>
      </w:r>
    </w:p>
    <w:p w:rsidR="00AB6ED3" w:rsidRDefault="00AB6ED3" w:rsidP="00AB6ED3">
      <w:pPr>
        <w:ind w:left="198"/>
      </w:pPr>
      <w:r>
        <w:rPr>
          <w:rFonts w:hint="eastAsia"/>
        </w:rPr>
        <w:t>成功返回</w:t>
      </w:r>
      <w:r>
        <w:rPr>
          <w:rFonts w:hint="eastAsia"/>
          <w:lang w:val="da-DK"/>
        </w:rPr>
        <w:t>AddLoginAcctRsp</w:t>
      </w:r>
      <w:r>
        <w:rPr>
          <w:rFonts w:hint="eastAsia"/>
          <w:lang w:val="fr-FR"/>
        </w:rPr>
        <w:t>，否则抛出异常。</w:t>
      </w:r>
      <w:r>
        <w:rPr>
          <w:rFonts w:hint="eastAsia"/>
        </w:rPr>
        <w:t>定义如下：</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1385"/>
        <w:gridCol w:w="709"/>
        <w:gridCol w:w="3591"/>
      </w:tblGrid>
      <w:tr w:rsidR="00AB6ED3" w:rsidTr="00E110E7">
        <w:trPr>
          <w:jc w:val="center"/>
        </w:trPr>
        <w:tc>
          <w:tcPr>
            <w:tcW w:w="2378" w:type="dxa"/>
          </w:tcPr>
          <w:p w:rsidR="00AB6ED3" w:rsidRDefault="00AB6ED3" w:rsidP="00D07B57">
            <w:pPr>
              <w:pStyle w:val="TAH"/>
              <w:rPr>
                <w:rFonts w:ascii="Verdana" w:hAnsi="Verdana"/>
                <w:lang w:val="fr-FR" w:eastAsia="zh-CN"/>
              </w:rPr>
            </w:pPr>
            <w:r>
              <w:rPr>
                <w:rFonts w:ascii="Verdana" w:hAnsi="Verdana" w:hint="eastAsia"/>
                <w:lang w:val="fr-FR" w:eastAsia="zh-CN"/>
              </w:rPr>
              <w:t>参数名称</w:t>
            </w:r>
          </w:p>
        </w:tc>
        <w:tc>
          <w:tcPr>
            <w:tcW w:w="737" w:type="dxa"/>
          </w:tcPr>
          <w:p w:rsidR="00AB6ED3" w:rsidRDefault="00AB6ED3" w:rsidP="00D07B57">
            <w:pPr>
              <w:pStyle w:val="TAH"/>
              <w:rPr>
                <w:rFonts w:ascii="Verdana" w:hAnsi="Verdana"/>
                <w:lang w:val="fr-FR" w:eastAsia="zh-CN"/>
              </w:rPr>
            </w:pPr>
            <w:r>
              <w:rPr>
                <w:rFonts w:ascii="Verdana" w:hAnsi="Verdana" w:hint="eastAsia"/>
                <w:lang w:val="fr-FR" w:eastAsia="zh-CN"/>
              </w:rPr>
              <w:t>必须</w:t>
            </w:r>
          </w:p>
        </w:tc>
        <w:tc>
          <w:tcPr>
            <w:tcW w:w="1385" w:type="dxa"/>
          </w:tcPr>
          <w:p w:rsidR="00AB6ED3" w:rsidRDefault="00AB6ED3" w:rsidP="00D07B57">
            <w:pPr>
              <w:pStyle w:val="TAH"/>
              <w:rPr>
                <w:rFonts w:ascii="Verdana" w:hAnsi="Verdana"/>
                <w:lang w:val="fr-FR" w:eastAsia="zh-CN"/>
              </w:rPr>
            </w:pPr>
            <w:r>
              <w:rPr>
                <w:rFonts w:ascii="Verdana" w:hAnsi="Verdana" w:hint="eastAsia"/>
                <w:lang w:val="fr-FR" w:eastAsia="zh-CN"/>
              </w:rPr>
              <w:t>类型</w:t>
            </w:r>
          </w:p>
        </w:tc>
        <w:tc>
          <w:tcPr>
            <w:tcW w:w="709" w:type="dxa"/>
          </w:tcPr>
          <w:p w:rsidR="00AB6ED3" w:rsidRDefault="00AB6ED3" w:rsidP="00D07B57">
            <w:pPr>
              <w:pStyle w:val="TAH"/>
              <w:rPr>
                <w:rFonts w:ascii="Verdana" w:hAnsi="Verdana"/>
                <w:lang w:val="fr-FR" w:eastAsia="zh-CN"/>
              </w:rPr>
            </w:pPr>
            <w:r>
              <w:rPr>
                <w:rFonts w:ascii="Verdana" w:hAnsi="Verdana" w:hint="eastAsia"/>
                <w:lang w:val="fr-FR" w:eastAsia="zh-CN"/>
              </w:rPr>
              <w:t>长度</w:t>
            </w:r>
          </w:p>
        </w:tc>
        <w:tc>
          <w:tcPr>
            <w:tcW w:w="3591" w:type="dxa"/>
          </w:tcPr>
          <w:p w:rsidR="00AB6ED3" w:rsidRDefault="00AB6ED3" w:rsidP="00D07B57">
            <w:pPr>
              <w:pStyle w:val="TAH"/>
              <w:rPr>
                <w:rFonts w:ascii="Verdana" w:hAnsi="Verdana"/>
                <w:lang w:val="fr-FR" w:eastAsia="zh-CN"/>
              </w:rPr>
            </w:pPr>
            <w:r>
              <w:rPr>
                <w:rFonts w:ascii="Verdana" w:hAnsi="Verdana" w:hint="eastAsia"/>
                <w:lang w:val="fr-FR" w:eastAsia="zh-CN"/>
              </w:rPr>
              <w:t>描述信息</w:t>
            </w:r>
          </w:p>
        </w:tc>
      </w:tr>
      <w:tr w:rsidR="00AB6ED3" w:rsidTr="00E110E7">
        <w:trPr>
          <w:jc w:val="center"/>
        </w:trPr>
        <w:tc>
          <w:tcPr>
            <w:tcW w:w="2378" w:type="dxa"/>
          </w:tcPr>
          <w:p w:rsidR="00AB6ED3" w:rsidRPr="005041A8" w:rsidRDefault="00AB6ED3" w:rsidP="00D07B57">
            <w:pPr>
              <w:pStyle w:val="TAL"/>
              <w:rPr>
                <w:lang w:val="fr-FR" w:eastAsia="zh-CN"/>
              </w:rPr>
            </w:pPr>
            <w:r w:rsidRPr="005041A8">
              <w:rPr>
                <w:rFonts w:hint="eastAsia"/>
                <w:lang w:val="fr-FR" w:eastAsia="zh-CN"/>
              </w:rPr>
              <w:t>v</w:t>
            </w:r>
            <w:r w:rsidRPr="005041A8">
              <w:rPr>
                <w:lang w:val="fr-FR" w:eastAsia="zh-CN"/>
              </w:rPr>
              <w:t>ersion</w:t>
            </w:r>
          </w:p>
        </w:tc>
        <w:tc>
          <w:tcPr>
            <w:tcW w:w="737" w:type="dxa"/>
          </w:tcPr>
          <w:p w:rsidR="00AB6ED3" w:rsidRPr="005041A8" w:rsidRDefault="00AB6ED3" w:rsidP="00D07B57">
            <w:pPr>
              <w:pStyle w:val="TAL"/>
              <w:rPr>
                <w:lang w:val="fr-FR" w:eastAsia="zh-CN"/>
              </w:rPr>
            </w:pPr>
            <w:r>
              <w:rPr>
                <w:rFonts w:hint="eastAsia"/>
                <w:lang w:val="fr-FR" w:eastAsia="zh-CN"/>
              </w:rPr>
              <w:t>M</w:t>
            </w:r>
          </w:p>
        </w:tc>
        <w:tc>
          <w:tcPr>
            <w:tcW w:w="1385" w:type="dxa"/>
          </w:tcPr>
          <w:p w:rsidR="00AB6ED3" w:rsidRPr="005041A8" w:rsidRDefault="00AB6ED3" w:rsidP="00D07B57">
            <w:pPr>
              <w:pStyle w:val="TAH"/>
              <w:jc w:val="both"/>
              <w:rPr>
                <w:b w:val="0"/>
                <w:lang w:val="fr-FR" w:eastAsia="zh-CN"/>
              </w:rPr>
            </w:pPr>
            <w:r>
              <w:rPr>
                <w:rFonts w:hint="eastAsia"/>
                <w:b w:val="0"/>
                <w:lang w:val="fr-FR" w:eastAsia="zh-CN"/>
              </w:rPr>
              <w:t>String</w:t>
            </w:r>
          </w:p>
        </w:tc>
        <w:tc>
          <w:tcPr>
            <w:tcW w:w="709" w:type="dxa"/>
          </w:tcPr>
          <w:p w:rsidR="00AB6ED3" w:rsidRPr="005041A8" w:rsidRDefault="00AB6ED3" w:rsidP="00D07B57">
            <w:pPr>
              <w:rPr>
                <w:rFonts w:ascii="Arial" w:hAnsi="Arial"/>
                <w:kern w:val="0"/>
                <w:sz w:val="18"/>
                <w:szCs w:val="18"/>
                <w:lang w:val="fr-FR"/>
              </w:rPr>
            </w:pPr>
            <w:r>
              <w:rPr>
                <w:rFonts w:ascii="Arial" w:hAnsi="Arial" w:hint="eastAsia"/>
                <w:kern w:val="0"/>
                <w:sz w:val="18"/>
                <w:szCs w:val="18"/>
                <w:lang w:val="fr-FR"/>
              </w:rPr>
              <w:t>5</w:t>
            </w:r>
          </w:p>
        </w:tc>
        <w:tc>
          <w:tcPr>
            <w:tcW w:w="3591" w:type="dxa"/>
          </w:tcPr>
          <w:p w:rsidR="00AB6ED3" w:rsidRPr="005041A8" w:rsidRDefault="00AB6ED3" w:rsidP="00D07B57">
            <w:pPr>
              <w:rPr>
                <w:rFonts w:ascii="Arial" w:hAnsi="Arial"/>
                <w:kern w:val="0"/>
                <w:sz w:val="18"/>
                <w:szCs w:val="18"/>
                <w:lang w:val="fr-FR"/>
              </w:rPr>
            </w:pPr>
            <w:r w:rsidRPr="005041A8">
              <w:rPr>
                <w:rFonts w:ascii="Arial" w:hAnsi="Arial" w:hint="eastAsia"/>
                <w:kern w:val="0"/>
                <w:sz w:val="18"/>
                <w:szCs w:val="18"/>
                <w:lang w:val="fr-FR"/>
              </w:rPr>
              <w:t>协议版本号</w:t>
            </w:r>
          </w:p>
        </w:tc>
      </w:tr>
      <w:tr w:rsidR="00AB6ED3" w:rsidTr="00E110E7">
        <w:trPr>
          <w:jc w:val="center"/>
        </w:trPr>
        <w:tc>
          <w:tcPr>
            <w:tcW w:w="2378" w:type="dxa"/>
          </w:tcPr>
          <w:p w:rsidR="00AB6ED3" w:rsidRPr="005041A8" w:rsidRDefault="00AB6ED3" w:rsidP="00D07B57">
            <w:pPr>
              <w:pStyle w:val="TAL"/>
              <w:rPr>
                <w:lang w:val="fr-FR" w:eastAsia="zh-CN"/>
              </w:rPr>
            </w:pPr>
            <w:r>
              <w:rPr>
                <w:lang w:val="fr-FR" w:eastAsia="zh-CN"/>
              </w:rPr>
              <w:t>transactionID</w:t>
            </w:r>
          </w:p>
        </w:tc>
        <w:tc>
          <w:tcPr>
            <w:tcW w:w="737" w:type="dxa"/>
          </w:tcPr>
          <w:p w:rsidR="00AB6ED3" w:rsidRPr="005041A8" w:rsidRDefault="00AB6ED3" w:rsidP="00D07B57">
            <w:pPr>
              <w:pStyle w:val="TAL"/>
              <w:rPr>
                <w:lang w:val="fr-FR" w:eastAsia="zh-CN"/>
              </w:rPr>
            </w:pPr>
            <w:r>
              <w:rPr>
                <w:rFonts w:hint="eastAsia"/>
                <w:lang w:val="fr-FR" w:eastAsia="zh-CN"/>
              </w:rPr>
              <w:t>M</w:t>
            </w:r>
          </w:p>
        </w:tc>
        <w:tc>
          <w:tcPr>
            <w:tcW w:w="1385" w:type="dxa"/>
          </w:tcPr>
          <w:p w:rsidR="00AB6ED3" w:rsidRPr="005041A8" w:rsidRDefault="00AB6ED3" w:rsidP="00D07B57">
            <w:pPr>
              <w:pStyle w:val="TAH"/>
              <w:jc w:val="both"/>
              <w:rPr>
                <w:b w:val="0"/>
                <w:lang w:val="fr-FR" w:eastAsia="zh-CN"/>
              </w:rPr>
            </w:pPr>
            <w:r>
              <w:rPr>
                <w:rFonts w:hint="eastAsia"/>
                <w:b w:val="0"/>
                <w:lang w:val="fr-FR" w:eastAsia="zh-CN"/>
              </w:rPr>
              <w:t>String</w:t>
            </w:r>
          </w:p>
        </w:tc>
        <w:tc>
          <w:tcPr>
            <w:tcW w:w="709" w:type="dxa"/>
          </w:tcPr>
          <w:p w:rsidR="00AB6ED3" w:rsidRPr="005041A8" w:rsidRDefault="00AB6ED3" w:rsidP="00D07B57">
            <w:pPr>
              <w:rPr>
                <w:rFonts w:ascii="Arial" w:hAnsi="Arial"/>
                <w:kern w:val="0"/>
                <w:sz w:val="18"/>
                <w:szCs w:val="18"/>
                <w:lang w:val="fr-FR"/>
              </w:rPr>
            </w:pPr>
            <w:r w:rsidRPr="005041A8">
              <w:rPr>
                <w:rFonts w:ascii="Arial" w:hAnsi="Arial" w:hint="eastAsia"/>
                <w:kern w:val="0"/>
                <w:sz w:val="18"/>
                <w:szCs w:val="18"/>
                <w:lang w:val="fr-FR"/>
              </w:rPr>
              <w:t>40</w:t>
            </w:r>
          </w:p>
        </w:tc>
        <w:tc>
          <w:tcPr>
            <w:tcW w:w="3591" w:type="dxa"/>
          </w:tcPr>
          <w:p w:rsidR="00AB6ED3" w:rsidRPr="005041A8" w:rsidRDefault="00AB6ED3" w:rsidP="00D07B57">
            <w:pPr>
              <w:rPr>
                <w:rFonts w:ascii="Arial" w:hAnsi="Arial"/>
                <w:kern w:val="0"/>
                <w:sz w:val="18"/>
                <w:szCs w:val="18"/>
                <w:lang w:val="fr-FR"/>
              </w:rPr>
            </w:pPr>
            <w:r w:rsidRPr="005041A8">
              <w:rPr>
                <w:rFonts w:ascii="Arial" w:hAnsi="Arial" w:hint="eastAsia"/>
                <w:kern w:val="0"/>
                <w:sz w:val="18"/>
                <w:szCs w:val="18"/>
                <w:lang w:val="fr-FR"/>
              </w:rPr>
              <w:t>交易流水号</w:t>
            </w:r>
          </w:p>
        </w:tc>
      </w:tr>
      <w:tr w:rsidR="00AB6ED3" w:rsidTr="00E110E7">
        <w:trPr>
          <w:jc w:val="center"/>
        </w:trPr>
        <w:tc>
          <w:tcPr>
            <w:tcW w:w="2378" w:type="dxa"/>
          </w:tcPr>
          <w:p w:rsidR="00AB6ED3" w:rsidRPr="00C8364D" w:rsidRDefault="00AB6ED3" w:rsidP="00D07B57">
            <w:pPr>
              <w:pStyle w:val="TAL"/>
              <w:rPr>
                <w:lang w:val="fr-FR" w:eastAsia="zh-CN"/>
              </w:rPr>
            </w:pPr>
            <w:r w:rsidRPr="00C8364D">
              <w:rPr>
                <w:rFonts w:hint="eastAsia"/>
                <w:lang w:val="fr-FR" w:eastAsia="zh-CN"/>
              </w:rPr>
              <w:t>traceFlag</w:t>
            </w:r>
          </w:p>
        </w:tc>
        <w:tc>
          <w:tcPr>
            <w:tcW w:w="737" w:type="dxa"/>
          </w:tcPr>
          <w:p w:rsidR="00AB6ED3" w:rsidRPr="00C8364D" w:rsidRDefault="00AB6ED3" w:rsidP="00D07B57">
            <w:pPr>
              <w:spacing w:line="240" w:lineRule="atLeast"/>
              <w:rPr>
                <w:rFonts w:ascii="Arial" w:hAnsi="Arial"/>
                <w:kern w:val="0"/>
                <w:sz w:val="18"/>
                <w:szCs w:val="18"/>
                <w:lang w:val="fr-FR"/>
              </w:rPr>
            </w:pPr>
            <w:r w:rsidRPr="00C8364D">
              <w:rPr>
                <w:rFonts w:ascii="Arial" w:hAnsi="Arial" w:hint="eastAsia"/>
                <w:kern w:val="0"/>
                <w:sz w:val="18"/>
                <w:szCs w:val="18"/>
                <w:lang w:val="fr-FR"/>
              </w:rPr>
              <w:t xml:space="preserve">O </w:t>
            </w:r>
          </w:p>
        </w:tc>
        <w:tc>
          <w:tcPr>
            <w:tcW w:w="1385" w:type="dxa"/>
          </w:tcPr>
          <w:p w:rsidR="00AB6ED3" w:rsidRPr="00C8364D" w:rsidRDefault="00AB6ED3" w:rsidP="00D07B57">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709" w:type="dxa"/>
          </w:tcPr>
          <w:p w:rsidR="00AB6ED3" w:rsidRPr="00C8364D" w:rsidRDefault="00AB6ED3" w:rsidP="00D07B57">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3591" w:type="dxa"/>
          </w:tcPr>
          <w:p w:rsidR="00AB6ED3" w:rsidRPr="00C8364D" w:rsidRDefault="00AB6ED3" w:rsidP="00D07B57">
            <w:pPr>
              <w:spacing w:line="240" w:lineRule="atLeast"/>
              <w:rPr>
                <w:rFonts w:ascii="Arial" w:hAnsi="Arial"/>
                <w:kern w:val="0"/>
                <w:sz w:val="18"/>
                <w:szCs w:val="18"/>
                <w:lang w:val="fr-FR"/>
              </w:rPr>
            </w:pPr>
            <w:r>
              <w:rPr>
                <w:rFonts w:ascii="Arial" w:hAnsi="Arial" w:hint="eastAsia"/>
                <w:kern w:val="0"/>
                <w:sz w:val="18"/>
                <w:szCs w:val="18"/>
                <w:lang w:val="fr-FR"/>
              </w:rPr>
              <w:t>跟踪标志</w:t>
            </w:r>
          </w:p>
        </w:tc>
      </w:tr>
      <w:tr w:rsidR="00AB6ED3" w:rsidTr="00E110E7">
        <w:trPr>
          <w:jc w:val="center"/>
        </w:trPr>
        <w:tc>
          <w:tcPr>
            <w:tcW w:w="2378" w:type="dxa"/>
          </w:tcPr>
          <w:p w:rsidR="00AB6ED3" w:rsidRPr="00C8364D" w:rsidRDefault="00AB6ED3" w:rsidP="00D07B57">
            <w:pPr>
              <w:pStyle w:val="TAL"/>
              <w:rPr>
                <w:lang w:val="fr-FR" w:eastAsia="zh-CN"/>
              </w:rPr>
            </w:pPr>
            <w:r>
              <w:rPr>
                <w:rFonts w:hint="eastAsia"/>
                <w:lang w:val="fr-FR" w:eastAsia="zh-CN"/>
              </w:rPr>
              <w:t>userID</w:t>
            </w:r>
          </w:p>
        </w:tc>
        <w:tc>
          <w:tcPr>
            <w:tcW w:w="737" w:type="dxa"/>
          </w:tcPr>
          <w:p w:rsidR="00AB6ED3" w:rsidRPr="00C8364D" w:rsidRDefault="00AB6ED3" w:rsidP="00D07B57">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1385" w:type="dxa"/>
          </w:tcPr>
          <w:p w:rsidR="00AB6ED3" w:rsidRDefault="005200E4" w:rsidP="00D07B57">
            <w:pPr>
              <w:spacing w:line="240" w:lineRule="atLeast"/>
              <w:rPr>
                <w:rFonts w:ascii="Arial" w:hAnsi="Arial"/>
                <w:kern w:val="0"/>
                <w:sz w:val="18"/>
                <w:szCs w:val="18"/>
                <w:lang w:val="fr-FR"/>
              </w:rPr>
            </w:pPr>
            <w:r>
              <w:rPr>
                <w:rFonts w:ascii="Arial" w:hAnsi="Arial" w:hint="eastAsia"/>
                <w:kern w:val="0"/>
                <w:sz w:val="18"/>
                <w:szCs w:val="18"/>
                <w:lang w:val="fr-FR"/>
              </w:rPr>
              <w:t>Bigint</w:t>
            </w:r>
          </w:p>
        </w:tc>
        <w:tc>
          <w:tcPr>
            <w:tcW w:w="709" w:type="dxa"/>
          </w:tcPr>
          <w:p w:rsidR="00AB6ED3" w:rsidRDefault="00AB6ED3" w:rsidP="00D07B57">
            <w:pPr>
              <w:spacing w:line="240" w:lineRule="atLeast"/>
              <w:rPr>
                <w:rFonts w:ascii="Arial" w:hAnsi="Arial"/>
                <w:kern w:val="0"/>
                <w:sz w:val="18"/>
                <w:szCs w:val="18"/>
                <w:lang w:val="fr-FR"/>
              </w:rPr>
            </w:pPr>
          </w:p>
        </w:tc>
        <w:tc>
          <w:tcPr>
            <w:tcW w:w="3591" w:type="dxa"/>
          </w:tcPr>
          <w:p w:rsidR="00AB6ED3" w:rsidRDefault="00AB6ED3" w:rsidP="00D07B57">
            <w:pPr>
              <w:spacing w:line="240" w:lineRule="atLeast"/>
              <w:rPr>
                <w:rFonts w:ascii="Arial" w:hAnsi="Arial"/>
                <w:kern w:val="0"/>
                <w:sz w:val="18"/>
                <w:szCs w:val="18"/>
                <w:lang w:val="fr-FR"/>
              </w:rPr>
            </w:pPr>
            <w:r>
              <w:rPr>
                <w:rFonts w:ascii="Arial" w:hAnsi="Arial" w:hint="eastAsia"/>
                <w:kern w:val="0"/>
                <w:sz w:val="18"/>
                <w:szCs w:val="18"/>
                <w:lang w:val="fr-FR"/>
              </w:rPr>
              <w:t>用户</w:t>
            </w:r>
            <w:r>
              <w:rPr>
                <w:rFonts w:ascii="Arial" w:hAnsi="Arial" w:hint="eastAsia"/>
                <w:kern w:val="0"/>
                <w:sz w:val="18"/>
                <w:szCs w:val="18"/>
                <w:lang w:val="fr-FR"/>
              </w:rPr>
              <w:t>ID</w:t>
            </w:r>
            <w:r>
              <w:rPr>
                <w:rFonts w:ascii="Arial" w:hAnsi="Arial" w:hint="eastAsia"/>
                <w:kern w:val="0"/>
                <w:sz w:val="18"/>
                <w:szCs w:val="18"/>
                <w:lang w:val="fr-FR"/>
              </w:rPr>
              <w:t>（内部）</w:t>
            </w:r>
          </w:p>
        </w:tc>
      </w:tr>
    </w:tbl>
    <w:p w:rsidR="00AB6ED3" w:rsidRDefault="00AB6ED3" w:rsidP="00407B6C">
      <w:pPr>
        <w:pStyle w:val="41"/>
      </w:pPr>
      <w:r>
        <w:rPr>
          <w:rFonts w:hint="eastAsia"/>
        </w:rPr>
        <w:t>异常信息</w:t>
      </w:r>
    </w:p>
    <w:p w:rsidR="00AB6ED3" w:rsidRDefault="003A7F02" w:rsidP="003A7F02">
      <w:pPr>
        <w:pStyle w:val="a4"/>
        <w:ind w:firstLine="210"/>
      </w:pPr>
      <w:r>
        <w:rPr>
          <w:rFonts w:hint="eastAsia"/>
        </w:rPr>
        <w:t>失败则抛出异常</w:t>
      </w:r>
      <w:r>
        <w:rPr>
          <w:rFonts w:hint="eastAsia"/>
        </w:rPr>
        <w:t>CException</w:t>
      </w:r>
      <w:r>
        <w:rPr>
          <w:rFonts w:hint="eastAsia"/>
        </w:rPr>
        <w:t>，具体内容请参考异常码定义文档。</w:t>
      </w:r>
    </w:p>
    <w:p w:rsidR="00EA7518" w:rsidRDefault="00EA7518" w:rsidP="00407B6C">
      <w:pPr>
        <w:pStyle w:val="41"/>
      </w:pPr>
      <w:r>
        <w:rPr>
          <w:rFonts w:hint="eastAsia"/>
        </w:rPr>
        <w:t>Json</w:t>
      </w:r>
      <w:r>
        <w:rPr>
          <w:rFonts w:hint="eastAsia"/>
        </w:rPr>
        <w:t>接口登录认证信息说明</w:t>
      </w:r>
    </w:p>
    <w:p w:rsidR="00EA7518" w:rsidRPr="003A63A1" w:rsidRDefault="00EA7518" w:rsidP="00EA7518">
      <w:r>
        <w:rPr>
          <w:rFonts w:hint="eastAsia"/>
        </w:rPr>
        <w:t xml:space="preserve">   Authorization</w:t>
      </w:r>
      <w:r>
        <w:rPr>
          <w:rFonts w:hint="eastAsia"/>
        </w:rPr>
        <w:t>中需要登录认证信息。</w:t>
      </w:r>
    </w:p>
    <w:p w:rsidR="00EA7518" w:rsidRDefault="00EA7518" w:rsidP="003A7F02">
      <w:pPr>
        <w:pStyle w:val="a4"/>
        <w:ind w:firstLine="210"/>
        <w:rPr>
          <w:lang w:val="fr-FR"/>
        </w:rPr>
      </w:pPr>
    </w:p>
    <w:p w:rsidR="00AB6ED3" w:rsidRDefault="00AB6ED3" w:rsidP="00407B6C">
      <w:pPr>
        <w:pStyle w:val="31"/>
        <w:rPr>
          <w:rStyle w:val="210"/>
        </w:rPr>
      </w:pPr>
      <w:bookmarkStart w:id="204" w:name="_Toc317101331"/>
      <w:r>
        <w:rPr>
          <w:rStyle w:val="210"/>
          <w:rFonts w:hint="eastAsia"/>
        </w:rPr>
        <w:lastRenderedPageBreak/>
        <w:t>HTTP(s)</w:t>
      </w:r>
      <w:r>
        <w:rPr>
          <w:rStyle w:val="210"/>
          <w:rFonts w:hint="eastAsia"/>
        </w:rPr>
        <w:t>接口</w:t>
      </w:r>
      <w:bookmarkEnd w:id="204"/>
    </w:p>
    <w:p w:rsidR="00AB6ED3" w:rsidRDefault="00AB6ED3" w:rsidP="00407B6C">
      <w:pPr>
        <w:pStyle w:val="41"/>
      </w:pPr>
      <w:r>
        <w:rPr>
          <w:rFonts w:hint="eastAsia"/>
        </w:rPr>
        <w:t>描述</w:t>
      </w:r>
    </w:p>
    <w:p w:rsidR="00AB6ED3" w:rsidRDefault="00AB6ED3" w:rsidP="00AB6ED3">
      <w:pPr>
        <w:ind w:firstLine="420"/>
      </w:pPr>
      <w:r>
        <w:rPr>
          <w:rFonts w:hint="eastAsia"/>
        </w:rPr>
        <w:t>AccountServer</w:t>
      </w:r>
      <w:r>
        <w:rPr>
          <w:rFonts w:hint="eastAsia"/>
        </w:rPr>
        <w:t>为</w:t>
      </w:r>
      <w:r>
        <w:rPr>
          <w:rFonts w:hint="eastAsia"/>
        </w:rPr>
        <w:t>AccountAgent</w:t>
      </w:r>
      <w:r>
        <w:rPr>
          <w:rFonts w:hint="eastAsia"/>
        </w:rPr>
        <w:t>提供接口，</w:t>
      </w:r>
      <w:r>
        <w:rPr>
          <w:rFonts w:hint="eastAsia"/>
        </w:rPr>
        <w:t>AccountServer</w:t>
      </w:r>
      <w:r>
        <w:rPr>
          <w:rFonts w:hint="eastAsia"/>
        </w:rPr>
        <w:t>内部转为调用上述</w:t>
      </w:r>
      <w:r>
        <w:rPr>
          <w:rFonts w:hint="eastAsia"/>
        </w:rPr>
        <w:t>SOAP</w:t>
      </w:r>
      <w:r>
        <w:rPr>
          <w:rFonts w:hint="eastAsia"/>
        </w:rPr>
        <w:t>接口。</w:t>
      </w:r>
    </w:p>
    <w:p w:rsidR="00AB6ED3" w:rsidRPr="00A6475E" w:rsidRDefault="00AB6ED3" w:rsidP="00AB6ED3">
      <w:pPr>
        <w:rPr>
          <w:lang w:val="fr-FR"/>
        </w:rPr>
      </w:pPr>
      <w:r>
        <w:rPr>
          <w:rFonts w:hint="eastAsia"/>
          <w:lang w:val="fr-FR"/>
        </w:rPr>
        <w:tab/>
      </w:r>
      <w:r>
        <w:rPr>
          <w:rFonts w:hint="eastAsia"/>
          <w:lang w:val="fr-FR"/>
        </w:rPr>
        <w:t>该操作需携带服务端已通过认证的</w:t>
      </w:r>
      <w:r>
        <w:rPr>
          <w:rFonts w:hint="eastAsia"/>
          <w:lang w:val="fr-FR"/>
        </w:rPr>
        <w:t>sessionID</w:t>
      </w:r>
      <w:r>
        <w:rPr>
          <w:rFonts w:hint="eastAsia"/>
          <w:lang w:val="fr-FR"/>
        </w:rPr>
        <w:t>。</w:t>
      </w:r>
    </w:p>
    <w:p w:rsidR="00AB6ED3" w:rsidRPr="00616AAD" w:rsidRDefault="00AB6ED3" w:rsidP="00AB6ED3">
      <w:pPr>
        <w:rPr>
          <w:lang w:val="fr-FR"/>
        </w:rPr>
      </w:pPr>
    </w:p>
    <w:p w:rsidR="00AB6ED3" w:rsidRPr="00A6475E" w:rsidRDefault="00AB6ED3" w:rsidP="00407B6C">
      <w:pPr>
        <w:pStyle w:val="41"/>
      </w:pPr>
      <w:r w:rsidRPr="00A6475E">
        <w:rPr>
          <w:rFonts w:hint="eastAsia"/>
        </w:rPr>
        <w:t>协议映射</w:t>
      </w:r>
    </w:p>
    <w:p w:rsidR="00AB6ED3" w:rsidRPr="00A6475E" w:rsidRDefault="00AB6ED3" w:rsidP="00AB6ED3">
      <w:pPr>
        <w:numPr>
          <w:ilvl w:val="0"/>
          <w:numId w:val="22"/>
        </w:numPr>
        <w:tabs>
          <w:tab w:val="num" w:pos="0"/>
        </w:tabs>
        <w:rPr>
          <w:b/>
        </w:rPr>
      </w:pPr>
      <w:r w:rsidRPr="00A6475E">
        <w:rPr>
          <w:rFonts w:hint="eastAsia"/>
          <w:b/>
        </w:rPr>
        <w:t>请求消息示例</w:t>
      </w:r>
    </w:p>
    <w:p w:rsidR="00AB6ED3" w:rsidRPr="00A6475E" w:rsidRDefault="00AB6ED3" w:rsidP="00AB6ED3">
      <w:r w:rsidRPr="00A6475E">
        <w:t>POST</w:t>
      </w:r>
      <w:r w:rsidRPr="00A6475E">
        <w:rPr>
          <w:rFonts w:hint="eastAsia"/>
        </w:rPr>
        <w:t xml:space="preserve"> </w:t>
      </w:r>
      <w:r w:rsidRPr="00A6475E">
        <w:t>http://host:port/</w:t>
      </w:r>
      <w:r>
        <w:rPr>
          <w:rFonts w:hint="eastAsia"/>
        </w:rPr>
        <w:t>AccountServer</w:t>
      </w:r>
      <w:r w:rsidRPr="00A6475E">
        <w:t>/I</w:t>
      </w:r>
      <w:r w:rsidRPr="00A6475E">
        <w:rPr>
          <w:rFonts w:hint="eastAsia"/>
        </w:rPr>
        <w:t>UserInfoMng</w:t>
      </w:r>
      <w:r>
        <w:rPr>
          <w:rFonts w:hint="eastAsia"/>
        </w:rPr>
        <w:t>/</w:t>
      </w:r>
      <w:r w:rsidR="00DC2AB5">
        <w:rPr>
          <w:rFonts w:hint="eastAsia"/>
        </w:rPr>
        <w:t>addLoginAcct</w:t>
      </w:r>
      <w:r w:rsidRPr="00A6475E">
        <w:t xml:space="preserve"> </w:t>
      </w:r>
      <w:r>
        <w:rPr>
          <w:rFonts w:hint="eastAsia"/>
        </w:rPr>
        <w:t xml:space="preserve"> </w:t>
      </w:r>
      <w:r w:rsidRPr="00A6475E">
        <w:t>HTTP</w:t>
      </w:r>
      <w:r>
        <w:rPr>
          <w:rFonts w:hint="eastAsia"/>
        </w:rPr>
        <w:t>(s)</w:t>
      </w:r>
      <w:r w:rsidRPr="00A6475E">
        <w:t>/1.1</w:t>
      </w:r>
    </w:p>
    <w:p w:rsidR="00AB6ED3" w:rsidRPr="00A6475E" w:rsidRDefault="00AB6ED3" w:rsidP="00AB6ED3">
      <w:r w:rsidRPr="00A6475E">
        <w:rPr>
          <w:i/>
        </w:rPr>
        <w:t>Authorization</w:t>
      </w:r>
      <w:r w:rsidRPr="00A6475E">
        <w:rPr>
          <w:rFonts w:hint="eastAsia"/>
          <w:i/>
        </w:rPr>
        <w:t>:</w:t>
      </w:r>
      <w:r w:rsidRPr="00A6475E">
        <w:rPr>
          <w:i/>
        </w:rPr>
        <w:t xml:space="preserve"> </w:t>
      </w:r>
      <w:r w:rsidR="00E110E7" w:rsidRPr="00AA0C82">
        <w:rPr>
          <w:rFonts w:hint="eastAsia"/>
          <w:i/>
        </w:rPr>
        <w:t>参考《统一账号</w:t>
      </w:r>
      <w:r w:rsidR="00E110E7" w:rsidRPr="00AA0C82">
        <w:rPr>
          <w:rFonts w:hint="eastAsia"/>
          <w:i/>
        </w:rPr>
        <w:t xml:space="preserve"> Session</w:t>
      </w:r>
      <w:r w:rsidR="00E110E7" w:rsidRPr="00AA0C82">
        <w:rPr>
          <w:rFonts w:hint="eastAsia"/>
          <w:i/>
        </w:rPr>
        <w:t>和</w:t>
      </w:r>
      <w:r w:rsidR="00E110E7" w:rsidRPr="00AA0C82">
        <w:rPr>
          <w:rFonts w:hint="eastAsia"/>
          <w:i/>
        </w:rPr>
        <w:t>Token</w:t>
      </w:r>
      <w:r w:rsidR="00E110E7" w:rsidRPr="00AA0C82">
        <w:rPr>
          <w:rFonts w:hint="eastAsia"/>
          <w:i/>
        </w:rPr>
        <w:t>安全</w:t>
      </w:r>
      <w:r w:rsidR="00E110E7" w:rsidRPr="00AA0C82">
        <w:rPr>
          <w:rFonts w:hint="eastAsia"/>
          <w:i/>
        </w:rPr>
        <w:t>.doc</w:t>
      </w:r>
      <w:r w:rsidR="00E110E7" w:rsidRPr="00AA0C82">
        <w:rPr>
          <w:rFonts w:hint="eastAsia"/>
          <w:i/>
        </w:rPr>
        <w:t>》携带</w:t>
      </w:r>
      <w:r w:rsidR="00E110E7" w:rsidRPr="00AA0C82">
        <w:rPr>
          <w:rFonts w:hint="eastAsia"/>
          <w:i/>
        </w:rPr>
        <w:t>Digest</w:t>
      </w:r>
      <w:r w:rsidR="00E110E7" w:rsidRPr="00AA0C82">
        <w:rPr>
          <w:rFonts w:hint="eastAsia"/>
          <w:i/>
        </w:rPr>
        <w:t>验证码</w:t>
      </w:r>
      <w:r w:rsidR="00E110E7">
        <w:rPr>
          <w:rFonts w:hint="eastAsia"/>
          <w:i/>
        </w:rPr>
        <w:t>。</w:t>
      </w:r>
    </w:p>
    <w:p w:rsidR="00AB6ED3" w:rsidRPr="00FC7E1B" w:rsidRDefault="00AB6ED3" w:rsidP="00AB6ED3"/>
    <w:p w:rsidR="00AB6ED3" w:rsidRPr="00A6475E" w:rsidRDefault="00AB6ED3" w:rsidP="00AB6ED3">
      <w:pPr>
        <w:rPr>
          <w:lang w:val="de-DE"/>
        </w:rPr>
      </w:pPr>
      <w:r w:rsidRPr="00A6475E">
        <w:rPr>
          <w:lang w:val="de-DE"/>
        </w:rPr>
        <w:t>&lt;?xml version="1.0" encoding="UTF-8"?&gt;</w:t>
      </w:r>
    </w:p>
    <w:p w:rsidR="00AB6ED3" w:rsidRPr="00A6475E" w:rsidRDefault="00AB6ED3" w:rsidP="00AB6ED3">
      <w:pPr>
        <w:rPr>
          <w:lang w:val="de-DE"/>
        </w:rPr>
      </w:pPr>
      <w:r w:rsidRPr="00A6475E">
        <w:rPr>
          <w:lang w:val="de-DE"/>
        </w:rPr>
        <w:t>&lt;</w:t>
      </w:r>
      <w:r w:rsidR="00DC2AB5">
        <w:rPr>
          <w:rFonts w:hint="eastAsia"/>
          <w:bCs/>
          <w:lang w:val="da-DK"/>
        </w:rPr>
        <w:t>AddLoginAcct</w:t>
      </w:r>
      <w:r w:rsidRPr="00A6475E">
        <w:rPr>
          <w:rFonts w:hint="eastAsia"/>
          <w:bCs/>
          <w:lang w:val="da-DK"/>
        </w:rPr>
        <w:t>Req</w:t>
      </w:r>
      <w:r w:rsidRPr="00A6475E">
        <w:rPr>
          <w:lang w:val="de-DE"/>
        </w:rPr>
        <w:t>&gt;</w:t>
      </w:r>
    </w:p>
    <w:p w:rsidR="00AB6ED3" w:rsidRDefault="00AB6ED3" w:rsidP="00AB6ED3">
      <w:r w:rsidRPr="00A6475E">
        <w:rPr>
          <w:lang w:val="de-DE"/>
        </w:rPr>
        <w:t xml:space="preserve">  </w:t>
      </w:r>
      <w:r w:rsidRPr="00A6475E">
        <w:t>&lt;</w:t>
      </w:r>
      <w:r w:rsidRPr="00A6475E">
        <w:rPr>
          <w:rFonts w:hint="eastAsia"/>
          <w:lang w:val="fr-FR"/>
        </w:rPr>
        <w:t xml:space="preserve"> </w:t>
      </w:r>
      <w:r w:rsidRPr="00A6475E">
        <w:rPr>
          <w:rFonts w:hint="eastAsia"/>
        </w:rPr>
        <w:t>v</w:t>
      </w:r>
      <w:r w:rsidRPr="00A6475E">
        <w:t>ersion &gt;</w:t>
      </w:r>
      <w:r>
        <w:rPr>
          <w:rFonts w:hint="eastAsia"/>
        </w:rPr>
        <w:t>01.01</w:t>
      </w:r>
      <w:r w:rsidRPr="00A6475E">
        <w:t>&lt;/</w:t>
      </w:r>
      <w:r w:rsidRPr="00A6475E">
        <w:rPr>
          <w:rFonts w:hint="eastAsia"/>
        </w:rPr>
        <w:t xml:space="preserve"> v</w:t>
      </w:r>
      <w:r w:rsidRPr="00A6475E">
        <w:t>ersion &gt;</w:t>
      </w:r>
    </w:p>
    <w:p w:rsidR="00AB6ED3" w:rsidRPr="00A6475E" w:rsidRDefault="00AB6ED3" w:rsidP="00AB6ED3">
      <w:r w:rsidRPr="00A6475E">
        <w:rPr>
          <w:lang w:val="de-DE"/>
        </w:rPr>
        <w:t xml:space="preserve">  </w:t>
      </w:r>
      <w:r w:rsidRPr="00A6475E">
        <w:t>&lt;</w:t>
      </w:r>
      <w:r w:rsidRPr="00A6475E">
        <w:rPr>
          <w:rFonts w:hint="eastAsia"/>
          <w:lang w:val="fr-FR"/>
        </w:rPr>
        <w:t xml:space="preserve"> </w:t>
      </w:r>
      <w:r>
        <w:rPr>
          <w:rFonts w:hint="eastAsia"/>
          <w:lang w:val="fr-FR"/>
        </w:rPr>
        <w:t>userID</w:t>
      </w:r>
      <w:r w:rsidRPr="00A6475E">
        <w:t>&gt;</w:t>
      </w:r>
      <w:r>
        <w:rPr>
          <w:rFonts w:hint="eastAsia"/>
        </w:rPr>
        <w:t>100001</w:t>
      </w:r>
      <w:r w:rsidRPr="00A6475E">
        <w:t>&lt;/</w:t>
      </w:r>
      <w:r>
        <w:rPr>
          <w:rFonts w:hint="eastAsia"/>
        </w:rPr>
        <w:t>userID</w:t>
      </w:r>
      <w:r w:rsidRPr="00A6475E">
        <w:t>&gt;</w:t>
      </w:r>
    </w:p>
    <w:p w:rsidR="00AB6ED3" w:rsidRPr="00A6475E" w:rsidRDefault="00AB6ED3" w:rsidP="00AB6ED3">
      <w:pPr>
        <w:ind w:leftChars="100" w:left="210"/>
        <w:rPr>
          <w:lang w:val="de-DE"/>
        </w:rPr>
      </w:pPr>
      <w:r>
        <w:rPr>
          <w:rFonts w:hint="eastAsia"/>
        </w:rPr>
        <w:t>&lt;</w:t>
      </w:r>
      <w:r>
        <w:rPr>
          <w:rFonts w:hint="eastAsia"/>
          <w:b/>
          <w:bCs/>
        </w:rPr>
        <w:t>reqClientType&gt;0&lt;/reqClientType&gt;</w:t>
      </w:r>
    </w:p>
    <w:p w:rsidR="00DC2AB5" w:rsidRPr="00A6475E" w:rsidRDefault="00DC2AB5" w:rsidP="00DC2AB5">
      <w:r w:rsidRPr="00A6475E">
        <w:rPr>
          <w:lang w:val="de-DE"/>
        </w:rPr>
        <w:t xml:space="preserve">  </w:t>
      </w:r>
      <w:r w:rsidRPr="00A6475E">
        <w:t>&lt;</w:t>
      </w:r>
      <w:r>
        <w:rPr>
          <w:rFonts w:hint="eastAsia"/>
        </w:rPr>
        <w:t>a</w:t>
      </w:r>
      <w:r>
        <w:rPr>
          <w:rFonts w:hint="eastAsia"/>
          <w:lang w:val="fr-FR"/>
        </w:rPr>
        <w:t>ccountType</w:t>
      </w:r>
      <w:r w:rsidRPr="00A6475E">
        <w:t>&gt;</w:t>
      </w:r>
      <w:r>
        <w:rPr>
          <w:rFonts w:hint="eastAsia"/>
        </w:rPr>
        <w:t>1</w:t>
      </w:r>
      <w:r w:rsidRPr="00A6475E">
        <w:t>&lt;/</w:t>
      </w:r>
      <w:r>
        <w:rPr>
          <w:rFonts w:hint="eastAsia"/>
        </w:rPr>
        <w:t>a</w:t>
      </w:r>
      <w:r>
        <w:rPr>
          <w:rFonts w:hint="eastAsia"/>
          <w:lang w:val="fr-FR"/>
        </w:rPr>
        <w:t>ccountType</w:t>
      </w:r>
      <w:r w:rsidRPr="00A6475E">
        <w:t>&gt;</w:t>
      </w:r>
    </w:p>
    <w:p w:rsidR="00DC2AB5" w:rsidRDefault="00DC2AB5" w:rsidP="00DC2AB5">
      <w:pPr>
        <w:rPr>
          <w:lang w:val="de-DE"/>
        </w:rPr>
      </w:pPr>
      <w:r w:rsidRPr="00A6475E">
        <w:rPr>
          <w:lang w:val="de-DE"/>
        </w:rPr>
        <w:t xml:space="preserve">  </w:t>
      </w:r>
      <w:r w:rsidRPr="002F1C78">
        <w:rPr>
          <w:lang w:val="de-DE"/>
        </w:rPr>
        <w:t>&lt;</w:t>
      </w:r>
      <w:r>
        <w:rPr>
          <w:rFonts w:hint="eastAsia"/>
          <w:lang w:val="fr-FR"/>
        </w:rPr>
        <w:t>userAccount</w:t>
      </w:r>
      <w:r w:rsidRPr="002F1C78">
        <w:rPr>
          <w:lang w:val="de-DE"/>
        </w:rPr>
        <w:t>&gt;</w:t>
      </w:r>
      <w:r w:rsidRPr="002F1C78">
        <w:rPr>
          <w:rFonts w:hint="eastAsia"/>
          <w:lang w:val="de-DE"/>
        </w:rPr>
        <w:t>aaa@hotmail.com</w:t>
      </w:r>
      <w:r w:rsidRPr="002F1C78">
        <w:rPr>
          <w:lang w:val="de-DE"/>
        </w:rPr>
        <w:t>&lt;/</w:t>
      </w:r>
      <w:r>
        <w:rPr>
          <w:rFonts w:hint="eastAsia"/>
          <w:lang w:val="fr-FR"/>
        </w:rPr>
        <w:t>userAccount</w:t>
      </w:r>
      <w:r w:rsidRPr="002F1C78">
        <w:rPr>
          <w:lang w:val="de-DE"/>
        </w:rPr>
        <w:t xml:space="preserve"> &gt;</w:t>
      </w:r>
    </w:p>
    <w:p w:rsidR="00F626A9" w:rsidRPr="00F626A9" w:rsidRDefault="00F626A9" w:rsidP="00F626A9">
      <w:r>
        <w:rPr>
          <w:rFonts w:hint="eastAsia"/>
          <w:lang w:val="de-DE"/>
        </w:rPr>
        <w:t xml:space="preserve">  </w:t>
      </w:r>
      <w:r>
        <w:t>&lt;thirdAccessToken&gt;sdfasfasdfas&lt;/thirdAccessToken&gt;</w:t>
      </w:r>
    </w:p>
    <w:p w:rsidR="00F626A9" w:rsidRPr="00F626A9" w:rsidRDefault="00F626A9" w:rsidP="00DC2AB5">
      <w:r>
        <w:rPr>
          <w:rFonts w:hint="eastAsia"/>
          <w:lang w:val="de-DE"/>
        </w:rPr>
        <w:t xml:space="preserve">  </w:t>
      </w:r>
      <w:r>
        <w:t>&lt;thirdOpenID&gt;s12ew2e3fasfasdfas&lt;/thirdOpenID&gt;</w:t>
      </w:r>
    </w:p>
    <w:p w:rsidR="00AB6ED3" w:rsidRDefault="00AB6ED3" w:rsidP="00AB6ED3">
      <w:pPr>
        <w:rPr>
          <w:lang w:val="fr-FR"/>
        </w:rPr>
      </w:pPr>
      <w:r w:rsidRPr="00A6475E">
        <w:rPr>
          <w:lang w:val="fr-FR"/>
        </w:rPr>
        <w:t>&lt;/</w:t>
      </w:r>
      <w:r w:rsidR="00DC2AB5" w:rsidRPr="00DC2AB5">
        <w:rPr>
          <w:rFonts w:hint="eastAsia"/>
          <w:bCs/>
          <w:lang w:val="da-DK"/>
        </w:rPr>
        <w:t xml:space="preserve"> </w:t>
      </w:r>
      <w:r w:rsidR="00DC2AB5">
        <w:rPr>
          <w:rFonts w:hint="eastAsia"/>
          <w:bCs/>
          <w:lang w:val="da-DK"/>
        </w:rPr>
        <w:t>AddLoginAcct</w:t>
      </w:r>
      <w:r w:rsidR="00DC2AB5" w:rsidRPr="00A6475E">
        <w:rPr>
          <w:rFonts w:hint="eastAsia"/>
          <w:bCs/>
          <w:lang w:val="da-DK"/>
        </w:rPr>
        <w:t>Req</w:t>
      </w:r>
      <w:r w:rsidR="00DC2AB5" w:rsidRPr="00A6475E">
        <w:rPr>
          <w:lang w:val="fr-FR"/>
        </w:rPr>
        <w:t xml:space="preserve"> </w:t>
      </w:r>
      <w:r w:rsidRPr="00A6475E">
        <w:rPr>
          <w:lang w:val="fr-FR"/>
        </w:rPr>
        <w:t>&gt;</w:t>
      </w:r>
    </w:p>
    <w:p w:rsidR="00AB6ED3" w:rsidRDefault="00F626A9" w:rsidP="00AB6ED3">
      <w:pPr>
        <w:rPr>
          <w:lang w:val="fr-FR"/>
        </w:rPr>
      </w:pPr>
      <w:r>
        <w:rPr>
          <w:rFonts w:hint="eastAsia"/>
          <w:lang w:val="fr-FR"/>
        </w:rPr>
        <w:t>注：华为帐号绑定微信帐号时，传入微信</w:t>
      </w:r>
      <w:r>
        <w:rPr>
          <w:rFonts w:hint="eastAsia"/>
          <w:lang w:val="fr-FR"/>
        </w:rPr>
        <w:t>OpenID</w:t>
      </w:r>
      <w:r>
        <w:rPr>
          <w:rFonts w:hint="eastAsia"/>
          <w:lang w:val="fr-FR"/>
        </w:rPr>
        <w:t>和</w:t>
      </w:r>
      <w:r>
        <w:rPr>
          <w:rFonts w:hint="eastAsia"/>
          <w:lang w:val="fr-FR"/>
        </w:rPr>
        <w:t>AccessToken</w:t>
      </w:r>
      <w:r>
        <w:rPr>
          <w:rFonts w:hint="eastAsia"/>
          <w:lang w:val="fr-FR"/>
        </w:rPr>
        <w:t>，由</w:t>
      </w:r>
      <w:r>
        <w:rPr>
          <w:rFonts w:hint="eastAsia"/>
          <w:lang w:val="fr-FR"/>
        </w:rPr>
        <w:t>AS</w:t>
      </w:r>
      <w:r>
        <w:rPr>
          <w:rFonts w:hint="eastAsia"/>
          <w:lang w:val="fr-FR"/>
        </w:rPr>
        <w:t>到微信认证后，才允许绑定。</w:t>
      </w:r>
    </w:p>
    <w:p w:rsidR="00AB6ED3" w:rsidRPr="00A6475E" w:rsidRDefault="00AB6ED3" w:rsidP="00AB6ED3">
      <w:pPr>
        <w:rPr>
          <w:lang w:val="fr-FR"/>
        </w:rPr>
      </w:pPr>
    </w:p>
    <w:p w:rsidR="00AB6ED3" w:rsidRPr="00A6475E" w:rsidRDefault="00AB6ED3" w:rsidP="00AB6ED3">
      <w:pPr>
        <w:numPr>
          <w:ilvl w:val="0"/>
          <w:numId w:val="22"/>
        </w:numPr>
        <w:tabs>
          <w:tab w:val="num" w:pos="0"/>
        </w:tabs>
        <w:rPr>
          <w:b/>
        </w:rPr>
      </w:pPr>
      <w:r w:rsidRPr="00A6475E">
        <w:rPr>
          <w:rFonts w:hint="eastAsia"/>
          <w:b/>
        </w:rPr>
        <w:t>响应消息</w:t>
      </w:r>
    </w:p>
    <w:p w:rsidR="00AB6ED3" w:rsidRPr="00A6475E" w:rsidRDefault="00AB6ED3" w:rsidP="00AB6ED3">
      <w:r w:rsidRPr="00A6475E">
        <w:t>&lt;?xml version="1.0" encoding="UTF-8"?&gt;</w:t>
      </w:r>
    </w:p>
    <w:p w:rsidR="00AB6ED3" w:rsidRDefault="00AB6ED3" w:rsidP="00AB6ED3">
      <w:r w:rsidRPr="00A6475E">
        <w:t xml:space="preserve">&lt;result </w:t>
      </w:r>
      <w:r>
        <w:rPr>
          <w:rFonts w:hint="eastAsia"/>
        </w:rPr>
        <w:t>result</w:t>
      </w:r>
      <w:r w:rsidRPr="00A6475E">
        <w:rPr>
          <w:rFonts w:hint="eastAsia"/>
        </w:rPr>
        <w:t>Code</w:t>
      </w:r>
      <w:r w:rsidRPr="00A6475E">
        <w:t>=0&gt;</w:t>
      </w:r>
    </w:p>
    <w:p w:rsidR="00AB6ED3" w:rsidRPr="00A6475E" w:rsidRDefault="00AB6ED3" w:rsidP="00AB6ED3">
      <w:pPr>
        <w:ind w:leftChars="100" w:left="210"/>
      </w:pPr>
      <w:r w:rsidRPr="00A6475E">
        <w:rPr>
          <w:rFonts w:hint="eastAsia"/>
          <w:lang w:val="da-DK"/>
        </w:rPr>
        <w:t>&lt;</w:t>
      </w:r>
      <w:r w:rsidR="00DC2AB5">
        <w:rPr>
          <w:rFonts w:hint="eastAsia"/>
          <w:lang w:val="da-DK"/>
        </w:rPr>
        <w:t>AddLoginAcct</w:t>
      </w:r>
      <w:r w:rsidRPr="00A6475E">
        <w:rPr>
          <w:rFonts w:hint="eastAsia"/>
          <w:lang w:val="da-DK"/>
        </w:rPr>
        <w:t>Rsp&gt;</w:t>
      </w:r>
    </w:p>
    <w:p w:rsidR="00AB6ED3" w:rsidRDefault="00AB6ED3" w:rsidP="00AB6ED3">
      <w:pPr>
        <w:ind w:leftChars="100" w:left="210"/>
      </w:pPr>
      <w:r w:rsidRPr="00A6475E">
        <w:rPr>
          <w:lang w:val="de-DE"/>
        </w:rPr>
        <w:t xml:space="preserve">  </w:t>
      </w:r>
      <w:r w:rsidRPr="00A6475E">
        <w:t>&lt;</w:t>
      </w:r>
      <w:r w:rsidRPr="00A6475E">
        <w:rPr>
          <w:rFonts w:hint="eastAsia"/>
          <w:lang w:val="fr-FR"/>
        </w:rPr>
        <w:t xml:space="preserve"> </w:t>
      </w:r>
      <w:r w:rsidRPr="00A6475E">
        <w:rPr>
          <w:rFonts w:hint="eastAsia"/>
        </w:rPr>
        <w:t>v</w:t>
      </w:r>
      <w:r w:rsidRPr="00A6475E">
        <w:t>ersion &gt;</w:t>
      </w:r>
      <w:r>
        <w:rPr>
          <w:rFonts w:hint="eastAsia"/>
        </w:rPr>
        <w:t>01.01</w:t>
      </w:r>
      <w:r w:rsidRPr="00A6475E">
        <w:t>&lt;/</w:t>
      </w:r>
      <w:r w:rsidRPr="00A6475E">
        <w:rPr>
          <w:rFonts w:hint="eastAsia"/>
        </w:rPr>
        <w:t xml:space="preserve"> v</w:t>
      </w:r>
      <w:r w:rsidRPr="00A6475E">
        <w:t>ersion &gt;</w:t>
      </w:r>
    </w:p>
    <w:p w:rsidR="00AB6ED3" w:rsidRPr="00A6475E" w:rsidRDefault="00AB6ED3" w:rsidP="00AB6ED3">
      <w:pPr>
        <w:ind w:leftChars="100" w:left="210"/>
      </w:pPr>
      <w:r>
        <w:rPr>
          <w:rFonts w:hint="eastAsia"/>
        </w:rPr>
        <w:t xml:space="preserve">  &lt;userID&gt;100001&lt;/userID&gt;</w:t>
      </w:r>
    </w:p>
    <w:p w:rsidR="00AB6ED3" w:rsidRPr="00A6475E" w:rsidRDefault="00AB6ED3" w:rsidP="00AB6ED3">
      <w:pPr>
        <w:ind w:leftChars="100" w:left="210"/>
      </w:pPr>
      <w:r w:rsidRPr="00A6475E">
        <w:rPr>
          <w:rFonts w:hint="eastAsia"/>
        </w:rPr>
        <w:t>&lt;/</w:t>
      </w:r>
      <w:r w:rsidR="00DC2AB5">
        <w:rPr>
          <w:rFonts w:hint="eastAsia"/>
          <w:lang w:val="da-DK"/>
        </w:rPr>
        <w:t>AddLoginAcct</w:t>
      </w:r>
      <w:r w:rsidR="00DC2AB5" w:rsidRPr="00A6475E">
        <w:rPr>
          <w:rFonts w:hint="eastAsia"/>
          <w:lang w:val="da-DK"/>
        </w:rPr>
        <w:t>Rsp</w:t>
      </w:r>
      <w:r w:rsidR="00DC2AB5" w:rsidRPr="00A6475E">
        <w:rPr>
          <w:rFonts w:hint="eastAsia"/>
        </w:rPr>
        <w:t xml:space="preserve"> </w:t>
      </w:r>
      <w:r w:rsidRPr="00A6475E">
        <w:rPr>
          <w:rFonts w:hint="eastAsia"/>
        </w:rPr>
        <w:t>&gt;</w:t>
      </w:r>
    </w:p>
    <w:p w:rsidR="00AB6ED3" w:rsidRDefault="00AB6ED3" w:rsidP="00AB6ED3">
      <w:pPr>
        <w:rPr>
          <w:lang w:val="fr-FR"/>
        </w:rPr>
      </w:pPr>
      <w:r>
        <w:rPr>
          <w:rFonts w:hint="eastAsia"/>
          <w:lang w:val="fr-FR"/>
        </w:rPr>
        <w:t>&lt;/result&gt;</w:t>
      </w:r>
    </w:p>
    <w:p w:rsidR="00AB6ED3" w:rsidRDefault="00AB6ED3" w:rsidP="00AB6ED3">
      <w:pPr>
        <w:rPr>
          <w:lang w:val="fr-FR"/>
        </w:rPr>
      </w:pPr>
    </w:p>
    <w:p w:rsidR="00E56E4E" w:rsidRDefault="00E56E4E" w:rsidP="00E56E4E">
      <w:pPr>
        <w:pStyle w:val="21"/>
        <w:numPr>
          <w:ilvl w:val="1"/>
          <w:numId w:val="1"/>
        </w:numPr>
        <w:rPr>
          <w:rStyle w:val="210"/>
        </w:rPr>
      </w:pPr>
      <w:bookmarkStart w:id="205" w:name="_Toc317101332"/>
      <w:r>
        <w:rPr>
          <w:rStyle w:val="210"/>
          <w:rFonts w:hint="eastAsia"/>
        </w:rPr>
        <w:lastRenderedPageBreak/>
        <w:t>delLoginAcct</w:t>
      </w:r>
      <w:bookmarkEnd w:id="205"/>
    </w:p>
    <w:p w:rsidR="00E56E4E" w:rsidRPr="00B91F27" w:rsidRDefault="003F1820" w:rsidP="00407B6C">
      <w:pPr>
        <w:pStyle w:val="31"/>
      </w:pPr>
      <w:bookmarkStart w:id="206" w:name="_Toc317101333"/>
      <w:r>
        <w:rPr>
          <w:rStyle w:val="210"/>
          <w:rFonts w:hint="eastAsia"/>
        </w:rPr>
        <w:t>JSON</w:t>
      </w:r>
      <w:r>
        <w:rPr>
          <w:rStyle w:val="210"/>
          <w:rFonts w:hint="eastAsia"/>
        </w:rPr>
        <w:t>＋</w:t>
      </w:r>
      <w:r>
        <w:rPr>
          <w:rStyle w:val="210"/>
          <w:rFonts w:hint="eastAsia"/>
        </w:rPr>
        <w:t>SOAP</w:t>
      </w:r>
      <w:r>
        <w:rPr>
          <w:rStyle w:val="210"/>
          <w:rFonts w:hint="eastAsia"/>
        </w:rPr>
        <w:t>接口</w:t>
      </w:r>
      <w:bookmarkEnd w:id="206"/>
    </w:p>
    <w:p w:rsidR="00E56E4E" w:rsidRDefault="00E56E4E" w:rsidP="00407B6C">
      <w:pPr>
        <w:pStyle w:val="41"/>
      </w:pPr>
      <w:r>
        <w:rPr>
          <w:rFonts w:hint="eastAsia"/>
        </w:rPr>
        <w:t>描述</w:t>
      </w:r>
    </w:p>
    <w:p w:rsidR="00E56E4E" w:rsidRDefault="00E56E4E" w:rsidP="00E56E4E">
      <w:pPr>
        <w:ind w:firstLine="420"/>
      </w:pPr>
      <w:r>
        <w:rPr>
          <w:rFonts w:hint="eastAsia"/>
        </w:rPr>
        <w:t>用户删除登录账号。</w:t>
      </w:r>
      <w:r>
        <w:rPr>
          <w:rFonts w:hint="eastAsia"/>
        </w:rPr>
        <w:t>AccountServer</w:t>
      </w:r>
      <w:r>
        <w:rPr>
          <w:rFonts w:hint="eastAsia"/>
        </w:rPr>
        <w:t>或</w:t>
      </w:r>
      <w:r>
        <w:rPr>
          <w:rFonts w:hint="eastAsia"/>
        </w:rPr>
        <w:t>Portal</w:t>
      </w:r>
      <w:r>
        <w:rPr>
          <w:rFonts w:hint="eastAsia"/>
        </w:rPr>
        <w:t>通过该接口向</w:t>
      </w:r>
      <w:r>
        <w:rPr>
          <w:rFonts w:hint="eastAsia"/>
        </w:rPr>
        <w:t>UserProfile</w:t>
      </w:r>
      <w:r>
        <w:rPr>
          <w:rFonts w:hint="eastAsia"/>
        </w:rPr>
        <w:t>发起请求。</w:t>
      </w:r>
    </w:p>
    <w:p w:rsidR="00BF2A01" w:rsidRDefault="007476BE" w:rsidP="00E56E4E">
      <w:pPr>
        <w:ind w:firstLine="420"/>
        <w:rPr>
          <w:rFonts w:ascii="宋体" w:cs="宋体"/>
          <w:color w:val="000000"/>
          <w:kern w:val="0"/>
          <w:sz w:val="20"/>
          <w:szCs w:val="20"/>
        </w:rPr>
      </w:pPr>
      <w:r>
        <w:rPr>
          <w:rFonts w:ascii="宋体" w:cs="宋体" w:hint="eastAsia"/>
          <w:color w:val="000000"/>
          <w:kern w:val="0"/>
          <w:sz w:val="20"/>
          <w:szCs w:val="20"/>
        </w:rPr>
        <w:t>注：删除激活账号时，</w:t>
      </w:r>
      <w:r w:rsidR="00BF2A01">
        <w:rPr>
          <w:rFonts w:ascii="宋体" w:cs="宋体" w:hint="eastAsia"/>
          <w:color w:val="000000"/>
          <w:kern w:val="0"/>
          <w:sz w:val="20"/>
          <w:szCs w:val="20"/>
        </w:rPr>
        <w:t>必须剩余一个激活账号。</w:t>
      </w:r>
    </w:p>
    <w:p w:rsidR="007476BE" w:rsidRPr="007476BE" w:rsidRDefault="007476BE" w:rsidP="00E56E4E">
      <w:pPr>
        <w:ind w:firstLine="420"/>
      </w:pPr>
      <w:r>
        <w:rPr>
          <w:rFonts w:ascii="宋体" w:cs="宋体" w:hint="eastAsia"/>
          <w:color w:val="000000"/>
          <w:kern w:val="0"/>
          <w:sz w:val="20"/>
          <w:szCs w:val="20"/>
        </w:rPr>
        <w:tab/>
        <w:t>删除非激活账号时，必须剩余一个非5/6的账号。</w:t>
      </w:r>
    </w:p>
    <w:p w:rsidR="00E56E4E" w:rsidRDefault="00E56E4E" w:rsidP="00407B6C">
      <w:pPr>
        <w:pStyle w:val="41"/>
      </w:pPr>
      <w:r>
        <w:rPr>
          <w:rFonts w:hint="eastAsia"/>
        </w:rPr>
        <w:t>原型</w:t>
      </w:r>
    </w:p>
    <w:p w:rsidR="00E56E4E" w:rsidRPr="005D449C" w:rsidRDefault="00E56E4E" w:rsidP="00E56E4E">
      <w:pPr>
        <w:ind w:left="198"/>
        <w:jc w:val="left"/>
      </w:pPr>
      <w:r>
        <w:rPr>
          <w:rFonts w:hint="eastAsia"/>
          <w:lang w:val="da-DK"/>
        </w:rPr>
        <w:t>DelLoginAcctRsp delLoginAcct</w:t>
      </w:r>
      <w:r w:rsidRPr="009A7E72">
        <w:rPr>
          <w:lang w:val="da-DK"/>
        </w:rPr>
        <w:t>(</w:t>
      </w:r>
      <w:r>
        <w:rPr>
          <w:rFonts w:hint="eastAsia"/>
          <w:lang w:val="da-DK"/>
        </w:rPr>
        <w:t>DelLoginAcctReq delLoginAcctReq</w:t>
      </w:r>
      <w:r w:rsidRPr="009A7E72">
        <w:rPr>
          <w:lang w:val="da-DK"/>
        </w:rPr>
        <w:t>)</w:t>
      </w:r>
      <w:r w:rsidRPr="00CD7B14">
        <w:rPr>
          <w:rFonts w:hint="eastAsia"/>
        </w:rPr>
        <w:t xml:space="preserve"> </w:t>
      </w:r>
      <w:r w:rsidRPr="0062068B">
        <w:rPr>
          <w:rFonts w:hint="eastAsia"/>
        </w:rPr>
        <w:t xml:space="preserve">throws </w:t>
      </w:r>
      <w:r>
        <w:rPr>
          <w:rFonts w:hint="eastAsia"/>
        </w:rPr>
        <w:t>CException</w:t>
      </w:r>
    </w:p>
    <w:p w:rsidR="00E56E4E" w:rsidRDefault="00E56E4E" w:rsidP="00407B6C">
      <w:pPr>
        <w:pStyle w:val="41"/>
      </w:pPr>
      <w:r>
        <w:rPr>
          <w:rFonts w:hint="eastAsia"/>
        </w:rPr>
        <w:t>输入参数</w:t>
      </w:r>
    </w:p>
    <w:p w:rsidR="00E56E4E" w:rsidRDefault="00E56E4E" w:rsidP="00E56E4E">
      <w:pPr>
        <w:ind w:left="198"/>
      </w:pPr>
      <w:r>
        <w:rPr>
          <w:rFonts w:hint="eastAsia"/>
          <w:lang w:val="da-DK"/>
        </w:rPr>
        <w:t>DelLoginAcctReq</w:t>
      </w:r>
      <w:r>
        <w:rPr>
          <w:rFonts w:hint="eastAsia"/>
          <w:lang w:val="da-DK"/>
        </w:rPr>
        <w:t>属性如下：</w:t>
      </w:r>
    </w:p>
    <w:tbl>
      <w:tblPr>
        <w:tblW w:w="8796" w:type="dxa"/>
        <w:jc w:val="center"/>
        <w:tblInd w:w="2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84"/>
        <w:gridCol w:w="731"/>
        <w:gridCol w:w="1558"/>
        <w:gridCol w:w="1620"/>
        <w:gridCol w:w="3203"/>
      </w:tblGrid>
      <w:tr w:rsidR="00E56E4E" w:rsidTr="00D07B57">
        <w:trPr>
          <w:jc w:val="center"/>
        </w:trPr>
        <w:tc>
          <w:tcPr>
            <w:tcW w:w="1684" w:type="dxa"/>
            <w:shd w:val="clear" w:color="auto" w:fill="99CCFF"/>
          </w:tcPr>
          <w:p w:rsidR="00E56E4E" w:rsidRDefault="00E56E4E" w:rsidP="00D07B57">
            <w:pPr>
              <w:pStyle w:val="TAH"/>
              <w:rPr>
                <w:rFonts w:ascii="Verdana" w:hAnsi="Verdana"/>
                <w:lang w:val="fr-FR" w:eastAsia="zh-CN"/>
              </w:rPr>
            </w:pPr>
            <w:r>
              <w:rPr>
                <w:rFonts w:ascii="Verdana" w:hAnsi="Verdana" w:hint="eastAsia"/>
                <w:lang w:val="fr-FR" w:eastAsia="zh-CN"/>
              </w:rPr>
              <w:t>参数名称</w:t>
            </w:r>
          </w:p>
        </w:tc>
        <w:tc>
          <w:tcPr>
            <w:tcW w:w="731" w:type="dxa"/>
            <w:shd w:val="clear" w:color="auto" w:fill="99CCFF"/>
          </w:tcPr>
          <w:p w:rsidR="00E56E4E" w:rsidRDefault="00E56E4E" w:rsidP="00D07B57">
            <w:pPr>
              <w:pStyle w:val="TAH"/>
              <w:rPr>
                <w:rFonts w:ascii="Verdana" w:hAnsi="Verdana"/>
                <w:lang w:val="fr-FR" w:eastAsia="zh-CN"/>
              </w:rPr>
            </w:pPr>
            <w:r>
              <w:rPr>
                <w:rFonts w:ascii="Verdana" w:hAnsi="Verdana" w:hint="eastAsia"/>
                <w:lang w:val="fr-FR" w:eastAsia="zh-CN"/>
              </w:rPr>
              <w:t>可选</w:t>
            </w:r>
          </w:p>
        </w:tc>
        <w:tc>
          <w:tcPr>
            <w:tcW w:w="1558" w:type="dxa"/>
            <w:shd w:val="clear" w:color="auto" w:fill="99CCFF"/>
          </w:tcPr>
          <w:p w:rsidR="00E56E4E" w:rsidRDefault="00E56E4E" w:rsidP="00D07B57">
            <w:pPr>
              <w:pStyle w:val="TAH"/>
              <w:rPr>
                <w:rFonts w:ascii="Verdana" w:hAnsi="Verdana"/>
                <w:lang w:val="fr-FR" w:eastAsia="zh-CN"/>
              </w:rPr>
            </w:pPr>
            <w:r>
              <w:rPr>
                <w:rFonts w:ascii="Verdana" w:hAnsi="Verdana" w:hint="eastAsia"/>
                <w:lang w:val="fr-FR" w:eastAsia="zh-CN"/>
              </w:rPr>
              <w:t>类型</w:t>
            </w:r>
          </w:p>
        </w:tc>
        <w:tc>
          <w:tcPr>
            <w:tcW w:w="1620" w:type="dxa"/>
            <w:shd w:val="clear" w:color="auto" w:fill="99CCFF"/>
          </w:tcPr>
          <w:p w:rsidR="00E56E4E" w:rsidRDefault="00E56E4E" w:rsidP="00D07B57">
            <w:pPr>
              <w:pStyle w:val="TAH"/>
              <w:rPr>
                <w:rFonts w:ascii="Verdana" w:hAnsi="Verdana"/>
                <w:lang w:val="fr-FR" w:eastAsia="zh-CN"/>
              </w:rPr>
            </w:pPr>
            <w:r>
              <w:rPr>
                <w:rFonts w:ascii="Verdana" w:hAnsi="Verdana" w:hint="eastAsia"/>
                <w:lang w:val="fr-FR" w:eastAsia="zh-CN"/>
              </w:rPr>
              <w:t>长度</w:t>
            </w:r>
            <w:r>
              <w:rPr>
                <w:rFonts w:ascii="Verdana" w:hAnsi="Verdana"/>
                <w:lang w:val="fr-FR" w:eastAsia="zh-CN"/>
              </w:rPr>
              <w:t xml:space="preserve"> (Byte)</w:t>
            </w:r>
          </w:p>
        </w:tc>
        <w:tc>
          <w:tcPr>
            <w:tcW w:w="3203" w:type="dxa"/>
            <w:shd w:val="clear" w:color="auto" w:fill="99CCFF"/>
          </w:tcPr>
          <w:p w:rsidR="00E56E4E" w:rsidRDefault="00E56E4E" w:rsidP="00D07B57">
            <w:pPr>
              <w:pStyle w:val="TAH"/>
              <w:rPr>
                <w:rFonts w:ascii="Verdana" w:hAnsi="Verdana"/>
                <w:lang w:val="fr-FR" w:eastAsia="zh-CN"/>
              </w:rPr>
            </w:pPr>
            <w:r>
              <w:rPr>
                <w:rFonts w:ascii="Verdana" w:hAnsi="Verdana" w:hint="eastAsia"/>
                <w:lang w:val="fr-FR" w:eastAsia="zh-CN"/>
              </w:rPr>
              <w:t>描述信息</w:t>
            </w:r>
          </w:p>
        </w:tc>
      </w:tr>
      <w:tr w:rsidR="00E56E4E" w:rsidTr="00D07B57">
        <w:trPr>
          <w:jc w:val="center"/>
        </w:trPr>
        <w:tc>
          <w:tcPr>
            <w:tcW w:w="1684" w:type="dxa"/>
          </w:tcPr>
          <w:p w:rsidR="00E56E4E" w:rsidRPr="00AC2020" w:rsidRDefault="00E56E4E" w:rsidP="00D07B57">
            <w:pPr>
              <w:pStyle w:val="TAL"/>
              <w:rPr>
                <w:lang w:val="fr-FR" w:eastAsia="zh-CN"/>
              </w:rPr>
            </w:pPr>
            <w:r w:rsidRPr="00AC2020">
              <w:rPr>
                <w:rFonts w:hint="eastAsia"/>
                <w:lang w:val="fr-FR" w:eastAsia="zh-CN"/>
              </w:rPr>
              <w:t>v</w:t>
            </w:r>
            <w:r w:rsidRPr="00AC2020">
              <w:rPr>
                <w:lang w:val="fr-FR" w:eastAsia="zh-CN"/>
              </w:rPr>
              <w:t>ersion</w:t>
            </w:r>
          </w:p>
        </w:tc>
        <w:tc>
          <w:tcPr>
            <w:tcW w:w="731" w:type="dxa"/>
          </w:tcPr>
          <w:p w:rsidR="00E56E4E" w:rsidRPr="00AC2020" w:rsidRDefault="00E56E4E" w:rsidP="00D07B57">
            <w:pPr>
              <w:pStyle w:val="TAL"/>
              <w:rPr>
                <w:lang w:val="fr-FR" w:eastAsia="zh-CN"/>
              </w:rPr>
            </w:pPr>
            <w:r>
              <w:rPr>
                <w:rFonts w:hint="eastAsia"/>
                <w:lang w:val="fr-FR" w:eastAsia="zh-CN"/>
              </w:rPr>
              <w:t>M</w:t>
            </w:r>
          </w:p>
        </w:tc>
        <w:tc>
          <w:tcPr>
            <w:tcW w:w="1558" w:type="dxa"/>
          </w:tcPr>
          <w:p w:rsidR="00E56E4E" w:rsidRPr="00AC2020" w:rsidRDefault="00E56E4E" w:rsidP="00D07B57">
            <w:pPr>
              <w:pStyle w:val="TAH"/>
              <w:jc w:val="both"/>
              <w:rPr>
                <w:b w:val="0"/>
                <w:lang w:val="fr-FR" w:eastAsia="zh-CN"/>
              </w:rPr>
            </w:pPr>
            <w:r>
              <w:rPr>
                <w:rFonts w:hint="eastAsia"/>
                <w:b w:val="0"/>
                <w:lang w:val="fr-FR" w:eastAsia="zh-CN"/>
              </w:rPr>
              <w:t>String</w:t>
            </w:r>
          </w:p>
        </w:tc>
        <w:tc>
          <w:tcPr>
            <w:tcW w:w="1620" w:type="dxa"/>
          </w:tcPr>
          <w:p w:rsidR="00E56E4E" w:rsidRPr="00AC2020" w:rsidRDefault="00E56E4E" w:rsidP="00D07B57">
            <w:pPr>
              <w:rPr>
                <w:rFonts w:ascii="Arial" w:hAnsi="Arial"/>
                <w:kern w:val="0"/>
                <w:sz w:val="18"/>
                <w:szCs w:val="18"/>
                <w:lang w:val="fr-FR"/>
              </w:rPr>
            </w:pPr>
            <w:r>
              <w:rPr>
                <w:rFonts w:ascii="Arial" w:hAnsi="Arial" w:hint="eastAsia"/>
                <w:kern w:val="0"/>
                <w:sz w:val="18"/>
                <w:szCs w:val="18"/>
                <w:lang w:val="fr-FR"/>
              </w:rPr>
              <w:t>5</w:t>
            </w:r>
          </w:p>
        </w:tc>
        <w:tc>
          <w:tcPr>
            <w:tcW w:w="3203" w:type="dxa"/>
          </w:tcPr>
          <w:p w:rsidR="00E56E4E" w:rsidRPr="00AC2020" w:rsidRDefault="00E56E4E" w:rsidP="00D07B57">
            <w:pPr>
              <w:rPr>
                <w:rFonts w:ascii="Arial" w:hAnsi="Arial"/>
                <w:kern w:val="0"/>
                <w:sz w:val="18"/>
                <w:szCs w:val="18"/>
                <w:lang w:val="fr-FR"/>
              </w:rPr>
            </w:pPr>
            <w:r w:rsidRPr="00AC2020">
              <w:rPr>
                <w:rFonts w:ascii="Arial" w:hAnsi="Arial" w:hint="eastAsia"/>
                <w:kern w:val="0"/>
                <w:sz w:val="18"/>
                <w:szCs w:val="18"/>
                <w:lang w:val="fr-FR"/>
              </w:rPr>
              <w:t>协议版本号</w:t>
            </w:r>
          </w:p>
          <w:p w:rsidR="00E56E4E" w:rsidRPr="00AC2020" w:rsidRDefault="00E56E4E" w:rsidP="00D07B57">
            <w:pPr>
              <w:rPr>
                <w:rFonts w:ascii="Arial" w:hAnsi="Arial"/>
                <w:kern w:val="0"/>
                <w:sz w:val="18"/>
                <w:szCs w:val="18"/>
                <w:lang w:val="fr-FR"/>
              </w:rPr>
            </w:pPr>
            <w:r w:rsidRPr="00AC2020">
              <w:rPr>
                <w:rFonts w:ascii="Arial" w:hAnsi="Arial" w:hint="eastAsia"/>
                <w:kern w:val="0"/>
                <w:sz w:val="18"/>
                <w:szCs w:val="18"/>
                <w:lang w:val="fr-FR"/>
              </w:rPr>
              <w:t>当前版本为：</w:t>
            </w:r>
            <w:r>
              <w:rPr>
                <w:rFonts w:ascii="Arial" w:hAnsi="Arial" w:hint="eastAsia"/>
                <w:kern w:val="0"/>
                <w:sz w:val="18"/>
                <w:szCs w:val="18"/>
                <w:lang w:val="fr-FR"/>
              </w:rPr>
              <w:t>01.01</w:t>
            </w:r>
          </w:p>
        </w:tc>
      </w:tr>
      <w:tr w:rsidR="00E56E4E" w:rsidTr="00D07B57">
        <w:trPr>
          <w:jc w:val="center"/>
        </w:trPr>
        <w:tc>
          <w:tcPr>
            <w:tcW w:w="1684" w:type="dxa"/>
          </w:tcPr>
          <w:p w:rsidR="00E56E4E" w:rsidRPr="00AC2020" w:rsidRDefault="00E56E4E" w:rsidP="00D07B57">
            <w:pPr>
              <w:pStyle w:val="TAL"/>
              <w:rPr>
                <w:lang w:val="fr-FR" w:eastAsia="zh-CN"/>
              </w:rPr>
            </w:pPr>
            <w:r>
              <w:rPr>
                <w:lang w:val="fr-FR" w:eastAsia="zh-CN"/>
              </w:rPr>
              <w:t>transactionID</w:t>
            </w:r>
          </w:p>
        </w:tc>
        <w:tc>
          <w:tcPr>
            <w:tcW w:w="731" w:type="dxa"/>
          </w:tcPr>
          <w:p w:rsidR="00E56E4E" w:rsidRPr="00AC2020" w:rsidRDefault="00E56E4E" w:rsidP="00D07B57">
            <w:pPr>
              <w:pStyle w:val="TAL"/>
              <w:rPr>
                <w:lang w:val="fr-FR" w:eastAsia="zh-CN"/>
              </w:rPr>
            </w:pPr>
            <w:r>
              <w:rPr>
                <w:rFonts w:hint="eastAsia"/>
                <w:lang w:val="fr-FR" w:eastAsia="zh-CN"/>
              </w:rPr>
              <w:t>M</w:t>
            </w:r>
          </w:p>
        </w:tc>
        <w:tc>
          <w:tcPr>
            <w:tcW w:w="1558" w:type="dxa"/>
          </w:tcPr>
          <w:p w:rsidR="00E56E4E" w:rsidRPr="00AC2020" w:rsidRDefault="00E56E4E" w:rsidP="00D07B57">
            <w:pPr>
              <w:pStyle w:val="TAH"/>
              <w:jc w:val="both"/>
              <w:rPr>
                <w:b w:val="0"/>
                <w:lang w:val="fr-FR" w:eastAsia="zh-CN"/>
              </w:rPr>
            </w:pPr>
            <w:r>
              <w:rPr>
                <w:rFonts w:hint="eastAsia"/>
                <w:b w:val="0"/>
                <w:lang w:val="fr-FR" w:eastAsia="zh-CN"/>
              </w:rPr>
              <w:t>String</w:t>
            </w:r>
          </w:p>
        </w:tc>
        <w:tc>
          <w:tcPr>
            <w:tcW w:w="1620" w:type="dxa"/>
          </w:tcPr>
          <w:p w:rsidR="00E56E4E" w:rsidRPr="00AC2020" w:rsidRDefault="00E56E4E" w:rsidP="00D07B57">
            <w:pPr>
              <w:rPr>
                <w:rFonts w:ascii="Arial" w:hAnsi="Arial"/>
                <w:kern w:val="0"/>
                <w:sz w:val="18"/>
                <w:szCs w:val="18"/>
                <w:lang w:val="fr-FR"/>
              </w:rPr>
            </w:pPr>
            <w:r w:rsidRPr="00AC2020">
              <w:rPr>
                <w:rFonts w:ascii="Arial" w:hAnsi="Arial" w:hint="eastAsia"/>
                <w:kern w:val="0"/>
                <w:sz w:val="18"/>
                <w:szCs w:val="18"/>
                <w:lang w:val="fr-FR"/>
              </w:rPr>
              <w:t>40</w:t>
            </w:r>
          </w:p>
        </w:tc>
        <w:tc>
          <w:tcPr>
            <w:tcW w:w="3203" w:type="dxa"/>
          </w:tcPr>
          <w:p w:rsidR="00E56E4E" w:rsidRPr="00AC2020" w:rsidRDefault="00E56E4E" w:rsidP="00D07B57">
            <w:pPr>
              <w:rPr>
                <w:rFonts w:ascii="Arial" w:hAnsi="Arial"/>
                <w:kern w:val="0"/>
                <w:sz w:val="18"/>
                <w:szCs w:val="18"/>
                <w:lang w:val="fr-FR"/>
              </w:rPr>
            </w:pPr>
            <w:r w:rsidRPr="00AC2020">
              <w:rPr>
                <w:rFonts w:ascii="Arial" w:hAnsi="Arial" w:hint="eastAsia"/>
                <w:kern w:val="0"/>
                <w:sz w:val="18"/>
                <w:szCs w:val="18"/>
                <w:lang w:val="fr-FR"/>
              </w:rPr>
              <w:t>交易流水号</w:t>
            </w:r>
          </w:p>
        </w:tc>
      </w:tr>
      <w:tr w:rsidR="00E56E4E" w:rsidTr="00D07B57">
        <w:trPr>
          <w:jc w:val="center"/>
        </w:trPr>
        <w:tc>
          <w:tcPr>
            <w:tcW w:w="1684" w:type="dxa"/>
          </w:tcPr>
          <w:p w:rsidR="00E56E4E" w:rsidRPr="00C8364D" w:rsidRDefault="00E56E4E" w:rsidP="00D07B57">
            <w:pPr>
              <w:pStyle w:val="TAL"/>
              <w:rPr>
                <w:lang w:val="fr-FR" w:eastAsia="zh-CN"/>
              </w:rPr>
            </w:pPr>
            <w:r w:rsidRPr="00C8364D">
              <w:rPr>
                <w:rFonts w:hint="eastAsia"/>
                <w:lang w:val="fr-FR" w:eastAsia="zh-CN"/>
              </w:rPr>
              <w:t>traceFlag</w:t>
            </w:r>
          </w:p>
        </w:tc>
        <w:tc>
          <w:tcPr>
            <w:tcW w:w="731" w:type="dxa"/>
          </w:tcPr>
          <w:p w:rsidR="00E56E4E" w:rsidRPr="00C8364D" w:rsidRDefault="00E56E4E" w:rsidP="00D07B57">
            <w:pPr>
              <w:spacing w:line="240" w:lineRule="atLeast"/>
              <w:rPr>
                <w:rFonts w:ascii="Arial" w:hAnsi="Arial"/>
                <w:kern w:val="0"/>
                <w:sz w:val="18"/>
                <w:szCs w:val="18"/>
                <w:lang w:val="fr-FR"/>
              </w:rPr>
            </w:pPr>
            <w:r w:rsidRPr="00C8364D">
              <w:rPr>
                <w:rFonts w:ascii="Arial" w:hAnsi="Arial" w:hint="eastAsia"/>
                <w:kern w:val="0"/>
                <w:sz w:val="18"/>
                <w:szCs w:val="18"/>
                <w:lang w:val="fr-FR"/>
              </w:rPr>
              <w:t xml:space="preserve">O </w:t>
            </w:r>
          </w:p>
        </w:tc>
        <w:tc>
          <w:tcPr>
            <w:tcW w:w="1558" w:type="dxa"/>
          </w:tcPr>
          <w:p w:rsidR="00E56E4E" w:rsidRPr="00C8364D" w:rsidRDefault="00E56E4E" w:rsidP="00D07B57">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1620" w:type="dxa"/>
          </w:tcPr>
          <w:p w:rsidR="00E56E4E" w:rsidRPr="00C8364D" w:rsidRDefault="00E56E4E" w:rsidP="00D07B57">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3203" w:type="dxa"/>
          </w:tcPr>
          <w:p w:rsidR="00E56E4E" w:rsidRPr="00C8364D" w:rsidRDefault="00E56E4E" w:rsidP="00D07B57">
            <w:pPr>
              <w:spacing w:line="240" w:lineRule="atLeast"/>
              <w:rPr>
                <w:rFonts w:ascii="Arial" w:hAnsi="Arial"/>
                <w:kern w:val="0"/>
                <w:sz w:val="18"/>
                <w:szCs w:val="18"/>
                <w:lang w:val="fr-FR"/>
              </w:rPr>
            </w:pPr>
            <w:r>
              <w:rPr>
                <w:rFonts w:ascii="Arial" w:hAnsi="Arial" w:hint="eastAsia"/>
                <w:kern w:val="0"/>
                <w:sz w:val="18"/>
                <w:szCs w:val="18"/>
                <w:lang w:val="fr-FR"/>
              </w:rPr>
              <w:t>跟踪标志</w:t>
            </w:r>
          </w:p>
        </w:tc>
      </w:tr>
      <w:tr w:rsidR="00E56E4E" w:rsidTr="00D07B57">
        <w:trPr>
          <w:jc w:val="center"/>
        </w:trPr>
        <w:tc>
          <w:tcPr>
            <w:tcW w:w="1684" w:type="dxa"/>
          </w:tcPr>
          <w:p w:rsidR="00E56E4E" w:rsidRPr="00C8364D" w:rsidRDefault="00E56E4E" w:rsidP="00D07B57">
            <w:pPr>
              <w:pStyle w:val="TAL"/>
              <w:rPr>
                <w:lang w:val="fr-FR" w:eastAsia="zh-CN"/>
              </w:rPr>
            </w:pPr>
            <w:r>
              <w:rPr>
                <w:rFonts w:hint="eastAsia"/>
                <w:lang w:val="fr-FR" w:eastAsia="zh-CN"/>
              </w:rPr>
              <w:t>userID</w:t>
            </w:r>
          </w:p>
        </w:tc>
        <w:tc>
          <w:tcPr>
            <w:tcW w:w="731" w:type="dxa"/>
          </w:tcPr>
          <w:p w:rsidR="00E56E4E" w:rsidRPr="00C8364D" w:rsidRDefault="00E56E4E" w:rsidP="00D07B57">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1558" w:type="dxa"/>
          </w:tcPr>
          <w:p w:rsidR="00E56E4E" w:rsidRDefault="005200E4" w:rsidP="00D07B57">
            <w:pPr>
              <w:spacing w:line="240" w:lineRule="atLeast"/>
              <w:rPr>
                <w:rFonts w:ascii="Arial" w:hAnsi="Arial"/>
                <w:kern w:val="0"/>
                <w:sz w:val="18"/>
                <w:szCs w:val="18"/>
                <w:lang w:val="fr-FR"/>
              </w:rPr>
            </w:pPr>
            <w:r>
              <w:rPr>
                <w:rFonts w:ascii="Arial" w:hAnsi="Arial" w:hint="eastAsia"/>
                <w:kern w:val="0"/>
                <w:sz w:val="18"/>
                <w:szCs w:val="18"/>
                <w:lang w:val="fr-FR"/>
              </w:rPr>
              <w:t>Bigint</w:t>
            </w:r>
          </w:p>
        </w:tc>
        <w:tc>
          <w:tcPr>
            <w:tcW w:w="1620" w:type="dxa"/>
          </w:tcPr>
          <w:p w:rsidR="00E56E4E" w:rsidRDefault="00E56E4E" w:rsidP="00D07B57">
            <w:pPr>
              <w:spacing w:line="240" w:lineRule="atLeast"/>
              <w:rPr>
                <w:rFonts w:ascii="Arial" w:hAnsi="Arial"/>
                <w:kern w:val="0"/>
                <w:sz w:val="18"/>
                <w:szCs w:val="18"/>
                <w:lang w:val="fr-FR"/>
              </w:rPr>
            </w:pPr>
          </w:p>
        </w:tc>
        <w:tc>
          <w:tcPr>
            <w:tcW w:w="3203" w:type="dxa"/>
          </w:tcPr>
          <w:p w:rsidR="00E56E4E" w:rsidRDefault="00E56E4E" w:rsidP="00D07B57">
            <w:pPr>
              <w:spacing w:line="240" w:lineRule="atLeast"/>
              <w:rPr>
                <w:rFonts w:ascii="Arial" w:hAnsi="Arial"/>
                <w:kern w:val="0"/>
                <w:sz w:val="18"/>
                <w:szCs w:val="18"/>
                <w:lang w:val="fr-FR"/>
              </w:rPr>
            </w:pPr>
            <w:r>
              <w:rPr>
                <w:rFonts w:ascii="Arial" w:hAnsi="Arial" w:hint="eastAsia"/>
                <w:kern w:val="0"/>
                <w:sz w:val="18"/>
                <w:szCs w:val="18"/>
                <w:lang w:val="fr-FR"/>
              </w:rPr>
              <w:t>用户</w:t>
            </w:r>
            <w:r>
              <w:rPr>
                <w:rFonts w:ascii="Arial" w:hAnsi="Arial" w:hint="eastAsia"/>
                <w:kern w:val="0"/>
                <w:sz w:val="18"/>
                <w:szCs w:val="18"/>
                <w:lang w:val="fr-FR"/>
              </w:rPr>
              <w:t>ID</w:t>
            </w:r>
            <w:r>
              <w:rPr>
                <w:rFonts w:ascii="Arial" w:hAnsi="Arial" w:hint="eastAsia"/>
                <w:kern w:val="0"/>
                <w:sz w:val="18"/>
                <w:szCs w:val="18"/>
                <w:lang w:val="fr-FR"/>
              </w:rPr>
              <w:t>（内部）</w:t>
            </w:r>
          </w:p>
        </w:tc>
      </w:tr>
      <w:tr w:rsidR="00E56E4E" w:rsidTr="00D07B57">
        <w:trPr>
          <w:jc w:val="center"/>
        </w:trPr>
        <w:tc>
          <w:tcPr>
            <w:tcW w:w="1684" w:type="dxa"/>
          </w:tcPr>
          <w:p w:rsidR="00E56E4E" w:rsidRPr="00AC2020" w:rsidRDefault="00E56E4E" w:rsidP="00D07B57">
            <w:pPr>
              <w:pStyle w:val="TAL"/>
              <w:rPr>
                <w:lang w:val="fr-FR" w:eastAsia="zh-CN"/>
              </w:rPr>
            </w:pPr>
            <w:r>
              <w:rPr>
                <w:rFonts w:hint="eastAsia"/>
                <w:b/>
                <w:bCs/>
              </w:rPr>
              <w:t>reqClientType</w:t>
            </w:r>
          </w:p>
        </w:tc>
        <w:tc>
          <w:tcPr>
            <w:tcW w:w="731" w:type="dxa"/>
          </w:tcPr>
          <w:p w:rsidR="00E56E4E" w:rsidRPr="00AC2020" w:rsidRDefault="00E56E4E" w:rsidP="00D07B57">
            <w:pPr>
              <w:pStyle w:val="TAL"/>
              <w:rPr>
                <w:lang w:val="fr-FR" w:eastAsia="zh-CN"/>
              </w:rPr>
            </w:pPr>
            <w:r>
              <w:rPr>
                <w:rFonts w:hint="eastAsia"/>
                <w:lang w:val="fr-FR" w:eastAsia="zh-CN"/>
              </w:rPr>
              <w:t>O</w:t>
            </w:r>
          </w:p>
        </w:tc>
        <w:tc>
          <w:tcPr>
            <w:tcW w:w="1558" w:type="dxa"/>
          </w:tcPr>
          <w:p w:rsidR="00E56E4E" w:rsidRPr="00AC2020" w:rsidRDefault="005200E4" w:rsidP="00D07B57">
            <w:pPr>
              <w:pStyle w:val="TAL"/>
              <w:rPr>
                <w:lang w:val="fr-FR" w:eastAsia="zh-CN"/>
              </w:rPr>
            </w:pPr>
            <w:r>
              <w:rPr>
                <w:lang w:val="fr-FR"/>
              </w:rPr>
              <w:t>Int</w:t>
            </w:r>
          </w:p>
        </w:tc>
        <w:tc>
          <w:tcPr>
            <w:tcW w:w="1620" w:type="dxa"/>
          </w:tcPr>
          <w:p w:rsidR="00E56E4E" w:rsidRPr="00AC2020" w:rsidRDefault="00E56E4E" w:rsidP="00D07B57">
            <w:pPr>
              <w:pStyle w:val="TAL"/>
              <w:rPr>
                <w:lang w:val="fr-FR" w:eastAsia="zh-CN"/>
              </w:rPr>
            </w:pPr>
          </w:p>
        </w:tc>
        <w:tc>
          <w:tcPr>
            <w:tcW w:w="3203" w:type="dxa"/>
          </w:tcPr>
          <w:p w:rsidR="00E56E4E" w:rsidRPr="00AC2020" w:rsidRDefault="00E56E4E" w:rsidP="00D07B57">
            <w:pPr>
              <w:rPr>
                <w:rFonts w:ascii="Arial" w:hAnsi="Arial"/>
                <w:kern w:val="0"/>
                <w:sz w:val="18"/>
                <w:szCs w:val="18"/>
                <w:lang w:val="fr-FR"/>
              </w:rPr>
            </w:pPr>
            <w:r>
              <w:rPr>
                <w:rFonts w:hint="eastAsia"/>
              </w:rPr>
              <w:t>请求客户端类型</w:t>
            </w:r>
          </w:p>
        </w:tc>
      </w:tr>
      <w:tr w:rsidR="00E56E4E" w:rsidTr="00D07B57">
        <w:trPr>
          <w:jc w:val="center"/>
        </w:trPr>
        <w:tc>
          <w:tcPr>
            <w:tcW w:w="1684" w:type="dxa"/>
          </w:tcPr>
          <w:p w:rsidR="00E56E4E" w:rsidRDefault="00E56E4E" w:rsidP="00D07B57">
            <w:pPr>
              <w:pStyle w:val="TAL"/>
              <w:rPr>
                <w:b/>
                <w:bCs/>
              </w:rPr>
            </w:pPr>
            <w:r>
              <w:rPr>
                <w:rFonts w:hint="eastAsia"/>
                <w:lang w:val="fr-FR" w:eastAsia="zh-CN"/>
              </w:rPr>
              <w:t>accountType</w:t>
            </w:r>
          </w:p>
        </w:tc>
        <w:tc>
          <w:tcPr>
            <w:tcW w:w="731" w:type="dxa"/>
          </w:tcPr>
          <w:p w:rsidR="00E56E4E" w:rsidRDefault="00E56E4E" w:rsidP="00D07B57">
            <w:pPr>
              <w:pStyle w:val="TAL"/>
              <w:rPr>
                <w:lang w:val="fr-FR" w:eastAsia="zh-CN"/>
              </w:rPr>
            </w:pPr>
            <w:r>
              <w:rPr>
                <w:rFonts w:hint="eastAsia"/>
                <w:lang w:val="fr-FR"/>
              </w:rPr>
              <w:t>M</w:t>
            </w:r>
          </w:p>
        </w:tc>
        <w:tc>
          <w:tcPr>
            <w:tcW w:w="1558" w:type="dxa"/>
          </w:tcPr>
          <w:p w:rsidR="00E56E4E" w:rsidRDefault="005200E4" w:rsidP="00D07B57">
            <w:pPr>
              <w:pStyle w:val="TAL"/>
              <w:rPr>
                <w:lang w:val="fr-FR" w:eastAsia="zh-CN"/>
              </w:rPr>
            </w:pPr>
            <w:r>
              <w:rPr>
                <w:lang w:val="fr-FR"/>
              </w:rPr>
              <w:t>Int</w:t>
            </w:r>
          </w:p>
        </w:tc>
        <w:tc>
          <w:tcPr>
            <w:tcW w:w="1620" w:type="dxa"/>
          </w:tcPr>
          <w:p w:rsidR="00E56E4E" w:rsidRDefault="00E56E4E" w:rsidP="00D07B57">
            <w:pPr>
              <w:pStyle w:val="TAL"/>
              <w:rPr>
                <w:lang w:val="fr-FR"/>
              </w:rPr>
            </w:pPr>
          </w:p>
        </w:tc>
        <w:tc>
          <w:tcPr>
            <w:tcW w:w="3203" w:type="dxa"/>
          </w:tcPr>
          <w:p w:rsidR="00E56E4E" w:rsidRDefault="00E56E4E" w:rsidP="00D07B57">
            <w:pPr>
              <w:rPr>
                <w:rFonts w:ascii="Arial" w:hAnsi="Arial"/>
                <w:kern w:val="0"/>
                <w:sz w:val="18"/>
                <w:szCs w:val="18"/>
                <w:lang w:val="fr-FR"/>
              </w:rPr>
            </w:pPr>
            <w:r>
              <w:rPr>
                <w:rFonts w:ascii="Arial" w:hAnsi="Arial" w:hint="eastAsia"/>
                <w:kern w:val="0"/>
                <w:sz w:val="18"/>
                <w:szCs w:val="18"/>
                <w:lang w:val="fr-FR"/>
              </w:rPr>
              <w:t>帐户类型</w:t>
            </w:r>
          </w:p>
          <w:p w:rsidR="00E56E4E" w:rsidRPr="00DC2AB5" w:rsidRDefault="00E56E4E" w:rsidP="00D07B57">
            <w:pPr>
              <w:rPr>
                <w:sz w:val="18"/>
              </w:rPr>
            </w:pPr>
            <w:r w:rsidRPr="00DC2AB5">
              <w:rPr>
                <w:rFonts w:hint="eastAsia"/>
                <w:sz w:val="18"/>
              </w:rPr>
              <w:t>支持：</w:t>
            </w:r>
          </w:p>
          <w:p w:rsidR="00E56E4E" w:rsidRPr="00DC2AB5" w:rsidRDefault="00E56E4E" w:rsidP="00D07B57">
            <w:pPr>
              <w:rPr>
                <w:sz w:val="18"/>
              </w:rPr>
            </w:pPr>
            <w:r w:rsidRPr="00DC2AB5">
              <w:rPr>
                <w:rFonts w:hint="eastAsia"/>
                <w:sz w:val="18"/>
              </w:rPr>
              <w:t>1</w:t>
            </w:r>
            <w:r w:rsidRPr="00DC2AB5">
              <w:rPr>
                <w:rFonts w:hint="eastAsia"/>
                <w:sz w:val="18"/>
              </w:rPr>
              <w:t>邮箱账号类型</w:t>
            </w:r>
          </w:p>
          <w:p w:rsidR="00E56E4E" w:rsidRDefault="00E56E4E" w:rsidP="00D07B57">
            <w:pPr>
              <w:rPr>
                <w:sz w:val="18"/>
              </w:rPr>
            </w:pPr>
            <w:r w:rsidRPr="00DC2AB5">
              <w:rPr>
                <w:rFonts w:hint="eastAsia"/>
                <w:sz w:val="18"/>
              </w:rPr>
              <w:t>2</w:t>
            </w:r>
            <w:r w:rsidRPr="00DC2AB5">
              <w:rPr>
                <w:rFonts w:hint="eastAsia"/>
                <w:sz w:val="18"/>
              </w:rPr>
              <w:t>移动号码账号类型</w:t>
            </w:r>
          </w:p>
          <w:p w:rsidR="00883363" w:rsidRDefault="00883363" w:rsidP="00D07B57">
            <w:pPr>
              <w:rPr>
                <w:sz w:val="18"/>
              </w:rPr>
            </w:pPr>
            <w:r>
              <w:rPr>
                <w:rFonts w:hint="eastAsia"/>
                <w:sz w:val="18"/>
              </w:rPr>
              <w:t>和第</w:t>
            </w:r>
            <w:r>
              <w:rPr>
                <w:rFonts w:hint="eastAsia"/>
                <w:sz w:val="18"/>
              </w:rPr>
              <w:t>3</w:t>
            </w:r>
            <w:r>
              <w:rPr>
                <w:rFonts w:hint="eastAsia"/>
                <w:sz w:val="18"/>
              </w:rPr>
              <w:t>方账号类型</w:t>
            </w:r>
            <w:r>
              <w:rPr>
                <w:rFonts w:hint="eastAsia"/>
                <w:sz w:val="18"/>
              </w:rPr>
              <w:t>3/4/7/8/9</w:t>
            </w:r>
            <w:r>
              <w:rPr>
                <w:rFonts w:hint="eastAsia"/>
                <w:sz w:val="18"/>
              </w:rPr>
              <w:t>等。</w:t>
            </w:r>
          </w:p>
          <w:p w:rsidR="00EE634C" w:rsidRDefault="00EE634C" w:rsidP="00D07B57">
            <w:pPr>
              <w:rPr>
                <w:sz w:val="18"/>
              </w:rPr>
            </w:pPr>
          </w:p>
          <w:p w:rsidR="00EE634C" w:rsidRDefault="00EE634C" w:rsidP="00D07B57">
            <w:r>
              <w:rPr>
                <w:rFonts w:hint="eastAsia"/>
                <w:sz w:val="18"/>
              </w:rPr>
              <w:t>不允许删除</w:t>
            </w:r>
            <w:r>
              <w:rPr>
                <w:rFonts w:hint="eastAsia"/>
                <w:sz w:val="18"/>
              </w:rPr>
              <w:t>0</w:t>
            </w:r>
            <w:r>
              <w:rPr>
                <w:rFonts w:hint="eastAsia"/>
                <w:sz w:val="18"/>
              </w:rPr>
              <w:t>账号类型。</w:t>
            </w:r>
          </w:p>
        </w:tc>
      </w:tr>
      <w:tr w:rsidR="00E56E4E" w:rsidTr="00D07B57">
        <w:trPr>
          <w:jc w:val="center"/>
        </w:trPr>
        <w:tc>
          <w:tcPr>
            <w:tcW w:w="1684" w:type="dxa"/>
          </w:tcPr>
          <w:p w:rsidR="00E56E4E" w:rsidRDefault="00E56E4E" w:rsidP="00D07B57">
            <w:pPr>
              <w:pStyle w:val="TAL"/>
              <w:rPr>
                <w:lang w:eastAsia="zh-CN"/>
              </w:rPr>
            </w:pPr>
            <w:r>
              <w:rPr>
                <w:rFonts w:hint="eastAsia"/>
                <w:lang w:val="fr-FR" w:eastAsia="zh-CN"/>
              </w:rPr>
              <w:t>userAccount</w:t>
            </w:r>
          </w:p>
        </w:tc>
        <w:tc>
          <w:tcPr>
            <w:tcW w:w="731" w:type="dxa"/>
          </w:tcPr>
          <w:p w:rsidR="00E56E4E" w:rsidRDefault="00E56E4E" w:rsidP="00D07B57">
            <w:pPr>
              <w:pStyle w:val="TAL"/>
              <w:rPr>
                <w:rFonts w:cs="Arial"/>
                <w:color w:val="000000"/>
                <w:lang w:eastAsia="zh-CN"/>
              </w:rPr>
            </w:pPr>
            <w:r w:rsidRPr="00C8364D">
              <w:rPr>
                <w:rFonts w:hint="eastAsia"/>
                <w:lang w:val="fr-FR"/>
              </w:rPr>
              <w:t>M</w:t>
            </w:r>
          </w:p>
        </w:tc>
        <w:tc>
          <w:tcPr>
            <w:tcW w:w="1558" w:type="dxa"/>
          </w:tcPr>
          <w:p w:rsidR="00E56E4E" w:rsidRDefault="00E56E4E" w:rsidP="00D07B57">
            <w:pPr>
              <w:pStyle w:val="TAL"/>
              <w:rPr>
                <w:lang w:eastAsia="zh-CN"/>
              </w:rPr>
            </w:pPr>
            <w:r w:rsidRPr="00C8364D">
              <w:rPr>
                <w:rFonts w:hint="eastAsia"/>
                <w:lang w:val="fr-FR"/>
              </w:rPr>
              <w:t>String</w:t>
            </w:r>
          </w:p>
        </w:tc>
        <w:tc>
          <w:tcPr>
            <w:tcW w:w="1620" w:type="dxa"/>
          </w:tcPr>
          <w:p w:rsidR="00E56E4E" w:rsidRDefault="00E56E4E" w:rsidP="00D07B57">
            <w:pPr>
              <w:pStyle w:val="TAL"/>
              <w:rPr>
                <w:lang w:val="fr-FR"/>
              </w:rPr>
            </w:pPr>
            <w:r>
              <w:rPr>
                <w:rFonts w:hint="eastAsia"/>
                <w:lang w:val="fr-FR"/>
              </w:rPr>
              <w:t>255</w:t>
            </w:r>
          </w:p>
        </w:tc>
        <w:tc>
          <w:tcPr>
            <w:tcW w:w="3203" w:type="dxa"/>
          </w:tcPr>
          <w:p w:rsidR="00E56E4E" w:rsidRDefault="00E56E4E" w:rsidP="00D07B57">
            <w:r>
              <w:rPr>
                <w:rFonts w:ascii="Arial" w:hAnsi="Arial" w:hint="eastAsia"/>
                <w:kern w:val="0"/>
                <w:sz w:val="18"/>
                <w:szCs w:val="18"/>
                <w:lang w:val="fr-FR"/>
              </w:rPr>
              <w:t>用户帐户</w:t>
            </w:r>
          </w:p>
        </w:tc>
      </w:tr>
    </w:tbl>
    <w:p w:rsidR="00E56E4E" w:rsidRDefault="00E56E4E" w:rsidP="00407B6C">
      <w:pPr>
        <w:pStyle w:val="41"/>
        <w:rPr>
          <w:lang w:val="fr-FR"/>
        </w:rPr>
      </w:pPr>
      <w:r>
        <w:rPr>
          <w:rFonts w:hint="eastAsia"/>
        </w:rPr>
        <w:t>返回值</w:t>
      </w:r>
    </w:p>
    <w:p w:rsidR="00E56E4E" w:rsidRDefault="00E56E4E" w:rsidP="00E56E4E">
      <w:pPr>
        <w:ind w:left="198"/>
      </w:pPr>
      <w:r>
        <w:rPr>
          <w:rFonts w:hint="eastAsia"/>
        </w:rPr>
        <w:t>成功返回</w:t>
      </w:r>
      <w:r>
        <w:rPr>
          <w:rFonts w:hint="eastAsia"/>
          <w:lang w:val="da-DK"/>
        </w:rPr>
        <w:t>AddLoginAcctRsp</w:t>
      </w:r>
      <w:r>
        <w:rPr>
          <w:rFonts w:hint="eastAsia"/>
          <w:lang w:val="fr-FR"/>
        </w:rPr>
        <w:t>，否则抛出异常。</w:t>
      </w:r>
      <w:r>
        <w:rPr>
          <w:rFonts w:hint="eastAsia"/>
        </w:rPr>
        <w:t>定义如下：</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2104"/>
        <w:gridCol w:w="900"/>
        <w:gridCol w:w="2681"/>
      </w:tblGrid>
      <w:tr w:rsidR="00E56E4E" w:rsidTr="00D07B57">
        <w:trPr>
          <w:jc w:val="center"/>
        </w:trPr>
        <w:tc>
          <w:tcPr>
            <w:tcW w:w="2378" w:type="dxa"/>
          </w:tcPr>
          <w:p w:rsidR="00E56E4E" w:rsidRDefault="00E56E4E" w:rsidP="00D07B57">
            <w:pPr>
              <w:pStyle w:val="TAH"/>
              <w:rPr>
                <w:rFonts w:ascii="Verdana" w:hAnsi="Verdana"/>
                <w:lang w:val="fr-FR" w:eastAsia="zh-CN"/>
              </w:rPr>
            </w:pPr>
            <w:r>
              <w:rPr>
                <w:rFonts w:ascii="Verdana" w:hAnsi="Verdana" w:hint="eastAsia"/>
                <w:lang w:val="fr-FR" w:eastAsia="zh-CN"/>
              </w:rPr>
              <w:lastRenderedPageBreak/>
              <w:t>参数名称</w:t>
            </w:r>
          </w:p>
        </w:tc>
        <w:tc>
          <w:tcPr>
            <w:tcW w:w="737" w:type="dxa"/>
          </w:tcPr>
          <w:p w:rsidR="00E56E4E" w:rsidRDefault="00E56E4E" w:rsidP="00D07B57">
            <w:pPr>
              <w:pStyle w:val="TAH"/>
              <w:rPr>
                <w:rFonts w:ascii="Verdana" w:hAnsi="Verdana"/>
                <w:lang w:val="fr-FR" w:eastAsia="zh-CN"/>
              </w:rPr>
            </w:pPr>
            <w:r>
              <w:rPr>
                <w:rFonts w:ascii="Verdana" w:hAnsi="Verdana" w:hint="eastAsia"/>
                <w:lang w:val="fr-FR" w:eastAsia="zh-CN"/>
              </w:rPr>
              <w:t>必须</w:t>
            </w:r>
          </w:p>
        </w:tc>
        <w:tc>
          <w:tcPr>
            <w:tcW w:w="2104" w:type="dxa"/>
          </w:tcPr>
          <w:p w:rsidR="00E56E4E" w:rsidRDefault="00E56E4E" w:rsidP="00D07B57">
            <w:pPr>
              <w:pStyle w:val="TAH"/>
              <w:rPr>
                <w:rFonts w:ascii="Verdana" w:hAnsi="Verdana"/>
                <w:lang w:val="fr-FR" w:eastAsia="zh-CN"/>
              </w:rPr>
            </w:pPr>
            <w:r>
              <w:rPr>
                <w:rFonts w:ascii="Verdana" w:hAnsi="Verdana" w:hint="eastAsia"/>
                <w:lang w:val="fr-FR" w:eastAsia="zh-CN"/>
              </w:rPr>
              <w:t>类型</w:t>
            </w:r>
          </w:p>
        </w:tc>
        <w:tc>
          <w:tcPr>
            <w:tcW w:w="900" w:type="dxa"/>
          </w:tcPr>
          <w:p w:rsidR="00E56E4E" w:rsidRDefault="00E56E4E" w:rsidP="00D07B57">
            <w:pPr>
              <w:pStyle w:val="TAH"/>
              <w:rPr>
                <w:rFonts w:ascii="Verdana" w:hAnsi="Verdana"/>
                <w:lang w:val="fr-FR" w:eastAsia="zh-CN"/>
              </w:rPr>
            </w:pPr>
            <w:r>
              <w:rPr>
                <w:rFonts w:ascii="Verdana" w:hAnsi="Verdana" w:hint="eastAsia"/>
                <w:lang w:val="fr-FR" w:eastAsia="zh-CN"/>
              </w:rPr>
              <w:t>长度</w:t>
            </w:r>
          </w:p>
        </w:tc>
        <w:tc>
          <w:tcPr>
            <w:tcW w:w="2681" w:type="dxa"/>
          </w:tcPr>
          <w:p w:rsidR="00E56E4E" w:rsidRDefault="00E56E4E" w:rsidP="00D07B57">
            <w:pPr>
              <w:pStyle w:val="TAH"/>
              <w:rPr>
                <w:rFonts w:ascii="Verdana" w:hAnsi="Verdana"/>
                <w:lang w:val="fr-FR" w:eastAsia="zh-CN"/>
              </w:rPr>
            </w:pPr>
            <w:r>
              <w:rPr>
                <w:rFonts w:ascii="Verdana" w:hAnsi="Verdana" w:hint="eastAsia"/>
                <w:lang w:val="fr-FR" w:eastAsia="zh-CN"/>
              </w:rPr>
              <w:t>描述信息</w:t>
            </w:r>
          </w:p>
        </w:tc>
      </w:tr>
      <w:tr w:rsidR="00E56E4E" w:rsidTr="00D07B57">
        <w:trPr>
          <w:jc w:val="center"/>
        </w:trPr>
        <w:tc>
          <w:tcPr>
            <w:tcW w:w="2378" w:type="dxa"/>
          </w:tcPr>
          <w:p w:rsidR="00E56E4E" w:rsidRPr="005041A8" w:rsidRDefault="00E56E4E" w:rsidP="00D07B57">
            <w:pPr>
              <w:pStyle w:val="TAL"/>
              <w:rPr>
                <w:lang w:val="fr-FR" w:eastAsia="zh-CN"/>
              </w:rPr>
            </w:pPr>
            <w:r w:rsidRPr="005041A8">
              <w:rPr>
                <w:rFonts w:hint="eastAsia"/>
                <w:lang w:val="fr-FR" w:eastAsia="zh-CN"/>
              </w:rPr>
              <w:t>v</w:t>
            </w:r>
            <w:r w:rsidRPr="005041A8">
              <w:rPr>
                <w:lang w:val="fr-FR" w:eastAsia="zh-CN"/>
              </w:rPr>
              <w:t>ersion</w:t>
            </w:r>
          </w:p>
        </w:tc>
        <w:tc>
          <w:tcPr>
            <w:tcW w:w="737" w:type="dxa"/>
          </w:tcPr>
          <w:p w:rsidR="00E56E4E" w:rsidRPr="005041A8" w:rsidRDefault="00E56E4E" w:rsidP="00D07B57">
            <w:pPr>
              <w:pStyle w:val="TAL"/>
              <w:rPr>
                <w:lang w:val="fr-FR" w:eastAsia="zh-CN"/>
              </w:rPr>
            </w:pPr>
            <w:r>
              <w:rPr>
                <w:rFonts w:hint="eastAsia"/>
                <w:lang w:val="fr-FR" w:eastAsia="zh-CN"/>
              </w:rPr>
              <w:t>M</w:t>
            </w:r>
          </w:p>
        </w:tc>
        <w:tc>
          <w:tcPr>
            <w:tcW w:w="2104" w:type="dxa"/>
          </w:tcPr>
          <w:p w:rsidR="00E56E4E" w:rsidRPr="005041A8" w:rsidRDefault="00E56E4E" w:rsidP="00D07B57">
            <w:pPr>
              <w:pStyle w:val="TAH"/>
              <w:jc w:val="both"/>
              <w:rPr>
                <w:b w:val="0"/>
                <w:lang w:val="fr-FR" w:eastAsia="zh-CN"/>
              </w:rPr>
            </w:pPr>
            <w:r>
              <w:rPr>
                <w:rFonts w:hint="eastAsia"/>
                <w:b w:val="0"/>
                <w:lang w:val="fr-FR" w:eastAsia="zh-CN"/>
              </w:rPr>
              <w:t>String</w:t>
            </w:r>
          </w:p>
        </w:tc>
        <w:tc>
          <w:tcPr>
            <w:tcW w:w="900" w:type="dxa"/>
          </w:tcPr>
          <w:p w:rsidR="00E56E4E" w:rsidRPr="005041A8" w:rsidRDefault="00E56E4E" w:rsidP="00D07B57">
            <w:pPr>
              <w:rPr>
                <w:rFonts w:ascii="Arial" w:hAnsi="Arial"/>
                <w:kern w:val="0"/>
                <w:sz w:val="18"/>
                <w:szCs w:val="18"/>
                <w:lang w:val="fr-FR"/>
              </w:rPr>
            </w:pPr>
            <w:r>
              <w:rPr>
                <w:rFonts w:ascii="Arial" w:hAnsi="Arial" w:hint="eastAsia"/>
                <w:kern w:val="0"/>
                <w:sz w:val="18"/>
                <w:szCs w:val="18"/>
                <w:lang w:val="fr-FR"/>
              </w:rPr>
              <w:t>5</w:t>
            </w:r>
          </w:p>
        </w:tc>
        <w:tc>
          <w:tcPr>
            <w:tcW w:w="2681" w:type="dxa"/>
          </w:tcPr>
          <w:p w:rsidR="00E56E4E" w:rsidRPr="005041A8" w:rsidRDefault="00E56E4E" w:rsidP="00D07B57">
            <w:pPr>
              <w:rPr>
                <w:rFonts w:ascii="Arial" w:hAnsi="Arial"/>
                <w:kern w:val="0"/>
                <w:sz w:val="18"/>
                <w:szCs w:val="18"/>
                <w:lang w:val="fr-FR"/>
              </w:rPr>
            </w:pPr>
            <w:r w:rsidRPr="005041A8">
              <w:rPr>
                <w:rFonts w:ascii="Arial" w:hAnsi="Arial" w:hint="eastAsia"/>
                <w:kern w:val="0"/>
                <w:sz w:val="18"/>
                <w:szCs w:val="18"/>
                <w:lang w:val="fr-FR"/>
              </w:rPr>
              <w:t>协议版本号</w:t>
            </w:r>
          </w:p>
        </w:tc>
      </w:tr>
      <w:tr w:rsidR="00E56E4E" w:rsidTr="00D07B57">
        <w:trPr>
          <w:jc w:val="center"/>
        </w:trPr>
        <w:tc>
          <w:tcPr>
            <w:tcW w:w="2378" w:type="dxa"/>
          </w:tcPr>
          <w:p w:rsidR="00E56E4E" w:rsidRPr="005041A8" w:rsidRDefault="00E56E4E" w:rsidP="00D07B57">
            <w:pPr>
              <w:pStyle w:val="TAL"/>
              <w:rPr>
                <w:lang w:val="fr-FR" w:eastAsia="zh-CN"/>
              </w:rPr>
            </w:pPr>
            <w:r>
              <w:rPr>
                <w:lang w:val="fr-FR" w:eastAsia="zh-CN"/>
              </w:rPr>
              <w:t>transactionID</w:t>
            </w:r>
          </w:p>
        </w:tc>
        <w:tc>
          <w:tcPr>
            <w:tcW w:w="737" w:type="dxa"/>
          </w:tcPr>
          <w:p w:rsidR="00E56E4E" w:rsidRPr="005041A8" w:rsidRDefault="00E56E4E" w:rsidP="00D07B57">
            <w:pPr>
              <w:pStyle w:val="TAL"/>
              <w:rPr>
                <w:lang w:val="fr-FR" w:eastAsia="zh-CN"/>
              </w:rPr>
            </w:pPr>
            <w:r>
              <w:rPr>
                <w:rFonts w:hint="eastAsia"/>
                <w:lang w:val="fr-FR" w:eastAsia="zh-CN"/>
              </w:rPr>
              <w:t>M</w:t>
            </w:r>
          </w:p>
        </w:tc>
        <w:tc>
          <w:tcPr>
            <w:tcW w:w="2104" w:type="dxa"/>
          </w:tcPr>
          <w:p w:rsidR="00E56E4E" w:rsidRPr="005041A8" w:rsidRDefault="00E56E4E" w:rsidP="00D07B57">
            <w:pPr>
              <w:pStyle w:val="TAH"/>
              <w:jc w:val="both"/>
              <w:rPr>
                <w:b w:val="0"/>
                <w:lang w:val="fr-FR" w:eastAsia="zh-CN"/>
              </w:rPr>
            </w:pPr>
            <w:r>
              <w:rPr>
                <w:rFonts w:hint="eastAsia"/>
                <w:b w:val="0"/>
                <w:lang w:val="fr-FR" w:eastAsia="zh-CN"/>
              </w:rPr>
              <w:t>String</w:t>
            </w:r>
          </w:p>
        </w:tc>
        <w:tc>
          <w:tcPr>
            <w:tcW w:w="900" w:type="dxa"/>
          </w:tcPr>
          <w:p w:rsidR="00E56E4E" w:rsidRPr="005041A8" w:rsidRDefault="00E56E4E" w:rsidP="00D07B57">
            <w:pPr>
              <w:rPr>
                <w:rFonts w:ascii="Arial" w:hAnsi="Arial"/>
                <w:kern w:val="0"/>
                <w:sz w:val="18"/>
                <w:szCs w:val="18"/>
                <w:lang w:val="fr-FR"/>
              </w:rPr>
            </w:pPr>
            <w:r w:rsidRPr="005041A8">
              <w:rPr>
                <w:rFonts w:ascii="Arial" w:hAnsi="Arial" w:hint="eastAsia"/>
                <w:kern w:val="0"/>
                <w:sz w:val="18"/>
                <w:szCs w:val="18"/>
                <w:lang w:val="fr-FR"/>
              </w:rPr>
              <w:t>40</w:t>
            </w:r>
          </w:p>
        </w:tc>
        <w:tc>
          <w:tcPr>
            <w:tcW w:w="2681" w:type="dxa"/>
          </w:tcPr>
          <w:p w:rsidR="00E56E4E" w:rsidRPr="005041A8" w:rsidRDefault="00E56E4E" w:rsidP="00D07B57">
            <w:pPr>
              <w:rPr>
                <w:rFonts w:ascii="Arial" w:hAnsi="Arial"/>
                <w:kern w:val="0"/>
                <w:sz w:val="18"/>
                <w:szCs w:val="18"/>
                <w:lang w:val="fr-FR"/>
              </w:rPr>
            </w:pPr>
            <w:r w:rsidRPr="005041A8">
              <w:rPr>
                <w:rFonts w:ascii="Arial" w:hAnsi="Arial" w:hint="eastAsia"/>
                <w:kern w:val="0"/>
                <w:sz w:val="18"/>
                <w:szCs w:val="18"/>
                <w:lang w:val="fr-FR"/>
              </w:rPr>
              <w:t>交易流水号</w:t>
            </w:r>
          </w:p>
        </w:tc>
      </w:tr>
      <w:tr w:rsidR="00E56E4E" w:rsidTr="00D07B57">
        <w:trPr>
          <w:jc w:val="center"/>
        </w:trPr>
        <w:tc>
          <w:tcPr>
            <w:tcW w:w="2378" w:type="dxa"/>
          </w:tcPr>
          <w:p w:rsidR="00E56E4E" w:rsidRPr="00C8364D" w:rsidRDefault="00E56E4E" w:rsidP="00D07B57">
            <w:pPr>
              <w:pStyle w:val="TAL"/>
              <w:rPr>
                <w:lang w:val="fr-FR" w:eastAsia="zh-CN"/>
              </w:rPr>
            </w:pPr>
            <w:r w:rsidRPr="00C8364D">
              <w:rPr>
                <w:rFonts w:hint="eastAsia"/>
                <w:lang w:val="fr-FR" w:eastAsia="zh-CN"/>
              </w:rPr>
              <w:t>traceFlag</w:t>
            </w:r>
          </w:p>
        </w:tc>
        <w:tc>
          <w:tcPr>
            <w:tcW w:w="737" w:type="dxa"/>
          </w:tcPr>
          <w:p w:rsidR="00E56E4E" w:rsidRPr="00C8364D" w:rsidRDefault="00E56E4E" w:rsidP="00D07B57">
            <w:pPr>
              <w:spacing w:line="240" w:lineRule="atLeast"/>
              <w:rPr>
                <w:rFonts w:ascii="Arial" w:hAnsi="Arial"/>
                <w:kern w:val="0"/>
                <w:sz w:val="18"/>
                <w:szCs w:val="18"/>
                <w:lang w:val="fr-FR"/>
              </w:rPr>
            </w:pPr>
            <w:r w:rsidRPr="00C8364D">
              <w:rPr>
                <w:rFonts w:ascii="Arial" w:hAnsi="Arial" w:hint="eastAsia"/>
                <w:kern w:val="0"/>
                <w:sz w:val="18"/>
                <w:szCs w:val="18"/>
                <w:lang w:val="fr-FR"/>
              </w:rPr>
              <w:t xml:space="preserve">O </w:t>
            </w:r>
          </w:p>
        </w:tc>
        <w:tc>
          <w:tcPr>
            <w:tcW w:w="2104" w:type="dxa"/>
          </w:tcPr>
          <w:p w:rsidR="00E56E4E" w:rsidRPr="00C8364D" w:rsidRDefault="00E56E4E" w:rsidP="00D07B57">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900" w:type="dxa"/>
          </w:tcPr>
          <w:p w:rsidR="00E56E4E" w:rsidRPr="00C8364D" w:rsidRDefault="00E56E4E" w:rsidP="00D07B57">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2681" w:type="dxa"/>
          </w:tcPr>
          <w:p w:rsidR="00E56E4E" w:rsidRPr="00C8364D" w:rsidRDefault="00E56E4E" w:rsidP="00D07B57">
            <w:pPr>
              <w:spacing w:line="240" w:lineRule="atLeast"/>
              <w:rPr>
                <w:rFonts w:ascii="Arial" w:hAnsi="Arial"/>
                <w:kern w:val="0"/>
                <w:sz w:val="18"/>
                <w:szCs w:val="18"/>
                <w:lang w:val="fr-FR"/>
              </w:rPr>
            </w:pPr>
            <w:r>
              <w:rPr>
                <w:rFonts w:ascii="Arial" w:hAnsi="Arial" w:hint="eastAsia"/>
                <w:kern w:val="0"/>
                <w:sz w:val="18"/>
                <w:szCs w:val="18"/>
                <w:lang w:val="fr-FR"/>
              </w:rPr>
              <w:t>跟踪标志</w:t>
            </w:r>
          </w:p>
        </w:tc>
      </w:tr>
      <w:tr w:rsidR="00E56E4E" w:rsidTr="00D07B57">
        <w:trPr>
          <w:jc w:val="center"/>
        </w:trPr>
        <w:tc>
          <w:tcPr>
            <w:tcW w:w="2378" w:type="dxa"/>
          </w:tcPr>
          <w:p w:rsidR="00E56E4E" w:rsidRPr="00C8364D" w:rsidRDefault="00E56E4E" w:rsidP="00D07B57">
            <w:pPr>
              <w:pStyle w:val="TAL"/>
              <w:rPr>
                <w:lang w:val="fr-FR" w:eastAsia="zh-CN"/>
              </w:rPr>
            </w:pPr>
            <w:r>
              <w:rPr>
                <w:rFonts w:hint="eastAsia"/>
                <w:lang w:val="fr-FR" w:eastAsia="zh-CN"/>
              </w:rPr>
              <w:t>userID</w:t>
            </w:r>
          </w:p>
        </w:tc>
        <w:tc>
          <w:tcPr>
            <w:tcW w:w="737" w:type="dxa"/>
          </w:tcPr>
          <w:p w:rsidR="00E56E4E" w:rsidRPr="00C8364D" w:rsidRDefault="00E56E4E" w:rsidP="00D07B57">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2104" w:type="dxa"/>
          </w:tcPr>
          <w:p w:rsidR="00E56E4E" w:rsidRDefault="005200E4" w:rsidP="00D07B57">
            <w:pPr>
              <w:spacing w:line="240" w:lineRule="atLeast"/>
              <w:rPr>
                <w:rFonts w:ascii="Arial" w:hAnsi="Arial"/>
                <w:kern w:val="0"/>
                <w:sz w:val="18"/>
                <w:szCs w:val="18"/>
                <w:lang w:val="fr-FR"/>
              </w:rPr>
            </w:pPr>
            <w:r>
              <w:rPr>
                <w:rFonts w:ascii="Arial" w:hAnsi="Arial" w:hint="eastAsia"/>
                <w:kern w:val="0"/>
                <w:sz w:val="18"/>
                <w:szCs w:val="18"/>
                <w:lang w:val="fr-FR"/>
              </w:rPr>
              <w:t>Bigint</w:t>
            </w:r>
          </w:p>
        </w:tc>
        <w:tc>
          <w:tcPr>
            <w:tcW w:w="900" w:type="dxa"/>
          </w:tcPr>
          <w:p w:rsidR="00E56E4E" w:rsidRDefault="00E56E4E" w:rsidP="00D07B57">
            <w:pPr>
              <w:spacing w:line="240" w:lineRule="atLeast"/>
              <w:rPr>
                <w:rFonts w:ascii="Arial" w:hAnsi="Arial"/>
                <w:kern w:val="0"/>
                <w:sz w:val="18"/>
                <w:szCs w:val="18"/>
                <w:lang w:val="fr-FR"/>
              </w:rPr>
            </w:pPr>
          </w:p>
        </w:tc>
        <w:tc>
          <w:tcPr>
            <w:tcW w:w="2681" w:type="dxa"/>
          </w:tcPr>
          <w:p w:rsidR="00E56E4E" w:rsidRDefault="00E56E4E" w:rsidP="00D07B57">
            <w:pPr>
              <w:spacing w:line="240" w:lineRule="atLeast"/>
              <w:rPr>
                <w:rFonts w:ascii="Arial" w:hAnsi="Arial"/>
                <w:kern w:val="0"/>
                <w:sz w:val="18"/>
                <w:szCs w:val="18"/>
                <w:lang w:val="fr-FR"/>
              </w:rPr>
            </w:pPr>
            <w:r>
              <w:rPr>
                <w:rFonts w:ascii="Arial" w:hAnsi="Arial" w:hint="eastAsia"/>
                <w:kern w:val="0"/>
                <w:sz w:val="18"/>
                <w:szCs w:val="18"/>
                <w:lang w:val="fr-FR"/>
              </w:rPr>
              <w:t>用户</w:t>
            </w:r>
            <w:r>
              <w:rPr>
                <w:rFonts w:ascii="Arial" w:hAnsi="Arial" w:hint="eastAsia"/>
                <w:kern w:val="0"/>
                <w:sz w:val="18"/>
                <w:szCs w:val="18"/>
                <w:lang w:val="fr-FR"/>
              </w:rPr>
              <w:t>ID</w:t>
            </w:r>
            <w:r>
              <w:rPr>
                <w:rFonts w:ascii="Arial" w:hAnsi="Arial" w:hint="eastAsia"/>
                <w:kern w:val="0"/>
                <w:sz w:val="18"/>
                <w:szCs w:val="18"/>
                <w:lang w:val="fr-FR"/>
              </w:rPr>
              <w:t>（内部）</w:t>
            </w:r>
          </w:p>
        </w:tc>
      </w:tr>
      <w:tr w:rsidR="00D46628" w:rsidTr="00D07B57">
        <w:trPr>
          <w:jc w:val="center"/>
        </w:trPr>
        <w:tc>
          <w:tcPr>
            <w:tcW w:w="2378" w:type="dxa"/>
          </w:tcPr>
          <w:p w:rsidR="00D46628" w:rsidRDefault="00D46628" w:rsidP="00D07B57">
            <w:pPr>
              <w:pStyle w:val="TAL"/>
              <w:rPr>
                <w:lang w:val="fr-FR" w:eastAsia="zh-CN"/>
              </w:rPr>
            </w:pPr>
            <w:r>
              <w:rPr>
                <w:rFonts w:hint="eastAsia"/>
                <w:lang w:val="fr-FR" w:eastAsia="zh-CN"/>
              </w:rPr>
              <w:t>delCount</w:t>
            </w:r>
          </w:p>
        </w:tc>
        <w:tc>
          <w:tcPr>
            <w:tcW w:w="737" w:type="dxa"/>
          </w:tcPr>
          <w:p w:rsidR="00D46628" w:rsidRDefault="00D46628" w:rsidP="00D07B57">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2104" w:type="dxa"/>
          </w:tcPr>
          <w:p w:rsidR="00D46628" w:rsidRDefault="005200E4" w:rsidP="00D07B57">
            <w:pPr>
              <w:spacing w:line="240" w:lineRule="atLeast"/>
              <w:rPr>
                <w:rFonts w:ascii="Arial" w:hAnsi="Arial"/>
                <w:kern w:val="0"/>
                <w:sz w:val="18"/>
                <w:szCs w:val="18"/>
                <w:lang w:val="fr-FR"/>
              </w:rPr>
            </w:pPr>
            <w:r>
              <w:rPr>
                <w:rFonts w:ascii="Arial" w:hAnsi="Arial" w:hint="eastAsia"/>
                <w:kern w:val="0"/>
                <w:sz w:val="18"/>
                <w:szCs w:val="18"/>
                <w:lang w:val="fr-FR"/>
              </w:rPr>
              <w:t>Int</w:t>
            </w:r>
          </w:p>
        </w:tc>
        <w:tc>
          <w:tcPr>
            <w:tcW w:w="900" w:type="dxa"/>
          </w:tcPr>
          <w:p w:rsidR="00D46628" w:rsidRDefault="00D46628" w:rsidP="00D07B57">
            <w:pPr>
              <w:spacing w:line="240" w:lineRule="atLeast"/>
              <w:rPr>
                <w:rFonts w:ascii="Arial" w:hAnsi="Arial"/>
                <w:kern w:val="0"/>
                <w:sz w:val="18"/>
                <w:szCs w:val="18"/>
                <w:lang w:val="fr-FR"/>
              </w:rPr>
            </w:pPr>
          </w:p>
        </w:tc>
        <w:tc>
          <w:tcPr>
            <w:tcW w:w="2681" w:type="dxa"/>
          </w:tcPr>
          <w:p w:rsidR="00D46628" w:rsidRDefault="00D46628" w:rsidP="00D07B57">
            <w:pPr>
              <w:spacing w:line="240" w:lineRule="atLeast"/>
              <w:rPr>
                <w:rFonts w:ascii="Arial" w:hAnsi="Arial"/>
                <w:kern w:val="0"/>
                <w:sz w:val="18"/>
                <w:szCs w:val="18"/>
                <w:lang w:val="fr-FR"/>
              </w:rPr>
            </w:pPr>
            <w:r>
              <w:rPr>
                <w:rFonts w:ascii="Arial" w:hAnsi="Arial" w:hint="eastAsia"/>
                <w:kern w:val="0"/>
                <w:sz w:val="18"/>
                <w:szCs w:val="18"/>
                <w:lang w:val="fr-FR"/>
              </w:rPr>
              <w:t>删除登录账号条数</w:t>
            </w:r>
          </w:p>
          <w:p w:rsidR="00D46628" w:rsidRDefault="00D46628" w:rsidP="00D07B57">
            <w:pPr>
              <w:spacing w:line="240" w:lineRule="atLeast"/>
              <w:rPr>
                <w:rFonts w:ascii="Arial" w:hAnsi="Arial"/>
                <w:kern w:val="0"/>
                <w:sz w:val="18"/>
                <w:szCs w:val="18"/>
                <w:lang w:val="fr-FR"/>
              </w:rPr>
            </w:pPr>
            <w:r>
              <w:rPr>
                <w:rFonts w:ascii="Arial" w:hAnsi="Arial" w:hint="eastAsia"/>
                <w:kern w:val="0"/>
                <w:sz w:val="18"/>
                <w:szCs w:val="18"/>
                <w:lang w:val="fr-FR"/>
              </w:rPr>
              <w:t>0</w:t>
            </w:r>
            <w:r>
              <w:rPr>
                <w:rFonts w:ascii="Arial" w:hAnsi="Arial" w:hint="eastAsia"/>
                <w:kern w:val="0"/>
                <w:sz w:val="18"/>
                <w:szCs w:val="18"/>
                <w:lang w:val="fr-FR"/>
              </w:rPr>
              <w:t>无账号</w:t>
            </w:r>
          </w:p>
        </w:tc>
      </w:tr>
    </w:tbl>
    <w:p w:rsidR="00E56E4E" w:rsidRDefault="00E56E4E" w:rsidP="00407B6C">
      <w:pPr>
        <w:pStyle w:val="41"/>
      </w:pPr>
      <w:r>
        <w:rPr>
          <w:rFonts w:hint="eastAsia"/>
        </w:rPr>
        <w:t>异常信息</w:t>
      </w:r>
    </w:p>
    <w:p w:rsidR="00E56E4E" w:rsidRDefault="003A7F02" w:rsidP="003A7F02">
      <w:pPr>
        <w:pStyle w:val="a4"/>
        <w:ind w:firstLine="210"/>
      </w:pPr>
      <w:r>
        <w:rPr>
          <w:rFonts w:hint="eastAsia"/>
        </w:rPr>
        <w:t>失败则抛出异常</w:t>
      </w:r>
      <w:r>
        <w:rPr>
          <w:rFonts w:hint="eastAsia"/>
        </w:rPr>
        <w:t>CException</w:t>
      </w:r>
      <w:r>
        <w:rPr>
          <w:rFonts w:hint="eastAsia"/>
        </w:rPr>
        <w:t>，具体内容请参考异常码定义文档。</w:t>
      </w:r>
    </w:p>
    <w:p w:rsidR="00EA7518" w:rsidRDefault="00EA7518" w:rsidP="00407B6C">
      <w:pPr>
        <w:pStyle w:val="41"/>
      </w:pPr>
      <w:r>
        <w:rPr>
          <w:rFonts w:hint="eastAsia"/>
        </w:rPr>
        <w:t>Json</w:t>
      </w:r>
      <w:r>
        <w:rPr>
          <w:rFonts w:hint="eastAsia"/>
        </w:rPr>
        <w:t>接口登录认证信息说明</w:t>
      </w:r>
    </w:p>
    <w:p w:rsidR="00EA7518" w:rsidRPr="003A63A1" w:rsidRDefault="00EA7518" w:rsidP="00EA7518">
      <w:r>
        <w:rPr>
          <w:rFonts w:hint="eastAsia"/>
        </w:rPr>
        <w:t xml:space="preserve">   Authorization</w:t>
      </w:r>
      <w:r>
        <w:rPr>
          <w:rFonts w:hint="eastAsia"/>
        </w:rPr>
        <w:t>中需要登录认证信息。</w:t>
      </w:r>
    </w:p>
    <w:p w:rsidR="00EA7518" w:rsidRDefault="00EA7518" w:rsidP="003A7F02">
      <w:pPr>
        <w:pStyle w:val="a4"/>
        <w:ind w:firstLine="210"/>
        <w:rPr>
          <w:lang w:val="fr-FR"/>
        </w:rPr>
      </w:pPr>
    </w:p>
    <w:p w:rsidR="00E56E4E" w:rsidRDefault="00E56E4E" w:rsidP="00407B6C">
      <w:pPr>
        <w:pStyle w:val="31"/>
        <w:rPr>
          <w:rStyle w:val="210"/>
        </w:rPr>
      </w:pPr>
      <w:bookmarkStart w:id="207" w:name="_Toc317101334"/>
      <w:r>
        <w:rPr>
          <w:rStyle w:val="210"/>
          <w:rFonts w:hint="eastAsia"/>
        </w:rPr>
        <w:t>HTTP(s)</w:t>
      </w:r>
      <w:r>
        <w:rPr>
          <w:rStyle w:val="210"/>
          <w:rFonts w:hint="eastAsia"/>
        </w:rPr>
        <w:t>接口</w:t>
      </w:r>
      <w:bookmarkEnd w:id="207"/>
    </w:p>
    <w:p w:rsidR="00E56E4E" w:rsidRDefault="00E56E4E" w:rsidP="00407B6C">
      <w:pPr>
        <w:pStyle w:val="41"/>
      </w:pPr>
      <w:r>
        <w:rPr>
          <w:rFonts w:hint="eastAsia"/>
        </w:rPr>
        <w:t>描述</w:t>
      </w:r>
    </w:p>
    <w:p w:rsidR="00E56E4E" w:rsidRDefault="00E56E4E" w:rsidP="00E56E4E">
      <w:pPr>
        <w:ind w:firstLine="420"/>
      </w:pPr>
      <w:r>
        <w:rPr>
          <w:rFonts w:hint="eastAsia"/>
        </w:rPr>
        <w:t>AccountServer</w:t>
      </w:r>
      <w:r>
        <w:rPr>
          <w:rFonts w:hint="eastAsia"/>
        </w:rPr>
        <w:t>为</w:t>
      </w:r>
      <w:r>
        <w:rPr>
          <w:rFonts w:hint="eastAsia"/>
        </w:rPr>
        <w:t>AccountAgent</w:t>
      </w:r>
      <w:r>
        <w:rPr>
          <w:rFonts w:hint="eastAsia"/>
        </w:rPr>
        <w:t>提供接口，</w:t>
      </w:r>
      <w:r>
        <w:rPr>
          <w:rFonts w:hint="eastAsia"/>
        </w:rPr>
        <w:t>AccountServer</w:t>
      </w:r>
      <w:r>
        <w:rPr>
          <w:rFonts w:hint="eastAsia"/>
        </w:rPr>
        <w:t>内部转为调用上述</w:t>
      </w:r>
      <w:r>
        <w:rPr>
          <w:rFonts w:hint="eastAsia"/>
        </w:rPr>
        <w:t>SOAP</w:t>
      </w:r>
      <w:r>
        <w:rPr>
          <w:rFonts w:hint="eastAsia"/>
        </w:rPr>
        <w:t>接口。</w:t>
      </w:r>
    </w:p>
    <w:p w:rsidR="00E56E4E" w:rsidRPr="00A6475E" w:rsidRDefault="00E56E4E" w:rsidP="00E56E4E">
      <w:pPr>
        <w:rPr>
          <w:lang w:val="fr-FR"/>
        </w:rPr>
      </w:pPr>
      <w:r>
        <w:rPr>
          <w:rFonts w:hint="eastAsia"/>
          <w:lang w:val="fr-FR"/>
        </w:rPr>
        <w:tab/>
      </w:r>
      <w:r>
        <w:rPr>
          <w:rFonts w:hint="eastAsia"/>
          <w:lang w:val="fr-FR"/>
        </w:rPr>
        <w:t>该操作需携带服务端已通过认证的</w:t>
      </w:r>
      <w:r>
        <w:rPr>
          <w:rFonts w:hint="eastAsia"/>
          <w:lang w:val="fr-FR"/>
        </w:rPr>
        <w:t>sessionID</w:t>
      </w:r>
      <w:r>
        <w:rPr>
          <w:rFonts w:hint="eastAsia"/>
          <w:lang w:val="fr-FR"/>
        </w:rPr>
        <w:t>。</w:t>
      </w:r>
    </w:p>
    <w:p w:rsidR="00E56E4E" w:rsidRPr="00616AAD" w:rsidRDefault="00E56E4E" w:rsidP="00E56E4E">
      <w:pPr>
        <w:rPr>
          <w:lang w:val="fr-FR"/>
        </w:rPr>
      </w:pPr>
    </w:p>
    <w:p w:rsidR="00E56E4E" w:rsidRPr="00A6475E" w:rsidRDefault="00E56E4E" w:rsidP="00407B6C">
      <w:pPr>
        <w:pStyle w:val="41"/>
      </w:pPr>
      <w:r w:rsidRPr="00A6475E">
        <w:rPr>
          <w:rFonts w:hint="eastAsia"/>
        </w:rPr>
        <w:t>协议映射</w:t>
      </w:r>
    </w:p>
    <w:p w:rsidR="00E56E4E" w:rsidRPr="00A6475E" w:rsidRDefault="00E56E4E" w:rsidP="00E56E4E">
      <w:pPr>
        <w:numPr>
          <w:ilvl w:val="0"/>
          <w:numId w:val="22"/>
        </w:numPr>
        <w:tabs>
          <w:tab w:val="num" w:pos="0"/>
        </w:tabs>
        <w:rPr>
          <w:b/>
        </w:rPr>
      </w:pPr>
      <w:r w:rsidRPr="00A6475E">
        <w:rPr>
          <w:rFonts w:hint="eastAsia"/>
          <w:b/>
        </w:rPr>
        <w:t>请求消息示例</w:t>
      </w:r>
    </w:p>
    <w:p w:rsidR="00E56E4E" w:rsidRPr="00A6475E" w:rsidRDefault="00E56E4E" w:rsidP="00E56E4E">
      <w:r w:rsidRPr="00A6475E">
        <w:t>POST</w:t>
      </w:r>
      <w:r w:rsidRPr="00A6475E">
        <w:rPr>
          <w:rFonts w:hint="eastAsia"/>
        </w:rPr>
        <w:t xml:space="preserve"> </w:t>
      </w:r>
      <w:r w:rsidRPr="00A6475E">
        <w:t>http://host:port/</w:t>
      </w:r>
      <w:r>
        <w:rPr>
          <w:rFonts w:hint="eastAsia"/>
        </w:rPr>
        <w:t>AccountServer</w:t>
      </w:r>
      <w:r w:rsidRPr="00A6475E">
        <w:t>/I</w:t>
      </w:r>
      <w:r w:rsidRPr="00A6475E">
        <w:rPr>
          <w:rFonts w:hint="eastAsia"/>
        </w:rPr>
        <w:t>UserInfoMng</w:t>
      </w:r>
      <w:r>
        <w:rPr>
          <w:rFonts w:hint="eastAsia"/>
        </w:rPr>
        <w:t>/delLoginAcct</w:t>
      </w:r>
      <w:r w:rsidRPr="00A6475E">
        <w:t xml:space="preserve"> </w:t>
      </w:r>
      <w:r>
        <w:rPr>
          <w:rFonts w:hint="eastAsia"/>
        </w:rPr>
        <w:t xml:space="preserve"> </w:t>
      </w:r>
      <w:r w:rsidRPr="00A6475E">
        <w:t>HTTP</w:t>
      </w:r>
      <w:r>
        <w:rPr>
          <w:rFonts w:hint="eastAsia"/>
        </w:rPr>
        <w:t>(s)</w:t>
      </w:r>
      <w:r w:rsidRPr="00A6475E">
        <w:t>/1.1</w:t>
      </w:r>
    </w:p>
    <w:p w:rsidR="00E56E4E" w:rsidRPr="00A6475E" w:rsidRDefault="00E56E4E" w:rsidP="00E56E4E">
      <w:r w:rsidRPr="00A6475E">
        <w:rPr>
          <w:i/>
        </w:rPr>
        <w:t>Authorization</w:t>
      </w:r>
      <w:r w:rsidRPr="00A6475E">
        <w:rPr>
          <w:rFonts w:hint="eastAsia"/>
          <w:i/>
        </w:rPr>
        <w:t>:</w:t>
      </w:r>
      <w:r w:rsidRPr="00A6475E">
        <w:rPr>
          <w:i/>
        </w:rPr>
        <w:t xml:space="preserve"> </w:t>
      </w:r>
      <w:r w:rsidR="00E110E7" w:rsidRPr="00AA0C82">
        <w:rPr>
          <w:rFonts w:hint="eastAsia"/>
          <w:i/>
        </w:rPr>
        <w:t>参考《统一账号</w:t>
      </w:r>
      <w:r w:rsidR="00E110E7" w:rsidRPr="00AA0C82">
        <w:rPr>
          <w:rFonts w:hint="eastAsia"/>
          <w:i/>
        </w:rPr>
        <w:t xml:space="preserve"> Session</w:t>
      </w:r>
      <w:r w:rsidR="00E110E7" w:rsidRPr="00AA0C82">
        <w:rPr>
          <w:rFonts w:hint="eastAsia"/>
          <w:i/>
        </w:rPr>
        <w:t>和</w:t>
      </w:r>
      <w:r w:rsidR="00E110E7" w:rsidRPr="00AA0C82">
        <w:rPr>
          <w:rFonts w:hint="eastAsia"/>
          <w:i/>
        </w:rPr>
        <w:t>Token</w:t>
      </w:r>
      <w:r w:rsidR="00E110E7" w:rsidRPr="00AA0C82">
        <w:rPr>
          <w:rFonts w:hint="eastAsia"/>
          <w:i/>
        </w:rPr>
        <w:t>安全</w:t>
      </w:r>
      <w:r w:rsidR="00E110E7" w:rsidRPr="00AA0C82">
        <w:rPr>
          <w:rFonts w:hint="eastAsia"/>
          <w:i/>
        </w:rPr>
        <w:t>.doc</w:t>
      </w:r>
      <w:r w:rsidR="00E110E7" w:rsidRPr="00AA0C82">
        <w:rPr>
          <w:rFonts w:hint="eastAsia"/>
          <w:i/>
        </w:rPr>
        <w:t>》携带</w:t>
      </w:r>
      <w:r w:rsidR="00E110E7" w:rsidRPr="00AA0C82">
        <w:rPr>
          <w:rFonts w:hint="eastAsia"/>
          <w:i/>
        </w:rPr>
        <w:t>Digest</w:t>
      </w:r>
      <w:r w:rsidR="00E110E7" w:rsidRPr="00AA0C82">
        <w:rPr>
          <w:rFonts w:hint="eastAsia"/>
          <w:i/>
        </w:rPr>
        <w:t>验证码</w:t>
      </w:r>
      <w:r w:rsidR="00E110E7">
        <w:rPr>
          <w:rFonts w:hint="eastAsia"/>
          <w:i/>
        </w:rPr>
        <w:t>。</w:t>
      </w:r>
    </w:p>
    <w:p w:rsidR="00E56E4E" w:rsidRPr="00FC7E1B" w:rsidRDefault="00E56E4E" w:rsidP="00E56E4E"/>
    <w:p w:rsidR="00E56E4E" w:rsidRPr="00A6475E" w:rsidRDefault="00E56E4E" w:rsidP="00E56E4E">
      <w:pPr>
        <w:rPr>
          <w:lang w:val="de-DE"/>
        </w:rPr>
      </w:pPr>
      <w:r w:rsidRPr="00A6475E">
        <w:rPr>
          <w:lang w:val="de-DE"/>
        </w:rPr>
        <w:t>&lt;?xml version="1.0" encoding="UTF-8"?&gt;</w:t>
      </w:r>
    </w:p>
    <w:p w:rsidR="00E56E4E" w:rsidRPr="00A6475E" w:rsidRDefault="00E56E4E" w:rsidP="00E56E4E">
      <w:pPr>
        <w:rPr>
          <w:lang w:val="de-DE"/>
        </w:rPr>
      </w:pPr>
      <w:r w:rsidRPr="00A6475E">
        <w:rPr>
          <w:lang w:val="de-DE"/>
        </w:rPr>
        <w:t>&lt;</w:t>
      </w:r>
      <w:r>
        <w:rPr>
          <w:rFonts w:hint="eastAsia"/>
          <w:lang w:val="de-DE"/>
        </w:rPr>
        <w:t>Del</w:t>
      </w:r>
      <w:r>
        <w:rPr>
          <w:rFonts w:hint="eastAsia"/>
          <w:bCs/>
          <w:lang w:val="da-DK"/>
        </w:rPr>
        <w:t>LoginAcct</w:t>
      </w:r>
      <w:r w:rsidRPr="00A6475E">
        <w:rPr>
          <w:rFonts w:hint="eastAsia"/>
          <w:bCs/>
          <w:lang w:val="da-DK"/>
        </w:rPr>
        <w:t>Req</w:t>
      </w:r>
      <w:r w:rsidRPr="00A6475E">
        <w:rPr>
          <w:lang w:val="de-DE"/>
        </w:rPr>
        <w:t>&gt;</w:t>
      </w:r>
    </w:p>
    <w:p w:rsidR="00E56E4E" w:rsidRDefault="00E56E4E" w:rsidP="00E56E4E">
      <w:r w:rsidRPr="00A6475E">
        <w:rPr>
          <w:lang w:val="de-DE"/>
        </w:rPr>
        <w:t xml:space="preserve">  </w:t>
      </w:r>
      <w:r w:rsidRPr="00A6475E">
        <w:t>&lt;</w:t>
      </w:r>
      <w:r w:rsidRPr="00A6475E">
        <w:rPr>
          <w:rFonts w:hint="eastAsia"/>
          <w:lang w:val="fr-FR"/>
        </w:rPr>
        <w:t xml:space="preserve"> </w:t>
      </w:r>
      <w:r w:rsidRPr="00A6475E">
        <w:rPr>
          <w:rFonts w:hint="eastAsia"/>
        </w:rPr>
        <w:t>v</w:t>
      </w:r>
      <w:r w:rsidRPr="00A6475E">
        <w:t>ersion &gt;</w:t>
      </w:r>
      <w:r>
        <w:rPr>
          <w:rFonts w:hint="eastAsia"/>
        </w:rPr>
        <w:t>01.01</w:t>
      </w:r>
      <w:r w:rsidRPr="00A6475E">
        <w:t>&lt;/</w:t>
      </w:r>
      <w:r w:rsidRPr="00A6475E">
        <w:rPr>
          <w:rFonts w:hint="eastAsia"/>
        </w:rPr>
        <w:t xml:space="preserve"> v</w:t>
      </w:r>
      <w:r w:rsidRPr="00A6475E">
        <w:t>ersion &gt;</w:t>
      </w:r>
    </w:p>
    <w:p w:rsidR="00E56E4E" w:rsidRPr="00A6475E" w:rsidRDefault="00E56E4E" w:rsidP="00E56E4E">
      <w:r w:rsidRPr="00A6475E">
        <w:rPr>
          <w:lang w:val="de-DE"/>
        </w:rPr>
        <w:t xml:space="preserve">  </w:t>
      </w:r>
      <w:r w:rsidRPr="00A6475E">
        <w:t>&lt;</w:t>
      </w:r>
      <w:r w:rsidRPr="00A6475E">
        <w:rPr>
          <w:rFonts w:hint="eastAsia"/>
          <w:lang w:val="fr-FR"/>
        </w:rPr>
        <w:t xml:space="preserve"> </w:t>
      </w:r>
      <w:r>
        <w:rPr>
          <w:rFonts w:hint="eastAsia"/>
          <w:lang w:val="fr-FR"/>
        </w:rPr>
        <w:t>userID</w:t>
      </w:r>
      <w:r w:rsidRPr="00A6475E">
        <w:t>&gt;</w:t>
      </w:r>
      <w:r>
        <w:rPr>
          <w:rFonts w:hint="eastAsia"/>
        </w:rPr>
        <w:t>100001</w:t>
      </w:r>
      <w:r w:rsidRPr="00A6475E">
        <w:t>&lt;/</w:t>
      </w:r>
      <w:r>
        <w:rPr>
          <w:rFonts w:hint="eastAsia"/>
        </w:rPr>
        <w:t>userID</w:t>
      </w:r>
      <w:r w:rsidRPr="00A6475E">
        <w:t>&gt;</w:t>
      </w:r>
    </w:p>
    <w:p w:rsidR="00E56E4E" w:rsidRPr="00A6475E" w:rsidRDefault="00E56E4E" w:rsidP="00E56E4E">
      <w:pPr>
        <w:ind w:leftChars="100" w:left="210"/>
        <w:rPr>
          <w:lang w:val="de-DE"/>
        </w:rPr>
      </w:pPr>
      <w:r>
        <w:rPr>
          <w:rFonts w:hint="eastAsia"/>
        </w:rPr>
        <w:t>&lt;</w:t>
      </w:r>
      <w:r>
        <w:rPr>
          <w:rFonts w:hint="eastAsia"/>
          <w:b/>
          <w:bCs/>
        </w:rPr>
        <w:t>reqClientType&gt;0&lt;/reqClientType&gt;</w:t>
      </w:r>
    </w:p>
    <w:p w:rsidR="00E56E4E" w:rsidRPr="00A6475E" w:rsidRDefault="00E56E4E" w:rsidP="00E56E4E">
      <w:r w:rsidRPr="00A6475E">
        <w:rPr>
          <w:lang w:val="de-DE"/>
        </w:rPr>
        <w:t xml:space="preserve">  </w:t>
      </w:r>
      <w:r w:rsidRPr="00A6475E">
        <w:t>&lt;</w:t>
      </w:r>
      <w:r>
        <w:rPr>
          <w:rFonts w:hint="eastAsia"/>
        </w:rPr>
        <w:t>a</w:t>
      </w:r>
      <w:r>
        <w:rPr>
          <w:rFonts w:hint="eastAsia"/>
          <w:lang w:val="fr-FR"/>
        </w:rPr>
        <w:t>ccountType</w:t>
      </w:r>
      <w:r w:rsidRPr="00A6475E">
        <w:t>&gt;</w:t>
      </w:r>
      <w:r>
        <w:rPr>
          <w:rFonts w:hint="eastAsia"/>
        </w:rPr>
        <w:t>1</w:t>
      </w:r>
      <w:r w:rsidRPr="00A6475E">
        <w:t>&lt;/</w:t>
      </w:r>
      <w:r>
        <w:rPr>
          <w:rFonts w:hint="eastAsia"/>
        </w:rPr>
        <w:t>a</w:t>
      </w:r>
      <w:r>
        <w:rPr>
          <w:rFonts w:hint="eastAsia"/>
          <w:lang w:val="fr-FR"/>
        </w:rPr>
        <w:t>ccountType</w:t>
      </w:r>
      <w:r w:rsidRPr="00A6475E">
        <w:t>&gt;</w:t>
      </w:r>
    </w:p>
    <w:p w:rsidR="00E56E4E" w:rsidRPr="002F1C78" w:rsidRDefault="00E56E4E" w:rsidP="00E56E4E">
      <w:pPr>
        <w:rPr>
          <w:lang w:val="de-DE"/>
        </w:rPr>
      </w:pPr>
      <w:r w:rsidRPr="00A6475E">
        <w:rPr>
          <w:lang w:val="de-DE"/>
        </w:rPr>
        <w:t xml:space="preserve">  </w:t>
      </w:r>
      <w:r w:rsidRPr="002F1C78">
        <w:rPr>
          <w:lang w:val="de-DE"/>
        </w:rPr>
        <w:t>&lt;</w:t>
      </w:r>
      <w:r>
        <w:rPr>
          <w:rFonts w:hint="eastAsia"/>
          <w:lang w:val="fr-FR"/>
        </w:rPr>
        <w:t>userAccount</w:t>
      </w:r>
      <w:r w:rsidRPr="002F1C78">
        <w:rPr>
          <w:lang w:val="de-DE"/>
        </w:rPr>
        <w:t>&gt;</w:t>
      </w:r>
      <w:r w:rsidRPr="002F1C78">
        <w:rPr>
          <w:rFonts w:hint="eastAsia"/>
          <w:lang w:val="de-DE"/>
        </w:rPr>
        <w:t>aaa@hotmail.com</w:t>
      </w:r>
      <w:r w:rsidRPr="002F1C78">
        <w:rPr>
          <w:lang w:val="de-DE"/>
        </w:rPr>
        <w:t>&lt;/</w:t>
      </w:r>
      <w:r>
        <w:rPr>
          <w:rFonts w:hint="eastAsia"/>
          <w:lang w:val="fr-FR"/>
        </w:rPr>
        <w:t>userAccount</w:t>
      </w:r>
      <w:r w:rsidRPr="002F1C78">
        <w:rPr>
          <w:lang w:val="de-DE"/>
        </w:rPr>
        <w:t xml:space="preserve"> &gt;</w:t>
      </w:r>
    </w:p>
    <w:p w:rsidR="00E56E4E" w:rsidRDefault="00E56E4E" w:rsidP="00E56E4E">
      <w:pPr>
        <w:rPr>
          <w:lang w:val="fr-FR"/>
        </w:rPr>
      </w:pPr>
      <w:r w:rsidRPr="00A6475E">
        <w:rPr>
          <w:lang w:val="fr-FR"/>
        </w:rPr>
        <w:t>&lt;/</w:t>
      </w:r>
      <w:r w:rsidR="00D46628">
        <w:rPr>
          <w:rFonts w:hint="eastAsia"/>
          <w:lang w:val="de-DE"/>
        </w:rPr>
        <w:t>Del</w:t>
      </w:r>
      <w:r w:rsidR="00D46628">
        <w:rPr>
          <w:rFonts w:hint="eastAsia"/>
          <w:bCs/>
          <w:lang w:val="da-DK"/>
        </w:rPr>
        <w:t>LoginAcct</w:t>
      </w:r>
      <w:r w:rsidR="00D46628" w:rsidRPr="00A6475E">
        <w:rPr>
          <w:rFonts w:hint="eastAsia"/>
          <w:bCs/>
          <w:lang w:val="da-DK"/>
        </w:rPr>
        <w:t>Req</w:t>
      </w:r>
      <w:r w:rsidR="00D46628" w:rsidRPr="00A6475E">
        <w:rPr>
          <w:lang w:val="fr-FR"/>
        </w:rPr>
        <w:t xml:space="preserve"> </w:t>
      </w:r>
      <w:r w:rsidRPr="00A6475E">
        <w:rPr>
          <w:lang w:val="fr-FR"/>
        </w:rPr>
        <w:t>&gt;</w:t>
      </w:r>
    </w:p>
    <w:p w:rsidR="00E56E4E" w:rsidRDefault="00E56E4E" w:rsidP="00E56E4E">
      <w:pPr>
        <w:rPr>
          <w:lang w:val="fr-FR"/>
        </w:rPr>
      </w:pPr>
    </w:p>
    <w:p w:rsidR="00E56E4E" w:rsidRPr="00A6475E" w:rsidRDefault="00E56E4E" w:rsidP="00E56E4E">
      <w:pPr>
        <w:rPr>
          <w:lang w:val="fr-FR"/>
        </w:rPr>
      </w:pPr>
    </w:p>
    <w:p w:rsidR="00E56E4E" w:rsidRPr="00A6475E" w:rsidRDefault="00E56E4E" w:rsidP="00E56E4E">
      <w:pPr>
        <w:numPr>
          <w:ilvl w:val="0"/>
          <w:numId w:val="22"/>
        </w:numPr>
        <w:tabs>
          <w:tab w:val="num" w:pos="0"/>
        </w:tabs>
        <w:rPr>
          <w:b/>
        </w:rPr>
      </w:pPr>
      <w:r w:rsidRPr="00A6475E">
        <w:rPr>
          <w:rFonts w:hint="eastAsia"/>
          <w:b/>
        </w:rPr>
        <w:t>响应消息</w:t>
      </w:r>
    </w:p>
    <w:p w:rsidR="00E56E4E" w:rsidRPr="00A6475E" w:rsidRDefault="00E56E4E" w:rsidP="00E56E4E">
      <w:r w:rsidRPr="00A6475E">
        <w:t>&lt;?xml version="1.0" encoding="UTF-8"?&gt;</w:t>
      </w:r>
    </w:p>
    <w:p w:rsidR="00E56E4E" w:rsidRDefault="00E56E4E" w:rsidP="00E56E4E">
      <w:r w:rsidRPr="00A6475E">
        <w:lastRenderedPageBreak/>
        <w:t xml:space="preserve">&lt;result </w:t>
      </w:r>
      <w:r>
        <w:rPr>
          <w:rFonts w:hint="eastAsia"/>
        </w:rPr>
        <w:t>result</w:t>
      </w:r>
      <w:r w:rsidRPr="00A6475E">
        <w:rPr>
          <w:rFonts w:hint="eastAsia"/>
        </w:rPr>
        <w:t>Code</w:t>
      </w:r>
      <w:r w:rsidRPr="00A6475E">
        <w:t>=0&gt;</w:t>
      </w:r>
    </w:p>
    <w:p w:rsidR="00E56E4E" w:rsidRPr="00A6475E" w:rsidRDefault="00E56E4E" w:rsidP="00E56E4E">
      <w:pPr>
        <w:ind w:leftChars="100" w:left="210"/>
      </w:pPr>
      <w:r w:rsidRPr="00A6475E">
        <w:rPr>
          <w:rFonts w:hint="eastAsia"/>
          <w:lang w:val="da-DK"/>
        </w:rPr>
        <w:t>&lt;</w:t>
      </w:r>
      <w:r w:rsidR="00D46628">
        <w:rPr>
          <w:rFonts w:hint="eastAsia"/>
          <w:lang w:val="da-DK"/>
        </w:rPr>
        <w:t>Del</w:t>
      </w:r>
      <w:r>
        <w:rPr>
          <w:rFonts w:hint="eastAsia"/>
          <w:lang w:val="da-DK"/>
        </w:rPr>
        <w:t>LoginAcct</w:t>
      </w:r>
      <w:r w:rsidRPr="00A6475E">
        <w:rPr>
          <w:rFonts w:hint="eastAsia"/>
          <w:lang w:val="da-DK"/>
        </w:rPr>
        <w:t>Rsp&gt;</w:t>
      </w:r>
    </w:p>
    <w:p w:rsidR="00E56E4E" w:rsidRDefault="00E56E4E" w:rsidP="00E56E4E">
      <w:pPr>
        <w:ind w:leftChars="100" w:left="210"/>
      </w:pPr>
      <w:r w:rsidRPr="00A6475E">
        <w:rPr>
          <w:lang w:val="de-DE"/>
        </w:rPr>
        <w:t xml:space="preserve">  </w:t>
      </w:r>
      <w:r w:rsidRPr="00A6475E">
        <w:t>&lt;</w:t>
      </w:r>
      <w:r w:rsidRPr="00A6475E">
        <w:rPr>
          <w:rFonts w:hint="eastAsia"/>
          <w:lang w:val="fr-FR"/>
        </w:rPr>
        <w:t xml:space="preserve"> </w:t>
      </w:r>
      <w:r w:rsidRPr="00A6475E">
        <w:rPr>
          <w:rFonts w:hint="eastAsia"/>
        </w:rPr>
        <w:t>v</w:t>
      </w:r>
      <w:r w:rsidRPr="00A6475E">
        <w:t>ersion &gt;</w:t>
      </w:r>
      <w:r>
        <w:rPr>
          <w:rFonts w:hint="eastAsia"/>
        </w:rPr>
        <w:t>01.01</w:t>
      </w:r>
      <w:r w:rsidRPr="00A6475E">
        <w:t>&lt;/</w:t>
      </w:r>
      <w:r w:rsidRPr="00A6475E">
        <w:rPr>
          <w:rFonts w:hint="eastAsia"/>
        </w:rPr>
        <w:t xml:space="preserve"> v</w:t>
      </w:r>
      <w:r w:rsidRPr="00A6475E">
        <w:t>ersion &gt;</w:t>
      </w:r>
    </w:p>
    <w:p w:rsidR="00E56E4E" w:rsidRPr="00A6475E" w:rsidRDefault="00E56E4E" w:rsidP="00E56E4E">
      <w:pPr>
        <w:ind w:leftChars="100" w:left="210"/>
      </w:pPr>
      <w:r>
        <w:rPr>
          <w:rFonts w:hint="eastAsia"/>
        </w:rPr>
        <w:t xml:space="preserve">  &lt;userID&gt;100001&lt;/userID&gt;</w:t>
      </w:r>
    </w:p>
    <w:p w:rsidR="00D46628" w:rsidRPr="00A6475E" w:rsidRDefault="00D46628" w:rsidP="00D46628">
      <w:pPr>
        <w:ind w:leftChars="100" w:left="210"/>
      </w:pPr>
      <w:r>
        <w:rPr>
          <w:rFonts w:hint="eastAsia"/>
        </w:rPr>
        <w:t xml:space="preserve">  &lt;delCount&gt;1&lt;/delCount&gt;</w:t>
      </w:r>
    </w:p>
    <w:p w:rsidR="00E56E4E" w:rsidRPr="00A6475E" w:rsidRDefault="00E56E4E" w:rsidP="00E56E4E">
      <w:pPr>
        <w:ind w:leftChars="100" w:left="210"/>
      </w:pPr>
      <w:r w:rsidRPr="00A6475E">
        <w:rPr>
          <w:rFonts w:hint="eastAsia"/>
        </w:rPr>
        <w:t>&lt;/</w:t>
      </w:r>
      <w:r w:rsidR="00D46628">
        <w:rPr>
          <w:rFonts w:hint="eastAsia"/>
          <w:lang w:val="da-DK"/>
        </w:rPr>
        <w:t>Del</w:t>
      </w:r>
      <w:r>
        <w:rPr>
          <w:rFonts w:hint="eastAsia"/>
          <w:lang w:val="da-DK"/>
        </w:rPr>
        <w:t>LoginAcct</w:t>
      </w:r>
      <w:r w:rsidRPr="00A6475E">
        <w:rPr>
          <w:rFonts w:hint="eastAsia"/>
          <w:lang w:val="da-DK"/>
        </w:rPr>
        <w:t>Rsp</w:t>
      </w:r>
      <w:r w:rsidRPr="00A6475E">
        <w:rPr>
          <w:rFonts w:hint="eastAsia"/>
        </w:rPr>
        <w:t xml:space="preserve"> &gt;</w:t>
      </w:r>
    </w:p>
    <w:p w:rsidR="00E56E4E" w:rsidRDefault="00E56E4E" w:rsidP="00E56E4E">
      <w:pPr>
        <w:rPr>
          <w:lang w:val="fr-FR"/>
        </w:rPr>
      </w:pPr>
      <w:r>
        <w:rPr>
          <w:rFonts w:hint="eastAsia"/>
          <w:lang w:val="fr-FR"/>
        </w:rPr>
        <w:t>&lt;/result&gt;</w:t>
      </w:r>
    </w:p>
    <w:p w:rsidR="00485E0E" w:rsidRDefault="00485E0E" w:rsidP="00485E0E">
      <w:pPr>
        <w:pStyle w:val="21"/>
        <w:numPr>
          <w:ilvl w:val="1"/>
          <w:numId w:val="1"/>
        </w:numPr>
        <w:rPr>
          <w:lang w:val="fr-FR"/>
        </w:rPr>
      </w:pPr>
      <w:bookmarkStart w:id="208" w:name="_Toc317101335"/>
      <w:r>
        <w:rPr>
          <w:rStyle w:val="210"/>
          <w:rFonts w:hint="eastAsia"/>
        </w:rPr>
        <w:t>updAccountState</w:t>
      </w:r>
      <w:r>
        <w:rPr>
          <w:rStyle w:val="210"/>
          <w:rFonts w:hint="eastAsia"/>
        </w:rPr>
        <w:t>（</w:t>
      </w:r>
      <w:r w:rsidR="00EA7518">
        <w:rPr>
          <w:rFonts w:hint="eastAsia"/>
        </w:rPr>
        <w:t>收回使用权限</w:t>
      </w:r>
      <w:r>
        <w:rPr>
          <w:rStyle w:val="210"/>
          <w:rFonts w:hint="eastAsia"/>
        </w:rPr>
        <w:t>）</w:t>
      </w:r>
      <w:bookmarkEnd w:id="208"/>
    </w:p>
    <w:p w:rsidR="00485E0E" w:rsidRPr="0079602E" w:rsidRDefault="003F1820" w:rsidP="00407B6C">
      <w:pPr>
        <w:pStyle w:val="31"/>
        <w:rPr>
          <w:lang w:val="fr-FR"/>
        </w:rPr>
      </w:pPr>
      <w:bookmarkStart w:id="209" w:name="_Toc317101336"/>
      <w:r>
        <w:rPr>
          <w:rStyle w:val="210"/>
          <w:rFonts w:hint="eastAsia"/>
          <w:lang w:val="fr-FR"/>
        </w:rPr>
        <w:t>JSON</w:t>
      </w:r>
      <w:r>
        <w:rPr>
          <w:rStyle w:val="210"/>
          <w:rFonts w:hint="eastAsia"/>
          <w:lang w:val="fr-FR"/>
        </w:rPr>
        <w:t>＋</w:t>
      </w:r>
      <w:r>
        <w:rPr>
          <w:rStyle w:val="210"/>
          <w:rFonts w:hint="eastAsia"/>
          <w:lang w:val="fr-FR"/>
        </w:rPr>
        <w:t>SOAP</w:t>
      </w:r>
      <w:r>
        <w:rPr>
          <w:rStyle w:val="210"/>
          <w:rFonts w:hint="eastAsia"/>
          <w:lang w:val="fr-FR"/>
        </w:rPr>
        <w:t>接口</w:t>
      </w:r>
      <w:bookmarkEnd w:id="209"/>
    </w:p>
    <w:p w:rsidR="00485E0E" w:rsidRPr="0079602E" w:rsidRDefault="00485E0E" w:rsidP="00407B6C">
      <w:pPr>
        <w:pStyle w:val="41"/>
        <w:rPr>
          <w:lang w:val="fr-FR"/>
        </w:rPr>
      </w:pPr>
      <w:r>
        <w:rPr>
          <w:rFonts w:hint="eastAsia"/>
        </w:rPr>
        <w:t>描述</w:t>
      </w:r>
    </w:p>
    <w:p w:rsidR="00485E0E" w:rsidRDefault="00485E0E" w:rsidP="00485E0E">
      <w:pPr>
        <w:ind w:firstLine="420"/>
        <w:jc w:val="left"/>
      </w:pPr>
      <w:r>
        <w:rPr>
          <w:rFonts w:hint="eastAsia"/>
        </w:rPr>
        <w:t>更新用户账号激活状态</w:t>
      </w:r>
      <w:r>
        <w:rPr>
          <w:rFonts w:hint="eastAsia"/>
          <w:lang w:val="fr-FR"/>
        </w:rPr>
        <w:t>。（转为</w:t>
      </w:r>
      <w:r>
        <w:rPr>
          <w:rFonts w:hint="eastAsia"/>
          <w:lang w:val="fr-FR"/>
        </w:rPr>
        <w:t>DBank</w:t>
      </w:r>
      <w:r>
        <w:rPr>
          <w:rFonts w:hint="eastAsia"/>
          <w:lang w:val="fr-FR"/>
        </w:rPr>
        <w:t>激活账号</w:t>
      </w:r>
      <w:r w:rsidR="007B336B">
        <w:rPr>
          <w:rFonts w:hint="eastAsia"/>
          <w:lang w:val="fr-FR"/>
        </w:rPr>
        <w:t>使用）</w:t>
      </w:r>
      <w:r>
        <w:rPr>
          <w:rFonts w:hint="eastAsia"/>
        </w:rPr>
        <w:t>。</w:t>
      </w:r>
    </w:p>
    <w:p w:rsidR="00905FFE" w:rsidRDefault="00905FFE" w:rsidP="00485E0E">
      <w:pPr>
        <w:ind w:firstLine="420"/>
        <w:jc w:val="left"/>
      </w:pPr>
      <w:r>
        <w:rPr>
          <w:rFonts w:hint="eastAsia"/>
        </w:rPr>
        <w:t>约束：只支持将账号状态改为</w:t>
      </w:r>
      <w:r>
        <w:rPr>
          <w:rFonts w:hint="eastAsia"/>
        </w:rPr>
        <w:t>1</w:t>
      </w:r>
      <w:r>
        <w:rPr>
          <w:rFonts w:hint="eastAsia"/>
        </w:rPr>
        <w:t>激活或</w:t>
      </w:r>
      <w:r>
        <w:rPr>
          <w:rFonts w:hint="eastAsia"/>
        </w:rPr>
        <w:t>2</w:t>
      </w:r>
      <w:r>
        <w:rPr>
          <w:rFonts w:hint="eastAsia"/>
        </w:rPr>
        <w:t>不需要激活。</w:t>
      </w:r>
    </w:p>
    <w:p w:rsidR="00EA7518" w:rsidRDefault="00EA7518" w:rsidP="00485E0E">
      <w:pPr>
        <w:ind w:firstLine="420"/>
        <w:jc w:val="left"/>
      </w:pPr>
    </w:p>
    <w:p w:rsidR="00EA7518" w:rsidRDefault="00EA7518" w:rsidP="00EA7518">
      <w:pPr>
        <w:ind w:firstLineChars="50" w:firstLine="105"/>
        <w:rPr>
          <w:lang w:val="fr-FR"/>
        </w:rPr>
      </w:pPr>
      <w:r>
        <w:rPr>
          <w:rFonts w:hint="eastAsia"/>
        </w:rPr>
        <w:t xml:space="preserve">   </w:t>
      </w:r>
      <w:r>
        <w:rPr>
          <w:rFonts w:hint="eastAsia"/>
        </w:rPr>
        <w:t>该接口收回使用权限，不对业务开放。（印度</w:t>
      </w:r>
      <w:r>
        <w:rPr>
          <w:rFonts w:hint="eastAsia"/>
        </w:rPr>
        <w:t>Message+</w:t>
      </w:r>
      <w:r>
        <w:rPr>
          <w:rFonts w:hint="eastAsia"/>
        </w:rPr>
        <w:t>项目重点关注协调）</w:t>
      </w:r>
    </w:p>
    <w:p w:rsidR="00485E0E" w:rsidRDefault="00485E0E" w:rsidP="00407B6C">
      <w:pPr>
        <w:pStyle w:val="41"/>
        <w:rPr>
          <w:lang w:val="fr-FR"/>
        </w:rPr>
      </w:pPr>
      <w:r>
        <w:rPr>
          <w:lang w:val="fr-FR"/>
        </w:rPr>
        <w:t xml:space="preserve">API </w:t>
      </w:r>
      <w:r>
        <w:rPr>
          <w:rFonts w:hint="eastAsia"/>
        </w:rPr>
        <w:t>原型</w:t>
      </w:r>
    </w:p>
    <w:p w:rsidR="00485E0E" w:rsidRPr="00172B1E" w:rsidRDefault="00485E0E" w:rsidP="00485E0E">
      <w:pPr>
        <w:ind w:firstLine="420"/>
        <w:rPr>
          <w:lang w:val="fr-FR"/>
        </w:rPr>
      </w:pPr>
      <w:r>
        <w:rPr>
          <w:rFonts w:hint="eastAsia"/>
          <w:lang w:val="fr-FR"/>
        </w:rPr>
        <w:t>Upd</w:t>
      </w:r>
      <w:r w:rsidR="007B336B">
        <w:rPr>
          <w:rFonts w:hint="eastAsia"/>
          <w:lang w:val="fr-FR"/>
        </w:rPr>
        <w:t>AccountState</w:t>
      </w:r>
      <w:r>
        <w:rPr>
          <w:rFonts w:hint="eastAsia"/>
          <w:lang w:val="fr-FR"/>
        </w:rPr>
        <w:t xml:space="preserve">Rsp </w:t>
      </w:r>
      <w:r w:rsidRPr="005D449C">
        <w:rPr>
          <w:rFonts w:ascii="Verdana" w:hAnsi="Verdana" w:hint="eastAsia"/>
          <w:lang w:val="fr-FR"/>
        </w:rPr>
        <w:t>void</w:t>
      </w:r>
      <w:r w:rsidRPr="005D449C">
        <w:rPr>
          <w:rFonts w:hint="eastAsia"/>
          <w:lang w:val="fr-FR"/>
        </w:rPr>
        <w:t xml:space="preserve"> </w:t>
      </w:r>
      <w:r>
        <w:rPr>
          <w:rFonts w:hint="eastAsia"/>
          <w:lang w:val="fr-FR"/>
        </w:rPr>
        <w:t>upd</w:t>
      </w:r>
      <w:r w:rsidR="007B336B">
        <w:rPr>
          <w:rFonts w:hint="eastAsia"/>
          <w:lang w:val="fr-FR"/>
        </w:rPr>
        <w:t>AccountState</w:t>
      </w:r>
      <w:r w:rsidRPr="005D449C">
        <w:rPr>
          <w:lang w:val="fr-FR"/>
        </w:rPr>
        <w:t>(</w:t>
      </w:r>
      <w:r>
        <w:rPr>
          <w:rFonts w:hint="eastAsia"/>
          <w:lang w:val="fr-FR"/>
        </w:rPr>
        <w:t>Upd</w:t>
      </w:r>
      <w:r w:rsidR="007B336B">
        <w:rPr>
          <w:rFonts w:hint="eastAsia"/>
          <w:lang w:val="fr-FR"/>
        </w:rPr>
        <w:t>AccountState</w:t>
      </w:r>
      <w:r>
        <w:rPr>
          <w:rFonts w:hint="eastAsia"/>
          <w:lang w:val="fr-FR"/>
        </w:rPr>
        <w:t>Req upd</w:t>
      </w:r>
      <w:r w:rsidR="007B336B">
        <w:rPr>
          <w:rFonts w:hint="eastAsia"/>
          <w:lang w:val="fr-FR"/>
        </w:rPr>
        <w:t>AccountState</w:t>
      </w:r>
      <w:r>
        <w:rPr>
          <w:rFonts w:hint="eastAsia"/>
          <w:lang w:val="fr-FR"/>
        </w:rPr>
        <w:t>Req</w:t>
      </w:r>
      <w:r w:rsidRPr="005D449C">
        <w:rPr>
          <w:lang w:val="fr-FR"/>
        </w:rPr>
        <w:t>)</w:t>
      </w:r>
      <w:r w:rsidRPr="005D449C">
        <w:rPr>
          <w:rFonts w:hint="eastAsia"/>
          <w:lang w:val="fr-FR"/>
        </w:rPr>
        <w:t xml:space="preserve"> throws </w:t>
      </w:r>
      <w:r>
        <w:rPr>
          <w:rFonts w:hint="eastAsia"/>
          <w:lang w:val="fr-FR"/>
        </w:rPr>
        <w:t>CException</w:t>
      </w:r>
    </w:p>
    <w:p w:rsidR="00485E0E" w:rsidRDefault="00485E0E" w:rsidP="00407B6C">
      <w:pPr>
        <w:pStyle w:val="41"/>
      </w:pPr>
      <w:r>
        <w:rPr>
          <w:rFonts w:hint="eastAsia"/>
        </w:rPr>
        <w:t>输入参数</w:t>
      </w:r>
    </w:p>
    <w:p w:rsidR="00485E0E" w:rsidRPr="00F542DD" w:rsidRDefault="00485E0E" w:rsidP="00485E0E">
      <w:pPr>
        <w:pStyle w:val="a4"/>
        <w:ind w:firstLine="210"/>
      </w:pPr>
      <w:r>
        <w:rPr>
          <w:rFonts w:hint="eastAsia"/>
          <w:lang w:val="fr-FR"/>
        </w:rPr>
        <w:t>Upd</w:t>
      </w:r>
      <w:r w:rsidR="007B336B">
        <w:rPr>
          <w:rFonts w:hint="eastAsia"/>
          <w:lang w:val="fr-FR"/>
        </w:rPr>
        <w:t>AccountState</w:t>
      </w:r>
      <w:r>
        <w:rPr>
          <w:rFonts w:hint="eastAsia"/>
          <w:lang w:val="fr-FR"/>
        </w:rPr>
        <w:t>Req</w:t>
      </w:r>
      <w:r>
        <w:rPr>
          <w:rFonts w:hint="eastAsia"/>
          <w:lang w:val="fr-FR"/>
        </w:rPr>
        <w:t>定义如下：</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1243"/>
        <w:gridCol w:w="709"/>
        <w:gridCol w:w="3733"/>
      </w:tblGrid>
      <w:tr w:rsidR="00485E0E" w:rsidTr="00485E0E">
        <w:trPr>
          <w:jc w:val="center"/>
        </w:trPr>
        <w:tc>
          <w:tcPr>
            <w:tcW w:w="2378" w:type="dxa"/>
          </w:tcPr>
          <w:p w:rsidR="00485E0E" w:rsidRDefault="00485E0E" w:rsidP="00485E0E">
            <w:pPr>
              <w:pStyle w:val="TAH"/>
              <w:rPr>
                <w:rFonts w:ascii="Verdana" w:hAnsi="Verdana"/>
                <w:lang w:val="fr-FR" w:eastAsia="zh-CN"/>
              </w:rPr>
            </w:pPr>
            <w:r>
              <w:rPr>
                <w:rFonts w:ascii="Verdana" w:hAnsi="Verdana" w:hint="eastAsia"/>
                <w:lang w:val="fr-FR" w:eastAsia="zh-CN"/>
              </w:rPr>
              <w:lastRenderedPageBreak/>
              <w:t>参数名称</w:t>
            </w:r>
          </w:p>
        </w:tc>
        <w:tc>
          <w:tcPr>
            <w:tcW w:w="737" w:type="dxa"/>
          </w:tcPr>
          <w:p w:rsidR="00485E0E" w:rsidRDefault="00485E0E" w:rsidP="00485E0E">
            <w:pPr>
              <w:pStyle w:val="TAH"/>
              <w:rPr>
                <w:rFonts w:ascii="Verdana" w:hAnsi="Verdana"/>
                <w:lang w:val="fr-FR" w:eastAsia="zh-CN"/>
              </w:rPr>
            </w:pPr>
            <w:r>
              <w:rPr>
                <w:rFonts w:ascii="Verdana" w:hAnsi="Verdana" w:hint="eastAsia"/>
                <w:lang w:val="fr-FR" w:eastAsia="zh-CN"/>
              </w:rPr>
              <w:t>必须</w:t>
            </w:r>
          </w:p>
        </w:tc>
        <w:tc>
          <w:tcPr>
            <w:tcW w:w="1243" w:type="dxa"/>
          </w:tcPr>
          <w:p w:rsidR="00485E0E" w:rsidRDefault="00485E0E" w:rsidP="00485E0E">
            <w:pPr>
              <w:pStyle w:val="TAH"/>
              <w:rPr>
                <w:rFonts w:ascii="Verdana" w:hAnsi="Verdana"/>
                <w:lang w:val="fr-FR" w:eastAsia="zh-CN"/>
              </w:rPr>
            </w:pPr>
            <w:r>
              <w:rPr>
                <w:rFonts w:ascii="Verdana" w:hAnsi="Verdana" w:hint="eastAsia"/>
                <w:lang w:val="fr-FR" w:eastAsia="zh-CN"/>
              </w:rPr>
              <w:t>类型</w:t>
            </w:r>
          </w:p>
        </w:tc>
        <w:tc>
          <w:tcPr>
            <w:tcW w:w="709" w:type="dxa"/>
          </w:tcPr>
          <w:p w:rsidR="00485E0E" w:rsidRDefault="00485E0E" w:rsidP="00485E0E">
            <w:pPr>
              <w:pStyle w:val="TAH"/>
              <w:rPr>
                <w:rFonts w:ascii="Verdana" w:hAnsi="Verdana"/>
                <w:lang w:val="fr-FR" w:eastAsia="zh-CN"/>
              </w:rPr>
            </w:pPr>
            <w:r>
              <w:rPr>
                <w:rFonts w:ascii="Verdana" w:hAnsi="Verdana" w:hint="eastAsia"/>
                <w:lang w:val="fr-FR" w:eastAsia="zh-CN"/>
              </w:rPr>
              <w:t>长度</w:t>
            </w:r>
          </w:p>
        </w:tc>
        <w:tc>
          <w:tcPr>
            <w:tcW w:w="3733" w:type="dxa"/>
          </w:tcPr>
          <w:p w:rsidR="00485E0E" w:rsidRDefault="00485E0E" w:rsidP="00485E0E">
            <w:pPr>
              <w:pStyle w:val="TAH"/>
              <w:rPr>
                <w:rFonts w:ascii="Verdana" w:hAnsi="Verdana"/>
                <w:lang w:val="fr-FR" w:eastAsia="zh-CN"/>
              </w:rPr>
            </w:pPr>
            <w:r>
              <w:rPr>
                <w:rFonts w:ascii="Verdana" w:hAnsi="Verdana" w:hint="eastAsia"/>
                <w:lang w:val="fr-FR" w:eastAsia="zh-CN"/>
              </w:rPr>
              <w:t>描述信息</w:t>
            </w:r>
          </w:p>
        </w:tc>
      </w:tr>
      <w:tr w:rsidR="00485E0E" w:rsidTr="00485E0E">
        <w:trPr>
          <w:jc w:val="center"/>
        </w:trPr>
        <w:tc>
          <w:tcPr>
            <w:tcW w:w="2378" w:type="dxa"/>
          </w:tcPr>
          <w:p w:rsidR="00485E0E" w:rsidRDefault="00485E0E" w:rsidP="00485E0E">
            <w:pPr>
              <w:pStyle w:val="TAL"/>
              <w:rPr>
                <w:rFonts w:ascii="宋体" w:hAnsi="宋体"/>
                <w:lang w:val="fr-FR" w:eastAsia="zh-CN"/>
              </w:rPr>
            </w:pPr>
            <w:r>
              <w:rPr>
                <w:rFonts w:hint="eastAsia"/>
                <w:lang w:eastAsia="zh-CN"/>
              </w:rPr>
              <w:t>v</w:t>
            </w:r>
            <w:r>
              <w:t>ersion</w:t>
            </w:r>
          </w:p>
        </w:tc>
        <w:tc>
          <w:tcPr>
            <w:tcW w:w="737" w:type="dxa"/>
          </w:tcPr>
          <w:p w:rsidR="00485E0E" w:rsidRDefault="00485E0E" w:rsidP="00485E0E">
            <w:pPr>
              <w:pStyle w:val="TAL"/>
              <w:rPr>
                <w:rFonts w:ascii="宋体" w:hAnsi="宋体"/>
                <w:lang w:eastAsia="zh-CN"/>
              </w:rPr>
            </w:pPr>
            <w:r>
              <w:rPr>
                <w:rFonts w:hint="eastAsia"/>
                <w:lang w:val="fr-FR" w:eastAsia="zh-CN"/>
              </w:rPr>
              <w:t>M</w:t>
            </w:r>
          </w:p>
        </w:tc>
        <w:tc>
          <w:tcPr>
            <w:tcW w:w="1243" w:type="dxa"/>
          </w:tcPr>
          <w:p w:rsidR="00485E0E" w:rsidRDefault="00485E0E" w:rsidP="00485E0E">
            <w:pPr>
              <w:pStyle w:val="TAH"/>
              <w:jc w:val="both"/>
              <w:rPr>
                <w:rFonts w:ascii="宋体" w:hAnsi="宋体"/>
                <w:b w:val="0"/>
                <w:lang w:val="fr-FR" w:eastAsia="zh-CN"/>
              </w:rPr>
            </w:pPr>
            <w:r>
              <w:rPr>
                <w:rFonts w:hint="eastAsia"/>
                <w:b w:val="0"/>
                <w:lang w:val="fr-FR" w:eastAsia="zh-CN"/>
              </w:rPr>
              <w:t>String</w:t>
            </w:r>
          </w:p>
        </w:tc>
        <w:tc>
          <w:tcPr>
            <w:tcW w:w="709" w:type="dxa"/>
          </w:tcPr>
          <w:p w:rsidR="00485E0E" w:rsidRDefault="00485E0E" w:rsidP="00485E0E">
            <w:pPr>
              <w:rPr>
                <w:rFonts w:ascii="宋体" w:hAnsi="宋体"/>
                <w:lang w:val="fr-FR"/>
              </w:rPr>
            </w:pPr>
            <w:r>
              <w:rPr>
                <w:rFonts w:ascii="Arial" w:hAnsi="Arial" w:hint="eastAsia"/>
                <w:lang w:val="fr-FR"/>
              </w:rPr>
              <w:t>5</w:t>
            </w:r>
          </w:p>
        </w:tc>
        <w:tc>
          <w:tcPr>
            <w:tcW w:w="3733" w:type="dxa"/>
          </w:tcPr>
          <w:p w:rsidR="00485E0E" w:rsidRDefault="00485E0E" w:rsidP="00485E0E">
            <w:pPr>
              <w:rPr>
                <w:rFonts w:ascii="Arial" w:hAnsi="Arial"/>
                <w:sz w:val="19"/>
                <w:szCs w:val="19"/>
                <w:lang w:val="en-GB"/>
              </w:rPr>
            </w:pPr>
            <w:r>
              <w:rPr>
                <w:rFonts w:ascii="Arial" w:hAnsi="Arial" w:hint="eastAsia"/>
                <w:sz w:val="19"/>
                <w:szCs w:val="19"/>
                <w:lang w:val="en-GB"/>
              </w:rPr>
              <w:t>协议版本号</w:t>
            </w:r>
          </w:p>
          <w:p w:rsidR="00485E0E" w:rsidRPr="00C8364D" w:rsidRDefault="00485E0E" w:rsidP="00485E0E">
            <w:pPr>
              <w:rPr>
                <w:rFonts w:ascii="Arial" w:hAnsi="Arial"/>
                <w:sz w:val="19"/>
                <w:szCs w:val="19"/>
                <w:lang w:val="en-GB"/>
              </w:rPr>
            </w:pPr>
            <w:r>
              <w:rPr>
                <w:rFonts w:ascii="Arial" w:hAnsi="Arial" w:hint="eastAsia"/>
                <w:sz w:val="19"/>
                <w:szCs w:val="19"/>
                <w:lang w:val="en-GB"/>
              </w:rPr>
              <w:t>当前版本为：</w:t>
            </w:r>
            <w:r>
              <w:rPr>
                <w:rFonts w:ascii="Arial" w:hAnsi="Arial" w:hint="eastAsia"/>
                <w:sz w:val="19"/>
                <w:szCs w:val="19"/>
                <w:lang w:val="en-GB"/>
              </w:rPr>
              <w:t>02.01</w:t>
            </w:r>
          </w:p>
        </w:tc>
      </w:tr>
      <w:tr w:rsidR="00485E0E" w:rsidTr="00485E0E">
        <w:trPr>
          <w:jc w:val="center"/>
        </w:trPr>
        <w:tc>
          <w:tcPr>
            <w:tcW w:w="2378" w:type="dxa"/>
          </w:tcPr>
          <w:p w:rsidR="00485E0E" w:rsidRDefault="00485E0E" w:rsidP="00485E0E">
            <w:pPr>
              <w:pStyle w:val="TAL"/>
              <w:rPr>
                <w:rFonts w:ascii="宋体" w:hAnsi="宋体"/>
                <w:lang w:val="fr-FR" w:eastAsia="zh-CN"/>
              </w:rPr>
            </w:pPr>
            <w:r>
              <w:rPr>
                <w:lang w:val="fr-FR"/>
              </w:rPr>
              <w:t>transactionID</w:t>
            </w:r>
          </w:p>
        </w:tc>
        <w:tc>
          <w:tcPr>
            <w:tcW w:w="737" w:type="dxa"/>
          </w:tcPr>
          <w:p w:rsidR="00485E0E" w:rsidRDefault="00485E0E" w:rsidP="00485E0E">
            <w:pPr>
              <w:pStyle w:val="TAL"/>
              <w:rPr>
                <w:rFonts w:ascii="宋体" w:hAnsi="宋体"/>
                <w:lang w:eastAsia="zh-CN"/>
              </w:rPr>
            </w:pPr>
            <w:r>
              <w:rPr>
                <w:rFonts w:hint="eastAsia"/>
                <w:lang w:val="fr-FR" w:eastAsia="zh-CN"/>
              </w:rPr>
              <w:t>M</w:t>
            </w:r>
          </w:p>
        </w:tc>
        <w:tc>
          <w:tcPr>
            <w:tcW w:w="1243" w:type="dxa"/>
          </w:tcPr>
          <w:p w:rsidR="00485E0E" w:rsidRDefault="00485E0E" w:rsidP="00485E0E">
            <w:pPr>
              <w:pStyle w:val="TAH"/>
              <w:jc w:val="both"/>
              <w:rPr>
                <w:rFonts w:ascii="宋体" w:hAnsi="宋体"/>
                <w:b w:val="0"/>
                <w:lang w:val="fr-FR" w:eastAsia="zh-CN"/>
              </w:rPr>
            </w:pPr>
            <w:r>
              <w:rPr>
                <w:rFonts w:hint="eastAsia"/>
                <w:b w:val="0"/>
                <w:lang w:val="fr-FR" w:eastAsia="zh-CN"/>
              </w:rPr>
              <w:t>String</w:t>
            </w:r>
          </w:p>
        </w:tc>
        <w:tc>
          <w:tcPr>
            <w:tcW w:w="709" w:type="dxa"/>
          </w:tcPr>
          <w:p w:rsidR="00485E0E" w:rsidRDefault="00485E0E" w:rsidP="00485E0E">
            <w:pPr>
              <w:rPr>
                <w:rFonts w:ascii="宋体" w:hAnsi="宋体"/>
                <w:lang w:val="fr-FR"/>
              </w:rPr>
            </w:pPr>
            <w:r>
              <w:rPr>
                <w:rFonts w:ascii="Arial" w:hAnsi="Arial" w:hint="eastAsia"/>
                <w:lang w:val="fr-FR"/>
              </w:rPr>
              <w:t>40</w:t>
            </w:r>
          </w:p>
        </w:tc>
        <w:tc>
          <w:tcPr>
            <w:tcW w:w="3733" w:type="dxa"/>
          </w:tcPr>
          <w:p w:rsidR="00485E0E" w:rsidRDefault="00485E0E" w:rsidP="00485E0E">
            <w:pPr>
              <w:rPr>
                <w:rFonts w:ascii="宋体" w:hAnsi="宋体"/>
                <w:sz w:val="19"/>
                <w:szCs w:val="19"/>
                <w:lang w:val="en-GB"/>
              </w:rPr>
            </w:pPr>
            <w:r>
              <w:rPr>
                <w:rFonts w:ascii="Arial" w:hAnsi="Arial" w:hint="eastAsia"/>
                <w:sz w:val="19"/>
                <w:szCs w:val="19"/>
                <w:lang w:val="en-GB"/>
              </w:rPr>
              <w:t>交易流水号</w:t>
            </w:r>
          </w:p>
        </w:tc>
      </w:tr>
      <w:tr w:rsidR="00485E0E" w:rsidTr="00485E0E">
        <w:trPr>
          <w:jc w:val="center"/>
        </w:trPr>
        <w:tc>
          <w:tcPr>
            <w:tcW w:w="2378" w:type="dxa"/>
          </w:tcPr>
          <w:p w:rsidR="00485E0E" w:rsidRPr="00C8364D" w:rsidRDefault="00485E0E" w:rsidP="00485E0E">
            <w:pPr>
              <w:pStyle w:val="TAL"/>
              <w:rPr>
                <w:lang w:val="fr-FR"/>
              </w:rPr>
            </w:pPr>
            <w:r w:rsidRPr="00C8364D">
              <w:rPr>
                <w:rFonts w:hint="eastAsia"/>
                <w:lang w:val="fr-FR"/>
              </w:rPr>
              <w:t>traceFlag</w:t>
            </w:r>
          </w:p>
        </w:tc>
        <w:tc>
          <w:tcPr>
            <w:tcW w:w="737" w:type="dxa"/>
          </w:tcPr>
          <w:p w:rsidR="00485E0E" w:rsidRPr="00C8364D" w:rsidRDefault="00485E0E" w:rsidP="00485E0E">
            <w:pPr>
              <w:spacing w:line="240" w:lineRule="atLeast"/>
              <w:rPr>
                <w:rFonts w:ascii="Arial" w:hAnsi="Arial"/>
                <w:kern w:val="0"/>
                <w:sz w:val="18"/>
                <w:szCs w:val="18"/>
                <w:lang w:val="fr-FR" w:eastAsia="en-US"/>
              </w:rPr>
            </w:pPr>
            <w:r w:rsidRPr="00C8364D">
              <w:rPr>
                <w:rFonts w:ascii="Arial" w:hAnsi="Arial" w:hint="eastAsia"/>
                <w:kern w:val="0"/>
                <w:sz w:val="18"/>
                <w:szCs w:val="18"/>
                <w:lang w:val="fr-FR" w:eastAsia="en-US"/>
              </w:rPr>
              <w:t xml:space="preserve">O </w:t>
            </w:r>
          </w:p>
        </w:tc>
        <w:tc>
          <w:tcPr>
            <w:tcW w:w="1243" w:type="dxa"/>
          </w:tcPr>
          <w:p w:rsidR="00485E0E" w:rsidRPr="00C8364D" w:rsidRDefault="00485E0E" w:rsidP="00485E0E">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709" w:type="dxa"/>
          </w:tcPr>
          <w:p w:rsidR="00485E0E" w:rsidRPr="00C8364D" w:rsidRDefault="00485E0E" w:rsidP="00485E0E">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3733" w:type="dxa"/>
          </w:tcPr>
          <w:p w:rsidR="00485E0E" w:rsidRPr="00C8364D" w:rsidRDefault="00485E0E" w:rsidP="00485E0E">
            <w:pPr>
              <w:spacing w:line="240" w:lineRule="atLeast"/>
              <w:rPr>
                <w:rFonts w:ascii="Arial" w:hAnsi="Arial"/>
                <w:kern w:val="0"/>
                <w:sz w:val="18"/>
                <w:szCs w:val="18"/>
                <w:lang w:val="fr-FR"/>
              </w:rPr>
            </w:pPr>
            <w:r>
              <w:rPr>
                <w:rFonts w:ascii="Arial" w:hAnsi="Arial" w:hint="eastAsia"/>
                <w:kern w:val="0"/>
                <w:sz w:val="18"/>
                <w:szCs w:val="18"/>
                <w:lang w:val="fr-FR"/>
              </w:rPr>
              <w:t>跟踪标志</w:t>
            </w:r>
          </w:p>
        </w:tc>
      </w:tr>
      <w:tr w:rsidR="00485E0E" w:rsidTr="00485E0E">
        <w:trPr>
          <w:jc w:val="center"/>
        </w:trPr>
        <w:tc>
          <w:tcPr>
            <w:tcW w:w="2378" w:type="dxa"/>
          </w:tcPr>
          <w:p w:rsidR="00485E0E" w:rsidRDefault="00485E0E" w:rsidP="00485E0E">
            <w:pPr>
              <w:pStyle w:val="TAL"/>
              <w:rPr>
                <w:lang w:val="fr-FR" w:eastAsia="zh-CN"/>
              </w:rPr>
            </w:pPr>
            <w:r>
              <w:rPr>
                <w:rFonts w:hint="eastAsia"/>
                <w:lang w:val="fr-FR" w:eastAsia="zh-CN"/>
              </w:rPr>
              <w:t>userID</w:t>
            </w:r>
          </w:p>
        </w:tc>
        <w:tc>
          <w:tcPr>
            <w:tcW w:w="737" w:type="dxa"/>
          </w:tcPr>
          <w:p w:rsidR="00485E0E" w:rsidRDefault="00485E0E" w:rsidP="00485E0E">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1243" w:type="dxa"/>
          </w:tcPr>
          <w:p w:rsidR="00485E0E" w:rsidRDefault="005200E4" w:rsidP="00485E0E">
            <w:pPr>
              <w:spacing w:line="240" w:lineRule="atLeast"/>
              <w:rPr>
                <w:rFonts w:ascii="Arial" w:hAnsi="Arial"/>
                <w:kern w:val="0"/>
                <w:sz w:val="18"/>
                <w:szCs w:val="18"/>
                <w:lang w:val="fr-FR"/>
              </w:rPr>
            </w:pPr>
            <w:r>
              <w:rPr>
                <w:rFonts w:ascii="Arial" w:hAnsi="Arial"/>
                <w:kern w:val="0"/>
                <w:sz w:val="18"/>
                <w:szCs w:val="18"/>
                <w:lang w:val="fr-FR"/>
              </w:rPr>
              <w:t>Bigint</w:t>
            </w:r>
          </w:p>
        </w:tc>
        <w:tc>
          <w:tcPr>
            <w:tcW w:w="709" w:type="dxa"/>
          </w:tcPr>
          <w:p w:rsidR="00485E0E" w:rsidRDefault="00485E0E" w:rsidP="00485E0E">
            <w:pPr>
              <w:spacing w:line="240" w:lineRule="atLeast"/>
              <w:rPr>
                <w:rFonts w:ascii="Arial" w:hAnsi="Arial"/>
                <w:kern w:val="0"/>
                <w:sz w:val="18"/>
                <w:szCs w:val="18"/>
                <w:lang w:val="fr-FR"/>
              </w:rPr>
            </w:pPr>
          </w:p>
        </w:tc>
        <w:tc>
          <w:tcPr>
            <w:tcW w:w="3733" w:type="dxa"/>
          </w:tcPr>
          <w:p w:rsidR="00485E0E" w:rsidRDefault="00485E0E" w:rsidP="00485E0E">
            <w:pPr>
              <w:spacing w:line="240" w:lineRule="atLeast"/>
              <w:rPr>
                <w:rFonts w:ascii="Arial" w:hAnsi="Arial"/>
                <w:kern w:val="0"/>
                <w:sz w:val="18"/>
                <w:szCs w:val="18"/>
                <w:lang w:val="fr-FR"/>
              </w:rPr>
            </w:pPr>
            <w:r>
              <w:rPr>
                <w:rFonts w:ascii="Arial" w:hAnsi="Arial" w:hint="eastAsia"/>
                <w:kern w:val="0"/>
                <w:sz w:val="18"/>
                <w:szCs w:val="18"/>
                <w:lang w:val="fr-FR"/>
              </w:rPr>
              <w:t>用户</w:t>
            </w:r>
            <w:r>
              <w:rPr>
                <w:rFonts w:ascii="Arial" w:hAnsi="Arial" w:hint="eastAsia"/>
                <w:kern w:val="0"/>
                <w:sz w:val="18"/>
                <w:szCs w:val="18"/>
                <w:lang w:val="fr-FR"/>
              </w:rPr>
              <w:t>ID</w:t>
            </w:r>
          </w:p>
        </w:tc>
      </w:tr>
      <w:tr w:rsidR="00485E0E" w:rsidTr="00485E0E">
        <w:trPr>
          <w:jc w:val="center"/>
        </w:trPr>
        <w:tc>
          <w:tcPr>
            <w:tcW w:w="2378" w:type="dxa"/>
          </w:tcPr>
          <w:p w:rsidR="00485E0E" w:rsidRDefault="00485E0E" w:rsidP="00485E0E">
            <w:pPr>
              <w:pStyle w:val="TAL"/>
              <w:rPr>
                <w:lang w:val="fr-FR" w:eastAsia="zh-CN"/>
              </w:rPr>
            </w:pPr>
            <w:r>
              <w:rPr>
                <w:rFonts w:hint="eastAsia"/>
                <w:lang w:val="fr-FR" w:eastAsia="zh-CN"/>
              </w:rPr>
              <w:t>accountType</w:t>
            </w:r>
          </w:p>
        </w:tc>
        <w:tc>
          <w:tcPr>
            <w:tcW w:w="737" w:type="dxa"/>
          </w:tcPr>
          <w:p w:rsidR="00485E0E" w:rsidRDefault="00485E0E" w:rsidP="00485E0E">
            <w:pPr>
              <w:spacing w:line="240" w:lineRule="atLeast"/>
              <w:rPr>
                <w:lang w:val="fr-FR"/>
              </w:rPr>
            </w:pPr>
            <w:r>
              <w:rPr>
                <w:rFonts w:ascii="Arial" w:hAnsi="Arial" w:hint="eastAsia"/>
                <w:kern w:val="0"/>
                <w:sz w:val="18"/>
                <w:szCs w:val="18"/>
                <w:lang w:val="fr-FR"/>
              </w:rPr>
              <w:t>M</w:t>
            </w:r>
          </w:p>
        </w:tc>
        <w:tc>
          <w:tcPr>
            <w:tcW w:w="1243" w:type="dxa"/>
          </w:tcPr>
          <w:p w:rsidR="00485E0E" w:rsidRDefault="005200E4" w:rsidP="00485E0E">
            <w:pPr>
              <w:spacing w:line="240" w:lineRule="atLeast"/>
              <w:rPr>
                <w:lang w:val="fr-FR"/>
              </w:rPr>
            </w:pPr>
            <w:r>
              <w:rPr>
                <w:rFonts w:ascii="Arial" w:hAnsi="Arial"/>
                <w:kern w:val="0"/>
                <w:sz w:val="18"/>
                <w:szCs w:val="18"/>
                <w:lang w:val="fr-FR"/>
              </w:rPr>
              <w:t>Int</w:t>
            </w:r>
          </w:p>
        </w:tc>
        <w:tc>
          <w:tcPr>
            <w:tcW w:w="709" w:type="dxa"/>
          </w:tcPr>
          <w:p w:rsidR="00485E0E" w:rsidRDefault="00485E0E" w:rsidP="00485E0E">
            <w:pPr>
              <w:spacing w:line="240" w:lineRule="atLeast"/>
              <w:rPr>
                <w:lang w:val="fr-FR"/>
              </w:rPr>
            </w:pPr>
          </w:p>
        </w:tc>
        <w:tc>
          <w:tcPr>
            <w:tcW w:w="3733" w:type="dxa"/>
          </w:tcPr>
          <w:p w:rsidR="00485E0E" w:rsidRDefault="00485E0E" w:rsidP="00485E0E">
            <w:pPr>
              <w:spacing w:line="240" w:lineRule="atLeast"/>
              <w:rPr>
                <w:rFonts w:ascii="Arial" w:hAnsi="Arial"/>
                <w:kern w:val="0"/>
                <w:sz w:val="18"/>
                <w:szCs w:val="18"/>
                <w:lang w:val="fr-FR"/>
              </w:rPr>
            </w:pPr>
            <w:r>
              <w:rPr>
                <w:rFonts w:ascii="Arial" w:hAnsi="Arial" w:hint="eastAsia"/>
                <w:kern w:val="0"/>
                <w:sz w:val="18"/>
                <w:szCs w:val="18"/>
                <w:lang w:val="fr-FR"/>
              </w:rPr>
              <w:t>帐户类型</w:t>
            </w:r>
          </w:p>
        </w:tc>
      </w:tr>
      <w:tr w:rsidR="00485E0E" w:rsidTr="00485E0E">
        <w:trPr>
          <w:jc w:val="center"/>
        </w:trPr>
        <w:tc>
          <w:tcPr>
            <w:tcW w:w="2378" w:type="dxa"/>
          </w:tcPr>
          <w:p w:rsidR="00485E0E" w:rsidRDefault="00485E0E" w:rsidP="00485E0E">
            <w:pPr>
              <w:pStyle w:val="TAL"/>
              <w:rPr>
                <w:lang w:val="fr-FR" w:eastAsia="zh-CN"/>
              </w:rPr>
            </w:pPr>
            <w:r>
              <w:rPr>
                <w:rFonts w:hint="eastAsia"/>
                <w:lang w:val="fr-FR" w:eastAsia="zh-CN"/>
              </w:rPr>
              <w:t>userAccount</w:t>
            </w:r>
          </w:p>
        </w:tc>
        <w:tc>
          <w:tcPr>
            <w:tcW w:w="737" w:type="dxa"/>
          </w:tcPr>
          <w:p w:rsidR="00485E0E" w:rsidRDefault="00485E0E" w:rsidP="00485E0E">
            <w:pPr>
              <w:spacing w:line="240" w:lineRule="atLeast"/>
              <w:rPr>
                <w:lang w:val="fr-FR"/>
              </w:rPr>
            </w:pPr>
            <w:r w:rsidRPr="00C8364D">
              <w:rPr>
                <w:rFonts w:ascii="Arial" w:hAnsi="Arial" w:hint="eastAsia"/>
                <w:kern w:val="0"/>
                <w:sz w:val="18"/>
                <w:szCs w:val="18"/>
                <w:lang w:val="fr-FR" w:eastAsia="en-US"/>
              </w:rPr>
              <w:t>M</w:t>
            </w:r>
          </w:p>
        </w:tc>
        <w:tc>
          <w:tcPr>
            <w:tcW w:w="1243" w:type="dxa"/>
          </w:tcPr>
          <w:p w:rsidR="00485E0E" w:rsidRDefault="00485E0E" w:rsidP="00485E0E">
            <w:pPr>
              <w:spacing w:line="240" w:lineRule="atLeast"/>
              <w:rPr>
                <w:lang w:val="fr-FR"/>
              </w:rPr>
            </w:pPr>
            <w:r w:rsidRPr="00C8364D">
              <w:rPr>
                <w:rFonts w:ascii="Arial" w:hAnsi="Arial" w:hint="eastAsia"/>
                <w:kern w:val="0"/>
                <w:sz w:val="18"/>
                <w:szCs w:val="18"/>
                <w:lang w:val="fr-FR" w:eastAsia="en-US"/>
              </w:rPr>
              <w:t>String</w:t>
            </w:r>
          </w:p>
        </w:tc>
        <w:tc>
          <w:tcPr>
            <w:tcW w:w="709" w:type="dxa"/>
          </w:tcPr>
          <w:p w:rsidR="00485E0E" w:rsidRDefault="00485E0E" w:rsidP="00485E0E">
            <w:pPr>
              <w:spacing w:line="240" w:lineRule="atLeast"/>
              <w:rPr>
                <w:lang w:val="fr-FR"/>
              </w:rPr>
            </w:pPr>
            <w:r>
              <w:rPr>
                <w:rFonts w:ascii="Arial" w:hAnsi="Arial" w:hint="eastAsia"/>
                <w:kern w:val="0"/>
                <w:sz w:val="18"/>
                <w:szCs w:val="18"/>
                <w:lang w:val="fr-FR"/>
              </w:rPr>
              <w:t>255</w:t>
            </w:r>
          </w:p>
        </w:tc>
        <w:tc>
          <w:tcPr>
            <w:tcW w:w="3733" w:type="dxa"/>
          </w:tcPr>
          <w:p w:rsidR="00485E0E" w:rsidRDefault="00485E0E" w:rsidP="00485E0E">
            <w:pPr>
              <w:spacing w:line="240" w:lineRule="atLeast"/>
              <w:rPr>
                <w:rFonts w:ascii="Arial" w:hAnsi="Arial"/>
                <w:kern w:val="0"/>
                <w:sz w:val="18"/>
                <w:szCs w:val="18"/>
                <w:lang w:val="fr-FR"/>
              </w:rPr>
            </w:pPr>
            <w:r>
              <w:rPr>
                <w:rFonts w:ascii="Arial" w:hAnsi="Arial" w:hint="eastAsia"/>
                <w:kern w:val="0"/>
                <w:sz w:val="18"/>
                <w:szCs w:val="18"/>
                <w:lang w:val="fr-FR"/>
              </w:rPr>
              <w:t>用户帐户</w:t>
            </w:r>
          </w:p>
        </w:tc>
      </w:tr>
      <w:tr w:rsidR="00485E0E" w:rsidTr="00485E0E">
        <w:trPr>
          <w:jc w:val="center"/>
        </w:trPr>
        <w:tc>
          <w:tcPr>
            <w:tcW w:w="2378" w:type="dxa"/>
          </w:tcPr>
          <w:p w:rsidR="00485E0E" w:rsidRPr="00C8364D" w:rsidRDefault="00485E0E" w:rsidP="007B336B">
            <w:pPr>
              <w:pStyle w:val="TAL"/>
              <w:rPr>
                <w:lang w:val="fr-FR" w:eastAsia="zh-CN"/>
              </w:rPr>
            </w:pPr>
            <w:r>
              <w:rPr>
                <w:rFonts w:hint="eastAsia"/>
                <w:lang w:val="en-US"/>
              </w:rPr>
              <w:t>account</w:t>
            </w:r>
            <w:r w:rsidR="007B336B">
              <w:rPr>
                <w:rFonts w:hint="eastAsia"/>
                <w:lang w:val="en-US" w:eastAsia="zh-CN"/>
              </w:rPr>
              <w:t>State</w:t>
            </w:r>
          </w:p>
        </w:tc>
        <w:tc>
          <w:tcPr>
            <w:tcW w:w="737" w:type="dxa"/>
          </w:tcPr>
          <w:p w:rsidR="00485E0E" w:rsidRPr="00C8364D" w:rsidRDefault="00485E0E" w:rsidP="00485E0E">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1243" w:type="dxa"/>
          </w:tcPr>
          <w:p w:rsidR="00485E0E" w:rsidRDefault="005200E4" w:rsidP="00485E0E">
            <w:pPr>
              <w:spacing w:line="240" w:lineRule="atLeast"/>
              <w:rPr>
                <w:rFonts w:ascii="Arial" w:hAnsi="Arial"/>
                <w:kern w:val="0"/>
                <w:sz w:val="18"/>
                <w:szCs w:val="18"/>
                <w:lang w:val="fr-FR"/>
              </w:rPr>
            </w:pPr>
            <w:r>
              <w:rPr>
                <w:rFonts w:ascii="Arial" w:hAnsi="Arial"/>
                <w:kern w:val="0"/>
                <w:sz w:val="18"/>
                <w:szCs w:val="18"/>
                <w:lang w:val="fr-FR"/>
              </w:rPr>
              <w:t>Int</w:t>
            </w:r>
          </w:p>
        </w:tc>
        <w:tc>
          <w:tcPr>
            <w:tcW w:w="709" w:type="dxa"/>
          </w:tcPr>
          <w:p w:rsidR="00485E0E" w:rsidRDefault="00485E0E" w:rsidP="00485E0E">
            <w:pPr>
              <w:spacing w:line="240" w:lineRule="atLeast"/>
              <w:rPr>
                <w:rFonts w:ascii="Arial" w:hAnsi="Arial"/>
                <w:kern w:val="0"/>
                <w:sz w:val="18"/>
                <w:szCs w:val="18"/>
                <w:lang w:val="fr-FR"/>
              </w:rPr>
            </w:pPr>
          </w:p>
        </w:tc>
        <w:tc>
          <w:tcPr>
            <w:tcW w:w="3733" w:type="dxa"/>
          </w:tcPr>
          <w:p w:rsidR="00485E0E" w:rsidRDefault="007B336B" w:rsidP="00485E0E">
            <w:pPr>
              <w:spacing w:line="240" w:lineRule="atLeast"/>
              <w:rPr>
                <w:rFonts w:ascii="Arial" w:hAnsi="Arial"/>
                <w:kern w:val="0"/>
                <w:sz w:val="18"/>
                <w:szCs w:val="18"/>
                <w:lang w:val="fr-FR"/>
              </w:rPr>
            </w:pPr>
            <w:r>
              <w:rPr>
                <w:rFonts w:ascii="Arial" w:hAnsi="Arial" w:cs="Arial" w:hint="eastAsia"/>
                <w:sz w:val="18"/>
                <w:szCs w:val="18"/>
              </w:rPr>
              <w:t>账号激活</w:t>
            </w:r>
            <w:r w:rsidR="00485E0E">
              <w:rPr>
                <w:rFonts w:ascii="Arial" w:hAnsi="Arial" w:cs="Arial" w:hint="eastAsia"/>
                <w:sz w:val="18"/>
                <w:szCs w:val="18"/>
              </w:rPr>
              <w:t>状态</w:t>
            </w:r>
          </w:p>
        </w:tc>
      </w:tr>
      <w:tr w:rsidR="00485E0E" w:rsidTr="00485E0E">
        <w:trPr>
          <w:jc w:val="center"/>
        </w:trPr>
        <w:tc>
          <w:tcPr>
            <w:tcW w:w="2378" w:type="dxa"/>
          </w:tcPr>
          <w:p w:rsidR="00485E0E" w:rsidRDefault="00485E0E" w:rsidP="00485E0E">
            <w:pPr>
              <w:pStyle w:val="TAL"/>
              <w:rPr>
                <w:rStyle w:val="webdict1"/>
                <w:color w:val="888888"/>
                <w:sz w:val="21"/>
                <w:szCs w:val="21"/>
                <w:lang w:eastAsia="zh-CN"/>
              </w:rPr>
            </w:pPr>
            <w:r>
              <w:rPr>
                <w:rFonts w:hint="eastAsia"/>
                <w:b/>
                <w:bCs/>
              </w:rPr>
              <w:t>reqClientType</w:t>
            </w:r>
          </w:p>
        </w:tc>
        <w:tc>
          <w:tcPr>
            <w:tcW w:w="737" w:type="dxa"/>
          </w:tcPr>
          <w:p w:rsidR="00485E0E" w:rsidRDefault="00485E0E" w:rsidP="00485E0E">
            <w:pPr>
              <w:pStyle w:val="TAL"/>
              <w:rPr>
                <w:lang w:val="fr-FR" w:eastAsia="zh-CN"/>
              </w:rPr>
            </w:pPr>
            <w:r>
              <w:rPr>
                <w:rFonts w:hint="eastAsia"/>
                <w:lang w:val="fr-FR"/>
              </w:rPr>
              <w:t>M</w:t>
            </w:r>
          </w:p>
        </w:tc>
        <w:tc>
          <w:tcPr>
            <w:tcW w:w="1243" w:type="dxa"/>
          </w:tcPr>
          <w:p w:rsidR="00485E0E" w:rsidRDefault="005200E4" w:rsidP="00485E0E">
            <w:pPr>
              <w:pStyle w:val="TAH"/>
              <w:ind w:left="62"/>
              <w:jc w:val="both"/>
              <w:rPr>
                <w:b w:val="0"/>
                <w:lang w:val="fr-FR" w:eastAsia="zh-CN"/>
              </w:rPr>
            </w:pPr>
            <w:r>
              <w:rPr>
                <w:lang w:val="fr-FR"/>
              </w:rPr>
              <w:t>Int</w:t>
            </w:r>
          </w:p>
        </w:tc>
        <w:tc>
          <w:tcPr>
            <w:tcW w:w="709" w:type="dxa"/>
          </w:tcPr>
          <w:p w:rsidR="00485E0E" w:rsidRDefault="00485E0E" w:rsidP="00485E0E">
            <w:pPr>
              <w:pStyle w:val="TAH"/>
              <w:jc w:val="both"/>
              <w:rPr>
                <w:lang w:eastAsia="zh-CN"/>
              </w:rPr>
            </w:pPr>
          </w:p>
        </w:tc>
        <w:tc>
          <w:tcPr>
            <w:tcW w:w="3733" w:type="dxa"/>
          </w:tcPr>
          <w:p w:rsidR="00485E0E" w:rsidRDefault="00485E0E" w:rsidP="00485E0E">
            <w:r>
              <w:rPr>
                <w:rFonts w:hint="eastAsia"/>
              </w:rPr>
              <w:t>请求客户端类型</w:t>
            </w:r>
          </w:p>
        </w:tc>
      </w:tr>
    </w:tbl>
    <w:p w:rsidR="00485E0E" w:rsidRDefault="00485E0E" w:rsidP="00407B6C">
      <w:pPr>
        <w:pStyle w:val="41"/>
      </w:pPr>
      <w:r>
        <w:rPr>
          <w:rFonts w:hint="eastAsia"/>
        </w:rPr>
        <w:t>返回值</w:t>
      </w:r>
      <w:r>
        <w:rPr>
          <w:rFonts w:hint="eastAsia"/>
          <w:lang w:val="fr-FR"/>
        </w:rPr>
        <w:t>Upd</w:t>
      </w:r>
      <w:r w:rsidR="007B336B">
        <w:rPr>
          <w:rFonts w:hint="eastAsia"/>
          <w:lang w:val="fr-FR"/>
        </w:rPr>
        <w:t>AccountState</w:t>
      </w:r>
      <w:r>
        <w:rPr>
          <w:rFonts w:hint="eastAsia"/>
          <w:lang w:val="fr-FR"/>
        </w:rPr>
        <w:t>Rsp</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1385"/>
        <w:gridCol w:w="709"/>
        <w:gridCol w:w="3591"/>
      </w:tblGrid>
      <w:tr w:rsidR="00485E0E" w:rsidTr="00E110E7">
        <w:trPr>
          <w:jc w:val="center"/>
        </w:trPr>
        <w:tc>
          <w:tcPr>
            <w:tcW w:w="2378" w:type="dxa"/>
          </w:tcPr>
          <w:p w:rsidR="00485E0E" w:rsidRDefault="00485E0E" w:rsidP="00485E0E">
            <w:pPr>
              <w:pStyle w:val="TAH"/>
              <w:rPr>
                <w:rFonts w:ascii="Verdana" w:hAnsi="Verdana"/>
                <w:lang w:val="fr-FR" w:eastAsia="zh-CN"/>
              </w:rPr>
            </w:pPr>
            <w:r>
              <w:rPr>
                <w:rFonts w:ascii="Verdana" w:hAnsi="Verdana" w:hint="eastAsia"/>
                <w:lang w:val="fr-FR" w:eastAsia="zh-CN"/>
              </w:rPr>
              <w:t>参数名称</w:t>
            </w:r>
          </w:p>
        </w:tc>
        <w:tc>
          <w:tcPr>
            <w:tcW w:w="737" w:type="dxa"/>
          </w:tcPr>
          <w:p w:rsidR="00485E0E" w:rsidRDefault="00485E0E" w:rsidP="00485E0E">
            <w:pPr>
              <w:pStyle w:val="TAH"/>
              <w:rPr>
                <w:rFonts w:ascii="Verdana" w:hAnsi="Verdana"/>
                <w:lang w:val="fr-FR" w:eastAsia="zh-CN"/>
              </w:rPr>
            </w:pPr>
            <w:r>
              <w:rPr>
                <w:rFonts w:ascii="Verdana" w:hAnsi="Verdana" w:hint="eastAsia"/>
                <w:lang w:val="fr-FR" w:eastAsia="zh-CN"/>
              </w:rPr>
              <w:t>必须</w:t>
            </w:r>
          </w:p>
        </w:tc>
        <w:tc>
          <w:tcPr>
            <w:tcW w:w="1385" w:type="dxa"/>
          </w:tcPr>
          <w:p w:rsidR="00485E0E" w:rsidRDefault="00485E0E" w:rsidP="00485E0E">
            <w:pPr>
              <w:pStyle w:val="TAH"/>
              <w:rPr>
                <w:rFonts w:ascii="Verdana" w:hAnsi="Verdana"/>
                <w:lang w:val="fr-FR" w:eastAsia="zh-CN"/>
              </w:rPr>
            </w:pPr>
            <w:r>
              <w:rPr>
                <w:rFonts w:ascii="Verdana" w:hAnsi="Verdana" w:hint="eastAsia"/>
                <w:lang w:val="fr-FR" w:eastAsia="zh-CN"/>
              </w:rPr>
              <w:t>类型</w:t>
            </w:r>
          </w:p>
        </w:tc>
        <w:tc>
          <w:tcPr>
            <w:tcW w:w="709" w:type="dxa"/>
          </w:tcPr>
          <w:p w:rsidR="00485E0E" w:rsidRDefault="00485E0E" w:rsidP="00485E0E">
            <w:pPr>
              <w:pStyle w:val="TAH"/>
              <w:rPr>
                <w:rFonts w:ascii="Verdana" w:hAnsi="Verdana"/>
                <w:lang w:val="fr-FR" w:eastAsia="zh-CN"/>
              </w:rPr>
            </w:pPr>
            <w:r>
              <w:rPr>
                <w:rFonts w:ascii="Verdana" w:hAnsi="Verdana" w:hint="eastAsia"/>
                <w:lang w:val="fr-FR" w:eastAsia="zh-CN"/>
              </w:rPr>
              <w:t>长度</w:t>
            </w:r>
          </w:p>
        </w:tc>
        <w:tc>
          <w:tcPr>
            <w:tcW w:w="3591" w:type="dxa"/>
          </w:tcPr>
          <w:p w:rsidR="00485E0E" w:rsidRDefault="00485E0E" w:rsidP="00485E0E">
            <w:pPr>
              <w:pStyle w:val="TAH"/>
              <w:rPr>
                <w:rFonts w:ascii="Verdana" w:hAnsi="Verdana"/>
                <w:lang w:val="fr-FR" w:eastAsia="zh-CN"/>
              </w:rPr>
            </w:pPr>
            <w:r>
              <w:rPr>
                <w:rFonts w:ascii="Verdana" w:hAnsi="Verdana" w:hint="eastAsia"/>
                <w:lang w:val="fr-FR" w:eastAsia="zh-CN"/>
              </w:rPr>
              <w:t>描述信息</w:t>
            </w:r>
          </w:p>
        </w:tc>
      </w:tr>
      <w:tr w:rsidR="00485E0E" w:rsidTr="00E110E7">
        <w:trPr>
          <w:jc w:val="center"/>
        </w:trPr>
        <w:tc>
          <w:tcPr>
            <w:tcW w:w="2378" w:type="dxa"/>
          </w:tcPr>
          <w:p w:rsidR="00485E0E" w:rsidRPr="00E74491" w:rsidRDefault="00485E0E" w:rsidP="00485E0E">
            <w:pPr>
              <w:pStyle w:val="TAL"/>
              <w:rPr>
                <w:lang w:val="fr-FR" w:eastAsia="zh-CN"/>
              </w:rPr>
            </w:pPr>
            <w:r w:rsidRPr="00E74491">
              <w:rPr>
                <w:rFonts w:hint="eastAsia"/>
                <w:lang w:val="fr-FR" w:eastAsia="zh-CN"/>
              </w:rPr>
              <w:t>v</w:t>
            </w:r>
            <w:r w:rsidRPr="00E74491">
              <w:rPr>
                <w:lang w:val="fr-FR" w:eastAsia="zh-CN"/>
              </w:rPr>
              <w:t>ersion</w:t>
            </w:r>
          </w:p>
        </w:tc>
        <w:tc>
          <w:tcPr>
            <w:tcW w:w="737" w:type="dxa"/>
          </w:tcPr>
          <w:p w:rsidR="00485E0E" w:rsidRPr="00E74491" w:rsidRDefault="00485E0E" w:rsidP="00485E0E">
            <w:pPr>
              <w:pStyle w:val="TAL"/>
              <w:rPr>
                <w:lang w:val="fr-FR" w:eastAsia="zh-CN"/>
              </w:rPr>
            </w:pPr>
            <w:r>
              <w:rPr>
                <w:rFonts w:hint="eastAsia"/>
                <w:lang w:val="fr-FR" w:eastAsia="zh-CN"/>
              </w:rPr>
              <w:t>M</w:t>
            </w:r>
          </w:p>
        </w:tc>
        <w:tc>
          <w:tcPr>
            <w:tcW w:w="1385" w:type="dxa"/>
          </w:tcPr>
          <w:p w:rsidR="00485E0E" w:rsidRPr="00E74491" w:rsidRDefault="00485E0E" w:rsidP="00485E0E">
            <w:pPr>
              <w:pStyle w:val="TAH"/>
              <w:ind w:left="62"/>
              <w:jc w:val="both"/>
              <w:rPr>
                <w:b w:val="0"/>
                <w:lang w:val="fr-FR" w:eastAsia="zh-CN"/>
              </w:rPr>
            </w:pPr>
            <w:r>
              <w:rPr>
                <w:rFonts w:hint="eastAsia"/>
                <w:b w:val="0"/>
                <w:lang w:val="fr-FR" w:eastAsia="zh-CN"/>
              </w:rPr>
              <w:t>String</w:t>
            </w:r>
          </w:p>
        </w:tc>
        <w:tc>
          <w:tcPr>
            <w:tcW w:w="709" w:type="dxa"/>
          </w:tcPr>
          <w:p w:rsidR="00485E0E" w:rsidRPr="00E74491" w:rsidRDefault="00485E0E" w:rsidP="00485E0E">
            <w:pPr>
              <w:rPr>
                <w:rFonts w:ascii="Arial" w:hAnsi="Arial"/>
                <w:kern w:val="0"/>
                <w:sz w:val="18"/>
                <w:szCs w:val="18"/>
                <w:lang w:val="fr-FR"/>
              </w:rPr>
            </w:pPr>
            <w:r>
              <w:rPr>
                <w:rFonts w:ascii="Arial" w:hAnsi="Arial" w:hint="eastAsia"/>
                <w:kern w:val="0"/>
                <w:sz w:val="18"/>
                <w:szCs w:val="18"/>
                <w:lang w:val="fr-FR"/>
              </w:rPr>
              <w:t>5</w:t>
            </w:r>
          </w:p>
        </w:tc>
        <w:tc>
          <w:tcPr>
            <w:tcW w:w="3591" w:type="dxa"/>
          </w:tcPr>
          <w:p w:rsidR="00485E0E" w:rsidRPr="00E74491" w:rsidRDefault="00485E0E" w:rsidP="00485E0E">
            <w:pPr>
              <w:rPr>
                <w:rFonts w:ascii="Arial" w:hAnsi="Arial"/>
                <w:kern w:val="0"/>
                <w:sz w:val="18"/>
                <w:szCs w:val="18"/>
                <w:lang w:val="fr-FR"/>
              </w:rPr>
            </w:pPr>
            <w:r w:rsidRPr="00E74491">
              <w:rPr>
                <w:rFonts w:ascii="Arial" w:hAnsi="Arial" w:hint="eastAsia"/>
                <w:kern w:val="0"/>
                <w:sz w:val="18"/>
                <w:szCs w:val="18"/>
                <w:lang w:val="fr-FR"/>
              </w:rPr>
              <w:t>协议版本号</w:t>
            </w:r>
          </w:p>
        </w:tc>
      </w:tr>
      <w:tr w:rsidR="00485E0E" w:rsidTr="00E110E7">
        <w:trPr>
          <w:jc w:val="center"/>
        </w:trPr>
        <w:tc>
          <w:tcPr>
            <w:tcW w:w="2378" w:type="dxa"/>
          </w:tcPr>
          <w:p w:rsidR="00485E0E" w:rsidRPr="00E74491" w:rsidRDefault="00485E0E" w:rsidP="00485E0E">
            <w:pPr>
              <w:pStyle w:val="TAL"/>
              <w:rPr>
                <w:lang w:val="fr-FR" w:eastAsia="zh-CN"/>
              </w:rPr>
            </w:pPr>
            <w:r>
              <w:rPr>
                <w:lang w:val="fr-FR" w:eastAsia="zh-CN"/>
              </w:rPr>
              <w:t>transactionID</w:t>
            </w:r>
          </w:p>
        </w:tc>
        <w:tc>
          <w:tcPr>
            <w:tcW w:w="737" w:type="dxa"/>
          </w:tcPr>
          <w:p w:rsidR="00485E0E" w:rsidRPr="00E74491" w:rsidRDefault="00485E0E" w:rsidP="00485E0E">
            <w:pPr>
              <w:pStyle w:val="TAL"/>
              <w:rPr>
                <w:lang w:val="fr-FR" w:eastAsia="zh-CN"/>
              </w:rPr>
            </w:pPr>
            <w:r>
              <w:rPr>
                <w:rFonts w:hint="eastAsia"/>
                <w:lang w:val="fr-FR" w:eastAsia="zh-CN"/>
              </w:rPr>
              <w:t>M</w:t>
            </w:r>
          </w:p>
        </w:tc>
        <w:tc>
          <w:tcPr>
            <w:tcW w:w="1385" w:type="dxa"/>
          </w:tcPr>
          <w:p w:rsidR="00485E0E" w:rsidRPr="00E74491" w:rsidRDefault="00485E0E" w:rsidP="00485E0E">
            <w:pPr>
              <w:pStyle w:val="TAH"/>
              <w:ind w:left="62"/>
              <w:jc w:val="both"/>
              <w:rPr>
                <w:b w:val="0"/>
                <w:lang w:val="fr-FR" w:eastAsia="zh-CN"/>
              </w:rPr>
            </w:pPr>
            <w:r>
              <w:rPr>
                <w:rFonts w:hint="eastAsia"/>
                <w:b w:val="0"/>
                <w:lang w:val="fr-FR" w:eastAsia="zh-CN"/>
              </w:rPr>
              <w:t>String</w:t>
            </w:r>
          </w:p>
        </w:tc>
        <w:tc>
          <w:tcPr>
            <w:tcW w:w="709" w:type="dxa"/>
          </w:tcPr>
          <w:p w:rsidR="00485E0E" w:rsidRPr="00E74491" w:rsidRDefault="00485E0E" w:rsidP="00485E0E">
            <w:pPr>
              <w:rPr>
                <w:rFonts w:ascii="Arial" w:hAnsi="Arial"/>
                <w:kern w:val="0"/>
                <w:sz w:val="18"/>
                <w:szCs w:val="18"/>
                <w:lang w:val="fr-FR"/>
              </w:rPr>
            </w:pPr>
            <w:r w:rsidRPr="00E74491">
              <w:rPr>
                <w:rFonts w:ascii="Arial" w:hAnsi="Arial" w:hint="eastAsia"/>
                <w:kern w:val="0"/>
                <w:sz w:val="18"/>
                <w:szCs w:val="18"/>
                <w:lang w:val="fr-FR"/>
              </w:rPr>
              <w:t>40</w:t>
            </w:r>
          </w:p>
        </w:tc>
        <w:tc>
          <w:tcPr>
            <w:tcW w:w="3591" w:type="dxa"/>
          </w:tcPr>
          <w:p w:rsidR="00485E0E" w:rsidRPr="00E74491" w:rsidRDefault="00485E0E" w:rsidP="00485E0E">
            <w:pPr>
              <w:rPr>
                <w:rFonts w:ascii="Arial" w:hAnsi="Arial"/>
                <w:kern w:val="0"/>
                <w:sz w:val="18"/>
                <w:szCs w:val="18"/>
                <w:lang w:val="fr-FR"/>
              </w:rPr>
            </w:pPr>
            <w:r w:rsidRPr="00E74491">
              <w:rPr>
                <w:rFonts w:ascii="Arial" w:hAnsi="Arial" w:hint="eastAsia"/>
                <w:kern w:val="0"/>
                <w:sz w:val="18"/>
                <w:szCs w:val="18"/>
                <w:lang w:val="fr-FR"/>
              </w:rPr>
              <w:t>消息标识</w:t>
            </w:r>
          </w:p>
        </w:tc>
      </w:tr>
      <w:tr w:rsidR="00485E0E" w:rsidTr="00E110E7">
        <w:trPr>
          <w:jc w:val="center"/>
        </w:trPr>
        <w:tc>
          <w:tcPr>
            <w:tcW w:w="2378" w:type="dxa"/>
          </w:tcPr>
          <w:p w:rsidR="00485E0E" w:rsidRPr="00C8364D" w:rsidRDefault="00485E0E" w:rsidP="00485E0E">
            <w:pPr>
              <w:pStyle w:val="TAL"/>
              <w:rPr>
                <w:lang w:val="fr-FR" w:eastAsia="zh-CN"/>
              </w:rPr>
            </w:pPr>
            <w:r w:rsidRPr="00C8364D">
              <w:rPr>
                <w:rFonts w:hint="eastAsia"/>
                <w:lang w:val="fr-FR" w:eastAsia="zh-CN"/>
              </w:rPr>
              <w:t>traceFlag</w:t>
            </w:r>
          </w:p>
        </w:tc>
        <w:tc>
          <w:tcPr>
            <w:tcW w:w="737" w:type="dxa"/>
          </w:tcPr>
          <w:p w:rsidR="00485E0E" w:rsidRPr="00C8364D" w:rsidRDefault="00485E0E" w:rsidP="00485E0E">
            <w:pPr>
              <w:spacing w:line="240" w:lineRule="atLeast"/>
              <w:rPr>
                <w:rFonts w:ascii="Arial" w:hAnsi="Arial"/>
                <w:kern w:val="0"/>
                <w:sz w:val="18"/>
                <w:szCs w:val="18"/>
                <w:lang w:val="fr-FR"/>
              </w:rPr>
            </w:pPr>
            <w:r w:rsidRPr="00C8364D">
              <w:rPr>
                <w:rFonts w:ascii="Arial" w:hAnsi="Arial" w:hint="eastAsia"/>
                <w:kern w:val="0"/>
                <w:sz w:val="18"/>
                <w:szCs w:val="18"/>
                <w:lang w:val="fr-FR"/>
              </w:rPr>
              <w:t xml:space="preserve">O </w:t>
            </w:r>
          </w:p>
        </w:tc>
        <w:tc>
          <w:tcPr>
            <w:tcW w:w="1385" w:type="dxa"/>
          </w:tcPr>
          <w:p w:rsidR="00485E0E" w:rsidRPr="00C8364D" w:rsidRDefault="00485E0E" w:rsidP="00485E0E">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709" w:type="dxa"/>
          </w:tcPr>
          <w:p w:rsidR="00485E0E" w:rsidRPr="00C8364D" w:rsidRDefault="00485E0E" w:rsidP="00485E0E">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3591" w:type="dxa"/>
          </w:tcPr>
          <w:p w:rsidR="00485E0E" w:rsidRPr="00C8364D" w:rsidRDefault="00485E0E" w:rsidP="00485E0E">
            <w:pPr>
              <w:spacing w:line="240" w:lineRule="atLeast"/>
              <w:rPr>
                <w:rFonts w:ascii="Arial" w:hAnsi="Arial"/>
                <w:kern w:val="0"/>
                <w:sz w:val="18"/>
                <w:szCs w:val="18"/>
                <w:lang w:val="fr-FR"/>
              </w:rPr>
            </w:pPr>
            <w:r>
              <w:rPr>
                <w:rFonts w:ascii="Arial" w:hAnsi="Arial" w:hint="eastAsia"/>
                <w:kern w:val="0"/>
                <w:sz w:val="18"/>
                <w:szCs w:val="18"/>
                <w:lang w:val="fr-FR"/>
              </w:rPr>
              <w:t>跟踪标志</w:t>
            </w:r>
          </w:p>
        </w:tc>
      </w:tr>
      <w:tr w:rsidR="00485E0E" w:rsidTr="00E110E7">
        <w:trPr>
          <w:jc w:val="center"/>
        </w:trPr>
        <w:tc>
          <w:tcPr>
            <w:tcW w:w="2378" w:type="dxa"/>
          </w:tcPr>
          <w:p w:rsidR="00485E0E" w:rsidRPr="00C8364D" w:rsidRDefault="00485E0E" w:rsidP="00485E0E">
            <w:pPr>
              <w:pStyle w:val="TAL"/>
              <w:rPr>
                <w:lang w:val="fr-FR" w:eastAsia="zh-CN"/>
              </w:rPr>
            </w:pPr>
            <w:r>
              <w:rPr>
                <w:rFonts w:hint="eastAsia"/>
                <w:lang w:val="fr-FR" w:eastAsia="zh-CN"/>
              </w:rPr>
              <w:t>userID</w:t>
            </w:r>
          </w:p>
        </w:tc>
        <w:tc>
          <w:tcPr>
            <w:tcW w:w="737" w:type="dxa"/>
          </w:tcPr>
          <w:p w:rsidR="00485E0E" w:rsidRPr="00C8364D" w:rsidRDefault="00485E0E" w:rsidP="00485E0E">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1385" w:type="dxa"/>
          </w:tcPr>
          <w:p w:rsidR="00485E0E" w:rsidRDefault="005200E4" w:rsidP="00485E0E">
            <w:pPr>
              <w:spacing w:line="240" w:lineRule="atLeast"/>
              <w:rPr>
                <w:rFonts w:ascii="Arial" w:hAnsi="Arial"/>
                <w:kern w:val="0"/>
                <w:sz w:val="18"/>
                <w:szCs w:val="18"/>
                <w:lang w:val="fr-FR"/>
              </w:rPr>
            </w:pPr>
            <w:r>
              <w:rPr>
                <w:rFonts w:ascii="Arial" w:hAnsi="Arial" w:hint="eastAsia"/>
                <w:kern w:val="0"/>
                <w:sz w:val="18"/>
                <w:szCs w:val="18"/>
                <w:lang w:val="fr-FR"/>
              </w:rPr>
              <w:t>Bigint</w:t>
            </w:r>
          </w:p>
        </w:tc>
        <w:tc>
          <w:tcPr>
            <w:tcW w:w="709" w:type="dxa"/>
          </w:tcPr>
          <w:p w:rsidR="00485E0E" w:rsidRDefault="00485E0E" w:rsidP="00485E0E">
            <w:pPr>
              <w:spacing w:line="240" w:lineRule="atLeast"/>
              <w:rPr>
                <w:rFonts w:ascii="Arial" w:hAnsi="Arial"/>
                <w:kern w:val="0"/>
                <w:sz w:val="18"/>
                <w:szCs w:val="18"/>
                <w:lang w:val="fr-FR"/>
              </w:rPr>
            </w:pPr>
          </w:p>
        </w:tc>
        <w:tc>
          <w:tcPr>
            <w:tcW w:w="3591" w:type="dxa"/>
          </w:tcPr>
          <w:p w:rsidR="00485E0E" w:rsidRDefault="00485E0E" w:rsidP="00485E0E">
            <w:pPr>
              <w:spacing w:line="240" w:lineRule="atLeast"/>
              <w:rPr>
                <w:rFonts w:ascii="Arial" w:hAnsi="Arial"/>
                <w:kern w:val="0"/>
                <w:sz w:val="18"/>
                <w:szCs w:val="18"/>
                <w:lang w:val="fr-FR"/>
              </w:rPr>
            </w:pPr>
            <w:r>
              <w:rPr>
                <w:rFonts w:ascii="Arial" w:hAnsi="Arial" w:hint="eastAsia"/>
                <w:kern w:val="0"/>
                <w:sz w:val="18"/>
                <w:szCs w:val="18"/>
                <w:lang w:val="fr-FR"/>
              </w:rPr>
              <w:t>用户</w:t>
            </w:r>
            <w:r>
              <w:rPr>
                <w:rFonts w:ascii="Arial" w:hAnsi="Arial" w:hint="eastAsia"/>
                <w:kern w:val="0"/>
                <w:sz w:val="18"/>
                <w:szCs w:val="18"/>
                <w:lang w:val="fr-FR"/>
              </w:rPr>
              <w:t>ID</w:t>
            </w:r>
            <w:r>
              <w:rPr>
                <w:rFonts w:ascii="Arial" w:hAnsi="Arial" w:hint="eastAsia"/>
                <w:kern w:val="0"/>
                <w:sz w:val="18"/>
                <w:szCs w:val="18"/>
                <w:lang w:val="fr-FR"/>
              </w:rPr>
              <w:t>（内部）</w:t>
            </w:r>
          </w:p>
        </w:tc>
      </w:tr>
      <w:tr w:rsidR="00485E0E" w:rsidTr="00E110E7">
        <w:trPr>
          <w:jc w:val="center"/>
        </w:trPr>
        <w:tc>
          <w:tcPr>
            <w:tcW w:w="2378" w:type="dxa"/>
          </w:tcPr>
          <w:p w:rsidR="00485E0E" w:rsidRDefault="00485E0E" w:rsidP="00485E0E">
            <w:pPr>
              <w:pStyle w:val="TAL"/>
              <w:rPr>
                <w:lang w:val="fr-FR" w:eastAsia="zh-CN"/>
              </w:rPr>
            </w:pPr>
            <w:r>
              <w:rPr>
                <w:rFonts w:hint="eastAsia"/>
                <w:lang w:val="fr-FR" w:eastAsia="zh-CN"/>
              </w:rPr>
              <w:t>updCount</w:t>
            </w:r>
          </w:p>
        </w:tc>
        <w:tc>
          <w:tcPr>
            <w:tcW w:w="737" w:type="dxa"/>
          </w:tcPr>
          <w:p w:rsidR="00485E0E" w:rsidRDefault="00485E0E" w:rsidP="00485E0E">
            <w:pPr>
              <w:spacing w:line="240" w:lineRule="atLeast"/>
              <w:rPr>
                <w:rFonts w:ascii="Arial" w:hAnsi="Arial"/>
                <w:kern w:val="0"/>
                <w:sz w:val="18"/>
                <w:szCs w:val="18"/>
                <w:lang w:val="fr-FR"/>
              </w:rPr>
            </w:pPr>
            <w:r>
              <w:rPr>
                <w:rFonts w:hint="eastAsia"/>
                <w:lang w:val="fr-FR"/>
              </w:rPr>
              <w:t>M</w:t>
            </w:r>
          </w:p>
        </w:tc>
        <w:tc>
          <w:tcPr>
            <w:tcW w:w="1385" w:type="dxa"/>
          </w:tcPr>
          <w:p w:rsidR="00485E0E" w:rsidRDefault="005200E4" w:rsidP="00485E0E">
            <w:pPr>
              <w:spacing w:line="240" w:lineRule="atLeast"/>
              <w:rPr>
                <w:rFonts w:ascii="Arial" w:hAnsi="Arial"/>
                <w:kern w:val="0"/>
                <w:sz w:val="18"/>
                <w:szCs w:val="18"/>
                <w:lang w:val="fr-FR"/>
              </w:rPr>
            </w:pPr>
            <w:r>
              <w:rPr>
                <w:lang w:val="fr-FR"/>
              </w:rPr>
              <w:t>Int</w:t>
            </w:r>
          </w:p>
        </w:tc>
        <w:tc>
          <w:tcPr>
            <w:tcW w:w="709" w:type="dxa"/>
          </w:tcPr>
          <w:p w:rsidR="00485E0E" w:rsidRDefault="00485E0E" w:rsidP="00485E0E">
            <w:pPr>
              <w:spacing w:line="240" w:lineRule="atLeast"/>
              <w:rPr>
                <w:rFonts w:ascii="Arial" w:hAnsi="Arial"/>
                <w:kern w:val="0"/>
                <w:sz w:val="18"/>
                <w:szCs w:val="18"/>
                <w:lang w:val="fr-FR"/>
              </w:rPr>
            </w:pPr>
          </w:p>
        </w:tc>
        <w:tc>
          <w:tcPr>
            <w:tcW w:w="3591" w:type="dxa"/>
          </w:tcPr>
          <w:p w:rsidR="00485E0E" w:rsidRDefault="00485E0E" w:rsidP="00485E0E">
            <w:pPr>
              <w:spacing w:line="240" w:lineRule="atLeast"/>
              <w:rPr>
                <w:rFonts w:ascii="Arial" w:hAnsi="Arial"/>
                <w:kern w:val="0"/>
                <w:sz w:val="18"/>
                <w:szCs w:val="18"/>
                <w:lang w:val="fr-FR"/>
              </w:rPr>
            </w:pPr>
            <w:r>
              <w:rPr>
                <w:rFonts w:ascii="Arial" w:hAnsi="Arial" w:hint="eastAsia"/>
                <w:kern w:val="0"/>
                <w:sz w:val="18"/>
                <w:szCs w:val="18"/>
                <w:lang w:val="fr-FR"/>
              </w:rPr>
              <w:t>更改成功条数</w:t>
            </w:r>
          </w:p>
          <w:p w:rsidR="00485E0E" w:rsidRDefault="00485E0E" w:rsidP="00485E0E">
            <w:pPr>
              <w:spacing w:line="240" w:lineRule="atLeast"/>
              <w:rPr>
                <w:rFonts w:ascii="Arial" w:hAnsi="Arial"/>
                <w:kern w:val="0"/>
                <w:sz w:val="18"/>
                <w:szCs w:val="18"/>
                <w:lang w:val="fr-FR"/>
              </w:rPr>
            </w:pPr>
            <w:r>
              <w:rPr>
                <w:rFonts w:ascii="Arial" w:hAnsi="Arial" w:hint="eastAsia"/>
                <w:kern w:val="0"/>
                <w:sz w:val="18"/>
                <w:szCs w:val="18"/>
                <w:lang w:val="fr-FR"/>
              </w:rPr>
              <w:t>0</w:t>
            </w:r>
            <w:r>
              <w:rPr>
                <w:rFonts w:ascii="Arial" w:hAnsi="Arial" w:hint="eastAsia"/>
                <w:kern w:val="0"/>
                <w:sz w:val="18"/>
                <w:szCs w:val="18"/>
                <w:lang w:val="fr-FR"/>
              </w:rPr>
              <w:t>无记录</w:t>
            </w:r>
            <w:r>
              <w:rPr>
                <w:rFonts w:ascii="Arial" w:hAnsi="Arial" w:hint="eastAsia"/>
                <w:kern w:val="0"/>
                <w:sz w:val="18"/>
                <w:szCs w:val="18"/>
                <w:lang w:val="fr-FR"/>
              </w:rPr>
              <w:t xml:space="preserve"> </w:t>
            </w:r>
          </w:p>
        </w:tc>
      </w:tr>
    </w:tbl>
    <w:p w:rsidR="00485E0E" w:rsidRDefault="00485E0E" w:rsidP="00485E0E">
      <w:pPr>
        <w:ind w:left="198"/>
      </w:pPr>
    </w:p>
    <w:p w:rsidR="00485E0E" w:rsidRDefault="00485E0E" w:rsidP="00407B6C">
      <w:pPr>
        <w:pStyle w:val="41"/>
      </w:pPr>
      <w:r>
        <w:rPr>
          <w:rFonts w:hint="eastAsia"/>
        </w:rPr>
        <w:t>异常信息</w:t>
      </w:r>
    </w:p>
    <w:p w:rsidR="003A7F02" w:rsidRDefault="003A7F02" w:rsidP="003A7F02">
      <w:pPr>
        <w:pStyle w:val="a4"/>
        <w:ind w:firstLine="210"/>
      </w:pPr>
      <w:r>
        <w:rPr>
          <w:rFonts w:hint="eastAsia"/>
        </w:rPr>
        <w:t>失败则抛出异常</w:t>
      </w:r>
      <w:r>
        <w:rPr>
          <w:rFonts w:hint="eastAsia"/>
        </w:rPr>
        <w:t>CException</w:t>
      </w:r>
      <w:r>
        <w:rPr>
          <w:rFonts w:hint="eastAsia"/>
        </w:rPr>
        <w:t>，具体内容请参考异常码定义文档。</w:t>
      </w:r>
    </w:p>
    <w:p w:rsidR="00EA7518" w:rsidRDefault="00EA7518" w:rsidP="003A7F02">
      <w:pPr>
        <w:pStyle w:val="a4"/>
        <w:ind w:firstLine="210"/>
      </w:pPr>
    </w:p>
    <w:p w:rsidR="00485E0E" w:rsidRPr="0026055C" w:rsidRDefault="00485E0E" w:rsidP="00407B6C">
      <w:pPr>
        <w:pStyle w:val="31"/>
        <w:rPr>
          <w:rStyle w:val="210"/>
          <w:lang w:val="fr-FR"/>
        </w:rPr>
      </w:pPr>
      <w:bookmarkStart w:id="210" w:name="_Toc317101337"/>
      <w:r w:rsidRPr="0026055C">
        <w:rPr>
          <w:rStyle w:val="210"/>
          <w:rFonts w:hint="eastAsia"/>
          <w:lang w:val="fr-FR"/>
        </w:rPr>
        <w:t>HTTP(s)</w:t>
      </w:r>
      <w:r>
        <w:rPr>
          <w:rStyle w:val="210"/>
          <w:rFonts w:hint="eastAsia"/>
        </w:rPr>
        <w:t>接口</w:t>
      </w:r>
      <w:bookmarkEnd w:id="210"/>
    </w:p>
    <w:p w:rsidR="00485E0E" w:rsidRDefault="00485E0E" w:rsidP="00485E0E">
      <w:pPr>
        <w:rPr>
          <w:lang w:val="fr-FR"/>
        </w:rPr>
      </w:pPr>
      <w:r>
        <w:rPr>
          <w:rFonts w:hint="eastAsia"/>
          <w:lang w:val="fr-FR"/>
        </w:rPr>
        <w:t>不涉及。</w:t>
      </w:r>
    </w:p>
    <w:p w:rsidR="003E329A" w:rsidRDefault="003E329A" w:rsidP="003E329A">
      <w:pPr>
        <w:rPr>
          <w:lang w:val="fr-FR"/>
        </w:rPr>
      </w:pPr>
    </w:p>
    <w:p w:rsidR="003E329A" w:rsidRDefault="003E329A" w:rsidP="003E329A">
      <w:pPr>
        <w:pStyle w:val="21"/>
        <w:numPr>
          <w:ilvl w:val="1"/>
          <w:numId w:val="1"/>
        </w:numPr>
        <w:rPr>
          <w:rStyle w:val="210"/>
        </w:rPr>
      </w:pPr>
      <w:bookmarkStart w:id="211" w:name="_Toc298230290"/>
      <w:bookmarkStart w:id="212" w:name="_Toc317101338"/>
      <w:r>
        <w:rPr>
          <w:rStyle w:val="210"/>
          <w:rFonts w:hint="eastAsia"/>
        </w:rPr>
        <w:t>getUserIdFromCenter(UP</w:t>
      </w:r>
      <w:r>
        <w:rPr>
          <w:rStyle w:val="210"/>
          <w:rFonts w:hint="eastAsia"/>
        </w:rPr>
        <w:t>多站点互联</w:t>
      </w:r>
      <w:r>
        <w:rPr>
          <w:rStyle w:val="210"/>
          <w:rFonts w:hint="eastAsia"/>
        </w:rPr>
        <w:t>)</w:t>
      </w:r>
      <w:bookmarkEnd w:id="211"/>
      <w:bookmarkEnd w:id="212"/>
    </w:p>
    <w:p w:rsidR="003E329A" w:rsidRDefault="003F1820" w:rsidP="00407B6C">
      <w:pPr>
        <w:pStyle w:val="31"/>
        <w:rPr>
          <w:rStyle w:val="210"/>
        </w:rPr>
      </w:pPr>
      <w:bookmarkStart w:id="213" w:name="_Toc317101339"/>
      <w:r>
        <w:rPr>
          <w:rStyle w:val="210"/>
          <w:rFonts w:hint="eastAsia"/>
        </w:rPr>
        <w:t>JSON</w:t>
      </w:r>
      <w:r>
        <w:rPr>
          <w:rStyle w:val="210"/>
          <w:rFonts w:hint="eastAsia"/>
        </w:rPr>
        <w:t>＋</w:t>
      </w:r>
      <w:r>
        <w:rPr>
          <w:rStyle w:val="210"/>
          <w:rFonts w:hint="eastAsia"/>
        </w:rPr>
        <w:t>SOAP</w:t>
      </w:r>
      <w:r>
        <w:rPr>
          <w:rStyle w:val="210"/>
          <w:rFonts w:hint="eastAsia"/>
        </w:rPr>
        <w:t>接口</w:t>
      </w:r>
      <w:bookmarkEnd w:id="213"/>
    </w:p>
    <w:p w:rsidR="003E329A" w:rsidRDefault="003E329A" w:rsidP="00407B6C">
      <w:pPr>
        <w:pStyle w:val="41"/>
      </w:pPr>
      <w:r>
        <w:rPr>
          <w:rFonts w:hint="eastAsia"/>
        </w:rPr>
        <w:t>描述</w:t>
      </w:r>
    </w:p>
    <w:p w:rsidR="003E329A" w:rsidRDefault="003E329A" w:rsidP="003E329A">
      <w:pPr>
        <w:ind w:firstLine="180"/>
        <w:rPr>
          <w:rFonts w:ascii="宋体" w:cs="宋体"/>
          <w:color w:val="000000"/>
          <w:kern w:val="0"/>
          <w:sz w:val="20"/>
          <w:szCs w:val="20"/>
        </w:rPr>
      </w:pPr>
      <w:r>
        <w:rPr>
          <w:rFonts w:ascii="宋体" w:cs="宋体" w:hint="eastAsia"/>
          <w:color w:val="000000"/>
          <w:kern w:val="0"/>
          <w:sz w:val="20"/>
          <w:szCs w:val="20"/>
        </w:rPr>
        <w:t>UP向Identity管理中心请求查询用户的UserId信息。</w:t>
      </w:r>
    </w:p>
    <w:p w:rsidR="00B85918" w:rsidRDefault="00B85918" w:rsidP="003E329A">
      <w:pPr>
        <w:ind w:firstLine="180"/>
        <w:rPr>
          <w:rFonts w:ascii="宋体" w:cs="宋体"/>
          <w:color w:val="000000"/>
          <w:kern w:val="0"/>
          <w:sz w:val="20"/>
          <w:szCs w:val="20"/>
        </w:rPr>
      </w:pPr>
      <w:r>
        <w:rPr>
          <w:rFonts w:ascii="宋体" w:cs="宋体" w:hint="eastAsia"/>
          <w:color w:val="000000"/>
          <w:kern w:val="0"/>
          <w:sz w:val="20"/>
          <w:szCs w:val="20"/>
        </w:rPr>
        <w:t>当账号为手机号码时，且不带国家区号时，在ID中心数据库中以phoneNumber查，如果查出多条记录，则返回</w:t>
      </w:r>
      <w:r>
        <w:rPr>
          <w:rFonts w:hint="eastAsia"/>
          <w:lang w:val="fr-FR"/>
        </w:rPr>
        <w:t>existAccountFlag</w:t>
      </w:r>
      <w:r>
        <w:rPr>
          <w:rFonts w:hint="eastAsia"/>
          <w:lang w:val="fr-FR"/>
        </w:rPr>
        <w:t>＝</w:t>
      </w:r>
      <w:r>
        <w:rPr>
          <w:rFonts w:hint="eastAsia"/>
          <w:lang w:val="fr-FR"/>
        </w:rPr>
        <w:t>2</w:t>
      </w:r>
      <w:r>
        <w:rPr>
          <w:rFonts w:hint="eastAsia"/>
          <w:lang w:val="fr-FR"/>
        </w:rPr>
        <w:t>。</w:t>
      </w:r>
    </w:p>
    <w:p w:rsidR="00B85918" w:rsidRDefault="00164C99" w:rsidP="003E329A">
      <w:pPr>
        <w:ind w:firstLine="180"/>
      </w:pPr>
      <w:r>
        <w:rPr>
          <w:rFonts w:hint="eastAsia"/>
        </w:rPr>
        <w:lastRenderedPageBreak/>
        <w:t>UP</w:t>
      </w:r>
      <w:r>
        <w:rPr>
          <w:rFonts w:hint="eastAsia"/>
        </w:rPr>
        <w:t>内部使用，不对外开放。</w:t>
      </w:r>
    </w:p>
    <w:p w:rsidR="003E329A" w:rsidRDefault="003E329A" w:rsidP="00407B6C">
      <w:pPr>
        <w:pStyle w:val="41"/>
      </w:pPr>
      <w:r>
        <w:rPr>
          <w:rFonts w:hint="eastAsia"/>
        </w:rPr>
        <w:t>原型</w:t>
      </w:r>
    </w:p>
    <w:p w:rsidR="003E329A" w:rsidRPr="005D449C" w:rsidRDefault="003E329A" w:rsidP="003E329A">
      <w:pPr>
        <w:ind w:left="198"/>
        <w:jc w:val="left"/>
      </w:pPr>
      <w:r>
        <w:rPr>
          <w:rFonts w:hint="eastAsia"/>
          <w:lang w:val="da-DK"/>
        </w:rPr>
        <w:t>GetUserId</w:t>
      </w:r>
      <w:r w:rsidRPr="003E329A">
        <w:rPr>
          <w:lang w:val="da-DK"/>
        </w:rPr>
        <w:t>FromCenter</w:t>
      </w:r>
      <w:r>
        <w:rPr>
          <w:rFonts w:hint="eastAsia"/>
          <w:lang w:val="da-DK"/>
        </w:rPr>
        <w:t>Rsp</w:t>
      </w:r>
      <w:r w:rsidRPr="009A7E72">
        <w:rPr>
          <w:lang w:val="da-DK"/>
        </w:rPr>
        <w:t xml:space="preserve"> </w:t>
      </w:r>
      <w:r>
        <w:rPr>
          <w:rFonts w:hint="eastAsia"/>
          <w:lang w:val="da-DK"/>
        </w:rPr>
        <w:t xml:space="preserve"> getUser</w:t>
      </w:r>
      <w:r w:rsidR="00E66785">
        <w:rPr>
          <w:rFonts w:hint="eastAsia"/>
          <w:lang w:val="da-DK"/>
        </w:rPr>
        <w:t>Id</w:t>
      </w:r>
      <w:r w:rsidRPr="003E329A">
        <w:rPr>
          <w:lang w:val="da-DK"/>
        </w:rPr>
        <w:t>FromCenter</w:t>
      </w:r>
      <w:r w:rsidRPr="009A7E72">
        <w:rPr>
          <w:lang w:val="da-DK"/>
        </w:rPr>
        <w:t>(</w:t>
      </w:r>
      <w:r>
        <w:rPr>
          <w:rFonts w:hint="eastAsia"/>
          <w:lang w:val="da-DK"/>
        </w:rPr>
        <w:t>GetUserId</w:t>
      </w:r>
      <w:r w:rsidRPr="003E329A">
        <w:rPr>
          <w:lang w:val="da-DK"/>
        </w:rPr>
        <w:t>FromCenter</w:t>
      </w:r>
      <w:r>
        <w:rPr>
          <w:rFonts w:hint="eastAsia"/>
          <w:lang w:val="da-DK"/>
        </w:rPr>
        <w:t>Req getUserId</w:t>
      </w:r>
      <w:r w:rsidRPr="003E329A">
        <w:rPr>
          <w:lang w:val="da-DK"/>
        </w:rPr>
        <w:t>FromCenter</w:t>
      </w:r>
      <w:r>
        <w:rPr>
          <w:rFonts w:hint="eastAsia"/>
          <w:lang w:val="da-DK"/>
        </w:rPr>
        <w:t>Req</w:t>
      </w:r>
      <w:r w:rsidRPr="009A7E72">
        <w:rPr>
          <w:lang w:val="da-DK"/>
        </w:rPr>
        <w:t>)</w:t>
      </w:r>
      <w:r w:rsidRPr="00CD7B14">
        <w:rPr>
          <w:rFonts w:hint="eastAsia"/>
        </w:rPr>
        <w:t xml:space="preserve"> </w:t>
      </w:r>
      <w:r w:rsidRPr="0062068B">
        <w:rPr>
          <w:rFonts w:hint="eastAsia"/>
        </w:rPr>
        <w:t xml:space="preserve">throws </w:t>
      </w:r>
      <w:r w:rsidRPr="005D449C">
        <w:rPr>
          <w:rFonts w:hint="eastAsia"/>
        </w:rPr>
        <w:t>CException</w:t>
      </w:r>
    </w:p>
    <w:p w:rsidR="003E329A" w:rsidRDefault="003E329A" w:rsidP="00407B6C">
      <w:pPr>
        <w:pStyle w:val="41"/>
      </w:pPr>
      <w:r>
        <w:rPr>
          <w:rFonts w:hint="eastAsia"/>
        </w:rPr>
        <w:t>输入参数</w:t>
      </w:r>
    </w:p>
    <w:p w:rsidR="003E329A" w:rsidRDefault="003E329A" w:rsidP="003E329A">
      <w:pPr>
        <w:ind w:left="198"/>
      </w:pPr>
      <w:r>
        <w:rPr>
          <w:rFonts w:hint="eastAsia"/>
          <w:lang w:val="da-DK"/>
        </w:rPr>
        <w:t>GetUserId</w:t>
      </w:r>
      <w:r w:rsidRPr="003E329A">
        <w:rPr>
          <w:lang w:val="da-DK"/>
        </w:rPr>
        <w:t>FromCenter</w:t>
      </w:r>
      <w:r>
        <w:rPr>
          <w:rFonts w:hint="eastAsia"/>
          <w:lang w:val="da-DK"/>
        </w:rPr>
        <w:t>Req</w:t>
      </w:r>
      <w:r>
        <w:rPr>
          <w:rFonts w:hint="eastAsia"/>
          <w:lang w:val="da-DK"/>
        </w:rPr>
        <w:t>属性如下：</w:t>
      </w:r>
      <w:r>
        <w:tab/>
      </w:r>
    </w:p>
    <w:tbl>
      <w:tblPr>
        <w:tblW w:w="8796" w:type="dxa"/>
        <w:jc w:val="center"/>
        <w:tblInd w:w="2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84"/>
        <w:gridCol w:w="731"/>
        <w:gridCol w:w="1091"/>
        <w:gridCol w:w="992"/>
        <w:gridCol w:w="4298"/>
      </w:tblGrid>
      <w:tr w:rsidR="003E329A" w:rsidTr="00EE775C">
        <w:trPr>
          <w:jc w:val="center"/>
        </w:trPr>
        <w:tc>
          <w:tcPr>
            <w:tcW w:w="1684" w:type="dxa"/>
            <w:shd w:val="clear" w:color="auto" w:fill="99CCFF"/>
          </w:tcPr>
          <w:p w:rsidR="003E329A" w:rsidRDefault="003E329A" w:rsidP="00EE775C">
            <w:pPr>
              <w:pStyle w:val="TAH"/>
              <w:rPr>
                <w:rFonts w:ascii="Verdana" w:hAnsi="Verdana"/>
                <w:lang w:val="fr-FR" w:eastAsia="zh-CN"/>
              </w:rPr>
            </w:pPr>
            <w:r>
              <w:rPr>
                <w:rFonts w:ascii="Verdana" w:hAnsi="Verdana" w:hint="eastAsia"/>
                <w:lang w:val="fr-FR" w:eastAsia="zh-CN"/>
              </w:rPr>
              <w:t>参数名称</w:t>
            </w:r>
          </w:p>
        </w:tc>
        <w:tc>
          <w:tcPr>
            <w:tcW w:w="731" w:type="dxa"/>
            <w:shd w:val="clear" w:color="auto" w:fill="99CCFF"/>
          </w:tcPr>
          <w:p w:rsidR="003E329A" w:rsidRDefault="003E329A" w:rsidP="00EE775C">
            <w:pPr>
              <w:pStyle w:val="TAH"/>
              <w:rPr>
                <w:rFonts w:ascii="Verdana" w:hAnsi="Verdana"/>
                <w:lang w:val="fr-FR" w:eastAsia="zh-CN"/>
              </w:rPr>
            </w:pPr>
            <w:r>
              <w:rPr>
                <w:rFonts w:ascii="Verdana" w:hAnsi="Verdana" w:hint="eastAsia"/>
                <w:lang w:val="fr-FR" w:eastAsia="zh-CN"/>
              </w:rPr>
              <w:t>可选</w:t>
            </w:r>
          </w:p>
        </w:tc>
        <w:tc>
          <w:tcPr>
            <w:tcW w:w="1091" w:type="dxa"/>
            <w:shd w:val="clear" w:color="auto" w:fill="99CCFF"/>
          </w:tcPr>
          <w:p w:rsidR="003E329A" w:rsidRDefault="003E329A" w:rsidP="00EE775C">
            <w:pPr>
              <w:pStyle w:val="TAH"/>
              <w:rPr>
                <w:rFonts w:ascii="Verdana" w:hAnsi="Verdana"/>
                <w:lang w:val="fr-FR" w:eastAsia="zh-CN"/>
              </w:rPr>
            </w:pPr>
            <w:r>
              <w:rPr>
                <w:rFonts w:ascii="Verdana" w:hAnsi="Verdana" w:hint="eastAsia"/>
                <w:lang w:val="fr-FR" w:eastAsia="zh-CN"/>
              </w:rPr>
              <w:t>类型</w:t>
            </w:r>
          </w:p>
        </w:tc>
        <w:tc>
          <w:tcPr>
            <w:tcW w:w="992" w:type="dxa"/>
            <w:shd w:val="clear" w:color="auto" w:fill="99CCFF"/>
          </w:tcPr>
          <w:p w:rsidR="003E329A" w:rsidRDefault="003E329A" w:rsidP="00EE775C">
            <w:pPr>
              <w:pStyle w:val="TAH"/>
              <w:rPr>
                <w:rFonts w:ascii="Verdana" w:hAnsi="Verdana"/>
                <w:lang w:val="fr-FR" w:eastAsia="zh-CN"/>
              </w:rPr>
            </w:pPr>
            <w:r>
              <w:rPr>
                <w:rFonts w:ascii="Verdana" w:hAnsi="Verdana" w:hint="eastAsia"/>
                <w:lang w:val="fr-FR" w:eastAsia="zh-CN"/>
              </w:rPr>
              <w:t>长度</w:t>
            </w:r>
            <w:r>
              <w:rPr>
                <w:rFonts w:ascii="Verdana" w:hAnsi="Verdana"/>
                <w:lang w:val="fr-FR" w:eastAsia="zh-CN"/>
              </w:rPr>
              <w:t xml:space="preserve"> (Byte)</w:t>
            </w:r>
          </w:p>
        </w:tc>
        <w:tc>
          <w:tcPr>
            <w:tcW w:w="4298" w:type="dxa"/>
            <w:shd w:val="clear" w:color="auto" w:fill="99CCFF"/>
          </w:tcPr>
          <w:p w:rsidR="003E329A" w:rsidRDefault="003E329A" w:rsidP="00EE775C">
            <w:pPr>
              <w:pStyle w:val="TAH"/>
              <w:rPr>
                <w:rFonts w:ascii="Verdana" w:hAnsi="Verdana"/>
                <w:lang w:val="fr-FR" w:eastAsia="zh-CN"/>
              </w:rPr>
            </w:pPr>
            <w:r>
              <w:rPr>
                <w:rFonts w:ascii="Verdana" w:hAnsi="Verdana" w:hint="eastAsia"/>
                <w:lang w:val="fr-FR" w:eastAsia="zh-CN"/>
              </w:rPr>
              <w:t>描述信息</w:t>
            </w:r>
          </w:p>
        </w:tc>
      </w:tr>
      <w:tr w:rsidR="003E329A" w:rsidTr="00EE775C">
        <w:trPr>
          <w:jc w:val="center"/>
        </w:trPr>
        <w:tc>
          <w:tcPr>
            <w:tcW w:w="1684" w:type="dxa"/>
          </w:tcPr>
          <w:p w:rsidR="003E329A" w:rsidRDefault="003E329A" w:rsidP="00EE775C">
            <w:pPr>
              <w:pStyle w:val="TAL"/>
              <w:rPr>
                <w:rFonts w:ascii="宋体" w:hAnsi="宋体"/>
                <w:lang w:val="fr-FR" w:eastAsia="zh-CN"/>
              </w:rPr>
            </w:pPr>
            <w:r>
              <w:rPr>
                <w:lang w:eastAsia="zh-CN"/>
              </w:rPr>
              <w:t>V</w:t>
            </w:r>
            <w:r>
              <w:t>ersion</w:t>
            </w:r>
          </w:p>
        </w:tc>
        <w:tc>
          <w:tcPr>
            <w:tcW w:w="731" w:type="dxa"/>
          </w:tcPr>
          <w:p w:rsidR="003E329A" w:rsidRDefault="003E329A" w:rsidP="00EE775C">
            <w:pPr>
              <w:pStyle w:val="TAL"/>
              <w:rPr>
                <w:rFonts w:ascii="宋体" w:hAnsi="宋体"/>
                <w:lang w:eastAsia="zh-CN"/>
              </w:rPr>
            </w:pPr>
            <w:r>
              <w:rPr>
                <w:rFonts w:hint="eastAsia"/>
                <w:lang w:val="fr-FR" w:eastAsia="zh-CN"/>
              </w:rPr>
              <w:t>M</w:t>
            </w:r>
          </w:p>
        </w:tc>
        <w:tc>
          <w:tcPr>
            <w:tcW w:w="1091" w:type="dxa"/>
          </w:tcPr>
          <w:p w:rsidR="003E329A" w:rsidRDefault="003E329A" w:rsidP="00EE775C">
            <w:pPr>
              <w:pStyle w:val="TAH"/>
              <w:jc w:val="both"/>
              <w:rPr>
                <w:rFonts w:ascii="宋体" w:hAnsi="宋体"/>
                <w:b w:val="0"/>
                <w:lang w:val="fr-FR" w:eastAsia="zh-CN"/>
              </w:rPr>
            </w:pPr>
            <w:r>
              <w:rPr>
                <w:rFonts w:hint="eastAsia"/>
                <w:b w:val="0"/>
                <w:lang w:val="fr-FR" w:eastAsia="zh-CN"/>
              </w:rPr>
              <w:t>String</w:t>
            </w:r>
          </w:p>
        </w:tc>
        <w:tc>
          <w:tcPr>
            <w:tcW w:w="992" w:type="dxa"/>
          </w:tcPr>
          <w:p w:rsidR="003E329A" w:rsidRDefault="003E329A" w:rsidP="00EE775C">
            <w:pPr>
              <w:rPr>
                <w:rFonts w:ascii="宋体" w:hAnsi="宋体"/>
                <w:lang w:val="fr-FR"/>
              </w:rPr>
            </w:pPr>
            <w:r>
              <w:rPr>
                <w:rFonts w:ascii="Arial" w:hAnsi="Arial" w:hint="eastAsia"/>
                <w:lang w:val="fr-FR"/>
              </w:rPr>
              <w:t>5</w:t>
            </w:r>
          </w:p>
        </w:tc>
        <w:tc>
          <w:tcPr>
            <w:tcW w:w="4298" w:type="dxa"/>
          </w:tcPr>
          <w:p w:rsidR="003E329A" w:rsidRPr="00C0427E" w:rsidRDefault="003E329A" w:rsidP="00E557C9">
            <w:pPr>
              <w:rPr>
                <w:rFonts w:ascii="Arial" w:hAnsi="Arial"/>
                <w:sz w:val="19"/>
                <w:szCs w:val="19"/>
                <w:lang w:val="en-GB"/>
              </w:rPr>
            </w:pPr>
            <w:r>
              <w:rPr>
                <w:rFonts w:ascii="Arial" w:hAnsi="Arial" w:hint="eastAsia"/>
                <w:sz w:val="19"/>
                <w:szCs w:val="19"/>
                <w:lang w:val="en-GB"/>
              </w:rPr>
              <w:t>协议版本号</w:t>
            </w:r>
            <w:r w:rsidR="00E557C9">
              <w:rPr>
                <w:rFonts w:ascii="Arial" w:hAnsi="Arial" w:hint="eastAsia"/>
                <w:sz w:val="19"/>
                <w:szCs w:val="19"/>
                <w:lang w:val="en-GB"/>
              </w:rPr>
              <w:t>;</w:t>
            </w:r>
            <w:r>
              <w:rPr>
                <w:rFonts w:ascii="Arial" w:hAnsi="Arial" w:hint="eastAsia"/>
                <w:sz w:val="19"/>
                <w:szCs w:val="19"/>
                <w:lang w:val="en-GB"/>
              </w:rPr>
              <w:t>当前版本为：</w:t>
            </w:r>
            <w:r>
              <w:rPr>
                <w:rFonts w:ascii="Arial" w:hAnsi="Arial" w:hint="eastAsia"/>
                <w:sz w:val="19"/>
                <w:szCs w:val="19"/>
                <w:lang w:val="en-GB"/>
              </w:rPr>
              <w:t>01.01</w:t>
            </w:r>
            <w:r w:rsidR="00E557C9">
              <w:rPr>
                <w:rFonts w:ascii="Arial" w:hAnsi="Arial" w:hint="eastAsia"/>
                <w:sz w:val="19"/>
                <w:szCs w:val="19"/>
                <w:lang w:val="en-GB"/>
              </w:rPr>
              <w:t>;</w:t>
            </w:r>
          </w:p>
        </w:tc>
      </w:tr>
      <w:tr w:rsidR="003E329A" w:rsidTr="00EE775C">
        <w:trPr>
          <w:jc w:val="center"/>
        </w:trPr>
        <w:tc>
          <w:tcPr>
            <w:tcW w:w="1684" w:type="dxa"/>
          </w:tcPr>
          <w:p w:rsidR="003E329A" w:rsidRDefault="003E329A" w:rsidP="00EE775C">
            <w:pPr>
              <w:pStyle w:val="TAL"/>
              <w:rPr>
                <w:rFonts w:ascii="宋体" w:hAnsi="宋体"/>
                <w:lang w:val="fr-FR" w:eastAsia="zh-CN"/>
              </w:rPr>
            </w:pPr>
            <w:r>
              <w:rPr>
                <w:lang w:val="fr-FR"/>
              </w:rPr>
              <w:t>transactionID</w:t>
            </w:r>
          </w:p>
        </w:tc>
        <w:tc>
          <w:tcPr>
            <w:tcW w:w="731" w:type="dxa"/>
          </w:tcPr>
          <w:p w:rsidR="003E329A" w:rsidRDefault="003E329A" w:rsidP="00EE775C">
            <w:pPr>
              <w:pStyle w:val="TAL"/>
              <w:rPr>
                <w:rFonts w:ascii="宋体" w:hAnsi="宋体"/>
                <w:lang w:eastAsia="zh-CN"/>
              </w:rPr>
            </w:pPr>
            <w:r>
              <w:rPr>
                <w:rFonts w:hint="eastAsia"/>
                <w:lang w:val="fr-FR" w:eastAsia="zh-CN"/>
              </w:rPr>
              <w:t>M</w:t>
            </w:r>
          </w:p>
        </w:tc>
        <w:tc>
          <w:tcPr>
            <w:tcW w:w="1091" w:type="dxa"/>
          </w:tcPr>
          <w:p w:rsidR="003E329A" w:rsidRDefault="003E329A" w:rsidP="00EE775C">
            <w:pPr>
              <w:pStyle w:val="TAH"/>
              <w:jc w:val="both"/>
              <w:rPr>
                <w:rFonts w:ascii="宋体" w:hAnsi="宋体"/>
                <w:b w:val="0"/>
                <w:lang w:val="fr-FR" w:eastAsia="zh-CN"/>
              </w:rPr>
            </w:pPr>
            <w:r>
              <w:rPr>
                <w:rFonts w:hint="eastAsia"/>
                <w:b w:val="0"/>
                <w:lang w:val="fr-FR" w:eastAsia="zh-CN"/>
              </w:rPr>
              <w:t>String</w:t>
            </w:r>
          </w:p>
        </w:tc>
        <w:tc>
          <w:tcPr>
            <w:tcW w:w="992" w:type="dxa"/>
          </w:tcPr>
          <w:p w:rsidR="003E329A" w:rsidRDefault="003E329A" w:rsidP="00EE775C">
            <w:pPr>
              <w:rPr>
                <w:rFonts w:ascii="宋体" w:hAnsi="宋体"/>
                <w:lang w:val="fr-FR"/>
              </w:rPr>
            </w:pPr>
            <w:r>
              <w:rPr>
                <w:rFonts w:ascii="Arial" w:hAnsi="Arial" w:hint="eastAsia"/>
                <w:lang w:val="fr-FR"/>
              </w:rPr>
              <w:t>40</w:t>
            </w:r>
          </w:p>
        </w:tc>
        <w:tc>
          <w:tcPr>
            <w:tcW w:w="4298" w:type="dxa"/>
          </w:tcPr>
          <w:p w:rsidR="003E329A" w:rsidRDefault="003E329A" w:rsidP="00EE775C">
            <w:pPr>
              <w:rPr>
                <w:rFonts w:ascii="宋体" w:hAnsi="宋体"/>
                <w:sz w:val="19"/>
                <w:szCs w:val="19"/>
                <w:lang w:val="en-GB"/>
              </w:rPr>
            </w:pPr>
            <w:r>
              <w:rPr>
                <w:rFonts w:ascii="Arial" w:hAnsi="Arial" w:hint="eastAsia"/>
                <w:sz w:val="19"/>
                <w:szCs w:val="19"/>
                <w:lang w:val="en-GB"/>
              </w:rPr>
              <w:t>交易流水号</w:t>
            </w:r>
          </w:p>
        </w:tc>
      </w:tr>
      <w:tr w:rsidR="003E329A" w:rsidTr="00EE775C">
        <w:trPr>
          <w:jc w:val="center"/>
        </w:trPr>
        <w:tc>
          <w:tcPr>
            <w:tcW w:w="1684" w:type="dxa"/>
          </w:tcPr>
          <w:p w:rsidR="003E329A" w:rsidRPr="00C8364D" w:rsidRDefault="003E329A" w:rsidP="00EE775C">
            <w:pPr>
              <w:pStyle w:val="TAL"/>
              <w:rPr>
                <w:lang w:val="fr-FR"/>
              </w:rPr>
            </w:pPr>
            <w:r w:rsidRPr="00C8364D">
              <w:rPr>
                <w:rFonts w:hint="eastAsia"/>
                <w:lang w:val="fr-FR"/>
              </w:rPr>
              <w:t>traceFlag</w:t>
            </w:r>
          </w:p>
        </w:tc>
        <w:tc>
          <w:tcPr>
            <w:tcW w:w="731" w:type="dxa"/>
          </w:tcPr>
          <w:p w:rsidR="003E329A" w:rsidRPr="00C8364D" w:rsidRDefault="003E329A" w:rsidP="00EE775C">
            <w:pPr>
              <w:spacing w:line="240" w:lineRule="atLeast"/>
              <w:rPr>
                <w:rFonts w:ascii="Arial" w:hAnsi="Arial"/>
                <w:kern w:val="0"/>
                <w:sz w:val="18"/>
                <w:szCs w:val="18"/>
                <w:lang w:val="fr-FR" w:eastAsia="en-US"/>
              </w:rPr>
            </w:pPr>
            <w:r w:rsidRPr="00C8364D">
              <w:rPr>
                <w:rFonts w:ascii="Arial" w:hAnsi="Arial" w:hint="eastAsia"/>
                <w:kern w:val="0"/>
                <w:sz w:val="18"/>
                <w:szCs w:val="18"/>
                <w:lang w:val="fr-FR" w:eastAsia="en-US"/>
              </w:rPr>
              <w:t xml:space="preserve">O </w:t>
            </w:r>
          </w:p>
        </w:tc>
        <w:tc>
          <w:tcPr>
            <w:tcW w:w="1091" w:type="dxa"/>
          </w:tcPr>
          <w:p w:rsidR="003E329A" w:rsidRPr="00C8364D" w:rsidRDefault="003E329A" w:rsidP="00EE775C">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992" w:type="dxa"/>
          </w:tcPr>
          <w:p w:rsidR="003E329A" w:rsidRPr="00C8364D" w:rsidRDefault="003E329A" w:rsidP="00EE775C">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4298" w:type="dxa"/>
          </w:tcPr>
          <w:p w:rsidR="003E329A" w:rsidRDefault="003E329A" w:rsidP="00EE775C">
            <w:pPr>
              <w:spacing w:line="240" w:lineRule="atLeast"/>
              <w:rPr>
                <w:rFonts w:ascii="Arial" w:hAnsi="Arial"/>
                <w:kern w:val="0"/>
                <w:sz w:val="18"/>
                <w:szCs w:val="18"/>
                <w:lang w:val="fr-FR"/>
              </w:rPr>
            </w:pPr>
            <w:r>
              <w:rPr>
                <w:rFonts w:ascii="Arial" w:hAnsi="Arial" w:hint="eastAsia"/>
                <w:kern w:val="0"/>
                <w:sz w:val="18"/>
                <w:szCs w:val="18"/>
                <w:lang w:val="fr-FR"/>
              </w:rPr>
              <w:t>跟踪标志</w:t>
            </w:r>
          </w:p>
          <w:p w:rsidR="003E329A" w:rsidRPr="00C8364D" w:rsidRDefault="003E329A" w:rsidP="00EE775C">
            <w:pPr>
              <w:spacing w:line="240" w:lineRule="atLeast"/>
              <w:rPr>
                <w:rFonts w:ascii="Arial" w:hAnsi="Arial"/>
                <w:kern w:val="0"/>
                <w:sz w:val="18"/>
                <w:szCs w:val="18"/>
                <w:lang w:val="fr-FR"/>
              </w:rPr>
            </w:pPr>
            <w:r>
              <w:rPr>
                <w:rFonts w:ascii="Arial" w:hAnsi="Arial" w:hint="eastAsia"/>
                <w:kern w:val="0"/>
                <w:sz w:val="18"/>
                <w:szCs w:val="18"/>
                <w:lang w:val="fr-FR"/>
              </w:rPr>
              <w:t>0</w:t>
            </w:r>
            <w:r>
              <w:rPr>
                <w:rFonts w:ascii="Arial" w:hAnsi="Arial" w:hint="eastAsia"/>
                <w:kern w:val="0"/>
                <w:sz w:val="18"/>
                <w:szCs w:val="18"/>
                <w:lang w:val="fr-FR"/>
              </w:rPr>
              <w:t>不启动跟踪</w:t>
            </w:r>
            <w:r>
              <w:rPr>
                <w:rFonts w:ascii="Arial" w:hAnsi="Arial" w:hint="eastAsia"/>
                <w:kern w:val="0"/>
                <w:sz w:val="18"/>
                <w:szCs w:val="18"/>
                <w:lang w:val="fr-FR"/>
              </w:rPr>
              <w:t xml:space="preserve">  1</w:t>
            </w:r>
            <w:r>
              <w:rPr>
                <w:rFonts w:ascii="Arial" w:hAnsi="Arial" w:hint="eastAsia"/>
                <w:kern w:val="0"/>
                <w:sz w:val="18"/>
                <w:szCs w:val="18"/>
                <w:lang w:val="fr-FR"/>
              </w:rPr>
              <w:t>启动跟踪</w:t>
            </w:r>
          </w:p>
        </w:tc>
      </w:tr>
      <w:tr w:rsidR="003E329A" w:rsidTr="00EE775C">
        <w:trPr>
          <w:jc w:val="center"/>
        </w:trPr>
        <w:tc>
          <w:tcPr>
            <w:tcW w:w="1684" w:type="dxa"/>
          </w:tcPr>
          <w:p w:rsidR="003E329A" w:rsidRDefault="003E329A" w:rsidP="00EE775C">
            <w:pPr>
              <w:pStyle w:val="TAL"/>
              <w:rPr>
                <w:lang w:val="fr-FR" w:eastAsia="zh-CN"/>
              </w:rPr>
            </w:pPr>
            <w:r>
              <w:rPr>
                <w:rFonts w:hint="eastAsia"/>
                <w:lang w:val="fr-FR" w:eastAsia="zh-CN"/>
              </w:rPr>
              <w:t>accountType</w:t>
            </w:r>
          </w:p>
        </w:tc>
        <w:tc>
          <w:tcPr>
            <w:tcW w:w="731" w:type="dxa"/>
          </w:tcPr>
          <w:p w:rsidR="003E329A" w:rsidRPr="00C8364D" w:rsidRDefault="003E329A" w:rsidP="00EE775C">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1091" w:type="dxa"/>
          </w:tcPr>
          <w:p w:rsidR="003E329A" w:rsidRPr="00C8364D" w:rsidRDefault="005200E4" w:rsidP="00EE775C">
            <w:pPr>
              <w:spacing w:line="240" w:lineRule="atLeast"/>
              <w:rPr>
                <w:rFonts w:ascii="Arial" w:hAnsi="Arial"/>
                <w:kern w:val="0"/>
                <w:sz w:val="18"/>
                <w:szCs w:val="18"/>
                <w:lang w:val="fr-FR"/>
              </w:rPr>
            </w:pPr>
            <w:r>
              <w:rPr>
                <w:rFonts w:ascii="Arial" w:hAnsi="Arial"/>
                <w:kern w:val="0"/>
                <w:sz w:val="18"/>
                <w:szCs w:val="18"/>
                <w:lang w:val="fr-FR"/>
              </w:rPr>
              <w:t>Int</w:t>
            </w:r>
          </w:p>
        </w:tc>
        <w:tc>
          <w:tcPr>
            <w:tcW w:w="992" w:type="dxa"/>
          </w:tcPr>
          <w:p w:rsidR="003E329A" w:rsidRPr="00C8364D" w:rsidRDefault="003E329A" w:rsidP="00EE775C">
            <w:pPr>
              <w:spacing w:line="240" w:lineRule="atLeast"/>
              <w:rPr>
                <w:rFonts w:ascii="Arial" w:hAnsi="Arial"/>
                <w:kern w:val="0"/>
                <w:sz w:val="18"/>
                <w:szCs w:val="18"/>
                <w:lang w:val="fr-FR"/>
              </w:rPr>
            </w:pPr>
            <w:r>
              <w:rPr>
                <w:rFonts w:ascii="Arial" w:hAnsi="Arial" w:hint="eastAsia"/>
                <w:kern w:val="0"/>
                <w:sz w:val="18"/>
                <w:szCs w:val="18"/>
                <w:lang w:val="fr-FR"/>
              </w:rPr>
              <w:t>4</w:t>
            </w:r>
          </w:p>
        </w:tc>
        <w:tc>
          <w:tcPr>
            <w:tcW w:w="4298" w:type="dxa"/>
          </w:tcPr>
          <w:p w:rsidR="003E329A" w:rsidRDefault="003E329A" w:rsidP="00EE775C">
            <w:pPr>
              <w:spacing w:line="240" w:lineRule="atLeast"/>
              <w:rPr>
                <w:rFonts w:ascii="Arial" w:hAnsi="Arial"/>
                <w:kern w:val="0"/>
                <w:sz w:val="18"/>
                <w:szCs w:val="18"/>
                <w:lang w:val="fr-FR"/>
              </w:rPr>
            </w:pPr>
            <w:r>
              <w:rPr>
                <w:rFonts w:ascii="Arial" w:hAnsi="Arial" w:hint="eastAsia"/>
                <w:kern w:val="0"/>
                <w:sz w:val="18"/>
                <w:szCs w:val="18"/>
                <w:lang w:val="fr-FR"/>
              </w:rPr>
              <w:t>帐户类型</w:t>
            </w:r>
          </w:p>
        </w:tc>
      </w:tr>
      <w:tr w:rsidR="003E329A" w:rsidTr="00EE775C">
        <w:trPr>
          <w:jc w:val="center"/>
        </w:trPr>
        <w:tc>
          <w:tcPr>
            <w:tcW w:w="1684" w:type="dxa"/>
          </w:tcPr>
          <w:p w:rsidR="003E329A" w:rsidRPr="00C8364D" w:rsidRDefault="003E329A" w:rsidP="00EE775C">
            <w:pPr>
              <w:pStyle w:val="TAL"/>
              <w:rPr>
                <w:lang w:val="fr-FR"/>
              </w:rPr>
            </w:pPr>
            <w:r>
              <w:rPr>
                <w:rFonts w:hint="eastAsia"/>
                <w:lang w:val="fr-FR" w:eastAsia="zh-CN"/>
              </w:rPr>
              <w:t>userAccount</w:t>
            </w:r>
          </w:p>
        </w:tc>
        <w:tc>
          <w:tcPr>
            <w:tcW w:w="731" w:type="dxa"/>
          </w:tcPr>
          <w:p w:rsidR="003E329A" w:rsidRPr="00C8364D" w:rsidRDefault="003E329A" w:rsidP="00EE775C">
            <w:pPr>
              <w:spacing w:line="240" w:lineRule="atLeast"/>
              <w:rPr>
                <w:rFonts w:ascii="Arial" w:hAnsi="Arial"/>
                <w:kern w:val="0"/>
                <w:sz w:val="18"/>
                <w:szCs w:val="18"/>
                <w:lang w:val="fr-FR" w:eastAsia="en-US"/>
              </w:rPr>
            </w:pPr>
            <w:r w:rsidRPr="00C8364D">
              <w:rPr>
                <w:rFonts w:ascii="Arial" w:hAnsi="Arial" w:hint="eastAsia"/>
                <w:kern w:val="0"/>
                <w:sz w:val="18"/>
                <w:szCs w:val="18"/>
                <w:lang w:val="fr-FR" w:eastAsia="en-US"/>
              </w:rPr>
              <w:t>M</w:t>
            </w:r>
          </w:p>
        </w:tc>
        <w:tc>
          <w:tcPr>
            <w:tcW w:w="1091" w:type="dxa"/>
          </w:tcPr>
          <w:p w:rsidR="003E329A" w:rsidRPr="00C8364D" w:rsidRDefault="003E329A" w:rsidP="00EE775C">
            <w:pPr>
              <w:spacing w:line="240" w:lineRule="atLeast"/>
              <w:rPr>
                <w:rFonts w:ascii="Arial" w:hAnsi="Arial"/>
                <w:kern w:val="0"/>
                <w:sz w:val="18"/>
                <w:szCs w:val="18"/>
                <w:lang w:val="fr-FR" w:eastAsia="en-US"/>
              </w:rPr>
            </w:pPr>
            <w:r w:rsidRPr="00C8364D">
              <w:rPr>
                <w:rFonts w:ascii="Arial" w:hAnsi="Arial" w:hint="eastAsia"/>
                <w:kern w:val="0"/>
                <w:sz w:val="18"/>
                <w:szCs w:val="18"/>
                <w:lang w:val="fr-FR" w:eastAsia="en-US"/>
              </w:rPr>
              <w:t>String</w:t>
            </w:r>
          </w:p>
        </w:tc>
        <w:tc>
          <w:tcPr>
            <w:tcW w:w="992" w:type="dxa"/>
          </w:tcPr>
          <w:p w:rsidR="003E329A" w:rsidRPr="00C8364D" w:rsidRDefault="003E329A" w:rsidP="00EE775C">
            <w:pPr>
              <w:spacing w:line="240" w:lineRule="atLeast"/>
              <w:rPr>
                <w:rFonts w:ascii="Arial" w:hAnsi="Arial"/>
                <w:kern w:val="0"/>
                <w:sz w:val="18"/>
                <w:szCs w:val="18"/>
                <w:lang w:val="fr-FR"/>
              </w:rPr>
            </w:pPr>
            <w:r>
              <w:rPr>
                <w:rFonts w:ascii="Arial" w:hAnsi="Arial" w:hint="eastAsia"/>
                <w:kern w:val="0"/>
                <w:sz w:val="18"/>
                <w:szCs w:val="18"/>
                <w:lang w:val="fr-FR"/>
              </w:rPr>
              <w:t>255</w:t>
            </w:r>
          </w:p>
        </w:tc>
        <w:tc>
          <w:tcPr>
            <w:tcW w:w="4298" w:type="dxa"/>
          </w:tcPr>
          <w:p w:rsidR="003E329A" w:rsidRDefault="003E329A" w:rsidP="00EE775C">
            <w:pPr>
              <w:spacing w:line="240" w:lineRule="atLeast"/>
              <w:rPr>
                <w:rFonts w:ascii="Arial" w:hAnsi="Arial"/>
                <w:kern w:val="0"/>
                <w:sz w:val="18"/>
                <w:szCs w:val="18"/>
                <w:lang w:val="fr-FR"/>
              </w:rPr>
            </w:pPr>
            <w:r>
              <w:rPr>
                <w:rFonts w:ascii="Arial" w:hAnsi="Arial" w:hint="eastAsia"/>
                <w:kern w:val="0"/>
                <w:sz w:val="18"/>
                <w:szCs w:val="18"/>
                <w:lang w:val="fr-FR"/>
              </w:rPr>
              <w:t>用户帐户</w:t>
            </w:r>
          </w:p>
          <w:p w:rsidR="00D948BF" w:rsidRDefault="00D948BF" w:rsidP="00D948BF">
            <w:pPr>
              <w:spacing w:line="240" w:lineRule="atLeast"/>
              <w:rPr>
                <w:rFonts w:ascii="Arial" w:hAnsi="Arial"/>
                <w:kern w:val="0"/>
                <w:sz w:val="18"/>
                <w:szCs w:val="18"/>
                <w:lang w:val="fr-FR"/>
              </w:rPr>
            </w:pPr>
            <w:r>
              <w:rPr>
                <w:rFonts w:ascii="Arial" w:hAnsi="Arial" w:hint="eastAsia"/>
                <w:kern w:val="0"/>
                <w:sz w:val="18"/>
                <w:szCs w:val="18"/>
                <w:lang w:val="fr-FR"/>
              </w:rPr>
              <w:t>帐号摘要</w:t>
            </w:r>
            <w:r>
              <w:rPr>
                <w:rFonts w:ascii="Arial" w:hAnsi="Arial" w:hint="eastAsia"/>
                <w:kern w:val="0"/>
                <w:sz w:val="18"/>
                <w:szCs w:val="18"/>
                <w:lang w:val="fr-FR"/>
              </w:rPr>
              <w:t>=sha512(account</w:t>
            </w:r>
            <w:r>
              <w:rPr>
                <w:rFonts w:ascii="Arial" w:hAnsi="Arial"/>
                <w:kern w:val="0"/>
                <w:sz w:val="18"/>
                <w:szCs w:val="18"/>
                <w:lang w:val="fr-FR"/>
              </w:rPr>
              <w:t> </w:t>
            </w:r>
            <w:r>
              <w:rPr>
                <w:rFonts w:ascii="Arial" w:hAnsi="Arial" w:hint="eastAsia"/>
                <w:kern w:val="0"/>
                <w:sz w:val="18"/>
                <w:szCs w:val="18"/>
                <w:lang w:val="fr-FR"/>
              </w:rPr>
              <w:t>:</w:t>
            </w:r>
            <w:r>
              <w:rPr>
                <w:rFonts w:ascii="Arial" w:hAnsi="Arial" w:hint="eastAsia"/>
                <w:kern w:val="0"/>
                <w:sz w:val="18"/>
                <w:szCs w:val="18"/>
                <w:lang w:val="fr-FR"/>
              </w:rPr>
              <w:t>密钥</w:t>
            </w:r>
            <w:r>
              <w:rPr>
                <w:rFonts w:ascii="Arial" w:hAnsi="Arial" w:hint="eastAsia"/>
                <w:kern w:val="0"/>
                <w:sz w:val="18"/>
                <w:szCs w:val="18"/>
                <w:lang w:val="fr-FR"/>
              </w:rPr>
              <w:t>)</w:t>
            </w:r>
          </w:p>
          <w:p w:rsidR="00D948BF" w:rsidRPr="00C8364D" w:rsidRDefault="00D948BF" w:rsidP="00D948BF">
            <w:pPr>
              <w:spacing w:line="240" w:lineRule="atLeast"/>
              <w:rPr>
                <w:rFonts w:ascii="Arial" w:hAnsi="Arial"/>
                <w:kern w:val="0"/>
                <w:sz w:val="18"/>
                <w:szCs w:val="18"/>
                <w:lang w:val="fr-FR"/>
              </w:rPr>
            </w:pPr>
            <w:r>
              <w:rPr>
                <w:rFonts w:ascii="Arial" w:hAnsi="Arial" w:hint="eastAsia"/>
                <w:kern w:val="0"/>
                <w:sz w:val="18"/>
                <w:szCs w:val="18"/>
                <w:lang w:val="fr-FR"/>
              </w:rPr>
              <w:t>手机帐号带国家码</w:t>
            </w:r>
          </w:p>
        </w:tc>
      </w:tr>
      <w:tr w:rsidR="00D948BF" w:rsidRPr="00921F33" w:rsidTr="00EE775C">
        <w:trPr>
          <w:jc w:val="center"/>
        </w:trPr>
        <w:tc>
          <w:tcPr>
            <w:tcW w:w="1684" w:type="dxa"/>
          </w:tcPr>
          <w:p w:rsidR="00D948BF" w:rsidRDefault="00D948BF" w:rsidP="00EE775C">
            <w:pPr>
              <w:pStyle w:val="TAL"/>
              <w:rPr>
                <w:lang w:val="fr-FR" w:eastAsia="zh-CN"/>
              </w:rPr>
            </w:pPr>
            <w:r>
              <w:rPr>
                <w:rFonts w:hint="eastAsia"/>
                <w:lang w:val="fr-FR" w:eastAsia="zh-CN"/>
              </w:rPr>
              <w:t>phoneDigest</w:t>
            </w:r>
          </w:p>
        </w:tc>
        <w:tc>
          <w:tcPr>
            <w:tcW w:w="731" w:type="dxa"/>
          </w:tcPr>
          <w:p w:rsidR="00D948BF" w:rsidRPr="00C8364D" w:rsidRDefault="00D948BF" w:rsidP="00EE775C">
            <w:pPr>
              <w:spacing w:line="240" w:lineRule="atLeast"/>
              <w:rPr>
                <w:rFonts w:ascii="Arial" w:hAnsi="Arial"/>
                <w:kern w:val="0"/>
                <w:sz w:val="18"/>
                <w:szCs w:val="18"/>
                <w:lang w:val="fr-FR" w:eastAsia="en-US"/>
              </w:rPr>
            </w:pPr>
            <w:r>
              <w:rPr>
                <w:rFonts w:ascii="Arial" w:hAnsi="Arial" w:hint="eastAsia"/>
                <w:kern w:val="0"/>
                <w:sz w:val="18"/>
                <w:szCs w:val="18"/>
                <w:lang w:val="fr-FR"/>
              </w:rPr>
              <w:t>O</w:t>
            </w:r>
          </w:p>
        </w:tc>
        <w:tc>
          <w:tcPr>
            <w:tcW w:w="1091" w:type="dxa"/>
          </w:tcPr>
          <w:p w:rsidR="00D948BF" w:rsidRPr="00C8364D" w:rsidRDefault="00D948BF" w:rsidP="00EE775C">
            <w:pPr>
              <w:spacing w:line="240" w:lineRule="atLeast"/>
              <w:rPr>
                <w:rFonts w:ascii="Arial" w:hAnsi="Arial"/>
                <w:kern w:val="0"/>
                <w:sz w:val="18"/>
                <w:szCs w:val="18"/>
                <w:lang w:val="fr-FR" w:eastAsia="en-US"/>
              </w:rPr>
            </w:pPr>
            <w:r w:rsidRPr="00C8364D">
              <w:rPr>
                <w:rFonts w:ascii="Arial" w:hAnsi="Arial" w:hint="eastAsia"/>
                <w:kern w:val="0"/>
                <w:sz w:val="18"/>
                <w:szCs w:val="18"/>
                <w:lang w:val="fr-FR" w:eastAsia="en-US"/>
              </w:rPr>
              <w:t>String</w:t>
            </w:r>
          </w:p>
        </w:tc>
        <w:tc>
          <w:tcPr>
            <w:tcW w:w="992" w:type="dxa"/>
          </w:tcPr>
          <w:p w:rsidR="00D948BF" w:rsidRDefault="00D948BF" w:rsidP="00EE775C">
            <w:pPr>
              <w:spacing w:line="240" w:lineRule="atLeast"/>
              <w:rPr>
                <w:rFonts w:ascii="Arial" w:hAnsi="Arial"/>
                <w:kern w:val="0"/>
                <w:sz w:val="18"/>
                <w:szCs w:val="18"/>
                <w:lang w:val="fr-FR"/>
              </w:rPr>
            </w:pPr>
            <w:r>
              <w:rPr>
                <w:rFonts w:ascii="Arial" w:hAnsi="Arial" w:hint="eastAsia"/>
                <w:kern w:val="0"/>
                <w:sz w:val="18"/>
                <w:szCs w:val="18"/>
                <w:lang w:val="fr-FR"/>
              </w:rPr>
              <w:t>255</w:t>
            </w:r>
          </w:p>
        </w:tc>
        <w:tc>
          <w:tcPr>
            <w:tcW w:w="4298" w:type="dxa"/>
          </w:tcPr>
          <w:p w:rsidR="00D948BF" w:rsidRDefault="00D948BF" w:rsidP="007931A1">
            <w:pPr>
              <w:spacing w:line="240" w:lineRule="atLeast"/>
              <w:rPr>
                <w:rFonts w:ascii="Arial" w:hAnsi="Arial"/>
                <w:kern w:val="0"/>
                <w:sz w:val="18"/>
                <w:szCs w:val="18"/>
                <w:lang w:val="fr-FR"/>
              </w:rPr>
            </w:pPr>
            <w:r>
              <w:rPr>
                <w:rFonts w:ascii="Arial" w:hAnsi="Arial" w:hint="eastAsia"/>
                <w:kern w:val="0"/>
                <w:sz w:val="18"/>
                <w:szCs w:val="18"/>
                <w:lang w:val="fr-FR"/>
              </w:rPr>
              <w:t>帐号摘要</w:t>
            </w:r>
            <w:r>
              <w:rPr>
                <w:rFonts w:ascii="Arial" w:hAnsi="Arial" w:hint="eastAsia"/>
                <w:kern w:val="0"/>
                <w:sz w:val="18"/>
                <w:szCs w:val="18"/>
                <w:lang w:val="fr-FR"/>
              </w:rPr>
              <w:t>=sha512(phone</w:t>
            </w:r>
            <w:r>
              <w:rPr>
                <w:rFonts w:ascii="Arial" w:hAnsi="Arial"/>
                <w:kern w:val="0"/>
                <w:sz w:val="18"/>
                <w:szCs w:val="18"/>
                <w:lang w:val="fr-FR"/>
              </w:rPr>
              <w:t> </w:t>
            </w:r>
            <w:r>
              <w:rPr>
                <w:rFonts w:ascii="Arial" w:hAnsi="Arial" w:hint="eastAsia"/>
                <w:kern w:val="0"/>
                <w:sz w:val="18"/>
                <w:szCs w:val="18"/>
                <w:lang w:val="fr-FR"/>
              </w:rPr>
              <w:t>:</w:t>
            </w:r>
            <w:r>
              <w:rPr>
                <w:rFonts w:ascii="Arial" w:hAnsi="Arial" w:hint="eastAsia"/>
                <w:kern w:val="0"/>
                <w:sz w:val="18"/>
                <w:szCs w:val="18"/>
                <w:lang w:val="fr-FR"/>
              </w:rPr>
              <w:t>密钥</w:t>
            </w:r>
            <w:r>
              <w:rPr>
                <w:rFonts w:ascii="Arial" w:hAnsi="Arial" w:hint="eastAsia"/>
                <w:kern w:val="0"/>
                <w:sz w:val="18"/>
                <w:szCs w:val="18"/>
                <w:lang w:val="fr-FR"/>
              </w:rPr>
              <w:t>)</w:t>
            </w:r>
          </w:p>
          <w:p w:rsidR="00D948BF" w:rsidRDefault="00D948BF" w:rsidP="007931A1">
            <w:pPr>
              <w:spacing w:line="240" w:lineRule="atLeast"/>
              <w:rPr>
                <w:rFonts w:ascii="Arial" w:hAnsi="Arial"/>
                <w:kern w:val="0"/>
                <w:sz w:val="18"/>
                <w:szCs w:val="18"/>
                <w:lang w:val="fr-FR"/>
              </w:rPr>
            </w:pPr>
            <w:r>
              <w:rPr>
                <w:rFonts w:ascii="Arial" w:hAnsi="Arial" w:hint="eastAsia"/>
                <w:kern w:val="0"/>
                <w:sz w:val="18"/>
                <w:szCs w:val="18"/>
                <w:lang w:val="fr-FR"/>
              </w:rPr>
              <w:t>手机帐号剥离国家码；</w:t>
            </w:r>
          </w:p>
          <w:p w:rsidR="00D948BF" w:rsidRDefault="00D948BF" w:rsidP="007931A1">
            <w:pPr>
              <w:spacing w:line="240" w:lineRule="atLeast"/>
              <w:rPr>
                <w:rFonts w:ascii="Arial" w:hAnsi="Arial"/>
                <w:kern w:val="0"/>
                <w:sz w:val="18"/>
                <w:szCs w:val="18"/>
                <w:lang w:val="fr-FR"/>
              </w:rPr>
            </w:pPr>
            <w:r>
              <w:rPr>
                <w:rFonts w:ascii="Arial" w:hAnsi="Arial" w:hint="eastAsia"/>
                <w:kern w:val="0"/>
                <w:sz w:val="18"/>
                <w:szCs w:val="18"/>
                <w:lang w:val="fr-FR"/>
              </w:rPr>
              <w:t>注</w:t>
            </w:r>
            <w:r>
              <w:rPr>
                <w:rFonts w:ascii="Arial" w:hAnsi="Arial" w:hint="eastAsia"/>
                <w:kern w:val="0"/>
                <w:sz w:val="18"/>
                <w:szCs w:val="18"/>
                <w:lang w:val="fr-FR"/>
              </w:rPr>
              <w:t>1</w:t>
            </w:r>
            <w:r>
              <w:rPr>
                <w:rFonts w:ascii="Arial" w:hAnsi="Arial" w:hint="eastAsia"/>
                <w:kern w:val="0"/>
                <w:sz w:val="18"/>
                <w:szCs w:val="18"/>
                <w:lang w:val="fr-FR"/>
              </w:rPr>
              <w:t>：如果</w:t>
            </w:r>
            <w:r>
              <w:rPr>
                <w:rFonts w:ascii="Arial" w:hAnsi="Arial" w:hint="eastAsia"/>
                <w:kern w:val="0"/>
                <w:sz w:val="18"/>
                <w:szCs w:val="18"/>
                <w:lang w:val="fr-FR"/>
              </w:rPr>
              <w:t>UP</w:t>
            </w:r>
            <w:r>
              <w:rPr>
                <w:rFonts w:ascii="Arial" w:hAnsi="Arial" w:hint="eastAsia"/>
                <w:kern w:val="0"/>
                <w:sz w:val="18"/>
                <w:szCs w:val="18"/>
                <w:lang w:val="fr-FR"/>
              </w:rPr>
              <w:t>有准确国家码（输入了国家或上报</w:t>
            </w:r>
            <w:r>
              <w:rPr>
                <w:rFonts w:ascii="Arial" w:hAnsi="Arial" w:hint="eastAsia"/>
                <w:kern w:val="0"/>
                <w:sz w:val="18"/>
                <w:szCs w:val="18"/>
                <w:lang w:val="fr-FR"/>
              </w:rPr>
              <w:t>PLMN</w:t>
            </w:r>
            <w:r>
              <w:rPr>
                <w:rFonts w:ascii="Arial" w:hAnsi="Arial" w:hint="eastAsia"/>
                <w:kern w:val="0"/>
                <w:sz w:val="18"/>
                <w:szCs w:val="18"/>
                <w:lang w:val="fr-FR"/>
              </w:rPr>
              <w:t>）手机帐号，则不传</w:t>
            </w:r>
            <w:r>
              <w:rPr>
                <w:rFonts w:ascii="Arial" w:hAnsi="Arial" w:hint="eastAsia"/>
                <w:kern w:val="0"/>
                <w:sz w:val="18"/>
                <w:szCs w:val="18"/>
                <w:lang w:val="fr-FR"/>
              </w:rPr>
              <w:t>phoneDigest</w:t>
            </w:r>
            <w:r>
              <w:rPr>
                <w:rFonts w:ascii="Arial" w:hAnsi="Arial" w:hint="eastAsia"/>
                <w:kern w:val="0"/>
                <w:sz w:val="18"/>
                <w:szCs w:val="18"/>
                <w:lang w:val="fr-FR"/>
              </w:rPr>
              <w:t>；</w:t>
            </w:r>
            <w:r>
              <w:rPr>
                <w:rFonts w:ascii="Arial" w:hAnsi="Arial" w:hint="eastAsia"/>
                <w:kern w:val="0"/>
                <w:sz w:val="18"/>
                <w:szCs w:val="18"/>
                <w:lang w:val="fr-FR"/>
              </w:rPr>
              <w:t>ID</w:t>
            </w:r>
            <w:r>
              <w:rPr>
                <w:rFonts w:ascii="Arial" w:hAnsi="Arial" w:hint="eastAsia"/>
                <w:kern w:val="0"/>
                <w:sz w:val="18"/>
                <w:szCs w:val="18"/>
                <w:lang w:val="fr-FR"/>
              </w:rPr>
              <w:t>中心只用</w:t>
            </w:r>
            <w:r>
              <w:rPr>
                <w:rFonts w:ascii="Arial" w:hAnsi="Arial" w:hint="eastAsia"/>
                <w:kern w:val="0"/>
                <w:sz w:val="18"/>
                <w:szCs w:val="18"/>
                <w:lang w:val="fr-FR"/>
              </w:rPr>
              <w:t>accountDigest</w:t>
            </w:r>
            <w:r>
              <w:rPr>
                <w:rFonts w:ascii="Arial" w:hAnsi="Arial" w:hint="eastAsia"/>
                <w:kern w:val="0"/>
                <w:sz w:val="18"/>
                <w:szCs w:val="18"/>
                <w:lang w:val="fr-FR"/>
              </w:rPr>
              <w:t>查。</w:t>
            </w:r>
          </w:p>
          <w:p w:rsidR="00D948BF" w:rsidRDefault="00D948BF" w:rsidP="007931A1">
            <w:pPr>
              <w:spacing w:line="240" w:lineRule="atLeast"/>
              <w:rPr>
                <w:rFonts w:ascii="Arial" w:hAnsi="Arial"/>
                <w:kern w:val="0"/>
                <w:sz w:val="18"/>
                <w:szCs w:val="18"/>
                <w:lang w:val="fr-FR"/>
              </w:rPr>
            </w:pPr>
            <w:r>
              <w:rPr>
                <w:rFonts w:ascii="Arial" w:hAnsi="Arial" w:hint="eastAsia"/>
                <w:kern w:val="0"/>
                <w:sz w:val="18"/>
                <w:szCs w:val="18"/>
                <w:lang w:val="fr-FR"/>
              </w:rPr>
              <w:t>注</w:t>
            </w:r>
            <w:r>
              <w:rPr>
                <w:rFonts w:ascii="Arial" w:hAnsi="Arial" w:hint="eastAsia"/>
                <w:kern w:val="0"/>
                <w:sz w:val="18"/>
                <w:szCs w:val="18"/>
                <w:lang w:val="fr-FR"/>
              </w:rPr>
              <w:t>2</w:t>
            </w:r>
            <w:r>
              <w:rPr>
                <w:rFonts w:ascii="Arial" w:hAnsi="Arial" w:hint="eastAsia"/>
                <w:kern w:val="0"/>
                <w:sz w:val="18"/>
                <w:szCs w:val="18"/>
                <w:lang w:val="fr-FR"/>
              </w:rPr>
              <w:t>：如果</w:t>
            </w:r>
            <w:r>
              <w:rPr>
                <w:rFonts w:ascii="Arial" w:hAnsi="Arial" w:hint="eastAsia"/>
                <w:kern w:val="0"/>
                <w:sz w:val="18"/>
                <w:szCs w:val="18"/>
                <w:lang w:val="fr-FR"/>
              </w:rPr>
              <w:t>UP</w:t>
            </w:r>
            <w:r>
              <w:rPr>
                <w:rFonts w:ascii="Arial" w:hAnsi="Arial" w:hint="eastAsia"/>
                <w:kern w:val="0"/>
                <w:sz w:val="18"/>
                <w:szCs w:val="18"/>
                <w:lang w:val="fr-FR"/>
              </w:rPr>
              <w:t>只有由</w:t>
            </w:r>
            <w:r>
              <w:rPr>
                <w:rFonts w:ascii="Arial" w:hAnsi="Arial" w:hint="eastAsia"/>
                <w:kern w:val="0"/>
                <w:sz w:val="18"/>
                <w:szCs w:val="18"/>
                <w:lang w:val="fr-FR"/>
              </w:rPr>
              <w:t>IP</w:t>
            </w:r>
            <w:r>
              <w:rPr>
                <w:rFonts w:ascii="Arial" w:hAnsi="Arial" w:hint="eastAsia"/>
                <w:kern w:val="0"/>
                <w:sz w:val="18"/>
                <w:szCs w:val="18"/>
                <w:lang w:val="fr-FR"/>
              </w:rPr>
              <w:t>获取的国家码</w:t>
            </w:r>
            <w:r>
              <w:rPr>
                <w:rFonts w:ascii="Arial" w:hAnsi="Arial" w:hint="eastAsia"/>
                <w:kern w:val="0"/>
                <w:sz w:val="18"/>
                <w:szCs w:val="18"/>
                <w:lang w:val="fr-FR"/>
              </w:rPr>
              <w:t>(</w:t>
            </w:r>
            <w:r>
              <w:rPr>
                <w:rFonts w:ascii="Arial" w:hAnsi="Arial" w:hint="eastAsia"/>
                <w:kern w:val="0"/>
                <w:sz w:val="18"/>
                <w:szCs w:val="18"/>
                <w:lang w:val="fr-FR"/>
              </w:rPr>
              <w:t>加到</w:t>
            </w:r>
            <w:r>
              <w:rPr>
                <w:rFonts w:ascii="Arial" w:hAnsi="Arial" w:hint="eastAsia"/>
                <w:kern w:val="0"/>
                <w:sz w:val="18"/>
                <w:szCs w:val="18"/>
                <w:lang w:val="fr-FR"/>
              </w:rPr>
              <w:t>accountDigest</w:t>
            </w:r>
            <w:r>
              <w:rPr>
                <w:rFonts w:ascii="Arial" w:hAnsi="Arial" w:hint="eastAsia"/>
                <w:kern w:val="0"/>
                <w:sz w:val="18"/>
                <w:szCs w:val="18"/>
                <w:lang w:val="fr-FR"/>
              </w:rPr>
              <w:t>中</w:t>
            </w:r>
            <w:r>
              <w:rPr>
                <w:rFonts w:ascii="Arial" w:hAnsi="Arial" w:hint="eastAsia"/>
                <w:kern w:val="0"/>
                <w:sz w:val="18"/>
                <w:szCs w:val="18"/>
                <w:lang w:val="fr-FR"/>
              </w:rPr>
              <w:t>)</w:t>
            </w:r>
            <w:r>
              <w:rPr>
                <w:rFonts w:ascii="Arial" w:hAnsi="Arial" w:hint="eastAsia"/>
                <w:kern w:val="0"/>
                <w:sz w:val="18"/>
                <w:szCs w:val="18"/>
                <w:lang w:val="fr-FR"/>
              </w:rPr>
              <w:t>，则传</w:t>
            </w:r>
            <w:r>
              <w:rPr>
                <w:rFonts w:ascii="Arial" w:hAnsi="Arial" w:hint="eastAsia"/>
                <w:kern w:val="0"/>
                <w:sz w:val="18"/>
                <w:szCs w:val="18"/>
                <w:lang w:val="fr-FR"/>
              </w:rPr>
              <w:t>phoneDigest</w:t>
            </w:r>
            <w:r>
              <w:rPr>
                <w:rFonts w:ascii="Arial" w:hAnsi="Arial" w:hint="eastAsia"/>
                <w:kern w:val="0"/>
                <w:sz w:val="18"/>
                <w:szCs w:val="18"/>
                <w:lang w:val="fr-FR"/>
              </w:rPr>
              <w:t>；</w:t>
            </w:r>
            <w:r>
              <w:rPr>
                <w:rFonts w:ascii="Arial" w:hAnsi="Arial" w:hint="eastAsia"/>
                <w:kern w:val="0"/>
                <w:sz w:val="18"/>
                <w:szCs w:val="18"/>
                <w:lang w:val="fr-FR"/>
              </w:rPr>
              <w:t>ID</w:t>
            </w:r>
            <w:r>
              <w:rPr>
                <w:rFonts w:ascii="Arial" w:hAnsi="Arial" w:hint="eastAsia"/>
                <w:kern w:val="0"/>
                <w:sz w:val="18"/>
                <w:szCs w:val="18"/>
                <w:lang w:val="fr-FR"/>
              </w:rPr>
              <w:t>中心根据</w:t>
            </w:r>
            <w:r>
              <w:rPr>
                <w:rFonts w:ascii="Arial" w:hAnsi="Arial" w:hint="eastAsia"/>
                <w:kern w:val="0"/>
                <w:sz w:val="18"/>
                <w:szCs w:val="18"/>
                <w:lang w:val="fr-FR"/>
              </w:rPr>
              <w:t>accountDigest</w:t>
            </w:r>
            <w:r>
              <w:rPr>
                <w:rFonts w:ascii="Arial" w:hAnsi="Arial" w:hint="eastAsia"/>
                <w:kern w:val="0"/>
                <w:sz w:val="18"/>
                <w:szCs w:val="18"/>
                <w:lang w:val="fr-FR"/>
              </w:rPr>
              <w:t>查不到时，再用</w:t>
            </w:r>
            <w:r>
              <w:rPr>
                <w:rFonts w:ascii="Arial" w:hAnsi="Arial" w:hint="eastAsia"/>
                <w:kern w:val="0"/>
                <w:sz w:val="18"/>
                <w:szCs w:val="18"/>
                <w:lang w:val="fr-FR"/>
              </w:rPr>
              <w:t>phoneDigest</w:t>
            </w:r>
            <w:r>
              <w:rPr>
                <w:rFonts w:ascii="Arial" w:hAnsi="Arial" w:hint="eastAsia"/>
                <w:kern w:val="0"/>
                <w:sz w:val="18"/>
                <w:szCs w:val="18"/>
                <w:lang w:val="fr-FR"/>
              </w:rPr>
              <w:t>查。</w:t>
            </w:r>
          </w:p>
        </w:tc>
      </w:tr>
      <w:tr w:rsidR="00C0427E" w:rsidRPr="00921F33" w:rsidTr="00EE775C">
        <w:trPr>
          <w:jc w:val="center"/>
        </w:trPr>
        <w:tc>
          <w:tcPr>
            <w:tcW w:w="1684" w:type="dxa"/>
          </w:tcPr>
          <w:p w:rsidR="00C0427E" w:rsidRDefault="00C0427E" w:rsidP="00EE775C">
            <w:pPr>
              <w:pStyle w:val="TAL"/>
              <w:rPr>
                <w:lang w:val="fr-FR" w:eastAsia="zh-CN"/>
              </w:rPr>
            </w:pPr>
            <w:r>
              <w:rPr>
                <w:lang w:val="fr-FR"/>
              </w:rPr>
              <w:t>isSHA512</w:t>
            </w:r>
          </w:p>
        </w:tc>
        <w:tc>
          <w:tcPr>
            <w:tcW w:w="731" w:type="dxa"/>
          </w:tcPr>
          <w:p w:rsidR="00C0427E" w:rsidRDefault="00C0427E" w:rsidP="00EE775C">
            <w:pPr>
              <w:spacing w:line="240" w:lineRule="atLeast"/>
              <w:rPr>
                <w:rFonts w:ascii="Arial" w:hAnsi="Arial"/>
                <w:kern w:val="0"/>
                <w:sz w:val="18"/>
                <w:szCs w:val="18"/>
                <w:lang w:val="fr-FR"/>
              </w:rPr>
            </w:pPr>
            <w:r>
              <w:rPr>
                <w:rFonts w:ascii="Arial" w:hAnsi="Arial" w:hint="eastAsia"/>
                <w:kern w:val="0"/>
                <w:sz w:val="18"/>
                <w:szCs w:val="18"/>
                <w:lang w:val="fr-FR"/>
              </w:rPr>
              <w:t>O</w:t>
            </w:r>
          </w:p>
        </w:tc>
        <w:tc>
          <w:tcPr>
            <w:tcW w:w="1091" w:type="dxa"/>
          </w:tcPr>
          <w:p w:rsidR="00C0427E" w:rsidRPr="00C8364D" w:rsidRDefault="00C0427E" w:rsidP="00EE775C">
            <w:pPr>
              <w:spacing w:line="240" w:lineRule="atLeast"/>
              <w:rPr>
                <w:rFonts w:ascii="Arial" w:hAnsi="Arial"/>
                <w:kern w:val="0"/>
                <w:sz w:val="18"/>
                <w:szCs w:val="18"/>
                <w:lang w:val="fr-FR" w:eastAsia="en-US"/>
              </w:rPr>
            </w:pPr>
            <w:r>
              <w:rPr>
                <w:rFonts w:ascii="Arial" w:hAnsi="Arial"/>
                <w:kern w:val="0"/>
                <w:sz w:val="18"/>
                <w:szCs w:val="18"/>
                <w:lang w:val="fr-FR"/>
              </w:rPr>
              <w:t>I</w:t>
            </w:r>
            <w:r>
              <w:rPr>
                <w:rFonts w:ascii="Arial" w:hAnsi="Arial" w:hint="eastAsia"/>
                <w:kern w:val="0"/>
                <w:sz w:val="18"/>
                <w:szCs w:val="18"/>
                <w:lang w:val="fr-FR"/>
              </w:rPr>
              <w:t>nt</w:t>
            </w:r>
          </w:p>
        </w:tc>
        <w:tc>
          <w:tcPr>
            <w:tcW w:w="992" w:type="dxa"/>
          </w:tcPr>
          <w:p w:rsidR="00C0427E" w:rsidRDefault="00C0427E" w:rsidP="00EE775C">
            <w:pPr>
              <w:spacing w:line="240" w:lineRule="atLeast"/>
              <w:rPr>
                <w:rFonts w:ascii="Arial" w:hAnsi="Arial"/>
                <w:kern w:val="0"/>
                <w:sz w:val="18"/>
                <w:szCs w:val="18"/>
                <w:lang w:val="fr-FR"/>
              </w:rPr>
            </w:pPr>
          </w:p>
        </w:tc>
        <w:tc>
          <w:tcPr>
            <w:tcW w:w="4298" w:type="dxa"/>
          </w:tcPr>
          <w:p w:rsidR="00C0427E" w:rsidRDefault="00C0427E" w:rsidP="007931A1">
            <w:pPr>
              <w:spacing w:line="240" w:lineRule="atLeast"/>
              <w:rPr>
                <w:rFonts w:ascii="Arial" w:hAnsi="Arial"/>
                <w:kern w:val="0"/>
                <w:sz w:val="18"/>
                <w:szCs w:val="18"/>
                <w:lang w:val="fr-FR"/>
              </w:rPr>
            </w:pPr>
            <w:r>
              <w:rPr>
                <w:rFonts w:ascii="宋体" w:hAnsi="宋体" w:hint="eastAsia"/>
                <w:sz w:val="18"/>
                <w:szCs w:val="18"/>
              </w:rPr>
              <w:t>是否</w:t>
            </w:r>
            <w:r>
              <w:rPr>
                <w:rFonts w:ascii="Arial" w:hAnsi="Arial" w:cs="Arial"/>
                <w:sz w:val="18"/>
                <w:szCs w:val="18"/>
                <w:lang w:val="fr-FR"/>
              </w:rPr>
              <w:t>SHA512</w:t>
            </w:r>
            <w:r>
              <w:rPr>
                <w:rFonts w:ascii="宋体" w:hAnsi="宋体" w:hint="eastAsia"/>
                <w:sz w:val="18"/>
                <w:szCs w:val="18"/>
              </w:rPr>
              <w:t>加密</w:t>
            </w:r>
            <w:r w:rsidRPr="00C0427E">
              <w:rPr>
                <w:rFonts w:ascii="宋体" w:hAnsi="宋体" w:hint="eastAsia"/>
                <w:sz w:val="18"/>
                <w:szCs w:val="18"/>
                <w:lang w:val="fr-FR"/>
              </w:rPr>
              <w:t xml:space="preserve"> 0</w:t>
            </w:r>
            <w:r>
              <w:rPr>
                <w:rFonts w:ascii="宋体" w:hAnsi="宋体" w:hint="eastAsia"/>
                <w:sz w:val="18"/>
                <w:szCs w:val="18"/>
              </w:rPr>
              <w:t>否</w:t>
            </w:r>
            <w:r w:rsidRPr="00C0427E">
              <w:rPr>
                <w:rFonts w:ascii="宋体" w:hAnsi="宋体" w:hint="eastAsia"/>
                <w:sz w:val="18"/>
                <w:szCs w:val="18"/>
                <w:lang w:val="fr-FR"/>
              </w:rPr>
              <w:t>(</w:t>
            </w:r>
            <w:r>
              <w:rPr>
                <w:rFonts w:ascii="宋体" w:hAnsi="宋体" w:hint="eastAsia"/>
                <w:sz w:val="18"/>
                <w:szCs w:val="18"/>
              </w:rPr>
              <w:t>缺省</w:t>
            </w:r>
            <w:r w:rsidRPr="00C0427E">
              <w:rPr>
                <w:rFonts w:ascii="宋体" w:hAnsi="宋体" w:hint="eastAsia"/>
                <w:sz w:val="18"/>
                <w:szCs w:val="18"/>
                <w:lang w:val="fr-FR"/>
              </w:rPr>
              <w:t>)</w:t>
            </w:r>
            <w:r>
              <w:rPr>
                <w:rFonts w:ascii="宋体" w:hAnsi="宋体" w:hint="eastAsia"/>
                <w:sz w:val="18"/>
                <w:szCs w:val="18"/>
                <w:lang w:val="fr-FR"/>
              </w:rPr>
              <w:t xml:space="preserve">  1是</w:t>
            </w:r>
          </w:p>
        </w:tc>
      </w:tr>
    </w:tbl>
    <w:p w:rsidR="003E329A" w:rsidRPr="005B1728" w:rsidRDefault="003E329A" w:rsidP="003E329A">
      <w:pPr>
        <w:ind w:firstLine="180"/>
        <w:rPr>
          <w:lang w:val="fr-FR"/>
        </w:rPr>
      </w:pPr>
    </w:p>
    <w:p w:rsidR="003E329A" w:rsidRDefault="003E329A" w:rsidP="00407B6C">
      <w:pPr>
        <w:pStyle w:val="41"/>
        <w:rPr>
          <w:lang w:val="fr-FR"/>
        </w:rPr>
      </w:pPr>
      <w:r>
        <w:rPr>
          <w:rFonts w:hint="eastAsia"/>
        </w:rPr>
        <w:t>返回值</w:t>
      </w:r>
    </w:p>
    <w:p w:rsidR="003E329A" w:rsidRDefault="003E329A" w:rsidP="003E329A">
      <w:pPr>
        <w:ind w:left="198"/>
      </w:pPr>
      <w:r>
        <w:rPr>
          <w:rFonts w:hint="eastAsia"/>
        </w:rPr>
        <w:t>成功返回</w:t>
      </w:r>
      <w:r>
        <w:rPr>
          <w:rFonts w:hint="eastAsia"/>
          <w:lang w:val="da-DK"/>
        </w:rPr>
        <w:t>GetUserId</w:t>
      </w:r>
      <w:r w:rsidRPr="003E329A">
        <w:rPr>
          <w:lang w:val="da-DK"/>
        </w:rPr>
        <w:t>FromCenter</w:t>
      </w:r>
      <w:r>
        <w:rPr>
          <w:rFonts w:hint="eastAsia"/>
          <w:lang w:val="da-DK"/>
        </w:rPr>
        <w:t>Rsp</w:t>
      </w:r>
      <w:r>
        <w:rPr>
          <w:rFonts w:hint="eastAsia"/>
          <w:lang w:val="fr-FR"/>
        </w:rPr>
        <w:t>，否则抛出异常</w:t>
      </w:r>
      <w:r>
        <w:rPr>
          <w:rFonts w:hint="eastAsia"/>
          <w:lang w:val="fr-FR"/>
        </w:rPr>
        <w:t>CException</w:t>
      </w:r>
      <w:r>
        <w:rPr>
          <w:rFonts w:hint="eastAsia"/>
          <w:lang w:val="fr-FR"/>
        </w:rPr>
        <w:t>。</w:t>
      </w:r>
      <w:r>
        <w:rPr>
          <w:rFonts w:hint="eastAsia"/>
        </w:rPr>
        <w:t>定义如下：</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2104"/>
        <w:gridCol w:w="900"/>
        <w:gridCol w:w="2681"/>
      </w:tblGrid>
      <w:tr w:rsidR="003E329A" w:rsidTr="00EE775C">
        <w:trPr>
          <w:jc w:val="center"/>
        </w:trPr>
        <w:tc>
          <w:tcPr>
            <w:tcW w:w="2378" w:type="dxa"/>
          </w:tcPr>
          <w:p w:rsidR="003E329A" w:rsidRDefault="003E329A" w:rsidP="00EE775C">
            <w:pPr>
              <w:pStyle w:val="TAH"/>
              <w:rPr>
                <w:rFonts w:ascii="Verdana" w:hAnsi="Verdana"/>
                <w:lang w:val="fr-FR" w:eastAsia="zh-CN"/>
              </w:rPr>
            </w:pPr>
            <w:r>
              <w:rPr>
                <w:rFonts w:ascii="Verdana" w:hAnsi="Verdana" w:hint="eastAsia"/>
                <w:lang w:val="fr-FR" w:eastAsia="zh-CN"/>
              </w:rPr>
              <w:lastRenderedPageBreak/>
              <w:t>参数名称</w:t>
            </w:r>
          </w:p>
        </w:tc>
        <w:tc>
          <w:tcPr>
            <w:tcW w:w="737" w:type="dxa"/>
          </w:tcPr>
          <w:p w:rsidR="003E329A" w:rsidRDefault="003E329A" w:rsidP="00EE775C">
            <w:pPr>
              <w:pStyle w:val="TAH"/>
              <w:rPr>
                <w:rFonts w:ascii="Verdana" w:hAnsi="Verdana"/>
                <w:lang w:val="fr-FR" w:eastAsia="zh-CN"/>
              </w:rPr>
            </w:pPr>
            <w:r>
              <w:rPr>
                <w:rFonts w:ascii="Verdana" w:hAnsi="Verdana" w:hint="eastAsia"/>
                <w:lang w:val="fr-FR" w:eastAsia="zh-CN"/>
              </w:rPr>
              <w:t>必须</w:t>
            </w:r>
          </w:p>
        </w:tc>
        <w:tc>
          <w:tcPr>
            <w:tcW w:w="2104" w:type="dxa"/>
          </w:tcPr>
          <w:p w:rsidR="003E329A" w:rsidRDefault="003E329A" w:rsidP="00EE775C">
            <w:pPr>
              <w:pStyle w:val="TAH"/>
              <w:rPr>
                <w:rFonts w:ascii="Verdana" w:hAnsi="Verdana"/>
                <w:lang w:val="fr-FR" w:eastAsia="zh-CN"/>
              </w:rPr>
            </w:pPr>
            <w:r>
              <w:rPr>
                <w:rFonts w:ascii="Verdana" w:hAnsi="Verdana" w:hint="eastAsia"/>
                <w:lang w:val="fr-FR" w:eastAsia="zh-CN"/>
              </w:rPr>
              <w:t>类型</w:t>
            </w:r>
          </w:p>
        </w:tc>
        <w:tc>
          <w:tcPr>
            <w:tcW w:w="900" w:type="dxa"/>
          </w:tcPr>
          <w:p w:rsidR="003E329A" w:rsidRDefault="003E329A" w:rsidP="00EE775C">
            <w:pPr>
              <w:pStyle w:val="TAH"/>
              <w:rPr>
                <w:rFonts w:ascii="Verdana" w:hAnsi="Verdana"/>
                <w:lang w:val="fr-FR" w:eastAsia="zh-CN"/>
              </w:rPr>
            </w:pPr>
            <w:r>
              <w:rPr>
                <w:rFonts w:ascii="Verdana" w:hAnsi="Verdana" w:hint="eastAsia"/>
                <w:lang w:val="fr-FR" w:eastAsia="zh-CN"/>
              </w:rPr>
              <w:t>长度</w:t>
            </w:r>
          </w:p>
        </w:tc>
        <w:tc>
          <w:tcPr>
            <w:tcW w:w="2681" w:type="dxa"/>
          </w:tcPr>
          <w:p w:rsidR="003E329A" w:rsidRDefault="003E329A" w:rsidP="00EE775C">
            <w:pPr>
              <w:pStyle w:val="TAH"/>
              <w:rPr>
                <w:rFonts w:ascii="Verdana" w:hAnsi="Verdana"/>
                <w:lang w:val="fr-FR" w:eastAsia="zh-CN"/>
              </w:rPr>
            </w:pPr>
            <w:r>
              <w:rPr>
                <w:rFonts w:ascii="Verdana" w:hAnsi="Verdana" w:hint="eastAsia"/>
                <w:lang w:val="fr-FR" w:eastAsia="zh-CN"/>
              </w:rPr>
              <w:t>描述信息</w:t>
            </w:r>
          </w:p>
        </w:tc>
      </w:tr>
      <w:tr w:rsidR="003E329A" w:rsidTr="00EE775C">
        <w:trPr>
          <w:jc w:val="center"/>
        </w:trPr>
        <w:tc>
          <w:tcPr>
            <w:tcW w:w="2378" w:type="dxa"/>
          </w:tcPr>
          <w:p w:rsidR="003E329A" w:rsidRPr="005041A8" w:rsidRDefault="003E329A" w:rsidP="00EE775C">
            <w:pPr>
              <w:pStyle w:val="TAL"/>
              <w:rPr>
                <w:lang w:val="fr-FR" w:eastAsia="zh-CN"/>
              </w:rPr>
            </w:pPr>
            <w:r w:rsidRPr="005041A8">
              <w:rPr>
                <w:rFonts w:hint="eastAsia"/>
                <w:lang w:val="fr-FR" w:eastAsia="zh-CN"/>
              </w:rPr>
              <w:t>v</w:t>
            </w:r>
            <w:r w:rsidRPr="005041A8">
              <w:rPr>
                <w:lang w:val="fr-FR" w:eastAsia="zh-CN"/>
              </w:rPr>
              <w:t>ersion</w:t>
            </w:r>
          </w:p>
        </w:tc>
        <w:tc>
          <w:tcPr>
            <w:tcW w:w="737" w:type="dxa"/>
          </w:tcPr>
          <w:p w:rsidR="003E329A" w:rsidRPr="005041A8" w:rsidRDefault="003E329A" w:rsidP="00EE775C">
            <w:pPr>
              <w:pStyle w:val="TAL"/>
              <w:rPr>
                <w:lang w:val="fr-FR" w:eastAsia="zh-CN"/>
              </w:rPr>
            </w:pPr>
            <w:r>
              <w:rPr>
                <w:rFonts w:hint="eastAsia"/>
                <w:lang w:val="fr-FR" w:eastAsia="zh-CN"/>
              </w:rPr>
              <w:t>M</w:t>
            </w:r>
          </w:p>
        </w:tc>
        <w:tc>
          <w:tcPr>
            <w:tcW w:w="2104" w:type="dxa"/>
          </w:tcPr>
          <w:p w:rsidR="003E329A" w:rsidRPr="005041A8" w:rsidRDefault="003E329A" w:rsidP="00EE775C">
            <w:pPr>
              <w:pStyle w:val="TAH"/>
              <w:jc w:val="both"/>
              <w:rPr>
                <w:b w:val="0"/>
                <w:lang w:val="fr-FR" w:eastAsia="zh-CN"/>
              </w:rPr>
            </w:pPr>
            <w:r>
              <w:rPr>
                <w:rFonts w:hint="eastAsia"/>
                <w:b w:val="0"/>
                <w:lang w:val="fr-FR" w:eastAsia="zh-CN"/>
              </w:rPr>
              <w:t>String</w:t>
            </w:r>
          </w:p>
        </w:tc>
        <w:tc>
          <w:tcPr>
            <w:tcW w:w="900" w:type="dxa"/>
          </w:tcPr>
          <w:p w:rsidR="003E329A" w:rsidRPr="005041A8" w:rsidRDefault="003E329A" w:rsidP="00EE775C">
            <w:pPr>
              <w:rPr>
                <w:rFonts w:ascii="Arial" w:hAnsi="Arial"/>
                <w:kern w:val="0"/>
                <w:sz w:val="18"/>
                <w:szCs w:val="18"/>
                <w:lang w:val="fr-FR"/>
              </w:rPr>
            </w:pPr>
            <w:r>
              <w:rPr>
                <w:rFonts w:ascii="Arial" w:hAnsi="Arial" w:hint="eastAsia"/>
                <w:kern w:val="0"/>
                <w:sz w:val="18"/>
                <w:szCs w:val="18"/>
                <w:lang w:val="fr-FR"/>
              </w:rPr>
              <w:t>5</w:t>
            </w:r>
          </w:p>
        </w:tc>
        <w:tc>
          <w:tcPr>
            <w:tcW w:w="2681" w:type="dxa"/>
          </w:tcPr>
          <w:p w:rsidR="003E329A" w:rsidRPr="005041A8" w:rsidRDefault="003E329A" w:rsidP="00EE775C">
            <w:pPr>
              <w:rPr>
                <w:rFonts w:ascii="Arial" w:hAnsi="Arial"/>
                <w:kern w:val="0"/>
                <w:sz w:val="18"/>
                <w:szCs w:val="18"/>
                <w:lang w:val="fr-FR"/>
              </w:rPr>
            </w:pPr>
            <w:r w:rsidRPr="005041A8">
              <w:rPr>
                <w:rFonts w:ascii="Arial" w:hAnsi="Arial" w:hint="eastAsia"/>
                <w:kern w:val="0"/>
                <w:sz w:val="18"/>
                <w:szCs w:val="18"/>
                <w:lang w:val="fr-FR"/>
              </w:rPr>
              <w:t>协议版本号</w:t>
            </w:r>
          </w:p>
        </w:tc>
      </w:tr>
      <w:tr w:rsidR="003E329A" w:rsidTr="00EE775C">
        <w:trPr>
          <w:jc w:val="center"/>
        </w:trPr>
        <w:tc>
          <w:tcPr>
            <w:tcW w:w="2378" w:type="dxa"/>
          </w:tcPr>
          <w:p w:rsidR="003E329A" w:rsidRPr="005041A8" w:rsidRDefault="003E329A" w:rsidP="00EE775C">
            <w:pPr>
              <w:pStyle w:val="TAL"/>
              <w:rPr>
                <w:lang w:val="fr-FR" w:eastAsia="zh-CN"/>
              </w:rPr>
            </w:pPr>
            <w:r>
              <w:rPr>
                <w:lang w:val="fr-FR" w:eastAsia="zh-CN"/>
              </w:rPr>
              <w:t>transactionID</w:t>
            </w:r>
          </w:p>
        </w:tc>
        <w:tc>
          <w:tcPr>
            <w:tcW w:w="737" w:type="dxa"/>
          </w:tcPr>
          <w:p w:rsidR="003E329A" w:rsidRPr="005041A8" w:rsidRDefault="003E329A" w:rsidP="00EE775C">
            <w:pPr>
              <w:pStyle w:val="TAL"/>
              <w:rPr>
                <w:lang w:val="fr-FR" w:eastAsia="zh-CN"/>
              </w:rPr>
            </w:pPr>
            <w:r>
              <w:rPr>
                <w:rFonts w:hint="eastAsia"/>
                <w:lang w:val="fr-FR" w:eastAsia="zh-CN"/>
              </w:rPr>
              <w:t>M</w:t>
            </w:r>
          </w:p>
        </w:tc>
        <w:tc>
          <w:tcPr>
            <w:tcW w:w="2104" w:type="dxa"/>
          </w:tcPr>
          <w:p w:rsidR="003E329A" w:rsidRPr="005041A8" w:rsidRDefault="003E329A" w:rsidP="00EE775C">
            <w:pPr>
              <w:pStyle w:val="TAH"/>
              <w:jc w:val="both"/>
              <w:rPr>
                <w:b w:val="0"/>
                <w:lang w:val="fr-FR" w:eastAsia="zh-CN"/>
              </w:rPr>
            </w:pPr>
            <w:r>
              <w:rPr>
                <w:rFonts w:hint="eastAsia"/>
                <w:b w:val="0"/>
                <w:lang w:val="fr-FR" w:eastAsia="zh-CN"/>
              </w:rPr>
              <w:t>String</w:t>
            </w:r>
          </w:p>
        </w:tc>
        <w:tc>
          <w:tcPr>
            <w:tcW w:w="900" w:type="dxa"/>
          </w:tcPr>
          <w:p w:rsidR="003E329A" w:rsidRPr="005041A8" w:rsidRDefault="003E329A" w:rsidP="00EE775C">
            <w:pPr>
              <w:rPr>
                <w:rFonts w:ascii="Arial" w:hAnsi="Arial"/>
                <w:kern w:val="0"/>
                <w:sz w:val="18"/>
                <w:szCs w:val="18"/>
                <w:lang w:val="fr-FR"/>
              </w:rPr>
            </w:pPr>
            <w:r w:rsidRPr="005041A8">
              <w:rPr>
                <w:rFonts w:ascii="Arial" w:hAnsi="Arial" w:hint="eastAsia"/>
                <w:kern w:val="0"/>
                <w:sz w:val="18"/>
                <w:szCs w:val="18"/>
                <w:lang w:val="fr-FR"/>
              </w:rPr>
              <w:t>40</w:t>
            </w:r>
          </w:p>
        </w:tc>
        <w:tc>
          <w:tcPr>
            <w:tcW w:w="2681" w:type="dxa"/>
          </w:tcPr>
          <w:p w:rsidR="003E329A" w:rsidRPr="005041A8" w:rsidRDefault="003E329A" w:rsidP="00EE775C">
            <w:pPr>
              <w:rPr>
                <w:rFonts w:ascii="Arial" w:hAnsi="Arial"/>
                <w:kern w:val="0"/>
                <w:sz w:val="18"/>
                <w:szCs w:val="18"/>
                <w:lang w:val="fr-FR"/>
              </w:rPr>
            </w:pPr>
            <w:r w:rsidRPr="005041A8">
              <w:rPr>
                <w:rFonts w:ascii="Arial" w:hAnsi="Arial" w:hint="eastAsia"/>
                <w:kern w:val="0"/>
                <w:sz w:val="18"/>
                <w:szCs w:val="18"/>
                <w:lang w:val="fr-FR"/>
              </w:rPr>
              <w:t>交易流水号</w:t>
            </w:r>
          </w:p>
        </w:tc>
      </w:tr>
      <w:tr w:rsidR="003E329A" w:rsidTr="00EE775C">
        <w:trPr>
          <w:jc w:val="center"/>
        </w:trPr>
        <w:tc>
          <w:tcPr>
            <w:tcW w:w="2378" w:type="dxa"/>
          </w:tcPr>
          <w:p w:rsidR="003E329A" w:rsidRPr="00C8364D" w:rsidRDefault="003E329A" w:rsidP="00EE775C">
            <w:pPr>
              <w:pStyle w:val="TAL"/>
              <w:rPr>
                <w:lang w:val="fr-FR" w:eastAsia="zh-CN"/>
              </w:rPr>
            </w:pPr>
            <w:r w:rsidRPr="00C8364D">
              <w:rPr>
                <w:rFonts w:hint="eastAsia"/>
                <w:lang w:val="fr-FR" w:eastAsia="zh-CN"/>
              </w:rPr>
              <w:t>traceFlag</w:t>
            </w:r>
          </w:p>
        </w:tc>
        <w:tc>
          <w:tcPr>
            <w:tcW w:w="737" w:type="dxa"/>
          </w:tcPr>
          <w:p w:rsidR="003E329A" w:rsidRPr="00C8364D" w:rsidRDefault="003E329A" w:rsidP="00EE775C">
            <w:pPr>
              <w:spacing w:line="240" w:lineRule="atLeast"/>
              <w:rPr>
                <w:rFonts w:ascii="Arial" w:hAnsi="Arial"/>
                <w:kern w:val="0"/>
                <w:sz w:val="18"/>
                <w:szCs w:val="18"/>
                <w:lang w:val="fr-FR"/>
              </w:rPr>
            </w:pPr>
            <w:r w:rsidRPr="00C8364D">
              <w:rPr>
                <w:rFonts w:ascii="Arial" w:hAnsi="Arial" w:hint="eastAsia"/>
                <w:kern w:val="0"/>
                <w:sz w:val="18"/>
                <w:szCs w:val="18"/>
                <w:lang w:val="fr-FR"/>
              </w:rPr>
              <w:t xml:space="preserve">O </w:t>
            </w:r>
          </w:p>
        </w:tc>
        <w:tc>
          <w:tcPr>
            <w:tcW w:w="2104" w:type="dxa"/>
          </w:tcPr>
          <w:p w:rsidR="003E329A" w:rsidRPr="00C8364D" w:rsidRDefault="003E329A" w:rsidP="00EE775C">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900" w:type="dxa"/>
          </w:tcPr>
          <w:p w:rsidR="003E329A" w:rsidRPr="00C8364D" w:rsidRDefault="003E329A" w:rsidP="00EE775C">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2681" w:type="dxa"/>
          </w:tcPr>
          <w:p w:rsidR="003E329A" w:rsidRPr="00C8364D" w:rsidRDefault="003E329A" w:rsidP="00EE775C">
            <w:pPr>
              <w:spacing w:line="240" w:lineRule="atLeast"/>
              <w:rPr>
                <w:rFonts w:ascii="Arial" w:hAnsi="Arial"/>
                <w:kern w:val="0"/>
                <w:sz w:val="18"/>
                <w:szCs w:val="18"/>
                <w:lang w:val="fr-FR"/>
              </w:rPr>
            </w:pPr>
            <w:r>
              <w:rPr>
                <w:rFonts w:ascii="Arial" w:hAnsi="Arial" w:hint="eastAsia"/>
                <w:kern w:val="0"/>
                <w:sz w:val="18"/>
                <w:szCs w:val="18"/>
                <w:lang w:val="fr-FR"/>
              </w:rPr>
              <w:t>跟踪标志</w:t>
            </w:r>
          </w:p>
        </w:tc>
      </w:tr>
      <w:tr w:rsidR="003E329A" w:rsidTr="00EE775C">
        <w:trPr>
          <w:jc w:val="center"/>
        </w:trPr>
        <w:tc>
          <w:tcPr>
            <w:tcW w:w="2378" w:type="dxa"/>
          </w:tcPr>
          <w:p w:rsidR="003E329A" w:rsidRPr="00C8364D" w:rsidRDefault="003E329A" w:rsidP="00EE775C">
            <w:pPr>
              <w:pStyle w:val="TAL"/>
              <w:rPr>
                <w:lang w:val="fr-FR" w:eastAsia="zh-CN"/>
              </w:rPr>
            </w:pPr>
            <w:r>
              <w:rPr>
                <w:rFonts w:hint="eastAsia"/>
                <w:lang w:val="fr-FR" w:eastAsia="zh-CN"/>
              </w:rPr>
              <w:t>userID</w:t>
            </w:r>
          </w:p>
        </w:tc>
        <w:tc>
          <w:tcPr>
            <w:tcW w:w="737" w:type="dxa"/>
          </w:tcPr>
          <w:p w:rsidR="003E329A" w:rsidRPr="00C8364D" w:rsidRDefault="003E329A" w:rsidP="00EE775C">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2104" w:type="dxa"/>
          </w:tcPr>
          <w:p w:rsidR="003E329A" w:rsidRDefault="005200E4" w:rsidP="00EE775C">
            <w:pPr>
              <w:spacing w:line="240" w:lineRule="atLeast"/>
              <w:rPr>
                <w:rFonts w:ascii="Arial" w:hAnsi="Arial"/>
                <w:kern w:val="0"/>
                <w:sz w:val="18"/>
                <w:szCs w:val="18"/>
                <w:lang w:val="fr-FR"/>
              </w:rPr>
            </w:pPr>
            <w:r>
              <w:rPr>
                <w:rFonts w:ascii="Arial" w:hAnsi="Arial" w:hint="eastAsia"/>
                <w:kern w:val="0"/>
                <w:sz w:val="18"/>
                <w:szCs w:val="18"/>
                <w:lang w:val="fr-FR"/>
              </w:rPr>
              <w:t>Bigint</w:t>
            </w:r>
          </w:p>
        </w:tc>
        <w:tc>
          <w:tcPr>
            <w:tcW w:w="900" w:type="dxa"/>
          </w:tcPr>
          <w:p w:rsidR="003E329A" w:rsidRDefault="003E329A" w:rsidP="00EE775C">
            <w:pPr>
              <w:spacing w:line="240" w:lineRule="atLeast"/>
              <w:rPr>
                <w:rFonts w:ascii="Arial" w:hAnsi="Arial"/>
                <w:kern w:val="0"/>
                <w:sz w:val="18"/>
                <w:szCs w:val="18"/>
                <w:lang w:val="fr-FR"/>
              </w:rPr>
            </w:pPr>
          </w:p>
        </w:tc>
        <w:tc>
          <w:tcPr>
            <w:tcW w:w="2681" w:type="dxa"/>
          </w:tcPr>
          <w:p w:rsidR="003E329A" w:rsidRDefault="003E329A" w:rsidP="00EE775C">
            <w:pPr>
              <w:spacing w:line="240" w:lineRule="atLeast"/>
              <w:rPr>
                <w:rFonts w:ascii="Arial" w:hAnsi="Arial"/>
                <w:kern w:val="0"/>
                <w:sz w:val="18"/>
                <w:szCs w:val="18"/>
                <w:lang w:val="fr-FR"/>
              </w:rPr>
            </w:pPr>
            <w:r>
              <w:rPr>
                <w:rFonts w:ascii="Arial" w:hAnsi="Arial" w:hint="eastAsia"/>
                <w:kern w:val="0"/>
                <w:sz w:val="18"/>
                <w:szCs w:val="18"/>
                <w:lang w:val="fr-FR"/>
              </w:rPr>
              <w:t>用户</w:t>
            </w:r>
            <w:r>
              <w:rPr>
                <w:rFonts w:ascii="Arial" w:hAnsi="Arial" w:hint="eastAsia"/>
                <w:kern w:val="0"/>
                <w:sz w:val="18"/>
                <w:szCs w:val="18"/>
                <w:lang w:val="fr-FR"/>
              </w:rPr>
              <w:t>ID</w:t>
            </w:r>
            <w:r>
              <w:rPr>
                <w:rFonts w:ascii="Arial" w:hAnsi="Arial" w:hint="eastAsia"/>
                <w:kern w:val="0"/>
                <w:sz w:val="18"/>
                <w:szCs w:val="18"/>
                <w:lang w:val="fr-FR"/>
              </w:rPr>
              <w:t>（内部）</w:t>
            </w:r>
          </w:p>
          <w:p w:rsidR="003E329A" w:rsidRDefault="003E329A" w:rsidP="00EE775C">
            <w:pPr>
              <w:spacing w:line="240" w:lineRule="atLeast"/>
              <w:rPr>
                <w:rFonts w:ascii="Arial" w:hAnsi="Arial"/>
                <w:kern w:val="0"/>
                <w:sz w:val="18"/>
                <w:szCs w:val="18"/>
                <w:lang w:val="fr-FR"/>
              </w:rPr>
            </w:pPr>
            <w:r>
              <w:rPr>
                <w:rFonts w:ascii="Arial" w:hAnsi="Arial" w:hint="eastAsia"/>
                <w:kern w:val="0"/>
                <w:sz w:val="18"/>
                <w:szCs w:val="18"/>
                <w:lang w:val="fr-FR"/>
              </w:rPr>
              <w:t>不存在</w:t>
            </w:r>
            <w:r w:rsidR="00FA01C6">
              <w:rPr>
                <w:rFonts w:ascii="Arial" w:hAnsi="Arial" w:hint="eastAsia"/>
                <w:kern w:val="0"/>
                <w:sz w:val="18"/>
                <w:szCs w:val="18"/>
                <w:lang w:val="fr-FR"/>
              </w:rPr>
              <w:t>或多条</w:t>
            </w:r>
            <w:r>
              <w:rPr>
                <w:rFonts w:ascii="Arial" w:hAnsi="Arial" w:hint="eastAsia"/>
                <w:kern w:val="0"/>
                <w:sz w:val="18"/>
                <w:szCs w:val="18"/>
                <w:lang w:val="fr-FR"/>
              </w:rPr>
              <w:t>时，返回</w:t>
            </w:r>
            <w:r>
              <w:rPr>
                <w:rFonts w:ascii="Arial" w:hAnsi="Arial" w:hint="eastAsia"/>
                <w:kern w:val="0"/>
                <w:sz w:val="18"/>
                <w:szCs w:val="18"/>
                <w:lang w:val="fr-FR"/>
              </w:rPr>
              <w:t>-1</w:t>
            </w:r>
            <w:r>
              <w:rPr>
                <w:rFonts w:ascii="Arial" w:hAnsi="Arial"/>
                <w:kern w:val="0"/>
                <w:sz w:val="18"/>
                <w:szCs w:val="18"/>
                <w:lang w:val="fr-FR"/>
              </w:rPr>
              <w:t> </w:t>
            </w:r>
            <w:r>
              <w:rPr>
                <w:rFonts w:ascii="Arial" w:hAnsi="Arial" w:hint="eastAsia"/>
                <w:kern w:val="0"/>
                <w:sz w:val="18"/>
                <w:szCs w:val="18"/>
                <w:lang w:val="fr-FR"/>
              </w:rPr>
              <w:t>;</w:t>
            </w:r>
          </w:p>
        </w:tc>
      </w:tr>
      <w:tr w:rsidR="003E329A" w:rsidTr="00EE775C">
        <w:trPr>
          <w:jc w:val="center"/>
        </w:trPr>
        <w:tc>
          <w:tcPr>
            <w:tcW w:w="2378" w:type="dxa"/>
          </w:tcPr>
          <w:p w:rsidR="003E329A" w:rsidRDefault="003E329A" w:rsidP="00EE775C">
            <w:pPr>
              <w:pStyle w:val="TAL"/>
              <w:rPr>
                <w:lang w:val="fr-FR" w:eastAsia="zh-CN"/>
              </w:rPr>
            </w:pPr>
            <w:r>
              <w:rPr>
                <w:rFonts w:hint="eastAsia"/>
                <w:lang w:val="fr-FR" w:eastAsia="zh-CN"/>
              </w:rPr>
              <w:t>siteID</w:t>
            </w:r>
          </w:p>
        </w:tc>
        <w:tc>
          <w:tcPr>
            <w:tcW w:w="737" w:type="dxa"/>
          </w:tcPr>
          <w:p w:rsidR="003E329A" w:rsidRDefault="003E329A" w:rsidP="00EE775C">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2104" w:type="dxa"/>
          </w:tcPr>
          <w:p w:rsidR="003E329A" w:rsidRDefault="005200E4" w:rsidP="00EE775C">
            <w:pPr>
              <w:spacing w:line="240" w:lineRule="atLeast"/>
              <w:rPr>
                <w:rFonts w:ascii="Arial" w:hAnsi="Arial"/>
                <w:kern w:val="0"/>
                <w:sz w:val="18"/>
                <w:szCs w:val="18"/>
                <w:lang w:val="fr-FR"/>
              </w:rPr>
            </w:pPr>
            <w:r>
              <w:rPr>
                <w:rFonts w:ascii="Arial" w:hAnsi="Arial"/>
                <w:kern w:val="0"/>
                <w:sz w:val="18"/>
                <w:szCs w:val="18"/>
                <w:lang w:val="fr-FR"/>
              </w:rPr>
              <w:t>Int</w:t>
            </w:r>
          </w:p>
        </w:tc>
        <w:tc>
          <w:tcPr>
            <w:tcW w:w="900" w:type="dxa"/>
          </w:tcPr>
          <w:p w:rsidR="003E329A" w:rsidRDefault="003E329A" w:rsidP="00EE775C">
            <w:pPr>
              <w:spacing w:line="240" w:lineRule="atLeast"/>
              <w:rPr>
                <w:rFonts w:ascii="Arial" w:hAnsi="Arial"/>
                <w:kern w:val="0"/>
                <w:sz w:val="18"/>
                <w:szCs w:val="18"/>
                <w:lang w:val="fr-FR"/>
              </w:rPr>
            </w:pPr>
          </w:p>
        </w:tc>
        <w:tc>
          <w:tcPr>
            <w:tcW w:w="2681" w:type="dxa"/>
          </w:tcPr>
          <w:p w:rsidR="003E329A" w:rsidRDefault="003E329A" w:rsidP="00EE775C">
            <w:pPr>
              <w:spacing w:line="240" w:lineRule="atLeast"/>
              <w:rPr>
                <w:rFonts w:ascii="Arial" w:hAnsi="Arial"/>
                <w:kern w:val="0"/>
                <w:sz w:val="18"/>
                <w:szCs w:val="18"/>
                <w:lang w:val="fr-FR"/>
              </w:rPr>
            </w:pPr>
            <w:r>
              <w:rPr>
                <w:rFonts w:ascii="Arial" w:hAnsi="Arial" w:hint="eastAsia"/>
                <w:kern w:val="0"/>
                <w:sz w:val="18"/>
                <w:szCs w:val="18"/>
                <w:lang w:val="fr-FR"/>
              </w:rPr>
              <w:t>归属站点</w:t>
            </w:r>
          </w:p>
          <w:p w:rsidR="003E329A" w:rsidRDefault="003E329A" w:rsidP="00EE775C">
            <w:pPr>
              <w:spacing w:line="240" w:lineRule="atLeast"/>
              <w:rPr>
                <w:rFonts w:ascii="Arial" w:hAnsi="Arial"/>
                <w:kern w:val="0"/>
                <w:sz w:val="18"/>
                <w:szCs w:val="18"/>
                <w:lang w:val="fr-FR"/>
              </w:rPr>
            </w:pPr>
            <w:r>
              <w:rPr>
                <w:rFonts w:ascii="Arial" w:hAnsi="Arial" w:hint="eastAsia"/>
                <w:kern w:val="0"/>
                <w:sz w:val="18"/>
                <w:szCs w:val="18"/>
                <w:lang w:val="fr-FR"/>
              </w:rPr>
              <w:t>不存在</w:t>
            </w:r>
            <w:r w:rsidR="00FA01C6">
              <w:rPr>
                <w:rFonts w:ascii="Arial" w:hAnsi="Arial" w:hint="eastAsia"/>
                <w:kern w:val="0"/>
                <w:sz w:val="18"/>
                <w:szCs w:val="18"/>
                <w:lang w:val="fr-FR"/>
              </w:rPr>
              <w:t>或多条</w:t>
            </w:r>
            <w:r>
              <w:rPr>
                <w:rFonts w:ascii="Arial" w:hAnsi="Arial" w:hint="eastAsia"/>
                <w:kern w:val="0"/>
                <w:sz w:val="18"/>
                <w:szCs w:val="18"/>
                <w:lang w:val="fr-FR"/>
              </w:rPr>
              <w:t>时，返回</w:t>
            </w:r>
            <w:r>
              <w:rPr>
                <w:rFonts w:ascii="Arial" w:hAnsi="Arial" w:hint="eastAsia"/>
                <w:kern w:val="0"/>
                <w:sz w:val="18"/>
                <w:szCs w:val="18"/>
                <w:lang w:val="fr-FR"/>
              </w:rPr>
              <w:t>-1</w:t>
            </w:r>
            <w:r>
              <w:rPr>
                <w:rFonts w:ascii="Arial" w:hAnsi="Arial"/>
                <w:kern w:val="0"/>
                <w:sz w:val="18"/>
                <w:szCs w:val="18"/>
                <w:lang w:val="fr-FR"/>
              </w:rPr>
              <w:t> </w:t>
            </w:r>
            <w:r>
              <w:rPr>
                <w:rFonts w:ascii="Arial" w:hAnsi="Arial" w:hint="eastAsia"/>
                <w:kern w:val="0"/>
                <w:sz w:val="18"/>
                <w:szCs w:val="18"/>
                <w:lang w:val="fr-FR"/>
              </w:rPr>
              <w:t>;</w:t>
            </w:r>
          </w:p>
        </w:tc>
      </w:tr>
      <w:tr w:rsidR="003E329A" w:rsidTr="00EE775C">
        <w:trPr>
          <w:jc w:val="center"/>
        </w:trPr>
        <w:tc>
          <w:tcPr>
            <w:tcW w:w="2378" w:type="dxa"/>
          </w:tcPr>
          <w:p w:rsidR="003E329A" w:rsidRDefault="003E329A" w:rsidP="00EE775C">
            <w:pPr>
              <w:pStyle w:val="TAL"/>
              <w:rPr>
                <w:lang w:val="fr-FR" w:eastAsia="zh-CN"/>
              </w:rPr>
            </w:pPr>
            <w:r>
              <w:rPr>
                <w:rFonts w:hint="eastAsia"/>
                <w:lang w:val="fr-FR" w:eastAsia="zh-CN"/>
              </w:rPr>
              <w:t>existAccountFlag</w:t>
            </w:r>
          </w:p>
        </w:tc>
        <w:tc>
          <w:tcPr>
            <w:tcW w:w="737" w:type="dxa"/>
          </w:tcPr>
          <w:p w:rsidR="003E329A" w:rsidRDefault="003E329A" w:rsidP="00EE775C">
            <w:pPr>
              <w:pStyle w:val="TAL"/>
              <w:rPr>
                <w:lang w:val="fr-FR" w:eastAsia="zh-CN"/>
              </w:rPr>
            </w:pPr>
            <w:r>
              <w:rPr>
                <w:rFonts w:hint="eastAsia"/>
                <w:lang w:val="fr-FR" w:eastAsia="zh-CN"/>
              </w:rPr>
              <w:t>M</w:t>
            </w:r>
          </w:p>
        </w:tc>
        <w:tc>
          <w:tcPr>
            <w:tcW w:w="2104" w:type="dxa"/>
          </w:tcPr>
          <w:p w:rsidR="003E329A" w:rsidRDefault="003E329A" w:rsidP="00EE775C">
            <w:pPr>
              <w:pStyle w:val="TAH"/>
              <w:jc w:val="both"/>
              <w:rPr>
                <w:b w:val="0"/>
                <w:lang w:val="fr-FR" w:eastAsia="zh-CN"/>
              </w:rPr>
            </w:pPr>
            <w:r>
              <w:rPr>
                <w:rFonts w:hint="eastAsia"/>
                <w:b w:val="0"/>
                <w:lang w:val="fr-FR" w:eastAsia="zh-CN"/>
              </w:rPr>
              <w:t>String</w:t>
            </w:r>
          </w:p>
        </w:tc>
        <w:tc>
          <w:tcPr>
            <w:tcW w:w="900" w:type="dxa"/>
          </w:tcPr>
          <w:p w:rsidR="003E329A" w:rsidRPr="005041A8" w:rsidRDefault="003E329A" w:rsidP="00EE775C">
            <w:pPr>
              <w:rPr>
                <w:rFonts w:ascii="Arial" w:hAnsi="Arial"/>
                <w:kern w:val="0"/>
                <w:sz w:val="18"/>
                <w:szCs w:val="18"/>
                <w:lang w:val="fr-FR"/>
              </w:rPr>
            </w:pPr>
            <w:r w:rsidRPr="005041A8">
              <w:rPr>
                <w:rFonts w:ascii="Arial" w:hAnsi="Arial" w:hint="eastAsia"/>
                <w:kern w:val="0"/>
                <w:sz w:val="18"/>
                <w:szCs w:val="18"/>
                <w:lang w:val="fr-FR"/>
              </w:rPr>
              <w:t>1</w:t>
            </w:r>
          </w:p>
        </w:tc>
        <w:tc>
          <w:tcPr>
            <w:tcW w:w="2681" w:type="dxa"/>
          </w:tcPr>
          <w:p w:rsidR="003E329A" w:rsidRPr="005041A8" w:rsidRDefault="003E329A" w:rsidP="00EE775C">
            <w:pPr>
              <w:rPr>
                <w:rFonts w:ascii="Arial" w:hAnsi="Arial"/>
                <w:kern w:val="0"/>
                <w:sz w:val="18"/>
                <w:szCs w:val="18"/>
                <w:lang w:val="fr-FR"/>
              </w:rPr>
            </w:pPr>
            <w:r w:rsidRPr="005041A8">
              <w:rPr>
                <w:rFonts w:ascii="Arial" w:hAnsi="Arial" w:hint="eastAsia"/>
                <w:kern w:val="0"/>
                <w:sz w:val="18"/>
                <w:szCs w:val="18"/>
                <w:lang w:val="fr-FR"/>
              </w:rPr>
              <w:t>账户是否存在</w:t>
            </w:r>
          </w:p>
          <w:p w:rsidR="003E329A" w:rsidRPr="005041A8" w:rsidRDefault="003E329A" w:rsidP="00EE775C">
            <w:pPr>
              <w:rPr>
                <w:rFonts w:ascii="Arial" w:hAnsi="Arial"/>
                <w:kern w:val="0"/>
                <w:sz w:val="18"/>
                <w:szCs w:val="18"/>
                <w:lang w:val="fr-FR"/>
              </w:rPr>
            </w:pPr>
            <w:r w:rsidRPr="005041A8">
              <w:rPr>
                <w:rFonts w:ascii="Arial" w:hAnsi="Arial" w:hint="eastAsia"/>
                <w:kern w:val="0"/>
                <w:sz w:val="18"/>
                <w:szCs w:val="18"/>
                <w:lang w:val="fr-FR"/>
              </w:rPr>
              <w:t>0</w:t>
            </w:r>
            <w:r w:rsidRPr="005041A8">
              <w:rPr>
                <w:rFonts w:ascii="Arial" w:hAnsi="Arial" w:hint="eastAsia"/>
                <w:kern w:val="0"/>
                <w:sz w:val="18"/>
                <w:szCs w:val="18"/>
                <w:lang w:val="fr-FR"/>
              </w:rPr>
              <w:t>不存在</w:t>
            </w:r>
          </w:p>
          <w:p w:rsidR="003E329A" w:rsidRDefault="003E329A" w:rsidP="00EE775C">
            <w:pPr>
              <w:rPr>
                <w:rFonts w:ascii="Arial" w:hAnsi="Arial"/>
                <w:kern w:val="0"/>
                <w:sz w:val="18"/>
                <w:szCs w:val="18"/>
                <w:lang w:val="fr-FR"/>
              </w:rPr>
            </w:pPr>
            <w:r w:rsidRPr="005041A8">
              <w:rPr>
                <w:rFonts w:ascii="Arial" w:hAnsi="Arial" w:hint="eastAsia"/>
                <w:kern w:val="0"/>
                <w:sz w:val="18"/>
                <w:szCs w:val="18"/>
                <w:lang w:val="fr-FR"/>
              </w:rPr>
              <w:t>1</w:t>
            </w:r>
            <w:r w:rsidRPr="005041A8">
              <w:rPr>
                <w:rFonts w:ascii="Arial" w:hAnsi="Arial" w:hint="eastAsia"/>
                <w:kern w:val="0"/>
                <w:sz w:val="18"/>
                <w:szCs w:val="18"/>
                <w:lang w:val="fr-FR"/>
              </w:rPr>
              <w:t>存在</w:t>
            </w:r>
          </w:p>
          <w:p w:rsidR="00B85918" w:rsidRPr="005041A8" w:rsidRDefault="00B85918" w:rsidP="00EE775C">
            <w:pPr>
              <w:rPr>
                <w:rFonts w:ascii="Arial" w:hAnsi="Arial"/>
                <w:kern w:val="0"/>
                <w:sz w:val="18"/>
                <w:szCs w:val="18"/>
                <w:lang w:val="fr-FR"/>
              </w:rPr>
            </w:pPr>
            <w:r>
              <w:rPr>
                <w:rFonts w:ascii="Arial" w:hAnsi="Arial" w:hint="eastAsia"/>
                <w:kern w:val="0"/>
                <w:sz w:val="18"/>
                <w:szCs w:val="18"/>
                <w:lang w:val="fr-FR"/>
              </w:rPr>
              <w:t xml:space="preserve">2 </w:t>
            </w:r>
            <w:r>
              <w:rPr>
                <w:rFonts w:ascii="Arial" w:hAnsi="Arial" w:hint="eastAsia"/>
                <w:kern w:val="0"/>
                <w:sz w:val="18"/>
                <w:szCs w:val="18"/>
                <w:lang w:val="fr-FR"/>
              </w:rPr>
              <w:t>存在多个</w:t>
            </w:r>
          </w:p>
        </w:tc>
      </w:tr>
      <w:tr w:rsidR="005A2B27" w:rsidTr="00EE775C">
        <w:trPr>
          <w:jc w:val="center"/>
        </w:trPr>
        <w:tc>
          <w:tcPr>
            <w:tcW w:w="2378" w:type="dxa"/>
          </w:tcPr>
          <w:p w:rsidR="005A2B27" w:rsidRDefault="005A2B27" w:rsidP="00EE775C">
            <w:pPr>
              <w:pStyle w:val="TAL"/>
              <w:rPr>
                <w:lang w:val="fr-FR" w:eastAsia="zh-CN"/>
              </w:rPr>
            </w:pPr>
            <w:r>
              <w:rPr>
                <w:rFonts w:hint="eastAsia"/>
                <w:lang w:val="fr-FR" w:eastAsia="zh-CN"/>
              </w:rPr>
              <w:t>cid</w:t>
            </w:r>
          </w:p>
        </w:tc>
        <w:tc>
          <w:tcPr>
            <w:tcW w:w="737" w:type="dxa"/>
          </w:tcPr>
          <w:p w:rsidR="005A2B27" w:rsidRDefault="005A2B27" w:rsidP="00EE775C">
            <w:pPr>
              <w:pStyle w:val="TAL"/>
              <w:rPr>
                <w:lang w:val="fr-FR" w:eastAsia="zh-CN"/>
              </w:rPr>
            </w:pPr>
            <w:r>
              <w:rPr>
                <w:rFonts w:hint="eastAsia"/>
                <w:lang w:val="fr-FR"/>
              </w:rPr>
              <w:t>O</w:t>
            </w:r>
          </w:p>
        </w:tc>
        <w:tc>
          <w:tcPr>
            <w:tcW w:w="2104" w:type="dxa"/>
          </w:tcPr>
          <w:p w:rsidR="005A2B27" w:rsidRDefault="005200E4" w:rsidP="00EE775C">
            <w:pPr>
              <w:pStyle w:val="TAH"/>
              <w:jc w:val="both"/>
              <w:rPr>
                <w:b w:val="0"/>
                <w:lang w:val="fr-FR" w:eastAsia="zh-CN"/>
              </w:rPr>
            </w:pPr>
            <w:r>
              <w:rPr>
                <w:rFonts w:hint="eastAsia"/>
                <w:lang w:val="fr-FR"/>
              </w:rPr>
              <w:t>Bigint</w:t>
            </w:r>
          </w:p>
        </w:tc>
        <w:tc>
          <w:tcPr>
            <w:tcW w:w="900" w:type="dxa"/>
          </w:tcPr>
          <w:p w:rsidR="005A2B27" w:rsidRPr="005041A8" w:rsidRDefault="005A2B27" w:rsidP="00EE775C">
            <w:pPr>
              <w:rPr>
                <w:rFonts w:ascii="Arial" w:hAnsi="Arial"/>
                <w:kern w:val="0"/>
                <w:sz w:val="18"/>
                <w:szCs w:val="18"/>
                <w:lang w:val="fr-FR"/>
              </w:rPr>
            </w:pPr>
          </w:p>
        </w:tc>
        <w:tc>
          <w:tcPr>
            <w:tcW w:w="2681" w:type="dxa"/>
          </w:tcPr>
          <w:p w:rsidR="005A2B27" w:rsidRPr="005041A8" w:rsidRDefault="005A2B27" w:rsidP="00EE775C">
            <w:pPr>
              <w:rPr>
                <w:rFonts w:ascii="Arial" w:hAnsi="Arial"/>
                <w:kern w:val="0"/>
                <w:sz w:val="18"/>
                <w:szCs w:val="18"/>
                <w:lang w:val="fr-FR"/>
              </w:rPr>
            </w:pPr>
            <w:r>
              <w:rPr>
                <w:rFonts w:ascii="Arial" w:hAnsi="Arial" w:hint="eastAsia"/>
                <w:kern w:val="0"/>
                <w:sz w:val="18"/>
                <w:szCs w:val="18"/>
                <w:lang w:val="fr-FR"/>
              </w:rPr>
              <w:t>通讯</w:t>
            </w:r>
            <w:r>
              <w:rPr>
                <w:rFonts w:ascii="Arial" w:hAnsi="Arial" w:hint="eastAsia"/>
                <w:kern w:val="0"/>
                <w:sz w:val="18"/>
                <w:szCs w:val="18"/>
                <w:lang w:val="fr-FR"/>
              </w:rPr>
              <w:t>ID</w:t>
            </w:r>
            <w:r>
              <w:rPr>
                <w:rFonts w:ascii="Arial" w:hAnsi="Arial" w:hint="eastAsia"/>
                <w:kern w:val="0"/>
                <w:sz w:val="18"/>
                <w:szCs w:val="18"/>
                <w:lang w:val="fr-FR"/>
              </w:rPr>
              <w:t>（如果帐号对应的</w:t>
            </w:r>
            <w:r>
              <w:rPr>
                <w:rFonts w:ascii="Arial" w:hAnsi="Arial" w:hint="eastAsia"/>
                <w:kern w:val="0"/>
                <w:sz w:val="18"/>
                <w:szCs w:val="18"/>
                <w:lang w:val="fr-FR"/>
              </w:rPr>
              <w:t>cid</w:t>
            </w:r>
            <w:r>
              <w:rPr>
                <w:rFonts w:ascii="Arial" w:hAnsi="Arial" w:hint="eastAsia"/>
                <w:kern w:val="0"/>
                <w:sz w:val="18"/>
                <w:szCs w:val="18"/>
                <w:lang w:val="fr-FR"/>
              </w:rPr>
              <w:t>已存在时返回</w:t>
            </w:r>
            <w:r>
              <w:rPr>
                <w:rFonts w:ascii="Arial" w:hAnsi="Arial" w:hint="eastAsia"/>
                <w:kern w:val="0"/>
                <w:sz w:val="18"/>
                <w:szCs w:val="18"/>
                <w:lang w:val="fr-FR"/>
              </w:rPr>
              <w:t>cid</w:t>
            </w:r>
            <w:r>
              <w:rPr>
                <w:rFonts w:ascii="Arial" w:hAnsi="Arial" w:hint="eastAsia"/>
                <w:kern w:val="0"/>
                <w:sz w:val="18"/>
                <w:szCs w:val="18"/>
                <w:lang w:val="fr-FR"/>
              </w:rPr>
              <w:t>值，否则返回</w:t>
            </w:r>
            <w:r>
              <w:rPr>
                <w:rFonts w:ascii="Arial" w:hAnsi="Arial" w:hint="eastAsia"/>
                <w:kern w:val="0"/>
                <w:sz w:val="18"/>
                <w:szCs w:val="18"/>
                <w:lang w:val="fr-FR"/>
              </w:rPr>
              <w:t>userID</w:t>
            </w:r>
            <w:r>
              <w:rPr>
                <w:rFonts w:ascii="Arial" w:hAnsi="Arial" w:hint="eastAsia"/>
                <w:kern w:val="0"/>
                <w:sz w:val="18"/>
                <w:szCs w:val="18"/>
                <w:lang w:val="fr-FR"/>
              </w:rPr>
              <w:t>值）</w:t>
            </w:r>
            <w:r>
              <w:rPr>
                <w:rFonts w:ascii="Arial" w:hAnsi="Arial" w:hint="eastAsia"/>
                <w:kern w:val="0"/>
                <w:sz w:val="18"/>
                <w:szCs w:val="18"/>
                <w:lang w:val="fr-FR"/>
              </w:rPr>
              <w:t>;</w:t>
            </w:r>
          </w:p>
        </w:tc>
      </w:tr>
    </w:tbl>
    <w:p w:rsidR="003E329A" w:rsidRDefault="003E329A" w:rsidP="003E329A">
      <w:pPr>
        <w:rPr>
          <w:lang w:val="da-DK"/>
        </w:rPr>
      </w:pPr>
    </w:p>
    <w:p w:rsidR="002872AF" w:rsidRDefault="002872AF" w:rsidP="002872AF">
      <w:pPr>
        <w:pStyle w:val="21"/>
        <w:numPr>
          <w:ilvl w:val="1"/>
          <w:numId w:val="1"/>
        </w:numPr>
        <w:rPr>
          <w:rStyle w:val="210"/>
        </w:rPr>
      </w:pPr>
      <w:bookmarkStart w:id="214" w:name="_Toc317101340"/>
      <w:r>
        <w:rPr>
          <w:rStyle w:val="210"/>
          <w:rFonts w:hint="eastAsia"/>
        </w:rPr>
        <w:t>setUserIdToCenter(UP</w:t>
      </w:r>
      <w:r>
        <w:rPr>
          <w:rStyle w:val="210"/>
          <w:rFonts w:hint="eastAsia"/>
        </w:rPr>
        <w:t>多站点互联</w:t>
      </w:r>
      <w:r>
        <w:rPr>
          <w:rStyle w:val="210"/>
          <w:rFonts w:hint="eastAsia"/>
        </w:rPr>
        <w:t>)</w:t>
      </w:r>
      <w:bookmarkEnd w:id="214"/>
    </w:p>
    <w:p w:rsidR="002872AF" w:rsidRDefault="003F1820" w:rsidP="00407B6C">
      <w:pPr>
        <w:pStyle w:val="31"/>
        <w:rPr>
          <w:rStyle w:val="210"/>
        </w:rPr>
      </w:pPr>
      <w:bookmarkStart w:id="215" w:name="_Toc317101341"/>
      <w:r>
        <w:rPr>
          <w:rStyle w:val="210"/>
          <w:rFonts w:hint="eastAsia"/>
        </w:rPr>
        <w:t>JSON</w:t>
      </w:r>
      <w:r>
        <w:rPr>
          <w:rStyle w:val="210"/>
          <w:rFonts w:hint="eastAsia"/>
        </w:rPr>
        <w:t>＋</w:t>
      </w:r>
      <w:r>
        <w:rPr>
          <w:rStyle w:val="210"/>
          <w:rFonts w:hint="eastAsia"/>
        </w:rPr>
        <w:t>SOAP</w:t>
      </w:r>
      <w:r>
        <w:rPr>
          <w:rStyle w:val="210"/>
          <w:rFonts w:hint="eastAsia"/>
        </w:rPr>
        <w:t>接口</w:t>
      </w:r>
      <w:bookmarkEnd w:id="215"/>
    </w:p>
    <w:p w:rsidR="002872AF" w:rsidRDefault="002872AF" w:rsidP="00407B6C">
      <w:pPr>
        <w:pStyle w:val="41"/>
      </w:pPr>
      <w:r>
        <w:rPr>
          <w:rFonts w:hint="eastAsia"/>
        </w:rPr>
        <w:t>描述</w:t>
      </w:r>
    </w:p>
    <w:p w:rsidR="002872AF" w:rsidRDefault="002872AF" w:rsidP="002872AF">
      <w:pPr>
        <w:ind w:firstLine="180"/>
        <w:rPr>
          <w:rFonts w:ascii="宋体" w:cs="宋体"/>
          <w:color w:val="000000"/>
          <w:kern w:val="0"/>
          <w:sz w:val="20"/>
          <w:szCs w:val="20"/>
        </w:rPr>
      </w:pPr>
      <w:r>
        <w:rPr>
          <w:rFonts w:ascii="宋体" w:cs="宋体" w:hint="eastAsia"/>
          <w:color w:val="000000"/>
          <w:kern w:val="0"/>
          <w:sz w:val="20"/>
          <w:szCs w:val="20"/>
        </w:rPr>
        <w:t>UP向Identity管理中心请求设置用户用户标识信息。</w:t>
      </w:r>
    </w:p>
    <w:p w:rsidR="00164C99" w:rsidRPr="00164C99" w:rsidRDefault="00164C99" w:rsidP="002872AF">
      <w:pPr>
        <w:ind w:firstLine="180"/>
      </w:pPr>
      <w:r>
        <w:rPr>
          <w:rFonts w:hint="eastAsia"/>
        </w:rPr>
        <w:t>UP</w:t>
      </w:r>
      <w:r>
        <w:rPr>
          <w:rFonts w:hint="eastAsia"/>
        </w:rPr>
        <w:t>内部使用，不对外开放。</w:t>
      </w:r>
    </w:p>
    <w:p w:rsidR="002872AF" w:rsidRDefault="002872AF" w:rsidP="00407B6C">
      <w:pPr>
        <w:pStyle w:val="41"/>
      </w:pPr>
      <w:r>
        <w:rPr>
          <w:rFonts w:hint="eastAsia"/>
        </w:rPr>
        <w:t>原型</w:t>
      </w:r>
    </w:p>
    <w:p w:rsidR="002872AF" w:rsidRPr="005D449C" w:rsidRDefault="002872AF" w:rsidP="002872AF">
      <w:pPr>
        <w:ind w:left="198"/>
        <w:jc w:val="left"/>
      </w:pPr>
      <w:r>
        <w:rPr>
          <w:rFonts w:hint="eastAsia"/>
          <w:lang w:val="da-DK"/>
        </w:rPr>
        <w:t>SetUserIdToCenterRsp</w:t>
      </w:r>
      <w:r w:rsidRPr="009A7E72">
        <w:rPr>
          <w:lang w:val="da-DK"/>
        </w:rPr>
        <w:t xml:space="preserve"> </w:t>
      </w:r>
      <w:r>
        <w:rPr>
          <w:rFonts w:hint="eastAsia"/>
          <w:lang w:val="da-DK"/>
        </w:rPr>
        <w:t xml:space="preserve"> setUserIdToCenter</w:t>
      </w:r>
      <w:r w:rsidRPr="009A7E72">
        <w:rPr>
          <w:lang w:val="da-DK"/>
        </w:rPr>
        <w:t>(</w:t>
      </w:r>
      <w:r>
        <w:rPr>
          <w:rFonts w:hint="eastAsia"/>
          <w:lang w:val="da-DK"/>
        </w:rPr>
        <w:t>SetUserIdToCenterReq setUserIdToCenterReq</w:t>
      </w:r>
      <w:r w:rsidRPr="009A7E72">
        <w:rPr>
          <w:lang w:val="da-DK"/>
        </w:rPr>
        <w:t>)</w:t>
      </w:r>
      <w:r w:rsidRPr="00CD7B14">
        <w:rPr>
          <w:rFonts w:hint="eastAsia"/>
        </w:rPr>
        <w:t xml:space="preserve"> </w:t>
      </w:r>
      <w:r w:rsidRPr="0062068B">
        <w:rPr>
          <w:rFonts w:hint="eastAsia"/>
        </w:rPr>
        <w:t xml:space="preserve">throws </w:t>
      </w:r>
      <w:r w:rsidRPr="005D449C">
        <w:rPr>
          <w:rFonts w:hint="eastAsia"/>
        </w:rPr>
        <w:t>CException</w:t>
      </w:r>
    </w:p>
    <w:p w:rsidR="002872AF" w:rsidRDefault="002872AF" w:rsidP="00407B6C">
      <w:pPr>
        <w:pStyle w:val="41"/>
      </w:pPr>
      <w:r>
        <w:rPr>
          <w:rFonts w:hint="eastAsia"/>
        </w:rPr>
        <w:t>输入参数</w:t>
      </w:r>
    </w:p>
    <w:p w:rsidR="002872AF" w:rsidRDefault="002872AF" w:rsidP="002872AF">
      <w:pPr>
        <w:ind w:left="198"/>
      </w:pPr>
      <w:r>
        <w:rPr>
          <w:rFonts w:hint="eastAsia"/>
          <w:lang w:val="da-DK"/>
        </w:rPr>
        <w:t>SetUserIdToCenterReq</w:t>
      </w:r>
      <w:r>
        <w:rPr>
          <w:rFonts w:hint="eastAsia"/>
          <w:lang w:val="da-DK"/>
        </w:rPr>
        <w:t>属性如下：</w:t>
      </w:r>
      <w:r>
        <w:tab/>
      </w:r>
    </w:p>
    <w:tbl>
      <w:tblPr>
        <w:tblW w:w="8796" w:type="dxa"/>
        <w:jc w:val="center"/>
        <w:tblInd w:w="2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84"/>
        <w:gridCol w:w="731"/>
        <w:gridCol w:w="1091"/>
        <w:gridCol w:w="992"/>
        <w:gridCol w:w="4298"/>
      </w:tblGrid>
      <w:tr w:rsidR="002872AF" w:rsidTr="005230A1">
        <w:trPr>
          <w:jc w:val="center"/>
        </w:trPr>
        <w:tc>
          <w:tcPr>
            <w:tcW w:w="1684" w:type="dxa"/>
            <w:shd w:val="clear" w:color="auto" w:fill="99CCFF"/>
          </w:tcPr>
          <w:p w:rsidR="002872AF" w:rsidRDefault="002872AF" w:rsidP="005230A1">
            <w:pPr>
              <w:pStyle w:val="TAH"/>
              <w:rPr>
                <w:rFonts w:ascii="Verdana" w:hAnsi="Verdana"/>
                <w:lang w:val="fr-FR" w:eastAsia="zh-CN"/>
              </w:rPr>
            </w:pPr>
            <w:r>
              <w:rPr>
                <w:rFonts w:ascii="Verdana" w:hAnsi="Verdana" w:hint="eastAsia"/>
                <w:lang w:val="fr-FR" w:eastAsia="zh-CN"/>
              </w:rPr>
              <w:lastRenderedPageBreak/>
              <w:t>参数名称</w:t>
            </w:r>
          </w:p>
        </w:tc>
        <w:tc>
          <w:tcPr>
            <w:tcW w:w="731" w:type="dxa"/>
            <w:shd w:val="clear" w:color="auto" w:fill="99CCFF"/>
          </w:tcPr>
          <w:p w:rsidR="002872AF" w:rsidRDefault="002872AF" w:rsidP="005230A1">
            <w:pPr>
              <w:pStyle w:val="TAH"/>
              <w:rPr>
                <w:rFonts w:ascii="Verdana" w:hAnsi="Verdana"/>
                <w:lang w:val="fr-FR" w:eastAsia="zh-CN"/>
              </w:rPr>
            </w:pPr>
            <w:r>
              <w:rPr>
                <w:rFonts w:ascii="Verdana" w:hAnsi="Verdana" w:hint="eastAsia"/>
                <w:lang w:val="fr-FR" w:eastAsia="zh-CN"/>
              </w:rPr>
              <w:t>可选</w:t>
            </w:r>
          </w:p>
        </w:tc>
        <w:tc>
          <w:tcPr>
            <w:tcW w:w="1091" w:type="dxa"/>
            <w:shd w:val="clear" w:color="auto" w:fill="99CCFF"/>
          </w:tcPr>
          <w:p w:rsidR="002872AF" w:rsidRDefault="002872AF" w:rsidP="005230A1">
            <w:pPr>
              <w:pStyle w:val="TAH"/>
              <w:rPr>
                <w:rFonts w:ascii="Verdana" w:hAnsi="Verdana"/>
                <w:lang w:val="fr-FR" w:eastAsia="zh-CN"/>
              </w:rPr>
            </w:pPr>
            <w:r>
              <w:rPr>
                <w:rFonts w:ascii="Verdana" w:hAnsi="Verdana" w:hint="eastAsia"/>
                <w:lang w:val="fr-FR" w:eastAsia="zh-CN"/>
              </w:rPr>
              <w:t>类型</w:t>
            </w:r>
          </w:p>
        </w:tc>
        <w:tc>
          <w:tcPr>
            <w:tcW w:w="992" w:type="dxa"/>
            <w:shd w:val="clear" w:color="auto" w:fill="99CCFF"/>
          </w:tcPr>
          <w:p w:rsidR="002872AF" w:rsidRDefault="002872AF" w:rsidP="005230A1">
            <w:pPr>
              <w:pStyle w:val="TAH"/>
              <w:rPr>
                <w:rFonts w:ascii="Verdana" w:hAnsi="Verdana"/>
                <w:lang w:val="fr-FR" w:eastAsia="zh-CN"/>
              </w:rPr>
            </w:pPr>
            <w:r>
              <w:rPr>
                <w:rFonts w:ascii="Verdana" w:hAnsi="Verdana" w:hint="eastAsia"/>
                <w:lang w:val="fr-FR" w:eastAsia="zh-CN"/>
              </w:rPr>
              <w:t>长度</w:t>
            </w:r>
            <w:r>
              <w:rPr>
                <w:rFonts w:ascii="Verdana" w:hAnsi="Verdana"/>
                <w:lang w:val="fr-FR" w:eastAsia="zh-CN"/>
              </w:rPr>
              <w:t xml:space="preserve"> (Byte)</w:t>
            </w:r>
          </w:p>
        </w:tc>
        <w:tc>
          <w:tcPr>
            <w:tcW w:w="4298" w:type="dxa"/>
            <w:shd w:val="clear" w:color="auto" w:fill="99CCFF"/>
          </w:tcPr>
          <w:p w:rsidR="002872AF" w:rsidRDefault="002872AF" w:rsidP="005230A1">
            <w:pPr>
              <w:pStyle w:val="TAH"/>
              <w:rPr>
                <w:rFonts w:ascii="Verdana" w:hAnsi="Verdana"/>
                <w:lang w:val="fr-FR" w:eastAsia="zh-CN"/>
              </w:rPr>
            </w:pPr>
            <w:r>
              <w:rPr>
                <w:rFonts w:ascii="Verdana" w:hAnsi="Verdana" w:hint="eastAsia"/>
                <w:lang w:val="fr-FR" w:eastAsia="zh-CN"/>
              </w:rPr>
              <w:t>描述信息</w:t>
            </w:r>
          </w:p>
        </w:tc>
      </w:tr>
      <w:tr w:rsidR="002872AF" w:rsidTr="005230A1">
        <w:trPr>
          <w:jc w:val="center"/>
        </w:trPr>
        <w:tc>
          <w:tcPr>
            <w:tcW w:w="1684" w:type="dxa"/>
          </w:tcPr>
          <w:p w:rsidR="002872AF" w:rsidRDefault="002872AF" w:rsidP="005230A1">
            <w:pPr>
              <w:pStyle w:val="TAL"/>
              <w:rPr>
                <w:rFonts w:ascii="宋体" w:hAnsi="宋体"/>
                <w:lang w:val="fr-FR" w:eastAsia="zh-CN"/>
              </w:rPr>
            </w:pPr>
            <w:r>
              <w:rPr>
                <w:lang w:eastAsia="zh-CN"/>
              </w:rPr>
              <w:t>V</w:t>
            </w:r>
            <w:r>
              <w:t>ersion</w:t>
            </w:r>
          </w:p>
        </w:tc>
        <w:tc>
          <w:tcPr>
            <w:tcW w:w="731" w:type="dxa"/>
          </w:tcPr>
          <w:p w:rsidR="002872AF" w:rsidRDefault="002872AF" w:rsidP="005230A1">
            <w:pPr>
              <w:pStyle w:val="TAL"/>
              <w:rPr>
                <w:rFonts w:ascii="宋体" w:hAnsi="宋体"/>
                <w:lang w:eastAsia="zh-CN"/>
              </w:rPr>
            </w:pPr>
            <w:r>
              <w:rPr>
                <w:rFonts w:hint="eastAsia"/>
                <w:lang w:val="fr-FR" w:eastAsia="zh-CN"/>
              </w:rPr>
              <w:t>M</w:t>
            </w:r>
          </w:p>
        </w:tc>
        <w:tc>
          <w:tcPr>
            <w:tcW w:w="1091" w:type="dxa"/>
          </w:tcPr>
          <w:p w:rsidR="002872AF" w:rsidRDefault="002872AF" w:rsidP="005230A1">
            <w:pPr>
              <w:pStyle w:val="TAH"/>
              <w:jc w:val="both"/>
              <w:rPr>
                <w:rFonts w:ascii="宋体" w:hAnsi="宋体"/>
                <w:b w:val="0"/>
                <w:lang w:val="fr-FR" w:eastAsia="zh-CN"/>
              </w:rPr>
            </w:pPr>
            <w:r>
              <w:rPr>
                <w:rFonts w:hint="eastAsia"/>
                <w:b w:val="0"/>
                <w:lang w:val="fr-FR" w:eastAsia="zh-CN"/>
              </w:rPr>
              <w:t>String</w:t>
            </w:r>
          </w:p>
        </w:tc>
        <w:tc>
          <w:tcPr>
            <w:tcW w:w="992" w:type="dxa"/>
          </w:tcPr>
          <w:p w:rsidR="002872AF" w:rsidRDefault="002872AF" w:rsidP="005230A1">
            <w:pPr>
              <w:rPr>
                <w:rFonts w:ascii="宋体" w:hAnsi="宋体"/>
                <w:lang w:val="fr-FR"/>
              </w:rPr>
            </w:pPr>
            <w:r>
              <w:rPr>
                <w:rFonts w:ascii="Arial" w:hAnsi="Arial" w:hint="eastAsia"/>
                <w:lang w:val="fr-FR"/>
              </w:rPr>
              <w:t>5</w:t>
            </w:r>
          </w:p>
        </w:tc>
        <w:tc>
          <w:tcPr>
            <w:tcW w:w="4298" w:type="dxa"/>
          </w:tcPr>
          <w:p w:rsidR="002872AF" w:rsidRDefault="002872AF" w:rsidP="005230A1">
            <w:pPr>
              <w:rPr>
                <w:rFonts w:ascii="Arial" w:hAnsi="Arial"/>
                <w:sz w:val="19"/>
                <w:szCs w:val="19"/>
                <w:lang w:val="en-GB"/>
              </w:rPr>
            </w:pPr>
            <w:r>
              <w:rPr>
                <w:rFonts w:ascii="Arial" w:hAnsi="Arial" w:hint="eastAsia"/>
                <w:sz w:val="19"/>
                <w:szCs w:val="19"/>
                <w:lang w:val="en-GB"/>
              </w:rPr>
              <w:t>协议版本号</w:t>
            </w:r>
          </w:p>
          <w:p w:rsidR="002872AF" w:rsidRPr="00C8364D" w:rsidRDefault="002872AF" w:rsidP="005230A1">
            <w:pPr>
              <w:rPr>
                <w:rFonts w:ascii="Arial" w:hAnsi="Arial"/>
                <w:sz w:val="19"/>
                <w:szCs w:val="19"/>
                <w:lang w:val="en-GB"/>
              </w:rPr>
            </w:pPr>
            <w:r>
              <w:rPr>
                <w:rFonts w:ascii="Arial" w:hAnsi="Arial" w:hint="eastAsia"/>
                <w:sz w:val="19"/>
                <w:szCs w:val="19"/>
                <w:lang w:val="en-GB"/>
              </w:rPr>
              <w:t>当前版本为：</w:t>
            </w:r>
            <w:r>
              <w:rPr>
                <w:rFonts w:ascii="Arial" w:hAnsi="Arial" w:hint="eastAsia"/>
                <w:sz w:val="19"/>
                <w:szCs w:val="19"/>
                <w:lang w:val="en-GB"/>
              </w:rPr>
              <w:t>01.01</w:t>
            </w:r>
          </w:p>
        </w:tc>
      </w:tr>
      <w:tr w:rsidR="002872AF" w:rsidTr="005230A1">
        <w:trPr>
          <w:jc w:val="center"/>
        </w:trPr>
        <w:tc>
          <w:tcPr>
            <w:tcW w:w="1684" w:type="dxa"/>
          </w:tcPr>
          <w:p w:rsidR="002872AF" w:rsidRDefault="002872AF" w:rsidP="005230A1">
            <w:pPr>
              <w:pStyle w:val="TAL"/>
              <w:rPr>
                <w:rFonts w:ascii="宋体" w:hAnsi="宋体"/>
                <w:lang w:val="fr-FR" w:eastAsia="zh-CN"/>
              </w:rPr>
            </w:pPr>
            <w:r>
              <w:rPr>
                <w:lang w:val="fr-FR"/>
              </w:rPr>
              <w:t>transactionID</w:t>
            </w:r>
          </w:p>
        </w:tc>
        <w:tc>
          <w:tcPr>
            <w:tcW w:w="731" w:type="dxa"/>
          </w:tcPr>
          <w:p w:rsidR="002872AF" w:rsidRDefault="002872AF" w:rsidP="005230A1">
            <w:pPr>
              <w:pStyle w:val="TAL"/>
              <w:rPr>
                <w:rFonts w:ascii="宋体" w:hAnsi="宋体"/>
                <w:lang w:eastAsia="zh-CN"/>
              </w:rPr>
            </w:pPr>
            <w:r>
              <w:rPr>
                <w:rFonts w:hint="eastAsia"/>
                <w:lang w:val="fr-FR" w:eastAsia="zh-CN"/>
              </w:rPr>
              <w:t>M</w:t>
            </w:r>
          </w:p>
        </w:tc>
        <w:tc>
          <w:tcPr>
            <w:tcW w:w="1091" w:type="dxa"/>
          </w:tcPr>
          <w:p w:rsidR="002872AF" w:rsidRDefault="002872AF" w:rsidP="005230A1">
            <w:pPr>
              <w:pStyle w:val="TAH"/>
              <w:jc w:val="both"/>
              <w:rPr>
                <w:rFonts w:ascii="宋体" w:hAnsi="宋体"/>
                <w:b w:val="0"/>
                <w:lang w:val="fr-FR" w:eastAsia="zh-CN"/>
              </w:rPr>
            </w:pPr>
            <w:r>
              <w:rPr>
                <w:rFonts w:hint="eastAsia"/>
                <w:b w:val="0"/>
                <w:lang w:val="fr-FR" w:eastAsia="zh-CN"/>
              </w:rPr>
              <w:t>String</w:t>
            </w:r>
          </w:p>
        </w:tc>
        <w:tc>
          <w:tcPr>
            <w:tcW w:w="992" w:type="dxa"/>
          </w:tcPr>
          <w:p w:rsidR="002872AF" w:rsidRDefault="002872AF" w:rsidP="005230A1">
            <w:pPr>
              <w:rPr>
                <w:rFonts w:ascii="宋体" w:hAnsi="宋体"/>
                <w:lang w:val="fr-FR"/>
              </w:rPr>
            </w:pPr>
            <w:r>
              <w:rPr>
                <w:rFonts w:ascii="Arial" w:hAnsi="Arial" w:hint="eastAsia"/>
                <w:lang w:val="fr-FR"/>
              </w:rPr>
              <w:t>40</w:t>
            </w:r>
          </w:p>
        </w:tc>
        <w:tc>
          <w:tcPr>
            <w:tcW w:w="4298" w:type="dxa"/>
          </w:tcPr>
          <w:p w:rsidR="002872AF" w:rsidRDefault="002872AF" w:rsidP="005230A1">
            <w:pPr>
              <w:rPr>
                <w:rFonts w:ascii="宋体" w:hAnsi="宋体"/>
                <w:sz w:val="19"/>
                <w:szCs w:val="19"/>
                <w:lang w:val="en-GB"/>
              </w:rPr>
            </w:pPr>
            <w:r>
              <w:rPr>
                <w:rFonts w:ascii="Arial" w:hAnsi="Arial" w:hint="eastAsia"/>
                <w:sz w:val="19"/>
                <w:szCs w:val="19"/>
                <w:lang w:val="en-GB"/>
              </w:rPr>
              <w:t>交易流水号</w:t>
            </w:r>
          </w:p>
        </w:tc>
      </w:tr>
      <w:tr w:rsidR="002872AF" w:rsidTr="005230A1">
        <w:trPr>
          <w:jc w:val="center"/>
        </w:trPr>
        <w:tc>
          <w:tcPr>
            <w:tcW w:w="1684" w:type="dxa"/>
          </w:tcPr>
          <w:p w:rsidR="002872AF" w:rsidRPr="00C8364D" w:rsidRDefault="002872AF" w:rsidP="005230A1">
            <w:pPr>
              <w:pStyle w:val="TAL"/>
              <w:rPr>
                <w:lang w:val="fr-FR"/>
              </w:rPr>
            </w:pPr>
            <w:r w:rsidRPr="00C8364D">
              <w:rPr>
                <w:rFonts w:hint="eastAsia"/>
                <w:lang w:val="fr-FR"/>
              </w:rPr>
              <w:t>traceFlag</w:t>
            </w:r>
          </w:p>
        </w:tc>
        <w:tc>
          <w:tcPr>
            <w:tcW w:w="731" w:type="dxa"/>
          </w:tcPr>
          <w:p w:rsidR="002872AF" w:rsidRPr="00C8364D" w:rsidRDefault="002872AF" w:rsidP="005230A1">
            <w:pPr>
              <w:spacing w:line="240" w:lineRule="atLeast"/>
              <w:rPr>
                <w:rFonts w:ascii="Arial" w:hAnsi="Arial"/>
                <w:kern w:val="0"/>
                <w:sz w:val="18"/>
                <w:szCs w:val="18"/>
                <w:lang w:val="fr-FR" w:eastAsia="en-US"/>
              </w:rPr>
            </w:pPr>
            <w:r w:rsidRPr="00C8364D">
              <w:rPr>
                <w:rFonts w:ascii="Arial" w:hAnsi="Arial" w:hint="eastAsia"/>
                <w:kern w:val="0"/>
                <w:sz w:val="18"/>
                <w:szCs w:val="18"/>
                <w:lang w:val="fr-FR" w:eastAsia="en-US"/>
              </w:rPr>
              <w:t xml:space="preserve">O </w:t>
            </w:r>
          </w:p>
        </w:tc>
        <w:tc>
          <w:tcPr>
            <w:tcW w:w="1091" w:type="dxa"/>
          </w:tcPr>
          <w:p w:rsidR="002872AF" w:rsidRPr="00C8364D" w:rsidRDefault="002872AF" w:rsidP="005230A1">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992" w:type="dxa"/>
          </w:tcPr>
          <w:p w:rsidR="002872AF" w:rsidRPr="00C8364D" w:rsidRDefault="002872AF" w:rsidP="005230A1">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4298" w:type="dxa"/>
          </w:tcPr>
          <w:p w:rsidR="002872AF" w:rsidRDefault="002872AF" w:rsidP="005230A1">
            <w:pPr>
              <w:spacing w:line="240" w:lineRule="atLeast"/>
              <w:rPr>
                <w:rFonts w:ascii="Arial" w:hAnsi="Arial"/>
                <w:kern w:val="0"/>
                <w:sz w:val="18"/>
                <w:szCs w:val="18"/>
                <w:lang w:val="fr-FR"/>
              </w:rPr>
            </w:pPr>
            <w:r>
              <w:rPr>
                <w:rFonts w:ascii="Arial" w:hAnsi="Arial" w:hint="eastAsia"/>
                <w:kern w:val="0"/>
                <w:sz w:val="18"/>
                <w:szCs w:val="18"/>
                <w:lang w:val="fr-FR"/>
              </w:rPr>
              <w:t>跟踪标志</w:t>
            </w:r>
          </w:p>
          <w:p w:rsidR="002872AF" w:rsidRPr="00C8364D" w:rsidRDefault="002872AF" w:rsidP="005230A1">
            <w:pPr>
              <w:spacing w:line="240" w:lineRule="atLeast"/>
              <w:rPr>
                <w:rFonts w:ascii="Arial" w:hAnsi="Arial"/>
                <w:kern w:val="0"/>
                <w:sz w:val="18"/>
                <w:szCs w:val="18"/>
                <w:lang w:val="fr-FR"/>
              </w:rPr>
            </w:pPr>
            <w:r>
              <w:rPr>
                <w:rFonts w:ascii="Arial" w:hAnsi="Arial" w:hint="eastAsia"/>
                <w:kern w:val="0"/>
                <w:sz w:val="18"/>
                <w:szCs w:val="18"/>
                <w:lang w:val="fr-FR"/>
              </w:rPr>
              <w:t>0</w:t>
            </w:r>
            <w:r>
              <w:rPr>
                <w:rFonts w:ascii="Arial" w:hAnsi="Arial" w:hint="eastAsia"/>
                <w:kern w:val="0"/>
                <w:sz w:val="18"/>
                <w:szCs w:val="18"/>
                <w:lang w:val="fr-FR"/>
              </w:rPr>
              <w:t>不启动跟踪</w:t>
            </w:r>
            <w:r>
              <w:rPr>
                <w:rFonts w:ascii="Arial" w:hAnsi="Arial" w:hint="eastAsia"/>
                <w:kern w:val="0"/>
                <w:sz w:val="18"/>
                <w:szCs w:val="18"/>
                <w:lang w:val="fr-FR"/>
              </w:rPr>
              <w:t xml:space="preserve">  1</w:t>
            </w:r>
            <w:r>
              <w:rPr>
                <w:rFonts w:ascii="Arial" w:hAnsi="Arial" w:hint="eastAsia"/>
                <w:kern w:val="0"/>
                <w:sz w:val="18"/>
                <w:szCs w:val="18"/>
                <w:lang w:val="fr-FR"/>
              </w:rPr>
              <w:t>启动跟踪</w:t>
            </w:r>
          </w:p>
        </w:tc>
      </w:tr>
      <w:tr w:rsidR="002872AF" w:rsidTr="005230A1">
        <w:trPr>
          <w:jc w:val="center"/>
        </w:trPr>
        <w:tc>
          <w:tcPr>
            <w:tcW w:w="1684" w:type="dxa"/>
          </w:tcPr>
          <w:p w:rsidR="002872AF" w:rsidRDefault="002872AF" w:rsidP="005230A1">
            <w:pPr>
              <w:pStyle w:val="TAL"/>
              <w:rPr>
                <w:lang w:val="fr-FR" w:eastAsia="zh-CN"/>
              </w:rPr>
            </w:pPr>
            <w:r>
              <w:rPr>
                <w:rFonts w:hint="eastAsia"/>
                <w:lang w:val="fr-FR" w:eastAsia="zh-CN"/>
              </w:rPr>
              <w:t>accountType</w:t>
            </w:r>
          </w:p>
        </w:tc>
        <w:tc>
          <w:tcPr>
            <w:tcW w:w="731" w:type="dxa"/>
          </w:tcPr>
          <w:p w:rsidR="002872AF" w:rsidRPr="00C8364D" w:rsidRDefault="002872AF" w:rsidP="005230A1">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1091" w:type="dxa"/>
          </w:tcPr>
          <w:p w:rsidR="002872AF" w:rsidRPr="00C8364D" w:rsidRDefault="005200E4" w:rsidP="005230A1">
            <w:pPr>
              <w:spacing w:line="240" w:lineRule="atLeast"/>
              <w:rPr>
                <w:rFonts w:ascii="Arial" w:hAnsi="Arial"/>
                <w:kern w:val="0"/>
                <w:sz w:val="18"/>
                <w:szCs w:val="18"/>
                <w:lang w:val="fr-FR"/>
              </w:rPr>
            </w:pPr>
            <w:r>
              <w:rPr>
                <w:rFonts w:ascii="Arial" w:hAnsi="Arial"/>
                <w:kern w:val="0"/>
                <w:sz w:val="18"/>
                <w:szCs w:val="18"/>
                <w:lang w:val="fr-FR"/>
              </w:rPr>
              <w:t>Int</w:t>
            </w:r>
          </w:p>
        </w:tc>
        <w:tc>
          <w:tcPr>
            <w:tcW w:w="992" w:type="dxa"/>
          </w:tcPr>
          <w:p w:rsidR="002872AF" w:rsidRPr="00C8364D" w:rsidRDefault="002872AF" w:rsidP="005230A1">
            <w:pPr>
              <w:spacing w:line="240" w:lineRule="atLeast"/>
              <w:rPr>
                <w:rFonts w:ascii="Arial" w:hAnsi="Arial"/>
                <w:kern w:val="0"/>
                <w:sz w:val="18"/>
                <w:szCs w:val="18"/>
                <w:lang w:val="fr-FR"/>
              </w:rPr>
            </w:pPr>
          </w:p>
        </w:tc>
        <w:tc>
          <w:tcPr>
            <w:tcW w:w="4298" w:type="dxa"/>
          </w:tcPr>
          <w:p w:rsidR="002872AF" w:rsidRDefault="002872AF" w:rsidP="005230A1">
            <w:pPr>
              <w:spacing w:line="240" w:lineRule="atLeast"/>
              <w:rPr>
                <w:rFonts w:ascii="Arial" w:hAnsi="Arial"/>
                <w:kern w:val="0"/>
                <w:sz w:val="18"/>
                <w:szCs w:val="18"/>
                <w:lang w:val="fr-FR"/>
              </w:rPr>
            </w:pPr>
            <w:r>
              <w:rPr>
                <w:rFonts w:ascii="Arial" w:hAnsi="Arial" w:hint="eastAsia"/>
                <w:kern w:val="0"/>
                <w:sz w:val="18"/>
                <w:szCs w:val="18"/>
                <w:lang w:val="fr-FR"/>
              </w:rPr>
              <w:t>帐户类型</w:t>
            </w:r>
          </w:p>
        </w:tc>
      </w:tr>
      <w:tr w:rsidR="002872AF" w:rsidTr="005230A1">
        <w:trPr>
          <w:jc w:val="center"/>
        </w:trPr>
        <w:tc>
          <w:tcPr>
            <w:tcW w:w="1684" w:type="dxa"/>
          </w:tcPr>
          <w:p w:rsidR="002872AF" w:rsidRPr="00C8364D" w:rsidRDefault="002872AF" w:rsidP="005230A1">
            <w:pPr>
              <w:pStyle w:val="TAL"/>
              <w:rPr>
                <w:lang w:val="fr-FR"/>
              </w:rPr>
            </w:pPr>
            <w:r>
              <w:rPr>
                <w:rFonts w:hint="eastAsia"/>
                <w:lang w:val="fr-FR" w:eastAsia="zh-CN"/>
              </w:rPr>
              <w:t>userAccount</w:t>
            </w:r>
          </w:p>
        </w:tc>
        <w:tc>
          <w:tcPr>
            <w:tcW w:w="731" w:type="dxa"/>
          </w:tcPr>
          <w:p w:rsidR="002872AF" w:rsidRPr="00C8364D" w:rsidRDefault="002872AF" w:rsidP="005230A1">
            <w:pPr>
              <w:spacing w:line="240" w:lineRule="atLeast"/>
              <w:rPr>
                <w:rFonts w:ascii="Arial" w:hAnsi="Arial"/>
                <w:kern w:val="0"/>
                <w:sz w:val="18"/>
                <w:szCs w:val="18"/>
                <w:lang w:val="fr-FR" w:eastAsia="en-US"/>
              </w:rPr>
            </w:pPr>
            <w:r w:rsidRPr="00C8364D">
              <w:rPr>
                <w:rFonts w:ascii="Arial" w:hAnsi="Arial" w:hint="eastAsia"/>
                <w:kern w:val="0"/>
                <w:sz w:val="18"/>
                <w:szCs w:val="18"/>
                <w:lang w:val="fr-FR" w:eastAsia="en-US"/>
              </w:rPr>
              <w:t>M</w:t>
            </w:r>
          </w:p>
        </w:tc>
        <w:tc>
          <w:tcPr>
            <w:tcW w:w="1091" w:type="dxa"/>
          </w:tcPr>
          <w:p w:rsidR="002872AF" w:rsidRPr="00C8364D" w:rsidRDefault="002872AF" w:rsidP="005230A1">
            <w:pPr>
              <w:spacing w:line="240" w:lineRule="atLeast"/>
              <w:rPr>
                <w:rFonts w:ascii="Arial" w:hAnsi="Arial"/>
                <w:kern w:val="0"/>
                <w:sz w:val="18"/>
                <w:szCs w:val="18"/>
                <w:lang w:val="fr-FR" w:eastAsia="en-US"/>
              </w:rPr>
            </w:pPr>
            <w:r w:rsidRPr="00C8364D">
              <w:rPr>
                <w:rFonts w:ascii="Arial" w:hAnsi="Arial" w:hint="eastAsia"/>
                <w:kern w:val="0"/>
                <w:sz w:val="18"/>
                <w:szCs w:val="18"/>
                <w:lang w:val="fr-FR" w:eastAsia="en-US"/>
              </w:rPr>
              <w:t>String</w:t>
            </w:r>
          </w:p>
        </w:tc>
        <w:tc>
          <w:tcPr>
            <w:tcW w:w="992" w:type="dxa"/>
          </w:tcPr>
          <w:p w:rsidR="002872AF" w:rsidRPr="00C8364D" w:rsidRDefault="002872AF" w:rsidP="005230A1">
            <w:pPr>
              <w:spacing w:line="240" w:lineRule="atLeast"/>
              <w:rPr>
                <w:rFonts w:ascii="Arial" w:hAnsi="Arial"/>
                <w:kern w:val="0"/>
                <w:sz w:val="18"/>
                <w:szCs w:val="18"/>
                <w:lang w:val="fr-FR"/>
              </w:rPr>
            </w:pPr>
            <w:r>
              <w:rPr>
                <w:rFonts w:ascii="Arial" w:hAnsi="Arial" w:hint="eastAsia"/>
                <w:kern w:val="0"/>
                <w:sz w:val="18"/>
                <w:szCs w:val="18"/>
                <w:lang w:val="fr-FR"/>
              </w:rPr>
              <w:t>255</w:t>
            </w:r>
          </w:p>
        </w:tc>
        <w:tc>
          <w:tcPr>
            <w:tcW w:w="4298" w:type="dxa"/>
          </w:tcPr>
          <w:p w:rsidR="002872AF" w:rsidRDefault="002872AF" w:rsidP="005230A1">
            <w:pPr>
              <w:spacing w:line="240" w:lineRule="atLeast"/>
              <w:rPr>
                <w:rFonts w:ascii="Arial" w:hAnsi="Arial"/>
                <w:kern w:val="0"/>
                <w:sz w:val="18"/>
                <w:szCs w:val="18"/>
                <w:lang w:val="fr-FR"/>
              </w:rPr>
            </w:pPr>
            <w:r>
              <w:rPr>
                <w:rFonts w:ascii="Arial" w:hAnsi="Arial" w:hint="eastAsia"/>
                <w:kern w:val="0"/>
                <w:sz w:val="18"/>
                <w:szCs w:val="18"/>
                <w:lang w:val="fr-FR"/>
              </w:rPr>
              <w:t>用户帐户</w:t>
            </w:r>
          </w:p>
          <w:p w:rsidR="00C0427E" w:rsidRDefault="00C0427E" w:rsidP="00C0427E">
            <w:pPr>
              <w:spacing w:line="240" w:lineRule="atLeast"/>
              <w:rPr>
                <w:rFonts w:ascii="Arial" w:hAnsi="Arial"/>
                <w:kern w:val="0"/>
                <w:sz w:val="18"/>
                <w:szCs w:val="18"/>
                <w:lang w:val="fr-FR"/>
              </w:rPr>
            </w:pPr>
            <w:r>
              <w:rPr>
                <w:rFonts w:ascii="Arial" w:hAnsi="Arial" w:hint="eastAsia"/>
                <w:kern w:val="0"/>
                <w:sz w:val="18"/>
                <w:szCs w:val="18"/>
                <w:lang w:val="fr-FR"/>
              </w:rPr>
              <w:t>帐号摘要</w:t>
            </w:r>
            <w:r>
              <w:rPr>
                <w:rFonts w:ascii="Arial" w:hAnsi="Arial" w:hint="eastAsia"/>
                <w:kern w:val="0"/>
                <w:sz w:val="18"/>
                <w:szCs w:val="18"/>
                <w:lang w:val="fr-FR"/>
              </w:rPr>
              <w:t>=sha512(account</w:t>
            </w:r>
            <w:r>
              <w:rPr>
                <w:rFonts w:ascii="Arial" w:hAnsi="Arial"/>
                <w:kern w:val="0"/>
                <w:sz w:val="18"/>
                <w:szCs w:val="18"/>
                <w:lang w:val="fr-FR"/>
              </w:rPr>
              <w:t> </w:t>
            </w:r>
            <w:r>
              <w:rPr>
                <w:rFonts w:ascii="Arial" w:hAnsi="Arial" w:hint="eastAsia"/>
                <w:kern w:val="0"/>
                <w:sz w:val="18"/>
                <w:szCs w:val="18"/>
                <w:lang w:val="fr-FR"/>
              </w:rPr>
              <w:t>:</w:t>
            </w:r>
            <w:r>
              <w:rPr>
                <w:rFonts w:ascii="Arial" w:hAnsi="Arial" w:hint="eastAsia"/>
                <w:kern w:val="0"/>
                <w:sz w:val="18"/>
                <w:szCs w:val="18"/>
                <w:lang w:val="fr-FR"/>
              </w:rPr>
              <w:t>密钥</w:t>
            </w:r>
            <w:r>
              <w:rPr>
                <w:rFonts w:ascii="Arial" w:hAnsi="Arial" w:hint="eastAsia"/>
                <w:kern w:val="0"/>
                <w:sz w:val="18"/>
                <w:szCs w:val="18"/>
                <w:lang w:val="fr-FR"/>
              </w:rPr>
              <w:t>)</w:t>
            </w:r>
          </w:p>
          <w:p w:rsidR="00C0427E" w:rsidRPr="00C8364D" w:rsidRDefault="00C0427E" w:rsidP="00C0427E">
            <w:pPr>
              <w:spacing w:line="240" w:lineRule="atLeast"/>
              <w:rPr>
                <w:rFonts w:ascii="Arial" w:hAnsi="Arial"/>
                <w:kern w:val="0"/>
                <w:sz w:val="18"/>
                <w:szCs w:val="18"/>
                <w:lang w:val="fr-FR"/>
              </w:rPr>
            </w:pPr>
            <w:r>
              <w:rPr>
                <w:rFonts w:ascii="Arial" w:hAnsi="Arial" w:hint="eastAsia"/>
                <w:kern w:val="0"/>
                <w:sz w:val="18"/>
                <w:szCs w:val="18"/>
                <w:lang w:val="fr-FR"/>
              </w:rPr>
              <w:t>手机帐号带国家码</w:t>
            </w:r>
          </w:p>
        </w:tc>
      </w:tr>
      <w:tr w:rsidR="002872AF" w:rsidTr="005230A1">
        <w:trPr>
          <w:jc w:val="center"/>
        </w:trPr>
        <w:tc>
          <w:tcPr>
            <w:tcW w:w="1684" w:type="dxa"/>
          </w:tcPr>
          <w:p w:rsidR="002872AF" w:rsidRPr="00C8364D" w:rsidRDefault="002872AF" w:rsidP="005230A1">
            <w:pPr>
              <w:pStyle w:val="TAL"/>
              <w:rPr>
                <w:lang w:val="fr-FR" w:eastAsia="zh-CN"/>
              </w:rPr>
            </w:pPr>
            <w:r>
              <w:rPr>
                <w:rFonts w:hint="eastAsia"/>
                <w:lang w:val="fr-FR" w:eastAsia="zh-CN"/>
              </w:rPr>
              <w:t>userID</w:t>
            </w:r>
          </w:p>
        </w:tc>
        <w:tc>
          <w:tcPr>
            <w:tcW w:w="731" w:type="dxa"/>
          </w:tcPr>
          <w:p w:rsidR="002872AF" w:rsidRPr="00C8364D" w:rsidRDefault="002872AF" w:rsidP="005230A1">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1091" w:type="dxa"/>
          </w:tcPr>
          <w:p w:rsidR="002872AF" w:rsidRDefault="005200E4" w:rsidP="005230A1">
            <w:pPr>
              <w:spacing w:line="240" w:lineRule="atLeast"/>
              <w:rPr>
                <w:rFonts w:ascii="Arial" w:hAnsi="Arial"/>
                <w:kern w:val="0"/>
                <w:sz w:val="18"/>
                <w:szCs w:val="18"/>
                <w:lang w:val="fr-FR"/>
              </w:rPr>
            </w:pPr>
            <w:r>
              <w:rPr>
                <w:rFonts w:ascii="Arial" w:hAnsi="Arial"/>
                <w:kern w:val="0"/>
                <w:sz w:val="18"/>
                <w:szCs w:val="18"/>
                <w:lang w:val="fr-FR"/>
              </w:rPr>
              <w:t>Bigint</w:t>
            </w:r>
          </w:p>
        </w:tc>
        <w:tc>
          <w:tcPr>
            <w:tcW w:w="992" w:type="dxa"/>
          </w:tcPr>
          <w:p w:rsidR="002872AF" w:rsidRDefault="002872AF" w:rsidP="005230A1">
            <w:pPr>
              <w:spacing w:line="240" w:lineRule="atLeast"/>
              <w:rPr>
                <w:rFonts w:ascii="Arial" w:hAnsi="Arial"/>
                <w:kern w:val="0"/>
                <w:sz w:val="18"/>
                <w:szCs w:val="18"/>
                <w:lang w:val="fr-FR"/>
              </w:rPr>
            </w:pPr>
          </w:p>
        </w:tc>
        <w:tc>
          <w:tcPr>
            <w:tcW w:w="4298" w:type="dxa"/>
          </w:tcPr>
          <w:p w:rsidR="002872AF" w:rsidRDefault="002872AF" w:rsidP="005230A1">
            <w:pPr>
              <w:spacing w:line="240" w:lineRule="atLeast"/>
              <w:rPr>
                <w:rFonts w:ascii="Arial" w:hAnsi="Arial"/>
                <w:kern w:val="0"/>
                <w:sz w:val="18"/>
                <w:szCs w:val="18"/>
                <w:lang w:val="fr-FR"/>
              </w:rPr>
            </w:pPr>
            <w:r>
              <w:rPr>
                <w:rFonts w:ascii="Arial" w:hAnsi="Arial" w:hint="eastAsia"/>
                <w:kern w:val="0"/>
                <w:sz w:val="18"/>
                <w:szCs w:val="18"/>
                <w:lang w:val="fr-FR"/>
              </w:rPr>
              <w:t>用户</w:t>
            </w:r>
            <w:r>
              <w:rPr>
                <w:rFonts w:ascii="Arial" w:hAnsi="Arial" w:hint="eastAsia"/>
                <w:kern w:val="0"/>
                <w:sz w:val="18"/>
                <w:szCs w:val="18"/>
                <w:lang w:val="fr-FR"/>
              </w:rPr>
              <w:t>ID</w:t>
            </w:r>
          </w:p>
        </w:tc>
      </w:tr>
      <w:tr w:rsidR="002872AF" w:rsidTr="005230A1">
        <w:trPr>
          <w:jc w:val="center"/>
        </w:trPr>
        <w:tc>
          <w:tcPr>
            <w:tcW w:w="1684" w:type="dxa"/>
          </w:tcPr>
          <w:p w:rsidR="002872AF" w:rsidRDefault="002872AF" w:rsidP="005230A1">
            <w:pPr>
              <w:pStyle w:val="TAL"/>
              <w:rPr>
                <w:lang w:val="fr-FR" w:eastAsia="zh-CN"/>
              </w:rPr>
            </w:pPr>
            <w:r>
              <w:rPr>
                <w:rFonts w:hint="eastAsia"/>
                <w:lang w:val="fr-FR" w:eastAsia="zh-CN"/>
              </w:rPr>
              <w:t>siteID</w:t>
            </w:r>
          </w:p>
        </w:tc>
        <w:tc>
          <w:tcPr>
            <w:tcW w:w="731" w:type="dxa"/>
          </w:tcPr>
          <w:p w:rsidR="002872AF" w:rsidRDefault="002872AF" w:rsidP="005230A1">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1091" w:type="dxa"/>
          </w:tcPr>
          <w:p w:rsidR="002872AF" w:rsidRDefault="005200E4" w:rsidP="005230A1">
            <w:pPr>
              <w:spacing w:line="240" w:lineRule="atLeast"/>
              <w:rPr>
                <w:rFonts w:ascii="Arial" w:hAnsi="Arial"/>
                <w:kern w:val="0"/>
                <w:sz w:val="18"/>
                <w:szCs w:val="18"/>
                <w:lang w:val="fr-FR"/>
              </w:rPr>
            </w:pPr>
            <w:r>
              <w:rPr>
                <w:rFonts w:ascii="Arial" w:hAnsi="Arial"/>
                <w:kern w:val="0"/>
                <w:sz w:val="18"/>
                <w:szCs w:val="18"/>
                <w:lang w:val="fr-FR"/>
              </w:rPr>
              <w:t>Int</w:t>
            </w:r>
          </w:p>
        </w:tc>
        <w:tc>
          <w:tcPr>
            <w:tcW w:w="992" w:type="dxa"/>
          </w:tcPr>
          <w:p w:rsidR="002872AF" w:rsidRDefault="002872AF" w:rsidP="005230A1">
            <w:pPr>
              <w:spacing w:line="240" w:lineRule="atLeast"/>
              <w:rPr>
                <w:rFonts w:ascii="Arial" w:hAnsi="Arial"/>
                <w:kern w:val="0"/>
                <w:sz w:val="18"/>
                <w:szCs w:val="18"/>
                <w:lang w:val="fr-FR"/>
              </w:rPr>
            </w:pPr>
          </w:p>
        </w:tc>
        <w:tc>
          <w:tcPr>
            <w:tcW w:w="4298" w:type="dxa"/>
          </w:tcPr>
          <w:p w:rsidR="002872AF" w:rsidRDefault="002872AF" w:rsidP="0057666C">
            <w:pPr>
              <w:spacing w:line="240" w:lineRule="atLeast"/>
              <w:rPr>
                <w:rFonts w:ascii="Arial" w:hAnsi="Arial"/>
                <w:kern w:val="0"/>
                <w:sz w:val="18"/>
                <w:szCs w:val="18"/>
                <w:lang w:val="fr-FR"/>
              </w:rPr>
            </w:pPr>
            <w:r>
              <w:rPr>
                <w:rFonts w:ascii="Arial" w:hAnsi="Arial" w:hint="eastAsia"/>
                <w:kern w:val="0"/>
                <w:sz w:val="18"/>
                <w:szCs w:val="18"/>
                <w:lang w:val="fr-FR"/>
              </w:rPr>
              <w:t>归属站点</w:t>
            </w:r>
            <w:r w:rsidR="0057666C">
              <w:rPr>
                <w:rFonts w:ascii="Arial" w:hAnsi="Arial" w:hint="eastAsia"/>
                <w:kern w:val="0"/>
                <w:sz w:val="18"/>
                <w:szCs w:val="18"/>
                <w:lang w:val="fr-FR"/>
              </w:rPr>
              <w:t>（暂无特别用途）</w:t>
            </w:r>
          </w:p>
        </w:tc>
      </w:tr>
      <w:tr w:rsidR="000B3FF3" w:rsidTr="005230A1">
        <w:trPr>
          <w:jc w:val="center"/>
        </w:trPr>
        <w:tc>
          <w:tcPr>
            <w:tcW w:w="1684" w:type="dxa"/>
          </w:tcPr>
          <w:p w:rsidR="000B3FF3" w:rsidRDefault="000B3FF3" w:rsidP="005230A1">
            <w:pPr>
              <w:pStyle w:val="TAL"/>
              <w:rPr>
                <w:lang w:val="fr-FR" w:eastAsia="zh-CN"/>
              </w:rPr>
            </w:pPr>
            <w:r>
              <w:rPr>
                <w:rFonts w:hint="eastAsia"/>
                <w:lang w:val="fr-FR" w:eastAsia="zh-CN"/>
              </w:rPr>
              <w:t>oprType</w:t>
            </w:r>
          </w:p>
        </w:tc>
        <w:tc>
          <w:tcPr>
            <w:tcW w:w="731" w:type="dxa"/>
          </w:tcPr>
          <w:p w:rsidR="000B3FF3" w:rsidRDefault="000B3FF3" w:rsidP="005230A1">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1091" w:type="dxa"/>
          </w:tcPr>
          <w:p w:rsidR="000B3FF3" w:rsidRDefault="005200E4" w:rsidP="005230A1">
            <w:pPr>
              <w:spacing w:line="240" w:lineRule="atLeast"/>
              <w:rPr>
                <w:rFonts w:ascii="Arial" w:hAnsi="Arial"/>
                <w:kern w:val="0"/>
                <w:sz w:val="18"/>
                <w:szCs w:val="18"/>
                <w:lang w:val="fr-FR"/>
              </w:rPr>
            </w:pPr>
            <w:r>
              <w:rPr>
                <w:rFonts w:ascii="Arial" w:hAnsi="Arial"/>
                <w:kern w:val="0"/>
                <w:sz w:val="18"/>
                <w:szCs w:val="18"/>
                <w:lang w:val="fr-FR"/>
              </w:rPr>
              <w:t>Int</w:t>
            </w:r>
          </w:p>
        </w:tc>
        <w:tc>
          <w:tcPr>
            <w:tcW w:w="992" w:type="dxa"/>
          </w:tcPr>
          <w:p w:rsidR="000B3FF3" w:rsidRDefault="000B3FF3" w:rsidP="005230A1">
            <w:pPr>
              <w:spacing w:line="240" w:lineRule="atLeast"/>
              <w:rPr>
                <w:rFonts w:ascii="Arial" w:hAnsi="Arial"/>
                <w:kern w:val="0"/>
                <w:sz w:val="18"/>
                <w:szCs w:val="18"/>
                <w:lang w:val="fr-FR"/>
              </w:rPr>
            </w:pPr>
          </w:p>
        </w:tc>
        <w:tc>
          <w:tcPr>
            <w:tcW w:w="4298" w:type="dxa"/>
          </w:tcPr>
          <w:p w:rsidR="000B3FF3" w:rsidRDefault="000B3FF3" w:rsidP="0057666C">
            <w:pPr>
              <w:spacing w:line="240" w:lineRule="atLeast"/>
              <w:rPr>
                <w:rFonts w:ascii="Arial" w:hAnsi="Arial"/>
                <w:kern w:val="0"/>
                <w:sz w:val="18"/>
                <w:szCs w:val="18"/>
                <w:lang w:val="fr-FR"/>
              </w:rPr>
            </w:pPr>
            <w:r>
              <w:rPr>
                <w:rFonts w:ascii="Arial" w:hAnsi="Arial" w:hint="eastAsia"/>
                <w:kern w:val="0"/>
                <w:sz w:val="18"/>
                <w:szCs w:val="18"/>
                <w:lang w:val="fr-FR"/>
              </w:rPr>
              <w:t>操作标志</w:t>
            </w:r>
          </w:p>
          <w:p w:rsidR="000B3FF3" w:rsidRDefault="000B3FF3" w:rsidP="0057666C">
            <w:pPr>
              <w:spacing w:line="240" w:lineRule="atLeast"/>
              <w:rPr>
                <w:rFonts w:ascii="Arial" w:hAnsi="Arial"/>
                <w:kern w:val="0"/>
                <w:sz w:val="18"/>
                <w:szCs w:val="18"/>
                <w:lang w:val="fr-FR"/>
              </w:rPr>
            </w:pPr>
            <w:r>
              <w:rPr>
                <w:rFonts w:ascii="Arial" w:hAnsi="Arial" w:hint="eastAsia"/>
                <w:kern w:val="0"/>
                <w:sz w:val="18"/>
                <w:szCs w:val="18"/>
                <w:lang w:val="fr-FR"/>
              </w:rPr>
              <w:t xml:space="preserve">0 </w:t>
            </w:r>
            <w:r>
              <w:rPr>
                <w:rFonts w:ascii="Arial" w:hAnsi="Arial" w:hint="eastAsia"/>
                <w:kern w:val="0"/>
                <w:sz w:val="18"/>
                <w:szCs w:val="18"/>
                <w:lang w:val="fr-FR"/>
              </w:rPr>
              <w:t>增加</w:t>
            </w:r>
          </w:p>
          <w:p w:rsidR="000B3FF3" w:rsidRDefault="000B3FF3" w:rsidP="0057666C">
            <w:pPr>
              <w:spacing w:line="240" w:lineRule="atLeast"/>
              <w:rPr>
                <w:rFonts w:ascii="Arial" w:hAnsi="Arial"/>
                <w:kern w:val="0"/>
                <w:sz w:val="18"/>
                <w:szCs w:val="18"/>
                <w:lang w:val="fr-FR"/>
              </w:rPr>
            </w:pPr>
            <w:r>
              <w:rPr>
                <w:rFonts w:ascii="Arial" w:hAnsi="Arial" w:hint="eastAsia"/>
                <w:kern w:val="0"/>
                <w:sz w:val="18"/>
                <w:szCs w:val="18"/>
                <w:lang w:val="fr-FR"/>
              </w:rPr>
              <w:t xml:space="preserve">1 </w:t>
            </w:r>
            <w:r>
              <w:rPr>
                <w:rFonts w:ascii="Arial" w:hAnsi="Arial" w:hint="eastAsia"/>
                <w:kern w:val="0"/>
                <w:sz w:val="18"/>
                <w:szCs w:val="18"/>
                <w:lang w:val="fr-FR"/>
              </w:rPr>
              <w:t>修改</w:t>
            </w:r>
          </w:p>
          <w:p w:rsidR="000B3FF3" w:rsidRDefault="000B3FF3" w:rsidP="0057666C">
            <w:pPr>
              <w:spacing w:line="240" w:lineRule="atLeast"/>
              <w:rPr>
                <w:rFonts w:ascii="Arial" w:hAnsi="Arial"/>
                <w:kern w:val="0"/>
                <w:sz w:val="18"/>
                <w:szCs w:val="18"/>
                <w:lang w:val="fr-FR"/>
              </w:rPr>
            </w:pPr>
            <w:r>
              <w:rPr>
                <w:rFonts w:ascii="Arial" w:hAnsi="Arial" w:hint="eastAsia"/>
                <w:kern w:val="0"/>
                <w:sz w:val="18"/>
                <w:szCs w:val="18"/>
                <w:lang w:val="fr-FR"/>
              </w:rPr>
              <w:t xml:space="preserve">2 </w:t>
            </w:r>
            <w:r>
              <w:rPr>
                <w:rFonts w:ascii="Arial" w:hAnsi="Arial" w:hint="eastAsia"/>
                <w:kern w:val="0"/>
                <w:sz w:val="18"/>
                <w:szCs w:val="18"/>
                <w:lang w:val="fr-FR"/>
              </w:rPr>
              <w:t>删除</w:t>
            </w:r>
          </w:p>
        </w:tc>
      </w:tr>
      <w:tr w:rsidR="00C0427E" w:rsidRPr="00921F33" w:rsidTr="005230A1">
        <w:trPr>
          <w:jc w:val="center"/>
        </w:trPr>
        <w:tc>
          <w:tcPr>
            <w:tcW w:w="1684" w:type="dxa"/>
          </w:tcPr>
          <w:p w:rsidR="00C0427E" w:rsidRDefault="00C0427E" w:rsidP="005230A1">
            <w:pPr>
              <w:pStyle w:val="TAL"/>
              <w:rPr>
                <w:lang w:val="fr-FR" w:eastAsia="zh-CN"/>
              </w:rPr>
            </w:pPr>
            <w:r>
              <w:rPr>
                <w:rFonts w:hint="eastAsia"/>
                <w:lang w:val="fr-FR" w:eastAsia="zh-CN"/>
              </w:rPr>
              <w:t>phoneDigest</w:t>
            </w:r>
          </w:p>
        </w:tc>
        <w:tc>
          <w:tcPr>
            <w:tcW w:w="731" w:type="dxa"/>
          </w:tcPr>
          <w:p w:rsidR="00C0427E" w:rsidRDefault="00C0427E" w:rsidP="005230A1">
            <w:pPr>
              <w:spacing w:line="240" w:lineRule="atLeast"/>
              <w:rPr>
                <w:rFonts w:ascii="Arial" w:hAnsi="Arial"/>
                <w:kern w:val="0"/>
                <w:sz w:val="18"/>
                <w:szCs w:val="18"/>
                <w:lang w:val="fr-FR"/>
              </w:rPr>
            </w:pPr>
            <w:r>
              <w:rPr>
                <w:rFonts w:ascii="Arial" w:hAnsi="Arial" w:hint="eastAsia"/>
                <w:kern w:val="0"/>
                <w:sz w:val="18"/>
                <w:szCs w:val="18"/>
                <w:lang w:val="fr-FR"/>
              </w:rPr>
              <w:t>O</w:t>
            </w:r>
          </w:p>
        </w:tc>
        <w:tc>
          <w:tcPr>
            <w:tcW w:w="1091" w:type="dxa"/>
          </w:tcPr>
          <w:p w:rsidR="00C0427E" w:rsidRDefault="00C0427E" w:rsidP="005230A1">
            <w:pPr>
              <w:spacing w:line="240" w:lineRule="atLeast"/>
              <w:rPr>
                <w:rFonts w:ascii="Arial" w:hAnsi="Arial"/>
                <w:kern w:val="0"/>
                <w:sz w:val="18"/>
                <w:szCs w:val="18"/>
                <w:lang w:val="fr-FR"/>
              </w:rPr>
            </w:pPr>
            <w:r w:rsidRPr="00C8364D">
              <w:rPr>
                <w:rFonts w:ascii="Arial" w:hAnsi="Arial" w:hint="eastAsia"/>
                <w:kern w:val="0"/>
                <w:sz w:val="18"/>
                <w:szCs w:val="18"/>
                <w:lang w:val="fr-FR" w:eastAsia="en-US"/>
              </w:rPr>
              <w:t>String</w:t>
            </w:r>
          </w:p>
        </w:tc>
        <w:tc>
          <w:tcPr>
            <w:tcW w:w="992" w:type="dxa"/>
          </w:tcPr>
          <w:p w:rsidR="00C0427E" w:rsidRDefault="00C0427E" w:rsidP="005230A1">
            <w:pPr>
              <w:spacing w:line="240" w:lineRule="atLeast"/>
              <w:rPr>
                <w:rFonts w:ascii="Arial" w:hAnsi="Arial"/>
                <w:kern w:val="0"/>
                <w:sz w:val="18"/>
                <w:szCs w:val="18"/>
                <w:lang w:val="fr-FR"/>
              </w:rPr>
            </w:pPr>
            <w:r>
              <w:rPr>
                <w:rFonts w:ascii="Arial" w:hAnsi="Arial" w:hint="eastAsia"/>
                <w:kern w:val="0"/>
                <w:sz w:val="18"/>
                <w:szCs w:val="18"/>
                <w:lang w:val="fr-FR"/>
              </w:rPr>
              <w:t>255</w:t>
            </w:r>
          </w:p>
        </w:tc>
        <w:tc>
          <w:tcPr>
            <w:tcW w:w="4298" w:type="dxa"/>
          </w:tcPr>
          <w:p w:rsidR="00C0427E" w:rsidRDefault="00C0427E" w:rsidP="007931A1">
            <w:pPr>
              <w:spacing w:line="240" w:lineRule="atLeast"/>
              <w:rPr>
                <w:rFonts w:ascii="Arial" w:hAnsi="Arial"/>
                <w:kern w:val="0"/>
                <w:sz w:val="18"/>
                <w:szCs w:val="18"/>
                <w:lang w:val="fr-FR"/>
              </w:rPr>
            </w:pPr>
            <w:r>
              <w:rPr>
                <w:rFonts w:ascii="Arial" w:hAnsi="Arial" w:hint="eastAsia"/>
                <w:kern w:val="0"/>
                <w:sz w:val="18"/>
                <w:szCs w:val="18"/>
                <w:lang w:val="fr-FR"/>
              </w:rPr>
              <w:t>帐号摘要</w:t>
            </w:r>
            <w:r>
              <w:rPr>
                <w:rFonts w:ascii="Arial" w:hAnsi="Arial" w:hint="eastAsia"/>
                <w:kern w:val="0"/>
                <w:sz w:val="18"/>
                <w:szCs w:val="18"/>
                <w:lang w:val="fr-FR"/>
              </w:rPr>
              <w:t>=sha512(phone</w:t>
            </w:r>
            <w:r>
              <w:rPr>
                <w:rFonts w:ascii="Arial" w:hAnsi="Arial"/>
                <w:kern w:val="0"/>
                <w:sz w:val="18"/>
                <w:szCs w:val="18"/>
                <w:lang w:val="fr-FR"/>
              </w:rPr>
              <w:t> </w:t>
            </w:r>
            <w:r>
              <w:rPr>
                <w:rFonts w:ascii="Arial" w:hAnsi="Arial" w:hint="eastAsia"/>
                <w:kern w:val="0"/>
                <w:sz w:val="18"/>
                <w:szCs w:val="18"/>
                <w:lang w:val="fr-FR"/>
              </w:rPr>
              <w:t>:</w:t>
            </w:r>
            <w:r>
              <w:rPr>
                <w:rFonts w:ascii="Arial" w:hAnsi="Arial" w:hint="eastAsia"/>
                <w:kern w:val="0"/>
                <w:sz w:val="18"/>
                <w:szCs w:val="18"/>
                <w:lang w:val="fr-FR"/>
              </w:rPr>
              <w:t>密钥</w:t>
            </w:r>
            <w:r>
              <w:rPr>
                <w:rFonts w:ascii="Arial" w:hAnsi="Arial" w:hint="eastAsia"/>
                <w:kern w:val="0"/>
                <w:sz w:val="18"/>
                <w:szCs w:val="18"/>
                <w:lang w:val="fr-FR"/>
              </w:rPr>
              <w:t>)</w:t>
            </w:r>
          </w:p>
          <w:p w:rsidR="00C0427E" w:rsidRDefault="00C0427E" w:rsidP="007931A1">
            <w:pPr>
              <w:spacing w:line="240" w:lineRule="atLeast"/>
              <w:rPr>
                <w:rFonts w:ascii="Arial" w:hAnsi="Arial"/>
                <w:kern w:val="0"/>
                <w:sz w:val="18"/>
                <w:szCs w:val="18"/>
                <w:lang w:val="fr-FR"/>
              </w:rPr>
            </w:pPr>
            <w:r>
              <w:rPr>
                <w:rFonts w:ascii="Arial" w:hAnsi="Arial" w:hint="eastAsia"/>
                <w:kern w:val="0"/>
                <w:sz w:val="18"/>
                <w:szCs w:val="18"/>
                <w:lang w:val="fr-FR"/>
              </w:rPr>
              <w:t>手机帐号剥离国家码；</w:t>
            </w:r>
          </w:p>
          <w:p w:rsidR="00C0427E" w:rsidRDefault="00C0427E" w:rsidP="007931A1">
            <w:pPr>
              <w:spacing w:line="240" w:lineRule="atLeast"/>
              <w:rPr>
                <w:rFonts w:ascii="Arial" w:hAnsi="Arial"/>
                <w:kern w:val="0"/>
                <w:sz w:val="18"/>
                <w:szCs w:val="18"/>
                <w:lang w:val="fr-FR"/>
              </w:rPr>
            </w:pPr>
            <w:r>
              <w:rPr>
                <w:rFonts w:ascii="Arial" w:hAnsi="Arial" w:hint="eastAsia"/>
                <w:kern w:val="0"/>
                <w:sz w:val="18"/>
                <w:szCs w:val="18"/>
                <w:lang w:val="fr-FR"/>
              </w:rPr>
              <w:t>注</w:t>
            </w:r>
            <w:r>
              <w:rPr>
                <w:rFonts w:ascii="Arial" w:hAnsi="Arial" w:hint="eastAsia"/>
                <w:kern w:val="0"/>
                <w:sz w:val="18"/>
                <w:szCs w:val="18"/>
                <w:lang w:val="fr-FR"/>
              </w:rPr>
              <w:t>1</w:t>
            </w:r>
            <w:r>
              <w:rPr>
                <w:rFonts w:ascii="Arial" w:hAnsi="Arial" w:hint="eastAsia"/>
                <w:kern w:val="0"/>
                <w:sz w:val="18"/>
                <w:szCs w:val="18"/>
                <w:lang w:val="fr-FR"/>
              </w:rPr>
              <w:t>：如果</w:t>
            </w:r>
            <w:r>
              <w:rPr>
                <w:rFonts w:ascii="Arial" w:hAnsi="Arial" w:hint="eastAsia"/>
                <w:kern w:val="0"/>
                <w:sz w:val="18"/>
                <w:szCs w:val="18"/>
                <w:lang w:val="fr-FR"/>
              </w:rPr>
              <w:t>UP</w:t>
            </w:r>
            <w:r>
              <w:rPr>
                <w:rFonts w:ascii="Arial" w:hAnsi="Arial" w:hint="eastAsia"/>
                <w:kern w:val="0"/>
                <w:sz w:val="18"/>
                <w:szCs w:val="18"/>
                <w:lang w:val="fr-FR"/>
              </w:rPr>
              <w:t>有准确国家码（输入了国家或上报</w:t>
            </w:r>
            <w:r>
              <w:rPr>
                <w:rFonts w:ascii="Arial" w:hAnsi="Arial" w:hint="eastAsia"/>
                <w:kern w:val="0"/>
                <w:sz w:val="18"/>
                <w:szCs w:val="18"/>
                <w:lang w:val="fr-FR"/>
              </w:rPr>
              <w:t>PLMN</w:t>
            </w:r>
            <w:r>
              <w:rPr>
                <w:rFonts w:ascii="Arial" w:hAnsi="Arial" w:hint="eastAsia"/>
                <w:kern w:val="0"/>
                <w:sz w:val="18"/>
                <w:szCs w:val="18"/>
                <w:lang w:val="fr-FR"/>
              </w:rPr>
              <w:t>）手机帐号，则不传</w:t>
            </w:r>
            <w:r>
              <w:rPr>
                <w:rFonts w:ascii="Arial" w:hAnsi="Arial" w:hint="eastAsia"/>
                <w:kern w:val="0"/>
                <w:sz w:val="18"/>
                <w:szCs w:val="18"/>
                <w:lang w:val="fr-FR"/>
              </w:rPr>
              <w:t>phoneDigest</w:t>
            </w:r>
            <w:r>
              <w:rPr>
                <w:rFonts w:ascii="Arial" w:hAnsi="Arial" w:hint="eastAsia"/>
                <w:kern w:val="0"/>
                <w:sz w:val="18"/>
                <w:szCs w:val="18"/>
                <w:lang w:val="fr-FR"/>
              </w:rPr>
              <w:t>；</w:t>
            </w:r>
            <w:r>
              <w:rPr>
                <w:rFonts w:ascii="Arial" w:hAnsi="Arial" w:hint="eastAsia"/>
                <w:kern w:val="0"/>
                <w:sz w:val="18"/>
                <w:szCs w:val="18"/>
                <w:lang w:val="fr-FR"/>
              </w:rPr>
              <w:t>ID</w:t>
            </w:r>
            <w:r>
              <w:rPr>
                <w:rFonts w:ascii="Arial" w:hAnsi="Arial" w:hint="eastAsia"/>
                <w:kern w:val="0"/>
                <w:sz w:val="18"/>
                <w:szCs w:val="18"/>
                <w:lang w:val="fr-FR"/>
              </w:rPr>
              <w:t>中心只用</w:t>
            </w:r>
            <w:r>
              <w:rPr>
                <w:rFonts w:ascii="Arial" w:hAnsi="Arial" w:hint="eastAsia"/>
                <w:kern w:val="0"/>
                <w:sz w:val="18"/>
                <w:szCs w:val="18"/>
                <w:lang w:val="fr-FR"/>
              </w:rPr>
              <w:t>accountDigest</w:t>
            </w:r>
            <w:r>
              <w:rPr>
                <w:rFonts w:ascii="Arial" w:hAnsi="Arial" w:hint="eastAsia"/>
                <w:kern w:val="0"/>
                <w:sz w:val="18"/>
                <w:szCs w:val="18"/>
                <w:lang w:val="fr-FR"/>
              </w:rPr>
              <w:t>查。</w:t>
            </w:r>
          </w:p>
          <w:p w:rsidR="00C0427E" w:rsidRDefault="00C0427E" w:rsidP="0057666C">
            <w:pPr>
              <w:spacing w:line="240" w:lineRule="atLeast"/>
              <w:rPr>
                <w:rFonts w:ascii="Arial" w:hAnsi="Arial"/>
                <w:kern w:val="0"/>
                <w:sz w:val="18"/>
                <w:szCs w:val="18"/>
                <w:lang w:val="fr-FR"/>
              </w:rPr>
            </w:pPr>
            <w:r>
              <w:rPr>
                <w:rFonts w:ascii="Arial" w:hAnsi="Arial" w:hint="eastAsia"/>
                <w:kern w:val="0"/>
                <w:sz w:val="18"/>
                <w:szCs w:val="18"/>
                <w:lang w:val="fr-FR"/>
              </w:rPr>
              <w:t>注</w:t>
            </w:r>
            <w:r>
              <w:rPr>
                <w:rFonts w:ascii="Arial" w:hAnsi="Arial" w:hint="eastAsia"/>
                <w:kern w:val="0"/>
                <w:sz w:val="18"/>
                <w:szCs w:val="18"/>
                <w:lang w:val="fr-FR"/>
              </w:rPr>
              <w:t>2</w:t>
            </w:r>
            <w:r>
              <w:rPr>
                <w:rFonts w:ascii="Arial" w:hAnsi="Arial" w:hint="eastAsia"/>
                <w:kern w:val="0"/>
                <w:sz w:val="18"/>
                <w:szCs w:val="18"/>
                <w:lang w:val="fr-FR"/>
              </w:rPr>
              <w:t>：如果</w:t>
            </w:r>
            <w:r>
              <w:rPr>
                <w:rFonts w:ascii="Arial" w:hAnsi="Arial" w:hint="eastAsia"/>
                <w:kern w:val="0"/>
                <w:sz w:val="18"/>
                <w:szCs w:val="18"/>
                <w:lang w:val="fr-FR"/>
              </w:rPr>
              <w:t>UP</w:t>
            </w:r>
            <w:r>
              <w:rPr>
                <w:rFonts w:ascii="Arial" w:hAnsi="Arial" w:hint="eastAsia"/>
                <w:kern w:val="0"/>
                <w:sz w:val="18"/>
                <w:szCs w:val="18"/>
                <w:lang w:val="fr-FR"/>
              </w:rPr>
              <w:t>只有由</w:t>
            </w:r>
            <w:r>
              <w:rPr>
                <w:rFonts w:ascii="Arial" w:hAnsi="Arial" w:hint="eastAsia"/>
                <w:kern w:val="0"/>
                <w:sz w:val="18"/>
                <w:szCs w:val="18"/>
                <w:lang w:val="fr-FR"/>
              </w:rPr>
              <w:t>IP</w:t>
            </w:r>
            <w:r>
              <w:rPr>
                <w:rFonts w:ascii="Arial" w:hAnsi="Arial" w:hint="eastAsia"/>
                <w:kern w:val="0"/>
                <w:sz w:val="18"/>
                <w:szCs w:val="18"/>
                <w:lang w:val="fr-FR"/>
              </w:rPr>
              <w:t>获取的国家码</w:t>
            </w:r>
            <w:r>
              <w:rPr>
                <w:rFonts w:ascii="Arial" w:hAnsi="Arial" w:hint="eastAsia"/>
                <w:kern w:val="0"/>
                <w:sz w:val="18"/>
                <w:szCs w:val="18"/>
                <w:lang w:val="fr-FR"/>
              </w:rPr>
              <w:t>(</w:t>
            </w:r>
            <w:r>
              <w:rPr>
                <w:rFonts w:ascii="Arial" w:hAnsi="Arial" w:hint="eastAsia"/>
                <w:kern w:val="0"/>
                <w:sz w:val="18"/>
                <w:szCs w:val="18"/>
                <w:lang w:val="fr-FR"/>
              </w:rPr>
              <w:t>加到</w:t>
            </w:r>
            <w:r>
              <w:rPr>
                <w:rFonts w:ascii="Arial" w:hAnsi="Arial" w:hint="eastAsia"/>
                <w:kern w:val="0"/>
                <w:sz w:val="18"/>
                <w:szCs w:val="18"/>
                <w:lang w:val="fr-FR"/>
              </w:rPr>
              <w:t>accountDigest</w:t>
            </w:r>
            <w:r>
              <w:rPr>
                <w:rFonts w:ascii="Arial" w:hAnsi="Arial" w:hint="eastAsia"/>
                <w:kern w:val="0"/>
                <w:sz w:val="18"/>
                <w:szCs w:val="18"/>
                <w:lang w:val="fr-FR"/>
              </w:rPr>
              <w:t>中</w:t>
            </w:r>
            <w:r>
              <w:rPr>
                <w:rFonts w:ascii="Arial" w:hAnsi="Arial" w:hint="eastAsia"/>
                <w:kern w:val="0"/>
                <w:sz w:val="18"/>
                <w:szCs w:val="18"/>
                <w:lang w:val="fr-FR"/>
              </w:rPr>
              <w:t>)</w:t>
            </w:r>
            <w:r>
              <w:rPr>
                <w:rFonts w:ascii="Arial" w:hAnsi="Arial" w:hint="eastAsia"/>
                <w:kern w:val="0"/>
                <w:sz w:val="18"/>
                <w:szCs w:val="18"/>
                <w:lang w:val="fr-FR"/>
              </w:rPr>
              <w:t>，则传</w:t>
            </w:r>
            <w:r>
              <w:rPr>
                <w:rFonts w:ascii="Arial" w:hAnsi="Arial" w:hint="eastAsia"/>
                <w:kern w:val="0"/>
                <w:sz w:val="18"/>
                <w:szCs w:val="18"/>
                <w:lang w:val="fr-FR"/>
              </w:rPr>
              <w:t>phoneDigest</w:t>
            </w:r>
            <w:r>
              <w:rPr>
                <w:rFonts w:ascii="Arial" w:hAnsi="Arial" w:hint="eastAsia"/>
                <w:kern w:val="0"/>
                <w:sz w:val="18"/>
                <w:szCs w:val="18"/>
                <w:lang w:val="fr-FR"/>
              </w:rPr>
              <w:t>；</w:t>
            </w:r>
            <w:r>
              <w:rPr>
                <w:rFonts w:ascii="Arial" w:hAnsi="Arial" w:hint="eastAsia"/>
                <w:kern w:val="0"/>
                <w:sz w:val="18"/>
                <w:szCs w:val="18"/>
                <w:lang w:val="fr-FR"/>
              </w:rPr>
              <w:t>ID</w:t>
            </w:r>
            <w:r>
              <w:rPr>
                <w:rFonts w:ascii="Arial" w:hAnsi="Arial" w:hint="eastAsia"/>
                <w:kern w:val="0"/>
                <w:sz w:val="18"/>
                <w:szCs w:val="18"/>
                <w:lang w:val="fr-FR"/>
              </w:rPr>
              <w:t>中心根据</w:t>
            </w:r>
            <w:r>
              <w:rPr>
                <w:rFonts w:ascii="Arial" w:hAnsi="Arial" w:hint="eastAsia"/>
                <w:kern w:val="0"/>
                <w:sz w:val="18"/>
                <w:szCs w:val="18"/>
                <w:lang w:val="fr-FR"/>
              </w:rPr>
              <w:t>accountDigest</w:t>
            </w:r>
            <w:r>
              <w:rPr>
                <w:rFonts w:ascii="Arial" w:hAnsi="Arial" w:hint="eastAsia"/>
                <w:kern w:val="0"/>
                <w:sz w:val="18"/>
                <w:szCs w:val="18"/>
                <w:lang w:val="fr-FR"/>
              </w:rPr>
              <w:t>查不到时，再用</w:t>
            </w:r>
            <w:r>
              <w:rPr>
                <w:rFonts w:ascii="Arial" w:hAnsi="Arial" w:hint="eastAsia"/>
                <w:kern w:val="0"/>
                <w:sz w:val="18"/>
                <w:szCs w:val="18"/>
                <w:lang w:val="fr-FR"/>
              </w:rPr>
              <w:t>phoneDigest</w:t>
            </w:r>
            <w:r>
              <w:rPr>
                <w:rFonts w:ascii="Arial" w:hAnsi="Arial" w:hint="eastAsia"/>
                <w:kern w:val="0"/>
                <w:sz w:val="18"/>
                <w:szCs w:val="18"/>
                <w:lang w:val="fr-FR"/>
              </w:rPr>
              <w:t>查。</w:t>
            </w:r>
          </w:p>
        </w:tc>
      </w:tr>
      <w:tr w:rsidR="00C0427E" w:rsidRPr="00921F33" w:rsidTr="005230A1">
        <w:trPr>
          <w:jc w:val="center"/>
        </w:trPr>
        <w:tc>
          <w:tcPr>
            <w:tcW w:w="1684" w:type="dxa"/>
          </w:tcPr>
          <w:p w:rsidR="00C0427E" w:rsidRDefault="00C0427E" w:rsidP="005230A1">
            <w:pPr>
              <w:pStyle w:val="TAL"/>
              <w:rPr>
                <w:lang w:val="fr-FR" w:eastAsia="zh-CN"/>
              </w:rPr>
            </w:pPr>
            <w:r>
              <w:rPr>
                <w:lang w:val="fr-FR"/>
              </w:rPr>
              <w:t>isSHA512</w:t>
            </w:r>
          </w:p>
        </w:tc>
        <w:tc>
          <w:tcPr>
            <w:tcW w:w="731" w:type="dxa"/>
          </w:tcPr>
          <w:p w:rsidR="00C0427E" w:rsidRDefault="00C0427E" w:rsidP="005230A1">
            <w:pPr>
              <w:spacing w:line="240" w:lineRule="atLeast"/>
              <w:rPr>
                <w:rFonts w:ascii="Arial" w:hAnsi="Arial"/>
                <w:kern w:val="0"/>
                <w:sz w:val="18"/>
                <w:szCs w:val="18"/>
                <w:lang w:val="fr-FR"/>
              </w:rPr>
            </w:pPr>
            <w:r>
              <w:rPr>
                <w:rFonts w:ascii="Arial" w:hAnsi="Arial" w:hint="eastAsia"/>
                <w:kern w:val="0"/>
                <w:sz w:val="18"/>
                <w:szCs w:val="18"/>
                <w:lang w:val="fr-FR"/>
              </w:rPr>
              <w:t>O</w:t>
            </w:r>
          </w:p>
        </w:tc>
        <w:tc>
          <w:tcPr>
            <w:tcW w:w="1091" w:type="dxa"/>
          </w:tcPr>
          <w:p w:rsidR="00C0427E" w:rsidRPr="00C8364D" w:rsidRDefault="00C0427E" w:rsidP="005230A1">
            <w:pPr>
              <w:spacing w:line="240" w:lineRule="atLeast"/>
              <w:rPr>
                <w:rFonts w:ascii="Arial" w:hAnsi="Arial"/>
                <w:kern w:val="0"/>
                <w:sz w:val="18"/>
                <w:szCs w:val="18"/>
                <w:lang w:val="fr-FR"/>
              </w:rPr>
            </w:pPr>
            <w:r>
              <w:rPr>
                <w:rFonts w:ascii="Arial" w:hAnsi="Arial"/>
                <w:kern w:val="0"/>
                <w:sz w:val="18"/>
                <w:szCs w:val="18"/>
                <w:lang w:val="fr-FR"/>
              </w:rPr>
              <w:t>I</w:t>
            </w:r>
            <w:r>
              <w:rPr>
                <w:rFonts w:ascii="Arial" w:hAnsi="Arial" w:hint="eastAsia"/>
                <w:kern w:val="0"/>
                <w:sz w:val="18"/>
                <w:szCs w:val="18"/>
                <w:lang w:val="fr-FR"/>
              </w:rPr>
              <w:t>nt</w:t>
            </w:r>
          </w:p>
        </w:tc>
        <w:tc>
          <w:tcPr>
            <w:tcW w:w="992" w:type="dxa"/>
          </w:tcPr>
          <w:p w:rsidR="00C0427E" w:rsidRDefault="00C0427E" w:rsidP="005230A1">
            <w:pPr>
              <w:spacing w:line="240" w:lineRule="atLeast"/>
              <w:rPr>
                <w:rFonts w:ascii="Arial" w:hAnsi="Arial"/>
                <w:kern w:val="0"/>
                <w:sz w:val="18"/>
                <w:szCs w:val="18"/>
                <w:lang w:val="fr-FR"/>
              </w:rPr>
            </w:pPr>
          </w:p>
        </w:tc>
        <w:tc>
          <w:tcPr>
            <w:tcW w:w="4298" w:type="dxa"/>
          </w:tcPr>
          <w:p w:rsidR="00C0427E" w:rsidRPr="00C0427E" w:rsidRDefault="00C0427E" w:rsidP="007931A1">
            <w:pPr>
              <w:spacing w:line="240" w:lineRule="atLeast"/>
              <w:rPr>
                <w:rFonts w:ascii="Arial" w:hAnsi="Arial"/>
                <w:kern w:val="0"/>
                <w:sz w:val="18"/>
                <w:szCs w:val="18"/>
                <w:lang w:val="fr-FR"/>
              </w:rPr>
            </w:pPr>
            <w:r>
              <w:rPr>
                <w:rFonts w:ascii="宋体" w:hAnsi="宋体" w:hint="eastAsia"/>
                <w:sz w:val="18"/>
                <w:szCs w:val="18"/>
              </w:rPr>
              <w:t>是否</w:t>
            </w:r>
            <w:r>
              <w:rPr>
                <w:rFonts w:ascii="Arial" w:hAnsi="Arial" w:cs="Arial"/>
                <w:sz w:val="18"/>
                <w:szCs w:val="18"/>
                <w:lang w:val="fr-FR"/>
              </w:rPr>
              <w:t>SHA512</w:t>
            </w:r>
            <w:r>
              <w:rPr>
                <w:rFonts w:ascii="宋体" w:hAnsi="宋体" w:hint="eastAsia"/>
                <w:sz w:val="18"/>
                <w:szCs w:val="18"/>
              </w:rPr>
              <w:t>加密</w:t>
            </w:r>
            <w:r w:rsidRPr="00C0427E">
              <w:rPr>
                <w:rFonts w:ascii="宋体" w:hAnsi="宋体" w:hint="eastAsia"/>
                <w:sz w:val="18"/>
                <w:szCs w:val="18"/>
                <w:lang w:val="fr-FR"/>
              </w:rPr>
              <w:t xml:space="preserve"> 0</w:t>
            </w:r>
            <w:r>
              <w:rPr>
                <w:rFonts w:ascii="宋体" w:hAnsi="宋体" w:hint="eastAsia"/>
                <w:sz w:val="18"/>
                <w:szCs w:val="18"/>
              </w:rPr>
              <w:t>否</w:t>
            </w:r>
            <w:r w:rsidRPr="00C0427E">
              <w:rPr>
                <w:rFonts w:ascii="宋体" w:hAnsi="宋体" w:hint="eastAsia"/>
                <w:sz w:val="18"/>
                <w:szCs w:val="18"/>
                <w:lang w:val="fr-FR"/>
              </w:rPr>
              <w:t>(</w:t>
            </w:r>
            <w:r>
              <w:rPr>
                <w:rFonts w:ascii="宋体" w:hAnsi="宋体" w:hint="eastAsia"/>
                <w:sz w:val="18"/>
                <w:szCs w:val="18"/>
              </w:rPr>
              <w:t>缺省</w:t>
            </w:r>
            <w:r w:rsidRPr="00C0427E">
              <w:rPr>
                <w:rFonts w:ascii="宋体" w:hAnsi="宋体" w:hint="eastAsia"/>
                <w:sz w:val="18"/>
                <w:szCs w:val="18"/>
                <w:lang w:val="fr-FR"/>
              </w:rPr>
              <w:t>)</w:t>
            </w:r>
            <w:r>
              <w:rPr>
                <w:rFonts w:ascii="宋体" w:hAnsi="宋体" w:hint="eastAsia"/>
                <w:sz w:val="18"/>
                <w:szCs w:val="18"/>
                <w:lang w:val="fr-FR"/>
              </w:rPr>
              <w:t xml:space="preserve">  1是</w:t>
            </w:r>
          </w:p>
        </w:tc>
      </w:tr>
    </w:tbl>
    <w:p w:rsidR="002872AF" w:rsidRPr="005B1728" w:rsidRDefault="002872AF" w:rsidP="002872AF">
      <w:pPr>
        <w:ind w:firstLine="180"/>
        <w:rPr>
          <w:lang w:val="fr-FR"/>
        </w:rPr>
      </w:pPr>
    </w:p>
    <w:p w:rsidR="002872AF" w:rsidRDefault="002872AF" w:rsidP="00407B6C">
      <w:pPr>
        <w:pStyle w:val="41"/>
        <w:rPr>
          <w:lang w:val="fr-FR"/>
        </w:rPr>
      </w:pPr>
      <w:r>
        <w:rPr>
          <w:rFonts w:hint="eastAsia"/>
        </w:rPr>
        <w:t>返回值</w:t>
      </w:r>
    </w:p>
    <w:p w:rsidR="002872AF" w:rsidRDefault="002872AF" w:rsidP="002872AF">
      <w:pPr>
        <w:ind w:left="198"/>
      </w:pPr>
      <w:r>
        <w:rPr>
          <w:rFonts w:hint="eastAsia"/>
        </w:rPr>
        <w:t>成功返回</w:t>
      </w:r>
      <w:r>
        <w:rPr>
          <w:rFonts w:hint="eastAsia"/>
          <w:lang w:val="da-DK"/>
        </w:rPr>
        <w:t>SetUserIdToCenterRsp</w:t>
      </w:r>
      <w:r>
        <w:rPr>
          <w:rFonts w:hint="eastAsia"/>
          <w:lang w:val="fr-FR"/>
        </w:rPr>
        <w:t>，否则抛出异常</w:t>
      </w:r>
      <w:r>
        <w:rPr>
          <w:rFonts w:hint="eastAsia"/>
          <w:lang w:val="fr-FR"/>
        </w:rPr>
        <w:t>CException</w:t>
      </w:r>
      <w:r>
        <w:rPr>
          <w:rFonts w:hint="eastAsia"/>
          <w:lang w:val="fr-FR"/>
        </w:rPr>
        <w:t>。</w:t>
      </w:r>
      <w:r>
        <w:rPr>
          <w:rFonts w:hint="eastAsia"/>
        </w:rPr>
        <w:t>定义如下：</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2104"/>
        <w:gridCol w:w="900"/>
        <w:gridCol w:w="2681"/>
      </w:tblGrid>
      <w:tr w:rsidR="002872AF" w:rsidTr="005230A1">
        <w:trPr>
          <w:jc w:val="center"/>
        </w:trPr>
        <w:tc>
          <w:tcPr>
            <w:tcW w:w="2378" w:type="dxa"/>
          </w:tcPr>
          <w:p w:rsidR="002872AF" w:rsidRDefault="002872AF" w:rsidP="005230A1">
            <w:pPr>
              <w:pStyle w:val="TAH"/>
              <w:rPr>
                <w:rFonts w:ascii="Verdana" w:hAnsi="Verdana"/>
                <w:lang w:val="fr-FR" w:eastAsia="zh-CN"/>
              </w:rPr>
            </w:pPr>
            <w:r>
              <w:rPr>
                <w:rFonts w:ascii="Verdana" w:hAnsi="Verdana" w:hint="eastAsia"/>
                <w:lang w:val="fr-FR" w:eastAsia="zh-CN"/>
              </w:rPr>
              <w:t>参数名称</w:t>
            </w:r>
          </w:p>
        </w:tc>
        <w:tc>
          <w:tcPr>
            <w:tcW w:w="737" w:type="dxa"/>
          </w:tcPr>
          <w:p w:rsidR="002872AF" w:rsidRDefault="002872AF" w:rsidP="005230A1">
            <w:pPr>
              <w:pStyle w:val="TAH"/>
              <w:rPr>
                <w:rFonts w:ascii="Verdana" w:hAnsi="Verdana"/>
                <w:lang w:val="fr-FR" w:eastAsia="zh-CN"/>
              </w:rPr>
            </w:pPr>
            <w:r>
              <w:rPr>
                <w:rFonts w:ascii="Verdana" w:hAnsi="Verdana" w:hint="eastAsia"/>
                <w:lang w:val="fr-FR" w:eastAsia="zh-CN"/>
              </w:rPr>
              <w:t>必须</w:t>
            </w:r>
          </w:p>
        </w:tc>
        <w:tc>
          <w:tcPr>
            <w:tcW w:w="2104" w:type="dxa"/>
          </w:tcPr>
          <w:p w:rsidR="002872AF" w:rsidRDefault="002872AF" w:rsidP="005230A1">
            <w:pPr>
              <w:pStyle w:val="TAH"/>
              <w:rPr>
                <w:rFonts w:ascii="Verdana" w:hAnsi="Verdana"/>
                <w:lang w:val="fr-FR" w:eastAsia="zh-CN"/>
              </w:rPr>
            </w:pPr>
            <w:r>
              <w:rPr>
                <w:rFonts w:ascii="Verdana" w:hAnsi="Verdana" w:hint="eastAsia"/>
                <w:lang w:val="fr-FR" w:eastAsia="zh-CN"/>
              </w:rPr>
              <w:t>类型</w:t>
            </w:r>
          </w:p>
        </w:tc>
        <w:tc>
          <w:tcPr>
            <w:tcW w:w="900" w:type="dxa"/>
          </w:tcPr>
          <w:p w:rsidR="002872AF" w:rsidRDefault="002872AF" w:rsidP="005230A1">
            <w:pPr>
              <w:pStyle w:val="TAH"/>
              <w:rPr>
                <w:rFonts w:ascii="Verdana" w:hAnsi="Verdana"/>
                <w:lang w:val="fr-FR" w:eastAsia="zh-CN"/>
              </w:rPr>
            </w:pPr>
            <w:r>
              <w:rPr>
                <w:rFonts w:ascii="Verdana" w:hAnsi="Verdana" w:hint="eastAsia"/>
                <w:lang w:val="fr-FR" w:eastAsia="zh-CN"/>
              </w:rPr>
              <w:t>长度</w:t>
            </w:r>
          </w:p>
        </w:tc>
        <w:tc>
          <w:tcPr>
            <w:tcW w:w="2681" w:type="dxa"/>
          </w:tcPr>
          <w:p w:rsidR="002872AF" w:rsidRDefault="002872AF" w:rsidP="005230A1">
            <w:pPr>
              <w:pStyle w:val="TAH"/>
              <w:rPr>
                <w:rFonts w:ascii="Verdana" w:hAnsi="Verdana"/>
                <w:lang w:val="fr-FR" w:eastAsia="zh-CN"/>
              </w:rPr>
            </w:pPr>
            <w:r>
              <w:rPr>
                <w:rFonts w:ascii="Verdana" w:hAnsi="Verdana" w:hint="eastAsia"/>
                <w:lang w:val="fr-FR" w:eastAsia="zh-CN"/>
              </w:rPr>
              <w:t>描述信息</w:t>
            </w:r>
          </w:p>
        </w:tc>
      </w:tr>
      <w:tr w:rsidR="002872AF" w:rsidTr="005230A1">
        <w:trPr>
          <w:jc w:val="center"/>
        </w:trPr>
        <w:tc>
          <w:tcPr>
            <w:tcW w:w="2378" w:type="dxa"/>
          </w:tcPr>
          <w:p w:rsidR="002872AF" w:rsidRPr="005041A8" w:rsidRDefault="002872AF" w:rsidP="005230A1">
            <w:pPr>
              <w:pStyle w:val="TAL"/>
              <w:rPr>
                <w:lang w:val="fr-FR" w:eastAsia="zh-CN"/>
              </w:rPr>
            </w:pPr>
            <w:r w:rsidRPr="005041A8">
              <w:rPr>
                <w:rFonts w:hint="eastAsia"/>
                <w:lang w:val="fr-FR" w:eastAsia="zh-CN"/>
              </w:rPr>
              <w:t>v</w:t>
            </w:r>
            <w:r w:rsidRPr="005041A8">
              <w:rPr>
                <w:lang w:val="fr-FR" w:eastAsia="zh-CN"/>
              </w:rPr>
              <w:t>ersion</w:t>
            </w:r>
          </w:p>
        </w:tc>
        <w:tc>
          <w:tcPr>
            <w:tcW w:w="737" w:type="dxa"/>
          </w:tcPr>
          <w:p w:rsidR="002872AF" w:rsidRPr="005041A8" w:rsidRDefault="002872AF" w:rsidP="005230A1">
            <w:pPr>
              <w:pStyle w:val="TAL"/>
              <w:rPr>
                <w:lang w:val="fr-FR" w:eastAsia="zh-CN"/>
              </w:rPr>
            </w:pPr>
            <w:r>
              <w:rPr>
                <w:rFonts w:hint="eastAsia"/>
                <w:lang w:val="fr-FR" w:eastAsia="zh-CN"/>
              </w:rPr>
              <w:t>M</w:t>
            </w:r>
          </w:p>
        </w:tc>
        <w:tc>
          <w:tcPr>
            <w:tcW w:w="2104" w:type="dxa"/>
          </w:tcPr>
          <w:p w:rsidR="002872AF" w:rsidRPr="005041A8" w:rsidRDefault="002872AF" w:rsidP="005230A1">
            <w:pPr>
              <w:pStyle w:val="TAH"/>
              <w:jc w:val="both"/>
              <w:rPr>
                <w:b w:val="0"/>
                <w:lang w:val="fr-FR" w:eastAsia="zh-CN"/>
              </w:rPr>
            </w:pPr>
            <w:r>
              <w:rPr>
                <w:rFonts w:hint="eastAsia"/>
                <w:b w:val="0"/>
                <w:lang w:val="fr-FR" w:eastAsia="zh-CN"/>
              </w:rPr>
              <w:t>String</w:t>
            </w:r>
          </w:p>
        </w:tc>
        <w:tc>
          <w:tcPr>
            <w:tcW w:w="900" w:type="dxa"/>
          </w:tcPr>
          <w:p w:rsidR="002872AF" w:rsidRPr="005041A8" w:rsidRDefault="002872AF" w:rsidP="005230A1">
            <w:pPr>
              <w:rPr>
                <w:rFonts w:ascii="Arial" w:hAnsi="Arial"/>
                <w:kern w:val="0"/>
                <w:sz w:val="18"/>
                <w:szCs w:val="18"/>
                <w:lang w:val="fr-FR"/>
              </w:rPr>
            </w:pPr>
            <w:r>
              <w:rPr>
                <w:rFonts w:ascii="Arial" w:hAnsi="Arial" w:hint="eastAsia"/>
                <w:kern w:val="0"/>
                <w:sz w:val="18"/>
                <w:szCs w:val="18"/>
                <w:lang w:val="fr-FR"/>
              </w:rPr>
              <w:t>5</w:t>
            </w:r>
          </w:p>
        </w:tc>
        <w:tc>
          <w:tcPr>
            <w:tcW w:w="2681" w:type="dxa"/>
          </w:tcPr>
          <w:p w:rsidR="002872AF" w:rsidRPr="005041A8" w:rsidRDefault="002872AF" w:rsidP="005230A1">
            <w:pPr>
              <w:rPr>
                <w:rFonts w:ascii="Arial" w:hAnsi="Arial"/>
                <w:kern w:val="0"/>
                <w:sz w:val="18"/>
                <w:szCs w:val="18"/>
                <w:lang w:val="fr-FR"/>
              </w:rPr>
            </w:pPr>
            <w:r w:rsidRPr="005041A8">
              <w:rPr>
                <w:rFonts w:ascii="Arial" w:hAnsi="Arial" w:hint="eastAsia"/>
                <w:kern w:val="0"/>
                <w:sz w:val="18"/>
                <w:szCs w:val="18"/>
                <w:lang w:val="fr-FR"/>
              </w:rPr>
              <w:t>协议版本号</w:t>
            </w:r>
          </w:p>
        </w:tc>
      </w:tr>
      <w:tr w:rsidR="002872AF" w:rsidTr="005230A1">
        <w:trPr>
          <w:jc w:val="center"/>
        </w:trPr>
        <w:tc>
          <w:tcPr>
            <w:tcW w:w="2378" w:type="dxa"/>
          </w:tcPr>
          <w:p w:rsidR="002872AF" w:rsidRPr="005041A8" w:rsidRDefault="002872AF" w:rsidP="005230A1">
            <w:pPr>
              <w:pStyle w:val="TAL"/>
              <w:rPr>
                <w:lang w:val="fr-FR" w:eastAsia="zh-CN"/>
              </w:rPr>
            </w:pPr>
            <w:r>
              <w:rPr>
                <w:lang w:val="fr-FR" w:eastAsia="zh-CN"/>
              </w:rPr>
              <w:t>transactionID</w:t>
            </w:r>
          </w:p>
        </w:tc>
        <w:tc>
          <w:tcPr>
            <w:tcW w:w="737" w:type="dxa"/>
          </w:tcPr>
          <w:p w:rsidR="002872AF" w:rsidRPr="005041A8" w:rsidRDefault="002872AF" w:rsidP="005230A1">
            <w:pPr>
              <w:pStyle w:val="TAL"/>
              <w:rPr>
                <w:lang w:val="fr-FR" w:eastAsia="zh-CN"/>
              </w:rPr>
            </w:pPr>
            <w:r>
              <w:rPr>
                <w:rFonts w:hint="eastAsia"/>
                <w:lang w:val="fr-FR" w:eastAsia="zh-CN"/>
              </w:rPr>
              <w:t>M</w:t>
            </w:r>
          </w:p>
        </w:tc>
        <w:tc>
          <w:tcPr>
            <w:tcW w:w="2104" w:type="dxa"/>
          </w:tcPr>
          <w:p w:rsidR="002872AF" w:rsidRPr="005041A8" w:rsidRDefault="002872AF" w:rsidP="005230A1">
            <w:pPr>
              <w:pStyle w:val="TAH"/>
              <w:jc w:val="both"/>
              <w:rPr>
                <w:b w:val="0"/>
                <w:lang w:val="fr-FR" w:eastAsia="zh-CN"/>
              </w:rPr>
            </w:pPr>
            <w:r>
              <w:rPr>
                <w:rFonts w:hint="eastAsia"/>
                <w:b w:val="0"/>
                <w:lang w:val="fr-FR" w:eastAsia="zh-CN"/>
              </w:rPr>
              <w:t>String</w:t>
            </w:r>
          </w:p>
        </w:tc>
        <w:tc>
          <w:tcPr>
            <w:tcW w:w="900" w:type="dxa"/>
          </w:tcPr>
          <w:p w:rsidR="002872AF" w:rsidRPr="005041A8" w:rsidRDefault="002872AF" w:rsidP="005230A1">
            <w:pPr>
              <w:rPr>
                <w:rFonts w:ascii="Arial" w:hAnsi="Arial"/>
                <w:kern w:val="0"/>
                <w:sz w:val="18"/>
                <w:szCs w:val="18"/>
                <w:lang w:val="fr-FR"/>
              </w:rPr>
            </w:pPr>
            <w:r w:rsidRPr="005041A8">
              <w:rPr>
                <w:rFonts w:ascii="Arial" w:hAnsi="Arial" w:hint="eastAsia"/>
                <w:kern w:val="0"/>
                <w:sz w:val="18"/>
                <w:szCs w:val="18"/>
                <w:lang w:val="fr-FR"/>
              </w:rPr>
              <w:t>40</w:t>
            </w:r>
          </w:p>
        </w:tc>
        <w:tc>
          <w:tcPr>
            <w:tcW w:w="2681" w:type="dxa"/>
          </w:tcPr>
          <w:p w:rsidR="002872AF" w:rsidRPr="005041A8" w:rsidRDefault="002872AF" w:rsidP="005230A1">
            <w:pPr>
              <w:rPr>
                <w:rFonts w:ascii="Arial" w:hAnsi="Arial"/>
                <w:kern w:val="0"/>
                <w:sz w:val="18"/>
                <w:szCs w:val="18"/>
                <w:lang w:val="fr-FR"/>
              </w:rPr>
            </w:pPr>
            <w:r w:rsidRPr="005041A8">
              <w:rPr>
                <w:rFonts w:ascii="Arial" w:hAnsi="Arial" w:hint="eastAsia"/>
                <w:kern w:val="0"/>
                <w:sz w:val="18"/>
                <w:szCs w:val="18"/>
                <w:lang w:val="fr-FR"/>
              </w:rPr>
              <w:t>交易流水号</w:t>
            </w:r>
          </w:p>
        </w:tc>
      </w:tr>
      <w:tr w:rsidR="002872AF" w:rsidTr="005230A1">
        <w:trPr>
          <w:jc w:val="center"/>
        </w:trPr>
        <w:tc>
          <w:tcPr>
            <w:tcW w:w="2378" w:type="dxa"/>
          </w:tcPr>
          <w:p w:rsidR="002872AF" w:rsidRPr="00C8364D" w:rsidRDefault="002872AF" w:rsidP="005230A1">
            <w:pPr>
              <w:pStyle w:val="TAL"/>
              <w:rPr>
                <w:lang w:val="fr-FR" w:eastAsia="zh-CN"/>
              </w:rPr>
            </w:pPr>
            <w:r w:rsidRPr="00C8364D">
              <w:rPr>
                <w:rFonts w:hint="eastAsia"/>
                <w:lang w:val="fr-FR" w:eastAsia="zh-CN"/>
              </w:rPr>
              <w:t>traceFlag</w:t>
            </w:r>
          </w:p>
        </w:tc>
        <w:tc>
          <w:tcPr>
            <w:tcW w:w="737" w:type="dxa"/>
          </w:tcPr>
          <w:p w:rsidR="002872AF" w:rsidRPr="00C8364D" w:rsidRDefault="002872AF" w:rsidP="005230A1">
            <w:pPr>
              <w:spacing w:line="240" w:lineRule="atLeast"/>
              <w:rPr>
                <w:rFonts w:ascii="Arial" w:hAnsi="Arial"/>
                <w:kern w:val="0"/>
                <w:sz w:val="18"/>
                <w:szCs w:val="18"/>
                <w:lang w:val="fr-FR"/>
              </w:rPr>
            </w:pPr>
            <w:r w:rsidRPr="00C8364D">
              <w:rPr>
                <w:rFonts w:ascii="Arial" w:hAnsi="Arial" w:hint="eastAsia"/>
                <w:kern w:val="0"/>
                <w:sz w:val="18"/>
                <w:szCs w:val="18"/>
                <w:lang w:val="fr-FR"/>
              </w:rPr>
              <w:t xml:space="preserve">O </w:t>
            </w:r>
          </w:p>
        </w:tc>
        <w:tc>
          <w:tcPr>
            <w:tcW w:w="2104" w:type="dxa"/>
          </w:tcPr>
          <w:p w:rsidR="002872AF" w:rsidRPr="00C8364D" w:rsidRDefault="002872AF" w:rsidP="005230A1">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900" w:type="dxa"/>
          </w:tcPr>
          <w:p w:rsidR="002872AF" w:rsidRPr="00C8364D" w:rsidRDefault="002872AF" w:rsidP="005230A1">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2681" w:type="dxa"/>
          </w:tcPr>
          <w:p w:rsidR="002872AF" w:rsidRPr="00C8364D" w:rsidRDefault="002872AF" w:rsidP="005230A1">
            <w:pPr>
              <w:spacing w:line="240" w:lineRule="atLeast"/>
              <w:rPr>
                <w:rFonts w:ascii="Arial" w:hAnsi="Arial"/>
                <w:kern w:val="0"/>
                <w:sz w:val="18"/>
                <w:szCs w:val="18"/>
                <w:lang w:val="fr-FR"/>
              </w:rPr>
            </w:pPr>
            <w:r>
              <w:rPr>
                <w:rFonts w:ascii="Arial" w:hAnsi="Arial" w:hint="eastAsia"/>
                <w:kern w:val="0"/>
                <w:sz w:val="18"/>
                <w:szCs w:val="18"/>
                <w:lang w:val="fr-FR"/>
              </w:rPr>
              <w:t>跟踪标志</w:t>
            </w:r>
          </w:p>
        </w:tc>
      </w:tr>
      <w:tr w:rsidR="002872AF" w:rsidTr="005230A1">
        <w:trPr>
          <w:jc w:val="center"/>
        </w:trPr>
        <w:tc>
          <w:tcPr>
            <w:tcW w:w="2378" w:type="dxa"/>
          </w:tcPr>
          <w:p w:rsidR="002872AF" w:rsidRPr="00C8364D" w:rsidRDefault="002872AF" w:rsidP="005230A1">
            <w:pPr>
              <w:pStyle w:val="TAL"/>
              <w:rPr>
                <w:lang w:val="fr-FR" w:eastAsia="zh-CN"/>
              </w:rPr>
            </w:pPr>
            <w:r>
              <w:rPr>
                <w:rFonts w:hint="eastAsia"/>
                <w:lang w:val="fr-FR" w:eastAsia="zh-CN"/>
              </w:rPr>
              <w:t>userID</w:t>
            </w:r>
          </w:p>
        </w:tc>
        <w:tc>
          <w:tcPr>
            <w:tcW w:w="737" w:type="dxa"/>
          </w:tcPr>
          <w:p w:rsidR="002872AF" w:rsidRPr="00C8364D" w:rsidRDefault="002872AF" w:rsidP="005230A1">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2104" w:type="dxa"/>
          </w:tcPr>
          <w:p w:rsidR="002872AF" w:rsidRDefault="005200E4" w:rsidP="005230A1">
            <w:pPr>
              <w:spacing w:line="240" w:lineRule="atLeast"/>
              <w:rPr>
                <w:rFonts w:ascii="Arial" w:hAnsi="Arial"/>
                <w:kern w:val="0"/>
                <w:sz w:val="18"/>
                <w:szCs w:val="18"/>
                <w:lang w:val="fr-FR"/>
              </w:rPr>
            </w:pPr>
            <w:r>
              <w:rPr>
                <w:rFonts w:ascii="Arial" w:hAnsi="Arial" w:hint="eastAsia"/>
                <w:kern w:val="0"/>
                <w:sz w:val="18"/>
                <w:szCs w:val="18"/>
                <w:lang w:val="fr-FR"/>
              </w:rPr>
              <w:t>Bigint</w:t>
            </w:r>
          </w:p>
        </w:tc>
        <w:tc>
          <w:tcPr>
            <w:tcW w:w="900" w:type="dxa"/>
          </w:tcPr>
          <w:p w:rsidR="002872AF" w:rsidRDefault="002872AF" w:rsidP="005230A1">
            <w:pPr>
              <w:spacing w:line="240" w:lineRule="atLeast"/>
              <w:rPr>
                <w:rFonts w:ascii="Arial" w:hAnsi="Arial"/>
                <w:kern w:val="0"/>
                <w:sz w:val="18"/>
                <w:szCs w:val="18"/>
                <w:lang w:val="fr-FR"/>
              </w:rPr>
            </w:pPr>
          </w:p>
        </w:tc>
        <w:tc>
          <w:tcPr>
            <w:tcW w:w="2681" w:type="dxa"/>
          </w:tcPr>
          <w:p w:rsidR="002872AF" w:rsidRDefault="002872AF" w:rsidP="005230A1">
            <w:pPr>
              <w:spacing w:line="240" w:lineRule="atLeast"/>
              <w:rPr>
                <w:rFonts w:ascii="Arial" w:hAnsi="Arial"/>
                <w:kern w:val="0"/>
                <w:sz w:val="18"/>
                <w:szCs w:val="18"/>
                <w:lang w:val="fr-FR"/>
              </w:rPr>
            </w:pPr>
            <w:r>
              <w:rPr>
                <w:rFonts w:ascii="Arial" w:hAnsi="Arial" w:hint="eastAsia"/>
                <w:kern w:val="0"/>
                <w:sz w:val="18"/>
                <w:szCs w:val="18"/>
                <w:lang w:val="fr-FR"/>
              </w:rPr>
              <w:t>用户</w:t>
            </w:r>
            <w:r>
              <w:rPr>
                <w:rFonts w:ascii="Arial" w:hAnsi="Arial" w:hint="eastAsia"/>
                <w:kern w:val="0"/>
                <w:sz w:val="18"/>
                <w:szCs w:val="18"/>
                <w:lang w:val="fr-FR"/>
              </w:rPr>
              <w:t>ID</w:t>
            </w:r>
            <w:r>
              <w:rPr>
                <w:rFonts w:ascii="Arial" w:hAnsi="Arial" w:hint="eastAsia"/>
                <w:kern w:val="0"/>
                <w:sz w:val="18"/>
                <w:szCs w:val="18"/>
                <w:lang w:val="fr-FR"/>
              </w:rPr>
              <w:t>（内部）</w:t>
            </w:r>
          </w:p>
          <w:p w:rsidR="002872AF" w:rsidRDefault="002872AF" w:rsidP="005230A1">
            <w:pPr>
              <w:spacing w:line="240" w:lineRule="atLeast"/>
              <w:rPr>
                <w:rFonts w:ascii="Arial" w:hAnsi="Arial"/>
                <w:kern w:val="0"/>
                <w:sz w:val="18"/>
                <w:szCs w:val="18"/>
                <w:lang w:val="fr-FR"/>
              </w:rPr>
            </w:pPr>
            <w:r>
              <w:rPr>
                <w:rFonts w:ascii="Arial" w:hAnsi="Arial" w:hint="eastAsia"/>
                <w:kern w:val="0"/>
                <w:sz w:val="18"/>
                <w:szCs w:val="18"/>
                <w:lang w:val="fr-FR"/>
              </w:rPr>
              <w:t>不存在时，返回</w:t>
            </w:r>
            <w:r>
              <w:rPr>
                <w:rFonts w:ascii="Arial" w:hAnsi="Arial" w:hint="eastAsia"/>
                <w:kern w:val="0"/>
                <w:sz w:val="18"/>
                <w:szCs w:val="18"/>
                <w:lang w:val="fr-FR"/>
              </w:rPr>
              <w:t>-1</w:t>
            </w:r>
            <w:r>
              <w:rPr>
                <w:rFonts w:ascii="Arial" w:hAnsi="Arial"/>
                <w:kern w:val="0"/>
                <w:sz w:val="18"/>
                <w:szCs w:val="18"/>
                <w:lang w:val="fr-FR"/>
              </w:rPr>
              <w:t> </w:t>
            </w:r>
            <w:r>
              <w:rPr>
                <w:rFonts w:ascii="Arial" w:hAnsi="Arial" w:hint="eastAsia"/>
                <w:kern w:val="0"/>
                <w:sz w:val="18"/>
                <w:szCs w:val="18"/>
                <w:lang w:val="fr-FR"/>
              </w:rPr>
              <w:t>;</w:t>
            </w:r>
          </w:p>
        </w:tc>
      </w:tr>
    </w:tbl>
    <w:p w:rsidR="002872AF" w:rsidRDefault="002872AF" w:rsidP="002872AF">
      <w:pPr>
        <w:rPr>
          <w:lang w:val="da-DK"/>
        </w:rPr>
      </w:pPr>
    </w:p>
    <w:p w:rsidR="008D5C8C" w:rsidRDefault="008D5C8C" w:rsidP="008D5C8C">
      <w:pPr>
        <w:pStyle w:val="21"/>
        <w:numPr>
          <w:ilvl w:val="1"/>
          <w:numId w:val="1"/>
        </w:numPr>
        <w:rPr>
          <w:rStyle w:val="210"/>
        </w:rPr>
      </w:pPr>
      <w:r>
        <w:rPr>
          <w:rStyle w:val="210"/>
          <w:rFonts w:hint="eastAsia"/>
        </w:rPr>
        <w:lastRenderedPageBreak/>
        <w:t>setCIDToCenter(UP</w:t>
      </w:r>
      <w:r>
        <w:rPr>
          <w:rStyle w:val="210"/>
          <w:rFonts w:hint="eastAsia"/>
        </w:rPr>
        <w:t>多站点互联</w:t>
      </w:r>
      <w:r>
        <w:rPr>
          <w:rStyle w:val="210"/>
          <w:rFonts w:hint="eastAsia"/>
        </w:rPr>
        <w:t>)</w:t>
      </w:r>
    </w:p>
    <w:p w:rsidR="008D5C8C" w:rsidRDefault="008D5C8C" w:rsidP="00407B6C">
      <w:pPr>
        <w:pStyle w:val="31"/>
        <w:rPr>
          <w:rStyle w:val="210"/>
        </w:rPr>
      </w:pPr>
      <w:r>
        <w:rPr>
          <w:rStyle w:val="210"/>
          <w:rFonts w:hint="eastAsia"/>
        </w:rPr>
        <w:t>JSON</w:t>
      </w:r>
      <w:r>
        <w:rPr>
          <w:rStyle w:val="210"/>
          <w:rFonts w:hint="eastAsia"/>
        </w:rPr>
        <w:t>＋</w:t>
      </w:r>
      <w:r>
        <w:rPr>
          <w:rStyle w:val="210"/>
          <w:rFonts w:hint="eastAsia"/>
        </w:rPr>
        <w:t>SOAP</w:t>
      </w:r>
      <w:r>
        <w:rPr>
          <w:rStyle w:val="210"/>
          <w:rFonts w:hint="eastAsia"/>
        </w:rPr>
        <w:t>接口</w:t>
      </w:r>
    </w:p>
    <w:p w:rsidR="008D5C8C" w:rsidRDefault="008D5C8C" w:rsidP="00407B6C">
      <w:pPr>
        <w:pStyle w:val="41"/>
      </w:pPr>
      <w:r>
        <w:rPr>
          <w:rFonts w:hint="eastAsia"/>
        </w:rPr>
        <w:t>描述</w:t>
      </w:r>
    </w:p>
    <w:p w:rsidR="008D5C8C" w:rsidRDefault="008D5C8C" w:rsidP="008D5C8C">
      <w:pPr>
        <w:ind w:firstLine="180"/>
        <w:rPr>
          <w:rFonts w:ascii="宋体" w:cs="宋体"/>
          <w:color w:val="000000"/>
          <w:kern w:val="0"/>
          <w:sz w:val="20"/>
          <w:szCs w:val="20"/>
        </w:rPr>
      </w:pPr>
      <w:r>
        <w:rPr>
          <w:rFonts w:ascii="宋体" w:cs="宋体" w:hint="eastAsia"/>
          <w:color w:val="000000"/>
          <w:kern w:val="0"/>
          <w:sz w:val="20"/>
          <w:szCs w:val="20"/>
        </w:rPr>
        <w:t>UP向Identity管理中心请求设置通讯标识。</w:t>
      </w:r>
    </w:p>
    <w:p w:rsidR="008D5C8C" w:rsidRPr="00164C99" w:rsidRDefault="008D5C8C" w:rsidP="008D5C8C">
      <w:pPr>
        <w:ind w:firstLine="180"/>
      </w:pPr>
      <w:r>
        <w:rPr>
          <w:rFonts w:hint="eastAsia"/>
        </w:rPr>
        <w:t>UP</w:t>
      </w:r>
      <w:r>
        <w:rPr>
          <w:rFonts w:hint="eastAsia"/>
        </w:rPr>
        <w:t>内部使用，不对外开放。</w:t>
      </w:r>
    </w:p>
    <w:p w:rsidR="008D5C8C" w:rsidRDefault="008D5C8C" w:rsidP="00407B6C">
      <w:pPr>
        <w:pStyle w:val="41"/>
      </w:pPr>
      <w:r>
        <w:rPr>
          <w:rFonts w:hint="eastAsia"/>
        </w:rPr>
        <w:t>原型</w:t>
      </w:r>
    </w:p>
    <w:p w:rsidR="008D5C8C" w:rsidRPr="005D449C" w:rsidRDefault="008D5C8C" w:rsidP="008D5C8C">
      <w:pPr>
        <w:ind w:left="198"/>
        <w:jc w:val="left"/>
      </w:pPr>
      <w:r>
        <w:rPr>
          <w:rFonts w:hint="eastAsia"/>
          <w:lang w:val="da-DK"/>
        </w:rPr>
        <w:t>SetCIDToCenterRsp</w:t>
      </w:r>
      <w:r w:rsidRPr="009A7E72">
        <w:rPr>
          <w:lang w:val="da-DK"/>
        </w:rPr>
        <w:t xml:space="preserve"> </w:t>
      </w:r>
      <w:r>
        <w:rPr>
          <w:rFonts w:hint="eastAsia"/>
          <w:lang w:val="da-DK"/>
        </w:rPr>
        <w:t xml:space="preserve"> setCIDToCenter</w:t>
      </w:r>
      <w:r w:rsidRPr="009A7E72">
        <w:rPr>
          <w:lang w:val="da-DK"/>
        </w:rPr>
        <w:t>(</w:t>
      </w:r>
      <w:r>
        <w:rPr>
          <w:rFonts w:hint="eastAsia"/>
          <w:lang w:val="da-DK"/>
        </w:rPr>
        <w:t>SetCIDToCenterReq setCIDToCenterReq</w:t>
      </w:r>
      <w:r w:rsidRPr="009A7E72">
        <w:rPr>
          <w:lang w:val="da-DK"/>
        </w:rPr>
        <w:t>)</w:t>
      </w:r>
      <w:r w:rsidRPr="00CD7B14">
        <w:rPr>
          <w:rFonts w:hint="eastAsia"/>
        </w:rPr>
        <w:t xml:space="preserve"> </w:t>
      </w:r>
      <w:r w:rsidRPr="0062068B">
        <w:rPr>
          <w:rFonts w:hint="eastAsia"/>
        </w:rPr>
        <w:t xml:space="preserve">throws </w:t>
      </w:r>
      <w:r w:rsidRPr="005D449C">
        <w:rPr>
          <w:rFonts w:hint="eastAsia"/>
        </w:rPr>
        <w:t>CException</w:t>
      </w:r>
    </w:p>
    <w:p w:rsidR="008D5C8C" w:rsidRDefault="008D5C8C" w:rsidP="00407B6C">
      <w:pPr>
        <w:pStyle w:val="41"/>
      </w:pPr>
      <w:r>
        <w:rPr>
          <w:rFonts w:hint="eastAsia"/>
        </w:rPr>
        <w:t>输入参数</w:t>
      </w:r>
    </w:p>
    <w:p w:rsidR="008D5C8C" w:rsidRDefault="008D5C8C" w:rsidP="008D5C8C">
      <w:pPr>
        <w:ind w:left="198"/>
      </w:pPr>
      <w:r>
        <w:rPr>
          <w:rFonts w:hint="eastAsia"/>
          <w:lang w:val="da-DK"/>
        </w:rPr>
        <w:t>SetCIDToCenterReq</w:t>
      </w:r>
      <w:r>
        <w:rPr>
          <w:rFonts w:hint="eastAsia"/>
          <w:lang w:val="da-DK"/>
        </w:rPr>
        <w:t>属性如下：</w:t>
      </w:r>
      <w:r>
        <w:tab/>
      </w:r>
    </w:p>
    <w:tbl>
      <w:tblPr>
        <w:tblW w:w="8796" w:type="dxa"/>
        <w:jc w:val="center"/>
        <w:tblInd w:w="2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84"/>
        <w:gridCol w:w="731"/>
        <w:gridCol w:w="1091"/>
        <w:gridCol w:w="992"/>
        <w:gridCol w:w="4298"/>
      </w:tblGrid>
      <w:tr w:rsidR="008D5C8C" w:rsidTr="008A5770">
        <w:trPr>
          <w:jc w:val="center"/>
        </w:trPr>
        <w:tc>
          <w:tcPr>
            <w:tcW w:w="1684" w:type="dxa"/>
            <w:shd w:val="clear" w:color="auto" w:fill="99CCFF"/>
          </w:tcPr>
          <w:p w:rsidR="008D5C8C" w:rsidRDefault="008D5C8C" w:rsidP="008A5770">
            <w:pPr>
              <w:pStyle w:val="TAH"/>
              <w:rPr>
                <w:rFonts w:ascii="Verdana" w:hAnsi="Verdana"/>
                <w:lang w:val="fr-FR" w:eastAsia="zh-CN"/>
              </w:rPr>
            </w:pPr>
            <w:r>
              <w:rPr>
                <w:rFonts w:ascii="Verdana" w:hAnsi="Verdana" w:hint="eastAsia"/>
                <w:lang w:val="fr-FR" w:eastAsia="zh-CN"/>
              </w:rPr>
              <w:t>参数名称</w:t>
            </w:r>
          </w:p>
        </w:tc>
        <w:tc>
          <w:tcPr>
            <w:tcW w:w="731" w:type="dxa"/>
            <w:shd w:val="clear" w:color="auto" w:fill="99CCFF"/>
          </w:tcPr>
          <w:p w:rsidR="008D5C8C" w:rsidRDefault="008D5C8C" w:rsidP="008A5770">
            <w:pPr>
              <w:pStyle w:val="TAH"/>
              <w:rPr>
                <w:rFonts w:ascii="Verdana" w:hAnsi="Verdana"/>
                <w:lang w:val="fr-FR" w:eastAsia="zh-CN"/>
              </w:rPr>
            </w:pPr>
            <w:r>
              <w:rPr>
                <w:rFonts w:ascii="Verdana" w:hAnsi="Verdana" w:hint="eastAsia"/>
                <w:lang w:val="fr-FR" w:eastAsia="zh-CN"/>
              </w:rPr>
              <w:t>可选</w:t>
            </w:r>
          </w:p>
        </w:tc>
        <w:tc>
          <w:tcPr>
            <w:tcW w:w="1091" w:type="dxa"/>
            <w:shd w:val="clear" w:color="auto" w:fill="99CCFF"/>
          </w:tcPr>
          <w:p w:rsidR="008D5C8C" w:rsidRDefault="008D5C8C" w:rsidP="008A5770">
            <w:pPr>
              <w:pStyle w:val="TAH"/>
              <w:rPr>
                <w:rFonts w:ascii="Verdana" w:hAnsi="Verdana"/>
                <w:lang w:val="fr-FR" w:eastAsia="zh-CN"/>
              </w:rPr>
            </w:pPr>
            <w:r>
              <w:rPr>
                <w:rFonts w:ascii="Verdana" w:hAnsi="Verdana" w:hint="eastAsia"/>
                <w:lang w:val="fr-FR" w:eastAsia="zh-CN"/>
              </w:rPr>
              <w:t>类型</w:t>
            </w:r>
          </w:p>
        </w:tc>
        <w:tc>
          <w:tcPr>
            <w:tcW w:w="992" w:type="dxa"/>
            <w:shd w:val="clear" w:color="auto" w:fill="99CCFF"/>
          </w:tcPr>
          <w:p w:rsidR="008D5C8C" w:rsidRDefault="008D5C8C" w:rsidP="008A5770">
            <w:pPr>
              <w:pStyle w:val="TAH"/>
              <w:rPr>
                <w:rFonts w:ascii="Verdana" w:hAnsi="Verdana"/>
                <w:lang w:val="fr-FR" w:eastAsia="zh-CN"/>
              </w:rPr>
            </w:pPr>
            <w:r>
              <w:rPr>
                <w:rFonts w:ascii="Verdana" w:hAnsi="Verdana" w:hint="eastAsia"/>
                <w:lang w:val="fr-FR" w:eastAsia="zh-CN"/>
              </w:rPr>
              <w:t>长度</w:t>
            </w:r>
            <w:r>
              <w:rPr>
                <w:rFonts w:ascii="Verdana" w:hAnsi="Verdana"/>
                <w:lang w:val="fr-FR" w:eastAsia="zh-CN"/>
              </w:rPr>
              <w:t xml:space="preserve"> (Byte)</w:t>
            </w:r>
          </w:p>
        </w:tc>
        <w:tc>
          <w:tcPr>
            <w:tcW w:w="4298" w:type="dxa"/>
            <w:shd w:val="clear" w:color="auto" w:fill="99CCFF"/>
          </w:tcPr>
          <w:p w:rsidR="008D5C8C" w:rsidRDefault="008D5C8C" w:rsidP="008A5770">
            <w:pPr>
              <w:pStyle w:val="TAH"/>
              <w:rPr>
                <w:rFonts w:ascii="Verdana" w:hAnsi="Verdana"/>
                <w:lang w:val="fr-FR" w:eastAsia="zh-CN"/>
              </w:rPr>
            </w:pPr>
            <w:r>
              <w:rPr>
                <w:rFonts w:ascii="Verdana" w:hAnsi="Verdana" w:hint="eastAsia"/>
                <w:lang w:val="fr-FR" w:eastAsia="zh-CN"/>
              </w:rPr>
              <w:t>描述信息</w:t>
            </w:r>
          </w:p>
        </w:tc>
      </w:tr>
      <w:tr w:rsidR="008D5C8C" w:rsidTr="008A5770">
        <w:trPr>
          <w:jc w:val="center"/>
        </w:trPr>
        <w:tc>
          <w:tcPr>
            <w:tcW w:w="1684" w:type="dxa"/>
          </w:tcPr>
          <w:p w:rsidR="008D5C8C" w:rsidRDefault="008D5C8C" w:rsidP="008A5770">
            <w:pPr>
              <w:pStyle w:val="TAL"/>
              <w:rPr>
                <w:rFonts w:ascii="宋体" w:hAnsi="宋体"/>
                <w:lang w:val="fr-FR" w:eastAsia="zh-CN"/>
              </w:rPr>
            </w:pPr>
            <w:r>
              <w:rPr>
                <w:lang w:eastAsia="zh-CN"/>
              </w:rPr>
              <w:t>V</w:t>
            </w:r>
            <w:r>
              <w:t>ersion</w:t>
            </w:r>
          </w:p>
        </w:tc>
        <w:tc>
          <w:tcPr>
            <w:tcW w:w="731" w:type="dxa"/>
          </w:tcPr>
          <w:p w:rsidR="008D5C8C" w:rsidRDefault="008D5C8C" w:rsidP="008A5770">
            <w:pPr>
              <w:pStyle w:val="TAL"/>
              <w:rPr>
                <w:rFonts w:ascii="宋体" w:hAnsi="宋体"/>
                <w:lang w:eastAsia="zh-CN"/>
              </w:rPr>
            </w:pPr>
            <w:r>
              <w:rPr>
                <w:rFonts w:hint="eastAsia"/>
                <w:lang w:val="fr-FR" w:eastAsia="zh-CN"/>
              </w:rPr>
              <w:t>M</w:t>
            </w:r>
          </w:p>
        </w:tc>
        <w:tc>
          <w:tcPr>
            <w:tcW w:w="1091" w:type="dxa"/>
          </w:tcPr>
          <w:p w:rsidR="008D5C8C" w:rsidRDefault="008D5C8C" w:rsidP="008A5770">
            <w:pPr>
              <w:pStyle w:val="TAH"/>
              <w:jc w:val="both"/>
              <w:rPr>
                <w:rFonts w:ascii="宋体" w:hAnsi="宋体"/>
                <w:b w:val="0"/>
                <w:lang w:val="fr-FR" w:eastAsia="zh-CN"/>
              </w:rPr>
            </w:pPr>
            <w:r>
              <w:rPr>
                <w:rFonts w:hint="eastAsia"/>
                <w:b w:val="0"/>
                <w:lang w:val="fr-FR" w:eastAsia="zh-CN"/>
              </w:rPr>
              <w:t>String</w:t>
            </w:r>
          </w:p>
        </w:tc>
        <w:tc>
          <w:tcPr>
            <w:tcW w:w="992" w:type="dxa"/>
          </w:tcPr>
          <w:p w:rsidR="008D5C8C" w:rsidRDefault="008D5C8C" w:rsidP="008A5770">
            <w:pPr>
              <w:rPr>
                <w:rFonts w:ascii="宋体" w:hAnsi="宋体"/>
                <w:lang w:val="fr-FR"/>
              </w:rPr>
            </w:pPr>
            <w:r>
              <w:rPr>
                <w:rFonts w:ascii="Arial" w:hAnsi="Arial" w:hint="eastAsia"/>
                <w:lang w:val="fr-FR"/>
              </w:rPr>
              <w:t>5</w:t>
            </w:r>
          </w:p>
        </w:tc>
        <w:tc>
          <w:tcPr>
            <w:tcW w:w="4298" w:type="dxa"/>
          </w:tcPr>
          <w:p w:rsidR="008D5C8C" w:rsidRDefault="008D5C8C" w:rsidP="008A5770">
            <w:pPr>
              <w:rPr>
                <w:rFonts w:ascii="Arial" w:hAnsi="Arial"/>
                <w:sz w:val="19"/>
                <w:szCs w:val="19"/>
                <w:lang w:val="en-GB"/>
              </w:rPr>
            </w:pPr>
            <w:r>
              <w:rPr>
                <w:rFonts w:ascii="Arial" w:hAnsi="Arial" w:hint="eastAsia"/>
                <w:sz w:val="19"/>
                <w:szCs w:val="19"/>
                <w:lang w:val="en-GB"/>
              </w:rPr>
              <w:t>协议版本号</w:t>
            </w:r>
          </w:p>
          <w:p w:rsidR="008D5C8C" w:rsidRPr="00C8364D" w:rsidRDefault="008D5C8C" w:rsidP="008A5770">
            <w:pPr>
              <w:rPr>
                <w:rFonts w:ascii="Arial" w:hAnsi="Arial"/>
                <w:sz w:val="19"/>
                <w:szCs w:val="19"/>
                <w:lang w:val="en-GB"/>
              </w:rPr>
            </w:pPr>
            <w:r>
              <w:rPr>
                <w:rFonts w:ascii="Arial" w:hAnsi="Arial" w:hint="eastAsia"/>
                <w:sz w:val="19"/>
                <w:szCs w:val="19"/>
                <w:lang w:val="en-GB"/>
              </w:rPr>
              <w:t>当前版本为：</w:t>
            </w:r>
            <w:r>
              <w:rPr>
                <w:rFonts w:ascii="Arial" w:hAnsi="Arial" w:hint="eastAsia"/>
                <w:sz w:val="19"/>
                <w:szCs w:val="19"/>
                <w:lang w:val="en-GB"/>
              </w:rPr>
              <w:t>01.01</w:t>
            </w:r>
          </w:p>
        </w:tc>
      </w:tr>
      <w:tr w:rsidR="008D5C8C" w:rsidTr="008A5770">
        <w:trPr>
          <w:jc w:val="center"/>
        </w:trPr>
        <w:tc>
          <w:tcPr>
            <w:tcW w:w="1684" w:type="dxa"/>
          </w:tcPr>
          <w:p w:rsidR="008D5C8C" w:rsidRDefault="008D5C8C" w:rsidP="008A5770">
            <w:pPr>
              <w:pStyle w:val="TAL"/>
              <w:rPr>
                <w:rFonts w:ascii="宋体" w:hAnsi="宋体"/>
                <w:lang w:val="fr-FR" w:eastAsia="zh-CN"/>
              </w:rPr>
            </w:pPr>
            <w:r>
              <w:rPr>
                <w:lang w:val="fr-FR"/>
              </w:rPr>
              <w:t>transactionID</w:t>
            </w:r>
          </w:p>
        </w:tc>
        <w:tc>
          <w:tcPr>
            <w:tcW w:w="731" w:type="dxa"/>
          </w:tcPr>
          <w:p w:rsidR="008D5C8C" w:rsidRDefault="008D5C8C" w:rsidP="008A5770">
            <w:pPr>
              <w:pStyle w:val="TAL"/>
              <w:rPr>
                <w:rFonts w:ascii="宋体" w:hAnsi="宋体"/>
                <w:lang w:eastAsia="zh-CN"/>
              </w:rPr>
            </w:pPr>
            <w:r>
              <w:rPr>
                <w:rFonts w:hint="eastAsia"/>
                <w:lang w:val="fr-FR" w:eastAsia="zh-CN"/>
              </w:rPr>
              <w:t>M</w:t>
            </w:r>
          </w:p>
        </w:tc>
        <w:tc>
          <w:tcPr>
            <w:tcW w:w="1091" w:type="dxa"/>
          </w:tcPr>
          <w:p w:rsidR="008D5C8C" w:rsidRDefault="008D5C8C" w:rsidP="008A5770">
            <w:pPr>
              <w:pStyle w:val="TAH"/>
              <w:jc w:val="both"/>
              <w:rPr>
                <w:rFonts w:ascii="宋体" w:hAnsi="宋体"/>
                <w:b w:val="0"/>
                <w:lang w:val="fr-FR" w:eastAsia="zh-CN"/>
              </w:rPr>
            </w:pPr>
            <w:r>
              <w:rPr>
                <w:rFonts w:hint="eastAsia"/>
                <w:b w:val="0"/>
                <w:lang w:val="fr-FR" w:eastAsia="zh-CN"/>
              </w:rPr>
              <w:t>String</w:t>
            </w:r>
          </w:p>
        </w:tc>
        <w:tc>
          <w:tcPr>
            <w:tcW w:w="992" w:type="dxa"/>
          </w:tcPr>
          <w:p w:rsidR="008D5C8C" w:rsidRDefault="008D5C8C" w:rsidP="008A5770">
            <w:pPr>
              <w:rPr>
                <w:rFonts w:ascii="宋体" w:hAnsi="宋体"/>
                <w:lang w:val="fr-FR"/>
              </w:rPr>
            </w:pPr>
            <w:r>
              <w:rPr>
                <w:rFonts w:ascii="Arial" w:hAnsi="Arial" w:hint="eastAsia"/>
                <w:lang w:val="fr-FR"/>
              </w:rPr>
              <w:t>40</w:t>
            </w:r>
          </w:p>
        </w:tc>
        <w:tc>
          <w:tcPr>
            <w:tcW w:w="4298" w:type="dxa"/>
          </w:tcPr>
          <w:p w:rsidR="008D5C8C" w:rsidRDefault="008D5C8C" w:rsidP="008A5770">
            <w:pPr>
              <w:rPr>
                <w:rFonts w:ascii="宋体" w:hAnsi="宋体"/>
                <w:sz w:val="19"/>
                <w:szCs w:val="19"/>
                <w:lang w:val="en-GB"/>
              </w:rPr>
            </w:pPr>
            <w:r>
              <w:rPr>
                <w:rFonts w:ascii="Arial" w:hAnsi="Arial" w:hint="eastAsia"/>
                <w:sz w:val="19"/>
                <w:szCs w:val="19"/>
                <w:lang w:val="en-GB"/>
              </w:rPr>
              <w:t>交易流水号</w:t>
            </w:r>
          </w:p>
        </w:tc>
      </w:tr>
      <w:tr w:rsidR="008D5C8C" w:rsidTr="008A5770">
        <w:trPr>
          <w:jc w:val="center"/>
        </w:trPr>
        <w:tc>
          <w:tcPr>
            <w:tcW w:w="1684" w:type="dxa"/>
          </w:tcPr>
          <w:p w:rsidR="008D5C8C" w:rsidRPr="00C8364D" w:rsidRDefault="008D5C8C" w:rsidP="008A5770">
            <w:pPr>
              <w:pStyle w:val="TAL"/>
              <w:rPr>
                <w:lang w:val="fr-FR"/>
              </w:rPr>
            </w:pPr>
            <w:r w:rsidRPr="00C8364D">
              <w:rPr>
                <w:rFonts w:hint="eastAsia"/>
                <w:lang w:val="fr-FR"/>
              </w:rPr>
              <w:t>traceFlag</w:t>
            </w:r>
          </w:p>
        </w:tc>
        <w:tc>
          <w:tcPr>
            <w:tcW w:w="731" w:type="dxa"/>
          </w:tcPr>
          <w:p w:rsidR="008D5C8C" w:rsidRPr="00C8364D" w:rsidRDefault="008D5C8C" w:rsidP="008A5770">
            <w:pPr>
              <w:spacing w:line="240" w:lineRule="atLeast"/>
              <w:rPr>
                <w:rFonts w:ascii="Arial" w:hAnsi="Arial"/>
                <w:kern w:val="0"/>
                <w:sz w:val="18"/>
                <w:szCs w:val="18"/>
                <w:lang w:val="fr-FR" w:eastAsia="en-US"/>
              </w:rPr>
            </w:pPr>
            <w:r w:rsidRPr="00C8364D">
              <w:rPr>
                <w:rFonts w:ascii="Arial" w:hAnsi="Arial" w:hint="eastAsia"/>
                <w:kern w:val="0"/>
                <w:sz w:val="18"/>
                <w:szCs w:val="18"/>
                <w:lang w:val="fr-FR" w:eastAsia="en-US"/>
              </w:rPr>
              <w:t xml:space="preserve">O </w:t>
            </w:r>
          </w:p>
        </w:tc>
        <w:tc>
          <w:tcPr>
            <w:tcW w:w="1091" w:type="dxa"/>
          </w:tcPr>
          <w:p w:rsidR="008D5C8C" w:rsidRPr="00C8364D" w:rsidRDefault="008D5C8C" w:rsidP="008A5770">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992" w:type="dxa"/>
          </w:tcPr>
          <w:p w:rsidR="008D5C8C" w:rsidRPr="00C8364D" w:rsidRDefault="008D5C8C" w:rsidP="008A5770">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4298" w:type="dxa"/>
          </w:tcPr>
          <w:p w:rsidR="008D5C8C" w:rsidRDefault="008D5C8C" w:rsidP="008A5770">
            <w:pPr>
              <w:spacing w:line="240" w:lineRule="atLeast"/>
              <w:rPr>
                <w:rFonts w:ascii="Arial" w:hAnsi="Arial"/>
                <w:kern w:val="0"/>
                <w:sz w:val="18"/>
                <w:szCs w:val="18"/>
                <w:lang w:val="fr-FR"/>
              </w:rPr>
            </w:pPr>
            <w:r>
              <w:rPr>
                <w:rFonts w:ascii="Arial" w:hAnsi="Arial" w:hint="eastAsia"/>
                <w:kern w:val="0"/>
                <w:sz w:val="18"/>
                <w:szCs w:val="18"/>
                <w:lang w:val="fr-FR"/>
              </w:rPr>
              <w:t>跟踪标志</w:t>
            </w:r>
          </w:p>
          <w:p w:rsidR="008D5C8C" w:rsidRPr="00C8364D" w:rsidRDefault="008D5C8C" w:rsidP="008A5770">
            <w:pPr>
              <w:spacing w:line="240" w:lineRule="atLeast"/>
              <w:rPr>
                <w:rFonts w:ascii="Arial" w:hAnsi="Arial"/>
                <w:kern w:val="0"/>
                <w:sz w:val="18"/>
                <w:szCs w:val="18"/>
                <w:lang w:val="fr-FR"/>
              </w:rPr>
            </w:pPr>
            <w:r>
              <w:rPr>
                <w:rFonts w:ascii="Arial" w:hAnsi="Arial" w:hint="eastAsia"/>
                <w:kern w:val="0"/>
                <w:sz w:val="18"/>
                <w:szCs w:val="18"/>
                <w:lang w:val="fr-FR"/>
              </w:rPr>
              <w:t>0</w:t>
            </w:r>
            <w:r>
              <w:rPr>
                <w:rFonts w:ascii="Arial" w:hAnsi="Arial" w:hint="eastAsia"/>
                <w:kern w:val="0"/>
                <w:sz w:val="18"/>
                <w:szCs w:val="18"/>
                <w:lang w:val="fr-FR"/>
              </w:rPr>
              <w:t>不启动跟踪</w:t>
            </w:r>
            <w:r>
              <w:rPr>
                <w:rFonts w:ascii="Arial" w:hAnsi="Arial" w:hint="eastAsia"/>
                <w:kern w:val="0"/>
                <w:sz w:val="18"/>
                <w:szCs w:val="18"/>
                <w:lang w:val="fr-FR"/>
              </w:rPr>
              <w:t xml:space="preserve">  1</w:t>
            </w:r>
            <w:r>
              <w:rPr>
                <w:rFonts w:ascii="Arial" w:hAnsi="Arial" w:hint="eastAsia"/>
                <w:kern w:val="0"/>
                <w:sz w:val="18"/>
                <w:szCs w:val="18"/>
                <w:lang w:val="fr-FR"/>
              </w:rPr>
              <w:t>启动跟踪</w:t>
            </w:r>
          </w:p>
        </w:tc>
      </w:tr>
      <w:tr w:rsidR="008D5C8C" w:rsidTr="008A5770">
        <w:trPr>
          <w:jc w:val="center"/>
        </w:trPr>
        <w:tc>
          <w:tcPr>
            <w:tcW w:w="1684" w:type="dxa"/>
          </w:tcPr>
          <w:p w:rsidR="008D5C8C" w:rsidRDefault="008D5C8C" w:rsidP="008A5770">
            <w:pPr>
              <w:pStyle w:val="TAL"/>
              <w:rPr>
                <w:lang w:val="fr-FR" w:eastAsia="zh-CN"/>
              </w:rPr>
            </w:pPr>
            <w:r>
              <w:rPr>
                <w:rFonts w:hint="eastAsia"/>
                <w:lang w:val="fr-FR" w:eastAsia="zh-CN"/>
              </w:rPr>
              <w:t>accountType</w:t>
            </w:r>
          </w:p>
        </w:tc>
        <w:tc>
          <w:tcPr>
            <w:tcW w:w="731" w:type="dxa"/>
          </w:tcPr>
          <w:p w:rsidR="008D5C8C" w:rsidRPr="00C8364D" w:rsidRDefault="008D5C8C" w:rsidP="008A5770">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1091" w:type="dxa"/>
          </w:tcPr>
          <w:p w:rsidR="008D5C8C" w:rsidRPr="00C8364D" w:rsidRDefault="005200E4" w:rsidP="008A5770">
            <w:pPr>
              <w:spacing w:line="240" w:lineRule="atLeast"/>
              <w:rPr>
                <w:rFonts w:ascii="Arial" w:hAnsi="Arial"/>
                <w:kern w:val="0"/>
                <w:sz w:val="18"/>
                <w:szCs w:val="18"/>
                <w:lang w:val="fr-FR"/>
              </w:rPr>
            </w:pPr>
            <w:r>
              <w:rPr>
                <w:rFonts w:ascii="Arial" w:hAnsi="Arial"/>
                <w:kern w:val="0"/>
                <w:sz w:val="18"/>
                <w:szCs w:val="18"/>
                <w:lang w:val="fr-FR"/>
              </w:rPr>
              <w:t>Int</w:t>
            </w:r>
          </w:p>
        </w:tc>
        <w:tc>
          <w:tcPr>
            <w:tcW w:w="992" w:type="dxa"/>
          </w:tcPr>
          <w:p w:rsidR="008D5C8C" w:rsidRPr="00C8364D" w:rsidRDefault="008D5C8C" w:rsidP="008A5770">
            <w:pPr>
              <w:spacing w:line="240" w:lineRule="atLeast"/>
              <w:rPr>
                <w:rFonts w:ascii="Arial" w:hAnsi="Arial"/>
                <w:kern w:val="0"/>
                <w:sz w:val="18"/>
                <w:szCs w:val="18"/>
                <w:lang w:val="fr-FR"/>
              </w:rPr>
            </w:pPr>
          </w:p>
        </w:tc>
        <w:tc>
          <w:tcPr>
            <w:tcW w:w="4298" w:type="dxa"/>
          </w:tcPr>
          <w:p w:rsidR="008D5C8C" w:rsidRDefault="008D5C8C" w:rsidP="008A5770">
            <w:pPr>
              <w:spacing w:line="240" w:lineRule="atLeast"/>
              <w:rPr>
                <w:rFonts w:ascii="Arial" w:hAnsi="Arial"/>
                <w:kern w:val="0"/>
                <w:sz w:val="18"/>
                <w:szCs w:val="18"/>
                <w:lang w:val="fr-FR"/>
              </w:rPr>
            </w:pPr>
            <w:r>
              <w:rPr>
                <w:rFonts w:ascii="Arial" w:hAnsi="Arial" w:hint="eastAsia"/>
                <w:kern w:val="0"/>
                <w:sz w:val="18"/>
                <w:szCs w:val="18"/>
                <w:lang w:val="fr-FR"/>
              </w:rPr>
              <w:t>帐户类型</w:t>
            </w:r>
          </w:p>
        </w:tc>
      </w:tr>
      <w:tr w:rsidR="008D5C8C" w:rsidTr="008A5770">
        <w:trPr>
          <w:jc w:val="center"/>
        </w:trPr>
        <w:tc>
          <w:tcPr>
            <w:tcW w:w="1684" w:type="dxa"/>
          </w:tcPr>
          <w:p w:rsidR="008D5C8C" w:rsidRPr="00C8364D" w:rsidRDefault="008D5C8C" w:rsidP="008A5770">
            <w:pPr>
              <w:pStyle w:val="TAL"/>
              <w:rPr>
                <w:lang w:val="fr-FR"/>
              </w:rPr>
            </w:pPr>
            <w:r>
              <w:rPr>
                <w:rFonts w:hint="eastAsia"/>
                <w:lang w:val="fr-FR" w:eastAsia="zh-CN"/>
              </w:rPr>
              <w:t>userAccount</w:t>
            </w:r>
          </w:p>
        </w:tc>
        <w:tc>
          <w:tcPr>
            <w:tcW w:w="731" w:type="dxa"/>
          </w:tcPr>
          <w:p w:rsidR="008D5C8C" w:rsidRPr="00C8364D" w:rsidRDefault="008D5C8C" w:rsidP="008A5770">
            <w:pPr>
              <w:spacing w:line="240" w:lineRule="atLeast"/>
              <w:rPr>
                <w:rFonts w:ascii="Arial" w:hAnsi="Arial"/>
                <w:kern w:val="0"/>
                <w:sz w:val="18"/>
                <w:szCs w:val="18"/>
                <w:lang w:val="fr-FR" w:eastAsia="en-US"/>
              </w:rPr>
            </w:pPr>
            <w:r w:rsidRPr="00C8364D">
              <w:rPr>
                <w:rFonts w:ascii="Arial" w:hAnsi="Arial" w:hint="eastAsia"/>
                <w:kern w:val="0"/>
                <w:sz w:val="18"/>
                <w:szCs w:val="18"/>
                <w:lang w:val="fr-FR" w:eastAsia="en-US"/>
              </w:rPr>
              <w:t>M</w:t>
            </w:r>
          </w:p>
        </w:tc>
        <w:tc>
          <w:tcPr>
            <w:tcW w:w="1091" w:type="dxa"/>
          </w:tcPr>
          <w:p w:rsidR="008D5C8C" w:rsidRPr="00C8364D" w:rsidRDefault="008D5C8C" w:rsidP="008A5770">
            <w:pPr>
              <w:spacing w:line="240" w:lineRule="atLeast"/>
              <w:rPr>
                <w:rFonts w:ascii="Arial" w:hAnsi="Arial"/>
                <w:kern w:val="0"/>
                <w:sz w:val="18"/>
                <w:szCs w:val="18"/>
                <w:lang w:val="fr-FR" w:eastAsia="en-US"/>
              </w:rPr>
            </w:pPr>
            <w:r w:rsidRPr="00C8364D">
              <w:rPr>
                <w:rFonts w:ascii="Arial" w:hAnsi="Arial" w:hint="eastAsia"/>
                <w:kern w:val="0"/>
                <w:sz w:val="18"/>
                <w:szCs w:val="18"/>
                <w:lang w:val="fr-FR" w:eastAsia="en-US"/>
              </w:rPr>
              <w:t>String</w:t>
            </w:r>
          </w:p>
        </w:tc>
        <w:tc>
          <w:tcPr>
            <w:tcW w:w="992" w:type="dxa"/>
          </w:tcPr>
          <w:p w:rsidR="008D5C8C" w:rsidRPr="00C8364D" w:rsidRDefault="008D5C8C" w:rsidP="008A5770">
            <w:pPr>
              <w:spacing w:line="240" w:lineRule="atLeast"/>
              <w:rPr>
                <w:rFonts w:ascii="Arial" w:hAnsi="Arial"/>
                <w:kern w:val="0"/>
                <w:sz w:val="18"/>
                <w:szCs w:val="18"/>
                <w:lang w:val="fr-FR"/>
              </w:rPr>
            </w:pPr>
            <w:r>
              <w:rPr>
                <w:rFonts w:ascii="Arial" w:hAnsi="Arial" w:hint="eastAsia"/>
                <w:kern w:val="0"/>
                <w:sz w:val="18"/>
                <w:szCs w:val="18"/>
                <w:lang w:val="fr-FR"/>
              </w:rPr>
              <w:t>255</w:t>
            </w:r>
          </w:p>
        </w:tc>
        <w:tc>
          <w:tcPr>
            <w:tcW w:w="4298" w:type="dxa"/>
          </w:tcPr>
          <w:p w:rsidR="008D5C8C" w:rsidRDefault="008D5C8C" w:rsidP="008A5770">
            <w:pPr>
              <w:spacing w:line="240" w:lineRule="atLeast"/>
              <w:rPr>
                <w:rFonts w:ascii="Arial" w:hAnsi="Arial"/>
                <w:kern w:val="0"/>
                <w:sz w:val="18"/>
                <w:szCs w:val="18"/>
                <w:lang w:val="fr-FR"/>
              </w:rPr>
            </w:pPr>
            <w:r>
              <w:rPr>
                <w:rFonts w:ascii="Arial" w:hAnsi="Arial" w:hint="eastAsia"/>
                <w:kern w:val="0"/>
                <w:sz w:val="18"/>
                <w:szCs w:val="18"/>
                <w:lang w:val="fr-FR"/>
              </w:rPr>
              <w:t>用户帐户</w:t>
            </w:r>
          </w:p>
          <w:p w:rsidR="00C0427E" w:rsidRDefault="00C0427E" w:rsidP="00C0427E">
            <w:pPr>
              <w:spacing w:line="240" w:lineRule="atLeast"/>
              <w:rPr>
                <w:rFonts w:ascii="Arial" w:hAnsi="Arial"/>
                <w:kern w:val="0"/>
                <w:sz w:val="18"/>
                <w:szCs w:val="18"/>
                <w:lang w:val="fr-FR"/>
              </w:rPr>
            </w:pPr>
            <w:r>
              <w:rPr>
                <w:rFonts w:ascii="Arial" w:hAnsi="Arial" w:hint="eastAsia"/>
                <w:kern w:val="0"/>
                <w:sz w:val="18"/>
                <w:szCs w:val="18"/>
                <w:lang w:val="fr-FR"/>
              </w:rPr>
              <w:t>帐号摘要</w:t>
            </w:r>
            <w:r>
              <w:rPr>
                <w:rFonts w:ascii="Arial" w:hAnsi="Arial" w:hint="eastAsia"/>
                <w:kern w:val="0"/>
                <w:sz w:val="18"/>
                <w:szCs w:val="18"/>
                <w:lang w:val="fr-FR"/>
              </w:rPr>
              <w:t>=sha512(account</w:t>
            </w:r>
            <w:r>
              <w:rPr>
                <w:rFonts w:ascii="Arial" w:hAnsi="Arial"/>
                <w:kern w:val="0"/>
                <w:sz w:val="18"/>
                <w:szCs w:val="18"/>
                <w:lang w:val="fr-FR"/>
              </w:rPr>
              <w:t> </w:t>
            </w:r>
            <w:r>
              <w:rPr>
                <w:rFonts w:ascii="Arial" w:hAnsi="Arial" w:hint="eastAsia"/>
                <w:kern w:val="0"/>
                <w:sz w:val="18"/>
                <w:szCs w:val="18"/>
                <w:lang w:val="fr-FR"/>
              </w:rPr>
              <w:t>:</w:t>
            </w:r>
            <w:r>
              <w:rPr>
                <w:rFonts w:ascii="Arial" w:hAnsi="Arial" w:hint="eastAsia"/>
                <w:kern w:val="0"/>
                <w:sz w:val="18"/>
                <w:szCs w:val="18"/>
                <w:lang w:val="fr-FR"/>
              </w:rPr>
              <w:t>密钥</w:t>
            </w:r>
            <w:r>
              <w:rPr>
                <w:rFonts w:ascii="Arial" w:hAnsi="Arial" w:hint="eastAsia"/>
                <w:kern w:val="0"/>
                <w:sz w:val="18"/>
                <w:szCs w:val="18"/>
                <w:lang w:val="fr-FR"/>
              </w:rPr>
              <w:t>)</w:t>
            </w:r>
          </w:p>
          <w:p w:rsidR="00C0427E" w:rsidRPr="00C8364D" w:rsidRDefault="00C0427E" w:rsidP="00C0427E">
            <w:pPr>
              <w:spacing w:line="240" w:lineRule="atLeast"/>
              <w:rPr>
                <w:rFonts w:ascii="Arial" w:hAnsi="Arial"/>
                <w:kern w:val="0"/>
                <w:sz w:val="18"/>
                <w:szCs w:val="18"/>
                <w:lang w:val="fr-FR"/>
              </w:rPr>
            </w:pPr>
            <w:r>
              <w:rPr>
                <w:rFonts w:ascii="Arial" w:hAnsi="Arial" w:hint="eastAsia"/>
                <w:kern w:val="0"/>
                <w:sz w:val="18"/>
                <w:szCs w:val="18"/>
                <w:lang w:val="fr-FR"/>
              </w:rPr>
              <w:t>手机帐号带国家码</w:t>
            </w:r>
          </w:p>
        </w:tc>
      </w:tr>
      <w:tr w:rsidR="008D5C8C" w:rsidTr="008A5770">
        <w:trPr>
          <w:jc w:val="center"/>
        </w:trPr>
        <w:tc>
          <w:tcPr>
            <w:tcW w:w="1684" w:type="dxa"/>
          </w:tcPr>
          <w:p w:rsidR="008D5C8C" w:rsidRPr="00C8364D" w:rsidRDefault="008D5C8C" w:rsidP="008A5770">
            <w:pPr>
              <w:pStyle w:val="TAL"/>
              <w:rPr>
                <w:lang w:val="fr-FR" w:eastAsia="zh-CN"/>
              </w:rPr>
            </w:pPr>
            <w:r>
              <w:rPr>
                <w:rFonts w:hint="eastAsia"/>
                <w:lang w:val="fr-FR" w:eastAsia="zh-CN"/>
              </w:rPr>
              <w:t>cid</w:t>
            </w:r>
          </w:p>
        </w:tc>
        <w:tc>
          <w:tcPr>
            <w:tcW w:w="731" w:type="dxa"/>
          </w:tcPr>
          <w:p w:rsidR="008D5C8C" w:rsidRPr="00C8364D" w:rsidRDefault="008D5C8C" w:rsidP="008A5770">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1091" w:type="dxa"/>
          </w:tcPr>
          <w:p w:rsidR="008D5C8C" w:rsidRDefault="005200E4" w:rsidP="008A5770">
            <w:pPr>
              <w:spacing w:line="240" w:lineRule="atLeast"/>
              <w:rPr>
                <w:rFonts w:ascii="Arial" w:hAnsi="Arial"/>
                <w:kern w:val="0"/>
                <w:sz w:val="18"/>
                <w:szCs w:val="18"/>
                <w:lang w:val="fr-FR"/>
              </w:rPr>
            </w:pPr>
            <w:r>
              <w:rPr>
                <w:rFonts w:ascii="Arial" w:hAnsi="Arial"/>
                <w:kern w:val="0"/>
                <w:sz w:val="18"/>
                <w:szCs w:val="18"/>
                <w:lang w:val="fr-FR"/>
              </w:rPr>
              <w:t>Bigint</w:t>
            </w:r>
          </w:p>
        </w:tc>
        <w:tc>
          <w:tcPr>
            <w:tcW w:w="992" w:type="dxa"/>
          </w:tcPr>
          <w:p w:rsidR="008D5C8C" w:rsidRDefault="008D5C8C" w:rsidP="008A5770">
            <w:pPr>
              <w:spacing w:line="240" w:lineRule="atLeast"/>
              <w:rPr>
                <w:rFonts w:ascii="Arial" w:hAnsi="Arial"/>
                <w:kern w:val="0"/>
                <w:sz w:val="18"/>
                <w:szCs w:val="18"/>
                <w:lang w:val="fr-FR"/>
              </w:rPr>
            </w:pPr>
          </w:p>
        </w:tc>
        <w:tc>
          <w:tcPr>
            <w:tcW w:w="4298" w:type="dxa"/>
          </w:tcPr>
          <w:p w:rsidR="008D5C8C" w:rsidRDefault="008D5C8C" w:rsidP="008A5770">
            <w:pPr>
              <w:spacing w:line="240" w:lineRule="atLeast"/>
              <w:rPr>
                <w:rFonts w:ascii="Arial" w:hAnsi="Arial"/>
                <w:kern w:val="0"/>
                <w:sz w:val="18"/>
                <w:szCs w:val="18"/>
                <w:lang w:val="fr-FR"/>
              </w:rPr>
            </w:pPr>
            <w:r>
              <w:rPr>
                <w:rFonts w:ascii="Arial" w:hAnsi="Arial" w:hint="eastAsia"/>
                <w:kern w:val="0"/>
                <w:sz w:val="18"/>
                <w:szCs w:val="18"/>
                <w:lang w:val="fr-FR"/>
              </w:rPr>
              <w:t>通讯标识</w:t>
            </w:r>
          </w:p>
        </w:tc>
      </w:tr>
      <w:tr w:rsidR="008D5C8C" w:rsidTr="008A5770">
        <w:trPr>
          <w:jc w:val="center"/>
        </w:trPr>
        <w:tc>
          <w:tcPr>
            <w:tcW w:w="1684" w:type="dxa"/>
          </w:tcPr>
          <w:p w:rsidR="008D5C8C" w:rsidRDefault="008D5C8C" w:rsidP="008A5770">
            <w:pPr>
              <w:pStyle w:val="TAL"/>
              <w:rPr>
                <w:lang w:val="fr-FR" w:eastAsia="zh-CN"/>
              </w:rPr>
            </w:pPr>
            <w:r>
              <w:rPr>
                <w:rFonts w:hint="eastAsia"/>
                <w:lang w:val="fr-FR" w:eastAsia="zh-CN"/>
              </w:rPr>
              <w:t>siteID</w:t>
            </w:r>
          </w:p>
        </w:tc>
        <w:tc>
          <w:tcPr>
            <w:tcW w:w="731" w:type="dxa"/>
          </w:tcPr>
          <w:p w:rsidR="008D5C8C" w:rsidRDefault="008D5C8C" w:rsidP="008A5770">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1091" w:type="dxa"/>
          </w:tcPr>
          <w:p w:rsidR="008D5C8C" w:rsidRDefault="005200E4" w:rsidP="008A5770">
            <w:pPr>
              <w:spacing w:line="240" w:lineRule="atLeast"/>
              <w:rPr>
                <w:rFonts w:ascii="Arial" w:hAnsi="Arial"/>
                <w:kern w:val="0"/>
                <w:sz w:val="18"/>
                <w:szCs w:val="18"/>
                <w:lang w:val="fr-FR"/>
              </w:rPr>
            </w:pPr>
            <w:r>
              <w:rPr>
                <w:rFonts w:ascii="Arial" w:hAnsi="Arial"/>
                <w:kern w:val="0"/>
                <w:sz w:val="18"/>
                <w:szCs w:val="18"/>
                <w:lang w:val="fr-FR"/>
              </w:rPr>
              <w:t>Int</w:t>
            </w:r>
          </w:p>
        </w:tc>
        <w:tc>
          <w:tcPr>
            <w:tcW w:w="992" w:type="dxa"/>
          </w:tcPr>
          <w:p w:rsidR="008D5C8C" w:rsidRDefault="008D5C8C" w:rsidP="008A5770">
            <w:pPr>
              <w:spacing w:line="240" w:lineRule="atLeast"/>
              <w:rPr>
                <w:rFonts w:ascii="Arial" w:hAnsi="Arial"/>
                <w:kern w:val="0"/>
                <w:sz w:val="18"/>
                <w:szCs w:val="18"/>
                <w:lang w:val="fr-FR"/>
              </w:rPr>
            </w:pPr>
          </w:p>
        </w:tc>
        <w:tc>
          <w:tcPr>
            <w:tcW w:w="4298" w:type="dxa"/>
          </w:tcPr>
          <w:p w:rsidR="008D5C8C" w:rsidRDefault="008D5C8C" w:rsidP="008A5770">
            <w:pPr>
              <w:spacing w:line="240" w:lineRule="atLeast"/>
              <w:rPr>
                <w:rFonts w:ascii="Arial" w:hAnsi="Arial"/>
                <w:kern w:val="0"/>
                <w:sz w:val="18"/>
                <w:szCs w:val="18"/>
                <w:lang w:val="fr-FR"/>
              </w:rPr>
            </w:pPr>
            <w:r>
              <w:rPr>
                <w:rFonts w:ascii="Arial" w:hAnsi="Arial" w:hint="eastAsia"/>
                <w:kern w:val="0"/>
                <w:sz w:val="18"/>
                <w:szCs w:val="18"/>
                <w:lang w:val="fr-FR"/>
              </w:rPr>
              <w:t>归属站点（暂无特别用途）</w:t>
            </w:r>
          </w:p>
        </w:tc>
      </w:tr>
      <w:tr w:rsidR="00C0427E" w:rsidRPr="00921F33" w:rsidTr="008A5770">
        <w:trPr>
          <w:jc w:val="center"/>
        </w:trPr>
        <w:tc>
          <w:tcPr>
            <w:tcW w:w="1684" w:type="dxa"/>
          </w:tcPr>
          <w:p w:rsidR="00C0427E" w:rsidRDefault="00C0427E" w:rsidP="008A5770">
            <w:pPr>
              <w:pStyle w:val="TAL"/>
              <w:rPr>
                <w:lang w:val="fr-FR" w:eastAsia="zh-CN"/>
              </w:rPr>
            </w:pPr>
            <w:r>
              <w:rPr>
                <w:lang w:val="fr-FR"/>
              </w:rPr>
              <w:t>isSHA512</w:t>
            </w:r>
          </w:p>
        </w:tc>
        <w:tc>
          <w:tcPr>
            <w:tcW w:w="731" w:type="dxa"/>
          </w:tcPr>
          <w:p w:rsidR="00C0427E" w:rsidRDefault="00C0427E" w:rsidP="008A5770">
            <w:pPr>
              <w:spacing w:line="240" w:lineRule="atLeast"/>
              <w:rPr>
                <w:rFonts w:ascii="Arial" w:hAnsi="Arial"/>
                <w:kern w:val="0"/>
                <w:sz w:val="18"/>
                <w:szCs w:val="18"/>
                <w:lang w:val="fr-FR"/>
              </w:rPr>
            </w:pPr>
            <w:r>
              <w:rPr>
                <w:rFonts w:ascii="Arial" w:hAnsi="Arial" w:hint="eastAsia"/>
                <w:kern w:val="0"/>
                <w:sz w:val="18"/>
                <w:szCs w:val="18"/>
                <w:lang w:val="fr-FR"/>
              </w:rPr>
              <w:t>O</w:t>
            </w:r>
          </w:p>
        </w:tc>
        <w:tc>
          <w:tcPr>
            <w:tcW w:w="1091" w:type="dxa"/>
          </w:tcPr>
          <w:p w:rsidR="00C0427E" w:rsidRDefault="00C0427E" w:rsidP="008A5770">
            <w:pPr>
              <w:spacing w:line="240" w:lineRule="atLeast"/>
              <w:rPr>
                <w:rFonts w:ascii="Arial" w:hAnsi="Arial"/>
                <w:kern w:val="0"/>
                <w:sz w:val="18"/>
                <w:szCs w:val="18"/>
                <w:lang w:val="fr-FR"/>
              </w:rPr>
            </w:pPr>
            <w:r>
              <w:rPr>
                <w:rFonts w:ascii="Arial" w:hAnsi="Arial"/>
                <w:kern w:val="0"/>
                <w:sz w:val="18"/>
                <w:szCs w:val="18"/>
                <w:lang w:val="fr-FR"/>
              </w:rPr>
              <w:t>I</w:t>
            </w:r>
            <w:r>
              <w:rPr>
                <w:rFonts w:ascii="Arial" w:hAnsi="Arial" w:hint="eastAsia"/>
                <w:kern w:val="0"/>
                <w:sz w:val="18"/>
                <w:szCs w:val="18"/>
                <w:lang w:val="fr-FR"/>
              </w:rPr>
              <w:t>nt</w:t>
            </w:r>
          </w:p>
        </w:tc>
        <w:tc>
          <w:tcPr>
            <w:tcW w:w="992" w:type="dxa"/>
          </w:tcPr>
          <w:p w:rsidR="00C0427E" w:rsidRDefault="00C0427E" w:rsidP="008A5770">
            <w:pPr>
              <w:spacing w:line="240" w:lineRule="atLeast"/>
              <w:rPr>
                <w:rFonts w:ascii="Arial" w:hAnsi="Arial"/>
                <w:kern w:val="0"/>
                <w:sz w:val="18"/>
                <w:szCs w:val="18"/>
                <w:lang w:val="fr-FR"/>
              </w:rPr>
            </w:pPr>
          </w:p>
        </w:tc>
        <w:tc>
          <w:tcPr>
            <w:tcW w:w="4298" w:type="dxa"/>
          </w:tcPr>
          <w:p w:rsidR="00C0427E" w:rsidRDefault="00C0427E" w:rsidP="008A5770">
            <w:pPr>
              <w:spacing w:line="240" w:lineRule="atLeast"/>
              <w:rPr>
                <w:rFonts w:ascii="Arial" w:hAnsi="Arial"/>
                <w:kern w:val="0"/>
                <w:sz w:val="18"/>
                <w:szCs w:val="18"/>
                <w:lang w:val="fr-FR"/>
              </w:rPr>
            </w:pPr>
            <w:r>
              <w:rPr>
                <w:rFonts w:ascii="宋体" w:hAnsi="宋体" w:hint="eastAsia"/>
                <w:sz w:val="18"/>
                <w:szCs w:val="18"/>
              </w:rPr>
              <w:t>是否</w:t>
            </w:r>
            <w:r>
              <w:rPr>
                <w:rFonts w:ascii="Arial" w:hAnsi="Arial" w:cs="Arial"/>
                <w:sz w:val="18"/>
                <w:szCs w:val="18"/>
                <w:lang w:val="fr-FR"/>
              </w:rPr>
              <w:t>SHA512</w:t>
            </w:r>
            <w:r>
              <w:rPr>
                <w:rFonts w:ascii="宋体" w:hAnsi="宋体" w:hint="eastAsia"/>
                <w:sz w:val="18"/>
                <w:szCs w:val="18"/>
              </w:rPr>
              <w:t>加密</w:t>
            </w:r>
            <w:r w:rsidRPr="00C0427E">
              <w:rPr>
                <w:rFonts w:ascii="宋体" w:hAnsi="宋体" w:hint="eastAsia"/>
                <w:sz w:val="18"/>
                <w:szCs w:val="18"/>
                <w:lang w:val="fr-FR"/>
              </w:rPr>
              <w:t xml:space="preserve"> 0</w:t>
            </w:r>
            <w:r>
              <w:rPr>
                <w:rFonts w:ascii="宋体" w:hAnsi="宋体" w:hint="eastAsia"/>
                <w:sz w:val="18"/>
                <w:szCs w:val="18"/>
              </w:rPr>
              <w:t>否</w:t>
            </w:r>
            <w:r w:rsidRPr="00C0427E">
              <w:rPr>
                <w:rFonts w:ascii="宋体" w:hAnsi="宋体" w:hint="eastAsia"/>
                <w:sz w:val="18"/>
                <w:szCs w:val="18"/>
                <w:lang w:val="fr-FR"/>
              </w:rPr>
              <w:t>(</w:t>
            </w:r>
            <w:r>
              <w:rPr>
                <w:rFonts w:ascii="宋体" w:hAnsi="宋体" w:hint="eastAsia"/>
                <w:sz w:val="18"/>
                <w:szCs w:val="18"/>
              </w:rPr>
              <w:t>缺省</w:t>
            </w:r>
            <w:r w:rsidRPr="00C0427E">
              <w:rPr>
                <w:rFonts w:ascii="宋体" w:hAnsi="宋体" w:hint="eastAsia"/>
                <w:sz w:val="18"/>
                <w:szCs w:val="18"/>
                <w:lang w:val="fr-FR"/>
              </w:rPr>
              <w:t>)</w:t>
            </w:r>
            <w:r>
              <w:rPr>
                <w:rFonts w:ascii="宋体" w:hAnsi="宋体" w:hint="eastAsia"/>
                <w:sz w:val="18"/>
                <w:szCs w:val="18"/>
                <w:lang w:val="fr-FR"/>
              </w:rPr>
              <w:t xml:space="preserve">  1是</w:t>
            </w:r>
          </w:p>
        </w:tc>
      </w:tr>
    </w:tbl>
    <w:p w:rsidR="008D5C8C" w:rsidRPr="005B1728" w:rsidRDefault="008D5C8C" w:rsidP="008D5C8C">
      <w:pPr>
        <w:ind w:firstLine="180"/>
        <w:rPr>
          <w:lang w:val="fr-FR"/>
        </w:rPr>
      </w:pPr>
    </w:p>
    <w:p w:rsidR="008D5C8C" w:rsidRDefault="008D5C8C" w:rsidP="00407B6C">
      <w:pPr>
        <w:pStyle w:val="41"/>
        <w:rPr>
          <w:lang w:val="fr-FR"/>
        </w:rPr>
      </w:pPr>
      <w:r>
        <w:rPr>
          <w:rFonts w:hint="eastAsia"/>
        </w:rPr>
        <w:t>返回值</w:t>
      </w:r>
    </w:p>
    <w:p w:rsidR="008D5C8C" w:rsidRDefault="008D5C8C" w:rsidP="008D5C8C">
      <w:pPr>
        <w:ind w:left="198"/>
      </w:pPr>
      <w:r>
        <w:rPr>
          <w:rFonts w:hint="eastAsia"/>
        </w:rPr>
        <w:t>成功返回</w:t>
      </w:r>
      <w:r>
        <w:rPr>
          <w:rFonts w:hint="eastAsia"/>
          <w:lang w:val="da-DK"/>
        </w:rPr>
        <w:t>SetCIDToCenterRsp</w:t>
      </w:r>
      <w:r>
        <w:rPr>
          <w:rFonts w:hint="eastAsia"/>
          <w:lang w:val="fr-FR"/>
        </w:rPr>
        <w:t>，否则抛出异常</w:t>
      </w:r>
      <w:r>
        <w:rPr>
          <w:rFonts w:hint="eastAsia"/>
          <w:lang w:val="fr-FR"/>
        </w:rPr>
        <w:t>CException</w:t>
      </w:r>
      <w:r>
        <w:rPr>
          <w:rFonts w:hint="eastAsia"/>
          <w:lang w:val="fr-FR"/>
        </w:rPr>
        <w:t>。</w:t>
      </w:r>
      <w:r>
        <w:rPr>
          <w:rFonts w:hint="eastAsia"/>
        </w:rPr>
        <w:t>定义如下：</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2104"/>
        <w:gridCol w:w="900"/>
        <w:gridCol w:w="2681"/>
      </w:tblGrid>
      <w:tr w:rsidR="008D5C8C" w:rsidTr="008A5770">
        <w:trPr>
          <w:jc w:val="center"/>
        </w:trPr>
        <w:tc>
          <w:tcPr>
            <w:tcW w:w="2378" w:type="dxa"/>
          </w:tcPr>
          <w:p w:rsidR="008D5C8C" w:rsidRDefault="008D5C8C" w:rsidP="008A5770">
            <w:pPr>
              <w:pStyle w:val="TAH"/>
              <w:rPr>
                <w:rFonts w:ascii="Verdana" w:hAnsi="Verdana"/>
                <w:lang w:val="fr-FR" w:eastAsia="zh-CN"/>
              </w:rPr>
            </w:pPr>
            <w:r>
              <w:rPr>
                <w:rFonts w:ascii="Verdana" w:hAnsi="Verdana" w:hint="eastAsia"/>
                <w:lang w:val="fr-FR" w:eastAsia="zh-CN"/>
              </w:rPr>
              <w:lastRenderedPageBreak/>
              <w:t>参数名称</w:t>
            </w:r>
          </w:p>
        </w:tc>
        <w:tc>
          <w:tcPr>
            <w:tcW w:w="737" w:type="dxa"/>
          </w:tcPr>
          <w:p w:rsidR="008D5C8C" w:rsidRDefault="008D5C8C" w:rsidP="008A5770">
            <w:pPr>
              <w:pStyle w:val="TAH"/>
              <w:rPr>
                <w:rFonts w:ascii="Verdana" w:hAnsi="Verdana"/>
                <w:lang w:val="fr-FR" w:eastAsia="zh-CN"/>
              </w:rPr>
            </w:pPr>
            <w:r>
              <w:rPr>
                <w:rFonts w:ascii="Verdana" w:hAnsi="Verdana" w:hint="eastAsia"/>
                <w:lang w:val="fr-FR" w:eastAsia="zh-CN"/>
              </w:rPr>
              <w:t>必须</w:t>
            </w:r>
          </w:p>
        </w:tc>
        <w:tc>
          <w:tcPr>
            <w:tcW w:w="2104" w:type="dxa"/>
          </w:tcPr>
          <w:p w:rsidR="008D5C8C" w:rsidRDefault="008D5C8C" w:rsidP="008A5770">
            <w:pPr>
              <w:pStyle w:val="TAH"/>
              <w:rPr>
                <w:rFonts w:ascii="Verdana" w:hAnsi="Verdana"/>
                <w:lang w:val="fr-FR" w:eastAsia="zh-CN"/>
              </w:rPr>
            </w:pPr>
            <w:r>
              <w:rPr>
                <w:rFonts w:ascii="Verdana" w:hAnsi="Verdana" w:hint="eastAsia"/>
                <w:lang w:val="fr-FR" w:eastAsia="zh-CN"/>
              </w:rPr>
              <w:t>类型</w:t>
            </w:r>
          </w:p>
        </w:tc>
        <w:tc>
          <w:tcPr>
            <w:tcW w:w="900" w:type="dxa"/>
          </w:tcPr>
          <w:p w:rsidR="008D5C8C" w:rsidRDefault="008D5C8C" w:rsidP="008A5770">
            <w:pPr>
              <w:pStyle w:val="TAH"/>
              <w:rPr>
                <w:rFonts w:ascii="Verdana" w:hAnsi="Verdana"/>
                <w:lang w:val="fr-FR" w:eastAsia="zh-CN"/>
              </w:rPr>
            </w:pPr>
            <w:r>
              <w:rPr>
                <w:rFonts w:ascii="Verdana" w:hAnsi="Verdana" w:hint="eastAsia"/>
                <w:lang w:val="fr-FR" w:eastAsia="zh-CN"/>
              </w:rPr>
              <w:t>长度</w:t>
            </w:r>
          </w:p>
        </w:tc>
        <w:tc>
          <w:tcPr>
            <w:tcW w:w="2681" w:type="dxa"/>
          </w:tcPr>
          <w:p w:rsidR="008D5C8C" w:rsidRDefault="008D5C8C" w:rsidP="008A5770">
            <w:pPr>
              <w:pStyle w:val="TAH"/>
              <w:rPr>
                <w:rFonts w:ascii="Verdana" w:hAnsi="Verdana"/>
                <w:lang w:val="fr-FR" w:eastAsia="zh-CN"/>
              </w:rPr>
            </w:pPr>
            <w:r>
              <w:rPr>
                <w:rFonts w:ascii="Verdana" w:hAnsi="Verdana" w:hint="eastAsia"/>
                <w:lang w:val="fr-FR" w:eastAsia="zh-CN"/>
              </w:rPr>
              <w:t>描述信息</w:t>
            </w:r>
          </w:p>
        </w:tc>
      </w:tr>
      <w:tr w:rsidR="008D5C8C" w:rsidTr="008A5770">
        <w:trPr>
          <w:jc w:val="center"/>
        </w:trPr>
        <w:tc>
          <w:tcPr>
            <w:tcW w:w="2378" w:type="dxa"/>
          </w:tcPr>
          <w:p w:rsidR="008D5C8C" w:rsidRPr="005041A8" w:rsidRDefault="008D5C8C" w:rsidP="008A5770">
            <w:pPr>
              <w:pStyle w:val="TAL"/>
              <w:rPr>
                <w:lang w:val="fr-FR" w:eastAsia="zh-CN"/>
              </w:rPr>
            </w:pPr>
            <w:r w:rsidRPr="005041A8">
              <w:rPr>
                <w:rFonts w:hint="eastAsia"/>
                <w:lang w:val="fr-FR" w:eastAsia="zh-CN"/>
              </w:rPr>
              <w:t>v</w:t>
            </w:r>
            <w:r w:rsidRPr="005041A8">
              <w:rPr>
                <w:lang w:val="fr-FR" w:eastAsia="zh-CN"/>
              </w:rPr>
              <w:t>ersion</w:t>
            </w:r>
          </w:p>
        </w:tc>
        <w:tc>
          <w:tcPr>
            <w:tcW w:w="737" w:type="dxa"/>
          </w:tcPr>
          <w:p w:rsidR="008D5C8C" w:rsidRPr="005041A8" w:rsidRDefault="008D5C8C" w:rsidP="008A5770">
            <w:pPr>
              <w:pStyle w:val="TAL"/>
              <w:rPr>
                <w:lang w:val="fr-FR" w:eastAsia="zh-CN"/>
              </w:rPr>
            </w:pPr>
            <w:r>
              <w:rPr>
                <w:rFonts w:hint="eastAsia"/>
                <w:lang w:val="fr-FR" w:eastAsia="zh-CN"/>
              </w:rPr>
              <w:t>M</w:t>
            </w:r>
          </w:p>
        </w:tc>
        <w:tc>
          <w:tcPr>
            <w:tcW w:w="2104" w:type="dxa"/>
          </w:tcPr>
          <w:p w:rsidR="008D5C8C" w:rsidRPr="005041A8" w:rsidRDefault="008D5C8C" w:rsidP="008A5770">
            <w:pPr>
              <w:pStyle w:val="TAH"/>
              <w:jc w:val="both"/>
              <w:rPr>
                <w:b w:val="0"/>
                <w:lang w:val="fr-FR" w:eastAsia="zh-CN"/>
              </w:rPr>
            </w:pPr>
            <w:r>
              <w:rPr>
                <w:rFonts w:hint="eastAsia"/>
                <w:b w:val="0"/>
                <w:lang w:val="fr-FR" w:eastAsia="zh-CN"/>
              </w:rPr>
              <w:t>String</w:t>
            </w:r>
          </w:p>
        </w:tc>
        <w:tc>
          <w:tcPr>
            <w:tcW w:w="900" w:type="dxa"/>
          </w:tcPr>
          <w:p w:rsidR="008D5C8C" w:rsidRPr="005041A8" w:rsidRDefault="008D5C8C" w:rsidP="008A5770">
            <w:pPr>
              <w:rPr>
                <w:rFonts w:ascii="Arial" w:hAnsi="Arial"/>
                <w:kern w:val="0"/>
                <w:sz w:val="18"/>
                <w:szCs w:val="18"/>
                <w:lang w:val="fr-FR"/>
              </w:rPr>
            </w:pPr>
            <w:r>
              <w:rPr>
                <w:rFonts w:ascii="Arial" w:hAnsi="Arial" w:hint="eastAsia"/>
                <w:kern w:val="0"/>
                <w:sz w:val="18"/>
                <w:szCs w:val="18"/>
                <w:lang w:val="fr-FR"/>
              </w:rPr>
              <w:t>5</w:t>
            </w:r>
          </w:p>
        </w:tc>
        <w:tc>
          <w:tcPr>
            <w:tcW w:w="2681" w:type="dxa"/>
          </w:tcPr>
          <w:p w:rsidR="008D5C8C" w:rsidRPr="005041A8" w:rsidRDefault="008D5C8C" w:rsidP="008A5770">
            <w:pPr>
              <w:rPr>
                <w:rFonts w:ascii="Arial" w:hAnsi="Arial"/>
                <w:kern w:val="0"/>
                <w:sz w:val="18"/>
                <w:szCs w:val="18"/>
                <w:lang w:val="fr-FR"/>
              </w:rPr>
            </w:pPr>
            <w:r w:rsidRPr="005041A8">
              <w:rPr>
                <w:rFonts w:ascii="Arial" w:hAnsi="Arial" w:hint="eastAsia"/>
                <w:kern w:val="0"/>
                <w:sz w:val="18"/>
                <w:szCs w:val="18"/>
                <w:lang w:val="fr-FR"/>
              </w:rPr>
              <w:t>协议版本号</w:t>
            </w:r>
          </w:p>
        </w:tc>
      </w:tr>
      <w:tr w:rsidR="008D5C8C" w:rsidTr="008A5770">
        <w:trPr>
          <w:jc w:val="center"/>
        </w:trPr>
        <w:tc>
          <w:tcPr>
            <w:tcW w:w="2378" w:type="dxa"/>
          </w:tcPr>
          <w:p w:rsidR="008D5C8C" w:rsidRPr="005041A8" w:rsidRDefault="008D5C8C" w:rsidP="008A5770">
            <w:pPr>
              <w:pStyle w:val="TAL"/>
              <w:rPr>
                <w:lang w:val="fr-FR" w:eastAsia="zh-CN"/>
              </w:rPr>
            </w:pPr>
            <w:r>
              <w:rPr>
                <w:lang w:val="fr-FR" w:eastAsia="zh-CN"/>
              </w:rPr>
              <w:t>transactionID</w:t>
            </w:r>
          </w:p>
        </w:tc>
        <w:tc>
          <w:tcPr>
            <w:tcW w:w="737" w:type="dxa"/>
          </w:tcPr>
          <w:p w:rsidR="008D5C8C" w:rsidRPr="005041A8" w:rsidRDefault="008D5C8C" w:rsidP="008A5770">
            <w:pPr>
              <w:pStyle w:val="TAL"/>
              <w:rPr>
                <w:lang w:val="fr-FR" w:eastAsia="zh-CN"/>
              </w:rPr>
            </w:pPr>
            <w:r>
              <w:rPr>
                <w:rFonts w:hint="eastAsia"/>
                <w:lang w:val="fr-FR" w:eastAsia="zh-CN"/>
              </w:rPr>
              <w:t>M</w:t>
            </w:r>
          </w:p>
        </w:tc>
        <w:tc>
          <w:tcPr>
            <w:tcW w:w="2104" w:type="dxa"/>
          </w:tcPr>
          <w:p w:rsidR="008D5C8C" w:rsidRPr="005041A8" w:rsidRDefault="008D5C8C" w:rsidP="008A5770">
            <w:pPr>
              <w:pStyle w:val="TAH"/>
              <w:jc w:val="both"/>
              <w:rPr>
                <w:b w:val="0"/>
                <w:lang w:val="fr-FR" w:eastAsia="zh-CN"/>
              </w:rPr>
            </w:pPr>
            <w:r>
              <w:rPr>
                <w:rFonts w:hint="eastAsia"/>
                <w:b w:val="0"/>
                <w:lang w:val="fr-FR" w:eastAsia="zh-CN"/>
              </w:rPr>
              <w:t>String</w:t>
            </w:r>
          </w:p>
        </w:tc>
        <w:tc>
          <w:tcPr>
            <w:tcW w:w="900" w:type="dxa"/>
          </w:tcPr>
          <w:p w:rsidR="008D5C8C" w:rsidRPr="005041A8" w:rsidRDefault="008D5C8C" w:rsidP="008A5770">
            <w:pPr>
              <w:rPr>
                <w:rFonts w:ascii="Arial" w:hAnsi="Arial"/>
                <w:kern w:val="0"/>
                <w:sz w:val="18"/>
                <w:szCs w:val="18"/>
                <w:lang w:val="fr-FR"/>
              </w:rPr>
            </w:pPr>
            <w:r w:rsidRPr="005041A8">
              <w:rPr>
                <w:rFonts w:ascii="Arial" w:hAnsi="Arial" w:hint="eastAsia"/>
                <w:kern w:val="0"/>
                <w:sz w:val="18"/>
                <w:szCs w:val="18"/>
                <w:lang w:val="fr-FR"/>
              </w:rPr>
              <w:t>40</w:t>
            </w:r>
          </w:p>
        </w:tc>
        <w:tc>
          <w:tcPr>
            <w:tcW w:w="2681" w:type="dxa"/>
          </w:tcPr>
          <w:p w:rsidR="008D5C8C" w:rsidRPr="005041A8" w:rsidRDefault="008D5C8C" w:rsidP="008A5770">
            <w:pPr>
              <w:rPr>
                <w:rFonts w:ascii="Arial" w:hAnsi="Arial"/>
                <w:kern w:val="0"/>
                <w:sz w:val="18"/>
                <w:szCs w:val="18"/>
                <w:lang w:val="fr-FR"/>
              </w:rPr>
            </w:pPr>
            <w:r w:rsidRPr="005041A8">
              <w:rPr>
                <w:rFonts w:ascii="Arial" w:hAnsi="Arial" w:hint="eastAsia"/>
                <w:kern w:val="0"/>
                <w:sz w:val="18"/>
                <w:szCs w:val="18"/>
                <w:lang w:val="fr-FR"/>
              </w:rPr>
              <w:t>交易流水号</w:t>
            </w:r>
          </w:p>
        </w:tc>
      </w:tr>
      <w:tr w:rsidR="008D5C8C" w:rsidTr="008A5770">
        <w:trPr>
          <w:jc w:val="center"/>
        </w:trPr>
        <w:tc>
          <w:tcPr>
            <w:tcW w:w="2378" w:type="dxa"/>
          </w:tcPr>
          <w:p w:rsidR="008D5C8C" w:rsidRPr="00C8364D" w:rsidRDefault="008D5C8C" w:rsidP="008A5770">
            <w:pPr>
              <w:pStyle w:val="TAL"/>
              <w:rPr>
                <w:lang w:val="fr-FR" w:eastAsia="zh-CN"/>
              </w:rPr>
            </w:pPr>
            <w:r w:rsidRPr="00C8364D">
              <w:rPr>
                <w:rFonts w:hint="eastAsia"/>
                <w:lang w:val="fr-FR" w:eastAsia="zh-CN"/>
              </w:rPr>
              <w:t>traceFlag</w:t>
            </w:r>
          </w:p>
        </w:tc>
        <w:tc>
          <w:tcPr>
            <w:tcW w:w="737" w:type="dxa"/>
          </w:tcPr>
          <w:p w:rsidR="008D5C8C" w:rsidRPr="00C8364D" w:rsidRDefault="008D5C8C" w:rsidP="008A5770">
            <w:pPr>
              <w:spacing w:line="240" w:lineRule="atLeast"/>
              <w:rPr>
                <w:rFonts w:ascii="Arial" w:hAnsi="Arial"/>
                <w:kern w:val="0"/>
                <w:sz w:val="18"/>
                <w:szCs w:val="18"/>
                <w:lang w:val="fr-FR"/>
              </w:rPr>
            </w:pPr>
            <w:r w:rsidRPr="00C8364D">
              <w:rPr>
                <w:rFonts w:ascii="Arial" w:hAnsi="Arial" w:hint="eastAsia"/>
                <w:kern w:val="0"/>
                <w:sz w:val="18"/>
                <w:szCs w:val="18"/>
                <w:lang w:val="fr-FR"/>
              </w:rPr>
              <w:t xml:space="preserve">O </w:t>
            </w:r>
          </w:p>
        </w:tc>
        <w:tc>
          <w:tcPr>
            <w:tcW w:w="2104" w:type="dxa"/>
          </w:tcPr>
          <w:p w:rsidR="008D5C8C" w:rsidRPr="00C8364D" w:rsidRDefault="008D5C8C" w:rsidP="008A5770">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900" w:type="dxa"/>
          </w:tcPr>
          <w:p w:rsidR="008D5C8C" w:rsidRPr="00C8364D" w:rsidRDefault="008D5C8C" w:rsidP="008A5770">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2681" w:type="dxa"/>
          </w:tcPr>
          <w:p w:rsidR="008D5C8C" w:rsidRPr="00C8364D" w:rsidRDefault="008D5C8C" w:rsidP="008A5770">
            <w:pPr>
              <w:spacing w:line="240" w:lineRule="atLeast"/>
              <w:rPr>
                <w:rFonts w:ascii="Arial" w:hAnsi="Arial"/>
                <w:kern w:val="0"/>
                <w:sz w:val="18"/>
                <w:szCs w:val="18"/>
                <w:lang w:val="fr-FR"/>
              </w:rPr>
            </w:pPr>
            <w:r>
              <w:rPr>
                <w:rFonts w:ascii="Arial" w:hAnsi="Arial" w:hint="eastAsia"/>
                <w:kern w:val="0"/>
                <w:sz w:val="18"/>
                <w:szCs w:val="18"/>
                <w:lang w:val="fr-FR"/>
              </w:rPr>
              <w:t>跟踪标志</w:t>
            </w:r>
          </w:p>
        </w:tc>
      </w:tr>
      <w:tr w:rsidR="008D5C8C" w:rsidTr="008A5770">
        <w:trPr>
          <w:jc w:val="center"/>
        </w:trPr>
        <w:tc>
          <w:tcPr>
            <w:tcW w:w="2378" w:type="dxa"/>
          </w:tcPr>
          <w:p w:rsidR="008D5C8C" w:rsidRPr="00C8364D" w:rsidRDefault="008D5C8C" w:rsidP="008A5770">
            <w:pPr>
              <w:pStyle w:val="TAL"/>
              <w:rPr>
                <w:lang w:val="fr-FR" w:eastAsia="zh-CN"/>
              </w:rPr>
            </w:pPr>
            <w:r>
              <w:rPr>
                <w:rFonts w:hint="eastAsia"/>
                <w:lang w:val="fr-FR" w:eastAsia="zh-CN"/>
              </w:rPr>
              <w:t>cid</w:t>
            </w:r>
          </w:p>
        </w:tc>
        <w:tc>
          <w:tcPr>
            <w:tcW w:w="737" w:type="dxa"/>
          </w:tcPr>
          <w:p w:rsidR="008D5C8C" w:rsidRPr="00C8364D" w:rsidRDefault="008D5C8C" w:rsidP="008A5770">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2104" w:type="dxa"/>
          </w:tcPr>
          <w:p w:rsidR="008D5C8C" w:rsidRDefault="005200E4" w:rsidP="008A5770">
            <w:pPr>
              <w:spacing w:line="240" w:lineRule="atLeast"/>
              <w:rPr>
                <w:rFonts w:ascii="Arial" w:hAnsi="Arial"/>
                <w:kern w:val="0"/>
                <w:sz w:val="18"/>
                <w:szCs w:val="18"/>
                <w:lang w:val="fr-FR"/>
              </w:rPr>
            </w:pPr>
            <w:r>
              <w:rPr>
                <w:rFonts w:ascii="Arial" w:hAnsi="Arial" w:hint="eastAsia"/>
                <w:kern w:val="0"/>
                <w:sz w:val="18"/>
                <w:szCs w:val="18"/>
                <w:lang w:val="fr-FR"/>
              </w:rPr>
              <w:t>Bigint</w:t>
            </w:r>
          </w:p>
        </w:tc>
        <w:tc>
          <w:tcPr>
            <w:tcW w:w="900" w:type="dxa"/>
          </w:tcPr>
          <w:p w:rsidR="008D5C8C" w:rsidRDefault="008D5C8C" w:rsidP="008A5770">
            <w:pPr>
              <w:spacing w:line="240" w:lineRule="atLeast"/>
              <w:rPr>
                <w:rFonts w:ascii="Arial" w:hAnsi="Arial"/>
                <w:kern w:val="0"/>
                <w:sz w:val="18"/>
                <w:szCs w:val="18"/>
                <w:lang w:val="fr-FR"/>
              </w:rPr>
            </w:pPr>
          </w:p>
        </w:tc>
        <w:tc>
          <w:tcPr>
            <w:tcW w:w="2681" w:type="dxa"/>
          </w:tcPr>
          <w:p w:rsidR="008D5C8C" w:rsidRDefault="008D5C8C" w:rsidP="008A5770">
            <w:pPr>
              <w:spacing w:line="240" w:lineRule="atLeast"/>
              <w:rPr>
                <w:rFonts w:ascii="Arial" w:hAnsi="Arial"/>
                <w:kern w:val="0"/>
                <w:sz w:val="18"/>
                <w:szCs w:val="18"/>
                <w:lang w:val="fr-FR"/>
              </w:rPr>
            </w:pPr>
            <w:r>
              <w:rPr>
                <w:rFonts w:ascii="Arial" w:hAnsi="Arial" w:hint="eastAsia"/>
                <w:kern w:val="0"/>
                <w:sz w:val="18"/>
                <w:szCs w:val="18"/>
                <w:lang w:val="fr-FR"/>
              </w:rPr>
              <w:t>通讯标识</w:t>
            </w:r>
          </w:p>
          <w:p w:rsidR="008D5C8C" w:rsidRDefault="008D5C8C" w:rsidP="005538FC">
            <w:pPr>
              <w:spacing w:line="240" w:lineRule="atLeast"/>
              <w:rPr>
                <w:rFonts w:ascii="Arial" w:hAnsi="Arial"/>
                <w:kern w:val="0"/>
                <w:sz w:val="18"/>
                <w:szCs w:val="18"/>
                <w:lang w:val="fr-FR"/>
              </w:rPr>
            </w:pPr>
            <w:r>
              <w:rPr>
                <w:rFonts w:ascii="Arial" w:hAnsi="Arial" w:hint="eastAsia"/>
                <w:kern w:val="0"/>
                <w:sz w:val="18"/>
                <w:szCs w:val="18"/>
                <w:lang w:val="fr-FR"/>
              </w:rPr>
              <w:t>已存在时，返回</w:t>
            </w:r>
            <w:r w:rsidR="005538FC">
              <w:rPr>
                <w:rFonts w:ascii="Arial" w:hAnsi="Arial" w:hint="eastAsia"/>
                <w:kern w:val="0"/>
                <w:sz w:val="18"/>
                <w:szCs w:val="18"/>
                <w:lang w:val="fr-FR"/>
              </w:rPr>
              <w:t>已存在的</w:t>
            </w:r>
            <w:r>
              <w:rPr>
                <w:rFonts w:ascii="Arial" w:hAnsi="Arial" w:hint="eastAsia"/>
                <w:kern w:val="0"/>
                <w:sz w:val="18"/>
                <w:szCs w:val="18"/>
                <w:lang w:val="fr-FR"/>
              </w:rPr>
              <w:t>cid</w:t>
            </w:r>
          </w:p>
        </w:tc>
      </w:tr>
      <w:tr w:rsidR="008D5C8C" w:rsidTr="008A5770">
        <w:trPr>
          <w:jc w:val="center"/>
        </w:trPr>
        <w:tc>
          <w:tcPr>
            <w:tcW w:w="2378" w:type="dxa"/>
          </w:tcPr>
          <w:p w:rsidR="008D5C8C" w:rsidRDefault="008D5C8C" w:rsidP="008A5770">
            <w:pPr>
              <w:pStyle w:val="TAL"/>
              <w:rPr>
                <w:lang w:val="fr-FR" w:eastAsia="zh-CN"/>
              </w:rPr>
            </w:pPr>
            <w:r>
              <w:rPr>
                <w:rFonts w:hint="eastAsia"/>
                <w:lang w:val="fr-FR" w:eastAsia="zh-CN"/>
              </w:rPr>
              <w:t>existFlag</w:t>
            </w:r>
          </w:p>
        </w:tc>
        <w:tc>
          <w:tcPr>
            <w:tcW w:w="737" w:type="dxa"/>
          </w:tcPr>
          <w:p w:rsidR="008D5C8C" w:rsidRDefault="008D5C8C" w:rsidP="008A5770">
            <w:pPr>
              <w:spacing w:line="240" w:lineRule="atLeast"/>
              <w:rPr>
                <w:rFonts w:ascii="Arial" w:hAnsi="Arial"/>
                <w:kern w:val="0"/>
                <w:sz w:val="18"/>
                <w:szCs w:val="18"/>
                <w:lang w:val="fr-FR"/>
              </w:rPr>
            </w:pPr>
            <w:r>
              <w:rPr>
                <w:rFonts w:hint="eastAsia"/>
                <w:lang w:val="fr-FR"/>
              </w:rPr>
              <w:t>M</w:t>
            </w:r>
          </w:p>
        </w:tc>
        <w:tc>
          <w:tcPr>
            <w:tcW w:w="2104" w:type="dxa"/>
          </w:tcPr>
          <w:p w:rsidR="008D5C8C" w:rsidRDefault="008D5C8C" w:rsidP="008A5770">
            <w:pPr>
              <w:spacing w:line="240" w:lineRule="atLeast"/>
              <w:rPr>
                <w:rFonts w:ascii="Arial" w:hAnsi="Arial"/>
                <w:kern w:val="0"/>
                <w:sz w:val="18"/>
                <w:szCs w:val="18"/>
                <w:lang w:val="fr-FR"/>
              </w:rPr>
            </w:pPr>
            <w:r>
              <w:rPr>
                <w:rFonts w:hint="eastAsia"/>
                <w:b/>
                <w:lang w:val="fr-FR"/>
              </w:rPr>
              <w:t>String</w:t>
            </w:r>
          </w:p>
        </w:tc>
        <w:tc>
          <w:tcPr>
            <w:tcW w:w="900" w:type="dxa"/>
          </w:tcPr>
          <w:p w:rsidR="008D5C8C" w:rsidRDefault="008D5C8C" w:rsidP="008A5770">
            <w:pPr>
              <w:spacing w:line="240" w:lineRule="atLeast"/>
              <w:rPr>
                <w:rFonts w:ascii="Arial" w:hAnsi="Arial"/>
                <w:kern w:val="0"/>
                <w:sz w:val="18"/>
                <w:szCs w:val="18"/>
                <w:lang w:val="fr-FR"/>
              </w:rPr>
            </w:pPr>
            <w:r w:rsidRPr="005041A8">
              <w:rPr>
                <w:rFonts w:ascii="Arial" w:hAnsi="Arial" w:hint="eastAsia"/>
                <w:kern w:val="0"/>
                <w:sz w:val="18"/>
                <w:szCs w:val="18"/>
                <w:lang w:val="fr-FR"/>
              </w:rPr>
              <w:t>1</w:t>
            </w:r>
          </w:p>
        </w:tc>
        <w:tc>
          <w:tcPr>
            <w:tcW w:w="2681" w:type="dxa"/>
          </w:tcPr>
          <w:p w:rsidR="008D5C8C" w:rsidRPr="005041A8" w:rsidRDefault="008D5C8C" w:rsidP="008A5770">
            <w:pPr>
              <w:rPr>
                <w:rFonts w:ascii="Arial" w:hAnsi="Arial"/>
                <w:kern w:val="0"/>
                <w:sz w:val="18"/>
                <w:szCs w:val="18"/>
                <w:lang w:val="fr-FR"/>
              </w:rPr>
            </w:pPr>
            <w:r>
              <w:rPr>
                <w:rFonts w:ascii="Arial" w:hAnsi="Arial" w:hint="eastAsia"/>
                <w:kern w:val="0"/>
                <w:sz w:val="18"/>
                <w:szCs w:val="18"/>
                <w:lang w:val="fr-FR"/>
              </w:rPr>
              <w:t>通讯标识</w:t>
            </w:r>
            <w:r w:rsidRPr="005041A8">
              <w:rPr>
                <w:rFonts w:ascii="Arial" w:hAnsi="Arial" w:hint="eastAsia"/>
                <w:kern w:val="0"/>
                <w:sz w:val="18"/>
                <w:szCs w:val="18"/>
                <w:lang w:val="fr-FR"/>
              </w:rPr>
              <w:t>是否存在</w:t>
            </w:r>
          </w:p>
          <w:p w:rsidR="008D5C8C" w:rsidRPr="005041A8" w:rsidRDefault="008D5C8C" w:rsidP="008A5770">
            <w:pPr>
              <w:rPr>
                <w:rFonts w:ascii="Arial" w:hAnsi="Arial"/>
                <w:kern w:val="0"/>
                <w:sz w:val="18"/>
                <w:szCs w:val="18"/>
                <w:lang w:val="fr-FR"/>
              </w:rPr>
            </w:pPr>
            <w:r w:rsidRPr="005041A8">
              <w:rPr>
                <w:rFonts w:ascii="Arial" w:hAnsi="Arial" w:hint="eastAsia"/>
                <w:kern w:val="0"/>
                <w:sz w:val="18"/>
                <w:szCs w:val="18"/>
                <w:lang w:val="fr-FR"/>
              </w:rPr>
              <w:t>0</w:t>
            </w:r>
            <w:r>
              <w:rPr>
                <w:rFonts w:ascii="Arial" w:hAnsi="Arial" w:hint="eastAsia"/>
                <w:kern w:val="0"/>
                <w:sz w:val="18"/>
                <w:szCs w:val="18"/>
                <w:lang w:val="fr-FR"/>
              </w:rPr>
              <w:t>否</w:t>
            </w:r>
          </w:p>
          <w:p w:rsidR="008D5C8C" w:rsidRDefault="008D5C8C" w:rsidP="008A5770">
            <w:pPr>
              <w:rPr>
                <w:rFonts w:ascii="Arial" w:hAnsi="Arial"/>
                <w:kern w:val="0"/>
                <w:sz w:val="18"/>
                <w:szCs w:val="18"/>
                <w:lang w:val="fr-FR"/>
              </w:rPr>
            </w:pPr>
            <w:r w:rsidRPr="005041A8">
              <w:rPr>
                <w:rFonts w:ascii="Arial" w:hAnsi="Arial" w:hint="eastAsia"/>
                <w:kern w:val="0"/>
                <w:sz w:val="18"/>
                <w:szCs w:val="18"/>
                <w:lang w:val="fr-FR"/>
              </w:rPr>
              <w:t>1</w:t>
            </w:r>
            <w:r>
              <w:rPr>
                <w:rFonts w:ascii="Arial" w:hAnsi="Arial" w:hint="eastAsia"/>
                <w:kern w:val="0"/>
                <w:sz w:val="18"/>
                <w:szCs w:val="18"/>
                <w:lang w:val="fr-FR"/>
              </w:rPr>
              <w:t>是</w:t>
            </w:r>
          </w:p>
        </w:tc>
      </w:tr>
    </w:tbl>
    <w:p w:rsidR="008D5C8C" w:rsidRDefault="008D5C8C" w:rsidP="002872AF"/>
    <w:p w:rsidR="003A111E" w:rsidRDefault="003A111E">
      <w:pPr>
        <w:widowControl/>
        <w:jc w:val="left"/>
      </w:pPr>
      <w:r>
        <w:br w:type="page"/>
      </w:r>
    </w:p>
    <w:p w:rsidR="003A111E" w:rsidRPr="008D5C8C" w:rsidRDefault="003A111E" w:rsidP="002872AF"/>
    <w:p w:rsidR="007564DC" w:rsidRDefault="007564DC" w:rsidP="007564DC">
      <w:pPr>
        <w:pStyle w:val="21"/>
        <w:numPr>
          <w:ilvl w:val="1"/>
          <w:numId w:val="1"/>
        </w:numPr>
        <w:rPr>
          <w:rStyle w:val="210"/>
        </w:rPr>
      </w:pPr>
      <w:r>
        <w:rPr>
          <w:rStyle w:val="210"/>
          <w:rFonts w:hint="eastAsia"/>
        </w:rPr>
        <w:t>serviceToken</w:t>
      </w:r>
      <w:r w:rsidRPr="004454EC">
        <w:rPr>
          <w:rStyle w:val="210"/>
          <w:rFonts w:hint="eastAsia"/>
        </w:rPr>
        <w:t>Auth</w:t>
      </w:r>
    </w:p>
    <w:p w:rsidR="007564DC" w:rsidRPr="00B91F27" w:rsidRDefault="007564DC" w:rsidP="00407B6C">
      <w:pPr>
        <w:pStyle w:val="31"/>
      </w:pPr>
      <w:r>
        <w:rPr>
          <w:rStyle w:val="210"/>
          <w:rFonts w:hint="eastAsia"/>
        </w:rPr>
        <w:t>JSON</w:t>
      </w:r>
      <w:r>
        <w:rPr>
          <w:rStyle w:val="210"/>
          <w:rFonts w:hint="eastAsia"/>
        </w:rPr>
        <w:t>接口</w:t>
      </w:r>
    </w:p>
    <w:p w:rsidR="007564DC" w:rsidRDefault="007564DC" w:rsidP="00407B6C">
      <w:pPr>
        <w:pStyle w:val="41"/>
      </w:pPr>
      <w:r>
        <w:rPr>
          <w:rFonts w:hint="eastAsia"/>
        </w:rPr>
        <w:t>描述</w:t>
      </w:r>
    </w:p>
    <w:p w:rsidR="007564DC" w:rsidRDefault="007564DC" w:rsidP="007564DC">
      <w:pPr>
        <w:ind w:firstLine="420"/>
      </w:pPr>
      <w:r>
        <w:rPr>
          <w:rFonts w:hint="eastAsia"/>
        </w:rPr>
        <w:t>用户登录鉴权接口。业务通过该接口使用</w:t>
      </w:r>
      <w:r>
        <w:rPr>
          <w:rFonts w:hint="eastAsia"/>
        </w:rPr>
        <w:t>ServiceToken</w:t>
      </w:r>
      <w:r>
        <w:rPr>
          <w:rFonts w:hint="eastAsia"/>
        </w:rPr>
        <w:t>向</w:t>
      </w:r>
      <w:r>
        <w:rPr>
          <w:rFonts w:hint="eastAsia"/>
        </w:rPr>
        <w:t>UserProfile</w:t>
      </w:r>
      <w:r>
        <w:rPr>
          <w:rFonts w:hint="eastAsia"/>
        </w:rPr>
        <w:t>发起鉴权请求。</w:t>
      </w:r>
    </w:p>
    <w:p w:rsidR="007564DC" w:rsidRDefault="007564DC" w:rsidP="007564DC">
      <w:pPr>
        <w:ind w:firstLine="420"/>
        <w:rPr>
          <w:sz w:val="20"/>
        </w:rPr>
      </w:pPr>
      <w:r>
        <w:rPr>
          <w:rFonts w:hint="eastAsia"/>
        </w:rPr>
        <w:t>请求参数中的</w:t>
      </w:r>
      <w:r>
        <w:rPr>
          <w:rFonts w:hint="eastAsia"/>
        </w:rPr>
        <w:t>ServiceToken</w:t>
      </w:r>
      <w:r>
        <w:rPr>
          <w:rFonts w:hint="eastAsia"/>
        </w:rPr>
        <w:t>采用对称加密算法传给</w:t>
      </w:r>
      <w:r>
        <w:rPr>
          <w:rFonts w:hint="eastAsia"/>
        </w:rPr>
        <w:t>UserProfile</w:t>
      </w:r>
      <w:r>
        <w:rPr>
          <w:rFonts w:hint="eastAsia"/>
        </w:rPr>
        <w:t>。</w:t>
      </w:r>
    </w:p>
    <w:p w:rsidR="00D21613" w:rsidRDefault="00D21613" w:rsidP="00D21613">
      <w:pPr>
        <w:ind w:firstLine="420"/>
        <w:rPr>
          <w:rFonts w:ascii="宋体" w:hAnsi="宋体"/>
          <w:sz w:val="18"/>
          <w:szCs w:val="18"/>
        </w:rPr>
      </w:pPr>
      <w:r>
        <w:rPr>
          <w:rFonts w:ascii="宋体" w:hAnsi="宋体" w:hint="eastAsia"/>
          <w:sz w:val="18"/>
          <w:szCs w:val="18"/>
        </w:rPr>
        <w:t>容灾缓存站点：</w:t>
      </w:r>
    </w:p>
    <w:p w:rsidR="00ED114B" w:rsidRDefault="00D21613">
      <w:pPr>
        <w:pStyle w:val="affffff9"/>
        <w:numPr>
          <w:ilvl w:val="0"/>
          <w:numId w:val="49"/>
        </w:numPr>
        <w:tabs>
          <w:tab w:val="num" w:pos="360"/>
        </w:tabs>
        <w:ind w:firstLineChars="0"/>
      </w:pPr>
      <w:r>
        <w:rPr>
          <w:rFonts w:hint="eastAsia"/>
        </w:rPr>
        <w:t>直接转调主站点</w:t>
      </w:r>
      <w:r>
        <w:rPr>
          <w:rFonts w:hint="eastAsia"/>
        </w:rPr>
        <w:t>serviceTokenAuth</w:t>
      </w:r>
      <w:r>
        <w:rPr>
          <w:rFonts w:hint="eastAsia"/>
        </w:rPr>
        <w:t>接口。</w:t>
      </w:r>
    </w:p>
    <w:p w:rsidR="00ED114B" w:rsidRDefault="00D21613">
      <w:pPr>
        <w:pStyle w:val="affffff9"/>
        <w:numPr>
          <w:ilvl w:val="0"/>
          <w:numId w:val="49"/>
        </w:numPr>
        <w:tabs>
          <w:tab w:val="num" w:pos="360"/>
        </w:tabs>
        <w:ind w:firstLineChars="0"/>
        <w:rPr>
          <w:rFonts w:ascii="宋体" w:hAnsi="宋体"/>
          <w:sz w:val="18"/>
          <w:szCs w:val="18"/>
        </w:rPr>
      </w:pPr>
      <w:r>
        <w:rPr>
          <w:rFonts w:ascii="宋体" w:hAnsi="宋体" w:hint="eastAsia"/>
          <w:sz w:val="18"/>
          <w:szCs w:val="18"/>
        </w:rPr>
        <w:t>认证成功后，将upToken保存到本地memcache中。</w:t>
      </w:r>
    </w:p>
    <w:p w:rsidR="007564DC" w:rsidRPr="00D21613" w:rsidRDefault="007564DC" w:rsidP="007564DC">
      <w:pPr>
        <w:ind w:left="420" w:firstLine="420"/>
        <w:rPr>
          <w:rFonts w:ascii="宋体" w:hAnsi="宋体"/>
          <w:sz w:val="18"/>
          <w:szCs w:val="18"/>
        </w:rPr>
      </w:pPr>
    </w:p>
    <w:p w:rsidR="007564DC" w:rsidRDefault="007564DC" w:rsidP="00407B6C">
      <w:pPr>
        <w:pStyle w:val="41"/>
      </w:pPr>
      <w:r>
        <w:t xml:space="preserve">API </w:t>
      </w:r>
      <w:r>
        <w:rPr>
          <w:rFonts w:hint="eastAsia"/>
        </w:rPr>
        <w:t>原型</w:t>
      </w:r>
    </w:p>
    <w:p w:rsidR="007564DC" w:rsidRDefault="007564DC" w:rsidP="007564DC">
      <w:pPr>
        <w:ind w:left="420" w:firstLine="420"/>
      </w:pPr>
      <w:r>
        <w:rPr>
          <w:rFonts w:hint="eastAsia"/>
        </w:rPr>
        <w:t>ServiceTokenAuthRsp serviceTokenAuth</w:t>
      </w:r>
      <w:r>
        <w:t>(</w:t>
      </w:r>
      <w:r>
        <w:rPr>
          <w:rFonts w:hint="eastAsia"/>
        </w:rPr>
        <w:t>ServiceTokenAuthReq serviceTokenAuthReq</w:t>
      </w:r>
      <w:r>
        <w:t>)</w:t>
      </w:r>
      <w:r>
        <w:rPr>
          <w:rFonts w:hint="eastAsia"/>
        </w:rPr>
        <w:t xml:space="preserve"> throws </w:t>
      </w:r>
      <w:r w:rsidRPr="00813C66">
        <w:rPr>
          <w:rFonts w:hint="eastAsia"/>
        </w:rPr>
        <w:t>CException</w:t>
      </w:r>
    </w:p>
    <w:p w:rsidR="007564DC" w:rsidRDefault="007564DC" w:rsidP="00407B6C">
      <w:pPr>
        <w:pStyle w:val="41"/>
      </w:pPr>
      <w:r>
        <w:rPr>
          <w:rFonts w:hint="eastAsia"/>
        </w:rPr>
        <w:t>输入参数</w:t>
      </w:r>
    </w:p>
    <w:p w:rsidR="007564DC" w:rsidRPr="00A01A26" w:rsidRDefault="007564DC" w:rsidP="007564DC">
      <w:pPr>
        <w:pStyle w:val="a4"/>
        <w:ind w:firstLine="210"/>
      </w:pPr>
      <w:r>
        <w:rPr>
          <w:rFonts w:hint="eastAsia"/>
        </w:rPr>
        <w:t>ServiceTokenAuthReq</w:t>
      </w:r>
      <w:r>
        <w:rPr>
          <w:rFonts w:hint="eastAsia"/>
        </w:rPr>
        <w:t>定义如下：</w:t>
      </w:r>
    </w:p>
    <w:tbl>
      <w:tblPr>
        <w:tblW w:w="9308"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54"/>
        <w:gridCol w:w="708"/>
        <w:gridCol w:w="1134"/>
        <w:gridCol w:w="709"/>
        <w:gridCol w:w="5103"/>
      </w:tblGrid>
      <w:tr w:rsidR="007564DC" w:rsidTr="000E115C">
        <w:trPr>
          <w:jc w:val="center"/>
        </w:trPr>
        <w:tc>
          <w:tcPr>
            <w:tcW w:w="1654" w:type="dxa"/>
          </w:tcPr>
          <w:p w:rsidR="007564DC" w:rsidRDefault="007564DC" w:rsidP="007564DC">
            <w:pPr>
              <w:pStyle w:val="TAH"/>
              <w:rPr>
                <w:rFonts w:ascii="Verdana" w:hAnsi="Verdana"/>
                <w:lang w:val="fr-FR" w:eastAsia="zh-CN"/>
              </w:rPr>
            </w:pPr>
            <w:r>
              <w:rPr>
                <w:rFonts w:ascii="Verdana" w:hAnsi="Verdana" w:hint="eastAsia"/>
                <w:lang w:val="fr-FR" w:eastAsia="zh-CN"/>
              </w:rPr>
              <w:lastRenderedPageBreak/>
              <w:t>参数名称</w:t>
            </w:r>
          </w:p>
        </w:tc>
        <w:tc>
          <w:tcPr>
            <w:tcW w:w="708" w:type="dxa"/>
          </w:tcPr>
          <w:p w:rsidR="007564DC" w:rsidRDefault="007564DC" w:rsidP="007564DC">
            <w:pPr>
              <w:pStyle w:val="TAH"/>
              <w:rPr>
                <w:rFonts w:ascii="Verdana" w:hAnsi="Verdana"/>
                <w:lang w:val="fr-FR" w:eastAsia="zh-CN"/>
              </w:rPr>
            </w:pPr>
            <w:r>
              <w:rPr>
                <w:rFonts w:ascii="Verdana" w:hAnsi="Verdana" w:hint="eastAsia"/>
                <w:lang w:val="fr-FR" w:eastAsia="zh-CN"/>
              </w:rPr>
              <w:t>必须</w:t>
            </w:r>
          </w:p>
        </w:tc>
        <w:tc>
          <w:tcPr>
            <w:tcW w:w="1134" w:type="dxa"/>
          </w:tcPr>
          <w:p w:rsidR="007564DC" w:rsidRDefault="007564DC" w:rsidP="007564DC">
            <w:pPr>
              <w:pStyle w:val="TAH"/>
              <w:rPr>
                <w:rFonts w:ascii="Verdana" w:hAnsi="Verdana"/>
                <w:lang w:val="fr-FR" w:eastAsia="zh-CN"/>
              </w:rPr>
            </w:pPr>
            <w:r>
              <w:rPr>
                <w:rFonts w:ascii="Verdana" w:hAnsi="Verdana" w:hint="eastAsia"/>
                <w:lang w:val="fr-FR" w:eastAsia="zh-CN"/>
              </w:rPr>
              <w:t>类型</w:t>
            </w:r>
          </w:p>
        </w:tc>
        <w:tc>
          <w:tcPr>
            <w:tcW w:w="709" w:type="dxa"/>
          </w:tcPr>
          <w:p w:rsidR="007564DC" w:rsidRDefault="007564DC" w:rsidP="007564DC">
            <w:pPr>
              <w:pStyle w:val="TAH"/>
              <w:rPr>
                <w:rFonts w:ascii="Verdana" w:hAnsi="Verdana"/>
                <w:lang w:val="fr-FR" w:eastAsia="zh-CN"/>
              </w:rPr>
            </w:pPr>
            <w:r>
              <w:rPr>
                <w:rFonts w:ascii="Verdana" w:hAnsi="Verdana" w:hint="eastAsia"/>
                <w:lang w:val="fr-FR" w:eastAsia="zh-CN"/>
              </w:rPr>
              <w:t>长度</w:t>
            </w:r>
          </w:p>
        </w:tc>
        <w:tc>
          <w:tcPr>
            <w:tcW w:w="5103" w:type="dxa"/>
          </w:tcPr>
          <w:p w:rsidR="007564DC" w:rsidRDefault="007564DC" w:rsidP="007564DC">
            <w:pPr>
              <w:pStyle w:val="TAH"/>
              <w:rPr>
                <w:rFonts w:ascii="Verdana" w:hAnsi="Verdana"/>
                <w:lang w:val="fr-FR" w:eastAsia="zh-CN"/>
              </w:rPr>
            </w:pPr>
            <w:r>
              <w:rPr>
                <w:rFonts w:ascii="Verdana" w:hAnsi="Verdana" w:hint="eastAsia"/>
                <w:lang w:val="fr-FR" w:eastAsia="zh-CN"/>
              </w:rPr>
              <w:t>描述信息</w:t>
            </w:r>
          </w:p>
        </w:tc>
      </w:tr>
      <w:tr w:rsidR="007564DC" w:rsidTr="000E115C">
        <w:trPr>
          <w:jc w:val="center"/>
        </w:trPr>
        <w:tc>
          <w:tcPr>
            <w:tcW w:w="1654" w:type="dxa"/>
          </w:tcPr>
          <w:p w:rsidR="007564DC" w:rsidRPr="00E74491" w:rsidRDefault="007564DC" w:rsidP="007564DC">
            <w:pPr>
              <w:pStyle w:val="TAL"/>
              <w:rPr>
                <w:lang w:val="fr-FR" w:eastAsia="zh-CN"/>
              </w:rPr>
            </w:pPr>
            <w:r w:rsidRPr="00E74491">
              <w:rPr>
                <w:rFonts w:hint="eastAsia"/>
                <w:lang w:val="fr-FR" w:eastAsia="zh-CN"/>
              </w:rPr>
              <w:t>v</w:t>
            </w:r>
            <w:r w:rsidRPr="00E74491">
              <w:rPr>
                <w:lang w:val="fr-FR" w:eastAsia="zh-CN"/>
              </w:rPr>
              <w:t>ersion</w:t>
            </w:r>
          </w:p>
        </w:tc>
        <w:tc>
          <w:tcPr>
            <w:tcW w:w="708" w:type="dxa"/>
          </w:tcPr>
          <w:p w:rsidR="007564DC" w:rsidRPr="00E74491" w:rsidRDefault="007564DC" w:rsidP="007564DC">
            <w:pPr>
              <w:pStyle w:val="TAL"/>
              <w:rPr>
                <w:lang w:val="fr-FR" w:eastAsia="zh-CN"/>
              </w:rPr>
            </w:pPr>
            <w:r>
              <w:rPr>
                <w:rFonts w:hint="eastAsia"/>
                <w:lang w:val="fr-FR" w:eastAsia="zh-CN"/>
              </w:rPr>
              <w:t>M</w:t>
            </w:r>
          </w:p>
        </w:tc>
        <w:tc>
          <w:tcPr>
            <w:tcW w:w="1134" w:type="dxa"/>
          </w:tcPr>
          <w:p w:rsidR="007564DC" w:rsidRPr="00E74491" w:rsidRDefault="007564DC" w:rsidP="007564DC">
            <w:pPr>
              <w:pStyle w:val="TAH"/>
              <w:jc w:val="both"/>
              <w:rPr>
                <w:b w:val="0"/>
                <w:lang w:val="fr-FR" w:eastAsia="zh-CN"/>
              </w:rPr>
            </w:pPr>
            <w:r>
              <w:rPr>
                <w:rFonts w:hint="eastAsia"/>
                <w:b w:val="0"/>
                <w:lang w:val="fr-FR" w:eastAsia="zh-CN"/>
              </w:rPr>
              <w:t>String</w:t>
            </w:r>
          </w:p>
        </w:tc>
        <w:tc>
          <w:tcPr>
            <w:tcW w:w="709" w:type="dxa"/>
          </w:tcPr>
          <w:p w:rsidR="007564DC" w:rsidRPr="00E74491" w:rsidRDefault="007564DC" w:rsidP="007564DC">
            <w:pPr>
              <w:rPr>
                <w:rFonts w:ascii="Arial" w:hAnsi="Arial"/>
                <w:kern w:val="0"/>
                <w:sz w:val="18"/>
                <w:szCs w:val="18"/>
                <w:lang w:val="fr-FR"/>
              </w:rPr>
            </w:pPr>
            <w:r>
              <w:rPr>
                <w:rFonts w:ascii="Arial" w:hAnsi="Arial" w:hint="eastAsia"/>
                <w:kern w:val="0"/>
                <w:sz w:val="18"/>
                <w:szCs w:val="18"/>
                <w:lang w:val="fr-FR"/>
              </w:rPr>
              <w:t>5</w:t>
            </w:r>
          </w:p>
        </w:tc>
        <w:tc>
          <w:tcPr>
            <w:tcW w:w="5103" w:type="dxa"/>
          </w:tcPr>
          <w:p w:rsidR="007564DC" w:rsidRPr="00E74491" w:rsidRDefault="007564DC" w:rsidP="007564DC">
            <w:pPr>
              <w:rPr>
                <w:rFonts w:ascii="Arial" w:hAnsi="Arial"/>
                <w:kern w:val="0"/>
                <w:sz w:val="18"/>
                <w:szCs w:val="18"/>
                <w:lang w:val="fr-FR"/>
              </w:rPr>
            </w:pPr>
            <w:r w:rsidRPr="00E74491">
              <w:rPr>
                <w:rFonts w:ascii="Arial" w:hAnsi="Arial" w:hint="eastAsia"/>
                <w:kern w:val="0"/>
                <w:sz w:val="18"/>
                <w:szCs w:val="18"/>
                <w:lang w:val="fr-FR"/>
              </w:rPr>
              <w:t>协议版本号</w:t>
            </w:r>
          </w:p>
          <w:p w:rsidR="007564DC" w:rsidRPr="00E74491" w:rsidRDefault="007564DC" w:rsidP="007564DC">
            <w:pPr>
              <w:rPr>
                <w:rFonts w:ascii="Arial" w:hAnsi="Arial"/>
                <w:kern w:val="0"/>
                <w:sz w:val="18"/>
                <w:szCs w:val="18"/>
                <w:lang w:val="fr-FR"/>
              </w:rPr>
            </w:pPr>
            <w:r w:rsidRPr="00E74491">
              <w:rPr>
                <w:rFonts w:ascii="Arial" w:hAnsi="Arial" w:hint="eastAsia"/>
                <w:kern w:val="0"/>
                <w:sz w:val="18"/>
                <w:szCs w:val="18"/>
                <w:lang w:val="fr-FR"/>
              </w:rPr>
              <w:t>当前版本为：</w:t>
            </w:r>
            <w:r>
              <w:rPr>
                <w:rFonts w:ascii="Arial" w:hAnsi="Arial" w:hint="eastAsia"/>
                <w:kern w:val="0"/>
                <w:sz w:val="18"/>
                <w:szCs w:val="18"/>
                <w:lang w:val="fr-FR"/>
              </w:rPr>
              <w:t>01.01</w:t>
            </w:r>
          </w:p>
        </w:tc>
      </w:tr>
      <w:tr w:rsidR="007564DC" w:rsidTr="000E115C">
        <w:trPr>
          <w:jc w:val="center"/>
        </w:trPr>
        <w:tc>
          <w:tcPr>
            <w:tcW w:w="1654" w:type="dxa"/>
          </w:tcPr>
          <w:p w:rsidR="007564DC" w:rsidRPr="00E74491" w:rsidRDefault="007564DC" w:rsidP="007564DC">
            <w:pPr>
              <w:pStyle w:val="TAL"/>
              <w:rPr>
                <w:lang w:val="fr-FR" w:eastAsia="zh-CN"/>
              </w:rPr>
            </w:pPr>
            <w:r>
              <w:rPr>
                <w:lang w:val="fr-FR" w:eastAsia="zh-CN"/>
              </w:rPr>
              <w:t>transactionID</w:t>
            </w:r>
          </w:p>
        </w:tc>
        <w:tc>
          <w:tcPr>
            <w:tcW w:w="708" w:type="dxa"/>
          </w:tcPr>
          <w:p w:rsidR="007564DC" w:rsidRPr="00E74491" w:rsidRDefault="007564DC" w:rsidP="007564DC">
            <w:pPr>
              <w:pStyle w:val="TAL"/>
              <w:rPr>
                <w:lang w:val="fr-FR" w:eastAsia="zh-CN"/>
              </w:rPr>
            </w:pPr>
            <w:r>
              <w:rPr>
                <w:rFonts w:hint="eastAsia"/>
                <w:lang w:val="fr-FR" w:eastAsia="zh-CN"/>
              </w:rPr>
              <w:t>M</w:t>
            </w:r>
          </w:p>
        </w:tc>
        <w:tc>
          <w:tcPr>
            <w:tcW w:w="1134" w:type="dxa"/>
          </w:tcPr>
          <w:p w:rsidR="007564DC" w:rsidRPr="00E74491" w:rsidRDefault="007564DC" w:rsidP="007564DC">
            <w:pPr>
              <w:pStyle w:val="TAH"/>
              <w:jc w:val="both"/>
              <w:rPr>
                <w:b w:val="0"/>
                <w:lang w:val="fr-FR" w:eastAsia="zh-CN"/>
              </w:rPr>
            </w:pPr>
            <w:r>
              <w:rPr>
                <w:rFonts w:hint="eastAsia"/>
                <w:b w:val="0"/>
                <w:lang w:val="fr-FR" w:eastAsia="zh-CN"/>
              </w:rPr>
              <w:t>String</w:t>
            </w:r>
          </w:p>
        </w:tc>
        <w:tc>
          <w:tcPr>
            <w:tcW w:w="709" w:type="dxa"/>
          </w:tcPr>
          <w:p w:rsidR="007564DC" w:rsidRPr="00E74491" w:rsidRDefault="007564DC" w:rsidP="007564DC">
            <w:pPr>
              <w:rPr>
                <w:rFonts w:ascii="Arial" w:hAnsi="Arial"/>
                <w:kern w:val="0"/>
                <w:sz w:val="18"/>
                <w:szCs w:val="18"/>
                <w:lang w:val="fr-FR"/>
              </w:rPr>
            </w:pPr>
            <w:r w:rsidRPr="00E74491">
              <w:rPr>
                <w:rFonts w:ascii="Arial" w:hAnsi="Arial" w:hint="eastAsia"/>
                <w:kern w:val="0"/>
                <w:sz w:val="18"/>
                <w:szCs w:val="18"/>
                <w:lang w:val="fr-FR"/>
              </w:rPr>
              <w:t>40</w:t>
            </w:r>
          </w:p>
        </w:tc>
        <w:tc>
          <w:tcPr>
            <w:tcW w:w="5103" w:type="dxa"/>
          </w:tcPr>
          <w:p w:rsidR="007564DC" w:rsidRPr="00E74491" w:rsidRDefault="007564DC" w:rsidP="007564DC">
            <w:pPr>
              <w:rPr>
                <w:rFonts w:ascii="Arial" w:hAnsi="Arial"/>
                <w:kern w:val="0"/>
                <w:sz w:val="18"/>
                <w:szCs w:val="18"/>
                <w:lang w:val="fr-FR"/>
              </w:rPr>
            </w:pPr>
            <w:r w:rsidRPr="00E74491">
              <w:rPr>
                <w:rFonts w:ascii="Arial" w:hAnsi="Arial" w:hint="eastAsia"/>
                <w:kern w:val="0"/>
                <w:sz w:val="18"/>
                <w:szCs w:val="18"/>
                <w:lang w:val="fr-FR"/>
              </w:rPr>
              <w:t>交易流水号</w:t>
            </w:r>
          </w:p>
        </w:tc>
      </w:tr>
      <w:tr w:rsidR="007564DC" w:rsidTr="000E115C">
        <w:trPr>
          <w:jc w:val="center"/>
        </w:trPr>
        <w:tc>
          <w:tcPr>
            <w:tcW w:w="1654" w:type="dxa"/>
          </w:tcPr>
          <w:p w:rsidR="007564DC" w:rsidRPr="00C8364D" w:rsidRDefault="007564DC" w:rsidP="007564DC">
            <w:pPr>
              <w:pStyle w:val="TAL"/>
              <w:rPr>
                <w:lang w:val="fr-FR" w:eastAsia="zh-CN"/>
              </w:rPr>
            </w:pPr>
            <w:r w:rsidRPr="00C8364D">
              <w:rPr>
                <w:rFonts w:hint="eastAsia"/>
                <w:lang w:val="fr-FR" w:eastAsia="zh-CN"/>
              </w:rPr>
              <w:t>traceFlag</w:t>
            </w:r>
          </w:p>
        </w:tc>
        <w:tc>
          <w:tcPr>
            <w:tcW w:w="708" w:type="dxa"/>
          </w:tcPr>
          <w:p w:rsidR="007564DC" w:rsidRPr="00C8364D" w:rsidRDefault="007564DC" w:rsidP="007564DC">
            <w:pPr>
              <w:spacing w:line="240" w:lineRule="atLeast"/>
              <w:rPr>
                <w:rFonts w:ascii="Arial" w:hAnsi="Arial"/>
                <w:kern w:val="0"/>
                <w:sz w:val="18"/>
                <w:szCs w:val="18"/>
                <w:lang w:val="fr-FR"/>
              </w:rPr>
            </w:pPr>
            <w:r w:rsidRPr="00C8364D">
              <w:rPr>
                <w:rFonts w:ascii="Arial" w:hAnsi="Arial" w:hint="eastAsia"/>
                <w:kern w:val="0"/>
                <w:sz w:val="18"/>
                <w:szCs w:val="18"/>
                <w:lang w:val="fr-FR"/>
              </w:rPr>
              <w:t xml:space="preserve">O </w:t>
            </w:r>
          </w:p>
        </w:tc>
        <w:tc>
          <w:tcPr>
            <w:tcW w:w="1134" w:type="dxa"/>
          </w:tcPr>
          <w:p w:rsidR="007564DC" w:rsidRPr="00C8364D" w:rsidRDefault="007564DC" w:rsidP="007564DC">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709" w:type="dxa"/>
          </w:tcPr>
          <w:p w:rsidR="007564DC" w:rsidRPr="00C8364D" w:rsidRDefault="007564DC" w:rsidP="007564DC">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5103" w:type="dxa"/>
          </w:tcPr>
          <w:p w:rsidR="007564DC" w:rsidRDefault="007564DC" w:rsidP="007564DC">
            <w:pPr>
              <w:spacing w:line="240" w:lineRule="atLeast"/>
              <w:rPr>
                <w:rFonts w:ascii="Arial" w:hAnsi="Arial"/>
                <w:kern w:val="0"/>
                <w:sz w:val="18"/>
                <w:szCs w:val="18"/>
                <w:lang w:val="fr-FR"/>
              </w:rPr>
            </w:pPr>
            <w:r>
              <w:rPr>
                <w:rFonts w:ascii="Arial" w:hAnsi="Arial" w:hint="eastAsia"/>
                <w:kern w:val="0"/>
                <w:sz w:val="18"/>
                <w:szCs w:val="18"/>
                <w:lang w:val="fr-FR"/>
              </w:rPr>
              <w:t>跟踪标志</w:t>
            </w:r>
          </w:p>
          <w:p w:rsidR="007564DC" w:rsidRPr="00C8364D" w:rsidRDefault="007564DC" w:rsidP="007564DC">
            <w:pPr>
              <w:spacing w:line="240" w:lineRule="atLeast"/>
              <w:rPr>
                <w:rFonts w:ascii="Arial" w:hAnsi="Arial"/>
                <w:kern w:val="0"/>
                <w:sz w:val="18"/>
                <w:szCs w:val="18"/>
                <w:lang w:val="fr-FR"/>
              </w:rPr>
            </w:pPr>
            <w:r>
              <w:rPr>
                <w:rFonts w:ascii="Arial" w:hAnsi="Arial" w:hint="eastAsia"/>
                <w:kern w:val="0"/>
                <w:sz w:val="18"/>
                <w:szCs w:val="18"/>
                <w:lang w:val="fr-FR"/>
              </w:rPr>
              <w:t>0</w:t>
            </w:r>
            <w:r>
              <w:rPr>
                <w:rFonts w:ascii="Arial" w:hAnsi="Arial" w:hint="eastAsia"/>
                <w:kern w:val="0"/>
                <w:sz w:val="18"/>
                <w:szCs w:val="18"/>
                <w:lang w:val="fr-FR"/>
              </w:rPr>
              <w:t>不启动跟踪</w:t>
            </w:r>
            <w:r>
              <w:rPr>
                <w:rFonts w:ascii="Arial" w:hAnsi="Arial" w:hint="eastAsia"/>
                <w:kern w:val="0"/>
                <w:sz w:val="18"/>
                <w:szCs w:val="18"/>
                <w:lang w:val="fr-FR"/>
              </w:rPr>
              <w:t xml:space="preserve">  1</w:t>
            </w:r>
            <w:r>
              <w:rPr>
                <w:rFonts w:ascii="Arial" w:hAnsi="Arial" w:hint="eastAsia"/>
                <w:kern w:val="0"/>
                <w:sz w:val="18"/>
                <w:szCs w:val="18"/>
                <w:lang w:val="fr-FR"/>
              </w:rPr>
              <w:t>启动跟踪</w:t>
            </w:r>
          </w:p>
        </w:tc>
      </w:tr>
      <w:tr w:rsidR="007564DC" w:rsidTr="000E115C">
        <w:trPr>
          <w:jc w:val="center"/>
        </w:trPr>
        <w:tc>
          <w:tcPr>
            <w:tcW w:w="1654" w:type="dxa"/>
          </w:tcPr>
          <w:p w:rsidR="007564DC" w:rsidRDefault="007564DC" w:rsidP="007564DC">
            <w:pPr>
              <w:pStyle w:val="TAL"/>
              <w:rPr>
                <w:lang w:val="fr-FR" w:eastAsia="zh-CN"/>
              </w:rPr>
            </w:pPr>
            <w:r>
              <w:rPr>
                <w:rFonts w:hint="eastAsia"/>
              </w:rPr>
              <w:t>serviceToken</w:t>
            </w:r>
          </w:p>
        </w:tc>
        <w:tc>
          <w:tcPr>
            <w:tcW w:w="708" w:type="dxa"/>
          </w:tcPr>
          <w:p w:rsidR="007564DC" w:rsidRPr="00C8364D" w:rsidRDefault="007564DC" w:rsidP="007564DC">
            <w:pPr>
              <w:spacing w:line="240" w:lineRule="atLeast"/>
              <w:rPr>
                <w:rFonts w:ascii="Arial" w:hAnsi="Arial"/>
                <w:kern w:val="0"/>
                <w:sz w:val="18"/>
                <w:szCs w:val="18"/>
                <w:lang w:val="fr-FR"/>
              </w:rPr>
            </w:pPr>
            <w:r>
              <w:rPr>
                <w:rFonts w:hint="eastAsia"/>
                <w:lang w:val="fr-FR"/>
              </w:rPr>
              <w:t>M</w:t>
            </w:r>
          </w:p>
        </w:tc>
        <w:tc>
          <w:tcPr>
            <w:tcW w:w="1134" w:type="dxa"/>
          </w:tcPr>
          <w:p w:rsidR="007564DC" w:rsidRPr="00C8364D" w:rsidRDefault="007564DC" w:rsidP="007564DC">
            <w:pPr>
              <w:spacing w:line="240" w:lineRule="atLeast"/>
              <w:rPr>
                <w:rFonts w:ascii="Arial" w:hAnsi="Arial"/>
                <w:kern w:val="0"/>
                <w:sz w:val="18"/>
                <w:szCs w:val="18"/>
                <w:lang w:val="fr-FR"/>
              </w:rPr>
            </w:pPr>
            <w:r>
              <w:rPr>
                <w:rFonts w:hint="eastAsia"/>
                <w:lang w:val="fr-FR"/>
              </w:rPr>
              <w:t>String</w:t>
            </w:r>
          </w:p>
        </w:tc>
        <w:tc>
          <w:tcPr>
            <w:tcW w:w="709" w:type="dxa"/>
          </w:tcPr>
          <w:p w:rsidR="007564DC" w:rsidRPr="00C8364D" w:rsidRDefault="007564DC" w:rsidP="007564DC">
            <w:pPr>
              <w:spacing w:line="240" w:lineRule="atLeast"/>
              <w:rPr>
                <w:rFonts w:ascii="Arial" w:hAnsi="Arial"/>
                <w:kern w:val="0"/>
                <w:sz w:val="18"/>
                <w:szCs w:val="18"/>
                <w:lang w:val="fr-FR"/>
              </w:rPr>
            </w:pPr>
          </w:p>
        </w:tc>
        <w:tc>
          <w:tcPr>
            <w:tcW w:w="5103" w:type="dxa"/>
          </w:tcPr>
          <w:p w:rsidR="007564DC" w:rsidRDefault="007564DC" w:rsidP="000266C3">
            <w:pPr>
              <w:spacing w:line="240" w:lineRule="atLeast"/>
              <w:rPr>
                <w:ins w:id="216" w:author="x00116998" w:date="2015-01-22T17:34:00Z"/>
                <w:rFonts w:ascii="Arial" w:hAnsi="Arial"/>
                <w:kern w:val="0"/>
                <w:sz w:val="18"/>
                <w:szCs w:val="18"/>
                <w:lang w:val="fr-FR"/>
              </w:rPr>
            </w:pPr>
            <w:r>
              <w:rPr>
                <w:rFonts w:ascii="Arial" w:hAnsi="Arial" w:hint="eastAsia"/>
                <w:kern w:val="0"/>
                <w:sz w:val="18"/>
                <w:szCs w:val="18"/>
                <w:lang w:val="fr-FR"/>
              </w:rPr>
              <w:t>业务</w:t>
            </w:r>
            <w:r>
              <w:rPr>
                <w:rFonts w:ascii="Arial" w:hAnsi="Arial" w:hint="eastAsia"/>
                <w:kern w:val="0"/>
                <w:sz w:val="18"/>
                <w:szCs w:val="18"/>
                <w:lang w:val="fr-FR"/>
              </w:rPr>
              <w:t>Token</w:t>
            </w:r>
            <w:r w:rsidR="00BE4DC9">
              <w:rPr>
                <w:rFonts w:ascii="Arial" w:hAnsi="Arial" w:hint="eastAsia"/>
                <w:kern w:val="0"/>
                <w:sz w:val="18"/>
                <w:szCs w:val="18"/>
                <w:lang w:val="fr-FR"/>
              </w:rPr>
              <w:t>(</w:t>
            </w:r>
            <w:r w:rsidR="000266C3">
              <w:rPr>
                <w:rFonts w:ascii="Arial" w:hAnsi="Arial" w:hint="eastAsia"/>
                <w:kern w:val="0"/>
                <w:sz w:val="18"/>
                <w:szCs w:val="18"/>
                <w:lang w:val="fr-FR"/>
              </w:rPr>
              <w:t>AES128</w:t>
            </w:r>
            <w:r w:rsidR="00BE4DC9">
              <w:rPr>
                <w:rFonts w:ascii="Arial" w:hAnsi="Arial" w:hint="eastAsia"/>
                <w:kern w:val="0"/>
                <w:sz w:val="18"/>
                <w:szCs w:val="18"/>
                <w:lang w:val="fr-FR"/>
              </w:rPr>
              <w:t>加密</w:t>
            </w:r>
            <w:r w:rsidR="00BE4DC9">
              <w:rPr>
                <w:rFonts w:ascii="Arial" w:hAnsi="Arial" w:hint="eastAsia"/>
                <w:kern w:val="0"/>
                <w:sz w:val="18"/>
                <w:szCs w:val="18"/>
                <w:lang w:val="fr-FR"/>
              </w:rPr>
              <w:t>)</w:t>
            </w:r>
          </w:p>
          <w:p w:rsidR="001D2A28" w:rsidRDefault="001D2A28" w:rsidP="000266C3">
            <w:pPr>
              <w:spacing w:line="240" w:lineRule="atLeast"/>
              <w:rPr>
                <w:rFonts w:ascii="Arial" w:hAnsi="Arial"/>
                <w:kern w:val="0"/>
                <w:sz w:val="18"/>
                <w:szCs w:val="18"/>
                <w:lang w:val="fr-FR"/>
              </w:rPr>
            </w:pPr>
            <w:ins w:id="217" w:author="x00116998" w:date="2015-01-22T17:34:00Z">
              <w:r>
                <w:rPr>
                  <w:rFonts w:ascii="Arial" w:hAnsi="Arial" w:hint="eastAsia"/>
                  <w:kern w:val="0"/>
                  <w:sz w:val="18"/>
                  <w:szCs w:val="18"/>
                  <w:lang w:val="fr-FR"/>
                </w:rPr>
                <w:t>不支持</w:t>
              </w:r>
              <w:r>
                <w:rPr>
                  <w:rFonts w:ascii="Arial" w:hAnsi="Arial" w:hint="eastAsia"/>
                  <w:kern w:val="0"/>
                  <w:sz w:val="18"/>
                  <w:szCs w:val="18"/>
                  <w:lang w:val="fr-FR"/>
                </w:rPr>
                <w:t>tokenType=5</w:t>
              </w:r>
              <w:r>
                <w:rPr>
                  <w:rFonts w:ascii="Arial" w:hAnsi="Arial" w:hint="eastAsia"/>
                  <w:kern w:val="0"/>
                  <w:sz w:val="18"/>
                  <w:szCs w:val="18"/>
                  <w:lang w:val="fr-FR"/>
                </w:rPr>
                <w:t>和</w:t>
              </w:r>
              <w:r>
                <w:rPr>
                  <w:rFonts w:ascii="Arial" w:hAnsi="Arial" w:hint="eastAsia"/>
                  <w:kern w:val="0"/>
                  <w:sz w:val="18"/>
                  <w:szCs w:val="18"/>
                  <w:lang w:val="fr-FR"/>
                </w:rPr>
                <w:t>6</w:t>
              </w:r>
            </w:ins>
          </w:p>
        </w:tc>
      </w:tr>
      <w:tr w:rsidR="007564DC" w:rsidTr="000E115C">
        <w:trPr>
          <w:jc w:val="center"/>
        </w:trPr>
        <w:tc>
          <w:tcPr>
            <w:tcW w:w="1654" w:type="dxa"/>
          </w:tcPr>
          <w:p w:rsidR="007564DC" w:rsidRPr="00C8364D" w:rsidRDefault="007564DC" w:rsidP="007564DC">
            <w:pPr>
              <w:pStyle w:val="TAL"/>
              <w:rPr>
                <w:lang w:val="fr-FR"/>
              </w:rPr>
            </w:pPr>
            <w:r>
              <w:rPr>
                <w:rFonts w:hint="eastAsia"/>
                <w:color w:val="000000"/>
              </w:rPr>
              <w:t>appID</w:t>
            </w:r>
          </w:p>
        </w:tc>
        <w:tc>
          <w:tcPr>
            <w:tcW w:w="708" w:type="dxa"/>
          </w:tcPr>
          <w:p w:rsidR="007564DC" w:rsidRPr="00C8364D" w:rsidRDefault="007564DC" w:rsidP="007564DC">
            <w:pPr>
              <w:spacing w:line="240" w:lineRule="atLeast"/>
              <w:rPr>
                <w:rFonts w:ascii="Arial" w:hAnsi="Arial"/>
                <w:kern w:val="0"/>
                <w:sz w:val="18"/>
                <w:szCs w:val="18"/>
                <w:lang w:val="fr-FR" w:eastAsia="en-US"/>
              </w:rPr>
            </w:pPr>
            <w:r>
              <w:rPr>
                <w:rFonts w:hint="eastAsia"/>
                <w:lang w:val="fr-FR"/>
              </w:rPr>
              <w:t>M</w:t>
            </w:r>
          </w:p>
        </w:tc>
        <w:tc>
          <w:tcPr>
            <w:tcW w:w="1134" w:type="dxa"/>
          </w:tcPr>
          <w:p w:rsidR="007564DC" w:rsidRPr="00C8364D" w:rsidRDefault="007564DC" w:rsidP="007564DC">
            <w:pPr>
              <w:spacing w:line="240" w:lineRule="atLeast"/>
              <w:rPr>
                <w:rFonts w:ascii="Arial" w:hAnsi="Arial"/>
                <w:kern w:val="0"/>
                <w:sz w:val="18"/>
                <w:szCs w:val="18"/>
                <w:lang w:val="fr-FR" w:eastAsia="en-US"/>
              </w:rPr>
            </w:pPr>
            <w:r>
              <w:rPr>
                <w:rFonts w:hint="eastAsia"/>
                <w:lang w:val="fr-FR"/>
              </w:rPr>
              <w:t>String</w:t>
            </w:r>
          </w:p>
        </w:tc>
        <w:tc>
          <w:tcPr>
            <w:tcW w:w="709" w:type="dxa"/>
          </w:tcPr>
          <w:p w:rsidR="007564DC" w:rsidRPr="00C8364D" w:rsidRDefault="007564DC" w:rsidP="007564DC">
            <w:pPr>
              <w:spacing w:line="240" w:lineRule="atLeast"/>
              <w:rPr>
                <w:rFonts w:ascii="Arial" w:hAnsi="Arial"/>
                <w:kern w:val="0"/>
                <w:sz w:val="18"/>
                <w:szCs w:val="18"/>
                <w:lang w:val="fr-FR"/>
              </w:rPr>
            </w:pPr>
          </w:p>
        </w:tc>
        <w:tc>
          <w:tcPr>
            <w:tcW w:w="5103" w:type="dxa"/>
          </w:tcPr>
          <w:p w:rsidR="007564DC" w:rsidRPr="00C8364D" w:rsidRDefault="007564DC" w:rsidP="007564DC">
            <w:pPr>
              <w:spacing w:line="240" w:lineRule="atLeast"/>
              <w:rPr>
                <w:rFonts w:ascii="Arial" w:hAnsi="Arial"/>
                <w:kern w:val="0"/>
                <w:sz w:val="18"/>
                <w:szCs w:val="18"/>
                <w:lang w:val="fr-FR"/>
              </w:rPr>
            </w:pPr>
            <w:r>
              <w:rPr>
                <w:rFonts w:ascii="Arial" w:hAnsi="Arial" w:hint="eastAsia"/>
                <w:kern w:val="0"/>
                <w:sz w:val="18"/>
                <w:szCs w:val="18"/>
                <w:lang w:val="fr-FR"/>
              </w:rPr>
              <w:t>业务标识</w:t>
            </w:r>
          </w:p>
        </w:tc>
      </w:tr>
      <w:tr w:rsidR="007564DC" w:rsidTr="000E115C">
        <w:trPr>
          <w:jc w:val="center"/>
        </w:trPr>
        <w:tc>
          <w:tcPr>
            <w:tcW w:w="1654" w:type="dxa"/>
          </w:tcPr>
          <w:p w:rsidR="007564DC" w:rsidRPr="00C8364D" w:rsidRDefault="007564DC" w:rsidP="007564DC">
            <w:pPr>
              <w:pStyle w:val="TAL"/>
              <w:rPr>
                <w:lang w:val="fr-FR" w:eastAsia="zh-CN"/>
              </w:rPr>
            </w:pPr>
            <w:r>
              <w:rPr>
                <w:rFonts w:hint="eastAsia"/>
                <w:lang w:val="fr-FR" w:eastAsia="zh-CN"/>
              </w:rPr>
              <w:t>deviceInfo</w:t>
            </w:r>
          </w:p>
        </w:tc>
        <w:tc>
          <w:tcPr>
            <w:tcW w:w="708" w:type="dxa"/>
          </w:tcPr>
          <w:p w:rsidR="007564DC" w:rsidRPr="00C8364D" w:rsidRDefault="007564DC" w:rsidP="007564DC">
            <w:pPr>
              <w:pStyle w:val="TAL"/>
              <w:rPr>
                <w:lang w:val="fr-FR" w:eastAsia="zh-CN"/>
              </w:rPr>
            </w:pPr>
            <w:r>
              <w:rPr>
                <w:rFonts w:hint="eastAsia"/>
                <w:lang w:val="fr-FR" w:eastAsia="zh-CN"/>
              </w:rPr>
              <w:t>M</w:t>
            </w:r>
          </w:p>
        </w:tc>
        <w:tc>
          <w:tcPr>
            <w:tcW w:w="1134" w:type="dxa"/>
          </w:tcPr>
          <w:p w:rsidR="007564DC" w:rsidRPr="00C8364D" w:rsidRDefault="007564DC" w:rsidP="007564DC">
            <w:pPr>
              <w:pStyle w:val="TAL"/>
              <w:rPr>
                <w:lang w:val="fr-FR" w:eastAsia="zh-CN"/>
              </w:rPr>
            </w:pPr>
            <w:r>
              <w:rPr>
                <w:rFonts w:hint="eastAsia"/>
                <w:lang w:val="fr-FR" w:eastAsia="zh-CN"/>
              </w:rPr>
              <w:t>DeviceInfo</w:t>
            </w:r>
          </w:p>
        </w:tc>
        <w:tc>
          <w:tcPr>
            <w:tcW w:w="709" w:type="dxa"/>
          </w:tcPr>
          <w:p w:rsidR="007564DC" w:rsidRPr="00C8364D" w:rsidRDefault="007564DC" w:rsidP="007564DC">
            <w:pPr>
              <w:pStyle w:val="TAL"/>
              <w:rPr>
                <w:lang w:val="fr-FR" w:eastAsia="zh-CN"/>
              </w:rPr>
            </w:pPr>
          </w:p>
        </w:tc>
        <w:tc>
          <w:tcPr>
            <w:tcW w:w="5103" w:type="dxa"/>
          </w:tcPr>
          <w:p w:rsidR="007564DC" w:rsidRPr="00C8364D" w:rsidRDefault="007564DC" w:rsidP="007564DC">
            <w:pPr>
              <w:rPr>
                <w:rFonts w:ascii="Arial" w:hAnsi="Arial"/>
                <w:kern w:val="0"/>
                <w:sz w:val="18"/>
                <w:szCs w:val="18"/>
                <w:lang w:val="fr-FR"/>
              </w:rPr>
            </w:pPr>
            <w:r>
              <w:rPr>
                <w:rFonts w:ascii="Arial" w:hAnsi="Arial" w:hint="eastAsia"/>
                <w:kern w:val="0"/>
                <w:sz w:val="18"/>
                <w:szCs w:val="18"/>
                <w:lang w:val="fr-FR"/>
              </w:rPr>
              <w:t>登录</w:t>
            </w:r>
            <w:r w:rsidRPr="00E74491">
              <w:rPr>
                <w:rFonts w:ascii="Arial" w:hAnsi="Arial" w:hint="eastAsia"/>
                <w:kern w:val="0"/>
                <w:sz w:val="18"/>
                <w:szCs w:val="18"/>
                <w:lang w:val="fr-FR"/>
              </w:rPr>
              <w:t>设备</w:t>
            </w:r>
            <w:r>
              <w:rPr>
                <w:rFonts w:ascii="Arial" w:hAnsi="Arial" w:hint="eastAsia"/>
                <w:kern w:val="0"/>
                <w:sz w:val="18"/>
                <w:szCs w:val="18"/>
                <w:lang w:val="fr-FR"/>
              </w:rPr>
              <w:t>信息</w:t>
            </w:r>
          </w:p>
        </w:tc>
      </w:tr>
      <w:tr w:rsidR="007564DC" w:rsidTr="000E115C">
        <w:trPr>
          <w:jc w:val="center"/>
        </w:trPr>
        <w:tc>
          <w:tcPr>
            <w:tcW w:w="1654" w:type="dxa"/>
          </w:tcPr>
          <w:p w:rsidR="007564DC" w:rsidRDefault="007564DC" w:rsidP="007564DC">
            <w:pPr>
              <w:pStyle w:val="TAL"/>
              <w:rPr>
                <w:lang w:val="fr-FR" w:eastAsia="zh-CN"/>
              </w:rPr>
            </w:pPr>
            <w:r>
              <w:rPr>
                <w:rFonts w:hint="eastAsia"/>
                <w:b/>
                <w:bCs/>
              </w:rPr>
              <w:t>reqClientType</w:t>
            </w:r>
          </w:p>
        </w:tc>
        <w:tc>
          <w:tcPr>
            <w:tcW w:w="708" w:type="dxa"/>
          </w:tcPr>
          <w:p w:rsidR="007564DC" w:rsidRDefault="0040462B" w:rsidP="007564DC">
            <w:pPr>
              <w:pStyle w:val="TAL"/>
              <w:rPr>
                <w:lang w:val="fr-FR" w:eastAsia="zh-CN"/>
              </w:rPr>
            </w:pPr>
            <w:r>
              <w:rPr>
                <w:rFonts w:hint="eastAsia"/>
                <w:lang w:val="fr-FR" w:eastAsia="zh-CN"/>
              </w:rPr>
              <w:t>M</w:t>
            </w:r>
          </w:p>
        </w:tc>
        <w:tc>
          <w:tcPr>
            <w:tcW w:w="1134" w:type="dxa"/>
          </w:tcPr>
          <w:p w:rsidR="007564DC" w:rsidRDefault="005200E4" w:rsidP="007564DC">
            <w:pPr>
              <w:pStyle w:val="TAL"/>
              <w:rPr>
                <w:lang w:val="fr-FR" w:eastAsia="zh-CN"/>
              </w:rPr>
            </w:pPr>
            <w:r>
              <w:rPr>
                <w:lang w:val="fr-FR"/>
              </w:rPr>
              <w:t>Int</w:t>
            </w:r>
          </w:p>
        </w:tc>
        <w:tc>
          <w:tcPr>
            <w:tcW w:w="709" w:type="dxa"/>
          </w:tcPr>
          <w:p w:rsidR="007564DC" w:rsidRDefault="007564DC" w:rsidP="007564DC">
            <w:pPr>
              <w:pStyle w:val="TAL"/>
              <w:rPr>
                <w:lang w:val="fr-FR" w:eastAsia="zh-CN"/>
              </w:rPr>
            </w:pPr>
          </w:p>
        </w:tc>
        <w:tc>
          <w:tcPr>
            <w:tcW w:w="5103" w:type="dxa"/>
          </w:tcPr>
          <w:p w:rsidR="007564DC" w:rsidRDefault="007564DC" w:rsidP="007564DC">
            <w:pPr>
              <w:rPr>
                <w:rFonts w:ascii="Verdana" w:hAnsi="Verdana"/>
                <w:kern w:val="0"/>
                <w:sz w:val="18"/>
                <w:szCs w:val="18"/>
                <w:lang w:val="fr-FR"/>
              </w:rPr>
            </w:pPr>
            <w:r>
              <w:rPr>
                <w:rFonts w:hint="eastAsia"/>
              </w:rPr>
              <w:t>请求客户端类型</w:t>
            </w:r>
          </w:p>
        </w:tc>
      </w:tr>
      <w:tr w:rsidR="007564DC" w:rsidTr="000E115C">
        <w:trPr>
          <w:jc w:val="center"/>
        </w:trPr>
        <w:tc>
          <w:tcPr>
            <w:tcW w:w="1654" w:type="dxa"/>
          </w:tcPr>
          <w:p w:rsidR="007564DC" w:rsidRDefault="007564DC" w:rsidP="007564DC">
            <w:pPr>
              <w:pStyle w:val="TAL"/>
              <w:rPr>
                <w:b/>
                <w:bCs/>
              </w:rPr>
            </w:pPr>
            <w:r>
              <w:rPr>
                <w:rFonts w:hint="eastAsia"/>
                <w:b/>
                <w:bCs/>
              </w:rPr>
              <w:t>clientIP</w:t>
            </w:r>
          </w:p>
        </w:tc>
        <w:tc>
          <w:tcPr>
            <w:tcW w:w="708" w:type="dxa"/>
          </w:tcPr>
          <w:p w:rsidR="007564DC" w:rsidRDefault="007564DC" w:rsidP="007564DC">
            <w:pPr>
              <w:pStyle w:val="TAL"/>
              <w:rPr>
                <w:lang w:val="fr-FR" w:eastAsia="zh-CN"/>
              </w:rPr>
            </w:pPr>
            <w:r>
              <w:rPr>
                <w:rFonts w:cs="Arial" w:hint="eastAsia"/>
                <w:color w:val="000000"/>
                <w:lang w:eastAsia="zh-CN"/>
              </w:rPr>
              <w:t>O</w:t>
            </w:r>
          </w:p>
        </w:tc>
        <w:tc>
          <w:tcPr>
            <w:tcW w:w="1134" w:type="dxa"/>
          </w:tcPr>
          <w:p w:rsidR="007564DC" w:rsidRDefault="007564DC" w:rsidP="007564DC">
            <w:pPr>
              <w:pStyle w:val="TAL"/>
              <w:rPr>
                <w:lang w:val="fr-FR"/>
              </w:rPr>
            </w:pPr>
            <w:r>
              <w:rPr>
                <w:rFonts w:hint="eastAsia"/>
                <w:lang w:eastAsia="zh-CN"/>
              </w:rPr>
              <w:t>String</w:t>
            </w:r>
          </w:p>
        </w:tc>
        <w:tc>
          <w:tcPr>
            <w:tcW w:w="709" w:type="dxa"/>
          </w:tcPr>
          <w:p w:rsidR="007564DC" w:rsidRDefault="007564DC" w:rsidP="007564DC">
            <w:pPr>
              <w:pStyle w:val="TAL"/>
              <w:rPr>
                <w:lang w:val="fr-FR"/>
              </w:rPr>
            </w:pPr>
            <w:r>
              <w:rPr>
                <w:rFonts w:cs="Arial" w:hint="eastAsia"/>
                <w:lang w:eastAsia="zh-CN"/>
              </w:rPr>
              <w:t>40</w:t>
            </w:r>
          </w:p>
        </w:tc>
        <w:tc>
          <w:tcPr>
            <w:tcW w:w="5103" w:type="dxa"/>
          </w:tcPr>
          <w:p w:rsidR="007564DC" w:rsidRDefault="007564DC" w:rsidP="007564DC">
            <w:r>
              <w:rPr>
                <w:rFonts w:hint="eastAsia"/>
              </w:rPr>
              <w:t>客户端</w:t>
            </w:r>
            <w:r>
              <w:rPr>
                <w:rFonts w:hint="eastAsia"/>
              </w:rPr>
              <w:t>IP</w:t>
            </w:r>
          </w:p>
          <w:p w:rsidR="009F0210" w:rsidRDefault="009F0210" w:rsidP="007564DC">
            <w:r>
              <w:rPr>
                <w:rFonts w:hint="eastAsia"/>
              </w:rPr>
              <w:t>由</w:t>
            </w:r>
            <w:r>
              <w:rPr>
                <w:rFonts w:hint="eastAsia"/>
              </w:rPr>
              <w:t>accountServer</w:t>
            </w:r>
            <w:r>
              <w:rPr>
                <w:rFonts w:hint="eastAsia"/>
              </w:rPr>
              <w:t>获取</w:t>
            </w:r>
          </w:p>
        </w:tc>
      </w:tr>
      <w:tr w:rsidR="007564DC" w:rsidTr="000E115C">
        <w:trPr>
          <w:jc w:val="center"/>
        </w:trPr>
        <w:tc>
          <w:tcPr>
            <w:tcW w:w="1654" w:type="dxa"/>
          </w:tcPr>
          <w:p w:rsidR="007564DC" w:rsidRDefault="007564DC" w:rsidP="007564DC">
            <w:pPr>
              <w:pStyle w:val="TAL"/>
              <w:rPr>
                <w:b/>
                <w:bCs/>
                <w:lang w:eastAsia="zh-CN"/>
              </w:rPr>
            </w:pPr>
            <w:r>
              <w:rPr>
                <w:rFonts w:hint="eastAsia"/>
                <w:b/>
                <w:bCs/>
                <w:lang w:eastAsia="zh-CN"/>
              </w:rPr>
              <w:t>loginC</w:t>
            </w:r>
            <w:r w:rsidRPr="00493E1F">
              <w:rPr>
                <w:b/>
                <w:bCs/>
                <w:lang w:eastAsia="zh-CN"/>
              </w:rPr>
              <w:t>hannel</w:t>
            </w:r>
          </w:p>
        </w:tc>
        <w:tc>
          <w:tcPr>
            <w:tcW w:w="708" w:type="dxa"/>
          </w:tcPr>
          <w:p w:rsidR="007564DC" w:rsidRDefault="0040462B" w:rsidP="007564DC">
            <w:pPr>
              <w:pStyle w:val="TAL"/>
              <w:rPr>
                <w:rFonts w:cs="Arial"/>
                <w:color w:val="000000"/>
                <w:lang w:eastAsia="zh-CN"/>
              </w:rPr>
            </w:pPr>
            <w:r>
              <w:rPr>
                <w:rFonts w:cs="Arial" w:hint="eastAsia"/>
                <w:color w:val="000000"/>
                <w:lang w:eastAsia="zh-CN"/>
              </w:rPr>
              <w:t>M</w:t>
            </w:r>
          </w:p>
        </w:tc>
        <w:tc>
          <w:tcPr>
            <w:tcW w:w="1134" w:type="dxa"/>
          </w:tcPr>
          <w:p w:rsidR="007564DC" w:rsidRDefault="005200E4" w:rsidP="007564DC">
            <w:pPr>
              <w:pStyle w:val="TAL"/>
              <w:rPr>
                <w:lang w:eastAsia="zh-CN"/>
              </w:rPr>
            </w:pPr>
            <w:r>
              <w:rPr>
                <w:lang w:eastAsia="zh-CN"/>
              </w:rPr>
              <w:t>Int</w:t>
            </w:r>
          </w:p>
        </w:tc>
        <w:tc>
          <w:tcPr>
            <w:tcW w:w="709" w:type="dxa"/>
          </w:tcPr>
          <w:p w:rsidR="007564DC" w:rsidRDefault="007564DC" w:rsidP="007564DC">
            <w:pPr>
              <w:pStyle w:val="TAL"/>
              <w:rPr>
                <w:rFonts w:cs="Arial"/>
                <w:lang w:eastAsia="zh-CN"/>
              </w:rPr>
            </w:pPr>
          </w:p>
        </w:tc>
        <w:tc>
          <w:tcPr>
            <w:tcW w:w="5103" w:type="dxa"/>
          </w:tcPr>
          <w:p w:rsidR="007564DC" w:rsidRDefault="007564DC" w:rsidP="007564DC">
            <w:pPr>
              <w:rPr>
                <w:rFonts w:ascii="宋体" w:hAnsi="宋体"/>
                <w:sz w:val="18"/>
                <w:szCs w:val="18"/>
              </w:rPr>
            </w:pPr>
            <w:r>
              <w:rPr>
                <w:rFonts w:ascii="宋体" w:hAnsi="宋体" w:hint="eastAsia"/>
                <w:sz w:val="18"/>
                <w:szCs w:val="18"/>
              </w:rPr>
              <w:t>登录渠道</w:t>
            </w:r>
          </w:p>
          <w:p w:rsidR="007564DC" w:rsidRDefault="007564DC" w:rsidP="007564DC">
            <w:pPr>
              <w:rPr>
                <w:rFonts w:ascii="宋体" w:hAnsi="宋体"/>
                <w:sz w:val="18"/>
                <w:szCs w:val="18"/>
              </w:rPr>
            </w:pPr>
            <w:r>
              <w:rPr>
                <w:rFonts w:ascii="宋体" w:hAnsi="宋体" w:hint="eastAsia"/>
                <w:sz w:val="18"/>
                <w:szCs w:val="18"/>
              </w:rPr>
              <w:t>格式：[3位业务ID]+[6位渠道编码]</w:t>
            </w:r>
          </w:p>
          <w:p w:rsidR="007564DC" w:rsidRPr="005E574F" w:rsidRDefault="007564DC" w:rsidP="007564DC">
            <w:pPr>
              <w:rPr>
                <w:rFonts w:ascii="宋体" w:hAnsi="宋体"/>
                <w:sz w:val="18"/>
                <w:szCs w:val="18"/>
              </w:rPr>
            </w:pPr>
            <w:r>
              <w:rPr>
                <w:rFonts w:ascii="宋体" w:hAnsi="宋体" w:hint="eastAsia"/>
                <w:sz w:val="18"/>
                <w:szCs w:val="18"/>
              </w:rPr>
              <w:t>渠道编码0为代表业务自身渠道。</w:t>
            </w:r>
          </w:p>
          <w:p w:rsidR="007564DC" w:rsidRDefault="007564DC" w:rsidP="007564DC">
            <w:r>
              <w:rPr>
                <w:rFonts w:ascii="Arial" w:hAnsi="Arial" w:hint="eastAsia"/>
                <w:kern w:val="0"/>
                <w:sz w:val="18"/>
                <w:szCs w:val="18"/>
                <w:lang w:val="fr-FR"/>
              </w:rPr>
              <w:t>不填写时，则取</w:t>
            </w:r>
            <w:r>
              <w:rPr>
                <w:rFonts w:hint="eastAsia"/>
                <w:lang w:val="fr-FR"/>
              </w:rPr>
              <w:t>AppId</w:t>
            </w:r>
            <w:r>
              <w:rPr>
                <w:rFonts w:hint="eastAsia"/>
                <w:lang w:val="fr-FR"/>
              </w:rPr>
              <w:t>（优先）或</w:t>
            </w:r>
            <w:r>
              <w:rPr>
                <w:rFonts w:hint="eastAsia"/>
                <w:lang w:val="fr-FR"/>
              </w:rPr>
              <w:t>reqClientType</w:t>
            </w:r>
            <w:r>
              <w:rPr>
                <w:rFonts w:ascii="Arial" w:hAnsi="Arial" w:hint="eastAsia"/>
                <w:kern w:val="0"/>
                <w:sz w:val="18"/>
                <w:szCs w:val="18"/>
                <w:lang w:val="fr-FR"/>
              </w:rPr>
              <w:t>对应的默认值。</w:t>
            </w:r>
          </w:p>
        </w:tc>
      </w:tr>
      <w:tr w:rsidR="00B67296" w:rsidTr="000E115C">
        <w:trPr>
          <w:jc w:val="center"/>
        </w:trPr>
        <w:tc>
          <w:tcPr>
            <w:tcW w:w="1654" w:type="dxa"/>
          </w:tcPr>
          <w:p w:rsidR="00B67296" w:rsidRDefault="00B67296" w:rsidP="007564DC">
            <w:pPr>
              <w:pStyle w:val="TAL"/>
              <w:rPr>
                <w:b/>
                <w:bCs/>
                <w:lang w:eastAsia="zh-CN"/>
              </w:rPr>
            </w:pPr>
            <w:del w:id="218" w:author="x00116998" w:date="2015-01-05T19:04:00Z">
              <w:r w:rsidDel="00C66CFC">
                <w:rPr>
                  <w:rFonts w:ascii="Verdana" w:hAnsi="Verdana" w:hint="eastAsia"/>
                  <w:lang w:val="en-US" w:eastAsia="zh-CN"/>
                </w:rPr>
                <w:delText>mhid</w:delText>
              </w:r>
            </w:del>
          </w:p>
        </w:tc>
        <w:tc>
          <w:tcPr>
            <w:tcW w:w="708" w:type="dxa"/>
          </w:tcPr>
          <w:p w:rsidR="00B67296" w:rsidRDefault="00B67296" w:rsidP="007564DC">
            <w:pPr>
              <w:pStyle w:val="TAL"/>
              <w:rPr>
                <w:rFonts w:cs="Arial"/>
                <w:color w:val="000000"/>
                <w:lang w:eastAsia="zh-CN"/>
              </w:rPr>
            </w:pPr>
            <w:del w:id="219" w:author="x00116998" w:date="2015-01-05T19:04:00Z">
              <w:r w:rsidDel="00C66CFC">
                <w:rPr>
                  <w:rFonts w:ascii="Verdana" w:hAnsi="Verdana" w:hint="eastAsia"/>
                  <w:lang w:val="en-US" w:eastAsia="zh-CN"/>
                </w:rPr>
                <w:delText>O</w:delText>
              </w:r>
            </w:del>
          </w:p>
        </w:tc>
        <w:tc>
          <w:tcPr>
            <w:tcW w:w="1134" w:type="dxa"/>
          </w:tcPr>
          <w:p w:rsidR="00B67296" w:rsidRDefault="00B67296" w:rsidP="007564DC">
            <w:pPr>
              <w:pStyle w:val="TAL"/>
              <w:rPr>
                <w:lang w:eastAsia="zh-CN"/>
              </w:rPr>
            </w:pPr>
            <w:del w:id="220" w:author="x00116998" w:date="2015-01-05T19:04:00Z">
              <w:r w:rsidDel="00C66CFC">
                <w:rPr>
                  <w:rFonts w:ascii="Verdana" w:hAnsi="Verdana" w:hint="eastAsia"/>
                  <w:lang w:eastAsia="zh-CN"/>
                </w:rPr>
                <w:delText>String</w:delText>
              </w:r>
            </w:del>
          </w:p>
        </w:tc>
        <w:tc>
          <w:tcPr>
            <w:tcW w:w="709" w:type="dxa"/>
          </w:tcPr>
          <w:p w:rsidR="00B67296" w:rsidRDefault="00B67296" w:rsidP="007564DC">
            <w:pPr>
              <w:pStyle w:val="TAL"/>
              <w:rPr>
                <w:rFonts w:cs="Arial"/>
                <w:lang w:eastAsia="zh-CN"/>
              </w:rPr>
            </w:pPr>
            <w:del w:id="221" w:author="x00116998" w:date="2015-01-05T19:04:00Z">
              <w:r w:rsidDel="00C66CFC">
                <w:rPr>
                  <w:rFonts w:hint="eastAsia"/>
                  <w:lang w:val="fr-FR" w:eastAsia="zh-CN"/>
                </w:rPr>
                <w:delText>64</w:delText>
              </w:r>
            </w:del>
          </w:p>
        </w:tc>
        <w:tc>
          <w:tcPr>
            <w:tcW w:w="5103" w:type="dxa"/>
          </w:tcPr>
          <w:p w:rsidR="00B67296" w:rsidDel="00C66CFC" w:rsidRDefault="00B67296" w:rsidP="00BA78E1">
            <w:pPr>
              <w:rPr>
                <w:del w:id="222" w:author="x00116998" w:date="2015-01-05T19:04:00Z"/>
                <w:sz w:val="19"/>
                <w:szCs w:val="19"/>
                <w:lang w:val="en-GB"/>
              </w:rPr>
            </w:pPr>
            <w:del w:id="223" w:author="x00116998" w:date="2015-01-05T19:04:00Z">
              <w:r w:rsidDel="00C66CFC">
                <w:rPr>
                  <w:rFonts w:hint="eastAsia"/>
                  <w:sz w:val="19"/>
                  <w:szCs w:val="19"/>
                  <w:lang w:val="en-GB"/>
                </w:rPr>
                <w:delText>基于</w:delText>
              </w:r>
              <w:r w:rsidDel="00C66CFC">
                <w:rPr>
                  <w:sz w:val="19"/>
                  <w:szCs w:val="19"/>
                  <w:lang w:val="en-GB"/>
                </w:rPr>
                <w:delText>M</w:delText>
              </w:r>
              <w:r w:rsidDel="00C66CFC">
                <w:rPr>
                  <w:rFonts w:hint="eastAsia"/>
                  <w:sz w:val="19"/>
                  <w:szCs w:val="19"/>
                  <w:lang w:val="en-GB"/>
                </w:rPr>
                <w:delText>ac</w:delText>
              </w:r>
              <w:r w:rsidDel="00C66CFC">
                <w:rPr>
                  <w:rFonts w:hint="eastAsia"/>
                  <w:sz w:val="19"/>
                  <w:szCs w:val="19"/>
                  <w:lang w:val="en-GB"/>
                </w:rPr>
                <w:delText>地址计算出的唯一标识</w:delText>
              </w:r>
              <w:r w:rsidR="00602DB7" w:rsidDel="00C66CFC">
                <w:rPr>
                  <w:sz w:val="19"/>
                  <w:szCs w:val="19"/>
                  <w:lang w:val="en-GB"/>
                </w:rPr>
                <w:delText>(</w:delText>
              </w:r>
              <w:r w:rsidR="00602DB7" w:rsidDel="00C66CFC">
                <w:rPr>
                  <w:rFonts w:hint="eastAsia"/>
                  <w:sz w:val="19"/>
                  <w:szCs w:val="19"/>
                  <w:lang w:val="en-GB"/>
                </w:rPr>
                <w:delText>客户端可去掉该字段</w:delText>
              </w:r>
              <w:r w:rsidR="00602DB7" w:rsidDel="00C66CFC">
                <w:rPr>
                  <w:rFonts w:hint="eastAsia"/>
                  <w:sz w:val="19"/>
                  <w:szCs w:val="19"/>
                  <w:lang w:val="en-GB"/>
                </w:rPr>
                <w:delText>)</w:delText>
              </w:r>
            </w:del>
          </w:p>
          <w:p w:rsidR="00B67296" w:rsidRDefault="00B67296" w:rsidP="00C66CFC">
            <w:pPr>
              <w:rPr>
                <w:rFonts w:ascii="宋体" w:hAnsi="宋体"/>
                <w:sz w:val="18"/>
                <w:szCs w:val="18"/>
              </w:rPr>
            </w:pPr>
            <w:del w:id="224" w:author="x00116998" w:date="2015-01-05T19:04:00Z">
              <w:r w:rsidDel="00C66CFC">
                <w:rPr>
                  <w:rFonts w:hint="eastAsia"/>
                  <w:sz w:val="19"/>
                  <w:szCs w:val="19"/>
                  <w:lang w:val="en-GB"/>
                </w:rPr>
                <w:delText>算法</w:delText>
              </w:r>
              <w:r w:rsidDel="00C66CFC">
                <w:rPr>
                  <w:rFonts w:hint="eastAsia"/>
                  <w:sz w:val="19"/>
                  <w:szCs w:val="19"/>
                  <w:lang w:val="en-GB"/>
                </w:rPr>
                <w:delText xml:space="preserve">: </w:delText>
              </w:r>
              <w:r w:rsidR="00602DB7" w:rsidDel="00C66CFC">
                <w:rPr>
                  <w:rFonts w:hint="eastAsia"/>
                  <w:sz w:val="19"/>
                  <w:szCs w:val="19"/>
                  <w:lang w:val="en-GB"/>
                </w:rPr>
                <w:delText>sha</w:delText>
              </w:r>
              <w:r w:rsidR="00602DB7" w:rsidDel="00C66CFC">
                <w:rPr>
                  <w:sz w:val="19"/>
                  <w:szCs w:val="19"/>
                </w:rPr>
                <w:delText>256</w:delText>
              </w:r>
              <w:r w:rsidR="00E75333" w:rsidDel="00C66CFC">
                <w:rPr>
                  <w:rFonts w:hint="eastAsia"/>
                  <w:sz w:val="19"/>
                  <w:szCs w:val="19"/>
                  <w:lang w:val="en-GB"/>
                </w:rPr>
                <w:delText>(mac:</w:delText>
              </w:r>
              <w:r w:rsidR="00E75333" w:rsidDel="00C66CFC">
                <w:rPr>
                  <w:rFonts w:hint="eastAsia"/>
                  <w:sz w:val="19"/>
                  <w:szCs w:val="19"/>
                  <w:lang w:val="en-GB"/>
                </w:rPr>
                <w:delText>密钥</w:delText>
              </w:r>
              <w:r w:rsidR="00E75333" w:rsidDel="00C66CFC">
                <w:rPr>
                  <w:rFonts w:hint="eastAsia"/>
                  <w:sz w:val="19"/>
                  <w:szCs w:val="19"/>
                  <w:lang w:val="en-GB"/>
                </w:rPr>
                <w:delText>[:pc</w:delText>
              </w:r>
              <w:r w:rsidR="00E75333" w:rsidDel="00C66CFC">
                <w:rPr>
                  <w:rFonts w:hint="eastAsia"/>
                  <w:sz w:val="19"/>
                  <w:szCs w:val="19"/>
                  <w:lang w:val="en-GB"/>
                </w:rPr>
                <w:delText>主机名</w:delText>
              </w:r>
              <w:r w:rsidR="00E75333" w:rsidDel="00C66CFC">
                <w:rPr>
                  <w:rFonts w:hint="eastAsia"/>
                  <w:sz w:val="19"/>
                  <w:szCs w:val="19"/>
                  <w:lang w:val="en-GB"/>
                </w:rPr>
                <w:delText>])</w:delText>
              </w:r>
              <w:r w:rsidDel="00C66CFC">
                <w:rPr>
                  <w:sz w:val="19"/>
                  <w:szCs w:val="19"/>
                  <w:lang w:val="en-GB"/>
                </w:rPr>
                <w:delText xml:space="preserve"> </w:delText>
              </w:r>
            </w:del>
          </w:p>
        </w:tc>
      </w:tr>
      <w:tr w:rsidR="009F0210" w:rsidTr="000E115C">
        <w:trPr>
          <w:jc w:val="center"/>
        </w:trPr>
        <w:tc>
          <w:tcPr>
            <w:tcW w:w="1654" w:type="dxa"/>
          </w:tcPr>
          <w:p w:rsidR="009F0210" w:rsidRDefault="009F0210" w:rsidP="007564DC">
            <w:pPr>
              <w:pStyle w:val="TAL"/>
              <w:rPr>
                <w:rFonts w:ascii="Verdana" w:hAnsi="Verdana"/>
                <w:lang w:val="en-US" w:eastAsia="zh-CN"/>
              </w:rPr>
            </w:pPr>
            <w:r>
              <w:rPr>
                <w:rFonts w:ascii="Verdana" w:hAnsi="Verdana" w:hint="eastAsia"/>
                <w:lang w:val="en-US" w:eastAsia="zh-CN"/>
              </w:rPr>
              <w:t>uuid</w:t>
            </w:r>
          </w:p>
        </w:tc>
        <w:tc>
          <w:tcPr>
            <w:tcW w:w="708" w:type="dxa"/>
          </w:tcPr>
          <w:p w:rsidR="009F0210" w:rsidRDefault="009F0210" w:rsidP="007564DC">
            <w:pPr>
              <w:pStyle w:val="TAL"/>
              <w:rPr>
                <w:rFonts w:ascii="Verdana" w:hAnsi="Verdana"/>
                <w:lang w:val="en-US" w:eastAsia="zh-CN"/>
              </w:rPr>
            </w:pPr>
            <w:r>
              <w:rPr>
                <w:rFonts w:ascii="Verdana" w:hAnsi="Verdana" w:hint="eastAsia"/>
                <w:lang w:val="en-US" w:eastAsia="zh-CN"/>
              </w:rPr>
              <w:t>O</w:t>
            </w:r>
          </w:p>
        </w:tc>
        <w:tc>
          <w:tcPr>
            <w:tcW w:w="1134" w:type="dxa"/>
          </w:tcPr>
          <w:p w:rsidR="009F0210" w:rsidRDefault="009F0210" w:rsidP="007564DC">
            <w:pPr>
              <w:pStyle w:val="TAL"/>
              <w:rPr>
                <w:rFonts w:ascii="Verdana" w:hAnsi="Verdana"/>
                <w:lang w:eastAsia="zh-CN"/>
              </w:rPr>
            </w:pPr>
            <w:r>
              <w:rPr>
                <w:rFonts w:ascii="Verdana" w:hAnsi="Verdana" w:hint="eastAsia"/>
                <w:lang w:eastAsia="zh-CN"/>
              </w:rPr>
              <w:t>String</w:t>
            </w:r>
          </w:p>
        </w:tc>
        <w:tc>
          <w:tcPr>
            <w:tcW w:w="709" w:type="dxa"/>
          </w:tcPr>
          <w:p w:rsidR="009F0210" w:rsidRDefault="009F0210" w:rsidP="007564DC">
            <w:pPr>
              <w:pStyle w:val="TAL"/>
              <w:rPr>
                <w:lang w:val="fr-FR" w:eastAsia="zh-CN"/>
              </w:rPr>
            </w:pPr>
            <w:r>
              <w:rPr>
                <w:rFonts w:hint="eastAsia"/>
                <w:lang w:val="fr-FR" w:eastAsia="zh-CN"/>
              </w:rPr>
              <w:t>64</w:t>
            </w:r>
          </w:p>
        </w:tc>
        <w:tc>
          <w:tcPr>
            <w:tcW w:w="5103" w:type="dxa"/>
          </w:tcPr>
          <w:p w:rsidR="009F0210" w:rsidRDefault="009F0210" w:rsidP="00BA78E1">
            <w:pPr>
              <w:rPr>
                <w:sz w:val="19"/>
                <w:szCs w:val="19"/>
                <w:lang w:val="en-GB"/>
              </w:rPr>
            </w:pPr>
            <w:r>
              <w:rPr>
                <w:rFonts w:hint="eastAsia"/>
                <w:sz w:val="19"/>
                <w:szCs w:val="19"/>
                <w:lang w:val="en-GB"/>
              </w:rPr>
              <w:t>UUID</w:t>
            </w:r>
            <w:r>
              <w:rPr>
                <w:rFonts w:hint="eastAsia"/>
              </w:rPr>
              <w:t>通用唯一识别码</w:t>
            </w:r>
          </w:p>
        </w:tc>
      </w:tr>
      <w:tr w:rsidR="006801F0" w:rsidTr="000E115C">
        <w:trPr>
          <w:jc w:val="center"/>
        </w:trPr>
        <w:tc>
          <w:tcPr>
            <w:tcW w:w="1654" w:type="dxa"/>
          </w:tcPr>
          <w:p w:rsidR="006801F0" w:rsidRDefault="006801F0" w:rsidP="007564DC">
            <w:pPr>
              <w:pStyle w:val="TAL"/>
              <w:rPr>
                <w:rFonts w:ascii="Verdana" w:hAnsi="Verdana"/>
                <w:lang w:val="en-US" w:eastAsia="zh-CN"/>
              </w:rPr>
            </w:pPr>
            <w:r>
              <w:rPr>
                <w:rFonts w:ascii="Verdana" w:hAnsi="Verdana" w:hint="eastAsia"/>
                <w:lang w:val="en-US" w:eastAsia="zh-CN"/>
              </w:rPr>
              <w:t>chkAcctChange</w:t>
            </w:r>
          </w:p>
        </w:tc>
        <w:tc>
          <w:tcPr>
            <w:tcW w:w="708" w:type="dxa"/>
          </w:tcPr>
          <w:p w:rsidR="006801F0" w:rsidRDefault="006801F0" w:rsidP="007564DC">
            <w:pPr>
              <w:pStyle w:val="TAL"/>
              <w:rPr>
                <w:rFonts w:ascii="Verdana" w:hAnsi="Verdana"/>
                <w:lang w:val="en-US" w:eastAsia="zh-CN"/>
              </w:rPr>
            </w:pPr>
            <w:r>
              <w:rPr>
                <w:rFonts w:ascii="Verdana" w:hAnsi="Verdana" w:hint="eastAsia"/>
                <w:lang w:val="en-US" w:eastAsia="zh-CN"/>
              </w:rPr>
              <w:t>O</w:t>
            </w:r>
          </w:p>
        </w:tc>
        <w:tc>
          <w:tcPr>
            <w:tcW w:w="1134" w:type="dxa"/>
          </w:tcPr>
          <w:p w:rsidR="006801F0" w:rsidRDefault="005200E4" w:rsidP="007564DC">
            <w:pPr>
              <w:pStyle w:val="TAL"/>
              <w:rPr>
                <w:rFonts w:ascii="Verdana" w:hAnsi="Verdana"/>
                <w:lang w:eastAsia="zh-CN"/>
              </w:rPr>
            </w:pPr>
            <w:r>
              <w:rPr>
                <w:rFonts w:ascii="Verdana" w:hAnsi="Verdana"/>
                <w:lang w:eastAsia="zh-CN"/>
              </w:rPr>
              <w:t>Int</w:t>
            </w:r>
          </w:p>
        </w:tc>
        <w:tc>
          <w:tcPr>
            <w:tcW w:w="709" w:type="dxa"/>
          </w:tcPr>
          <w:p w:rsidR="006801F0" w:rsidRDefault="006801F0" w:rsidP="007564DC">
            <w:pPr>
              <w:pStyle w:val="TAL"/>
              <w:rPr>
                <w:lang w:val="fr-FR" w:eastAsia="zh-CN"/>
              </w:rPr>
            </w:pPr>
          </w:p>
        </w:tc>
        <w:tc>
          <w:tcPr>
            <w:tcW w:w="5103" w:type="dxa"/>
          </w:tcPr>
          <w:p w:rsidR="006801F0" w:rsidRDefault="006801F0" w:rsidP="00BA78E1">
            <w:pPr>
              <w:rPr>
                <w:sz w:val="19"/>
                <w:szCs w:val="19"/>
                <w:lang w:val="en-GB"/>
              </w:rPr>
            </w:pPr>
            <w:r>
              <w:rPr>
                <w:rFonts w:hint="eastAsia"/>
                <w:sz w:val="19"/>
                <w:szCs w:val="19"/>
                <w:lang w:val="en-GB"/>
              </w:rPr>
              <w:t>是否检查华为帐号变更</w:t>
            </w:r>
          </w:p>
          <w:p w:rsidR="006801F0" w:rsidRDefault="006801F0" w:rsidP="00BA78E1">
            <w:pPr>
              <w:rPr>
                <w:sz w:val="19"/>
                <w:szCs w:val="19"/>
                <w:lang w:val="en-GB"/>
              </w:rPr>
            </w:pPr>
            <w:r>
              <w:rPr>
                <w:rFonts w:hint="eastAsia"/>
                <w:sz w:val="19"/>
                <w:szCs w:val="19"/>
                <w:lang w:val="en-GB"/>
              </w:rPr>
              <w:t xml:space="preserve">0 </w:t>
            </w:r>
            <w:r>
              <w:rPr>
                <w:rFonts w:hint="eastAsia"/>
                <w:sz w:val="19"/>
                <w:szCs w:val="19"/>
                <w:lang w:val="en-GB"/>
              </w:rPr>
              <w:t>否（缺省，兼容老客户端）</w:t>
            </w:r>
            <w:r>
              <w:rPr>
                <w:rFonts w:hint="eastAsia"/>
                <w:sz w:val="19"/>
                <w:szCs w:val="19"/>
                <w:lang w:val="en-GB"/>
              </w:rPr>
              <w:t xml:space="preserve">  </w:t>
            </w:r>
          </w:p>
          <w:p w:rsidR="006801F0" w:rsidRDefault="006801F0" w:rsidP="00BA78E1">
            <w:pPr>
              <w:rPr>
                <w:sz w:val="19"/>
                <w:szCs w:val="19"/>
                <w:lang w:val="en-GB"/>
              </w:rPr>
            </w:pPr>
            <w:r>
              <w:rPr>
                <w:rFonts w:hint="eastAsia"/>
                <w:sz w:val="19"/>
                <w:szCs w:val="19"/>
                <w:lang w:val="en-GB"/>
              </w:rPr>
              <w:t>1</w:t>
            </w:r>
            <w:r>
              <w:rPr>
                <w:rFonts w:hint="eastAsia"/>
                <w:sz w:val="19"/>
                <w:szCs w:val="19"/>
                <w:lang w:val="en-GB"/>
              </w:rPr>
              <w:t>是</w:t>
            </w:r>
          </w:p>
        </w:tc>
      </w:tr>
      <w:tr w:rsidR="0072033D" w:rsidTr="000E115C">
        <w:trPr>
          <w:jc w:val="center"/>
        </w:trPr>
        <w:tc>
          <w:tcPr>
            <w:tcW w:w="1654" w:type="dxa"/>
          </w:tcPr>
          <w:p w:rsidR="0072033D" w:rsidRDefault="0072033D" w:rsidP="0072033D">
            <w:pPr>
              <w:pStyle w:val="TAL"/>
              <w:rPr>
                <w:rFonts w:ascii="Verdana" w:hAnsi="Verdana"/>
                <w:lang w:val="en-US" w:eastAsia="zh-CN"/>
              </w:rPr>
            </w:pPr>
            <w:r>
              <w:rPr>
                <w:rFonts w:ascii="Verdana" w:hAnsi="Verdana" w:hint="eastAsia"/>
                <w:lang w:val="en-US" w:eastAsia="zh-CN"/>
              </w:rPr>
              <w:t>isGetAccount</w:t>
            </w:r>
          </w:p>
        </w:tc>
        <w:tc>
          <w:tcPr>
            <w:tcW w:w="708" w:type="dxa"/>
          </w:tcPr>
          <w:p w:rsidR="0072033D" w:rsidRDefault="0072033D" w:rsidP="007564DC">
            <w:pPr>
              <w:pStyle w:val="TAL"/>
              <w:rPr>
                <w:rFonts w:ascii="Verdana" w:hAnsi="Verdana"/>
                <w:lang w:val="en-US" w:eastAsia="zh-CN"/>
              </w:rPr>
            </w:pPr>
            <w:r>
              <w:rPr>
                <w:rFonts w:ascii="Verdana" w:hAnsi="Verdana" w:hint="eastAsia"/>
                <w:lang w:val="en-US" w:eastAsia="zh-CN"/>
              </w:rPr>
              <w:t>O</w:t>
            </w:r>
          </w:p>
        </w:tc>
        <w:tc>
          <w:tcPr>
            <w:tcW w:w="1134" w:type="dxa"/>
          </w:tcPr>
          <w:p w:rsidR="0072033D" w:rsidRDefault="005200E4" w:rsidP="007564DC">
            <w:pPr>
              <w:pStyle w:val="TAL"/>
              <w:rPr>
                <w:rFonts w:ascii="Verdana" w:hAnsi="Verdana"/>
                <w:lang w:eastAsia="zh-CN"/>
              </w:rPr>
            </w:pPr>
            <w:r>
              <w:rPr>
                <w:rFonts w:ascii="Verdana" w:hAnsi="Verdana"/>
                <w:lang w:eastAsia="zh-CN"/>
              </w:rPr>
              <w:t>Int</w:t>
            </w:r>
          </w:p>
        </w:tc>
        <w:tc>
          <w:tcPr>
            <w:tcW w:w="709" w:type="dxa"/>
          </w:tcPr>
          <w:p w:rsidR="0072033D" w:rsidRDefault="0072033D" w:rsidP="007564DC">
            <w:pPr>
              <w:pStyle w:val="TAL"/>
              <w:rPr>
                <w:lang w:val="fr-FR" w:eastAsia="zh-CN"/>
              </w:rPr>
            </w:pPr>
          </w:p>
        </w:tc>
        <w:tc>
          <w:tcPr>
            <w:tcW w:w="5103" w:type="dxa"/>
          </w:tcPr>
          <w:p w:rsidR="0072033D" w:rsidRDefault="0072033D" w:rsidP="00FB55E6">
            <w:pPr>
              <w:rPr>
                <w:sz w:val="19"/>
                <w:szCs w:val="19"/>
                <w:lang w:val="en-GB"/>
              </w:rPr>
            </w:pPr>
            <w:r>
              <w:rPr>
                <w:rFonts w:hint="eastAsia"/>
                <w:sz w:val="19"/>
                <w:szCs w:val="19"/>
                <w:lang w:val="en-GB"/>
              </w:rPr>
              <w:t>是否查询华为帐号</w:t>
            </w:r>
          </w:p>
          <w:p w:rsidR="0072033D" w:rsidRDefault="0072033D" w:rsidP="00FB55E6">
            <w:pPr>
              <w:rPr>
                <w:sz w:val="19"/>
                <w:szCs w:val="19"/>
                <w:lang w:val="en-GB"/>
              </w:rPr>
            </w:pPr>
            <w:r>
              <w:rPr>
                <w:rFonts w:hint="eastAsia"/>
                <w:sz w:val="19"/>
                <w:szCs w:val="19"/>
                <w:lang w:val="en-GB"/>
              </w:rPr>
              <w:t xml:space="preserve">0 </w:t>
            </w:r>
            <w:r>
              <w:rPr>
                <w:rFonts w:hint="eastAsia"/>
                <w:sz w:val="19"/>
                <w:szCs w:val="19"/>
                <w:lang w:val="en-GB"/>
              </w:rPr>
              <w:t>否（缺省）</w:t>
            </w:r>
            <w:r>
              <w:rPr>
                <w:rFonts w:hint="eastAsia"/>
                <w:sz w:val="19"/>
                <w:szCs w:val="19"/>
                <w:lang w:val="en-GB"/>
              </w:rPr>
              <w:t xml:space="preserve">  </w:t>
            </w:r>
          </w:p>
          <w:p w:rsidR="0072033D" w:rsidRDefault="0072033D" w:rsidP="00BA78E1">
            <w:pPr>
              <w:rPr>
                <w:sz w:val="19"/>
                <w:szCs w:val="19"/>
                <w:lang w:val="en-GB"/>
              </w:rPr>
            </w:pPr>
            <w:r>
              <w:rPr>
                <w:rFonts w:hint="eastAsia"/>
                <w:sz w:val="19"/>
                <w:szCs w:val="19"/>
                <w:lang w:val="en-GB"/>
              </w:rPr>
              <w:t>1</w:t>
            </w:r>
            <w:r>
              <w:rPr>
                <w:rFonts w:hint="eastAsia"/>
                <w:sz w:val="19"/>
                <w:szCs w:val="19"/>
                <w:lang w:val="en-GB"/>
              </w:rPr>
              <w:t>是</w:t>
            </w:r>
          </w:p>
        </w:tc>
      </w:tr>
    </w:tbl>
    <w:p w:rsidR="007564DC" w:rsidRDefault="007564DC" w:rsidP="00407B6C">
      <w:pPr>
        <w:pStyle w:val="41"/>
        <w:rPr>
          <w:lang w:val="fr-FR"/>
        </w:rPr>
      </w:pPr>
      <w:r>
        <w:rPr>
          <w:rFonts w:hint="eastAsia"/>
        </w:rPr>
        <w:t>返回值</w:t>
      </w:r>
    </w:p>
    <w:p w:rsidR="007564DC" w:rsidRDefault="007564DC" w:rsidP="007564DC">
      <w:pPr>
        <w:ind w:left="198"/>
      </w:pPr>
      <w:r>
        <w:rPr>
          <w:rFonts w:hint="eastAsia"/>
        </w:rPr>
        <w:t>成功返回用户信息</w:t>
      </w:r>
      <w:r>
        <w:rPr>
          <w:rFonts w:hint="eastAsia"/>
        </w:rPr>
        <w:t>ServiceTokenAuthRsp</w:t>
      </w:r>
      <w:r>
        <w:rPr>
          <w:rFonts w:hint="eastAsia"/>
          <w:lang w:val="fr-FR"/>
        </w:rPr>
        <w:t>，否则抛出异常。</w:t>
      </w:r>
      <w:r>
        <w:rPr>
          <w:rFonts w:hint="eastAsia"/>
        </w:rPr>
        <w:t>ServiceTokenAuthRsp</w:t>
      </w:r>
      <w:r>
        <w:rPr>
          <w:rFonts w:hint="eastAsia"/>
        </w:rPr>
        <w:t>定义如下：</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95"/>
        <w:gridCol w:w="709"/>
        <w:gridCol w:w="851"/>
        <w:gridCol w:w="708"/>
        <w:gridCol w:w="4737"/>
      </w:tblGrid>
      <w:tr w:rsidR="007564DC" w:rsidTr="00B10B50">
        <w:trPr>
          <w:jc w:val="center"/>
        </w:trPr>
        <w:tc>
          <w:tcPr>
            <w:tcW w:w="1795" w:type="dxa"/>
          </w:tcPr>
          <w:p w:rsidR="007564DC" w:rsidRDefault="007564DC" w:rsidP="007564DC">
            <w:pPr>
              <w:pStyle w:val="TAH"/>
              <w:rPr>
                <w:rFonts w:ascii="Verdana" w:hAnsi="Verdana"/>
                <w:lang w:val="fr-FR" w:eastAsia="zh-CN"/>
              </w:rPr>
            </w:pPr>
            <w:r>
              <w:rPr>
                <w:rFonts w:ascii="Verdana" w:hAnsi="Verdana" w:hint="eastAsia"/>
                <w:lang w:val="fr-FR" w:eastAsia="zh-CN"/>
              </w:rPr>
              <w:lastRenderedPageBreak/>
              <w:t>参数名称</w:t>
            </w:r>
          </w:p>
        </w:tc>
        <w:tc>
          <w:tcPr>
            <w:tcW w:w="709" w:type="dxa"/>
          </w:tcPr>
          <w:p w:rsidR="007564DC" w:rsidRDefault="007564DC" w:rsidP="007564DC">
            <w:pPr>
              <w:pStyle w:val="TAH"/>
              <w:rPr>
                <w:rFonts w:ascii="Verdana" w:hAnsi="Verdana"/>
                <w:lang w:val="fr-FR" w:eastAsia="zh-CN"/>
              </w:rPr>
            </w:pPr>
            <w:r>
              <w:rPr>
                <w:rFonts w:ascii="Verdana" w:hAnsi="Verdana" w:hint="eastAsia"/>
                <w:lang w:val="fr-FR" w:eastAsia="zh-CN"/>
              </w:rPr>
              <w:t>必须</w:t>
            </w:r>
          </w:p>
        </w:tc>
        <w:tc>
          <w:tcPr>
            <w:tcW w:w="851" w:type="dxa"/>
          </w:tcPr>
          <w:p w:rsidR="007564DC" w:rsidRDefault="007564DC" w:rsidP="007564DC">
            <w:pPr>
              <w:pStyle w:val="TAH"/>
              <w:rPr>
                <w:rFonts w:ascii="Verdana" w:hAnsi="Verdana"/>
                <w:lang w:val="fr-FR" w:eastAsia="zh-CN"/>
              </w:rPr>
            </w:pPr>
            <w:r>
              <w:rPr>
                <w:rFonts w:ascii="Verdana" w:hAnsi="Verdana" w:hint="eastAsia"/>
                <w:lang w:val="fr-FR" w:eastAsia="zh-CN"/>
              </w:rPr>
              <w:t>类型</w:t>
            </w:r>
          </w:p>
        </w:tc>
        <w:tc>
          <w:tcPr>
            <w:tcW w:w="708" w:type="dxa"/>
          </w:tcPr>
          <w:p w:rsidR="007564DC" w:rsidRDefault="007564DC" w:rsidP="007564DC">
            <w:pPr>
              <w:pStyle w:val="TAH"/>
              <w:rPr>
                <w:rFonts w:ascii="Verdana" w:hAnsi="Verdana"/>
                <w:lang w:val="fr-FR" w:eastAsia="zh-CN"/>
              </w:rPr>
            </w:pPr>
            <w:r>
              <w:rPr>
                <w:rFonts w:ascii="Verdana" w:hAnsi="Verdana" w:hint="eastAsia"/>
                <w:lang w:val="fr-FR" w:eastAsia="zh-CN"/>
              </w:rPr>
              <w:t>长度</w:t>
            </w:r>
          </w:p>
        </w:tc>
        <w:tc>
          <w:tcPr>
            <w:tcW w:w="4737" w:type="dxa"/>
          </w:tcPr>
          <w:p w:rsidR="007564DC" w:rsidRDefault="007564DC" w:rsidP="007564DC">
            <w:pPr>
              <w:pStyle w:val="TAH"/>
              <w:rPr>
                <w:rFonts w:ascii="Verdana" w:hAnsi="Verdana"/>
                <w:lang w:val="fr-FR" w:eastAsia="zh-CN"/>
              </w:rPr>
            </w:pPr>
            <w:r>
              <w:rPr>
                <w:rFonts w:ascii="Verdana" w:hAnsi="Verdana" w:hint="eastAsia"/>
                <w:lang w:val="fr-FR" w:eastAsia="zh-CN"/>
              </w:rPr>
              <w:t>描述信息</w:t>
            </w:r>
          </w:p>
        </w:tc>
      </w:tr>
      <w:tr w:rsidR="007564DC" w:rsidTr="00B10B50">
        <w:trPr>
          <w:jc w:val="center"/>
        </w:trPr>
        <w:tc>
          <w:tcPr>
            <w:tcW w:w="1795" w:type="dxa"/>
          </w:tcPr>
          <w:p w:rsidR="007564DC" w:rsidRPr="005041A8" w:rsidRDefault="007564DC" w:rsidP="007564DC">
            <w:pPr>
              <w:pStyle w:val="TAL"/>
              <w:rPr>
                <w:lang w:val="fr-FR" w:eastAsia="zh-CN"/>
              </w:rPr>
            </w:pPr>
            <w:r w:rsidRPr="005041A8">
              <w:rPr>
                <w:rFonts w:hint="eastAsia"/>
                <w:lang w:val="fr-FR" w:eastAsia="zh-CN"/>
              </w:rPr>
              <w:t>v</w:t>
            </w:r>
            <w:r w:rsidRPr="005041A8">
              <w:rPr>
                <w:lang w:val="fr-FR" w:eastAsia="zh-CN"/>
              </w:rPr>
              <w:t>ersion</w:t>
            </w:r>
          </w:p>
        </w:tc>
        <w:tc>
          <w:tcPr>
            <w:tcW w:w="709" w:type="dxa"/>
          </w:tcPr>
          <w:p w:rsidR="007564DC" w:rsidRPr="005041A8" w:rsidRDefault="007564DC" w:rsidP="007564DC">
            <w:pPr>
              <w:pStyle w:val="TAL"/>
              <w:rPr>
                <w:lang w:val="fr-FR" w:eastAsia="zh-CN"/>
              </w:rPr>
            </w:pPr>
            <w:r>
              <w:rPr>
                <w:rFonts w:hint="eastAsia"/>
                <w:lang w:val="fr-FR" w:eastAsia="zh-CN"/>
              </w:rPr>
              <w:t>M</w:t>
            </w:r>
          </w:p>
        </w:tc>
        <w:tc>
          <w:tcPr>
            <w:tcW w:w="851" w:type="dxa"/>
          </w:tcPr>
          <w:p w:rsidR="007564DC" w:rsidRPr="005041A8" w:rsidRDefault="007564DC" w:rsidP="007564DC">
            <w:pPr>
              <w:pStyle w:val="TAH"/>
              <w:jc w:val="both"/>
              <w:rPr>
                <w:b w:val="0"/>
                <w:lang w:val="fr-FR" w:eastAsia="zh-CN"/>
              </w:rPr>
            </w:pPr>
            <w:r>
              <w:rPr>
                <w:rFonts w:hint="eastAsia"/>
                <w:b w:val="0"/>
                <w:lang w:val="fr-FR" w:eastAsia="zh-CN"/>
              </w:rPr>
              <w:t>String</w:t>
            </w:r>
          </w:p>
        </w:tc>
        <w:tc>
          <w:tcPr>
            <w:tcW w:w="708" w:type="dxa"/>
          </w:tcPr>
          <w:p w:rsidR="007564DC" w:rsidRPr="005041A8" w:rsidRDefault="007564DC" w:rsidP="007564DC">
            <w:pPr>
              <w:rPr>
                <w:rFonts w:ascii="Arial" w:hAnsi="Arial"/>
                <w:kern w:val="0"/>
                <w:sz w:val="18"/>
                <w:szCs w:val="18"/>
                <w:lang w:val="fr-FR"/>
              </w:rPr>
            </w:pPr>
            <w:r>
              <w:rPr>
                <w:rFonts w:ascii="Arial" w:hAnsi="Arial" w:hint="eastAsia"/>
                <w:kern w:val="0"/>
                <w:sz w:val="18"/>
                <w:szCs w:val="18"/>
                <w:lang w:val="fr-FR"/>
              </w:rPr>
              <w:t>5</w:t>
            </w:r>
          </w:p>
        </w:tc>
        <w:tc>
          <w:tcPr>
            <w:tcW w:w="4737" w:type="dxa"/>
          </w:tcPr>
          <w:p w:rsidR="007564DC" w:rsidRPr="005041A8" w:rsidRDefault="007564DC" w:rsidP="007564DC">
            <w:pPr>
              <w:rPr>
                <w:rFonts w:ascii="Arial" w:hAnsi="Arial"/>
                <w:kern w:val="0"/>
                <w:sz w:val="18"/>
                <w:szCs w:val="18"/>
                <w:lang w:val="fr-FR"/>
              </w:rPr>
            </w:pPr>
            <w:r w:rsidRPr="005041A8">
              <w:rPr>
                <w:rFonts w:ascii="Arial" w:hAnsi="Arial" w:hint="eastAsia"/>
                <w:kern w:val="0"/>
                <w:sz w:val="18"/>
                <w:szCs w:val="18"/>
                <w:lang w:val="fr-FR"/>
              </w:rPr>
              <w:t>协议版本号</w:t>
            </w:r>
          </w:p>
        </w:tc>
      </w:tr>
      <w:tr w:rsidR="007564DC" w:rsidTr="00B10B50">
        <w:trPr>
          <w:jc w:val="center"/>
        </w:trPr>
        <w:tc>
          <w:tcPr>
            <w:tcW w:w="1795" w:type="dxa"/>
          </w:tcPr>
          <w:p w:rsidR="007564DC" w:rsidRPr="005041A8" w:rsidRDefault="007564DC" w:rsidP="007564DC">
            <w:pPr>
              <w:pStyle w:val="TAL"/>
              <w:rPr>
                <w:lang w:val="fr-FR" w:eastAsia="zh-CN"/>
              </w:rPr>
            </w:pPr>
            <w:r>
              <w:rPr>
                <w:lang w:val="fr-FR" w:eastAsia="zh-CN"/>
              </w:rPr>
              <w:t>transactionID</w:t>
            </w:r>
          </w:p>
        </w:tc>
        <w:tc>
          <w:tcPr>
            <w:tcW w:w="709" w:type="dxa"/>
          </w:tcPr>
          <w:p w:rsidR="007564DC" w:rsidRPr="005041A8" w:rsidRDefault="007564DC" w:rsidP="007564DC">
            <w:pPr>
              <w:pStyle w:val="TAL"/>
              <w:rPr>
                <w:lang w:val="fr-FR" w:eastAsia="zh-CN"/>
              </w:rPr>
            </w:pPr>
            <w:r>
              <w:rPr>
                <w:rFonts w:hint="eastAsia"/>
                <w:lang w:val="fr-FR" w:eastAsia="zh-CN"/>
              </w:rPr>
              <w:t>M</w:t>
            </w:r>
          </w:p>
        </w:tc>
        <w:tc>
          <w:tcPr>
            <w:tcW w:w="851" w:type="dxa"/>
          </w:tcPr>
          <w:p w:rsidR="007564DC" w:rsidRPr="005041A8" w:rsidRDefault="007564DC" w:rsidP="007564DC">
            <w:pPr>
              <w:pStyle w:val="TAH"/>
              <w:jc w:val="both"/>
              <w:rPr>
                <w:b w:val="0"/>
                <w:lang w:val="fr-FR" w:eastAsia="zh-CN"/>
              </w:rPr>
            </w:pPr>
            <w:r>
              <w:rPr>
                <w:rFonts w:hint="eastAsia"/>
                <w:b w:val="0"/>
                <w:lang w:val="fr-FR" w:eastAsia="zh-CN"/>
              </w:rPr>
              <w:t>String</w:t>
            </w:r>
          </w:p>
        </w:tc>
        <w:tc>
          <w:tcPr>
            <w:tcW w:w="708" w:type="dxa"/>
          </w:tcPr>
          <w:p w:rsidR="007564DC" w:rsidRPr="005041A8" w:rsidRDefault="007564DC" w:rsidP="007564DC">
            <w:pPr>
              <w:rPr>
                <w:rFonts w:ascii="Arial" w:hAnsi="Arial"/>
                <w:kern w:val="0"/>
                <w:sz w:val="18"/>
                <w:szCs w:val="18"/>
                <w:lang w:val="fr-FR"/>
              </w:rPr>
            </w:pPr>
            <w:r w:rsidRPr="005041A8">
              <w:rPr>
                <w:rFonts w:ascii="Arial" w:hAnsi="Arial" w:hint="eastAsia"/>
                <w:kern w:val="0"/>
                <w:sz w:val="18"/>
                <w:szCs w:val="18"/>
                <w:lang w:val="fr-FR"/>
              </w:rPr>
              <w:t>40</w:t>
            </w:r>
          </w:p>
        </w:tc>
        <w:tc>
          <w:tcPr>
            <w:tcW w:w="4737" w:type="dxa"/>
          </w:tcPr>
          <w:p w:rsidR="007564DC" w:rsidRPr="005041A8" w:rsidRDefault="007564DC" w:rsidP="007564DC">
            <w:pPr>
              <w:rPr>
                <w:rFonts w:ascii="Arial" w:hAnsi="Arial"/>
                <w:kern w:val="0"/>
                <w:sz w:val="18"/>
                <w:szCs w:val="18"/>
                <w:lang w:val="fr-FR"/>
              </w:rPr>
            </w:pPr>
            <w:r w:rsidRPr="005041A8">
              <w:rPr>
                <w:rFonts w:ascii="Arial" w:hAnsi="Arial" w:hint="eastAsia"/>
                <w:kern w:val="0"/>
                <w:sz w:val="18"/>
                <w:szCs w:val="18"/>
                <w:lang w:val="fr-FR"/>
              </w:rPr>
              <w:t>交易流水号</w:t>
            </w:r>
          </w:p>
        </w:tc>
      </w:tr>
      <w:tr w:rsidR="007564DC" w:rsidTr="00B10B50">
        <w:trPr>
          <w:jc w:val="center"/>
        </w:trPr>
        <w:tc>
          <w:tcPr>
            <w:tcW w:w="1795" w:type="dxa"/>
          </w:tcPr>
          <w:p w:rsidR="007564DC" w:rsidRPr="00C8364D" w:rsidRDefault="007564DC" w:rsidP="007564DC">
            <w:pPr>
              <w:pStyle w:val="TAL"/>
              <w:rPr>
                <w:lang w:val="fr-FR" w:eastAsia="zh-CN"/>
              </w:rPr>
            </w:pPr>
            <w:r w:rsidRPr="00C8364D">
              <w:rPr>
                <w:rFonts w:hint="eastAsia"/>
                <w:lang w:val="fr-FR" w:eastAsia="zh-CN"/>
              </w:rPr>
              <w:t>traceFlag</w:t>
            </w:r>
          </w:p>
        </w:tc>
        <w:tc>
          <w:tcPr>
            <w:tcW w:w="709" w:type="dxa"/>
          </w:tcPr>
          <w:p w:rsidR="007564DC" w:rsidRPr="00C8364D" w:rsidRDefault="007564DC" w:rsidP="007564DC">
            <w:pPr>
              <w:spacing w:line="240" w:lineRule="atLeast"/>
              <w:rPr>
                <w:rFonts w:ascii="Arial" w:hAnsi="Arial"/>
                <w:kern w:val="0"/>
                <w:sz w:val="18"/>
                <w:szCs w:val="18"/>
                <w:lang w:val="fr-FR"/>
              </w:rPr>
            </w:pPr>
            <w:r w:rsidRPr="00C8364D">
              <w:rPr>
                <w:rFonts w:ascii="Arial" w:hAnsi="Arial" w:hint="eastAsia"/>
                <w:kern w:val="0"/>
                <w:sz w:val="18"/>
                <w:szCs w:val="18"/>
                <w:lang w:val="fr-FR"/>
              </w:rPr>
              <w:t xml:space="preserve">O </w:t>
            </w:r>
          </w:p>
        </w:tc>
        <w:tc>
          <w:tcPr>
            <w:tcW w:w="851" w:type="dxa"/>
          </w:tcPr>
          <w:p w:rsidR="007564DC" w:rsidRPr="00C8364D" w:rsidRDefault="007564DC" w:rsidP="007564DC">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708" w:type="dxa"/>
          </w:tcPr>
          <w:p w:rsidR="007564DC" w:rsidRPr="00C8364D" w:rsidRDefault="007564DC" w:rsidP="007564DC">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4737" w:type="dxa"/>
          </w:tcPr>
          <w:p w:rsidR="007564DC" w:rsidRPr="00C8364D" w:rsidRDefault="007564DC" w:rsidP="007564DC">
            <w:pPr>
              <w:spacing w:line="240" w:lineRule="atLeast"/>
              <w:rPr>
                <w:rFonts w:ascii="Arial" w:hAnsi="Arial"/>
                <w:kern w:val="0"/>
                <w:sz w:val="18"/>
                <w:szCs w:val="18"/>
                <w:lang w:val="fr-FR"/>
              </w:rPr>
            </w:pPr>
            <w:r>
              <w:rPr>
                <w:rFonts w:ascii="Arial" w:hAnsi="Arial" w:hint="eastAsia"/>
                <w:kern w:val="0"/>
                <w:sz w:val="18"/>
                <w:szCs w:val="18"/>
                <w:lang w:val="fr-FR"/>
              </w:rPr>
              <w:t>跟踪标志</w:t>
            </w:r>
          </w:p>
        </w:tc>
      </w:tr>
      <w:tr w:rsidR="007564DC" w:rsidTr="00B10B50">
        <w:trPr>
          <w:jc w:val="center"/>
        </w:trPr>
        <w:tc>
          <w:tcPr>
            <w:tcW w:w="1795" w:type="dxa"/>
          </w:tcPr>
          <w:p w:rsidR="007564DC" w:rsidRPr="00C8364D" w:rsidRDefault="007564DC" w:rsidP="007564DC">
            <w:pPr>
              <w:pStyle w:val="TAL"/>
              <w:rPr>
                <w:lang w:val="fr-FR" w:eastAsia="zh-CN"/>
              </w:rPr>
            </w:pPr>
            <w:r>
              <w:rPr>
                <w:rFonts w:hint="eastAsia"/>
                <w:lang w:val="fr-FR" w:eastAsia="zh-CN"/>
              </w:rPr>
              <w:t>userID</w:t>
            </w:r>
          </w:p>
        </w:tc>
        <w:tc>
          <w:tcPr>
            <w:tcW w:w="709" w:type="dxa"/>
          </w:tcPr>
          <w:p w:rsidR="007564DC" w:rsidRPr="00C8364D" w:rsidRDefault="007564DC" w:rsidP="007564DC">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851" w:type="dxa"/>
          </w:tcPr>
          <w:p w:rsidR="007564DC" w:rsidRDefault="005200E4" w:rsidP="007564DC">
            <w:pPr>
              <w:spacing w:line="240" w:lineRule="atLeast"/>
              <w:rPr>
                <w:rFonts w:ascii="Arial" w:hAnsi="Arial"/>
                <w:kern w:val="0"/>
                <w:sz w:val="18"/>
                <w:szCs w:val="18"/>
                <w:lang w:val="fr-FR"/>
              </w:rPr>
            </w:pPr>
            <w:r>
              <w:rPr>
                <w:rFonts w:ascii="Arial" w:hAnsi="Arial" w:hint="eastAsia"/>
                <w:kern w:val="0"/>
                <w:sz w:val="18"/>
                <w:szCs w:val="18"/>
                <w:lang w:val="fr-FR"/>
              </w:rPr>
              <w:t>Bigint</w:t>
            </w:r>
          </w:p>
        </w:tc>
        <w:tc>
          <w:tcPr>
            <w:tcW w:w="708" w:type="dxa"/>
          </w:tcPr>
          <w:p w:rsidR="007564DC" w:rsidRDefault="007564DC" w:rsidP="007564DC">
            <w:pPr>
              <w:spacing w:line="240" w:lineRule="atLeast"/>
              <w:rPr>
                <w:rFonts w:ascii="Arial" w:hAnsi="Arial"/>
                <w:kern w:val="0"/>
                <w:sz w:val="18"/>
                <w:szCs w:val="18"/>
                <w:lang w:val="fr-FR"/>
              </w:rPr>
            </w:pPr>
          </w:p>
        </w:tc>
        <w:tc>
          <w:tcPr>
            <w:tcW w:w="4737" w:type="dxa"/>
          </w:tcPr>
          <w:p w:rsidR="007564DC" w:rsidRDefault="007564DC" w:rsidP="007564DC">
            <w:pPr>
              <w:spacing w:line="240" w:lineRule="atLeast"/>
              <w:rPr>
                <w:rFonts w:ascii="Arial" w:hAnsi="Arial"/>
                <w:kern w:val="0"/>
                <w:sz w:val="18"/>
                <w:szCs w:val="18"/>
                <w:lang w:val="fr-FR"/>
              </w:rPr>
            </w:pPr>
            <w:r>
              <w:rPr>
                <w:rFonts w:ascii="Arial" w:hAnsi="Arial" w:hint="eastAsia"/>
                <w:kern w:val="0"/>
                <w:sz w:val="18"/>
                <w:szCs w:val="18"/>
                <w:lang w:val="fr-FR"/>
              </w:rPr>
              <w:t>用户</w:t>
            </w:r>
            <w:r>
              <w:rPr>
                <w:rFonts w:ascii="Arial" w:hAnsi="Arial" w:hint="eastAsia"/>
                <w:kern w:val="0"/>
                <w:sz w:val="18"/>
                <w:szCs w:val="18"/>
                <w:lang w:val="fr-FR"/>
              </w:rPr>
              <w:t>ID</w:t>
            </w:r>
            <w:r>
              <w:rPr>
                <w:rFonts w:ascii="Arial" w:hAnsi="Arial" w:hint="eastAsia"/>
                <w:kern w:val="0"/>
                <w:sz w:val="18"/>
                <w:szCs w:val="18"/>
                <w:lang w:val="fr-FR"/>
              </w:rPr>
              <w:t>（内部）</w:t>
            </w:r>
          </w:p>
        </w:tc>
      </w:tr>
      <w:tr w:rsidR="007564DC" w:rsidRPr="00A46154" w:rsidTr="00B10B50">
        <w:trPr>
          <w:jc w:val="center"/>
        </w:trPr>
        <w:tc>
          <w:tcPr>
            <w:tcW w:w="1795" w:type="dxa"/>
          </w:tcPr>
          <w:p w:rsidR="007564DC" w:rsidRDefault="007564DC" w:rsidP="007564DC">
            <w:pPr>
              <w:pStyle w:val="TAL"/>
              <w:rPr>
                <w:lang w:val="fr-FR" w:eastAsia="zh-CN"/>
              </w:rPr>
            </w:pPr>
            <w:r>
              <w:rPr>
                <w:rFonts w:hint="eastAsia"/>
                <w:lang w:val="fr-FR" w:eastAsia="zh-CN"/>
              </w:rPr>
              <w:t>upToken</w:t>
            </w:r>
          </w:p>
        </w:tc>
        <w:tc>
          <w:tcPr>
            <w:tcW w:w="709" w:type="dxa"/>
          </w:tcPr>
          <w:p w:rsidR="007564DC" w:rsidRDefault="007564DC" w:rsidP="007564DC">
            <w:pPr>
              <w:pStyle w:val="TAL"/>
              <w:rPr>
                <w:lang w:val="fr-FR" w:eastAsia="zh-CN"/>
              </w:rPr>
            </w:pPr>
            <w:r>
              <w:rPr>
                <w:rFonts w:hint="eastAsia"/>
                <w:lang w:val="fr-FR" w:eastAsia="zh-CN"/>
              </w:rPr>
              <w:t>M</w:t>
            </w:r>
          </w:p>
        </w:tc>
        <w:tc>
          <w:tcPr>
            <w:tcW w:w="851" w:type="dxa"/>
          </w:tcPr>
          <w:p w:rsidR="007564DC" w:rsidRDefault="007564DC" w:rsidP="007564DC">
            <w:pPr>
              <w:pStyle w:val="TAL"/>
              <w:rPr>
                <w:lang w:val="fr-FR" w:eastAsia="zh-CN"/>
              </w:rPr>
            </w:pPr>
            <w:r>
              <w:rPr>
                <w:rFonts w:hint="eastAsia"/>
                <w:lang w:val="fr-FR" w:eastAsia="zh-CN"/>
              </w:rPr>
              <w:t>String</w:t>
            </w:r>
          </w:p>
        </w:tc>
        <w:tc>
          <w:tcPr>
            <w:tcW w:w="708" w:type="dxa"/>
          </w:tcPr>
          <w:p w:rsidR="007564DC" w:rsidRPr="00C8364D" w:rsidRDefault="007564DC" w:rsidP="007564DC">
            <w:pPr>
              <w:pStyle w:val="TAL"/>
              <w:rPr>
                <w:lang w:val="fr-FR" w:eastAsia="zh-CN"/>
              </w:rPr>
            </w:pPr>
            <w:r>
              <w:rPr>
                <w:rFonts w:hint="eastAsia"/>
                <w:lang w:val="fr-FR" w:eastAsia="zh-CN"/>
              </w:rPr>
              <w:t>128</w:t>
            </w:r>
          </w:p>
        </w:tc>
        <w:tc>
          <w:tcPr>
            <w:tcW w:w="4737" w:type="dxa"/>
          </w:tcPr>
          <w:p w:rsidR="007564DC" w:rsidRDefault="007564DC" w:rsidP="007564DC">
            <w:pPr>
              <w:rPr>
                <w:rFonts w:ascii="Arial" w:hAnsi="Arial"/>
                <w:kern w:val="0"/>
                <w:sz w:val="18"/>
                <w:szCs w:val="18"/>
                <w:lang w:val="fr-FR"/>
              </w:rPr>
            </w:pPr>
            <w:r>
              <w:rPr>
                <w:rFonts w:ascii="Arial" w:hAnsi="Arial" w:hint="eastAsia"/>
                <w:kern w:val="0"/>
                <w:sz w:val="18"/>
                <w:szCs w:val="18"/>
                <w:lang w:val="fr-FR"/>
              </w:rPr>
              <w:t>UP</w:t>
            </w:r>
            <w:r>
              <w:rPr>
                <w:rFonts w:ascii="Arial" w:hAnsi="Arial" w:hint="eastAsia"/>
                <w:kern w:val="0"/>
                <w:sz w:val="18"/>
                <w:szCs w:val="18"/>
                <w:lang w:val="fr-FR"/>
              </w:rPr>
              <w:t>生成的</w:t>
            </w:r>
            <w:r>
              <w:rPr>
                <w:rFonts w:ascii="Arial" w:hAnsi="Arial" w:hint="eastAsia"/>
                <w:kern w:val="0"/>
                <w:sz w:val="18"/>
                <w:szCs w:val="18"/>
                <w:lang w:val="fr-FR"/>
              </w:rPr>
              <w:t>Token</w:t>
            </w:r>
          </w:p>
          <w:p w:rsidR="007564DC" w:rsidRDefault="007564DC" w:rsidP="007564DC">
            <w:pPr>
              <w:rPr>
                <w:rFonts w:ascii="Arial" w:hAnsi="Arial"/>
                <w:kern w:val="0"/>
                <w:sz w:val="18"/>
                <w:szCs w:val="18"/>
                <w:lang w:val="fr-FR"/>
              </w:rPr>
            </w:pPr>
            <w:r>
              <w:rPr>
                <w:rFonts w:ascii="Arial" w:hAnsi="Arial" w:hint="eastAsia"/>
                <w:kern w:val="0"/>
                <w:sz w:val="18"/>
                <w:szCs w:val="18"/>
                <w:lang w:val="fr-FR"/>
              </w:rPr>
              <w:t>a)</w:t>
            </w:r>
            <w:r>
              <w:rPr>
                <w:rFonts w:ascii="Arial" w:hAnsi="Arial" w:hint="eastAsia"/>
                <w:kern w:val="0"/>
                <w:sz w:val="18"/>
                <w:szCs w:val="18"/>
                <w:lang w:val="fr-FR"/>
              </w:rPr>
              <w:t>以</w:t>
            </w:r>
            <w:r>
              <w:rPr>
                <w:rFonts w:ascii="Arial" w:hAnsi="Arial" w:hint="eastAsia"/>
                <w:kern w:val="0"/>
                <w:sz w:val="18"/>
                <w:szCs w:val="18"/>
                <w:lang w:val="fr-FR"/>
              </w:rPr>
              <w:t>AES128</w:t>
            </w:r>
            <w:r>
              <w:rPr>
                <w:rFonts w:ascii="Arial" w:hAnsi="Arial" w:hint="eastAsia"/>
                <w:kern w:val="0"/>
                <w:sz w:val="18"/>
                <w:szCs w:val="18"/>
                <w:lang w:val="fr-FR"/>
              </w:rPr>
              <w:t>加密</w:t>
            </w:r>
          </w:p>
          <w:p w:rsidR="007564DC" w:rsidRDefault="007564DC" w:rsidP="007564DC">
            <w:pPr>
              <w:rPr>
                <w:rFonts w:ascii="Arial" w:hAnsi="Arial"/>
                <w:kern w:val="0"/>
                <w:sz w:val="18"/>
                <w:szCs w:val="18"/>
                <w:lang w:val="fr-FR"/>
              </w:rPr>
            </w:pPr>
            <w:r>
              <w:rPr>
                <w:rFonts w:ascii="Arial" w:hAnsi="Arial" w:hint="eastAsia"/>
                <w:kern w:val="0"/>
                <w:sz w:val="18"/>
                <w:szCs w:val="18"/>
                <w:lang w:val="fr-FR"/>
              </w:rPr>
              <w:t>b)Json</w:t>
            </w:r>
            <w:r>
              <w:rPr>
                <w:rFonts w:ascii="Arial" w:hAnsi="Arial" w:hint="eastAsia"/>
                <w:kern w:val="0"/>
                <w:sz w:val="18"/>
                <w:szCs w:val="18"/>
                <w:lang w:val="fr-FR"/>
              </w:rPr>
              <w:t>接口才增加</w:t>
            </w:r>
          </w:p>
        </w:tc>
      </w:tr>
      <w:tr w:rsidR="0014701C" w:rsidRPr="003B7BB3" w:rsidTr="00B10B50">
        <w:trPr>
          <w:jc w:val="center"/>
        </w:trPr>
        <w:tc>
          <w:tcPr>
            <w:tcW w:w="1795" w:type="dxa"/>
          </w:tcPr>
          <w:p w:rsidR="0014701C" w:rsidRDefault="0014701C" w:rsidP="007564DC">
            <w:pPr>
              <w:pStyle w:val="TAL"/>
              <w:rPr>
                <w:lang w:val="fr-FR" w:eastAsia="zh-CN"/>
              </w:rPr>
            </w:pPr>
            <w:r>
              <w:rPr>
                <w:rFonts w:hint="eastAsia"/>
                <w:lang w:val="fr-FR" w:eastAsia="zh-CN"/>
              </w:rPr>
              <w:t>accountType</w:t>
            </w:r>
          </w:p>
        </w:tc>
        <w:tc>
          <w:tcPr>
            <w:tcW w:w="709" w:type="dxa"/>
          </w:tcPr>
          <w:p w:rsidR="0014701C" w:rsidRDefault="0014701C" w:rsidP="007564DC">
            <w:pPr>
              <w:pStyle w:val="TAL"/>
              <w:rPr>
                <w:lang w:val="fr-FR" w:eastAsia="zh-CN"/>
              </w:rPr>
            </w:pPr>
            <w:r>
              <w:rPr>
                <w:rFonts w:hint="eastAsia"/>
                <w:lang w:val="fr-FR" w:eastAsia="zh-CN"/>
              </w:rPr>
              <w:t>O</w:t>
            </w:r>
          </w:p>
        </w:tc>
        <w:tc>
          <w:tcPr>
            <w:tcW w:w="851" w:type="dxa"/>
          </w:tcPr>
          <w:p w:rsidR="0014701C" w:rsidRDefault="005200E4" w:rsidP="007564DC">
            <w:pPr>
              <w:pStyle w:val="TAL"/>
              <w:rPr>
                <w:lang w:val="fr-FR" w:eastAsia="zh-CN"/>
              </w:rPr>
            </w:pPr>
            <w:r>
              <w:rPr>
                <w:lang w:val="fr-FR"/>
              </w:rPr>
              <w:t>Int</w:t>
            </w:r>
          </w:p>
        </w:tc>
        <w:tc>
          <w:tcPr>
            <w:tcW w:w="708" w:type="dxa"/>
          </w:tcPr>
          <w:p w:rsidR="0014701C" w:rsidRDefault="0014701C" w:rsidP="007564DC">
            <w:pPr>
              <w:pStyle w:val="TAL"/>
              <w:rPr>
                <w:lang w:val="fr-FR" w:eastAsia="zh-CN"/>
              </w:rPr>
            </w:pPr>
          </w:p>
        </w:tc>
        <w:tc>
          <w:tcPr>
            <w:tcW w:w="4737" w:type="dxa"/>
          </w:tcPr>
          <w:p w:rsidR="0014701C" w:rsidRDefault="0014701C" w:rsidP="007564DC">
            <w:pPr>
              <w:rPr>
                <w:rFonts w:ascii="Arial" w:hAnsi="Arial"/>
                <w:kern w:val="0"/>
                <w:sz w:val="18"/>
                <w:szCs w:val="18"/>
                <w:lang w:val="fr-FR"/>
              </w:rPr>
            </w:pPr>
            <w:r>
              <w:rPr>
                <w:rFonts w:ascii="Arial" w:hAnsi="Arial" w:hint="eastAsia"/>
                <w:kern w:val="0"/>
                <w:sz w:val="18"/>
                <w:szCs w:val="18"/>
                <w:lang w:val="fr-FR"/>
              </w:rPr>
              <w:t>帐户类型</w:t>
            </w:r>
          </w:p>
          <w:p w:rsidR="006801F0" w:rsidRDefault="0072033D" w:rsidP="007564DC">
            <w:pPr>
              <w:rPr>
                <w:rFonts w:ascii="Arial" w:hAnsi="Arial"/>
                <w:kern w:val="0"/>
                <w:sz w:val="18"/>
                <w:szCs w:val="18"/>
                <w:lang w:val="fr-FR"/>
              </w:rPr>
            </w:pPr>
            <w:r>
              <w:rPr>
                <w:rFonts w:ascii="Verdana" w:hAnsi="Verdana" w:hint="eastAsia"/>
              </w:rPr>
              <w:t>isGetAccount</w:t>
            </w:r>
            <w:r w:rsidR="006801F0">
              <w:rPr>
                <w:rFonts w:ascii="Verdana" w:hAnsi="Verdana" w:hint="eastAsia"/>
              </w:rPr>
              <w:t>＝</w:t>
            </w:r>
            <w:r w:rsidR="006801F0">
              <w:rPr>
                <w:rFonts w:ascii="Verdana" w:hAnsi="Verdana" w:hint="eastAsia"/>
              </w:rPr>
              <w:t>1</w:t>
            </w:r>
            <w:r w:rsidR="006801F0">
              <w:rPr>
                <w:rFonts w:ascii="Verdana" w:hAnsi="Verdana" w:hint="eastAsia"/>
              </w:rPr>
              <w:t>时才返回</w:t>
            </w:r>
          </w:p>
        </w:tc>
      </w:tr>
      <w:tr w:rsidR="0014701C" w:rsidRPr="003B7BB3" w:rsidTr="00B10B50">
        <w:trPr>
          <w:jc w:val="center"/>
        </w:trPr>
        <w:tc>
          <w:tcPr>
            <w:tcW w:w="1795" w:type="dxa"/>
          </w:tcPr>
          <w:p w:rsidR="0014701C" w:rsidRDefault="0014701C" w:rsidP="007564DC">
            <w:pPr>
              <w:pStyle w:val="TAL"/>
              <w:rPr>
                <w:lang w:val="fr-FR" w:eastAsia="zh-CN"/>
              </w:rPr>
            </w:pPr>
            <w:r>
              <w:rPr>
                <w:rFonts w:hint="eastAsia"/>
                <w:lang w:val="fr-FR" w:eastAsia="zh-CN"/>
              </w:rPr>
              <w:t>userAccount</w:t>
            </w:r>
          </w:p>
        </w:tc>
        <w:tc>
          <w:tcPr>
            <w:tcW w:w="709" w:type="dxa"/>
          </w:tcPr>
          <w:p w:rsidR="0014701C" w:rsidRDefault="0014701C" w:rsidP="007564DC">
            <w:pPr>
              <w:pStyle w:val="TAL"/>
              <w:rPr>
                <w:lang w:val="fr-FR" w:eastAsia="zh-CN"/>
              </w:rPr>
            </w:pPr>
            <w:r>
              <w:rPr>
                <w:rFonts w:hint="eastAsia"/>
                <w:lang w:val="fr-FR" w:eastAsia="zh-CN"/>
              </w:rPr>
              <w:t>O</w:t>
            </w:r>
          </w:p>
        </w:tc>
        <w:tc>
          <w:tcPr>
            <w:tcW w:w="851" w:type="dxa"/>
          </w:tcPr>
          <w:p w:rsidR="0014701C" w:rsidRDefault="0014701C" w:rsidP="007564DC">
            <w:pPr>
              <w:pStyle w:val="TAL"/>
              <w:rPr>
                <w:lang w:val="fr-FR"/>
              </w:rPr>
            </w:pPr>
            <w:r w:rsidRPr="00C8364D">
              <w:rPr>
                <w:rFonts w:hint="eastAsia"/>
                <w:lang w:val="fr-FR"/>
              </w:rPr>
              <w:t>String</w:t>
            </w:r>
          </w:p>
        </w:tc>
        <w:tc>
          <w:tcPr>
            <w:tcW w:w="708" w:type="dxa"/>
          </w:tcPr>
          <w:p w:rsidR="0014701C" w:rsidRDefault="0014701C" w:rsidP="007564DC">
            <w:pPr>
              <w:pStyle w:val="TAL"/>
              <w:rPr>
                <w:lang w:val="fr-FR" w:eastAsia="zh-CN"/>
              </w:rPr>
            </w:pPr>
            <w:r>
              <w:rPr>
                <w:rFonts w:hint="eastAsia"/>
                <w:lang w:val="fr-FR"/>
              </w:rPr>
              <w:t>255</w:t>
            </w:r>
          </w:p>
        </w:tc>
        <w:tc>
          <w:tcPr>
            <w:tcW w:w="4737" w:type="dxa"/>
          </w:tcPr>
          <w:p w:rsidR="0014701C" w:rsidRDefault="0014701C" w:rsidP="0014701C">
            <w:pPr>
              <w:spacing w:line="240" w:lineRule="atLeast"/>
              <w:rPr>
                <w:rFonts w:ascii="Arial" w:hAnsi="Arial"/>
                <w:kern w:val="0"/>
                <w:sz w:val="18"/>
                <w:szCs w:val="18"/>
                <w:lang w:val="fr-FR"/>
              </w:rPr>
            </w:pPr>
            <w:r>
              <w:rPr>
                <w:rFonts w:ascii="Arial" w:hAnsi="Arial" w:hint="eastAsia"/>
                <w:kern w:val="0"/>
                <w:sz w:val="18"/>
                <w:szCs w:val="18"/>
                <w:lang w:val="fr-FR"/>
              </w:rPr>
              <w:t>用户帐户</w:t>
            </w:r>
          </w:p>
          <w:p w:rsidR="0014701C" w:rsidRDefault="0014701C" w:rsidP="0014701C">
            <w:pPr>
              <w:spacing w:line="240" w:lineRule="atLeast"/>
              <w:rPr>
                <w:rFonts w:ascii="Arial" w:hAnsi="Arial"/>
                <w:kern w:val="0"/>
                <w:sz w:val="18"/>
                <w:szCs w:val="18"/>
                <w:lang w:val="fr-FR"/>
              </w:rPr>
            </w:pPr>
            <w:r>
              <w:rPr>
                <w:rFonts w:ascii="Arial" w:hAnsi="Arial" w:hint="eastAsia"/>
                <w:kern w:val="0"/>
                <w:sz w:val="18"/>
                <w:szCs w:val="18"/>
                <w:lang w:val="fr-FR"/>
              </w:rPr>
              <w:t>正常时，返回登录帐号；</w:t>
            </w:r>
          </w:p>
          <w:p w:rsidR="0014701C" w:rsidRDefault="0014701C" w:rsidP="0014701C">
            <w:pPr>
              <w:spacing w:line="240" w:lineRule="atLeast"/>
              <w:rPr>
                <w:rFonts w:ascii="Arial" w:hAnsi="Arial"/>
                <w:kern w:val="0"/>
                <w:sz w:val="18"/>
                <w:szCs w:val="18"/>
                <w:lang w:val="fr-FR"/>
              </w:rPr>
            </w:pPr>
            <w:r>
              <w:rPr>
                <w:rFonts w:ascii="Arial" w:hAnsi="Arial" w:hint="eastAsia"/>
                <w:kern w:val="0"/>
                <w:sz w:val="18"/>
                <w:szCs w:val="18"/>
                <w:lang w:val="fr-FR"/>
              </w:rPr>
              <w:t>帐号变更时，返回变更后的帐号</w:t>
            </w:r>
          </w:p>
          <w:p w:rsidR="006801F0" w:rsidRPr="0014701C" w:rsidRDefault="0072033D" w:rsidP="0014701C">
            <w:pPr>
              <w:spacing w:line="240" w:lineRule="atLeast"/>
              <w:rPr>
                <w:rFonts w:ascii="Arial" w:hAnsi="Arial"/>
                <w:kern w:val="0"/>
                <w:sz w:val="18"/>
                <w:szCs w:val="18"/>
                <w:lang w:val="fr-FR"/>
              </w:rPr>
            </w:pPr>
            <w:r>
              <w:rPr>
                <w:rFonts w:ascii="Verdana" w:hAnsi="Verdana" w:hint="eastAsia"/>
              </w:rPr>
              <w:t>isGetAccount</w:t>
            </w:r>
            <w:r w:rsidR="006801F0">
              <w:rPr>
                <w:rFonts w:ascii="Verdana" w:hAnsi="Verdana" w:hint="eastAsia"/>
              </w:rPr>
              <w:t>＝</w:t>
            </w:r>
            <w:r w:rsidR="006801F0">
              <w:rPr>
                <w:rFonts w:ascii="Verdana" w:hAnsi="Verdana" w:hint="eastAsia"/>
              </w:rPr>
              <w:t>1</w:t>
            </w:r>
            <w:r w:rsidR="006801F0">
              <w:rPr>
                <w:rFonts w:ascii="Verdana" w:hAnsi="Verdana" w:hint="eastAsia"/>
              </w:rPr>
              <w:t>时才返回</w:t>
            </w:r>
          </w:p>
        </w:tc>
      </w:tr>
      <w:tr w:rsidR="006801F0" w:rsidRPr="003B7BB3" w:rsidTr="00B10B50">
        <w:trPr>
          <w:jc w:val="center"/>
        </w:trPr>
        <w:tc>
          <w:tcPr>
            <w:tcW w:w="1795" w:type="dxa"/>
          </w:tcPr>
          <w:p w:rsidR="006801F0" w:rsidRDefault="006801F0" w:rsidP="006801F0">
            <w:pPr>
              <w:pStyle w:val="TAL"/>
              <w:rPr>
                <w:lang w:val="fr-FR" w:eastAsia="zh-CN"/>
              </w:rPr>
            </w:pPr>
            <w:r>
              <w:rPr>
                <w:rFonts w:hint="eastAsia"/>
                <w:lang w:val="fr-FR" w:eastAsia="zh-CN"/>
              </w:rPr>
              <w:t>acctChangedFlag</w:t>
            </w:r>
          </w:p>
        </w:tc>
        <w:tc>
          <w:tcPr>
            <w:tcW w:w="709" w:type="dxa"/>
          </w:tcPr>
          <w:p w:rsidR="006801F0" w:rsidRDefault="006801F0" w:rsidP="007564DC">
            <w:pPr>
              <w:pStyle w:val="TAL"/>
              <w:rPr>
                <w:lang w:val="fr-FR" w:eastAsia="zh-CN"/>
              </w:rPr>
            </w:pPr>
            <w:r>
              <w:rPr>
                <w:rFonts w:hint="eastAsia"/>
                <w:lang w:val="fr-FR" w:eastAsia="zh-CN"/>
              </w:rPr>
              <w:t>O</w:t>
            </w:r>
          </w:p>
        </w:tc>
        <w:tc>
          <w:tcPr>
            <w:tcW w:w="851" w:type="dxa"/>
          </w:tcPr>
          <w:p w:rsidR="006801F0" w:rsidRPr="00C8364D" w:rsidRDefault="005200E4" w:rsidP="007564DC">
            <w:pPr>
              <w:pStyle w:val="TAL"/>
              <w:rPr>
                <w:lang w:val="fr-FR" w:eastAsia="zh-CN"/>
              </w:rPr>
            </w:pPr>
            <w:r>
              <w:rPr>
                <w:lang w:val="fr-FR" w:eastAsia="zh-CN"/>
              </w:rPr>
              <w:t>Int</w:t>
            </w:r>
          </w:p>
        </w:tc>
        <w:tc>
          <w:tcPr>
            <w:tcW w:w="708" w:type="dxa"/>
          </w:tcPr>
          <w:p w:rsidR="006801F0" w:rsidRDefault="006801F0" w:rsidP="007564DC">
            <w:pPr>
              <w:pStyle w:val="TAL"/>
              <w:rPr>
                <w:lang w:val="fr-FR"/>
              </w:rPr>
            </w:pPr>
          </w:p>
        </w:tc>
        <w:tc>
          <w:tcPr>
            <w:tcW w:w="4737" w:type="dxa"/>
          </w:tcPr>
          <w:p w:rsidR="006801F0" w:rsidRDefault="006801F0" w:rsidP="0014701C">
            <w:pPr>
              <w:spacing w:line="240" w:lineRule="atLeast"/>
              <w:rPr>
                <w:rFonts w:ascii="Arial" w:hAnsi="Arial"/>
                <w:kern w:val="0"/>
                <w:sz w:val="18"/>
                <w:szCs w:val="18"/>
                <w:lang w:val="fr-FR"/>
              </w:rPr>
            </w:pPr>
            <w:r>
              <w:rPr>
                <w:rFonts w:ascii="Arial" w:hAnsi="Arial" w:hint="eastAsia"/>
                <w:kern w:val="0"/>
                <w:sz w:val="18"/>
                <w:szCs w:val="18"/>
                <w:lang w:val="fr-FR"/>
              </w:rPr>
              <w:t>帐号变更标志</w:t>
            </w:r>
          </w:p>
          <w:p w:rsidR="006801F0" w:rsidRDefault="006801F0" w:rsidP="0014701C">
            <w:pPr>
              <w:spacing w:line="240" w:lineRule="atLeast"/>
              <w:rPr>
                <w:rFonts w:ascii="Arial" w:hAnsi="Arial"/>
                <w:kern w:val="0"/>
                <w:sz w:val="18"/>
                <w:szCs w:val="18"/>
                <w:lang w:val="fr-FR"/>
              </w:rPr>
            </w:pPr>
            <w:r>
              <w:rPr>
                <w:rFonts w:ascii="Arial" w:hAnsi="Arial" w:hint="eastAsia"/>
                <w:kern w:val="0"/>
                <w:sz w:val="18"/>
                <w:szCs w:val="18"/>
                <w:lang w:val="fr-FR"/>
              </w:rPr>
              <w:t xml:space="preserve">0 </w:t>
            </w:r>
            <w:r>
              <w:rPr>
                <w:rFonts w:ascii="Arial" w:hAnsi="Arial" w:hint="eastAsia"/>
                <w:kern w:val="0"/>
                <w:sz w:val="18"/>
                <w:szCs w:val="18"/>
                <w:lang w:val="fr-FR"/>
              </w:rPr>
              <w:t>否</w:t>
            </w:r>
            <w:r>
              <w:rPr>
                <w:rFonts w:ascii="Arial" w:hAnsi="Arial" w:hint="eastAsia"/>
                <w:kern w:val="0"/>
                <w:sz w:val="18"/>
                <w:szCs w:val="18"/>
                <w:lang w:val="fr-FR"/>
              </w:rPr>
              <w:t xml:space="preserve"> </w:t>
            </w:r>
            <w:r w:rsidR="0072033D">
              <w:rPr>
                <w:rFonts w:ascii="Arial" w:hAnsi="Arial" w:hint="eastAsia"/>
                <w:kern w:val="0"/>
                <w:sz w:val="18"/>
                <w:szCs w:val="18"/>
                <w:lang w:val="fr-FR"/>
              </w:rPr>
              <w:t>（缺省值，兼容老客户端；</w:t>
            </w:r>
            <w:r w:rsidR="0072033D">
              <w:rPr>
                <w:rFonts w:ascii="Verdana" w:hAnsi="Verdana" w:hint="eastAsia"/>
              </w:rPr>
              <w:t>如果</w:t>
            </w:r>
            <w:r w:rsidR="0072033D">
              <w:rPr>
                <w:rFonts w:ascii="Verdana" w:hAnsi="Verdana" w:hint="eastAsia"/>
              </w:rPr>
              <w:t>ST</w:t>
            </w:r>
            <w:r w:rsidR="0072033D">
              <w:rPr>
                <w:rFonts w:ascii="Verdana" w:hAnsi="Verdana" w:hint="eastAsia"/>
              </w:rPr>
              <w:t>对应登录帐号发生变更</w:t>
            </w:r>
            <w:r w:rsidR="0072033D" w:rsidRPr="006801F0">
              <w:rPr>
                <w:rFonts w:ascii="Verdana" w:hAnsi="Verdana" w:hint="eastAsia"/>
                <w:lang w:val="fr-FR"/>
              </w:rPr>
              <w:t>，</w:t>
            </w:r>
            <w:r w:rsidR="0072033D">
              <w:rPr>
                <w:rFonts w:ascii="Verdana" w:hAnsi="Verdana" w:hint="eastAsia"/>
              </w:rPr>
              <w:t>则按异常流程认证失败）</w:t>
            </w:r>
            <w:r>
              <w:rPr>
                <w:rFonts w:ascii="Arial" w:hAnsi="Arial" w:hint="eastAsia"/>
                <w:kern w:val="0"/>
                <w:sz w:val="18"/>
                <w:szCs w:val="18"/>
                <w:lang w:val="fr-FR"/>
              </w:rPr>
              <w:t xml:space="preserve">  </w:t>
            </w:r>
          </w:p>
          <w:p w:rsidR="006801F0" w:rsidRDefault="006801F0" w:rsidP="0072033D">
            <w:pPr>
              <w:spacing w:line="240" w:lineRule="atLeast"/>
              <w:rPr>
                <w:rFonts w:ascii="Arial" w:hAnsi="Arial"/>
                <w:kern w:val="0"/>
                <w:sz w:val="18"/>
                <w:szCs w:val="18"/>
                <w:lang w:val="fr-FR"/>
              </w:rPr>
            </w:pPr>
            <w:r>
              <w:rPr>
                <w:rFonts w:ascii="Arial" w:hAnsi="Arial" w:hint="eastAsia"/>
                <w:kern w:val="0"/>
                <w:sz w:val="18"/>
                <w:szCs w:val="18"/>
                <w:lang w:val="fr-FR"/>
              </w:rPr>
              <w:t>1</w:t>
            </w:r>
            <w:r>
              <w:rPr>
                <w:rFonts w:ascii="Arial" w:hAnsi="Arial" w:hint="eastAsia"/>
                <w:kern w:val="0"/>
                <w:sz w:val="18"/>
                <w:szCs w:val="18"/>
                <w:lang w:val="fr-FR"/>
              </w:rPr>
              <w:t>发生变更（</w:t>
            </w:r>
            <w:r w:rsidR="0072033D">
              <w:rPr>
                <w:rFonts w:ascii="Verdana" w:hAnsi="Verdana" w:hint="eastAsia"/>
              </w:rPr>
              <w:t>如果</w:t>
            </w:r>
            <w:r w:rsidR="0072033D">
              <w:rPr>
                <w:rFonts w:ascii="Verdana" w:hAnsi="Verdana" w:hint="eastAsia"/>
              </w:rPr>
              <w:t>ST</w:t>
            </w:r>
            <w:r w:rsidR="0072033D">
              <w:rPr>
                <w:rFonts w:ascii="Verdana" w:hAnsi="Verdana" w:hint="eastAsia"/>
              </w:rPr>
              <w:t>对应的登录帐号发生变更，按正常流程</w:t>
            </w:r>
            <w:r>
              <w:rPr>
                <w:rFonts w:ascii="Verdana" w:hAnsi="Verdana" w:hint="eastAsia"/>
              </w:rPr>
              <w:t>返回</w:t>
            </w:r>
            <w:r w:rsidRPr="006801F0">
              <w:rPr>
                <w:rFonts w:ascii="Verdana" w:hAnsi="Verdana" w:hint="eastAsia"/>
                <w:lang w:val="fr-FR"/>
              </w:rPr>
              <w:t>；</w:t>
            </w:r>
            <w:r w:rsidR="0072033D">
              <w:rPr>
                <w:rFonts w:ascii="Arial" w:hAnsi="Arial" w:hint="eastAsia"/>
                <w:kern w:val="0"/>
                <w:sz w:val="18"/>
                <w:szCs w:val="18"/>
                <w:lang w:val="fr-FR"/>
              </w:rPr>
              <w:t>此时认证失败，</w:t>
            </w:r>
            <w:r w:rsidR="0072033D">
              <w:rPr>
                <w:rFonts w:ascii="Arial" w:hAnsi="Arial" w:hint="eastAsia"/>
                <w:kern w:val="0"/>
                <w:sz w:val="18"/>
                <w:szCs w:val="18"/>
                <w:lang w:val="fr-FR"/>
              </w:rPr>
              <w:t>upToken</w:t>
            </w:r>
            <w:r w:rsidR="0072033D">
              <w:rPr>
                <w:rFonts w:ascii="Arial" w:hAnsi="Arial" w:hint="eastAsia"/>
                <w:kern w:val="0"/>
                <w:sz w:val="18"/>
                <w:szCs w:val="18"/>
                <w:lang w:val="fr-FR"/>
              </w:rPr>
              <w:t>为空值）</w:t>
            </w:r>
          </w:p>
        </w:tc>
      </w:tr>
      <w:tr w:rsidR="00B10B50" w:rsidRPr="003B7BB3" w:rsidTr="00B10B50">
        <w:trPr>
          <w:jc w:val="center"/>
        </w:trPr>
        <w:tc>
          <w:tcPr>
            <w:tcW w:w="1795" w:type="dxa"/>
          </w:tcPr>
          <w:p w:rsidR="00B10B50" w:rsidRDefault="00B10B50" w:rsidP="00B10B50">
            <w:pPr>
              <w:rPr>
                <w:lang w:val="fr-FR"/>
              </w:rPr>
            </w:pPr>
            <w:r>
              <w:rPr>
                <w:rFonts w:hint="eastAsia"/>
                <w:lang w:val="fr-FR"/>
              </w:rPr>
              <w:t>newP</w:t>
            </w:r>
            <w:r w:rsidRPr="00AA284B">
              <w:rPr>
                <w:lang w:val="fr-FR"/>
              </w:rPr>
              <w:t>rivacy</w:t>
            </w:r>
          </w:p>
        </w:tc>
        <w:tc>
          <w:tcPr>
            <w:tcW w:w="709" w:type="dxa"/>
          </w:tcPr>
          <w:p w:rsidR="00B10B50" w:rsidRDefault="00B10B50" w:rsidP="007564DC">
            <w:pPr>
              <w:pStyle w:val="TAL"/>
              <w:rPr>
                <w:lang w:val="fr-FR" w:eastAsia="zh-CN"/>
              </w:rPr>
            </w:pPr>
            <w:r>
              <w:rPr>
                <w:rFonts w:hint="eastAsia"/>
                <w:lang w:val="fr-FR" w:eastAsia="zh-CN"/>
              </w:rPr>
              <w:t>O</w:t>
            </w:r>
          </w:p>
        </w:tc>
        <w:tc>
          <w:tcPr>
            <w:tcW w:w="851" w:type="dxa"/>
          </w:tcPr>
          <w:p w:rsidR="00B10B50" w:rsidRDefault="00B10B50" w:rsidP="007564DC">
            <w:pPr>
              <w:pStyle w:val="TAL"/>
              <w:rPr>
                <w:lang w:val="fr-FR" w:eastAsia="zh-CN"/>
              </w:rPr>
            </w:pPr>
            <w:r>
              <w:rPr>
                <w:lang w:val="fr-FR" w:eastAsia="zh-CN"/>
              </w:rPr>
              <w:t>I</w:t>
            </w:r>
            <w:r>
              <w:rPr>
                <w:rFonts w:hint="eastAsia"/>
                <w:lang w:val="fr-FR" w:eastAsia="zh-CN"/>
              </w:rPr>
              <w:t>nt</w:t>
            </w:r>
          </w:p>
        </w:tc>
        <w:tc>
          <w:tcPr>
            <w:tcW w:w="708" w:type="dxa"/>
          </w:tcPr>
          <w:p w:rsidR="00B10B50" w:rsidRDefault="00B10B50" w:rsidP="007564DC">
            <w:pPr>
              <w:pStyle w:val="TAL"/>
              <w:rPr>
                <w:lang w:val="fr-FR"/>
              </w:rPr>
            </w:pPr>
          </w:p>
        </w:tc>
        <w:tc>
          <w:tcPr>
            <w:tcW w:w="4737" w:type="dxa"/>
          </w:tcPr>
          <w:p w:rsidR="00B10B50" w:rsidRDefault="00B10B50" w:rsidP="0014701C">
            <w:pPr>
              <w:spacing w:line="240" w:lineRule="atLeast"/>
              <w:rPr>
                <w:rFonts w:ascii="Arial" w:hAnsi="Arial"/>
                <w:kern w:val="0"/>
                <w:sz w:val="18"/>
                <w:szCs w:val="18"/>
                <w:lang w:val="fr-FR"/>
              </w:rPr>
            </w:pPr>
            <w:r>
              <w:rPr>
                <w:rFonts w:ascii="Arial" w:hAnsi="Arial" w:hint="eastAsia"/>
                <w:kern w:val="0"/>
                <w:sz w:val="18"/>
                <w:szCs w:val="18"/>
                <w:lang w:val="fr-FR"/>
              </w:rPr>
              <w:t>隐私协议和服务条款更新标志</w:t>
            </w:r>
            <w:r>
              <w:rPr>
                <w:rFonts w:ascii="Arial" w:hAnsi="Arial" w:hint="eastAsia"/>
                <w:kern w:val="0"/>
                <w:sz w:val="18"/>
                <w:szCs w:val="18"/>
                <w:lang w:val="fr-FR"/>
              </w:rPr>
              <w:t xml:space="preserve"> 0</w:t>
            </w:r>
            <w:r>
              <w:rPr>
                <w:rFonts w:ascii="Arial" w:hAnsi="Arial" w:hint="eastAsia"/>
                <w:kern w:val="0"/>
                <w:sz w:val="18"/>
                <w:szCs w:val="18"/>
                <w:lang w:val="fr-FR"/>
              </w:rPr>
              <w:t>未更新</w:t>
            </w:r>
            <w:r>
              <w:rPr>
                <w:rFonts w:ascii="Arial" w:hAnsi="Arial" w:hint="eastAsia"/>
                <w:kern w:val="0"/>
                <w:sz w:val="18"/>
                <w:szCs w:val="18"/>
                <w:lang w:val="fr-FR"/>
              </w:rPr>
              <w:t>(</w:t>
            </w:r>
            <w:r>
              <w:rPr>
                <w:rFonts w:ascii="Arial" w:hAnsi="Arial" w:hint="eastAsia"/>
                <w:kern w:val="0"/>
                <w:sz w:val="18"/>
                <w:szCs w:val="18"/>
                <w:lang w:val="fr-FR"/>
              </w:rPr>
              <w:t>缺省）</w:t>
            </w:r>
            <w:r>
              <w:rPr>
                <w:rFonts w:ascii="Arial" w:hAnsi="Arial" w:hint="eastAsia"/>
                <w:kern w:val="0"/>
                <w:sz w:val="18"/>
                <w:szCs w:val="18"/>
                <w:lang w:val="fr-FR"/>
              </w:rPr>
              <w:t xml:space="preserve"> 1</w:t>
            </w:r>
            <w:r>
              <w:rPr>
                <w:rFonts w:ascii="Arial" w:hAnsi="Arial" w:hint="eastAsia"/>
                <w:kern w:val="0"/>
                <w:sz w:val="18"/>
                <w:szCs w:val="18"/>
                <w:lang w:val="fr-FR"/>
              </w:rPr>
              <w:t>更新</w:t>
            </w:r>
          </w:p>
        </w:tc>
      </w:tr>
    </w:tbl>
    <w:p w:rsidR="007564DC" w:rsidRDefault="007564DC" w:rsidP="00407B6C">
      <w:pPr>
        <w:pStyle w:val="41"/>
      </w:pPr>
      <w:r>
        <w:rPr>
          <w:rFonts w:hint="eastAsia"/>
        </w:rPr>
        <w:t>异常信息</w:t>
      </w:r>
    </w:p>
    <w:p w:rsidR="007564DC" w:rsidRDefault="007564DC" w:rsidP="007564DC">
      <w:pPr>
        <w:pStyle w:val="a4"/>
        <w:ind w:firstLine="210"/>
      </w:pPr>
      <w:r>
        <w:rPr>
          <w:rFonts w:hint="eastAsia"/>
        </w:rPr>
        <w:t>失败则抛出异常</w:t>
      </w:r>
      <w:r>
        <w:rPr>
          <w:rFonts w:hint="eastAsia"/>
        </w:rPr>
        <w:t>CException</w:t>
      </w:r>
      <w:r>
        <w:rPr>
          <w:rFonts w:hint="eastAsia"/>
        </w:rPr>
        <w:t>，具体内容请参考异常码定义文档。</w:t>
      </w:r>
    </w:p>
    <w:p w:rsidR="007564DC" w:rsidRPr="00E81EFF" w:rsidRDefault="007564DC" w:rsidP="007564DC">
      <w:pPr>
        <w:pStyle w:val="a4"/>
        <w:ind w:firstLine="210"/>
        <w:rPr>
          <w:lang w:val="fr-FR"/>
        </w:rPr>
      </w:pPr>
    </w:p>
    <w:p w:rsidR="007564DC" w:rsidRDefault="007564DC" w:rsidP="00407B6C">
      <w:pPr>
        <w:pStyle w:val="41"/>
      </w:pPr>
      <w:r>
        <w:rPr>
          <w:rFonts w:hint="eastAsia"/>
        </w:rPr>
        <w:t>Json</w:t>
      </w:r>
      <w:r>
        <w:rPr>
          <w:rFonts w:hint="eastAsia"/>
        </w:rPr>
        <w:t>接口登录认证信息说明</w:t>
      </w:r>
    </w:p>
    <w:p w:rsidR="007564DC" w:rsidRPr="003A63A1" w:rsidRDefault="007564DC" w:rsidP="007564DC">
      <w:r>
        <w:rPr>
          <w:rFonts w:hint="eastAsia"/>
        </w:rPr>
        <w:t xml:space="preserve">   Authorization</w:t>
      </w:r>
      <w:r>
        <w:rPr>
          <w:rFonts w:hint="eastAsia"/>
        </w:rPr>
        <w:t>中无需登录认证信息。</w:t>
      </w:r>
    </w:p>
    <w:p w:rsidR="00396448" w:rsidRPr="003A7F02" w:rsidRDefault="00396448" w:rsidP="00396448">
      <w:pPr>
        <w:rPr>
          <w:lang w:val="fr-FR"/>
        </w:rPr>
      </w:pPr>
    </w:p>
    <w:p w:rsidR="00396448" w:rsidRDefault="00396448" w:rsidP="00407B6C">
      <w:pPr>
        <w:pStyle w:val="31"/>
        <w:rPr>
          <w:rStyle w:val="210"/>
        </w:rPr>
      </w:pPr>
      <w:r>
        <w:rPr>
          <w:rStyle w:val="210"/>
          <w:rFonts w:hint="eastAsia"/>
        </w:rPr>
        <w:t>HTTP(s)</w:t>
      </w:r>
      <w:r>
        <w:rPr>
          <w:rStyle w:val="210"/>
          <w:rFonts w:hint="eastAsia"/>
        </w:rPr>
        <w:t>接口</w:t>
      </w:r>
    </w:p>
    <w:p w:rsidR="00396448" w:rsidRDefault="00396448" w:rsidP="00407B6C">
      <w:pPr>
        <w:pStyle w:val="41"/>
      </w:pPr>
      <w:r>
        <w:rPr>
          <w:rFonts w:hint="eastAsia"/>
        </w:rPr>
        <w:t>描述</w:t>
      </w:r>
    </w:p>
    <w:p w:rsidR="00396448" w:rsidRDefault="00396448" w:rsidP="00396448">
      <w:pPr>
        <w:ind w:firstLine="420"/>
      </w:pPr>
      <w:r>
        <w:rPr>
          <w:rFonts w:hint="eastAsia"/>
        </w:rPr>
        <w:t>AccountServer</w:t>
      </w:r>
      <w:r>
        <w:rPr>
          <w:rFonts w:hint="eastAsia"/>
        </w:rPr>
        <w:t>为业务提供</w:t>
      </w:r>
      <w:r>
        <w:rPr>
          <w:rFonts w:hint="eastAsia"/>
        </w:rPr>
        <w:t>serviceToken</w:t>
      </w:r>
      <w:r>
        <w:rPr>
          <w:rFonts w:hint="eastAsia"/>
        </w:rPr>
        <w:t>认证接口，以便业务客户端与</w:t>
      </w:r>
      <w:r>
        <w:rPr>
          <w:rFonts w:hint="eastAsia"/>
        </w:rPr>
        <w:t>AccountServer</w:t>
      </w:r>
      <w:r>
        <w:rPr>
          <w:rFonts w:hint="eastAsia"/>
        </w:rPr>
        <w:t>之间建立</w:t>
      </w:r>
      <w:r>
        <w:rPr>
          <w:rFonts w:hint="eastAsia"/>
        </w:rPr>
        <w:t>session</w:t>
      </w:r>
      <w:r>
        <w:rPr>
          <w:rFonts w:hint="eastAsia"/>
        </w:rPr>
        <w:t>。</w:t>
      </w:r>
    </w:p>
    <w:p w:rsidR="00396448" w:rsidRDefault="00396448" w:rsidP="00396448">
      <w:pPr>
        <w:rPr>
          <w:lang w:val="fr-FR"/>
        </w:rPr>
      </w:pPr>
      <w:r>
        <w:rPr>
          <w:rFonts w:hint="eastAsia"/>
          <w:lang w:val="fr-FR"/>
        </w:rPr>
        <w:tab/>
      </w:r>
      <w:r>
        <w:rPr>
          <w:rFonts w:hint="eastAsia"/>
          <w:lang w:val="fr-FR"/>
        </w:rPr>
        <w:t>该操作不需携带服务端已通过认证的</w:t>
      </w:r>
      <w:r>
        <w:rPr>
          <w:rFonts w:hint="eastAsia"/>
          <w:lang w:val="fr-FR"/>
        </w:rPr>
        <w:t>sessionID</w:t>
      </w:r>
      <w:r>
        <w:rPr>
          <w:rFonts w:hint="eastAsia"/>
          <w:lang w:val="fr-FR"/>
        </w:rPr>
        <w:t>。</w:t>
      </w:r>
    </w:p>
    <w:p w:rsidR="008D1010" w:rsidRPr="008D0606" w:rsidRDefault="00502B3B">
      <w:pPr>
        <w:ind w:firstLine="420"/>
        <w:rPr>
          <w:lang w:val="fr-FR"/>
        </w:rPr>
      </w:pPr>
      <w:r w:rsidRPr="00502B3B">
        <w:rPr>
          <w:lang w:val="fr-FR"/>
        </w:rPr>
        <w:t>serviceToken</w:t>
      </w:r>
      <w:r w:rsidR="00DB344A">
        <w:rPr>
          <w:rFonts w:hint="eastAsia"/>
        </w:rPr>
        <w:t>采用密码相同方式加密。</w:t>
      </w:r>
    </w:p>
    <w:p w:rsidR="00B21C5B" w:rsidRDefault="006801F0">
      <w:pPr>
        <w:ind w:firstLine="420"/>
        <w:rPr>
          <w:lang w:val="fr-FR"/>
        </w:rPr>
      </w:pPr>
      <w:r>
        <w:rPr>
          <w:rFonts w:hint="eastAsia"/>
        </w:rPr>
        <w:t>注</w:t>
      </w:r>
      <w:r w:rsidR="00502B3B" w:rsidRPr="00502B3B">
        <w:rPr>
          <w:rFonts w:hint="eastAsia"/>
          <w:lang w:val="fr-FR"/>
        </w:rPr>
        <w:t>：</w:t>
      </w:r>
      <w:r>
        <w:rPr>
          <w:rFonts w:hint="eastAsia"/>
        </w:rPr>
        <w:t>如果</w:t>
      </w:r>
      <w:r>
        <w:rPr>
          <w:rFonts w:hint="eastAsia"/>
          <w:lang w:val="fr-FR"/>
        </w:rPr>
        <w:t>acctChangedFlag</w:t>
      </w:r>
      <w:r>
        <w:rPr>
          <w:rFonts w:hint="eastAsia"/>
          <w:lang w:val="fr-FR"/>
        </w:rPr>
        <w:t>为</w:t>
      </w:r>
      <w:r>
        <w:rPr>
          <w:rFonts w:hint="eastAsia"/>
          <w:lang w:val="fr-FR"/>
        </w:rPr>
        <w:t>1</w:t>
      </w:r>
      <w:r>
        <w:rPr>
          <w:rFonts w:hint="eastAsia"/>
          <w:lang w:val="fr-FR"/>
        </w:rPr>
        <w:t>发生变更，则认证失败。</w:t>
      </w:r>
    </w:p>
    <w:p w:rsidR="00B21C5B" w:rsidRDefault="00B21C5B" w:rsidP="00B21C5B">
      <w:pPr>
        <w:ind w:firstLine="420"/>
        <w:rPr>
          <w:lang w:val="fr-FR"/>
        </w:rPr>
      </w:pPr>
      <w:r>
        <w:rPr>
          <w:rFonts w:hint="eastAsia"/>
        </w:rPr>
        <w:t>为避免用户手机</w:t>
      </w:r>
      <w:r w:rsidR="00502B3B" w:rsidRPr="00502B3B">
        <w:rPr>
          <w:lang w:val="fr-FR"/>
        </w:rPr>
        <w:t>/</w:t>
      </w:r>
      <w:r>
        <w:rPr>
          <w:rFonts w:hint="eastAsia"/>
        </w:rPr>
        <w:t>邮箱泄漏给第</w:t>
      </w:r>
      <w:r w:rsidR="00502B3B" w:rsidRPr="00502B3B">
        <w:rPr>
          <w:lang w:val="fr-FR"/>
        </w:rPr>
        <w:t>3</w:t>
      </w:r>
      <w:r>
        <w:rPr>
          <w:rFonts w:hint="eastAsia"/>
        </w:rPr>
        <w:t>方</w:t>
      </w:r>
      <w:r w:rsidR="00502B3B" w:rsidRPr="00502B3B">
        <w:rPr>
          <w:rFonts w:hint="eastAsia"/>
          <w:lang w:val="fr-FR"/>
        </w:rPr>
        <w:t>，</w:t>
      </w:r>
      <w:r>
        <w:rPr>
          <w:rFonts w:hint="eastAsia"/>
          <w:lang w:val="fr-FR"/>
        </w:rPr>
        <w:t>返回</w:t>
      </w:r>
      <w:r>
        <w:rPr>
          <w:rFonts w:hint="eastAsia"/>
          <w:lang w:val="fr-FR"/>
        </w:rPr>
        <w:t>userAccount</w:t>
      </w:r>
      <w:r>
        <w:rPr>
          <w:rFonts w:hint="eastAsia"/>
          <w:lang w:val="fr-FR"/>
        </w:rPr>
        <w:t>进行隐私控制</w:t>
      </w:r>
      <w:r w:rsidR="00502B3B" w:rsidRPr="00502B3B">
        <w:rPr>
          <w:rFonts w:hint="eastAsia"/>
          <w:lang w:val="fr-FR"/>
        </w:rPr>
        <w:t>，</w:t>
      </w:r>
      <w:r>
        <w:rPr>
          <w:rFonts w:hint="eastAsia"/>
        </w:rPr>
        <w:t>具体规则为</w:t>
      </w:r>
      <w:r w:rsidR="00502B3B" w:rsidRPr="00502B3B">
        <w:rPr>
          <w:rFonts w:hint="eastAsia"/>
          <w:lang w:val="fr-FR"/>
        </w:rPr>
        <w:t>：</w:t>
      </w:r>
    </w:p>
    <w:p w:rsidR="000122DF" w:rsidRDefault="000122DF" w:rsidP="000122DF">
      <w:pPr>
        <w:ind w:left="420" w:firstLine="420"/>
        <w:rPr>
          <w:color w:val="1F497D"/>
        </w:rPr>
      </w:pPr>
      <w:r>
        <w:rPr>
          <w:rFonts w:ascii="宋体" w:hAnsi="宋体" w:hint="eastAsia"/>
          <w:color w:val="1F497D"/>
        </w:rPr>
        <w:t>无论手机号码是否带国家码，是否为国内手机号码，都从倒数第</w:t>
      </w:r>
      <w:r>
        <w:rPr>
          <w:color w:val="1F497D"/>
        </w:rPr>
        <w:t>5</w:t>
      </w:r>
      <w:r>
        <w:rPr>
          <w:rFonts w:ascii="宋体" w:hAnsi="宋体" w:hint="eastAsia"/>
          <w:color w:val="1F497D"/>
        </w:rPr>
        <w:t>位～倒数第</w:t>
      </w:r>
      <w:r>
        <w:rPr>
          <w:color w:val="1F497D"/>
        </w:rPr>
        <w:t>8</w:t>
      </w:r>
      <w:r>
        <w:rPr>
          <w:rFonts w:ascii="宋体" w:hAnsi="宋体" w:hint="eastAsia"/>
          <w:color w:val="1F497D"/>
        </w:rPr>
        <w:t>位共</w:t>
      </w:r>
      <w:r>
        <w:rPr>
          <w:color w:val="1F497D"/>
        </w:rPr>
        <w:t>4</w:t>
      </w:r>
      <w:r>
        <w:rPr>
          <w:rFonts w:hint="eastAsia"/>
          <w:color w:val="1F497D"/>
        </w:rPr>
        <w:t>位</w:t>
      </w:r>
      <w:r>
        <w:rPr>
          <w:rFonts w:ascii="宋体" w:hAnsi="宋体" w:hint="eastAsia"/>
          <w:color w:val="1F497D"/>
        </w:rPr>
        <w:t>用</w:t>
      </w:r>
      <w:r>
        <w:rPr>
          <w:color w:val="1F497D"/>
        </w:rPr>
        <w:t>*</w:t>
      </w:r>
      <w:r>
        <w:rPr>
          <w:rFonts w:ascii="宋体" w:hAnsi="宋体" w:hint="eastAsia"/>
          <w:color w:val="1F497D"/>
        </w:rPr>
        <w:t>号替换。（用户名帐号也按此规则执行）</w:t>
      </w:r>
    </w:p>
    <w:p w:rsidR="000122DF" w:rsidRDefault="000122DF" w:rsidP="000122DF">
      <w:pPr>
        <w:ind w:left="420" w:firstLine="420"/>
        <w:rPr>
          <w:rFonts w:ascii="宋体" w:hAnsi="宋体"/>
          <w:color w:val="1F497D"/>
        </w:rPr>
      </w:pPr>
      <w:r>
        <w:rPr>
          <w:rFonts w:hint="eastAsia"/>
          <w:color w:val="1F497D"/>
        </w:rPr>
        <w:lastRenderedPageBreak/>
        <w:t>邮箱，且</w:t>
      </w:r>
      <w:r>
        <w:rPr>
          <w:rFonts w:hint="eastAsia"/>
          <w:color w:val="1F497D"/>
        </w:rPr>
        <w:t>@</w:t>
      </w:r>
      <w:r>
        <w:rPr>
          <w:rFonts w:ascii="宋体" w:hAnsi="宋体" w:hint="eastAsia"/>
          <w:color w:val="1F497D"/>
        </w:rPr>
        <w:t>前都为数字，且大于</w:t>
      </w:r>
      <w:r>
        <w:rPr>
          <w:color w:val="1F497D"/>
        </w:rPr>
        <w:t>6</w:t>
      </w:r>
      <w:r>
        <w:rPr>
          <w:rFonts w:ascii="宋体" w:hAnsi="宋体" w:hint="eastAsia"/>
          <w:color w:val="1F497D"/>
        </w:rPr>
        <w:t>位时，也从</w:t>
      </w:r>
      <w:r>
        <w:rPr>
          <w:color w:val="1F497D"/>
        </w:rPr>
        <w:t>@</w:t>
      </w:r>
      <w:r>
        <w:rPr>
          <w:rFonts w:ascii="宋体" w:hAnsi="宋体" w:hint="eastAsia"/>
          <w:color w:val="1F497D"/>
        </w:rPr>
        <w:t>前倒数第</w:t>
      </w:r>
      <w:r>
        <w:rPr>
          <w:color w:val="1F497D"/>
        </w:rPr>
        <w:t>5</w:t>
      </w:r>
      <w:r>
        <w:rPr>
          <w:rFonts w:ascii="宋体" w:hAnsi="宋体" w:hint="eastAsia"/>
          <w:color w:val="1F497D"/>
        </w:rPr>
        <w:t>位～倒数第</w:t>
      </w:r>
      <w:r>
        <w:rPr>
          <w:color w:val="1F497D"/>
        </w:rPr>
        <w:t>8</w:t>
      </w:r>
      <w:r>
        <w:rPr>
          <w:rFonts w:ascii="宋体" w:hAnsi="宋体" w:hint="eastAsia"/>
          <w:color w:val="1F497D"/>
        </w:rPr>
        <w:t>位共</w:t>
      </w:r>
      <w:r>
        <w:rPr>
          <w:color w:val="1F497D"/>
        </w:rPr>
        <w:t>4</w:t>
      </w:r>
      <w:r>
        <w:rPr>
          <w:rFonts w:ascii="宋体" w:hAnsi="宋体" w:hint="eastAsia"/>
          <w:color w:val="1F497D"/>
        </w:rPr>
        <w:t>个数字用</w:t>
      </w:r>
      <w:r>
        <w:rPr>
          <w:color w:val="1F497D"/>
        </w:rPr>
        <w:t>*</w:t>
      </w:r>
      <w:r>
        <w:rPr>
          <w:rFonts w:ascii="宋体" w:hAnsi="宋体" w:hint="eastAsia"/>
          <w:color w:val="1F497D"/>
        </w:rPr>
        <w:t>号替换。</w:t>
      </w:r>
    </w:p>
    <w:p w:rsidR="000122DF" w:rsidRDefault="000122DF" w:rsidP="000122DF">
      <w:pPr>
        <w:ind w:left="420" w:firstLine="420"/>
        <w:rPr>
          <w:color w:val="1F497D"/>
        </w:rPr>
      </w:pPr>
      <w:r>
        <w:rPr>
          <w:rFonts w:hint="eastAsia"/>
          <w:color w:val="1F497D"/>
        </w:rPr>
        <w:t>邮箱</w:t>
      </w:r>
      <w:r>
        <w:rPr>
          <w:rFonts w:ascii="宋体" w:hAnsi="宋体" w:hint="eastAsia"/>
          <w:color w:val="1F497D"/>
        </w:rPr>
        <w:t>其它特征的，</w:t>
      </w:r>
      <w:r w:rsidR="00FE4EE8">
        <w:rPr>
          <w:rFonts w:ascii="宋体" w:hAnsi="宋体" w:hint="eastAsia"/>
          <w:color w:val="1F497D"/>
        </w:rPr>
        <w:t>@前字符数量大于8位，隐藏</w:t>
      </w:r>
      <w:r w:rsidR="00FE4EE8">
        <w:rPr>
          <w:color w:val="1F497D"/>
        </w:rPr>
        <w:t>@</w:t>
      </w:r>
      <w:r w:rsidR="00FE4EE8">
        <w:rPr>
          <w:rFonts w:ascii="宋体" w:hAnsi="宋体" w:hint="eastAsia"/>
          <w:color w:val="1F497D"/>
        </w:rPr>
        <w:t>前</w:t>
      </w:r>
      <w:r w:rsidR="00FE4EE8">
        <w:rPr>
          <w:color w:val="1F497D"/>
        </w:rPr>
        <w:t>4</w:t>
      </w:r>
      <w:r w:rsidR="00FE4EE8">
        <w:rPr>
          <w:rFonts w:ascii="宋体" w:hAnsi="宋体" w:hint="eastAsia"/>
          <w:color w:val="1F497D"/>
        </w:rPr>
        <w:t>位，否则只隐藏</w:t>
      </w:r>
      <w:r w:rsidR="00FE4EE8">
        <w:rPr>
          <w:rFonts w:ascii="宋体" w:hAnsi="宋体"/>
          <w:color w:val="1F497D"/>
        </w:rPr>
        <w:t>@</w:t>
      </w:r>
      <w:r w:rsidR="00FE4EE8">
        <w:rPr>
          <w:rFonts w:ascii="宋体" w:hAnsi="宋体" w:hint="eastAsia"/>
          <w:color w:val="1F497D"/>
        </w:rPr>
        <w:t>前2位</w:t>
      </w:r>
      <w:r>
        <w:rPr>
          <w:rFonts w:ascii="宋体" w:hAnsi="宋体" w:hint="eastAsia"/>
          <w:color w:val="1F497D"/>
        </w:rPr>
        <w:t>。</w:t>
      </w:r>
    </w:p>
    <w:p w:rsidR="000122DF" w:rsidRPr="000122DF" w:rsidRDefault="000122DF" w:rsidP="00B21C5B">
      <w:pPr>
        <w:ind w:firstLine="420"/>
      </w:pPr>
    </w:p>
    <w:p w:rsidR="00B21C5B" w:rsidRDefault="00B21C5B" w:rsidP="00B21C5B">
      <w:r>
        <w:rPr>
          <w:rFonts w:hint="eastAsia"/>
        </w:rPr>
        <w:tab/>
        <w:t>AccountServer</w:t>
      </w:r>
      <w:r>
        <w:rPr>
          <w:rFonts w:hint="eastAsia"/>
        </w:rPr>
        <w:t>根据</w:t>
      </w:r>
      <w:r>
        <w:rPr>
          <w:rFonts w:hint="eastAsia"/>
        </w:rPr>
        <w:t>appID</w:t>
      </w:r>
      <w:r>
        <w:rPr>
          <w:rFonts w:hint="eastAsia"/>
        </w:rPr>
        <w:t>配置，确定是否执行以上隐私控制规则？（对内部</w:t>
      </w:r>
      <w:r>
        <w:rPr>
          <w:rFonts w:hint="eastAsia"/>
        </w:rPr>
        <w:t>app</w:t>
      </w:r>
      <w:r>
        <w:rPr>
          <w:rFonts w:hint="eastAsia"/>
        </w:rPr>
        <w:t>缺省不执行隐私控制规则；对第</w:t>
      </w:r>
      <w:r>
        <w:rPr>
          <w:rFonts w:hint="eastAsia"/>
        </w:rPr>
        <w:t>3</w:t>
      </w:r>
      <w:r>
        <w:rPr>
          <w:rFonts w:hint="eastAsia"/>
        </w:rPr>
        <w:t>方需执行隐私控制规则）</w:t>
      </w:r>
    </w:p>
    <w:p w:rsidR="00B21C5B" w:rsidRPr="00B21C5B" w:rsidRDefault="00B21C5B" w:rsidP="00B21C5B">
      <w:r>
        <w:rPr>
          <w:rFonts w:hint="eastAsia"/>
        </w:rPr>
        <w:tab/>
      </w:r>
      <w:r>
        <w:rPr>
          <w:rFonts w:hint="eastAsia"/>
        </w:rPr>
        <w:t>华为帐号客户端</w:t>
      </w:r>
      <w:r>
        <w:rPr>
          <w:rFonts w:hint="eastAsia"/>
        </w:rPr>
        <w:t>apk</w:t>
      </w:r>
      <w:r>
        <w:rPr>
          <w:rFonts w:hint="eastAsia"/>
        </w:rPr>
        <w:t>为应用分配</w:t>
      </w:r>
      <w:r>
        <w:rPr>
          <w:rFonts w:hint="eastAsia"/>
        </w:rPr>
        <w:t>ST</w:t>
      </w:r>
      <w:r>
        <w:rPr>
          <w:rFonts w:hint="eastAsia"/>
        </w:rPr>
        <w:t>时，先到服务器执行</w:t>
      </w:r>
      <w:r>
        <w:rPr>
          <w:rFonts w:hint="eastAsia"/>
        </w:rPr>
        <w:t>ST</w:t>
      </w:r>
      <w:r>
        <w:rPr>
          <w:rFonts w:hint="eastAsia"/>
        </w:rPr>
        <w:t>认证，认证通过才给应用返回</w:t>
      </w:r>
      <w:r>
        <w:rPr>
          <w:rFonts w:hint="eastAsia"/>
        </w:rPr>
        <w:t>ST</w:t>
      </w:r>
      <w:r>
        <w:rPr>
          <w:rFonts w:hint="eastAsia"/>
        </w:rPr>
        <w:t>和服务端返回的</w:t>
      </w:r>
      <w:r>
        <w:rPr>
          <w:rFonts w:hint="eastAsia"/>
        </w:rPr>
        <w:t>userAccount</w:t>
      </w:r>
      <w:r>
        <w:rPr>
          <w:rFonts w:hint="eastAsia"/>
        </w:rPr>
        <w:t>（而不是</w:t>
      </w:r>
      <w:r>
        <w:rPr>
          <w:rFonts w:hint="eastAsia"/>
        </w:rPr>
        <w:t>apk</w:t>
      </w:r>
      <w:r>
        <w:rPr>
          <w:rFonts w:hint="eastAsia"/>
        </w:rPr>
        <w:t>中缓存的登录帐号）。</w:t>
      </w:r>
    </w:p>
    <w:p w:rsidR="00396448" w:rsidRPr="00A6475E" w:rsidRDefault="00396448" w:rsidP="00407B6C">
      <w:pPr>
        <w:pStyle w:val="41"/>
      </w:pPr>
      <w:r w:rsidRPr="00A6475E">
        <w:rPr>
          <w:rFonts w:hint="eastAsia"/>
        </w:rPr>
        <w:t>协议映射</w:t>
      </w:r>
    </w:p>
    <w:p w:rsidR="00396448" w:rsidRPr="00A6475E" w:rsidRDefault="00396448" w:rsidP="00396448">
      <w:pPr>
        <w:numPr>
          <w:ilvl w:val="0"/>
          <w:numId w:val="22"/>
        </w:numPr>
        <w:tabs>
          <w:tab w:val="num" w:pos="0"/>
        </w:tabs>
        <w:rPr>
          <w:b/>
        </w:rPr>
      </w:pPr>
      <w:r>
        <w:rPr>
          <w:rFonts w:hint="eastAsia"/>
          <w:b/>
        </w:rPr>
        <w:t>1)</w:t>
      </w:r>
      <w:r w:rsidRPr="00A6475E">
        <w:rPr>
          <w:rFonts w:hint="eastAsia"/>
          <w:b/>
        </w:rPr>
        <w:t>请求消息</w:t>
      </w:r>
    </w:p>
    <w:p w:rsidR="00396448" w:rsidRPr="00A6475E" w:rsidRDefault="00396448" w:rsidP="00396448">
      <w:r w:rsidRPr="00A6475E">
        <w:t>POST</w:t>
      </w:r>
      <w:r w:rsidRPr="00A6475E">
        <w:rPr>
          <w:rFonts w:hint="eastAsia"/>
        </w:rPr>
        <w:t xml:space="preserve"> </w:t>
      </w:r>
      <w:r w:rsidRPr="00A6475E">
        <w:t>http</w:t>
      </w:r>
      <w:r w:rsidR="00114DB8">
        <w:rPr>
          <w:rFonts w:hint="eastAsia"/>
        </w:rPr>
        <w:t>s</w:t>
      </w:r>
      <w:r w:rsidRPr="00A6475E">
        <w:t>://host:port/</w:t>
      </w:r>
      <w:r>
        <w:rPr>
          <w:rFonts w:hint="eastAsia"/>
        </w:rPr>
        <w:t>AccountServer</w:t>
      </w:r>
      <w:r w:rsidRPr="00A6475E">
        <w:t>/I</w:t>
      </w:r>
      <w:r w:rsidRPr="00A6475E">
        <w:rPr>
          <w:rFonts w:hint="eastAsia"/>
        </w:rPr>
        <w:t>User</w:t>
      </w:r>
      <w:r>
        <w:rPr>
          <w:rFonts w:hint="eastAsia"/>
        </w:rPr>
        <w:t>Info</w:t>
      </w:r>
      <w:r w:rsidRPr="00A6475E">
        <w:rPr>
          <w:rFonts w:hint="eastAsia"/>
        </w:rPr>
        <w:t>Mng</w:t>
      </w:r>
      <w:r>
        <w:rPr>
          <w:rFonts w:hint="eastAsia"/>
        </w:rPr>
        <w:t>/serviceTokenAuth</w:t>
      </w:r>
      <w:r w:rsidRPr="00A6475E">
        <w:t xml:space="preserve"> </w:t>
      </w:r>
      <w:r>
        <w:rPr>
          <w:rFonts w:hint="eastAsia"/>
        </w:rPr>
        <w:t xml:space="preserve"> </w:t>
      </w:r>
      <w:r w:rsidRPr="00A6475E">
        <w:t>HTTP</w:t>
      </w:r>
      <w:r>
        <w:rPr>
          <w:rFonts w:hint="eastAsia"/>
        </w:rPr>
        <w:t>S</w:t>
      </w:r>
      <w:r w:rsidRPr="00A6475E">
        <w:t>/1.1</w:t>
      </w:r>
    </w:p>
    <w:p w:rsidR="00396448" w:rsidRPr="00A6475E" w:rsidRDefault="00396448" w:rsidP="00396448">
      <w:r w:rsidRPr="00A6475E">
        <w:rPr>
          <w:i/>
        </w:rPr>
        <w:t>Authorization</w:t>
      </w:r>
      <w:r w:rsidRPr="00A6475E">
        <w:rPr>
          <w:rFonts w:hint="eastAsia"/>
          <w:i/>
        </w:rPr>
        <w:t>:</w:t>
      </w:r>
      <w:r w:rsidRPr="00A6475E">
        <w:rPr>
          <w:i/>
        </w:rPr>
        <w:t xml:space="preserve"> </w:t>
      </w:r>
      <w:r>
        <w:rPr>
          <w:rFonts w:hint="eastAsia"/>
          <w:i/>
        </w:rPr>
        <w:t>当前时间（单位</w:t>
      </w:r>
      <w:r>
        <w:rPr>
          <w:rFonts w:hint="eastAsia"/>
          <w:i/>
        </w:rPr>
        <w:t>:ms</w:t>
      </w:r>
      <w:r>
        <w:rPr>
          <w:rFonts w:hint="eastAsia"/>
          <w:i/>
        </w:rPr>
        <w:t>）</w:t>
      </w:r>
    </w:p>
    <w:p w:rsidR="00396448" w:rsidRDefault="00396448" w:rsidP="00396448">
      <w:pPr>
        <w:rPr>
          <w:lang w:val="de-DE"/>
        </w:rPr>
      </w:pPr>
    </w:p>
    <w:p w:rsidR="00396448" w:rsidRPr="00A6475E" w:rsidRDefault="00396448" w:rsidP="00396448">
      <w:pPr>
        <w:rPr>
          <w:lang w:val="de-DE"/>
        </w:rPr>
      </w:pPr>
      <w:r w:rsidRPr="00A6475E">
        <w:rPr>
          <w:lang w:val="de-DE"/>
        </w:rPr>
        <w:t>&lt;?xml version="1.0" encoding="UTF-8"?&gt;</w:t>
      </w:r>
    </w:p>
    <w:p w:rsidR="00396448" w:rsidRPr="00A6475E" w:rsidRDefault="00396448" w:rsidP="00396448">
      <w:pPr>
        <w:rPr>
          <w:lang w:val="de-DE"/>
        </w:rPr>
      </w:pPr>
      <w:r w:rsidRPr="00A6475E">
        <w:rPr>
          <w:lang w:val="de-DE"/>
        </w:rPr>
        <w:t>&lt;</w:t>
      </w:r>
      <w:r>
        <w:rPr>
          <w:rFonts w:hint="eastAsia"/>
          <w:lang w:val="de-DE"/>
        </w:rPr>
        <w:t>ServiceToken</w:t>
      </w:r>
      <w:r>
        <w:rPr>
          <w:rFonts w:hint="eastAsia"/>
        </w:rPr>
        <w:t>AuthReq</w:t>
      </w:r>
      <w:r w:rsidRPr="00A6475E">
        <w:rPr>
          <w:lang w:val="de-DE"/>
        </w:rPr>
        <w:t>&gt;</w:t>
      </w:r>
    </w:p>
    <w:p w:rsidR="00396448" w:rsidRPr="00A6475E" w:rsidRDefault="00396448" w:rsidP="00396448">
      <w:r w:rsidRPr="00A6475E">
        <w:rPr>
          <w:lang w:val="de-DE"/>
        </w:rPr>
        <w:t xml:space="preserve">  </w:t>
      </w:r>
      <w:r w:rsidRPr="00A6475E">
        <w:t>&lt;</w:t>
      </w:r>
      <w:r w:rsidRPr="00A6475E">
        <w:rPr>
          <w:rFonts w:hint="eastAsia"/>
          <w:lang w:val="fr-FR"/>
        </w:rPr>
        <w:t xml:space="preserve"> </w:t>
      </w:r>
      <w:r w:rsidRPr="00A6475E">
        <w:rPr>
          <w:rFonts w:hint="eastAsia"/>
        </w:rPr>
        <w:t>v</w:t>
      </w:r>
      <w:r w:rsidRPr="00A6475E">
        <w:t>ersion &gt;</w:t>
      </w:r>
      <w:r>
        <w:rPr>
          <w:rFonts w:hint="eastAsia"/>
        </w:rPr>
        <w:t>01.01</w:t>
      </w:r>
      <w:r w:rsidRPr="00A6475E">
        <w:t>&lt;/</w:t>
      </w:r>
      <w:r w:rsidRPr="00A6475E">
        <w:rPr>
          <w:rFonts w:hint="eastAsia"/>
        </w:rPr>
        <w:t xml:space="preserve"> v</w:t>
      </w:r>
      <w:r w:rsidRPr="00A6475E">
        <w:t>ersion &gt;</w:t>
      </w:r>
    </w:p>
    <w:p w:rsidR="00396448" w:rsidRDefault="00396448" w:rsidP="00396448">
      <w:r w:rsidRPr="00A6475E">
        <w:rPr>
          <w:lang w:val="de-DE"/>
        </w:rPr>
        <w:t xml:space="preserve">  </w:t>
      </w:r>
      <w:r w:rsidRPr="00A6475E">
        <w:t>&lt;</w:t>
      </w:r>
      <w:r w:rsidRPr="00396448">
        <w:rPr>
          <w:rFonts w:hint="eastAsia"/>
        </w:rPr>
        <w:t xml:space="preserve"> </w:t>
      </w:r>
      <w:r>
        <w:rPr>
          <w:rFonts w:hint="eastAsia"/>
        </w:rPr>
        <w:t>serviceToken</w:t>
      </w:r>
      <w:r w:rsidRPr="00A6475E">
        <w:t>&gt;</w:t>
      </w:r>
      <w:r>
        <w:t>0086</w:t>
      </w:r>
      <w:r>
        <w:rPr>
          <w:rFonts w:hint="eastAsia"/>
        </w:rPr>
        <w:t>1123445</w:t>
      </w:r>
      <w:r>
        <w:t>13677777777</w:t>
      </w:r>
      <w:r w:rsidRPr="00A6475E">
        <w:t>&lt;/</w:t>
      </w:r>
      <w:r>
        <w:rPr>
          <w:rFonts w:hint="eastAsia"/>
        </w:rPr>
        <w:t>serviceToken</w:t>
      </w:r>
      <w:r w:rsidRPr="00A6475E">
        <w:t xml:space="preserve"> &gt;</w:t>
      </w:r>
    </w:p>
    <w:p w:rsidR="00396448" w:rsidRDefault="00396448" w:rsidP="00396448">
      <w:pPr>
        <w:ind w:leftChars="100" w:left="210"/>
      </w:pPr>
      <w:r w:rsidRPr="00A6475E">
        <w:t>&lt;</w:t>
      </w:r>
      <w:r w:rsidRPr="00396448">
        <w:rPr>
          <w:rFonts w:hint="eastAsia"/>
          <w:color w:val="000000"/>
        </w:rPr>
        <w:t xml:space="preserve"> </w:t>
      </w:r>
      <w:r>
        <w:rPr>
          <w:rFonts w:hint="eastAsia"/>
          <w:color w:val="000000"/>
        </w:rPr>
        <w:t>appID</w:t>
      </w:r>
      <w:r w:rsidRPr="00A6475E">
        <w:t xml:space="preserve"> &gt;</w:t>
      </w:r>
      <w:r>
        <w:rPr>
          <w:rFonts w:hint="eastAsia"/>
        </w:rPr>
        <w:t>com.hotalk</w:t>
      </w:r>
      <w:r w:rsidRPr="00A6475E">
        <w:t>&lt;/</w:t>
      </w:r>
      <w:r>
        <w:rPr>
          <w:rFonts w:hint="eastAsia"/>
          <w:color w:val="000000"/>
        </w:rPr>
        <w:t>appID</w:t>
      </w:r>
      <w:r w:rsidRPr="00A6475E">
        <w:t xml:space="preserve"> &gt;</w:t>
      </w:r>
    </w:p>
    <w:p w:rsidR="00396448" w:rsidRDefault="00396448" w:rsidP="00396448">
      <w:pPr>
        <w:ind w:leftChars="100" w:left="210"/>
      </w:pPr>
      <w:r>
        <w:rPr>
          <w:rFonts w:hint="eastAsia"/>
        </w:rPr>
        <w:t>&lt;deviceInfo&gt;</w:t>
      </w:r>
    </w:p>
    <w:p w:rsidR="00396448" w:rsidRDefault="00396448" w:rsidP="00396448">
      <w:pPr>
        <w:ind w:leftChars="100" w:left="210"/>
      </w:pPr>
      <w:r>
        <w:rPr>
          <w:rFonts w:hint="eastAsia"/>
        </w:rPr>
        <w:tab/>
      </w:r>
      <w:r>
        <w:rPr>
          <w:rFonts w:hint="eastAsia"/>
        </w:rPr>
        <w:tab/>
        <w:t>&lt;deviceType&gt;0 &lt;/deviceType&gt;</w:t>
      </w:r>
    </w:p>
    <w:p w:rsidR="00396448" w:rsidRDefault="00396448" w:rsidP="00396448">
      <w:pPr>
        <w:ind w:leftChars="100" w:left="210"/>
      </w:pPr>
      <w:r>
        <w:rPr>
          <w:rFonts w:hint="eastAsia"/>
        </w:rPr>
        <w:tab/>
      </w:r>
      <w:r>
        <w:rPr>
          <w:rFonts w:hint="eastAsia"/>
        </w:rPr>
        <w:tab/>
        <w:t>&lt;deviceID&gt;789456464654&lt;/deviceID&gt;</w:t>
      </w:r>
    </w:p>
    <w:p w:rsidR="00396448" w:rsidRDefault="00396448" w:rsidP="00396448">
      <w:pPr>
        <w:ind w:leftChars="100" w:left="210"/>
      </w:pPr>
      <w:r>
        <w:rPr>
          <w:rFonts w:hint="eastAsia"/>
        </w:rPr>
        <w:tab/>
      </w:r>
      <w:r>
        <w:rPr>
          <w:rFonts w:hint="eastAsia"/>
        </w:rPr>
        <w:tab/>
        <w:t>&lt;terminalType&gt;</w:t>
      </w:r>
      <w:r w:rsidR="008D6521">
        <w:rPr>
          <w:rFonts w:hint="eastAsia"/>
        </w:rPr>
        <w:t>c8801</w:t>
      </w:r>
      <w:r>
        <w:rPr>
          <w:rFonts w:hint="eastAsia"/>
        </w:rPr>
        <w:t>&lt;/deviceType&gt;&lt;/deviceInfo&gt;</w:t>
      </w:r>
    </w:p>
    <w:p w:rsidR="00396448" w:rsidRDefault="00396448" w:rsidP="00396448">
      <w:pPr>
        <w:ind w:leftChars="100" w:left="210"/>
      </w:pPr>
      <w:r>
        <w:rPr>
          <w:rFonts w:hint="eastAsia"/>
        </w:rPr>
        <w:t>&lt;/deviceInfo&gt;</w:t>
      </w:r>
    </w:p>
    <w:p w:rsidR="00396448" w:rsidRDefault="00396448" w:rsidP="00396448">
      <w:pPr>
        <w:ind w:leftChars="100" w:left="210"/>
        <w:rPr>
          <w:b/>
          <w:bCs/>
        </w:rPr>
      </w:pPr>
      <w:r>
        <w:rPr>
          <w:rFonts w:hint="eastAsia"/>
        </w:rPr>
        <w:t>&lt;</w:t>
      </w:r>
      <w:r>
        <w:rPr>
          <w:rFonts w:hint="eastAsia"/>
          <w:b/>
          <w:bCs/>
        </w:rPr>
        <w:t>reqClientType&gt;0&lt;/reqClientType&gt;</w:t>
      </w:r>
    </w:p>
    <w:p w:rsidR="00DA7E9C" w:rsidRDefault="00396448" w:rsidP="00DA7E9C">
      <w:pPr>
        <w:ind w:leftChars="100" w:left="210"/>
      </w:pPr>
      <w:r>
        <w:rPr>
          <w:rFonts w:hint="eastAsia"/>
          <w:b/>
          <w:bCs/>
        </w:rPr>
        <w:t>&lt;loginChannel&gt;3000001&lt;/loginChannel&gt;</w:t>
      </w:r>
    </w:p>
    <w:p w:rsidR="00DA7E9C" w:rsidRDefault="00DA7E9C" w:rsidP="00DA7E9C">
      <w:pPr>
        <w:ind w:leftChars="100" w:left="210"/>
        <w:rPr>
          <w:rFonts w:ascii="Verdana" w:hAnsi="Verdana"/>
        </w:rPr>
      </w:pPr>
      <w:r>
        <w:rPr>
          <w:rFonts w:ascii="Verdana" w:hAnsi="Verdana" w:hint="eastAsia"/>
        </w:rPr>
        <w:t>&lt;mhid&gt;23412345&lt;/mhid&gt;</w:t>
      </w:r>
    </w:p>
    <w:p w:rsidR="00DA7E9C" w:rsidRDefault="00DA7E9C" w:rsidP="00396448">
      <w:pPr>
        <w:ind w:leftChars="100" w:left="210"/>
        <w:rPr>
          <w:rFonts w:ascii="Verdana" w:hAnsi="Verdana"/>
        </w:rPr>
      </w:pPr>
      <w:r>
        <w:rPr>
          <w:rFonts w:ascii="Verdana" w:hAnsi="Verdana" w:hint="eastAsia"/>
        </w:rPr>
        <w:t>&lt;uuid&gt;3456246345&lt;/uuid&gt;</w:t>
      </w:r>
    </w:p>
    <w:p w:rsidR="0072033D" w:rsidRDefault="0072033D" w:rsidP="00396448">
      <w:pPr>
        <w:ind w:leftChars="100" w:left="210"/>
        <w:rPr>
          <w:rFonts w:ascii="Verdana" w:hAnsi="Verdana"/>
        </w:rPr>
      </w:pPr>
      <w:r>
        <w:rPr>
          <w:rFonts w:ascii="Verdana" w:hAnsi="Verdana" w:hint="eastAsia"/>
        </w:rPr>
        <w:t>&lt;chkAcctChange&gt;0&lt;/chkAcctChange&gt;</w:t>
      </w:r>
    </w:p>
    <w:p w:rsidR="0072033D" w:rsidRDefault="0072033D" w:rsidP="00396448">
      <w:pPr>
        <w:ind w:leftChars="100" w:left="210"/>
      </w:pPr>
      <w:r>
        <w:rPr>
          <w:rFonts w:ascii="Verdana" w:hAnsi="Verdana" w:hint="eastAsia"/>
        </w:rPr>
        <w:t>&lt;isGetAccount&gt;0&lt;/isGetAccount&gt;</w:t>
      </w:r>
    </w:p>
    <w:p w:rsidR="00396448" w:rsidRDefault="00396448" w:rsidP="00396448">
      <w:pPr>
        <w:rPr>
          <w:lang w:val="fr-FR"/>
        </w:rPr>
      </w:pPr>
      <w:r w:rsidRPr="00A6475E">
        <w:rPr>
          <w:lang w:val="fr-FR"/>
        </w:rPr>
        <w:t>&lt;/</w:t>
      </w:r>
      <w:r>
        <w:rPr>
          <w:rFonts w:hint="eastAsia"/>
          <w:lang w:val="de-DE"/>
        </w:rPr>
        <w:t>ServiceToken</w:t>
      </w:r>
      <w:r>
        <w:rPr>
          <w:rFonts w:hint="eastAsia"/>
        </w:rPr>
        <w:t>AuthReq</w:t>
      </w:r>
      <w:r w:rsidRPr="00A6475E">
        <w:rPr>
          <w:lang w:val="fr-FR"/>
        </w:rPr>
        <w:t xml:space="preserve"> &gt;</w:t>
      </w:r>
    </w:p>
    <w:p w:rsidR="00396448" w:rsidRPr="00A6475E" w:rsidRDefault="00396448" w:rsidP="00396448">
      <w:pPr>
        <w:rPr>
          <w:lang w:val="fr-FR"/>
        </w:rPr>
      </w:pPr>
    </w:p>
    <w:p w:rsidR="00396448" w:rsidRPr="00A6475E" w:rsidRDefault="00396448" w:rsidP="00396448">
      <w:pPr>
        <w:numPr>
          <w:ilvl w:val="0"/>
          <w:numId w:val="22"/>
        </w:numPr>
        <w:tabs>
          <w:tab w:val="num" w:pos="0"/>
        </w:tabs>
        <w:rPr>
          <w:b/>
        </w:rPr>
      </w:pPr>
      <w:r w:rsidRPr="00A6475E">
        <w:rPr>
          <w:rFonts w:hint="eastAsia"/>
          <w:b/>
        </w:rPr>
        <w:t>响应消息</w:t>
      </w:r>
    </w:p>
    <w:p w:rsidR="00396448" w:rsidRPr="00A6475E" w:rsidRDefault="00396448" w:rsidP="00396448">
      <w:r w:rsidRPr="00A6475E">
        <w:t>&lt;?xml version="1.0" encoding="UTF-8"?&gt;</w:t>
      </w:r>
    </w:p>
    <w:p w:rsidR="00396448" w:rsidRDefault="00396448" w:rsidP="00396448">
      <w:r w:rsidRPr="00A6475E">
        <w:t xml:space="preserve">&lt;result </w:t>
      </w:r>
      <w:r>
        <w:rPr>
          <w:rFonts w:hint="eastAsia"/>
        </w:rPr>
        <w:t>result</w:t>
      </w:r>
      <w:r w:rsidRPr="00A6475E">
        <w:rPr>
          <w:rFonts w:hint="eastAsia"/>
        </w:rPr>
        <w:t>Code</w:t>
      </w:r>
      <w:r w:rsidRPr="00A6475E">
        <w:t>=0&gt;</w:t>
      </w:r>
    </w:p>
    <w:p w:rsidR="00396448" w:rsidRPr="00A6475E" w:rsidRDefault="00396448" w:rsidP="00396448">
      <w:pPr>
        <w:ind w:leftChars="100" w:left="210"/>
      </w:pPr>
      <w:r w:rsidRPr="00A6475E">
        <w:rPr>
          <w:rFonts w:hint="eastAsia"/>
          <w:lang w:val="da-DK"/>
        </w:rPr>
        <w:t>&lt;</w:t>
      </w:r>
      <w:r w:rsidRPr="007A5E2A">
        <w:rPr>
          <w:rFonts w:hint="eastAsia"/>
        </w:rPr>
        <w:t xml:space="preserve"> </w:t>
      </w:r>
      <w:r>
        <w:rPr>
          <w:rFonts w:hint="eastAsia"/>
          <w:lang w:val="de-DE"/>
        </w:rPr>
        <w:t>ServiceToken</w:t>
      </w:r>
      <w:r>
        <w:rPr>
          <w:rFonts w:hint="eastAsia"/>
        </w:rPr>
        <w:t>AuthRsp</w:t>
      </w:r>
      <w:r w:rsidRPr="00A6475E">
        <w:rPr>
          <w:rFonts w:hint="eastAsia"/>
          <w:lang w:val="da-DK"/>
        </w:rPr>
        <w:t>&gt;</w:t>
      </w:r>
    </w:p>
    <w:p w:rsidR="00396448" w:rsidRDefault="00396448" w:rsidP="00396448">
      <w:pPr>
        <w:ind w:leftChars="100" w:left="210"/>
      </w:pPr>
      <w:r w:rsidRPr="00A6475E">
        <w:rPr>
          <w:lang w:val="de-DE"/>
        </w:rPr>
        <w:t xml:space="preserve">  </w:t>
      </w:r>
      <w:r w:rsidRPr="00A6475E">
        <w:t>&lt;</w:t>
      </w:r>
      <w:r w:rsidRPr="00A6475E">
        <w:rPr>
          <w:rFonts w:hint="eastAsia"/>
          <w:lang w:val="fr-FR"/>
        </w:rPr>
        <w:t xml:space="preserve"> </w:t>
      </w:r>
      <w:r w:rsidRPr="00A6475E">
        <w:rPr>
          <w:rFonts w:hint="eastAsia"/>
        </w:rPr>
        <w:t>v</w:t>
      </w:r>
      <w:r w:rsidRPr="00A6475E">
        <w:t>ersion &gt;</w:t>
      </w:r>
      <w:r>
        <w:rPr>
          <w:rFonts w:hint="eastAsia"/>
        </w:rPr>
        <w:t>01.01</w:t>
      </w:r>
      <w:r w:rsidRPr="00A6475E">
        <w:t>&lt;/</w:t>
      </w:r>
      <w:r w:rsidRPr="00A6475E">
        <w:rPr>
          <w:rFonts w:hint="eastAsia"/>
        </w:rPr>
        <w:t xml:space="preserve"> v</w:t>
      </w:r>
      <w:r w:rsidRPr="00A6475E">
        <w:t>ersion &gt;</w:t>
      </w:r>
    </w:p>
    <w:p w:rsidR="00396448" w:rsidRDefault="00396448" w:rsidP="00396448">
      <w:pPr>
        <w:ind w:leftChars="100" w:left="210"/>
      </w:pPr>
      <w:r>
        <w:rPr>
          <w:rFonts w:hint="eastAsia"/>
        </w:rPr>
        <w:t xml:space="preserve">  &lt;userID&gt;100001&lt;/userID&gt;</w:t>
      </w:r>
    </w:p>
    <w:p w:rsidR="006801F0" w:rsidRPr="00A6475E" w:rsidRDefault="006801F0" w:rsidP="006801F0">
      <w:pPr>
        <w:ind w:firstLineChars="100" w:firstLine="210"/>
      </w:pPr>
      <w:r w:rsidRPr="00A6475E">
        <w:rPr>
          <w:lang w:val="de-DE"/>
        </w:rPr>
        <w:t xml:space="preserve">  </w:t>
      </w:r>
      <w:r w:rsidRPr="00A6475E">
        <w:t>&lt;</w:t>
      </w:r>
      <w:r>
        <w:rPr>
          <w:rFonts w:hint="eastAsia"/>
        </w:rPr>
        <w:t>a</w:t>
      </w:r>
      <w:r>
        <w:rPr>
          <w:rFonts w:hint="eastAsia"/>
          <w:lang w:val="fr-FR"/>
        </w:rPr>
        <w:t>ccountType</w:t>
      </w:r>
      <w:r w:rsidRPr="00A6475E">
        <w:t>&gt;</w:t>
      </w:r>
      <w:r>
        <w:rPr>
          <w:rFonts w:hint="eastAsia"/>
        </w:rPr>
        <w:t>0</w:t>
      </w:r>
      <w:r w:rsidRPr="00A6475E">
        <w:t>&lt;/</w:t>
      </w:r>
      <w:r>
        <w:rPr>
          <w:rFonts w:hint="eastAsia"/>
        </w:rPr>
        <w:t>a</w:t>
      </w:r>
      <w:r>
        <w:rPr>
          <w:rFonts w:hint="eastAsia"/>
          <w:lang w:val="fr-FR"/>
        </w:rPr>
        <w:t>ccountType</w:t>
      </w:r>
      <w:r w:rsidRPr="00A6475E">
        <w:t>&gt;</w:t>
      </w:r>
    </w:p>
    <w:p w:rsidR="00AB0E3F" w:rsidRDefault="006801F0" w:rsidP="006801F0">
      <w:pPr>
        <w:ind w:firstLine="420"/>
      </w:pPr>
      <w:r w:rsidRPr="00A6475E">
        <w:t>&lt;</w:t>
      </w:r>
      <w:r>
        <w:rPr>
          <w:rFonts w:hint="eastAsia"/>
          <w:lang w:val="fr-FR"/>
        </w:rPr>
        <w:t>userAccount</w:t>
      </w:r>
      <w:r w:rsidRPr="00A6475E">
        <w:t>&gt;</w:t>
      </w:r>
      <w:r>
        <w:t>008613677777777</w:t>
      </w:r>
      <w:r w:rsidRPr="00A6475E">
        <w:t>&lt;/</w:t>
      </w:r>
      <w:r>
        <w:rPr>
          <w:rFonts w:hint="eastAsia"/>
          <w:lang w:val="fr-FR"/>
        </w:rPr>
        <w:t>userAccount</w:t>
      </w:r>
      <w:r w:rsidRPr="00A6475E">
        <w:t>&gt;</w:t>
      </w:r>
    </w:p>
    <w:p w:rsidR="006801F0" w:rsidRDefault="006801F0" w:rsidP="006801F0">
      <w:pPr>
        <w:ind w:firstLine="420"/>
      </w:pPr>
      <w:r>
        <w:rPr>
          <w:rFonts w:hint="eastAsia"/>
        </w:rPr>
        <w:t>&lt;</w:t>
      </w:r>
      <w:r w:rsidRPr="006801F0">
        <w:rPr>
          <w:rFonts w:hint="eastAsia"/>
          <w:lang w:val="fr-FR"/>
        </w:rPr>
        <w:t xml:space="preserve"> </w:t>
      </w:r>
      <w:r>
        <w:rPr>
          <w:rFonts w:hint="eastAsia"/>
          <w:lang w:val="fr-FR"/>
        </w:rPr>
        <w:t>acctChangedFlag&gt;0&lt;/acctChangedFlag&gt;</w:t>
      </w:r>
    </w:p>
    <w:p w:rsidR="00396448" w:rsidRPr="00A6475E" w:rsidRDefault="00396448" w:rsidP="00396448">
      <w:pPr>
        <w:ind w:leftChars="100" w:left="210"/>
      </w:pPr>
      <w:r w:rsidRPr="00A6475E">
        <w:rPr>
          <w:rFonts w:hint="eastAsia"/>
        </w:rPr>
        <w:t>&lt;/</w:t>
      </w:r>
      <w:r w:rsidRPr="007A5E2A">
        <w:rPr>
          <w:rFonts w:hint="eastAsia"/>
        </w:rPr>
        <w:t xml:space="preserve"> </w:t>
      </w:r>
      <w:r>
        <w:rPr>
          <w:rFonts w:hint="eastAsia"/>
          <w:lang w:val="de-DE"/>
        </w:rPr>
        <w:t>ServiceToken</w:t>
      </w:r>
      <w:r>
        <w:rPr>
          <w:rFonts w:hint="eastAsia"/>
        </w:rPr>
        <w:t>AuthRsp</w:t>
      </w:r>
      <w:r w:rsidRPr="00A6475E">
        <w:rPr>
          <w:rFonts w:hint="eastAsia"/>
        </w:rPr>
        <w:t xml:space="preserve"> &gt;</w:t>
      </w:r>
    </w:p>
    <w:p w:rsidR="00396448" w:rsidRDefault="00396448" w:rsidP="00396448">
      <w:pPr>
        <w:rPr>
          <w:lang w:val="fr-FR"/>
        </w:rPr>
      </w:pPr>
      <w:r>
        <w:rPr>
          <w:rFonts w:hint="eastAsia"/>
          <w:lang w:val="fr-FR"/>
        </w:rPr>
        <w:t>&lt;/result&gt;</w:t>
      </w:r>
    </w:p>
    <w:p w:rsidR="00114DB8" w:rsidRPr="00A6475E" w:rsidRDefault="00114DB8" w:rsidP="00407B6C">
      <w:pPr>
        <w:pStyle w:val="41"/>
      </w:pPr>
      <w:r>
        <w:rPr>
          <w:rFonts w:hint="eastAsia"/>
        </w:rPr>
        <w:lastRenderedPageBreak/>
        <w:t>优化协议</w:t>
      </w:r>
    </w:p>
    <w:p w:rsidR="00114DB8" w:rsidRPr="00A6475E" w:rsidRDefault="00114DB8" w:rsidP="00114DB8">
      <w:pPr>
        <w:numPr>
          <w:ilvl w:val="0"/>
          <w:numId w:val="22"/>
        </w:numPr>
        <w:tabs>
          <w:tab w:val="num" w:pos="0"/>
        </w:tabs>
        <w:rPr>
          <w:b/>
        </w:rPr>
      </w:pPr>
      <w:r>
        <w:rPr>
          <w:rFonts w:hint="eastAsia"/>
          <w:b/>
        </w:rPr>
        <w:t>1)</w:t>
      </w:r>
      <w:r w:rsidRPr="00A6475E">
        <w:rPr>
          <w:rFonts w:hint="eastAsia"/>
          <w:b/>
        </w:rPr>
        <w:t>请求消息</w:t>
      </w:r>
      <w:r>
        <w:rPr>
          <w:rFonts w:hint="eastAsia"/>
          <w:b/>
        </w:rPr>
        <w:t>(URL encode</w:t>
      </w:r>
      <w:r>
        <w:rPr>
          <w:rFonts w:hint="eastAsia"/>
          <w:b/>
        </w:rPr>
        <w:t>编码</w:t>
      </w:r>
      <w:r>
        <w:rPr>
          <w:rFonts w:hint="eastAsia"/>
          <w:b/>
        </w:rPr>
        <w:t>)</w:t>
      </w:r>
    </w:p>
    <w:p w:rsidR="00114DB8" w:rsidRPr="00A6475E" w:rsidRDefault="00114DB8" w:rsidP="00114DB8">
      <w:r w:rsidRPr="00A6475E">
        <w:t>POST</w:t>
      </w:r>
      <w:r w:rsidRPr="00A6475E">
        <w:rPr>
          <w:rFonts w:hint="eastAsia"/>
        </w:rPr>
        <w:t xml:space="preserve"> </w:t>
      </w:r>
      <w:r w:rsidRPr="00A6475E">
        <w:t>http</w:t>
      </w:r>
      <w:r w:rsidR="00AB0E3F">
        <w:rPr>
          <w:rFonts w:hint="eastAsia"/>
        </w:rPr>
        <w:t>s</w:t>
      </w:r>
      <w:r w:rsidRPr="00A6475E">
        <w:t>://host</w:t>
      </w:r>
      <w:r>
        <w:rPr>
          <w:rFonts w:hint="eastAsia"/>
        </w:rPr>
        <w:t>s</w:t>
      </w:r>
      <w:r w:rsidRPr="00A6475E">
        <w:t>:port/</w:t>
      </w:r>
      <w:r>
        <w:rPr>
          <w:rFonts w:hint="eastAsia"/>
        </w:rPr>
        <w:t>AccountServer</w:t>
      </w:r>
      <w:r w:rsidRPr="00A6475E">
        <w:t>/I</w:t>
      </w:r>
      <w:r w:rsidRPr="00A6475E">
        <w:rPr>
          <w:rFonts w:hint="eastAsia"/>
        </w:rPr>
        <w:t>User</w:t>
      </w:r>
      <w:r>
        <w:rPr>
          <w:rFonts w:hint="eastAsia"/>
        </w:rPr>
        <w:t>Info</w:t>
      </w:r>
      <w:r w:rsidRPr="00A6475E">
        <w:rPr>
          <w:rFonts w:hint="eastAsia"/>
        </w:rPr>
        <w:t>Mng</w:t>
      </w:r>
      <w:r>
        <w:rPr>
          <w:rFonts w:hint="eastAsia"/>
        </w:rPr>
        <w:t>/s</w:t>
      </w:r>
      <w:r w:rsidR="00767B7B">
        <w:rPr>
          <w:rFonts w:hint="eastAsia"/>
        </w:rPr>
        <w:t>t</w:t>
      </w:r>
      <w:r>
        <w:rPr>
          <w:rFonts w:hint="eastAsia"/>
        </w:rPr>
        <w:t>Auth</w:t>
      </w:r>
      <w:r w:rsidRPr="00A6475E">
        <w:t xml:space="preserve"> </w:t>
      </w:r>
      <w:r>
        <w:rPr>
          <w:rFonts w:hint="eastAsia"/>
        </w:rPr>
        <w:t xml:space="preserve"> </w:t>
      </w:r>
      <w:r w:rsidRPr="00A6475E">
        <w:t>HTTP</w:t>
      </w:r>
      <w:r w:rsidR="00AB0E3F">
        <w:rPr>
          <w:rFonts w:hint="eastAsia"/>
        </w:rPr>
        <w:t>S</w:t>
      </w:r>
      <w:r w:rsidRPr="00A6475E">
        <w:t>/1.1</w:t>
      </w:r>
    </w:p>
    <w:p w:rsidR="00114DB8" w:rsidRDefault="00114DB8" w:rsidP="00114DB8">
      <w:pPr>
        <w:rPr>
          <w:i/>
        </w:rPr>
      </w:pPr>
      <w:r w:rsidRPr="00A6475E">
        <w:rPr>
          <w:i/>
        </w:rPr>
        <w:t>Authorization</w:t>
      </w:r>
      <w:r w:rsidRPr="00A6475E">
        <w:rPr>
          <w:rFonts w:hint="eastAsia"/>
          <w:i/>
        </w:rPr>
        <w:t>:</w:t>
      </w:r>
      <w:r w:rsidRPr="00A6475E">
        <w:rPr>
          <w:i/>
        </w:rPr>
        <w:t xml:space="preserve"> </w:t>
      </w:r>
      <w:r>
        <w:rPr>
          <w:rFonts w:hint="eastAsia"/>
          <w:i/>
        </w:rPr>
        <w:t>当前时间</w:t>
      </w:r>
      <w:r>
        <w:rPr>
          <w:rFonts w:hint="eastAsia"/>
          <w:i/>
        </w:rPr>
        <w:t>(</w:t>
      </w:r>
      <w:r>
        <w:rPr>
          <w:rFonts w:hint="eastAsia"/>
          <w:i/>
        </w:rPr>
        <w:t>单位</w:t>
      </w:r>
      <w:r>
        <w:rPr>
          <w:rFonts w:hint="eastAsia"/>
          <w:i/>
        </w:rPr>
        <w:t>ms)</w:t>
      </w:r>
    </w:p>
    <w:p w:rsidR="00114DB8" w:rsidRDefault="00114DB8" w:rsidP="00114DB8">
      <w:pPr>
        <w:rPr>
          <w:lang w:val="de-DE"/>
        </w:rPr>
      </w:pPr>
      <w:r>
        <w:rPr>
          <w:rFonts w:hint="eastAsia"/>
          <w:i/>
        </w:rPr>
        <w:t>消息体：</w:t>
      </w:r>
      <w:r w:rsidRPr="00A6475E">
        <w:rPr>
          <w:lang w:val="de-DE"/>
        </w:rPr>
        <w:t xml:space="preserve"> </w:t>
      </w:r>
    </w:p>
    <w:p w:rsidR="00114DB8" w:rsidRPr="00BB213E" w:rsidRDefault="00114DB8" w:rsidP="00114DB8">
      <w:pPr>
        <w:rPr>
          <w:lang w:val="de-DE"/>
        </w:rPr>
      </w:pPr>
      <w:r>
        <w:rPr>
          <w:rFonts w:hint="eastAsia"/>
          <w:lang w:val="de-DE"/>
        </w:rPr>
        <w:t>st</w:t>
      </w:r>
      <w:r w:rsidRPr="00BB213E">
        <w:rPr>
          <w:lang w:val="de-DE"/>
        </w:rPr>
        <w:t>=DFSFSDFSAFDSDFSDFASDFASDFSDFSDAD&amp;app=com.huawei.hwid</w:t>
      </w:r>
    </w:p>
    <w:p w:rsidR="00114DB8" w:rsidRPr="00BB213E" w:rsidRDefault="00114DB8" w:rsidP="00114DB8">
      <w:pPr>
        <w:rPr>
          <w:lang w:val="de-DE"/>
        </w:rPr>
      </w:pPr>
      <w:r w:rsidRPr="00BB213E">
        <w:rPr>
          <w:lang w:val="de-DE"/>
        </w:rPr>
        <w:t>&amp;dvT=0&amp;dvID=DFSFSDFSAFDSDFSDFASDFASDFSDFSDAD</w:t>
      </w:r>
    </w:p>
    <w:p w:rsidR="00114DB8" w:rsidRDefault="00114DB8" w:rsidP="00114DB8">
      <w:pPr>
        <w:rPr>
          <w:lang w:val="de-DE"/>
        </w:rPr>
      </w:pPr>
      <w:r w:rsidRPr="00BB213E">
        <w:rPr>
          <w:lang w:val="de-DE"/>
        </w:rPr>
        <w:t>&amp;tmT=</w:t>
      </w:r>
      <w:r w:rsidR="008D6521">
        <w:rPr>
          <w:lang w:val="de-DE"/>
        </w:rPr>
        <w:t>c8801</w:t>
      </w:r>
      <w:r w:rsidRPr="00BB213E">
        <w:rPr>
          <w:lang w:val="de-DE"/>
        </w:rPr>
        <w:t>&amp;clT=0&amp;cn=3000001</w:t>
      </w:r>
      <w:r w:rsidR="001E4BD6">
        <w:rPr>
          <w:rFonts w:hint="eastAsia"/>
          <w:lang w:val="de-DE"/>
        </w:rPr>
        <w:t>&amp;chg=0&amp;gAc=0</w:t>
      </w:r>
    </w:p>
    <w:p w:rsidR="00114DB8" w:rsidRDefault="00114DB8" w:rsidP="00114DB8">
      <w:pPr>
        <w:rPr>
          <w:lang w:val="fr-FR"/>
        </w:rPr>
      </w:pPr>
      <w:r>
        <w:rPr>
          <w:rFonts w:hint="eastAsia"/>
          <w:lang w:val="fr-FR"/>
        </w:rPr>
        <w:t>注</w:t>
      </w:r>
      <w:r w:rsidR="00044F69">
        <w:rPr>
          <w:rFonts w:hint="eastAsia"/>
          <w:lang w:val="fr-FR"/>
        </w:rPr>
        <w:t>1</w:t>
      </w:r>
      <w:r>
        <w:rPr>
          <w:rFonts w:hint="eastAsia"/>
          <w:lang w:val="fr-FR"/>
        </w:rPr>
        <w:t>：本接口缩写参数与</w:t>
      </w:r>
      <w:r>
        <w:rPr>
          <w:rFonts w:hint="eastAsia"/>
          <w:lang w:val="fr-FR"/>
        </w:rPr>
        <w:t>json</w:t>
      </w:r>
      <w:r>
        <w:rPr>
          <w:rFonts w:hint="eastAsia"/>
          <w:lang w:val="fr-FR"/>
        </w:rPr>
        <w:t>接口参数对应关系</w:t>
      </w:r>
    </w:p>
    <w:p w:rsidR="00114DB8" w:rsidRDefault="00114DB8" w:rsidP="00114DB8">
      <w:pPr>
        <w:ind w:firstLine="420"/>
        <w:rPr>
          <w:lang w:val="fr-FR"/>
        </w:rPr>
      </w:pPr>
      <w:r>
        <w:rPr>
          <w:rFonts w:hint="eastAsia"/>
          <w:lang w:val="fr-FR"/>
        </w:rPr>
        <w:t>st</w:t>
      </w:r>
      <w:r>
        <w:rPr>
          <w:lang w:val="fr-FR"/>
        </w:rPr>
        <w:t> </w:t>
      </w:r>
      <w:r>
        <w:rPr>
          <w:rFonts w:hint="eastAsia"/>
          <w:lang w:val="fr-FR"/>
        </w:rPr>
        <w:t>:serviceT</w:t>
      </w:r>
      <w:r w:rsidR="00661A1F">
        <w:rPr>
          <w:rFonts w:hint="eastAsia"/>
          <w:lang w:val="fr-FR"/>
        </w:rPr>
        <w:t>oken</w:t>
      </w:r>
      <w:r>
        <w:rPr>
          <w:rFonts w:hint="eastAsia"/>
          <w:lang w:val="fr-FR"/>
        </w:rPr>
        <w:t>、</w:t>
      </w:r>
      <w:r>
        <w:rPr>
          <w:rFonts w:hint="eastAsia"/>
          <w:lang w:val="fr-FR"/>
        </w:rPr>
        <w:tab/>
      </w:r>
      <w:r>
        <w:rPr>
          <w:rFonts w:hint="eastAsia"/>
          <w:lang w:val="fr-FR"/>
        </w:rPr>
        <w:tab/>
      </w:r>
      <w:r>
        <w:rPr>
          <w:rFonts w:hint="eastAsia"/>
          <w:lang w:val="fr-FR"/>
        </w:rPr>
        <w:tab/>
        <w:t>app</w:t>
      </w:r>
      <w:r>
        <w:rPr>
          <w:lang w:val="fr-FR"/>
        </w:rPr>
        <w:t> </w:t>
      </w:r>
      <w:r>
        <w:rPr>
          <w:rFonts w:hint="eastAsia"/>
          <w:lang w:val="fr-FR"/>
        </w:rPr>
        <w:t>:appID</w:t>
      </w:r>
      <w:r>
        <w:rPr>
          <w:rFonts w:hint="eastAsia"/>
          <w:lang w:val="fr-FR"/>
        </w:rPr>
        <w:t>、</w:t>
      </w:r>
    </w:p>
    <w:p w:rsidR="00114DB8" w:rsidRDefault="00114DB8" w:rsidP="00114DB8">
      <w:pPr>
        <w:ind w:firstLine="420"/>
        <w:rPr>
          <w:lang w:val="fr-FR"/>
        </w:rPr>
      </w:pPr>
      <w:r>
        <w:rPr>
          <w:rFonts w:hint="eastAsia"/>
          <w:lang w:val="fr-FR"/>
        </w:rPr>
        <w:t>dvT</w:t>
      </w:r>
      <w:r>
        <w:rPr>
          <w:lang w:val="fr-FR"/>
        </w:rPr>
        <w:t> </w:t>
      </w:r>
      <w:r>
        <w:rPr>
          <w:rFonts w:hint="eastAsia"/>
          <w:lang w:val="fr-FR"/>
        </w:rPr>
        <w:t>:deviceInfo.deviceType</w:t>
      </w:r>
      <w:r>
        <w:rPr>
          <w:rFonts w:hint="eastAsia"/>
          <w:lang w:val="fr-FR"/>
        </w:rPr>
        <w:t>、</w:t>
      </w:r>
      <w:r>
        <w:rPr>
          <w:rFonts w:hint="eastAsia"/>
          <w:lang w:val="fr-FR"/>
        </w:rPr>
        <w:t>dvID</w:t>
      </w:r>
      <w:r>
        <w:rPr>
          <w:rFonts w:hint="eastAsia"/>
          <w:lang w:val="fr-FR"/>
        </w:rPr>
        <w:t>：</w:t>
      </w:r>
      <w:r>
        <w:rPr>
          <w:rFonts w:hint="eastAsia"/>
          <w:lang w:val="fr-FR"/>
        </w:rPr>
        <w:t>deviceInfo.deviceID</w:t>
      </w:r>
      <w:r>
        <w:rPr>
          <w:rFonts w:hint="eastAsia"/>
          <w:lang w:val="fr-FR"/>
        </w:rPr>
        <w:t>、</w:t>
      </w:r>
      <w:r>
        <w:rPr>
          <w:rFonts w:hint="eastAsia"/>
          <w:lang w:val="fr-FR"/>
        </w:rPr>
        <w:tab/>
        <w:t>tmT</w:t>
      </w:r>
      <w:r>
        <w:rPr>
          <w:lang w:val="fr-FR"/>
        </w:rPr>
        <w:t> </w:t>
      </w:r>
      <w:r>
        <w:rPr>
          <w:rFonts w:hint="eastAsia"/>
          <w:lang w:val="fr-FR"/>
        </w:rPr>
        <w:t>:deviceInfo.</w:t>
      </w:r>
      <w:r w:rsidRPr="00961A42">
        <w:rPr>
          <w:lang w:val="fr-FR"/>
        </w:rPr>
        <w:t>terminalType</w:t>
      </w:r>
      <w:r>
        <w:rPr>
          <w:rFonts w:hint="eastAsia"/>
          <w:lang w:val="fr-FR"/>
        </w:rPr>
        <w:t>、</w:t>
      </w:r>
    </w:p>
    <w:p w:rsidR="00114DB8" w:rsidRDefault="00114DB8" w:rsidP="00114DB8">
      <w:pPr>
        <w:ind w:firstLine="420"/>
        <w:rPr>
          <w:lang w:val="fr-FR"/>
        </w:rPr>
      </w:pPr>
      <w:r>
        <w:rPr>
          <w:rFonts w:hint="eastAsia"/>
          <w:lang w:val="fr-FR"/>
        </w:rPr>
        <w:t>clT</w:t>
      </w:r>
      <w:r>
        <w:rPr>
          <w:lang w:val="fr-FR"/>
        </w:rPr>
        <w:t> </w:t>
      </w:r>
      <w:r>
        <w:rPr>
          <w:rFonts w:hint="eastAsia"/>
          <w:lang w:val="fr-FR"/>
        </w:rPr>
        <w:t>:clientType</w:t>
      </w:r>
      <w:r>
        <w:rPr>
          <w:rFonts w:hint="eastAsia"/>
          <w:lang w:val="fr-FR"/>
        </w:rPr>
        <w:t>、</w:t>
      </w:r>
      <w:r>
        <w:rPr>
          <w:rFonts w:hint="eastAsia"/>
          <w:lang w:val="fr-FR"/>
        </w:rPr>
        <w:tab/>
      </w:r>
      <w:r>
        <w:rPr>
          <w:rFonts w:hint="eastAsia"/>
          <w:lang w:val="fr-FR"/>
        </w:rPr>
        <w:tab/>
      </w:r>
      <w:r>
        <w:rPr>
          <w:rFonts w:hint="eastAsia"/>
          <w:lang w:val="fr-FR"/>
        </w:rPr>
        <w:tab/>
        <w:t>cn</w:t>
      </w:r>
      <w:r>
        <w:rPr>
          <w:lang w:val="fr-FR"/>
        </w:rPr>
        <w:t> </w:t>
      </w:r>
      <w:r>
        <w:rPr>
          <w:rFonts w:hint="eastAsia"/>
          <w:lang w:val="fr-FR"/>
        </w:rPr>
        <w:t>:loginChannel</w:t>
      </w:r>
      <w:r>
        <w:rPr>
          <w:rFonts w:hint="eastAsia"/>
          <w:lang w:val="fr-FR"/>
        </w:rPr>
        <w:t>、</w:t>
      </w:r>
    </w:p>
    <w:p w:rsidR="00114DB8" w:rsidRPr="00F039F4" w:rsidRDefault="00114DB8" w:rsidP="00114DB8">
      <w:pPr>
        <w:ind w:firstLine="420"/>
        <w:rPr>
          <w:lang w:val="fr-FR"/>
        </w:rPr>
      </w:pPr>
      <w:r>
        <w:rPr>
          <w:rFonts w:hint="eastAsia"/>
          <w:lang w:val="fr-FR"/>
        </w:rPr>
        <w:t>chg</w:t>
      </w:r>
      <w:r>
        <w:rPr>
          <w:lang w:val="fr-FR"/>
        </w:rPr>
        <w:t> </w:t>
      </w:r>
      <w:r>
        <w:rPr>
          <w:rFonts w:hint="eastAsia"/>
          <w:lang w:val="fr-FR"/>
        </w:rPr>
        <w:t>:</w:t>
      </w:r>
      <w:r w:rsidRPr="00114DB8">
        <w:rPr>
          <w:rFonts w:ascii="Verdana" w:hAnsi="Verdana" w:hint="eastAsia"/>
        </w:rPr>
        <w:t xml:space="preserve"> </w:t>
      </w:r>
      <w:r>
        <w:rPr>
          <w:rFonts w:ascii="Verdana" w:hAnsi="Verdana" w:hint="eastAsia"/>
        </w:rPr>
        <w:t>chkAcctChange</w:t>
      </w:r>
      <w:r>
        <w:rPr>
          <w:rFonts w:ascii="Verdana" w:hAnsi="Verdana" w:hint="eastAsia"/>
        </w:rPr>
        <w:t>、</w:t>
      </w:r>
      <w:r>
        <w:rPr>
          <w:rFonts w:ascii="Verdana" w:hAnsi="Verdana" w:hint="eastAsia"/>
        </w:rPr>
        <w:tab/>
      </w:r>
      <w:r w:rsidR="001E4BD6">
        <w:rPr>
          <w:rFonts w:ascii="Verdana" w:hAnsi="Verdana" w:hint="eastAsia"/>
        </w:rPr>
        <w:t>gAc:isGetAccount</w:t>
      </w:r>
    </w:p>
    <w:p w:rsidR="00114DB8" w:rsidRPr="00013605" w:rsidRDefault="00114DB8" w:rsidP="00114DB8">
      <w:pPr>
        <w:numPr>
          <w:ilvl w:val="0"/>
          <w:numId w:val="22"/>
        </w:numPr>
        <w:tabs>
          <w:tab w:val="num" w:pos="0"/>
        </w:tabs>
        <w:rPr>
          <w:b/>
        </w:rPr>
      </w:pPr>
      <w:r>
        <w:rPr>
          <w:rFonts w:hint="eastAsia"/>
          <w:b/>
        </w:rPr>
        <w:t>正常</w:t>
      </w:r>
      <w:r w:rsidRPr="00A6475E">
        <w:rPr>
          <w:rFonts w:hint="eastAsia"/>
          <w:b/>
        </w:rPr>
        <w:t>响应消息</w:t>
      </w:r>
      <w:r>
        <w:rPr>
          <w:rFonts w:hint="eastAsia"/>
          <w:b/>
        </w:rPr>
        <w:t>(URL encode</w:t>
      </w:r>
      <w:r>
        <w:rPr>
          <w:rFonts w:hint="eastAsia"/>
          <w:b/>
        </w:rPr>
        <w:t>编码</w:t>
      </w:r>
      <w:r>
        <w:rPr>
          <w:rFonts w:hint="eastAsia"/>
          <w:b/>
        </w:rPr>
        <w:t>)</w:t>
      </w:r>
    </w:p>
    <w:p w:rsidR="00114DB8" w:rsidRDefault="00AD07BB" w:rsidP="00114DB8">
      <w:hyperlink r:id="rId22" w:history="1">
        <w:r w:rsidR="00114DB8" w:rsidRPr="00611DBA">
          <w:rPr>
            <w:rStyle w:val="aa"/>
            <w:rFonts w:hint="eastAsia"/>
          </w:rPr>
          <w:t>resultCode</w:t>
        </w:r>
        <w:r w:rsidR="00114DB8" w:rsidRPr="00611DBA">
          <w:rPr>
            <w:rStyle w:val="aa"/>
          </w:rPr>
          <w:t>=0</w:t>
        </w:r>
        <w:r w:rsidR="00114DB8" w:rsidRPr="00611DBA">
          <w:rPr>
            <w:rStyle w:val="aa"/>
            <w:rFonts w:ascii="宋体" w:hAnsi="宋体" w:cs="宋体" w:hint="eastAsia"/>
          </w:rPr>
          <w:t>&amp;</w:t>
        </w:r>
        <w:r w:rsidR="00114DB8" w:rsidRPr="00611DBA">
          <w:rPr>
            <w:rStyle w:val="aa"/>
            <w:rFonts w:hint="eastAsia"/>
          </w:rPr>
          <w:t>userID=100001&amp;</w:t>
        </w:r>
        <w:r w:rsidR="00E92EBA">
          <w:rPr>
            <w:rStyle w:val="aa"/>
            <w:rFonts w:hint="eastAsia"/>
          </w:rPr>
          <w:t>ac</w:t>
        </w:r>
        <w:r w:rsidR="00114DB8" w:rsidRPr="00611DBA">
          <w:rPr>
            <w:rStyle w:val="aa"/>
            <w:rFonts w:hint="eastAsia"/>
            <w:lang w:val="fr-FR"/>
          </w:rPr>
          <w:t>T=</w:t>
        </w:r>
        <w:r w:rsidR="00E92EBA">
          <w:rPr>
            <w:rStyle w:val="aa"/>
            <w:rFonts w:hint="eastAsia"/>
            <w:lang w:val="fr-FR"/>
          </w:rPr>
          <w:t>0&amp;ac=0018818812345</w:t>
        </w:r>
      </w:hyperlink>
      <w:r w:rsidR="00E92EBA">
        <w:rPr>
          <w:rFonts w:hint="eastAsia"/>
        </w:rPr>
        <w:t>&amp;</w:t>
      </w:r>
      <w:r w:rsidR="00E92EBA">
        <w:rPr>
          <w:rFonts w:hint="eastAsia"/>
          <w:lang w:val="fr-FR"/>
        </w:rPr>
        <w:t>acctChangedFlag</w:t>
      </w:r>
      <w:r w:rsidR="00E92EBA">
        <w:rPr>
          <w:rFonts w:hint="eastAsia"/>
        </w:rPr>
        <w:t xml:space="preserve"> =0</w:t>
      </w:r>
      <w:r w:rsidR="00B10B50">
        <w:rPr>
          <w:rFonts w:hint="eastAsia"/>
        </w:rPr>
        <w:t>&amp;pr=0</w:t>
      </w:r>
    </w:p>
    <w:p w:rsidR="00B10B50" w:rsidRPr="00961A42" w:rsidRDefault="00B10B50" w:rsidP="00B10B50">
      <w:pPr>
        <w:ind w:firstLine="420"/>
        <w:rPr>
          <w:lang w:val="fr-FR"/>
        </w:rPr>
      </w:pPr>
      <w:r>
        <w:rPr>
          <w:rFonts w:hint="eastAsia"/>
        </w:rPr>
        <w:t>注：</w:t>
      </w:r>
      <w:r>
        <w:rPr>
          <w:rStyle w:val="webdict1"/>
          <w:rFonts w:asciiTheme="minorEastAsia" w:eastAsiaTheme="minorEastAsia" w:hAnsiTheme="minorEastAsia" w:hint="eastAsia"/>
          <w:b w:val="0"/>
          <w:color w:val="888888"/>
        </w:rPr>
        <w:t>pr:</w:t>
      </w:r>
      <w:r w:rsidRPr="00AA284B">
        <w:rPr>
          <w:rFonts w:hint="eastAsia"/>
          <w:lang w:val="fr-FR"/>
        </w:rPr>
        <w:t xml:space="preserve"> </w:t>
      </w:r>
      <w:r>
        <w:rPr>
          <w:rFonts w:hint="eastAsia"/>
          <w:lang w:val="fr-FR"/>
        </w:rPr>
        <w:t>newP</w:t>
      </w:r>
      <w:r w:rsidRPr="00AA284B">
        <w:rPr>
          <w:lang w:val="fr-FR"/>
        </w:rPr>
        <w:t>rivacy</w:t>
      </w:r>
    </w:p>
    <w:p w:rsidR="00114DB8" w:rsidRPr="004D40F5" w:rsidRDefault="00114DB8" w:rsidP="00114DB8"/>
    <w:p w:rsidR="00114DB8" w:rsidRPr="00013605" w:rsidRDefault="00114DB8" w:rsidP="00114DB8">
      <w:pPr>
        <w:numPr>
          <w:ilvl w:val="0"/>
          <w:numId w:val="22"/>
        </w:numPr>
        <w:tabs>
          <w:tab w:val="num" w:pos="0"/>
        </w:tabs>
        <w:rPr>
          <w:b/>
        </w:rPr>
      </w:pPr>
      <w:r>
        <w:rPr>
          <w:rFonts w:hint="eastAsia"/>
          <w:b/>
        </w:rPr>
        <w:t>异常</w:t>
      </w:r>
      <w:r w:rsidRPr="00A6475E">
        <w:rPr>
          <w:rFonts w:hint="eastAsia"/>
          <w:b/>
        </w:rPr>
        <w:t>响应消息</w:t>
      </w:r>
      <w:r>
        <w:rPr>
          <w:rFonts w:hint="eastAsia"/>
          <w:b/>
        </w:rPr>
        <w:t>(URL encode</w:t>
      </w:r>
      <w:r>
        <w:rPr>
          <w:rFonts w:hint="eastAsia"/>
          <w:b/>
        </w:rPr>
        <w:t>编码</w:t>
      </w:r>
      <w:r>
        <w:rPr>
          <w:rFonts w:hint="eastAsia"/>
          <w:b/>
        </w:rPr>
        <w:t>)</w:t>
      </w:r>
    </w:p>
    <w:p w:rsidR="00114DB8" w:rsidRPr="004B66D0" w:rsidRDefault="00AD07BB" w:rsidP="00114DB8">
      <w:hyperlink r:id="rId23" w:history="1">
        <w:r w:rsidR="00114DB8" w:rsidRPr="00611DBA">
          <w:rPr>
            <w:rStyle w:val="aa"/>
            <w:rFonts w:hint="eastAsia"/>
          </w:rPr>
          <w:t>resultCode</w:t>
        </w:r>
        <w:r w:rsidR="00114DB8" w:rsidRPr="00611DBA">
          <w:rPr>
            <w:rStyle w:val="aa"/>
          </w:rPr>
          <w:t>=</w:t>
        </w:r>
        <w:r w:rsidR="00E92EBA">
          <w:rPr>
            <w:rStyle w:val="aa"/>
            <w:rFonts w:hint="eastAsia"/>
          </w:rPr>
          <w:t>XXX</w:t>
        </w:r>
        <w:r w:rsidR="00114DB8" w:rsidRPr="00611DBA">
          <w:rPr>
            <w:rStyle w:val="aa"/>
            <w:rFonts w:ascii="宋体" w:hAnsi="宋体" w:cs="宋体" w:hint="eastAsia"/>
          </w:rPr>
          <w:t>&amp;</w:t>
        </w:r>
        <w:r w:rsidR="00114DB8" w:rsidRPr="005B343C">
          <w:rPr>
            <w:rFonts w:hint="eastAsia"/>
            <w:lang w:val="de-DE"/>
          </w:rPr>
          <w:t xml:space="preserve"> </w:t>
        </w:r>
        <w:r w:rsidR="00114DB8" w:rsidRPr="00185690">
          <w:rPr>
            <w:rFonts w:hint="eastAsia"/>
            <w:lang w:val="de-DE"/>
          </w:rPr>
          <w:t>errorDesc</w:t>
        </w:r>
        <w:r w:rsidR="00114DB8" w:rsidRPr="00611DBA">
          <w:rPr>
            <w:rStyle w:val="aa"/>
            <w:rFonts w:hint="eastAsia"/>
          </w:rPr>
          <w:t>=</w:t>
        </w:r>
        <w:r w:rsidR="00E92EBA">
          <w:rPr>
            <w:rStyle w:val="aa"/>
            <w:rFonts w:hint="eastAsia"/>
          </w:rPr>
          <w:t>XXX</w:t>
        </w:r>
        <w:r w:rsidR="00114DB8" w:rsidRPr="00185690">
          <w:rPr>
            <w:rFonts w:hint="eastAsia"/>
            <w:lang w:val="de-DE"/>
          </w:rPr>
          <w:t>.</w:t>
        </w:r>
      </w:hyperlink>
      <w:r w:rsidR="00114DB8" w:rsidRPr="004B66D0">
        <w:rPr>
          <w:rFonts w:hint="eastAsia"/>
        </w:rPr>
        <w:t xml:space="preserve"> </w:t>
      </w:r>
    </w:p>
    <w:p w:rsidR="00114DB8" w:rsidRPr="00A6475E" w:rsidRDefault="00114DB8" w:rsidP="00114DB8">
      <w:pPr>
        <w:rPr>
          <w:lang w:val="fr-FR"/>
        </w:rPr>
      </w:pPr>
    </w:p>
    <w:p w:rsidR="00396448" w:rsidRPr="00114DB8" w:rsidRDefault="00396448" w:rsidP="00396448">
      <w:pPr>
        <w:widowControl/>
        <w:jc w:val="left"/>
        <w:rPr>
          <w:lang w:val="fr-FR"/>
        </w:rPr>
      </w:pPr>
    </w:p>
    <w:p w:rsidR="008A7738" w:rsidRDefault="008A7738" w:rsidP="008A7738">
      <w:pPr>
        <w:pStyle w:val="21"/>
        <w:numPr>
          <w:ilvl w:val="1"/>
          <w:numId w:val="1"/>
        </w:numPr>
        <w:rPr>
          <w:rStyle w:val="210"/>
        </w:rPr>
      </w:pPr>
      <w:r>
        <w:rPr>
          <w:rStyle w:val="210"/>
          <w:rFonts w:hint="eastAsia"/>
        </w:rPr>
        <w:t>serviceLogout</w:t>
      </w:r>
    </w:p>
    <w:p w:rsidR="008A7738" w:rsidRPr="00B91F27" w:rsidRDefault="008A7738" w:rsidP="00407B6C">
      <w:pPr>
        <w:pStyle w:val="31"/>
      </w:pPr>
      <w:r>
        <w:rPr>
          <w:rStyle w:val="210"/>
          <w:rFonts w:hint="eastAsia"/>
        </w:rPr>
        <w:t>HTTP</w:t>
      </w:r>
      <w:r>
        <w:rPr>
          <w:rStyle w:val="210"/>
          <w:rFonts w:hint="eastAsia"/>
        </w:rPr>
        <w:t>接口</w:t>
      </w:r>
    </w:p>
    <w:p w:rsidR="008A7738" w:rsidRDefault="008A7738" w:rsidP="00407B6C">
      <w:pPr>
        <w:pStyle w:val="41"/>
      </w:pPr>
      <w:r>
        <w:rPr>
          <w:rFonts w:hint="eastAsia"/>
        </w:rPr>
        <w:t>描述</w:t>
      </w:r>
    </w:p>
    <w:p w:rsidR="008A7738" w:rsidRDefault="008A7738" w:rsidP="008A7738">
      <w:pPr>
        <w:ind w:firstLine="420"/>
      </w:pPr>
      <w:r>
        <w:rPr>
          <w:rFonts w:hint="eastAsia"/>
        </w:rPr>
        <w:t>业务注销功能。</w:t>
      </w:r>
      <w:r w:rsidR="00EE2684">
        <w:rPr>
          <w:rFonts w:hint="eastAsia"/>
        </w:rPr>
        <w:t>(AccountAgent</w:t>
      </w:r>
      <w:r w:rsidR="00EE2684">
        <w:rPr>
          <w:rFonts w:hint="eastAsia"/>
        </w:rPr>
        <w:t>后续也调此接口</w:t>
      </w:r>
      <w:r w:rsidR="00EE2684">
        <w:rPr>
          <w:rFonts w:hint="eastAsia"/>
        </w:rPr>
        <w:t>)</w:t>
      </w:r>
    </w:p>
    <w:p w:rsidR="008A7738" w:rsidRDefault="008A7738" w:rsidP="008A7738">
      <w:pPr>
        <w:ind w:firstLine="420"/>
      </w:pPr>
      <w:r>
        <w:rPr>
          <w:rFonts w:hint="eastAsia"/>
        </w:rPr>
        <w:t>AccountServer</w:t>
      </w:r>
      <w:r>
        <w:rPr>
          <w:rFonts w:hint="eastAsia"/>
        </w:rPr>
        <w:t>内部转为调用</w:t>
      </w:r>
      <w:r>
        <w:rPr>
          <w:rFonts w:hint="eastAsia"/>
        </w:rPr>
        <w:t>SSO</w:t>
      </w:r>
      <w:r>
        <w:rPr>
          <w:rFonts w:hint="eastAsia"/>
        </w:rPr>
        <w:t>服务的删除</w:t>
      </w:r>
      <w:r>
        <w:rPr>
          <w:rFonts w:hint="eastAsia"/>
        </w:rPr>
        <w:t>ServiceToken</w:t>
      </w:r>
      <w:r>
        <w:rPr>
          <w:rFonts w:hint="eastAsia"/>
        </w:rPr>
        <w:t>接口。</w:t>
      </w:r>
    </w:p>
    <w:p w:rsidR="008A7738" w:rsidRDefault="008A7738" w:rsidP="00407B6C">
      <w:pPr>
        <w:pStyle w:val="41"/>
      </w:pPr>
      <w:r>
        <w:rPr>
          <w:rFonts w:hint="eastAsia"/>
        </w:rPr>
        <w:t>输入参数</w:t>
      </w:r>
    </w:p>
    <w:p w:rsidR="008A7738" w:rsidRPr="00A01A26" w:rsidRDefault="008A7738" w:rsidP="008A7738">
      <w:pPr>
        <w:pStyle w:val="a4"/>
        <w:ind w:firstLine="210"/>
      </w:pPr>
      <w:r>
        <w:rPr>
          <w:rFonts w:hint="eastAsia"/>
        </w:rPr>
        <w:t>ServiceLogoutReq</w:t>
      </w:r>
      <w:r>
        <w:rPr>
          <w:rFonts w:hint="eastAsia"/>
        </w:rPr>
        <w:t>：</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2104"/>
        <w:gridCol w:w="900"/>
        <w:gridCol w:w="2681"/>
      </w:tblGrid>
      <w:tr w:rsidR="008A7738" w:rsidTr="00944436">
        <w:trPr>
          <w:jc w:val="center"/>
        </w:trPr>
        <w:tc>
          <w:tcPr>
            <w:tcW w:w="2378" w:type="dxa"/>
          </w:tcPr>
          <w:p w:rsidR="008A7738" w:rsidRDefault="008A7738" w:rsidP="00944436">
            <w:pPr>
              <w:pStyle w:val="TAH"/>
              <w:rPr>
                <w:rFonts w:ascii="Verdana" w:hAnsi="Verdana"/>
                <w:lang w:val="fr-FR" w:eastAsia="zh-CN"/>
              </w:rPr>
            </w:pPr>
            <w:r>
              <w:rPr>
                <w:rFonts w:ascii="Verdana" w:hAnsi="Verdana" w:hint="eastAsia"/>
                <w:lang w:val="fr-FR" w:eastAsia="zh-CN"/>
              </w:rPr>
              <w:lastRenderedPageBreak/>
              <w:t>参数名称</w:t>
            </w:r>
          </w:p>
        </w:tc>
        <w:tc>
          <w:tcPr>
            <w:tcW w:w="737" w:type="dxa"/>
          </w:tcPr>
          <w:p w:rsidR="008A7738" w:rsidRDefault="008A7738" w:rsidP="00944436">
            <w:pPr>
              <w:pStyle w:val="TAH"/>
              <w:rPr>
                <w:rFonts w:ascii="Verdana" w:hAnsi="Verdana"/>
                <w:lang w:val="fr-FR" w:eastAsia="zh-CN"/>
              </w:rPr>
            </w:pPr>
            <w:r>
              <w:rPr>
                <w:rFonts w:ascii="Verdana" w:hAnsi="Verdana" w:hint="eastAsia"/>
                <w:lang w:val="fr-FR" w:eastAsia="zh-CN"/>
              </w:rPr>
              <w:t>必须</w:t>
            </w:r>
          </w:p>
        </w:tc>
        <w:tc>
          <w:tcPr>
            <w:tcW w:w="2104" w:type="dxa"/>
          </w:tcPr>
          <w:p w:rsidR="008A7738" w:rsidRDefault="008A7738" w:rsidP="00944436">
            <w:pPr>
              <w:pStyle w:val="TAH"/>
              <w:rPr>
                <w:rFonts w:ascii="Verdana" w:hAnsi="Verdana"/>
                <w:lang w:val="fr-FR" w:eastAsia="zh-CN"/>
              </w:rPr>
            </w:pPr>
            <w:r>
              <w:rPr>
                <w:rFonts w:ascii="Verdana" w:hAnsi="Verdana" w:hint="eastAsia"/>
                <w:lang w:val="fr-FR" w:eastAsia="zh-CN"/>
              </w:rPr>
              <w:t>类型</w:t>
            </w:r>
          </w:p>
        </w:tc>
        <w:tc>
          <w:tcPr>
            <w:tcW w:w="900" w:type="dxa"/>
          </w:tcPr>
          <w:p w:rsidR="008A7738" w:rsidRDefault="008A7738" w:rsidP="00944436">
            <w:pPr>
              <w:pStyle w:val="TAH"/>
              <w:rPr>
                <w:rFonts w:ascii="Verdana" w:hAnsi="Verdana"/>
                <w:lang w:val="fr-FR" w:eastAsia="zh-CN"/>
              </w:rPr>
            </w:pPr>
            <w:r>
              <w:rPr>
                <w:rFonts w:ascii="Verdana" w:hAnsi="Verdana" w:hint="eastAsia"/>
                <w:lang w:val="fr-FR" w:eastAsia="zh-CN"/>
              </w:rPr>
              <w:t>长度</w:t>
            </w:r>
          </w:p>
        </w:tc>
        <w:tc>
          <w:tcPr>
            <w:tcW w:w="2681" w:type="dxa"/>
          </w:tcPr>
          <w:p w:rsidR="008A7738" w:rsidRDefault="008A7738" w:rsidP="00944436">
            <w:pPr>
              <w:pStyle w:val="TAH"/>
              <w:rPr>
                <w:rFonts w:ascii="Verdana" w:hAnsi="Verdana"/>
                <w:lang w:val="fr-FR" w:eastAsia="zh-CN"/>
              </w:rPr>
            </w:pPr>
            <w:r>
              <w:rPr>
                <w:rFonts w:ascii="Verdana" w:hAnsi="Verdana" w:hint="eastAsia"/>
                <w:lang w:val="fr-FR" w:eastAsia="zh-CN"/>
              </w:rPr>
              <w:t>描述信息</w:t>
            </w:r>
          </w:p>
        </w:tc>
      </w:tr>
      <w:tr w:rsidR="008A7738" w:rsidTr="00944436">
        <w:trPr>
          <w:jc w:val="center"/>
        </w:trPr>
        <w:tc>
          <w:tcPr>
            <w:tcW w:w="2378" w:type="dxa"/>
          </w:tcPr>
          <w:p w:rsidR="008A7738" w:rsidRPr="00E74491" w:rsidRDefault="008A7738" w:rsidP="00944436">
            <w:pPr>
              <w:pStyle w:val="TAL"/>
              <w:rPr>
                <w:lang w:val="fr-FR" w:eastAsia="zh-CN"/>
              </w:rPr>
            </w:pPr>
            <w:r w:rsidRPr="00E74491">
              <w:rPr>
                <w:rFonts w:hint="eastAsia"/>
                <w:lang w:val="fr-FR" w:eastAsia="zh-CN"/>
              </w:rPr>
              <w:t>v</w:t>
            </w:r>
            <w:r w:rsidRPr="00E74491">
              <w:rPr>
                <w:lang w:val="fr-FR" w:eastAsia="zh-CN"/>
              </w:rPr>
              <w:t>ersion</w:t>
            </w:r>
          </w:p>
        </w:tc>
        <w:tc>
          <w:tcPr>
            <w:tcW w:w="737" w:type="dxa"/>
          </w:tcPr>
          <w:p w:rsidR="008A7738" w:rsidRPr="00E74491" w:rsidRDefault="008A7738" w:rsidP="00944436">
            <w:pPr>
              <w:pStyle w:val="TAL"/>
              <w:rPr>
                <w:lang w:val="fr-FR" w:eastAsia="zh-CN"/>
              </w:rPr>
            </w:pPr>
            <w:r>
              <w:rPr>
                <w:rFonts w:hint="eastAsia"/>
                <w:lang w:val="fr-FR" w:eastAsia="zh-CN"/>
              </w:rPr>
              <w:t>M</w:t>
            </w:r>
          </w:p>
        </w:tc>
        <w:tc>
          <w:tcPr>
            <w:tcW w:w="2104" w:type="dxa"/>
          </w:tcPr>
          <w:p w:rsidR="008A7738" w:rsidRPr="00E74491" w:rsidRDefault="008A7738" w:rsidP="00944436">
            <w:pPr>
              <w:pStyle w:val="TAH"/>
              <w:jc w:val="both"/>
              <w:rPr>
                <w:b w:val="0"/>
                <w:lang w:val="fr-FR" w:eastAsia="zh-CN"/>
              </w:rPr>
            </w:pPr>
            <w:r>
              <w:rPr>
                <w:rFonts w:hint="eastAsia"/>
                <w:b w:val="0"/>
                <w:lang w:val="fr-FR" w:eastAsia="zh-CN"/>
              </w:rPr>
              <w:t>String</w:t>
            </w:r>
          </w:p>
        </w:tc>
        <w:tc>
          <w:tcPr>
            <w:tcW w:w="900" w:type="dxa"/>
          </w:tcPr>
          <w:p w:rsidR="008A7738" w:rsidRPr="00E74491" w:rsidRDefault="008A7738" w:rsidP="00944436">
            <w:pPr>
              <w:rPr>
                <w:rFonts w:ascii="Arial" w:hAnsi="Arial"/>
                <w:kern w:val="0"/>
                <w:sz w:val="18"/>
                <w:szCs w:val="18"/>
                <w:lang w:val="fr-FR"/>
              </w:rPr>
            </w:pPr>
            <w:r>
              <w:rPr>
                <w:rFonts w:ascii="Arial" w:hAnsi="Arial" w:hint="eastAsia"/>
                <w:kern w:val="0"/>
                <w:sz w:val="18"/>
                <w:szCs w:val="18"/>
                <w:lang w:val="fr-FR"/>
              </w:rPr>
              <w:t>5</w:t>
            </w:r>
          </w:p>
        </w:tc>
        <w:tc>
          <w:tcPr>
            <w:tcW w:w="2681" w:type="dxa"/>
          </w:tcPr>
          <w:p w:rsidR="008A7738" w:rsidRPr="00E74491" w:rsidRDefault="008A7738" w:rsidP="00944436">
            <w:pPr>
              <w:rPr>
                <w:rFonts w:ascii="Arial" w:hAnsi="Arial"/>
                <w:kern w:val="0"/>
                <w:sz w:val="18"/>
                <w:szCs w:val="18"/>
                <w:lang w:val="fr-FR"/>
              </w:rPr>
            </w:pPr>
            <w:r w:rsidRPr="00E74491">
              <w:rPr>
                <w:rFonts w:ascii="Arial" w:hAnsi="Arial" w:hint="eastAsia"/>
                <w:kern w:val="0"/>
                <w:sz w:val="18"/>
                <w:szCs w:val="18"/>
                <w:lang w:val="fr-FR"/>
              </w:rPr>
              <w:t>协议版本号</w:t>
            </w:r>
          </w:p>
          <w:p w:rsidR="008A7738" w:rsidRPr="00E74491" w:rsidRDefault="008A7738" w:rsidP="00944436">
            <w:pPr>
              <w:rPr>
                <w:rFonts w:ascii="Arial" w:hAnsi="Arial"/>
                <w:kern w:val="0"/>
                <w:sz w:val="18"/>
                <w:szCs w:val="18"/>
                <w:lang w:val="fr-FR"/>
              </w:rPr>
            </w:pPr>
            <w:r w:rsidRPr="00E74491">
              <w:rPr>
                <w:rFonts w:ascii="Arial" w:hAnsi="Arial" w:hint="eastAsia"/>
                <w:kern w:val="0"/>
                <w:sz w:val="18"/>
                <w:szCs w:val="18"/>
                <w:lang w:val="fr-FR"/>
              </w:rPr>
              <w:t>当前版本为：</w:t>
            </w:r>
            <w:r>
              <w:rPr>
                <w:rFonts w:ascii="Arial" w:hAnsi="Arial" w:hint="eastAsia"/>
                <w:kern w:val="0"/>
                <w:sz w:val="18"/>
                <w:szCs w:val="18"/>
                <w:lang w:val="fr-FR"/>
              </w:rPr>
              <w:t>01.01</w:t>
            </w:r>
          </w:p>
        </w:tc>
      </w:tr>
      <w:tr w:rsidR="008A7738" w:rsidTr="00944436">
        <w:trPr>
          <w:jc w:val="center"/>
        </w:trPr>
        <w:tc>
          <w:tcPr>
            <w:tcW w:w="2378" w:type="dxa"/>
          </w:tcPr>
          <w:p w:rsidR="008A7738" w:rsidRDefault="008A7738" w:rsidP="00944436">
            <w:pPr>
              <w:pStyle w:val="TAL"/>
              <w:rPr>
                <w:lang w:val="fr-FR" w:eastAsia="zh-CN"/>
              </w:rPr>
            </w:pPr>
            <w:r>
              <w:rPr>
                <w:rFonts w:hint="eastAsia"/>
                <w:lang w:val="fr-FR" w:eastAsia="zh-CN"/>
              </w:rPr>
              <w:t>userID</w:t>
            </w:r>
          </w:p>
        </w:tc>
        <w:tc>
          <w:tcPr>
            <w:tcW w:w="737" w:type="dxa"/>
          </w:tcPr>
          <w:p w:rsidR="008A7738" w:rsidRDefault="008A7738" w:rsidP="00944436">
            <w:pPr>
              <w:spacing w:line="240" w:lineRule="atLeast"/>
              <w:rPr>
                <w:lang w:val="fr-FR"/>
              </w:rPr>
            </w:pPr>
            <w:r>
              <w:rPr>
                <w:rFonts w:hint="eastAsia"/>
                <w:lang w:val="fr-FR"/>
              </w:rPr>
              <w:t>M</w:t>
            </w:r>
          </w:p>
        </w:tc>
        <w:tc>
          <w:tcPr>
            <w:tcW w:w="2104" w:type="dxa"/>
          </w:tcPr>
          <w:p w:rsidR="008A7738" w:rsidRDefault="005200E4" w:rsidP="00944436">
            <w:pPr>
              <w:spacing w:line="240" w:lineRule="atLeast"/>
              <w:rPr>
                <w:lang w:val="fr-FR"/>
              </w:rPr>
            </w:pPr>
            <w:r>
              <w:rPr>
                <w:lang w:val="fr-FR"/>
              </w:rPr>
              <w:t>Bigint</w:t>
            </w:r>
          </w:p>
        </w:tc>
        <w:tc>
          <w:tcPr>
            <w:tcW w:w="900" w:type="dxa"/>
          </w:tcPr>
          <w:p w:rsidR="008A7738" w:rsidRDefault="008A7738" w:rsidP="00944436">
            <w:pPr>
              <w:spacing w:line="240" w:lineRule="atLeast"/>
              <w:rPr>
                <w:rFonts w:ascii="Arial" w:hAnsi="Arial"/>
                <w:kern w:val="0"/>
                <w:sz w:val="18"/>
                <w:szCs w:val="18"/>
                <w:lang w:val="fr-FR"/>
              </w:rPr>
            </w:pPr>
          </w:p>
        </w:tc>
        <w:tc>
          <w:tcPr>
            <w:tcW w:w="2681" w:type="dxa"/>
          </w:tcPr>
          <w:p w:rsidR="008A7738" w:rsidRDefault="008A7738" w:rsidP="00944436">
            <w:pPr>
              <w:spacing w:line="240" w:lineRule="atLeast"/>
              <w:rPr>
                <w:rFonts w:ascii="Arial" w:hAnsi="Arial"/>
                <w:kern w:val="0"/>
                <w:sz w:val="18"/>
                <w:szCs w:val="18"/>
                <w:lang w:val="fr-FR"/>
              </w:rPr>
            </w:pPr>
            <w:r>
              <w:rPr>
                <w:rFonts w:ascii="Arial" w:hAnsi="Arial" w:hint="eastAsia"/>
                <w:kern w:val="0"/>
                <w:sz w:val="18"/>
                <w:szCs w:val="18"/>
                <w:lang w:val="fr-FR"/>
              </w:rPr>
              <w:t>内部用户</w:t>
            </w:r>
            <w:r>
              <w:rPr>
                <w:rFonts w:ascii="Arial" w:hAnsi="Arial" w:hint="eastAsia"/>
                <w:kern w:val="0"/>
                <w:sz w:val="18"/>
                <w:szCs w:val="18"/>
                <w:lang w:val="fr-FR"/>
              </w:rPr>
              <w:t>ID</w:t>
            </w:r>
          </w:p>
        </w:tc>
      </w:tr>
      <w:tr w:rsidR="008A7738" w:rsidTr="00944436">
        <w:trPr>
          <w:jc w:val="center"/>
        </w:trPr>
        <w:tc>
          <w:tcPr>
            <w:tcW w:w="2378" w:type="dxa"/>
          </w:tcPr>
          <w:p w:rsidR="008A7738" w:rsidRDefault="008A7738" w:rsidP="00944436">
            <w:pPr>
              <w:pStyle w:val="TAL"/>
              <w:rPr>
                <w:lang w:val="fr-FR" w:eastAsia="zh-CN"/>
              </w:rPr>
            </w:pPr>
            <w:r>
              <w:rPr>
                <w:rFonts w:hint="eastAsia"/>
                <w:color w:val="000000"/>
              </w:rPr>
              <w:t>appID</w:t>
            </w:r>
          </w:p>
        </w:tc>
        <w:tc>
          <w:tcPr>
            <w:tcW w:w="737" w:type="dxa"/>
          </w:tcPr>
          <w:p w:rsidR="008A7738" w:rsidRDefault="008A7738" w:rsidP="00944436">
            <w:pPr>
              <w:spacing w:line="240" w:lineRule="atLeast"/>
              <w:rPr>
                <w:lang w:val="fr-FR"/>
              </w:rPr>
            </w:pPr>
            <w:r>
              <w:rPr>
                <w:rFonts w:hint="eastAsia"/>
                <w:lang w:val="fr-FR"/>
              </w:rPr>
              <w:t>M</w:t>
            </w:r>
          </w:p>
        </w:tc>
        <w:tc>
          <w:tcPr>
            <w:tcW w:w="2104" w:type="dxa"/>
          </w:tcPr>
          <w:p w:rsidR="008A7738" w:rsidRDefault="008A7738" w:rsidP="00944436">
            <w:pPr>
              <w:spacing w:line="240" w:lineRule="atLeast"/>
              <w:rPr>
                <w:lang w:val="fr-FR"/>
              </w:rPr>
            </w:pPr>
            <w:r>
              <w:rPr>
                <w:rFonts w:hint="eastAsia"/>
                <w:lang w:val="fr-FR"/>
              </w:rPr>
              <w:t>String</w:t>
            </w:r>
          </w:p>
        </w:tc>
        <w:tc>
          <w:tcPr>
            <w:tcW w:w="900" w:type="dxa"/>
          </w:tcPr>
          <w:p w:rsidR="008A7738" w:rsidRDefault="008A7738" w:rsidP="00944436">
            <w:pPr>
              <w:spacing w:line="240" w:lineRule="atLeast"/>
              <w:rPr>
                <w:rFonts w:ascii="Arial" w:hAnsi="Arial"/>
                <w:kern w:val="0"/>
                <w:sz w:val="18"/>
                <w:szCs w:val="18"/>
                <w:lang w:val="fr-FR"/>
              </w:rPr>
            </w:pPr>
          </w:p>
        </w:tc>
        <w:tc>
          <w:tcPr>
            <w:tcW w:w="2681" w:type="dxa"/>
          </w:tcPr>
          <w:p w:rsidR="008A7738" w:rsidRDefault="008A7738" w:rsidP="00944436">
            <w:pPr>
              <w:spacing w:line="240" w:lineRule="atLeast"/>
              <w:rPr>
                <w:rFonts w:ascii="Arial" w:hAnsi="Arial"/>
                <w:kern w:val="0"/>
                <w:sz w:val="18"/>
                <w:szCs w:val="18"/>
                <w:lang w:val="fr-FR"/>
              </w:rPr>
            </w:pPr>
            <w:r>
              <w:rPr>
                <w:rFonts w:ascii="Arial" w:hAnsi="Arial" w:hint="eastAsia"/>
                <w:kern w:val="0"/>
                <w:sz w:val="18"/>
                <w:szCs w:val="18"/>
                <w:lang w:val="fr-FR"/>
              </w:rPr>
              <w:t>业务标识</w:t>
            </w:r>
          </w:p>
        </w:tc>
      </w:tr>
      <w:tr w:rsidR="008A7738" w:rsidTr="00944436">
        <w:trPr>
          <w:jc w:val="center"/>
        </w:trPr>
        <w:tc>
          <w:tcPr>
            <w:tcW w:w="2378" w:type="dxa"/>
          </w:tcPr>
          <w:p w:rsidR="008A7738" w:rsidRDefault="008A7738" w:rsidP="00944436">
            <w:pPr>
              <w:pStyle w:val="TAL"/>
              <w:rPr>
                <w:lang w:val="fr-FR" w:eastAsia="zh-CN"/>
              </w:rPr>
            </w:pPr>
            <w:r>
              <w:rPr>
                <w:rFonts w:hint="eastAsia"/>
                <w:lang w:val="fr-FR" w:eastAsia="zh-CN"/>
              </w:rPr>
              <w:t>tokenOrST</w:t>
            </w:r>
          </w:p>
        </w:tc>
        <w:tc>
          <w:tcPr>
            <w:tcW w:w="737" w:type="dxa"/>
          </w:tcPr>
          <w:p w:rsidR="008A7738" w:rsidRDefault="008A7738" w:rsidP="00944436">
            <w:pPr>
              <w:spacing w:line="240" w:lineRule="atLeast"/>
              <w:rPr>
                <w:rFonts w:ascii="Arial" w:hAnsi="Arial"/>
                <w:kern w:val="0"/>
                <w:sz w:val="18"/>
                <w:szCs w:val="18"/>
                <w:lang w:val="fr-FR"/>
              </w:rPr>
            </w:pPr>
            <w:r>
              <w:rPr>
                <w:rFonts w:hint="eastAsia"/>
                <w:lang w:val="fr-FR"/>
              </w:rPr>
              <w:t>M</w:t>
            </w:r>
          </w:p>
        </w:tc>
        <w:tc>
          <w:tcPr>
            <w:tcW w:w="2104" w:type="dxa"/>
          </w:tcPr>
          <w:p w:rsidR="008A7738" w:rsidRDefault="008A7738" w:rsidP="00944436">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900" w:type="dxa"/>
          </w:tcPr>
          <w:p w:rsidR="008A7738" w:rsidRDefault="008A7738" w:rsidP="00944436">
            <w:pPr>
              <w:spacing w:line="240" w:lineRule="atLeast"/>
              <w:rPr>
                <w:rFonts w:ascii="Arial" w:hAnsi="Arial"/>
                <w:kern w:val="0"/>
                <w:sz w:val="18"/>
                <w:szCs w:val="18"/>
                <w:lang w:val="fr-FR"/>
              </w:rPr>
            </w:pPr>
            <w:r>
              <w:rPr>
                <w:rFonts w:ascii="Arial" w:hAnsi="Arial" w:hint="eastAsia"/>
                <w:kern w:val="0"/>
                <w:sz w:val="18"/>
                <w:szCs w:val="18"/>
                <w:lang w:val="fr-FR"/>
              </w:rPr>
              <w:t>256</w:t>
            </w:r>
          </w:p>
        </w:tc>
        <w:tc>
          <w:tcPr>
            <w:tcW w:w="2681" w:type="dxa"/>
          </w:tcPr>
          <w:p w:rsidR="008A7738" w:rsidRDefault="008A7738" w:rsidP="00944436">
            <w:pPr>
              <w:spacing w:line="240" w:lineRule="atLeast"/>
              <w:rPr>
                <w:rFonts w:ascii="Arial" w:hAnsi="Arial"/>
                <w:kern w:val="0"/>
                <w:sz w:val="18"/>
                <w:szCs w:val="18"/>
                <w:lang w:val="fr-FR"/>
              </w:rPr>
            </w:pPr>
            <w:r>
              <w:rPr>
                <w:rFonts w:ascii="Arial" w:hAnsi="Arial"/>
                <w:kern w:val="0"/>
                <w:sz w:val="18"/>
                <w:szCs w:val="18"/>
                <w:lang w:val="fr-FR"/>
              </w:rPr>
              <w:t>T</w:t>
            </w:r>
            <w:r>
              <w:rPr>
                <w:rFonts w:ascii="Arial" w:hAnsi="Arial" w:hint="eastAsia"/>
                <w:kern w:val="0"/>
                <w:sz w:val="18"/>
                <w:szCs w:val="18"/>
                <w:lang w:val="fr-FR"/>
              </w:rPr>
              <w:t>oken</w:t>
            </w:r>
            <w:r>
              <w:rPr>
                <w:rFonts w:ascii="Arial" w:hAnsi="Arial" w:hint="eastAsia"/>
                <w:kern w:val="0"/>
                <w:sz w:val="18"/>
                <w:szCs w:val="18"/>
                <w:lang w:val="fr-FR"/>
              </w:rPr>
              <w:t>或</w:t>
            </w:r>
            <w:r>
              <w:rPr>
                <w:rFonts w:ascii="Arial" w:hAnsi="Arial" w:hint="eastAsia"/>
                <w:kern w:val="0"/>
                <w:sz w:val="18"/>
                <w:szCs w:val="18"/>
                <w:lang w:val="fr-FR"/>
              </w:rPr>
              <w:t>ST</w:t>
            </w:r>
          </w:p>
        </w:tc>
      </w:tr>
    </w:tbl>
    <w:p w:rsidR="008A7738" w:rsidRDefault="008A7738" w:rsidP="00407B6C">
      <w:pPr>
        <w:pStyle w:val="41"/>
        <w:rPr>
          <w:lang w:val="fr-FR"/>
        </w:rPr>
      </w:pPr>
      <w:r>
        <w:rPr>
          <w:rFonts w:hint="eastAsia"/>
        </w:rPr>
        <w:t>返回值</w:t>
      </w:r>
    </w:p>
    <w:p w:rsidR="008A7738" w:rsidRDefault="008A7738" w:rsidP="008A7738">
      <w:pPr>
        <w:pStyle w:val="a4"/>
        <w:ind w:firstLine="210"/>
      </w:pPr>
      <w:r>
        <w:rPr>
          <w:rFonts w:hint="eastAsia"/>
        </w:rPr>
        <w:t>成功返回用户信息</w:t>
      </w:r>
      <w:r>
        <w:rPr>
          <w:rFonts w:hint="eastAsia"/>
        </w:rPr>
        <w:t>ServiceLogoutRsp</w:t>
      </w:r>
      <w:r>
        <w:rPr>
          <w:rFonts w:hint="eastAsia"/>
          <w:lang w:val="fr-FR"/>
        </w:rPr>
        <w:t>，否则抛出异常。</w:t>
      </w:r>
      <w:r>
        <w:rPr>
          <w:rFonts w:hint="eastAsia"/>
        </w:rPr>
        <w:t>ServiceLogoutRsp</w:t>
      </w:r>
      <w:r>
        <w:rPr>
          <w:rFonts w:hint="eastAsia"/>
        </w:rPr>
        <w:t>定义如下：</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2104"/>
        <w:gridCol w:w="900"/>
        <w:gridCol w:w="2681"/>
      </w:tblGrid>
      <w:tr w:rsidR="008A7738" w:rsidTr="00944436">
        <w:trPr>
          <w:jc w:val="center"/>
        </w:trPr>
        <w:tc>
          <w:tcPr>
            <w:tcW w:w="2378" w:type="dxa"/>
          </w:tcPr>
          <w:p w:rsidR="008A7738" w:rsidRDefault="008A7738" w:rsidP="00944436">
            <w:pPr>
              <w:pStyle w:val="TAH"/>
              <w:rPr>
                <w:rFonts w:ascii="Verdana" w:hAnsi="Verdana"/>
                <w:lang w:val="fr-FR" w:eastAsia="zh-CN"/>
              </w:rPr>
            </w:pPr>
            <w:r>
              <w:rPr>
                <w:rFonts w:ascii="Verdana" w:hAnsi="Verdana" w:hint="eastAsia"/>
                <w:lang w:val="fr-FR" w:eastAsia="zh-CN"/>
              </w:rPr>
              <w:t>参数名称</w:t>
            </w:r>
          </w:p>
        </w:tc>
        <w:tc>
          <w:tcPr>
            <w:tcW w:w="737" w:type="dxa"/>
          </w:tcPr>
          <w:p w:rsidR="008A7738" w:rsidRDefault="008A7738" w:rsidP="00944436">
            <w:pPr>
              <w:pStyle w:val="TAH"/>
              <w:rPr>
                <w:rFonts w:ascii="Verdana" w:hAnsi="Verdana"/>
                <w:lang w:val="fr-FR" w:eastAsia="zh-CN"/>
              </w:rPr>
            </w:pPr>
            <w:r>
              <w:rPr>
                <w:rFonts w:ascii="Verdana" w:hAnsi="Verdana" w:hint="eastAsia"/>
                <w:lang w:val="fr-FR" w:eastAsia="zh-CN"/>
              </w:rPr>
              <w:t>必须</w:t>
            </w:r>
          </w:p>
        </w:tc>
        <w:tc>
          <w:tcPr>
            <w:tcW w:w="2104" w:type="dxa"/>
          </w:tcPr>
          <w:p w:rsidR="008A7738" w:rsidRDefault="008A7738" w:rsidP="00944436">
            <w:pPr>
              <w:pStyle w:val="TAH"/>
              <w:rPr>
                <w:rFonts w:ascii="Verdana" w:hAnsi="Verdana"/>
                <w:lang w:val="fr-FR" w:eastAsia="zh-CN"/>
              </w:rPr>
            </w:pPr>
            <w:r>
              <w:rPr>
                <w:rFonts w:ascii="Verdana" w:hAnsi="Verdana" w:hint="eastAsia"/>
                <w:lang w:val="fr-FR" w:eastAsia="zh-CN"/>
              </w:rPr>
              <w:t>类型</w:t>
            </w:r>
          </w:p>
        </w:tc>
        <w:tc>
          <w:tcPr>
            <w:tcW w:w="900" w:type="dxa"/>
          </w:tcPr>
          <w:p w:rsidR="008A7738" w:rsidRDefault="008A7738" w:rsidP="00944436">
            <w:pPr>
              <w:pStyle w:val="TAH"/>
              <w:rPr>
                <w:rFonts w:ascii="Verdana" w:hAnsi="Verdana"/>
                <w:lang w:val="fr-FR" w:eastAsia="zh-CN"/>
              </w:rPr>
            </w:pPr>
            <w:r>
              <w:rPr>
                <w:rFonts w:ascii="Verdana" w:hAnsi="Verdana" w:hint="eastAsia"/>
                <w:lang w:val="fr-FR" w:eastAsia="zh-CN"/>
              </w:rPr>
              <w:t>长度</w:t>
            </w:r>
          </w:p>
        </w:tc>
        <w:tc>
          <w:tcPr>
            <w:tcW w:w="2681" w:type="dxa"/>
          </w:tcPr>
          <w:p w:rsidR="008A7738" w:rsidRDefault="008A7738" w:rsidP="00944436">
            <w:pPr>
              <w:pStyle w:val="TAH"/>
              <w:rPr>
                <w:rFonts w:ascii="Verdana" w:hAnsi="Verdana"/>
                <w:lang w:val="fr-FR" w:eastAsia="zh-CN"/>
              </w:rPr>
            </w:pPr>
            <w:r>
              <w:rPr>
                <w:rFonts w:ascii="Verdana" w:hAnsi="Verdana" w:hint="eastAsia"/>
                <w:lang w:val="fr-FR" w:eastAsia="zh-CN"/>
              </w:rPr>
              <w:t>描述信息</w:t>
            </w:r>
          </w:p>
        </w:tc>
      </w:tr>
      <w:tr w:rsidR="008A7738" w:rsidTr="00944436">
        <w:trPr>
          <w:jc w:val="center"/>
        </w:trPr>
        <w:tc>
          <w:tcPr>
            <w:tcW w:w="2378" w:type="dxa"/>
          </w:tcPr>
          <w:p w:rsidR="008A7738" w:rsidRPr="005041A8" w:rsidRDefault="008A7738" w:rsidP="00944436">
            <w:pPr>
              <w:pStyle w:val="TAL"/>
              <w:rPr>
                <w:lang w:val="fr-FR" w:eastAsia="zh-CN"/>
              </w:rPr>
            </w:pPr>
            <w:r w:rsidRPr="005041A8">
              <w:rPr>
                <w:rFonts w:hint="eastAsia"/>
                <w:lang w:val="fr-FR" w:eastAsia="zh-CN"/>
              </w:rPr>
              <w:t>v</w:t>
            </w:r>
            <w:r w:rsidRPr="005041A8">
              <w:rPr>
                <w:lang w:val="fr-FR" w:eastAsia="zh-CN"/>
              </w:rPr>
              <w:t>ersion</w:t>
            </w:r>
          </w:p>
        </w:tc>
        <w:tc>
          <w:tcPr>
            <w:tcW w:w="737" w:type="dxa"/>
          </w:tcPr>
          <w:p w:rsidR="008A7738" w:rsidRPr="005041A8" w:rsidRDefault="008A7738" w:rsidP="00944436">
            <w:pPr>
              <w:pStyle w:val="TAL"/>
              <w:rPr>
                <w:lang w:val="fr-FR" w:eastAsia="zh-CN"/>
              </w:rPr>
            </w:pPr>
            <w:r>
              <w:rPr>
                <w:rFonts w:hint="eastAsia"/>
                <w:lang w:val="fr-FR" w:eastAsia="zh-CN"/>
              </w:rPr>
              <w:t>M</w:t>
            </w:r>
          </w:p>
        </w:tc>
        <w:tc>
          <w:tcPr>
            <w:tcW w:w="2104" w:type="dxa"/>
          </w:tcPr>
          <w:p w:rsidR="008A7738" w:rsidRPr="005041A8" w:rsidRDefault="008A7738" w:rsidP="00944436">
            <w:pPr>
              <w:pStyle w:val="TAH"/>
              <w:jc w:val="both"/>
              <w:rPr>
                <w:b w:val="0"/>
                <w:lang w:val="fr-FR" w:eastAsia="zh-CN"/>
              </w:rPr>
            </w:pPr>
            <w:r>
              <w:rPr>
                <w:rFonts w:hint="eastAsia"/>
                <w:b w:val="0"/>
                <w:lang w:val="fr-FR" w:eastAsia="zh-CN"/>
              </w:rPr>
              <w:t>String</w:t>
            </w:r>
          </w:p>
        </w:tc>
        <w:tc>
          <w:tcPr>
            <w:tcW w:w="900" w:type="dxa"/>
          </w:tcPr>
          <w:p w:rsidR="008A7738" w:rsidRPr="005041A8" w:rsidRDefault="008A7738" w:rsidP="00944436">
            <w:pPr>
              <w:rPr>
                <w:rFonts w:ascii="Arial" w:hAnsi="Arial"/>
                <w:kern w:val="0"/>
                <w:sz w:val="18"/>
                <w:szCs w:val="18"/>
                <w:lang w:val="fr-FR"/>
              </w:rPr>
            </w:pPr>
            <w:r>
              <w:rPr>
                <w:rFonts w:ascii="Arial" w:hAnsi="Arial" w:hint="eastAsia"/>
                <w:kern w:val="0"/>
                <w:sz w:val="18"/>
                <w:szCs w:val="18"/>
                <w:lang w:val="fr-FR"/>
              </w:rPr>
              <w:t>5</w:t>
            </w:r>
          </w:p>
        </w:tc>
        <w:tc>
          <w:tcPr>
            <w:tcW w:w="2681" w:type="dxa"/>
          </w:tcPr>
          <w:p w:rsidR="008A7738" w:rsidRPr="005041A8" w:rsidRDefault="008A7738" w:rsidP="00944436">
            <w:pPr>
              <w:rPr>
                <w:rFonts w:ascii="Arial" w:hAnsi="Arial"/>
                <w:kern w:val="0"/>
                <w:sz w:val="18"/>
                <w:szCs w:val="18"/>
                <w:lang w:val="fr-FR"/>
              </w:rPr>
            </w:pPr>
            <w:r w:rsidRPr="005041A8">
              <w:rPr>
                <w:rFonts w:ascii="Arial" w:hAnsi="Arial" w:hint="eastAsia"/>
                <w:kern w:val="0"/>
                <w:sz w:val="18"/>
                <w:szCs w:val="18"/>
                <w:lang w:val="fr-FR"/>
              </w:rPr>
              <w:t>协议版本号</w:t>
            </w:r>
          </w:p>
        </w:tc>
      </w:tr>
      <w:tr w:rsidR="008A7738" w:rsidTr="00944436">
        <w:trPr>
          <w:jc w:val="center"/>
        </w:trPr>
        <w:tc>
          <w:tcPr>
            <w:tcW w:w="2378" w:type="dxa"/>
            <w:vAlign w:val="center"/>
          </w:tcPr>
          <w:p w:rsidR="008A7738" w:rsidRPr="00502DF8" w:rsidRDefault="001C2FC3" w:rsidP="00944436">
            <w:pPr>
              <w:pStyle w:val="ab"/>
              <w:spacing w:line="360" w:lineRule="auto"/>
              <w:rPr>
                <w:rFonts w:cs="Arial"/>
                <w:sz w:val="18"/>
                <w:szCs w:val="18"/>
              </w:rPr>
            </w:pPr>
            <w:r w:rsidRPr="001C2FC3">
              <w:rPr>
                <w:rFonts w:cs="Arial"/>
                <w:sz w:val="18"/>
                <w:szCs w:val="18"/>
              </w:rPr>
              <w:t>delTGCCount</w:t>
            </w:r>
          </w:p>
        </w:tc>
        <w:tc>
          <w:tcPr>
            <w:tcW w:w="737" w:type="dxa"/>
            <w:vAlign w:val="center"/>
          </w:tcPr>
          <w:p w:rsidR="008A7738" w:rsidRPr="00502DF8" w:rsidRDefault="008A7738" w:rsidP="00944436">
            <w:pPr>
              <w:pStyle w:val="ab"/>
              <w:spacing w:line="360" w:lineRule="auto"/>
              <w:rPr>
                <w:rFonts w:cs="Arial"/>
                <w:sz w:val="18"/>
                <w:szCs w:val="18"/>
              </w:rPr>
            </w:pPr>
            <w:r>
              <w:rPr>
                <w:rFonts w:cs="Arial" w:hint="eastAsia"/>
                <w:sz w:val="18"/>
                <w:szCs w:val="18"/>
              </w:rPr>
              <w:t>M</w:t>
            </w:r>
          </w:p>
        </w:tc>
        <w:tc>
          <w:tcPr>
            <w:tcW w:w="2104" w:type="dxa"/>
            <w:vAlign w:val="center"/>
          </w:tcPr>
          <w:p w:rsidR="008A7738" w:rsidRPr="001208FE" w:rsidRDefault="005200E4" w:rsidP="00944436">
            <w:pPr>
              <w:pStyle w:val="ab"/>
              <w:spacing w:line="360" w:lineRule="auto"/>
              <w:jc w:val="both"/>
              <w:rPr>
                <w:rFonts w:cs="Arial"/>
                <w:sz w:val="18"/>
                <w:szCs w:val="18"/>
              </w:rPr>
            </w:pPr>
            <w:r>
              <w:rPr>
                <w:rFonts w:cs="Arial"/>
                <w:sz w:val="18"/>
                <w:szCs w:val="18"/>
              </w:rPr>
              <w:t>Int</w:t>
            </w:r>
          </w:p>
        </w:tc>
        <w:tc>
          <w:tcPr>
            <w:tcW w:w="900" w:type="dxa"/>
          </w:tcPr>
          <w:p w:rsidR="008A7738" w:rsidRDefault="008A7738" w:rsidP="00944436">
            <w:pPr>
              <w:spacing w:line="240" w:lineRule="atLeast"/>
              <w:rPr>
                <w:rFonts w:ascii="Arial" w:hAnsi="Arial"/>
                <w:kern w:val="0"/>
                <w:sz w:val="18"/>
                <w:szCs w:val="18"/>
                <w:lang w:val="fr-FR"/>
              </w:rPr>
            </w:pPr>
          </w:p>
        </w:tc>
        <w:tc>
          <w:tcPr>
            <w:tcW w:w="2681" w:type="dxa"/>
          </w:tcPr>
          <w:p w:rsidR="008A7738" w:rsidRDefault="008A7738" w:rsidP="00AF50C0">
            <w:pPr>
              <w:spacing w:line="240" w:lineRule="atLeast"/>
              <w:rPr>
                <w:rFonts w:ascii="Arial" w:hAnsi="Arial"/>
                <w:kern w:val="0"/>
                <w:sz w:val="18"/>
                <w:szCs w:val="18"/>
                <w:lang w:val="fr-FR"/>
              </w:rPr>
            </w:pPr>
            <w:r>
              <w:rPr>
                <w:rFonts w:cs="Arial" w:hint="eastAsia"/>
                <w:sz w:val="18"/>
                <w:szCs w:val="18"/>
              </w:rPr>
              <w:t>删除的</w:t>
            </w:r>
            <w:r w:rsidR="00AF50C0">
              <w:rPr>
                <w:rFonts w:cs="Arial" w:hint="eastAsia"/>
                <w:sz w:val="18"/>
                <w:szCs w:val="18"/>
              </w:rPr>
              <w:t>Token/ST</w:t>
            </w:r>
            <w:r>
              <w:rPr>
                <w:rFonts w:cs="Arial" w:hint="eastAsia"/>
                <w:sz w:val="18"/>
                <w:szCs w:val="18"/>
              </w:rPr>
              <w:t>记录数</w:t>
            </w:r>
          </w:p>
        </w:tc>
      </w:tr>
    </w:tbl>
    <w:p w:rsidR="008A7738" w:rsidRDefault="008A7738" w:rsidP="00407B6C">
      <w:pPr>
        <w:pStyle w:val="41"/>
      </w:pPr>
      <w:r>
        <w:rPr>
          <w:rFonts w:hint="eastAsia"/>
        </w:rPr>
        <w:t>异常信息</w:t>
      </w:r>
    </w:p>
    <w:p w:rsidR="008A7738" w:rsidRPr="003A7F02" w:rsidRDefault="008A7738" w:rsidP="008A7738">
      <w:pPr>
        <w:pStyle w:val="a4"/>
        <w:ind w:firstLine="210"/>
        <w:rPr>
          <w:lang w:val="fr-FR"/>
        </w:rPr>
      </w:pPr>
      <w:r>
        <w:rPr>
          <w:rFonts w:hint="eastAsia"/>
        </w:rPr>
        <w:t>失败则抛出异常</w:t>
      </w:r>
      <w:r>
        <w:rPr>
          <w:rFonts w:hint="eastAsia"/>
        </w:rPr>
        <w:t>CException</w:t>
      </w:r>
      <w:r>
        <w:rPr>
          <w:rFonts w:hint="eastAsia"/>
        </w:rPr>
        <w:t>，具体内容请参考异常码定义文档。</w:t>
      </w:r>
    </w:p>
    <w:p w:rsidR="008A7738" w:rsidRPr="00A6475E" w:rsidRDefault="008A7738" w:rsidP="00407B6C">
      <w:pPr>
        <w:pStyle w:val="41"/>
      </w:pPr>
      <w:r w:rsidRPr="00A6475E">
        <w:rPr>
          <w:rFonts w:hint="eastAsia"/>
        </w:rPr>
        <w:t>协议映射</w:t>
      </w:r>
    </w:p>
    <w:p w:rsidR="008A7738" w:rsidRPr="00A6475E" w:rsidRDefault="008A7738" w:rsidP="008A7738">
      <w:pPr>
        <w:numPr>
          <w:ilvl w:val="0"/>
          <w:numId w:val="22"/>
        </w:numPr>
        <w:tabs>
          <w:tab w:val="num" w:pos="0"/>
        </w:tabs>
        <w:rPr>
          <w:b/>
        </w:rPr>
      </w:pPr>
      <w:r>
        <w:rPr>
          <w:rFonts w:hint="eastAsia"/>
          <w:b/>
        </w:rPr>
        <w:t>1)</w:t>
      </w:r>
      <w:r w:rsidRPr="00A6475E">
        <w:rPr>
          <w:rFonts w:hint="eastAsia"/>
          <w:b/>
        </w:rPr>
        <w:t>请求消息</w:t>
      </w:r>
    </w:p>
    <w:p w:rsidR="008A7738" w:rsidRPr="00A6475E" w:rsidRDefault="008A7738" w:rsidP="008A7738">
      <w:r w:rsidRPr="00A6475E">
        <w:t>POST</w:t>
      </w:r>
      <w:r w:rsidRPr="00A6475E">
        <w:rPr>
          <w:rFonts w:hint="eastAsia"/>
        </w:rPr>
        <w:t xml:space="preserve"> </w:t>
      </w:r>
      <w:r w:rsidRPr="00A6475E">
        <w:t>http://host:port/</w:t>
      </w:r>
      <w:r>
        <w:rPr>
          <w:rFonts w:hint="eastAsia"/>
        </w:rPr>
        <w:t>AccountServer</w:t>
      </w:r>
      <w:r w:rsidRPr="00A6475E">
        <w:t>/I</w:t>
      </w:r>
      <w:r w:rsidRPr="00A6475E">
        <w:rPr>
          <w:rFonts w:hint="eastAsia"/>
        </w:rPr>
        <w:t>User</w:t>
      </w:r>
      <w:r>
        <w:rPr>
          <w:rFonts w:hint="eastAsia"/>
        </w:rPr>
        <w:t>Info</w:t>
      </w:r>
      <w:r w:rsidRPr="00A6475E">
        <w:rPr>
          <w:rFonts w:hint="eastAsia"/>
        </w:rPr>
        <w:t>Mng</w:t>
      </w:r>
      <w:r>
        <w:rPr>
          <w:rFonts w:hint="eastAsia"/>
        </w:rPr>
        <w:t>/serviceLogout</w:t>
      </w:r>
      <w:r w:rsidRPr="00A6475E">
        <w:t xml:space="preserve"> </w:t>
      </w:r>
      <w:r>
        <w:rPr>
          <w:rFonts w:hint="eastAsia"/>
        </w:rPr>
        <w:t xml:space="preserve"> </w:t>
      </w:r>
      <w:r w:rsidRPr="00A6475E">
        <w:t>HTTP/1.1</w:t>
      </w:r>
    </w:p>
    <w:p w:rsidR="008A7738" w:rsidRDefault="008A7738" w:rsidP="008A7738">
      <w:pPr>
        <w:rPr>
          <w:lang w:val="de-DE"/>
        </w:rPr>
      </w:pPr>
      <w:r w:rsidRPr="00A6475E">
        <w:rPr>
          <w:i/>
        </w:rPr>
        <w:t>Authorization</w:t>
      </w:r>
      <w:r w:rsidRPr="00A6475E">
        <w:rPr>
          <w:rFonts w:hint="eastAsia"/>
          <w:i/>
        </w:rPr>
        <w:t>:</w:t>
      </w:r>
      <w:r w:rsidR="00EE2684">
        <w:rPr>
          <w:rFonts w:hint="eastAsia"/>
          <w:i/>
        </w:rPr>
        <w:t>登出</w:t>
      </w:r>
      <w:r w:rsidR="00EE2684">
        <w:rPr>
          <w:rFonts w:hint="eastAsia"/>
        </w:rPr>
        <w:t>无需登录认证信息</w:t>
      </w:r>
      <w:r>
        <w:rPr>
          <w:rFonts w:hint="eastAsia"/>
          <w:i/>
        </w:rPr>
        <w:t>。</w:t>
      </w:r>
    </w:p>
    <w:p w:rsidR="008A7738" w:rsidRPr="00A6475E" w:rsidRDefault="008A7738" w:rsidP="008A7738">
      <w:pPr>
        <w:rPr>
          <w:lang w:val="de-DE"/>
        </w:rPr>
      </w:pPr>
      <w:r w:rsidRPr="00A6475E">
        <w:rPr>
          <w:lang w:val="de-DE"/>
        </w:rPr>
        <w:t>&lt;?xml version="1.0" encoding="UTF-8"?&gt;</w:t>
      </w:r>
    </w:p>
    <w:p w:rsidR="008A7738" w:rsidRPr="00A6475E" w:rsidRDefault="008A7738" w:rsidP="008A7738">
      <w:pPr>
        <w:rPr>
          <w:lang w:val="de-DE"/>
        </w:rPr>
      </w:pPr>
      <w:r w:rsidRPr="00A6475E">
        <w:rPr>
          <w:lang w:val="de-DE"/>
        </w:rPr>
        <w:t>&lt;</w:t>
      </w:r>
      <w:r>
        <w:rPr>
          <w:rFonts w:hint="eastAsia"/>
        </w:rPr>
        <w:t>ServiceLogout</w:t>
      </w:r>
      <w:r w:rsidRPr="00A6475E">
        <w:rPr>
          <w:rFonts w:hint="eastAsia"/>
          <w:bCs/>
          <w:lang w:val="da-DK"/>
        </w:rPr>
        <w:t>Req</w:t>
      </w:r>
      <w:r w:rsidRPr="00A6475E">
        <w:rPr>
          <w:lang w:val="de-DE"/>
        </w:rPr>
        <w:t>&gt;</w:t>
      </w:r>
    </w:p>
    <w:p w:rsidR="008A7738" w:rsidRPr="00A6475E" w:rsidRDefault="008A7738" w:rsidP="008A7738">
      <w:r w:rsidRPr="00A6475E">
        <w:rPr>
          <w:lang w:val="de-DE"/>
        </w:rPr>
        <w:t xml:space="preserve">  </w:t>
      </w:r>
      <w:r w:rsidRPr="00A6475E">
        <w:t>&lt;</w:t>
      </w:r>
      <w:r w:rsidRPr="00A6475E">
        <w:rPr>
          <w:rFonts w:hint="eastAsia"/>
          <w:lang w:val="fr-FR"/>
        </w:rPr>
        <w:t xml:space="preserve"> </w:t>
      </w:r>
      <w:r w:rsidRPr="00A6475E">
        <w:rPr>
          <w:rFonts w:hint="eastAsia"/>
        </w:rPr>
        <w:t>v</w:t>
      </w:r>
      <w:r w:rsidRPr="00A6475E">
        <w:t>ersion &gt;</w:t>
      </w:r>
      <w:r>
        <w:rPr>
          <w:rFonts w:hint="eastAsia"/>
        </w:rPr>
        <w:t>01.01</w:t>
      </w:r>
      <w:r w:rsidRPr="00A6475E">
        <w:t>&lt;/</w:t>
      </w:r>
      <w:r w:rsidRPr="00A6475E">
        <w:rPr>
          <w:rFonts w:hint="eastAsia"/>
        </w:rPr>
        <w:t xml:space="preserve"> v</w:t>
      </w:r>
      <w:r w:rsidRPr="00A6475E">
        <w:t>ersion &gt;</w:t>
      </w:r>
    </w:p>
    <w:p w:rsidR="008A7738" w:rsidRDefault="008A7738" w:rsidP="008A7738">
      <w:pPr>
        <w:ind w:leftChars="100" w:left="210"/>
      </w:pPr>
      <w:r>
        <w:rPr>
          <w:rFonts w:hint="eastAsia"/>
        </w:rPr>
        <w:t>&lt;userID&gt;100001&lt;/userID&gt;</w:t>
      </w:r>
    </w:p>
    <w:p w:rsidR="008A7738" w:rsidRDefault="008A7738" w:rsidP="008A7738">
      <w:pPr>
        <w:ind w:leftChars="100" w:left="210"/>
      </w:pPr>
      <w:r w:rsidRPr="00A6475E">
        <w:t>&lt;</w:t>
      </w:r>
      <w:r w:rsidRPr="00396448">
        <w:rPr>
          <w:rFonts w:hint="eastAsia"/>
          <w:color w:val="000000"/>
        </w:rPr>
        <w:t xml:space="preserve"> </w:t>
      </w:r>
      <w:r>
        <w:rPr>
          <w:rFonts w:hint="eastAsia"/>
          <w:color w:val="000000"/>
        </w:rPr>
        <w:t>appID</w:t>
      </w:r>
      <w:r w:rsidRPr="00A6475E">
        <w:t xml:space="preserve"> &gt;</w:t>
      </w:r>
      <w:r>
        <w:rPr>
          <w:rFonts w:hint="eastAsia"/>
        </w:rPr>
        <w:t>com.hotalk</w:t>
      </w:r>
      <w:r w:rsidRPr="00A6475E">
        <w:t>&lt;/</w:t>
      </w:r>
      <w:r>
        <w:rPr>
          <w:rFonts w:hint="eastAsia"/>
          <w:color w:val="000000"/>
        </w:rPr>
        <w:t>appID</w:t>
      </w:r>
      <w:r w:rsidRPr="00A6475E">
        <w:t xml:space="preserve"> &gt;</w:t>
      </w:r>
    </w:p>
    <w:p w:rsidR="008A7738" w:rsidRDefault="008A7738" w:rsidP="008A7738">
      <w:pPr>
        <w:ind w:leftChars="100" w:left="210"/>
      </w:pPr>
      <w:r>
        <w:rPr>
          <w:rFonts w:hint="eastAsia"/>
        </w:rPr>
        <w:t>&lt;tokenOrST&gt;1231244546234dsfasdf&lt;/tokenOrST&gt;</w:t>
      </w:r>
    </w:p>
    <w:p w:rsidR="008A7738" w:rsidRPr="00A6475E" w:rsidRDefault="008A7738" w:rsidP="008A7738">
      <w:pPr>
        <w:rPr>
          <w:lang w:val="fr-FR"/>
        </w:rPr>
      </w:pPr>
      <w:r w:rsidRPr="00A6475E">
        <w:rPr>
          <w:lang w:val="fr-FR"/>
        </w:rPr>
        <w:t>&lt;/</w:t>
      </w:r>
      <w:r>
        <w:rPr>
          <w:rFonts w:hint="eastAsia"/>
        </w:rPr>
        <w:t>ServiceLogout</w:t>
      </w:r>
      <w:r w:rsidRPr="00A6475E">
        <w:rPr>
          <w:rFonts w:hint="eastAsia"/>
          <w:bCs/>
          <w:lang w:val="da-DK"/>
        </w:rPr>
        <w:t>Req</w:t>
      </w:r>
      <w:r w:rsidRPr="00A6475E">
        <w:rPr>
          <w:lang w:val="fr-FR"/>
        </w:rPr>
        <w:t xml:space="preserve"> &gt;</w:t>
      </w:r>
    </w:p>
    <w:p w:rsidR="008A7738" w:rsidRPr="00A6475E" w:rsidRDefault="008A7738" w:rsidP="008A7738">
      <w:pPr>
        <w:numPr>
          <w:ilvl w:val="0"/>
          <w:numId w:val="22"/>
        </w:numPr>
        <w:tabs>
          <w:tab w:val="num" w:pos="0"/>
        </w:tabs>
        <w:rPr>
          <w:b/>
        </w:rPr>
      </w:pPr>
      <w:r w:rsidRPr="00A6475E">
        <w:rPr>
          <w:rFonts w:hint="eastAsia"/>
          <w:b/>
        </w:rPr>
        <w:t>响应消息</w:t>
      </w:r>
    </w:p>
    <w:p w:rsidR="008A7738" w:rsidRPr="00A6475E" w:rsidRDefault="008A7738" w:rsidP="008A7738">
      <w:r w:rsidRPr="00A6475E">
        <w:t>&lt;?xml version="1.0" encoding="UTF-8"?&gt;</w:t>
      </w:r>
    </w:p>
    <w:p w:rsidR="008A7738" w:rsidRDefault="008A7738" w:rsidP="008A7738">
      <w:r w:rsidRPr="00A6475E">
        <w:t xml:space="preserve">&lt;result </w:t>
      </w:r>
      <w:r>
        <w:rPr>
          <w:rFonts w:hint="eastAsia"/>
        </w:rPr>
        <w:t>result</w:t>
      </w:r>
      <w:r w:rsidRPr="00A6475E">
        <w:rPr>
          <w:rFonts w:hint="eastAsia"/>
        </w:rPr>
        <w:t>Code</w:t>
      </w:r>
      <w:r w:rsidRPr="00A6475E">
        <w:t>=0&gt;</w:t>
      </w:r>
    </w:p>
    <w:p w:rsidR="008A7738" w:rsidRPr="00A6475E" w:rsidRDefault="008A7738" w:rsidP="008A7738">
      <w:pPr>
        <w:ind w:leftChars="100" w:left="210"/>
      </w:pPr>
      <w:r w:rsidRPr="00A6475E">
        <w:rPr>
          <w:rFonts w:hint="eastAsia"/>
          <w:lang w:val="da-DK"/>
        </w:rPr>
        <w:t>&lt;</w:t>
      </w:r>
      <w:r w:rsidRPr="00564B99">
        <w:rPr>
          <w:rFonts w:hint="eastAsia"/>
        </w:rPr>
        <w:t xml:space="preserve"> </w:t>
      </w:r>
      <w:r>
        <w:rPr>
          <w:rFonts w:hint="eastAsia"/>
        </w:rPr>
        <w:t>ServiceLogout</w:t>
      </w:r>
      <w:r>
        <w:rPr>
          <w:rFonts w:hint="eastAsia"/>
          <w:bCs/>
          <w:lang w:val="da-DK"/>
        </w:rPr>
        <w:t>Rsp</w:t>
      </w:r>
      <w:r w:rsidRPr="00A6475E">
        <w:rPr>
          <w:rFonts w:hint="eastAsia"/>
          <w:lang w:val="da-DK"/>
        </w:rPr>
        <w:t>&gt;</w:t>
      </w:r>
    </w:p>
    <w:p w:rsidR="008A7738" w:rsidRDefault="008A7738" w:rsidP="008A7738">
      <w:pPr>
        <w:ind w:leftChars="100" w:left="210"/>
      </w:pPr>
      <w:r w:rsidRPr="00A6475E">
        <w:rPr>
          <w:lang w:val="de-DE"/>
        </w:rPr>
        <w:t xml:space="preserve">  </w:t>
      </w:r>
      <w:r w:rsidRPr="00A6475E">
        <w:t>&lt;</w:t>
      </w:r>
      <w:r w:rsidRPr="00A6475E">
        <w:rPr>
          <w:rFonts w:hint="eastAsia"/>
          <w:lang w:val="fr-FR"/>
        </w:rPr>
        <w:t xml:space="preserve"> </w:t>
      </w:r>
      <w:r w:rsidRPr="00A6475E">
        <w:rPr>
          <w:rFonts w:hint="eastAsia"/>
        </w:rPr>
        <w:t>v</w:t>
      </w:r>
      <w:r w:rsidRPr="00A6475E">
        <w:t>ersion &gt;</w:t>
      </w:r>
      <w:r>
        <w:rPr>
          <w:rFonts w:hint="eastAsia"/>
        </w:rPr>
        <w:t>01.01</w:t>
      </w:r>
      <w:r w:rsidRPr="00A6475E">
        <w:t>&lt;/</w:t>
      </w:r>
      <w:r w:rsidRPr="00A6475E">
        <w:rPr>
          <w:rFonts w:hint="eastAsia"/>
        </w:rPr>
        <w:t xml:space="preserve"> v</w:t>
      </w:r>
      <w:r w:rsidRPr="00A6475E">
        <w:t>ersion &gt;</w:t>
      </w:r>
    </w:p>
    <w:p w:rsidR="008A7738" w:rsidRDefault="008A7738" w:rsidP="008A7738">
      <w:pPr>
        <w:ind w:leftChars="100" w:left="210"/>
      </w:pPr>
      <w:r>
        <w:rPr>
          <w:rFonts w:hint="eastAsia"/>
        </w:rPr>
        <w:t xml:space="preserve">  &lt;</w:t>
      </w:r>
      <w:r w:rsidR="001C2FC3" w:rsidRPr="001C2FC3">
        <w:rPr>
          <w:rFonts w:cs="Arial"/>
          <w:sz w:val="18"/>
          <w:szCs w:val="18"/>
        </w:rPr>
        <w:t xml:space="preserve"> delTGCCount</w:t>
      </w:r>
      <w:r w:rsidR="001C2FC3">
        <w:rPr>
          <w:rFonts w:hint="eastAsia"/>
        </w:rPr>
        <w:t xml:space="preserve"> </w:t>
      </w:r>
      <w:r>
        <w:rPr>
          <w:rFonts w:hint="eastAsia"/>
        </w:rPr>
        <w:t>&gt;1&lt;/</w:t>
      </w:r>
      <w:r w:rsidRPr="002B4798">
        <w:rPr>
          <w:rFonts w:hint="eastAsia"/>
        </w:rPr>
        <w:t xml:space="preserve"> </w:t>
      </w:r>
      <w:r w:rsidR="001C2FC3" w:rsidRPr="001C2FC3">
        <w:rPr>
          <w:rFonts w:cs="Arial"/>
          <w:sz w:val="18"/>
          <w:szCs w:val="18"/>
        </w:rPr>
        <w:t>delTGCCount</w:t>
      </w:r>
      <w:r w:rsidR="001C2FC3">
        <w:rPr>
          <w:rFonts w:hint="eastAsia"/>
        </w:rPr>
        <w:t xml:space="preserve"> </w:t>
      </w:r>
      <w:r>
        <w:rPr>
          <w:rFonts w:hint="eastAsia"/>
        </w:rPr>
        <w:t>&gt;</w:t>
      </w:r>
    </w:p>
    <w:p w:rsidR="008A7738" w:rsidRPr="00A6475E" w:rsidRDefault="008A7738" w:rsidP="008A7738">
      <w:pPr>
        <w:ind w:leftChars="100" w:left="210"/>
      </w:pPr>
      <w:r w:rsidRPr="00A6475E">
        <w:rPr>
          <w:rFonts w:hint="eastAsia"/>
        </w:rPr>
        <w:t>&lt;/</w:t>
      </w:r>
      <w:r w:rsidRPr="00564B99">
        <w:rPr>
          <w:rFonts w:hint="eastAsia"/>
        </w:rPr>
        <w:t xml:space="preserve"> </w:t>
      </w:r>
      <w:r>
        <w:rPr>
          <w:rFonts w:hint="eastAsia"/>
        </w:rPr>
        <w:t>ServiceLogout</w:t>
      </w:r>
      <w:r>
        <w:rPr>
          <w:rFonts w:hint="eastAsia"/>
          <w:bCs/>
          <w:lang w:val="da-DK"/>
        </w:rPr>
        <w:t>Rsp</w:t>
      </w:r>
      <w:r w:rsidRPr="00A6475E">
        <w:rPr>
          <w:rFonts w:hint="eastAsia"/>
        </w:rPr>
        <w:t>&gt;</w:t>
      </w:r>
    </w:p>
    <w:p w:rsidR="008A7738" w:rsidRDefault="008A7738" w:rsidP="008A7738">
      <w:pPr>
        <w:rPr>
          <w:lang w:val="fr-FR"/>
        </w:rPr>
      </w:pPr>
      <w:r>
        <w:rPr>
          <w:rFonts w:hint="eastAsia"/>
          <w:lang w:val="fr-FR"/>
        </w:rPr>
        <w:t>&lt;/result&gt;</w:t>
      </w:r>
    </w:p>
    <w:p w:rsidR="00D745AC" w:rsidRDefault="00D745AC">
      <w:pPr>
        <w:widowControl/>
        <w:jc w:val="left"/>
        <w:rPr>
          <w:lang w:val="fr-FR"/>
        </w:rPr>
      </w:pPr>
      <w:r>
        <w:rPr>
          <w:lang w:val="fr-FR"/>
        </w:rPr>
        <w:br w:type="page"/>
      </w:r>
    </w:p>
    <w:p w:rsidR="00D745AC" w:rsidRDefault="00D745AC" w:rsidP="008A7738">
      <w:pPr>
        <w:rPr>
          <w:lang w:val="fr-FR"/>
        </w:rPr>
      </w:pPr>
    </w:p>
    <w:p w:rsidR="00D745AC" w:rsidRDefault="00D745AC" w:rsidP="00D745AC">
      <w:pPr>
        <w:pStyle w:val="21"/>
        <w:numPr>
          <w:ilvl w:val="1"/>
          <w:numId w:val="1"/>
        </w:numPr>
        <w:rPr>
          <w:rStyle w:val="210"/>
        </w:rPr>
      </w:pPr>
      <w:r>
        <w:rPr>
          <w:rStyle w:val="210"/>
          <w:rFonts w:hint="eastAsia"/>
        </w:rPr>
        <w:t>getTmpST</w:t>
      </w:r>
    </w:p>
    <w:p w:rsidR="00D745AC" w:rsidRPr="00B91F27" w:rsidRDefault="001837B1" w:rsidP="00407B6C">
      <w:pPr>
        <w:pStyle w:val="31"/>
      </w:pPr>
      <w:r>
        <w:rPr>
          <w:rStyle w:val="210"/>
          <w:rFonts w:hint="eastAsia"/>
        </w:rPr>
        <w:t>HTTP</w:t>
      </w:r>
      <w:r w:rsidR="00F9333C">
        <w:rPr>
          <w:rStyle w:val="210"/>
          <w:rFonts w:hint="eastAsia"/>
        </w:rPr>
        <w:t>S</w:t>
      </w:r>
      <w:r w:rsidR="00D745AC">
        <w:rPr>
          <w:rStyle w:val="210"/>
          <w:rFonts w:hint="eastAsia"/>
        </w:rPr>
        <w:t>接口</w:t>
      </w:r>
    </w:p>
    <w:p w:rsidR="00D745AC" w:rsidRDefault="00D745AC" w:rsidP="00407B6C">
      <w:pPr>
        <w:pStyle w:val="41"/>
      </w:pPr>
      <w:r>
        <w:rPr>
          <w:rFonts w:hint="eastAsia"/>
        </w:rPr>
        <w:t>描述</w:t>
      </w:r>
    </w:p>
    <w:p w:rsidR="00D745AC" w:rsidRDefault="001837B1" w:rsidP="001837B1">
      <w:pPr>
        <w:ind w:firstLine="420"/>
        <w:rPr>
          <w:rFonts w:ascii="宋体" w:hAnsi="宋体"/>
          <w:sz w:val="18"/>
          <w:szCs w:val="18"/>
        </w:rPr>
      </w:pPr>
      <w:r>
        <w:rPr>
          <w:rFonts w:hint="eastAsia"/>
        </w:rPr>
        <w:t>通过</w:t>
      </w:r>
      <w:r>
        <w:rPr>
          <w:rFonts w:hint="eastAsia"/>
        </w:rPr>
        <w:t>ST</w:t>
      </w:r>
      <w:r>
        <w:rPr>
          <w:rFonts w:hint="eastAsia"/>
        </w:rPr>
        <w:t>获取临时</w:t>
      </w:r>
      <w:r>
        <w:rPr>
          <w:rFonts w:hint="eastAsia"/>
        </w:rPr>
        <w:t>ST</w:t>
      </w:r>
      <w:r>
        <w:rPr>
          <w:rFonts w:hint="eastAsia"/>
        </w:rPr>
        <w:t>（</w:t>
      </w:r>
      <w:r>
        <w:rPr>
          <w:rFonts w:hint="eastAsia"/>
        </w:rPr>
        <w:t>tmpST</w:t>
      </w:r>
      <w:r>
        <w:rPr>
          <w:rFonts w:hint="eastAsia"/>
        </w:rPr>
        <w:t>），用于华为帐号</w:t>
      </w:r>
      <w:r>
        <w:rPr>
          <w:rFonts w:hint="eastAsia"/>
        </w:rPr>
        <w:t>SDK</w:t>
      </w:r>
      <w:r>
        <w:rPr>
          <w:rFonts w:hint="eastAsia"/>
        </w:rPr>
        <w:t>向浏览器传递</w:t>
      </w:r>
      <w:r w:rsidR="00D745AC">
        <w:rPr>
          <w:rFonts w:hint="eastAsia"/>
        </w:rPr>
        <w:t>用户</w:t>
      </w:r>
      <w:r>
        <w:rPr>
          <w:rFonts w:hint="eastAsia"/>
        </w:rPr>
        <w:t>认证信息。</w:t>
      </w:r>
    </w:p>
    <w:p w:rsidR="00F9333C" w:rsidRDefault="00F9333C" w:rsidP="00F9333C">
      <w:pPr>
        <w:ind w:firstLine="420"/>
        <w:rPr>
          <w:lang w:val="fr-FR"/>
        </w:rPr>
      </w:pPr>
      <w:r>
        <w:rPr>
          <w:rFonts w:hint="eastAsia"/>
          <w:lang w:val="fr-FR"/>
        </w:rPr>
        <w:t>该操作不需携带服务端已通过认证的</w:t>
      </w:r>
      <w:r>
        <w:rPr>
          <w:rFonts w:hint="eastAsia"/>
          <w:lang w:val="fr-FR"/>
        </w:rPr>
        <w:t>sessionID</w:t>
      </w:r>
      <w:r>
        <w:rPr>
          <w:rFonts w:hint="eastAsia"/>
          <w:lang w:val="fr-FR"/>
        </w:rPr>
        <w:t>。</w:t>
      </w:r>
    </w:p>
    <w:p w:rsidR="00D745AC" w:rsidRDefault="00D745AC" w:rsidP="00407B6C">
      <w:pPr>
        <w:pStyle w:val="41"/>
      </w:pPr>
      <w:r>
        <w:t xml:space="preserve">API </w:t>
      </w:r>
      <w:r>
        <w:rPr>
          <w:rFonts w:hint="eastAsia"/>
        </w:rPr>
        <w:t>原型</w:t>
      </w:r>
    </w:p>
    <w:p w:rsidR="00D745AC" w:rsidRDefault="001837B1" w:rsidP="00D745AC">
      <w:pPr>
        <w:ind w:left="420" w:firstLine="420"/>
      </w:pPr>
      <w:r>
        <w:rPr>
          <w:rFonts w:hint="eastAsia"/>
        </w:rPr>
        <w:t>GetTmpST</w:t>
      </w:r>
      <w:r w:rsidR="00D745AC">
        <w:rPr>
          <w:rFonts w:hint="eastAsia"/>
        </w:rPr>
        <w:t xml:space="preserve">Rsp </w:t>
      </w:r>
      <w:r>
        <w:rPr>
          <w:rFonts w:hint="eastAsia"/>
        </w:rPr>
        <w:t>GetTmpST</w:t>
      </w:r>
      <w:r w:rsidR="00D745AC">
        <w:t>(</w:t>
      </w:r>
      <w:r>
        <w:rPr>
          <w:rFonts w:hint="eastAsia"/>
        </w:rPr>
        <w:t>GetTmpST</w:t>
      </w:r>
      <w:r w:rsidR="00D745AC">
        <w:rPr>
          <w:rFonts w:hint="eastAsia"/>
        </w:rPr>
        <w:t xml:space="preserve">Req </w:t>
      </w:r>
      <w:r>
        <w:rPr>
          <w:rFonts w:hint="eastAsia"/>
        </w:rPr>
        <w:t>GetTmpST</w:t>
      </w:r>
      <w:r w:rsidR="00D745AC">
        <w:rPr>
          <w:rFonts w:hint="eastAsia"/>
        </w:rPr>
        <w:t>Req</w:t>
      </w:r>
      <w:r w:rsidR="00D745AC">
        <w:t>)</w:t>
      </w:r>
      <w:r w:rsidR="00D745AC">
        <w:rPr>
          <w:rFonts w:hint="eastAsia"/>
        </w:rPr>
        <w:t xml:space="preserve"> throws </w:t>
      </w:r>
      <w:r w:rsidR="00D745AC" w:rsidRPr="00813C66">
        <w:rPr>
          <w:rFonts w:hint="eastAsia"/>
        </w:rPr>
        <w:t>CException</w:t>
      </w:r>
    </w:p>
    <w:p w:rsidR="00D745AC" w:rsidRDefault="00D745AC" w:rsidP="00407B6C">
      <w:pPr>
        <w:pStyle w:val="41"/>
      </w:pPr>
      <w:r>
        <w:rPr>
          <w:rFonts w:hint="eastAsia"/>
        </w:rPr>
        <w:t>输入参数</w:t>
      </w:r>
    </w:p>
    <w:p w:rsidR="00D745AC" w:rsidRPr="00A01A26" w:rsidRDefault="001837B1" w:rsidP="00D745AC">
      <w:pPr>
        <w:pStyle w:val="a4"/>
        <w:ind w:firstLine="210"/>
      </w:pPr>
      <w:r>
        <w:rPr>
          <w:rFonts w:hint="eastAsia"/>
        </w:rPr>
        <w:t>GetTmpST</w:t>
      </w:r>
      <w:r w:rsidR="00D745AC">
        <w:rPr>
          <w:rFonts w:hint="eastAsia"/>
        </w:rPr>
        <w:t>Req</w:t>
      </w:r>
      <w:r w:rsidR="00D745AC">
        <w:rPr>
          <w:rFonts w:hint="eastAsia"/>
        </w:rPr>
        <w:t>定义如下：</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65"/>
        <w:gridCol w:w="992"/>
        <w:gridCol w:w="1418"/>
        <w:gridCol w:w="708"/>
        <w:gridCol w:w="4017"/>
      </w:tblGrid>
      <w:tr w:rsidR="00D745AC" w:rsidTr="001837B1">
        <w:trPr>
          <w:jc w:val="center"/>
        </w:trPr>
        <w:tc>
          <w:tcPr>
            <w:tcW w:w="1665" w:type="dxa"/>
          </w:tcPr>
          <w:p w:rsidR="00D745AC" w:rsidRDefault="00D745AC" w:rsidP="00FB55E6">
            <w:pPr>
              <w:pStyle w:val="TAH"/>
              <w:rPr>
                <w:rFonts w:ascii="Verdana" w:hAnsi="Verdana"/>
                <w:lang w:val="fr-FR" w:eastAsia="zh-CN"/>
              </w:rPr>
            </w:pPr>
            <w:r>
              <w:rPr>
                <w:rFonts w:ascii="Verdana" w:hAnsi="Verdana" w:hint="eastAsia"/>
                <w:lang w:val="fr-FR" w:eastAsia="zh-CN"/>
              </w:rPr>
              <w:t>参数名称</w:t>
            </w:r>
          </w:p>
        </w:tc>
        <w:tc>
          <w:tcPr>
            <w:tcW w:w="992" w:type="dxa"/>
          </w:tcPr>
          <w:p w:rsidR="00D745AC" w:rsidRDefault="00D745AC" w:rsidP="00FB55E6">
            <w:pPr>
              <w:pStyle w:val="TAH"/>
              <w:rPr>
                <w:rFonts w:ascii="Verdana" w:hAnsi="Verdana"/>
                <w:lang w:val="fr-FR" w:eastAsia="zh-CN"/>
              </w:rPr>
            </w:pPr>
            <w:r>
              <w:rPr>
                <w:rFonts w:ascii="Verdana" w:hAnsi="Verdana" w:hint="eastAsia"/>
                <w:lang w:val="fr-FR" w:eastAsia="zh-CN"/>
              </w:rPr>
              <w:t>必须</w:t>
            </w:r>
          </w:p>
        </w:tc>
        <w:tc>
          <w:tcPr>
            <w:tcW w:w="1418" w:type="dxa"/>
          </w:tcPr>
          <w:p w:rsidR="00D745AC" w:rsidRDefault="00D745AC" w:rsidP="00FB55E6">
            <w:pPr>
              <w:pStyle w:val="TAH"/>
              <w:rPr>
                <w:rFonts w:ascii="Verdana" w:hAnsi="Verdana"/>
                <w:lang w:val="fr-FR" w:eastAsia="zh-CN"/>
              </w:rPr>
            </w:pPr>
            <w:r>
              <w:rPr>
                <w:rFonts w:ascii="Verdana" w:hAnsi="Verdana" w:hint="eastAsia"/>
                <w:lang w:val="fr-FR" w:eastAsia="zh-CN"/>
              </w:rPr>
              <w:t>类型</w:t>
            </w:r>
          </w:p>
        </w:tc>
        <w:tc>
          <w:tcPr>
            <w:tcW w:w="708" w:type="dxa"/>
          </w:tcPr>
          <w:p w:rsidR="00D745AC" w:rsidRDefault="00D745AC" w:rsidP="00FB55E6">
            <w:pPr>
              <w:pStyle w:val="TAH"/>
              <w:rPr>
                <w:rFonts w:ascii="Verdana" w:hAnsi="Verdana"/>
                <w:lang w:val="fr-FR" w:eastAsia="zh-CN"/>
              </w:rPr>
            </w:pPr>
            <w:r>
              <w:rPr>
                <w:rFonts w:ascii="Verdana" w:hAnsi="Verdana" w:hint="eastAsia"/>
                <w:lang w:val="fr-FR" w:eastAsia="zh-CN"/>
              </w:rPr>
              <w:t>长度</w:t>
            </w:r>
          </w:p>
        </w:tc>
        <w:tc>
          <w:tcPr>
            <w:tcW w:w="4017" w:type="dxa"/>
          </w:tcPr>
          <w:p w:rsidR="00D745AC" w:rsidRDefault="00D745AC" w:rsidP="00FB55E6">
            <w:pPr>
              <w:pStyle w:val="TAH"/>
              <w:rPr>
                <w:rFonts w:ascii="Verdana" w:hAnsi="Verdana"/>
                <w:lang w:val="fr-FR" w:eastAsia="zh-CN"/>
              </w:rPr>
            </w:pPr>
            <w:r>
              <w:rPr>
                <w:rFonts w:ascii="Verdana" w:hAnsi="Verdana" w:hint="eastAsia"/>
                <w:lang w:val="fr-FR" w:eastAsia="zh-CN"/>
              </w:rPr>
              <w:t>描述信息</w:t>
            </w:r>
          </w:p>
        </w:tc>
      </w:tr>
      <w:tr w:rsidR="00D745AC" w:rsidTr="001837B1">
        <w:trPr>
          <w:jc w:val="center"/>
        </w:trPr>
        <w:tc>
          <w:tcPr>
            <w:tcW w:w="1665" w:type="dxa"/>
          </w:tcPr>
          <w:p w:rsidR="00D745AC" w:rsidRPr="00E74491" w:rsidRDefault="00D745AC" w:rsidP="00FB55E6">
            <w:pPr>
              <w:pStyle w:val="TAL"/>
              <w:rPr>
                <w:lang w:val="fr-FR" w:eastAsia="zh-CN"/>
              </w:rPr>
            </w:pPr>
            <w:r w:rsidRPr="00E74491">
              <w:rPr>
                <w:rFonts w:hint="eastAsia"/>
                <w:lang w:val="fr-FR" w:eastAsia="zh-CN"/>
              </w:rPr>
              <w:t>v</w:t>
            </w:r>
            <w:r w:rsidRPr="00E74491">
              <w:rPr>
                <w:lang w:val="fr-FR" w:eastAsia="zh-CN"/>
              </w:rPr>
              <w:t>ersion</w:t>
            </w:r>
          </w:p>
        </w:tc>
        <w:tc>
          <w:tcPr>
            <w:tcW w:w="992" w:type="dxa"/>
          </w:tcPr>
          <w:p w:rsidR="00D745AC" w:rsidRPr="00E74491" w:rsidRDefault="00D745AC" w:rsidP="00FB55E6">
            <w:pPr>
              <w:pStyle w:val="TAL"/>
              <w:rPr>
                <w:lang w:val="fr-FR" w:eastAsia="zh-CN"/>
              </w:rPr>
            </w:pPr>
            <w:r>
              <w:rPr>
                <w:rFonts w:hint="eastAsia"/>
                <w:lang w:val="fr-FR" w:eastAsia="zh-CN"/>
              </w:rPr>
              <w:t>M</w:t>
            </w:r>
          </w:p>
        </w:tc>
        <w:tc>
          <w:tcPr>
            <w:tcW w:w="1418" w:type="dxa"/>
          </w:tcPr>
          <w:p w:rsidR="00D745AC" w:rsidRPr="00E74491" w:rsidRDefault="00D745AC" w:rsidP="00FB55E6">
            <w:pPr>
              <w:pStyle w:val="TAH"/>
              <w:jc w:val="both"/>
              <w:rPr>
                <w:b w:val="0"/>
                <w:lang w:val="fr-FR" w:eastAsia="zh-CN"/>
              </w:rPr>
            </w:pPr>
            <w:r>
              <w:rPr>
                <w:rFonts w:hint="eastAsia"/>
                <w:b w:val="0"/>
                <w:lang w:val="fr-FR" w:eastAsia="zh-CN"/>
              </w:rPr>
              <w:t>String</w:t>
            </w:r>
          </w:p>
        </w:tc>
        <w:tc>
          <w:tcPr>
            <w:tcW w:w="708" w:type="dxa"/>
          </w:tcPr>
          <w:p w:rsidR="00D745AC" w:rsidRPr="00E74491" w:rsidRDefault="00D745AC" w:rsidP="00FB55E6">
            <w:pPr>
              <w:rPr>
                <w:rFonts w:ascii="Arial" w:hAnsi="Arial"/>
                <w:kern w:val="0"/>
                <w:sz w:val="18"/>
                <w:szCs w:val="18"/>
                <w:lang w:val="fr-FR"/>
              </w:rPr>
            </w:pPr>
            <w:r>
              <w:rPr>
                <w:rFonts w:ascii="Arial" w:hAnsi="Arial" w:hint="eastAsia"/>
                <w:kern w:val="0"/>
                <w:sz w:val="18"/>
                <w:szCs w:val="18"/>
                <w:lang w:val="fr-FR"/>
              </w:rPr>
              <w:t>5</w:t>
            </w:r>
          </w:p>
        </w:tc>
        <w:tc>
          <w:tcPr>
            <w:tcW w:w="4017" w:type="dxa"/>
          </w:tcPr>
          <w:p w:rsidR="00D745AC" w:rsidRPr="00E74491" w:rsidRDefault="00D745AC" w:rsidP="00FB55E6">
            <w:pPr>
              <w:rPr>
                <w:rFonts w:ascii="Arial" w:hAnsi="Arial"/>
                <w:kern w:val="0"/>
                <w:sz w:val="18"/>
                <w:szCs w:val="18"/>
                <w:lang w:val="fr-FR"/>
              </w:rPr>
            </w:pPr>
            <w:r w:rsidRPr="00E74491">
              <w:rPr>
                <w:rFonts w:ascii="Arial" w:hAnsi="Arial" w:hint="eastAsia"/>
                <w:kern w:val="0"/>
                <w:sz w:val="18"/>
                <w:szCs w:val="18"/>
                <w:lang w:val="fr-FR"/>
              </w:rPr>
              <w:t>协议版本号</w:t>
            </w:r>
          </w:p>
          <w:p w:rsidR="00D745AC" w:rsidRPr="00E74491" w:rsidRDefault="00D745AC" w:rsidP="00FB55E6">
            <w:pPr>
              <w:rPr>
                <w:rFonts w:ascii="Arial" w:hAnsi="Arial"/>
                <w:kern w:val="0"/>
                <w:sz w:val="18"/>
                <w:szCs w:val="18"/>
                <w:lang w:val="fr-FR"/>
              </w:rPr>
            </w:pPr>
            <w:r w:rsidRPr="00E74491">
              <w:rPr>
                <w:rFonts w:ascii="Arial" w:hAnsi="Arial" w:hint="eastAsia"/>
                <w:kern w:val="0"/>
                <w:sz w:val="18"/>
                <w:szCs w:val="18"/>
                <w:lang w:val="fr-FR"/>
              </w:rPr>
              <w:t>当前版本为：</w:t>
            </w:r>
            <w:r>
              <w:rPr>
                <w:rFonts w:ascii="Arial" w:hAnsi="Arial" w:hint="eastAsia"/>
                <w:kern w:val="0"/>
                <w:sz w:val="18"/>
                <w:szCs w:val="18"/>
                <w:lang w:val="fr-FR"/>
              </w:rPr>
              <w:t>01.01</w:t>
            </w:r>
          </w:p>
        </w:tc>
      </w:tr>
      <w:tr w:rsidR="00D745AC" w:rsidTr="001837B1">
        <w:trPr>
          <w:jc w:val="center"/>
        </w:trPr>
        <w:tc>
          <w:tcPr>
            <w:tcW w:w="1665" w:type="dxa"/>
          </w:tcPr>
          <w:p w:rsidR="00D745AC" w:rsidRDefault="00D745AC" w:rsidP="00FB55E6">
            <w:pPr>
              <w:pStyle w:val="TAL"/>
              <w:rPr>
                <w:lang w:val="fr-FR" w:eastAsia="zh-CN"/>
              </w:rPr>
            </w:pPr>
            <w:r>
              <w:rPr>
                <w:rFonts w:hint="eastAsia"/>
              </w:rPr>
              <w:t>serviceToken</w:t>
            </w:r>
          </w:p>
        </w:tc>
        <w:tc>
          <w:tcPr>
            <w:tcW w:w="992" w:type="dxa"/>
          </w:tcPr>
          <w:p w:rsidR="00D745AC" w:rsidRPr="00C8364D" w:rsidRDefault="00D745AC" w:rsidP="00FB55E6">
            <w:pPr>
              <w:spacing w:line="240" w:lineRule="atLeast"/>
              <w:rPr>
                <w:rFonts w:ascii="Arial" w:hAnsi="Arial"/>
                <w:kern w:val="0"/>
                <w:sz w:val="18"/>
                <w:szCs w:val="18"/>
                <w:lang w:val="fr-FR"/>
              </w:rPr>
            </w:pPr>
            <w:r>
              <w:rPr>
                <w:rFonts w:hint="eastAsia"/>
                <w:lang w:val="fr-FR"/>
              </w:rPr>
              <w:t>M</w:t>
            </w:r>
          </w:p>
        </w:tc>
        <w:tc>
          <w:tcPr>
            <w:tcW w:w="1418" w:type="dxa"/>
          </w:tcPr>
          <w:p w:rsidR="00D745AC" w:rsidRPr="00C8364D" w:rsidRDefault="00D745AC" w:rsidP="00FB55E6">
            <w:pPr>
              <w:spacing w:line="240" w:lineRule="atLeast"/>
              <w:rPr>
                <w:rFonts w:ascii="Arial" w:hAnsi="Arial"/>
                <w:kern w:val="0"/>
                <w:sz w:val="18"/>
                <w:szCs w:val="18"/>
                <w:lang w:val="fr-FR"/>
              </w:rPr>
            </w:pPr>
            <w:r>
              <w:rPr>
                <w:rFonts w:hint="eastAsia"/>
                <w:lang w:val="fr-FR"/>
              </w:rPr>
              <w:t>String</w:t>
            </w:r>
          </w:p>
        </w:tc>
        <w:tc>
          <w:tcPr>
            <w:tcW w:w="708" w:type="dxa"/>
          </w:tcPr>
          <w:p w:rsidR="00D745AC" w:rsidRPr="00C8364D" w:rsidRDefault="00D745AC" w:rsidP="00FB55E6">
            <w:pPr>
              <w:spacing w:line="240" w:lineRule="atLeast"/>
              <w:rPr>
                <w:rFonts w:ascii="Arial" w:hAnsi="Arial"/>
                <w:kern w:val="0"/>
                <w:sz w:val="18"/>
                <w:szCs w:val="18"/>
                <w:lang w:val="fr-FR"/>
              </w:rPr>
            </w:pPr>
          </w:p>
        </w:tc>
        <w:tc>
          <w:tcPr>
            <w:tcW w:w="4017" w:type="dxa"/>
          </w:tcPr>
          <w:p w:rsidR="00D745AC" w:rsidRDefault="00D745AC" w:rsidP="00FB55E6">
            <w:pPr>
              <w:spacing w:line="240" w:lineRule="atLeast"/>
              <w:rPr>
                <w:rFonts w:ascii="Arial" w:hAnsi="Arial"/>
                <w:kern w:val="0"/>
                <w:sz w:val="18"/>
                <w:szCs w:val="18"/>
                <w:lang w:val="fr-FR"/>
              </w:rPr>
            </w:pPr>
            <w:r>
              <w:rPr>
                <w:rFonts w:ascii="Arial" w:hAnsi="Arial" w:hint="eastAsia"/>
                <w:kern w:val="0"/>
                <w:sz w:val="18"/>
                <w:szCs w:val="18"/>
                <w:lang w:val="fr-FR"/>
              </w:rPr>
              <w:t>业务</w:t>
            </w:r>
            <w:r>
              <w:rPr>
                <w:rFonts w:ascii="Arial" w:hAnsi="Arial" w:hint="eastAsia"/>
                <w:kern w:val="0"/>
                <w:sz w:val="18"/>
                <w:szCs w:val="18"/>
                <w:lang w:val="fr-FR"/>
              </w:rPr>
              <w:t>Token(AES128</w:t>
            </w:r>
            <w:r>
              <w:rPr>
                <w:rFonts w:ascii="Arial" w:hAnsi="Arial" w:hint="eastAsia"/>
                <w:kern w:val="0"/>
                <w:sz w:val="18"/>
                <w:szCs w:val="18"/>
                <w:lang w:val="fr-FR"/>
              </w:rPr>
              <w:t>加密</w:t>
            </w:r>
            <w:r>
              <w:rPr>
                <w:rFonts w:ascii="Arial" w:hAnsi="Arial" w:hint="eastAsia"/>
                <w:kern w:val="0"/>
                <w:sz w:val="18"/>
                <w:szCs w:val="18"/>
                <w:lang w:val="fr-FR"/>
              </w:rPr>
              <w:t>)</w:t>
            </w:r>
          </w:p>
        </w:tc>
      </w:tr>
      <w:tr w:rsidR="00D745AC" w:rsidTr="001837B1">
        <w:trPr>
          <w:jc w:val="center"/>
        </w:trPr>
        <w:tc>
          <w:tcPr>
            <w:tcW w:w="1665" w:type="dxa"/>
          </w:tcPr>
          <w:p w:rsidR="00D745AC" w:rsidRPr="00C8364D" w:rsidRDefault="00D745AC" w:rsidP="00FB55E6">
            <w:pPr>
              <w:pStyle w:val="TAL"/>
              <w:rPr>
                <w:lang w:val="fr-FR"/>
              </w:rPr>
            </w:pPr>
            <w:r>
              <w:rPr>
                <w:rFonts w:hint="eastAsia"/>
                <w:color w:val="000000"/>
              </w:rPr>
              <w:t>appID</w:t>
            </w:r>
          </w:p>
        </w:tc>
        <w:tc>
          <w:tcPr>
            <w:tcW w:w="992" w:type="dxa"/>
          </w:tcPr>
          <w:p w:rsidR="00D745AC" w:rsidRPr="00C8364D" w:rsidRDefault="00D745AC" w:rsidP="00FB55E6">
            <w:pPr>
              <w:spacing w:line="240" w:lineRule="atLeast"/>
              <w:rPr>
                <w:rFonts w:ascii="Arial" w:hAnsi="Arial"/>
                <w:kern w:val="0"/>
                <w:sz w:val="18"/>
                <w:szCs w:val="18"/>
                <w:lang w:val="fr-FR" w:eastAsia="en-US"/>
              </w:rPr>
            </w:pPr>
            <w:r>
              <w:rPr>
                <w:rFonts w:hint="eastAsia"/>
                <w:lang w:val="fr-FR"/>
              </w:rPr>
              <w:t>M</w:t>
            </w:r>
          </w:p>
        </w:tc>
        <w:tc>
          <w:tcPr>
            <w:tcW w:w="1418" w:type="dxa"/>
          </w:tcPr>
          <w:p w:rsidR="00D745AC" w:rsidRPr="00C8364D" w:rsidRDefault="00D745AC" w:rsidP="00FB55E6">
            <w:pPr>
              <w:spacing w:line="240" w:lineRule="atLeast"/>
              <w:rPr>
                <w:rFonts w:ascii="Arial" w:hAnsi="Arial"/>
                <w:kern w:val="0"/>
                <w:sz w:val="18"/>
                <w:szCs w:val="18"/>
                <w:lang w:val="fr-FR" w:eastAsia="en-US"/>
              </w:rPr>
            </w:pPr>
            <w:r>
              <w:rPr>
                <w:rFonts w:hint="eastAsia"/>
                <w:lang w:val="fr-FR"/>
              </w:rPr>
              <w:t>String</w:t>
            </w:r>
          </w:p>
        </w:tc>
        <w:tc>
          <w:tcPr>
            <w:tcW w:w="708" w:type="dxa"/>
          </w:tcPr>
          <w:p w:rsidR="00D745AC" w:rsidRPr="00C8364D" w:rsidRDefault="00D745AC" w:rsidP="00FB55E6">
            <w:pPr>
              <w:spacing w:line="240" w:lineRule="atLeast"/>
              <w:rPr>
                <w:rFonts w:ascii="Arial" w:hAnsi="Arial"/>
                <w:kern w:val="0"/>
                <w:sz w:val="18"/>
                <w:szCs w:val="18"/>
                <w:lang w:val="fr-FR"/>
              </w:rPr>
            </w:pPr>
          </w:p>
        </w:tc>
        <w:tc>
          <w:tcPr>
            <w:tcW w:w="4017" w:type="dxa"/>
          </w:tcPr>
          <w:p w:rsidR="00D745AC" w:rsidRPr="00C8364D" w:rsidRDefault="00D745AC" w:rsidP="00FB55E6">
            <w:pPr>
              <w:spacing w:line="240" w:lineRule="atLeast"/>
              <w:rPr>
                <w:rFonts w:ascii="Arial" w:hAnsi="Arial"/>
                <w:kern w:val="0"/>
                <w:sz w:val="18"/>
                <w:szCs w:val="18"/>
                <w:lang w:val="fr-FR"/>
              </w:rPr>
            </w:pPr>
            <w:r>
              <w:rPr>
                <w:rFonts w:ascii="Arial" w:hAnsi="Arial" w:hint="eastAsia"/>
                <w:kern w:val="0"/>
                <w:sz w:val="18"/>
                <w:szCs w:val="18"/>
                <w:lang w:val="fr-FR"/>
              </w:rPr>
              <w:t>业务标识</w:t>
            </w:r>
          </w:p>
        </w:tc>
      </w:tr>
      <w:tr w:rsidR="004557AC" w:rsidTr="001837B1">
        <w:trPr>
          <w:jc w:val="center"/>
        </w:trPr>
        <w:tc>
          <w:tcPr>
            <w:tcW w:w="1665" w:type="dxa"/>
          </w:tcPr>
          <w:p w:rsidR="004557AC" w:rsidRDefault="004557AC" w:rsidP="004557AC">
            <w:pPr>
              <w:pStyle w:val="TAL"/>
              <w:rPr>
                <w:lang w:val="fr-FR" w:eastAsia="zh-CN"/>
              </w:rPr>
            </w:pPr>
            <w:r>
              <w:rPr>
                <w:rFonts w:hint="eastAsia"/>
                <w:lang w:val="fr-FR" w:eastAsia="zh-CN"/>
              </w:rPr>
              <w:t>devType</w:t>
            </w:r>
          </w:p>
        </w:tc>
        <w:tc>
          <w:tcPr>
            <w:tcW w:w="992" w:type="dxa"/>
          </w:tcPr>
          <w:p w:rsidR="004557AC" w:rsidRDefault="004557AC" w:rsidP="00FB55E6">
            <w:pPr>
              <w:pStyle w:val="TAL"/>
              <w:rPr>
                <w:lang w:val="fr-FR" w:eastAsia="zh-CN"/>
              </w:rPr>
            </w:pPr>
            <w:r>
              <w:rPr>
                <w:rFonts w:hint="eastAsia"/>
                <w:lang w:val="fr-FR" w:eastAsia="zh-CN"/>
              </w:rPr>
              <w:t>M</w:t>
            </w:r>
          </w:p>
        </w:tc>
        <w:tc>
          <w:tcPr>
            <w:tcW w:w="1418" w:type="dxa"/>
          </w:tcPr>
          <w:p w:rsidR="004557AC" w:rsidRDefault="005200E4" w:rsidP="00FB55E6">
            <w:pPr>
              <w:pStyle w:val="TAL"/>
              <w:rPr>
                <w:lang w:val="fr-FR" w:eastAsia="zh-CN"/>
              </w:rPr>
            </w:pPr>
            <w:r>
              <w:rPr>
                <w:lang w:val="fr-FR" w:eastAsia="zh-CN"/>
              </w:rPr>
              <w:t>Int</w:t>
            </w:r>
          </w:p>
        </w:tc>
        <w:tc>
          <w:tcPr>
            <w:tcW w:w="708" w:type="dxa"/>
          </w:tcPr>
          <w:p w:rsidR="004557AC" w:rsidRDefault="004557AC" w:rsidP="00FB55E6">
            <w:pPr>
              <w:pStyle w:val="TAL"/>
              <w:rPr>
                <w:lang w:val="fr-FR" w:eastAsia="zh-CN"/>
              </w:rPr>
            </w:pPr>
          </w:p>
        </w:tc>
        <w:tc>
          <w:tcPr>
            <w:tcW w:w="4017" w:type="dxa"/>
          </w:tcPr>
          <w:p w:rsidR="004557AC" w:rsidRDefault="004557AC" w:rsidP="001837B1">
            <w:pPr>
              <w:rPr>
                <w:rFonts w:ascii="Arial" w:hAnsi="Arial"/>
                <w:kern w:val="0"/>
                <w:sz w:val="18"/>
                <w:szCs w:val="18"/>
                <w:lang w:val="fr-FR"/>
              </w:rPr>
            </w:pPr>
            <w:r>
              <w:rPr>
                <w:rFonts w:ascii="Arial" w:hAnsi="Arial" w:hint="eastAsia"/>
                <w:kern w:val="0"/>
                <w:sz w:val="18"/>
                <w:szCs w:val="18"/>
                <w:lang w:val="fr-FR"/>
              </w:rPr>
              <w:t>设备标识类型</w:t>
            </w:r>
          </w:p>
          <w:p w:rsidR="004557AC" w:rsidRPr="00E74491" w:rsidRDefault="004557AC" w:rsidP="001837B1">
            <w:pPr>
              <w:rPr>
                <w:rFonts w:ascii="Arial" w:hAnsi="Arial"/>
                <w:kern w:val="0"/>
                <w:sz w:val="18"/>
                <w:szCs w:val="18"/>
                <w:lang w:val="fr-FR"/>
              </w:rPr>
            </w:pPr>
            <w:r>
              <w:rPr>
                <w:rFonts w:ascii="Arial" w:hAnsi="Arial" w:hint="eastAsia"/>
                <w:kern w:val="0"/>
                <w:sz w:val="18"/>
                <w:szCs w:val="18"/>
                <w:lang w:val="fr-FR"/>
              </w:rPr>
              <w:t>参考</w:t>
            </w:r>
            <w:r>
              <w:rPr>
                <w:rFonts w:ascii="Arial" w:hAnsi="Arial" w:hint="eastAsia"/>
                <w:kern w:val="0"/>
                <w:sz w:val="18"/>
                <w:szCs w:val="18"/>
                <w:lang w:val="fr-FR"/>
              </w:rPr>
              <w:t>deviceType</w:t>
            </w:r>
            <w:r>
              <w:rPr>
                <w:rFonts w:ascii="Arial" w:hAnsi="Arial" w:hint="eastAsia"/>
                <w:kern w:val="0"/>
                <w:sz w:val="18"/>
                <w:szCs w:val="18"/>
                <w:lang w:val="fr-FR"/>
              </w:rPr>
              <w:t>枚举类型定义。</w:t>
            </w:r>
          </w:p>
        </w:tc>
      </w:tr>
      <w:tr w:rsidR="00D745AC" w:rsidTr="001837B1">
        <w:trPr>
          <w:jc w:val="center"/>
        </w:trPr>
        <w:tc>
          <w:tcPr>
            <w:tcW w:w="1665" w:type="dxa"/>
          </w:tcPr>
          <w:p w:rsidR="00D745AC" w:rsidRPr="00C8364D" w:rsidRDefault="00D745AC" w:rsidP="001837B1">
            <w:pPr>
              <w:pStyle w:val="TAL"/>
              <w:rPr>
                <w:lang w:val="fr-FR" w:eastAsia="zh-CN"/>
              </w:rPr>
            </w:pPr>
            <w:r>
              <w:rPr>
                <w:rFonts w:hint="eastAsia"/>
                <w:lang w:val="fr-FR" w:eastAsia="zh-CN"/>
              </w:rPr>
              <w:t>dev</w:t>
            </w:r>
            <w:r w:rsidR="001837B1">
              <w:rPr>
                <w:rFonts w:hint="eastAsia"/>
                <w:lang w:val="fr-FR" w:eastAsia="zh-CN"/>
              </w:rPr>
              <w:t>ID</w:t>
            </w:r>
          </w:p>
        </w:tc>
        <w:tc>
          <w:tcPr>
            <w:tcW w:w="992" w:type="dxa"/>
          </w:tcPr>
          <w:p w:rsidR="00D745AC" w:rsidRPr="00C8364D" w:rsidRDefault="00D745AC" w:rsidP="00FB55E6">
            <w:pPr>
              <w:pStyle w:val="TAL"/>
              <w:rPr>
                <w:lang w:val="fr-FR" w:eastAsia="zh-CN"/>
              </w:rPr>
            </w:pPr>
            <w:r>
              <w:rPr>
                <w:rFonts w:hint="eastAsia"/>
                <w:lang w:val="fr-FR" w:eastAsia="zh-CN"/>
              </w:rPr>
              <w:t>M</w:t>
            </w:r>
          </w:p>
        </w:tc>
        <w:tc>
          <w:tcPr>
            <w:tcW w:w="1418" w:type="dxa"/>
          </w:tcPr>
          <w:p w:rsidR="00D745AC" w:rsidRPr="00C8364D" w:rsidRDefault="001837B1" w:rsidP="00FB55E6">
            <w:pPr>
              <w:pStyle w:val="TAL"/>
              <w:rPr>
                <w:lang w:val="fr-FR" w:eastAsia="zh-CN"/>
              </w:rPr>
            </w:pPr>
            <w:r>
              <w:rPr>
                <w:rFonts w:hint="eastAsia"/>
                <w:lang w:val="fr-FR" w:eastAsia="zh-CN"/>
              </w:rPr>
              <w:t>String</w:t>
            </w:r>
          </w:p>
        </w:tc>
        <w:tc>
          <w:tcPr>
            <w:tcW w:w="708" w:type="dxa"/>
          </w:tcPr>
          <w:p w:rsidR="00D745AC" w:rsidRPr="00C8364D" w:rsidRDefault="001837B1" w:rsidP="00FB55E6">
            <w:pPr>
              <w:pStyle w:val="TAL"/>
              <w:rPr>
                <w:lang w:val="fr-FR" w:eastAsia="zh-CN"/>
              </w:rPr>
            </w:pPr>
            <w:r>
              <w:rPr>
                <w:rFonts w:hint="eastAsia"/>
                <w:lang w:val="fr-FR" w:eastAsia="zh-CN"/>
              </w:rPr>
              <w:t>255</w:t>
            </w:r>
          </w:p>
        </w:tc>
        <w:tc>
          <w:tcPr>
            <w:tcW w:w="4017" w:type="dxa"/>
          </w:tcPr>
          <w:p w:rsidR="00D745AC" w:rsidRPr="00C8364D" w:rsidRDefault="00D745AC" w:rsidP="001837B1">
            <w:pPr>
              <w:rPr>
                <w:rFonts w:ascii="Arial" w:hAnsi="Arial"/>
                <w:kern w:val="0"/>
                <w:sz w:val="18"/>
                <w:szCs w:val="18"/>
                <w:lang w:val="fr-FR"/>
              </w:rPr>
            </w:pPr>
            <w:r w:rsidRPr="00E74491">
              <w:rPr>
                <w:rFonts w:ascii="Arial" w:hAnsi="Arial" w:hint="eastAsia"/>
                <w:kern w:val="0"/>
                <w:sz w:val="18"/>
                <w:szCs w:val="18"/>
                <w:lang w:val="fr-FR"/>
              </w:rPr>
              <w:t>设备</w:t>
            </w:r>
            <w:r w:rsidR="001837B1">
              <w:rPr>
                <w:rFonts w:ascii="Arial" w:hAnsi="Arial" w:hint="eastAsia"/>
                <w:kern w:val="0"/>
                <w:sz w:val="18"/>
                <w:szCs w:val="18"/>
                <w:lang w:val="fr-FR"/>
              </w:rPr>
              <w:t>标识（按设备</w:t>
            </w:r>
            <w:r w:rsidR="001837B1">
              <w:rPr>
                <w:rFonts w:ascii="Arial" w:hAnsi="Arial" w:hint="eastAsia"/>
                <w:kern w:val="0"/>
                <w:sz w:val="18"/>
                <w:szCs w:val="18"/>
                <w:lang w:val="fr-FR"/>
              </w:rPr>
              <w:t>ID</w:t>
            </w:r>
            <w:r w:rsidR="001837B1">
              <w:rPr>
                <w:rFonts w:ascii="Arial" w:hAnsi="Arial" w:hint="eastAsia"/>
                <w:kern w:val="0"/>
                <w:sz w:val="18"/>
                <w:szCs w:val="18"/>
                <w:lang w:val="fr-FR"/>
              </w:rPr>
              <w:t>、</w:t>
            </w:r>
            <w:r w:rsidR="001837B1">
              <w:rPr>
                <w:rFonts w:ascii="Arial" w:hAnsi="Arial" w:hint="eastAsia"/>
                <w:kern w:val="0"/>
                <w:sz w:val="18"/>
                <w:szCs w:val="18"/>
                <w:lang w:val="fr-FR"/>
              </w:rPr>
              <w:t>mhid</w:t>
            </w:r>
            <w:r w:rsidR="001837B1">
              <w:rPr>
                <w:rFonts w:ascii="Arial" w:hAnsi="Arial" w:hint="eastAsia"/>
                <w:kern w:val="0"/>
                <w:sz w:val="18"/>
                <w:szCs w:val="18"/>
                <w:lang w:val="fr-FR"/>
              </w:rPr>
              <w:t>、</w:t>
            </w:r>
            <w:r w:rsidR="001837B1">
              <w:rPr>
                <w:rFonts w:ascii="Arial" w:hAnsi="Arial" w:hint="eastAsia"/>
                <w:kern w:val="0"/>
                <w:sz w:val="18"/>
                <w:szCs w:val="18"/>
                <w:lang w:val="fr-FR"/>
              </w:rPr>
              <w:t>uuid</w:t>
            </w:r>
            <w:r w:rsidR="001837B1">
              <w:rPr>
                <w:rFonts w:ascii="Arial" w:hAnsi="Arial" w:hint="eastAsia"/>
                <w:kern w:val="0"/>
                <w:sz w:val="18"/>
                <w:szCs w:val="18"/>
                <w:lang w:val="fr-FR"/>
              </w:rPr>
              <w:t>顺序填写一个）</w:t>
            </w:r>
          </w:p>
        </w:tc>
      </w:tr>
      <w:tr w:rsidR="00D745AC" w:rsidTr="001837B1">
        <w:trPr>
          <w:jc w:val="center"/>
        </w:trPr>
        <w:tc>
          <w:tcPr>
            <w:tcW w:w="1665" w:type="dxa"/>
          </w:tcPr>
          <w:p w:rsidR="00D745AC" w:rsidRDefault="00D745AC" w:rsidP="00FB55E6">
            <w:pPr>
              <w:pStyle w:val="TAL"/>
              <w:rPr>
                <w:lang w:val="fr-FR" w:eastAsia="zh-CN"/>
              </w:rPr>
            </w:pPr>
            <w:r>
              <w:rPr>
                <w:rFonts w:hint="eastAsia"/>
                <w:b/>
                <w:bCs/>
              </w:rPr>
              <w:t>reqClientType</w:t>
            </w:r>
          </w:p>
        </w:tc>
        <w:tc>
          <w:tcPr>
            <w:tcW w:w="992" w:type="dxa"/>
          </w:tcPr>
          <w:p w:rsidR="00D745AC" w:rsidRDefault="00D745AC" w:rsidP="00FB55E6">
            <w:pPr>
              <w:pStyle w:val="TAL"/>
              <w:rPr>
                <w:lang w:val="fr-FR" w:eastAsia="zh-CN"/>
              </w:rPr>
            </w:pPr>
            <w:r>
              <w:rPr>
                <w:rFonts w:hint="eastAsia"/>
                <w:lang w:val="fr-FR" w:eastAsia="zh-CN"/>
              </w:rPr>
              <w:t>M</w:t>
            </w:r>
          </w:p>
        </w:tc>
        <w:tc>
          <w:tcPr>
            <w:tcW w:w="1418" w:type="dxa"/>
          </w:tcPr>
          <w:p w:rsidR="00D745AC" w:rsidRDefault="005200E4" w:rsidP="00FB55E6">
            <w:pPr>
              <w:pStyle w:val="TAL"/>
              <w:rPr>
                <w:lang w:val="fr-FR" w:eastAsia="zh-CN"/>
              </w:rPr>
            </w:pPr>
            <w:r>
              <w:rPr>
                <w:lang w:val="fr-FR"/>
              </w:rPr>
              <w:t>Int</w:t>
            </w:r>
          </w:p>
        </w:tc>
        <w:tc>
          <w:tcPr>
            <w:tcW w:w="708" w:type="dxa"/>
          </w:tcPr>
          <w:p w:rsidR="00D745AC" w:rsidRDefault="00D745AC" w:rsidP="00FB55E6">
            <w:pPr>
              <w:pStyle w:val="TAL"/>
              <w:rPr>
                <w:lang w:val="fr-FR" w:eastAsia="zh-CN"/>
              </w:rPr>
            </w:pPr>
          </w:p>
        </w:tc>
        <w:tc>
          <w:tcPr>
            <w:tcW w:w="4017" w:type="dxa"/>
          </w:tcPr>
          <w:p w:rsidR="00D745AC" w:rsidRDefault="00D745AC" w:rsidP="00FB55E6">
            <w:pPr>
              <w:rPr>
                <w:rFonts w:ascii="Verdana" w:hAnsi="Verdana"/>
                <w:kern w:val="0"/>
                <w:sz w:val="18"/>
                <w:szCs w:val="18"/>
                <w:lang w:val="fr-FR"/>
              </w:rPr>
            </w:pPr>
            <w:r>
              <w:rPr>
                <w:rFonts w:hint="eastAsia"/>
              </w:rPr>
              <w:t>请求客户端类型</w:t>
            </w:r>
          </w:p>
        </w:tc>
      </w:tr>
      <w:tr w:rsidR="00D745AC" w:rsidTr="001837B1">
        <w:trPr>
          <w:jc w:val="center"/>
        </w:trPr>
        <w:tc>
          <w:tcPr>
            <w:tcW w:w="1665" w:type="dxa"/>
          </w:tcPr>
          <w:p w:rsidR="00D745AC" w:rsidRDefault="001837B1" w:rsidP="00FB55E6">
            <w:pPr>
              <w:pStyle w:val="TAL"/>
              <w:rPr>
                <w:b/>
                <w:bCs/>
                <w:lang w:eastAsia="zh-CN"/>
              </w:rPr>
            </w:pPr>
            <w:r>
              <w:rPr>
                <w:rFonts w:hint="eastAsia"/>
                <w:b/>
                <w:bCs/>
                <w:lang w:eastAsia="zh-CN"/>
              </w:rPr>
              <w:t>c</w:t>
            </w:r>
            <w:r w:rsidR="00D745AC" w:rsidRPr="00493E1F">
              <w:rPr>
                <w:b/>
                <w:bCs/>
                <w:lang w:eastAsia="zh-CN"/>
              </w:rPr>
              <w:t>hannel</w:t>
            </w:r>
          </w:p>
        </w:tc>
        <w:tc>
          <w:tcPr>
            <w:tcW w:w="992" w:type="dxa"/>
          </w:tcPr>
          <w:p w:rsidR="00D745AC" w:rsidRDefault="00D745AC" w:rsidP="00FB55E6">
            <w:pPr>
              <w:pStyle w:val="TAL"/>
              <w:rPr>
                <w:rFonts w:cs="Arial"/>
                <w:color w:val="000000"/>
                <w:lang w:eastAsia="zh-CN"/>
              </w:rPr>
            </w:pPr>
            <w:r>
              <w:rPr>
                <w:rFonts w:cs="Arial" w:hint="eastAsia"/>
                <w:color w:val="000000"/>
                <w:lang w:eastAsia="zh-CN"/>
              </w:rPr>
              <w:t>M</w:t>
            </w:r>
          </w:p>
        </w:tc>
        <w:tc>
          <w:tcPr>
            <w:tcW w:w="1418" w:type="dxa"/>
          </w:tcPr>
          <w:p w:rsidR="00D745AC" w:rsidRDefault="005200E4" w:rsidP="00FB55E6">
            <w:pPr>
              <w:pStyle w:val="TAL"/>
              <w:rPr>
                <w:lang w:eastAsia="zh-CN"/>
              </w:rPr>
            </w:pPr>
            <w:r>
              <w:rPr>
                <w:lang w:eastAsia="zh-CN"/>
              </w:rPr>
              <w:t>Int</w:t>
            </w:r>
          </w:p>
        </w:tc>
        <w:tc>
          <w:tcPr>
            <w:tcW w:w="708" w:type="dxa"/>
          </w:tcPr>
          <w:p w:rsidR="00D745AC" w:rsidRDefault="00D745AC" w:rsidP="00FB55E6">
            <w:pPr>
              <w:pStyle w:val="TAL"/>
              <w:rPr>
                <w:rFonts w:cs="Arial"/>
                <w:lang w:eastAsia="zh-CN"/>
              </w:rPr>
            </w:pPr>
          </w:p>
        </w:tc>
        <w:tc>
          <w:tcPr>
            <w:tcW w:w="4017" w:type="dxa"/>
          </w:tcPr>
          <w:p w:rsidR="00D745AC" w:rsidRDefault="00D745AC" w:rsidP="001837B1">
            <w:r>
              <w:rPr>
                <w:rFonts w:ascii="宋体" w:hAnsi="宋体" w:hint="eastAsia"/>
                <w:sz w:val="18"/>
                <w:szCs w:val="18"/>
              </w:rPr>
              <w:t>渠道</w:t>
            </w:r>
            <w:r w:rsidR="001837B1">
              <w:rPr>
                <w:rFonts w:ascii="宋体" w:hAnsi="宋体" w:hint="eastAsia"/>
                <w:sz w:val="18"/>
                <w:szCs w:val="18"/>
              </w:rPr>
              <w:t>编码</w:t>
            </w:r>
          </w:p>
        </w:tc>
      </w:tr>
    </w:tbl>
    <w:p w:rsidR="00D745AC" w:rsidRDefault="00D745AC" w:rsidP="00407B6C">
      <w:pPr>
        <w:pStyle w:val="41"/>
        <w:rPr>
          <w:lang w:val="fr-FR"/>
        </w:rPr>
      </w:pPr>
      <w:r>
        <w:rPr>
          <w:rFonts w:hint="eastAsia"/>
        </w:rPr>
        <w:t>返回值</w:t>
      </w:r>
    </w:p>
    <w:p w:rsidR="00D745AC" w:rsidRDefault="00D745AC" w:rsidP="00D745AC">
      <w:pPr>
        <w:ind w:left="198"/>
      </w:pPr>
      <w:r>
        <w:rPr>
          <w:rFonts w:hint="eastAsia"/>
        </w:rPr>
        <w:t>成功返回用户信息</w:t>
      </w:r>
      <w:r w:rsidR="001837B1">
        <w:rPr>
          <w:rFonts w:hint="eastAsia"/>
        </w:rPr>
        <w:t>GetTmpST</w:t>
      </w:r>
      <w:r>
        <w:rPr>
          <w:rFonts w:hint="eastAsia"/>
        </w:rPr>
        <w:t>Rsp</w:t>
      </w:r>
      <w:r>
        <w:rPr>
          <w:rFonts w:hint="eastAsia"/>
          <w:lang w:val="fr-FR"/>
        </w:rPr>
        <w:t>，否则抛出异常。</w:t>
      </w:r>
      <w:r w:rsidR="001837B1">
        <w:rPr>
          <w:rFonts w:hint="eastAsia"/>
        </w:rPr>
        <w:t>GetTmpST</w:t>
      </w:r>
      <w:r>
        <w:rPr>
          <w:rFonts w:hint="eastAsia"/>
        </w:rPr>
        <w:t>Rsp</w:t>
      </w:r>
      <w:r>
        <w:rPr>
          <w:rFonts w:hint="eastAsia"/>
        </w:rPr>
        <w:t>定义如下：</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2104"/>
        <w:gridCol w:w="900"/>
        <w:gridCol w:w="2681"/>
      </w:tblGrid>
      <w:tr w:rsidR="00D745AC" w:rsidTr="00FB55E6">
        <w:trPr>
          <w:jc w:val="center"/>
        </w:trPr>
        <w:tc>
          <w:tcPr>
            <w:tcW w:w="2378" w:type="dxa"/>
          </w:tcPr>
          <w:p w:rsidR="00D745AC" w:rsidRDefault="00D745AC" w:rsidP="00FB55E6">
            <w:pPr>
              <w:pStyle w:val="TAH"/>
              <w:rPr>
                <w:rFonts w:ascii="Verdana" w:hAnsi="Verdana"/>
                <w:lang w:val="fr-FR" w:eastAsia="zh-CN"/>
              </w:rPr>
            </w:pPr>
            <w:r>
              <w:rPr>
                <w:rFonts w:ascii="Verdana" w:hAnsi="Verdana" w:hint="eastAsia"/>
                <w:lang w:val="fr-FR" w:eastAsia="zh-CN"/>
              </w:rPr>
              <w:t>参数名称</w:t>
            </w:r>
          </w:p>
        </w:tc>
        <w:tc>
          <w:tcPr>
            <w:tcW w:w="737" w:type="dxa"/>
          </w:tcPr>
          <w:p w:rsidR="00D745AC" w:rsidRDefault="00D745AC" w:rsidP="00FB55E6">
            <w:pPr>
              <w:pStyle w:val="TAH"/>
              <w:rPr>
                <w:rFonts w:ascii="Verdana" w:hAnsi="Verdana"/>
                <w:lang w:val="fr-FR" w:eastAsia="zh-CN"/>
              </w:rPr>
            </w:pPr>
            <w:r>
              <w:rPr>
                <w:rFonts w:ascii="Verdana" w:hAnsi="Verdana" w:hint="eastAsia"/>
                <w:lang w:val="fr-FR" w:eastAsia="zh-CN"/>
              </w:rPr>
              <w:t>必须</w:t>
            </w:r>
          </w:p>
        </w:tc>
        <w:tc>
          <w:tcPr>
            <w:tcW w:w="2104" w:type="dxa"/>
          </w:tcPr>
          <w:p w:rsidR="00D745AC" w:rsidRDefault="00D745AC" w:rsidP="00FB55E6">
            <w:pPr>
              <w:pStyle w:val="TAH"/>
              <w:rPr>
                <w:rFonts w:ascii="Verdana" w:hAnsi="Verdana"/>
                <w:lang w:val="fr-FR" w:eastAsia="zh-CN"/>
              </w:rPr>
            </w:pPr>
            <w:r>
              <w:rPr>
                <w:rFonts w:ascii="Verdana" w:hAnsi="Verdana" w:hint="eastAsia"/>
                <w:lang w:val="fr-FR" w:eastAsia="zh-CN"/>
              </w:rPr>
              <w:t>类型</w:t>
            </w:r>
          </w:p>
        </w:tc>
        <w:tc>
          <w:tcPr>
            <w:tcW w:w="900" w:type="dxa"/>
          </w:tcPr>
          <w:p w:rsidR="00D745AC" w:rsidRDefault="00D745AC" w:rsidP="00FB55E6">
            <w:pPr>
              <w:pStyle w:val="TAH"/>
              <w:rPr>
                <w:rFonts w:ascii="Verdana" w:hAnsi="Verdana"/>
                <w:lang w:val="fr-FR" w:eastAsia="zh-CN"/>
              </w:rPr>
            </w:pPr>
            <w:r>
              <w:rPr>
                <w:rFonts w:ascii="Verdana" w:hAnsi="Verdana" w:hint="eastAsia"/>
                <w:lang w:val="fr-FR" w:eastAsia="zh-CN"/>
              </w:rPr>
              <w:t>长度</w:t>
            </w:r>
          </w:p>
        </w:tc>
        <w:tc>
          <w:tcPr>
            <w:tcW w:w="2681" w:type="dxa"/>
          </w:tcPr>
          <w:p w:rsidR="00D745AC" w:rsidRDefault="00D745AC" w:rsidP="00FB55E6">
            <w:pPr>
              <w:pStyle w:val="TAH"/>
              <w:rPr>
                <w:rFonts w:ascii="Verdana" w:hAnsi="Verdana"/>
                <w:lang w:val="fr-FR" w:eastAsia="zh-CN"/>
              </w:rPr>
            </w:pPr>
            <w:r>
              <w:rPr>
                <w:rFonts w:ascii="Verdana" w:hAnsi="Verdana" w:hint="eastAsia"/>
                <w:lang w:val="fr-FR" w:eastAsia="zh-CN"/>
              </w:rPr>
              <w:t>描述信息</w:t>
            </w:r>
          </w:p>
        </w:tc>
      </w:tr>
      <w:tr w:rsidR="00D745AC" w:rsidTr="00FB55E6">
        <w:trPr>
          <w:jc w:val="center"/>
        </w:trPr>
        <w:tc>
          <w:tcPr>
            <w:tcW w:w="2378" w:type="dxa"/>
          </w:tcPr>
          <w:p w:rsidR="00D745AC" w:rsidRPr="005041A8" w:rsidRDefault="00D745AC" w:rsidP="00FB55E6">
            <w:pPr>
              <w:pStyle w:val="TAL"/>
              <w:rPr>
                <w:lang w:val="fr-FR" w:eastAsia="zh-CN"/>
              </w:rPr>
            </w:pPr>
            <w:r w:rsidRPr="005041A8">
              <w:rPr>
                <w:rFonts w:hint="eastAsia"/>
                <w:lang w:val="fr-FR" w:eastAsia="zh-CN"/>
              </w:rPr>
              <w:t>v</w:t>
            </w:r>
            <w:r w:rsidRPr="005041A8">
              <w:rPr>
                <w:lang w:val="fr-FR" w:eastAsia="zh-CN"/>
              </w:rPr>
              <w:t>ersion</w:t>
            </w:r>
          </w:p>
        </w:tc>
        <w:tc>
          <w:tcPr>
            <w:tcW w:w="737" w:type="dxa"/>
          </w:tcPr>
          <w:p w:rsidR="00D745AC" w:rsidRPr="005041A8" w:rsidRDefault="00D745AC" w:rsidP="00FB55E6">
            <w:pPr>
              <w:pStyle w:val="TAL"/>
              <w:rPr>
                <w:lang w:val="fr-FR" w:eastAsia="zh-CN"/>
              </w:rPr>
            </w:pPr>
            <w:r>
              <w:rPr>
                <w:rFonts w:hint="eastAsia"/>
                <w:lang w:val="fr-FR" w:eastAsia="zh-CN"/>
              </w:rPr>
              <w:t>M</w:t>
            </w:r>
          </w:p>
        </w:tc>
        <w:tc>
          <w:tcPr>
            <w:tcW w:w="2104" w:type="dxa"/>
          </w:tcPr>
          <w:p w:rsidR="00D745AC" w:rsidRPr="005041A8" w:rsidRDefault="00D745AC" w:rsidP="00FB55E6">
            <w:pPr>
              <w:pStyle w:val="TAH"/>
              <w:jc w:val="both"/>
              <w:rPr>
                <w:b w:val="0"/>
                <w:lang w:val="fr-FR" w:eastAsia="zh-CN"/>
              </w:rPr>
            </w:pPr>
            <w:r>
              <w:rPr>
                <w:rFonts w:hint="eastAsia"/>
                <w:b w:val="0"/>
                <w:lang w:val="fr-FR" w:eastAsia="zh-CN"/>
              </w:rPr>
              <w:t>String</w:t>
            </w:r>
          </w:p>
        </w:tc>
        <w:tc>
          <w:tcPr>
            <w:tcW w:w="900" w:type="dxa"/>
          </w:tcPr>
          <w:p w:rsidR="00D745AC" w:rsidRPr="005041A8" w:rsidRDefault="00D745AC" w:rsidP="00FB55E6">
            <w:pPr>
              <w:rPr>
                <w:rFonts w:ascii="Arial" w:hAnsi="Arial"/>
                <w:kern w:val="0"/>
                <w:sz w:val="18"/>
                <w:szCs w:val="18"/>
                <w:lang w:val="fr-FR"/>
              </w:rPr>
            </w:pPr>
            <w:r>
              <w:rPr>
                <w:rFonts w:ascii="Arial" w:hAnsi="Arial" w:hint="eastAsia"/>
                <w:kern w:val="0"/>
                <w:sz w:val="18"/>
                <w:szCs w:val="18"/>
                <w:lang w:val="fr-FR"/>
              </w:rPr>
              <w:t>5</w:t>
            </w:r>
          </w:p>
        </w:tc>
        <w:tc>
          <w:tcPr>
            <w:tcW w:w="2681" w:type="dxa"/>
          </w:tcPr>
          <w:p w:rsidR="00D745AC" w:rsidRPr="005041A8" w:rsidRDefault="00D745AC" w:rsidP="00FB55E6">
            <w:pPr>
              <w:rPr>
                <w:rFonts w:ascii="Arial" w:hAnsi="Arial"/>
                <w:kern w:val="0"/>
                <w:sz w:val="18"/>
                <w:szCs w:val="18"/>
                <w:lang w:val="fr-FR"/>
              </w:rPr>
            </w:pPr>
            <w:r w:rsidRPr="005041A8">
              <w:rPr>
                <w:rFonts w:ascii="Arial" w:hAnsi="Arial" w:hint="eastAsia"/>
                <w:kern w:val="0"/>
                <w:sz w:val="18"/>
                <w:szCs w:val="18"/>
                <w:lang w:val="fr-FR"/>
              </w:rPr>
              <w:t>协议版本号</w:t>
            </w:r>
          </w:p>
        </w:tc>
      </w:tr>
      <w:tr w:rsidR="00D745AC" w:rsidTr="00FB55E6">
        <w:trPr>
          <w:jc w:val="center"/>
        </w:trPr>
        <w:tc>
          <w:tcPr>
            <w:tcW w:w="2378" w:type="dxa"/>
          </w:tcPr>
          <w:p w:rsidR="00D745AC" w:rsidRPr="00C8364D" w:rsidRDefault="00D745AC" w:rsidP="00FB55E6">
            <w:pPr>
              <w:pStyle w:val="TAL"/>
              <w:rPr>
                <w:lang w:val="fr-FR" w:eastAsia="zh-CN"/>
              </w:rPr>
            </w:pPr>
            <w:r>
              <w:rPr>
                <w:rFonts w:hint="eastAsia"/>
                <w:lang w:val="fr-FR" w:eastAsia="zh-CN"/>
              </w:rPr>
              <w:t>userID</w:t>
            </w:r>
          </w:p>
        </w:tc>
        <w:tc>
          <w:tcPr>
            <w:tcW w:w="737" w:type="dxa"/>
          </w:tcPr>
          <w:p w:rsidR="00D745AC" w:rsidRPr="00C8364D" w:rsidRDefault="00D745AC" w:rsidP="00FB55E6">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2104" w:type="dxa"/>
          </w:tcPr>
          <w:p w:rsidR="00D745AC" w:rsidRDefault="005200E4" w:rsidP="00FB55E6">
            <w:pPr>
              <w:spacing w:line="240" w:lineRule="atLeast"/>
              <w:rPr>
                <w:rFonts w:ascii="Arial" w:hAnsi="Arial"/>
                <w:kern w:val="0"/>
                <w:sz w:val="18"/>
                <w:szCs w:val="18"/>
                <w:lang w:val="fr-FR"/>
              </w:rPr>
            </w:pPr>
            <w:r>
              <w:rPr>
                <w:rFonts w:ascii="Arial" w:hAnsi="Arial" w:hint="eastAsia"/>
                <w:kern w:val="0"/>
                <w:sz w:val="18"/>
                <w:szCs w:val="18"/>
                <w:lang w:val="fr-FR"/>
              </w:rPr>
              <w:t>Bigint</w:t>
            </w:r>
          </w:p>
        </w:tc>
        <w:tc>
          <w:tcPr>
            <w:tcW w:w="900" w:type="dxa"/>
          </w:tcPr>
          <w:p w:rsidR="00D745AC" w:rsidRDefault="00D745AC" w:rsidP="00FB55E6">
            <w:pPr>
              <w:spacing w:line="240" w:lineRule="atLeast"/>
              <w:rPr>
                <w:rFonts w:ascii="Arial" w:hAnsi="Arial"/>
                <w:kern w:val="0"/>
                <w:sz w:val="18"/>
                <w:szCs w:val="18"/>
                <w:lang w:val="fr-FR"/>
              </w:rPr>
            </w:pPr>
          </w:p>
        </w:tc>
        <w:tc>
          <w:tcPr>
            <w:tcW w:w="2681" w:type="dxa"/>
          </w:tcPr>
          <w:p w:rsidR="00D745AC" w:rsidRDefault="00D745AC" w:rsidP="00FB55E6">
            <w:pPr>
              <w:spacing w:line="240" w:lineRule="atLeast"/>
              <w:rPr>
                <w:rFonts w:ascii="Arial" w:hAnsi="Arial"/>
                <w:kern w:val="0"/>
                <w:sz w:val="18"/>
                <w:szCs w:val="18"/>
                <w:lang w:val="fr-FR"/>
              </w:rPr>
            </w:pPr>
            <w:r>
              <w:rPr>
                <w:rFonts w:ascii="Arial" w:hAnsi="Arial" w:hint="eastAsia"/>
                <w:kern w:val="0"/>
                <w:sz w:val="18"/>
                <w:szCs w:val="18"/>
                <w:lang w:val="fr-FR"/>
              </w:rPr>
              <w:t>用户</w:t>
            </w:r>
            <w:r>
              <w:rPr>
                <w:rFonts w:ascii="Arial" w:hAnsi="Arial" w:hint="eastAsia"/>
                <w:kern w:val="0"/>
                <w:sz w:val="18"/>
                <w:szCs w:val="18"/>
                <w:lang w:val="fr-FR"/>
              </w:rPr>
              <w:t>ID</w:t>
            </w:r>
            <w:r>
              <w:rPr>
                <w:rFonts w:ascii="Arial" w:hAnsi="Arial" w:hint="eastAsia"/>
                <w:kern w:val="0"/>
                <w:sz w:val="18"/>
                <w:szCs w:val="18"/>
                <w:lang w:val="fr-FR"/>
              </w:rPr>
              <w:t>（内部）</w:t>
            </w:r>
          </w:p>
        </w:tc>
      </w:tr>
      <w:tr w:rsidR="00D745AC" w:rsidRPr="003B7BB3" w:rsidTr="00FB55E6">
        <w:trPr>
          <w:jc w:val="center"/>
        </w:trPr>
        <w:tc>
          <w:tcPr>
            <w:tcW w:w="2378" w:type="dxa"/>
          </w:tcPr>
          <w:p w:rsidR="00D745AC" w:rsidRDefault="001837B1" w:rsidP="001837B1">
            <w:pPr>
              <w:pStyle w:val="TAL"/>
              <w:rPr>
                <w:lang w:val="fr-FR" w:eastAsia="zh-CN"/>
              </w:rPr>
            </w:pPr>
            <w:r>
              <w:rPr>
                <w:rFonts w:hint="eastAsia"/>
                <w:lang w:val="fr-FR" w:eastAsia="zh-CN"/>
              </w:rPr>
              <w:t>tmpS</w:t>
            </w:r>
            <w:r w:rsidR="00D745AC">
              <w:rPr>
                <w:rFonts w:hint="eastAsia"/>
                <w:lang w:val="fr-FR" w:eastAsia="zh-CN"/>
              </w:rPr>
              <w:t>T</w:t>
            </w:r>
          </w:p>
        </w:tc>
        <w:tc>
          <w:tcPr>
            <w:tcW w:w="737" w:type="dxa"/>
          </w:tcPr>
          <w:p w:rsidR="00D745AC" w:rsidRDefault="00D745AC" w:rsidP="00FB55E6">
            <w:pPr>
              <w:pStyle w:val="TAL"/>
              <w:rPr>
                <w:lang w:val="fr-FR" w:eastAsia="zh-CN"/>
              </w:rPr>
            </w:pPr>
            <w:r>
              <w:rPr>
                <w:rFonts w:hint="eastAsia"/>
                <w:lang w:val="fr-FR" w:eastAsia="zh-CN"/>
              </w:rPr>
              <w:t>M</w:t>
            </w:r>
          </w:p>
        </w:tc>
        <w:tc>
          <w:tcPr>
            <w:tcW w:w="2104" w:type="dxa"/>
          </w:tcPr>
          <w:p w:rsidR="00D745AC" w:rsidRDefault="00D745AC" w:rsidP="00FB55E6">
            <w:pPr>
              <w:pStyle w:val="TAL"/>
              <w:rPr>
                <w:lang w:val="fr-FR" w:eastAsia="zh-CN"/>
              </w:rPr>
            </w:pPr>
            <w:r>
              <w:rPr>
                <w:rFonts w:hint="eastAsia"/>
                <w:lang w:val="fr-FR" w:eastAsia="zh-CN"/>
              </w:rPr>
              <w:t>String</w:t>
            </w:r>
          </w:p>
        </w:tc>
        <w:tc>
          <w:tcPr>
            <w:tcW w:w="900" w:type="dxa"/>
          </w:tcPr>
          <w:p w:rsidR="00D745AC" w:rsidRPr="00C8364D" w:rsidRDefault="001837B1" w:rsidP="00FB55E6">
            <w:pPr>
              <w:pStyle w:val="TAL"/>
              <w:rPr>
                <w:lang w:val="fr-FR" w:eastAsia="zh-CN"/>
              </w:rPr>
            </w:pPr>
            <w:r>
              <w:rPr>
                <w:rFonts w:hint="eastAsia"/>
                <w:lang w:val="fr-FR" w:eastAsia="zh-CN"/>
              </w:rPr>
              <w:t>255</w:t>
            </w:r>
          </w:p>
        </w:tc>
        <w:tc>
          <w:tcPr>
            <w:tcW w:w="2681" w:type="dxa"/>
          </w:tcPr>
          <w:p w:rsidR="00D745AC" w:rsidRDefault="00F9333C" w:rsidP="00F9333C">
            <w:pPr>
              <w:rPr>
                <w:rFonts w:ascii="Arial" w:hAnsi="Arial"/>
                <w:kern w:val="0"/>
                <w:sz w:val="18"/>
                <w:szCs w:val="18"/>
                <w:lang w:val="fr-FR"/>
              </w:rPr>
            </w:pPr>
            <w:r>
              <w:rPr>
                <w:rFonts w:ascii="Arial" w:hAnsi="Arial" w:hint="eastAsia"/>
                <w:kern w:val="0"/>
                <w:sz w:val="18"/>
                <w:szCs w:val="18"/>
                <w:lang w:val="fr-FR"/>
              </w:rPr>
              <w:t>临时</w:t>
            </w:r>
            <w:r w:rsidR="00D745AC">
              <w:rPr>
                <w:rFonts w:ascii="Arial" w:hAnsi="Arial" w:hint="eastAsia"/>
                <w:kern w:val="0"/>
                <w:sz w:val="18"/>
                <w:szCs w:val="18"/>
                <w:lang w:val="fr-FR"/>
              </w:rPr>
              <w:t>Token</w:t>
            </w:r>
            <w:r>
              <w:rPr>
                <w:rFonts w:ascii="Arial" w:hAnsi="Arial" w:hint="eastAsia"/>
                <w:kern w:val="0"/>
                <w:sz w:val="18"/>
                <w:szCs w:val="18"/>
                <w:lang w:val="fr-FR"/>
              </w:rPr>
              <w:t>（</w:t>
            </w:r>
            <w:r w:rsidR="00D745AC">
              <w:rPr>
                <w:rFonts w:ascii="Arial" w:hAnsi="Arial" w:hint="eastAsia"/>
                <w:kern w:val="0"/>
                <w:sz w:val="18"/>
                <w:szCs w:val="18"/>
                <w:lang w:val="fr-FR"/>
              </w:rPr>
              <w:t>以</w:t>
            </w:r>
            <w:r w:rsidR="00D745AC">
              <w:rPr>
                <w:rFonts w:ascii="Arial" w:hAnsi="Arial" w:hint="eastAsia"/>
                <w:kern w:val="0"/>
                <w:sz w:val="18"/>
                <w:szCs w:val="18"/>
                <w:lang w:val="fr-FR"/>
              </w:rPr>
              <w:t>AES128</w:t>
            </w:r>
            <w:r w:rsidR="00D745AC">
              <w:rPr>
                <w:rFonts w:ascii="Arial" w:hAnsi="Arial" w:hint="eastAsia"/>
                <w:kern w:val="0"/>
                <w:sz w:val="18"/>
                <w:szCs w:val="18"/>
                <w:lang w:val="fr-FR"/>
              </w:rPr>
              <w:t>加密</w:t>
            </w:r>
            <w:r>
              <w:rPr>
                <w:rFonts w:ascii="Arial" w:hAnsi="Arial" w:hint="eastAsia"/>
                <w:kern w:val="0"/>
                <w:sz w:val="18"/>
                <w:szCs w:val="18"/>
                <w:lang w:val="fr-FR"/>
              </w:rPr>
              <w:t>）</w:t>
            </w:r>
          </w:p>
        </w:tc>
      </w:tr>
      <w:tr w:rsidR="008C489F" w:rsidRPr="003B7BB3" w:rsidTr="00FB55E6">
        <w:trPr>
          <w:jc w:val="center"/>
        </w:trPr>
        <w:tc>
          <w:tcPr>
            <w:tcW w:w="2378" w:type="dxa"/>
          </w:tcPr>
          <w:p w:rsidR="008C489F" w:rsidRDefault="001941A6" w:rsidP="00A16511">
            <w:pPr>
              <w:pStyle w:val="TAL"/>
              <w:rPr>
                <w:lang w:val="fr-FR" w:eastAsia="zh-CN"/>
              </w:rPr>
            </w:pPr>
            <w:r>
              <w:rPr>
                <w:rFonts w:hint="eastAsia"/>
                <w:lang w:val="fr-FR" w:eastAsia="zh-CN"/>
              </w:rPr>
              <w:t>e</w:t>
            </w:r>
            <w:r w:rsidR="008C489F">
              <w:rPr>
                <w:rFonts w:hint="eastAsia"/>
                <w:lang w:val="fr-FR" w:eastAsia="zh-CN"/>
              </w:rPr>
              <w:t>xpires</w:t>
            </w:r>
            <w:r w:rsidR="00A16511">
              <w:rPr>
                <w:rFonts w:hint="eastAsia"/>
                <w:lang w:val="fr-FR" w:eastAsia="zh-CN"/>
              </w:rPr>
              <w:t>I</w:t>
            </w:r>
            <w:r w:rsidR="008C489F">
              <w:rPr>
                <w:rFonts w:hint="eastAsia"/>
                <w:lang w:val="fr-FR" w:eastAsia="zh-CN"/>
              </w:rPr>
              <w:t>n</w:t>
            </w:r>
          </w:p>
        </w:tc>
        <w:tc>
          <w:tcPr>
            <w:tcW w:w="737" w:type="dxa"/>
          </w:tcPr>
          <w:p w:rsidR="008C489F" w:rsidRDefault="008C489F" w:rsidP="00FB55E6">
            <w:pPr>
              <w:pStyle w:val="TAL"/>
              <w:rPr>
                <w:lang w:val="fr-FR" w:eastAsia="zh-CN"/>
              </w:rPr>
            </w:pPr>
            <w:r>
              <w:rPr>
                <w:rFonts w:hint="eastAsia"/>
                <w:lang w:val="fr-FR" w:eastAsia="zh-CN"/>
              </w:rPr>
              <w:t>M</w:t>
            </w:r>
          </w:p>
        </w:tc>
        <w:tc>
          <w:tcPr>
            <w:tcW w:w="2104" w:type="dxa"/>
          </w:tcPr>
          <w:p w:rsidR="008C489F" w:rsidRDefault="005200E4" w:rsidP="00FB55E6">
            <w:pPr>
              <w:pStyle w:val="TAL"/>
              <w:rPr>
                <w:lang w:val="fr-FR" w:eastAsia="zh-CN"/>
              </w:rPr>
            </w:pPr>
            <w:r>
              <w:rPr>
                <w:lang w:val="fr-FR" w:eastAsia="zh-CN"/>
              </w:rPr>
              <w:t>Int</w:t>
            </w:r>
          </w:p>
        </w:tc>
        <w:tc>
          <w:tcPr>
            <w:tcW w:w="900" w:type="dxa"/>
          </w:tcPr>
          <w:p w:rsidR="008C489F" w:rsidRDefault="008C489F" w:rsidP="00FB55E6">
            <w:pPr>
              <w:pStyle w:val="TAL"/>
              <w:rPr>
                <w:lang w:val="fr-FR" w:eastAsia="zh-CN"/>
              </w:rPr>
            </w:pPr>
          </w:p>
        </w:tc>
        <w:tc>
          <w:tcPr>
            <w:tcW w:w="2681" w:type="dxa"/>
          </w:tcPr>
          <w:p w:rsidR="008C489F" w:rsidRDefault="001941A6" w:rsidP="00F9333C">
            <w:pPr>
              <w:rPr>
                <w:rFonts w:ascii="Arial" w:hAnsi="Arial"/>
                <w:kern w:val="0"/>
                <w:sz w:val="18"/>
                <w:szCs w:val="18"/>
                <w:lang w:val="fr-FR"/>
              </w:rPr>
            </w:pPr>
            <w:r>
              <w:rPr>
                <w:rFonts w:ascii="Arial" w:hAnsi="Arial" w:hint="eastAsia"/>
                <w:kern w:val="0"/>
                <w:sz w:val="18"/>
                <w:szCs w:val="18"/>
                <w:lang w:val="fr-FR"/>
              </w:rPr>
              <w:t>有效时间，单位：秒</w:t>
            </w:r>
          </w:p>
        </w:tc>
      </w:tr>
    </w:tbl>
    <w:p w:rsidR="00D745AC" w:rsidRDefault="00D745AC" w:rsidP="00407B6C">
      <w:pPr>
        <w:pStyle w:val="41"/>
      </w:pPr>
      <w:r>
        <w:rPr>
          <w:rFonts w:hint="eastAsia"/>
        </w:rPr>
        <w:t>异常信息</w:t>
      </w:r>
    </w:p>
    <w:p w:rsidR="00D745AC" w:rsidRDefault="00D745AC" w:rsidP="00D745AC">
      <w:pPr>
        <w:pStyle w:val="a4"/>
        <w:ind w:firstLine="210"/>
      </w:pPr>
      <w:r>
        <w:rPr>
          <w:rFonts w:hint="eastAsia"/>
        </w:rPr>
        <w:t>失败则抛出异常</w:t>
      </w:r>
      <w:r>
        <w:rPr>
          <w:rFonts w:hint="eastAsia"/>
        </w:rPr>
        <w:t>CException</w:t>
      </w:r>
      <w:r>
        <w:rPr>
          <w:rFonts w:hint="eastAsia"/>
        </w:rPr>
        <w:t>，具体内容请参考异常码定义文档。</w:t>
      </w:r>
    </w:p>
    <w:p w:rsidR="00D745AC" w:rsidRPr="003A7F02" w:rsidRDefault="00D745AC" w:rsidP="00D745AC">
      <w:pPr>
        <w:rPr>
          <w:lang w:val="fr-FR"/>
        </w:rPr>
      </w:pPr>
    </w:p>
    <w:p w:rsidR="00D745AC" w:rsidRPr="00A6475E" w:rsidRDefault="00D745AC" w:rsidP="00407B6C">
      <w:pPr>
        <w:pStyle w:val="41"/>
      </w:pPr>
      <w:r w:rsidRPr="00A6475E">
        <w:rPr>
          <w:rFonts w:hint="eastAsia"/>
        </w:rPr>
        <w:t>协议映射</w:t>
      </w:r>
    </w:p>
    <w:p w:rsidR="00D745AC" w:rsidRPr="00A6475E" w:rsidRDefault="00D745AC" w:rsidP="00D745AC">
      <w:pPr>
        <w:numPr>
          <w:ilvl w:val="0"/>
          <w:numId w:val="22"/>
        </w:numPr>
        <w:tabs>
          <w:tab w:val="num" w:pos="0"/>
        </w:tabs>
        <w:rPr>
          <w:b/>
        </w:rPr>
      </w:pPr>
      <w:r>
        <w:rPr>
          <w:rFonts w:hint="eastAsia"/>
          <w:b/>
        </w:rPr>
        <w:t>1)</w:t>
      </w:r>
      <w:r w:rsidRPr="00A6475E">
        <w:rPr>
          <w:rFonts w:hint="eastAsia"/>
          <w:b/>
        </w:rPr>
        <w:t>请求消息</w:t>
      </w:r>
    </w:p>
    <w:p w:rsidR="00D745AC" w:rsidRPr="00A6475E" w:rsidRDefault="00D745AC" w:rsidP="00D745AC">
      <w:r w:rsidRPr="00A6475E">
        <w:t>POST</w:t>
      </w:r>
      <w:r w:rsidRPr="00A6475E">
        <w:rPr>
          <w:rFonts w:hint="eastAsia"/>
        </w:rPr>
        <w:t xml:space="preserve"> </w:t>
      </w:r>
      <w:r w:rsidRPr="00A6475E">
        <w:t>http://host:port/</w:t>
      </w:r>
      <w:r>
        <w:rPr>
          <w:rFonts w:hint="eastAsia"/>
        </w:rPr>
        <w:t>AccountServer</w:t>
      </w:r>
      <w:r w:rsidRPr="00A6475E">
        <w:t>/I</w:t>
      </w:r>
      <w:r w:rsidRPr="00A6475E">
        <w:rPr>
          <w:rFonts w:hint="eastAsia"/>
        </w:rPr>
        <w:t>User</w:t>
      </w:r>
      <w:r>
        <w:rPr>
          <w:rFonts w:hint="eastAsia"/>
        </w:rPr>
        <w:t>Info</w:t>
      </w:r>
      <w:r w:rsidRPr="00A6475E">
        <w:rPr>
          <w:rFonts w:hint="eastAsia"/>
        </w:rPr>
        <w:t>Mng</w:t>
      </w:r>
      <w:r>
        <w:rPr>
          <w:rFonts w:hint="eastAsia"/>
        </w:rPr>
        <w:t>/</w:t>
      </w:r>
      <w:r w:rsidR="001837B1">
        <w:rPr>
          <w:rFonts w:hint="eastAsia"/>
        </w:rPr>
        <w:t>GetTmpST</w:t>
      </w:r>
      <w:r w:rsidRPr="00A6475E">
        <w:t xml:space="preserve"> </w:t>
      </w:r>
      <w:r>
        <w:rPr>
          <w:rFonts w:hint="eastAsia"/>
        </w:rPr>
        <w:t xml:space="preserve"> </w:t>
      </w:r>
      <w:r w:rsidRPr="00A6475E">
        <w:t>HTTP</w:t>
      </w:r>
      <w:r>
        <w:rPr>
          <w:rFonts w:hint="eastAsia"/>
        </w:rPr>
        <w:t>S</w:t>
      </w:r>
      <w:r w:rsidRPr="00A6475E">
        <w:t>/1.1</w:t>
      </w:r>
    </w:p>
    <w:p w:rsidR="00D745AC" w:rsidRPr="00A6475E" w:rsidRDefault="00D745AC" w:rsidP="00D745AC">
      <w:r w:rsidRPr="00A6475E">
        <w:rPr>
          <w:i/>
        </w:rPr>
        <w:t>Authorization</w:t>
      </w:r>
      <w:r w:rsidRPr="00A6475E">
        <w:rPr>
          <w:rFonts w:hint="eastAsia"/>
          <w:i/>
        </w:rPr>
        <w:t>:</w:t>
      </w:r>
      <w:r w:rsidRPr="00A6475E">
        <w:rPr>
          <w:i/>
        </w:rPr>
        <w:t xml:space="preserve"> </w:t>
      </w:r>
      <w:r w:rsidR="00F9333C">
        <w:rPr>
          <w:rFonts w:hint="eastAsia"/>
          <w:i/>
        </w:rPr>
        <w:t>无</w:t>
      </w:r>
    </w:p>
    <w:p w:rsidR="00D745AC" w:rsidRDefault="00D745AC" w:rsidP="00D745AC">
      <w:pPr>
        <w:rPr>
          <w:lang w:val="de-DE"/>
        </w:rPr>
      </w:pPr>
    </w:p>
    <w:p w:rsidR="00D745AC" w:rsidRPr="00A6475E" w:rsidRDefault="00D745AC" w:rsidP="00D745AC">
      <w:pPr>
        <w:rPr>
          <w:lang w:val="de-DE"/>
        </w:rPr>
      </w:pPr>
      <w:r w:rsidRPr="00A6475E">
        <w:rPr>
          <w:lang w:val="de-DE"/>
        </w:rPr>
        <w:t>&lt;?xml version="1.0" encoding="UTF-8"?&gt;</w:t>
      </w:r>
    </w:p>
    <w:p w:rsidR="00D745AC" w:rsidRPr="00A6475E" w:rsidRDefault="00D745AC" w:rsidP="00D745AC">
      <w:pPr>
        <w:rPr>
          <w:lang w:val="de-DE"/>
        </w:rPr>
      </w:pPr>
      <w:r w:rsidRPr="00A6475E">
        <w:rPr>
          <w:lang w:val="de-DE"/>
        </w:rPr>
        <w:t>&lt;</w:t>
      </w:r>
      <w:r w:rsidR="001837B1">
        <w:rPr>
          <w:rFonts w:hint="eastAsia"/>
          <w:lang w:val="de-DE"/>
        </w:rPr>
        <w:t>GetTmpST</w:t>
      </w:r>
      <w:r>
        <w:rPr>
          <w:rFonts w:hint="eastAsia"/>
        </w:rPr>
        <w:t>Req</w:t>
      </w:r>
      <w:r w:rsidRPr="00A6475E">
        <w:rPr>
          <w:lang w:val="de-DE"/>
        </w:rPr>
        <w:t>&gt;</w:t>
      </w:r>
    </w:p>
    <w:p w:rsidR="00D745AC" w:rsidRPr="00A6475E" w:rsidRDefault="00D745AC" w:rsidP="00D745AC">
      <w:r w:rsidRPr="00A6475E">
        <w:rPr>
          <w:lang w:val="de-DE"/>
        </w:rPr>
        <w:t xml:space="preserve">  </w:t>
      </w:r>
      <w:r w:rsidRPr="00A6475E">
        <w:t>&lt;</w:t>
      </w:r>
      <w:r w:rsidRPr="00A6475E">
        <w:rPr>
          <w:rFonts w:hint="eastAsia"/>
          <w:lang w:val="fr-FR"/>
        </w:rPr>
        <w:t xml:space="preserve"> </w:t>
      </w:r>
      <w:r w:rsidRPr="00A6475E">
        <w:rPr>
          <w:rFonts w:hint="eastAsia"/>
        </w:rPr>
        <w:t>v</w:t>
      </w:r>
      <w:r w:rsidRPr="00A6475E">
        <w:t>ersion &gt;</w:t>
      </w:r>
      <w:r>
        <w:rPr>
          <w:rFonts w:hint="eastAsia"/>
        </w:rPr>
        <w:t>01.01</w:t>
      </w:r>
      <w:r w:rsidRPr="00A6475E">
        <w:t>&lt;/</w:t>
      </w:r>
      <w:r w:rsidRPr="00A6475E">
        <w:rPr>
          <w:rFonts w:hint="eastAsia"/>
        </w:rPr>
        <w:t xml:space="preserve"> v</w:t>
      </w:r>
      <w:r w:rsidRPr="00A6475E">
        <w:t>ersion &gt;</w:t>
      </w:r>
    </w:p>
    <w:p w:rsidR="00D745AC" w:rsidRDefault="00D745AC" w:rsidP="00D745AC">
      <w:r w:rsidRPr="00A6475E">
        <w:rPr>
          <w:lang w:val="de-DE"/>
        </w:rPr>
        <w:t xml:space="preserve">  </w:t>
      </w:r>
      <w:r w:rsidRPr="00A6475E">
        <w:t>&lt;</w:t>
      </w:r>
      <w:r w:rsidRPr="00396448">
        <w:rPr>
          <w:rFonts w:hint="eastAsia"/>
        </w:rPr>
        <w:t xml:space="preserve"> </w:t>
      </w:r>
      <w:r>
        <w:rPr>
          <w:rFonts w:hint="eastAsia"/>
        </w:rPr>
        <w:t>serviceToken</w:t>
      </w:r>
      <w:r w:rsidRPr="00A6475E">
        <w:t>&gt;</w:t>
      </w:r>
      <w:r>
        <w:t>0086</w:t>
      </w:r>
      <w:r>
        <w:rPr>
          <w:rFonts w:hint="eastAsia"/>
        </w:rPr>
        <w:t>1123445</w:t>
      </w:r>
      <w:r>
        <w:t>13677777777</w:t>
      </w:r>
      <w:r w:rsidRPr="00A6475E">
        <w:t>&lt;/</w:t>
      </w:r>
      <w:r>
        <w:rPr>
          <w:rFonts w:hint="eastAsia"/>
        </w:rPr>
        <w:t>serviceToken</w:t>
      </w:r>
      <w:r w:rsidRPr="00A6475E">
        <w:t xml:space="preserve"> &gt;</w:t>
      </w:r>
    </w:p>
    <w:p w:rsidR="00D745AC" w:rsidRDefault="00D745AC" w:rsidP="00D745AC">
      <w:pPr>
        <w:ind w:leftChars="100" w:left="210"/>
      </w:pPr>
      <w:r w:rsidRPr="00A6475E">
        <w:t>&lt;</w:t>
      </w:r>
      <w:r w:rsidRPr="00396448">
        <w:rPr>
          <w:rFonts w:hint="eastAsia"/>
          <w:color w:val="000000"/>
        </w:rPr>
        <w:t xml:space="preserve"> </w:t>
      </w:r>
      <w:r>
        <w:rPr>
          <w:rFonts w:hint="eastAsia"/>
          <w:color w:val="000000"/>
        </w:rPr>
        <w:t>appID</w:t>
      </w:r>
      <w:r w:rsidRPr="00A6475E">
        <w:t xml:space="preserve"> &gt;</w:t>
      </w:r>
      <w:r>
        <w:rPr>
          <w:rFonts w:hint="eastAsia"/>
        </w:rPr>
        <w:t>com.hotalk</w:t>
      </w:r>
      <w:r w:rsidRPr="00A6475E">
        <w:t>&lt;/</w:t>
      </w:r>
      <w:r>
        <w:rPr>
          <w:rFonts w:hint="eastAsia"/>
          <w:color w:val="000000"/>
        </w:rPr>
        <w:t>appID</w:t>
      </w:r>
      <w:r w:rsidRPr="00A6475E">
        <w:t xml:space="preserve"> &gt;</w:t>
      </w:r>
    </w:p>
    <w:p w:rsidR="004557AC" w:rsidRDefault="004557AC" w:rsidP="00D745AC">
      <w:pPr>
        <w:ind w:leftChars="100" w:left="210"/>
      </w:pPr>
      <w:r>
        <w:rPr>
          <w:rFonts w:hint="eastAsia"/>
        </w:rPr>
        <w:t>&lt;devType&gt;0&lt;/devType&gt;</w:t>
      </w:r>
    </w:p>
    <w:p w:rsidR="00D745AC" w:rsidRDefault="00D745AC" w:rsidP="00D745AC">
      <w:pPr>
        <w:ind w:leftChars="100" w:left="210"/>
      </w:pPr>
      <w:r>
        <w:rPr>
          <w:rFonts w:hint="eastAsia"/>
        </w:rPr>
        <w:t>&lt;dev</w:t>
      </w:r>
      <w:r w:rsidR="00F9333C">
        <w:rPr>
          <w:rFonts w:hint="eastAsia"/>
        </w:rPr>
        <w:t>ID</w:t>
      </w:r>
      <w:r>
        <w:rPr>
          <w:rFonts w:hint="eastAsia"/>
        </w:rPr>
        <w:t>&gt;</w:t>
      </w:r>
      <w:r w:rsidR="00F9333C">
        <w:rPr>
          <w:rFonts w:hint="eastAsia"/>
        </w:rPr>
        <w:t>789456464654&lt;/devID&gt;</w:t>
      </w:r>
    </w:p>
    <w:p w:rsidR="00D745AC" w:rsidRDefault="00D745AC" w:rsidP="00D745AC">
      <w:pPr>
        <w:ind w:leftChars="100" w:left="210"/>
        <w:rPr>
          <w:b/>
          <w:bCs/>
        </w:rPr>
      </w:pPr>
      <w:r>
        <w:rPr>
          <w:rFonts w:hint="eastAsia"/>
        </w:rPr>
        <w:t>&lt;</w:t>
      </w:r>
      <w:r>
        <w:rPr>
          <w:rFonts w:hint="eastAsia"/>
          <w:b/>
          <w:bCs/>
        </w:rPr>
        <w:t>reqClientType&gt;0&lt;/reqClientType&gt;</w:t>
      </w:r>
    </w:p>
    <w:p w:rsidR="00D745AC" w:rsidRDefault="00D745AC" w:rsidP="00D745AC">
      <w:pPr>
        <w:ind w:leftChars="100" w:left="210"/>
        <w:rPr>
          <w:b/>
          <w:bCs/>
        </w:rPr>
      </w:pPr>
      <w:r>
        <w:rPr>
          <w:rFonts w:hint="eastAsia"/>
          <w:b/>
          <w:bCs/>
        </w:rPr>
        <w:t>&lt;</w:t>
      </w:r>
      <w:r w:rsidR="00F9333C">
        <w:rPr>
          <w:rFonts w:hint="eastAsia"/>
          <w:b/>
          <w:bCs/>
        </w:rPr>
        <w:t>channel&gt;3000001&lt;/c</w:t>
      </w:r>
      <w:r>
        <w:rPr>
          <w:rFonts w:hint="eastAsia"/>
          <w:b/>
          <w:bCs/>
        </w:rPr>
        <w:t>hannel&gt;</w:t>
      </w:r>
    </w:p>
    <w:p w:rsidR="00D745AC" w:rsidRDefault="00D745AC" w:rsidP="00D745AC">
      <w:pPr>
        <w:rPr>
          <w:lang w:val="fr-FR"/>
        </w:rPr>
      </w:pPr>
      <w:r w:rsidRPr="00A6475E">
        <w:rPr>
          <w:lang w:val="fr-FR"/>
        </w:rPr>
        <w:t>&lt;/</w:t>
      </w:r>
      <w:r w:rsidR="001837B1">
        <w:rPr>
          <w:rFonts w:hint="eastAsia"/>
          <w:lang w:val="de-DE"/>
        </w:rPr>
        <w:t>GetTmpST</w:t>
      </w:r>
      <w:r>
        <w:rPr>
          <w:rFonts w:hint="eastAsia"/>
        </w:rPr>
        <w:t>Req</w:t>
      </w:r>
      <w:r w:rsidRPr="00A6475E">
        <w:rPr>
          <w:lang w:val="fr-FR"/>
        </w:rPr>
        <w:t xml:space="preserve"> &gt;</w:t>
      </w:r>
    </w:p>
    <w:p w:rsidR="00D745AC" w:rsidRPr="00A6475E" w:rsidRDefault="00D745AC" w:rsidP="00D745AC">
      <w:pPr>
        <w:rPr>
          <w:lang w:val="fr-FR"/>
        </w:rPr>
      </w:pPr>
    </w:p>
    <w:p w:rsidR="00D745AC" w:rsidRPr="00A6475E" w:rsidRDefault="00D745AC" w:rsidP="00D745AC">
      <w:pPr>
        <w:numPr>
          <w:ilvl w:val="0"/>
          <w:numId w:val="22"/>
        </w:numPr>
        <w:tabs>
          <w:tab w:val="num" w:pos="0"/>
        </w:tabs>
        <w:rPr>
          <w:b/>
        </w:rPr>
      </w:pPr>
      <w:r w:rsidRPr="00A6475E">
        <w:rPr>
          <w:rFonts w:hint="eastAsia"/>
          <w:b/>
        </w:rPr>
        <w:t>响应消息</w:t>
      </w:r>
    </w:p>
    <w:p w:rsidR="00D745AC" w:rsidRPr="00A6475E" w:rsidRDefault="00D745AC" w:rsidP="00D745AC">
      <w:r w:rsidRPr="00A6475E">
        <w:t>&lt;?xml version="1.0" encoding="UTF-8"?&gt;</w:t>
      </w:r>
    </w:p>
    <w:p w:rsidR="00D745AC" w:rsidRDefault="00D745AC" w:rsidP="00D745AC">
      <w:r w:rsidRPr="00A6475E">
        <w:t xml:space="preserve">&lt;result </w:t>
      </w:r>
      <w:r>
        <w:rPr>
          <w:rFonts w:hint="eastAsia"/>
        </w:rPr>
        <w:t>result</w:t>
      </w:r>
      <w:r w:rsidRPr="00A6475E">
        <w:rPr>
          <w:rFonts w:hint="eastAsia"/>
        </w:rPr>
        <w:t>Code</w:t>
      </w:r>
      <w:r w:rsidRPr="00A6475E">
        <w:t>=0&gt;</w:t>
      </w:r>
    </w:p>
    <w:p w:rsidR="00D745AC" w:rsidRPr="00A6475E" w:rsidRDefault="00D745AC" w:rsidP="00D745AC">
      <w:pPr>
        <w:ind w:leftChars="100" w:left="210"/>
      </w:pPr>
      <w:r w:rsidRPr="00A6475E">
        <w:rPr>
          <w:rFonts w:hint="eastAsia"/>
          <w:lang w:val="da-DK"/>
        </w:rPr>
        <w:t>&lt;</w:t>
      </w:r>
      <w:r w:rsidRPr="007A5E2A">
        <w:rPr>
          <w:rFonts w:hint="eastAsia"/>
        </w:rPr>
        <w:t xml:space="preserve"> </w:t>
      </w:r>
      <w:r w:rsidR="001837B1">
        <w:rPr>
          <w:rFonts w:hint="eastAsia"/>
          <w:lang w:val="de-DE"/>
        </w:rPr>
        <w:t>GetTmpST</w:t>
      </w:r>
      <w:r>
        <w:rPr>
          <w:rFonts w:hint="eastAsia"/>
        </w:rPr>
        <w:t>Rsp</w:t>
      </w:r>
      <w:r w:rsidRPr="00A6475E">
        <w:rPr>
          <w:rFonts w:hint="eastAsia"/>
          <w:lang w:val="da-DK"/>
        </w:rPr>
        <w:t>&gt;</w:t>
      </w:r>
    </w:p>
    <w:p w:rsidR="00D745AC" w:rsidRDefault="00D745AC" w:rsidP="00D745AC">
      <w:pPr>
        <w:ind w:leftChars="100" w:left="210"/>
      </w:pPr>
      <w:r w:rsidRPr="00A6475E">
        <w:rPr>
          <w:lang w:val="de-DE"/>
        </w:rPr>
        <w:t xml:space="preserve">  </w:t>
      </w:r>
      <w:r w:rsidRPr="00A6475E">
        <w:t>&lt;</w:t>
      </w:r>
      <w:r w:rsidRPr="00A6475E">
        <w:rPr>
          <w:rFonts w:hint="eastAsia"/>
          <w:lang w:val="fr-FR"/>
        </w:rPr>
        <w:t xml:space="preserve"> </w:t>
      </w:r>
      <w:r w:rsidRPr="00A6475E">
        <w:rPr>
          <w:rFonts w:hint="eastAsia"/>
        </w:rPr>
        <w:t>v</w:t>
      </w:r>
      <w:r w:rsidRPr="00A6475E">
        <w:t>ersion &gt;</w:t>
      </w:r>
      <w:r>
        <w:rPr>
          <w:rFonts w:hint="eastAsia"/>
        </w:rPr>
        <w:t>01.01</w:t>
      </w:r>
      <w:r w:rsidRPr="00A6475E">
        <w:t>&lt;/</w:t>
      </w:r>
      <w:r w:rsidRPr="00A6475E">
        <w:rPr>
          <w:rFonts w:hint="eastAsia"/>
        </w:rPr>
        <w:t xml:space="preserve"> v</w:t>
      </w:r>
      <w:r w:rsidRPr="00A6475E">
        <w:t>ersion &gt;</w:t>
      </w:r>
    </w:p>
    <w:p w:rsidR="00D745AC" w:rsidRDefault="00D745AC" w:rsidP="00D745AC">
      <w:pPr>
        <w:ind w:leftChars="100" w:left="210"/>
      </w:pPr>
      <w:r>
        <w:rPr>
          <w:rFonts w:hint="eastAsia"/>
        </w:rPr>
        <w:t xml:space="preserve">  &lt;userID&gt;100001&lt;/userID&gt;</w:t>
      </w:r>
    </w:p>
    <w:p w:rsidR="00F9333C" w:rsidRDefault="00F9333C" w:rsidP="00F9333C">
      <w:r w:rsidRPr="00A6475E">
        <w:rPr>
          <w:lang w:val="de-DE"/>
        </w:rPr>
        <w:t xml:space="preserve">  </w:t>
      </w:r>
      <w:r>
        <w:rPr>
          <w:rFonts w:hint="eastAsia"/>
          <w:lang w:val="de-DE"/>
        </w:rPr>
        <w:tab/>
      </w:r>
      <w:r w:rsidRPr="00A6475E">
        <w:t>&lt;</w:t>
      </w:r>
      <w:r w:rsidRPr="00396448">
        <w:rPr>
          <w:rFonts w:hint="eastAsia"/>
        </w:rPr>
        <w:t xml:space="preserve"> </w:t>
      </w:r>
      <w:r>
        <w:rPr>
          <w:rFonts w:hint="eastAsia"/>
        </w:rPr>
        <w:t>tmpST</w:t>
      </w:r>
      <w:r w:rsidRPr="00A6475E">
        <w:t>&gt;</w:t>
      </w:r>
      <w:r>
        <w:t>0086</w:t>
      </w:r>
      <w:r>
        <w:rPr>
          <w:rFonts w:hint="eastAsia"/>
        </w:rPr>
        <w:t>1123445</w:t>
      </w:r>
      <w:r>
        <w:t>13677777777</w:t>
      </w:r>
      <w:r w:rsidRPr="00A6475E">
        <w:t>&lt;/</w:t>
      </w:r>
      <w:r>
        <w:rPr>
          <w:rFonts w:hint="eastAsia"/>
        </w:rPr>
        <w:t>tmpST</w:t>
      </w:r>
      <w:r w:rsidRPr="00A6475E">
        <w:t>&gt;</w:t>
      </w:r>
    </w:p>
    <w:p w:rsidR="001941A6" w:rsidRDefault="001941A6" w:rsidP="00F9333C">
      <w:r>
        <w:rPr>
          <w:rFonts w:hint="eastAsia"/>
        </w:rPr>
        <w:tab/>
        <w:t>&lt;</w:t>
      </w:r>
      <w:r>
        <w:rPr>
          <w:rFonts w:hint="eastAsia"/>
          <w:lang w:val="fr-FR"/>
        </w:rPr>
        <w:t>e</w:t>
      </w:r>
      <w:r w:rsidR="00A16511">
        <w:rPr>
          <w:rFonts w:hint="eastAsia"/>
          <w:lang w:val="fr-FR"/>
        </w:rPr>
        <w:t>xpiresI</w:t>
      </w:r>
      <w:r>
        <w:rPr>
          <w:rFonts w:hint="eastAsia"/>
          <w:lang w:val="fr-FR"/>
        </w:rPr>
        <w:t>n&gt;32452&lt;/expires</w:t>
      </w:r>
      <w:r w:rsidR="00A16511">
        <w:rPr>
          <w:rFonts w:hint="eastAsia"/>
          <w:lang w:val="fr-FR"/>
        </w:rPr>
        <w:t>I</w:t>
      </w:r>
      <w:r>
        <w:rPr>
          <w:rFonts w:hint="eastAsia"/>
          <w:lang w:val="fr-FR"/>
        </w:rPr>
        <w:t>n&gt;</w:t>
      </w:r>
    </w:p>
    <w:p w:rsidR="00D745AC" w:rsidRPr="00A6475E" w:rsidRDefault="00D745AC" w:rsidP="00D745AC">
      <w:pPr>
        <w:ind w:leftChars="100" w:left="210"/>
      </w:pPr>
      <w:r w:rsidRPr="00A6475E">
        <w:rPr>
          <w:rFonts w:hint="eastAsia"/>
        </w:rPr>
        <w:t>&lt;/</w:t>
      </w:r>
      <w:r w:rsidRPr="007A5E2A">
        <w:rPr>
          <w:rFonts w:hint="eastAsia"/>
        </w:rPr>
        <w:t xml:space="preserve"> </w:t>
      </w:r>
      <w:r w:rsidR="001837B1">
        <w:rPr>
          <w:rFonts w:hint="eastAsia"/>
          <w:lang w:val="de-DE"/>
        </w:rPr>
        <w:t>GetTmpST</w:t>
      </w:r>
      <w:r>
        <w:rPr>
          <w:rFonts w:hint="eastAsia"/>
        </w:rPr>
        <w:t>Rsp</w:t>
      </w:r>
      <w:r w:rsidRPr="00A6475E">
        <w:rPr>
          <w:rFonts w:hint="eastAsia"/>
        </w:rPr>
        <w:t xml:space="preserve"> &gt;</w:t>
      </w:r>
    </w:p>
    <w:p w:rsidR="00D745AC" w:rsidRDefault="00D745AC" w:rsidP="00D745AC">
      <w:pPr>
        <w:rPr>
          <w:lang w:val="fr-FR"/>
        </w:rPr>
      </w:pPr>
      <w:r>
        <w:rPr>
          <w:rFonts w:hint="eastAsia"/>
          <w:lang w:val="fr-FR"/>
        </w:rPr>
        <w:t>&lt;/result&gt;</w:t>
      </w:r>
    </w:p>
    <w:p w:rsidR="00CF7F9A" w:rsidRDefault="00CF7F9A">
      <w:pPr>
        <w:widowControl/>
        <w:jc w:val="left"/>
      </w:pPr>
    </w:p>
    <w:p w:rsidR="002872AF" w:rsidRDefault="002872AF" w:rsidP="002872AF"/>
    <w:p w:rsidR="0050787D" w:rsidRDefault="0050787D" w:rsidP="0036248B">
      <w:pPr>
        <w:widowControl/>
        <w:jc w:val="left"/>
        <w:rPr>
          <w:lang w:val="fr-FR"/>
        </w:rPr>
      </w:pPr>
    </w:p>
    <w:p w:rsidR="0050787D" w:rsidRDefault="0050787D" w:rsidP="0050787D">
      <w:pPr>
        <w:pStyle w:val="21"/>
        <w:numPr>
          <w:ilvl w:val="1"/>
          <w:numId w:val="1"/>
        </w:numPr>
        <w:rPr>
          <w:rStyle w:val="210"/>
        </w:rPr>
      </w:pPr>
      <w:r>
        <w:rPr>
          <w:rStyle w:val="210"/>
        </w:rPr>
        <w:t>noticeChgAcct</w:t>
      </w:r>
      <w:r>
        <w:rPr>
          <w:rStyle w:val="210"/>
          <w:rFonts w:hint="eastAsia"/>
        </w:rPr>
        <w:t>通知业务变更帐号（业务提供接口）</w:t>
      </w:r>
    </w:p>
    <w:p w:rsidR="0050787D" w:rsidRDefault="0050787D" w:rsidP="00407B6C">
      <w:pPr>
        <w:pStyle w:val="31"/>
        <w:rPr>
          <w:rStyle w:val="210"/>
        </w:rPr>
      </w:pPr>
      <w:r>
        <w:rPr>
          <w:rStyle w:val="210"/>
          <w:rFonts w:hint="eastAsia"/>
        </w:rPr>
        <w:t>JSON</w:t>
      </w:r>
      <w:r>
        <w:rPr>
          <w:rStyle w:val="210"/>
          <w:rFonts w:hint="eastAsia"/>
        </w:rPr>
        <w:t>接口</w:t>
      </w:r>
    </w:p>
    <w:p w:rsidR="0050787D" w:rsidRDefault="0050787D" w:rsidP="00407B6C">
      <w:pPr>
        <w:pStyle w:val="41"/>
      </w:pPr>
      <w:r>
        <w:rPr>
          <w:rFonts w:hint="eastAsia"/>
        </w:rPr>
        <w:t>描述</w:t>
      </w:r>
    </w:p>
    <w:p w:rsidR="0050787D" w:rsidRPr="00FD7C97" w:rsidRDefault="0050787D" w:rsidP="0050787D">
      <w:pPr>
        <w:ind w:firstLine="180"/>
      </w:pPr>
      <w:r>
        <w:rPr>
          <w:rFonts w:hint="eastAsia"/>
        </w:rPr>
        <w:t>天天聊、</w:t>
      </w:r>
      <w:r>
        <w:rPr>
          <w:rFonts w:hint="eastAsia"/>
        </w:rPr>
        <w:t>DBank</w:t>
      </w:r>
      <w:r>
        <w:rPr>
          <w:rFonts w:hint="eastAsia"/>
        </w:rPr>
        <w:t>等需要帐号变更通知的业务提供本接口给</w:t>
      </w:r>
      <w:r>
        <w:rPr>
          <w:rFonts w:hint="eastAsia"/>
        </w:rPr>
        <w:t>UP</w:t>
      </w:r>
      <w:r>
        <w:rPr>
          <w:rFonts w:hint="eastAsia"/>
        </w:rPr>
        <w:t>。</w:t>
      </w:r>
    </w:p>
    <w:p w:rsidR="0050787D" w:rsidRDefault="0050787D" w:rsidP="00407B6C">
      <w:pPr>
        <w:pStyle w:val="41"/>
      </w:pPr>
      <w:r>
        <w:rPr>
          <w:rFonts w:hint="eastAsia"/>
        </w:rPr>
        <w:lastRenderedPageBreak/>
        <w:t>原型</w:t>
      </w:r>
    </w:p>
    <w:p w:rsidR="0050787D" w:rsidRPr="005D449C" w:rsidRDefault="0050787D" w:rsidP="001C2BFF">
      <w:pPr>
        <w:jc w:val="left"/>
      </w:pPr>
      <w:r>
        <w:rPr>
          <w:rFonts w:hint="eastAsia"/>
          <w:lang w:val="da-DK"/>
        </w:rPr>
        <w:t>NoticeChgAcctRsp</w:t>
      </w:r>
      <w:r w:rsidRPr="009A7E72">
        <w:rPr>
          <w:lang w:val="da-DK"/>
        </w:rPr>
        <w:t xml:space="preserve"> </w:t>
      </w:r>
      <w:r>
        <w:rPr>
          <w:rFonts w:hint="eastAsia"/>
          <w:lang w:val="da-DK"/>
        </w:rPr>
        <w:t xml:space="preserve"> </w:t>
      </w:r>
      <w:r>
        <w:rPr>
          <w:lang w:val="da-DK"/>
        </w:rPr>
        <w:t>noticeChgAcct</w:t>
      </w:r>
      <w:r w:rsidRPr="009A7E72">
        <w:rPr>
          <w:lang w:val="da-DK"/>
        </w:rPr>
        <w:t>(</w:t>
      </w:r>
      <w:r>
        <w:rPr>
          <w:rFonts w:hint="eastAsia"/>
          <w:lang w:val="da-DK"/>
        </w:rPr>
        <w:t>NoticeChgAcctReq noticeChgAcctReq</w:t>
      </w:r>
      <w:r w:rsidRPr="009A7E72">
        <w:rPr>
          <w:lang w:val="da-DK"/>
        </w:rPr>
        <w:t>)</w:t>
      </w:r>
      <w:r w:rsidRPr="00CD7B14">
        <w:rPr>
          <w:rFonts w:hint="eastAsia"/>
        </w:rPr>
        <w:t xml:space="preserve"> </w:t>
      </w:r>
      <w:r w:rsidRPr="0062068B">
        <w:rPr>
          <w:rFonts w:hint="eastAsia"/>
        </w:rPr>
        <w:t xml:space="preserve">throws </w:t>
      </w:r>
      <w:r w:rsidRPr="005D449C">
        <w:rPr>
          <w:rFonts w:hint="eastAsia"/>
        </w:rPr>
        <w:t>CException</w:t>
      </w:r>
    </w:p>
    <w:p w:rsidR="0050787D" w:rsidRDefault="0050787D" w:rsidP="00407B6C">
      <w:pPr>
        <w:pStyle w:val="41"/>
      </w:pPr>
      <w:r>
        <w:rPr>
          <w:rFonts w:hint="eastAsia"/>
        </w:rPr>
        <w:t>输入参数</w:t>
      </w:r>
    </w:p>
    <w:p w:rsidR="0050787D" w:rsidRPr="00971332" w:rsidRDefault="0050787D" w:rsidP="0050787D">
      <w:pPr>
        <w:ind w:left="198"/>
      </w:pPr>
      <w:r>
        <w:rPr>
          <w:rFonts w:hint="eastAsia"/>
          <w:lang w:val="da-DK"/>
        </w:rPr>
        <w:t>NoticeChgAcctR</w:t>
      </w:r>
      <w:r w:rsidR="003B7BB3">
        <w:rPr>
          <w:rFonts w:hint="eastAsia"/>
          <w:lang w:val="da-DK"/>
        </w:rPr>
        <w:t>eq</w:t>
      </w:r>
      <w:r>
        <w:rPr>
          <w:rFonts w:hint="eastAsia"/>
          <w:lang w:val="da-DK"/>
        </w:rPr>
        <w:t>属性如下：</w:t>
      </w:r>
      <w:r>
        <w:tab/>
      </w:r>
    </w:p>
    <w:tbl>
      <w:tblPr>
        <w:tblW w:w="8796" w:type="dxa"/>
        <w:jc w:val="center"/>
        <w:tblInd w:w="2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84"/>
        <w:gridCol w:w="731"/>
        <w:gridCol w:w="1091"/>
        <w:gridCol w:w="992"/>
        <w:gridCol w:w="4298"/>
      </w:tblGrid>
      <w:tr w:rsidR="0050787D" w:rsidTr="00020279">
        <w:trPr>
          <w:jc w:val="center"/>
        </w:trPr>
        <w:tc>
          <w:tcPr>
            <w:tcW w:w="1684" w:type="dxa"/>
            <w:shd w:val="clear" w:color="auto" w:fill="99CCFF"/>
          </w:tcPr>
          <w:p w:rsidR="0050787D" w:rsidRDefault="0050787D" w:rsidP="00020279">
            <w:pPr>
              <w:pStyle w:val="TAH"/>
              <w:rPr>
                <w:rFonts w:ascii="Verdana" w:hAnsi="Verdana"/>
                <w:lang w:val="fr-FR" w:eastAsia="zh-CN"/>
              </w:rPr>
            </w:pPr>
            <w:r>
              <w:rPr>
                <w:rFonts w:ascii="Verdana" w:hAnsi="Verdana" w:hint="eastAsia"/>
                <w:lang w:val="fr-FR" w:eastAsia="zh-CN"/>
              </w:rPr>
              <w:t>参数名称</w:t>
            </w:r>
          </w:p>
        </w:tc>
        <w:tc>
          <w:tcPr>
            <w:tcW w:w="731" w:type="dxa"/>
            <w:shd w:val="clear" w:color="auto" w:fill="99CCFF"/>
          </w:tcPr>
          <w:p w:rsidR="0050787D" w:rsidRDefault="0050787D" w:rsidP="00020279">
            <w:pPr>
              <w:pStyle w:val="TAH"/>
              <w:rPr>
                <w:rFonts w:ascii="Verdana" w:hAnsi="Verdana"/>
                <w:lang w:val="fr-FR" w:eastAsia="zh-CN"/>
              </w:rPr>
            </w:pPr>
            <w:r>
              <w:rPr>
                <w:rFonts w:ascii="Verdana" w:hAnsi="Verdana" w:hint="eastAsia"/>
                <w:lang w:val="fr-FR" w:eastAsia="zh-CN"/>
              </w:rPr>
              <w:t>可选</w:t>
            </w:r>
          </w:p>
        </w:tc>
        <w:tc>
          <w:tcPr>
            <w:tcW w:w="1091" w:type="dxa"/>
            <w:shd w:val="clear" w:color="auto" w:fill="99CCFF"/>
          </w:tcPr>
          <w:p w:rsidR="0050787D" w:rsidRDefault="0050787D" w:rsidP="00020279">
            <w:pPr>
              <w:pStyle w:val="TAH"/>
              <w:rPr>
                <w:rFonts w:ascii="Verdana" w:hAnsi="Verdana"/>
                <w:lang w:val="fr-FR" w:eastAsia="zh-CN"/>
              </w:rPr>
            </w:pPr>
            <w:r>
              <w:rPr>
                <w:rFonts w:ascii="Verdana" w:hAnsi="Verdana" w:hint="eastAsia"/>
                <w:lang w:val="fr-FR" w:eastAsia="zh-CN"/>
              </w:rPr>
              <w:t>类型</w:t>
            </w:r>
          </w:p>
        </w:tc>
        <w:tc>
          <w:tcPr>
            <w:tcW w:w="992" w:type="dxa"/>
            <w:shd w:val="clear" w:color="auto" w:fill="99CCFF"/>
          </w:tcPr>
          <w:p w:rsidR="0050787D" w:rsidRDefault="0050787D" w:rsidP="00020279">
            <w:pPr>
              <w:pStyle w:val="TAH"/>
              <w:rPr>
                <w:rFonts w:ascii="Verdana" w:hAnsi="Verdana"/>
                <w:lang w:val="fr-FR" w:eastAsia="zh-CN"/>
              </w:rPr>
            </w:pPr>
            <w:r>
              <w:rPr>
                <w:rFonts w:ascii="Verdana" w:hAnsi="Verdana" w:hint="eastAsia"/>
                <w:lang w:val="fr-FR" w:eastAsia="zh-CN"/>
              </w:rPr>
              <w:t>长度</w:t>
            </w:r>
            <w:r>
              <w:rPr>
                <w:rFonts w:ascii="Verdana" w:hAnsi="Verdana"/>
                <w:lang w:val="fr-FR" w:eastAsia="zh-CN"/>
              </w:rPr>
              <w:t xml:space="preserve"> </w:t>
            </w:r>
          </w:p>
        </w:tc>
        <w:tc>
          <w:tcPr>
            <w:tcW w:w="4298" w:type="dxa"/>
            <w:shd w:val="clear" w:color="auto" w:fill="99CCFF"/>
          </w:tcPr>
          <w:p w:rsidR="0050787D" w:rsidRDefault="0050787D" w:rsidP="00020279">
            <w:pPr>
              <w:pStyle w:val="TAH"/>
              <w:rPr>
                <w:rFonts w:ascii="Verdana" w:hAnsi="Verdana"/>
                <w:lang w:val="fr-FR" w:eastAsia="zh-CN"/>
              </w:rPr>
            </w:pPr>
            <w:r>
              <w:rPr>
                <w:rFonts w:ascii="Verdana" w:hAnsi="Verdana" w:hint="eastAsia"/>
                <w:lang w:val="fr-FR" w:eastAsia="zh-CN"/>
              </w:rPr>
              <w:t>描述信息</w:t>
            </w:r>
          </w:p>
        </w:tc>
      </w:tr>
      <w:tr w:rsidR="00496300" w:rsidTr="00020279">
        <w:trPr>
          <w:jc w:val="center"/>
        </w:trPr>
        <w:tc>
          <w:tcPr>
            <w:tcW w:w="1684" w:type="dxa"/>
          </w:tcPr>
          <w:p w:rsidR="00496300" w:rsidRDefault="00496300" w:rsidP="00020279">
            <w:pPr>
              <w:pStyle w:val="TAL"/>
              <w:rPr>
                <w:lang w:val="fr-FR" w:eastAsia="zh-CN"/>
              </w:rPr>
            </w:pPr>
            <w:r>
              <w:rPr>
                <w:rFonts w:ascii="宋体" w:hAnsi="宋体" w:hint="eastAsia"/>
                <w:lang w:eastAsia="zh-CN"/>
              </w:rPr>
              <w:t>v</w:t>
            </w:r>
            <w:r w:rsidRPr="00F52EEA">
              <w:rPr>
                <w:rFonts w:ascii="宋体" w:hAnsi="宋体"/>
              </w:rPr>
              <w:t>ersion</w:t>
            </w:r>
          </w:p>
        </w:tc>
        <w:tc>
          <w:tcPr>
            <w:tcW w:w="731" w:type="dxa"/>
          </w:tcPr>
          <w:p w:rsidR="00496300" w:rsidRDefault="00496300" w:rsidP="00020279">
            <w:pPr>
              <w:spacing w:line="240" w:lineRule="atLeast"/>
              <w:rPr>
                <w:rFonts w:ascii="Arial" w:hAnsi="Arial"/>
                <w:kern w:val="0"/>
                <w:sz w:val="18"/>
                <w:szCs w:val="18"/>
                <w:lang w:val="fr-FR"/>
              </w:rPr>
            </w:pPr>
            <w:r w:rsidRPr="00F52EEA">
              <w:rPr>
                <w:rFonts w:ascii="宋体" w:hAnsi="宋体" w:hint="eastAsia"/>
                <w:lang w:val="fr-FR"/>
              </w:rPr>
              <w:t>M</w:t>
            </w:r>
          </w:p>
        </w:tc>
        <w:tc>
          <w:tcPr>
            <w:tcW w:w="1091" w:type="dxa"/>
          </w:tcPr>
          <w:p w:rsidR="00496300" w:rsidRDefault="00496300" w:rsidP="00020279">
            <w:pPr>
              <w:spacing w:line="240" w:lineRule="atLeast"/>
              <w:rPr>
                <w:rFonts w:ascii="Arial" w:hAnsi="Arial"/>
                <w:kern w:val="0"/>
                <w:sz w:val="18"/>
                <w:szCs w:val="18"/>
                <w:lang w:val="fr-FR"/>
              </w:rPr>
            </w:pPr>
            <w:r w:rsidRPr="00F52EEA">
              <w:rPr>
                <w:rFonts w:ascii="宋体" w:hAnsi="宋体" w:hint="eastAsia"/>
                <w:b/>
                <w:lang w:val="fr-FR"/>
              </w:rPr>
              <w:t>String</w:t>
            </w:r>
          </w:p>
        </w:tc>
        <w:tc>
          <w:tcPr>
            <w:tcW w:w="992" w:type="dxa"/>
          </w:tcPr>
          <w:p w:rsidR="00496300" w:rsidRDefault="00496300" w:rsidP="00020279">
            <w:pPr>
              <w:spacing w:line="240" w:lineRule="atLeast"/>
              <w:rPr>
                <w:rFonts w:ascii="Arial" w:hAnsi="Arial"/>
                <w:kern w:val="0"/>
                <w:sz w:val="18"/>
                <w:szCs w:val="18"/>
                <w:lang w:val="fr-FR"/>
              </w:rPr>
            </w:pPr>
            <w:r w:rsidRPr="00F52EEA">
              <w:rPr>
                <w:rFonts w:ascii="宋体" w:hAnsi="宋体" w:hint="eastAsia"/>
                <w:sz w:val="18"/>
                <w:szCs w:val="18"/>
                <w:lang w:val="fr-FR"/>
              </w:rPr>
              <w:t>5</w:t>
            </w:r>
          </w:p>
        </w:tc>
        <w:tc>
          <w:tcPr>
            <w:tcW w:w="4298" w:type="dxa"/>
          </w:tcPr>
          <w:p w:rsidR="00496300" w:rsidRDefault="00496300" w:rsidP="001C2BFF">
            <w:pPr>
              <w:rPr>
                <w:rFonts w:ascii="Arial" w:hAnsi="Arial"/>
                <w:kern w:val="0"/>
                <w:sz w:val="18"/>
                <w:szCs w:val="18"/>
                <w:lang w:val="fr-FR"/>
              </w:rPr>
            </w:pPr>
            <w:r w:rsidRPr="00F52EEA">
              <w:rPr>
                <w:rFonts w:ascii="宋体" w:hAnsi="宋体" w:hint="eastAsia"/>
                <w:sz w:val="18"/>
                <w:szCs w:val="18"/>
                <w:lang w:val="en-GB"/>
              </w:rPr>
              <w:t>协议版本号</w:t>
            </w:r>
            <w:r w:rsidR="001C2BFF">
              <w:rPr>
                <w:rFonts w:ascii="宋体" w:hAnsi="宋体" w:hint="eastAsia"/>
                <w:sz w:val="18"/>
                <w:szCs w:val="18"/>
                <w:lang w:val="en-GB"/>
              </w:rPr>
              <w:t>;</w:t>
            </w:r>
            <w:r w:rsidRPr="00F52EEA">
              <w:rPr>
                <w:rFonts w:ascii="宋体" w:hAnsi="宋体" w:hint="eastAsia"/>
                <w:sz w:val="18"/>
                <w:szCs w:val="18"/>
                <w:lang w:val="en-GB"/>
              </w:rPr>
              <w:t>当前版本为：01.01</w:t>
            </w:r>
          </w:p>
        </w:tc>
      </w:tr>
      <w:tr w:rsidR="00496300" w:rsidTr="00020279">
        <w:trPr>
          <w:jc w:val="center"/>
        </w:trPr>
        <w:tc>
          <w:tcPr>
            <w:tcW w:w="1684" w:type="dxa"/>
          </w:tcPr>
          <w:p w:rsidR="00496300" w:rsidRDefault="00496300" w:rsidP="00020279">
            <w:pPr>
              <w:pStyle w:val="TAL"/>
              <w:rPr>
                <w:lang w:val="fr-FR" w:eastAsia="zh-CN"/>
              </w:rPr>
            </w:pPr>
            <w:r w:rsidRPr="00F52EEA">
              <w:rPr>
                <w:rFonts w:ascii="宋体" w:hAnsi="宋体"/>
                <w:lang w:val="fr-FR"/>
              </w:rPr>
              <w:t>transactionID</w:t>
            </w:r>
          </w:p>
        </w:tc>
        <w:tc>
          <w:tcPr>
            <w:tcW w:w="731" w:type="dxa"/>
          </w:tcPr>
          <w:p w:rsidR="00496300" w:rsidRDefault="00496300" w:rsidP="00020279">
            <w:pPr>
              <w:spacing w:line="240" w:lineRule="atLeast"/>
              <w:rPr>
                <w:rFonts w:ascii="Arial" w:hAnsi="Arial"/>
                <w:kern w:val="0"/>
                <w:sz w:val="18"/>
                <w:szCs w:val="18"/>
                <w:lang w:val="fr-FR"/>
              </w:rPr>
            </w:pPr>
            <w:r w:rsidRPr="00F52EEA">
              <w:rPr>
                <w:rFonts w:ascii="宋体" w:hAnsi="宋体" w:hint="eastAsia"/>
                <w:lang w:val="fr-FR"/>
              </w:rPr>
              <w:t>M</w:t>
            </w:r>
          </w:p>
        </w:tc>
        <w:tc>
          <w:tcPr>
            <w:tcW w:w="1091" w:type="dxa"/>
          </w:tcPr>
          <w:p w:rsidR="00496300" w:rsidRDefault="00496300" w:rsidP="00020279">
            <w:pPr>
              <w:spacing w:line="240" w:lineRule="atLeast"/>
              <w:rPr>
                <w:rFonts w:ascii="Arial" w:hAnsi="Arial"/>
                <w:kern w:val="0"/>
                <w:sz w:val="18"/>
                <w:szCs w:val="18"/>
                <w:lang w:val="fr-FR"/>
              </w:rPr>
            </w:pPr>
            <w:r w:rsidRPr="00F52EEA">
              <w:rPr>
                <w:rFonts w:ascii="宋体" w:hAnsi="宋体" w:hint="eastAsia"/>
                <w:b/>
                <w:lang w:val="fr-FR"/>
              </w:rPr>
              <w:t>String</w:t>
            </w:r>
          </w:p>
        </w:tc>
        <w:tc>
          <w:tcPr>
            <w:tcW w:w="992" w:type="dxa"/>
          </w:tcPr>
          <w:p w:rsidR="00496300" w:rsidRDefault="00496300" w:rsidP="00020279">
            <w:pPr>
              <w:spacing w:line="240" w:lineRule="atLeast"/>
              <w:rPr>
                <w:rFonts w:ascii="Arial" w:hAnsi="Arial"/>
                <w:kern w:val="0"/>
                <w:sz w:val="18"/>
                <w:szCs w:val="18"/>
                <w:lang w:val="fr-FR"/>
              </w:rPr>
            </w:pPr>
            <w:r w:rsidRPr="00F52EEA">
              <w:rPr>
                <w:rFonts w:ascii="宋体" w:hAnsi="宋体" w:hint="eastAsia"/>
                <w:sz w:val="18"/>
                <w:szCs w:val="18"/>
                <w:lang w:val="fr-FR"/>
              </w:rPr>
              <w:t>40</w:t>
            </w:r>
          </w:p>
        </w:tc>
        <w:tc>
          <w:tcPr>
            <w:tcW w:w="4298" w:type="dxa"/>
          </w:tcPr>
          <w:p w:rsidR="00496300" w:rsidRDefault="00496300" w:rsidP="00020279">
            <w:pPr>
              <w:spacing w:line="240" w:lineRule="atLeast"/>
              <w:rPr>
                <w:rFonts w:ascii="Arial" w:hAnsi="Arial"/>
                <w:kern w:val="0"/>
                <w:sz w:val="18"/>
                <w:szCs w:val="18"/>
                <w:lang w:val="fr-FR"/>
              </w:rPr>
            </w:pPr>
            <w:r w:rsidRPr="00F52EEA">
              <w:rPr>
                <w:rFonts w:ascii="宋体" w:hAnsi="宋体" w:hint="eastAsia"/>
                <w:sz w:val="18"/>
                <w:szCs w:val="18"/>
                <w:lang w:val="en-GB"/>
              </w:rPr>
              <w:t>交易流水号</w:t>
            </w:r>
          </w:p>
        </w:tc>
      </w:tr>
      <w:tr w:rsidR="00496300" w:rsidTr="00020279">
        <w:trPr>
          <w:jc w:val="center"/>
        </w:trPr>
        <w:tc>
          <w:tcPr>
            <w:tcW w:w="1684" w:type="dxa"/>
          </w:tcPr>
          <w:p w:rsidR="00496300" w:rsidRPr="00F52EEA" w:rsidRDefault="00496300" w:rsidP="00020279">
            <w:pPr>
              <w:pStyle w:val="TAL"/>
              <w:rPr>
                <w:rFonts w:ascii="宋体" w:hAnsi="宋体"/>
                <w:lang w:val="fr-FR" w:eastAsia="zh-CN"/>
              </w:rPr>
            </w:pPr>
            <w:r>
              <w:rPr>
                <w:rFonts w:hint="eastAsia"/>
                <w:lang w:val="fr-FR" w:eastAsia="zh-CN"/>
              </w:rPr>
              <w:t>userID</w:t>
            </w:r>
          </w:p>
        </w:tc>
        <w:tc>
          <w:tcPr>
            <w:tcW w:w="731" w:type="dxa"/>
          </w:tcPr>
          <w:p w:rsidR="00496300" w:rsidRPr="00F52EEA" w:rsidRDefault="00496300" w:rsidP="00020279">
            <w:pPr>
              <w:spacing w:line="240" w:lineRule="atLeast"/>
              <w:rPr>
                <w:rFonts w:ascii="宋体" w:hAnsi="宋体"/>
                <w:kern w:val="0"/>
                <w:sz w:val="18"/>
                <w:szCs w:val="18"/>
                <w:lang w:val="fr-FR"/>
              </w:rPr>
            </w:pPr>
            <w:r>
              <w:rPr>
                <w:rFonts w:ascii="Arial" w:hAnsi="Arial" w:hint="eastAsia"/>
                <w:kern w:val="0"/>
                <w:sz w:val="18"/>
                <w:szCs w:val="18"/>
                <w:lang w:val="fr-FR"/>
              </w:rPr>
              <w:t>M</w:t>
            </w:r>
          </w:p>
        </w:tc>
        <w:tc>
          <w:tcPr>
            <w:tcW w:w="1091" w:type="dxa"/>
          </w:tcPr>
          <w:p w:rsidR="00496300" w:rsidRPr="00F52EEA" w:rsidRDefault="005200E4" w:rsidP="00020279">
            <w:pPr>
              <w:spacing w:line="240" w:lineRule="atLeast"/>
              <w:rPr>
                <w:rFonts w:ascii="宋体" w:hAnsi="宋体"/>
                <w:kern w:val="0"/>
                <w:sz w:val="18"/>
                <w:szCs w:val="18"/>
                <w:lang w:val="fr-FR"/>
              </w:rPr>
            </w:pPr>
            <w:r>
              <w:rPr>
                <w:rFonts w:ascii="Arial" w:hAnsi="Arial" w:hint="eastAsia"/>
                <w:kern w:val="0"/>
                <w:sz w:val="18"/>
                <w:szCs w:val="18"/>
                <w:lang w:val="fr-FR"/>
              </w:rPr>
              <w:t>Bigint</w:t>
            </w:r>
          </w:p>
        </w:tc>
        <w:tc>
          <w:tcPr>
            <w:tcW w:w="992" w:type="dxa"/>
          </w:tcPr>
          <w:p w:rsidR="00496300" w:rsidRPr="00F52EEA" w:rsidRDefault="00496300" w:rsidP="00020279">
            <w:pPr>
              <w:spacing w:line="240" w:lineRule="atLeast"/>
              <w:rPr>
                <w:rFonts w:ascii="宋体" w:hAnsi="宋体"/>
                <w:kern w:val="0"/>
                <w:sz w:val="18"/>
                <w:szCs w:val="18"/>
                <w:lang w:val="fr-FR"/>
              </w:rPr>
            </w:pPr>
            <w:r>
              <w:rPr>
                <w:rFonts w:ascii="Arial" w:hAnsi="Arial" w:hint="eastAsia"/>
                <w:kern w:val="0"/>
                <w:sz w:val="18"/>
                <w:szCs w:val="18"/>
                <w:lang w:val="fr-FR"/>
              </w:rPr>
              <w:t>8</w:t>
            </w:r>
          </w:p>
        </w:tc>
        <w:tc>
          <w:tcPr>
            <w:tcW w:w="4298" w:type="dxa"/>
          </w:tcPr>
          <w:p w:rsidR="00496300" w:rsidRPr="00F52EEA" w:rsidRDefault="00496300" w:rsidP="00020279">
            <w:pPr>
              <w:spacing w:line="240" w:lineRule="atLeast"/>
              <w:rPr>
                <w:rFonts w:ascii="宋体" w:hAnsi="宋体"/>
                <w:kern w:val="0"/>
                <w:sz w:val="18"/>
                <w:szCs w:val="18"/>
                <w:lang w:val="fr-FR"/>
              </w:rPr>
            </w:pPr>
            <w:r>
              <w:rPr>
                <w:rFonts w:ascii="Arial" w:hAnsi="Arial" w:hint="eastAsia"/>
                <w:kern w:val="0"/>
                <w:sz w:val="18"/>
                <w:szCs w:val="18"/>
                <w:lang w:val="fr-FR"/>
              </w:rPr>
              <w:t>用户</w:t>
            </w:r>
            <w:r>
              <w:rPr>
                <w:rFonts w:ascii="Arial" w:hAnsi="Arial" w:hint="eastAsia"/>
                <w:kern w:val="0"/>
                <w:sz w:val="18"/>
                <w:szCs w:val="18"/>
                <w:lang w:val="fr-FR"/>
              </w:rPr>
              <w:t>ID</w:t>
            </w:r>
            <w:r>
              <w:rPr>
                <w:rFonts w:ascii="Arial" w:hAnsi="Arial" w:hint="eastAsia"/>
                <w:kern w:val="0"/>
                <w:sz w:val="18"/>
                <w:szCs w:val="18"/>
                <w:lang w:val="fr-FR"/>
              </w:rPr>
              <w:t>（内部）</w:t>
            </w:r>
          </w:p>
        </w:tc>
      </w:tr>
      <w:tr w:rsidR="00496300" w:rsidTr="00020279">
        <w:trPr>
          <w:jc w:val="center"/>
        </w:trPr>
        <w:tc>
          <w:tcPr>
            <w:tcW w:w="1684" w:type="dxa"/>
          </w:tcPr>
          <w:p w:rsidR="00496300" w:rsidRPr="00F52EEA" w:rsidRDefault="00496300" w:rsidP="00020279">
            <w:pPr>
              <w:pStyle w:val="TAL"/>
              <w:rPr>
                <w:rFonts w:ascii="宋体" w:hAnsi="宋体"/>
                <w:lang w:val="fr-FR" w:eastAsia="zh-CN"/>
              </w:rPr>
            </w:pPr>
            <w:r>
              <w:rPr>
                <w:rFonts w:ascii="宋体" w:hAnsi="宋体" w:hint="eastAsia"/>
                <w:lang w:val="fr-FR" w:eastAsia="zh-CN"/>
              </w:rPr>
              <w:t>oldA</w:t>
            </w:r>
            <w:r w:rsidRPr="00F52EEA">
              <w:rPr>
                <w:rFonts w:ascii="宋体" w:hAnsi="宋体" w:hint="eastAsia"/>
                <w:lang w:val="fr-FR" w:eastAsia="zh-CN"/>
              </w:rPr>
              <w:t>ccountType</w:t>
            </w:r>
          </w:p>
        </w:tc>
        <w:tc>
          <w:tcPr>
            <w:tcW w:w="731" w:type="dxa"/>
          </w:tcPr>
          <w:p w:rsidR="00496300" w:rsidRPr="00F52EEA" w:rsidRDefault="00496300" w:rsidP="00020279">
            <w:pPr>
              <w:spacing w:line="240" w:lineRule="atLeast"/>
              <w:rPr>
                <w:rFonts w:ascii="宋体" w:hAnsi="宋体"/>
                <w:kern w:val="0"/>
                <w:sz w:val="18"/>
                <w:szCs w:val="18"/>
                <w:lang w:val="fr-FR"/>
              </w:rPr>
            </w:pPr>
            <w:r w:rsidRPr="00F52EEA">
              <w:rPr>
                <w:rFonts w:ascii="宋体" w:hAnsi="宋体" w:hint="eastAsia"/>
                <w:kern w:val="0"/>
                <w:sz w:val="18"/>
                <w:szCs w:val="18"/>
                <w:lang w:val="fr-FR"/>
              </w:rPr>
              <w:t>M</w:t>
            </w:r>
          </w:p>
        </w:tc>
        <w:tc>
          <w:tcPr>
            <w:tcW w:w="1091" w:type="dxa"/>
          </w:tcPr>
          <w:p w:rsidR="00496300" w:rsidRPr="00F52EEA" w:rsidRDefault="005200E4" w:rsidP="00020279">
            <w:pPr>
              <w:spacing w:line="240" w:lineRule="atLeast"/>
              <w:rPr>
                <w:rFonts w:ascii="宋体" w:hAnsi="宋体"/>
                <w:kern w:val="0"/>
                <w:sz w:val="18"/>
                <w:szCs w:val="18"/>
                <w:lang w:val="fr-FR"/>
              </w:rPr>
            </w:pPr>
            <w:r>
              <w:rPr>
                <w:rFonts w:ascii="宋体" w:hAnsi="宋体"/>
                <w:kern w:val="0"/>
                <w:sz w:val="18"/>
                <w:szCs w:val="18"/>
                <w:lang w:val="fr-FR"/>
              </w:rPr>
              <w:t>Int</w:t>
            </w:r>
          </w:p>
        </w:tc>
        <w:tc>
          <w:tcPr>
            <w:tcW w:w="992" w:type="dxa"/>
          </w:tcPr>
          <w:p w:rsidR="00496300" w:rsidRPr="00F52EEA" w:rsidRDefault="00496300" w:rsidP="00020279">
            <w:pPr>
              <w:spacing w:line="240" w:lineRule="atLeast"/>
              <w:rPr>
                <w:rFonts w:ascii="宋体" w:hAnsi="宋体"/>
                <w:kern w:val="0"/>
                <w:sz w:val="18"/>
                <w:szCs w:val="18"/>
                <w:lang w:val="fr-FR"/>
              </w:rPr>
            </w:pPr>
          </w:p>
        </w:tc>
        <w:tc>
          <w:tcPr>
            <w:tcW w:w="4298" w:type="dxa"/>
          </w:tcPr>
          <w:p w:rsidR="00496300" w:rsidRPr="00F52EEA" w:rsidRDefault="00496300" w:rsidP="00020279">
            <w:pPr>
              <w:spacing w:line="240" w:lineRule="atLeast"/>
              <w:rPr>
                <w:rFonts w:ascii="宋体" w:hAnsi="宋体"/>
                <w:kern w:val="0"/>
                <w:sz w:val="18"/>
                <w:szCs w:val="18"/>
                <w:lang w:val="fr-FR"/>
              </w:rPr>
            </w:pPr>
            <w:r>
              <w:rPr>
                <w:rFonts w:ascii="宋体" w:hAnsi="宋体" w:hint="eastAsia"/>
                <w:kern w:val="0"/>
                <w:sz w:val="18"/>
                <w:szCs w:val="18"/>
                <w:lang w:val="fr-FR"/>
              </w:rPr>
              <w:t>原</w:t>
            </w:r>
            <w:r w:rsidRPr="00F52EEA">
              <w:rPr>
                <w:rFonts w:ascii="宋体" w:hAnsi="宋体" w:hint="eastAsia"/>
                <w:kern w:val="0"/>
                <w:sz w:val="18"/>
                <w:szCs w:val="18"/>
                <w:lang w:val="fr-FR"/>
              </w:rPr>
              <w:t>帐户类型</w:t>
            </w:r>
          </w:p>
        </w:tc>
      </w:tr>
      <w:tr w:rsidR="00496300" w:rsidTr="00020279">
        <w:trPr>
          <w:jc w:val="center"/>
        </w:trPr>
        <w:tc>
          <w:tcPr>
            <w:tcW w:w="1684" w:type="dxa"/>
          </w:tcPr>
          <w:p w:rsidR="00496300" w:rsidRPr="00F52EEA" w:rsidRDefault="00496300" w:rsidP="00020279">
            <w:pPr>
              <w:pStyle w:val="TAL"/>
              <w:rPr>
                <w:rFonts w:ascii="宋体" w:hAnsi="宋体"/>
                <w:lang w:val="fr-FR" w:eastAsia="zh-CN"/>
              </w:rPr>
            </w:pPr>
            <w:r>
              <w:rPr>
                <w:rFonts w:ascii="宋体" w:hAnsi="宋体" w:hint="eastAsia"/>
                <w:lang w:val="fr-FR" w:eastAsia="zh-CN"/>
              </w:rPr>
              <w:t>oldU</w:t>
            </w:r>
            <w:r w:rsidRPr="00F52EEA">
              <w:rPr>
                <w:rFonts w:ascii="宋体" w:hAnsi="宋体" w:hint="eastAsia"/>
                <w:lang w:val="fr-FR" w:eastAsia="zh-CN"/>
              </w:rPr>
              <w:t>serAccount</w:t>
            </w:r>
          </w:p>
        </w:tc>
        <w:tc>
          <w:tcPr>
            <w:tcW w:w="731" w:type="dxa"/>
          </w:tcPr>
          <w:p w:rsidR="00496300" w:rsidRPr="00F52EEA" w:rsidRDefault="00496300" w:rsidP="00020279">
            <w:pPr>
              <w:spacing w:line="240" w:lineRule="atLeast"/>
              <w:rPr>
                <w:rFonts w:ascii="宋体" w:hAnsi="宋体"/>
                <w:kern w:val="0"/>
                <w:sz w:val="18"/>
                <w:szCs w:val="18"/>
                <w:lang w:val="fr-FR"/>
              </w:rPr>
            </w:pPr>
            <w:r w:rsidRPr="00F52EEA">
              <w:rPr>
                <w:rFonts w:ascii="宋体" w:hAnsi="宋体" w:hint="eastAsia"/>
                <w:kern w:val="0"/>
                <w:sz w:val="18"/>
                <w:szCs w:val="18"/>
                <w:lang w:val="fr-FR" w:eastAsia="en-US"/>
              </w:rPr>
              <w:t>M</w:t>
            </w:r>
          </w:p>
        </w:tc>
        <w:tc>
          <w:tcPr>
            <w:tcW w:w="1091" w:type="dxa"/>
          </w:tcPr>
          <w:p w:rsidR="00496300" w:rsidRPr="00F52EEA" w:rsidRDefault="00496300" w:rsidP="00020279">
            <w:pPr>
              <w:spacing w:line="240" w:lineRule="atLeast"/>
              <w:rPr>
                <w:rFonts w:ascii="宋体" w:hAnsi="宋体"/>
                <w:kern w:val="0"/>
                <w:sz w:val="18"/>
                <w:szCs w:val="18"/>
                <w:lang w:val="fr-FR"/>
              </w:rPr>
            </w:pPr>
            <w:r w:rsidRPr="00F52EEA">
              <w:rPr>
                <w:rFonts w:ascii="宋体" w:hAnsi="宋体" w:hint="eastAsia"/>
                <w:kern w:val="0"/>
                <w:sz w:val="18"/>
                <w:szCs w:val="18"/>
                <w:lang w:val="fr-FR" w:eastAsia="en-US"/>
              </w:rPr>
              <w:t>String</w:t>
            </w:r>
          </w:p>
        </w:tc>
        <w:tc>
          <w:tcPr>
            <w:tcW w:w="992" w:type="dxa"/>
          </w:tcPr>
          <w:p w:rsidR="00496300" w:rsidRPr="00F52EEA" w:rsidRDefault="00496300" w:rsidP="00020279">
            <w:pPr>
              <w:spacing w:line="240" w:lineRule="atLeast"/>
              <w:rPr>
                <w:rFonts w:ascii="宋体" w:hAnsi="宋体"/>
                <w:kern w:val="0"/>
                <w:sz w:val="18"/>
                <w:szCs w:val="18"/>
                <w:lang w:val="fr-FR"/>
              </w:rPr>
            </w:pPr>
            <w:r w:rsidRPr="00F52EEA">
              <w:rPr>
                <w:rFonts w:ascii="宋体" w:hAnsi="宋体" w:hint="eastAsia"/>
                <w:kern w:val="0"/>
                <w:sz w:val="18"/>
                <w:szCs w:val="18"/>
                <w:lang w:val="fr-FR"/>
              </w:rPr>
              <w:t>255</w:t>
            </w:r>
          </w:p>
        </w:tc>
        <w:tc>
          <w:tcPr>
            <w:tcW w:w="4298" w:type="dxa"/>
          </w:tcPr>
          <w:p w:rsidR="00496300" w:rsidRPr="00F52EEA" w:rsidRDefault="00496300" w:rsidP="00020279">
            <w:pPr>
              <w:spacing w:line="240" w:lineRule="atLeast"/>
              <w:rPr>
                <w:rFonts w:ascii="宋体" w:hAnsi="宋体"/>
                <w:kern w:val="0"/>
                <w:sz w:val="18"/>
                <w:szCs w:val="18"/>
                <w:lang w:val="fr-FR"/>
              </w:rPr>
            </w:pPr>
            <w:r>
              <w:rPr>
                <w:rFonts w:ascii="宋体" w:hAnsi="宋体" w:hint="eastAsia"/>
                <w:kern w:val="0"/>
                <w:sz w:val="18"/>
                <w:szCs w:val="18"/>
                <w:lang w:val="fr-FR"/>
              </w:rPr>
              <w:t>原</w:t>
            </w:r>
            <w:r w:rsidRPr="00F52EEA">
              <w:rPr>
                <w:rFonts w:ascii="宋体" w:hAnsi="宋体" w:hint="eastAsia"/>
                <w:kern w:val="0"/>
                <w:sz w:val="18"/>
                <w:szCs w:val="18"/>
                <w:lang w:val="fr-FR"/>
              </w:rPr>
              <w:t>用户帐户</w:t>
            </w:r>
          </w:p>
        </w:tc>
      </w:tr>
      <w:tr w:rsidR="00496300" w:rsidTr="00020279">
        <w:trPr>
          <w:jc w:val="center"/>
        </w:trPr>
        <w:tc>
          <w:tcPr>
            <w:tcW w:w="1684" w:type="dxa"/>
          </w:tcPr>
          <w:p w:rsidR="00496300" w:rsidRPr="00F52EEA" w:rsidRDefault="00496300" w:rsidP="00020279">
            <w:pPr>
              <w:pStyle w:val="TAL"/>
              <w:rPr>
                <w:rFonts w:ascii="宋体" w:hAnsi="宋体"/>
                <w:lang w:val="fr-FR" w:eastAsia="zh-CN"/>
              </w:rPr>
            </w:pPr>
            <w:r>
              <w:rPr>
                <w:rFonts w:ascii="宋体" w:hAnsi="宋体" w:hint="eastAsia"/>
                <w:lang w:val="fr-FR" w:eastAsia="zh-CN"/>
              </w:rPr>
              <w:t>newA</w:t>
            </w:r>
            <w:r w:rsidRPr="00F52EEA">
              <w:rPr>
                <w:rFonts w:ascii="宋体" w:hAnsi="宋体" w:hint="eastAsia"/>
                <w:lang w:val="fr-FR" w:eastAsia="zh-CN"/>
              </w:rPr>
              <w:t>ccountType</w:t>
            </w:r>
          </w:p>
        </w:tc>
        <w:tc>
          <w:tcPr>
            <w:tcW w:w="731" w:type="dxa"/>
          </w:tcPr>
          <w:p w:rsidR="00496300" w:rsidRPr="00F52EEA" w:rsidRDefault="00496300" w:rsidP="00020279">
            <w:pPr>
              <w:spacing w:line="240" w:lineRule="atLeast"/>
              <w:rPr>
                <w:rFonts w:ascii="宋体" w:hAnsi="宋体"/>
                <w:kern w:val="0"/>
                <w:sz w:val="18"/>
                <w:szCs w:val="18"/>
                <w:lang w:val="fr-FR"/>
              </w:rPr>
            </w:pPr>
            <w:r w:rsidRPr="00F52EEA">
              <w:rPr>
                <w:rFonts w:ascii="宋体" w:hAnsi="宋体" w:hint="eastAsia"/>
                <w:kern w:val="0"/>
                <w:sz w:val="18"/>
                <w:szCs w:val="18"/>
                <w:lang w:val="fr-FR"/>
              </w:rPr>
              <w:t>M</w:t>
            </w:r>
          </w:p>
        </w:tc>
        <w:tc>
          <w:tcPr>
            <w:tcW w:w="1091" w:type="dxa"/>
          </w:tcPr>
          <w:p w:rsidR="00496300" w:rsidRPr="00F52EEA" w:rsidRDefault="005200E4" w:rsidP="00020279">
            <w:pPr>
              <w:spacing w:line="240" w:lineRule="atLeast"/>
              <w:rPr>
                <w:rFonts w:ascii="宋体" w:hAnsi="宋体"/>
                <w:kern w:val="0"/>
                <w:sz w:val="18"/>
                <w:szCs w:val="18"/>
                <w:lang w:val="fr-FR"/>
              </w:rPr>
            </w:pPr>
            <w:r>
              <w:rPr>
                <w:rFonts w:ascii="宋体" w:hAnsi="宋体"/>
                <w:kern w:val="0"/>
                <w:sz w:val="18"/>
                <w:szCs w:val="18"/>
                <w:lang w:val="fr-FR"/>
              </w:rPr>
              <w:t>Int</w:t>
            </w:r>
          </w:p>
        </w:tc>
        <w:tc>
          <w:tcPr>
            <w:tcW w:w="992" w:type="dxa"/>
          </w:tcPr>
          <w:p w:rsidR="00496300" w:rsidRPr="00F52EEA" w:rsidRDefault="00496300" w:rsidP="00020279">
            <w:pPr>
              <w:spacing w:line="240" w:lineRule="atLeast"/>
              <w:rPr>
                <w:rFonts w:ascii="宋体" w:hAnsi="宋体"/>
                <w:kern w:val="0"/>
                <w:sz w:val="18"/>
                <w:szCs w:val="18"/>
                <w:lang w:val="fr-FR"/>
              </w:rPr>
            </w:pPr>
          </w:p>
        </w:tc>
        <w:tc>
          <w:tcPr>
            <w:tcW w:w="4298" w:type="dxa"/>
          </w:tcPr>
          <w:p w:rsidR="00496300" w:rsidRPr="00F52EEA" w:rsidRDefault="00496300" w:rsidP="00020279">
            <w:pPr>
              <w:spacing w:line="240" w:lineRule="atLeast"/>
              <w:rPr>
                <w:rFonts w:ascii="宋体" w:hAnsi="宋体"/>
                <w:kern w:val="0"/>
                <w:sz w:val="18"/>
                <w:szCs w:val="18"/>
                <w:lang w:val="fr-FR"/>
              </w:rPr>
            </w:pPr>
            <w:r>
              <w:rPr>
                <w:rFonts w:ascii="宋体" w:hAnsi="宋体" w:hint="eastAsia"/>
                <w:kern w:val="0"/>
                <w:sz w:val="18"/>
                <w:szCs w:val="18"/>
                <w:lang w:val="fr-FR"/>
              </w:rPr>
              <w:t>新</w:t>
            </w:r>
            <w:r w:rsidRPr="00F52EEA">
              <w:rPr>
                <w:rFonts w:ascii="宋体" w:hAnsi="宋体" w:hint="eastAsia"/>
                <w:kern w:val="0"/>
                <w:sz w:val="18"/>
                <w:szCs w:val="18"/>
                <w:lang w:val="fr-FR"/>
              </w:rPr>
              <w:t>帐户类型</w:t>
            </w:r>
          </w:p>
        </w:tc>
      </w:tr>
      <w:tr w:rsidR="00496300" w:rsidTr="00020279">
        <w:trPr>
          <w:jc w:val="center"/>
        </w:trPr>
        <w:tc>
          <w:tcPr>
            <w:tcW w:w="1684" w:type="dxa"/>
          </w:tcPr>
          <w:p w:rsidR="00496300" w:rsidRPr="00F52EEA" w:rsidRDefault="00496300" w:rsidP="00020279">
            <w:pPr>
              <w:pStyle w:val="TAL"/>
              <w:rPr>
                <w:rFonts w:ascii="宋体" w:hAnsi="宋体"/>
                <w:lang w:val="fr-FR"/>
              </w:rPr>
            </w:pPr>
            <w:r>
              <w:rPr>
                <w:rFonts w:ascii="宋体" w:hAnsi="宋体" w:hint="eastAsia"/>
                <w:lang w:val="fr-FR" w:eastAsia="zh-CN"/>
              </w:rPr>
              <w:t>newU</w:t>
            </w:r>
            <w:r w:rsidRPr="00F52EEA">
              <w:rPr>
                <w:rFonts w:ascii="宋体" w:hAnsi="宋体" w:hint="eastAsia"/>
                <w:lang w:val="fr-FR" w:eastAsia="zh-CN"/>
              </w:rPr>
              <w:t>serAccount</w:t>
            </w:r>
          </w:p>
        </w:tc>
        <w:tc>
          <w:tcPr>
            <w:tcW w:w="731" w:type="dxa"/>
          </w:tcPr>
          <w:p w:rsidR="00496300" w:rsidRPr="00F52EEA" w:rsidRDefault="00496300" w:rsidP="00020279">
            <w:pPr>
              <w:spacing w:line="240" w:lineRule="atLeast"/>
              <w:rPr>
                <w:rFonts w:ascii="宋体" w:hAnsi="宋体"/>
                <w:kern w:val="0"/>
                <w:sz w:val="18"/>
                <w:szCs w:val="18"/>
                <w:lang w:val="fr-FR" w:eastAsia="en-US"/>
              </w:rPr>
            </w:pPr>
            <w:r w:rsidRPr="00F52EEA">
              <w:rPr>
                <w:rFonts w:ascii="宋体" w:hAnsi="宋体" w:hint="eastAsia"/>
                <w:kern w:val="0"/>
                <w:sz w:val="18"/>
                <w:szCs w:val="18"/>
                <w:lang w:val="fr-FR" w:eastAsia="en-US"/>
              </w:rPr>
              <w:t>M</w:t>
            </w:r>
          </w:p>
        </w:tc>
        <w:tc>
          <w:tcPr>
            <w:tcW w:w="1091" w:type="dxa"/>
          </w:tcPr>
          <w:p w:rsidR="00496300" w:rsidRPr="00F52EEA" w:rsidRDefault="00496300" w:rsidP="00020279">
            <w:pPr>
              <w:spacing w:line="240" w:lineRule="atLeast"/>
              <w:rPr>
                <w:rFonts w:ascii="宋体" w:hAnsi="宋体"/>
                <w:kern w:val="0"/>
                <w:sz w:val="18"/>
                <w:szCs w:val="18"/>
                <w:lang w:val="fr-FR" w:eastAsia="en-US"/>
              </w:rPr>
            </w:pPr>
            <w:r w:rsidRPr="00F52EEA">
              <w:rPr>
                <w:rFonts w:ascii="宋体" w:hAnsi="宋体" w:hint="eastAsia"/>
                <w:kern w:val="0"/>
                <w:sz w:val="18"/>
                <w:szCs w:val="18"/>
                <w:lang w:val="fr-FR" w:eastAsia="en-US"/>
              </w:rPr>
              <w:t>String</w:t>
            </w:r>
          </w:p>
        </w:tc>
        <w:tc>
          <w:tcPr>
            <w:tcW w:w="992" w:type="dxa"/>
          </w:tcPr>
          <w:p w:rsidR="00496300" w:rsidRPr="00F52EEA" w:rsidRDefault="00496300" w:rsidP="00020279">
            <w:pPr>
              <w:spacing w:line="240" w:lineRule="atLeast"/>
              <w:rPr>
                <w:rFonts w:ascii="宋体" w:hAnsi="宋体"/>
                <w:kern w:val="0"/>
                <w:sz w:val="18"/>
                <w:szCs w:val="18"/>
                <w:lang w:val="fr-FR"/>
              </w:rPr>
            </w:pPr>
            <w:r w:rsidRPr="00F52EEA">
              <w:rPr>
                <w:rFonts w:ascii="宋体" w:hAnsi="宋体" w:hint="eastAsia"/>
                <w:kern w:val="0"/>
                <w:sz w:val="18"/>
                <w:szCs w:val="18"/>
                <w:lang w:val="fr-FR"/>
              </w:rPr>
              <w:t>255</w:t>
            </w:r>
          </w:p>
        </w:tc>
        <w:tc>
          <w:tcPr>
            <w:tcW w:w="4298" w:type="dxa"/>
          </w:tcPr>
          <w:p w:rsidR="00496300" w:rsidRPr="00F52EEA" w:rsidRDefault="00496300" w:rsidP="00020279">
            <w:pPr>
              <w:spacing w:line="240" w:lineRule="atLeast"/>
              <w:rPr>
                <w:rFonts w:ascii="宋体" w:hAnsi="宋体"/>
                <w:kern w:val="0"/>
                <w:sz w:val="18"/>
                <w:szCs w:val="18"/>
                <w:lang w:val="fr-FR"/>
              </w:rPr>
            </w:pPr>
            <w:r>
              <w:rPr>
                <w:rFonts w:ascii="宋体" w:hAnsi="宋体" w:hint="eastAsia"/>
                <w:kern w:val="0"/>
                <w:sz w:val="18"/>
                <w:szCs w:val="18"/>
                <w:lang w:val="fr-FR"/>
              </w:rPr>
              <w:t>新</w:t>
            </w:r>
            <w:r w:rsidRPr="00F52EEA">
              <w:rPr>
                <w:rFonts w:ascii="宋体" w:hAnsi="宋体" w:hint="eastAsia"/>
                <w:kern w:val="0"/>
                <w:sz w:val="18"/>
                <w:szCs w:val="18"/>
                <w:lang w:val="fr-FR"/>
              </w:rPr>
              <w:t>用户帐户</w:t>
            </w:r>
          </w:p>
        </w:tc>
      </w:tr>
    </w:tbl>
    <w:p w:rsidR="0050787D" w:rsidRPr="005B1728" w:rsidRDefault="0050787D" w:rsidP="0050787D">
      <w:pPr>
        <w:ind w:firstLine="180"/>
        <w:rPr>
          <w:lang w:val="fr-FR"/>
        </w:rPr>
      </w:pPr>
    </w:p>
    <w:p w:rsidR="0050787D" w:rsidRDefault="0050787D" w:rsidP="00407B6C">
      <w:pPr>
        <w:pStyle w:val="41"/>
        <w:rPr>
          <w:lang w:val="fr-FR"/>
        </w:rPr>
      </w:pPr>
      <w:r>
        <w:rPr>
          <w:rFonts w:hint="eastAsia"/>
        </w:rPr>
        <w:t>返回值</w:t>
      </w:r>
    </w:p>
    <w:p w:rsidR="0050787D" w:rsidRDefault="0050787D" w:rsidP="0050787D">
      <w:pPr>
        <w:ind w:left="198"/>
      </w:pPr>
      <w:r>
        <w:rPr>
          <w:rFonts w:hint="eastAsia"/>
        </w:rPr>
        <w:t>成功返回</w:t>
      </w:r>
      <w:r>
        <w:rPr>
          <w:rFonts w:hint="eastAsia"/>
          <w:lang w:val="da-DK"/>
        </w:rPr>
        <w:t>NoticeChgAcctR</w:t>
      </w:r>
      <w:r w:rsidR="003B7BB3">
        <w:rPr>
          <w:rFonts w:hint="eastAsia"/>
          <w:lang w:val="da-DK"/>
        </w:rPr>
        <w:t>sp</w:t>
      </w:r>
      <w:r>
        <w:rPr>
          <w:rFonts w:hint="eastAsia"/>
          <w:lang w:val="fr-FR"/>
        </w:rPr>
        <w:t>，否则抛出异常</w:t>
      </w:r>
      <w:r>
        <w:rPr>
          <w:rFonts w:hint="eastAsia"/>
          <w:lang w:val="fr-FR"/>
        </w:rPr>
        <w:t>CException</w:t>
      </w:r>
      <w:r>
        <w:rPr>
          <w:rFonts w:hint="eastAsia"/>
          <w:lang w:val="fr-FR"/>
        </w:rPr>
        <w:t>。</w:t>
      </w:r>
      <w:r>
        <w:rPr>
          <w:rFonts w:hint="eastAsia"/>
        </w:rPr>
        <w:t>定义如下：</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2104"/>
        <w:gridCol w:w="900"/>
        <w:gridCol w:w="2681"/>
      </w:tblGrid>
      <w:tr w:rsidR="0050787D" w:rsidTr="00020279">
        <w:trPr>
          <w:jc w:val="center"/>
        </w:trPr>
        <w:tc>
          <w:tcPr>
            <w:tcW w:w="2378" w:type="dxa"/>
          </w:tcPr>
          <w:p w:rsidR="0050787D" w:rsidRDefault="0050787D" w:rsidP="00020279">
            <w:pPr>
              <w:pStyle w:val="TAH"/>
              <w:rPr>
                <w:rFonts w:ascii="Verdana" w:hAnsi="Verdana"/>
                <w:lang w:val="fr-FR" w:eastAsia="zh-CN"/>
              </w:rPr>
            </w:pPr>
            <w:r>
              <w:rPr>
                <w:rFonts w:ascii="Verdana" w:hAnsi="Verdana" w:hint="eastAsia"/>
                <w:lang w:val="fr-FR" w:eastAsia="zh-CN"/>
              </w:rPr>
              <w:t>参数名称</w:t>
            </w:r>
          </w:p>
        </w:tc>
        <w:tc>
          <w:tcPr>
            <w:tcW w:w="737" w:type="dxa"/>
          </w:tcPr>
          <w:p w:rsidR="0050787D" w:rsidRDefault="0050787D" w:rsidP="00020279">
            <w:pPr>
              <w:pStyle w:val="TAH"/>
              <w:rPr>
                <w:rFonts w:ascii="Verdana" w:hAnsi="Verdana"/>
                <w:lang w:val="fr-FR" w:eastAsia="zh-CN"/>
              </w:rPr>
            </w:pPr>
            <w:r>
              <w:rPr>
                <w:rFonts w:ascii="Verdana" w:hAnsi="Verdana" w:hint="eastAsia"/>
                <w:lang w:val="fr-FR" w:eastAsia="zh-CN"/>
              </w:rPr>
              <w:t>必须</w:t>
            </w:r>
          </w:p>
        </w:tc>
        <w:tc>
          <w:tcPr>
            <w:tcW w:w="2104" w:type="dxa"/>
          </w:tcPr>
          <w:p w:rsidR="0050787D" w:rsidRDefault="0050787D" w:rsidP="00020279">
            <w:pPr>
              <w:pStyle w:val="TAH"/>
              <w:rPr>
                <w:rFonts w:ascii="Verdana" w:hAnsi="Verdana"/>
                <w:lang w:val="fr-FR" w:eastAsia="zh-CN"/>
              </w:rPr>
            </w:pPr>
            <w:r>
              <w:rPr>
                <w:rFonts w:ascii="Verdana" w:hAnsi="Verdana" w:hint="eastAsia"/>
                <w:lang w:val="fr-FR" w:eastAsia="zh-CN"/>
              </w:rPr>
              <w:t>类型</w:t>
            </w:r>
          </w:p>
        </w:tc>
        <w:tc>
          <w:tcPr>
            <w:tcW w:w="900" w:type="dxa"/>
          </w:tcPr>
          <w:p w:rsidR="0050787D" w:rsidRDefault="0050787D" w:rsidP="00020279">
            <w:pPr>
              <w:pStyle w:val="TAH"/>
              <w:rPr>
                <w:rFonts w:ascii="Verdana" w:hAnsi="Verdana"/>
                <w:lang w:val="fr-FR" w:eastAsia="zh-CN"/>
              </w:rPr>
            </w:pPr>
            <w:r>
              <w:rPr>
                <w:rFonts w:ascii="Verdana" w:hAnsi="Verdana" w:hint="eastAsia"/>
                <w:lang w:val="fr-FR" w:eastAsia="zh-CN"/>
              </w:rPr>
              <w:t>长度</w:t>
            </w:r>
          </w:p>
        </w:tc>
        <w:tc>
          <w:tcPr>
            <w:tcW w:w="2681" w:type="dxa"/>
          </w:tcPr>
          <w:p w:rsidR="0050787D" w:rsidRDefault="0050787D" w:rsidP="00020279">
            <w:pPr>
              <w:pStyle w:val="TAH"/>
              <w:rPr>
                <w:rFonts w:ascii="Verdana" w:hAnsi="Verdana"/>
                <w:lang w:val="fr-FR" w:eastAsia="zh-CN"/>
              </w:rPr>
            </w:pPr>
            <w:r>
              <w:rPr>
                <w:rFonts w:ascii="Verdana" w:hAnsi="Verdana" w:hint="eastAsia"/>
                <w:lang w:val="fr-FR" w:eastAsia="zh-CN"/>
              </w:rPr>
              <w:t>描述信息</w:t>
            </w:r>
          </w:p>
        </w:tc>
      </w:tr>
      <w:tr w:rsidR="0050787D" w:rsidTr="00020279">
        <w:trPr>
          <w:jc w:val="center"/>
        </w:trPr>
        <w:tc>
          <w:tcPr>
            <w:tcW w:w="2378" w:type="dxa"/>
          </w:tcPr>
          <w:p w:rsidR="0050787D" w:rsidRDefault="0050787D" w:rsidP="0050787D">
            <w:pPr>
              <w:pStyle w:val="TAL"/>
              <w:rPr>
                <w:lang w:val="fr-FR" w:eastAsia="zh-CN"/>
              </w:rPr>
            </w:pPr>
            <w:r>
              <w:rPr>
                <w:rFonts w:hint="eastAsia"/>
                <w:lang w:val="fr-FR" w:eastAsia="zh-CN"/>
              </w:rPr>
              <w:t>userID</w:t>
            </w:r>
          </w:p>
        </w:tc>
        <w:tc>
          <w:tcPr>
            <w:tcW w:w="737" w:type="dxa"/>
          </w:tcPr>
          <w:p w:rsidR="0050787D" w:rsidRDefault="0050787D" w:rsidP="00020279">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2104" w:type="dxa"/>
          </w:tcPr>
          <w:p w:rsidR="0050787D" w:rsidRDefault="005200E4" w:rsidP="00020279">
            <w:pPr>
              <w:spacing w:line="240" w:lineRule="atLeast"/>
              <w:rPr>
                <w:rFonts w:ascii="Arial" w:hAnsi="Arial"/>
                <w:kern w:val="0"/>
                <w:sz w:val="18"/>
                <w:szCs w:val="18"/>
                <w:lang w:val="fr-FR"/>
              </w:rPr>
            </w:pPr>
            <w:r>
              <w:rPr>
                <w:rFonts w:ascii="Arial" w:hAnsi="Arial" w:hint="eastAsia"/>
                <w:kern w:val="0"/>
                <w:sz w:val="18"/>
                <w:szCs w:val="18"/>
                <w:lang w:val="fr-FR"/>
              </w:rPr>
              <w:t>Bigint</w:t>
            </w:r>
          </w:p>
        </w:tc>
        <w:tc>
          <w:tcPr>
            <w:tcW w:w="900" w:type="dxa"/>
          </w:tcPr>
          <w:p w:rsidR="0050787D" w:rsidRDefault="0050787D" w:rsidP="00020279">
            <w:pPr>
              <w:spacing w:line="240" w:lineRule="atLeast"/>
              <w:rPr>
                <w:rFonts w:ascii="Arial" w:hAnsi="Arial"/>
                <w:kern w:val="0"/>
                <w:sz w:val="18"/>
                <w:szCs w:val="18"/>
                <w:lang w:val="fr-FR"/>
              </w:rPr>
            </w:pPr>
            <w:r>
              <w:rPr>
                <w:rFonts w:ascii="Arial" w:hAnsi="Arial" w:hint="eastAsia"/>
                <w:kern w:val="0"/>
                <w:sz w:val="18"/>
                <w:szCs w:val="18"/>
                <w:lang w:val="fr-FR"/>
              </w:rPr>
              <w:t>8</w:t>
            </w:r>
          </w:p>
        </w:tc>
        <w:tc>
          <w:tcPr>
            <w:tcW w:w="2681" w:type="dxa"/>
          </w:tcPr>
          <w:p w:rsidR="0050787D" w:rsidRDefault="0050787D" w:rsidP="00020279">
            <w:pPr>
              <w:spacing w:line="240" w:lineRule="atLeast"/>
              <w:rPr>
                <w:rFonts w:ascii="Arial" w:hAnsi="Arial"/>
                <w:kern w:val="0"/>
                <w:sz w:val="18"/>
                <w:szCs w:val="18"/>
                <w:lang w:val="fr-FR"/>
              </w:rPr>
            </w:pPr>
            <w:r>
              <w:rPr>
                <w:rFonts w:ascii="Arial" w:hAnsi="Arial" w:hint="eastAsia"/>
                <w:kern w:val="0"/>
                <w:sz w:val="18"/>
                <w:szCs w:val="18"/>
                <w:lang w:val="fr-FR"/>
              </w:rPr>
              <w:t>用户</w:t>
            </w:r>
            <w:r>
              <w:rPr>
                <w:rFonts w:ascii="Arial" w:hAnsi="Arial" w:hint="eastAsia"/>
                <w:kern w:val="0"/>
                <w:sz w:val="18"/>
                <w:szCs w:val="18"/>
                <w:lang w:val="fr-FR"/>
              </w:rPr>
              <w:t>ID</w:t>
            </w:r>
            <w:r>
              <w:rPr>
                <w:rFonts w:ascii="Arial" w:hAnsi="Arial" w:hint="eastAsia"/>
                <w:kern w:val="0"/>
                <w:sz w:val="18"/>
                <w:szCs w:val="18"/>
                <w:lang w:val="fr-FR"/>
              </w:rPr>
              <w:t>（内部）</w:t>
            </w:r>
          </w:p>
        </w:tc>
      </w:tr>
      <w:tr w:rsidR="0050787D" w:rsidTr="00020279">
        <w:trPr>
          <w:jc w:val="center"/>
        </w:trPr>
        <w:tc>
          <w:tcPr>
            <w:tcW w:w="2378" w:type="dxa"/>
          </w:tcPr>
          <w:p w:rsidR="0050787D" w:rsidRPr="00C8364D" w:rsidRDefault="0050787D" w:rsidP="0050787D">
            <w:pPr>
              <w:pStyle w:val="TAL"/>
              <w:rPr>
                <w:lang w:val="fr-FR" w:eastAsia="zh-CN"/>
              </w:rPr>
            </w:pPr>
            <w:r>
              <w:rPr>
                <w:rFonts w:hint="eastAsia"/>
                <w:lang w:val="fr-FR" w:eastAsia="zh-CN"/>
              </w:rPr>
              <w:t>changedAcctNum</w:t>
            </w:r>
          </w:p>
        </w:tc>
        <w:tc>
          <w:tcPr>
            <w:tcW w:w="737" w:type="dxa"/>
          </w:tcPr>
          <w:p w:rsidR="0050787D" w:rsidRPr="00C8364D" w:rsidRDefault="0050787D" w:rsidP="00020279">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2104" w:type="dxa"/>
          </w:tcPr>
          <w:p w:rsidR="0050787D" w:rsidRDefault="005200E4" w:rsidP="00020279">
            <w:pPr>
              <w:spacing w:line="240" w:lineRule="atLeast"/>
              <w:rPr>
                <w:rFonts w:ascii="Arial" w:hAnsi="Arial"/>
                <w:kern w:val="0"/>
                <w:sz w:val="18"/>
                <w:szCs w:val="18"/>
                <w:lang w:val="fr-FR"/>
              </w:rPr>
            </w:pPr>
            <w:r>
              <w:rPr>
                <w:rFonts w:ascii="Arial" w:hAnsi="Arial" w:hint="eastAsia"/>
                <w:kern w:val="0"/>
                <w:sz w:val="18"/>
                <w:szCs w:val="18"/>
                <w:lang w:val="fr-FR"/>
              </w:rPr>
              <w:t>Int</w:t>
            </w:r>
          </w:p>
        </w:tc>
        <w:tc>
          <w:tcPr>
            <w:tcW w:w="900" w:type="dxa"/>
          </w:tcPr>
          <w:p w:rsidR="0050787D" w:rsidRDefault="0050787D" w:rsidP="00020279">
            <w:pPr>
              <w:spacing w:line="240" w:lineRule="atLeast"/>
              <w:rPr>
                <w:rFonts w:ascii="Arial" w:hAnsi="Arial"/>
                <w:kern w:val="0"/>
                <w:sz w:val="18"/>
                <w:szCs w:val="18"/>
                <w:lang w:val="fr-FR"/>
              </w:rPr>
            </w:pPr>
          </w:p>
        </w:tc>
        <w:tc>
          <w:tcPr>
            <w:tcW w:w="2681" w:type="dxa"/>
          </w:tcPr>
          <w:p w:rsidR="0050787D" w:rsidRDefault="0050787D" w:rsidP="00020279">
            <w:pPr>
              <w:spacing w:line="240" w:lineRule="atLeast"/>
              <w:rPr>
                <w:rFonts w:ascii="Arial" w:hAnsi="Arial"/>
                <w:kern w:val="0"/>
                <w:sz w:val="18"/>
                <w:szCs w:val="18"/>
                <w:lang w:val="fr-FR"/>
              </w:rPr>
            </w:pPr>
            <w:r>
              <w:rPr>
                <w:rFonts w:ascii="Arial" w:hAnsi="Arial" w:hint="eastAsia"/>
                <w:kern w:val="0"/>
                <w:sz w:val="18"/>
                <w:szCs w:val="18"/>
                <w:lang w:val="fr-FR"/>
              </w:rPr>
              <w:t>变更的帐号的数目</w:t>
            </w:r>
          </w:p>
        </w:tc>
      </w:tr>
    </w:tbl>
    <w:p w:rsidR="0050787D" w:rsidRDefault="0050787D" w:rsidP="00407B6C">
      <w:pPr>
        <w:pStyle w:val="41"/>
      </w:pPr>
      <w:r>
        <w:rPr>
          <w:rFonts w:hint="eastAsia"/>
        </w:rPr>
        <w:t>异常信息</w:t>
      </w:r>
    </w:p>
    <w:p w:rsidR="0050787D" w:rsidRDefault="0050787D" w:rsidP="0050787D">
      <w:pPr>
        <w:pStyle w:val="a4"/>
        <w:ind w:firstLine="210"/>
      </w:pPr>
      <w:r>
        <w:rPr>
          <w:rFonts w:hint="eastAsia"/>
        </w:rPr>
        <w:t>失败则抛出异常</w:t>
      </w:r>
      <w:r>
        <w:rPr>
          <w:rFonts w:hint="eastAsia"/>
        </w:rPr>
        <w:t>CException</w:t>
      </w:r>
      <w:r>
        <w:rPr>
          <w:rFonts w:hint="eastAsia"/>
        </w:rPr>
        <w:t>，具体异常码</w:t>
      </w:r>
      <w:r w:rsidR="00141BED">
        <w:rPr>
          <w:rFonts w:hint="eastAsia"/>
        </w:rPr>
        <w:t>：</w:t>
      </w:r>
    </w:p>
    <w:p w:rsidR="00475A54" w:rsidRDefault="00BE24BF" w:rsidP="0050787D">
      <w:pPr>
        <w:pStyle w:val="a4"/>
        <w:ind w:firstLine="210"/>
        <w:rPr>
          <w:rFonts w:ascii="Verdana" w:hAnsi="Verdana" w:cs="宋体"/>
        </w:rPr>
      </w:pPr>
      <w:r>
        <w:rPr>
          <w:rFonts w:ascii="Verdana" w:hAnsi="Verdana" w:cs="宋体" w:hint="eastAsia"/>
        </w:rPr>
        <w:t>1</w:t>
      </w:r>
      <w:r w:rsidR="008576F2">
        <w:rPr>
          <w:rFonts w:ascii="Verdana" w:hAnsi="Verdana" w:cs="宋体" w:hint="eastAsia"/>
        </w:rPr>
        <w:t>00</w:t>
      </w:r>
      <w:r>
        <w:rPr>
          <w:rFonts w:ascii="Verdana" w:hAnsi="Verdana" w:cs="宋体" w:hint="eastAsia"/>
        </w:rPr>
        <w:t xml:space="preserve">000  </w:t>
      </w:r>
      <w:r w:rsidR="00CC6CC3">
        <w:rPr>
          <w:rFonts w:ascii="Verdana" w:hAnsi="Verdana" w:cs="宋体" w:hint="eastAsia"/>
        </w:rPr>
        <w:t>鉴权失败</w:t>
      </w:r>
    </w:p>
    <w:p w:rsidR="00CC6CC3" w:rsidRDefault="00CC6CC3" w:rsidP="0050787D">
      <w:pPr>
        <w:pStyle w:val="a4"/>
        <w:ind w:firstLine="210"/>
        <w:rPr>
          <w:rFonts w:ascii="Verdana" w:hAnsi="Verdana" w:cs="宋体"/>
        </w:rPr>
      </w:pPr>
      <w:r>
        <w:rPr>
          <w:rFonts w:ascii="Verdana" w:hAnsi="Verdana" w:cs="宋体" w:hint="eastAsia"/>
        </w:rPr>
        <w:t>1</w:t>
      </w:r>
      <w:r w:rsidR="008576F2">
        <w:rPr>
          <w:rFonts w:ascii="Verdana" w:hAnsi="Verdana" w:cs="宋体" w:hint="eastAsia"/>
        </w:rPr>
        <w:t>00</w:t>
      </w:r>
      <w:r>
        <w:rPr>
          <w:rFonts w:ascii="Verdana" w:hAnsi="Verdana" w:cs="宋体" w:hint="eastAsia"/>
        </w:rPr>
        <w:t xml:space="preserve">001  </w:t>
      </w:r>
      <w:r>
        <w:rPr>
          <w:rFonts w:ascii="Verdana" w:hAnsi="Verdana" w:cs="宋体" w:hint="eastAsia"/>
        </w:rPr>
        <w:t>参数错误</w:t>
      </w:r>
    </w:p>
    <w:p w:rsidR="007A5B35" w:rsidRDefault="00CC6CC3" w:rsidP="00CC6CC3">
      <w:pPr>
        <w:pStyle w:val="a4"/>
        <w:ind w:firstLine="210"/>
        <w:rPr>
          <w:rFonts w:ascii="Verdana" w:hAnsi="Verdana" w:cs="宋体"/>
        </w:rPr>
      </w:pPr>
      <w:r>
        <w:rPr>
          <w:rFonts w:ascii="Verdana" w:hAnsi="Verdana" w:cs="宋体" w:hint="eastAsia"/>
        </w:rPr>
        <w:t>1</w:t>
      </w:r>
      <w:r w:rsidR="008576F2">
        <w:rPr>
          <w:rFonts w:ascii="Verdana" w:hAnsi="Verdana" w:cs="宋体" w:hint="eastAsia"/>
        </w:rPr>
        <w:t>00</w:t>
      </w:r>
      <w:r>
        <w:rPr>
          <w:rFonts w:ascii="Verdana" w:hAnsi="Verdana" w:cs="宋体" w:hint="eastAsia"/>
        </w:rPr>
        <w:t xml:space="preserve">002  </w:t>
      </w:r>
      <w:r>
        <w:rPr>
          <w:rFonts w:ascii="Verdana" w:hAnsi="Verdana" w:cs="宋体" w:hint="eastAsia"/>
        </w:rPr>
        <w:t>业务处理错误</w:t>
      </w:r>
    </w:p>
    <w:p w:rsidR="00A76DC8" w:rsidRDefault="00A76DC8" w:rsidP="00A76DC8">
      <w:pPr>
        <w:pStyle w:val="21"/>
        <w:numPr>
          <w:ilvl w:val="1"/>
          <w:numId w:val="1"/>
        </w:numPr>
        <w:rPr>
          <w:rStyle w:val="210"/>
        </w:rPr>
      </w:pPr>
      <w:r>
        <w:rPr>
          <w:rStyle w:val="210"/>
          <w:rFonts w:hint="eastAsia"/>
        </w:rPr>
        <w:t>userThirdAuth</w:t>
      </w:r>
    </w:p>
    <w:p w:rsidR="00A76DC8" w:rsidRPr="00B91F27" w:rsidRDefault="00A76DC8" w:rsidP="00407B6C">
      <w:pPr>
        <w:pStyle w:val="31"/>
      </w:pPr>
      <w:r>
        <w:rPr>
          <w:rStyle w:val="210"/>
          <w:rFonts w:hint="eastAsia"/>
        </w:rPr>
        <w:t>JSON</w:t>
      </w:r>
      <w:r>
        <w:rPr>
          <w:rStyle w:val="210"/>
          <w:rFonts w:hint="eastAsia"/>
        </w:rPr>
        <w:t>接口</w:t>
      </w:r>
    </w:p>
    <w:p w:rsidR="00A76DC8" w:rsidRDefault="00A76DC8" w:rsidP="00407B6C">
      <w:pPr>
        <w:pStyle w:val="41"/>
      </w:pPr>
      <w:r>
        <w:rPr>
          <w:rFonts w:hint="eastAsia"/>
        </w:rPr>
        <w:t>描述</w:t>
      </w:r>
    </w:p>
    <w:p w:rsidR="00A76DC8" w:rsidRDefault="00A76DC8" w:rsidP="00A76DC8">
      <w:pPr>
        <w:ind w:firstLine="420"/>
      </w:pPr>
      <w:r>
        <w:rPr>
          <w:rFonts w:hint="eastAsia"/>
        </w:rPr>
        <w:t>用户通过第</w:t>
      </w:r>
      <w:r>
        <w:rPr>
          <w:rFonts w:hint="eastAsia"/>
        </w:rPr>
        <w:t>3</w:t>
      </w:r>
      <w:r>
        <w:rPr>
          <w:rFonts w:hint="eastAsia"/>
        </w:rPr>
        <w:t>方登录认证接口。</w:t>
      </w:r>
      <w:r>
        <w:rPr>
          <w:rFonts w:hint="eastAsia"/>
        </w:rPr>
        <w:t>AccountServer</w:t>
      </w:r>
      <w:r>
        <w:rPr>
          <w:rFonts w:hint="eastAsia"/>
        </w:rPr>
        <w:t>或</w:t>
      </w:r>
      <w:r>
        <w:rPr>
          <w:rFonts w:hint="eastAsia"/>
        </w:rPr>
        <w:t>Portal</w:t>
      </w:r>
      <w:r>
        <w:rPr>
          <w:rFonts w:hint="eastAsia"/>
        </w:rPr>
        <w:t>通过该接口向</w:t>
      </w:r>
      <w:r>
        <w:rPr>
          <w:rFonts w:hint="eastAsia"/>
        </w:rPr>
        <w:t>UserProfile</w:t>
      </w:r>
      <w:r>
        <w:rPr>
          <w:rFonts w:hint="eastAsia"/>
        </w:rPr>
        <w:t>发起鉴权请求。</w:t>
      </w:r>
    </w:p>
    <w:p w:rsidR="00A76DC8" w:rsidRDefault="00A76DC8" w:rsidP="00A76DC8">
      <w:pPr>
        <w:ind w:firstLine="420"/>
      </w:pPr>
      <w:r>
        <w:rPr>
          <w:rFonts w:hint="eastAsia"/>
        </w:rPr>
        <w:t>处理逻辑说明：</w:t>
      </w:r>
    </w:p>
    <w:p w:rsidR="00314BB7" w:rsidRPr="00FB7E2B" w:rsidRDefault="00FB7E2B" w:rsidP="00FB7E2B">
      <w:pPr>
        <w:ind w:leftChars="400" w:left="840"/>
      </w:pPr>
      <w:r>
        <w:rPr>
          <w:rFonts w:hint="eastAsia"/>
        </w:rPr>
        <w:t>1)</w:t>
      </w:r>
      <w:r w:rsidR="00A76DC8" w:rsidRPr="00FB7E2B">
        <w:rPr>
          <w:rFonts w:hint="eastAsia"/>
        </w:rPr>
        <w:t>根据帐号类型到第</w:t>
      </w:r>
      <w:r w:rsidR="00A76DC8" w:rsidRPr="00FB7E2B">
        <w:rPr>
          <w:rFonts w:hint="eastAsia"/>
        </w:rPr>
        <w:t>3</w:t>
      </w:r>
      <w:r w:rsidR="00A76DC8" w:rsidRPr="00FB7E2B">
        <w:rPr>
          <w:rFonts w:hint="eastAsia"/>
        </w:rPr>
        <w:t>方认证，如果认证失败，则返回认证失败。</w:t>
      </w:r>
    </w:p>
    <w:p w:rsidR="00314BB7" w:rsidRPr="00FB7E2B" w:rsidRDefault="00FB7E2B" w:rsidP="00FB7E2B">
      <w:pPr>
        <w:ind w:leftChars="400" w:left="840"/>
      </w:pPr>
      <w:r>
        <w:rPr>
          <w:rFonts w:hint="eastAsia"/>
        </w:rPr>
        <w:lastRenderedPageBreak/>
        <w:t>2)</w:t>
      </w:r>
      <w:r w:rsidR="00A76DC8" w:rsidRPr="00FB7E2B">
        <w:rPr>
          <w:rFonts w:hint="eastAsia"/>
        </w:rPr>
        <w:t>如果认证通过通过，则查其他</w:t>
      </w:r>
      <w:r w:rsidR="00A76DC8" w:rsidRPr="00FB7E2B">
        <w:rPr>
          <w:rFonts w:hint="eastAsia"/>
        </w:rPr>
        <w:t>ID</w:t>
      </w:r>
      <w:r w:rsidR="00A76DC8" w:rsidRPr="00FB7E2B">
        <w:rPr>
          <w:rFonts w:hint="eastAsia"/>
        </w:rPr>
        <w:t>与用户对应表（</w:t>
      </w:r>
      <w:r w:rsidR="00A76DC8" w:rsidRPr="00FB7E2B">
        <w:rPr>
          <w:rFonts w:hint="eastAsia"/>
        </w:rPr>
        <w:t>T_ID_OtherID2UserID</w:t>
      </w:r>
      <w:r w:rsidR="00A76DC8" w:rsidRPr="00FB7E2B">
        <w:rPr>
          <w:rFonts w:hint="eastAsia"/>
        </w:rPr>
        <w:t>），检查帐号是否存在？</w:t>
      </w:r>
      <w:r w:rsidR="00A76DC8" w:rsidRPr="00FB7E2B">
        <w:t xml:space="preserve"> </w:t>
      </w:r>
    </w:p>
    <w:p w:rsidR="00A76DC8" w:rsidRPr="00FB7E2B" w:rsidRDefault="00FB7E2B" w:rsidP="00FB7E2B">
      <w:pPr>
        <w:ind w:leftChars="400" w:left="840"/>
      </w:pPr>
      <w:r>
        <w:rPr>
          <w:rFonts w:hint="eastAsia"/>
        </w:rPr>
        <w:t>3</w:t>
      </w:r>
      <w:r w:rsidR="00A76DC8" w:rsidRPr="00FB7E2B">
        <w:rPr>
          <w:rFonts w:hint="eastAsia"/>
        </w:rPr>
        <w:t>）如果账号存在，则登录成功。</w:t>
      </w:r>
    </w:p>
    <w:p w:rsidR="00A76DC8" w:rsidRPr="00FB7E2B" w:rsidRDefault="00FB7E2B" w:rsidP="00FB7E2B">
      <w:pPr>
        <w:ind w:leftChars="400" w:left="840"/>
      </w:pPr>
      <w:r>
        <w:rPr>
          <w:rFonts w:hint="eastAsia"/>
        </w:rPr>
        <w:t>4</w:t>
      </w:r>
      <w:r w:rsidR="00A76DC8" w:rsidRPr="00FB7E2B">
        <w:rPr>
          <w:rFonts w:hint="eastAsia"/>
        </w:rPr>
        <w:t>）如果账号不存在，则在</w:t>
      </w:r>
      <w:r w:rsidR="00A76DC8" w:rsidRPr="00FB7E2B">
        <w:rPr>
          <w:rFonts w:hint="eastAsia"/>
        </w:rPr>
        <w:t>UP</w:t>
      </w:r>
      <w:r w:rsidR="00A76DC8" w:rsidRPr="00FB7E2B">
        <w:rPr>
          <w:rFonts w:hint="eastAsia"/>
        </w:rPr>
        <w:t>中完成注册后，返回登录成功。</w:t>
      </w:r>
    </w:p>
    <w:p w:rsidR="00A76DC8" w:rsidRDefault="00A76DC8" w:rsidP="00A76DC8">
      <w:pPr>
        <w:ind w:left="180" w:firstLine="420"/>
      </w:pPr>
    </w:p>
    <w:p w:rsidR="00660B38" w:rsidRDefault="00A76DC8" w:rsidP="00660B38">
      <w:pPr>
        <w:ind w:firstLine="420"/>
      </w:pPr>
      <w:r>
        <w:rPr>
          <w:rFonts w:hint="eastAsia"/>
        </w:rPr>
        <w:t>全球部署路由规则：</w:t>
      </w:r>
      <w:r w:rsidR="00660B38">
        <w:rPr>
          <w:rFonts w:hint="eastAsia"/>
        </w:rPr>
        <w:t>暂只支持中国区。</w:t>
      </w:r>
    </w:p>
    <w:p w:rsidR="00A76DC8" w:rsidRDefault="00A76DC8" w:rsidP="00660B38">
      <w:pPr>
        <w:ind w:firstLine="420"/>
        <w:rPr>
          <w:rFonts w:ascii="宋体" w:hAnsi="宋体"/>
          <w:sz w:val="18"/>
          <w:szCs w:val="18"/>
        </w:rPr>
      </w:pPr>
      <w:r>
        <w:rPr>
          <w:rFonts w:ascii="宋体" w:hAnsi="宋体" w:hint="eastAsia"/>
          <w:sz w:val="18"/>
          <w:szCs w:val="18"/>
        </w:rPr>
        <w:t>容灾缓存站点：</w:t>
      </w:r>
      <w:r w:rsidR="00660B38">
        <w:rPr>
          <w:rFonts w:ascii="宋体" w:hAnsi="宋体" w:hint="eastAsia"/>
          <w:sz w:val="18"/>
          <w:szCs w:val="18"/>
        </w:rPr>
        <w:t>暂不考虑。</w:t>
      </w:r>
    </w:p>
    <w:p w:rsidR="00CC0120" w:rsidRDefault="00CC0120" w:rsidP="00660B38">
      <w:pPr>
        <w:ind w:firstLine="420"/>
        <w:rPr>
          <w:rFonts w:ascii="宋体" w:hAnsi="宋体"/>
          <w:sz w:val="18"/>
          <w:szCs w:val="18"/>
        </w:rPr>
      </w:pPr>
    </w:p>
    <w:p w:rsidR="00CC0120" w:rsidRPr="00EE2C41" w:rsidRDefault="00CC0120" w:rsidP="00660B38">
      <w:pPr>
        <w:ind w:firstLine="420"/>
        <w:rPr>
          <w:rFonts w:ascii="宋体" w:hAnsi="宋体"/>
          <w:b/>
          <w:sz w:val="18"/>
          <w:szCs w:val="18"/>
        </w:rPr>
      </w:pPr>
      <w:r w:rsidRPr="00EE2C41">
        <w:rPr>
          <w:rFonts w:ascii="宋体" w:hAnsi="宋体" w:hint="eastAsia"/>
          <w:b/>
          <w:sz w:val="18"/>
          <w:szCs w:val="18"/>
        </w:rPr>
        <w:t>accountType</w:t>
      </w:r>
      <w:r w:rsidR="005349E4">
        <w:rPr>
          <w:rFonts w:ascii="宋体" w:hAnsi="宋体" w:hint="eastAsia"/>
          <w:b/>
          <w:sz w:val="18"/>
          <w:szCs w:val="18"/>
        </w:rPr>
        <w:t>:第3方帐号系统</w:t>
      </w:r>
      <w:r w:rsidRPr="00EE2C41">
        <w:rPr>
          <w:rFonts w:ascii="宋体" w:hAnsi="宋体" w:hint="eastAsia"/>
          <w:b/>
          <w:sz w:val="18"/>
          <w:szCs w:val="18"/>
        </w:rPr>
        <w:t>的认证接口：</w:t>
      </w:r>
    </w:p>
    <w:p w:rsidR="00EE2C41" w:rsidRPr="00EE2C41" w:rsidRDefault="00EE2C41" w:rsidP="00EE2C41">
      <w:pPr>
        <w:ind w:firstLine="420"/>
        <w:rPr>
          <w:rFonts w:ascii="宋体" w:hAnsi="宋体"/>
          <w:sz w:val="18"/>
          <w:szCs w:val="18"/>
        </w:rPr>
      </w:pPr>
      <w:r>
        <w:rPr>
          <w:rFonts w:ascii="宋体" w:hAnsi="宋体" w:hint="eastAsia"/>
          <w:sz w:val="18"/>
          <w:szCs w:val="18"/>
        </w:rPr>
        <w:t>1）验证请求</w:t>
      </w:r>
      <w:r w:rsidRPr="00EE2C41">
        <w:rPr>
          <w:rFonts w:ascii="宋体" w:hAnsi="宋体" w:hint="eastAsia"/>
          <w:sz w:val="18"/>
          <w:szCs w:val="18"/>
        </w:rPr>
        <w:t>格式:</w:t>
      </w:r>
      <w:r>
        <w:rPr>
          <w:rFonts w:ascii="宋体" w:hAnsi="宋体" w:hint="eastAsia"/>
          <w:sz w:val="18"/>
          <w:szCs w:val="18"/>
        </w:rPr>
        <w:t xml:space="preserve"> </w:t>
      </w:r>
      <w:r w:rsidRPr="00EE2C41">
        <w:rPr>
          <w:rFonts w:ascii="宋体" w:hAnsi="宋体"/>
          <w:sz w:val="18"/>
          <w:szCs w:val="18"/>
        </w:rPr>
        <w:t>http</w:t>
      </w:r>
      <w:r w:rsidR="00A3550E">
        <w:rPr>
          <w:rFonts w:ascii="宋体" w:hAnsi="宋体" w:hint="eastAsia"/>
          <w:sz w:val="18"/>
          <w:szCs w:val="18"/>
        </w:rPr>
        <w:t>s</w:t>
      </w:r>
      <w:r w:rsidRPr="00EE2C41">
        <w:rPr>
          <w:rFonts w:ascii="宋体" w:hAnsi="宋体"/>
          <w:sz w:val="18"/>
          <w:szCs w:val="18"/>
        </w:rPr>
        <w:t>://host:port/hwvoip_check/?token=....&amp;hw=....</w:t>
      </w:r>
    </w:p>
    <w:p w:rsidR="00EE2C41" w:rsidRDefault="00EE2C41" w:rsidP="00EE2C41">
      <w:pPr>
        <w:ind w:firstLine="420"/>
        <w:rPr>
          <w:rFonts w:ascii="宋体" w:hAnsi="宋体"/>
          <w:sz w:val="18"/>
          <w:szCs w:val="18"/>
        </w:rPr>
      </w:pPr>
      <w:r w:rsidRPr="00EE2C41">
        <w:rPr>
          <w:rFonts w:ascii="宋体" w:hAnsi="宋体" w:hint="eastAsia"/>
          <w:sz w:val="18"/>
          <w:szCs w:val="18"/>
        </w:rPr>
        <w:t>说明：</w:t>
      </w:r>
    </w:p>
    <w:p w:rsidR="00A3550E" w:rsidRPr="00EE2C41" w:rsidRDefault="00A3550E" w:rsidP="00EE2C41">
      <w:pPr>
        <w:ind w:firstLine="420"/>
        <w:rPr>
          <w:rFonts w:ascii="宋体" w:hAnsi="宋体"/>
          <w:sz w:val="18"/>
          <w:szCs w:val="18"/>
        </w:rPr>
      </w:pPr>
      <w:r>
        <w:rPr>
          <w:rFonts w:ascii="宋体" w:hAnsi="宋体" w:hint="eastAsia"/>
          <w:sz w:val="18"/>
          <w:szCs w:val="18"/>
        </w:rPr>
        <w:tab/>
        <w:t>必须采用商用SSL证书。</w:t>
      </w:r>
    </w:p>
    <w:p w:rsidR="00EE2C41" w:rsidRPr="00EE2C41" w:rsidRDefault="00EE2C41" w:rsidP="00EE2C41">
      <w:pPr>
        <w:ind w:left="420" w:firstLine="420"/>
        <w:rPr>
          <w:rFonts w:ascii="宋体" w:hAnsi="宋体"/>
          <w:sz w:val="18"/>
          <w:szCs w:val="18"/>
        </w:rPr>
      </w:pPr>
      <w:r w:rsidRPr="00EE2C41">
        <w:rPr>
          <w:rFonts w:ascii="宋体" w:hAnsi="宋体" w:hint="eastAsia"/>
          <w:sz w:val="18"/>
          <w:szCs w:val="18"/>
        </w:rPr>
        <w:t>/hwvoip_check/   hw校验路径</w:t>
      </w:r>
    </w:p>
    <w:p w:rsidR="00EE2C41" w:rsidRPr="00EE2C41" w:rsidRDefault="00EE2C41" w:rsidP="00EE2C41">
      <w:pPr>
        <w:ind w:left="420" w:firstLine="420"/>
        <w:rPr>
          <w:rFonts w:ascii="宋体" w:hAnsi="宋体"/>
          <w:sz w:val="18"/>
          <w:szCs w:val="18"/>
        </w:rPr>
      </w:pPr>
      <w:r w:rsidRPr="00EE2C41">
        <w:rPr>
          <w:rFonts w:ascii="宋体" w:hAnsi="宋体" w:hint="eastAsia"/>
          <w:sz w:val="18"/>
          <w:szCs w:val="18"/>
        </w:rPr>
        <w:t xml:space="preserve">token:  </w:t>
      </w:r>
      <w:r>
        <w:rPr>
          <w:rFonts w:ascii="宋体" w:hAnsi="宋体" w:hint="eastAsia"/>
          <w:sz w:val="18"/>
          <w:szCs w:val="18"/>
        </w:rPr>
        <w:t>UC</w:t>
      </w:r>
      <w:r w:rsidRPr="00EE2C41">
        <w:rPr>
          <w:rFonts w:ascii="宋体" w:hAnsi="宋体" w:hint="eastAsia"/>
          <w:sz w:val="18"/>
          <w:szCs w:val="18"/>
        </w:rPr>
        <w:t>来电通客户端发过来的token字符串，16进制ascii字符。</w:t>
      </w:r>
    </w:p>
    <w:p w:rsidR="00C9406B" w:rsidRPr="00C9406B" w:rsidRDefault="00EE2C41" w:rsidP="00C9406B">
      <w:pPr>
        <w:ind w:left="420" w:firstLine="420"/>
        <w:rPr>
          <w:rFonts w:ascii="宋体" w:hAnsi="宋体"/>
          <w:sz w:val="18"/>
          <w:szCs w:val="18"/>
        </w:rPr>
      </w:pPr>
      <w:r w:rsidRPr="00EE2C41">
        <w:rPr>
          <w:rFonts w:ascii="宋体" w:hAnsi="宋体" w:hint="eastAsia"/>
          <w:sz w:val="18"/>
          <w:szCs w:val="18"/>
        </w:rPr>
        <w:t xml:space="preserve">hw:  </w:t>
      </w:r>
      <w:r w:rsidR="00C9406B" w:rsidRPr="00C9406B">
        <w:rPr>
          <w:rFonts w:ascii="宋体" w:hAnsi="宋体" w:hint="eastAsia"/>
          <w:sz w:val="18"/>
          <w:szCs w:val="18"/>
        </w:rPr>
        <w:t>华为服务器生成的证明字串，用于证明此请求由华为服务器发出，生成算法：sha256(私有密钥+时间戳字串) + 时间戳字串。私有密钥是双方设定的一个内部密码字串，时间戳字串取自华为服务器的日期时间，格式为：年月日时分秒，来电通服务据此判断证明字串的有效期(具体期限双方商定)。</w:t>
      </w:r>
    </w:p>
    <w:p w:rsidR="00315C5D" w:rsidRDefault="00C9406B">
      <w:pPr>
        <w:ind w:left="420" w:firstLine="420"/>
        <w:rPr>
          <w:rFonts w:ascii="宋体" w:hAnsi="宋体"/>
          <w:sz w:val="18"/>
          <w:szCs w:val="18"/>
        </w:rPr>
      </w:pPr>
      <w:r w:rsidRPr="00C9406B">
        <w:rPr>
          <w:rFonts w:ascii="宋体" w:hAnsi="宋体" w:hint="eastAsia"/>
          <w:sz w:val="18"/>
          <w:szCs w:val="18"/>
        </w:rPr>
        <w:t xml:space="preserve">    例如，私有密钥是“here is hw”，时间戳字串为“20121129153259”，把私有密钥和时间戳串合并得到串A“here is hw20121129153259”，对串A做sha256得到32字节的hash码(注意不要包括A的结尾0)，把hash码转换成小写16进制ascii字串，后面再附加上“20121129153259”，得到最终hw字串：a9b8......c1a120121129153259</w:t>
      </w:r>
    </w:p>
    <w:p w:rsidR="00C9406B" w:rsidRDefault="00C9406B" w:rsidP="00EE2C41">
      <w:pPr>
        <w:ind w:firstLine="420"/>
        <w:rPr>
          <w:rFonts w:ascii="宋体" w:hAnsi="宋体"/>
          <w:sz w:val="18"/>
          <w:szCs w:val="18"/>
        </w:rPr>
      </w:pPr>
    </w:p>
    <w:p w:rsidR="00EE2C41" w:rsidRPr="00EE2C41" w:rsidRDefault="00EE2C41" w:rsidP="00EE2C41">
      <w:pPr>
        <w:ind w:firstLine="420"/>
        <w:rPr>
          <w:rFonts w:ascii="宋体" w:hAnsi="宋体"/>
          <w:sz w:val="18"/>
          <w:szCs w:val="18"/>
        </w:rPr>
      </w:pPr>
      <w:r w:rsidRPr="00EE2C41">
        <w:rPr>
          <w:rFonts w:ascii="宋体" w:hAnsi="宋体" w:hint="eastAsia"/>
          <w:sz w:val="18"/>
          <w:szCs w:val="18"/>
        </w:rPr>
        <w:t>2</w:t>
      </w:r>
      <w:r>
        <w:rPr>
          <w:rFonts w:ascii="宋体" w:hAnsi="宋体" w:hint="eastAsia"/>
          <w:sz w:val="18"/>
          <w:szCs w:val="18"/>
        </w:rPr>
        <w:t>)UC的</w:t>
      </w:r>
      <w:r w:rsidRPr="00EE2C41">
        <w:rPr>
          <w:rFonts w:ascii="宋体" w:hAnsi="宋体" w:hint="eastAsia"/>
          <w:sz w:val="18"/>
          <w:szCs w:val="18"/>
        </w:rPr>
        <w:t>VOIP验证请求的响应</w:t>
      </w:r>
    </w:p>
    <w:p w:rsidR="00C9406B" w:rsidRPr="00C9406B" w:rsidRDefault="00C9406B" w:rsidP="00C9406B">
      <w:pPr>
        <w:ind w:left="420" w:firstLine="420"/>
        <w:rPr>
          <w:rFonts w:ascii="宋体" w:hAnsi="宋体"/>
          <w:sz w:val="18"/>
          <w:szCs w:val="18"/>
        </w:rPr>
      </w:pPr>
      <w:r w:rsidRPr="00C9406B">
        <w:rPr>
          <w:rFonts w:ascii="宋体" w:hAnsi="宋体" w:hint="eastAsia"/>
          <w:sz w:val="18"/>
          <w:szCs w:val="18"/>
        </w:rPr>
        <w:t>来电通返回标准http响应号和身份校验body。</w:t>
      </w:r>
    </w:p>
    <w:p w:rsidR="00C9406B" w:rsidRPr="00C9406B" w:rsidRDefault="00C9406B" w:rsidP="00C9406B">
      <w:pPr>
        <w:ind w:left="420" w:firstLine="420"/>
        <w:rPr>
          <w:rFonts w:ascii="宋体" w:hAnsi="宋体"/>
          <w:sz w:val="18"/>
          <w:szCs w:val="18"/>
        </w:rPr>
      </w:pPr>
      <w:r w:rsidRPr="00C9406B">
        <w:rPr>
          <w:rFonts w:ascii="宋体" w:hAnsi="宋体" w:hint="eastAsia"/>
          <w:sz w:val="18"/>
          <w:szCs w:val="18"/>
        </w:rPr>
        <w:t>响应号：</w:t>
      </w:r>
    </w:p>
    <w:p w:rsidR="00C9406B" w:rsidRPr="00C9406B" w:rsidRDefault="00C9406B" w:rsidP="00C9406B">
      <w:pPr>
        <w:ind w:left="420" w:firstLine="420"/>
        <w:rPr>
          <w:rFonts w:ascii="宋体" w:hAnsi="宋体"/>
          <w:sz w:val="18"/>
          <w:szCs w:val="18"/>
        </w:rPr>
      </w:pPr>
      <w:r w:rsidRPr="00C9406B">
        <w:rPr>
          <w:rFonts w:ascii="宋体" w:hAnsi="宋体" w:hint="eastAsia"/>
          <w:sz w:val="18"/>
          <w:szCs w:val="18"/>
        </w:rPr>
        <w:t>200 OK    验证成功</w:t>
      </w:r>
    </w:p>
    <w:p w:rsidR="00C9406B" w:rsidRPr="00C9406B" w:rsidRDefault="00C9406B" w:rsidP="00C9406B">
      <w:pPr>
        <w:ind w:left="420" w:firstLine="420"/>
        <w:rPr>
          <w:rFonts w:ascii="宋体" w:hAnsi="宋体"/>
          <w:sz w:val="18"/>
          <w:szCs w:val="18"/>
        </w:rPr>
      </w:pPr>
      <w:r w:rsidRPr="00C9406B">
        <w:rPr>
          <w:rFonts w:ascii="宋体" w:hAnsi="宋体" w:hint="eastAsia"/>
          <w:sz w:val="18"/>
          <w:szCs w:val="18"/>
        </w:rPr>
        <w:t>400       请求无效</w:t>
      </w:r>
    </w:p>
    <w:p w:rsidR="00C9406B" w:rsidRPr="00C9406B" w:rsidRDefault="00C9406B" w:rsidP="00C9406B">
      <w:pPr>
        <w:ind w:left="420" w:firstLine="420"/>
        <w:rPr>
          <w:rFonts w:ascii="宋体" w:hAnsi="宋体"/>
          <w:sz w:val="18"/>
          <w:szCs w:val="18"/>
        </w:rPr>
      </w:pPr>
      <w:r w:rsidRPr="00C9406B">
        <w:rPr>
          <w:rFonts w:ascii="宋体" w:hAnsi="宋体" w:hint="eastAsia"/>
          <w:sz w:val="18"/>
          <w:szCs w:val="18"/>
        </w:rPr>
        <w:t>http body内容：</w:t>
      </w:r>
    </w:p>
    <w:p w:rsidR="00C9406B" w:rsidRPr="00C9406B" w:rsidRDefault="00C9406B" w:rsidP="00C9406B">
      <w:pPr>
        <w:ind w:left="420" w:firstLine="420"/>
        <w:rPr>
          <w:rFonts w:ascii="宋体" w:hAnsi="宋体"/>
          <w:sz w:val="18"/>
          <w:szCs w:val="18"/>
        </w:rPr>
      </w:pPr>
      <w:r w:rsidRPr="00C9406B">
        <w:rPr>
          <w:rFonts w:ascii="宋体" w:hAnsi="宋体" w:hint="eastAsia"/>
          <w:sz w:val="18"/>
          <w:szCs w:val="18"/>
        </w:rPr>
        <w:t>err=XX&amp;</w:t>
      </w:r>
      <w:r w:rsidR="0064324D" w:rsidRPr="0064324D">
        <w:rPr>
          <w:rFonts w:ascii="宋体" w:hAnsi="宋体" w:hint="eastAsia"/>
          <w:sz w:val="18"/>
          <w:szCs w:val="18"/>
        </w:rPr>
        <w:t xml:space="preserve"> thirdPartyName</w:t>
      </w:r>
      <w:r w:rsidRPr="00C9406B">
        <w:rPr>
          <w:rFonts w:ascii="宋体" w:hAnsi="宋体" w:hint="eastAsia"/>
          <w:sz w:val="18"/>
          <w:szCs w:val="18"/>
        </w:rPr>
        <w:t>=校验字串&amp;msisdn=用户手机号码</w:t>
      </w:r>
    </w:p>
    <w:p w:rsidR="00C9406B" w:rsidRPr="00C9406B" w:rsidRDefault="00C9406B" w:rsidP="00C9406B">
      <w:pPr>
        <w:ind w:left="420" w:firstLine="420"/>
        <w:rPr>
          <w:rFonts w:ascii="宋体" w:hAnsi="宋体"/>
          <w:sz w:val="18"/>
          <w:szCs w:val="18"/>
        </w:rPr>
      </w:pPr>
    </w:p>
    <w:p w:rsidR="00C9406B" w:rsidRPr="00C9406B" w:rsidRDefault="00C9406B" w:rsidP="00C9406B">
      <w:pPr>
        <w:ind w:left="420" w:firstLine="420"/>
        <w:rPr>
          <w:rFonts w:ascii="宋体" w:hAnsi="宋体"/>
          <w:sz w:val="18"/>
          <w:szCs w:val="18"/>
        </w:rPr>
      </w:pPr>
      <w:r w:rsidRPr="00C9406B">
        <w:rPr>
          <w:rFonts w:ascii="宋体" w:hAnsi="宋体" w:hint="eastAsia"/>
          <w:sz w:val="18"/>
          <w:szCs w:val="18"/>
        </w:rPr>
        <w:t>若响应成功，body包含3项字段内容。若请求无效，body仅包含err和uc校验字串。</w:t>
      </w:r>
    </w:p>
    <w:p w:rsidR="00C9406B" w:rsidRPr="00C9406B" w:rsidRDefault="00C9406B" w:rsidP="00C9406B">
      <w:pPr>
        <w:ind w:left="420" w:firstLine="420"/>
        <w:rPr>
          <w:rFonts w:ascii="宋体" w:hAnsi="宋体"/>
          <w:sz w:val="18"/>
          <w:szCs w:val="18"/>
        </w:rPr>
      </w:pPr>
      <w:r w:rsidRPr="00C9406B">
        <w:rPr>
          <w:rFonts w:ascii="宋体" w:hAnsi="宋体" w:hint="eastAsia"/>
          <w:sz w:val="18"/>
          <w:szCs w:val="18"/>
        </w:rPr>
        <w:t>err错误值：</w:t>
      </w:r>
    </w:p>
    <w:p w:rsidR="00C9406B" w:rsidRPr="00C9406B" w:rsidRDefault="00C9406B" w:rsidP="00C9406B">
      <w:pPr>
        <w:ind w:left="840" w:firstLine="420"/>
        <w:rPr>
          <w:rFonts w:ascii="宋体" w:hAnsi="宋体"/>
          <w:sz w:val="18"/>
          <w:szCs w:val="18"/>
        </w:rPr>
      </w:pPr>
      <w:r w:rsidRPr="00C9406B">
        <w:rPr>
          <w:rFonts w:ascii="宋体" w:hAnsi="宋体" w:hint="eastAsia"/>
          <w:sz w:val="18"/>
          <w:szCs w:val="18"/>
        </w:rPr>
        <w:t>0     验证成功</w:t>
      </w:r>
    </w:p>
    <w:p w:rsidR="00C9406B" w:rsidRPr="00C9406B" w:rsidRDefault="00C9406B" w:rsidP="00C9406B">
      <w:pPr>
        <w:ind w:left="840" w:firstLine="420"/>
        <w:rPr>
          <w:rFonts w:ascii="宋体" w:hAnsi="宋体"/>
          <w:sz w:val="18"/>
          <w:szCs w:val="18"/>
        </w:rPr>
      </w:pPr>
      <w:r w:rsidRPr="00C9406B">
        <w:rPr>
          <w:rFonts w:ascii="宋体" w:hAnsi="宋体" w:hint="eastAsia"/>
          <w:sz w:val="18"/>
          <w:szCs w:val="18"/>
        </w:rPr>
        <w:t>1     请求格式出错</w:t>
      </w:r>
    </w:p>
    <w:p w:rsidR="00C9406B" w:rsidRPr="00C9406B" w:rsidRDefault="00C9406B" w:rsidP="00C9406B">
      <w:pPr>
        <w:ind w:left="840" w:firstLine="420"/>
        <w:rPr>
          <w:rFonts w:ascii="宋体" w:hAnsi="宋体"/>
          <w:sz w:val="18"/>
          <w:szCs w:val="18"/>
        </w:rPr>
      </w:pPr>
      <w:r w:rsidRPr="00C9406B">
        <w:rPr>
          <w:rFonts w:ascii="宋体" w:hAnsi="宋体" w:hint="eastAsia"/>
          <w:sz w:val="18"/>
          <w:szCs w:val="18"/>
        </w:rPr>
        <w:t>2     会话token已过期</w:t>
      </w:r>
    </w:p>
    <w:p w:rsidR="00C9406B" w:rsidRPr="00C9406B" w:rsidRDefault="00C9406B" w:rsidP="00C9406B">
      <w:pPr>
        <w:ind w:left="840" w:firstLine="420"/>
        <w:rPr>
          <w:rFonts w:ascii="宋体" w:hAnsi="宋体"/>
          <w:sz w:val="18"/>
          <w:szCs w:val="18"/>
        </w:rPr>
      </w:pPr>
      <w:r w:rsidRPr="00C9406B">
        <w:rPr>
          <w:rFonts w:ascii="宋体" w:hAnsi="宋体" w:hint="eastAsia"/>
          <w:sz w:val="18"/>
          <w:szCs w:val="18"/>
        </w:rPr>
        <w:t>3     hw证明字串已过期</w:t>
      </w:r>
    </w:p>
    <w:p w:rsidR="00C9406B" w:rsidRPr="00C9406B" w:rsidRDefault="00C9406B" w:rsidP="00C9406B">
      <w:pPr>
        <w:ind w:left="840" w:firstLine="420"/>
        <w:rPr>
          <w:rFonts w:ascii="宋体" w:hAnsi="宋体"/>
          <w:sz w:val="18"/>
          <w:szCs w:val="18"/>
        </w:rPr>
      </w:pPr>
      <w:r w:rsidRPr="00C9406B">
        <w:rPr>
          <w:rFonts w:ascii="宋体" w:hAnsi="宋体" w:hint="eastAsia"/>
          <w:sz w:val="18"/>
          <w:szCs w:val="18"/>
        </w:rPr>
        <w:t>4     非法的会话token</w:t>
      </w:r>
    </w:p>
    <w:p w:rsidR="00C9406B" w:rsidRDefault="00C9406B" w:rsidP="00C9406B">
      <w:pPr>
        <w:ind w:left="840" w:firstLine="420"/>
        <w:rPr>
          <w:rFonts w:ascii="宋体" w:hAnsi="宋体"/>
          <w:sz w:val="18"/>
          <w:szCs w:val="18"/>
        </w:rPr>
      </w:pPr>
      <w:r w:rsidRPr="00C9406B">
        <w:rPr>
          <w:rFonts w:ascii="宋体" w:hAnsi="宋体" w:hint="eastAsia"/>
          <w:sz w:val="18"/>
          <w:szCs w:val="18"/>
        </w:rPr>
        <w:t>5     非法的hw证明字串，私有密钥不匹配</w:t>
      </w:r>
    </w:p>
    <w:p w:rsidR="0064324D" w:rsidRPr="00C9406B" w:rsidRDefault="0064324D" w:rsidP="00C9406B">
      <w:pPr>
        <w:ind w:left="840" w:firstLine="420"/>
        <w:rPr>
          <w:rFonts w:ascii="宋体" w:hAnsi="宋体"/>
          <w:sz w:val="18"/>
          <w:szCs w:val="18"/>
        </w:rPr>
      </w:pPr>
      <w:r w:rsidRPr="0064324D">
        <w:rPr>
          <w:rFonts w:ascii="宋体" w:hAnsi="宋体" w:hint="eastAsia"/>
          <w:sz w:val="18"/>
          <w:szCs w:val="18"/>
        </w:rPr>
        <w:t>6     内部错误</w:t>
      </w:r>
    </w:p>
    <w:p w:rsidR="00C9406B" w:rsidRPr="00C9406B" w:rsidRDefault="00C9406B" w:rsidP="00C9406B">
      <w:pPr>
        <w:ind w:left="420" w:firstLine="420"/>
        <w:rPr>
          <w:rFonts w:ascii="宋体" w:hAnsi="宋体"/>
          <w:sz w:val="18"/>
          <w:szCs w:val="18"/>
        </w:rPr>
      </w:pPr>
    </w:p>
    <w:p w:rsidR="0064324D" w:rsidRDefault="00C9406B" w:rsidP="00C9406B">
      <w:pPr>
        <w:ind w:left="420" w:firstLine="420"/>
        <w:rPr>
          <w:rFonts w:ascii="宋体" w:hAnsi="宋体"/>
          <w:sz w:val="18"/>
          <w:szCs w:val="18"/>
        </w:rPr>
      </w:pPr>
      <w:r w:rsidRPr="00C9406B">
        <w:rPr>
          <w:rFonts w:ascii="宋体" w:hAnsi="宋体" w:hint="eastAsia"/>
          <w:sz w:val="18"/>
          <w:szCs w:val="18"/>
        </w:rPr>
        <w:t>校验字串的生成算法和构造格式都与hw证明字串一样：sha256(私有密钥+时间戳字串) + 时间戳字串</w:t>
      </w:r>
      <w:r>
        <w:rPr>
          <w:rFonts w:ascii="宋体" w:hAnsi="宋体" w:hint="eastAsia"/>
          <w:sz w:val="18"/>
          <w:szCs w:val="18"/>
        </w:rPr>
        <w:t>;</w:t>
      </w:r>
    </w:p>
    <w:p w:rsidR="00C9406B" w:rsidRDefault="0064324D" w:rsidP="00C9406B">
      <w:pPr>
        <w:ind w:left="420" w:firstLine="420"/>
      </w:pPr>
      <w:r>
        <w:rPr>
          <w:rFonts w:hint="eastAsia"/>
        </w:rPr>
        <w:t>华为服务器据此判断响应是否来自第三方服务器。</w:t>
      </w:r>
    </w:p>
    <w:p w:rsidR="0064324D" w:rsidRDefault="0064324D" w:rsidP="00C9406B">
      <w:pPr>
        <w:ind w:left="420" w:firstLine="420"/>
        <w:rPr>
          <w:rFonts w:ascii="宋体" w:hAnsi="宋体"/>
          <w:sz w:val="18"/>
          <w:szCs w:val="18"/>
        </w:rPr>
      </w:pPr>
    </w:p>
    <w:p w:rsidR="00A76DC8" w:rsidRDefault="00427EE1" w:rsidP="00C9406B">
      <w:pPr>
        <w:ind w:firstLine="420"/>
        <w:rPr>
          <w:rFonts w:ascii="宋体" w:hAnsi="宋体"/>
          <w:sz w:val="18"/>
          <w:szCs w:val="18"/>
        </w:rPr>
      </w:pPr>
      <w:r>
        <w:rPr>
          <w:rFonts w:ascii="宋体" w:hAnsi="宋体" w:hint="eastAsia"/>
          <w:sz w:val="18"/>
          <w:szCs w:val="18"/>
        </w:rPr>
        <w:tab/>
        <w:t>UP对返回的</w:t>
      </w:r>
      <w:r w:rsidR="00C9406B" w:rsidRPr="00C9406B">
        <w:rPr>
          <w:rFonts w:ascii="宋体" w:hAnsi="宋体" w:hint="eastAsia"/>
          <w:sz w:val="18"/>
          <w:szCs w:val="18"/>
        </w:rPr>
        <w:t>用户手机号码</w:t>
      </w:r>
      <w:r>
        <w:rPr>
          <w:rFonts w:ascii="宋体" w:hAnsi="宋体" w:hint="eastAsia"/>
          <w:sz w:val="18"/>
          <w:szCs w:val="18"/>
        </w:rPr>
        <w:t>进行核对，一致后，才认为认证成功，否则返回失败。</w:t>
      </w:r>
    </w:p>
    <w:p w:rsidR="00D93C42" w:rsidRDefault="00D93C42" w:rsidP="00C9406B">
      <w:pPr>
        <w:ind w:firstLine="420"/>
        <w:rPr>
          <w:rFonts w:ascii="宋体" w:hAnsi="宋体"/>
          <w:sz w:val="18"/>
          <w:szCs w:val="18"/>
        </w:rPr>
      </w:pPr>
    </w:p>
    <w:p w:rsidR="00F71A01" w:rsidRDefault="00D93C42" w:rsidP="00C9406B">
      <w:pPr>
        <w:ind w:firstLine="420"/>
        <w:rPr>
          <w:rFonts w:ascii="宋体" w:hAnsi="宋体"/>
          <w:sz w:val="18"/>
          <w:szCs w:val="18"/>
        </w:rPr>
      </w:pPr>
      <w:r>
        <w:rPr>
          <w:rFonts w:ascii="宋体" w:hAnsi="宋体"/>
          <w:sz w:val="18"/>
          <w:szCs w:val="18"/>
        </w:rPr>
        <w:t>A</w:t>
      </w:r>
      <w:r>
        <w:rPr>
          <w:rFonts w:ascii="宋体" w:hAnsi="宋体" w:hint="eastAsia"/>
          <w:sz w:val="18"/>
          <w:szCs w:val="18"/>
        </w:rPr>
        <w:t>ccountType＝20 一淘帐号</w:t>
      </w:r>
      <w:r w:rsidR="00F71A01">
        <w:rPr>
          <w:rFonts w:ascii="宋体" w:hAnsi="宋体" w:hint="eastAsia"/>
          <w:sz w:val="18"/>
          <w:szCs w:val="18"/>
        </w:rPr>
        <w:t>：</w:t>
      </w:r>
    </w:p>
    <w:p w:rsidR="00F71A01" w:rsidRDefault="00F71A01" w:rsidP="00C9406B">
      <w:pPr>
        <w:ind w:firstLine="420"/>
        <w:rPr>
          <w:rFonts w:ascii="宋体" w:hAnsi="宋体"/>
          <w:sz w:val="18"/>
          <w:szCs w:val="18"/>
        </w:rPr>
      </w:pPr>
      <w:r>
        <w:rPr>
          <w:rFonts w:ascii="宋体" w:hAnsi="宋体" w:hint="eastAsia"/>
          <w:sz w:val="18"/>
          <w:szCs w:val="18"/>
        </w:rPr>
        <w:lastRenderedPageBreak/>
        <w:t>1）</w:t>
      </w:r>
      <w:r w:rsidR="00D93C42">
        <w:rPr>
          <w:rFonts w:ascii="宋体" w:hAnsi="宋体" w:hint="eastAsia"/>
          <w:sz w:val="18"/>
          <w:szCs w:val="18"/>
        </w:rPr>
        <w:t>与上述</w:t>
      </w:r>
      <w:r w:rsidR="00223D4C">
        <w:rPr>
          <w:rFonts w:ascii="宋体" w:hAnsi="宋体" w:hint="eastAsia"/>
          <w:sz w:val="18"/>
          <w:szCs w:val="18"/>
        </w:rPr>
        <w:t>大概</w:t>
      </w:r>
      <w:r w:rsidR="00D93C42">
        <w:rPr>
          <w:rFonts w:ascii="宋体" w:hAnsi="宋体" w:hint="eastAsia"/>
          <w:sz w:val="18"/>
          <w:szCs w:val="18"/>
        </w:rPr>
        <w:t>流程同</w:t>
      </w:r>
      <w:r w:rsidR="00223D4C">
        <w:rPr>
          <w:rFonts w:ascii="宋体" w:hAnsi="宋体" w:hint="eastAsia"/>
          <w:sz w:val="18"/>
          <w:szCs w:val="18"/>
        </w:rPr>
        <w:t>，</w:t>
      </w:r>
      <w:r w:rsidR="00B007E2">
        <w:rPr>
          <w:rFonts w:ascii="宋体" w:hAnsi="宋体" w:hint="eastAsia"/>
          <w:sz w:val="18"/>
          <w:szCs w:val="18"/>
        </w:rPr>
        <w:t>但</w:t>
      </w:r>
      <w:r w:rsidR="00B03EAB">
        <w:rPr>
          <w:rFonts w:ascii="宋体" w:hAnsi="宋体" w:hint="eastAsia"/>
          <w:sz w:val="18"/>
          <w:szCs w:val="18"/>
        </w:rPr>
        <w:t>因为采用的是接口内签名</w:t>
      </w:r>
      <w:r w:rsidR="00B007E2">
        <w:rPr>
          <w:rFonts w:ascii="宋体" w:hAnsi="宋体" w:hint="eastAsia"/>
          <w:sz w:val="18"/>
          <w:szCs w:val="18"/>
        </w:rPr>
        <w:t>认证</w:t>
      </w:r>
      <w:r w:rsidR="00B03EAB">
        <w:rPr>
          <w:rFonts w:ascii="宋体" w:hAnsi="宋体" w:hint="eastAsia"/>
          <w:sz w:val="18"/>
          <w:szCs w:val="18"/>
        </w:rPr>
        <w:t>方式，所以直接</w:t>
      </w:r>
      <w:r w:rsidR="00B007E2">
        <w:rPr>
          <w:rFonts w:ascii="宋体" w:hAnsi="宋体" w:hint="eastAsia"/>
          <w:sz w:val="18"/>
          <w:szCs w:val="18"/>
        </w:rPr>
        <w:t>在CAS来实现</w:t>
      </w:r>
      <w:r w:rsidR="00B03EAB">
        <w:rPr>
          <w:rFonts w:ascii="宋体" w:hAnsi="宋体" w:hint="eastAsia"/>
          <w:sz w:val="18"/>
          <w:szCs w:val="18"/>
        </w:rPr>
        <w:t>签名认证(具体接口参考一淘开放文档)，无需UP到第3方服务器认证</w:t>
      </w:r>
      <w:r w:rsidR="00223D4C">
        <w:rPr>
          <w:rFonts w:ascii="宋体" w:hAnsi="宋体" w:hint="eastAsia"/>
          <w:sz w:val="18"/>
          <w:szCs w:val="18"/>
        </w:rPr>
        <w:t>。</w:t>
      </w:r>
    </w:p>
    <w:p w:rsidR="00D93C42" w:rsidRDefault="00F71A01" w:rsidP="00C9406B">
      <w:pPr>
        <w:ind w:firstLine="420"/>
        <w:rPr>
          <w:rFonts w:ascii="宋体" w:hAnsi="宋体"/>
          <w:sz w:val="18"/>
          <w:szCs w:val="18"/>
        </w:rPr>
      </w:pPr>
      <w:r>
        <w:rPr>
          <w:rFonts w:ascii="宋体" w:hAnsi="宋体" w:hint="eastAsia"/>
          <w:sz w:val="18"/>
          <w:szCs w:val="18"/>
        </w:rPr>
        <w:t>2）C</w:t>
      </w:r>
      <w:r w:rsidR="00B03EAB">
        <w:rPr>
          <w:rFonts w:ascii="宋体" w:hAnsi="宋体" w:hint="eastAsia"/>
          <w:sz w:val="18"/>
          <w:szCs w:val="18"/>
        </w:rPr>
        <w:t>AS从</w:t>
      </w:r>
      <w:r w:rsidR="00223D4C">
        <w:rPr>
          <w:rFonts w:ascii="宋体" w:hAnsi="宋体" w:hint="eastAsia"/>
          <w:sz w:val="18"/>
          <w:szCs w:val="18"/>
        </w:rPr>
        <w:t>一淘认证</w:t>
      </w:r>
      <w:r w:rsidR="00B03EAB">
        <w:rPr>
          <w:rFonts w:ascii="宋体" w:hAnsi="宋体" w:hint="eastAsia"/>
          <w:sz w:val="18"/>
          <w:szCs w:val="18"/>
        </w:rPr>
        <w:t>接口中</w:t>
      </w:r>
      <w:r w:rsidR="00223D4C">
        <w:rPr>
          <w:rFonts w:ascii="宋体" w:hAnsi="宋体" w:hint="eastAsia"/>
          <w:sz w:val="18"/>
          <w:szCs w:val="18"/>
        </w:rPr>
        <w:t>，获取的用户名保存到UP用户昵称和用户名中，手机和邮箱相应保存到UP的安全手机和安全邮箱中，但不支持激活和找回密码（因为密码不在UP中）。</w:t>
      </w:r>
      <w:r w:rsidR="00A21D12">
        <w:rPr>
          <w:rFonts w:ascii="宋体" w:hAnsi="宋体" w:hint="eastAsia"/>
          <w:sz w:val="18"/>
          <w:szCs w:val="18"/>
        </w:rPr>
        <w:t>注：调更新接口实现。</w:t>
      </w:r>
    </w:p>
    <w:p w:rsidR="00F71A01" w:rsidRDefault="00F71A01" w:rsidP="00C9406B">
      <w:pPr>
        <w:ind w:firstLine="420"/>
        <w:rPr>
          <w:lang w:val="fr-FR"/>
        </w:rPr>
      </w:pPr>
      <w:r>
        <w:rPr>
          <w:rFonts w:ascii="宋体" w:hAnsi="宋体" w:hint="eastAsia"/>
          <w:sz w:val="18"/>
          <w:szCs w:val="18"/>
        </w:rPr>
        <w:t>3）输入参数userAccount填写一淘的</w:t>
      </w:r>
      <w:r w:rsidR="005A7800">
        <w:rPr>
          <w:rFonts w:ascii="宋体" w:hAnsi="宋体" w:hint="eastAsia"/>
          <w:sz w:val="18"/>
          <w:szCs w:val="18"/>
        </w:rPr>
        <w:t>user</w:t>
      </w:r>
      <w:r>
        <w:rPr>
          <w:rFonts w:ascii="宋体" w:hAnsi="宋体" w:hint="eastAsia"/>
          <w:sz w:val="18"/>
          <w:szCs w:val="18"/>
        </w:rPr>
        <w:t>ID</w:t>
      </w:r>
      <w:r w:rsidR="005A7800">
        <w:rPr>
          <w:rFonts w:ascii="宋体" w:hAnsi="宋体" w:hint="eastAsia"/>
          <w:sz w:val="18"/>
          <w:szCs w:val="18"/>
        </w:rPr>
        <w:t xml:space="preserve">, </w:t>
      </w:r>
      <w:r w:rsidR="005A7800">
        <w:rPr>
          <w:rFonts w:hint="eastAsia"/>
          <w:lang w:val="fr-FR"/>
        </w:rPr>
        <w:t>thirdToken=</w:t>
      </w:r>
      <w:r w:rsidR="00F66160">
        <w:rPr>
          <w:rFonts w:hint="eastAsia"/>
          <w:lang w:val="fr-FR"/>
        </w:rPr>
        <w:t>sha</w:t>
      </w:r>
      <w:r w:rsidR="00F66160">
        <w:t>256</w:t>
      </w:r>
      <w:r w:rsidR="005A7800">
        <w:rPr>
          <w:rFonts w:hint="eastAsia"/>
          <w:lang w:val="fr-FR"/>
        </w:rPr>
        <w:t>(userAccount</w:t>
      </w:r>
      <w:r w:rsidR="005A7800">
        <w:rPr>
          <w:lang w:val="fr-FR"/>
        </w:rPr>
        <w:t> </w:t>
      </w:r>
      <w:r w:rsidR="005A7800">
        <w:rPr>
          <w:rFonts w:hint="eastAsia"/>
          <w:lang w:val="fr-FR"/>
        </w:rPr>
        <w:t>:CAS</w:t>
      </w:r>
      <w:r w:rsidR="005A7800">
        <w:rPr>
          <w:rFonts w:hint="eastAsia"/>
          <w:lang w:val="fr-FR"/>
        </w:rPr>
        <w:t>服务器密钥</w:t>
      </w:r>
      <w:r w:rsidR="00A224C7">
        <w:rPr>
          <w:rFonts w:hint="eastAsia"/>
          <w:lang w:val="fr-FR"/>
        </w:rPr>
        <w:t> :</w:t>
      </w:r>
      <w:r w:rsidR="00A224C7" w:rsidRPr="00A224C7">
        <w:rPr>
          <w:lang w:val="fr-FR"/>
        </w:rPr>
        <w:t xml:space="preserve"> </w:t>
      </w:r>
      <w:r w:rsidR="00A224C7">
        <w:rPr>
          <w:lang w:val="fr-FR"/>
        </w:rPr>
        <w:t>transactionID</w:t>
      </w:r>
      <w:r w:rsidR="005A7800">
        <w:rPr>
          <w:rFonts w:hint="eastAsia"/>
          <w:lang w:val="fr-FR"/>
        </w:rPr>
        <w:t>)</w:t>
      </w:r>
      <w:r w:rsidR="005A7800">
        <w:rPr>
          <w:rFonts w:hint="eastAsia"/>
          <w:lang w:val="fr-FR"/>
        </w:rPr>
        <w:t>。</w:t>
      </w:r>
    </w:p>
    <w:p w:rsidR="00DD0E0C" w:rsidRDefault="00DD0E0C" w:rsidP="00C9406B">
      <w:pPr>
        <w:ind w:firstLine="420"/>
        <w:rPr>
          <w:lang w:val="fr-FR"/>
        </w:rPr>
      </w:pPr>
    </w:p>
    <w:p w:rsidR="00DD0E0C" w:rsidRDefault="00DD0E0C" w:rsidP="00C9406B">
      <w:pPr>
        <w:ind w:firstLine="420"/>
        <w:rPr>
          <w:rFonts w:ascii="宋体" w:hAnsi="宋体"/>
          <w:sz w:val="18"/>
          <w:szCs w:val="18"/>
        </w:rPr>
      </w:pPr>
      <w:r>
        <w:rPr>
          <w:lang w:val="fr-FR"/>
        </w:rPr>
        <w:t>A</w:t>
      </w:r>
      <w:r>
        <w:rPr>
          <w:rFonts w:hint="eastAsia"/>
          <w:lang w:val="fr-FR"/>
        </w:rPr>
        <w:t>ccountType</w:t>
      </w:r>
      <w:r w:rsidRPr="00DD0E0C">
        <w:rPr>
          <w:rFonts w:ascii="宋体" w:hAnsi="宋体" w:hint="eastAsia"/>
          <w:sz w:val="18"/>
          <w:szCs w:val="18"/>
        </w:rPr>
        <w:t>=4：新浪微博，7 ：QQ</w:t>
      </w:r>
    </w:p>
    <w:p w:rsidR="00DD0E0C" w:rsidRDefault="00DD0E0C" w:rsidP="00C9406B">
      <w:pPr>
        <w:ind w:firstLine="420"/>
        <w:rPr>
          <w:rFonts w:ascii="宋体" w:hAnsi="宋体"/>
          <w:sz w:val="18"/>
          <w:szCs w:val="18"/>
        </w:rPr>
      </w:pPr>
      <w:r>
        <w:rPr>
          <w:rFonts w:ascii="宋体" w:hAnsi="宋体" w:hint="eastAsia"/>
          <w:sz w:val="18"/>
          <w:szCs w:val="18"/>
        </w:rPr>
        <w:t>1）</w:t>
      </w:r>
      <w:r w:rsidRPr="00DD0E0C">
        <w:rPr>
          <w:rFonts w:ascii="宋体" w:hAnsi="宋体" w:hint="eastAsia"/>
          <w:sz w:val="18"/>
          <w:szCs w:val="18"/>
        </w:rPr>
        <w:t>4：新浪微博</w:t>
      </w:r>
      <w:r>
        <w:rPr>
          <w:rFonts w:ascii="宋体" w:hAnsi="宋体" w:hint="eastAsia"/>
          <w:sz w:val="18"/>
          <w:szCs w:val="18"/>
        </w:rPr>
        <w:t xml:space="preserve"> 到sina认证和获取用户名；</w:t>
      </w:r>
    </w:p>
    <w:p w:rsidR="00DD0E0C" w:rsidRDefault="00DD0E0C" w:rsidP="00C9406B">
      <w:pPr>
        <w:ind w:firstLine="420"/>
        <w:rPr>
          <w:rFonts w:ascii="宋体" w:hAnsi="宋体"/>
          <w:sz w:val="18"/>
          <w:szCs w:val="18"/>
        </w:rPr>
      </w:pPr>
      <w:r>
        <w:rPr>
          <w:rFonts w:ascii="宋体" w:hAnsi="宋体" w:hint="eastAsia"/>
          <w:sz w:val="18"/>
          <w:szCs w:val="18"/>
        </w:rPr>
        <w:t>2）7：QQ 到腾讯认证和获取用户名。</w:t>
      </w:r>
    </w:p>
    <w:p w:rsidR="00AB5E08" w:rsidRDefault="00AB5E08" w:rsidP="00C9406B">
      <w:pPr>
        <w:ind w:firstLine="420"/>
        <w:rPr>
          <w:rFonts w:ascii="宋体" w:hAnsi="宋体"/>
          <w:sz w:val="18"/>
          <w:szCs w:val="18"/>
        </w:rPr>
      </w:pPr>
    </w:p>
    <w:p w:rsidR="00AB5E08" w:rsidRDefault="00AB5E08" w:rsidP="00C9406B">
      <w:pPr>
        <w:ind w:firstLine="420"/>
        <w:rPr>
          <w:rFonts w:ascii="宋体" w:hAnsi="宋体"/>
          <w:sz w:val="18"/>
          <w:szCs w:val="18"/>
        </w:rPr>
      </w:pPr>
      <w:r>
        <w:rPr>
          <w:rFonts w:ascii="宋体" w:hAnsi="宋体" w:hint="eastAsia"/>
          <w:sz w:val="18"/>
          <w:szCs w:val="18"/>
        </w:rPr>
        <w:t>注：为了隔离第3方法登录认证异常而引起的系统阻塞，将到第3方认证从UP切换到AS服务器。</w:t>
      </w:r>
    </w:p>
    <w:p w:rsidR="005C434F" w:rsidRDefault="005C434F" w:rsidP="00C9406B">
      <w:pPr>
        <w:ind w:firstLine="420"/>
        <w:rPr>
          <w:rFonts w:ascii="宋体" w:hAnsi="宋体"/>
          <w:sz w:val="18"/>
          <w:szCs w:val="18"/>
        </w:rPr>
      </w:pPr>
    </w:p>
    <w:p w:rsidR="005C434F" w:rsidRDefault="005C434F" w:rsidP="00C9406B">
      <w:pPr>
        <w:ind w:firstLine="420"/>
        <w:rPr>
          <w:rFonts w:ascii="宋体" w:hAnsi="宋体"/>
          <w:sz w:val="18"/>
          <w:szCs w:val="18"/>
        </w:rPr>
      </w:pPr>
      <w:r>
        <w:rPr>
          <w:rFonts w:ascii="宋体" w:hAnsi="宋体" w:hint="eastAsia"/>
          <w:sz w:val="18"/>
          <w:szCs w:val="18"/>
        </w:rPr>
        <w:t>HwID支持微信登录说明：</w:t>
      </w:r>
    </w:p>
    <w:p w:rsidR="005C434F" w:rsidRDefault="005C434F" w:rsidP="005C434F">
      <w:pPr>
        <w:ind w:firstLine="420"/>
      </w:pPr>
      <w:r>
        <w:rPr>
          <w:rFonts w:hint="eastAsia"/>
        </w:rPr>
        <w:t>1</w:t>
      </w:r>
      <w:r>
        <w:rPr>
          <w:rFonts w:hint="eastAsia"/>
        </w:rPr>
        <w:t>）</w:t>
      </w:r>
      <w:r>
        <w:rPr>
          <w:rFonts w:hint="eastAsia"/>
        </w:rPr>
        <w:tab/>
      </w:r>
      <w:r w:rsidR="00DB6AB4">
        <w:rPr>
          <w:rFonts w:hint="eastAsia"/>
        </w:rPr>
        <w:t>HwID</w:t>
      </w:r>
      <w:r>
        <w:rPr>
          <w:rFonts w:hint="eastAsia"/>
        </w:rPr>
        <w:t>客户端先调</w:t>
      </w:r>
      <w:r>
        <w:rPr>
          <w:rFonts w:hint="eastAsia"/>
        </w:rPr>
        <w:t>userThirdAuth (authFlag=1)</w:t>
      </w:r>
      <w:r>
        <w:rPr>
          <w:rFonts w:hint="eastAsia"/>
        </w:rPr>
        <w:t>判断微信用户是否已注册华为帐号</w:t>
      </w:r>
    </w:p>
    <w:p w:rsidR="005C434F" w:rsidRDefault="005C434F" w:rsidP="005C434F">
      <w:pPr>
        <w:ind w:firstLine="420"/>
      </w:pPr>
      <w:r>
        <w:rPr>
          <w:rFonts w:hint="eastAsia"/>
        </w:rPr>
        <w:t>2</w:t>
      </w:r>
      <w:r>
        <w:rPr>
          <w:rFonts w:hint="eastAsia"/>
        </w:rPr>
        <w:t>）</w:t>
      </w:r>
      <w:r>
        <w:rPr>
          <w:rFonts w:hint="eastAsia"/>
        </w:rPr>
        <w:tab/>
      </w:r>
      <w:r>
        <w:rPr>
          <w:rFonts w:hint="eastAsia"/>
        </w:rPr>
        <w:t>如果已注册，则</w:t>
      </w:r>
      <w:r w:rsidR="00DB6AB4">
        <w:rPr>
          <w:rFonts w:hint="eastAsia"/>
        </w:rPr>
        <w:t>HwID</w:t>
      </w:r>
      <w:r>
        <w:rPr>
          <w:rFonts w:hint="eastAsia"/>
        </w:rPr>
        <w:t>客户端调原来的升级华为帐号流程</w:t>
      </w:r>
    </w:p>
    <w:p w:rsidR="005C434F" w:rsidRPr="005C434F" w:rsidRDefault="005C434F" w:rsidP="005C434F">
      <w:pPr>
        <w:ind w:firstLine="420"/>
      </w:pPr>
      <w:r>
        <w:rPr>
          <w:rFonts w:hint="eastAsia"/>
        </w:rPr>
        <w:t>3</w:t>
      </w:r>
      <w:r>
        <w:rPr>
          <w:rFonts w:hint="eastAsia"/>
        </w:rPr>
        <w:t>）</w:t>
      </w:r>
      <w:r>
        <w:rPr>
          <w:rFonts w:hint="eastAsia"/>
        </w:rPr>
        <w:tab/>
      </w:r>
      <w:r>
        <w:rPr>
          <w:rFonts w:hint="eastAsia"/>
        </w:rPr>
        <w:t>如果未注册，则</w:t>
      </w:r>
      <w:r w:rsidR="00DB6AB4">
        <w:rPr>
          <w:rFonts w:hint="eastAsia"/>
        </w:rPr>
        <w:t>HwID</w:t>
      </w:r>
      <w:r>
        <w:rPr>
          <w:rFonts w:hint="eastAsia"/>
        </w:rPr>
        <w:t>客户端先完成华为帐号的注册和登录流程</w:t>
      </w:r>
      <w:r w:rsidR="00DB6AB4">
        <w:rPr>
          <w:rFonts w:hint="eastAsia"/>
        </w:rPr>
        <w:t>；</w:t>
      </w:r>
      <w:r>
        <w:rPr>
          <w:rFonts w:hint="eastAsia"/>
        </w:rPr>
        <w:t>再以登录的华为帐号调</w:t>
      </w:r>
      <w:r>
        <w:rPr>
          <w:rFonts w:hint="eastAsia"/>
        </w:rPr>
        <w:t>addLoginAcct</w:t>
      </w:r>
      <w:r>
        <w:rPr>
          <w:rFonts w:hint="eastAsia"/>
        </w:rPr>
        <w:t>接口，将微信绑定到华为帐号上。</w:t>
      </w:r>
    </w:p>
    <w:p w:rsidR="00A76DC8" w:rsidRDefault="00A76DC8" w:rsidP="00407B6C">
      <w:pPr>
        <w:pStyle w:val="41"/>
      </w:pPr>
      <w:r>
        <w:t xml:space="preserve">API </w:t>
      </w:r>
      <w:r>
        <w:rPr>
          <w:rFonts w:hint="eastAsia"/>
        </w:rPr>
        <w:t>原型</w:t>
      </w:r>
    </w:p>
    <w:p w:rsidR="00A76DC8" w:rsidRDefault="00A76DC8" w:rsidP="00A76DC8">
      <w:pPr>
        <w:ind w:left="420" w:firstLine="420"/>
      </w:pPr>
      <w:r>
        <w:rPr>
          <w:rFonts w:hint="eastAsia"/>
        </w:rPr>
        <w:t>UserThirdAuthRsp userThirdAuth</w:t>
      </w:r>
      <w:r>
        <w:t>(</w:t>
      </w:r>
      <w:r>
        <w:rPr>
          <w:rFonts w:hint="eastAsia"/>
        </w:rPr>
        <w:t>UserThirdAuthReq userThirdAuthReq</w:t>
      </w:r>
      <w:r>
        <w:t>)</w:t>
      </w:r>
      <w:r>
        <w:rPr>
          <w:rFonts w:hint="eastAsia"/>
        </w:rPr>
        <w:t xml:space="preserve"> throws </w:t>
      </w:r>
      <w:r w:rsidRPr="00813C66">
        <w:rPr>
          <w:rFonts w:hint="eastAsia"/>
        </w:rPr>
        <w:t>CException</w:t>
      </w:r>
    </w:p>
    <w:p w:rsidR="00A76DC8" w:rsidRDefault="00A76DC8" w:rsidP="00407B6C">
      <w:pPr>
        <w:pStyle w:val="41"/>
      </w:pPr>
      <w:r>
        <w:rPr>
          <w:rFonts w:hint="eastAsia"/>
        </w:rPr>
        <w:t>输入参数</w:t>
      </w:r>
    </w:p>
    <w:p w:rsidR="00A76DC8" w:rsidRPr="00A01A26" w:rsidRDefault="00A76DC8" w:rsidP="00A76DC8">
      <w:pPr>
        <w:pStyle w:val="a4"/>
        <w:ind w:firstLine="210"/>
      </w:pPr>
      <w:r>
        <w:rPr>
          <w:rFonts w:hint="eastAsia"/>
        </w:rPr>
        <w:t>UserThirdAuthReq</w:t>
      </w:r>
      <w:r>
        <w:rPr>
          <w:rFonts w:hint="eastAsia"/>
        </w:rPr>
        <w:t>定义如下：</w:t>
      </w:r>
    </w:p>
    <w:tbl>
      <w:tblPr>
        <w:tblW w:w="1008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12"/>
        <w:gridCol w:w="709"/>
        <w:gridCol w:w="1275"/>
        <w:gridCol w:w="709"/>
        <w:gridCol w:w="5875"/>
      </w:tblGrid>
      <w:tr w:rsidR="00A76DC8" w:rsidTr="001457C5">
        <w:trPr>
          <w:jc w:val="center"/>
        </w:trPr>
        <w:tc>
          <w:tcPr>
            <w:tcW w:w="1512" w:type="dxa"/>
          </w:tcPr>
          <w:p w:rsidR="00A76DC8" w:rsidRDefault="00A76DC8" w:rsidP="00A76DC8">
            <w:pPr>
              <w:pStyle w:val="TAH"/>
              <w:rPr>
                <w:rFonts w:ascii="Verdana" w:hAnsi="Verdana"/>
                <w:lang w:val="fr-FR" w:eastAsia="zh-CN"/>
              </w:rPr>
            </w:pPr>
            <w:r>
              <w:rPr>
                <w:rFonts w:ascii="Verdana" w:hAnsi="Verdana" w:hint="eastAsia"/>
                <w:lang w:val="fr-FR" w:eastAsia="zh-CN"/>
              </w:rPr>
              <w:lastRenderedPageBreak/>
              <w:t>参数名称</w:t>
            </w:r>
          </w:p>
        </w:tc>
        <w:tc>
          <w:tcPr>
            <w:tcW w:w="709" w:type="dxa"/>
          </w:tcPr>
          <w:p w:rsidR="00A76DC8" w:rsidRDefault="00A76DC8" w:rsidP="00A76DC8">
            <w:pPr>
              <w:pStyle w:val="TAH"/>
              <w:rPr>
                <w:rFonts w:ascii="Verdana" w:hAnsi="Verdana"/>
                <w:lang w:val="fr-FR" w:eastAsia="zh-CN"/>
              </w:rPr>
            </w:pPr>
            <w:r>
              <w:rPr>
                <w:rFonts w:ascii="Verdana" w:hAnsi="Verdana" w:hint="eastAsia"/>
                <w:lang w:val="fr-FR" w:eastAsia="zh-CN"/>
              </w:rPr>
              <w:t>必须</w:t>
            </w:r>
          </w:p>
        </w:tc>
        <w:tc>
          <w:tcPr>
            <w:tcW w:w="1275" w:type="dxa"/>
          </w:tcPr>
          <w:p w:rsidR="00A76DC8" w:rsidRDefault="00A76DC8" w:rsidP="00A76DC8">
            <w:pPr>
              <w:pStyle w:val="TAH"/>
              <w:rPr>
                <w:rFonts w:ascii="Verdana" w:hAnsi="Verdana"/>
                <w:lang w:val="fr-FR" w:eastAsia="zh-CN"/>
              </w:rPr>
            </w:pPr>
            <w:r>
              <w:rPr>
                <w:rFonts w:ascii="Verdana" w:hAnsi="Verdana" w:hint="eastAsia"/>
                <w:lang w:val="fr-FR" w:eastAsia="zh-CN"/>
              </w:rPr>
              <w:t>类型</w:t>
            </w:r>
          </w:p>
        </w:tc>
        <w:tc>
          <w:tcPr>
            <w:tcW w:w="709" w:type="dxa"/>
          </w:tcPr>
          <w:p w:rsidR="00A76DC8" w:rsidRDefault="00A76DC8" w:rsidP="00A76DC8">
            <w:pPr>
              <w:pStyle w:val="TAH"/>
              <w:rPr>
                <w:rFonts w:ascii="Verdana" w:hAnsi="Verdana"/>
                <w:lang w:val="fr-FR" w:eastAsia="zh-CN"/>
              </w:rPr>
            </w:pPr>
            <w:r>
              <w:rPr>
                <w:rFonts w:ascii="Verdana" w:hAnsi="Verdana" w:hint="eastAsia"/>
                <w:lang w:val="fr-FR" w:eastAsia="zh-CN"/>
              </w:rPr>
              <w:t>长度</w:t>
            </w:r>
          </w:p>
        </w:tc>
        <w:tc>
          <w:tcPr>
            <w:tcW w:w="5875" w:type="dxa"/>
          </w:tcPr>
          <w:p w:rsidR="00A76DC8" w:rsidRDefault="00A76DC8" w:rsidP="00A76DC8">
            <w:pPr>
              <w:pStyle w:val="TAH"/>
              <w:rPr>
                <w:rFonts w:ascii="Verdana" w:hAnsi="Verdana"/>
                <w:lang w:val="fr-FR" w:eastAsia="zh-CN"/>
              </w:rPr>
            </w:pPr>
            <w:r>
              <w:rPr>
                <w:rFonts w:ascii="Verdana" w:hAnsi="Verdana" w:hint="eastAsia"/>
                <w:lang w:val="fr-FR" w:eastAsia="zh-CN"/>
              </w:rPr>
              <w:t>描述信息</w:t>
            </w:r>
          </w:p>
        </w:tc>
      </w:tr>
      <w:tr w:rsidR="00A76DC8" w:rsidTr="001457C5">
        <w:trPr>
          <w:jc w:val="center"/>
        </w:trPr>
        <w:tc>
          <w:tcPr>
            <w:tcW w:w="1512" w:type="dxa"/>
          </w:tcPr>
          <w:p w:rsidR="00A76DC8" w:rsidRPr="00E74491" w:rsidRDefault="00A76DC8" w:rsidP="00A76DC8">
            <w:pPr>
              <w:pStyle w:val="TAL"/>
              <w:rPr>
                <w:lang w:val="fr-FR" w:eastAsia="zh-CN"/>
              </w:rPr>
            </w:pPr>
            <w:r w:rsidRPr="00E74491">
              <w:rPr>
                <w:rFonts w:hint="eastAsia"/>
                <w:lang w:val="fr-FR" w:eastAsia="zh-CN"/>
              </w:rPr>
              <w:t>v</w:t>
            </w:r>
            <w:r w:rsidRPr="00E74491">
              <w:rPr>
                <w:lang w:val="fr-FR" w:eastAsia="zh-CN"/>
              </w:rPr>
              <w:t>ersion</w:t>
            </w:r>
          </w:p>
        </w:tc>
        <w:tc>
          <w:tcPr>
            <w:tcW w:w="709" w:type="dxa"/>
          </w:tcPr>
          <w:p w:rsidR="00A76DC8" w:rsidRPr="00E74491" w:rsidRDefault="00A76DC8" w:rsidP="00A76DC8">
            <w:pPr>
              <w:pStyle w:val="TAL"/>
              <w:rPr>
                <w:lang w:val="fr-FR" w:eastAsia="zh-CN"/>
              </w:rPr>
            </w:pPr>
            <w:r>
              <w:rPr>
                <w:rFonts w:hint="eastAsia"/>
                <w:lang w:val="fr-FR" w:eastAsia="zh-CN"/>
              </w:rPr>
              <w:t>M</w:t>
            </w:r>
          </w:p>
        </w:tc>
        <w:tc>
          <w:tcPr>
            <w:tcW w:w="1275" w:type="dxa"/>
          </w:tcPr>
          <w:p w:rsidR="00A76DC8" w:rsidRPr="00E74491" w:rsidRDefault="00A76DC8" w:rsidP="00A76DC8">
            <w:pPr>
              <w:pStyle w:val="TAH"/>
              <w:jc w:val="both"/>
              <w:rPr>
                <w:b w:val="0"/>
                <w:lang w:val="fr-FR" w:eastAsia="zh-CN"/>
              </w:rPr>
            </w:pPr>
            <w:r>
              <w:rPr>
                <w:rFonts w:hint="eastAsia"/>
                <w:b w:val="0"/>
                <w:lang w:val="fr-FR" w:eastAsia="zh-CN"/>
              </w:rPr>
              <w:t>String</w:t>
            </w:r>
          </w:p>
        </w:tc>
        <w:tc>
          <w:tcPr>
            <w:tcW w:w="709" w:type="dxa"/>
          </w:tcPr>
          <w:p w:rsidR="00A76DC8" w:rsidRPr="00E74491" w:rsidRDefault="00A76DC8" w:rsidP="00A76DC8">
            <w:pPr>
              <w:rPr>
                <w:rFonts w:ascii="Arial" w:hAnsi="Arial"/>
                <w:kern w:val="0"/>
                <w:sz w:val="18"/>
                <w:szCs w:val="18"/>
                <w:lang w:val="fr-FR"/>
              </w:rPr>
            </w:pPr>
            <w:r>
              <w:rPr>
                <w:rFonts w:ascii="Arial" w:hAnsi="Arial" w:hint="eastAsia"/>
                <w:kern w:val="0"/>
                <w:sz w:val="18"/>
                <w:szCs w:val="18"/>
                <w:lang w:val="fr-FR"/>
              </w:rPr>
              <w:t>5</w:t>
            </w:r>
          </w:p>
        </w:tc>
        <w:tc>
          <w:tcPr>
            <w:tcW w:w="5875" w:type="dxa"/>
          </w:tcPr>
          <w:p w:rsidR="00A76DC8" w:rsidRPr="00E74491" w:rsidRDefault="00A76DC8" w:rsidP="001457C5">
            <w:pPr>
              <w:adjustRightInd w:val="0"/>
              <w:snapToGrid w:val="0"/>
              <w:rPr>
                <w:rFonts w:ascii="Arial" w:hAnsi="Arial"/>
                <w:kern w:val="0"/>
                <w:sz w:val="18"/>
                <w:szCs w:val="18"/>
                <w:lang w:val="fr-FR"/>
              </w:rPr>
            </w:pPr>
            <w:r w:rsidRPr="00E74491">
              <w:rPr>
                <w:rFonts w:ascii="Arial" w:hAnsi="Arial" w:hint="eastAsia"/>
                <w:kern w:val="0"/>
                <w:sz w:val="18"/>
                <w:szCs w:val="18"/>
                <w:lang w:val="fr-FR"/>
              </w:rPr>
              <w:t>协议版本号</w:t>
            </w:r>
            <w:r w:rsidR="001457C5">
              <w:rPr>
                <w:rFonts w:ascii="Arial" w:hAnsi="Arial" w:hint="eastAsia"/>
                <w:kern w:val="0"/>
                <w:sz w:val="18"/>
                <w:szCs w:val="18"/>
                <w:lang w:val="fr-FR"/>
              </w:rPr>
              <w:t xml:space="preserve">  </w:t>
            </w:r>
            <w:r w:rsidRPr="00E74491">
              <w:rPr>
                <w:rFonts w:ascii="Arial" w:hAnsi="Arial" w:hint="eastAsia"/>
                <w:kern w:val="0"/>
                <w:sz w:val="18"/>
                <w:szCs w:val="18"/>
                <w:lang w:val="fr-FR"/>
              </w:rPr>
              <w:t>当前版本为：</w:t>
            </w:r>
            <w:r>
              <w:rPr>
                <w:rFonts w:ascii="Arial" w:hAnsi="Arial" w:hint="eastAsia"/>
                <w:kern w:val="0"/>
                <w:sz w:val="18"/>
                <w:szCs w:val="18"/>
                <w:lang w:val="fr-FR"/>
              </w:rPr>
              <w:t>02.01</w:t>
            </w:r>
          </w:p>
        </w:tc>
      </w:tr>
      <w:tr w:rsidR="00A76DC8" w:rsidTr="001457C5">
        <w:trPr>
          <w:jc w:val="center"/>
        </w:trPr>
        <w:tc>
          <w:tcPr>
            <w:tcW w:w="1512" w:type="dxa"/>
          </w:tcPr>
          <w:p w:rsidR="00A76DC8" w:rsidRPr="00E74491" w:rsidRDefault="00A76DC8" w:rsidP="00A76DC8">
            <w:pPr>
              <w:pStyle w:val="TAL"/>
              <w:rPr>
                <w:lang w:val="fr-FR" w:eastAsia="zh-CN"/>
              </w:rPr>
            </w:pPr>
            <w:r>
              <w:rPr>
                <w:lang w:val="fr-FR" w:eastAsia="zh-CN"/>
              </w:rPr>
              <w:t>transactionID</w:t>
            </w:r>
          </w:p>
        </w:tc>
        <w:tc>
          <w:tcPr>
            <w:tcW w:w="709" w:type="dxa"/>
          </w:tcPr>
          <w:p w:rsidR="00A76DC8" w:rsidRPr="00E74491" w:rsidRDefault="00A76DC8" w:rsidP="00A76DC8">
            <w:pPr>
              <w:pStyle w:val="TAL"/>
              <w:rPr>
                <w:lang w:val="fr-FR" w:eastAsia="zh-CN"/>
              </w:rPr>
            </w:pPr>
            <w:r>
              <w:rPr>
                <w:rFonts w:hint="eastAsia"/>
                <w:lang w:val="fr-FR" w:eastAsia="zh-CN"/>
              </w:rPr>
              <w:t>M</w:t>
            </w:r>
          </w:p>
        </w:tc>
        <w:tc>
          <w:tcPr>
            <w:tcW w:w="1275" w:type="dxa"/>
          </w:tcPr>
          <w:p w:rsidR="00A76DC8" w:rsidRPr="00E74491" w:rsidRDefault="00A76DC8" w:rsidP="00A76DC8">
            <w:pPr>
              <w:pStyle w:val="TAH"/>
              <w:jc w:val="both"/>
              <w:rPr>
                <w:b w:val="0"/>
                <w:lang w:val="fr-FR" w:eastAsia="zh-CN"/>
              </w:rPr>
            </w:pPr>
            <w:r>
              <w:rPr>
                <w:rFonts w:hint="eastAsia"/>
                <w:b w:val="0"/>
                <w:lang w:val="fr-FR" w:eastAsia="zh-CN"/>
              </w:rPr>
              <w:t>String</w:t>
            </w:r>
          </w:p>
        </w:tc>
        <w:tc>
          <w:tcPr>
            <w:tcW w:w="709" w:type="dxa"/>
          </w:tcPr>
          <w:p w:rsidR="00A76DC8" w:rsidRPr="00E74491" w:rsidRDefault="00A76DC8" w:rsidP="00A76DC8">
            <w:pPr>
              <w:rPr>
                <w:rFonts w:ascii="Arial" w:hAnsi="Arial"/>
                <w:kern w:val="0"/>
                <w:sz w:val="18"/>
                <w:szCs w:val="18"/>
                <w:lang w:val="fr-FR"/>
              </w:rPr>
            </w:pPr>
            <w:r w:rsidRPr="00E74491">
              <w:rPr>
                <w:rFonts w:ascii="Arial" w:hAnsi="Arial" w:hint="eastAsia"/>
                <w:kern w:val="0"/>
                <w:sz w:val="18"/>
                <w:szCs w:val="18"/>
                <w:lang w:val="fr-FR"/>
              </w:rPr>
              <w:t>40</w:t>
            </w:r>
          </w:p>
        </w:tc>
        <w:tc>
          <w:tcPr>
            <w:tcW w:w="5875" w:type="dxa"/>
          </w:tcPr>
          <w:p w:rsidR="00A76DC8" w:rsidRPr="00E74491" w:rsidRDefault="00A76DC8" w:rsidP="001457C5">
            <w:pPr>
              <w:adjustRightInd w:val="0"/>
              <w:snapToGrid w:val="0"/>
              <w:rPr>
                <w:rFonts w:ascii="Arial" w:hAnsi="Arial"/>
                <w:kern w:val="0"/>
                <w:sz w:val="18"/>
                <w:szCs w:val="18"/>
                <w:lang w:val="fr-FR"/>
              </w:rPr>
            </w:pPr>
            <w:r w:rsidRPr="00E74491">
              <w:rPr>
                <w:rFonts w:ascii="Arial" w:hAnsi="Arial" w:hint="eastAsia"/>
                <w:kern w:val="0"/>
                <w:sz w:val="18"/>
                <w:szCs w:val="18"/>
                <w:lang w:val="fr-FR"/>
              </w:rPr>
              <w:t>交易流水号</w:t>
            </w:r>
          </w:p>
        </w:tc>
      </w:tr>
      <w:tr w:rsidR="00A76DC8" w:rsidTr="001457C5">
        <w:trPr>
          <w:jc w:val="center"/>
        </w:trPr>
        <w:tc>
          <w:tcPr>
            <w:tcW w:w="1512" w:type="dxa"/>
          </w:tcPr>
          <w:p w:rsidR="00A76DC8" w:rsidRPr="00807218" w:rsidRDefault="00A76DC8" w:rsidP="00A76DC8">
            <w:pPr>
              <w:pStyle w:val="TAL"/>
              <w:rPr>
                <w:lang w:val="fr-FR" w:eastAsia="zh-CN"/>
              </w:rPr>
            </w:pPr>
            <w:r w:rsidRPr="00807218">
              <w:rPr>
                <w:rFonts w:hint="eastAsia"/>
                <w:lang w:val="fr-FR" w:eastAsia="zh-CN"/>
              </w:rPr>
              <w:t>traceFlag</w:t>
            </w:r>
          </w:p>
        </w:tc>
        <w:tc>
          <w:tcPr>
            <w:tcW w:w="709" w:type="dxa"/>
          </w:tcPr>
          <w:p w:rsidR="00A76DC8" w:rsidRPr="00807218" w:rsidRDefault="00A76DC8" w:rsidP="00A76DC8">
            <w:pPr>
              <w:spacing w:line="240" w:lineRule="atLeast"/>
              <w:rPr>
                <w:rFonts w:ascii="Arial" w:hAnsi="Arial"/>
                <w:kern w:val="0"/>
                <w:sz w:val="18"/>
                <w:szCs w:val="18"/>
                <w:lang w:val="fr-FR"/>
              </w:rPr>
            </w:pPr>
            <w:r w:rsidRPr="00807218">
              <w:rPr>
                <w:rFonts w:ascii="Arial" w:hAnsi="Arial" w:hint="eastAsia"/>
                <w:kern w:val="0"/>
                <w:sz w:val="18"/>
                <w:szCs w:val="18"/>
                <w:lang w:val="fr-FR"/>
              </w:rPr>
              <w:t xml:space="preserve">O </w:t>
            </w:r>
          </w:p>
        </w:tc>
        <w:tc>
          <w:tcPr>
            <w:tcW w:w="1275" w:type="dxa"/>
          </w:tcPr>
          <w:p w:rsidR="00A76DC8" w:rsidRPr="00807218" w:rsidRDefault="00A76DC8" w:rsidP="00A76DC8">
            <w:pPr>
              <w:spacing w:line="240" w:lineRule="atLeast"/>
              <w:rPr>
                <w:rFonts w:ascii="Arial" w:hAnsi="Arial"/>
                <w:kern w:val="0"/>
                <w:sz w:val="18"/>
                <w:szCs w:val="18"/>
                <w:lang w:val="fr-FR"/>
              </w:rPr>
            </w:pPr>
            <w:r w:rsidRPr="00807218">
              <w:rPr>
                <w:rFonts w:ascii="Arial" w:hAnsi="Arial" w:hint="eastAsia"/>
                <w:kern w:val="0"/>
                <w:sz w:val="18"/>
                <w:szCs w:val="18"/>
                <w:lang w:val="fr-FR"/>
              </w:rPr>
              <w:t>String</w:t>
            </w:r>
          </w:p>
        </w:tc>
        <w:tc>
          <w:tcPr>
            <w:tcW w:w="709" w:type="dxa"/>
          </w:tcPr>
          <w:p w:rsidR="00A76DC8" w:rsidRPr="00807218" w:rsidRDefault="00A76DC8" w:rsidP="00A76DC8">
            <w:pPr>
              <w:spacing w:line="240" w:lineRule="atLeast"/>
              <w:rPr>
                <w:rFonts w:ascii="Arial" w:hAnsi="Arial"/>
                <w:kern w:val="0"/>
                <w:sz w:val="18"/>
                <w:szCs w:val="18"/>
                <w:lang w:val="fr-FR"/>
              </w:rPr>
            </w:pPr>
            <w:r w:rsidRPr="00807218">
              <w:rPr>
                <w:rFonts w:ascii="Arial" w:hAnsi="Arial" w:hint="eastAsia"/>
                <w:kern w:val="0"/>
                <w:sz w:val="18"/>
                <w:szCs w:val="18"/>
                <w:lang w:val="fr-FR"/>
              </w:rPr>
              <w:t>1</w:t>
            </w:r>
          </w:p>
        </w:tc>
        <w:tc>
          <w:tcPr>
            <w:tcW w:w="5875" w:type="dxa"/>
          </w:tcPr>
          <w:p w:rsidR="00A76DC8" w:rsidRPr="00807218" w:rsidRDefault="00A76DC8" w:rsidP="001457C5">
            <w:pPr>
              <w:adjustRightInd w:val="0"/>
              <w:snapToGrid w:val="0"/>
              <w:rPr>
                <w:rFonts w:ascii="Arial" w:hAnsi="Arial"/>
                <w:kern w:val="0"/>
                <w:sz w:val="18"/>
                <w:szCs w:val="18"/>
                <w:lang w:val="fr-FR"/>
              </w:rPr>
            </w:pPr>
            <w:r w:rsidRPr="00807218">
              <w:rPr>
                <w:rFonts w:ascii="Arial" w:hAnsi="Arial" w:hint="eastAsia"/>
                <w:kern w:val="0"/>
                <w:sz w:val="18"/>
                <w:szCs w:val="18"/>
                <w:lang w:val="fr-FR"/>
              </w:rPr>
              <w:t>跟踪标志</w:t>
            </w:r>
            <w:r w:rsidR="001457C5">
              <w:rPr>
                <w:rFonts w:ascii="Arial" w:hAnsi="Arial" w:hint="eastAsia"/>
                <w:kern w:val="0"/>
                <w:sz w:val="18"/>
                <w:szCs w:val="18"/>
                <w:lang w:val="fr-FR"/>
              </w:rPr>
              <w:t xml:space="preserve">   </w:t>
            </w:r>
            <w:r w:rsidRPr="00807218">
              <w:rPr>
                <w:rFonts w:ascii="Arial" w:hAnsi="Arial" w:hint="eastAsia"/>
                <w:kern w:val="0"/>
                <w:sz w:val="18"/>
                <w:szCs w:val="18"/>
                <w:lang w:val="fr-FR"/>
              </w:rPr>
              <w:t>0</w:t>
            </w:r>
            <w:r w:rsidRPr="00807218">
              <w:rPr>
                <w:rFonts w:ascii="Arial" w:hAnsi="Arial" w:hint="eastAsia"/>
                <w:kern w:val="0"/>
                <w:sz w:val="18"/>
                <w:szCs w:val="18"/>
                <w:lang w:val="fr-FR"/>
              </w:rPr>
              <w:t>不启动跟踪</w:t>
            </w:r>
            <w:r w:rsidRPr="00807218">
              <w:rPr>
                <w:rFonts w:ascii="Arial" w:hAnsi="Arial" w:hint="eastAsia"/>
                <w:kern w:val="0"/>
                <w:sz w:val="18"/>
                <w:szCs w:val="18"/>
                <w:lang w:val="fr-FR"/>
              </w:rPr>
              <w:t xml:space="preserve">  1</w:t>
            </w:r>
            <w:r w:rsidRPr="00807218">
              <w:rPr>
                <w:rFonts w:ascii="Arial" w:hAnsi="Arial" w:hint="eastAsia"/>
                <w:kern w:val="0"/>
                <w:sz w:val="18"/>
                <w:szCs w:val="18"/>
                <w:lang w:val="fr-FR"/>
              </w:rPr>
              <w:t>启动跟踪</w:t>
            </w:r>
          </w:p>
        </w:tc>
      </w:tr>
      <w:tr w:rsidR="00660B38" w:rsidTr="001457C5">
        <w:trPr>
          <w:jc w:val="center"/>
        </w:trPr>
        <w:tc>
          <w:tcPr>
            <w:tcW w:w="1512" w:type="dxa"/>
          </w:tcPr>
          <w:p w:rsidR="00660B38" w:rsidRPr="00807218" w:rsidRDefault="00660B38" w:rsidP="00A76DC8">
            <w:pPr>
              <w:pStyle w:val="TAL"/>
              <w:rPr>
                <w:lang w:val="fr-FR" w:eastAsia="zh-CN"/>
              </w:rPr>
            </w:pPr>
            <w:r>
              <w:rPr>
                <w:rFonts w:hint="eastAsia"/>
                <w:lang w:val="fr-FR" w:eastAsia="zh-CN"/>
              </w:rPr>
              <w:t>accountType</w:t>
            </w:r>
          </w:p>
        </w:tc>
        <w:tc>
          <w:tcPr>
            <w:tcW w:w="709" w:type="dxa"/>
          </w:tcPr>
          <w:p w:rsidR="00660B38" w:rsidRPr="00807218" w:rsidRDefault="00660B38" w:rsidP="00A76DC8">
            <w:pPr>
              <w:spacing w:line="240" w:lineRule="atLeast"/>
              <w:rPr>
                <w:rFonts w:ascii="Arial" w:hAnsi="Arial"/>
                <w:kern w:val="0"/>
                <w:sz w:val="18"/>
                <w:szCs w:val="18"/>
                <w:lang w:val="fr-FR" w:eastAsia="en-US"/>
              </w:rPr>
            </w:pPr>
            <w:r>
              <w:rPr>
                <w:rFonts w:ascii="Arial" w:hAnsi="Arial" w:hint="eastAsia"/>
                <w:kern w:val="0"/>
                <w:sz w:val="18"/>
                <w:szCs w:val="18"/>
                <w:lang w:val="fr-FR"/>
              </w:rPr>
              <w:t>M</w:t>
            </w:r>
          </w:p>
        </w:tc>
        <w:tc>
          <w:tcPr>
            <w:tcW w:w="1275" w:type="dxa"/>
          </w:tcPr>
          <w:p w:rsidR="00660B38" w:rsidRPr="00807218" w:rsidRDefault="00660B38" w:rsidP="00A76DC8">
            <w:pPr>
              <w:spacing w:line="240" w:lineRule="atLeast"/>
              <w:rPr>
                <w:rFonts w:ascii="Arial" w:hAnsi="Arial"/>
                <w:kern w:val="0"/>
                <w:sz w:val="18"/>
                <w:szCs w:val="18"/>
                <w:lang w:val="fr-FR" w:eastAsia="en-US"/>
              </w:rPr>
            </w:pPr>
            <w:r>
              <w:rPr>
                <w:rFonts w:ascii="Arial" w:hAnsi="Arial"/>
                <w:kern w:val="0"/>
                <w:sz w:val="18"/>
                <w:szCs w:val="18"/>
                <w:lang w:val="fr-FR"/>
              </w:rPr>
              <w:t>Int</w:t>
            </w:r>
          </w:p>
        </w:tc>
        <w:tc>
          <w:tcPr>
            <w:tcW w:w="709" w:type="dxa"/>
          </w:tcPr>
          <w:p w:rsidR="00660B38" w:rsidRPr="00807218" w:rsidRDefault="00660B38" w:rsidP="00A76DC8">
            <w:pPr>
              <w:spacing w:line="240" w:lineRule="atLeast"/>
              <w:rPr>
                <w:rFonts w:ascii="Arial" w:hAnsi="Arial"/>
                <w:kern w:val="0"/>
                <w:sz w:val="18"/>
                <w:szCs w:val="18"/>
                <w:lang w:val="fr-FR"/>
              </w:rPr>
            </w:pPr>
          </w:p>
        </w:tc>
        <w:tc>
          <w:tcPr>
            <w:tcW w:w="5875" w:type="dxa"/>
          </w:tcPr>
          <w:p w:rsidR="00660B38" w:rsidRPr="00807218" w:rsidRDefault="00660B38" w:rsidP="001457C5">
            <w:pPr>
              <w:adjustRightInd w:val="0"/>
              <w:snapToGrid w:val="0"/>
              <w:rPr>
                <w:rFonts w:ascii="Arial" w:hAnsi="Arial"/>
                <w:kern w:val="0"/>
                <w:sz w:val="18"/>
                <w:szCs w:val="18"/>
                <w:lang w:val="fr-FR"/>
              </w:rPr>
            </w:pPr>
            <w:r>
              <w:rPr>
                <w:rFonts w:ascii="Arial" w:hAnsi="Arial" w:hint="eastAsia"/>
                <w:kern w:val="0"/>
                <w:sz w:val="18"/>
                <w:szCs w:val="18"/>
                <w:lang w:val="fr-FR"/>
              </w:rPr>
              <w:t>帐户类型</w:t>
            </w:r>
          </w:p>
        </w:tc>
      </w:tr>
      <w:tr w:rsidR="00660B38" w:rsidTr="001457C5">
        <w:trPr>
          <w:jc w:val="center"/>
        </w:trPr>
        <w:tc>
          <w:tcPr>
            <w:tcW w:w="1512" w:type="dxa"/>
          </w:tcPr>
          <w:p w:rsidR="00660B38" w:rsidRPr="00807218" w:rsidRDefault="00660B38" w:rsidP="00A76DC8">
            <w:pPr>
              <w:pStyle w:val="TAL"/>
              <w:rPr>
                <w:lang w:val="fr-FR" w:eastAsia="zh-CN"/>
              </w:rPr>
            </w:pPr>
            <w:r>
              <w:rPr>
                <w:rFonts w:hint="eastAsia"/>
                <w:lang w:val="fr-FR" w:eastAsia="zh-CN"/>
              </w:rPr>
              <w:t>userAccount</w:t>
            </w:r>
          </w:p>
        </w:tc>
        <w:tc>
          <w:tcPr>
            <w:tcW w:w="709" w:type="dxa"/>
          </w:tcPr>
          <w:p w:rsidR="00660B38" w:rsidRPr="00807218" w:rsidRDefault="00660B38" w:rsidP="00A76DC8">
            <w:pPr>
              <w:spacing w:line="240" w:lineRule="atLeast"/>
              <w:rPr>
                <w:rFonts w:ascii="Arial" w:hAnsi="Arial"/>
                <w:kern w:val="0"/>
                <w:sz w:val="18"/>
                <w:szCs w:val="18"/>
                <w:lang w:val="fr-FR" w:eastAsia="en-US"/>
              </w:rPr>
            </w:pPr>
            <w:r w:rsidRPr="00C8364D">
              <w:rPr>
                <w:rFonts w:ascii="Arial" w:hAnsi="Arial" w:hint="eastAsia"/>
                <w:kern w:val="0"/>
                <w:sz w:val="18"/>
                <w:szCs w:val="18"/>
                <w:lang w:val="fr-FR" w:eastAsia="en-US"/>
              </w:rPr>
              <w:t>M</w:t>
            </w:r>
          </w:p>
        </w:tc>
        <w:tc>
          <w:tcPr>
            <w:tcW w:w="1275" w:type="dxa"/>
          </w:tcPr>
          <w:p w:rsidR="00660B38" w:rsidRPr="00807218" w:rsidRDefault="00660B38" w:rsidP="00A76DC8">
            <w:pPr>
              <w:spacing w:line="240" w:lineRule="atLeast"/>
              <w:rPr>
                <w:rFonts w:ascii="Arial" w:hAnsi="Arial"/>
                <w:kern w:val="0"/>
                <w:sz w:val="18"/>
                <w:szCs w:val="18"/>
                <w:lang w:val="fr-FR" w:eastAsia="en-US"/>
              </w:rPr>
            </w:pPr>
            <w:r w:rsidRPr="00C8364D">
              <w:rPr>
                <w:rFonts w:ascii="Arial" w:hAnsi="Arial" w:hint="eastAsia"/>
                <w:kern w:val="0"/>
                <w:sz w:val="18"/>
                <w:szCs w:val="18"/>
                <w:lang w:val="fr-FR" w:eastAsia="en-US"/>
              </w:rPr>
              <w:t>String</w:t>
            </w:r>
          </w:p>
        </w:tc>
        <w:tc>
          <w:tcPr>
            <w:tcW w:w="709" w:type="dxa"/>
          </w:tcPr>
          <w:p w:rsidR="00660B38" w:rsidRPr="00807218" w:rsidRDefault="00660B38" w:rsidP="00A76DC8">
            <w:pPr>
              <w:spacing w:line="240" w:lineRule="atLeast"/>
              <w:rPr>
                <w:rFonts w:ascii="Arial" w:hAnsi="Arial"/>
                <w:kern w:val="0"/>
                <w:sz w:val="18"/>
                <w:szCs w:val="18"/>
                <w:lang w:val="fr-FR"/>
              </w:rPr>
            </w:pPr>
            <w:r>
              <w:rPr>
                <w:rFonts w:ascii="Arial" w:hAnsi="Arial" w:hint="eastAsia"/>
                <w:kern w:val="0"/>
                <w:sz w:val="18"/>
                <w:szCs w:val="18"/>
                <w:lang w:val="fr-FR"/>
              </w:rPr>
              <w:t>255</w:t>
            </w:r>
          </w:p>
        </w:tc>
        <w:tc>
          <w:tcPr>
            <w:tcW w:w="5875" w:type="dxa"/>
          </w:tcPr>
          <w:p w:rsidR="00660B38" w:rsidRDefault="00660B38" w:rsidP="001457C5">
            <w:pPr>
              <w:adjustRightInd w:val="0"/>
              <w:snapToGrid w:val="0"/>
              <w:rPr>
                <w:rFonts w:ascii="Arial" w:hAnsi="Arial"/>
                <w:kern w:val="0"/>
                <w:sz w:val="18"/>
                <w:szCs w:val="18"/>
                <w:lang w:val="fr-FR"/>
              </w:rPr>
            </w:pPr>
            <w:r>
              <w:rPr>
                <w:rFonts w:ascii="Arial" w:hAnsi="Arial" w:hint="eastAsia"/>
                <w:kern w:val="0"/>
                <w:sz w:val="18"/>
                <w:szCs w:val="18"/>
                <w:lang w:val="fr-FR"/>
              </w:rPr>
              <w:t>用户帐户</w:t>
            </w:r>
          </w:p>
          <w:p w:rsidR="002332D7" w:rsidRPr="002332D7" w:rsidRDefault="002332D7" w:rsidP="001457C5">
            <w:pPr>
              <w:adjustRightInd w:val="0"/>
              <w:snapToGrid w:val="0"/>
              <w:rPr>
                <w:rFonts w:ascii="Arial" w:hAnsi="Arial"/>
                <w:kern w:val="0"/>
                <w:sz w:val="18"/>
                <w:szCs w:val="18"/>
              </w:rPr>
            </w:pPr>
            <w:r>
              <w:rPr>
                <w:rFonts w:ascii="Arial" w:hAnsi="Arial" w:hint="eastAsia"/>
                <w:kern w:val="0"/>
                <w:sz w:val="18"/>
                <w:szCs w:val="18"/>
                <w:lang w:val="fr-FR"/>
              </w:rPr>
              <w:t>微信登录</w:t>
            </w:r>
            <w:r>
              <w:rPr>
                <w:rFonts w:ascii="Arial" w:hAnsi="Arial"/>
                <w:kern w:val="0"/>
                <w:sz w:val="18"/>
                <w:szCs w:val="18"/>
              </w:rPr>
              <w:t>authFlag=1</w:t>
            </w:r>
            <w:r>
              <w:rPr>
                <w:rFonts w:ascii="Arial" w:hAnsi="Arial" w:hint="eastAsia"/>
                <w:kern w:val="0"/>
                <w:sz w:val="18"/>
                <w:szCs w:val="18"/>
              </w:rPr>
              <w:t>时，本字段填</w:t>
            </w:r>
            <w:r>
              <w:rPr>
                <w:rFonts w:ascii="Arial" w:hAnsi="Arial" w:hint="eastAsia"/>
                <w:kern w:val="0"/>
                <w:sz w:val="18"/>
                <w:szCs w:val="18"/>
              </w:rPr>
              <w:t>NULL</w:t>
            </w:r>
          </w:p>
        </w:tc>
      </w:tr>
      <w:tr w:rsidR="00660B38" w:rsidTr="001457C5">
        <w:trPr>
          <w:jc w:val="center"/>
        </w:trPr>
        <w:tc>
          <w:tcPr>
            <w:tcW w:w="1512" w:type="dxa"/>
          </w:tcPr>
          <w:p w:rsidR="00660B38" w:rsidRPr="00807218" w:rsidRDefault="00660B38" w:rsidP="00A76DC8">
            <w:pPr>
              <w:pStyle w:val="TAL"/>
              <w:rPr>
                <w:lang w:val="fr-FR" w:eastAsia="zh-CN"/>
              </w:rPr>
            </w:pPr>
            <w:r>
              <w:rPr>
                <w:rFonts w:hint="eastAsia"/>
                <w:lang w:val="fr-FR" w:eastAsia="zh-CN"/>
              </w:rPr>
              <w:t>thirdToken</w:t>
            </w:r>
          </w:p>
        </w:tc>
        <w:tc>
          <w:tcPr>
            <w:tcW w:w="709" w:type="dxa"/>
          </w:tcPr>
          <w:p w:rsidR="00660B38" w:rsidRPr="00807218" w:rsidRDefault="00660B38" w:rsidP="00A76DC8">
            <w:pPr>
              <w:pStyle w:val="TAL"/>
              <w:rPr>
                <w:lang w:val="fr-FR" w:eastAsia="zh-CN"/>
              </w:rPr>
            </w:pPr>
            <w:r w:rsidRPr="00807218">
              <w:rPr>
                <w:rFonts w:hint="eastAsia"/>
                <w:lang w:val="fr-FR" w:eastAsia="zh-CN"/>
              </w:rPr>
              <w:t>M</w:t>
            </w:r>
          </w:p>
        </w:tc>
        <w:tc>
          <w:tcPr>
            <w:tcW w:w="1275" w:type="dxa"/>
          </w:tcPr>
          <w:p w:rsidR="00660B38" w:rsidRPr="00807218" w:rsidRDefault="00660B38" w:rsidP="00A76DC8">
            <w:pPr>
              <w:pStyle w:val="TAL"/>
              <w:rPr>
                <w:lang w:val="fr-FR" w:eastAsia="zh-CN"/>
              </w:rPr>
            </w:pPr>
            <w:r w:rsidRPr="00807218">
              <w:rPr>
                <w:rFonts w:hint="eastAsia"/>
                <w:lang w:val="fr-FR" w:eastAsia="zh-CN"/>
              </w:rPr>
              <w:t>String</w:t>
            </w:r>
          </w:p>
        </w:tc>
        <w:tc>
          <w:tcPr>
            <w:tcW w:w="709" w:type="dxa"/>
          </w:tcPr>
          <w:p w:rsidR="00660B38" w:rsidRPr="00807218" w:rsidRDefault="00660B38" w:rsidP="00A76DC8">
            <w:pPr>
              <w:pStyle w:val="TAL"/>
              <w:rPr>
                <w:lang w:val="fr-FR" w:eastAsia="zh-CN"/>
              </w:rPr>
            </w:pPr>
            <w:r>
              <w:rPr>
                <w:rFonts w:hint="eastAsia"/>
                <w:lang w:val="fr-FR" w:eastAsia="zh-CN"/>
              </w:rPr>
              <w:t>255</w:t>
            </w:r>
          </w:p>
        </w:tc>
        <w:tc>
          <w:tcPr>
            <w:tcW w:w="5875" w:type="dxa"/>
          </w:tcPr>
          <w:p w:rsidR="00660B38" w:rsidRDefault="00660B38" w:rsidP="001457C5">
            <w:pPr>
              <w:adjustRightInd w:val="0"/>
              <w:snapToGrid w:val="0"/>
              <w:rPr>
                <w:rFonts w:ascii="Arial" w:hAnsi="Arial"/>
                <w:kern w:val="0"/>
                <w:sz w:val="18"/>
                <w:szCs w:val="18"/>
                <w:lang w:val="fr-FR"/>
              </w:rPr>
            </w:pPr>
            <w:r>
              <w:rPr>
                <w:rFonts w:ascii="Arial" w:hAnsi="Arial" w:hint="eastAsia"/>
                <w:kern w:val="0"/>
                <w:sz w:val="18"/>
                <w:szCs w:val="18"/>
                <w:lang w:val="fr-FR"/>
              </w:rPr>
              <w:t>第</w:t>
            </w:r>
            <w:r>
              <w:rPr>
                <w:rFonts w:ascii="Arial" w:hAnsi="Arial" w:hint="eastAsia"/>
                <w:kern w:val="0"/>
                <w:sz w:val="18"/>
                <w:szCs w:val="18"/>
                <w:lang w:val="fr-FR"/>
              </w:rPr>
              <w:t>3</w:t>
            </w:r>
            <w:r>
              <w:rPr>
                <w:rFonts w:ascii="Arial" w:hAnsi="Arial" w:hint="eastAsia"/>
                <w:kern w:val="0"/>
                <w:sz w:val="18"/>
                <w:szCs w:val="18"/>
                <w:lang w:val="fr-FR"/>
              </w:rPr>
              <w:t>方认证</w:t>
            </w:r>
            <w:r>
              <w:rPr>
                <w:rFonts w:ascii="Arial" w:hAnsi="Arial" w:hint="eastAsia"/>
                <w:kern w:val="0"/>
                <w:sz w:val="18"/>
                <w:szCs w:val="18"/>
                <w:lang w:val="fr-FR"/>
              </w:rPr>
              <w:t>Token</w:t>
            </w:r>
          </w:p>
          <w:p w:rsidR="002332D7" w:rsidRPr="00C50DED" w:rsidRDefault="002332D7" w:rsidP="002332D7">
            <w:pPr>
              <w:adjustRightInd w:val="0"/>
              <w:snapToGrid w:val="0"/>
              <w:rPr>
                <w:rFonts w:ascii="Arial" w:hAnsi="Arial"/>
                <w:kern w:val="0"/>
                <w:sz w:val="18"/>
                <w:szCs w:val="18"/>
                <w:lang w:val="fr-FR"/>
              </w:rPr>
            </w:pPr>
            <w:r>
              <w:rPr>
                <w:rFonts w:ascii="Arial" w:hAnsi="Arial" w:hint="eastAsia"/>
                <w:kern w:val="0"/>
                <w:sz w:val="18"/>
                <w:szCs w:val="18"/>
                <w:lang w:val="fr-FR"/>
              </w:rPr>
              <w:t>微信登录</w:t>
            </w:r>
            <w:r>
              <w:rPr>
                <w:rFonts w:ascii="Arial" w:hAnsi="Arial"/>
                <w:kern w:val="0"/>
                <w:sz w:val="18"/>
                <w:szCs w:val="18"/>
              </w:rPr>
              <w:t>authFlag=1</w:t>
            </w:r>
            <w:r>
              <w:rPr>
                <w:rFonts w:ascii="Arial" w:hAnsi="Arial" w:hint="eastAsia"/>
                <w:kern w:val="0"/>
                <w:sz w:val="18"/>
                <w:szCs w:val="18"/>
              </w:rPr>
              <w:t>时，本字段填</w:t>
            </w:r>
            <w:r>
              <w:rPr>
                <w:rFonts w:ascii="Arial" w:hAnsi="Arial" w:hint="eastAsia"/>
                <w:kern w:val="0"/>
                <w:sz w:val="18"/>
                <w:szCs w:val="18"/>
              </w:rPr>
              <w:t>authorization Code</w:t>
            </w:r>
          </w:p>
        </w:tc>
      </w:tr>
      <w:tr w:rsidR="00660B38" w:rsidTr="001457C5">
        <w:trPr>
          <w:jc w:val="center"/>
        </w:trPr>
        <w:tc>
          <w:tcPr>
            <w:tcW w:w="1512" w:type="dxa"/>
          </w:tcPr>
          <w:p w:rsidR="00660B38" w:rsidRPr="00807218" w:rsidRDefault="00660B38" w:rsidP="00A76DC8">
            <w:pPr>
              <w:pStyle w:val="TAL"/>
              <w:rPr>
                <w:lang w:val="fr-FR" w:eastAsia="zh-CN"/>
              </w:rPr>
            </w:pPr>
            <w:r w:rsidRPr="00807218">
              <w:rPr>
                <w:rFonts w:hint="eastAsia"/>
                <w:lang w:val="fr-FR" w:eastAsia="zh-CN"/>
              </w:rPr>
              <w:t>deviceInfo</w:t>
            </w:r>
          </w:p>
        </w:tc>
        <w:tc>
          <w:tcPr>
            <w:tcW w:w="709" w:type="dxa"/>
          </w:tcPr>
          <w:p w:rsidR="00660B38" w:rsidRPr="00807218" w:rsidRDefault="00660B38" w:rsidP="00A76DC8">
            <w:pPr>
              <w:pStyle w:val="TAL"/>
              <w:rPr>
                <w:lang w:val="fr-FR" w:eastAsia="zh-CN"/>
              </w:rPr>
            </w:pPr>
            <w:r w:rsidRPr="00807218">
              <w:rPr>
                <w:rFonts w:hint="eastAsia"/>
                <w:lang w:val="fr-FR" w:eastAsia="zh-CN"/>
              </w:rPr>
              <w:t>M</w:t>
            </w:r>
          </w:p>
        </w:tc>
        <w:tc>
          <w:tcPr>
            <w:tcW w:w="1275" w:type="dxa"/>
          </w:tcPr>
          <w:p w:rsidR="00660B38" w:rsidRPr="00807218" w:rsidRDefault="00660B38" w:rsidP="00A76DC8">
            <w:pPr>
              <w:pStyle w:val="TAL"/>
              <w:rPr>
                <w:lang w:val="fr-FR" w:eastAsia="zh-CN"/>
              </w:rPr>
            </w:pPr>
            <w:r w:rsidRPr="00807218">
              <w:rPr>
                <w:rFonts w:hint="eastAsia"/>
                <w:lang w:val="fr-FR" w:eastAsia="zh-CN"/>
              </w:rPr>
              <w:t>DeviceInfo</w:t>
            </w:r>
          </w:p>
        </w:tc>
        <w:tc>
          <w:tcPr>
            <w:tcW w:w="709" w:type="dxa"/>
          </w:tcPr>
          <w:p w:rsidR="00660B38" w:rsidRPr="00807218" w:rsidRDefault="00660B38" w:rsidP="00A76DC8">
            <w:pPr>
              <w:pStyle w:val="TAL"/>
              <w:rPr>
                <w:lang w:val="fr-FR" w:eastAsia="zh-CN"/>
              </w:rPr>
            </w:pPr>
          </w:p>
        </w:tc>
        <w:tc>
          <w:tcPr>
            <w:tcW w:w="5875" w:type="dxa"/>
          </w:tcPr>
          <w:p w:rsidR="00660B38" w:rsidRDefault="00660B38" w:rsidP="001457C5">
            <w:pPr>
              <w:adjustRightInd w:val="0"/>
              <w:snapToGrid w:val="0"/>
              <w:rPr>
                <w:rFonts w:ascii="Arial" w:hAnsi="Arial"/>
                <w:kern w:val="0"/>
                <w:sz w:val="18"/>
                <w:szCs w:val="18"/>
                <w:lang w:val="fr-FR"/>
              </w:rPr>
            </w:pPr>
            <w:r w:rsidRPr="00807218">
              <w:rPr>
                <w:rFonts w:ascii="Arial" w:hAnsi="Arial" w:hint="eastAsia"/>
                <w:kern w:val="0"/>
                <w:sz w:val="18"/>
                <w:szCs w:val="18"/>
                <w:lang w:val="fr-FR"/>
              </w:rPr>
              <w:t>登录设备信息</w:t>
            </w:r>
          </w:p>
          <w:p w:rsidR="00660B38" w:rsidRDefault="00660B38" w:rsidP="001457C5">
            <w:pPr>
              <w:adjustRightInd w:val="0"/>
              <w:snapToGrid w:val="0"/>
              <w:rPr>
                <w:lang w:val="fr-FR"/>
              </w:rPr>
            </w:pPr>
            <w:r>
              <w:rPr>
                <w:rFonts w:ascii="Arial" w:hAnsi="Arial" w:hint="eastAsia"/>
                <w:kern w:val="0"/>
                <w:sz w:val="18"/>
                <w:szCs w:val="18"/>
                <w:lang w:val="fr-FR"/>
              </w:rPr>
              <w:t>注：后续本字段客户端只需填</w:t>
            </w:r>
            <w:r w:rsidRPr="00822C79">
              <w:rPr>
                <w:lang w:val="fr-FR"/>
              </w:rPr>
              <w:t>IMEI</w:t>
            </w:r>
            <w:r>
              <w:rPr>
                <w:rFonts w:hint="eastAsia"/>
                <w:lang w:val="fr-FR"/>
              </w:rPr>
              <w:t>/</w:t>
            </w:r>
            <w:r w:rsidRPr="00822C79">
              <w:rPr>
                <w:lang w:val="fr-FR"/>
              </w:rPr>
              <w:t>ESN</w:t>
            </w:r>
            <w:r>
              <w:rPr>
                <w:rFonts w:hint="eastAsia"/>
                <w:lang w:val="fr-FR"/>
              </w:rPr>
              <w:t>/</w:t>
            </w:r>
            <w:r w:rsidRPr="00822C79">
              <w:rPr>
                <w:lang w:val="fr-FR"/>
              </w:rPr>
              <w:t>MEID</w:t>
            </w:r>
            <w:r>
              <w:rPr>
                <w:rFonts w:hint="eastAsia"/>
                <w:lang w:val="fr-FR"/>
              </w:rPr>
              <w:t>类型设备</w:t>
            </w:r>
            <w:r>
              <w:rPr>
                <w:rFonts w:hint="eastAsia"/>
                <w:lang w:val="fr-FR"/>
              </w:rPr>
              <w:t>ID</w:t>
            </w:r>
            <w:r>
              <w:rPr>
                <w:rFonts w:hint="eastAsia"/>
                <w:lang w:val="fr-FR"/>
              </w:rPr>
              <w:t>，如果取不到，则填</w:t>
            </w:r>
            <w:r>
              <w:rPr>
                <w:rFonts w:hint="eastAsia"/>
                <w:lang w:val="fr-FR"/>
              </w:rPr>
              <w:t>NULL</w:t>
            </w:r>
            <w:r>
              <w:rPr>
                <w:rFonts w:hint="eastAsia"/>
                <w:lang w:val="fr-FR"/>
              </w:rPr>
              <w:t>。</w:t>
            </w:r>
          </w:p>
          <w:p w:rsidR="00660B38" w:rsidRPr="00807218" w:rsidRDefault="00660B38" w:rsidP="001457C5">
            <w:pPr>
              <w:adjustRightInd w:val="0"/>
              <w:snapToGrid w:val="0"/>
              <w:rPr>
                <w:rFonts w:ascii="Arial" w:hAnsi="Arial"/>
                <w:kern w:val="0"/>
                <w:sz w:val="18"/>
                <w:szCs w:val="18"/>
                <w:lang w:val="fr-FR"/>
              </w:rPr>
            </w:pPr>
            <w:r>
              <w:rPr>
                <w:rFonts w:hint="eastAsia"/>
                <w:lang w:val="fr-FR"/>
              </w:rPr>
              <w:t xml:space="preserve">   </w:t>
            </w:r>
            <w:r>
              <w:rPr>
                <w:rFonts w:hint="eastAsia"/>
                <w:lang w:val="fr-FR"/>
              </w:rPr>
              <w:t>对于老版本上报</w:t>
            </w:r>
            <w:r>
              <w:rPr>
                <w:rFonts w:hint="eastAsia"/>
                <w:lang w:val="fr-FR"/>
              </w:rPr>
              <w:t>Mac</w:t>
            </w:r>
            <w:r>
              <w:rPr>
                <w:rFonts w:hint="eastAsia"/>
                <w:lang w:val="fr-FR"/>
              </w:rPr>
              <w:t>的，</w:t>
            </w:r>
            <w:r>
              <w:rPr>
                <w:rFonts w:hint="eastAsia"/>
                <w:lang w:val="fr-FR"/>
              </w:rPr>
              <w:t>AccountServer</w:t>
            </w:r>
            <w:r>
              <w:rPr>
                <w:rFonts w:hint="eastAsia"/>
                <w:lang w:val="fr-FR"/>
              </w:rPr>
              <w:t>转为</w:t>
            </w:r>
            <w:r>
              <w:rPr>
                <w:rFonts w:hint="eastAsia"/>
                <w:lang w:val="fr-FR"/>
              </w:rPr>
              <w:t>MHID</w:t>
            </w:r>
            <w:r>
              <w:rPr>
                <w:rFonts w:hint="eastAsia"/>
                <w:lang w:val="fr-FR"/>
              </w:rPr>
              <w:t>。</w:t>
            </w:r>
          </w:p>
        </w:tc>
      </w:tr>
      <w:tr w:rsidR="00660B38" w:rsidTr="001457C5">
        <w:trPr>
          <w:jc w:val="center"/>
        </w:trPr>
        <w:tc>
          <w:tcPr>
            <w:tcW w:w="1512" w:type="dxa"/>
          </w:tcPr>
          <w:p w:rsidR="00660B38" w:rsidRPr="00807218" w:rsidRDefault="00660B38" w:rsidP="00A76DC8">
            <w:pPr>
              <w:pStyle w:val="TAL"/>
              <w:rPr>
                <w:lang w:val="fr-FR" w:eastAsia="zh-CN"/>
              </w:rPr>
            </w:pPr>
            <w:r w:rsidRPr="00807218">
              <w:rPr>
                <w:rFonts w:hint="eastAsia"/>
                <w:bCs/>
              </w:rPr>
              <w:t>reqClientType</w:t>
            </w:r>
          </w:p>
        </w:tc>
        <w:tc>
          <w:tcPr>
            <w:tcW w:w="709" w:type="dxa"/>
          </w:tcPr>
          <w:p w:rsidR="00660B38" w:rsidRPr="00807218" w:rsidRDefault="00660B38" w:rsidP="00A76DC8">
            <w:pPr>
              <w:pStyle w:val="TAL"/>
              <w:rPr>
                <w:lang w:val="fr-FR" w:eastAsia="zh-CN"/>
              </w:rPr>
            </w:pPr>
            <w:r w:rsidRPr="00807218">
              <w:rPr>
                <w:rFonts w:hint="eastAsia"/>
                <w:lang w:val="fr-FR" w:eastAsia="zh-CN"/>
              </w:rPr>
              <w:t>M</w:t>
            </w:r>
          </w:p>
        </w:tc>
        <w:tc>
          <w:tcPr>
            <w:tcW w:w="1275" w:type="dxa"/>
          </w:tcPr>
          <w:p w:rsidR="00660B38" w:rsidRPr="00807218" w:rsidRDefault="00660B38" w:rsidP="00A76DC8">
            <w:pPr>
              <w:pStyle w:val="TAL"/>
              <w:rPr>
                <w:lang w:val="fr-FR" w:eastAsia="zh-CN"/>
              </w:rPr>
            </w:pPr>
            <w:r>
              <w:rPr>
                <w:lang w:val="fr-FR"/>
              </w:rPr>
              <w:t>Int</w:t>
            </w:r>
          </w:p>
        </w:tc>
        <w:tc>
          <w:tcPr>
            <w:tcW w:w="709" w:type="dxa"/>
          </w:tcPr>
          <w:p w:rsidR="00660B38" w:rsidRPr="00807218" w:rsidRDefault="00660B38" w:rsidP="00A76DC8">
            <w:pPr>
              <w:pStyle w:val="TAL"/>
              <w:rPr>
                <w:lang w:val="fr-FR" w:eastAsia="zh-CN"/>
              </w:rPr>
            </w:pPr>
          </w:p>
        </w:tc>
        <w:tc>
          <w:tcPr>
            <w:tcW w:w="5875" w:type="dxa"/>
          </w:tcPr>
          <w:p w:rsidR="00660B38" w:rsidRPr="00807218" w:rsidRDefault="00660B38" w:rsidP="001457C5">
            <w:pPr>
              <w:adjustRightInd w:val="0"/>
              <w:snapToGrid w:val="0"/>
              <w:rPr>
                <w:rFonts w:ascii="Verdana" w:hAnsi="Verdana"/>
                <w:kern w:val="0"/>
                <w:sz w:val="18"/>
                <w:szCs w:val="18"/>
                <w:lang w:val="fr-FR"/>
              </w:rPr>
            </w:pPr>
            <w:r w:rsidRPr="00807218">
              <w:rPr>
                <w:rFonts w:hint="eastAsia"/>
                <w:sz w:val="18"/>
                <w:szCs w:val="18"/>
              </w:rPr>
              <w:t>请求客户端类型</w:t>
            </w:r>
          </w:p>
        </w:tc>
      </w:tr>
      <w:tr w:rsidR="00660B38" w:rsidTr="001457C5">
        <w:trPr>
          <w:jc w:val="center"/>
        </w:trPr>
        <w:tc>
          <w:tcPr>
            <w:tcW w:w="1512" w:type="dxa"/>
          </w:tcPr>
          <w:p w:rsidR="00660B38" w:rsidRPr="00807218" w:rsidRDefault="00660B38" w:rsidP="00A76DC8">
            <w:pPr>
              <w:pStyle w:val="TAL"/>
              <w:rPr>
                <w:bCs/>
                <w:lang w:eastAsia="zh-CN"/>
              </w:rPr>
            </w:pPr>
            <w:r w:rsidRPr="00807218">
              <w:rPr>
                <w:rFonts w:hint="eastAsia"/>
                <w:bCs/>
              </w:rPr>
              <w:t>clientIP</w:t>
            </w:r>
          </w:p>
        </w:tc>
        <w:tc>
          <w:tcPr>
            <w:tcW w:w="709" w:type="dxa"/>
          </w:tcPr>
          <w:p w:rsidR="00660B38" w:rsidRPr="00807218" w:rsidRDefault="00660B38" w:rsidP="00A76DC8">
            <w:pPr>
              <w:pStyle w:val="TAL"/>
              <w:rPr>
                <w:rFonts w:cs="Arial"/>
                <w:color w:val="000000"/>
                <w:lang w:eastAsia="zh-CN"/>
              </w:rPr>
            </w:pPr>
            <w:r w:rsidRPr="00807218">
              <w:rPr>
                <w:rFonts w:cs="Arial" w:hint="eastAsia"/>
                <w:color w:val="000000"/>
                <w:lang w:eastAsia="zh-CN"/>
              </w:rPr>
              <w:t>O</w:t>
            </w:r>
          </w:p>
        </w:tc>
        <w:tc>
          <w:tcPr>
            <w:tcW w:w="1275" w:type="dxa"/>
          </w:tcPr>
          <w:p w:rsidR="00660B38" w:rsidRPr="00807218" w:rsidRDefault="00660B38" w:rsidP="00A76DC8">
            <w:pPr>
              <w:pStyle w:val="TAL"/>
              <w:rPr>
                <w:lang w:eastAsia="zh-CN"/>
              </w:rPr>
            </w:pPr>
            <w:r w:rsidRPr="00807218">
              <w:rPr>
                <w:rFonts w:hint="eastAsia"/>
                <w:lang w:eastAsia="zh-CN"/>
              </w:rPr>
              <w:t>String</w:t>
            </w:r>
          </w:p>
        </w:tc>
        <w:tc>
          <w:tcPr>
            <w:tcW w:w="709" w:type="dxa"/>
          </w:tcPr>
          <w:p w:rsidR="00660B38" w:rsidRPr="00807218" w:rsidRDefault="00660B38" w:rsidP="00A76DC8">
            <w:pPr>
              <w:pStyle w:val="TAL"/>
              <w:rPr>
                <w:rFonts w:cs="Arial"/>
                <w:lang w:eastAsia="zh-CN"/>
              </w:rPr>
            </w:pPr>
            <w:r w:rsidRPr="00807218">
              <w:rPr>
                <w:rFonts w:cs="Arial" w:hint="eastAsia"/>
                <w:lang w:eastAsia="zh-CN"/>
              </w:rPr>
              <w:t>40</w:t>
            </w:r>
          </w:p>
        </w:tc>
        <w:tc>
          <w:tcPr>
            <w:tcW w:w="5875" w:type="dxa"/>
          </w:tcPr>
          <w:p w:rsidR="00660B38" w:rsidRPr="00807218" w:rsidRDefault="00660B38" w:rsidP="001457C5">
            <w:pPr>
              <w:adjustRightInd w:val="0"/>
              <w:snapToGrid w:val="0"/>
              <w:rPr>
                <w:sz w:val="18"/>
                <w:szCs w:val="18"/>
              </w:rPr>
            </w:pPr>
            <w:r w:rsidRPr="00807218">
              <w:rPr>
                <w:rFonts w:hint="eastAsia"/>
                <w:sz w:val="18"/>
                <w:szCs w:val="18"/>
              </w:rPr>
              <w:t>客户端</w:t>
            </w:r>
            <w:r w:rsidRPr="00807218">
              <w:rPr>
                <w:rFonts w:hint="eastAsia"/>
                <w:sz w:val="18"/>
                <w:szCs w:val="18"/>
              </w:rPr>
              <w:t>IP</w:t>
            </w:r>
          </w:p>
          <w:p w:rsidR="00660B38" w:rsidRPr="00807218" w:rsidRDefault="00660B38" w:rsidP="001457C5">
            <w:pPr>
              <w:adjustRightInd w:val="0"/>
              <w:snapToGrid w:val="0"/>
              <w:rPr>
                <w:sz w:val="18"/>
                <w:szCs w:val="18"/>
              </w:rPr>
            </w:pPr>
            <w:r w:rsidRPr="00807218">
              <w:rPr>
                <w:rFonts w:hint="eastAsia"/>
                <w:sz w:val="18"/>
                <w:szCs w:val="18"/>
              </w:rPr>
              <w:t>（</w:t>
            </w:r>
            <w:r w:rsidRPr="00807218">
              <w:rPr>
                <w:rFonts w:hint="eastAsia"/>
                <w:sz w:val="18"/>
                <w:szCs w:val="18"/>
              </w:rPr>
              <w:t>Portal</w:t>
            </w:r>
            <w:r w:rsidRPr="00807218">
              <w:rPr>
                <w:rFonts w:hint="eastAsia"/>
                <w:sz w:val="18"/>
                <w:szCs w:val="18"/>
              </w:rPr>
              <w:t>或</w:t>
            </w:r>
            <w:r w:rsidRPr="00807218">
              <w:rPr>
                <w:rFonts w:hint="eastAsia"/>
                <w:sz w:val="18"/>
                <w:szCs w:val="18"/>
              </w:rPr>
              <w:t>AccountServer</w:t>
            </w:r>
            <w:r w:rsidRPr="00807218">
              <w:rPr>
                <w:rFonts w:hint="eastAsia"/>
                <w:sz w:val="18"/>
                <w:szCs w:val="18"/>
              </w:rPr>
              <w:t>根据从协议中获取）</w:t>
            </w:r>
          </w:p>
        </w:tc>
      </w:tr>
      <w:tr w:rsidR="00660B38" w:rsidTr="001457C5">
        <w:trPr>
          <w:jc w:val="center"/>
        </w:trPr>
        <w:tc>
          <w:tcPr>
            <w:tcW w:w="1512" w:type="dxa"/>
          </w:tcPr>
          <w:p w:rsidR="00660B38" w:rsidRDefault="00660B38" w:rsidP="00A76DC8">
            <w:pPr>
              <w:pStyle w:val="TAL"/>
              <w:rPr>
                <w:lang w:val="fr-FR" w:eastAsia="zh-CN"/>
              </w:rPr>
            </w:pPr>
            <w:r>
              <w:rPr>
                <w:rFonts w:hint="eastAsia"/>
                <w:b/>
                <w:bCs/>
                <w:lang w:eastAsia="zh-CN"/>
              </w:rPr>
              <w:t>loginC</w:t>
            </w:r>
            <w:r w:rsidRPr="00493E1F">
              <w:rPr>
                <w:b/>
                <w:bCs/>
                <w:lang w:eastAsia="zh-CN"/>
              </w:rPr>
              <w:t>hannel</w:t>
            </w:r>
          </w:p>
        </w:tc>
        <w:tc>
          <w:tcPr>
            <w:tcW w:w="709" w:type="dxa"/>
          </w:tcPr>
          <w:p w:rsidR="00660B38" w:rsidRDefault="00660B38" w:rsidP="00A76DC8">
            <w:pPr>
              <w:pStyle w:val="TAL"/>
              <w:rPr>
                <w:lang w:val="fr-FR" w:eastAsia="zh-CN"/>
              </w:rPr>
            </w:pPr>
            <w:r>
              <w:rPr>
                <w:rFonts w:cs="Arial" w:hint="eastAsia"/>
                <w:color w:val="000000"/>
                <w:lang w:eastAsia="zh-CN"/>
              </w:rPr>
              <w:t>O</w:t>
            </w:r>
          </w:p>
        </w:tc>
        <w:tc>
          <w:tcPr>
            <w:tcW w:w="1275" w:type="dxa"/>
          </w:tcPr>
          <w:p w:rsidR="00660B38" w:rsidRDefault="00660B38" w:rsidP="00A76DC8">
            <w:pPr>
              <w:pStyle w:val="TAL"/>
              <w:rPr>
                <w:lang w:val="fr-FR" w:eastAsia="zh-CN"/>
              </w:rPr>
            </w:pPr>
            <w:r>
              <w:rPr>
                <w:lang w:eastAsia="zh-CN"/>
              </w:rPr>
              <w:t>Bigint</w:t>
            </w:r>
          </w:p>
        </w:tc>
        <w:tc>
          <w:tcPr>
            <w:tcW w:w="709" w:type="dxa"/>
          </w:tcPr>
          <w:p w:rsidR="00660B38" w:rsidRDefault="00660B38" w:rsidP="00A76DC8">
            <w:pPr>
              <w:pStyle w:val="TAL"/>
              <w:rPr>
                <w:lang w:val="fr-FR" w:eastAsia="zh-CN"/>
              </w:rPr>
            </w:pPr>
          </w:p>
        </w:tc>
        <w:tc>
          <w:tcPr>
            <w:tcW w:w="5875" w:type="dxa"/>
          </w:tcPr>
          <w:p w:rsidR="00660B38" w:rsidRDefault="00660B38" w:rsidP="001457C5">
            <w:pPr>
              <w:adjustRightInd w:val="0"/>
              <w:snapToGrid w:val="0"/>
              <w:rPr>
                <w:rFonts w:ascii="宋体" w:hAnsi="宋体"/>
                <w:sz w:val="18"/>
                <w:szCs w:val="18"/>
              </w:rPr>
            </w:pPr>
            <w:r>
              <w:rPr>
                <w:rFonts w:ascii="宋体" w:hAnsi="宋体" w:hint="eastAsia"/>
                <w:sz w:val="18"/>
                <w:szCs w:val="18"/>
              </w:rPr>
              <w:t>登录渠道(如果完成注册，则作为注册渠道)</w:t>
            </w:r>
          </w:p>
          <w:p w:rsidR="00660B38" w:rsidRDefault="00660B38" w:rsidP="001457C5">
            <w:pPr>
              <w:adjustRightInd w:val="0"/>
              <w:snapToGrid w:val="0"/>
              <w:rPr>
                <w:rFonts w:ascii="宋体" w:hAnsi="宋体"/>
                <w:sz w:val="18"/>
                <w:szCs w:val="18"/>
              </w:rPr>
            </w:pPr>
            <w:r>
              <w:rPr>
                <w:rFonts w:ascii="宋体" w:hAnsi="宋体" w:hint="eastAsia"/>
                <w:sz w:val="18"/>
                <w:szCs w:val="18"/>
              </w:rPr>
              <w:t>格式：[3位业务ID]+[6位渠道编码]</w:t>
            </w:r>
          </w:p>
          <w:p w:rsidR="00660B38" w:rsidRPr="008B3298" w:rsidRDefault="00660B38" w:rsidP="001457C5">
            <w:pPr>
              <w:adjustRightInd w:val="0"/>
              <w:snapToGrid w:val="0"/>
              <w:rPr>
                <w:rFonts w:ascii="宋体" w:hAnsi="宋体"/>
                <w:sz w:val="18"/>
                <w:szCs w:val="18"/>
              </w:rPr>
            </w:pPr>
            <w:r>
              <w:rPr>
                <w:rFonts w:ascii="宋体" w:hAnsi="宋体" w:hint="eastAsia"/>
                <w:sz w:val="18"/>
                <w:szCs w:val="18"/>
              </w:rPr>
              <w:t>渠道编码0为代表业务自身渠道。</w:t>
            </w:r>
          </w:p>
          <w:p w:rsidR="00660B38" w:rsidRDefault="00660B38" w:rsidP="001457C5">
            <w:pPr>
              <w:adjustRightInd w:val="0"/>
              <w:snapToGrid w:val="0"/>
              <w:rPr>
                <w:rFonts w:ascii="Arial" w:hAnsi="Arial"/>
                <w:kern w:val="0"/>
                <w:sz w:val="18"/>
                <w:szCs w:val="18"/>
                <w:lang w:val="fr-FR"/>
              </w:rPr>
            </w:pPr>
            <w:r>
              <w:rPr>
                <w:rFonts w:ascii="Arial" w:hAnsi="Arial" w:hint="eastAsia"/>
                <w:kern w:val="0"/>
                <w:sz w:val="18"/>
                <w:szCs w:val="18"/>
                <w:lang w:val="fr-FR"/>
              </w:rPr>
              <w:t>不填写时，则取</w:t>
            </w:r>
            <w:r>
              <w:rPr>
                <w:rFonts w:hint="eastAsia"/>
                <w:lang w:val="fr-FR"/>
              </w:rPr>
              <w:t>AppId(</w:t>
            </w:r>
            <w:r>
              <w:rPr>
                <w:rFonts w:hint="eastAsia"/>
                <w:lang w:val="fr-FR"/>
              </w:rPr>
              <w:t>优先</w:t>
            </w:r>
            <w:r>
              <w:rPr>
                <w:rFonts w:hint="eastAsia"/>
                <w:lang w:val="fr-FR"/>
              </w:rPr>
              <w:t>)</w:t>
            </w:r>
            <w:r>
              <w:rPr>
                <w:rFonts w:hint="eastAsia"/>
                <w:lang w:val="fr-FR"/>
              </w:rPr>
              <w:t>或</w:t>
            </w:r>
            <w:r>
              <w:rPr>
                <w:rFonts w:hint="eastAsia"/>
                <w:lang w:val="fr-FR"/>
              </w:rPr>
              <w:t>reqClientType</w:t>
            </w:r>
            <w:r>
              <w:rPr>
                <w:rFonts w:ascii="Arial" w:hAnsi="Arial" w:hint="eastAsia"/>
                <w:kern w:val="0"/>
                <w:sz w:val="18"/>
                <w:szCs w:val="18"/>
                <w:lang w:val="fr-FR"/>
              </w:rPr>
              <w:t>对应的默认值。</w:t>
            </w:r>
          </w:p>
        </w:tc>
      </w:tr>
      <w:tr w:rsidR="00660B38" w:rsidRPr="0019396F" w:rsidTr="001457C5">
        <w:trPr>
          <w:jc w:val="center"/>
        </w:trPr>
        <w:tc>
          <w:tcPr>
            <w:tcW w:w="1512" w:type="dxa"/>
          </w:tcPr>
          <w:p w:rsidR="00660B38" w:rsidRDefault="00660B38" w:rsidP="00A76DC8">
            <w:pPr>
              <w:pStyle w:val="TAL"/>
              <w:rPr>
                <w:b/>
                <w:bCs/>
                <w:lang w:eastAsia="zh-CN"/>
              </w:rPr>
            </w:pPr>
            <w:r>
              <w:rPr>
                <w:rFonts w:ascii="Verdana" w:hAnsi="Verdana" w:hint="eastAsia"/>
                <w:lang w:val="en-US" w:eastAsia="zh-CN"/>
              </w:rPr>
              <w:t>plmn</w:t>
            </w:r>
          </w:p>
        </w:tc>
        <w:tc>
          <w:tcPr>
            <w:tcW w:w="709" w:type="dxa"/>
          </w:tcPr>
          <w:p w:rsidR="00660B38" w:rsidRDefault="00660B38" w:rsidP="00A76DC8">
            <w:pPr>
              <w:pStyle w:val="TAL"/>
              <w:rPr>
                <w:rFonts w:cs="Arial"/>
                <w:color w:val="000000"/>
                <w:lang w:eastAsia="zh-CN"/>
              </w:rPr>
            </w:pPr>
            <w:r>
              <w:rPr>
                <w:rFonts w:ascii="Verdana" w:hAnsi="Verdana" w:hint="eastAsia"/>
                <w:lang w:val="en-US" w:eastAsia="zh-CN"/>
              </w:rPr>
              <w:t>O</w:t>
            </w:r>
          </w:p>
        </w:tc>
        <w:tc>
          <w:tcPr>
            <w:tcW w:w="1275" w:type="dxa"/>
          </w:tcPr>
          <w:p w:rsidR="00660B38" w:rsidRDefault="00660B38" w:rsidP="00A76DC8">
            <w:pPr>
              <w:pStyle w:val="TAL"/>
              <w:rPr>
                <w:lang w:eastAsia="zh-CN"/>
              </w:rPr>
            </w:pPr>
            <w:r>
              <w:rPr>
                <w:rFonts w:ascii="Verdana" w:hAnsi="Verdana" w:hint="eastAsia"/>
                <w:lang w:eastAsia="zh-CN"/>
              </w:rPr>
              <w:t>String</w:t>
            </w:r>
          </w:p>
        </w:tc>
        <w:tc>
          <w:tcPr>
            <w:tcW w:w="709" w:type="dxa"/>
          </w:tcPr>
          <w:p w:rsidR="00660B38" w:rsidRDefault="00660B38" w:rsidP="00A76DC8">
            <w:pPr>
              <w:pStyle w:val="TAL"/>
              <w:rPr>
                <w:lang w:val="fr-FR" w:eastAsia="zh-CN"/>
              </w:rPr>
            </w:pPr>
            <w:r>
              <w:rPr>
                <w:rFonts w:hint="eastAsia"/>
                <w:lang w:val="fr-FR" w:eastAsia="zh-CN"/>
              </w:rPr>
              <w:t>15</w:t>
            </w:r>
          </w:p>
        </w:tc>
        <w:tc>
          <w:tcPr>
            <w:tcW w:w="5875" w:type="dxa"/>
          </w:tcPr>
          <w:p w:rsidR="00660B38" w:rsidRPr="00621C36" w:rsidRDefault="00660B38" w:rsidP="001457C5">
            <w:pPr>
              <w:adjustRightInd w:val="0"/>
              <w:snapToGrid w:val="0"/>
              <w:rPr>
                <w:rFonts w:ascii="宋体" w:hAnsi="宋体"/>
                <w:sz w:val="18"/>
                <w:szCs w:val="18"/>
                <w:lang w:val="fr-FR"/>
              </w:rPr>
            </w:pPr>
            <w:r>
              <w:rPr>
                <w:rFonts w:hint="eastAsia"/>
                <w:sz w:val="19"/>
                <w:szCs w:val="19"/>
                <w:lang w:val="en-GB"/>
              </w:rPr>
              <w:t>手机</w:t>
            </w:r>
            <w:r w:rsidRPr="00621C36">
              <w:rPr>
                <w:rFonts w:hint="eastAsia"/>
                <w:sz w:val="19"/>
                <w:szCs w:val="19"/>
                <w:lang w:val="fr-FR"/>
              </w:rPr>
              <w:t>plmn</w:t>
            </w:r>
            <w:r w:rsidRPr="00621C36">
              <w:rPr>
                <w:rFonts w:ascii="宋体" w:hAnsi="宋体" w:hint="eastAsia"/>
                <w:sz w:val="18"/>
                <w:szCs w:val="18"/>
                <w:lang w:val="fr-FR"/>
              </w:rPr>
              <w:t xml:space="preserve"> </w:t>
            </w:r>
          </w:p>
          <w:p w:rsidR="00660B38" w:rsidRDefault="00660B38" w:rsidP="001457C5">
            <w:pPr>
              <w:adjustRightInd w:val="0"/>
              <w:snapToGrid w:val="0"/>
              <w:rPr>
                <w:lang w:val="fr-FR"/>
              </w:rPr>
            </w:pPr>
            <w:r>
              <w:rPr>
                <w:rFonts w:ascii="Arial" w:hAnsi="Arial" w:hint="eastAsia"/>
                <w:kern w:val="0"/>
                <w:sz w:val="18"/>
                <w:szCs w:val="18"/>
                <w:lang w:val="fr-FR"/>
              </w:rPr>
              <w:t>取</w:t>
            </w:r>
            <w:r>
              <w:rPr>
                <w:rFonts w:ascii="Arial" w:hAnsi="Arial" w:hint="eastAsia"/>
                <w:kern w:val="0"/>
                <w:sz w:val="18"/>
                <w:szCs w:val="18"/>
                <w:lang w:val="fr-FR"/>
              </w:rPr>
              <w:t>IMSI</w:t>
            </w:r>
            <w:r>
              <w:rPr>
                <w:rFonts w:ascii="Arial" w:hAnsi="Arial" w:hint="eastAsia"/>
                <w:kern w:val="0"/>
                <w:sz w:val="18"/>
                <w:szCs w:val="18"/>
                <w:lang w:val="fr-FR"/>
              </w:rPr>
              <w:t>的</w:t>
            </w:r>
            <w:r w:rsidRPr="00621C36">
              <w:rPr>
                <w:lang w:val="fr-FR"/>
              </w:rPr>
              <w:t>MCC+MNC</w:t>
            </w:r>
            <w:r w:rsidRPr="00621C36">
              <w:rPr>
                <w:rFonts w:hint="eastAsia"/>
                <w:lang w:val="fr-FR"/>
              </w:rPr>
              <w:t>.</w:t>
            </w:r>
          </w:p>
          <w:p w:rsidR="00660B38" w:rsidRPr="00621C36" w:rsidRDefault="00660B38" w:rsidP="001457C5">
            <w:pPr>
              <w:adjustRightInd w:val="0"/>
              <w:snapToGrid w:val="0"/>
              <w:rPr>
                <w:rFonts w:ascii="宋体" w:hAnsi="宋体"/>
                <w:sz w:val="18"/>
                <w:szCs w:val="18"/>
                <w:lang w:val="fr-FR"/>
              </w:rPr>
            </w:pPr>
            <w:r>
              <w:rPr>
                <w:rFonts w:hint="eastAsia"/>
                <w:sz w:val="19"/>
                <w:szCs w:val="19"/>
                <w:lang w:val="en-GB"/>
              </w:rPr>
              <w:t>需更新设备绑定表</w:t>
            </w:r>
          </w:p>
        </w:tc>
      </w:tr>
      <w:tr w:rsidR="00660B38" w:rsidTr="001457C5">
        <w:trPr>
          <w:jc w:val="center"/>
        </w:trPr>
        <w:tc>
          <w:tcPr>
            <w:tcW w:w="1512" w:type="dxa"/>
          </w:tcPr>
          <w:p w:rsidR="00660B38" w:rsidRDefault="00660B38" w:rsidP="00A76DC8">
            <w:pPr>
              <w:pStyle w:val="TAL"/>
              <w:rPr>
                <w:rFonts w:ascii="Verdana" w:hAnsi="Verdana"/>
                <w:lang w:val="en-US" w:eastAsia="zh-CN"/>
              </w:rPr>
            </w:pPr>
            <w:r>
              <w:rPr>
                <w:rFonts w:ascii="Verdana" w:hAnsi="Verdana" w:hint="eastAsia"/>
                <w:lang w:val="en-US" w:eastAsia="zh-CN"/>
              </w:rPr>
              <w:t>osVersion</w:t>
            </w:r>
          </w:p>
        </w:tc>
        <w:tc>
          <w:tcPr>
            <w:tcW w:w="709" w:type="dxa"/>
          </w:tcPr>
          <w:p w:rsidR="00660B38" w:rsidRDefault="00660B38" w:rsidP="00A76DC8">
            <w:pPr>
              <w:pStyle w:val="TAL"/>
              <w:rPr>
                <w:rFonts w:ascii="Verdana" w:hAnsi="Verdana"/>
                <w:lang w:val="en-US" w:eastAsia="zh-CN"/>
              </w:rPr>
            </w:pPr>
            <w:r>
              <w:rPr>
                <w:rFonts w:ascii="Verdana" w:hAnsi="Verdana" w:hint="eastAsia"/>
                <w:lang w:val="en-US" w:eastAsia="zh-CN"/>
              </w:rPr>
              <w:t>O</w:t>
            </w:r>
          </w:p>
        </w:tc>
        <w:tc>
          <w:tcPr>
            <w:tcW w:w="1275" w:type="dxa"/>
          </w:tcPr>
          <w:p w:rsidR="00660B38" w:rsidRDefault="00660B38" w:rsidP="00A76DC8">
            <w:pPr>
              <w:pStyle w:val="TAL"/>
              <w:rPr>
                <w:rFonts w:ascii="Verdana" w:hAnsi="Verdana"/>
                <w:lang w:eastAsia="zh-CN"/>
              </w:rPr>
            </w:pPr>
            <w:r>
              <w:rPr>
                <w:rFonts w:ascii="Verdana" w:hAnsi="Verdana" w:hint="eastAsia"/>
                <w:lang w:eastAsia="zh-CN"/>
              </w:rPr>
              <w:t>String</w:t>
            </w:r>
          </w:p>
        </w:tc>
        <w:tc>
          <w:tcPr>
            <w:tcW w:w="709" w:type="dxa"/>
          </w:tcPr>
          <w:p w:rsidR="00660B38" w:rsidRDefault="00660B38" w:rsidP="00A76DC8">
            <w:pPr>
              <w:pStyle w:val="TAL"/>
              <w:rPr>
                <w:lang w:val="fr-FR" w:eastAsia="zh-CN"/>
              </w:rPr>
            </w:pPr>
            <w:r>
              <w:rPr>
                <w:rFonts w:hint="eastAsia"/>
                <w:lang w:val="fr-FR" w:eastAsia="zh-CN"/>
              </w:rPr>
              <w:t>64</w:t>
            </w:r>
          </w:p>
        </w:tc>
        <w:tc>
          <w:tcPr>
            <w:tcW w:w="5875" w:type="dxa"/>
          </w:tcPr>
          <w:p w:rsidR="00660B38" w:rsidRDefault="00660B38" w:rsidP="001457C5">
            <w:pPr>
              <w:adjustRightInd w:val="0"/>
              <w:snapToGrid w:val="0"/>
              <w:rPr>
                <w:sz w:val="19"/>
                <w:szCs w:val="19"/>
                <w:lang w:val="en-GB"/>
              </w:rPr>
            </w:pPr>
            <w:r>
              <w:rPr>
                <w:rFonts w:hint="eastAsia"/>
                <w:sz w:val="19"/>
                <w:szCs w:val="19"/>
                <w:lang w:val="en-GB"/>
              </w:rPr>
              <w:t>操作系统版本</w:t>
            </w:r>
          </w:p>
          <w:p w:rsidR="00660B38" w:rsidRDefault="00660B38" w:rsidP="001457C5">
            <w:pPr>
              <w:adjustRightInd w:val="0"/>
              <w:snapToGrid w:val="0"/>
              <w:rPr>
                <w:sz w:val="19"/>
                <w:szCs w:val="19"/>
                <w:lang w:val="en-GB"/>
              </w:rPr>
            </w:pPr>
            <w:r>
              <w:rPr>
                <w:rFonts w:hint="eastAsia"/>
                <w:sz w:val="19"/>
                <w:szCs w:val="19"/>
                <w:lang w:val="en-GB"/>
              </w:rPr>
              <w:t>格式要求：操作系统</w:t>
            </w:r>
            <w:r>
              <w:rPr>
                <w:rFonts w:hint="eastAsia"/>
                <w:sz w:val="19"/>
                <w:szCs w:val="19"/>
                <w:lang w:val="en-GB"/>
              </w:rPr>
              <w:t>+</w:t>
            </w:r>
            <w:r>
              <w:rPr>
                <w:rFonts w:hint="eastAsia"/>
                <w:sz w:val="19"/>
                <w:szCs w:val="19"/>
                <w:lang w:val="en-GB"/>
              </w:rPr>
              <w:t>版本号</w:t>
            </w:r>
          </w:p>
          <w:p w:rsidR="00660B38" w:rsidRPr="00F24B0D" w:rsidRDefault="00660B38" w:rsidP="001457C5">
            <w:pPr>
              <w:adjustRightInd w:val="0"/>
              <w:snapToGrid w:val="0"/>
              <w:rPr>
                <w:sz w:val="19"/>
                <w:szCs w:val="19"/>
                <w:lang w:val="en-GB"/>
              </w:rPr>
            </w:pPr>
            <w:r>
              <w:rPr>
                <w:rFonts w:hint="eastAsia"/>
                <w:sz w:val="19"/>
                <w:szCs w:val="19"/>
                <w:lang w:val="en-GB"/>
              </w:rPr>
              <w:t>例如：</w:t>
            </w:r>
            <w:r>
              <w:rPr>
                <w:color w:val="1F497D"/>
              </w:rPr>
              <w:t>android</w:t>
            </w:r>
            <w:r>
              <w:rPr>
                <w:rFonts w:hint="eastAsia"/>
                <w:color w:val="1F497D"/>
              </w:rPr>
              <w:t xml:space="preserve"> </w:t>
            </w:r>
            <w:r>
              <w:rPr>
                <w:color w:val="1F497D"/>
              </w:rPr>
              <w:t>2.2.2</w:t>
            </w:r>
            <w:r>
              <w:rPr>
                <w:rFonts w:hint="eastAsia"/>
                <w:color w:val="1F497D"/>
              </w:rPr>
              <w:t>，</w:t>
            </w:r>
            <w:r>
              <w:rPr>
                <w:rStyle w:val="affffff4"/>
              </w:rPr>
              <w:t>Mac OS X 10.4</w:t>
            </w:r>
          </w:p>
          <w:p w:rsidR="00660B38" w:rsidRDefault="00660B38" w:rsidP="001457C5">
            <w:pPr>
              <w:adjustRightInd w:val="0"/>
              <w:snapToGrid w:val="0"/>
              <w:rPr>
                <w:sz w:val="19"/>
                <w:szCs w:val="19"/>
                <w:lang w:val="en-GB"/>
              </w:rPr>
            </w:pPr>
            <w:r>
              <w:rPr>
                <w:rFonts w:hint="eastAsia"/>
                <w:sz w:val="19"/>
                <w:szCs w:val="19"/>
                <w:lang w:val="en-GB"/>
              </w:rPr>
              <w:t>需更新设备绑定表</w:t>
            </w:r>
          </w:p>
        </w:tc>
      </w:tr>
      <w:tr w:rsidR="00660B38" w:rsidTr="001457C5">
        <w:trPr>
          <w:jc w:val="center"/>
        </w:trPr>
        <w:tc>
          <w:tcPr>
            <w:tcW w:w="1512" w:type="dxa"/>
          </w:tcPr>
          <w:p w:rsidR="00660B38" w:rsidRDefault="00660B38" w:rsidP="00A76DC8">
            <w:pPr>
              <w:pStyle w:val="TAL"/>
              <w:rPr>
                <w:rFonts w:ascii="Verdana" w:hAnsi="Verdana"/>
                <w:lang w:val="en-US" w:eastAsia="zh-CN"/>
              </w:rPr>
            </w:pPr>
            <w:del w:id="225" w:author="x00116998" w:date="2015-01-05T19:04:00Z">
              <w:r w:rsidDel="00C66CFC">
                <w:rPr>
                  <w:rFonts w:ascii="Verdana" w:hAnsi="Verdana" w:hint="eastAsia"/>
                  <w:lang w:val="en-US" w:eastAsia="zh-CN"/>
                </w:rPr>
                <w:delText>mhid</w:delText>
              </w:r>
            </w:del>
          </w:p>
        </w:tc>
        <w:tc>
          <w:tcPr>
            <w:tcW w:w="709" w:type="dxa"/>
          </w:tcPr>
          <w:p w:rsidR="00660B38" w:rsidRDefault="00660B38" w:rsidP="00A76DC8">
            <w:pPr>
              <w:pStyle w:val="TAL"/>
              <w:rPr>
                <w:rFonts w:ascii="Verdana" w:hAnsi="Verdana"/>
                <w:lang w:val="en-US" w:eastAsia="zh-CN"/>
              </w:rPr>
            </w:pPr>
            <w:del w:id="226" w:author="x00116998" w:date="2015-01-05T19:04:00Z">
              <w:r w:rsidDel="00C66CFC">
                <w:rPr>
                  <w:rFonts w:ascii="Verdana" w:hAnsi="Verdana" w:hint="eastAsia"/>
                  <w:lang w:val="en-US" w:eastAsia="zh-CN"/>
                </w:rPr>
                <w:delText>O</w:delText>
              </w:r>
            </w:del>
          </w:p>
        </w:tc>
        <w:tc>
          <w:tcPr>
            <w:tcW w:w="1275" w:type="dxa"/>
          </w:tcPr>
          <w:p w:rsidR="00660B38" w:rsidRDefault="00660B38" w:rsidP="00A76DC8">
            <w:pPr>
              <w:pStyle w:val="TAL"/>
              <w:rPr>
                <w:rFonts w:ascii="Verdana" w:hAnsi="Verdana"/>
                <w:lang w:eastAsia="zh-CN"/>
              </w:rPr>
            </w:pPr>
            <w:del w:id="227" w:author="x00116998" w:date="2015-01-05T19:04:00Z">
              <w:r w:rsidDel="00C66CFC">
                <w:rPr>
                  <w:rFonts w:ascii="Verdana" w:hAnsi="Verdana" w:hint="eastAsia"/>
                  <w:lang w:eastAsia="zh-CN"/>
                </w:rPr>
                <w:delText>String</w:delText>
              </w:r>
            </w:del>
          </w:p>
        </w:tc>
        <w:tc>
          <w:tcPr>
            <w:tcW w:w="709" w:type="dxa"/>
          </w:tcPr>
          <w:p w:rsidR="00660B38" w:rsidRDefault="00660B38" w:rsidP="00A76DC8">
            <w:pPr>
              <w:pStyle w:val="TAL"/>
              <w:rPr>
                <w:lang w:val="fr-FR" w:eastAsia="zh-CN"/>
              </w:rPr>
            </w:pPr>
            <w:del w:id="228" w:author="x00116998" w:date="2015-01-05T19:04:00Z">
              <w:r w:rsidDel="00C66CFC">
                <w:rPr>
                  <w:rFonts w:hint="eastAsia"/>
                  <w:lang w:val="fr-FR" w:eastAsia="zh-CN"/>
                </w:rPr>
                <w:delText>64</w:delText>
              </w:r>
            </w:del>
          </w:p>
        </w:tc>
        <w:tc>
          <w:tcPr>
            <w:tcW w:w="5875" w:type="dxa"/>
          </w:tcPr>
          <w:p w:rsidR="00660B38" w:rsidDel="00C66CFC" w:rsidRDefault="00660B38" w:rsidP="001457C5">
            <w:pPr>
              <w:adjustRightInd w:val="0"/>
              <w:snapToGrid w:val="0"/>
              <w:rPr>
                <w:del w:id="229" w:author="x00116998" w:date="2015-01-05T19:04:00Z"/>
                <w:sz w:val="19"/>
                <w:szCs w:val="19"/>
                <w:lang w:val="en-GB"/>
              </w:rPr>
            </w:pPr>
            <w:del w:id="230" w:author="x00116998" w:date="2015-01-05T19:04:00Z">
              <w:r w:rsidDel="00C66CFC">
                <w:rPr>
                  <w:rFonts w:hint="eastAsia"/>
                  <w:sz w:val="19"/>
                  <w:szCs w:val="19"/>
                  <w:lang w:val="en-GB"/>
                </w:rPr>
                <w:delText>基于</w:delText>
              </w:r>
              <w:r w:rsidDel="00C66CFC">
                <w:rPr>
                  <w:sz w:val="19"/>
                  <w:szCs w:val="19"/>
                  <w:lang w:val="en-GB"/>
                </w:rPr>
                <w:delText>M</w:delText>
              </w:r>
              <w:r w:rsidDel="00C66CFC">
                <w:rPr>
                  <w:rFonts w:hint="eastAsia"/>
                  <w:sz w:val="19"/>
                  <w:szCs w:val="19"/>
                  <w:lang w:val="en-GB"/>
                </w:rPr>
                <w:delText>ac</w:delText>
              </w:r>
              <w:r w:rsidDel="00C66CFC">
                <w:rPr>
                  <w:rFonts w:hint="eastAsia"/>
                  <w:sz w:val="19"/>
                  <w:szCs w:val="19"/>
                  <w:lang w:val="en-GB"/>
                </w:rPr>
                <w:delText>地址计算出的唯一标识</w:delText>
              </w:r>
              <w:r w:rsidR="00F66160" w:rsidDel="00C66CFC">
                <w:rPr>
                  <w:sz w:val="19"/>
                  <w:szCs w:val="19"/>
                  <w:lang w:val="en-GB"/>
                </w:rPr>
                <w:delText>(</w:delText>
              </w:r>
              <w:r w:rsidR="00F66160" w:rsidDel="00C66CFC">
                <w:rPr>
                  <w:rFonts w:hint="eastAsia"/>
                  <w:sz w:val="19"/>
                  <w:szCs w:val="19"/>
                  <w:lang w:val="en-GB"/>
                </w:rPr>
                <w:delText>客户端可去掉此字段</w:delText>
              </w:r>
              <w:r w:rsidR="00F66160" w:rsidDel="00C66CFC">
                <w:rPr>
                  <w:rFonts w:hint="eastAsia"/>
                  <w:sz w:val="19"/>
                  <w:szCs w:val="19"/>
                  <w:lang w:val="en-GB"/>
                </w:rPr>
                <w:delText>)</w:delText>
              </w:r>
            </w:del>
          </w:p>
          <w:p w:rsidR="00660B38" w:rsidRDefault="00660B38" w:rsidP="00C66CFC">
            <w:pPr>
              <w:adjustRightInd w:val="0"/>
              <w:snapToGrid w:val="0"/>
              <w:rPr>
                <w:sz w:val="19"/>
                <w:szCs w:val="19"/>
                <w:lang w:val="en-GB"/>
              </w:rPr>
            </w:pPr>
            <w:del w:id="231" w:author="x00116998" w:date="2015-01-05T19:04:00Z">
              <w:r w:rsidDel="00C66CFC">
                <w:rPr>
                  <w:rFonts w:hint="eastAsia"/>
                  <w:sz w:val="19"/>
                  <w:szCs w:val="19"/>
                  <w:lang w:val="en-GB"/>
                </w:rPr>
                <w:delText>算法</w:delText>
              </w:r>
              <w:r w:rsidDel="00C66CFC">
                <w:rPr>
                  <w:rFonts w:hint="eastAsia"/>
                  <w:sz w:val="19"/>
                  <w:szCs w:val="19"/>
                  <w:lang w:val="en-GB"/>
                </w:rPr>
                <w:delText xml:space="preserve">: </w:delText>
              </w:r>
              <w:r w:rsidR="00F66160" w:rsidDel="00C66CFC">
                <w:rPr>
                  <w:sz w:val="19"/>
                  <w:szCs w:val="19"/>
                  <w:lang w:val="en-GB"/>
                </w:rPr>
                <w:delText>sha256</w:delText>
              </w:r>
              <w:r w:rsidDel="00C66CFC">
                <w:rPr>
                  <w:rFonts w:hint="eastAsia"/>
                  <w:sz w:val="19"/>
                  <w:szCs w:val="19"/>
                  <w:lang w:val="en-GB"/>
                </w:rPr>
                <w:delText>(mac:</w:delText>
              </w:r>
              <w:r w:rsidDel="00C66CFC">
                <w:rPr>
                  <w:rFonts w:hint="eastAsia"/>
                  <w:sz w:val="19"/>
                  <w:szCs w:val="19"/>
                  <w:lang w:val="en-GB"/>
                </w:rPr>
                <w:delText>密钥</w:delText>
              </w:r>
              <w:r w:rsidDel="00C66CFC">
                <w:rPr>
                  <w:rFonts w:hint="eastAsia"/>
                  <w:sz w:val="19"/>
                  <w:szCs w:val="19"/>
                  <w:lang w:val="en-GB"/>
                </w:rPr>
                <w:delText>[:pc</w:delText>
              </w:r>
              <w:r w:rsidDel="00C66CFC">
                <w:rPr>
                  <w:rFonts w:hint="eastAsia"/>
                  <w:sz w:val="19"/>
                  <w:szCs w:val="19"/>
                  <w:lang w:val="en-GB"/>
                </w:rPr>
                <w:delText>主机名</w:delText>
              </w:r>
              <w:r w:rsidDel="00C66CFC">
                <w:rPr>
                  <w:rFonts w:hint="eastAsia"/>
                  <w:sz w:val="19"/>
                  <w:szCs w:val="19"/>
                  <w:lang w:val="en-GB"/>
                </w:rPr>
                <w:delText>])</w:delText>
              </w:r>
              <w:r w:rsidDel="00C66CFC">
                <w:rPr>
                  <w:sz w:val="19"/>
                  <w:szCs w:val="19"/>
                  <w:lang w:val="en-GB"/>
                </w:rPr>
                <w:delText xml:space="preserve"> </w:delText>
              </w:r>
            </w:del>
          </w:p>
        </w:tc>
      </w:tr>
      <w:tr w:rsidR="00660B38" w:rsidTr="001457C5">
        <w:trPr>
          <w:jc w:val="center"/>
        </w:trPr>
        <w:tc>
          <w:tcPr>
            <w:tcW w:w="1512" w:type="dxa"/>
          </w:tcPr>
          <w:p w:rsidR="00660B38" w:rsidRDefault="00660B38" w:rsidP="00A76DC8">
            <w:pPr>
              <w:pStyle w:val="TAL"/>
              <w:rPr>
                <w:rFonts w:ascii="Verdana" w:hAnsi="Verdana"/>
                <w:lang w:val="en-US" w:eastAsia="zh-CN"/>
              </w:rPr>
            </w:pPr>
            <w:r>
              <w:rPr>
                <w:rFonts w:ascii="Verdana" w:hAnsi="Verdana" w:hint="eastAsia"/>
                <w:lang w:val="en-US" w:eastAsia="zh-CN"/>
              </w:rPr>
              <w:t>uuid</w:t>
            </w:r>
          </w:p>
        </w:tc>
        <w:tc>
          <w:tcPr>
            <w:tcW w:w="709" w:type="dxa"/>
          </w:tcPr>
          <w:p w:rsidR="00660B38" w:rsidRDefault="00660B38" w:rsidP="00A76DC8">
            <w:pPr>
              <w:pStyle w:val="TAL"/>
              <w:rPr>
                <w:rFonts w:ascii="Verdana" w:hAnsi="Verdana"/>
                <w:lang w:val="en-US" w:eastAsia="zh-CN"/>
              </w:rPr>
            </w:pPr>
            <w:r>
              <w:rPr>
                <w:rFonts w:ascii="Verdana" w:hAnsi="Verdana" w:hint="eastAsia"/>
                <w:lang w:val="en-US" w:eastAsia="zh-CN"/>
              </w:rPr>
              <w:t>O</w:t>
            </w:r>
          </w:p>
        </w:tc>
        <w:tc>
          <w:tcPr>
            <w:tcW w:w="1275" w:type="dxa"/>
          </w:tcPr>
          <w:p w:rsidR="00660B38" w:rsidRDefault="00660B38" w:rsidP="00A76DC8">
            <w:pPr>
              <w:pStyle w:val="TAL"/>
              <w:rPr>
                <w:rFonts w:ascii="Verdana" w:hAnsi="Verdana"/>
                <w:lang w:eastAsia="zh-CN"/>
              </w:rPr>
            </w:pPr>
            <w:r>
              <w:rPr>
                <w:rFonts w:ascii="Verdana" w:hAnsi="Verdana" w:hint="eastAsia"/>
                <w:lang w:eastAsia="zh-CN"/>
              </w:rPr>
              <w:t>String</w:t>
            </w:r>
          </w:p>
        </w:tc>
        <w:tc>
          <w:tcPr>
            <w:tcW w:w="709" w:type="dxa"/>
          </w:tcPr>
          <w:p w:rsidR="00660B38" w:rsidRDefault="00660B38" w:rsidP="00A76DC8">
            <w:pPr>
              <w:pStyle w:val="TAL"/>
              <w:rPr>
                <w:lang w:val="fr-FR" w:eastAsia="zh-CN"/>
              </w:rPr>
            </w:pPr>
            <w:r>
              <w:rPr>
                <w:rFonts w:hint="eastAsia"/>
                <w:lang w:val="fr-FR" w:eastAsia="zh-CN"/>
              </w:rPr>
              <w:t>64</w:t>
            </w:r>
          </w:p>
        </w:tc>
        <w:tc>
          <w:tcPr>
            <w:tcW w:w="5875" w:type="dxa"/>
          </w:tcPr>
          <w:p w:rsidR="00660B38" w:rsidRDefault="00660B38" w:rsidP="001457C5">
            <w:pPr>
              <w:adjustRightInd w:val="0"/>
              <w:snapToGrid w:val="0"/>
              <w:rPr>
                <w:sz w:val="19"/>
                <w:szCs w:val="19"/>
                <w:lang w:val="en-GB"/>
              </w:rPr>
            </w:pPr>
            <w:r>
              <w:rPr>
                <w:rFonts w:hint="eastAsia"/>
                <w:sz w:val="19"/>
                <w:szCs w:val="19"/>
                <w:lang w:val="en-GB"/>
              </w:rPr>
              <w:t>UUID</w:t>
            </w:r>
            <w:r>
              <w:rPr>
                <w:rFonts w:hint="eastAsia"/>
              </w:rPr>
              <w:t>通用唯一识别码</w:t>
            </w:r>
          </w:p>
        </w:tc>
      </w:tr>
      <w:tr w:rsidR="00DC5E07" w:rsidTr="001457C5">
        <w:trPr>
          <w:jc w:val="center"/>
        </w:trPr>
        <w:tc>
          <w:tcPr>
            <w:tcW w:w="1512" w:type="dxa"/>
          </w:tcPr>
          <w:p w:rsidR="00DC5E07" w:rsidRDefault="00DC5E07" w:rsidP="00A76DC8">
            <w:pPr>
              <w:pStyle w:val="TAL"/>
              <w:rPr>
                <w:rFonts w:ascii="Verdana" w:hAnsi="Verdana"/>
                <w:lang w:val="en-US" w:eastAsia="zh-CN"/>
              </w:rPr>
            </w:pPr>
            <w:r>
              <w:rPr>
                <w:rFonts w:ascii="Verdana" w:hAnsi="Verdana" w:hint="eastAsia"/>
              </w:rPr>
              <w:t>thirdTokenExpire</w:t>
            </w:r>
            <w:r>
              <w:rPr>
                <w:rFonts w:ascii="Verdana" w:hAnsi="Verdana" w:hint="eastAsia"/>
                <w:lang w:eastAsia="zh-CN"/>
              </w:rPr>
              <w:t>Date</w:t>
            </w:r>
          </w:p>
        </w:tc>
        <w:tc>
          <w:tcPr>
            <w:tcW w:w="709" w:type="dxa"/>
          </w:tcPr>
          <w:p w:rsidR="00DC5E07" w:rsidRDefault="00DC5E07" w:rsidP="00A76DC8">
            <w:pPr>
              <w:pStyle w:val="TAL"/>
              <w:rPr>
                <w:rFonts w:ascii="Verdana" w:hAnsi="Verdana"/>
                <w:lang w:val="en-US" w:eastAsia="zh-CN"/>
              </w:rPr>
            </w:pPr>
            <w:r>
              <w:rPr>
                <w:rFonts w:ascii="Verdana" w:hAnsi="Verdana" w:hint="eastAsia"/>
                <w:lang w:val="en-US" w:eastAsia="zh-CN"/>
              </w:rPr>
              <w:t>O</w:t>
            </w:r>
          </w:p>
        </w:tc>
        <w:tc>
          <w:tcPr>
            <w:tcW w:w="1275" w:type="dxa"/>
          </w:tcPr>
          <w:p w:rsidR="00DC5E07" w:rsidRDefault="00DC5E07" w:rsidP="00A76DC8">
            <w:pPr>
              <w:pStyle w:val="TAL"/>
              <w:rPr>
                <w:rFonts w:ascii="Verdana" w:hAnsi="Verdana"/>
                <w:lang w:eastAsia="zh-CN"/>
              </w:rPr>
            </w:pPr>
            <w:r>
              <w:rPr>
                <w:rFonts w:ascii="Verdana" w:hAnsi="Verdana" w:hint="eastAsia"/>
                <w:lang w:eastAsia="zh-CN"/>
              </w:rPr>
              <w:t>String</w:t>
            </w:r>
          </w:p>
        </w:tc>
        <w:tc>
          <w:tcPr>
            <w:tcW w:w="709" w:type="dxa"/>
          </w:tcPr>
          <w:p w:rsidR="00DC5E07" w:rsidRDefault="00DC5E07" w:rsidP="00A76DC8">
            <w:pPr>
              <w:pStyle w:val="TAL"/>
              <w:rPr>
                <w:lang w:val="fr-FR" w:eastAsia="zh-CN"/>
              </w:rPr>
            </w:pPr>
            <w:r>
              <w:rPr>
                <w:rFonts w:hint="eastAsia"/>
                <w:lang w:val="fr-FR" w:eastAsia="zh-CN"/>
              </w:rPr>
              <w:t>26</w:t>
            </w:r>
          </w:p>
        </w:tc>
        <w:tc>
          <w:tcPr>
            <w:tcW w:w="5875" w:type="dxa"/>
          </w:tcPr>
          <w:p w:rsidR="00DC5E07" w:rsidRDefault="00DC5E07" w:rsidP="001457C5">
            <w:pPr>
              <w:adjustRightInd w:val="0"/>
              <w:snapToGrid w:val="0"/>
              <w:rPr>
                <w:sz w:val="19"/>
                <w:szCs w:val="19"/>
                <w:lang w:val="en-GB"/>
              </w:rPr>
            </w:pPr>
            <w:r>
              <w:rPr>
                <w:rFonts w:hint="eastAsia"/>
                <w:sz w:val="19"/>
                <w:szCs w:val="19"/>
                <w:lang w:val="en-GB"/>
              </w:rPr>
              <w:t>第</w:t>
            </w:r>
            <w:r>
              <w:rPr>
                <w:rFonts w:hint="eastAsia"/>
                <w:sz w:val="19"/>
                <w:szCs w:val="19"/>
                <w:lang w:val="en-GB"/>
              </w:rPr>
              <w:t>3</w:t>
            </w:r>
            <w:r>
              <w:rPr>
                <w:rFonts w:hint="eastAsia"/>
                <w:sz w:val="19"/>
                <w:szCs w:val="19"/>
                <w:lang w:val="en-GB"/>
              </w:rPr>
              <w:t>方</w:t>
            </w:r>
            <w:r>
              <w:rPr>
                <w:rFonts w:hint="eastAsia"/>
                <w:sz w:val="19"/>
                <w:szCs w:val="19"/>
                <w:lang w:val="en-GB"/>
              </w:rPr>
              <w:t>Token</w:t>
            </w:r>
            <w:r>
              <w:rPr>
                <w:rFonts w:hint="eastAsia"/>
                <w:sz w:val="19"/>
                <w:szCs w:val="19"/>
                <w:lang w:val="en-GB"/>
              </w:rPr>
              <w:t>有效期</w:t>
            </w:r>
          </w:p>
        </w:tc>
      </w:tr>
      <w:tr w:rsidR="00677B45" w:rsidTr="001457C5">
        <w:trPr>
          <w:jc w:val="center"/>
        </w:trPr>
        <w:tc>
          <w:tcPr>
            <w:tcW w:w="1512" w:type="dxa"/>
          </w:tcPr>
          <w:p w:rsidR="00677B45" w:rsidRDefault="00677B45" w:rsidP="00677B45">
            <w:pPr>
              <w:pStyle w:val="TAL"/>
              <w:rPr>
                <w:rFonts w:ascii="Verdana" w:hAnsi="Verdana"/>
                <w:lang w:eastAsia="zh-CN"/>
              </w:rPr>
            </w:pPr>
          </w:p>
        </w:tc>
        <w:tc>
          <w:tcPr>
            <w:tcW w:w="709" w:type="dxa"/>
          </w:tcPr>
          <w:p w:rsidR="00677B45" w:rsidRDefault="00677B45" w:rsidP="00A76DC8">
            <w:pPr>
              <w:pStyle w:val="TAL"/>
              <w:rPr>
                <w:rFonts w:ascii="Verdana" w:hAnsi="Verdana"/>
                <w:lang w:val="en-US" w:eastAsia="zh-CN"/>
              </w:rPr>
            </w:pPr>
          </w:p>
        </w:tc>
        <w:tc>
          <w:tcPr>
            <w:tcW w:w="1275" w:type="dxa"/>
          </w:tcPr>
          <w:p w:rsidR="00677B45" w:rsidRDefault="00677B45" w:rsidP="00A76DC8">
            <w:pPr>
              <w:pStyle w:val="TAL"/>
              <w:rPr>
                <w:rFonts w:ascii="Verdana" w:hAnsi="Verdana"/>
                <w:lang w:eastAsia="zh-CN"/>
              </w:rPr>
            </w:pPr>
          </w:p>
        </w:tc>
        <w:tc>
          <w:tcPr>
            <w:tcW w:w="709" w:type="dxa"/>
          </w:tcPr>
          <w:p w:rsidR="00677B45" w:rsidRDefault="00677B45" w:rsidP="00A76DC8">
            <w:pPr>
              <w:pStyle w:val="TAL"/>
              <w:rPr>
                <w:lang w:val="fr-FR" w:eastAsia="zh-CN"/>
              </w:rPr>
            </w:pPr>
          </w:p>
        </w:tc>
        <w:tc>
          <w:tcPr>
            <w:tcW w:w="5875" w:type="dxa"/>
          </w:tcPr>
          <w:p w:rsidR="00677B45" w:rsidRPr="00677B45" w:rsidRDefault="00677B45" w:rsidP="00443933">
            <w:pPr>
              <w:adjustRightInd w:val="0"/>
              <w:snapToGrid w:val="0"/>
              <w:rPr>
                <w:sz w:val="19"/>
                <w:szCs w:val="19"/>
              </w:rPr>
            </w:pPr>
          </w:p>
        </w:tc>
      </w:tr>
    </w:tbl>
    <w:p w:rsidR="00A76DC8" w:rsidRDefault="00A76DC8" w:rsidP="00407B6C">
      <w:pPr>
        <w:pStyle w:val="41"/>
        <w:rPr>
          <w:lang w:val="fr-FR"/>
        </w:rPr>
      </w:pPr>
      <w:r>
        <w:rPr>
          <w:rFonts w:hint="eastAsia"/>
        </w:rPr>
        <w:t>返回值</w:t>
      </w:r>
    </w:p>
    <w:p w:rsidR="00A76DC8" w:rsidRDefault="00A76DC8" w:rsidP="00A76DC8">
      <w:pPr>
        <w:ind w:left="198"/>
      </w:pPr>
      <w:r>
        <w:rPr>
          <w:rFonts w:hint="eastAsia"/>
        </w:rPr>
        <w:t>成功返回</w:t>
      </w:r>
      <w:r>
        <w:rPr>
          <w:rFonts w:hint="eastAsia"/>
        </w:rPr>
        <w:t>UserThirdAuthRsp</w:t>
      </w:r>
      <w:r>
        <w:rPr>
          <w:rFonts w:hint="eastAsia"/>
          <w:lang w:val="fr-FR"/>
        </w:rPr>
        <w:t>，否则抛出异常。</w:t>
      </w:r>
      <w:r>
        <w:rPr>
          <w:rFonts w:hint="eastAsia"/>
        </w:rPr>
        <w:t>UserThirdAuthRsp</w:t>
      </w:r>
      <w:r>
        <w:rPr>
          <w:rFonts w:hint="eastAsia"/>
        </w:rPr>
        <w:t>定义如下：</w:t>
      </w:r>
    </w:p>
    <w:tbl>
      <w:tblPr>
        <w:tblW w:w="9592"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95"/>
        <w:gridCol w:w="851"/>
        <w:gridCol w:w="992"/>
        <w:gridCol w:w="851"/>
        <w:gridCol w:w="5103"/>
      </w:tblGrid>
      <w:tr w:rsidR="00A76DC8" w:rsidTr="001F38C0">
        <w:trPr>
          <w:jc w:val="center"/>
        </w:trPr>
        <w:tc>
          <w:tcPr>
            <w:tcW w:w="1795" w:type="dxa"/>
          </w:tcPr>
          <w:p w:rsidR="00A76DC8" w:rsidRDefault="00A76DC8" w:rsidP="00A76DC8">
            <w:pPr>
              <w:pStyle w:val="TAH"/>
              <w:rPr>
                <w:rFonts w:ascii="Verdana" w:hAnsi="Verdana"/>
                <w:lang w:val="fr-FR" w:eastAsia="zh-CN"/>
              </w:rPr>
            </w:pPr>
            <w:r>
              <w:rPr>
                <w:rFonts w:ascii="Verdana" w:hAnsi="Verdana" w:hint="eastAsia"/>
                <w:lang w:val="fr-FR" w:eastAsia="zh-CN"/>
              </w:rPr>
              <w:lastRenderedPageBreak/>
              <w:t>参数名称</w:t>
            </w:r>
          </w:p>
        </w:tc>
        <w:tc>
          <w:tcPr>
            <w:tcW w:w="851" w:type="dxa"/>
          </w:tcPr>
          <w:p w:rsidR="00A76DC8" w:rsidRDefault="00A76DC8" w:rsidP="00A76DC8">
            <w:pPr>
              <w:pStyle w:val="TAH"/>
              <w:rPr>
                <w:rFonts w:ascii="Verdana" w:hAnsi="Verdana"/>
                <w:lang w:val="fr-FR" w:eastAsia="zh-CN"/>
              </w:rPr>
            </w:pPr>
            <w:r>
              <w:rPr>
                <w:rFonts w:ascii="Verdana" w:hAnsi="Verdana" w:hint="eastAsia"/>
                <w:lang w:val="fr-FR" w:eastAsia="zh-CN"/>
              </w:rPr>
              <w:t>必须</w:t>
            </w:r>
          </w:p>
        </w:tc>
        <w:tc>
          <w:tcPr>
            <w:tcW w:w="992" w:type="dxa"/>
          </w:tcPr>
          <w:p w:rsidR="00A76DC8" w:rsidRDefault="00A76DC8" w:rsidP="00A76DC8">
            <w:pPr>
              <w:pStyle w:val="TAH"/>
              <w:rPr>
                <w:rFonts w:ascii="Verdana" w:hAnsi="Verdana"/>
                <w:lang w:val="fr-FR" w:eastAsia="zh-CN"/>
              </w:rPr>
            </w:pPr>
            <w:r>
              <w:rPr>
                <w:rFonts w:ascii="Verdana" w:hAnsi="Verdana" w:hint="eastAsia"/>
                <w:lang w:val="fr-FR" w:eastAsia="zh-CN"/>
              </w:rPr>
              <w:t>类型</w:t>
            </w:r>
          </w:p>
        </w:tc>
        <w:tc>
          <w:tcPr>
            <w:tcW w:w="851" w:type="dxa"/>
          </w:tcPr>
          <w:p w:rsidR="00A76DC8" w:rsidRDefault="00A76DC8" w:rsidP="00A76DC8">
            <w:pPr>
              <w:pStyle w:val="TAH"/>
              <w:rPr>
                <w:rFonts w:ascii="Verdana" w:hAnsi="Verdana"/>
                <w:lang w:val="fr-FR" w:eastAsia="zh-CN"/>
              </w:rPr>
            </w:pPr>
            <w:r>
              <w:rPr>
                <w:rFonts w:ascii="Verdana" w:hAnsi="Verdana" w:hint="eastAsia"/>
                <w:lang w:val="fr-FR" w:eastAsia="zh-CN"/>
              </w:rPr>
              <w:t>长度</w:t>
            </w:r>
          </w:p>
        </w:tc>
        <w:tc>
          <w:tcPr>
            <w:tcW w:w="5103" w:type="dxa"/>
          </w:tcPr>
          <w:p w:rsidR="00A76DC8" w:rsidRDefault="00A76DC8" w:rsidP="00A76DC8">
            <w:pPr>
              <w:pStyle w:val="TAH"/>
              <w:rPr>
                <w:rFonts w:ascii="Verdana" w:hAnsi="Verdana"/>
                <w:lang w:val="fr-FR" w:eastAsia="zh-CN"/>
              </w:rPr>
            </w:pPr>
            <w:r>
              <w:rPr>
                <w:rFonts w:ascii="Verdana" w:hAnsi="Verdana" w:hint="eastAsia"/>
                <w:lang w:val="fr-FR" w:eastAsia="zh-CN"/>
              </w:rPr>
              <w:t>描述信息</w:t>
            </w:r>
          </w:p>
        </w:tc>
      </w:tr>
      <w:tr w:rsidR="00A76DC8" w:rsidTr="001F38C0">
        <w:trPr>
          <w:jc w:val="center"/>
        </w:trPr>
        <w:tc>
          <w:tcPr>
            <w:tcW w:w="1795" w:type="dxa"/>
          </w:tcPr>
          <w:p w:rsidR="00A76DC8" w:rsidRPr="005041A8" w:rsidRDefault="00A76DC8" w:rsidP="00A76DC8">
            <w:pPr>
              <w:pStyle w:val="TAL"/>
              <w:rPr>
                <w:lang w:val="fr-FR" w:eastAsia="zh-CN"/>
              </w:rPr>
            </w:pPr>
            <w:r w:rsidRPr="005041A8">
              <w:rPr>
                <w:rFonts w:hint="eastAsia"/>
                <w:lang w:val="fr-FR" w:eastAsia="zh-CN"/>
              </w:rPr>
              <w:t>v</w:t>
            </w:r>
            <w:r w:rsidRPr="005041A8">
              <w:rPr>
                <w:lang w:val="fr-FR" w:eastAsia="zh-CN"/>
              </w:rPr>
              <w:t>ersion</w:t>
            </w:r>
          </w:p>
        </w:tc>
        <w:tc>
          <w:tcPr>
            <w:tcW w:w="851" w:type="dxa"/>
          </w:tcPr>
          <w:p w:rsidR="00A76DC8" w:rsidRPr="005041A8" w:rsidRDefault="00A76DC8" w:rsidP="00A76DC8">
            <w:pPr>
              <w:pStyle w:val="TAL"/>
              <w:rPr>
                <w:lang w:val="fr-FR" w:eastAsia="zh-CN"/>
              </w:rPr>
            </w:pPr>
            <w:r>
              <w:rPr>
                <w:rFonts w:hint="eastAsia"/>
                <w:lang w:val="fr-FR" w:eastAsia="zh-CN"/>
              </w:rPr>
              <w:t>M</w:t>
            </w:r>
          </w:p>
        </w:tc>
        <w:tc>
          <w:tcPr>
            <w:tcW w:w="992" w:type="dxa"/>
          </w:tcPr>
          <w:p w:rsidR="00A76DC8" w:rsidRPr="005041A8" w:rsidRDefault="00A76DC8" w:rsidP="00A76DC8">
            <w:pPr>
              <w:pStyle w:val="TAH"/>
              <w:jc w:val="both"/>
              <w:rPr>
                <w:b w:val="0"/>
                <w:lang w:val="fr-FR" w:eastAsia="zh-CN"/>
              </w:rPr>
            </w:pPr>
            <w:r>
              <w:rPr>
                <w:rFonts w:hint="eastAsia"/>
                <w:b w:val="0"/>
                <w:lang w:val="fr-FR" w:eastAsia="zh-CN"/>
              </w:rPr>
              <w:t>String</w:t>
            </w:r>
          </w:p>
        </w:tc>
        <w:tc>
          <w:tcPr>
            <w:tcW w:w="851" w:type="dxa"/>
          </w:tcPr>
          <w:p w:rsidR="00A76DC8" w:rsidRPr="005041A8" w:rsidRDefault="00A76DC8" w:rsidP="00A76DC8">
            <w:pPr>
              <w:rPr>
                <w:rFonts w:ascii="Arial" w:hAnsi="Arial"/>
                <w:kern w:val="0"/>
                <w:sz w:val="18"/>
                <w:szCs w:val="18"/>
                <w:lang w:val="fr-FR"/>
              </w:rPr>
            </w:pPr>
            <w:r>
              <w:rPr>
                <w:rFonts w:ascii="Arial" w:hAnsi="Arial" w:hint="eastAsia"/>
                <w:kern w:val="0"/>
                <w:sz w:val="18"/>
                <w:szCs w:val="18"/>
                <w:lang w:val="fr-FR"/>
              </w:rPr>
              <w:t>5</w:t>
            </w:r>
          </w:p>
        </w:tc>
        <w:tc>
          <w:tcPr>
            <w:tcW w:w="5103" w:type="dxa"/>
          </w:tcPr>
          <w:p w:rsidR="00A76DC8" w:rsidRPr="005041A8" w:rsidRDefault="00A76DC8" w:rsidP="00A76DC8">
            <w:pPr>
              <w:rPr>
                <w:rFonts w:ascii="Arial" w:hAnsi="Arial"/>
                <w:kern w:val="0"/>
                <w:sz w:val="18"/>
                <w:szCs w:val="18"/>
                <w:lang w:val="fr-FR"/>
              </w:rPr>
            </w:pPr>
            <w:r w:rsidRPr="005041A8">
              <w:rPr>
                <w:rFonts w:ascii="Arial" w:hAnsi="Arial" w:hint="eastAsia"/>
                <w:kern w:val="0"/>
                <w:sz w:val="18"/>
                <w:szCs w:val="18"/>
                <w:lang w:val="fr-FR"/>
              </w:rPr>
              <w:t>协议版本号</w:t>
            </w:r>
          </w:p>
        </w:tc>
      </w:tr>
      <w:tr w:rsidR="00A76DC8" w:rsidTr="001F38C0">
        <w:trPr>
          <w:jc w:val="center"/>
        </w:trPr>
        <w:tc>
          <w:tcPr>
            <w:tcW w:w="1795" w:type="dxa"/>
          </w:tcPr>
          <w:p w:rsidR="00A76DC8" w:rsidRPr="005041A8" w:rsidRDefault="00A76DC8" w:rsidP="00A76DC8">
            <w:pPr>
              <w:pStyle w:val="TAL"/>
              <w:rPr>
                <w:lang w:val="fr-FR" w:eastAsia="zh-CN"/>
              </w:rPr>
            </w:pPr>
            <w:r>
              <w:rPr>
                <w:lang w:val="fr-FR" w:eastAsia="zh-CN"/>
              </w:rPr>
              <w:t>transactionID</w:t>
            </w:r>
          </w:p>
        </w:tc>
        <w:tc>
          <w:tcPr>
            <w:tcW w:w="851" w:type="dxa"/>
          </w:tcPr>
          <w:p w:rsidR="00A76DC8" w:rsidRPr="005041A8" w:rsidRDefault="00A76DC8" w:rsidP="00A76DC8">
            <w:pPr>
              <w:pStyle w:val="TAL"/>
              <w:rPr>
                <w:lang w:val="fr-FR" w:eastAsia="zh-CN"/>
              </w:rPr>
            </w:pPr>
            <w:r>
              <w:rPr>
                <w:rFonts w:hint="eastAsia"/>
                <w:lang w:val="fr-FR" w:eastAsia="zh-CN"/>
              </w:rPr>
              <w:t>M</w:t>
            </w:r>
          </w:p>
        </w:tc>
        <w:tc>
          <w:tcPr>
            <w:tcW w:w="992" w:type="dxa"/>
          </w:tcPr>
          <w:p w:rsidR="00A76DC8" w:rsidRPr="005041A8" w:rsidRDefault="00A76DC8" w:rsidP="00A76DC8">
            <w:pPr>
              <w:pStyle w:val="TAH"/>
              <w:jc w:val="both"/>
              <w:rPr>
                <w:b w:val="0"/>
                <w:lang w:val="fr-FR" w:eastAsia="zh-CN"/>
              </w:rPr>
            </w:pPr>
            <w:r>
              <w:rPr>
                <w:rFonts w:hint="eastAsia"/>
                <w:b w:val="0"/>
                <w:lang w:val="fr-FR" w:eastAsia="zh-CN"/>
              </w:rPr>
              <w:t>String</w:t>
            </w:r>
          </w:p>
        </w:tc>
        <w:tc>
          <w:tcPr>
            <w:tcW w:w="851" w:type="dxa"/>
          </w:tcPr>
          <w:p w:rsidR="00A76DC8" w:rsidRPr="005041A8" w:rsidRDefault="00A76DC8" w:rsidP="00A76DC8">
            <w:pPr>
              <w:rPr>
                <w:rFonts w:ascii="Arial" w:hAnsi="Arial"/>
                <w:kern w:val="0"/>
                <w:sz w:val="18"/>
                <w:szCs w:val="18"/>
                <w:lang w:val="fr-FR"/>
              </w:rPr>
            </w:pPr>
            <w:r w:rsidRPr="005041A8">
              <w:rPr>
                <w:rFonts w:ascii="Arial" w:hAnsi="Arial" w:hint="eastAsia"/>
                <w:kern w:val="0"/>
                <w:sz w:val="18"/>
                <w:szCs w:val="18"/>
                <w:lang w:val="fr-FR"/>
              </w:rPr>
              <w:t>40</w:t>
            </w:r>
          </w:p>
        </w:tc>
        <w:tc>
          <w:tcPr>
            <w:tcW w:w="5103" w:type="dxa"/>
          </w:tcPr>
          <w:p w:rsidR="00A76DC8" w:rsidRPr="005041A8" w:rsidRDefault="00A76DC8" w:rsidP="00A76DC8">
            <w:pPr>
              <w:rPr>
                <w:rFonts w:ascii="Arial" w:hAnsi="Arial"/>
                <w:kern w:val="0"/>
                <w:sz w:val="18"/>
                <w:szCs w:val="18"/>
                <w:lang w:val="fr-FR"/>
              </w:rPr>
            </w:pPr>
            <w:r w:rsidRPr="005041A8">
              <w:rPr>
                <w:rFonts w:ascii="Arial" w:hAnsi="Arial" w:hint="eastAsia"/>
                <w:kern w:val="0"/>
                <w:sz w:val="18"/>
                <w:szCs w:val="18"/>
                <w:lang w:val="fr-FR"/>
              </w:rPr>
              <w:t>交易流水号</w:t>
            </w:r>
          </w:p>
        </w:tc>
      </w:tr>
      <w:tr w:rsidR="00A76DC8" w:rsidTr="001F38C0">
        <w:trPr>
          <w:jc w:val="center"/>
        </w:trPr>
        <w:tc>
          <w:tcPr>
            <w:tcW w:w="1795" w:type="dxa"/>
          </w:tcPr>
          <w:p w:rsidR="00A76DC8" w:rsidRPr="00C8364D" w:rsidRDefault="00A76DC8" w:rsidP="00A76DC8">
            <w:pPr>
              <w:pStyle w:val="TAL"/>
              <w:rPr>
                <w:lang w:val="fr-FR" w:eastAsia="zh-CN"/>
              </w:rPr>
            </w:pPr>
            <w:r w:rsidRPr="00C8364D">
              <w:rPr>
                <w:rFonts w:hint="eastAsia"/>
                <w:lang w:val="fr-FR" w:eastAsia="zh-CN"/>
              </w:rPr>
              <w:t>traceFlag</w:t>
            </w:r>
          </w:p>
        </w:tc>
        <w:tc>
          <w:tcPr>
            <w:tcW w:w="851" w:type="dxa"/>
          </w:tcPr>
          <w:p w:rsidR="00A76DC8" w:rsidRPr="00C8364D" w:rsidRDefault="00A76DC8" w:rsidP="00A76DC8">
            <w:pPr>
              <w:spacing w:line="240" w:lineRule="atLeast"/>
              <w:rPr>
                <w:rFonts w:ascii="Arial" w:hAnsi="Arial"/>
                <w:kern w:val="0"/>
                <w:sz w:val="18"/>
                <w:szCs w:val="18"/>
                <w:lang w:val="fr-FR"/>
              </w:rPr>
            </w:pPr>
            <w:r w:rsidRPr="00C8364D">
              <w:rPr>
                <w:rFonts w:ascii="Arial" w:hAnsi="Arial" w:hint="eastAsia"/>
                <w:kern w:val="0"/>
                <w:sz w:val="18"/>
                <w:szCs w:val="18"/>
                <w:lang w:val="fr-FR"/>
              </w:rPr>
              <w:t xml:space="preserve">O </w:t>
            </w:r>
          </w:p>
        </w:tc>
        <w:tc>
          <w:tcPr>
            <w:tcW w:w="992" w:type="dxa"/>
          </w:tcPr>
          <w:p w:rsidR="00A76DC8" w:rsidRPr="00C8364D" w:rsidRDefault="00A76DC8" w:rsidP="00A76DC8">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851" w:type="dxa"/>
          </w:tcPr>
          <w:p w:rsidR="00A76DC8" w:rsidRPr="00C8364D" w:rsidRDefault="00A76DC8" w:rsidP="00A76DC8">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5103" w:type="dxa"/>
          </w:tcPr>
          <w:p w:rsidR="00A76DC8" w:rsidRPr="00C8364D" w:rsidRDefault="00A76DC8" w:rsidP="00A76DC8">
            <w:pPr>
              <w:spacing w:line="240" w:lineRule="atLeast"/>
              <w:rPr>
                <w:rFonts w:ascii="Arial" w:hAnsi="Arial"/>
                <w:kern w:val="0"/>
                <w:sz w:val="18"/>
                <w:szCs w:val="18"/>
                <w:lang w:val="fr-FR"/>
              </w:rPr>
            </w:pPr>
            <w:r>
              <w:rPr>
                <w:rFonts w:ascii="Arial" w:hAnsi="Arial" w:hint="eastAsia"/>
                <w:kern w:val="0"/>
                <w:sz w:val="18"/>
                <w:szCs w:val="18"/>
                <w:lang w:val="fr-FR"/>
              </w:rPr>
              <w:t>跟踪标志</w:t>
            </w:r>
          </w:p>
        </w:tc>
      </w:tr>
      <w:tr w:rsidR="00A76DC8" w:rsidTr="001F38C0">
        <w:trPr>
          <w:jc w:val="center"/>
        </w:trPr>
        <w:tc>
          <w:tcPr>
            <w:tcW w:w="1795" w:type="dxa"/>
          </w:tcPr>
          <w:p w:rsidR="00A76DC8" w:rsidRPr="00C8364D" w:rsidRDefault="00A76DC8" w:rsidP="00A76DC8">
            <w:pPr>
              <w:pStyle w:val="TAL"/>
              <w:rPr>
                <w:lang w:val="fr-FR" w:eastAsia="zh-CN"/>
              </w:rPr>
            </w:pPr>
            <w:r>
              <w:rPr>
                <w:rFonts w:hint="eastAsia"/>
                <w:lang w:val="fr-FR" w:eastAsia="zh-CN"/>
              </w:rPr>
              <w:t>userID</w:t>
            </w:r>
          </w:p>
        </w:tc>
        <w:tc>
          <w:tcPr>
            <w:tcW w:w="851" w:type="dxa"/>
          </w:tcPr>
          <w:p w:rsidR="00A76DC8" w:rsidRPr="00C8364D" w:rsidRDefault="00A76DC8" w:rsidP="00A76DC8">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992" w:type="dxa"/>
          </w:tcPr>
          <w:p w:rsidR="00A76DC8" w:rsidRDefault="00A76DC8" w:rsidP="00A76DC8">
            <w:pPr>
              <w:spacing w:line="240" w:lineRule="atLeast"/>
              <w:rPr>
                <w:rFonts w:ascii="Arial" w:hAnsi="Arial"/>
                <w:kern w:val="0"/>
                <w:sz w:val="18"/>
                <w:szCs w:val="18"/>
                <w:lang w:val="fr-FR"/>
              </w:rPr>
            </w:pPr>
            <w:r>
              <w:rPr>
                <w:rFonts w:ascii="Arial" w:hAnsi="Arial" w:hint="eastAsia"/>
                <w:kern w:val="0"/>
                <w:sz w:val="18"/>
                <w:szCs w:val="18"/>
                <w:lang w:val="fr-FR"/>
              </w:rPr>
              <w:t>Bigint</w:t>
            </w:r>
          </w:p>
        </w:tc>
        <w:tc>
          <w:tcPr>
            <w:tcW w:w="851" w:type="dxa"/>
          </w:tcPr>
          <w:p w:rsidR="00A76DC8" w:rsidRDefault="00A76DC8" w:rsidP="00A76DC8">
            <w:pPr>
              <w:spacing w:line="240" w:lineRule="atLeast"/>
              <w:rPr>
                <w:rFonts w:ascii="Arial" w:hAnsi="Arial"/>
                <w:kern w:val="0"/>
                <w:sz w:val="18"/>
                <w:szCs w:val="18"/>
                <w:lang w:val="fr-FR"/>
              </w:rPr>
            </w:pPr>
          </w:p>
        </w:tc>
        <w:tc>
          <w:tcPr>
            <w:tcW w:w="5103" w:type="dxa"/>
          </w:tcPr>
          <w:p w:rsidR="00A76DC8" w:rsidRDefault="00A76DC8" w:rsidP="00A76DC8">
            <w:pPr>
              <w:spacing w:line="240" w:lineRule="atLeast"/>
              <w:rPr>
                <w:rFonts w:ascii="Arial" w:hAnsi="Arial"/>
                <w:kern w:val="0"/>
                <w:sz w:val="18"/>
                <w:szCs w:val="18"/>
                <w:lang w:val="fr-FR"/>
              </w:rPr>
            </w:pPr>
            <w:r>
              <w:rPr>
                <w:rFonts w:ascii="Arial" w:hAnsi="Arial" w:hint="eastAsia"/>
                <w:kern w:val="0"/>
                <w:sz w:val="18"/>
                <w:szCs w:val="18"/>
                <w:lang w:val="fr-FR"/>
              </w:rPr>
              <w:t>用户</w:t>
            </w:r>
            <w:r>
              <w:rPr>
                <w:rFonts w:ascii="Arial" w:hAnsi="Arial" w:hint="eastAsia"/>
                <w:kern w:val="0"/>
                <w:sz w:val="18"/>
                <w:szCs w:val="18"/>
                <w:lang w:val="fr-FR"/>
              </w:rPr>
              <w:t>ID</w:t>
            </w:r>
            <w:r>
              <w:rPr>
                <w:rFonts w:ascii="Arial" w:hAnsi="Arial" w:hint="eastAsia"/>
                <w:kern w:val="0"/>
                <w:sz w:val="18"/>
                <w:szCs w:val="18"/>
                <w:lang w:val="fr-FR"/>
              </w:rPr>
              <w:t>（内部）</w:t>
            </w:r>
          </w:p>
          <w:p w:rsidR="007310B7" w:rsidRDefault="007310B7" w:rsidP="00A76DC8">
            <w:pPr>
              <w:spacing w:line="240" w:lineRule="atLeast"/>
              <w:rPr>
                <w:rFonts w:ascii="Arial" w:hAnsi="Arial"/>
                <w:kern w:val="0"/>
                <w:sz w:val="18"/>
                <w:szCs w:val="18"/>
                <w:lang w:val="fr-FR"/>
              </w:rPr>
            </w:pPr>
            <w:r>
              <w:rPr>
                <w:rFonts w:ascii="Verdana" w:hAnsi="Verdana"/>
              </w:rPr>
              <w:t>authF</w:t>
            </w:r>
            <w:r>
              <w:rPr>
                <w:rFonts w:ascii="Verdana" w:hAnsi="Verdana" w:hint="eastAsia"/>
              </w:rPr>
              <w:t>lag</w:t>
            </w:r>
            <w:r>
              <w:rPr>
                <w:rFonts w:ascii="Verdana" w:hAnsi="Verdana"/>
              </w:rPr>
              <w:t>=1</w:t>
            </w:r>
            <w:r>
              <w:rPr>
                <w:rFonts w:ascii="Verdana" w:hAnsi="Verdana" w:hint="eastAsia"/>
              </w:rPr>
              <w:t>时，用户不存在，则不进行注册，而是返回</w:t>
            </w:r>
            <w:r>
              <w:rPr>
                <w:rFonts w:ascii="Verdana" w:hAnsi="Verdana" w:hint="eastAsia"/>
              </w:rPr>
              <w:t>-1</w:t>
            </w:r>
            <w:r>
              <w:rPr>
                <w:rFonts w:ascii="Verdana" w:hAnsi="Verdana" w:hint="eastAsia"/>
              </w:rPr>
              <w:t>表示用户不存在。</w:t>
            </w:r>
          </w:p>
        </w:tc>
      </w:tr>
      <w:tr w:rsidR="00A76DC8" w:rsidRPr="00B90871" w:rsidTr="001F38C0">
        <w:trPr>
          <w:jc w:val="center"/>
        </w:trPr>
        <w:tc>
          <w:tcPr>
            <w:tcW w:w="1795" w:type="dxa"/>
          </w:tcPr>
          <w:p w:rsidR="00A76DC8" w:rsidRDefault="00A76DC8" w:rsidP="00A76DC8">
            <w:pPr>
              <w:pStyle w:val="TAL"/>
              <w:rPr>
                <w:lang w:val="fr-FR" w:eastAsia="zh-CN"/>
              </w:rPr>
            </w:pPr>
            <w:r>
              <w:rPr>
                <w:rFonts w:hint="eastAsia"/>
                <w:lang w:val="fr-FR" w:eastAsia="zh-CN"/>
              </w:rPr>
              <w:t>upToken</w:t>
            </w:r>
          </w:p>
        </w:tc>
        <w:tc>
          <w:tcPr>
            <w:tcW w:w="851" w:type="dxa"/>
          </w:tcPr>
          <w:p w:rsidR="00A76DC8" w:rsidRDefault="00A76DC8" w:rsidP="00A76DC8">
            <w:pPr>
              <w:spacing w:line="240" w:lineRule="atLeast"/>
              <w:rPr>
                <w:rFonts w:ascii="Arial" w:hAnsi="Arial"/>
                <w:kern w:val="0"/>
                <w:sz w:val="18"/>
                <w:szCs w:val="18"/>
                <w:lang w:val="fr-FR"/>
              </w:rPr>
            </w:pPr>
            <w:r>
              <w:rPr>
                <w:rFonts w:hint="eastAsia"/>
                <w:lang w:val="fr-FR"/>
              </w:rPr>
              <w:t>O</w:t>
            </w:r>
          </w:p>
        </w:tc>
        <w:tc>
          <w:tcPr>
            <w:tcW w:w="992" w:type="dxa"/>
          </w:tcPr>
          <w:p w:rsidR="00A76DC8" w:rsidRDefault="00A76DC8" w:rsidP="00A76DC8">
            <w:pPr>
              <w:spacing w:line="240" w:lineRule="atLeast"/>
              <w:rPr>
                <w:rFonts w:ascii="Arial" w:hAnsi="Arial"/>
                <w:kern w:val="0"/>
                <w:sz w:val="18"/>
                <w:szCs w:val="18"/>
                <w:lang w:val="fr-FR"/>
              </w:rPr>
            </w:pPr>
            <w:r>
              <w:rPr>
                <w:rFonts w:hint="eastAsia"/>
                <w:lang w:val="fr-FR"/>
              </w:rPr>
              <w:t>String</w:t>
            </w:r>
          </w:p>
        </w:tc>
        <w:tc>
          <w:tcPr>
            <w:tcW w:w="851" w:type="dxa"/>
          </w:tcPr>
          <w:p w:rsidR="00A76DC8" w:rsidRDefault="00A76DC8" w:rsidP="00A76DC8">
            <w:pPr>
              <w:spacing w:line="240" w:lineRule="atLeast"/>
              <w:rPr>
                <w:rFonts w:ascii="Arial" w:hAnsi="Arial"/>
                <w:kern w:val="0"/>
                <w:sz w:val="18"/>
                <w:szCs w:val="18"/>
                <w:lang w:val="fr-FR"/>
              </w:rPr>
            </w:pPr>
            <w:r>
              <w:rPr>
                <w:rFonts w:hint="eastAsia"/>
                <w:lang w:val="fr-FR"/>
              </w:rPr>
              <w:t>128</w:t>
            </w:r>
          </w:p>
        </w:tc>
        <w:tc>
          <w:tcPr>
            <w:tcW w:w="5103" w:type="dxa"/>
          </w:tcPr>
          <w:p w:rsidR="00A76DC8" w:rsidRDefault="00A76DC8" w:rsidP="00A76DC8">
            <w:pPr>
              <w:rPr>
                <w:rFonts w:ascii="Arial" w:hAnsi="Arial"/>
                <w:kern w:val="0"/>
                <w:sz w:val="18"/>
                <w:szCs w:val="18"/>
                <w:lang w:val="fr-FR"/>
              </w:rPr>
            </w:pPr>
            <w:r>
              <w:rPr>
                <w:rFonts w:ascii="Arial" w:hAnsi="Arial" w:hint="eastAsia"/>
                <w:kern w:val="0"/>
                <w:sz w:val="18"/>
                <w:szCs w:val="18"/>
                <w:lang w:val="fr-FR"/>
              </w:rPr>
              <w:t>UP</w:t>
            </w:r>
            <w:r>
              <w:rPr>
                <w:rFonts w:ascii="Arial" w:hAnsi="Arial" w:hint="eastAsia"/>
                <w:kern w:val="0"/>
                <w:sz w:val="18"/>
                <w:szCs w:val="18"/>
                <w:lang w:val="fr-FR"/>
              </w:rPr>
              <w:t>生成的</w:t>
            </w:r>
            <w:r>
              <w:rPr>
                <w:rFonts w:ascii="Arial" w:hAnsi="Arial" w:hint="eastAsia"/>
                <w:kern w:val="0"/>
                <w:sz w:val="18"/>
                <w:szCs w:val="18"/>
                <w:lang w:val="fr-FR"/>
              </w:rPr>
              <w:t>Token</w:t>
            </w:r>
          </w:p>
          <w:p w:rsidR="00A76DC8" w:rsidRDefault="00A76DC8" w:rsidP="00A76DC8">
            <w:pPr>
              <w:rPr>
                <w:rFonts w:ascii="Arial" w:hAnsi="Arial"/>
                <w:kern w:val="0"/>
                <w:sz w:val="18"/>
                <w:szCs w:val="18"/>
                <w:lang w:val="fr-FR"/>
              </w:rPr>
            </w:pPr>
            <w:r>
              <w:rPr>
                <w:rFonts w:ascii="Arial" w:hAnsi="Arial" w:hint="eastAsia"/>
                <w:kern w:val="0"/>
                <w:sz w:val="18"/>
                <w:szCs w:val="18"/>
                <w:lang w:val="fr-FR"/>
              </w:rPr>
              <w:t>a)</w:t>
            </w:r>
            <w:r>
              <w:rPr>
                <w:rFonts w:ascii="Arial" w:hAnsi="Arial" w:hint="eastAsia"/>
                <w:kern w:val="0"/>
                <w:sz w:val="18"/>
                <w:szCs w:val="18"/>
                <w:lang w:val="fr-FR"/>
              </w:rPr>
              <w:t>以</w:t>
            </w:r>
            <w:r>
              <w:rPr>
                <w:rFonts w:ascii="Arial" w:hAnsi="Arial" w:hint="eastAsia"/>
                <w:kern w:val="0"/>
                <w:sz w:val="18"/>
                <w:szCs w:val="18"/>
                <w:lang w:val="fr-FR"/>
              </w:rPr>
              <w:t>AES128</w:t>
            </w:r>
            <w:r>
              <w:rPr>
                <w:rFonts w:ascii="Arial" w:hAnsi="Arial" w:hint="eastAsia"/>
                <w:kern w:val="0"/>
                <w:sz w:val="18"/>
                <w:szCs w:val="18"/>
                <w:lang w:val="fr-FR"/>
              </w:rPr>
              <w:t>加密</w:t>
            </w:r>
          </w:p>
          <w:p w:rsidR="00A76DC8" w:rsidRDefault="00A76DC8" w:rsidP="00A76DC8">
            <w:pPr>
              <w:spacing w:line="240" w:lineRule="atLeast"/>
              <w:rPr>
                <w:rFonts w:ascii="Arial" w:hAnsi="Arial"/>
                <w:kern w:val="0"/>
                <w:sz w:val="18"/>
                <w:szCs w:val="18"/>
                <w:lang w:val="fr-FR"/>
              </w:rPr>
            </w:pPr>
            <w:r>
              <w:rPr>
                <w:rFonts w:ascii="Arial" w:hAnsi="Arial" w:hint="eastAsia"/>
                <w:kern w:val="0"/>
                <w:sz w:val="18"/>
                <w:szCs w:val="18"/>
                <w:lang w:val="fr-FR"/>
              </w:rPr>
              <w:t>b)Json</w:t>
            </w:r>
            <w:r>
              <w:rPr>
                <w:rFonts w:ascii="Arial" w:hAnsi="Arial" w:hint="eastAsia"/>
                <w:kern w:val="0"/>
                <w:sz w:val="18"/>
                <w:szCs w:val="18"/>
                <w:lang w:val="fr-FR"/>
              </w:rPr>
              <w:t>接口才增加</w:t>
            </w:r>
          </w:p>
          <w:p w:rsidR="00A76DC8" w:rsidRDefault="00A76DC8" w:rsidP="00A76DC8">
            <w:pPr>
              <w:spacing w:line="240" w:lineRule="atLeast"/>
              <w:rPr>
                <w:rFonts w:ascii="Arial" w:hAnsi="Arial"/>
                <w:kern w:val="0"/>
                <w:sz w:val="18"/>
                <w:szCs w:val="18"/>
                <w:lang w:val="fr-FR"/>
              </w:rPr>
            </w:pPr>
            <w:r>
              <w:rPr>
                <w:rFonts w:ascii="Arial" w:hAnsi="Arial" w:hint="eastAsia"/>
                <w:kern w:val="0"/>
                <w:sz w:val="18"/>
                <w:szCs w:val="18"/>
                <w:lang w:val="fr-FR"/>
              </w:rPr>
              <w:t>c)</w:t>
            </w:r>
            <w:r>
              <w:rPr>
                <w:rFonts w:ascii="Arial" w:hAnsi="Arial" w:hint="eastAsia"/>
                <w:kern w:val="0"/>
                <w:sz w:val="18"/>
                <w:szCs w:val="18"/>
                <w:lang w:val="fr-FR"/>
              </w:rPr>
              <w:t>验证码类型为登录验证</w:t>
            </w:r>
            <w:r>
              <w:rPr>
                <w:rFonts w:ascii="Arial" w:hAnsi="Arial" w:hint="eastAsia"/>
                <w:kern w:val="0"/>
                <w:sz w:val="18"/>
                <w:szCs w:val="18"/>
                <w:lang w:val="fr-FR"/>
              </w:rPr>
              <w:t>(0</w:t>
            </w:r>
            <w:r>
              <w:rPr>
                <w:rFonts w:ascii="Arial" w:hAnsi="Arial" w:hint="eastAsia"/>
                <w:kern w:val="0"/>
                <w:sz w:val="18"/>
                <w:szCs w:val="18"/>
                <w:lang w:val="fr-FR"/>
              </w:rPr>
              <w:t>和</w:t>
            </w:r>
            <w:r>
              <w:rPr>
                <w:rFonts w:ascii="Arial" w:hAnsi="Arial" w:hint="eastAsia"/>
                <w:kern w:val="0"/>
                <w:sz w:val="18"/>
                <w:szCs w:val="18"/>
                <w:lang w:val="fr-FR"/>
              </w:rPr>
              <w:t>1)</w:t>
            </w:r>
            <w:r>
              <w:rPr>
                <w:rFonts w:ascii="Arial" w:hAnsi="Arial" w:hint="eastAsia"/>
                <w:kern w:val="0"/>
                <w:sz w:val="18"/>
                <w:szCs w:val="18"/>
                <w:lang w:val="fr-FR"/>
              </w:rPr>
              <w:t>时才返回</w:t>
            </w:r>
            <w:r>
              <w:rPr>
                <w:rFonts w:ascii="Arial" w:hAnsi="Arial" w:hint="eastAsia"/>
                <w:kern w:val="0"/>
                <w:sz w:val="18"/>
                <w:szCs w:val="18"/>
                <w:lang w:val="fr-FR"/>
              </w:rPr>
              <w:t>upToken</w:t>
            </w:r>
          </w:p>
        </w:tc>
      </w:tr>
      <w:tr w:rsidR="00AB5E08" w:rsidRPr="00B90871" w:rsidTr="001F38C0">
        <w:trPr>
          <w:jc w:val="center"/>
        </w:trPr>
        <w:tc>
          <w:tcPr>
            <w:tcW w:w="1795" w:type="dxa"/>
          </w:tcPr>
          <w:p w:rsidR="00AB5E08" w:rsidRDefault="00AB5E08" w:rsidP="00A76DC8">
            <w:pPr>
              <w:pStyle w:val="TAL"/>
              <w:rPr>
                <w:lang w:val="fr-FR" w:eastAsia="zh-CN"/>
              </w:rPr>
            </w:pPr>
            <w:r>
              <w:rPr>
                <w:rFonts w:hint="eastAsia"/>
                <w:lang w:val="fr-FR" w:eastAsia="zh-CN"/>
              </w:rPr>
              <w:t>userName</w:t>
            </w:r>
          </w:p>
        </w:tc>
        <w:tc>
          <w:tcPr>
            <w:tcW w:w="851" w:type="dxa"/>
          </w:tcPr>
          <w:p w:rsidR="00AB5E08" w:rsidRDefault="00AB5E08" w:rsidP="00A76DC8">
            <w:pPr>
              <w:spacing w:line="240" w:lineRule="atLeast"/>
              <w:rPr>
                <w:lang w:val="fr-FR"/>
              </w:rPr>
            </w:pPr>
            <w:r>
              <w:rPr>
                <w:rFonts w:hint="eastAsia"/>
                <w:lang w:val="fr-FR"/>
              </w:rPr>
              <w:t>O</w:t>
            </w:r>
          </w:p>
        </w:tc>
        <w:tc>
          <w:tcPr>
            <w:tcW w:w="992" w:type="dxa"/>
          </w:tcPr>
          <w:p w:rsidR="00AB5E08" w:rsidRDefault="00AB5E08" w:rsidP="00A76DC8">
            <w:pPr>
              <w:spacing w:line="240" w:lineRule="atLeast"/>
              <w:rPr>
                <w:lang w:val="fr-FR"/>
              </w:rPr>
            </w:pPr>
            <w:r>
              <w:rPr>
                <w:rFonts w:hint="eastAsia"/>
                <w:lang w:val="fr-FR"/>
              </w:rPr>
              <w:t>String</w:t>
            </w:r>
          </w:p>
        </w:tc>
        <w:tc>
          <w:tcPr>
            <w:tcW w:w="851" w:type="dxa"/>
          </w:tcPr>
          <w:p w:rsidR="00AB5E08" w:rsidRDefault="00AB5E08" w:rsidP="00A76DC8">
            <w:pPr>
              <w:spacing w:line="240" w:lineRule="atLeast"/>
              <w:rPr>
                <w:lang w:val="fr-FR"/>
              </w:rPr>
            </w:pPr>
            <w:r>
              <w:rPr>
                <w:rFonts w:hint="eastAsia"/>
                <w:lang w:val="fr-FR"/>
              </w:rPr>
              <w:t>128</w:t>
            </w:r>
          </w:p>
        </w:tc>
        <w:tc>
          <w:tcPr>
            <w:tcW w:w="5103" w:type="dxa"/>
          </w:tcPr>
          <w:p w:rsidR="00AB5E08" w:rsidRDefault="00AB5E08" w:rsidP="00A76DC8">
            <w:pPr>
              <w:rPr>
                <w:rFonts w:ascii="Arial" w:hAnsi="Arial"/>
                <w:kern w:val="0"/>
                <w:sz w:val="18"/>
                <w:szCs w:val="18"/>
                <w:lang w:val="fr-FR"/>
              </w:rPr>
            </w:pPr>
            <w:r>
              <w:rPr>
                <w:rFonts w:ascii="Arial" w:hAnsi="Arial" w:hint="eastAsia"/>
                <w:kern w:val="0"/>
                <w:sz w:val="18"/>
                <w:szCs w:val="18"/>
                <w:lang w:val="fr-FR"/>
              </w:rPr>
              <w:t>用户名（</w:t>
            </w:r>
            <w:r>
              <w:rPr>
                <w:rFonts w:ascii="Arial" w:hAnsi="Arial" w:hint="eastAsia"/>
                <w:kern w:val="0"/>
                <w:sz w:val="18"/>
                <w:szCs w:val="18"/>
                <w:lang w:val="fr-FR"/>
              </w:rPr>
              <w:t>Sina</w:t>
            </w:r>
            <w:r>
              <w:rPr>
                <w:rFonts w:ascii="Arial" w:hAnsi="Arial" w:hint="eastAsia"/>
                <w:kern w:val="0"/>
                <w:sz w:val="18"/>
                <w:szCs w:val="18"/>
                <w:lang w:val="fr-FR"/>
              </w:rPr>
              <w:t>和</w:t>
            </w:r>
            <w:r>
              <w:rPr>
                <w:rFonts w:ascii="Arial" w:hAnsi="Arial" w:hint="eastAsia"/>
                <w:kern w:val="0"/>
                <w:sz w:val="18"/>
                <w:szCs w:val="18"/>
                <w:lang w:val="fr-FR"/>
              </w:rPr>
              <w:t>QQ</w:t>
            </w:r>
            <w:r>
              <w:rPr>
                <w:rFonts w:ascii="Arial" w:hAnsi="Arial" w:hint="eastAsia"/>
                <w:kern w:val="0"/>
                <w:sz w:val="18"/>
                <w:szCs w:val="18"/>
                <w:lang w:val="fr-FR"/>
              </w:rPr>
              <w:t>登录时，返回</w:t>
            </w:r>
            <w:r>
              <w:rPr>
                <w:rFonts w:ascii="Arial" w:hAnsi="Arial" w:hint="eastAsia"/>
                <w:kern w:val="0"/>
                <w:sz w:val="18"/>
                <w:szCs w:val="18"/>
                <w:lang w:val="fr-FR"/>
              </w:rPr>
              <w:t>Sina</w:t>
            </w:r>
            <w:r>
              <w:rPr>
                <w:rFonts w:ascii="Arial" w:hAnsi="Arial" w:hint="eastAsia"/>
                <w:kern w:val="0"/>
                <w:sz w:val="18"/>
                <w:szCs w:val="18"/>
                <w:lang w:val="fr-FR"/>
              </w:rPr>
              <w:t>和</w:t>
            </w:r>
            <w:r>
              <w:rPr>
                <w:rFonts w:ascii="Arial" w:hAnsi="Arial" w:hint="eastAsia"/>
                <w:kern w:val="0"/>
                <w:sz w:val="18"/>
                <w:szCs w:val="18"/>
                <w:lang w:val="fr-FR"/>
              </w:rPr>
              <w:t>QQ</w:t>
            </w:r>
            <w:r>
              <w:rPr>
                <w:rFonts w:ascii="Arial" w:hAnsi="Arial" w:hint="eastAsia"/>
                <w:kern w:val="0"/>
                <w:sz w:val="18"/>
                <w:szCs w:val="18"/>
                <w:lang w:val="fr-FR"/>
              </w:rPr>
              <w:t>的用户名）</w:t>
            </w:r>
          </w:p>
        </w:tc>
      </w:tr>
      <w:tr w:rsidR="00387A11" w:rsidRPr="00B90871" w:rsidTr="001F38C0">
        <w:trPr>
          <w:jc w:val="center"/>
        </w:trPr>
        <w:tc>
          <w:tcPr>
            <w:tcW w:w="1795" w:type="dxa"/>
          </w:tcPr>
          <w:p w:rsidR="00387A11" w:rsidRDefault="00387A11" w:rsidP="00A76DC8">
            <w:pPr>
              <w:pStyle w:val="TAL"/>
              <w:rPr>
                <w:lang w:val="fr-FR" w:eastAsia="zh-CN"/>
              </w:rPr>
            </w:pPr>
            <w:r>
              <w:rPr>
                <w:rFonts w:hint="eastAsia"/>
                <w:lang w:val="fr-FR" w:eastAsia="zh-CN"/>
              </w:rPr>
              <w:t>accountType</w:t>
            </w:r>
          </w:p>
        </w:tc>
        <w:tc>
          <w:tcPr>
            <w:tcW w:w="851" w:type="dxa"/>
          </w:tcPr>
          <w:p w:rsidR="00387A11" w:rsidRDefault="00387A11" w:rsidP="00A76DC8">
            <w:pPr>
              <w:spacing w:line="240" w:lineRule="atLeast"/>
              <w:rPr>
                <w:lang w:val="fr-FR"/>
              </w:rPr>
            </w:pPr>
            <w:r>
              <w:rPr>
                <w:rFonts w:ascii="Arial" w:hAnsi="Arial" w:hint="eastAsia"/>
                <w:kern w:val="0"/>
                <w:sz w:val="18"/>
                <w:szCs w:val="18"/>
                <w:lang w:val="fr-FR"/>
              </w:rPr>
              <w:t>O</w:t>
            </w:r>
          </w:p>
        </w:tc>
        <w:tc>
          <w:tcPr>
            <w:tcW w:w="992" w:type="dxa"/>
          </w:tcPr>
          <w:p w:rsidR="00387A11" w:rsidRDefault="00387A11" w:rsidP="00A76DC8">
            <w:pPr>
              <w:spacing w:line="240" w:lineRule="atLeast"/>
              <w:rPr>
                <w:lang w:val="fr-FR"/>
              </w:rPr>
            </w:pPr>
            <w:r>
              <w:rPr>
                <w:rFonts w:ascii="Arial" w:hAnsi="Arial"/>
                <w:kern w:val="0"/>
                <w:sz w:val="18"/>
                <w:szCs w:val="18"/>
                <w:lang w:val="fr-FR"/>
              </w:rPr>
              <w:t>Int</w:t>
            </w:r>
          </w:p>
        </w:tc>
        <w:tc>
          <w:tcPr>
            <w:tcW w:w="851" w:type="dxa"/>
          </w:tcPr>
          <w:p w:rsidR="00387A11" w:rsidRDefault="00387A11" w:rsidP="00A76DC8">
            <w:pPr>
              <w:spacing w:line="240" w:lineRule="atLeast"/>
              <w:rPr>
                <w:lang w:val="fr-FR"/>
              </w:rPr>
            </w:pPr>
          </w:p>
        </w:tc>
        <w:tc>
          <w:tcPr>
            <w:tcW w:w="5103" w:type="dxa"/>
          </w:tcPr>
          <w:p w:rsidR="00387A11" w:rsidRDefault="00387A11" w:rsidP="00A76DC8">
            <w:pPr>
              <w:rPr>
                <w:rFonts w:ascii="Arial" w:hAnsi="Arial"/>
                <w:kern w:val="0"/>
                <w:sz w:val="18"/>
                <w:szCs w:val="18"/>
                <w:lang w:val="fr-FR"/>
              </w:rPr>
            </w:pPr>
            <w:r>
              <w:rPr>
                <w:rFonts w:ascii="Arial" w:hAnsi="Arial" w:hint="eastAsia"/>
                <w:kern w:val="0"/>
                <w:sz w:val="18"/>
                <w:szCs w:val="18"/>
                <w:lang w:val="fr-FR"/>
              </w:rPr>
              <w:t>帐户类型；</w:t>
            </w:r>
            <w:r>
              <w:rPr>
                <w:rFonts w:ascii="Arial" w:hAnsi="Arial" w:hint="eastAsia"/>
                <w:kern w:val="0"/>
                <w:sz w:val="18"/>
                <w:szCs w:val="18"/>
              </w:rPr>
              <w:t>如果第</w:t>
            </w:r>
            <w:r>
              <w:rPr>
                <w:rFonts w:ascii="Arial" w:hAnsi="Arial" w:hint="eastAsia"/>
                <w:kern w:val="0"/>
                <w:sz w:val="18"/>
                <w:szCs w:val="18"/>
              </w:rPr>
              <w:t>3</w:t>
            </w:r>
            <w:r>
              <w:rPr>
                <w:rFonts w:ascii="Arial" w:hAnsi="Arial" w:hint="eastAsia"/>
                <w:kern w:val="0"/>
                <w:sz w:val="18"/>
                <w:szCs w:val="18"/>
              </w:rPr>
              <w:t>方帐号已升级为华为帐号，则返回升级后的华为帐号类型；否则不返回。</w:t>
            </w:r>
          </w:p>
        </w:tc>
      </w:tr>
      <w:tr w:rsidR="00387A11" w:rsidRPr="00B90871" w:rsidTr="001F38C0">
        <w:trPr>
          <w:jc w:val="center"/>
        </w:trPr>
        <w:tc>
          <w:tcPr>
            <w:tcW w:w="1795" w:type="dxa"/>
          </w:tcPr>
          <w:p w:rsidR="00387A11" w:rsidRDefault="00387A11" w:rsidP="00A76DC8">
            <w:pPr>
              <w:pStyle w:val="TAL"/>
              <w:rPr>
                <w:lang w:val="fr-FR" w:eastAsia="zh-CN"/>
              </w:rPr>
            </w:pPr>
            <w:r>
              <w:rPr>
                <w:rFonts w:hint="eastAsia"/>
                <w:lang w:val="fr-FR" w:eastAsia="zh-CN"/>
              </w:rPr>
              <w:t>userAccount</w:t>
            </w:r>
          </w:p>
        </w:tc>
        <w:tc>
          <w:tcPr>
            <w:tcW w:w="851" w:type="dxa"/>
          </w:tcPr>
          <w:p w:rsidR="00387A11" w:rsidRDefault="00387A11" w:rsidP="00A76DC8">
            <w:pPr>
              <w:spacing w:line="240" w:lineRule="atLeast"/>
              <w:rPr>
                <w:rFonts w:ascii="Arial" w:hAnsi="Arial"/>
                <w:kern w:val="0"/>
                <w:sz w:val="18"/>
                <w:szCs w:val="18"/>
                <w:lang w:val="fr-FR"/>
              </w:rPr>
            </w:pPr>
            <w:r>
              <w:rPr>
                <w:rFonts w:ascii="Arial" w:hAnsi="Arial"/>
                <w:kern w:val="0"/>
                <w:sz w:val="18"/>
                <w:szCs w:val="18"/>
                <w:lang w:val="fr-FR" w:eastAsia="en-US"/>
              </w:rPr>
              <w:t>O</w:t>
            </w:r>
          </w:p>
        </w:tc>
        <w:tc>
          <w:tcPr>
            <w:tcW w:w="992" w:type="dxa"/>
          </w:tcPr>
          <w:p w:rsidR="00387A11" w:rsidRDefault="00387A11" w:rsidP="00A76DC8">
            <w:pPr>
              <w:spacing w:line="240" w:lineRule="atLeast"/>
              <w:rPr>
                <w:rFonts w:ascii="Arial" w:hAnsi="Arial"/>
                <w:kern w:val="0"/>
                <w:sz w:val="18"/>
                <w:szCs w:val="18"/>
                <w:lang w:val="fr-FR"/>
              </w:rPr>
            </w:pPr>
            <w:r w:rsidRPr="00C8364D">
              <w:rPr>
                <w:rFonts w:ascii="Arial" w:hAnsi="Arial" w:hint="eastAsia"/>
                <w:kern w:val="0"/>
                <w:sz w:val="18"/>
                <w:szCs w:val="18"/>
                <w:lang w:val="fr-FR" w:eastAsia="en-US"/>
              </w:rPr>
              <w:t>String</w:t>
            </w:r>
          </w:p>
        </w:tc>
        <w:tc>
          <w:tcPr>
            <w:tcW w:w="851" w:type="dxa"/>
          </w:tcPr>
          <w:p w:rsidR="00387A11" w:rsidRDefault="00387A11" w:rsidP="00A76DC8">
            <w:pPr>
              <w:spacing w:line="240" w:lineRule="atLeast"/>
              <w:rPr>
                <w:lang w:val="fr-FR"/>
              </w:rPr>
            </w:pPr>
            <w:r>
              <w:rPr>
                <w:rFonts w:ascii="Arial" w:hAnsi="Arial" w:hint="eastAsia"/>
                <w:kern w:val="0"/>
                <w:sz w:val="18"/>
                <w:szCs w:val="18"/>
                <w:lang w:val="fr-FR"/>
              </w:rPr>
              <w:t>255</w:t>
            </w:r>
          </w:p>
        </w:tc>
        <w:tc>
          <w:tcPr>
            <w:tcW w:w="5103" w:type="dxa"/>
          </w:tcPr>
          <w:p w:rsidR="00387A11" w:rsidRDefault="00387A11" w:rsidP="00A76DC8">
            <w:pPr>
              <w:rPr>
                <w:rFonts w:ascii="Arial" w:hAnsi="Arial"/>
                <w:kern w:val="0"/>
                <w:sz w:val="18"/>
                <w:szCs w:val="18"/>
                <w:lang w:val="fr-FR"/>
              </w:rPr>
            </w:pPr>
            <w:r>
              <w:rPr>
                <w:rFonts w:ascii="Arial" w:hAnsi="Arial" w:hint="eastAsia"/>
                <w:kern w:val="0"/>
                <w:sz w:val="18"/>
                <w:szCs w:val="18"/>
                <w:lang w:val="fr-FR"/>
              </w:rPr>
              <w:t>用户帐户；</w:t>
            </w:r>
            <w:r>
              <w:rPr>
                <w:rFonts w:ascii="宋体" w:hAnsi="宋体" w:hint="eastAsia"/>
                <w:color w:val="FF0000"/>
                <w:sz w:val="18"/>
                <w:szCs w:val="18"/>
              </w:rPr>
              <w:t>如果第</w:t>
            </w:r>
            <w:r>
              <w:rPr>
                <w:rFonts w:ascii="Arial" w:hAnsi="Arial" w:cs="Arial"/>
                <w:color w:val="FF0000"/>
                <w:sz w:val="18"/>
                <w:szCs w:val="18"/>
              </w:rPr>
              <w:t>3</w:t>
            </w:r>
            <w:r>
              <w:rPr>
                <w:rFonts w:ascii="宋体" w:hAnsi="宋体" w:hint="eastAsia"/>
                <w:color w:val="FF0000"/>
                <w:sz w:val="18"/>
                <w:szCs w:val="18"/>
              </w:rPr>
              <w:t>方帐号已升级为华为帐号，则返回华为帐号，否则不返回；</w:t>
            </w:r>
            <w:r>
              <w:rPr>
                <w:rFonts w:ascii="Arial" w:hAnsi="Arial" w:cs="Arial"/>
                <w:color w:val="FF0000"/>
                <w:sz w:val="18"/>
                <w:szCs w:val="18"/>
              </w:rPr>
              <w:t>HwID</w:t>
            </w:r>
            <w:r>
              <w:rPr>
                <w:rFonts w:ascii="宋体" w:hAnsi="宋体" w:hint="eastAsia"/>
                <w:color w:val="FF0000"/>
                <w:sz w:val="18"/>
                <w:szCs w:val="18"/>
              </w:rPr>
              <w:t>在</w:t>
            </w:r>
            <w:r>
              <w:rPr>
                <w:rFonts w:ascii="Arial" w:hAnsi="Arial" w:cs="Arial"/>
                <w:color w:val="FF0000"/>
                <w:sz w:val="18"/>
                <w:szCs w:val="18"/>
              </w:rPr>
              <w:t>TGC</w:t>
            </w:r>
            <w:r>
              <w:rPr>
                <w:rFonts w:ascii="宋体" w:hAnsi="宋体" w:hint="eastAsia"/>
                <w:color w:val="FF0000"/>
                <w:sz w:val="18"/>
                <w:szCs w:val="18"/>
              </w:rPr>
              <w:t>认证失败重新登录时，可方便显示华为帐号登录。</w:t>
            </w:r>
          </w:p>
        </w:tc>
      </w:tr>
    </w:tbl>
    <w:p w:rsidR="00A76DC8" w:rsidRDefault="00A76DC8" w:rsidP="00407B6C">
      <w:pPr>
        <w:pStyle w:val="41"/>
      </w:pPr>
      <w:r>
        <w:rPr>
          <w:rFonts w:hint="eastAsia"/>
        </w:rPr>
        <w:t>异常信息</w:t>
      </w:r>
    </w:p>
    <w:p w:rsidR="00A76DC8" w:rsidRDefault="00A76DC8" w:rsidP="00A76DC8">
      <w:r>
        <w:rPr>
          <w:rFonts w:hint="eastAsia"/>
        </w:rPr>
        <w:t>失败则抛出异常</w:t>
      </w:r>
      <w:r>
        <w:rPr>
          <w:rFonts w:hint="eastAsia"/>
        </w:rPr>
        <w:t>CException</w:t>
      </w:r>
      <w:r>
        <w:rPr>
          <w:rFonts w:hint="eastAsia"/>
        </w:rPr>
        <w:t>，具体内容请参考异常码定义文档。</w:t>
      </w:r>
    </w:p>
    <w:p w:rsidR="00A76DC8" w:rsidRDefault="00A76DC8" w:rsidP="00A76DC8">
      <w:pPr>
        <w:rPr>
          <w:lang w:val="fr-FR"/>
        </w:rPr>
      </w:pPr>
      <w:r>
        <w:rPr>
          <w:rFonts w:hint="eastAsia"/>
        </w:rPr>
        <w:t>异常码：</w:t>
      </w:r>
      <w:r>
        <w:rPr>
          <w:rFonts w:hint="eastAsia"/>
        </w:rPr>
        <w:t>1~999</w:t>
      </w:r>
      <w:r>
        <w:rPr>
          <w:rFonts w:hint="eastAsia"/>
        </w:rPr>
        <w:t>表示需要前转的归属站点号。</w:t>
      </w:r>
    </w:p>
    <w:p w:rsidR="00A76DC8" w:rsidRDefault="00A76DC8" w:rsidP="00407B6C">
      <w:pPr>
        <w:pStyle w:val="41"/>
      </w:pPr>
      <w:r>
        <w:rPr>
          <w:rFonts w:hint="eastAsia"/>
        </w:rPr>
        <w:t>Json</w:t>
      </w:r>
      <w:r>
        <w:rPr>
          <w:rFonts w:hint="eastAsia"/>
        </w:rPr>
        <w:t>接口登录认证信息说明</w:t>
      </w:r>
    </w:p>
    <w:p w:rsidR="00A76DC8" w:rsidRPr="000B7FED" w:rsidRDefault="00A76DC8" w:rsidP="00A76DC8">
      <w:pPr>
        <w:rPr>
          <w:lang w:val="fr-FR"/>
        </w:rPr>
      </w:pPr>
      <w:r>
        <w:rPr>
          <w:rFonts w:hint="eastAsia"/>
        </w:rPr>
        <w:t xml:space="preserve">   Authorization</w:t>
      </w:r>
      <w:r>
        <w:rPr>
          <w:rFonts w:hint="eastAsia"/>
        </w:rPr>
        <w:t>中无需登录认证信息。</w:t>
      </w:r>
    </w:p>
    <w:p w:rsidR="00A76DC8" w:rsidRDefault="00A76DC8" w:rsidP="00407B6C">
      <w:pPr>
        <w:pStyle w:val="31"/>
        <w:rPr>
          <w:rStyle w:val="210"/>
        </w:rPr>
      </w:pPr>
      <w:r>
        <w:rPr>
          <w:rStyle w:val="210"/>
          <w:rFonts w:hint="eastAsia"/>
        </w:rPr>
        <w:t>HTTP(s)</w:t>
      </w:r>
      <w:r>
        <w:rPr>
          <w:rStyle w:val="210"/>
          <w:rFonts w:hint="eastAsia"/>
        </w:rPr>
        <w:t>接口</w:t>
      </w:r>
    </w:p>
    <w:p w:rsidR="00A76DC8" w:rsidRDefault="00A76DC8" w:rsidP="00407B6C">
      <w:pPr>
        <w:pStyle w:val="41"/>
      </w:pPr>
      <w:r>
        <w:rPr>
          <w:rFonts w:hint="eastAsia"/>
        </w:rPr>
        <w:t>描述</w:t>
      </w:r>
    </w:p>
    <w:p w:rsidR="00A76DC8" w:rsidRDefault="00A76DC8" w:rsidP="00A76DC8">
      <w:pPr>
        <w:ind w:firstLine="420"/>
      </w:pPr>
      <w:r>
        <w:rPr>
          <w:rFonts w:hint="eastAsia"/>
        </w:rPr>
        <w:t>AccountServer</w:t>
      </w:r>
      <w:r>
        <w:rPr>
          <w:rFonts w:hint="eastAsia"/>
        </w:rPr>
        <w:t>内部转为调用上述</w:t>
      </w:r>
      <w:r w:rsidR="00660B38">
        <w:rPr>
          <w:rFonts w:hint="eastAsia"/>
        </w:rPr>
        <w:t>Json</w:t>
      </w:r>
      <w:r>
        <w:rPr>
          <w:rFonts w:hint="eastAsia"/>
        </w:rPr>
        <w:t>接口到</w:t>
      </w:r>
      <w:r>
        <w:rPr>
          <w:rFonts w:hint="eastAsia"/>
        </w:rPr>
        <w:t>UserProfile</w:t>
      </w:r>
      <w:r>
        <w:rPr>
          <w:rFonts w:hint="eastAsia"/>
        </w:rPr>
        <w:t>鉴权。</w:t>
      </w:r>
    </w:p>
    <w:p w:rsidR="009119C7" w:rsidRDefault="009119C7" w:rsidP="00A76DC8">
      <w:pPr>
        <w:ind w:firstLine="420"/>
      </w:pPr>
      <w:r>
        <w:rPr>
          <w:rFonts w:hint="eastAsia"/>
        </w:rPr>
        <w:t>默认</w:t>
      </w:r>
      <w:r>
        <w:rPr>
          <w:rFonts w:ascii="Verdana" w:hAnsi="Verdana"/>
        </w:rPr>
        <w:t>authF</w:t>
      </w:r>
      <w:r>
        <w:rPr>
          <w:rFonts w:ascii="Verdana" w:hAnsi="Verdana" w:hint="eastAsia"/>
        </w:rPr>
        <w:t>lag</w:t>
      </w:r>
      <w:r>
        <w:rPr>
          <w:rFonts w:hint="eastAsia"/>
        </w:rPr>
        <w:t xml:space="preserve"> </w:t>
      </w:r>
      <w:r>
        <w:t>=0</w:t>
      </w:r>
      <w:r>
        <w:rPr>
          <w:rFonts w:hint="eastAsia"/>
        </w:rPr>
        <w:t>，</w:t>
      </w:r>
      <w:r w:rsidR="00A76DC8">
        <w:rPr>
          <w:rFonts w:hint="eastAsia"/>
        </w:rPr>
        <w:t>鉴权通过后，</w:t>
      </w:r>
      <w:r w:rsidR="00A76DC8">
        <w:rPr>
          <w:rFonts w:hint="eastAsia"/>
        </w:rPr>
        <w:t>AccountServer</w:t>
      </w:r>
      <w:r w:rsidR="00A76DC8">
        <w:rPr>
          <w:rFonts w:hint="eastAsia"/>
        </w:rPr>
        <w:t>到</w:t>
      </w:r>
      <w:r w:rsidR="00A76DC8">
        <w:rPr>
          <w:rFonts w:hint="eastAsia"/>
        </w:rPr>
        <w:t>SSO</w:t>
      </w:r>
      <w:r w:rsidR="00A76DC8">
        <w:rPr>
          <w:rFonts w:hint="eastAsia"/>
        </w:rPr>
        <w:t>获取</w:t>
      </w:r>
      <w:r w:rsidR="00A76DC8">
        <w:rPr>
          <w:rFonts w:hint="eastAsia"/>
        </w:rPr>
        <w:t>TCG</w:t>
      </w:r>
      <w:r w:rsidR="00A76DC8">
        <w:rPr>
          <w:rFonts w:hint="eastAsia"/>
        </w:rPr>
        <w:t>返回给</w:t>
      </w:r>
      <w:r w:rsidR="00A76DC8">
        <w:rPr>
          <w:rFonts w:hint="eastAsia"/>
        </w:rPr>
        <w:t>AccountAgent</w:t>
      </w:r>
      <w:r w:rsidR="00A76DC8">
        <w:rPr>
          <w:rFonts w:hint="eastAsia"/>
        </w:rPr>
        <w:t>。所以</w:t>
      </w:r>
      <w:r w:rsidR="00A76DC8">
        <w:rPr>
          <w:rFonts w:hint="eastAsia"/>
        </w:rPr>
        <w:t>HTTP</w:t>
      </w:r>
      <w:r w:rsidR="00A76DC8">
        <w:rPr>
          <w:rFonts w:hint="eastAsia"/>
        </w:rPr>
        <w:t>返回参数接口中比</w:t>
      </w:r>
      <w:r w:rsidR="00660B38">
        <w:rPr>
          <w:rFonts w:hint="eastAsia"/>
        </w:rPr>
        <w:t>Json</w:t>
      </w:r>
      <w:r w:rsidR="00660B38">
        <w:rPr>
          <w:rFonts w:hint="eastAsia"/>
        </w:rPr>
        <w:t>接口</w:t>
      </w:r>
      <w:r w:rsidR="00A76DC8">
        <w:rPr>
          <w:rFonts w:hint="eastAsia"/>
        </w:rPr>
        <w:t>多了</w:t>
      </w:r>
      <w:r w:rsidR="002B23AD">
        <w:rPr>
          <w:rFonts w:hint="eastAsia"/>
          <w:lang w:val="fr-FR"/>
        </w:rPr>
        <w:t>S</w:t>
      </w:r>
      <w:r w:rsidR="002B23AD" w:rsidRPr="00D36CB9">
        <w:rPr>
          <w:lang w:val="fr-FR"/>
        </w:rPr>
        <w:t>erviceToken</w:t>
      </w:r>
      <w:r w:rsidR="00A76DC8">
        <w:rPr>
          <w:rFonts w:hint="eastAsia"/>
        </w:rPr>
        <w:t>参数。</w:t>
      </w:r>
    </w:p>
    <w:p w:rsidR="00A76DC8" w:rsidRDefault="009119C7" w:rsidP="00A76DC8">
      <w:pPr>
        <w:ind w:firstLine="420"/>
      </w:pPr>
      <w:r>
        <w:rPr>
          <w:rFonts w:hint="eastAsia"/>
        </w:rPr>
        <w:t>微信登录，输入参数</w:t>
      </w:r>
      <w:r>
        <w:rPr>
          <w:rFonts w:hint="eastAsia"/>
          <w:lang w:val="fr-FR"/>
        </w:rPr>
        <w:t>thirdToken</w:t>
      </w:r>
      <w:r>
        <w:rPr>
          <w:rFonts w:hint="eastAsia"/>
          <w:lang w:val="fr-FR"/>
        </w:rPr>
        <w:t>为微信</w:t>
      </w:r>
      <w:r w:rsidRPr="009119C7">
        <w:rPr>
          <w:lang w:val="fr-FR"/>
        </w:rPr>
        <w:t>Authorization Code</w:t>
      </w:r>
      <w:r>
        <w:rPr>
          <w:rFonts w:hint="eastAsia"/>
          <w:lang w:val="fr-FR"/>
        </w:rPr>
        <w:t>，</w:t>
      </w:r>
      <w:r>
        <w:rPr>
          <w:rFonts w:hint="eastAsia"/>
        </w:rPr>
        <w:t>可设置</w:t>
      </w:r>
      <w:r>
        <w:rPr>
          <w:rFonts w:ascii="Verdana" w:hAnsi="Verdana"/>
        </w:rPr>
        <w:t>authF</w:t>
      </w:r>
      <w:r>
        <w:rPr>
          <w:rFonts w:ascii="Verdana" w:hAnsi="Verdana" w:hint="eastAsia"/>
        </w:rPr>
        <w:t>lag=1</w:t>
      </w:r>
      <w:r>
        <w:rPr>
          <w:rFonts w:ascii="Verdana" w:hAnsi="Verdana" w:hint="eastAsia"/>
        </w:rPr>
        <w:t>，则不到</w:t>
      </w:r>
      <w:r>
        <w:rPr>
          <w:rFonts w:ascii="Verdana" w:hAnsi="Verdana" w:hint="eastAsia"/>
        </w:rPr>
        <w:t>SSO</w:t>
      </w:r>
      <w:r>
        <w:rPr>
          <w:rFonts w:ascii="Verdana" w:hAnsi="Verdana" w:hint="eastAsia"/>
        </w:rPr>
        <w:t>获取</w:t>
      </w:r>
      <w:r>
        <w:rPr>
          <w:rFonts w:ascii="Verdana" w:hAnsi="Verdana" w:hint="eastAsia"/>
        </w:rPr>
        <w:t>TCG</w:t>
      </w:r>
      <w:r>
        <w:rPr>
          <w:rFonts w:ascii="Verdana" w:hAnsi="Verdana" w:hint="eastAsia"/>
        </w:rPr>
        <w:t>，而是返回第</w:t>
      </w:r>
      <w:r>
        <w:rPr>
          <w:rFonts w:ascii="Verdana" w:hAnsi="Verdana" w:hint="eastAsia"/>
        </w:rPr>
        <w:t>3</w:t>
      </w:r>
      <w:r>
        <w:rPr>
          <w:rFonts w:ascii="Verdana" w:hAnsi="Verdana" w:hint="eastAsia"/>
        </w:rPr>
        <w:t>方的</w:t>
      </w:r>
      <w:r w:rsidR="008E7DDF">
        <w:rPr>
          <w:rFonts w:ascii="Verdana" w:hAnsi="Verdana"/>
        </w:rPr>
        <w:t>thirdA</w:t>
      </w:r>
      <w:r>
        <w:rPr>
          <w:rFonts w:ascii="Verdana" w:hAnsi="Verdana" w:hint="eastAsia"/>
        </w:rPr>
        <w:t>ccessToken</w:t>
      </w:r>
      <w:r w:rsidR="00F626A9">
        <w:rPr>
          <w:rFonts w:ascii="Verdana" w:hAnsi="Verdana" w:hint="eastAsia"/>
        </w:rPr>
        <w:t>和</w:t>
      </w:r>
      <w:r w:rsidR="00F626A9">
        <w:rPr>
          <w:rFonts w:ascii="Verdana" w:hAnsi="Verdana" w:hint="eastAsia"/>
        </w:rPr>
        <w:t>thirdOpenID</w:t>
      </w:r>
      <w:r>
        <w:rPr>
          <w:rFonts w:ascii="Verdana" w:hAnsi="Verdana" w:hint="eastAsia"/>
        </w:rPr>
        <w:t>。</w:t>
      </w:r>
    </w:p>
    <w:p w:rsidR="00A76DC8" w:rsidRDefault="00A76DC8" w:rsidP="00A76DC8">
      <w:pPr>
        <w:rPr>
          <w:lang w:val="fr-FR"/>
        </w:rPr>
      </w:pPr>
      <w:r>
        <w:rPr>
          <w:rFonts w:hint="eastAsia"/>
          <w:lang w:val="fr-FR"/>
        </w:rPr>
        <w:tab/>
      </w:r>
      <w:r>
        <w:rPr>
          <w:rFonts w:hint="eastAsia"/>
          <w:lang w:val="fr-FR"/>
        </w:rPr>
        <w:t>该操作无需携带服务端已通过认证的</w:t>
      </w:r>
      <w:r>
        <w:rPr>
          <w:rFonts w:hint="eastAsia"/>
          <w:lang w:val="fr-FR"/>
        </w:rPr>
        <w:t>sessionID</w:t>
      </w:r>
      <w:r>
        <w:rPr>
          <w:rFonts w:hint="eastAsia"/>
          <w:lang w:val="fr-FR"/>
        </w:rPr>
        <w:t>。</w:t>
      </w:r>
    </w:p>
    <w:p w:rsidR="00A76DC8" w:rsidRPr="002F1C78" w:rsidRDefault="00A76DC8" w:rsidP="00A76DC8">
      <w:pPr>
        <w:ind w:firstLine="420"/>
        <w:rPr>
          <w:lang w:val="fr-FR"/>
        </w:rPr>
      </w:pPr>
      <w:r>
        <w:rPr>
          <w:rFonts w:hint="eastAsia"/>
        </w:rPr>
        <w:t>与</w:t>
      </w:r>
      <w:r w:rsidRPr="00071C62">
        <w:rPr>
          <w:rFonts w:hint="eastAsia"/>
          <w:lang w:val="fr-FR"/>
        </w:rPr>
        <w:t>userLoginAuth</w:t>
      </w:r>
      <w:r>
        <w:rPr>
          <w:rFonts w:hint="eastAsia"/>
        </w:rPr>
        <w:t>类似</w:t>
      </w:r>
      <w:r w:rsidRPr="00071C62">
        <w:rPr>
          <w:rFonts w:hint="eastAsia"/>
          <w:lang w:val="fr-FR"/>
        </w:rPr>
        <w:t>：</w:t>
      </w:r>
      <w:r w:rsidRPr="00071C62">
        <w:rPr>
          <w:rFonts w:hint="eastAsia"/>
          <w:lang w:val="fr-FR"/>
        </w:rPr>
        <w:t>HTTP(S)</w:t>
      </w:r>
      <w:r>
        <w:rPr>
          <w:rFonts w:hint="eastAsia"/>
        </w:rPr>
        <w:t>接口增加可选参数</w:t>
      </w:r>
      <w:r w:rsidRPr="00071C62">
        <w:rPr>
          <w:rFonts w:hint="eastAsia"/>
          <w:lang w:val="fr-FR"/>
        </w:rPr>
        <w:t>String</w:t>
      </w:r>
      <w:r>
        <w:rPr>
          <w:rFonts w:hint="eastAsia"/>
        </w:rPr>
        <w:t>类型</w:t>
      </w:r>
      <w:r w:rsidRPr="00071C62">
        <w:rPr>
          <w:rFonts w:hint="eastAsia"/>
          <w:lang w:val="fr-FR"/>
        </w:rPr>
        <w:t>AppID</w:t>
      </w:r>
      <w:r w:rsidRPr="00071C62">
        <w:rPr>
          <w:rFonts w:hint="eastAsia"/>
          <w:lang w:val="fr-FR"/>
        </w:rPr>
        <w:t>（</w:t>
      </w:r>
      <w:r>
        <w:rPr>
          <w:rFonts w:hint="eastAsia"/>
        </w:rPr>
        <w:t>应用标识</w:t>
      </w:r>
      <w:r w:rsidRPr="00071C62">
        <w:rPr>
          <w:rFonts w:hint="eastAsia"/>
          <w:lang w:val="fr-FR"/>
        </w:rPr>
        <w:t>）</w:t>
      </w:r>
      <w:r>
        <w:rPr>
          <w:rFonts w:hint="eastAsia"/>
        </w:rPr>
        <w:t>参数</w:t>
      </w:r>
      <w:r w:rsidRPr="00071C62">
        <w:rPr>
          <w:rFonts w:hint="eastAsia"/>
          <w:lang w:val="fr-FR"/>
        </w:rPr>
        <w:t>：</w:t>
      </w:r>
      <w:r w:rsidR="002B23AD">
        <w:rPr>
          <w:rFonts w:hint="eastAsia"/>
          <w:lang w:val="fr-FR"/>
        </w:rPr>
        <w:t>S</w:t>
      </w:r>
      <w:r w:rsidR="00A70278" w:rsidRPr="00D36CB9">
        <w:rPr>
          <w:lang w:val="fr-FR"/>
        </w:rPr>
        <w:t>erviceToken</w:t>
      </w:r>
      <w:r>
        <w:rPr>
          <w:rFonts w:hint="eastAsia"/>
        </w:rPr>
        <w:t>返回</w:t>
      </w:r>
      <w:r w:rsidRPr="00071C62">
        <w:rPr>
          <w:rFonts w:hint="eastAsia"/>
          <w:lang w:val="fr-FR"/>
        </w:rPr>
        <w:t>AppID</w:t>
      </w:r>
      <w:r>
        <w:rPr>
          <w:rFonts w:hint="eastAsia"/>
        </w:rPr>
        <w:t>对应的</w:t>
      </w:r>
      <w:r w:rsidRPr="00071C62">
        <w:rPr>
          <w:rFonts w:hint="eastAsia"/>
          <w:lang w:val="fr-FR"/>
        </w:rPr>
        <w:t>ServiceToken</w:t>
      </w:r>
      <w:r>
        <w:rPr>
          <w:rFonts w:hint="eastAsia"/>
        </w:rPr>
        <w:t>。</w:t>
      </w:r>
      <w:r w:rsidR="008F1306">
        <w:rPr>
          <w:rFonts w:hint="eastAsia"/>
        </w:rPr>
        <w:t>如果上报的</w:t>
      </w:r>
      <w:r w:rsidR="008F1306">
        <w:rPr>
          <w:rFonts w:hint="eastAsia"/>
        </w:rPr>
        <w:t>appID</w:t>
      </w:r>
      <w:r w:rsidR="008F1306">
        <w:rPr>
          <w:rFonts w:hint="eastAsia"/>
        </w:rPr>
        <w:t>如果为</w:t>
      </w:r>
      <w:r w:rsidR="008F1306">
        <w:rPr>
          <w:rFonts w:hint="eastAsia"/>
        </w:rPr>
        <w:t>HwID</w:t>
      </w:r>
      <w:r w:rsidR="008F1306">
        <w:rPr>
          <w:rFonts w:hint="eastAsia"/>
        </w:rPr>
        <w:t>的客户端，则返回</w:t>
      </w:r>
      <w:r w:rsidR="008F1306">
        <w:rPr>
          <w:rFonts w:hint="eastAsia"/>
        </w:rPr>
        <w:t>TGC</w:t>
      </w:r>
      <w:r w:rsidR="00943592">
        <w:rPr>
          <w:rFonts w:hint="eastAsia"/>
        </w:rPr>
        <w:t>（同一个设备重复获取不变）</w:t>
      </w:r>
      <w:r w:rsidR="008F1306">
        <w:rPr>
          <w:rFonts w:hint="eastAsia"/>
        </w:rPr>
        <w:t>。</w:t>
      </w:r>
    </w:p>
    <w:p w:rsidR="00A76DC8" w:rsidRPr="002F1C78" w:rsidRDefault="00A76DC8" w:rsidP="00A76DC8">
      <w:pPr>
        <w:ind w:firstLine="420"/>
        <w:rPr>
          <w:lang w:val="fr-FR"/>
        </w:rPr>
      </w:pPr>
      <w:r>
        <w:rPr>
          <w:rFonts w:hint="eastAsia"/>
          <w:lang w:val="fr-FR"/>
        </w:rPr>
        <w:t>UP</w:t>
      </w:r>
      <w:r>
        <w:rPr>
          <w:rFonts w:hint="eastAsia"/>
          <w:lang w:val="fr-FR"/>
        </w:rPr>
        <w:t>返回</w:t>
      </w:r>
      <w:r>
        <w:rPr>
          <w:rFonts w:hint="eastAsia"/>
        </w:rPr>
        <w:t>异常码</w:t>
      </w:r>
      <w:r w:rsidRPr="00E81EFF">
        <w:rPr>
          <w:rFonts w:hint="eastAsia"/>
          <w:lang w:val="fr-FR"/>
        </w:rPr>
        <w:t>(</w:t>
      </w:r>
      <w:r>
        <w:rPr>
          <w:rFonts w:hint="eastAsia"/>
          <w:lang w:val="fr-FR"/>
        </w:rPr>
        <w:t>1~999</w:t>
      </w:r>
      <w:r w:rsidRPr="00E81EFF">
        <w:rPr>
          <w:rFonts w:hint="eastAsia"/>
          <w:lang w:val="fr-FR"/>
        </w:rPr>
        <w:t>)</w:t>
      </w:r>
      <w:r>
        <w:rPr>
          <w:rFonts w:hint="eastAsia"/>
        </w:rPr>
        <w:t>时</w:t>
      </w:r>
      <w:r w:rsidRPr="00E81EFF">
        <w:rPr>
          <w:rFonts w:hint="eastAsia"/>
          <w:lang w:val="fr-FR"/>
        </w:rPr>
        <w:t>，</w:t>
      </w:r>
      <w:r w:rsidRPr="00E81EFF">
        <w:rPr>
          <w:rFonts w:hint="eastAsia"/>
          <w:lang w:val="fr-FR"/>
        </w:rPr>
        <w:t>AccountServer</w:t>
      </w:r>
      <w:r>
        <w:rPr>
          <w:rFonts w:hint="eastAsia"/>
        </w:rPr>
        <w:t>返回重定向</w:t>
      </w:r>
      <w:r w:rsidRPr="00E81EFF">
        <w:rPr>
          <w:rFonts w:hint="eastAsia"/>
          <w:lang w:val="fr-FR"/>
        </w:rPr>
        <w:t>，</w:t>
      </w:r>
      <w:r>
        <w:rPr>
          <w:rFonts w:hint="eastAsia"/>
        </w:rPr>
        <w:t>重定向</w:t>
      </w:r>
      <w:r w:rsidRPr="00E81EFF">
        <w:rPr>
          <w:rFonts w:hint="eastAsia"/>
          <w:lang w:val="fr-FR"/>
        </w:rPr>
        <w:t>URL</w:t>
      </w:r>
      <w:r>
        <w:rPr>
          <w:rFonts w:hint="eastAsia"/>
        </w:rPr>
        <w:t>为源</w:t>
      </w:r>
      <w:r w:rsidRPr="00E81EFF">
        <w:rPr>
          <w:rFonts w:hint="eastAsia"/>
          <w:lang w:val="fr-FR"/>
        </w:rPr>
        <w:t>URL</w:t>
      </w:r>
      <w:r>
        <w:rPr>
          <w:rFonts w:hint="eastAsia"/>
          <w:lang w:val="fr-FR"/>
        </w:rPr>
        <w:t>的子域名部分</w:t>
      </w:r>
      <w:r>
        <w:rPr>
          <w:rFonts w:hint="eastAsia"/>
        </w:rPr>
        <w:t>增加归属站点号。</w:t>
      </w:r>
    </w:p>
    <w:p w:rsidR="00A76DC8" w:rsidRPr="00265147" w:rsidRDefault="00A76DC8" w:rsidP="00A76DC8">
      <w:pPr>
        <w:ind w:firstLine="420"/>
        <w:rPr>
          <w:lang w:val="fr-FR"/>
        </w:rPr>
      </w:pPr>
      <w:r>
        <w:rPr>
          <w:rFonts w:hint="eastAsia"/>
        </w:rPr>
        <w:t>因需要将全球部署站点信息返回</w:t>
      </w:r>
      <w:r w:rsidRPr="00427985">
        <w:rPr>
          <w:rFonts w:hint="eastAsia"/>
          <w:lang w:val="fr-FR"/>
        </w:rPr>
        <w:t>，</w:t>
      </w:r>
      <w:r w:rsidRPr="00427985">
        <w:rPr>
          <w:lang w:val="fr-FR"/>
        </w:rPr>
        <w:t>HTTP(S)</w:t>
      </w:r>
      <w:r>
        <w:rPr>
          <w:rFonts w:hint="eastAsia"/>
        </w:rPr>
        <w:t>接口比</w:t>
      </w:r>
      <w:r w:rsidR="00AC2960" w:rsidRPr="00AC2960">
        <w:rPr>
          <w:lang w:val="fr-FR"/>
        </w:rPr>
        <w:t>Json</w:t>
      </w:r>
      <w:r>
        <w:rPr>
          <w:rFonts w:hint="eastAsia"/>
        </w:rPr>
        <w:t>接口增加归属站点参数</w:t>
      </w:r>
      <w:r w:rsidRPr="00427985">
        <w:rPr>
          <w:lang w:val="fr-FR"/>
        </w:rPr>
        <w:t>siteID(</w:t>
      </w:r>
      <w:r w:rsidR="00660B38">
        <w:rPr>
          <w:rFonts w:hint="eastAsia"/>
          <w:lang w:val="fr-FR"/>
        </w:rPr>
        <w:t>Json</w:t>
      </w:r>
      <w:r>
        <w:rPr>
          <w:rFonts w:hint="eastAsia"/>
        </w:rPr>
        <w:t>认证成功</w:t>
      </w:r>
      <w:r w:rsidRPr="00427985">
        <w:rPr>
          <w:rFonts w:hint="eastAsia"/>
          <w:lang w:val="fr-FR"/>
        </w:rPr>
        <w:t>，</w:t>
      </w:r>
      <w:r>
        <w:rPr>
          <w:rFonts w:hint="eastAsia"/>
        </w:rPr>
        <w:lastRenderedPageBreak/>
        <w:t>则填配置的本地站点号</w:t>
      </w:r>
      <w:r w:rsidRPr="00427985">
        <w:rPr>
          <w:lang w:val="fr-FR"/>
        </w:rPr>
        <w:t>)</w:t>
      </w:r>
      <w:r>
        <w:rPr>
          <w:rFonts w:hint="eastAsia"/>
        </w:rPr>
        <w:t>。</w:t>
      </w:r>
    </w:p>
    <w:p w:rsidR="00A76DC8" w:rsidRPr="00A6475E" w:rsidRDefault="00A76DC8" w:rsidP="00407B6C">
      <w:pPr>
        <w:pStyle w:val="41"/>
      </w:pPr>
      <w:r w:rsidRPr="00A6475E">
        <w:rPr>
          <w:rFonts w:hint="eastAsia"/>
        </w:rPr>
        <w:t>协议映射</w:t>
      </w:r>
    </w:p>
    <w:p w:rsidR="00A76DC8" w:rsidRPr="00A6475E" w:rsidRDefault="00A76DC8" w:rsidP="00A76DC8">
      <w:pPr>
        <w:numPr>
          <w:ilvl w:val="0"/>
          <w:numId w:val="22"/>
        </w:numPr>
        <w:tabs>
          <w:tab w:val="num" w:pos="0"/>
        </w:tabs>
        <w:rPr>
          <w:b/>
        </w:rPr>
      </w:pPr>
      <w:r>
        <w:rPr>
          <w:rFonts w:hint="eastAsia"/>
          <w:b/>
        </w:rPr>
        <w:t>1)</w:t>
      </w:r>
      <w:r w:rsidRPr="00A6475E">
        <w:rPr>
          <w:rFonts w:hint="eastAsia"/>
          <w:b/>
        </w:rPr>
        <w:t>请求消息</w:t>
      </w:r>
    </w:p>
    <w:p w:rsidR="00A76DC8" w:rsidRPr="00A6475E" w:rsidRDefault="00A76DC8" w:rsidP="00A76DC8">
      <w:r w:rsidRPr="00A6475E">
        <w:t>POST</w:t>
      </w:r>
      <w:r w:rsidRPr="00A6475E">
        <w:rPr>
          <w:rFonts w:hint="eastAsia"/>
        </w:rPr>
        <w:t xml:space="preserve"> </w:t>
      </w:r>
      <w:r w:rsidRPr="00A6475E">
        <w:t>http</w:t>
      </w:r>
      <w:r w:rsidR="00660B38">
        <w:rPr>
          <w:rFonts w:hint="eastAsia"/>
        </w:rPr>
        <w:t>s</w:t>
      </w:r>
      <w:r w:rsidRPr="00A6475E">
        <w:t>://host:port/</w:t>
      </w:r>
      <w:r>
        <w:rPr>
          <w:rFonts w:hint="eastAsia"/>
        </w:rPr>
        <w:t>AccountServer</w:t>
      </w:r>
      <w:r w:rsidRPr="00A6475E">
        <w:t>/I</w:t>
      </w:r>
      <w:r w:rsidRPr="00A6475E">
        <w:rPr>
          <w:rFonts w:hint="eastAsia"/>
        </w:rPr>
        <w:t>User</w:t>
      </w:r>
      <w:r>
        <w:rPr>
          <w:rFonts w:hint="eastAsia"/>
        </w:rPr>
        <w:t>Info</w:t>
      </w:r>
      <w:r w:rsidRPr="00A6475E">
        <w:rPr>
          <w:rFonts w:hint="eastAsia"/>
        </w:rPr>
        <w:t>Mng</w:t>
      </w:r>
      <w:r>
        <w:rPr>
          <w:rFonts w:hint="eastAsia"/>
        </w:rPr>
        <w:t>/userThirdAuth</w:t>
      </w:r>
      <w:r w:rsidRPr="00A6475E">
        <w:t xml:space="preserve"> </w:t>
      </w:r>
      <w:r>
        <w:rPr>
          <w:rFonts w:hint="eastAsia"/>
        </w:rPr>
        <w:t xml:space="preserve"> </w:t>
      </w:r>
      <w:r w:rsidRPr="00A6475E">
        <w:t>HTTP</w:t>
      </w:r>
      <w:r>
        <w:rPr>
          <w:rFonts w:hint="eastAsia"/>
        </w:rPr>
        <w:t>S</w:t>
      </w:r>
      <w:r w:rsidRPr="00A6475E">
        <w:t>/1.1</w:t>
      </w:r>
    </w:p>
    <w:p w:rsidR="00A76DC8" w:rsidRPr="00A6475E" w:rsidRDefault="00A76DC8" w:rsidP="00A76DC8">
      <w:r w:rsidRPr="00A6475E">
        <w:rPr>
          <w:i/>
        </w:rPr>
        <w:t>Authorization</w:t>
      </w:r>
      <w:r w:rsidRPr="00A6475E">
        <w:rPr>
          <w:rFonts w:hint="eastAsia"/>
          <w:i/>
        </w:rPr>
        <w:t>:</w:t>
      </w:r>
      <w:r w:rsidRPr="00A6475E">
        <w:rPr>
          <w:i/>
        </w:rPr>
        <w:t xml:space="preserve"> </w:t>
      </w:r>
      <w:r>
        <w:rPr>
          <w:rFonts w:hint="eastAsia"/>
          <w:i/>
        </w:rPr>
        <w:t>当前时间（单位</w:t>
      </w:r>
      <w:r>
        <w:rPr>
          <w:rFonts w:hint="eastAsia"/>
          <w:i/>
        </w:rPr>
        <w:t>:ms</w:t>
      </w:r>
      <w:r>
        <w:rPr>
          <w:rFonts w:hint="eastAsia"/>
          <w:i/>
        </w:rPr>
        <w:t>）</w:t>
      </w:r>
    </w:p>
    <w:p w:rsidR="00A76DC8" w:rsidRDefault="00A76DC8" w:rsidP="00A76DC8">
      <w:pPr>
        <w:rPr>
          <w:lang w:val="de-DE"/>
        </w:rPr>
      </w:pPr>
    </w:p>
    <w:p w:rsidR="00A76DC8" w:rsidRPr="00A6475E" w:rsidRDefault="00A76DC8" w:rsidP="00A76DC8">
      <w:pPr>
        <w:rPr>
          <w:lang w:val="de-DE"/>
        </w:rPr>
      </w:pPr>
      <w:r w:rsidRPr="00A6475E">
        <w:rPr>
          <w:lang w:val="de-DE"/>
        </w:rPr>
        <w:t>&lt;?xml version="1.0" encoding="UTF-8"?&gt;</w:t>
      </w:r>
    </w:p>
    <w:p w:rsidR="00A76DC8" w:rsidRPr="00A6475E" w:rsidRDefault="00A76DC8" w:rsidP="00A76DC8">
      <w:pPr>
        <w:rPr>
          <w:lang w:val="de-DE"/>
        </w:rPr>
      </w:pPr>
      <w:r w:rsidRPr="00A6475E">
        <w:rPr>
          <w:lang w:val="de-DE"/>
        </w:rPr>
        <w:t>&lt;</w:t>
      </w:r>
      <w:r w:rsidRPr="00E33DBD">
        <w:rPr>
          <w:rFonts w:hint="eastAsia"/>
        </w:rPr>
        <w:t xml:space="preserve"> </w:t>
      </w:r>
      <w:r>
        <w:rPr>
          <w:rFonts w:hint="eastAsia"/>
        </w:rPr>
        <w:t>UserThirdAuthReq</w:t>
      </w:r>
      <w:r w:rsidRPr="00A6475E">
        <w:rPr>
          <w:lang w:val="de-DE"/>
        </w:rPr>
        <w:t>&gt;</w:t>
      </w:r>
    </w:p>
    <w:p w:rsidR="00A76DC8" w:rsidRDefault="00A76DC8" w:rsidP="00A76DC8">
      <w:r w:rsidRPr="00A6475E">
        <w:rPr>
          <w:lang w:val="de-DE"/>
        </w:rPr>
        <w:t xml:space="preserve">  </w:t>
      </w:r>
      <w:r w:rsidRPr="00A6475E">
        <w:t>&lt;</w:t>
      </w:r>
      <w:r w:rsidRPr="00A6475E">
        <w:rPr>
          <w:rFonts w:hint="eastAsia"/>
          <w:lang w:val="fr-FR"/>
        </w:rPr>
        <w:t xml:space="preserve"> </w:t>
      </w:r>
      <w:r w:rsidRPr="00A6475E">
        <w:rPr>
          <w:rFonts w:hint="eastAsia"/>
        </w:rPr>
        <w:t>v</w:t>
      </w:r>
      <w:r w:rsidRPr="00A6475E">
        <w:t>ersion &gt;</w:t>
      </w:r>
      <w:r>
        <w:rPr>
          <w:rFonts w:hint="eastAsia"/>
        </w:rPr>
        <w:t>01.01</w:t>
      </w:r>
      <w:r w:rsidRPr="00A6475E">
        <w:t>&lt;/</w:t>
      </w:r>
      <w:r w:rsidRPr="00A6475E">
        <w:rPr>
          <w:rFonts w:hint="eastAsia"/>
        </w:rPr>
        <w:t xml:space="preserve"> v</w:t>
      </w:r>
      <w:r w:rsidRPr="00A6475E">
        <w:t>ersion &gt;</w:t>
      </w:r>
    </w:p>
    <w:p w:rsidR="00660B38" w:rsidRPr="00A6475E" w:rsidRDefault="00660B38" w:rsidP="00A76DC8">
      <w:r>
        <w:rPr>
          <w:rFonts w:hint="eastAsia"/>
        </w:rPr>
        <w:t xml:space="preserve">  &lt;accountType&gt;10&lt;/accountType&gt;</w:t>
      </w:r>
    </w:p>
    <w:p w:rsidR="00A76DC8" w:rsidRDefault="00A76DC8" w:rsidP="00A76DC8">
      <w:r w:rsidRPr="00A6475E">
        <w:rPr>
          <w:lang w:val="de-DE"/>
        </w:rPr>
        <w:t xml:space="preserve">  </w:t>
      </w:r>
      <w:r w:rsidRPr="00A6475E">
        <w:t>&lt;</w:t>
      </w:r>
      <w:r w:rsidR="008F1306" w:rsidRPr="008F1306">
        <w:rPr>
          <w:rFonts w:hint="eastAsia"/>
          <w:lang w:val="fr-FR"/>
        </w:rPr>
        <w:t xml:space="preserve"> </w:t>
      </w:r>
      <w:r w:rsidR="008F1306">
        <w:rPr>
          <w:rFonts w:hint="eastAsia"/>
          <w:lang w:val="fr-FR"/>
        </w:rPr>
        <w:t>userAccount</w:t>
      </w:r>
      <w:r w:rsidR="008F1306" w:rsidDel="008F1306">
        <w:rPr>
          <w:rFonts w:hint="eastAsia"/>
          <w:lang w:val="fr-FR"/>
        </w:rPr>
        <w:t xml:space="preserve"> </w:t>
      </w:r>
      <w:r w:rsidRPr="00A6475E">
        <w:t>&gt;</w:t>
      </w:r>
      <w:r>
        <w:t>008613677777777</w:t>
      </w:r>
      <w:r w:rsidRPr="00A6475E">
        <w:t>&lt;/</w:t>
      </w:r>
      <w:r w:rsidR="008F1306" w:rsidRPr="008F1306">
        <w:rPr>
          <w:rFonts w:hint="eastAsia"/>
          <w:lang w:val="fr-FR"/>
        </w:rPr>
        <w:t xml:space="preserve"> </w:t>
      </w:r>
      <w:r w:rsidR="008F1306">
        <w:rPr>
          <w:rFonts w:hint="eastAsia"/>
          <w:lang w:val="fr-FR"/>
        </w:rPr>
        <w:t>userAccount</w:t>
      </w:r>
      <w:r w:rsidR="008F1306" w:rsidDel="008F1306">
        <w:rPr>
          <w:rFonts w:hint="eastAsia"/>
          <w:lang w:val="fr-FR"/>
        </w:rPr>
        <w:t xml:space="preserve"> </w:t>
      </w:r>
      <w:r w:rsidRPr="00A6475E">
        <w:t>&gt;</w:t>
      </w:r>
    </w:p>
    <w:p w:rsidR="00A76DC8" w:rsidRDefault="00A76DC8" w:rsidP="00A76DC8">
      <w:pPr>
        <w:ind w:leftChars="100" w:left="210"/>
      </w:pPr>
      <w:r w:rsidRPr="00A6475E">
        <w:t>&lt;</w:t>
      </w:r>
      <w:r w:rsidR="00660B38">
        <w:rPr>
          <w:rFonts w:hint="eastAsia"/>
        </w:rPr>
        <w:t>thirdToken</w:t>
      </w:r>
      <w:r w:rsidRPr="00A6475E">
        <w:t>&gt;</w:t>
      </w:r>
      <w:r w:rsidR="00660B38">
        <w:rPr>
          <w:rFonts w:hint="eastAsia"/>
        </w:rPr>
        <w:t>sfasgasgdf</w:t>
      </w:r>
      <w:r>
        <w:rPr>
          <w:rFonts w:hint="eastAsia"/>
        </w:rPr>
        <w:t>87861234</w:t>
      </w:r>
      <w:r w:rsidRPr="00A6475E">
        <w:t>&lt;/</w:t>
      </w:r>
      <w:r w:rsidR="00660B38">
        <w:rPr>
          <w:rFonts w:hint="eastAsia"/>
        </w:rPr>
        <w:t>thirdToken</w:t>
      </w:r>
      <w:r w:rsidRPr="00A6475E">
        <w:t xml:space="preserve"> &gt;</w:t>
      </w:r>
    </w:p>
    <w:p w:rsidR="00A76DC8" w:rsidRDefault="00A76DC8" w:rsidP="00A76DC8">
      <w:pPr>
        <w:ind w:leftChars="100" w:left="210"/>
      </w:pPr>
      <w:r>
        <w:rPr>
          <w:rFonts w:hint="eastAsia"/>
        </w:rPr>
        <w:t>&lt;deviceInfo&gt;</w:t>
      </w:r>
    </w:p>
    <w:p w:rsidR="00A76DC8" w:rsidRDefault="00A76DC8" w:rsidP="00A76DC8">
      <w:pPr>
        <w:ind w:leftChars="100" w:left="210"/>
      </w:pPr>
      <w:r>
        <w:rPr>
          <w:rFonts w:hint="eastAsia"/>
        </w:rPr>
        <w:tab/>
      </w:r>
      <w:r>
        <w:rPr>
          <w:rFonts w:hint="eastAsia"/>
        </w:rPr>
        <w:tab/>
        <w:t>&lt;deviceType&gt;0 &lt;/deviceType&gt;</w:t>
      </w:r>
    </w:p>
    <w:p w:rsidR="00A76DC8" w:rsidRDefault="00A76DC8" w:rsidP="00A76DC8">
      <w:pPr>
        <w:ind w:leftChars="100" w:left="210"/>
      </w:pPr>
      <w:r>
        <w:rPr>
          <w:rFonts w:hint="eastAsia"/>
        </w:rPr>
        <w:tab/>
      </w:r>
      <w:r>
        <w:rPr>
          <w:rFonts w:hint="eastAsia"/>
        </w:rPr>
        <w:tab/>
        <w:t>&lt;deviceId&gt;789456464654&lt;/deviceId&gt;</w:t>
      </w:r>
    </w:p>
    <w:p w:rsidR="00A76DC8" w:rsidRDefault="00A76DC8" w:rsidP="00A76DC8">
      <w:pPr>
        <w:ind w:leftChars="100" w:left="210"/>
      </w:pPr>
      <w:r>
        <w:rPr>
          <w:rFonts w:hint="eastAsia"/>
        </w:rPr>
        <w:tab/>
      </w:r>
      <w:r>
        <w:rPr>
          <w:rFonts w:hint="eastAsia"/>
        </w:rPr>
        <w:tab/>
        <w:t>&lt;terminalType&gt;</w:t>
      </w:r>
      <w:r w:rsidR="008D6521">
        <w:rPr>
          <w:rFonts w:hint="eastAsia"/>
        </w:rPr>
        <w:t>c8801</w:t>
      </w:r>
      <w:r>
        <w:rPr>
          <w:rFonts w:hint="eastAsia"/>
        </w:rPr>
        <w:t>&lt;/deviceType&gt;&lt;/deviceInfo&gt;</w:t>
      </w:r>
    </w:p>
    <w:p w:rsidR="00A76DC8" w:rsidRDefault="00A76DC8" w:rsidP="00A76DC8">
      <w:pPr>
        <w:ind w:leftChars="100" w:left="210"/>
        <w:rPr>
          <w:b/>
          <w:bCs/>
        </w:rPr>
      </w:pPr>
      <w:r>
        <w:rPr>
          <w:rFonts w:hint="eastAsia"/>
        </w:rPr>
        <w:t>&lt;</w:t>
      </w:r>
      <w:r>
        <w:rPr>
          <w:rFonts w:hint="eastAsia"/>
          <w:b/>
          <w:bCs/>
        </w:rPr>
        <w:t>reqClientType&gt;0&lt;/reqClientType&gt;</w:t>
      </w:r>
    </w:p>
    <w:p w:rsidR="00A76DC8" w:rsidRDefault="00A76DC8" w:rsidP="00A76DC8">
      <w:pPr>
        <w:ind w:leftChars="100" w:left="210"/>
        <w:rPr>
          <w:b/>
          <w:bCs/>
        </w:rPr>
      </w:pPr>
      <w:r>
        <w:rPr>
          <w:rFonts w:hint="eastAsia"/>
          <w:b/>
          <w:bCs/>
        </w:rPr>
        <w:t>&lt;loginChannel&gt;3000001&lt;/loginChannel&gt;</w:t>
      </w:r>
    </w:p>
    <w:p w:rsidR="00A76DC8" w:rsidRDefault="00A76DC8" w:rsidP="00A76DC8">
      <w:pPr>
        <w:ind w:leftChars="100" w:left="210"/>
      </w:pPr>
      <w:r>
        <w:rPr>
          <w:rFonts w:hint="eastAsia"/>
        </w:rPr>
        <w:t>&lt;osVersion&gt;andriod 2.6&lt;/osVersion&gt;</w:t>
      </w:r>
    </w:p>
    <w:p w:rsidR="00A76DC8" w:rsidRDefault="00A76DC8" w:rsidP="00A76DC8">
      <w:pPr>
        <w:ind w:leftChars="100" w:left="210"/>
        <w:rPr>
          <w:rFonts w:ascii="Verdana" w:hAnsi="Verdana"/>
        </w:rPr>
      </w:pPr>
      <w:r>
        <w:rPr>
          <w:rFonts w:hint="eastAsia"/>
        </w:rPr>
        <w:t>&lt;</w:t>
      </w:r>
      <w:r w:rsidRPr="00DB7166">
        <w:rPr>
          <w:rFonts w:ascii="Verdana" w:hAnsi="Verdana" w:hint="eastAsia"/>
        </w:rPr>
        <w:t xml:space="preserve"> </w:t>
      </w:r>
      <w:r>
        <w:rPr>
          <w:rFonts w:ascii="Verdana" w:hAnsi="Verdana" w:hint="eastAsia"/>
        </w:rPr>
        <w:t>plmn&gt;</w:t>
      </w:r>
      <w:r w:rsidR="00660B38">
        <w:rPr>
          <w:rFonts w:ascii="Verdana" w:hAnsi="Verdana" w:hint="eastAsia"/>
        </w:rPr>
        <w:t>46000</w:t>
      </w:r>
      <w:r>
        <w:rPr>
          <w:rFonts w:ascii="Verdana" w:hAnsi="Verdana" w:hint="eastAsia"/>
        </w:rPr>
        <w:t>&lt;/plmn&gt;</w:t>
      </w:r>
    </w:p>
    <w:p w:rsidR="00A76DC8" w:rsidRDefault="00A76DC8" w:rsidP="00A76DC8">
      <w:pPr>
        <w:ind w:leftChars="100" w:left="210"/>
        <w:rPr>
          <w:rFonts w:ascii="Verdana" w:hAnsi="Verdana"/>
        </w:rPr>
      </w:pPr>
      <w:r>
        <w:rPr>
          <w:rFonts w:ascii="Verdana" w:hAnsi="Verdana" w:hint="eastAsia"/>
        </w:rPr>
        <w:t>&lt;mhid&gt;23412345&lt;/mhid&gt;</w:t>
      </w:r>
    </w:p>
    <w:p w:rsidR="00A76DC8" w:rsidRPr="00CA4FA1" w:rsidRDefault="00A76DC8" w:rsidP="00A76DC8">
      <w:pPr>
        <w:ind w:leftChars="100" w:left="210"/>
      </w:pPr>
      <w:r>
        <w:rPr>
          <w:rFonts w:ascii="Verdana" w:hAnsi="Verdana" w:hint="eastAsia"/>
        </w:rPr>
        <w:t>&lt;uuid&gt;3456246345&lt;/uuid&gt;</w:t>
      </w:r>
    </w:p>
    <w:p w:rsidR="00A76DC8" w:rsidRDefault="00A76DC8" w:rsidP="00A76DC8">
      <w:pPr>
        <w:ind w:leftChars="100" w:left="210"/>
        <w:rPr>
          <w:b/>
          <w:bCs/>
        </w:rPr>
      </w:pPr>
      <w:r>
        <w:rPr>
          <w:rFonts w:hint="eastAsia"/>
          <w:b/>
          <w:bCs/>
        </w:rPr>
        <w:t>&lt;appI</w:t>
      </w:r>
      <w:r w:rsidR="007C0A80">
        <w:rPr>
          <w:rFonts w:hint="eastAsia"/>
          <w:b/>
          <w:bCs/>
        </w:rPr>
        <w:t>D</w:t>
      </w:r>
      <w:r>
        <w:rPr>
          <w:rFonts w:hint="eastAsia"/>
          <w:b/>
          <w:bCs/>
        </w:rPr>
        <w:t>&gt;hotalk mobileapp&lt;/appI</w:t>
      </w:r>
      <w:r w:rsidR="007C0A80">
        <w:rPr>
          <w:rFonts w:hint="eastAsia"/>
          <w:b/>
          <w:bCs/>
        </w:rPr>
        <w:t>D</w:t>
      </w:r>
      <w:r>
        <w:rPr>
          <w:rFonts w:hint="eastAsia"/>
          <w:b/>
          <w:bCs/>
        </w:rPr>
        <w:t xml:space="preserve">&gt; </w:t>
      </w:r>
    </w:p>
    <w:p w:rsidR="00FD1921" w:rsidRDefault="00FD1921" w:rsidP="00A76DC8">
      <w:pPr>
        <w:ind w:leftChars="100" w:left="210"/>
        <w:rPr>
          <w:rFonts w:ascii="Verdana" w:hAnsi="Verdana"/>
        </w:rPr>
      </w:pPr>
      <w:r>
        <w:rPr>
          <w:rFonts w:hint="eastAsia"/>
          <w:b/>
          <w:bCs/>
        </w:rPr>
        <w:t>&lt;</w:t>
      </w:r>
      <w:r w:rsidRPr="00FD1921">
        <w:rPr>
          <w:rFonts w:ascii="Verdana" w:hAnsi="Verdana" w:hint="eastAsia"/>
        </w:rPr>
        <w:t xml:space="preserve"> </w:t>
      </w:r>
      <w:r>
        <w:rPr>
          <w:rFonts w:ascii="Verdana" w:hAnsi="Verdana" w:hint="eastAsia"/>
        </w:rPr>
        <w:t>thirdTokenExpireDate&gt;2013-12-12 10:10:30&lt;/thirdTokenExpireDate&gt;</w:t>
      </w:r>
    </w:p>
    <w:p w:rsidR="00677B45" w:rsidRDefault="00677B45" w:rsidP="00A76DC8">
      <w:pPr>
        <w:ind w:leftChars="100" w:left="210"/>
        <w:rPr>
          <w:rFonts w:ascii="Verdana" w:hAnsi="Verdana"/>
        </w:rPr>
      </w:pPr>
      <w:r>
        <w:rPr>
          <w:rFonts w:hint="eastAsia"/>
          <w:b/>
          <w:bCs/>
        </w:rPr>
        <w:t>&lt;</w:t>
      </w:r>
      <w:r w:rsidRPr="00677B45">
        <w:rPr>
          <w:rFonts w:ascii="Verdana" w:hAnsi="Verdana"/>
        </w:rPr>
        <w:t xml:space="preserve"> </w:t>
      </w:r>
      <w:r>
        <w:rPr>
          <w:rFonts w:ascii="Verdana" w:hAnsi="Verdana"/>
        </w:rPr>
        <w:t>authF</w:t>
      </w:r>
      <w:r>
        <w:rPr>
          <w:rFonts w:ascii="Verdana" w:hAnsi="Verdana" w:hint="eastAsia"/>
        </w:rPr>
        <w:t>lag</w:t>
      </w:r>
      <w:r>
        <w:rPr>
          <w:rFonts w:ascii="Verdana" w:hAnsi="Verdana"/>
        </w:rPr>
        <w:t>&gt;0&lt;/authF</w:t>
      </w:r>
      <w:r>
        <w:rPr>
          <w:rFonts w:ascii="Verdana" w:hAnsi="Verdana" w:hint="eastAsia"/>
        </w:rPr>
        <w:t>lag</w:t>
      </w:r>
      <w:r>
        <w:rPr>
          <w:rFonts w:ascii="Verdana" w:hAnsi="Verdana"/>
        </w:rPr>
        <w:t>&gt;</w:t>
      </w:r>
    </w:p>
    <w:p w:rsidR="00E84B14" w:rsidRDefault="00E84B14" w:rsidP="00A76DC8">
      <w:pPr>
        <w:ind w:leftChars="100" w:left="210"/>
        <w:rPr>
          <w:b/>
          <w:bCs/>
        </w:rPr>
      </w:pPr>
      <w:r>
        <w:rPr>
          <w:b/>
          <w:bCs/>
        </w:rPr>
        <w:t>&lt;</w:t>
      </w:r>
      <w:r w:rsidR="000E383D" w:rsidRPr="000E383D">
        <w:rPr>
          <w:rFonts w:ascii="Verdana" w:hAnsi="Verdana"/>
        </w:rPr>
        <w:t xml:space="preserve"> </w:t>
      </w:r>
      <w:r w:rsidR="000E383D">
        <w:rPr>
          <w:rFonts w:ascii="Verdana" w:hAnsi="Verdana"/>
        </w:rPr>
        <w:t>t</w:t>
      </w:r>
      <w:r w:rsidR="000E383D">
        <w:rPr>
          <w:rFonts w:ascii="Verdana" w:hAnsi="Verdana" w:hint="eastAsia"/>
        </w:rPr>
        <w:t>oke</w:t>
      </w:r>
      <w:r w:rsidR="000E383D">
        <w:rPr>
          <w:rFonts w:ascii="Verdana" w:hAnsi="Verdana"/>
        </w:rPr>
        <w:t>nType</w:t>
      </w:r>
      <w:r>
        <w:rPr>
          <w:b/>
          <w:bCs/>
        </w:rPr>
        <w:t>&gt;</w:t>
      </w:r>
      <w:r w:rsidR="000E383D">
        <w:rPr>
          <w:rFonts w:hint="eastAsia"/>
          <w:b/>
          <w:bCs/>
        </w:rPr>
        <w:t>1</w:t>
      </w:r>
      <w:r>
        <w:rPr>
          <w:b/>
          <w:bCs/>
        </w:rPr>
        <w:t>&lt;/</w:t>
      </w:r>
      <w:r w:rsidR="000E383D">
        <w:rPr>
          <w:rFonts w:ascii="Verdana" w:hAnsi="Verdana"/>
        </w:rPr>
        <w:t>t</w:t>
      </w:r>
      <w:r w:rsidR="000E383D">
        <w:rPr>
          <w:rFonts w:ascii="Verdana" w:hAnsi="Verdana" w:hint="eastAsia"/>
        </w:rPr>
        <w:t>oke</w:t>
      </w:r>
      <w:r w:rsidR="000E383D">
        <w:rPr>
          <w:rFonts w:ascii="Verdana" w:hAnsi="Verdana"/>
        </w:rPr>
        <w:t>nType</w:t>
      </w:r>
      <w:r w:rsidR="000E383D">
        <w:rPr>
          <w:b/>
          <w:bCs/>
        </w:rPr>
        <w:t xml:space="preserve"> </w:t>
      </w:r>
      <w:r>
        <w:rPr>
          <w:b/>
          <w:bCs/>
        </w:rPr>
        <w:t>&gt;</w:t>
      </w:r>
    </w:p>
    <w:p w:rsidR="00A76DC8" w:rsidRDefault="00A76DC8" w:rsidP="00A76DC8">
      <w:pPr>
        <w:rPr>
          <w:lang w:val="fr-FR"/>
        </w:rPr>
      </w:pPr>
      <w:r w:rsidRPr="00A6475E">
        <w:rPr>
          <w:lang w:val="fr-FR"/>
        </w:rPr>
        <w:t>&lt;/</w:t>
      </w:r>
      <w:r w:rsidRPr="007A5E2A">
        <w:rPr>
          <w:rFonts w:hint="eastAsia"/>
        </w:rPr>
        <w:t xml:space="preserve"> </w:t>
      </w:r>
      <w:r>
        <w:rPr>
          <w:rFonts w:hint="eastAsia"/>
        </w:rPr>
        <w:t>UserThirdAuthReq</w:t>
      </w:r>
      <w:r w:rsidRPr="00A6475E">
        <w:rPr>
          <w:lang w:val="fr-FR"/>
        </w:rPr>
        <w:t xml:space="preserve"> &gt;</w:t>
      </w:r>
    </w:p>
    <w:p w:rsidR="001B3266" w:rsidRPr="001B3266" w:rsidRDefault="001B3266" w:rsidP="00A76DC8">
      <w:r>
        <w:rPr>
          <w:lang w:val="fr-FR"/>
        </w:rPr>
        <w:t>AS</w:t>
      </w:r>
      <w:r>
        <w:rPr>
          <w:rFonts w:hint="eastAsia"/>
        </w:rPr>
        <w:t>增加参数：</w:t>
      </w:r>
    </w:p>
    <w:tbl>
      <w:tblPr>
        <w:tblW w:w="1008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12"/>
        <w:gridCol w:w="709"/>
        <w:gridCol w:w="1275"/>
        <w:gridCol w:w="709"/>
        <w:gridCol w:w="5875"/>
      </w:tblGrid>
      <w:tr w:rsidR="001B3266" w:rsidRPr="00677B45" w:rsidTr="00881B6E">
        <w:trPr>
          <w:jc w:val="center"/>
        </w:trPr>
        <w:tc>
          <w:tcPr>
            <w:tcW w:w="1512" w:type="dxa"/>
          </w:tcPr>
          <w:p w:rsidR="001B3266" w:rsidRDefault="001B3266" w:rsidP="00881B6E">
            <w:pPr>
              <w:pStyle w:val="TAL"/>
              <w:rPr>
                <w:rFonts w:ascii="Verdana" w:hAnsi="Verdana"/>
                <w:lang w:eastAsia="zh-CN"/>
              </w:rPr>
            </w:pPr>
            <w:r>
              <w:rPr>
                <w:rFonts w:ascii="Verdana" w:hAnsi="Verdana"/>
                <w:lang w:val="en-US" w:eastAsia="zh-CN"/>
              </w:rPr>
              <w:t>authF</w:t>
            </w:r>
            <w:r>
              <w:rPr>
                <w:rFonts w:ascii="Verdana" w:hAnsi="Verdana" w:hint="eastAsia"/>
                <w:lang w:eastAsia="zh-CN"/>
              </w:rPr>
              <w:t>lag</w:t>
            </w:r>
          </w:p>
        </w:tc>
        <w:tc>
          <w:tcPr>
            <w:tcW w:w="709" w:type="dxa"/>
          </w:tcPr>
          <w:p w:rsidR="001B3266" w:rsidRDefault="001B3266" w:rsidP="00881B6E">
            <w:pPr>
              <w:pStyle w:val="TAL"/>
              <w:rPr>
                <w:rFonts w:ascii="Verdana" w:hAnsi="Verdana"/>
                <w:lang w:val="en-US" w:eastAsia="zh-CN"/>
              </w:rPr>
            </w:pPr>
            <w:r>
              <w:rPr>
                <w:rFonts w:ascii="Verdana" w:hAnsi="Verdana" w:hint="eastAsia"/>
                <w:lang w:val="en-US" w:eastAsia="zh-CN"/>
              </w:rPr>
              <w:t>O</w:t>
            </w:r>
          </w:p>
        </w:tc>
        <w:tc>
          <w:tcPr>
            <w:tcW w:w="1275" w:type="dxa"/>
          </w:tcPr>
          <w:p w:rsidR="001B3266" w:rsidRDefault="001B3266" w:rsidP="00881B6E">
            <w:pPr>
              <w:pStyle w:val="TAL"/>
              <w:rPr>
                <w:rFonts w:ascii="Verdana" w:hAnsi="Verdana"/>
                <w:lang w:eastAsia="zh-CN"/>
              </w:rPr>
            </w:pPr>
            <w:r>
              <w:rPr>
                <w:rFonts w:ascii="Verdana" w:hAnsi="Verdana"/>
                <w:lang w:eastAsia="zh-CN"/>
              </w:rPr>
              <w:t>I</w:t>
            </w:r>
            <w:r>
              <w:rPr>
                <w:rFonts w:ascii="Verdana" w:hAnsi="Verdana" w:hint="eastAsia"/>
                <w:lang w:eastAsia="zh-CN"/>
              </w:rPr>
              <w:t>nt</w:t>
            </w:r>
          </w:p>
        </w:tc>
        <w:tc>
          <w:tcPr>
            <w:tcW w:w="709" w:type="dxa"/>
          </w:tcPr>
          <w:p w:rsidR="001B3266" w:rsidRDefault="001B3266" w:rsidP="00881B6E">
            <w:pPr>
              <w:pStyle w:val="TAL"/>
              <w:rPr>
                <w:lang w:val="fr-FR" w:eastAsia="zh-CN"/>
              </w:rPr>
            </w:pPr>
          </w:p>
        </w:tc>
        <w:tc>
          <w:tcPr>
            <w:tcW w:w="5875" w:type="dxa"/>
          </w:tcPr>
          <w:p w:rsidR="001B3266" w:rsidRDefault="001B3266" w:rsidP="00881B6E">
            <w:pPr>
              <w:adjustRightInd w:val="0"/>
              <w:snapToGrid w:val="0"/>
              <w:rPr>
                <w:sz w:val="19"/>
                <w:szCs w:val="19"/>
              </w:rPr>
            </w:pPr>
            <w:r>
              <w:rPr>
                <w:rFonts w:hint="eastAsia"/>
                <w:sz w:val="19"/>
                <w:szCs w:val="19"/>
              </w:rPr>
              <w:t>认证标志位</w:t>
            </w:r>
          </w:p>
          <w:p w:rsidR="001B3266" w:rsidRDefault="001B3266" w:rsidP="00881B6E">
            <w:pPr>
              <w:adjustRightInd w:val="0"/>
              <w:snapToGrid w:val="0"/>
              <w:rPr>
                <w:sz w:val="19"/>
                <w:szCs w:val="19"/>
              </w:rPr>
            </w:pPr>
            <w:r>
              <w:rPr>
                <w:rFonts w:hint="eastAsia"/>
                <w:sz w:val="19"/>
                <w:szCs w:val="19"/>
              </w:rPr>
              <w:t xml:space="preserve">0 </w:t>
            </w:r>
            <w:r>
              <w:rPr>
                <w:rFonts w:hint="eastAsia"/>
                <w:sz w:val="19"/>
                <w:szCs w:val="19"/>
              </w:rPr>
              <w:t>第</w:t>
            </w:r>
            <w:r>
              <w:rPr>
                <w:rFonts w:hint="eastAsia"/>
                <w:sz w:val="19"/>
                <w:szCs w:val="19"/>
              </w:rPr>
              <w:t>3</w:t>
            </w:r>
            <w:r>
              <w:rPr>
                <w:rFonts w:hint="eastAsia"/>
                <w:sz w:val="19"/>
                <w:szCs w:val="19"/>
              </w:rPr>
              <w:t>方认证，并完成</w:t>
            </w:r>
            <w:r>
              <w:rPr>
                <w:rFonts w:hint="eastAsia"/>
                <w:sz w:val="19"/>
                <w:szCs w:val="19"/>
              </w:rPr>
              <w:t>UP</w:t>
            </w:r>
            <w:r>
              <w:rPr>
                <w:rFonts w:hint="eastAsia"/>
                <w:sz w:val="19"/>
                <w:szCs w:val="19"/>
              </w:rPr>
              <w:t>登录和注册（默认）</w:t>
            </w:r>
          </w:p>
          <w:p w:rsidR="001B3266" w:rsidRPr="00677B45" w:rsidRDefault="001B3266" w:rsidP="00E84B14">
            <w:pPr>
              <w:adjustRightInd w:val="0"/>
              <w:snapToGrid w:val="0"/>
              <w:rPr>
                <w:sz w:val="19"/>
                <w:szCs w:val="19"/>
              </w:rPr>
            </w:pPr>
            <w:r>
              <w:rPr>
                <w:rFonts w:hint="eastAsia"/>
                <w:sz w:val="19"/>
                <w:szCs w:val="19"/>
              </w:rPr>
              <w:t>1</w:t>
            </w:r>
            <w:r>
              <w:rPr>
                <w:rFonts w:hint="eastAsia"/>
                <w:sz w:val="19"/>
                <w:szCs w:val="19"/>
              </w:rPr>
              <w:t>第</w:t>
            </w:r>
            <w:r>
              <w:rPr>
                <w:rFonts w:hint="eastAsia"/>
                <w:sz w:val="19"/>
                <w:szCs w:val="19"/>
              </w:rPr>
              <w:t>3</w:t>
            </w:r>
            <w:r>
              <w:rPr>
                <w:rFonts w:hint="eastAsia"/>
                <w:sz w:val="19"/>
                <w:szCs w:val="19"/>
              </w:rPr>
              <w:t>方认证，不做</w:t>
            </w:r>
            <w:r>
              <w:rPr>
                <w:rFonts w:hint="eastAsia"/>
                <w:sz w:val="19"/>
                <w:szCs w:val="19"/>
              </w:rPr>
              <w:t>UP</w:t>
            </w:r>
            <w:r>
              <w:rPr>
                <w:rFonts w:hint="eastAsia"/>
                <w:sz w:val="19"/>
                <w:szCs w:val="19"/>
              </w:rPr>
              <w:t>注册</w:t>
            </w:r>
            <w:r w:rsidR="00E84B14">
              <w:rPr>
                <w:sz w:val="19"/>
                <w:szCs w:val="19"/>
              </w:rPr>
              <w:t>(</w:t>
            </w:r>
            <w:r w:rsidR="00E84B14">
              <w:rPr>
                <w:rFonts w:hint="eastAsia"/>
                <w:sz w:val="19"/>
                <w:szCs w:val="19"/>
              </w:rPr>
              <w:t>用于判断微信是否已注册华为帐号</w:t>
            </w:r>
            <w:r w:rsidR="00E84B14">
              <w:rPr>
                <w:rFonts w:hint="eastAsia"/>
                <w:sz w:val="19"/>
                <w:szCs w:val="19"/>
              </w:rPr>
              <w:t>)</w:t>
            </w:r>
          </w:p>
        </w:tc>
      </w:tr>
      <w:tr w:rsidR="00E84B14" w:rsidRPr="00677B45" w:rsidTr="00881B6E">
        <w:trPr>
          <w:jc w:val="center"/>
        </w:trPr>
        <w:tc>
          <w:tcPr>
            <w:tcW w:w="1512" w:type="dxa"/>
          </w:tcPr>
          <w:p w:rsidR="00E84B14" w:rsidRPr="00E84B14" w:rsidRDefault="00152AD4" w:rsidP="00E84B14">
            <w:pPr>
              <w:pStyle w:val="TAL"/>
              <w:rPr>
                <w:rFonts w:ascii="Verdana" w:hAnsi="Verdana"/>
                <w:lang w:val="en-US" w:eastAsia="zh-CN"/>
              </w:rPr>
            </w:pPr>
            <w:r>
              <w:rPr>
                <w:rFonts w:ascii="Verdana" w:hAnsi="Verdana"/>
              </w:rPr>
              <w:t>t</w:t>
            </w:r>
            <w:r>
              <w:rPr>
                <w:rFonts w:ascii="Verdana" w:hAnsi="Verdana" w:hint="eastAsia"/>
              </w:rPr>
              <w:t>oke</w:t>
            </w:r>
            <w:r>
              <w:rPr>
                <w:rFonts w:ascii="Verdana" w:hAnsi="Verdana"/>
              </w:rPr>
              <w:t>nType</w:t>
            </w:r>
          </w:p>
        </w:tc>
        <w:tc>
          <w:tcPr>
            <w:tcW w:w="709" w:type="dxa"/>
          </w:tcPr>
          <w:p w:rsidR="00E84B14" w:rsidRDefault="00E84B14" w:rsidP="00881B6E">
            <w:pPr>
              <w:pStyle w:val="TAL"/>
              <w:rPr>
                <w:rFonts w:ascii="Verdana" w:hAnsi="Verdana"/>
                <w:lang w:val="en-US" w:eastAsia="zh-CN"/>
              </w:rPr>
            </w:pPr>
            <w:r>
              <w:rPr>
                <w:rFonts w:ascii="Verdana" w:hAnsi="Verdana"/>
                <w:lang w:val="en-US" w:eastAsia="zh-CN"/>
              </w:rPr>
              <w:t>O</w:t>
            </w:r>
          </w:p>
        </w:tc>
        <w:tc>
          <w:tcPr>
            <w:tcW w:w="1275" w:type="dxa"/>
          </w:tcPr>
          <w:p w:rsidR="00E84B14" w:rsidRPr="00E84B14" w:rsidRDefault="00E84B14" w:rsidP="00881B6E">
            <w:pPr>
              <w:pStyle w:val="TAL"/>
              <w:rPr>
                <w:rFonts w:ascii="Verdana" w:hAnsi="Verdana"/>
                <w:lang w:val="en-US" w:eastAsia="zh-CN"/>
              </w:rPr>
            </w:pPr>
            <w:r>
              <w:rPr>
                <w:rFonts w:ascii="Verdana" w:hAnsi="Verdana"/>
                <w:lang w:val="en-US" w:eastAsia="zh-CN"/>
              </w:rPr>
              <w:t>int</w:t>
            </w:r>
          </w:p>
        </w:tc>
        <w:tc>
          <w:tcPr>
            <w:tcW w:w="709" w:type="dxa"/>
          </w:tcPr>
          <w:p w:rsidR="00E84B14" w:rsidRDefault="00E84B14" w:rsidP="00881B6E">
            <w:pPr>
              <w:pStyle w:val="TAL"/>
              <w:rPr>
                <w:lang w:val="fr-FR" w:eastAsia="zh-CN"/>
              </w:rPr>
            </w:pPr>
          </w:p>
        </w:tc>
        <w:tc>
          <w:tcPr>
            <w:tcW w:w="5875" w:type="dxa"/>
          </w:tcPr>
          <w:p w:rsidR="00E84B14" w:rsidRDefault="00E84B14" w:rsidP="00881B6E">
            <w:pPr>
              <w:adjustRightInd w:val="0"/>
              <w:snapToGrid w:val="0"/>
              <w:rPr>
                <w:sz w:val="19"/>
                <w:szCs w:val="19"/>
              </w:rPr>
            </w:pPr>
            <w:r>
              <w:rPr>
                <w:rFonts w:hint="eastAsia"/>
                <w:sz w:val="19"/>
                <w:szCs w:val="19"/>
              </w:rPr>
              <w:t>请求</w:t>
            </w:r>
            <w:r>
              <w:rPr>
                <w:rFonts w:hint="eastAsia"/>
                <w:sz w:val="19"/>
                <w:szCs w:val="19"/>
              </w:rPr>
              <w:t>ST</w:t>
            </w:r>
            <w:r>
              <w:rPr>
                <w:rFonts w:hint="eastAsia"/>
                <w:sz w:val="19"/>
                <w:szCs w:val="19"/>
              </w:rPr>
              <w:t>类型标志</w:t>
            </w:r>
          </w:p>
          <w:p w:rsidR="00E84B14" w:rsidRDefault="00152AD4" w:rsidP="00E84B14">
            <w:pPr>
              <w:adjustRightInd w:val="0"/>
              <w:snapToGrid w:val="0"/>
              <w:rPr>
                <w:sz w:val="19"/>
                <w:szCs w:val="19"/>
              </w:rPr>
            </w:pPr>
            <w:r>
              <w:rPr>
                <w:rFonts w:hint="eastAsia"/>
                <w:sz w:val="19"/>
                <w:szCs w:val="19"/>
              </w:rPr>
              <w:t>1</w:t>
            </w:r>
            <w:r w:rsidR="00E84B14">
              <w:rPr>
                <w:rFonts w:hint="eastAsia"/>
                <w:sz w:val="19"/>
                <w:szCs w:val="19"/>
              </w:rPr>
              <w:t xml:space="preserve"> </w:t>
            </w:r>
            <w:r w:rsidR="00116241">
              <w:rPr>
                <w:rFonts w:hint="eastAsia"/>
                <w:sz w:val="19"/>
                <w:szCs w:val="19"/>
              </w:rPr>
              <w:t>业务正常</w:t>
            </w:r>
            <w:r>
              <w:rPr>
                <w:rFonts w:hint="eastAsia"/>
                <w:sz w:val="19"/>
                <w:szCs w:val="19"/>
              </w:rPr>
              <w:t>S</w:t>
            </w:r>
            <w:r w:rsidR="00E84B14">
              <w:rPr>
                <w:rFonts w:hint="eastAsia"/>
                <w:sz w:val="19"/>
                <w:szCs w:val="19"/>
              </w:rPr>
              <w:t>T</w:t>
            </w:r>
            <w:r w:rsidR="00E84B14">
              <w:rPr>
                <w:rFonts w:hint="eastAsia"/>
                <w:sz w:val="19"/>
                <w:szCs w:val="19"/>
              </w:rPr>
              <w:t>（默认）</w:t>
            </w:r>
          </w:p>
          <w:p w:rsidR="00E84B14" w:rsidRPr="00E84B14" w:rsidRDefault="00152AD4" w:rsidP="00116241">
            <w:pPr>
              <w:adjustRightInd w:val="0"/>
              <w:snapToGrid w:val="0"/>
              <w:rPr>
                <w:sz w:val="19"/>
                <w:szCs w:val="19"/>
              </w:rPr>
            </w:pPr>
            <w:r>
              <w:rPr>
                <w:rFonts w:hint="eastAsia"/>
                <w:sz w:val="19"/>
                <w:szCs w:val="19"/>
              </w:rPr>
              <w:t>3</w:t>
            </w:r>
            <w:r w:rsidR="00E84B14">
              <w:rPr>
                <w:rFonts w:hint="eastAsia"/>
                <w:sz w:val="19"/>
                <w:szCs w:val="19"/>
              </w:rPr>
              <w:t xml:space="preserve"> </w:t>
            </w:r>
            <w:r w:rsidR="00116241">
              <w:rPr>
                <w:rFonts w:hint="eastAsia"/>
                <w:sz w:val="19"/>
                <w:szCs w:val="19"/>
              </w:rPr>
              <w:t>业务</w:t>
            </w:r>
            <w:r w:rsidR="00E84B14">
              <w:rPr>
                <w:rFonts w:hint="eastAsia"/>
                <w:sz w:val="19"/>
                <w:szCs w:val="19"/>
              </w:rPr>
              <w:t>临时</w:t>
            </w:r>
            <w:r w:rsidR="00E84B14">
              <w:rPr>
                <w:rFonts w:hint="eastAsia"/>
                <w:sz w:val="19"/>
                <w:szCs w:val="19"/>
              </w:rPr>
              <w:t>ST</w:t>
            </w:r>
            <w:r w:rsidR="00E84B14">
              <w:rPr>
                <w:rFonts w:hint="eastAsia"/>
                <w:sz w:val="19"/>
                <w:szCs w:val="19"/>
              </w:rPr>
              <w:t>（有效期为</w:t>
            </w:r>
            <w:r w:rsidR="00E84B14">
              <w:rPr>
                <w:rFonts w:hint="eastAsia"/>
                <w:sz w:val="19"/>
                <w:szCs w:val="19"/>
              </w:rPr>
              <w:t>10</w:t>
            </w:r>
            <w:r w:rsidR="00E84B14">
              <w:rPr>
                <w:rFonts w:hint="eastAsia"/>
                <w:sz w:val="19"/>
                <w:szCs w:val="19"/>
              </w:rPr>
              <w:t>分钟）</w:t>
            </w:r>
          </w:p>
        </w:tc>
      </w:tr>
    </w:tbl>
    <w:p w:rsidR="00A76DC8" w:rsidRPr="001B3266" w:rsidRDefault="00A76DC8" w:rsidP="00A76DC8"/>
    <w:p w:rsidR="00A76DC8" w:rsidRPr="00A6475E" w:rsidRDefault="00A76DC8" w:rsidP="00A76DC8">
      <w:pPr>
        <w:numPr>
          <w:ilvl w:val="0"/>
          <w:numId w:val="22"/>
        </w:numPr>
        <w:tabs>
          <w:tab w:val="num" w:pos="0"/>
        </w:tabs>
        <w:rPr>
          <w:b/>
        </w:rPr>
      </w:pPr>
      <w:r w:rsidRPr="00A6475E">
        <w:rPr>
          <w:rFonts w:hint="eastAsia"/>
          <w:b/>
        </w:rPr>
        <w:t>响应消息</w:t>
      </w:r>
    </w:p>
    <w:p w:rsidR="00A76DC8" w:rsidRPr="00A6475E" w:rsidRDefault="00A76DC8" w:rsidP="00A76DC8">
      <w:r w:rsidRPr="00A6475E">
        <w:t>&lt;?xml version="1.0" encoding="UTF-8"?&gt;</w:t>
      </w:r>
    </w:p>
    <w:p w:rsidR="00A76DC8" w:rsidRDefault="00A76DC8" w:rsidP="00A76DC8">
      <w:r w:rsidRPr="00A6475E">
        <w:t xml:space="preserve">&lt;result </w:t>
      </w:r>
      <w:r>
        <w:rPr>
          <w:rFonts w:hint="eastAsia"/>
        </w:rPr>
        <w:t>result</w:t>
      </w:r>
      <w:r w:rsidRPr="00A6475E">
        <w:rPr>
          <w:rFonts w:hint="eastAsia"/>
        </w:rPr>
        <w:t>Code</w:t>
      </w:r>
      <w:r w:rsidRPr="00A6475E">
        <w:t>=0&gt;</w:t>
      </w:r>
    </w:p>
    <w:p w:rsidR="00A76DC8" w:rsidRPr="00A6475E" w:rsidRDefault="00A76DC8" w:rsidP="00A76DC8">
      <w:pPr>
        <w:ind w:leftChars="100" w:left="210"/>
      </w:pPr>
      <w:r w:rsidRPr="00A6475E">
        <w:rPr>
          <w:rFonts w:hint="eastAsia"/>
          <w:lang w:val="da-DK"/>
        </w:rPr>
        <w:t>&lt;</w:t>
      </w:r>
      <w:r w:rsidRPr="007A5E2A">
        <w:rPr>
          <w:rFonts w:hint="eastAsia"/>
        </w:rPr>
        <w:t xml:space="preserve"> </w:t>
      </w:r>
      <w:r>
        <w:rPr>
          <w:rFonts w:hint="eastAsia"/>
        </w:rPr>
        <w:t>UserThirdAuthRsp</w:t>
      </w:r>
      <w:r w:rsidRPr="00A6475E">
        <w:rPr>
          <w:rFonts w:hint="eastAsia"/>
          <w:lang w:val="da-DK"/>
        </w:rPr>
        <w:t>&gt;</w:t>
      </w:r>
    </w:p>
    <w:p w:rsidR="00A76DC8" w:rsidRDefault="00A76DC8" w:rsidP="00A76DC8">
      <w:pPr>
        <w:ind w:leftChars="100" w:left="210"/>
      </w:pPr>
      <w:r w:rsidRPr="00A6475E">
        <w:rPr>
          <w:lang w:val="de-DE"/>
        </w:rPr>
        <w:t xml:space="preserve">  </w:t>
      </w:r>
      <w:r w:rsidRPr="00A6475E">
        <w:t>&lt;</w:t>
      </w:r>
      <w:r w:rsidRPr="00A6475E">
        <w:rPr>
          <w:rFonts w:hint="eastAsia"/>
          <w:lang w:val="fr-FR"/>
        </w:rPr>
        <w:t xml:space="preserve"> </w:t>
      </w:r>
      <w:r w:rsidRPr="00A6475E">
        <w:rPr>
          <w:rFonts w:hint="eastAsia"/>
        </w:rPr>
        <w:t>v</w:t>
      </w:r>
      <w:r w:rsidRPr="00A6475E">
        <w:t>ersion &gt;</w:t>
      </w:r>
      <w:r>
        <w:rPr>
          <w:rFonts w:hint="eastAsia"/>
        </w:rPr>
        <w:t>01.01</w:t>
      </w:r>
      <w:r w:rsidRPr="00A6475E">
        <w:t>&lt;/</w:t>
      </w:r>
      <w:r w:rsidRPr="00A6475E">
        <w:rPr>
          <w:rFonts w:hint="eastAsia"/>
        </w:rPr>
        <w:t xml:space="preserve"> v</w:t>
      </w:r>
      <w:r w:rsidRPr="00A6475E">
        <w:t>ersion &gt;</w:t>
      </w:r>
    </w:p>
    <w:p w:rsidR="00A76DC8" w:rsidRDefault="00A76DC8" w:rsidP="00A76DC8">
      <w:pPr>
        <w:ind w:leftChars="100" w:left="210"/>
      </w:pPr>
      <w:r>
        <w:rPr>
          <w:rFonts w:hint="eastAsia"/>
        </w:rPr>
        <w:t xml:space="preserve">  &lt;userID&gt;100001&lt;/userID&gt;</w:t>
      </w:r>
      <w:r w:rsidR="007310B7">
        <w:rPr>
          <w:rFonts w:hint="eastAsia"/>
        </w:rPr>
        <w:t xml:space="preserve">  </w:t>
      </w:r>
      <w:r w:rsidR="007310B7">
        <w:rPr>
          <w:rFonts w:hint="eastAsia"/>
        </w:rPr>
        <w:t>说明：</w:t>
      </w:r>
      <w:r w:rsidR="007310B7">
        <w:rPr>
          <w:rFonts w:hint="eastAsia"/>
        </w:rPr>
        <w:t>authFlag=1</w:t>
      </w:r>
      <w:r w:rsidR="007310B7">
        <w:rPr>
          <w:rFonts w:hint="eastAsia"/>
        </w:rPr>
        <w:t>时，</w:t>
      </w:r>
      <w:r w:rsidR="007310B7">
        <w:t>userID=-1</w:t>
      </w:r>
      <w:r w:rsidR="007310B7">
        <w:rPr>
          <w:rFonts w:hint="eastAsia"/>
        </w:rPr>
        <w:t>表示用户未注册</w:t>
      </w:r>
    </w:p>
    <w:p w:rsidR="00A76DC8" w:rsidRDefault="00A76DC8" w:rsidP="00A76DC8">
      <w:pPr>
        <w:ind w:leftChars="100" w:left="210"/>
      </w:pPr>
      <w:r w:rsidRPr="00A6475E">
        <w:rPr>
          <w:lang w:val="de-DE"/>
        </w:rPr>
        <w:t xml:space="preserve">  </w:t>
      </w:r>
      <w:r w:rsidRPr="00A6475E">
        <w:t>&lt;</w:t>
      </w:r>
      <w:r w:rsidR="002B23AD">
        <w:rPr>
          <w:rFonts w:hint="eastAsia"/>
          <w:lang w:val="fr-FR"/>
        </w:rPr>
        <w:t>S</w:t>
      </w:r>
      <w:r w:rsidR="00D36CB9" w:rsidRPr="00D36CB9">
        <w:rPr>
          <w:lang w:val="fr-FR"/>
        </w:rPr>
        <w:t>erviceToken</w:t>
      </w:r>
      <w:r w:rsidRPr="00A6475E">
        <w:t>&gt;</w:t>
      </w:r>
      <w:r>
        <w:rPr>
          <w:rFonts w:hint="eastAsia"/>
        </w:rPr>
        <w:t>XDSDFAESREGGD</w:t>
      </w:r>
      <w:r w:rsidRPr="00A6475E">
        <w:t>&lt;/</w:t>
      </w:r>
      <w:r w:rsidR="002B23AD">
        <w:rPr>
          <w:rFonts w:hint="eastAsia"/>
          <w:lang w:val="fr-FR"/>
        </w:rPr>
        <w:t>S</w:t>
      </w:r>
      <w:r w:rsidR="00D36CB9" w:rsidRPr="00D36CB9">
        <w:rPr>
          <w:lang w:val="fr-FR"/>
        </w:rPr>
        <w:t>erviceToken</w:t>
      </w:r>
      <w:r w:rsidRPr="00A6475E">
        <w:t>&gt;</w:t>
      </w:r>
    </w:p>
    <w:p w:rsidR="00503DEA" w:rsidRDefault="00503DEA" w:rsidP="00A76DC8">
      <w:pPr>
        <w:ind w:leftChars="100" w:left="210"/>
      </w:pPr>
      <w:r>
        <w:rPr>
          <w:rFonts w:hint="eastAsia"/>
        </w:rPr>
        <w:t xml:space="preserve">  </w:t>
      </w:r>
      <w:r>
        <w:t>&lt;</w:t>
      </w:r>
      <w:r w:rsidRPr="00503DEA">
        <w:rPr>
          <w:rFonts w:hint="eastAsia"/>
        </w:rPr>
        <w:t xml:space="preserve"> </w:t>
      </w:r>
      <w:r>
        <w:rPr>
          <w:rFonts w:hint="eastAsia"/>
        </w:rPr>
        <w:t>third</w:t>
      </w:r>
      <w:r>
        <w:t>Access</w:t>
      </w:r>
      <w:r>
        <w:rPr>
          <w:rFonts w:hint="eastAsia"/>
        </w:rPr>
        <w:t>Token</w:t>
      </w:r>
      <w:r>
        <w:t>&gt;sdfasdfasdfasdfas&lt;/</w:t>
      </w:r>
      <w:r>
        <w:rPr>
          <w:rFonts w:hint="eastAsia"/>
        </w:rPr>
        <w:t>third</w:t>
      </w:r>
      <w:r>
        <w:t>Access</w:t>
      </w:r>
      <w:r>
        <w:rPr>
          <w:rFonts w:hint="eastAsia"/>
        </w:rPr>
        <w:t>Token</w:t>
      </w:r>
      <w:r>
        <w:t>&gt;</w:t>
      </w:r>
      <w:r w:rsidR="007310B7">
        <w:t xml:space="preserve"> </w:t>
      </w:r>
    </w:p>
    <w:p w:rsidR="00F626A9" w:rsidRPr="00F626A9" w:rsidRDefault="00F626A9" w:rsidP="00F626A9">
      <w:r>
        <w:rPr>
          <w:rFonts w:hint="eastAsia"/>
          <w:lang w:val="de-DE"/>
        </w:rPr>
        <w:lastRenderedPageBreak/>
        <w:t xml:space="preserve">    </w:t>
      </w:r>
      <w:r>
        <w:t>&lt;thirdOpenID&gt;s12ew2e3fasfasdfas&lt;/thirdOpenID&gt;</w:t>
      </w:r>
    </w:p>
    <w:p w:rsidR="00A76DC8" w:rsidRDefault="00A76DC8" w:rsidP="00A76DC8">
      <w:pPr>
        <w:ind w:leftChars="100" w:left="210"/>
      </w:pPr>
      <w:r>
        <w:rPr>
          <w:rFonts w:hint="eastAsia"/>
        </w:rPr>
        <w:t xml:space="preserve">  &lt;siteID&gt;1&lt;/siteID&gt;</w:t>
      </w:r>
    </w:p>
    <w:p w:rsidR="00AB5E08" w:rsidRDefault="00AB5E08" w:rsidP="00A76DC8">
      <w:pPr>
        <w:ind w:leftChars="100" w:left="210"/>
      </w:pPr>
      <w:r>
        <w:rPr>
          <w:rFonts w:hint="eastAsia"/>
        </w:rPr>
        <w:t xml:space="preserve">  &lt;</w:t>
      </w:r>
      <w:r>
        <w:t>username</w:t>
      </w:r>
      <w:r>
        <w:rPr>
          <w:rFonts w:hint="eastAsia"/>
        </w:rPr>
        <w:t>&gt;</w:t>
      </w:r>
      <w:r w:rsidR="007E7D9D">
        <w:rPr>
          <w:rFonts w:hint="eastAsia"/>
        </w:rPr>
        <w:t>XX</w:t>
      </w:r>
      <w:r>
        <w:rPr>
          <w:rFonts w:hint="eastAsia"/>
        </w:rPr>
        <w:t>-username&lt;/</w:t>
      </w:r>
      <w:r>
        <w:t>username</w:t>
      </w:r>
      <w:r>
        <w:rPr>
          <w:rFonts w:hint="eastAsia"/>
        </w:rPr>
        <w:t>&gt;</w:t>
      </w:r>
    </w:p>
    <w:p w:rsidR="00A0486A" w:rsidRDefault="00A0486A" w:rsidP="00A76DC8">
      <w:pPr>
        <w:ind w:leftChars="100" w:left="210"/>
        <w:rPr>
          <w:lang w:val="fr-FR"/>
        </w:rPr>
      </w:pPr>
      <w:r>
        <w:rPr>
          <w:rFonts w:hint="eastAsia"/>
        </w:rPr>
        <w:t xml:space="preserve">  </w:t>
      </w:r>
      <w:r>
        <w:t>&lt;</w:t>
      </w:r>
      <w:r w:rsidRPr="00A0486A">
        <w:rPr>
          <w:rFonts w:hint="eastAsia"/>
          <w:lang w:val="fr-FR"/>
        </w:rPr>
        <w:t xml:space="preserve"> </w:t>
      </w:r>
      <w:r>
        <w:rPr>
          <w:rFonts w:hint="eastAsia"/>
          <w:lang w:val="fr-FR"/>
        </w:rPr>
        <w:t>accountType</w:t>
      </w:r>
      <w:r>
        <w:rPr>
          <w:lang w:val="fr-FR"/>
        </w:rPr>
        <w:t>&gt;1&lt;</w:t>
      </w:r>
      <w:r>
        <w:t>/</w:t>
      </w:r>
      <w:r>
        <w:rPr>
          <w:rFonts w:hint="eastAsia"/>
          <w:lang w:val="fr-FR"/>
        </w:rPr>
        <w:t>accountType</w:t>
      </w:r>
      <w:r>
        <w:rPr>
          <w:lang w:val="fr-FR"/>
        </w:rPr>
        <w:t>&gt;</w:t>
      </w:r>
    </w:p>
    <w:p w:rsidR="00A0486A" w:rsidRDefault="00A0486A" w:rsidP="00A76DC8">
      <w:pPr>
        <w:ind w:leftChars="100" w:left="210"/>
      </w:pPr>
      <w:r>
        <w:rPr>
          <w:rFonts w:hint="eastAsia"/>
        </w:rPr>
        <w:t xml:space="preserve">  </w:t>
      </w:r>
      <w:r>
        <w:t>&lt;</w:t>
      </w:r>
      <w:r w:rsidRPr="00A0486A">
        <w:rPr>
          <w:rFonts w:hint="eastAsia"/>
          <w:lang w:val="fr-FR"/>
        </w:rPr>
        <w:t xml:space="preserve"> </w:t>
      </w:r>
      <w:r>
        <w:rPr>
          <w:rFonts w:hint="eastAsia"/>
          <w:lang w:val="fr-FR"/>
        </w:rPr>
        <w:t>userAccount</w:t>
      </w:r>
      <w:r>
        <w:rPr>
          <w:lang w:val="fr-FR"/>
        </w:rPr>
        <w:t xml:space="preserve"> &gt;1&lt;</w:t>
      </w:r>
      <w:r>
        <w:t>/</w:t>
      </w:r>
      <w:r>
        <w:rPr>
          <w:rFonts w:hint="eastAsia"/>
          <w:lang w:val="fr-FR"/>
        </w:rPr>
        <w:t>userAccount</w:t>
      </w:r>
      <w:r>
        <w:rPr>
          <w:lang w:val="fr-FR"/>
        </w:rPr>
        <w:t xml:space="preserve"> &gt;</w:t>
      </w:r>
    </w:p>
    <w:p w:rsidR="00A76DC8" w:rsidRPr="00A6475E" w:rsidRDefault="00A76DC8" w:rsidP="00A76DC8">
      <w:pPr>
        <w:ind w:leftChars="100" w:left="210"/>
      </w:pPr>
      <w:r w:rsidRPr="00A6475E">
        <w:rPr>
          <w:rFonts w:hint="eastAsia"/>
        </w:rPr>
        <w:t>&lt;/</w:t>
      </w:r>
      <w:r w:rsidRPr="007A5E2A">
        <w:rPr>
          <w:rFonts w:hint="eastAsia"/>
        </w:rPr>
        <w:t xml:space="preserve"> </w:t>
      </w:r>
      <w:r>
        <w:rPr>
          <w:rFonts w:hint="eastAsia"/>
        </w:rPr>
        <w:t>UserThirdAuthRsp</w:t>
      </w:r>
      <w:r w:rsidRPr="00A6475E">
        <w:rPr>
          <w:rFonts w:hint="eastAsia"/>
        </w:rPr>
        <w:t xml:space="preserve"> &gt;</w:t>
      </w:r>
    </w:p>
    <w:p w:rsidR="00A76DC8" w:rsidRDefault="00A76DC8" w:rsidP="00A76DC8">
      <w:pPr>
        <w:rPr>
          <w:lang w:val="fr-FR"/>
        </w:rPr>
      </w:pPr>
      <w:r>
        <w:rPr>
          <w:rFonts w:hint="eastAsia"/>
          <w:lang w:val="fr-FR"/>
        </w:rPr>
        <w:t>&lt;/result&gt;</w:t>
      </w:r>
    </w:p>
    <w:p w:rsidR="00D304A5" w:rsidRDefault="00F626A9" w:rsidP="00A76DC8">
      <w:pPr>
        <w:rPr>
          <w:lang w:val="fr-FR"/>
        </w:rPr>
      </w:pPr>
      <w:r>
        <w:rPr>
          <w:rFonts w:hint="eastAsia"/>
        </w:rPr>
        <w:t>说明</w:t>
      </w:r>
      <w:r w:rsidRPr="002332D7">
        <w:rPr>
          <w:rFonts w:hint="eastAsia"/>
          <w:lang w:val="fr-FR"/>
        </w:rPr>
        <w:t>：</w:t>
      </w:r>
      <w:r>
        <w:rPr>
          <w:rFonts w:hint="eastAsia"/>
        </w:rPr>
        <w:t>微信认证</w:t>
      </w:r>
      <w:r w:rsidRPr="002332D7">
        <w:rPr>
          <w:rFonts w:hint="eastAsia"/>
          <w:lang w:val="fr-FR"/>
        </w:rPr>
        <w:t>authFlag=1</w:t>
      </w:r>
      <w:r>
        <w:rPr>
          <w:rFonts w:hint="eastAsia"/>
        </w:rPr>
        <w:t>时</w:t>
      </w:r>
      <w:r w:rsidRPr="002332D7">
        <w:rPr>
          <w:rFonts w:hint="eastAsia"/>
          <w:lang w:val="fr-FR"/>
        </w:rPr>
        <w:t>，</w:t>
      </w:r>
      <w:r>
        <w:rPr>
          <w:rFonts w:hint="eastAsia"/>
        </w:rPr>
        <w:t>用户未注册时返回</w:t>
      </w:r>
      <w:r w:rsidRPr="002332D7">
        <w:rPr>
          <w:rFonts w:hint="eastAsia"/>
          <w:lang w:val="fr-FR"/>
        </w:rPr>
        <w:t>third</w:t>
      </w:r>
      <w:r w:rsidRPr="002332D7">
        <w:rPr>
          <w:lang w:val="fr-FR"/>
        </w:rPr>
        <w:t>Access</w:t>
      </w:r>
      <w:r w:rsidRPr="002332D7">
        <w:rPr>
          <w:rFonts w:hint="eastAsia"/>
          <w:lang w:val="fr-FR"/>
        </w:rPr>
        <w:t>Token</w:t>
      </w:r>
      <w:r>
        <w:rPr>
          <w:rFonts w:hint="eastAsia"/>
        </w:rPr>
        <w:t>和</w:t>
      </w:r>
      <w:r w:rsidRPr="002332D7">
        <w:rPr>
          <w:lang w:val="fr-FR"/>
        </w:rPr>
        <w:t>thirdOpenID</w:t>
      </w:r>
      <w:r w:rsidR="002332D7" w:rsidRPr="002332D7">
        <w:rPr>
          <w:rFonts w:hint="eastAsia"/>
          <w:lang w:val="fr-FR"/>
        </w:rPr>
        <w:t>，</w:t>
      </w:r>
      <w:r w:rsidR="002332D7">
        <w:rPr>
          <w:rFonts w:hint="eastAsia"/>
        </w:rPr>
        <w:t>不返回</w:t>
      </w:r>
      <w:r w:rsidR="002332D7" w:rsidRPr="002332D7">
        <w:rPr>
          <w:lang w:val="fr-FR"/>
        </w:rPr>
        <w:t>serviceToken</w:t>
      </w:r>
      <w:r w:rsidRPr="002332D7">
        <w:rPr>
          <w:rFonts w:hint="eastAsia"/>
          <w:lang w:val="fr-FR"/>
        </w:rPr>
        <w:t>；</w:t>
      </w:r>
      <w:r>
        <w:rPr>
          <w:rFonts w:hint="eastAsia"/>
        </w:rPr>
        <w:t>如果微信用户已注册华为帐号</w:t>
      </w:r>
      <w:r w:rsidRPr="002332D7">
        <w:rPr>
          <w:rFonts w:hint="eastAsia"/>
          <w:lang w:val="fr-FR"/>
        </w:rPr>
        <w:t>，</w:t>
      </w:r>
      <w:r>
        <w:rPr>
          <w:rFonts w:hint="eastAsia"/>
        </w:rPr>
        <w:t>则返回</w:t>
      </w:r>
      <w:r w:rsidRPr="002332D7">
        <w:rPr>
          <w:rFonts w:hint="eastAsia"/>
          <w:lang w:val="fr-FR"/>
        </w:rPr>
        <w:t>serviceToken</w:t>
      </w:r>
      <w:r w:rsidR="002332D7">
        <w:rPr>
          <w:rFonts w:hint="eastAsia"/>
          <w:lang w:val="fr-FR"/>
        </w:rPr>
        <w:t>（</w:t>
      </w:r>
      <w:r w:rsidR="002332D7" w:rsidRPr="002332D7">
        <w:rPr>
          <w:rFonts w:hint="eastAsia"/>
          <w:lang w:val="fr-FR"/>
        </w:rPr>
        <w:t>third</w:t>
      </w:r>
      <w:r w:rsidR="002332D7" w:rsidRPr="002332D7">
        <w:rPr>
          <w:lang w:val="fr-FR"/>
        </w:rPr>
        <w:t>Access</w:t>
      </w:r>
      <w:r w:rsidR="002332D7" w:rsidRPr="002332D7">
        <w:rPr>
          <w:rFonts w:hint="eastAsia"/>
          <w:lang w:val="fr-FR"/>
        </w:rPr>
        <w:t>Token</w:t>
      </w:r>
      <w:r w:rsidR="002332D7">
        <w:rPr>
          <w:rFonts w:hint="eastAsia"/>
        </w:rPr>
        <w:t>和</w:t>
      </w:r>
      <w:r w:rsidR="002332D7" w:rsidRPr="002332D7">
        <w:rPr>
          <w:lang w:val="fr-FR"/>
        </w:rPr>
        <w:t>thirdOpenID</w:t>
      </w:r>
      <w:r w:rsidR="002332D7">
        <w:rPr>
          <w:rFonts w:hint="eastAsia"/>
          <w:lang w:val="fr-FR"/>
        </w:rPr>
        <w:t>也一起返回）</w:t>
      </w:r>
      <w:r>
        <w:rPr>
          <w:rFonts w:hint="eastAsia"/>
        </w:rPr>
        <w:t>。</w:t>
      </w:r>
    </w:p>
    <w:p w:rsidR="00D304A5" w:rsidRPr="00F81C79" w:rsidRDefault="00D304A5" w:rsidP="00D304A5">
      <w:pPr>
        <w:pStyle w:val="21"/>
        <w:numPr>
          <w:ilvl w:val="1"/>
          <w:numId w:val="1"/>
        </w:numPr>
      </w:pPr>
      <w:r w:rsidRPr="00F81C79">
        <w:rPr>
          <w:rFonts w:hint="eastAsia"/>
        </w:rPr>
        <w:t>CheckNickname</w:t>
      </w:r>
    </w:p>
    <w:p w:rsidR="00D304A5" w:rsidRPr="00F81C79" w:rsidRDefault="00D304A5" w:rsidP="00407B6C">
      <w:pPr>
        <w:pStyle w:val="31"/>
      </w:pPr>
      <w:r w:rsidRPr="00F81C79">
        <w:rPr>
          <w:rFonts w:hint="eastAsia"/>
        </w:rPr>
        <w:t>JSON</w:t>
      </w:r>
      <w:r w:rsidRPr="00F81C79">
        <w:rPr>
          <w:rFonts w:hint="eastAsia"/>
        </w:rPr>
        <w:t>接口</w:t>
      </w:r>
    </w:p>
    <w:p w:rsidR="00D304A5" w:rsidRPr="00F81C79" w:rsidRDefault="00D304A5" w:rsidP="00407B6C">
      <w:pPr>
        <w:pStyle w:val="41"/>
      </w:pPr>
      <w:r w:rsidRPr="00F81C79">
        <w:rPr>
          <w:rFonts w:hint="eastAsia"/>
        </w:rPr>
        <w:t>描述</w:t>
      </w:r>
    </w:p>
    <w:p w:rsidR="00D304A5" w:rsidRPr="00F81C79" w:rsidRDefault="00D304A5" w:rsidP="00D304A5">
      <w:pPr>
        <w:ind w:firstLine="420"/>
      </w:pPr>
      <w:r w:rsidRPr="00F81C79">
        <w:rPr>
          <w:rFonts w:hint="eastAsia"/>
        </w:rPr>
        <w:t>检查用户昵称是否重复。</w:t>
      </w:r>
      <w:r w:rsidRPr="00F81C79">
        <w:rPr>
          <w:rFonts w:hint="eastAsia"/>
        </w:rPr>
        <w:t>AccountServer</w:t>
      </w:r>
      <w:r w:rsidRPr="00F81C79">
        <w:rPr>
          <w:rFonts w:hint="eastAsia"/>
        </w:rPr>
        <w:t>或</w:t>
      </w:r>
      <w:r w:rsidRPr="00F81C79">
        <w:rPr>
          <w:rFonts w:hint="eastAsia"/>
        </w:rPr>
        <w:t>Portal</w:t>
      </w:r>
      <w:r w:rsidRPr="00F81C79">
        <w:rPr>
          <w:rFonts w:hint="eastAsia"/>
        </w:rPr>
        <w:t>通过该接口向</w:t>
      </w:r>
      <w:r w:rsidRPr="00F81C79">
        <w:rPr>
          <w:rFonts w:hint="eastAsia"/>
        </w:rPr>
        <w:t>UserProfile</w:t>
      </w:r>
      <w:r w:rsidRPr="00F81C79">
        <w:rPr>
          <w:rFonts w:hint="eastAsia"/>
        </w:rPr>
        <w:t>发起请求。</w:t>
      </w:r>
    </w:p>
    <w:p w:rsidR="00D304A5" w:rsidRPr="00F81C79" w:rsidRDefault="00D304A5" w:rsidP="00D304A5">
      <w:pPr>
        <w:ind w:firstLine="420"/>
      </w:pPr>
      <w:r w:rsidRPr="00F81C79">
        <w:rPr>
          <w:rFonts w:hint="eastAsia"/>
        </w:rPr>
        <w:t>注：全球部署暂只需要保证</w:t>
      </w:r>
      <w:r w:rsidRPr="00F81C79">
        <w:rPr>
          <w:rFonts w:hint="eastAsia"/>
        </w:rPr>
        <w:t>UP</w:t>
      </w:r>
      <w:r w:rsidRPr="00F81C79">
        <w:rPr>
          <w:rFonts w:hint="eastAsia"/>
        </w:rPr>
        <w:t>单站点内用户昵称不重复即可。（因为论坛是分站点）</w:t>
      </w:r>
    </w:p>
    <w:p w:rsidR="00D304A5" w:rsidRPr="00F81C79" w:rsidRDefault="00D304A5" w:rsidP="00407B6C">
      <w:pPr>
        <w:pStyle w:val="41"/>
      </w:pPr>
      <w:r w:rsidRPr="00F81C79">
        <w:rPr>
          <w:rFonts w:hint="eastAsia"/>
        </w:rPr>
        <w:t>原型</w:t>
      </w:r>
    </w:p>
    <w:p w:rsidR="00D304A5" w:rsidRPr="00F81C79" w:rsidRDefault="00D304A5" w:rsidP="00D304A5">
      <w:pPr>
        <w:ind w:left="198"/>
        <w:jc w:val="left"/>
      </w:pPr>
      <w:r w:rsidRPr="00F81C79">
        <w:rPr>
          <w:rFonts w:hint="eastAsia"/>
        </w:rPr>
        <w:t>CheckNicknameRsp checkNickname</w:t>
      </w:r>
      <w:r w:rsidRPr="00F81C79">
        <w:t>(</w:t>
      </w:r>
      <w:r w:rsidRPr="00F81C79">
        <w:rPr>
          <w:rFonts w:hint="eastAsia"/>
        </w:rPr>
        <w:t>CheckNicknameReq checkNickname Req</w:t>
      </w:r>
      <w:r w:rsidRPr="00F81C79">
        <w:t>)</w:t>
      </w:r>
      <w:r w:rsidRPr="00F81C79">
        <w:rPr>
          <w:rFonts w:hint="eastAsia"/>
        </w:rPr>
        <w:t xml:space="preserve"> throws CException</w:t>
      </w:r>
    </w:p>
    <w:p w:rsidR="00D304A5" w:rsidRPr="00F81C79" w:rsidRDefault="00D304A5" w:rsidP="00407B6C">
      <w:pPr>
        <w:pStyle w:val="41"/>
      </w:pPr>
      <w:r w:rsidRPr="00F81C79">
        <w:rPr>
          <w:rFonts w:hint="eastAsia"/>
        </w:rPr>
        <w:t>输入参数</w:t>
      </w:r>
    </w:p>
    <w:p w:rsidR="00D304A5" w:rsidRPr="00F81C79" w:rsidRDefault="00D304A5" w:rsidP="00D304A5">
      <w:pPr>
        <w:ind w:left="198"/>
      </w:pPr>
      <w:r w:rsidRPr="00F81C79">
        <w:rPr>
          <w:rFonts w:hint="eastAsia"/>
        </w:rPr>
        <w:t>CheckNicknameReq</w:t>
      </w:r>
      <w:r w:rsidRPr="00F81C79">
        <w:rPr>
          <w:rFonts w:hint="eastAsia"/>
        </w:rPr>
        <w:t>属性如下：</w:t>
      </w:r>
    </w:p>
    <w:tbl>
      <w:tblPr>
        <w:tblW w:w="8796" w:type="dxa"/>
        <w:jc w:val="center"/>
        <w:tblInd w:w="2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84"/>
        <w:gridCol w:w="731"/>
        <w:gridCol w:w="1558"/>
        <w:gridCol w:w="1620"/>
        <w:gridCol w:w="3203"/>
      </w:tblGrid>
      <w:tr w:rsidR="00D304A5" w:rsidRPr="00F81C79" w:rsidTr="009B589E">
        <w:trPr>
          <w:jc w:val="center"/>
        </w:trPr>
        <w:tc>
          <w:tcPr>
            <w:tcW w:w="1684" w:type="dxa"/>
            <w:shd w:val="clear" w:color="auto" w:fill="99CCFF"/>
          </w:tcPr>
          <w:p w:rsidR="00D304A5" w:rsidRPr="00F81C79" w:rsidRDefault="00D304A5" w:rsidP="009B589E">
            <w:pPr>
              <w:pStyle w:val="TAH"/>
            </w:pPr>
            <w:r w:rsidRPr="00F81C79">
              <w:rPr>
                <w:rFonts w:hint="eastAsia"/>
              </w:rPr>
              <w:t>参数名称</w:t>
            </w:r>
          </w:p>
        </w:tc>
        <w:tc>
          <w:tcPr>
            <w:tcW w:w="731" w:type="dxa"/>
            <w:shd w:val="clear" w:color="auto" w:fill="99CCFF"/>
          </w:tcPr>
          <w:p w:rsidR="00D304A5" w:rsidRPr="00F81C79" w:rsidRDefault="00D304A5" w:rsidP="009B589E">
            <w:pPr>
              <w:pStyle w:val="TAH"/>
            </w:pPr>
            <w:r w:rsidRPr="00F81C79">
              <w:rPr>
                <w:rFonts w:hint="eastAsia"/>
              </w:rPr>
              <w:t>可选</w:t>
            </w:r>
          </w:p>
        </w:tc>
        <w:tc>
          <w:tcPr>
            <w:tcW w:w="1558" w:type="dxa"/>
            <w:shd w:val="clear" w:color="auto" w:fill="99CCFF"/>
          </w:tcPr>
          <w:p w:rsidR="00D304A5" w:rsidRPr="00F81C79" w:rsidRDefault="00D304A5" w:rsidP="009B589E">
            <w:pPr>
              <w:pStyle w:val="TAH"/>
            </w:pPr>
            <w:r w:rsidRPr="00F81C79">
              <w:rPr>
                <w:rFonts w:hint="eastAsia"/>
              </w:rPr>
              <w:t>类型</w:t>
            </w:r>
          </w:p>
        </w:tc>
        <w:tc>
          <w:tcPr>
            <w:tcW w:w="1620" w:type="dxa"/>
            <w:shd w:val="clear" w:color="auto" w:fill="99CCFF"/>
          </w:tcPr>
          <w:p w:rsidR="00D304A5" w:rsidRPr="00F81C79" w:rsidRDefault="00D304A5" w:rsidP="009B589E">
            <w:pPr>
              <w:pStyle w:val="TAH"/>
            </w:pPr>
            <w:r w:rsidRPr="00F81C79">
              <w:rPr>
                <w:rFonts w:hint="eastAsia"/>
              </w:rPr>
              <w:t>长度</w:t>
            </w:r>
            <w:r w:rsidRPr="00F81C79">
              <w:t xml:space="preserve"> </w:t>
            </w:r>
          </w:p>
        </w:tc>
        <w:tc>
          <w:tcPr>
            <w:tcW w:w="3203" w:type="dxa"/>
            <w:shd w:val="clear" w:color="auto" w:fill="99CCFF"/>
          </w:tcPr>
          <w:p w:rsidR="00D304A5" w:rsidRPr="00F81C79" w:rsidRDefault="00D304A5" w:rsidP="009B589E">
            <w:pPr>
              <w:pStyle w:val="TAH"/>
            </w:pPr>
            <w:r w:rsidRPr="00F81C79">
              <w:rPr>
                <w:rFonts w:hint="eastAsia"/>
              </w:rPr>
              <w:t>描述信息</w:t>
            </w:r>
          </w:p>
        </w:tc>
      </w:tr>
      <w:tr w:rsidR="00D304A5" w:rsidRPr="00F81C79" w:rsidTr="009B589E">
        <w:trPr>
          <w:jc w:val="center"/>
        </w:trPr>
        <w:tc>
          <w:tcPr>
            <w:tcW w:w="1684" w:type="dxa"/>
          </w:tcPr>
          <w:p w:rsidR="00D304A5" w:rsidRPr="00F81C79" w:rsidRDefault="00D304A5" w:rsidP="009B589E">
            <w:pPr>
              <w:pStyle w:val="TAL"/>
            </w:pPr>
            <w:r w:rsidRPr="00F81C79">
              <w:rPr>
                <w:rFonts w:hint="eastAsia"/>
              </w:rPr>
              <w:t>v</w:t>
            </w:r>
            <w:r w:rsidRPr="00F81C79">
              <w:t>ersion</w:t>
            </w:r>
          </w:p>
        </w:tc>
        <w:tc>
          <w:tcPr>
            <w:tcW w:w="731" w:type="dxa"/>
          </w:tcPr>
          <w:p w:rsidR="00D304A5" w:rsidRPr="00F81C79" w:rsidRDefault="00D304A5" w:rsidP="009B589E">
            <w:pPr>
              <w:pStyle w:val="TAL"/>
            </w:pPr>
            <w:r w:rsidRPr="00F81C79">
              <w:rPr>
                <w:rFonts w:hint="eastAsia"/>
              </w:rPr>
              <w:t>M</w:t>
            </w:r>
          </w:p>
        </w:tc>
        <w:tc>
          <w:tcPr>
            <w:tcW w:w="1558" w:type="dxa"/>
          </w:tcPr>
          <w:p w:rsidR="00D304A5" w:rsidRPr="00F81C79" w:rsidRDefault="00D304A5" w:rsidP="009B589E">
            <w:pPr>
              <w:pStyle w:val="TAH"/>
              <w:jc w:val="both"/>
            </w:pPr>
            <w:r w:rsidRPr="00F81C79">
              <w:rPr>
                <w:rFonts w:hint="eastAsia"/>
              </w:rPr>
              <w:t>String</w:t>
            </w:r>
          </w:p>
        </w:tc>
        <w:tc>
          <w:tcPr>
            <w:tcW w:w="1620" w:type="dxa"/>
          </w:tcPr>
          <w:p w:rsidR="00D304A5" w:rsidRPr="00F81C79" w:rsidRDefault="00D304A5" w:rsidP="009B589E">
            <w:r w:rsidRPr="00F81C79">
              <w:rPr>
                <w:rFonts w:hint="eastAsia"/>
              </w:rPr>
              <w:t>5</w:t>
            </w:r>
          </w:p>
        </w:tc>
        <w:tc>
          <w:tcPr>
            <w:tcW w:w="3203" w:type="dxa"/>
          </w:tcPr>
          <w:p w:rsidR="00D304A5" w:rsidRPr="00F81C79" w:rsidRDefault="00D304A5" w:rsidP="009B589E">
            <w:r w:rsidRPr="00F81C79">
              <w:rPr>
                <w:rFonts w:hint="eastAsia"/>
              </w:rPr>
              <w:t>协议版本号</w:t>
            </w:r>
          </w:p>
          <w:p w:rsidR="00D304A5" w:rsidRPr="00F81C79" w:rsidRDefault="00D304A5" w:rsidP="009B589E">
            <w:r w:rsidRPr="00F81C79">
              <w:rPr>
                <w:rFonts w:hint="eastAsia"/>
              </w:rPr>
              <w:t>当前版本为：</w:t>
            </w:r>
            <w:r w:rsidRPr="00F81C79">
              <w:rPr>
                <w:rFonts w:hint="eastAsia"/>
              </w:rPr>
              <w:t>01.01</w:t>
            </w:r>
          </w:p>
        </w:tc>
      </w:tr>
      <w:tr w:rsidR="00D304A5" w:rsidRPr="00F81C79" w:rsidTr="009B589E">
        <w:trPr>
          <w:jc w:val="center"/>
        </w:trPr>
        <w:tc>
          <w:tcPr>
            <w:tcW w:w="1684" w:type="dxa"/>
          </w:tcPr>
          <w:p w:rsidR="00D304A5" w:rsidRPr="00F81C79" w:rsidRDefault="00D304A5" w:rsidP="009B589E">
            <w:pPr>
              <w:pStyle w:val="TAL"/>
            </w:pPr>
            <w:r w:rsidRPr="00F81C79">
              <w:t>transactionID</w:t>
            </w:r>
          </w:p>
        </w:tc>
        <w:tc>
          <w:tcPr>
            <w:tcW w:w="731" w:type="dxa"/>
          </w:tcPr>
          <w:p w:rsidR="00D304A5" w:rsidRPr="00F81C79" w:rsidRDefault="00D304A5" w:rsidP="009B589E">
            <w:pPr>
              <w:pStyle w:val="TAL"/>
            </w:pPr>
            <w:r w:rsidRPr="00F81C79">
              <w:rPr>
                <w:rFonts w:hint="eastAsia"/>
              </w:rPr>
              <w:t>M</w:t>
            </w:r>
          </w:p>
        </w:tc>
        <w:tc>
          <w:tcPr>
            <w:tcW w:w="1558" w:type="dxa"/>
          </w:tcPr>
          <w:p w:rsidR="00D304A5" w:rsidRPr="00F81C79" w:rsidRDefault="00D304A5" w:rsidP="009B589E">
            <w:pPr>
              <w:pStyle w:val="TAH"/>
              <w:jc w:val="both"/>
            </w:pPr>
            <w:r w:rsidRPr="00F81C79">
              <w:rPr>
                <w:rFonts w:hint="eastAsia"/>
              </w:rPr>
              <w:t>String</w:t>
            </w:r>
          </w:p>
        </w:tc>
        <w:tc>
          <w:tcPr>
            <w:tcW w:w="1620" w:type="dxa"/>
          </w:tcPr>
          <w:p w:rsidR="00D304A5" w:rsidRPr="00F81C79" w:rsidRDefault="00D304A5" w:rsidP="009B589E">
            <w:r w:rsidRPr="00F81C79">
              <w:rPr>
                <w:rFonts w:hint="eastAsia"/>
              </w:rPr>
              <w:t>40</w:t>
            </w:r>
          </w:p>
        </w:tc>
        <w:tc>
          <w:tcPr>
            <w:tcW w:w="3203" w:type="dxa"/>
          </w:tcPr>
          <w:p w:rsidR="00D304A5" w:rsidRPr="00F81C79" w:rsidRDefault="00D304A5" w:rsidP="009B589E">
            <w:r w:rsidRPr="00F81C79">
              <w:rPr>
                <w:rFonts w:hint="eastAsia"/>
              </w:rPr>
              <w:t>交易流水号</w:t>
            </w:r>
          </w:p>
        </w:tc>
      </w:tr>
      <w:tr w:rsidR="00D304A5" w:rsidRPr="00F81C79" w:rsidTr="009B589E">
        <w:trPr>
          <w:jc w:val="center"/>
        </w:trPr>
        <w:tc>
          <w:tcPr>
            <w:tcW w:w="1684" w:type="dxa"/>
          </w:tcPr>
          <w:p w:rsidR="00D304A5" w:rsidRPr="00F81C79" w:rsidRDefault="00D304A5" w:rsidP="009B589E">
            <w:pPr>
              <w:pStyle w:val="TAL"/>
            </w:pPr>
            <w:r w:rsidRPr="00F81C79">
              <w:rPr>
                <w:rFonts w:hint="eastAsia"/>
              </w:rPr>
              <w:t>traceFlag</w:t>
            </w:r>
          </w:p>
        </w:tc>
        <w:tc>
          <w:tcPr>
            <w:tcW w:w="731" w:type="dxa"/>
          </w:tcPr>
          <w:p w:rsidR="00D304A5" w:rsidRPr="00F81C79" w:rsidRDefault="00D304A5" w:rsidP="009B589E">
            <w:pPr>
              <w:spacing w:line="240" w:lineRule="atLeast"/>
            </w:pPr>
            <w:r w:rsidRPr="00F81C79">
              <w:rPr>
                <w:rFonts w:hint="eastAsia"/>
              </w:rPr>
              <w:t xml:space="preserve">O </w:t>
            </w:r>
          </w:p>
        </w:tc>
        <w:tc>
          <w:tcPr>
            <w:tcW w:w="1558" w:type="dxa"/>
          </w:tcPr>
          <w:p w:rsidR="00D304A5" w:rsidRPr="00F81C79" w:rsidRDefault="00D304A5" w:rsidP="009B589E">
            <w:pPr>
              <w:spacing w:line="240" w:lineRule="atLeast"/>
            </w:pPr>
            <w:r w:rsidRPr="00F81C79">
              <w:rPr>
                <w:rFonts w:hint="eastAsia"/>
              </w:rPr>
              <w:t>String</w:t>
            </w:r>
          </w:p>
        </w:tc>
        <w:tc>
          <w:tcPr>
            <w:tcW w:w="1620" w:type="dxa"/>
          </w:tcPr>
          <w:p w:rsidR="00D304A5" w:rsidRPr="00F81C79" w:rsidRDefault="00D304A5" w:rsidP="009B589E">
            <w:pPr>
              <w:spacing w:line="240" w:lineRule="atLeast"/>
            </w:pPr>
            <w:r w:rsidRPr="00F81C79">
              <w:rPr>
                <w:rFonts w:hint="eastAsia"/>
              </w:rPr>
              <w:t>1</w:t>
            </w:r>
          </w:p>
        </w:tc>
        <w:tc>
          <w:tcPr>
            <w:tcW w:w="3203" w:type="dxa"/>
          </w:tcPr>
          <w:p w:rsidR="00D304A5" w:rsidRPr="00F81C79" w:rsidRDefault="00D304A5" w:rsidP="009B589E">
            <w:pPr>
              <w:spacing w:line="240" w:lineRule="atLeast"/>
            </w:pPr>
            <w:r w:rsidRPr="00F81C79">
              <w:rPr>
                <w:rFonts w:hint="eastAsia"/>
              </w:rPr>
              <w:t>跟踪标志</w:t>
            </w:r>
          </w:p>
        </w:tc>
      </w:tr>
      <w:tr w:rsidR="00D304A5" w:rsidRPr="00F81C79" w:rsidTr="009B589E">
        <w:trPr>
          <w:jc w:val="center"/>
        </w:trPr>
        <w:tc>
          <w:tcPr>
            <w:tcW w:w="1684" w:type="dxa"/>
          </w:tcPr>
          <w:p w:rsidR="00D304A5" w:rsidRPr="00F81C79" w:rsidRDefault="00D304A5" w:rsidP="009B589E">
            <w:pPr>
              <w:pStyle w:val="TAL"/>
            </w:pPr>
            <w:r w:rsidRPr="00F81C79">
              <w:rPr>
                <w:rFonts w:hint="eastAsia"/>
              </w:rPr>
              <w:t>nickname</w:t>
            </w:r>
          </w:p>
        </w:tc>
        <w:tc>
          <w:tcPr>
            <w:tcW w:w="731" w:type="dxa"/>
          </w:tcPr>
          <w:p w:rsidR="00D304A5" w:rsidRPr="00F81C79" w:rsidRDefault="00D304A5" w:rsidP="009B589E">
            <w:pPr>
              <w:spacing w:line="240" w:lineRule="atLeast"/>
            </w:pPr>
            <w:r w:rsidRPr="00F81C79">
              <w:rPr>
                <w:rFonts w:hint="eastAsia"/>
              </w:rPr>
              <w:t>M</w:t>
            </w:r>
          </w:p>
        </w:tc>
        <w:tc>
          <w:tcPr>
            <w:tcW w:w="1558" w:type="dxa"/>
          </w:tcPr>
          <w:p w:rsidR="00D304A5" w:rsidRPr="00F81C79" w:rsidRDefault="00D304A5" w:rsidP="009B589E">
            <w:pPr>
              <w:spacing w:line="240" w:lineRule="atLeast"/>
            </w:pPr>
            <w:r w:rsidRPr="00F81C79">
              <w:rPr>
                <w:rFonts w:hint="eastAsia"/>
              </w:rPr>
              <w:t>String</w:t>
            </w:r>
          </w:p>
        </w:tc>
        <w:tc>
          <w:tcPr>
            <w:tcW w:w="1620" w:type="dxa"/>
          </w:tcPr>
          <w:p w:rsidR="00D304A5" w:rsidRPr="00F81C79" w:rsidRDefault="00D304A5" w:rsidP="009B589E">
            <w:pPr>
              <w:spacing w:line="240" w:lineRule="atLeast"/>
            </w:pPr>
            <w:r w:rsidRPr="00F81C79">
              <w:rPr>
                <w:rFonts w:hint="eastAsia"/>
              </w:rPr>
              <w:t>20</w:t>
            </w:r>
          </w:p>
        </w:tc>
        <w:tc>
          <w:tcPr>
            <w:tcW w:w="3203" w:type="dxa"/>
          </w:tcPr>
          <w:p w:rsidR="00D304A5" w:rsidRPr="00F81C79" w:rsidRDefault="00D304A5" w:rsidP="009B589E">
            <w:pPr>
              <w:spacing w:line="240" w:lineRule="atLeast"/>
            </w:pPr>
            <w:r w:rsidRPr="00F81C79">
              <w:rPr>
                <w:rFonts w:hint="eastAsia"/>
              </w:rPr>
              <w:t>用户昵称</w:t>
            </w:r>
          </w:p>
        </w:tc>
      </w:tr>
    </w:tbl>
    <w:p w:rsidR="00D304A5" w:rsidRPr="00F81C79" w:rsidRDefault="00D304A5" w:rsidP="00407B6C">
      <w:pPr>
        <w:pStyle w:val="41"/>
      </w:pPr>
      <w:r w:rsidRPr="00F81C79">
        <w:rPr>
          <w:rFonts w:hint="eastAsia"/>
        </w:rPr>
        <w:t>返回值</w:t>
      </w:r>
    </w:p>
    <w:p w:rsidR="00D304A5" w:rsidRPr="00F81C79" w:rsidRDefault="00D304A5" w:rsidP="00D304A5">
      <w:pPr>
        <w:ind w:left="198"/>
      </w:pPr>
      <w:r w:rsidRPr="00F81C79">
        <w:rPr>
          <w:rFonts w:hint="eastAsia"/>
        </w:rPr>
        <w:t>成功返回</w:t>
      </w:r>
      <w:r w:rsidRPr="00F81C79">
        <w:rPr>
          <w:rFonts w:hint="eastAsia"/>
        </w:rPr>
        <w:t>CheckNicknameRsp</w:t>
      </w:r>
      <w:r w:rsidRPr="00F81C79">
        <w:rPr>
          <w:rFonts w:hint="eastAsia"/>
        </w:rPr>
        <w:t>，否则抛出异常。定义如下：</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2235"/>
        <w:gridCol w:w="769"/>
        <w:gridCol w:w="2681"/>
      </w:tblGrid>
      <w:tr w:rsidR="00D304A5" w:rsidRPr="00F81C79" w:rsidTr="009B589E">
        <w:trPr>
          <w:jc w:val="center"/>
        </w:trPr>
        <w:tc>
          <w:tcPr>
            <w:tcW w:w="2378" w:type="dxa"/>
          </w:tcPr>
          <w:p w:rsidR="00D304A5" w:rsidRPr="00F81C79" w:rsidRDefault="00D304A5" w:rsidP="009B589E">
            <w:pPr>
              <w:pStyle w:val="TAH"/>
            </w:pPr>
            <w:r w:rsidRPr="00F81C79">
              <w:rPr>
                <w:rFonts w:hint="eastAsia"/>
              </w:rPr>
              <w:lastRenderedPageBreak/>
              <w:t>参数名称</w:t>
            </w:r>
          </w:p>
        </w:tc>
        <w:tc>
          <w:tcPr>
            <w:tcW w:w="737" w:type="dxa"/>
          </w:tcPr>
          <w:p w:rsidR="00D304A5" w:rsidRPr="00F81C79" w:rsidRDefault="00D304A5" w:rsidP="009B589E">
            <w:pPr>
              <w:pStyle w:val="TAH"/>
            </w:pPr>
            <w:r w:rsidRPr="00F81C79">
              <w:rPr>
                <w:rFonts w:hint="eastAsia"/>
              </w:rPr>
              <w:t>必须</w:t>
            </w:r>
          </w:p>
        </w:tc>
        <w:tc>
          <w:tcPr>
            <w:tcW w:w="2235" w:type="dxa"/>
          </w:tcPr>
          <w:p w:rsidR="00D304A5" w:rsidRPr="00F81C79" w:rsidRDefault="00D304A5" w:rsidP="009B589E">
            <w:pPr>
              <w:pStyle w:val="TAH"/>
            </w:pPr>
            <w:r w:rsidRPr="00F81C79">
              <w:rPr>
                <w:rFonts w:hint="eastAsia"/>
              </w:rPr>
              <w:t>类型</w:t>
            </w:r>
          </w:p>
        </w:tc>
        <w:tc>
          <w:tcPr>
            <w:tcW w:w="769" w:type="dxa"/>
          </w:tcPr>
          <w:p w:rsidR="00D304A5" w:rsidRPr="00F81C79" w:rsidRDefault="00D304A5" w:rsidP="009B589E">
            <w:pPr>
              <w:pStyle w:val="TAH"/>
            </w:pPr>
            <w:r w:rsidRPr="00F81C79">
              <w:rPr>
                <w:rFonts w:hint="eastAsia"/>
              </w:rPr>
              <w:t>长度</w:t>
            </w:r>
          </w:p>
        </w:tc>
        <w:tc>
          <w:tcPr>
            <w:tcW w:w="2681" w:type="dxa"/>
          </w:tcPr>
          <w:p w:rsidR="00D304A5" w:rsidRPr="00F81C79" w:rsidRDefault="00D304A5" w:rsidP="009B589E">
            <w:pPr>
              <w:pStyle w:val="TAH"/>
            </w:pPr>
            <w:r w:rsidRPr="00F81C79">
              <w:rPr>
                <w:rFonts w:hint="eastAsia"/>
              </w:rPr>
              <w:t>描述信息</w:t>
            </w:r>
          </w:p>
        </w:tc>
      </w:tr>
      <w:tr w:rsidR="00D304A5" w:rsidRPr="00F81C79" w:rsidTr="009B589E">
        <w:trPr>
          <w:jc w:val="center"/>
        </w:trPr>
        <w:tc>
          <w:tcPr>
            <w:tcW w:w="2378" w:type="dxa"/>
          </w:tcPr>
          <w:p w:rsidR="00D304A5" w:rsidRPr="00F81C79" w:rsidRDefault="00D304A5" w:rsidP="009B589E">
            <w:pPr>
              <w:pStyle w:val="TAL"/>
            </w:pPr>
            <w:r w:rsidRPr="00F81C79">
              <w:rPr>
                <w:rFonts w:hint="eastAsia"/>
              </w:rPr>
              <w:t>v</w:t>
            </w:r>
            <w:r w:rsidRPr="00F81C79">
              <w:t>ersion</w:t>
            </w:r>
          </w:p>
        </w:tc>
        <w:tc>
          <w:tcPr>
            <w:tcW w:w="737" w:type="dxa"/>
          </w:tcPr>
          <w:p w:rsidR="00D304A5" w:rsidRPr="00F81C79" w:rsidRDefault="00D304A5" w:rsidP="009B589E">
            <w:pPr>
              <w:pStyle w:val="TAL"/>
            </w:pPr>
            <w:r w:rsidRPr="00F81C79">
              <w:rPr>
                <w:rFonts w:hint="eastAsia"/>
              </w:rPr>
              <w:t>M</w:t>
            </w:r>
          </w:p>
        </w:tc>
        <w:tc>
          <w:tcPr>
            <w:tcW w:w="2235" w:type="dxa"/>
          </w:tcPr>
          <w:p w:rsidR="00D304A5" w:rsidRPr="00F81C79" w:rsidRDefault="00D304A5" w:rsidP="009B589E">
            <w:pPr>
              <w:pStyle w:val="TAH"/>
              <w:ind w:left="62"/>
              <w:jc w:val="both"/>
            </w:pPr>
            <w:r w:rsidRPr="00F81C79">
              <w:rPr>
                <w:rFonts w:hint="eastAsia"/>
              </w:rPr>
              <w:t>String</w:t>
            </w:r>
          </w:p>
        </w:tc>
        <w:tc>
          <w:tcPr>
            <w:tcW w:w="769" w:type="dxa"/>
          </w:tcPr>
          <w:p w:rsidR="00D304A5" w:rsidRPr="00F81C79" w:rsidRDefault="00D304A5" w:rsidP="009B589E">
            <w:r w:rsidRPr="00F81C79">
              <w:rPr>
                <w:rFonts w:hint="eastAsia"/>
              </w:rPr>
              <w:t>5</w:t>
            </w:r>
          </w:p>
        </w:tc>
        <w:tc>
          <w:tcPr>
            <w:tcW w:w="2681" w:type="dxa"/>
          </w:tcPr>
          <w:p w:rsidR="00D304A5" w:rsidRPr="00F81C79" w:rsidRDefault="00D304A5" w:rsidP="009B589E">
            <w:r w:rsidRPr="00F81C79">
              <w:rPr>
                <w:rFonts w:hint="eastAsia"/>
              </w:rPr>
              <w:t>协议版本号</w:t>
            </w:r>
          </w:p>
        </w:tc>
      </w:tr>
      <w:tr w:rsidR="00D304A5" w:rsidRPr="00F81C79" w:rsidTr="009B589E">
        <w:trPr>
          <w:jc w:val="center"/>
        </w:trPr>
        <w:tc>
          <w:tcPr>
            <w:tcW w:w="2378" w:type="dxa"/>
          </w:tcPr>
          <w:p w:rsidR="00D304A5" w:rsidRPr="00F81C79" w:rsidRDefault="00D304A5" w:rsidP="009B589E">
            <w:pPr>
              <w:pStyle w:val="TAL"/>
            </w:pPr>
            <w:r w:rsidRPr="00F81C79">
              <w:t>transactionID</w:t>
            </w:r>
          </w:p>
        </w:tc>
        <w:tc>
          <w:tcPr>
            <w:tcW w:w="737" w:type="dxa"/>
          </w:tcPr>
          <w:p w:rsidR="00D304A5" w:rsidRPr="00F81C79" w:rsidRDefault="00D304A5" w:rsidP="009B589E">
            <w:pPr>
              <w:pStyle w:val="TAL"/>
            </w:pPr>
            <w:r w:rsidRPr="00F81C79">
              <w:rPr>
                <w:rFonts w:hint="eastAsia"/>
              </w:rPr>
              <w:t>M</w:t>
            </w:r>
          </w:p>
        </w:tc>
        <w:tc>
          <w:tcPr>
            <w:tcW w:w="2235" w:type="dxa"/>
          </w:tcPr>
          <w:p w:rsidR="00D304A5" w:rsidRPr="00F81C79" w:rsidRDefault="00D304A5" w:rsidP="009B589E">
            <w:pPr>
              <w:pStyle w:val="TAH"/>
              <w:ind w:left="62"/>
              <w:jc w:val="both"/>
            </w:pPr>
            <w:r w:rsidRPr="00F81C79">
              <w:rPr>
                <w:rFonts w:hint="eastAsia"/>
              </w:rPr>
              <w:t>String</w:t>
            </w:r>
          </w:p>
        </w:tc>
        <w:tc>
          <w:tcPr>
            <w:tcW w:w="769" w:type="dxa"/>
          </w:tcPr>
          <w:p w:rsidR="00D304A5" w:rsidRPr="00F81C79" w:rsidRDefault="00D304A5" w:rsidP="009B589E">
            <w:r w:rsidRPr="00F81C79">
              <w:rPr>
                <w:rFonts w:hint="eastAsia"/>
              </w:rPr>
              <w:t>40</w:t>
            </w:r>
          </w:p>
        </w:tc>
        <w:tc>
          <w:tcPr>
            <w:tcW w:w="2681" w:type="dxa"/>
          </w:tcPr>
          <w:p w:rsidR="00D304A5" w:rsidRPr="00F81C79" w:rsidRDefault="00D304A5" w:rsidP="009B589E">
            <w:r w:rsidRPr="00F81C79">
              <w:rPr>
                <w:rFonts w:hint="eastAsia"/>
              </w:rPr>
              <w:t>消息标识</w:t>
            </w:r>
          </w:p>
        </w:tc>
      </w:tr>
      <w:tr w:rsidR="00D304A5" w:rsidRPr="00F81C79" w:rsidTr="009B589E">
        <w:trPr>
          <w:jc w:val="center"/>
        </w:trPr>
        <w:tc>
          <w:tcPr>
            <w:tcW w:w="2378" w:type="dxa"/>
          </w:tcPr>
          <w:p w:rsidR="00D304A5" w:rsidRPr="00F81C79" w:rsidRDefault="00D304A5" w:rsidP="009B589E">
            <w:pPr>
              <w:pStyle w:val="TAL"/>
            </w:pPr>
            <w:r w:rsidRPr="00F81C79">
              <w:rPr>
                <w:rFonts w:hint="eastAsia"/>
              </w:rPr>
              <w:t>traceFlag</w:t>
            </w:r>
          </w:p>
        </w:tc>
        <w:tc>
          <w:tcPr>
            <w:tcW w:w="737" w:type="dxa"/>
          </w:tcPr>
          <w:p w:rsidR="00D304A5" w:rsidRPr="00F81C79" w:rsidRDefault="00D304A5" w:rsidP="009B589E">
            <w:pPr>
              <w:spacing w:line="240" w:lineRule="atLeast"/>
            </w:pPr>
            <w:r w:rsidRPr="00F81C79">
              <w:rPr>
                <w:rFonts w:hint="eastAsia"/>
              </w:rPr>
              <w:t xml:space="preserve">O </w:t>
            </w:r>
          </w:p>
        </w:tc>
        <w:tc>
          <w:tcPr>
            <w:tcW w:w="2235" w:type="dxa"/>
          </w:tcPr>
          <w:p w:rsidR="00D304A5" w:rsidRPr="00F81C79" w:rsidRDefault="00D304A5" w:rsidP="009B589E">
            <w:pPr>
              <w:spacing w:line="240" w:lineRule="atLeast"/>
            </w:pPr>
            <w:r w:rsidRPr="00F81C79">
              <w:rPr>
                <w:rFonts w:hint="eastAsia"/>
              </w:rPr>
              <w:t>String</w:t>
            </w:r>
          </w:p>
        </w:tc>
        <w:tc>
          <w:tcPr>
            <w:tcW w:w="769" w:type="dxa"/>
          </w:tcPr>
          <w:p w:rsidR="00D304A5" w:rsidRPr="00F81C79" w:rsidRDefault="00D304A5" w:rsidP="009B589E">
            <w:pPr>
              <w:spacing w:line="240" w:lineRule="atLeast"/>
            </w:pPr>
            <w:r w:rsidRPr="00F81C79">
              <w:rPr>
                <w:rFonts w:hint="eastAsia"/>
              </w:rPr>
              <w:t>1</w:t>
            </w:r>
          </w:p>
        </w:tc>
        <w:tc>
          <w:tcPr>
            <w:tcW w:w="2681" w:type="dxa"/>
          </w:tcPr>
          <w:p w:rsidR="00D304A5" w:rsidRPr="00F81C79" w:rsidRDefault="00D304A5" w:rsidP="009B589E">
            <w:pPr>
              <w:spacing w:line="240" w:lineRule="atLeast"/>
            </w:pPr>
            <w:r w:rsidRPr="00F81C79">
              <w:rPr>
                <w:rFonts w:hint="eastAsia"/>
              </w:rPr>
              <w:t>跟踪标志</w:t>
            </w:r>
          </w:p>
        </w:tc>
      </w:tr>
      <w:tr w:rsidR="00D304A5" w:rsidRPr="00F81C79" w:rsidTr="009B589E">
        <w:trPr>
          <w:jc w:val="center"/>
        </w:trPr>
        <w:tc>
          <w:tcPr>
            <w:tcW w:w="2378" w:type="dxa"/>
          </w:tcPr>
          <w:p w:rsidR="00D304A5" w:rsidRPr="00F81C79" w:rsidRDefault="00D304A5" w:rsidP="009B589E">
            <w:pPr>
              <w:pStyle w:val="TAL"/>
            </w:pPr>
            <w:r w:rsidRPr="00F81C79">
              <w:rPr>
                <w:rFonts w:hint="eastAsia"/>
              </w:rPr>
              <w:t>existNickname</w:t>
            </w:r>
          </w:p>
        </w:tc>
        <w:tc>
          <w:tcPr>
            <w:tcW w:w="737" w:type="dxa"/>
          </w:tcPr>
          <w:p w:rsidR="00D304A5" w:rsidRPr="00F81C79" w:rsidRDefault="00D304A5" w:rsidP="009B589E">
            <w:pPr>
              <w:pStyle w:val="TAL"/>
            </w:pPr>
            <w:r w:rsidRPr="00F81C79">
              <w:rPr>
                <w:rFonts w:hint="eastAsia"/>
              </w:rPr>
              <w:t>M</w:t>
            </w:r>
          </w:p>
        </w:tc>
        <w:tc>
          <w:tcPr>
            <w:tcW w:w="2235" w:type="dxa"/>
          </w:tcPr>
          <w:p w:rsidR="00D304A5" w:rsidRPr="00F81C79" w:rsidRDefault="00D304A5" w:rsidP="009B589E">
            <w:pPr>
              <w:pStyle w:val="TAH"/>
              <w:ind w:left="62"/>
              <w:jc w:val="both"/>
            </w:pPr>
            <w:r w:rsidRPr="00F81C79">
              <w:t>I</w:t>
            </w:r>
            <w:r w:rsidRPr="00F81C79">
              <w:rPr>
                <w:rFonts w:hint="eastAsia"/>
              </w:rPr>
              <w:t>nt</w:t>
            </w:r>
          </w:p>
        </w:tc>
        <w:tc>
          <w:tcPr>
            <w:tcW w:w="769" w:type="dxa"/>
          </w:tcPr>
          <w:p w:rsidR="00D304A5" w:rsidRPr="00F81C79" w:rsidRDefault="00D304A5" w:rsidP="009B589E"/>
        </w:tc>
        <w:tc>
          <w:tcPr>
            <w:tcW w:w="2681" w:type="dxa"/>
          </w:tcPr>
          <w:p w:rsidR="00D304A5" w:rsidRPr="00F81C79" w:rsidRDefault="00D304A5" w:rsidP="009B589E">
            <w:r w:rsidRPr="00F81C79">
              <w:rPr>
                <w:rFonts w:hint="eastAsia"/>
              </w:rPr>
              <w:t>昵称是否存在</w:t>
            </w:r>
          </w:p>
          <w:p w:rsidR="00D304A5" w:rsidRPr="00F81C79" w:rsidRDefault="00D304A5" w:rsidP="009B589E">
            <w:r w:rsidRPr="00F81C79">
              <w:rPr>
                <w:rFonts w:hint="eastAsia"/>
              </w:rPr>
              <w:t>0</w:t>
            </w:r>
            <w:r w:rsidRPr="00F81C79">
              <w:rPr>
                <w:rFonts w:hint="eastAsia"/>
              </w:rPr>
              <w:t>不存在</w:t>
            </w:r>
          </w:p>
          <w:p w:rsidR="00D304A5" w:rsidRPr="00F81C79" w:rsidRDefault="00D304A5" w:rsidP="009B589E">
            <w:r w:rsidRPr="00F81C79">
              <w:rPr>
                <w:rFonts w:hint="eastAsia"/>
              </w:rPr>
              <w:t>1</w:t>
            </w:r>
            <w:r w:rsidRPr="00F81C79">
              <w:rPr>
                <w:rFonts w:hint="eastAsia"/>
              </w:rPr>
              <w:t>存在</w:t>
            </w:r>
          </w:p>
        </w:tc>
      </w:tr>
    </w:tbl>
    <w:p w:rsidR="00D304A5" w:rsidRPr="00F81C79" w:rsidRDefault="00D304A5" w:rsidP="00407B6C">
      <w:pPr>
        <w:pStyle w:val="41"/>
      </w:pPr>
      <w:r w:rsidRPr="00F81C79">
        <w:rPr>
          <w:rFonts w:hint="eastAsia"/>
        </w:rPr>
        <w:t>异常信息</w:t>
      </w:r>
    </w:p>
    <w:p w:rsidR="00D304A5" w:rsidRPr="00F81C79" w:rsidRDefault="00D304A5" w:rsidP="00D304A5">
      <w:pPr>
        <w:pStyle w:val="a4"/>
        <w:ind w:firstLine="210"/>
      </w:pPr>
      <w:r w:rsidRPr="00F81C79">
        <w:rPr>
          <w:rFonts w:hint="eastAsia"/>
        </w:rPr>
        <w:t>失败则抛出异常</w:t>
      </w:r>
      <w:r w:rsidRPr="00F81C79">
        <w:rPr>
          <w:rFonts w:hint="eastAsia"/>
        </w:rPr>
        <w:t>CException</w:t>
      </w:r>
      <w:r w:rsidRPr="00F81C79">
        <w:rPr>
          <w:rFonts w:hint="eastAsia"/>
        </w:rPr>
        <w:t>，具体内容请参考异常码定义文档。</w:t>
      </w:r>
    </w:p>
    <w:p w:rsidR="00D304A5" w:rsidRPr="00F81C79" w:rsidRDefault="00D304A5" w:rsidP="00407B6C">
      <w:pPr>
        <w:pStyle w:val="41"/>
      </w:pPr>
      <w:r w:rsidRPr="00F81C79">
        <w:rPr>
          <w:rFonts w:hint="eastAsia"/>
        </w:rPr>
        <w:t>Json</w:t>
      </w:r>
      <w:r w:rsidRPr="00F81C79">
        <w:rPr>
          <w:rFonts w:hint="eastAsia"/>
        </w:rPr>
        <w:t>接口登录认证信息说明</w:t>
      </w:r>
    </w:p>
    <w:p w:rsidR="00D304A5" w:rsidRPr="00F81C79" w:rsidRDefault="00D304A5" w:rsidP="00D304A5">
      <w:r w:rsidRPr="00F81C79">
        <w:rPr>
          <w:rFonts w:hint="eastAsia"/>
        </w:rPr>
        <w:t xml:space="preserve">   Authorization</w:t>
      </w:r>
      <w:r w:rsidRPr="00F81C79">
        <w:rPr>
          <w:rFonts w:hint="eastAsia"/>
        </w:rPr>
        <w:t>中无需登录认证信息。</w:t>
      </w:r>
    </w:p>
    <w:p w:rsidR="00D304A5" w:rsidRPr="00F81C79" w:rsidRDefault="00D304A5" w:rsidP="00D304A5">
      <w:pPr>
        <w:pStyle w:val="a4"/>
        <w:ind w:firstLine="210"/>
      </w:pPr>
    </w:p>
    <w:p w:rsidR="00D304A5" w:rsidRPr="00F81C79" w:rsidRDefault="00D304A5" w:rsidP="00407B6C">
      <w:pPr>
        <w:pStyle w:val="31"/>
      </w:pPr>
      <w:r w:rsidRPr="00F81C79">
        <w:rPr>
          <w:rFonts w:hint="eastAsia"/>
        </w:rPr>
        <w:t>HTTP(s)</w:t>
      </w:r>
      <w:r w:rsidRPr="00F81C79">
        <w:rPr>
          <w:rFonts w:hint="eastAsia"/>
        </w:rPr>
        <w:t>接口</w:t>
      </w:r>
    </w:p>
    <w:p w:rsidR="00D304A5" w:rsidRPr="00F81C79" w:rsidRDefault="00D304A5" w:rsidP="00407B6C">
      <w:pPr>
        <w:pStyle w:val="41"/>
      </w:pPr>
      <w:r w:rsidRPr="00F81C79">
        <w:rPr>
          <w:rFonts w:hint="eastAsia"/>
        </w:rPr>
        <w:t>描述</w:t>
      </w:r>
    </w:p>
    <w:p w:rsidR="00D304A5" w:rsidRPr="00F81C79" w:rsidRDefault="00D304A5" w:rsidP="00D304A5">
      <w:pPr>
        <w:ind w:firstLine="420"/>
      </w:pPr>
      <w:r w:rsidRPr="00F81C79">
        <w:rPr>
          <w:rFonts w:hint="eastAsia"/>
        </w:rPr>
        <w:t>检查用户昵称是否重复。</w:t>
      </w:r>
    </w:p>
    <w:p w:rsidR="00D304A5" w:rsidRPr="00F81C79" w:rsidRDefault="00D304A5" w:rsidP="00D304A5">
      <w:pPr>
        <w:ind w:firstLine="420"/>
      </w:pPr>
      <w:r w:rsidRPr="00F81C79">
        <w:rPr>
          <w:rFonts w:hint="eastAsia"/>
        </w:rPr>
        <w:t>AccountAgent</w:t>
      </w:r>
      <w:r w:rsidRPr="00F81C79">
        <w:rPr>
          <w:rFonts w:hint="eastAsia"/>
        </w:rPr>
        <w:t>向</w:t>
      </w:r>
      <w:r w:rsidRPr="00F81C79">
        <w:rPr>
          <w:rFonts w:hint="eastAsia"/>
        </w:rPr>
        <w:t>AccountServer</w:t>
      </w:r>
      <w:r w:rsidRPr="00F81C79">
        <w:rPr>
          <w:rFonts w:hint="eastAsia"/>
        </w:rPr>
        <w:t>发起请求，</w:t>
      </w:r>
      <w:r w:rsidRPr="00F81C79">
        <w:rPr>
          <w:rFonts w:hint="eastAsia"/>
        </w:rPr>
        <w:t>AccountServer</w:t>
      </w:r>
      <w:r w:rsidRPr="00F81C79">
        <w:rPr>
          <w:rFonts w:hint="eastAsia"/>
        </w:rPr>
        <w:t>内部转调</w:t>
      </w:r>
      <w:r w:rsidRPr="00F81C79">
        <w:rPr>
          <w:rFonts w:hint="eastAsia"/>
        </w:rPr>
        <w:t>UP</w:t>
      </w:r>
      <w:r w:rsidRPr="00F81C79">
        <w:rPr>
          <w:rFonts w:hint="eastAsia"/>
        </w:rPr>
        <w:t>接口。</w:t>
      </w:r>
    </w:p>
    <w:p w:rsidR="00D304A5" w:rsidRPr="00F81C79" w:rsidRDefault="00D304A5" w:rsidP="00D304A5">
      <w:r w:rsidRPr="00F81C79">
        <w:rPr>
          <w:rFonts w:hint="eastAsia"/>
        </w:rPr>
        <w:tab/>
      </w:r>
      <w:r w:rsidRPr="00F81C79">
        <w:rPr>
          <w:rFonts w:hint="eastAsia"/>
        </w:rPr>
        <w:t>该操作无需携带服务端已通过认证的</w:t>
      </w:r>
      <w:r w:rsidRPr="00F81C79">
        <w:rPr>
          <w:rFonts w:hint="eastAsia"/>
        </w:rPr>
        <w:t>sessionID</w:t>
      </w:r>
      <w:r w:rsidRPr="00F81C79">
        <w:rPr>
          <w:rFonts w:hint="eastAsia"/>
        </w:rPr>
        <w:t>。</w:t>
      </w:r>
    </w:p>
    <w:p w:rsidR="00D304A5" w:rsidRPr="00F81C79" w:rsidRDefault="00D304A5" w:rsidP="00407B6C">
      <w:pPr>
        <w:pStyle w:val="41"/>
      </w:pPr>
      <w:r w:rsidRPr="00F81C79">
        <w:rPr>
          <w:rFonts w:hint="eastAsia"/>
        </w:rPr>
        <w:t>协议映射</w:t>
      </w:r>
    </w:p>
    <w:p w:rsidR="00D304A5" w:rsidRPr="00F81C79" w:rsidRDefault="00D304A5" w:rsidP="00D304A5">
      <w:pPr>
        <w:numPr>
          <w:ilvl w:val="0"/>
          <w:numId w:val="22"/>
        </w:numPr>
        <w:tabs>
          <w:tab w:val="num" w:pos="0"/>
        </w:tabs>
      </w:pPr>
      <w:r w:rsidRPr="00F81C79">
        <w:rPr>
          <w:rFonts w:hint="eastAsia"/>
        </w:rPr>
        <w:t>请求消息示例</w:t>
      </w:r>
    </w:p>
    <w:p w:rsidR="00D304A5" w:rsidRPr="00F81C79" w:rsidRDefault="00D304A5" w:rsidP="00D304A5">
      <w:r w:rsidRPr="00F81C79">
        <w:t>POST</w:t>
      </w:r>
      <w:r w:rsidRPr="00F81C79">
        <w:rPr>
          <w:rFonts w:hint="eastAsia"/>
        </w:rPr>
        <w:t xml:space="preserve"> </w:t>
      </w:r>
      <w:r w:rsidRPr="00F81C79">
        <w:t>http://host:port/</w:t>
      </w:r>
      <w:r w:rsidRPr="00F81C79">
        <w:rPr>
          <w:rFonts w:hint="eastAsia"/>
        </w:rPr>
        <w:t>AccountServer</w:t>
      </w:r>
      <w:r w:rsidRPr="00F81C79">
        <w:t>/I</w:t>
      </w:r>
      <w:r w:rsidRPr="00F81C79">
        <w:rPr>
          <w:rFonts w:hint="eastAsia"/>
        </w:rPr>
        <w:t>UserInfoMng/checkNickname</w:t>
      </w:r>
      <w:r w:rsidRPr="00F81C79">
        <w:t xml:space="preserve"> </w:t>
      </w:r>
      <w:r w:rsidRPr="00F81C79">
        <w:rPr>
          <w:rFonts w:hint="eastAsia"/>
        </w:rPr>
        <w:t xml:space="preserve"> </w:t>
      </w:r>
      <w:r w:rsidRPr="00F81C79">
        <w:t>HTTP/1.1</w:t>
      </w:r>
    </w:p>
    <w:p w:rsidR="00D304A5" w:rsidRPr="00F81C79" w:rsidRDefault="00D304A5" w:rsidP="00D304A5">
      <w:r w:rsidRPr="00F81C79">
        <w:t>Authorization</w:t>
      </w:r>
      <w:r w:rsidRPr="00F81C79">
        <w:rPr>
          <w:rFonts w:hint="eastAsia"/>
        </w:rPr>
        <w:t>:</w:t>
      </w:r>
      <w:r w:rsidRPr="00F81C79">
        <w:t xml:space="preserve"> </w:t>
      </w:r>
      <w:r w:rsidRPr="00F81C79">
        <w:rPr>
          <w:rFonts w:hint="eastAsia"/>
        </w:rPr>
        <w:t>为空</w:t>
      </w:r>
    </w:p>
    <w:p w:rsidR="00D304A5" w:rsidRPr="00F81C79" w:rsidRDefault="00D304A5" w:rsidP="00D304A5">
      <w:r w:rsidRPr="00F81C79">
        <w:t>&lt;?xml version="1.0" encoding="UTF-8"?&gt;</w:t>
      </w:r>
    </w:p>
    <w:p w:rsidR="00D304A5" w:rsidRPr="00F81C79" w:rsidRDefault="00D304A5" w:rsidP="00D304A5">
      <w:r w:rsidRPr="00F81C79">
        <w:t>&lt;</w:t>
      </w:r>
      <w:r w:rsidRPr="00F81C79">
        <w:rPr>
          <w:rFonts w:hint="eastAsia"/>
        </w:rPr>
        <w:t>CheckNicknameReq</w:t>
      </w:r>
      <w:r w:rsidRPr="00F81C79">
        <w:t>&gt;</w:t>
      </w:r>
    </w:p>
    <w:p w:rsidR="00D304A5" w:rsidRPr="00F81C79" w:rsidRDefault="00D304A5" w:rsidP="00D304A5">
      <w:r w:rsidRPr="00F81C79">
        <w:t xml:space="preserve">  &lt;</w:t>
      </w:r>
      <w:r w:rsidRPr="00F81C79">
        <w:rPr>
          <w:rFonts w:hint="eastAsia"/>
        </w:rPr>
        <w:t xml:space="preserve"> v</w:t>
      </w:r>
      <w:r w:rsidRPr="00F81C79">
        <w:t>ersion &gt;</w:t>
      </w:r>
      <w:r w:rsidRPr="00F81C79">
        <w:rPr>
          <w:rFonts w:hint="eastAsia"/>
        </w:rPr>
        <w:t>01.01</w:t>
      </w:r>
      <w:r w:rsidRPr="00F81C79">
        <w:t>&lt;/</w:t>
      </w:r>
      <w:r w:rsidRPr="00F81C79">
        <w:rPr>
          <w:rFonts w:hint="eastAsia"/>
        </w:rPr>
        <w:t xml:space="preserve"> v</w:t>
      </w:r>
      <w:r w:rsidRPr="00F81C79">
        <w:t>ersion &gt;</w:t>
      </w:r>
    </w:p>
    <w:p w:rsidR="00D304A5" w:rsidRPr="00F81C79" w:rsidRDefault="00D304A5" w:rsidP="00D304A5">
      <w:r w:rsidRPr="00F81C79">
        <w:t xml:space="preserve">  &lt;</w:t>
      </w:r>
      <w:r w:rsidRPr="00F81C79">
        <w:rPr>
          <w:rFonts w:hint="eastAsia"/>
        </w:rPr>
        <w:t>nickname</w:t>
      </w:r>
      <w:r w:rsidRPr="00F81C79">
        <w:t>&gt;</w:t>
      </w:r>
      <w:r w:rsidRPr="00F81C79">
        <w:rPr>
          <w:rFonts w:hint="eastAsia"/>
        </w:rPr>
        <w:t>Jick</w:t>
      </w:r>
      <w:r w:rsidRPr="00F81C79">
        <w:t>&lt;/</w:t>
      </w:r>
      <w:r w:rsidRPr="00F81C79">
        <w:rPr>
          <w:rFonts w:hint="eastAsia"/>
        </w:rPr>
        <w:t>nickname</w:t>
      </w:r>
      <w:r w:rsidRPr="00F81C79">
        <w:t xml:space="preserve"> &gt;</w:t>
      </w:r>
    </w:p>
    <w:p w:rsidR="00D304A5" w:rsidRPr="00F81C79" w:rsidRDefault="00D304A5" w:rsidP="00D304A5">
      <w:r w:rsidRPr="00F81C79">
        <w:t>&lt;/</w:t>
      </w:r>
      <w:r w:rsidRPr="00F81C79">
        <w:rPr>
          <w:rFonts w:hint="eastAsia"/>
        </w:rPr>
        <w:t>CheckNicknameReq</w:t>
      </w:r>
      <w:r w:rsidRPr="00F81C79">
        <w:t>&gt;</w:t>
      </w:r>
    </w:p>
    <w:p w:rsidR="00D304A5" w:rsidRPr="00F81C79" w:rsidRDefault="00D304A5" w:rsidP="00D304A5">
      <w:pPr>
        <w:numPr>
          <w:ilvl w:val="0"/>
          <w:numId w:val="22"/>
        </w:numPr>
        <w:tabs>
          <w:tab w:val="num" w:pos="0"/>
        </w:tabs>
      </w:pPr>
      <w:r w:rsidRPr="00F81C79">
        <w:rPr>
          <w:rFonts w:hint="eastAsia"/>
        </w:rPr>
        <w:t>响应消息</w:t>
      </w:r>
    </w:p>
    <w:p w:rsidR="00D304A5" w:rsidRPr="00F81C79" w:rsidRDefault="00D304A5" w:rsidP="00D304A5">
      <w:r w:rsidRPr="00F81C79">
        <w:t>&lt;?xml version="1.0" encoding="UTF-8"?&gt;</w:t>
      </w:r>
    </w:p>
    <w:p w:rsidR="00D304A5" w:rsidRPr="00F81C79" w:rsidRDefault="00D304A5" w:rsidP="00D304A5">
      <w:r w:rsidRPr="00F81C79">
        <w:t xml:space="preserve">&lt;result </w:t>
      </w:r>
      <w:r w:rsidRPr="00F81C79">
        <w:rPr>
          <w:rFonts w:hint="eastAsia"/>
        </w:rPr>
        <w:t>resultCode</w:t>
      </w:r>
      <w:r w:rsidRPr="00F81C79">
        <w:t>=0&gt;</w:t>
      </w:r>
    </w:p>
    <w:p w:rsidR="00D304A5" w:rsidRPr="00F81C79" w:rsidRDefault="00D304A5" w:rsidP="00D304A5">
      <w:pPr>
        <w:ind w:leftChars="100" w:left="210"/>
      </w:pPr>
      <w:r w:rsidRPr="00F81C79">
        <w:rPr>
          <w:rFonts w:hint="eastAsia"/>
        </w:rPr>
        <w:t>&lt;CheckNicknameRsp&gt;</w:t>
      </w:r>
    </w:p>
    <w:p w:rsidR="00D304A5" w:rsidRPr="00F81C79" w:rsidRDefault="00D304A5" w:rsidP="00D304A5">
      <w:pPr>
        <w:ind w:leftChars="100" w:left="210"/>
      </w:pPr>
      <w:r w:rsidRPr="00F81C79">
        <w:t xml:space="preserve">  &lt;</w:t>
      </w:r>
      <w:r w:rsidRPr="00F81C79">
        <w:rPr>
          <w:rFonts w:hint="eastAsia"/>
        </w:rPr>
        <w:t xml:space="preserve"> v</w:t>
      </w:r>
      <w:r w:rsidRPr="00F81C79">
        <w:t>ersion &gt;</w:t>
      </w:r>
      <w:r w:rsidRPr="00F81C79">
        <w:rPr>
          <w:rFonts w:hint="eastAsia"/>
        </w:rPr>
        <w:t>01.01</w:t>
      </w:r>
      <w:r w:rsidRPr="00F81C79">
        <w:t>&lt;/</w:t>
      </w:r>
      <w:r w:rsidRPr="00F81C79">
        <w:rPr>
          <w:rFonts w:hint="eastAsia"/>
        </w:rPr>
        <w:t xml:space="preserve"> v</w:t>
      </w:r>
      <w:r w:rsidRPr="00F81C79">
        <w:t>ersion &gt;</w:t>
      </w:r>
    </w:p>
    <w:p w:rsidR="00D304A5" w:rsidRPr="00F81C79" w:rsidRDefault="00D304A5" w:rsidP="00D304A5">
      <w:pPr>
        <w:ind w:leftChars="100" w:left="210"/>
      </w:pPr>
      <w:r w:rsidRPr="00F81C79">
        <w:t xml:space="preserve">  &lt;</w:t>
      </w:r>
      <w:r w:rsidRPr="00F81C79">
        <w:rPr>
          <w:rFonts w:hint="eastAsia"/>
        </w:rPr>
        <w:t>existNickname</w:t>
      </w:r>
      <w:r w:rsidRPr="00F81C79">
        <w:t xml:space="preserve"> &gt;</w:t>
      </w:r>
      <w:r w:rsidRPr="00F81C79">
        <w:rPr>
          <w:rFonts w:hint="eastAsia"/>
        </w:rPr>
        <w:t>0</w:t>
      </w:r>
      <w:r w:rsidRPr="00F81C79">
        <w:t>&lt;/</w:t>
      </w:r>
      <w:r w:rsidRPr="00F81C79">
        <w:rPr>
          <w:rFonts w:hint="eastAsia"/>
        </w:rPr>
        <w:t xml:space="preserve"> existNickname</w:t>
      </w:r>
      <w:r w:rsidRPr="00F81C79">
        <w:t xml:space="preserve"> &gt;</w:t>
      </w:r>
    </w:p>
    <w:p w:rsidR="00D304A5" w:rsidRPr="00F81C79" w:rsidRDefault="00D304A5" w:rsidP="00D304A5">
      <w:pPr>
        <w:ind w:leftChars="100" w:left="210"/>
      </w:pPr>
      <w:r w:rsidRPr="00F81C79">
        <w:rPr>
          <w:rFonts w:hint="eastAsia"/>
        </w:rPr>
        <w:t>&lt;/CheckNicknameRsp&gt;</w:t>
      </w:r>
    </w:p>
    <w:p w:rsidR="00157186" w:rsidRDefault="00D304A5" w:rsidP="00D304A5">
      <w:pPr>
        <w:widowControl/>
        <w:jc w:val="left"/>
        <w:rPr>
          <w:rFonts w:ascii="Verdana" w:hAnsi="Verdana" w:cs="宋体"/>
        </w:rPr>
      </w:pPr>
      <w:r w:rsidRPr="00F81C79">
        <w:rPr>
          <w:rFonts w:hint="eastAsia"/>
        </w:rPr>
        <w:t>&lt;/result&gt;</w:t>
      </w:r>
    </w:p>
    <w:p w:rsidR="00C479E6" w:rsidRDefault="00C479E6">
      <w:pPr>
        <w:widowControl/>
        <w:jc w:val="left"/>
        <w:rPr>
          <w:rFonts w:ascii="Verdana" w:hAnsi="Verdana" w:cs="宋体"/>
        </w:rPr>
      </w:pPr>
      <w:r>
        <w:rPr>
          <w:rFonts w:ascii="Verdana" w:hAnsi="Verdana" w:cs="宋体"/>
        </w:rPr>
        <w:lastRenderedPageBreak/>
        <w:br w:type="page"/>
      </w:r>
    </w:p>
    <w:p w:rsidR="00C479E6" w:rsidRDefault="00C479E6" w:rsidP="00C479E6">
      <w:pPr>
        <w:pStyle w:val="21"/>
        <w:numPr>
          <w:ilvl w:val="1"/>
          <w:numId w:val="1"/>
        </w:numPr>
        <w:rPr>
          <w:rStyle w:val="210"/>
        </w:rPr>
      </w:pPr>
      <w:r>
        <w:rPr>
          <w:rStyle w:val="210"/>
          <w:rFonts w:hint="eastAsia"/>
        </w:rPr>
        <w:lastRenderedPageBreak/>
        <w:t>bindAcctForThird</w:t>
      </w:r>
      <w:r>
        <w:rPr>
          <w:rStyle w:val="210"/>
          <w:rFonts w:hint="eastAsia"/>
        </w:rPr>
        <w:t>为第</w:t>
      </w:r>
      <w:r>
        <w:rPr>
          <w:rStyle w:val="210"/>
          <w:rFonts w:hint="eastAsia"/>
        </w:rPr>
        <w:t>3</w:t>
      </w:r>
      <w:r>
        <w:rPr>
          <w:rStyle w:val="210"/>
          <w:rFonts w:hint="eastAsia"/>
        </w:rPr>
        <w:t>方帐号绑定华为帐号</w:t>
      </w:r>
    </w:p>
    <w:p w:rsidR="00C479E6" w:rsidRPr="00B91F27" w:rsidRDefault="00C479E6" w:rsidP="00407B6C">
      <w:pPr>
        <w:pStyle w:val="31"/>
      </w:pPr>
      <w:r>
        <w:rPr>
          <w:rStyle w:val="210"/>
          <w:rFonts w:hint="eastAsia"/>
        </w:rPr>
        <w:t>JSON</w:t>
      </w:r>
      <w:r>
        <w:rPr>
          <w:rStyle w:val="210"/>
          <w:rFonts w:hint="eastAsia"/>
        </w:rPr>
        <w:t>接口</w:t>
      </w:r>
    </w:p>
    <w:p w:rsidR="00C479E6" w:rsidRDefault="00C479E6" w:rsidP="00407B6C">
      <w:pPr>
        <w:pStyle w:val="41"/>
      </w:pPr>
      <w:r>
        <w:rPr>
          <w:rFonts w:hint="eastAsia"/>
        </w:rPr>
        <w:t>描述</w:t>
      </w:r>
    </w:p>
    <w:p w:rsidR="00C97BFF" w:rsidRDefault="00C479E6" w:rsidP="00C479E6">
      <w:pPr>
        <w:ind w:firstLine="420"/>
      </w:pPr>
      <w:r>
        <w:rPr>
          <w:rFonts w:hint="eastAsia"/>
        </w:rPr>
        <w:t>用户以第</w:t>
      </w:r>
      <w:r>
        <w:rPr>
          <w:rFonts w:hint="eastAsia"/>
        </w:rPr>
        <w:t>3</w:t>
      </w:r>
      <w:r>
        <w:rPr>
          <w:rFonts w:hint="eastAsia"/>
        </w:rPr>
        <w:t>方帐号登录，在使用</w:t>
      </w:r>
      <w:r>
        <w:rPr>
          <w:rFonts w:hint="eastAsia"/>
        </w:rPr>
        <w:t>Cloud</w:t>
      </w:r>
      <w:r>
        <w:rPr>
          <w:rFonts w:hint="eastAsia"/>
        </w:rPr>
        <w:t>＋等业务时，要求升级为华为帐号，即绑定一个邮箱或手机号码的华为帐号。</w:t>
      </w:r>
    </w:p>
    <w:p w:rsidR="00896EDC" w:rsidRDefault="00C97BFF" w:rsidP="00C479E6">
      <w:pPr>
        <w:ind w:firstLine="420"/>
      </w:pPr>
      <w:r>
        <w:rPr>
          <w:rFonts w:hint="eastAsia"/>
        </w:rPr>
        <w:t>约束：</w:t>
      </w:r>
    </w:p>
    <w:p w:rsidR="00896EDC" w:rsidRDefault="00C97BFF" w:rsidP="00C479E6">
      <w:pPr>
        <w:ind w:firstLine="420"/>
      </w:pPr>
      <w:r>
        <w:rPr>
          <w:rFonts w:hint="eastAsia"/>
        </w:rPr>
        <w:t>1</w:t>
      </w:r>
      <w:r>
        <w:rPr>
          <w:rFonts w:hint="eastAsia"/>
        </w:rPr>
        <w:t>）</w:t>
      </w:r>
      <w:r w:rsidR="00896EDC">
        <w:rPr>
          <w:rFonts w:hint="eastAsia"/>
        </w:rPr>
        <w:t>第</w:t>
      </w:r>
      <w:r w:rsidR="00896EDC">
        <w:rPr>
          <w:rFonts w:hint="eastAsia"/>
        </w:rPr>
        <w:t>3</w:t>
      </w:r>
      <w:r w:rsidR="00896EDC">
        <w:rPr>
          <w:rFonts w:hint="eastAsia"/>
        </w:rPr>
        <w:t>方帐号</w:t>
      </w:r>
      <w:r>
        <w:rPr>
          <w:rFonts w:hint="eastAsia"/>
        </w:rPr>
        <w:t>只允许绑定一</w:t>
      </w:r>
      <w:r w:rsidR="00896EDC">
        <w:rPr>
          <w:rFonts w:hint="eastAsia"/>
        </w:rPr>
        <w:t>个华为帐号，绑定后不再允许绑定。</w:t>
      </w:r>
    </w:p>
    <w:p w:rsidR="00C479E6" w:rsidRDefault="00C97BFF" w:rsidP="00C479E6">
      <w:pPr>
        <w:ind w:firstLine="420"/>
      </w:pPr>
      <w:r>
        <w:rPr>
          <w:rFonts w:hint="eastAsia"/>
        </w:rPr>
        <w:t>2</w:t>
      </w:r>
      <w:r>
        <w:rPr>
          <w:rFonts w:hint="eastAsia"/>
        </w:rPr>
        <w:t>）第</w:t>
      </w:r>
      <w:r>
        <w:rPr>
          <w:rFonts w:hint="eastAsia"/>
        </w:rPr>
        <w:t>3</w:t>
      </w:r>
      <w:r>
        <w:rPr>
          <w:rFonts w:hint="eastAsia"/>
        </w:rPr>
        <w:t>方帐号登录时间小于</w:t>
      </w:r>
      <w:r>
        <w:rPr>
          <w:rFonts w:hint="eastAsia"/>
        </w:rPr>
        <w:t>30</w:t>
      </w:r>
      <w:r>
        <w:rPr>
          <w:rFonts w:hint="eastAsia"/>
        </w:rPr>
        <w:t>分钟（由</w:t>
      </w:r>
      <w:r>
        <w:rPr>
          <w:rFonts w:hint="eastAsia"/>
        </w:rPr>
        <w:t>CAS</w:t>
      </w:r>
      <w:r>
        <w:rPr>
          <w:rFonts w:hint="eastAsia"/>
        </w:rPr>
        <w:t>、</w:t>
      </w:r>
      <w:r>
        <w:rPr>
          <w:rFonts w:hint="eastAsia"/>
        </w:rPr>
        <w:t>AS</w:t>
      </w:r>
      <w:r>
        <w:rPr>
          <w:rFonts w:hint="eastAsia"/>
        </w:rPr>
        <w:t>控制）。</w:t>
      </w:r>
    </w:p>
    <w:p w:rsidR="00896EDC" w:rsidRPr="00690152" w:rsidRDefault="00896EDC" w:rsidP="00C479E6">
      <w:pPr>
        <w:ind w:firstLine="420"/>
      </w:pPr>
      <w:r>
        <w:rPr>
          <w:rFonts w:hint="eastAsia"/>
        </w:rPr>
        <w:t>3</w:t>
      </w:r>
      <w:r>
        <w:rPr>
          <w:rFonts w:hint="eastAsia"/>
        </w:rPr>
        <w:t>）该接口只开放给</w:t>
      </w:r>
      <w:r>
        <w:rPr>
          <w:rFonts w:hint="eastAsia"/>
        </w:rPr>
        <w:t>CAS</w:t>
      </w:r>
      <w:r>
        <w:rPr>
          <w:rFonts w:hint="eastAsia"/>
        </w:rPr>
        <w:t>和</w:t>
      </w:r>
      <w:r>
        <w:rPr>
          <w:rFonts w:hint="eastAsia"/>
        </w:rPr>
        <w:t>AS</w:t>
      </w:r>
      <w:r>
        <w:rPr>
          <w:rFonts w:hint="eastAsia"/>
        </w:rPr>
        <w:t>。</w:t>
      </w:r>
    </w:p>
    <w:p w:rsidR="00C479E6" w:rsidRDefault="00C479E6" w:rsidP="00407B6C">
      <w:pPr>
        <w:pStyle w:val="41"/>
      </w:pPr>
      <w:r>
        <w:rPr>
          <w:rFonts w:hint="eastAsia"/>
        </w:rPr>
        <w:t>原型</w:t>
      </w:r>
    </w:p>
    <w:p w:rsidR="00C479E6" w:rsidRPr="005D449C" w:rsidRDefault="00C479E6" w:rsidP="00C479E6">
      <w:pPr>
        <w:ind w:left="198"/>
        <w:jc w:val="left"/>
      </w:pPr>
      <w:r>
        <w:rPr>
          <w:rFonts w:hint="eastAsia"/>
          <w:lang w:val="da-DK"/>
        </w:rPr>
        <w:t>BindAcctForThirdRsp bindAcctForThird</w:t>
      </w:r>
      <w:r w:rsidRPr="009A7E72">
        <w:rPr>
          <w:lang w:val="da-DK"/>
        </w:rPr>
        <w:t>(</w:t>
      </w:r>
      <w:r>
        <w:rPr>
          <w:rFonts w:hint="eastAsia"/>
          <w:lang w:val="da-DK"/>
        </w:rPr>
        <w:t>BindAcctForThirdReq bindAcctForThirdReq</w:t>
      </w:r>
      <w:r w:rsidRPr="009A7E72">
        <w:rPr>
          <w:lang w:val="da-DK"/>
        </w:rPr>
        <w:t>)</w:t>
      </w:r>
      <w:r w:rsidRPr="00CD7B14">
        <w:rPr>
          <w:rFonts w:hint="eastAsia"/>
        </w:rPr>
        <w:t xml:space="preserve"> </w:t>
      </w:r>
      <w:r w:rsidRPr="0062068B">
        <w:rPr>
          <w:rFonts w:hint="eastAsia"/>
        </w:rPr>
        <w:t xml:space="preserve">throws </w:t>
      </w:r>
      <w:r>
        <w:rPr>
          <w:rFonts w:hint="eastAsia"/>
        </w:rPr>
        <w:t>CException</w:t>
      </w:r>
    </w:p>
    <w:p w:rsidR="00C479E6" w:rsidRDefault="00C479E6" w:rsidP="00407B6C">
      <w:pPr>
        <w:pStyle w:val="41"/>
      </w:pPr>
      <w:r>
        <w:rPr>
          <w:rFonts w:hint="eastAsia"/>
        </w:rPr>
        <w:t>输入参数</w:t>
      </w:r>
    </w:p>
    <w:p w:rsidR="00C479E6" w:rsidRDefault="00C479E6" w:rsidP="00C479E6">
      <w:pPr>
        <w:ind w:left="198"/>
      </w:pPr>
      <w:r>
        <w:rPr>
          <w:rFonts w:hint="eastAsia"/>
          <w:lang w:val="da-DK"/>
        </w:rPr>
        <w:t>BindAcctForThirdReq</w:t>
      </w:r>
      <w:r>
        <w:rPr>
          <w:rFonts w:hint="eastAsia"/>
          <w:lang w:val="da-DK"/>
        </w:rPr>
        <w:t>属性如下：</w:t>
      </w:r>
    </w:p>
    <w:tbl>
      <w:tblPr>
        <w:tblW w:w="8796" w:type="dxa"/>
        <w:jc w:val="center"/>
        <w:tblInd w:w="2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84"/>
        <w:gridCol w:w="731"/>
        <w:gridCol w:w="1091"/>
        <w:gridCol w:w="850"/>
        <w:gridCol w:w="4440"/>
      </w:tblGrid>
      <w:tr w:rsidR="00C479E6" w:rsidTr="00C97BFF">
        <w:trPr>
          <w:jc w:val="center"/>
        </w:trPr>
        <w:tc>
          <w:tcPr>
            <w:tcW w:w="1684" w:type="dxa"/>
            <w:shd w:val="clear" w:color="auto" w:fill="99CCFF"/>
          </w:tcPr>
          <w:p w:rsidR="00C479E6" w:rsidRDefault="00C479E6" w:rsidP="00C97BFF">
            <w:pPr>
              <w:pStyle w:val="TAH"/>
              <w:rPr>
                <w:rFonts w:ascii="Verdana" w:hAnsi="Verdana"/>
                <w:lang w:val="fr-FR" w:eastAsia="zh-CN"/>
              </w:rPr>
            </w:pPr>
            <w:r>
              <w:rPr>
                <w:rFonts w:ascii="Verdana" w:hAnsi="Verdana" w:hint="eastAsia"/>
                <w:lang w:val="fr-FR" w:eastAsia="zh-CN"/>
              </w:rPr>
              <w:t>参数名称</w:t>
            </w:r>
          </w:p>
        </w:tc>
        <w:tc>
          <w:tcPr>
            <w:tcW w:w="731" w:type="dxa"/>
            <w:shd w:val="clear" w:color="auto" w:fill="99CCFF"/>
          </w:tcPr>
          <w:p w:rsidR="00C479E6" w:rsidRDefault="00C479E6" w:rsidP="00C97BFF">
            <w:pPr>
              <w:pStyle w:val="TAH"/>
              <w:rPr>
                <w:rFonts w:ascii="Verdana" w:hAnsi="Verdana"/>
                <w:lang w:val="fr-FR" w:eastAsia="zh-CN"/>
              </w:rPr>
            </w:pPr>
            <w:r>
              <w:rPr>
                <w:rFonts w:ascii="Verdana" w:hAnsi="Verdana" w:hint="eastAsia"/>
                <w:lang w:val="fr-FR" w:eastAsia="zh-CN"/>
              </w:rPr>
              <w:t>可选</w:t>
            </w:r>
          </w:p>
        </w:tc>
        <w:tc>
          <w:tcPr>
            <w:tcW w:w="1091" w:type="dxa"/>
            <w:shd w:val="clear" w:color="auto" w:fill="99CCFF"/>
          </w:tcPr>
          <w:p w:rsidR="00C479E6" w:rsidRDefault="00C479E6" w:rsidP="00C97BFF">
            <w:pPr>
              <w:pStyle w:val="TAH"/>
              <w:rPr>
                <w:rFonts w:ascii="Verdana" w:hAnsi="Verdana"/>
                <w:lang w:val="fr-FR" w:eastAsia="zh-CN"/>
              </w:rPr>
            </w:pPr>
            <w:r>
              <w:rPr>
                <w:rFonts w:ascii="Verdana" w:hAnsi="Verdana" w:hint="eastAsia"/>
                <w:lang w:val="fr-FR" w:eastAsia="zh-CN"/>
              </w:rPr>
              <w:t>类型</w:t>
            </w:r>
          </w:p>
        </w:tc>
        <w:tc>
          <w:tcPr>
            <w:tcW w:w="850" w:type="dxa"/>
            <w:shd w:val="clear" w:color="auto" w:fill="99CCFF"/>
          </w:tcPr>
          <w:p w:rsidR="00C479E6" w:rsidRDefault="00C479E6" w:rsidP="00C97BFF">
            <w:pPr>
              <w:pStyle w:val="TAH"/>
              <w:rPr>
                <w:rFonts w:ascii="Verdana" w:hAnsi="Verdana"/>
                <w:lang w:val="fr-FR" w:eastAsia="zh-CN"/>
              </w:rPr>
            </w:pPr>
            <w:r>
              <w:rPr>
                <w:rFonts w:ascii="Verdana" w:hAnsi="Verdana" w:hint="eastAsia"/>
                <w:lang w:val="fr-FR" w:eastAsia="zh-CN"/>
              </w:rPr>
              <w:t>长度</w:t>
            </w:r>
            <w:r>
              <w:rPr>
                <w:rFonts w:ascii="Verdana" w:hAnsi="Verdana"/>
                <w:lang w:val="fr-FR" w:eastAsia="zh-CN"/>
              </w:rPr>
              <w:t xml:space="preserve"> </w:t>
            </w:r>
          </w:p>
        </w:tc>
        <w:tc>
          <w:tcPr>
            <w:tcW w:w="4440" w:type="dxa"/>
            <w:shd w:val="clear" w:color="auto" w:fill="99CCFF"/>
          </w:tcPr>
          <w:p w:rsidR="00C479E6" w:rsidRDefault="00C479E6" w:rsidP="00C97BFF">
            <w:pPr>
              <w:pStyle w:val="TAH"/>
              <w:rPr>
                <w:rFonts w:ascii="Verdana" w:hAnsi="Verdana"/>
                <w:lang w:val="fr-FR" w:eastAsia="zh-CN"/>
              </w:rPr>
            </w:pPr>
            <w:r>
              <w:rPr>
                <w:rFonts w:ascii="Verdana" w:hAnsi="Verdana" w:hint="eastAsia"/>
                <w:lang w:val="fr-FR" w:eastAsia="zh-CN"/>
              </w:rPr>
              <w:t>描述信息</w:t>
            </w:r>
          </w:p>
        </w:tc>
      </w:tr>
      <w:tr w:rsidR="00C479E6" w:rsidTr="00C97BFF">
        <w:trPr>
          <w:jc w:val="center"/>
        </w:trPr>
        <w:tc>
          <w:tcPr>
            <w:tcW w:w="1684" w:type="dxa"/>
          </w:tcPr>
          <w:p w:rsidR="00C479E6" w:rsidRPr="00AC2020" w:rsidRDefault="00C479E6" w:rsidP="00C97BFF">
            <w:pPr>
              <w:pStyle w:val="TAL"/>
              <w:rPr>
                <w:lang w:val="fr-FR" w:eastAsia="zh-CN"/>
              </w:rPr>
            </w:pPr>
            <w:r w:rsidRPr="00AC2020">
              <w:rPr>
                <w:rFonts w:hint="eastAsia"/>
                <w:lang w:val="fr-FR" w:eastAsia="zh-CN"/>
              </w:rPr>
              <w:t>v</w:t>
            </w:r>
            <w:r w:rsidRPr="00AC2020">
              <w:rPr>
                <w:lang w:val="fr-FR" w:eastAsia="zh-CN"/>
              </w:rPr>
              <w:t>ersion</w:t>
            </w:r>
          </w:p>
        </w:tc>
        <w:tc>
          <w:tcPr>
            <w:tcW w:w="731" w:type="dxa"/>
          </w:tcPr>
          <w:p w:rsidR="00C479E6" w:rsidRPr="00AC2020" w:rsidRDefault="00C479E6" w:rsidP="00C97BFF">
            <w:pPr>
              <w:pStyle w:val="TAL"/>
              <w:rPr>
                <w:lang w:val="fr-FR" w:eastAsia="zh-CN"/>
              </w:rPr>
            </w:pPr>
            <w:r>
              <w:rPr>
                <w:rFonts w:hint="eastAsia"/>
                <w:lang w:val="fr-FR" w:eastAsia="zh-CN"/>
              </w:rPr>
              <w:t>M</w:t>
            </w:r>
          </w:p>
        </w:tc>
        <w:tc>
          <w:tcPr>
            <w:tcW w:w="1091" w:type="dxa"/>
          </w:tcPr>
          <w:p w:rsidR="00C479E6" w:rsidRPr="00AC2020" w:rsidRDefault="00C479E6" w:rsidP="00C97BFF">
            <w:pPr>
              <w:pStyle w:val="TAH"/>
              <w:jc w:val="both"/>
              <w:rPr>
                <w:b w:val="0"/>
                <w:lang w:val="fr-FR" w:eastAsia="zh-CN"/>
              </w:rPr>
            </w:pPr>
            <w:r>
              <w:rPr>
                <w:rFonts w:hint="eastAsia"/>
                <w:b w:val="0"/>
                <w:lang w:val="fr-FR" w:eastAsia="zh-CN"/>
              </w:rPr>
              <w:t>String</w:t>
            </w:r>
          </w:p>
        </w:tc>
        <w:tc>
          <w:tcPr>
            <w:tcW w:w="850" w:type="dxa"/>
          </w:tcPr>
          <w:p w:rsidR="00C479E6" w:rsidRPr="00AC2020" w:rsidRDefault="00C479E6" w:rsidP="00C97BFF">
            <w:pPr>
              <w:rPr>
                <w:rFonts w:ascii="Arial" w:hAnsi="Arial"/>
                <w:kern w:val="0"/>
                <w:sz w:val="18"/>
                <w:szCs w:val="18"/>
                <w:lang w:val="fr-FR"/>
              </w:rPr>
            </w:pPr>
            <w:r>
              <w:rPr>
                <w:rFonts w:ascii="Arial" w:hAnsi="Arial" w:hint="eastAsia"/>
                <w:kern w:val="0"/>
                <w:sz w:val="18"/>
                <w:szCs w:val="18"/>
                <w:lang w:val="fr-FR"/>
              </w:rPr>
              <w:t>5</w:t>
            </w:r>
          </w:p>
        </w:tc>
        <w:tc>
          <w:tcPr>
            <w:tcW w:w="4440" w:type="dxa"/>
          </w:tcPr>
          <w:p w:rsidR="00C479E6" w:rsidRPr="00AC2020" w:rsidRDefault="00C479E6" w:rsidP="00C479E6">
            <w:pPr>
              <w:rPr>
                <w:rFonts w:ascii="Arial" w:hAnsi="Arial"/>
                <w:kern w:val="0"/>
                <w:sz w:val="18"/>
                <w:szCs w:val="18"/>
                <w:lang w:val="fr-FR"/>
              </w:rPr>
            </w:pPr>
            <w:r w:rsidRPr="00AC2020">
              <w:rPr>
                <w:rFonts w:ascii="Arial" w:hAnsi="Arial" w:hint="eastAsia"/>
                <w:kern w:val="0"/>
                <w:sz w:val="18"/>
                <w:szCs w:val="18"/>
                <w:lang w:val="fr-FR"/>
              </w:rPr>
              <w:t>协议版本号</w:t>
            </w:r>
          </w:p>
        </w:tc>
      </w:tr>
      <w:tr w:rsidR="00C479E6" w:rsidTr="00C97BFF">
        <w:trPr>
          <w:jc w:val="center"/>
        </w:trPr>
        <w:tc>
          <w:tcPr>
            <w:tcW w:w="1684" w:type="dxa"/>
          </w:tcPr>
          <w:p w:rsidR="00C479E6" w:rsidRPr="00AC2020" w:rsidRDefault="00C479E6" w:rsidP="00C97BFF">
            <w:pPr>
              <w:pStyle w:val="TAL"/>
              <w:rPr>
                <w:lang w:val="fr-FR" w:eastAsia="zh-CN"/>
              </w:rPr>
            </w:pPr>
            <w:r>
              <w:rPr>
                <w:lang w:val="fr-FR" w:eastAsia="zh-CN"/>
              </w:rPr>
              <w:t>transactionID</w:t>
            </w:r>
          </w:p>
        </w:tc>
        <w:tc>
          <w:tcPr>
            <w:tcW w:w="731" w:type="dxa"/>
          </w:tcPr>
          <w:p w:rsidR="00C479E6" w:rsidRPr="00AC2020" w:rsidRDefault="00C479E6" w:rsidP="00C97BFF">
            <w:pPr>
              <w:pStyle w:val="TAL"/>
              <w:rPr>
                <w:lang w:val="fr-FR" w:eastAsia="zh-CN"/>
              </w:rPr>
            </w:pPr>
            <w:r>
              <w:rPr>
                <w:rFonts w:hint="eastAsia"/>
                <w:lang w:val="fr-FR" w:eastAsia="zh-CN"/>
              </w:rPr>
              <w:t>M</w:t>
            </w:r>
          </w:p>
        </w:tc>
        <w:tc>
          <w:tcPr>
            <w:tcW w:w="1091" w:type="dxa"/>
          </w:tcPr>
          <w:p w:rsidR="00C479E6" w:rsidRPr="00AC2020" w:rsidRDefault="00C479E6" w:rsidP="00C97BFF">
            <w:pPr>
              <w:pStyle w:val="TAH"/>
              <w:jc w:val="both"/>
              <w:rPr>
                <w:b w:val="0"/>
                <w:lang w:val="fr-FR" w:eastAsia="zh-CN"/>
              </w:rPr>
            </w:pPr>
            <w:r>
              <w:rPr>
                <w:rFonts w:hint="eastAsia"/>
                <w:b w:val="0"/>
                <w:lang w:val="fr-FR" w:eastAsia="zh-CN"/>
              </w:rPr>
              <w:t>String</w:t>
            </w:r>
          </w:p>
        </w:tc>
        <w:tc>
          <w:tcPr>
            <w:tcW w:w="850" w:type="dxa"/>
          </w:tcPr>
          <w:p w:rsidR="00C479E6" w:rsidRPr="00AC2020" w:rsidRDefault="00C479E6" w:rsidP="00C97BFF">
            <w:pPr>
              <w:rPr>
                <w:rFonts w:ascii="Arial" w:hAnsi="Arial"/>
                <w:kern w:val="0"/>
                <w:sz w:val="18"/>
                <w:szCs w:val="18"/>
                <w:lang w:val="fr-FR"/>
              </w:rPr>
            </w:pPr>
            <w:r w:rsidRPr="00AC2020">
              <w:rPr>
                <w:rFonts w:ascii="Arial" w:hAnsi="Arial" w:hint="eastAsia"/>
                <w:kern w:val="0"/>
                <w:sz w:val="18"/>
                <w:szCs w:val="18"/>
                <w:lang w:val="fr-FR"/>
              </w:rPr>
              <w:t>40</w:t>
            </w:r>
          </w:p>
        </w:tc>
        <w:tc>
          <w:tcPr>
            <w:tcW w:w="4440" w:type="dxa"/>
          </w:tcPr>
          <w:p w:rsidR="00C479E6" w:rsidRPr="00AC2020" w:rsidRDefault="00C479E6" w:rsidP="00C97BFF">
            <w:pPr>
              <w:rPr>
                <w:rFonts w:ascii="Arial" w:hAnsi="Arial"/>
                <w:kern w:val="0"/>
                <w:sz w:val="18"/>
                <w:szCs w:val="18"/>
                <w:lang w:val="fr-FR"/>
              </w:rPr>
            </w:pPr>
            <w:r w:rsidRPr="00AC2020">
              <w:rPr>
                <w:rFonts w:ascii="Arial" w:hAnsi="Arial" w:hint="eastAsia"/>
                <w:kern w:val="0"/>
                <w:sz w:val="18"/>
                <w:szCs w:val="18"/>
                <w:lang w:val="fr-FR"/>
              </w:rPr>
              <w:t>交易流水号</w:t>
            </w:r>
          </w:p>
        </w:tc>
      </w:tr>
      <w:tr w:rsidR="00C479E6" w:rsidTr="00C97BFF">
        <w:trPr>
          <w:jc w:val="center"/>
        </w:trPr>
        <w:tc>
          <w:tcPr>
            <w:tcW w:w="1684" w:type="dxa"/>
          </w:tcPr>
          <w:p w:rsidR="00C479E6" w:rsidRPr="00C8364D" w:rsidRDefault="00C479E6" w:rsidP="00C97BFF">
            <w:pPr>
              <w:pStyle w:val="TAL"/>
              <w:rPr>
                <w:lang w:val="fr-FR" w:eastAsia="zh-CN"/>
              </w:rPr>
            </w:pPr>
            <w:r w:rsidRPr="00C8364D">
              <w:rPr>
                <w:rFonts w:hint="eastAsia"/>
                <w:lang w:val="fr-FR" w:eastAsia="zh-CN"/>
              </w:rPr>
              <w:t>traceFlag</w:t>
            </w:r>
          </w:p>
        </w:tc>
        <w:tc>
          <w:tcPr>
            <w:tcW w:w="731" w:type="dxa"/>
          </w:tcPr>
          <w:p w:rsidR="00C479E6" w:rsidRPr="00C8364D" w:rsidRDefault="00C479E6" w:rsidP="00C97BFF">
            <w:pPr>
              <w:spacing w:line="240" w:lineRule="atLeast"/>
              <w:rPr>
                <w:rFonts w:ascii="Arial" w:hAnsi="Arial"/>
                <w:kern w:val="0"/>
                <w:sz w:val="18"/>
                <w:szCs w:val="18"/>
                <w:lang w:val="fr-FR"/>
              </w:rPr>
            </w:pPr>
            <w:r w:rsidRPr="00C8364D">
              <w:rPr>
                <w:rFonts w:ascii="Arial" w:hAnsi="Arial" w:hint="eastAsia"/>
                <w:kern w:val="0"/>
                <w:sz w:val="18"/>
                <w:szCs w:val="18"/>
                <w:lang w:val="fr-FR"/>
              </w:rPr>
              <w:t xml:space="preserve">O </w:t>
            </w:r>
          </w:p>
        </w:tc>
        <w:tc>
          <w:tcPr>
            <w:tcW w:w="1091" w:type="dxa"/>
          </w:tcPr>
          <w:p w:rsidR="00C479E6" w:rsidRPr="00C8364D" w:rsidRDefault="00C479E6" w:rsidP="00C97BFF">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850" w:type="dxa"/>
          </w:tcPr>
          <w:p w:rsidR="00C479E6" w:rsidRPr="00C8364D" w:rsidRDefault="00C479E6" w:rsidP="00C97BFF">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4440" w:type="dxa"/>
          </w:tcPr>
          <w:p w:rsidR="00C479E6" w:rsidRPr="00C8364D" w:rsidRDefault="00C479E6" w:rsidP="00C97BFF">
            <w:pPr>
              <w:spacing w:line="240" w:lineRule="atLeast"/>
              <w:rPr>
                <w:rFonts w:ascii="Arial" w:hAnsi="Arial"/>
                <w:kern w:val="0"/>
                <w:sz w:val="18"/>
                <w:szCs w:val="18"/>
                <w:lang w:val="fr-FR"/>
              </w:rPr>
            </w:pPr>
            <w:r>
              <w:rPr>
                <w:rFonts w:ascii="Arial" w:hAnsi="Arial" w:hint="eastAsia"/>
                <w:kern w:val="0"/>
                <w:sz w:val="18"/>
                <w:szCs w:val="18"/>
                <w:lang w:val="fr-FR"/>
              </w:rPr>
              <w:t>跟踪标志</w:t>
            </w:r>
          </w:p>
        </w:tc>
      </w:tr>
      <w:tr w:rsidR="00C479E6" w:rsidTr="00C97BFF">
        <w:trPr>
          <w:jc w:val="center"/>
        </w:trPr>
        <w:tc>
          <w:tcPr>
            <w:tcW w:w="1684" w:type="dxa"/>
          </w:tcPr>
          <w:p w:rsidR="00C479E6" w:rsidRPr="00C8364D" w:rsidRDefault="00C479E6" w:rsidP="00C97BFF">
            <w:pPr>
              <w:pStyle w:val="TAL"/>
              <w:rPr>
                <w:lang w:val="fr-FR" w:eastAsia="zh-CN"/>
              </w:rPr>
            </w:pPr>
            <w:r>
              <w:rPr>
                <w:rFonts w:hint="eastAsia"/>
                <w:lang w:val="fr-FR" w:eastAsia="zh-CN"/>
              </w:rPr>
              <w:t>userID</w:t>
            </w:r>
          </w:p>
        </w:tc>
        <w:tc>
          <w:tcPr>
            <w:tcW w:w="731" w:type="dxa"/>
          </w:tcPr>
          <w:p w:rsidR="00C479E6" w:rsidRPr="00C8364D" w:rsidRDefault="00C479E6" w:rsidP="00C97BFF">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1091" w:type="dxa"/>
          </w:tcPr>
          <w:p w:rsidR="00C479E6" w:rsidRDefault="00C479E6" w:rsidP="00C97BFF">
            <w:pPr>
              <w:spacing w:line="240" w:lineRule="atLeast"/>
              <w:rPr>
                <w:rFonts w:ascii="Arial" w:hAnsi="Arial"/>
                <w:kern w:val="0"/>
                <w:sz w:val="18"/>
                <w:szCs w:val="18"/>
                <w:lang w:val="fr-FR"/>
              </w:rPr>
            </w:pPr>
            <w:r>
              <w:rPr>
                <w:rFonts w:ascii="Arial" w:hAnsi="Arial" w:hint="eastAsia"/>
                <w:kern w:val="0"/>
                <w:sz w:val="18"/>
                <w:szCs w:val="18"/>
                <w:lang w:val="fr-FR"/>
              </w:rPr>
              <w:t>Bigint</w:t>
            </w:r>
          </w:p>
        </w:tc>
        <w:tc>
          <w:tcPr>
            <w:tcW w:w="850" w:type="dxa"/>
          </w:tcPr>
          <w:p w:rsidR="00C479E6" w:rsidRDefault="00C479E6" w:rsidP="00C97BFF">
            <w:pPr>
              <w:spacing w:line="240" w:lineRule="atLeast"/>
              <w:rPr>
                <w:rFonts w:ascii="Arial" w:hAnsi="Arial"/>
                <w:kern w:val="0"/>
                <w:sz w:val="18"/>
                <w:szCs w:val="18"/>
                <w:lang w:val="fr-FR"/>
              </w:rPr>
            </w:pPr>
          </w:p>
        </w:tc>
        <w:tc>
          <w:tcPr>
            <w:tcW w:w="4440" w:type="dxa"/>
          </w:tcPr>
          <w:p w:rsidR="00C479E6" w:rsidRDefault="00C479E6" w:rsidP="00C97BFF">
            <w:pPr>
              <w:spacing w:line="240" w:lineRule="atLeast"/>
              <w:rPr>
                <w:rFonts w:ascii="Arial" w:hAnsi="Arial"/>
                <w:kern w:val="0"/>
                <w:sz w:val="18"/>
                <w:szCs w:val="18"/>
                <w:lang w:val="fr-FR"/>
              </w:rPr>
            </w:pPr>
            <w:r>
              <w:rPr>
                <w:rFonts w:ascii="Arial" w:hAnsi="Arial" w:hint="eastAsia"/>
                <w:kern w:val="0"/>
                <w:sz w:val="18"/>
                <w:szCs w:val="18"/>
                <w:lang w:val="fr-FR"/>
              </w:rPr>
              <w:t>用户</w:t>
            </w:r>
            <w:r>
              <w:rPr>
                <w:rFonts w:ascii="Arial" w:hAnsi="Arial" w:hint="eastAsia"/>
                <w:kern w:val="0"/>
                <w:sz w:val="18"/>
                <w:szCs w:val="18"/>
                <w:lang w:val="fr-FR"/>
              </w:rPr>
              <w:t>ID</w:t>
            </w:r>
            <w:r>
              <w:rPr>
                <w:rFonts w:ascii="Arial" w:hAnsi="Arial" w:hint="eastAsia"/>
                <w:kern w:val="0"/>
                <w:sz w:val="18"/>
                <w:szCs w:val="18"/>
                <w:lang w:val="fr-FR"/>
              </w:rPr>
              <w:t>（内部）</w:t>
            </w:r>
          </w:p>
        </w:tc>
      </w:tr>
      <w:tr w:rsidR="00C479E6" w:rsidTr="00C97BFF">
        <w:trPr>
          <w:jc w:val="center"/>
        </w:trPr>
        <w:tc>
          <w:tcPr>
            <w:tcW w:w="1684" w:type="dxa"/>
          </w:tcPr>
          <w:p w:rsidR="00C479E6" w:rsidRPr="00AC2020" w:rsidRDefault="00C479E6" w:rsidP="00C97BFF">
            <w:pPr>
              <w:pStyle w:val="TAL"/>
              <w:rPr>
                <w:lang w:val="fr-FR" w:eastAsia="zh-CN"/>
              </w:rPr>
            </w:pPr>
            <w:r>
              <w:rPr>
                <w:rFonts w:hint="eastAsia"/>
                <w:b/>
                <w:bCs/>
              </w:rPr>
              <w:t>reqClientType</w:t>
            </w:r>
          </w:p>
        </w:tc>
        <w:tc>
          <w:tcPr>
            <w:tcW w:w="731" w:type="dxa"/>
          </w:tcPr>
          <w:p w:rsidR="00C479E6" w:rsidRPr="00AC2020" w:rsidRDefault="00C479E6" w:rsidP="00C97BFF">
            <w:pPr>
              <w:pStyle w:val="TAL"/>
              <w:rPr>
                <w:lang w:val="fr-FR" w:eastAsia="zh-CN"/>
              </w:rPr>
            </w:pPr>
            <w:r>
              <w:rPr>
                <w:rFonts w:hint="eastAsia"/>
                <w:lang w:val="fr-FR" w:eastAsia="zh-CN"/>
              </w:rPr>
              <w:t>O</w:t>
            </w:r>
          </w:p>
        </w:tc>
        <w:tc>
          <w:tcPr>
            <w:tcW w:w="1091" w:type="dxa"/>
          </w:tcPr>
          <w:p w:rsidR="00C479E6" w:rsidRPr="00AC2020" w:rsidRDefault="00C479E6" w:rsidP="00C97BFF">
            <w:pPr>
              <w:pStyle w:val="TAL"/>
              <w:rPr>
                <w:lang w:val="fr-FR" w:eastAsia="zh-CN"/>
              </w:rPr>
            </w:pPr>
            <w:r>
              <w:rPr>
                <w:lang w:val="fr-FR"/>
              </w:rPr>
              <w:t>Int</w:t>
            </w:r>
          </w:p>
        </w:tc>
        <w:tc>
          <w:tcPr>
            <w:tcW w:w="850" w:type="dxa"/>
          </w:tcPr>
          <w:p w:rsidR="00C479E6" w:rsidRPr="00AC2020" w:rsidRDefault="00C479E6" w:rsidP="00C97BFF">
            <w:pPr>
              <w:pStyle w:val="TAL"/>
              <w:rPr>
                <w:lang w:val="fr-FR" w:eastAsia="zh-CN"/>
              </w:rPr>
            </w:pPr>
          </w:p>
        </w:tc>
        <w:tc>
          <w:tcPr>
            <w:tcW w:w="4440" w:type="dxa"/>
          </w:tcPr>
          <w:p w:rsidR="00C479E6" w:rsidRPr="00AC2020" w:rsidRDefault="00C479E6" w:rsidP="00C97BFF">
            <w:pPr>
              <w:rPr>
                <w:rFonts w:ascii="Arial" w:hAnsi="Arial"/>
                <w:kern w:val="0"/>
                <w:sz w:val="18"/>
                <w:szCs w:val="18"/>
                <w:lang w:val="fr-FR"/>
              </w:rPr>
            </w:pPr>
            <w:r>
              <w:rPr>
                <w:rFonts w:hint="eastAsia"/>
              </w:rPr>
              <w:t>请求客户端类型</w:t>
            </w:r>
          </w:p>
        </w:tc>
      </w:tr>
      <w:tr w:rsidR="00C479E6" w:rsidTr="00C97BFF">
        <w:trPr>
          <w:jc w:val="center"/>
        </w:trPr>
        <w:tc>
          <w:tcPr>
            <w:tcW w:w="1684" w:type="dxa"/>
          </w:tcPr>
          <w:p w:rsidR="00C479E6" w:rsidRDefault="00C479E6" w:rsidP="00C97BFF">
            <w:pPr>
              <w:pStyle w:val="TAL"/>
              <w:rPr>
                <w:b/>
                <w:bCs/>
              </w:rPr>
            </w:pPr>
            <w:r>
              <w:rPr>
                <w:rFonts w:hint="eastAsia"/>
                <w:lang w:val="fr-FR" w:eastAsia="zh-CN"/>
              </w:rPr>
              <w:t>accountType</w:t>
            </w:r>
          </w:p>
        </w:tc>
        <w:tc>
          <w:tcPr>
            <w:tcW w:w="731" w:type="dxa"/>
          </w:tcPr>
          <w:p w:rsidR="00C479E6" w:rsidRDefault="00C479E6" w:rsidP="00C97BFF">
            <w:pPr>
              <w:pStyle w:val="TAL"/>
              <w:rPr>
                <w:lang w:val="fr-FR" w:eastAsia="zh-CN"/>
              </w:rPr>
            </w:pPr>
            <w:r>
              <w:rPr>
                <w:rFonts w:hint="eastAsia"/>
                <w:lang w:val="fr-FR"/>
              </w:rPr>
              <w:t>M</w:t>
            </w:r>
          </w:p>
        </w:tc>
        <w:tc>
          <w:tcPr>
            <w:tcW w:w="1091" w:type="dxa"/>
          </w:tcPr>
          <w:p w:rsidR="00C479E6" w:rsidRDefault="00C479E6" w:rsidP="00C97BFF">
            <w:pPr>
              <w:pStyle w:val="TAL"/>
              <w:rPr>
                <w:lang w:val="fr-FR" w:eastAsia="zh-CN"/>
              </w:rPr>
            </w:pPr>
            <w:r>
              <w:rPr>
                <w:lang w:val="fr-FR"/>
              </w:rPr>
              <w:t>Int</w:t>
            </w:r>
          </w:p>
        </w:tc>
        <w:tc>
          <w:tcPr>
            <w:tcW w:w="850" w:type="dxa"/>
          </w:tcPr>
          <w:p w:rsidR="00C479E6" w:rsidRDefault="00C479E6" w:rsidP="00C97BFF">
            <w:pPr>
              <w:pStyle w:val="TAL"/>
              <w:rPr>
                <w:lang w:val="fr-FR"/>
              </w:rPr>
            </w:pPr>
          </w:p>
        </w:tc>
        <w:tc>
          <w:tcPr>
            <w:tcW w:w="4440" w:type="dxa"/>
          </w:tcPr>
          <w:p w:rsidR="00757EAF" w:rsidRDefault="00C479E6" w:rsidP="00757EAF">
            <w:pPr>
              <w:rPr>
                <w:rFonts w:ascii="Arial" w:hAnsi="Arial"/>
                <w:kern w:val="0"/>
                <w:sz w:val="18"/>
                <w:szCs w:val="18"/>
                <w:lang w:val="fr-FR"/>
              </w:rPr>
            </w:pPr>
            <w:r>
              <w:rPr>
                <w:rFonts w:ascii="Arial" w:hAnsi="Arial" w:hint="eastAsia"/>
                <w:kern w:val="0"/>
                <w:sz w:val="18"/>
                <w:szCs w:val="18"/>
                <w:lang w:val="fr-FR"/>
              </w:rPr>
              <w:t>待绑定的帐户类型</w:t>
            </w:r>
          </w:p>
          <w:p w:rsidR="00757EAF" w:rsidRPr="00757EAF" w:rsidRDefault="00757EAF" w:rsidP="00757EAF">
            <w:pPr>
              <w:rPr>
                <w:rFonts w:ascii="Arial" w:hAnsi="Arial"/>
                <w:kern w:val="0"/>
                <w:sz w:val="18"/>
                <w:szCs w:val="18"/>
                <w:lang w:val="fr-FR"/>
              </w:rPr>
            </w:pPr>
            <w:r w:rsidRPr="00757EAF">
              <w:rPr>
                <w:rFonts w:ascii="Arial" w:hAnsi="Arial" w:hint="eastAsia"/>
                <w:kern w:val="0"/>
                <w:sz w:val="18"/>
                <w:szCs w:val="18"/>
                <w:lang w:val="fr-FR"/>
              </w:rPr>
              <w:t>1</w:t>
            </w:r>
            <w:r w:rsidRPr="00757EAF">
              <w:rPr>
                <w:rFonts w:ascii="Arial" w:hAnsi="Arial" w:hint="eastAsia"/>
                <w:kern w:val="0"/>
                <w:sz w:val="18"/>
                <w:szCs w:val="18"/>
                <w:lang w:val="fr-FR"/>
              </w:rPr>
              <w:t>：邮箱账号</w:t>
            </w:r>
          </w:p>
          <w:p w:rsidR="00C479E6" w:rsidRDefault="00757EAF" w:rsidP="00757EAF">
            <w:pPr>
              <w:rPr>
                <w:rFonts w:ascii="Arial" w:hAnsi="Arial"/>
                <w:kern w:val="0"/>
                <w:sz w:val="18"/>
                <w:szCs w:val="18"/>
                <w:lang w:val="fr-FR"/>
              </w:rPr>
            </w:pPr>
            <w:r w:rsidRPr="00757EAF">
              <w:rPr>
                <w:rFonts w:ascii="Arial" w:hAnsi="Arial" w:hint="eastAsia"/>
                <w:kern w:val="0"/>
                <w:sz w:val="18"/>
                <w:szCs w:val="18"/>
                <w:lang w:val="fr-FR"/>
              </w:rPr>
              <w:t>2</w:t>
            </w:r>
            <w:r w:rsidRPr="00757EAF">
              <w:rPr>
                <w:rFonts w:ascii="Arial" w:hAnsi="Arial" w:hint="eastAsia"/>
                <w:kern w:val="0"/>
                <w:sz w:val="18"/>
                <w:szCs w:val="18"/>
                <w:lang w:val="fr-FR"/>
              </w:rPr>
              <w:t>：手机号码账号</w:t>
            </w:r>
          </w:p>
          <w:p w:rsidR="00757EAF" w:rsidRPr="00757EAF" w:rsidRDefault="00757EAF" w:rsidP="00757EAF">
            <w:r>
              <w:rPr>
                <w:rFonts w:ascii="Arial" w:hAnsi="Arial"/>
                <w:kern w:val="0"/>
                <w:sz w:val="18"/>
                <w:szCs w:val="18"/>
                <w:lang w:val="fr-FR"/>
              </w:rPr>
              <w:t>6 </w:t>
            </w:r>
            <w:r>
              <w:rPr>
                <w:rFonts w:ascii="Arial" w:hAnsi="Arial" w:hint="eastAsia"/>
                <w:kern w:val="0"/>
                <w:sz w:val="18"/>
                <w:szCs w:val="18"/>
                <w:lang w:val="fr-FR"/>
              </w:rPr>
              <w:t>：</w:t>
            </w:r>
            <w:r>
              <w:rPr>
                <w:rFonts w:ascii="Arial" w:hAnsi="Arial" w:hint="eastAsia"/>
                <w:kern w:val="0"/>
                <w:sz w:val="18"/>
                <w:szCs w:val="18"/>
              </w:rPr>
              <w:t>安全手机</w:t>
            </w:r>
            <w:r w:rsidR="005E09BA">
              <w:rPr>
                <w:rFonts w:ascii="Arial" w:hAnsi="Arial" w:hint="eastAsia"/>
                <w:kern w:val="0"/>
                <w:sz w:val="18"/>
                <w:szCs w:val="18"/>
              </w:rPr>
              <w:t>（手号码帐号已存在时才允许）</w:t>
            </w:r>
          </w:p>
        </w:tc>
      </w:tr>
      <w:tr w:rsidR="00C479E6" w:rsidTr="00C97BFF">
        <w:trPr>
          <w:jc w:val="center"/>
        </w:trPr>
        <w:tc>
          <w:tcPr>
            <w:tcW w:w="1684" w:type="dxa"/>
          </w:tcPr>
          <w:p w:rsidR="00C479E6" w:rsidRDefault="00C479E6" w:rsidP="00C97BFF">
            <w:pPr>
              <w:pStyle w:val="TAL"/>
              <w:rPr>
                <w:lang w:eastAsia="zh-CN"/>
              </w:rPr>
            </w:pPr>
            <w:r>
              <w:rPr>
                <w:rFonts w:hint="eastAsia"/>
                <w:lang w:val="fr-FR" w:eastAsia="zh-CN"/>
              </w:rPr>
              <w:t>userAccount</w:t>
            </w:r>
          </w:p>
        </w:tc>
        <w:tc>
          <w:tcPr>
            <w:tcW w:w="731" w:type="dxa"/>
          </w:tcPr>
          <w:p w:rsidR="00C479E6" w:rsidRDefault="00C479E6" w:rsidP="00C97BFF">
            <w:pPr>
              <w:pStyle w:val="TAL"/>
              <w:rPr>
                <w:rFonts w:cs="Arial"/>
                <w:color w:val="000000"/>
                <w:lang w:eastAsia="zh-CN"/>
              </w:rPr>
            </w:pPr>
            <w:r w:rsidRPr="00C8364D">
              <w:rPr>
                <w:rFonts w:hint="eastAsia"/>
                <w:lang w:val="fr-FR"/>
              </w:rPr>
              <w:t>M</w:t>
            </w:r>
          </w:p>
        </w:tc>
        <w:tc>
          <w:tcPr>
            <w:tcW w:w="1091" w:type="dxa"/>
          </w:tcPr>
          <w:p w:rsidR="00C479E6" w:rsidRDefault="00C479E6" w:rsidP="00C97BFF">
            <w:pPr>
              <w:pStyle w:val="TAL"/>
              <w:rPr>
                <w:lang w:eastAsia="zh-CN"/>
              </w:rPr>
            </w:pPr>
            <w:r w:rsidRPr="00C8364D">
              <w:rPr>
                <w:rFonts w:hint="eastAsia"/>
                <w:lang w:val="fr-FR"/>
              </w:rPr>
              <w:t>String</w:t>
            </w:r>
          </w:p>
        </w:tc>
        <w:tc>
          <w:tcPr>
            <w:tcW w:w="850" w:type="dxa"/>
          </w:tcPr>
          <w:p w:rsidR="00C479E6" w:rsidRDefault="00C479E6" w:rsidP="00C97BFF">
            <w:pPr>
              <w:pStyle w:val="TAL"/>
              <w:rPr>
                <w:lang w:val="fr-FR"/>
              </w:rPr>
            </w:pPr>
            <w:r>
              <w:rPr>
                <w:rFonts w:hint="eastAsia"/>
                <w:lang w:val="fr-FR"/>
              </w:rPr>
              <w:t>255</w:t>
            </w:r>
          </w:p>
        </w:tc>
        <w:tc>
          <w:tcPr>
            <w:tcW w:w="4440" w:type="dxa"/>
          </w:tcPr>
          <w:p w:rsidR="00C479E6" w:rsidRDefault="00C479E6" w:rsidP="00C479E6">
            <w:r>
              <w:rPr>
                <w:rFonts w:ascii="Arial" w:hAnsi="Arial" w:hint="eastAsia"/>
                <w:kern w:val="0"/>
                <w:sz w:val="18"/>
                <w:szCs w:val="18"/>
                <w:lang w:val="fr-FR"/>
              </w:rPr>
              <w:t>待绑定的帐号</w:t>
            </w:r>
          </w:p>
        </w:tc>
      </w:tr>
      <w:tr w:rsidR="00C479E6" w:rsidTr="00C97BFF">
        <w:trPr>
          <w:jc w:val="center"/>
        </w:trPr>
        <w:tc>
          <w:tcPr>
            <w:tcW w:w="1684" w:type="dxa"/>
          </w:tcPr>
          <w:p w:rsidR="00C479E6" w:rsidRDefault="00C479E6" w:rsidP="00C479E6">
            <w:pPr>
              <w:pStyle w:val="TAL"/>
              <w:rPr>
                <w:lang w:val="fr-FR" w:eastAsia="zh-CN"/>
              </w:rPr>
            </w:pPr>
            <w:r w:rsidRPr="00F52EEA">
              <w:rPr>
                <w:rFonts w:ascii="宋体" w:hAnsi="宋体" w:hint="eastAsia"/>
                <w:lang w:val="fr-FR" w:eastAsia="zh-CN"/>
              </w:rPr>
              <w:t>p</w:t>
            </w:r>
            <w:r w:rsidRPr="00F52EEA">
              <w:rPr>
                <w:rFonts w:ascii="宋体" w:hAnsi="宋体" w:hint="eastAsia"/>
                <w:lang w:val="fr-FR"/>
              </w:rPr>
              <w:t>assword</w:t>
            </w:r>
          </w:p>
        </w:tc>
        <w:tc>
          <w:tcPr>
            <w:tcW w:w="731" w:type="dxa"/>
          </w:tcPr>
          <w:p w:rsidR="00C479E6" w:rsidRPr="00C8364D" w:rsidRDefault="00013BA7" w:rsidP="00C97BFF">
            <w:pPr>
              <w:pStyle w:val="TAL"/>
              <w:rPr>
                <w:lang w:val="fr-FR" w:eastAsia="zh-CN"/>
              </w:rPr>
            </w:pPr>
            <w:r w:rsidRPr="00013BA7">
              <w:rPr>
                <w:lang w:val="fr-FR" w:eastAsia="zh-CN"/>
              </w:rPr>
              <w:t>O</w:t>
            </w:r>
          </w:p>
        </w:tc>
        <w:tc>
          <w:tcPr>
            <w:tcW w:w="1091" w:type="dxa"/>
          </w:tcPr>
          <w:p w:rsidR="00C479E6" w:rsidRPr="00C8364D" w:rsidRDefault="00C479E6" w:rsidP="00C97BFF">
            <w:pPr>
              <w:pStyle w:val="TAL"/>
              <w:rPr>
                <w:lang w:val="fr-FR" w:eastAsia="zh-CN"/>
              </w:rPr>
            </w:pPr>
            <w:r w:rsidRPr="00F52EEA">
              <w:rPr>
                <w:rFonts w:ascii="宋体" w:hAnsi="宋体" w:hint="eastAsia"/>
                <w:lang w:val="fr-FR"/>
              </w:rPr>
              <w:t>String</w:t>
            </w:r>
          </w:p>
        </w:tc>
        <w:tc>
          <w:tcPr>
            <w:tcW w:w="850" w:type="dxa"/>
          </w:tcPr>
          <w:p w:rsidR="00C479E6" w:rsidRDefault="00C479E6" w:rsidP="00C97BFF">
            <w:pPr>
              <w:pStyle w:val="TAL"/>
              <w:rPr>
                <w:lang w:val="fr-FR"/>
              </w:rPr>
            </w:pPr>
            <w:r w:rsidRPr="00F52EEA">
              <w:rPr>
                <w:rFonts w:ascii="宋体" w:hAnsi="宋体" w:hint="eastAsia"/>
                <w:lang w:val="fr-FR" w:eastAsia="zh-CN"/>
              </w:rPr>
              <w:t>128</w:t>
            </w:r>
          </w:p>
        </w:tc>
        <w:tc>
          <w:tcPr>
            <w:tcW w:w="4440" w:type="dxa"/>
          </w:tcPr>
          <w:p w:rsidR="00C479E6" w:rsidRDefault="00C479E6" w:rsidP="00C479E6">
            <w:pPr>
              <w:rPr>
                <w:rFonts w:ascii="宋体" w:hAnsi="宋体"/>
                <w:kern w:val="0"/>
                <w:sz w:val="18"/>
                <w:szCs w:val="18"/>
                <w:lang w:val="fr-FR"/>
              </w:rPr>
            </w:pPr>
            <w:r w:rsidRPr="00F52EEA">
              <w:rPr>
                <w:rFonts w:ascii="宋体" w:hAnsi="宋体"/>
                <w:kern w:val="0"/>
                <w:sz w:val="18"/>
                <w:szCs w:val="18"/>
                <w:lang w:val="fr-FR"/>
              </w:rPr>
              <w:t>用户密码</w:t>
            </w:r>
            <w:r w:rsidRPr="00F52EEA">
              <w:rPr>
                <w:rFonts w:ascii="宋体" w:hAnsi="宋体" w:hint="eastAsia"/>
                <w:kern w:val="0"/>
                <w:sz w:val="18"/>
                <w:szCs w:val="18"/>
                <w:lang w:val="fr-FR"/>
              </w:rPr>
              <w:t>。</w:t>
            </w:r>
            <w:r w:rsidRPr="00F52EEA">
              <w:rPr>
                <w:rFonts w:ascii="宋体" w:hAnsi="宋体" w:cs="宋体" w:hint="eastAsia"/>
                <w:color w:val="000000"/>
                <w:kern w:val="0"/>
                <w:sz w:val="18"/>
                <w:szCs w:val="18"/>
              </w:rPr>
              <w:t>AES128加密，加密前密码</w:t>
            </w:r>
            <w:r w:rsidRPr="00F52EEA">
              <w:rPr>
                <w:rFonts w:ascii="宋体" w:hAnsi="宋体" w:hint="eastAsia"/>
                <w:kern w:val="0"/>
                <w:sz w:val="18"/>
                <w:szCs w:val="18"/>
                <w:lang w:val="fr-FR"/>
              </w:rPr>
              <w:t>参考输入约束。</w:t>
            </w:r>
          </w:p>
          <w:p w:rsidR="00013BA7" w:rsidRDefault="00013BA7" w:rsidP="00C479E6">
            <w:pPr>
              <w:rPr>
                <w:rFonts w:ascii="Arial" w:hAnsi="Arial"/>
                <w:kern w:val="0"/>
                <w:sz w:val="18"/>
                <w:szCs w:val="18"/>
                <w:lang w:val="fr-FR"/>
              </w:rPr>
            </w:pPr>
            <w:r>
              <w:rPr>
                <w:rFonts w:ascii="宋体" w:hAnsi="宋体" w:hint="eastAsia"/>
                <w:kern w:val="0"/>
                <w:sz w:val="18"/>
                <w:szCs w:val="18"/>
                <w:lang w:val="fr-FR"/>
              </w:rPr>
              <w:t>注：绑定邮箱帐号和手机号码帐号时，需输入密码。</w:t>
            </w:r>
          </w:p>
        </w:tc>
      </w:tr>
      <w:tr w:rsidR="002B302F" w:rsidTr="00C97BFF">
        <w:trPr>
          <w:jc w:val="center"/>
        </w:trPr>
        <w:tc>
          <w:tcPr>
            <w:tcW w:w="1684" w:type="dxa"/>
          </w:tcPr>
          <w:p w:rsidR="002B302F" w:rsidRPr="00F52EEA" w:rsidRDefault="002B302F" w:rsidP="00C479E6">
            <w:pPr>
              <w:pStyle w:val="TAL"/>
              <w:rPr>
                <w:rFonts w:ascii="宋体" w:hAnsi="宋体"/>
                <w:lang w:val="fr-FR" w:eastAsia="zh-CN"/>
              </w:rPr>
            </w:pPr>
            <w:r>
              <w:rPr>
                <w:rFonts w:hint="eastAsia"/>
                <w:lang w:val="fr-FR" w:eastAsia="zh-CN"/>
              </w:rPr>
              <w:t>a</w:t>
            </w:r>
            <w:r w:rsidRPr="00807218">
              <w:rPr>
                <w:rFonts w:hint="eastAsia"/>
                <w:lang w:val="fr-FR" w:eastAsia="zh-CN"/>
              </w:rPr>
              <w:t>uthCode</w:t>
            </w:r>
          </w:p>
        </w:tc>
        <w:tc>
          <w:tcPr>
            <w:tcW w:w="731" w:type="dxa"/>
          </w:tcPr>
          <w:p w:rsidR="002B302F" w:rsidRPr="00F52EEA" w:rsidRDefault="002B302F" w:rsidP="00C97BFF">
            <w:pPr>
              <w:pStyle w:val="TAL"/>
              <w:rPr>
                <w:rFonts w:ascii="宋体" w:hAnsi="宋体"/>
                <w:lang w:val="fr-FR"/>
              </w:rPr>
            </w:pPr>
            <w:r>
              <w:rPr>
                <w:rFonts w:hint="eastAsia"/>
                <w:lang w:val="fr-FR" w:eastAsia="zh-CN"/>
              </w:rPr>
              <w:t>O</w:t>
            </w:r>
          </w:p>
        </w:tc>
        <w:tc>
          <w:tcPr>
            <w:tcW w:w="1091" w:type="dxa"/>
          </w:tcPr>
          <w:p w:rsidR="002B302F" w:rsidRPr="00F52EEA" w:rsidRDefault="002B302F" w:rsidP="00C97BFF">
            <w:pPr>
              <w:pStyle w:val="TAL"/>
              <w:rPr>
                <w:rFonts w:ascii="宋体" w:hAnsi="宋体"/>
                <w:lang w:val="fr-FR"/>
              </w:rPr>
            </w:pPr>
            <w:r w:rsidRPr="00807218">
              <w:rPr>
                <w:rFonts w:hint="eastAsia"/>
                <w:lang w:val="fr-FR" w:eastAsia="zh-CN"/>
              </w:rPr>
              <w:t>String</w:t>
            </w:r>
          </w:p>
        </w:tc>
        <w:tc>
          <w:tcPr>
            <w:tcW w:w="850" w:type="dxa"/>
          </w:tcPr>
          <w:p w:rsidR="002B302F" w:rsidRPr="00F52EEA" w:rsidRDefault="002B302F" w:rsidP="00C97BFF">
            <w:pPr>
              <w:pStyle w:val="TAL"/>
              <w:rPr>
                <w:rFonts w:ascii="宋体" w:hAnsi="宋体"/>
                <w:lang w:val="fr-FR" w:eastAsia="zh-CN"/>
              </w:rPr>
            </w:pPr>
            <w:r>
              <w:rPr>
                <w:rFonts w:hint="eastAsia"/>
                <w:lang w:val="fr-FR" w:eastAsia="zh-CN"/>
              </w:rPr>
              <w:t>32</w:t>
            </w:r>
          </w:p>
        </w:tc>
        <w:tc>
          <w:tcPr>
            <w:tcW w:w="4440" w:type="dxa"/>
          </w:tcPr>
          <w:p w:rsidR="002B302F" w:rsidRDefault="002B302F" w:rsidP="00442D28">
            <w:pPr>
              <w:rPr>
                <w:rFonts w:ascii="Arial" w:hAnsi="Arial"/>
                <w:kern w:val="0"/>
                <w:sz w:val="18"/>
                <w:szCs w:val="18"/>
                <w:lang w:val="fr-FR"/>
              </w:rPr>
            </w:pPr>
            <w:r>
              <w:rPr>
                <w:rFonts w:ascii="Arial" w:hAnsi="Arial" w:hint="eastAsia"/>
                <w:kern w:val="0"/>
                <w:sz w:val="18"/>
                <w:szCs w:val="18"/>
                <w:lang w:val="fr-FR"/>
              </w:rPr>
              <w:t>手机短信</w:t>
            </w:r>
            <w:r w:rsidRPr="00807218">
              <w:rPr>
                <w:rFonts w:ascii="Arial" w:hAnsi="Arial" w:hint="eastAsia"/>
                <w:kern w:val="0"/>
                <w:sz w:val="18"/>
                <w:szCs w:val="18"/>
                <w:lang w:val="fr-FR"/>
              </w:rPr>
              <w:t>验证码</w:t>
            </w:r>
            <w:r>
              <w:rPr>
                <w:rFonts w:ascii="Arial" w:hAnsi="Arial" w:hint="eastAsia"/>
                <w:kern w:val="0"/>
                <w:sz w:val="18"/>
                <w:szCs w:val="18"/>
                <w:lang w:val="fr-FR"/>
              </w:rPr>
              <w:t>；</w:t>
            </w:r>
            <w:r w:rsidRPr="00807218">
              <w:rPr>
                <w:rFonts w:ascii="Arial" w:hAnsi="Arial" w:hint="eastAsia"/>
                <w:kern w:val="0"/>
                <w:sz w:val="18"/>
                <w:szCs w:val="18"/>
                <w:lang w:val="fr-FR"/>
              </w:rPr>
              <w:t>执行</w:t>
            </w:r>
            <w:r w:rsidRPr="00807218">
              <w:rPr>
                <w:rFonts w:ascii="Arial" w:hAnsi="Arial" w:hint="eastAsia"/>
                <w:kern w:val="0"/>
                <w:sz w:val="18"/>
                <w:szCs w:val="18"/>
                <w:lang w:val="fr-FR"/>
              </w:rPr>
              <w:t>getSMSAuthCode</w:t>
            </w:r>
            <w:r w:rsidRPr="00807218">
              <w:rPr>
                <w:rFonts w:ascii="Arial" w:hAnsi="Arial" w:hint="eastAsia"/>
                <w:kern w:val="0"/>
                <w:sz w:val="18"/>
                <w:szCs w:val="18"/>
                <w:lang w:val="fr-FR"/>
              </w:rPr>
              <w:t>时生成的</w:t>
            </w:r>
            <w:r>
              <w:rPr>
                <w:rFonts w:ascii="Arial" w:hAnsi="Arial" w:hint="eastAsia"/>
                <w:kern w:val="0"/>
                <w:sz w:val="18"/>
                <w:szCs w:val="18"/>
                <w:lang w:val="fr-FR"/>
              </w:rPr>
              <w:t>。</w:t>
            </w:r>
          </w:p>
          <w:p w:rsidR="002B302F" w:rsidRPr="00F52EEA" w:rsidRDefault="002B302F" w:rsidP="00F129C3">
            <w:pPr>
              <w:rPr>
                <w:rFonts w:ascii="宋体" w:hAnsi="宋体"/>
                <w:kern w:val="0"/>
                <w:sz w:val="18"/>
                <w:szCs w:val="18"/>
                <w:lang w:val="fr-FR"/>
              </w:rPr>
            </w:pPr>
            <w:r>
              <w:rPr>
                <w:rFonts w:ascii="Arial" w:hAnsi="Arial" w:hint="eastAsia"/>
                <w:kern w:val="0"/>
                <w:sz w:val="18"/>
                <w:szCs w:val="18"/>
                <w:lang w:val="fr-FR"/>
              </w:rPr>
              <w:t>smsReqType</w:t>
            </w:r>
            <w:r>
              <w:rPr>
                <w:rFonts w:ascii="Arial" w:hAnsi="Arial" w:hint="eastAsia"/>
                <w:kern w:val="0"/>
                <w:sz w:val="18"/>
                <w:szCs w:val="18"/>
                <w:lang w:val="fr-FR"/>
              </w:rPr>
              <w:t>可取：</w:t>
            </w:r>
            <w:r w:rsidR="00F129C3">
              <w:rPr>
                <w:rFonts w:ascii="Arial" w:hAnsi="Arial" w:hint="eastAsia"/>
                <w:kern w:val="0"/>
                <w:sz w:val="18"/>
                <w:szCs w:val="18"/>
                <w:lang w:val="fr-FR"/>
              </w:rPr>
              <w:t>3</w:t>
            </w:r>
            <w:r w:rsidR="00F129C3">
              <w:rPr>
                <w:rFonts w:hint="eastAsia"/>
              </w:rPr>
              <w:t>录入前认证</w:t>
            </w:r>
            <w:r w:rsidR="00F129C3">
              <w:rPr>
                <w:rFonts w:hint="eastAsia"/>
              </w:rPr>
              <w:t xml:space="preserve"> </w:t>
            </w:r>
            <w:r w:rsidR="003B436F">
              <w:rPr>
                <w:rFonts w:ascii="宋体" w:hAnsi="宋体" w:hint="eastAsia"/>
                <w:sz w:val="18"/>
                <w:szCs w:val="18"/>
              </w:rPr>
              <w:t>4</w:t>
            </w:r>
            <w:r w:rsidRPr="00AE7462">
              <w:rPr>
                <w:rFonts w:ascii="宋体" w:hAnsi="宋体" w:hint="eastAsia"/>
                <w:sz w:val="18"/>
                <w:szCs w:val="18"/>
              </w:rPr>
              <w:t xml:space="preserve"> </w:t>
            </w:r>
            <w:r w:rsidR="003B436F">
              <w:rPr>
                <w:rFonts w:ascii="宋体" w:hAnsi="宋体" w:hint="eastAsia"/>
                <w:sz w:val="18"/>
                <w:szCs w:val="18"/>
              </w:rPr>
              <w:t>新注册</w:t>
            </w:r>
          </w:p>
        </w:tc>
      </w:tr>
    </w:tbl>
    <w:p w:rsidR="00C479E6" w:rsidRDefault="00C479E6" w:rsidP="00407B6C">
      <w:pPr>
        <w:pStyle w:val="41"/>
        <w:rPr>
          <w:lang w:val="fr-FR"/>
        </w:rPr>
      </w:pPr>
      <w:r>
        <w:rPr>
          <w:rFonts w:hint="eastAsia"/>
        </w:rPr>
        <w:t>返回值</w:t>
      </w:r>
    </w:p>
    <w:p w:rsidR="00C479E6" w:rsidRDefault="00C479E6" w:rsidP="00C479E6">
      <w:pPr>
        <w:ind w:left="198"/>
      </w:pPr>
      <w:r>
        <w:rPr>
          <w:rFonts w:hint="eastAsia"/>
        </w:rPr>
        <w:t>成功返回</w:t>
      </w:r>
      <w:r>
        <w:rPr>
          <w:rFonts w:hint="eastAsia"/>
          <w:lang w:val="da-DK"/>
        </w:rPr>
        <w:t>BindAcctForThirdRsp</w:t>
      </w:r>
      <w:r>
        <w:rPr>
          <w:rFonts w:hint="eastAsia"/>
          <w:lang w:val="fr-FR"/>
        </w:rPr>
        <w:t>，否则抛出异常。</w:t>
      </w:r>
      <w:r>
        <w:rPr>
          <w:rFonts w:hint="eastAsia"/>
        </w:rPr>
        <w:t>定义如下：</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1385"/>
        <w:gridCol w:w="709"/>
        <w:gridCol w:w="3591"/>
      </w:tblGrid>
      <w:tr w:rsidR="00C479E6" w:rsidTr="00C97BFF">
        <w:trPr>
          <w:jc w:val="center"/>
        </w:trPr>
        <w:tc>
          <w:tcPr>
            <w:tcW w:w="2378" w:type="dxa"/>
          </w:tcPr>
          <w:p w:rsidR="00C479E6" w:rsidRDefault="00C479E6" w:rsidP="00C97BFF">
            <w:pPr>
              <w:pStyle w:val="TAH"/>
              <w:rPr>
                <w:rFonts w:ascii="Verdana" w:hAnsi="Verdana"/>
                <w:lang w:val="fr-FR" w:eastAsia="zh-CN"/>
              </w:rPr>
            </w:pPr>
            <w:r>
              <w:rPr>
                <w:rFonts w:ascii="Verdana" w:hAnsi="Verdana" w:hint="eastAsia"/>
                <w:lang w:val="fr-FR" w:eastAsia="zh-CN"/>
              </w:rPr>
              <w:lastRenderedPageBreak/>
              <w:t>参数名称</w:t>
            </w:r>
          </w:p>
        </w:tc>
        <w:tc>
          <w:tcPr>
            <w:tcW w:w="737" w:type="dxa"/>
          </w:tcPr>
          <w:p w:rsidR="00C479E6" w:rsidRDefault="00C479E6" w:rsidP="00C97BFF">
            <w:pPr>
              <w:pStyle w:val="TAH"/>
              <w:rPr>
                <w:rFonts w:ascii="Verdana" w:hAnsi="Verdana"/>
                <w:lang w:val="fr-FR" w:eastAsia="zh-CN"/>
              </w:rPr>
            </w:pPr>
            <w:r>
              <w:rPr>
                <w:rFonts w:ascii="Verdana" w:hAnsi="Verdana" w:hint="eastAsia"/>
                <w:lang w:val="fr-FR" w:eastAsia="zh-CN"/>
              </w:rPr>
              <w:t>必须</w:t>
            </w:r>
          </w:p>
        </w:tc>
        <w:tc>
          <w:tcPr>
            <w:tcW w:w="1385" w:type="dxa"/>
          </w:tcPr>
          <w:p w:rsidR="00C479E6" w:rsidRDefault="00C479E6" w:rsidP="00C97BFF">
            <w:pPr>
              <w:pStyle w:val="TAH"/>
              <w:rPr>
                <w:rFonts w:ascii="Verdana" w:hAnsi="Verdana"/>
                <w:lang w:val="fr-FR" w:eastAsia="zh-CN"/>
              </w:rPr>
            </w:pPr>
            <w:r>
              <w:rPr>
                <w:rFonts w:ascii="Verdana" w:hAnsi="Verdana" w:hint="eastAsia"/>
                <w:lang w:val="fr-FR" w:eastAsia="zh-CN"/>
              </w:rPr>
              <w:t>类型</w:t>
            </w:r>
          </w:p>
        </w:tc>
        <w:tc>
          <w:tcPr>
            <w:tcW w:w="709" w:type="dxa"/>
          </w:tcPr>
          <w:p w:rsidR="00C479E6" w:rsidRDefault="00C479E6" w:rsidP="00C97BFF">
            <w:pPr>
              <w:pStyle w:val="TAH"/>
              <w:rPr>
                <w:rFonts w:ascii="Verdana" w:hAnsi="Verdana"/>
                <w:lang w:val="fr-FR" w:eastAsia="zh-CN"/>
              </w:rPr>
            </w:pPr>
            <w:r>
              <w:rPr>
                <w:rFonts w:ascii="Verdana" w:hAnsi="Verdana" w:hint="eastAsia"/>
                <w:lang w:val="fr-FR" w:eastAsia="zh-CN"/>
              </w:rPr>
              <w:t>长度</w:t>
            </w:r>
          </w:p>
        </w:tc>
        <w:tc>
          <w:tcPr>
            <w:tcW w:w="3591" w:type="dxa"/>
          </w:tcPr>
          <w:p w:rsidR="00C479E6" w:rsidRDefault="00C479E6" w:rsidP="00C97BFF">
            <w:pPr>
              <w:pStyle w:val="TAH"/>
              <w:rPr>
                <w:rFonts w:ascii="Verdana" w:hAnsi="Verdana"/>
                <w:lang w:val="fr-FR" w:eastAsia="zh-CN"/>
              </w:rPr>
            </w:pPr>
            <w:r>
              <w:rPr>
                <w:rFonts w:ascii="Verdana" w:hAnsi="Verdana" w:hint="eastAsia"/>
                <w:lang w:val="fr-FR" w:eastAsia="zh-CN"/>
              </w:rPr>
              <w:t>描述信息</w:t>
            </w:r>
          </w:p>
        </w:tc>
      </w:tr>
      <w:tr w:rsidR="00C479E6" w:rsidTr="00C97BFF">
        <w:trPr>
          <w:jc w:val="center"/>
        </w:trPr>
        <w:tc>
          <w:tcPr>
            <w:tcW w:w="2378" w:type="dxa"/>
          </w:tcPr>
          <w:p w:rsidR="00C479E6" w:rsidRPr="005041A8" w:rsidRDefault="00C479E6" w:rsidP="00C97BFF">
            <w:pPr>
              <w:pStyle w:val="TAL"/>
              <w:rPr>
                <w:lang w:val="fr-FR" w:eastAsia="zh-CN"/>
              </w:rPr>
            </w:pPr>
            <w:r w:rsidRPr="005041A8">
              <w:rPr>
                <w:rFonts w:hint="eastAsia"/>
                <w:lang w:val="fr-FR" w:eastAsia="zh-CN"/>
              </w:rPr>
              <w:t>v</w:t>
            </w:r>
            <w:r w:rsidRPr="005041A8">
              <w:rPr>
                <w:lang w:val="fr-FR" w:eastAsia="zh-CN"/>
              </w:rPr>
              <w:t>ersion</w:t>
            </w:r>
          </w:p>
        </w:tc>
        <w:tc>
          <w:tcPr>
            <w:tcW w:w="737" w:type="dxa"/>
          </w:tcPr>
          <w:p w:rsidR="00C479E6" w:rsidRPr="005041A8" w:rsidRDefault="00C479E6" w:rsidP="00C97BFF">
            <w:pPr>
              <w:pStyle w:val="TAL"/>
              <w:rPr>
                <w:lang w:val="fr-FR" w:eastAsia="zh-CN"/>
              </w:rPr>
            </w:pPr>
            <w:r>
              <w:rPr>
                <w:rFonts w:hint="eastAsia"/>
                <w:lang w:val="fr-FR" w:eastAsia="zh-CN"/>
              </w:rPr>
              <w:t>M</w:t>
            </w:r>
          </w:p>
        </w:tc>
        <w:tc>
          <w:tcPr>
            <w:tcW w:w="1385" w:type="dxa"/>
          </w:tcPr>
          <w:p w:rsidR="00C479E6" w:rsidRPr="005041A8" w:rsidRDefault="00C479E6" w:rsidP="00C97BFF">
            <w:pPr>
              <w:pStyle w:val="TAH"/>
              <w:jc w:val="both"/>
              <w:rPr>
                <w:b w:val="0"/>
                <w:lang w:val="fr-FR" w:eastAsia="zh-CN"/>
              </w:rPr>
            </w:pPr>
            <w:r>
              <w:rPr>
                <w:rFonts w:hint="eastAsia"/>
                <w:b w:val="0"/>
                <w:lang w:val="fr-FR" w:eastAsia="zh-CN"/>
              </w:rPr>
              <w:t>String</w:t>
            </w:r>
          </w:p>
        </w:tc>
        <w:tc>
          <w:tcPr>
            <w:tcW w:w="709" w:type="dxa"/>
          </w:tcPr>
          <w:p w:rsidR="00C479E6" w:rsidRPr="005041A8" w:rsidRDefault="00C479E6" w:rsidP="00C97BFF">
            <w:pPr>
              <w:rPr>
                <w:rFonts w:ascii="Arial" w:hAnsi="Arial"/>
                <w:kern w:val="0"/>
                <w:sz w:val="18"/>
                <w:szCs w:val="18"/>
                <w:lang w:val="fr-FR"/>
              </w:rPr>
            </w:pPr>
            <w:r>
              <w:rPr>
                <w:rFonts w:ascii="Arial" w:hAnsi="Arial" w:hint="eastAsia"/>
                <w:kern w:val="0"/>
                <w:sz w:val="18"/>
                <w:szCs w:val="18"/>
                <w:lang w:val="fr-FR"/>
              </w:rPr>
              <w:t>5</w:t>
            </w:r>
          </w:p>
        </w:tc>
        <w:tc>
          <w:tcPr>
            <w:tcW w:w="3591" w:type="dxa"/>
          </w:tcPr>
          <w:p w:rsidR="00C479E6" w:rsidRPr="005041A8" w:rsidRDefault="00C479E6" w:rsidP="00C97BFF">
            <w:pPr>
              <w:rPr>
                <w:rFonts w:ascii="Arial" w:hAnsi="Arial"/>
                <w:kern w:val="0"/>
                <w:sz w:val="18"/>
                <w:szCs w:val="18"/>
                <w:lang w:val="fr-FR"/>
              </w:rPr>
            </w:pPr>
            <w:r w:rsidRPr="005041A8">
              <w:rPr>
                <w:rFonts w:ascii="Arial" w:hAnsi="Arial" w:hint="eastAsia"/>
                <w:kern w:val="0"/>
                <w:sz w:val="18"/>
                <w:szCs w:val="18"/>
                <w:lang w:val="fr-FR"/>
              </w:rPr>
              <w:t>协议版本号</w:t>
            </w:r>
          </w:p>
        </w:tc>
      </w:tr>
      <w:tr w:rsidR="00C479E6" w:rsidTr="00C97BFF">
        <w:trPr>
          <w:jc w:val="center"/>
        </w:trPr>
        <w:tc>
          <w:tcPr>
            <w:tcW w:w="2378" w:type="dxa"/>
          </w:tcPr>
          <w:p w:rsidR="00C479E6" w:rsidRPr="005041A8" w:rsidRDefault="00C479E6" w:rsidP="00C97BFF">
            <w:pPr>
              <w:pStyle w:val="TAL"/>
              <w:rPr>
                <w:lang w:val="fr-FR" w:eastAsia="zh-CN"/>
              </w:rPr>
            </w:pPr>
            <w:r>
              <w:rPr>
                <w:lang w:val="fr-FR" w:eastAsia="zh-CN"/>
              </w:rPr>
              <w:t>transactionID</w:t>
            </w:r>
          </w:p>
        </w:tc>
        <w:tc>
          <w:tcPr>
            <w:tcW w:w="737" w:type="dxa"/>
          </w:tcPr>
          <w:p w:rsidR="00C479E6" w:rsidRPr="005041A8" w:rsidRDefault="00C479E6" w:rsidP="00C97BFF">
            <w:pPr>
              <w:pStyle w:val="TAL"/>
              <w:rPr>
                <w:lang w:val="fr-FR" w:eastAsia="zh-CN"/>
              </w:rPr>
            </w:pPr>
            <w:r>
              <w:rPr>
                <w:rFonts w:hint="eastAsia"/>
                <w:lang w:val="fr-FR" w:eastAsia="zh-CN"/>
              </w:rPr>
              <w:t>M</w:t>
            </w:r>
          </w:p>
        </w:tc>
        <w:tc>
          <w:tcPr>
            <w:tcW w:w="1385" w:type="dxa"/>
          </w:tcPr>
          <w:p w:rsidR="00C479E6" w:rsidRPr="005041A8" w:rsidRDefault="00C479E6" w:rsidP="00C97BFF">
            <w:pPr>
              <w:pStyle w:val="TAH"/>
              <w:jc w:val="both"/>
              <w:rPr>
                <w:b w:val="0"/>
                <w:lang w:val="fr-FR" w:eastAsia="zh-CN"/>
              </w:rPr>
            </w:pPr>
            <w:r>
              <w:rPr>
                <w:rFonts w:hint="eastAsia"/>
                <w:b w:val="0"/>
                <w:lang w:val="fr-FR" w:eastAsia="zh-CN"/>
              </w:rPr>
              <w:t>String</w:t>
            </w:r>
          </w:p>
        </w:tc>
        <w:tc>
          <w:tcPr>
            <w:tcW w:w="709" w:type="dxa"/>
          </w:tcPr>
          <w:p w:rsidR="00C479E6" w:rsidRPr="005041A8" w:rsidRDefault="00C479E6" w:rsidP="00C97BFF">
            <w:pPr>
              <w:rPr>
                <w:rFonts w:ascii="Arial" w:hAnsi="Arial"/>
                <w:kern w:val="0"/>
                <w:sz w:val="18"/>
                <w:szCs w:val="18"/>
                <w:lang w:val="fr-FR"/>
              </w:rPr>
            </w:pPr>
            <w:r w:rsidRPr="005041A8">
              <w:rPr>
                <w:rFonts w:ascii="Arial" w:hAnsi="Arial" w:hint="eastAsia"/>
                <w:kern w:val="0"/>
                <w:sz w:val="18"/>
                <w:szCs w:val="18"/>
                <w:lang w:val="fr-FR"/>
              </w:rPr>
              <w:t>40</w:t>
            </w:r>
          </w:p>
        </w:tc>
        <w:tc>
          <w:tcPr>
            <w:tcW w:w="3591" w:type="dxa"/>
          </w:tcPr>
          <w:p w:rsidR="00C479E6" w:rsidRPr="005041A8" w:rsidRDefault="00C479E6" w:rsidP="00C97BFF">
            <w:pPr>
              <w:rPr>
                <w:rFonts w:ascii="Arial" w:hAnsi="Arial"/>
                <w:kern w:val="0"/>
                <w:sz w:val="18"/>
                <w:szCs w:val="18"/>
                <w:lang w:val="fr-FR"/>
              </w:rPr>
            </w:pPr>
            <w:r w:rsidRPr="005041A8">
              <w:rPr>
                <w:rFonts w:ascii="Arial" w:hAnsi="Arial" w:hint="eastAsia"/>
                <w:kern w:val="0"/>
                <w:sz w:val="18"/>
                <w:szCs w:val="18"/>
                <w:lang w:val="fr-FR"/>
              </w:rPr>
              <w:t>交易流水号</w:t>
            </w:r>
          </w:p>
        </w:tc>
      </w:tr>
      <w:tr w:rsidR="00C479E6" w:rsidTr="00C97BFF">
        <w:trPr>
          <w:jc w:val="center"/>
        </w:trPr>
        <w:tc>
          <w:tcPr>
            <w:tcW w:w="2378" w:type="dxa"/>
          </w:tcPr>
          <w:p w:rsidR="00C479E6" w:rsidRPr="00C8364D" w:rsidRDefault="00C479E6" w:rsidP="00C97BFF">
            <w:pPr>
              <w:pStyle w:val="TAL"/>
              <w:rPr>
                <w:lang w:val="fr-FR" w:eastAsia="zh-CN"/>
              </w:rPr>
            </w:pPr>
            <w:r w:rsidRPr="00C8364D">
              <w:rPr>
                <w:rFonts w:hint="eastAsia"/>
                <w:lang w:val="fr-FR" w:eastAsia="zh-CN"/>
              </w:rPr>
              <w:t>traceFlag</w:t>
            </w:r>
          </w:p>
        </w:tc>
        <w:tc>
          <w:tcPr>
            <w:tcW w:w="737" w:type="dxa"/>
          </w:tcPr>
          <w:p w:rsidR="00C479E6" w:rsidRPr="00C8364D" w:rsidRDefault="00C479E6" w:rsidP="00C97BFF">
            <w:pPr>
              <w:spacing w:line="240" w:lineRule="atLeast"/>
              <w:rPr>
                <w:rFonts w:ascii="Arial" w:hAnsi="Arial"/>
                <w:kern w:val="0"/>
                <w:sz w:val="18"/>
                <w:szCs w:val="18"/>
                <w:lang w:val="fr-FR"/>
              </w:rPr>
            </w:pPr>
            <w:r w:rsidRPr="00C8364D">
              <w:rPr>
                <w:rFonts w:ascii="Arial" w:hAnsi="Arial" w:hint="eastAsia"/>
                <w:kern w:val="0"/>
                <w:sz w:val="18"/>
                <w:szCs w:val="18"/>
                <w:lang w:val="fr-FR"/>
              </w:rPr>
              <w:t xml:space="preserve">O </w:t>
            </w:r>
          </w:p>
        </w:tc>
        <w:tc>
          <w:tcPr>
            <w:tcW w:w="1385" w:type="dxa"/>
          </w:tcPr>
          <w:p w:rsidR="00C479E6" w:rsidRPr="00C8364D" w:rsidRDefault="00C479E6" w:rsidP="00C97BFF">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709" w:type="dxa"/>
          </w:tcPr>
          <w:p w:rsidR="00C479E6" w:rsidRPr="00C8364D" w:rsidRDefault="00C479E6" w:rsidP="00C97BFF">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3591" w:type="dxa"/>
          </w:tcPr>
          <w:p w:rsidR="00C479E6" w:rsidRPr="00C8364D" w:rsidRDefault="00C479E6" w:rsidP="00C97BFF">
            <w:pPr>
              <w:spacing w:line="240" w:lineRule="atLeast"/>
              <w:rPr>
                <w:rFonts w:ascii="Arial" w:hAnsi="Arial"/>
                <w:kern w:val="0"/>
                <w:sz w:val="18"/>
                <w:szCs w:val="18"/>
                <w:lang w:val="fr-FR"/>
              </w:rPr>
            </w:pPr>
            <w:r>
              <w:rPr>
                <w:rFonts w:ascii="Arial" w:hAnsi="Arial" w:hint="eastAsia"/>
                <w:kern w:val="0"/>
                <w:sz w:val="18"/>
                <w:szCs w:val="18"/>
                <w:lang w:val="fr-FR"/>
              </w:rPr>
              <w:t>跟踪标志</w:t>
            </w:r>
          </w:p>
        </w:tc>
      </w:tr>
      <w:tr w:rsidR="00C479E6" w:rsidTr="00C97BFF">
        <w:trPr>
          <w:jc w:val="center"/>
        </w:trPr>
        <w:tc>
          <w:tcPr>
            <w:tcW w:w="2378" w:type="dxa"/>
          </w:tcPr>
          <w:p w:rsidR="00C479E6" w:rsidRPr="00C8364D" w:rsidRDefault="00C479E6" w:rsidP="00C97BFF">
            <w:pPr>
              <w:pStyle w:val="TAL"/>
              <w:rPr>
                <w:lang w:val="fr-FR" w:eastAsia="zh-CN"/>
              </w:rPr>
            </w:pPr>
            <w:r>
              <w:rPr>
                <w:rFonts w:hint="eastAsia"/>
                <w:lang w:val="fr-FR" w:eastAsia="zh-CN"/>
              </w:rPr>
              <w:t>userID</w:t>
            </w:r>
          </w:p>
        </w:tc>
        <w:tc>
          <w:tcPr>
            <w:tcW w:w="737" w:type="dxa"/>
          </w:tcPr>
          <w:p w:rsidR="00C479E6" w:rsidRPr="00C8364D" w:rsidRDefault="00C479E6" w:rsidP="00C97BFF">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1385" w:type="dxa"/>
          </w:tcPr>
          <w:p w:rsidR="00C479E6" w:rsidRDefault="00C479E6" w:rsidP="00C97BFF">
            <w:pPr>
              <w:spacing w:line="240" w:lineRule="atLeast"/>
              <w:rPr>
                <w:rFonts w:ascii="Arial" w:hAnsi="Arial"/>
                <w:kern w:val="0"/>
                <w:sz w:val="18"/>
                <w:szCs w:val="18"/>
                <w:lang w:val="fr-FR"/>
              </w:rPr>
            </w:pPr>
            <w:r>
              <w:rPr>
                <w:rFonts w:ascii="Arial" w:hAnsi="Arial" w:hint="eastAsia"/>
                <w:kern w:val="0"/>
                <w:sz w:val="18"/>
                <w:szCs w:val="18"/>
                <w:lang w:val="fr-FR"/>
              </w:rPr>
              <w:t>Bigint</w:t>
            </w:r>
          </w:p>
        </w:tc>
        <w:tc>
          <w:tcPr>
            <w:tcW w:w="709" w:type="dxa"/>
          </w:tcPr>
          <w:p w:rsidR="00C479E6" w:rsidRDefault="00C479E6" w:rsidP="00C97BFF">
            <w:pPr>
              <w:spacing w:line="240" w:lineRule="atLeast"/>
              <w:rPr>
                <w:rFonts w:ascii="Arial" w:hAnsi="Arial"/>
                <w:kern w:val="0"/>
                <w:sz w:val="18"/>
                <w:szCs w:val="18"/>
                <w:lang w:val="fr-FR"/>
              </w:rPr>
            </w:pPr>
          </w:p>
        </w:tc>
        <w:tc>
          <w:tcPr>
            <w:tcW w:w="3591" w:type="dxa"/>
          </w:tcPr>
          <w:p w:rsidR="00C479E6" w:rsidRDefault="00C479E6" w:rsidP="00C97BFF">
            <w:pPr>
              <w:spacing w:line="240" w:lineRule="atLeast"/>
              <w:rPr>
                <w:rFonts w:ascii="Arial" w:hAnsi="Arial"/>
                <w:kern w:val="0"/>
                <w:sz w:val="18"/>
                <w:szCs w:val="18"/>
                <w:lang w:val="fr-FR"/>
              </w:rPr>
            </w:pPr>
            <w:r>
              <w:rPr>
                <w:rFonts w:ascii="Arial" w:hAnsi="Arial" w:hint="eastAsia"/>
                <w:kern w:val="0"/>
                <w:sz w:val="18"/>
                <w:szCs w:val="18"/>
                <w:lang w:val="fr-FR"/>
              </w:rPr>
              <w:t>用户</w:t>
            </w:r>
            <w:r>
              <w:rPr>
                <w:rFonts w:ascii="Arial" w:hAnsi="Arial" w:hint="eastAsia"/>
                <w:kern w:val="0"/>
                <w:sz w:val="18"/>
                <w:szCs w:val="18"/>
                <w:lang w:val="fr-FR"/>
              </w:rPr>
              <w:t>ID</w:t>
            </w:r>
            <w:r>
              <w:rPr>
                <w:rFonts w:ascii="Arial" w:hAnsi="Arial" w:hint="eastAsia"/>
                <w:kern w:val="0"/>
                <w:sz w:val="18"/>
                <w:szCs w:val="18"/>
                <w:lang w:val="fr-FR"/>
              </w:rPr>
              <w:t>（内部）</w:t>
            </w:r>
          </w:p>
        </w:tc>
      </w:tr>
    </w:tbl>
    <w:p w:rsidR="00C479E6" w:rsidRDefault="00C479E6" w:rsidP="00407B6C">
      <w:pPr>
        <w:pStyle w:val="41"/>
      </w:pPr>
      <w:r>
        <w:rPr>
          <w:rFonts w:hint="eastAsia"/>
        </w:rPr>
        <w:t>异常信息</w:t>
      </w:r>
    </w:p>
    <w:p w:rsidR="00C479E6" w:rsidRDefault="00C479E6" w:rsidP="00C479E6">
      <w:pPr>
        <w:pStyle w:val="a4"/>
        <w:ind w:firstLine="210"/>
      </w:pPr>
      <w:r>
        <w:rPr>
          <w:rFonts w:hint="eastAsia"/>
        </w:rPr>
        <w:t>失败则抛出异常</w:t>
      </w:r>
      <w:r>
        <w:rPr>
          <w:rFonts w:hint="eastAsia"/>
        </w:rPr>
        <w:t>CException</w:t>
      </w:r>
      <w:r>
        <w:rPr>
          <w:rFonts w:hint="eastAsia"/>
        </w:rPr>
        <w:t>，具体内容请参考异常码定义文档。</w:t>
      </w:r>
    </w:p>
    <w:p w:rsidR="00C479E6" w:rsidRDefault="00C479E6" w:rsidP="00407B6C">
      <w:pPr>
        <w:pStyle w:val="41"/>
      </w:pPr>
      <w:r>
        <w:rPr>
          <w:rFonts w:hint="eastAsia"/>
        </w:rPr>
        <w:t>Json</w:t>
      </w:r>
      <w:r>
        <w:rPr>
          <w:rFonts w:hint="eastAsia"/>
        </w:rPr>
        <w:t>接口登录认证信息说明</w:t>
      </w:r>
    </w:p>
    <w:p w:rsidR="00C479E6" w:rsidRPr="003A63A1" w:rsidRDefault="00C479E6" w:rsidP="00C479E6">
      <w:r>
        <w:rPr>
          <w:rFonts w:hint="eastAsia"/>
        </w:rPr>
        <w:t xml:space="preserve">   Authorization</w:t>
      </w:r>
      <w:r>
        <w:rPr>
          <w:rFonts w:hint="eastAsia"/>
        </w:rPr>
        <w:t>中需要登录认证信息。</w:t>
      </w:r>
    </w:p>
    <w:p w:rsidR="00C479E6" w:rsidRDefault="00C479E6" w:rsidP="00C479E6">
      <w:pPr>
        <w:pStyle w:val="a4"/>
        <w:ind w:firstLine="210"/>
        <w:rPr>
          <w:lang w:val="fr-FR"/>
        </w:rPr>
      </w:pPr>
    </w:p>
    <w:p w:rsidR="00C479E6" w:rsidRDefault="00C479E6" w:rsidP="00407B6C">
      <w:pPr>
        <w:pStyle w:val="31"/>
        <w:rPr>
          <w:rStyle w:val="210"/>
        </w:rPr>
      </w:pPr>
      <w:r>
        <w:rPr>
          <w:rStyle w:val="210"/>
          <w:rFonts w:hint="eastAsia"/>
        </w:rPr>
        <w:t>HTTP(s)</w:t>
      </w:r>
      <w:r>
        <w:rPr>
          <w:rStyle w:val="210"/>
          <w:rFonts w:hint="eastAsia"/>
        </w:rPr>
        <w:t>接口</w:t>
      </w:r>
    </w:p>
    <w:p w:rsidR="00C479E6" w:rsidRDefault="00C479E6" w:rsidP="00407B6C">
      <w:pPr>
        <w:pStyle w:val="41"/>
      </w:pPr>
      <w:r>
        <w:rPr>
          <w:rFonts w:hint="eastAsia"/>
        </w:rPr>
        <w:t>描述</w:t>
      </w:r>
    </w:p>
    <w:p w:rsidR="00C479E6" w:rsidRDefault="00C479E6" w:rsidP="00C479E6">
      <w:pPr>
        <w:ind w:firstLine="420"/>
      </w:pPr>
      <w:r>
        <w:rPr>
          <w:rFonts w:hint="eastAsia"/>
        </w:rPr>
        <w:t>AccountServer</w:t>
      </w:r>
      <w:r>
        <w:rPr>
          <w:rFonts w:hint="eastAsia"/>
        </w:rPr>
        <w:t>为</w:t>
      </w:r>
      <w:r>
        <w:rPr>
          <w:rFonts w:hint="eastAsia"/>
        </w:rPr>
        <w:t>AccountAgent</w:t>
      </w:r>
      <w:r>
        <w:rPr>
          <w:rFonts w:hint="eastAsia"/>
        </w:rPr>
        <w:t>提供接口，</w:t>
      </w:r>
      <w:r>
        <w:rPr>
          <w:rFonts w:hint="eastAsia"/>
        </w:rPr>
        <w:t>AccountServer</w:t>
      </w:r>
      <w:r>
        <w:rPr>
          <w:rFonts w:hint="eastAsia"/>
        </w:rPr>
        <w:t>内部转为调用上述</w:t>
      </w:r>
      <w:r w:rsidR="00C97BFF">
        <w:rPr>
          <w:rFonts w:hint="eastAsia"/>
        </w:rPr>
        <w:t>json</w:t>
      </w:r>
      <w:r>
        <w:rPr>
          <w:rFonts w:hint="eastAsia"/>
        </w:rPr>
        <w:t>接口。</w:t>
      </w:r>
    </w:p>
    <w:p w:rsidR="00C479E6" w:rsidRPr="00616AAD" w:rsidRDefault="00C479E6" w:rsidP="00C479E6">
      <w:pPr>
        <w:rPr>
          <w:lang w:val="fr-FR"/>
        </w:rPr>
      </w:pPr>
      <w:r>
        <w:rPr>
          <w:rFonts w:hint="eastAsia"/>
          <w:lang w:val="fr-FR"/>
        </w:rPr>
        <w:tab/>
      </w:r>
      <w:r>
        <w:rPr>
          <w:rFonts w:hint="eastAsia"/>
          <w:lang w:val="fr-FR"/>
        </w:rPr>
        <w:t>该操作需携带</w:t>
      </w:r>
      <w:r w:rsidR="00896EDC">
        <w:rPr>
          <w:rFonts w:hint="eastAsia"/>
          <w:lang w:val="fr-FR"/>
        </w:rPr>
        <w:t>TGC</w:t>
      </w:r>
      <w:r w:rsidR="00896EDC">
        <w:rPr>
          <w:rFonts w:hint="eastAsia"/>
          <w:lang w:val="fr-FR"/>
        </w:rPr>
        <w:t>或</w:t>
      </w:r>
      <w:r w:rsidR="00896EDC">
        <w:rPr>
          <w:rFonts w:hint="eastAsia"/>
          <w:lang w:val="fr-FR"/>
        </w:rPr>
        <w:t>ST</w:t>
      </w:r>
      <w:r>
        <w:rPr>
          <w:rFonts w:hint="eastAsia"/>
          <w:lang w:val="fr-FR"/>
        </w:rPr>
        <w:t>。</w:t>
      </w:r>
    </w:p>
    <w:p w:rsidR="00C479E6" w:rsidRPr="00A6475E" w:rsidRDefault="00C479E6" w:rsidP="00407B6C">
      <w:pPr>
        <w:pStyle w:val="41"/>
      </w:pPr>
      <w:r w:rsidRPr="00A6475E">
        <w:rPr>
          <w:rFonts w:hint="eastAsia"/>
        </w:rPr>
        <w:t>协议映射</w:t>
      </w:r>
    </w:p>
    <w:p w:rsidR="00C479E6" w:rsidRPr="00A6475E" w:rsidRDefault="00C479E6" w:rsidP="00C479E6">
      <w:pPr>
        <w:numPr>
          <w:ilvl w:val="0"/>
          <w:numId w:val="22"/>
        </w:numPr>
        <w:tabs>
          <w:tab w:val="num" w:pos="0"/>
        </w:tabs>
        <w:rPr>
          <w:b/>
        </w:rPr>
      </w:pPr>
      <w:r w:rsidRPr="00A6475E">
        <w:rPr>
          <w:rFonts w:hint="eastAsia"/>
          <w:b/>
        </w:rPr>
        <w:t>请求消息示例</w:t>
      </w:r>
    </w:p>
    <w:p w:rsidR="00C479E6" w:rsidRPr="00A6475E" w:rsidRDefault="00C479E6" w:rsidP="00C479E6">
      <w:r w:rsidRPr="00A6475E">
        <w:t>POST</w:t>
      </w:r>
      <w:r w:rsidRPr="00A6475E">
        <w:rPr>
          <w:rFonts w:hint="eastAsia"/>
        </w:rPr>
        <w:t xml:space="preserve"> </w:t>
      </w:r>
      <w:r w:rsidRPr="00A6475E">
        <w:t>http://host:port/</w:t>
      </w:r>
      <w:r>
        <w:rPr>
          <w:rFonts w:hint="eastAsia"/>
        </w:rPr>
        <w:t>AccountServer</w:t>
      </w:r>
      <w:r w:rsidRPr="00A6475E">
        <w:t>/I</w:t>
      </w:r>
      <w:r w:rsidRPr="00A6475E">
        <w:rPr>
          <w:rFonts w:hint="eastAsia"/>
        </w:rPr>
        <w:t>UserInfoMng</w:t>
      </w:r>
      <w:r>
        <w:rPr>
          <w:rFonts w:hint="eastAsia"/>
        </w:rPr>
        <w:t>/bindAcctForThird</w:t>
      </w:r>
      <w:r w:rsidRPr="00A6475E">
        <w:t xml:space="preserve"> </w:t>
      </w:r>
      <w:r>
        <w:rPr>
          <w:rFonts w:hint="eastAsia"/>
        </w:rPr>
        <w:t xml:space="preserve"> </w:t>
      </w:r>
      <w:r w:rsidRPr="00A6475E">
        <w:t>HTTP</w:t>
      </w:r>
      <w:r>
        <w:rPr>
          <w:rFonts w:hint="eastAsia"/>
        </w:rPr>
        <w:t>(s)</w:t>
      </w:r>
      <w:r w:rsidRPr="00A6475E">
        <w:t>/1.1</w:t>
      </w:r>
    </w:p>
    <w:p w:rsidR="00C479E6" w:rsidRPr="00A6475E" w:rsidRDefault="00C479E6" w:rsidP="00C479E6">
      <w:r w:rsidRPr="00A6475E">
        <w:rPr>
          <w:i/>
        </w:rPr>
        <w:t>Authorization</w:t>
      </w:r>
      <w:r w:rsidRPr="00A6475E">
        <w:rPr>
          <w:rFonts w:hint="eastAsia"/>
          <w:i/>
        </w:rPr>
        <w:t>:</w:t>
      </w:r>
      <w:r w:rsidRPr="00A6475E">
        <w:rPr>
          <w:i/>
        </w:rPr>
        <w:t xml:space="preserve"> </w:t>
      </w:r>
      <w:r w:rsidR="00896EDC">
        <w:rPr>
          <w:rFonts w:hint="eastAsia"/>
          <w:i/>
        </w:rPr>
        <w:t>无</w:t>
      </w:r>
    </w:p>
    <w:p w:rsidR="00C479E6" w:rsidRPr="00FC7E1B" w:rsidRDefault="00C479E6" w:rsidP="00C479E6"/>
    <w:p w:rsidR="00C479E6" w:rsidRPr="00A6475E" w:rsidRDefault="00C479E6" w:rsidP="00C479E6">
      <w:pPr>
        <w:rPr>
          <w:lang w:val="de-DE"/>
        </w:rPr>
      </w:pPr>
      <w:r w:rsidRPr="00A6475E">
        <w:rPr>
          <w:lang w:val="de-DE"/>
        </w:rPr>
        <w:t>&lt;?xml version="1.0" encoding="UTF-8"?&gt;</w:t>
      </w:r>
    </w:p>
    <w:p w:rsidR="00C479E6" w:rsidRPr="00A6475E" w:rsidRDefault="00C479E6" w:rsidP="00C479E6">
      <w:pPr>
        <w:rPr>
          <w:lang w:val="de-DE"/>
        </w:rPr>
      </w:pPr>
      <w:r w:rsidRPr="00A6475E">
        <w:rPr>
          <w:lang w:val="de-DE"/>
        </w:rPr>
        <w:t>&lt;</w:t>
      </w:r>
      <w:r>
        <w:rPr>
          <w:rFonts w:hint="eastAsia"/>
          <w:bCs/>
          <w:lang w:val="da-DK"/>
        </w:rPr>
        <w:t>BindAcctForThird</w:t>
      </w:r>
      <w:r w:rsidRPr="00A6475E">
        <w:rPr>
          <w:rFonts w:hint="eastAsia"/>
          <w:bCs/>
          <w:lang w:val="da-DK"/>
        </w:rPr>
        <w:t>Req</w:t>
      </w:r>
      <w:r w:rsidRPr="00A6475E">
        <w:rPr>
          <w:lang w:val="de-DE"/>
        </w:rPr>
        <w:t>&gt;</w:t>
      </w:r>
    </w:p>
    <w:p w:rsidR="00C479E6" w:rsidRDefault="00C479E6" w:rsidP="00C479E6">
      <w:r w:rsidRPr="00A6475E">
        <w:rPr>
          <w:lang w:val="de-DE"/>
        </w:rPr>
        <w:t xml:space="preserve">  </w:t>
      </w:r>
      <w:r w:rsidRPr="00A6475E">
        <w:t>&lt;</w:t>
      </w:r>
      <w:r w:rsidRPr="00A6475E">
        <w:rPr>
          <w:rFonts w:hint="eastAsia"/>
          <w:lang w:val="fr-FR"/>
        </w:rPr>
        <w:t xml:space="preserve"> </w:t>
      </w:r>
      <w:r w:rsidRPr="00A6475E">
        <w:rPr>
          <w:rFonts w:hint="eastAsia"/>
        </w:rPr>
        <w:t>v</w:t>
      </w:r>
      <w:r w:rsidRPr="00A6475E">
        <w:t>ersion &gt;</w:t>
      </w:r>
      <w:r>
        <w:rPr>
          <w:rFonts w:hint="eastAsia"/>
        </w:rPr>
        <w:t>01.01</w:t>
      </w:r>
      <w:r w:rsidRPr="00A6475E">
        <w:t>&lt;/</w:t>
      </w:r>
      <w:r w:rsidRPr="00A6475E">
        <w:rPr>
          <w:rFonts w:hint="eastAsia"/>
        </w:rPr>
        <w:t xml:space="preserve"> v</w:t>
      </w:r>
      <w:r w:rsidRPr="00A6475E">
        <w:t>ersion &gt;</w:t>
      </w:r>
    </w:p>
    <w:p w:rsidR="00C479E6" w:rsidRPr="00A6475E" w:rsidRDefault="00C479E6" w:rsidP="00C479E6">
      <w:r w:rsidRPr="00A6475E">
        <w:rPr>
          <w:lang w:val="de-DE"/>
        </w:rPr>
        <w:t xml:space="preserve">  </w:t>
      </w:r>
      <w:r w:rsidRPr="00A6475E">
        <w:t>&lt;</w:t>
      </w:r>
      <w:r w:rsidRPr="00A6475E">
        <w:rPr>
          <w:rFonts w:hint="eastAsia"/>
          <w:lang w:val="fr-FR"/>
        </w:rPr>
        <w:t xml:space="preserve"> </w:t>
      </w:r>
      <w:r>
        <w:rPr>
          <w:rFonts w:hint="eastAsia"/>
          <w:lang w:val="fr-FR"/>
        </w:rPr>
        <w:t>userID</w:t>
      </w:r>
      <w:r w:rsidRPr="00A6475E">
        <w:t>&gt;</w:t>
      </w:r>
      <w:r>
        <w:rPr>
          <w:rFonts w:hint="eastAsia"/>
        </w:rPr>
        <w:t>100001</w:t>
      </w:r>
      <w:r w:rsidRPr="00A6475E">
        <w:t>&lt;/</w:t>
      </w:r>
      <w:r>
        <w:rPr>
          <w:rFonts w:hint="eastAsia"/>
        </w:rPr>
        <w:t>userID</w:t>
      </w:r>
      <w:r w:rsidRPr="00A6475E">
        <w:t>&gt;</w:t>
      </w:r>
    </w:p>
    <w:p w:rsidR="00C479E6" w:rsidRPr="00A6475E" w:rsidRDefault="00C479E6" w:rsidP="00C479E6">
      <w:pPr>
        <w:ind w:leftChars="100" w:left="210"/>
        <w:rPr>
          <w:lang w:val="de-DE"/>
        </w:rPr>
      </w:pPr>
      <w:r>
        <w:rPr>
          <w:rFonts w:hint="eastAsia"/>
        </w:rPr>
        <w:t>&lt;</w:t>
      </w:r>
      <w:r>
        <w:rPr>
          <w:rFonts w:hint="eastAsia"/>
          <w:b/>
          <w:bCs/>
        </w:rPr>
        <w:t>reqClientType&gt;0&lt;/reqClientType&gt;</w:t>
      </w:r>
    </w:p>
    <w:p w:rsidR="00C479E6" w:rsidRPr="00A6475E" w:rsidRDefault="00C479E6" w:rsidP="00C479E6">
      <w:r w:rsidRPr="00A6475E">
        <w:rPr>
          <w:lang w:val="de-DE"/>
        </w:rPr>
        <w:t xml:space="preserve">  </w:t>
      </w:r>
      <w:r w:rsidRPr="00A6475E">
        <w:t>&lt;</w:t>
      </w:r>
      <w:r>
        <w:rPr>
          <w:rFonts w:hint="eastAsia"/>
        </w:rPr>
        <w:t>a</w:t>
      </w:r>
      <w:r>
        <w:rPr>
          <w:rFonts w:hint="eastAsia"/>
          <w:lang w:val="fr-FR"/>
        </w:rPr>
        <w:t>ccountType</w:t>
      </w:r>
      <w:r w:rsidRPr="00A6475E">
        <w:t>&gt;</w:t>
      </w:r>
      <w:r>
        <w:rPr>
          <w:rFonts w:hint="eastAsia"/>
        </w:rPr>
        <w:t>1</w:t>
      </w:r>
      <w:r w:rsidRPr="00A6475E">
        <w:t>&lt;/</w:t>
      </w:r>
      <w:r>
        <w:rPr>
          <w:rFonts w:hint="eastAsia"/>
        </w:rPr>
        <w:t>a</w:t>
      </w:r>
      <w:r>
        <w:rPr>
          <w:rFonts w:hint="eastAsia"/>
          <w:lang w:val="fr-FR"/>
        </w:rPr>
        <w:t>ccountType</w:t>
      </w:r>
      <w:r w:rsidRPr="00A6475E">
        <w:t>&gt;</w:t>
      </w:r>
    </w:p>
    <w:p w:rsidR="00C479E6" w:rsidRDefault="00C479E6" w:rsidP="00C479E6">
      <w:pPr>
        <w:rPr>
          <w:lang w:val="de-DE"/>
        </w:rPr>
      </w:pPr>
      <w:r w:rsidRPr="00A6475E">
        <w:rPr>
          <w:lang w:val="de-DE"/>
        </w:rPr>
        <w:t xml:space="preserve">  </w:t>
      </w:r>
      <w:r w:rsidRPr="002F1C78">
        <w:rPr>
          <w:lang w:val="de-DE"/>
        </w:rPr>
        <w:t>&lt;</w:t>
      </w:r>
      <w:r>
        <w:rPr>
          <w:rFonts w:hint="eastAsia"/>
          <w:lang w:val="fr-FR"/>
        </w:rPr>
        <w:t>userAccount</w:t>
      </w:r>
      <w:r w:rsidRPr="002F1C78">
        <w:rPr>
          <w:lang w:val="de-DE"/>
        </w:rPr>
        <w:t>&gt;</w:t>
      </w:r>
      <w:r w:rsidRPr="002F1C78">
        <w:rPr>
          <w:rFonts w:hint="eastAsia"/>
          <w:lang w:val="de-DE"/>
        </w:rPr>
        <w:t>aaa@hotmail.com</w:t>
      </w:r>
      <w:r w:rsidRPr="002F1C78">
        <w:rPr>
          <w:lang w:val="de-DE"/>
        </w:rPr>
        <w:t>&lt;/</w:t>
      </w:r>
      <w:r>
        <w:rPr>
          <w:rFonts w:hint="eastAsia"/>
          <w:lang w:val="fr-FR"/>
        </w:rPr>
        <w:t>userAccount</w:t>
      </w:r>
      <w:r w:rsidRPr="002F1C78">
        <w:rPr>
          <w:lang w:val="de-DE"/>
        </w:rPr>
        <w:t xml:space="preserve"> &gt;</w:t>
      </w:r>
    </w:p>
    <w:p w:rsidR="00896EDC" w:rsidRDefault="00896EDC" w:rsidP="00C479E6">
      <w:pPr>
        <w:rPr>
          <w:rFonts w:ascii="宋体" w:hAnsi="宋体"/>
          <w:lang w:val="fr-FR"/>
        </w:rPr>
      </w:pPr>
      <w:r>
        <w:rPr>
          <w:rFonts w:hint="eastAsia"/>
          <w:lang w:val="de-DE"/>
        </w:rPr>
        <w:t xml:space="preserve">  &lt;</w:t>
      </w:r>
      <w:r w:rsidRPr="00F52EEA">
        <w:rPr>
          <w:rFonts w:ascii="宋体" w:hAnsi="宋体" w:hint="eastAsia"/>
          <w:lang w:val="fr-FR"/>
        </w:rPr>
        <w:t>password</w:t>
      </w:r>
      <w:r>
        <w:rPr>
          <w:rFonts w:ascii="宋体" w:hAnsi="宋体" w:hint="eastAsia"/>
          <w:lang w:val="fr-FR"/>
        </w:rPr>
        <w:t>&gt;dsfasdfsadgdfg&lt;/password&gt;</w:t>
      </w:r>
    </w:p>
    <w:p w:rsidR="00896EDC" w:rsidRDefault="00896EDC" w:rsidP="00C479E6">
      <w:pPr>
        <w:rPr>
          <w:rFonts w:ascii="宋体" w:hAnsi="宋体"/>
          <w:lang w:val="fr-FR"/>
        </w:rPr>
      </w:pPr>
      <w:r>
        <w:rPr>
          <w:rFonts w:ascii="宋体" w:hAnsi="宋体" w:hint="eastAsia"/>
          <w:lang w:val="fr-FR"/>
        </w:rPr>
        <w:t xml:space="preserve">  &lt;serviceToken&gt;sdfasdgfsdgdfgdfgs&lt;/serviceToken&gt;</w:t>
      </w:r>
    </w:p>
    <w:p w:rsidR="00024BD2" w:rsidRPr="002F1C78" w:rsidRDefault="00024BD2" w:rsidP="00C479E6">
      <w:pPr>
        <w:rPr>
          <w:lang w:val="de-DE"/>
        </w:rPr>
      </w:pPr>
      <w:r>
        <w:rPr>
          <w:rFonts w:ascii="宋体" w:hAnsi="宋体" w:hint="eastAsia"/>
          <w:lang w:val="fr-FR"/>
        </w:rPr>
        <w:t xml:space="preserve">  &lt;</w:t>
      </w:r>
      <w:r w:rsidRPr="00024BD2">
        <w:rPr>
          <w:rFonts w:hint="eastAsia"/>
          <w:lang w:val="fr-FR"/>
        </w:rPr>
        <w:t xml:space="preserve"> </w:t>
      </w:r>
      <w:r>
        <w:rPr>
          <w:rFonts w:hint="eastAsia"/>
          <w:lang w:val="fr-FR"/>
        </w:rPr>
        <w:t>a</w:t>
      </w:r>
      <w:r w:rsidRPr="00807218">
        <w:rPr>
          <w:rFonts w:hint="eastAsia"/>
          <w:lang w:val="fr-FR"/>
        </w:rPr>
        <w:t>uthCode</w:t>
      </w:r>
      <w:r>
        <w:rPr>
          <w:rFonts w:hint="eastAsia"/>
          <w:lang w:val="fr-FR"/>
        </w:rPr>
        <w:t>&gt;12314&lt;/a</w:t>
      </w:r>
      <w:r w:rsidRPr="00807218">
        <w:rPr>
          <w:rFonts w:hint="eastAsia"/>
          <w:lang w:val="fr-FR"/>
        </w:rPr>
        <w:t>uthCode</w:t>
      </w:r>
      <w:r>
        <w:rPr>
          <w:rFonts w:hint="eastAsia"/>
          <w:lang w:val="fr-FR"/>
        </w:rPr>
        <w:t>&gt;</w:t>
      </w:r>
    </w:p>
    <w:p w:rsidR="00C479E6" w:rsidRDefault="00C479E6" w:rsidP="00C479E6">
      <w:pPr>
        <w:rPr>
          <w:lang w:val="fr-FR"/>
        </w:rPr>
      </w:pPr>
      <w:r w:rsidRPr="00A6475E">
        <w:rPr>
          <w:lang w:val="fr-FR"/>
        </w:rPr>
        <w:t>&lt;/</w:t>
      </w:r>
      <w:r w:rsidRPr="00DC2AB5">
        <w:rPr>
          <w:rFonts w:hint="eastAsia"/>
          <w:bCs/>
          <w:lang w:val="da-DK"/>
        </w:rPr>
        <w:t xml:space="preserve"> </w:t>
      </w:r>
      <w:r>
        <w:rPr>
          <w:rFonts w:hint="eastAsia"/>
          <w:bCs/>
          <w:lang w:val="da-DK"/>
        </w:rPr>
        <w:t>BindAcctForThird</w:t>
      </w:r>
      <w:r w:rsidRPr="00A6475E">
        <w:rPr>
          <w:rFonts w:hint="eastAsia"/>
          <w:bCs/>
          <w:lang w:val="da-DK"/>
        </w:rPr>
        <w:t>Req</w:t>
      </w:r>
      <w:r w:rsidRPr="00A6475E">
        <w:rPr>
          <w:lang w:val="fr-FR"/>
        </w:rPr>
        <w:t xml:space="preserve"> &gt;</w:t>
      </w:r>
    </w:p>
    <w:p w:rsidR="00C479E6" w:rsidRDefault="00C479E6" w:rsidP="00C479E6">
      <w:pPr>
        <w:rPr>
          <w:lang w:val="fr-FR"/>
        </w:rPr>
      </w:pPr>
    </w:p>
    <w:p w:rsidR="00C479E6" w:rsidRPr="00A6475E" w:rsidRDefault="00C479E6" w:rsidP="00C479E6">
      <w:pPr>
        <w:rPr>
          <w:lang w:val="fr-FR"/>
        </w:rPr>
      </w:pPr>
    </w:p>
    <w:p w:rsidR="00C479E6" w:rsidRPr="00A6475E" w:rsidRDefault="00C479E6" w:rsidP="00C479E6">
      <w:pPr>
        <w:numPr>
          <w:ilvl w:val="0"/>
          <w:numId w:val="22"/>
        </w:numPr>
        <w:tabs>
          <w:tab w:val="num" w:pos="0"/>
        </w:tabs>
        <w:rPr>
          <w:b/>
        </w:rPr>
      </w:pPr>
      <w:r w:rsidRPr="00A6475E">
        <w:rPr>
          <w:rFonts w:hint="eastAsia"/>
          <w:b/>
        </w:rPr>
        <w:t>响应消息</w:t>
      </w:r>
    </w:p>
    <w:p w:rsidR="00C479E6" w:rsidRPr="00A6475E" w:rsidRDefault="00C479E6" w:rsidP="00C479E6">
      <w:r w:rsidRPr="00A6475E">
        <w:t>&lt;?xml version="1.0" encoding="UTF-8"?&gt;</w:t>
      </w:r>
    </w:p>
    <w:p w:rsidR="00C479E6" w:rsidRDefault="00C479E6" w:rsidP="00C479E6">
      <w:r w:rsidRPr="00A6475E">
        <w:lastRenderedPageBreak/>
        <w:t xml:space="preserve">&lt;result </w:t>
      </w:r>
      <w:r>
        <w:rPr>
          <w:rFonts w:hint="eastAsia"/>
        </w:rPr>
        <w:t>result</w:t>
      </w:r>
      <w:r w:rsidRPr="00A6475E">
        <w:rPr>
          <w:rFonts w:hint="eastAsia"/>
        </w:rPr>
        <w:t>Code</w:t>
      </w:r>
      <w:r w:rsidRPr="00A6475E">
        <w:t>=0&gt;</w:t>
      </w:r>
    </w:p>
    <w:p w:rsidR="00C479E6" w:rsidRPr="00A6475E" w:rsidRDefault="00C479E6" w:rsidP="00C479E6">
      <w:pPr>
        <w:ind w:leftChars="100" w:left="210"/>
      </w:pPr>
      <w:r w:rsidRPr="00A6475E">
        <w:rPr>
          <w:rFonts w:hint="eastAsia"/>
          <w:lang w:val="da-DK"/>
        </w:rPr>
        <w:t>&lt;</w:t>
      </w:r>
      <w:r>
        <w:rPr>
          <w:rFonts w:hint="eastAsia"/>
          <w:lang w:val="da-DK"/>
        </w:rPr>
        <w:t>BindAcctForThird</w:t>
      </w:r>
      <w:r w:rsidRPr="00A6475E">
        <w:rPr>
          <w:rFonts w:hint="eastAsia"/>
          <w:lang w:val="da-DK"/>
        </w:rPr>
        <w:t>Rsp&gt;</w:t>
      </w:r>
    </w:p>
    <w:p w:rsidR="00C479E6" w:rsidRDefault="00C479E6" w:rsidP="00C479E6">
      <w:pPr>
        <w:ind w:leftChars="100" w:left="210"/>
      </w:pPr>
      <w:r w:rsidRPr="00A6475E">
        <w:rPr>
          <w:lang w:val="de-DE"/>
        </w:rPr>
        <w:t xml:space="preserve">  </w:t>
      </w:r>
      <w:r w:rsidRPr="00A6475E">
        <w:t>&lt;</w:t>
      </w:r>
      <w:r w:rsidRPr="00A6475E">
        <w:rPr>
          <w:rFonts w:hint="eastAsia"/>
          <w:lang w:val="fr-FR"/>
        </w:rPr>
        <w:t xml:space="preserve"> </w:t>
      </w:r>
      <w:r w:rsidRPr="00A6475E">
        <w:rPr>
          <w:rFonts w:hint="eastAsia"/>
        </w:rPr>
        <w:t>v</w:t>
      </w:r>
      <w:r w:rsidRPr="00A6475E">
        <w:t>ersion &gt;</w:t>
      </w:r>
      <w:r>
        <w:rPr>
          <w:rFonts w:hint="eastAsia"/>
        </w:rPr>
        <w:t>01.01</w:t>
      </w:r>
      <w:r w:rsidRPr="00A6475E">
        <w:t>&lt;/</w:t>
      </w:r>
      <w:r w:rsidRPr="00A6475E">
        <w:rPr>
          <w:rFonts w:hint="eastAsia"/>
        </w:rPr>
        <w:t xml:space="preserve"> v</w:t>
      </w:r>
      <w:r w:rsidRPr="00A6475E">
        <w:t>ersion &gt;</w:t>
      </w:r>
    </w:p>
    <w:p w:rsidR="00C479E6" w:rsidRPr="00A6475E" w:rsidRDefault="00C479E6" w:rsidP="00C479E6">
      <w:pPr>
        <w:ind w:leftChars="100" w:left="210"/>
      </w:pPr>
      <w:r>
        <w:rPr>
          <w:rFonts w:hint="eastAsia"/>
        </w:rPr>
        <w:t xml:space="preserve">  &lt;userID&gt;100001&lt;/userID&gt;</w:t>
      </w:r>
    </w:p>
    <w:p w:rsidR="00C479E6" w:rsidRPr="00A6475E" w:rsidRDefault="00C479E6" w:rsidP="00C479E6">
      <w:pPr>
        <w:ind w:leftChars="100" w:left="210"/>
      </w:pPr>
      <w:r w:rsidRPr="00A6475E">
        <w:rPr>
          <w:rFonts w:hint="eastAsia"/>
        </w:rPr>
        <w:t>&lt;/</w:t>
      </w:r>
      <w:r>
        <w:rPr>
          <w:rFonts w:hint="eastAsia"/>
          <w:lang w:val="da-DK"/>
        </w:rPr>
        <w:t>BindAcctForThird</w:t>
      </w:r>
      <w:r w:rsidRPr="00A6475E">
        <w:rPr>
          <w:rFonts w:hint="eastAsia"/>
          <w:lang w:val="da-DK"/>
        </w:rPr>
        <w:t>Rsp</w:t>
      </w:r>
      <w:r w:rsidRPr="00A6475E">
        <w:rPr>
          <w:rFonts w:hint="eastAsia"/>
        </w:rPr>
        <w:t xml:space="preserve"> &gt;</w:t>
      </w:r>
    </w:p>
    <w:p w:rsidR="00C479E6" w:rsidRDefault="00C479E6" w:rsidP="00C479E6">
      <w:pPr>
        <w:rPr>
          <w:lang w:val="fr-FR"/>
        </w:rPr>
      </w:pPr>
      <w:r>
        <w:rPr>
          <w:rFonts w:hint="eastAsia"/>
          <w:lang w:val="fr-FR"/>
        </w:rPr>
        <w:t>&lt;/result&gt;</w:t>
      </w:r>
    </w:p>
    <w:p w:rsidR="00101BE1" w:rsidRDefault="00101BE1">
      <w:pPr>
        <w:widowControl/>
        <w:jc w:val="left"/>
        <w:rPr>
          <w:lang w:val="fr-FR"/>
        </w:rPr>
      </w:pPr>
      <w:r>
        <w:rPr>
          <w:lang w:val="fr-FR"/>
        </w:rPr>
        <w:br w:type="page"/>
      </w:r>
    </w:p>
    <w:p w:rsidR="00265147" w:rsidRDefault="00265147" w:rsidP="00265147">
      <w:pPr>
        <w:pStyle w:val="21"/>
        <w:numPr>
          <w:ilvl w:val="1"/>
          <w:numId w:val="1"/>
        </w:numPr>
        <w:rPr>
          <w:rStyle w:val="210"/>
        </w:rPr>
      </w:pPr>
      <w:r>
        <w:rPr>
          <w:rStyle w:val="210"/>
          <w:rFonts w:hint="eastAsia"/>
        </w:rPr>
        <w:lastRenderedPageBreak/>
        <w:t>setFingerSwitch</w:t>
      </w:r>
    </w:p>
    <w:p w:rsidR="00265147" w:rsidRPr="00B91F27" w:rsidRDefault="00265147" w:rsidP="00407B6C">
      <w:pPr>
        <w:pStyle w:val="31"/>
      </w:pPr>
      <w:r>
        <w:rPr>
          <w:rStyle w:val="210"/>
          <w:rFonts w:hint="eastAsia"/>
        </w:rPr>
        <w:t>JSON</w:t>
      </w:r>
      <w:r>
        <w:rPr>
          <w:rStyle w:val="210"/>
          <w:rFonts w:hint="eastAsia"/>
        </w:rPr>
        <w:t>接口</w:t>
      </w:r>
    </w:p>
    <w:p w:rsidR="00265147" w:rsidRDefault="00265147" w:rsidP="00407B6C">
      <w:pPr>
        <w:pStyle w:val="41"/>
      </w:pPr>
      <w:r>
        <w:rPr>
          <w:rFonts w:hint="eastAsia"/>
        </w:rPr>
        <w:t>描述</w:t>
      </w:r>
    </w:p>
    <w:p w:rsidR="00265147" w:rsidRDefault="00265147" w:rsidP="00265147">
      <w:pPr>
        <w:ind w:firstLine="420"/>
      </w:pPr>
      <w:r>
        <w:rPr>
          <w:rFonts w:hint="eastAsia"/>
        </w:rPr>
        <w:t>设置帐号指纹认证开启开关功能。</w:t>
      </w:r>
      <w:r w:rsidR="00A573ED">
        <w:rPr>
          <w:rFonts w:hint="eastAsia"/>
        </w:rPr>
        <w:t>变更时，更新站点</w:t>
      </w:r>
      <w:r w:rsidR="00A573ED">
        <w:rPr>
          <w:rFonts w:hint="eastAsia"/>
        </w:rPr>
        <w:t>memcache</w:t>
      </w:r>
      <w:r w:rsidR="00A573ED">
        <w:rPr>
          <w:rFonts w:hint="eastAsia"/>
        </w:rPr>
        <w:t>；查询时优先查</w:t>
      </w:r>
      <w:r w:rsidR="00A573ED">
        <w:rPr>
          <w:rFonts w:hint="eastAsia"/>
        </w:rPr>
        <w:t>memcache</w:t>
      </w:r>
      <w:r w:rsidR="00A573ED">
        <w:rPr>
          <w:rFonts w:hint="eastAsia"/>
        </w:rPr>
        <w:t>。</w:t>
      </w:r>
    </w:p>
    <w:p w:rsidR="00EB32AA" w:rsidRPr="00420767" w:rsidRDefault="00EB32AA" w:rsidP="00265147">
      <w:pPr>
        <w:ind w:firstLine="420"/>
        <w:rPr>
          <w:rFonts w:ascii="宋体" w:hAnsi="宋体"/>
          <w:sz w:val="18"/>
          <w:szCs w:val="18"/>
        </w:rPr>
      </w:pPr>
      <w:r>
        <w:rPr>
          <w:rFonts w:hint="eastAsia"/>
        </w:rPr>
        <w:t>本接口需要进行密码防暴力破解，规则参考登录接口。</w:t>
      </w:r>
    </w:p>
    <w:p w:rsidR="00265147" w:rsidRDefault="00265147" w:rsidP="00407B6C">
      <w:pPr>
        <w:pStyle w:val="41"/>
      </w:pPr>
      <w:r>
        <w:t xml:space="preserve">API </w:t>
      </w:r>
      <w:r>
        <w:rPr>
          <w:rFonts w:hint="eastAsia"/>
        </w:rPr>
        <w:t>原型</w:t>
      </w:r>
    </w:p>
    <w:p w:rsidR="00265147" w:rsidRDefault="00265147" w:rsidP="00265147">
      <w:pPr>
        <w:ind w:left="420" w:firstLine="420"/>
      </w:pPr>
      <w:r>
        <w:rPr>
          <w:rFonts w:hint="eastAsia"/>
        </w:rPr>
        <w:t>SetFingerSwitchRsp setFingerSwitch</w:t>
      </w:r>
      <w:r>
        <w:t>(</w:t>
      </w:r>
      <w:r>
        <w:rPr>
          <w:rFonts w:hint="eastAsia"/>
        </w:rPr>
        <w:t>SetFingerSwitchReq setFingerSwitchReq</w:t>
      </w:r>
      <w:r>
        <w:t>)</w:t>
      </w:r>
      <w:r>
        <w:rPr>
          <w:rFonts w:hint="eastAsia"/>
        </w:rPr>
        <w:t xml:space="preserve"> throws </w:t>
      </w:r>
      <w:r w:rsidRPr="00813C66">
        <w:rPr>
          <w:rFonts w:hint="eastAsia"/>
        </w:rPr>
        <w:t>CException</w:t>
      </w:r>
    </w:p>
    <w:p w:rsidR="00265147" w:rsidRDefault="00265147" w:rsidP="00407B6C">
      <w:pPr>
        <w:pStyle w:val="41"/>
      </w:pPr>
      <w:r>
        <w:rPr>
          <w:rFonts w:hint="eastAsia"/>
        </w:rPr>
        <w:t>输入参数</w:t>
      </w:r>
    </w:p>
    <w:p w:rsidR="00265147" w:rsidRDefault="00265147" w:rsidP="00265147">
      <w:pPr>
        <w:pStyle w:val="a4"/>
        <w:ind w:left="420" w:firstLineChars="200"/>
      </w:pPr>
      <w:r>
        <w:rPr>
          <w:rFonts w:hint="eastAsia"/>
        </w:rPr>
        <w:t>SetFingerSwitchUserReq</w:t>
      </w:r>
      <w:r>
        <w:rPr>
          <w:rFonts w:hint="eastAsia"/>
        </w:rPr>
        <w:t>定义如下：</w:t>
      </w:r>
    </w:p>
    <w:tbl>
      <w:tblPr>
        <w:tblW w:w="10028"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7"/>
        <w:gridCol w:w="708"/>
        <w:gridCol w:w="1276"/>
        <w:gridCol w:w="709"/>
        <w:gridCol w:w="5528"/>
      </w:tblGrid>
      <w:tr w:rsidR="00265147" w:rsidTr="008B2A24">
        <w:trPr>
          <w:jc w:val="center"/>
        </w:trPr>
        <w:tc>
          <w:tcPr>
            <w:tcW w:w="1807" w:type="dxa"/>
          </w:tcPr>
          <w:p w:rsidR="00265147" w:rsidRDefault="00265147" w:rsidP="008B2A24">
            <w:pPr>
              <w:pStyle w:val="TAH"/>
              <w:rPr>
                <w:rFonts w:ascii="Verdana" w:hAnsi="Verdana"/>
                <w:lang w:val="fr-FR" w:eastAsia="zh-CN"/>
              </w:rPr>
            </w:pPr>
            <w:r>
              <w:rPr>
                <w:rFonts w:ascii="Verdana" w:hAnsi="Verdana" w:hint="eastAsia"/>
                <w:lang w:val="fr-FR" w:eastAsia="zh-CN"/>
              </w:rPr>
              <w:t>参数名称</w:t>
            </w:r>
          </w:p>
        </w:tc>
        <w:tc>
          <w:tcPr>
            <w:tcW w:w="708" w:type="dxa"/>
          </w:tcPr>
          <w:p w:rsidR="00265147" w:rsidRDefault="00265147" w:rsidP="008B2A24">
            <w:pPr>
              <w:pStyle w:val="TAH"/>
              <w:rPr>
                <w:rFonts w:ascii="Verdana" w:hAnsi="Verdana"/>
                <w:lang w:val="fr-FR" w:eastAsia="zh-CN"/>
              </w:rPr>
            </w:pPr>
            <w:r>
              <w:rPr>
                <w:rFonts w:ascii="Verdana" w:hAnsi="Verdana" w:hint="eastAsia"/>
                <w:lang w:val="fr-FR" w:eastAsia="zh-CN"/>
              </w:rPr>
              <w:t>必须</w:t>
            </w:r>
          </w:p>
        </w:tc>
        <w:tc>
          <w:tcPr>
            <w:tcW w:w="1276" w:type="dxa"/>
          </w:tcPr>
          <w:p w:rsidR="00265147" w:rsidRDefault="00265147" w:rsidP="008B2A24">
            <w:pPr>
              <w:pStyle w:val="TAH"/>
              <w:rPr>
                <w:rFonts w:ascii="Verdana" w:hAnsi="Verdana"/>
                <w:lang w:val="fr-FR" w:eastAsia="zh-CN"/>
              </w:rPr>
            </w:pPr>
            <w:r>
              <w:rPr>
                <w:rFonts w:ascii="Verdana" w:hAnsi="Verdana" w:hint="eastAsia"/>
                <w:lang w:val="fr-FR" w:eastAsia="zh-CN"/>
              </w:rPr>
              <w:t>类型</w:t>
            </w:r>
          </w:p>
        </w:tc>
        <w:tc>
          <w:tcPr>
            <w:tcW w:w="709" w:type="dxa"/>
          </w:tcPr>
          <w:p w:rsidR="00265147" w:rsidRDefault="00265147" w:rsidP="008B2A24">
            <w:pPr>
              <w:pStyle w:val="TAH"/>
              <w:rPr>
                <w:rFonts w:ascii="Verdana" w:hAnsi="Verdana"/>
                <w:lang w:val="fr-FR" w:eastAsia="zh-CN"/>
              </w:rPr>
            </w:pPr>
            <w:r>
              <w:rPr>
                <w:rFonts w:ascii="Verdana" w:hAnsi="Verdana" w:hint="eastAsia"/>
                <w:lang w:val="fr-FR" w:eastAsia="zh-CN"/>
              </w:rPr>
              <w:t>长度</w:t>
            </w:r>
          </w:p>
        </w:tc>
        <w:tc>
          <w:tcPr>
            <w:tcW w:w="5528" w:type="dxa"/>
          </w:tcPr>
          <w:p w:rsidR="00265147" w:rsidRDefault="00265147" w:rsidP="008B2A24">
            <w:pPr>
              <w:pStyle w:val="TAH"/>
              <w:rPr>
                <w:rFonts w:ascii="Verdana" w:hAnsi="Verdana"/>
                <w:lang w:val="fr-FR" w:eastAsia="zh-CN"/>
              </w:rPr>
            </w:pPr>
            <w:r>
              <w:rPr>
                <w:rFonts w:ascii="Verdana" w:hAnsi="Verdana" w:hint="eastAsia"/>
                <w:lang w:val="fr-FR" w:eastAsia="zh-CN"/>
              </w:rPr>
              <w:t>描述信息</w:t>
            </w:r>
          </w:p>
        </w:tc>
      </w:tr>
      <w:tr w:rsidR="00265147" w:rsidTr="008B2A24">
        <w:trPr>
          <w:jc w:val="center"/>
        </w:trPr>
        <w:tc>
          <w:tcPr>
            <w:tcW w:w="1807" w:type="dxa"/>
          </w:tcPr>
          <w:p w:rsidR="00265147" w:rsidRPr="00E74491" w:rsidRDefault="00265147" w:rsidP="008B2A24">
            <w:pPr>
              <w:pStyle w:val="TAL"/>
              <w:rPr>
                <w:lang w:val="fr-FR" w:eastAsia="zh-CN"/>
              </w:rPr>
            </w:pPr>
            <w:r w:rsidRPr="00E74491">
              <w:rPr>
                <w:rFonts w:hint="eastAsia"/>
                <w:lang w:val="fr-FR" w:eastAsia="zh-CN"/>
              </w:rPr>
              <w:t>v</w:t>
            </w:r>
            <w:r w:rsidRPr="00E74491">
              <w:rPr>
                <w:lang w:val="fr-FR" w:eastAsia="zh-CN"/>
              </w:rPr>
              <w:t>ersion</w:t>
            </w:r>
          </w:p>
        </w:tc>
        <w:tc>
          <w:tcPr>
            <w:tcW w:w="708" w:type="dxa"/>
          </w:tcPr>
          <w:p w:rsidR="00265147" w:rsidRPr="00E74491" w:rsidRDefault="00265147" w:rsidP="008B2A24">
            <w:pPr>
              <w:pStyle w:val="TAL"/>
              <w:rPr>
                <w:lang w:val="fr-FR" w:eastAsia="zh-CN"/>
              </w:rPr>
            </w:pPr>
            <w:r>
              <w:rPr>
                <w:rFonts w:hint="eastAsia"/>
                <w:lang w:val="fr-FR" w:eastAsia="zh-CN"/>
              </w:rPr>
              <w:t>M</w:t>
            </w:r>
          </w:p>
        </w:tc>
        <w:tc>
          <w:tcPr>
            <w:tcW w:w="1276" w:type="dxa"/>
          </w:tcPr>
          <w:p w:rsidR="00265147" w:rsidRPr="00E74491" w:rsidRDefault="00265147" w:rsidP="008B2A24">
            <w:pPr>
              <w:pStyle w:val="TAH"/>
              <w:jc w:val="both"/>
              <w:rPr>
                <w:b w:val="0"/>
                <w:lang w:val="fr-FR" w:eastAsia="zh-CN"/>
              </w:rPr>
            </w:pPr>
            <w:r>
              <w:rPr>
                <w:rFonts w:hint="eastAsia"/>
                <w:b w:val="0"/>
                <w:lang w:val="fr-FR" w:eastAsia="zh-CN"/>
              </w:rPr>
              <w:t>String</w:t>
            </w:r>
          </w:p>
        </w:tc>
        <w:tc>
          <w:tcPr>
            <w:tcW w:w="709" w:type="dxa"/>
          </w:tcPr>
          <w:p w:rsidR="00265147" w:rsidRPr="00E74491" w:rsidRDefault="00265147" w:rsidP="008B2A24">
            <w:pPr>
              <w:rPr>
                <w:rFonts w:ascii="Arial" w:hAnsi="Arial"/>
                <w:kern w:val="0"/>
                <w:sz w:val="18"/>
                <w:szCs w:val="18"/>
                <w:lang w:val="fr-FR"/>
              </w:rPr>
            </w:pPr>
            <w:r>
              <w:rPr>
                <w:rFonts w:ascii="Arial" w:hAnsi="Arial" w:hint="eastAsia"/>
                <w:kern w:val="0"/>
                <w:sz w:val="18"/>
                <w:szCs w:val="18"/>
                <w:lang w:val="fr-FR"/>
              </w:rPr>
              <w:t>5</w:t>
            </w:r>
          </w:p>
        </w:tc>
        <w:tc>
          <w:tcPr>
            <w:tcW w:w="5528" w:type="dxa"/>
          </w:tcPr>
          <w:p w:rsidR="00586B6D" w:rsidRDefault="00265147" w:rsidP="008B2A24">
            <w:pPr>
              <w:rPr>
                <w:rFonts w:ascii="Arial" w:hAnsi="Arial"/>
                <w:kern w:val="0"/>
                <w:sz w:val="18"/>
                <w:szCs w:val="18"/>
                <w:lang w:val="fr-FR"/>
              </w:rPr>
            </w:pPr>
            <w:r w:rsidRPr="00E74491">
              <w:rPr>
                <w:rFonts w:ascii="Arial" w:hAnsi="Arial" w:hint="eastAsia"/>
                <w:kern w:val="0"/>
                <w:sz w:val="18"/>
                <w:szCs w:val="18"/>
                <w:lang w:val="fr-FR"/>
              </w:rPr>
              <w:t>协议版本号</w:t>
            </w:r>
            <w:r>
              <w:rPr>
                <w:rFonts w:ascii="Arial" w:hAnsi="Arial" w:hint="eastAsia"/>
                <w:kern w:val="0"/>
                <w:sz w:val="18"/>
                <w:szCs w:val="18"/>
                <w:lang w:val="fr-FR"/>
              </w:rPr>
              <w:t>；</w:t>
            </w:r>
          </w:p>
          <w:p w:rsidR="00265147" w:rsidRDefault="00586B6D" w:rsidP="00586B6D">
            <w:pPr>
              <w:rPr>
                <w:rFonts w:ascii="Arial" w:hAnsi="Arial"/>
                <w:kern w:val="0"/>
                <w:sz w:val="18"/>
                <w:szCs w:val="18"/>
                <w:lang w:val="fr-FR"/>
              </w:rPr>
            </w:pPr>
            <w:r>
              <w:rPr>
                <w:rFonts w:ascii="Arial" w:hAnsi="Arial" w:hint="eastAsia"/>
                <w:kern w:val="0"/>
                <w:sz w:val="18"/>
                <w:szCs w:val="18"/>
                <w:lang w:val="fr-FR"/>
              </w:rPr>
              <w:t>初始</w:t>
            </w:r>
            <w:r w:rsidR="00265147" w:rsidRPr="00E74491">
              <w:rPr>
                <w:rFonts w:ascii="Arial" w:hAnsi="Arial" w:hint="eastAsia"/>
                <w:kern w:val="0"/>
                <w:sz w:val="18"/>
                <w:szCs w:val="18"/>
                <w:lang w:val="fr-FR"/>
              </w:rPr>
              <w:t>版本为：</w:t>
            </w:r>
            <w:r w:rsidR="00265147">
              <w:rPr>
                <w:rFonts w:ascii="Arial" w:hAnsi="Arial" w:hint="eastAsia"/>
                <w:kern w:val="0"/>
                <w:sz w:val="18"/>
                <w:szCs w:val="18"/>
                <w:lang w:val="fr-FR"/>
              </w:rPr>
              <w:t>01.01</w:t>
            </w:r>
          </w:p>
          <w:p w:rsidR="00586B6D" w:rsidRPr="00586B6D" w:rsidRDefault="00586B6D" w:rsidP="007F02CF">
            <w:pPr>
              <w:rPr>
                <w:rFonts w:ascii="Arial" w:hAnsi="Arial"/>
                <w:kern w:val="0"/>
                <w:sz w:val="18"/>
                <w:szCs w:val="18"/>
              </w:rPr>
            </w:pPr>
            <w:r>
              <w:rPr>
                <w:rFonts w:ascii="Arial" w:hAnsi="Arial" w:hint="eastAsia"/>
                <w:kern w:val="0"/>
                <w:sz w:val="18"/>
                <w:szCs w:val="18"/>
                <w:lang w:val="fr-FR"/>
              </w:rPr>
              <w:t>版本：</w:t>
            </w:r>
            <w:r w:rsidR="007F02CF">
              <w:rPr>
                <w:rFonts w:ascii="Arial" w:hAnsi="Arial"/>
                <w:kern w:val="0"/>
                <w:sz w:val="18"/>
                <w:szCs w:val="18"/>
              </w:rPr>
              <w:t>0</w:t>
            </w:r>
            <w:r w:rsidR="007F02CF">
              <w:rPr>
                <w:rFonts w:ascii="Arial" w:hAnsi="Arial" w:hint="eastAsia"/>
                <w:kern w:val="0"/>
                <w:sz w:val="18"/>
                <w:szCs w:val="18"/>
              </w:rPr>
              <w:t>3</w:t>
            </w:r>
            <w:r>
              <w:rPr>
                <w:rFonts w:ascii="Arial" w:hAnsi="Arial"/>
                <w:kern w:val="0"/>
                <w:sz w:val="18"/>
                <w:szCs w:val="18"/>
              </w:rPr>
              <w:t xml:space="preserve">.01  </w:t>
            </w:r>
            <w:r>
              <w:rPr>
                <w:rFonts w:ascii="Arial" w:hAnsi="Arial" w:hint="eastAsia"/>
                <w:kern w:val="0"/>
                <w:sz w:val="18"/>
                <w:szCs w:val="18"/>
              </w:rPr>
              <w:t>增加签名认证</w:t>
            </w:r>
          </w:p>
        </w:tc>
      </w:tr>
      <w:tr w:rsidR="00265147" w:rsidTr="008B2A24">
        <w:trPr>
          <w:jc w:val="center"/>
        </w:trPr>
        <w:tc>
          <w:tcPr>
            <w:tcW w:w="1807" w:type="dxa"/>
          </w:tcPr>
          <w:p w:rsidR="00265147" w:rsidRPr="00E74491" w:rsidRDefault="00265147" w:rsidP="008B2A24">
            <w:pPr>
              <w:pStyle w:val="TAL"/>
              <w:rPr>
                <w:lang w:val="fr-FR" w:eastAsia="zh-CN"/>
              </w:rPr>
            </w:pPr>
            <w:r>
              <w:rPr>
                <w:lang w:val="fr-FR" w:eastAsia="zh-CN"/>
              </w:rPr>
              <w:t>transactionID</w:t>
            </w:r>
          </w:p>
        </w:tc>
        <w:tc>
          <w:tcPr>
            <w:tcW w:w="708" w:type="dxa"/>
          </w:tcPr>
          <w:p w:rsidR="00265147" w:rsidRPr="00E74491" w:rsidRDefault="00265147" w:rsidP="008B2A24">
            <w:pPr>
              <w:pStyle w:val="TAL"/>
              <w:rPr>
                <w:lang w:val="fr-FR" w:eastAsia="zh-CN"/>
              </w:rPr>
            </w:pPr>
            <w:r>
              <w:rPr>
                <w:rFonts w:hint="eastAsia"/>
                <w:lang w:val="fr-FR" w:eastAsia="zh-CN"/>
              </w:rPr>
              <w:t>M</w:t>
            </w:r>
          </w:p>
        </w:tc>
        <w:tc>
          <w:tcPr>
            <w:tcW w:w="1276" w:type="dxa"/>
          </w:tcPr>
          <w:p w:rsidR="00265147" w:rsidRPr="00E74491" w:rsidRDefault="00265147" w:rsidP="008B2A24">
            <w:pPr>
              <w:pStyle w:val="TAH"/>
              <w:jc w:val="both"/>
              <w:rPr>
                <w:b w:val="0"/>
                <w:lang w:val="fr-FR" w:eastAsia="zh-CN"/>
              </w:rPr>
            </w:pPr>
            <w:r>
              <w:rPr>
                <w:rFonts w:hint="eastAsia"/>
                <w:b w:val="0"/>
                <w:lang w:val="fr-FR" w:eastAsia="zh-CN"/>
              </w:rPr>
              <w:t>String</w:t>
            </w:r>
          </w:p>
        </w:tc>
        <w:tc>
          <w:tcPr>
            <w:tcW w:w="709" w:type="dxa"/>
          </w:tcPr>
          <w:p w:rsidR="00265147" w:rsidRPr="00E74491" w:rsidRDefault="00265147" w:rsidP="008B2A24">
            <w:pPr>
              <w:rPr>
                <w:rFonts w:ascii="Arial" w:hAnsi="Arial"/>
                <w:kern w:val="0"/>
                <w:sz w:val="18"/>
                <w:szCs w:val="18"/>
                <w:lang w:val="fr-FR"/>
              </w:rPr>
            </w:pPr>
            <w:r w:rsidRPr="00E74491">
              <w:rPr>
                <w:rFonts w:ascii="Arial" w:hAnsi="Arial" w:hint="eastAsia"/>
                <w:kern w:val="0"/>
                <w:sz w:val="18"/>
                <w:szCs w:val="18"/>
                <w:lang w:val="fr-FR"/>
              </w:rPr>
              <w:t>40</w:t>
            </w:r>
          </w:p>
        </w:tc>
        <w:tc>
          <w:tcPr>
            <w:tcW w:w="5528" w:type="dxa"/>
          </w:tcPr>
          <w:p w:rsidR="00265147" w:rsidRPr="00E74491" w:rsidRDefault="00265147" w:rsidP="008B2A24">
            <w:pPr>
              <w:rPr>
                <w:rFonts w:ascii="Arial" w:hAnsi="Arial"/>
                <w:kern w:val="0"/>
                <w:sz w:val="18"/>
                <w:szCs w:val="18"/>
                <w:lang w:val="fr-FR"/>
              </w:rPr>
            </w:pPr>
            <w:r w:rsidRPr="00E74491">
              <w:rPr>
                <w:rFonts w:ascii="Arial" w:hAnsi="Arial" w:hint="eastAsia"/>
                <w:kern w:val="0"/>
                <w:sz w:val="18"/>
                <w:szCs w:val="18"/>
                <w:lang w:val="fr-FR"/>
              </w:rPr>
              <w:t>交易流水号</w:t>
            </w:r>
          </w:p>
        </w:tc>
      </w:tr>
      <w:tr w:rsidR="00265147" w:rsidTr="008B2A24">
        <w:trPr>
          <w:jc w:val="center"/>
        </w:trPr>
        <w:tc>
          <w:tcPr>
            <w:tcW w:w="1807" w:type="dxa"/>
          </w:tcPr>
          <w:p w:rsidR="00265147" w:rsidRPr="00C8364D" w:rsidRDefault="00265147" w:rsidP="008B2A24">
            <w:pPr>
              <w:pStyle w:val="TAL"/>
              <w:rPr>
                <w:lang w:val="fr-FR" w:eastAsia="zh-CN"/>
              </w:rPr>
            </w:pPr>
            <w:r w:rsidRPr="00C8364D">
              <w:rPr>
                <w:rFonts w:hint="eastAsia"/>
                <w:lang w:val="fr-FR" w:eastAsia="zh-CN"/>
              </w:rPr>
              <w:t>traceFlag</w:t>
            </w:r>
          </w:p>
        </w:tc>
        <w:tc>
          <w:tcPr>
            <w:tcW w:w="708" w:type="dxa"/>
          </w:tcPr>
          <w:p w:rsidR="00265147" w:rsidRPr="00C8364D" w:rsidRDefault="00265147" w:rsidP="008B2A24">
            <w:pPr>
              <w:spacing w:line="240" w:lineRule="atLeast"/>
              <w:rPr>
                <w:rFonts w:ascii="Arial" w:hAnsi="Arial"/>
                <w:kern w:val="0"/>
                <w:sz w:val="18"/>
                <w:szCs w:val="18"/>
                <w:lang w:val="fr-FR"/>
              </w:rPr>
            </w:pPr>
            <w:r w:rsidRPr="00C8364D">
              <w:rPr>
                <w:rFonts w:ascii="Arial" w:hAnsi="Arial" w:hint="eastAsia"/>
                <w:kern w:val="0"/>
                <w:sz w:val="18"/>
                <w:szCs w:val="18"/>
                <w:lang w:val="fr-FR"/>
              </w:rPr>
              <w:t xml:space="preserve">O </w:t>
            </w:r>
          </w:p>
        </w:tc>
        <w:tc>
          <w:tcPr>
            <w:tcW w:w="1276" w:type="dxa"/>
          </w:tcPr>
          <w:p w:rsidR="00265147" w:rsidRPr="00C8364D" w:rsidRDefault="00265147" w:rsidP="008B2A24">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709" w:type="dxa"/>
          </w:tcPr>
          <w:p w:rsidR="00265147" w:rsidRPr="00C8364D" w:rsidRDefault="00265147" w:rsidP="008B2A24">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5528" w:type="dxa"/>
          </w:tcPr>
          <w:p w:rsidR="00265147" w:rsidRPr="00C8364D" w:rsidRDefault="00265147" w:rsidP="008B2A24">
            <w:pPr>
              <w:spacing w:line="240" w:lineRule="atLeast"/>
              <w:rPr>
                <w:rFonts w:ascii="Arial" w:hAnsi="Arial"/>
                <w:kern w:val="0"/>
                <w:sz w:val="18"/>
                <w:szCs w:val="18"/>
                <w:lang w:val="fr-FR"/>
              </w:rPr>
            </w:pPr>
            <w:r>
              <w:rPr>
                <w:rFonts w:ascii="Arial" w:hAnsi="Arial" w:hint="eastAsia"/>
                <w:kern w:val="0"/>
                <w:sz w:val="18"/>
                <w:szCs w:val="18"/>
                <w:lang w:val="fr-FR"/>
              </w:rPr>
              <w:t>跟踪标志；</w:t>
            </w:r>
            <w:r>
              <w:rPr>
                <w:rFonts w:ascii="Arial" w:hAnsi="Arial" w:hint="eastAsia"/>
                <w:kern w:val="0"/>
                <w:sz w:val="18"/>
                <w:szCs w:val="18"/>
                <w:lang w:val="fr-FR"/>
              </w:rPr>
              <w:t>0</w:t>
            </w:r>
            <w:r>
              <w:rPr>
                <w:rFonts w:ascii="Arial" w:hAnsi="Arial" w:hint="eastAsia"/>
                <w:kern w:val="0"/>
                <w:sz w:val="18"/>
                <w:szCs w:val="18"/>
                <w:lang w:val="fr-FR"/>
              </w:rPr>
              <w:t>不启动跟踪</w:t>
            </w:r>
            <w:r>
              <w:rPr>
                <w:rFonts w:ascii="Arial" w:hAnsi="Arial" w:hint="eastAsia"/>
                <w:kern w:val="0"/>
                <w:sz w:val="18"/>
                <w:szCs w:val="18"/>
                <w:lang w:val="fr-FR"/>
              </w:rPr>
              <w:t xml:space="preserve">  1</w:t>
            </w:r>
            <w:r>
              <w:rPr>
                <w:rFonts w:ascii="Arial" w:hAnsi="Arial" w:hint="eastAsia"/>
                <w:kern w:val="0"/>
                <w:sz w:val="18"/>
                <w:szCs w:val="18"/>
                <w:lang w:val="fr-FR"/>
              </w:rPr>
              <w:t>启动跟踪</w:t>
            </w:r>
          </w:p>
        </w:tc>
      </w:tr>
      <w:tr w:rsidR="00265147" w:rsidTr="008B2A24">
        <w:trPr>
          <w:jc w:val="center"/>
        </w:trPr>
        <w:tc>
          <w:tcPr>
            <w:tcW w:w="1807" w:type="dxa"/>
          </w:tcPr>
          <w:p w:rsidR="00265147" w:rsidRDefault="00265147" w:rsidP="008B2A24">
            <w:pPr>
              <w:pStyle w:val="TAL"/>
              <w:rPr>
                <w:lang w:val="fr-FR" w:eastAsia="zh-CN"/>
              </w:rPr>
            </w:pPr>
            <w:r>
              <w:rPr>
                <w:rFonts w:hint="eastAsia"/>
                <w:lang w:val="fr-FR" w:eastAsia="zh-CN"/>
              </w:rPr>
              <w:t>userID</w:t>
            </w:r>
          </w:p>
        </w:tc>
        <w:tc>
          <w:tcPr>
            <w:tcW w:w="708" w:type="dxa"/>
          </w:tcPr>
          <w:p w:rsidR="00265147" w:rsidRPr="00C8364D" w:rsidRDefault="00265147" w:rsidP="008B2A24">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1276" w:type="dxa"/>
          </w:tcPr>
          <w:p w:rsidR="00265147" w:rsidRPr="00C8364D" w:rsidRDefault="00265147" w:rsidP="008B2A24">
            <w:pPr>
              <w:spacing w:line="240" w:lineRule="atLeast"/>
              <w:rPr>
                <w:rFonts w:ascii="Arial" w:hAnsi="Arial"/>
                <w:kern w:val="0"/>
                <w:sz w:val="18"/>
                <w:szCs w:val="18"/>
                <w:lang w:val="fr-FR"/>
              </w:rPr>
            </w:pPr>
            <w:r>
              <w:rPr>
                <w:rFonts w:ascii="Arial" w:hAnsi="Arial" w:hint="eastAsia"/>
                <w:kern w:val="0"/>
                <w:sz w:val="18"/>
                <w:szCs w:val="18"/>
                <w:lang w:val="fr-FR"/>
              </w:rPr>
              <w:t>Bigint</w:t>
            </w:r>
          </w:p>
        </w:tc>
        <w:tc>
          <w:tcPr>
            <w:tcW w:w="709" w:type="dxa"/>
          </w:tcPr>
          <w:p w:rsidR="00265147" w:rsidRPr="00C8364D" w:rsidRDefault="00265147" w:rsidP="008B2A24">
            <w:pPr>
              <w:spacing w:line="240" w:lineRule="atLeast"/>
              <w:rPr>
                <w:rFonts w:ascii="Arial" w:hAnsi="Arial"/>
                <w:kern w:val="0"/>
                <w:sz w:val="18"/>
                <w:szCs w:val="18"/>
                <w:lang w:val="fr-FR"/>
              </w:rPr>
            </w:pPr>
          </w:p>
        </w:tc>
        <w:tc>
          <w:tcPr>
            <w:tcW w:w="5528" w:type="dxa"/>
          </w:tcPr>
          <w:p w:rsidR="00265147" w:rsidRDefault="00265147" w:rsidP="00265147">
            <w:pPr>
              <w:spacing w:line="240" w:lineRule="atLeast"/>
              <w:rPr>
                <w:rFonts w:ascii="Arial" w:hAnsi="Arial"/>
                <w:kern w:val="0"/>
                <w:sz w:val="18"/>
                <w:szCs w:val="18"/>
                <w:lang w:val="fr-FR"/>
              </w:rPr>
            </w:pPr>
            <w:r>
              <w:rPr>
                <w:rFonts w:ascii="Arial" w:hAnsi="Arial" w:hint="eastAsia"/>
                <w:kern w:val="0"/>
                <w:sz w:val="18"/>
                <w:szCs w:val="18"/>
                <w:lang w:val="fr-FR"/>
              </w:rPr>
              <w:t>用户</w:t>
            </w:r>
            <w:r>
              <w:rPr>
                <w:rFonts w:ascii="Arial" w:hAnsi="Arial" w:hint="eastAsia"/>
                <w:kern w:val="0"/>
                <w:sz w:val="18"/>
                <w:szCs w:val="18"/>
                <w:lang w:val="fr-FR"/>
              </w:rPr>
              <w:t>ID</w:t>
            </w:r>
          </w:p>
        </w:tc>
      </w:tr>
      <w:tr w:rsidR="00265147" w:rsidTr="008B2A24">
        <w:trPr>
          <w:jc w:val="center"/>
        </w:trPr>
        <w:tc>
          <w:tcPr>
            <w:tcW w:w="1807" w:type="dxa"/>
          </w:tcPr>
          <w:p w:rsidR="00265147" w:rsidRPr="00C8364D" w:rsidRDefault="00265147" w:rsidP="008B2A24">
            <w:pPr>
              <w:pStyle w:val="TAL"/>
              <w:rPr>
                <w:lang w:val="fr-FR" w:eastAsia="zh-CN"/>
              </w:rPr>
            </w:pPr>
            <w:r>
              <w:rPr>
                <w:rFonts w:hint="eastAsia"/>
                <w:lang w:val="fr-FR" w:eastAsia="zh-CN"/>
              </w:rPr>
              <w:t>p</w:t>
            </w:r>
            <w:r w:rsidRPr="00C8364D">
              <w:rPr>
                <w:rFonts w:hint="eastAsia"/>
                <w:lang w:val="fr-FR" w:eastAsia="zh-CN"/>
              </w:rPr>
              <w:t>assword</w:t>
            </w:r>
          </w:p>
        </w:tc>
        <w:tc>
          <w:tcPr>
            <w:tcW w:w="708" w:type="dxa"/>
          </w:tcPr>
          <w:p w:rsidR="00265147" w:rsidRPr="00C8364D" w:rsidRDefault="00265147" w:rsidP="008B2A24">
            <w:pPr>
              <w:pStyle w:val="TAL"/>
              <w:rPr>
                <w:lang w:val="fr-FR" w:eastAsia="zh-CN"/>
              </w:rPr>
            </w:pPr>
            <w:r w:rsidRPr="00C8364D">
              <w:rPr>
                <w:rFonts w:hint="eastAsia"/>
                <w:lang w:val="fr-FR" w:eastAsia="zh-CN"/>
              </w:rPr>
              <w:t>M</w:t>
            </w:r>
          </w:p>
        </w:tc>
        <w:tc>
          <w:tcPr>
            <w:tcW w:w="1276" w:type="dxa"/>
          </w:tcPr>
          <w:p w:rsidR="00265147" w:rsidRPr="00C8364D" w:rsidRDefault="00265147" w:rsidP="008B2A24">
            <w:pPr>
              <w:pStyle w:val="TAL"/>
              <w:rPr>
                <w:lang w:val="fr-FR" w:eastAsia="zh-CN"/>
              </w:rPr>
            </w:pPr>
            <w:r w:rsidRPr="00C8364D">
              <w:rPr>
                <w:rFonts w:hint="eastAsia"/>
                <w:lang w:val="fr-FR" w:eastAsia="zh-CN"/>
              </w:rPr>
              <w:t>String</w:t>
            </w:r>
          </w:p>
        </w:tc>
        <w:tc>
          <w:tcPr>
            <w:tcW w:w="709" w:type="dxa"/>
          </w:tcPr>
          <w:p w:rsidR="00265147" w:rsidRPr="00C8364D" w:rsidRDefault="00265147" w:rsidP="008B2A24">
            <w:pPr>
              <w:pStyle w:val="TAL"/>
              <w:rPr>
                <w:lang w:val="fr-FR" w:eastAsia="zh-CN"/>
              </w:rPr>
            </w:pPr>
            <w:r>
              <w:rPr>
                <w:rFonts w:hint="eastAsia"/>
                <w:lang w:val="fr-FR" w:eastAsia="zh-CN"/>
              </w:rPr>
              <w:t>128</w:t>
            </w:r>
          </w:p>
        </w:tc>
        <w:tc>
          <w:tcPr>
            <w:tcW w:w="5528" w:type="dxa"/>
          </w:tcPr>
          <w:p w:rsidR="00DB2575" w:rsidRPr="00DB2575" w:rsidRDefault="00265147" w:rsidP="00DB2575">
            <w:pPr>
              <w:rPr>
                <w:rFonts w:ascii="Arial" w:hAnsi="Arial"/>
                <w:kern w:val="0"/>
                <w:sz w:val="18"/>
                <w:szCs w:val="18"/>
              </w:rPr>
            </w:pPr>
            <w:r w:rsidRPr="00E74491">
              <w:rPr>
                <w:rFonts w:ascii="Arial" w:hAnsi="Arial"/>
                <w:kern w:val="0"/>
                <w:sz w:val="18"/>
                <w:szCs w:val="18"/>
                <w:lang w:val="fr-FR"/>
              </w:rPr>
              <w:t>用户密码</w:t>
            </w:r>
            <w:r w:rsidRPr="00E74491">
              <w:rPr>
                <w:rFonts w:ascii="Arial" w:hAnsi="Arial" w:hint="eastAsia"/>
                <w:kern w:val="0"/>
                <w:sz w:val="18"/>
                <w:szCs w:val="18"/>
                <w:lang w:val="fr-FR"/>
              </w:rPr>
              <w:t>。</w:t>
            </w:r>
            <w:r w:rsidR="00DB2575">
              <w:rPr>
                <w:rFonts w:ascii="Arial" w:hAnsi="Arial" w:hint="eastAsia"/>
                <w:kern w:val="0"/>
                <w:sz w:val="18"/>
                <w:szCs w:val="18"/>
                <w:lang w:val="fr-FR"/>
              </w:rPr>
              <w:t>AES128</w:t>
            </w:r>
            <w:r w:rsidR="00DB2575">
              <w:rPr>
                <w:rFonts w:ascii="Arial" w:hAnsi="Arial" w:hint="eastAsia"/>
                <w:kern w:val="0"/>
                <w:sz w:val="18"/>
                <w:szCs w:val="18"/>
              </w:rPr>
              <w:t>加密</w:t>
            </w:r>
          </w:p>
          <w:p w:rsidR="00DB2575" w:rsidRDefault="00DB2575" w:rsidP="00DB2575">
            <w:pPr>
              <w:rPr>
                <w:rFonts w:ascii="Arial" w:hAnsi="Arial"/>
                <w:kern w:val="0"/>
                <w:sz w:val="18"/>
                <w:szCs w:val="18"/>
                <w:lang w:val="fr-FR"/>
              </w:rPr>
            </w:pPr>
            <w:r>
              <w:rPr>
                <w:rFonts w:ascii="Arial" w:hAnsi="Arial" w:hint="eastAsia"/>
                <w:kern w:val="0"/>
                <w:sz w:val="18"/>
                <w:szCs w:val="18"/>
                <w:lang w:val="fr-FR"/>
              </w:rPr>
              <w:t>打开开关时，要求输入密码；</w:t>
            </w:r>
          </w:p>
          <w:p w:rsidR="00265147" w:rsidRPr="00C8364D" w:rsidRDefault="00DB2575" w:rsidP="00DB2575">
            <w:pPr>
              <w:rPr>
                <w:rFonts w:ascii="Arial" w:hAnsi="Arial"/>
                <w:kern w:val="0"/>
                <w:sz w:val="18"/>
                <w:szCs w:val="18"/>
                <w:lang w:val="fr-FR"/>
              </w:rPr>
            </w:pPr>
            <w:r>
              <w:rPr>
                <w:rFonts w:ascii="Arial" w:hAnsi="Arial" w:hint="eastAsia"/>
                <w:kern w:val="0"/>
                <w:sz w:val="18"/>
                <w:szCs w:val="18"/>
                <w:lang w:val="fr-FR"/>
              </w:rPr>
              <w:t>关闭开关时，传入</w:t>
            </w:r>
            <w:r>
              <w:rPr>
                <w:rFonts w:ascii="Arial" w:hAnsi="Arial" w:hint="eastAsia"/>
                <w:kern w:val="0"/>
                <w:sz w:val="18"/>
                <w:szCs w:val="18"/>
                <w:lang w:val="fr-FR"/>
              </w:rPr>
              <w:t>TGC</w:t>
            </w:r>
            <w:r>
              <w:rPr>
                <w:rFonts w:ascii="Arial" w:hAnsi="Arial" w:hint="eastAsia"/>
                <w:kern w:val="0"/>
                <w:sz w:val="18"/>
                <w:szCs w:val="18"/>
                <w:lang w:val="fr-FR"/>
              </w:rPr>
              <w:t>（因为此时不输入密码）。</w:t>
            </w:r>
          </w:p>
        </w:tc>
      </w:tr>
      <w:tr w:rsidR="00265147" w:rsidTr="008B2A24">
        <w:trPr>
          <w:jc w:val="center"/>
        </w:trPr>
        <w:tc>
          <w:tcPr>
            <w:tcW w:w="1807" w:type="dxa"/>
          </w:tcPr>
          <w:p w:rsidR="00265147" w:rsidRPr="00392880" w:rsidRDefault="00265147" w:rsidP="00265147">
            <w:pPr>
              <w:pStyle w:val="TAL"/>
              <w:rPr>
                <w:bCs/>
                <w:lang w:eastAsia="zh-CN"/>
              </w:rPr>
            </w:pPr>
            <w:r w:rsidRPr="00265147">
              <w:rPr>
                <w:bCs/>
                <w:lang w:val="en-US" w:eastAsia="zh-CN"/>
              </w:rPr>
              <w:t>eMMCID</w:t>
            </w:r>
          </w:p>
        </w:tc>
        <w:tc>
          <w:tcPr>
            <w:tcW w:w="708" w:type="dxa"/>
          </w:tcPr>
          <w:p w:rsidR="00265147" w:rsidRDefault="00265147" w:rsidP="008B2A24">
            <w:pPr>
              <w:pStyle w:val="TAL"/>
              <w:rPr>
                <w:rFonts w:cs="Arial"/>
                <w:color w:val="000000"/>
                <w:lang w:eastAsia="zh-CN"/>
              </w:rPr>
            </w:pPr>
            <w:r>
              <w:rPr>
                <w:rFonts w:cs="Arial" w:hint="eastAsia"/>
                <w:color w:val="000000"/>
                <w:lang w:eastAsia="zh-CN"/>
              </w:rPr>
              <w:t>M</w:t>
            </w:r>
          </w:p>
        </w:tc>
        <w:tc>
          <w:tcPr>
            <w:tcW w:w="1276" w:type="dxa"/>
          </w:tcPr>
          <w:p w:rsidR="00265147" w:rsidRDefault="00265147" w:rsidP="008B2A24">
            <w:pPr>
              <w:pStyle w:val="TAL"/>
              <w:rPr>
                <w:lang w:eastAsia="zh-CN"/>
              </w:rPr>
            </w:pPr>
            <w:r>
              <w:rPr>
                <w:rFonts w:hint="eastAsia"/>
                <w:lang w:eastAsia="zh-CN"/>
              </w:rPr>
              <w:t>String</w:t>
            </w:r>
          </w:p>
        </w:tc>
        <w:tc>
          <w:tcPr>
            <w:tcW w:w="709" w:type="dxa"/>
          </w:tcPr>
          <w:p w:rsidR="00265147" w:rsidRDefault="00265147" w:rsidP="008B2A24">
            <w:pPr>
              <w:pStyle w:val="TAL"/>
              <w:rPr>
                <w:rFonts w:cs="Arial"/>
                <w:lang w:eastAsia="zh-CN"/>
              </w:rPr>
            </w:pPr>
            <w:r>
              <w:rPr>
                <w:rFonts w:cs="Arial" w:hint="eastAsia"/>
                <w:lang w:eastAsia="zh-CN"/>
              </w:rPr>
              <w:t>40</w:t>
            </w:r>
          </w:p>
        </w:tc>
        <w:tc>
          <w:tcPr>
            <w:tcW w:w="5528" w:type="dxa"/>
          </w:tcPr>
          <w:p w:rsidR="00265147" w:rsidRDefault="00265147" w:rsidP="00265147">
            <w:r>
              <w:rPr>
                <w:rFonts w:ascii="宋体" w:hAnsi="宋体" w:hint="eastAsia"/>
                <w:sz w:val="18"/>
                <w:szCs w:val="18"/>
              </w:rPr>
              <w:t>设备flash唯一标识</w:t>
            </w:r>
          </w:p>
        </w:tc>
      </w:tr>
      <w:tr w:rsidR="00265147" w:rsidTr="008B2A24">
        <w:trPr>
          <w:jc w:val="center"/>
        </w:trPr>
        <w:tc>
          <w:tcPr>
            <w:tcW w:w="1807" w:type="dxa"/>
          </w:tcPr>
          <w:p w:rsidR="00265147" w:rsidRPr="00392880" w:rsidRDefault="00265147" w:rsidP="008B2A24">
            <w:pPr>
              <w:pStyle w:val="TAL"/>
              <w:rPr>
                <w:bCs/>
                <w:lang w:eastAsia="zh-CN"/>
              </w:rPr>
            </w:pPr>
            <w:r>
              <w:rPr>
                <w:rFonts w:hint="eastAsia"/>
                <w:bCs/>
                <w:lang w:eastAsia="zh-CN"/>
              </w:rPr>
              <w:t>switchFlag</w:t>
            </w:r>
          </w:p>
        </w:tc>
        <w:tc>
          <w:tcPr>
            <w:tcW w:w="708" w:type="dxa"/>
          </w:tcPr>
          <w:p w:rsidR="00265147" w:rsidRDefault="00265147" w:rsidP="008B2A24">
            <w:pPr>
              <w:pStyle w:val="TAL"/>
              <w:rPr>
                <w:rFonts w:cs="Arial"/>
                <w:color w:val="000000"/>
                <w:lang w:eastAsia="zh-CN"/>
              </w:rPr>
            </w:pPr>
            <w:r>
              <w:rPr>
                <w:rFonts w:cs="Arial" w:hint="eastAsia"/>
                <w:color w:val="000000"/>
                <w:lang w:eastAsia="zh-CN"/>
              </w:rPr>
              <w:t>M</w:t>
            </w:r>
          </w:p>
        </w:tc>
        <w:tc>
          <w:tcPr>
            <w:tcW w:w="1276" w:type="dxa"/>
          </w:tcPr>
          <w:p w:rsidR="00265147" w:rsidRDefault="00265147" w:rsidP="008B2A24">
            <w:pPr>
              <w:pStyle w:val="TAL"/>
              <w:rPr>
                <w:lang w:eastAsia="zh-CN"/>
              </w:rPr>
            </w:pPr>
            <w:r>
              <w:rPr>
                <w:lang w:eastAsia="zh-CN"/>
              </w:rPr>
              <w:t>I</w:t>
            </w:r>
            <w:r>
              <w:rPr>
                <w:rFonts w:hint="eastAsia"/>
                <w:lang w:eastAsia="zh-CN"/>
              </w:rPr>
              <w:t>nt</w:t>
            </w:r>
          </w:p>
        </w:tc>
        <w:tc>
          <w:tcPr>
            <w:tcW w:w="709" w:type="dxa"/>
          </w:tcPr>
          <w:p w:rsidR="00265147" w:rsidRDefault="00265147" w:rsidP="008B2A24">
            <w:pPr>
              <w:pStyle w:val="TAL"/>
              <w:rPr>
                <w:rFonts w:cs="Arial"/>
                <w:lang w:eastAsia="zh-CN"/>
              </w:rPr>
            </w:pPr>
          </w:p>
        </w:tc>
        <w:tc>
          <w:tcPr>
            <w:tcW w:w="5528" w:type="dxa"/>
          </w:tcPr>
          <w:p w:rsidR="00265147" w:rsidRDefault="00265147" w:rsidP="008B2A24">
            <w:r>
              <w:rPr>
                <w:rFonts w:hint="eastAsia"/>
              </w:rPr>
              <w:t>开关</w:t>
            </w:r>
            <w:r>
              <w:rPr>
                <w:rFonts w:hint="eastAsia"/>
              </w:rPr>
              <w:t xml:space="preserve">   0</w:t>
            </w:r>
            <w:r>
              <w:rPr>
                <w:rFonts w:hint="eastAsia"/>
              </w:rPr>
              <w:t>关</w:t>
            </w:r>
            <w:r>
              <w:rPr>
                <w:rFonts w:hint="eastAsia"/>
              </w:rPr>
              <w:t xml:space="preserve">    1</w:t>
            </w:r>
            <w:r>
              <w:rPr>
                <w:rFonts w:hint="eastAsia"/>
              </w:rPr>
              <w:t>开</w:t>
            </w:r>
          </w:p>
        </w:tc>
      </w:tr>
      <w:tr w:rsidR="00EB32AA" w:rsidTr="008B2A24">
        <w:trPr>
          <w:jc w:val="center"/>
        </w:trPr>
        <w:tc>
          <w:tcPr>
            <w:tcW w:w="1807" w:type="dxa"/>
          </w:tcPr>
          <w:p w:rsidR="00EB32AA" w:rsidRDefault="00EB32AA" w:rsidP="008B2A24">
            <w:pPr>
              <w:pStyle w:val="TAL"/>
              <w:rPr>
                <w:lang w:val="fr-FR" w:eastAsia="zh-CN"/>
              </w:rPr>
            </w:pPr>
            <w:r>
              <w:rPr>
                <w:rFonts w:hint="eastAsia"/>
                <w:b/>
                <w:bCs/>
              </w:rPr>
              <w:t>reqClientType</w:t>
            </w:r>
          </w:p>
        </w:tc>
        <w:tc>
          <w:tcPr>
            <w:tcW w:w="708" w:type="dxa"/>
          </w:tcPr>
          <w:p w:rsidR="00EB32AA" w:rsidRDefault="00EB32AA" w:rsidP="008B2A24">
            <w:pPr>
              <w:pStyle w:val="TAL"/>
              <w:rPr>
                <w:lang w:val="fr-FR" w:eastAsia="zh-CN"/>
              </w:rPr>
            </w:pPr>
            <w:r>
              <w:rPr>
                <w:rFonts w:hint="eastAsia"/>
                <w:lang w:val="fr-FR" w:eastAsia="zh-CN"/>
              </w:rPr>
              <w:t>M</w:t>
            </w:r>
          </w:p>
        </w:tc>
        <w:tc>
          <w:tcPr>
            <w:tcW w:w="1276" w:type="dxa"/>
          </w:tcPr>
          <w:p w:rsidR="00EB32AA" w:rsidRDefault="00EB32AA" w:rsidP="008B2A24">
            <w:pPr>
              <w:pStyle w:val="TAL"/>
              <w:rPr>
                <w:lang w:val="fr-FR" w:eastAsia="zh-CN"/>
              </w:rPr>
            </w:pPr>
            <w:r>
              <w:rPr>
                <w:lang w:val="fr-FR"/>
              </w:rPr>
              <w:t>Int</w:t>
            </w:r>
          </w:p>
        </w:tc>
        <w:tc>
          <w:tcPr>
            <w:tcW w:w="709" w:type="dxa"/>
          </w:tcPr>
          <w:p w:rsidR="00EB32AA" w:rsidRDefault="00EB32AA" w:rsidP="008B2A24">
            <w:pPr>
              <w:pStyle w:val="TAL"/>
              <w:rPr>
                <w:rFonts w:cs="Arial"/>
                <w:lang w:eastAsia="zh-CN"/>
              </w:rPr>
            </w:pPr>
          </w:p>
        </w:tc>
        <w:tc>
          <w:tcPr>
            <w:tcW w:w="5528" w:type="dxa"/>
          </w:tcPr>
          <w:p w:rsidR="00EB32AA" w:rsidRDefault="00EB32AA" w:rsidP="008B2A24">
            <w:pPr>
              <w:rPr>
                <w:rFonts w:ascii="Arial" w:hAnsi="Arial"/>
                <w:kern w:val="0"/>
                <w:sz w:val="18"/>
                <w:szCs w:val="18"/>
                <w:lang w:val="fr-FR"/>
              </w:rPr>
            </w:pPr>
            <w:r>
              <w:rPr>
                <w:rFonts w:hint="eastAsia"/>
              </w:rPr>
              <w:t>请求客户端类型</w:t>
            </w:r>
          </w:p>
        </w:tc>
      </w:tr>
      <w:tr w:rsidR="00EB32AA" w:rsidTr="008B2A24">
        <w:trPr>
          <w:jc w:val="center"/>
        </w:trPr>
        <w:tc>
          <w:tcPr>
            <w:tcW w:w="1807" w:type="dxa"/>
          </w:tcPr>
          <w:p w:rsidR="00EB32AA" w:rsidRPr="00392880" w:rsidRDefault="00EB32AA" w:rsidP="008B2A24">
            <w:pPr>
              <w:pStyle w:val="TAL"/>
              <w:rPr>
                <w:bCs/>
              </w:rPr>
            </w:pPr>
            <w:r>
              <w:rPr>
                <w:rFonts w:hint="eastAsia"/>
                <w:lang w:val="fr-FR" w:eastAsia="zh-CN"/>
              </w:rPr>
              <w:t>deviceInfo</w:t>
            </w:r>
          </w:p>
        </w:tc>
        <w:tc>
          <w:tcPr>
            <w:tcW w:w="708" w:type="dxa"/>
          </w:tcPr>
          <w:p w:rsidR="00EB32AA" w:rsidRDefault="00EB32AA" w:rsidP="008B2A24">
            <w:pPr>
              <w:pStyle w:val="TAL"/>
              <w:rPr>
                <w:rFonts w:cs="Arial"/>
                <w:color w:val="000000"/>
                <w:lang w:eastAsia="zh-CN"/>
              </w:rPr>
            </w:pPr>
            <w:r>
              <w:rPr>
                <w:rFonts w:hint="eastAsia"/>
                <w:lang w:val="fr-FR" w:eastAsia="zh-CN"/>
              </w:rPr>
              <w:t>O</w:t>
            </w:r>
          </w:p>
        </w:tc>
        <w:tc>
          <w:tcPr>
            <w:tcW w:w="1276" w:type="dxa"/>
          </w:tcPr>
          <w:p w:rsidR="00EB32AA" w:rsidRDefault="00EB32AA" w:rsidP="008B2A24">
            <w:pPr>
              <w:pStyle w:val="TAL"/>
              <w:rPr>
                <w:lang w:eastAsia="zh-CN"/>
              </w:rPr>
            </w:pPr>
            <w:r>
              <w:rPr>
                <w:rFonts w:hint="eastAsia"/>
                <w:lang w:val="fr-FR" w:eastAsia="zh-CN"/>
              </w:rPr>
              <w:t>DeviceInfo</w:t>
            </w:r>
          </w:p>
        </w:tc>
        <w:tc>
          <w:tcPr>
            <w:tcW w:w="709" w:type="dxa"/>
          </w:tcPr>
          <w:p w:rsidR="00EB32AA" w:rsidRDefault="00EB32AA" w:rsidP="008B2A24">
            <w:pPr>
              <w:pStyle w:val="TAL"/>
              <w:rPr>
                <w:rFonts w:cs="Arial"/>
                <w:lang w:eastAsia="zh-CN"/>
              </w:rPr>
            </w:pPr>
          </w:p>
        </w:tc>
        <w:tc>
          <w:tcPr>
            <w:tcW w:w="5528" w:type="dxa"/>
          </w:tcPr>
          <w:p w:rsidR="00EB32AA" w:rsidRDefault="00EB32AA" w:rsidP="008B2A24">
            <w:r>
              <w:rPr>
                <w:rFonts w:ascii="Arial" w:hAnsi="Arial" w:hint="eastAsia"/>
                <w:kern w:val="0"/>
                <w:sz w:val="18"/>
                <w:szCs w:val="18"/>
                <w:lang w:val="fr-FR"/>
              </w:rPr>
              <w:t>登录</w:t>
            </w:r>
            <w:r w:rsidRPr="00E74491">
              <w:rPr>
                <w:rFonts w:ascii="Arial" w:hAnsi="Arial" w:hint="eastAsia"/>
                <w:kern w:val="0"/>
                <w:sz w:val="18"/>
                <w:szCs w:val="18"/>
                <w:lang w:val="fr-FR"/>
              </w:rPr>
              <w:t>设备</w:t>
            </w:r>
            <w:r>
              <w:rPr>
                <w:rFonts w:ascii="Arial" w:hAnsi="Arial" w:hint="eastAsia"/>
                <w:kern w:val="0"/>
                <w:sz w:val="18"/>
                <w:szCs w:val="18"/>
                <w:lang w:val="fr-FR"/>
              </w:rPr>
              <w:t>信息</w:t>
            </w:r>
          </w:p>
        </w:tc>
      </w:tr>
      <w:tr w:rsidR="00EB32AA" w:rsidTr="008B2A24">
        <w:trPr>
          <w:jc w:val="center"/>
        </w:trPr>
        <w:tc>
          <w:tcPr>
            <w:tcW w:w="1807" w:type="dxa"/>
          </w:tcPr>
          <w:p w:rsidR="00EB32AA" w:rsidRDefault="00EB32AA" w:rsidP="008B2A24">
            <w:pPr>
              <w:pStyle w:val="TAL"/>
              <w:rPr>
                <w:rFonts w:ascii="Verdana" w:hAnsi="Verdana"/>
                <w:lang w:val="en-US" w:eastAsia="zh-CN"/>
              </w:rPr>
            </w:pPr>
            <w:r w:rsidRPr="00392880">
              <w:rPr>
                <w:rFonts w:hint="eastAsia"/>
                <w:bCs/>
              </w:rPr>
              <w:t>clientIP</w:t>
            </w:r>
          </w:p>
        </w:tc>
        <w:tc>
          <w:tcPr>
            <w:tcW w:w="708" w:type="dxa"/>
          </w:tcPr>
          <w:p w:rsidR="00EB32AA" w:rsidRDefault="00EB32AA" w:rsidP="008B2A24">
            <w:pPr>
              <w:pStyle w:val="TAL"/>
              <w:rPr>
                <w:rFonts w:ascii="Verdana" w:hAnsi="Verdana"/>
                <w:lang w:val="en-US" w:eastAsia="zh-CN"/>
              </w:rPr>
            </w:pPr>
            <w:r>
              <w:rPr>
                <w:rFonts w:cs="Arial" w:hint="eastAsia"/>
                <w:color w:val="000000"/>
                <w:lang w:eastAsia="zh-CN"/>
              </w:rPr>
              <w:t>O</w:t>
            </w:r>
          </w:p>
        </w:tc>
        <w:tc>
          <w:tcPr>
            <w:tcW w:w="1276" w:type="dxa"/>
          </w:tcPr>
          <w:p w:rsidR="00EB32AA" w:rsidRDefault="00EB32AA" w:rsidP="008B2A24">
            <w:pPr>
              <w:pStyle w:val="TAL"/>
              <w:rPr>
                <w:rFonts w:ascii="Verdana" w:hAnsi="Verdana"/>
                <w:lang w:eastAsia="zh-CN"/>
              </w:rPr>
            </w:pPr>
            <w:r>
              <w:rPr>
                <w:rFonts w:hint="eastAsia"/>
                <w:lang w:eastAsia="zh-CN"/>
              </w:rPr>
              <w:t>String</w:t>
            </w:r>
          </w:p>
        </w:tc>
        <w:tc>
          <w:tcPr>
            <w:tcW w:w="709" w:type="dxa"/>
          </w:tcPr>
          <w:p w:rsidR="00EB32AA" w:rsidRDefault="00EB32AA" w:rsidP="008B2A24">
            <w:pPr>
              <w:pStyle w:val="TAL"/>
              <w:rPr>
                <w:lang w:val="fr-FR" w:eastAsia="zh-CN"/>
              </w:rPr>
            </w:pPr>
            <w:r>
              <w:rPr>
                <w:rFonts w:cs="Arial" w:hint="eastAsia"/>
                <w:lang w:eastAsia="zh-CN"/>
              </w:rPr>
              <w:t>40</w:t>
            </w:r>
          </w:p>
        </w:tc>
        <w:tc>
          <w:tcPr>
            <w:tcW w:w="5528" w:type="dxa"/>
          </w:tcPr>
          <w:p w:rsidR="00EB32AA" w:rsidRDefault="00EB32AA" w:rsidP="008B2A24">
            <w:pPr>
              <w:rPr>
                <w:sz w:val="19"/>
                <w:szCs w:val="19"/>
                <w:lang w:val="en-GB"/>
              </w:rPr>
            </w:pPr>
            <w:r>
              <w:rPr>
                <w:rFonts w:hint="eastAsia"/>
              </w:rPr>
              <w:t>客户端</w:t>
            </w:r>
            <w:r>
              <w:rPr>
                <w:rFonts w:hint="eastAsia"/>
              </w:rPr>
              <w:t>IP</w:t>
            </w:r>
            <w:r>
              <w:rPr>
                <w:rFonts w:hint="eastAsia"/>
              </w:rPr>
              <w:t>；（</w:t>
            </w:r>
            <w:r>
              <w:rPr>
                <w:rFonts w:hint="eastAsia"/>
              </w:rPr>
              <w:t>AccountServer</w:t>
            </w:r>
            <w:r>
              <w:rPr>
                <w:rFonts w:hint="eastAsia"/>
              </w:rPr>
              <w:t>根据从协议中获取）</w:t>
            </w:r>
          </w:p>
        </w:tc>
      </w:tr>
      <w:tr w:rsidR="00586B6D" w:rsidTr="008B2A24">
        <w:trPr>
          <w:jc w:val="center"/>
        </w:trPr>
        <w:tc>
          <w:tcPr>
            <w:tcW w:w="1807" w:type="dxa"/>
          </w:tcPr>
          <w:p w:rsidR="00586B6D" w:rsidRPr="00392880" w:rsidRDefault="00586B6D" w:rsidP="008B2A24">
            <w:pPr>
              <w:pStyle w:val="TAL"/>
              <w:rPr>
                <w:bCs/>
              </w:rPr>
            </w:pPr>
            <w:r>
              <w:rPr>
                <w:rFonts w:hint="eastAsia"/>
                <w:lang w:val="fr-FR" w:eastAsia="zh-CN"/>
              </w:rPr>
              <w:t>salt</w:t>
            </w:r>
          </w:p>
        </w:tc>
        <w:tc>
          <w:tcPr>
            <w:tcW w:w="708" w:type="dxa"/>
          </w:tcPr>
          <w:p w:rsidR="00586B6D" w:rsidRDefault="00586B6D" w:rsidP="008B2A24">
            <w:pPr>
              <w:pStyle w:val="TAL"/>
              <w:rPr>
                <w:rFonts w:cs="Arial"/>
                <w:color w:val="000000"/>
                <w:lang w:eastAsia="zh-CN"/>
              </w:rPr>
            </w:pPr>
            <w:r>
              <w:rPr>
                <w:rFonts w:hint="eastAsia"/>
                <w:lang w:val="fr-FR" w:eastAsia="zh-CN"/>
              </w:rPr>
              <w:t>O</w:t>
            </w:r>
          </w:p>
        </w:tc>
        <w:tc>
          <w:tcPr>
            <w:tcW w:w="1276" w:type="dxa"/>
          </w:tcPr>
          <w:p w:rsidR="00586B6D" w:rsidRDefault="00586B6D" w:rsidP="008B2A24">
            <w:pPr>
              <w:pStyle w:val="TAL"/>
              <w:rPr>
                <w:lang w:eastAsia="zh-CN"/>
              </w:rPr>
            </w:pPr>
            <w:r w:rsidRPr="00C230F1">
              <w:rPr>
                <w:rFonts w:asciiTheme="minorEastAsia" w:eastAsiaTheme="minorEastAsia" w:hAnsiTheme="minorEastAsia" w:hint="eastAsia"/>
                <w:b/>
                <w:lang w:val="fr-FR" w:eastAsia="zh-CN"/>
              </w:rPr>
              <w:t>String</w:t>
            </w:r>
          </w:p>
        </w:tc>
        <w:tc>
          <w:tcPr>
            <w:tcW w:w="709" w:type="dxa"/>
          </w:tcPr>
          <w:p w:rsidR="00586B6D" w:rsidRDefault="00586B6D" w:rsidP="008B2A24">
            <w:pPr>
              <w:pStyle w:val="TAL"/>
              <w:rPr>
                <w:rFonts w:cs="Arial"/>
                <w:lang w:eastAsia="zh-CN"/>
              </w:rPr>
            </w:pPr>
            <w:r>
              <w:rPr>
                <w:rFonts w:asciiTheme="minorEastAsia" w:eastAsiaTheme="minorEastAsia" w:hAnsiTheme="minorEastAsia" w:hint="eastAsia"/>
                <w:lang w:eastAsia="zh-CN"/>
              </w:rPr>
              <w:t>32</w:t>
            </w:r>
          </w:p>
        </w:tc>
        <w:tc>
          <w:tcPr>
            <w:tcW w:w="5528" w:type="dxa"/>
          </w:tcPr>
          <w:p w:rsidR="00586B6D" w:rsidRPr="003551C2" w:rsidRDefault="00586B6D" w:rsidP="003551C2">
            <w:pPr>
              <w:rPr>
                <w:rFonts w:asciiTheme="minorEastAsia" w:eastAsiaTheme="minorEastAsia" w:hAnsiTheme="minorEastAsia"/>
                <w:sz w:val="18"/>
                <w:szCs w:val="18"/>
              </w:rPr>
            </w:pPr>
            <w:r>
              <w:rPr>
                <w:rFonts w:asciiTheme="minorEastAsia" w:eastAsiaTheme="minorEastAsia" w:hAnsiTheme="minorEastAsia" w:hint="eastAsia"/>
                <w:sz w:val="18"/>
                <w:szCs w:val="18"/>
              </w:rPr>
              <w:t>盐值（挑战字</w:t>
            </w:r>
            <w:r>
              <w:rPr>
                <w:rFonts w:asciiTheme="minorEastAsia" w:eastAsiaTheme="minorEastAsia" w:hAnsiTheme="minorEastAsia"/>
                <w:sz w:val="18"/>
                <w:szCs w:val="18"/>
              </w:rPr>
              <w:t>C</w:t>
            </w:r>
            <w:r w:rsidR="003551C2">
              <w:rPr>
                <w:rFonts w:asciiTheme="minorEastAsia" w:eastAsiaTheme="minorEastAsia" w:hAnsiTheme="minorEastAsia"/>
                <w:sz w:val="18"/>
                <w:szCs w:val="18"/>
              </w:rPr>
              <w:t>,</w:t>
            </w:r>
            <w:r w:rsidR="003551C2">
              <w:rPr>
                <w:rFonts w:asciiTheme="minorEastAsia" w:eastAsiaTheme="minorEastAsia" w:hAnsiTheme="minorEastAsia" w:hint="eastAsia"/>
                <w:sz w:val="18"/>
                <w:szCs w:val="18"/>
              </w:rPr>
              <w:t xml:space="preserve"> </w:t>
            </w:r>
            <w:r w:rsidR="003551C2">
              <w:rPr>
                <w:rFonts w:asciiTheme="minorEastAsia" w:eastAsiaTheme="minorEastAsia" w:hAnsiTheme="minorEastAsia"/>
                <w:sz w:val="18"/>
                <w:szCs w:val="18"/>
              </w:rPr>
              <w:t>C</w:t>
            </w:r>
            <w:r w:rsidR="003551C2">
              <w:rPr>
                <w:rFonts w:asciiTheme="minorEastAsia" w:eastAsiaTheme="minorEastAsia" w:hAnsiTheme="minorEastAsia" w:hint="eastAsia"/>
                <w:sz w:val="18"/>
                <w:szCs w:val="18"/>
              </w:rPr>
              <w:t>的分配参考</w:t>
            </w:r>
            <w:r w:rsidR="0026663F" w:rsidRPr="0026663F">
              <w:rPr>
                <w:rFonts w:asciiTheme="minorEastAsia" w:eastAsiaTheme="minorEastAsia" w:hAnsiTheme="minorEastAsia"/>
                <w:sz w:val="18"/>
                <w:szCs w:val="18"/>
              </w:rPr>
              <w:t>bindDevMember</w:t>
            </w:r>
            <w:r w:rsidR="003551C2">
              <w:rPr>
                <w:rFonts w:asciiTheme="minorEastAsia" w:eastAsiaTheme="minorEastAsia" w:hAnsiTheme="minorEastAsia" w:hint="eastAsia"/>
                <w:sz w:val="18"/>
                <w:szCs w:val="18"/>
              </w:rPr>
              <w:t>接口</w:t>
            </w:r>
            <w:r>
              <w:rPr>
                <w:rFonts w:asciiTheme="minorEastAsia" w:eastAsiaTheme="minorEastAsia" w:hAnsiTheme="minorEastAsia"/>
                <w:sz w:val="18"/>
                <w:szCs w:val="18"/>
              </w:rPr>
              <w:t>）</w:t>
            </w:r>
          </w:p>
        </w:tc>
      </w:tr>
      <w:tr w:rsidR="00586B6D" w:rsidTr="008B2A24">
        <w:trPr>
          <w:jc w:val="center"/>
        </w:trPr>
        <w:tc>
          <w:tcPr>
            <w:tcW w:w="1807" w:type="dxa"/>
          </w:tcPr>
          <w:p w:rsidR="00586B6D" w:rsidRDefault="00586B6D" w:rsidP="008B2A24">
            <w:pPr>
              <w:pStyle w:val="TAL"/>
              <w:rPr>
                <w:lang w:val="fr-FR" w:eastAsia="zh-CN"/>
              </w:rPr>
            </w:pPr>
            <w:r w:rsidRPr="00C230F1">
              <w:rPr>
                <w:rStyle w:val="webdict1"/>
                <w:rFonts w:asciiTheme="minorEastAsia" w:eastAsiaTheme="minorEastAsia" w:hAnsiTheme="minorEastAsia" w:hint="eastAsia"/>
                <w:b w:val="0"/>
                <w:color w:val="888888"/>
                <w:lang w:eastAsia="zh-CN"/>
              </w:rPr>
              <w:t>secretDigest</w:t>
            </w:r>
          </w:p>
        </w:tc>
        <w:tc>
          <w:tcPr>
            <w:tcW w:w="708" w:type="dxa"/>
          </w:tcPr>
          <w:p w:rsidR="00586B6D" w:rsidRDefault="00586B6D" w:rsidP="008B2A24">
            <w:pPr>
              <w:pStyle w:val="TAL"/>
              <w:rPr>
                <w:lang w:val="fr-FR" w:eastAsia="zh-CN"/>
              </w:rPr>
            </w:pPr>
            <w:r>
              <w:rPr>
                <w:rFonts w:asciiTheme="minorEastAsia" w:eastAsiaTheme="minorEastAsia" w:hAnsiTheme="minorEastAsia" w:hint="eastAsia"/>
                <w:lang w:val="en-US" w:eastAsia="zh-CN"/>
              </w:rPr>
              <w:t>O</w:t>
            </w:r>
          </w:p>
        </w:tc>
        <w:tc>
          <w:tcPr>
            <w:tcW w:w="1276" w:type="dxa"/>
          </w:tcPr>
          <w:p w:rsidR="00586B6D" w:rsidRPr="00C230F1" w:rsidRDefault="00586B6D" w:rsidP="008B2A24">
            <w:pPr>
              <w:pStyle w:val="TAL"/>
              <w:rPr>
                <w:rFonts w:asciiTheme="minorEastAsia" w:eastAsiaTheme="minorEastAsia" w:hAnsiTheme="minorEastAsia"/>
                <w:b/>
                <w:lang w:val="fr-FR" w:eastAsia="zh-CN"/>
              </w:rPr>
            </w:pPr>
            <w:r w:rsidRPr="00C230F1">
              <w:rPr>
                <w:rFonts w:asciiTheme="minorEastAsia" w:eastAsiaTheme="minorEastAsia" w:hAnsiTheme="minorEastAsia" w:hint="eastAsia"/>
                <w:b/>
                <w:lang w:val="fr-FR" w:eastAsia="zh-CN"/>
              </w:rPr>
              <w:t>String</w:t>
            </w:r>
          </w:p>
        </w:tc>
        <w:tc>
          <w:tcPr>
            <w:tcW w:w="709" w:type="dxa"/>
          </w:tcPr>
          <w:p w:rsidR="00586B6D" w:rsidRDefault="00586B6D" w:rsidP="008B2A24">
            <w:pPr>
              <w:pStyle w:val="TAL"/>
              <w:rPr>
                <w:rFonts w:asciiTheme="minorEastAsia" w:eastAsiaTheme="minorEastAsia" w:hAnsiTheme="minorEastAsia"/>
                <w:lang w:eastAsia="zh-CN"/>
              </w:rPr>
            </w:pPr>
            <w:r w:rsidRPr="00C230F1">
              <w:rPr>
                <w:rFonts w:asciiTheme="minorEastAsia" w:eastAsiaTheme="minorEastAsia" w:hAnsiTheme="minorEastAsia" w:hint="eastAsia"/>
                <w:lang w:eastAsia="zh-CN"/>
              </w:rPr>
              <w:t>256</w:t>
            </w:r>
          </w:p>
        </w:tc>
        <w:tc>
          <w:tcPr>
            <w:tcW w:w="5528" w:type="dxa"/>
          </w:tcPr>
          <w:p w:rsidR="00586B6D" w:rsidRDefault="00586B6D" w:rsidP="008B2A24">
            <w:pPr>
              <w:rPr>
                <w:rFonts w:asciiTheme="minorEastAsia" w:eastAsiaTheme="minorEastAsia" w:hAnsiTheme="minorEastAsia"/>
                <w:sz w:val="18"/>
                <w:szCs w:val="18"/>
              </w:rPr>
            </w:pPr>
            <w:r w:rsidRPr="00C230F1">
              <w:rPr>
                <w:rFonts w:asciiTheme="minorEastAsia" w:eastAsiaTheme="minorEastAsia" w:hAnsiTheme="minorEastAsia" w:hint="eastAsia"/>
                <w:sz w:val="18"/>
                <w:szCs w:val="18"/>
              </w:rPr>
              <w:t>数字签名</w:t>
            </w:r>
            <w:r>
              <w:rPr>
                <w:rFonts w:asciiTheme="minorEastAsia" w:eastAsiaTheme="minorEastAsia" w:hAnsiTheme="minorEastAsia" w:hint="eastAsia"/>
                <w:sz w:val="18"/>
                <w:szCs w:val="18"/>
              </w:rPr>
              <w:t xml:space="preserve"> （</w:t>
            </w:r>
            <w:r w:rsidR="003551C2">
              <w:rPr>
                <w:rFonts w:asciiTheme="minorEastAsia" w:eastAsiaTheme="minorEastAsia" w:hAnsiTheme="minorEastAsia" w:hint="eastAsia"/>
                <w:sz w:val="18"/>
                <w:szCs w:val="18"/>
              </w:rPr>
              <w:t>签名认证通过才执行；签名算法</w:t>
            </w:r>
            <w:r>
              <w:rPr>
                <w:rFonts w:asciiTheme="minorEastAsia" w:eastAsiaTheme="minorEastAsia" w:hAnsiTheme="minorEastAsia" w:hint="eastAsia"/>
                <w:sz w:val="18"/>
                <w:szCs w:val="18"/>
              </w:rPr>
              <w:t>参考</w:t>
            </w:r>
            <w:r w:rsidR="0026663F" w:rsidRPr="0026663F">
              <w:rPr>
                <w:rFonts w:asciiTheme="minorEastAsia" w:eastAsiaTheme="minorEastAsia" w:hAnsiTheme="minorEastAsia"/>
                <w:sz w:val="18"/>
                <w:szCs w:val="18"/>
              </w:rPr>
              <w:t>bindDevMember</w:t>
            </w:r>
            <w:r>
              <w:rPr>
                <w:rFonts w:asciiTheme="minorEastAsia" w:eastAsiaTheme="minorEastAsia" w:hAnsiTheme="minorEastAsia" w:hint="eastAsia"/>
                <w:sz w:val="18"/>
                <w:szCs w:val="18"/>
              </w:rPr>
              <w:t>接口</w:t>
            </w:r>
            <w:r w:rsidR="0026663F">
              <w:rPr>
                <w:rFonts w:asciiTheme="minorEastAsia" w:eastAsiaTheme="minorEastAsia" w:hAnsiTheme="minorEastAsia"/>
                <w:sz w:val="18"/>
                <w:szCs w:val="18"/>
              </w:rPr>
              <w:t>,</w:t>
            </w:r>
            <w:r w:rsidR="0026663F">
              <w:rPr>
                <w:rFonts w:asciiTheme="minorEastAsia" w:eastAsiaTheme="minorEastAsia" w:hAnsiTheme="minorEastAsia" w:hint="eastAsia"/>
                <w:sz w:val="18"/>
                <w:szCs w:val="18"/>
              </w:rPr>
              <w:t>原因：指纹签名必须录入指纹才能获取</w:t>
            </w:r>
            <w:r>
              <w:rPr>
                <w:rFonts w:asciiTheme="minorEastAsia" w:eastAsiaTheme="minorEastAsia" w:hAnsiTheme="minorEastAsia" w:hint="eastAsia"/>
                <w:sz w:val="18"/>
                <w:szCs w:val="18"/>
              </w:rPr>
              <w:t>）</w:t>
            </w:r>
          </w:p>
        </w:tc>
      </w:tr>
    </w:tbl>
    <w:p w:rsidR="00265147" w:rsidRDefault="00265147" w:rsidP="00407B6C">
      <w:pPr>
        <w:pStyle w:val="41"/>
        <w:rPr>
          <w:lang w:val="fr-FR"/>
        </w:rPr>
      </w:pPr>
      <w:r>
        <w:rPr>
          <w:rFonts w:hint="eastAsia"/>
        </w:rPr>
        <w:t>返回值</w:t>
      </w:r>
    </w:p>
    <w:p w:rsidR="00265147" w:rsidRDefault="00265147" w:rsidP="00265147">
      <w:pPr>
        <w:ind w:left="198"/>
      </w:pPr>
      <w:r>
        <w:rPr>
          <w:rFonts w:hint="eastAsia"/>
        </w:rPr>
        <w:t>成功返回用户信息</w:t>
      </w:r>
      <w:r>
        <w:rPr>
          <w:rFonts w:hint="eastAsia"/>
        </w:rPr>
        <w:t>SetFingerSwitchRsp</w:t>
      </w:r>
      <w:r>
        <w:rPr>
          <w:rFonts w:hint="eastAsia"/>
          <w:lang w:val="fr-FR"/>
        </w:rPr>
        <w:t>，否则抛出异常。</w:t>
      </w:r>
      <w:r>
        <w:rPr>
          <w:rFonts w:hint="eastAsia"/>
        </w:rPr>
        <w:t>SetFingerSwitchRsp</w:t>
      </w:r>
      <w:r>
        <w:rPr>
          <w:rFonts w:hint="eastAsia"/>
        </w:rPr>
        <w:t>定义如下：</w:t>
      </w:r>
    </w:p>
    <w:tbl>
      <w:tblPr>
        <w:tblW w:w="9938"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37"/>
        <w:gridCol w:w="850"/>
        <w:gridCol w:w="1560"/>
        <w:gridCol w:w="708"/>
        <w:gridCol w:w="4983"/>
      </w:tblGrid>
      <w:tr w:rsidR="00265147" w:rsidTr="008B2A24">
        <w:trPr>
          <w:jc w:val="center"/>
        </w:trPr>
        <w:tc>
          <w:tcPr>
            <w:tcW w:w="1837" w:type="dxa"/>
          </w:tcPr>
          <w:p w:rsidR="00265147" w:rsidRDefault="00265147" w:rsidP="008B2A24">
            <w:pPr>
              <w:pStyle w:val="TAH"/>
              <w:rPr>
                <w:rFonts w:ascii="Verdana" w:hAnsi="Verdana"/>
                <w:lang w:val="fr-FR" w:eastAsia="zh-CN"/>
              </w:rPr>
            </w:pPr>
            <w:r>
              <w:rPr>
                <w:rFonts w:ascii="Verdana" w:hAnsi="Verdana" w:hint="eastAsia"/>
                <w:lang w:val="fr-FR" w:eastAsia="zh-CN"/>
              </w:rPr>
              <w:lastRenderedPageBreak/>
              <w:t>参数名称</w:t>
            </w:r>
          </w:p>
        </w:tc>
        <w:tc>
          <w:tcPr>
            <w:tcW w:w="850" w:type="dxa"/>
          </w:tcPr>
          <w:p w:rsidR="00265147" w:rsidRDefault="00265147" w:rsidP="008B2A24">
            <w:pPr>
              <w:pStyle w:val="TAH"/>
              <w:rPr>
                <w:rFonts w:ascii="Verdana" w:hAnsi="Verdana"/>
                <w:lang w:val="fr-FR" w:eastAsia="zh-CN"/>
              </w:rPr>
            </w:pPr>
            <w:r>
              <w:rPr>
                <w:rFonts w:ascii="Verdana" w:hAnsi="Verdana" w:hint="eastAsia"/>
                <w:lang w:val="fr-FR" w:eastAsia="zh-CN"/>
              </w:rPr>
              <w:t>必须</w:t>
            </w:r>
          </w:p>
        </w:tc>
        <w:tc>
          <w:tcPr>
            <w:tcW w:w="1560" w:type="dxa"/>
          </w:tcPr>
          <w:p w:rsidR="00265147" w:rsidRDefault="00265147" w:rsidP="008B2A24">
            <w:pPr>
              <w:pStyle w:val="TAH"/>
              <w:rPr>
                <w:rFonts w:ascii="Verdana" w:hAnsi="Verdana"/>
                <w:lang w:val="fr-FR" w:eastAsia="zh-CN"/>
              </w:rPr>
            </w:pPr>
            <w:r>
              <w:rPr>
                <w:rFonts w:ascii="Verdana" w:hAnsi="Verdana" w:hint="eastAsia"/>
                <w:lang w:val="fr-FR" w:eastAsia="zh-CN"/>
              </w:rPr>
              <w:t>类型</w:t>
            </w:r>
          </w:p>
        </w:tc>
        <w:tc>
          <w:tcPr>
            <w:tcW w:w="708" w:type="dxa"/>
          </w:tcPr>
          <w:p w:rsidR="00265147" w:rsidRDefault="00265147" w:rsidP="008B2A24">
            <w:pPr>
              <w:pStyle w:val="TAH"/>
              <w:rPr>
                <w:rFonts w:ascii="Verdana" w:hAnsi="Verdana"/>
                <w:lang w:val="fr-FR" w:eastAsia="zh-CN"/>
              </w:rPr>
            </w:pPr>
            <w:r>
              <w:rPr>
                <w:rFonts w:ascii="Verdana" w:hAnsi="Verdana" w:hint="eastAsia"/>
                <w:lang w:val="fr-FR" w:eastAsia="zh-CN"/>
              </w:rPr>
              <w:t>长度</w:t>
            </w:r>
          </w:p>
        </w:tc>
        <w:tc>
          <w:tcPr>
            <w:tcW w:w="4983" w:type="dxa"/>
          </w:tcPr>
          <w:p w:rsidR="00265147" w:rsidRDefault="00265147" w:rsidP="008B2A24">
            <w:pPr>
              <w:pStyle w:val="TAH"/>
              <w:rPr>
                <w:rFonts w:ascii="Verdana" w:hAnsi="Verdana"/>
                <w:lang w:val="fr-FR" w:eastAsia="zh-CN"/>
              </w:rPr>
            </w:pPr>
            <w:r>
              <w:rPr>
                <w:rFonts w:ascii="Verdana" w:hAnsi="Verdana" w:hint="eastAsia"/>
                <w:lang w:val="fr-FR" w:eastAsia="zh-CN"/>
              </w:rPr>
              <w:t>描述信息</w:t>
            </w:r>
          </w:p>
        </w:tc>
      </w:tr>
      <w:tr w:rsidR="00265147" w:rsidTr="008B2A24">
        <w:trPr>
          <w:jc w:val="center"/>
        </w:trPr>
        <w:tc>
          <w:tcPr>
            <w:tcW w:w="1837" w:type="dxa"/>
          </w:tcPr>
          <w:p w:rsidR="00265147" w:rsidRPr="005041A8" w:rsidRDefault="00265147" w:rsidP="008B2A24">
            <w:pPr>
              <w:pStyle w:val="TAL"/>
              <w:rPr>
                <w:lang w:val="fr-FR" w:eastAsia="zh-CN"/>
              </w:rPr>
            </w:pPr>
            <w:r w:rsidRPr="005041A8">
              <w:rPr>
                <w:rFonts w:hint="eastAsia"/>
                <w:lang w:val="fr-FR" w:eastAsia="zh-CN"/>
              </w:rPr>
              <w:t>v</w:t>
            </w:r>
            <w:r w:rsidRPr="005041A8">
              <w:rPr>
                <w:lang w:val="fr-FR" w:eastAsia="zh-CN"/>
              </w:rPr>
              <w:t>ersion</w:t>
            </w:r>
          </w:p>
        </w:tc>
        <w:tc>
          <w:tcPr>
            <w:tcW w:w="850" w:type="dxa"/>
          </w:tcPr>
          <w:p w:rsidR="00265147" w:rsidRPr="005041A8" w:rsidRDefault="00265147" w:rsidP="008B2A24">
            <w:pPr>
              <w:pStyle w:val="TAL"/>
              <w:rPr>
                <w:lang w:val="fr-FR" w:eastAsia="zh-CN"/>
              </w:rPr>
            </w:pPr>
            <w:r>
              <w:rPr>
                <w:rFonts w:hint="eastAsia"/>
                <w:lang w:val="fr-FR" w:eastAsia="zh-CN"/>
              </w:rPr>
              <w:t>M</w:t>
            </w:r>
          </w:p>
        </w:tc>
        <w:tc>
          <w:tcPr>
            <w:tcW w:w="1560" w:type="dxa"/>
          </w:tcPr>
          <w:p w:rsidR="00265147" w:rsidRPr="005041A8" w:rsidRDefault="00265147" w:rsidP="008B2A24">
            <w:pPr>
              <w:pStyle w:val="TAH"/>
              <w:jc w:val="both"/>
              <w:rPr>
                <w:b w:val="0"/>
                <w:lang w:val="fr-FR" w:eastAsia="zh-CN"/>
              </w:rPr>
            </w:pPr>
            <w:r>
              <w:rPr>
                <w:rFonts w:hint="eastAsia"/>
                <w:b w:val="0"/>
                <w:lang w:val="fr-FR" w:eastAsia="zh-CN"/>
              </w:rPr>
              <w:t>String</w:t>
            </w:r>
          </w:p>
        </w:tc>
        <w:tc>
          <w:tcPr>
            <w:tcW w:w="708" w:type="dxa"/>
          </w:tcPr>
          <w:p w:rsidR="00265147" w:rsidRPr="005041A8" w:rsidRDefault="00265147" w:rsidP="008B2A24">
            <w:pPr>
              <w:rPr>
                <w:rFonts w:ascii="Arial" w:hAnsi="Arial"/>
                <w:kern w:val="0"/>
                <w:sz w:val="18"/>
                <w:szCs w:val="18"/>
                <w:lang w:val="fr-FR"/>
              </w:rPr>
            </w:pPr>
            <w:r>
              <w:rPr>
                <w:rFonts w:ascii="Arial" w:hAnsi="Arial" w:hint="eastAsia"/>
                <w:kern w:val="0"/>
                <w:sz w:val="18"/>
                <w:szCs w:val="18"/>
                <w:lang w:val="fr-FR"/>
              </w:rPr>
              <w:t>5</w:t>
            </w:r>
          </w:p>
        </w:tc>
        <w:tc>
          <w:tcPr>
            <w:tcW w:w="4983" w:type="dxa"/>
          </w:tcPr>
          <w:p w:rsidR="00265147" w:rsidRPr="005041A8" w:rsidRDefault="00265147" w:rsidP="008B2A24">
            <w:pPr>
              <w:rPr>
                <w:rFonts w:ascii="Arial" w:hAnsi="Arial"/>
                <w:kern w:val="0"/>
                <w:sz w:val="18"/>
                <w:szCs w:val="18"/>
                <w:lang w:val="fr-FR"/>
              </w:rPr>
            </w:pPr>
            <w:r w:rsidRPr="005041A8">
              <w:rPr>
                <w:rFonts w:ascii="Arial" w:hAnsi="Arial" w:hint="eastAsia"/>
                <w:kern w:val="0"/>
                <w:sz w:val="18"/>
                <w:szCs w:val="18"/>
                <w:lang w:val="fr-FR"/>
              </w:rPr>
              <w:t>协议版本号</w:t>
            </w:r>
          </w:p>
        </w:tc>
      </w:tr>
      <w:tr w:rsidR="00265147" w:rsidTr="008B2A24">
        <w:trPr>
          <w:jc w:val="center"/>
        </w:trPr>
        <w:tc>
          <w:tcPr>
            <w:tcW w:w="1837" w:type="dxa"/>
          </w:tcPr>
          <w:p w:rsidR="00265147" w:rsidRPr="005041A8" w:rsidRDefault="00265147" w:rsidP="008B2A24">
            <w:pPr>
              <w:pStyle w:val="TAL"/>
              <w:rPr>
                <w:lang w:val="fr-FR" w:eastAsia="zh-CN"/>
              </w:rPr>
            </w:pPr>
            <w:r>
              <w:rPr>
                <w:lang w:val="fr-FR" w:eastAsia="zh-CN"/>
              </w:rPr>
              <w:t>transactionID</w:t>
            </w:r>
          </w:p>
        </w:tc>
        <w:tc>
          <w:tcPr>
            <w:tcW w:w="850" w:type="dxa"/>
          </w:tcPr>
          <w:p w:rsidR="00265147" w:rsidRPr="005041A8" w:rsidRDefault="00265147" w:rsidP="008B2A24">
            <w:pPr>
              <w:pStyle w:val="TAL"/>
              <w:rPr>
                <w:lang w:val="fr-FR" w:eastAsia="zh-CN"/>
              </w:rPr>
            </w:pPr>
            <w:r>
              <w:rPr>
                <w:rFonts w:hint="eastAsia"/>
                <w:lang w:val="fr-FR" w:eastAsia="zh-CN"/>
              </w:rPr>
              <w:t>M</w:t>
            </w:r>
          </w:p>
        </w:tc>
        <w:tc>
          <w:tcPr>
            <w:tcW w:w="1560" w:type="dxa"/>
          </w:tcPr>
          <w:p w:rsidR="00265147" w:rsidRPr="005041A8" w:rsidRDefault="00265147" w:rsidP="008B2A24">
            <w:pPr>
              <w:pStyle w:val="TAH"/>
              <w:jc w:val="both"/>
              <w:rPr>
                <w:b w:val="0"/>
                <w:lang w:val="fr-FR" w:eastAsia="zh-CN"/>
              </w:rPr>
            </w:pPr>
            <w:r>
              <w:rPr>
                <w:rFonts w:hint="eastAsia"/>
                <w:b w:val="0"/>
                <w:lang w:val="fr-FR" w:eastAsia="zh-CN"/>
              </w:rPr>
              <w:t>String</w:t>
            </w:r>
          </w:p>
        </w:tc>
        <w:tc>
          <w:tcPr>
            <w:tcW w:w="708" w:type="dxa"/>
          </w:tcPr>
          <w:p w:rsidR="00265147" w:rsidRPr="005041A8" w:rsidRDefault="00265147" w:rsidP="008B2A24">
            <w:pPr>
              <w:rPr>
                <w:rFonts w:ascii="Arial" w:hAnsi="Arial"/>
                <w:kern w:val="0"/>
                <w:sz w:val="18"/>
                <w:szCs w:val="18"/>
                <w:lang w:val="fr-FR"/>
              </w:rPr>
            </w:pPr>
            <w:r w:rsidRPr="005041A8">
              <w:rPr>
                <w:rFonts w:ascii="Arial" w:hAnsi="Arial" w:hint="eastAsia"/>
                <w:kern w:val="0"/>
                <w:sz w:val="18"/>
                <w:szCs w:val="18"/>
                <w:lang w:val="fr-FR"/>
              </w:rPr>
              <w:t>40</w:t>
            </w:r>
          </w:p>
        </w:tc>
        <w:tc>
          <w:tcPr>
            <w:tcW w:w="4983" w:type="dxa"/>
          </w:tcPr>
          <w:p w:rsidR="00265147" w:rsidRPr="005041A8" w:rsidRDefault="00265147" w:rsidP="008B2A24">
            <w:pPr>
              <w:rPr>
                <w:rFonts w:ascii="Arial" w:hAnsi="Arial"/>
                <w:kern w:val="0"/>
                <w:sz w:val="18"/>
                <w:szCs w:val="18"/>
                <w:lang w:val="fr-FR"/>
              </w:rPr>
            </w:pPr>
            <w:r w:rsidRPr="005041A8">
              <w:rPr>
                <w:rFonts w:ascii="Arial" w:hAnsi="Arial" w:hint="eastAsia"/>
                <w:kern w:val="0"/>
                <w:sz w:val="18"/>
                <w:szCs w:val="18"/>
                <w:lang w:val="fr-FR"/>
              </w:rPr>
              <w:t>交易流水号</w:t>
            </w:r>
          </w:p>
        </w:tc>
      </w:tr>
      <w:tr w:rsidR="00265147" w:rsidTr="008B2A24">
        <w:trPr>
          <w:jc w:val="center"/>
        </w:trPr>
        <w:tc>
          <w:tcPr>
            <w:tcW w:w="1837" w:type="dxa"/>
          </w:tcPr>
          <w:p w:rsidR="00265147" w:rsidRPr="00C8364D" w:rsidRDefault="00265147" w:rsidP="008B2A24">
            <w:pPr>
              <w:pStyle w:val="TAL"/>
              <w:rPr>
                <w:lang w:val="fr-FR" w:eastAsia="zh-CN"/>
              </w:rPr>
            </w:pPr>
            <w:r w:rsidRPr="00C8364D">
              <w:rPr>
                <w:rFonts w:hint="eastAsia"/>
                <w:lang w:val="fr-FR" w:eastAsia="zh-CN"/>
              </w:rPr>
              <w:t>traceFlag</w:t>
            </w:r>
          </w:p>
        </w:tc>
        <w:tc>
          <w:tcPr>
            <w:tcW w:w="850" w:type="dxa"/>
          </w:tcPr>
          <w:p w:rsidR="00265147" w:rsidRPr="00C8364D" w:rsidRDefault="00265147" w:rsidP="008B2A24">
            <w:pPr>
              <w:spacing w:line="240" w:lineRule="atLeast"/>
              <w:rPr>
                <w:rFonts w:ascii="Arial" w:hAnsi="Arial"/>
                <w:kern w:val="0"/>
                <w:sz w:val="18"/>
                <w:szCs w:val="18"/>
                <w:lang w:val="fr-FR"/>
              </w:rPr>
            </w:pPr>
            <w:r w:rsidRPr="00C8364D">
              <w:rPr>
                <w:rFonts w:ascii="Arial" w:hAnsi="Arial" w:hint="eastAsia"/>
                <w:kern w:val="0"/>
                <w:sz w:val="18"/>
                <w:szCs w:val="18"/>
                <w:lang w:val="fr-FR"/>
              </w:rPr>
              <w:t xml:space="preserve">O </w:t>
            </w:r>
          </w:p>
        </w:tc>
        <w:tc>
          <w:tcPr>
            <w:tcW w:w="1560" w:type="dxa"/>
          </w:tcPr>
          <w:p w:rsidR="00265147" w:rsidRPr="00C8364D" w:rsidRDefault="00265147" w:rsidP="008B2A24">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708" w:type="dxa"/>
          </w:tcPr>
          <w:p w:rsidR="00265147" w:rsidRPr="00C8364D" w:rsidRDefault="00265147" w:rsidP="008B2A24">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4983" w:type="dxa"/>
          </w:tcPr>
          <w:p w:rsidR="00265147" w:rsidRPr="00C8364D" w:rsidRDefault="00265147" w:rsidP="008B2A24">
            <w:pPr>
              <w:spacing w:line="240" w:lineRule="atLeast"/>
              <w:rPr>
                <w:rFonts w:ascii="Arial" w:hAnsi="Arial"/>
                <w:kern w:val="0"/>
                <w:sz w:val="18"/>
                <w:szCs w:val="18"/>
                <w:lang w:val="fr-FR"/>
              </w:rPr>
            </w:pPr>
            <w:r>
              <w:rPr>
                <w:rFonts w:ascii="Arial" w:hAnsi="Arial" w:hint="eastAsia"/>
                <w:kern w:val="0"/>
                <w:sz w:val="18"/>
                <w:szCs w:val="18"/>
                <w:lang w:val="fr-FR"/>
              </w:rPr>
              <w:t>跟踪标志</w:t>
            </w:r>
          </w:p>
        </w:tc>
      </w:tr>
      <w:tr w:rsidR="00265147" w:rsidTr="008B2A24">
        <w:trPr>
          <w:jc w:val="center"/>
        </w:trPr>
        <w:tc>
          <w:tcPr>
            <w:tcW w:w="1837" w:type="dxa"/>
          </w:tcPr>
          <w:p w:rsidR="00265147" w:rsidRPr="00C8364D" w:rsidRDefault="00265147" w:rsidP="008B2A24">
            <w:pPr>
              <w:pStyle w:val="TAL"/>
              <w:rPr>
                <w:lang w:val="fr-FR" w:eastAsia="zh-CN"/>
              </w:rPr>
            </w:pPr>
            <w:r>
              <w:rPr>
                <w:rFonts w:hint="eastAsia"/>
                <w:lang w:val="fr-FR" w:eastAsia="zh-CN"/>
              </w:rPr>
              <w:t>userID</w:t>
            </w:r>
          </w:p>
        </w:tc>
        <w:tc>
          <w:tcPr>
            <w:tcW w:w="850" w:type="dxa"/>
          </w:tcPr>
          <w:p w:rsidR="00265147" w:rsidRPr="00C8364D" w:rsidRDefault="00265147" w:rsidP="008B2A24">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1560" w:type="dxa"/>
          </w:tcPr>
          <w:p w:rsidR="00265147" w:rsidRDefault="00265147" w:rsidP="008B2A24">
            <w:pPr>
              <w:spacing w:line="240" w:lineRule="atLeast"/>
              <w:rPr>
                <w:rFonts w:ascii="Arial" w:hAnsi="Arial"/>
                <w:kern w:val="0"/>
                <w:sz w:val="18"/>
                <w:szCs w:val="18"/>
                <w:lang w:val="fr-FR"/>
              </w:rPr>
            </w:pPr>
            <w:r>
              <w:rPr>
                <w:rFonts w:ascii="Arial" w:hAnsi="Arial" w:hint="eastAsia"/>
                <w:kern w:val="0"/>
                <w:sz w:val="18"/>
                <w:szCs w:val="18"/>
                <w:lang w:val="fr-FR"/>
              </w:rPr>
              <w:t>Bigint</w:t>
            </w:r>
          </w:p>
        </w:tc>
        <w:tc>
          <w:tcPr>
            <w:tcW w:w="708" w:type="dxa"/>
          </w:tcPr>
          <w:p w:rsidR="00265147" w:rsidRDefault="00265147" w:rsidP="008B2A24">
            <w:pPr>
              <w:spacing w:line="240" w:lineRule="atLeast"/>
              <w:rPr>
                <w:rFonts w:ascii="Arial" w:hAnsi="Arial"/>
                <w:kern w:val="0"/>
                <w:sz w:val="18"/>
                <w:szCs w:val="18"/>
                <w:lang w:val="fr-FR"/>
              </w:rPr>
            </w:pPr>
          </w:p>
        </w:tc>
        <w:tc>
          <w:tcPr>
            <w:tcW w:w="4983" w:type="dxa"/>
          </w:tcPr>
          <w:p w:rsidR="00265147" w:rsidRDefault="00265147" w:rsidP="008B2A24">
            <w:pPr>
              <w:spacing w:line="240" w:lineRule="atLeast"/>
              <w:rPr>
                <w:rFonts w:ascii="Arial" w:hAnsi="Arial"/>
                <w:kern w:val="0"/>
                <w:sz w:val="18"/>
                <w:szCs w:val="18"/>
                <w:lang w:val="fr-FR"/>
              </w:rPr>
            </w:pPr>
            <w:r>
              <w:rPr>
                <w:rFonts w:ascii="Arial" w:hAnsi="Arial" w:hint="eastAsia"/>
                <w:kern w:val="0"/>
                <w:sz w:val="18"/>
                <w:szCs w:val="18"/>
                <w:lang w:val="fr-FR"/>
              </w:rPr>
              <w:t>用户</w:t>
            </w:r>
            <w:r>
              <w:rPr>
                <w:rFonts w:ascii="Arial" w:hAnsi="Arial" w:hint="eastAsia"/>
                <w:kern w:val="0"/>
                <w:sz w:val="18"/>
                <w:szCs w:val="18"/>
                <w:lang w:val="fr-FR"/>
              </w:rPr>
              <w:t>ID</w:t>
            </w:r>
            <w:r>
              <w:rPr>
                <w:rFonts w:ascii="Arial" w:hAnsi="Arial" w:hint="eastAsia"/>
                <w:kern w:val="0"/>
                <w:sz w:val="18"/>
                <w:szCs w:val="18"/>
                <w:lang w:val="fr-FR"/>
              </w:rPr>
              <w:t>（内部）</w:t>
            </w:r>
          </w:p>
        </w:tc>
      </w:tr>
    </w:tbl>
    <w:p w:rsidR="00265147" w:rsidRPr="00954EAB" w:rsidRDefault="00265147" w:rsidP="00407B6C">
      <w:pPr>
        <w:pStyle w:val="41"/>
      </w:pPr>
      <w:r>
        <w:rPr>
          <w:rFonts w:hint="eastAsia"/>
        </w:rPr>
        <w:t>异常信息</w:t>
      </w:r>
    </w:p>
    <w:p w:rsidR="00265147" w:rsidRPr="00954EAB" w:rsidRDefault="00265147" w:rsidP="00265147">
      <w:pPr>
        <w:pStyle w:val="a4"/>
        <w:ind w:firstLine="210"/>
      </w:pPr>
      <w:r>
        <w:rPr>
          <w:rFonts w:hint="eastAsia"/>
        </w:rPr>
        <w:t>失败则抛出异常</w:t>
      </w:r>
      <w:r w:rsidRPr="00954EAB">
        <w:rPr>
          <w:rFonts w:hint="eastAsia"/>
        </w:rPr>
        <w:t>CException</w:t>
      </w:r>
      <w:r w:rsidRPr="00954EAB">
        <w:rPr>
          <w:rFonts w:hint="eastAsia"/>
        </w:rPr>
        <w:t>，</w:t>
      </w:r>
      <w:r>
        <w:rPr>
          <w:rFonts w:hint="eastAsia"/>
        </w:rPr>
        <w:t>具体内容请参考异常码定义文档。</w:t>
      </w:r>
    </w:p>
    <w:p w:rsidR="00265147" w:rsidRDefault="00265147" w:rsidP="00265147">
      <w:pPr>
        <w:pStyle w:val="a4"/>
        <w:ind w:firstLine="210"/>
        <w:rPr>
          <w:lang w:val="fr-FR"/>
        </w:rPr>
      </w:pPr>
      <w:r>
        <w:rPr>
          <w:rFonts w:hint="eastAsia"/>
        </w:rPr>
        <w:t>异常码</w:t>
      </w:r>
      <w:r w:rsidRPr="00954EAB">
        <w:rPr>
          <w:rFonts w:hint="eastAsia"/>
        </w:rPr>
        <w:t>：</w:t>
      </w:r>
      <w:r w:rsidRPr="00954EAB">
        <w:rPr>
          <w:rFonts w:hint="eastAsia"/>
        </w:rPr>
        <w:t>1~999</w:t>
      </w:r>
      <w:r>
        <w:rPr>
          <w:rFonts w:hint="eastAsia"/>
        </w:rPr>
        <w:t>表示需要前转的归属站点号。</w:t>
      </w:r>
    </w:p>
    <w:p w:rsidR="00265147" w:rsidRPr="00E81EFF" w:rsidRDefault="00265147" w:rsidP="00265147">
      <w:pPr>
        <w:pStyle w:val="a4"/>
        <w:ind w:firstLine="210"/>
        <w:rPr>
          <w:lang w:val="fr-FR"/>
        </w:rPr>
      </w:pPr>
    </w:p>
    <w:p w:rsidR="00265147" w:rsidRPr="00954EAB" w:rsidRDefault="00265147" w:rsidP="00407B6C">
      <w:pPr>
        <w:pStyle w:val="41"/>
      </w:pPr>
      <w:r w:rsidRPr="00954EAB">
        <w:rPr>
          <w:rFonts w:hint="eastAsia"/>
        </w:rPr>
        <w:t>Json</w:t>
      </w:r>
      <w:r>
        <w:rPr>
          <w:rFonts w:hint="eastAsia"/>
        </w:rPr>
        <w:t>接口登录认证信息说明</w:t>
      </w:r>
    </w:p>
    <w:p w:rsidR="00265147" w:rsidRPr="00954EAB" w:rsidRDefault="00265147" w:rsidP="00265147">
      <w:r w:rsidRPr="00954EAB">
        <w:rPr>
          <w:rFonts w:hint="eastAsia"/>
        </w:rPr>
        <w:t xml:space="preserve">   Authorization</w:t>
      </w:r>
      <w:r>
        <w:rPr>
          <w:rFonts w:hint="eastAsia"/>
        </w:rPr>
        <w:t>中无需登录认证信息。</w:t>
      </w:r>
    </w:p>
    <w:p w:rsidR="00265147" w:rsidRPr="003A7F02" w:rsidRDefault="00265147" w:rsidP="00265147">
      <w:pPr>
        <w:rPr>
          <w:lang w:val="fr-FR"/>
        </w:rPr>
      </w:pPr>
    </w:p>
    <w:p w:rsidR="00265147" w:rsidRPr="00954EAB" w:rsidRDefault="00265147" w:rsidP="00407B6C">
      <w:pPr>
        <w:pStyle w:val="31"/>
        <w:rPr>
          <w:rStyle w:val="210"/>
        </w:rPr>
      </w:pPr>
      <w:r w:rsidRPr="00954EAB">
        <w:rPr>
          <w:rStyle w:val="210"/>
          <w:rFonts w:hint="eastAsia"/>
        </w:rPr>
        <w:t>HTTP(s)</w:t>
      </w:r>
      <w:r>
        <w:rPr>
          <w:rStyle w:val="210"/>
          <w:rFonts w:hint="eastAsia"/>
        </w:rPr>
        <w:t>接口</w:t>
      </w:r>
    </w:p>
    <w:p w:rsidR="00265147" w:rsidRPr="00954EAB" w:rsidRDefault="00265147" w:rsidP="00407B6C">
      <w:pPr>
        <w:pStyle w:val="41"/>
      </w:pPr>
      <w:r>
        <w:rPr>
          <w:rFonts w:hint="eastAsia"/>
        </w:rPr>
        <w:t>描述</w:t>
      </w:r>
    </w:p>
    <w:p w:rsidR="00265147" w:rsidRDefault="00265147" w:rsidP="00265147">
      <w:pPr>
        <w:ind w:firstLine="420"/>
      </w:pPr>
      <w:r>
        <w:rPr>
          <w:rFonts w:hint="eastAsia"/>
        </w:rPr>
        <w:t>AccountServer</w:t>
      </w:r>
      <w:r>
        <w:rPr>
          <w:rFonts w:hint="eastAsia"/>
        </w:rPr>
        <w:t>内部转为调用</w:t>
      </w:r>
      <w:r>
        <w:rPr>
          <w:rFonts w:hint="eastAsia"/>
        </w:rPr>
        <w:t>UserProfile</w:t>
      </w:r>
      <w:r>
        <w:rPr>
          <w:rFonts w:hint="eastAsia"/>
        </w:rPr>
        <w:t>接口。</w:t>
      </w:r>
    </w:p>
    <w:p w:rsidR="00265147" w:rsidRPr="00B00230" w:rsidRDefault="00265147" w:rsidP="00265147">
      <w:pPr>
        <w:ind w:firstLine="420"/>
        <w:rPr>
          <w:lang w:val="fr-FR"/>
        </w:rPr>
      </w:pPr>
      <w:r>
        <w:rPr>
          <w:rFonts w:hint="eastAsia"/>
          <w:lang w:val="fr-FR"/>
        </w:rPr>
        <w:t>UP</w:t>
      </w:r>
      <w:r>
        <w:rPr>
          <w:rFonts w:hint="eastAsia"/>
          <w:lang w:val="fr-FR"/>
        </w:rPr>
        <w:t>返回</w:t>
      </w:r>
      <w:r>
        <w:rPr>
          <w:rFonts w:hint="eastAsia"/>
        </w:rPr>
        <w:t>异常码</w:t>
      </w:r>
      <w:r w:rsidRPr="00E81EFF">
        <w:rPr>
          <w:rFonts w:hint="eastAsia"/>
          <w:lang w:val="fr-FR"/>
        </w:rPr>
        <w:t>(</w:t>
      </w:r>
      <w:r>
        <w:rPr>
          <w:rFonts w:hint="eastAsia"/>
          <w:lang w:val="fr-FR"/>
        </w:rPr>
        <w:t>1~999</w:t>
      </w:r>
      <w:r w:rsidRPr="00E81EFF">
        <w:rPr>
          <w:rFonts w:hint="eastAsia"/>
          <w:lang w:val="fr-FR"/>
        </w:rPr>
        <w:t>)</w:t>
      </w:r>
      <w:r>
        <w:rPr>
          <w:rFonts w:hint="eastAsia"/>
        </w:rPr>
        <w:t>时</w:t>
      </w:r>
      <w:r w:rsidRPr="00E81EFF">
        <w:rPr>
          <w:rFonts w:hint="eastAsia"/>
          <w:lang w:val="fr-FR"/>
        </w:rPr>
        <w:t>，</w:t>
      </w:r>
      <w:r w:rsidRPr="00E81EFF">
        <w:rPr>
          <w:rFonts w:hint="eastAsia"/>
          <w:lang w:val="fr-FR"/>
        </w:rPr>
        <w:t>AccountServer</w:t>
      </w:r>
      <w:r>
        <w:rPr>
          <w:rFonts w:hint="eastAsia"/>
        </w:rPr>
        <w:t>返回重定向</w:t>
      </w:r>
      <w:r w:rsidRPr="00E81EFF">
        <w:rPr>
          <w:rFonts w:hint="eastAsia"/>
          <w:lang w:val="fr-FR"/>
        </w:rPr>
        <w:t>，</w:t>
      </w:r>
      <w:r>
        <w:rPr>
          <w:rFonts w:hint="eastAsia"/>
        </w:rPr>
        <w:t>重定向</w:t>
      </w:r>
      <w:r w:rsidRPr="00E81EFF">
        <w:rPr>
          <w:rFonts w:hint="eastAsia"/>
          <w:lang w:val="fr-FR"/>
        </w:rPr>
        <w:t>URL</w:t>
      </w:r>
      <w:r>
        <w:rPr>
          <w:rFonts w:hint="eastAsia"/>
        </w:rPr>
        <w:t>为源</w:t>
      </w:r>
      <w:r w:rsidRPr="00E81EFF">
        <w:rPr>
          <w:rFonts w:hint="eastAsia"/>
          <w:lang w:val="fr-FR"/>
        </w:rPr>
        <w:t>URL</w:t>
      </w:r>
      <w:r>
        <w:rPr>
          <w:rFonts w:hint="eastAsia"/>
          <w:lang w:val="fr-FR"/>
        </w:rPr>
        <w:t>的子域名部分</w:t>
      </w:r>
      <w:r>
        <w:rPr>
          <w:rFonts w:hint="eastAsia"/>
        </w:rPr>
        <w:t>增加归属站点号。不过建议客户端直接根据获取</w:t>
      </w:r>
      <w:r>
        <w:rPr>
          <w:rFonts w:hint="eastAsia"/>
        </w:rPr>
        <w:t>userID</w:t>
      </w:r>
      <w:r>
        <w:rPr>
          <w:rFonts w:hint="eastAsia"/>
        </w:rPr>
        <w:t>时获取的</w:t>
      </w:r>
      <w:r>
        <w:rPr>
          <w:rFonts w:hint="eastAsia"/>
        </w:rPr>
        <w:t>siteID</w:t>
      </w:r>
      <w:r>
        <w:rPr>
          <w:rFonts w:hint="eastAsia"/>
        </w:rPr>
        <w:t>到归属站点调用。</w:t>
      </w:r>
    </w:p>
    <w:p w:rsidR="00265147" w:rsidRPr="00A6475E" w:rsidRDefault="00265147" w:rsidP="00407B6C">
      <w:pPr>
        <w:pStyle w:val="41"/>
      </w:pPr>
      <w:r>
        <w:rPr>
          <w:rFonts w:hint="eastAsia"/>
        </w:rPr>
        <w:t>HTTPS</w:t>
      </w:r>
      <w:r>
        <w:rPr>
          <w:rFonts w:hint="eastAsia"/>
        </w:rPr>
        <w:t>接口</w:t>
      </w:r>
    </w:p>
    <w:p w:rsidR="00265147" w:rsidRPr="00A6475E" w:rsidRDefault="00265147" w:rsidP="00265147">
      <w:pPr>
        <w:numPr>
          <w:ilvl w:val="0"/>
          <w:numId w:val="22"/>
        </w:numPr>
        <w:tabs>
          <w:tab w:val="num" w:pos="0"/>
        </w:tabs>
        <w:rPr>
          <w:b/>
        </w:rPr>
      </w:pPr>
      <w:r>
        <w:rPr>
          <w:rFonts w:hint="eastAsia"/>
          <w:b/>
        </w:rPr>
        <w:t>1)</w:t>
      </w:r>
      <w:r w:rsidRPr="00A6475E">
        <w:rPr>
          <w:rFonts w:hint="eastAsia"/>
          <w:b/>
        </w:rPr>
        <w:t>请求消息</w:t>
      </w:r>
      <w:r>
        <w:rPr>
          <w:rFonts w:hint="eastAsia"/>
          <w:b/>
        </w:rPr>
        <w:t>(URL encode</w:t>
      </w:r>
      <w:r>
        <w:rPr>
          <w:rFonts w:hint="eastAsia"/>
          <w:b/>
        </w:rPr>
        <w:t>编码</w:t>
      </w:r>
      <w:r>
        <w:rPr>
          <w:rFonts w:hint="eastAsia"/>
          <w:b/>
        </w:rPr>
        <w:t>)</w:t>
      </w:r>
    </w:p>
    <w:p w:rsidR="00265147" w:rsidRPr="00A6475E" w:rsidRDefault="00265147" w:rsidP="00265147">
      <w:r w:rsidRPr="00A6475E">
        <w:t>POST</w:t>
      </w:r>
      <w:r w:rsidRPr="00A6475E">
        <w:rPr>
          <w:rFonts w:hint="eastAsia"/>
        </w:rPr>
        <w:t xml:space="preserve"> </w:t>
      </w:r>
      <w:r w:rsidRPr="00A6475E">
        <w:t>http</w:t>
      </w:r>
      <w:r>
        <w:rPr>
          <w:rFonts w:hint="eastAsia"/>
        </w:rPr>
        <w:t>s</w:t>
      </w:r>
      <w:r w:rsidRPr="00A6475E">
        <w:t>://host:port/</w:t>
      </w:r>
      <w:r>
        <w:rPr>
          <w:rFonts w:hint="eastAsia"/>
        </w:rPr>
        <w:t>AccountServer</w:t>
      </w:r>
      <w:r w:rsidRPr="00A6475E">
        <w:t>/I</w:t>
      </w:r>
      <w:r w:rsidRPr="00A6475E">
        <w:rPr>
          <w:rFonts w:hint="eastAsia"/>
        </w:rPr>
        <w:t>User</w:t>
      </w:r>
      <w:r>
        <w:rPr>
          <w:rFonts w:hint="eastAsia"/>
        </w:rPr>
        <w:t>Info</w:t>
      </w:r>
      <w:r w:rsidRPr="00A6475E">
        <w:rPr>
          <w:rFonts w:hint="eastAsia"/>
        </w:rPr>
        <w:t>Mng</w:t>
      </w:r>
      <w:r>
        <w:rPr>
          <w:rFonts w:hint="eastAsia"/>
        </w:rPr>
        <w:t>/setFingerSwitch</w:t>
      </w:r>
      <w:r w:rsidRPr="00A6475E">
        <w:t xml:space="preserve"> </w:t>
      </w:r>
      <w:r>
        <w:rPr>
          <w:rFonts w:hint="eastAsia"/>
        </w:rPr>
        <w:t xml:space="preserve"> </w:t>
      </w:r>
      <w:r w:rsidRPr="00A6475E">
        <w:t>HTTP</w:t>
      </w:r>
      <w:r>
        <w:rPr>
          <w:rFonts w:hint="eastAsia"/>
        </w:rPr>
        <w:t>S</w:t>
      </w:r>
      <w:r w:rsidRPr="00A6475E">
        <w:t>/1.1</w:t>
      </w:r>
    </w:p>
    <w:p w:rsidR="00265147" w:rsidRDefault="00265147" w:rsidP="00265147">
      <w:pPr>
        <w:rPr>
          <w:i/>
        </w:rPr>
      </w:pPr>
      <w:r w:rsidRPr="00A6475E">
        <w:rPr>
          <w:i/>
        </w:rPr>
        <w:t>Authorization</w:t>
      </w:r>
      <w:r w:rsidRPr="00A6475E">
        <w:rPr>
          <w:rFonts w:hint="eastAsia"/>
          <w:i/>
        </w:rPr>
        <w:t>:</w:t>
      </w:r>
      <w:r w:rsidRPr="00A6475E">
        <w:rPr>
          <w:i/>
        </w:rPr>
        <w:t xml:space="preserve"> </w:t>
      </w:r>
    </w:p>
    <w:p w:rsidR="00265147" w:rsidRDefault="00265147" w:rsidP="00265147">
      <w:pPr>
        <w:rPr>
          <w:lang w:val="de-DE"/>
        </w:rPr>
      </w:pPr>
      <w:r>
        <w:rPr>
          <w:rFonts w:hint="eastAsia"/>
          <w:i/>
        </w:rPr>
        <w:t>消息体：</w:t>
      </w:r>
      <w:r w:rsidRPr="00A6475E">
        <w:rPr>
          <w:lang w:val="de-DE"/>
        </w:rPr>
        <w:t xml:space="preserve"> </w:t>
      </w:r>
    </w:p>
    <w:p w:rsidR="00265147" w:rsidRPr="00BB213E" w:rsidRDefault="00265147" w:rsidP="00265147">
      <w:pPr>
        <w:rPr>
          <w:lang w:val="de-DE"/>
        </w:rPr>
      </w:pPr>
      <w:r>
        <w:rPr>
          <w:rFonts w:hint="eastAsia"/>
          <w:lang w:val="de-DE"/>
        </w:rPr>
        <w:t>uid</w:t>
      </w:r>
      <w:r w:rsidRPr="00BB213E">
        <w:rPr>
          <w:lang w:val="de-DE"/>
        </w:rPr>
        <w:t>=</w:t>
      </w:r>
      <w:r>
        <w:rPr>
          <w:rFonts w:hint="eastAsia"/>
          <w:lang w:val="de-DE"/>
        </w:rPr>
        <w:t>1008</w:t>
      </w:r>
      <w:r w:rsidRPr="00BB213E">
        <w:rPr>
          <w:lang w:val="de-DE"/>
        </w:rPr>
        <w:t>61367</w:t>
      </w:r>
      <w:r>
        <w:rPr>
          <w:rFonts w:hint="eastAsia"/>
          <w:lang w:val="de-DE"/>
        </w:rPr>
        <w:t>90</w:t>
      </w:r>
      <w:r w:rsidRPr="00BB213E">
        <w:rPr>
          <w:lang w:val="de-DE"/>
        </w:rPr>
        <w:t>7777777&amp;pw=DFSFSDFSAFDSDFSDFASDFASDFSDFSDAD</w:t>
      </w:r>
    </w:p>
    <w:p w:rsidR="00265147" w:rsidRPr="00BB213E" w:rsidRDefault="00265147" w:rsidP="00265147">
      <w:pPr>
        <w:rPr>
          <w:lang w:val="de-DE"/>
        </w:rPr>
      </w:pPr>
      <w:r w:rsidRPr="00BB213E">
        <w:rPr>
          <w:lang w:val="de-DE"/>
        </w:rPr>
        <w:t>&amp;</w:t>
      </w:r>
      <w:r w:rsidRPr="009523FC">
        <w:rPr>
          <w:bCs/>
          <w:lang w:val="de-DE"/>
        </w:rPr>
        <w:t>eMMCID</w:t>
      </w:r>
      <w:r>
        <w:rPr>
          <w:rFonts w:hint="eastAsia"/>
          <w:lang w:val="de-DE"/>
        </w:rPr>
        <w:t>=asdfasdgdfgdfgsdfgd&amp;flg=1</w:t>
      </w:r>
      <w:r w:rsidRPr="00BB213E">
        <w:rPr>
          <w:lang w:val="de-DE"/>
        </w:rPr>
        <w:t>&amp;dvT=0&amp;dvID=DFSFSDFSAFDSDFSDFASDFASDFSDFSDAD</w:t>
      </w:r>
    </w:p>
    <w:p w:rsidR="00265147" w:rsidRDefault="00265147" w:rsidP="00265147">
      <w:pPr>
        <w:rPr>
          <w:lang w:val="de-DE"/>
        </w:rPr>
      </w:pPr>
      <w:r w:rsidRPr="00BB213E">
        <w:rPr>
          <w:lang w:val="de-DE"/>
        </w:rPr>
        <w:t>&amp;</w:t>
      </w:r>
      <w:r w:rsidRPr="00265147">
        <w:rPr>
          <w:rFonts w:hint="eastAsia"/>
          <w:lang w:val="fr-FR"/>
        </w:rPr>
        <w:t xml:space="preserve"> </w:t>
      </w:r>
      <w:r>
        <w:rPr>
          <w:rFonts w:hint="eastAsia"/>
          <w:lang w:val="fr-FR"/>
        </w:rPr>
        <w:t>tmT</w:t>
      </w:r>
      <w:r>
        <w:rPr>
          <w:lang w:val="fr-FR"/>
        </w:rPr>
        <w:t> </w:t>
      </w:r>
      <w:r w:rsidRPr="00BB213E">
        <w:rPr>
          <w:lang w:val="de-DE"/>
        </w:rPr>
        <w:t>=</w:t>
      </w:r>
      <w:r>
        <w:rPr>
          <w:rFonts w:hint="eastAsia"/>
          <w:lang w:val="de-DE"/>
        </w:rPr>
        <w:t>C8850</w:t>
      </w:r>
      <w:r w:rsidR="00FD0478">
        <w:rPr>
          <w:lang w:val="de-DE"/>
        </w:rPr>
        <w:t>&amp;sc=DSFSDFASDFASDGDFGS&amp;C=</w:t>
      </w:r>
      <w:r w:rsidR="00FD0478" w:rsidRPr="00532E33">
        <w:rPr>
          <w:lang w:val="de-DE"/>
        </w:rPr>
        <w:t>20140516103015001123</w:t>
      </w:r>
      <w:r w:rsidR="00FD0478">
        <w:rPr>
          <w:rFonts w:hint="eastAsia"/>
          <w:lang w:val="de-DE"/>
        </w:rPr>
        <w:t>4</w:t>
      </w:r>
    </w:p>
    <w:p w:rsidR="00265147" w:rsidRDefault="00265147" w:rsidP="00265147">
      <w:pPr>
        <w:rPr>
          <w:lang w:val="fr-FR"/>
        </w:rPr>
      </w:pPr>
      <w:r>
        <w:rPr>
          <w:rFonts w:hint="eastAsia"/>
          <w:lang w:val="fr-FR"/>
        </w:rPr>
        <w:t>注</w:t>
      </w:r>
      <w:r>
        <w:rPr>
          <w:rFonts w:hint="eastAsia"/>
          <w:lang w:val="fr-FR"/>
        </w:rPr>
        <w:t>1</w:t>
      </w:r>
      <w:r>
        <w:rPr>
          <w:rFonts w:hint="eastAsia"/>
          <w:lang w:val="fr-FR"/>
        </w:rPr>
        <w:t>：本接口缩写参数与</w:t>
      </w:r>
      <w:r>
        <w:rPr>
          <w:rFonts w:hint="eastAsia"/>
          <w:lang w:val="fr-FR"/>
        </w:rPr>
        <w:t>json</w:t>
      </w:r>
      <w:r>
        <w:rPr>
          <w:rFonts w:hint="eastAsia"/>
          <w:lang w:val="fr-FR"/>
        </w:rPr>
        <w:t>接口参数对应关系</w:t>
      </w:r>
    </w:p>
    <w:p w:rsidR="00265147" w:rsidRDefault="00265147" w:rsidP="00265147">
      <w:pPr>
        <w:ind w:firstLine="420"/>
        <w:rPr>
          <w:lang w:val="fr-FR"/>
        </w:rPr>
      </w:pPr>
      <w:r>
        <w:rPr>
          <w:rFonts w:hint="eastAsia"/>
          <w:lang w:val="fr-FR"/>
        </w:rPr>
        <w:t>uid</w:t>
      </w:r>
      <w:r>
        <w:rPr>
          <w:lang w:val="fr-FR"/>
        </w:rPr>
        <w:t> </w:t>
      </w:r>
      <w:r>
        <w:rPr>
          <w:rFonts w:hint="eastAsia"/>
          <w:lang w:val="fr-FR"/>
        </w:rPr>
        <w:t>:userID</w:t>
      </w:r>
      <w:r>
        <w:rPr>
          <w:rFonts w:hint="eastAsia"/>
          <w:lang w:val="fr-FR"/>
        </w:rPr>
        <w:t>、</w:t>
      </w:r>
      <w:r>
        <w:rPr>
          <w:rFonts w:hint="eastAsia"/>
          <w:lang w:val="fr-FR"/>
        </w:rPr>
        <w:t>pw=password</w:t>
      </w:r>
      <w:r>
        <w:rPr>
          <w:rFonts w:hint="eastAsia"/>
          <w:lang w:val="fr-FR"/>
        </w:rPr>
        <w:t>、</w:t>
      </w:r>
      <w:r>
        <w:rPr>
          <w:rFonts w:hint="eastAsia"/>
          <w:lang w:val="fr-FR"/>
        </w:rPr>
        <w:t>flg=switchFlag</w:t>
      </w:r>
      <w:r>
        <w:rPr>
          <w:rFonts w:hint="eastAsia"/>
          <w:lang w:val="fr-FR"/>
        </w:rPr>
        <w:t>、</w:t>
      </w:r>
    </w:p>
    <w:p w:rsidR="00265147" w:rsidRDefault="00265147" w:rsidP="00265147">
      <w:pPr>
        <w:ind w:firstLine="420"/>
        <w:rPr>
          <w:lang w:val="fr-FR"/>
        </w:rPr>
      </w:pPr>
      <w:r>
        <w:rPr>
          <w:rFonts w:hint="eastAsia"/>
          <w:lang w:val="fr-FR"/>
        </w:rPr>
        <w:t>dvT</w:t>
      </w:r>
      <w:r>
        <w:rPr>
          <w:lang w:val="fr-FR"/>
        </w:rPr>
        <w:t> </w:t>
      </w:r>
      <w:r>
        <w:rPr>
          <w:rFonts w:hint="eastAsia"/>
          <w:lang w:val="fr-FR"/>
        </w:rPr>
        <w:t>:deviceInfo.deviceType</w:t>
      </w:r>
      <w:r>
        <w:rPr>
          <w:rFonts w:hint="eastAsia"/>
          <w:lang w:val="fr-FR"/>
        </w:rPr>
        <w:t>、</w:t>
      </w:r>
      <w:r>
        <w:rPr>
          <w:rFonts w:hint="eastAsia"/>
          <w:lang w:val="fr-FR"/>
        </w:rPr>
        <w:t>dvID</w:t>
      </w:r>
      <w:r>
        <w:rPr>
          <w:rFonts w:hint="eastAsia"/>
          <w:lang w:val="fr-FR"/>
        </w:rPr>
        <w:t>：</w:t>
      </w:r>
      <w:r>
        <w:rPr>
          <w:rFonts w:hint="eastAsia"/>
          <w:lang w:val="fr-FR"/>
        </w:rPr>
        <w:t>deviceInfo.deviceID</w:t>
      </w:r>
      <w:r>
        <w:rPr>
          <w:rFonts w:hint="eastAsia"/>
          <w:lang w:val="fr-FR"/>
        </w:rPr>
        <w:t>、</w:t>
      </w:r>
      <w:r>
        <w:rPr>
          <w:rFonts w:hint="eastAsia"/>
          <w:lang w:val="fr-FR"/>
        </w:rPr>
        <w:t>tmT</w:t>
      </w:r>
      <w:r>
        <w:rPr>
          <w:lang w:val="fr-FR"/>
        </w:rPr>
        <w:t> </w:t>
      </w:r>
      <w:r>
        <w:rPr>
          <w:rFonts w:hint="eastAsia"/>
          <w:lang w:val="fr-FR"/>
        </w:rPr>
        <w:t>:deviceInfo.</w:t>
      </w:r>
      <w:r w:rsidRPr="00961A42">
        <w:rPr>
          <w:lang w:val="fr-FR"/>
        </w:rPr>
        <w:t>terminalType</w:t>
      </w:r>
    </w:p>
    <w:p w:rsidR="00FD0478" w:rsidRDefault="00FD0478" w:rsidP="00265147">
      <w:pPr>
        <w:ind w:firstLine="420"/>
        <w:rPr>
          <w:rStyle w:val="webdict1"/>
          <w:rFonts w:asciiTheme="minorEastAsia" w:eastAsiaTheme="minorEastAsia" w:hAnsiTheme="minorEastAsia"/>
          <w:b w:val="0"/>
          <w:color w:val="888888"/>
        </w:rPr>
      </w:pPr>
      <w:r>
        <w:rPr>
          <w:lang w:val="fr-FR"/>
        </w:rPr>
        <w:t>sc :</w:t>
      </w:r>
      <w:r w:rsidRPr="00FD0478">
        <w:rPr>
          <w:rStyle w:val="webdict1"/>
          <w:rFonts w:asciiTheme="minorEastAsia" w:eastAsiaTheme="minorEastAsia" w:hAnsiTheme="minorEastAsia" w:hint="eastAsia"/>
          <w:b w:val="0"/>
          <w:color w:val="888888"/>
        </w:rPr>
        <w:t xml:space="preserve"> </w:t>
      </w:r>
      <w:r w:rsidRPr="00C230F1">
        <w:rPr>
          <w:rStyle w:val="webdict1"/>
          <w:rFonts w:asciiTheme="minorEastAsia" w:eastAsiaTheme="minorEastAsia" w:hAnsiTheme="minorEastAsia" w:hint="eastAsia"/>
          <w:b w:val="0"/>
          <w:color w:val="888888"/>
        </w:rPr>
        <w:t>secretDigest</w:t>
      </w:r>
      <w:r>
        <w:rPr>
          <w:rStyle w:val="webdict1"/>
          <w:rFonts w:asciiTheme="minorEastAsia" w:eastAsiaTheme="minorEastAsia" w:hAnsiTheme="minorEastAsia" w:hint="eastAsia"/>
          <w:b w:val="0"/>
          <w:color w:val="888888"/>
        </w:rPr>
        <w:t>、</w:t>
      </w:r>
      <w:r>
        <w:rPr>
          <w:rStyle w:val="webdict1"/>
          <w:rFonts w:asciiTheme="minorEastAsia" w:eastAsiaTheme="minorEastAsia" w:hAnsiTheme="minorEastAsia"/>
          <w:b w:val="0"/>
          <w:color w:val="888888"/>
        </w:rPr>
        <w:t>C:salt</w:t>
      </w:r>
    </w:p>
    <w:p w:rsidR="00265147" w:rsidRPr="00013605" w:rsidRDefault="00265147" w:rsidP="00265147">
      <w:pPr>
        <w:numPr>
          <w:ilvl w:val="0"/>
          <w:numId w:val="22"/>
        </w:numPr>
        <w:tabs>
          <w:tab w:val="num" w:pos="0"/>
        </w:tabs>
        <w:rPr>
          <w:b/>
        </w:rPr>
      </w:pPr>
      <w:r>
        <w:rPr>
          <w:rFonts w:hint="eastAsia"/>
          <w:b/>
        </w:rPr>
        <w:t>正常</w:t>
      </w:r>
      <w:r w:rsidRPr="00A6475E">
        <w:rPr>
          <w:rFonts w:hint="eastAsia"/>
          <w:b/>
        </w:rPr>
        <w:t>响应消息</w:t>
      </w:r>
      <w:r>
        <w:rPr>
          <w:rFonts w:hint="eastAsia"/>
          <w:b/>
        </w:rPr>
        <w:t>(URL encode</w:t>
      </w:r>
      <w:r>
        <w:rPr>
          <w:rFonts w:hint="eastAsia"/>
          <w:b/>
        </w:rPr>
        <w:t>编码</w:t>
      </w:r>
      <w:r>
        <w:rPr>
          <w:rFonts w:hint="eastAsia"/>
          <w:b/>
        </w:rPr>
        <w:t>)</w:t>
      </w:r>
    </w:p>
    <w:p w:rsidR="00265147" w:rsidRPr="00B10B50" w:rsidRDefault="00265147" w:rsidP="00265147">
      <w:pPr>
        <w:ind w:firstLine="420"/>
        <w:rPr>
          <w:lang w:val="fr-FR"/>
        </w:rPr>
      </w:pPr>
      <w:r w:rsidRPr="00265147">
        <w:rPr>
          <w:rFonts w:hint="eastAsia"/>
        </w:rPr>
        <w:t>resultCode</w:t>
      </w:r>
      <w:r w:rsidRPr="00265147">
        <w:t>=0</w:t>
      </w:r>
      <w:r w:rsidRPr="00265147">
        <w:rPr>
          <w:rFonts w:ascii="宋体" w:hAnsi="宋体" w:cs="宋体" w:hint="eastAsia"/>
        </w:rPr>
        <w:t>&amp;</w:t>
      </w:r>
      <w:r>
        <w:rPr>
          <w:rFonts w:hint="eastAsia"/>
        </w:rPr>
        <w:t>userID=100001</w:t>
      </w:r>
    </w:p>
    <w:p w:rsidR="00265147" w:rsidRPr="003F2BBF" w:rsidRDefault="00265147" w:rsidP="00265147">
      <w:pPr>
        <w:ind w:firstLine="420"/>
      </w:pPr>
    </w:p>
    <w:p w:rsidR="00265147" w:rsidRPr="00013605" w:rsidRDefault="00265147" w:rsidP="00265147">
      <w:pPr>
        <w:numPr>
          <w:ilvl w:val="0"/>
          <w:numId w:val="22"/>
        </w:numPr>
        <w:tabs>
          <w:tab w:val="num" w:pos="0"/>
        </w:tabs>
        <w:rPr>
          <w:b/>
        </w:rPr>
      </w:pPr>
      <w:r>
        <w:rPr>
          <w:rFonts w:hint="eastAsia"/>
          <w:b/>
        </w:rPr>
        <w:t>异常</w:t>
      </w:r>
      <w:r w:rsidRPr="00A6475E">
        <w:rPr>
          <w:rFonts w:hint="eastAsia"/>
          <w:b/>
        </w:rPr>
        <w:t>响应消息</w:t>
      </w:r>
      <w:r>
        <w:rPr>
          <w:rFonts w:hint="eastAsia"/>
          <w:b/>
        </w:rPr>
        <w:t>(URL encode</w:t>
      </w:r>
      <w:r>
        <w:rPr>
          <w:rFonts w:hint="eastAsia"/>
          <w:b/>
        </w:rPr>
        <w:t>编码</w:t>
      </w:r>
      <w:r>
        <w:rPr>
          <w:rFonts w:hint="eastAsia"/>
          <w:b/>
        </w:rPr>
        <w:t>)</w:t>
      </w:r>
    </w:p>
    <w:p w:rsidR="00265147" w:rsidRPr="00101BE1" w:rsidRDefault="00AD07BB" w:rsidP="00265147">
      <w:pPr>
        <w:ind w:firstLine="180"/>
      </w:pPr>
      <w:hyperlink r:id="rId24" w:history="1">
        <w:r w:rsidR="00265147" w:rsidRPr="00611DBA">
          <w:rPr>
            <w:rStyle w:val="aa"/>
            <w:rFonts w:hint="eastAsia"/>
          </w:rPr>
          <w:t>resultCode</w:t>
        </w:r>
        <w:r w:rsidR="00265147" w:rsidRPr="00611DBA">
          <w:rPr>
            <w:rStyle w:val="aa"/>
          </w:rPr>
          <w:t>=</w:t>
        </w:r>
        <w:r w:rsidR="00265147">
          <w:rPr>
            <w:rStyle w:val="aa"/>
            <w:rFonts w:hint="eastAsia"/>
          </w:rPr>
          <w:t>701000021</w:t>
        </w:r>
        <w:r w:rsidR="00265147" w:rsidRPr="00611DBA">
          <w:rPr>
            <w:rStyle w:val="aa"/>
            <w:rFonts w:ascii="宋体" w:hAnsi="宋体" w:cs="宋体" w:hint="eastAsia"/>
          </w:rPr>
          <w:t>&amp;</w:t>
        </w:r>
        <w:r w:rsidR="00265147" w:rsidRPr="005B343C">
          <w:rPr>
            <w:rFonts w:hint="eastAsia"/>
            <w:lang w:val="de-DE"/>
          </w:rPr>
          <w:t xml:space="preserve"> </w:t>
        </w:r>
        <w:r w:rsidR="00265147" w:rsidRPr="00185690">
          <w:rPr>
            <w:rFonts w:hint="eastAsia"/>
            <w:lang w:val="de-DE"/>
          </w:rPr>
          <w:t>errorDesc</w:t>
        </w:r>
        <w:r w:rsidR="00265147" w:rsidRPr="00611DBA">
          <w:rPr>
            <w:rStyle w:val="aa"/>
            <w:rFonts w:hint="eastAsia"/>
          </w:rPr>
          <w:t>=</w:t>
        </w:r>
        <w:r w:rsidR="00265147" w:rsidRPr="00185690">
          <w:rPr>
            <w:rFonts w:hint="eastAsia"/>
            <w:lang w:val="de-DE"/>
          </w:rPr>
          <w:t>Error account format.</w:t>
        </w:r>
      </w:hyperlink>
      <w:r w:rsidR="00265147" w:rsidRPr="004B66D0">
        <w:rPr>
          <w:rFonts w:hint="eastAsia"/>
        </w:rPr>
        <w:t xml:space="preserve"> </w:t>
      </w:r>
    </w:p>
    <w:p w:rsidR="002170DF" w:rsidRDefault="00265147">
      <w:pPr>
        <w:widowControl/>
        <w:jc w:val="left"/>
      </w:pPr>
      <w:r>
        <w:br w:type="page"/>
      </w:r>
      <w:r w:rsidR="002170DF">
        <w:lastRenderedPageBreak/>
        <w:br w:type="page"/>
      </w:r>
    </w:p>
    <w:p w:rsidR="002170DF" w:rsidRDefault="002170DF" w:rsidP="002170DF">
      <w:pPr>
        <w:pStyle w:val="21"/>
        <w:numPr>
          <w:ilvl w:val="1"/>
          <w:numId w:val="1"/>
        </w:numPr>
        <w:rPr>
          <w:rStyle w:val="210"/>
        </w:rPr>
      </w:pPr>
      <w:r>
        <w:rPr>
          <w:rStyle w:val="210"/>
          <w:rFonts w:hint="eastAsia"/>
        </w:rPr>
        <w:lastRenderedPageBreak/>
        <w:t>setFingerToCenter(UP</w:t>
      </w:r>
      <w:r>
        <w:rPr>
          <w:rStyle w:val="210"/>
          <w:rFonts w:hint="eastAsia"/>
        </w:rPr>
        <w:t>多站点互联</w:t>
      </w:r>
      <w:r>
        <w:rPr>
          <w:rStyle w:val="210"/>
          <w:rFonts w:hint="eastAsia"/>
        </w:rPr>
        <w:t>)</w:t>
      </w:r>
    </w:p>
    <w:p w:rsidR="002170DF" w:rsidRDefault="002170DF" w:rsidP="00407B6C">
      <w:pPr>
        <w:pStyle w:val="31"/>
        <w:rPr>
          <w:rStyle w:val="210"/>
        </w:rPr>
      </w:pPr>
      <w:r>
        <w:rPr>
          <w:rStyle w:val="210"/>
          <w:rFonts w:hint="eastAsia"/>
        </w:rPr>
        <w:t>JSON</w:t>
      </w:r>
      <w:r>
        <w:rPr>
          <w:rStyle w:val="210"/>
          <w:rFonts w:hint="eastAsia"/>
        </w:rPr>
        <w:t>接口</w:t>
      </w:r>
    </w:p>
    <w:p w:rsidR="002170DF" w:rsidRDefault="002170DF" w:rsidP="00407B6C">
      <w:pPr>
        <w:pStyle w:val="41"/>
      </w:pPr>
      <w:r>
        <w:rPr>
          <w:rFonts w:hint="eastAsia"/>
        </w:rPr>
        <w:t>描述</w:t>
      </w:r>
    </w:p>
    <w:p w:rsidR="002170DF" w:rsidRDefault="002170DF" w:rsidP="002170DF">
      <w:pPr>
        <w:ind w:firstLine="180"/>
        <w:rPr>
          <w:rFonts w:ascii="宋体" w:cs="宋体"/>
          <w:color w:val="000000"/>
          <w:kern w:val="0"/>
          <w:sz w:val="20"/>
          <w:szCs w:val="20"/>
        </w:rPr>
      </w:pPr>
      <w:r>
        <w:rPr>
          <w:rFonts w:ascii="宋体" w:cs="宋体" w:hint="eastAsia"/>
          <w:color w:val="000000"/>
          <w:kern w:val="0"/>
          <w:sz w:val="20"/>
          <w:szCs w:val="20"/>
        </w:rPr>
        <w:t>UP向Identity管理中心请求设置指纹绑定开关。</w:t>
      </w:r>
    </w:p>
    <w:p w:rsidR="002170DF" w:rsidRDefault="002170DF" w:rsidP="002170DF">
      <w:pPr>
        <w:ind w:firstLine="180"/>
      </w:pPr>
      <w:r>
        <w:rPr>
          <w:rFonts w:hint="eastAsia"/>
        </w:rPr>
        <w:t>UP</w:t>
      </w:r>
      <w:r>
        <w:rPr>
          <w:rFonts w:hint="eastAsia"/>
        </w:rPr>
        <w:t>内部使用，不对外开放。</w:t>
      </w:r>
    </w:p>
    <w:p w:rsidR="00A573ED" w:rsidRPr="00164C99" w:rsidRDefault="00A573ED" w:rsidP="002170DF">
      <w:pPr>
        <w:ind w:firstLine="180"/>
      </w:pPr>
      <w:r>
        <w:rPr>
          <w:rFonts w:hint="eastAsia"/>
        </w:rPr>
        <w:t>当跨机房网络异常时，本接口调用失败时，可直接更新本站点数据库和</w:t>
      </w:r>
      <w:r>
        <w:rPr>
          <w:rFonts w:hint="eastAsia"/>
        </w:rPr>
        <w:t>memcache</w:t>
      </w:r>
      <w:r>
        <w:rPr>
          <w:rFonts w:hint="eastAsia"/>
        </w:rPr>
        <w:t>缓存。</w:t>
      </w:r>
    </w:p>
    <w:p w:rsidR="002170DF" w:rsidRDefault="002170DF" w:rsidP="00407B6C">
      <w:pPr>
        <w:pStyle w:val="41"/>
      </w:pPr>
      <w:r>
        <w:rPr>
          <w:rFonts w:hint="eastAsia"/>
        </w:rPr>
        <w:t>原型</w:t>
      </w:r>
    </w:p>
    <w:p w:rsidR="002170DF" w:rsidRPr="005D449C" w:rsidRDefault="002170DF" w:rsidP="002170DF">
      <w:pPr>
        <w:ind w:left="198"/>
        <w:jc w:val="left"/>
      </w:pPr>
      <w:r>
        <w:rPr>
          <w:rFonts w:hint="eastAsia"/>
          <w:lang w:val="da-DK"/>
        </w:rPr>
        <w:t>SetFingerToCenterRsp</w:t>
      </w:r>
      <w:r w:rsidRPr="009A7E72">
        <w:rPr>
          <w:lang w:val="da-DK"/>
        </w:rPr>
        <w:t xml:space="preserve"> </w:t>
      </w:r>
      <w:r>
        <w:rPr>
          <w:rFonts w:hint="eastAsia"/>
          <w:lang w:val="da-DK"/>
        </w:rPr>
        <w:t xml:space="preserve"> setFingerToCenter</w:t>
      </w:r>
      <w:r w:rsidRPr="009A7E72">
        <w:rPr>
          <w:lang w:val="da-DK"/>
        </w:rPr>
        <w:t>(</w:t>
      </w:r>
      <w:r>
        <w:rPr>
          <w:rFonts w:hint="eastAsia"/>
          <w:lang w:val="da-DK"/>
        </w:rPr>
        <w:t>SetFingerToCenterReq setFingerToCenterReq</w:t>
      </w:r>
      <w:r w:rsidRPr="009A7E72">
        <w:rPr>
          <w:lang w:val="da-DK"/>
        </w:rPr>
        <w:t>)</w:t>
      </w:r>
      <w:r w:rsidRPr="00CD7B14">
        <w:rPr>
          <w:rFonts w:hint="eastAsia"/>
        </w:rPr>
        <w:t xml:space="preserve"> </w:t>
      </w:r>
      <w:r w:rsidRPr="0062068B">
        <w:rPr>
          <w:rFonts w:hint="eastAsia"/>
        </w:rPr>
        <w:t xml:space="preserve">throws </w:t>
      </w:r>
      <w:r w:rsidRPr="005D449C">
        <w:rPr>
          <w:rFonts w:hint="eastAsia"/>
        </w:rPr>
        <w:t>CException</w:t>
      </w:r>
    </w:p>
    <w:p w:rsidR="002170DF" w:rsidRDefault="002170DF" w:rsidP="00407B6C">
      <w:pPr>
        <w:pStyle w:val="41"/>
      </w:pPr>
      <w:r>
        <w:rPr>
          <w:rFonts w:hint="eastAsia"/>
        </w:rPr>
        <w:t>输入参数</w:t>
      </w:r>
    </w:p>
    <w:p w:rsidR="002170DF" w:rsidRDefault="002170DF" w:rsidP="002170DF">
      <w:pPr>
        <w:ind w:left="198"/>
      </w:pPr>
      <w:r>
        <w:rPr>
          <w:rFonts w:hint="eastAsia"/>
          <w:lang w:val="da-DK"/>
        </w:rPr>
        <w:t>SetFingerToCenterReq</w:t>
      </w:r>
      <w:r>
        <w:rPr>
          <w:rFonts w:hint="eastAsia"/>
          <w:lang w:val="da-DK"/>
        </w:rPr>
        <w:t>属性如下：</w:t>
      </w:r>
      <w:r>
        <w:tab/>
      </w:r>
    </w:p>
    <w:tbl>
      <w:tblPr>
        <w:tblW w:w="8796" w:type="dxa"/>
        <w:jc w:val="center"/>
        <w:tblInd w:w="2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84"/>
        <w:gridCol w:w="731"/>
        <w:gridCol w:w="1091"/>
        <w:gridCol w:w="992"/>
        <w:gridCol w:w="4298"/>
      </w:tblGrid>
      <w:tr w:rsidR="002170DF" w:rsidTr="004F6669">
        <w:trPr>
          <w:jc w:val="center"/>
        </w:trPr>
        <w:tc>
          <w:tcPr>
            <w:tcW w:w="1684" w:type="dxa"/>
            <w:shd w:val="clear" w:color="auto" w:fill="99CCFF"/>
          </w:tcPr>
          <w:p w:rsidR="002170DF" w:rsidRDefault="002170DF" w:rsidP="004F6669">
            <w:pPr>
              <w:pStyle w:val="TAH"/>
              <w:rPr>
                <w:rFonts w:ascii="Verdana" w:hAnsi="Verdana"/>
                <w:lang w:val="fr-FR" w:eastAsia="zh-CN"/>
              </w:rPr>
            </w:pPr>
            <w:r>
              <w:rPr>
                <w:rFonts w:ascii="Verdana" w:hAnsi="Verdana" w:hint="eastAsia"/>
                <w:lang w:val="fr-FR" w:eastAsia="zh-CN"/>
              </w:rPr>
              <w:t>参数名称</w:t>
            </w:r>
          </w:p>
        </w:tc>
        <w:tc>
          <w:tcPr>
            <w:tcW w:w="731" w:type="dxa"/>
            <w:shd w:val="clear" w:color="auto" w:fill="99CCFF"/>
          </w:tcPr>
          <w:p w:rsidR="002170DF" w:rsidRDefault="002170DF" w:rsidP="004F6669">
            <w:pPr>
              <w:pStyle w:val="TAH"/>
              <w:rPr>
                <w:rFonts w:ascii="Verdana" w:hAnsi="Verdana"/>
                <w:lang w:val="fr-FR" w:eastAsia="zh-CN"/>
              </w:rPr>
            </w:pPr>
            <w:r>
              <w:rPr>
                <w:rFonts w:ascii="Verdana" w:hAnsi="Verdana" w:hint="eastAsia"/>
                <w:lang w:val="fr-FR" w:eastAsia="zh-CN"/>
              </w:rPr>
              <w:t>可选</w:t>
            </w:r>
          </w:p>
        </w:tc>
        <w:tc>
          <w:tcPr>
            <w:tcW w:w="1091" w:type="dxa"/>
            <w:shd w:val="clear" w:color="auto" w:fill="99CCFF"/>
          </w:tcPr>
          <w:p w:rsidR="002170DF" w:rsidRDefault="002170DF" w:rsidP="004F6669">
            <w:pPr>
              <w:pStyle w:val="TAH"/>
              <w:rPr>
                <w:rFonts w:ascii="Verdana" w:hAnsi="Verdana"/>
                <w:lang w:val="fr-FR" w:eastAsia="zh-CN"/>
              </w:rPr>
            </w:pPr>
            <w:r>
              <w:rPr>
                <w:rFonts w:ascii="Verdana" w:hAnsi="Verdana" w:hint="eastAsia"/>
                <w:lang w:val="fr-FR" w:eastAsia="zh-CN"/>
              </w:rPr>
              <w:t>类型</w:t>
            </w:r>
          </w:p>
        </w:tc>
        <w:tc>
          <w:tcPr>
            <w:tcW w:w="992" w:type="dxa"/>
            <w:shd w:val="clear" w:color="auto" w:fill="99CCFF"/>
          </w:tcPr>
          <w:p w:rsidR="002170DF" w:rsidRDefault="002170DF" w:rsidP="004F6669">
            <w:pPr>
              <w:pStyle w:val="TAH"/>
              <w:rPr>
                <w:rFonts w:ascii="Verdana" w:hAnsi="Verdana"/>
                <w:lang w:val="fr-FR" w:eastAsia="zh-CN"/>
              </w:rPr>
            </w:pPr>
            <w:r>
              <w:rPr>
                <w:rFonts w:ascii="Verdana" w:hAnsi="Verdana" w:hint="eastAsia"/>
                <w:lang w:val="fr-FR" w:eastAsia="zh-CN"/>
              </w:rPr>
              <w:t>长度</w:t>
            </w:r>
            <w:r>
              <w:rPr>
                <w:rFonts w:ascii="Verdana" w:hAnsi="Verdana"/>
                <w:lang w:val="fr-FR" w:eastAsia="zh-CN"/>
              </w:rPr>
              <w:t xml:space="preserve"> (Byte)</w:t>
            </w:r>
          </w:p>
        </w:tc>
        <w:tc>
          <w:tcPr>
            <w:tcW w:w="4298" w:type="dxa"/>
            <w:shd w:val="clear" w:color="auto" w:fill="99CCFF"/>
          </w:tcPr>
          <w:p w:rsidR="002170DF" w:rsidRDefault="002170DF" w:rsidP="004F6669">
            <w:pPr>
              <w:pStyle w:val="TAH"/>
              <w:rPr>
                <w:rFonts w:ascii="Verdana" w:hAnsi="Verdana"/>
                <w:lang w:val="fr-FR" w:eastAsia="zh-CN"/>
              </w:rPr>
            </w:pPr>
            <w:r>
              <w:rPr>
                <w:rFonts w:ascii="Verdana" w:hAnsi="Verdana" w:hint="eastAsia"/>
                <w:lang w:val="fr-FR" w:eastAsia="zh-CN"/>
              </w:rPr>
              <w:t>描述信息</w:t>
            </w:r>
          </w:p>
        </w:tc>
      </w:tr>
      <w:tr w:rsidR="002170DF" w:rsidTr="004F6669">
        <w:trPr>
          <w:jc w:val="center"/>
        </w:trPr>
        <w:tc>
          <w:tcPr>
            <w:tcW w:w="1684" w:type="dxa"/>
          </w:tcPr>
          <w:p w:rsidR="002170DF" w:rsidRDefault="002170DF" w:rsidP="004F6669">
            <w:pPr>
              <w:pStyle w:val="TAL"/>
              <w:rPr>
                <w:rFonts w:ascii="宋体" w:hAnsi="宋体"/>
                <w:lang w:val="fr-FR" w:eastAsia="zh-CN"/>
              </w:rPr>
            </w:pPr>
            <w:r>
              <w:rPr>
                <w:lang w:eastAsia="zh-CN"/>
              </w:rPr>
              <w:t>V</w:t>
            </w:r>
            <w:r>
              <w:t>ersion</w:t>
            </w:r>
          </w:p>
        </w:tc>
        <w:tc>
          <w:tcPr>
            <w:tcW w:w="731" w:type="dxa"/>
          </w:tcPr>
          <w:p w:rsidR="002170DF" w:rsidRDefault="002170DF" w:rsidP="004F6669">
            <w:pPr>
              <w:pStyle w:val="TAL"/>
              <w:rPr>
                <w:rFonts w:ascii="宋体" w:hAnsi="宋体"/>
                <w:lang w:eastAsia="zh-CN"/>
              </w:rPr>
            </w:pPr>
            <w:r>
              <w:rPr>
                <w:rFonts w:hint="eastAsia"/>
                <w:lang w:val="fr-FR" w:eastAsia="zh-CN"/>
              </w:rPr>
              <w:t>M</w:t>
            </w:r>
          </w:p>
        </w:tc>
        <w:tc>
          <w:tcPr>
            <w:tcW w:w="1091" w:type="dxa"/>
          </w:tcPr>
          <w:p w:rsidR="002170DF" w:rsidRDefault="002170DF" w:rsidP="004F6669">
            <w:pPr>
              <w:pStyle w:val="TAH"/>
              <w:jc w:val="both"/>
              <w:rPr>
                <w:rFonts w:ascii="宋体" w:hAnsi="宋体"/>
                <w:b w:val="0"/>
                <w:lang w:val="fr-FR" w:eastAsia="zh-CN"/>
              </w:rPr>
            </w:pPr>
            <w:r>
              <w:rPr>
                <w:rFonts w:hint="eastAsia"/>
                <w:b w:val="0"/>
                <w:lang w:val="fr-FR" w:eastAsia="zh-CN"/>
              </w:rPr>
              <w:t>String</w:t>
            </w:r>
          </w:p>
        </w:tc>
        <w:tc>
          <w:tcPr>
            <w:tcW w:w="992" w:type="dxa"/>
          </w:tcPr>
          <w:p w:rsidR="002170DF" w:rsidRDefault="002170DF" w:rsidP="004F6669">
            <w:pPr>
              <w:rPr>
                <w:rFonts w:ascii="宋体" w:hAnsi="宋体"/>
                <w:lang w:val="fr-FR"/>
              </w:rPr>
            </w:pPr>
            <w:r>
              <w:rPr>
                <w:rFonts w:ascii="Arial" w:hAnsi="Arial" w:hint="eastAsia"/>
                <w:lang w:val="fr-FR"/>
              </w:rPr>
              <w:t>5</w:t>
            </w:r>
          </w:p>
        </w:tc>
        <w:tc>
          <w:tcPr>
            <w:tcW w:w="4298" w:type="dxa"/>
          </w:tcPr>
          <w:p w:rsidR="002170DF" w:rsidRDefault="002170DF" w:rsidP="004F6669">
            <w:pPr>
              <w:rPr>
                <w:rFonts w:ascii="Arial" w:hAnsi="Arial"/>
                <w:sz w:val="19"/>
                <w:szCs w:val="19"/>
                <w:lang w:val="en-GB"/>
              </w:rPr>
            </w:pPr>
            <w:r>
              <w:rPr>
                <w:rFonts w:ascii="Arial" w:hAnsi="Arial" w:hint="eastAsia"/>
                <w:sz w:val="19"/>
                <w:szCs w:val="19"/>
                <w:lang w:val="en-GB"/>
              </w:rPr>
              <w:t>协议版本号</w:t>
            </w:r>
          </w:p>
          <w:p w:rsidR="002170DF" w:rsidRPr="00C8364D" w:rsidRDefault="002170DF" w:rsidP="004F6669">
            <w:pPr>
              <w:rPr>
                <w:rFonts w:ascii="Arial" w:hAnsi="Arial"/>
                <w:sz w:val="19"/>
                <w:szCs w:val="19"/>
                <w:lang w:val="en-GB"/>
              </w:rPr>
            </w:pPr>
            <w:r>
              <w:rPr>
                <w:rFonts w:ascii="Arial" w:hAnsi="Arial" w:hint="eastAsia"/>
                <w:sz w:val="19"/>
                <w:szCs w:val="19"/>
                <w:lang w:val="en-GB"/>
              </w:rPr>
              <w:t>当前版本为：</w:t>
            </w:r>
            <w:r>
              <w:rPr>
                <w:rFonts w:ascii="Arial" w:hAnsi="Arial" w:hint="eastAsia"/>
                <w:sz w:val="19"/>
                <w:szCs w:val="19"/>
                <w:lang w:val="en-GB"/>
              </w:rPr>
              <w:t>01.01</w:t>
            </w:r>
          </w:p>
        </w:tc>
      </w:tr>
      <w:tr w:rsidR="002170DF" w:rsidTr="004F6669">
        <w:trPr>
          <w:jc w:val="center"/>
        </w:trPr>
        <w:tc>
          <w:tcPr>
            <w:tcW w:w="1684" w:type="dxa"/>
          </w:tcPr>
          <w:p w:rsidR="002170DF" w:rsidRDefault="002170DF" w:rsidP="004F6669">
            <w:pPr>
              <w:pStyle w:val="TAL"/>
              <w:rPr>
                <w:rFonts w:ascii="宋体" w:hAnsi="宋体"/>
                <w:lang w:val="fr-FR" w:eastAsia="zh-CN"/>
              </w:rPr>
            </w:pPr>
            <w:r>
              <w:rPr>
                <w:lang w:val="fr-FR"/>
              </w:rPr>
              <w:t>transactionID</w:t>
            </w:r>
          </w:p>
        </w:tc>
        <w:tc>
          <w:tcPr>
            <w:tcW w:w="731" w:type="dxa"/>
          </w:tcPr>
          <w:p w:rsidR="002170DF" w:rsidRDefault="002170DF" w:rsidP="004F6669">
            <w:pPr>
              <w:pStyle w:val="TAL"/>
              <w:rPr>
                <w:rFonts w:ascii="宋体" w:hAnsi="宋体"/>
                <w:lang w:eastAsia="zh-CN"/>
              </w:rPr>
            </w:pPr>
            <w:r>
              <w:rPr>
                <w:rFonts w:hint="eastAsia"/>
                <w:lang w:val="fr-FR" w:eastAsia="zh-CN"/>
              </w:rPr>
              <w:t>M</w:t>
            </w:r>
          </w:p>
        </w:tc>
        <w:tc>
          <w:tcPr>
            <w:tcW w:w="1091" w:type="dxa"/>
          </w:tcPr>
          <w:p w:rsidR="002170DF" w:rsidRDefault="002170DF" w:rsidP="004F6669">
            <w:pPr>
              <w:pStyle w:val="TAH"/>
              <w:jc w:val="both"/>
              <w:rPr>
                <w:rFonts w:ascii="宋体" w:hAnsi="宋体"/>
                <w:b w:val="0"/>
                <w:lang w:val="fr-FR" w:eastAsia="zh-CN"/>
              </w:rPr>
            </w:pPr>
            <w:r>
              <w:rPr>
                <w:rFonts w:hint="eastAsia"/>
                <w:b w:val="0"/>
                <w:lang w:val="fr-FR" w:eastAsia="zh-CN"/>
              </w:rPr>
              <w:t>String</w:t>
            </w:r>
          </w:p>
        </w:tc>
        <w:tc>
          <w:tcPr>
            <w:tcW w:w="992" w:type="dxa"/>
          </w:tcPr>
          <w:p w:rsidR="002170DF" w:rsidRDefault="002170DF" w:rsidP="004F6669">
            <w:pPr>
              <w:rPr>
                <w:rFonts w:ascii="宋体" w:hAnsi="宋体"/>
                <w:lang w:val="fr-FR"/>
              </w:rPr>
            </w:pPr>
            <w:r>
              <w:rPr>
                <w:rFonts w:ascii="Arial" w:hAnsi="Arial" w:hint="eastAsia"/>
                <w:lang w:val="fr-FR"/>
              </w:rPr>
              <w:t>40</w:t>
            </w:r>
          </w:p>
        </w:tc>
        <w:tc>
          <w:tcPr>
            <w:tcW w:w="4298" w:type="dxa"/>
          </w:tcPr>
          <w:p w:rsidR="002170DF" w:rsidRDefault="002170DF" w:rsidP="004F6669">
            <w:pPr>
              <w:rPr>
                <w:rFonts w:ascii="宋体" w:hAnsi="宋体"/>
                <w:sz w:val="19"/>
                <w:szCs w:val="19"/>
                <w:lang w:val="en-GB"/>
              </w:rPr>
            </w:pPr>
            <w:r>
              <w:rPr>
                <w:rFonts w:ascii="Arial" w:hAnsi="Arial" w:hint="eastAsia"/>
                <w:sz w:val="19"/>
                <w:szCs w:val="19"/>
                <w:lang w:val="en-GB"/>
              </w:rPr>
              <w:t>交易流水号</w:t>
            </w:r>
          </w:p>
        </w:tc>
      </w:tr>
      <w:tr w:rsidR="002170DF" w:rsidTr="004F6669">
        <w:trPr>
          <w:jc w:val="center"/>
        </w:trPr>
        <w:tc>
          <w:tcPr>
            <w:tcW w:w="1684" w:type="dxa"/>
          </w:tcPr>
          <w:p w:rsidR="002170DF" w:rsidRPr="00C8364D" w:rsidRDefault="002170DF" w:rsidP="004F6669">
            <w:pPr>
              <w:pStyle w:val="TAL"/>
              <w:rPr>
                <w:lang w:val="fr-FR"/>
              </w:rPr>
            </w:pPr>
            <w:r w:rsidRPr="00C8364D">
              <w:rPr>
                <w:rFonts w:hint="eastAsia"/>
                <w:lang w:val="fr-FR"/>
              </w:rPr>
              <w:t>traceFlag</w:t>
            </w:r>
          </w:p>
        </w:tc>
        <w:tc>
          <w:tcPr>
            <w:tcW w:w="731" w:type="dxa"/>
          </w:tcPr>
          <w:p w:rsidR="002170DF" w:rsidRPr="00C8364D" w:rsidRDefault="002170DF" w:rsidP="004F6669">
            <w:pPr>
              <w:spacing w:line="240" w:lineRule="atLeast"/>
              <w:rPr>
                <w:rFonts w:ascii="Arial" w:hAnsi="Arial"/>
                <w:kern w:val="0"/>
                <w:sz w:val="18"/>
                <w:szCs w:val="18"/>
                <w:lang w:val="fr-FR" w:eastAsia="en-US"/>
              </w:rPr>
            </w:pPr>
            <w:r w:rsidRPr="00C8364D">
              <w:rPr>
                <w:rFonts w:ascii="Arial" w:hAnsi="Arial" w:hint="eastAsia"/>
                <w:kern w:val="0"/>
                <w:sz w:val="18"/>
                <w:szCs w:val="18"/>
                <w:lang w:val="fr-FR" w:eastAsia="en-US"/>
              </w:rPr>
              <w:t xml:space="preserve">O </w:t>
            </w:r>
          </w:p>
        </w:tc>
        <w:tc>
          <w:tcPr>
            <w:tcW w:w="1091" w:type="dxa"/>
          </w:tcPr>
          <w:p w:rsidR="002170DF" w:rsidRPr="00C8364D" w:rsidRDefault="002170DF" w:rsidP="004F6669">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992" w:type="dxa"/>
          </w:tcPr>
          <w:p w:rsidR="002170DF" w:rsidRPr="00C8364D" w:rsidRDefault="002170DF" w:rsidP="004F6669">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4298" w:type="dxa"/>
          </w:tcPr>
          <w:p w:rsidR="002170DF" w:rsidRDefault="002170DF" w:rsidP="004F6669">
            <w:pPr>
              <w:spacing w:line="240" w:lineRule="atLeast"/>
              <w:rPr>
                <w:rFonts w:ascii="Arial" w:hAnsi="Arial"/>
                <w:kern w:val="0"/>
                <w:sz w:val="18"/>
                <w:szCs w:val="18"/>
                <w:lang w:val="fr-FR"/>
              </w:rPr>
            </w:pPr>
            <w:r>
              <w:rPr>
                <w:rFonts w:ascii="Arial" w:hAnsi="Arial" w:hint="eastAsia"/>
                <w:kern w:val="0"/>
                <w:sz w:val="18"/>
                <w:szCs w:val="18"/>
                <w:lang w:val="fr-FR"/>
              </w:rPr>
              <w:t>跟踪标志</w:t>
            </w:r>
          </w:p>
          <w:p w:rsidR="002170DF" w:rsidRPr="00C8364D" w:rsidRDefault="002170DF" w:rsidP="004F6669">
            <w:pPr>
              <w:spacing w:line="240" w:lineRule="atLeast"/>
              <w:rPr>
                <w:rFonts w:ascii="Arial" w:hAnsi="Arial"/>
                <w:kern w:val="0"/>
                <w:sz w:val="18"/>
                <w:szCs w:val="18"/>
                <w:lang w:val="fr-FR"/>
              </w:rPr>
            </w:pPr>
            <w:r>
              <w:rPr>
                <w:rFonts w:ascii="Arial" w:hAnsi="Arial" w:hint="eastAsia"/>
                <w:kern w:val="0"/>
                <w:sz w:val="18"/>
                <w:szCs w:val="18"/>
                <w:lang w:val="fr-FR"/>
              </w:rPr>
              <w:t>0</w:t>
            </w:r>
            <w:r>
              <w:rPr>
                <w:rFonts w:ascii="Arial" w:hAnsi="Arial" w:hint="eastAsia"/>
                <w:kern w:val="0"/>
                <w:sz w:val="18"/>
                <w:szCs w:val="18"/>
                <w:lang w:val="fr-FR"/>
              </w:rPr>
              <w:t>不启动跟踪</w:t>
            </w:r>
            <w:r>
              <w:rPr>
                <w:rFonts w:ascii="Arial" w:hAnsi="Arial" w:hint="eastAsia"/>
                <w:kern w:val="0"/>
                <w:sz w:val="18"/>
                <w:szCs w:val="18"/>
                <w:lang w:val="fr-FR"/>
              </w:rPr>
              <w:t xml:space="preserve">  1</w:t>
            </w:r>
            <w:r>
              <w:rPr>
                <w:rFonts w:ascii="Arial" w:hAnsi="Arial" w:hint="eastAsia"/>
                <w:kern w:val="0"/>
                <w:sz w:val="18"/>
                <w:szCs w:val="18"/>
                <w:lang w:val="fr-FR"/>
              </w:rPr>
              <w:t>启动跟踪</w:t>
            </w:r>
          </w:p>
        </w:tc>
      </w:tr>
      <w:tr w:rsidR="002170DF" w:rsidTr="004F6669">
        <w:trPr>
          <w:jc w:val="center"/>
        </w:trPr>
        <w:tc>
          <w:tcPr>
            <w:tcW w:w="1684" w:type="dxa"/>
          </w:tcPr>
          <w:p w:rsidR="002170DF" w:rsidRDefault="002170DF" w:rsidP="004F6669">
            <w:pPr>
              <w:pStyle w:val="TAL"/>
              <w:rPr>
                <w:lang w:val="fr-FR" w:eastAsia="zh-CN"/>
              </w:rPr>
            </w:pPr>
            <w:r>
              <w:rPr>
                <w:rFonts w:hint="eastAsia"/>
                <w:lang w:val="fr-FR" w:eastAsia="zh-CN"/>
              </w:rPr>
              <w:t>userID</w:t>
            </w:r>
          </w:p>
        </w:tc>
        <w:tc>
          <w:tcPr>
            <w:tcW w:w="731" w:type="dxa"/>
          </w:tcPr>
          <w:p w:rsidR="002170DF" w:rsidRPr="00C8364D" w:rsidRDefault="002170DF" w:rsidP="004F6669">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1091" w:type="dxa"/>
          </w:tcPr>
          <w:p w:rsidR="002170DF" w:rsidRPr="00C8364D" w:rsidRDefault="002170DF" w:rsidP="004F6669">
            <w:pPr>
              <w:spacing w:line="240" w:lineRule="atLeast"/>
              <w:rPr>
                <w:rFonts w:ascii="Arial" w:hAnsi="Arial"/>
                <w:kern w:val="0"/>
                <w:sz w:val="18"/>
                <w:szCs w:val="18"/>
                <w:lang w:val="fr-FR"/>
              </w:rPr>
            </w:pPr>
            <w:r>
              <w:rPr>
                <w:rFonts w:ascii="Arial" w:hAnsi="Arial" w:hint="eastAsia"/>
                <w:kern w:val="0"/>
                <w:sz w:val="18"/>
                <w:szCs w:val="18"/>
                <w:lang w:val="fr-FR"/>
              </w:rPr>
              <w:t>Bigint</w:t>
            </w:r>
          </w:p>
        </w:tc>
        <w:tc>
          <w:tcPr>
            <w:tcW w:w="992" w:type="dxa"/>
          </w:tcPr>
          <w:p w:rsidR="002170DF" w:rsidRPr="00C8364D" w:rsidRDefault="002170DF" w:rsidP="004F6669">
            <w:pPr>
              <w:spacing w:line="240" w:lineRule="atLeast"/>
              <w:rPr>
                <w:rFonts w:ascii="Arial" w:hAnsi="Arial"/>
                <w:kern w:val="0"/>
                <w:sz w:val="18"/>
                <w:szCs w:val="18"/>
                <w:lang w:val="fr-FR"/>
              </w:rPr>
            </w:pPr>
          </w:p>
        </w:tc>
        <w:tc>
          <w:tcPr>
            <w:tcW w:w="4298" w:type="dxa"/>
          </w:tcPr>
          <w:p w:rsidR="002170DF" w:rsidRDefault="002170DF" w:rsidP="004F6669">
            <w:pPr>
              <w:spacing w:line="240" w:lineRule="atLeast"/>
              <w:rPr>
                <w:rFonts w:ascii="Arial" w:hAnsi="Arial"/>
                <w:kern w:val="0"/>
                <w:sz w:val="18"/>
                <w:szCs w:val="18"/>
                <w:lang w:val="fr-FR"/>
              </w:rPr>
            </w:pPr>
            <w:r>
              <w:rPr>
                <w:rFonts w:ascii="Arial" w:hAnsi="Arial" w:hint="eastAsia"/>
                <w:kern w:val="0"/>
                <w:sz w:val="18"/>
                <w:szCs w:val="18"/>
                <w:lang w:val="fr-FR"/>
              </w:rPr>
              <w:t>用户</w:t>
            </w:r>
            <w:r>
              <w:rPr>
                <w:rFonts w:ascii="Arial" w:hAnsi="Arial" w:hint="eastAsia"/>
                <w:kern w:val="0"/>
                <w:sz w:val="18"/>
                <w:szCs w:val="18"/>
                <w:lang w:val="fr-FR"/>
              </w:rPr>
              <w:t>ID</w:t>
            </w:r>
          </w:p>
        </w:tc>
      </w:tr>
      <w:tr w:rsidR="002170DF" w:rsidTr="004F6669">
        <w:trPr>
          <w:jc w:val="center"/>
        </w:trPr>
        <w:tc>
          <w:tcPr>
            <w:tcW w:w="1684" w:type="dxa"/>
          </w:tcPr>
          <w:p w:rsidR="002170DF" w:rsidRPr="00C8364D" w:rsidRDefault="002170DF" w:rsidP="004F6669">
            <w:pPr>
              <w:pStyle w:val="TAL"/>
              <w:rPr>
                <w:lang w:val="fr-FR" w:eastAsia="zh-CN"/>
              </w:rPr>
            </w:pPr>
            <w:r>
              <w:rPr>
                <w:rFonts w:hint="eastAsia"/>
                <w:bCs/>
                <w:lang w:val="en-US"/>
              </w:rPr>
              <w:t>e</w:t>
            </w:r>
            <w:r w:rsidRPr="00265147">
              <w:rPr>
                <w:bCs/>
                <w:lang w:val="en-US"/>
              </w:rPr>
              <w:t>MMCID</w:t>
            </w:r>
            <w:r>
              <w:rPr>
                <w:rFonts w:hint="eastAsia"/>
                <w:bCs/>
                <w:lang w:val="en-US"/>
              </w:rPr>
              <w:t>digest</w:t>
            </w:r>
          </w:p>
        </w:tc>
        <w:tc>
          <w:tcPr>
            <w:tcW w:w="731" w:type="dxa"/>
          </w:tcPr>
          <w:p w:rsidR="002170DF" w:rsidRPr="00C8364D" w:rsidRDefault="002170DF" w:rsidP="004F6669">
            <w:pPr>
              <w:spacing w:line="240" w:lineRule="atLeast"/>
              <w:rPr>
                <w:rFonts w:ascii="Arial" w:hAnsi="Arial"/>
                <w:kern w:val="0"/>
                <w:sz w:val="18"/>
                <w:szCs w:val="18"/>
                <w:lang w:val="fr-FR"/>
              </w:rPr>
            </w:pPr>
            <w:r>
              <w:rPr>
                <w:rFonts w:cs="Arial" w:hint="eastAsia"/>
                <w:color w:val="000000"/>
              </w:rPr>
              <w:t>M</w:t>
            </w:r>
          </w:p>
        </w:tc>
        <w:tc>
          <w:tcPr>
            <w:tcW w:w="1091" w:type="dxa"/>
          </w:tcPr>
          <w:p w:rsidR="002170DF" w:rsidRDefault="002170DF" w:rsidP="004F6669">
            <w:pPr>
              <w:spacing w:line="240" w:lineRule="atLeast"/>
              <w:rPr>
                <w:rFonts w:ascii="Arial" w:hAnsi="Arial"/>
                <w:kern w:val="0"/>
                <w:sz w:val="18"/>
                <w:szCs w:val="18"/>
                <w:lang w:val="fr-FR"/>
              </w:rPr>
            </w:pPr>
            <w:r>
              <w:rPr>
                <w:rFonts w:hint="eastAsia"/>
              </w:rPr>
              <w:t>String</w:t>
            </w:r>
          </w:p>
        </w:tc>
        <w:tc>
          <w:tcPr>
            <w:tcW w:w="992" w:type="dxa"/>
          </w:tcPr>
          <w:p w:rsidR="002170DF" w:rsidRDefault="002170DF" w:rsidP="004F6669">
            <w:pPr>
              <w:spacing w:line="240" w:lineRule="atLeast"/>
              <w:rPr>
                <w:rFonts w:ascii="Arial" w:hAnsi="Arial"/>
                <w:kern w:val="0"/>
                <w:sz w:val="18"/>
                <w:szCs w:val="18"/>
                <w:lang w:val="fr-FR"/>
              </w:rPr>
            </w:pPr>
            <w:r>
              <w:rPr>
                <w:rFonts w:cs="Arial" w:hint="eastAsia"/>
              </w:rPr>
              <w:t>255</w:t>
            </w:r>
          </w:p>
        </w:tc>
        <w:tc>
          <w:tcPr>
            <w:tcW w:w="4298" w:type="dxa"/>
          </w:tcPr>
          <w:p w:rsidR="002170DF" w:rsidRDefault="002170DF" w:rsidP="004F6669">
            <w:pPr>
              <w:spacing w:line="240" w:lineRule="atLeast"/>
              <w:rPr>
                <w:rFonts w:ascii="Arial" w:hAnsi="Arial"/>
                <w:kern w:val="0"/>
                <w:sz w:val="18"/>
                <w:szCs w:val="18"/>
                <w:lang w:val="fr-FR"/>
              </w:rPr>
            </w:pPr>
            <w:r w:rsidRPr="002170DF">
              <w:rPr>
                <w:rFonts w:ascii="宋体" w:hAnsi="宋体" w:hint="eastAsia"/>
                <w:sz w:val="18"/>
                <w:szCs w:val="18"/>
              </w:rPr>
              <w:t>eMMC ID摘要</w:t>
            </w:r>
          </w:p>
        </w:tc>
      </w:tr>
      <w:tr w:rsidR="002170DF" w:rsidTr="004F6669">
        <w:trPr>
          <w:jc w:val="center"/>
        </w:trPr>
        <w:tc>
          <w:tcPr>
            <w:tcW w:w="1684" w:type="dxa"/>
          </w:tcPr>
          <w:p w:rsidR="002170DF" w:rsidRDefault="002170DF" w:rsidP="004F6669">
            <w:pPr>
              <w:pStyle w:val="TAL"/>
              <w:rPr>
                <w:lang w:val="fr-FR" w:eastAsia="zh-CN"/>
              </w:rPr>
            </w:pPr>
            <w:r>
              <w:rPr>
                <w:rFonts w:hint="eastAsia"/>
                <w:bCs/>
                <w:lang w:eastAsia="zh-CN"/>
              </w:rPr>
              <w:t>switchFlag</w:t>
            </w:r>
          </w:p>
        </w:tc>
        <w:tc>
          <w:tcPr>
            <w:tcW w:w="731" w:type="dxa"/>
          </w:tcPr>
          <w:p w:rsidR="002170DF" w:rsidRDefault="002170DF" w:rsidP="004F6669">
            <w:pPr>
              <w:spacing w:line="240" w:lineRule="atLeast"/>
              <w:rPr>
                <w:rFonts w:ascii="Arial" w:hAnsi="Arial"/>
                <w:kern w:val="0"/>
                <w:sz w:val="18"/>
                <w:szCs w:val="18"/>
                <w:lang w:val="fr-FR"/>
              </w:rPr>
            </w:pPr>
            <w:r>
              <w:rPr>
                <w:rFonts w:cs="Arial" w:hint="eastAsia"/>
                <w:color w:val="000000"/>
              </w:rPr>
              <w:t>M</w:t>
            </w:r>
          </w:p>
        </w:tc>
        <w:tc>
          <w:tcPr>
            <w:tcW w:w="1091" w:type="dxa"/>
          </w:tcPr>
          <w:p w:rsidR="002170DF" w:rsidRDefault="002170DF" w:rsidP="004F6669">
            <w:pPr>
              <w:spacing w:line="240" w:lineRule="atLeast"/>
              <w:rPr>
                <w:rFonts w:ascii="Arial" w:hAnsi="Arial"/>
                <w:kern w:val="0"/>
                <w:sz w:val="18"/>
                <w:szCs w:val="18"/>
                <w:lang w:val="fr-FR"/>
              </w:rPr>
            </w:pPr>
            <w:r>
              <w:t>I</w:t>
            </w:r>
            <w:r>
              <w:rPr>
                <w:rFonts w:hint="eastAsia"/>
              </w:rPr>
              <w:t>nt</w:t>
            </w:r>
          </w:p>
        </w:tc>
        <w:tc>
          <w:tcPr>
            <w:tcW w:w="992" w:type="dxa"/>
          </w:tcPr>
          <w:p w:rsidR="002170DF" w:rsidRPr="002170DF" w:rsidRDefault="002170DF" w:rsidP="004F6669">
            <w:pPr>
              <w:spacing w:line="240" w:lineRule="atLeast"/>
              <w:rPr>
                <w:rFonts w:ascii="Arial" w:hAnsi="Arial"/>
                <w:kern w:val="0"/>
                <w:sz w:val="20"/>
                <w:szCs w:val="18"/>
                <w:lang w:val="fr-FR"/>
              </w:rPr>
            </w:pPr>
          </w:p>
        </w:tc>
        <w:tc>
          <w:tcPr>
            <w:tcW w:w="4298" w:type="dxa"/>
          </w:tcPr>
          <w:p w:rsidR="002170DF" w:rsidRPr="002170DF" w:rsidRDefault="002170DF" w:rsidP="004F6669">
            <w:pPr>
              <w:spacing w:line="240" w:lineRule="atLeast"/>
              <w:rPr>
                <w:rFonts w:ascii="Arial" w:hAnsi="Arial"/>
                <w:kern w:val="0"/>
                <w:sz w:val="20"/>
                <w:szCs w:val="18"/>
                <w:lang w:val="fr-FR"/>
              </w:rPr>
            </w:pPr>
            <w:r w:rsidRPr="002170DF">
              <w:rPr>
                <w:rFonts w:hint="eastAsia"/>
                <w:sz w:val="20"/>
              </w:rPr>
              <w:t>开关</w:t>
            </w:r>
            <w:r w:rsidRPr="002170DF">
              <w:rPr>
                <w:rFonts w:hint="eastAsia"/>
                <w:sz w:val="20"/>
              </w:rPr>
              <w:t xml:space="preserve">   0</w:t>
            </w:r>
            <w:r w:rsidRPr="002170DF">
              <w:rPr>
                <w:rFonts w:hint="eastAsia"/>
                <w:sz w:val="20"/>
              </w:rPr>
              <w:t>关</w:t>
            </w:r>
            <w:r w:rsidRPr="002170DF">
              <w:rPr>
                <w:rFonts w:hint="eastAsia"/>
                <w:sz w:val="20"/>
              </w:rPr>
              <w:t xml:space="preserve">    1</w:t>
            </w:r>
            <w:r w:rsidRPr="002170DF">
              <w:rPr>
                <w:rFonts w:hint="eastAsia"/>
                <w:sz w:val="20"/>
              </w:rPr>
              <w:t>开</w:t>
            </w:r>
          </w:p>
        </w:tc>
      </w:tr>
      <w:tr w:rsidR="002170DF" w:rsidRPr="008B2A24" w:rsidTr="004F6669">
        <w:trPr>
          <w:jc w:val="center"/>
        </w:trPr>
        <w:tc>
          <w:tcPr>
            <w:tcW w:w="1684" w:type="dxa"/>
          </w:tcPr>
          <w:p w:rsidR="002170DF" w:rsidRDefault="002170DF" w:rsidP="004F6669">
            <w:pPr>
              <w:pStyle w:val="TAL"/>
              <w:rPr>
                <w:lang w:val="fr-FR" w:eastAsia="zh-CN"/>
              </w:rPr>
            </w:pPr>
          </w:p>
        </w:tc>
        <w:tc>
          <w:tcPr>
            <w:tcW w:w="731" w:type="dxa"/>
          </w:tcPr>
          <w:p w:rsidR="002170DF" w:rsidRDefault="002170DF" w:rsidP="004F6669">
            <w:pPr>
              <w:spacing w:line="240" w:lineRule="atLeast"/>
              <w:rPr>
                <w:rFonts w:ascii="Arial" w:hAnsi="Arial"/>
                <w:kern w:val="0"/>
                <w:sz w:val="18"/>
                <w:szCs w:val="18"/>
                <w:lang w:val="fr-FR"/>
              </w:rPr>
            </w:pPr>
          </w:p>
        </w:tc>
        <w:tc>
          <w:tcPr>
            <w:tcW w:w="1091" w:type="dxa"/>
          </w:tcPr>
          <w:p w:rsidR="002170DF" w:rsidRDefault="002170DF" w:rsidP="004F6669">
            <w:pPr>
              <w:spacing w:line="240" w:lineRule="atLeast"/>
              <w:rPr>
                <w:rFonts w:ascii="Arial" w:hAnsi="Arial"/>
                <w:kern w:val="0"/>
                <w:sz w:val="18"/>
                <w:szCs w:val="18"/>
                <w:lang w:val="fr-FR"/>
              </w:rPr>
            </w:pPr>
          </w:p>
        </w:tc>
        <w:tc>
          <w:tcPr>
            <w:tcW w:w="992" w:type="dxa"/>
          </w:tcPr>
          <w:p w:rsidR="002170DF" w:rsidRDefault="002170DF" w:rsidP="004F6669">
            <w:pPr>
              <w:spacing w:line="240" w:lineRule="atLeast"/>
              <w:rPr>
                <w:rFonts w:ascii="Arial" w:hAnsi="Arial"/>
                <w:kern w:val="0"/>
                <w:sz w:val="18"/>
                <w:szCs w:val="18"/>
                <w:lang w:val="fr-FR"/>
              </w:rPr>
            </w:pPr>
          </w:p>
        </w:tc>
        <w:tc>
          <w:tcPr>
            <w:tcW w:w="4298" w:type="dxa"/>
          </w:tcPr>
          <w:p w:rsidR="002170DF" w:rsidRDefault="002170DF" w:rsidP="004F6669">
            <w:pPr>
              <w:spacing w:line="240" w:lineRule="atLeast"/>
              <w:rPr>
                <w:rFonts w:ascii="Arial" w:hAnsi="Arial"/>
                <w:kern w:val="0"/>
                <w:sz w:val="18"/>
                <w:szCs w:val="18"/>
                <w:lang w:val="fr-FR"/>
              </w:rPr>
            </w:pPr>
          </w:p>
        </w:tc>
      </w:tr>
    </w:tbl>
    <w:p w:rsidR="002170DF" w:rsidRPr="005B1728" w:rsidRDefault="002170DF" w:rsidP="002170DF">
      <w:pPr>
        <w:ind w:firstLine="180"/>
        <w:rPr>
          <w:lang w:val="fr-FR"/>
        </w:rPr>
      </w:pPr>
    </w:p>
    <w:p w:rsidR="002170DF" w:rsidRDefault="002170DF" w:rsidP="00407B6C">
      <w:pPr>
        <w:pStyle w:val="41"/>
        <w:rPr>
          <w:lang w:val="fr-FR"/>
        </w:rPr>
      </w:pPr>
      <w:r>
        <w:rPr>
          <w:rFonts w:hint="eastAsia"/>
        </w:rPr>
        <w:t>返回值</w:t>
      </w:r>
    </w:p>
    <w:p w:rsidR="002170DF" w:rsidRDefault="002170DF" w:rsidP="002170DF">
      <w:pPr>
        <w:ind w:left="198"/>
      </w:pPr>
      <w:r>
        <w:rPr>
          <w:rFonts w:hint="eastAsia"/>
        </w:rPr>
        <w:t>成功返回</w:t>
      </w:r>
      <w:r>
        <w:rPr>
          <w:rFonts w:hint="eastAsia"/>
          <w:lang w:val="da-DK"/>
        </w:rPr>
        <w:t>SetFingerToCenterRsp</w:t>
      </w:r>
      <w:r>
        <w:rPr>
          <w:rFonts w:hint="eastAsia"/>
          <w:lang w:val="fr-FR"/>
        </w:rPr>
        <w:t>，否则抛出异常</w:t>
      </w:r>
      <w:r>
        <w:rPr>
          <w:rFonts w:hint="eastAsia"/>
          <w:lang w:val="fr-FR"/>
        </w:rPr>
        <w:t>CException</w:t>
      </w:r>
      <w:r>
        <w:rPr>
          <w:rFonts w:hint="eastAsia"/>
          <w:lang w:val="fr-FR"/>
        </w:rPr>
        <w:t>。</w:t>
      </w:r>
      <w:r>
        <w:rPr>
          <w:rFonts w:hint="eastAsia"/>
        </w:rPr>
        <w:t>定义如下：</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2104"/>
        <w:gridCol w:w="900"/>
        <w:gridCol w:w="2681"/>
      </w:tblGrid>
      <w:tr w:rsidR="002170DF" w:rsidTr="004F6669">
        <w:trPr>
          <w:jc w:val="center"/>
        </w:trPr>
        <w:tc>
          <w:tcPr>
            <w:tcW w:w="2378" w:type="dxa"/>
          </w:tcPr>
          <w:p w:rsidR="002170DF" w:rsidRDefault="002170DF" w:rsidP="004F6669">
            <w:pPr>
              <w:pStyle w:val="TAH"/>
              <w:rPr>
                <w:rFonts w:ascii="Verdana" w:hAnsi="Verdana"/>
                <w:lang w:val="fr-FR" w:eastAsia="zh-CN"/>
              </w:rPr>
            </w:pPr>
            <w:r>
              <w:rPr>
                <w:rFonts w:ascii="Verdana" w:hAnsi="Verdana" w:hint="eastAsia"/>
                <w:lang w:val="fr-FR" w:eastAsia="zh-CN"/>
              </w:rPr>
              <w:t>参数名称</w:t>
            </w:r>
          </w:p>
        </w:tc>
        <w:tc>
          <w:tcPr>
            <w:tcW w:w="737" w:type="dxa"/>
          </w:tcPr>
          <w:p w:rsidR="002170DF" w:rsidRDefault="002170DF" w:rsidP="004F6669">
            <w:pPr>
              <w:pStyle w:val="TAH"/>
              <w:rPr>
                <w:rFonts w:ascii="Verdana" w:hAnsi="Verdana"/>
                <w:lang w:val="fr-FR" w:eastAsia="zh-CN"/>
              </w:rPr>
            </w:pPr>
            <w:r>
              <w:rPr>
                <w:rFonts w:ascii="Verdana" w:hAnsi="Verdana" w:hint="eastAsia"/>
                <w:lang w:val="fr-FR" w:eastAsia="zh-CN"/>
              </w:rPr>
              <w:t>必须</w:t>
            </w:r>
          </w:p>
        </w:tc>
        <w:tc>
          <w:tcPr>
            <w:tcW w:w="2104" w:type="dxa"/>
          </w:tcPr>
          <w:p w:rsidR="002170DF" w:rsidRDefault="002170DF" w:rsidP="004F6669">
            <w:pPr>
              <w:pStyle w:val="TAH"/>
              <w:rPr>
                <w:rFonts w:ascii="Verdana" w:hAnsi="Verdana"/>
                <w:lang w:val="fr-FR" w:eastAsia="zh-CN"/>
              </w:rPr>
            </w:pPr>
            <w:r>
              <w:rPr>
                <w:rFonts w:ascii="Verdana" w:hAnsi="Verdana" w:hint="eastAsia"/>
                <w:lang w:val="fr-FR" w:eastAsia="zh-CN"/>
              </w:rPr>
              <w:t>类型</w:t>
            </w:r>
          </w:p>
        </w:tc>
        <w:tc>
          <w:tcPr>
            <w:tcW w:w="900" w:type="dxa"/>
          </w:tcPr>
          <w:p w:rsidR="002170DF" w:rsidRDefault="002170DF" w:rsidP="004F6669">
            <w:pPr>
              <w:pStyle w:val="TAH"/>
              <w:rPr>
                <w:rFonts w:ascii="Verdana" w:hAnsi="Verdana"/>
                <w:lang w:val="fr-FR" w:eastAsia="zh-CN"/>
              </w:rPr>
            </w:pPr>
            <w:r>
              <w:rPr>
                <w:rFonts w:ascii="Verdana" w:hAnsi="Verdana" w:hint="eastAsia"/>
                <w:lang w:val="fr-FR" w:eastAsia="zh-CN"/>
              </w:rPr>
              <w:t>长度</w:t>
            </w:r>
          </w:p>
        </w:tc>
        <w:tc>
          <w:tcPr>
            <w:tcW w:w="2681" w:type="dxa"/>
          </w:tcPr>
          <w:p w:rsidR="002170DF" w:rsidRDefault="002170DF" w:rsidP="004F6669">
            <w:pPr>
              <w:pStyle w:val="TAH"/>
              <w:rPr>
                <w:rFonts w:ascii="Verdana" w:hAnsi="Verdana"/>
                <w:lang w:val="fr-FR" w:eastAsia="zh-CN"/>
              </w:rPr>
            </w:pPr>
            <w:r>
              <w:rPr>
                <w:rFonts w:ascii="Verdana" w:hAnsi="Verdana" w:hint="eastAsia"/>
                <w:lang w:val="fr-FR" w:eastAsia="zh-CN"/>
              </w:rPr>
              <w:t>描述信息</w:t>
            </w:r>
          </w:p>
        </w:tc>
      </w:tr>
      <w:tr w:rsidR="002170DF" w:rsidTr="004F6669">
        <w:trPr>
          <w:jc w:val="center"/>
        </w:trPr>
        <w:tc>
          <w:tcPr>
            <w:tcW w:w="2378" w:type="dxa"/>
          </w:tcPr>
          <w:p w:rsidR="002170DF" w:rsidRPr="005041A8" w:rsidRDefault="002170DF" w:rsidP="004F6669">
            <w:pPr>
              <w:pStyle w:val="TAL"/>
              <w:rPr>
                <w:lang w:val="fr-FR" w:eastAsia="zh-CN"/>
              </w:rPr>
            </w:pPr>
            <w:r w:rsidRPr="005041A8">
              <w:rPr>
                <w:rFonts w:hint="eastAsia"/>
                <w:lang w:val="fr-FR" w:eastAsia="zh-CN"/>
              </w:rPr>
              <w:t>v</w:t>
            </w:r>
            <w:r w:rsidRPr="005041A8">
              <w:rPr>
                <w:lang w:val="fr-FR" w:eastAsia="zh-CN"/>
              </w:rPr>
              <w:t>ersion</w:t>
            </w:r>
          </w:p>
        </w:tc>
        <w:tc>
          <w:tcPr>
            <w:tcW w:w="737" w:type="dxa"/>
          </w:tcPr>
          <w:p w:rsidR="002170DF" w:rsidRPr="005041A8" w:rsidRDefault="002170DF" w:rsidP="004F6669">
            <w:pPr>
              <w:pStyle w:val="TAL"/>
              <w:rPr>
                <w:lang w:val="fr-FR" w:eastAsia="zh-CN"/>
              </w:rPr>
            </w:pPr>
            <w:r>
              <w:rPr>
                <w:rFonts w:hint="eastAsia"/>
                <w:lang w:val="fr-FR" w:eastAsia="zh-CN"/>
              </w:rPr>
              <w:t>M</w:t>
            </w:r>
          </w:p>
        </w:tc>
        <w:tc>
          <w:tcPr>
            <w:tcW w:w="2104" w:type="dxa"/>
          </w:tcPr>
          <w:p w:rsidR="002170DF" w:rsidRPr="005041A8" w:rsidRDefault="002170DF" w:rsidP="004F6669">
            <w:pPr>
              <w:pStyle w:val="TAH"/>
              <w:jc w:val="both"/>
              <w:rPr>
                <w:b w:val="0"/>
                <w:lang w:val="fr-FR" w:eastAsia="zh-CN"/>
              </w:rPr>
            </w:pPr>
            <w:r>
              <w:rPr>
                <w:rFonts w:hint="eastAsia"/>
                <w:b w:val="0"/>
                <w:lang w:val="fr-FR" w:eastAsia="zh-CN"/>
              </w:rPr>
              <w:t>String</w:t>
            </w:r>
          </w:p>
        </w:tc>
        <w:tc>
          <w:tcPr>
            <w:tcW w:w="900" w:type="dxa"/>
          </w:tcPr>
          <w:p w:rsidR="002170DF" w:rsidRPr="005041A8" w:rsidRDefault="002170DF" w:rsidP="004F6669">
            <w:pPr>
              <w:rPr>
                <w:rFonts w:ascii="Arial" w:hAnsi="Arial"/>
                <w:kern w:val="0"/>
                <w:sz w:val="18"/>
                <w:szCs w:val="18"/>
                <w:lang w:val="fr-FR"/>
              </w:rPr>
            </w:pPr>
            <w:r>
              <w:rPr>
                <w:rFonts w:ascii="Arial" w:hAnsi="Arial" w:hint="eastAsia"/>
                <w:kern w:val="0"/>
                <w:sz w:val="18"/>
                <w:szCs w:val="18"/>
                <w:lang w:val="fr-FR"/>
              </w:rPr>
              <w:t>5</w:t>
            </w:r>
          </w:p>
        </w:tc>
        <w:tc>
          <w:tcPr>
            <w:tcW w:w="2681" w:type="dxa"/>
          </w:tcPr>
          <w:p w:rsidR="002170DF" w:rsidRPr="005041A8" w:rsidRDefault="002170DF" w:rsidP="004F6669">
            <w:pPr>
              <w:rPr>
                <w:rFonts w:ascii="Arial" w:hAnsi="Arial"/>
                <w:kern w:val="0"/>
                <w:sz w:val="18"/>
                <w:szCs w:val="18"/>
                <w:lang w:val="fr-FR"/>
              </w:rPr>
            </w:pPr>
            <w:r w:rsidRPr="005041A8">
              <w:rPr>
                <w:rFonts w:ascii="Arial" w:hAnsi="Arial" w:hint="eastAsia"/>
                <w:kern w:val="0"/>
                <w:sz w:val="18"/>
                <w:szCs w:val="18"/>
                <w:lang w:val="fr-FR"/>
              </w:rPr>
              <w:t>协议版本号</w:t>
            </w:r>
          </w:p>
        </w:tc>
      </w:tr>
      <w:tr w:rsidR="002170DF" w:rsidTr="004F6669">
        <w:trPr>
          <w:jc w:val="center"/>
        </w:trPr>
        <w:tc>
          <w:tcPr>
            <w:tcW w:w="2378" w:type="dxa"/>
          </w:tcPr>
          <w:p w:rsidR="002170DF" w:rsidRPr="005041A8" w:rsidRDefault="002170DF" w:rsidP="004F6669">
            <w:pPr>
              <w:pStyle w:val="TAL"/>
              <w:rPr>
                <w:lang w:val="fr-FR" w:eastAsia="zh-CN"/>
              </w:rPr>
            </w:pPr>
            <w:r>
              <w:rPr>
                <w:lang w:val="fr-FR" w:eastAsia="zh-CN"/>
              </w:rPr>
              <w:t>transactionID</w:t>
            </w:r>
          </w:p>
        </w:tc>
        <w:tc>
          <w:tcPr>
            <w:tcW w:w="737" w:type="dxa"/>
          </w:tcPr>
          <w:p w:rsidR="002170DF" w:rsidRPr="005041A8" w:rsidRDefault="002170DF" w:rsidP="004F6669">
            <w:pPr>
              <w:pStyle w:val="TAL"/>
              <w:rPr>
                <w:lang w:val="fr-FR" w:eastAsia="zh-CN"/>
              </w:rPr>
            </w:pPr>
            <w:r>
              <w:rPr>
                <w:rFonts w:hint="eastAsia"/>
                <w:lang w:val="fr-FR" w:eastAsia="zh-CN"/>
              </w:rPr>
              <w:t>M</w:t>
            </w:r>
          </w:p>
        </w:tc>
        <w:tc>
          <w:tcPr>
            <w:tcW w:w="2104" w:type="dxa"/>
          </w:tcPr>
          <w:p w:rsidR="002170DF" w:rsidRPr="005041A8" w:rsidRDefault="002170DF" w:rsidP="004F6669">
            <w:pPr>
              <w:pStyle w:val="TAH"/>
              <w:jc w:val="both"/>
              <w:rPr>
                <w:b w:val="0"/>
                <w:lang w:val="fr-FR" w:eastAsia="zh-CN"/>
              </w:rPr>
            </w:pPr>
            <w:r>
              <w:rPr>
                <w:rFonts w:hint="eastAsia"/>
                <w:b w:val="0"/>
                <w:lang w:val="fr-FR" w:eastAsia="zh-CN"/>
              </w:rPr>
              <w:t>String</w:t>
            </w:r>
          </w:p>
        </w:tc>
        <w:tc>
          <w:tcPr>
            <w:tcW w:w="900" w:type="dxa"/>
          </w:tcPr>
          <w:p w:rsidR="002170DF" w:rsidRPr="005041A8" w:rsidRDefault="002170DF" w:rsidP="004F6669">
            <w:pPr>
              <w:rPr>
                <w:rFonts w:ascii="Arial" w:hAnsi="Arial"/>
                <w:kern w:val="0"/>
                <w:sz w:val="18"/>
                <w:szCs w:val="18"/>
                <w:lang w:val="fr-FR"/>
              </w:rPr>
            </w:pPr>
            <w:r w:rsidRPr="005041A8">
              <w:rPr>
                <w:rFonts w:ascii="Arial" w:hAnsi="Arial" w:hint="eastAsia"/>
                <w:kern w:val="0"/>
                <w:sz w:val="18"/>
                <w:szCs w:val="18"/>
                <w:lang w:val="fr-FR"/>
              </w:rPr>
              <w:t>40</w:t>
            </w:r>
          </w:p>
        </w:tc>
        <w:tc>
          <w:tcPr>
            <w:tcW w:w="2681" w:type="dxa"/>
          </w:tcPr>
          <w:p w:rsidR="002170DF" w:rsidRPr="005041A8" w:rsidRDefault="002170DF" w:rsidP="004F6669">
            <w:pPr>
              <w:rPr>
                <w:rFonts w:ascii="Arial" w:hAnsi="Arial"/>
                <w:kern w:val="0"/>
                <w:sz w:val="18"/>
                <w:szCs w:val="18"/>
                <w:lang w:val="fr-FR"/>
              </w:rPr>
            </w:pPr>
            <w:r w:rsidRPr="005041A8">
              <w:rPr>
                <w:rFonts w:ascii="Arial" w:hAnsi="Arial" w:hint="eastAsia"/>
                <w:kern w:val="0"/>
                <w:sz w:val="18"/>
                <w:szCs w:val="18"/>
                <w:lang w:val="fr-FR"/>
              </w:rPr>
              <w:t>交易流水号</w:t>
            </w:r>
          </w:p>
        </w:tc>
      </w:tr>
      <w:tr w:rsidR="002170DF" w:rsidTr="004F6669">
        <w:trPr>
          <w:jc w:val="center"/>
        </w:trPr>
        <w:tc>
          <w:tcPr>
            <w:tcW w:w="2378" w:type="dxa"/>
          </w:tcPr>
          <w:p w:rsidR="002170DF" w:rsidRPr="00C8364D" w:rsidRDefault="002170DF" w:rsidP="004F6669">
            <w:pPr>
              <w:pStyle w:val="TAL"/>
              <w:rPr>
                <w:lang w:val="fr-FR" w:eastAsia="zh-CN"/>
              </w:rPr>
            </w:pPr>
            <w:r w:rsidRPr="00C8364D">
              <w:rPr>
                <w:rFonts w:hint="eastAsia"/>
                <w:lang w:val="fr-FR" w:eastAsia="zh-CN"/>
              </w:rPr>
              <w:t>traceFlag</w:t>
            </w:r>
          </w:p>
        </w:tc>
        <w:tc>
          <w:tcPr>
            <w:tcW w:w="737" w:type="dxa"/>
          </w:tcPr>
          <w:p w:rsidR="002170DF" w:rsidRPr="00C8364D" w:rsidRDefault="002170DF" w:rsidP="004F6669">
            <w:pPr>
              <w:spacing w:line="240" w:lineRule="atLeast"/>
              <w:rPr>
                <w:rFonts w:ascii="Arial" w:hAnsi="Arial"/>
                <w:kern w:val="0"/>
                <w:sz w:val="18"/>
                <w:szCs w:val="18"/>
                <w:lang w:val="fr-FR"/>
              </w:rPr>
            </w:pPr>
            <w:r w:rsidRPr="00C8364D">
              <w:rPr>
                <w:rFonts w:ascii="Arial" w:hAnsi="Arial" w:hint="eastAsia"/>
                <w:kern w:val="0"/>
                <w:sz w:val="18"/>
                <w:szCs w:val="18"/>
                <w:lang w:val="fr-FR"/>
              </w:rPr>
              <w:t xml:space="preserve">O </w:t>
            </w:r>
          </w:p>
        </w:tc>
        <w:tc>
          <w:tcPr>
            <w:tcW w:w="2104" w:type="dxa"/>
          </w:tcPr>
          <w:p w:rsidR="002170DF" w:rsidRPr="00C8364D" w:rsidRDefault="002170DF" w:rsidP="004F6669">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900" w:type="dxa"/>
          </w:tcPr>
          <w:p w:rsidR="002170DF" w:rsidRPr="00C8364D" w:rsidRDefault="002170DF" w:rsidP="004F6669">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2681" w:type="dxa"/>
          </w:tcPr>
          <w:p w:rsidR="002170DF" w:rsidRPr="00C8364D" w:rsidRDefault="002170DF" w:rsidP="004F6669">
            <w:pPr>
              <w:spacing w:line="240" w:lineRule="atLeast"/>
              <w:rPr>
                <w:rFonts w:ascii="Arial" w:hAnsi="Arial"/>
                <w:kern w:val="0"/>
                <w:sz w:val="18"/>
                <w:szCs w:val="18"/>
                <w:lang w:val="fr-FR"/>
              </w:rPr>
            </w:pPr>
            <w:r>
              <w:rPr>
                <w:rFonts w:ascii="Arial" w:hAnsi="Arial" w:hint="eastAsia"/>
                <w:kern w:val="0"/>
                <w:sz w:val="18"/>
                <w:szCs w:val="18"/>
                <w:lang w:val="fr-FR"/>
              </w:rPr>
              <w:t>跟踪标志</w:t>
            </w:r>
          </w:p>
        </w:tc>
      </w:tr>
      <w:tr w:rsidR="002170DF" w:rsidTr="004F6669">
        <w:trPr>
          <w:jc w:val="center"/>
        </w:trPr>
        <w:tc>
          <w:tcPr>
            <w:tcW w:w="2378" w:type="dxa"/>
          </w:tcPr>
          <w:p w:rsidR="002170DF" w:rsidRDefault="002170DF" w:rsidP="004F6669">
            <w:pPr>
              <w:pStyle w:val="TAL"/>
              <w:rPr>
                <w:lang w:val="fr-FR" w:eastAsia="zh-CN"/>
              </w:rPr>
            </w:pPr>
            <w:r>
              <w:rPr>
                <w:rFonts w:hint="eastAsia"/>
                <w:lang w:val="fr-FR" w:eastAsia="zh-CN"/>
              </w:rPr>
              <w:t>existFlag</w:t>
            </w:r>
          </w:p>
        </w:tc>
        <w:tc>
          <w:tcPr>
            <w:tcW w:w="737" w:type="dxa"/>
          </w:tcPr>
          <w:p w:rsidR="002170DF" w:rsidRDefault="002170DF" w:rsidP="004F6669">
            <w:pPr>
              <w:spacing w:line="240" w:lineRule="atLeast"/>
              <w:rPr>
                <w:rFonts w:ascii="Arial" w:hAnsi="Arial"/>
                <w:kern w:val="0"/>
                <w:sz w:val="18"/>
                <w:szCs w:val="18"/>
                <w:lang w:val="fr-FR"/>
              </w:rPr>
            </w:pPr>
            <w:r>
              <w:rPr>
                <w:rFonts w:hint="eastAsia"/>
                <w:lang w:val="fr-FR"/>
              </w:rPr>
              <w:t>M</w:t>
            </w:r>
          </w:p>
        </w:tc>
        <w:tc>
          <w:tcPr>
            <w:tcW w:w="2104" w:type="dxa"/>
          </w:tcPr>
          <w:p w:rsidR="002170DF" w:rsidRDefault="002170DF" w:rsidP="004F6669">
            <w:pPr>
              <w:spacing w:line="240" w:lineRule="atLeast"/>
              <w:rPr>
                <w:rFonts w:ascii="Arial" w:hAnsi="Arial"/>
                <w:kern w:val="0"/>
                <w:sz w:val="18"/>
                <w:szCs w:val="18"/>
                <w:lang w:val="fr-FR"/>
              </w:rPr>
            </w:pPr>
            <w:r>
              <w:rPr>
                <w:rFonts w:hint="eastAsia"/>
                <w:b/>
                <w:lang w:val="fr-FR"/>
              </w:rPr>
              <w:t>String</w:t>
            </w:r>
          </w:p>
        </w:tc>
        <w:tc>
          <w:tcPr>
            <w:tcW w:w="900" w:type="dxa"/>
          </w:tcPr>
          <w:p w:rsidR="002170DF" w:rsidRDefault="002170DF" w:rsidP="004F6669">
            <w:pPr>
              <w:spacing w:line="240" w:lineRule="atLeast"/>
              <w:rPr>
                <w:rFonts w:ascii="Arial" w:hAnsi="Arial"/>
                <w:kern w:val="0"/>
                <w:sz w:val="18"/>
                <w:szCs w:val="18"/>
                <w:lang w:val="fr-FR"/>
              </w:rPr>
            </w:pPr>
            <w:r w:rsidRPr="005041A8">
              <w:rPr>
                <w:rFonts w:ascii="Arial" w:hAnsi="Arial" w:hint="eastAsia"/>
                <w:kern w:val="0"/>
                <w:sz w:val="18"/>
                <w:szCs w:val="18"/>
                <w:lang w:val="fr-FR"/>
              </w:rPr>
              <w:t>1</w:t>
            </w:r>
          </w:p>
        </w:tc>
        <w:tc>
          <w:tcPr>
            <w:tcW w:w="2681" w:type="dxa"/>
          </w:tcPr>
          <w:p w:rsidR="002170DF" w:rsidRPr="005041A8" w:rsidRDefault="002170DF" w:rsidP="004F6669">
            <w:pPr>
              <w:rPr>
                <w:rFonts w:ascii="Arial" w:hAnsi="Arial"/>
                <w:kern w:val="0"/>
                <w:sz w:val="18"/>
                <w:szCs w:val="18"/>
                <w:lang w:val="fr-FR"/>
              </w:rPr>
            </w:pPr>
            <w:r w:rsidRPr="005041A8">
              <w:rPr>
                <w:rFonts w:ascii="Arial" w:hAnsi="Arial" w:hint="eastAsia"/>
                <w:kern w:val="0"/>
                <w:sz w:val="18"/>
                <w:szCs w:val="18"/>
                <w:lang w:val="fr-FR"/>
              </w:rPr>
              <w:t>是否存在</w:t>
            </w:r>
          </w:p>
          <w:p w:rsidR="002170DF" w:rsidRPr="005041A8" w:rsidRDefault="002170DF" w:rsidP="004F6669">
            <w:pPr>
              <w:rPr>
                <w:rFonts w:ascii="Arial" w:hAnsi="Arial"/>
                <w:kern w:val="0"/>
                <w:sz w:val="18"/>
                <w:szCs w:val="18"/>
                <w:lang w:val="fr-FR"/>
              </w:rPr>
            </w:pPr>
            <w:r w:rsidRPr="005041A8">
              <w:rPr>
                <w:rFonts w:ascii="Arial" w:hAnsi="Arial" w:hint="eastAsia"/>
                <w:kern w:val="0"/>
                <w:sz w:val="18"/>
                <w:szCs w:val="18"/>
                <w:lang w:val="fr-FR"/>
              </w:rPr>
              <w:t>0</w:t>
            </w:r>
            <w:r>
              <w:rPr>
                <w:rFonts w:ascii="Arial" w:hAnsi="Arial" w:hint="eastAsia"/>
                <w:kern w:val="0"/>
                <w:sz w:val="18"/>
                <w:szCs w:val="18"/>
                <w:lang w:val="fr-FR"/>
              </w:rPr>
              <w:t>否</w:t>
            </w:r>
          </w:p>
          <w:p w:rsidR="002170DF" w:rsidRDefault="002170DF" w:rsidP="004F6669">
            <w:pPr>
              <w:rPr>
                <w:rFonts w:ascii="Arial" w:hAnsi="Arial"/>
                <w:kern w:val="0"/>
                <w:sz w:val="18"/>
                <w:szCs w:val="18"/>
                <w:lang w:val="fr-FR"/>
              </w:rPr>
            </w:pPr>
            <w:r w:rsidRPr="005041A8">
              <w:rPr>
                <w:rFonts w:ascii="Arial" w:hAnsi="Arial" w:hint="eastAsia"/>
                <w:kern w:val="0"/>
                <w:sz w:val="18"/>
                <w:szCs w:val="18"/>
                <w:lang w:val="fr-FR"/>
              </w:rPr>
              <w:t>1</w:t>
            </w:r>
            <w:r>
              <w:rPr>
                <w:rFonts w:ascii="Arial" w:hAnsi="Arial" w:hint="eastAsia"/>
                <w:kern w:val="0"/>
                <w:sz w:val="18"/>
                <w:szCs w:val="18"/>
                <w:lang w:val="fr-FR"/>
              </w:rPr>
              <w:t>是</w:t>
            </w:r>
          </w:p>
        </w:tc>
      </w:tr>
    </w:tbl>
    <w:p w:rsidR="002170DF" w:rsidRDefault="002170DF">
      <w:pPr>
        <w:widowControl/>
        <w:jc w:val="left"/>
      </w:pPr>
    </w:p>
    <w:p w:rsidR="00900990" w:rsidRDefault="00900990" w:rsidP="00900990">
      <w:pPr>
        <w:pStyle w:val="21"/>
        <w:numPr>
          <w:ilvl w:val="1"/>
          <w:numId w:val="1"/>
        </w:numPr>
        <w:rPr>
          <w:rStyle w:val="210"/>
        </w:rPr>
      </w:pPr>
      <w:r>
        <w:rPr>
          <w:rStyle w:val="210"/>
          <w:rFonts w:hint="eastAsia"/>
        </w:rPr>
        <w:lastRenderedPageBreak/>
        <w:t>getFingerToCenter(UP</w:t>
      </w:r>
      <w:r>
        <w:rPr>
          <w:rStyle w:val="210"/>
          <w:rFonts w:hint="eastAsia"/>
        </w:rPr>
        <w:t>多站点互联</w:t>
      </w:r>
      <w:r>
        <w:rPr>
          <w:rStyle w:val="210"/>
          <w:rFonts w:hint="eastAsia"/>
        </w:rPr>
        <w:t>)</w:t>
      </w:r>
    </w:p>
    <w:p w:rsidR="00900990" w:rsidRDefault="00900990" w:rsidP="00407B6C">
      <w:pPr>
        <w:pStyle w:val="31"/>
        <w:rPr>
          <w:rStyle w:val="210"/>
        </w:rPr>
      </w:pPr>
      <w:r>
        <w:rPr>
          <w:rStyle w:val="210"/>
          <w:rFonts w:hint="eastAsia"/>
        </w:rPr>
        <w:t>JSON</w:t>
      </w:r>
      <w:r>
        <w:rPr>
          <w:rStyle w:val="210"/>
          <w:rFonts w:hint="eastAsia"/>
        </w:rPr>
        <w:t>接口</w:t>
      </w:r>
    </w:p>
    <w:p w:rsidR="00900990" w:rsidRDefault="00900990" w:rsidP="00407B6C">
      <w:pPr>
        <w:pStyle w:val="41"/>
      </w:pPr>
      <w:r>
        <w:rPr>
          <w:rFonts w:hint="eastAsia"/>
        </w:rPr>
        <w:t>描述</w:t>
      </w:r>
    </w:p>
    <w:p w:rsidR="00900990" w:rsidRDefault="00900990" w:rsidP="00900990">
      <w:pPr>
        <w:ind w:firstLine="180"/>
        <w:rPr>
          <w:rFonts w:ascii="宋体" w:cs="宋体"/>
          <w:color w:val="000000"/>
          <w:kern w:val="0"/>
          <w:sz w:val="20"/>
          <w:szCs w:val="20"/>
        </w:rPr>
      </w:pPr>
      <w:r>
        <w:rPr>
          <w:rFonts w:ascii="宋体" w:cs="宋体" w:hint="eastAsia"/>
          <w:color w:val="000000"/>
          <w:kern w:val="0"/>
          <w:sz w:val="20"/>
          <w:szCs w:val="20"/>
        </w:rPr>
        <w:t>UP向Identity管理中心请求查询指纹绑定开关信息。</w:t>
      </w:r>
    </w:p>
    <w:p w:rsidR="00900990" w:rsidRPr="00164C99" w:rsidRDefault="00900990" w:rsidP="00900990">
      <w:pPr>
        <w:ind w:firstLine="180"/>
      </w:pPr>
      <w:r>
        <w:rPr>
          <w:rFonts w:hint="eastAsia"/>
        </w:rPr>
        <w:t>UP</w:t>
      </w:r>
      <w:r>
        <w:rPr>
          <w:rFonts w:hint="eastAsia"/>
        </w:rPr>
        <w:t>内部使用，不对外开放。为避免跨机房网络异常和延迟，优先查本站点</w:t>
      </w:r>
      <w:r>
        <w:rPr>
          <w:rFonts w:hint="eastAsia"/>
        </w:rPr>
        <w:t>memcache</w:t>
      </w:r>
      <w:r>
        <w:rPr>
          <w:rFonts w:hint="eastAsia"/>
        </w:rPr>
        <w:t>缓存和数据库。</w:t>
      </w:r>
    </w:p>
    <w:p w:rsidR="00900990" w:rsidRDefault="00900990" w:rsidP="00407B6C">
      <w:pPr>
        <w:pStyle w:val="41"/>
      </w:pPr>
      <w:r>
        <w:rPr>
          <w:rFonts w:hint="eastAsia"/>
        </w:rPr>
        <w:t>原型</w:t>
      </w:r>
    </w:p>
    <w:p w:rsidR="00900990" w:rsidRPr="005D449C" w:rsidRDefault="004F6669" w:rsidP="00900990">
      <w:pPr>
        <w:ind w:left="198"/>
        <w:jc w:val="left"/>
      </w:pPr>
      <w:r>
        <w:rPr>
          <w:rFonts w:hint="eastAsia"/>
          <w:lang w:val="da-DK"/>
        </w:rPr>
        <w:t>G</w:t>
      </w:r>
      <w:r w:rsidR="00900990">
        <w:rPr>
          <w:rFonts w:hint="eastAsia"/>
          <w:lang w:val="da-DK"/>
        </w:rPr>
        <w:t>etFingerToCenterRsp</w:t>
      </w:r>
      <w:r w:rsidR="00900990" w:rsidRPr="009A7E72">
        <w:rPr>
          <w:lang w:val="da-DK"/>
        </w:rPr>
        <w:t xml:space="preserve"> </w:t>
      </w:r>
      <w:r>
        <w:rPr>
          <w:rFonts w:hint="eastAsia"/>
          <w:lang w:val="da-DK"/>
        </w:rPr>
        <w:t>g</w:t>
      </w:r>
      <w:r w:rsidR="00900990">
        <w:rPr>
          <w:rFonts w:hint="eastAsia"/>
          <w:lang w:val="da-DK"/>
        </w:rPr>
        <w:t>etFingerToCenter</w:t>
      </w:r>
      <w:r w:rsidR="00900990" w:rsidRPr="009A7E72">
        <w:rPr>
          <w:lang w:val="da-DK"/>
        </w:rPr>
        <w:t>(</w:t>
      </w:r>
      <w:r>
        <w:rPr>
          <w:rFonts w:hint="eastAsia"/>
          <w:lang w:val="da-DK"/>
        </w:rPr>
        <w:t>G</w:t>
      </w:r>
      <w:r w:rsidR="00900990">
        <w:rPr>
          <w:rFonts w:hint="eastAsia"/>
          <w:lang w:val="da-DK"/>
        </w:rPr>
        <w:t xml:space="preserve">etFingerToCenterReq </w:t>
      </w:r>
      <w:r>
        <w:rPr>
          <w:rFonts w:hint="eastAsia"/>
          <w:lang w:val="da-DK"/>
        </w:rPr>
        <w:t>g</w:t>
      </w:r>
      <w:r w:rsidR="00900990">
        <w:rPr>
          <w:rFonts w:hint="eastAsia"/>
          <w:lang w:val="da-DK"/>
        </w:rPr>
        <w:t>etFingerToCenterReq</w:t>
      </w:r>
      <w:r w:rsidR="00900990" w:rsidRPr="009A7E72">
        <w:rPr>
          <w:lang w:val="da-DK"/>
        </w:rPr>
        <w:t>)</w:t>
      </w:r>
      <w:r w:rsidR="00900990" w:rsidRPr="00CD7B14">
        <w:rPr>
          <w:rFonts w:hint="eastAsia"/>
        </w:rPr>
        <w:t xml:space="preserve"> </w:t>
      </w:r>
      <w:r w:rsidR="00900990" w:rsidRPr="0062068B">
        <w:rPr>
          <w:rFonts w:hint="eastAsia"/>
        </w:rPr>
        <w:t xml:space="preserve">throws </w:t>
      </w:r>
      <w:r w:rsidR="00900990" w:rsidRPr="005D449C">
        <w:rPr>
          <w:rFonts w:hint="eastAsia"/>
        </w:rPr>
        <w:t>CException</w:t>
      </w:r>
    </w:p>
    <w:p w:rsidR="00900990" w:rsidRDefault="00900990" w:rsidP="00407B6C">
      <w:pPr>
        <w:pStyle w:val="41"/>
      </w:pPr>
      <w:r>
        <w:rPr>
          <w:rFonts w:hint="eastAsia"/>
        </w:rPr>
        <w:t>输入参数</w:t>
      </w:r>
    </w:p>
    <w:p w:rsidR="00900990" w:rsidRDefault="00886701" w:rsidP="00900990">
      <w:pPr>
        <w:ind w:left="198"/>
      </w:pPr>
      <w:r>
        <w:rPr>
          <w:rFonts w:hint="eastAsia"/>
          <w:lang w:val="da-DK"/>
        </w:rPr>
        <w:t>G</w:t>
      </w:r>
      <w:r w:rsidR="00900990">
        <w:rPr>
          <w:rFonts w:hint="eastAsia"/>
          <w:lang w:val="da-DK"/>
        </w:rPr>
        <w:t>etFingerToCenterReq</w:t>
      </w:r>
      <w:r w:rsidR="00900990">
        <w:rPr>
          <w:rFonts w:hint="eastAsia"/>
          <w:lang w:val="da-DK"/>
        </w:rPr>
        <w:t>属性如下：</w:t>
      </w:r>
      <w:r w:rsidR="00900990">
        <w:tab/>
      </w:r>
    </w:p>
    <w:tbl>
      <w:tblPr>
        <w:tblW w:w="9448" w:type="dxa"/>
        <w:jc w:val="center"/>
        <w:tblInd w:w="2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84"/>
        <w:gridCol w:w="731"/>
        <w:gridCol w:w="1091"/>
        <w:gridCol w:w="992"/>
        <w:gridCol w:w="4950"/>
      </w:tblGrid>
      <w:tr w:rsidR="00900990" w:rsidTr="004F6669">
        <w:trPr>
          <w:jc w:val="center"/>
        </w:trPr>
        <w:tc>
          <w:tcPr>
            <w:tcW w:w="1684" w:type="dxa"/>
            <w:shd w:val="clear" w:color="auto" w:fill="99CCFF"/>
          </w:tcPr>
          <w:p w:rsidR="00900990" w:rsidRDefault="00900990" w:rsidP="004F6669">
            <w:pPr>
              <w:pStyle w:val="TAH"/>
              <w:rPr>
                <w:rFonts w:ascii="Verdana" w:hAnsi="Verdana"/>
                <w:lang w:val="fr-FR" w:eastAsia="zh-CN"/>
              </w:rPr>
            </w:pPr>
            <w:r>
              <w:rPr>
                <w:rFonts w:ascii="Verdana" w:hAnsi="Verdana" w:hint="eastAsia"/>
                <w:lang w:val="fr-FR" w:eastAsia="zh-CN"/>
              </w:rPr>
              <w:t>参数名称</w:t>
            </w:r>
          </w:p>
        </w:tc>
        <w:tc>
          <w:tcPr>
            <w:tcW w:w="731" w:type="dxa"/>
            <w:shd w:val="clear" w:color="auto" w:fill="99CCFF"/>
          </w:tcPr>
          <w:p w:rsidR="00900990" w:rsidRDefault="00900990" w:rsidP="004F6669">
            <w:pPr>
              <w:pStyle w:val="TAH"/>
              <w:rPr>
                <w:rFonts w:ascii="Verdana" w:hAnsi="Verdana"/>
                <w:lang w:val="fr-FR" w:eastAsia="zh-CN"/>
              </w:rPr>
            </w:pPr>
            <w:r>
              <w:rPr>
                <w:rFonts w:ascii="Verdana" w:hAnsi="Verdana" w:hint="eastAsia"/>
                <w:lang w:val="fr-FR" w:eastAsia="zh-CN"/>
              </w:rPr>
              <w:t>可选</w:t>
            </w:r>
          </w:p>
        </w:tc>
        <w:tc>
          <w:tcPr>
            <w:tcW w:w="1091" w:type="dxa"/>
            <w:shd w:val="clear" w:color="auto" w:fill="99CCFF"/>
          </w:tcPr>
          <w:p w:rsidR="00900990" w:rsidRDefault="00900990" w:rsidP="004F6669">
            <w:pPr>
              <w:pStyle w:val="TAH"/>
              <w:rPr>
                <w:rFonts w:ascii="Verdana" w:hAnsi="Verdana"/>
                <w:lang w:val="fr-FR" w:eastAsia="zh-CN"/>
              </w:rPr>
            </w:pPr>
            <w:r>
              <w:rPr>
                <w:rFonts w:ascii="Verdana" w:hAnsi="Verdana" w:hint="eastAsia"/>
                <w:lang w:val="fr-FR" w:eastAsia="zh-CN"/>
              </w:rPr>
              <w:t>类型</w:t>
            </w:r>
          </w:p>
        </w:tc>
        <w:tc>
          <w:tcPr>
            <w:tcW w:w="992" w:type="dxa"/>
            <w:shd w:val="clear" w:color="auto" w:fill="99CCFF"/>
          </w:tcPr>
          <w:p w:rsidR="00900990" w:rsidRDefault="00900990" w:rsidP="004F6669">
            <w:pPr>
              <w:pStyle w:val="TAH"/>
              <w:rPr>
                <w:rFonts w:ascii="Verdana" w:hAnsi="Verdana"/>
                <w:lang w:val="fr-FR" w:eastAsia="zh-CN"/>
              </w:rPr>
            </w:pPr>
            <w:r>
              <w:rPr>
                <w:rFonts w:ascii="Verdana" w:hAnsi="Verdana" w:hint="eastAsia"/>
                <w:lang w:val="fr-FR" w:eastAsia="zh-CN"/>
              </w:rPr>
              <w:t>长度</w:t>
            </w:r>
            <w:r>
              <w:rPr>
                <w:rFonts w:ascii="Verdana" w:hAnsi="Verdana"/>
                <w:lang w:val="fr-FR" w:eastAsia="zh-CN"/>
              </w:rPr>
              <w:t xml:space="preserve"> (Byte)</w:t>
            </w:r>
          </w:p>
        </w:tc>
        <w:tc>
          <w:tcPr>
            <w:tcW w:w="4950" w:type="dxa"/>
            <w:shd w:val="clear" w:color="auto" w:fill="99CCFF"/>
          </w:tcPr>
          <w:p w:rsidR="00900990" w:rsidRDefault="00900990" w:rsidP="004F6669">
            <w:pPr>
              <w:pStyle w:val="TAH"/>
              <w:rPr>
                <w:rFonts w:ascii="Verdana" w:hAnsi="Verdana"/>
                <w:lang w:val="fr-FR" w:eastAsia="zh-CN"/>
              </w:rPr>
            </w:pPr>
            <w:r>
              <w:rPr>
                <w:rFonts w:ascii="Verdana" w:hAnsi="Verdana" w:hint="eastAsia"/>
                <w:lang w:val="fr-FR" w:eastAsia="zh-CN"/>
              </w:rPr>
              <w:t>描述信息</w:t>
            </w:r>
          </w:p>
        </w:tc>
      </w:tr>
      <w:tr w:rsidR="00900990" w:rsidTr="004F6669">
        <w:trPr>
          <w:jc w:val="center"/>
        </w:trPr>
        <w:tc>
          <w:tcPr>
            <w:tcW w:w="1684" w:type="dxa"/>
          </w:tcPr>
          <w:p w:rsidR="00900990" w:rsidRDefault="00900990" w:rsidP="004F6669">
            <w:pPr>
              <w:pStyle w:val="TAL"/>
              <w:rPr>
                <w:rFonts w:ascii="宋体" w:hAnsi="宋体"/>
                <w:lang w:val="fr-FR" w:eastAsia="zh-CN"/>
              </w:rPr>
            </w:pPr>
            <w:r>
              <w:rPr>
                <w:lang w:eastAsia="zh-CN"/>
              </w:rPr>
              <w:t>V</w:t>
            </w:r>
            <w:r>
              <w:t>ersion</w:t>
            </w:r>
          </w:p>
        </w:tc>
        <w:tc>
          <w:tcPr>
            <w:tcW w:w="731" w:type="dxa"/>
          </w:tcPr>
          <w:p w:rsidR="00900990" w:rsidRDefault="00900990" w:rsidP="004F6669">
            <w:pPr>
              <w:pStyle w:val="TAL"/>
              <w:rPr>
                <w:rFonts w:ascii="宋体" w:hAnsi="宋体"/>
                <w:lang w:eastAsia="zh-CN"/>
              </w:rPr>
            </w:pPr>
            <w:r>
              <w:rPr>
                <w:rFonts w:hint="eastAsia"/>
                <w:lang w:val="fr-FR" w:eastAsia="zh-CN"/>
              </w:rPr>
              <w:t>M</w:t>
            </w:r>
          </w:p>
        </w:tc>
        <w:tc>
          <w:tcPr>
            <w:tcW w:w="1091" w:type="dxa"/>
          </w:tcPr>
          <w:p w:rsidR="00900990" w:rsidRDefault="00900990" w:rsidP="004F6669">
            <w:pPr>
              <w:pStyle w:val="TAH"/>
              <w:jc w:val="both"/>
              <w:rPr>
                <w:rFonts w:ascii="宋体" w:hAnsi="宋体"/>
                <w:b w:val="0"/>
                <w:lang w:val="fr-FR" w:eastAsia="zh-CN"/>
              </w:rPr>
            </w:pPr>
            <w:r>
              <w:rPr>
                <w:rFonts w:hint="eastAsia"/>
                <w:b w:val="0"/>
                <w:lang w:val="fr-FR" w:eastAsia="zh-CN"/>
              </w:rPr>
              <w:t>String</w:t>
            </w:r>
          </w:p>
        </w:tc>
        <w:tc>
          <w:tcPr>
            <w:tcW w:w="992" w:type="dxa"/>
          </w:tcPr>
          <w:p w:rsidR="00900990" w:rsidRDefault="00900990" w:rsidP="004F6669">
            <w:pPr>
              <w:rPr>
                <w:rFonts w:ascii="宋体" w:hAnsi="宋体"/>
                <w:lang w:val="fr-FR"/>
              </w:rPr>
            </w:pPr>
            <w:r>
              <w:rPr>
                <w:rFonts w:ascii="Arial" w:hAnsi="Arial" w:hint="eastAsia"/>
                <w:lang w:val="fr-FR"/>
              </w:rPr>
              <w:t>5</w:t>
            </w:r>
          </w:p>
        </w:tc>
        <w:tc>
          <w:tcPr>
            <w:tcW w:w="4950" w:type="dxa"/>
          </w:tcPr>
          <w:p w:rsidR="00900990" w:rsidRPr="00C8364D" w:rsidRDefault="00900990" w:rsidP="004F6669">
            <w:pPr>
              <w:rPr>
                <w:rFonts w:ascii="Arial" w:hAnsi="Arial"/>
                <w:sz w:val="19"/>
                <w:szCs w:val="19"/>
                <w:lang w:val="en-GB"/>
              </w:rPr>
            </w:pPr>
            <w:r>
              <w:rPr>
                <w:rFonts w:ascii="Arial" w:hAnsi="Arial" w:hint="eastAsia"/>
                <w:sz w:val="19"/>
                <w:szCs w:val="19"/>
                <w:lang w:val="en-GB"/>
              </w:rPr>
              <w:t>协议版本号</w:t>
            </w:r>
            <w:r w:rsidR="004F6669">
              <w:rPr>
                <w:rFonts w:ascii="Arial" w:hAnsi="Arial" w:hint="eastAsia"/>
                <w:sz w:val="19"/>
                <w:szCs w:val="19"/>
                <w:lang w:val="en-GB"/>
              </w:rPr>
              <w:t>；</w:t>
            </w:r>
            <w:r>
              <w:rPr>
                <w:rFonts w:ascii="Arial" w:hAnsi="Arial" w:hint="eastAsia"/>
                <w:sz w:val="19"/>
                <w:szCs w:val="19"/>
                <w:lang w:val="en-GB"/>
              </w:rPr>
              <w:t>当前版本为：</w:t>
            </w:r>
            <w:r>
              <w:rPr>
                <w:rFonts w:ascii="Arial" w:hAnsi="Arial" w:hint="eastAsia"/>
                <w:sz w:val="19"/>
                <w:szCs w:val="19"/>
                <w:lang w:val="en-GB"/>
              </w:rPr>
              <w:t>01.01</w:t>
            </w:r>
          </w:p>
        </w:tc>
      </w:tr>
      <w:tr w:rsidR="00900990" w:rsidTr="004F6669">
        <w:trPr>
          <w:jc w:val="center"/>
        </w:trPr>
        <w:tc>
          <w:tcPr>
            <w:tcW w:w="1684" w:type="dxa"/>
          </w:tcPr>
          <w:p w:rsidR="00900990" w:rsidRDefault="00900990" w:rsidP="004F6669">
            <w:pPr>
              <w:pStyle w:val="TAL"/>
              <w:rPr>
                <w:rFonts w:ascii="宋体" w:hAnsi="宋体"/>
                <w:lang w:val="fr-FR" w:eastAsia="zh-CN"/>
              </w:rPr>
            </w:pPr>
            <w:r>
              <w:rPr>
                <w:lang w:val="fr-FR"/>
              </w:rPr>
              <w:t>transactionID</w:t>
            </w:r>
          </w:p>
        </w:tc>
        <w:tc>
          <w:tcPr>
            <w:tcW w:w="731" w:type="dxa"/>
          </w:tcPr>
          <w:p w:rsidR="00900990" w:rsidRDefault="00900990" w:rsidP="004F6669">
            <w:pPr>
              <w:pStyle w:val="TAL"/>
              <w:rPr>
                <w:rFonts w:ascii="宋体" w:hAnsi="宋体"/>
                <w:lang w:eastAsia="zh-CN"/>
              </w:rPr>
            </w:pPr>
            <w:r>
              <w:rPr>
                <w:rFonts w:hint="eastAsia"/>
                <w:lang w:val="fr-FR" w:eastAsia="zh-CN"/>
              </w:rPr>
              <w:t>M</w:t>
            </w:r>
          </w:p>
        </w:tc>
        <w:tc>
          <w:tcPr>
            <w:tcW w:w="1091" w:type="dxa"/>
          </w:tcPr>
          <w:p w:rsidR="00900990" w:rsidRDefault="00900990" w:rsidP="004F6669">
            <w:pPr>
              <w:pStyle w:val="TAH"/>
              <w:jc w:val="both"/>
              <w:rPr>
                <w:rFonts w:ascii="宋体" w:hAnsi="宋体"/>
                <w:b w:val="0"/>
                <w:lang w:val="fr-FR" w:eastAsia="zh-CN"/>
              </w:rPr>
            </w:pPr>
            <w:r>
              <w:rPr>
                <w:rFonts w:hint="eastAsia"/>
                <w:b w:val="0"/>
                <w:lang w:val="fr-FR" w:eastAsia="zh-CN"/>
              </w:rPr>
              <w:t>String</w:t>
            </w:r>
          </w:p>
        </w:tc>
        <w:tc>
          <w:tcPr>
            <w:tcW w:w="992" w:type="dxa"/>
          </w:tcPr>
          <w:p w:rsidR="00900990" w:rsidRDefault="00900990" w:rsidP="004F6669">
            <w:pPr>
              <w:rPr>
                <w:rFonts w:ascii="宋体" w:hAnsi="宋体"/>
                <w:lang w:val="fr-FR"/>
              </w:rPr>
            </w:pPr>
            <w:r>
              <w:rPr>
                <w:rFonts w:ascii="Arial" w:hAnsi="Arial" w:hint="eastAsia"/>
                <w:lang w:val="fr-FR"/>
              </w:rPr>
              <w:t>40</w:t>
            </w:r>
          </w:p>
        </w:tc>
        <w:tc>
          <w:tcPr>
            <w:tcW w:w="4950" w:type="dxa"/>
          </w:tcPr>
          <w:p w:rsidR="00900990" w:rsidRDefault="00900990" w:rsidP="004F6669">
            <w:pPr>
              <w:rPr>
                <w:rFonts w:ascii="宋体" w:hAnsi="宋体"/>
                <w:sz w:val="19"/>
                <w:szCs w:val="19"/>
                <w:lang w:val="en-GB"/>
              </w:rPr>
            </w:pPr>
            <w:r>
              <w:rPr>
                <w:rFonts w:ascii="Arial" w:hAnsi="Arial" w:hint="eastAsia"/>
                <w:sz w:val="19"/>
                <w:szCs w:val="19"/>
                <w:lang w:val="en-GB"/>
              </w:rPr>
              <w:t>交易流水号</w:t>
            </w:r>
          </w:p>
        </w:tc>
      </w:tr>
      <w:tr w:rsidR="00900990" w:rsidTr="004F6669">
        <w:trPr>
          <w:jc w:val="center"/>
        </w:trPr>
        <w:tc>
          <w:tcPr>
            <w:tcW w:w="1684" w:type="dxa"/>
          </w:tcPr>
          <w:p w:rsidR="00900990" w:rsidRPr="00C8364D" w:rsidRDefault="00900990" w:rsidP="004F6669">
            <w:pPr>
              <w:pStyle w:val="TAL"/>
              <w:rPr>
                <w:lang w:val="fr-FR"/>
              </w:rPr>
            </w:pPr>
            <w:r w:rsidRPr="00C8364D">
              <w:rPr>
                <w:rFonts w:hint="eastAsia"/>
                <w:lang w:val="fr-FR"/>
              </w:rPr>
              <w:t>traceFlag</w:t>
            </w:r>
          </w:p>
        </w:tc>
        <w:tc>
          <w:tcPr>
            <w:tcW w:w="731" w:type="dxa"/>
          </w:tcPr>
          <w:p w:rsidR="00900990" w:rsidRPr="00C8364D" w:rsidRDefault="00900990" w:rsidP="004F6669">
            <w:pPr>
              <w:spacing w:line="240" w:lineRule="atLeast"/>
              <w:rPr>
                <w:rFonts w:ascii="Arial" w:hAnsi="Arial"/>
                <w:kern w:val="0"/>
                <w:sz w:val="18"/>
                <w:szCs w:val="18"/>
                <w:lang w:val="fr-FR" w:eastAsia="en-US"/>
              </w:rPr>
            </w:pPr>
            <w:r w:rsidRPr="00C8364D">
              <w:rPr>
                <w:rFonts w:ascii="Arial" w:hAnsi="Arial" w:hint="eastAsia"/>
                <w:kern w:val="0"/>
                <w:sz w:val="18"/>
                <w:szCs w:val="18"/>
                <w:lang w:val="fr-FR" w:eastAsia="en-US"/>
              </w:rPr>
              <w:t xml:space="preserve">O </w:t>
            </w:r>
          </w:p>
        </w:tc>
        <w:tc>
          <w:tcPr>
            <w:tcW w:w="1091" w:type="dxa"/>
          </w:tcPr>
          <w:p w:rsidR="00900990" w:rsidRPr="00C8364D" w:rsidRDefault="00900990" w:rsidP="004F6669">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992" w:type="dxa"/>
          </w:tcPr>
          <w:p w:rsidR="00900990" w:rsidRPr="00C8364D" w:rsidRDefault="00900990" w:rsidP="004F6669">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4950" w:type="dxa"/>
          </w:tcPr>
          <w:p w:rsidR="00900990" w:rsidRPr="00C8364D" w:rsidRDefault="00900990" w:rsidP="004F6669">
            <w:pPr>
              <w:spacing w:line="240" w:lineRule="atLeast"/>
              <w:rPr>
                <w:rFonts w:ascii="Arial" w:hAnsi="Arial"/>
                <w:kern w:val="0"/>
                <w:sz w:val="18"/>
                <w:szCs w:val="18"/>
                <w:lang w:val="fr-FR"/>
              </w:rPr>
            </w:pPr>
            <w:r>
              <w:rPr>
                <w:rFonts w:ascii="Arial" w:hAnsi="Arial" w:hint="eastAsia"/>
                <w:kern w:val="0"/>
                <w:sz w:val="18"/>
                <w:szCs w:val="18"/>
                <w:lang w:val="fr-FR"/>
              </w:rPr>
              <w:t>跟踪标志</w:t>
            </w:r>
            <w:r w:rsidR="004F6669">
              <w:rPr>
                <w:rFonts w:ascii="Arial" w:hAnsi="Arial" w:hint="eastAsia"/>
                <w:kern w:val="0"/>
                <w:sz w:val="18"/>
                <w:szCs w:val="18"/>
                <w:lang w:val="fr-FR"/>
              </w:rPr>
              <w:t>；</w:t>
            </w:r>
            <w:r>
              <w:rPr>
                <w:rFonts w:ascii="Arial" w:hAnsi="Arial" w:hint="eastAsia"/>
                <w:kern w:val="0"/>
                <w:sz w:val="18"/>
                <w:szCs w:val="18"/>
                <w:lang w:val="fr-FR"/>
              </w:rPr>
              <w:t>0</w:t>
            </w:r>
            <w:r>
              <w:rPr>
                <w:rFonts w:ascii="Arial" w:hAnsi="Arial" w:hint="eastAsia"/>
                <w:kern w:val="0"/>
                <w:sz w:val="18"/>
                <w:szCs w:val="18"/>
                <w:lang w:val="fr-FR"/>
              </w:rPr>
              <w:t>不启动跟踪</w:t>
            </w:r>
            <w:r>
              <w:rPr>
                <w:rFonts w:ascii="Arial" w:hAnsi="Arial" w:hint="eastAsia"/>
                <w:kern w:val="0"/>
                <w:sz w:val="18"/>
                <w:szCs w:val="18"/>
                <w:lang w:val="fr-FR"/>
              </w:rPr>
              <w:t xml:space="preserve">  1</w:t>
            </w:r>
            <w:r>
              <w:rPr>
                <w:rFonts w:ascii="Arial" w:hAnsi="Arial" w:hint="eastAsia"/>
                <w:kern w:val="0"/>
                <w:sz w:val="18"/>
                <w:szCs w:val="18"/>
                <w:lang w:val="fr-FR"/>
              </w:rPr>
              <w:t>启动跟踪</w:t>
            </w:r>
          </w:p>
        </w:tc>
      </w:tr>
      <w:tr w:rsidR="00900990" w:rsidTr="004F6669">
        <w:trPr>
          <w:jc w:val="center"/>
        </w:trPr>
        <w:tc>
          <w:tcPr>
            <w:tcW w:w="1684" w:type="dxa"/>
          </w:tcPr>
          <w:p w:rsidR="00900990" w:rsidRPr="00C8364D" w:rsidRDefault="00900990" w:rsidP="004F6669">
            <w:pPr>
              <w:pStyle w:val="TAL"/>
              <w:rPr>
                <w:lang w:val="fr-FR" w:eastAsia="zh-CN"/>
              </w:rPr>
            </w:pPr>
            <w:r>
              <w:rPr>
                <w:rFonts w:hint="eastAsia"/>
                <w:bCs/>
                <w:lang w:val="en-US"/>
              </w:rPr>
              <w:t>e</w:t>
            </w:r>
            <w:r w:rsidRPr="00265147">
              <w:rPr>
                <w:bCs/>
                <w:lang w:val="en-US"/>
              </w:rPr>
              <w:t>MMCID</w:t>
            </w:r>
            <w:r>
              <w:rPr>
                <w:rFonts w:hint="eastAsia"/>
                <w:bCs/>
                <w:lang w:val="en-US"/>
              </w:rPr>
              <w:t>digest</w:t>
            </w:r>
          </w:p>
        </w:tc>
        <w:tc>
          <w:tcPr>
            <w:tcW w:w="731" w:type="dxa"/>
          </w:tcPr>
          <w:p w:rsidR="00900990" w:rsidRPr="00C8364D" w:rsidRDefault="00900990" w:rsidP="004F6669">
            <w:pPr>
              <w:spacing w:line="240" w:lineRule="atLeast"/>
              <w:rPr>
                <w:rFonts w:ascii="Arial" w:hAnsi="Arial"/>
                <w:kern w:val="0"/>
                <w:sz w:val="18"/>
                <w:szCs w:val="18"/>
                <w:lang w:val="fr-FR"/>
              </w:rPr>
            </w:pPr>
            <w:r>
              <w:rPr>
                <w:rFonts w:cs="Arial" w:hint="eastAsia"/>
                <w:color w:val="000000"/>
              </w:rPr>
              <w:t>M</w:t>
            </w:r>
          </w:p>
        </w:tc>
        <w:tc>
          <w:tcPr>
            <w:tcW w:w="1091" w:type="dxa"/>
          </w:tcPr>
          <w:p w:rsidR="00900990" w:rsidRDefault="00900990" w:rsidP="004F6669">
            <w:pPr>
              <w:spacing w:line="240" w:lineRule="atLeast"/>
              <w:rPr>
                <w:rFonts w:ascii="Arial" w:hAnsi="Arial"/>
                <w:kern w:val="0"/>
                <w:sz w:val="18"/>
                <w:szCs w:val="18"/>
                <w:lang w:val="fr-FR"/>
              </w:rPr>
            </w:pPr>
            <w:r>
              <w:rPr>
                <w:rFonts w:hint="eastAsia"/>
              </w:rPr>
              <w:t>String</w:t>
            </w:r>
          </w:p>
        </w:tc>
        <w:tc>
          <w:tcPr>
            <w:tcW w:w="992" w:type="dxa"/>
          </w:tcPr>
          <w:p w:rsidR="00900990" w:rsidRDefault="00900990" w:rsidP="004F6669">
            <w:pPr>
              <w:spacing w:line="240" w:lineRule="atLeast"/>
              <w:rPr>
                <w:rFonts w:ascii="Arial" w:hAnsi="Arial"/>
                <w:kern w:val="0"/>
                <w:sz w:val="18"/>
                <w:szCs w:val="18"/>
                <w:lang w:val="fr-FR"/>
              </w:rPr>
            </w:pPr>
            <w:r>
              <w:rPr>
                <w:rFonts w:cs="Arial" w:hint="eastAsia"/>
              </w:rPr>
              <w:t>255</w:t>
            </w:r>
          </w:p>
        </w:tc>
        <w:tc>
          <w:tcPr>
            <w:tcW w:w="4950" w:type="dxa"/>
          </w:tcPr>
          <w:p w:rsidR="00900990" w:rsidRDefault="00900990" w:rsidP="004F6669">
            <w:pPr>
              <w:spacing w:line="240" w:lineRule="atLeast"/>
              <w:rPr>
                <w:rFonts w:ascii="Arial" w:hAnsi="Arial"/>
                <w:kern w:val="0"/>
                <w:sz w:val="18"/>
                <w:szCs w:val="18"/>
                <w:lang w:val="fr-FR"/>
              </w:rPr>
            </w:pPr>
            <w:r w:rsidRPr="002170DF">
              <w:rPr>
                <w:rFonts w:ascii="宋体" w:hAnsi="宋体" w:hint="eastAsia"/>
                <w:sz w:val="18"/>
                <w:szCs w:val="18"/>
              </w:rPr>
              <w:t>eMMC ID摘要</w:t>
            </w:r>
          </w:p>
        </w:tc>
      </w:tr>
    </w:tbl>
    <w:p w:rsidR="00900990" w:rsidRPr="005B1728" w:rsidRDefault="00900990" w:rsidP="00900990">
      <w:pPr>
        <w:ind w:firstLine="180"/>
        <w:rPr>
          <w:lang w:val="fr-FR"/>
        </w:rPr>
      </w:pPr>
    </w:p>
    <w:p w:rsidR="00900990" w:rsidRDefault="00900990" w:rsidP="00407B6C">
      <w:pPr>
        <w:pStyle w:val="41"/>
        <w:rPr>
          <w:lang w:val="fr-FR"/>
        </w:rPr>
      </w:pPr>
      <w:r>
        <w:rPr>
          <w:rFonts w:hint="eastAsia"/>
        </w:rPr>
        <w:t>返回值</w:t>
      </w:r>
    </w:p>
    <w:p w:rsidR="00900990" w:rsidRDefault="00900990" w:rsidP="00900990">
      <w:pPr>
        <w:ind w:left="198"/>
      </w:pPr>
      <w:r>
        <w:rPr>
          <w:rFonts w:hint="eastAsia"/>
        </w:rPr>
        <w:t>成功返回</w:t>
      </w:r>
      <w:r w:rsidR="004F6669">
        <w:rPr>
          <w:rFonts w:hint="eastAsia"/>
          <w:lang w:val="da-DK"/>
        </w:rPr>
        <w:t>G</w:t>
      </w:r>
      <w:r>
        <w:rPr>
          <w:rFonts w:hint="eastAsia"/>
          <w:lang w:val="da-DK"/>
        </w:rPr>
        <w:t>etFingerToCenterRsp</w:t>
      </w:r>
      <w:r>
        <w:rPr>
          <w:rFonts w:hint="eastAsia"/>
          <w:lang w:val="fr-FR"/>
        </w:rPr>
        <w:t>，否则抛出异常</w:t>
      </w:r>
      <w:r>
        <w:rPr>
          <w:rFonts w:hint="eastAsia"/>
          <w:lang w:val="fr-FR"/>
        </w:rPr>
        <w:t>CException</w:t>
      </w:r>
      <w:r>
        <w:rPr>
          <w:rFonts w:hint="eastAsia"/>
          <w:lang w:val="fr-FR"/>
        </w:rPr>
        <w:t>。</w:t>
      </w:r>
      <w:r>
        <w:rPr>
          <w:rFonts w:hint="eastAsia"/>
        </w:rPr>
        <w:t>定义如下：</w:t>
      </w:r>
    </w:p>
    <w:tbl>
      <w:tblPr>
        <w:tblW w:w="9775"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58"/>
        <w:gridCol w:w="709"/>
        <w:gridCol w:w="1134"/>
        <w:gridCol w:w="850"/>
        <w:gridCol w:w="5224"/>
      </w:tblGrid>
      <w:tr w:rsidR="004F6669" w:rsidTr="004F6669">
        <w:trPr>
          <w:jc w:val="center"/>
        </w:trPr>
        <w:tc>
          <w:tcPr>
            <w:tcW w:w="1858" w:type="dxa"/>
          </w:tcPr>
          <w:p w:rsidR="00900990" w:rsidRDefault="00900990" w:rsidP="004F6669">
            <w:pPr>
              <w:pStyle w:val="TAH"/>
              <w:rPr>
                <w:rFonts w:ascii="Verdana" w:hAnsi="Verdana"/>
                <w:lang w:val="fr-FR" w:eastAsia="zh-CN"/>
              </w:rPr>
            </w:pPr>
            <w:r>
              <w:rPr>
                <w:rFonts w:ascii="Verdana" w:hAnsi="Verdana" w:hint="eastAsia"/>
                <w:lang w:val="fr-FR" w:eastAsia="zh-CN"/>
              </w:rPr>
              <w:t>参数名称</w:t>
            </w:r>
          </w:p>
        </w:tc>
        <w:tc>
          <w:tcPr>
            <w:tcW w:w="709" w:type="dxa"/>
          </w:tcPr>
          <w:p w:rsidR="00900990" w:rsidRDefault="00900990" w:rsidP="004F6669">
            <w:pPr>
              <w:pStyle w:val="TAH"/>
              <w:rPr>
                <w:rFonts w:ascii="Verdana" w:hAnsi="Verdana"/>
                <w:lang w:val="fr-FR" w:eastAsia="zh-CN"/>
              </w:rPr>
            </w:pPr>
            <w:r>
              <w:rPr>
                <w:rFonts w:ascii="Verdana" w:hAnsi="Verdana" w:hint="eastAsia"/>
                <w:lang w:val="fr-FR" w:eastAsia="zh-CN"/>
              </w:rPr>
              <w:t>必须</w:t>
            </w:r>
          </w:p>
        </w:tc>
        <w:tc>
          <w:tcPr>
            <w:tcW w:w="1134" w:type="dxa"/>
          </w:tcPr>
          <w:p w:rsidR="00900990" w:rsidRDefault="00900990" w:rsidP="004F6669">
            <w:pPr>
              <w:pStyle w:val="TAH"/>
              <w:rPr>
                <w:rFonts w:ascii="Verdana" w:hAnsi="Verdana"/>
                <w:lang w:val="fr-FR" w:eastAsia="zh-CN"/>
              </w:rPr>
            </w:pPr>
            <w:r>
              <w:rPr>
                <w:rFonts w:ascii="Verdana" w:hAnsi="Verdana" w:hint="eastAsia"/>
                <w:lang w:val="fr-FR" w:eastAsia="zh-CN"/>
              </w:rPr>
              <w:t>类型</w:t>
            </w:r>
          </w:p>
        </w:tc>
        <w:tc>
          <w:tcPr>
            <w:tcW w:w="850" w:type="dxa"/>
          </w:tcPr>
          <w:p w:rsidR="00900990" w:rsidRDefault="00900990" w:rsidP="004F6669">
            <w:pPr>
              <w:pStyle w:val="TAH"/>
              <w:rPr>
                <w:rFonts w:ascii="Verdana" w:hAnsi="Verdana"/>
                <w:lang w:val="fr-FR" w:eastAsia="zh-CN"/>
              </w:rPr>
            </w:pPr>
            <w:r>
              <w:rPr>
                <w:rFonts w:ascii="Verdana" w:hAnsi="Verdana" w:hint="eastAsia"/>
                <w:lang w:val="fr-FR" w:eastAsia="zh-CN"/>
              </w:rPr>
              <w:t>长度</w:t>
            </w:r>
          </w:p>
        </w:tc>
        <w:tc>
          <w:tcPr>
            <w:tcW w:w="5224" w:type="dxa"/>
          </w:tcPr>
          <w:p w:rsidR="00900990" w:rsidRDefault="00900990" w:rsidP="004F6669">
            <w:pPr>
              <w:pStyle w:val="TAH"/>
              <w:rPr>
                <w:rFonts w:ascii="Verdana" w:hAnsi="Verdana"/>
                <w:lang w:val="fr-FR" w:eastAsia="zh-CN"/>
              </w:rPr>
            </w:pPr>
            <w:r>
              <w:rPr>
                <w:rFonts w:ascii="Verdana" w:hAnsi="Verdana" w:hint="eastAsia"/>
                <w:lang w:val="fr-FR" w:eastAsia="zh-CN"/>
              </w:rPr>
              <w:t>描述信息</w:t>
            </w:r>
          </w:p>
        </w:tc>
      </w:tr>
      <w:tr w:rsidR="004F6669" w:rsidTr="004F6669">
        <w:trPr>
          <w:jc w:val="center"/>
        </w:trPr>
        <w:tc>
          <w:tcPr>
            <w:tcW w:w="1858" w:type="dxa"/>
          </w:tcPr>
          <w:p w:rsidR="00900990" w:rsidRPr="005041A8" w:rsidRDefault="00900990" w:rsidP="004F6669">
            <w:pPr>
              <w:pStyle w:val="TAL"/>
              <w:rPr>
                <w:lang w:val="fr-FR" w:eastAsia="zh-CN"/>
              </w:rPr>
            </w:pPr>
            <w:r w:rsidRPr="005041A8">
              <w:rPr>
                <w:rFonts w:hint="eastAsia"/>
                <w:lang w:val="fr-FR" w:eastAsia="zh-CN"/>
              </w:rPr>
              <w:t>v</w:t>
            </w:r>
            <w:r w:rsidRPr="005041A8">
              <w:rPr>
                <w:lang w:val="fr-FR" w:eastAsia="zh-CN"/>
              </w:rPr>
              <w:t>ersion</w:t>
            </w:r>
          </w:p>
        </w:tc>
        <w:tc>
          <w:tcPr>
            <w:tcW w:w="709" w:type="dxa"/>
          </w:tcPr>
          <w:p w:rsidR="00900990" w:rsidRPr="005041A8" w:rsidRDefault="00900990" w:rsidP="004F6669">
            <w:pPr>
              <w:pStyle w:val="TAL"/>
              <w:rPr>
                <w:lang w:val="fr-FR" w:eastAsia="zh-CN"/>
              </w:rPr>
            </w:pPr>
            <w:r>
              <w:rPr>
                <w:rFonts w:hint="eastAsia"/>
                <w:lang w:val="fr-FR" w:eastAsia="zh-CN"/>
              </w:rPr>
              <w:t>M</w:t>
            </w:r>
          </w:p>
        </w:tc>
        <w:tc>
          <w:tcPr>
            <w:tcW w:w="1134" w:type="dxa"/>
          </w:tcPr>
          <w:p w:rsidR="00900990" w:rsidRPr="005041A8" w:rsidRDefault="00900990" w:rsidP="004F6669">
            <w:pPr>
              <w:pStyle w:val="TAH"/>
              <w:jc w:val="both"/>
              <w:rPr>
                <w:b w:val="0"/>
                <w:lang w:val="fr-FR" w:eastAsia="zh-CN"/>
              </w:rPr>
            </w:pPr>
            <w:r>
              <w:rPr>
                <w:rFonts w:hint="eastAsia"/>
                <w:b w:val="0"/>
                <w:lang w:val="fr-FR" w:eastAsia="zh-CN"/>
              </w:rPr>
              <w:t>String</w:t>
            </w:r>
          </w:p>
        </w:tc>
        <w:tc>
          <w:tcPr>
            <w:tcW w:w="850" w:type="dxa"/>
          </w:tcPr>
          <w:p w:rsidR="00900990" w:rsidRPr="005041A8" w:rsidRDefault="00900990" w:rsidP="004F6669">
            <w:pPr>
              <w:rPr>
                <w:rFonts w:ascii="Arial" w:hAnsi="Arial"/>
                <w:kern w:val="0"/>
                <w:sz w:val="18"/>
                <w:szCs w:val="18"/>
                <w:lang w:val="fr-FR"/>
              </w:rPr>
            </w:pPr>
            <w:r>
              <w:rPr>
                <w:rFonts w:ascii="Arial" w:hAnsi="Arial" w:hint="eastAsia"/>
                <w:kern w:val="0"/>
                <w:sz w:val="18"/>
                <w:szCs w:val="18"/>
                <w:lang w:val="fr-FR"/>
              </w:rPr>
              <w:t>5</w:t>
            </w:r>
          </w:p>
        </w:tc>
        <w:tc>
          <w:tcPr>
            <w:tcW w:w="5224" w:type="dxa"/>
          </w:tcPr>
          <w:p w:rsidR="00900990" w:rsidRPr="005041A8" w:rsidRDefault="00900990" w:rsidP="004F6669">
            <w:pPr>
              <w:rPr>
                <w:rFonts w:ascii="Arial" w:hAnsi="Arial"/>
                <w:kern w:val="0"/>
                <w:sz w:val="18"/>
                <w:szCs w:val="18"/>
                <w:lang w:val="fr-FR"/>
              </w:rPr>
            </w:pPr>
            <w:r w:rsidRPr="005041A8">
              <w:rPr>
                <w:rFonts w:ascii="Arial" w:hAnsi="Arial" w:hint="eastAsia"/>
                <w:kern w:val="0"/>
                <w:sz w:val="18"/>
                <w:szCs w:val="18"/>
                <w:lang w:val="fr-FR"/>
              </w:rPr>
              <w:t>协议版本号</w:t>
            </w:r>
          </w:p>
        </w:tc>
      </w:tr>
      <w:tr w:rsidR="004F6669" w:rsidTr="004F6669">
        <w:trPr>
          <w:jc w:val="center"/>
        </w:trPr>
        <w:tc>
          <w:tcPr>
            <w:tcW w:w="1858" w:type="dxa"/>
          </w:tcPr>
          <w:p w:rsidR="00900990" w:rsidRPr="005041A8" w:rsidRDefault="00900990" w:rsidP="004F6669">
            <w:pPr>
              <w:pStyle w:val="TAL"/>
              <w:rPr>
                <w:lang w:val="fr-FR" w:eastAsia="zh-CN"/>
              </w:rPr>
            </w:pPr>
            <w:r>
              <w:rPr>
                <w:lang w:val="fr-FR" w:eastAsia="zh-CN"/>
              </w:rPr>
              <w:t>transactionID</w:t>
            </w:r>
          </w:p>
        </w:tc>
        <w:tc>
          <w:tcPr>
            <w:tcW w:w="709" w:type="dxa"/>
          </w:tcPr>
          <w:p w:rsidR="00900990" w:rsidRPr="005041A8" w:rsidRDefault="00900990" w:rsidP="004F6669">
            <w:pPr>
              <w:pStyle w:val="TAL"/>
              <w:rPr>
                <w:lang w:val="fr-FR" w:eastAsia="zh-CN"/>
              </w:rPr>
            </w:pPr>
            <w:r>
              <w:rPr>
                <w:rFonts w:hint="eastAsia"/>
                <w:lang w:val="fr-FR" w:eastAsia="zh-CN"/>
              </w:rPr>
              <w:t>M</w:t>
            </w:r>
          </w:p>
        </w:tc>
        <w:tc>
          <w:tcPr>
            <w:tcW w:w="1134" w:type="dxa"/>
          </w:tcPr>
          <w:p w:rsidR="00900990" w:rsidRPr="005041A8" w:rsidRDefault="00900990" w:rsidP="004F6669">
            <w:pPr>
              <w:pStyle w:val="TAH"/>
              <w:jc w:val="both"/>
              <w:rPr>
                <w:b w:val="0"/>
                <w:lang w:val="fr-FR" w:eastAsia="zh-CN"/>
              </w:rPr>
            </w:pPr>
            <w:r>
              <w:rPr>
                <w:rFonts w:hint="eastAsia"/>
                <w:b w:val="0"/>
                <w:lang w:val="fr-FR" w:eastAsia="zh-CN"/>
              </w:rPr>
              <w:t>String</w:t>
            </w:r>
          </w:p>
        </w:tc>
        <w:tc>
          <w:tcPr>
            <w:tcW w:w="850" w:type="dxa"/>
          </w:tcPr>
          <w:p w:rsidR="00900990" w:rsidRPr="005041A8" w:rsidRDefault="00900990" w:rsidP="004F6669">
            <w:pPr>
              <w:rPr>
                <w:rFonts w:ascii="Arial" w:hAnsi="Arial"/>
                <w:kern w:val="0"/>
                <w:sz w:val="18"/>
                <w:szCs w:val="18"/>
                <w:lang w:val="fr-FR"/>
              </w:rPr>
            </w:pPr>
            <w:r w:rsidRPr="005041A8">
              <w:rPr>
                <w:rFonts w:ascii="Arial" w:hAnsi="Arial" w:hint="eastAsia"/>
                <w:kern w:val="0"/>
                <w:sz w:val="18"/>
                <w:szCs w:val="18"/>
                <w:lang w:val="fr-FR"/>
              </w:rPr>
              <w:t>40</w:t>
            </w:r>
          </w:p>
        </w:tc>
        <w:tc>
          <w:tcPr>
            <w:tcW w:w="5224" w:type="dxa"/>
          </w:tcPr>
          <w:p w:rsidR="00900990" w:rsidRPr="005041A8" w:rsidRDefault="00900990" w:rsidP="004F6669">
            <w:pPr>
              <w:rPr>
                <w:rFonts w:ascii="Arial" w:hAnsi="Arial"/>
                <w:kern w:val="0"/>
                <w:sz w:val="18"/>
                <w:szCs w:val="18"/>
                <w:lang w:val="fr-FR"/>
              </w:rPr>
            </w:pPr>
            <w:r w:rsidRPr="005041A8">
              <w:rPr>
                <w:rFonts w:ascii="Arial" w:hAnsi="Arial" w:hint="eastAsia"/>
                <w:kern w:val="0"/>
                <w:sz w:val="18"/>
                <w:szCs w:val="18"/>
                <w:lang w:val="fr-FR"/>
              </w:rPr>
              <w:t>交易流水号</w:t>
            </w:r>
          </w:p>
        </w:tc>
      </w:tr>
      <w:tr w:rsidR="004F6669" w:rsidTr="004F6669">
        <w:trPr>
          <w:jc w:val="center"/>
        </w:trPr>
        <w:tc>
          <w:tcPr>
            <w:tcW w:w="1858" w:type="dxa"/>
          </w:tcPr>
          <w:p w:rsidR="00900990" w:rsidRPr="00C8364D" w:rsidRDefault="00900990" w:rsidP="004F6669">
            <w:pPr>
              <w:pStyle w:val="TAL"/>
              <w:rPr>
                <w:lang w:val="fr-FR" w:eastAsia="zh-CN"/>
              </w:rPr>
            </w:pPr>
            <w:r w:rsidRPr="00C8364D">
              <w:rPr>
                <w:rFonts w:hint="eastAsia"/>
                <w:lang w:val="fr-FR" w:eastAsia="zh-CN"/>
              </w:rPr>
              <w:t>traceFlag</w:t>
            </w:r>
          </w:p>
        </w:tc>
        <w:tc>
          <w:tcPr>
            <w:tcW w:w="709" w:type="dxa"/>
          </w:tcPr>
          <w:p w:rsidR="00900990" w:rsidRPr="00C8364D" w:rsidRDefault="00900990" w:rsidP="004F6669">
            <w:pPr>
              <w:spacing w:line="240" w:lineRule="atLeast"/>
              <w:rPr>
                <w:rFonts w:ascii="Arial" w:hAnsi="Arial"/>
                <w:kern w:val="0"/>
                <w:sz w:val="18"/>
                <w:szCs w:val="18"/>
                <w:lang w:val="fr-FR"/>
              </w:rPr>
            </w:pPr>
            <w:r w:rsidRPr="00C8364D">
              <w:rPr>
                <w:rFonts w:ascii="Arial" w:hAnsi="Arial" w:hint="eastAsia"/>
                <w:kern w:val="0"/>
                <w:sz w:val="18"/>
                <w:szCs w:val="18"/>
                <w:lang w:val="fr-FR"/>
              </w:rPr>
              <w:t xml:space="preserve">O </w:t>
            </w:r>
          </w:p>
        </w:tc>
        <w:tc>
          <w:tcPr>
            <w:tcW w:w="1134" w:type="dxa"/>
          </w:tcPr>
          <w:p w:rsidR="00900990" w:rsidRPr="00C8364D" w:rsidRDefault="00900990" w:rsidP="004F6669">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850" w:type="dxa"/>
          </w:tcPr>
          <w:p w:rsidR="00900990" w:rsidRPr="00C8364D" w:rsidRDefault="00900990" w:rsidP="004F6669">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5224" w:type="dxa"/>
          </w:tcPr>
          <w:p w:rsidR="00900990" w:rsidRPr="00C8364D" w:rsidRDefault="00900990" w:rsidP="004F6669">
            <w:pPr>
              <w:spacing w:line="240" w:lineRule="atLeast"/>
              <w:rPr>
                <w:rFonts w:ascii="Arial" w:hAnsi="Arial"/>
                <w:kern w:val="0"/>
                <w:sz w:val="18"/>
                <w:szCs w:val="18"/>
                <w:lang w:val="fr-FR"/>
              </w:rPr>
            </w:pPr>
            <w:r>
              <w:rPr>
                <w:rFonts w:ascii="Arial" w:hAnsi="Arial" w:hint="eastAsia"/>
                <w:kern w:val="0"/>
                <w:sz w:val="18"/>
                <w:szCs w:val="18"/>
                <w:lang w:val="fr-FR"/>
              </w:rPr>
              <w:t>跟踪标志</w:t>
            </w:r>
          </w:p>
        </w:tc>
      </w:tr>
      <w:tr w:rsidR="004F6669" w:rsidTr="004F6669">
        <w:trPr>
          <w:jc w:val="center"/>
        </w:trPr>
        <w:tc>
          <w:tcPr>
            <w:tcW w:w="1858" w:type="dxa"/>
          </w:tcPr>
          <w:p w:rsidR="004F6669" w:rsidRDefault="004F6669" w:rsidP="004F6669">
            <w:pPr>
              <w:pStyle w:val="TAL"/>
              <w:rPr>
                <w:lang w:val="fr-FR" w:eastAsia="zh-CN"/>
              </w:rPr>
            </w:pPr>
            <w:r>
              <w:rPr>
                <w:rFonts w:ascii="Verdana" w:hAnsi="Verdana" w:hint="eastAsia"/>
                <w:lang w:val="fr-FR"/>
              </w:rPr>
              <w:t>devSecret</w:t>
            </w:r>
          </w:p>
        </w:tc>
        <w:tc>
          <w:tcPr>
            <w:tcW w:w="709" w:type="dxa"/>
          </w:tcPr>
          <w:p w:rsidR="004F6669" w:rsidRDefault="004F6669" w:rsidP="004F6669">
            <w:pPr>
              <w:spacing w:line="240" w:lineRule="atLeast"/>
              <w:rPr>
                <w:lang w:val="fr-FR"/>
              </w:rPr>
            </w:pPr>
            <w:r>
              <w:rPr>
                <w:rFonts w:hint="eastAsia"/>
                <w:lang w:val="fr-FR"/>
              </w:rPr>
              <w:t>M</w:t>
            </w:r>
          </w:p>
        </w:tc>
        <w:tc>
          <w:tcPr>
            <w:tcW w:w="1134" w:type="dxa"/>
          </w:tcPr>
          <w:p w:rsidR="004F6669" w:rsidRDefault="004F6669" w:rsidP="004F6669">
            <w:pPr>
              <w:spacing w:line="240" w:lineRule="atLeast"/>
              <w:rPr>
                <w:b/>
                <w:lang w:val="fr-FR"/>
              </w:rPr>
            </w:pPr>
            <w:r>
              <w:rPr>
                <w:rFonts w:hint="eastAsia"/>
                <w:b/>
                <w:lang w:val="fr-FR"/>
              </w:rPr>
              <w:t>String</w:t>
            </w:r>
          </w:p>
        </w:tc>
        <w:tc>
          <w:tcPr>
            <w:tcW w:w="850" w:type="dxa"/>
          </w:tcPr>
          <w:p w:rsidR="004F6669" w:rsidRPr="005041A8" w:rsidRDefault="004F6669" w:rsidP="004F6669">
            <w:pPr>
              <w:spacing w:line="240" w:lineRule="atLeast"/>
              <w:rPr>
                <w:rFonts w:ascii="Arial" w:hAnsi="Arial"/>
                <w:kern w:val="0"/>
                <w:sz w:val="18"/>
                <w:szCs w:val="18"/>
                <w:lang w:val="fr-FR"/>
              </w:rPr>
            </w:pPr>
            <w:r>
              <w:rPr>
                <w:rFonts w:ascii="Arial" w:hAnsi="Arial" w:hint="eastAsia"/>
                <w:kern w:val="0"/>
                <w:sz w:val="18"/>
                <w:szCs w:val="18"/>
                <w:lang w:val="fr-FR"/>
              </w:rPr>
              <w:t>255</w:t>
            </w:r>
          </w:p>
        </w:tc>
        <w:tc>
          <w:tcPr>
            <w:tcW w:w="5224" w:type="dxa"/>
          </w:tcPr>
          <w:p w:rsidR="004F6669" w:rsidRPr="005041A8" w:rsidRDefault="004F6669" w:rsidP="004F6669">
            <w:pPr>
              <w:rPr>
                <w:rFonts w:ascii="Arial" w:hAnsi="Arial"/>
                <w:kern w:val="0"/>
                <w:sz w:val="18"/>
                <w:szCs w:val="18"/>
                <w:lang w:val="fr-FR"/>
              </w:rPr>
            </w:pPr>
            <w:r>
              <w:rPr>
                <w:rFonts w:ascii="Arial" w:hAnsi="宋体" w:cs="Arial" w:hint="eastAsia"/>
                <w:sz w:val="18"/>
                <w:szCs w:val="18"/>
                <w:lang w:val="en-GB"/>
              </w:rPr>
              <w:t>设备预置密钥（采用</w:t>
            </w:r>
            <w:r>
              <w:rPr>
                <w:rFonts w:ascii="Arial" w:hAnsi="宋体" w:cs="Arial" w:hint="eastAsia"/>
                <w:sz w:val="18"/>
                <w:szCs w:val="18"/>
                <w:lang w:val="en-GB"/>
              </w:rPr>
              <w:t>AES128</w:t>
            </w:r>
            <w:r>
              <w:rPr>
                <w:rFonts w:ascii="Arial" w:hAnsi="宋体" w:cs="Arial" w:hint="eastAsia"/>
                <w:sz w:val="18"/>
                <w:szCs w:val="18"/>
                <w:lang w:val="en-GB"/>
              </w:rPr>
              <w:t>加密）</w:t>
            </w:r>
          </w:p>
        </w:tc>
      </w:tr>
      <w:tr w:rsidR="004F6669" w:rsidTr="004F6669">
        <w:trPr>
          <w:jc w:val="center"/>
        </w:trPr>
        <w:tc>
          <w:tcPr>
            <w:tcW w:w="1858" w:type="dxa"/>
          </w:tcPr>
          <w:p w:rsidR="004F6669" w:rsidRDefault="004F6669" w:rsidP="004F6669">
            <w:pPr>
              <w:pStyle w:val="TAL"/>
              <w:rPr>
                <w:lang w:val="fr-FR"/>
              </w:rPr>
            </w:pPr>
            <w:r>
              <w:rPr>
                <w:rFonts w:ascii="Verdana" w:hAnsi="Verdana" w:hint="eastAsia"/>
                <w:lang w:val="fr-FR"/>
              </w:rPr>
              <w:t>bindUserID</w:t>
            </w:r>
          </w:p>
        </w:tc>
        <w:tc>
          <w:tcPr>
            <w:tcW w:w="709" w:type="dxa"/>
          </w:tcPr>
          <w:p w:rsidR="004F6669" w:rsidRDefault="00EA17BD" w:rsidP="004F6669">
            <w:pPr>
              <w:spacing w:line="240" w:lineRule="atLeast"/>
              <w:rPr>
                <w:lang w:val="fr-FR"/>
              </w:rPr>
            </w:pPr>
            <w:r>
              <w:rPr>
                <w:rFonts w:hint="eastAsia"/>
                <w:lang w:val="fr-FR"/>
              </w:rPr>
              <w:t>M</w:t>
            </w:r>
          </w:p>
        </w:tc>
        <w:tc>
          <w:tcPr>
            <w:tcW w:w="1134" w:type="dxa"/>
          </w:tcPr>
          <w:p w:rsidR="004F6669" w:rsidRDefault="00EA17BD" w:rsidP="004F6669">
            <w:pPr>
              <w:spacing w:line="240" w:lineRule="atLeast"/>
              <w:rPr>
                <w:b/>
                <w:lang w:val="fr-FR"/>
              </w:rPr>
            </w:pPr>
            <w:r>
              <w:rPr>
                <w:b/>
                <w:lang w:val="fr-FR"/>
              </w:rPr>
              <w:t>B</w:t>
            </w:r>
            <w:r>
              <w:rPr>
                <w:rFonts w:hint="eastAsia"/>
                <w:b/>
                <w:lang w:val="fr-FR"/>
              </w:rPr>
              <w:t>igint</w:t>
            </w:r>
          </w:p>
        </w:tc>
        <w:tc>
          <w:tcPr>
            <w:tcW w:w="850" w:type="dxa"/>
          </w:tcPr>
          <w:p w:rsidR="004F6669" w:rsidRPr="005041A8" w:rsidRDefault="004F6669" w:rsidP="004F6669">
            <w:pPr>
              <w:spacing w:line="240" w:lineRule="atLeast"/>
              <w:rPr>
                <w:rFonts w:ascii="Arial" w:hAnsi="Arial"/>
                <w:kern w:val="0"/>
                <w:sz w:val="18"/>
                <w:szCs w:val="18"/>
                <w:lang w:val="fr-FR"/>
              </w:rPr>
            </w:pPr>
          </w:p>
        </w:tc>
        <w:tc>
          <w:tcPr>
            <w:tcW w:w="5224" w:type="dxa"/>
          </w:tcPr>
          <w:p w:rsidR="004F6669" w:rsidRPr="005041A8" w:rsidRDefault="004F6669" w:rsidP="00EA17BD">
            <w:pPr>
              <w:spacing w:line="240" w:lineRule="atLeast"/>
              <w:rPr>
                <w:rFonts w:ascii="Arial" w:hAnsi="Arial"/>
                <w:kern w:val="0"/>
                <w:sz w:val="18"/>
                <w:szCs w:val="18"/>
                <w:lang w:val="fr-FR"/>
              </w:rPr>
            </w:pPr>
            <w:r>
              <w:rPr>
                <w:rFonts w:ascii="Arial" w:hAnsi="宋体" w:cs="Arial" w:hint="eastAsia"/>
                <w:sz w:val="18"/>
                <w:szCs w:val="18"/>
                <w:lang w:val="en-GB"/>
              </w:rPr>
              <w:t>绑定的用户</w:t>
            </w:r>
            <w:r>
              <w:rPr>
                <w:rFonts w:ascii="Arial" w:hAnsi="宋体" w:cs="Arial" w:hint="eastAsia"/>
                <w:sz w:val="18"/>
                <w:szCs w:val="18"/>
                <w:lang w:val="en-GB"/>
              </w:rPr>
              <w:t>ID</w:t>
            </w:r>
            <w:r w:rsidR="00EA17BD">
              <w:rPr>
                <w:rFonts w:ascii="Arial" w:hAnsi="宋体" w:cs="Arial" w:hint="eastAsia"/>
                <w:sz w:val="18"/>
                <w:szCs w:val="18"/>
                <w:lang w:val="en-GB"/>
              </w:rPr>
              <w:t xml:space="preserve">;  </w:t>
            </w:r>
            <w:r>
              <w:rPr>
                <w:rFonts w:ascii="Arial" w:hAnsi="宋体" w:cs="Arial" w:hint="eastAsia"/>
                <w:sz w:val="18"/>
                <w:szCs w:val="18"/>
                <w:lang w:val="en-GB"/>
              </w:rPr>
              <w:t>初始为</w:t>
            </w:r>
            <w:r>
              <w:rPr>
                <w:rFonts w:ascii="Arial" w:hAnsi="宋体" w:cs="Arial" w:hint="eastAsia"/>
                <w:sz w:val="18"/>
                <w:szCs w:val="18"/>
                <w:lang w:val="en-GB"/>
              </w:rPr>
              <w:t>-1</w:t>
            </w:r>
            <w:r>
              <w:rPr>
                <w:rFonts w:ascii="Arial" w:hAnsi="宋体" w:cs="Arial" w:hint="eastAsia"/>
                <w:sz w:val="18"/>
                <w:szCs w:val="18"/>
                <w:lang w:val="en-GB"/>
              </w:rPr>
              <w:t>，表示未绑定用户</w:t>
            </w:r>
          </w:p>
        </w:tc>
      </w:tr>
      <w:tr w:rsidR="00EA17BD" w:rsidTr="004F6669">
        <w:trPr>
          <w:jc w:val="center"/>
        </w:trPr>
        <w:tc>
          <w:tcPr>
            <w:tcW w:w="1858" w:type="dxa"/>
          </w:tcPr>
          <w:p w:rsidR="00EA17BD" w:rsidRDefault="00EA17BD" w:rsidP="004F6669">
            <w:pPr>
              <w:pStyle w:val="TAL"/>
              <w:rPr>
                <w:rFonts w:ascii="Verdana" w:hAnsi="Verdana"/>
                <w:lang w:val="fr-FR"/>
              </w:rPr>
            </w:pPr>
            <w:r>
              <w:rPr>
                <w:rFonts w:hint="eastAsia"/>
                <w:lang w:val="fr-FR"/>
              </w:rPr>
              <w:t>bindUserTime</w:t>
            </w:r>
          </w:p>
        </w:tc>
        <w:tc>
          <w:tcPr>
            <w:tcW w:w="709" w:type="dxa"/>
          </w:tcPr>
          <w:p w:rsidR="00EA17BD" w:rsidRDefault="00EA17BD" w:rsidP="004F6669">
            <w:pPr>
              <w:spacing w:line="240" w:lineRule="atLeast"/>
              <w:rPr>
                <w:lang w:val="fr-FR"/>
              </w:rPr>
            </w:pPr>
            <w:r>
              <w:rPr>
                <w:rFonts w:hint="eastAsia"/>
                <w:lang w:val="fr-FR"/>
              </w:rPr>
              <w:t>M</w:t>
            </w:r>
          </w:p>
        </w:tc>
        <w:tc>
          <w:tcPr>
            <w:tcW w:w="1134" w:type="dxa"/>
          </w:tcPr>
          <w:p w:rsidR="00EA17BD" w:rsidRDefault="00EA17BD" w:rsidP="004F6669">
            <w:pPr>
              <w:spacing w:line="240" w:lineRule="atLeast"/>
              <w:rPr>
                <w:b/>
                <w:lang w:val="fr-FR"/>
              </w:rPr>
            </w:pPr>
            <w:r>
              <w:rPr>
                <w:rFonts w:hint="eastAsia"/>
                <w:b/>
                <w:lang w:val="fr-FR"/>
              </w:rPr>
              <w:t>String</w:t>
            </w:r>
          </w:p>
        </w:tc>
        <w:tc>
          <w:tcPr>
            <w:tcW w:w="850" w:type="dxa"/>
          </w:tcPr>
          <w:p w:rsidR="00EA17BD" w:rsidRPr="005041A8" w:rsidRDefault="00EA17BD" w:rsidP="004F6669">
            <w:pPr>
              <w:spacing w:line="240" w:lineRule="atLeast"/>
              <w:rPr>
                <w:rFonts w:ascii="Arial" w:hAnsi="Arial"/>
                <w:kern w:val="0"/>
                <w:sz w:val="18"/>
                <w:szCs w:val="18"/>
                <w:lang w:val="fr-FR"/>
              </w:rPr>
            </w:pPr>
            <w:r>
              <w:rPr>
                <w:rFonts w:ascii="Arial" w:hAnsi="Arial" w:hint="eastAsia"/>
                <w:kern w:val="0"/>
                <w:sz w:val="18"/>
                <w:szCs w:val="18"/>
                <w:lang w:val="fr-FR"/>
              </w:rPr>
              <w:t>26</w:t>
            </w:r>
          </w:p>
        </w:tc>
        <w:tc>
          <w:tcPr>
            <w:tcW w:w="5224" w:type="dxa"/>
          </w:tcPr>
          <w:p w:rsidR="00EA17BD" w:rsidRPr="005041A8" w:rsidRDefault="00EA17BD" w:rsidP="004F6669">
            <w:pPr>
              <w:rPr>
                <w:rFonts w:ascii="Arial" w:hAnsi="Arial"/>
                <w:kern w:val="0"/>
                <w:sz w:val="18"/>
                <w:szCs w:val="18"/>
                <w:lang w:val="fr-FR"/>
              </w:rPr>
            </w:pPr>
            <w:r>
              <w:rPr>
                <w:rFonts w:hAnsi="宋体" w:cs="Arial" w:hint="eastAsia"/>
                <w:sz w:val="18"/>
                <w:szCs w:val="18"/>
                <w:lang w:val="en-GB"/>
              </w:rPr>
              <w:t>绑定用户时间</w:t>
            </w:r>
          </w:p>
        </w:tc>
      </w:tr>
      <w:tr w:rsidR="00EA17BD" w:rsidTr="004F6669">
        <w:trPr>
          <w:jc w:val="center"/>
        </w:trPr>
        <w:tc>
          <w:tcPr>
            <w:tcW w:w="1858" w:type="dxa"/>
          </w:tcPr>
          <w:p w:rsidR="00EA17BD" w:rsidRDefault="00EA17BD" w:rsidP="004F6669">
            <w:pPr>
              <w:pStyle w:val="TAL"/>
              <w:rPr>
                <w:lang w:val="fr-FR"/>
              </w:rPr>
            </w:pPr>
            <w:r>
              <w:rPr>
                <w:rFonts w:hint="eastAsia"/>
                <w:color w:val="000000"/>
                <w:szCs w:val="20"/>
              </w:rPr>
              <w:t>switchFlag</w:t>
            </w:r>
          </w:p>
        </w:tc>
        <w:tc>
          <w:tcPr>
            <w:tcW w:w="709" w:type="dxa"/>
          </w:tcPr>
          <w:p w:rsidR="00EA17BD" w:rsidRDefault="00EA17BD" w:rsidP="004F6669">
            <w:pPr>
              <w:spacing w:line="240" w:lineRule="atLeast"/>
              <w:rPr>
                <w:lang w:val="fr-FR"/>
              </w:rPr>
            </w:pPr>
            <w:r>
              <w:rPr>
                <w:rFonts w:hint="eastAsia"/>
                <w:lang w:val="fr-FR"/>
              </w:rPr>
              <w:t>M</w:t>
            </w:r>
          </w:p>
        </w:tc>
        <w:tc>
          <w:tcPr>
            <w:tcW w:w="1134" w:type="dxa"/>
          </w:tcPr>
          <w:p w:rsidR="00EA17BD" w:rsidRDefault="00EA17BD" w:rsidP="004F6669">
            <w:pPr>
              <w:spacing w:line="240" w:lineRule="atLeast"/>
              <w:rPr>
                <w:b/>
                <w:lang w:val="fr-FR"/>
              </w:rPr>
            </w:pPr>
            <w:r>
              <w:rPr>
                <w:b/>
                <w:lang w:val="fr-FR"/>
              </w:rPr>
              <w:t>I</w:t>
            </w:r>
            <w:r>
              <w:rPr>
                <w:rFonts w:hint="eastAsia"/>
                <w:b/>
                <w:lang w:val="fr-FR"/>
              </w:rPr>
              <w:t>nt</w:t>
            </w:r>
          </w:p>
        </w:tc>
        <w:tc>
          <w:tcPr>
            <w:tcW w:w="850" w:type="dxa"/>
          </w:tcPr>
          <w:p w:rsidR="00EA17BD" w:rsidRPr="005041A8" w:rsidRDefault="00EA17BD" w:rsidP="004F6669">
            <w:pPr>
              <w:spacing w:line="240" w:lineRule="atLeast"/>
              <w:rPr>
                <w:rFonts w:ascii="Arial" w:hAnsi="Arial"/>
                <w:kern w:val="0"/>
                <w:sz w:val="18"/>
                <w:szCs w:val="18"/>
                <w:lang w:val="fr-FR"/>
              </w:rPr>
            </w:pPr>
          </w:p>
        </w:tc>
        <w:tc>
          <w:tcPr>
            <w:tcW w:w="5224" w:type="dxa"/>
          </w:tcPr>
          <w:p w:rsidR="00EA17BD" w:rsidRPr="005041A8" w:rsidRDefault="00EA17BD" w:rsidP="004F6669">
            <w:pPr>
              <w:rPr>
                <w:rFonts w:ascii="Arial" w:hAnsi="Arial"/>
                <w:kern w:val="0"/>
                <w:sz w:val="18"/>
                <w:szCs w:val="18"/>
                <w:lang w:val="fr-FR"/>
              </w:rPr>
            </w:pPr>
            <w:r>
              <w:rPr>
                <w:rFonts w:ascii="Verdana" w:hAnsi="Verdana" w:hint="eastAsia"/>
              </w:rPr>
              <w:t>开关标识</w:t>
            </w:r>
            <w:r>
              <w:rPr>
                <w:rFonts w:ascii="Verdana" w:hAnsi="Verdana" w:hint="eastAsia"/>
              </w:rPr>
              <w:t xml:space="preserve">   0</w:t>
            </w:r>
            <w:r>
              <w:rPr>
                <w:rFonts w:ascii="Verdana" w:hAnsi="Verdana" w:hint="eastAsia"/>
              </w:rPr>
              <w:t>关</w:t>
            </w:r>
            <w:r>
              <w:rPr>
                <w:rFonts w:ascii="Verdana" w:hAnsi="Verdana" w:hint="eastAsia"/>
              </w:rPr>
              <w:t xml:space="preserve">  1</w:t>
            </w:r>
            <w:r>
              <w:rPr>
                <w:rFonts w:ascii="Verdana" w:hAnsi="Verdana" w:hint="eastAsia"/>
              </w:rPr>
              <w:t>开</w:t>
            </w:r>
          </w:p>
        </w:tc>
      </w:tr>
    </w:tbl>
    <w:p w:rsidR="00265147" w:rsidRPr="00E75322" w:rsidRDefault="00265147" w:rsidP="00265147"/>
    <w:p w:rsidR="00265147" w:rsidRDefault="00265147" w:rsidP="00265147">
      <w:pPr>
        <w:pStyle w:val="21"/>
        <w:numPr>
          <w:ilvl w:val="1"/>
          <w:numId w:val="1"/>
        </w:numPr>
        <w:rPr>
          <w:rStyle w:val="210"/>
        </w:rPr>
      </w:pPr>
      <w:r>
        <w:rPr>
          <w:rStyle w:val="210"/>
          <w:rFonts w:hint="eastAsia"/>
        </w:rPr>
        <w:lastRenderedPageBreak/>
        <w:t>fingerAuth</w:t>
      </w:r>
    </w:p>
    <w:p w:rsidR="00265147" w:rsidRPr="00B91F27" w:rsidRDefault="00265147" w:rsidP="00407B6C">
      <w:pPr>
        <w:pStyle w:val="31"/>
      </w:pPr>
      <w:r>
        <w:rPr>
          <w:rStyle w:val="210"/>
          <w:rFonts w:hint="eastAsia"/>
        </w:rPr>
        <w:t>JSON</w:t>
      </w:r>
      <w:r>
        <w:rPr>
          <w:rStyle w:val="210"/>
          <w:rFonts w:hint="eastAsia"/>
        </w:rPr>
        <w:t>接口</w:t>
      </w:r>
    </w:p>
    <w:p w:rsidR="00265147" w:rsidRDefault="00265147" w:rsidP="00407B6C">
      <w:pPr>
        <w:pStyle w:val="41"/>
      </w:pPr>
      <w:r>
        <w:rPr>
          <w:rFonts w:hint="eastAsia"/>
        </w:rPr>
        <w:t>描述</w:t>
      </w:r>
    </w:p>
    <w:p w:rsidR="004655EC" w:rsidRDefault="00265147" w:rsidP="00E75322">
      <w:pPr>
        <w:ind w:firstLine="420"/>
      </w:pPr>
      <w:r>
        <w:rPr>
          <w:rFonts w:hint="eastAsia"/>
        </w:rPr>
        <w:t>用户指纹</w:t>
      </w:r>
      <w:r w:rsidR="00E75322">
        <w:rPr>
          <w:rFonts w:hint="eastAsia"/>
        </w:rPr>
        <w:t>认证</w:t>
      </w:r>
      <w:r>
        <w:rPr>
          <w:rFonts w:hint="eastAsia"/>
        </w:rPr>
        <w:t>鉴权接口。</w:t>
      </w:r>
    </w:p>
    <w:p w:rsidR="00DB2575" w:rsidRDefault="00DB2575" w:rsidP="00DB2575">
      <w:pPr>
        <w:ind w:firstLine="420"/>
      </w:pPr>
      <w:r>
        <w:t>Salt</w:t>
      </w:r>
      <w:r>
        <w:rPr>
          <w:rFonts w:hint="eastAsia"/>
        </w:rPr>
        <w:t>由手机客户端生成，格式为：</w:t>
      </w:r>
      <w:r>
        <w:t>(</w:t>
      </w:r>
      <w:r>
        <w:rPr>
          <w:rFonts w:hint="eastAsia"/>
        </w:rPr>
        <w:t>时间</w:t>
      </w:r>
      <w:r>
        <w:t>:</w:t>
      </w:r>
      <w:r>
        <w:rPr>
          <w:rFonts w:hint="eastAsia"/>
        </w:rPr>
        <w:t>10</w:t>
      </w:r>
      <w:r>
        <w:rPr>
          <w:rFonts w:hint="eastAsia"/>
        </w:rPr>
        <w:t>位随机数</w:t>
      </w:r>
      <w:r>
        <w:t>:</w:t>
      </w:r>
      <w:r w:rsidRPr="0022563F">
        <w:rPr>
          <w:bCs/>
        </w:rPr>
        <w:t xml:space="preserve"> </w:t>
      </w:r>
      <w:r w:rsidRPr="00265147">
        <w:rPr>
          <w:bCs/>
        </w:rPr>
        <w:t>eMMCID</w:t>
      </w:r>
      <w:r>
        <w:rPr>
          <w:bCs/>
        </w:rPr>
        <w:t>)</w:t>
      </w:r>
    </w:p>
    <w:p w:rsidR="00DB2575" w:rsidRDefault="00DB2575" w:rsidP="00DB2575">
      <w:pPr>
        <w:ind w:firstLine="420"/>
      </w:pPr>
      <w:r>
        <w:rPr>
          <w:rFonts w:hint="eastAsia"/>
        </w:rPr>
        <w:t>UP</w:t>
      </w:r>
      <w:r>
        <w:rPr>
          <w:rFonts w:hint="eastAsia"/>
        </w:rPr>
        <w:t>认证时，为避免重放攻击，需检查：</w:t>
      </w:r>
    </w:p>
    <w:p w:rsidR="003E72F9" w:rsidRDefault="00DB2575" w:rsidP="00586B6D">
      <w:pPr>
        <w:pStyle w:val="affffff9"/>
        <w:numPr>
          <w:ilvl w:val="0"/>
          <w:numId w:val="59"/>
        </w:numPr>
        <w:ind w:firstLineChars="0"/>
      </w:pPr>
      <w:r>
        <w:t>salt</w:t>
      </w:r>
      <w:r>
        <w:rPr>
          <w:rFonts w:hint="eastAsia"/>
        </w:rPr>
        <w:t>的时间窗口是否正确？（与服务器正负相差</w:t>
      </w:r>
      <w:r>
        <w:rPr>
          <w:rFonts w:hint="eastAsia"/>
        </w:rPr>
        <w:t>1</w:t>
      </w:r>
      <w:r>
        <w:rPr>
          <w:rFonts w:hint="eastAsia"/>
        </w:rPr>
        <w:t>天以内）</w:t>
      </w:r>
    </w:p>
    <w:p w:rsidR="003E72F9" w:rsidRDefault="00DB2575" w:rsidP="00586B6D">
      <w:pPr>
        <w:pStyle w:val="affffff9"/>
        <w:numPr>
          <w:ilvl w:val="0"/>
          <w:numId w:val="59"/>
        </w:numPr>
        <w:ind w:firstLineChars="0"/>
      </w:pPr>
      <w:r>
        <w:rPr>
          <w:rFonts w:hint="eastAsia"/>
        </w:rPr>
        <w:t>是否为重复使用？</w:t>
      </w:r>
      <w:r>
        <w:rPr>
          <w:rFonts w:hint="eastAsia"/>
        </w:rPr>
        <w:t xml:space="preserve"> </w:t>
      </w:r>
      <w:r>
        <w:t>M</w:t>
      </w:r>
      <w:r>
        <w:rPr>
          <w:rFonts w:hint="eastAsia"/>
        </w:rPr>
        <w:t>emcache</w:t>
      </w:r>
      <w:r>
        <w:rPr>
          <w:rFonts w:hint="eastAsia"/>
        </w:rPr>
        <w:t>缓存</w:t>
      </w:r>
      <w:r>
        <w:rPr>
          <w:rFonts w:hint="eastAsia"/>
        </w:rPr>
        <w:t>salt 1</w:t>
      </w:r>
      <w:r>
        <w:rPr>
          <w:rFonts w:hint="eastAsia"/>
        </w:rPr>
        <w:t>天，以便检查</w:t>
      </w:r>
      <w:r>
        <w:rPr>
          <w:rFonts w:hint="eastAsia"/>
        </w:rPr>
        <w:t>salt</w:t>
      </w:r>
      <w:r>
        <w:rPr>
          <w:rFonts w:hint="eastAsia"/>
        </w:rPr>
        <w:t>是否重复使用。</w:t>
      </w:r>
    </w:p>
    <w:p w:rsidR="00DB2575" w:rsidRDefault="00DB2575" w:rsidP="00DB2575"/>
    <w:p w:rsidR="00DB2575" w:rsidRDefault="00DB2575" w:rsidP="00DB2575">
      <w:pPr>
        <w:ind w:firstLine="420"/>
      </w:pPr>
      <w:r>
        <w:rPr>
          <w:rFonts w:hint="eastAsia"/>
        </w:rPr>
        <w:t>认证成功后，</w:t>
      </w:r>
      <w:r>
        <w:rPr>
          <w:rFonts w:hint="eastAsia"/>
        </w:rPr>
        <w:t>UP</w:t>
      </w:r>
      <w:r>
        <w:rPr>
          <w:rFonts w:hint="eastAsia"/>
        </w:rPr>
        <w:t>返回一个</w:t>
      </w:r>
      <w:r>
        <w:rPr>
          <w:rFonts w:hint="eastAsia"/>
        </w:rPr>
        <w:t>tmpST</w:t>
      </w:r>
      <w:r>
        <w:rPr>
          <w:rFonts w:hint="eastAsia"/>
        </w:rPr>
        <w:t>，业务可使用该</w:t>
      </w:r>
      <w:r>
        <w:rPr>
          <w:rFonts w:hint="eastAsia"/>
        </w:rPr>
        <w:t>tmpST</w:t>
      </w:r>
      <w:r>
        <w:rPr>
          <w:rFonts w:hint="eastAsia"/>
        </w:rPr>
        <w:t>到</w:t>
      </w:r>
      <w:r>
        <w:rPr>
          <w:rFonts w:hint="eastAsia"/>
        </w:rPr>
        <w:t>UP SSO</w:t>
      </w:r>
      <w:r>
        <w:rPr>
          <w:rFonts w:hint="eastAsia"/>
        </w:rPr>
        <w:t>服务器代替密码进行认证确认。例如：</w:t>
      </w:r>
    </w:p>
    <w:p w:rsidR="00DB2575" w:rsidRDefault="00DB2575" w:rsidP="00DB2575">
      <w:pPr>
        <w:ind w:left="420" w:firstLine="420"/>
      </w:pPr>
      <w:r>
        <w:rPr>
          <w:rFonts w:hint="eastAsia"/>
        </w:rPr>
        <w:t>1</w:t>
      </w:r>
      <w:r>
        <w:rPr>
          <w:rFonts w:hint="eastAsia"/>
        </w:rPr>
        <w:t>）支付指纹认证确认后，支付服务器拿</w:t>
      </w:r>
      <w:r>
        <w:rPr>
          <w:rFonts w:hint="eastAsia"/>
        </w:rPr>
        <w:t>tmpST</w:t>
      </w:r>
      <w:r>
        <w:rPr>
          <w:rFonts w:hint="eastAsia"/>
        </w:rPr>
        <w:t>当密码到</w:t>
      </w:r>
      <w:r>
        <w:rPr>
          <w:rFonts w:hint="eastAsia"/>
        </w:rPr>
        <w:t>UP</w:t>
      </w:r>
      <w:r>
        <w:rPr>
          <w:rFonts w:hint="eastAsia"/>
        </w:rPr>
        <w:t>认证；</w:t>
      </w:r>
    </w:p>
    <w:p w:rsidR="00DB2575" w:rsidRDefault="00DB2575" w:rsidP="00DB2575">
      <w:pPr>
        <w:ind w:left="420" w:firstLine="420"/>
      </w:pPr>
      <w:r>
        <w:rPr>
          <w:rFonts w:hint="eastAsia"/>
        </w:rPr>
        <w:t>2</w:t>
      </w:r>
      <w:r>
        <w:rPr>
          <w:rFonts w:hint="eastAsia"/>
        </w:rPr>
        <w:t>）手机找回也一样建议完善流程，不要完全相信客户端已验证密码，而是要求客户端拿</w:t>
      </w:r>
      <w:r>
        <w:rPr>
          <w:rFonts w:hint="eastAsia"/>
        </w:rPr>
        <w:t>tmpST</w:t>
      </w:r>
      <w:r>
        <w:rPr>
          <w:rFonts w:hint="eastAsia"/>
        </w:rPr>
        <w:t>到</w:t>
      </w:r>
      <w:r>
        <w:rPr>
          <w:rFonts w:hint="eastAsia"/>
        </w:rPr>
        <w:t>UP</w:t>
      </w:r>
      <w:r>
        <w:rPr>
          <w:rFonts w:hint="eastAsia"/>
        </w:rPr>
        <w:t>认证。</w:t>
      </w:r>
    </w:p>
    <w:p w:rsidR="00DB2575" w:rsidRDefault="00DB2575" w:rsidP="00DB2575">
      <w:pPr>
        <w:ind w:firstLine="420"/>
      </w:pPr>
    </w:p>
    <w:p w:rsidR="00DB2575" w:rsidRPr="00420767" w:rsidRDefault="00DB2575" w:rsidP="00DB2575">
      <w:pPr>
        <w:ind w:firstLine="420"/>
        <w:rPr>
          <w:rFonts w:ascii="宋体" w:hAnsi="宋体"/>
          <w:sz w:val="18"/>
          <w:szCs w:val="18"/>
        </w:rPr>
      </w:pPr>
      <w:r>
        <w:rPr>
          <w:rFonts w:hint="eastAsia"/>
        </w:rPr>
        <w:t>与手机指纹约定的数字签名算法</w:t>
      </w:r>
      <w:r w:rsidRPr="00C122B9">
        <w:rPr>
          <w:rFonts w:asciiTheme="minorEastAsia" w:eastAsiaTheme="minorEastAsia" w:hAnsiTheme="minorEastAsia" w:hint="eastAsia"/>
        </w:rPr>
        <w:t xml:space="preserve">DS = </w:t>
      </w:r>
      <w:r w:rsidR="00622A2F" w:rsidRPr="00622A2F">
        <w:rPr>
          <w:rFonts w:asciiTheme="minorEastAsia" w:eastAsiaTheme="minorEastAsia" w:hAnsiTheme="minorEastAsia"/>
        </w:rPr>
        <w:t>RSA2048_Enc(HW_PRIV_KEY, SHA256(C+apkName))</w:t>
      </w:r>
      <w:r>
        <w:rPr>
          <w:rFonts w:asciiTheme="minorEastAsia" w:eastAsiaTheme="minorEastAsia" w:hAnsiTheme="minorEastAsia" w:hint="eastAsia"/>
        </w:rPr>
        <w:t>；C=</w:t>
      </w:r>
      <w:r>
        <w:rPr>
          <w:rFonts w:hint="eastAsia"/>
          <w:kern w:val="0"/>
        </w:rPr>
        <w:t>挑战字。</w:t>
      </w:r>
    </w:p>
    <w:p w:rsidR="00DB2575" w:rsidRDefault="004F3CEB" w:rsidP="00E75322">
      <w:pPr>
        <w:ind w:firstLine="420"/>
      </w:pPr>
      <w:r>
        <w:rPr>
          <w:rFonts w:hint="eastAsia"/>
        </w:rPr>
        <w:t>注：</w:t>
      </w:r>
      <w:r>
        <w:rPr>
          <w:rFonts w:hint="eastAsia"/>
        </w:rPr>
        <w:t>reqClientType=7</w:t>
      </w:r>
      <w:r>
        <w:rPr>
          <w:rFonts w:hint="eastAsia"/>
        </w:rPr>
        <w:t>时，包名固定为</w:t>
      </w:r>
      <w:r>
        <w:rPr>
          <w:rFonts w:hint="eastAsia"/>
        </w:rPr>
        <w:t>HwID</w:t>
      </w:r>
      <w:r>
        <w:rPr>
          <w:rFonts w:hint="eastAsia"/>
        </w:rPr>
        <w:t>包名，否则为接口传入的</w:t>
      </w:r>
      <w:r>
        <w:rPr>
          <w:rFonts w:hint="eastAsia"/>
        </w:rPr>
        <w:t>appID</w:t>
      </w:r>
      <w:r>
        <w:rPr>
          <w:rFonts w:hint="eastAsia"/>
        </w:rPr>
        <w:t>包名。</w:t>
      </w:r>
    </w:p>
    <w:p w:rsidR="004F3CEB" w:rsidRDefault="004F3CEB" w:rsidP="00E75322">
      <w:pPr>
        <w:ind w:firstLine="420"/>
      </w:pPr>
    </w:p>
    <w:p w:rsidR="00265147" w:rsidRDefault="00265147" w:rsidP="00E75322">
      <w:pPr>
        <w:ind w:firstLine="420"/>
      </w:pPr>
      <w:r>
        <w:rPr>
          <w:rFonts w:hint="eastAsia"/>
        </w:rPr>
        <w:t>暂只支持华为带指纹功能的手机，需生产时将预置密钥导入华为帐号服务器。</w:t>
      </w:r>
    </w:p>
    <w:p w:rsidR="00265147" w:rsidRDefault="00265147" w:rsidP="00407B6C">
      <w:pPr>
        <w:pStyle w:val="41"/>
      </w:pPr>
      <w:r>
        <w:t xml:space="preserve">API </w:t>
      </w:r>
      <w:r>
        <w:rPr>
          <w:rFonts w:hint="eastAsia"/>
        </w:rPr>
        <w:t>原型</w:t>
      </w:r>
    </w:p>
    <w:p w:rsidR="00265147" w:rsidRDefault="00265147" w:rsidP="00265147">
      <w:pPr>
        <w:ind w:left="420" w:firstLine="420"/>
      </w:pPr>
      <w:r>
        <w:rPr>
          <w:rFonts w:hint="eastAsia"/>
        </w:rPr>
        <w:t>FingerAuthRsp fingerAuth</w:t>
      </w:r>
      <w:r>
        <w:t>(</w:t>
      </w:r>
      <w:r>
        <w:rPr>
          <w:rFonts w:hint="eastAsia"/>
        </w:rPr>
        <w:t>FingerAuthReq fingerAuthReq</w:t>
      </w:r>
      <w:r>
        <w:t>)</w:t>
      </w:r>
      <w:r>
        <w:rPr>
          <w:rFonts w:hint="eastAsia"/>
        </w:rPr>
        <w:t xml:space="preserve"> throws </w:t>
      </w:r>
      <w:r w:rsidRPr="00813C66">
        <w:rPr>
          <w:rFonts w:hint="eastAsia"/>
        </w:rPr>
        <w:t>CException</w:t>
      </w:r>
    </w:p>
    <w:p w:rsidR="00265147" w:rsidRDefault="00265147" w:rsidP="00407B6C">
      <w:pPr>
        <w:pStyle w:val="41"/>
      </w:pPr>
      <w:r>
        <w:rPr>
          <w:rFonts w:hint="eastAsia"/>
        </w:rPr>
        <w:t>输入参数</w:t>
      </w:r>
    </w:p>
    <w:p w:rsidR="00265147" w:rsidRDefault="00265147" w:rsidP="00265147">
      <w:pPr>
        <w:pStyle w:val="a4"/>
        <w:ind w:left="420" w:firstLineChars="200"/>
      </w:pPr>
      <w:r>
        <w:rPr>
          <w:rFonts w:hint="eastAsia"/>
        </w:rPr>
        <w:t>FingerAuthUserReq</w:t>
      </w:r>
      <w:r>
        <w:rPr>
          <w:rFonts w:hint="eastAsia"/>
        </w:rPr>
        <w:t>定义如下：</w:t>
      </w:r>
    </w:p>
    <w:tbl>
      <w:tblPr>
        <w:tblW w:w="10028"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7"/>
        <w:gridCol w:w="708"/>
        <w:gridCol w:w="1276"/>
        <w:gridCol w:w="709"/>
        <w:gridCol w:w="5528"/>
      </w:tblGrid>
      <w:tr w:rsidR="00265147" w:rsidTr="008B2A24">
        <w:trPr>
          <w:jc w:val="center"/>
        </w:trPr>
        <w:tc>
          <w:tcPr>
            <w:tcW w:w="1807" w:type="dxa"/>
          </w:tcPr>
          <w:p w:rsidR="00265147" w:rsidRDefault="00265147" w:rsidP="008B2A24">
            <w:pPr>
              <w:pStyle w:val="TAH"/>
              <w:rPr>
                <w:rFonts w:ascii="Verdana" w:hAnsi="Verdana"/>
                <w:lang w:val="fr-FR" w:eastAsia="zh-CN"/>
              </w:rPr>
            </w:pPr>
            <w:r>
              <w:rPr>
                <w:rFonts w:ascii="Verdana" w:hAnsi="Verdana" w:hint="eastAsia"/>
                <w:lang w:val="fr-FR" w:eastAsia="zh-CN"/>
              </w:rPr>
              <w:lastRenderedPageBreak/>
              <w:t>参数名称</w:t>
            </w:r>
          </w:p>
        </w:tc>
        <w:tc>
          <w:tcPr>
            <w:tcW w:w="708" w:type="dxa"/>
          </w:tcPr>
          <w:p w:rsidR="00265147" w:rsidRDefault="00265147" w:rsidP="008B2A24">
            <w:pPr>
              <w:pStyle w:val="TAH"/>
              <w:rPr>
                <w:rFonts w:ascii="Verdana" w:hAnsi="Verdana"/>
                <w:lang w:val="fr-FR" w:eastAsia="zh-CN"/>
              </w:rPr>
            </w:pPr>
            <w:r>
              <w:rPr>
                <w:rFonts w:ascii="Verdana" w:hAnsi="Verdana" w:hint="eastAsia"/>
                <w:lang w:val="fr-FR" w:eastAsia="zh-CN"/>
              </w:rPr>
              <w:t>必须</w:t>
            </w:r>
          </w:p>
        </w:tc>
        <w:tc>
          <w:tcPr>
            <w:tcW w:w="1276" w:type="dxa"/>
          </w:tcPr>
          <w:p w:rsidR="00265147" w:rsidRDefault="00265147" w:rsidP="008B2A24">
            <w:pPr>
              <w:pStyle w:val="TAH"/>
              <w:rPr>
                <w:rFonts w:ascii="Verdana" w:hAnsi="Verdana"/>
                <w:lang w:val="fr-FR" w:eastAsia="zh-CN"/>
              </w:rPr>
            </w:pPr>
            <w:r>
              <w:rPr>
                <w:rFonts w:ascii="Verdana" w:hAnsi="Verdana" w:hint="eastAsia"/>
                <w:lang w:val="fr-FR" w:eastAsia="zh-CN"/>
              </w:rPr>
              <w:t>类型</w:t>
            </w:r>
          </w:p>
        </w:tc>
        <w:tc>
          <w:tcPr>
            <w:tcW w:w="709" w:type="dxa"/>
          </w:tcPr>
          <w:p w:rsidR="00265147" w:rsidRDefault="00265147" w:rsidP="008B2A24">
            <w:pPr>
              <w:pStyle w:val="TAH"/>
              <w:rPr>
                <w:rFonts w:ascii="Verdana" w:hAnsi="Verdana"/>
                <w:lang w:val="fr-FR" w:eastAsia="zh-CN"/>
              </w:rPr>
            </w:pPr>
            <w:r>
              <w:rPr>
                <w:rFonts w:ascii="Verdana" w:hAnsi="Verdana" w:hint="eastAsia"/>
                <w:lang w:val="fr-FR" w:eastAsia="zh-CN"/>
              </w:rPr>
              <w:t>长度</w:t>
            </w:r>
          </w:p>
        </w:tc>
        <w:tc>
          <w:tcPr>
            <w:tcW w:w="5528" w:type="dxa"/>
          </w:tcPr>
          <w:p w:rsidR="00265147" w:rsidRDefault="00265147" w:rsidP="008B2A24">
            <w:pPr>
              <w:pStyle w:val="TAH"/>
              <w:rPr>
                <w:rFonts w:ascii="Verdana" w:hAnsi="Verdana"/>
                <w:lang w:val="fr-FR" w:eastAsia="zh-CN"/>
              </w:rPr>
            </w:pPr>
            <w:r>
              <w:rPr>
                <w:rFonts w:ascii="Verdana" w:hAnsi="Verdana" w:hint="eastAsia"/>
                <w:lang w:val="fr-FR" w:eastAsia="zh-CN"/>
              </w:rPr>
              <w:t>描述信息</w:t>
            </w:r>
          </w:p>
        </w:tc>
      </w:tr>
      <w:tr w:rsidR="00265147" w:rsidTr="008B2A24">
        <w:trPr>
          <w:jc w:val="center"/>
        </w:trPr>
        <w:tc>
          <w:tcPr>
            <w:tcW w:w="1807" w:type="dxa"/>
          </w:tcPr>
          <w:p w:rsidR="00265147" w:rsidRPr="00E74491" w:rsidRDefault="00265147" w:rsidP="008B2A24">
            <w:pPr>
              <w:pStyle w:val="TAL"/>
              <w:rPr>
                <w:lang w:val="fr-FR" w:eastAsia="zh-CN"/>
              </w:rPr>
            </w:pPr>
            <w:r w:rsidRPr="00E74491">
              <w:rPr>
                <w:rFonts w:hint="eastAsia"/>
                <w:lang w:val="fr-FR" w:eastAsia="zh-CN"/>
              </w:rPr>
              <w:t>v</w:t>
            </w:r>
            <w:r w:rsidRPr="00E74491">
              <w:rPr>
                <w:lang w:val="fr-FR" w:eastAsia="zh-CN"/>
              </w:rPr>
              <w:t>ersion</w:t>
            </w:r>
          </w:p>
        </w:tc>
        <w:tc>
          <w:tcPr>
            <w:tcW w:w="708" w:type="dxa"/>
          </w:tcPr>
          <w:p w:rsidR="00265147" w:rsidRPr="00E74491" w:rsidRDefault="00265147" w:rsidP="008B2A24">
            <w:pPr>
              <w:pStyle w:val="TAL"/>
              <w:rPr>
                <w:lang w:val="fr-FR" w:eastAsia="zh-CN"/>
              </w:rPr>
            </w:pPr>
            <w:r>
              <w:rPr>
                <w:rFonts w:hint="eastAsia"/>
                <w:lang w:val="fr-FR" w:eastAsia="zh-CN"/>
              </w:rPr>
              <w:t>M</w:t>
            </w:r>
          </w:p>
        </w:tc>
        <w:tc>
          <w:tcPr>
            <w:tcW w:w="1276" w:type="dxa"/>
          </w:tcPr>
          <w:p w:rsidR="00265147" w:rsidRPr="00E74491" w:rsidRDefault="00265147" w:rsidP="008B2A24">
            <w:pPr>
              <w:pStyle w:val="TAH"/>
              <w:jc w:val="both"/>
              <w:rPr>
                <w:b w:val="0"/>
                <w:lang w:val="fr-FR" w:eastAsia="zh-CN"/>
              </w:rPr>
            </w:pPr>
            <w:r>
              <w:rPr>
                <w:rFonts w:hint="eastAsia"/>
                <w:b w:val="0"/>
                <w:lang w:val="fr-FR" w:eastAsia="zh-CN"/>
              </w:rPr>
              <w:t>String</w:t>
            </w:r>
          </w:p>
        </w:tc>
        <w:tc>
          <w:tcPr>
            <w:tcW w:w="709" w:type="dxa"/>
          </w:tcPr>
          <w:p w:rsidR="00265147" w:rsidRPr="00E74491" w:rsidRDefault="00265147" w:rsidP="008B2A24">
            <w:pPr>
              <w:rPr>
                <w:rFonts w:ascii="Arial" w:hAnsi="Arial"/>
                <w:kern w:val="0"/>
                <w:sz w:val="18"/>
                <w:szCs w:val="18"/>
                <w:lang w:val="fr-FR"/>
              </w:rPr>
            </w:pPr>
            <w:r>
              <w:rPr>
                <w:rFonts w:ascii="Arial" w:hAnsi="Arial" w:hint="eastAsia"/>
                <w:kern w:val="0"/>
                <w:sz w:val="18"/>
                <w:szCs w:val="18"/>
                <w:lang w:val="fr-FR"/>
              </w:rPr>
              <w:t>5</w:t>
            </w:r>
          </w:p>
        </w:tc>
        <w:tc>
          <w:tcPr>
            <w:tcW w:w="5528" w:type="dxa"/>
          </w:tcPr>
          <w:p w:rsidR="00265147" w:rsidRPr="00E74491" w:rsidRDefault="00265147" w:rsidP="008B2A24">
            <w:pPr>
              <w:rPr>
                <w:rFonts w:ascii="Arial" w:hAnsi="Arial"/>
                <w:kern w:val="0"/>
                <w:sz w:val="18"/>
                <w:szCs w:val="18"/>
                <w:lang w:val="fr-FR"/>
              </w:rPr>
            </w:pPr>
            <w:r w:rsidRPr="00E74491">
              <w:rPr>
                <w:rFonts w:ascii="Arial" w:hAnsi="Arial" w:hint="eastAsia"/>
                <w:kern w:val="0"/>
                <w:sz w:val="18"/>
                <w:szCs w:val="18"/>
                <w:lang w:val="fr-FR"/>
              </w:rPr>
              <w:t>协议版本号</w:t>
            </w:r>
            <w:r>
              <w:rPr>
                <w:rFonts w:ascii="Arial" w:hAnsi="Arial" w:hint="eastAsia"/>
                <w:kern w:val="0"/>
                <w:sz w:val="18"/>
                <w:szCs w:val="18"/>
                <w:lang w:val="fr-FR"/>
              </w:rPr>
              <w:t>；</w:t>
            </w:r>
            <w:r w:rsidRPr="00E74491">
              <w:rPr>
                <w:rFonts w:ascii="Arial" w:hAnsi="Arial" w:hint="eastAsia"/>
                <w:kern w:val="0"/>
                <w:sz w:val="18"/>
                <w:szCs w:val="18"/>
                <w:lang w:val="fr-FR"/>
              </w:rPr>
              <w:t>当前版本为：</w:t>
            </w:r>
            <w:r>
              <w:rPr>
                <w:rFonts w:ascii="Arial" w:hAnsi="Arial" w:hint="eastAsia"/>
                <w:kern w:val="0"/>
                <w:sz w:val="18"/>
                <w:szCs w:val="18"/>
                <w:lang w:val="fr-FR"/>
              </w:rPr>
              <w:t>01.01</w:t>
            </w:r>
          </w:p>
        </w:tc>
      </w:tr>
      <w:tr w:rsidR="00265147" w:rsidTr="008B2A24">
        <w:trPr>
          <w:jc w:val="center"/>
        </w:trPr>
        <w:tc>
          <w:tcPr>
            <w:tcW w:w="1807" w:type="dxa"/>
          </w:tcPr>
          <w:p w:rsidR="00265147" w:rsidRPr="00E74491" w:rsidRDefault="00265147" w:rsidP="008B2A24">
            <w:pPr>
              <w:pStyle w:val="TAL"/>
              <w:rPr>
                <w:lang w:val="fr-FR" w:eastAsia="zh-CN"/>
              </w:rPr>
            </w:pPr>
            <w:r>
              <w:rPr>
                <w:lang w:val="fr-FR" w:eastAsia="zh-CN"/>
              </w:rPr>
              <w:t>transactionID</w:t>
            </w:r>
          </w:p>
        </w:tc>
        <w:tc>
          <w:tcPr>
            <w:tcW w:w="708" w:type="dxa"/>
          </w:tcPr>
          <w:p w:rsidR="00265147" w:rsidRPr="00E74491" w:rsidRDefault="00265147" w:rsidP="008B2A24">
            <w:pPr>
              <w:pStyle w:val="TAL"/>
              <w:rPr>
                <w:lang w:val="fr-FR" w:eastAsia="zh-CN"/>
              </w:rPr>
            </w:pPr>
            <w:r>
              <w:rPr>
                <w:rFonts w:hint="eastAsia"/>
                <w:lang w:val="fr-FR" w:eastAsia="zh-CN"/>
              </w:rPr>
              <w:t>M</w:t>
            </w:r>
          </w:p>
        </w:tc>
        <w:tc>
          <w:tcPr>
            <w:tcW w:w="1276" w:type="dxa"/>
          </w:tcPr>
          <w:p w:rsidR="00265147" w:rsidRPr="00E74491" w:rsidRDefault="00265147" w:rsidP="008B2A24">
            <w:pPr>
              <w:pStyle w:val="TAH"/>
              <w:jc w:val="both"/>
              <w:rPr>
                <w:b w:val="0"/>
                <w:lang w:val="fr-FR" w:eastAsia="zh-CN"/>
              </w:rPr>
            </w:pPr>
            <w:r>
              <w:rPr>
                <w:rFonts w:hint="eastAsia"/>
                <w:b w:val="0"/>
                <w:lang w:val="fr-FR" w:eastAsia="zh-CN"/>
              </w:rPr>
              <w:t>String</w:t>
            </w:r>
          </w:p>
        </w:tc>
        <w:tc>
          <w:tcPr>
            <w:tcW w:w="709" w:type="dxa"/>
          </w:tcPr>
          <w:p w:rsidR="00265147" w:rsidRPr="00E74491" w:rsidRDefault="00265147" w:rsidP="008B2A24">
            <w:pPr>
              <w:rPr>
                <w:rFonts w:ascii="Arial" w:hAnsi="Arial"/>
                <w:kern w:val="0"/>
                <w:sz w:val="18"/>
                <w:szCs w:val="18"/>
                <w:lang w:val="fr-FR"/>
              </w:rPr>
            </w:pPr>
            <w:r w:rsidRPr="00E74491">
              <w:rPr>
                <w:rFonts w:ascii="Arial" w:hAnsi="Arial" w:hint="eastAsia"/>
                <w:kern w:val="0"/>
                <w:sz w:val="18"/>
                <w:szCs w:val="18"/>
                <w:lang w:val="fr-FR"/>
              </w:rPr>
              <w:t>40</w:t>
            </w:r>
          </w:p>
        </w:tc>
        <w:tc>
          <w:tcPr>
            <w:tcW w:w="5528" w:type="dxa"/>
          </w:tcPr>
          <w:p w:rsidR="00265147" w:rsidRPr="00E74491" w:rsidRDefault="00265147" w:rsidP="008B2A24">
            <w:pPr>
              <w:rPr>
                <w:rFonts w:ascii="Arial" w:hAnsi="Arial"/>
                <w:kern w:val="0"/>
                <w:sz w:val="18"/>
                <w:szCs w:val="18"/>
                <w:lang w:val="fr-FR"/>
              </w:rPr>
            </w:pPr>
            <w:r w:rsidRPr="00E74491">
              <w:rPr>
                <w:rFonts w:ascii="Arial" w:hAnsi="Arial" w:hint="eastAsia"/>
                <w:kern w:val="0"/>
                <w:sz w:val="18"/>
                <w:szCs w:val="18"/>
                <w:lang w:val="fr-FR"/>
              </w:rPr>
              <w:t>交易流水号</w:t>
            </w:r>
          </w:p>
        </w:tc>
      </w:tr>
      <w:tr w:rsidR="00265147" w:rsidTr="008B2A24">
        <w:trPr>
          <w:jc w:val="center"/>
        </w:trPr>
        <w:tc>
          <w:tcPr>
            <w:tcW w:w="1807" w:type="dxa"/>
          </w:tcPr>
          <w:p w:rsidR="00265147" w:rsidRPr="00C8364D" w:rsidRDefault="00265147" w:rsidP="008B2A24">
            <w:pPr>
              <w:pStyle w:val="TAL"/>
              <w:rPr>
                <w:lang w:val="fr-FR" w:eastAsia="zh-CN"/>
              </w:rPr>
            </w:pPr>
            <w:r w:rsidRPr="00C8364D">
              <w:rPr>
                <w:rFonts w:hint="eastAsia"/>
                <w:lang w:val="fr-FR" w:eastAsia="zh-CN"/>
              </w:rPr>
              <w:t>traceFlag</w:t>
            </w:r>
          </w:p>
        </w:tc>
        <w:tc>
          <w:tcPr>
            <w:tcW w:w="708" w:type="dxa"/>
          </w:tcPr>
          <w:p w:rsidR="00265147" w:rsidRPr="00C8364D" w:rsidRDefault="00265147" w:rsidP="008B2A24">
            <w:pPr>
              <w:spacing w:line="240" w:lineRule="atLeast"/>
              <w:rPr>
                <w:rFonts w:ascii="Arial" w:hAnsi="Arial"/>
                <w:kern w:val="0"/>
                <w:sz w:val="18"/>
                <w:szCs w:val="18"/>
                <w:lang w:val="fr-FR"/>
              </w:rPr>
            </w:pPr>
            <w:r w:rsidRPr="00C8364D">
              <w:rPr>
                <w:rFonts w:ascii="Arial" w:hAnsi="Arial" w:hint="eastAsia"/>
                <w:kern w:val="0"/>
                <w:sz w:val="18"/>
                <w:szCs w:val="18"/>
                <w:lang w:val="fr-FR"/>
              </w:rPr>
              <w:t xml:space="preserve">O </w:t>
            </w:r>
          </w:p>
        </w:tc>
        <w:tc>
          <w:tcPr>
            <w:tcW w:w="1276" w:type="dxa"/>
          </w:tcPr>
          <w:p w:rsidR="00265147" w:rsidRPr="00C8364D" w:rsidRDefault="00265147" w:rsidP="008B2A24">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709" w:type="dxa"/>
          </w:tcPr>
          <w:p w:rsidR="00265147" w:rsidRPr="00C8364D" w:rsidRDefault="00265147" w:rsidP="008B2A24">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5528" w:type="dxa"/>
          </w:tcPr>
          <w:p w:rsidR="00265147" w:rsidRPr="00C8364D" w:rsidRDefault="00265147" w:rsidP="008B2A24">
            <w:pPr>
              <w:spacing w:line="240" w:lineRule="atLeast"/>
              <w:rPr>
                <w:rFonts w:ascii="Arial" w:hAnsi="Arial"/>
                <w:kern w:val="0"/>
                <w:sz w:val="18"/>
                <w:szCs w:val="18"/>
                <w:lang w:val="fr-FR"/>
              </w:rPr>
            </w:pPr>
            <w:r>
              <w:rPr>
                <w:rFonts w:ascii="Arial" w:hAnsi="Arial" w:hint="eastAsia"/>
                <w:kern w:val="0"/>
                <w:sz w:val="18"/>
                <w:szCs w:val="18"/>
                <w:lang w:val="fr-FR"/>
              </w:rPr>
              <w:t>跟踪标志；</w:t>
            </w:r>
            <w:r>
              <w:rPr>
                <w:rFonts w:ascii="Arial" w:hAnsi="Arial" w:hint="eastAsia"/>
                <w:kern w:val="0"/>
                <w:sz w:val="18"/>
                <w:szCs w:val="18"/>
                <w:lang w:val="fr-FR"/>
              </w:rPr>
              <w:t>0</w:t>
            </w:r>
            <w:r>
              <w:rPr>
                <w:rFonts w:ascii="Arial" w:hAnsi="Arial" w:hint="eastAsia"/>
                <w:kern w:val="0"/>
                <w:sz w:val="18"/>
                <w:szCs w:val="18"/>
                <w:lang w:val="fr-FR"/>
              </w:rPr>
              <w:t>不启动跟踪</w:t>
            </w:r>
            <w:r>
              <w:rPr>
                <w:rFonts w:ascii="Arial" w:hAnsi="Arial" w:hint="eastAsia"/>
                <w:kern w:val="0"/>
                <w:sz w:val="18"/>
                <w:szCs w:val="18"/>
                <w:lang w:val="fr-FR"/>
              </w:rPr>
              <w:t xml:space="preserve">  1</w:t>
            </w:r>
            <w:r>
              <w:rPr>
                <w:rFonts w:ascii="Arial" w:hAnsi="Arial" w:hint="eastAsia"/>
                <w:kern w:val="0"/>
                <w:sz w:val="18"/>
                <w:szCs w:val="18"/>
                <w:lang w:val="fr-FR"/>
              </w:rPr>
              <w:t>启动跟踪</w:t>
            </w:r>
          </w:p>
        </w:tc>
      </w:tr>
      <w:tr w:rsidR="00265147" w:rsidTr="008B2A24">
        <w:trPr>
          <w:jc w:val="center"/>
        </w:trPr>
        <w:tc>
          <w:tcPr>
            <w:tcW w:w="1807" w:type="dxa"/>
          </w:tcPr>
          <w:p w:rsidR="00265147" w:rsidRDefault="00B37982" w:rsidP="008B2A24">
            <w:pPr>
              <w:pStyle w:val="TAL"/>
              <w:rPr>
                <w:lang w:val="fr-FR" w:eastAsia="zh-CN"/>
              </w:rPr>
            </w:pPr>
            <w:r>
              <w:rPr>
                <w:rFonts w:hint="eastAsia"/>
                <w:lang w:val="fr-FR" w:eastAsia="zh-CN"/>
              </w:rPr>
              <w:t>userID</w:t>
            </w:r>
          </w:p>
        </w:tc>
        <w:tc>
          <w:tcPr>
            <w:tcW w:w="708" w:type="dxa"/>
          </w:tcPr>
          <w:p w:rsidR="00265147" w:rsidRPr="00C8364D" w:rsidRDefault="00265147" w:rsidP="008B2A24">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1276" w:type="dxa"/>
          </w:tcPr>
          <w:p w:rsidR="00265147" w:rsidRPr="00C8364D" w:rsidRDefault="00B37982" w:rsidP="008B2A24">
            <w:pPr>
              <w:spacing w:line="240" w:lineRule="atLeast"/>
              <w:rPr>
                <w:rFonts w:ascii="Arial" w:hAnsi="Arial"/>
                <w:kern w:val="0"/>
                <w:sz w:val="18"/>
                <w:szCs w:val="18"/>
                <w:lang w:val="fr-FR"/>
              </w:rPr>
            </w:pPr>
            <w:r>
              <w:rPr>
                <w:rFonts w:ascii="Arial" w:hAnsi="Arial" w:hint="eastAsia"/>
                <w:kern w:val="0"/>
                <w:sz w:val="18"/>
                <w:szCs w:val="18"/>
                <w:lang w:val="fr-FR"/>
              </w:rPr>
              <w:t>Big</w:t>
            </w:r>
            <w:r w:rsidR="00265147">
              <w:rPr>
                <w:rFonts w:ascii="Arial" w:hAnsi="Arial"/>
                <w:kern w:val="0"/>
                <w:sz w:val="18"/>
                <w:szCs w:val="18"/>
                <w:lang w:val="fr-FR"/>
              </w:rPr>
              <w:t>Int</w:t>
            </w:r>
          </w:p>
        </w:tc>
        <w:tc>
          <w:tcPr>
            <w:tcW w:w="709" w:type="dxa"/>
          </w:tcPr>
          <w:p w:rsidR="00265147" w:rsidRPr="00C8364D" w:rsidRDefault="00265147" w:rsidP="008B2A24">
            <w:pPr>
              <w:spacing w:line="240" w:lineRule="atLeast"/>
              <w:rPr>
                <w:rFonts w:ascii="Arial" w:hAnsi="Arial"/>
                <w:kern w:val="0"/>
                <w:sz w:val="18"/>
                <w:szCs w:val="18"/>
                <w:lang w:val="fr-FR"/>
              </w:rPr>
            </w:pPr>
          </w:p>
        </w:tc>
        <w:tc>
          <w:tcPr>
            <w:tcW w:w="5528" w:type="dxa"/>
          </w:tcPr>
          <w:p w:rsidR="00265147" w:rsidRDefault="00B37982" w:rsidP="008B2A24">
            <w:pPr>
              <w:spacing w:line="240" w:lineRule="atLeast"/>
              <w:rPr>
                <w:rFonts w:ascii="Arial" w:hAnsi="Arial"/>
                <w:kern w:val="0"/>
                <w:sz w:val="18"/>
                <w:szCs w:val="18"/>
                <w:lang w:val="fr-FR"/>
              </w:rPr>
            </w:pPr>
            <w:r>
              <w:rPr>
                <w:rFonts w:ascii="Arial" w:hAnsi="Arial" w:hint="eastAsia"/>
                <w:kern w:val="0"/>
                <w:sz w:val="18"/>
                <w:szCs w:val="18"/>
                <w:lang w:val="fr-FR"/>
              </w:rPr>
              <w:t>用户</w:t>
            </w:r>
            <w:r>
              <w:rPr>
                <w:rFonts w:ascii="Arial" w:hAnsi="Arial" w:hint="eastAsia"/>
                <w:kern w:val="0"/>
                <w:sz w:val="18"/>
                <w:szCs w:val="18"/>
                <w:lang w:val="fr-FR"/>
              </w:rPr>
              <w:t>ID</w:t>
            </w:r>
          </w:p>
        </w:tc>
      </w:tr>
      <w:tr w:rsidR="00E75322" w:rsidTr="008B2A24">
        <w:trPr>
          <w:jc w:val="center"/>
        </w:trPr>
        <w:tc>
          <w:tcPr>
            <w:tcW w:w="1807" w:type="dxa"/>
          </w:tcPr>
          <w:p w:rsidR="00E75322" w:rsidRPr="00392880" w:rsidRDefault="00E75322" w:rsidP="008B2A24">
            <w:pPr>
              <w:pStyle w:val="TAL"/>
              <w:rPr>
                <w:bCs/>
              </w:rPr>
            </w:pPr>
            <w:r w:rsidRPr="00265147">
              <w:rPr>
                <w:bCs/>
                <w:lang w:val="en-US" w:eastAsia="zh-CN"/>
              </w:rPr>
              <w:t>eMMCID</w:t>
            </w:r>
          </w:p>
        </w:tc>
        <w:tc>
          <w:tcPr>
            <w:tcW w:w="708" w:type="dxa"/>
          </w:tcPr>
          <w:p w:rsidR="00E75322" w:rsidRDefault="00E75322" w:rsidP="008B2A24">
            <w:pPr>
              <w:pStyle w:val="TAL"/>
              <w:rPr>
                <w:lang w:val="fr-FR" w:eastAsia="zh-CN"/>
              </w:rPr>
            </w:pPr>
            <w:r>
              <w:rPr>
                <w:rFonts w:cs="Arial" w:hint="eastAsia"/>
                <w:color w:val="000000"/>
                <w:lang w:eastAsia="zh-CN"/>
              </w:rPr>
              <w:t>M</w:t>
            </w:r>
          </w:p>
        </w:tc>
        <w:tc>
          <w:tcPr>
            <w:tcW w:w="1276" w:type="dxa"/>
          </w:tcPr>
          <w:p w:rsidR="00E75322" w:rsidRDefault="00E75322" w:rsidP="008B2A24">
            <w:pPr>
              <w:pStyle w:val="TAL"/>
              <w:rPr>
                <w:lang w:val="fr-FR"/>
              </w:rPr>
            </w:pPr>
            <w:r>
              <w:rPr>
                <w:rFonts w:hint="eastAsia"/>
                <w:lang w:eastAsia="zh-CN"/>
              </w:rPr>
              <w:t>String</w:t>
            </w:r>
          </w:p>
        </w:tc>
        <w:tc>
          <w:tcPr>
            <w:tcW w:w="709" w:type="dxa"/>
          </w:tcPr>
          <w:p w:rsidR="00E75322" w:rsidRDefault="00E75322" w:rsidP="008B2A24">
            <w:pPr>
              <w:pStyle w:val="TAL"/>
              <w:rPr>
                <w:lang w:val="fr-FR" w:eastAsia="zh-CN"/>
              </w:rPr>
            </w:pPr>
            <w:r>
              <w:rPr>
                <w:rFonts w:cs="Arial" w:hint="eastAsia"/>
                <w:lang w:eastAsia="zh-CN"/>
              </w:rPr>
              <w:t>40</w:t>
            </w:r>
          </w:p>
        </w:tc>
        <w:tc>
          <w:tcPr>
            <w:tcW w:w="5528" w:type="dxa"/>
          </w:tcPr>
          <w:p w:rsidR="00E75322" w:rsidRDefault="00E75322" w:rsidP="008B2A24">
            <w:r>
              <w:rPr>
                <w:rFonts w:ascii="宋体" w:hAnsi="宋体" w:hint="eastAsia"/>
                <w:sz w:val="18"/>
                <w:szCs w:val="18"/>
              </w:rPr>
              <w:t>设备flash唯一标识</w:t>
            </w:r>
          </w:p>
        </w:tc>
      </w:tr>
      <w:tr w:rsidR="00B37982" w:rsidTr="008B2A24">
        <w:trPr>
          <w:jc w:val="center"/>
        </w:trPr>
        <w:tc>
          <w:tcPr>
            <w:tcW w:w="1807" w:type="dxa"/>
          </w:tcPr>
          <w:p w:rsidR="00B37982" w:rsidRDefault="00B37982" w:rsidP="008B2A24">
            <w:pPr>
              <w:pStyle w:val="TAL"/>
              <w:rPr>
                <w:lang w:val="fr-FR" w:eastAsia="zh-CN"/>
              </w:rPr>
            </w:pPr>
            <w:r>
              <w:rPr>
                <w:rFonts w:hint="eastAsia"/>
                <w:lang w:val="fr-FR" w:eastAsia="zh-CN"/>
              </w:rPr>
              <w:t>salt</w:t>
            </w:r>
          </w:p>
        </w:tc>
        <w:tc>
          <w:tcPr>
            <w:tcW w:w="708" w:type="dxa"/>
          </w:tcPr>
          <w:p w:rsidR="00B37982" w:rsidRDefault="00B37982" w:rsidP="008B2A24">
            <w:pPr>
              <w:pStyle w:val="TAL"/>
              <w:rPr>
                <w:lang w:val="fr-FR" w:eastAsia="zh-CN"/>
              </w:rPr>
            </w:pPr>
            <w:r>
              <w:rPr>
                <w:rFonts w:hint="eastAsia"/>
                <w:lang w:val="fr-FR" w:eastAsia="zh-CN"/>
              </w:rPr>
              <w:t>M</w:t>
            </w:r>
          </w:p>
        </w:tc>
        <w:tc>
          <w:tcPr>
            <w:tcW w:w="1276" w:type="dxa"/>
          </w:tcPr>
          <w:p w:rsidR="00B37982" w:rsidRDefault="00B37982" w:rsidP="008B2A24">
            <w:pPr>
              <w:pStyle w:val="TAL"/>
              <w:rPr>
                <w:lang w:val="fr-FR" w:eastAsia="zh-CN"/>
              </w:rPr>
            </w:pPr>
            <w:r w:rsidRPr="00C230F1">
              <w:rPr>
                <w:rFonts w:asciiTheme="minorEastAsia" w:eastAsiaTheme="minorEastAsia" w:hAnsiTheme="minorEastAsia" w:hint="eastAsia"/>
                <w:b/>
                <w:lang w:val="fr-FR" w:eastAsia="zh-CN"/>
              </w:rPr>
              <w:t>String</w:t>
            </w:r>
          </w:p>
        </w:tc>
        <w:tc>
          <w:tcPr>
            <w:tcW w:w="709" w:type="dxa"/>
          </w:tcPr>
          <w:p w:rsidR="00B37982" w:rsidRDefault="00B37982" w:rsidP="008B2A24">
            <w:pPr>
              <w:pStyle w:val="TAL"/>
              <w:rPr>
                <w:lang w:val="fr-FR" w:eastAsia="zh-CN"/>
              </w:rPr>
            </w:pPr>
            <w:r>
              <w:rPr>
                <w:rFonts w:asciiTheme="minorEastAsia" w:eastAsiaTheme="minorEastAsia" w:hAnsiTheme="minorEastAsia" w:hint="eastAsia"/>
                <w:lang w:eastAsia="zh-CN"/>
              </w:rPr>
              <w:t>32</w:t>
            </w:r>
          </w:p>
        </w:tc>
        <w:tc>
          <w:tcPr>
            <w:tcW w:w="5528" w:type="dxa"/>
          </w:tcPr>
          <w:p w:rsidR="00B37982" w:rsidRDefault="00B37982" w:rsidP="008B2A24">
            <w:pPr>
              <w:rPr>
                <w:rFonts w:ascii="Arial" w:hAnsi="Arial"/>
                <w:kern w:val="0"/>
                <w:sz w:val="18"/>
                <w:szCs w:val="18"/>
                <w:lang w:val="fr-FR"/>
              </w:rPr>
            </w:pPr>
            <w:r>
              <w:rPr>
                <w:rFonts w:asciiTheme="minorEastAsia" w:eastAsiaTheme="minorEastAsia" w:hAnsiTheme="minorEastAsia" w:hint="eastAsia"/>
                <w:sz w:val="18"/>
                <w:szCs w:val="18"/>
              </w:rPr>
              <w:t>盐值</w:t>
            </w:r>
            <w:r w:rsidR="00622A2F">
              <w:rPr>
                <w:rFonts w:asciiTheme="minorEastAsia" w:eastAsiaTheme="minorEastAsia" w:hAnsiTheme="minorEastAsia" w:hint="eastAsia"/>
                <w:sz w:val="18"/>
                <w:szCs w:val="18"/>
              </w:rPr>
              <w:t>（挑战字</w:t>
            </w:r>
            <w:r w:rsidR="00622A2F">
              <w:rPr>
                <w:rFonts w:asciiTheme="minorEastAsia" w:eastAsiaTheme="minorEastAsia" w:hAnsiTheme="minorEastAsia"/>
                <w:sz w:val="18"/>
                <w:szCs w:val="18"/>
              </w:rPr>
              <w:t>C）</w:t>
            </w:r>
          </w:p>
        </w:tc>
      </w:tr>
      <w:tr w:rsidR="00B37982" w:rsidTr="008B2A24">
        <w:trPr>
          <w:jc w:val="center"/>
        </w:trPr>
        <w:tc>
          <w:tcPr>
            <w:tcW w:w="1807" w:type="dxa"/>
          </w:tcPr>
          <w:p w:rsidR="00B37982" w:rsidRPr="00C230F1" w:rsidRDefault="00B37982" w:rsidP="008B2A24">
            <w:pPr>
              <w:pStyle w:val="TAL"/>
              <w:rPr>
                <w:rFonts w:asciiTheme="minorEastAsia" w:eastAsiaTheme="minorEastAsia" w:hAnsiTheme="minorEastAsia"/>
                <w:lang w:val="fr-FR" w:eastAsia="zh-CN"/>
              </w:rPr>
            </w:pPr>
            <w:r w:rsidRPr="00C230F1">
              <w:rPr>
                <w:rStyle w:val="webdict1"/>
                <w:rFonts w:asciiTheme="minorEastAsia" w:eastAsiaTheme="minorEastAsia" w:hAnsiTheme="minorEastAsia" w:hint="eastAsia"/>
                <w:b w:val="0"/>
                <w:color w:val="888888"/>
                <w:lang w:eastAsia="zh-CN"/>
              </w:rPr>
              <w:t>secretDigest</w:t>
            </w:r>
          </w:p>
        </w:tc>
        <w:tc>
          <w:tcPr>
            <w:tcW w:w="708" w:type="dxa"/>
          </w:tcPr>
          <w:p w:rsidR="00B37982" w:rsidRPr="00C230F1" w:rsidRDefault="00B37982" w:rsidP="008B2A24">
            <w:pPr>
              <w:pStyle w:val="TAL"/>
              <w:rPr>
                <w:rFonts w:asciiTheme="minorEastAsia" w:eastAsiaTheme="minorEastAsia" w:hAnsiTheme="minorEastAsia"/>
                <w:lang w:val="fr-FR" w:eastAsia="zh-CN"/>
              </w:rPr>
            </w:pPr>
            <w:r w:rsidRPr="00C230F1">
              <w:rPr>
                <w:rFonts w:asciiTheme="minorEastAsia" w:eastAsiaTheme="minorEastAsia" w:hAnsiTheme="minorEastAsia" w:hint="eastAsia"/>
                <w:lang w:val="en-US" w:eastAsia="zh-CN"/>
              </w:rPr>
              <w:t>M</w:t>
            </w:r>
          </w:p>
        </w:tc>
        <w:tc>
          <w:tcPr>
            <w:tcW w:w="1276" w:type="dxa"/>
          </w:tcPr>
          <w:p w:rsidR="00B37982" w:rsidRPr="00C230F1" w:rsidRDefault="00B37982" w:rsidP="008B2A24">
            <w:pPr>
              <w:pStyle w:val="TAL"/>
              <w:rPr>
                <w:rFonts w:asciiTheme="minorEastAsia" w:eastAsiaTheme="minorEastAsia" w:hAnsiTheme="minorEastAsia"/>
                <w:lang w:val="fr-FR" w:eastAsia="zh-CN"/>
              </w:rPr>
            </w:pPr>
            <w:r w:rsidRPr="00C230F1">
              <w:rPr>
                <w:rFonts w:asciiTheme="minorEastAsia" w:eastAsiaTheme="minorEastAsia" w:hAnsiTheme="minorEastAsia" w:hint="eastAsia"/>
                <w:b/>
                <w:lang w:val="fr-FR" w:eastAsia="zh-CN"/>
              </w:rPr>
              <w:t>String</w:t>
            </w:r>
          </w:p>
        </w:tc>
        <w:tc>
          <w:tcPr>
            <w:tcW w:w="709" w:type="dxa"/>
          </w:tcPr>
          <w:p w:rsidR="00B37982" w:rsidRPr="00C230F1" w:rsidRDefault="00B37982" w:rsidP="008B2A24">
            <w:pPr>
              <w:pStyle w:val="TAL"/>
              <w:rPr>
                <w:rFonts w:asciiTheme="minorEastAsia" w:eastAsiaTheme="minorEastAsia" w:hAnsiTheme="minorEastAsia"/>
                <w:lang w:val="fr-FR" w:eastAsia="zh-CN"/>
              </w:rPr>
            </w:pPr>
            <w:r w:rsidRPr="00C230F1">
              <w:rPr>
                <w:rFonts w:asciiTheme="minorEastAsia" w:eastAsiaTheme="minorEastAsia" w:hAnsiTheme="minorEastAsia" w:hint="eastAsia"/>
                <w:lang w:eastAsia="zh-CN"/>
              </w:rPr>
              <w:t>256</w:t>
            </w:r>
          </w:p>
        </w:tc>
        <w:tc>
          <w:tcPr>
            <w:tcW w:w="5528" w:type="dxa"/>
          </w:tcPr>
          <w:p w:rsidR="00B37982" w:rsidRPr="00C230F1" w:rsidRDefault="00B37982" w:rsidP="008B2A24">
            <w:pPr>
              <w:rPr>
                <w:rFonts w:asciiTheme="minorEastAsia" w:eastAsiaTheme="minorEastAsia" w:hAnsiTheme="minorEastAsia"/>
                <w:kern w:val="0"/>
                <w:sz w:val="18"/>
                <w:szCs w:val="18"/>
                <w:lang w:val="fr-FR"/>
              </w:rPr>
            </w:pPr>
            <w:r w:rsidRPr="00C230F1">
              <w:rPr>
                <w:rFonts w:asciiTheme="minorEastAsia" w:eastAsiaTheme="minorEastAsia" w:hAnsiTheme="minorEastAsia" w:hint="eastAsia"/>
                <w:sz w:val="18"/>
                <w:szCs w:val="18"/>
              </w:rPr>
              <w:t>数字签名</w:t>
            </w:r>
          </w:p>
        </w:tc>
      </w:tr>
      <w:tr w:rsidR="00E31A76" w:rsidTr="008B2A24">
        <w:trPr>
          <w:jc w:val="center"/>
        </w:trPr>
        <w:tc>
          <w:tcPr>
            <w:tcW w:w="1807" w:type="dxa"/>
          </w:tcPr>
          <w:p w:rsidR="00E31A76" w:rsidRPr="00392880" w:rsidRDefault="00E31A76" w:rsidP="008B2A24">
            <w:pPr>
              <w:pStyle w:val="TAL"/>
              <w:rPr>
                <w:bCs/>
              </w:rPr>
            </w:pPr>
            <w:r>
              <w:rPr>
                <w:rFonts w:hint="eastAsia"/>
                <w:color w:val="000000"/>
              </w:rPr>
              <w:t>appID</w:t>
            </w:r>
          </w:p>
        </w:tc>
        <w:tc>
          <w:tcPr>
            <w:tcW w:w="708" w:type="dxa"/>
          </w:tcPr>
          <w:p w:rsidR="00E31A76" w:rsidRDefault="00E31A76" w:rsidP="008B2A24">
            <w:pPr>
              <w:pStyle w:val="TAL"/>
              <w:rPr>
                <w:rFonts w:cs="Arial"/>
                <w:color w:val="000000"/>
                <w:lang w:eastAsia="zh-CN"/>
              </w:rPr>
            </w:pPr>
            <w:r>
              <w:rPr>
                <w:rFonts w:hint="eastAsia"/>
                <w:lang w:val="fr-FR"/>
              </w:rPr>
              <w:t>M</w:t>
            </w:r>
          </w:p>
        </w:tc>
        <w:tc>
          <w:tcPr>
            <w:tcW w:w="1276" w:type="dxa"/>
          </w:tcPr>
          <w:p w:rsidR="00E31A76" w:rsidRDefault="00E31A76" w:rsidP="008B2A24">
            <w:pPr>
              <w:pStyle w:val="TAL"/>
              <w:rPr>
                <w:lang w:eastAsia="zh-CN"/>
              </w:rPr>
            </w:pPr>
            <w:r>
              <w:rPr>
                <w:rFonts w:hint="eastAsia"/>
                <w:lang w:val="fr-FR"/>
              </w:rPr>
              <w:t>String</w:t>
            </w:r>
          </w:p>
        </w:tc>
        <w:tc>
          <w:tcPr>
            <w:tcW w:w="709" w:type="dxa"/>
          </w:tcPr>
          <w:p w:rsidR="00E31A76" w:rsidRDefault="00E31A76" w:rsidP="008B2A24">
            <w:pPr>
              <w:pStyle w:val="TAL"/>
              <w:rPr>
                <w:rFonts w:cs="Arial"/>
                <w:lang w:eastAsia="zh-CN"/>
              </w:rPr>
            </w:pPr>
          </w:p>
        </w:tc>
        <w:tc>
          <w:tcPr>
            <w:tcW w:w="5528" w:type="dxa"/>
          </w:tcPr>
          <w:p w:rsidR="00E31A76" w:rsidRDefault="00E31A76" w:rsidP="00E75322">
            <w:pPr>
              <w:rPr>
                <w:rFonts w:ascii="Arial" w:hAnsi="Arial"/>
                <w:kern w:val="0"/>
                <w:sz w:val="18"/>
                <w:szCs w:val="18"/>
                <w:lang w:val="fr-FR"/>
              </w:rPr>
            </w:pPr>
            <w:r>
              <w:rPr>
                <w:rFonts w:ascii="Arial" w:hAnsi="Arial" w:hint="eastAsia"/>
                <w:kern w:val="0"/>
                <w:sz w:val="18"/>
                <w:szCs w:val="18"/>
                <w:lang w:val="fr-FR"/>
              </w:rPr>
              <w:t>业务标识（包名）</w:t>
            </w:r>
          </w:p>
          <w:p w:rsidR="00DF79C5" w:rsidRPr="00DF79C5" w:rsidRDefault="00DF79C5" w:rsidP="00E75322">
            <w:r>
              <w:rPr>
                <w:rFonts w:ascii="Arial" w:hAnsi="Arial" w:hint="eastAsia"/>
                <w:kern w:val="0"/>
                <w:sz w:val="18"/>
                <w:szCs w:val="18"/>
                <w:lang w:val="fr-FR"/>
              </w:rPr>
              <w:t>支付</w:t>
            </w:r>
            <w:r>
              <w:rPr>
                <w:rFonts w:ascii="Arial" w:hAnsi="Arial"/>
                <w:kern w:val="0"/>
                <w:sz w:val="18"/>
                <w:szCs w:val="18"/>
              </w:rPr>
              <w:t>/</w:t>
            </w:r>
            <w:r>
              <w:rPr>
                <w:rFonts w:ascii="Arial" w:hAnsi="Arial" w:hint="eastAsia"/>
                <w:kern w:val="0"/>
                <w:sz w:val="18"/>
                <w:szCs w:val="18"/>
              </w:rPr>
              <w:t>手机找回等调</w:t>
            </w:r>
            <w:r>
              <w:rPr>
                <w:rFonts w:ascii="Arial" w:hAnsi="Arial" w:hint="eastAsia"/>
                <w:kern w:val="0"/>
                <w:sz w:val="18"/>
                <w:szCs w:val="18"/>
              </w:rPr>
              <w:t>HwID</w:t>
            </w:r>
            <w:r>
              <w:rPr>
                <w:rFonts w:ascii="Arial" w:hAnsi="Arial" w:hint="eastAsia"/>
                <w:kern w:val="0"/>
                <w:sz w:val="18"/>
                <w:szCs w:val="18"/>
              </w:rPr>
              <w:t>客户端做指纹认证场景，传的是业务包名</w:t>
            </w:r>
          </w:p>
        </w:tc>
      </w:tr>
      <w:tr w:rsidR="00E31A76" w:rsidTr="008B2A24">
        <w:trPr>
          <w:jc w:val="center"/>
        </w:trPr>
        <w:tc>
          <w:tcPr>
            <w:tcW w:w="1807" w:type="dxa"/>
          </w:tcPr>
          <w:p w:rsidR="00E31A76" w:rsidRDefault="00E31A76" w:rsidP="008B2A24">
            <w:pPr>
              <w:pStyle w:val="TAL"/>
              <w:rPr>
                <w:color w:val="000000"/>
              </w:rPr>
            </w:pPr>
            <w:r>
              <w:rPr>
                <w:rFonts w:hint="eastAsia"/>
                <w:lang w:val="fr-FR" w:eastAsia="zh-CN"/>
              </w:rPr>
              <w:t>devType</w:t>
            </w:r>
          </w:p>
        </w:tc>
        <w:tc>
          <w:tcPr>
            <w:tcW w:w="708" w:type="dxa"/>
          </w:tcPr>
          <w:p w:rsidR="00E31A76" w:rsidRDefault="00E31A76" w:rsidP="008B2A24">
            <w:pPr>
              <w:pStyle w:val="TAL"/>
              <w:rPr>
                <w:lang w:val="fr-FR"/>
              </w:rPr>
            </w:pPr>
            <w:r>
              <w:rPr>
                <w:rFonts w:hint="eastAsia"/>
                <w:lang w:val="fr-FR" w:eastAsia="zh-CN"/>
              </w:rPr>
              <w:t>M</w:t>
            </w:r>
          </w:p>
        </w:tc>
        <w:tc>
          <w:tcPr>
            <w:tcW w:w="1276" w:type="dxa"/>
          </w:tcPr>
          <w:p w:rsidR="00E31A76" w:rsidRDefault="00E31A76" w:rsidP="008B2A24">
            <w:pPr>
              <w:pStyle w:val="TAL"/>
              <w:rPr>
                <w:lang w:val="fr-FR"/>
              </w:rPr>
            </w:pPr>
            <w:r>
              <w:rPr>
                <w:lang w:val="fr-FR" w:eastAsia="zh-CN"/>
              </w:rPr>
              <w:t>Int</w:t>
            </w:r>
          </w:p>
        </w:tc>
        <w:tc>
          <w:tcPr>
            <w:tcW w:w="709" w:type="dxa"/>
          </w:tcPr>
          <w:p w:rsidR="00E31A76" w:rsidRDefault="00E31A76" w:rsidP="008B2A24">
            <w:pPr>
              <w:pStyle w:val="TAL"/>
              <w:rPr>
                <w:rFonts w:cs="Arial"/>
                <w:lang w:eastAsia="zh-CN"/>
              </w:rPr>
            </w:pPr>
          </w:p>
        </w:tc>
        <w:tc>
          <w:tcPr>
            <w:tcW w:w="5528" w:type="dxa"/>
          </w:tcPr>
          <w:p w:rsidR="00E31A76" w:rsidRDefault="00E31A76" w:rsidP="004F6669">
            <w:pPr>
              <w:rPr>
                <w:rFonts w:ascii="Arial" w:hAnsi="Arial"/>
                <w:kern w:val="0"/>
                <w:sz w:val="18"/>
                <w:szCs w:val="18"/>
                <w:lang w:val="fr-FR"/>
              </w:rPr>
            </w:pPr>
            <w:r>
              <w:rPr>
                <w:rFonts w:ascii="Arial" w:hAnsi="Arial" w:hint="eastAsia"/>
                <w:kern w:val="0"/>
                <w:sz w:val="18"/>
                <w:szCs w:val="18"/>
                <w:lang w:val="fr-FR"/>
              </w:rPr>
              <w:t>设备标识类型</w:t>
            </w:r>
          </w:p>
          <w:p w:rsidR="00E31A76" w:rsidRDefault="00E31A76" w:rsidP="00E75322">
            <w:pPr>
              <w:rPr>
                <w:rFonts w:ascii="Arial" w:hAnsi="Arial"/>
                <w:kern w:val="0"/>
                <w:sz w:val="18"/>
                <w:szCs w:val="18"/>
                <w:lang w:val="fr-FR"/>
              </w:rPr>
            </w:pPr>
            <w:r>
              <w:rPr>
                <w:rFonts w:ascii="Arial" w:hAnsi="Arial" w:hint="eastAsia"/>
                <w:kern w:val="0"/>
                <w:sz w:val="18"/>
                <w:szCs w:val="18"/>
                <w:lang w:val="fr-FR"/>
              </w:rPr>
              <w:t>参考</w:t>
            </w:r>
            <w:r>
              <w:rPr>
                <w:rFonts w:ascii="Arial" w:hAnsi="Arial" w:hint="eastAsia"/>
                <w:kern w:val="0"/>
                <w:sz w:val="18"/>
                <w:szCs w:val="18"/>
                <w:lang w:val="fr-FR"/>
              </w:rPr>
              <w:t>deviceType</w:t>
            </w:r>
            <w:r>
              <w:rPr>
                <w:rFonts w:ascii="Arial" w:hAnsi="Arial" w:hint="eastAsia"/>
                <w:kern w:val="0"/>
                <w:sz w:val="18"/>
                <w:szCs w:val="18"/>
                <w:lang w:val="fr-FR"/>
              </w:rPr>
              <w:t>枚举类型定义。</w:t>
            </w:r>
          </w:p>
        </w:tc>
      </w:tr>
      <w:tr w:rsidR="00E31A76" w:rsidTr="008B2A24">
        <w:trPr>
          <w:jc w:val="center"/>
        </w:trPr>
        <w:tc>
          <w:tcPr>
            <w:tcW w:w="1807" w:type="dxa"/>
          </w:tcPr>
          <w:p w:rsidR="00E31A76" w:rsidRDefault="00E31A76" w:rsidP="008B2A24">
            <w:pPr>
              <w:pStyle w:val="TAL"/>
              <w:rPr>
                <w:lang w:val="fr-FR" w:eastAsia="zh-CN"/>
              </w:rPr>
            </w:pPr>
            <w:r>
              <w:rPr>
                <w:rFonts w:hint="eastAsia"/>
                <w:lang w:val="fr-FR" w:eastAsia="zh-CN"/>
              </w:rPr>
              <w:t>devID</w:t>
            </w:r>
          </w:p>
        </w:tc>
        <w:tc>
          <w:tcPr>
            <w:tcW w:w="708" w:type="dxa"/>
          </w:tcPr>
          <w:p w:rsidR="00E31A76" w:rsidRDefault="00E31A76" w:rsidP="008B2A24">
            <w:pPr>
              <w:pStyle w:val="TAL"/>
              <w:rPr>
                <w:lang w:val="fr-FR" w:eastAsia="zh-CN"/>
              </w:rPr>
            </w:pPr>
            <w:r>
              <w:rPr>
                <w:rFonts w:hint="eastAsia"/>
                <w:lang w:val="fr-FR" w:eastAsia="zh-CN"/>
              </w:rPr>
              <w:t>M</w:t>
            </w:r>
          </w:p>
        </w:tc>
        <w:tc>
          <w:tcPr>
            <w:tcW w:w="1276" w:type="dxa"/>
          </w:tcPr>
          <w:p w:rsidR="00E31A76" w:rsidRDefault="00E31A76" w:rsidP="008B2A24">
            <w:pPr>
              <w:pStyle w:val="TAL"/>
              <w:rPr>
                <w:lang w:val="fr-FR" w:eastAsia="zh-CN"/>
              </w:rPr>
            </w:pPr>
            <w:r>
              <w:rPr>
                <w:rFonts w:hint="eastAsia"/>
                <w:lang w:val="fr-FR" w:eastAsia="zh-CN"/>
              </w:rPr>
              <w:t>String</w:t>
            </w:r>
          </w:p>
        </w:tc>
        <w:tc>
          <w:tcPr>
            <w:tcW w:w="709" w:type="dxa"/>
          </w:tcPr>
          <w:p w:rsidR="00E31A76" w:rsidRDefault="00E31A76" w:rsidP="008B2A24">
            <w:pPr>
              <w:pStyle w:val="TAL"/>
              <w:rPr>
                <w:rFonts w:cs="Arial"/>
                <w:lang w:eastAsia="zh-CN"/>
              </w:rPr>
            </w:pPr>
            <w:r>
              <w:rPr>
                <w:rFonts w:hint="eastAsia"/>
                <w:lang w:val="fr-FR" w:eastAsia="zh-CN"/>
              </w:rPr>
              <w:t>255</w:t>
            </w:r>
          </w:p>
        </w:tc>
        <w:tc>
          <w:tcPr>
            <w:tcW w:w="5528" w:type="dxa"/>
          </w:tcPr>
          <w:p w:rsidR="00E31A76" w:rsidRDefault="00E31A76" w:rsidP="004F6669">
            <w:pPr>
              <w:rPr>
                <w:rFonts w:ascii="Arial" w:hAnsi="Arial"/>
                <w:kern w:val="0"/>
                <w:sz w:val="18"/>
                <w:szCs w:val="18"/>
                <w:lang w:val="fr-FR"/>
              </w:rPr>
            </w:pPr>
            <w:r w:rsidRPr="00E74491">
              <w:rPr>
                <w:rFonts w:ascii="Arial" w:hAnsi="Arial" w:hint="eastAsia"/>
                <w:kern w:val="0"/>
                <w:sz w:val="18"/>
                <w:szCs w:val="18"/>
                <w:lang w:val="fr-FR"/>
              </w:rPr>
              <w:t>设备</w:t>
            </w:r>
            <w:r>
              <w:rPr>
                <w:rFonts w:ascii="Arial" w:hAnsi="Arial" w:hint="eastAsia"/>
                <w:kern w:val="0"/>
                <w:sz w:val="18"/>
                <w:szCs w:val="18"/>
                <w:lang w:val="fr-FR"/>
              </w:rPr>
              <w:t>标识（按设备</w:t>
            </w:r>
            <w:r>
              <w:rPr>
                <w:rFonts w:ascii="Arial" w:hAnsi="Arial" w:hint="eastAsia"/>
                <w:kern w:val="0"/>
                <w:sz w:val="18"/>
                <w:szCs w:val="18"/>
                <w:lang w:val="fr-FR"/>
              </w:rPr>
              <w:t>ID</w:t>
            </w:r>
            <w:r>
              <w:rPr>
                <w:rFonts w:ascii="Arial" w:hAnsi="Arial" w:hint="eastAsia"/>
                <w:kern w:val="0"/>
                <w:sz w:val="18"/>
                <w:szCs w:val="18"/>
                <w:lang w:val="fr-FR"/>
              </w:rPr>
              <w:t>、</w:t>
            </w:r>
            <w:r>
              <w:rPr>
                <w:rFonts w:ascii="Arial" w:hAnsi="Arial" w:hint="eastAsia"/>
                <w:kern w:val="0"/>
                <w:sz w:val="18"/>
                <w:szCs w:val="18"/>
                <w:lang w:val="fr-FR"/>
              </w:rPr>
              <w:t>mhid</w:t>
            </w:r>
            <w:r>
              <w:rPr>
                <w:rFonts w:ascii="Arial" w:hAnsi="Arial" w:hint="eastAsia"/>
                <w:kern w:val="0"/>
                <w:sz w:val="18"/>
                <w:szCs w:val="18"/>
                <w:lang w:val="fr-FR"/>
              </w:rPr>
              <w:t>、</w:t>
            </w:r>
            <w:r>
              <w:rPr>
                <w:rFonts w:ascii="Arial" w:hAnsi="Arial" w:hint="eastAsia"/>
                <w:kern w:val="0"/>
                <w:sz w:val="18"/>
                <w:szCs w:val="18"/>
                <w:lang w:val="fr-FR"/>
              </w:rPr>
              <w:t>uuid</w:t>
            </w:r>
            <w:r>
              <w:rPr>
                <w:rFonts w:ascii="Arial" w:hAnsi="Arial" w:hint="eastAsia"/>
                <w:kern w:val="0"/>
                <w:sz w:val="18"/>
                <w:szCs w:val="18"/>
                <w:lang w:val="fr-FR"/>
              </w:rPr>
              <w:t>顺序填写一个）</w:t>
            </w:r>
          </w:p>
        </w:tc>
      </w:tr>
      <w:tr w:rsidR="00E31A76" w:rsidTr="008B2A24">
        <w:trPr>
          <w:jc w:val="center"/>
        </w:trPr>
        <w:tc>
          <w:tcPr>
            <w:tcW w:w="1807" w:type="dxa"/>
          </w:tcPr>
          <w:p w:rsidR="00E31A76" w:rsidRDefault="00E31A76" w:rsidP="008B2A24">
            <w:pPr>
              <w:pStyle w:val="TAL"/>
              <w:rPr>
                <w:lang w:val="fr-FR" w:eastAsia="zh-CN"/>
              </w:rPr>
            </w:pPr>
            <w:r>
              <w:rPr>
                <w:rFonts w:hint="eastAsia"/>
                <w:b/>
                <w:bCs/>
              </w:rPr>
              <w:t>reqClientType</w:t>
            </w:r>
          </w:p>
        </w:tc>
        <w:tc>
          <w:tcPr>
            <w:tcW w:w="708" w:type="dxa"/>
          </w:tcPr>
          <w:p w:rsidR="00E31A76" w:rsidRDefault="00E31A76" w:rsidP="008B2A24">
            <w:pPr>
              <w:pStyle w:val="TAL"/>
              <w:rPr>
                <w:lang w:val="fr-FR" w:eastAsia="zh-CN"/>
              </w:rPr>
            </w:pPr>
            <w:r>
              <w:rPr>
                <w:rFonts w:hint="eastAsia"/>
                <w:lang w:val="fr-FR" w:eastAsia="zh-CN"/>
              </w:rPr>
              <w:t>M</w:t>
            </w:r>
          </w:p>
        </w:tc>
        <w:tc>
          <w:tcPr>
            <w:tcW w:w="1276" w:type="dxa"/>
          </w:tcPr>
          <w:p w:rsidR="00E31A76" w:rsidRDefault="00E31A76" w:rsidP="008B2A24">
            <w:pPr>
              <w:pStyle w:val="TAL"/>
              <w:rPr>
                <w:lang w:val="fr-FR" w:eastAsia="zh-CN"/>
              </w:rPr>
            </w:pPr>
            <w:r>
              <w:rPr>
                <w:lang w:val="fr-FR"/>
              </w:rPr>
              <w:t>Int</w:t>
            </w:r>
          </w:p>
        </w:tc>
        <w:tc>
          <w:tcPr>
            <w:tcW w:w="709" w:type="dxa"/>
          </w:tcPr>
          <w:p w:rsidR="00E31A76" w:rsidRDefault="00E31A76" w:rsidP="008B2A24">
            <w:pPr>
              <w:pStyle w:val="TAL"/>
              <w:rPr>
                <w:lang w:val="fr-FR" w:eastAsia="zh-CN"/>
              </w:rPr>
            </w:pPr>
          </w:p>
        </w:tc>
        <w:tc>
          <w:tcPr>
            <w:tcW w:w="5528" w:type="dxa"/>
          </w:tcPr>
          <w:p w:rsidR="00E31A76" w:rsidRPr="00E74491" w:rsidRDefault="00E31A76" w:rsidP="004F6669">
            <w:pPr>
              <w:rPr>
                <w:rFonts w:ascii="Arial" w:hAnsi="Arial"/>
                <w:kern w:val="0"/>
                <w:sz w:val="18"/>
                <w:szCs w:val="18"/>
                <w:lang w:val="fr-FR"/>
              </w:rPr>
            </w:pPr>
            <w:r>
              <w:rPr>
                <w:rFonts w:hint="eastAsia"/>
              </w:rPr>
              <w:t>请求客户端类型</w:t>
            </w:r>
          </w:p>
        </w:tc>
      </w:tr>
      <w:tr w:rsidR="00E31A76" w:rsidTr="008B2A24">
        <w:trPr>
          <w:jc w:val="center"/>
        </w:trPr>
        <w:tc>
          <w:tcPr>
            <w:tcW w:w="1807" w:type="dxa"/>
          </w:tcPr>
          <w:p w:rsidR="00E31A76" w:rsidRDefault="00E31A76" w:rsidP="008B2A24">
            <w:pPr>
              <w:pStyle w:val="TAL"/>
              <w:rPr>
                <w:b/>
                <w:bCs/>
              </w:rPr>
            </w:pPr>
            <w:r>
              <w:rPr>
                <w:rFonts w:hint="eastAsia"/>
                <w:b/>
                <w:bCs/>
                <w:lang w:eastAsia="zh-CN"/>
              </w:rPr>
              <w:t>c</w:t>
            </w:r>
            <w:r w:rsidRPr="00493E1F">
              <w:rPr>
                <w:b/>
                <w:bCs/>
                <w:lang w:eastAsia="zh-CN"/>
              </w:rPr>
              <w:t>hannel</w:t>
            </w:r>
          </w:p>
        </w:tc>
        <w:tc>
          <w:tcPr>
            <w:tcW w:w="708" w:type="dxa"/>
          </w:tcPr>
          <w:p w:rsidR="00E31A76" w:rsidRDefault="00E31A76" w:rsidP="008B2A24">
            <w:pPr>
              <w:pStyle w:val="TAL"/>
              <w:rPr>
                <w:lang w:val="fr-FR" w:eastAsia="zh-CN"/>
              </w:rPr>
            </w:pPr>
            <w:r>
              <w:rPr>
                <w:rFonts w:cs="Arial" w:hint="eastAsia"/>
                <w:color w:val="000000"/>
                <w:lang w:eastAsia="zh-CN"/>
              </w:rPr>
              <w:t>M</w:t>
            </w:r>
          </w:p>
        </w:tc>
        <w:tc>
          <w:tcPr>
            <w:tcW w:w="1276" w:type="dxa"/>
          </w:tcPr>
          <w:p w:rsidR="00E31A76" w:rsidRDefault="00E31A76" w:rsidP="008B2A24">
            <w:pPr>
              <w:pStyle w:val="TAL"/>
              <w:rPr>
                <w:lang w:val="fr-FR"/>
              </w:rPr>
            </w:pPr>
            <w:r>
              <w:rPr>
                <w:lang w:eastAsia="zh-CN"/>
              </w:rPr>
              <w:t>Int</w:t>
            </w:r>
          </w:p>
        </w:tc>
        <w:tc>
          <w:tcPr>
            <w:tcW w:w="709" w:type="dxa"/>
          </w:tcPr>
          <w:p w:rsidR="00E31A76" w:rsidRDefault="00E31A76" w:rsidP="008B2A24">
            <w:pPr>
              <w:pStyle w:val="TAL"/>
              <w:rPr>
                <w:lang w:val="fr-FR" w:eastAsia="zh-CN"/>
              </w:rPr>
            </w:pPr>
          </w:p>
        </w:tc>
        <w:tc>
          <w:tcPr>
            <w:tcW w:w="5528" w:type="dxa"/>
          </w:tcPr>
          <w:p w:rsidR="00E31A76" w:rsidRDefault="00E31A76" w:rsidP="004F6669">
            <w:r>
              <w:rPr>
                <w:rFonts w:ascii="宋体" w:hAnsi="宋体" w:hint="eastAsia"/>
                <w:sz w:val="18"/>
                <w:szCs w:val="18"/>
              </w:rPr>
              <w:t>渠道编码</w:t>
            </w:r>
          </w:p>
        </w:tc>
      </w:tr>
      <w:tr w:rsidR="007E3103" w:rsidTr="008B2A24">
        <w:trPr>
          <w:jc w:val="center"/>
        </w:trPr>
        <w:tc>
          <w:tcPr>
            <w:tcW w:w="1807" w:type="dxa"/>
          </w:tcPr>
          <w:p w:rsidR="007E3103" w:rsidRPr="00392880" w:rsidRDefault="007E3103" w:rsidP="008B2A24">
            <w:pPr>
              <w:pStyle w:val="TAL"/>
              <w:rPr>
                <w:bCs/>
              </w:rPr>
            </w:pPr>
            <w:r>
              <w:rPr>
                <w:bCs/>
                <w:lang w:eastAsia="zh-CN"/>
              </w:rPr>
              <w:t>fingerID</w:t>
            </w:r>
          </w:p>
        </w:tc>
        <w:tc>
          <w:tcPr>
            <w:tcW w:w="708" w:type="dxa"/>
          </w:tcPr>
          <w:p w:rsidR="007E3103" w:rsidRDefault="007E3103" w:rsidP="008B2A24">
            <w:pPr>
              <w:pStyle w:val="TAL"/>
              <w:rPr>
                <w:rFonts w:cs="Arial"/>
                <w:color w:val="000000"/>
                <w:lang w:eastAsia="zh-CN"/>
              </w:rPr>
            </w:pPr>
            <w:r>
              <w:rPr>
                <w:rFonts w:cs="Arial" w:hint="eastAsia"/>
                <w:color w:val="000000"/>
                <w:lang w:eastAsia="zh-CN"/>
              </w:rPr>
              <w:t>M</w:t>
            </w:r>
          </w:p>
        </w:tc>
        <w:tc>
          <w:tcPr>
            <w:tcW w:w="1276" w:type="dxa"/>
          </w:tcPr>
          <w:p w:rsidR="007E3103" w:rsidRDefault="007E3103" w:rsidP="008B2A24">
            <w:pPr>
              <w:pStyle w:val="TAL"/>
              <w:rPr>
                <w:lang w:eastAsia="zh-CN"/>
              </w:rPr>
            </w:pPr>
            <w:r>
              <w:rPr>
                <w:lang w:val="en-US" w:eastAsia="zh-CN"/>
              </w:rPr>
              <w:t>int</w:t>
            </w:r>
          </w:p>
        </w:tc>
        <w:tc>
          <w:tcPr>
            <w:tcW w:w="709" w:type="dxa"/>
          </w:tcPr>
          <w:p w:rsidR="007E3103" w:rsidRDefault="007E3103" w:rsidP="008B2A24">
            <w:pPr>
              <w:pStyle w:val="TAL"/>
              <w:rPr>
                <w:rFonts w:cs="Arial"/>
                <w:lang w:eastAsia="zh-CN"/>
              </w:rPr>
            </w:pPr>
          </w:p>
        </w:tc>
        <w:tc>
          <w:tcPr>
            <w:tcW w:w="5528" w:type="dxa"/>
          </w:tcPr>
          <w:p w:rsidR="007E3103" w:rsidRDefault="007E3103" w:rsidP="004F6669">
            <w:r>
              <w:rPr>
                <w:rFonts w:hint="eastAsia"/>
              </w:rPr>
              <w:t>手指编号（暂只用于记录日志，后续风控可能有用）</w:t>
            </w:r>
          </w:p>
        </w:tc>
      </w:tr>
      <w:tr w:rsidR="007E3103" w:rsidTr="008B2A24">
        <w:trPr>
          <w:jc w:val="center"/>
        </w:trPr>
        <w:tc>
          <w:tcPr>
            <w:tcW w:w="1807" w:type="dxa"/>
          </w:tcPr>
          <w:p w:rsidR="007E3103" w:rsidRDefault="007E3103" w:rsidP="008B2A24">
            <w:pPr>
              <w:pStyle w:val="TAL"/>
              <w:rPr>
                <w:b/>
                <w:bCs/>
                <w:lang w:eastAsia="zh-CN"/>
              </w:rPr>
            </w:pPr>
            <w:r w:rsidRPr="00392880">
              <w:rPr>
                <w:rFonts w:hint="eastAsia"/>
                <w:bCs/>
              </w:rPr>
              <w:t>clientIP</w:t>
            </w:r>
          </w:p>
        </w:tc>
        <w:tc>
          <w:tcPr>
            <w:tcW w:w="708" w:type="dxa"/>
          </w:tcPr>
          <w:p w:rsidR="007E3103" w:rsidRDefault="007E3103" w:rsidP="008B2A24">
            <w:pPr>
              <w:pStyle w:val="TAL"/>
              <w:rPr>
                <w:rFonts w:cs="Arial"/>
                <w:color w:val="000000"/>
                <w:lang w:eastAsia="zh-CN"/>
              </w:rPr>
            </w:pPr>
            <w:r>
              <w:rPr>
                <w:rFonts w:cs="Arial" w:hint="eastAsia"/>
                <w:color w:val="000000"/>
                <w:lang w:eastAsia="zh-CN"/>
              </w:rPr>
              <w:t>O</w:t>
            </w:r>
          </w:p>
        </w:tc>
        <w:tc>
          <w:tcPr>
            <w:tcW w:w="1276" w:type="dxa"/>
          </w:tcPr>
          <w:p w:rsidR="007E3103" w:rsidRDefault="007E3103" w:rsidP="008B2A24">
            <w:pPr>
              <w:pStyle w:val="TAL"/>
              <w:rPr>
                <w:lang w:eastAsia="zh-CN"/>
              </w:rPr>
            </w:pPr>
            <w:r>
              <w:rPr>
                <w:rFonts w:hint="eastAsia"/>
                <w:lang w:eastAsia="zh-CN"/>
              </w:rPr>
              <w:t>String</w:t>
            </w:r>
          </w:p>
        </w:tc>
        <w:tc>
          <w:tcPr>
            <w:tcW w:w="709" w:type="dxa"/>
          </w:tcPr>
          <w:p w:rsidR="007E3103" w:rsidRDefault="007E3103" w:rsidP="008B2A24">
            <w:pPr>
              <w:pStyle w:val="TAL"/>
              <w:rPr>
                <w:lang w:val="fr-FR" w:eastAsia="zh-CN"/>
              </w:rPr>
            </w:pPr>
            <w:r>
              <w:rPr>
                <w:rFonts w:cs="Arial" w:hint="eastAsia"/>
                <w:lang w:eastAsia="zh-CN"/>
              </w:rPr>
              <w:t>40</w:t>
            </w:r>
          </w:p>
        </w:tc>
        <w:tc>
          <w:tcPr>
            <w:tcW w:w="5528" w:type="dxa"/>
          </w:tcPr>
          <w:p w:rsidR="007E3103" w:rsidRDefault="007E3103" w:rsidP="004F6669">
            <w:pPr>
              <w:rPr>
                <w:rFonts w:ascii="宋体" w:hAnsi="宋体"/>
                <w:sz w:val="18"/>
                <w:szCs w:val="18"/>
              </w:rPr>
            </w:pPr>
            <w:r>
              <w:rPr>
                <w:rFonts w:hint="eastAsia"/>
              </w:rPr>
              <w:t>客户端</w:t>
            </w:r>
            <w:r>
              <w:rPr>
                <w:rFonts w:hint="eastAsia"/>
              </w:rPr>
              <w:t>IP</w:t>
            </w:r>
            <w:r>
              <w:rPr>
                <w:rFonts w:hint="eastAsia"/>
              </w:rPr>
              <w:t>；（</w:t>
            </w:r>
            <w:r>
              <w:rPr>
                <w:rFonts w:hint="eastAsia"/>
              </w:rPr>
              <w:t>AccountServer</w:t>
            </w:r>
            <w:r>
              <w:rPr>
                <w:rFonts w:hint="eastAsia"/>
              </w:rPr>
              <w:t>根据从协议中获取）</w:t>
            </w:r>
          </w:p>
        </w:tc>
      </w:tr>
    </w:tbl>
    <w:p w:rsidR="00265147" w:rsidRDefault="00265147" w:rsidP="00407B6C">
      <w:pPr>
        <w:pStyle w:val="41"/>
        <w:rPr>
          <w:lang w:val="fr-FR"/>
        </w:rPr>
      </w:pPr>
      <w:r>
        <w:rPr>
          <w:rFonts w:hint="eastAsia"/>
        </w:rPr>
        <w:t>返回值</w:t>
      </w:r>
    </w:p>
    <w:p w:rsidR="00265147" w:rsidRDefault="00265147" w:rsidP="00265147">
      <w:pPr>
        <w:ind w:left="198"/>
      </w:pPr>
      <w:r>
        <w:rPr>
          <w:rFonts w:hint="eastAsia"/>
        </w:rPr>
        <w:t>成功返回用户信息</w:t>
      </w:r>
      <w:r>
        <w:rPr>
          <w:rFonts w:hint="eastAsia"/>
        </w:rPr>
        <w:t>FingerAuthRsp</w:t>
      </w:r>
      <w:r>
        <w:rPr>
          <w:rFonts w:hint="eastAsia"/>
          <w:lang w:val="fr-FR"/>
        </w:rPr>
        <w:t>，否则抛出异常。</w:t>
      </w:r>
      <w:r>
        <w:rPr>
          <w:rFonts w:hint="eastAsia"/>
        </w:rPr>
        <w:t>FingerAuthRsp</w:t>
      </w:r>
      <w:r>
        <w:rPr>
          <w:rFonts w:hint="eastAsia"/>
        </w:rPr>
        <w:t>定义如下：</w:t>
      </w:r>
    </w:p>
    <w:tbl>
      <w:tblPr>
        <w:tblW w:w="9938"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37"/>
        <w:gridCol w:w="850"/>
        <w:gridCol w:w="1560"/>
        <w:gridCol w:w="708"/>
        <w:gridCol w:w="4983"/>
      </w:tblGrid>
      <w:tr w:rsidR="00265147" w:rsidTr="008B2A24">
        <w:trPr>
          <w:jc w:val="center"/>
        </w:trPr>
        <w:tc>
          <w:tcPr>
            <w:tcW w:w="1837" w:type="dxa"/>
          </w:tcPr>
          <w:p w:rsidR="00265147" w:rsidRDefault="00265147" w:rsidP="008B2A24">
            <w:pPr>
              <w:pStyle w:val="TAH"/>
              <w:rPr>
                <w:rFonts w:ascii="Verdana" w:hAnsi="Verdana"/>
                <w:lang w:val="fr-FR" w:eastAsia="zh-CN"/>
              </w:rPr>
            </w:pPr>
            <w:r>
              <w:rPr>
                <w:rFonts w:ascii="Verdana" w:hAnsi="Verdana" w:hint="eastAsia"/>
                <w:lang w:val="fr-FR" w:eastAsia="zh-CN"/>
              </w:rPr>
              <w:t>参数名称</w:t>
            </w:r>
          </w:p>
        </w:tc>
        <w:tc>
          <w:tcPr>
            <w:tcW w:w="850" w:type="dxa"/>
          </w:tcPr>
          <w:p w:rsidR="00265147" w:rsidRDefault="00265147" w:rsidP="008B2A24">
            <w:pPr>
              <w:pStyle w:val="TAH"/>
              <w:rPr>
                <w:rFonts w:ascii="Verdana" w:hAnsi="Verdana"/>
                <w:lang w:val="fr-FR" w:eastAsia="zh-CN"/>
              </w:rPr>
            </w:pPr>
            <w:r>
              <w:rPr>
                <w:rFonts w:ascii="Verdana" w:hAnsi="Verdana" w:hint="eastAsia"/>
                <w:lang w:val="fr-FR" w:eastAsia="zh-CN"/>
              </w:rPr>
              <w:t>必须</w:t>
            </w:r>
          </w:p>
        </w:tc>
        <w:tc>
          <w:tcPr>
            <w:tcW w:w="1560" w:type="dxa"/>
          </w:tcPr>
          <w:p w:rsidR="00265147" w:rsidRDefault="00265147" w:rsidP="008B2A24">
            <w:pPr>
              <w:pStyle w:val="TAH"/>
              <w:rPr>
                <w:rFonts w:ascii="Verdana" w:hAnsi="Verdana"/>
                <w:lang w:val="fr-FR" w:eastAsia="zh-CN"/>
              </w:rPr>
            </w:pPr>
            <w:r>
              <w:rPr>
                <w:rFonts w:ascii="Verdana" w:hAnsi="Verdana" w:hint="eastAsia"/>
                <w:lang w:val="fr-FR" w:eastAsia="zh-CN"/>
              </w:rPr>
              <w:t>类型</w:t>
            </w:r>
          </w:p>
        </w:tc>
        <w:tc>
          <w:tcPr>
            <w:tcW w:w="708" w:type="dxa"/>
          </w:tcPr>
          <w:p w:rsidR="00265147" w:rsidRDefault="00265147" w:rsidP="008B2A24">
            <w:pPr>
              <w:pStyle w:val="TAH"/>
              <w:rPr>
                <w:rFonts w:ascii="Verdana" w:hAnsi="Verdana"/>
                <w:lang w:val="fr-FR" w:eastAsia="zh-CN"/>
              </w:rPr>
            </w:pPr>
            <w:r>
              <w:rPr>
                <w:rFonts w:ascii="Verdana" w:hAnsi="Verdana" w:hint="eastAsia"/>
                <w:lang w:val="fr-FR" w:eastAsia="zh-CN"/>
              </w:rPr>
              <w:t>长度</w:t>
            </w:r>
          </w:p>
        </w:tc>
        <w:tc>
          <w:tcPr>
            <w:tcW w:w="4983" w:type="dxa"/>
          </w:tcPr>
          <w:p w:rsidR="00265147" w:rsidRDefault="00265147" w:rsidP="008B2A24">
            <w:pPr>
              <w:pStyle w:val="TAH"/>
              <w:rPr>
                <w:rFonts w:ascii="Verdana" w:hAnsi="Verdana"/>
                <w:lang w:val="fr-FR" w:eastAsia="zh-CN"/>
              </w:rPr>
            </w:pPr>
            <w:r>
              <w:rPr>
                <w:rFonts w:ascii="Verdana" w:hAnsi="Verdana" w:hint="eastAsia"/>
                <w:lang w:val="fr-FR" w:eastAsia="zh-CN"/>
              </w:rPr>
              <w:t>描述信息</w:t>
            </w:r>
          </w:p>
        </w:tc>
      </w:tr>
      <w:tr w:rsidR="00265147" w:rsidTr="008B2A24">
        <w:trPr>
          <w:jc w:val="center"/>
        </w:trPr>
        <w:tc>
          <w:tcPr>
            <w:tcW w:w="1837" w:type="dxa"/>
          </w:tcPr>
          <w:p w:rsidR="00265147" w:rsidRPr="005041A8" w:rsidRDefault="00265147" w:rsidP="008B2A24">
            <w:pPr>
              <w:pStyle w:val="TAL"/>
              <w:rPr>
                <w:lang w:val="fr-FR" w:eastAsia="zh-CN"/>
              </w:rPr>
            </w:pPr>
            <w:r w:rsidRPr="005041A8">
              <w:rPr>
                <w:rFonts w:hint="eastAsia"/>
                <w:lang w:val="fr-FR" w:eastAsia="zh-CN"/>
              </w:rPr>
              <w:t>v</w:t>
            </w:r>
            <w:r w:rsidRPr="005041A8">
              <w:rPr>
                <w:lang w:val="fr-FR" w:eastAsia="zh-CN"/>
              </w:rPr>
              <w:t>ersion</w:t>
            </w:r>
          </w:p>
        </w:tc>
        <w:tc>
          <w:tcPr>
            <w:tcW w:w="850" w:type="dxa"/>
          </w:tcPr>
          <w:p w:rsidR="00265147" w:rsidRPr="005041A8" w:rsidRDefault="00265147" w:rsidP="008B2A24">
            <w:pPr>
              <w:pStyle w:val="TAL"/>
              <w:rPr>
                <w:lang w:val="fr-FR" w:eastAsia="zh-CN"/>
              </w:rPr>
            </w:pPr>
            <w:r>
              <w:rPr>
                <w:rFonts w:hint="eastAsia"/>
                <w:lang w:val="fr-FR" w:eastAsia="zh-CN"/>
              </w:rPr>
              <w:t>M</w:t>
            </w:r>
          </w:p>
        </w:tc>
        <w:tc>
          <w:tcPr>
            <w:tcW w:w="1560" w:type="dxa"/>
          </w:tcPr>
          <w:p w:rsidR="00265147" w:rsidRPr="005041A8" w:rsidRDefault="00265147" w:rsidP="008B2A24">
            <w:pPr>
              <w:pStyle w:val="TAH"/>
              <w:jc w:val="both"/>
              <w:rPr>
                <w:b w:val="0"/>
                <w:lang w:val="fr-FR" w:eastAsia="zh-CN"/>
              </w:rPr>
            </w:pPr>
            <w:r>
              <w:rPr>
                <w:rFonts w:hint="eastAsia"/>
                <w:b w:val="0"/>
                <w:lang w:val="fr-FR" w:eastAsia="zh-CN"/>
              </w:rPr>
              <w:t>String</w:t>
            </w:r>
          </w:p>
        </w:tc>
        <w:tc>
          <w:tcPr>
            <w:tcW w:w="708" w:type="dxa"/>
          </w:tcPr>
          <w:p w:rsidR="00265147" w:rsidRPr="005041A8" w:rsidRDefault="00265147" w:rsidP="008B2A24">
            <w:pPr>
              <w:rPr>
                <w:rFonts w:ascii="Arial" w:hAnsi="Arial"/>
                <w:kern w:val="0"/>
                <w:sz w:val="18"/>
                <w:szCs w:val="18"/>
                <w:lang w:val="fr-FR"/>
              </w:rPr>
            </w:pPr>
            <w:r>
              <w:rPr>
                <w:rFonts w:ascii="Arial" w:hAnsi="Arial" w:hint="eastAsia"/>
                <w:kern w:val="0"/>
                <w:sz w:val="18"/>
                <w:szCs w:val="18"/>
                <w:lang w:val="fr-FR"/>
              </w:rPr>
              <w:t>5</w:t>
            </w:r>
          </w:p>
        </w:tc>
        <w:tc>
          <w:tcPr>
            <w:tcW w:w="4983" w:type="dxa"/>
          </w:tcPr>
          <w:p w:rsidR="00265147" w:rsidRPr="005041A8" w:rsidRDefault="00265147" w:rsidP="008B2A24">
            <w:pPr>
              <w:rPr>
                <w:rFonts w:ascii="Arial" w:hAnsi="Arial"/>
                <w:kern w:val="0"/>
                <w:sz w:val="18"/>
                <w:szCs w:val="18"/>
                <w:lang w:val="fr-FR"/>
              </w:rPr>
            </w:pPr>
            <w:r w:rsidRPr="005041A8">
              <w:rPr>
                <w:rFonts w:ascii="Arial" w:hAnsi="Arial" w:hint="eastAsia"/>
                <w:kern w:val="0"/>
                <w:sz w:val="18"/>
                <w:szCs w:val="18"/>
                <w:lang w:val="fr-FR"/>
              </w:rPr>
              <w:t>协议版本号</w:t>
            </w:r>
          </w:p>
        </w:tc>
      </w:tr>
      <w:tr w:rsidR="00265147" w:rsidTr="008B2A24">
        <w:trPr>
          <w:jc w:val="center"/>
        </w:trPr>
        <w:tc>
          <w:tcPr>
            <w:tcW w:w="1837" w:type="dxa"/>
          </w:tcPr>
          <w:p w:rsidR="00265147" w:rsidRPr="005041A8" w:rsidRDefault="00265147" w:rsidP="008B2A24">
            <w:pPr>
              <w:pStyle w:val="TAL"/>
              <w:rPr>
                <w:lang w:val="fr-FR" w:eastAsia="zh-CN"/>
              </w:rPr>
            </w:pPr>
            <w:r>
              <w:rPr>
                <w:lang w:val="fr-FR" w:eastAsia="zh-CN"/>
              </w:rPr>
              <w:t>transactionID</w:t>
            </w:r>
          </w:p>
        </w:tc>
        <w:tc>
          <w:tcPr>
            <w:tcW w:w="850" w:type="dxa"/>
          </w:tcPr>
          <w:p w:rsidR="00265147" w:rsidRPr="005041A8" w:rsidRDefault="00265147" w:rsidP="008B2A24">
            <w:pPr>
              <w:pStyle w:val="TAL"/>
              <w:rPr>
                <w:lang w:val="fr-FR" w:eastAsia="zh-CN"/>
              </w:rPr>
            </w:pPr>
            <w:r>
              <w:rPr>
                <w:rFonts w:hint="eastAsia"/>
                <w:lang w:val="fr-FR" w:eastAsia="zh-CN"/>
              </w:rPr>
              <w:t>M</w:t>
            </w:r>
          </w:p>
        </w:tc>
        <w:tc>
          <w:tcPr>
            <w:tcW w:w="1560" w:type="dxa"/>
          </w:tcPr>
          <w:p w:rsidR="00265147" w:rsidRPr="005041A8" w:rsidRDefault="00265147" w:rsidP="008B2A24">
            <w:pPr>
              <w:pStyle w:val="TAH"/>
              <w:jc w:val="both"/>
              <w:rPr>
                <w:b w:val="0"/>
                <w:lang w:val="fr-FR" w:eastAsia="zh-CN"/>
              </w:rPr>
            </w:pPr>
            <w:r>
              <w:rPr>
                <w:rFonts w:hint="eastAsia"/>
                <w:b w:val="0"/>
                <w:lang w:val="fr-FR" w:eastAsia="zh-CN"/>
              </w:rPr>
              <w:t>String</w:t>
            </w:r>
          </w:p>
        </w:tc>
        <w:tc>
          <w:tcPr>
            <w:tcW w:w="708" w:type="dxa"/>
          </w:tcPr>
          <w:p w:rsidR="00265147" w:rsidRPr="005041A8" w:rsidRDefault="00265147" w:rsidP="008B2A24">
            <w:pPr>
              <w:rPr>
                <w:rFonts w:ascii="Arial" w:hAnsi="Arial"/>
                <w:kern w:val="0"/>
                <w:sz w:val="18"/>
                <w:szCs w:val="18"/>
                <w:lang w:val="fr-FR"/>
              </w:rPr>
            </w:pPr>
            <w:r w:rsidRPr="005041A8">
              <w:rPr>
                <w:rFonts w:ascii="Arial" w:hAnsi="Arial" w:hint="eastAsia"/>
                <w:kern w:val="0"/>
                <w:sz w:val="18"/>
                <w:szCs w:val="18"/>
                <w:lang w:val="fr-FR"/>
              </w:rPr>
              <w:t>40</w:t>
            </w:r>
          </w:p>
        </w:tc>
        <w:tc>
          <w:tcPr>
            <w:tcW w:w="4983" w:type="dxa"/>
          </w:tcPr>
          <w:p w:rsidR="00265147" w:rsidRPr="005041A8" w:rsidRDefault="00265147" w:rsidP="008B2A24">
            <w:pPr>
              <w:rPr>
                <w:rFonts w:ascii="Arial" w:hAnsi="Arial"/>
                <w:kern w:val="0"/>
                <w:sz w:val="18"/>
                <w:szCs w:val="18"/>
                <w:lang w:val="fr-FR"/>
              </w:rPr>
            </w:pPr>
            <w:r w:rsidRPr="005041A8">
              <w:rPr>
                <w:rFonts w:ascii="Arial" w:hAnsi="Arial" w:hint="eastAsia"/>
                <w:kern w:val="0"/>
                <w:sz w:val="18"/>
                <w:szCs w:val="18"/>
                <w:lang w:val="fr-FR"/>
              </w:rPr>
              <w:t>交易流水号</w:t>
            </w:r>
          </w:p>
        </w:tc>
      </w:tr>
      <w:tr w:rsidR="00265147" w:rsidTr="008B2A24">
        <w:trPr>
          <w:jc w:val="center"/>
        </w:trPr>
        <w:tc>
          <w:tcPr>
            <w:tcW w:w="1837" w:type="dxa"/>
          </w:tcPr>
          <w:p w:rsidR="00265147" w:rsidRPr="00C8364D" w:rsidRDefault="00265147" w:rsidP="008B2A24">
            <w:pPr>
              <w:pStyle w:val="TAL"/>
              <w:rPr>
                <w:lang w:val="fr-FR" w:eastAsia="zh-CN"/>
              </w:rPr>
            </w:pPr>
            <w:r w:rsidRPr="00C8364D">
              <w:rPr>
                <w:rFonts w:hint="eastAsia"/>
                <w:lang w:val="fr-FR" w:eastAsia="zh-CN"/>
              </w:rPr>
              <w:t>traceFlag</w:t>
            </w:r>
          </w:p>
        </w:tc>
        <w:tc>
          <w:tcPr>
            <w:tcW w:w="850" w:type="dxa"/>
          </w:tcPr>
          <w:p w:rsidR="00265147" w:rsidRPr="00C8364D" w:rsidRDefault="00265147" w:rsidP="008B2A24">
            <w:pPr>
              <w:spacing w:line="240" w:lineRule="atLeast"/>
              <w:rPr>
                <w:rFonts w:ascii="Arial" w:hAnsi="Arial"/>
                <w:kern w:val="0"/>
                <w:sz w:val="18"/>
                <w:szCs w:val="18"/>
                <w:lang w:val="fr-FR"/>
              </w:rPr>
            </w:pPr>
            <w:r w:rsidRPr="00C8364D">
              <w:rPr>
                <w:rFonts w:ascii="Arial" w:hAnsi="Arial" w:hint="eastAsia"/>
                <w:kern w:val="0"/>
                <w:sz w:val="18"/>
                <w:szCs w:val="18"/>
                <w:lang w:val="fr-FR"/>
              </w:rPr>
              <w:t xml:space="preserve">O </w:t>
            </w:r>
          </w:p>
        </w:tc>
        <w:tc>
          <w:tcPr>
            <w:tcW w:w="1560" w:type="dxa"/>
          </w:tcPr>
          <w:p w:rsidR="00265147" w:rsidRPr="00C8364D" w:rsidRDefault="00265147" w:rsidP="008B2A24">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708" w:type="dxa"/>
          </w:tcPr>
          <w:p w:rsidR="00265147" w:rsidRPr="00C8364D" w:rsidRDefault="00265147" w:rsidP="008B2A24">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4983" w:type="dxa"/>
          </w:tcPr>
          <w:p w:rsidR="00265147" w:rsidRPr="00C8364D" w:rsidRDefault="00265147" w:rsidP="008B2A24">
            <w:pPr>
              <w:spacing w:line="240" w:lineRule="atLeast"/>
              <w:rPr>
                <w:rFonts w:ascii="Arial" w:hAnsi="Arial"/>
                <w:kern w:val="0"/>
                <w:sz w:val="18"/>
                <w:szCs w:val="18"/>
                <w:lang w:val="fr-FR"/>
              </w:rPr>
            </w:pPr>
            <w:r>
              <w:rPr>
                <w:rFonts w:ascii="Arial" w:hAnsi="Arial" w:hint="eastAsia"/>
                <w:kern w:val="0"/>
                <w:sz w:val="18"/>
                <w:szCs w:val="18"/>
                <w:lang w:val="fr-FR"/>
              </w:rPr>
              <w:t>跟踪标志</w:t>
            </w:r>
          </w:p>
        </w:tc>
      </w:tr>
      <w:tr w:rsidR="00265147" w:rsidTr="008B2A24">
        <w:trPr>
          <w:jc w:val="center"/>
        </w:trPr>
        <w:tc>
          <w:tcPr>
            <w:tcW w:w="1837" w:type="dxa"/>
          </w:tcPr>
          <w:p w:rsidR="00265147" w:rsidRPr="00C8364D" w:rsidRDefault="00265147" w:rsidP="008B2A24">
            <w:pPr>
              <w:pStyle w:val="TAL"/>
              <w:rPr>
                <w:lang w:val="fr-FR" w:eastAsia="zh-CN"/>
              </w:rPr>
            </w:pPr>
            <w:r>
              <w:rPr>
                <w:rFonts w:hint="eastAsia"/>
                <w:lang w:val="fr-FR" w:eastAsia="zh-CN"/>
              </w:rPr>
              <w:t>userID</w:t>
            </w:r>
          </w:p>
        </w:tc>
        <w:tc>
          <w:tcPr>
            <w:tcW w:w="850" w:type="dxa"/>
          </w:tcPr>
          <w:p w:rsidR="00265147" w:rsidRPr="00C8364D" w:rsidRDefault="00265147" w:rsidP="008B2A24">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1560" w:type="dxa"/>
          </w:tcPr>
          <w:p w:rsidR="00265147" w:rsidRDefault="00265147" w:rsidP="008B2A24">
            <w:pPr>
              <w:spacing w:line="240" w:lineRule="atLeast"/>
              <w:rPr>
                <w:rFonts w:ascii="Arial" w:hAnsi="Arial"/>
                <w:kern w:val="0"/>
                <w:sz w:val="18"/>
                <w:szCs w:val="18"/>
                <w:lang w:val="fr-FR"/>
              </w:rPr>
            </w:pPr>
            <w:r>
              <w:rPr>
                <w:rFonts w:ascii="Arial" w:hAnsi="Arial" w:hint="eastAsia"/>
                <w:kern w:val="0"/>
                <w:sz w:val="18"/>
                <w:szCs w:val="18"/>
                <w:lang w:val="fr-FR"/>
              </w:rPr>
              <w:t>Bigint</w:t>
            </w:r>
          </w:p>
        </w:tc>
        <w:tc>
          <w:tcPr>
            <w:tcW w:w="708" w:type="dxa"/>
          </w:tcPr>
          <w:p w:rsidR="00265147" w:rsidRDefault="00265147" w:rsidP="008B2A24">
            <w:pPr>
              <w:spacing w:line="240" w:lineRule="atLeast"/>
              <w:rPr>
                <w:rFonts w:ascii="Arial" w:hAnsi="Arial"/>
                <w:kern w:val="0"/>
                <w:sz w:val="18"/>
                <w:szCs w:val="18"/>
                <w:lang w:val="fr-FR"/>
              </w:rPr>
            </w:pPr>
          </w:p>
        </w:tc>
        <w:tc>
          <w:tcPr>
            <w:tcW w:w="4983" w:type="dxa"/>
          </w:tcPr>
          <w:p w:rsidR="00265147" w:rsidRDefault="00265147" w:rsidP="008B2A24">
            <w:pPr>
              <w:spacing w:line="240" w:lineRule="atLeast"/>
              <w:rPr>
                <w:rFonts w:ascii="Arial" w:hAnsi="Arial"/>
                <w:kern w:val="0"/>
                <w:sz w:val="18"/>
                <w:szCs w:val="18"/>
                <w:lang w:val="fr-FR"/>
              </w:rPr>
            </w:pPr>
            <w:r>
              <w:rPr>
                <w:rFonts w:ascii="Arial" w:hAnsi="Arial" w:hint="eastAsia"/>
                <w:kern w:val="0"/>
                <w:sz w:val="18"/>
                <w:szCs w:val="18"/>
                <w:lang w:val="fr-FR"/>
              </w:rPr>
              <w:t>用户</w:t>
            </w:r>
            <w:r>
              <w:rPr>
                <w:rFonts w:ascii="Arial" w:hAnsi="Arial" w:hint="eastAsia"/>
                <w:kern w:val="0"/>
                <w:sz w:val="18"/>
                <w:szCs w:val="18"/>
                <w:lang w:val="fr-FR"/>
              </w:rPr>
              <w:t>ID</w:t>
            </w:r>
            <w:r>
              <w:rPr>
                <w:rFonts w:ascii="Arial" w:hAnsi="Arial" w:hint="eastAsia"/>
                <w:kern w:val="0"/>
                <w:sz w:val="18"/>
                <w:szCs w:val="18"/>
                <w:lang w:val="fr-FR"/>
              </w:rPr>
              <w:t>（内部）</w:t>
            </w:r>
          </w:p>
        </w:tc>
      </w:tr>
      <w:tr w:rsidR="00E31A76" w:rsidTr="008B2A24">
        <w:trPr>
          <w:jc w:val="center"/>
        </w:trPr>
        <w:tc>
          <w:tcPr>
            <w:tcW w:w="1837" w:type="dxa"/>
          </w:tcPr>
          <w:p w:rsidR="00E31A76" w:rsidRDefault="00BD1AAF" w:rsidP="008B2A24">
            <w:pPr>
              <w:pStyle w:val="TAL"/>
              <w:rPr>
                <w:lang w:val="fr-FR" w:eastAsia="zh-CN"/>
              </w:rPr>
            </w:pPr>
            <w:r>
              <w:rPr>
                <w:rFonts w:hint="eastAsia"/>
                <w:lang w:val="fr-FR" w:eastAsia="zh-CN"/>
              </w:rPr>
              <w:t>finger</w:t>
            </w:r>
            <w:r w:rsidR="00E31A76">
              <w:rPr>
                <w:rFonts w:hint="eastAsia"/>
                <w:lang w:val="fr-FR" w:eastAsia="zh-CN"/>
              </w:rPr>
              <w:t>ST</w:t>
            </w:r>
          </w:p>
        </w:tc>
        <w:tc>
          <w:tcPr>
            <w:tcW w:w="850" w:type="dxa"/>
          </w:tcPr>
          <w:p w:rsidR="00E31A76" w:rsidRDefault="00E31A76" w:rsidP="008B2A24">
            <w:pPr>
              <w:spacing w:line="240" w:lineRule="atLeast"/>
              <w:rPr>
                <w:rFonts w:ascii="Arial" w:hAnsi="Arial"/>
                <w:kern w:val="0"/>
                <w:sz w:val="18"/>
                <w:szCs w:val="18"/>
                <w:lang w:val="fr-FR"/>
              </w:rPr>
            </w:pPr>
            <w:r>
              <w:rPr>
                <w:rFonts w:hint="eastAsia"/>
                <w:lang w:val="fr-FR"/>
              </w:rPr>
              <w:t>M</w:t>
            </w:r>
          </w:p>
        </w:tc>
        <w:tc>
          <w:tcPr>
            <w:tcW w:w="1560" w:type="dxa"/>
          </w:tcPr>
          <w:p w:rsidR="00E31A76" w:rsidRDefault="00E31A76" w:rsidP="008B2A24">
            <w:pPr>
              <w:spacing w:line="240" w:lineRule="atLeast"/>
              <w:rPr>
                <w:rFonts w:ascii="Arial" w:hAnsi="Arial"/>
                <w:kern w:val="0"/>
                <w:sz w:val="18"/>
                <w:szCs w:val="18"/>
                <w:lang w:val="fr-FR"/>
              </w:rPr>
            </w:pPr>
            <w:r>
              <w:rPr>
                <w:rFonts w:hint="eastAsia"/>
                <w:lang w:val="fr-FR"/>
              </w:rPr>
              <w:t>String</w:t>
            </w:r>
          </w:p>
        </w:tc>
        <w:tc>
          <w:tcPr>
            <w:tcW w:w="708" w:type="dxa"/>
          </w:tcPr>
          <w:p w:rsidR="00E31A76" w:rsidRDefault="00E31A76" w:rsidP="008B2A24">
            <w:pPr>
              <w:spacing w:line="240" w:lineRule="atLeast"/>
              <w:rPr>
                <w:rFonts w:ascii="Arial" w:hAnsi="Arial"/>
                <w:kern w:val="0"/>
                <w:sz w:val="18"/>
                <w:szCs w:val="18"/>
                <w:lang w:val="fr-FR"/>
              </w:rPr>
            </w:pPr>
            <w:r>
              <w:rPr>
                <w:rFonts w:hint="eastAsia"/>
                <w:lang w:val="fr-FR"/>
              </w:rPr>
              <w:t>255</w:t>
            </w:r>
          </w:p>
        </w:tc>
        <w:tc>
          <w:tcPr>
            <w:tcW w:w="4983" w:type="dxa"/>
          </w:tcPr>
          <w:p w:rsidR="00E31A76" w:rsidRDefault="00BD1AAF" w:rsidP="008B2A24">
            <w:pPr>
              <w:spacing w:line="240" w:lineRule="atLeast"/>
              <w:rPr>
                <w:rFonts w:ascii="Arial" w:hAnsi="Arial"/>
                <w:kern w:val="0"/>
                <w:sz w:val="18"/>
                <w:szCs w:val="18"/>
                <w:lang w:val="fr-FR"/>
              </w:rPr>
            </w:pPr>
            <w:r>
              <w:rPr>
                <w:rFonts w:ascii="Arial" w:hAnsi="Arial" w:hint="eastAsia"/>
                <w:kern w:val="0"/>
                <w:sz w:val="18"/>
                <w:szCs w:val="18"/>
                <w:lang w:val="fr-FR"/>
              </w:rPr>
              <w:t>指纹认证</w:t>
            </w:r>
            <w:r w:rsidR="00E31A76">
              <w:rPr>
                <w:rFonts w:ascii="Arial" w:hAnsi="Arial" w:hint="eastAsia"/>
                <w:kern w:val="0"/>
                <w:sz w:val="18"/>
                <w:szCs w:val="18"/>
                <w:lang w:val="fr-FR"/>
              </w:rPr>
              <w:t>临时</w:t>
            </w:r>
            <w:r w:rsidR="00E31A76">
              <w:rPr>
                <w:rFonts w:ascii="Arial" w:hAnsi="Arial" w:hint="eastAsia"/>
                <w:kern w:val="0"/>
                <w:sz w:val="18"/>
                <w:szCs w:val="18"/>
                <w:lang w:val="fr-FR"/>
              </w:rPr>
              <w:t>Token</w:t>
            </w:r>
            <w:r w:rsidR="00E31A76">
              <w:rPr>
                <w:rFonts w:ascii="Arial" w:hAnsi="Arial" w:hint="eastAsia"/>
                <w:kern w:val="0"/>
                <w:sz w:val="18"/>
                <w:szCs w:val="18"/>
                <w:lang w:val="fr-FR"/>
              </w:rPr>
              <w:t>（以</w:t>
            </w:r>
            <w:r w:rsidR="00E31A76">
              <w:rPr>
                <w:rFonts w:ascii="Arial" w:hAnsi="Arial" w:hint="eastAsia"/>
                <w:kern w:val="0"/>
                <w:sz w:val="18"/>
                <w:szCs w:val="18"/>
                <w:lang w:val="fr-FR"/>
              </w:rPr>
              <w:t>AES128</w:t>
            </w:r>
            <w:r w:rsidR="00E31A76">
              <w:rPr>
                <w:rFonts w:ascii="Arial" w:hAnsi="Arial" w:hint="eastAsia"/>
                <w:kern w:val="0"/>
                <w:sz w:val="18"/>
                <w:szCs w:val="18"/>
                <w:lang w:val="fr-FR"/>
              </w:rPr>
              <w:t>加密）</w:t>
            </w:r>
            <w:r>
              <w:rPr>
                <w:rFonts w:ascii="Arial" w:hAnsi="Arial" w:hint="eastAsia"/>
                <w:kern w:val="0"/>
                <w:sz w:val="18"/>
                <w:szCs w:val="18"/>
                <w:lang w:val="fr-FR"/>
              </w:rPr>
              <w:t>，一次性有效。</w:t>
            </w:r>
          </w:p>
        </w:tc>
      </w:tr>
      <w:tr w:rsidR="00E31A76" w:rsidRPr="0025726C" w:rsidTr="008B2A24">
        <w:trPr>
          <w:jc w:val="center"/>
        </w:trPr>
        <w:tc>
          <w:tcPr>
            <w:tcW w:w="1837" w:type="dxa"/>
          </w:tcPr>
          <w:p w:rsidR="00E31A76" w:rsidRDefault="00E31A76" w:rsidP="008B2A24">
            <w:pPr>
              <w:pStyle w:val="TAL"/>
              <w:rPr>
                <w:lang w:val="fr-FR" w:eastAsia="zh-CN"/>
              </w:rPr>
            </w:pPr>
            <w:r>
              <w:rPr>
                <w:rFonts w:hint="eastAsia"/>
                <w:lang w:val="fr-FR" w:eastAsia="zh-CN"/>
              </w:rPr>
              <w:t>expiresIn</w:t>
            </w:r>
          </w:p>
        </w:tc>
        <w:tc>
          <w:tcPr>
            <w:tcW w:w="850" w:type="dxa"/>
          </w:tcPr>
          <w:p w:rsidR="00E31A76" w:rsidRDefault="00E31A76" w:rsidP="008B2A24">
            <w:pPr>
              <w:spacing w:line="240" w:lineRule="atLeast"/>
              <w:rPr>
                <w:lang w:val="fr-FR"/>
              </w:rPr>
            </w:pPr>
            <w:r>
              <w:rPr>
                <w:rFonts w:hint="eastAsia"/>
                <w:lang w:val="fr-FR"/>
              </w:rPr>
              <w:t>M</w:t>
            </w:r>
          </w:p>
        </w:tc>
        <w:tc>
          <w:tcPr>
            <w:tcW w:w="1560" w:type="dxa"/>
          </w:tcPr>
          <w:p w:rsidR="00E31A76" w:rsidRDefault="00E31A76" w:rsidP="008B2A24">
            <w:pPr>
              <w:spacing w:line="240" w:lineRule="atLeast"/>
              <w:rPr>
                <w:lang w:val="fr-FR"/>
              </w:rPr>
            </w:pPr>
            <w:r>
              <w:rPr>
                <w:lang w:val="fr-FR"/>
              </w:rPr>
              <w:t>Int</w:t>
            </w:r>
          </w:p>
        </w:tc>
        <w:tc>
          <w:tcPr>
            <w:tcW w:w="708" w:type="dxa"/>
          </w:tcPr>
          <w:p w:rsidR="00E31A76" w:rsidRDefault="00E31A76" w:rsidP="008B2A24">
            <w:pPr>
              <w:spacing w:line="240" w:lineRule="atLeast"/>
              <w:rPr>
                <w:lang w:val="fr-FR"/>
              </w:rPr>
            </w:pPr>
          </w:p>
        </w:tc>
        <w:tc>
          <w:tcPr>
            <w:tcW w:w="4983" w:type="dxa"/>
          </w:tcPr>
          <w:p w:rsidR="00E31A76" w:rsidRDefault="00E31A76" w:rsidP="001461F0">
            <w:pPr>
              <w:spacing w:line="240" w:lineRule="atLeast"/>
              <w:rPr>
                <w:rFonts w:ascii="Arial" w:hAnsi="Arial"/>
                <w:kern w:val="0"/>
                <w:sz w:val="18"/>
                <w:szCs w:val="18"/>
                <w:lang w:val="fr-FR"/>
              </w:rPr>
            </w:pPr>
            <w:r>
              <w:rPr>
                <w:rFonts w:ascii="Arial" w:hAnsi="Arial" w:hint="eastAsia"/>
                <w:kern w:val="0"/>
                <w:sz w:val="18"/>
                <w:szCs w:val="18"/>
                <w:lang w:val="fr-FR"/>
              </w:rPr>
              <w:t>有效时间，单位：秒</w:t>
            </w:r>
            <w:r w:rsidR="0025726C">
              <w:rPr>
                <w:rFonts w:ascii="Arial" w:hAnsi="Arial" w:hint="eastAsia"/>
                <w:kern w:val="0"/>
                <w:sz w:val="18"/>
                <w:szCs w:val="18"/>
                <w:lang w:val="fr-FR"/>
              </w:rPr>
              <w:t>；当前时间加</w:t>
            </w:r>
            <w:r w:rsidR="001461F0">
              <w:rPr>
                <w:rFonts w:ascii="Arial" w:hAnsi="Arial" w:hint="eastAsia"/>
                <w:kern w:val="0"/>
                <w:sz w:val="18"/>
                <w:szCs w:val="18"/>
                <w:lang w:val="fr-FR"/>
              </w:rPr>
              <w:t>6</w:t>
            </w:r>
            <w:r w:rsidR="007B6E07">
              <w:rPr>
                <w:rFonts w:ascii="Arial" w:hAnsi="Arial" w:hint="eastAsia"/>
                <w:kern w:val="0"/>
                <w:sz w:val="18"/>
                <w:szCs w:val="18"/>
                <w:lang w:val="fr-FR"/>
              </w:rPr>
              <w:t>0</w:t>
            </w:r>
            <w:r w:rsidR="0025726C">
              <w:rPr>
                <w:rFonts w:ascii="Arial" w:hAnsi="Arial" w:hint="eastAsia"/>
                <w:kern w:val="0"/>
                <w:sz w:val="18"/>
                <w:szCs w:val="18"/>
                <w:lang w:val="fr-FR"/>
              </w:rPr>
              <w:t>0s</w:t>
            </w:r>
            <w:r w:rsidR="0025726C">
              <w:rPr>
                <w:rFonts w:ascii="Arial" w:hAnsi="Arial" w:hint="eastAsia"/>
                <w:kern w:val="0"/>
                <w:sz w:val="18"/>
                <w:szCs w:val="18"/>
                <w:lang w:val="fr-FR"/>
              </w:rPr>
              <w:t>。</w:t>
            </w:r>
            <w:r w:rsidR="0025726C">
              <w:rPr>
                <w:rFonts w:ascii="Arial" w:hAnsi="Arial" w:hint="eastAsia"/>
                <w:kern w:val="0"/>
                <w:sz w:val="18"/>
                <w:szCs w:val="18"/>
                <w:lang w:val="fr-FR"/>
              </w:rPr>
              <w:t xml:space="preserve"> </w:t>
            </w:r>
          </w:p>
        </w:tc>
      </w:tr>
    </w:tbl>
    <w:p w:rsidR="00265147" w:rsidRPr="0025726C" w:rsidRDefault="00265147" w:rsidP="00407B6C">
      <w:pPr>
        <w:pStyle w:val="41"/>
        <w:rPr>
          <w:lang w:val="fr-FR"/>
        </w:rPr>
      </w:pPr>
      <w:r>
        <w:rPr>
          <w:rFonts w:hint="eastAsia"/>
        </w:rPr>
        <w:t>异常信息</w:t>
      </w:r>
    </w:p>
    <w:p w:rsidR="00265147" w:rsidRPr="0025726C" w:rsidRDefault="00265147" w:rsidP="00265147">
      <w:pPr>
        <w:pStyle w:val="a4"/>
        <w:ind w:firstLine="210"/>
        <w:rPr>
          <w:lang w:val="fr-FR"/>
        </w:rPr>
      </w:pPr>
      <w:r>
        <w:rPr>
          <w:rFonts w:hint="eastAsia"/>
        </w:rPr>
        <w:t>失败则抛出异常</w:t>
      </w:r>
      <w:r w:rsidRPr="0025726C">
        <w:rPr>
          <w:rFonts w:hint="eastAsia"/>
          <w:lang w:val="fr-FR"/>
        </w:rPr>
        <w:t>CException</w:t>
      </w:r>
      <w:r w:rsidRPr="0025726C">
        <w:rPr>
          <w:rFonts w:hint="eastAsia"/>
          <w:lang w:val="fr-FR"/>
        </w:rPr>
        <w:t>，</w:t>
      </w:r>
      <w:r>
        <w:rPr>
          <w:rFonts w:hint="eastAsia"/>
        </w:rPr>
        <w:t>具体内容请参考异常码定义文档。</w:t>
      </w:r>
    </w:p>
    <w:p w:rsidR="00265147" w:rsidRPr="00E81EFF" w:rsidRDefault="00265147" w:rsidP="00265147">
      <w:pPr>
        <w:pStyle w:val="a4"/>
        <w:ind w:firstLine="210"/>
        <w:rPr>
          <w:lang w:val="fr-FR"/>
        </w:rPr>
      </w:pPr>
      <w:r>
        <w:rPr>
          <w:rFonts w:hint="eastAsia"/>
        </w:rPr>
        <w:t>异常码</w:t>
      </w:r>
      <w:r w:rsidRPr="0025726C">
        <w:rPr>
          <w:rFonts w:hint="eastAsia"/>
          <w:lang w:val="fr-FR"/>
        </w:rPr>
        <w:t>：</w:t>
      </w:r>
      <w:r w:rsidRPr="0025726C">
        <w:rPr>
          <w:rFonts w:hint="eastAsia"/>
          <w:lang w:val="fr-FR"/>
        </w:rPr>
        <w:t>1~999</w:t>
      </w:r>
      <w:r>
        <w:rPr>
          <w:rFonts w:hint="eastAsia"/>
        </w:rPr>
        <w:t>表示需要前转的归属站点号。</w:t>
      </w:r>
    </w:p>
    <w:p w:rsidR="00265147" w:rsidRPr="0025726C" w:rsidRDefault="00265147" w:rsidP="00407B6C">
      <w:pPr>
        <w:pStyle w:val="41"/>
        <w:rPr>
          <w:lang w:val="fr-FR"/>
        </w:rPr>
      </w:pPr>
      <w:r w:rsidRPr="0025726C">
        <w:rPr>
          <w:rFonts w:hint="eastAsia"/>
          <w:lang w:val="fr-FR"/>
        </w:rPr>
        <w:t>Json</w:t>
      </w:r>
      <w:r>
        <w:rPr>
          <w:rFonts w:hint="eastAsia"/>
        </w:rPr>
        <w:t>接口登录认证信息说明</w:t>
      </w:r>
    </w:p>
    <w:p w:rsidR="00265147" w:rsidRPr="003A7F02" w:rsidRDefault="00265147" w:rsidP="00265147">
      <w:pPr>
        <w:rPr>
          <w:lang w:val="fr-FR"/>
        </w:rPr>
      </w:pPr>
      <w:r w:rsidRPr="0025726C">
        <w:rPr>
          <w:rFonts w:hint="eastAsia"/>
          <w:lang w:val="fr-FR"/>
        </w:rPr>
        <w:t xml:space="preserve">   Authorization</w:t>
      </w:r>
      <w:r>
        <w:rPr>
          <w:rFonts w:hint="eastAsia"/>
        </w:rPr>
        <w:t>中无需登录认证信息。</w:t>
      </w:r>
    </w:p>
    <w:p w:rsidR="00C230F1" w:rsidRPr="0025726C" w:rsidRDefault="00C230F1" w:rsidP="00407B6C">
      <w:pPr>
        <w:pStyle w:val="31"/>
        <w:rPr>
          <w:rStyle w:val="210"/>
          <w:lang w:val="fr-FR"/>
        </w:rPr>
      </w:pPr>
      <w:r w:rsidRPr="0025726C">
        <w:rPr>
          <w:rStyle w:val="210"/>
          <w:rFonts w:hint="eastAsia"/>
          <w:lang w:val="fr-FR"/>
        </w:rPr>
        <w:lastRenderedPageBreak/>
        <w:t>HTTP(s)</w:t>
      </w:r>
      <w:r>
        <w:rPr>
          <w:rStyle w:val="210"/>
          <w:rFonts w:hint="eastAsia"/>
        </w:rPr>
        <w:t>接口</w:t>
      </w:r>
    </w:p>
    <w:p w:rsidR="00C230F1" w:rsidRPr="0025726C" w:rsidRDefault="00C230F1" w:rsidP="00407B6C">
      <w:pPr>
        <w:pStyle w:val="41"/>
        <w:rPr>
          <w:lang w:val="fr-FR"/>
        </w:rPr>
      </w:pPr>
      <w:r>
        <w:rPr>
          <w:rFonts w:hint="eastAsia"/>
        </w:rPr>
        <w:t>描述</w:t>
      </w:r>
    </w:p>
    <w:p w:rsidR="00C230F1" w:rsidRPr="00B00230" w:rsidRDefault="00C230F1" w:rsidP="00C230F1">
      <w:pPr>
        <w:ind w:firstLine="420"/>
        <w:rPr>
          <w:lang w:val="fr-FR"/>
        </w:rPr>
      </w:pPr>
      <w:r w:rsidRPr="0025726C">
        <w:rPr>
          <w:rFonts w:hint="eastAsia"/>
          <w:lang w:val="fr-FR"/>
        </w:rPr>
        <w:t>AccountSer</w:t>
      </w:r>
      <w:r>
        <w:rPr>
          <w:rFonts w:hint="eastAsia"/>
        </w:rPr>
        <w:t>ver</w:t>
      </w:r>
      <w:r>
        <w:rPr>
          <w:rFonts w:hint="eastAsia"/>
        </w:rPr>
        <w:t>内部转为调用</w:t>
      </w:r>
      <w:r>
        <w:rPr>
          <w:rFonts w:hint="eastAsia"/>
        </w:rPr>
        <w:t>UserProfile</w:t>
      </w:r>
      <w:r>
        <w:rPr>
          <w:rFonts w:hint="eastAsia"/>
        </w:rPr>
        <w:t>接口。</w:t>
      </w:r>
    </w:p>
    <w:p w:rsidR="00C230F1" w:rsidRPr="00A6475E" w:rsidRDefault="00C230F1" w:rsidP="00407B6C">
      <w:pPr>
        <w:pStyle w:val="41"/>
      </w:pPr>
      <w:r>
        <w:rPr>
          <w:rFonts w:hint="eastAsia"/>
        </w:rPr>
        <w:t>HTTPS</w:t>
      </w:r>
      <w:r>
        <w:rPr>
          <w:rFonts w:hint="eastAsia"/>
        </w:rPr>
        <w:t>接口</w:t>
      </w:r>
    </w:p>
    <w:p w:rsidR="00C230F1" w:rsidRPr="00A6475E" w:rsidRDefault="00C230F1" w:rsidP="00C230F1">
      <w:pPr>
        <w:numPr>
          <w:ilvl w:val="0"/>
          <w:numId w:val="22"/>
        </w:numPr>
        <w:tabs>
          <w:tab w:val="num" w:pos="0"/>
        </w:tabs>
        <w:rPr>
          <w:b/>
        </w:rPr>
      </w:pPr>
      <w:r>
        <w:rPr>
          <w:rFonts w:hint="eastAsia"/>
          <w:b/>
        </w:rPr>
        <w:t>1)</w:t>
      </w:r>
      <w:r w:rsidRPr="00A6475E">
        <w:rPr>
          <w:rFonts w:hint="eastAsia"/>
          <w:b/>
        </w:rPr>
        <w:t>请求消息</w:t>
      </w:r>
      <w:r>
        <w:rPr>
          <w:rFonts w:hint="eastAsia"/>
          <w:b/>
        </w:rPr>
        <w:t>(URL encode</w:t>
      </w:r>
      <w:r>
        <w:rPr>
          <w:rFonts w:hint="eastAsia"/>
          <w:b/>
        </w:rPr>
        <w:t>编码</w:t>
      </w:r>
      <w:r>
        <w:rPr>
          <w:rFonts w:hint="eastAsia"/>
          <w:b/>
        </w:rPr>
        <w:t>)</w:t>
      </w:r>
    </w:p>
    <w:p w:rsidR="00C230F1" w:rsidRPr="00A6475E" w:rsidRDefault="00C230F1" w:rsidP="00C230F1">
      <w:r w:rsidRPr="00A6475E">
        <w:t>POST</w:t>
      </w:r>
      <w:r w:rsidRPr="00A6475E">
        <w:rPr>
          <w:rFonts w:hint="eastAsia"/>
        </w:rPr>
        <w:t xml:space="preserve"> </w:t>
      </w:r>
      <w:r w:rsidRPr="00A6475E">
        <w:t>http</w:t>
      </w:r>
      <w:r>
        <w:rPr>
          <w:rFonts w:hint="eastAsia"/>
        </w:rPr>
        <w:t>s</w:t>
      </w:r>
      <w:r w:rsidRPr="00A6475E">
        <w:t>://host:port/</w:t>
      </w:r>
      <w:r>
        <w:rPr>
          <w:rFonts w:hint="eastAsia"/>
        </w:rPr>
        <w:t>AccountServer</w:t>
      </w:r>
      <w:r w:rsidRPr="00A6475E">
        <w:t>/I</w:t>
      </w:r>
      <w:r w:rsidRPr="00A6475E">
        <w:rPr>
          <w:rFonts w:hint="eastAsia"/>
        </w:rPr>
        <w:t>User</w:t>
      </w:r>
      <w:r>
        <w:rPr>
          <w:rFonts w:hint="eastAsia"/>
        </w:rPr>
        <w:t>Info</w:t>
      </w:r>
      <w:r w:rsidRPr="00A6475E">
        <w:rPr>
          <w:rFonts w:hint="eastAsia"/>
        </w:rPr>
        <w:t>Mng</w:t>
      </w:r>
      <w:r>
        <w:rPr>
          <w:rFonts w:hint="eastAsia"/>
        </w:rPr>
        <w:t>/fingerAuth</w:t>
      </w:r>
      <w:r w:rsidRPr="00A6475E">
        <w:t xml:space="preserve"> </w:t>
      </w:r>
      <w:r>
        <w:rPr>
          <w:rFonts w:hint="eastAsia"/>
        </w:rPr>
        <w:t xml:space="preserve"> </w:t>
      </w:r>
      <w:r w:rsidRPr="00A6475E">
        <w:t>HTTP</w:t>
      </w:r>
      <w:r>
        <w:rPr>
          <w:rFonts w:hint="eastAsia"/>
        </w:rPr>
        <w:t>S</w:t>
      </w:r>
      <w:r w:rsidRPr="00A6475E">
        <w:t>/1.1</w:t>
      </w:r>
    </w:p>
    <w:p w:rsidR="00C230F1" w:rsidRDefault="00C230F1" w:rsidP="00C230F1">
      <w:pPr>
        <w:rPr>
          <w:i/>
        </w:rPr>
      </w:pPr>
      <w:r w:rsidRPr="00A6475E">
        <w:rPr>
          <w:i/>
        </w:rPr>
        <w:t>Authorization</w:t>
      </w:r>
      <w:r w:rsidRPr="00A6475E">
        <w:rPr>
          <w:rFonts w:hint="eastAsia"/>
          <w:i/>
        </w:rPr>
        <w:t>:</w:t>
      </w:r>
      <w:r w:rsidRPr="00A6475E">
        <w:rPr>
          <w:i/>
        </w:rPr>
        <w:t xml:space="preserve"> </w:t>
      </w:r>
    </w:p>
    <w:p w:rsidR="00416710" w:rsidRDefault="00C230F1" w:rsidP="00C230F1">
      <w:pPr>
        <w:rPr>
          <w:lang w:val="de-DE"/>
        </w:rPr>
      </w:pPr>
      <w:r>
        <w:rPr>
          <w:rFonts w:hint="eastAsia"/>
          <w:i/>
        </w:rPr>
        <w:t>消息体：</w:t>
      </w:r>
      <w:r w:rsidRPr="00A6475E">
        <w:rPr>
          <w:lang w:val="de-DE"/>
        </w:rPr>
        <w:t xml:space="preserve"> </w:t>
      </w:r>
    </w:p>
    <w:p w:rsidR="00CC385E" w:rsidRPr="00CC385E" w:rsidRDefault="00CC385E" w:rsidP="00416710">
      <w:pPr>
        <w:ind w:firstLine="420"/>
        <w:rPr>
          <w:rStyle w:val="webdict1"/>
          <w:rFonts w:asciiTheme="minorEastAsia" w:eastAsiaTheme="minorEastAsia" w:hAnsiTheme="minorEastAsia"/>
          <w:b w:val="0"/>
          <w:color w:val="888888"/>
          <w:lang w:val="de-DE"/>
        </w:rPr>
      </w:pPr>
      <w:r>
        <w:rPr>
          <w:rFonts w:hint="eastAsia"/>
          <w:bCs/>
          <w:lang w:val="de-DE"/>
        </w:rPr>
        <w:t>uid=12321434&amp;</w:t>
      </w:r>
      <w:r w:rsidR="00C230F1" w:rsidRPr="009523FC">
        <w:rPr>
          <w:bCs/>
          <w:lang w:val="de-DE"/>
        </w:rPr>
        <w:t>eMMCID</w:t>
      </w:r>
      <w:r w:rsidR="00C230F1">
        <w:rPr>
          <w:rFonts w:hint="eastAsia"/>
          <w:lang w:val="de-DE"/>
        </w:rPr>
        <w:t>=asdfasdgdfgdfgsdfgd</w:t>
      </w:r>
      <w:r>
        <w:rPr>
          <w:rFonts w:hint="eastAsia"/>
          <w:lang w:val="de-DE"/>
        </w:rPr>
        <w:t>&amp;salt=sdfasdfasf&amp;</w:t>
      </w:r>
      <w:r w:rsidRPr="00CC385E">
        <w:rPr>
          <w:rStyle w:val="webdict1"/>
          <w:rFonts w:asciiTheme="minorEastAsia" w:eastAsiaTheme="minorEastAsia" w:hAnsiTheme="minorEastAsia" w:hint="eastAsia"/>
          <w:b w:val="0"/>
          <w:color w:val="888888"/>
          <w:lang w:val="de-DE"/>
        </w:rPr>
        <w:t>sc=safasdfsadfasdf</w:t>
      </w:r>
      <w:r>
        <w:rPr>
          <w:rStyle w:val="webdict1"/>
          <w:rFonts w:asciiTheme="minorEastAsia" w:eastAsiaTheme="minorEastAsia" w:hAnsiTheme="minorEastAsia" w:hint="eastAsia"/>
          <w:b w:val="0"/>
          <w:color w:val="888888"/>
          <w:lang w:val="de-DE"/>
        </w:rPr>
        <w:t>&amp;</w:t>
      </w:r>
    </w:p>
    <w:p w:rsidR="00C230F1" w:rsidRPr="007E3103" w:rsidRDefault="00CC385E" w:rsidP="00416710">
      <w:pPr>
        <w:ind w:firstLine="420"/>
      </w:pPr>
      <w:r>
        <w:rPr>
          <w:rFonts w:hint="eastAsia"/>
          <w:lang w:val="de-DE"/>
        </w:rPr>
        <w:t>app=</w:t>
      </w:r>
      <w:r w:rsidRPr="00416710">
        <w:rPr>
          <w:rFonts w:ascii="Arial" w:hAnsi="Arial" w:cs="Arial"/>
          <w:color w:val="000000"/>
          <w:kern w:val="0"/>
          <w:sz w:val="18"/>
          <w:szCs w:val="18"/>
          <w:lang w:val="de-DE"/>
        </w:rPr>
        <w:t xml:space="preserve"> com.huawei.hwid</w:t>
      </w:r>
      <w:r w:rsidR="00416710" w:rsidRPr="00416710">
        <w:rPr>
          <w:rFonts w:ascii="Arial" w:hAnsi="Arial" w:cs="Arial" w:hint="eastAsia"/>
          <w:color w:val="000000"/>
          <w:kern w:val="0"/>
          <w:sz w:val="18"/>
          <w:szCs w:val="18"/>
          <w:lang w:val="de-DE"/>
        </w:rPr>
        <w:t>&amp;dvT=1&amp;dvID=2341245463546</w:t>
      </w:r>
      <w:r w:rsidR="00C230F1">
        <w:rPr>
          <w:rFonts w:hint="eastAsia"/>
          <w:lang w:val="de-DE"/>
        </w:rPr>
        <w:t>&amp;</w:t>
      </w:r>
      <w:r w:rsidR="00416710">
        <w:rPr>
          <w:rFonts w:hint="eastAsia"/>
          <w:lang w:val="de-DE"/>
        </w:rPr>
        <w:t>clT=7&amp;</w:t>
      </w:r>
      <w:r w:rsidR="00C230F1">
        <w:rPr>
          <w:rFonts w:hint="eastAsia"/>
          <w:lang w:val="de-DE"/>
        </w:rPr>
        <w:t>cn=7000000</w:t>
      </w:r>
      <w:r w:rsidR="007E3103">
        <w:rPr>
          <w:rFonts w:hint="eastAsia"/>
          <w:lang w:val="de-DE"/>
        </w:rPr>
        <w:t>&amp;</w:t>
      </w:r>
      <w:r w:rsidR="007E3103">
        <w:t>f=1</w:t>
      </w:r>
    </w:p>
    <w:p w:rsidR="00416710" w:rsidRPr="00BB213E" w:rsidRDefault="00416710" w:rsidP="00416710">
      <w:pPr>
        <w:ind w:firstLine="420"/>
        <w:rPr>
          <w:lang w:val="de-DE"/>
        </w:rPr>
      </w:pPr>
    </w:p>
    <w:p w:rsidR="00416710" w:rsidRDefault="00C230F1" w:rsidP="00C230F1">
      <w:pPr>
        <w:rPr>
          <w:lang w:val="fr-FR"/>
        </w:rPr>
      </w:pPr>
      <w:r>
        <w:rPr>
          <w:rFonts w:hint="eastAsia"/>
          <w:lang w:val="fr-FR"/>
        </w:rPr>
        <w:t>注</w:t>
      </w:r>
      <w:r>
        <w:rPr>
          <w:rFonts w:hint="eastAsia"/>
          <w:lang w:val="fr-FR"/>
        </w:rPr>
        <w:t>1</w:t>
      </w:r>
      <w:r>
        <w:rPr>
          <w:rFonts w:hint="eastAsia"/>
          <w:lang w:val="fr-FR"/>
        </w:rPr>
        <w:t>：本接口缩写参数与</w:t>
      </w:r>
      <w:r>
        <w:rPr>
          <w:rFonts w:hint="eastAsia"/>
          <w:lang w:val="fr-FR"/>
        </w:rPr>
        <w:t>json</w:t>
      </w:r>
      <w:r>
        <w:rPr>
          <w:rFonts w:hint="eastAsia"/>
          <w:lang w:val="fr-FR"/>
        </w:rPr>
        <w:t>接口参数对应关系</w:t>
      </w:r>
      <w:r>
        <w:rPr>
          <w:rFonts w:hint="eastAsia"/>
          <w:lang w:val="fr-FR"/>
        </w:rPr>
        <w:t xml:space="preserve"> </w:t>
      </w:r>
    </w:p>
    <w:p w:rsidR="00C230F1" w:rsidRDefault="00416710" w:rsidP="00416710">
      <w:pPr>
        <w:ind w:firstLine="420"/>
        <w:rPr>
          <w:lang w:val="fr-FR"/>
        </w:rPr>
      </w:pPr>
      <w:r>
        <w:rPr>
          <w:rFonts w:hint="eastAsia"/>
          <w:lang w:val="fr-FR"/>
        </w:rPr>
        <w:t>uid=userID,sc=</w:t>
      </w:r>
      <w:r w:rsidRPr="00416710">
        <w:t xml:space="preserve"> </w:t>
      </w:r>
      <w:r w:rsidRPr="00416710">
        <w:rPr>
          <w:lang w:val="fr-FR"/>
        </w:rPr>
        <w:t>secretDigest</w:t>
      </w:r>
      <w:r>
        <w:rPr>
          <w:rFonts w:hint="eastAsia"/>
          <w:lang w:val="fr-FR"/>
        </w:rPr>
        <w:t>,app=appID,</w:t>
      </w:r>
      <w:r w:rsidRPr="00416710">
        <w:rPr>
          <w:rFonts w:hint="eastAsia"/>
          <w:lang w:val="fr-FR"/>
        </w:rPr>
        <w:t xml:space="preserve"> </w:t>
      </w:r>
      <w:r>
        <w:rPr>
          <w:rFonts w:hint="eastAsia"/>
          <w:lang w:val="fr-FR"/>
        </w:rPr>
        <w:t>dvT</w:t>
      </w:r>
      <w:r>
        <w:rPr>
          <w:lang w:val="fr-FR"/>
        </w:rPr>
        <w:t> </w:t>
      </w:r>
      <w:r>
        <w:rPr>
          <w:rFonts w:hint="eastAsia"/>
          <w:lang w:val="fr-FR"/>
        </w:rPr>
        <w:t>=deviceType</w:t>
      </w:r>
      <w:r>
        <w:rPr>
          <w:rFonts w:hint="eastAsia"/>
          <w:lang w:val="fr-FR"/>
        </w:rPr>
        <w:t>、</w:t>
      </w:r>
      <w:r>
        <w:rPr>
          <w:rFonts w:hint="eastAsia"/>
          <w:lang w:val="fr-FR"/>
        </w:rPr>
        <w:t>dvID=deviceID,clT</w:t>
      </w:r>
      <w:r>
        <w:rPr>
          <w:lang w:val="fr-FR"/>
        </w:rPr>
        <w:t> </w:t>
      </w:r>
      <w:r>
        <w:rPr>
          <w:rFonts w:hint="eastAsia"/>
          <w:lang w:val="fr-FR"/>
        </w:rPr>
        <w:t>:reqclientType,</w:t>
      </w:r>
      <w:r w:rsidRPr="00416710">
        <w:rPr>
          <w:rFonts w:hint="eastAsia"/>
          <w:lang w:val="fr-FR"/>
        </w:rPr>
        <w:t xml:space="preserve"> </w:t>
      </w:r>
      <w:r>
        <w:rPr>
          <w:rFonts w:hint="eastAsia"/>
          <w:lang w:val="fr-FR"/>
        </w:rPr>
        <w:t>cn=channel</w:t>
      </w:r>
    </w:p>
    <w:p w:rsidR="00416710" w:rsidRPr="009538B2" w:rsidRDefault="007E3103" w:rsidP="00416710">
      <w:pPr>
        <w:ind w:firstLine="420"/>
        <w:rPr>
          <w:rStyle w:val="webdict1"/>
          <w:rFonts w:asciiTheme="minorEastAsia" w:eastAsiaTheme="minorEastAsia" w:hAnsiTheme="minorEastAsia"/>
          <w:b w:val="0"/>
          <w:color w:val="888888"/>
          <w:lang w:val="fr-FR"/>
        </w:rPr>
      </w:pPr>
      <w:r>
        <w:rPr>
          <w:rStyle w:val="webdict1"/>
          <w:rFonts w:asciiTheme="minorEastAsia" w:eastAsiaTheme="minorEastAsia" w:hAnsiTheme="minorEastAsia"/>
          <w:b w:val="0"/>
          <w:color w:val="888888"/>
          <w:lang w:val="fr-FR"/>
        </w:rPr>
        <w:t>f=fingerID</w:t>
      </w:r>
    </w:p>
    <w:p w:rsidR="00C230F1" w:rsidRPr="00013605" w:rsidRDefault="00C230F1" w:rsidP="00C230F1">
      <w:pPr>
        <w:numPr>
          <w:ilvl w:val="0"/>
          <w:numId w:val="22"/>
        </w:numPr>
        <w:tabs>
          <w:tab w:val="num" w:pos="0"/>
        </w:tabs>
        <w:rPr>
          <w:b/>
        </w:rPr>
      </w:pPr>
      <w:r>
        <w:rPr>
          <w:rFonts w:hint="eastAsia"/>
          <w:b/>
        </w:rPr>
        <w:t>正常</w:t>
      </w:r>
      <w:r w:rsidRPr="00A6475E">
        <w:rPr>
          <w:rFonts w:hint="eastAsia"/>
          <w:b/>
        </w:rPr>
        <w:t>响应消息</w:t>
      </w:r>
      <w:r>
        <w:rPr>
          <w:rFonts w:hint="eastAsia"/>
          <w:b/>
        </w:rPr>
        <w:t>(URL encode</w:t>
      </w:r>
      <w:r>
        <w:rPr>
          <w:rFonts w:hint="eastAsia"/>
          <w:b/>
        </w:rPr>
        <w:t>编码</w:t>
      </w:r>
      <w:r>
        <w:rPr>
          <w:rFonts w:hint="eastAsia"/>
          <w:b/>
        </w:rPr>
        <w:t>)</w:t>
      </w:r>
    </w:p>
    <w:p w:rsidR="00C230F1" w:rsidRPr="00B10B50" w:rsidRDefault="00C230F1" w:rsidP="00C230F1">
      <w:pPr>
        <w:ind w:firstLine="420"/>
        <w:rPr>
          <w:lang w:val="fr-FR"/>
        </w:rPr>
      </w:pPr>
      <w:r w:rsidRPr="00265147">
        <w:rPr>
          <w:rFonts w:hint="eastAsia"/>
        </w:rPr>
        <w:t>resultCode</w:t>
      </w:r>
      <w:r w:rsidRPr="00265147">
        <w:t>=0</w:t>
      </w:r>
      <w:r w:rsidRPr="00265147">
        <w:rPr>
          <w:rFonts w:ascii="宋体" w:hAnsi="宋体" w:cs="宋体" w:hint="eastAsia"/>
        </w:rPr>
        <w:t>&amp;</w:t>
      </w:r>
      <w:r w:rsidR="009538B2" w:rsidRPr="009538B2">
        <w:rPr>
          <w:rFonts w:hint="eastAsia"/>
          <w:bCs/>
          <w:lang w:val="de-DE"/>
        </w:rPr>
        <w:t xml:space="preserve"> </w:t>
      </w:r>
      <w:r w:rsidR="009538B2">
        <w:rPr>
          <w:rFonts w:hint="eastAsia"/>
          <w:bCs/>
          <w:lang w:val="de-DE"/>
        </w:rPr>
        <w:t>uid=12321434&amp;</w:t>
      </w:r>
      <w:r w:rsidR="00BD1AAF">
        <w:rPr>
          <w:rFonts w:hint="eastAsia"/>
          <w:bCs/>
          <w:lang w:val="de-DE"/>
        </w:rPr>
        <w:t>finger</w:t>
      </w:r>
      <w:r w:rsidR="009538B2">
        <w:rPr>
          <w:rFonts w:hint="eastAsia"/>
          <w:bCs/>
          <w:lang w:val="de-DE"/>
        </w:rPr>
        <w:t>ST</w:t>
      </w:r>
      <w:r>
        <w:rPr>
          <w:rFonts w:hint="eastAsia"/>
        </w:rPr>
        <w:t>=sdfasdfasdfasdfasgdfgdfghfghfghe</w:t>
      </w:r>
      <w:r w:rsidR="009538B2">
        <w:rPr>
          <w:rFonts w:hint="eastAsia"/>
        </w:rPr>
        <w:t>&amp;</w:t>
      </w:r>
      <w:r w:rsidR="009538B2">
        <w:rPr>
          <w:rFonts w:hint="eastAsia"/>
          <w:lang w:val="fr-FR"/>
        </w:rPr>
        <w:t>expiresIn=12324213434</w:t>
      </w:r>
    </w:p>
    <w:p w:rsidR="00C230F1" w:rsidRPr="003F2BBF" w:rsidRDefault="00C230F1" w:rsidP="00C230F1">
      <w:pPr>
        <w:ind w:firstLine="420"/>
      </w:pPr>
    </w:p>
    <w:p w:rsidR="00C230F1" w:rsidRPr="00013605" w:rsidRDefault="00C230F1" w:rsidP="00C230F1">
      <w:pPr>
        <w:numPr>
          <w:ilvl w:val="0"/>
          <w:numId w:val="22"/>
        </w:numPr>
        <w:tabs>
          <w:tab w:val="num" w:pos="0"/>
        </w:tabs>
        <w:rPr>
          <w:b/>
        </w:rPr>
      </w:pPr>
      <w:r>
        <w:rPr>
          <w:rFonts w:hint="eastAsia"/>
          <w:b/>
        </w:rPr>
        <w:t>异常</w:t>
      </w:r>
      <w:r w:rsidRPr="00A6475E">
        <w:rPr>
          <w:rFonts w:hint="eastAsia"/>
          <w:b/>
        </w:rPr>
        <w:t>响应消息</w:t>
      </w:r>
      <w:r>
        <w:rPr>
          <w:rFonts w:hint="eastAsia"/>
          <w:b/>
        </w:rPr>
        <w:t>(URL encode</w:t>
      </w:r>
      <w:r>
        <w:rPr>
          <w:rFonts w:hint="eastAsia"/>
          <w:b/>
        </w:rPr>
        <w:t>编码</w:t>
      </w:r>
      <w:r>
        <w:rPr>
          <w:rFonts w:hint="eastAsia"/>
          <w:b/>
        </w:rPr>
        <w:t>)</w:t>
      </w:r>
    </w:p>
    <w:p w:rsidR="00C230F1" w:rsidRPr="00101BE1" w:rsidRDefault="00AD07BB" w:rsidP="00C230F1">
      <w:pPr>
        <w:ind w:firstLine="180"/>
      </w:pPr>
      <w:hyperlink r:id="rId25" w:history="1">
        <w:r w:rsidR="00C230F1" w:rsidRPr="00611DBA">
          <w:rPr>
            <w:rStyle w:val="aa"/>
            <w:rFonts w:hint="eastAsia"/>
          </w:rPr>
          <w:t>resultCode</w:t>
        </w:r>
        <w:r w:rsidR="00C230F1" w:rsidRPr="00611DBA">
          <w:rPr>
            <w:rStyle w:val="aa"/>
          </w:rPr>
          <w:t>=</w:t>
        </w:r>
        <w:r w:rsidR="00C230F1">
          <w:rPr>
            <w:rStyle w:val="aa"/>
            <w:rFonts w:hint="eastAsia"/>
          </w:rPr>
          <w:t>701000021</w:t>
        </w:r>
        <w:r w:rsidR="00C230F1" w:rsidRPr="00611DBA">
          <w:rPr>
            <w:rStyle w:val="aa"/>
            <w:rFonts w:ascii="宋体" w:hAnsi="宋体" w:cs="宋体" w:hint="eastAsia"/>
          </w:rPr>
          <w:t>&amp;</w:t>
        </w:r>
        <w:r w:rsidR="00C230F1" w:rsidRPr="005B343C">
          <w:rPr>
            <w:rFonts w:hint="eastAsia"/>
            <w:lang w:val="de-DE"/>
          </w:rPr>
          <w:t xml:space="preserve"> </w:t>
        </w:r>
        <w:r w:rsidR="00C230F1" w:rsidRPr="00185690">
          <w:rPr>
            <w:rFonts w:hint="eastAsia"/>
            <w:lang w:val="de-DE"/>
          </w:rPr>
          <w:t>errorDesc</w:t>
        </w:r>
        <w:r w:rsidR="00C230F1" w:rsidRPr="00611DBA">
          <w:rPr>
            <w:rStyle w:val="aa"/>
            <w:rFonts w:hint="eastAsia"/>
          </w:rPr>
          <w:t>=</w:t>
        </w:r>
        <w:r w:rsidR="00C230F1" w:rsidRPr="00185690">
          <w:rPr>
            <w:rFonts w:hint="eastAsia"/>
            <w:lang w:val="de-DE"/>
          </w:rPr>
          <w:t>Error account format.</w:t>
        </w:r>
      </w:hyperlink>
      <w:r w:rsidR="00C230F1" w:rsidRPr="004B66D0">
        <w:rPr>
          <w:rFonts w:hint="eastAsia"/>
        </w:rPr>
        <w:t xml:space="preserve"> </w:t>
      </w:r>
    </w:p>
    <w:p w:rsidR="00C230F1" w:rsidRDefault="00C230F1" w:rsidP="00C230F1">
      <w:pPr>
        <w:widowControl/>
        <w:jc w:val="left"/>
      </w:pPr>
    </w:p>
    <w:p w:rsidR="00CE76B3" w:rsidRDefault="00CE76B3" w:rsidP="00CE76B3">
      <w:pPr>
        <w:pStyle w:val="21"/>
        <w:numPr>
          <w:ilvl w:val="1"/>
          <w:numId w:val="1"/>
        </w:numPr>
        <w:rPr>
          <w:rStyle w:val="210"/>
        </w:rPr>
      </w:pPr>
      <w:r>
        <w:rPr>
          <w:rStyle w:val="210"/>
        </w:rPr>
        <w:t>update</w:t>
      </w:r>
      <w:r w:rsidR="00024CBF">
        <w:rPr>
          <w:rStyle w:val="210"/>
        </w:rPr>
        <w:t>HeadPic</w:t>
      </w:r>
    </w:p>
    <w:p w:rsidR="00CE76B3" w:rsidRDefault="00CE76B3" w:rsidP="00407B6C">
      <w:pPr>
        <w:pStyle w:val="31"/>
      </w:pPr>
      <w:r>
        <w:rPr>
          <w:rFonts w:hint="eastAsia"/>
        </w:rPr>
        <w:t>描述</w:t>
      </w:r>
    </w:p>
    <w:p w:rsidR="00024CBF" w:rsidRDefault="00024CBF" w:rsidP="00CE76B3">
      <w:pPr>
        <w:spacing w:before="100" w:beforeAutospacing="1" w:after="100" w:afterAutospacing="1"/>
        <w:ind w:firstLineChars="200" w:firstLine="420"/>
        <w:jc w:val="left"/>
      </w:pPr>
      <w:r>
        <w:rPr>
          <w:rFonts w:hint="eastAsia"/>
        </w:rPr>
        <w:t>为手机客户端代理新增或更新用户头像。</w:t>
      </w:r>
      <w:r>
        <w:rPr>
          <w:rFonts w:hint="eastAsia"/>
        </w:rPr>
        <w:t>AccountServer</w:t>
      </w:r>
      <w:r>
        <w:rPr>
          <w:rFonts w:hint="eastAsia"/>
        </w:rPr>
        <w:t>内部再调头像文件服务器及</w:t>
      </w:r>
      <w:r>
        <w:rPr>
          <w:rFonts w:hint="eastAsia"/>
        </w:rPr>
        <w:t>UP</w:t>
      </w:r>
      <w:r>
        <w:rPr>
          <w:rFonts w:hint="eastAsia"/>
        </w:rPr>
        <w:t>相关接口。</w:t>
      </w:r>
    </w:p>
    <w:p w:rsidR="00CE76B3" w:rsidRPr="00907319" w:rsidRDefault="00CE76B3" w:rsidP="00990374">
      <w:pPr>
        <w:spacing w:before="100" w:beforeAutospacing="1" w:after="100" w:afterAutospacing="1"/>
        <w:ind w:firstLineChars="200" w:firstLine="420"/>
        <w:jc w:val="left"/>
        <w:rPr>
          <w:rFonts w:ascii="宋体" w:hAnsi="宋体"/>
        </w:rPr>
      </w:pPr>
      <w:r>
        <w:rPr>
          <w:rFonts w:hint="eastAsia"/>
        </w:rPr>
        <w:t>客户端与服务器之间的接口协议采用</w:t>
      </w:r>
      <w:r>
        <w:rPr>
          <w:rFonts w:hint="eastAsia"/>
        </w:rPr>
        <w:t>HTTP</w:t>
      </w:r>
      <w:r>
        <w:rPr>
          <w:rFonts w:hint="eastAsia"/>
        </w:rPr>
        <w:t>，文件使用</w:t>
      </w:r>
      <w:r w:rsidRPr="00A34482">
        <w:rPr>
          <w:rFonts w:ascii="宋体" w:hAnsi="宋体"/>
        </w:rPr>
        <w:t>multipart/form-data</w:t>
      </w:r>
      <w:r>
        <w:rPr>
          <w:rFonts w:ascii="宋体" w:hAnsi="宋体" w:hint="eastAsia"/>
        </w:rPr>
        <w:t>格式编码为附件添加到HTTP报文中。</w:t>
      </w:r>
      <w:r w:rsidRPr="00A34482">
        <w:rPr>
          <w:rFonts w:ascii="宋体" w:hAnsi="宋体"/>
        </w:rPr>
        <w:t>Content-Type</w:t>
      </w:r>
      <w:r>
        <w:rPr>
          <w:rFonts w:ascii="宋体" w:hAnsi="宋体" w:hint="eastAsia"/>
        </w:rPr>
        <w:t>采用</w:t>
      </w:r>
      <w:r w:rsidRPr="00A34482">
        <w:rPr>
          <w:rFonts w:ascii="宋体" w:hAnsi="宋体"/>
        </w:rPr>
        <w:t>multipart/form-data格式，每个表单字段的参数值无需编码，但每个表单字段的charset部分需要指定为utf-8。</w:t>
      </w:r>
    </w:p>
    <w:p w:rsidR="00CE76B3" w:rsidRPr="00CB2341" w:rsidRDefault="00CE76B3" w:rsidP="00CE76B3">
      <w:pPr>
        <w:spacing w:before="100" w:beforeAutospacing="1" w:after="100" w:afterAutospacing="1"/>
        <w:ind w:firstLineChars="200" w:firstLine="420"/>
        <w:jc w:val="left"/>
      </w:pPr>
      <w:r>
        <w:rPr>
          <w:rFonts w:hint="eastAsia"/>
        </w:rPr>
        <w:t>约束：配置大中小头像的文件最大</w:t>
      </w:r>
      <w:r>
        <w:rPr>
          <w:rFonts w:hint="eastAsia"/>
        </w:rPr>
        <w:t>size</w:t>
      </w:r>
      <w:r>
        <w:rPr>
          <w:rFonts w:hint="eastAsia"/>
        </w:rPr>
        <w:t>和允许的后缀，并进行相应检查。头像缺省最大配置：大头像</w:t>
      </w:r>
      <w:r>
        <w:rPr>
          <w:rFonts w:hint="eastAsia"/>
        </w:rPr>
        <w:t xml:space="preserve"> 64k   </w:t>
      </w:r>
      <w:r>
        <w:rPr>
          <w:rFonts w:hint="eastAsia"/>
        </w:rPr>
        <w:t>中头像</w:t>
      </w:r>
      <w:r>
        <w:rPr>
          <w:rFonts w:hint="eastAsia"/>
        </w:rPr>
        <w:t xml:space="preserve"> 16K  </w:t>
      </w:r>
      <w:r>
        <w:rPr>
          <w:rFonts w:hint="eastAsia"/>
        </w:rPr>
        <w:t>小头像</w:t>
      </w:r>
      <w:r>
        <w:rPr>
          <w:rFonts w:hint="eastAsia"/>
        </w:rPr>
        <w:t>4K</w:t>
      </w:r>
      <w:r w:rsidR="00990374">
        <w:rPr>
          <w:rFonts w:hint="eastAsia"/>
        </w:rPr>
        <w:t>。</w:t>
      </w:r>
      <w:r>
        <w:rPr>
          <w:rFonts w:hint="eastAsia"/>
        </w:rPr>
        <w:t>缺省允许的后缀：</w:t>
      </w:r>
      <w:r>
        <w:rPr>
          <w:rFonts w:hint="eastAsia"/>
        </w:rPr>
        <w:t>jpg, jpeg, gif, bmp,tif</w:t>
      </w:r>
    </w:p>
    <w:p w:rsidR="00024CBF" w:rsidRDefault="00024CBF" w:rsidP="00407B6C">
      <w:pPr>
        <w:pStyle w:val="31"/>
      </w:pPr>
      <w:r>
        <w:rPr>
          <w:rFonts w:hint="eastAsia"/>
        </w:rPr>
        <w:lastRenderedPageBreak/>
        <w:t>输入参数</w:t>
      </w:r>
    </w:p>
    <w:tbl>
      <w:tblPr>
        <w:tblW w:w="10028"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7"/>
        <w:gridCol w:w="708"/>
        <w:gridCol w:w="1276"/>
        <w:gridCol w:w="709"/>
        <w:gridCol w:w="5528"/>
      </w:tblGrid>
      <w:tr w:rsidR="00024CBF" w:rsidTr="00615008">
        <w:trPr>
          <w:jc w:val="center"/>
        </w:trPr>
        <w:tc>
          <w:tcPr>
            <w:tcW w:w="1807" w:type="dxa"/>
          </w:tcPr>
          <w:p w:rsidR="00024CBF" w:rsidRDefault="00024CBF" w:rsidP="00615008">
            <w:pPr>
              <w:pStyle w:val="TAH"/>
              <w:rPr>
                <w:rFonts w:ascii="Verdana" w:hAnsi="Verdana"/>
                <w:lang w:val="fr-FR" w:eastAsia="zh-CN"/>
              </w:rPr>
            </w:pPr>
            <w:r>
              <w:rPr>
                <w:rFonts w:ascii="Verdana" w:hAnsi="Verdana" w:hint="eastAsia"/>
                <w:lang w:val="fr-FR" w:eastAsia="zh-CN"/>
              </w:rPr>
              <w:t>参数名称</w:t>
            </w:r>
          </w:p>
        </w:tc>
        <w:tc>
          <w:tcPr>
            <w:tcW w:w="708" w:type="dxa"/>
          </w:tcPr>
          <w:p w:rsidR="00024CBF" w:rsidRDefault="00024CBF" w:rsidP="00615008">
            <w:pPr>
              <w:pStyle w:val="TAH"/>
              <w:rPr>
                <w:rFonts w:ascii="Verdana" w:hAnsi="Verdana"/>
                <w:lang w:val="fr-FR" w:eastAsia="zh-CN"/>
              </w:rPr>
            </w:pPr>
            <w:r>
              <w:rPr>
                <w:rFonts w:ascii="Verdana" w:hAnsi="Verdana" w:hint="eastAsia"/>
                <w:lang w:val="fr-FR" w:eastAsia="zh-CN"/>
              </w:rPr>
              <w:t>必须</w:t>
            </w:r>
          </w:p>
        </w:tc>
        <w:tc>
          <w:tcPr>
            <w:tcW w:w="1276" w:type="dxa"/>
          </w:tcPr>
          <w:p w:rsidR="00024CBF" w:rsidRDefault="00024CBF" w:rsidP="00615008">
            <w:pPr>
              <w:pStyle w:val="TAH"/>
              <w:rPr>
                <w:rFonts w:ascii="Verdana" w:hAnsi="Verdana"/>
                <w:lang w:val="fr-FR" w:eastAsia="zh-CN"/>
              </w:rPr>
            </w:pPr>
            <w:r>
              <w:rPr>
                <w:rFonts w:ascii="Verdana" w:hAnsi="Verdana" w:hint="eastAsia"/>
                <w:lang w:val="fr-FR" w:eastAsia="zh-CN"/>
              </w:rPr>
              <w:t>类型</w:t>
            </w:r>
          </w:p>
        </w:tc>
        <w:tc>
          <w:tcPr>
            <w:tcW w:w="709" w:type="dxa"/>
          </w:tcPr>
          <w:p w:rsidR="00024CBF" w:rsidRDefault="00024CBF" w:rsidP="00615008">
            <w:pPr>
              <w:pStyle w:val="TAH"/>
              <w:rPr>
                <w:rFonts w:ascii="Verdana" w:hAnsi="Verdana"/>
                <w:lang w:val="fr-FR" w:eastAsia="zh-CN"/>
              </w:rPr>
            </w:pPr>
            <w:r>
              <w:rPr>
                <w:rFonts w:ascii="Verdana" w:hAnsi="Verdana" w:hint="eastAsia"/>
                <w:lang w:val="fr-FR" w:eastAsia="zh-CN"/>
              </w:rPr>
              <w:t>长度</w:t>
            </w:r>
          </w:p>
        </w:tc>
        <w:tc>
          <w:tcPr>
            <w:tcW w:w="5528" w:type="dxa"/>
          </w:tcPr>
          <w:p w:rsidR="00024CBF" w:rsidRDefault="00024CBF" w:rsidP="00615008">
            <w:pPr>
              <w:pStyle w:val="TAH"/>
              <w:rPr>
                <w:rFonts w:ascii="Verdana" w:hAnsi="Verdana"/>
                <w:lang w:val="fr-FR" w:eastAsia="zh-CN"/>
              </w:rPr>
            </w:pPr>
            <w:r>
              <w:rPr>
                <w:rFonts w:ascii="Verdana" w:hAnsi="Verdana" w:hint="eastAsia"/>
                <w:lang w:val="fr-FR" w:eastAsia="zh-CN"/>
              </w:rPr>
              <w:t>描述信息</w:t>
            </w:r>
          </w:p>
        </w:tc>
      </w:tr>
      <w:tr w:rsidR="00650DA4" w:rsidTr="00615008">
        <w:trPr>
          <w:jc w:val="center"/>
        </w:trPr>
        <w:tc>
          <w:tcPr>
            <w:tcW w:w="1807" w:type="dxa"/>
          </w:tcPr>
          <w:p w:rsidR="00650DA4" w:rsidRDefault="00650DA4" w:rsidP="00615008">
            <w:pPr>
              <w:pStyle w:val="TAL"/>
              <w:rPr>
                <w:lang w:val="fr-FR" w:eastAsia="zh-CN"/>
              </w:rPr>
            </w:pPr>
            <w:r w:rsidRPr="00AC2020">
              <w:rPr>
                <w:rFonts w:hint="eastAsia"/>
                <w:lang w:val="fr-FR" w:eastAsia="zh-CN"/>
              </w:rPr>
              <w:t>v</w:t>
            </w:r>
            <w:r w:rsidRPr="00AC2020">
              <w:rPr>
                <w:lang w:val="fr-FR" w:eastAsia="zh-CN"/>
              </w:rPr>
              <w:t>ersion</w:t>
            </w:r>
          </w:p>
        </w:tc>
        <w:tc>
          <w:tcPr>
            <w:tcW w:w="708" w:type="dxa"/>
          </w:tcPr>
          <w:p w:rsidR="00650DA4" w:rsidRDefault="00650DA4" w:rsidP="00615008">
            <w:pPr>
              <w:spacing w:line="240" w:lineRule="atLeast"/>
              <w:rPr>
                <w:rFonts w:ascii="Arial" w:hAnsi="Arial"/>
                <w:kern w:val="0"/>
                <w:sz w:val="18"/>
                <w:szCs w:val="18"/>
                <w:lang w:val="fr-FR"/>
              </w:rPr>
            </w:pPr>
            <w:r>
              <w:rPr>
                <w:rFonts w:hint="eastAsia"/>
                <w:lang w:val="fr-FR"/>
              </w:rPr>
              <w:t>O</w:t>
            </w:r>
          </w:p>
        </w:tc>
        <w:tc>
          <w:tcPr>
            <w:tcW w:w="1276" w:type="dxa"/>
          </w:tcPr>
          <w:p w:rsidR="00650DA4" w:rsidRDefault="00650DA4" w:rsidP="00615008">
            <w:pPr>
              <w:spacing w:line="240" w:lineRule="atLeast"/>
              <w:rPr>
                <w:rFonts w:ascii="Arial" w:hAnsi="Arial"/>
                <w:kern w:val="0"/>
                <w:sz w:val="18"/>
                <w:szCs w:val="18"/>
                <w:lang w:val="fr-FR"/>
              </w:rPr>
            </w:pPr>
            <w:r>
              <w:rPr>
                <w:rFonts w:hint="eastAsia"/>
                <w:b/>
                <w:lang w:val="fr-FR"/>
              </w:rPr>
              <w:t>String</w:t>
            </w:r>
          </w:p>
        </w:tc>
        <w:tc>
          <w:tcPr>
            <w:tcW w:w="709" w:type="dxa"/>
          </w:tcPr>
          <w:p w:rsidR="00650DA4" w:rsidRPr="00C8364D" w:rsidRDefault="00650DA4" w:rsidP="00615008">
            <w:pPr>
              <w:spacing w:line="240" w:lineRule="atLeast"/>
              <w:rPr>
                <w:rFonts w:ascii="Arial" w:hAnsi="Arial"/>
                <w:kern w:val="0"/>
                <w:sz w:val="18"/>
                <w:szCs w:val="18"/>
                <w:lang w:val="fr-FR"/>
              </w:rPr>
            </w:pPr>
            <w:r>
              <w:rPr>
                <w:rFonts w:ascii="Arial" w:hAnsi="Arial" w:hint="eastAsia"/>
                <w:kern w:val="0"/>
                <w:sz w:val="18"/>
                <w:szCs w:val="18"/>
                <w:lang w:val="fr-FR"/>
              </w:rPr>
              <w:t>5</w:t>
            </w:r>
          </w:p>
        </w:tc>
        <w:tc>
          <w:tcPr>
            <w:tcW w:w="5528" w:type="dxa"/>
          </w:tcPr>
          <w:p w:rsidR="00650DA4" w:rsidRPr="00AC2020" w:rsidRDefault="00650DA4" w:rsidP="005648E5">
            <w:pPr>
              <w:rPr>
                <w:rFonts w:ascii="Arial" w:hAnsi="Arial"/>
                <w:kern w:val="0"/>
                <w:sz w:val="18"/>
                <w:szCs w:val="18"/>
                <w:lang w:val="fr-FR"/>
              </w:rPr>
            </w:pPr>
            <w:r w:rsidRPr="00AC2020">
              <w:rPr>
                <w:rFonts w:ascii="Arial" w:hAnsi="Arial" w:hint="eastAsia"/>
                <w:kern w:val="0"/>
                <w:sz w:val="18"/>
                <w:szCs w:val="18"/>
                <w:lang w:val="fr-FR"/>
              </w:rPr>
              <w:t>协议版本号</w:t>
            </w:r>
          </w:p>
          <w:p w:rsidR="00650DA4" w:rsidRDefault="00650DA4" w:rsidP="005648E5">
            <w:pPr>
              <w:rPr>
                <w:rFonts w:ascii="Arial" w:hAnsi="Arial"/>
                <w:kern w:val="0"/>
                <w:sz w:val="18"/>
                <w:szCs w:val="18"/>
                <w:lang w:val="fr-FR"/>
              </w:rPr>
            </w:pPr>
            <w:r>
              <w:rPr>
                <w:rFonts w:ascii="Arial" w:hAnsi="Arial" w:hint="eastAsia"/>
                <w:kern w:val="0"/>
                <w:sz w:val="18"/>
                <w:szCs w:val="18"/>
                <w:lang w:val="fr-FR"/>
              </w:rPr>
              <w:t>缺省</w:t>
            </w:r>
            <w:r w:rsidRPr="00AC2020">
              <w:rPr>
                <w:rFonts w:ascii="Arial" w:hAnsi="Arial" w:hint="eastAsia"/>
                <w:kern w:val="0"/>
                <w:sz w:val="18"/>
                <w:szCs w:val="18"/>
                <w:lang w:val="fr-FR"/>
              </w:rPr>
              <w:t>版本为：</w:t>
            </w:r>
            <w:r>
              <w:rPr>
                <w:rFonts w:ascii="Arial" w:hAnsi="Arial" w:hint="eastAsia"/>
                <w:kern w:val="0"/>
                <w:sz w:val="18"/>
                <w:szCs w:val="18"/>
                <w:lang w:val="fr-FR"/>
              </w:rPr>
              <w:t>01.01</w:t>
            </w:r>
          </w:p>
          <w:p w:rsidR="00650DA4" w:rsidRDefault="00650DA4" w:rsidP="00615008">
            <w:pPr>
              <w:spacing w:line="240" w:lineRule="atLeast"/>
              <w:rPr>
                <w:rFonts w:ascii="Arial" w:hAnsi="Arial"/>
                <w:kern w:val="0"/>
                <w:sz w:val="18"/>
                <w:szCs w:val="18"/>
                <w:lang w:val="fr-FR"/>
              </w:rPr>
            </w:pPr>
            <w:r w:rsidRPr="00AA30C7">
              <w:rPr>
                <w:rFonts w:ascii="Arial" w:hAnsi="Arial" w:hint="eastAsia"/>
                <w:kern w:val="0"/>
                <w:sz w:val="18"/>
                <w:szCs w:val="18"/>
                <w:lang w:val="fr-FR"/>
              </w:rPr>
              <w:t>支持欧洲站点升级为：</w:t>
            </w:r>
            <w:r w:rsidRPr="00AA30C7">
              <w:rPr>
                <w:rFonts w:ascii="Arial" w:hAnsi="Arial" w:hint="eastAsia"/>
                <w:kern w:val="0"/>
                <w:sz w:val="18"/>
                <w:szCs w:val="18"/>
                <w:lang w:val="fr-FR"/>
              </w:rPr>
              <w:t>05.01</w:t>
            </w:r>
            <w:r>
              <w:rPr>
                <w:rFonts w:ascii="Arial" w:hAnsi="Arial" w:hint="eastAsia"/>
                <w:kern w:val="0"/>
                <w:sz w:val="18"/>
                <w:szCs w:val="18"/>
                <w:lang w:val="fr-FR"/>
              </w:rPr>
              <w:t>（返回头像</w:t>
            </w:r>
            <w:r>
              <w:rPr>
                <w:rFonts w:ascii="Arial" w:hAnsi="Arial" w:hint="eastAsia"/>
                <w:kern w:val="0"/>
                <w:sz w:val="18"/>
                <w:szCs w:val="18"/>
                <w:lang w:val="fr-FR"/>
              </w:rPr>
              <w:t>URL</w:t>
            </w:r>
            <w:r>
              <w:rPr>
                <w:rFonts w:ascii="Arial" w:hAnsi="Arial" w:hint="eastAsia"/>
                <w:kern w:val="0"/>
                <w:sz w:val="18"/>
                <w:szCs w:val="18"/>
                <w:lang w:val="fr-FR"/>
              </w:rPr>
              <w:t>包含验证码）</w:t>
            </w:r>
          </w:p>
        </w:tc>
      </w:tr>
      <w:tr w:rsidR="00650DA4" w:rsidTr="00615008">
        <w:trPr>
          <w:jc w:val="center"/>
        </w:trPr>
        <w:tc>
          <w:tcPr>
            <w:tcW w:w="1807" w:type="dxa"/>
          </w:tcPr>
          <w:p w:rsidR="00650DA4" w:rsidRDefault="00650DA4" w:rsidP="00615008">
            <w:pPr>
              <w:pStyle w:val="TAL"/>
              <w:rPr>
                <w:lang w:val="fr-FR" w:eastAsia="zh-CN"/>
              </w:rPr>
            </w:pPr>
            <w:r>
              <w:rPr>
                <w:rFonts w:hint="eastAsia"/>
                <w:lang w:val="fr-FR" w:eastAsia="zh-CN"/>
              </w:rPr>
              <w:t>userID</w:t>
            </w:r>
          </w:p>
        </w:tc>
        <w:tc>
          <w:tcPr>
            <w:tcW w:w="708" w:type="dxa"/>
          </w:tcPr>
          <w:p w:rsidR="00650DA4" w:rsidRPr="00C8364D" w:rsidRDefault="00650DA4" w:rsidP="00615008">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1276" w:type="dxa"/>
          </w:tcPr>
          <w:p w:rsidR="00650DA4" w:rsidRPr="00C8364D" w:rsidRDefault="00650DA4" w:rsidP="00615008">
            <w:pPr>
              <w:spacing w:line="240" w:lineRule="atLeast"/>
              <w:rPr>
                <w:rFonts w:ascii="Arial" w:hAnsi="Arial"/>
                <w:kern w:val="0"/>
                <w:sz w:val="18"/>
                <w:szCs w:val="18"/>
                <w:lang w:val="fr-FR"/>
              </w:rPr>
            </w:pPr>
            <w:r>
              <w:rPr>
                <w:rFonts w:ascii="Arial" w:hAnsi="Arial" w:hint="eastAsia"/>
                <w:kern w:val="0"/>
                <w:sz w:val="18"/>
                <w:szCs w:val="18"/>
                <w:lang w:val="fr-FR"/>
              </w:rPr>
              <w:t>Big</w:t>
            </w:r>
            <w:r>
              <w:rPr>
                <w:rFonts w:ascii="Arial" w:hAnsi="Arial"/>
                <w:kern w:val="0"/>
                <w:sz w:val="18"/>
                <w:szCs w:val="18"/>
                <w:lang w:val="fr-FR"/>
              </w:rPr>
              <w:t>Int</w:t>
            </w:r>
          </w:p>
        </w:tc>
        <w:tc>
          <w:tcPr>
            <w:tcW w:w="709" w:type="dxa"/>
          </w:tcPr>
          <w:p w:rsidR="00650DA4" w:rsidRPr="00C8364D" w:rsidRDefault="00650DA4" w:rsidP="00615008">
            <w:pPr>
              <w:spacing w:line="240" w:lineRule="atLeast"/>
              <w:rPr>
                <w:rFonts w:ascii="Arial" w:hAnsi="Arial"/>
                <w:kern w:val="0"/>
                <w:sz w:val="18"/>
                <w:szCs w:val="18"/>
                <w:lang w:val="fr-FR"/>
              </w:rPr>
            </w:pPr>
          </w:p>
        </w:tc>
        <w:tc>
          <w:tcPr>
            <w:tcW w:w="5528" w:type="dxa"/>
          </w:tcPr>
          <w:p w:rsidR="00650DA4" w:rsidRDefault="00650DA4" w:rsidP="00615008">
            <w:pPr>
              <w:spacing w:line="240" w:lineRule="atLeast"/>
              <w:rPr>
                <w:rFonts w:ascii="Arial" w:hAnsi="Arial"/>
                <w:kern w:val="0"/>
                <w:sz w:val="18"/>
                <w:szCs w:val="18"/>
                <w:lang w:val="fr-FR"/>
              </w:rPr>
            </w:pPr>
            <w:r>
              <w:rPr>
                <w:rFonts w:ascii="Arial" w:hAnsi="Arial" w:hint="eastAsia"/>
                <w:kern w:val="0"/>
                <w:sz w:val="18"/>
                <w:szCs w:val="18"/>
                <w:lang w:val="fr-FR"/>
              </w:rPr>
              <w:t>用户</w:t>
            </w:r>
            <w:r>
              <w:rPr>
                <w:rFonts w:ascii="Arial" w:hAnsi="Arial" w:hint="eastAsia"/>
                <w:kern w:val="0"/>
                <w:sz w:val="18"/>
                <w:szCs w:val="18"/>
                <w:lang w:val="fr-FR"/>
              </w:rPr>
              <w:t>ID</w:t>
            </w:r>
          </w:p>
        </w:tc>
      </w:tr>
      <w:tr w:rsidR="00650DA4" w:rsidTr="00615008">
        <w:trPr>
          <w:jc w:val="center"/>
        </w:trPr>
        <w:tc>
          <w:tcPr>
            <w:tcW w:w="1807" w:type="dxa"/>
          </w:tcPr>
          <w:p w:rsidR="00650DA4" w:rsidRDefault="00650DA4" w:rsidP="00615008">
            <w:pPr>
              <w:pStyle w:val="TAL"/>
              <w:rPr>
                <w:lang w:val="fr-FR" w:eastAsia="zh-CN"/>
              </w:rPr>
            </w:pPr>
            <w:r>
              <w:rPr>
                <w:rFonts w:hint="eastAsia"/>
                <w:b/>
                <w:bCs/>
              </w:rPr>
              <w:t>reqClientType</w:t>
            </w:r>
          </w:p>
        </w:tc>
        <w:tc>
          <w:tcPr>
            <w:tcW w:w="708" w:type="dxa"/>
          </w:tcPr>
          <w:p w:rsidR="00650DA4" w:rsidRDefault="00650DA4" w:rsidP="00615008">
            <w:pPr>
              <w:pStyle w:val="TAL"/>
              <w:rPr>
                <w:lang w:val="fr-FR" w:eastAsia="zh-CN"/>
              </w:rPr>
            </w:pPr>
            <w:r>
              <w:rPr>
                <w:rFonts w:hint="eastAsia"/>
                <w:lang w:val="fr-FR" w:eastAsia="zh-CN"/>
              </w:rPr>
              <w:t>M</w:t>
            </w:r>
          </w:p>
        </w:tc>
        <w:tc>
          <w:tcPr>
            <w:tcW w:w="1276" w:type="dxa"/>
          </w:tcPr>
          <w:p w:rsidR="00650DA4" w:rsidRDefault="00650DA4" w:rsidP="00615008">
            <w:pPr>
              <w:pStyle w:val="TAL"/>
              <w:rPr>
                <w:lang w:val="fr-FR" w:eastAsia="zh-CN"/>
              </w:rPr>
            </w:pPr>
            <w:r>
              <w:rPr>
                <w:lang w:val="fr-FR"/>
              </w:rPr>
              <w:t>Int</w:t>
            </w:r>
          </w:p>
        </w:tc>
        <w:tc>
          <w:tcPr>
            <w:tcW w:w="709" w:type="dxa"/>
          </w:tcPr>
          <w:p w:rsidR="00650DA4" w:rsidRDefault="00650DA4" w:rsidP="00615008">
            <w:pPr>
              <w:pStyle w:val="TAL"/>
              <w:rPr>
                <w:lang w:val="fr-FR" w:eastAsia="zh-CN"/>
              </w:rPr>
            </w:pPr>
          </w:p>
        </w:tc>
        <w:tc>
          <w:tcPr>
            <w:tcW w:w="5528" w:type="dxa"/>
          </w:tcPr>
          <w:p w:rsidR="00650DA4" w:rsidRPr="00E74491" w:rsidRDefault="00650DA4" w:rsidP="00615008">
            <w:pPr>
              <w:rPr>
                <w:rFonts w:ascii="Arial" w:hAnsi="Arial"/>
                <w:kern w:val="0"/>
                <w:sz w:val="18"/>
                <w:szCs w:val="18"/>
                <w:lang w:val="fr-FR"/>
              </w:rPr>
            </w:pPr>
            <w:r>
              <w:rPr>
                <w:rFonts w:hint="eastAsia"/>
              </w:rPr>
              <w:t>请求客户端类型</w:t>
            </w:r>
          </w:p>
        </w:tc>
      </w:tr>
      <w:tr w:rsidR="00650DA4" w:rsidTr="00615008">
        <w:trPr>
          <w:jc w:val="center"/>
        </w:trPr>
        <w:tc>
          <w:tcPr>
            <w:tcW w:w="1807" w:type="dxa"/>
          </w:tcPr>
          <w:p w:rsidR="00650DA4" w:rsidRPr="00392880" w:rsidRDefault="00650DA4" w:rsidP="00407B6C">
            <w:pPr>
              <w:pStyle w:val="TAL"/>
              <w:rPr>
                <w:bCs/>
              </w:rPr>
            </w:pPr>
            <w:r w:rsidRPr="00990374">
              <w:rPr>
                <w:bCs/>
              </w:rPr>
              <w:t>fileCnt</w:t>
            </w:r>
          </w:p>
        </w:tc>
        <w:tc>
          <w:tcPr>
            <w:tcW w:w="708" w:type="dxa"/>
          </w:tcPr>
          <w:p w:rsidR="00650DA4" w:rsidRDefault="00650DA4" w:rsidP="00615008">
            <w:pPr>
              <w:pStyle w:val="TAL"/>
              <w:rPr>
                <w:rFonts w:cs="Arial"/>
                <w:color w:val="000000"/>
                <w:lang w:eastAsia="zh-CN"/>
              </w:rPr>
            </w:pPr>
            <w:r>
              <w:rPr>
                <w:rFonts w:cs="Arial" w:hint="eastAsia"/>
                <w:color w:val="000000"/>
                <w:lang w:eastAsia="zh-CN"/>
              </w:rPr>
              <w:t>M</w:t>
            </w:r>
          </w:p>
        </w:tc>
        <w:tc>
          <w:tcPr>
            <w:tcW w:w="1276" w:type="dxa"/>
          </w:tcPr>
          <w:p w:rsidR="00650DA4" w:rsidRDefault="00650DA4" w:rsidP="00615008">
            <w:pPr>
              <w:pStyle w:val="TAL"/>
              <w:rPr>
                <w:lang w:eastAsia="zh-CN"/>
              </w:rPr>
            </w:pPr>
            <w:r>
              <w:rPr>
                <w:lang w:eastAsia="zh-CN"/>
              </w:rPr>
              <w:t>I</w:t>
            </w:r>
            <w:r>
              <w:rPr>
                <w:rFonts w:hint="eastAsia"/>
                <w:lang w:eastAsia="zh-CN"/>
              </w:rPr>
              <w:t>nt</w:t>
            </w:r>
          </w:p>
        </w:tc>
        <w:tc>
          <w:tcPr>
            <w:tcW w:w="709" w:type="dxa"/>
          </w:tcPr>
          <w:p w:rsidR="00650DA4" w:rsidRDefault="00650DA4" w:rsidP="00615008">
            <w:pPr>
              <w:pStyle w:val="TAL"/>
              <w:rPr>
                <w:rFonts w:cs="Arial"/>
                <w:lang w:eastAsia="zh-CN"/>
              </w:rPr>
            </w:pPr>
          </w:p>
        </w:tc>
        <w:tc>
          <w:tcPr>
            <w:tcW w:w="5528" w:type="dxa"/>
          </w:tcPr>
          <w:p w:rsidR="00650DA4" w:rsidRDefault="00650DA4" w:rsidP="00615008">
            <w:r>
              <w:rPr>
                <w:rFonts w:ascii="宋体" w:hAnsi="宋体" w:hint="eastAsia"/>
                <w:sz w:val="18"/>
                <w:szCs w:val="18"/>
              </w:rPr>
              <w:t>文件数</w:t>
            </w:r>
          </w:p>
        </w:tc>
      </w:tr>
      <w:tr w:rsidR="00650DA4" w:rsidTr="00615008">
        <w:trPr>
          <w:jc w:val="center"/>
        </w:trPr>
        <w:tc>
          <w:tcPr>
            <w:tcW w:w="1807" w:type="dxa"/>
          </w:tcPr>
          <w:p w:rsidR="00650DA4" w:rsidRPr="00392880" w:rsidRDefault="00650DA4" w:rsidP="00615008">
            <w:pPr>
              <w:pStyle w:val="TAL"/>
              <w:rPr>
                <w:bCs/>
              </w:rPr>
            </w:pPr>
            <w:r w:rsidRPr="00297D57">
              <w:rPr>
                <w:rFonts w:ascii="宋体" w:hAnsi="宋体"/>
              </w:rPr>
              <w:t>F</w:t>
            </w:r>
            <w:r w:rsidRPr="00297D57">
              <w:rPr>
                <w:rFonts w:ascii="宋体" w:hAnsi="宋体" w:hint="eastAsia"/>
              </w:rPr>
              <w:t>iles</w:t>
            </w:r>
          </w:p>
        </w:tc>
        <w:tc>
          <w:tcPr>
            <w:tcW w:w="708" w:type="dxa"/>
          </w:tcPr>
          <w:p w:rsidR="00650DA4" w:rsidRDefault="00650DA4" w:rsidP="00615008">
            <w:pPr>
              <w:pStyle w:val="TAL"/>
              <w:rPr>
                <w:rFonts w:cs="Arial"/>
                <w:color w:val="000000"/>
                <w:lang w:eastAsia="zh-CN"/>
              </w:rPr>
            </w:pPr>
            <w:r>
              <w:rPr>
                <w:rFonts w:cs="Arial" w:hint="eastAsia"/>
                <w:color w:val="000000"/>
                <w:lang w:eastAsia="zh-CN"/>
              </w:rPr>
              <w:t>M</w:t>
            </w:r>
          </w:p>
        </w:tc>
        <w:tc>
          <w:tcPr>
            <w:tcW w:w="1276" w:type="dxa"/>
          </w:tcPr>
          <w:p w:rsidR="00650DA4" w:rsidRDefault="00650DA4" w:rsidP="00615008">
            <w:pPr>
              <w:pStyle w:val="TAL"/>
              <w:rPr>
                <w:lang w:eastAsia="zh-CN"/>
              </w:rPr>
            </w:pPr>
            <w:r w:rsidRPr="00297D57">
              <w:rPr>
                <w:rFonts w:ascii="宋体" w:hAnsi="宋体"/>
              </w:rPr>
              <w:t>multipart/form-data</w:t>
            </w:r>
          </w:p>
        </w:tc>
        <w:tc>
          <w:tcPr>
            <w:tcW w:w="709" w:type="dxa"/>
          </w:tcPr>
          <w:p w:rsidR="00650DA4" w:rsidRDefault="00650DA4" w:rsidP="00615008">
            <w:pPr>
              <w:pStyle w:val="TAL"/>
              <w:rPr>
                <w:rFonts w:cs="Arial"/>
                <w:lang w:eastAsia="zh-CN"/>
              </w:rPr>
            </w:pPr>
          </w:p>
        </w:tc>
        <w:tc>
          <w:tcPr>
            <w:tcW w:w="5528" w:type="dxa"/>
          </w:tcPr>
          <w:p w:rsidR="00650DA4" w:rsidRDefault="00650DA4" w:rsidP="00990374">
            <w:pPr>
              <w:jc w:val="left"/>
            </w:pPr>
            <w:r w:rsidRPr="00297D57">
              <w:rPr>
                <w:rFonts w:ascii="宋体" w:hAnsi="宋体"/>
                <w:sz w:val="18"/>
                <w:szCs w:val="18"/>
              </w:rPr>
              <w:t>（file content）文件内容：上传文件内容</w:t>
            </w:r>
            <w:r w:rsidRPr="00297D57">
              <w:rPr>
                <w:rFonts w:ascii="宋体" w:hAnsi="宋体" w:hint="eastAsia"/>
                <w:sz w:val="18"/>
                <w:szCs w:val="18"/>
              </w:rPr>
              <w:t>（</w:t>
            </w:r>
            <w:r w:rsidRPr="00297D57">
              <w:rPr>
                <w:rFonts w:ascii="宋体" w:hAnsi="宋体"/>
                <w:sz w:val="18"/>
                <w:szCs w:val="18"/>
              </w:rPr>
              <w:t>基于RFC1867标准的HTML中</w:t>
            </w:r>
            <w:r w:rsidRPr="00297D57">
              <w:rPr>
                <w:rFonts w:ascii="宋体" w:hAnsi="宋体" w:hint="eastAsia"/>
                <w:sz w:val="18"/>
                <w:szCs w:val="18"/>
              </w:rPr>
              <w:t>表单</w:t>
            </w:r>
            <w:r w:rsidRPr="00297D57">
              <w:rPr>
                <w:rFonts w:ascii="宋体" w:hAnsi="宋体"/>
                <w:sz w:val="18"/>
                <w:szCs w:val="18"/>
              </w:rPr>
              <w:t>的文件</w:t>
            </w:r>
            <w:r w:rsidRPr="00297D57">
              <w:rPr>
                <w:rFonts w:ascii="宋体" w:hAnsi="宋体" w:hint="eastAsia"/>
                <w:sz w:val="18"/>
                <w:szCs w:val="18"/>
              </w:rPr>
              <w:t>）</w:t>
            </w:r>
            <w:r>
              <w:rPr>
                <w:rFonts w:ascii="宋体" w:hAnsi="宋体" w:hint="eastAsia"/>
                <w:sz w:val="18"/>
                <w:szCs w:val="18"/>
              </w:rPr>
              <w:t>。</w:t>
            </w:r>
            <w:r w:rsidRPr="00843FBA">
              <w:rPr>
                <w:rFonts w:ascii="宋体" w:hAnsi="宋体" w:hint="eastAsia"/>
                <w:sz w:val="18"/>
                <w:szCs w:val="18"/>
              </w:rPr>
              <w:t>上传大中小头像文件对应的字段名分别为：</w:t>
            </w:r>
            <w:r w:rsidRPr="00843FBA">
              <w:rPr>
                <w:rFonts w:ascii="宋体" w:hAnsi="宋体"/>
                <w:sz w:val="18"/>
                <w:szCs w:val="18"/>
              </w:rPr>
              <w:t xml:space="preserve">BigImage </w:t>
            </w:r>
            <w:r w:rsidRPr="00843FBA">
              <w:rPr>
                <w:rFonts w:ascii="宋体" w:hAnsi="宋体" w:hint="eastAsia"/>
                <w:sz w:val="18"/>
                <w:szCs w:val="18"/>
              </w:rPr>
              <w:t>、</w:t>
            </w:r>
            <w:r w:rsidRPr="00843FBA">
              <w:rPr>
                <w:rFonts w:ascii="宋体" w:hAnsi="宋体"/>
                <w:sz w:val="18"/>
                <w:szCs w:val="18"/>
              </w:rPr>
              <w:t xml:space="preserve"> MiddleImage </w:t>
            </w:r>
            <w:r w:rsidRPr="00843FBA">
              <w:rPr>
                <w:rFonts w:ascii="宋体" w:hAnsi="宋体" w:hint="eastAsia"/>
                <w:sz w:val="18"/>
                <w:szCs w:val="18"/>
              </w:rPr>
              <w:t>、</w:t>
            </w:r>
            <w:r w:rsidRPr="00843FBA">
              <w:rPr>
                <w:rFonts w:ascii="宋体" w:hAnsi="宋体"/>
                <w:sz w:val="18"/>
                <w:szCs w:val="18"/>
              </w:rPr>
              <w:t>SmallImage</w:t>
            </w:r>
            <w:r w:rsidRPr="00843FBA">
              <w:rPr>
                <w:rFonts w:ascii="宋体" w:hAnsi="宋体" w:hint="eastAsia"/>
                <w:sz w:val="18"/>
                <w:szCs w:val="18"/>
              </w:rPr>
              <w:t>。</w:t>
            </w:r>
          </w:p>
        </w:tc>
      </w:tr>
    </w:tbl>
    <w:p w:rsidR="00024CBF" w:rsidRDefault="00024CBF" w:rsidP="00407B6C">
      <w:pPr>
        <w:pStyle w:val="31"/>
        <w:rPr>
          <w:lang w:val="fr-FR"/>
        </w:rPr>
      </w:pPr>
      <w:r>
        <w:rPr>
          <w:rFonts w:hint="eastAsia"/>
        </w:rPr>
        <w:t>返回值</w:t>
      </w:r>
    </w:p>
    <w:tbl>
      <w:tblPr>
        <w:tblW w:w="9938"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37"/>
        <w:gridCol w:w="850"/>
        <w:gridCol w:w="1560"/>
        <w:gridCol w:w="708"/>
        <w:gridCol w:w="4983"/>
      </w:tblGrid>
      <w:tr w:rsidR="00024CBF" w:rsidTr="00615008">
        <w:trPr>
          <w:jc w:val="center"/>
        </w:trPr>
        <w:tc>
          <w:tcPr>
            <w:tcW w:w="1837" w:type="dxa"/>
          </w:tcPr>
          <w:p w:rsidR="00024CBF" w:rsidRDefault="00024CBF" w:rsidP="00615008">
            <w:pPr>
              <w:pStyle w:val="TAH"/>
              <w:rPr>
                <w:rFonts w:ascii="Verdana" w:hAnsi="Verdana"/>
                <w:lang w:val="fr-FR" w:eastAsia="zh-CN"/>
              </w:rPr>
            </w:pPr>
            <w:r>
              <w:rPr>
                <w:rFonts w:ascii="Verdana" w:hAnsi="Verdana" w:hint="eastAsia"/>
                <w:lang w:val="fr-FR" w:eastAsia="zh-CN"/>
              </w:rPr>
              <w:t>参数名称</w:t>
            </w:r>
          </w:p>
        </w:tc>
        <w:tc>
          <w:tcPr>
            <w:tcW w:w="850" w:type="dxa"/>
          </w:tcPr>
          <w:p w:rsidR="00024CBF" w:rsidRDefault="00024CBF" w:rsidP="00615008">
            <w:pPr>
              <w:pStyle w:val="TAH"/>
              <w:rPr>
                <w:rFonts w:ascii="Verdana" w:hAnsi="Verdana"/>
                <w:lang w:val="fr-FR" w:eastAsia="zh-CN"/>
              </w:rPr>
            </w:pPr>
            <w:r>
              <w:rPr>
                <w:rFonts w:ascii="Verdana" w:hAnsi="Verdana" w:hint="eastAsia"/>
                <w:lang w:val="fr-FR" w:eastAsia="zh-CN"/>
              </w:rPr>
              <w:t>必须</w:t>
            </w:r>
          </w:p>
        </w:tc>
        <w:tc>
          <w:tcPr>
            <w:tcW w:w="1560" w:type="dxa"/>
          </w:tcPr>
          <w:p w:rsidR="00024CBF" w:rsidRDefault="00024CBF" w:rsidP="00615008">
            <w:pPr>
              <w:pStyle w:val="TAH"/>
              <w:rPr>
                <w:rFonts w:ascii="Verdana" w:hAnsi="Verdana"/>
                <w:lang w:val="fr-FR" w:eastAsia="zh-CN"/>
              </w:rPr>
            </w:pPr>
            <w:r>
              <w:rPr>
                <w:rFonts w:ascii="Verdana" w:hAnsi="Verdana" w:hint="eastAsia"/>
                <w:lang w:val="fr-FR" w:eastAsia="zh-CN"/>
              </w:rPr>
              <w:t>类型</w:t>
            </w:r>
          </w:p>
        </w:tc>
        <w:tc>
          <w:tcPr>
            <w:tcW w:w="708" w:type="dxa"/>
          </w:tcPr>
          <w:p w:rsidR="00024CBF" w:rsidRDefault="00024CBF" w:rsidP="00615008">
            <w:pPr>
              <w:pStyle w:val="TAH"/>
              <w:rPr>
                <w:rFonts w:ascii="Verdana" w:hAnsi="Verdana"/>
                <w:lang w:val="fr-FR" w:eastAsia="zh-CN"/>
              </w:rPr>
            </w:pPr>
            <w:r>
              <w:rPr>
                <w:rFonts w:ascii="Verdana" w:hAnsi="Verdana" w:hint="eastAsia"/>
                <w:lang w:val="fr-FR" w:eastAsia="zh-CN"/>
              </w:rPr>
              <w:t>长度</w:t>
            </w:r>
          </w:p>
        </w:tc>
        <w:tc>
          <w:tcPr>
            <w:tcW w:w="4983" w:type="dxa"/>
          </w:tcPr>
          <w:p w:rsidR="00024CBF" w:rsidRDefault="00024CBF" w:rsidP="00615008">
            <w:pPr>
              <w:pStyle w:val="TAH"/>
              <w:rPr>
                <w:rFonts w:ascii="Verdana" w:hAnsi="Verdana"/>
                <w:lang w:val="fr-FR" w:eastAsia="zh-CN"/>
              </w:rPr>
            </w:pPr>
            <w:r>
              <w:rPr>
                <w:rFonts w:ascii="Verdana" w:hAnsi="Verdana" w:hint="eastAsia"/>
                <w:lang w:val="fr-FR" w:eastAsia="zh-CN"/>
              </w:rPr>
              <w:t>描述信息</w:t>
            </w:r>
          </w:p>
        </w:tc>
      </w:tr>
      <w:tr w:rsidR="00024CBF" w:rsidTr="00615008">
        <w:trPr>
          <w:jc w:val="center"/>
        </w:trPr>
        <w:tc>
          <w:tcPr>
            <w:tcW w:w="1837" w:type="dxa"/>
          </w:tcPr>
          <w:p w:rsidR="00024CBF" w:rsidRPr="00C8364D" w:rsidRDefault="00024CBF" w:rsidP="00615008">
            <w:pPr>
              <w:pStyle w:val="TAL"/>
              <w:rPr>
                <w:lang w:val="fr-FR" w:eastAsia="zh-CN"/>
              </w:rPr>
            </w:pPr>
            <w:r>
              <w:rPr>
                <w:rFonts w:hint="eastAsia"/>
                <w:lang w:val="fr-FR" w:eastAsia="zh-CN"/>
              </w:rPr>
              <w:t>userID</w:t>
            </w:r>
          </w:p>
        </w:tc>
        <w:tc>
          <w:tcPr>
            <w:tcW w:w="850" w:type="dxa"/>
          </w:tcPr>
          <w:p w:rsidR="00024CBF" w:rsidRPr="00C8364D" w:rsidRDefault="00024CBF" w:rsidP="00615008">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1560" w:type="dxa"/>
          </w:tcPr>
          <w:p w:rsidR="00024CBF" w:rsidRDefault="00024CBF" w:rsidP="00615008">
            <w:pPr>
              <w:spacing w:line="240" w:lineRule="atLeast"/>
              <w:rPr>
                <w:rFonts w:ascii="Arial" w:hAnsi="Arial"/>
                <w:kern w:val="0"/>
                <w:sz w:val="18"/>
                <w:szCs w:val="18"/>
                <w:lang w:val="fr-FR"/>
              </w:rPr>
            </w:pPr>
            <w:r>
              <w:rPr>
                <w:rFonts w:ascii="Arial" w:hAnsi="Arial" w:hint="eastAsia"/>
                <w:kern w:val="0"/>
                <w:sz w:val="18"/>
                <w:szCs w:val="18"/>
                <w:lang w:val="fr-FR"/>
              </w:rPr>
              <w:t>Bigint</w:t>
            </w:r>
          </w:p>
        </w:tc>
        <w:tc>
          <w:tcPr>
            <w:tcW w:w="708" w:type="dxa"/>
          </w:tcPr>
          <w:p w:rsidR="00024CBF" w:rsidRDefault="00024CBF" w:rsidP="00615008">
            <w:pPr>
              <w:spacing w:line="240" w:lineRule="atLeast"/>
              <w:rPr>
                <w:rFonts w:ascii="Arial" w:hAnsi="Arial"/>
                <w:kern w:val="0"/>
                <w:sz w:val="18"/>
                <w:szCs w:val="18"/>
                <w:lang w:val="fr-FR"/>
              </w:rPr>
            </w:pPr>
          </w:p>
        </w:tc>
        <w:tc>
          <w:tcPr>
            <w:tcW w:w="4983" w:type="dxa"/>
          </w:tcPr>
          <w:p w:rsidR="00024CBF" w:rsidRDefault="00024CBF" w:rsidP="00615008">
            <w:pPr>
              <w:spacing w:line="240" w:lineRule="atLeast"/>
              <w:rPr>
                <w:rFonts w:ascii="Arial" w:hAnsi="Arial"/>
                <w:kern w:val="0"/>
                <w:sz w:val="18"/>
                <w:szCs w:val="18"/>
                <w:lang w:val="fr-FR"/>
              </w:rPr>
            </w:pPr>
            <w:r>
              <w:rPr>
                <w:rFonts w:ascii="Arial" w:hAnsi="Arial" w:hint="eastAsia"/>
                <w:kern w:val="0"/>
                <w:sz w:val="18"/>
                <w:szCs w:val="18"/>
                <w:lang w:val="fr-FR"/>
              </w:rPr>
              <w:t>用户</w:t>
            </w:r>
            <w:r>
              <w:rPr>
                <w:rFonts w:ascii="Arial" w:hAnsi="Arial" w:hint="eastAsia"/>
                <w:kern w:val="0"/>
                <w:sz w:val="18"/>
                <w:szCs w:val="18"/>
                <w:lang w:val="fr-FR"/>
              </w:rPr>
              <w:t>ID</w:t>
            </w:r>
            <w:r>
              <w:rPr>
                <w:rFonts w:ascii="Arial" w:hAnsi="Arial" w:hint="eastAsia"/>
                <w:kern w:val="0"/>
                <w:sz w:val="18"/>
                <w:szCs w:val="18"/>
                <w:lang w:val="fr-FR"/>
              </w:rPr>
              <w:t>（内部）</w:t>
            </w:r>
          </w:p>
        </w:tc>
      </w:tr>
      <w:tr w:rsidR="00407B6C" w:rsidTr="00615008">
        <w:trPr>
          <w:jc w:val="center"/>
        </w:trPr>
        <w:tc>
          <w:tcPr>
            <w:tcW w:w="1837" w:type="dxa"/>
          </w:tcPr>
          <w:p w:rsidR="00407B6C" w:rsidRDefault="00407B6C" w:rsidP="009E34E5">
            <w:pPr>
              <w:pStyle w:val="TAL"/>
              <w:rPr>
                <w:lang w:val="fr-FR" w:eastAsia="zh-CN"/>
              </w:rPr>
            </w:pPr>
            <w:r>
              <w:rPr>
                <w:rFonts w:ascii="宋体" w:hAnsi="宋体" w:hint="eastAsia"/>
              </w:rPr>
              <w:t>file</w:t>
            </w:r>
            <w:r>
              <w:rPr>
                <w:rFonts w:ascii="宋体" w:hAnsi="宋体" w:hint="eastAsia"/>
                <w:lang w:eastAsia="zh-CN"/>
              </w:rPr>
              <w:t>Url</w:t>
            </w:r>
            <w:r w:rsidR="009E34E5">
              <w:rPr>
                <w:rFonts w:ascii="宋体" w:hAnsi="宋体"/>
                <w:lang w:eastAsia="zh-CN"/>
              </w:rPr>
              <w:t>B</w:t>
            </w:r>
          </w:p>
        </w:tc>
        <w:tc>
          <w:tcPr>
            <w:tcW w:w="850" w:type="dxa"/>
          </w:tcPr>
          <w:p w:rsidR="00407B6C" w:rsidRDefault="00407B6C" w:rsidP="00615008">
            <w:pPr>
              <w:spacing w:line="240" w:lineRule="atLeast"/>
              <w:rPr>
                <w:rFonts w:ascii="Arial" w:hAnsi="Arial"/>
                <w:kern w:val="0"/>
                <w:sz w:val="18"/>
                <w:szCs w:val="18"/>
                <w:lang w:val="fr-FR"/>
              </w:rPr>
            </w:pPr>
            <w:r>
              <w:rPr>
                <w:rFonts w:hint="eastAsia"/>
                <w:lang w:val="fr-FR"/>
              </w:rPr>
              <w:t>M</w:t>
            </w:r>
          </w:p>
        </w:tc>
        <w:tc>
          <w:tcPr>
            <w:tcW w:w="1560" w:type="dxa"/>
          </w:tcPr>
          <w:p w:rsidR="00407B6C" w:rsidRDefault="00407B6C" w:rsidP="00615008">
            <w:pPr>
              <w:spacing w:line="240" w:lineRule="atLeast"/>
              <w:rPr>
                <w:rFonts w:ascii="Arial" w:hAnsi="Arial"/>
                <w:kern w:val="0"/>
                <w:sz w:val="18"/>
                <w:szCs w:val="18"/>
                <w:lang w:val="fr-FR"/>
              </w:rPr>
            </w:pPr>
            <w:r>
              <w:rPr>
                <w:rFonts w:hint="eastAsia"/>
                <w:b/>
                <w:lang w:val="fr-FR"/>
              </w:rPr>
              <w:t>String</w:t>
            </w:r>
          </w:p>
        </w:tc>
        <w:tc>
          <w:tcPr>
            <w:tcW w:w="708" w:type="dxa"/>
          </w:tcPr>
          <w:p w:rsidR="00407B6C" w:rsidRDefault="00407B6C" w:rsidP="00615008">
            <w:pPr>
              <w:spacing w:line="240" w:lineRule="atLeast"/>
              <w:rPr>
                <w:rFonts w:ascii="Arial" w:hAnsi="Arial"/>
                <w:kern w:val="0"/>
                <w:sz w:val="18"/>
                <w:szCs w:val="18"/>
                <w:lang w:val="fr-FR"/>
              </w:rPr>
            </w:pPr>
          </w:p>
        </w:tc>
        <w:tc>
          <w:tcPr>
            <w:tcW w:w="4983" w:type="dxa"/>
          </w:tcPr>
          <w:p w:rsidR="00407B6C" w:rsidRDefault="009E34E5" w:rsidP="00615008">
            <w:pPr>
              <w:spacing w:line="240" w:lineRule="atLeast"/>
              <w:rPr>
                <w:rFonts w:ascii="Arial" w:hAnsi="Arial"/>
                <w:kern w:val="0"/>
                <w:sz w:val="18"/>
                <w:szCs w:val="18"/>
                <w:lang w:val="fr-FR"/>
              </w:rPr>
            </w:pPr>
            <w:r>
              <w:rPr>
                <w:rFonts w:ascii="Arial" w:hAnsi="Arial" w:hint="eastAsia"/>
                <w:kern w:val="0"/>
                <w:sz w:val="18"/>
                <w:szCs w:val="18"/>
              </w:rPr>
              <w:t>大头像</w:t>
            </w:r>
            <w:r w:rsidR="00407B6C">
              <w:rPr>
                <w:rFonts w:ascii="Arial" w:hAnsi="Arial" w:hint="eastAsia"/>
                <w:kern w:val="0"/>
                <w:sz w:val="18"/>
                <w:szCs w:val="18"/>
              </w:rPr>
              <w:t>文件</w:t>
            </w:r>
            <w:r>
              <w:rPr>
                <w:rFonts w:ascii="Arial" w:hAnsi="Arial" w:hint="eastAsia"/>
                <w:kern w:val="0"/>
                <w:sz w:val="18"/>
                <w:szCs w:val="18"/>
              </w:rPr>
              <w:t>URL</w:t>
            </w:r>
          </w:p>
        </w:tc>
      </w:tr>
      <w:tr w:rsidR="009E34E5" w:rsidTr="00615008">
        <w:trPr>
          <w:jc w:val="center"/>
        </w:trPr>
        <w:tc>
          <w:tcPr>
            <w:tcW w:w="1837" w:type="dxa"/>
          </w:tcPr>
          <w:p w:rsidR="009E34E5" w:rsidRDefault="009E34E5" w:rsidP="009E34E5">
            <w:pPr>
              <w:pStyle w:val="TAL"/>
              <w:rPr>
                <w:rFonts w:ascii="宋体" w:hAnsi="宋体"/>
              </w:rPr>
            </w:pPr>
            <w:r>
              <w:rPr>
                <w:rFonts w:ascii="宋体" w:hAnsi="宋体" w:hint="eastAsia"/>
              </w:rPr>
              <w:t>file</w:t>
            </w:r>
            <w:r>
              <w:rPr>
                <w:rFonts w:ascii="宋体" w:hAnsi="宋体" w:hint="eastAsia"/>
                <w:lang w:eastAsia="zh-CN"/>
              </w:rPr>
              <w:t>Url</w:t>
            </w:r>
            <w:r>
              <w:rPr>
                <w:rFonts w:ascii="宋体" w:hAnsi="宋体"/>
                <w:lang w:eastAsia="zh-CN"/>
              </w:rPr>
              <w:t>M</w:t>
            </w:r>
          </w:p>
        </w:tc>
        <w:tc>
          <w:tcPr>
            <w:tcW w:w="850" w:type="dxa"/>
          </w:tcPr>
          <w:p w:rsidR="009E34E5" w:rsidRDefault="009E34E5" w:rsidP="00615008">
            <w:pPr>
              <w:spacing w:line="240" w:lineRule="atLeast"/>
              <w:rPr>
                <w:lang w:val="fr-FR"/>
              </w:rPr>
            </w:pPr>
            <w:r>
              <w:rPr>
                <w:rFonts w:hint="eastAsia"/>
                <w:lang w:val="fr-FR"/>
              </w:rPr>
              <w:t>M</w:t>
            </w:r>
          </w:p>
        </w:tc>
        <w:tc>
          <w:tcPr>
            <w:tcW w:w="1560" w:type="dxa"/>
          </w:tcPr>
          <w:p w:rsidR="009E34E5" w:rsidRDefault="009E34E5" w:rsidP="00615008">
            <w:pPr>
              <w:spacing w:line="240" w:lineRule="atLeast"/>
              <w:rPr>
                <w:b/>
                <w:lang w:val="fr-FR"/>
              </w:rPr>
            </w:pPr>
            <w:r>
              <w:rPr>
                <w:rFonts w:hint="eastAsia"/>
                <w:b/>
                <w:lang w:val="fr-FR"/>
              </w:rPr>
              <w:t>String</w:t>
            </w:r>
          </w:p>
        </w:tc>
        <w:tc>
          <w:tcPr>
            <w:tcW w:w="708" w:type="dxa"/>
          </w:tcPr>
          <w:p w:rsidR="009E34E5" w:rsidRDefault="009E34E5" w:rsidP="00615008">
            <w:pPr>
              <w:spacing w:line="240" w:lineRule="atLeast"/>
              <w:rPr>
                <w:rFonts w:ascii="Arial" w:hAnsi="Arial"/>
                <w:kern w:val="0"/>
                <w:sz w:val="18"/>
                <w:szCs w:val="18"/>
                <w:lang w:val="fr-FR"/>
              </w:rPr>
            </w:pPr>
          </w:p>
        </w:tc>
        <w:tc>
          <w:tcPr>
            <w:tcW w:w="4983" w:type="dxa"/>
          </w:tcPr>
          <w:p w:rsidR="009E34E5" w:rsidRDefault="009E34E5" w:rsidP="009E34E5">
            <w:pPr>
              <w:spacing w:line="240" w:lineRule="atLeast"/>
              <w:rPr>
                <w:rFonts w:ascii="Arial" w:hAnsi="Arial"/>
                <w:kern w:val="0"/>
                <w:sz w:val="18"/>
                <w:szCs w:val="18"/>
              </w:rPr>
            </w:pPr>
            <w:r>
              <w:rPr>
                <w:rFonts w:ascii="Arial" w:hAnsi="Arial" w:hint="eastAsia"/>
                <w:kern w:val="0"/>
                <w:sz w:val="18"/>
                <w:szCs w:val="18"/>
              </w:rPr>
              <w:t>中头像文件</w:t>
            </w:r>
            <w:r>
              <w:rPr>
                <w:rFonts w:ascii="Arial" w:hAnsi="Arial" w:hint="eastAsia"/>
                <w:kern w:val="0"/>
                <w:sz w:val="18"/>
                <w:szCs w:val="18"/>
              </w:rPr>
              <w:t>URL</w:t>
            </w:r>
          </w:p>
        </w:tc>
      </w:tr>
      <w:tr w:rsidR="009E34E5" w:rsidTr="00615008">
        <w:trPr>
          <w:jc w:val="center"/>
        </w:trPr>
        <w:tc>
          <w:tcPr>
            <w:tcW w:w="1837" w:type="dxa"/>
          </w:tcPr>
          <w:p w:rsidR="009E34E5" w:rsidRDefault="009E34E5" w:rsidP="009E34E5">
            <w:pPr>
              <w:pStyle w:val="TAL"/>
              <w:rPr>
                <w:rFonts w:ascii="宋体" w:hAnsi="宋体"/>
              </w:rPr>
            </w:pPr>
            <w:r>
              <w:rPr>
                <w:rFonts w:ascii="宋体" w:hAnsi="宋体" w:hint="eastAsia"/>
              </w:rPr>
              <w:t>file</w:t>
            </w:r>
            <w:r>
              <w:rPr>
                <w:rFonts w:ascii="宋体" w:hAnsi="宋体" w:hint="eastAsia"/>
                <w:lang w:eastAsia="zh-CN"/>
              </w:rPr>
              <w:t>Url</w:t>
            </w:r>
            <w:r>
              <w:rPr>
                <w:rFonts w:ascii="宋体" w:hAnsi="宋体"/>
                <w:lang w:eastAsia="zh-CN"/>
              </w:rPr>
              <w:t>S</w:t>
            </w:r>
          </w:p>
        </w:tc>
        <w:tc>
          <w:tcPr>
            <w:tcW w:w="850" w:type="dxa"/>
          </w:tcPr>
          <w:p w:rsidR="009E34E5" w:rsidRDefault="009E34E5" w:rsidP="00615008">
            <w:pPr>
              <w:spacing w:line="240" w:lineRule="atLeast"/>
              <w:rPr>
                <w:lang w:val="fr-FR"/>
              </w:rPr>
            </w:pPr>
            <w:r>
              <w:rPr>
                <w:rFonts w:hint="eastAsia"/>
                <w:lang w:val="fr-FR"/>
              </w:rPr>
              <w:t>M</w:t>
            </w:r>
          </w:p>
        </w:tc>
        <w:tc>
          <w:tcPr>
            <w:tcW w:w="1560" w:type="dxa"/>
          </w:tcPr>
          <w:p w:rsidR="009E34E5" w:rsidRDefault="009E34E5" w:rsidP="00615008">
            <w:pPr>
              <w:spacing w:line="240" w:lineRule="atLeast"/>
              <w:rPr>
                <w:b/>
                <w:lang w:val="fr-FR"/>
              </w:rPr>
            </w:pPr>
            <w:r>
              <w:rPr>
                <w:rFonts w:hint="eastAsia"/>
                <w:b/>
                <w:lang w:val="fr-FR"/>
              </w:rPr>
              <w:t>String</w:t>
            </w:r>
          </w:p>
        </w:tc>
        <w:tc>
          <w:tcPr>
            <w:tcW w:w="708" w:type="dxa"/>
          </w:tcPr>
          <w:p w:rsidR="009E34E5" w:rsidRDefault="009E34E5" w:rsidP="00615008">
            <w:pPr>
              <w:spacing w:line="240" w:lineRule="atLeast"/>
              <w:rPr>
                <w:rFonts w:ascii="Arial" w:hAnsi="Arial"/>
                <w:kern w:val="0"/>
                <w:sz w:val="18"/>
                <w:szCs w:val="18"/>
                <w:lang w:val="fr-FR"/>
              </w:rPr>
            </w:pPr>
          </w:p>
        </w:tc>
        <w:tc>
          <w:tcPr>
            <w:tcW w:w="4983" w:type="dxa"/>
          </w:tcPr>
          <w:p w:rsidR="009E34E5" w:rsidRDefault="009E34E5" w:rsidP="009E34E5">
            <w:pPr>
              <w:spacing w:line="240" w:lineRule="atLeast"/>
              <w:rPr>
                <w:rFonts w:ascii="Arial" w:hAnsi="Arial"/>
                <w:kern w:val="0"/>
                <w:sz w:val="18"/>
                <w:szCs w:val="18"/>
              </w:rPr>
            </w:pPr>
            <w:r>
              <w:rPr>
                <w:rFonts w:ascii="Arial" w:hAnsi="Arial" w:hint="eastAsia"/>
                <w:kern w:val="0"/>
                <w:sz w:val="18"/>
                <w:szCs w:val="18"/>
              </w:rPr>
              <w:t>小头像文件</w:t>
            </w:r>
            <w:r>
              <w:rPr>
                <w:rFonts w:ascii="Arial" w:hAnsi="Arial" w:hint="eastAsia"/>
                <w:kern w:val="0"/>
                <w:sz w:val="18"/>
                <w:szCs w:val="18"/>
              </w:rPr>
              <w:t>URL</w:t>
            </w:r>
          </w:p>
        </w:tc>
      </w:tr>
    </w:tbl>
    <w:p w:rsidR="00CE76B3" w:rsidRDefault="00CE76B3" w:rsidP="00CE76B3">
      <w:pPr>
        <w:widowControl/>
        <w:jc w:val="left"/>
      </w:pPr>
    </w:p>
    <w:p w:rsidR="00407B6C" w:rsidRPr="00A6475E" w:rsidRDefault="00407B6C" w:rsidP="00407B6C">
      <w:pPr>
        <w:pStyle w:val="31"/>
      </w:pPr>
      <w:r>
        <w:rPr>
          <w:rFonts w:hint="eastAsia"/>
        </w:rPr>
        <w:t>HTTPS</w:t>
      </w:r>
      <w:r>
        <w:rPr>
          <w:rFonts w:hint="eastAsia"/>
        </w:rPr>
        <w:t>接口示例</w:t>
      </w:r>
    </w:p>
    <w:p w:rsidR="00407B6C" w:rsidRPr="00A6475E" w:rsidRDefault="00407B6C" w:rsidP="00407B6C">
      <w:pPr>
        <w:numPr>
          <w:ilvl w:val="0"/>
          <w:numId w:val="22"/>
        </w:numPr>
        <w:tabs>
          <w:tab w:val="num" w:pos="0"/>
        </w:tabs>
        <w:rPr>
          <w:b/>
        </w:rPr>
      </w:pPr>
      <w:r>
        <w:rPr>
          <w:rFonts w:hint="eastAsia"/>
          <w:b/>
        </w:rPr>
        <w:t>1)</w:t>
      </w:r>
      <w:r w:rsidRPr="00A6475E">
        <w:rPr>
          <w:rFonts w:hint="eastAsia"/>
          <w:b/>
        </w:rPr>
        <w:t>请求消息</w:t>
      </w:r>
      <w:r>
        <w:rPr>
          <w:rFonts w:hint="eastAsia"/>
          <w:b/>
        </w:rPr>
        <w:t>(URL encode</w:t>
      </w:r>
      <w:r>
        <w:rPr>
          <w:rFonts w:hint="eastAsia"/>
          <w:b/>
        </w:rPr>
        <w:t>编码</w:t>
      </w:r>
      <w:r>
        <w:rPr>
          <w:rFonts w:hint="eastAsia"/>
          <w:b/>
        </w:rPr>
        <w:t>)</w:t>
      </w:r>
    </w:p>
    <w:p w:rsidR="00407B6C" w:rsidRPr="00A6475E" w:rsidRDefault="00407B6C" w:rsidP="00407B6C">
      <w:r w:rsidRPr="00A6475E">
        <w:t>POST</w:t>
      </w:r>
      <w:r w:rsidRPr="00A6475E">
        <w:rPr>
          <w:rFonts w:hint="eastAsia"/>
        </w:rPr>
        <w:t xml:space="preserve"> </w:t>
      </w:r>
      <w:r w:rsidRPr="00A6475E">
        <w:t>http</w:t>
      </w:r>
      <w:r>
        <w:rPr>
          <w:rFonts w:hint="eastAsia"/>
        </w:rPr>
        <w:t>s</w:t>
      </w:r>
      <w:r w:rsidRPr="00A6475E">
        <w:t>://host:port/</w:t>
      </w:r>
      <w:r>
        <w:rPr>
          <w:rFonts w:hint="eastAsia"/>
        </w:rPr>
        <w:t>AccountServer</w:t>
      </w:r>
      <w:r w:rsidRPr="00A6475E">
        <w:t>/I</w:t>
      </w:r>
      <w:r w:rsidRPr="00A6475E">
        <w:rPr>
          <w:rFonts w:hint="eastAsia"/>
        </w:rPr>
        <w:t>User</w:t>
      </w:r>
      <w:r>
        <w:rPr>
          <w:rFonts w:hint="eastAsia"/>
        </w:rPr>
        <w:t>Info</w:t>
      </w:r>
      <w:r w:rsidRPr="00A6475E">
        <w:rPr>
          <w:rFonts w:hint="eastAsia"/>
        </w:rPr>
        <w:t>Mng</w:t>
      </w:r>
      <w:r>
        <w:rPr>
          <w:rFonts w:hint="eastAsia"/>
        </w:rPr>
        <w:t>/</w:t>
      </w:r>
      <w:r w:rsidRPr="00407B6C">
        <w:t xml:space="preserve"> </w:t>
      </w:r>
      <w:r>
        <w:t>updateHeadPic</w:t>
      </w:r>
      <w:r w:rsidRPr="00A6475E">
        <w:t xml:space="preserve"> </w:t>
      </w:r>
      <w:r>
        <w:rPr>
          <w:rFonts w:hint="eastAsia"/>
        </w:rPr>
        <w:t xml:space="preserve"> </w:t>
      </w:r>
      <w:r w:rsidRPr="00A6475E">
        <w:t>HTTP</w:t>
      </w:r>
      <w:r>
        <w:rPr>
          <w:rFonts w:hint="eastAsia"/>
        </w:rPr>
        <w:t>S</w:t>
      </w:r>
      <w:r w:rsidRPr="00A6475E">
        <w:t>/1.1</w:t>
      </w:r>
    </w:p>
    <w:p w:rsidR="00407B6C" w:rsidRDefault="00407B6C" w:rsidP="00407B6C">
      <w:pPr>
        <w:rPr>
          <w:i/>
        </w:rPr>
      </w:pPr>
      <w:r w:rsidRPr="00A6475E">
        <w:rPr>
          <w:i/>
        </w:rPr>
        <w:t>Authorization</w:t>
      </w:r>
      <w:r w:rsidRPr="00A6475E">
        <w:rPr>
          <w:rFonts w:hint="eastAsia"/>
          <w:i/>
        </w:rPr>
        <w:t>:</w:t>
      </w:r>
      <w:r w:rsidRPr="00A6475E">
        <w:rPr>
          <w:i/>
        </w:rPr>
        <w:t xml:space="preserve"> </w:t>
      </w:r>
      <w:r w:rsidRPr="00AA0C82">
        <w:rPr>
          <w:rFonts w:hint="eastAsia"/>
          <w:i/>
        </w:rPr>
        <w:t>参考《统一账号</w:t>
      </w:r>
      <w:r w:rsidRPr="00AA0C82">
        <w:rPr>
          <w:rFonts w:hint="eastAsia"/>
          <w:i/>
        </w:rPr>
        <w:t xml:space="preserve"> Session</w:t>
      </w:r>
      <w:r w:rsidRPr="00AA0C82">
        <w:rPr>
          <w:rFonts w:hint="eastAsia"/>
          <w:i/>
        </w:rPr>
        <w:t>和</w:t>
      </w:r>
      <w:r w:rsidRPr="00AA0C82">
        <w:rPr>
          <w:rFonts w:hint="eastAsia"/>
          <w:i/>
        </w:rPr>
        <w:t>Token</w:t>
      </w:r>
      <w:r w:rsidRPr="00AA0C82">
        <w:rPr>
          <w:rFonts w:hint="eastAsia"/>
          <w:i/>
        </w:rPr>
        <w:t>安全</w:t>
      </w:r>
      <w:r w:rsidRPr="00AA0C82">
        <w:rPr>
          <w:rFonts w:hint="eastAsia"/>
          <w:i/>
        </w:rPr>
        <w:t>.doc</w:t>
      </w:r>
      <w:r w:rsidRPr="00AA0C82">
        <w:rPr>
          <w:rFonts w:hint="eastAsia"/>
          <w:i/>
        </w:rPr>
        <w:t>》携带</w:t>
      </w:r>
      <w:r w:rsidRPr="00AA0C82">
        <w:rPr>
          <w:rFonts w:hint="eastAsia"/>
          <w:i/>
        </w:rPr>
        <w:t>Digest</w:t>
      </w:r>
      <w:r w:rsidRPr="00AA0C82">
        <w:rPr>
          <w:rFonts w:hint="eastAsia"/>
          <w:i/>
        </w:rPr>
        <w:t>验证码</w:t>
      </w:r>
      <w:r>
        <w:rPr>
          <w:rFonts w:hint="eastAsia"/>
          <w:i/>
        </w:rPr>
        <w:t>。</w:t>
      </w:r>
    </w:p>
    <w:p w:rsidR="00407B6C" w:rsidRDefault="00407B6C" w:rsidP="00407B6C">
      <w:pPr>
        <w:rPr>
          <w:lang w:val="de-DE"/>
        </w:rPr>
      </w:pPr>
      <w:r>
        <w:rPr>
          <w:rFonts w:hint="eastAsia"/>
          <w:i/>
        </w:rPr>
        <w:t>消息体：</w:t>
      </w:r>
      <w:r w:rsidRPr="00A6475E">
        <w:rPr>
          <w:lang w:val="de-DE"/>
        </w:rPr>
        <w:t xml:space="preserve"> </w:t>
      </w:r>
    </w:p>
    <w:p w:rsidR="00407B6C" w:rsidRPr="009538B2" w:rsidRDefault="006D274E" w:rsidP="00407B6C">
      <w:pPr>
        <w:ind w:firstLine="420"/>
        <w:rPr>
          <w:rStyle w:val="webdict1"/>
          <w:rFonts w:asciiTheme="minorEastAsia" w:eastAsiaTheme="minorEastAsia" w:hAnsiTheme="minorEastAsia"/>
          <w:b w:val="0"/>
          <w:color w:val="888888"/>
          <w:lang w:val="fr-FR"/>
        </w:rPr>
      </w:pPr>
      <w:r w:rsidRPr="00AC2020">
        <w:rPr>
          <w:rFonts w:hint="eastAsia"/>
          <w:lang w:val="fr-FR"/>
        </w:rPr>
        <w:t>v</w:t>
      </w:r>
      <w:r w:rsidRPr="00AC2020">
        <w:rPr>
          <w:lang w:val="fr-FR"/>
        </w:rPr>
        <w:t>ersion</w:t>
      </w:r>
      <w:r>
        <w:rPr>
          <w:rFonts w:hint="eastAsia"/>
          <w:lang w:val="fr-FR"/>
        </w:rPr>
        <w:t xml:space="preserve"> =05.01</w:t>
      </w:r>
      <w:r>
        <w:rPr>
          <w:rFonts w:hint="eastAsia"/>
        </w:rPr>
        <w:t>&amp;</w:t>
      </w:r>
      <w:r w:rsidR="00407B6C">
        <w:rPr>
          <w:rFonts w:hint="eastAsia"/>
          <w:lang w:val="fr-FR"/>
        </w:rPr>
        <w:t>userID</w:t>
      </w:r>
      <w:r w:rsidR="00407B6C">
        <w:rPr>
          <w:rFonts w:hint="eastAsia"/>
          <w:bCs/>
          <w:lang w:val="de-DE"/>
        </w:rPr>
        <w:t xml:space="preserve"> =12321434&amp;</w:t>
      </w:r>
      <w:r w:rsidR="00407B6C" w:rsidRPr="00407B6C">
        <w:rPr>
          <w:lang w:val="de-DE"/>
        </w:rPr>
        <w:t xml:space="preserve"> </w:t>
      </w:r>
      <w:r w:rsidR="00407B6C" w:rsidRPr="00407B6C">
        <w:rPr>
          <w:bCs/>
          <w:lang w:val="de-DE"/>
        </w:rPr>
        <w:t>reqClientType</w:t>
      </w:r>
      <w:r w:rsidR="00407B6C" w:rsidRPr="00407B6C">
        <w:rPr>
          <w:rFonts w:hint="eastAsia"/>
          <w:bCs/>
          <w:lang w:val="de-DE"/>
        </w:rPr>
        <w:t xml:space="preserve"> </w:t>
      </w:r>
      <w:r w:rsidR="00407B6C">
        <w:rPr>
          <w:rFonts w:hint="eastAsia"/>
          <w:lang w:val="de-DE"/>
        </w:rPr>
        <w:t>=</w:t>
      </w:r>
      <w:r w:rsidR="00407B6C">
        <w:rPr>
          <w:lang w:val="de-DE"/>
        </w:rPr>
        <w:t>7</w:t>
      </w:r>
      <w:r w:rsidR="00407B6C">
        <w:rPr>
          <w:rFonts w:hint="eastAsia"/>
          <w:lang w:val="de-DE"/>
        </w:rPr>
        <w:t xml:space="preserve"> &amp;</w:t>
      </w:r>
      <w:r w:rsidR="00407B6C" w:rsidRPr="00407B6C">
        <w:rPr>
          <w:bCs/>
        </w:rPr>
        <w:t xml:space="preserve"> </w:t>
      </w:r>
      <w:r w:rsidR="00407B6C" w:rsidRPr="00990374">
        <w:rPr>
          <w:bCs/>
        </w:rPr>
        <w:t>fileCnt</w:t>
      </w:r>
      <w:r w:rsidR="00407B6C" w:rsidRPr="00CC385E">
        <w:rPr>
          <w:rStyle w:val="webdict1"/>
          <w:rFonts w:asciiTheme="minorEastAsia" w:eastAsiaTheme="minorEastAsia" w:hAnsiTheme="minorEastAsia" w:hint="eastAsia"/>
          <w:b w:val="0"/>
          <w:color w:val="888888"/>
          <w:lang w:val="de-DE"/>
        </w:rPr>
        <w:t>=</w:t>
      </w:r>
      <w:r w:rsidR="00407B6C">
        <w:rPr>
          <w:rStyle w:val="webdict1"/>
          <w:rFonts w:asciiTheme="minorEastAsia" w:eastAsiaTheme="minorEastAsia" w:hAnsiTheme="minorEastAsia"/>
          <w:b w:val="0"/>
          <w:color w:val="888888"/>
          <w:lang w:val="de-DE"/>
        </w:rPr>
        <w:t>3</w:t>
      </w:r>
    </w:p>
    <w:p w:rsidR="00407B6C" w:rsidRPr="00013605" w:rsidRDefault="00407B6C" w:rsidP="00407B6C">
      <w:pPr>
        <w:numPr>
          <w:ilvl w:val="0"/>
          <w:numId w:val="22"/>
        </w:numPr>
        <w:tabs>
          <w:tab w:val="num" w:pos="0"/>
        </w:tabs>
        <w:rPr>
          <w:b/>
        </w:rPr>
      </w:pPr>
      <w:r>
        <w:rPr>
          <w:rFonts w:hint="eastAsia"/>
          <w:b/>
        </w:rPr>
        <w:t>正常</w:t>
      </w:r>
      <w:r w:rsidRPr="00A6475E">
        <w:rPr>
          <w:rFonts w:hint="eastAsia"/>
          <w:b/>
        </w:rPr>
        <w:t>响应消息</w:t>
      </w:r>
      <w:r>
        <w:rPr>
          <w:rFonts w:hint="eastAsia"/>
          <w:b/>
        </w:rPr>
        <w:t>(URL encode</w:t>
      </w:r>
      <w:r>
        <w:rPr>
          <w:rFonts w:hint="eastAsia"/>
          <w:b/>
        </w:rPr>
        <w:t>编码</w:t>
      </w:r>
      <w:r>
        <w:rPr>
          <w:rFonts w:hint="eastAsia"/>
          <w:b/>
        </w:rPr>
        <w:t>)</w:t>
      </w:r>
    </w:p>
    <w:p w:rsidR="00407B6C" w:rsidRPr="00B10B50" w:rsidRDefault="00407B6C" w:rsidP="00407B6C">
      <w:pPr>
        <w:ind w:firstLine="420"/>
        <w:rPr>
          <w:lang w:val="fr-FR"/>
        </w:rPr>
      </w:pPr>
      <w:r w:rsidRPr="00265147">
        <w:rPr>
          <w:rFonts w:hint="eastAsia"/>
        </w:rPr>
        <w:t>resultCode</w:t>
      </w:r>
      <w:r w:rsidRPr="00265147">
        <w:t>=0</w:t>
      </w:r>
      <w:r w:rsidRPr="00265147">
        <w:rPr>
          <w:rFonts w:ascii="宋体" w:hAnsi="宋体" w:cs="宋体" w:hint="eastAsia"/>
        </w:rPr>
        <w:t>&amp;</w:t>
      </w:r>
      <w:r w:rsidRPr="009538B2">
        <w:rPr>
          <w:rFonts w:hint="eastAsia"/>
          <w:bCs/>
          <w:lang w:val="de-DE"/>
        </w:rPr>
        <w:t xml:space="preserve"> </w:t>
      </w:r>
      <w:r>
        <w:rPr>
          <w:rFonts w:hint="eastAsia"/>
          <w:lang w:val="fr-FR"/>
        </w:rPr>
        <w:t>userID</w:t>
      </w:r>
      <w:r>
        <w:rPr>
          <w:rFonts w:hint="eastAsia"/>
          <w:bCs/>
          <w:lang w:val="de-DE"/>
        </w:rPr>
        <w:t xml:space="preserve"> =12321434&amp;</w:t>
      </w:r>
      <w:r>
        <w:rPr>
          <w:rFonts w:ascii="宋体" w:hAnsi="宋体" w:hint="eastAsia"/>
        </w:rPr>
        <w:t>fileUrl</w:t>
      </w:r>
      <w:r w:rsidR="009E34E5">
        <w:rPr>
          <w:rFonts w:ascii="宋体" w:hAnsi="宋体" w:hint="eastAsia"/>
        </w:rPr>
        <w:t>B</w:t>
      </w:r>
      <w:r>
        <w:rPr>
          <w:rFonts w:hint="eastAsia"/>
        </w:rPr>
        <w:t xml:space="preserve"> =</w:t>
      </w:r>
      <w:r w:rsidR="00615008">
        <w:t>xxx.xxx.xxx/f1.jpg</w:t>
      </w:r>
      <w:r w:rsidR="009E34E5">
        <w:t>&amp;</w:t>
      </w:r>
      <w:r w:rsidR="009E34E5" w:rsidRPr="009E34E5">
        <w:rPr>
          <w:rFonts w:ascii="宋体" w:hAnsi="宋体" w:hint="eastAsia"/>
        </w:rPr>
        <w:t xml:space="preserve"> </w:t>
      </w:r>
      <w:r w:rsidR="009E34E5">
        <w:rPr>
          <w:rFonts w:ascii="宋体" w:hAnsi="宋体" w:hint="eastAsia"/>
        </w:rPr>
        <w:t>fileUrl</w:t>
      </w:r>
      <w:r w:rsidR="009E34E5">
        <w:rPr>
          <w:rFonts w:ascii="宋体" w:hAnsi="宋体"/>
        </w:rPr>
        <w:t>M</w:t>
      </w:r>
      <w:r w:rsidR="009E34E5">
        <w:rPr>
          <w:rFonts w:hint="eastAsia"/>
        </w:rPr>
        <w:t xml:space="preserve"> =</w:t>
      </w:r>
      <w:r w:rsidR="009E34E5">
        <w:t>xxx.xxx.xxx/f2.jpg&amp;</w:t>
      </w:r>
      <w:r w:rsidR="009E34E5" w:rsidRPr="009E34E5">
        <w:rPr>
          <w:rFonts w:ascii="宋体" w:hAnsi="宋体" w:hint="eastAsia"/>
        </w:rPr>
        <w:t xml:space="preserve"> </w:t>
      </w:r>
      <w:r w:rsidR="009E34E5">
        <w:rPr>
          <w:rFonts w:ascii="宋体" w:hAnsi="宋体" w:hint="eastAsia"/>
        </w:rPr>
        <w:t>fileUrl</w:t>
      </w:r>
      <w:r w:rsidR="009E34E5">
        <w:rPr>
          <w:rFonts w:ascii="宋体" w:hAnsi="宋体"/>
        </w:rPr>
        <w:t>S</w:t>
      </w:r>
      <w:r w:rsidR="009E34E5">
        <w:rPr>
          <w:rFonts w:hint="eastAsia"/>
        </w:rPr>
        <w:t xml:space="preserve"> =</w:t>
      </w:r>
      <w:r w:rsidR="009E34E5">
        <w:t>xxx.xxx.xxx/f3.jpg</w:t>
      </w:r>
    </w:p>
    <w:p w:rsidR="00407B6C" w:rsidRPr="003F2BBF" w:rsidRDefault="00407B6C" w:rsidP="00407B6C">
      <w:pPr>
        <w:ind w:firstLine="420"/>
      </w:pPr>
    </w:p>
    <w:p w:rsidR="00407B6C" w:rsidRPr="00013605" w:rsidRDefault="00407B6C" w:rsidP="00407B6C">
      <w:pPr>
        <w:numPr>
          <w:ilvl w:val="0"/>
          <w:numId w:val="22"/>
        </w:numPr>
        <w:tabs>
          <w:tab w:val="num" w:pos="0"/>
        </w:tabs>
        <w:rPr>
          <w:b/>
        </w:rPr>
      </w:pPr>
      <w:r>
        <w:rPr>
          <w:rFonts w:hint="eastAsia"/>
          <w:b/>
        </w:rPr>
        <w:t>异常</w:t>
      </w:r>
      <w:r w:rsidRPr="00A6475E">
        <w:rPr>
          <w:rFonts w:hint="eastAsia"/>
          <w:b/>
        </w:rPr>
        <w:t>响应消息</w:t>
      </w:r>
      <w:r>
        <w:rPr>
          <w:rFonts w:hint="eastAsia"/>
          <w:b/>
        </w:rPr>
        <w:t>(URL encode</w:t>
      </w:r>
      <w:r>
        <w:rPr>
          <w:rFonts w:hint="eastAsia"/>
          <w:b/>
        </w:rPr>
        <w:t>编码</w:t>
      </w:r>
      <w:r>
        <w:rPr>
          <w:rFonts w:hint="eastAsia"/>
          <w:b/>
        </w:rPr>
        <w:t>)</w:t>
      </w:r>
    </w:p>
    <w:p w:rsidR="00407B6C" w:rsidRDefault="00AD07BB" w:rsidP="00407B6C">
      <w:pPr>
        <w:widowControl/>
        <w:jc w:val="left"/>
      </w:pPr>
      <w:hyperlink r:id="rId26" w:history="1">
        <w:r w:rsidR="00407B6C" w:rsidRPr="00611DBA">
          <w:rPr>
            <w:rStyle w:val="aa"/>
            <w:rFonts w:hint="eastAsia"/>
          </w:rPr>
          <w:t>resultCode</w:t>
        </w:r>
        <w:r w:rsidR="00407B6C" w:rsidRPr="00611DBA">
          <w:rPr>
            <w:rStyle w:val="aa"/>
          </w:rPr>
          <w:t>=</w:t>
        </w:r>
        <w:r w:rsidR="00407B6C">
          <w:rPr>
            <w:rStyle w:val="aa"/>
            <w:rFonts w:hint="eastAsia"/>
          </w:rPr>
          <w:t>701000021</w:t>
        </w:r>
        <w:r w:rsidR="00407B6C" w:rsidRPr="00611DBA">
          <w:rPr>
            <w:rStyle w:val="aa"/>
            <w:rFonts w:ascii="宋体" w:hAnsi="宋体" w:cs="宋体" w:hint="eastAsia"/>
          </w:rPr>
          <w:t>&amp;</w:t>
        </w:r>
        <w:r w:rsidR="00407B6C" w:rsidRPr="005B343C">
          <w:rPr>
            <w:rFonts w:hint="eastAsia"/>
            <w:lang w:val="de-DE"/>
          </w:rPr>
          <w:t xml:space="preserve"> </w:t>
        </w:r>
        <w:r w:rsidR="00407B6C" w:rsidRPr="00185690">
          <w:rPr>
            <w:rFonts w:hint="eastAsia"/>
            <w:lang w:val="de-DE"/>
          </w:rPr>
          <w:t>errorDesc</w:t>
        </w:r>
        <w:r w:rsidR="00407B6C" w:rsidRPr="00611DBA">
          <w:rPr>
            <w:rStyle w:val="aa"/>
            <w:rFonts w:hint="eastAsia"/>
          </w:rPr>
          <w:t>=</w:t>
        </w:r>
        <w:r w:rsidR="00407B6C" w:rsidRPr="00185690">
          <w:rPr>
            <w:rFonts w:hint="eastAsia"/>
            <w:lang w:val="de-DE"/>
          </w:rPr>
          <w:t>Error account format.</w:t>
        </w:r>
      </w:hyperlink>
    </w:p>
    <w:p w:rsidR="00265147" w:rsidRPr="00CE76B3" w:rsidRDefault="00265147" w:rsidP="00265147"/>
    <w:p w:rsidR="00205B42" w:rsidRDefault="00205B42" w:rsidP="00205B42">
      <w:pPr>
        <w:pStyle w:val="21"/>
        <w:numPr>
          <w:ilvl w:val="1"/>
          <w:numId w:val="1"/>
        </w:numPr>
        <w:rPr>
          <w:rStyle w:val="210"/>
        </w:rPr>
      </w:pPr>
      <w:r>
        <w:rPr>
          <w:rStyle w:val="210"/>
          <w:rFonts w:hint="eastAsia"/>
        </w:rPr>
        <w:lastRenderedPageBreak/>
        <w:t>getEMailAuthCode</w:t>
      </w:r>
    </w:p>
    <w:p w:rsidR="00205B42" w:rsidRPr="00B91F27" w:rsidRDefault="00205B42" w:rsidP="00205B42">
      <w:pPr>
        <w:pStyle w:val="31"/>
      </w:pPr>
      <w:r>
        <w:rPr>
          <w:rStyle w:val="210"/>
          <w:rFonts w:hint="eastAsia"/>
        </w:rPr>
        <w:t>JSON</w:t>
      </w:r>
      <w:r>
        <w:rPr>
          <w:rStyle w:val="210"/>
          <w:rFonts w:hint="eastAsia"/>
        </w:rPr>
        <w:t>接口</w:t>
      </w:r>
    </w:p>
    <w:p w:rsidR="00205B42" w:rsidRDefault="00205B42" w:rsidP="00205B42">
      <w:pPr>
        <w:pStyle w:val="41"/>
      </w:pPr>
      <w:r>
        <w:rPr>
          <w:rFonts w:hint="eastAsia"/>
        </w:rPr>
        <w:t>描述</w:t>
      </w:r>
    </w:p>
    <w:p w:rsidR="00205B42" w:rsidRDefault="00205B42" w:rsidP="00205B42">
      <w:pPr>
        <w:ind w:firstLine="420"/>
      </w:pPr>
      <w:r>
        <w:rPr>
          <w:rFonts w:hint="eastAsia"/>
        </w:rPr>
        <w:t>获取邮箱验证码</w:t>
      </w:r>
      <w:r w:rsidR="00A93DF0">
        <w:rPr>
          <w:rFonts w:hint="eastAsia"/>
        </w:rPr>
        <w:t>，验证码在邮箱中发送</w:t>
      </w:r>
      <w:r w:rsidR="00662079">
        <w:rPr>
          <w:rFonts w:hint="eastAsia"/>
        </w:rPr>
        <w:t>，采用</w:t>
      </w:r>
      <w:r w:rsidR="00662079">
        <w:rPr>
          <w:rFonts w:hint="eastAsia"/>
        </w:rPr>
        <w:t>8</w:t>
      </w:r>
      <w:r w:rsidR="00662079">
        <w:rPr>
          <w:rFonts w:hint="eastAsia"/>
        </w:rPr>
        <w:t>位数字</w:t>
      </w:r>
      <w:r w:rsidR="00FC4294">
        <w:rPr>
          <w:rFonts w:hint="eastAsia"/>
        </w:rPr>
        <w:t>，需做防暴力破解</w:t>
      </w:r>
      <w:r w:rsidR="002415FA">
        <w:rPr>
          <w:rFonts w:hint="eastAsia"/>
        </w:rPr>
        <w:t>，以及防恶意发送骚扰邮件（限制</w:t>
      </w:r>
      <w:r w:rsidR="002415FA">
        <w:rPr>
          <w:rFonts w:hint="eastAsia"/>
        </w:rPr>
        <w:t>1</w:t>
      </w:r>
      <w:r w:rsidR="002415FA">
        <w:rPr>
          <w:rFonts w:hint="eastAsia"/>
        </w:rPr>
        <w:t>天内发送次数）</w:t>
      </w:r>
      <w:r>
        <w:rPr>
          <w:rFonts w:hint="eastAsia"/>
        </w:rPr>
        <w:t>。</w:t>
      </w:r>
    </w:p>
    <w:p w:rsidR="00A93DF0" w:rsidRPr="00550A0F" w:rsidDel="00B25F54" w:rsidRDefault="00A93DF0" w:rsidP="00205B42">
      <w:pPr>
        <w:ind w:firstLine="420"/>
      </w:pPr>
      <w:r>
        <w:rPr>
          <w:rFonts w:hint="eastAsia"/>
        </w:rPr>
        <w:t>应用场景：</w:t>
      </w:r>
      <w:r>
        <w:rPr>
          <w:rFonts w:hint="eastAsia"/>
        </w:rPr>
        <w:t>PC</w:t>
      </w:r>
      <w:r>
        <w:rPr>
          <w:rFonts w:hint="eastAsia"/>
        </w:rPr>
        <w:t>帐号中心的帐号变更、安全邮箱变更、设置安全邮箱场景下的邮箱验证。</w:t>
      </w:r>
    </w:p>
    <w:p w:rsidR="00205B42" w:rsidRDefault="00205B42" w:rsidP="00205B42">
      <w:pPr>
        <w:pStyle w:val="41"/>
      </w:pPr>
      <w:r>
        <w:rPr>
          <w:rFonts w:hint="eastAsia"/>
        </w:rPr>
        <w:t>输入参数</w:t>
      </w:r>
    </w:p>
    <w:p w:rsidR="00205B42" w:rsidRPr="00A01A26" w:rsidRDefault="00205B42" w:rsidP="00205B42">
      <w:pPr>
        <w:pStyle w:val="a4"/>
        <w:ind w:firstLine="210"/>
      </w:pPr>
      <w:r>
        <w:rPr>
          <w:rFonts w:hint="eastAsia"/>
        </w:rPr>
        <w:t>GetEMailAuthCodeReq</w:t>
      </w:r>
      <w:r>
        <w:rPr>
          <w:rFonts w:hint="eastAsia"/>
        </w:rPr>
        <w:t>定义如下：</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1101"/>
        <w:gridCol w:w="993"/>
        <w:gridCol w:w="3591"/>
      </w:tblGrid>
      <w:tr w:rsidR="00205B42" w:rsidTr="005648E5">
        <w:trPr>
          <w:jc w:val="center"/>
        </w:trPr>
        <w:tc>
          <w:tcPr>
            <w:tcW w:w="2378" w:type="dxa"/>
          </w:tcPr>
          <w:p w:rsidR="00205B42" w:rsidRDefault="00205B42" w:rsidP="005648E5">
            <w:pPr>
              <w:pStyle w:val="TAH"/>
              <w:rPr>
                <w:rFonts w:ascii="Verdana" w:hAnsi="Verdana"/>
                <w:lang w:val="fr-FR" w:eastAsia="zh-CN"/>
              </w:rPr>
            </w:pPr>
            <w:r>
              <w:rPr>
                <w:rFonts w:ascii="Verdana" w:hAnsi="Verdana" w:hint="eastAsia"/>
                <w:lang w:val="fr-FR" w:eastAsia="zh-CN"/>
              </w:rPr>
              <w:t>参数名称</w:t>
            </w:r>
          </w:p>
        </w:tc>
        <w:tc>
          <w:tcPr>
            <w:tcW w:w="737" w:type="dxa"/>
          </w:tcPr>
          <w:p w:rsidR="00205B42" w:rsidRDefault="00205B42" w:rsidP="005648E5">
            <w:pPr>
              <w:pStyle w:val="TAH"/>
              <w:rPr>
                <w:rFonts w:ascii="Verdana" w:hAnsi="Verdana"/>
                <w:lang w:val="fr-FR" w:eastAsia="zh-CN"/>
              </w:rPr>
            </w:pPr>
            <w:r>
              <w:rPr>
                <w:rFonts w:ascii="Verdana" w:hAnsi="Verdana" w:hint="eastAsia"/>
                <w:lang w:val="fr-FR" w:eastAsia="zh-CN"/>
              </w:rPr>
              <w:t>必须</w:t>
            </w:r>
          </w:p>
        </w:tc>
        <w:tc>
          <w:tcPr>
            <w:tcW w:w="1101" w:type="dxa"/>
          </w:tcPr>
          <w:p w:rsidR="00205B42" w:rsidRDefault="00205B42" w:rsidP="005648E5">
            <w:pPr>
              <w:pStyle w:val="TAH"/>
              <w:rPr>
                <w:rFonts w:ascii="Verdana" w:hAnsi="Verdana"/>
                <w:lang w:val="fr-FR" w:eastAsia="zh-CN"/>
              </w:rPr>
            </w:pPr>
            <w:r>
              <w:rPr>
                <w:rFonts w:ascii="Verdana" w:hAnsi="Verdana" w:hint="eastAsia"/>
                <w:lang w:val="fr-FR" w:eastAsia="zh-CN"/>
              </w:rPr>
              <w:t>类型</w:t>
            </w:r>
          </w:p>
        </w:tc>
        <w:tc>
          <w:tcPr>
            <w:tcW w:w="993" w:type="dxa"/>
          </w:tcPr>
          <w:p w:rsidR="00205B42" w:rsidRDefault="00205B42" w:rsidP="005648E5">
            <w:pPr>
              <w:pStyle w:val="TAH"/>
              <w:rPr>
                <w:rFonts w:ascii="Verdana" w:hAnsi="Verdana"/>
                <w:lang w:val="fr-FR" w:eastAsia="zh-CN"/>
              </w:rPr>
            </w:pPr>
            <w:r>
              <w:rPr>
                <w:rFonts w:ascii="Verdana" w:hAnsi="Verdana" w:hint="eastAsia"/>
                <w:lang w:val="fr-FR" w:eastAsia="zh-CN"/>
              </w:rPr>
              <w:t>长度</w:t>
            </w:r>
          </w:p>
        </w:tc>
        <w:tc>
          <w:tcPr>
            <w:tcW w:w="3591" w:type="dxa"/>
          </w:tcPr>
          <w:p w:rsidR="00205B42" w:rsidRDefault="00205B42" w:rsidP="005648E5">
            <w:pPr>
              <w:pStyle w:val="TAH"/>
              <w:rPr>
                <w:rFonts w:ascii="Verdana" w:hAnsi="Verdana"/>
                <w:lang w:val="fr-FR" w:eastAsia="zh-CN"/>
              </w:rPr>
            </w:pPr>
            <w:r>
              <w:rPr>
                <w:rFonts w:ascii="Verdana" w:hAnsi="Verdana" w:hint="eastAsia"/>
                <w:lang w:val="fr-FR" w:eastAsia="zh-CN"/>
              </w:rPr>
              <w:t>描述信息</w:t>
            </w:r>
          </w:p>
        </w:tc>
      </w:tr>
      <w:tr w:rsidR="00205B42" w:rsidTr="005648E5">
        <w:trPr>
          <w:jc w:val="center"/>
        </w:trPr>
        <w:tc>
          <w:tcPr>
            <w:tcW w:w="2378" w:type="dxa"/>
          </w:tcPr>
          <w:p w:rsidR="00205B42" w:rsidRPr="00E74491" w:rsidRDefault="00205B42" w:rsidP="005648E5">
            <w:pPr>
              <w:pStyle w:val="TAL"/>
              <w:rPr>
                <w:lang w:val="fr-FR" w:eastAsia="zh-CN"/>
              </w:rPr>
            </w:pPr>
            <w:r w:rsidRPr="00E74491">
              <w:rPr>
                <w:rFonts w:hint="eastAsia"/>
                <w:lang w:val="fr-FR" w:eastAsia="zh-CN"/>
              </w:rPr>
              <w:t>v</w:t>
            </w:r>
            <w:r w:rsidRPr="00E74491">
              <w:rPr>
                <w:lang w:val="fr-FR" w:eastAsia="zh-CN"/>
              </w:rPr>
              <w:t>ersion</w:t>
            </w:r>
          </w:p>
        </w:tc>
        <w:tc>
          <w:tcPr>
            <w:tcW w:w="737" w:type="dxa"/>
          </w:tcPr>
          <w:p w:rsidR="00205B42" w:rsidRPr="00E74491" w:rsidRDefault="00205B42" w:rsidP="005648E5">
            <w:pPr>
              <w:pStyle w:val="TAL"/>
              <w:rPr>
                <w:lang w:val="fr-FR" w:eastAsia="zh-CN"/>
              </w:rPr>
            </w:pPr>
            <w:r>
              <w:rPr>
                <w:rFonts w:hint="eastAsia"/>
                <w:lang w:val="fr-FR" w:eastAsia="zh-CN"/>
              </w:rPr>
              <w:t>M</w:t>
            </w:r>
          </w:p>
        </w:tc>
        <w:tc>
          <w:tcPr>
            <w:tcW w:w="1101" w:type="dxa"/>
          </w:tcPr>
          <w:p w:rsidR="00205B42" w:rsidRPr="00E74491" w:rsidRDefault="00205B42" w:rsidP="005648E5">
            <w:pPr>
              <w:pStyle w:val="TAH"/>
              <w:jc w:val="both"/>
              <w:rPr>
                <w:b w:val="0"/>
                <w:lang w:val="fr-FR" w:eastAsia="zh-CN"/>
              </w:rPr>
            </w:pPr>
            <w:r>
              <w:rPr>
                <w:rFonts w:hint="eastAsia"/>
                <w:b w:val="0"/>
                <w:lang w:val="fr-FR" w:eastAsia="zh-CN"/>
              </w:rPr>
              <w:t>String</w:t>
            </w:r>
          </w:p>
        </w:tc>
        <w:tc>
          <w:tcPr>
            <w:tcW w:w="993" w:type="dxa"/>
          </w:tcPr>
          <w:p w:rsidR="00205B42" w:rsidRPr="00E74491" w:rsidRDefault="00205B42" w:rsidP="005648E5">
            <w:pPr>
              <w:rPr>
                <w:rFonts w:ascii="Arial" w:hAnsi="Arial"/>
                <w:kern w:val="0"/>
                <w:sz w:val="18"/>
                <w:szCs w:val="18"/>
                <w:lang w:val="fr-FR"/>
              </w:rPr>
            </w:pPr>
            <w:r>
              <w:rPr>
                <w:rFonts w:ascii="Arial" w:hAnsi="Arial" w:hint="eastAsia"/>
                <w:kern w:val="0"/>
                <w:sz w:val="18"/>
                <w:szCs w:val="18"/>
                <w:lang w:val="fr-FR"/>
              </w:rPr>
              <w:t>5</w:t>
            </w:r>
          </w:p>
        </w:tc>
        <w:tc>
          <w:tcPr>
            <w:tcW w:w="3591" w:type="dxa"/>
          </w:tcPr>
          <w:p w:rsidR="00205B42" w:rsidRPr="00E74491" w:rsidRDefault="00205B42" w:rsidP="005648E5">
            <w:pPr>
              <w:rPr>
                <w:rFonts w:ascii="Arial" w:hAnsi="Arial"/>
                <w:kern w:val="0"/>
                <w:sz w:val="18"/>
                <w:szCs w:val="18"/>
                <w:lang w:val="fr-FR"/>
              </w:rPr>
            </w:pPr>
            <w:r w:rsidRPr="00E74491">
              <w:rPr>
                <w:rFonts w:ascii="Arial" w:hAnsi="Arial" w:hint="eastAsia"/>
                <w:kern w:val="0"/>
                <w:sz w:val="18"/>
                <w:szCs w:val="18"/>
                <w:lang w:val="fr-FR"/>
              </w:rPr>
              <w:t>协议版本号</w:t>
            </w:r>
          </w:p>
          <w:p w:rsidR="00205B42" w:rsidRPr="00E74491" w:rsidRDefault="00205B42" w:rsidP="005648E5">
            <w:pPr>
              <w:rPr>
                <w:rFonts w:ascii="Arial" w:hAnsi="Arial"/>
                <w:kern w:val="0"/>
                <w:sz w:val="18"/>
                <w:szCs w:val="18"/>
                <w:lang w:val="fr-FR"/>
              </w:rPr>
            </w:pPr>
            <w:r w:rsidRPr="00E74491">
              <w:rPr>
                <w:rFonts w:ascii="Arial" w:hAnsi="Arial" w:hint="eastAsia"/>
                <w:kern w:val="0"/>
                <w:sz w:val="18"/>
                <w:szCs w:val="18"/>
                <w:lang w:val="fr-FR"/>
              </w:rPr>
              <w:t>当前版本为：</w:t>
            </w:r>
            <w:r>
              <w:rPr>
                <w:rFonts w:ascii="Arial" w:hAnsi="Arial" w:hint="eastAsia"/>
                <w:kern w:val="0"/>
                <w:sz w:val="18"/>
                <w:szCs w:val="18"/>
                <w:lang w:val="fr-FR"/>
              </w:rPr>
              <w:t>01.01</w:t>
            </w:r>
          </w:p>
        </w:tc>
      </w:tr>
      <w:tr w:rsidR="00205B42" w:rsidTr="005648E5">
        <w:trPr>
          <w:jc w:val="center"/>
        </w:trPr>
        <w:tc>
          <w:tcPr>
            <w:tcW w:w="2378" w:type="dxa"/>
          </w:tcPr>
          <w:p w:rsidR="00205B42" w:rsidRPr="00E74491" w:rsidRDefault="00205B42" w:rsidP="005648E5">
            <w:pPr>
              <w:pStyle w:val="TAL"/>
              <w:rPr>
                <w:lang w:val="fr-FR" w:eastAsia="zh-CN"/>
              </w:rPr>
            </w:pPr>
            <w:r>
              <w:rPr>
                <w:lang w:val="fr-FR" w:eastAsia="zh-CN"/>
              </w:rPr>
              <w:t>transactionID</w:t>
            </w:r>
          </w:p>
        </w:tc>
        <w:tc>
          <w:tcPr>
            <w:tcW w:w="737" w:type="dxa"/>
          </w:tcPr>
          <w:p w:rsidR="00205B42" w:rsidRPr="00E74491" w:rsidRDefault="00205B42" w:rsidP="005648E5">
            <w:pPr>
              <w:pStyle w:val="TAL"/>
              <w:rPr>
                <w:lang w:val="fr-FR" w:eastAsia="zh-CN"/>
              </w:rPr>
            </w:pPr>
            <w:r>
              <w:rPr>
                <w:rFonts w:hint="eastAsia"/>
                <w:lang w:val="fr-FR" w:eastAsia="zh-CN"/>
              </w:rPr>
              <w:t>M</w:t>
            </w:r>
          </w:p>
        </w:tc>
        <w:tc>
          <w:tcPr>
            <w:tcW w:w="1101" w:type="dxa"/>
          </w:tcPr>
          <w:p w:rsidR="00205B42" w:rsidRPr="00E74491" w:rsidRDefault="00205B42" w:rsidP="005648E5">
            <w:pPr>
              <w:pStyle w:val="TAH"/>
              <w:jc w:val="both"/>
              <w:rPr>
                <w:b w:val="0"/>
                <w:lang w:val="fr-FR" w:eastAsia="zh-CN"/>
              </w:rPr>
            </w:pPr>
            <w:r>
              <w:rPr>
                <w:rFonts w:hint="eastAsia"/>
                <w:b w:val="0"/>
                <w:lang w:val="fr-FR" w:eastAsia="zh-CN"/>
              </w:rPr>
              <w:t>String</w:t>
            </w:r>
          </w:p>
        </w:tc>
        <w:tc>
          <w:tcPr>
            <w:tcW w:w="993" w:type="dxa"/>
          </w:tcPr>
          <w:p w:rsidR="00205B42" w:rsidRPr="00E74491" w:rsidRDefault="00205B42" w:rsidP="005648E5">
            <w:pPr>
              <w:rPr>
                <w:rFonts w:ascii="Arial" w:hAnsi="Arial"/>
                <w:kern w:val="0"/>
                <w:sz w:val="18"/>
                <w:szCs w:val="18"/>
                <w:lang w:val="fr-FR"/>
              </w:rPr>
            </w:pPr>
            <w:r w:rsidRPr="00E74491">
              <w:rPr>
                <w:rFonts w:ascii="Arial" w:hAnsi="Arial" w:hint="eastAsia"/>
                <w:kern w:val="0"/>
                <w:sz w:val="18"/>
                <w:szCs w:val="18"/>
                <w:lang w:val="fr-FR"/>
              </w:rPr>
              <w:t>40</w:t>
            </w:r>
          </w:p>
        </w:tc>
        <w:tc>
          <w:tcPr>
            <w:tcW w:w="3591" w:type="dxa"/>
          </w:tcPr>
          <w:p w:rsidR="00205B42" w:rsidRPr="00E74491" w:rsidRDefault="00205B42" w:rsidP="005648E5">
            <w:pPr>
              <w:rPr>
                <w:rFonts w:ascii="Arial" w:hAnsi="Arial"/>
                <w:kern w:val="0"/>
                <w:sz w:val="18"/>
                <w:szCs w:val="18"/>
                <w:lang w:val="fr-FR"/>
              </w:rPr>
            </w:pPr>
            <w:r w:rsidRPr="00E74491">
              <w:rPr>
                <w:rFonts w:ascii="Arial" w:hAnsi="Arial" w:hint="eastAsia"/>
                <w:kern w:val="0"/>
                <w:sz w:val="18"/>
                <w:szCs w:val="18"/>
                <w:lang w:val="fr-FR"/>
              </w:rPr>
              <w:t>交易流水号</w:t>
            </w:r>
          </w:p>
        </w:tc>
      </w:tr>
      <w:tr w:rsidR="00205B42" w:rsidTr="005648E5">
        <w:trPr>
          <w:jc w:val="center"/>
        </w:trPr>
        <w:tc>
          <w:tcPr>
            <w:tcW w:w="2378" w:type="dxa"/>
          </w:tcPr>
          <w:p w:rsidR="00205B42" w:rsidRPr="00C8364D" w:rsidRDefault="00205B42" w:rsidP="005648E5">
            <w:pPr>
              <w:pStyle w:val="TAL"/>
              <w:rPr>
                <w:lang w:val="fr-FR" w:eastAsia="zh-CN"/>
              </w:rPr>
            </w:pPr>
            <w:r w:rsidRPr="00C8364D">
              <w:rPr>
                <w:rFonts w:hint="eastAsia"/>
                <w:lang w:val="fr-FR" w:eastAsia="zh-CN"/>
              </w:rPr>
              <w:t>traceFlag</w:t>
            </w:r>
          </w:p>
        </w:tc>
        <w:tc>
          <w:tcPr>
            <w:tcW w:w="737" w:type="dxa"/>
          </w:tcPr>
          <w:p w:rsidR="00205B42" w:rsidRPr="00C8364D" w:rsidRDefault="00205B42" w:rsidP="005648E5">
            <w:pPr>
              <w:spacing w:line="240" w:lineRule="atLeast"/>
              <w:rPr>
                <w:rFonts w:ascii="Arial" w:hAnsi="Arial"/>
                <w:kern w:val="0"/>
                <w:sz w:val="18"/>
                <w:szCs w:val="18"/>
                <w:lang w:val="fr-FR"/>
              </w:rPr>
            </w:pPr>
            <w:r w:rsidRPr="00C8364D">
              <w:rPr>
                <w:rFonts w:ascii="Arial" w:hAnsi="Arial" w:hint="eastAsia"/>
                <w:kern w:val="0"/>
                <w:sz w:val="18"/>
                <w:szCs w:val="18"/>
                <w:lang w:val="fr-FR"/>
              </w:rPr>
              <w:t xml:space="preserve">O </w:t>
            </w:r>
          </w:p>
        </w:tc>
        <w:tc>
          <w:tcPr>
            <w:tcW w:w="1101" w:type="dxa"/>
          </w:tcPr>
          <w:p w:rsidR="00205B42" w:rsidRPr="00C8364D" w:rsidRDefault="00205B42" w:rsidP="005648E5">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993" w:type="dxa"/>
          </w:tcPr>
          <w:p w:rsidR="00205B42" w:rsidRPr="00C8364D" w:rsidRDefault="00205B42" w:rsidP="005648E5">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3591" w:type="dxa"/>
          </w:tcPr>
          <w:p w:rsidR="00205B42" w:rsidRDefault="00205B42" w:rsidP="005648E5">
            <w:pPr>
              <w:spacing w:line="240" w:lineRule="atLeast"/>
              <w:rPr>
                <w:rFonts w:ascii="Arial" w:hAnsi="Arial"/>
                <w:kern w:val="0"/>
                <w:sz w:val="18"/>
                <w:szCs w:val="18"/>
                <w:lang w:val="fr-FR"/>
              </w:rPr>
            </w:pPr>
            <w:r>
              <w:rPr>
                <w:rFonts w:ascii="Arial" w:hAnsi="Arial" w:hint="eastAsia"/>
                <w:kern w:val="0"/>
                <w:sz w:val="18"/>
                <w:szCs w:val="18"/>
                <w:lang w:val="fr-FR"/>
              </w:rPr>
              <w:t>跟踪标志</w:t>
            </w:r>
          </w:p>
          <w:p w:rsidR="00205B42" w:rsidRPr="00C8364D" w:rsidRDefault="00205B42" w:rsidP="005648E5">
            <w:pPr>
              <w:spacing w:line="240" w:lineRule="atLeast"/>
              <w:rPr>
                <w:rFonts w:ascii="Arial" w:hAnsi="Arial"/>
                <w:kern w:val="0"/>
                <w:sz w:val="18"/>
                <w:szCs w:val="18"/>
                <w:lang w:val="fr-FR"/>
              </w:rPr>
            </w:pPr>
            <w:r>
              <w:rPr>
                <w:rFonts w:ascii="Arial" w:hAnsi="Arial" w:hint="eastAsia"/>
                <w:kern w:val="0"/>
                <w:sz w:val="18"/>
                <w:szCs w:val="18"/>
                <w:lang w:val="fr-FR"/>
              </w:rPr>
              <w:t>0</w:t>
            </w:r>
            <w:r>
              <w:rPr>
                <w:rFonts w:ascii="Arial" w:hAnsi="Arial" w:hint="eastAsia"/>
                <w:kern w:val="0"/>
                <w:sz w:val="18"/>
                <w:szCs w:val="18"/>
                <w:lang w:val="fr-FR"/>
              </w:rPr>
              <w:t>不启动跟踪</w:t>
            </w:r>
            <w:r>
              <w:rPr>
                <w:rFonts w:ascii="Arial" w:hAnsi="Arial" w:hint="eastAsia"/>
                <w:kern w:val="0"/>
                <w:sz w:val="18"/>
                <w:szCs w:val="18"/>
                <w:lang w:val="fr-FR"/>
              </w:rPr>
              <w:t xml:space="preserve">  1</w:t>
            </w:r>
            <w:r>
              <w:rPr>
                <w:rFonts w:ascii="Arial" w:hAnsi="Arial" w:hint="eastAsia"/>
                <w:kern w:val="0"/>
                <w:sz w:val="18"/>
                <w:szCs w:val="18"/>
                <w:lang w:val="fr-FR"/>
              </w:rPr>
              <w:t>启动跟踪</w:t>
            </w:r>
          </w:p>
        </w:tc>
      </w:tr>
      <w:tr w:rsidR="00205B42" w:rsidTr="005648E5">
        <w:trPr>
          <w:jc w:val="center"/>
        </w:trPr>
        <w:tc>
          <w:tcPr>
            <w:tcW w:w="2378" w:type="dxa"/>
          </w:tcPr>
          <w:p w:rsidR="00205B42" w:rsidRDefault="00205B42" w:rsidP="005648E5">
            <w:pPr>
              <w:pStyle w:val="TAL"/>
              <w:rPr>
                <w:lang w:val="fr-FR" w:eastAsia="zh-CN"/>
              </w:rPr>
            </w:pPr>
            <w:r>
              <w:rPr>
                <w:rFonts w:hint="eastAsia"/>
                <w:b/>
                <w:bCs/>
              </w:rPr>
              <w:t>reqClientType</w:t>
            </w:r>
          </w:p>
        </w:tc>
        <w:tc>
          <w:tcPr>
            <w:tcW w:w="737" w:type="dxa"/>
          </w:tcPr>
          <w:p w:rsidR="00205B42" w:rsidRPr="00C8364D" w:rsidRDefault="00AD61C9" w:rsidP="005648E5">
            <w:pPr>
              <w:spacing w:line="240" w:lineRule="atLeast"/>
              <w:rPr>
                <w:rFonts w:ascii="Arial" w:hAnsi="Arial"/>
                <w:kern w:val="0"/>
                <w:sz w:val="18"/>
                <w:szCs w:val="18"/>
                <w:lang w:val="fr-FR" w:eastAsia="en-US"/>
              </w:rPr>
            </w:pPr>
            <w:r>
              <w:rPr>
                <w:lang w:val="fr-FR"/>
              </w:rPr>
              <w:t>M</w:t>
            </w:r>
          </w:p>
        </w:tc>
        <w:tc>
          <w:tcPr>
            <w:tcW w:w="1101" w:type="dxa"/>
          </w:tcPr>
          <w:p w:rsidR="00205B42" w:rsidRPr="00C8364D" w:rsidRDefault="00205B42" w:rsidP="005648E5">
            <w:pPr>
              <w:spacing w:line="240" w:lineRule="atLeast"/>
              <w:rPr>
                <w:rFonts w:ascii="Arial" w:hAnsi="Arial"/>
                <w:kern w:val="0"/>
                <w:sz w:val="18"/>
                <w:szCs w:val="18"/>
                <w:lang w:val="fr-FR" w:eastAsia="en-US"/>
              </w:rPr>
            </w:pPr>
            <w:r>
              <w:rPr>
                <w:lang w:val="fr-FR"/>
              </w:rPr>
              <w:t>Int</w:t>
            </w:r>
          </w:p>
        </w:tc>
        <w:tc>
          <w:tcPr>
            <w:tcW w:w="993" w:type="dxa"/>
          </w:tcPr>
          <w:p w:rsidR="00205B42" w:rsidRDefault="00205B42" w:rsidP="005648E5">
            <w:pPr>
              <w:spacing w:line="240" w:lineRule="atLeast"/>
              <w:rPr>
                <w:rFonts w:ascii="Arial" w:hAnsi="Arial"/>
                <w:kern w:val="0"/>
                <w:sz w:val="18"/>
                <w:szCs w:val="18"/>
                <w:lang w:val="fr-FR"/>
              </w:rPr>
            </w:pPr>
          </w:p>
        </w:tc>
        <w:tc>
          <w:tcPr>
            <w:tcW w:w="3591" w:type="dxa"/>
          </w:tcPr>
          <w:p w:rsidR="00205B42" w:rsidRDefault="00205B42" w:rsidP="005648E5">
            <w:pPr>
              <w:rPr>
                <w:rFonts w:ascii="Arial" w:hAnsi="Arial"/>
                <w:kern w:val="0"/>
                <w:sz w:val="18"/>
                <w:szCs w:val="18"/>
                <w:lang w:val="fr-FR"/>
              </w:rPr>
            </w:pPr>
            <w:r>
              <w:rPr>
                <w:rFonts w:hint="eastAsia"/>
              </w:rPr>
              <w:t>请求客户端类型</w:t>
            </w:r>
          </w:p>
        </w:tc>
      </w:tr>
      <w:tr w:rsidR="00205B42" w:rsidTr="005648E5">
        <w:trPr>
          <w:jc w:val="center"/>
        </w:trPr>
        <w:tc>
          <w:tcPr>
            <w:tcW w:w="2378" w:type="dxa"/>
          </w:tcPr>
          <w:p w:rsidR="00205B42" w:rsidRDefault="00205B42" w:rsidP="005648E5">
            <w:pPr>
              <w:pStyle w:val="TAL"/>
              <w:rPr>
                <w:b/>
                <w:bCs/>
              </w:rPr>
            </w:pPr>
            <w:r>
              <w:rPr>
                <w:rFonts w:hint="eastAsia"/>
                <w:b/>
                <w:bCs/>
                <w:lang w:eastAsia="zh-CN"/>
              </w:rPr>
              <w:t>email</w:t>
            </w:r>
          </w:p>
        </w:tc>
        <w:tc>
          <w:tcPr>
            <w:tcW w:w="737" w:type="dxa"/>
          </w:tcPr>
          <w:p w:rsidR="00205B42" w:rsidRDefault="00AD61C9" w:rsidP="005648E5">
            <w:pPr>
              <w:spacing w:line="240" w:lineRule="atLeast"/>
              <w:rPr>
                <w:lang w:val="fr-FR"/>
              </w:rPr>
            </w:pPr>
            <w:r>
              <w:rPr>
                <w:rFonts w:ascii="Arial" w:hAnsi="Arial"/>
                <w:kern w:val="0"/>
                <w:sz w:val="18"/>
                <w:szCs w:val="18"/>
                <w:lang w:val="fr-FR"/>
              </w:rPr>
              <w:t>M</w:t>
            </w:r>
          </w:p>
        </w:tc>
        <w:tc>
          <w:tcPr>
            <w:tcW w:w="1101" w:type="dxa"/>
          </w:tcPr>
          <w:p w:rsidR="00205B42" w:rsidRDefault="00205B42" w:rsidP="005648E5">
            <w:pPr>
              <w:spacing w:line="240" w:lineRule="atLeast"/>
              <w:rPr>
                <w:lang w:val="fr-FR"/>
              </w:rPr>
            </w:pPr>
            <w:r w:rsidRPr="00C8364D">
              <w:rPr>
                <w:rFonts w:ascii="Arial" w:hAnsi="Arial" w:hint="eastAsia"/>
                <w:kern w:val="0"/>
                <w:sz w:val="18"/>
                <w:szCs w:val="18"/>
                <w:lang w:val="fr-FR" w:eastAsia="en-US"/>
              </w:rPr>
              <w:t>String</w:t>
            </w:r>
          </w:p>
        </w:tc>
        <w:tc>
          <w:tcPr>
            <w:tcW w:w="993" w:type="dxa"/>
          </w:tcPr>
          <w:p w:rsidR="00205B42" w:rsidRDefault="00205B42" w:rsidP="005648E5">
            <w:pPr>
              <w:spacing w:line="240" w:lineRule="atLeast"/>
              <w:rPr>
                <w:rFonts w:ascii="Arial" w:hAnsi="Arial"/>
                <w:kern w:val="0"/>
                <w:sz w:val="18"/>
                <w:szCs w:val="18"/>
                <w:lang w:val="fr-FR"/>
              </w:rPr>
            </w:pPr>
            <w:r>
              <w:rPr>
                <w:rFonts w:ascii="Arial" w:hAnsi="Arial" w:hint="eastAsia"/>
                <w:kern w:val="0"/>
                <w:sz w:val="18"/>
                <w:szCs w:val="18"/>
                <w:lang w:val="fr-FR"/>
              </w:rPr>
              <w:t>255</w:t>
            </w:r>
          </w:p>
        </w:tc>
        <w:tc>
          <w:tcPr>
            <w:tcW w:w="3591" w:type="dxa"/>
          </w:tcPr>
          <w:p w:rsidR="00205B42" w:rsidRDefault="00205B42" w:rsidP="00AD61C9">
            <w:r>
              <w:rPr>
                <w:rFonts w:hint="eastAsia"/>
                <w:sz w:val="18"/>
                <w:szCs w:val="18"/>
              </w:rPr>
              <w:t>待发邮件的邮箱</w:t>
            </w:r>
          </w:p>
        </w:tc>
      </w:tr>
      <w:tr w:rsidR="00700185" w:rsidTr="005648E5">
        <w:trPr>
          <w:jc w:val="center"/>
        </w:trPr>
        <w:tc>
          <w:tcPr>
            <w:tcW w:w="2378" w:type="dxa"/>
          </w:tcPr>
          <w:p w:rsidR="00700185" w:rsidRDefault="00700185" w:rsidP="005648E5">
            <w:pPr>
              <w:pStyle w:val="TAL"/>
              <w:rPr>
                <w:b/>
                <w:bCs/>
                <w:lang w:eastAsia="zh-CN"/>
              </w:rPr>
            </w:pPr>
            <w:r>
              <w:rPr>
                <w:lang w:eastAsia="zh-CN"/>
              </w:rPr>
              <w:t>email</w:t>
            </w:r>
            <w:r>
              <w:rPr>
                <w:rFonts w:hint="eastAsia"/>
                <w:lang w:eastAsia="zh-CN"/>
              </w:rPr>
              <w:t>ReqType</w:t>
            </w:r>
          </w:p>
        </w:tc>
        <w:tc>
          <w:tcPr>
            <w:tcW w:w="737" w:type="dxa"/>
          </w:tcPr>
          <w:p w:rsidR="00700185" w:rsidRDefault="00700185" w:rsidP="005648E5">
            <w:pPr>
              <w:spacing w:line="240" w:lineRule="atLeast"/>
              <w:rPr>
                <w:rFonts w:ascii="Arial" w:hAnsi="Arial"/>
                <w:kern w:val="0"/>
                <w:sz w:val="18"/>
                <w:szCs w:val="18"/>
                <w:lang w:val="fr-FR"/>
              </w:rPr>
            </w:pPr>
            <w:r>
              <w:rPr>
                <w:rFonts w:hint="eastAsia"/>
                <w:lang w:val="fr-FR"/>
              </w:rPr>
              <w:t>M</w:t>
            </w:r>
          </w:p>
        </w:tc>
        <w:tc>
          <w:tcPr>
            <w:tcW w:w="1101" w:type="dxa"/>
          </w:tcPr>
          <w:p w:rsidR="00700185" w:rsidRPr="00C8364D" w:rsidRDefault="00700185" w:rsidP="005648E5">
            <w:pPr>
              <w:spacing w:line="240" w:lineRule="atLeast"/>
              <w:rPr>
                <w:rFonts w:ascii="Arial" w:hAnsi="Arial"/>
                <w:kern w:val="0"/>
                <w:sz w:val="18"/>
                <w:szCs w:val="18"/>
                <w:lang w:val="fr-FR" w:eastAsia="en-US"/>
              </w:rPr>
            </w:pPr>
            <w:r>
              <w:rPr>
                <w:lang w:val="fr-FR"/>
              </w:rPr>
              <w:t>Int</w:t>
            </w:r>
          </w:p>
        </w:tc>
        <w:tc>
          <w:tcPr>
            <w:tcW w:w="993" w:type="dxa"/>
          </w:tcPr>
          <w:p w:rsidR="00700185" w:rsidRDefault="00700185" w:rsidP="005648E5">
            <w:pPr>
              <w:spacing w:line="240" w:lineRule="atLeast"/>
              <w:rPr>
                <w:rFonts w:ascii="Arial" w:hAnsi="Arial"/>
                <w:kern w:val="0"/>
                <w:sz w:val="18"/>
                <w:szCs w:val="18"/>
                <w:lang w:val="fr-FR"/>
              </w:rPr>
            </w:pPr>
          </w:p>
        </w:tc>
        <w:tc>
          <w:tcPr>
            <w:tcW w:w="3591" w:type="dxa"/>
          </w:tcPr>
          <w:p w:rsidR="00700185" w:rsidRPr="003B7D33" w:rsidRDefault="00700185" w:rsidP="005648E5">
            <w:pPr>
              <w:rPr>
                <w:sz w:val="20"/>
              </w:rPr>
            </w:pPr>
            <w:r>
              <w:rPr>
                <w:rFonts w:hint="eastAsia"/>
                <w:sz w:val="20"/>
              </w:rPr>
              <w:t>邮箱</w:t>
            </w:r>
            <w:r w:rsidRPr="003B7D33">
              <w:rPr>
                <w:rFonts w:hint="eastAsia"/>
                <w:sz w:val="20"/>
              </w:rPr>
              <w:t>验证请求类型</w:t>
            </w:r>
          </w:p>
          <w:p w:rsidR="00700185" w:rsidRPr="003B7D33" w:rsidRDefault="00700185" w:rsidP="009E03C2">
            <w:pPr>
              <w:rPr>
                <w:sz w:val="20"/>
              </w:rPr>
            </w:pPr>
            <w:r w:rsidRPr="003B7D33">
              <w:rPr>
                <w:rFonts w:hint="eastAsia"/>
                <w:sz w:val="20"/>
              </w:rPr>
              <w:t xml:space="preserve">0 </w:t>
            </w:r>
            <w:r>
              <w:rPr>
                <w:rFonts w:hint="eastAsia"/>
                <w:sz w:val="20"/>
              </w:rPr>
              <w:t>验证邮箱</w:t>
            </w:r>
          </w:p>
          <w:p w:rsidR="00700185" w:rsidRPr="00700185" w:rsidRDefault="00700185" w:rsidP="009E03C2">
            <w:r>
              <w:rPr>
                <w:rFonts w:hint="eastAsia"/>
              </w:rPr>
              <w:t>3</w:t>
            </w:r>
            <w:r>
              <w:rPr>
                <w:rFonts w:hint="eastAsia"/>
              </w:rPr>
              <w:t>录入前验证</w:t>
            </w:r>
            <w:r w:rsidR="00471395">
              <w:rPr>
                <w:rFonts w:hint="eastAsia"/>
              </w:rPr>
              <w:t>（验证一次后变为</w:t>
            </w:r>
            <w:r w:rsidR="00471395">
              <w:rPr>
                <w:rFonts w:hint="eastAsia"/>
              </w:rPr>
              <w:t>0</w:t>
            </w:r>
            <w:r w:rsidR="00471395">
              <w:rPr>
                <w:rFonts w:hint="eastAsia"/>
              </w:rPr>
              <w:t>）</w:t>
            </w:r>
          </w:p>
        </w:tc>
      </w:tr>
      <w:tr w:rsidR="00CB6B7F" w:rsidTr="005648E5">
        <w:trPr>
          <w:jc w:val="center"/>
        </w:trPr>
        <w:tc>
          <w:tcPr>
            <w:tcW w:w="2378" w:type="dxa"/>
          </w:tcPr>
          <w:p w:rsidR="00CB6B7F" w:rsidRDefault="00CB6B7F" w:rsidP="005648E5">
            <w:pPr>
              <w:pStyle w:val="TAL"/>
              <w:rPr>
                <w:lang w:eastAsia="zh-CN"/>
              </w:rPr>
            </w:pPr>
            <w:r>
              <w:rPr>
                <w:rFonts w:hint="eastAsia"/>
              </w:rPr>
              <w:t>languageCode</w:t>
            </w:r>
          </w:p>
        </w:tc>
        <w:tc>
          <w:tcPr>
            <w:tcW w:w="737" w:type="dxa"/>
          </w:tcPr>
          <w:p w:rsidR="00CB6B7F" w:rsidRDefault="00CB6B7F" w:rsidP="005648E5">
            <w:pPr>
              <w:spacing w:line="240" w:lineRule="atLeast"/>
              <w:rPr>
                <w:lang w:val="fr-FR"/>
              </w:rPr>
            </w:pPr>
            <w:r>
              <w:rPr>
                <w:rFonts w:ascii="Arial" w:cs="Arial" w:hint="eastAsia"/>
                <w:color w:val="000000"/>
              </w:rPr>
              <w:t>M</w:t>
            </w:r>
          </w:p>
        </w:tc>
        <w:tc>
          <w:tcPr>
            <w:tcW w:w="1101" w:type="dxa"/>
          </w:tcPr>
          <w:p w:rsidR="00CB6B7F" w:rsidRDefault="00CB6B7F" w:rsidP="005648E5">
            <w:pPr>
              <w:spacing w:line="240" w:lineRule="atLeast"/>
              <w:rPr>
                <w:lang w:val="fr-FR"/>
              </w:rPr>
            </w:pPr>
            <w:r>
              <w:rPr>
                <w:rFonts w:ascii="Arial" w:cs="Arial" w:hint="eastAsia"/>
                <w:color w:val="000000"/>
              </w:rPr>
              <w:t>String</w:t>
            </w:r>
          </w:p>
        </w:tc>
        <w:tc>
          <w:tcPr>
            <w:tcW w:w="993" w:type="dxa"/>
          </w:tcPr>
          <w:p w:rsidR="00CB6B7F" w:rsidRDefault="00CB6B7F" w:rsidP="005648E5">
            <w:pPr>
              <w:spacing w:line="240" w:lineRule="atLeast"/>
              <w:rPr>
                <w:rFonts w:ascii="Arial" w:hAnsi="Arial"/>
                <w:kern w:val="0"/>
                <w:sz w:val="18"/>
                <w:szCs w:val="18"/>
                <w:lang w:val="fr-FR"/>
              </w:rPr>
            </w:pPr>
            <w:r>
              <w:rPr>
                <w:rFonts w:hint="eastAsia"/>
                <w:lang w:val="fr-FR"/>
              </w:rPr>
              <w:t>4</w:t>
            </w:r>
          </w:p>
        </w:tc>
        <w:tc>
          <w:tcPr>
            <w:tcW w:w="3591" w:type="dxa"/>
          </w:tcPr>
          <w:p w:rsidR="00CB6B7F" w:rsidRDefault="00CB6B7F" w:rsidP="005648E5">
            <w:pPr>
              <w:rPr>
                <w:sz w:val="20"/>
              </w:rPr>
            </w:pPr>
            <w:r>
              <w:rPr>
                <w:rFonts w:hint="eastAsia"/>
              </w:rPr>
              <w:t>语言类型</w:t>
            </w:r>
          </w:p>
        </w:tc>
      </w:tr>
    </w:tbl>
    <w:p w:rsidR="00205B42" w:rsidRDefault="00205B42" w:rsidP="00205B42">
      <w:pPr>
        <w:pStyle w:val="41"/>
        <w:rPr>
          <w:lang w:val="fr-FR"/>
        </w:rPr>
      </w:pPr>
      <w:r>
        <w:rPr>
          <w:rFonts w:hint="eastAsia"/>
        </w:rPr>
        <w:t>返回值</w:t>
      </w:r>
    </w:p>
    <w:p w:rsidR="00205B42" w:rsidRDefault="00205B42" w:rsidP="00205B42">
      <w:pPr>
        <w:ind w:left="198"/>
      </w:pPr>
      <w:r>
        <w:rPr>
          <w:rFonts w:hint="eastAsia"/>
        </w:rPr>
        <w:t>成功返回</w:t>
      </w:r>
      <w:r>
        <w:rPr>
          <w:rFonts w:hint="eastAsia"/>
        </w:rPr>
        <w:t>GetEMailAuthCodeRsp</w:t>
      </w:r>
      <w:r>
        <w:rPr>
          <w:rFonts w:hint="eastAsia"/>
          <w:lang w:val="fr-FR"/>
        </w:rPr>
        <w:t>，否则抛出异常。</w:t>
      </w:r>
      <w:r>
        <w:rPr>
          <w:rFonts w:hint="eastAsia"/>
          <w:lang w:val="fr-FR"/>
        </w:rPr>
        <w:t>GetEMailAuthCode</w:t>
      </w:r>
      <w:r>
        <w:rPr>
          <w:rFonts w:hint="eastAsia"/>
        </w:rPr>
        <w:t>Rsp</w:t>
      </w:r>
      <w:r>
        <w:rPr>
          <w:rFonts w:hint="eastAsia"/>
        </w:rPr>
        <w:t>定义如下：</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1101"/>
        <w:gridCol w:w="993"/>
        <w:gridCol w:w="3591"/>
      </w:tblGrid>
      <w:tr w:rsidR="00205B42" w:rsidTr="005648E5">
        <w:trPr>
          <w:jc w:val="center"/>
        </w:trPr>
        <w:tc>
          <w:tcPr>
            <w:tcW w:w="2378" w:type="dxa"/>
          </w:tcPr>
          <w:p w:rsidR="00205B42" w:rsidRDefault="00205B42" w:rsidP="005648E5">
            <w:pPr>
              <w:pStyle w:val="TAH"/>
              <w:rPr>
                <w:rFonts w:ascii="Verdana" w:hAnsi="Verdana"/>
                <w:lang w:val="fr-FR" w:eastAsia="zh-CN"/>
              </w:rPr>
            </w:pPr>
            <w:r>
              <w:rPr>
                <w:rFonts w:ascii="Verdana" w:hAnsi="Verdana" w:hint="eastAsia"/>
                <w:lang w:val="fr-FR" w:eastAsia="zh-CN"/>
              </w:rPr>
              <w:t>参数名称</w:t>
            </w:r>
          </w:p>
        </w:tc>
        <w:tc>
          <w:tcPr>
            <w:tcW w:w="737" w:type="dxa"/>
          </w:tcPr>
          <w:p w:rsidR="00205B42" w:rsidRDefault="00205B42" w:rsidP="005648E5">
            <w:pPr>
              <w:pStyle w:val="TAH"/>
              <w:rPr>
                <w:rFonts w:ascii="Verdana" w:hAnsi="Verdana"/>
                <w:lang w:val="fr-FR" w:eastAsia="zh-CN"/>
              </w:rPr>
            </w:pPr>
            <w:r>
              <w:rPr>
                <w:rFonts w:ascii="Verdana" w:hAnsi="Verdana" w:hint="eastAsia"/>
                <w:lang w:val="fr-FR" w:eastAsia="zh-CN"/>
              </w:rPr>
              <w:t>必须</w:t>
            </w:r>
          </w:p>
        </w:tc>
        <w:tc>
          <w:tcPr>
            <w:tcW w:w="1101" w:type="dxa"/>
          </w:tcPr>
          <w:p w:rsidR="00205B42" w:rsidRDefault="00205B42" w:rsidP="005648E5">
            <w:pPr>
              <w:pStyle w:val="TAH"/>
              <w:rPr>
                <w:rFonts w:ascii="Verdana" w:hAnsi="Verdana"/>
                <w:lang w:val="fr-FR" w:eastAsia="zh-CN"/>
              </w:rPr>
            </w:pPr>
            <w:r>
              <w:rPr>
                <w:rFonts w:ascii="Verdana" w:hAnsi="Verdana" w:hint="eastAsia"/>
                <w:lang w:val="fr-FR" w:eastAsia="zh-CN"/>
              </w:rPr>
              <w:t>类型</w:t>
            </w:r>
          </w:p>
        </w:tc>
        <w:tc>
          <w:tcPr>
            <w:tcW w:w="993" w:type="dxa"/>
          </w:tcPr>
          <w:p w:rsidR="00205B42" w:rsidRDefault="00205B42" w:rsidP="005648E5">
            <w:pPr>
              <w:pStyle w:val="TAH"/>
              <w:rPr>
                <w:rFonts w:ascii="Verdana" w:hAnsi="Verdana"/>
                <w:lang w:val="fr-FR" w:eastAsia="zh-CN"/>
              </w:rPr>
            </w:pPr>
            <w:r>
              <w:rPr>
                <w:rFonts w:ascii="Verdana" w:hAnsi="Verdana" w:hint="eastAsia"/>
                <w:lang w:val="fr-FR" w:eastAsia="zh-CN"/>
              </w:rPr>
              <w:t>长度</w:t>
            </w:r>
          </w:p>
        </w:tc>
        <w:tc>
          <w:tcPr>
            <w:tcW w:w="3591" w:type="dxa"/>
          </w:tcPr>
          <w:p w:rsidR="00205B42" w:rsidRDefault="00205B42" w:rsidP="005648E5">
            <w:pPr>
              <w:pStyle w:val="TAH"/>
              <w:rPr>
                <w:rFonts w:ascii="Verdana" w:hAnsi="Verdana"/>
                <w:lang w:val="fr-FR" w:eastAsia="zh-CN"/>
              </w:rPr>
            </w:pPr>
            <w:r>
              <w:rPr>
                <w:rFonts w:ascii="Verdana" w:hAnsi="Verdana" w:hint="eastAsia"/>
                <w:lang w:val="fr-FR" w:eastAsia="zh-CN"/>
              </w:rPr>
              <w:t>描述信息</w:t>
            </w:r>
          </w:p>
        </w:tc>
      </w:tr>
      <w:tr w:rsidR="00205B42" w:rsidTr="005648E5">
        <w:trPr>
          <w:jc w:val="center"/>
        </w:trPr>
        <w:tc>
          <w:tcPr>
            <w:tcW w:w="2378" w:type="dxa"/>
          </w:tcPr>
          <w:p w:rsidR="00205B42" w:rsidRPr="005041A8" w:rsidRDefault="00205B42" w:rsidP="005648E5">
            <w:pPr>
              <w:pStyle w:val="TAL"/>
              <w:rPr>
                <w:lang w:val="fr-FR" w:eastAsia="zh-CN"/>
              </w:rPr>
            </w:pPr>
            <w:r w:rsidRPr="005041A8">
              <w:rPr>
                <w:rFonts w:hint="eastAsia"/>
                <w:lang w:val="fr-FR" w:eastAsia="zh-CN"/>
              </w:rPr>
              <w:t>v</w:t>
            </w:r>
            <w:r w:rsidRPr="005041A8">
              <w:rPr>
                <w:lang w:val="fr-FR" w:eastAsia="zh-CN"/>
              </w:rPr>
              <w:t>ersion</w:t>
            </w:r>
          </w:p>
        </w:tc>
        <w:tc>
          <w:tcPr>
            <w:tcW w:w="737" w:type="dxa"/>
          </w:tcPr>
          <w:p w:rsidR="00205B42" w:rsidRPr="005041A8" w:rsidRDefault="00205B42" w:rsidP="005648E5">
            <w:pPr>
              <w:pStyle w:val="TAL"/>
              <w:rPr>
                <w:lang w:val="fr-FR" w:eastAsia="zh-CN"/>
              </w:rPr>
            </w:pPr>
            <w:r>
              <w:rPr>
                <w:rFonts w:hint="eastAsia"/>
                <w:lang w:val="fr-FR" w:eastAsia="zh-CN"/>
              </w:rPr>
              <w:t>M</w:t>
            </w:r>
          </w:p>
        </w:tc>
        <w:tc>
          <w:tcPr>
            <w:tcW w:w="1101" w:type="dxa"/>
          </w:tcPr>
          <w:p w:rsidR="00205B42" w:rsidRPr="005041A8" w:rsidRDefault="00205B42" w:rsidP="005648E5">
            <w:pPr>
              <w:pStyle w:val="TAH"/>
              <w:jc w:val="both"/>
              <w:rPr>
                <w:b w:val="0"/>
                <w:lang w:val="fr-FR" w:eastAsia="zh-CN"/>
              </w:rPr>
            </w:pPr>
            <w:r>
              <w:rPr>
                <w:rFonts w:hint="eastAsia"/>
                <w:b w:val="0"/>
                <w:lang w:val="fr-FR" w:eastAsia="zh-CN"/>
              </w:rPr>
              <w:t>String</w:t>
            </w:r>
          </w:p>
        </w:tc>
        <w:tc>
          <w:tcPr>
            <w:tcW w:w="993" w:type="dxa"/>
          </w:tcPr>
          <w:p w:rsidR="00205B42" w:rsidRPr="005041A8" w:rsidRDefault="00205B42" w:rsidP="005648E5">
            <w:pPr>
              <w:rPr>
                <w:rFonts w:ascii="Arial" w:hAnsi="Arial"/>
                <w:kern w:val="0"/>
                <w:sz w:val="18"/>
                <w:szCs w:val="18"/>
                <w:lang w:val="fr-FR"/>
              </w:rPr>
            </w:pPr>
            <w:r>
              <w:rPr>
                <w:rFonts w:ascii="Arial" w:hAnsi="Arial" w:hint="eastAsia"/>
                <w:kern w:val="0"/>
                <w:sz w:val="18"/>
                <w:szCs w:val="18"/>
                <w:lang w:val="fr-FR"/>
              </w:rPr>
              <w:t>5</w:t>
            </w:r>
          </w:p>
        </w:tc>
        <w:tc>
          <w:tcPr>
            <w:tcW w:w="3591" w:type="dxa"/>
          </w:tcPr>
          <w:p w:rsidR="00205B42" w:rsidRPr="005041A8" w:rsidRDefault="00205B42" w:rsidP="005648E5">
            <w:pPr>
              <w:rPr>
                <w:rFonts w:ascii="Arial" w:hAnsi="Arial"/>
                <w:kern w:val="0"/>
                <w:sz w:val="18"/>
                <w:szCs w:val="18"/>
                <w:lang w:val="fr-FR"/>
              </w:rPr>
            </w:pPr>
            <w:r w:rsidRPr="005041A8">
              <w:rPr>
                <w:rFonts w:ascii="Arial" w:hAnsi="Arial" w:hint="eastAsia"/>
                <w:kern w:val="0"/>
                <w:sz w:val="18"/>
                <w:szCs w:val="18"/>
                <w:lang w:val="fr-FR"/>
              </w:rPr>
              <w:t>协议版本号</w:t>
            </w:r>
          </w:p>
        </w:tc>
      </w:tr>
      <w:tr w:rsidR="00205B42" w:rsidTr="005648E5">
        <w:trPr>
          <w:jc w:val="center"/>
        </w:trPr>
        <w:tc>
          <w:tcPr>
            <w:tcW w:w="2378" w:type="dxa"/>
          </w:tcPr>
          <w:p w:rsidR="00205B42" w:rsidRPr="005041A8" w:rsidRDefault="00205B42" w:rsidP="005648E5">
            <w:pPr>
              <w:pStyle w:val="TAL"/>
              <w:rPr>
                <w:lang w:val="fr-FR" w:eastAsia="zh-CN"/>
              </w:rPr>
            </w:pPr>
            <w:r>
              <w:rPr>
                <w:lang w:val="fr-FR" w:eastAsia="zh-CN"/>
              </w:rPr>
              <w:t>transactionID</w:t>
            </w:r>
          </w:p>
        </w:tc>
        <w:tc>
          <w:tcPr>
            <w:tcW w:w="737" w:type="dxa"/>
          </w:tcPr>
          <w:p w:rsidR="00205B42" w:rsidRPr="005041A8" w:rsidRDefault="00205B42" w:rsidP="005648E5">
            <w:pPr>
              <w:pStyle w:val="TAL"/>
              <w:rPr>
                <w:lang w:val="fr-FR" w:eastAsia="zh-CN"/>
              </w:rPr>
            </w:pPr>
            <w:r>
              <w:rPr>
                <w:rFonts w:hint="eastAsia"/>
                <w:lang w:val="fr-FR" w:eastAsia="zh-CN"/>
              </w:rPr>
              <w:t>M</w:t>
            </w:r>
          </w:p>
        </w:tc>
        <w:tc>
          <w:tcPr>
            <w:tcW w:w="1101" w:type="dxa"/>
          </w:tcPr>
          <w:p w:rsidR="00205B42" w:rsidRPr="005041A8" w:rsidRDefault="00205B42" w:rsidP="005648E5">
            <w:pPr>
              <w:pStyle w:val="TAH"/>
              <w:jc w:val="both"/>
              <w:rPr>
                <w:b w:val="0"/>
                <w:lang w:val="fr-FR" w:eastAsia="zh-CN"/>
              </w:rPr>
            </w:pPr>
            <w:r>
              <w:rPr>
                <w:rFonts w:hint="eastAsia"/>
                <w:b w:val="0"/>
                <w:lang w:val="fr-FR" w:eastAsia="zh-CN"/>
              </w:rPr>
              <w:t>String</w:t>
            </w:r>
          </w:p>
        </w:tc>
        <w:tc>
          <w:tcPr>
            <w:tcW w:w="993" w:type="dxa"/>
          </w:tcPr>
          <w:p w:rsidR="00205B42" w:rsidRPr="005041A8" w:rsidRDefault="00205B42" w:rsidP="005648E5">
            <w:pPr>
              <w:rPr>
                <w:rFonts w:ascii="Arial" w:hAnsi="Arial"/>
                <w:kern w:val="0"/>
                <w:sz w:val="18"/>
                <w:szCs w:val="18"/>
                <w:lang w:val="fr-FR"/>
              </w:rPr>
            </w:pPr>
            <w:r w:rsidRPr="005041A8">
              <w:rPr>
                <w:rFonts w:ascii="Arial" w:hAnsi="Arial" w:hint="eastAsia"/>
                <w:kern w:val="0"/>
                <w:sz w:val="18"/>
                <w:szCs w:val="18"/>
                <w:lang w:val="fr-FR"/>
              </w:rPr>
              <w:t>40</w:t>
            </w:r>
          </w:p>
        </w:tc>
        <w:tc>
          <w:tcPr>
            <w:tcW w:w="3591" w:type="dxa"/>
          </w:tcPr>
          <w:p w:rsidR="00205B42" w:rsidRPr="005041A8" w:rsidRDefault="00205B42" w:rsidP="005648E5">
            <w:pPr>
              <w:rPr>
                <w:rFonts w:ascii="Arial" w:hAnsi="Arial"/>
                <w:kern w:val="0"/>
                <w:sz w:val="18"/>
                <w:szCs w:val="18"/>
                <w:lang w:val="fr-FR"/>
              </w:rPr>
            </w:pPr>
            <w:r w:rsidRPr="005041A8">
              <w:rPr>
                <w:rFonts w:ascii="Arial" w:hAnsi="Arial" w:hint="eastAsia"/>
                <w:kern w:val="0"/>
                <w:sz w:val="18"/>
                <w:szCs w:val="18"/>
                <w:lang w:val="fr-FR"/>
              </w:rPr>
              <w:t>交易流水号</w:t>
            </w:r>
          </w:p>
        </w:tc>
      </w:tr>
      <w:tr w:rsidR="00205B42" w:rsidTr="005648E5">
        <w:trPr>
          <w:jc w:val="center"/>
        </w:trPr>
        <w:tc>
          <w:tcPr>
            <w:tcW w:w="2378" w:type="dxa"/>
          </w:tcPr>
          <w:p w:rsidR="00205B42" w:rsidRPr="00C8364D" w:rsidRDefault="00205B42" w:rsidP="005648E5">
            <w:pPr>
              <w:pStyle w:val="TAL"/>
              <w:rPr>
                <w:lang w:val="fr-FR" w:eastAsia="zh-CN"/>
              </w:rPr>
            </w:pPr>
            <w:r w:rsidRPr="00C8364D">
              <w:rPr>
                <w:rFonts w:hint="eastAsia"/>
                <w:lang w:val="fr-FR" w:eastAsia="zh-CN"/>
              </w:rPr>
              <w:t>traceFlag</w:t>
            </w:r>
          </w:p>
        </w:tc>
        <w:tc>
          <w:tcPr>
            <w:tcW w:w="737" w:type="dxa"/>
          </w:tcPr>
          <w:p w:rsidR="00205B42" w:rsidRPr="00C8364D" w:rsidRDefault="00205B42" w:rsidP="005648E5">
            <w:pPr>
              <w:spacing w:line="240" w:lineRule="atLeast"/>
              <w:rPr>
                <w:rFonts w:ascii="Arial" w:hAnsi="Arial"/>
                <w:kern w:val="0"/>
                <w:sz w:val="18"/>
                <w:szCs w:val="18"/>
                <w:lang w:val="fr-FR"/>
              </w:rPr>
            </w:pPr>
            <w:r w:rsidRPr="00C8364D">
              <w:rPr>
                <w:rFonts w:ascii="Arial" w:hAnsi="Arial" w:hint="eastAsia"/>
                <w:kern w:val="0"/>
                <w:sz w:val="18"/>
                <w:szCs w:val="18"/>
                <w:lang w:val="fr-FR"/>
              </w:rPr>
              <w:t xml:space="preserve">O </w:t>
            </w:r>
          </w:p>
        </w:tc>
        <w:tc>
          <w:tcPr>
            <w:tcW w:w="1101" w:type="dxa"/>
          </w:tcPr>
          <w:p w:rsidR="00205B42" w:rsidRPr="00C8364D" w:rsidRDefault="00205B42" w:rsidP="005648E5">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993" w:type="dxa"/>
          </w:tcPr>
          <w:p w:rsidR="00205B42" w:rsidRPr="00C8364D" w:rsidRDefault="00205B42" w:rsidP="005648E5">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3591" w:type="dxa"/>
          </w:tcPr>
          <w:p w:rsidR="00205B42" w:rsidRPr="00C8364D" w:rsidRDefault="00205B42" w:rsidP="005648E5">
            <w:pPr>
              <w:spacing w:line="240" w:lineRule="atLeast"/>
              <w:rPr>
                <w:rFonts w:ascii="Arial" w:hAnsi="Arial"/>
                <w:kern w:val="0"/>
                <w:sz w:val="18"/>
                <w:szCs w:val="18"/>
                <w:lang w:val="fr-FR"/>
              </w:rPr>
            </w:pPr>
            <w:r>
              <w:rPr>
                <w:rFonts w:ascii="Arial" w:hAnsi="Arial" w:hint="eastAsia"/>
                <w:kern w:val="0"/>
                <w:sz w:val="18"/>
                <w:szCs w:val="18"/>
                <w:lang w:val="fr-FR"/>
              </w:rPr>
              <w:t>跟踪标志</w:t>
            </w:r>
          </w:p>
        </w:tc>
      </w:tr>
      <w:tr w:rsidR="00205B42" w:rsidTr="005648E5">
        <w:trPr>
          <w:jc w:val="center"/>
        </w:trPr>
        <w:tc>
          <w:tcPr>
            <w:tcW w:w="2378" w:type="dxa"/>
          </w:tcPr>
          <w:p w:rsidR="00205B42" w:rsidRDefault="00AD61C9" w:rsidP="00AD61C9">
            <w:pPr>
              <w:pStyle w:val="TAL"/>
              <w:rPr>
                <w:lang w:val="fr-FR" w:eastAsia="zh-CN"/>
              </w:rPr>
            </w:pPr>
            <w:r>
              <w:rPr>
                <w:lang w:val="fr-FR" w:eastAsia="zh-CN"/>
              </w:rPr>
              <w:t>em</w:t>
            </w:r>
            <w:r w:rsidR="00205B42">
              <w:rPr>
                <w:rFonts w:hint="eastAsia"/>
                <w:lang w:val="fr-FR" w:eastAsia="zh-CN"/>
              </w:rPr>
              <w:t>ail</w:t>
            </w:r>
          </w:p>
        </w:tc>
        <w:tc>
          <w:tcPr>
            <w:tcW w:w="737" w:type="dxa"/>
          </w:tcPr>
          <w:p w:rsidR="00205B42" w:rsidRDefault="00205B42" w:rsidP="005648E5">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1101" w:type="dxa"/>
          </w:tcPr>
          <w:p w:rsidR="00205B42" w:rsidRDefault="00205B42" w:rsidP="005648E5">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993" w:type="dxa"/>
          </w:tcPr>
          <w:p w:rsidR="00205B42" w:rsidRDefault="00AD61C9" w:rsidP="005648E5">
            <w:pPr>
              <w:spacing w:line="240" w:lineRule="atLeast"/>
              <w:rPr>
                <w:rFonts w:ascii="Arial" w:hAnsi="Arial"/>
                <w:kern w:val="0"/>
                <w:sz w:val="18"/>
                <w:szCs w:val="18"/>
                <w:lang w:val="fr-FR"/>
              </w:rPr>
            </w:pPr>
            <w:r>
              <w:rPr>
                <w:rFonts w:ascii="Arial" w:hAnsi="Arial"/>
                <w:kern w:val="0"/>
                <w:sz w:val="18"/>
                <w:szCs w:val="18"/>
                <w:lang w:val="fr-FR"/>
              </w:rPr>
              <w:t>255</w:t>
            </w:r>
          </w:p>
        </w:tc>
        <w:tc>
          <w:tcPr>
            <w:tcW w:w="3591" w:type="dxa"/>
          </w:tcPr>
          <w:p w:rsidR="00205B42" w:rsidRDefault="00AD61C9" w:rsidP="00AD61C9">
            <w:pPr>
              <w:spacing w:line="240" w:lineRule="atLeast"/>
              <w:rPr>
                <w:rFonts w:ascii="Arial" w:hAnsi="Arial"/>
                <w:kern w:val="0"/>
                <w:sz w:val="18"/>
                <w:szCs w:val="18"/>
                <w:lang w:val="fr-FR"/>
              </w:rPr>
            </w:pPr>
            <w:r>
              <w:rPr>
                <w:rFonts w:ascii="Arial" w:hAnsi="Arial" w:hint="eastAsia"/>
                <w:kern w:val="0"/>
                <w:sz w:val="18"/>
                <w:szCs w:val="18"/>
              </w:rPr>
              <w:t>已发邮件的</w:t>
            </w:r>
            <w:r w:rsidR="00205B42">
              <w:rPr>
                <w:rFonts w:ascii="Arial" w:hAnsi="Arial" w:hint="eastAsia"/>
                <w:kern w:val="0"/>
                <w:sz w:val="18"/>
                <w:szCs w:val="18"/>
                <w:lang w:val="fr-FR"/>
              </w:rPr>
              <w:t>邮箱</w:t>
            </w:r>
          </w:p>
        </w:tc>
      </w:tr>
    </w:tbl>
    <w:p w:rsidR="00205B42" w:rsidRDefault="00205B42" w:rsidP="00205B42">
      <w:pPr>
        <w:pStyle w:val="41"/>
      </w:pPr>
      <w:r>
        <w:rPr>
          <w:rFonts w:hint="eastAsia"/>
        </w:rPr>
        <w:t>异常信息</w:t>
      </w:r>
    </w:p>
    <w:p w:rsidR="00205B42" w:rsidRDefault="00205B42" w:rsidP="00205B42">
      <w:pPr>
        <w:pStyle w:val="a4"/>
        <w:ind w:firstLine="210"/>
      </w:pPr>
      <w:r>
        <w:rPr>
          <w:rFonts w:hint="eastAsia"/>
        </w:rPr>
        <w:t>失败则抛出异常</w:t>
      </w:r>
      <w:r>
        <w:rPr>
          <w:rFonts w:hint="eastAsia"/>
        </w:rPr>
        <w:t>CException</w:t>
      </w:r>
      <w:r>
        <w:rPr>
          <w:rFonts w:hint="eastAsia"/>
        </w:rPr>
        <w:t>，具体内容请参考异常码定义文档。</w:t>
      </w:r>
    </w:p>
    <w:p w:rsidR="00205B42" w:rsidRDefault="00205B42" w:rsidP="00205B42">
      <w:pPr>
        <w:pStyle w:val="41"/>
      </w:pPr>
      <w:r>
        <w:rPr>
          <w:rFonts w:hint="eastAsia"/>
        </w:rPr>
        <w:lastRenderedPageBreak/>
        <w:t>Json</w:t>
      </w:r>
      <w:r>
        <w:rPr>
          <w:rFonts w:hint="eastAsia"/>
        </w:rPr>
        <w:t>接口登录认证信息说明</w:t>
      </w:r>
    </w:p>
    <w:p w:rsidR="00B10DBB" w:rsidRDefault="00205B42" w:rsidP="00205B42">
      <w:pPr>
        <w:pStyle w:val="a4"/>
        <w:ind w:firstLine="210"/>
      </w:pPr>
      <w:r>
        <w:rPr>
          <w:rFonts w:hint="eastAsia"/>
        </w:rPr>
        <w:t xml:space="preserve">   Authorization</w:t>
      </w:r>
      <w:r>
        <w:rPr>
          <w:rFonts w:hint="eastAsia"/>
        </w:rPr>
        <w:t>中无需登录认证信息。</w:t>
      </w:r>
    </w:p>
    <w:p w:rsidR="00B01949" w:rsidRDefault="001822FD">
      <w:pPr>
        <w:widowControl/>
        <w:jc w:val="left"/>
      </w:pPr>
      <w:r>
        <w:br w:type="page"/>
      </w:r>
      <w:r w:rsidR="00B01949">
        <w:lastRenderedPageBreak/>
        <w:br w:type="page"/>
      </w:r>
    </w:p>
    <w:p w:rsidR="00B01949" w:rsidRDefault="00B01949" w:rsidP="00B01949">
      <w:pPr>
        <w:pStyle w:val="21"/>
        <w:numPr>
          <w:ilvl w:val="1"/>
          <w:numId w:val="1"/>
        </w:numPr>
        <w:rPr>
          <w:rStyle w:val="210"/>
        </w:rPr>
      </w:pPr>
      <w:r>
        <w:rPr>
          <w:rStyle w:val="210"/>
        </w:rPr>
        <w:lastRenderedPageBreak/>
        <w:t>setSecPhoneEmail</w:t>
      </w:r>
      <w:r>
        <w:rPr>
          <w:rStyle w:val="210"/>
          <w:rFonts w:hint="eastAsia"/>
        </w:rPr>
        <w:t>设置安全手机或邮箱</w:t>
      </w:r>
    </w:p>
    <w:p w:rsidR="00B01949" w:rsidRDefault="00B01949" w:rsidP="00B01949">
      <w:pPr>
        <w:pStyle w:val="31"/>
        <w:rPr>
          <w:rStyle w:val="210"/>
        </w:rPr>
      </w:pPr>
      <w:r>
        <w:rPr>
          <w:rStyle w:val="210"/>
          <w:rFonts w:hint="eastAsia"/>
        </w:rPr>
        <w:t>JSON</w:t>
      </w:r>
      <w:r>
        <w:rPr>
          <w:rStyle w:val="210"/>
          <w:rFonts w:hint="eastAsia"/>
        </w:rPr>
        <w:t>接口</w:t>
      </w:r>
    </w:p>
    <w:p w:rsidR="00B01949" w:rsidRDefault="00B01949" w:rsidP="00B01949">
      <w:pPr>
        <w:pStyle w:val="41"/>
      </w:pPr>
      <w:r>
        <w:rPr>
          <w:rFonts w:hint="eastAsia"/>
        </w:rPr>
        <w:t>描述</w:t>
      </w:r>
    </w:p>
    <w:p w:rsidR="00B01949" w:rsidRDefault="00B01949" w:rsidP="00B01949">
      <w:pPr>
        <w:ind w:firstLine="315"/>
      </w:pPr>
      <w:r>
        <w:rPr>
          <w:rFonts w:hint="eastAsia"/>
        </w:rPr>
        <w:t>设置用户安全手机或安全邮箱。流程参考《</w:t>
      </w:r>
      <w:r w:rsidRPr="00414C80">
        <w:rPr>
          <w:rFonts w:hint="eastAsia"/>
        </w:rPr>
        <w:t>PC</w:t>
      </w:r>
      <w:r w:rsidRPr="00414C80">
        <w:rPr>
          <w:rFonts w:hint="eastAsia"/>
        </w:rPr>
        <w:t>统一帐号管理中心</w:t>
      </w:r>
      <w:r>
        <w:rPr>
          <w:rFonts w:hint="eastAsia"/>
        </w:rPr>
        <w:t>》设置安全手机、安全邮箱部分。</w:t>
      </w:r>
    </w:p>
    <w:p w:rsidR="005D6C88" w:rsidRDefault="005D6C88" w:rsidP="00B01949">
      <w:pPr>
        <w:ind w:firstLine="315"/>
      </w:pPr>
      <w:r>
        <w:rPr>
          <w:rFonts w:hint="eastAsia"/>
        </w:rPr>
        <w:t>如果已设置了安全手机</w:t>
      </w:r>
      <w:r>
        <w:t>/</w:t>
      </w:r>
      <w:r>
        <w:rPr>
          <w:rFonts w:hint="eastAsia"/>
        </w:rPr>
        <w:t>安全邮箱</w:t>
      </w:r>
      <w:r w:rsidR="002E1685">
        <w:rPr>
          <w:rFonts w:hint="eastAsia"/>
        </w:rPr>
        <w:t>并已经激活</w:t>
      </w:r>
      <w:r>
        <w:rPr>
          <w:rFonts w:hint="eastAsia"/>
        </w:rPr>
        <w:t>，则不允许再次设置安全手机</w:t>
      </w:r>
      <w:r>
        <w:t>/</w:t>
      </w:r>
      <w:r>
        <w:rPr>
          <w:rFonts w:hint="eastAsia"/>
        </w:rPr>
        <w:t>安全邮箱，只能调变更安全手机</w:t>
      </w:r>
      <w:r>
        <w:t>/</w:t>
      </w:r>
      <w:r>
        <w:rPr>
          <w:rFonts w:hint="eastAsia"/>
        </w:rPr>
        <w:t>安全邮箱接口。</w:t>
      </w:r>
      <w:r w:rsidR="002E1685">
        <w:rPr>
          <w:rFonts w:hint="eastAsia"/>
        </w:rPr>
        <w:t>未激活，可以设置安全手机</w:t>
      </w:r>
      <w:r w:rsidR="002E1685">
        <w:t>/</w:t>
      </w:r>
      <w:r w:rsidR="002E1685">
        <w:rPr>
          <w:rFonts w:hint="eastAsia"/>
        </w:rPr>
        <w:t>安全邮箱。</w:t>
      </w:r>
    </w:p>
    <w:p w:rsidR="004F0507" w:rsidRPr="002C51BB" w:rsidRDefault="004F0507" w:rsidP="00B01949">
      <w:pPr>
        <w:ind w:firstLine="315"/>
      </w:pPr>
      <w:r>
        <w:rPr>
          <w:rFonts w:hint="eastAsia"/>
        </w:rPr>
        <w:t>本接口涉及密码，需做防暴力破解。</w:t>
      </w:r>
    </w:p>
    <w:p w:rsidR="00B01949" w:rsidRDefault="00B01949" w:rsidP="00B01949">
      <w:pPr>
        <w:pStyle w:val="41"/>
      </w:pPr>
      <w:r>
        <w:rPr>
          <w:rFonts w:hint="eastAsia"/>
        </w:rPr>
        <w:t>原型</w:t>
      </w:r>
    </w:p>
    <w:p w:rsidR="00B01949" w:rsidRPr="005D449C" w:rsidRDefault="00B01949" w:rsidP="00B01949">
      <w:pPr>
        <w:ind w:left="198"/>
        <w:jc w:val="left"/>
      </w:pPr>
      <w:r>
        <w:rPr>
          <w:rFonts w:hint="eastAsia"/>
          <w:lang w:val="da-DK"/>
        </w:rPr>
        <w:t>SetSecPhoneEmailRsp</w:t>
      </w:r>
      <w:r w:rsidRPr="009A7E72">
        <w:rPr>
          <w:lang w:val="da-DK"/>
        </w:rPr>
        <w:t xml:space="preserve"> </w:t>
      </w:r>
      <w:r>
        <w:rPr>
          <w:rFonts w:hint="eastAsia"/>
          <w:lang w:val="da-DK"/>
        </w:rPr>
        <w:t xml:space="preserve"> </w:t>
      </w:r>
      <w:r>
        <w:rPr>
          <w:lang w:val="da-DK"/>
        </w:rPr>
        <w:t>setSecPhoneEmail</w:t>
      </w:r>
      <w:r w:rsidRPr="009A7E72">
        <w:rPr>
          <w:lang w:val="da-DK"/>
        </w:rPr>
        <w:t>(</w:t>
      </w:r>
      <w:r>
        <w:rPr>
          <w:rFonts w:hint="eastAsia"/>
          <w:lang w:val="da-DK"/>
        </w:rPr>
        <w:t>SetSecPhoneEmailReq setSecPhoneEmailReq</w:t>
      </w:r>
      <w:r w:rsidRPr="009A7E72">
        <w:rPr>
          <w:lang w:val="da-DK"/>
        </w:rPr>
        <w:t>)</w:t>
      </w:r>
      <w:r w:rsidRPr="00CD7B14">
        <w:rPr>
          <w:rFonts w:hint="eastAsia"/>
        </w:rPr>
        <w:t xml:space="preserve"> </w:t>
      </w:r>
      <w:r w:rsidRPr="0062068B">
        <w:rPr>
          <w:rFonts w:hint="eastAsia"/>
        </w:rPr>
        <w:t xml:space="preserve">throws </w:t>
      </w:r>
      <w:r w:rsidRPr="005D449C">
        <w:rPr>
          <w:rFonts w:hint="eastAsia"/>
        </w:rPr>
        <w:t>CException</w:t>
      </w:r>
    </w:p>
    <w:p w:rsidR="00B01949" w:rsidRDefault="00B01949" w:rsidP="00B01949">
      <w:pPr>
        <w:pStyle w:val="41"/>
      </w:pPr>
      <w:r>
        <w:rPr>
          <w:rFonts w:hint="eastAsia"/>
        </w:rPr>
        <w:t>输入参数</w:t>
      </w:r>
    </w:p>
    <w:p w:rsidR="00B01949" w:rsidRPr="00971332" w:rsidRDefault="00B01949" w:rsidP="00B01949">
      <w:pPr>
        <w:ind w:left="198"/>
      </w:pPr>
      <w:r>
        <w:rPr>
          <w:rFonts w:hint="eastAsia"/>
          <w:lang w:val="da-DK"/>
        </w:rPr>
        <w:t>SetSecPhoneEmailReq</w:t>
      </w:r>
      <w:r>
        <w:rPr>
          <w:rFonts w:hint="eastAsia"/>
          <w:lang w:val="da-DK"/>
        </w:rPr>
        <w:t>属性如下：</w:t>
      </w:r>
      <w:r>
        <w:tab/>
      </w:r>
    </w:p>
    <w:tbl>
      <w:tblPr>
        <w:tblW w:w="8796" w:type="dxa"/>
        <w:jc w:val="center"/>
        <w:tblInd w:w="2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84"/>
        <w:gridCol w:w="731"/>
        <w:gridCol w:w="1091"/>
        <w:gridCol w:w="992"/>
        <w:gridCol w:w="4298"/>
      </w:tblGrid>
      <w:tr w:rsidR="00B01949" w:rsidTr="005648E5">
        <w:trPr>
          <w:jc w:val="center"/>
        </w:trPr>
        <w:tc>
          <w:tcPr>
            <w:tcW w:w="1684" w:type="dxa"/>
            <w:shd w:val="clear" w:color="auto" w:fill="99CCFF"/>
          </w:tcPr>
          <w:p w:rsidR="00B01949" w:rsidRDefault="00B01949" w:rsidP="005648E5">
            <w:pPr>
              <w:pStyle w:val="TAH"/>
              <w:rPr>
                <w:rFonts w:ascii="Verdana" w:hAnsi="Verdana"/>
                <w:lang w:val="fr-FR" w:eastAsia="zh-CN"/>
              </w:rPr>
            </w:pPr>
            <w:r>
              <w:rPr>
                <w:rFonts w:ascii="Verdana" w:hAnsi="Verdana" w:hint="eastAsia"/>
                <w:lang w:val="fr-FR" w:eastAsia="zh-CN"/>
              </w:rPr>
              <w:t>参数名称</w:t>
            </w:r>
          </w:p>
        </w:tc>
        <w:tc>
          <w:tcPr>
            <w:tcW w:w="731" w:type="dxa"/>
            <w:shd w:val="clear" w:color="auto" w:fill="99CCFF"/>
          </w:tcPr>
          <w:p w:rsidR="00B01949" w:rsidRDefault="00B01949" w:rsidP="005648E5">
            <w:pPr>
              <w:pStyle w:val="TAH"/>
              <w:rPr>
                <w:rFonts w:ascii="Verdana" w:hAnsi="Verdana"/>
                <w:lang w:val="fr-FR" w:eastAsia="zh-CN"/>
              </w:rPr>
            </w:pPr>
            <w:r>
              <w:rPr>
                <w:rFonts w:ascii="Verdana" w:hAnsi="Verdana" w:hint="eastAsia"/>
                <w:lang w:val="fr-FR" w:eastAsia="zh-CN"/>
              </w:rPr>
              <w:t>可选</w:t>
            </w:r>
          </w:p>
        </w:tc>
        <w:tc>
          <w:tcPr>
            <w:tcW w:w="1091" w:type="dxa"/>
            <w:shd w:val="clear" w:color="auto" w:fill="99CCFF"/>
          </w:tcPr>
          <w:p w:rsidR="00B01949" w:rsidRDefault="00B01949" w:rsidP="005648E5">
            <w:pPr>
              <w:pStyle w:val="TAH"/>
              <w:rPr>
                <w:rFonts w:ascii="Verdana" w:hAnsi="Verdana"/>
                <w:lang w:val="fr-FR" w:eastAsia="zh-CN"/>
              </w:rPr>
            </w:pPr>
            <w:r>
              <w:rPr>
                <w:rFonts w:ascii="Verdana" w:hAnsi="Verdana" w:hint="eastAsia"/>
                <w:lang w:val="fr-FR" w:eastAsia="zh-CN"/>
              </w:rPr>
              <w:t>类型</w:t>
            </w:r>
          </w:p>
        </w:tc>
        <w:tc>
          <w:tcPr>
            <w:tcW w:w="992" w:type="dxa"/>
            <w:shd w:val="clear" w:color="auto" w:fill="99CCFF"/>
          </w:tcPr>
          <w:p w:rsidR="00B01949" w:rsidRDefault="00B01949" w:rsidP="005648E5">
            <w:pPr>
              <w:pStyle w:val="TAH"/>
              <w:rPr>
                <w:rFonts w:ascii="Verdana" w:hAnsi="Verdana"/>
                <w:lang w:val="fr-FR" w:eastAsia="zh-CN"/>
              </w:rPr>
            </w:pPr>
            <w:r>
              <w:rPr>
                <w:rFonts w:ascii="Verdana" w:hAnsi="Verdana" w:hint="eastAsia"/>
                <w:lang w:val="fr-FR" w:eastAsia="zh-CN"/>
              </w:rPr>
              <w:t>长度</w:t>
            </w:r>
            <w:r>
              <w:rPr>
                <w:rFonts w:ascii="Verdana" w:hAnsi="Verdana"/>
                <w:lang w:val="fr-FR" w:eastAsia="zh-CN"/>
              </w:rPr>
              <w:t xml:space="preserve"> </w:t>
            </w:r>
          </w:p>
        </w:tc>
        <w:tc>
          <w:tcPr>
            <w:tcW w:w="4298" w:type="dxa"/>
            <w:shd w:val="clear" w:color="auto" w:fill="99CCFF"/>
          </w:tcPr>
          <w:p w:rsidR="00B01949" w:rsidRDefault="00B01949" w:rsidP="005648E5">
            <w:pPr>
              <w:pStyle w:val="TAH"/>
              <w:rPr>
                <w:rFonts w:ascii="Verdana" w:hAnsi="Verdana"/>
                <w:lang w:val="fr-FR" w:eastAsia="zh-CN"/>
              </w:rPr>
            </w:pPr>
            <w:r>
              <w:rPr>
                <w:rFonts w:ascii="Verdana" w:hAnsi="Verdana" w:hint="eastAsia"/>
                <w:lang w:val="fr-FR" w:eastAsia="zh-CN"/>
              </w:rPr>
              <w:t>描述信息</w:t>
            </w:r>
          </w:p>
        </w:tc>
      </w:tr>
      <w:tr w:rsidR="00B01949" w:rsidTr="005648E5">
        <w:trPr>
          <w:jc w:val="center"/>
        </w:trPr>
        <w:tc>
          <w:tcPr>
            <w:tcW w:w="1684" w:type="dxa"/>
          </w:tcPr>
          <w:p w:rsidR="00B01949" w:rsidRPr="00F52EEA" w:rsidRDefault="00B01949" w:rsidP="005648E5">
            <w:pPr>
              <w:pStyle w:val="TAL"/>
              <w:rPr>
                <w:rFonts w:ascii="宋体" w:hAnsi="宋体"/>
                <w:lang w:val="fr-FR" w:eastAsia="zh-CN"/>
              </w:rPr>
            </w:pPr>
            <w:r w:rsidRPr="00F52EEA">
              <w:rPr>
                <w:rFonts w:ascii="宋体" w:hAnsi="宋体"/>
                <w:lang w:eastAsia="zh-CN"/>
              </w:rPr>
              <w:t>V</w:t>
            </w:r>
            <w:r w:rsidRPr="00F52EEA">
              <w:rPr>
                <w:rFonts w:ascii="宋体" w:hAnsi="宋体"/>
              </w:rPr>
              <w:t>ersion</w:t>
            </w:r>
          </w:p>
        </w:tc>
        <w:tc>
          <w:tcPr>
            <w:tcW w:w="731" w:type="dxa"/>
          </w:tcPr>
          <w:p w:rsidR="00B01949" w:rsidRPr="00F52EEA" w:rsidRDefault="00B01949" w:rsidP="005648E5">
            <w:pPr>
              <w:pStyle w:val="TAL"/>
              <w:rPr>
                <w:rFonts w:ascii="宋体" w:hAnsi="宋体"/>
                <w:lang w:eastAsia="zh-CN"/>
              </w:rPr>
            </w:pPr>
            <w:r w:rsidRPr="00F52EEA">
              <w:rPr>
                <w:rFonts w:ascii="宋体" w:hAnsi="宋体" w:hint="eastAsia"/>
                <w:lang w:val="fr-FR" w:eastAsia="zh-CN"/>
              </w:rPr>
              <w:t>M</w:t>
            </w:r>
          </w:p>
        </w:tc>
        <w:tc>
          <w:tcPr>
            <w:tcW w:w="1091" w:type="dxa"/>
          </w:tcPr>
          <w:p w:rsidR="00B01949" w:rsidRPr="00F52EEA" w:rsidRDefault="00B01949" w:rsidP="005648E5">
            <w:pPr>
              <w:pStyle w:val="TAH"/>
              <w:jc w:val="both"/>
              <w:rPr>
                <w:rFonts w:ascii="宋体" w:hAnsi="宋体"/>
                <w:b w:val="0"/>
                <w:lang w:val="fr-FR" w:eastAsia="zh-CN"/>
              </w:rPr>
            </w:pPr>
            <w:r w:rsidRPr="00F52EEA">
              <w:rPr>
                <w:rFonts w:ascii="宋体" w:hAnsi="宋体" w:hint="eastAsia"/>
                <w:b w:val="0"/>
                <w:lang w:val="fr-FR" w:eastAsia="zh-CN"/>
              </w:rPr>
              <w:t>String</w:t>
            </w:r>
          </w:p>
        </w:tc>
        <w:tc>
          <w:tcPr>
            <w:tcW w:w="992" w:type="dxa"/>
          </w:tcPr>
          <w:p w:rsidR="00B01949" w:rsidRPr="00F52EEA" w:rsidRDefault="00B01949" w:rsidP="005648E5">
            <w:pPr>
              <w:rPr>
                <w:rFonts w:ascii="宋体" w:hAnsi="宋体"/>
                <w:sz w:val="18"/>
                <w:szCs w:val="18"/>
                <w:lang w:val="fr-FR"/>
              </w:rPr>
            </w:pPr>
            <w:r w:rsidRPr="00F52EEA">
              <w:rPr>
                <w:rFonts w:ascii="宋体" w:hAnsi="宋体" w:hint="eastAsia"/>
                <w:sz w:val="18"/>
                <w:szCs w:val="18"/>
                <w:lang w:val="fr-FR"/>
              </w:rPr>
              <w:t>5</w:t>
            </w:r>
          </w:p>
        </w:tc>
        <w:tc>
          <w:tcPr>
            <w:tcW w:w="4298" w:type="dxa"/>
          </w:tcPr>
          <w:p w:rsidR="00B01949" w:rsidRPr="00F52EEA" w:rsidRDefault="00B01949" w:rsidP="005648E5">
            <w:pPr>
              <w:rPr>
                <w:rFonts w:ascii="宋体" w:hAnsi="宋体"/>
                <w:sz w:val="18"/>
                <w:szCs w:val="18"/>
                <w:lang w:val="en-GB"/>
              </w:rPr>
            </w:pPr>
            <w:r w:rsidRPr="00F52EEA">
              <w:rPr>
                <w:rFonts w:ascii="宋体" w:hAnsi="宋体" w:hint="eastAsia"/>
                <w:sz w:val="18"/>
                <w:szCs w:val="18"/>
                <w:lang w:val="en-GB"/>
              </w:rPr>
              <w:t>协议版本号</w:t>
            </w:r>
          </w:p>
          <w:p w:rsidR="00B01949" w:rsidRPr="00F52EEA" w:rsidRDefault="00B01949" w:rsidP="005648E5">
            <w:pPr>
              <w:rPr>
                <w:rFonts w:ascii="宋体" w:hAnsi="宋体"/>
                <w:sz w:val="18"/>
                <w:szCs w:val="18"/>
                <w:lang w:val="en-GB"/>
              </w:rPr>
            </w:pPr>
            <w:r w:rsidRPr="00F52EEA">
              <w:rPr>
                <w:rFonts w:ascii="宋体" w:hAnsi="宋体" w:hint="eastAsia"/>
                <w:sz w:val="18"/>
                <w:szCs w:val="18"/>
                <w:lang w:val="en-GB"/>
              </w:rPr>
              <w:t>当前版本为：01.01</w:t>
            </w:r>
          </w:p>
        </w:tc>
      </w:tr>
      <w:tr w:rsidR="00B01949" w:rsidTr="005648E5">
        <w:trPr>
          <w:jc w:val="center"/>
        </w:trPr>
        <w:tc>
          <w:tcPr>
            <w:tcW w:w="1684" w:type="dxa"/>
          </w:tcPr>
          <w:p w:rsidR="00B01949" w:rsidRPr="00F52EEA" w:rsidRDefault="00B01949" w:rsidP="005648E5">
            <w:pPr>
              <w:pStyle w:val="TAL"/>
              <w:rPr>
                <w:rFonts w:ascii="宋体" w:hAnsi="宋体"/>
                <w:lang w:val="fr-FR" w:eastAsia="zh-CN"/>
              </w:rPr>
            </w:pPr>
            <w:r w:rsidRPr="00F52EEA">
              <w:rPr>
                <w:rFonts w:ascii="宋体" w:hAnsi="宋体"/>
                <w:lang w:val="fr-FR"/>
              </w:rPr>
              <w:t>transactionID</w:t>
            </w:r>
          </w:p>
        </w:tc>
        <w:tc>
          <w:tcPr>
            <w:tcW w:w="731" w:type="dxa"/>
          </w:tcPr>
          <w:p w:rsidR="00B01949" w:rsidRPr="00F52EEA" w:rsidRDefault="00B01949" w:rsidP="005648E5">
            <w:pPr>
              <w:pStyle w:val="TAL"/>
              <w:rPr>
                <w:rFonts w:ascii="宋体" w:hAnsi="宋体"/>
                <w:lang w:eastAsia="zh-CN"/>
              </w:rPr>
            </w:pPr>
            <w:r w:rsidRPr="00F52EEA">
              <w:rPr>
                <w:rFonts w:ascii="宋体" w:hAnsi="宋体" w:hint="eastAsia"/>
                <w:lang w:val="fr-FR" w:eastAsia="zh-CN"/>
              </w:rPr>
              <w:t>M</w:t>
            </w:r>
          </w:p>
        </w:tc>
        <w:tc>
          <w:tcPr>
            <w:tcW w:w="1091" w:type="dxa"/>
          </w:tcPr>
          <w:p w:rsidR="00B01949" w:rsidRPr="00F52EEA" w:rsidRDefault="00B01949" w:rsidP="005648E5">
            <w:pPr>
              <w:pStyle w:val="TAH"/>
              <w:jc w:val="both"/>
              <w:rPr>
                <w:rFonts w:ascii="宋体" w:hAnsi="宋体"/>
                <w:b w:val="0"/>
                <w:lang w:val="fr-FR" w:eastAsia="zh-CN"/>
              </w:rPr>
            </w:pPr>
            <w:r w:rsidRPr="00F52EEA">
              <w:rPr>
                <w:rFonts w:ascii="宋体" w:hAnsi="宋体" w:hint="eastAsia"/>
                <w:b w:val="0"/>
                <w:lang w:val="fr-FR" w:eastAsia="zh-CN"/>
              </w:rPr>
              <w:t>String</w:t>
            </w:r>
          </w:p>
        </w:tc>
        <w:tc>
          <w:tcPr>
            <w:tcW w:w="992" w:type="dxa"/>
          </w:tcPr>
          <w:p w:rsidR="00B01949" w:rsidRPr="00F52EEA" w:rsidRDefault="00B01949" w:rsidP="005648E5">
            <w:pPr>
              <w:rPr>
                <w:rFonts w:ascii="宋体" w:hAnsi="宋体"/>
                <w:sz w:val="18"/>
                <w:szCs w:val="18"/>
                <w:lang w:val="fr-FR"/>
              </w:rPr>
            </w:pPr>
            <w:r w:rsidRPr="00F52EEA">
              <w:rPr>
                <w:rFonts w:ascii="宋体" w:hAnsi="宋体" w:hint="eastAsia"/>
                <w:sz w:val="18"/>
                <w:szCs w:val="18"/>
                <w:lang w:val="fr-FR"/>
              </w:rPr>
              <w:t>40</w:t>
            </w:r>
          </w:p>
        </w:tc>
        <w:tc>
          <w:tcPr>
            <w:tcW w:w="4298" w:type="dxa"/>
          </w:tcPr>
          <w:p w:rsidR="00B01949" w:rsidRPr="00F52EEA" w:rsidRDefault="00B01949" w:rsidP="005648E5">
            <w:pPr>
              <w:rPr>
                <w:rFonts w:ascii="宋体" w:hAnsi="宋体"/>
                <w:sz w:val="18"/>
                <w:szCs w:val="18"/>
                <w:lang w:val="en-GB"/>
              </w:rPr>
            </w:pPr>
            <w:r w:rsidRPr="00F52EEA">
              <w:rPr>
                <w:rFonts w:ascii="宋体" w:hAnsi="宋体" w:hint="eastAsia"/>
                <w:sz w:val="18"/>
                <w:szCs w:val="18"/>
                <w:lang w:val="en-GB"/>
              </w:rPr>
              <w:t>交易流水号</w:t>
            </w:r>
          </w:p>
        </w:tc>
      </w:tr>
      <w:tr w:rsidR="00B01949" w:rsidTr="005648E5">
        <w:trPr>
          <w:jc w:val="center"/>
        </w:trPr>
        <w:tc>
          <w:tcPr>
            <w:tcW w:w="1684" w:type="dxa"/>
          </w:tcPr>
          <w:p w:rsidR="00B01949" w:rsidRPr="00F52EEA" w:rsidRDefault="00B01949" w:rsidP="005648E5">
            <w:pPr>
              <w:pStyle w:val="TAL"/>
              <w:rPr>
                <w:rFonts w:ascii="宋体" w:hAnsi="宋体"/>
                <w:lang w:val="fr-FR"/>
              </w:rPr>
            </w:pPr>
            <w:r w:rsidRPr="00F52EEA">
              <w:rPr>
                <w:rFonts w:ascii="宋体" w:hAnsi="宋体" w:hint="eastAsia"/>
                <w:lang w:val="fr-FR"/>
              </w:rPr>
              <w:t>traceFlag</w:t>
            </w:r>
          </w:p>
        </w:tc>
        <w:tc>
          <w:tcPr>
            <w:tcW w:w="731" w:type="dxa"/>
          </w:tcPr>
          <w:p w:rsidR="00B01949" w:rsidRPr="00F52EEA" w:rsidRDefault="00B01949" w:rsidP="005648E5">
            <w:pPr>
              <w:spacing w:line="240" w:lineRule="atLeast"/>
              <w:rPr>
                <w:rFonts w:ascii="宋体" w:hAnsi="宋体"/>
                <w:kern w:val="0"/>
                <w:sz w:val="18"/>
                <w:szCs w:val="18"/>
                <w:lang w:val="fr-FR" w:eastAsia="en-US"/>
              </w:rPr>
            </w:pPr>
            <w:r w:rsidRPr="00F52EEA">
              <w:rPr>
                <w:rFonts w:ascii="宋体" w:hAnsi="宋体" w:hint="eastAsia"/>
                <w:kern w:val="0"/>
                <w:sz w:val="18"/>
                <w:szCs w:val="18"/>
                <w:lang w:val="fr-FR" w:eastAsia="en-US"/>
              </w:rPr>
              <w:t xml:space="preserve">O </w:t>
            </w:r>
          </w:p>
        </w:tc>
        <w:tc>
          <w:tcPr>
            <w:tcW w:w="1091" w:type="dxa"/>
          </w:tcPr>
          <w:p w:rsidR="00B01949" w:rsidRPr="00F52EEA" w:rsidRDefault="00B01949" w:rsidP="005648E5">
            <w:pPr>
              <w:spacing w:line="240" w:lineRule="atLeast"/>
              <w:rPr>
                <w:rFonts w:ascii="宋体" w:hAnsi="宋体"/>
                <w:kern w:val="0"/>
                <w:sz w:val="18"/>
                <w:szCs w:val="18"/>
                <w:lang w:val="fr-FR"/>
              </w:rPr>
            </w:pPr>
            <w:r w:rsidRPr="00F52EEA">
              <w:rPr>
                <w:rFonts w:ascii="宋体" w:hAnsi="宋体" w:hint="eastAsia"/>
                <w:kern w:val="0"/>
                <w:sz w:val="18"/>
                <w:szCs w:val="18"/>
                <w:lang w:val="fr-FR"/>
              </w:rPr>
              <w:t>String</w:t>
            </w:r>
          </w:p>
        </w:tc>
        <w:tc>
          <w:tcPr>
            <w:tcW w:w="992" w:type="dxa"/>
          </w:tcPr>
          <w:p w:rsidR="00B01949" w:rsidRPr="00F52EEA" w:rsidRDefault="00B01949" w:rsidP="005648E5">
            <w:pPr>
              <w:spacing w:line="240" w:lineRule="atLeast"/>
              <w:rPr>
                <w:rFonts w:ascii="宋体" w:hAnsi="宋体"/>
                <w:kern w:val="0"/>
                <w:sz w:val="18"/>
                <w:szCs w:val="18"/>
                <w:lang w:val="fr-FR"/>
              </w:rPr>
            </w:pPr>
            <w:r w:rsidRPr="00F52EEA">
              <w:rPr>
                <w:rFonts w:ascii="宋体" w:hAnsi="宋体" w:hint="eastAsia"/>
                <w:kern w:val="0"/>
                <w:sz w:val="18"/>
                <w:szCs w:val="18"/>
                <w:lang w:val="fr-FR"/>
              </w:rPr>
              <w:t>1</w:t>
            </w:r>
          </w:p>
        </w:tc>
        <w:tc>
          <w:tcPr>
            <w:tcW w:w="4298" w:type="dxa"/>
          </w:tcPr>
          <w:p w:rsidR="00B01949" w:rsidRPr="00F52EEA" w:rsidRDefault="00B01949" w:rsidP="005648E5">
            <w:pPr>
              <w:spacing w:line="240" w:lineRule="atLeast"/>
              <w:rPr>
                <w:rFonts w:ascii="宋体" w:hAnsi="宋体"/>
                <w:kern w:val="0"/>
                <w:sz w:val="18"/>
                <w:szCs w:val="18"/>
                <w:lang w:val="fr-FR"/>
              </w:rPr>
            </w:pPr>
            <w:r w:rsidRPr="00F52EEA">
              <w:rPr>
                <w:rFonts w:ascii="宋体" w:hAnsi="宋体" w:hint="eastAsia"/>
                <w:kern w:val="0"/>
                <w:sz w:val="18"/>
                <w:szCs w:val="18"/>
                <w:lang w:val="fr-FR"/>
              </w:rPr>
              <w:t>跟踪标志</w:t>
            </w:r>
          </w:p>
          <w:p w:rsidR="00B01949" w:rsidRPr="00F52EEA" w:rsidRDefault="00B01949" w:rsidP="005648E5">
            <w:pPr>
              <w:spacing w:line="240" w:lineRule="atLeast"/>
              <w:rPr>
                <w:rFonts w:ascii="宋体" w:hAnsi="宋体"/>
                <w:kern w:val="0"/>
                <w:sz w:val="18"/>
                <w:szCs w:val="18"/>
                <w:lang w:val="fr-FR"/>
              </w:rPr>
            </w:pPr>
            <w:r w:rsidRPr="00F52EEA">
              <w:rPr>
                <w:rFonts w:ascii="宋体" w:hAnsi="宋体" w:hint="eastAsia"/>
                <w:kern w:val="0"/>
                <w:sz w:val="18"/>
                <w:szCs w:val="18"/>
                <w:lang w:val="fr-FR"/>
              </w:rPr>
              <w:t>0不启动跟踪  1启动跟踪</w:t>
            </w:r>
          </w:p>
        </w:tc>
      </w:tr>
      <w:tr w:rsidR="00B01949" w:rsidTr="005648E5">
        <w:trPr>
          <w:jc w:val="center"/>
        </w:trPr>
        <w:tc>
          <w:tcPr>
            <w:tcW w:w="1684" w:type="dxa"/>
          </w:tcPr>
          <w:p w:rsidR="00B01949" w:rsidRPr="00F52EEA" w:rsidRDefault="00B01949" w:rsidP="005648E5">
            <w:pPr>
              <w:pStyle w:val="TAL"/>
              <w:rPr>
                <w:rFonts w:ascii="宋体" w:hAnsi="宋体"/>
                <w:lang w:val="fr-FR" w:eastAsia="zh-CN"/>
              </w:rPr>
            </w:pPr>
            <w:r>
              <w:rPr>
                <w:rFonts w:hint="eastAsia"/>
                <w:lang w:val="fr-FR" w:eastAsia="zh-CN"/>
              </w:rPr>
              <w:t>userID</w:t>
            </w:r>
          </w:p>
        </w:tc>
        <w:tc>
          <w:tcPr>
            <w:tcW w:w="731" w:type="dxa"/>
          </w:tcPr>
          <w:p w:rsidR="00B01949" w:rsidRPr="00F52EEA" w:rsidRDefault="00B01949" w:rsidP="005648E5">
            <w:pPr>
              <w:spacing w:line="240" w:lineRule="atLeast"/>
              <w:rPr>
                <w:rFonts w:ascii="宋体" w:hAnsi="宋体"/>
                <w:kern w:val="0"/>
                <w:sz w:val="18"/>
                <w:szCs w:val="18"/>
                <w:lang w:val="fr-FR"/>
              </w:rPr>
            </w:pPr>
            <w:r>
              <w:rPr>
                <w:rFonts w:ascii="Arial" w:hAnsi="Arial" w:hint="eastAsia"/>
                <w:kern w:val="0"/>
                <w:sz w:val="18"/>
                <w:szCs w:val="18"/>
                <w:lang w:val="fr-FR"/>
              </w:rPr>
              <w:t>M</w:t>
            </w:r>
          </w:p>
        </w:tc>
        <w:tc>
          <w:tcPr>
            <w:tcW w:w="1091" w:type="dxa"/>
          </w:tcPr>
          <w:p w:rsidR="00B01949" w:rsidRPr="00F52EEA" w:rsidRDefault="00B01949" w:rsidP="005648E5">
            <w:pPr>
              <w:spacing w:line="240" w:lineRule="atLeast"/>
              <w:rPr>
                <w:rFonts w:ascii="宋体" w:hAnsi="宋体"/>
                <w:kern w:val="0"/>
                <w:sz w:val="18"/>
                <w:szCs w:val="18"/>
                <w:lang w:val="fr-FR"/>
              </w:rPr>
            </w:pPr>
            <w:r>
              <w:rPr>
                <w:rFonts w:ascii="Arial" w:hAnsi="Arial" w:hint="eastAsia"/>
                <w:kern w:val="0"/>
                <w:sz w:val="18"/>
                <w:szCs w:val="18"/>
                <w:lang w:val="fr-FR"/>
              </w:rPr>
              <w:t>Bigint</w:t>
            </w:r>
          </w:p>
        </w:tc>
        <w:tc>
          <w:tcPr>
            <w:tcW w:w="992" w:type="dxa"/>
          </w:tcPr>
          <w:p w:rsidR="00B01949" w:rsidRPr="00F52EEA" w:rsidRDefault="00B01949" w:rsidP="005648E5">
            <w:pPr>
              <w:spacing w:line="240" w:lineRule="atLeast"/>
              <w:rPr>
                <w:rFonts w:ascii="宋体" w:hAnsi="宋体"/>
                <w:kern w:val="0"/>
                <w:sz w:val="18"/>
                <w:szCs w:val="18"/>
                <w:lang w:val="fr-FR"/>
              </w:rPr>
            </w:pPr>
          </w:p>
        </w:tc>
        <w:tc>
          <w:tcPr>
            <w:tcW w:w="4298" w:type="dxa"/>
          </w:tcPr>
          <w:p w:rsidR="00B01949" w:rsidRPr="00F52EEA" w:rsidRDefault="00B01949" w:rsidP="005648E5">
            <w:pPr>
              <w:spacing w:line="240" w:lineRule="atLeast"/>
              <w:rPr>
                <w:rFonts w:ascii="宋体" w:hAnsi="宋体"/>
                <w:kern w:val="0"/>
                <w:sz w:val="18"/>
                <w:szCs w:val="18"/>
                <w:lang w:val="fr-FR"/>
              </w:rPr>
            </w:pPr>
            <w:r>
              <w:rPr>
                <w:rFonts w:ascii="Arial" w:hAnsi="Arial" w:hint="eastAsia"/>
                <w:kern w:val="0"/>
                <w:sz w:val="18"/>
                <w:szCs w:val="18"/>
                <w:lang w:val="fr-FR"/>
              </w:rPr>
              <w:t>用户</w:t>
            </w:r>
            <w:r>
              <w:rPr>
                <w:rFonts w:ascii="Arial" w:hAnsi="Arial" w:hint="eastAsia"/>
                <w:kern w:val="0"/>
                <w:sz w:val="18"/>
                <w:szCs w:val="18"/>
                <w:lang w:val="fr-FR"/>
              </w:rPr>
              <w:t>ID</w:t>
            </w:r>
            <w:r>
              <w:rPr>
                <w:rFonts w:ascii="Arial" w:hAnsi="Arial" w:hint="eastAsia"/>
                <w:kern w:val="0"/>
                <w:sz w:val="18"/>
                <w:szCs w:val="18"/>
                <w:lang w:val="fr-FR"/>
              </w:rPr>
              <w:t>（内部）</w:t>
            </w:r>
          </w:p>
        </w:tc>
      </w:tr>
      <w:tr w:rsidR="00B01949" w:rsidTr="005648E5">
        <w:trPr>
          <w:jc w:val="center"/>
        </w:trPr>
        <w:tc>
          <w:tcPr>
            <w:tcW w:w="1684" w:type="dxa"/>
          </w:tcPr>
          <w:p w:rsidR="00B01949" w:rsidRDefault="00B01949" w:rsidP="005648E5">
            <w:pPr>
              <w:pStyle w:val="TAL"/>
              <w:rPr>
                <w:rFonts w:ascii="宋体" w:hAnsi="宋体"/>
                <w:lang w:val="fr-FR" w:eastAsia="zh-CN"/>
              </w:rPr>
            </w:pPr>
            <w:r>
              <w:rPr>
                <w:rFonts w:hint="eastAsia"/>
                <w:lang w:val="fr-FR" w:eastAsia="zh-CN"/>
              </w:rPr>
              <w:t>p</w:t>
            </w:r>
            <w:r w:rsidRPr="00C8364D">
              <w:rPr>
                <w:rFonts w:hint="eastAsia"/>
                <w:lang w:val="fr-FR" w:eastAsia="zh-CN"/>
              </w:rPr>
              <w:t>assword</w:t>
            </w:r>
          </w:p>
        </w:tc>
        <w:tc>
          <w:tcPr>
            <w:tcW w:w="731" w:type="dxa"/>
          </w:tcPr>
          <w:p w:rsidR="00B01949" w:rsidRPr="00F52EEA" w:rsidRDefault="00B01949" w:rsidP="005648E5">
            <w:pPr>
              <w:spacing w:line="240" w:lineRule="atLeast"/>
              <w:rPr>
                <w:rFonts w:ascii="宋体" w:hAnsi="宋体"/>
                <w:kern w:val="0"/>
                <w:sz w:val="18"/>
                <w:szCs w:val="18"/>
                <w:lang w:val="fr-FR"/>
              </w:rPr>
            </w:pPr>
            <w:r w:rsidRPr="00C8364D">
              <w:rPr>
                <w:rFonts w:hint="eastAsia"/>
                <w:lang w:val="fr-FR"/>
              </w:rPr>
              <w:t>M</w:t>
            </w:r>
          </w:p>
        </w:tc>
        <w:tc>
          <w:tcPr>
            <w:tcW w:w="1091" w:type="dxa"/>
          </w:tcPr>
          <w:p w:rsidR="00B01949" w:rsidRDefault="00B01949" w:rsidP="005648E5">
            <w:pPr>
              <w:spacing w:line="240" w:lineRule="atLeast"/>
              <w:rPr>
                <w:rFonts w:ascii="宋体" w:hAnsi="宋体"/>
                <w:kern w:val="0"/>
                <w:sz w:val="18"/>
                <w:szCs w:val="18"/>
                <w:lang w:val="fr-FR"/>
              </w:rPr>
            </w:pPr>
            <w:r w:rsidRPr="00C8364D">
              <w:rPr>
                <w:rFonts w:hint="eastAsia"/>
                <w:lang w:val="fr-FR"/>
              </w:rPr>
              <w:t>String</w:t>
            </w:r>
          </w:p>
        </w:tc>
        <w:tc>
          <w:tcPr>
            <w:tcW w:w="992" w:type="dxa"/>
          </w:tcPr>
          <w:p w:rsidR="00B01949" w:rsidRPr="00F52EEA" w:rsidRDefault="00B01949" w:rsidP="005648E5">
            <w:pPr>
              <w:spacing w:line="240" w:lineRule="atLeast"/>
              <w:rPr>
                <w:rFonts w:ascii="宋体" w:hAnsi="宋体"/>
                <w:kern w:val="0"/>
                <w:sz w:val="18"/>
                <w:szCs w:val="18"/>
                <w:lang w:val="fr-FR"/>
              </w:rPr>
            </w:pPr>
            <w:r>
              <w:rPr>
                <w:rFonts w:hint="eastAsia"/>
                <w:lang w:val="fr-FR"/>
              </w:rPr>
              <w:t>128</w:t>
            </w:r>
          </w:p>
        </w:tc>
        <w:tc>
          <w:tcPr>
            <w:tcW w:w="4298" w:type="dxa"/>
          </w:tcPr>
          <w:p w:rsidR="00B01949" w:rsidRDefault="00B01949" w:rsidP="005648E5">
            <w:pPr>
              <w:spacing w:line="240" w:lineRule="atLeast"/>
              <w:rPr>
                <w:rFonts w:ascii="宋体" w:hAnsi="宋体"/>
                <w:kern w:val="0"/>
                <w:sz w:val="18"/>
                <w:szCs w:val="18"/>
                <w:lang w:val="fr-FR"/>
              </w:rPr>
            </w:pPr>
            <w:r w:rsidRPr="00E74491">
              <w:rPr>
                <w:rFonts w:ascii="Arial" w:hAnsi="Arial"/>
                <w:kern w:val="0"/>
                <w:sz w:val="18"/>
                <w:szCs w:val="18"/>
                <w:lang w:val="fr-FR"/>
              </w:rPr>
              <w:t>用户密码</w:t>
            </w:r>
            <w:r w:rsidRPr="00E74491">
              <w:rPr>
                <w:rFonts w:ascii="Arial" w:hAnsi="Arial" w:hint="eastAsia"/>
                <w:kern w:val="0"/>
                <w:sz w:val="18"/>
                <w:szCs w:val="18"/>
                <w:lang w:val="fr-FR"/>
              </w:rPr>
              <w:t>。</w:t>
            </w:r>
          </w:p>
        </w:tc>
      </w:tr>
      <w:tr w:rsidR="00B01949" w:rsidTr="005648E5">
        <w:trPr>
          <w:jc w:val="center"/>
        </w:trPr>
        <w:tc>
          <w:tcPr>
            <w:tcW w:w="1684" w:type="dxa"/>
          </w:tcPr>
          <w:p w:rsidR="00B01949" w:rsidRPr="00F52EEA" w:rsidRDefault="00B01949" w:rsidP="005648E5">
            <w:pPr>
              <w:pStyle w:val="TAL"/>
              <w:rPr>
                <w:rFonts w:ascii="宋体" w:hAnsi="宋体"/>
                <w:lang w:val="fr-FR" w:eastAsia="zh-CN"/>
              </w:rPr>
            </w:pPr>
            <w:r>
              <w:rPr>
                <w:rFonts w:ascii="宋体" w:hAnsi="宋体" w:hint="eastAsia"/>
                <w:lang w:val="fr-FR" w:eastAsia="zh-CN"/>
              </w:rPr>
              <w:t>newA</w:t>
            </w:r>
            <w:r w:rsidRPr="00F52EEA">
              <w:rPr>
                <w:rFonts w:ascii="宋体" w:hAnsi="宋体" w:hint="eastAsia"/>
                <w:lang w:val="fr-FR" w:eastAsia="zh-CN"/>
              </w:rPr>
              <w:t>ccountType</w:t>
            </w:r>
          </w:p>
        </w:tc>
        <w:tc>
          <w:tcPr>
            <w:tcW w:w="731" w:type="dxa"/>
          </w:tcPr>
          <w:p w:rsidR="00B01949" w:rsidRPr="00F52EEA" w:rsidRDefault="00B01949" w:rsidP="005648E5">
            <w:pPr>
              <w:spacing w:line="240" w:lineRule="atLeast"/>
              <w:rPr>
                <w:rFonts w:ascii="宋体" w:hAnsi="宋体"/>
                <w:kern w:val="0"/>
                <w:sz w:val="18"/>
                <w:szCs w:val="18"/>
                <w:lang w:val="fr-FR"/>
              </w:rPr>
            </w:pPr>
            <w:r w:rsidRPr="00F52EEA">
              <w:rPr>
                <w:rFonts w:ascii="宋体" w:hAnsi="宋体" w:hint="eastAsia"/>
                <w:kern w:val="0"/>
                <w:sz w:val="18"/>
                <w:szCs w:val="18"/>
                <w:lang w:val="fr-FR"/>
              </w:rPr>
              <w:t>M</w:t>
            </w:r>
          </w:p>
        </w:tc>
        <w:tc>
          <w:tcPr>
            <w:tcW w:w="1091" w:type="dxa"/>
          </w:tcPr>
          <w:p w:rsidR="00B01949" w:rsidRPr="00F52EEA" w:rsidRDefault="00B01949" w:rsidP="005648E5">
            <w:pPr>
              <w:spacing w:line="240" w:lineRule="atLeast"/>
              <w:rPr>
                <w:rFonts w:ascii="宋体" w:hAnsi="宋体"/>
                <w:kern w:val="0"/>
                <w:sz w:val="18"/>
                <w:szCs w:val="18"/>
                <w:lang w:val="fr-FR"/>
              </w:rPr>
            </w:pPr>
            <w:r>
              <w:rPr>
                <w:rFonts w:ascii="宋体" w:hAnsi="宋体"/>
                <w:kern w:val="0"/>
                <w:sz w:val="18"/>
                <w:szCs w:val="18"/>
                <w:lang w:val="fr-FR"/>
              </w:rPr>
              <w:t>Int</w:t>
            </w:r>
          </w:p>
        </w:tc>
        <w:tc>
          <w:tcPr>
            <w:tcW w:w="992" w:type="dxa"/>
          </w:tcPr>
          <w:p w:rsidR="00B01949" w:rsidRPr="00F52EEA" w:rsidRDefault="00B01949" w:rsidP="005648E5">
            <w:pPr>
              <w:spacing w:line="240" w:lineRule="atLeast"/>
              <w:rPr>
                <w:rFonts w:ascii="宋体" w:hAnsi="宋体"/>
                <w:kern w:val="0"/>
                <w:sz w:val="18"/>
                <w:szCs w:val="18"/>
                <w:lang w:val="fr-FR"/>
              </w:rPr>
            </w:pPr>
          </w:p>
        </w:tc>
        <w:tc>
          <w:tcPr>
            <w:tcW w:w="4298" w:type="dxa"/>
          </w:tcPr>
          <w:p w:rsidR="00B01949" w:rsidRPr="00F52EEA" w:rsidRDefault="00B01949" w:rsidP="005648E5">
            <w:pPr>
              <w:spacing w:line="240" w:lineRule="atLeast"/>
              <w:rPr>
                <w:rFonts w:ascii="宋体" w:hAnsi="宋体"/>
                <w:kern w:val="0"/>
                <w:sz w:val="18"/>
                <w:szCs w:val="18"/>
                <w:lang w:val="fr-FR"/>
              </w:rPr>
            </w:pPr>
            <w:r>
              <w:rPr>
                <w:rFonts w:ascii="宋体" w:hAnsi="宋体" w:hint="eastAsia"/>
                <w:kern w:val="0"/>
                <w:sz w:val="18"/>
                <w:szCs w:val="18"/>
                <w:lang w:val="fr-FR"/>
              </w:rPr>
              <w:t>新</w:t>
            </w:r>
            <w:r w:rsidRPr="00F52EEA">
              <w:rPr>
                <w:rFonts w:ascii="宋体" w:hAnsi="宋体" w:hint="eastAsia"/>
                <w:kern w:val="0"/>
                <w:sz w:val="18"/>
                <w:szCs w:val="18"/>
                <w:lang w:val="fr-FR"/>
              </w:rPr>
              <w:t>帐户类型</w:t>
            </w:r>
            <w:r>
              <w:rPr>
                <w:rFonts w:ascii="宋体" w:hAnsi="宋体" w:hint="eastAsia"/>
                <w:kern w:val="0"/>
                <w:sz w:val="18"/>
                <w:szCs w:val="18"/>
                <w:lang w:val="fr-FR"/>
              </w:rPr>
              <w:t>（手机或邮箱）</w:t>
            </w:r>
          </w:p>
        </w:tc>
      </w:tr>
      <w:tr w:rsidR="00B01949" w:rsidTr="005648E5">
        <w:trPr>
          <w:jc w:val="center"/>
        </w:trPr>
        <w:tc>
          <w:tcPr>
            <w:tcW w:w="1684" w:type="dxa"/>
          </w:tcPr>
          <w:p w:rsidR="00B01949" w:rsidRPr="00F52EEA" w:rsidRDefault="00B01949" w:rsidP="005648E5">
            <w:pPr>
              <w:pStyle w:val="TAL"/>
              <w:rPr>
                <w:rFonts w:ascii="宋体" w:hAnsi="宋体"/>
                <w:lang w:val="fr-FR"/>
              </w:rPr>
            </w:pPr>
            <w:r>
              <w:rPr>
                <w:rFonts w:ascii="宋体" w:hAnsi="宋体" w:hint="eastAsia"/>
                <w:lang w:val="fr-FR" w:eastAsia="zh-CN"/>
              </w:rPr>
              <w:t>newU</w:t>
            </w:r>
            <w:r w:rsidRPr="00F52EEA">
              <w:rPr>
                <w:rFonts w:ascii="宋体" w:hAnsi="宋体" w:hint="eastAsia"/>
                <w:lang w:val="fr-FR" w:eastAsia="zh-CN"/>
              </w:rPr>
              <w:t>serAccount</w:t>
            </w:r>
          </w:p>
        </w:tc>
        <w:tc>
          <w:tcPr>
            <w:tcW w:w="731" w:type="dxa"/>
          </w:tcPr>
          <w:p w:rsidR="00B01949" w:rsidRPr="00F52EEA" w:rsidRDefault="00B01949" w:rsidP="005648E5">
            <w:pPr>
              <w:spacing w:line="240" w:lineRule="atLeast"/>
              <w:rPr>
                <w:rFonts w:ascii="宋体" w:hAnsi="宋体"/>
                <w:kern w:val="0"/>
                <w:sz w:val="18"/>
                <w:szCs w:val="18"/>
                <w:lang w:val="fr-FR" w:eastAsia="en-US"/>
              </w:rPr>
            </w:pPr>
            <w:r w:rsidRPr="00F52EEA">
              <w:rPr>
                <w:rFonts w:ascii="宋体" w:hAnsi="宋体" w:hint="eastAsia"/>
                <w:kern w:val="0"/>
                <w:sz w:val="18"/>
                <w:szCs w:val="18"/>
                <w:lang w:val="fr-FR" w:eastAsia="en-US"/>
              </w:rPr>
              <w:t>M</w:t>
            </w:r>
          </w:p>
        </w:tc>
        <w:tc>
          <w:tcPr>
            <w:tcW w:w="1091" w:type="dxa"/>
          </w:tcPr>
          <w:p w:rsidR="00B01949" w:rsidRPr="00F52EEA" w:rsidRDefault="00B01949" w:rsidP="005648E5">
            <w:pPr>
              <w:spacing w:line="240" w:lineRule="atLeast"/>
              <w:rPr>
                <w:rFonts w:ascii="宋体" w:hAnsi="宋体"/>
                <w:kern w:val="0"/>
                <w:sz w:val="18"/>
                <w:szCs w:val="18"/>
                <w:lang w:val="fr-FR" w:eastAsia="en-US"/>
              </w:rPr>
            </w:pPr>
            <w:r w:rsidRPr="00F52EEA">
              <w:rPr>
                <w:rFonts w:ascii="宋体" w:hAnsi="宋体" w:hint="eastAsia"/>
                <w:kern w:val="0"/>
                <w:sz w:val="18"/>
                <w:szCs w:val="18"/>
                <w:lang w:val="fr-FR" w:eastAsia="en-US"/>
              </w:rPr>
              <w:t>String</w:t>
            </w:r>
          </w:p>
        </w:tc>
        <w:tc>
          <w:tcPr>
            <w:tcW w:w="992" w:type="dxa"/>
          </w:tcPr>
          <w:p w:rsidR="00B01949" w:rsidRPr="00F52EEA" w:rsidRDefault="00B01949" w:rsidP="005648E5">
            <w:pPr>
              <w:spacing w:line="240" w:lineRule="atLeast"/>
              <w:rPr>
                <w:rFonts w:ascii="宋体" w:hAnsi="宋体"/>
                <w:kern w:val="0"/>
                <w:sz w:val="18"/>
                <w:szCs w:val="18"/>
                <w:lang w:val="fr-FR"/>
              </w:rPr>
            </w:pPr>
            <w:r w:rsidRPr="00F52EEA">
              <w:rPr>
                <w:rFonts w:ascii="宋体" w:hAnsi="宋体" w:hint="eastAsia"/>
                <w:kern w:val="0"/>
                <w:sz w:val="18"/>
                <w:szCs w:val="18"/>
                <w:lang w:val="fr-FR"/>
              </w:rPr>
              <w:t>255</w:t>
            </w:r>
          </w:p>
        </w:tc>
        <w:tc>
          <w:tcPr>
            <w:tcW w:w="4298" w:type="dxa"/>
          </w:tcPr>
          <w:p w:rsidR="00B01949" w:rsidRPr="00F52EEA" w:rsidRDefault="00B01949" w:rsidP="005648E5">
            <w:pPr>
              <w:spacing w:line="240" w:lineRule="atLeast"/>
              <w:rPr>
                <w:rFonts w:ascii="宋体" w:hAnsi="宋体"/>
                <w:kern w:val="0"/>
                <w:sz w:val="18"/>
                <w:szCs w:val="18"/>
                <w:lang w:val="fr-FR"/>
              </w:rPr>
            </w:pPr>
            <w:r>
              <w:rPr>
                <w:rFonts w:ascii="宋体" w:hAnsi="宋体" w:hint="eastAsia"/>
                <w:kern w:val="0"/>
                <w:sz w:val="18"/>
                <w:szCs w:val="18"/>
                <w:lang w:val="fr-FR"/>
              </w:rPr>
              <w:t>新手机或邮箱</w:t>
            </w:r>
          </w:p>
        </w:tc>
      </w:tr>
      <w:tr w:rsidR="00B01949" w:rsidRPr="00D27B2C" w:rsidTr="005648E5">
        <w:trPr>
          <w:jc w:val="center"/>
        </w:trPr>
        <w:tc>
          <w:tcPr>
            <w:tcW w:w="1684" w:type="dxa"/>
          </w:tcPr>
          <w:p w:rsidR="00B01949" w:rsidDel="00C67602" w:rsidRDefault="00B01949" w:rsidP="005648E5">
            <w:pPr>
              <w:pStyle w:val="TAL"/>
              <w:rPr>
                <w:rFonts w:ascii="Verdana" w:hAnsi="Verdana"/>
                <w:lang w:val="en-US" w:eastAsia="zh-CN"/>
              </w:rPr>
            </w:pPr>
            <w:r>
              <w:rPr>
                <w:lang w:val="en-US" w:eastAsia="zh-CN"/>
              </w:rPr>
              <w:t>newA</w:t>
            </w:r>
            <w:r w:rsidRPr="00807218">
              <w:rPr>
                <w:rFonts w:hint="eastAsia"/>
                <w:lang w:val="fr-FR" w:eastAsia="zh-CN"/>
              </w:rPr>
              <w:t>uthCode</w:t>
            </w:r>
          </w:p>
        </w:tc>
        <w:tc>
          <w:tcPr>
            <w:tcW w:w="731" w:type="dxa"/>
          </w:tcPr>
          <w:p w:rsidR="00B01949" w:rsidDel="00C67602" w:rsidRDefault="00B01949" w:rsidP="005648E5">
            <w:pPr>
              <w:pStyle w:val="TAL"/>
              <w:rPr>
                <w:rFonts w:ascii="Verdana" w:hAnsi="Verdana"/>
                <w:lang w:val="en-US" w:eastAsia="zh-CN"/>
              </w:rPr>
            </w:pPr>
            <w:r>
              <w:rPr>
                <w:rFonts w:hint="eastAsia"/>
                <w:lang w:val="fr-FR" w:eastAsia="zh-CN"/>
              </w:rPr>
              <w:t>M</w:t>
            </w:r>
          </w:p>
        </w:tc>
        <w:tc>
          <w:tcPr>
            <w:tcW w:w="1091" w:type="dxa"/>
          </w:tcPr>
          <w:p w:rsidR="00B01949" w:rsidDel="00C67602" w:rsidRDefault="00B01949" w:rsidP="005648E5">
            <w:pPr>
              <w:pStyle w:val="TAL"/>
              <w:rPr>
                <w:rFonts w:ascii="Verdana" w:hAnsi="Verdana"/>
                <w:lang w:eastAsia="zh-CN"/>
              </w:rPr>
            </w:pPr>
            <w:r w:rsidRPr="00807218">
              <w:rPr>
                <w:rFonts w:hint="eastAsia"/>
                <w:lang w:val="fr-FR" w:eastAsia="zh-CN"/>
              </w:rPr>
              <w:t>String</w:t>
            </w:r>
          </w:p>
        </w:tc>
        <w:tc>
          <w:tcPr>
            <w:tcW w:w="992" w:type="dxa"/>
          </w:tcPr>
          <w:p w:rsidR="00B01949" w:rsidDel="00C67602" w:rsidRDefault="00B01949" w:rsidP="005648E5">
            <w:pPr>
              <w:pStyle w:val="TAL"/>
              <w:rPr>
                <w:lang w:val="fr-FR" w:eastAsia="zh-CN"/>
              </w:rPr>
            </w:pPr>
            <w:r>
              <w:rPr>
                <w:rFonts w:hint="eastAsia"/>
                <w:lang w:val="fr-FR" w:eastAsia="zh-CN"/>
              </w:rPr>
              <w:t>32</w:t>
            </w:r>
          </w:p>
        </w:tc>
        <w:tc>
          <w:tcPr>
            <w:tcW w:w="4298" w:type="dxa"/>
          </w:tcPr>
          <w:p w:rsidR="00B01949" w:rsidDel="00C67602" w:rsidRDefault="00B01949" w:rsidP="005648E5">
            <w:pPr>
              <w:rPr>
                <w:sz w:val="19"/>
                <w:szCs w:val="19"/>
                <w:lang w:val="en-GB"/>
              </w:rPr>
            </w:pPr>
            <w:r>
              <w:rPr>
                <w:rFonts w:ascii="Arial" w:hAnsi="Arial" w:hint="eastAsia"/>
                <w:kern w:val="0"/>
                <w:sz w:val="18"/>
                <w:szCs w:val="18"/>
                <w:lang w:val="fr-FR"/>
              </w:rPr>
              <w:t>新手机或邮箱</w:t>
            </w:r>
            <w:r w:rsidRPr="00807218">
              <w:rPr>
                <w:rFonts w:ascii="Arial" w:hAnsi="Arial" w:hint="eastAsia"/>
                <w:kern w:val="0"/>
                <w:sz w:val="18"/>
                <w:szCs w:val="18"/>
                <w:lang w:val="fr-FR"/>
              </w:rPr>
              <w:t>验证码</w:t>
            </w:r>
            <w:r>
              <w:rPr>
                <w:rFonts w:ascii="Arial" w:hAnsi="Arial" w:hint="eastAsia"/>
                <w:kern w:val="0"/>
                <w:sz w:val="18"/>
                <w:szCs w:val="18"/>
                <w:lang w:val="fr-FR"/>
              </w:rPr>
              <w:t>（</w:t>
            </w:r>
            <w:r>
              <w:rPr>
                <w:rFonts w:ascii="Arial" w:hAnsi="Arial" w:hint="eastAsia"/>
                <w:kern w:val="0"/>
                <w:sz w:val="18"/>
                <w:szCs w:val="18"/>
                <w:lang w:val="fr-FR"/>
              </w:rPr>
              <w:t>UP</w:t>
            </w:r>
            <w:r>
              <w:rPr>
                <w:rFonts w:ascii="Arial" w:hAnsi="Arial" w:hint="eastAsia"/>
                <w:kern w:val="0"/>
                <w:sz w:val="18"/>
                <w:szCs w:val="18"/>
                <w:lang w:val="fr-FR"/>
              </w:rPr>
              <w:t>内部先用录入前认证验证一次</w:t>
            </w:r>
            <w:r>
              <w:rPr>
                <w:rFonts w:ascii="Arial" w:hAnsi="Arial" w:hint="eastAsia"/>
                <w:kern w:val="0"/>
                <w:sz w:val="18"/>
                <w:szCs w:val="18"/>
              </w:rPr>
              <w:t>，执行变更时，再验一次</w:t>
            </w:r>
            <w:r>
              <w:rPr>
                <w:rFonts w:ascii="Arial" w:hAnsi="Arial" w:hint="eastAsia"/>
                <w:kern w:val="0"/>
                <w:sz w:val="18"/>
                <w:szCs w:val="18"/>
                <w:lang w:val="fr-FR"/>
              </w:rPr>
              <w:t>）</w:t>
            </w:r>
          </w:p>
        </w:tc>
      </w:tr>
      <w:tr w:rsidR="00B01949" w:rsidRPr="00D27B2C" w:rsidTr="005648E5">
        <w:trPr>
          <w:jc w:val="center"/>
        </w:trPr>
        <w:tc>
          <w:tcPr>
            <w:tcW w:w="1684" w:type="dxa"/>
          </w:tcPr>
          <w:p w:rsidR="00B01949" w:rsidRDefault="00B01949" w:rsidP="005648E5">
            <w:pPr>
              <w:pStyle w:val="TAL"/>
              <w:rPr>
                <w:lang w:val="en-US" w:eastAsia="zh-CN"/>
              </w:rPr>
            </w:pPr>
            <w:r w:rsidRPr="00F52EEA">
              <w:rPr>
                <w:rFonts w:ascii="宋体" w:hAnsi="宋体" w:hint="eastAsia"/>
                <w:b/>
                <w:bCs/>
                <w:lang w:eastAsia="zh-CN"/>
              </w:rPr>
              <w:t>r</w:t>
            </w:r>
            <w:r w:rsidRPr="00F52EEA">
              <w:rPr>
                <w:rFonts w:ascii="宋体" w:hAnsi="宋体" w:hint="eastAsia"/>
                <w:b/>
                <w:bCs/>
              </w:rPr>
              <w:t>eqClientType</w:t>
            </w:r>
          </w:p>
        </w:tc>
        <w:tc>
          <w:tcPr>
            <w:tcW w:w="731" w:type="dxa"/>
          </w:tcPr>
          <w:p w:rsidR="00B01949" w:rsidRDefault="00B01949" w:rsidP="005648E5">
            <w:pPr>
              <w:pStyle w:val="TAL"/>
              <w:rPr>
                <w:lang w:val="fr-FR" w:eastAsia="zh-CN"/>
              </w:rPr>
            </w:pPr>
            <w:r w:rsidRPr="00F52EEA">
              <w:rPr>
                <w:rFonts w:ascii="宋体" w:hAnsi="宋体" w:hint="eastAsia"/>
                <w:lang w:val="fr-FR" w:eastAsia="zh-CN"/>
              </w:rPr>
              <w:t>M</w:t>
            </w:r>
          </w:p>
        </w:tc>
        <w:tc>
          <w:tcPr>
            <w:tcW w:w="1091" w:type="dxa"/>
          </w:tcPr>
          <w:p w:rsidR="00B01949" w:rsidRPr="00807218" w:rsidRDefault="00B01949" w:rsidP="005648E5">
            <w:pPr>
              <w:pStyle w:val="TAL"/>
              <w:rPr>
                <w:lang w:val="fr-FR" w:eastAsia="zh-CN"/>
              </w:rPr>
            </w:pPr>
            <w:r>
              <w:rPr>
                <w:rFonts w:ascii="宋体" w:hAnsi="宋体"/>
                <w:lang w:val="fr-FR"/>
              </w:rPr>
              <w:t>Int</w:t>
            </w:r>
          </w:p>
        </w:tc>
        <w:tc>
          <w:tcPr>
            <w:tcW w:w="992" w:type="dxa"/>
          </w:tcPr>
          <w:p w:rsidR="00B01949" w:rsidRDefault="00B01949" w:rsidP="005648E5">
            <w:pPr>
              <w:pStyle w:val="TAL"/>
              <w:rPr>
                <w:lang w:val="fr-FR" w:eastAsia="zh-CN"/>
              </w:rPr>
            </w:pPr>
          </w:p>
        </w:tc>
        <w:tc>
          <w:tcPr>
            <w:tcW w:w="4298" w:type="dxa"/>
          </w:tcPr>
          <w:p w:rsidR="00B01949" w:rsidRDefault="00B01949" w:rsidP="005648E5">
            <w:pPr>
              <w:rPr>
                <w:rFonts w:ascii="Arial" w:hAnsi="Arial"/>
                <w:kern w:val="0"/>
                <w:sz w:val="18"/>
                <w:szCs w:val="18"/>
                <w:lang w:val="fr-FR"/>
              </w:rPr>
            </w:pPr>
            <w:r w:rsidRPr="00F52EEA">
              <w:rPr>
                <w:rFonts w:ascii="宋体" w:hAnsi="宋体" w:hint="eastAsia"/>
                <w:sz w:val="18"/>
                <w:szCs w:val="18"/>
              </w:rPr>
              <w:t>请求客户端类型</w:t>
            </w:r>
          </w:p>
        </w:tc>
      </w:tr>
    </w:tbl>
    <w:p w:rsidR="00B01949" w:rsidRPr="005B1728" w:rsidRDefault="00B01949" w:rsidP="00B01949">
      <w:pPr>
        <w:ind w:firstLine="180"/>
        <w:rPr>
          <w:lang w:val="fr-FR"/>
        </w:rPr>
      </w:pPr>
    </w:p>
    <w:p w:rsidR="00B01949" w:rsidRDefault="00B01949" w:rsidP="00B01949">
      <w:pPr>
        <w:pStyle w:val="41"/>
        <w:rPr>
          <w:lang w:val="fr-FR"/>
        </w:rPr>
      </w:pPr>
      <w:r>
        <w:rPr>
          <w:rFonts w:hint="eastAsia"/>
        </w:rPr>
        <w:t>返回值</w:t>
      </w:r>
    </w:p>
    <w:p w:rsidR="00B01949" w:rsidRDefault="00B01949" w:rsidP="00B01949">
      <w:pPr>
        <w:ind w:left="198"/>
      </w:pPr>
      <w:r>
        <w:rPr>
          <w:rFonts w:hint="eastAsia"/>
        </w:rPr>
        <w:t>成功返回</w:t>
      </w:r>
      <w:r>
        <w:rPr>
          <w:rFonts w:hint="eastAsia"/>
          <w:lang w:val="da-DK"/>
        </w:rPr>
        <w:t>SetSecPhoneEmailRsp</w:t>
      </w:r>
      <w:r>
        <w:rPr>
          <w:rFonts w:hint="eastAsia"/>
          <w:lang w:val="fr-FR"/>
        </w:rPr>
        <w:t>，否则抛出异常</w:t>
      </w:r>
      <w:r>
        <w:rPr>
          <w:rFonts w:hint="eastAsia"/>
          <w:lang w:val="fr-FR"/>
        </w:rPr>
        <w:t>CException</w:t>
      </w:r>
      <w:r>
        <w:rPr>
          <w:rFonts w:hint="eastAsia"/>
          <w:lang w:val="fr-FR"/>
        </w:rPr>
        <w:t>。</w:t>
      </w:r>
      <w:r>
        <w:rPr>
          <w:rFonts w:hint="eastAsia"/>
        </w:rPr>
        <w:t>定义如下：</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2104"/>
        <w:gridCol w:w="900"/>
        <w:gridCol w:w="2681"/>
      </w:tblGrid>
      <w:tr w:rsidR="00B01949" w:rsidTr="005648E5">
        <w:trPr>
          <w:jc w:val="center"/>
        </w:trPr>
        <w:tc>
          <w:tcPr>
            <w:tcW w:w="2378" w:type="dxa"/>
          </w:tcPr>
          <w:p w:rsidR="00B01949" w:rsidRDefault="00B01949" w:rsidP="005648E5">
            <w:pPr>
              <w:pStyle w:val="TAH"/>
              <w:rPr>
                <w:rFonts w:ascii="Verdana" w:hAnsi="Verdana"/>
                <w:lang w:val="fr-FR" w:eastAsia="zh-CN"/>
              </w:rPr>
            </w:pPr>
            <w:r>
              <w:rPr>
                <w:rFonts w:ascii="Verdana" w:hAnsi="Verdana" w:hint="eastAsia"/>
                <w:lang w:val="fr-FR" w:eastAsia="zh-CN"/>
              </w:rPr>
              <w:t>参数名称</w:t>
            </w:r>
          </w:p>
        </w:tc>
        <w:tc>
          <w:tcPr>
            <w:tcW w:w="737" w:type="dxa"/>
          </w:tcPr>
          <w:p w:rsidR="00B01949" w:rsidRDefault="00B01949" w:rsidP="005648E5">
            <w:pPr>
              <w:pStyle w:val="TAH"/>
              <w:rPr>
                <w:rFonts w:ascii="Verdana" w:hAnsi="Verdana"/>
                <w:lang w:val="fr-FR" w:eastAsia="zh-CN"/>
              </w:rPr>
            </w:pPr>
            <w:r>
              <w:rPr>
                <w:rFonts w:ascii="Verdana" w:hAnsi="Verdana" w:hint="eastAsia"/>
                <w:lang w:val="fr-FR" w:eastAsia="zh-CN"/>
              </w:rPr>
              <w:t>必须</w:t>
            </w:r>
          </w:p>
        </w:tc>
        <w:tc>
          <w:tcPr>
            <w:tcW w:w="2104" w:type="dxa"/>
          </w:tcPr>
          <w:p w:rsidR="00B01949" w:rsidRDefault="00B01949" w:rsidP="005648E5">
            <w:pPr>
              <w:pStyle w:val="TAH"/>
              <w:rPr>
                <w:rFonts w:ascii="Verdana" w:hAnsi="Verdana"/>
                <w:lang w:val="fr-FR" w:eastAsia="zh-CN"/>
              </w:rPr>
            </w:pPr>
            <w:r>
              <w:rPr>
                <w:rFonts w:ascii="Verdana" w:hAnsi="Verdana" w:hint="eastAsia"/>
                <w:lang w:val="fr-FR" w:eastAsia="zh-CN"/>
              </w:rPr>
              <w:t>类型</w:t>
            </w:r>
          </w:p>
        </w:tc>
        <w:tc>
          <w:tcPr>
            <w:tcW w:w="900" w:type="dxa"/>
          </w:tcPr>
          <w:p w:rsidR="00B01949" w:rsidRDefault="00B01949" w:rsidP="005648E5">
            <w:pPr>
              <w:pStyle w:val="TAH"/>
              <w:rPr>
                <w:rFonts w:ascii="Verdana" w:hAnsi="Verdana"/>
                <w:lang w:val="fr-FR" w:eastAsia="zh-CN"/>
              </w:rPr>
            </w:pPr>
            <w:r>
              <w:rPr>
                <w:rFonts w:ascii="Verdana" w:hAnsi="Verdana" w:hint="eastAsia"/>
                <w:lang w:val="fr-FR" w:eastAsia="zh-CN"/>
              </w:rPr>
              <w:t>长度</w:t>
            </w:r>
          </w:p>
        </w:tc>
        <w:tc>
          <w:tcPr>
            <w:tcW w:w="2681" w:type="dxa"/>
          </w:tcPr>
          <w:p w:rsidR="00B01949" w:rsidRDefault="00B01949" w:rsidP="005648E5">
            <w:pPr>
              <w:pStyle w:val="TAH"/>
              <w:rPr>
                <w:rFonts w:ascii="Verdana" w:hAnsi="Verdana"/>
                <w:lang w:val="fr-FR" w:eastAsia="zh-CN"/>
              </w:rPr>
            </w:pPr>
            <w:r>
              <w:rPr>
                <w:rFonts w:ascii="Verdana" w:hAnsi="Verdana" w:hint="eastAsia"/>
                <w:lang w:val="fr-FR" w:eastAsia="zh-CN"/>
              </w:rPr>
              <w:t>描述信息</w:t>
            </w:r>
          </w:p>
        </w:tc>
      </w:tr>
      <w:tr w:rsidR="00B01949" w:rsidTr="005648E5">
        <w:trPr>
          <w:jc w:val="center"/>
        </w:trPr>
        <w:tc>
          <w:tcPr>
            <w:tcW w:w="2378" w:type="dxa"/>
          </w:tcPr>
          <w:p w:rsidR="00B01949" w:rsidRPr="005041A8" w:rsidRDefault="00B01949" w:rsidP="005648E5">
            <w:pPr>
              <w:pStyle w:val="TAL"/>
              <w:rPr>
                <w:lang w:val="fr-FR" w:eastAsia="zh-CN"/>
              </w:rPr>
            </w:pPr>
            <w:r w:rsidRPr="005041A8">
              <w:rPr>
                <w:rFonts w:hint="eastAsia"/>
                <w:lang w:val="fr-FR" w:eastAsia="zh-CN"/>
              </w:rPr>
              <w:t>v</w:t>
            </w:r>
            <w:r w:rsidRPr="005041A8">
              <w:rPr>
                <w:lang w:val="fr-FR" w:eastAsia="zh-CN"/>
              </w:rPr>
              <w:t>ersion</w:t>
            </w:r>
          </w:p>
        </w:tc>
        <w:tc>
          <w:tcPr>
            <w:tcW w:w="737" w:type="dxa"/>
          </w:tcPr>
          <w:p w:rsidR="00B01949" w:rsidRPr="005041A8" w:rsidRDefault="00B01949" w:rsidP="005648E5">
            <w:pPr>
              <w:pStyle w:val="TAL"/>
              <w:rPr>
                <w:lang w:val="fr-FR" w:eastAsia="zh-CN"/>
              </w:rPr>
            </w:pPr>
            <w:r>
              <w:rPr>
                <w:rFonts w:hint="eastAsia"/>
                <w:lang w:val="fr-FR" w:eastAsia="zh-CN"/>
              </w:rPr>
              <w:t>M</w:t>
            </w:r>
          </w:p>
        </w:tc>
        <w:tc>
          <w:tcPr>
            <w:tcW w:w="2104" w:type="dxa"/>
          </w:tcPr>
          <w:p w:rsidR="00B01949" w:rsidRPr="005041A8" w:rsidRDefault="00B01949" w:rsidP="005648E5">
            <w:pPr>
              <w:pStyle w:val="TAH"/>
              <w:jc w:val="both"/>
              <w:rPr>
                <w:b w:val="0"/>
                <w:lang w:val="fr-FR" w:eastAsia="zh-CN"/>
              </w:rPr>
            </w:pPr>
            <w:r>
              <w:rPr>
                <w:rFonts w:hint="eastAsia"/>
                <w:b w:val="0"/>
                <w:lang w:val="fr-FR" w:eastAsia="zh-CN"/>
              </w:rPr>
              <w:t>String</w:t>
            </w:r>
          </w:p>
        </w:tc>
        <w:tc>
          <w:tcPr>
            <w:tcW w:w="900" w:type="dxa"/>
          </w:tcPr>
          <w:p w:rsidR="00B01949" w:rsidRPr="005041A8" w:rsidRDefault="00B01949" w:rsidP="005648E5">
            <w:pPr>
              <w:rPr>
                <w:rFonts w:ascii="Arial" w:hAnsi="Arial"/>
                <w:kern w:val="0"/>
                <w:sz w:val="18"/>
                <w:szCs w:val="18"/>
                <w:lang w:val="fr-FR"/>
              </w:rPr>
            </w:pPr>
            <w:r>
              <w:rPr>
                <w:rFonts w:ascii="Arial" w:hAnsi="Arial" w:hint="eastAsia"/>
                <w:kern w:val="0"/>
                <w:sz w:val="18"/>
                <w:szCs w:val="18"/>
                <w:lang w:val="fr-FR"/>
              </w:rPr>
              <w:t>5</w:t>
            </w:r>
          </w:p>
        </w:tc>
        <w:tc>
          <w:tcPr>
            <w:tcW w:w="2681" w:type="dxa"/>
          </w:tcPr>
          <w:p w:rsidR="00B01949" w:rsidRPr="005041A8" w:rsidRDefault="00B01949" w:rsidP="005648E5">
            <w:pPr>
              <w:rPr>
                <w:rFonts w:ascii="Arial" w:hAnsi="Arial"/>
                <w:kern w:val="0"/>
                <w:sz w:val="18"/>
                <w:szCs w:val="18"/>
                <w:lang w:val="fr-FR"/>
              </w:rPr>
            </w:pPr>
            <w:r w:rsidRPr="005041A8">
              <w:rPr>
                <w:rFonts w:ascii="Arial" w:hAnsi="Arial" w:hint="eastAsia"/>
                <w:kern w:val="0"/>
                <w:sz w:val="18"/>
                <w:szCs w:val="18"/>
                <w:lang w:val="fr-FR"/>
              </w:rPr>
              <w:t>协议版本号</w:t>
            </w:r>
          </w:p>
        </w:tc>
      </w:tr>
      <w:tr w:rsidR="00B01949" w:rsidTr="005648E5">
        <w:trPr>
          <w:jc w:val="center"/>
        </w:trPr>
        <w:tc>
          <w:tcPr>
            <w:tcW w:w="2378" w:type="dxa"/>
          </w:tcPr>
          <w:p w:rsidR="00B01949" w:rsidRPr="005041A8" w:rsidRDefault="00B01949" w:rsidP="005648E5">
            <w:pPr>
              <w:pStyle w:val="TAL"/>
              <w:rPr>
                <w:lang w:val="fr-FR" w:eastAsia="zh-CN"/>
              </w:rPr>
            </w:pPr>
            <w:r>
              <w:rPr>
                <w:lang w:val="fr-FR" w:eastAsia="zh-CN"/>
              </w:rPr>
              <w:t>transactionID</w:t>
            </w:r>
          </w:p>
        </w:tc>
        <w:tc>
          <w:tcPr>
            <w:tcW w:w="737" w:type="dxa"/>
          </w:tcPr>
          <w:p w:rsidR="00B01949" w:rsidRPr="005041A8" w:rsidRDefault="00B01949" w:rsidP="005648E5">
            <w:pPr>
              <w:pStyle w:val="TAL"/>
              <w:rPr>
                <w:lang w:val="fr-FR" w:eastAsia="zh-CN"/>
              </w:rPr>
            </w:pPr>
            <w:r>
              <w:rPr>
                <w:rFonts w:hint="eastAsia"/>
                <w:lang w:val="fr-FR" w:eastAsia="zh-CN"/>
              </w:rPr>
              <w:t>M</w:t>
            </w:r>
          </w:p>
        </w:tc>
        <w:tc>
          <w:tcPr>
            <w:tcW w:w="2104" w:type="dxa"/>
          </w:tcPr>
          <w:p w:rsidR="00B01949" w:rsidRPr="005041A8" w:rsidRDefault="00B01949" w:rsidP="005648E5">
            <w:pPr>
              <w:pStyle w:val="TAH"/>
              <w:jc w:val="both"/>
              <w:rPr>
                <w:b w:val="0"/>
                <w:lang w:val="fr-FR" w:eastAsia="zh-CN"/>
              </w:rPr>
            </w:pPr>
            <w:r>
              <w:rPr>
                <w:rFonts w:hint="eastAsia"/>
                <w:b w:val="0"/>
                <w:lang w:val="fr-FR" w:eastAsia="zh-CN"/>
              </w:rPr>
              <w:t>String</w:t>
            </w:r>
          </w:p>
        </w:tc>
        <w:tc>
          <w:tcPr>
            <w:tcW w:w="900" w:type="dxa"/>
          </w:tcPr>
          <w:p w:rsidR="00B01949" w:rsidRPr="005041A8" w:rsidRDefault="00B01949" w:rsidP="005648E5">
            <w:pPr>
              <w:rPr>
                <w:rFonts w:ascii="Arial" w:hAnsi="Arial"/>
                <w:kern w:val="0"/>
                <w:sz w:val="18"/>
                <w:szCs w:val="18"/>
                <w:lang w:val="fr-FR"/>
              </w:rPr>
            </w:pPr>
            <w:r w:rsidRPr="005041A8">
              <w:rPr>
                <w:rFonts w:ascii="Arial" w:hAnsi="Arial" w:hint="eastAsia"/>
                <w:kern w:val="0"/>
                <w:sz w:val="18"/>
                <w:szCs w:val="18"/>
                <w:lang w:val="fr-FR"/>
              </w:rPr>
              <w:t>40</w:t>
            </w:r>
          </w:p>
        </w:tc>
        <w:tc>
          <w:tcPr>
            <w:tcW w:w="2681" w:type="dxa"/>
          </w:tcPr>
          <w:p w:rsidR="00B01949" w:rsidRPr="005041A8" w:rsidRDefault="00B01949" w:rsidP="005648E5">
            <w:pPr>
              <w:rPr>
                <w:rFonts w:ascii="Arial" w:hAnsi="Arial"/>
                <w:kern w:val="0"/>
                <w:sz w:val="18"/>
                <w:szCs w:val="18"/>
                <w:lang w:val="fr-FR"/>
              </w:rPr>
            </w:pPr>
            <w:r w:rsidRPr="005041A8">
              <w:rPr>
                <w:rFonts w:ascii="Arial" w:hAnsi="Arial" w:hint="eastAsia"/>
                <w:kern w:val="0"/>
                <w:sz w:val="18"/>
                <w:szCs w:val="18"/>
                <w:lang w:val="fr-FR"/>
              </w:rPr>
              <w:t>交易流水号</w:t>
            </w:r>
          </w:p>
        </w:tc>
      </w:tr>
      <w:tr w:rsidR="00B01949" w:rsidTr="005648E5">
        <w:trPr>
          <w:jc w:val="center"/>
        </w:trPr>
        <w:tc>
          <w:tcPr>
            <w:tcW w:w="2378" w:type="dxa"/>
          </w:tcPr>
          <w:p w:rsidR="00B01949" w:rsidRPr="00C8364D" w:rsidRDefault="00B01949" w:rsidP="005648E5">
            <w:pPr>
              <w:pStyle w:val="TAL"/>
              <w:rPr>
                <w:lang w:val="fr-FR" w:eastAsia="zh-CN"/>
              </w:rPr>
            </w:pPr>
            <w:r w:rsidRPr="00C8364D">
              <w:rPr>
                <w:rFonts w:hint="eastAsia"/>
                <w:lang w:val="fr-FR" w:eastAsia="zh-CN"/>
              </w:rPr>
              <w:t>traceFlag</w:t>
            </w:r>
          </w:p>
        </w:tc>
        <w:tc>
          <w:tcPr>
            <w:tcW w:w="737" w:type="dxa"/>
          </w:tcPr>
          <w:p w:rsidR="00B01949" w:rsidRPr="00C8364D" w:rsidRDefault="00B01949" w:rsidP="005648E5">
            <w:pPr>
              <w:spacing w:line="240" w:lineRule="atLeast"/>
              <w:rPr>
                <w:rFonts w:ascii="Arial" w:hAnsi="Arial"/>
                <w:kern w:val="0"/>
                <w:sz w:val="18"/>
                <w:szCs w:val="18"/>
                <w:lang w:val="fr-FR"/>
              </w:rPr>
            </w:pPr>
            <w:r w:rsidRPr="00C8364D">
              <w:rPr>
                <w:rFonts w:ascii="Arial" w:hAnsi="Arial" w:hint="eastAsia"/>
                <w:kern w:val="0"/>
                <w:sz w:val="18"/>
                <w:szCs w:val="18"/>
                <w:lang w:val="fr-FR"/>
              </w:rPr>
              <w:t xml:space="preserve">O </w:t>
            </w:r>
          </w:p>
        </w:tc>
        <w:tc>
          <w:tcPr>
            <w:tcW w:w="2104" w:type="dxa"/>
          </w:tcPr>
          <w:p w:rsidR="00B01949" w:rsidRPr="00C8364D" w:rsidRDefault="00B01949" w:rsidP="005648E5">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900" w:type="dxa"/>
          </w:tcPr>
          <w:p w:rsidR="00B01949" w:rsidRPr="00C8364D" w:rsidRDefault="00B01949" w:rsidP="005648E5">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2681" w:type="dxa"/>
          </w:tcPr>
          <w:p w:rsidR="00B01949" w:rsidRPr="00C8364D" w:rsidRDefault="00B01949" w:rsidP="005648E5">
            <w:pPr>
              <w:spacing w:line="240" w:lineRule="atLeast"/>
              <w:rPr>
                <w:rFonts w:ascii="Arial" w:hAnsi="Arial"/>
                <w:kern w:val="0"/>
                <w:sz w:val="18"/>
                <w:szCs w:val="18"/>
                <w:lang w:val="fr-FR"/>
              </w:rPr>
            </w:pPr>
            <w:r>
              <w:rPr>
                <w:rFonts w:ascii="Arial" w:hAnsi="Arial" w:hint="eastAsia"/>
                <w:kern w:val="0"/>
                <w:sz w:val="18"/>
                <w:szCs w:val="18"/>
                <w:lang w:val="fr-FR"/>
              </w:rPr>
              <w:t>跟踪标志</w:t>
            </w:r>
          </w:p>
        </w:tc>
      </w:tr>
      <w:tr w:rsidR="00B01949" w:rsidTr="005648E5">
        <w:trPr>
          <w:jc w:val="center"/>
        </w:trPr>
        <w:tc>
          <w:tcPr>
            <w:tcW w:w="2378" w:type="dxa"/>
          </w:tcPr>
          <w:p w:rsidR="00B01949" w:rsidRPr="00C8364D" w:rsidRDefault="00B01949" w:rsidP="005648E5">
            <w:pPr>
              <w:pStyle w:val="TAL"/>
              <w:rPr>
                <w:lang w:val="fr-FR" w:eastAsia="zh-CN"/>
              </w:rPr>
            </w:pPr>
            <w:r>
              <w:rPr>
                <w:rFonts w:hint="eastAsia"/>
                <w:lang w:val="fr-FR" w:eastAsia="zh-CN"/>
              </w:rPr>
              <w:t>userID</w:t>
            </w:r>
          </w:p>
        </w:tc>
        <w:tc>
          <w:tcPr>
            <w:tcW w:w="737" w:type="dxa"/>
          </w:tcPr>
          <w:p w:rsidR="00B01949" w:rsidRPr="00C8364D" w:rsidRDefault="00B01949" w:rsidP="005648E5">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2104" w:type="dxa"/>
          </w:tcPr>
          <w:p w:rsidR="00B01949" w:rsidRDefault="00B01949" w:rsidP="005648E5">
            <w:pPr>
              <w:spacing w:line="240" w:lineRule="atLeast"/>
              <w:rPr>
                <w:rFonts w:ascii="Arial" w:hAnsi="Arial"/>
                <w:kern w:val="0"/>
                <w:sz w:val="18"/>
                <w:szCs w:val="18"/>
                <w:lang w:val="fr-FR"/>
              </w:rPr>
            </w:pPr>
            <w:r>
              <w:rPr>
                <w:rFonts w:ascii="Arial" w:hAnsi="Arial" w:hint="eastAsia"/>
                <w:kern w:val="0"/>
                <w:sz w:val="18"/>
                <w:szCs w:val="18"/>
                <w:lang w:val="fr-FR"/>
              </w:rPr>
              <w:t>Bigint</w:t>
            </w:r>
          </w:p>
        </w:tc>
        <w:tc>
          <w:tcPr>
            <w:tcW w:w="900" w:type="dxa"/>
          </w:tcPr>
          <w:p w:rsidR="00B01949" w:rsidRDefault="00B01949" w:rsidP="005648E5">
            <w:pPr>
              <w:spacing w:line="240" w:lineRule="atLeast"/>
              <w:rPr>
                <w:rFonts w:ascii="Arial" w:hAnsi="Arial"/>
                <w:kern w:val="0"/>
                <w:sz w:val="18"/>
                <w:szCs w:val="18"/>
                <w:lang w:val="fr-FR"/>
              </w:rPr>
            </w:pPr>
          </w:p>
        </w:tc>
        <w:tc>
          <w:tcPr>
            <w:tcW w:w="2681" w:type="dxa"/>
          </w:tcPr>
          <w:p w:rsidR="00B01949" w:rsidRDefault="00B01949" w:rsidP="005648E5">
            <w:pPr>
              <w:spacing w:line="240" w:lineRule="atLeast"/>
              <w:rPr>
                <w:rFonts w:ascii="Arial" w:hAnsi="Arial"/>
                <w:kern w:val="0"/>
                <w:sz w:val="18"/>
                <w:szCs w:val="18"/>
                <w:lang w:val="fr-FR"/>
              </w:rPr>
            </w:pPr>
            <w:r>
              <w:rPr>
                <w:rFonts w:ascii="Arial" w:hAnsi="Arial" w:hint="eastAsia"/>
                <w:kern w:val="0"/>
                <w:sz w:val="18"/>
                <w:szCs w:val="18"/>
                <w:lang w:val="fr-FR"/>
              </w:rPr>
              <w:t>用户</w:t>
            </w:r>
            <w:r>
              <w:rPr>
                <w:rFonts w:ascii="Arial" w:hAnsi="Arial" w:hint="eastAsia"/>
                <w:kern w:val="0"/>
                <w:sz w:val="18"/>
                <w:szCs w:val="18"/>
                <w:lang w:val="fr-FR"/>
              </w:rPr>
              <w:t>ID</w:t>
            </w:r>
            <w:r>
              <w:rPr>
                <w:rFonts w:ascii="Arial" w:hAnsi="Arial" w:hint="eastAsia"/>
                <w:kern w:val="0"/>
                <w:sz w:val="18"/>
                <w:szCs w:val="18"/>
                <w:lang w:val="fr-FR"/>
              </w:rPr>
              <w:t>（内部）</w:t>
            </w:r>
          </w:p>
        </w:tc>
      </w:tr>
    </w:tbl>
    <w:p w:rsidR="00B01949" w:rsidRDefault="00B01949" w:rsidP="00B01949">
      <w:pPr>
        <w:rPr>
          <w:lang w:val="da-DK"/>
        </w:rPr>
      </w:pPr>
    </w:p>
    <w:p w:rsidR="00B01949" w:rsidRDefault="00B01949" w:rsidP="00B01949">
      <w:pPr>
        <w:pStyle w:val="41"/>
      </w:pPr>
      <w:r>
        <w:rPr>
          <w:rFonts w:hint="eastAsia"/>
        </w:rPr>
        <w:lastRenderedPageBreak/>
        <w:t>异常信息</w:t>
      </w:r>
    </w:p>
    <w:p w:rsidR="00B01949" w:rsidRDefault="00B01949" w:rsidP="00B01949">
      <w:pPr>
        <w:pStyle w:val="a4"/>
        <w:ind w:firstLine="210"/>
        <w:rPr>
          <w:lang w:val="fr-FR"/>
        </w:rPr>
      </w:pPr>
      <w:r>
        <w:rPr>
          <w:rFonts w:hint="eastAsia"/>
        </w:rPr>
        <w:t>失败则抛出异常</w:t>
      </w:r>
      <w:r>
        <w:rPr>
          <w:rFonts w:hint="eastAsia"/>
        </w:rPr>
        <w:t>CException</w:t>
      </w:r>
      <w:r>
        <w:rPr>
          <w:rFonts w:hint="eastAsia"/>
        </w:rPr>
        <w:t>，具体内容请参考异常码定义文档。</w:t>
      </w:r>
    </w:p>
    <w:p w:rsidR="00B01949" w:rsidRDefault="00B01949" w:rsidP="00B01949">
      <w:pPr>
        <w:pStyle w:val="41"/>
      </w:pPr>
      <w:r>
        <w:rPr>
          <w:rFonts w:hint="eastAsia"/>
        </w:rPr>
        <w:t>Json</w:t>
      </w:r>
      <w:r>
        <w:rPr>
          <w:rFonts w:hint="eastAsia"/>
        </w:rPr>
        <w:t>接口登录认证信息说明</w:t>
      </w:r>
    </w:p>
    <w:p w:rsidR="00B01949" w:rsidRPr="003A63A1" w:rsidRDefault="00B01949" w:rsidP="00B01949">
      <w:r>
        <w:rPr>
          <w:rFonts w:hint="eastAsia"/>
        </w:rPr>
        <w:t xml:space="preserve">   Authorization</w:t>
      </w:r>
      <w:r>
        <w:rPr>
          <w:rFonts w:hint="eastAsia"/>
        </w:rPr>
        <w:t>中需登录认证信息。</w:t>
      </w:r>
    </w:p>
    <w:p w:rsidR="001822FD" w:rsidRDefault="001822FD">
      <w:pPr>
        <w:widowControl/>
        <w:jc w:val="left"/>
      </w:pPr>
    </w:p>
    <w:p w:rsidR="001822FD" w:rsidRDefault="001822FD" w:rsidP="001822FD">
      <w:pPr>
        <w:pStyle w:val="21"/>
        <w:numPr>
          <w:ilvl w:val="1"/>
          <w:numId w:val="1"/>
        </w:numPr>
        <w:rPr>
          <w:rStyle w:val="210"/>
        </w:rPr>
      </w:pPr>
      <w:r>
        <w:rPr>
          <w:rStyle w:val="210"/>
        </w:rPr>
        <w:t>chgSecPhoneEmail</w:t>
      </w:r>
      <w:r>
        <w:rPr>
          <w:rStyle w:val="210"/>
          <w:rFonts w:hint="eastAsia"/>
        </w:rPr>
        <w:t>变更安全手机或邮箱</w:t>
      </w:r>
    </w:p>
    <w:p w:rsidR="001822FD" w:rsidRDefault="001822FD" w:rsidP="001822FD">
      <w:pPr>
        <w:pStyle w:val="31"/>
        <w:rPr>
          <w:rStyle w:val="210"/>
        </w:rPr>
      </w:pPr>
      <w:r>
        <w:rPr>
          <w:rStyle w:val="210"/>
          <w:rFonts w:hint="eastAsia"/>
        </w:rPr>
        <w:t>JSON</w:t>
      </w:r>
      <w:r>
        <w:rPr>
          <w:rStyle w:val="210"/>
          <w:rFonts w:hint="eastAsia"/>
        </w:rPr>
        <w:t>接口</w:t>
      </w:r>
    </w:p>
    <w:p w:rsidR="001822FD" w:rsidRDefault="001822FD" w:rsidP="001822FD">
      <w:pPr>
        <w:pStyle w:val="41"/>
      </w:pPr>
      <w:r>
        <w:rPr>
          <w:rFonts w:hint="eastAsia"/>
        </w:rPr>
        <w:t>描述</w:t>
      </w:r>
    </w:p>
    <w:p w:rsidR="00216527" w:rsidRDefault="001822FD" w:rsidP="001822FD">
      <w:pPr>
        <w:ind w:firstLine="315"/>
      </w:pPr>
      <w:r>
        <w:rPr>
          <w:rFonts w:hint="eastAsia"/>
        </w:rPr>
        <w:t>变更用户安全手机或安全邮箱。流程参考《</w:t>
      </w:r>
      <w:r w:rsidRPr="00414C80">
        <w:rPr>
          <w:rFonts w:hint="eastAsia"/>
        </w:rPr>
        <w:t>PC</w:t>
      </w:r>
      <w:r w:rsidRPr="00414C80">
        <w:rPr>
          <w:rFonts w:hint="eastAsia"/>
        </w:rPr>
        <w:t>统一帐号管理中心</w:t>
      </w:r>
      <w:r>
        <w:rPr>
          <w:rFonts w:hint="eastAsia"/>
        </w:rPr>
        <w:t>》变更安全手机、安全邮箱部分。</w:t>
      </w:r>
    </w:p>
    <w:p w:rsidR="001822FD" w:rsidRPr="002C51BB" w:rsidRDefault="00216527" w:rsidP="001822FD">
      <w:pPr>
        <w:ind w:firstLine="315"/>
      </w:pPr>
      <w:r>
        <w:rPr>
          <w:rFonts w:hint="eastAsia"/>
        </w:rPr>
        <w:t>参照</w:t>
      </w:r>
      <w:r>
        <w:rPr>
          <w:rFonts w:hint="eastAsia"/>
        </w:rPr>
        <w:t>userSMSAuth</w:t>
      </w:r>
      <w:r>
        <w:rPr>
          <w:rFonts w:hint="eastAsia"/>
        </w:rPr>
        <w:t>接口做防暴力破解。</w:t>
      </w:r>
    </w:p>
    <w:p w:rsidR="001822FD" w:rsidRDefault="001822FD" w:rsidP="001822FD">
      <w:pPr>
        <w:pStyle w:val="41"/>
      </w:pPr>
      <w:r>
        <w:rPr>
          <w:rFonts w:hint="eastAsia"/>
        </w:rPr>
        <w:t>原型</w:t>
      </w:r>
    </w:p>
    <w:p w:rsidR="001822FD" w:rsidRPr="005D449C" w:rsidRDefault="001822FD" w:rsidP="001822FD">
      <w:pPr>
        <w:ind w:left="198"/>
        <w:jc w:val="left"/>
      </w:pPr>
      <w:r>
        <w:rPr>
          <w:rFonts w:hint="eastAsia"/>
          <w:lang w:val="da-DK"/>
        </w:rPr>
        <w:t>ChgSecPhoneEmailRsp</w:t>
      </w:r>
      <w:r w:rsidRPr="009A7E72">
        <w:rPr>
          <w:lang w:val="da-DK"/>
        </w:rPr>
        <w:t xml:space="preserve"> </w:t>
      </w:r>
      <w:r>
        <w:rPr>
          <w:rFonts w:hint="eastAsia"/>
          <w:lang w:val="da-DK"/>
        </w:rPr>
        <w:t xml:space="preserve"> </w:t>
      </w:r>
      <w:r>
        <w:rPr>
          <w:lang w:val="da-DK"/>
        </w:rPr>
        <w:t>chgSecPhoneEmail</w:t>
      </w:r>
      <w:r w:rsidRPr="009A7E72">
        <w:rPr>
          <w:lang w:val="da-DK"/>
        </w:rPr>
        <w:t>(</w:t>
      </w:r>
      <w:r>
        <w:rPr>
          <w:rFonts w:hint="eastAsia"/>
          <w:lang w:val="da-DK"/>
        </w:rPr>
        <w:t>ChgSecPhoneEmailReq chgSecPhoneEmailReq</w:t>
      </w:r>
      <w:r w:rsidRPr="009A7E72">
        <w:rPr>
          <w:lang w:val="da-DK"/>
        </w:rPr>
        <w:t>)</w:t>
      </w:r>
      <w:r w:rsidRPr="00CD7B14">
        <w:rPr>
          <w:rFonts w:hint="eastAsia"/>
        </w:rPr>
        <w:t xml:space="preserve"> </w:t>
      </w:r>
      <w:r w:rsidRPr="0062068B">
        <w:rPr>
          <w:rFonts w:hint="eastAsia"/>
        </w:rPr>
        <w:t xml:space="preserve">throws </w:t>
      </w:r>
      <w:r w:rsidRPr="005D449C">
        <w:rPr>
          <w:rFonts w:hint="eastAsia"/>
        </w:rPr>
        <w:t>CException</w:t>
      </w:r>
    </w:p>
    <w:p w:rsidR="001822FD" w:rsidRDefault="001822FD" w:rsidP="001822FD">
      <w:pPr>
        <w:pStyle w:val="41"/>
      </w:pPr>
      <w:r>
        <w:rPr>
          <w:rFonts w:hint="eastAsia"/>
        </w:rPr>
        <w:t>输入参数</w:t>
      </w:r>
    </w:p>
    <w:p w:rsidR="001822FD" w:rsidRPr="00971332" w:rsidRDefault="001822FD" w:rsidP="001822FD">
      <w:pPr>
        <w:ind w:left="198"/>
      </w:pPr>
      <w:r>
        <w:rPr>
          <w:rFonts w:hint="eastAsia"/>
          <w:lang w:val="da-DK"/>
        </w:rPr>
        <w:t>ChgSecPhoneEmailReq</w:t>
      </w:r>
      <w:r>
        <w:rPr>
          <w:rFonts w:hint="eastAsia"/>
          <w:lang w:val="da-DK"/>
        </w:rPr>
        <w:t>属性如下：</w:t>
      </w:r>
      <w:r>
        <w:tab/>
      </w:r>
    </w:p>
    <w:tbl>
      <w:tblPr>
        <w:tblW w:w="8796" w:type="dxa"/>
        <w:jc w:val="center"/>
        <w:tblInd w:w="2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84"/>
        <w:gridCol w:w="731"/>
        <w:gridCol w:w="1091"/>
        <w:gridCol w:w="992"/>
        <w:gridCol w:w="4298"/>
      </w:tblGrid>
      <w:tr w:rsidR="001822FD" w:rsidTr="005648E5">
        <w:trPr>
          <w:jc w:val="center"/>
        </w:trPr>
        <w:tc>
          <w:tcPr>
            <w:tcW w:w="1684" w:type="dxa"/>
            <w:shd w:val="clear" w:color="auto" w:fill="99CCFF"/>
          </w:tcPr>
          <w:p w:rsidR="001822FD" w:rsidRDefault="001822FD" w:rsidP="005648E5">
            <w:pPr>
              <w:pStyle w:val="TAH"/>
              <w:rPr>
                <w:rFonts w:ascii="Verdana" w:hAnsi="Verdana"/>
                <w:lang w:val="fr-FR" w:eastAsia="zh-CN"/>
              </w:rPr>
            </w:pPr>
            <w:r>
              <w:rPr>
                <w:rFonts w:ascii="Verdana" w:hAnsi="Verdana" w:hint="eastAsia"/>
                <w:lang w:val="fr-FR" w:eastAsia="zh-CN"/>
              </w:rPr>
              <w:lastRenderedPageBreak/>
              <w:t>参数名称</w:t>
            </w:r>
          </w:p>
        </w:tc>
        <w:tc>
          <w:tcPr>
            <w:tcW w:w="731" w:type="dxa"/>
            <w:shd w:val="clear" w:color="auto" w:fill="99CCFF"/>
          </w:tcPr>
          <w:p w:rsidR="001822FD" w:rsidRDefault="001822FD" w:rsidP="005648E5">
            <w:pPr>
              <w:pStyle w:val="TAH"/>
              <w:rPr>
                <w:rFonts w:ascii="Verdana" w:hAnsi="Verdana"/>
                <w:lang w:val="fr-FR" w:eastAsia="zh-CN"/>
              </w:rPr>
            </w:pPr>
            <w:r>
              <w:rPr>
                <w:rFonts w:ascii="Verdana" w:hAnsi="Verdana" w:hint="eastAsia"/>
                <w:lang w:val="fr-FR" w:eastAsia="zh-CN"/>
              </w:rPr>
              <w:t>可选</w:t>
            </w:r>
          </w:p>
        </w:tc>
        <w:tc>
          <w:tcPr>
            <w:tcW w:w="1091" w:type="dxa"/>
            <w:shd w:val="clear" w:color="auto" w:fill="99CCFF"/>
          </w:tcPr>
          <w:p w:rsidR="001822FD" w:rsidRDefault="001822FD" w:rsidP="005648E5">
            <w:pPr>
              <w:pStyle w:val="TAH"/>
              <w:rPr>
                <w:rFonts w:ascii="Verdana" w:hAnsi="Verdana"/>
                <w:lang w:val="fr-FR" w:eastAsia="zh-CN"/>
              </w:rPr>
            </w:pPr>
            <w:r>
              <w:rPr>
                <w:rFonts w:ascii="Verdana" w:hAnsi="Verdana" w:hint="eastAsia"/>
                <w:lang w:val="fr-FR" w:eastAsia="zh-CN"/>
              </w:rPr>
              <w:t>类型</w:t>
            </w:r>
          </w:p>
        </w:tc>
        <w:tc>
          <w:tcPr>
            <w:tcW w:w="992" w:type="dxa"/>
            <w:shd w:val="clear" w:color="auto" w:fill="99CCFF"/>
          </w:tcPr>
          <w:p w:rsidR="001822FD" w:rsidRDefault="001822FD" w:rsidP="005648E5">
            <w:pPr>
              <w:pStyle w:val="TAH"/>
              <w:rPr>
                <w:rFonts w:ascii="Verdana" w:hAnsi="Verdana"/>
                <w:lang w:val="fr-FR" w:eastAsia="zh-CN"/>
              </w:rPr>
            </w:pPr>
            <w:r>
              <w:rPr>
                <w:rFonts w:ascii="Verdana" w:hAnsi="Verdana" w:hint="eastAsia"/>
                <w:lang w:val="fr-FR" w:eastAsia="zh-CN"/>
              </w:rPr>
              <w:t>长度</w:t>
            </w:r>
            <w:r>
              <w:rPr>
                <w:rFonts w:ascii="Verdana" w:hAnsi="Verdana"/>
                <w:lang w:val="fr-FR" w:eastAsia="zh-CN"/>
              </w:rPr>
              <w:t xml:space="preserve"> </w:t>
            </w:r>
          </w:p>
        </w:tc>
        <w:tc>
          <w:tcPr>
            <w:tcW w:w="4298" w:type="dxa"/>
            <w:shd w:val="clear" w:color="auto" w:fill="99CCFF"/>
          </w:tcPr>
          <w:p w:rsidR="001822FD" w:rsidRDefault="001822FD" w:rsidP="005648E5">
            <w:pPr>
              <w:pStyle w:val="TAH"/>
              <w:rPr>
                <w:rFonts w:ascii="Verdana" w:hAnsi="Verdana"/>
                <w:lang w:val="fr-FR" w:eastAsia="zh-CN"/>
              </w:rPr>
            </w:pPr>
            <w:r>
              <w:rPr>
                <w:rFonts w:ascii="Verdana" w:hAnsi="Verdana" w:hint="eastAsia"/>
                <w:lang w:val="fr-FR" w:eastAsia="zh-CN"/>
              </w:rPr>
              <w:t>描述信息</w:t>
            </w:r>
          </w:p>
        </w:tc>
      </w:tr>
      <w:tr w:rsidR="001822FD" w:rsidTr="005648E5">
        <w:trPr>
          <w:jc w:val="center"/>
        </w:trPr>
        <w:tc>
          <w:tcPr>
            <w:tcW w:w="1684" w:type="dxa"/>
          </w:tcPr>
          <w:p w:rsidR="001822FD" w:rsidRPr="00F52EEA" w:rsidRDefault="001822FD" w:rsidP="005648E5">
            <w:pPr>
              <w:pStyle w:val="TAL"/>
              <w:rPr>
                <w:rFonts w:ascii="宋体" w:hAnsi="宋体"/>
                <w:lang w:val="fr-FR" w:eastAsia="zh-CN"/>
              </w:rPr>
            </w:pPr>
            <w:r w:rsidRPr="00F52EEA">
              <w:rPr>
                <w:rFonts w:ascii="宋体" w:hAnsi="宋体"/>
                <w:lang w:eastAsia="zh-CN"/>
              </w:rPr>
              <w:t>V</w:t>
            </w:r>
            <w:r w:rsidRPr="00F52EEA">
              <w:rPr>
                <w:rFonts w:ascii="宋体" w:hAnsi="宋体"/>
              </w:rPr>
              <w:t>ersion</w:t>
            </w:r>
          </w:p>
        </w:tc>
        <w:tc>
          <w:tcPr>
            <w:tcW w:w="731" w:type="dxa"/>
          </w:tcPr>
          <w:p w:rsidR="001822FD" w:rsidRPr="00F52EEA" w:rsidRDefault="001822FD" w:rsidP="005648E5">
            <w:pPr>
              <w:pStyle w:val="TAL"/>
              <w:rPr>
                <w:rFonts w:ascii="宋体" w:hAnsi="宋体"/>
                <w:lang w:eastAsia="zh-CN"/>
              </w:rPr>
            </w:pPr>
            <w:r w:rsidRPr="00F52EEA">
              <w:rPr>
                <w:rFonts w:ascii="宋体" w:hAnsi="宋体" w:hint="eastAsia"/>
                <w:lang w:val="fr-FR" w:eastAsia="zh-CN"/>
              </w:rPr>
              <w:t>M</w:t>
            </w:r>
          </w:p>
        </w:tc>
        <w:tc>
          <w:tcPr>
            <w:tcW w:w="1091" w:type="dxa"/>
          </w:tcPr>
          <w:p w:rsidR="001822FD" w:rsidRPr="00F52EEA" w:rsidRDefault="001822FD" w:rsidP="005648E5">
            <w:pPr>
              <w:pStyle w:val="TAH"/>
              <w:jc w:val="both"/>
              <w:rPr>
                <w:rFonts w:ascii="宋体" w:hAnsi="宋体"/>
                <w:b w:val="0"/>
                <w:lang w:val="fr-FR" w:eastAsia="zh-CN"/>
              </w:rPr>
            </w:pPr>
            <w:r w:rsidRPr="00F52EEA">
              <w:rPr>
                <w:rFonts w:ascii="宋体" w:hAnsi="宋体" w:hint="eastAsia"/>
                <w:b w:val="0"/>
                <w:lang w:val="fr-FR" w:eastAsia="zh-CN"/>
              </w:rPr>
              <w:t>String</w:t>
            </w:r>
          </w:p>
        </w:tc>
        <w:tc>
          <w:tcPr>
            <w:tcW w:w="992" w:type="dxa"/>
          </w:tcPr>
          <w:p w:rsidR="001822FD" w:rsidRPr="00F52EEA" w:rsidRDefault="001822FD" w:rsidP="005648E5">
            <w:pPr>
              <w:rPr>
                <w:rFonts w:ascii="宋体" w:hAnsi="宋体"/>
                <w:sz w:val="18"/>
                <w:szCs w:val="18"/>
                <w:lang w:val="fr-FR"/>
              </w:rPr>
            </w:pPr>
            <w:r w:rsidRPr="00F52EEA">
              <w:rPr>
                <w:rFonts w:ascii="宋体" w:hAnsi="宋体" w:hint="eastAsia"/>
                <w:sz w:val="18"/>
                <w:szCs w:val="18"/>
                <w:lang w:val="fr-FR"/>
              </w:rPr>
              <w:t>5</w:t>
            </w:r>
          </w:p>
        </w:tc>
        <w:tc>
          <w:tcPr>
            <w:tcW w:w="4298" w:type="dxa"/>
          </w:tcPr>
          <w:p w:rsidR="001822FD" w:rsidRPr="00F52EEA" w:rsidRDefault="001822FD" w:rsidP="005648E5">
            <w:pPr>
              <w:rPr>
                <w:rFonts w:ascii="宋体" w:hAnsi="宋体"/>
                <w:sz w:val="18"/>
                <w:szCs w:val="18"/>
                <w:lang w:val="en-GB"/>
              </w:rPr>
            </w:pPr>
            <w:r w:rsidRPr="00F52EEA">
              <w:rPr>
                <w:rFonts w:ascii="宋体" w:hAnsi="宋体" w:hint="eastAsia"/>
                <w:sz w:val="18"/>
                <w:szCs w:val="18"/>
                <w:lang w:val="en-GB"/>
              </w:rPr>
              <w:t>协议版本号</w:t>
            </w:r>
          </w:p>
          <w:p w:rsidR="001822FD" w:rsidRPr="00F52EEA" w:rsidRDefault="001822FD" w:rsidP="005648E5">
            <w:pPr>
              <w:rPr>
                <w:rFonts w:ascii="宋体" w:hAnsi="宋体"/>
                <w:sz w:val="18"/>
                <w:szCs w:val="18"/>
                <w:lang w:val="en-GB"/>
              </w:rPr>
            </w:pPr>
            <w:r w:rsidRPr="00F52EEA">
              <w:rPr>
                <w:rFonts w:ascii="宋体" w:hAnsi="宋体" w:hint="eastAsia"/>
                <w:sz w:val="18"/>
                <w:szCs w:val="18"/>
                <w:lang w:val="en-GB"/>
              </w:rPr>
              <w:t>当前版本为：01.01</w:t>
            </w:r>
          </w:p>
        </w:tc>
      </w:tr>
      <w:tr w:rsidR="001822FD" w:rsidTr="005648E5">
        <w:trPr>
          <w:jc w:val="center"/>
        </w:trPr>
        <w:tc>
          <w:tcPr>
            <w:tcW w:w="1684" w:type="dxa"/>
          </w:tcPr>
          <w:p w:rsidR="001822FD" w:rsidRPr="00F52EEA" w:rsidRDefault="001822FD" w:rsidP="005648E5">
            <w:pPr>
              <w:pStyle w:val="TAL"/>
              <w:rPr>
                <w:rFonts w:ascii="宋体" w:hAnsi="宋体"/>
                <w:lang w:val="fr-FR" w:eastAsia="zh-CN"/>
              </w:rPr>
            </w:pPr>
            <w:r w:rsidRPr="00F52EEA">
              <w:rPr>
                <w:rFonts w:ascii="宋体" w:hAnsi="宋体"/>
                <w:lang w:val="fr-FR"/>
              </w:rPr>
              <w:t>transactionID</w:t>
            </w:r>
          </w:p>
        </w:tc>
        <w:tc>
          <w:tcPr>
            <w:tcW w:w="731" w:type="dxa"/>
          </w:tcPr>
          <w:p w:rsidR="001822FD" w:rsidRPr="00F52EEA" w:rsidRDefault="001822FD" w:rsidP="005648E5">
            <w:pPr>
              <w:pStyle w:val="TAL"/>
              <w:rPr>
                <w:rFonts w:ascii="宋体" w:hAnsi="宋体"/>
                <w:lang w:eastAsia="zh-CN"/>
              </w:rPr>
            </w:pPr>
            <w:r w:rsidRPr="00F52EEA">
              <w:rPr>
                <w:rFonts w:ascii="宋体" w:hAnsi="宋体" w:hint="eastAsia"/>
                <w:lang w:val="fr-FR" w:eastAsia="zh-CN"/>
              </w:rPr>
              <w:t>M</w:t>
            </w:r>
          </w:p>
        </w:tc>
        <w:tc>
          <w:tcPr>
            <w:tcW w:w="1091" w:type="dxa"/>
          </w:tcPr>
          <w:p w:rsidR="001822FD" w:rsidRPr="00F52EEA" w:rsidRDefault="001822FD" w:rsidP="005648E5">
            <w:pPr>
              <w:pStyle w:val="TAH"/>
              <w:jc w:val="both"/>
              <w:rPr>
                <w:rFonts w:ascii="宋体" w:hAnsi="宋体"/>
                <w:b w:val="0"/>
                <w:lang w:val="fr-FR" w:eastAsia="zh-CN"/>
              </w:rPr>
            </w:pPr>
            <w:r w:rsidRPr="00F52EEA">
              <w:rPr>
                <w:rFonts w:ascii="宋体" w:hAnsi="宋体" w:hint="eastAsia"/>
                <w:b w:val="0"/>
                <w:lang w:val="fr-FR" w:eastAsia="zh-CN"/>
              </w:rPr>
              <w:t>String</w:t>
            </w:r>
          </w:p>
        </w:tc>
        <w:tc>
          <w:tcPr>
            <w:tcW w:w="992" w:type="dxa"/>
          </w:tcPr>
          <w:p w:rsidR="001822FD" w:rsidRPr="00F52EEA" w:rsidRDefault="001822FD" w:rsidP="005648E5">
            <w:pPr>
              <w:rPr>
                <w:rFonts w:ascii="宋体" w:hAnsi="宋体"/>
                <w:sz w:val="18"/>
                <w:szCs w:val="18"/>
                <w:lang w:val="fr-FR"/>
              </w:rPr>
            </w:pPr>
            <w:r w:rsidRPr="00F52EEA">
              <w:rPr>
                <w:rFonts w:ascii="宋体" w:hAnsi="宋体" w:hint="eastAsia"/>
                <w:sz w:val="18"/>
                <w:szCs w:val="18"/>
                <w:lang w:val="fr-FR"/>
              </w:rPr>
              <w:t>40</w:t>
            </w:r>
          </w:p>
        </w:tc>
        <w:tc>
          <w:tcPr>
            <w:tcW w:w="4298" w:type="dxa"/>
          </w:tcPr>
          <w:p w:rsidR="001822FD" w:rsidRPr="00F52EEA" w:rsidRDefault="001822FD" w:rsidP="005648E5">
            <w:pPr>
              <w:rPr>
                <w:rFonts w:ascii="宋体" w:hAnsi="宋体"/>
                <w:sz w:val="18"/>
                <w:szCs w:val="18"/>
                <w:lang w:val="en-GB"/>
              </w:rPr>
            </w:pPr>
            <w:r w:rsidRPr="00F52EEA">
              <w:rPr>
                <w:rFonts w:ascii="宋体" w:hAnsi="宋体" w:hint="eastAsia"/>
                <w:sz w:val="18"/>
                <w:szCs w:val="18"/>
                <w:lang w:val="en-GB"/>
              </w:rPr>
              <w:t>交易流水号</w:t>
            </w:r>
          </w:p>
        </w:tc>
      </w:tr>
      <w:tr w:rsidR="001822FD" w:rsidTr="005648E5">
        <w:trPr>
          <w:jc w:val="center"/>
        </w:trPr>
        <w:tc>
          <w:tcPr>
            <w:tcW w:w="1684" w:type="dxa"/>
          </w:tcPr>
          <w:p w:rsidR="001822FD" w:rsidRPr="00F52EEA" w:rsidRDefault="001822FD" w:rsidP="005648E5">
            <w:pPr>
              <w:pStyle w:val="TAL"/>
              <w:rPr>
                <w:rFonts w:ascii="宋体" w:hAnsi="宋体"/>
                <w:lang w:val="fr-FR"/>
              </w:rPr>
            </w:pPr>
            <w:r w:rsidRPr="00F52EEA">
              <w:rPr>
                <w:rFonts w:ascii="宋体" w:hAnsi="宋体" w:hint="eastAsia"/>
                <w:lang w:val="fr-FR"/>
              </w:rPr>
              <w:t>traceFlag</w:t>
            </w:r>
          </w:p>
        </w:tc>
        <w:tc>
          <w:tcPr>
            <w:tcW w:w="731" w:type="dxa"/>
          </w:tcPr>
          <w:p w:rsidR="001822FD" w:rsidRPr="00F52EEA" w:rsidRDefault="001822FD" w:rsidP="005648E5">
            <w:pPr>
              <w:spacing w:line="240" w:lineRule="atLeast"/>
              <w:rPr>
                <w:rFonts w:ascii="宋体" w:hAnsi="宋体"/>
                <w:kern w:val="0"/>
                <w:sz w:val="18"/>
                <w:szCs w:val="18"/>
                <w:lang w:val="fr-FR" w:eastAsia="en-US"/>
              </w:rPr>
            </w:pPr>
            <w:r w:rsidRPr="00F52EEA">
              <w:rPr>
                <w:rFonts w:ascii="宋体" w:hAnsi="宋体" w:hint="eastAsia"/>
                <w:kern w:val="0"/>
                <w:sz w:val="18"/>
                <w:szCs w:val="18"/>
                <w:lang w:val="fr-FR" w:eastAsia="en-US"/>
              </w:rPr>
              <w:t xml:space="preserve">O </w:t>
            </w:r>
          </w:p>
        </w:tc>
        <w:tc>
          <w:tcPr>
            <w:tcW w:w="1091" w:type="dxa"/>
          </w:tcPr>
          <w:p w:rsidR="001822FD" w:rsidRPr="00F52EEA" w:rsidRDefault="001822FD" w:rsidP="005648E5">
            <w:pPr>
              <w:spacing w:line="240" w:lineRule="atLeast"/>
              <w:rPr>
                <w:rFonts w:ascii="宋体" w:hAnsi="宋体"/>
                <w:kern w:val="0"/>
                <w:sz w:val="18"/>
                <w:szCs w:val="18"/>
                <w:lang w:val="fr-FR"/>
              </w:rPr>
            </w:pPr>
            <w:r w:rsidRPr="00F52EEA">
              <w:rPr>
                <w:rFonts w:ascii="宋体" w:hAnsi="宋体" w:hint="eastAsia"/>
                <w:kern w:val="0"/>
                <w:sz w:val="18"/>
                <w:szCs w:val="18"/>
                <w:lang w:val="fr-FR"/>
              </w:rPr>
              <w:t>String</w:t>
            </w:r>
          </w:p>
        </w:tc>
        <w:tc>
          <w:tcPr>
            <w:tcW w:w="992" w:type="dxa"/>
          </w:tcPr>
          <w:p w:rsidR="001822FD" w:rsidRPr="00F52EEA" w:rsidRDefault="001822FD" w:rsidP="005648E5">
            <w:pPr>
              <w:spacing w:line="240" w:lineRule="atLeast"/>
              <w:rPr>
                <w:rFonts w:ascii="宋体" w:hAnsi="宋体"/>
                <w:kern w:val="0"/>
                <w:sz w:val="18"/>
                <w:szCs w:val="18"/>
                <w:lang w:val="fr-FR"/>
              </w:rPr>
            </w:pPr>
            <w:r w:rsidRPr="00F52EEA">
              <w:rPr>
                <w:rFonts w:ascii="宋体" w:hAnsi="宋体" w:hint="eastAsia"/>
                <w:kern w:val="0"/>
                <w:sz w:val="18"/>
                <w:szCs w:val="18"/>
                <w:lang w:val="fr-FR"/>
              </w:rPr>
              <w:t>1</w:t>
            </w:r>
          </w:p>
        </w:tc>
        <w:tc>
          <w:tcPr>
            <w:tcW w:w="4298" w:type="dxa"/>
          </w:tcPr>
          <w:p w:rsidR="001822FD" w:rsidRPr="00F52EEA" w:rsidRDefault="001822FD" w:rsidP="005648E5">
            <w:pPr>
              <w:spacing w:line="240" w:lineRule="atLeast"/>
              <w:rPr>
                <w:rFonts w:ascii="宋体" w:hAnsi="宋体"/>
                <w:kern w:val="0"/>
                <w:sz w:val="18"/>
                <w:szCs w:val="18"/>
                <w:lang w:val="fr-FR"/>
              </w:rPr>
            </w:pPr>
            <w:r w:rsidRPr="00F52EEA">
              <w:rPr>
                <w:rFonts w:ascii="宋体" w:hAnsi="宋体" w:hint="eastAsia"/>
                <w:kern w:val="0"/>
                <w:sz w:val="18"/>
                <w:szCs w:val="18"/>
                <w:lang w:val="fr-FR"/>
              </w:rPr>
              <w:t>跟踪标志</w:t>
            </w:r>
          </w:p>
          <w:p w:rsidR="001822FD" w:rsidRPr="00F52EEA" w:rsidRDefault="001822FD" w:rsidP="005648E5">
            <w:pPr>
              <w:spacing w:line="240" w:lineRule="atLeast"/>
              <w:rPr>
                <w:rFonts w:ascii="宋体" w:hAnsi="宋体"/>
                <w:kern w:val="0"/>
                <w:sz w:val="18"/>
                <w:szCs w:val="18"/>
                <w:lang w:val="fr-FR"/>
              </w:rPr>
            </w:pPr>
            <w:r w:rsidRPr="00F52EEA">
              <w:rPr>
                <w:rFonts w:ascii="宋体" w:hAnsi="宋体" w:hint="eastAsia"/>
                <w:kern w:val="0"/>
                <w:sz w:val="18"/>
                <w:szCs w:val="18"/>
                <w:lang w:val="fr-FR"/>
              </w:rPr>
              <w:t>0不启动跟踪  1启动跟踪</w:t>
            </w:r>
          </w:p>
        </w:tc>
      </w:tr>
      <w:tr w:rsidR="001822FD" w:rsidTr="005648E5">
        <w:trPr>
          <w:jc w:val="center"/>
        </w:trPr>
        <w:tc>
          <w:tcPr>
            <w:tcW w:w="1684" w:type="dxa"/>
          </w:tcPr>
          <w:p w:rsidR="001822FD" w:rsidRPr="00F52EEA" w:rsidRDefault="001822FD" w:rsidP="005648E5">
            <w:pPr>
              <w:pStyle w:val="TAL"/>
              <w:rPr>
                <w:rFonts w:ascii="宋体" w:hAnsi="宋体"/>
                <w:lang w:val="fr-FR" w:eastAsia="zh-CN"/>
              </w:rPr>
            </w:pPr>
            <w:r>
              <w:rPr>
                <w:rFonts w:hint="eastAsia"/>
                <w:lang w:val="fr-FR" w:eastAsia="zh-CN"/>
              </w:rPr>
              <w:t>userID</w:t>
            </w:r>
          </w:p>
        </w:tc>
        <w:tc>
          <w:tcPr>
            <w:tcW w:w="731" w:type="dxa"/>
          </w:tcPr>
          <w:p w:rsidR="001822FD" w:rsidRPr="00F52EEA" w:rsidRDefault="001822FD" w:rsidP="005648E5">
            <w:pPr>
              <w:spacing w:line="240" w:lineRule="atLeast"/>
              <w:rPr>
                <w:rFonts w:ascii="宋体" w:hAnsi="宋体"/>
                <w:kern w:val="0"/>
                <w:sz w:val="18"/>
                <w:szCs w:val="18"/>
                <w:lang w:val="fr-FR"/>
              </w:rPr>
            </w:pPr>
            <w:r>
              <w:rPr>
                <w:rFonts w:ascii="Arial" w:hAnsi="Arial" w:hint="eastAsia"/>
                <w:kern w:val="0"/>
                <w:sz w:val="18"/>
                <w:szCs w:val="18"/>
                <w:lang w:val="fr-FR"/>
              </w:rPr>
              <w:t>M</w:t>
            </w:r>
          </w:p>
        </w:tc>
        <w:tc>
          <w:tcPr>
            <w:tcW w:w="1091" w:type="dxa"/>
          </w:tcPr>
          <w:p w:rsidR="001822FD" w:rsidRPr="00F52EEA" w:rsidRDefault="001822FD" w:rsidP="005648E5">
            <w:pPr>
              <w:spacing w:line="240" w:lineRule="atLeast"/>
              <w:rPr>
                <w:rFonts w:ascii="宋体" w:hAnsi="宋体"/>
                <w:kern w:val="0"/>
                <w:sz w:val="18"/>
                <w:szCs w:val="18"/>
                <w:lang w:val="fr-FR"/>
              </w:rPr>
            </w:pPr>
            <w:r>
              <w:rPr>
                <w:rFonts w:ascii="Arial" w:hAnsi="Arial" w:hint="eastAsia"/>
                <w:kern w:val="0"/>
                <w:sz w:val="18"/>
                <w:szCs w:val="18"/>
                <w:lang w:val="fr-FR"/>
              </w:rPr>
              <w:t>Bigint</w:t>
            </w:r>
          </w:p>
        </w:tc>
        <w:tc>
          <w:tcPr>
            <w:tcW w:w="992" w:type="dxa"/>
          </w:tcPr>
          <w:p w:rsidR="001822FD" w:rsidRPr="00F52EEA" w:rsidRDefault="001822FD" w:rsidP="005648E5">
            <w:pPr>
              <w:spacing w:line="240" w:lineRule="atLeast"/>
              <w:rPr>
                <w:rFonts w:ascii="宋体" w:hAnsi="宋体"/>
                <w:kern w:val="0"/>
                <w:sz w:val="18"/>
                <w:szCs w:val="18"/>
                <w:lang w:val="fr-FR"/>
              </w:rPr>
            </w:pPr>
          </w:p>
        </w:tc>
        <w:tc>
          <w:tcPr>
            <w:tcW w:w="4298" w:type="dxa"/>
          </w:tcPr>
          <w:p w:rsidR="001822FD" w:rsidRPr="00F52EEA" w:rsidRDefault="001822FD" w:rsidP="005648E5">
            <w:pPr>
              <w:spacing w:line="240" w:lineRule="atLeast"/>
              <w:rPr>
                <w:rFonts w:ascii="宋体" w:hAnsi="宋体"/>
                <w:kern w:val="0"/>
                <w:sz w:val="18"/>
                <w:szCs w:val="18"/>
                <w:lang w:val="fr-FR"/>
              </w:rPr>
            </w:pPr>
            <w:r>
              <w:rPr>
                <w:rFonts w:ascii="Arial" w:hAnsi="Arial" w:hint="eastAsia"/>
                <w:kern w:val="0"/>
                <w:sz w:val="18"/>
                <w:szCs w:val="18"/>
                <w:lang w:val="fr-FR"/>
              </w:rPr>
              <w:t>用户</w:t>
            </w:r>
            <w:r>
              <w:rPr>
                <w:rFonts w:ascii="Arial" w:hAnsi="Arial" w:hint="eastAsia"/>
                <w:kern w:val="0"/>
                <w:sz w:val="18"/>
                <w:szCs w:val="18"/>
                <w:lang w:val="fr-FR"/>
              </w:rPr>
              <w:t>ID</w:t>
            </w:r>
            <w:r>
              <w:rPr>
                <w:rFonts w:ascii="Arial" w:hAnsi="Arial" w:hint="eastAsia"/>
                <w:kern w:val="0"/>
                <w:sz w:val="18"/>
                <w:szCs w:val="18"/>
                <w:lang w:val="fr-FR"/>
              </w:rPr>
              <w:t>（内部）</w:t>
            </w:r>
          </w:p>
        </w:tc>
      </w:tr>
      <w:tr w:rsidR="001822FD" w:rsidTr="005648E5">
        <w:trPr>
          <w:jc w:val="center"/>
        </w:trPr>
        <w:tc>
          <w:tcPr>
            <w:tcW w:w="1684" w:type="dxa"/>
          </w:tcPr>
          <w:p w:rsidR="001822FD" w:rsidRPr="00F52EEA" w:rsidRDefault="001822FD" w:rsidP="005648E5">
            <w:pPr>
              <w:pStyle w:val="TAL"/>
              <w:rPr>
                <w:rFonts w:ascii="宋体" w:hAnsi="宋体"/>
                <w:lang w:val="fr-FR" w:eastAsia="zh-CN"/>
              </w:rPr>
            </w:pPr>
            <w:r>
              <w:rPr>
                <w:rFonts w:ascii="宋体" w:hAnsi="宋体" w:hint="eastAsia"/>
                <w:lang w:val="fr-FR" w:eastAsia="zh-CN"/>
              </w:rPr>
              <w:t>oldA</w:t>
            </w:r>
            <w:r w:rsidRPr="00F52EEA">
              <w:rPr>
                <w:rFonts w:ascii="宋体" w:hAnsi="宋体" w:hint="eastAsia"/>
                <w:lang w:val="fr-FR" w:eastAsia="zh-CN"/>
              </w:rPr>
              <w:t>ccountType</w:t>
            </w:r>
          </w:p>
        </w:tc>
        <w:tc>
          <w:tcPr>
            <w:tcW w:w="731" w:type="dxa"/>
          </w:tcPr>
          <w:p w:rsidR="001822FD" w:rsidRPr="00F52EEA" w:rsidRDefault="001822FD" w:rsidP="005648E5">
            <w:pPr>
              <w:spacing w:line="240" w:lineRule="atLeast"/>
              <w:rPr>
                <w:rFonts w:ascii="宋体" w:hAnsi="宋体"/>
                <w:kern w:val="0"/>
                <w:sz w:val="18"/>
                <w:szCs w:val="18"/>
                <w:lang w:val="fr-FR"/>
              </w:rPr>
            </w:pPr>
            <w:r w:rsidRPr="00F52EEA">
              <w:rPr>
                <w:rFonts w:ascii="宋体" w:hAnsi="宋体" w:hint="eastAsia"/>
                <w:kern w:val="0"/>
                <w:sz w:val="18"/>
                <w:szCs w:val="18"/>
                <w:lang w:val="fr-FR"/>
              </w:rPr>
              <w:t>M</w:t>
            </w:r>
          </w:p>
        </w:tc>
        <w:tc>
          <w:tcPr>
            <w:tcW w:w="1091" w:type="dxa"/>
          </w:tcPr>
          <w:p w:rsidR="001822FD" w:rsidRPr="00F52EEA" w:rsidRDefault="001822FD" w:rsidP="005648E5">
            <w:pPr>
              <w:spacing w:line="240" w:lineRule="atLeast"/>
              <w:rPr>
                <w:rFonts w:ascii="宋体" w:hAnsi="宋体"/>
                <w:kern w:val="0"/>
                <w:sz w:val="18"/>
                <w:szCs w:val="18"/>
                <w:lang w:val="fr-FR"/>
              </w:rPr>
            </w:pPr>
            <w:r>
              <w:rPr>
                <w:rFonts w:ascii="宋体" w:hAnsi="宋体"/>
                <w:kern w:val="0"/>
                <w:sz w:val="18"/>
                <w:szCs w:val="18"/>
                <w:lang w:val="fr-FR"/>
              </w:rPr>
              <w:t>Int</w:t>
            </w:r>
          </w:p>
        </w:tc>
        <w:tc>
          <w:tcPr>
            <w:tcW w:w="992" w:type="dxa"/>
          </w:tcPr>
          <w:p w:rsidR="001822FD" w:rsidRPr="00F52EEA" w:rsidRDefault="001822FD" w:rsidP="005648E5">
            <w:pPr>
              <w:spacing w:line="240" w:lineRule="atLeast"/>
              <w:rPr>
                <w:rFonts w:ascii="宋体" w:hAnsi="宋体"/>
                <w:kern w:val="0"/>
                <w:sz w:val="18"/>
                <w:szCs w:val="18"/>
                <w:lang w:val="fr-FR"/>
              </w:rPr>
            </w:pPr>
          </w:p>
        </w:tc>
        <w:tc>
          <w:tcPr>
            <w:tcW w:w="4298" w:type="dxa"/>
          </w:tcPr>
          <w:p w:rsidR="001822FD" w:rsidRPr="00F52EEA" w:rsidRDefault="00860D8F" w:rsidP="00860D8F">
            <w:pPr>
              <w:spacing w:line="240" w:lineRule="atLeast"/>
              <w:rPr>
                <w:rFonts w:ascii="宋体" w:hAnsi="宋体"/>
                <w:kern w:val="0"/>
                <w:sz w:val="18"/>
                <w:szCs w:val="18"/>
                <w:lang w:val="fr-FR"/>
              </w:rPr>
            </w:pPr>
            <w:r>
              <w:rPr>
                <w:rFonts w:ascii="宋体" w:hAnsi="宋体" w:hint="eastAsia"/>
                <w:kern w:val="0"/>
                <w:sz w:val="18"/>
                <w:szCs w:val="18"/>
                <w:lang w:val="fr-FR"/>
              </w:rPr>
              <w:t>验证的</w:t>
            </w:r>
            <w:r w:rsidR="001822FD" w:rsidRPr="00F52EEA">
              <w:rPr>
                <w:rFonts w:ascii="宋体" w:hAnsi="宋体" w:hint="eastAsia"/>
                <w:kern w:val="0"/>
                <w:sz w:val="18"/>
                <w:szCs w:val="18"/>
                <w:lang w:val="fr-FR"/>
              </w:rPr>
              <w:t>帐户类型</w:t>
            </w:r>
            <w:r w:rsidR="001822FD">
              <w:rPr>
                <w:rFonts w:ascii="宋体" w:hAnsi="宋体" w:hint="eastAsia"/>
                <w:kern w:val="0"/>
                <w:sz w:val="18"/>
                <w:szCs w:val="18"/>
                <w:lang w:val="fr-FR"/>
              </w:rPr>
              <w:t>（手机或邮箱）</w:t>
            </w:r>
          </w:p>
        </w:tc>
      </w:tr>
      <w:tr w:rsidR="001822FD" w:rsidTr="005648E5">
        <w:trPr>
          <w:jc w:val="center"/>
        </w:trPr>
        <w:tc>
          <w:tcPr>
            <w:tcW w:w="1684" w:type="dxa"/>
          </w:tcPr>
          <w:p w:rsidR="001822FD" w:rsidRPr="00F52EEA" w:rsidRDefault="001822FD" w:rsidP="005648E5">
            <w:pPr>
              <w:pStyle w:val="TAL"/>
              <w:rPr>
                <w:rFonts w:ascii="宋体" w:hAnsi="宋体"/>
                <w:lang w:val="fr-FR" w:eastAsia="zh-CN"/>
              </w:rPr>
            </w:pPr>
            <w:r>
              <w:rPr>
                <w:rFonts w:ascii="宋体" w:hAnsi="宋体" w:hint="eastAsia"/>
                <w:lang w:val="fr-FR" w:eastAsia="zh-CN"/>
              </w:rPr>
              <w:t>oldU</w:t>
            </w:r>
            <w:r w:rsidRPr="00F52EEA">
              <w:rPr>
                <w:rFonts w:ascii="宋体" w:hAnsi="宋体" w:hint="eastAsia"/>
                <w:lang w:val="fr-FR" w:eastAsia="zh-CN"/>
              </w:rPr>
              <w:t>serAccount</w:t>
            </w:r>
          </w:p>
        </w:tc>
        <w:tc>
          <w:tcPr>
            <w:tcW w:w="731" w:type="dxa"/>
          </w:tcPr>
          <w:p w:rsidR="001822FD" w:rsidRPr="00F52EEA" w:rsidRDefault="001822FD" w:rsidP="005648E5">
            <w:pPr>
              <w:spacing w:line="240" w:lineRule="atLeast"/>
              <w:rPr>
                <w:rFonts w:ascii="宋体" w:hAnsi="宋体"/>
                <w:kern w:val="0"/>
                <w:sz w:val="18"/>
                <w:szCs w:val="18"/>
                <w:lang w:val="fr-FR"/>
              </w:rPr>
            </w:pPr>
            <w:r w:rsidRPr="00F52EEA">
              <w:rPr>
                <w:rFonts w:ascii="宋体" w:hAnsi="宋体" w:hint="eastAsia"/>
                <w:kern w:val="0"/>
                <w:sz w:val="18"/>
                <w:szCs w:val="18"/>
                <w:lang w:val="fr-FR" w:eastAsia="en-US"/>
              </w:rPr>
              <w:t>M</w:t>
            </w:r>
          </w:p>
        </w:tc>
        <w:tc>
          <w:tcPr>
            <w:tcW w:w="1091" w:type="dxa"/>
          </w:tcPr>
          <w:p w:rsidR="001822FD" w:rsidRPr="00F52EEA" w:rsidRDefault="001822FD" w:rsidP="005648E5">
            <w:pPr>
              <w:spacing w:line="240" w:lineRule="atLeast"/>
              <w:rPr>
                <w:rFonts w:ascii="宋体" w:hAnsi="宋体"/>
                <w:kern w:val="0"/>
                <w:sz w:val="18"/>
                <w:szCs w:val="18"/>
                <w:lang w:val="fr-FR"/>
              </w:rPr>
            </w:pPr>
            <w:r w:rsidRPr="00F52EEA">
              <w:rPr>
                <w:rFonts w:ascii="宋体" w:hAnsi="宋体" w:hint="eastAsia"/>
                <w:kern w:val="0"/>
                <w:sz w:val="18"/>
                <w:szCs w:val="18"/>
                <w:lang w:val="fr-FR" w:eastAsia="en-US"/>
              </w:rPr>
              <w:t>String</w:t>
            </w:r>
          </w:p>
        </w:tc>
        <w:tc>
          <w:tcPr>
            <w:tcW w:w="992" w:type="dxa"/>
          </w:tcPr>
          <w:p w:rsidR="001822FD" w:rsidRPr="00F52EEA" w:rsidRDefault="001822FD" w:rsidP="005648E5">
            <w:pPr>
              <w:spacing w:line="240" w:lineRule="atLeast"/>
              <w:rPr>
                <w:rFonts w:ascii="宋体" w:hAnsi="宋体"/>
                <w:kern w:val="0"/>
                <w:sz w:val="18"/>
                <w:szCs w:val="18"/>
                <w:lang w:val="fr-FR"/>
              </w:rPr>
            </w:pPr>
            <w:r w:rsidRPr="00F52EEA">
              <w:rPr>
                <w:rFonts w:ascii="宋体" w:hAnsi="宋体" w:hint="eastAsia"/>
                <w:kern w:val="0"/>
                <w:sz w:val="18"/>
                <w:szCs w:val="18"/>
                <w:lang w:val="fr-FR"/>
              </w:rPr>
              <w:t>255</w:t>
            </w:r>
          </w:p>
        </w:tc>
        <w:tc>
          <w:tcPr>
            <w:tcW w:w="4298" w:type="dxa"/>
          </w:tcPr>
          <w:p w:rsidR="001822FD" w:rsidRPr="00F52EEA" w:rsidRDefault="00860D8F" w:rsidP="00860D8F">
            <w:pPr>
              <w:spacing w:line="240" w:lineRule="atLeast"/>
              <w:rPr>
                <w:rFonts w:ascii="宋体" w:hAnsi="宋体"/>
                <w:kern w:val="0"/>
                <w:sz w:val="18"/>
                <w:szCs w:val="18"/>
                <w:lang w:val="fr-FR"/>
              </w:rPr>
            </w:pPr>
            <w:r>
              <w:rPr>
                <w:rFonts w:ascii="宋体" w:hAnsi="宋体" w:hint="eastAsia"/>
                <w:kern w:val="0"/>
                <w:sz w:val="18"/>
                <w:szCs w:val="18"/>
                <w:lang w:val="fr-FR"/>
              </w:rPr>
              <w:t>验证的</w:t>
            </w:r>
            <w:r w:rsidR="001822FD">
              <w:rPr>
                <w:rFonts w:ascii="宋体" w:hAnsi="宋体" w:hint="eastAsia"/>
                <w:kern w:val="0"/>
                <w:sz w:val="18"/>
                <w:szCs w:val="18"/>
                <w:lang w:val="fr-FR"/>
              </w:rPr>
              <w:t>手机或邮箱</w:t>
            </w:r>
          </w:p>
        </w:tc>
      </w:tr>
      <w:tr w:rsidR="00F46B25" w:rsidTr="005648E5">
        <w:trPr>
          <w:jc w:val="center"/>
        </w:trPr>
        <w:tc>
          <w:tcPr>
            <w:tcW w:w="1684" w:type="dxa"/>
          </w:tcPr>
          <w:p w:rsidR="00F46B25" w:rsidRDefault="00F46B25" w:rsidP="005648E5">
            <w:pPr>
              <w:pStyle w:val="TAL"/>
              <w:rPr>
                <w:rFonts w:ascii="宋体" w:hAnsi="宋体"/>
                <w:lang w:val="fr-FR" w:eastAsia="zh-CN"/>
              </w:rPr>
            </w:pPr>
            <w:r>
              <w:rPr>
                <w:lang w:val="fr-FR" w:eastAsia="zh-CN"/>
              </w:rPr>
              <w:t>oldA</w:t>
            </w:r>
            <w:r w:rsidRPr="00807218">
              <w:rPr>
                <w:rFonts w:hint="eastAsia"/>
                <w:lang w:val="fr-FR" w:eastAsia="zh-CN"/>
              </w:rPr>
              <w:t>uthCode</w:t>
            </w:r>
          </w:p>
        </w:tc>
        <w:tc>
          <w:tcPr>
            <w:tcW w:w="731" w:type="dxa"/>
          </w:tcPr>
          <w:p w:rsidR="00F46B25" w:rsidRPr="00F52EEA" w:rsidRDefault="00F46B25" w:rsidP="005648E5">
            <w:pPr>
              <w:spacing w:line="240" w:lineRule="atLeast"/>
              <w:rPr>
                <w:rFonts w:ascii="宋体" w:hAnsi="宋体"/>
                <w:kern w:val="0"/>
                <w:sz w:val="18"/>
                <w:szCs w:val="18"/>
                <w:lang w:val="fr-FR"/>
              </w:rPr>
            </w:pPr>
            <w:r>
              <w:rPr>
                <w:lang w:val="fr-FR"/>
              </w:rPr>
              <w:t>M</w:t>
            </w:r>
          </w:p>
        </w:tc>
        <w:tc>
          <w:tcPr>
            <w:tcW w:w="1091" w:type="dxa"/>
          </w:tcPr>
          <w:p w:rsidR="00F46B25" w:rsidRDefault="00F46B25" w:rsidP="005648E5">
            <w:pPr>
              <w:spacing w:line="240" w:lineRule="atLeast"/>
              <w:rPr>
                <w:rFonts w:ascii="宋体" w:hAnsi="宋体"/>
                <w:kern w:val="0"/>
                <w:sz w:val="18"/>
                <w:szCs w:val="18"/>
                <w:lang w:val="fr-FR"/>
              </w:rPr>
            </w:pPr>
            <w:r w:rsidRPr="00807218">
              <w:rPr>
                <w:rFonts w:hint="eastAsia"/>
                <w:lang w:val="fr-FR"/>
              </w:rPr>
              <w:t>String</w:t>
            </w:r>
          </w:p>
        </w:tc>
        <w:tc>
          <w:tcPr>
            <w:tcW w:w="992" w:type="dxa"/>
          </w:tcPr>
          <w:p w:rsidR="00F46B25" w:rsidRPr="00F52EEA" w:rsidRDefault="00F46B25" w:rsidP="005648E5">
            <w:pPr>
              <w:spacing w:line="240" w:lineRule="atLeast"/>
              <w:rPr>
                <w:rFonts w:ascii="宋体" w:hAnsi="宋体"/>
                <w:kern w:val="0"/>
                <w:sz w:val="18"/>
                <w:szCs w:val="18"/>
                <w:lang w:val="fr-FR"/>
              </w:rPr>
            </w:pPr>
            <w:r>
              <w:rPr>
                <w:rFonts w:hint="eastAsia"/>
                <w:lang w:val="fr-FR"/>
              </w:rPr>
              <w:t>32</w:t>
            </w:r>
          </w:p>
        </w:tc>
        <w:tc>
          <w:tcPr>
            <w:tcW w:w="4298" w:type="dxa"/>
          </w:tcPr>
          <w:p w:rsidR="00F46B25" w:rsidRDefault="00860D8F" w:rsidP="001822FD">
            <w:pPr>
              <w:spacing w:line="240" w:lineRule="atLeast"/>
              <w:rPr>
                <w:rFonts w:ascii="宋体" w:hAnsi="宋体"/>
                <w:kern w:val="0"/>
                <w:sz w:val="18"/>
                <w:szCs w:val="18"/>
                <w:lang w:val="fr-FR"/>
              </w:rPr>
            </w:pPr>
            <w:r>
              <w:rPr>
                <w:rFonts w:ascii="宋体" w:hAnsi="宋体" w:hint="eastAsia"/>
                <w:kern w:val="0"/>
                <w:sz w:val="18"/>
                <w:szCs w:val="18"/>
                <w:lang w:val="fr-FR"/>
              </w:rPr>
              <w:t>验证的</w:t>
            </w:r>
            <w:r w:rsidR="00F46B25">
              <w:rPr>
                <w:rFonts w:ascii="Arial" w:hAnsi="Arial" w:hint="eastAsia"/>
                <w:kern w:val="0"/>
                <w:sz w:val="18"/>
                <w:szCs w:val="18"/>
                <w:lang w:val="fr-FR"/>
              </w:rPr>
              <w:t>手机或邮箱</w:t>
            </w:r>
            <w:r w:rsidR="00F46B25" w:rsidRPr="00807218">
              <w:rPr>
                <w:rFonts w:ascii="Arial" w:hAnsi="Arial" w:hint="eastAsia"/>
                <w:kern w:val="0"/>
                <w:sz w:val="18"/>
                <w:szCs w:val="18"/>
                <w:lang w:val="fr-FR"/>
              </w:rPr>
              <w:t>验证码</w:t>
            </w:r>
            <w:r w:rsidR="00F46B25">
              <w:rPr>
                <w:rFonts w:ascii="Arial" w:hAnsi="Arial" w:hint="eastAsia"/>
                <w:kern w:val="0"/>
                <w:sz w:val="18"/>
                <w:szCs w:val="18"/>
                <w:lang w:val="fr-FR"/>
              </w:rPr>
              <w:t>（</w:t>
            </w:r>
            <w:r w:rsidR="00F46B25">
              <w:rPr>
                <w:rFonts w:ascii="Arial" w:hAnsi="Arial" w:hint="eastAsia"/>
                <w:kern w:val="0"/>
                <w:sz w:val="18"/>
                <w:szCs w:val="18"/>
                <w:lang w:val="fr-FR"/>
              </w:rPr>
              <w:t>UP</w:t>
            </w:r>
            <w:r w:rsidR="00F46B25">
              <w:rPr>
                <w:rFonts w:ascii="Arial" w:hAnsi="Arial" w:hint="eastAsia"/>
                <w:kern w:val="0"/>
                <w:sz w:val="18"/>
                <w:szCs w:val="18"/>
                <w:lang w:val="fr-FR"/>
              </w:rPr>
              <w:t>内部先用录入前认证验证一次</w:t>
            </w:r>
            <w:r w:rsidR="00F46B25">
              <w:rPr>
                <w:rFonts w:ascii="Arial" w:hAnsi="Arial" w:hint="eastAsia"/>
                <w:kern w:val="0"/>
                <w:sz w:val="18"/>
                <w:szCs w:val="18"/>
              </w:rPr>
              <w:t>，执行变更时，再验一次</w:t>
            </w:r>
            <w:r w:rsidR="00F46B25">
              <w:rPr>
                <w:rFonts w:ascii="Arial" w:hAnsi="Arial" w:hint="eastAsia"/>
                <w:kern w:val="0"/>
                <w:sz w:val="18"/>
                <w:szCs w:val="18"/>
                <w:lang w:val="fr-FR"/>
              </w:rPr>
              <w:t>）</w:t>
            </w:r>
          </w:p>
        </w:tc>
      </w:tr>
      <w:tr w:rsidR="00F46B25" w:rsidTr="005648E5">
        <w:trPr>
          <w:jc w:val="center"/>
        </w:trPr>
        <w:tc>
          <w:tcPr>
            <w:tcW w:w="1684" w:type="dxa"/>
          </w:tcPr>
          <w:p w:rsidR="00F46B25" w:rsidRPr="00F52EEA" w:rsidRDefault="00F46B25" w:rsidP="005648E5">
            <w:pPr>
              <w:pStyle w:val="TAL"/>
              <w:rPr>
                <w:rFonts w:ascii="宋体" w:hAnsi="宋体"/>
                <w:lang w:val="fr-FR" w:eastAsia="zh-CN"/>
              </w:rPr>
            </w:pPr>
            <w:r>
              <w:rPr>
                <w:rFonts w:ascii="宋体" w:hAnsi="宋体" w:hint="eastAsia"/>
                <w:lang w:val="fr-FR" w:eastAsia="zh-CN"/>
              </w:rPr>
              <w:t>newA</w:t>
            </w:r>
            <w:r w:rsidRPr="00F52EEA">
              <w:rPr>
                <w:rFonts w:ascii="宋体" w:hAnsi="宋体" w:hint="eastAsia"/>
                <w:lang w:val="fr-FR" w:eastAsia="zh-CN"/>
              </w:rPr>
              <w:t>ccountType</w:t>
            </w:r>
          </w:p>
        </w:tc>
        <w:tc>
          <w:tcPr>
            <w:tcW w:w="731" w:type="dxa"/>
          </w:tcPr>
          <w:p w:rsidR="00F46B25" w:rsidRPr="00F52EEA" w:rsidRDefault="00F46B25" w:rsidP="005648E5">
            <w:pPr>
              <w:spacing w:line="240" w:lineRule="atLeast"/>
              <w:rPr>
                <w:rFonts w:ascii="宋体" w:hAnsi="宋体"/>
                <w:kern w:val="0"/>
                <w:sz w:val="18"/>
                <w:szCs w:val="18"/>
                <w:lang w:val="fr-FR"/>
              </w:rPr>
            </w:pPr>
            <w:r w:rsidRPr="00F52EEA">
              <w:rPr>
                <w:rFonts w:ascii="宋体" w:hAnsi="宋体" w:hint="eastAsia"/>
                <w:kern w:val="0"/>
                <w:sz w:val="18"/>
                <w:szCs w:val="18"/>
                <w:lang w:val="fr-FR"/>
              </w:rPr>
              <w:t>M</w:t>
            </w:r>
          </w:p>
        </w:tc>
        <w:tc>
          <w:tcPr>
            <w:tcW w:w="1091" w:type="dxa"/>
          </w:tcPr>
          <w:p w:rsidR="00F46B25" w:rsidRPr="00F52EEA" w:rsidRDefault="00F46B25" w:rsidP="005648E5">
            <w:pPr>
              <w:spacing w:line="240" w:lineRule="atLeast"/>
              <w:rPr>
                <w:rFonts w:ascii="宋体" w:hAnsi="宋体"/>
                <w:kern w:val="0"/>
                <w:sz w:val="18"/>
                <w:szCs w:val="18"/>
                <w:lang w:val="fr-FR"/>
              </w:rPr>
            </w:pPr>
            <w:r>
              <w:rPr>
                <w:rFonts w:ascii="宋体" w:hAnsi="宋体"/>
                <w:kern w:val="0"/>
                <w:sz w:val="18"/>
                <w:szCs w:val="18"/>
                <w:lang w:val="fr-FR"/>
              </w:rPr>
              <w:t>Int</w:t>
            </w:r>
          </w:p>
        </w:tc>
        <w:tc>
          <w:tcPr>
            <w:tcW w:w="992" w:type="dxa"/>
          </w:tcPr>
          <w:p w:rsidR="00F46B25" w:rsidRPr="00F52EEA" w:rsidRDefault="00F46B25" w:rsidP="005648E5">
            <w:pPr>
              <w:spacing w:line="240" w:lineRule="atLeast"/>
              <w:rPr>
                <w:rFonts w:ascii="宋体" w:hAnsi="宋体"/>
                <w:kern w:val="0"/>
                <w:sz w:val="18"/>
                <w:szCs w:val="18"/>
                <w:lang w:val="fr-FR"/>
              </w:rPr>
            </w:pPr>
          </w:p>
        </w:tc>
        <w:tc>
          <w:tcPr>
            <w:tcW w:w="4298" w:type="dxa"/>
          </w:tcPr>
          <w:p w:rsidR="00F46B25" w:rsidRPr="00F52EEA" w:rsidRDefault="00F46B25" w:rsidP="001822FD">
            <w:pPr>
              <w:spacing w:line="240" w:lineRule="atLeast"/>
              <w:rPr>
                <w:rFonts w:ascii="宋体" w:hAnsi="宋体"/>
                <w:kern w:val="0"/>
                <w:sz w:val="18"/>
                <w:szCs w:val="18"/>
                <w:lang w:val="fr-FR"/>
              </w:rPr>
            </w:pPr>
            <w:r>
              <w:rPr>
                <w:rFonts w:ascii="宋体" w:hAnsi="宋体" w:hint="eastAsia"/>
                <w:kern w:val="0"/>
                <w:sz w:val="18"/>
                <w:szCs w:val="18"/>
                <w:lang w:val="fr-FR"/>
              </w:rPr>
              <w:t>新</w:t>
            </w:r>
            <w:r w:rsidRPr="00F52EEA">
              <w:rPr>
                <w:rFonts w:ascii="宋体" w:hAnsi="宋体" w:hint="eastAsia"/>
                <w:kern w:val="0"/>
                <w:sz w:val="18"/>
                <w:szCs w:val="18"/>
                <w:lang w:val="fr-FR"/>
              </w:rPr>
              <w:t>帐户类型</w:t>
            </w:r>
            <w:r>
              <w:rPr>
                <w:rFonts w:ascii="宋体" w:hAnsi="宋体" w:hint="eastAsia"/>
                <w:kern w:val="0"/>
                <w:sz w:val="18"/>
                <w:szCs w:val="18"/>
                <w:lang w:val="fr-FR"/>
              </w:rPr>
              <w:t>（手机或邮箱）</w:t>
            </w:r>
          </w:p>
        </w:tc>
      </w:tr>
      <w:tr w:rsidR="00F46B25" w:rsidTr="005648E5">
        <w:trPr>
          <w:jc w:val="center"/>
        </w:trPr>
        <w:tc>
          <w:tcPr>
            <w:tcW w:w="1684" w:type="dxa"/>
          </w:tcPr>
          <w:p w:rsidR="00F46B25" w:rsidRPr="00F52EEA" w:rsidRDefault="00F46B25" w:rsidP="005648E5">
            <w:pPr>
              <w:pStyle w:val="TAL"/>
              <w:rPr>
                <w:rFonts w:ascii="宋体" w:hAnsi="宋体"/>
                <w:lang w:val="fr-FR"/>
              </w:rPr>
            </w:pPr>
            <w:r>
              <w:rPr>
                <w:rFonts w:ascii="宋体" w:hAnsi="宋体" w:hint="eastAsia"/>
                <w:lang w:val="fr-FR" w:eastAsia="zh-CN"/>
              </w:rPr>
              <w:t>newU</w:t>
            </w:r>
            <w:r w:rsidRPr="00F52EEA">
              <w:rPr>
                <w:rFonts w:ascii="宋体" w:hAnsi="宋体" w:hint="eastAsia"/>
                <w:lang w:val="fr-FR" w:eastAsia="zh-CN"/>
              </w:rPr>
              <w:t>serAccount</w:t>
            </w:r>
          </w:p>
        </w:tc>
        <w:tc>
          <w:tcPr>
            <w:tcW w:w="731" w:type="dxa"/>
          </w:tcPr>
          <w:p w:rsidR="00F46B25" w:rsidRPr="00F52EEA" w:rsidRDefault="00F46B25" w:rsidP="005648E5">
            <w:pPr>
              <w:spacing w:line="240" w:lineRule="atLeast"/>
              <w:rPr>
                <w:rFonts w:ascii="宋体" w:hAnsi="宋体"/>
                <w:kern w:val="0"/>
                <w:sz w:val="18"/>
                <w:szCs w:val="18"/>
                <w:lang w:val="fr-FR" w:eastAsia="en-US"/>
              </w:rPr>
            </w:pPr>
            <w:r w:rsidRPr="00F52EEA">
              <w:rPr>
                <w:rFonts w:ascii="宋体" w:hAnsi="宋体" w:hint="eastAsia"/>
                <w:kern w:val="0"/>
                <w:sz w:val="18"/>
                <w:szCs w:val="18"/>
                <w:lang w:val="fr-FR" w:eastAsia="en-US"/>
              </w:rPr>
              <w:t>M</w:t>
            </w:r>
          </w:p>
        </w:tc>
        <w:tc>
          <w:tcPr>
            <w:tcW w:w="1091" w:type="dxa"/>
          </w:tcPr>
          <w:p w:rsidR="00F46B25" w:rsidRPr="00F52EEA" w:rsidRDefault="00F46B25" w:rsidP="005648E5">
            <w:pPr>
              <w:spacing w:line="240" w:lineRule="atLeast"/>
              <w:rPr>
                <w:rFonts w:ascii="宋体" w:hAnsi="宋体"/>
                <w:kern w:val="0"/>
                <w:sz w:val="18"/>
                <w:szCs w:val="18"/>
                <w:lang w:val="fr-FR" w:eastAsia="en-US"/>
              </w:rPr>
            </w:pPr>
            <w:r w:rsidRPr="00F52EEA">
              <w:rPr>
                <w:rFonts w:ascii="宋体" w:hAnsi="宋体" w:hint="eastAsia"/>
                <w:kern w:val="0"/>
                <w:sz w:val="18"/>
                <w:szCs w:val="18"/>
                <w:lang w:val="fr-FR" w:eastAsia="en-US"/>
              </w:rPr>
              <w:t>String</w:t>
            </w:r>
          </w:p>
        </w:tc>
        <w:tc>
          <w:tcPr>
            <w:tcW w:w="992" w:type="dxa"/>
          </w:tcPr>
          <w:p w:rsidR="00F46B25" w:rsidRPr="00F52EEA" w:rsidRDefault="00F46B25" w:rsidP="005648E5">
            <w:pPr>
              <w:spacing w:line="240" w:lineRule="atLeast"/>
              <w:rPr>
                <w:rFonts w:ascii="宋体" w:hAnsi="宋体"/>
                <w:kern w:val="0"/>
                <w:sz w:val="18"/>
                <w:szCs w:val="18"/>
                <w:lang w:val="fr-FR"/>
              </w:rPr>
            </w:pPr>
            <w:r w:rsidRPr="00F52EEA">
              <w:rPr>
                <w:rFonts w:ascii="宋体" w:hAnsi="宋体" w:hint="eastAsia"/>
                <w:kern w:val="0"/>
                <w:sz w:val="18"/>
                <w:szCs w:val="18"/>
                <w:lang w:val="fr-FR"/>
              </w:rPr>
              <w:t>255</w:t>
            </w:r>
          </w:p>
        </w:tc>
        <w:tc>
          <w:tcPr>
            <w:tcW w:w="4298" w:type="dxa"/>
          </w:tcPr>
          <w:p w:rsidR="00F46B25" w:rsidRPr="00F52EEA" w:rsidRDefault="00F46B25" w:rsidP="005648E5">
            <w:pPr>
              <w:spacing w:line="240" w:lineRule="atLeast"/>
              <w:rPr>
                <w:rFonts w:ascii="宋体" w:hAnsi="宋体"/>
                <w:kern w:val="0"/>
                <w:sz w:val="18"/>
                <w:szCs w:val="18"/>
                <w:lang w:val="fr-FR"/>
              </w:rPr>
            </w:pPr>
            <w:r>
              <w:rPr>
                <w:rFonts w:ascii="宋体" w:hAnsi="宋体" w:hint="eastAsia"/>
                <w:kern w:val="0"/>
                <w:sz w:val="18"/>
                <w:szCs w:val="18"/>
                <w:lang w:val="fr-FR"/>
              </w:rPr>
              <w:t>新手机或邮箱</w:t>
            </w:r>
          </w:p>
        </w:tc>
      </w:tr>
      <w:tr w:rsidR="00F46B25" w:rsidRPr="00D27B2C" w:rsidTr="005648E5">
        <w:trPr>
          <w:jc w:val="center"/>
        </w:trPr>
        <w:tc>
          <w:tcPr>
            <w:tcW w:w="1684" w:type="dxa"/>
          </w:tcPr>
          <w:p w:rsidR="00F46B25" w:rsidDel="00C67602" w:rsidRDefault="00F46B25" w:rsidP="005648E5">
            <w:pPr>
              <w:pStyle w:val="TAL"/>
              <w:rPr>
                <w:rFonts w:ascii="Verdana" w:hAnsi="Verdana"/>
                <w:lang w:val="en-US" w:eastAsia="zh-CN"/>
              </w:rPr>
            </w:pPr>
            <w:r>
              <w:rPr>
                <w:lang w:val="en-US" w:eastAsia="zh-CN"/>
              </w:rPr>
              <w:t>newA</w:t>
            </w:r>
            <w:r w:rsidRPr="00807218">
              <w:rPr>
                <w:rFonts w:hint="eastAsia"/>
                <w:lang w:val="fr-FR" w:eastAsia="zh-CN"/>
              </w:rPr>
              <w:t>uthCode</w:t>
            </w:r>
          </w:p>
        </w:tc>
        <w:tc>
          <w:tcPr>
            <w:tcW w:w="731" w:type="dxa"/>
          </w:tcPr>
          <w:p w:rsidR="00F46B25" w:rsidDel="00C67602" w:rsidRDefault="00F46B25" w:rsidP="005648E5">
            <w:pPr>
              <w:pStyle w:val="TAL"/>
              <w:rPr>
                <w:rFonts w:ascii="Verdana" w:hAnsi="Verdana"/>
                <w:lang w:val="en-US" w:eastAsia="zh-CN"/>
              </w:rPr>
            </w:pPr>
            <w:r>
              <w:rPr>
                <w:rFonts w:hint="eastAsia"/>
                <w:lang w:val="fr-FR" w:eastAsia="zh-CN"/>
              </w:rPr>
              <w:t>M</w:t>
            </w:r>
          </w:p>
        </w:tc>
        <w:tc>
          <w:tcPr>
            <w:tcW w:w="1091" w:type="dxa"/>
          </w:tcPr>
          <w:p w:rsidR="00F46B25" w:rsidDel="00C67602" w:rsidRDefault="00F46B25" w:rsidP="005648E5">
            <w:pPr>
              <w:pStyle w:val="TAL"/>
              <w:rPr>
                <w:rFonts w:ascii="Verdana" w:hAnsi="Verdana"/>
                <w:lang w:eastAsia="zh-CN"/>
              </w:rPr>
            </w:pPr>
            <w:r w:rsidRPr="00807218">
              <w:rPr>
                <w:rFonts w:hint="eastAsia"/>
                <w:lang w:val="fr-FR" w:eastAsia="zh-CN"/>
              </w:rPr>
              <w:t>String</w:t>
            </w:r>
          </w:p>
        </w:tc>
        <w:tc>
          <w:tcPr>
            <w:tcW w:w="992" w:type="dxa"/>
          </w:tcPr>
          <w:p w:rsidR="00F46B25" w:rsidDel="00C67602" w:rsidRDefault="00F46B25" w:rsidP="005648E5">
            <w:pPr>
              <w:pStyle w:val="TAL"/>
              <w:rPr>
                <w:lang w:val="fr-FR" w:eastAsia="zh-CN"/>
              </w:rPr>
            </w:pPr>
            <w:r>
              <w:rPr>
                <w:rFonts w:hint="eastAsia"/>
                <w:lang w:val="fr-FR" w:eastAsia="zh-CN"/>
              </w:rPr>
              <w:t>32</w:t>
            </w:r>
          </w:p>
        </w:tc>
        <w:tc>
          <w:tcPr>
            <w:tcW w:w="4298" w:type="dxa"/>
          </w:tcPr>
          <w:p w:rsidR="00F46B25" w:rsidDel="00C67602" w:rsidRDefault="00F46B25" w:rsidP="005648E5">
            <w:pPr>
              <w:rPr>
                <w:sz w:val="19"/>
                <w:szCs w:val="19"/>
                <w:lang w:val="en-GB"/>
              </w:rPr>
            </w:pPr>
            <w:r>
              <w:rPr>
                <w:rFonts w:ascii="Arial" w:hAnsi="Arial" w:hint="eastAsia"/>
                <w:kern w:val="0"/>
                <w:sz w:val="18"/>
                <w:szCs w:val="18"/>
                <w:lang w:val="fr-FR"/>
              </w:rPr>
              <w:t>新手机或邮箱</w:t>
            </w:r>
            <w:r w:rsidRPr="00807218">
              <w:rPr>
                <w:rFonts w:ascii="Arial" w:hAnsi="Arial" w:hint="eastAsia"/>
                <w:kern w:val="0"/>
                <w:sz w:val="18"/>
                <w:szCs w:val="18"/>
                <w:lang w:val="fr-FR"/>
              </w:rPr>
              <w:t>验证码</w:t>
            </w:r>
            <w:r>
              <w:rPr>
                <w:rFonts w:ascii="Arial" w:hAnsi="Arial" w:hint="eastAsia"/>
                <w:kern w:val="0"/>
                <w:sz w:val="18"/>
                <w:szCs w:val="18"/>
                <w:lang w:val="fr-FR"/>
              </w:rPr>
              <w:t>（</w:t>
            </w:r>
            <w:r>
              <w:rPr>
                <w:rFonts w:ascii="Arial" w:hAnsi="Arial" w:hint="eastAsia"/>
                <w:kern w:val="0"/>
                <w:sz w:val="18"/>
                <w:szCs w:val="18"/>
                <w:lang w:val="fr-FR"/>
              </w:rPr>
              <w:t>UP</w:t>
            </w:r>
            <w:r>
              <w:rPr>
                <w:rFonts w:ascii="Arial" w:hAnsi="Arial" w:hint="eastAsia"/>
                <w:kern w:val="0"/>
                <w:sz w:val="18"/>
                <w:szCs w:val="18"/>
                <w:lang w:val="fr-FR"/>
              </w:rPr>
              <w:t>内部先用录入前认证验证一次</w:t>
            </w:r>
            <w:r>
              <w:rPr>
                <w:rFonts w:ascii="Arial" w:hAnsi="Arial" w:hint="eastAsia"/>
                <w:kern w:val="0"/>
                <w:sz w:val="18"/>
                <w:szCs w:val="18"/>
              </w:rPr>
              <w:t>，执行变更时，再验一次</w:t>
            </w:r>
            <w:r>
              <w:rPr>
                <w:rFonts w:ascii="Arial" w:hAnsi="Arial" w:hint="eastAsia"/>
                <w:kern w:val="0"/>
                <w:sz w:val="18"/>
                <w:szCs w:val="18"/>
                <w:lang w:val="fr-FR"/>
              </w:rPr>
              <w:t>）</w:t>
            </w:r>
          </w:p>
        </w:tc>
      </w:tr>
      <w:tr w:rsidR="00F46B25" w:rsidRPr="00D27B2C" w:rsidTr="005648E5">
        <w:trPr>
          <w:jc w:val="center"/>
        </w:trPr>
        <w:tc>
          <w:tcPr>
            <w:tcW w:w="1684" w:type="dxa"/>
          </w:tcPr>
          <w:p w:rsidR="00F46B25" w:rsidRDefault="00F46B25" w:rsidP="005648E5">
            <w:pPr>
              <w:pStyle w:val="TAL"/>
              <w:rPr>
                <w:lang w:val="en-US" w:eastAsia="zh-CN"/>
              </w:rPr>
            </w:pPr>
            <w:r w:rsidRPr="00F52EEA">
              <w:rPr>
                <w:rFonts w:ascii="宋体" w:hAnsi="宋体" w:hint="eastAsia"/>
                <w:b/>
                <w:bCs/>
                <w:lang w:eastAsia="zh-CN"/>
              </w:rPr>
              <w:t>r</w:t>
            </w:r>
            <w:r w:rsidRPr="00F52EEA">
              <w:rPr>
                <w:rFonts w:ascii="宋体" w:hAnsi="宋体" w:hint="eastAsia"/>
                <w:b/>
                <w:bCs/>
              </w:rPr>
              <w:t>eqClientType</w:t>
            </w:r>
          </w:p>
        </w:tc>
        <w:tc>
          <w:tcPr>
            <w:tcW w:w="731" w:type="dxa"/>
          </w:tcPr>
          <w:p w:rsidR="00F46B25" w:rsidRDefault="00F46B25" w:rsidP="005648E5">
            <w:pPr>
              <w:pStyle w:val="TAL"/>
              <w:rPr>
                <w:lang w:val="fr-FR" w:eastAsia="zh-CN"/>
              </w:rPr>
            </w:pPr>
            <w:r w:rsidRPr="00F52EEA">
              <w:rPr>
                <w:rFonts w:ascii="宋体" w:hAnsi="宋体" w:hint="eastAsia"/>
                <w:lang w:val="fr-FR" w:eastAsia="zh-CN"/>
              </w:rPr>
              <w:t>M</w:t>
            </w:r>
          </w:p>
        </w:tc>
        <w:tc>
          <w:tcPr>
            <w:tcW w:w="1091" w:type="dxa"/>
          </w:tcPr>
          <w:p w:rsidR="00F46B25" w:rsidRPr="00807218" w:rsidRDefault="00F46B25" w:rsidP="005648E5">
            <w:pPr>
              <w:pStyle w:val="TAL"/>
              <w:rPr>
                <w:lang w:val="fr-FR" w:eastAsia="zh-CN"/>
              </w:rPr>
            </w:pPr>
            <w:r>
              <w:rPr>
                <w:rFonts w:ascii="宋体" w:hAnsi="宋体"/>
                <w:lang w:val="fr-FR"/>
              </w:rPr>
              <w:t>Int</w:t>
            </w:r>
          </w:p>
        </w:tc>
        <w:tc>
          <w:tcPr>
            <w:tcW w:w="992" w:type="dxa"/>
          </w:tcPr>
          <w:p w:rsidR="00F46B25" w:rsidRDefault="00F46B25" w:rsidP="005648E5">
            <w:pPr>
              <w:pStyle w:val="TAL"/>
              <w:rPr>
                <w:lang w:val="fr-FR" w:eastAsia="zh-CN"/>
              </w:rPr>
            </w:pPr>
          </w:p>
        </w:tc>
        <w:tc>
          <w:tcPr>
            <w:tcW w:w="4298" w:type="dxa"/>
          </w:tcPr>
          <w:p w:rsidR="00F46B25" w:rsidRDefault="00F46B25" w:rsidP="005648E5">
            <w:pPr>
              <w:rPr>
                <w:rFonts w:ascii="Arial" w:hAnsi="Arial"/>
                <w:kern w:val="0"/>
                <w:sz w:val="18"/>
                <w:szCs w:val="18"/>
                <w:lang w:val="fr-FR"/>
              </w:rPr>
            </w:pPr>
            <w:r w:rsidRPr="00F52EEA">
              <w:rPr>
                <w:rFonts w:ascii="宋体" w:hAnsi="宋体" w:hint="eastAsia"/>
                <w:sz w:val="18"/>
                <w:szCs w:val="18"/>
              </w:rPr>
              <w:t>请求客户端类型</w:t>
            </w:r>
          </w:p>
        </w:tc>
      </w:tr>
    </w:tbl>
    <w:p w:rsidR="001822FD" w:rsidRPr="005B1728" w:rsidRDefault="001822FD" w:rsidP="001822FD">
      <w:pPr>
        <w:ind w:firstLine="180"/>
        <w:rPr>
          <w:lang w:val="fr-FR"/>
        </w:rPr>
      </w:pPr>
    </w:p>
    <w:p w:rsidR="001822FD" w:rsidRDefault="001822FD" w:rsidP="001822FD">
      <w:pPr>
        <w:pStyle w:val="41"/>
        <w:rPr>
          <w:lang w:val="fr-FR"/>
        </w:rPr>
      </w:pPr>
      <w:r>
        <w:rPr>
          <w:rFonts w:hint="eastAsia"/>
        </w:rPr>
        <w:t>返回值</w:t>
      </w:r>
    </w:p>
    <w:p w:rsidR="001822FD" w:rsidRDefault="001822FD" w:rsidP="001822FD">
      <w:pPr>
        <w:ind w:left="198"/>
      </w:pPr>
      <w:r>
        <w:rPr>
          <w:rFonts w:hint="eastAsia"/>
        </w:rPr>
        <w:t>成功返回</w:t>
      </w:r>
      <w:r>
        <w:rPr>
          <w:rFonts w:hint="eastAsia"/>
          <w:lang w:val="da-DK"/>
        </w:rPr>
        <w:t>ChgSecPhoneEmailRsp</w:t>
      </w:r>
      <w:r>
        <w:rPr>
          <w:rFonts w:hint="eastAsia"/>
          <w:lang w:val="fr-FR"/>
        </w:rPr>
        <w:t>，否则抛出异常</w:t>
      </w:r>
      <w:r>
        <w:rPr>
          <w:rFonts w:hint="eastAsia"/>
          <w:lang w:val="fr-FR"/>
        </w:rPr>
        <w:t>CException</w:t>
      </w:r>
      <w:r>
        <w:rPr>
          <w:rFonts w:hint="eastAsia"/>
          <w:lang w:val="fr-FR"/>
        </w:rPr>
        <w:t>。</w:t>
      </w:r>
      <w:r>
        <w:rPr>
          <w:rFonts w:hint="eastAsia"/>
        </w:rPr>
        <w:t>定义如下：</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2104"/>
        <w:gridCol w:w="900"/>
        <w:gridCol w:w="2681"/>
      </w:tblGrid>
      <w:tr w:rsidR="001822FD" w:rsidTr="005648E5">
        <w:trPr>
          <w:jc w:val="center"/>
        </w:trPr>
        <w:tc>
          <w:tcPr>
            <w:tcW w:w="2378" w:type="dxa"/>
          </w:tcPr>
          <w:p w:rsidR="001822FD" w:rsidRDefault="001822FD" w:rsidP="005648E5">
            <w:pPr>
              <w:pStyle w:val="TAH"/>
              <w:rPr>
                <w:rFonts w:ascii="Verdana" w:hAnsi="Verdana"/>
                <w:lang w:val="fr-FR" w:eastAsia="zh-CN"/>
              </w:rPr>
            </w:pPr>
            <w:r>
              <w:rPr>
                <w:rFonts w:ascii="Verdana" w:hAnsi="Verdana" w:hint="eastAsia"/>
                <w:lang w:val="fr-FR" w:eastAsia="zh-CN"/>
              </w:rPr>
              <w:t>参数名称</w:t>
            </w:r>
          </w:p>
        </w:tc>
        <w:tc>
          <w:tcPr>
            <w:tcW w:w="737" w:type="dxa"/>
          </w:tcPr>
          <w:p w:rsidR="001822FD" w:rsidRDefault="001822FD" w:rsidP="005648E5">
            <w:pPr>
              <w:pStyle w:val="TAH"/>
              <w:rPr>
                <w:rFonts w:ascii="Verdana" w:hAnsi="Verdana"/>
                <w:lang w:val="fr-FR" w:eastAsia="zh-CN"/>
              </w:rPr>
            </w:pPr>
            <w:r>
              <w:rPr>
                <w:rFonts w:ascii="Verdana" w:hAnsi="Verdana" w:hint="eastAsia"/>
                <w:lang w:val="fr-FR" w:eastAsia="zh-CN"/>
              </w:rPr>
              <w:t>必须</w:t>
            </w:r>
          </w:p>
        </w:tc>
        <w:tc>
          <w:tcPr>
            <w:tcW w:w="2104" w:type="dxa"/>
          </w:tcPr>
          <w:p w:rsidR="001822FD" w:rsidRDefault="001822FD" w:rsidP="005648E5">
            <w:pPr>
              <w:pStyle w:val="TAH"/>
              <w:rPr>
                <w:rFonts w:ascii="Verdana" w:hAnsi="Verdana"/>
                <w:lang w:val="fr-FR" w:eastAsia="zh-CN"/>
              </w:rPr>
            </w:pPr>
            <w:r>
              <w:rPr>
                <w:rFonts w:ascii="Verdana" w:hAnsi="Verdana" w:hint="eastAsia"/>
                <w:lang w:val="fr-FR" w:eastAsia="zh-CN"/>
              </w:rPr>
              <w:t>类型</w:t>
            </w:r>
          </w:p>
        </w:tc>
        <w:tc>
          <w:tcPr>
            <w:tcW w:w="900" w:type="dxa"/>
          </w:tcPr>
          <w:p w:rsidR="001822FD" w:rsidRDefault="001822FD" w:rsidP="005648E5">
            <w:pPr>
              <w:pStyle w:val="TAH"/>
              <w:rPr>
                <w:rFonts w:ascii="Verdana" w:hAnsi="Verdana"/>
                <w:lang w:val="fr-FR" w:eastAsia="zh-CN"/>
              </w:rPr>
            </w:pPr>
            <w:r>
              <w:rPr>
                <w:rFonts w:ascii="Verdana" w:hAnsi="Verdana" w:hint="eastAsia"/>
                <w:lang w:val="fr-FR" w:eastAsia="zh-CN"/>
              </w:rPr>
              <w:t>长度</w:t>
            </w:r>
          </w:p>
        </w:tc>
        <w:tc>
          <w:tcPr>
            <w:tcW w:w="2681" w:type="dxa"/>
          </w:tcPr>
          <w:p w:rsidR="001822FD" w:rsidRDefault="001822FD" w:rsidP="005648E5">
            <w:pPr>
              <w:pStyle w:val="TAH"/>
              <w:rPr>
                <w:rFonts w:ascii="Verdana" w:hAnsi="Verdana"/>
                <w:lang w:val="fr-FR" w:eastAsia="zh-CN"/>
              </w:rPr>
            </w:pPr>
            <w:r>
              <w:rPr>
                <w:rFonts w:ascii="Verdana" w:hAnsi="Verdana" w:hint="eastAsia"/>
                <w:lang w:val="fr-FR" w:eastAsia="zh-CN"/>
              </w:rPr>
              <w:t>描述信息</w:t>
            </w:r>
          </w:p>
        </w:tc>
      </w:tr>
      <w:tr w:rsidR="001822FD" w:rsidTr="005648E5">
        <w:trPr>
          <w:jc w:val="center"/>
        </w:trPr>
        <w:tc>
          <w:tcPr>
            <w:tcW w:w="2378" w:type="dxa"/>
          </w:tcPr>
          <w:p w:rsidR="001822FD" w:rsidRPr="005041A8" w:rsidRDefault="001822FD" w:rsidP="005648E5">
            <w:pPr>
              <w:pStyle w:val="TAL"/>
              <w:rPr>
                <w:lang w:val="fr-FR" w:eastAsia="zh-CN"/>
              </w:rPr>
            </w:pPr>
            <w:r w:rsidRPr="005041A8">
              <w:rPr>
                <w:rFonts w:hint="eastAsia"/>
                <w:lang w:val="fr-FR" w:eastAsia="zh-CN"/>
              </w:rPr>
              <w:t>v</w:t>
            </w:r>
            <w:r w:rsidRPr="005041A8">
              <w:rPr>
                <w:lang w:val="fr-FR" w:eastAsia="zh-CN"/>
              </w:rPr>
              <w:t>ersion</w:t>
            </w:r>
          </w:p>
        </w:tc>
        <w:tc>
          <w:tcPr>
            <w:tcW w:w="737" w:type="dxa"/>
          </w:tcPr>
          <w:p w:rsidR="001822FD" w:rsidRPr="005041A8" w:rsidRDefault="001822FD" w:rsidP="005648E5">
            <w:pPr>
              <w:pStyle w:val="TAL"/>
              <w:rPr>
                <w:lang w:val="fr-FR" w:eastAsia="zh-CN"/>
              </w:rPr>
            </w:pPr>
            <w:r>
              <w:rPr>
                <w:rFonts w:hint="eastAsia"/>
                <w:lang w:val="fr-FR" w:eastAsia="zh-CN"/>
              </w:rPr>
              <w:t>M</w:t>
            </w:r>
          </w:p>
        </w:tc>
        <w:tc>
          <w:tcPr>
            <w:tcW w:w="2104" w:type="dxa"/>
          </w:tcPr>
          <w:p w:rsidR="001822FD" w:rsidRPr="005041A8" w:rsidRDefault="001822FD" w:rsidP="005648E5">
            <w:pPr>
              <w:pStyle w:val="TAH"/>
              <w:jc w:val="both"/>
              <w:rPr>
                <w:b w:val="0"/>
                <w:lang w:val="fr-FR" w:eastAsia="zh-CN"/>
              </w:rPr>
            </w:pPr>
            <w:r>
              <w:rPr>
                <w:rFonts w:hint="eastAsia"/>
                <w:b w:val="0"/>
                <w:lang w:val="fr-FR" w:eastAsia="zh-CN"/>
              </w:rPr>
              <w:t>String</w:t>
            </w:r>
          </w:p>
        </w:tc>
        <w:tc>
          <w:tcPr>
            <w:tcW w:w="900" w:type="dxa"/>
          </w:tcPr>
          <w:p w:rsidR="001822FD" w:rsidRPr="005041A8" w:rsidRDefault="001822FD" w:rsidP="005648E5">
            <w:pPr>
              <w:rPr>
                <w:rFonts w:ascii="Arial" w:hAnsi="Arial"/>
                <w:kern w:val="0"/>
                <w:sz w:val="18"/>
                <w:szCs w:val="18"/>
                <w:lang w:val="fr-FR"/>
              </w:rPr>
            </w:pPr>
            <w:r>
              <w:rPr>
                <w:rFonts w:ascii="Arial" w:hAnsi="Arial" w:hint="eastAsia"/>
                <w:kern w:val="0"/>
                <w:sz w:val="18"/>
                <w:szCs w:val="18"/>
                <w:lang w:val="fr-FR"/>
              </w:rPr>
              <w:t>5</w:t>
            </w:r>
          </w:p>
        </w:tc>
        <w:tc>
          <w:tcPr>
            <w:tcW w:w="2681" w:type="dxa"/>
          </w:tcPr>
          <w:p w:rsidR="001822FD" w:rsidRPr="005041A8" w:rsidRDefault="001822FD" w:rsidP="005648E5">
            <w:pPr>
              <w:rPr>
                <w:rFonts w:ascii="Arial" w:hAnsi="Arial"/>
                <w:kern w:val="0"/>
                <w:sz w:val="18"/>
                <w:szCs w:val="18"/>
                <w:lang w:val="fr-FR"/>
              </w:rPr>
            </w:pPr>
            <w:r w:rsidRPr="005041A8">
              <w:rPr>
                <w:rFonts w:ascii="Arial" w:hAnsi="Arial" w:hint="eastAsia"/>
                <w:kern w:val="0"/>
                <w:sz w:val="18"/>
                <w:szCs w:val="18"/>
                <w:lang w:val="fr-FR"/>
              </w:rPr>
              <w:t>协议版本号</w:t>
            </w:r>
          </w:p>
        </w:tc>
      </w:tr>
      <w:tr w:rsidR="001822FD" w:rsidTr="005648E5">
        <w:trPr>
          <w:jc w:val="center"/>
        </w:trPr>
        <w:tc>
          <w:tcPr>
            <w:tcW w:w="2378" w:type="dxa"/>
          </w:tcPr>
          <w:p w:rsidR="001822FD" w:rsidRPr="005041A8" w:rsidRDefault="001822FD" w:rsidP="005648E5">
            <w:pPr>
              <w:pStyle w:val="TAL"/>
              <w:rPr>
                <w:lang w:val="fr-FR" w:eastAsia="zh-CN"/>
              </w:rPr>
            </w:pPr>
            <w:r>
              <w:rPr>
                <w:lang w:val="fr-FR" w:eastAsia="zh-CN"/>
              </w:rPr>
              <w:t>transactionID</w:t>
            </w:r>
          </w:p>
        </w:tc>
        <w:tc>
          <w:tcPr>
            <w:tcW w:w="737" w:type="dxa"/>
          </w:tcPr>
          <w:p w:rsidR="001822FD" w:rsidRPr="005041A8" w:rsidRDefault="001822FD" w:rsidP="005648E5">
            <w:pPr>
              <w:pStyle w:val="TAL"/>
              <w:rPr>
                <w:lang w:val="fr-FR" w:eastAsia="zh-CN"/>
              </w:rPr>
            </w:pPr>
            <w:r>
              <w:rPr>
                <w:rFonts w:hint="eastAsia"/>
                <w:lang w:val="fr-FR" w:eastAsia="zh-CN"/>
              </w:rPr>
              <w:t>M</w:t>
            </w:r>
          </w:p>
        </w:tc>
        <w:tc>
          <w:tcPr>
            <w:tcW w:w="2104" w:type="dxa"/>
          </w:tcPr>
          <w:p w:rsidR="001822FD" w:rsidRPr="005041A8" w:rsidRDefault="001822FD" w:rsidP="005648E5">
            <w:pPr>
              <w:pStyle w:val="TAH"/>
              <w:jc w:val="both"/>
              <w:rPr>
                <w:b w:val="0"/>
                <w:lang w:val="fr-FR" w:eastAsia="zh-CN"/>
              </w:rPr>
            </w:pPr>
            <w:r>
              <w:rPr>
                <w:rFonts w:hint="eastAsia"/>
                <w:b w:val="0"/>
                <w:lang w:val="fr-FR" w:eastAsia="zh-CN"/>
              </w:rPr>
              <w:t>String</w:t>
            </w:r>
          </w:p>
        </w:tc>
        <w:tc>
          <w:tcPr>
            <w:tcW w:w="900" w:type="dxa"/>
          </w:tcPr>
          <w:p w:rsidR="001822FD" w:rsidRPr="005041A8" w:rsidRDefault="001822FD" w:rsidP="005648E5">
            <w:pPr>
              <w:rPr>
                <w:rFonts w:ascii="Arial" w:hAnsi="Arial"/>
                <w:kern w:val="0"/>
                <w:sz w:val="18"/>
                <w:szCs w:val="18"/>
                <w:lang w:val="fr-FR"/>
              </w:rPr>
            </w:pPr>
            <w:r w:rsidRPr="005041A8">
              <w:rPr>
                <w:rFonts w:ascii="Arial" w:hAnsi="Arial" w:hint="eastAsia"/>
                <w:kern w:val="0"/>
                <w:sz w:val="18"/>
                <w:szCs w:val="18"/>
                <w:lang w:val="fr-FR"/>
              </w:rPr>
              <w:t>40</w:t>
            </w:r>
          </w:p>
        </w:tc>
        <w:tc>
          <w:tcPr>
            <w:tcW w:w="2681" w:type="dxa"/>
          </w:tcPr>
          <w:p w:rsidR="001822FD" w:rsidRPr="005041A8" w:rsidRDefault="001822FD" w:rsidP="005648E5">
            <w:pPr>
              <w:rPr>
                <w:rFonts w:ascii="Arial" w:hAnsi="Arial"/>
                <w:kern w:val="0"/>
                <w:sz w:val="18"/>
                <w:szCs w:val="18"/>
                <w:lang w:val="fr-FR"/>
              </w:rPr>
            </w:pPr>
            <w:r w:rsidRPr="005041A8">
              <w:rPr>
                <w:rFonts w:ascii="Arial" w:hAnsi="Arial" w:hint="eastAsia"/>
                <w:kern w:val="0"/>
                <w:sz w:val="18"/>
                <w:szCs w:val="18"/>
                <w:lang w:val="fr-FR"/>
              </w:rPr>
              <w:t>交易流水号</w:t>
            </w:r>
          </w:p>
        </w:tc>
      </w:tr>
      <w:tr w:rsidR="001822FD" w:rsidTr="005648E5">
        <w:trPr>
          <w:jc w:val="center"/>
        </w:trPr>
        <w:tc>
          <w:tcPr>
            <w:tcW w:w="2378" w:type="dxa"/>
          </w:tcPr>
          <w:p w:rsidR="001822FD" w:rsidRPr="00C8364D" w:rsidRDefault="001822FD" w:rsidP="005648E5">
            <w:pPr>
              <w:pStyle w:val="TAL"/>
              <w:rPr>
                <w:lang w:val="fr-FR" w:eastAsia="zh-CN"/>
              </w:rPr>
            </w:pPr>
            <w:r w:rsidRPr="00C8364D">
              <w:rPr>
                <w:rFonts w:hint="eastAsia"/>
                <w:lang w:val="fr-FR" w:eastAsia="zh-CN"/>
              </w:rPr>
              <w:t>traceFlag</w:t>
            </w:r>
          </w:p>
        </w:tc>
        <w:tc>
          <w:tcPr>
            <w:tcW w:w="737" w:type="dxa"/>
          </w:tcPr>
          <w:p w:rsidR="001822FD" w:rsidRPr="00C8364D" w:rsidRDefault="001822FD" w:rsidP="005648E5">
            <w:pPr>
              <w:spacing w:line="240" w:lineRule="atLeast"/>
              <w:rPr>
                <w:rFonts w:ascii="Arial" w:hAnsi="Arial"/>
                <w:kern w:val="0"/>
                <w:sz w:val="18"/>
                <w:szCs w:val="18"/>
                <w:lang w:val="fr-FR"/>
              </w:rPr>
            </w:pPr>
            <w:r w:rsidRPr="00C8364D">
              <w:rPr>
                <w:rFonts w:ascii="Arial" w:hAnsi="Arial" w:hint="eastAsia"/>
                <w:kern w:val="0"/>
                <w:sz w:val="18"/>
                <w:szCs w:val="18"/>
                <w:lang w:val="fr-FR"/>
              </w:rPr>
              <w:t xml:space="preserve">O </w:t>
            </w:r>
          </w:p>
        </w:tc>
        <w:tc>
          <w:tcPr>
            <w:tcW w:w="2104" w:type="dxa"/>
          </w:tcPr>
          <w:p w:rsidR="001822FD" w:rsidRPr="00C8364D" w:rsidRDefault="001822FD" w:rsidP="005648E5">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900" w:type="dxa"/>
          </w:tcPr>
          <w:p w:rsidR="001822FD" w:rsidRPr="00C8364D" w:rsidRDefault="001822FD" w:rsidP="005648E5">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2681" w:type="dxa"/>
          </w:tcPr>
          <w:p w:rsidR="001822FD" w:rsidRPr="00C8364D" w:rsidRDefault="001822FD" w:rsidP="005648E5">
            <w:pPr>
              <w:spacing w:line="240" w:lineRule="atLeast"/>
              <w:rPr>
                <w:rFonts w:ascii="Arial" w:hAnsi="Arial"/>
                <w:kern w:val="0"/>
                <w:sz w:val="18"/>
                <w:szCs w:val="18"/>
                <w:lang w:val="fr-FR"/>
              </w:rPr>
            </w:pPr>
            <w:r>
              <w:rPr>
                <w:rFonts w:ascii="Arial" w:hAnsi="Arial" w:hint="eastAsia"/>
                <w:kern w:val="0"/>
                <w:sz w:val="18"/>
                <w:szCs w:val="18"/>
                <w:lang w:val="fr-FR"/>
              </w:rPr>
              <w:t>跟踪标志</w:t>
            </w:r>
          </w:p>
        </w:tc>
      </w:tr>
      <w:tr w:rsidR="001822FD" w:rsidTr="005648E5">
        <w:trPr>
          <w:jc w:val="center"/>
        </w:trPr>
        <w:tc>
          <w:tcPr>
            <w:tcW w:w="2378" w:type="dxa"/>
          </w:tcPr>
          <w:p w:rsidR="001822FD" w:rsidRPr="00C8364D" w:rsidRDefault="001822FD" w:rsidP="005648E5">
            <w:pPr>
              <w:pStyle w:val="TAL"/>
              <w:rPr>
                <w:lang w:val="fr-FR" w:eastAsia="zh-CN"/>
              </w:rPr>
            </w:pPr>
            <w:r>
              <w:rPr>
                <w:rFonts w:hint="eastAsia"/>
                <w:lang w:val="fr-FR" w:eastAsia="zh-CN"/>
              </w:rPr>
              <w:t>userID</w:t>
            </w:r>
          </w:p>
        </w:tc>
        <w:tc>
          <w:tcPr>
            <w:tcW w:w="737" w:type="dxa"/>
          </w:tcPr>
          <w:p w:rsidR="001822FD" w:rsidRPr="00C8364D" w:rsidRDefault="001822FD" w:rsidP="005648E5">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2104" w:type="dxa"/>
          </w:tcPr>
          <w:p w:rsidR="001822FD" w:rsidRDefault="001822FD" w:rsidP="005648E5">
            <w:pPr>
              <w:spacing w:line="240" w:lineRule="atLeast"/>
              <w:rPr>
                <w:rFonts w:ascii="Arial" w:hAnsi="Arial"/>
                <w:kern w:val="0"/>
                <w:sz w:val="18"/>
                <w:szCs w:val="18"/>
                <w:lang w:val="fr-FR"/>
              </w:rPr>
            </w:pPr>
            <w:r>
              <w:rPr>
                <w:rFonts w:ascii="Arial" w:hAnsi="Arial" w:hint="eastAsia"/>
                <w:kern w:val="0"/>
                <w:sz w:val="18"/>
                <w:szCs w:val="18"/>
                <w:lang w:val="fr-FR"/>
              </w:rPr>
              <w:t>Bigint</w:t>
            </w:r>
          </w:p>
        </w:tc>
        <w:tc>
          <w:tcPr>
            <w:tcW w:w="900" w:type="dxa"/>
          </w:tcPr>
          <w:p w:rsidR="001822FD" w:rsidRDefault="001822FD" w:rsidP="005648E5">
            <w:pPr>
              <w:spacing w:line="240" w:lineRule="atLeast"/>
              <w:rPr>
                <w:rFonts w:ascii="Arial" w:hAnsi="Arial"/>
                <w:kern w:val="0"/>
                <w:sz w:val="18"/>
                <w:szCs w:val="18"/>
                <w:lang w:val="fr-FR"/>
              </w:rPr>
            </w:pPr>
          </w:p>
        </w:tc>
        <w:tc>
          <w:tcPr>
            <w:tcW w:w="2681" w:type="dxa"/>
          </w:tcPr>
          <w:p w:rsidR="001822FD" w:rsidRDefault="001822FD" w:rsidP="005648E5">
            <w:pPr>
              <w:spacing w:line="240" w:lineRule="atLeast"/>
              <w:rPr>
                <w:rFonts w:ascii="Arial" w:hAnsi="Arial"/>
                <w:kern w:val="0"/>
                <w:sz w:val="18"/>
                <w:szCs w:val="18"/>
                <w:lang w:val="fr-FR"/>
              </w:rPr>
            </w:pPr>
            <w:r>
              <w:rPr>
                <w:rFonts w:ascii="Arial" w:hAnsi="Arial" w:hint="eastAsia"/>
                <w:kern w:val="0"/>
                <w:sz w:val="18"/>
                <w:szCs w:val="18"/>
                <w:lang w:val="fr-FR"/>
              </w:rPr>
              <w:t>用户</w:t>
            </w:r>
            <w:r>
              <w:rPr>
                <w:rFonts w:ascii="Arial" w:hAnsi="Arial" w:hint="eastAsia"/>
                <w:kern w:val="0"/>
                <w:sz w:val="18"/>
                <w:szCs w:val="18"/>
                <w:lang w:val="fr-FR"/>
              </w:rPr>
              <w:t>ID</w:t>
            </w:r>
            <w:r>
              <w:rPr>
                <w:rFonts w:ascii="Arial" w:hAnsi="Arial" w:hint="eastAsia"/>
                <w:kern w:val="0"/>
                <w:sz w:val="18"/>
                <w:szCs w:val="18"/>
                <w:lang w:val="fr-FR"/>
              </w:rPr>
              <w:t>（内部）</w:t>
            </w:r>
          </w:p>
        </w:tc>
      </w:tr>
    </w:tbl>
    <w:p w:rsidR="001822FD" w:rsidRDefault="001822FD" w:rsidP="001822FD">
      <w:pPr>
        <w:rPr>
          <w:lang w:val="da-DK"/>
        </w:rPr>
      </w:pPr>
    </w:p>
    <w:p w:rsidR="001822FD" w:rsidRDefault="001822FD" w:rsidP="001822FD">
      <w:pPr>
        <w:pStyle w:val="41"/>
      </w:pPr>
      <w:r>
        <w:rPr>
          <w:rFonts w:hint="eastAsia"/>
        </w:rPr>
        <w:t>异常信息</w:t>
      </w:r>
    </w:p>
    <w:p w:rsidR="001822FD" w:rsidRDefault="001822FD" w:rsidP="001822FD">
      <w:pPr>
        <w:pStyle w:val="a4"/>
        <w:ind w:firstLine="210"/>
        <w:rPr>
          <w:lang w:val="fr-FR"/>
        </w:rPr>
      </w:pPr>
      <w:r>
        <w:rPr>
          <w:rFonts w:hint="eastAsia"/>
        </w:rPr>
        <w:t>失败则抛出异常</w:t>
      </w:r>
      <w:r>
        <w:rPr>
          <w:rFonts w:hint="eastAsia"/>
        </w:rPr>
        <w:t>CException</w:t>
      </w:r>
      <w:r>
        <w:rPr>
          <w:rFonts w:hint="eastAsia"/>
        </w:rPr>
        <w:t>，具体内容请参考异常码定义文档。</w:t>
      </w:r>
    </w:p>
    <w:p w:rsidR="001822FD" w:rsidRDefault="001822FD" w:rsidP="001822FD">
      <w:pPr>
        <w:pStyle w:val="41"/>
      </w:pPr>
      <w:r>
        <w:rPr>
          <w:rFonts w:hint="eastAsia"/>
        </w:rPr>
        <w:t>Json</w:t>
      </w:r>
      <w:r>
        <w:rPr>
          <w:rFonts w:hint="eastAsia"/>
        </w:rPr>
        <w:t>接口登录认证信息说明</w:t>
      </w:r>
    </w:p>
    <w:p w:rsidR="001822FD" w:rsidRPr="003A63A1" w:rsidRDefault="001822FD" w:rsidP="001822FD">
      <w:r>
        <w:rPr>
          <w:rFonts w:hint="eastAsia"/>
        </w:rPr>
        <w:t xml:space="preserve">   Authorization</w:t>
      </w:r>
      <w:r>
        <w:rPr>
          <w:rFonts w:hint="eastAsia"/>
        </w:rPr>
        <w:t>中需登录认证信息。</w:t>
      </w:r>
    </w:p>
    <w:p w:rsidR="00A51CD6" w:rsidRDefault="00A51CD6" w:rsidP="0095022F">
      <w:pPr>
        <w:pStyle w:val="21"/>
        <w:numPr>
          <w:ilvl w:val="1"/>
          <w:numId w:val="1"/>
        </w:numPr>
        <w:rPr>
          <w:rStyle w:val="210"/>
        </w:rPr>
      </w:pPr>
      <w:r>
        <w:rPr>
          <w:rStyle w:val="210"/>
        </w:rPr>
        <w:lastRenderedPageBreak/>
        <w:t>chgUserAccount</w:t>
      </w:r>
      <w:r>
        <w:rPr>
          <w:rStyle w:val="210"/>
          <w:rFonts w:hint="eastAsia"/>
        </w:rPr>
        <w:t>变更用户帐号</w:t>
      </w:r>
    </w:p>
    <w:p w:rsidR="00A51CD6" w:rsidRDefault="00A51CD6" w:rsidP="00A51CD6">
      <w:pPr>
        <w:pStyle w:val="31"/>
        <w:rPr>
          <w:rStyle w:val="210"/>
        </w:rPr>
      </w:pPr>
      <w:r>
        <w:rPr>
          <w:rStyle w:val="210"/>
          <w:rFonts w:hint="eastAsia"/>
        </w:rPr>
        <w:t>JSON</w:t>
      </w:r>
      <w:r>
        <w:rPr>
          <w:rStyle w:val="210"/>
          <w:rFonts w:hint="eastAsia"/>
        </w:rPr>
        <w:t>接口</w:t>
      </w:r>
    </w:p>
    <w:p w:rsidR="00A51CD6" w:rsidRDefault="00A51CD6" w:rsidP="00A51CD6">
      <w:pPr>
        <w:pStyle w:val="41"/>
      </w:pPr>
      <w:r>
        <w:rPr>
          <w:rFonts w:hint="eastAsia"/>
        </w:rPr>
        <w:t>描述</w:t>
      </w:r>
    </w:p>
    <w:p w:rsidR="00A51CD6" w:rsidRDefault="00A51CD6" w:rsidP="00A51CD6">
      <w:pPr>
        <w:ind w:firstLine="180"/>
      </w:pPr>
      <w:r>
        <w:rPr>
          <w:rFonts w:hint="eastAsia"/>
        </w:rPr>
        <w:t>Portal</w:t>
      </w:r>
      <w:r>
        <w:rPr>
          <w:rFonts w:hint="eastAsia"/>
        </w:rPr>
        <w:t>通过该接口向</w:t>
      </w:r>
      <w:r>
        <w:rPr>
          <w:rFonts w:hint="eastAsia"/>
        </w:rPr>
        <w:t>UserProfile</w:t>
      </w:r>
      <w:r>
        <w:rPr>
          <w:rFonts w:hint="eastAsia"/>
        </w:rPr>
        <w:t>发起变更用户帐号请求。流程参考《</w:t>
      </w:r>
      <w:r w:rsidRPr="00414C80">
        <w:rPr>
          <w:rFonts w:hint="eastAsia"/>
        </w:rPr>
        <w:t>PC</w:t>
      </w:r>
      <w:r w:rsidRPr="00414C80">
        <w:rPr>
          <w:rFonts w:hint="eastAsia"/>
        </w:rPr>
        <w:t>统一帐号管理中心</w:t>
      </w:r>
      <w:r>
        <w:rPr>
          <w:rFonts w:hint="eastAsia"/>
        </w:rPr>
        <w:t>》变更帐号部分。暂只允许已验证的帐号执行变更。</w:t>
      </w:r>
    </w:p>
    <w:p w:rsidR="00A51CD6" w:rsidRDefault="00A51CD6" w:rsidP="00A51CD6">
      <w:pPr>
        <w:tabs>
          <w:tab w:val="left" w:pos="-720"/>
          <w:tab w:val="left" w:pos="0"/>
          <w:tab w:val="left" w:pos="295"/>
          <w:tab w:val="left" w:pos="1440"/>
          <w:tab w:val="left" w:pos="2160"/>
          <w:tab w:val="left" w:pos="2880"/>
          <w:tab w:val="left" w:pos="3600"/>
          <w:tab w:val="left" w:pos="4320"/>
        </w:tabs>
      </w:pPr>
      <w:r>
        <w:rPr>
          <w:rFonts w:hint="eastAsia"/>
        </w:rPr>
        <w:tab/>
      </w:r>
      <w:r>
        <w:rPr>
          <w:rFonts w:hint="eastAsia"/>
        </w:rPr>
        <w:t>在华为帐号体系中平滑支持通讯地址</w:t>
      </w:r>
      <w:r>
        <w:rPr>
          <w:rFonts w:hint="eastAsia"/>
        </w:rPr>
        <w:t>CID</w:t>
      </w:r>
      <w:r>
        <w:rPr>
          <w:rFonts w:hint="eastAsia"/>
        </w:rPr>
        <w:t>的处理逻辑：</w:t>
      </w:r>
    </w:p>
    <w:p w:rsidR="00A51CD6" w:rsidRPr="002E3835" w:rsidRDefault="00A51CD6" w:rsidP="00A51CD6">
      <w:pPr>
        <w:tabs>
          <w:tab w:val="left" w:pos="-720"/>
          <w:tab w:val="left" w:pos="0"/>
          <w:tab w:val="left" w:pos="295"/>
          <w:tab w:val="left" w:pos="1440"/>
          <w:tab w:val="left" w:pos="2160"/>
          <w:tab w:val="left" w:pos="2880"/>
          <w:tab w:val="left" w:pos="3600"/>
          <w:tab w:val="left" w:pos="4320"/>
        </w:tabs>
        <w:ind w:firstLineChars="150" w:firstLine="270"/>
        <w:rPr>
          <w:sz w:val="18"/>
          <w:szCs w:val="18"/>
        </w:rPr>
      </w:pPr>
      <w:r>
        <w:rPr>
          <w:rFonts w:hint="eastAsia"/>
          <w:sz w:val="18"/>
          <w:szCs w:val="18"/>
        </w:rPr>
        <w:t>1</w:t>
      </w:r>
      <w:r w:rsidRPr="002E3835">
        <w:rPr>
          <w:rFonts w:hint="eastAsia"/>
          <w:sz w:val="18"/>
          <w:szCs w:val="18"/>
        </w:rPr>
        <w:t>）发生华为帐号变更时，原帐号保持原</w:t>
      </w:r>
      <w:r w:rsidRPr="002E3835">
        <w:rPr>
          <w:rFonts w:hint="eastAsia"/>
          <w:sz w:val="18"/>
          <w:szCs w:val="18"/>
        </w:rPr>
        <w:t>CID</w:t>
      </w:r>
      <w:r w:rsidRPr="002E3835">
        <w:rPr>
          <w:rFonts w:hint="eastAsia"/>
          <w:sz w:val="18"/>
          <w:szCs w:val="18"/>
        </w:rPr>
        <w:t>，新帐号获得原</w:t>
      </w:r>
      <w:r w:rsidRPr="002E3835">
        <w:rPr>
          <w:rFonts w:hint="eastAsia"/>
          <w:sz w:val="18"/>
          <w:szCs w:val="18"/>
        </w:rPr>
        <w:t>HwUID</w:t>
      </w:r>
      <w:r w:rsidRPr="002E3835">
        <w:rPr>
          <w:rFonts w:hint="eastAsia"/>
          <w:sz w:val="18"/>
          <w:szCs w:val="18"/>
        </w:rPr>
        <w:t>。</w:t>
      </w:r>
    </w:p>
    <w:p w:rsidR="00A51CD6" w:rsidRPr="002E3835" w:rsidRDefault="00A51CD6" w:rsidP="00A51CD6">
      <w:pPr>
        <w:pStyle w:val="0"/>
        <w:numPr>
          <w:ilvl w:val="0"/>
          <w:numId w:val="0"/>
        </w:numPr>
        <w:ind w:firstLine="425"/>
        <w:rPr>
          <w:sz w:val="18"/>
          <w:szCs w:val="18"/>
        </w:rPr>
      </w:pPr>
      <w:r w:rsidRPr="002E3835">
        <w:rPr>
          <w:rFonts w:hint="eastAsia"/>
          <w:sz w:val="18"/>
          <w:szCs w:val="18"/>
        </w:rPr>
        <w:t xml:space="preserve">   </w:t>
      </w:r>
      <w:r w:rsidRPr="002E3835">
        <w:rPr>
          <w:rFonts w:hint="eastAsia"/>
          <w:sz w:val="18"/>
          <w:szCs w:val="18"/>
        </w:rPr>
        <w:t>原帐号保持原</w:t>
      </w:r>
      <w:r w:rsidRPr="002E3835">
        <w:rPr>
          <w:rFonts w:hint="eastAsia"/>
          <w:sz w:val="18"/>
          <w:szCs w:val="18"/>
        </w:rPr>
        <w:t>CID</w:t>
      </w:r>
      <w:r w:rsidRPr="002E3835">
        <w:rPr>
          <w:rFonts w:hint="eastAsia"/>
          <w:sz w:val="18"/>
          <w:szCs w:val="18"/>
        </w:rPr>
        <w:t>：</w:t>
      </w:r>
      <w:r w:rsidRPr="002E3835">
        <w:rPr>
          <w:rFonts w:hint="eastAsia"/>
          <w:sz w:val="18"/>
          <w:szCs w:val="18"/>
        </w:rPr>
        <w:t>UP</w:t>
      </w:r>
      <w:r w:rsidRPr="002E3835">
        <w:rPr>
          <w:rFonts w:hint="eastAsia"/>
          <w:sz w:val="18"/>
          <w:szCs w:val="18"/>
        </w:rPr>
        <w:t>在通讯</w:t>
      </w:r>
      <w:r w:rsidRPr="002E3835">
        <w:rPr>
          <w:rFonts w:hint="eastAsia"/>
          <w:sz w:val="18"/>
          <w:szCs w:val="18"/>
        </w:rPr>
        <w:t>CID</w:t>
      </w:r>
      <w:r w:rsidRPr="002E3835">
        <w:rPr>
          <w:rFonts w:hint="eastAsia"/>
          <w:sz w:val="18"/>
          <w:szCs w:val="18"/>
        </w:rPr>
        <w:t>表中插入一条记录</w:t>
      </w:r>
      <w:r w:rsidRPr="002E3835">
        <w:rPr>
          <w:rFonts w:hint="eastAsia"/>
          <w:sz w:val="18"/>
          <w:szCs w:val="18"/>
        </w:rPr>
        <w:t>(</w:t>
      </w:r>
      <w:r w:rsidRPr="002E3835">
        <w:rPr>
          <w:rFonts w:hint="eastAsia"/>
          <w:sz w:val="18"/>
          <w:szCs w:val="18"/>
        </w:rPr>
        <w:t>原帐号――</w:t>
      </w:r>
      <w:r w:rsidRPr="002E3835">
        <w:rPr>
          <w:rFonts w:hint="eastAsia"/>
          <w:sz w:val="18"/>
          <w:szCs w:val="18"/>
        </w:rPr>
        <w:t>&gt;</w:t>
      </w:r>
      <w:r w:rsidRPr="002E3835">
        <w:rPr>
          <w:rFonts w:hint="eastAsia"/>
          <w:sz w:val="18"/>
          <w:szCs w:val="18"/>
        </w:rPr>
        <w:t>原</w:t>
      </w:r>
      <w:r w:rsidRPr="002E3835">
        <w:rPr>
          <w:rFonts w:hint="eastAsia"/>
          <w:sz w:val="18"/>
          <w:szCs w:val="18"/>
        </w:rPr>
        <w:t>CID)</w:t>
      </w:r>
    </w:p>
    <w:p w:rsidR="00A51CD6" w:rsidRPr="002E3835" w:rsidRDefault="00A51CD6" w:rsidP="00A51CD6">
      <w:pPr>
        <w:pStyle w:val="0"/>
        <w:numPr>
          <w:ilvl w:val="0"/>
          <w:numId w:val="0"/>
        </w:numPr>
        <w:ind w:left="425" w:firstLineChars="150" w:firstLine="270"/>
        <w:rPr>
          <w:sz w:val="18"/>
          <w:szCs w:val="18"/>
        </w:rPr>
      </w:pPr>
      <w:r w:rsidRPr="002E3835">
        <w:rPr>
          <w:rFonts w:hint="eastAsia"/>
          <w:sz w:val="18"/>
          <w:szCs w:val="18"/>
        </w:rPr>
        <w:t>新帐号获得原</w:t>
      </w:r>
      <w:r w:rsidRPr="002E3835">
        <w:rPr>
          <w:rFonts w:hint="eastAsia"/>
          <w:sz w:val="18"/>
          <w:szCs w:val="18"/>
        </w:rPr>
        <w:t>HwUID</w:t>
      </w:r>
      <w:r w:rsidRPr="002E3835">
        <w:rPr>
          <w:rFonts w:hint="eastAsia"/>
          <w:sz w:val="18"/>
          <w:szCs w:val="18"/>
        </w:rPr>
        <w:t>：</w:t>
      </w:r>
      <w:r w:rsidRPr="002E3835">
        <w:rPr>
          <w:rFonts w:hint="eastAsia"/>
          <w:sz w:val="18"/>
          <w:szCs w:val="18"/>
        </w:rPr>
        <w:t>UP</w:t>
      </w:r>
      <w:r>
        <w:rPr>
          <w:rFonts w:hint="eastAsia"/>
          <w:sz w:val="18"/>
          <w:szCs w:val="18"/>
        </w:rPr>
        <w:t>修改</w:t>
      </w:r>
      <w:r w:rsidRPr="002E3835">
        <w:rPr>
          <w:rFonts w:hint="eastAsia"/>
          <w:sz w:val="18"/>
          <w:szCs w:val="18"/>
        </w:rPr>
        <w:t>帐号与用户对应表、用户帐号表；注册表记录原通讯地址</w:t>
      </w:r>
      <w:r>
        <w:rPr>
          <w:rFonts w:hint="eastAsia"/>
          <w:sz w:val="18"/>
          <w:szCs w:val="18"/>
        </w:rPr>
        <w:t>（</w:t>
      </w:r>
      <w:r w:rsidRPr="002E3835">
        <w:rPr>
          <w:rFonts w:hint="eastAsia"/>
          <w:sz w:val="18"/>
          <w:szCs w:val="18"/>
        </w:rPr>
        <w:t>变更前帐号）。</w:t>
      </w:r>
    </w:p>
    <w:p w:rsidR="00A51CD6" w:rsidRDefault="00A51CD6" w:rsidP="00A51CD6">
      <w:pPr>
        <w:tabs>
          <w:tab w:val="left" w:pos="-720"/>
          <w:tab w:val="left" w:pos="0"/>
          <w:tab w:val="left" w:pos="295"/>
          <w:tab w:val="left" w:pos="1440"/>
          <w:tab w:val="left" w:pos="2160"/>
          <w:tab w:val="left" w:pos="2880"/>
          <w:tab w:val="left" w:pos="3600"/>
          <w:tab w:val="left" w:pos="4320"/>
        </w:tabs>
        <w:ind w:firstLineChars="150" w:firstLine="270"/>
        <w:rPr>
          <w:rFonts w:ascii="Arial" w:hAnsi="宋体" w:cs="Arial"/>
          <w:sz w:val="18"/>
          <w:szCs w:val="18"/>
          <w:lang w:val="en-GB"/>
        </w:rPr>
      </w:pPr>
      <w:r>
        <w:rPr>
          <w:rFonts w:ascii="Arial" w:hAnsi="宋体" w:cs="Arial" w:hint="eastAsia"/>
          <w:sz w:val="18"/>
          <w:szCs w:val="18"/>
          <w:lang w:val="en-GB"/>
        </w:rPr>
        <w:t>2</w:t>
      </w:r>
      <w:r>
        <w:rPr>
          <w:rFonts w:ascii="Arial" w:hAnsi="宋体" w:cs="Arial" w:hint="eastAsia"/>
          <w:sz w:val="18"/>
          <w:szCs w:val="18"/>
          <w:lang w:val="en-GB"/>
        </w:rPr>
        <w:t>）</w:t>
      </w:r>
      <w:r>
        <w:rPr>
          <w:rFonts w:ascii="Arial" w:hAnsi="宋体" w:cs="Arial" w:hint="eastAsia"/>
          <w:sz w:val="18"/>
          <w:szCs w:val="18"/>
        </w:rPr>
        <w:t>帐号变更后，用户需重新登录。对</w:t>
      </w:r>
      <w:r>
        <w:rPr>
          <w:rFonts w:ascii="Arial" w:hAnsi="宋体" w:cs="Arial" w:hint="eastAsia"/>
          <w:sz w:val="18"/>
          <w:szCs w:val="18"/>
          <w:lang w:val="en-GB"/>
        </w:rPr>
        <w:t>无密码，短信认证生成的</w:t>
      </w:r>
      <w:r>
        <w:rPr>
          <w:rFonts w:ascii="Arial" w:hAnsi="宋体" w:cs="Arial" w:hint="eastAsia"/>
          <w:sz w:val="18"/>
          <w:szCs w:val="18"/>
          <w:lang w:val="en-GB"/>
        </w:rPr>
        <w:t>ST</w:t>
      </w:r>
      <w:r>
        <w:rPr>
          <w:rFonts w:ascii="Arial" w:hAnsi="宋体" w:cs="Arial" w:hint="eastAsia"/>
          <w:sz w:val="18"/>
          <w:szCs w:val="18"/>
          <w:lang w:val="en-GB"/>
        </w:rPr>
        <w:t>，变更帐号时不失效。</w:t>
      </w:r>
    </w:p>
    <w:p w:rsidR="00216527" w:rsidRDefault="00216527" w:rsidP="00216527">
      <w:pPr>
        <w:ind w:firstLine="315"/>
      </w:pPr>
    </w:p>
    <w:p w:rsidR="00216527" w:rsidRDefault="00216527" w:rsidP="00216527">
      <w:pPr>
        <w:ind w:firstLine="315"/>
        <w:rPr>
          <w:rFonts w:ascii="Arial" w:hAnsi="宋体" w:cs="Arial"/>
          <w:sz w:val="18"/>
          <w:szCs w:val="18"/>
          <w:lang w:val="en-GB"/>
        </w:rPr>
      </w:pPr>
      <w:r>
        <w:rPr>
          <w:rFonts w:hint="eastAsia"/>
        </w:rPr>
        <w:t>参照</w:t>
      </w:r>
      <w:r>
        <w:rPr>
          <w:rFonts w:hint="eastAsia"/>
        </w:rPr>
        <w:t>userSMSAuth</w:t>
      </w:r>
      <w:r>
        <w:rPr>
          <w:rFonts w:hint="eastAsia"/>
        </w:rPr>
        <w:t>接口做防暴力破解。</w:t>
      </w:r>
    </w:p>
    <w:p w:rsidR="00A51CD6" w:rsidRDefault="00A51CD6" w:rsidP="00A51CD6">
      <w:pPr>
        <w:pStyle w:val="41"/>
      </w:pPr>
      <w:r>
        <w:rPr>
          <w:rFonts w:hint="eastAsia"/>
        </w:rPr>
        <w:t>原型</w:t>
      </w:r>
    </w:p>
    <w:p w:rsidR="00A51CD6" w:rsidRPr="005D449C" w:rsidRDefault="00A51CD6" w:rsidP="00A51CD6">
      <w:pPr>
        <w:ind w:left="198"/>
        <w:jc w:val="left"/>
      </w:pPr>
      <w:r>
        <w:rPr>
          <w:rFonts w:hint="eastAsia"/>
          <w:lang w:val="da-DK"/>
        </w:rPr>
        <w:t>ChgUserAccountRsp</w:t>
      </w:r>
      <w:r w:rsidRPr="009A7E72">
        <w:rPr>
          <w:lang w:val="da-DK"/>
        </w:rPr>
        <w:t xml:space="preserve"> </w:t>
      </w:r>
      <w:r>
        <w:rPr>
          <w:rFonts w:hint="eastAsia"/>
          <w:lang w:val="da-DK"/>
        </w:rPr>
        <w:t xml:space="preserve"> </w:t>
      </w:r>
      <w:r>
        <w:rPr>
          <w:lang w:val="da-DK"/>
        </w:rPr>
        <w:t>chgUserAccount</w:t>
      </w:r>
      <w:r w:rsidRPr="009A7E72">
        <w:rPr>
          <w:lang w:val="da-DK"/>
        </w:rPr>
        <w:t>(</w:t>
      </w:r>
      <w:r>
        <w:rPr>
          <w:rFonts w:hint="eastAsia"/>
          <w:lang w:val="da-DK"/>
        </w:rPr>
        <w:t>ChgUserAccountReq chgUserAccountReq</w:t>
      </w:r>
      <w:r w:rsidRPr="009A7E72">
        <w:rPr>
          <w:lang w:val="da-DK"/>
        </w:rPr>
        <w:t>)</w:t>
      </w:r>
      <w:r w:rsidRPr="00CD7B14">
        <w:rPr>
          <w:rFonts w:hint="eastAsia"/>
        </w:rPr>
        <w:t xml:space="preserve"> </w:t>
      </w:r>
      <w:r w:rsidRPr="0062068B">
        <w:rPr>
          <w:rFonts w:hint="eastAsia"/>
        </w:rPr>
        <w:t xml:space="preserve">throws </w:t>
      </w:r>
      <w:r w:rsidRPr="005D449C">
        <w:rPr>
          <w:rFonts w:hint="eastAsia"/>
        </w:rPr>
        <w:t>CException</w:t>
      </w:r>
    </w:p>
    <w:p w:rsidR="00A51CD6" w:rsidRDefault="00A51CD6" w:rsidP="00A51CD6">
      <w:pPr>
        <w:pStyle w:val="41"/>
      </w:pPr>
      <w:r>
        <w:rPr>
          <w:rFonts w:hint="eastAsia"/>
        </w:rPr>
        <w:t>输入参数</w:t>
      </w:r>
    </w:p>
    <w:p w:rsidR="00A51CD6" w:rsidRPr="00971332" w:rsidRDefault="00A51CD6" w:rsidP="00A51CD6">
      <w:pPr>
        <w:ind w:left="198"/>
      </w:pPr>
      <w:r>
        <w:rPr>
          <w:rFonts w:hint="eastAsia"/>
          <w:lang w:val="da-DK"/>
        </w:rPr>
        <w:t>ChgUserAccountReq</w:t>
      </w:r>
      <w:r>
        <w:rPr>
          <w:rFonts w:hint="eastAsia"/>
          <w:lang w:val="da-DK"/>
        </w:rPr>
        <w:t>属性如下：</w:t>
      </w:r>
      <w:r>
        <w:tab/>
      </w:r>
    </w:p>
    <w:tbl>
      <w:tblPr>
        <w:tblW w:w="8796" w:type="dxa"/>
        <w:jc w:val="center"/>
        <w:tblInd w:w="2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84"/>
        <w:gridCol w:w="731"/>
        <w:gridCol w:w="1091"/>
        <w:gridCol w:w="992"/>
        <w:gridCol w:w="4298"/>
      </w:tblGrid>
      <w:tr w:rsidR="00A51CD6" w:rsidTr="005648E5">
        <w:trPr>
          <w:jc w:val="center"/>
        </w:trPr>
        <w:tc>
          <w:tcPr>
            <w:tcW w:w="1684" w:type="dxa"/>
            <w:shd w:val="clear" w:color="auto" w:fill="99CCFF"/>
          </w:tcPr>
          <w:p w:rsidR="00A51CD6" w:rsidRDefault="00A51CD6" w:rsidP="005648E5">
            <w:pPr>
              <w:pStyle w:val="TAH"/>
              <w:rPr>
                <w:rFonts w:ascii="Verdana" w:hAnsi="Verdana"/>
                <w:lang w:val="fr-FR" w:eastAsia="zh-CN"/>
              </w:rPr>
            </w:pPr>
            <w:r>
              <w:rPr>
                <w:rFonts w:ascii="Verdana" w:hAnsi="Verdana" w:hint="eastAsia"/>
                <w:lang w:val="fr-FR" w:eastAsia="zh-CN"/>
              </w:rPr>
              <w:lastRenderedPageBreak/>
              <w:t>参数名称</w:t>
            </w:r>
          </w:p>
        </w:tc>
        <w:tc>
          <w:tcPr>
            <w:tcW w:w="731" w:type="dxa"/>
            <w:shd w:val="clear" w:color="auto" w:fill="99CCFF"/>
          </w:tcPr>
          <w:p w:rsidR="00A51CD6" w:rsidRDefault="00A51CD6" w:rsidP="005648E5">
            <w:pPr>
              <w:pStyle w:val="TAH"/>
              <w:rPr>
                <w:rFonts w:ascii="Verdana" w:hAnsi="Verdana"/>
                <w:lang w:val="fr-FR" w:eastAsia="zh-CN"/>
              </w:rPr>
            </w:pPr>
            <w:r>
              <w:rPr>
                <w:rFonts w:ascii="Verdana" w:hAnsi="Verdana" w:hint="eastAsia"/>
                <w:lang w:val="fr-FR" w:eastAsia="zh-CN"/>
              </w:rPr>
              <w:t>可选</w:t>
            </w:r>
          </w:p>
        </w:tc>
        <w:tc>
          <w:tcPr>
            <w:tcW w:w="1091" w:type="dxa"/>
            <w:shd w:val="clear" w:color="auto" w:fill="99CCFF"/>
          </w:tcPr>
          <w:p w:rsidR="00A51CD6" w:rsidRDefault="00A51CD6" w:rsidP="005648E5">
            <w:pPr>
              <w:pStyle w:val="TAH"/>
              <w:rPr>
                <w:rFonts w:ascii="Verdana" w:hAnsi="Verdana"/>
                <w:lang w:val="fr-FR" w:eastAsia="zh-CN"/>
              </w:rPr>
            </w:pPr>
            <w:r>
              <w:rPr>
                <w:rFonts w:ascii="Verdana" w:hAnsi="Verdana" w:hint="eastAsia"/>
                <w:lang w:val="fr-FR" w:eastAsia="zh-CN"/>
              </w:rPr>
              <w:t>类型</w:t>
            </w:r>
          </w:p>
        </w:tc>
        <w:tc>
          <w:tcPr>
            <w:tcW w:w="992" w:type="dxa"/>
            <w:shd w:val="clear" w:color="auto" w:fill="99CCFF"/>
          </w:tcPr>
          <w:p w:rsidR="00A51CD6" w:rsidRDefault="00A51CD6" w:rsidP="005648E5">
            <w:pPr>
              <w:pStyle w:val="TAH"/>
              <w:rPr>
                <w:rFonts w:ascii="Verdana" w:hAnsi="Verdana"/>
                <w:lang w:val="fr-FR" w:eastAsia="zh-CN"/>
              </w:rPr>
            </w:pPr>
            <w:r>
              <w:rPr>
                <w:rFonts w:ascii="Verdana" w:hAnsi="Verdana" w:hint="eastAsia"/>
                <w:lang w:val="fr-FR" w:eastAsia="zh-CN"/>
              </w:rPr>
              <w:t>长度</w:t>
            </w:r>
            <w:r>
              <w:rPr>
                <w:rFonts w:ascii="Verdana" w:hAnsi="Verdana"/>
                <w:lang w:val="fr-FR" w:eastAsia="zh-CN"/>
              </w:rPr>
              <w:t xml:space="preserve"> </w:t>
            </w:r>
          </w:p>
        </w:tc>
        <w:tc>
          <w:tcPr>
            <w:tcW w:w="4298" w:type="dxa"/>
            <w:shd w:val="clear" w:color="auto" w:fill="99CCFF"/>
          </w:tcPr>
          <w:p w:rsidR="00A51CD6" w:rsidRDefault="00A51CD6" w:rsidP="005648E5">
            <w:pPr>
              <w:pStyle w:val="TAH"/>
              <w:rPr>
                <w:rFonts w:ascii="Verdana" w:hAnsi="Verdana"/>
                <w:lang w:val="fr-FR" w:eastAsia="zh-CN"/>
              </w:rPr>
            </w:pPr>
            <w:r>
              <w:rPr>
                <w:rFonts w:ascii="Verdana" w:hAnsi="Verdana" w:hint="eastAsia"/>
                <w:lang w:val="fr-FR" w:eastAsia="zh-CN"/>
              </w:rPr>
              <w:t>描述信息</w:t>
            </w:r>
          </w:p>
        </w:tc>
      </w:tr>
      <w:tr w:rsidR="00A51CD6" w:rsidTr="005648E5">
        <w:trPr>
          <w:jc w:val="center"/>
        </w:trPr>
        <w:tc>
          <w:tcPr>
            <w:tcW w:w="1684" w:type="dxa"/>
          </w:tcPr>
          <w:p w:rsidR="00A51CD6" w:rsidRPr="00F52EEA" w:rsidRDefault="00A51CD6" w:rsidP="005648E5">
            <w:pPr>
              <w:pStyle w:val="TAL"/>
              <w:rPr>
                <w:rFonts w:ascii="宋体" w:hAnsi="宋体"/>
                <w:lang w:val="fr-FR" w:eastAsia="zh-CN"/>
              </w:rPr>
            </w:pPr>
            <w:r w:rsidRPr="00F52EEA">
              <w:rPr>
                <w:rFonts w:ascii="宋体" w:hAnsi="宋体"/>
                <w:lang w:eastAsia="zh-CN"/>
              </w:rPr>
              <w:t>V</w:t>
            </w:r>
            <w:r w:rsidRPr="00F52EEA">
              <w:rPr>
                <w:rFonts w:ascii="宋体" w:hAnsi="宋体"/>
              </w:rPr>
              <w:t>ersion</w:t>
            </w:r>
          </w:p>
        </w:tc>
        <w:tc>
          <w:tcPr>
            <w:tcW w:w="731" w:type="dxa"/>
          </w:tcPr>
          <w:p w:rsidR="00A51CD6" w:rsidRPr="00F52EEA" w:rsidRDefault="00A51CD6" w:rsidP="005648E5">
            <w:pPr>
              <w:pStyle w:val="TAL"/>
              <w:rPr>
                <w:rFonts w:ascii="宋体" w:hAnsi="宋体"/>
                <w:lang w:eastAsia="zh-CN"/>
              </w:rPr>
            </w:pPr>
            <w:r w:rsidRPr="00F52EEA">
              <w:rPr>
                <w:rFonts w:ascii="宋体" w:hAnsi="宋体" w:hint="eastAsia"/>
                <w:lang w:val="fr-FR" w:eastAsia="zh-CN"/>
              </w:rPr>
              <w:t>M</w:t>
            </w:r>
          </w:p>
        </w:tc>
        <w:tc>
          <w:tcPr>
            <w:tcW w:w="1091" w:type="dxa"/>
          </w:tcPr>
          <w:p w:rsidR="00A51CD6" w:rsidRPr="00F52EEA" w:rsidRDefault="00A51CD6" w:rsidP="005648E5">
            <w:pPr>
              <w:pStyle w:val="TAH"/>
              <w:jc w:val="both"/>
              <w:rPr>
                <w:rFonts w:ascii="宋体" w:hAnsi="宋体"/>
                <w:b w:val="0"/>
                <w:lang w:val="fr-FR" w:eastAsia="zh-CN"/>
              </w:rPr>
            </w:pPr>
            <w:r w:rsidRPr="00F52EEA">
              <w:rPr>
                <w:rFonts w:ascii="宋体" w:hAnsi="宋体" w:hint="eastAsia"/>
                <w:b w:val="0"/>
                <w:lang w:val="fr-FR" w:eastAsia="zh-CN"/>
              </w:rPr>
              <w:t>String</w:t>
            </w:r>
          </w:p>
        </w:tc>
        <w:tc>
          <w:tcPr>
            <w:tcW w:w="992" w:type="dxa"/>
          </w:tcPr>
          <w:p w:rsidR="00A51CD6" w:rsidRPr="00F52EEA" w:rsidRDefault="00A51CD6" w:rsidP="005648E5">
            <w:pPr>
              <w:rPr>
                <w:rFonts w:ascii="宋体" w:hAnsi="宋体"/>
                <w:sz w:val="18"/>
                <w:szCs w:val="18"/>
                <w:lang w:val="fr-FR"/>
              </w:rPr>
            </w:pPr>
            <w:r w:rsidRPr="00F52EEA">
              <w:rPr>
                <w:rFonts w:ascii="宋体" w:hAnsi="宋体" w:hint="eastAsia"/>
                <w:sz w:val="18"/>
                <w:szCs w:val="18"/>
                <w:lang w:val="fr-FR"/>
              </w:rPr>
              <w:t>5</w:t>
            </w:r>
          </w:p>
        </w:tc>
        <w:tc>
          <w:tcPr>
            <w:tcW w:w="4298" w:type="dxa"/>
          </w:tcPr>
          <w:p w:rsidR="00A51CD6" w:rsidRPr="00F52EEA" w:rsidRDefault="00A51CD6" w:rsidP="005648E5">
            <w:pPr>
              <w:rPr>
                <w:rFonts w:ascii="宋体" w:hAnsi="宋体"/>
                <w:sz w:val="18"/>
                <w:szCs w:val="18"/>
                <w:lang w:val="en-GB"/>
              </w:rPr>
            </w:pPr>
            <w:r w:rsidRPr="00F52EEA">
              <w:rPr>
                <w:rFonts w:ascii="宋体" w:hAnsi="宋体" w:hint="eastAsia"/>
                <w:sz w:val="18"/>
                <w:szCs w:val="18"/>
                <w:lang w:val="en-GB"/>
              </w:rPr>
              <w:t>协议版本号</w:t>
            </w:r>
          </w:p>
          <w:p w:rsidR="00A51CD6" w:rsidRPr="00F52EEA" w:rsidRDefault="00A51CD6" w:rsidP="005648E5">
            <w:pPr>
              <w:rPr>
                <w:rFonts w:ascii="宋体" w:hAnsi="宋体"/>
                <w:sz w:val="18"/>
                <w:szCs w:val="18"/>
                <w:lang w:val="en-GB"/>
              </w:rPr>
            </w:pPr>
            <w:r w:rsidRPr="00F52EEA">
              <w:rPr>
                <w:rFonts w:ascii="宋体" w:hAnsi="宋体" w:hint="eastAsia"/>
                <w:sz w:val="18"/>
                <w:szCs w:val="18"/>
                <w:lang w:val="en-GB"/>
              </w:rPr>
              <w:t>当前版本为：01.01</w:t>
            </w:r>
          </w:p>
        </w:tc>
      </w:tr>
      <w:tr w:rsidR="00A51CD6" w:rsidTr="005648E5">
        <w:trPr>
          <w:jc w:val="center"/>
        </w:trPr>
        <w:tc>
          <w:tcPr>
            <w:tcW w:w="1684" w:type="dxa"/>
          </w:tcPr>
          <w:p w:rsidR="00A51CD6" w:rsidRPr="00F52EEA" w:rsidRDefault="00A51CD6" w:rsidP="005648E5">
            <w:pPr>
              <w:pStyle w:val="TAL"/>
              <w:rPr>
                <w:rFonts w:ascii="宋体" w:hAnsi="宋体"/>
                <w:lang w:val="fr-FR" w:eastAsia="zh-CN"/>
              </w:rPr>
            </w:pPr>
            <w:r w:rsidRPr="00F52EEA">
              <w:rPr>
                <w:rFonts w:ascii="宋体" w:hAnsi="宋体"/>
                <w:lang w:val="fr-FR"/>
              </w:rPr>
              <w:t>transactionID</w:t>
            </w:r>
          </w:p>
        </w:tc>
        <w:tc>
          <w:tcPr>
            <w:tcW w:w="731" w:type="dxa"/>
          </w:tcPr>
          <w:p w:rsidR="00A51CD6" w:rsidRPr="00F52EEA" w:rsidRDefault="00A51CD6" w:rsidP="005648E5">
            <w:pPr>
              <w:pStyle w:val="TAL"/>
              <w:rPr>
                <w:rFonts w:ascii="宋体" w:hAnsi="宋体"/>
                <w:lang w:eastAsia="zh-CN"/>
              </w:rPr>
            </w:pPr>
            <w:r w:rsidRPr="00F52EEA">
              <w:rPr>
                <w:rFonts w:ascii="宋体" w:hAnsi="宋体" w:hint="eastAsia"/>
                <w:lang w:val="fr-FR" w:eastAsia="zh-CN"/>
              </w:rPr>
              <w:t>M</w:t>
            </w:r>
          </w:p>
        </w:tc>
        <w:tc>
          <w:tcPr>
            <w:tcW w:w="1091" w:type="dxa"/>
          </w:tcPr>
          <w:p w:rsidR="00A51CD6" w:rsidRPr="00F52EEA" w:rsidRDefault="00A51CD6" w:rsidP="005648E5">
            <w:pPr>
              <w:pStyle w:val="TAH"/>
              <w:jc w:val="both"/>
              <w:rPr>
                <w:rFonts w:ascii="宋体" w:hAnsi="宋体"/>
                <w:b w:val="0"/>
                <w:lang w:val="fr-FR" w:eastAsia="zh-CN"/>
              </w:rPr>
            </w:pPr>
            <w:r w:rsidRPr="00F52EEA">
              <w:rPr>
                <w:rFonts w:ascii="宋体" w:hAnsi="宋体" w:hint="eastAsia"/>
                <w:b w:val="0"/>
                <w:lang w:val="fr-FR" w:eastAsia="zh-CN"/>
              </w:rPr>
              <w:t>String</w:t>
            </w:r>
          </w:p>
        </w:tc>
        <w:tc>
          <w:tcPr>
            <w:tcW w:w="992" w:type="dxa"/>
          </w:tcPr>
          <w:p w:rsidR="00A51CD6" w:rsidRPr="00F52EEA" w:rsidRDefault="00A51CD6" w:rsidP="005648E5">
            <w:pPr>
              <w:rPr>
                <w:rFonts w:ascii="宋体" w:hAnsi="宋体"/>
                <w:sz w:val="18"/>
                <w:szCs w:val="18"/>
                <w:lang w:val="fr-FR"/>
              </w:rPr>
            </w:pPr>
            <w:r w:rsidRPr="00F52EEA">
              <w:rPr>
                <w:rFonts w:ascii="宋体" w:hAnsi="宋体" w:hint="eastAsia"/>
                <w:sz w:val="18"/>
                <w:szCs w:val="18"/>
                <w:lang w:val="fr-FR"/>
              </w:rPr>
              <w:t>40</w:t>
            </w:r>
          </w:p>
        </w:tc>
        <w:tc>
          <w:tcPr>
            <w:tcW w:w="4298" w:type="dxa"/>
          </w:tcPr>
          <w:p w:rsidR="00A51CD6" w:rsidRPr="00F52EEA" w:rsidRDefault="00A51CD6" w:rsidP="005648E5">
            <w:pPr>
              <w:rPr>
                <w:rFonts w:ascii="宋体" w:hAnsi="宋体"/>
                <w:sz w:val="18"/>
                <w:szCs w:val="18"/>
                <w:lang w:val="en-GB"/>
              </w:rPr>
            </w:pPr>
            <w:r w:rsidRPr="00F52EEA">
              <w:rPr>
                <w:rFonts w:ascii="宋体" w:hAnsi="宋体" w:hint="eastAsia"/>
                <w:sz w:val="18"/>
                <w:szCs w:val="18"/>
                <w:lang w:val="en-GB"/>
              </w:rPr>
              <w:t>交易流水号</w:t>
            </w:r>
          </w:p>
        </w:tc>
      </w:tr>
      <w:tr w:rsidR="00A51CD6" w:rsidTr="005648E5">
        <w:trPr>
          <w:jc w:val="center"/>
        </w:trPr>
        <w:tc>
          <w:tcPr>
            <w:tcW w:w="1684" w:type="dxa"/>
          </w:tcPr>
          <w:p w:rsidR="00A51CD6" w:rsidRPr="00F52EEA" w:rsidRDefault="00A51CD6" w:rsidP="005648E5">
            <w:pPr>
              <w:pStyle w:val="TAL"/>
              <w:rPr>
                <w:rFonts w:ascii="宋体" w:hAnsi="宋体"/>
                <w:lang w:val="fr-FR"/>
              </w:rPr>
            </w:pPr>
            <w:r w:rsidRPr="00F52EEA">
              <w:rPr>
                <w:rFonts w:ascii="宋体" w:hAnsi="宋体" w:hint="eastAsia"/>
                <w:lang w:val="fr-FR"/>
              </w:rPr>
              <w:t>traceFlag</w:t>
            </w:r>
          </w:p>
        </w:tc>
        <w:tc>
          <w:tcPr>
            <w:tcW w:w="731" w:type="dxa"/>
          </w:tcPr>
          <w:p w:rsidR="00A51CD6" w:rsidRPr="00F52EEA" w:rsidRDefault="00A51CD6" w:rsidP="005648E5">
            <w:pPr>
              <w:spacing w:line="240" w:lineRule="atLeast"/>
              <w:rPr>
                <w:rFonts w:ascii="宋体" w:hAnsi="宋体"/>
                <w:kern w:val="0"/>
                <w:sz w:val="18"/>
                <w:szCs w:val="18"/>
                <w:lang w:val="fr-FR" w:eastAsia="en-US"/>
              </w:rPr>
            </w:pPr>
            <w:r w:rsidRPr="00F52EEA">
              <w:rPr>
                <w:rFonts w:ascii="宋体" w:hAnsi="宋体" w:hint="eastAsia"/>
                <w:kern w:val="0"/>
                <w:sz w:val="18"/>
                <w:szCs w:val="18"/>
                <w:lang w:val="fr-FR" w:eastAsia="en-US"/>
              </w:rPr>
              <w:t xml:space="preserve">O </w:t>
            </w:r>
          </w:p>
        </w:tc>
        <w:tc>
          <w:tcPr>
            <w:tcW w:w="1091" w:type="dxa"/>
          </w:tcPr>
          <w:p w:rsidR="00A51CD6" w:rsidRPr="00F52EEA" w:rsidRDefault="00A51CD6" w:rsidP="005648E5">
            <w:pPr>
              <w:spacing w:line="240" w:lineRule="atLeast"/>
              <w:rPr>
                <w:rFonts w:ascii="宋体" w:hAnsi="宋体"/>
                <w:kern w:val="0"/>
                <w:sz w:val="18"/>
                <w:szCs w:val="18"/>
                <w:lang w:val="fr-FR"/>
              </w:rPr>
            </w:pPr>
            <w:r w:rsidRPr="00F52EEA">
              <w:rPr>
                <w:rFonts w:ascii="宋体" w:hAnsi="宋体" w:hint="eastAsia"/>
                <w:kern w:val="0"/>
                <w:sz w:val="18"/>
                <w:szCs w:val="18"/>
                <w:lang w:val="fr-FR"/>
              </w:rPr>
              <w:t>String</w:t>
            </w:r>
          </w:p>
        </w:tc>
        <w:tc>
          <w:tcPr>
            <w:tcW w:w="992" w:type="dxa"/>
          </w:tcPr>
          <w:p w:rsidR="00A51CD6" w:rsidRPr="00F52EEA" w:rsidRDefault="00A51CD6" w:rsidP="005648E5">
            <w:pPr>
              <w:spacing w:line="240" w:lineRule="atLeast"/>
              <w:rPr>
                <w:rFonts w:ascii="宋体" w:hAnsi="宋体"/>
                <w:kern w:val="0"/>
                <w:sz w:val="18"/>
                <w:szCs w:val="18"/>
                <w:lang w:val="fr-FR"/>
              </w:rPr>
            </w:pPr>
            <w:r w:rsidRPr="00F52EEA">
              <w:rPr>
                <w:rFonts w:ascii="宋体" w:hAnsi="宋体" w:hint="eastAsia"/>
                <w:kern w:val="0"/>
                <w:sz w:val="18"/>
                <w:szCs w:val="18"/>
                <w:lang w:val="fr-FR"/>
              </w:rPr>
              <w:t>1</w:t>
            </w:r>
          </w:p>
        </w:tc>
        <w:tc>
          <w:tcPr>
            <w:tcW w:w="4298" w:type="dxa"/>
          </w:tcPr>
          <w:p w:rsidR="00A51CD6" w:rsidRPr="00F52EEA" w:rsidRDefault="00A51CD6" w:rsidP="005648E5">
            <w:pPr>
              <w:spacing w:line="240" w:lineRule="atLeast"/>
              <w:rPr>
                <w:rFonts w:ascii="宋体" w:hAnsi="宋体"/>
                <w:kern w:val="0"/>
                <w:sz w:val="18"/>
                <w:szCs w:val="18"/>
                <w:lang w:val="fr-FR"/>
              </w:rPr>
            </w:pPr>
            <w:r w:rsidRPr="00F52EEA">
              <w:rPr>
                <w:rFonts w:ascii="宋体" w:hAnsi="宋体" w:hint="eastAsia"/>
                <w:kern w:val="0"/>
                <w:sz w:val="18"/>
                <w:szCs w:val="18"/>
                <w:lang w:val="fr-FR"/>
              </w:rPr>
              <w:t>跟踪标志</w:t>
            </w:r>
          </w:p>
          <w:p w:rsidR="00A51CD6" w:rsidRPr="00F52EEA" w:rsidRDefault="00A51CD6" w:rsidP="005648E5">
            <w:pPr>
              <w:spacing w:line="240" w:lineRule="atLeast"/>
              <w:rPr>
                <w:rFonts w:ascii="宋体" w:hAnsi="宋体"/>
                <w:kern w:val="0"/>
                <w:sz w:val="18"/>
                <w:szCs w:val="18"/>
                <w:lang w:val="fr-FR"/>
              </w:rPr>
            </w:pPr>
            <w:r w:rsidRPr="00F52EEA">
              <w:rPr>
                <w:rFonts w:ascii="宋体" w:hAnsi="宋体" w:hint="eastAsia"/>
                <w:kern w:val="0"/>
                <w:sz w:val="18"/>
                <w:szCs w:val="18"/>
                <w:lang w:val="fr-FR"/>
              </w:rPr>
              <w:t>0不启动跟踪  1启动跟踪</w:t>
            </w:r>
          </w:p>
        </w:tc>
      </w:tr>
      <w:tr w:rsidR="00A51CD6" w:rsidTr="005648E5">
        <w:trPr>
          <w:jc w:val="center"/>
        </w:trPr>
        <w:tc>
          <w:tcPr>
            <w:tcW w:w="1684" w:type="dxa"/>
          </w:tcPr>
          <w:p w:rsidR="00A51CD6" w:rsidRPr="00F52EEA" w:rsidRDefault="00A51CD6" w:rsidP="005648E5">
            <w:pPr>
              <w:pStyle w:val="TAL"/>
              <w:rPr>
                <w:rFonts w:ascii="宋体" w:hAnsi="宋体"/>
                <w:lang w:val="fr-FR" w:eastAsia="zh-CN"/>
              </w:rPr>
            </w:pPr>
            <w:r>
              <w:rPr>
                <w:rFonts w:hint="eastAsia"/>
                <w:lang w:val="fr-FR" w:eastAsia="zh-CN"/>
              </w:rPr>
              <w:t>userID</w:t>
            </w:r>
          </w:p>
        </w:tc>
        <w:tc>
          <w:tcPr>
            <w:tcW w:w="731" w:type="dxa"/>
          </w:tcPr>
          <w:p w:rsidR="00A51CD6" w:rsidRPr="00F52EEA" w:rsidRDefault="00A51CD6" w:rsidP="005648E5">
            <w:pPr>
              <w:spacing w:line="240" w:lineRule="atLeast"/>
              <w:rPr>
                <w:rFonts w:ascii="宋体" w:hAnsi="宋体"/>
                <w:kern w:val="0"/>
                <w:sz w:val="18"/>
                <w:szCs w:val="18"/>
                <w:lang w:val="fr-FR"/>
              </w:rPr>
            </w:pPr>
            <w:r>
              <w:rPr>
                <w:rFonts w:ascii="Arial" w:hAnsi="Arial" w:hint="eastAsia"/>
                <w:kern w:val="0"/>
                <w:sz w:val="18"/>
                <w:szCs w:val="18"/>
                <w:lang w:val="fr-FR"/>
              </w:rPr>
              <w:t>M</w:t>
            </w:r>
          </w:p>
        </w:tc>
        <w:tc>
          <w:tcPr>
            <w:tcW w:w="1091" w:type="dxa"/>
          </w:tcPr>
          <w:p w:rsidR="00A51CD6" w:rsidRPr="00F52EEA" w:rsidRDefault="00A51CD6" w:rsidP="005648E5">
            <w:pPr>
              <w:spacing w:line="240" w:lineRule="atLeast"/>
              <w:rPr>
                <w:rFonts w:ascii="宋体" w:hAnsi="宋体"/>
                <w:kern w:val="0"/>
                <w:sz w:val="18"/>
                <w:szCs w:val="18"/>
                <w:lang w:val="fr-FR"/>
              </w:rPr>
            </w:pPr>
            <w:r>
              <w:rPr>
                <w:rFonts w:ascii="Arial" w:hAnsi="Arial" w:hint="eastAsia"/>
                <w:kern w:val="0"/>
                <w:sz w:val="18"/>
                <w:szCs w:val="18"/>
                <w:lang w:val="fr-FR"/>
              </w:rPr>
              <w:t>Bigint</w:t>
            </w:r>
          </w:p>
        </w:tc>
        <w:tc>
          <w:tcPr>
            <w:tcW w:w="992" w:type="dxa"/>
          </w:tcPr>
          <w:p w:rsidR="00A51CD6" w:rsidRPr="00F52EEA" w:rsidRDefault="00A51CD6" w:rsidP="005648E5">
            <w:pPr>
              <w:spacing w:line="240" w:lineRule="atLeast"/>
              <w:rPr>
                <w:rFonts w:ascii="宋体" w:hAnsi="宋体"/>
                <w:kern w:val="0"/>
                <w:sz w:val="18"/>
                <w:szCs w:val="18"/>
                <w:lang w:val="fr-FR"/>
              </w:rPr>
            </w:pPr>
          </w:p>
        </w:tc>
        <w:tc>
          <w:tcPr>
            <w:tcW w:w="4298" w:type="dxa"/>
          </w:tcPr>
          <w:p w:rsidR="00A51CD6" w:rsidRPr="00F52EEA" w:rsidRDefault="00A51CD6" w:rsidP="005648E5">
            <w:pPr>
              <w:spacing w:line="240" w:lineRule="atLeast"/>
              <w:rPr>
                <w:rFonts w:ascii="宋体" w:hAnsi="宋体"/>
                <w:kern w:val="0"/>
                <w:sz w:val="18"/>
                <w:szCs w:val="18"/>
                <w:lang w:val="fr-FR"/>
              </w:rPr>
            </w:pPr>
            <w:r>
              <w:rPr>
                <w:rFonts w:ascii="Arial" w:hAnsi="Arial" w:hint="eastAsia"/>
                <w:kern w:val="0"/>
                <w:sz w:val="18"/>
                <w:szCs w:val="18"/>
                <w:lang w:val="fr-FR"/>
              </w:rPr>
              <w:t>用户</w:t>
            </w:r>
            <w:r>
              <w:rPr>
                <w:rFonts w:ascii="Arial" w:hAnsi="Arial" w:hint="eastAsia"/>
                <w:kern w:val="0"/>
                <w:sz w:val="18"/>
                <w:szCs w:val="18"/>
                <w:lang w:val="fr-FR"/>
              </w:rPr>
              <w:t>ID</w:t>
            </w:r>
            <w:r>
              <w:rPr>
                <w:rFonts w:ascii="Arial" w:hAnsi="Arial" w:hint="eastAsia"/>
                <w:kern w:val="0"/>
                <w:sz w:val="18"/>
                <w:szCs w:val="18"/>
                <w:lang w:val="fr-FR"/>
              </w:rPr>
              <w:t>（内部）</w:t>
            </w:r>
          </w:p>
        </w:tc>
      </w:tr>
      <w:tr w:rsidR="00A51CD6" w:rsidTr="005648E5">
        <w:trPr>
          <w:jc w:val="center"/>
        </w:trPr>
        <w:tc>
          <w:tcPr>
            <w:tcW w:w="1684" w:type="dxa"/>
          </w:tcPr>
          <w:p w:rsidR="00A51CD6" w:rsidRPr="00F52EEA" w:rsidRDefault="00A51CD6" w:rsidP="005648E5">
            <w:pPr>
              <w:pStyle w:val="TAL"/>
              <w:rPr>
                <w:rFonts w:ascii="宋体" w:hAnsi="宋体"/>
                <w:lang w:val="fr-FR" w:eastAsia="zh-CN"/>
              </w:rPr>
            </w:pPr>
            <w:r>
              <w:rPr>
                <w:rFonts w:ascii="宋体" w:hAnsi="宋体" w:hint="eastAsia"/>
                <w:lang w:val="fr-FR" w:eastAsia="zh-CN"/>
              </w:rPr>
              <w:t>oldA</w:t>
            </w:r>
            <w:r w:rsidRPr="00F52EEA">
              <w:rPr>
                <w:rFonts w:ascii="宋体" w:hAnsi="宋体" w:hint="eastAsia"/>
                <w:lang w:val="fr-FR" w:eastAsia="zh-CN"/>
              </w:rPr>
              <w:t>ccountType</w:t>
            </w:r>
          </w:p>
        </w:tc>
        <w:tc>
          <w:tcPr>
            <w:tcW w:w="731" w:type="dxa"/>
          </w:tcPr>
          <w:p w:rsidR="00A51CD6" w:rsidRPr="00F52EEA" w:rsidRDefault="00A51CD6" w:rsidP="005648E5">
            <w:pPr>
              <w:spacing w:line="240" w:lineRule="atLeast"/>
              <w:rPr>
                <w:rFonts w:ascii="宋体" w:hAnsi="宋体"/>
                <w:kern w:val="0"/>
                <w:sz w:val="18"/>
                <w:szCs w:val="18"/>
                <w:lang w:val="fr-FR"/>
              </w:rPr>
            </w:pPr>
            <w:r w:rsidRPr="00F52EEA">
              <w:rPr>
                <w:rFonts w:ascii="宋体" w:hAnsi="宋体" w:hint="eastAsia"/>
                <w:kern w:val="0"/>
                <w:sz w:val="18"/>
                <w:szCs w:val="18"/>
                <w:lang w:val="fr-FR"/>
              </w:rPr>
              <w:t>M</w:t>
            </w:r>
          </w:p>
        </w:tc>
        <w:tc>
          <w:tcPr>
            <w:tcW w:w="1091" w:type="dxa"/>
          </w:tcPr>
          <w:p w:rsidR="00A51CD6" w:rsidRPr="00F52EEA" w:rsidRDefault="00A51CD6" w:rsidP="005648E5">
            <w:pPr>
              <w:spacing w:line="240" w:lineRule="atLeast"/>
              <w:rPr>
                <w:rFonts w:ascii="宋体" w:hAnsi="宋体"/>
                <w:kern w:val="0"/>
                <w:sz w:val="18"/>
                <w:szCs w:val="18"/>
                <w:lang w:val="fr-FR"/>
              </w:rPr>
            </w:pPr>
            <w:r>
              <w:rPr>
                <w:rFonts w:ascii="宋体" w:hAnsi="宋体"/>
                <w:kern w:val="0"/>
                <w:sz w:val="18"/>
                <w:szCs w:val="18"/>
                <w:lang w:val="fr-FR"/>
              </w:rPr>
              <w:t>Int</w:t>
            </w:r>
          </w:p>
        </w:tc>
        <w:tc>
          <w:tcPr>
            <w:tcW w:w="992" w:type="dxa"/>
          </w:tcPr>
          <w:p w:rsidR="00A51CD6" w:rsidRPr="00F52EEA" w:rsidRDefault="00A51CD6" w:rsidP="005648E5">
            <w:pPr>
              <w:spacing w:line="240" w:lineRule="atLeast"/>
              <w:rPr>
                <w:rFonts w:ascii="宋体" w:hAnsi="宋体"/>
                <w:kern w:val="0"/>
                <w:sz w:val="18"/>
                <w:szCs w:val="18"/>
                <w:lang w:val="fr-FR"/>
              </w:rPr>
            </w:pPr>
          </w:p>
        </w:tc>
        <w:tc>
          <w:tcPr>
            <w:tcW w:w="4298" w:type="dxa"/>
          </w:tcPr>
          <w:p w:rsidR="00A51CD6" w:rsidRPr="00F52EEA" w:rsidRDefault="00A51CD6" w:rsidP="005648E5">
            <w:pPr>
              <w:spacing w:line="240" w:lineRule="atLeast"/>
              <w:rPr>
                <w:rFonts w:ascii="宋体" w:hAnsi="宋体"/>
                <w:kern w:val="0"/>
                <w:sz w:val="18"/>
                <w:szCs w:val="18"/>
                <w:lang w:val="fr-FR"/>
              </w:rPr>
            </w:pPr>
            <w:r>
              <w:rPr>
                <w:rFonts w:ascii="宋体" w:hAnsi="宋体" w:hint="eastAsia"/>
                <w:kern w:val="0"/>
                <w:sz w:val="18"/>
                <w:szCs w:val="18"/>
                <w:lang w:val="fr-FR"/>
              </w:rPr>
              <w:t>原</w:t>
            </w:r>
            <w:r w:rsidRPr="00F52EEA">
              <w:rPr>
                <w:rFonts w:ascii="宋体" w:hAnsi="宋体" w:hint="eastAsia"/>
                <w:kern w:val="0"/>
                <w:sz w:val="18"/>
                <w:szCs w:val="18"/>
                <w:lang w:val="fr-FR"/>
              </w:rPr>
              <w:t>帐户类型</w:t>
            </w:r>
          </w:p>
        </w:tc>
      </w:tr>
      <w:tr w:rsidR="00A51CD6" w:rsidTr="005648E5">
        <w:trPr>
          <w:jc w:val="center"/>
        </w:trPr>
        <w:tc>
          <w:tcPr>
            <w:tcW w:w="1684" w:type="dxa"/>
          </w:tcPr>
          <w:p w:rsidR="00A51CD6" w:rsidRPr="00F52EEA" w:rsidRDefault="00A51CD6" w:rsidP="005648E5">
            <w:pPr>
              <w:pStyle w:val="TAL"/>
              <w:rPr>
                <w:rFonts w:ascii="宋体" w:hAnsi="宋体"/>
                <w:lang w:val="fr-FR" w:eastAsia="zh-CN"/>
              </w:rPr>
            </w:pPr>
            <w:r>
              <w:rPr>
                <w:rFonts w:ascii="宋体" w:hAnsi="宋体" w:hint="eastAsia"/>
                <w:lang w:val="fr-FR" w:eastAsia="zh-CN"/>
              </w:rPr>
              <w:t>oldU</w:t>
            </w:r>
            <w:r w:rsidRPr="00F52EEA">
              <w:rPr>
                <w:rFonts w:ascii="宋体" w:hAnsi="宋体" w:hint="eastAsia"/>
                <w:lang w:val="fr-FR" w:eastAsia="zh-CN"/>
              </w:rPr>
              <w:t>serAccount</w:t>
            </w:r>
          </w:p>
        </w:tc>
        <w:tc>
          <w:tcPr>
            <w:tcW w:w="731" w:type="dxa"/>
          </w:tcPr>
          <w:p w:rsidR="00A51CD6" w:rsidRPr="00F52EEA" w:rsidRDefault="00A51CD6" w:rsidP="005648E5">
            <w:pPr>
              <w:spacing w:line="240" w:lineRule="atLeast"/>
              <w:rPr>
                <w:rFonts w:ascii="宋体" w:hAnsi="宋体"/>
                <w:kern w:val="0"/>
                <w:sz w:val="18"/>
                <w:szCs w:val="18"/>
                <w:lang w:val="fr-FR"/>
              </w:rPr>
            </w:pPr>
            <w:r w:rsidRPr="00F52EEA">
              <w:rPr>
                <w:rFonts w:ascii="宋体" w:hAnsi="宋体" w:hint="eastAsia"/>
                <w:kern w:val="0"/>
                <w:sz w:val="18"/>
                <w:szCs w:val="18"/>
                <w:lang w:val="fr-FR" w:eastAsia="en-US"/>
              </w:rPr>
              <w:t>M</w:t>
            </w:r>
          </w:p>
        </w:tc>
        <w:tc>
          <w:tcPr>
            <w:tcW w:w="1091" w:type="dxa"/>
          </w:tcPr>
          <w:p w:rsidR="00A51CD6" w:rsidRPr="00F52EEA" w:rsidRDefault="00A51CD6" w:rsidP="005648E5">
            <w:pPr>
              <w:spacing w:line="240" w:lineRule="atLeast"/>
              <w:rPr>
                <w:rFonts w:ascii="宋体" w:hAnsi="宋体"/>
                <w:kern w:val="0"/>
                <w:sz w:val="18"/>
                <w:szCs w:val="18"/>
                <w:lang w:val="fr-FR"/>
              </w:rPr>
            </w:pPr>
            <w:r w:rsidRPr="00F52EEA">
              <w:rPr>
                <w:rFonts w:ascii="宋体" w:hAnsi="宋体" w:hint="eastAsia"/>
                <w:kern w:val="0"/>
                <w:sz w:val="18"/>
                <w:szCs w:val="18"/>
                <w:lang w:val="fr-FR" w:eastAsia="en-US"/>
              </w:rPr>
              <w:t>String</w:t>
            </w:r>
          </w:p>
        </w:tc>
        <w:tc>
          <w:tcPr>
            <w:tcW w:w="992" w:type="dxa"/>
          </w:tcPr>
          <w:p w:rsidR="00A51CD6" w:rsidRPr="00F52EEA" w:rsidRDefault="00A51CD6" w:rsidP="005648E5">
            <w:pPr>
              <w:spacing w:line="240" w:lineRule="atLeast"/>
              <w:rPr>
                <w:rFonts w:ascii="宋体" w:hAnsi="宋体"/>
                <w:kern w:val="0"/>
                <w:sz w:val="18"/>
                <w:szCs w:val="18"/>
                <w:lang w:val="fr-FR"/>
              </w:rPr>
            </w:pPr>
            <w:r w:rsidRPr="00F52EEA">
              <w:rPr>
                <w:rFonts w:ascii="宋体" w:hAnsi="宋体" w:hint="eastAsia"/>
                <w:kern w:val="0"/>
                <w:sz w:val="18"/>
                <w:szCs w:val="18"/>
                <w:lang w:val="fr-FR"/>
              </w:rPr>
              <w:t>255</w:t>
            </w:r>
          </w:p>
        </w:tc>
        <w:tc>
          <w:tcPr>
            <w:tcW w:w="4298" w:type="dxa"/>
          </w:tcPr>
          <w:p w:rsidR="00A51CD6" w:rsidRPr="00F52EEA" w:rsidRDefault="00A51CD6" w:rsidP="005648E5">
            <w:pPr>
              <w:spacing w:line="240" w:lineRule="atLeast"/>
              <w:rPr>
                <w:rFonts w:ascii="宋体" w:hAnsi="宋体"/>
                <w:kern w:val="0"/>
                <w:sz w:val="18"/>
                <w:szCs w:val="18"/>
                <w:lang w:val="fr-FR"/>
              </w:rPr>
            </w:pPr>
            <w:r>
              <w:rPr>
                <w:rFonts w:ascii="宋体" w:hAnsi="宋体" w:hint="eastAsia"/>
                <w:kern w:val="0"/>
                <w:sz w:val="18"/>
                <w:szCs w:val="18"/>
                <w:lang w:val="fr-FR"/>
              </w:rPr>
              <w:t>原</w:t>
            </w:r>
            <w:r w:rsidRPr="00F52EEA">
              <w:rPr>
                <w:rFonts w:ascii="宋体" w:hAnsi="宋体" w:hint="eastAsia"/>
                <w:kern w:val="0"/>
                <w:sz w:val="18"/>
                <w:szCs w:val="18"/>
                <w:lang w:val="fr-FR"/>
              </w:rPr>
              <w:t>用户帐户</w:t>
            </w:r>
          </w:p>
        </w:tc>
      </w:tr>
      <w:tr w:rsidR="00F46B25" w:rsidTr="005648E5">
        <w:trPr>
          <w:jc w:val="center"/>
        </w:trPr>
        <w:tc>
          <w:tcPr>
            <w:tcW w:w="1684" w:type="dxa"/>
          </w:tcPr>
          <w:p w:rsidR="00F46B25" w:rsidRDefault="00F46B25" w:rsidP="005648E5">
            <w:pPr>
              <w:pStyle w:val="TAL"/>
              <w:rPr>
                <w:rFonts w:ascii="宋体" w:hAnsi="宋体"/>
                <w:lang w:val="fr-FR" w:eastAsia="zh-CN"/>
              </w:rPr>
            </w:pPr>
            <w:r>
              <w:rPr>
                <w:lang w:val="fr-FR" w:eastAsia="zh-CN"/>
              </w:rPr>
              <w:t>oldA</w:t>
            </w:r>
            <w:r w:rsidRPr="00807218">
              <w:rPr>
                <w:rFonts w:hint="eastAsia"/>
                <w:lang w:val="fr-FR" w:eastAsia="zh-CN"/>
              </w:rPr>
              <w:t>uthCode</w:t>
            </w:r>
          </w:p>
        </w:tc>
        <w:tc>
          <w:tcPr>
            <w:tcW w:w="731" w:type="dxa"/>
          </w:tcPr>
          <w:p w:rsidR="00F46B25" w:rsidRPr="00F52EEA" w:rsidRDefault="008E2709" w:rsidP="005648E5">
            <w:pPr>
              <w:spacing w:line="240" w:lineRule="atLeast"/>
              <w:rPr>
                <w:rFonts w:ascii="宋体" w:hAnsi="宋体"/>
                <w:kern w:val="0"/>
                <w:sz w:val="18"/>
                <w:szCs w:val="18"/>
                <w:lang w:val="fr-FR"/>
              </w:rPr>
            </w:pPr>
            <w:r>
              <w:rPr>
                <w:lang w:val="fr-FR"/>
              </w:rPr>
              <w:t>O</w:t>
            </w:r>
          </w:p>
        </w:tc>
        <w:tc>
          <w:tcPr>
            <w:tcW w:w="1091" w:type="dxa"/>
          </w:tcPr>
          <w:p w:rsidR="00F46B25" w:rsidRDefault="00F46B25" w:rsidP="005648E5">
            <w:pPr>
              <w:spacing w:line="240" w:lineRule="atLeast"/>
              <w:rPr>
                <w:rFonts w:ascii="宋体" w:hAnsi="宋体"/>
                <w:kern w:val="0"/>
                <w:sz w:val="18"/>
                <w:szCs w:val="18"/>
                <w:lang w:val="fr-FR"/>
              </w:rPr>
            </w:pPr>
            <w:r w:rsidRPr="00807218">
              <w:rPr>
                <w:rFonts w:hint="eastAsia"/>
                <w:lang w:val="fr-FR"/>
              </w:rPr>
              <w:t>String</w:t>
            </w:r>
          </w:p>
        </w:tc>
        <w:tc>
          <w:tcPr>
            <w:tcW w:w="992" w:type="dxa"/>
          </w:tcPr>
          <w:p w:rsidR="00F46B25" w:rsidRPr="00F52EEA" w:rsidRDefault="00F46B25" w:rsidP="005648E5">
            <w:pPr>
              <w:spacing w:line="240" w:lineRule="atLeast"/>
              <w:rPr>
                <w:rFonts w:ascii="宋体" w:hAnsi="宋体"/>
                <w:kern w:val="0"/>
                <w:sz w:val="18"/>
                <w:szCs w:val="18"/>
                <w:lang w:val="fr-FR"/>
              </w:rPr>
            </w:pPr>
            <w:r>
              <w:rPr>
                <w:rFonts w:hint="eastAsia"/>
                <w:lang w:val="fr-FR"/>
              </w:rPr>
              <w:t>32</w:t>
            </w:r>
          </w:p>
        </w:tc>
        <w:tc>
          <w:tcPr>
            <w:tcW w:w="4298" w:type="dxa"/>
          </w:tcPr>
          <w:p w:rsidR="00F46B25" w:rsidRDefault="00F46B25" w:rsidP="005648E5">
            <w:pPr>
              <w:spacing w:line="240" w:lineRule="atLeast"/>
              <w:rPr>
                <w:rFonts w:ascii="宋体" w:hAnsi="宋体"/>
                <w:kern w:val="0"/>
                <w:sz w:val="18"/>
                <w:szCs w:val="18"/>
                <w:lang w:val="fr-FR"/>
              </w:rPr>
            </w:pPr>
            <w:r>
              <w:rPr>
                <w:rFonts w:ascii="Arial" w:hAnsi="Arial" w:hint="eastAsia"/>
                <w:kern w:val="0"/>
                <w:sz w:val="18"/>
                <w:szCs w:val="18"/>
                <w:lang w:val="fr-FR"/>
              </w:rPr>
              <w:t>老手机或邮箱</w:t>
            </w:r>
            <w:r w:rsidRPr="00807218">
              <w:rPr>
                <w:rFonts w:ascii="Arial" w:hAnsi="Arial" w:hint="eastAsia"/>
                <w:kern w:val="0"/>
                <w:sz w:val="18"/>
                <w:szCs w:val="18"/>
                <w:lang w:val="fr-FR"/>
              </w:rPr>
              <w:t>验证码</w:t>
            </w:r>
            <w:r>
              <w:rPr>
                <w:rFonts w:ascii="Arial" w:hAnsi="Arial" w:hint="eastAsia"/>
                <w:kern w:val="0"/>
                <w:sz w:val="18"/>
                <w:szCs w:val="18"/>
                <w:lang w:val="fr-FR"/>
              </w:rPr>
              <w:t>（</w:t>
            </w:r>
            <w:r>
              <w:rPr>
                <w:rFonts w:ascii="Arial" w:hAnsi="Arial" w:hint="eastAsia"/>
                <w:kern w:val="0"/>
                <w:sz w:val="18"/>
                <w:szCs w:val="18"/>
                <w:lang w:val="fr-FR"/>
              </w:rPr>
              <w:t>UP</w:t>
            </w:r>
            <w:r>
              <w:rPr>
                <w:rFonts w:ascii="Arial" w:hAnsi="Arial" w:hint="eastAsia"/>
                <w:kern w:val="0"/>
                <w:sz w:val="18"/>
                <w:szCs w:val="18"/>
                <w:lang w:val="fr-FR"/>
              </w:rPr>
              <w:t>内部先用录入前认证验证一次</w:t>
            </w:r>
            <w:r>
              <w:rPr>
                <w:rFonts w:ascii="Arial" w:hAnsi="Arial" w:hint="eastAsia"/>
                <w:kern w:val="0"/>
                <w:sz w:val="18"/>
                <w:szCs w:val="18"/>
              </w:rPr>
              <w:t>，执行变更时，再验一次</w:t>
            </w:r>
            <w:r>
              <w:rPr>
                <w:rFonts w:ascii="Arial" w:hAnsi="Arial" w:hint="eastAsia"/>
                <w:kern w:val="0"/>
                <w:sz w:val="18"/>
                <w:szCs w:val="18"/>
                <w:lang w:val="fr-FR"/>
              </w:rPr>
              <w:t>）</w:t>
            </w:r>
          </w:p>
        </w:tc>
      </w:tr>
      <w:tr w:rsidR="008E2709" w:rsidTr="005648E5">
        <w:trPr>
          <w:jc w:val="center"/>
        </w:trPr>
        <w:tc>
          <w:tcPr>
            <w:tcW w:w="1684" w:type="dxa"/>
          </w:tcPr>
          <w:p w:rsidR="008E2709" w:rsidRDefault="008E2709" w:rsidP="005648E5">
            <w:pPr>
              <w:pStyle w:val="TAL"/>
              <w:rPr>
                <w:rFonts w:ascii="宋体" w:hAnsi="宋体"/>
                <w:lang w:val="fr-FR" w:eastAsia="zh-CN"/>
              </w:rPr>
            </w:pPr>
            <w:r>
              <w:rPr>
                <w:rFonts w:hint="eastAsia"/>
                <w:lang w:val="fr-FR" w:eastAsia="zh-CN"/>
              </w:rPr>
              <w:t>p</w:t>
            </w:r>
            <w:r w:rsidRPr="00C8364D">
              <w:rPr>
                <w:rFonts w:hint="eastAsia"/>
                <w:lang w:val="fr-FR" w:eastAsia="zh-CN"/>
              </w:rPr>
              <w:t>assword</w:t>
            </w:r>
          </w:p>
        </w:tc>
        <w:tc>
          <w:tcPr>
            <w:tcW w:w="731" w:type="dxa"/>
          </w:tcPr>
          <w:p w:rsidR="008E2709" w:rsidRPr="00F52EEA" w:rsidRDefault="008E2709" w:rsidP="005648E5">
            <w:pPr>
              <w:spacing w:line="240" w:lineRule="atLeast"/>
              <w:rPr>
                <w:rFonts w:ascii="宋体" w:hAnsi="宋体"/>
                <w:kern w:val="0"/>
                <w:sz w:val="18"/>
                <w:szCs w:val="18"/>
                <w:lang w:val="fr-FR"/>
              </w:rPr>
            </w:pPr>
            <w:r>
              <w:rPr>
                <w:lang w:val="fr-FR"/>
              </w:rPr>
              <w:t>O</w:t>
            </w:r>
          </w:p>
        </w:tc>
        <w:tc>
          <w:tcPr>
            <w:tcW w:w="1091" w:type="dxa"/>
          </w:tcPr>
          <w:p w:rsidR="008E2709" w:rsidRDefault="008E2709" w:rsidP="005648E5">
            <w:pPr>
              <w:spacing w:line="240" w:lineRule="atLeast"/>
              <w:rPr>
                <w:rFonts w:ascii="宋体" w:hAnsi="宋体"/>
                <w:kern w:val="0"/>
                <w:sz w:val="18"/>
                <w:szCs w:val="18"/>
                <w:lang w:val="fr-FR"/>
              </w:rPr>
            </w:pPr>
            <w:r w:rsidRPr="00C8364D">
              <w:rPr>
                <w:rFonts w:hint="eastAsia"/>
                <w:lang w:val="fr-FR"/>
              </w:rPr>
              <w:t>String</w:t>
            </w:r>
          </w:p>
        </w:tc>
        <w:tc>
          <w:tcPr>
            <w:tcW w:w="992" w:type="dxa"/>
          </w:tcPr>
          <w:p w:rsidR="008E2709" w:rsidRPr="00F52EEA" w:rsidRDefault="008E2709" w:rsidP="005648E5">
            <w:pPr>
              <w:spacing w:line="240" w:lineRule="atLeast"/>
              <w:rPr>
                <w:rFonts w:ascii="宋体" w:hAnsi="宋体"/>
                <w:kern w:val="0"/>
                <w:sz w:val="18"/>
                <w:szCs w:val="18"/>
                <w:lang w:val="fr-FR"/>
              </w:rPr>
            </w:pPr>
            <w:r>
              <w:rPr>
                <w:rFonts w:hint="eastAsia"/>
                <w:lang w:val="fr-FR"/>
              </w:rPr>
              <w:t>128</w:t>
            </w:r>
          </w:p>
        </w:tc>
        <w:tc>
          <w:tcPr>
            <w:tcW w:w="4298" w:type="dxa"/>
          </w:tcPr>
          <w:p w:rsidR="008E2709" w:rsidRDefault="008E2709" w:rsidP="005648E5">
            <w:pPr>
              <w:spacing w:line="240" w:lineRule="atLeast"/>
              <w:rPr>
                <w:rFonts w:ascii="宋体" w:hAnsi="宋体"/>
                <w:kern w:val="0"/>
                <w:sz w:val="18"/>
                <w:szCs w:val="18"/>
                <w:lang w:val="fr-FR"/>
              </w:rPr>
            </w:pPr>
            <w:r w:rsidRPr="00E74491">
              <w:rPr>
                <w:rFonts w:ascii="Arial" w:hAnsi="Arial"/>
                <w:kern w:val="0"/>
                <w:sz w:val="18"/>
                <w:szCs w:val="18"/>
                <w:lang w:val="fr-FR"/>
              </w:rPr>
              <w:t>用户密码</w:t>
            </w:r>
            <w:r>
              <w:rPr>
                <w:rFonts w:ascii="Arial" w:hAnsi="Arial"/>
                <w:kern w:val="0"/>
                <w:sz w:val="18"/>
                <w:szCs w:val="18"/>
                <w:lang w:val="fr-FR"/>
              </w:rPr>
              <w:t>(</w:t>
            </w:r>
            <w:r>
              <w:rPr>
                <w:rFonts w:ascii="Arial" w:hAnsi="Arial" w:hint="eastAsia"/>
                <w:kern w:val="0"/>
                <w:sz w:val="18"/>
                <w:szCs w:val="18"/>
                <w:lang w:val="fr-FR"/>
              </w:rPr>
              <w:t>如果原账户是邮箱</w:t>
            </w:r>
            <w:r w:rsidR="00CE3FB0">
              <w:rPr>
                <w:rFonts w:ascii="Arial" w:hAnsi="Arial" w:hint="eastAsia"/>
                <w:kern w:val="0"/>
                <w:sz w:val="18"/>
                <w:szCs w:val="18"/>
                <w:lang w:val="fr-FR"/>
              </w:rPr>
              <w:t>或用户名帐号</w:t>
            </w:r>
            <w:r>
              <w:rPr>
                <w:rFonts w:ascii="Arial" w:hAnsi="Arial" w:hint="eastAsia"/>
                <w:kern w:val="0"/>
                <w:sz w:val="18"/>
                <w:szCs w:val="18"/>
                <w:lang w:val="fr-FR"/>
              </w:rPr>
              <w:t>，且未激活，则允许用户输入密码进行帐号变更；否则必须输入</w:t>
            </w:r>
            <w:r>
              <w:rPr>
                <w:rFonts w:ascii="Arial" w:hAnsi="Arial"/>
                <w:kern w:val="0"/>
                <w:sz w:val="18"/>
                <w:szCs w:val="18"/>
              </w:rPr>
              <w:t>oldAuthCode</w:t>
            </w:r>
            <w:r>
              <w:rPr>
                <w:rFonts w:ascii="Arial" w:hAnsi="Arial" w:hint="eastAsia"/>
                <w:kern w:val="0"/>
                <w:sz w:val="18"/>
                <w:szCs w:val="18"/>
                <w:lang w:val="fr-FR"/>
              </w:rPr>
              <w:t>)</w:t>
            </w:r>
          </w:p>
        </w:tc>
      </w:tr>
      <w:tr w:rsidR="008E2709" w:rsidTr="005648E5">
        <w:trPr>
          <w:jc w:val="center"/>
        </w:trPr>
        <w:tc>
          <w:tcPr>
            <w:tcW w:w="1684" w:type="dxa"/>
          </w:tcPr>
          <w:p w:rsidR="008E2709" w:rsidRPr="00F52EEA" w:rsidRDefault="008E2709" w:rsidP="005648E5">
            <w:pPr>
              <w:pStyle w:val="TAL"/>
              <w:rPr>
                <w:rFonts w:ascii="宋体" w:hAnsi="宋体"/>
                <w:lang w:val="fr-FR" w:eastAsia="zh-CN"/>
              </w:rPr>
            </w:pPr>
            <w:r>
              <w:rPr>
                <w:rFonts w:ascii="宋体" w:hAnsi="宋体" w:hint="eastAsia"/>
                <w:lang w:val="fr-FR" w:eastAsia="zh-CN"/>
              </w:rPr>
              <w:t>newA</w:t>
            </w:r>
            <w:r w:rsidRPr="00F52EEA">
              <w:rPr>
                <w:rFonts w:ascii="宋体" w:hAnsi="宋体" w:hint="eastAsia"/>
                <w:lang w:val="fr-FR" w:eastAsia="zh-CN"/>
              </w:rPr>
              <w:t>ccountType</w:t>
            </w:r>
          </w:p>
        </w:tc>
        <w:tc>
          <w:tcPr>
            <w:tcW w:w="731" w:type="dxa"/>
          </w:tcPr>
          <w:p w:rsidR="008E2709" w:rsidRPr="00F52EEA" w:rsidRDefault="008E2709" w:rsidP="005648E5">
            <w:pPr>
              <w:spacing w:line="240" w:lineRule="atLeast"/>
              <w:rPr>
                <w:rFonts w:ascii="宋体" w:hAnsi="宋体"/>
                <w:kern w:val="0"/>
                <w:sz w:val="18"/>
                <w:szCs w:val="18"/>
                <w:lang w:val="fr-FR"/>
              </w:rPr>
            </w:pPr>
            <w:r w:rsidRPr="00F52EEA">
              <w:rPr>
                <w:rFonts w:ascii="宋体" w:hAnsi="宋体" w:hint="eastAsia"/>
                <w:kern w:val="0"/>
                <w:sz w:val="18"/>
                <w:szCs w:val="18"/>
                <w:lang w:val="fr-FR"/>
              </w:rPr>
              <w:t>M</w:t>
            </w:r>
          </w:p>
        </w:tc>
        <w:tc>
          <w:tcPr>
            <w:tcW w:w="1091" w:type="dxa"/>
          </w:tcPr>
          <w:p w:rsidR="008E2709" w:rsidRPr="00F52EEA" w:rsidRDefault="008E2709" w:rsidP="005648E5">
            <w:pPr>
              <w:spacing w:line="240" w:lineRule="atLeast"/>
              <w:rPr>
                <w:rFonts w:ascii="宋体" w:hAnsi="宋体"/>
                <w:kern w:val="0"/>
                <w:sz w:val="18"/>
                <w:szCs w:val="18"/>
                <w:lang w:val="fr-FR"/>
              </w:rPr>
            </w:pPr>
            <w:r>
              <w:rPr>
                <w:rFonts w:ascii="宋体" w:hAnsi="宋体"/>
                <w:kern w:val="0"/>
                <w:sz w:val="18"/>
                <w:szCs w:val="18"/>
                <w:lang w:val="fr-FR"/>
              </w:rPr>
              <w:t>Int</w:t>
            </w:r>
          </w:p>
        </w:tc>
        <w:tc>
          <w:tcPr>
            <w:tcW w:w="992" w:type="dxa"/>
          </w:tcPr>
          <w:p w:rsidR="008E2709" w:rsidRPr="00F52EEA" w:rsidRDefault="008E2709" w:rsidP="005648E5">
            <w:pPr>
              <w:spacing w:line="240" w:lineRule="atLeast"/>
              <w:rPr>
                <w:rFonts w:ascii="宋体" w:hAnsi="宋体"/>
                <w:kern w:val="0"/>
                <w:sz w:val="18"/>
                <w:szCs w:val="18"/>
                <w:lang w:val="fr-FR"/>
              </w:rPr>
            </w:pPr>
          </w:p>
        </w:tc>
        <w:tc>
          <w:tcPr>
            <w:tcW w:w="4298" w:type="dxa"/>
          </w:tcPr>
          <w:p w:rsidR="008E2709" w:rsidRDefault="008E2709" w:rsidP="005648E5">
            <w:pPr>
              <w:spacing w:line="240" w:lineRule="atLeast"/>
              <w:rPr>
                <w:rFonts w:ascii="宋体" w:hAnsi="宋体"/>
                <w:kern w:val="0"/>
                <w:sz w:val="18"/>
                <w:szCs w:val="18"/>
                <w:lang w:val="fr-FR"/>
              </w:rPr>
            </w:pPr>
            <w:r>
              <w:rPr>
                <w:rFonts w:ascii="宋体" w:hAnsi="宋体" w:hint="eastAsia"/>
                <w:kern w:val="0"/>
                <w:sz w:val="18"/>
                <w:szCs w:val="18"/>
                <w:lang w:val="fr-FR"/>
              </w:rPr>
              <w:t>新</w:t>
            </w:r>
            <w:r w:rsidRPr="00F52EEA">
              <w:rPr>
                <w:rFonts w:ascii="宋体" w:hAnsi="宋体" w:hint="eastAsia"/>
                <w:kern w:val="0"/>
                <w:sz w:val="18"/>
                <w:szCs w:val="18"/>
                <w:lang w:val="fr-FR"/>
              </w:rPr>
              <w:t>帐户类型</w:t>
            </w:r>
          </w:p>
          <w:p w:rsidR="008E2709" w:rsidRDefault="008E2709" w:rsidP="005648E5">
            <w:pPr>
              <w:spacing w:line="240" w:lineRule="atLeast"/>
              <w:rPr>
                <w:rFonts w:ascii="宋体" w:hAnsi="宋体"/>
                <w:kern w:val="0"/>
                <w:sz w:val="18"/>
                <w:szCs w:val="18"/>
                <w:lang w:val="fr-FR"/>
              </w:rPr>
            </w:pPr>
            <w:r>
              <w:rPr>
                <w:rFonts w:ascii="宋体" w:hAnsi="宋体" w:hint="eastAsia"/>
                <w:kern w:val="0"/>
                <w:sz w:val="18"/>
                <w:szCs w:val="18"/>
                <w:lang w:val="fr-FR"/>
              </w:rPr>
              <w:t>只能是邮箱或手机号码帐号。</w:t>
            </w:r>
          </w:p>
          <w:p w:rsidR="008E2709" w:rsidRPr="00F52EEA" w:rsidRDefault="008E2709" w:rsidP="005648E5">
            <w:pPr>
              <w:spacing w:line="240" w:lineRule="atLeast"/>
              <w:rPr>
                <w:rFonts w:ascii="宋体" w:hAnsi="宋体"/>
                <w:kern w:val="0"/>
                <w:sz w:val="18"/>
                <w:szCs w:val="18"/>
                <w:lang w:val="fr-FR"/>
              </w:rPr>
            </w:pPr>
            <w:r>
              <w:rPr>
                <w:rFonts w:ascii="宋体" w:hAnsi="宋体" w:hint="eastAsia"/>
                <w:kern w:val="0"/>
                <w:sz w:val="18"/>
                <w:szCs w:val="18"/>
                <w:lang w:val="fr-FR"/>
              </w:rPr>
              <w:t>新帐号为手机号码时，归属国家对应的归属站点必须与用户一致。</w:t>
            </w:r>
          </w:p>
        </w:tc>
      </w:tr>
      <w:tr w:rsidR="008E2709" w:rsidTr="005648E5">
        <w:trPr>
          <w:jc w:val="center"/>
        </w:trPr>
        <w:tc>
          <w:tcPr>
            <w:tcW w:w="1684" w:type="dxa"/>
          </w:tcPr>
          <w:p w:rsidR="008E2709" w:rsidRPr="00F52EEA" w:rsidRDefault="008E2709" w:rsidP="005648E5">
            <w:pPr>
              <w:pStyle w:val="TAL"/>
              <w:rPr>
                <w:rFonts w:ascii="宋体" w:hAnsi="宋体"/>
                <w:lang w:val="fr-FR"/>
              </w:rPr>
            </w:pPr>
            <w:r>
              <w:rPr>
                <w:rFonts w:ascii="宋体" w:hAnsi="宋体" w:hint="eastAsia"/>
                <w:lang w:val="fr-FR" w:eastAsia="zh-CN"/>
              </w:rPr>
              <w:t>newU</w:t>
            </w:r>
            <w:r w:rsidRPr="00F52EEA">
              <w:rPr>
                <w:rFonts w:ascii="宋体" w:hAnsi="宋体" w:hint="eastAsia"/>
                <w:lang w:val="fr-FR" w:eastAsia="zh-CN"/>
              </w:rPr>
              <w:t>serAccount</w:t>
            </w:r>
          </w:p>
        </w:tc>
        <w:tc>
          <w:tcPr>
            <w:tcW w:w="731" w:type="dxa"/>
          </w:tcPr>
          <w:p w:rsidR="008E2709" w:rsidRPr="00F52EEA" w:rsidRDefault="008E2709" w:rsidP="005648E5">
            <w:pPr>
              <w:spacing w:line="240" w:lineRule="atLeast"/>
              <w:rPr>
                <w:rFonts w:ascii="宋体" w:hAnsi="宋体"/>
                <w:kern w:val="0"/>
                <w:sz w:val="18"/>
                <w:szCs w:val="18"/>
                <w:lang w:val="fr-FR" w:eastAsia="en-US"/>
              </w:rPr>
            </w:pPr>
            <w:r w:rsidRPr="00F52EEA">
              <w:rPr>
                <w:rFonts w:ascii="宋体" w:hAnsi="宋体" w:hint="eastAsia"/>
                <w:kern w:val="0"/>
                <w:sz w:val="18"/>
                <w:szCs w:val="18"/>
                <w:lang w:val="fr-FR" w:eastAsia="en-US"/>
              </w:rPr>
              <w:t>M</w:t>
            </w:r>
          </w:p>
        </w:tc>
        <w:tc>
          <w:tcPr>
            <w:tcW w:w="1091" w:type="dxa"/>
          </w:tcPr>
          <w:p w:rsidR="008E2709" w:rsidRPr="00F52EEA" w:rsidRDefault="008E2709" w:rsidP="005648E5">
            <w:pPr>
              <w:spacing w:line="240" w:lineRule="atLeast"/>
              <w:rPr>
                <w:rFonts w:ascii="宋体" w:hAnsi="宋体"/>
                <w:kern w:val="0"/>
                <w:sz w:val="18"/>
                <w:szCs w:val="18"/>
                <w:lang w:val="fr-FR" w:eastAsia="en-US"/>
              </w:rPr>
            </w:pPr>
            <w:r w:rsidRPr="00F52EEA">
              <w:rPr>
                <w:rFonts w:ascii="宋体" w:hAnsi="宋体" w:hint="eastAsia"/>
                <w:kern w:val="0"/>
                <w:sz w:val="18"/>
                <w:szCs w:val="18"/>
                <w:lang w:val="fr-FR" w:eastAsia="en-US"/>
              </w:rPr>
              <w:t>String</w:t>
            </w:r>
          </w:p>
        </w:tc>
        <w:tc>
          <w:tcPr>
            <w:tcW w:w="992" w:type="dxa"/>
          </w:tcPr>
          <w:p w:rsidR="008E2709" w:rsidRPr="00F52EEA" w:rsidRDefault="008E2709" w:rsidP="005648E5">
            <w:pPr>
              <w:spacing w:line="240" w:lineRule="atLeast"/>
              <w:rPr>
                <w:rFonts w:ascii="宋体" w:hAnsi="宋体"/>
                <w:kern w:val="0"/>
                <w:sz w:val="18"/>
                <w:szCs w:val="18"/>
                <w:lang w:val="fr-FR"/>
              </w:rPr>
            </w:pPr>
            <w:r w:rsidRPr="00F52EEA">
              <w:rPr>
                <w:rFonts w:ascii="宋体" w:hAnsi="宋体" w:hint="eastAsia"/>
                <w:kern w:val="0"/>
                <w:sz w:val="18"/>
                <w:szCs w:val="18"/>
                <w:lang w:val="fr-FR"/>
              </w:rPr>
              <w:t>255</w:t>
            </w:r>
          </w:p>
        </w:tc>
        <w:tc>
          <w:tcPr>
            <w:tcW w:w="4298" w:type="dxa"/>
          </w:tcPr>
          <w:p w:rsidR="008E2709" w:rsidRPr="00F52EEA" w:rsidRDefault="008E2709" w:rsidP="005648E5">
            <w:pPr>
              <w:spacing w:line="240" w:lineRule="atLeast"/>
              <w:rPr>
                <w:rFonts w:ascii="宋体" w:hAnsi="宋体"/>
                <w:kern w:val="0"/>
                <w:sz w:val="18"/>
                <w:szCs w:val="18"/>
                <w:lang w:val="fr-FR"/>
              </w:rPr>
            </w:pPr>
            <w:r>
              <w:rPr>
                <w:rFonts w:ascii="宋体" w:hAnsi="宋体" w:hint="eastAsia"/>
                <w:kern w:val="0"/>
                <w:sz w:val="18"/>
                <w:szCs w:val="18"/>
                <w:lang w:val="fr-FR"/>
              </w:rPr>
              <w:t>新</w:t>
            </w:r>
            <w:r w:rsidRPr="00F52EEA">
              <w:rPr>
                <w:rFonts w:ascii="宋体" w:hAnsi="宋体" w:hint="eastAsia"/>
                <w:kern w:val="0"/>
                <w:sz w:val="18"/>
                <w:szCs w:val="18"/>
                <w:lang w:val="fr-FR"/>
              </w:rPr>
              <w:t>用户帐户</w:t>
            </w:r>
          </w:p>
        </w:tc>
      </w:tr>
      <w:tr w:rsidR="008E2709" w:rsidTr="005648E5">
        <w:trPr>
          <w:jc w:val="center"/>
        </w:trPr>
        <w:tc>
          <w:tcPr>
            <w:tcW w:w="1684" w:type="dxa"/>
          </w:tcPr>
          <w:p w:rsidR="008E2709" w:rsidRPr="00F52EEA" w:rsidRDefault="008E2709" w:rsidP="005648E5">
            <w:pPr>
              <w:pStyle w:val="TAL"/>
              <w:rPr>
                <w:rFonts w:ascii="宋体" w:hAnsi="宋体"/>
                <w:lang w:val="fr-FR" w:eastAsia="zh-CN"/>
              </w:rPr>
            </w:pPr>
            <w:r>
              <w:rPr>
                <w:lang w:val="en-US" w:eastAsia="zh-CN"/>
              </w:rPr>
              <w:t>newA</w:t>
            </w:r>
            <w:r w:rsidRPr="00807218">
              <w:rPr>
                <w:rFonts w:hint="eastAsia"/>
                <w:lang w:val="fr-FR" w:eastAsia="zh-CN"/>
              </w:rPr>
              <w:t>uthCode</w:t>
            </w:r>
          </w:p>
        </w:tc>
        <w:tc>
          <w:tcPr>
            <w:tcW w:w="731" w:type="dxa"/>
          </w:tcPr>
          <w:p w:rsidR="008E2709" w:rsidRPr="00F52EEA" w:rsidRDefault="008E2709" w:rsidP="005648E5">
            <w:pPr>
              <w:pStyle w:val="TAL"/>
              <w:rPr>
                <w:rFonts w:ascii="宋体" w:hAnsi="宋体"/>
                <w:lang w:val="fr-FR" w:eastAsia="zh-CN"/>
              </w:rPr>
            </w:pPr>
            <w:r>
              <w:rPr>
                <w:rFonts w:hint="eastAsia"/>
                <w:lang w:val="fr-FR" w:eastAsia="zh-CN"/>
              </w:rPr>
              <w:t>M</w:t>
            </w:r>
          </w:p>
        </w:tc>
        <w:tc>
          <w:tcPr>
            <w:tcW w:w="1091" w:type="dxa"/>
          </w:tcPr>
          <w:p w:rsidR="008E2709" w:rsidRPr="00F52EEA" w:rsidRDefault="008E2709" w:rsidP="005648E5">
            <w:pPr>
              <w:pStyle w:val="TAL"/>
              <w:rPr>
                <w:rFonts w:ascii="宋体" w:hAnsi="宋体"/>
                <w:lang w:val="fr-FR" w:eastAsia="zh-CN"/>
              </w:rPr>
            </w:pPr>
            <w:r w:rsidRPr="00807218">
              <w:rPr>
                <w:rFonts w:hint="eastAsia"/>
                <w:lang w:val="fr-FR" w:eastAsia="zh-CN"/>
              </w:rPr>
              <w:t>String</w:t>
            </w:r>
          </w:p>
        </w:tc>
        <w:tc>
          <w:tcPr>
            <w:tcW w:w="992" w:type="dxa"/>
          </w:tcPr>
          <w:p w:rsidR="008E2709" w:rsidRPr="00F52EEA" w:rsidRDefault="008E2709" w:rsidP="005648E5">
            <w:pPr>
              <w:pStyle w:val="TAL"/>
              <w:rPr>
                <w:rFonts w:ascii="宋体" w:hAnsi="宋体"/>
                <w:lang w:val="fr-FR"/>
              </w:rPr>
            </w:pPr>
            <w:r>
              <w:rPr>
                <w:rFonts w:hint="eastAsia"/>
                <w:lang w:val="fr-FR" w:eastAsia="zh-CN"/>
              </w:rPr>
              <w:t>32</w:t>
            </w:r>
          </w:p>
        </w:tc>
        <w:tc>
          <w:tcPr>
            <w:tcW w:w="4298" w:type="dxa"/>
          </w:tcPr>
          <w:p w:rsidR="008E2709" w:rsidRPr="00F52EEA" w:rsidRDefault="008E2709" w:rsidP="005648E5">
            <w:pPr>
              <w:rPr>
                <w:rFonts w:ascii="宋体" w:hAnsi="宋体"/>
                <w:kern w:val="0"/>
                <w:sz w:val="18"/>
                <w:szCs w:val="18"/>
                <w:lang w:val="fr-FR"/>
              </w:rPr>
            </w:pPr>
            <w:r>
              <w:rPr>
                <w:rFonts w:ascii="Arial" w:hAnsi="Arial" w:hint="eastAsia"/>
                <w:kern w:val="0"/>
                <w:sz w:val="18"/>
                <w:szCs w:val="18"/>
                <w:lang w:val="fr-FR"/>
              </w:rPr>
              <w:t>新手机或邮箱</w:t>
            </w:r>
            <w:r w:rsidRPr="00807218">
              <w:rPr>
                <w:rFonts w:ascii="Arial" w:hAnsi="Arial" w:hint="eastAsia"/>
                <w:kern w:val="0"/>
                <w:sz w:val="18"/>
                <w:szCs w:val="18"/>
                <w:lang w:val="fr-FR"/>
              </w:rPr>
              <w:t>验证码</w:t>
            </w:r>
            <w:r>
              <w:rPr>
                <w:rFonts w:ascii="Arial" w:hAnsi="Arial" w:hint="eastAsia"/>
                <w:kern w:val="0"/>
                <w:sz w:val="18"/>
                <w:szCs w:val="18"/>
                <w:lang w:val="fr-FR"/>
              </w:rPr>
              <w:t>（</w:t>
            </w:r>
            <w:r>
              <w:rPr>
                <w:rFonts w:ascii="Arial" w:hAnsi="Arial" w:hint="eastAsia"/>
                <w:kern w:val="0"/>
                <w:sz w:val="18"/>
                <w:szCs w:val="18"/>
                <w:lang w:val="fr-FR"/>
              </w:rPr>
              <w:t>UP</w:t>
            </w:r>
            <w:r>
              <w:rPr>
                <w:rFonts w:ascii="Arial" w:hAnsi="Arial" w:hint="eastAsia"/>
                <w:kern w:val="0"/>
                <w:sz w:val="18"/>
                <w:szCs w:val="18"/>
                <w:lang w:val="fr-FR"/>
              </w:rPr>
              <w:t>内部先用录入前认证验证一次</w:t>
            </w:r>
            <w:r>
              <w:rPr>
                <w:rFonts w:ascii="Arial" w:hAnsi="Arial" w:hint="eastAsia"/>
                <w:kern w:val="0"/>
                <w:sz w:val="18"/>
                <w:szCs w:val="18"/>
              </w:rPr>
              <w:t>，执行变更时，再验一次</w:t>
            </w:r>
            <w:r>
              <w:rPr>
                <w:rFonts w:ascii="Arial" w:hAnsi="Arial" w:hint="eastAsia"/>
                <w:kern w:val="0"/>
                <w:sz w:val="18"/>
                <w:szCs w:val="18"/>
                <w:lang w:val="fr-FR"/>
              </w:rPr>
              <w:t>）</w:t>
            </w:r>
          </w:p>
        </w:tc>
      </w:tr>
      <w:tr w:rsidR="008E2709" w:rsidTr="005648E5">
        <w:trPr>
          <w:jc w:val="center"/>
        </w:trPr>
        <w:tc>
          <w:tcPr>
            <w:tcW w:w="1684" w:type="dxa"/>
          </w:tcPr>
          <w:p w:rsidR="008E2709" w:rsidRPr="00F52EEA" w:rsidRDefault="008E2709" w:rsidP="005648E5">
            <w:pPr>
              <w:pStyle w:val="TAL"/>
              <w:rPr>
                <w:rFonts w:ascii="宋体" w:hAnsi="宋体"/>
                <w:b/>
                <w:bCs/>
              </w:rPr>
            </w:pPr>
            <w:r w:rsidRPr="00F52EEA">
              <w:rPr>
                <w:rFonts w:ascii="宋体" w:hAnsi="宋体" w:hint="eastAsia"/>
                <w:b/>
                <w:bCs/>
                <w:lang w:eastAsia="zh-CN"/>
              </w:rPr>
              <w:t>r</w:t>
            </w:r>
            <w:r w:rsidRPr="00F52EEA">
              <w:rPr>
                <w:rFonts w:ascii="宋体" w:hAnsi="宋体" w:hint="eastAsia"/>
                <w:b/>
                <w:bCs/>
              </w:rPr>
              <w:t>eqClientType</w:t>
            </w:r>
          </w:p>
        </w:tc>
        <w:tc>
          <w:tcPr>
            <w:tcW w:w="731" w:type="dxa"/>
          </w:tcPr>
          <w:p w:rsidR="008E2709" w:rsidRPr="00F52EEA" w:rsidRDefault="008E2709" w:rsidP="005648E5">
            <w:pPr>
              <w:pStyle w:val="TAL"/>
              <w:rPr>
                <w:rFonts w:ascii="宋体" w:hAnsi="宋体"/>
                <w:lang w:eastAsia="zh-CN"/>
              </w:rPr>
            </w:pPr>
            <w:r w:rsidRPr="00F52EEA">
              <w:rPr>
                <w:rFonts w:ascii="宋体" w:hAnsi="宋体" w:hint="eastAsia"/>
                <w:lang w:val="fr-FR" w:eastAsia="zh-CN"/>
              </w:rPr>
              <w:t>M</w:t>
            </w:r>
          </w:p>
        </w:tc>
        <w:tc>
          <w:tcPr>
            <w:tcW w:w="1091" w:type="dxa"/>
          </w:tcPr>
          <w:p w:rsidR="008E2709" w:rsidRPr="00F52EEA" w:rsidRDefault="008E2709" w:rsidP="005648E5">
            <w:pPr>
              <w:pStyle w:val="TAL"/>
              <w:rPr>
                <w:rFonts w:ascii="宋体" w:hAnsi="宋体"/>
                <w:lang w:eastAsia="zh-CN"/>
              </w:rPr>
            </w:pPr>
            <w:r>
              <w:rPr>
                <w:rFonts w:ascii="宋体" w:hAnsi="宋体"/>
                <w:lang w:val="fr-FR"/>
              </w:rPr>
              <w:t>Int</w:t>
            </w:r>
          </w:p>
        </w:tc>
        <w:tc>
          <w:tcPr>
            <w:tcW w:w="992" w:type="dxa"/>
          </w:tcPr>
          <w:p w:rsidR="008E2709" w:rsidRPr="00F52EEA" w:rsidRDefault="008E2709" w:rsidP="005648E5">
            <w:pPr>
              <w:pStyle w:val="TAL"/>
              <w:rPr>
                <w:rFonts w:ascii="宋体" w:hAnsi="宋体" w:cs="Arial"/>
                <w:lang w:eastAsia="zh-CN"/>
              </w:rPr>
            </w:pPr>
          </w:p>
        </w:tc>
        <w:tc>
          <w:tcPr>
            <w:tcW w:w="4298" w:type="dxa"/>
          </w:tcPr>
          <w:p w:rsidR="008E2709" w:rsidRPr="00F52EEA" w:rsidRDefault="008E2709" w:rsidP="005648E5">
            <w:pPr>
              <w:rPr>
                <w:rFonts w:ascii="宋体" w:hAnsi="宋体"/>
                <w:sz w:val="18"/>
                <w:szCs w:val="18"/>
              </w:rPr>
            </w:pPr>
            <w:r w:rsidRPr="00F52EEA">
              <w:rPr>
                <w:rFonts w:ascii="宋体" w:hAnsi="宋体" w:hint="eastAsia"/>
                <w:sz w:val="18"/>
                <w:szCs w:val="18"/>
              </w:rPr>
              <w:t>请求客户端类型</w:t>
            </w:r>
          </w:p>
        </w:tc>
      </w:tr>
      <w:tr w:rsidR="008E2709" w:rsidRPr="00D27B2C" w:rsidTr="005648E5">
        <w:trPr>
          <w:jc w:val="center"/>
        </w:trPr>
        <w:tc>
          <w:tcPr>
            <w:tcW w:w="1684" w:type="dxa"/>
          </w:tcPr>
          <w:p w:rsidR="008E2709" w:rsidDel="00C67602" w:rsidRDefault="008E2709" w:rsidP="005648E5">
            <w:pPr>
              <w:pStyle w:val="TAL"/>
              <w:rPr>
                <w:rFonts w:ascii="Verdana" w:hAnsi="Verdana"/>
                <w:lang w:val="en-US" w:eastAsia="zh-CN"/>
              </w:rPr>
            </w:pPr>
          </w:p>
        </w:tc>
        <w:tc>
          <w:tcPr>
            <w:tcW w:w="731" w:type="dxa"/>
          </w:tcPr>
          <w:p w:rsidR="008E2709" w:rsidDel="00C67602" w:rsidRDefault="008E2709" w:rsidP="005648E5">
            <w:pPr>
              <w:pStyle w:val="TAL"/>
              <w:rPr>
                <w:rFonts w:ascii="Verdana" w:hAnsi="Verdana"/>
                <w:lang w:val="en-US" w:eastAsia="zh-CN"/>
              </w:rPr>
            </w:pPr>
          </w:p>
        </w:tc>
        <w:tc>
          <w:tcPr>
            <w:tcW w:w="1091" w:type="dxa"/>
          </w:tcPr>
          <w:p w:rsidR="008E2709" w:rsidDel="00C67602" w:rsidRDefault="008E2709" w:rsidP="005648E5">
            <w:pPr>
              <w:pStyle w:val="TAL"/>
              <w:rPr>
                <w:rFonts w:ascii="Verdana" w:hAnsi="Verdana"/>
                <w:lang w:eastAsia="zh-CN"/>
              </w:rPr>
            </w:pPr>
          </w:p>
        </w:tc>
        <w:tc>
          <w:tcPr>
            <w:tcW w:w="992" w:type="dxa"/>
          </w:tcPr>
          <w:p w:rsidR="008E2709" w:rsidDel="00C67602" w:rsidRDefault="008E2709" w:rsidP="005648E5">
            <w:pPr>
              <w:pStyle w:val="TAL"/>
              <w:rPr>
                <w:lang w:val="fr-FR" w:eastAsia="zh-CN"/>
              </w:rPr>
            </w:pPr>
          </w:p>
        </w:tc>
        <w:tc>
          <w:tcPr>
            <w:tcW w:w="4298" w:type="dxa"/>
          </w:tcPr>
          <w:p w:rsidR="008E2709" w:rsidDel="00C67602" w:rsidRDefault="008E2709" w:rsidP="005648E5">
            <w:pPr>
              <w:rPr>
                <w:sz w:val="19"/>
                <w:szCs w:val="19"/>
                <w:lang w:val="en-GB"/>
              </w:rPr>
            </w:pPr>
          </w:p>
        </w:tc>
      </w:tr>
    </w:tbl>
    <w:p w:rsidR="00A51CD6" w:rsidRPr="005B1728" w:rsidRDefault="00A51CD6" w:rsidP="00A51CD6">
      <w:pPr>
        <w:ind w:firstLine="180"/>
        <w:rPr>
          <w:lang w:val="fr-FR"/>
        </w:rPr>
      </w:pPr>
    </w:p>
    <w:p w:rsidR="00A51CD6" w:rsidRDefault="00A51CD6" w:rsidP="00A51CD6">
      <w:pPr>
        <w:pStyle w:val="41"/>
        <w:rPr>
          <w:lang w:val="fr-FR"/>
        </w:rPr>
      </w:pPr>
      <w:r>
        <w:rPr>
          <w:rFonts w:hint="eastAsia"/>
        </w:rPr>
        <w:t>返回值</w:t>
      </w:r>
    </w:p>
    <w:p w:rsidR="00A51CD6" w:rsidRDefault="00A51CD6" w:rsidP="00A51CD6">
      <w:pPr>
        <w:ind w:left="198"/>
      </w:pPr>
      <w:r>
        <w:rPr>
          <w:rFonts w:hint="eastAsia"/>
        </w:rPr>
        <w:t>成功返回</w:t>
      </w:r>
      <w:r>
        <w:rPr>
          <w:rFonts w:hint="eastAsia"/>
          <w:lang w:val="da-DK"/>
        </w:rPr>
        <w:t>ChgUserAccountRsp</w:t>
      </w:r>
      <w:r>
        <w:rPr>
          <w:rFonts w:hint="eastAsia"/>
          <w:lang w:val="fr-FR"/>
        </w:rPr>
        <w:t>，否则抛出异常</w:t>
      </w:r>
      <w:r>
        <w:rPr>
          <w:rFonts w:hint="eastAsia"/>
          <w:lang w:val="fr-FR"/>
        </w:rPr>
        <w:t>CException</w:t>
      </w:r>
      <w:r>
        <w:rPr>
          <w:rFonts w:hint="eastAsia"/>
          <w:lang w:val="fr-FR"/>
        </w:rPr>
        <w:t>。</w:t>
      </w:r>
      <w:r>
        <w:rPr>
          <w:rFonts w:hint="eastAsia"/>
        </w:rPr>
        <w:t>定义如下：</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2104"/>
        <w:gridCol w:w="900"/>
        <w:gridCol w:w="2681"/>
      </w:tblGrid>
      <w:tr w:rsidR="00A51CD6" w:rsidTr="005648E5">
        <w:trPr>
          <w:jc w:val="center"/>
        </w:trPr>
        <w:tc>
          <w:tcPr>
            <w:tcW w:w="2378" w:type="dxa"/>
          </w:tcPr>
          <w:p w:rsidR="00A51CD6" w:rsidRDefault="00A51CD6" w:rsidP="005648E5">
            <w:pPr>
              <w:pStyle w:val="TAH"/>
              <w:rPr>
                <w:rFonts w:ascii="Verdana" w:hAnsi="Verdana"/>
                <w:lang w:val="fr-FR" w:eastAsia="zh-CN"/>
              </w:rPr>
            </w:pPr>
            <w:r>
              <w:rPr>
                <w:rFonts w:ascii="Verdana" w:hAnsi="Verdana" w:hint="eastAsia"/>
                <w:lang w:val="fr-FR" w:eastAsia="zh-CN"/>
              </w:rPr>
              <w:t>参数名称</w:t>
            </w:r>
          </w:p>
        </w:tc>
        <w:tc>
          <w:tcPr>
            <w:tcW w:w="737" w:type="dxa"/>
          </w:tcPr>
          <w:p w:rsidR="00A51CD6" w:rsidRDefault="00A51CD6" w:rsidP="005648E5">
            <w:pPr>
              <w:pStyle w:val="TAH"/>
              <w:rPr>
                <w:rFonts w:ascii="Verdana" w:hAnsi="Verdana"/>
                <w:lang w:val="fr-FR" w:eastAsia="zh-CN"/>
              </w:rPr>
            </w:pPr>
            <w:r>
              <w:rPr>
                <w:rFonts w:ascii="Verdana" w:hAnsi="Verdana" w:hint="eastAsia"/>
                <w:lang w:val="fr-FR" w:eastAsia="zh-CN"/>
              </w:rPr>
              <w:t>必须</w:t>
            </w:r>
          </w:p>
        </w:tc>
        <w:tc>
          <w:tcPr>
            <w:tcW w:w="2104" w:type="dxa"/>
          </w:tcPr>
          <w:p w:rsidR="00A51CD6" w:rsidRDefault="00A51CD6" w:rsidP="005648E5">
            <w:pPr>
              <w:pStyle w:val="TAH"/>
              <w:rPr>
                <w:rFonts w:ascii="Verdana" w:hAnsi="Verdana"/>
                <w:lang w:val="fr-FR" w:eastAsia="zh-CN"/>
              </w:rPr>
            </w:pPr>
            <w:r>
              <w:rPr>
                <w:rFonts w:ascii="Verdana" w:hAnsi="Verdana" w:hint="eastAsia"/>
                <w:lang w:val="fr-FR" w:eastAsia="zh-CN"/>
              </w:rPr>
              <w:t>类型</w:t>
            </w:r>
          </w:p>
        </w:tc>
        <w:tc>
          <w:tcPr>
            <w:tcW w:w="900" w:type="dxa"/>
          </w:tcPr>
          <w:p w:rsidR="00A51CD6" w:rsidRDefault="00A51CD6" w:rsidP="005648E5">
            <w:pPr>
              <w:pStyle w:val="TAH"/>
              <w:rPr>
                <w:rFonts w:ascii="Verdana" w:hAnsi="Verdana"/>
                <w:lang w:val="fr-FR" w:eastAsia="zh-CN"/>
              </w:rPr>
            </w:pPr>
            <w:r>
              <w:rPr>
                <w:rFonts w:ascii="Verdana" w:hAnsi="Verdana" w:hint="eastAsia"/>
                <w:lang w:val="fr-FR" w:eastAsia="zh-CN"/>
              </w:rPr>
              <w:t>长度</w:t>
            </w:r>
          </w:p>
        </w:tc>
        <w:tc>
          <w:tcPr>
            <w:tcW w:w="2681" w:type="dxa"/>
          </w:tcPr>
          <w:p w:rsidR="00A51CD6" w:rsidRDefault="00A51CD6" w:rsidP="005648E5">
            <w:pPr>
              <w:pStyle w:val="TAH"/>
              <w:rPr>
                <w:rFonts w:ascii="Verdana" w:hAnsi="Verdana"/>
                <w:lang w:val="fr-FR" w:eastAsia="zh-CN"/>
              </w:rPr>
            </w:pPr>
            <w:r>
              <w:rPr>
                <w:rFonts w:ascii="Verdana" w:hAnsi="Verdana" w:hint="eastAsia"/>
                <w:lang w:val="fr-FR" w:eastAsia="zh-CN"/>
              </w:rPr>
              <w:t>描述信息</w:t>
            </w:r>
          </w:p>
        </w:tc>
      </w:tr>
      <w:tr w:rsidR="00A51CD6" w:rsidTr="005648E5">
        <w:trPr>
          <w:jc w:val="center"/>
        </w:trPr>
        <w:tc>
          <w:tcPr>
            <w:tcW w:w="2378" w:type="dxa"/>
          </w:tcPr>
          <w:p w:rsidR="00A51CD6" w:rsidRPr="005041A8" w:rsidRDefault="00A51CD6" w:rsidP="005648E5">
            <w:pPr>
              <w:pStyle w:val="TAL"/>
              <w:rPr>
                <w:lang w:val="fr-FR" w:eastAsia="zh-CN"/>
              </w:rPr>
            </w:pPr>
            <w:r w:rsidRPr="005041A8">
              <w:rPr>
                <w:rFonts w:hint="eastAsia"/>
                <w:lang w:val="fr-FR" w:eastAsia="zh-CN"/>
              </w:rPr>
              <w:t>v</w:t>
            </w:r>
            <w:r w:rsidRPr="005041A8">
              <w:rPr>
                <w:lang w:val="fr-FR" w:eastAsia="zh-CN"/>
              </w:rPr>
              <w:t>ersion</w:t>
            </w:r>
          </w:p>
        </w:tc>
        <w:tc>
          <w:tcPr>
            <w:tcW w:w="737" w:type="dxa"/>
          </w:tcPr>
          <w:p w:rsidR="00A51CD6" w:rsidRPr="005041A8" w:rsidRDefault="00A51CD6" w:rsidP="005648E5">
            <w:pPr>
              <w:pStyle w:val="TAL"/>
              <w:rPr>
                <w:lang w:val="fr-FR" w:eastAsia="zh-CN"/>
              </w:rPr>
            </w:pPr>
            <w:r>
              <w:rPr>
                <w:rFonts w:hint="eastAsia"/>
                <w:lang w:val="fr-FR" w:eastAsia="zh-CN"/>
              </w:rPr>
              <w:t>M</w:t>
            </w:r>
          </w:p>
        </w:tc>
        <w:tc>
          <w:tcPr>
            <w:tcW w:w="2104" w:type="dxa"/>
          </w:tcPr>
          <w:p w:rsidR="00A51CD6" w:rsidRPr="005041A8" w:rsidRDefault="00A51CD6" w:rsidP="005648E5">
            <w:pPr>
              <w:pStyle w:val="TAH"/>
              <w:jc w:val="both"/>
              <w:rPr>
                <w:b w:val="0"/>
                <w:lang w:val="fr-FR" w:eastAsia="zh-CN"/>
              </w:rPr>
            </w:pPr>
            <w:r>
              <w:rPr>
                <w:rFonts w:hint="eastAsia"/>
                <w:b w:val="0"/>
                <w:lang w:val="fr-FR" w:eastAsia="zh-CN"/>
              </w:rPr>
              <w:t>String</w:t>
            </w:r>
          </w:p>
        </w:tc>
        <w:tc>
          <w:tcPr>
            <w:tcW w:w="900" w:type="dxa"/>
          </w:tcPr>
          <w:p w:rsidR="00A51CD6" w:rsidRPr="005041A8" w:rsidRDefault="00A51CD6" w:rsidP="005648E5">
            <w:pPr>
              <w:rPr>
                <w:rFonts w:ascii="Arial" w:hAnsi="Arial"/>
                <w:kern w:val="0"/>
                <w:sz w:val="18"/>
                <w:szCs w:val="18"/>
                <w:lang w:val="fr-FR"/>
              </w:rPr>
            </w:pPr>
            <w:r>
              <w:rPr>
                <w:rFonts w:ascii="Arial" w:hAnsi="Arial" w:hint="eastAsia"/>
                <w:kern w:val="0"/>
                <w:sz w:val="18"/>
                <w:szCs w:val="18"/>
                <w:lang w:val="fr-FR"/>
              </w:rPr>
              <w:t>5</w:t>
            </w:r>
          </w:p>
        </w:tc>
        <w:tc>
          <w:tcPr>
            <w:tcW w:w="2681" w:type="dxa"/>
          </w:tcPr>
          <w:p w:rsidR="00A51CD6" w:rsidRPr="005041A8" w:rsidRDefault="00A51CD6" w:rsidP="005648E5">
            <w:pPr>
              <w:rPr>
                <w:rFonts w:ascii="Arial" w:hAnsi="Arial"/>
                <w:kern w:val="0"/>
                <w:sz w:val="18"/>
                <w:szCs w:val="18"/>
                <w:lang w:val="fr-FR"/>
              </w:rPr>
            </w:pPr>
            <w:r w:rsidRPr="005041A8">
              <w:rPr>
                <w:rFonts w:ascii="Arial" w:hAnsi="Arial" w:hint="eastAsia"/>
                <w:kern w:val="0"/>
                <w:sz w:val="18"/>
                <w:szCs w:val="18"/>
                <w:lang w:val="fr-FR"/>
              </w:rPr>
              <w:t>协议版本号</w:t>
            </w:r>
          </w:p>
        </w:tc>
      </w:tr>
      <w:tr w:rsidR="00A51CD6" w:rsidTr="005648E5">
        <w:trPr>
          <w:jc w:val="center"/>
        </w:trPr>
        <w:tc>
          <w:tcPr>
            <w:tcW w:w="2378" w:type="dxa"/>
          </w:tcPr>
          <w:p w:rsidR="00A51CD6" w:rsidRPr="005041A8" w:rsidRDefault="00A51CD6" w:rsidP="005648E5">
            <w:pPr>
              <w:pStyle w:val="TAL"/>
              <w:rPr>
                <w:lang w:val="fr-FR" w:eastAsia="zh-CN"/>
              </w:rPr>
            </w:pPr>
            <w:r>
              <w:rPr>
                <w:lang w:val="fr-FR" w:eastAsia="zh-CN"/>
              </w:rPr>
              <w:t>transactionID</w:t>
            </w:r>
          </w:p>
        </w:tc>
        <w:tc>
          <w:tcPr>
            <w:tcW w:w="737" w:type="dxa"/>
          </w:tcPr>
          <w:p w:rsidR="00A51CD6" w:rsidRPr="005041A8" w:rsidRDefault="00A51CD6" w:rsidP="005648E5">
            <w:pPr>
              <w:pStyle w:val="TAL"/>
              <w:rPr>
                <w:lang w:val="fr-FR" w:eastAsia="zh-CN"/>
              </w:rPr>
            </w:pPr>
            <w:r>
              <w:rPr>
                <w:rFonts w:hint="eastAsia"/>
                <w:lang w:val="fr-FR" w:eastAsia="zh-CN"/>
              </w:rPr>
              <w:t>M</w:t>
            </w:r>
          </w:p>
        </w:tc>
        <w:tc>
          <w:tcPr>
            <w:tcW w:w="2104" w:type="dxa"/>
          </w:tcPr>
          <w:p w:rsidR="00A51CD6" w:rsidRPr="005041A8" w:rsidRDefault="00A51CD6" w:rsidP="005648E5">
            <w:pPr>
              <w:pStyle w:val="TAH"/>
              <w:jc w:val="both"/>
              <w:rPr>
                <w:b w:val="0"/>
                <w:lang w:val="fr-FR" w:eastAsia="zh-CN"/>
              </w:rPr>
            </w:pPr>
            <w:r>
              <w:rPr>
                <w:rFonts w:hint="eastAsia"/>
                <w:b w:val="0"/>
                <w:lang w:val="fr-FR" w:eastAsia="zh-CN"/>
              </w:rPr>
              <w:t>String</w:t>
            </w:r>
          </w:p>
        </w:tc>
        <w:tc>
          <w:tcPr>
            <w:tcW w:w="900" w:type="dxa"/>
          </w:tcPr>
          <w:p w:rsidR="00A51CD6" w:rsidRPr="005041A8" w:rsidRDefault="00A51CD6" w:rsidP="005648E5">
            <w:pPr>
              <w:rPr>
                <w:rFonts w:ascii="Arial" w:hAnsi="Arial"/>
                <w:kern w:val="0"/>
                <w:sz w:val="18"/>
                <w:szCs w:val="18"/>
                <w:lang w:val="fr-FR"/>
              </w:rPr>
            </w:pPr>
            <w:r w:rsidRPr="005041A8">
              <w:rPr>
                <w:rFonts w:ascii="Arial" w:hAnsi="Arial" w:hint="eastAsia"/>
                <w:kern w:val="0"/>
                <w:sz w:val="18"/>
                <w:szCs w:val="18"/>
                <w:lang w:val="fr-FR"/>
              </w:rPr>
              <w:t>40</w:t>
            </w:r>
          </w:p>
        </w:tc>
        <w:tc>
          <w:tcPr>
            <w:tcW w:w="2681" w:type="dxa"/>
          </w:tcPr>
          <w:p w:rsidR="00A51CD6" w:rsidRPr="005041A8" w:rsidRDefault="00A51CD6" w:rsidP="005648E5">
            <w:pPr>
              <w:rPr>
                <w:rFonts w:ascii="Arial" w:hAnsi="Arial"/>
                <w:kern w:val="0"/>
                <w:sz w:val="18"/>
                <w:szCs w:val="18"/>
                <w:lang w:val="fr-FR"/>
              </w:rPr>
            </w:pPr>
            <w:r w:rsidRPr="005041A8">
              <w:rPr>
                <w:rFonts w:ascii="Arial" w:hAnsi="Arial" w:hint="eastAsia"/>
                <w:kern w:val="0"/>
                <w:sz w:val="18"/>
                <w:szCs w:val="18"/>
                <w:lang w:val="fr-FR"/>
              </w:rPr>
              <w:t>交易流水号</w:t>
            </w:r>
          </w:p>
        </w:tc>
      </w:tr>
      <w:tr w:rsidR="00A51CD6" w:rsidTr="005648E5">
        <w:trPr>
          <w:jc w:val="center"/>
        </w:trPr>
        <w:tc>
          <w:tcPr>
            <w:tcW w:w="2378" w:type="dxa"/>
          </w:tcPr>
          <w:p w:rsidR="00A51CD6" w:rsidRPr="00C8364D" w:rsidRDefault="00A51CD6" w:rsidP="005648E5">
            <w:pPr>
              <w:pStyle w:val="TAL"/>
              <w:rPr>
                <w:lang w:val="fr-FR" w:eastAsia="zh-CN"/>
              </w:rPr>
            </w:pPr>
            <w:r w:rsidRPr="00C8364D">
              <w:rPr>
                <w:rFonts w:hint="eastAsia"/>
                <w:lang w:val="fr-FR" w:eastAsia="zh-CN"/>
              </w:rPr>
              <w:t>traceFlag</w:t>
            </w:r>
          </w:p>
        </w:tc>
        <w:tc>
          <w:tcPr>
            <w:tcW w:w="737" w:type="dxa"/>
          </w:tcPr>
          <w:p w:rsidR="00A51CD6" w:rsidRPr="00C8364D" w:rsidRDefault="00A51CD6" w:rsidP="005648E5">
            <w:pPr>
              <w:spacing w:line="240" w:lineRule="atLeast"/>
              <w:rPr>
                <w:rFonts w:ascii="Arial" w:hAnsi="Arial"/>
                <w:kern w:val="0"/>
                <w:sz w:val="18"/>
                <w:szCs w:val="18"/>
                <w:lang w:val="fr-FR"/>
              </w:rPr>
            </w:pPr>
            <w:r w:rsidRPr="00C8364D">
              <w:rPr>
                <w:rFonts w:ascii="Arial" w:hAnsi="Arial" w:hint="eastAsia"/>
                <w:kern w:val="0"/>
                <w:sz w:val="18"/>
                <w:szCs w:val="18"/>
                <w:lang w:val="fr-FR"/>
              </w:rPr>
              <w:t xml:space="preserve">O </w:t>
            </w:r>
          </w:p>
        </w:tc>
        <w:tc>
          <w:tcPr>
            <w:tcW w:w="2104" w:type="dxa"/>
          </w:tcPr>
          <w:p w:rsidR="00A51CD6" w:rsidRPr="00C8364D" w:rsidRDefault="00A51CD6" w:rsidP="005648E5">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900" w:type="dxa"/>
          </w:tcPr>
          <w:p w:rsidR="00A51CD6" w:rsidRPr="00C8364D" w:rsidRDefault="00A51CD6" w:rsidP="005648E5">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2681" w:type="dxa"/>
          </w:tcPr>
          <w:p w:rsidR="00A51CD6" w:rsidRPr="00C8364D" w:rsidRDefault="00A51CD6" w:rsidP="005648E5">
            <w:pPr>
              <w:spacing w:line="240" w:lineRule="atLeast"/>
              <w:rPr>
                <w:rFonts w:ascii="Arial" w:hAnsi="Arial"/>
                <w:kern w:val="0"/>
                <w:sz w:val="18"/>
                <w:szCs w:val="18"/>
                <w:lang w:val="fr-FR"/>
              </w:rPr>
            </w:pPr>
            <w:r>
              <w:rPr>
                <w:rFonts w:ascii="Arial" w:hAnsi="Arial" w:hint="eastAsia"/>
                <w:kern w:val="0"/>
                <w:sz w:val="18"/>
                <w:szCs w:val="18"/>
                <w:lang w:val="fr-FR"/>
              </w:rPr>
              <w:t>跟踪标志</w:t>
            </w:r>
          </w:p>
        </w:tc>
      </w:tr>
      <w:tr w:rsidR="00A51CD6" w:rsidTr="005648E5">
        <w:trPr>
          <w:jc w:val="center"/>
        </w:trPr>
        <w:tc>
          <w:tcPr>
            <w:tcW w:w="2378" w:type="dxa"/>
          </w:tcPr>
          <w:p w:rsidR="00A51CD6" w:rsidRPr="00C8364D" w:rsidRDefault="00A51CD6" w:rsidP="005648E5">
            <w:pPr>
              <w:pStyle w:val="TAL"/>
              <w:rPr>
                <w:lang w:val="fr-FR" w:eastAsia="zh-CN"/>
              </w:rPr>
            </w:pPr>
            <w:r>
              <w:rPr>
                <w:rFonts w:hint="eastAsia"/>
                <w:lang w:val="fr-FR" w:eastAsia="zh-CN"/>
              </w:rPr>
              <w:t>userID</w:t>
            </w:r>
          </w:p>
        </w:tc>
        <w:tc>
          <w:tcPr>
            <w:tcW w:w="737" w:type="dxa"/>
          </w:tcPr>
          <w:p w:rsidR="00A51CD6" w:rsidRPr="00C8364D" w:rsidRDefault="00A51CD6" w:rsidP="005648E5">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2104" w:type="dxa"/>
          </w:tcPr>
          <w:p w:rsidR="00A51CD6" w:rsidRDefault="00A51CD6" w:rsidP="005648E5">
            <w:pPr>
              <w:spacing w:line="240" w:lineRule="atLeast"/>
              <w:rPr>
                <w:rFonts w:ascii="Arial" w:hAnsi="Arial"/>
                <w:kern w:val="0"/>
                <w:sz w:val="18"/>
                <w:szCs w:val="18"/>
                <w:lang w:val="fr-FR"/>
              </w:rPr>
            </w:pPr>
            <w:r>
              <w:rPr>
                <w:rFonts w:ascii="Arial" w:hAnsi="Arial" w:hint="eastAsia"/>
                <w:kern w:val="0"/>
                <w:sz w:val="18"/>
                <w:szCs w:val="18"/>
                <w:lang w:val="fr-FR"/>
              </w:rPr>
              <w:t>Bigint</w:t>
            </w:r>
          </w:p>
        </w:tc>
        <w:tc>
          <w:tcPr>
            <w:tcW w:w="900" w:type="dxa"/>
          </w:tcPr>
          <w:p w:rsidR="00A51CD6" w:rsidRDefault="00A51CD6" w:rsidP="005648E5">
            <w:pPr>
              <w:spacing w:line="240" w:lineRule="atLeast"/>
              <w:rPr>
                <w:rFonts w:ascii="Arial" w:hAnsi="Arial"/>
                <w:kern w:val="0"/>
                <w:sz w:val="18"/>
                <w:szCs w:val="18"/>
                <w:lang w:val="fr-FR"/>
              </w:rPr>
            </w:pPr>
          </w:p>
        </w:tc>
        <w:tc>
          <w:tcPr>
            <w:tcW w:w="2681" w:type="dxa"/>
          </w:tcPr>
          <w:p w:rsidR="00A51CD6" w:rsidRDefault="00A51CD6" w:rsidP="005648E5">
            <w:pPr>
              <w:spacing w:line="240" w:lineRule="atLeast"/>
              <w:rPr>
                <w:rFonts w:ascii="Arial" w:hAnsi="Arial"/>
                <w:kern w:val="0"/>
                <w:sz w:val="18"/>
                <w:szCs w:val="18"/>
                <w:lang w:val="fr-FR"/>
              </w:rPr>
            </w:pPr>
            <w:r>
              <w:rPr>
                <w:rFonts w:ascii="Arial" w:hAnsi="Arial" w:hint="eastAsia"/>
                <w:kern w:val="0"/>
                <w:sz w:val="18"/>
                <w:szCs w:val="18"/>
                <w:lang w:val="fr-FR"/>
              </w:rPr>
              <w:t>用户</w:t>
            </w:r>
            <w:r>
              <w:rPr>
                <w:rFonts w:ascii="Arial" w:hAnsi="Arial" w:hint="eastAsia"/>
                <w:kern w:val="0"/>
                <w:sz w:val="18"/>
                <w:szCs w:val="18"/>
                <w:lang w:val="fr-FR"/>
              </w:rPr>
              <w:t>ID</w:t>
            </w:r>
            <w:r>
              <w:rPr>
                <w:rFonts w:ascii="Arial" w:hAnsi="Arial" w:hint="eastAsia"/>
                <w:kern w:val="0"/>
                <w:sz w:val="18"/>
                <w:szCs w:val="18"/>
                <w:lang w:val="fr-FR"/>
              </w:rPr>
              <w:t>（内部）</w:t>
            </w:r>
          </w:p>
        </w:tc>
      </w:tr>
    </w:tbl>
    <w:p w:rsidR="00A51CD6" w:rsidRDefault="00A51CD6" w:rsidP="00A51CD6">
      <w:pPr>
        <w:rPr>
          <w:lang w:val="da-DK"/>
        </w:rPr>
      </w:pPr>
    </w:p>
    <w:p w:rsidR="00A51CD6" w:rsidRDefault="00A51CD6" w:rsidP="00A51CD6">
      <w:pPr>
        <w:pStyle w:val="41"/>
      </w:pPr>
      <w:r>
        <w:rPr>
          <w:rFonts w:hint="eastAsia"/>
        </w:rPr>
        <w:t>异常信息</w:t>
      </w:r>
    </w:p>
    <w:p w:rsidR="00A51CD6" w:rsidRDefault="00A51CD6" w:rsidP="00A51CD6">
      <w:pPr>
        <w:pStyle w:val="a4"/>
        <w:ind w:firstLine="210"/>
        <w:rPr>
          <w:lang w:val="fr-FR"/>
        </w:rPr>
      </w:pPr>
      <w:r>
        <w:rPr>
          <w:rFonts w:hint="eastAsia"/>
        </w:rPr>
        <w:t>失败则抛出异常</w:t>
      </w:r>
      <w:r>
        <w:rPr>
          <w:rFonts w:hint="eastAsia"/>
        </w:rPr>
        <w:t>CException</w:t>
      </w:r>
      <w:r>
        <w:rPr>
          <w:rFonts w:hint="eastAsia"/>
        </w:rPr>
        <w:t>，具体内容请参考异常码定义文档。</w:t>
      </w:r>
    </w:p>
    <w:p w:rsidR="00A51CD6" w:rsidRDefault="00A51CD6" w:rsidP="00A51CD6">
      <w:pPr>
        <w:pStyle w:val="41"/>
      </w:pPr>
      <w:r>
        <w:rPr>
          <w:rFonts w:hint="eastAsia"/>
        </w:rPr>
        <w:t>Json</w:t>
      </w:r>
      <w:r>
        <w:rPr>
          <w:rFonts w:hint="eastAsia"/>
        </w:rPr>
        <w:t>接口登录认证信息说明</w:t>
      </w:r>
    </w:p>
    <w:p w:rsidR="00A51CD6" w:rsidRPr="003A63A1" w:rsidRDefault="00A51CD6" w:rsidP="00A51CD6">
      <w:r>
        <w:rPr>
          <w:rFonts w:hint="eastAsia"/>
        </w:rPr>
        <w:t xml:space="preserve">   Authorization</w:t>
      </w:r>
      <w:r>
        <w:rPr>
          <w:rFonts w:hint="eastAsia"/>
        </w:rPr>
        <w:t>中需登录认证信息。</w:t>
      </w:r>
    </w:p>
    <w:p w:rsidR="00EF58CD" w:rsidRDefault="00EF58CD">
      <w:pPr>
        <w:widowControl/>
        <w:jc w:val="left"/>
      </w:pPr>
      <w:r>
        <w:br w:type="page"/>
      </w:r>
    </w:p>
    <w:p w:rsidR="00EF58CD" w:rsidRDefault="00EF58CD" w:rsidP="00EF58CD">
      <w:pPr>
        <w:pStyle w:val="21"/>
        <w:numPr>
          <w:ilvl w:val="1"/>
          <w:numId w:val="1"/>
        </w:numPr>
        <w:rPr>
          <w:rStyle w:val="210"/>
        </w:rPr>
      </w:pPr>
      <w:r>
        <w:rPr>
          <w:rStyle w:val="210"/>
          <w:rFonts w:hint="eastAsia"/>
        </w:rPr>
        <w:lastRenderedPageBreak/>
        <w:t>chkAuthCode</w:t>
      </w:r>
    </w:p>
    <w:p w:rsidR="00EF58CD" w:rsidRPr="00B91F27" w:rsidRDefault="00EF58CD" w:rsidP="00EF58CD">
      <w:pPr>
        <w:pStyle w:val="31"/>
      </w:pPr>
      <w:r>
        <w:rPr>
          <w:rStyle w:val="210"/>
          <w:rFonts w:hint="eastAsia"/>
        </w:rPr>
        <w:t>JSON</w:t>
      </w:r>
      <w:r>
        <w:rPr>
          <w:rStyle w:val="210"/>
          <w:rFonts w:hint="eastAsia"/>
        </w:rPr>
        <w:t>接口</w:t>
      </w:r>
    </w:p>
    <w:p w:rsidR="00EF58CD" w:rsidRDefault="00EF58CD" w:rsidP="00EF58CD">
      <w:pPr>
        <w:pStyle w:val="41"/>
      </w:pPr>
      <w:r>
        <w:rPr>
          <w:rFonts w:hint="eastAsia"/>
        </w:rPr>
        <w:t>描述</w:t>
      </w:r>
    </w:p>
    <w:p w:rsidR="00EF58CD" w:rsidRDefault="00054098" w:rsidP="00EF58CD">
      <w:pPr>
        <w:ind w:left="180" w:firstLine="420"/>
        <w:rPr>
          <w:color w:val="FF0000"/>
        </w:rPr>
      </w:pPr>
      <w:r>
        <w:rPr>
          <w:rFonts w:hint="eastAsia"/>
          <w:color w:val="FF0000"/>
        </w:rPr>
        <w:t>手机短信和邮箱验证码</w:t>
      </w:r>
      <w:r w:rsidR="006812DA">
        <w:rPr>
          <w:rFonts w:hint="eastAsia"/>
          <w:color w:val="FF0000"/>
        </w:rPr>
        <w:t>的</w:t>
      </w:r>
      <w:r>
        <w:rPr>
          <w:rFonts w:hint="eastAsia"/>
          <w:color w:val="FF0000"/>
        </w:rPr>
        <w:t>第</w:t>
      </w:r>
      <w:r>
        <w:rPr>
          <w:rFonts w:hint="eastAsia"/>
          <w:color w:val="FF0000"/>
        </w:rPr>
        <w:t>1</w:t>
      </w:r>
      <w:r>
        <w:rPr>
          <w:rFonts w:hint="eastAsia"/>
          <w:color w:val="FF0000"/>
        </w:rPr>
        <w:t>次验证</w:t>
      </w:r>
      <w:r w:rsidR="006812DA">
        <w:rPr>
          <w:rFonts w:hint="eastAsia"/>
          <w:color w:val="FF0000"/>
        </w:rPr>
        <w:t>。</w:t>
      </w:r>
      <w:r w:rsidR="007C79B1">
        <w:rPr>
          <w:rFonts w:hint="eastAsia"/>
          <w:color w:val="FF0000"/>
        </w:rPr>
        <w:t>验证成功后，验证码类型变为</w:t>
      </w:r>
      <w:r w:rsidR="007C79B1">
        <w:rPr>
          <w:rFonts w:hint="eastAsia"/>
          <w:color w:val="FF0000"/>
        </w:rPr>
        <w:t>0</w:t>
      </w:r>
      <w:r w:rsidR="007C79B1">
        <w:rPr>
          <w:rFonts w:hint="eastAsia"/>
          <w:color w:val="FF0000"/>
        </w:rPr>
        <w:t>，用于后续接口验证。</w:t>
      </w:r>
    </w:p>
    <w:p w:rsidR="00EF58CD" w:rsidRPr="000771D1" w:rsidRDefault="00EF58CD" w:rsidP="0077163D">
      <w:pPr>
        <w:ind w:left="180" w:firstLine="420"/>
        <w:rPr>
          <w:lang w:val="en-GB"/>
        </w:rPr>
      </w:pPr>
      <w:r w:rsidRPr="007F29FC">
        <w:rPr>
          <w:rFonts w:hint="eastAsia"/>
          <w:color w:val="FF0000"/>
        </w:rPr>
        <w:t>本接口</w:t>
      </w:r>
      <w:r w:rsidR="006812DA">
        <w:rPr>
          <w:rFonts w:hint="eastAsia"/>
          <w:color w:val="FF0000"/>
        </w:rPr>
        <w:t>需</w:t>
      </w:r>
      <w:r w:rsidRPr="007F29FC">
        <w:rPr>
          <w:rFonts w:hint="eastAsia"/>
          <w:color w:val="FF0000"/>
        </w:rPr>
        <w:t>防止验证码暴力破解</w:t>
      </w:r>
      <w:r>
        <w:rPr>
          <w:rFonts w:hint="eastAsia"/>
        </w:rPr>
        <w:t>，规则</w:t>
      </w:r>
      <w:r w:rsidR="006812DA">
        <w:rPr>
          <w:rFonts w:hint="eastAsia"/>
        </w:rPr>
        <w:t>同</w:t>
      </w:r>
      <w:r w:rsidR="006812DA">
        <w:rPr>
          <w:rFonts w:hint="eastAsia"/>
        </w:rPr>
        <w:t>userSMSAuth</w:t>
      </w:r>
      <w:r w:rsidR="006812DA">
        <w:rPr>
          <w:rFonts w:hint="eastAsia"/>
        </w:rPr>
        <w:t>接口的验证码。</w:t>
      </w:r>
    </w:p>
    <w:p w:rsidR="00EF58CD" w:rsidRDefault="00EF58CD" w:rsidP="00EF58CD">
      <w:pPr>
        <w:pStyle w:val="41"/>
      </w:pPr>
      <w:r>
        <w:t xml:space="preserve">API </w:t>
      </w:r>
      <w:r>
        <w:rPr>
          <w:rFonts w:hint="eastAsia"/>
        </w:rPr>
        <w:t>原型</w:t>
      </w:r>
    </w:p>
    <w:p w:rsidR="00EF58CD" w:rsidRDefault="00EF58CD" w:rsidP="00EF58CD">
      <w:pPr>
        <w:ind w:left="420" w:firstLine="420"/>
      </w:pPr>
      <w:r>
        <w:rPr>
          <w:rFonts w:hint="eastAsia"/>
        </w:rPr>
        <w:t>ChkAuthCodeRsp chkAuthCode</w:t>
      </w:r>
      <w:r>
        <w:t>(</w:t>
      </w:r>
      <w:r>
        <w:rPr>
          <w:rFonts w:hint="eastAsia"/>
        </w:rPr>
        <w:t>ChkAuthCodeReq chkAuthCodeReq</w:t>
      </w:r>
      <w:r>
        <w:t>)</w:t>
      </w:r>
      <w:r>
        <w:rPr>
          <w:rFonts w:hint="eastAsia"/>
        </w:rPr>
        <w:t xml:space="preserve"> throws </w:t>
      </w:r>
      <w:r w:rsidRPr="00813C66">
        <w:rPr>
          <w:rFonts w:hint="eastAsia"/>
        </w:rPr>
        <w:t>CException</w:t>
      </w:r>
    </w:p>
    <w:p w:rsidR="00EF58CD" w:rsidRDefault="00EF58CD" w:rsidP="00EF58CD">
      <w:pPr>
        <w:pStyle w:val="41"/>
      </w:pPr>
      <w:r>
        <w:rPr>
          <w:rFonts w:hint="eastAsia"/>
        </w:rPr>
        <w:t>输入参数</w:t>
      </w:r>
      <w:r w:rsidR="006812DA">
        <w:rPr>
          <w:rFonts w:hint="eastAsia"/>
        </w:rPr>
        <w:t>ChkAuthCodeReq</w:t>
      </w:r>
    </w:p>
    <w:tbl>
      <w:tblPr>
        <w:tblW w:w="9775"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48"/>
        <w:gridCol w:w="709"/>
        <w:gridCol w:w="881"/>
        <w:gridCol w:w="709"/>
        <w:gridCol w:w="5528"/>
      </w:tblGrid>
      <w:tr w:rsidR="00EF58CD" w:rsidTr="00EF58CD">
        <w:trPr>
          <w:jc w:val="center"/>
        </w:trPr>
        <w:tc>
          <w:tcPr>
            <w:tcW w:w="1948" w:type="dxa"/>
          </w:tcPr>
          <w:p w:rsidR="00EF58CD" w:rsidRDefault="00EF58CD" w:rsidP="00EF58CD">
            <w:pPr>
              <w:pStyle w:val="TAH"/>
              <w:rPr>
                <w:rFonts w:ascii="Verdana" w:hAnsi="Verdana"/>
                <w:lang w:val="fr-FR" w:eastAsia="zh-CN"/>
              </w:rPr>
            </w:pPr>
            <w:r>
              <w:rPr>
                <w:rFonts w:ascii="Verdana" w:hAnsi="Verdana" w:hint="eastAsia"/>
                <w:lang w:val="fr-FR" w:eastAsia="zh-CN"/>
              </w:rPr>
              <w:t>参数名称</w:t>
            </w:r>
          </w:p>
        </w:tc>
        <w:tc>
          <w:tcPr>
            <w:tcW w:w="709" w:type="dxa"/>
          </w:tcPr>
          <w:p w:rsidR="00EF58CD" w:rsidRDefault="00EF58CD" w:rsidP="00EF58CD">
            <w:pPr>
              <w:pStyle w:val="TAH"/>
              <w:rPr>
                <w:rFonts w:ascii="Verdana" w:hAnsi="Verdana"/>
                <w:lang w:val="fr-FR" w:eastAsia="zh-CN"/>
              </w:rPr>
            </w:pPr>
            <w:r>
              <w:rPr>
                <w:rFonts w:ascii="Verdana" w:hAnsi="Verdana" w:hint="eastAsia"/>
                <w:lang w:val="fr-FR" w:eastAsia="zh-CN"/>
              </w:rPr>
              <w:t>必须</w:t>
            </w:r>
          </w:p>
        </w:tc>
        <w:tc>
          <w:tcPr>
            <w:tcW w:w="881" w:type="dxa"/>
          </w:tcPr>
          <w:p w:rsidR="00EF58CD" w:rsidRDefault="00EF58CD" w:rsidP="00EF58CD">
            <w:pPr>
              <w:pStyle w:val="TAH"/>
              <w:rPr>
                <w:rFonts w:ascii="Verdana" w:hAnsi="Verdana"/>
                <w:lang w:val="fr-FR" w:eastAsia="zh-CN"/>
              </w:rPr>
            </w:pPr>
            <w:r>
              <w:rPr>
                <w:rFonts w:ascii="Verdana" w:hAnsi="Verdana" w:hint="eastAsia"/>
                <w:lang w:val="fr-FR" w:eastAsia="zh-CN"/>
              </w:rPr>
              <w:t>类型</w:t>
            </w:r>
          </w:p>
        </w:tc>
        <w:tc>
          <w:tcPr>
            <w:tcW w:w="709" w:type="dxa"/>
          </w:tcPr>
          <w:p w:rsidR="00EF58CD" w:rsidRDefault="00EF58CD" w:rsidP="00EF58CD">
            <w:pPr>
              <w:pStyle w:val="TAH"/>
              <w:rPr>
                <w:rFonts w:ascii="Verdana" w:hAnsi="Verdana"/>
                <w:lang w:val="fr-FR" w:eastAsia="zh-CN"/>
              </w:rPr>
            </w:pPr>
            <w:r>
              <w:rPr>
                <w:rFonts w:ascii="Verdana" w:hAnsi="Verdana" w:hint="eastAsia"/>
                <w:lang w:val="fr-FR" w:eastAsia="zh-CN"/>
              </w:rPr>
              <w:t>长度</w:t>
            </w:r>
          </w:p>
        </w:tc>
        <w:tc>
          <w:tcPr>
            <w:tcW w:w="5528" w:type="dxa"/>
          </w:tcPr>
          <w:p w:rsidR="00EF58CD" w:rsidRDefault="00EF58CD" w:rsidP="00EF58CD">
            <w:pPr>
              <w:pStyle w:val="TAH"/>
              <w:rPr>
                <w:rFonts w:ascii="Verdana" w:hAnsi="Verdana"/>
                <w:lang w:val="fr-FR" w:eastAsia="zh-CN"/>
              </w:rPr>
            </w:pPr>
            <w:r>
              <w:rPr>
                <w:rFonts w:ascii="Verdana" w:hAnsi="Verdana" w:hint="eastAsia"/>
                <w:lang w:val="fr-FR" w:eastAsia="zh-CN"/>
              </w:rPr>
              <w:t>描述信息</w:t>
            </w:r>
          </w:p>
        </w:tc>
      </w:tr>
      <w:tr w:rsidR="00EF58CD" w:rsidTr="00EF58CD">
        <w:trPr>
          <w:jc w:val="center"/>
        </w:trPr>
        <w:tc>
          <w:tcPr>
            <w:tcW w:w="1948" w:type="dxa"/>
          </w:tcPr>
          <w:p w:rsidR="00EF58CD" w:rsidRPr="00E74491" w:rsidRDefault="00EF58CD" w:rsidP="00EF58CD">
            <w:pPr>
              <w:pStyle w:val="TAL"/>
              <w:rPr>
                <w:lang w:val="fr-FR" w:eastAsia="zh-CN"/>
              </w:rPr>
            </w:pPr>
            <w:r w:rsidRPr="00E74491">
              <w:rPr>
                <w:rFonts w:hint="eastAsia"/>
                <w:lang w:val="fr-FR" w:eastAsia="zh-CN"/>
              </w:rPr>
              <w:t>v</w:t>
            </w:r>
            <w:r w:rsidRPr="00E74491">
              <w:rPr>
                <w:lang w:val="fr-FR" w:eastAsia="zh-CN"/>
              </w:rPr>
              <w:t>ersion</w:t>
            </w:r>
          </w:p>
        </w:tc>
        <w:tc>
          <w:tcPr>
            <w:tcW w:w="709" w:type="dxa"/>
          </w:tcPr>
          <w:p w:rsidR="00EF58CD" w:rsidRPr="00E74491" w:rsidRDefault="00EF58CD" w:rsidP="00EF58CD">
            <w:pPr>
              <w:pStyle w:val="TAL"/>
              <w:rPr>
                <w:lang w:val="fr-FR" w:eastAsia="zh-CN"/>
              </w:rPr>
            </w:pPr>
            <w:r>
              <w:rPr>
                <w:rFonts w:hint="eastAsia"/>
                <w:lang w:val="fr-FR" w:eastAsia="zh-CN"/>
              </w:rPr>
              <w:t>M</w:t>
            </w:r>
          </w:p>
        </w:tc>
        <w:tc>
          <w:tcPr>
            <w:tcW w:w="881" w:type="dxa"/>
          </w:tcPr>
          <w:p w:rsidR="00EF58CD" w:rsidRPr="00E74491" w:rsidRDefault="00EF58CD" w:rsidP="00EF58CD">
            <w:pPr>
              <w:pStyle w:val="TAH"/>
              <w:jc w:val="both"/>
              <w:rPr>
                <w:b w:val="0"/>
                <w:lang w:val="fr-FR" w:eastAsia="zh-CN"/>
              </w:rPr>
            </w:pPr>
            <w:r>
              <w:rPr>
                <w:rFonts w:hint="eastAsia"/>
                <w:b w:val="0"/>
                <w:lang w:val="fr-FR" w:eastAsia="zh-CN"/>
              </w:rPr>
              <w:t>String</w:t>
            </w:r>
          </w:p>
        </w:tc>
        <w:tc>
          <w:tcPr>
            <w:tcW w:w="709" w:type="dxa"/>
          </w:tcPr>
          <w:p w:rsidR="00EF58CD" w:rsidRPr="00E74491" w:rsidRDefault="00EF58CD" w:rsidP="00EF58CD">
            <w:pPr>
              <w:rPr>
                <w:rFonts w:ascii="Arial" w:hAnsi="Arial"/>
                <w:kern w:val="0"/>
                <w:sz w:val="18"/>
                <w:szCs w:val="18"/>
                <w:lang w:val="fr-FR"/>
              </w:rPr>
            </w:pPr>
            <w:r>
              <w:rPr>
                <w:rFonts w:ascii="Arial" w:hAnsi="Arial" w:hint="eastAsia"/>
                <w:kern w:val="0"/>
                <w:sz w:val="18"/>
                <w:szCs w:val="18"/>
                <w:lang w:val="fr-FR"/>
              </w:rPr>
              <w:t>5</w:t>
            </w:r>
          </w:p>
        </w:tc>
        <w:tc>
          <w:tcPr>
            <w:tcW w:w="5528" w:type="dxa"/>
          </w:tcPr>
          <w:p w:rsidR="00EF58CD" w:rsidRDefault="00EF58CD" w:rsidP="00EF58CD">
            <w:pPr>
              <w:rPr>
                <w:rFonts w:ascii="Arial" w:hAnsi="Arial"/>
                <w:kern w:val="0"/>
                <w:sz w:val="18"/>
                <w:szCs w:val="18"/>
                <w:lang w:val="fr-FR"/>
              </w:rPr>
            </w:pPr>
            <w:r w:rsidRPr="00E74491">
              <w:rPr>
                <w:rFonts w:ascii="Arial" w:hAnsi="Arial" w:hint="eastAsia"/>
                <w:kern w:val="0"/>
                <w:sz w:val="18"/>
                <w:szCs w:val="18"/>
                <w:lang w:val="fr-FR"/>
              </w:rPr>
              <w:t>协议版本号</w:t>
            </w:r>
            <w:r>
              <w:rPr>
                <w:rFonts w:ascii="Arial" w:hAnsi="Arial" w:hint="eastAsia"/>
                <w:kern w:val="0"/>
                <w:sz w:val="18"/>
                <w:szCs w:val="18"/>
                <w:lang w:val="fr-FR"/>
              </w:rPr>
              <w:t> ;</w:t>
            </w:r>
            <w:r w:rsidRPr="00E74491">
              <w:rPr>
                <w:rFonts w:ascii="Arial" w:hAnsi="Arial" w:hint="eastAsia"/>
                <w:kern w:val="0"/>
                <w:sz w:val="18"/>
                <w:szCs w:val="18"/>
                <w:lang w:val="fr-FR"/>
              </w:rPr>
              <w:t>当前版本为：</w:t>
            </w:r>
            <w:r>
              <w:rPr>
                <w:rFonts w:ascii="Arial" w:hAnsi="Arial" w:hint="eastAsia"/>
                <w:kern w:val="0"/>
                <w:sz w:val="18"/>
                <w:szCs w:val="18"/>
                <w:lang w:val="fr-FR"/>
              </w:rPr>
              <w:t>02.01</w:t>
            </w:r>
          </w:p>
          <w:p w:rsidR="00EF58CD" w:rsidRPr="00E74491" w:rsidRDefault="00EF58CD" w:rsidP="00EF58CD">
            <w:pPr>
              <w:rPr>
                <w:rFonts w:ascii="Arial" w:hAnsi="Arial"/>
                <w:kern w:val="0"/>
                <w:sz w:val="18"/>
                <w:szCs w:val="18"/>
                <w:lang w:val="fr-FR"/>
              </w:rPr>
            </w:pPr>
            <w:r>
              <w:rPr>
                <w:rFonts w:ascii="宋体" w:hAnsi="宋体" w:hint="eastAsia"/>
                <w:sz w:val="18"/>
                <w:szCs w:val="18"/>
                <w:lang w:val="en-GB"/>
              </w:rPr>
              <w:t>==&gt;为支持DBank新增欧洲站点升级为03.01</w:t>
            </w:r>
          </w:p>
        </w:tc>
      </w:tr>
      <w:tr w:rsidR="00EF58CD" w:rsidTr="00EF58CD">
        <w:trPr>
          <w:jc w:val="center"/>
        </w:trPr>
        <w:tc>
          <w:tcPr>
            <w:tcW w:w="1948" w:type="dxa"/>
          </w:tcPr>
          <w:p w:rsidR="00EF58CD" w:rsidRPr="00E74491" w:rsidRDefault="00EF58CD" w:rsidP="00EF58CD">
            <w:pPr>
              <w:pStyle w:val="TAL"/>
              <w:rPr>
                <w:lang w:val="fr-FR" w:eastAsia="zh-CN"/>
              </w:rPr>
            </w:pPr>
            <w:r>
              <w:rPr>
                <w:lang w:val="fr-FR" w:eastAsia="zh-CN"/>
              </w:rPr>
              <w:t>transactionID</w:t>
            </w:r>
          </w:p>
        </w:tc>
        <w:tc>
          <w:tcPr>
            <w:tcW w:w="709" w:type="dxa"/>
          </w:tcPr>
          <w:p w:rsidR="00EF58CD" w:rsidRPr="00E74491" w:rsidRDefault="00EF58CD" w:rsidP="00EF58CD">
            <w:pPr>
              <w:pStyle w:val="TAL"/>
              <w:rPr>
                <w:lang w:val="fr-FR" w:eastAsia="zh-CN"/>
              </w:rPr>
            </w:pPr>
            <w:r>
              <w:rPr>
                <w:rFonts w:hint="eastAsia"/>
                <w:lang w:val="fr-FR" w:eastAsia="zh-CN"/>
              </w:rPr>
              <w:t>M</w:t>
            </w:r>
          </w:p>
        </w:tc>
        <w:tc>
          <w:tcPr>
            <w:tcW w:w="881" w:type="dxa"/>
          </w:tcPr>
          <w:p w:rsidR="00EF58CD" w:rsidRPr="00E74491" w:rsidRDefault="00EF58CD" w:rsidP="00EF58CD">
            <w:pPr>
              <w:pStyle w:val="TAH"/>
              <w:jc w:val="both"/>
              <w:rPr>
                <w:b w:val="0"/>
                <w:lang w:val="fr-FR" w:eastAsia="zh-CN"/>
              </w:rPr>
            </w:pPr>
            <w:r>
              <w:rPr>
                <w:rFonts w:hint="eastAsia"/>
                <w:b w:val="0"/>
                <w:lang w:val="fr-FR" w:eastAsia="zh-CN"/>
              </w:rPr>
              <w:t>String</w:t>
            </w:r>
          </w:p>
        </w:tc>
        <w:tc>
          <w:tcPr>
            <w:tcW w:w="709" w:type="dxa"/>
          </w:tcPr>
          <w:p w:rsidR="00EF58CD" w:rsidRPr="00E74491" w:rsidRDefault="00EF58CD" w:rsidP="00EF58CD">
            <w:pPr>
              <w:rPr>
                <w:rFonts w:ascii="Arial" w:hAnsi="Arial"/>
                <w:kern w:val="0"/>
                <w:sz w:val="18"/>
                <w:szCs w:val="18"/>
                <w:lang w:val="fr-FR"/>
              </w:rPr>
            </w:pPr>
            <w:r w:rsidRPr="00E74491">
              <w:rPr>
                <w:rFonts w:ascii="Arial" w:hAnsi="Arial" w:hint="eastAsia"/>
                <w:kern w:val="0"/>
                <w:sz w:val="18"/>
                <w:szCs w:val="18"/>
                <w:lang w:val="fr-FR"/>
              </w:rPr>
              <w:t>40</w:t>
            </w:r>
          </w:p>
        </w:tc>
        <w:tc>
          <w:tcPr>
            <w:tcW w:w="5528" w:type="dxa"/>
          </w:tcPr>
          <w:p w:rsidR="00EF58CD" w:rsidRPr="00E74491" w:rsidRDefault="00EF58CD" w:rsidP="00EF58CD">
            <w:pPr>
              <w:rPr>
                <w:rFonts w:ascii="Arial" w:hAnsi="Arial"/>
                <w:kern w:val="0"/>
                <w:sz w:val="18"/>
                <w:szCs w:val="18"/>
                <w:lang w:val="fr-FR"/>
              </w:rPr>
            </w:pPr>
            <w:r w:rsidRPr="00E74491">
              <w:rPr>
                <w:rFonts w:ascii="Arial" w:hAnsi="Arial" w:hint="eastAsia"/>
                <w:kern w:val="0"/>
                <w:sz w:val="18"/>
                <w:szCs w:val="18"/>
                <w:lang w:val="fr-FR"/>
              </w:rPr>
              <w:t>交易流水号</w:t>
            </w:r>
          </w:p>
        </w:tc>
      </w:tr>
      <w:tr w:rsidR="00EF58CD" w:rsidTr="00EF58CD">
        <w:trPr>
          <w:jc w:val="center"/>
        </w:trPr>
        <w:tc>
          <w:tcPr>
            <w:tcW w:w="1948" w:type="dxa"/>
          </w:tcPr>
          <w:p w:rsidR="00EF58CD" w:rsidRPr="00807218" w:rsidRDefault="00EF58CD" w:rsidP="00EF58CD">
            <w:pPr>
              <w:pStyle w:val="TAL"/>
              <w:rPr>
                <w:lang w:val="fr-FR" w:eastAsia="zh-CN"/>
              </w:rPr>
            </w:pPr>
            <w:r w:rsidRPr="00807218">
              <w:rPr>
                <w:rFonts w:hint="eastAsia"/>
                <w:lang w:val="fr-FR" w:eastAsia="zh-CN"/>
              </w:rPr>
              <w:t>traceFlag</w:t>
            </w:r>
          </w:p>
        </w:tc>
        <w:tc>
          <w:tcPr>
            <w:tcW w:w="709" w:type="dxa"/>
          </w:tcPr>
          <w:p w:rsidR="00EF58CD" w:rsidRPr="00807218" w:rsidRDefault="00EF58CD" w:rsidP="00EF58CD">
            <w:pPr>
              <w:spacing w:line="240" w:lineRule="atLeast"/>
              <w:rPr>
                <w:rFonts w:ascii="Arial" w:hAnsi="Arial"/>
                <w:kern w:val="0"/>
                <w:sz w:val="18"/>
                <w:szCs w:val="18"/>
                <w:lang w:val="fr-FR"/>
              </w:rPr>
            </w:pPr>
            <w:r w:rsidRPr="00807218">
              <w:rPr>
                <w:rFonts w:ascii="Arial" w:hAnsi="Arial" w:hint="eastAsia"/>
                <w:kern w:val="0"/>
                <w:sz w:val="18"/>
                <w:szCs w:val="18"/>
                <w:lang w:val="fr-FR"/>
              </w:rPr>
              <w:t xml:space="preserve">O </w:t>
            </w:r>
          </w:p>
        </w:tc>
        <w:tc>
          <w:tcPr>
            <w:tcW w:w="881" w:type="dxa"/>
          </w:tcPr>
          <w:p w:rsidR="00EF58CD" w:rsidRPr="00807218" w:rsidRDefault="00EF58CD" w:rsidP="00EF58CD">
            <w:pPr>
              <w:spacing w:line="240" w:lineRule="atLeast"/>
              <w:rPr>
                <w:rFonts w:ascii="Arial" w:hAnsi="Arial"/>
                <w:kern w:val="0"/>
                <w:sz w:val="18"/>
                <w:szCs w:val="18"/>
                <w:lang w:val="fr-FR"/>
              </w:rPr>
            </w:pPr>
            <w:r w:rsidRPr="00807218">
              <w:rPr>
                <w:rFonts w:ascii="Arial" w:hAnsi="Arial" w:hint="eastAsia"/>
                <w:kern w:val="0"/>
                <w:sz w:val="18"/>
                <w:szCs w:val="18"/>
                <w:lang w:val="fr-FR"/>
              </w:rPr>
              <w:t>String</w:t>
            </w:r>
          </w:p>
        </w:tc>
        <w:tc>
          <w:tcPr>
            <w:tcW w:w="709" w:type="dxa"/>
          </w:tcPr>
          <w:p w:rsidR="00EF58CD" w:rsidRPr="00807218" w:rsidRDefault="00EF58CD" w:rsidP="00EF58CD">
            <w:pPr>
              <w:spacing w:line="240" w:lineRule="atLeast"/>
              <w:rPr>
                <w:rFonts w:ascii="Arial" w:hAnsi="Arial"/>
                <w:kern w:val="0"/>
                <w:sz w:val="18"/>
                <w:szCs w:val="18"/>
                <w:lang w:val="fr-FR"/>
              </w:rPr>
            </w:pPr>
            <w:r w:rsidRPr="00807218">
              <w:rPr>
                <w:rFonts w:ascii="Arial" w:hAnsi="Arial" w:hint="eastAsia"/>
                <w:kern w:val="0"/>
                <w:sz w:val="18"/>
                <w:szCs w:val="18"/>
                <w:lang w:val="fr-FR"/>
              </w:rPr>
              <w:t>1</w:t>
            </w:r>
          </w:p>
        </w:tc>
        <w:tc>
          <w:tcPr>
            <w:tcW w:w="5528" w:type="dxa"/>
          </w:tcPr>
          <w:p w:rsidR="00EF58CD" w:rsidRPr="00807218" w:rsidRDefault="00EF58CD" w:rsidP="006812DA">
            <w:pPr>
              <w:spacing w:line="240" w:lineRule="atLeast"/>
              <w:rPr>
                <w:rFonts w:ascii="Arial" w:hAnsi="Arial"/>
                <w:kern w:val="0"/>
                <w:sz w:val="18"/>
                <w:szCs w:val="18"/>
                <w:lang w:val="fr-FR"/>
              </w:rPr>
            </w:pPr>
            <w:r w:rsidRPr="00807218">
              <w:rPr>
                <w:rFonts w:ascii="Arial" w:hAnsi="Arial" w:hint="eastAsia"/>
                <w:kern w:val="0"/>
                <w:sz w:val="18"/>
                <w:szCs w:val="18"/>
                <w:lang w:val="fr-FR"/>
              </w:rPr>
              <w:t>跟踪标志</w:t>
            </w:r>
            <w:r w:rsidR="006812DA">
              <w:rPr>
                <w:rFonts w:ascii="Arial" w:hAnsi="Arial"/>
                <w:kern w:val="0"/>
                <w:sz w:val="18"/>
                <w:szCs w:val="18"/>
                <w:lang w:val="fr-FR"/>
              </w:rPr>
              <w:t xml:space="preserve">    </w:t>
            </w:r>
            <w:r w:rsidRPr="00807218">
              <w:rPr>
                <w:rFonts w:ascii="Arial" w:hAnsi="Arial" w:hint="eastAsia"/>
                <w:kern w:val="0"/>
                <w:sz w:val="18"/>
                <w:szCs w:val="18"/>
                <w:lang w:val="fr-FR"/>
              </w:rPr>
              <w:t>0</w:t>
            </w:r>
            <w:r w:rsidRPr="00807218">
              <w:rPr>
                <w:rFonts w:ascii="Arial" w:hAnsi="Arial" w:hint="eastAsia"/>
                <w:kern w:val="0"/>
                <w:sz w:val="18"/>
                <w:szCs w:val="18"/>
                <w:lang w:val="fr-FR"/>
              </w:rPr>
              <w:t>不启动跟踪</w:t>
            </w:r>
            <w:r w:rsidRPr="00807218">
              <w:rPr>
                <w:rFonts w:ascii="Arial" w:hAnsi="Arial" w:hint="eastAsia"/>
                <w:kern w:val="0"/>
                <w:sz w:val="18"/>
                <w:szCs w:val="18"/>
                <w:lang w:val="fr-FR"/>
              </w:rPr>
              <w:t xml:space="preserve">  1</w:t>
            </w:r>
            <w:r w:rsidRPr="00807218">
              <w:rPr>
                <w:rFonts w:ascii="Arial" w:hAnsi="Arial" w:hint="eastAsia"/>
                <w:kern w:val="0"/>
                <w:sz w:val="18"/>
                <w:szCs w:val="18"/>
                <w:lang w:val="fr-FR"/>
              </w:rPr>
              <w:t>启动跟踪</w:t>
            </w:r>
          </w:p>
        </w:tc>
      </w:tr>
      <w:tr w:rsidR="006812DA" w:rsidTr="00EF58CD">
        <w:trPr>
          <w:jc w:val="center"/>
        </w:trPr>
        <w:tc>
          <w:tcPr>
            <w:tcW w:w="1948" w:type="dxa"/>
          </w:tcPr>
          <w:p w:rsidR="006812DA" w:rsidRPr="00807218" w:rsidRDefault="006812DA" w:rsidP="00EF58CD">
            <w:pPr>
              <w:pStyle w:val="TAL"/>
              <w:rPr>
                <w:lang w:val="fr-FR" w:eastAsia="zh-CN"/>
              </w:rPr>
            </w:pPr>
            <w:r>
              <w:rPr>
                <w:rFonts w:hint="eastAsia"/>
                <w:lang w:val="fr-FR" w:eastAsia="zh-CN"/>
              </w:rPr>
              <w:t>accountType</w:t>
            </w:r>
          </w:p>
        </w:tc>
        <w:tc>
          <w:tcPr>
            <w:tcW w:w="709" w:type="dxa"/>
          </w:tcPr>
          <w:p w:rsidR="006812DA" w:rsidRPr="00807218" w:rsidRDefault="006812DA" w:rsidP="00EF58CD">
            <w:pPr>
              <w:spacing w:line="240" w:lineRule="atLeast"/>
              <w:rPr>
                <w:rFonts w:ascii="Arial" w:hAnsi="Arial"/>
                <w:kern w:val="0"/>
                <w:sz w:val="18"/>
                <w:szCs w:val="18"/>
                <w:lang w:val="fr-FR" w:eastAsia="en-US"/>
              </w:rPr>
            </w:pPr>
            <w:r>
              <w:rPr>
                <w:rFonts w:ascii="Arial" w:hAnsi="Arial" w:hint="eastAsia"/>
                <w:kern w:val="0"/>
                <w:sz w:val="18"/>
                <w:szCs w:val="18"/>
                <w:lang w:val="fr-FR"/>
              </w:rPr>
              <w:t>M</w:t>
            </w:r>
          </w:p>
        </w:tc>
        <w:tc>
          <w:tcPr>
            <w:tcW w:w="881" w:type="dxa"/>
          </w:tcPr>
          <w:p w:rsidR="006812DA" w:rsidRPr="00807218" w:rsidRDefault="006812DA" w:rsidP="00EF58CD">
            <w:pPr>
              <w:spacing w:line="240" w:lineRule="atLeast"/>
              <w:rPr>
                <w:rFonts w:ascii="Arial" w:hAnsi="Arial"/>
                <w:kern w:val="0"/>
                <w:sz w:val="18"/>
                <w:szCs w:val="18"/>
                <w:lang w:val="fr-FR" w:eastAsia="en-US"/>
              </w:rPr>
            </w:pPr>
            <w:r>
              <w:rPr>
                <w:rFonts w:ascii="Arial" w:hAnsi="Arial"/>
                <w:kern w:val="0"/>
                <w:sz w:val="18"/>
                <w:szCs w:val="18"/>
                <w:lang w:val="fr-FR"/>
              </w:rPr>
              <w:t>Int</w:t>
            </w:r>
          </w:p>
        </w:tc>
        <w:tc>
          <w:tcPr>
            <w:tcW w:w="709" w:type="dxa"/>
          </w:tcPr>
          <w:p w:rsidR="006812DA" w:rsidRPr="00807218" w:rsidRDefault="006812DA" w:rsidP="00EF58CD">
            <w:pPr>
              <w:spacing w:line="240" w:lineRule="atLeast"/>
              <w:rPr>
                <w:rFonts w:ascii="Arial" w:hAnsi="Arial"/>
                <w:kern w:val="0"/>
                <w:sz w:val="18"/>
                <w:szCs w:val="18"/>
                <w:lang w:val="fr-FR"/>
              </w:rPr>
            </w:pPr>
          </w:p>
        </w:tc>
        <w:tc>
          <w:tcPr>
            <w:tcW w:w="5528" w:type="dxa"/>
          </w:tcPr>
          <w:p w:rsidR="006812DA" w:rsidRPr="00807218" w:rsidRDefault="006812DA" w:rsidP="00EF58CD">
            <w:pPr>
              <w:spacing w:line="240" w:lineRule="atLeast"/>
              <w:rPr>
                <w:rFonts w:ascii="Arial" w:hAnsi="Arial"/>
                <w:kern w:val="0"/>
                <w:sz w:val="18"/>
                <w:szCs w:val="18"/>
                <w:lang w:val="fr-FR"/>
              </w:rPr>
            </w:pPr>
            <w:r>
              <w:rPr>
                <w:rFonts w:ascii="Arial" w:hAnsi="Arial" w:hint="eastAsia"/>
                <w:kern w:val="0"/>
                <w:sz w:val="18"/>
                <w:szCs w:val="18"/>
                <w:lang w:val="fr-FR"/>
              </w:rPr>
              <w:t>帐户类型</w:t>
            </w:r>
          </w:p>
        </w:tc>
      </w:tr>
      <w:tr w:rsidR="006812DA" w:rsidTr="00EF58CD">
        <w:trPr>
          <w:jc w:val="center"/>
        </w:trPr>
        <w:tc>
          <w:tcPr>
            <w:tcW w:w="1948" w:type="dxa"/>
          </w:tcPr>
          <w:p w:rsidR="006812DA" w:rsidRPr="00807218" w:rsidRDefault="006812DA" w:rsidP="00EF58CD">
            <w:pPr>
              <w:pStyle w:val="TAL"/>
              <w:rPr>
                <w:lang w:val="fr-FR" w:eastAsia="zh-CN"/>
              </w:rPr>
            </w:pPr>
            <w:r>
              <w:rPr>
                <w:rFonts w:hint="eastAsia"/>
                <w:lang w:val="fr-FR" w:eastAsia="zh-CN"/>
              </w:rPr>
              <w:t>userAccount</w:t>
            </w:r>
          </w:p>
        </w:tc>
        <w:tc>
          <w:tcPr>
            <w:tcW w:w="709" w:type="dxa"/>
          </w:tcPr>
          <w:p w:rsidR="006812DA" w:rsidRPr="00807218" w:rsidRDefault="006812DA" w:rsidP="00EF58CD">
            <w:pPr>
              <w:spacing w:line="240" w:lineRule="atLeast"/>
              <w:rPr>
                <w:rFonts w:ascii="Arial" w:hAnsi="Arial"/>
                <w:kern w:val="0"/>
                <w:sz w:val="18"/>
                <w:szCs w:val="18"/>
                <w:lang w:val="fr-FR" w:eastAsia="en-US"/>
              </w:rPr>
            </w:pPr>
            <w:r w:rsidRPr="00C8364D">
              <w:rPr>
                <w:rFonts w:ascii="Arial" w:hAnsi="Arial" w:hint="eastAsia"/>
                <w:kern w:val="0"/>
                <w:sz w:val="18"/>
                <w:szCs w:val="18"/>
                <w:lang w:val="fr-FR" w:eastAsia="en-US"/>
              </w:rPr>
              <w:t>M</w:t>
            </w:r>
          </w:p>
        </w:tc>
        <w:tc>
          <w:tcPr>
            <w:tcW w:w="881" w:type="dxa"/>
          </w:tcPr>
          <w:p w:rsidR="006812DA" w:rsidRPr="00807218" w:rsidRDefault="006812DA" w:rsidP="00EF58CD">
            <w:pPr>
              <w:spacing w:line="240" w:lineRule="atLeast"/>
              <w:rPr>
                <w:rFonts w:ascii="Arial" w:hAnsi="Arial"/>
                <w:kern w:val="0"/>
                <w:sz w:val="18"/>
                <w:szCs w:val="18"/>
                <w:lang w:val="fr-FR" w:eastAsia="en-US"/>
              </w:rPr>
            </w:pPr>
            <w:r w:rsidRPr="00C8364D">
              <w:rPr>
                <w:rFonts w:ascii="Arial" w:hAnsi="Arial" w:hint="eastAsia"/>
                <w:kern w:val="0"/>
                <w:sz w:val="18"/>
                <w:szCs w:val="18"/>
                <w:lang w:val="fr-FR" w:eastAsia="en-US"/>
              </w:rPr>
              <w:t>String</w:t>
            </w:r>
          </w:p>
        </w:tc>
        <w:tc>
          <w:tcPr>
            <w:tcW w:w="709" w:type="dxa"/>
          </w:tcPr>
          <w:p w:rsidR="006812DA" w:rsidRPr="00807218" w:rsidRDefault="006812DA" w:rsidP="00EF58CD">
            <w:pPr>
              <w:spacing w:line="240" w:lineRule="atLeast"/>
              <w:rPr>
                <w:rFonts w:ascii="Arial" w:hAnsi="Arial"/>
                <w:kern w:val="0"/>
                <w:sz w:val="18"/>
                <w:szCs w:val="18"/>
                <w:lang w:val="fr-FR"/>
              </w:rPr>
            </w:pPr>
            <w:r>
              <w:rPr>
                <w:rFonts w:ascii="Arial" w:hAnsi="Arial" w:hint="eastAsia"/>
                <w:kern w:val="0"/>
                <w:sz w:val="18"/>
                <w:szCs w:val="18"/>
                <w:lang w:val="fr-FR"/>
              </w:rPr>
              <w:t>255</w:t>
            </w:r>
          </w:p>
        </w:tc>
        <w:tc>
          <w:tcPr>
            <w:tcW w:w="5528" w:type="dxa"/>
          </w:tcPr>
          <w:p w:rsidR="006812DA" w:rsidRPr="00807218" w:rsidRDefault="006812DA" w:rsidP="00EF58CD">
            <w:pPr>
              <w:spacing w:line="240" w:lineRule="atLeast"/>
              <w:rPr>
                <w:rFonts w:ascii="Arial" w:hAnsi="Arial"/>
                <w:kern w:val="0"/>
                <w:sz w:val="18"/>
                <w:szCs w:val="18"/>
                <w:lang w:val="fr-FR"/>
              </w:rPr>
            </w:pPr>
            <w:r>
              <w:rPr>
                <w:rFonts w:ascii="Arial" w:hAnsi="Arial" w:hint="eastAsia"/>
                <w:kern w:val="0"/>
                <w:sz w:val="18"/>
                <w:szCs w:val="18"/>
                <w:lang w:val="fr-FR"/>
              </w:rPr>
              <w:t>用户帐户；</w:t>
            </w:r>
          </w:p>
        </w:tc>
      </w:tr>
      <w:tr w:rsidR="006812DA" w:rsidTr="00EF58CD">
        <w:trPr>
          <w:jc w:val="center"/>
        </w:trPr>
        <w:tc>
          <w:tcPr>
            <w:tcW w:w="1948" w:type="dxa"/>
          </w:tcPr>
          <w:p w:rsidR="006812DA" w:rsidRPr="00807218" w:rsidRDefault="006812DA" w:rsidP="00EF58CD">
            <w:pPr>
              <w:pStyle w:val="TAL"/>
              <w:rPr>
                <w:lang w:val="fr-FR" w:eastAsia="zh-CN"/>
              </w:rPr>
            </w:pPr>
            <w:r>
              <w:rPr>
                <w:lang w:val="fr-FR" w:eastAsia="zh-CN"/>
              </w:rPr>
              <w:t>a</w:t>
            </w:r>
            <w:r w:rsidRPr="00807218">
              <w:rPr>
                <w:rFonts w:hint="eastAsia"/>
                <w:lang w:val="fr-FR" w:eastAsia="zh-CN"/>
              </w:rPr>
              <w:t>uthCode</w:t>
            </w:r>
          </w:p>
        </w:tc>
        <w:tc>
          <w:tcPr>
            <w:tcW w:w="709" w:type="dxa"/>
          </w:tcPr>
          <w:p w:rsidR="006812DA" w:rsidRPr="00807218" w:rsidRDefault="006812DA" w:rsidP="00EF58CD">
            <w:pPr>
              <w:pStyle w:val="TAL"/>
              <w:rPr>
                <w:lang w:val="fr-FR" w:eastAsia="zh-CN"/>
              </w:rPr>
            </w:pPr>
            <w:r w:rsidRPr="00807218">
              <w:rPr>
                <w:rFonts w:hint="eastAsia"/>
                <w:lang w:val="fr-FR" w:eastAsia="zh-CN"/>
              </w:rPr>
              <w:t>M</w:t>
            </w:r>
          </w:p>
        </w:tc>
        <w:tc>
          <w:tcPr>
            <w:tcW w:w="881" w:type="dxa"/>
          </w:tcPr>
          <w:p w:rsidR="006812DA" w:rsidRPr="00807218" w:rsidRDefault="006812DA" w:rsidP="00EF58CD">
            <w:pPr>
              <w:pStyle w:val="TAL"/>
              <w:rPr>
                <w:lang w:val="fr-FR" w:eastAsia="zh-CN"/>
              </w:rPr>
            </w:pPr>
            <w:r w:rsidRPr="00807218">
              <w:rPr>
                <w:rFonts w:hint="eastAsia"/>
                <w:lang w:val="fr-FR" w:eastAsia="zh-CN"/>
              </w:rPr>
              <w:t>String</w:t>
            </w:r>
          </w:p>
        </w:tc>
        <w:tc>
          <w:tcPr>
            <w:tcW w:w="709" w:type="dxa"/>
          </w:tcPr>
          <w:p w:rsidR="006812DA" w:rsidRPr="00807218" w:rsidRDefault="006812DA" w:rsidP="00EF58CD">
            <w:pPr>
              <w:pStyle w:val="TAL"/>
              <w:rPr>
                <w:lang w:val="fr-FR" w:eastAsia="zh-CN"/>
              </w:rPr>
            </w:pPr>
            <w:r w:rsidRPr="00807218">
              <w:rPr>
                <w:rFonts w:hint="eastAsia"/>
                <w:lang w:val="fr-FR" w:eastAsia="zh-CN"/>
              </w:rPr>
              <w:t>8</w:t>
            </w:r>
          </w:p>
        </w:tc>
        <w:tc>
          <w:tcPr>
            <w:tcW w:w="5528" w:type="dxa"/>
          </w:tcPr>
          <w:p w:rsidR="006812DA" w:rsidRPr="00C50DED" w:rsidRDefault="006812DA" w:rsidP="006812DA">
            <w:pPr>
              <w:rPr>
                <w:rFonts w:ascii="Arial" w:hAnsi="Arial"/>
                <w:kern w:val="0"/>
                <w:sz w:val="18"/>
                <w:szCs w:val="18"/>
                <w:lang w:val="fr-FR"/>
              </w:rPr>
            </w:pPr>
            <w:r w:rsidRPr="00807218">
              <w:rPr>
                <w:rFonts w:ascii="Arial" w:hAnsi="Arial" w:hint="eastAsia"/>
                <w:kern w:val="0"/>
                <w:sz w:val="18"/>
                <w:szCs w:val="18"/>
                <w:lang w:val="fr-FR"/>
              </w:rPr>
              <w:t>验证码</w:t>
            </w:r>
          </w:p>
        </w:tc>
      </w:tr>
      <w:tr w:rsidR="006812DA" w:rsidTr="00EF58CD">
        <w:trPr>
          <w:jc w:val="center"/>
        </w:trPr>
        <w:tc>
          <w:tcPr>
            <w:tcW w:w="1948" w:type="dxa"/>
          </w:tcPr>
          <w:p w:rsidR="006812DA" w:rsidRPr="00807218" w:rsidRDefault="006812DA" w:rsidP="00EF58CD">
            <w:pPr>
              <w:pStyle w:val="TAL"/>
              <w:rPr>
                <w:bCs/>
                <w:lang w:eastAsia="zh-CN"/>
              </w:rPr>
            </w:pPr>
            <w:r>
              <w:rPr>
                <w:bCs/>
                <w:lang w:eastAsia="zh-CN"/>
              </w:rPr>
              <w:t>a</w:t>
            </w:r>
            <w:r w:rsidRPr="00807218">
              <w:rPr>
                <w:rFonts w:hint="eastAsia"/>
                <w:bCs/>
                <w:lang w:eastAsia="zh-CN"/>
              </w:rPr>
              <w:t>uthOprType</w:t>
            </w:r>
          </w:p>
        </w:tc>
        <w:tc>
          <w:tcPr>
            <w:tcW w:w="709" w:type="dxa"/>
          </w:tcPr>
          <w:p w:rsidR="006812DA" w:rsidRPr="00807218" w:rsidRDefault="006812DA" w:rsidP="00EF58CD">
            <w:pPr>
              <w:pStyle w:val="TAL"/>
              <w:rPr>
                <w:rFonts w:cs="Arial"/>
                <w:color w:val="000000"/>
                <w:lang w:eastAsia="zh-CN"/>
              </w:rPr>
            </w:pPr>
            <w:r w:rsidRPr="00807218">
              <w:rPr>
                <w:rFonts w:cs="Arial" w:hint="eastAsia"/>
                <w:color w:val="000000"/>
                <w:lang w:eastAsia="zh-CN"/>
              </w:rPr>
              <w:t>M</w:t>
            </w:r>
          </w:p>
        </w:tc>
        <w:tc>
          <w:tcPr>
            <w:tcW w:w="881" w:type="dxa"/>
          </w:tcPr>
          <w:p w:rsidR="006812DA" w:rsidRPr="00807218" w:rsidRDefault="006812DA" w:rsidP="00EF58CD">
            <w:pPr>
              <w:pStyle w:val="TAL"/>
              <w:rPr>
                <w:lang w:eastAsia="zh-CN"/>
              </w:rPr>
            </w:pPr>
            <w:r>
              <w:rPr>
                <w:rFonts w:hint="eastAsia"/>
                <w:lang w:eastAsia="zh-CN"/>
              </w:rPr>
              <w:t>Int</w:t>
            </w:r>
          </w:p>
        </w:tc>
        <w:tc>
          <w:tcPr>
            <w:tcW w:w="709" w:type="dxa"/>
          </w:tcPr>
          <w:p w:rsidR="006812DA" w:rsidRPr="00807218" w:rsidRDefault="006812DA" w:rsidP="00EF58CD">
            <w:pPr>
              <w:pStyle w:val="TAL"/>
              <w:rPr>
                <w:rFonts w:cs="Arial"/>
                <w:lang w:eastAsia="zh-CN"/>
              </w:rPr>
            </w:pPr>
          </w:p>
        </w:tc>
        <w:tc>
          <w:tcPr>
            <w:tcW w:w="5528" w:type="dxa"/>
          </w:tcPr>
          <w:p w:rsidR="006812DA" w:rsidRPr="00807218" w:rsidRDefault="006812DA" w:rsidP="006812DA">
            <w:pPr>
              <w:rPr>
                <w:sz w:val="18"/>
                <w:szCs w:val="18"/>
              </w:rPr>
            </w:pPr>
            <w:r w:rsidRPr="00807218">
              <w:rPr>
                <w:rFonts w:hint="eastAsia"/>
                <w:sz w:val="18"/>
                <w:szCs w:val="18"/>
              </w:rPr>
              <w:t>验证操作类型</w:t>
            </w:r>
            <w:r>
              <w:rPr>
                <w:sz w:val="18"/>
                <w:szCs w:val="18"/>
              </w:rPr>
              <w:t xml:space="preserve">  </w:t>
            </w:r>
            <w:r>
              <w:rPr>
                <w:rFonts w:hint="eastAsia"/>
                <w:sz w:val="18"/>
                <w:szCs w:val="18"/>
              </w:rPr>
              <w:t>3</w:t>
            </w:r>
            <w:r>
              <w:rPr>
                <w:rFonts w:hint="eastAsia"/>
                <w:sz w:val="18"/>
                <w:szCs w:val="18"/>
              </w:rPr>
              <w:t>录入前认证</w:t>
            </w:r>
          </w:p>
        </w:tc>
      </w:tr>
      <w:tr w:rsidR="00AB1383" w:rsidTr="00EF58CD">
        <w:trPr>
          <w:jc w:val="center"/>
        </w:trPr>
        <w:tc>
          <w:tcPr>
            <w:tcW w:w="1948" w:type="dxa"/>
          </w:tcPr>
          <w:p w:rsidR="00AB1383" w:rsidRDefault="00AB1383" w:rsidP="00EF58CD">
            <w:pPr>
              <w:pStyle w:val="TAL"/>
              <w:rPr>
                <w:bCs/>
                <w:lang w:eastAsia="zh-CN"/>
              </w:rPr>
            </w:pPr>
            <w:r w:rsidRPr="00F52EEA">
              <w:rPr>
                <w:rFonts w:ascii="宋体" w:hAnsi="宋体" w:hint="eastAsia"/>
                <w:b/>
                <w:bCs/>
                <w:lang w:eastAsia="zh-CN"/>
              </w:rPr>
              <w:t>r</w:t>
            </w:r>
            <w:r w:rsidRPr="00F52EEA">
              <w:rPr>
                <w:rFonts w:ascii="宋体" w:hAnsi="宋体" w:hint="eastAsia"/>
                <w:b/>
                <w:bCs/>
              </w:rPr>
              <w:t>eqClientType</w:t>
            </w:r>
          </w:p>
        </w:tc>
        <w:tc>
          <w:tcPr>
            <w:tcW w:w="709" w:type="dxa"/>
          </w:tcPr>
          <w:p w:rsidR="00AB1383" w:rsidRPr="00807218" w:rsidRDefault="00AB1383" w:rsidP="00EF58CD">
            <w:pPr>
              <w:pStyle w:val="TAL"/>
              <w:rPr>
                <w:rFonts w:cs="Arial"/>
                <w:color w:val="000000"/>
                <w:lang w:eastAsia="zh-CN"/>
              </w:rPr>
            </w:pPr>
            <w:r>
              <w:rPr>
                <w:rFonts w:cs="Arial" w:hint="eastAsia"/>
                <w:color w:val="000000"/>
                <w:lang w:eastAsia="zh-CN"/>
              </w:rPr>
              <w:t>M</w:t>
            </w:r>
          </w:p>
        </w:tc>
        <w:tc>
          <w:tcPr>
            <w:tcW w:w="881" w:type="dxa"/>
          </w:tcPr>
          <w:p w:rsidR="00AB1383" w:rsidRDefault="00AB1383" w:rsidP="00EF58CD">
            <w:pPr>
              <w:pStyle w:val="TAL"/>
              <w:rPr>
                <w:lang w:eastAsia="zh-CN"/>
              </w:rPr>
            </w:pPr>
            <w:r>
              <w:rPr>
                <w:rFonts w:ascii="宋体" w:hAnsi="宋体"/>
                <w:lang w:val="fr-FR"/>
              </w:rPr>
              <w:t>Int</w:t>
            </w:r>
          </w:p>
        </w:tc>
        <w:tc>
          <w:tcPr>
            <w:tcW w:w="709" w:type="dxa"/>
          </w:tcPr>
          <w:p w:rsidR="00AB1383" w:rsidRPr="00807218" w:rsidRDefault="00AB1383" w:rsidP="00EF58CD">
            <w:pPr>
              <w:pStyle w:val="TAL"/>
              <w:rPr>
                <w:rFonts w:cs="Arial"/>
                <w:lang w:eastAsia="zh-CN"/>
              </w:rPr>
            </w:pPr>
          </w:p>
        </w:tc>
        <w:tc>
          <w:tcPr>
            <w:tcW w:w="5528" w:type="dxa"/>
          </w:tcPr>
          <w:p w:rsidR="00AB1383" w:rsidRPr="00807218" w:rsidRDefault="00AB1383" w:rsidP="006812DA">
            <w:pPr>
              <w:rPr>
                <w:sz w:val="18"/>
                <w:szCs w:val="18"/>
              </w:rPr>
            </w:pPr>
            <w:r w:rsidRPr="00F52EEA">
              <w:rPr>
                <w:rFonts w:ascii="宋体" w:hAnsi="宋体" w:hint="eastAsia"/>
                <w:sz w:val="18"/>
                <w:szCs w:val="18"/>
              </w:rPr>
              <w:t>请求客户端类型</w:t>
            </w:r>
          </w:p>
        </w:tc>
      </w:tr>
    </w:tbl>
    <w:p w:rsidR="00EF58CD" w:rsidRDefault="00EF58CD" w:rsidP="00EF58CD">
      <w:pPr>
        <w:pStyle w:val="41"/>
        <w:rPr>
          <w:lang w:val="fr-FR"/>
        </w:rPr>
      </w:pPr>
      <w:r>
        <w:rPr>
          <w:rFonts w:hint="eastAsia"/>
        </w:rPr>
        <w:t>返回值</w:t>
      </w:r>
    </w:p>
    <w:p w:rsidR="00EF58CD" w:rsidRDefault="00EF58CD" w:rsidP="00EF58CD">
      <w:pPr>
        <w:ind w:left="198"/>
      </w:pPr>
      <w:r>
        <w:rPr>
          <w:rFonts w:hint="eastAsia"/>
        </w:rPr>
        <w:t>成功返回</w:t>
      </w:r>
      <w:r>
        <w:rPr>
          <w:rFonts w:hint="eastAsia"/>
        </w:rPr>
        <w:t>ChkAuthCodeRsp</w:t>
      </w:r>
      <w:r>
        <w:rPr>
          <w:rFonts w:hint="eastAsia"/>
          <w:lang w:val="fr-FR"/>
        </w:rPr>
        <w:t>，否则抛出异常。</w:t>
      </w:r>
      <w:r>
        <w:rPr>
          <w:rFonts w:hint="eastAsia"/>
        </w:rPr>
        <w:t>ChkAuthCodeRsp</w:t>
      </w:r>
      <w:r>
        <w:rPr>
          <w:rFonts w:hint="eastAsia"/>
        </w:rPr>
        <w:t>定义如下：</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2104"/>
        <w:gridCol w:w="900"/>
        <w:gridCol w:w="2681"/>
      </w:tblGrid>
      <w:tr w:rsidR="00EF58CD" w:rsidTr="00EF58CD">
        <w:trPr>
          <w:jc w:val="center"/>
        </w:trPr>
        <w:tc>
          <w:tcPr>
            <w:tcW w:w="2378" w:type="dxa"/>
          </w:tcPr>
          <w:p w:rsidR="00EF58CD" w:rsidRDefault="00EF58CD" w:rsidP="00EF58CD">
            <w:pPr>
              <w:pStyle w:val="TAH"/>
              <w:rPr>
                <w:rFonts w:ascii="Verdana" w:hAnsi="Verdana"/>
                <w:lang w:val="fr-FR" w:eastAsia="zh-CN"/>
              </w:rPr>
            </w:pPr>
            <w:r>
              <w:rPr>
                <w:rFonts w:ascii="Verdana" w:hAnsi="Verdana" w:hint="eastAsia"/>
                <w:lang w:val="fr-FR" w:eastAsia="zh-CN"/>
              </w:rPr>
              <w:t>参数名称</w:t>
            </w:r>
          </w:p>
        </w:tc>
        <w:tc>
          <w:tcPr>
            <w:tcW w:w="737" w:type="dxa"/>
          </w:tcPr>
          <w:p w:rsidR="00EF58CD" w:rsidRDefault="00EF58CD" w:rsidP="00EF58CD">
            <w:pPr>
              <w:pStyle w:val="TAH"/>
              <w:rPr>
                <w:rFonts w:ascii="Verdana" w:hAnsi="Verdana"/>
                <w:lang w:val="fr-FR" w:eastAsia="zh-CN"/>
              </w:rPr>
            </w:pPr>
            <w:r>
              <w:rPr>
                <w:rFonts w:ascii="Verdana" w:hAnsi="Verdana" w:hint="eastAsia"/>
                <w:lang w:val="fr-FR" w:eastAsia="zh-CN"/>
              </w:rPr>
              <w:t>必须</w:t>
            </w:r>
          </w:p>
        </w:tc>
        <w:tc>
          <w:tcPr>
            <w:tcW w:w="2104" w:type="dxa"/>
          </w:tcPr>
          <w:p w:rsidR="00EF58CD" w:rsidRDefault="00EF58CD" w:rsidP="00EF58CD">
            <w:pPr>
              <w:pStyle w:val="TAH"/>
              <w:rPr>
                <w:rFonts w:ascii="Verdana" w:hAnsi="Verdana"/>
                <w:lang w:val="fr-FR" w:eastAsia="zh-CN"/>
              </w:rPr>
            </w:pPr>
            <w:r>
              <w:rPr>
                <w:rFonts w:ascii="Verdana" w:hAnsi="Verdana" w:hint="eastAsia"/>
                <w:lang w:val="fr-FR" w:eastAsia="zh-CN"/>
              </w:rPr>
              <w:t>类型</w:t>
            </w:r>
          </w:p>
        </w:tc>
        <w:tc>
          <w:tcPr>
            <w:tcW w:w="900" w:type="dxa"/>
          </w:tcPr>
          <w:p w:rsidR="00EF58CD" w:rsidRDefault="00EF58CD" w:rsidP="00EF58CD">
            <w:pPr>
              <w:pStyle w:val="TAH"/>
              <w:rPr>
                <w:rFonts w:ascii="Verdana" w:hAnsi="Verdana"/>
                <w:lang w:val="fr-FR" w:eastAsia="zh-CN"/>
              </w:rPr>
            </w:pPr>
            <w:r>
              <w:rPr>
                <w:rFonts w:ascii="Verdana" w:hAnsi="Verdana" w:hint="eastAsia"/>
                <w:lang w:val="fr-FR" w:eastAsia="zh-CN"/>
              </w:rPr>
              <w:t>长度</w:t>
            </w:r>
          </w:p>
        </w:tc>
        <w:tc>
          <w:tcPr>
            <w:tcW w:w="2681" w:type="dxa"/>
          </w:tcPr>
          <w:p w:rsidR="00EF58CD" w:rsidRDefault="00EF58CD" w:rsidP="00EF58CD">
            <w:pPr>
              <w:pStyle w:val="TAH"/>
              <w:rPr>
                <w:rFonts w:ascii="Verdana" w:hAnsi="Verdana"/>
                <w:lang w:val="fr-FR" w:eastAsia="zh-CN"/>
              </w:rPr>
            </w:pPr>
            <w:r>
              <w:rPr>
                <w:rFonts w:ascii="Verdana" w:hAnsi="Verdana" w:hint="eastAsia"/>
                <w:lang w:val="fr-FR" w:eastAsia="zh-CN"/>
              </w:rPr>
              <w:t>描述信息</w:t>
            </w:r>
          </w:p>
        </w:tc>
      </w:tr>
      <w:tr w:rsidR="00EF58CD" w:rsidTr="00EF58CD">
        <w:trPr>
          <w:jc w:val="center"/>
        </w:trPr>
        <w:tc>
          <w:tcPr>
            <w:tcW w:w="2378" w:type="dxa"/>
          </w:tcPr>
          <w:p w:rsidR="00EF58CD" w:rsidRPr="005041A8" w:rsidRDefault="00EF58CD" w:rsidP="00EF58CD">
            <w:pPr>
              <w:pStyle w:val="TAL"/>
              <w:rPr>
                <w:lang w:val="fr-FR" w:eastAsia="zh-CN"/>
              </w:rPr>
            </w:pPr>
            <w:r w:rsidRPr="005041A8">
              <w:rPr>
                <w:rFonts w:hint="eastAsia"/>
                <w:lang w:val="fr-FR" w:eastAsia="zh-CN"/>
              </w:rPr>
              <w:t>v</w:t>
            </w:r>
            <w:r w:rsidRPr="005041A8">
              <w:rPr>
                <w:lang w:val="fr-FR" w:eastAsia="zh-CN"/>
              </w:rPr>
              <w:t>ersion</w:t>
            </w:r>
          </w:p>
        </w:tc>
        <w:tc>
          <w:tcPr>
            <w:tcW w:w="737" w:type="dxa"/>
          </w:tcPr>
          <w:p w:rsidR="00EF58CD" w:rsidRPr="005041A8" w:rsidRDefault="00EF58CD" w:rsidP="00EF58CD">
            <w:pPr>
              <w:pStyle w:val="TAL"/>
              <w:rPr>
                <w:lang w:val="fr-FR" w:eastAsia="zh-CN"/>
              </w:rPr>
            </w:pPr>
            <w:r>
              <w:rPr>
                <w:rFonts w:hint="eastAsia"/>
                <w:lang w:val="fr-FR" w:eastAsia="zh-CN"/>
              </w:rPr>
              <w:t>M</w:t>
            </w:r>
          </w:p>
        </w:tc>
        <w:tc>
          <w:tcPr>
            <w:tcW w:w="2104" w:type="dxa"/>
          </w:tcPr>
          <w:p w:rsidR="00EF58CD" w:rsidRPr="005041A8" w:rsidRDefault="00EF58CD" w:rsidP="00EF58CD">
            <w:pPr>
              <w:pStyle w:val="TAH"/>
              <w:jc w:val="both"/>
              <w:rPr>
                <w:b w:val="0"/>
                <w:lang w:val="fr-FR" w:eastAsia="zh-CN"/>
              </w:rPr>
            </w:pPr>
            <w:r>
              <w:rPr>
                <w:rFonts w:hint="eastAsia"/>
                <w:b w:val="0"/>
                <w:lang w:val="fr-FR" w:eastAsia="zh-CN"/>
              </w:rPr>
              <w:t>String</w:t>
            </w:r>
          </w:p>
        </w:tc>
        <w:tc>
          <w:tcPr>
            <w:tcW w:w="900" w:type="dxa"/>
          </w:tcPr>
          <w:p w:rsidR="00EF58CD" w:rsidRPr="005041A8" w:rsidRDefault="00EF58CD" w:rsidP="00EF58CD">
            <w:pPr>
              <w:rPr>
                <w:rFonts w:ascii="Arial" w:hAnsi="Arial"/>
                <w:kern w:val="0"/>
                <w:sz w:val="18"/>
                <w:szCs w:val="18"/>
                <w:lang w:val="fr-FR"/>
              </w:rPr>
            </w:pPr>
            <w:r>
              <w:rPr>
                <w:rFonts w:ascii="Arial" w:hAnsi="Arial" w:hint="eastAsia"/>
                <w:kern w:val="0"/>
                <w:sz w:val="18"/>
                <w:szCs w:val="18"/>
                <w:lang w:val="fr-FR"/>
              </w:rPr>
              <w:t>5</w:t>
            </w:r>
          </w:p>
        </w:tc>
        <w:tc>
          <w:tcPr>
            <w:tcW w:w="2681" w:type="dxa"/>
          </w:tcPr>
          <w:p w:rsidR="00EF58CD" w:rsidRPr="005041A8" w:rsidRDefault="00EF58CD" w:rsidP="00EF58CD">
            <w:pPr>
              <w:rPr>
                <w:rFonts w:ascii="Arial" w:hAnsi="Arial"/>
                <w:kern w:val="0"/>
                <w:sz w:val="18"/>
                <w:szCs w:val="18"/>
                <w:lang w:val="fr-FR"/>
              </w:rPr>
            </w:pPr>
            <w:r w:rsidRPr="005041A8">
              <w:rPr>
                <w:rFonts w:ascii="Arial" w:hAnsi="Arial" w:hint="eastAsia"/>
                <w:kern w:val="0"/>
                <w:sz w:val="18"/>
                <w:szCs w:val="18"/>
                <w:lang w:val="fr-FR"/>
              </w:rPr>
              <w:t>协议版本号</w:t>
            </w:r>
          </w:p>
        </w:tc>
      </w:tr>
      <w:tr w:rsidR="00EF58CD" w:rsidTr="00EF58CD">
        <w:trPr>
          <w:jc w:val="center"/>
        </w:trPr>
        <w:tc>
          <w:tcPr>
            <w:tcW w:w="2378" w:type="dxa"/>
          </w:tcPr>
          <w:p w:rsidR="00EF58CD" w:rsidRPr="005041A8" w:rsidRDefault="00EF58CD" w:rsidP="00EF58CD">
            <w:pPr>
              <w:pStyle w:val="TAL"/>
              <w:rPr>
                <w:lang w:val="fr-FR" w:eastAsia="zh-CN"/>
              </w:rPr>
            </w:pPr>
            <w:r>
              <w:rPr>
                <w:lang w:val="fr-FR" w:eastAsia="zh-CN"/>
              </w:rPr>
              <w:t>transactionID</w:t>
            </w:r>
          </w:p>
        </w:tc>
        <w:tc>
          <w:tcPr>
            <w:tcW w:w="737" w:type="dxa"/>
          </w:tcPr>
          <w:p w:rsidR="00EF58CD" w:rsidRPr="005041A8" w:rsidRDefault="00EF58CD" w:rsidP="00EF58CD">
            <w:pPr>
              <w:pStyle w:val="TAL"/>
              <w:rPr>
                <w:lang w:val="fr-FR" w:eastAsia="zh-CN"/>
              </w:rPr>
            </w:pPr>
            <w:r>
              <w:rPr>
                <w:rFonts w:hint="eastAsia"/>
                <w:lang w:val="fr-FR" w:eastAsia="zh-CN"/>
              </w:rPr>
              <w:t>M</w:t>
            </w:r>
          </w:p>
        </w:tc>
        <w:tc>
          <w:tcPr>
            <w:tcW w:w="2104" w:type="dxa"/>
          </w:tcPr>
          <w:p w:rsidR="00EF58CD" w:rsidRPr="005041A8" w:rsidRDefault="00EF58CD" w:rsidP="00EF58CD">
            <w:pPr>
              <w:pStyle w:val="TAH"/>
              <w:jc w:val="both"/>
              <w:rPr>
                <w:b w:val="0"/>
                <w:lang w:val="fr-FR" w:eastAsia="zh-CN"/>
              </w:rPr>
            </w:pPr>
            <w:r>
              <w:rPr>
                <w:rFonts w:hint="eastAsia"/>
                <w:b w:val="0"/>
                <w:lang w:val="fr-FR" w:eastAsia="zh-CN"/>
              </w:rPr>
              <w:t>String</w:t>
            </w:r>
          </w:p>
        </w:tc>
        <w:tc>
          <w:tcPr>
            <w:tcW w:w="900" w:type="dxa"/>
          </w:tcPr>
          <w:p w:rsidR="00EF58CD" w:rsidRPr="005041A8" w:rsidRDefault="00EF58CD" w:rsidP="00EF58CD">
            <w:pPr>
              <w:rPr>
                <w:rFonts w:ascii="Arial" w:hAnsi="Arial"/>
                <w:kern w:val="0"/>
                <w:sz w:val="18"/>
                <w:szCs w:val="18"/>
                <w:lang w:val="fr-FR"/>
              </w:rPr>
            </w:pPr>
            <w:r w:rsidRPr="005041A8">
              <w:rPr>
                <w:rFonts w:ascii="Arial" w:hAnsi="Arial" w:hint="eastAsia"/>
                <w:kern w:val="0"/>
                <w:sz w:val="18"/>
                <w:szCs w:val="18"/>
                <w:lang w:val="fr-FR"/>
              </w:rPr>
              <w:t>40</w:t>
            </w:r>
          </w:p>
        </w:tc>
        <w:tc>
          <w:tcPr>
            <w:tcW w:w="2681" w:type="dxa"/>
          </w:tcPr>
          <w:p w:rsidR="00EF58CD" w:rsidRPr="005041A8" w:rsidRDefault="00EF58CD" w:rsidP="00EF58CD">
            <w:pPr>
              <w:rPr>
                <w:rFonts w:ascii="Arial" w:hAnsi="Arial"/>
                <w:kern w:val="0"/>
                <w:sz w:val="18"/>
                <w:szCs w:val="18"/>
                <w:lang w:val="fr-FR"/>
              </w:rPr>
            </w:pPr>
            <w:r w:rsidRPr="005041A8">
              <w:rPr>
                <w:rFonts w:ascii="Arial" w:hAnsi="Arial" w:hint="eastAsia"/>
                <w:kern w:val="0"/>
                <w:sz w:val="18"/>
                <w:szCs w:val="18"/>
                <w:lang w:val="fr-FR"/>
              </w:rPr>
              <w:t>交易流水号</w:t>
            </w:r>
          </w:p>
        </w:tc>
      </w:tr>
      <w:tr w:rsidR="00EF58CD" w:rsidTr="00EF58CD">
        <w:trPr>
          <w:jc w:val="center"/>
        </w:trPr>
        <w:tc>
          <w:tcPr>
            <w:tcW w:w="2378" w:type="dxa"/>
          </w:tcPr>
          <w:p w:rsidR="00EF58CD" w:rsidRPr="00C8364D" w:rsidRDefault="00EF58CD" w:rsidP="00EF58CD">
            <w:pPr>
              <w:pStyle w:val="TAL"/>
              <w:rPr>
                <w:lang w:val="fr-FR" w:eastAsia="zh-CN"/>
              </w:rPr>
            </w:pPr>
            <w:r w:rsidRPr="00C8364D">
              <w:rPr>
                <w:rFonts w:hint="eastAsia"/>
                <w:lang w:val="fr-FR" w:eastAsia="zh-CN"/>
              </w:rPr>
              <w:t>traceFlag</w:t>
            </w:r>
          </w:p>
        </w:tc>
        <w:tc>
          <w:tcPr>
            <w:tcW w:w="737" w:type="dxa"/>
          </w:tcPr>
          <w:p w:rsidR="00EF58CD" w:rsidRPr="00C8364D" w:rsidRDefault="00EF58CD" w:rsidP="00EF58CD">
            <w:pPr>
              <w:spacing w:line="240" w:lineRule="atLeast"/>
              <w:rPr>
                <w:rFonts w:ascii="Arial" w:hAnsi="Arial"/>
                <w:kern w:val="0"/>
                <w:sz w:val="18"/>
                <w:szCs w:val="18"/>
                <w:lang w:val="fr-FR"/>
              </w:rPr>
            </w:pPr>
            <w:r w:rsidRPr="00C8364D">
              <w:rPr>
                <w:rFonts w:ascii="Arial" w:hAnsi="Arial" w:hint="eastAsia"/>
                <w:kern w:val="0"/>
                <w:sz w:val="18"/>
                <w:szCs w:val="18"/>
                <w:lang w:val="fr-FR"/>
              </w:rPr>
              <w:t xml:space="preserve">O </w:t>
            </w:r>
          </w:p>
        </w:tc>
        <w:tc>
          <w:tcPr>
            <w:tcW w:w="2104" w:type="dxa"/>
          </w:tcPr>
          <w:p w:rsidR="00EF58CD" w:rsidRPr="00C8364D" w:rsidRDefault="00EF58CD" w:rsidP="00EF58CD">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900" w:type="dxa"/>
          </w:tcPr>
          <w:p w:rsidR="00EF58CD" w:rsidRPr="00C8364D" w:rsidRDefault="00EF58CD" w:rsidP="00EF58CD">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2681" w:type="dxa"/>
          </w:tcPr>
          <w:p w:rsidR="00EF58CD" w:rsidRPr="00C8364D" w:rsidRDefault="00EF58CD" w:rsidP="00EF58CD">
            <w:pPr>
              <w:spacing w:line="240" w:lineRule="atLeast"/>
              <w:rPr>
                <w:rFonts w:ascii="Arial" w:hAnsi="Arial"/>
                <w:kern w:val="0"/>
                <w:sz w:val="18"/>
                <w:szCs w:val="18"/>
                <w:lang w:val="fr-FR"/>
              </w:rPr>
            </w:pPr>
            <w:r>
              <w:rPr>
                <w:rFonts w:ascii="Arial" w:hAnsi="Arial" w:hint="eastAsia"/>
                <w:kern w:val="0"/>
                <w:sz w:val="18"/>
                <w:szCs w:val="18"/>
                <w:lang w:val="fr-FR"/>
              </w:rPr>
              <w:t>跟踪标志</w:t>
            </w:r>
          </w:p>
        </w:tc>
      </w:tr>
      <w:tr w:rsidR="00EF58CD" w:rsidTr="00EF58CD">
        <w:trPr>
          <w:jc w:val="center"/>
        </w:trPr>
        <w:tc>
          <w:tcPr>
            <w:tcW w:w="2378" w:type="dxa"/>
          </w:tcPr>
          <w:p w:rsidR="00EF58CD" w:rsidRPr="00C8364D" w:rsidRDefault="00EF58CD" w:rsidP="00EF58CD">
            <w:pPr>
              <w:pStyle w:val="TAL"/>
              <w:rPr>
                <w:lang w:val="fr-FR" w:eastAsia="zh-CN"/>
              </w:rPr>
            </w:pPr>
            <w:r>
              <w:rPr>
                <w:rFonts w:hint="eastAsia"/>
                <w:lang w:val="fr-FR" w:eastAsia="zh-CN"/>
              </w:rPr>
              <w:t>userID</w:t>
            </w:r>
          </w:p>
        </w:tc>
        <w:tc>
          <w:tcPr>
            <w:tcW w:w="737" w:type="dxa"/>
          </w:tcPr>
          <w:p w:rsidR="00EF58CD" w:rsidRPr="00C8364D" w:rsidRDefault="00EF58CD" w:rsidP="00EF58CD">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2104" w:type="dxa"/>
          </w:tcPr>
          <w:p w:rsidR="00EF58CD" w:rsidRDefault="00EF58CD" w:rsidP="00EF58CD">
            <w:pPr>
              <w:spacing w:line="240" w:lineRule="atLeast"/>
              <w:rPr>
                <w:rFonts w:ascii="Arial" w:hAnsi="Arial"/>
                <w:kern w:val="0"/>
                <w:sz w:val="18"/>
                <w:szCs w:val="18"/>
                <w:lang w:val="fr-FR"/>
              </w:rPr>
            </w:pPr>
            <w:r>
              <w:rPr>
                <w:rFonts w:ascii="Arial" w:hAnsi="Arial" w:hint="eastAsia"/>
                <w:kern w:val="0"/>
                <w:sz w:val="18"/>
                <w:szCs w:val="18"/>
                <w:lang w:val="fr-FR"/>
              </w:rPr>
              <w:t>Bigint</w:t>
            </w:r>
          </w:p>
        </w:tc>
        <w:tc>
          <w:tcPr>
            <w:tcW w:w="900" w:type="dxa"/>
          </w:tcPr>
          <w:p w:rsidR="00EF58CD" w:rsidRDefault="00EF58CD" w:rsidP="00EF58CD">
            <w:pPr>
              <w:spacing w:line="240" w:lineRule="atLeast"/>
              <w:rPr>
                <w:rFonts w:ascii="Arial" w:hAnsi="Arial"/>
                <w:kern w:val="0"/>
                <w:sz w:val="18"/>
                <w:szCs w:val="18"/>
                <w:lang w:val="fr-FR"/>
              </w:rPr>
            </w:pPr>
          </w:p>
        </w:tc>
        <w:tc>
          <w:tcPr>
            <w:tcW w:w="2681" w:type="dxa"/>
          </w:tcPr>
          <w:p w:rsidR="00EF58CD" w:rsidRDefault="00EF58CD" w:rsidP="00EF58CD">
            <w:pPr>
              <w:spacing w:line="240" w:lineRule="atLeast"/>
              <w:rPr>
                <w:rFonts w:ascii="Arial" w:hAnsi="Arial"/>
                <w:kern w:val="0"/>
                <w:sz w:val="18"/>
                <w:szCs w:val="18"/>
                <w:lang w:val="fr-FR"/>
              </w:rPr>
            </w:pPr>
            <w:r>
              <w:rPr>
                <w:rFonts w:ascii="Arial" w:hAnsi="Arial" w:hint="eastAsia"/>
                <w:kern w:val="0"/>
                <w:sz w:val="18"/>
                <w:szCs w:val="18"/>
                <w:lang w:val="fr-FR"/>
              </w:rPr>
              <w:t>用户</w:t>
            </w:r>
            <w:r>
              <w:rPr>
                <w:rFonts w:ascii="Arial" w:hAnsi="Arial" w:hint="eastAsia"/>
                <w:kern w:val="0"/>
                <w:sz w:val="18"/>
                <w:szCs w:val="18"/>
                <w:lang w:val="fr-FR"/>
              </w:rPr>
              <w:t>ID</w:t>
            </w:r>
            <w:r>
              <w:rPr>
                <w:rFonts w:ascii="Arial" w:hAnsi="Arial" w:hint="eastAsia"/>
                <w:kern w:val="0"/>
                <w:sz w:val="18"/>
                <w:szCs w:val="18"/>
                <w:lang w:val="fr-FR"/>
              </w:rPr>
              <w:t>（内部）</w:t>
            </w:r>
          </w:p>
        </w:tc>
      </w:tr>
    </w:tbl>
    <w:p w:rsidR="00EF58CD" w:rsidRDefault="00EF58CD" w:rsidP="00EF58CD">
      <w:pPr>
        <w:pStyle w:val="41"/>
      </w:pPr>
      <w:r>
        <w:rPr>
          <w:rFonts w:hint="eastAsia"/>
        </w:rPr>
        <w:t>异常信息</w:t>
      </w:r>
    </w:p>
    <w:p w:rsidR="00EF58CD" w:rsidRDefault="00EF58CD" w:rsidP="00EF58CD">
      <w:pPr>
        <w:rPr>
          <w:ins w:id="232" w:author="x00116998" w:date="2014-12-27T17:25:00Z"/>
        </w:rPr>
      </w:pPr>
      <w:r>
        <w:rPr>
          <w:rFonts w:hint="eastAsia"/>
        </w:rPr>
        <w:t>失败则抛出异常</w:t>
      </w:r>
      <w:r>
        <w:rPr>
          <w:rFonts w:hint="eastAsia"/>
        </w:rPr>
        <w:t>CException</w:t>
      </w:r>
      <w:r>
        <w:rPr>
          <w:rFonts w:hint="eastAsia"/>
        </w:rPr>
        <w:t>，具体内容请参考异常码定义文档。异常码：</w:t>
      </w:r>
      <w:r>
        <w:rPr>
          <w:rFonts w:hint="eastAsia"/>
        </w:rPr>
        <w:t>1~999</w:t>
      </w:r>
      <w:r>
        <w:rPr>
          <w:rFonts w:hint="eastAsia"/>
        </w:rPr>
        <w:t>表示需要前转的归属站点号。</w:t>
      </w:r>
    </w:p>
    <w:p w:rsidR="00944C60" w:rsidRPr="001539F0" w:rsidDel="00D93617" w:rsidRDefault="00944C60" w:rsidP="00EF58CD">
      <w:pPr>
        <w:rPr>
          <w:del w:id="233" w:author="x00116998" w:date="2014-12-27T17:34:00Z"/>
        </w:rPr>
      </w:pPr>
    </w:p>
    <w:p w:rsidR="0096212A" w:rsidRDefault="0096212A" w:rsidP="0096212A">
      <w:pPr>
        <w:pStyle w:val="21"/>
        <w:numPr>
          <w:ilvl w:val="1"/>
          <w:numId w:val="1"/>
        </w:numPr>
        <w:rPr>
          <w:ins w:id="234" w:author="x00116998" w:date="2014-12-29T15:06:00Z"/>
          <w:rStyle w:val="210"/>
        </w:rPr>
      </w:pPr>
      <w:ins w:id="235" w:author="x00116998" w:date="2014-12-29T15:07:00Z">
        <w:r>
          <w:rPr>
            <w:rStyle w:val="210"/>
            <w:rFonts w:hint="eastAsia"/>
          </w:rPr>
          <w:lastRenderedPageBreak/>
          <w:t>getUser</w:t>
        </w:r>
      </w:ins>
      <w:ins w:id="236" w:author="x00116998" w:date="2014-12-29T16:02:00Z">
        <w:r w:rsidR="00B543DD">
          <w:rPr>
            <w:rStyle w:val="210"/>
            <w:rFonts w:hint="eastAsia"/>
          </w:rPr>
          <w:t>PublicInfo</w:t>
        </w:r>
      </w:ins>
    </w:p>
    <w:p w:rsidR="0096212A" w:rsidRPr="00B91F27" w:rsidRDefault="005B49CA" w:rsidP="0096212A">
      <w:pPr>
        <w:pStyle w:val="31"/>
        <w:rPr>
          <w:ins w:id="237" w:author="x00116998" w:date="2014-12-29T15:06:00Z"/>
        </w:rPr>
      </w:pPr>
      <w:ins w:id="238" w:author="x00116998" w:date="2014-12-29T17:07:00Z">
        <w:r>
          <w:rPr>
            <w:rStyle w:val="210"/>
            <w:rFonts w:hint="eastAsia"/>
          </w:rPr>
          <w:t>JSON</w:t>
        </w:r>
      </w:ins>
      <w:ins w:id="239" w:author="x00116998" w:date="2014-12-29T15:06:00Z">
        <w:r w:rsidR="0096212A">
          <w:rPr>
            <w:rStyle w:val="210"/>
            <w:rFonts w:hint="eastAsia"/>
          </w:rPr>
          <w:t>接口</w:t>
        </w:r>
      </w:ins>
    </w:p>
    <w:p w:rsidR="0096212A" w:rsidRDefault="0096212A" w:rsidP="0096212A">
      <w:pPr>
        <w:pStyle w:val="41"/>
        <w:rPr>
          <w:ins w:id="240" w:author="x00116998" w:date="2014-12-29T15:06:00Z"/>
        </w:rPr>
      </w:pPr>
      <w:ins w:id="241" w:author="x00116998" w:date="2014-12-29T15:06:00Z">
        <w:r>
          <w:rPr>
            <w:rFonts w:hint="eastAsia"/>
          </w:rPr>
          <w:t>描述</w:t>
        </w:r>
      </w:ins>
    </w:p>
    <w:p w:rsidR="005914F3" w:rsidRDefault="0096212A" w:rsidP="005914F3">
      <w:pPr>
        <w:ind w:firstLine="420"/>
        <w:rPr>
          <w:ins w:id="242" w:author="x00116998" w:date="2014-12-29T15:55:00Z"/>
        </w:rPr>
      </w:pPr>
      <w:ins w:id="243" w:author="x00116998" w:date="2014-12-29T15:07:00Z">
        <w:r>
          <w:rPr>
            <w:rFonts w:hint="eastAsia"/>
          </w:rPr>
          <w:t>获取用户公开信息。</w:t>
        </w:r>
      </w:ins>
      <w:ins w:id="244" w:author="x00116998" w:date="2014-12-29T15:55:00Z">
        <w:r w:rsidR="005914F3">
          <w:rPr>
            <w:rFonts w:hint="eastAsia"/>
          </w:rPr>
          <w:t>UP</w:t>
        </w:r>
        <w:r w:rsidR="005914F3">
          <w:rPr>
            <w:rFonts w:hint="eastAsia"/>
          </w:rPr>
          <w:t>服务器可给业务服务器开放查询他人昵称和头像的接口，需做好服务器级鉴权，控制指定服务器才能访问。具体实现时，返回头像</w:t>
        </w:r>
        <w:r w:rsidR="005914F3">
          <w:rPr>
            <w:rFonts w:hint="eastAsia"/>
          </w:rPr>
          <w:t>URL</w:t>
        </w:r>
        <w:r w:rsidR="005914F3">
          <w:rPr>
            <w:rFonts w:hint="eastAsia"/>
          </w:rPr>
          <w:t>带时间和</w:t>
        </w:r>
        <w:r w:rsidR="005914F3">
          <w:rPr>
            <w:rFonts w:hint="eastAsia"/>
          </w:rPr>
          <w:t>sha256</w:t>
        </w:r>
        <w:r w:rsidR="005914F3">
          <w:rPr>
            <w:rFonts w:hint="eastAsia"/>
          </w:rPr>
          <w:t>签名，头像服务器限制该</w:t>
        </w:r>
        <w:r w:rsidR="005914F3">
          <w:rPr>
            <w:rFonts w:hint="eastAsia"/>
          </w:rPr>
          <w:t>URL</w:t>
        </w:r>
        <w:r w:rsidR="005914F3">
          <w:rPr>
            <w:rFonts w:hint="eastAsia"/>
          </w:rPr>
          <w:t>在</w:t>
        </w:r>
      </w:ins>
      <w:ins w:id="245" w:author="x00116998" w:date="2015-01-20T11:19:00Z">
        <w:r w:rsidR="00A96592">
          <w:rPr>
            <w:rFonts w:hint="eastAsia"/>
          </w:rPr>
          <w:t>默认</w:t>
        </w:r>
      </w:ins>
      <w:ins w:id="246" w:author="x00116998" w:date="2015-01-20T11:20:00Z">
        <w:r w:rsidR="00943368">
          <w:rPr>
            <w:rFonts w:hint="eastAsia"/>
          </w:rPr>
          <w:t>3</w:t>
        </w:r>
      </w:ins>
      <w:ins w:id="247" w:author="x00116998" w:date="2014-12-29T15:55:00Z">
        <w:r w:rsidR="005914F3">
          <w:rPr>
            <w:rFonts w:hint="eastAsia"/>
          </w:rPr>
          <w:t>0</w:t>
        </w:r>
        <w:r w:rsidR="005914F3">
          <w:rPr>
            <w:rFonts w:hint="eastAsia"/>
          </w:rPr>
          <w:t>分钟内有效。</w:t>
        </w:r>
      </w:ins>
    </w:p>
    <w:p w:rsidR="005914F3" w:rsidRPr="00397D9A" w:rsidRDefault="005914F3" w:rsidP="005914F3">
      <w:pPr>
        <w:ind w:firstLine="420"/>
        <w:rPr>
          <w:ins w:id="248" w:author="x00116998" w:date="2014-12-29T15:06:00Z"/>
        </w:rPr>
      </w:pPr>
      <w:ins w:id="249" w:author="x00116998" w:date="2014-12-29T15:55:00Z">
        <w:r>
          <w:rPr>
            <w:rFonts w:hint="eastAsia"/>
          </w:rPr>
          <w:t>UP</w:t>
        </w:r>
        <w:r>
          <w:rPr>
            <w:rFonts w:hint="eastAsia"/>
          </w:rPr>
          <w:t>提前在接口中实现标识用户是否已同意</w:t>
        </w:r>
        <w:r>
          <w:rPr>
            <w:rFonts w:hint="eastAsia"/>
          </w:rPr>
          <w:t>EMUI4.0</w:t>
        </w:r>
        <w:r>
          <w:rPr>
            <w:rFonts w:hint="eastAsia"/>
          </w:rPr>
          <w:t>新的</w:t>
        </w:r>
      </w:ins>
      <w:ins w:id="250" w:author="x00116998" w:date="2014-12-29T15:56:00Z">
        <w:r>
          <w:rPr>
            <w:rFonts w:hint="eastAsia"/>
          </w:rPr>
          <w:t>公开自己的昵称和头像的</w:t>
        </w:r>
      </w:ins>
      <w:ins w:id="251" w:author="x00116998" w:date="2014-12-29T15:55:00Z">
        <w:r>
          <w:rPr>
            <w:rFonts w:hint="eastAsia"/>
          </w:rPr>
          <w:t>服务条款</w:t>
        </w:r>
      </w:ins>
      <w:ins w:id="252" w:author="x00116998" w:date="2014-12-29T15:56:00Z">
        <w:r>
          <w:rPr>
            <w:rFonts w:hint="eastAsia"/>
          </w:rPr>
          <w:t>，</w:t>
        </w:r>
      </w:ins>
      <w:ins w:id="253" w:author="x00116998" w:date="2014-12-29T15:55:00Z">
        <w:r>
          <w:rPr>
            <w:rFonts w:hint="eastAsia"/>
          </w:rPr>
          <w:t>当前版本都返回未授权。</w:t>
        </w:r>
      </w:ins>
      <w:ins w:id="254" w:author="x00116998" w:date="2014-12-29T15:56:00Z">
        <w:r>
          <w:rPr>
            <w:rFonts w:hint="eastAsia"/>
          </w:rPr>
          <w:t>当前由业务服务</w:t>
        </w:r>
      </w:ins>
      <w:ins w:id="255" w:author="x00116998" w:date="2014-12-29T15:55:00Z">
        <w:r>
          <w:rPr>
            <w:rFonts w:hint="eastAsia"/>
          </w:rPr>
          <w:t>器记录用户授权信息，当用户来查询他人昵称和头像时，检查是否授权？如果已授权，则到</w:t>
        </w:r>
        <w:r>
          <w:rPr>
            <w:rFonts w:hint="eastAsia"/>
          </w:rPr>
          <w:t>UP</w:t>
        </w:r>
        <w:r>
          <w:rPr>
            <w:rFonts w:hint="eastAsia"/>
          </w:rPr>
          <w:t>查询授权人的昵称和头像。</w:t>
        </w:r>
      </w:ins>
    </w:p>
    <w:p w:rsidR="0096212A" w:rsidRDefault="0096212A" w:rsidP="0096212A">
      <w:pPr>
        <w:pStyle w:val="41"/>
        <w:rPr>
          <w:ins w:id="256" w:author="x00116998" w:date="2014-12-29T15:06:00Z"/>
        </w:rPr>
      </w:pPr>
      <w:ins w:id="257" w:author="x00116998" w:date="2014-12-29T15:06:00Z">
        <w:r>
          <w:t xml:space="preserve">API </w:t>
        </w:r>
        <w:r>
          <w:rPr>
            <w:rFonts w:hint="eastAsia"/>
          </w:rPr>
          <w:t>原型</w:t>
        </w:r>
      </w:ins>
    </w:p>
    <w:p w:rsidR="0096212A" w:rsidRDefault="00B543DD" w:rsidP="0096212A">
      <w:pPr>
        <w:ind w:left="420" w:firstLine="420"/>
        <w:rPr>
          <w:ins w:id="258" w:author="x00116998" w:date="2014-12-29T15:06:00Z"/>
        </w:rPr>
      </w:pPr>
      <w:ins w:id="259" w:author="x00116998" w:date="2014-12-29T16:03:00Z">
        <w:r>
          <w:rPr>
            <w:rFonts w:hint="eastAsia"/>
          </w:rPr>
          <w:t>GetUserPublicInfo</w:t>
        </w:r>
      </w:ins>
      <w:ins w:id="260" w:author="x00116998" w:date="2014-12-29T15:06:00Z">
        <w:r w:rsidR="0096212A">
          <w:rPr>
            <w:rFonts w:hint="eastAsia"/>
          </w:rPr>
          <w:t xml:space="preserve">Rsp </w:t>
        </w:r>
      </w:ins>
      <w:ins w:id="261" w:author="x00116998" w:date="2014-12-29T16:03:00Z">
        <w:r>
          <w:rPr>
            <w:rFonts w:hint="eastAsia"/>
          </w:rPr>
          <w:t>GetUserPublicInfo</w:t>
        </w:r>
      </w:ins>
      <w:ins w:id="262" w:author="x00116998" w:date="2014-12-29T15:06:00Z">
        <w:r w:rsidR="0096212A">
          <w:t>(</w:t>
        </w:r>
      </w:ins>
      <w:ins w:id="263" w:author="x00116998" w:date="2014-12-29T16:03:00Z">
        <w:r>
          <w:rPr>
            <w:rFonts w:hint="eastAsia"/>
          </w:rPr>
          <w:t>GetUserPublicInfo</w:t>
        </w:r>
      </w:ins>
      <w:ins w:id="264" w:author="x00116998" w:date="2014-12-29T15:06:00Z">
        <w:r w:rsidR="0096212A">
          <w:rPr>
            <w:rFonts w:hint="eastAsia"/>
          </w:rPr>
          <w:t xml:space="preserve">Req </w:t>
        </w:r>
      </w:ins>
      <w:ins w:id="265" w:author="x00116998" w:date="2014-12-29T16:03:00Z">
        <w:r>
          <w:rPr>
            <w:rFonts w:hint="eastAsia"/>
          </w:rPr>
          <w:t>GetUserPublicInfo</w:t>
        </w:r>
      </w:ins>
      <w:ins w:id="266" w:author="x00116998" w:date="2014-12-29T15:06:00Z">
        <w:r w:rsidR="0096212A">
          <w:rPr>
            <w:rFonts w:hint="eastAsia"/>
          </w:rPr>
          <w:t>Req</w:t>
        </w:r>
        <w:r w:rsidR="0096212A">
          <w:t>)</w:t>
        </w:r>
        <w:r w:rsidR="0096212A">
          <w:rPr>
            <w:rFonts w:hint="eastAsia"/>
          </w:rPr>
          <w:t xml:space="preserve"> throws </w:t>
        </w:r>
        <w:r w:rsidR="0096212A" w:rsidRPr="00813C66">
          <w:rPr>
            <w:rFonts w:hint="eastAsia"/>
          </w:rPr>
          <w:t>CException</w:t>
        </w:r>
      </w:ins>
    </w:p>
    <w:p w:rsidR="0096212A" w:rsidRDefault="0096212A" w:rsidP="0096212A">
      <w:pPr>
        <w:pStyle w:val="41"/>
        <w:rPr>
          <w:ins w:id="267" w:author="x00116998" w:date="2014-12-29T15:06:00Z"/>
        </w:rPr>
      </w:pPr>
      <w:ins w:id="268" w:author="x00116998" w:date="2014-12-29T15:06:00Z">
        <w:r>
          <w:rPr>
            <w:rFonts w:hint="eastAsia"/>
          </w:rPr>
          <w:t>输入参数</w:t>
        </w:r>
      </w:ins>
    </w:p>
    <w:p w:rsidR="0096212A" w:rsidRPr="00A01A26" w:rsidRDefault="00B543DD" w:rsidP="0096212A">
      <w:pPr>
        <w:pStyle w:val="a4"/>
        <w:ind w:firstLine="210"/>
        <w:rPr>
          <w:ins w:id="269" w:author="x00116998" w:date="2014-12-29T15:06:00Z"/>
        </w:rPr>
      </w:pPr>
      <w:ins w:id="270" w:author="x00116998" w:date="2014-12-29T16:03:00Z">
        <w:r>
          <w:rPr>
            <w:rFonts w:hint="eastAsia"/>
          </w:rPr>
          <w:t>GetUserPublicInfo</w:t>
        </w:r>
      </w:ins>
      <w:ins w:id="271" w:author="x00116998" w:date="2014-12-29T15:06:00Z">
        <w:r w:rsidR="0096212A">
          <w:rPr>
            <w:rFonts w:hint="eastAsia"/>
          </w:rPr>
          <w:t>Req</w:t>
        </w:r>
        <w:r w:rsidR="0096212A">
          <w:rPr>
            <w:rFonts w:hint="eastAsia"/>
          </w:rPr>
          <w:t>定义如下：</w:t>
        </w:r>
      </w:ins>
    </w:p>
    <w:tbl>
      <w:tblPr>
        <w:tblW w:w="9831"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86"/>
        <w:gridCol w:w="992"/>
        <w:gridCol w:w="1197"/>
        <w:gridCol w:w="708"/>
        <w:gridCol w:w="5048"/>
      </w:tblGrid>
      <w:tr w:rsidR="0096212A" w:rsidTr="00B14A07">
        <w:trPr>
          <w:jc w:val="center"/>
          <w:ins w:id="272" w:author="x00116998" w:date="2014-12-29T15:06:00Z"/>
        </w:trPr>
        <w:tc>
          <w:tcPr>
            <w:tcW w:w="1886" w:type="dxa"/>
          </w:tcPr>
          <w:p w:rsidR="0096212A" w:rsidRDefault="0096212A" w:rsidP="0096212A">
            <w:pPr>
              <w:pStyle w:val="TAH"/>
              <w:rPr>
                <w:ins w:id="273" w:author="x00116998" w:date="2014-12-29T15:06:00Z"/>
                <w:rFonts w:ascii="Verdana" w:hAnsi="Verdana"/>
                <w:lang w:val="fr-FR" w:eastAsia="zh-CN"/>
              </w:rPr>
            </w:pPr>
            <w:ins w:id="274" w:author="x00116998" w:date="2014-12-29T15:06:00Z">
              <w:r>
                <w:rPr>
                  <w:rFonts w:ascii="Verdana" w:hAnsi="Verdana" w:hint="eastAsia"/>
                  <w:lang w:val="fr-FR" w:eastAsia="zh-CN"/>
                </w:rPr>
                <w:lastRenderedPageBreak/>
                <w:t>参数名称</w:t>
              </w:r>
            </w:ins>
          </w:p>
        </w:tc>
        <w:tc>
          <w:tcPr>
            <w:tcW w:w="992" w:type="dxa"/>
          </w:tcPr>
          <w:p w:rsidR="0096212A" w:rsidRDefault="0096212A" w:rsidP="0096212A">
            <w:pPr>
              <w:pStyle w:val="TAH"/>
              <w:rPr>
                <w:ins w:id="275" w:author="x00116998" w:date="2014-12-29T15:06:00Z"/>
                <w:rFonts w:ascii="Verdana" w:hAnsi="Verdana"/>
                <w:lang w:val="fr-FR" w:eastAsia="zh-CN"/>
              </w:rPr>
            </w:pPr>
            <w:ins w:id="276" w:author="x00116998" w:date="2014-12-29T15:06:00Z">
              <w:r>
                <w:rPr>
                  <w:rFonts w:ascii="Verdana" w:hAnsi="Verdana" w:hint="eastAsia"/>
                  <w:lang w:val="fr-FR" w:eastAsia="zh-CN"/>
                </w:rPr>
                <w:t>必须</w:t>
              </w:r>
            </w:ins>
          </w:p>
        </w:tc>
        <w:tc>
          <w:tcPr>
            <w:tcW w:w="1197" w:type="dxa"/>
          </w:tcPr>
          <w:p w:rsidR="0096212A" w:rsidRDefault="0096212A" w:rsidP="0096212A">
            <w:pPr>
              <w:pStyle w:val="TAH"/>
              <w:rPr>
                <w:ins w:id="277" w:author="x00116998" w:date="2014-12-29T15:06:00Z"/>
                <w:rFonts w:ascii="Verdana" w:hAnsi="Verdana"/>
                <w:lang w:val="fr-FR" w:eastAsia="zh-CN"/>
              </w:rPr>
            </w:pPr>
            <w:ins w:id="278" w:author="x00116998" w:date="2014-12-29T15:06:00Z">
              <w:r>
                <w:rPr>
                  <w:rFonts w:ascii="Verdana" w:hAnsi="Verdana" w:hint="eastAsia"/>
                  <w:lang w:val="fr-FR" w:eastAsia="zh-CN"/>
                </w:rPr>
                <w:t>类型</w:t>
              </w:r>
            </w:ins>
          </w:p>
        </w:tc>
        <w:tc>
          <w:tcPr>
            <w:tcW w:w="708" w:type="dxa"/>
          </w:tcPr>
          <w:p w:rsidR="0096212A" w:rsidRDefault="0096212A" w:rsidP="0096212A">
            <w:pPr>
              <w:pStyle w:val="TAH"/>
              <w:rPr>
                <w:ins w:id="279" w:author="x00116998" w:date="2014-12-29T15:06:00Z"/>
                <w:rFonts w:ascii="Verdana" w:hAnsi="Verdana"/>
                <w:lang w:val="fr-FR" w:eastAsia="zh-CN"/>
              </w:rPr>
            </w:pPr>
            <w:ins w:id="280" w:author="x00116998" w:date="2014-12-29T15:06:00Z">
              <w:r>
                <w:rPr>
                  <w:rFonts w:ascii="Verdana" w:hAnsi="Verdana" w:hint="eastAsia"/>
                  <w:lang w:val="fr-FR" w:eastAsia="zh-CN"/>
                </w:rPr>
                <w:t>长度</w:t>
              </w:r>
            </w:ins>
          </w:p>
        </w:tc>
        <w:tc>
          <w:tcPr>
            <w:tcW w:w="5048" w:type="dxa"/>
          </w:tcPr>
          <w:p w:rsidR="0096212A" w:rsidRDefault="0096212A" w:rsidP="0096212A">
            <w:pPr>
              <w:pStyle w:val="TAH"/>
              <w:rPr>
                <w:ins w:id="281" w:author="x00116998" w:date="2014-12-29T15:06:00Z"/>
                <w:rFonts w:ascii="Verdana" w:hAnsi="Verdana"/>
                <w:lang w:val="fr-FR" w:eastAsia="zh-CN"/>
              </w:rPr>
            </w:pPr>
            <w:ins w:id="282" w:author="x00116998" w:date="2014-12-29T15:06:00Z">
              <w:r>
                <w:rPr>
                  <w:rFonts w:ascii="Verdana" w:hAnsi="Verdana" w:hint="eastAsia"/>
                  <w:lang w:val="fr-FR" w:eastAsia="zh-CN"/>
                </w:rPr>
                <w:t>描述信息</w:t>
              </w:r>
            </w:ins>
          </w:p>
        </w:tc>
      </w:tr>
      <w:tr w:rsidR="0096212A" w:rsidTr="00B14A07">
        <w:trPr>
          <w:jc w:val="center"/>
          <w:ins w:id="283" w:author="x00116998" w:date="2014-12-29T15:06:00Z"/>
        </w:trPr>
        <w:tc>
          <w:tcPr>
            <w:tcW w:w="1886" w:type="dxa"/>
          </w:tcPr>
          <w:p w:rsidR="0096212A" w:rsidRPr="00E74491" w:rsidRDefault="0096212A" w:rsidP="0096212A">
            <w:pPr>
              <w:pStyle w:val="TAL"/>
              <w:rPr>
                <w:ins w:id="284" w:author="x00116998" w:date="2014-12-29T15:06:00Z"/>
                <w:lang w:val="fr-FR" w:eastAsia="zh-CN"/>
              </w:rPr>
            </w:pPr>
            <w:ins w:id="285" w:author="x00116998" w:date="2014-12-29T15:06:00Z">
              <w:r w:rsidRPr="00E74491">
                <w:rPr>
                  <w:rFonts w:hint="eastAsia"/>
                  <w:lang w:val="fr-FR" w:eastAsia="zh-CN"/>
                </w:rPr>
                <w:t>v</w:t>
              </w:r>
              <w:r w:rsidRPr="00E74491">
                <w:rPr>
                  <w:lang w:val="fr-FR" w:eastAsia="zh-CN"/>
                </w:rPr>
                <w:t>ersion</w:t>
              </w:r>
            </w:ins>
          </w:p>
        </w:tc>
        <w:tc>
          <w:tcPr>
            <w:tcW w:w="992" w:type="dxa"/>
          </w:tcPr>
          <w:p w:rsidR="0096212A" w:rsidRPr="00E74491" w:rsidRDefault="0096212A" w:rsidP="0096212A">
            <w:pPr>
              <w:pStyle w:val="TAL"/>
              <w:rPr>
                <w:ins w:id="286" w:author="x00116998" w:date="2014-12-29T15:06:00Z"/>
                <w:lang w:val="fr-FR" w:eastAsia="zh-CN"/>
              </w:rPr>
            </w:pPr>
            <w:ins w:id="287" w:author="x00116998" w:date="2014-12-29T15:06:00Z">
              <w:r>
                <w:rPr>
                  <w:rFonts w:hint="eastAsia"/>
                  <w:lang w:val="fr-FR" w:eastAsia="zh-CN"/>
                </w:rPr>
                <w:t>M</w:t>
              </w:r>
            </w:ins>
          </w:p>
        </w:tc>
        <w:tc>
          <w:tcPr>
            <w:tcW w:w="1197" w:type="dxa"/>
          </w:tcPr>
          <w:p w:rsidR="0096212A" w:rsidRPr="00E74491" w:rsidRDefault="0096212A" w:rsidP="0096212A">
            <w:pPr>
              <w:pStyle w:val="TAH"/>
              <w:jc w:val="both"/>
              <w:rPr>
                <w:ins w:id="288" w:author="x00116998" w:date="2014-12-29T15:06:00Z"/>
                <w:b w:val="0"/>
                <w:lang w:val="fr-FR" w:eastAsia="zh-CN"/>
              </w:rPr>
            </w:pPr>
            <w:ins w:id="289" w:author="x00116998" w:date="2014-12-29T15:06:00Z">
              <w:r>
                <w:rPr>
                  <w:rFonts w:hint="eastAsia"/>
                  <w:b w:val="0"/>
                  <w:lang w:val="fr-FR" w:eastAsia="zh-CN"/>
                </w:rPr>
                <w:t>String</w:t>
              </w:r>
            </w:ins>
          </w:p>
        </w:tc>
        <w:tc>
          <w:tcPr>
            <w:tcW w:w="708" w:type="dxa"/>
          </w:tcPr>
          <w:p w:rsidR="0096212A" w:rsidRPr="00E74491" w:rsidRDefault="0096212A" w:rsidP="0096212A">
            <w:pPr>
              <w:rPr>
                <w:ins w:id="290" w:author="x00116998" w:date="2014-12-29T15:06:00Z"/>
                <w:rFonts w:ascii="Arial" w:hAnsi="Arial"/>
                <w:kern w:val="0"/>
                <w:sz w:val="18"/>
                <w:szCs w:val="18"/>
                <w:lang w:val="fr-FR"/>
              </w:rPr>
            </w:pPr>
            <w:ins w:id="291" w:author="x00116998" w:date="2014-12-29T15:06:00Z">
              <w:r>
                <w:rPr>
                  <w:rFonts w:ascii="Arial" w:hAnsi="Arial" w:hint="eastAsia"/>
                  <w:kern w:val="0"/>
                  <w:sz w:val="18"/>
                  <w:szCs w:val="18"/>
                  <w:lang w:val="fr-FR"/>
                </w:rPr>
                <w:t>5</w:t>
              </w:r>
            </w:ins>
          </w:p>
        </w:tc>
        <w:tc>
          <w:tcPr>
            <w:tcW w:w="5048" w:type="dxa"/>
          </w:tcPr>
          <w:p w:rsidR="0096212A" w:rsidRPr="00E74491" w:rsidRDefault="0096212A" w:rsidP="0096212A">
            <w:pPr>
              <w:rPr>
                <w:ins w:id="292" w:author="x00116998" w:date="2014-12-29T15:06:00Z"/>
                <w:rFonts w:ascii="Arial" w:hAnsi="Arial"/>
                <w:kern w:val="0"/>
                <w:sz w:val="18"/>
                <w:szCs w:val="18"/>
                <w:lang w:val="fr-FR"/>
              </w:rPr>
            </w:pPr>
            <w:ins w:id="293" w:author="x00116998" w:date="2014-12-29T15:06:00Z">
              <w:r w:rsidRPr="00E74491">
                <w:rPr>
                  <w:rFonts w:ascii="Arial" w:hAnsi="Arial" w:hint="eastAsia"/>
                  <w:kern w:val="0"/>
                  <w:sz w:val="18"/>
                  <w:szCs w:val="18"/>
                  <w:lang w:val="fr-FR"/>
                </w:rPr>
                <w:t>协议版本号</w:t>
              </w:r>
            </w:ins>
          </w:p>
          <w:p w:rsidR="0096212A" w:rsidRPr="00E74491" w:rsidRDefault="0096212A" w:rsidP="0096212A">
            <w:pPr>
              <w:rPr>
                <w:ins w:id="294" w:author="x00116998" w:date="2014-12-29T15:06:00Z"/>
                <w:rFonts w:ascii="Arial" w:hAnsi="Arial"/>
                <w:kern w:val="0"/>
                <w:sz w:val="18"/>
                <w:szCs w:val="18"/>
                <w:lang w:val="fr-FR"/>
              </w:rPr>
            </w:pPr>
            <w:ins w:id="295" w:author="x00116998" w:date="2014-12-29T15:06:00Z">
              <w:r w:rsidRPr="00E74491">
                <w:rPr>
                  <w:rFonts w:ascii="Arial" w:hAnsi="Arial" w:hint="eastAsia"/>
                  <w:kern w:val="0"/>
                  <w:sz w:val="18"/>
                  <w:szCs w:val="18"/>
                  <w:lang w:val="fr-FR"/>
                </w:rPr>
                <w:t>当前版本为：</w:t>
              </w:r>
              <w:r>
                <w:rPr>
                  <w:rFonts w:ascii="Arial" w:hAnsi="Arial" w:hint="eastAsia"/>
                  <w:kern w:val="0"/>
                  <w:sz w:val="18"/>
                  <w:szCs w:val="18"/>
                  <w:lang w:val="fr-FR"/>
                </w:rPr>
                <w:t>01.01</w:t>
              </w:r>
            </w:ins>
          </w:p>
        </w:tc>
      </w:tr>
      <w:tr w:rsidR="00B543DD" w:rsidTr="00B14A07">
        <w:trPr>
          <w:jc w:val="center"/>
          <w:ins w:id="296" w:author="x00116998" w:date="2014-12-29T15:06:00Z"/>
        </w:trPr>
        <w:tc>
          <w:tcPr>
            <w:tcW w:w="1886" w:type="dxa"/>
          </w:tcPr>
          <w:p w:rsidR="00B543DD" w:rsidRDefault="00B543DD" w:rsidP="0096212A">
            <w:pPr>
              <w:pStyle w:val="TAL"/>
              <w:rPr>
                <w:ins w:id="297" w:author="x00116998" w:date="2014-12-29T15:06:00Z"/>
                <w:lang w:val="fr-FR" w:eastAsia="zh-CN"/>
              </w:rPr>
            </w:pPr>
            <w:ins w:id="298" w:author="x00116998" w:date="2014-12-29T16:07:00Z">
              <w:r>
                <w:rPr>
                  <w:lang w:val="fr-FR" w:eastAsia="zh-CN"/>
                </w:rPr>
                <w:t>transactionID</w:t>
              </w:r>
            </w:ins>
          </w:p>
        </w:tc>
        <w:tc>
          <w:tcPr>
            <w:tcW w:w="992" w:type="dxa"/>
          </w:tcPr>
          <w:p w:rsidR="00B543DD" w:rsidRPr="00C8364D" w:rsidRDefault="00B543DD" w:rsidP="0096212A">
            <w:pPr>
              <w:spacing w:line="240" w:lineRule="atLeast"/>
              <w:rPr>
                <w:ins w:id="299" w:author="x00116998" w:date="2014-12-29T15:06:00Z"/>
                <w:rFonts w:ascii="Arial" w:hAnsi="Arial"/>
                <w:kern w:val="0"/>
                <w:sz w:val="18"/>
                <w:szCs w:val="18"/>
                <w:lang w:val="fr-FR"/>
              </w:rPr>
            </w:pPr>
            <w:ins w:id="300" w:author="x00116998" w:date="2014-12-29T16:07:00Z">
              <w:r>
                <w:rPr>
                  <w:rFonts w:hint="eastAsia"/>
                  <w:lang w:val="fr-FR"/>
                </w:rPr>
                <w:t>M</w:t>
              </w:r>
            </w:ins>
          </w:p>
        </w:tc>
        <w:tc>
          <w:tcPr>
            <w:tcW w:w="1197" w:type="dxa"/>
          </w:tcPr>
          <w:p w:rsidR="00B543DD" w:rsidRPr="00C8364D" w:rsidRDefault="00B543DD" w:rsidP="0096212A">
            <w:pPr>
              <w:spacing w:line="240" w:lineRule="atLeast"/>
              <w:rPr>
                <w:ins w:id="301" w:author="x00116998" w:date="2014-12-29T15:06:00Z"/>
                <w:rFonts w:ascii="Arial" w:hAnsi="Arial"/>
                <w:kern w:val="0"/>
                <w:sz w:val="18"/>
                <w:szCs w:val="18"/>
                <w:lang w:val="fr-FR"/>
              </w:rPr>
            </w:pPr>
            <w:ins w:id="302" w:author="x00116998" w:date="2014-12-29T16:07:00Z">
              <w:r>
                <w:rPr>
                  <w:rFonts w:hint="eastAsia"/>
                  <w:b/>
                  <w:lang w:val="fr-FR"/>
                </w:rPr>
                <w:t>String</w:t>
              </w:r>
            </w:ins>
          </w:p>
        </w:tc>
        <w:tc>
          <w:tcPr>
            <w:tcW w:w="708" w:type="dxa"/>
          </w:tcPr>
          <w:p w:rsidR="00B543DD" w:rsidRPr="00C8364D" w:rsidRDefault="00B543DD" w:rsidP="0096212A">
            <w:pPr>
              <w:spacing w:line="240" w:lineRule="atLeast"/>
              <w:rPr>
                <w:ins w:id="303" w:author="x00116998" w:date="2014-12-29T15:06:00Z"/>
                <w:rFonts w:ascii="Arial" w:hAnsi="Arial"/>
                <w:kern w:val="0"/>
                <w:sz w:val="18"/>
                <w:szCs w:val="18"/>
                <w:lang w:val="fr-FR"/>
              </w:rPr>
            </w:pPr>
            <w:ins w:id="304" w:author="x00116998" w:date="2014-12-29T16:07:00Z">
              <w:r w:rsidRPr="00E74491">
                <w:rPr>
                  <w:rFonts w:ascii="Arial" w:hAnsi="Arial" w:hint="eastAsia"/>
                  <w:kern w:val="0"/>
                  <w:sz w:val="18"/>
                  <w:szCs w:val="18"/>
                  <w:lang w:val="fr-FR"/>
                </w:rPr>
                <w:t>40</w:t>
              </w:r>
            </w:ins>
          </w:p>
        </w:tc>
        <w:tc>
          <w:tcPr>
            <w:tcW w:w="5048" w:type="dxa"/>
          </w:tcPr>
          <w:p w:rsidR="00B543DD" w:rsidRDefault="00B543DD" w:rsidP="0096212A">
            <w:pPr>
              <w:spacing w:line="240" w:lineRule="atLeast"/>
              <w:rPr>
                <w:ins w:id="305" w:author="x00116998" w:date="2014-12-29T15:06:00Z"/>
                <w:rFonts w:ascii="Arial" w:hAnsi="Arial"/>
                <w:kern w:val="0"/>
                <w:sz w:val="18"/>
                <w:szCs w:val="18"/>
                <w:lang w:val="fr-FR"/>
              </w:rPr>
            </w:pPr>
            <w:ins w:id="306" w:author="x00116998" w:date="2014-12-29T16:07:00Z">
              <w:r w:rsidRPr="00E74491">
                <w:rPr>
                  <w:rFonts w:ascii="Arial" w:hAnsi="Arial" w:hint="eastAsia"/>
                  <w:kern w:val="0"/>
                  <w:sz w:val="18"/>
                  <w:szCs w:val="18"/>
                  <w:lang w:val="fr-FR"/>
                </w:rPr>
                <w:t>交易流水号</w:t>
              </w:r>
            </w:ins>
          </w:p>
        </w:tc>
      </w:tr>
      <w:tr w:rsidR="00B543DD" w:rsidTr="00B14A07">
        <w:trPr>
          <w:jc w:val="center"/>
          <w:ins w:id="307" w:author="x00116998" w:date="2014-12-29T15:06:00Z"/>
        </w:trPr>
        <w:tc>
          <w:tcPr>
            <w:tcW w:w="1886" w:type="dxa"/>
          </w:tcPr>
          <w:p w:rsidR="00B543DD" w:rsidRPr="00C8364D" w:rsidRDefault="00B543DD" w:rsidP="0096212A">
            <w:pPr>
              <w:pStyle w:val="TAL"/>
              <w:rPr>
                <w:ins w:id="308" w:author="x00116998" w:date="2014-12-29T15:06:00Z"/>
                <w:lang w:val="fr-FR"/>
              </w:rPr>
            </w:pPr>
            <w:ins w:id="309" w:author="x00116998" w:date="2014-12-29T16:07:00Z">
              <w:r w:rsidRPr="00C8364D">
                <w:rPr>
                  <w:rFonts w:hint="eastAsia"/>
                  <w:lang w:val="fr-FR" w:eastAsia="zh-CN"/>
                </w:rPr>
                <w:t>traceFlag</w:t>
              </w:r>
            </w:ins>
          </w:p>
        </w:tc>
        <w:tc>
          <w:tcPr>
            <w:tcW w:w="992" w:type="dxa"/>
          </w:tcPr>
          <w:p w:rsidR="00B543DD" w:rsidRPr="00C8364D" w:rsidRDefault="00B543DD" w:rsidP="0096212A">
            <w:pPr>
              <w:spacing w:line="240" w:lineRule="atLeast"/>
              <w:rPr>
                <w:ins w:id="310" w:author="x00116998" w:date="2014-12-29T15:06:00Z"/>
                <w:rFonts w:ascii="Arial" w:hAnsi="Arial"/>
                <w:kern w:val="0"/>
                <w:sz w:val="18"/>
                <w:szCs w:val="18"/>
                <w:lang w:val="fr-FR" w:eastAsia="en-US"/>
              </w:rPr>
            </w:pPr>
            <w:ins w:id="311" w:author="x00116998" w:date="2014-12-29T16:07:00Z">
              <w:r w:rsidRPr="00C8364D">
                <w:rPr>
                  <w:rFonts w:ascii="Arial" w:hAnsi="Arial" w:hint="eastAsia"/>
                  <w:kern w:val="0"/>
                  <w:sz w:val="18"/>
                  <w:szCs w:val="18"/>
                  <w:lang w:val="fr-FR"/>
                </w:rPr>
                <w:t xml:space="preserve">O </w:t>
              </w:r>
            </w:ins>
          </w:p>
        </w:tc>
        <w:tc>
          <w:tcPr>
            <w:tcW w:w="1197" w:type="dxa"/>
          </w:tcPr>
          <w:p w:rsidR="00B543DD" w:rsidRPr="00C8364D" w:rsidRDefault="00B543DD" w:rsidP="0096212A">
            <w:pPr>
              <w:spacing w:line="240" w:lineRule="atLeast"/>
              <w:rPr>
                <w:ins w:id="312" w:author="x00116998" w:date="2014-12-29T15:06:00Z"/>
                <w:rFonts w:ascii="Arial" w:hAnsi="Arial"/>
                <w:kern w:val="0"/>
                <w:sz w:val="18"/>
                <w:szCs w:val="18"/>
                <w:lang w:val="fr-FR" w:eastAsia="en-US"/>
              </w:rPr>
            </w:pPr>
            <w:ins w:id="313" w:author="x00116998" w:date="2014-12-29T16:07:00Z">
              <w:r>
                <w:rPr>
                  <w:rFonts w:ascii="Arial" w:hAnsi="Arial" w:hint="eastAsia"/>
                  <w:kern w:val="0"/>
                  <w:sz w:val="18"/>
                  <w:szCs w:val="18"/>
                  <w:lang w:val="fr-FR"/>
                </w:rPr>
                <w:t>String</w:t>
              </w:r>
            </w:ins>
          </w:p>
        </w:tc>
        <w:tc>
          <w:tcPr>
            <w:tcW w:w="708" w:type="dxa"/>
          </w:tcPr>
          <w:p w:rsidR="00B543DD" w:rsidRPr="00C8364D" w:rsidRDefault="00B543DD" w:rsidP="0096212A">
            <w:pPr>
              <w:spacing w:line="240" w:lineRule="atLeast"/>
              <w:rPr>
                <w:ins w:id="314" w:author="x00116998" w:date="2014-12-29T15:06:00Z"/>
                <w:rFonts w:ascii="Arial" w:hAnsi="Arial"/>
                <w:kern w:val="0"/>
                <w:sz w:val="18"/>
                <w:szCs w:val="18"/>
                <w:lang w:val="fr-FR"/>
              </w:rPr>
            </w:pPr>
            <w:ins w:id="315" w:author="x00116998" w:date="2014-12-29T16:07:00Z">
              <w:r>
                <w:rPr>
                  <w:rFonts w:ascii="Arial" w:hAnsi="Arial" w:hint="eastAsia"/>
                  <w:kern w:val="0"/>
                  <w:sz w:val="18"/>
                  <w:szCs w:val="18"/>
                  <w:lang w:val="fr-FR"/>
                </w:rPr>
                <w:t>1</w:t>
              </w:r>
            </w:ins>
          </w:p>
        </w:tc>
        <w:tc>
          <w:tcPr>
            <w:tcW w:w="5048" w:type="dxa"/>
          </w:tcPr>
          <w:p w:rsidR="00B543DD" w:rsidRDefault="00B543DD" w:rsidP="00BC4D8B">
            <w:pPr>
              <w:spacing w:line="240" w:lineRule="atLeast"/>
              <w:rPr>
                <w:ins w:id="316" w:author="x00116998" w:date="2014-12-29T16:07:00Z"/>
                <w:rFonts w:ascii="Arial" w:hAnsi="Arial"/>
                <w:kern w:val="0"/>
                <w:sz w:val="18"/>
                <w:szCs w:val="18"/>
                <w:lang w:val="fr-FR"/>
              </w:rPr>
            </w:pPr>
            <w:ins w:id="317" w:author="x00116998" w:date="2014-12-29T16:07:00Z">
              <w:r>
                <w:rPr>
                  <w:rFonts w:ascii="Arial" w:hAnsi="Arial" w:hint="eastAsia"/>
                  <w:kern w:val="0"/>
                  <w:sz w:val="18"/>
                  <w:szCs w:val="18"/>
                  <w:lang w:val="fr-FR"/>
                </w:rPr>
                <w:t>跟踪标志</w:t>
              </w:r>
            </w:ins>
          </w:p>
          <w:p w:rsidR="00B543DD" w:rsidRPr="00C8364D" w:rsidRDefault="00B543DD" w:rsidP="0096212A">
            <w:pPr>
              <w:spacing w:line="240" w:lineRule="atLeast"/>
              <w:rPr>
                <w:ins w:id="318" w:author="x00116998" w:date="2014-12-29T15:06:00Z"/>
                <w:rFonts w:ascii="Arial" w:hAnsi="Arial"/>
                <w:kern w:val="0"/>
                <w:sz w:val="18"/>
                <w:szCs w:val="18"/>
                <w:lang w:val="fr-FR"/>
              </w:rPr>
            </w:pPr>
            <w:ins w:id="319" w:author="x00116998" w:date="2014-12-29T16:07:00Z">
              <w:r>
                <w:rPr>
                  <w:rFonts w:ascii="Arial" w:hAnsi="Arial" w:hint="eastAsia"/>
                  <w:kern w:val="0"/>
                  <w:sz w:val="18"/>
                  <w:szCs w:val="18"/>
                  <w:lang w:val="fr-FR"/>
                </w:rPr>
                <w:t>0</w:t>
              </w:r>
              <w:r>
                <w:rPr>
                  <w:rFonts w:ascii="Arial" w:hAnsi="Arial" w:hint="eastAsia"/>
                  <w:kern w:val="0"/>
                  <w:sz w:val="18"/>
                  <w:szCs w:val="18"/>
                  <w:lang w:val="fr-FR"/>
                </w:rPr>
                <w:t>不启动跟踪</w:t>
              </w:r>
              <w:r>
                <w:rPr>
                  <w:rFonts w:ascii="Arial" w:hAnsi="Arial" w:hint="eastAsia"/>
                  <w:kern w:val="0"/>
                  <w:sz w:val="18"/>
                  <w:szCs w:val="18"/>
                  <w:lang w:val="fr-FR"/>
                </w:rPr>
                <w:t xml:space="preserve">  1</w:t>
              </w:r>
              <w:r>
                <w:rPr>
                  <w:rFonts w:ascii="Arial" w:hAnsi="Arial" w:hint="eastAsia"/>
                  <w:kern w:val="0"/>
                  <w:sz w:val="18"/>
                  <w:szCs w:val="18"/>
                  <w:lang w:val="fr-FR"/>
                </w:rPr>
                <w:t>启动跟踪</w:t>
              </w:r>
            </w:ins>
          </w:p>
        </w:tc>
      </w:tr>
      <w:tr w:rsidR="00B543DD" w:rsidTr="00B14A07">
        <w:trPr>
          <w:jc w:val="center"/>
          <w:ins w:id="320" w:author="x00116998" w:date="2014-12-29T15:06:00Z"/>
        </w:trPr>
        <w:tc>
          <w:tcPr>
            <w:tcW w:w="1886" w:type="dxa"/>
          </w:tcPr>
          <w:p w:rsidR="00B543DD" w:rsidRDefault="00B543DD" w:rsidP="0096212A">
            <w:pPr>
              <w:pStyle w:val="TAL"/>
              <w:rPr>
                <w:ins w:id="321" w:author="x00116998" w:date="2014-12-29T15:06:00Z"/>
                <w:lang w:val="fr-FR" w:eastAsia="zh-CN"/>
              </w:rPr>
            </w:pPr>
            <w:ins w:id="322" w:author="x00116998" w:date="2014-12-29T16:07:00Z">
              <w:r>
                <w:rPr>
                  <w:rFonts w:hint="eastAsia"/>
                  <w:lang w:val="fr-FR" w:eastAsia="zh-CN"/>
                </w:rPr>
                <w:t>accountType</w:t>
              </w:r>
            </w:ins>
          </w:p>
        </w:tc>
        <w:tc>
          <w:tcPr>
            <w:tcW w:w="992" w:type="dxa"/>
          </w:tcPr>
          <w:p w:rsidR="00B543DD" w:rsidRDefault="00F775DD" w:rsidP="0096212A">
            <w:pPr>
              <w:pStyle w:val="TAL"/>
              <w:rPr>
                <w:ins w:id="323" w:author="x00116998" w:date="2014-12-29T15:06:00Z"/>
                <w:lang w:val="fr-FR" w:eastAsia="zh-CN"/>
              </w:rPr>
            </w:pPr>
            <w:ins w:id="324" w:author="x00116998" w:date="2014-12-29T17:06:00Z">
              <w:r>
                <w:rPr>
                  <w:rFonts w:hint="eastAsia"/>
                  <w:lang w:val="fr-FR" w:eastAsia="zh-CN"/>
                </w:rPr>
                <w:t>O</w:t>
              </w:r>
            </w:ins>
          </w:p>
        </w:tc>
        <w:tc>
          <w:tcPr>
            <w:tcW w:w="1197" w:type="dxa"/>
          </w:tcPr>
          <w:p w:rsidR="00B543DD" w:rsidRDefault="00B543DD" w:rsidP="0096212A">
            <w:pPr>
              <w:pStyle w:val="TAL"/>
              <w:rPr>
                <w:ins w:id="325" w:author="x00116998" w:date="2014-12-29T15:06:00Z"/>
                <w:lang w:val="fr-FR" w:eastAsia="zh-CN"/>
              </w:rPr>
            </w:pPr>
            <w:ins w:id="326" w:author="x00116998" w:date="2014-12-29T16:07:00Z">
              <w:r>
                <w:rPr>
                  <w:lang w:val="fr-FR"/>
                </w:rPr>
                <w:t>Int</w:t>
              </w:r>
            </w:ins>
          </w:p>
        </w:tc>
        <w:tc>
          <w:tcPr>
            <w:tcW w:w="708" w:type="dxa"/>
          </w:tcPr>
          <w:p w:rsidR="00B543DD" w:rsidRDefault="00B543DD" w:rsidP="0096212A">
            <w:pPr>
              <w:pStyle w:val="TAL"/>
              <w:rPr>
                <w:ins w:id="327" w:author="x00116998" w:date="2014-12-29T15:06:00Z"/>
                <w:lang w:val="fr-FR" w:eastAsia="zh-CN"/>
              </w:rPr>
            </w:pPr>
          </w:p>
        </w:tc>
        <w:tc>
          <w:tcPr>
            <w:tcW w:w="5048" w:type="dxa"/>
          </w:tcPr>
          <w:p w:rsidR="00B543DD" w:rsidRPr="00E74491" w:rsidRDefault="00B543DD" w:rsidP="00B543DD">
            <w:pPr>
              <w:spacing w:line="240" w:lineRule="atLeast"/>
              <w:rPr>
                <w:ins w:id="328" w:author="x00116998" w:date="2014-12-29T15:06:00Z"/>
                <w:rFonts w:ascii="Arial" w:hAnsi="Arial"/>
                <w:kern w:val="0"/>
                <w:sz w:val="18"/>
                <w:szCs w:val="18"/>
                <w:lang w:val="fr-FR"/>
              </w:rPr>
            </w:pPr>
            <w:ins w:id="329" w:author="x00116998" w:date="2014-12-29T16:07:00Z">
              <w:r>
                <w:rPr>
                  <w:rFonts w:ascii="Arial" w:hAnsi="Arial" w:hint="eastAsia"/>
                  <w:kern w:val="0"/>
                  <w:sz w:val="18"/>
                  <w:szCs w:val="18"/>
                  <w:lang w:val="fr-FR"/>
                </w:rPr>
                <w:t>帐户类型</w:t>
              </w:r>
            </w:ins>
          </w:p>
        </w:tc>
      </w:tr>
      <w:tr w:rsidR="00B543DD" w:rsidTr="00B14A07">
        <w:trPr>
          <w:jc w:val="center"/>
          <w:ins w:id="330" w:author="x00116998" w:date="2014-12-29T15:06:00Z"/>
        </w:trPr>
        <w:tc>
          <w:tcPr>
            <w:tcW w:w="1886" w:type="dxa"/>
          </w:tcPr>
          <w:p w:rsidR="00B543DD" w:rsidRPr="00C8364D" w:rsidRDefault="00B543DD" w:rsidP="0096212A">
            <w:pPr>
              <w:pStyle w:val="TAL"/>
              <w:rPr>
                <w:ins w:id="331" w:author="x00116998" w:date="2014-12-29T15:06:00Z"/>
                <w:lang w:val="fr-FR" w:eastAsia="zh-CN"/>
              </w:rPr>
            </w:pPr>
            <w:ins w:id="332" w:author="x00116998" w:date="2014-12-29T16:07:00Z">
              <w:r>
                <w:rPr>
                  <w:rFonts w:hint="eastAsia"/>
                  <w:lang w:val="fr-FR" w:eastAsia="zh-CN"/>
                </w:rPr>
                <w:t>userAccount</w:t>
              </w:r>
            </w:ins>
          </w:p>
        </w:tc>
        <w:tc>
          <w:tcPr>
            <w:tcW w:w="992" w:type="dxa"/>
          </w:tcPr>
          <w:p w:rsidR="00B543DD" w:rsidRPr="00C8364D" w:rsidRDefault="00F775DD" w:rsidP="0096212A">
            <w:pPr>
              <w:pStyle w:val="TAL"/>
              <w:rPr>
                <w:ins w:id="333" w:author="x00116998" w:date="2014-12-29T15:06:00Z"/>
                <w:lang w:val="fr-FR" w:eastAsia="zh-CN"/>
              </w:rPr>
            </w:pPr>
            <w:ins w:id="334" w:author="x00116998" w:date="2014-12-29T17:06:00Z">
              <w:r>
                <w:rPr>
                  <w:rFonts w:hint="eastAsia"/>
                  <w:lang w:val="fr-FR" w:eastAsia="zh-CN"/>
                </w:rPr>
                <w:t>O</w:t>
              </w:r>
            </w:ins>
          </w:p>
        </w:tc>
        <w:tc>
          <w:tcPr>
            <w:tcW w:w="1197" w:type="dxa"/>
          </w:tcPr>
          <w:p w:rsidR="00B543DD" w:rsidRPr="00C8364D" w:rsidRDefault="00B543DD" w:rsidP="0096212A">
            <w:pPr>
              <w:pStyle w:val="TAL"/>
              <w:rPr>
                <w:ins w:id="335" w:author="x00116998" w:date="2014-12-29T15:06:00Z"/>
                <w:lang w:val="fr-FR" w:eastAsia="zh-CN"/>
              </w:rPr>
            </w:pPr>
            <w:ins w:id="336" w:author="x00116998" w:date="2014-12-29T16:07:00Z">
              <w:r w:rsidRPr="00C8364D">
                <w:rPr>
                  <w:rFonts w:hint="eastAsia"/>
                  <w:lang w:val="fr-FR"/>
                </w:rPr>
                <w:t>String</w:t>
              </w:r>
            </w:ins>
          </w:p>
        </w:tc>
        <w:tc>
          <w:tcPr>
            <w:tcW w:w="708" w:type="dxa"/>
          </w:tcPr>
          <w:p w:rsidR="00B543DD" w:rsidRPr="00C8364D" w:rsidRDefault="00B543DD" w:rsidP="0096212A">
            <w:pPr>
              <w:pStyle w:val="TAL"/>
              <w:rPr>
                <w:ins w:id="337" w:author="x00116998" w:date="2014-12-29T15:06:00Z"/>
                <w:lang w:val="fr-FR" w:eastAsia="zh-CN"/>
              </w:rPr>
            </w:pPr>
            <w:ins w:id="338" w:author="x00116998" w:date="2014-12-29T16:07:00Z">
              <w:r>
                <w:rPr>
                  <w:rFonts w:hint="eastAsia"/>
                  <w:lang w:val="fr-FR"/>
                </w:rPr>
                <w:t>255</w:t>
              </w:r>
            </w:ins>
          </w:p>
        </w:tc>
        <w:tc>
          <w:tcPr>
            <w:tcW w:w="5048" w:type="dxa"/>
          </w:tcPr>
          <w:p w:rsidR="00B543DD" w:rsidRPr="00944C60" w:rsidRDefault="00B543DD" w:rsidP="0096212A">
            <w:pPr>
              <w:rPr>
                <w:ins w:id="339" w:author="x00116998" w:date="2014-12-29T15:06:00Z"/>
                <w:rFonts w:ascii="Arial" w:hAnsi="Arial"/>
                <w:kern w:val="0"/>
                <w:sz w:val="18"/>
                <w:szCs w:val="18"/>
              </w:rPr>
            </w:pPr>
            <w:ins w:id="340" w:author="x00116998" w:date="2014-12-29T16:07:00Z">
              <w:r>
                <w:rPr>
                  <w:rFonts w:ascii="Arial" w:hAnsi="Arial" w:hint="eastAsia"/>
                  <w:kern w:val="0"/>
                  <w:sz w:val="18"/>
                  <w:szCs w:val="18"/>
                  <w:lang w:val="fr-FR"/>
                </w:rPr>
                <w:t>用户帐户</w:t>
              </w:r>
            </w:ins>
          </w:p>
        </w:tc>
      </w:tr>
      <w:tr w:rsidR="00F775DD" w:rsidTr="00B14A07">
        <w:trPr>
          <w:jc w:val="center"/>
          <w:ins w:id="341" w:author="x00116998" w:date="2014-12-29T17:05:00Z"/>
        </w:trPr>
        <w:tc>
          <w:tcPr>
            <w:tcW w:w="1886" w:type="dxa"/>
          </w:tcPr>
          <w:p w:rsidR="00F775DD" w:rsidRPr="00AC2020" w:rsidRDefault="00F775DD" w:rsidP="0096212A">
            <w:pPr>
              <w:pStyle w:val="TAL"/>
              <w:rPr>
                <w:ins w:id="342" w:author="x00116998" w:date="2014-12-29T17:05:00Z"/>
                <w:lang w:val="fr-FR" w:eastAsia="zh-CN"/>
              </w:rPr>
            </w:pPr>
            <w:ins w:id="343" w:author="x00116998" w:date="2014-12-29T17:05:00Z">
              <w:r>
                <w:rPr>
                  <w:rFonts w:hint="eastAsia"/>
                  <w:lang w:val="fr-FR" w:eastAsia="zh-CN"/>
                </w:rPr>
                <w:t>userID</w:t>
              </w:r>
            </w:ins>
          </w:p>
        </w:tc>
        <w:tc>
          <w:tcPr>
            <w:tcW w:w="992" w:type="dxa"/>
          </w:tcPr>
          <w:p w:rsidR="00F775DD" w:rsidRDefault="00F775DD" w:rsidP="0096212A">
            <w:pPr>
              <w:pStyle w:val="TAL"/>
              <w:rPr>
                <w:ins w:id="344" w:author="x00116998" w:date="2014-12-29T17:05:00Z"/>
                <w:lang w:val="fr-FR" w:eastAsia="zh-CN"/>
              </w:rPr>
            </w:pPr>
            <w:ins w:id="345" w:author="x00116998" w:date="2014-12-29T17:05:00Z">
              <w:r>
                <w:rPr>
                  <w:rFonts w:hint="eastAsia"/>
                  <w:lang w:val="fr-FR" w:eastAsia="zh-CN"/>
                </w:rPr>
                <w:t>O</w:t>
              </w:r>
            </w:ins>
          </w:p>
        </w:tc>
        <w:tc>
          <w:tcPr>
            <w:tcW w:w="1197" w:type="dxa"/>
          </w:tcPr>
          <w:p w:rsidR="00F775DD" w:rsidRPr="00AC2020" w:rsidRDefault="00F775DD" w:rsidP="0096212A">
            <w:pPr>
              <w:pStyle w:val="TAL"/>
              <w:rPr>
                <w:ins w:id="346" w:author="x00116998" w:date="2014-12-29T17:05:00Z"/>
                <w:b/>
                <w:lang w:val="fr-FR" w:eastAsia="zh-CN"/>
              </w:rPr>
            </w:pPr>
            <w:ins w:id="347" w:author="x00116998" w:date="2014-12-29T17:06:00Z">
              <w:r>
                <w:rPr>
                  <w:rFonts w:hint="eastAsia"/>
                  <w:lang w:val="fr-FR"/>
                </w:rPr>
                <w:t>Bigint</w:t>
              </w:r>
            </w:ins>
          </w:p>
        </w:tc>
        <w:tc>
          <w:tcPr>
            <w:tcW w:w="708" w:type="dxa"/>
          </w:tcPr>
          <w:p w:rsidR="00F775DD" w:rsidRPr="00AC2020" w:rsidRDefault="00F775DD" w:rsidP="0096212A">
            <w:pPr>
              <w:pStyle w:val="TAL"/>
              <w:rPr>
                <w:ins w:id="348" w:author="x00116998" w:date="2014-12-29T17:05:00Z"/>
                <w:lang w:val="fr-FR"/>
              </w:rPr>
            </w:pPr>
          </w:p>
        </w:tc>
        <w:tc>
          <w:tcPr>
            <w:tcW w:w="5048" w:type="dxa"/>
          </w:tcPr>
          <w:p w:rsidR="00F775DD" w:rsidRPr="00F775DD" w:rsidRDefault="00F775DD" w:rsidP="00BC4D8B">
            <w:pPr>
              <w:jc w:val="left"/>
              <w:rPr>
                <w:ins w:id="349" w:author="x00116998" w:date="2014-12-29T17:05:00Z"/>
                <w:rFonts w:ascii="Arial" w:hAnsi="Arial"/>
                <w:kern w:val="0"/>
                <w:sz w:val="18"/>
                <w:szCs w:val="18"/>
              </w:rPr>
            </w:pPr>
            <w:ins w:id="350" w:author="x00116998" w:date="2014-12-29T17:06:00Z">
              <w:r>
                <w:rPr>
                  <w:rFonts w:ascii="Arial" w:hAnsi="Arial" w:hint="eastAsia"/>
                  <w:kern w:val="0"/>
                  <w:sz w:val="18"/>
                  <w:szCs w:val="18"/>
                  <w:lang w:val="fr-FR"/>
                </w:rPr>
                <w:t>用户</w:t>
              </w:r>
              <w:r>
                <w:rPr>
                  <w:rFonts w:ascii="Arial" w:hAnsi="Arial" w:hint="eastAsia"/>
                  <w:kern w:val="0"/>
                  <w:sz w:val="18"/>
                  <w:szCs w:val="18"/>
                  <w:lang w:val="fr-FR"/>
                </w:rPr>
                <w:t>ID</w:t>
              </w:r>
              <w:r>
                <w:rPr>
                  <w:rFonts w:ascii="Arial" w:hAnsi="Arial" w:hint="eastAsia"/>
                  <w:kern w:val="0"/>
                  <w:sz w:val="18"/>
                  <w:szCs w:val="18"/>
                  <w:lang w:val="fr-FR"/>
                </w:rPr>
                <w:t>（内部）</w:t>
              </w:r>
              <w:r>
                <w:rPr>
                  <w:rFonts w:ascii="Arial" w:hAnsi="Arial" w:hint="eastAsia"/>
                  <w:kern w:val="0"/>
                  <w:sz w:val="18"/>
                  <w:szCs w:val="18"/>
                  <w:lang w:val="fr-FR"/>
                </w:rPr>
                <w:t xml:space="preserve"> </w:t>
              </w:r>
              <w:r>
                <w:rPr>
                  <w:rFonts w:ascii="Arial" w:hAnsi="Arial" w:hint="eastAsia"/>
                  <w:kern w:val="0"/>
                  <w:sz w:val="18"/>
                  <w:szCs w:val="18"/>
                  <w:lang w:val="fr-FR"/>
                </w:rPr>
                <w:t>帐号和</w:t>
              </w:r>
              <w:r>
                <w:rPr>
                  <w:rFonts w:ascii="Arial" w:hAnsi="Arial" w:hint="eastAsia"/>
                  <w:kern w:val="0"/>
                  <w:sz w:val="18"/>
                  <w:szCs w:val="18"/>
                  <w:lang w:val="fr-FR"/>
                </w:rPr>
                <w:t>userID 2</w:t>
              </w:r>
              <w:r>
                <w:rPr>
                  <w:rFonts w:ascii="Arial" w:hAnsi="Arial" w:hint="eastAsia"/>
                  <w:kern w:val="0"/>
                  <w:sz w:val="18"/>
                  <w:szCs w:val="18"/>
                </w:rPr>
                <w:t>选</w:t>
              </w:r>
              <w:r>
                <w:rPr>
                  <w:rFonts w:ascii="Arial" w:hAnsi="Arial" w:hint="eastAsia"/>
                  <w:kern w:val="0"/>
                  <w:sz w:val="18"/>
                  <w:szCs w:val="18"/>
                </w:rPr>
                <w:t>1</w:t>
              </w:r>
            </w:ins>
          </w:p>
        </w:tc>
      </w:tr>
      <w:tr w:rsidR="00F775DD" w:rsidTr="00B14A07">
        <w:trPr>
          <w:jc w:val="center"/>
          <w:ins w:id="351" w:author="x00116998" w:date="2014-12-29T16:57:00Z"/>
        </w:trPr>
        <w:tc>
          <w:tcPr>
            <w:tcW w:w="1886" w:type="dxa"/>
          </w:tcPr>
          <w:p w:rsidR="00F775DD" w:rsidRDefault="00F775DD" w:rsidP="0096212A">
            <w:pPr>
              <w:pStyle w:val="TAL"/>
              <w:rPr>
                <w:ins w:id="352" w:author="x00116998" w:date="2014-12-29T16:57:00Z"/>
                <w:lang w:val="fr-FR" w:eastAsia="zh-CN"/>
              </w:rPr>
            </w:pPr>
            <w:ins w:id="353" w:author="x00116998" w:date="2014-12-29T16:58:00Z">
              <w:r w:rsidRPr="00AC2020">
                <w:rPr>
                  <w:rFonts w:hint="eastAsia"/>
                  <w:lang w:val="fr-FR" w:eastAsia="zh-CN"/>
                </w:rPr>
                <w:t>queryRangeFlag</w:t>
              </w:r>
            </w:ins>
          </w:p>
        </w:tc>
        <w:tc>
          <w:tcPr>
            <w:tcW w:w="992" w:type="dxa"/>
          </w:tcPr>
          <w:p w:rsidR="00F775DD" w:rsidRPr="00C8364D" w:rsidRDefault="00F775DD" w:rsidP="0096212A">
            <w:pPr>
              <w:pStyle w:val="TAL"/>
              <w:rPr>
                <w:ins w:id="354" w:author="x00116998" w:date="2014-12-29T16:57:00Z"/>
                <w:lang w:val="fr-FR"/>
              </w:rPr>
            </w:pPr>
            <w:ins w:id="355" w:author="x00116998" w:date="2014-12-29T16:58:00Z">
              <w:r>
                <w:rPr>
                  <w:rFonts w:hint="eastAsia"/>
                  <w:lang w:val="fr-FR" w:eastAsia="zh-CN"/>
                </w:rPr>
                <w:t>M</w:t>
              </w:r>
            </w:ins>
          </w:p>
        </w:tc>
        <w:tc>
          <w:tcPr>
            <w:tcW w:w="1197" w:type="dxa"/>
          </w:tcPr>
          <w:p w:rsidR="00F775DD" w:rsidRPr="00C8364D" w:rsidRDefault="00F775DD" w:rsidP="0096212A">
            <w:pPr>
              <w:pStyle w:val="TAL"/>
              <w:rPr>
                <w:ins w:id="356" w:author="x00116998" w:date="2014-12-29T16:57:00Z"/>
                <w:lang w:val="fr-FR"/>
              </w:rPr>
            </w:pPr>
            <w:ins w:id="357" w:author="x00116998" w:date="2014-12-29T16:58:00Z">
              <w:r w:rsidRPr="00AC2020">
                <w:rPr>
                  <w:rFonts w:hint="eastAsia"/>
                  <w:b/>
                  <w:lang w:val="fr-FR" w:eastAsia="zh-CN"/>
                </w:rPr>
                <w:t>String</w:t>
              </w:r>
            </w:ins>
          </w:p>
        </w:tc>
        <w:tc>
          <w:tcPr>
            <w:tcW w:w="708" w:type="dxa"/>
          </w:tcPr>
          <w:p w:rsidR="00F775DD" w:rsidRDefault="00F775DD" w:rsidP="0096212A">
            <w:pPr>
              <w:pStyle w:val="TAL"/>
              <w:rPr>
                <w:ins w:id="358" w:author="x00116998" w:date="2014-12-29T16:57:00Z"/>
                <w:lang w:val="fr-FR"/>
              </w:rPr>
            </w:pPr>
            <w:ins w:id="359" w:author="x00116998" w:date="2014-12-29T16:58:00Z">
              <w:r w:rsidRPr="00AC2020">
                <w:rPr>
                  <w:rFonts w:hint="eastAsia"/>
                  <w:lang w:val="fr-FR"/>
                </w:rPr>
                <w:t>32</w:t>
              </w:r>
            </w:ins>
          </w:p>
        </w:tc>
        <w:tc>
          <w:tcPr>
            <w:tcW w:w="5048" w:type="dxa"/>
          </w:tcPr>
          <w:p w:rsidR="00F775DD" w:rsidRPr="00AC2020" w:rsidRDefault="00F775DD" w:rsidP="00BC4D8B">
            <w:pPr>
              <w:jc w:val="left"/>
              <w:rPr>
                <w:ins w:id="360" w:author="x00116998" w:date="2014-12-29T16:58:00Z"/>
                <w:rFonts w:ascii="Arial" w:hAnsi="Arial"/>
                <w:kern w:val="0"/>
                <w:sz w:val="18"/>
                <w:szCs w:val="18"/>
                <w:lang w:val="fr-FR"/>
              </w:rPr>
            </w:pPr>
            <w:ins w:id="361" w:author="x00116998" w:date="2014-12-29T16:58:00Z">
              <w:r w:rsidRPr="00AC2020">
                <w:rPr>
                  <w:rFonts w:ascii="Arial" w:hAnsi="Arial" w:hint="eastAsia"/>
                  <w:kern w:val="0"/>
                  <w:sz w:val="18"/>
                  <w:szCs w:val="18"/>
                  <w:lang w:val="fr-FR"/>
                </w:rPr>
                <w:t>查询范围标志</w:t>
              </w:r>
            </w:ins>
          </w:p>
          <w:p w:rsidR="00F775DD" w:rsidRPr="00AC2020" w:rsidRDefault="00F775DD" w:rsidP="00BC4D8B">
            <w:pPr>
              <w:jc w:val="left"/>
              <w:rPr>
                <w:ins w:id="362" w:author="x00116998" w:date="2014-12-29T16:58:00Z"/>
                <w:rFonts w:ascii="Arial" w:hAnsi="Arial"/>
                <w:kern w:val="0"/>
                <w:sz w:val="18"/>
                <w:szCs w:val="18"/>
                <w:lang w:val="fr-FR"/>
              </w:rPr>
            </w:pPr>
            <w:ins w:id="363" w:author="x00116998" w:date="2014-12-29T16:58:00Z">
              <w:r w:rsidRPr="00AC2020">
                <w:rPr>
                  <w:rFonts w:ascii="Arial" w:hAnsi="Arial" w:hint="eastAsia"/>
                  <w:kern w:val="0"/>
                  <w:sz w:val="18"/>
                  <w:szCs w:val="18"/>
                  <w:lang w:val="fr-FR"/>
                </w:rPr>
                <w:t>每位取值：</w:t>
              </w:r>
            </w:ins>
          </w:p>
          <w:p w:rsidR="00F775DD" w:rsidRPr="00AC2020" w:rsidRDefault="00F775DD" w:rsidP="00BC4D8B">
            <w:pPr>
              <w:ind w:firstLineChars="150" w:firstLine="270"/>
              <w:jc w:val="left"/>
              <w:rPr>
                <w:ins w:id="364" w:author="x00116998" w:date="2014-12-29T16:58:00Z"/>
                <w:rFonts w:ascii="Arial" w:hAnsi="Arial"/>
                <w:kern w:val="0"/>
                <w:sz w:val="18"/>
                <w:szCs w:val="18"/>
                <w:lang w:val="fr-FR"/>
              </w:rPr>
            </w:pPr>
            <w:ins w:id="365" w:author="x00116998" w:date="2014-12-29T16:58:00Z">
              <w:r w:rsidRPr="00AC2020">
                <w:rPr>
                  <w:rFonts w:ascii="Arial" w:hAnsi="Arial" w:hint="eastAsia"/>
                  <w:kern w:val="0"/>
                  <w:sz w:val="18"/>
                  <w:szCs w:val="18"/>
                  <w:lang w:val="fr-FR"/>
                </w:rPr>
                <w:t>1</w:t>
              </w:r>
              <w:r w:rsidRPr="00AC2020">
                <w:rPr>
                  <w:rFonts w:ascii="Arial" w:hAnsi="Arial" w:hint="eastAsia"/>
                  <w:kern w:val="0"/>
                  <w:sz w:val="18"/>
                  <w:szCs w:val="18"/>
                  <w:lang w:val="fr-FR"/>
                </w:rPr>
                <w:t>：包含</w:t>
              </w:r>
            </w:ins>
          </w:p>
          <w:p w:rsidR="00F775DD" w:rsidRPr="00AC2020" w:rsidRDefault="00F775DD" w:rsidP="00BC4D8B">
            <w:pPr>
              <w:ind w:firstLineChars="150" w:firstLine="270"/>
              <w:jc w:val="left"/>
              <w:rPr>
                <w:ins w:id="366" w:author="x00116998" w:date="2014-12-29T16:58:00Z"/>
                <w:rFonts w:ascii="Arial" w:hAnsi="Arial"/>
                <w:kern w:val="0"/>
                <w:sz w:val="18"/>
                <w:szCs w:val="18"/>
                <w:lang w:val="fr-FR"/>
              </w:rPr>
            </w:pPr>
            <w:ins w:id="367" w:author="x00116998" w:date="2014-12-29T16:58:00Z">
              <w:r w:rsidRPr="00AC2020">
                <w:rPr>
                  <w:rFonts w:ascii="Arial" w:hAnsi="Arial" w:hint="eastAsia"/>
                  <w:kern w:val="0"/>
                  <w:sz w:val="18"/>
                  <w:szCs w:val="18"/>
                  <w:lang w:val="fr-FR"/>
                </w:rPr>
                <w:t>0</w:t>
              </w:r>
              <w:r w:rsidRPr="00AC2020">
                <w:rPr>
                  <w:rFonts w:ascii="Arial" w:hAnsi="Arial" w:hint="eastAsia"/>
                  <w:kern w:val="0"/>
                  <w:sz w:val="18"/>
                  <w:szCs w:val="18"/>
                  <w:lang w:val="fr-FR"/>
                </w:rPr>
                <w:t>或空：不含</w:t>
              </w:r>
            </w:ins>
          </w:p>
          <w:p w:rsidR="00F775DD" w:rsidRPr="00AC2020" w:rsidRDefault="00F775DD" w:rsidP="00BC4D8B">
            <w:pPr>
              <w:jc w:val="left"/>
              <w:rPr>
                <w:ins w:id="368" w:author="x00116998" w:date="2014-12-29T16:58:00Z"/>
                <w:rFonts w:ascii="Arial" w:hAnsi="Arial"/>
                <w:kern w:val="0"/>
                <w:sz w:val="18"/>
                <w:szCs w:val="18"/>
                <w:lang w:val="fr-FR"/>
              </w:rPr>
            </w:pPr>
            <w:ins w:id="369" w:author="x00116998" w:date="2014-12-29T16:58:00Z">
              <w:r w:rsidRPr="00AC2020">
                <w:rPr>
                  <w:rFonts w:ascii="Arial" w:hAnsi="Arial" w:hint="eastAsia"/>
                  <w:kern w:val="0"/>
                  <w:sz w:val="18"/>
                  <w:szCs w:val="18"/>
                  <w:lang w:val="fr-FR"/>
                </w:rPr>
                <w:t>第</w:t>
              </w:r>
              <w:r w:rsidRPr="00AC2020">
                <w:rPr>
                  <w:rFonts w:ascii="Arial" w:hAnsi="Arial" w:hint="eastAsia"/>
                  <w:kern w:val="0"/>
                  <w:sz w:val="18"/>
                  <w:szCs w:val="18"/>
                  <w:lang w:val="fr-FR"/>
                </w:rPr>
                <w:t>1</w:t>
              </w:r>
              <w:r w:rsidRPr="00AC2020">
                <w:rPr>
                  <w:rFonts w:ascii="Arial" w:hAnsi="Arial" w:hint="eastAsia"/>
                  <w:kern w:val="0"/>
                  <w:sz w:val="18"/>
                  <w:szCs w:val="18"/>
                  <w:lang w:val="fr-FR"/>
                </w:rPr>
                <w:t>位：用户</w:t>
              </w:r>
              <w:r>
                <w:rPr>
                  <w:rFonts w:ascii="Arial" w:hAnsi="Arial" w:hint="eastAsia"/>
                  <w:kern w:val="0"/>
                  <w:sz w:val="18"/>
                  <w:szCs w:val="18"/>
                  <w:lang w:val="fr-FR"/>
                </w:rPr>
                <w:t>昵称</w:t>
              </w:r>
            </w:ins>
          </w:p>
          <w:p w:rsidR="00F775DD" w:rsidRDefault="00F775DD" w:rsidP="00BC4D8B">
            <w:pPr>
              <w:jc w:val="left"/>
              <w:rPr>
                <w:ins w:id="370" w:author="x00116998" w:date="2015-01-06T11:41:00Z"/>
                <w:rFonts w:ascii="Arial" w:hAnsi="Arial"/>
                <w:kern w:val="0"/>
                <w:sz w:val="18"/>
                <w:szCs w:val="18"/>
                <w:lang w:val="fr-FR"/>
              </w:rPr>
            </w:pPr>
            <w:ins w:id="371" w:author="x00116998" w:date="2014-12-29T16:58:00Z">
              <w:r w:rsidRPr="00AC2020">
                <w:rPr>
                  <w:rFonts w:ascii="Arial" w:hAnsi="Arial" w:hint="eastAsia"/>
                  <w:kern w:val="0"/>
                  <w:sz w:val="18"/>
                  <w:szCs w:val="18"/>
                  <w:lang w:val="fr-FR"/>
                </w:rPr>
                <w:t>第</w:t>
              </w:r>
              <w:r w:rsidRPr="00AC2020">
                <w:rPr>
                  <w:rFonts w:ascii="Arial" w:hAnsi="Arial" w:hint="eastAsia"/>
                  <w:kern w:val="0"/>
                  <w:sz w:val="18"/>
                  <w:szCs w:val="18"/>
                  <w:lang w:val="fr-FR"/>
                </w:rPr>
                <w:t>2</w:t>
              </w:r>
              <w:r w:rsidRPr="00AC2020">
                <w:rPr>
                  <w:rFonts w:ascii="Arial" w:hAnsi="Arial" w:hint="eastAsia"/>
                  <w:kern w:val="0"/>
                  <w:sz w:val="18"/>
                  <w:szCs w:val="18"/>
                  <w:lang w:val="fr-FR"/>
                </w:rPr>
                <w:t>位：用户</w:t>
              </w:r>
              <w:r>
                <w:rPr>
                  <w:rFonts w:ascii="Arial" w:hAnsi="Arial" w:hint="eastAsia"/>
                  <w:kern w:val="0"/>
                  <w:sz w:val="18"/>
                  <w:szCs w:val="18"/>
                  <w:lang w:val="fr-FR"/>
                </w:rPr>
                <w:t>头像</w:t>
              </w:r>
            </w:ins>
          </w:p>
          <w:p w:rsidR="00B14A07" w:rsidRPr="00AC2020" w:rsidRDefault="00B14A07" w:rsidP="00BC4D8B">
            <w:pPr>
              <w:jc w:val="left"/>
              <w:rPr>
                <w:ins w:id="372" w:author="x00116998" w:date="2014-12-29T16:58:00Z"/>
                <w:rFonts w:ascii="Arial" w:hAnsi="Arial"/>
                <w:kern w:val="0"/>
                <w:sz w:val="18"/>
                <w:szCs w:val="18"/>
                <w:lang w:val="fr-FR"/>
              </w:rPr>
            </w:pPr>
            <w:ins w:id="373" w:author="x00116998" w:date="2015-01-06T11:41:00Z">
              <w:r w:rsidRPr="00AC2020">
                <w:rPr>
                  <w:rFonts w:ascii="Arial" w:hAnsi="Arial" w:hint="eastAsia"/>
                  <w:kern w:val="0"/>
                  <w:sz w:val="18"/>
                  <w:szCs w:val="18"/>
                  <w:lang w:val="fr-FR"/>
                </w:rPr>
                <w:t>第</w:t>
              </w:r>
              <w:r>
                <w:rPr>
                  <w:rFonts w:ascii="Arial" w:hAnsi="Arial" w:hint="eastAsia"/>
                  <w:kern w:val="0"/>
                  <w:sz w:val="18"/>
                  <w:szCs w:val="18"/>
                  <w:lang w:val="fr-FR"/>
                </w:rPr>
                <w:t>3</w:t>
              </w:r>
              <w:r w:rsidRPr="00AC2020">
                <w:rPr>
                  <w:rFonts w:ascii="Arial" w:hAnsi="Arial" w:hint="eastAsia"/>
                  <w:kern w:val="0"/>
                  <w:sz w:val="18"/>
                  <w:szCs w:val="18"/>
                  <w:lang w:val="fr-FR"/>
                </w:rPr>
                <w:t>位：</w:t>
              </w:r>
              <w:r>
                <w:rPr>
                  <w:rFonts w:ascii="Arial" w:hAnsi="Arial" w:hint="eastAsia"/>
                  <w:kern w:val="0"/>
                  <w:sz w:val="18"/>
                  <w:szCs w:val="18"/>
                  <w:lang w:val="fr-FR"/>
                </w:rPr>
                <w:t>第</w:t>
              </w:r>
              <w:r>
                <w:rPr>
                  <w:rFonts w:ascii="Arial" w:hAnsi="Arial" w:hint="eastAsia"/>
                  <w:kern w:val="0"/>
                  <w:sz w:val="18"/>
                  <w:szCs w:val="18"/>
                  <w:lang w:val="fr-FR"/>
                </w:rPr>
                <w:t>3</w:t>
              </w:r>
              <w:r>
                <w:rPr>
                  <w:rFonts w:ascii="Arial" w:hAnsi="Arial" w:hint="eastAsia"/>
                  <w:kern w:val="0"/>
                  <w:sz w:val="18"/>
                  <w:szCs w:val="18"/>
                  <w:lang w:val="fr-FR"/>
                </w:rPr>
                <w:t>方帐号</w:t>
              </w:r>
              <w:r w:rsidRPr="00AC2020">
                <w:rPr>
                  <w:rFonts w:ascii="Arial" w:hAnsi="Arial" w:hint="eastAsia"/>
                  <w:kern w:val="0"/>
                  <w:sz w:val="18"/>
                  <w:szCs w:val="18"/>
                  <w:lang w:val="fr-FR"/>
                </w:rPr>
                <w:t>用户</w:t>
              </w:r>
              <w:r>
                <w:rPr>
                  <w:rFonts w:ascii="Arial" w:hAnsi="Arial" w:hint="eastAsia"/>
                  <w:kern w:val="0"/>
                  <w:sz w:val="18"/>
                  <w:szCs w:val="18"/>
                  <w:lang w:val="fr-FR"/>
                </w:rPr>
                <w:t>头像</w:t>
              </w:r>
            </w:ins>
            <w:ins w:id="374" w:author="x00116998" w:date="2015-01-06T14:41:00Z">
              <w:r w:rsidR="00D42563">
                <w:rPr>
                  <w:rFonts w:ascii="Arial" w:hAnsi="Arial"/>
                  <w:kern w:val="0"/>
                  <w:sz w:val="18"/>
                  <w:szCs w:val="18"/>
                  <w:lang w:val="fr-FR"/>
                </w:rPr>
                <w:t>(</w:t>
              </w:r>
              <w:r w:rsidR="00D42563">
                <w:rPr>
                  <w:rFonts w:ascii="Arial" w:hAnsi="Arial" w:hint="eastAsia"/>
                  <w:kern w:val="0"/>
                  <w:sz w:val="18"/>
                  <w:szCs w:val="18"/>
                  <w:lang w:val="fr-FR"/>
                </w:rPr>
                <w:t>可先只做微信</w:t>
              </w:r>
              <w:r w:rsidR="00D42563">
                <w:rPr>
                  <w:rFonts w:ascii="Arial" w:hAnsi="Arial" w:hint="eastAsia"/>
                  <w:kern w:val="0"/>
                  <w:sz w:val="18"/>
                  <w:szCs w:val="18"/>
                  <w:lang w:val="fr-FR"/>
                </w:rPr>
                <w:t>)</w:t>
              </w:r>
            </w:ins>
          </w:p>
          <w:p w:rsidR="00F775DD" w:rsidRDefault="00F775DD" w:rsidP="0096212A">
            <w:pPr>
              <w:rPr>
                <w:ins w:id="375" w:author="x00116998" w:date="2014-12-29T16:57:00Z"/>
                <w:rFonts w:ascii="Arial" w:hAnsi="Arial"/>
                <w:kern w:val="0"/>
                <w:sz w:val="18"/>
                <w:szCs w:val="18"/>
                <w:lang w:val="fr-FR"/>
              </w:rPr>
            </w:pPr>
            <w:ins w:id="376" w:author="x00116998" w:date="2014-12-29T16:58:00Z">
              <w:r w:rsidRPr="00AC2020">
                <w:rPr>
                  <w:rFonts w:ascii="Arial" w:hAnsi="Arial" w:hint="eastAsia"/>
                  <w:kern w:val="0"/>
                  <w:sz w:val="18"/>
                  <w:szCs w:val="18"/>
                  <w:lang w:val="fr-FR"/>
                </w:rPr>
                <w:t>其他保留</w:t>
              </w:r>
            </w:ins>
          </w:p>
        </w:tc>
      </w:tr>
      <w:tr w:rsidR="00B14A07" w:rsidTr="00B14A07">
        <w:trPr>
          <w:jc w:val="center"/>
          <w:ins w:id="377" w:author="x00116998" w:date="2015-01-06T11:38:00Z"/>
        </w:trPr>
        <w:tc>
          <w:tcPr>
            <w:tcW w:w="1886" w:type="dxa"/>
          </w:tcPr>
          <w:p w:rsidR="00B14A07" w:rsidRPr="00AC2020" w:rsidRDefault="00B14A07" w:rsidP="00B14A07">
            <w:pPr>
              <w:pStyle w:val="TAL"/>
              <w:rPr>
                <w:ins w:id="378" w:author="x00116998" w:date="2015-01-06T11:38:00Z"/>
                <w:lang w:val="fr-FR" w:eastAsia="zh-CN"/>
              </w:rPr>
            </w:pPr>
            <w:ins w:id="379" w:author="x00116998" w:date="2015-01-06T11:41:00Z">
              <w:r>
                <w:rPr>
                  <w:lang w:val="en-US" w:eastAsia="zh-CN"/>
                </w:rPr>
                <w:t>third</w:t>
              </w:r>
            </w:ins>
            <w:ins w:id="380" w:author="x00116998" w:date="2015-01-06T11:38:00Z">
              <w:r>
                <w:rPr>
                  <w:rFonts w:hint="eastAsia"/>
                  <w:lang w:val="fr-FR" w:eastAsia="zh-CN"/>
                </w:rPr>
                <w:t>AccountType</w:t>
              </w:r>
            </w:ins>
          </w:p>
        </w:tc>
        <w:tc>
          <w:tcPr>
            <w:tcW w:w="992" w:type="dxa"/>
          </w:tcPr>
          <w:p w:rsidR="00B14A07" w:rsidRDefault="00B14A07" w:rsidP="0096212A">
            <w:pPr>
              <w:pStyle w:val="TAL"/>
              <w:rPr>
                <w:ins w:id="381" w:author="x00116998" w:date="2015-01-06T11:38:00Z"/>
                <w:lang w:val="fr-FR" w:eastAsia="zh-CN"/>
              </w:rPr>
            </w:pPr>
            <w:ins w:id="382" w:author="x00116998" w:date="2015-01-06T11:39:00Z">
              <w:r>
                <w:rPr>
                  <w:rFonts w:hint="eastAsia"/>
                  <w:lang w:val="fr-FR" w:eastAsia="zh-CN"/>
                </w:rPr>
                <w:t>O</w:t>
              </w:r>
            </w:ins>
          </w:p>
        </w:tc>
        <w:tc>
          <w:tcPr>
            <w:tcW w:w="1197" w:type="dxa"/>
          </w:tcPr>
          <w:p w:rsidR="00B14A07" w:rsidRPr="00AC2020" w:rsidRDefault="00B14A07" w:rsidP="0096212A">
            <w:pPr>
              <w:pStyle w:val="TAL"/>
              <w:rPr>
                <w:ins w:id="383" w:author="x00116998" w:date="2015-01-06T11:38:00Z"/>
                <w:b/>
                <w:lang w:val="fr-FR" w:eastAsia="zh-CN"/>
              </w:rPr>
            </w:pPr>
            <w:ins w:id="384" w:author="x00116998" w:date="2015-01-06T11:39:00Z">
              <w:r>
                <w:rPr>
                  <w:b/>
                  <w:lang w:val="fr-FR" w:eastAsia="zh-CN"/>
                </w:rPr>
                <w:t>I</w:t>
              </w:r>
              <w:r>
                <w:rPr>
                  <w:rFonts w:hint="eastAsia"/>
                  <w:b/>
                  <w:lang w:val="fr-FR" w:eastAsia="zh-CN"/>
                </w:rPr>
                <w:t>nt</w:t>
              </w:r>
            </w:ins>
          </w:p>
        </w:tc>
        <w:tc>
          <w:tcPr>
            <w:tcW w:w="708" w:type="dxa"/>
          </w:tcPr>
          <w:p w:rsidR="00B14A07" w:rsidRPr="00AC2020" w:rsidRDefault="00B14A07" w:rsidP="0096212A">
            <w:pPr>
              <w:pStyle w:val="TAL"/>
              <w:rPr>
                <w:ins w:id="385" w:author="x00116998" w:date="2015-01-06T11:38:00Z"/>
                <w:lang w:val="fr-FR"/>
              </w:rPr>
            </w:pPr>
          </w:p>
        </w:tc>
        <w:tc>
          <w:tcPr>
            <w:tcW w:w="5048" w:type="dxa"/>
          </w:tcPr>
          <w:p w:rsidR="00B14A07" w:rsidRPr="00B14A07" w:rsidRDefault="00B14A07" w:rsidP="00B14A07">
            <w:pPr>
              <w:jc w:val="left"/>
              <w:rPr>
                <w:ins w:id="386" w:author="x00116998" w:date="2015-01-06T11:38:00Z"/>
                <w:rFonts w:ascii="Arial" w:hAnsi="Arial"/>
                <w:kern w:val="0"/>
                <w:sz w:val="18"/>
                <w:szCs w:val="18"/>
                <w:lang w:val="fr-FR"/>
              </w:rPr>
            </w:pPr>
            <w:ins w:id="387" w:author="x00116998" w:date="2015-01-06T11:41:00Z">
              <w:r>
                <w:rPr>
                  <w:rFonts w:ascii="Arial" w:hAnsi="Arial" w:hint="eastAsia"/>
                  <w:kern w:val="0"/>
                  <w:sz w:val="18"/>
                  <w:szCs w:val="18"/>
                  <w:lang w:val="fr-FR"/>
                </w:rPr>
                <w:t>第</w:t>
              </w:r>
              <w:r>
                <w:rPr>
                  <w:rFonts w:ascii="Arial" w:hAnsi="Arial" w:hint="eastAsia"/>
                  <w:kern w:val="0"/>
                  <w:sz w:val="18"/>
                  <w:szCs w:val="18"/>
                  <w:lang w:val="fr-FR"/>
                </w:rPr>
                <w:t>3</w:t>
              </w:r>
              <w:r>
                <w:rPr>
                  <w:rFonts w:ascii="Arial" w:hAnsi="Arial" w:hint="eastAsia"/>
                  <w:kern w:val="0"/>
                  <w:sz w:val="18"/>
                  <w:szCs w:val="18"/>
                  <w:lang w:val="fr-FR"/>
                </w:rPr>
                <w:t>方帐号</w:t>
              </w:r>
            </w:ins>
            <w:ins w:id="388" w:author="x00116998" w:date="2015-01-06T11:39:00Z">
              <w:r>
                <w:rPr>
                  <w:rFonts w:ascii="Arial" w:hAnsi="Arial" w:hint="eastAsia"/>
                  <w:kern w:val="0"/>
                  <w:sz w:val="18"/>
                  <w:szCs w:val="18"/>
                </w:rPr>
                <w:t>类型</w:t>
              </w:r>
            </w:ins>
          </w:p>
        </w:tc>
      </w:tr>
      <w:tr w:rsidR="0003512D" w:rsidTr="00B14A07">
        <w:trPr>
          <w:jc w:val="center"/>
          <w:ins w:id="389" w:author="x00116998" w:date="2015-01-07T10:07:00Z"/>
        </w:trPr>
        <w:tc>
          <w:tcPr>
            <w:tcW w:w="1886" w:type="dxa"/>
          </w:tcPr>
          <w:p w:rsidR="0003512D" w:rsidRDefault="0003512D" w:rsidP="00B14A07">
            <w:pPr>
              <w:pStyle w:val="TAL"/>
              <w:rPr>
                <w:ins w:id="390" w:author="x00116998" w:date="2015-01-07T10:07:00Z"/>
                <w:lang w:val="en-US" w:eastAsia="zh-CN"/>
              </w:rPr>
            </w:pPr>
            <w:ins w:id="391" w:author="x00116998" w:date="2015-01-07T10:07:00Z">
              <w:r>
                <w:rPr>
                  <w:rFonts w:hint="eastAsia"/>
                </w:rPr>
                <w:t>serviceToken</w:t>
              </w:r>
            </w:ins>
          </w:p>
        </w:tc>
        <w:tc>
          <w:tcPr>
            <w:tcW w:w="992" w:type="dxa"/>
          </w:tcPr>
          <w:p w:rsidR="0003512D" w:rsidRDefault="0003512D" w:rsidP="0096212A">
            <w:pPr>
              <w:pStyle w:val="TAL"/>
              <w:rPr>
                <w:ins w:id="392" w:author="x00116998" w:date="2015-01-07T10:07:00Z"/>
                <w:lang w:val="fr-FR" w:eastAsia="zh-CN"/>
              </w:rPr>
            </w:pPr>
            <w:ins w:id="393" w:author="x00116998" w:date="2015-01-07T10:08:00Z">
              <w:r w:rsidRPr="00A62A32">
                <w:rPr>
                  <w:rFonts w:hint="eastAsia"/>
                  <w:lang w:val="fr-FR" w:eastAsia="zh-CN"/>
                </w:rPr>
                <w:t>O</w:t>
              </w:r>
            </w:ins>
          </w:p>
        </w:tc>
        <w:tc>
          <w:tcPr>
            <w:tcW w:w="1197" w:type="dxa"/>
          </w:tcPr>
          <w:p w:rsidR="0003512D" w:rsidRDefault="0003512D" w:rsidP="0096212A">
            <w:pPr>
              <w:pStyle w:val="TAL"/>
              <w:rPr>
                <w:ins w:id="394" w:author="x00116998" w:date="2015-01-07T10:07:00Z"/>
                <w:b/>
                <w:lang w:val="fr-FR" w:eastAsia="zh-CN"/>
              </w:rPr>
            </w:pPr>
            <w:ins w:id="395" w:author="x00116998" w:date="2015-01-07T10:07:00Z">
              <w:r>
                <w:rPr>
                  <w:rFonts w:hint="eastAsia"/>
                  <w:lang w:val="fr-FR"/>
                </w:rPr>
                <w:t>String</w:t>
              </w:r>
            </w:ins>
          </w:p>
        </w:tc>
        <w:tc>
          <w:tcPr>
            <w:tcW w:w="708" w:type="dxa"/>
          </w:tcPr>
          <w:p w:rsidR="0003512D" w:rsidRPr="00AC2020" w:rsidRDefault="0003512D" w:rsidP="0096212A">
            <w:pPr>
              <w:pStyle w:val="TAL"/>
              <w:rPr>
                <w:ins w:id="396" w:author="x00116998" w:date="2015-01-07T10:07:00Z"/>
                <w:lang w:val="fr-FR"/>
              </w:rPr>
            </w:pPr>
          </w:p>
        </w:tc>
        <w:tc>
          <w:tcPr>
            <w:tcW w:w="5048" w:type="dxa"/>
          </w:tcPr>
          <w:p w:rsidR="0003512D" w:rsidRDefault="0003512D" w:rsidP="00B14A07">
            <w:pPr>
              <w:jc w:val="left"/>
              <w:rPr>
                <w:ins w:id="397" w:author="x00116998" w:date="2015-01-07T10:07:00Z"/>
                <w:rFonts w:ascii="Arial" w:hAnsi="Arial"/>
                <w:kern w:val="0"/>
                <w:sz w:val="18"/>
                <w:szCs w:val="18"/>
                <w:lang w:val="fr-FR"/>
              </w:rPr>
            </w:pPr>
            <w:ins w:id="398" w:author="x00116998" w:date="2015-01-07T10:07:00Z">
              <w:r>
                <w:rPr>
                  <w:rFonts w:ascii="Arial" w:hAnsi="Arial" w:hint="eastAsia"/>
                  <w:kern w:val="0"/>
                  <w:sz w:val="18"/>
                  <w:szCs w:val="18"/>
                  <w:lang w:val="fr-FR"/>
                </w:rPr>
                <w:t>业务</w:t>
              </w:r>
              <w:r>
                <w:rPr>
                  <w:rFonts w:ascii="Arial" w:hAnsi="Arial" w:hint="eastAsia"/>
                  <w:kern w:val="0"/>
                  <w:sz w:val="18"/>
                  <w:szCs w:val="18"/>
                  <w:lang w:val="fr-FR"/>
                </w:rPr>
                <w:t>Token(AES128</w:t>
              </w:r>
              <w:r>
                <w:rPr>
                  <w:rFonts w:ascii="Arial" w:hAnsi="Arial" w:hint="eastAsia"/>
                  <w:kern w:val="0"/>
                  <w:sz w:val="18"/>
                  <w:szCs w:val="18"/>
                  <w:lang w:val="fr-FR"/>
                </w:rPr>
                <w:t>加密</w:t>
              </w:r>
              <w:r>
                <w:rPr>
                  <w:rFonts w:ascii="Arial" w:hAnsi="Arial" w:hint="eastAsia"/>
                  <w:kern w:val="0"/>
                  <w:sz w:val="18"/>
                  <w:szCs w:val="18"/>
                  <w:lang w:val="fr-FR"/>
                </w:rPr>
                <w:t>)</w:t>
              </w:r>
            </w:ins>
          </w:p>
        </w:tc>
      </w:tr>
      <w:tr w:rsidR="0003512D" w:rsidTr="00B14A07">
        <w:trPr>
          <w:jc w:val="center"/>
          <w:ins w:id="399" w:author="x00116998" w:date="2015-01-07T10:07:00Z"/>
        </w:trPr>
        <w:tc>
          <w:tcPr>
            <w:tcW w:w="1886" w:type="dxa"/>
          </w:tcPr>
          <w:p w:rsidR="0003512D" w:rsidRDefault="0003512D" w:rsidP="00B14A07">
            <w:pPr>
              <w:pStyle w:val="TAL"/>
              <w:rPr>
                <w:ins w:id="400" w:author="x00116998" w:date="2015-01-07T10:07:00Z"/>
              </w:rPr>
            </w:pPr>
            <w:ins w:id="401" w:author="x00116998" w:date="2015-01-07T10:07:00Z">
              <w:r>
                <w:rPr>
                  <w:rFonts w:hint="eastAsia"/>
                  <w:color w:val="000000"/>
                </w:rPr>
                <w:t>appID</w:t>
              </w:r>
            </w:ins>
          </w:p>
        </w:tc>
        <w:tc>
          <w:tcPr>
            <w:tcW w:w="992" w:type="dxa"/>
          </w:tcPr>
          <w:p w:rsidR="0003512D" w:rsidRDefault="0003512D" w:rsidP="0096212A">
            <w:pPr>
              <w:pStyle w:val="TAL"/>
              <w:rPr>
                <w:ins w:id="402" w:author="x00116998" w:date="2015-01-07T10:07:00Z"/>
                <w:lang w:val="fr-FR"/>
              </w:rPr>
            </w:pPr>
            <w:ins w:id="403" w:author="x00116998" w:date="2015-01-07T10:08:00Z">
              <w:r w:rsidRPr="00A62A32">
                <w:rPr>
                  <w:rFonts w:hint="eastAsia"/>
                  <w:lang w:val="fr-FR" w:eastAsia="zh-CN"/>
                </w:rPr>
                <w:t>O</w:t>
              </w:r>
            </w:ins>
          </w:p>
        </w:tc>
        <w:tc>
          <w:tcPr>
            <w:tcW w:w="1197" w:type="dxa"/>
          </w:tcPr>
          <w:p w:rsidR="0003512D" w:rsidRDefault="0003512D" w:rsidP="0096212A">
            <w:pPr>
              <w:pStyle w:val="TAL"/>
              <w:rPr>
                <w:ins w:id="404" w:author="x00116998" w:date="2015-01-07T10:07:00Z"/>
                <w:lang w:val="fr-FR"/>
              </w:rPr>
            </w:pPr>
            <w:ins w:id="405" w:author="x00116998" w:date="2015-01-07T10:07:00Z">
              <w:r>
                <w:rPr>
                  <w:rFonts w:hint="eastAsia"/>
                  <w:lang w:val="fr-FR"/>
                </w:rPr>
                <w:t>String</w:t>
              </w:r>
            </w:ins>
          </w:p>
        </w:tc>
        <w:tc>
          <w:tcPr>
            <w:tcW w:w="708" w:type="dxa"/>
          </w:tcPr>
          <w:p w:rsidR="0003512D" w:rsidRPr="00AC2020" w:rsidRDefault="0003512D" w:rsidP="0096212A">
            <w:pPr>
              <w:pStyle w:val="TAL"/>
              <w:rPr>
                <w:ins w:id="406" w:author="x00116998" w:date="2015-01-07T10:07:00Z"/>
                <w:lang w:val="fr-FR"/>
              </w:rPr>
            </w:pPr>
          </w:p>
        </w:tc>
        <w:tc>
          <w:tcPr>
            <w:tcW w:w="5048" w:type="dxa"/>
          </w:tcPr>
          <w:p w:rsidR="0003512D" w:rsidRDefault="0003512D" w:rsidP="00B14A07">
            <w:pPr>
              <w:jc w:val="left"/>
              <w:rPr>
                <w:ins w:id="407" w:author="x00116998" w:date="2015-01-07T10:07:00Z"/>
                <w:rFonts w:ascii="Arial" w:hAnsi="Arial"/>
                <w:kern w:val="0"/>
                <w:sz w:val="18"/>
                <w:szCs w:val="18"/>
                <w:lang w:val="fr-FR"/>
              </w:rPr>
            </w:pPr>
            <w:ins w:id="408" w:author="x00116998" w:date="2015-01-07T10:07:00Z">
              <w:r>
                <w:rPr>
                  <w:rFonts w:ascii="Arial" w:hAnsi="Arial" w:hint="eastAsia"/>
                  <w:kern w:val="0"/>
                  <w:sz w:val="18"/>
                  <w:szCs w:val="18"/>
                  <w:lang w:val="fr-FR"/>
                </w:rPr>
                <w:t>业务标识</w:t>
              </w:r>
            </w:ins>
          </w:p>
        </w:tc>
      </w:tr>
      <w:tr w:rsidR="0003512D" w:rsidTr="00B14A07">
        <w:trPr>
          <w:jc w:val="center"/>
          <w:ins w:id="409" w:author="x00116998" w:date="2015-01-07T10:07:00Z"/>
        </w:trPr>
        <w:tc>
          <w:tcPr>
            <w:tcW w:w="1886" w:type="dxa"/>
          </w:tcPr>
          <w:p w:rsidR="0003512D" w:rsidRDefault="0003512D" w:rsidP="00B14A07">
            <w:pPr>
              <w:pStyle w:val="TAL"/>
              <w:rPr>
                <w:ins w:id="410" w:author="x00116998" w:date="2015-01-07T10:07:00Z"/>
                <w:color w:val="000000"/>
              </w:rPr>
            </w:pPr>
            <w:ins w:id="411" w:author="x00116998" w:date="2015-01-07T10:08:00Z">
              <w:r>
                <w:rPr>
                  <w:rFonts w:hint="eastAsia"/>
                  <w:lang w:val="fr-FR" w:eastAsia="zh-CN"/>
                </w:rPr>
                <w:t>devType</w:t>
              </w:r>
            </w:ins>
          </w:p>
        </w:tc>
        <w:tc>
          <w:tcPr>
            <w:tcW w:w="992" w:type="dxa"/>
          </w:tcPr>
          <w:p w:rsidR="0003512D" w:rsidRDefault="0003512D" w:rsidP="0096212A">
            <w:pPr>
              <w:pStyle w:val="TAL"/>
              <w:rPr>
                <w:ins w:id="412" w:author="x00116998" w:date="2015-01-07T10:07:00Z"/>
                <w:lang w:val="fr-FR"/>
              </w:rPr>
            </w:pPr>
            <w:ins w:id="413" w:author="x00116998" w:date="2015-01-07T10:08:00Z">
              <w:r w:rsidRPr="00A62A32">
                <w:rPr>
                  <w:rFonts w:hint="eastAsia"/>
                  <w:lang w:val="fr-FR" w:eastAsia="zh-CN"/>
                </w:rPr>
                <w:t>O</w:t>
              </w:r>
            </w:ins>
          </w:p>
        </w:tc>
        <w:tc>
          <w:tcPr>
            <w:tcW w:w="1197" w:type="dxa"/>
          </w:tcPr>
          <w:p w:rsidR="0003512D" w:rsidRDefault="0003512D" w:rsidP="0096212A">
            <w:pPr>
              <w:pStyle w:val="TAL"/>
              <w:rPr>
                <w:ins w:id="414" w:author="x00116998" w:date="2015-01-07T10:07:00Z"/>
                <w:lang w:val="fr-FR"/>
              </w:rPr>
            </w:pPr>
            <w:ins w:id="415" w:author="x00116998" w:date="2015-01-07T10:08:00Z">
              <w:r>
                <w:rPr>
                  <w:lang w:val="fr-FR" w:eastAsia="zh-CN"/>
                </w:rPr>
                <w:t>Int</w:t>
              </w:r>
            </w:ins>
          </w:p>
        </w:tc>
        <w:tc>
          <w:tcPr>
            <w:tcW w:w="708" w:type="dxa"/>
          </w:tcPr>
          <w:p w:rsidR="0003512D" w:rsidRPr="00AC2020" w:rsidRDefault="0003512D" w:rsidP="0096212A">
            <w:pPr>
              <w:pStyle w:val="TAL"/>
              <w:rPr>
                <w:ins w:id="416" w:author="x00116998" w:date="2015-01-07T10:07:00Z"/>
                <w:lang w:val="fr-FR"/>
              </w:rPr>
            </w:pPr>
          </w:p>
        </w:tc>
        <w:tc>
          <w:tcPr>
            <w:tcW w:w="5048" w:type="dxa"/>
          </w:tcPr>
          <w:p w:rsidR="0003512D" w:rsidRDefault="0003512D" w:rsidP="00B14A07">
            <w:pPr>
              <w:jc w:val="left"/>
              <w:rPr>
                <w:ins w:id="417" w:author="x00116998" w:date="2015-01-07T10:07:00Z"/>
                <w:rFonts w:ascii="Arial" w:hAnsi="Arial"/>
                <w:kern w:val="0"/>
                <w:sz w:val="18"/>
                <w:szCs w:val="18"/>
                <w:lang w:val="fr-FR"/>
              </w:rPr>
            </w:pPr>
            <w:ins w:id="418" w:author="x00116998" w:date="2015-01-07T10:08:00Z">
              <w:r>
                <w:rPr>
                  <w:rFonts w:ascii="Arial" w:hAnsi="Arial" w:hint="eastAsia"/>
                  <w:kern w:val="0"/>
                  <w:sz w:val="18"/>
                  <w:szCs w:val="18"/>
                  <w:lang w:val="fr-FR"/>
                </w:rPr>
                <w:t>设备标识类型；参考</w:t>
              </w:r>
              <w:r>
                <w:rPr>
                  <w:rFonts w:ascii="Arial" w:hAnsi="Arial" w:hint="eastAsia"/>
                  <w:kern w:val="0"/>
                  <w:sz w:val="18"/>
                  <w:szCs w:val="18"/>
                  <w:lang w:val="fr-FR"/>
                </w:rPr>
                <w:t>deviceType</w:t>
              </w:r>
              <w:r>
                <w:rPr>
                  <w:rFonts w:ascii="Arial" w:hAnsi="Arial" w:hint="eastAsia"/>
                  <w:kern w:val="0"/>
                  <w:sz w:val="18"/>
                  <w:szCs w:val="18"/>
                  <w:lang w:val="fr-FR"/>
                </w:rPr>
                <w:t>枚举类型定义。</w:t>
              </w:r>
            </w:ins>
          </w:p>
        </w:tc>
      </w:tr>
      <w:tr w:rsidR="0003512D" w:rsidTr="00B14A07">
        <w:trPr>
          <w:jc w:val="center"/>
          <w:ins w:id="419" w:author="x00116998" w:date="2015-01-07T10:08:00Z"/>
        </w:trPr>
        <w:tc>
          <w:tcPr>
            <w:tcW w:w="1886" w:type="dxa"/>
          </w:tcPr>
          <w:p w:rsidR="0003512D" w:rsidRDefault="0003512D" w:rsidP="00B14A07">
            <w:pPr>
              <w:pStyle w:val="TAL"/>
              <w:rPr>
                <w:ins w:id="420" w:author="x00116998" w:date="2015-01-07T10:08:00Z"/>
                <w:lang w:val="fr-FR" w:eastAsia="zh-CN"/>
              </w:rPr>
            </w:pPr>
            <w:ins w:id="421" w:author="x00116998" w:date="2015-01-07T10:08:00Z">
              <w:r>
                <w:rPr>
                  <w:rFonts w:hint="eastAsia"/>
                  <w:lang w:val="fr-FR" w:eastAsia="zh-CN"/>
                </w:rPr>
                <w:t>devID</w:t>
              </w:r>
            </w:ins>
          </w:p>
        </w:tc>
        <w:tc>
          <w:tcPr>
            <w:tcW w:w="992" w:type="dxa"/>
          </w:tcPr>
          <w:p w:rsidR="0003512D" w:rsidRDefault="0003512D" w:rsidP="0096212A">
            <w:pPr>
              <w:pStyle w:val="TAL"/>
              <w:rPr>
                <w:ins w:id="422" w:author="x00116998" w:date="2015-01-07T10:08:00Z"/>
                <w:lang w:val="fr-FR" w:eastAsia="zh-CN"/>
              </w:rPr>
            </w:pPr>
            <w:ins w:id="423" w:author="x00116998" w:date="2015-01-07T10:08:00Z">
              <w:r w:rsidRPr="00A62A32">
                <w:rPr>
                  <w:rFonts w:hint="eastAsia"/>
                  <w:lang w:val="fr-FR" w:eastAsia="zh-CN"/>
                </w:rPr>
                <w:t>O</w:t>
              </w:r>
            </w:ins>
          </w:p>
        </w:tc>
        <w:tc>
          <w:tcPr>
            <w:tcW w:w="1197" w:type="dxa"/>
          </w:tcPr>
          <w:p w:rsidR="0003512D" w:rsidRDefault="0003512D" w:rsidP="0096212A">
            <w:pPr>
              <w:pStyle w:val="TAL"/>
              <w:rPr>
                <w:ins w:id="424" w:author="x00116998" w:date="2015-01-07T10:08:00Z"/>
                <w:lang w:val="fr-FR" w:eastAsia="zh-CN"/>
              </w:rPr>
            </w:pPr>
            <w:ins w:id="425" w:author="x00116998" w:date="2015-01-07T10:08:00Z">
              <w:r>
                <w:rPr>
                  <w:rFonts w:hint="eastAsia"/>
                  <w:lang w:val="fr-FR" w:eastAsia="zh-CN"/>
                </w:rPr>
                <w:t>String</w:t>
              </w:r>
            </w:ins>
          </w:p>
        </w:tc>
        <w:tc>
          <w:tcPr>
            <w:tcW w:w="708" w:type="dxa"/>
          </w:tcPr>
          <w:p w:rsidR="0003512D" w:rsidRPr="00AC2020" w:rsidRDefault="0003512D" w:rsidP="0096212A">
            <w:pPr>
              <w:pStyle w:val="TAL"/>
              <w:rPr>
                <w:ins w:id="426" w:author="x00116998" w:date="2015-01-07T10:08:00Z"/>
                <w:lang w:val="fr-FR"/>
              </w:rPr>
            </w:pPr>
            <w:ins w:id="427" w:author="x00116998" w:date="2015-01-07T10:08:00Z">
              <w:r>
                <w:rPr>
                  <w:rFonts w:hint="eastAsia"/>
                  <w:lang w:val="fr-FR" w:eastAsia="zh-CN"/>
                </w:rPr>
                <w:t>255</w:t>
              </w:r>
            </w:ins>
          </w:p>
        </w:tc>
        <w:tc>
          <w:tcPr>
            <w:tcW w:w="5048" w:type="dxa"/>
          </w:tcPr>
          <w:p w:rsidR="0003512D" w:rsidRDefault="0003512D" w:rsidP="0003512D">
            <w:pPr>
              <w:rPr>
                <w:ins w:id="428" w:author="x00116998" w:date="2015-01-07T10:08:00Z"/>
                <w:rFonts w:ascii="Arial" w:hAnsi="Arial"/>
                <w:kern w:val="0"/>
                <w:sz w:val="18"/>
                <w:szCs w:val="18"/>
                <w:lang w:val="fr-FR"/>
              </w:rPr>
            </w:pPr>
            <w:ins w:id="429" w:author="x00116998" w:date="2015-01-07T10:08:00Z">
              <w:r w:rsidRPr="00E74491">
                <w:rPr>
                  <w:rFonts w:ascii="Arial" w:hAnsi="Arial" w:hint="eastAsia"/>
                  <w:kern w:val="0"/>
                  <w:sz w:val="18"/>
                  <w:szCs w:val="18"/>
                  <w:lang w:val="fr-FR"/>
                </w:rPr>
                <w:t>设备</w:t>
              </w:r>
              <w:r>
                <w:rPr>
                  <w:rFonts w:ascii="Arial" w:hAnsi="Arial" w:hint="eastAsia"/>
                  <w:kern w:val="0"/>
                  <w:sz w:val="18"/>
                  <w:szCs w:val="18"/>
                  <w:lang w:val="fr-FR"/>
                </w:rPr>
                <w:t>标识（按设备</w:t>
              </w:r>
              <w:r>
                <w:rPr>
                  <w:rFonts w:ascii="Arial" w:hAnsi="Arial" w:hint="eastAsia"/>
                  <w:kern w:val="0"/>
                  <w:sz w:val="18"/>
                  <w:szCs w:val="18"/>
                  <w:lang w:val="fr-FR"/>
                </w:rPr>
                <w:t>ID</w:t>
              </w:r>
              <w:r>
                <w:rPr>
                  <w:rFonts w:ascii="Arial" w:hAnsi="Arial" w:hint="eastAsia"/>
                  <w:kern w:val="0"/>
                  <w:sz w:val="18"/>
                  <w:szCs w:val="18"/>
                  <w:lang w:val="fr-FR"/>
                </w:rPr>
                <w:t>、</w:t>
              </w:r>
              <w:r>
                <w:rPr>
                  <w:rFonts w:ascii="Arial" w:hAnsi="Arial" w:hint="eastAsia"/>
                  <w:kern w:val="0"/>
                  <w:sz w:val="18"/>
                  <w:szCs w:val="18"/>
                  <w:lang w:val="fr-FR"/>
                </w:rPr>
                <w:t>uuid</w:t>
              </w:r>
              <w:r>
                <w:rPr>
                  <w:rFonts w:ascii="Arial" w:hAnsi="Arial" w:hint="eastAsia"/>
                  <w:kern w:val="0"/>
                  <w:sz w:val="18"/>
                  <w:szCs w:val="18"/>
                  <w:lang w:val="fr-FR"/>
                </w:rPr>
                <w:t>顺序填写一个）</w:t>
              </w:r>
            </w:ins>
          </w:p>
        </w:tc>
      </w:tr>
    </w:tbl>
    <w:p w:rsidR="0096212A" w:rsidRDefault="0096212A" w:rsidP="0096212A">
      <w:pPr>
        <w:pStyle w:val="41"/>
        <w:rPr>
          <w:ins w:id="430" w:author="x00116998" w:date="2014-12-29T15:06:00Z"/>
          <w:lang w:val="fr-FR"/>
        </w:rPr>
      </w:pPr>
      <w:ins w:id="431" w:author="x00116998" w:date="2014-12-29T15:06:00Z">
        <w:r>
          <w:rPr>
            <w:rFonts w:hint="eastAsia"/>
          </w:rPr>
          <w:t>返回值</w:t>
        </w:r>
      </w:ins>
    </w:p>
    <w:p w:rsidR="0096212A" w:rsidRDefault="0096212A" w:rsidP="0096212A">
      <w:pPr>
        <w:ind w:left="198"/>
        <w:rPr>
          <w:ins w:id="432" w:author="x00116998" w:date="2014-12-29T15:06:00Z"/>
        </w:rPr>
      </w:pPr>
      <w:ins w:id="433" w:author="x00116998" w:date="2014-12-29T15:06:00Z">
        <w:r>
          <w:rPr>
            <w:rFonts w:hint="eastAsia"/>
          </w:rPr>
          <w:t>成功返回用户信息</w:t>
        </w:r>
      </w:ins>
      <w:ins w:id="434" w:author="x00116998" w:date="2014-12-29T16:03:00Z">
        <w:r w:rsidR="00B543DD">
          <w:rPr>
            <w:rFonts w:hint="eastAsia"/>
          </w:rPr>
          <w:t>GetUserPublicInfo</w:t>
        </w:r>
      </w:ins>
      <w:ins w:id="435" w:author="x00116998" w:date="2014-12-29T15:06:00Z">
        <w:r>
          <w:rPr>
            <w:rFonts w:hint="eastAsia"/>
          </w:rPr>
          <w:t>Rsp</w:t>
        </w:r>
        <w:r>
          <w:rPr>
            <w:rFonts w:hint="eastAsia"/>
            <w:lang w:val="fr-FR"/>
          </w:rPr>
          <w:t>，否则抛出异常。</w:t>
        </w:r>
      </w:ins>
      <w:ins w:id="436" w:author="x00116998" w:date="2014-12-29T16:03:00Z">
        <w:r w:rsidR="00B543DD">
          <w:rPr>
            <w:rFonts w:hint="eastAsia"/>
          </w:rPr>
          <w:t>GetUserPublicInfo</w:t>
        </w:r>
      </w:ins>
      <w:ins w:id="437" w:author="x00116998" w:date="2014-12-29T15:06:00Z">
        <w:r>
          <w:rPr>
            <w:rFonts w:hint="eastAsia"/>
          </w:rPr>
          <w:t>Rsp</w:t>
        </w:r>
        <w:r>
          <w:rPr>
            <w:rFonts w:hint="eastAsia"/>
          </w:rPr>
          <w:t>定义如下：</w:t>
        </w:r>
      </w:ins>
    </w:p>
    <w:tbl>
      <w:tblPr>
        <w:tblW w:w="9867"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54"/>
        <w:gridCol w:w="675"/>
        <w:gridCol w:w="1134"/>
        <w:gridCol w:w="709"/>
        <w:gridCol w:w="5695"/>
      </w:tblGrid>
      <w:tr w:rsidR="0096212A" w:rsidTr="006F456B">
        <w:trPr>
          <w:jc w:val="center"/>
          <w:ins w:id="438" w:author="x00116998" w:date="2014-12-29T15:06:00Z"/>
        </w:trPr>
        <w:tc>
          <w:tcPr>
            <w:tcW w:w="1654" w:type="dxa"/>
          </w:tcPr>
          <w:p w:rsidR="0096212A" w:rsidRDefault="0096212A" w:rsidP="0096212A">
            <w:pPr>
              <w:pStyle w:val="TAH"/>
              <w:rPr>
                <w:ins w:id="439" w:author="x00116998" w:date="2014-12-29T15:06:00Z"/>
                <w:rFonts w:ascii="Verdana" w:hAnsi="Verdana"/>
                <w:lang w:val="fr-FR" w:eastAsia="zh-CN"/>
              </w:rPr>
            </w:pPr>
            <w:ins w:id="440" w:author="x00116998" w:date="2014-12-29T15:06:00Z">
              <w:r>
                <w:rPr>
                  <w:rFonts w:ascii="Verdana" w:hAnsi="Verdana" w:hint="eastAsia"/>
                  <w:lang w:val="fr-FR" w:eastAsia="zh-CN"/>
                </w:rPr>
                <w:lastRenderedPageBreak/>
                <w:t>参数名称</w:t>
              </w:r>
            </w:ins>
          </w:p>
        </w:tc>
        <w:tc>
          <w:tcPr>
            <w:tcW w:w="675" w:type="dxa"/>
          </w:tcPr>
          <w:p w:rsidR="0096212A" w:rsidRDefault="0096212A" w:rsidP="0096212A">
            <w:pPr>
              <w:pStyle w:val="TAH"/>
              <w:rPr>
                <w:ins w:id="441" w:author="x00116998" w:date="2014-12-29T15:06:00Z"/>
                <w:rFonts w:ascii="Verdana" w:hAnsi="Verdana"/>
                <w:lang w:val="fr-FR" w:eastAsia="zh-CN"/>
              </w:rPr>
            </w:pPr>
            <w:ins w:id="442" w:author="x00116998" w:date="2014-12-29T15:06:00Z">
              <w:r>
                <w:rPr>
                  <w:rFonts w:ascii="Verdana" w:hAnsi="Verdana" w:hint="eastAsia"/>
                  <w:lang w:val="fr-FR" w:eastAsia="zh-CN"/>
                </w:rPr>
                <w:t>必须</w:t>
              </w:r>
            </w:ins>
          </w:p>
        </w:tc>
        <w:tc>
          <w:tcPr>
            <w:tcW w:w="1134" w:type="dxa"/>
          </w:tcPr>
          <w:p w:rsidR="0096212A" w:rsidRDefault="0096212A" w:rsidP="0096212A">
            <w:pPr>
              <w:pStyle w:val="TAH"/>
              <w:rPr>
                <w:ins w:id="443" w:author="x00116998" w:date="2014-12-29T15:06:00Z"/>
                <w:rFonts w:ascii="Verdana" w:hAnsi="Verdana"/>
                <w:lang w:val="fr-FR" w:eastAsia="zh-CN"/>
              </w:rPr>
            </w:pPr>
            <w:ins w:id="444" w:author="x00116998" w:date="2014-12-29T15:06:00Z">
              <w:r>
                <w:rPr>
                  <w:rFonts w:ascii="Verdana" w:hAnsi="Verdana" w:hint="eastAsia"/>
                  <w:lang w:val="fr-FR" w:eastAsia="zh-CN"/>
                </w:rPr>
                <w:t>类型</w:t>
              </w:r>
            </w:ins>
          </w:p>
        </w:tc>
        <w:tc>
          <w:tcPr>
            <w:tcW w:w="709" w:type="dxa"/>
          </w:tcPr>
          <w:p w:rsidR="0096212A" w:rsidRDefault="0096212A" w:rsidP="0096212A">
            <w:pPr>
              <w:pStyle w:val="TAH"/>
              <w:rPr>
                <w:ins w:id="445" w:author="x00116998" w:date="2014-12-29T15:06:00Z"/>
                <w:rFonts w:ascii="Verdana" w:hAnsi="Verdana"/>
                <w:lang w:val="fr-FR" w:eastAsia="zh-CN"/>
              </w:rPr>
            </w:pPr>
            <w:ins w:id="446" w:author="x00116998" w:date="2014-12-29T15:06:00Z">
              <w:r>
                <w:rPr>
                  <w:rFonts w:ascii="Verdana" w:hAnsi="Verdana" w:hint="eastAsia"/>
                  <w:lang w:val="fr-FR" w:eastAsia="zh-CN"/>
                </w:rPr>
                <w:t>长度</w:t>
              </w:r>
            </w:ins>
          </w:p>
        </w:tc>
        <w:tc>
          <w:tcPr>
            <w:tcW w:w="5695" w:type="dxa"/>
          </w:tcPr>
          <w:p w:rsidR="0096212A" w:rsidRDefault="0096212A" w:rsidP="0096212A">
            <w:pPr>
              <w:pStyle w:val="TAH"/>
              <w:rPr>
                <w:ins w:id="447" w:author="x00116998" w:date="2014-12-29T15:06:00Z"/>
                <w:rFonts w:ascii="Verdana" w:hAnsi="Verdana"/>
                <w:lang w:val="fr-FR" w:eastAsia="zh-CN"/>
              </w:rPr>
            </w:pPr>
            <w:ins w:id="448" w:author="x00116998" w:date="2014-12-29T15:06:00Z">
              <w:r>
                <w:rPr>
                  <w:rFonts w:ascii="Verdana" w:hAnsi="Verdana" w:hint="eastAsia"/>
                  <w:lang w:val="fr-FR" w:eastAsia="zh-CN"/>
                </w:rPr>
                <w:t>描述信息</w:t>
              </w:r>
            </w:ins>
          </w:p>
        </w:tc>
      </w:tr>
      <w:tr w:rsidR="0096212A" w:rsidTr="006F456B">
        <w:trPr>
          <w:jc w:val="center"/>
          <w:ins w:id="449" w:author="x00116998" w:date="2014-12-29T15:06:00Z"/>
        </w:trPr>
        <w:tc>
          <w:tcPr>
            <w:tcW w:w="1654" w:type="dxa"/>
          </w:tcPr>
          <w:p w:rsidR="0096212A" w:rsidRPr="005041A8" w:rsidRDefault="0096212A" w:rsidP="0096212A">
            <w:pPr>
              <w:pStyle w:val="TAL"/>
              <w:rPr>
                <w:ins w:id="450" w:author="x00116998" w:date="2014-12-29T15:06:00Z"/>
                <w:lang w:val="fr-FR" w:eastAsia="zh-CN"/>
              </w:rPr>
            </w:pPr>
            <w:ins w:id="451" w:author="x00116998" w:date="2014-12-29T15:06:00Z">
              <w:r w:rsidRPr="005041A8">
                <w:rPr>
                  <w:rFonts w:hint="eastAsia"/>
                  <w:lang w:val="fr-FR" w:eastAsia="zh-CN"/>
                </w:rPr>
                <w:t>v</w:t>
              </w:r>
              <w:r w:rsidRPr="005041A8">
                <w:rPr>
                  <w:lang w:val="fr-FR" w:eastAsia="zh-CN"/>
                </w:rPr>
                <w:t>ersion</w:t>
              </w:r>
            </w:ins>
          </w:p>
        </w:tc>
        <w:tc>
          <w:tcPr>
            <w:tcW w:w="675" w:type="dxa"/>
          </w:tcPr>
          <w:p w:rsidR="0096212A" w:rsidRPr="005041A8" w:rsidRDefault="0096212A" w:rsidP="0096212A">
            <w:pPr>
              <w:pStyle w:val="TAL"/>
              <w:rPr>
                <w:ins w:id="452" w:author="x00116998" w:date="2014-12-29T15:06:00Z"/>
                <w:lang w:val="fr-FR" w:eastAsia="zh-CN"/>
              </w:rPr>
            </w:pPr>
            <w:ins w:id="453" w:author="x00116998" w:date="2014-12-29T15:06:00Z">
              <w:r>
                <w:rPr>
                  <w:rFonts w:hint="eastAsia"/>
                  <w:lang w:val="fr-FR" w:eastAsia="zh-CN"/>
                </w:rPr>
                <w:t>M</w:t>
              </w:r>
            </w:ins>
          </w:p>
        </w:tc>
        <w:tc>
          <w:tcPr>
            <w:tcW w:w="1134" w:type="dxa"/>
          </w:tcPr>
          <w:p w:rsidR="0096212A" w:rsidRPr="005041A8" w:rsidRDefault="0096212A" w:rsidP="0096212A">
            <w:pPr>
              <w:pStyle w:val="TAH"/>
              <w:jc w:val="both"/>
              <w:rPr>
                <w:ins w:id="454" w:author="x00116998" w:date="2014-12-29T15:06:00Z"/>
                <w:b w:val="0"/>
                <w:lang w:val="fr-FR" w:eastAsia="zh-CN"/>
              </w:rPr>
            </w:pPr>
            <w:ins w:id="455" w:author="x00116998" w:date="2014-12-29T15:06:00Z">
              <w:r>
                <w:rPr>
                  <w:rFonts w:hint="eastAsia"/>
                  <w:b w:val="0"/>
                  <w:lang w:val="fr-FR" w:eastAsia="zh-CN"/>
                </w:rPr>
                <w:t>String</w:t>
              </w:r>
            </w:ins>
          </w:p>
        </w:tc>
        <w:tc>
          <w:tcPr>
            <w:tcW w:w="709" w:type="dxa"/>
          </w:tcPr>
          <w:p w:rsidR="0096212A" w:rsidRPr="005041A8" w:rsidRDefault="0096212A" w:rsidP="0096212A">
            <w:pPr>
              <w:rPr>
                <w:ins w:id="456" w:author="x00116998" w:date="2014-12-29T15:06:00Z"/>
                <w:rFonts w:ascii="Arial" w:hAnsi="Arial"/>
                <w:kern w:val="0"/>
                <w:sz w:val="18"/>
                <w:szCs w:val="18"/>
                <w:lang w:val="fr-FR"/>
              </w:rPr>
            </w:pPr>
            <w:ins w:id="457" w:author="x00116998" w:date="2014-12-29T15:06:00Z">
              <w:r>
                <w:rPr>
                  <w:rFonts w:ascii="Arial" w:hAnsi="Arial" w:hint="eastAsia"/>
                  <w:kern w:val="0"/>
                  <w:sz w:val="18"/>
                  <w:szCs w:val="18"/>
                  <w:lang w:val="fr-FR"/>
                </w:rPr>
                <w:t>5</w:t>
              </w:r>
            </w:ins>
          </w:p>
        </w:tc>
        <w:tc>
          <w:tcPr>
            <w:tcW w:w="5695" w:type="dxa"/>
          </w:tcPr>
          <w:p w:rsidR="0096212A" w:rsidRPr="005041A8" w:rsidRDefault="0096212A" w:rsidP="0096212A">
            <w:pPr>
              <w:rPr>
                <w:ins w:id="458" w:author="x00116998" w:date="2014-12-29T15:06:00Z"/>
                <w:rFonts w:ascii="Arial" w:hAnsi="Arial"/>
                <w:kern w:val="0"/>
                <w:sz w:val="18"/>
                <w:szCs w:val="18"/>
                <w:lang w:val="fr-FR"/>
              </w:rPr>
            </w:pPr>
            <w:ins w:id="459" w:author="x00116998" w:date="2014-12-29T15:06:00Z">
              <w:r w:rsidRPr="005041A8">
                <w:rPr>
                  <w:rFonts w:ascii="Arial" w:hAnsi="Arial" w:hint="eastAsia"/>
                  <w:kern w:val="0"/>
                  <w:sz w:val="18"/>
                  <w:szCs w:val="18"/>
                  <w:lang w:val="fr-FR"/>
                </w:rPr>
                <w:t>协议版本号</w:t>
              </w:r>
            </w:ins>
          </w:p>
        </w:tc>
      </w:tr>
      <w:tr w:rsidR="0096212A" w:rsidTr="006F456B">
        <w:trPr>
          <w:jc w:val="center"/>
          <w:ins w:id="460" w:author="x00116998" w:date="2014-12-29T15:06:00Z"/>
        </w:trPr>
        <w:tc>
          <w:tcPr>
            <w:tcW w:w="1654" w:type="dxa"/>
          </w:tcPr>
          <w:p w:rsidR="0096212A" w:rsidRPr="00C8364D" w:rsidRDefault="0096212A" w:rsidP="0096212A">
            <w:pPr>
              <w:pStyle w:val="TAL"/>
              <w:rPr>
                <w:ins w:id="461" w:author="x00116998" w:date="2014-12-29T15:06:00Z"/>
                <w:lang w:val="fr-FR" w:eastAsia="zh-CN"/>
              </w:rPr>
            </w:pPr>
            <w:ins w:id="462" w:author="x00116998" w:date="2014-12-29T15:06:00Z">
              <w:r>
                <w:rPr>
                  <w:rFonts w:hint="eastAsia"/>
                  <w:lang w:val="fr-FR" w:eastAsia="zh-CN"/>
                </w:rPr>
                <w:t>userID</w:t>
              </w:r>
            </w:ins>
          </w:p>
        </w:tc>
        <w:tc>
          <w:tcPr>
            <w:tcW w:w="675" w:type="dxa"/>
          </w:tcPr>
          <w:p w:rsidR="0096212A" w:rsidRPr="00C8364D" w:rsidRDefault="0096212A" w:rsidP="0096212A">
            <w:pPr>
              <w:spacing w:line="240" w:lineRule="atLeast"/>
              <w:rPr>
                <w:ins w:id="463" w:author="x00116998" w:date="2014-12-29T15:06:00Z"/>
                <w:rFonts w:ascii="Arial" w:hAnsi="Arial"/>
                <w:kern w:val="0"/>
                <w:sz w:val="18"/>
                <w:szCs w:val="18"/>
                <w:lang w:val="fr-FR"/>
              </w:rPr>
            </w:pPr>
            <w:ins w:id="464" w:author="x00116998" w:date="2014-12-29T15:06:00Z">
              <w:r>
                <w:rPr>
                  <w:rFonts w:ascii="Arial" w:hAnsi="Arial" w:hint="eastAsia"/>
                  <w:kern w:val="0"/>
                  <w:sz w:val="18"/>
                  <w:szCs w:val="18"/>
                  <w:lang w:val="fr-FR"/>
                </w:rPr>
                <w:t>M</w:t>
              </w:r>
            </w:ins>
          </w:p>
        </w:tc>
        <w:tc>
          <w:tcPr>
            <w:tcW w:w="1134" w:type="dxa"/>
          </w:tcPr>
          <w:p w:rsidR="0096212A" w:rsidRDefault="0096212A" w:rsidP="0096212A">
            <w:pPr>
              <w:spacing w:line="240" w:lineRule="atLeast"/>
              <w:rPr>
                <w:ins w:id="465" w:author="x00116998" w:date="2014-12-29T15:06:00Z"/>
                <w:rFonts w:ascii="Arial" w:hAnsi="Arial"/>
                <w:kern w:val="0"/>
                <w:sz w:val="18"/>
                <w:szCs w:val="18"/>
                <w:lang w:val="fr-FR"/>
              </w:rPr>
            </w:pPr>
            <w:ins w:id="466" w:author="x00116998" w:date="2014-12-29T15:06:00Z">
              <w:r>
                <w:rPr>
                  <w:rFonts w:ascii="Arial" w:hAnsi="Arial" w:hint="eastAsia"/>
                  <w:kern w:val="0"/>
                  <w:sz w:val="18"/>
                  <w:szCs w:val="18"/>
                  <w:lang w:val="fr-FR"/>
                </w:rPr>
                <w:t>Bigint</w:t>
              </w:r>
            </w:ins>
          </w:p>
        </w:tc>
        <w:tc>
          <w:tcPr>
            <w:tcW w:w="709" w:type="dxa"/>
          </w:tcPr>
          <w:p w:rsidR="0096212A" w:rsidRDefault="0096212A" w:rsidP="0096212A">
            <w:pPr>
              <w:spacing w:line="240" w:lineRule="atLeast"/>
              <w:rPr>
                <w:ins w:id="467" w:author="x00116998" w:date="2014-12-29T15:06:00Z"/>
                <w:rFonts w:ascii="Arial" w:hAnsi="Arial"/>
                <w:kern w:val="0"/>
                <w:sz w:val="18"/>
                <w:szCs w:val="18"/>
                <w:lang w:val="fr-FR"/>
              </w:rPr>
            </w:pPr>
          </w:p>
        </w:tc>
        <w:tc>
          <w:tcPr>
            <w:tcW w:w="5695" w:type="dxa"/>
          </w:tcPr>
          <w:p w:rsidR="0096212A" w:rsidRDefault="0096212A" w:rsidP="0096212A">
            <w:pPr>
              <w:spacing w:line="240" w:lineRule="atLeast"/>
              <w:rPr>
                <w:ins w:id="468" w:author="x00116998" w:date="2014-12-29T15:06:00Z"/>
                <w:rFonts w:ascii="Arial" w:hAnsi="Arial"/>
                <w:kern w:val="0"/>
                <w:sz w:val="18"/>
                <w:szCs w:val="18"/>
                <w:lang w:val="fr-FR"/>
              </w:rPr>
            </w:pPr>
            <w:ins w:id="469" w:author="x00116998" w:date="2014-12-29T15:06:00Z">
              <w:r>
                <w:rPr>
                  <w:rFonts w:ascii="Arial" w:hAnsi="Arial" w:hint="eastAsia"/>
                  <w:kern w:val="0"/>
                  <w:sz w:val="18"/>
                  <w:szCs w:val="18"/>
                  <w:lang w:val="fr-FR"/>
                </w:rPr>
                <w:t>用户</w:t>
              </w:r>
              <w:r>
                <w:rPr>
                  <w:rFonts w:ascii="Arial" w:hAnsi="Arial" w:hint="eastAsia"/>
                  <w:kern w:val="0"/>
                  <w:sz w:val="18"/>
                  <w:szCs w:val="18"/>
                  <w:lang w:val="fr-FR"/>
                </w:rPr>
                <w:t>ID</w:t>
              </w:r>
              <w:r>
                <w:rPr>
                  <w:rFonts w:ascii="Arial" w:hAnsi="Arial" w:hint="eastAsia"/>
                  <w:kern w:val="0"/>
                  <w:sz w:val="18"/>
                  <w:szCs w:val="18"/>
                  <w:lang w:val="fr-FR"/>
                </w:rPr>
                <w:t>（内部）</w:t>
              </w:r>
            </w:ins>
          </w:p>
        </w:tc>
      </w:tr>
      <w:tr w:rsidR="006F456B" w:rsidRPr="003B7BB3" w:rsidTr="006F456B">
        <w:trPr>
          <w:jc w:val="center"/>
          <w:ins w:id="470" w:author="x00116998" w:date="2014-12-29T16:58:00Z"/>
        </w:trPr>
        <w:tc>
          <w:tcPr>
            <w:tcW w:w="1654" w:type="dxa"/>
          </w:tcPr>
          <w:p w:rsidR="006F456B" w:rsidRPr="00906DCB" w:rsidRDefault="001159D1" w:rsidP="00906DCB">
            <w:pPr>
              <w:pStyle w:val="TAL"/>
              <w:rPr>
                <w:ins w:id="471" w:author="x00116998" w:date="2014-12-29T16:58:00Z"/>
                <w:rFonts w:asciiTheme="minorEastAsia" w:eastAsiaTheme="minorEastAsia" w:hAnsiTheme="minorEastAsia"/>
                <w:lang w:val="en-US" w:eastAsia="zh-CN"/>
              </w:rPr>
            </w:pPr>
            <w:ins w:id="472" w:author="x00116998" w:date="2014-12-29T17:02:00Z">
              <w:r>
                <w:rPr>
                  <w:rFonts w:asciiTheme="minorEastAsia" w:eastAsiaTheme="minorEastAsia" w:hAnsiTheme="minorEastAsia"/>
                  <w:lang w:eastAsia="zh-CN"/>
                </w:rPr>
                <w:t>grantPublicFlag</w:t>
              </w:r>
            </w:ins>
          </w:p>
        </w:tc>
        <w:tc>
          <w:tcPr>
            <w:tcW w:w="675" w:type="dxa"/>
          </w:tcPr>
          <w:p w:rsidR="006F456B" w:rsidRPr="001159D1" w:rsidRDefault="001159D1" w:rsidP="0096212A">
            <w:pPr>
              <w:pStyle w:val="TAL"/>
              <w:rPr>
                <w:ins w:id="473" w:author="x00116998" w:date="2014-12-29T16:58:00Z"/>
                <w:rFonts w:asciiTheme="minorEastAsia" w:eastAsiaTheme="minorEastAsia" w:hAnsiTheme="minorEastAsia"/>
                <w:lang w:val="en-US" w:eastAsia="zh-CN"/>
              </w:rPr>
            </w:pPr>
            <w:ins w:id="474" w:author="x00116998" w:date="2014-12-29T17:02:00Z">
              <w:r>
                <w:rPr>
                  <w:rFonts w:asciiTheme="minorEastAsia" w:eastAsiaTheme="minorEastAsia" w:hAnsiTheme="minorEastAsia"/>
                  <w:lang w:val="en-US" w:eastAsia="zh-CN"/>
                </w:rPr>
                <w:t>M</w:t>
              </w:r>
            </w:ins>
          </w:p>
        </w:tc>
        <w:tc>
          <w:tcPr>
            <w:tcW w:w="1134" w:type="dxa"/>
          </w:tcPr>
          <w:p w:rsidR="006F456B" w:rsidRPr="002F2106" w:rsidRDefault="001159D1" w:rsidP="0096212A">
            <w:pPr>
              <w:pStyle w:val="TAL"/>
              <w:rPr>
                <w:ins w:id="475" w:author="x00116998" w:date="2014-12-29T16:58:00Z"/>
                <w:rFonts w:asciiTheme="minorEastAsia" w:eastAsiaTheme="minorEastAsia" w:hAnsiTheme="minorEastAsia"/>
                <w:lang w:val="en-US" w:eastAsia="zh-CN"/>
              </w:rPr>
            </w:pPr>
            <w:ins w:id="476" w:author="x00116998" w:date="2014-12-29T17:02:00Z">
              <w:r>
                <w:rPr>
                  <w:rFonts w:asciiTheme="minorEastAsia" w:eastAsiaTheme="minorEastAsia" w:hAnsiTheme="minorEastAsia"/>
                  <w:lang w:val="en-US" w:eastAsia="zh-CN"/>
                </w:rPr>
                <w:t>String</w:t>
              </w:r>
            </w:ins>
          </w:p>
        </w:tc>
        <w:tc>
          <w:tcPr>
            <w:tcW w:w="709" w:type="dxa"/>
          </w:tcPr>
          <w:p w:rsidR="006F456B" w:rsidRPr="001159D1" w:rsidRDefault="001159D1" w:rsidP="0096212A">
            <w:pPr>
              <w:pStyle w:val="TAL"/>
              <w:rPr>
                <w:ins w:id="477" w:author="x00116998" w:date="2014-12-29T16:58:00Z"/>
                <w:rFonts w:asciiTheme="minorEastAsia" w:eastAsiaTheme="minorEastAsia" w:hAnsiTheme="minorEastAsia"/>
                <w:lang w:val="en-US" w:eastAsia="zh-CN"/>
              </w:rPr>
            </w:pPr>
            <w:ins w:id="478" w:author="x00116998" w:date="2014-12-29T17:04:00Z">
              <w:r>
                <w:rPr>
                  <w:rFonts w:asciiTheme="minorEastAsia" w:eastAsiaTheme="minorEastAsia" w:hAnsiTheme="minorEastAsia" w:hint="eastAsia"/>
                  <w:lang w:val="en-US" w:eastAsia="zh-CN"/>
                </w:rPr>
                <w:t>128</w:t>
              </w:r>
            </w:ins>
          </w:p>
        </w:tc>
        <w:tc>
          <w:tcPr>
            <w:tcW w:w="5695" w:type="dxa"/>
          </w:tcPr>
          <w:p w:rsidR="001159D1" w:rsidRDefault="001159D1" w:rsidP="006216B0">
            <w:pPr>
              <w:rPr>
                <w:ins w:id="479" w:author="x00116998" w:date="2014-12-29T17:04:00Z"/>
                <w:rFonts w:asciiTheme="minorEastAsia" w:eastAsiaTheme="minorEastAsia" w:hAnsiTheme="minorEastAsia"/>
                <w:sz w:val="18"/>
                <w:szCs w:val="18"/>
              </w:rPr>
            </w:pPr>
            <w:ins w:id="480" w:author="x00116998" w:date="2014-12-29T17:03:00Z">
              <w:r>
                <w:rPr>
                  <w:rFonts w:asciiTheme="minorEastAsia" w:eastAsiaTheme="minorEastAsia" w:hAnsiTheme="minorEastAsia" w:hint="eastAsia"/>
                  <w:sz w:val="18"/>
                  <w:szCs w:val="18"/>
                </w:rPr>
                <w:t>用户在帐号中授权信息公开标识</w:t>
              </w:r>
            </w:ins>
          </w:p>
          <w:p w:rsidR="006F456B" w:rsidRDefault="001159D1" w:rsidP="006216B0">
            <w:pPr>
              <w:rPr>
                <w:ins w:id="481" w:author="x00116998" w:date="2014-12-29T17:04:00Z"/>
                <w:rFonts w:asciiTheme="minorEastAsia" w:eastAsiaTheme="minorEastAsia" w:hAnsiTheme="minorEastAsia"/>
                <w:sz w:val="18"/>
                <w:szCs w:val="18"/>
              </w:rPr>
            </w:pPr>
            <w:ins w:id="482" w:author="x00116998" w:date="2014-12-29T17:03:00Z">
              <w:r>
                <w:rPr>
                  <w:rFonts w:asciiTheme="minorEastAsia" w:eastAsiaTheme="minorEastAsia" w:hAnsiTheme="minorEastAsia" w:hint="eastAsia"/>
                  <w:sz w:val="18"/>
                  <w:szCs w:val="18"/>
                </w:rPr>
                <w:t>每位标识一个信息</w:t>
              </w:r>
            </w:ins>
            <w:ins w:id="483" w:author="x00116998" w:date="2014-12-29T17:04:00Z">
              <w:r>
                <w:rPr>
                  <w:rFonts w:asciiTheme="minorEastAsia" w:eastAsiaTheme="minorEastAsia" w:hAnsiTheme="minorEastAsia" w:hint="eastAsia"/>
                  <w:sz w:val="18"/>
                  <w:szCs w:val="18"/>
                </w:rPr>
                <w:t>：0 未授权  1已授权公开</w:t>
              </w:r>
            </w:ins>
          </w:p>
          <w:p w:rsidR="001159D1" w:rsidRDefault="001159D1" w:rsidP="006216B0">
            <w:pPr>
              <w:rPr>
                <w:ins w:id="484" w:author="x00116998" w:date="2014-12-29T17:04:00Z"/>
                <w:rFonts w:asciiTheme="minorEastAsia" w:eastAsiaTheme="minorEastAsia" w:hAnsiTheme="minorEastAsia"/>
                <w:sz w:val="18"/>
                <w:szCs w:val="18"/>
              </w:rPr>
            </w:pPr>
            <w:ins w:id="485" w:author="x00116998" w:date="2014-12-29T17:04:00Z">
              <w:r>
                <w:rPr>
                  <w:rFonts w:asciiTheme="minorEastAsia" w:eastAsiaTheme="minorEastAsia" w:hAnsiTheme="minorEastAsia" w:hint="eastAsia"/>
                  <w:sz w:val="18"/>
                  <w:szCs w:val="18"/>
                </w:rPr>
                <w:t>第1位：昵称</w:t>
              </w:r>
            </w:ins>
          </w:p>
          <w:p w:rsidR="001159D1" w:rsidRPr="001159D1" w:rsidRDefault="001159D1" w:rsidP="001159D1">
            <w:pPr>
              <w:rPr>
                <w:ins w:id="486" w:author="x00116998" w:date="2014-12-29T16:58:00Z"/>
                <w:rFonts w:asciiTheme="minorEastAsia" w:eastAsiaTheme="minorEastAsia" w:hAnsiTheme="minorEastAsia"/>
                <w:sz w:val="18"/>
                <w:szCs w:val="18"/>
              </w:rPr>
            </w:pPr>
            <w:ins w:id="487" w:author="x00116998" w:date="2014-12-29T17:04:00Z">
              <w:r>
                <w:rPr>
                  <w:rFonts w:asciiTheme="minorEastAsia" w:eastAsiaTheme="minorEastAsia" w:hAnsiTheme="minorEastAsia" w:hint="eastAsia"/>
                  <w:sz w:val="18"/>
                  <w:szCs w:val="18"/>
                </w:rPr>
                <w:t>第2位：头像</w:t>
              </w:r>
            </w:ins>
          </w:p>
        </w:tc>
      </w:tr>
      <w:tr w:rsidR="006216B0" w:rsidRPr="003B7BB3" w:rsidTr="006F456B">
        <w:trPr>
          <w:jc w:val="center"/>
          <w:ins w:id="488" w:author="x00116998" w:date="2014-12-29T15:06:00Z"/>
        </w:trPr>
        <w:tc>
          <w:tcPr>
            <w:tcW w:w="1654" w:type="dxa"/>
          </w:tcPr>
          <w:p w:rsidR="006216B0" w:rsidRDefault="006216B0" w:rsidP="0096212A">
            <w:pPr>
              <w:pStyle w:val="TAL"/>
              <w:rPr>
                <w:ins w:id="489" w:author="x00116998" w:date="2014-12-29T15:06:00Z"/>
                <w:lang w:val="fr-FR" w:eastAsia="zh-CN"/>
              </w:rPr>
            </w:pPr>
            <w:ins w:id="490" w:author="x00116998" w:date="2014-12-29T16:12:00Z">
              <w:r>
                <w:rPr>
                  <w:rFonts w:asciiTheme="minorEastAsia" w:eastAsiaTheme="minorEastAsia" w:hAnsiTheme="minorEastAsia"/>
                </w:rPr>
                <w:t>nickname</w:t>
              </w:r>
            </w:ins>
          </w:p>
        </w:tc>
        <w:tc>
          <w:tcPr>
            <w:tcW w:w="675" w:type="dxa"/>
          </w:tcPr>
          <w:p w:rsidR="006216B0" w:rsidRDefault="006216B0" w:rsidP="0096212A">
            <w:pPr>
              <w:pStyle w:val="TAL"/>
              <w:rPr>
                <w:ins w:id="491" w:author="x00116998" w:date="2014-12-29T15:06:00Z"/>
                <w:lang w:val="fr-FR" w:eastAsia="zh-CN"/>
              </w:rPr>
            </w:pPr>
            <w:ins w:id="492" w:author="x00116998" w:date="2014-12-29T16:10:00Z">
              <w:r w:rsidRPr="002F2106">
                <w:rPr>
                  <w:rFonts w:asciiTheme="minorEastAsia" w:eastAsiaTheme="minorEastAsia" w:hAnsiTheme="minorEastAsia" w:hint="eastAsia"/>
                  <w:lang w:eastAsia="zh-CN"/>
                </w:rPr>
                <w:t>O</w:t>
              </w:r>
            </w:ins>
          </w:p>
        </w:tc>
        <w:tc>
          <w:tcPr>
            <w:tcW w:w="1134" w:type="dxa"/>
          </w:tcPr>
          <w:p w:rsidR="006216B0" w:rsidRDefault="006216B0" w:rsidP="0096212A">
            <w:pPr>
              <w:pStyle w:val="TAL"/>
              <w:rPr>
                <w:ins w:id="493" w:author="x00116998" w:date="2014-12-29T15:06:00Z"/>
                <w:lang w:val="fr-FR" w:eastAsia="zh-CN"/>
              </w:rPr>
            </w:pPr>
            <w:ins w:id="494" w:author="x00116998" w:date="2014-12-29T16:10:00Z">
              <w:r w:rsidRPr="002F2106">
                <w:rPr>
                  <w:rFonts w:asciiTheme="minorEastAsia" w:eastAsiaTheme="minorEastAsia" w:hAnsiTheme="minorEastAsia"/>
                  <w:lang w:val="en-US" w:eastAsia="zh-CN"/>
                </w:rPr>
                <w:t>String</w:t>
              </w:r>
            </w:ins>
          </w:p>
        </w:tc>
        <w:tc>
          <w:tcPr>
            <w:tcW w:w="709" w:type="dxa"/>
          </w:tcPr>
          <w:p w:rsidR="006216B0" w:rsidRPr="00C8364D" w:rsidRDefault="006216B0" w:rsidP="0096212A">
            <w:pPr>
              <w:pStyle w:val="TAL"/>
              <w:rPr>
                <w:ins w:id="495" w:author="x00116998" w:date="2014-12-29T15:06:00Z"/>
                <w:lang w:val="fr-FR" w:eastAsia="zh-CN"/>
              </w:rPr>
            </w:pPr>
            <w:ins w:id="496" w:author="x00116998" w:date="2014-12-29T16:10:00Z">
              <w:r w:rsidRPr="002F2106">
                <w:rPr>
                  <w:rFonts w:asciiTheme="minorEastAsia" w:eastAsiaTheme="minorEastAsia" w:hAnsiTheme="minorEastAsia" w:hint="eastAsia"/>
                  <w:lang w:eastAsia="zh-CN"/>
                </w:rPr>
                <w:t>255</w:t>
              </w:r>
            </w:ins>
          </w:p>
        </w:tc>
        <w:tc>
          <w:tcPr>
            <w:tcW w:w="5695" w:type="dxa"/>
          </w:tcPr>
          <w:p w:rsidR="006216B0" w:rsidRDefault="006216B0" w:rsidP="006216B0">
            <w:pPr>
              <w:rPr>
                <w:ins w:id="497" w:author="x00116998" w:date="2014-12-29T15:06:00Z"/>
                <w:rFonts w:ascii="Arial" w:hAnsi="Arial"/>
                <w:kern w:val="0"/>
                <w:sz w:val="18"/>
                <w:szCs w:val="18"/>
                <w:lang w:val="fr-FR"/>
              </w:rPr>
            </w:pPr>
            <w:ins w:id="498" w:author="x00116998" w:date="2014-12-29T16:12:00Z">
              <w:r>
                <w:rPr>
                  <w:rFonts w:asciiTheme="minorEastAsia" w:eastAsiaTheme="minorEastAsia" w:hAnsiTheme="minorEastAsia" w:hint="eastAsia"/>
                  <w:sz w:val="18"/>
                  <w:szCs w:val="18"/>
                </w:rPr>
                <w:t>昵称</w:t>
              </w:r>
            </w:ins>
            <w:ins w:id="499" w:author="x00116998" w:date="2014-12-29T16:11:00Z">
              <w:r>
                <w:rPr>
                  <w:rFonts w:asciiTheme="minorEastAsia" w:eastAsiaTheme="minorEastAsia" w:hAnsiTheme="minorEastAsia" w:hint="eastAsia"/>
                  <w:sz w:val="18"/>
                  <w:szCs w:val="18"/>
                </w:rPr>
                <w:t>，</w:t>
              </w:r>
            </w:ins>
            <w:ins w:id="500" w:author="x00116998" w:date="2014-12-29T16:10:00Z">
              <w:r w:rsidRPr="002F2106">
                <w:rPr>
                  <w:rFonts w:asciiTheme="minorEastAsia" w:eastAsiaTheme="minorEastAsia" w:hAnsiTheme="minorEastAsia" w:hint="eastAsia"/>
                  <w:sz w:val="18"/>
                  <w:szCs w:val="18"/>
                </w:rPr>
                <w:t>按优先级取：</w:t>
              </w:r>
              <w:r w:rsidRPr="002F2106">
                <w:rPr>
                  <w:rFonts w:asciiTheme="minorEastAsia" w:eastAsiaTheme="minorEastAsia" w:hAnsiTheme="minorEastAsia"/>
                  <w:sz w:val="18"/>
                  <w:szCs w:val="18"/>
                </w:rPr>
                <w:t>uniquelyNickname</w:t>
              </w:r>
            </w:ins>
            <w:ins w:id="501" w:author="x00116998" w:date="2014-12-29T16:11:00Z">
              <w:r>
                <w:rPr>
                  <w:rFonts w:asciiTheme="minorEastAsia" w:eastAsiaTheme="minorEastAsia" w:hAnsiTheme="minorEastAsia" w:hint="eastAsia"/>
                  <w:sz w:val="18"/>
                  <w:szCs w:val="18"/>
                </w:rPr>
                <w:t>、</w:t>
              </w:r>
            </w:ins>
            <w:ins w:id="502" w:author="x00116998" w:date="2014-12-29T16:10:00Z">
              <w:r w:rsidRPr="002F2106">
                <w:rPr>
                  <w:rFonts w:asciiTheme="minorEastAsia" w:eastAsiaTheme="minorEastAsia" w:hAnsiTheme="minorEastAsia" w:hint="eastAsia"/>
                  <w:sz w:val="18"/>
                  <w:szCs w:val="18"/>
                </w:rPr>
                <w:t>nickname</w:t>
              </w:r>
            </w:ins>
          </w:p>
        </w:tc>
      </w:tr>
      <w:tr w:rsidR="006216B0" w:rsidRPr="003B7BB3" w:rsidTr="006F456B">
        <w:trPr>
          <w:jc w:val="center"/>
          <w:ins w:id="503" w:author="x00116998" w:date="2014-12-29T16:10:00Z"/>
        </w:trPr>
        <w:tc>
          <w:tcPr>
            <w:tcW w:w="1654" w:type="dxa"/>
          </w:tcPr>
          <w:p w:rsidR="006216B0" w:rsidRPr="002F2106" w:rsidRDefault="006216B0" w:rsidP="0096212A">
            <w:pPr>
              <w:pStyle w:val="TAL"/>
              <w:rPr>
                <w:ins w:id="504" w:author="x00116998" w:date="2014-12-29T16:10:00Z"/>
                <w:rFonts w:asciiTheme="minorEastAsia" w:eastAsiaTheme="minorEastAsia" w:hAnsiTheme="minorEastAsia"/>
                <w:lang w:val="fr-FR" w:eastAsia="zh-CN"/>
              </w:rPr>
            </w:pPr>
            <w:ins w:id="505" w:author="x00116998" w:date="2014-12-29T16:12:00Z">
              <w:r>
                <w:rPr>
                  <w:rFonts w:asciiTheme="minorEastAsia" w:eastAsiaTheme="minorEastAsia" w:hAnsiTheme="minorEastAsia" w:hint="eastAsia"/>
                  <w:lang w:val="fr-FR" w:eastAsia="zh-CN"/>
                </w:rPr>
                <w:t>nick</w:t>
              </w:r>
            </w:ins>
            <w:ins w:id="506" w:author="x00116998" w:date="2014-12-29T16:10:00Z">
              <w:r w:rsidRPr="002F2106">
                <w:rPr>
                  <w:rFonts w:asciiTheme="minorEastAsia" w:eastAsiaTheme="minorEastAsia" w:hAnsiTheme="minorEastAsia" w:hint="eastAsia"/>
                  <w:lang w:val="fr-FR" w:eastAsia="zh-CN"/>
                </w:rPr>
                <w:t>Name</w:t>
              </w:r>
              <w:r>
                <w:rPr>
                  <w:rFonts w:asciiTheme="minorEastAsia" w:eastAsiaTheme="minorEastAsia" w:hAnsiTheme="minorEastAsia" w:hint="eastAsia"/>
                  <w:lang w:val="fr-FR" w:eastAsia="zh-CN"/>
                </w:rPr>
                <w:t>Flag</w:t>
              </w:r>
            </w:ins>
          </w:p>
        </w:tc>
        <w:tc>
          <w:tcPr>
            <w:tcW w:w="675" w:type="dxa"/>
          </w:tcPr>
          <w:p w:rsidR="006216B0" w:rsidRPr="002F2106" w:rsidRDefault="006216B0" w:rsidP="0096212A">
            <w:pPr>
              <w:pStyle w:val="TAL"/>
              <w:rPr>
                <w:ins w:id="507" w:author="x00116998" w:date="2014-12-29T16:10:00Z"/>
                <w:rFonts w:asciiTheme="minorEastAsia" w:eastAsiaTheme="minorEastAsia" w:hAnsiTheme="minorEastAsia"/>
                <w:lang w:eastAsia="zh-CN"/>
              </w:rPr>
            </w:pPr>
            <w:ins w:id="508" w:author="x00116998" w:date="2014-12-29T16:10:00Z">
              <w:r>
                <w:rPr>
                  <w:rFonts w:asciiTheme="minorEastAsia" w:eastAsiaTheme="minorEastAsia" w:hAnsiTheme="minorEastAsia" w:hint="eastAsia"/>
                  <w:lang w:eastAsia="zh-CN"/>
                </w:rPr>
                <w:t>O</w:t>
              </w:r>
            </w:ins>
          </w:p>
        </w:tc>
        <w:tc>
          <w:tcPr>
            <w:tcW w:w="1134" w:type="dxa"/>
          </w:tcPr>
          <w:p w:rsidR="006216B0" w:rsidRPr="002F2106" w:rsidRDefault="006216B0" w:rsidP="0096212A">
            <w:pPr>
              <w:pStyle w:val="TAL"/>
              <w:rPr>
                <w:ins w:id="509" w:author="x00116998" w:date="2014-12-29T16:10:00Z"/>
                <w:rFonts w:asciiTheme="minorEastAsia" w:eastAsiaTheme="minorEastAsia" w:hAnsiTheme="minorEastAsia"/>
                <w:lang w:val="en-US" w:eastAsia="zh-CN"/>
              </w:rPr>
            </w:pPr>
            <w:ins w:id="510" w:author="x00116998" w:date="2014-12-29T16:10:00Z">
              <w:r>
                <w:rPr>
                  <w:rFonts w:asciiTheme="minorEastAsia" w:eastAsiaTheme="minorEastAsia" w:hAnsiTheme="minorEastAsia"/>
                  <w:lang w:val="en-US" w:eastAsia="zh-CN"/>
                </w:rPr>
                <w:t>I</w:t>
              </w:r>
              <w:r>
                <w:rPr>
                  <w:rFonts w:asciiTheme="minorEastAsia" w:eastAsiaTheme="minorEastAsia" w:hAnsiTheme="minorEastAsia" w:hint="eastAsia"/>
                  <w:lang w:val="en-US" w:eastAsia="zh-CN"/>
                </w:rPr>
                <w:t>nt</w:t>
              </w:r>
            </w:ins>
          </w:p>
        </w:tc>
        <w:tc>
          <w:tcPr>
            <w:tcW w:w="709" w:type="dxa"/>
          </w:tcPr>
          <w:p w:rsidR="006216B0" w:rsidRPr="002F2106" w:rsidRDefault="006216B0" w:rsidP="0096212A">
            <w:pPr>
              <w:pStyle w:val="TAL"/>
              <w:rPr>
                <w:ins w:id="511" w:author="x00116998" w:date="2014-12-29T16:10:00Z"/>
                <w:rFonts w:asciiTheme="minorEastAsia" w:eastAsiaTheme="minorEastAsia" w:hAnsiTheme="minorEastAsia"/>
                <w:lang w:eastAsia="zh-CN"/>
              </w:rPr>
            </w:pPr>
          </w:p>
        </w:tc>
        <w:tc>
          <w:tcPr>
            <w:tcW w:w="5695" w:type="dxa"/>
          </w:tcPr>
          <w:p w:rsidR="006216B0" w:rsidRDefault="006216B0" w:rsidP="00BC4D8B">
            <w:pPr>
              <w:pStyle w:val="CharCharCharCharChar"/>
              <w:rPr>
                <w:ins w:id="512" w:author="x00116998" w:date="2014-12-29T16:10:00Z"/>
                <w:rFonts w:asciiTheme="minorEastAsia" w:eastAsiaTheme="minorEastAsia" w:hAnsiTheme="minorEastAsia"/>
                <w:sz w:val="18"/>
                <w:szCs w:val="18"/>
              </w:rPr>
            </w:pPr>
            <w:ins w:id="513" w:author="x00116998" w:date="2014-12-29T16:12:00Z">
              <w:r>
                <w:rPr>
                  <w:rFonts w:asciiTheme="minorEastAsia" w:eastAsiaTheme="minorEastAsia" w:hAnsiTheme="minorEastAsia" w:hint="eastAsia"/>
                  <w:sz w:val="18"/>
                  <w:szCs w:val="18"/>
                </w:rPr>
                <w:t>昵称</w:t>
              </w:r>
            </w:ins>
            <w:ins w:id="514" w:author="x00116998" w:date="2014-12-29T16:10:00Z">
              <w:r>
                <w:rPr>
                  <w:rFonts w:asciiTheme="minorEastAsia" w:eastAsiaTheme="minorEastAsia" w:hAnsiTheme="minorEastAsia" w:hint="eastAsia"/>
                  <w:sz w:val="18"/>
                  <w:szCs w:val="18"/>
                </w:rPr>
                <w:t>标识</w:t>
              </w:r>
            </w:ins>
          </w:p>
          <w:p w:rsidR="006216B0" w:rsidRDefault="006216B0" w:rsidP="00BC4D8B">
            <w:pPr>
              <w:pStyle w:val="CharCharCharCharChar"/>
              <w:rPr>
                <w:ins w:id="515" w:author="x00116998" w:date="2014-12-29T16:10:00Z"/>
                <w:rFonts w:asciiTheme="minorEastAsia" w:eastAsiaTheme="minorEastAsia" w:hAnsiTheme="minorEastAsia"/>
                <w:sz w:val="18"/>
                <w:szCs w:val="18"/>
              </w:rPr>
            </w:pPr>
            <w:ins w:id="516" w:author="x00116998" w:date="2014-12-29T16:10:00Z">
              <w:r>
                <w:rPr>
                  <w:rFonts w:asciiTheme="minorEastAsia" w:eastAsiaTheme="minorEastAsia" w:hAnsiTheme="minorEastAsia" w:hint="eastAsia"/>
                  <w:sz w:val="18"/>
                  <w:szCs w:val="18"/>
                </w:rPr>
                <w:t>1 非唯一昵称</w:t>
              </w:r>
              <w:r>
                <w:rPr>
                  <w:rFonts w:asciiTheme="minorEastAsia" w:eastAsiaTheme="minorEastAsia" w:hAnsiTheme="minorEastAsia"/>
                  <w:sz w:val="18"/>
                  <w:szCs w:val="18"/>
                </w:rPr>
                <w:t>(nickname)</w:t>
              </w:r>
            </w:ins>
          </w:p>
          <w:p w:rsidR="006216B0" w:rsidRDefault="006216B0" w:rsidP="00BC4D8B">
            <w:pPr>
              <w:pStyle w:val="CharCharCharCharChar"/>
              <w:rPr>
                <w:ins w:id="517" w:author="x00116998" w:date="2014-12-29T16:10:00Z"/>
                <w:rFonts w:asciiTheme="minorEastAsia" w:eastAsiaTheme="minorEastAsia" w:hAnsiTheme="minorEastAsia"/>
                <w:sz w:val="18"/>
                <w:szCs w:val="18"/>
              </w:rPr>
            </w:pPr>
            <w:ins w:id="518" w:author="x00116998" w:date="2014-12-29T16:10:00Z">
              <w:r>
                <w:rPr>
                  <w:rFonts w:asciiTheme="minorEastAsia" w:eastAsiaTheme="minorEastAsia" w:hAnsiTheme="minorEastAsia" w:hint="eastAsia"/>
                  <w:sz w:val="18"/>
                  <w:szCs w:val="18"/>
                </w:rPr>
                <w:t>2 自动生成的唯一昵称（</w:t>
              </w:r>
              <w:r w:rsidRPr="002F2106">
                <w:rPr>
                  <w:rFonts w:asciiTheme="minorEastAsia" w:eastAsiaTheme="minorEastAsia" w:hAnsiTheme="minorEastAsia"/>
                  <w:sz w:val="18"/>
                  <w:szCs w:val="18"/>
                </w:rPr>
                <w:t>uniquelyNickname</w:t>
              </w:r>
              <w:r>
                <w:rPr>
                  <w:rFonts w:asciiTheme="minorEastAsia" w:eastAsiaTheme="minorEastAsia" w:hAnsiTheme="minorEastAsia"/>
                  <w:sz w:val="18"/>
                  <w:szCs w:val="18"/>
                </w:rPr>
                <w:t>,</w:t>
              </w:r>
              <w:r>
                <w:rPr>
                  <w:rFonts w:asciiTheme="minorEastAsia" w:eastAsiaTheme="minorEastAsia" w:hAnsiTheme="minorEastAsia" w:hint="eastAsia"/>
                  <w:sz w:val="18"/>
                  <w:szCs w:val="18"/>
                </w:rPr>
                <w:t>允许修改）</w:t>
              </w:r>
            </w:ins>
          </w:p>
          <w:p w:rsidR="006216B0" w:rsidRPr="002F2106" w:rsidRDefault="006216B0" w:rsidP="0096212A">
            <w:pPr>
              <w:rPr>
                <w:ins w:id="519" w:author="x00116998" w:date="2014-12-29T16:10:00Z"/>
                <w:rFonts w:asciiTheme="minorEastAsia" w:eastAsiaTheme="minorEastAsia" w:hAnsiTheme="minorEastAsia"/>
                <w:sz w:val="18"/>
                <w:szCs w:val="18"/>
              </w:rPr>
            </w:pPr>
            <w:ins w:id="520" w:author="x00116998" w:date="2014-12-29T16:10:00Z">
              <w:r>
                <w:rPr>
                  <w:rFonts w:asciiTheme="minorEastAsia" w:eastAsiaTheme="minorEastAsia" w:hAnsiTheme="minorEastAsia" w:hint="eastAsia"/>
                  <w:sz w:val="18"/>
                  <w:szCs w:val="18"/>
                </w:rPr>
                <w:t>3 用户设置的唯一昵称（</w:t>
              </w:r>
              <w:r w:rsidRPr="002F2106">
                <w:rPr>
                  <w:rFonts w:asciiTheme="minorEastAsia" w:eastAsiaTheme="minorEastAsia" w:hAnsiTheme="minorEastAsia"/>
                  <w:sz w:val="18"/>
                  <w:szCs w:val="18"/>
                </w:rPr>
                <w:t>uniquelyNickname</w:t>
              </w:r>
              <w:r>
                <w:rPr>
                  <w:rFonts w:asciiTheme="minorEastAsia" w:eastAsiaTheme="minorEastAsia" w:hAnsiTheme="minorEastAsia"/>
                  <w:sz w:val="18"/>
                  <w:szCs w:val="18"/>
                </w:rPr>
                <w:t>,</w:t>
              </w:r>
              <w:r>
                <w:rPr>
                  <w:rFonts w:asciiTheme="minorEastAsia" w:eastAsiaTheme="minorEastAsia" w:hAnsiTheme="minorEastAsia" w:hint="eastAsia"/>
                  <w:sz w:val="18"/>
                  <w:szCs w:val="18"/>
                </w:rPr>
                <w:t>不允许修改）</w:t>
              </w:r>
            </w:ins>
          </w:p>
        </w:tc>
      </w:tr>
      <w:tr w:rsidR="00BB6A23" w:rsidRPr="003B7BB3" w:rsidTr="006F456B">
        <w:trPr>
          <w:jc w:val="center"/>
          <w:ins w:id="521" w:author="x00116998" w:date="2014-12-29T16:15:00Z"/>
        </w:trPr>
        <w:tc>
          <w:tcPr>
            <w:tcW w:w="1654" w:type="dxa"/>
          </w:tcPr>
          <w:p w:rsidR="00BB6A23" w:rsidRDefault="00BB6A23" w:rsidP="0096212A">
            <w:pPr>
              <w:pStyle w:val="TAL"/>
              <w:rPr>
                <w:ins w:id="522" w:author="x00116998" w:date="2014-12-29T16:15:00Z"/>
                <w:rFonts w:asciiTheme="minorEastAsia" w:eastAsiaTheme="minorEastAsia" w:hAnsiTheme="minorEastAsia"/>
                <w:lang w:val="fr-FR" w:eastAsia="zh-CN"/>
              </w:rPr>
            </w:pPr>
            <w:ins w:id="523" w:author="x00116998" w:date="2014-12-29T16:15:00Z">
              <w:r w:rsidRPr="002F2106">
                <w:rPr>
                  <w:rFonts w:asciiTheme="minorEastAsia" w:eastAsiaTheme="minorEastAsia" w:hAnsiTheme="minorEastAsia"/>
                </w:rPr>
                <w:t>headPictureURL</w:t>
              </w:r>
            </w:ins>
          </w:p>
        </w:tc>
        <w:tc>
          <w:tcPr>
            <w:tcW w:w="675" w:type="dxa"/>
          </w:tcPr>
          <w:p w:rsidR="00BB6A23" w:rsidRDefault="00BB6A23" w:rsidP="0096212A">
            <w:pPr>
              <w:pStyle w:val="TAL"/>
              <w:rPr>
                <w:ins w:id="524" w:author="x00116998" w:date="2014-12-29T16:15:00Z"/>
                <w:rFonts w:asciiTheme="minorEastAsia" w:eastAsiaTheme="minorEastAsia" w:hAnsiTheme="minorEastAsia"/>
                <w:lang w:eastAsia="zh-CN"/>
              </w:rPr>
            </w:pPr>
            <w:ins w:id="525" w:author="x00116998" w:date="2014-12-29T16:15:00Z">
              <w:r w:rsidRPr="002F2106">
                <w:rPr>
                  <w:rFonts w:asciiTheme="minorEastAsia" w:eastAsiaTheme="minorEastAsia" w:hAnsiTheme="minorEastAsia" w:cs="Arial"/>
                  <w:lang w:val="en-US" w:eastAsia="zh-CN"/>
                </w:rPr>
                <w:t>O</w:t>
              </w:r>
            </w:ins>
          </w:p>
        </w:tc>
        <w:tc>
          <w:tcPr>
            <w:tcW w:w="1134" w:type="dxa"/>
          </w:tcPr>
          <w:p w:rsidR="00BB6A23" w:rsidRDefault="00BB6A23" w:rsidP="0096212A">
            <w:pPr>
              <w:pStyle w:val="TAL"/>
              <w:rPr>
                <w:ins w:id="526" w:author="x00116998" w:date="2014-12-29T16:15:00Z"/>
                <w:rFonts w:asciiTheme="minorEastAsia" w:eastAsiaTheme="minorEastAsia" w:hAnsiTheme="minorEastAsia"/>
                <w:lang w:val="en-US" w:eastAsia="zh-CN"/>
              </w:rPr>
            </w:pPr>
            <w:ins w:id="527" w:author="x00116998" w:date="2014-12-29T16:15:00Z">
              <w:r w:rsidRPr="002F2106">
                <w:rPr>
                  <w:rFonts w:asciiTheme="minorEastAsia" w:eastAsiaTheme="minorEastAsia" w:hAnsiTheme="minorEastAsia" w:cs="Arial"/>
                  <w:lang w:eastAsia="zh-CN"/>
                </w:rPr>
                <w:t>String</w:t>
              </w:r>
            </w:ins>
          </w:p>
        </w:tc>
        <w:tc>
          <w:tcPr>
            <w:tcW w:w="709" w:type="dxa"/>
          </w:tcPr>
          <w:p w:rsidR="00BB6A23" w:rsidRPr="002F2106" w:rsidRDefault="00BB6A23" w:rsidP="0096212A">
            <w:pPr>
              <w:pStyle w:val="TAL"/>
              <w:rPr>
                <w:ins w:id="528" w:author="x00116998" w:date="2014-12-29T16:15:00Z"/>
                <w:rFonts w:asciiTheme="minorEastAsia" w:eastAsiaTheme="minorEastAsia" w:hAnsiTheme="minorEastAsia"/>
                <w:lang w:eastAsia="zh-CN"/>
              </w:rPr>
            </w:pPr>
            <w:ins w:id="529" w:author="x00116998" w:date="2014-12-29T16:15:00Z">
              <w:r w:rsidRPr="002F2106">
                <w:rPr>
                  <w:rFonts w:asciiTheme="minorEastAsia" w:eastAsiaTheme="minorEastAsia" w:hAnsiTheme="minorEastAsia" w:cs="Arial"/>
                  <w:lang w:val="en-US" w:eastAsia="zh-CN"/>
                </w:rPr>
                <w:t>128</w:t>
              </w:r>
            </w:ins>
          </w:p>
        </w:tc>
        <w:tc>
          <w:tcPr>
            <w:tcW w:w="5695" w:type="dxa"/>
          </w:tcPr>
          <w:p w:rsidR="00382440" w:rsidRDefault="00BB6A23" w:rsidP="00894FAB">
            <w:pPr>
              <w:rPr>
                <w:ins w:id="530" w:author="x00116998" w:date="2015-01-07T10:09:00Z"/>
                <w:rFonts w:asciiTheme="minorEastAsia" w:eastAsiaTheme="minorEastAsia" w:hAnsiTheme="minorEastAsia" w:cs="Arial"/>
                <w:sz w:val="18"/>
                <w:szCs w:val="18"/>
              </w:rPr>
            </w:pPr>
            <w:ins w:id="531" w:author="x00116998" w:date="2014-12-29T16:15:00Z">
              <w:r w:rsidRPr="002F2106">
                <w:rPr>
                  <w:rFonts w:asciiTheme="minorEastAsia" w:eastAsiaTheme="minorEastAsia" w:hAnsiTheme="minorEastAsia" w:cs="Arial"/>
                  <w:sz w:val="18"/>
                  <w:szCs w:val="18"/>
                </w:rPr>
                <w:t>头像</w:t>
              </w:r>
            </w:ins>
            <w:ins w:id="532" w:author="x00116998" w:date="2014-12-29T16:49:00Z">
              <w:r w:rsidR="006F456B">
                <w:rPr>
                  <w:rFonts w:asciiTheme="minorEastAsia" w:eastAsiaTheme="minorEastAsia" w:hAnsiTheme="minorEastAsia" w:cs="Arial" w:hint="eastAsia"/>
                  <w:sz w:val="18"/>
                  <w:szCs w:val="18"/>
                </w:rPr>
                <w:t>URL</w:t>
              </w:r>
            </w:ins>
            <w:ins w:id="533" w:author="x00116998" w:date="2015-01-07T10:09:00Z">
              <w:r w:rsidR="00894FAB">
                <w:rPr>
                  <w:rFonts w:asciiTheme="minorEastAsia" w:eastAsiaTheme="minorEastAsia" w:hAnsiTheme="minorEastAsia" w:cs="Arial" w:hint="eastAsia"/>
                  <w:sz w:val="18"/>
                  <w:szCs w:val="18"/>
                </w:rPr>
                <w:t>；</w:t>
              </w:r>
            </w:ins>
            <w:ins w:id="534" w:author="x00116998" w:date="2015-01-07T10:05:00Z">
              <w:r w:rsidR="00382440">
                <w:rPr>
                  <w:rFonts w:asciiTheme="minorEastAsia" w:eastAsiaTheme="minorEastAsia" w:hAnsiTheme="minorEastAsia" w:cs="Arial" w:hint="eastAsia"/>
                  <w:sz w:val="18"/>
                  <w:szCs w:val="18"/>
                </w:rPr>
                <w:t>参考</w:t>
              </w:r>
              <w:r w:rsidR="00382440">
                <w:rPr>
                  <w:rFonts w:asciiTheme="minorEastAsia" w:eastAsiaTheme="minorEastAsia" w:hAnsiTheme="minorEastAsia" w:cs="Arial"/>
                  <w:sz w:val="18"/>
                  <w:szCs w:val="18"/>
                </w:rPr>
                <w:t>UserInfo</w:t>
              </w:r>
              <w:r w:rsidR="00382440">
                <w:rPr>
                  <w:rFonts w:asciiTheme="minorEastAsia" w:eastAsiaTheme="minorEastAsia" w:hAnsiTheme="minorEastAsia" w:cs="Arial" w:hint="eastAsia"/>
                  <w:sz w:val="18"/>
                  <w:szCs w:val="18"/>
                </w:rPr>
                <w:t>结构体中定义</w:t>
              </w:r>
            </w:ins>
          </w:p>
          <w:p w:rsidR="00894FAB" w:rsidRDefault="00894FAB" w:rsidP="00894FAB">
            <w:pPr>
              <w:rPr>
                <w:ins w:id="535" w:author="x00116998" w:date="2015-01-07T10:10:00Z"/>
                <w:rFonts w:asciiTheme="minorEastAsia" w:eastAsiaTheme="minorEastAsia" w:hAnsiTheme="minorEastAsia" w:cs="Arial"/>
                <w:sz w:val="18"/>
                <w:szCs w:val="18"/>
              </w:rPr>
            </w:pPr>
            <w:ins w:id="536" w:author="x00116998" w:date="2015-01-07T10:09:00Z">
              <w:r>
                <w:rPr>
                  <w:rFonts w:asciiTheme="minorEastAsia" w:eastAsiaTheme="minorEastAsia" w:hAnsiTheme="minorEastAsia" w:cs="Arial" w:hint="eastAsia"/>
                  <w:sz w:val="18"/>
                  <w:szCs w:val="18"/>
                </w:rPr>
                <w:t>如果输入参数有ST相关参数，则返回与ST同生命周期的链接</w:t>
              </w:r>
            </w:ins>
            <w:ins w:id="537" w:author="x00116998" w:date="2015-01-07T10:10:00Z">
              <w:r>
                <w:rPr>
                  <w:rFonts w:asciiTheme="minorEastAsia" w:eastAsiaTheme="minorEastAsia" w:hAnsiTheme="minorEastAsia" w:cs="Arial" w:hint="eastAsia"/>
                  <w:sz w:val="18"/>
                  <w:szCs w:val="18"/>
                </w:rPr>
                <w:t>；</w:t>
              </w:r>
            </w:ins>
            <w:ins w:id="538" w:author="x00116998" w:date="2015-01-07T10:41:00Z">
              <w:r w:rsidR="00830EC6">
                <w:rPr>
                  <w:rFonts w:asciiTheme="minorEastAsia" w:eastAsiaTheme="minorEastAsia" w:hAnsiTheme="minorEastAsia" w:cs="Arial" w:hint="eastAsia"/>
                  <w:sz w:val="18"/>
                  <w:szCs w:val="18"/>
                </w:rPr>
                <w:t>业务</w:t>
              </w:r>
              <w:r w:rsidR="00882A9A">
                <w:rPr>
                  <w:rFonts w:asciiTheme="minorEastAsia" w:eastAsiaTheme="minorEastAsia" w:hAnsiTheme="minorEastAsia" w:cs="Arial" w:hint="eastAsia"/>
                  <w:sz w:val="18"/>
                  <w:szCs w:val="18"/>
                </w:rPr>
                <w:t>客户端保证链接的安全性。</w:t>
              </w:r>
            </w:ins>
          </w:p>
          <w:p w:rsidR="00894FAB" w:rsidRDefault="00894FAB" w:rsidP="00943368">
            <w:pPr>
              <w:rPr>
                <w:ins w:id="539" w:author="x00116998" w:date="2014-12-29T16:15:00Z"/>
                <w:rFonts w:asciiTheme="minorEastAsia" w:eastAsiaTheme="minorEastAsia" w:hAnsiTheme="minorEastAsia"/>
                <w:sz w:val="18"/>
                <w:szCs w:val="18"/>
              </w:rPr>
            </w:pPr>
            <w:ins w:id="540" w:author="x00116998" w:date="2015-01-07T10:09:00Z">
              <w:r>
                <w:rPr>
                  <w:rFonts w:asciiTheme="minorEastAsia" w:eastAsiaTheme="minorEastAsia" w:hAnsiTheme="minorEastAsia" w:cs="Arial" w:hint="eastAsia"/>
                  <w:sz w:val="18"/>
                  <w:szCs w:val="18"/>
                </w:rPr>
                <w:t>否则返回</w:t>
              </w:r>
            </w:ins>
            <w:ins w:id="541" w:author="x00116998" w:date="2015-01-07T10:10:00Z">
              <w:r>
                <w:rPr>
                  <w:rFonts w:asciiTheme="minorEastAsia" w:eastAsiaTheme="minorEastAsia" w:hAnsiTheme="minorEastAsia" w:cs="Arial" w:hint="eastAsia"/>
                  <w:sz w:val="18"/>
                  <w:szCs w:val="18"/>
                </w:rPr>
                <w:t>默认</w:t>
              </w:r>
            </w:ins>
            <w:ins w:id="542" w:author="x00116998" w:date="2015-01-20T11:20:00Z">
              <w:r w:rsidR="00943368">
                <w:rPr>
                  <w:rFonts w:asciiTheme="minorEastAsia" w:eastAsiaTheme="minorEastAsia" w:hAnsiTheme="minorEastAsia" w:cs="Arial" w:hint="eastAsia"/>
                  <w:sz w:val="18"/>
                  <w:szCs w:val="18"/>
                </w:rPr>
                <w:t>3</w:t>
              </w:r>
            </w:ins>
            <w:ins w:id="543" w:author="x00116998" w:date="2015-01-07T10:09:00Z">
              <w:r>
                <w:rPr>
                  <w:rFonts w:asciiTheme="minorEastAsia" w:eastAsiaTheme="minorEastAsia" w:hAnsiTheme="minorEastAsia" w:cs="Arial" w:hint="eastAsia"/>
                  <w:sz w:val="18"/>
                  <w:szCs w:val="18"/>
                </w:rPr>
                <w:t>0</w:t>
              </w:r>
            </w:ins>
            <w:ins w:id="544" w:author="x00116998" w:date="2015-01-07T10:10:00Z">
              <w:r>
                <w:rPr>
                  <w:rFonts w:asciiTheme="minorEastAsia" w:eastAsiaTheme="minorEastAsia" w:hAnsiTheme="minorEastAsia" w:cs="Arial" w:hint="eastAsia"/>
                  <w:sz w:val="18"/>
                  <w:szCs w:val="18"/>
                </w:rPr>
                <w:t>分钟有效的链接。</w:t>
              </w:r>
            </w:ins>
          </w:p>
        </w:tc>
      </w:tr>
      <w:tr w:rsidR="00B14A07" w:rsidRPr="003B7BB3" w:rsidTr="006F456B">
        <w:trPr>
          <w:jc w:val="center"/>
          <w:ins w:id="545" w:author="x00116998" w:date="2015-01-06T11:42:00Z"/>
        </w:trPr>
        <w:tc>
          <w:tcPr>
            <w:tcW w:w="1654" w:type="dxa"/>
          </w:tcPr>
          <w:p w:rsidR="00B14A07" w:rsidRPr="002F2106" w:rsidRDefault="00F446DB" w:rsidP="0096212A">
            <w:pPr>
              <w:pStyle w:val="TAL"/>
              <w:rPr>
                <w:ins w:id="546" w:author="x00116998" w:date="2015-01-06T11:42:00Z"/>
                <w:rFonts w:asciiTheme="minorEastAsia" w:eastAsiaTheme="minorEastAsia" w:hAnsiTheme="minorEastAsia"/>
              </w:rPr>
            </w:pPr>
            <w:ins w:id="547" w:author="x00116998" w:date="2015-01-06T12:08:00Z">
              <w:r w:rsidRPr="00F446DB">
                <w:rPr>
                  <w:rFonts w:asciiTheme="minorEastAsia" w:eastAsiaTheme="minorEastAsia" w:hAnsiTheme="minorEastAsia"/>
                </w:rPr>
                <w:t>thirdImageURL</w:t>
              </w:r>
            </w:ins>
          </w:p>
        </w:tc>
        <w:tc>
          <w:tcPr>
            <w:tcW w:w="675" w:type="dxa"/>
          </w:tcPr>
          <w:p w:rsidR="00B14A07" w:rsidRPr="002F2106" w:rsidRDefault="00B14A07" w:rsidP="0096212A">
            <w:pPr>
              <w:pStyle w:val="TAL"/>
              <w:rPr>
                <w:ins w:id="548" w:author="x00116998" w:date="2015-01-06T11:42:00Z"/>
                <w:rFonts w:asciiTheme="minorEastAsia" w:eastAsiaTheme="minorEastAsia" w:hAnsiTheme="minorEastAsia" w:cs="Arial"/>
                <w:lang w:val="en-US" w:eastAsia="zh-CN"/>
              </w:rPr>
            </w:pPr>
            <w:ins w:id="549" w:author="x00116998" w:date="2015-01-06T11:42:00Z">
              <w:r w:rsidRPr="002F2106">
                <w:rPr>
                  <w:rFonts w:asciiTheme="minorEastAsia" w:eastAsiaTheme="minorEastAsia" w:hAnsiTheme="minorEastAsia" w:cs="Arial"/>
                  <w:lang w:val="en-US" w:eastAsia="zh-CN"/>
                </w:rPr>
                <w:t>O</w:t>
              </w:r>
            </w:ins>
          </w:p>
        </w:tc>
        <w:tc>
          <w:tcPr>
            <w:tcW w:w="1134" w:type="dxa"/>
          </w:tcPr>
          <w:p w:rsidR="00B14A07" w:rsidRPr="002F2106" w:rsidRDefault="00B14A07" w:rsidP="0096212A">
            <w:pPr>
              <w:pStyle w:val="TAL"/>
              <w:rPr>
                <w:ins w:id="550" w:author="x00116998" w:date="2015-01-06T11:42:00Z"/>
                <w:rFonts w:asciiTheme="minorEastAsia" w:eastAsiaTheme="minorEastAsia" w:hAnsiTheme="minorEastAsia" w:cs="Arial"/>
                <w:lang w:eastAsia="zh-CN"/>
              </w:rPr>
            </w:pPr>
            <w:ins w:id="551" w:author="x00116998" w:date="2015-01-06T11:42:00Z">
              <w:r w:rsidRPr="002F2106">
                <w:rPr>
                  <w:rFonts w:asciiTheme="minorEastAsia" w:eastAsiaTheme="minorEastAsia" w:hAnsiTheme="minorEastAsia" w:cs="Arial"/>
                  <w:lang w:eastAsia="zh-CN"/>
                </w:rPr>
                <w:t>String</w:t>
              </w:r>
            </w:ins>
          </w:p>
        </w:tc>
        <w:tc>
          <w:tcPr>
            <w:tcW w:w="709" w:type="dxa"/>
          </w:tcPr>
          <w:p w:rsidR="00B14A07" w:rsidRPr="002F2106" w:rsidRDefault="00B14A07" w:rsidP="0096212A">
            <w:pPr>
              <w:pStyle w:val="TAL"/>
              <w:rPr>
                <w:ins w:id="552" w:author="x00116998" w:date="2015-01-06T11:42:00Z"/>
                <w:rFonts w:asciiTheme="minorEastAsia" w:eastAsiaTheme="minorEastAsia" w:hAnsiTheme="minorEastAsia" w:cs="Arial"/>
                <w:lang w:val="en-US" w:eastAsia="zh-CN"/>
              </w:rPr>
            </w:pPr>
            <w:ins w:id="553" w:author="x00116998" w:date="2015-01-06T11:42:00Z">
              <w:r w:rsidRPr="002F2106">
                <w:rPr>
                  <w:rFonts w:asciiTheme="minorEastAsia" w:eastAsiaTheme="minorEastAsia" w:hAnsiTheme="minorEastAsia" w:cs="Arial"/>
                  <w:lang w:val="en-US" w:eastAsia="zh-CN"/>
                </w:rPr>
                <w:t>128</w:t>
              </w:r>
            </w:ins>
          </w:p>
        </w:tc>
        <w:tc>
          <w:tcPr>
            <w:tcW w:w="5695" w:type="dxa"/>
          </w:tcPr>
          <w:p w:rsidR="00B14A07" w:rsidRPr="002F2106" w:rsidRDefault="00B14A07" w:rsidP="007F3FCD">
            <w:pPr>
              <w:rPr>
                <w:ins w:id="554" w:author="x00116998" w:date="2015-01-06T11:42:00Z"/>
                <w:rFonts w:asciiTheme="minorEastAsia" w:eastAsiaTheme="minorEastAsia" w:hAnsiTheme="minorEastAsia" w:cs="Arial"/>
                <w:sz w:val="18"/>
                <w:szCs w:val="18"/>
              </w:rPr>
            </w:pPr>
            <w:ins w:id="555" w:author="x00116998" w:date="2015-01-06T11:42:00Z">
              <w:r>
                <w:rPr>
                  <w:rFonts w:asciiTheme="minorEastAsia" w:eastAsiaTheme="minorEastAsia" w:hAnsiTheme="minorEastAsia" w:cs="Arial" w:hint="eastAsia"/>
                  <w:sz w:val="18"/>
                  <w:szCs w:val="18"/>
                </w:rPr>
                <w:t>第3方</w:t>
              </w:r>
              <w:r w:rsidRPr="002F2106">
                <w:rPr>
                  <w:rFonts w:asciiTheme="minorEastAsia" w:eastAsiaTheme="minorEastAsia" w:hAnsiTheme="minorEastAsia" w:cs="Arial"/>
                  <w:sz w:val="18"/>
                  <w:szCs w:val="18"/>
                </w:rPr>
                <w:t>头像</w:t>
              </w:r>
              <w:r>
                <w:rPr>
                  <w:rFonts w:asciiTheme="minorEastAsia" w:eastAsiaTheme="minorEastAsia" w:hAnsiTheme="minorEastAsia" w:cs="Arial" w:hint="eastAsia"/>
                  <w:sz w:val="18"/>
                  <w:szCs w:val="18"/>
                </w:rPr>
                <w:t>URL</w:t>
              </w:r>
            </w:ins>
            <w:ins w:id="556" w:author="x00116998" w:date="2015-01-06T13:56:00Z">
              <w:r w:rsidR="007F3FCD">
                <w:rPr>
                  <w:rFonts w:asciiTheme="minorEastAsia" w:eastAsiaTheme="minorEastAsia" w:hAnsiTheme="minorEastAsia" w:cs="Arial" w:hint="eastAsia"/>
                  <w:sz w:val="18"/>
                  <w:szCs w:val="18"/>
                </w:rPr>
                <w:t>，加密方法同上</w:t>
              </w:r>
            </w:ins>
          </w:p>
        </w:tc>
      </w:tr>
    </w:tbl>
    <w:p w:rsidR="0096212A" w:rsidRDefault="0096212A" w:rsidP="0096212A">
      <w:pPr>
        <w:pStyle w:val="41"/>
        <w:rPr>
          <w:ins w:id="557" w:author="x00116998" w:date="2014-12-29T15:06:00Z"/>
        </w:rPr>
      </w:pPr>
      <w:ins w:id="558" w:author="x00116998" w:date="2014-12-29T15:06:00Z">
        <w:r>
          <w:rPr>
            <w:rFonts w:hint="eastAsia"/>
          </w:rPr>
          <w:t>异常信息</w:t>
        </w:r>
      </w:ins>
    </w:p>
    <w:p w:rsidR="0096212A" w:rsidRDefault="0096212A" w:rsidP="0096212A">
      <w:pPr>
        <w:pStyle w:val="a4"/>
        <w:ind w:firstLine="210"/>
        <w:rPr>
          <w:ins w:id="559" w:author="x00116998" w:date="2014-12-31T11:41:00Z"/>
        </w:rPr>
      </w:pPr>
      <w:ins w:id="560" w:author="x00116998" w:date="2014-12-29T15:06:00Z">
        <w:r>
          <w:rPr>
            <w:rFonts w:hint="eastAsia"/>
          </w:rPr>
          <w:t>失败则抛出异常</w:t>
        </w:r>
        <w:r>
          <w:rPr>
            <w:rFonts w:hint="eastAsia"/>
          </w:rPr>
          <w:t>CException</w:t>
        </w:r>
        <w:r>
          <w:rPr>
            <w:rFonts w:hint="eastAsia"/>
          </w:rPr>
          <w:t>，具体内容请参考异常码定义文档。</w:t>
        </w:r>
      </w:ins>
    </w:p>
    <w:p w:rsidR="007E3AAD" w:rsidRDefault="007E3AAD">
      <w:pPr>
        <w:widowControl/>
        <w:jc w:val="left"/>
        <w:rPr>
          <w:ins w:id="561" w:author="x00116998" w:date="2014-12-31T11:41:00Z"/>
        </w:rPr>
      </w:pPr>
      <w:ins w:id="562" w:author="x00116998" w:date="2014-12-31T11:41:00Z">
        <w:r>
          <w:br w:type="page"/>
        </w:r>
      </w:ins>
    </w:p>
    <w:p w:rsidR="007E3AAD" w:rsidRDefault="007E3AAD" w:rsidP="0096212A">
      <w:pPr>
        <w:pStyle w:val="a4"/>
        <w:ind w:firstLine="210"/>
        <w:rPr>
          <w:ins w:id="563" w:author="x00116998" w:date="2014-12-29T15:06:00Z"/>
        </w:rPr>
      </w:pPr>
    </w:p>
    <w:p w:rsidR="001822FD" w:rsidRPr="007E3AAD" w:rsidRDefault="001822FD" w:rsidP="00D93617">
      <w:pPr>
        <w:pStyle w:val="a4"/>
        <w:ind w:firstLine="210"/>
      </w:pPr>
    </w:p>
    <w:p w:rsidR="005336E0" w:rsidRDefault="005336E0" w:rsidP="00A24EA7">
      <w:pPr>
        <w:pStyle w:val="10"/>
      </w:pPr>
      <w:bookmarkStart w:id="564" w:name="_Toc317101342"/>
      <w:r>
        <w:rPr>
          <w:rFonts w:hint="eastAsia"/>
        </w:rPr>
        <w:t>用户</w:t>
      </w:r>
      <w:r w:rsidR="005B1141">
        <w:rPr>
          <w:rFonts w:hint="eastAsia"/>
        </w:rPr>
        <w:t>密码</w:t>
      </w:r>
      <w:r>
        <w:rPr>
          <w:rFonts w:hint="eastAsia"/>
        </w:rPr>
        <w:t>信息管理</w:t>
      </w:r>
      <w:r w:rsidR="00387D9D">
        <w:rPr>
          <w:rFonts w:hint="eastAsia"/>
        </w:rPr>
        <w:t>IUserPwdMng</w:t>
      </w:r>
      <w:bookmarkEnd w:id="564"/>
    </w:p>
    <w:p w:rsidR="00AF42F2" w:rsidRDefault="00AF42F2" w:rsidP="0063100A">
      <w:pPr>
        <w:pStyle w:val="21"/>
        <w:numPr>
          <w:ilvl w:val="1"/>
          <w:numId w:val="1"/>
        </w:numPr>
        <w:rPr>
          <w:lang w:val="fr-FR"/>
        </w:rPr>
      </w:pPr>
      <w:bookmarkStart w:id="565" w:name="_Toc317101343"/>
      <w:bookmarkStart w:id="566" w:name="_Toc200945236"/>
      <w:r w:rsidRPr="0063100A">
        <w:rPr>
          <w:rStyle w:val="210"/>
          <w:rFonts w:hint="eastAsia"/>
        </w:rPr>
        <w:t>re</w:t>
      </w:r>
      <w:r w:rsidR="0084238A" w:rsidRPr="0063100A">
        <w:rPr>
          <w:rStyle w:val="210"/>
          <w:rFonts w:hint="eastAsia"/>
        </w:rPr>
        <w:t>set</w:t>
      </w:r>
      <w:r w:rsidRPr="0063100A">
        <w:rPr>
          <w:rStyle w:val="210"/>
          <w:rFonts w:hint="eastAsia"/>
        </w:rPr>
        <w:t>P</w:t>
      </w:r>
      <w:r w:rsidR="00B75FE2">
        <w:rPr>
          <w:rStyle w:val="210"/>
          <w:rFonts w:hint="eastAsia"/>
        </w:rPr>
        <w:t>wdByEMail</w:t>
      </w:r>
      <w:r w:rsidR="00FC283C">
        <w:rPr>
          <w:rStyle w:val="210"/>
          <w:rFonts w:hint="eastAsia"/>
        </w:rPr>
        <w:t>(</w:t>
      </w:r>
      <w:r w:rsidR="00FC283C">
        <w:rPr>
          <w:rStyle w:val="210"/>
          <w:rFonts w:hint="eastAsia"/>
        </w:rPr>
        <w:t>获取重置密码邮件</w:t>
      </w:r>
      <w:r w:rsidR="00FC283C">
        <w:rPr>
          <w:rStyle w:val="210"/>
          <w:rFonts w:hint="eastAsia"/>
        </w:rPr>
        <w:t>)</w:t>
      </w:r>
      <w:bookmarkEnd w:id="565"/>
    </w:p>
    <w:p w:rsidR="00387D9D" w:rsidRPr="0079602E" w:rsidRDefault="003F1820" w:rsidP="00407B6C">
      <w:pPr>
        <w:pStyle w:val="31"/>
        <w:rPr>
          <w:lang w:val="fr-FR"/>
        </w:rPr>
      </w:pPr>
      <w:bookmarkStart w:id="567" w:name="_Toc317101344"/>
      <w:r>
        <w:rPr>
          <w:rStyle w:val="210"/>
          <w:rFonts w:hint="eastAsia"/>
          <w:lang w:val="fr-FR"/>
        </w:rPr>
        <w:t>JSON</w:t>
      </w:r>
      <w:r>
        <w:rPr>
          <w:rStyle w:val="210"/>
          <w:rFonts w:hint="eastAsia"/>
          <w:lang w:val="fr-FR"/>
        </w:rPr>
        <w:t>＋</w:t>
      </w:r>
      <w:r>
        <w:rPr>
          <w:rStyle w:val="210"/>
          <w:rFonts w:hint="eastAsia"/>
          <w:lang w:val="fr-FR"/>
        </w:rPr>
        <w:t>SOAP</w:t>
      </w:r>
      <w:r>
        <w:rPr>
          <w:rStyle w:val="210"/>
          <w:rFonts w:hint="eastAsia"/>
          <w:lang w:val="fr-FR"/>
        </w:rPr>
        <w:t>接口</w:t>
      </w:r>
      <w:bookmarkEnd w:id="567"/>
    </w:p>
    <w:p w:rsidR="00387D9D" w:rsidRPr="0079602E" w:rsidRDefault="00387D9D" w:rsidP="00407B6C">
      <w:pPr>
        <w:pStyle w:val="41"/>
        <w:rPr>
          <w:lang w:val="fr-FR"/>
        </w:rPr>
      </w:pPr>
      <w:r>
        <w:rPr>
          <w:rFonts w:hint="eastAsia"/>
        </w:rPr>
        <w:t>描述</w:t>
      </w:r>
    </w:p>
    <w:p w:rsidR="006E4389" w:rsidRPr="0079602E" w:rsidRDefault="00AF42F2" w:rsidP="00A67B52">
      <w:pPr>
        <w:ind w:firstLine="420"/>
        <w:jc w:val="left"/>
        <w:rPr>
          <w:lang w:val="fr-FR"/>
        </w:rPr>
      </w:pPr>
      <w:r>
        <w:rPr>
          <w:rFonts w:hint="eastAsia"/>
        </w:rPr>
        <w:t>用于</w:t>
      </w:r>
      <w:r w:rsidR="00A41AE4">
        <w:rPr>
          <w:rFonts w:hint="eastAsia"/>
        </w:rPr>
        <w:t>重置密码</w:t>
      </w:r>
      <w:r w:rsidR="00A41AE4" w:rsidRPr="0079602E">
        <w:rPr>
          <w:rFonts w:hint="eastAsia"/>
          <w:lang w:val="fr-FR"/>
        </w:rPr>
        <w:t>，</w:t>
      </w:r>
      <w:r w:rsidR="00816EBB">
        <w:rPr>
          <w:rFonts w:hint="eastAsia"/>
        </w:rPr>
        <w:t>调用此接口时</w:t>
      </w:r>
      <w:r w:rsidR="00816EBB" w:rsidRPr="0079602E">
        <w:rPr>
          <w:rFonts w:hint="eastAsia"/>
          <w:lang w:val="fr-FR"/>
        </w:rPr>
        <w:t>，</w:t>
      </w:r>
      <w:r w:rsidR="006E4389">
        <w:rPr>
          <w:rFonts w:hint="eastAsia"/>
          <w:lang w:val="fr-FR"/>
        </w:rPr>
        <w:t>给用户</w:t>
      </w:r>
      <w:r w:rsidR="006E4389">
        <w:rPr>
          <w:rFonts w:hint="eastAsia"/>
          <w:lang w:val="fr-FR"/>
        </w:rPr>
        <w:t>email</w:t>
      </w:r>
      <w:r w:rsidR="006E4389">
        <w:rPr>
          <w:rFonts w:hint="eastAsia"/>
          <w:lang w:val="fr-FR"/>
        </w:rPr>
        <w:t>发送一个设置密码的</w:t>
      </w:r>
      <w:r w:rsidR="006E4389">
        <w:rPr>
          <w:rFonts w:hint="eastAsia"/>
          <w:lang w:val="fr-FR"/>
        </w:rPr>
        <w:t>URL</w:t>
      </w:r>
      <w:r w:rsidR="006E4389">
        <w:rPr>
          <w:rFonts w:hint="eastAsia"/>
          <w:lang w:val="fr-FR"/>
        </w:rPr>
        <w:t>。用户收到该连接后点击进入</w:t>
      </w:r>
      <w:r w:rsidR="006E4389">
        <w:rPr>
          <w:rFonts w:hint="eastAsia"/>
          <w:lang w:val="fr-FR"/>
        </w:rPr>
        <w:t>Portal</w:t>
      </w:r>
      <w:r w:rsidR="006E4389">
        <w:rPr>
          <w:rFonts w:hint="eastAsia"/>
          <w:lang w:val="fr-FR"/>
        </w:rPr>
        <w:t>重置密码页面，无需认证。</w:t>
      </w:r>
    </w:p>
    <w:p w:rsidR="00387D9D" w:rsidRPr="00185690" w:rsidRDefault="0063100A" w:rsidP="00387D9D">
      <w:pPr>
        <w:ind w:firstLine="420"/>
        <w:rPr>
          <w:lang w:val="fr-FR"/>
        </w:rPr>
      </w:pPr>
      <w:r>
        <w:rPr>
          <w:rFonts w:hint="eastAsia"/>
          <w:lang w:val="fr-FR"/>
        </w:rPr>
        <w:t>AccountServer</w:t>
      </w:r>
      <w:r w:rsidR="00387D9D">
        <w:rPr>
          <w:rFonts w:hint="eastAsia"/>
        </w:rPr>
        <w:t>或</w:t>
      </w:r>
      <w:r w:rsidR="00387D9D" w:rsidRPr="0079602E">
        <w:rPr>
          <w:rFonts w:hint="eastAsia"/>
          <w:lang w:val="fr-FR"/>
        </w:rPr>
        <w:t>Portal</w:t>
      </w:r>
      <w:r w:rsidR="00387D9D">
        <w:rPr>
          <w:rFonts w:hint="eastAsia"/>
        </w:rPr>
        <w:t>通过该接口向</w:t>
      </w:r>
      <w:r w:rsidR="00387D9D" w:rsidRPr="0079602E">
        <w:rPr>
          <w:rFonts w:hint="eastAsia"/>
          <w:lang w:val="fr-FR"/>
        </w:rPr>
        <w:t>UserProfile</w:t>
      </w:r>
      <w:r w:rsidR="00387D9D">
        <w:rPr>
          <w:rFonts w:hint="eastAsia"/>
        </w:rPr>
        <w:t>发起请求。</w:t>
      </w:r>
    </w:p>
    <w:p w:rsidR="00401561" w:rsidRPr="00401561" w:rsidRDefault="0021147F" w:rsidP="00401561">
      <w:pPr>
        <w:ind w:firstLine="420"/>
        <w:rPr>
          <w:rFonts w:ascii="宋体" w:cs="宋体"/>
          <w:color w:val="000000"/>
          <w:kern w:val="0"/>
          <w:sz w:val="20"/>
          <w:szCs w:val="20"/>
          <w:lang w:val="fr-FR"/>
        </w:rPr>
      </w:pPr>
      <w:r w:rsidRPr="00185690">
        <w:rPr>
          <w:rFonts w:hint="eastAsia"/>
          <w:lang w:val="fr-FR"/>
        </w:rPr>
        <w:t>URL</w:t>
      </w:r>
      <w:r>
        <w:rPr>
          <w:rFonts w:hint="eastAsia"/>
        </w:rPr>
        <w:t>格式为</w:t>
      </w:r>
      <w:r w:rsidRPr="00185690">
        <w:rPr>
          <w:rFonts w:hint="eastAsia"/>
          <w:lang w:val="fr-FR"/>
        </w:rPr>
        <w:t>：</w:t>
      </w:r>
    </w:p>
    <w:p w:rsidR="006B356A" w:rsidRDefault="006B356A" w:rsidP="00401561">
      <w:pPr>
        <w:ind w:firstLine="420"/>
        <w:rPr>
          <w:rFonts w:ascii="宋体" w:cs="宋体"/>
          <w:color w:val="000000"/>
          <w:kern w:val="0"/>
          <w:sz w:val="20"/>
          <w:szCs w:val="20"/>
          <w:lang w:val="fr-FR"/>
        </w:rPr>
      </w:pPr>
      <w:r w:rsidRPr="00185690">
        <w:rPr>
          <w:rFonts w:ascii="宋体" w:cs="宋体"/>
          <w:color w:val="000000"/>
          <w:kern w:val="0"/>
          <w:sz w:val="20"/>
          <w:szCs w:val="20"/>
          <w:lang w:val="fr-FR"/>
        </w:rPr>
        <w:t>http://portalhost/</w:t>
      </w:r>
      <w:r w:rsidRPr="00185690">
        <w:rPr>
          <w:rFonts w:ascii="宋体" w:cs="宋体"/>
          <w:color w:val="FF0000"/>
          <w:kern w:val="0"/>
          <w:sz w:val="20"/>
          <w:szCs w:val="20"/>
          <w:lang w:val="fr-FR"/>
        </w:rPr>
        <w:t>user/</w:t>
      </w:r>
      <w:r w:rsidRPr="00185690">
        <w:rPr>
          <w:rFonts w:ascii="宋体" w:cs="宋体"/>
          <w:color w:val="000000"/>
          <w:kern w:val="0"/>
          <w:sz w:val="20"/>
          <w:szCs w:val="20"/>
          <w:lang w:val="fr-FR"/>
        </w:rPr>
        <w:t>resetPasswordByEMailAuth</w:t>
      </w:r>
      <w:r w:rsidRPr="00185690">
        <w:rPr>
          <w:rFonts w:ascii="宋体" w:cs="宋体"/>
          <w:color w:val="FF0000"/>
          <w:kern w:val="0"/>
          <w:sz w:val="20"/>
          <w:szCs w:val="20"/>
          <w:lang w:val="fr-FR"/>
        </w:rPr>
        <w:t>.</w:t>
      </w:r>
      <w:r w:rsidR="000F1C3E">
        <w:rPr>
          <w:rFonts w:ascii="宋体" w:cs="宋体"/>
          <w:color w:val="FF0000"/>
          <w:kern w:val="0"/>
          <w:sz w:val="20"/>
          <w:szCs w:val="20"/>
          <w:lang w:val="fr-FR"/>
        </w:rPr>
        <w:t>action</w:t>
      </w:r>
      <w:r w:rsidRPr="00185690">
        <w:rPr>
          <w:rFonts w:ascii="宋体" w:cs="宋体"/>
          <w:color w:val="000000"/>
          <w:kern w:val="0"/>
          <w:sz w:val="20"/>
          <w:szCs w:val="20"/>
          <w:lang w:val="fr-FR"/>
        </w:rPr>
        <w:t>?userId=XXX&amp;eMailAuthCode=XXXXX</w:t>
      </w:r>
    </w:p>
    <w:p w:rsidR="00401561" w:rsidRPr="00401561" w:rsidRDefault="00B71173" w:rsidP="00401561">
      <w:pPr>
        <w:ind w:firstLine="420"/>
        <w:rPr>
          <w:lang w:val="fr-FR"/>
        </w:rPr>
      </w:pPr>
      <w:r>
        <w:rPr>
          <w:rFonts w:hint="eastAsia"/>
          <w:lang w:val="fr-FR"/>
        </w:rPr>
        <w:t>其中</w:t>
      </w:r>
      <w:r>
        <w:rPr>
          <w:rFonts w:hint="eastAsia"/>
          <w:lang w:val="fr-FR"/>
        </w:rPr>
        <w:t>emailAuthCode</w:t>
      </w:r>
      <w:r>
        <w:rPr>
          <w:rFonts w:hint="eastAsia"/>
          <w:lang w:val="fr-FR"/>
        </w:rPr>
        <w:t>为</w:t>
      </w:r>
      <w:r>
        <w:rPr>
          <w:rFonts w:hint="eastAsia"/>
          <w:lang w:val="fr-FR"/>
        </w:rPr>
        <w:t>32</w:t>
      </w:r>
      <w:r>
        <w:rPr>
          <w:rFonts w:hint="eastAsia"/>
          <w:lang w:val="fr-FR"/>
        </w:rPr>
        <w:t>位随机字符串。</w:t>
      </w:r>
    </w:p>
    <w:p w:rsidR="00401561" w:rsidRDefault="00401561" w:rsidP="00401561">
      <w:pPr>
        <w:ind w:firstLine="420"/>
        <w:rPr>
          <w:rFonts w:ascii="Verdana" w:hAnsi="Verdana"/>
          <w:kern w:val="0"/>
          <w:sz w:val="18"/>
          <w:szCs w:val="18"/>
          <w:lang w:val="fr-FR"/>
        </w:rPr>
      </w:pPr>
    </w:p>
    <w:p w:rsidR="009F531A" w:rsidRDefault="009F531A" w:rsidP="00401561">
      <w:pPr>
        <w:ind w:firstLine="420"/>
        <w:rPr>
          <w:rFonts w:ascii="Verdana" w:hAnsi="Verdana"/>
          <w:kern w:val="0"/>
          <w:sz w:val="18"/>
          <w:szCs w:val="18"/>
          <w:lang w:val="fr-FR"/>
        </w:rPr>
      </w:pPr>
      <w:r>
        <w:rPr>
          <w:rFonts w:ascii="Verdana" w:hAnsi="Verdana" w:hint="eastAsia"/>
          <w:kern w:val="0"/>
          <w:sz w:val="18"/>
          <w:szCs w:val="18"/>
          <w:lang w:val="fr-FR"/>
        </w:rPr>
        <w:t>向邮箱账号和安全邮箱发送重置密码链接，邮箱可未激活。</w:t>
      </w:r>
    </w:p>
    <w:p w:rsidR="00401561" w:rsidRPr="00401561" w:rsidRDefault="00AA2E28" w:rsidP="006B356A">
      <w:pPr>
        <w:ind w:leftChars="200" w:left="420"/>
        <w:rPr>
          <w:lang w:val="fr-FR"/>
        </w:rPr>
      </w:pPr>
      <w:r>
        <w:rPr>
          <w:rFonts w:hint="eastAsia"/>
          <w:lang w:val="fr-FR"/>
        </w:rPr>
        <w:t>注：全球部署时，</w:t>
      </w:r>
      <w:r>
        <w:rPr>
          <w:rFonts w:hint="eastAsia"/>
          <w:lang w:val="fr-FR"/>
        </w:rPr>
        <w:t>portalhost</w:t>
      </w:r>
      <w:r>
        <w:rPr>
          <w:rFonts w:hint="eastAsia"/>
          <w:lang w:val="fr-FR"/>
        </w:rPr>
        <w:t>指向归属站点。</w:t>
      </w:r>
    </w:p>
    <w:p w:rsidR="00AF42F2" w:rsidRDefault="00AF42F2" w:rsidP="00407B6C">
      <w:pPr>
        <w:pStyle w:val="41"/>
        <w:rPr>
          <w:lang w:val="fr-FR"/>
        </w:rPr>
      </w:pPr>
      <w:r>
        <w:rPr>
          <w:lang w:val="fr-FR"/>
        </w:rPr>
        <w:t xml:space="preserve">API </w:t>
      </w:r>
      <w:r>
        <w:rPr>
          <w:rFonts w:hint="eastAsia"/>
        </w:rPr>
        <w:t>原型</w:t>
      </w:r>
    </w:p>
    <w:p w:rsidR="00AF42F2" w:rsidRPr="005D449C" w:rsidRDefault="00B75FE2" w:rsidP="005B7F77">
      <w:pPr>
        <w:ind w:firstLine="420"/>
        <w:rPr>
          <w:lang w:val="fr-FR"/>
        </w:rPr>
      </w:pPr>
      <w:r>
        <w:rPr>
          <w:rFonts w:hint="eastAsia"/>
          <w:lang w:val="fr-FR"/>
        </w:rPr>
        <w:t>ResetPwdByEMail</w:t>
      </w:r>
      <w:r w:rsidR="00A60895">
        <w:rPr>
          <w:rFonts w:hint="eastAsia"/>
          <w:lang w:val="fr-FR"/>
        </w:rPr>
        <w:t xml:space="preserve">Rsp </w:t>
      </w:r>
      <w:r w:rsidR="00AF42F2" w:rsidRPr="005D449C">
        <w:rPr>
          <w:rFonts w:ascii="Verdana" w:hAnsi="Verdana" w:hint="eastAsia"/>
          <w:lang w:val="fr-FR"/>
        </w:rPr>
        <w:t>void</w:t>
      </w:r>
      <w:r w:rsidR="00E43EA7" w:rsidRPr="005D449C">
        <w:rPr>
          <w:rFonts w:hint="eastAsia"/>
          <w:lang w:val="fr-FR"/>
        </w:rPr>
        <w:t xml:space="preserve"> reset</w:t>
      </w:r>
      <w:r w:rsidR="00AF42F2" w:rsidRPr="005D449C">
        <w:rPr>
          <w:rFonts w:hint="eastAsia"/>
          <w:lang w:val="fr-FR"/>
        </w:rPr>
        <w:t>P</w:t>
      </w:r>
      <w:r>
        <w:rPr>
          <w:rFonts w:hint="eastAsia"/>
          <w:lang w:val="fr-FR"/>
        </w:rPr>
        <w:t>wdByEMail</w:t>
      </w:r>
      <w:r w:rsidR="00AF42F2" w:rsidRPr="005D449C">
        <w:rPr>
          <w:lang w:val="fr-FR"/>
        </w:rPr>
        <w:t>(</w:t>
      </w:r>
      <w:r>
        <w:rPr>
          <w:rFonts w:hint="eastAsia"/>
          <w:lang w:val="fr-FR"/>
        </w:rPr>
        <w:t>ResetPwdByEMailReq resetPwdByEMail</w:t>
      </w:r>
      <w:r w:rsidR="00781A03">
        <w:rPr>
          <w:rFonts w:hint="eastAsia"/>
          <w:lang w:val="fr-FR"/>
        </w:rPr>
        <w:t>Req</w:t>
      </w:r>
      <w:r w:rsidR="00AF42F2" w:rsidRPr="005D449C">
        <w:rPr>
          <w:lang w:val="fr-FR"/>
        </w:rPr>
        <w:t>)</w:t>
      </w:r>
      <w:r w:rsidR="00AF42F2" w:rsidRPr="005D449C">
        <w:rPr>
          <w:rFonts w:hint="eastAsia"/>
          <w:lang w:val="fr-FR"/>
        </w:rPr>
        <w:t xml:space="preserve"> throws </w:t>
      </w:r>
      <w:r w:rsidR="00780127">
        <w:rPr>
          <w:rFonts w:hint="eastAsia"/>
          <w:lang w:val="fr-FR"/>
        </w:rPr>
        <w:t>CException</w:t>
      </w:r>
    </w:p>
    <w:p w:rsidR="00AF42F2" w:rsidRPr="005D449C" w:rsidRDefault="00AF42F2" w:rsidP="00AF42F2">
      <w:pPr>
        <w:rPr>
          <w:lang w:val="fr-FR"/>
        </w:rPr>
      </w:pPr>
    </w:p>
    <w:p w:rsidR="00AF42F2" w:rsidRDefault="00AF42F2" w:rsidP="00407B6C">
      <w:pPr>
        <w:pStyle w:val="41"/>
      </w:pPr>
      <w:r>
        <w:rPr>
          <w:rFonts w:hint="eastAsia"/>
        </w:rPr>
        <w:t>输入参数</w:t>
      </w:r>
    </w:p>
    <w:p w:rsidR="00F542DD" w:rsidRPr="00F542DD" w:rsidRDefault="00B75FE2" w:rsidP="00F542DD">
      <w:pPr>
        <w:pStyle w:val="a4"/>
        <w:ind w:firstLine="210"/>
      </w:pPr>
      <w:r>
        <w:rPr>
          <w:rFonts w:hint="eastAsia"/>
          <w:lang w:val="fr-FR"/>
        </w:rPr>
        <w:t>ResetPwdByEMailReq</w:t>
      </w:r>
      <w:r w:rsidR="00F542DD">
        <w:rPr>
          <w:rFonts w:hint="eastAsia"/>
          <w:lang w:val="fr-FR"/>
        </w:rPr>
        <w:t>定义如下</w:t>
      </w:r>
      <w:r w:rsidR="00436FBE">
        <w:rPr>
          <w:rFonts w:hint="eastAsia"/>
          <w:lang w:val="fr-FR"/>
        </w:rPr>
        <w:t>：</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2104"/>
        <w:gridCol w:w="900"/>
        <w:gridCol w:w="2681"/>
      </w:tblGrid>
      <w:tr w:rsidR="00AF42F2">
        <w:trPr>
          <w:jc w:val="center"/>
        </w:trPr>
        <w:tc>
          <w:tcPr>
            <w:tcW w:w="2378" w:type="dxa"/>
          </w:tcPr>
          <w:p w:rsidR="00AF42F2" w:rsidRDefault="00AF42F2" w:rsidP="0069787F">
            <w:pPr>
              <w:pStyle w:val="TAH"/>
              <w:rPr>
                <w:rFonts w:ascii="Verdana" w:hAnsi="Verdana"/>
                <w:lang w:val="fr-FR" w:eastAsia="zh-CN"/>
              </w:rPr>
            </w:pPr>
            <w:r>
              <w:rPr>
                <w:rFonts w:ascii="Verdana" w:hAnsi="Verdana" w:hint="eastAsia"/>
                <w:lang w:val="fr-FR" w:eastAsia="zh-CN"/>
              </w:rPr>
              <w:lastRenderedPageBreak/>
              <w:t>参数名称</w:t>
            </w:r>
          </w:p>
        </w:tc>
        <w:tc>
          <w:tcPr>
            <w:tcW w:w="737" w:type="dxa"/>
          </w:tcPr>
          <w:p w:rsidR="00AF42F2" w:rsidRDefault="00AF42F2" w:rsidP="0069787F">
            <w:pPr>
              <w:pStyle w:val="TAH"/>
              <w:rPr>
                <w:rFonts w:ascii="Verdana" w:hAnsi="Verdana"/>
                <w:lang w:val="fr-FR" w:eastAsia="zh-CN"/>
              </w:rPr>
            </w:pPr>
            <w:r>
              <w:rPr>
                <w:rFonts w:ascii="Verdana" w:hAnsi="Verdana" w:hint="eastAsia"/>
                <w:lang w:val="fr-FR" w:eastAsia="zh-CN"/>
              </w:rPr>
              <w:t>必须</w:t>
            </w:r>
          </w:p>
        </w:tc>
        <w:tc>
          <w:tcPr>
            <w:tcW w:w="2104" w:type="dxa"/>
          </w:tcPr>
          <w:p w:rsidR="00AF42F2" w:rsidRDefault="00AF42F2" w:rsidP="0069787F">
            <w:pPr>
              <w:pStyle w:val="TAH"/>
              <w:rPr>
                <w:rFonts w:ascii="Verdana" w:hAnsi="Verdana"/>
                <w:lang w:val="fr-FR" w:eastAsia="zh-CN"/>
              </w:rPr>
            </w:pPr>
            <w:r>
              <w:rPr>
                <w:rFonts w:ascii="Verdana" w:hAnsi="Verdana" w:hint="eastAsia"/>
                <w:lang w:val="fr-FR" w:eastAsia="zh-CN"/>
              </w:rPr>
              <w:t>类型</w:t>
            </w:r>
          </w:p>
        </w:tc>
        <w:tc>
          <w:tcPr>
            <w:tcW w:w="900" w:type="dxa"/>
          </w:tcPr>
          <w:p w:rsidR="00AF42F2" w:rsidRDefault="00AF42F2" w:rsidP="0069787F">
            <w:pPr>
              <w:pStyle w:val="TAH"/>
              <w:rPr>
                <w:rFonts w:ascii="Verdana" w:hAnsi="Verdana"/>
                <w:lang w:val="fr-FR" w:eastAsia="zh-CN"/>
              </w:rPr>
            </w:pPr>
            <w:r>
              <w:rPr>
                <w:rFonts w:ascii="Verdana" w:hAnsi="Verdana" w:hint="eastAsia"/>
                <w:lang w:val="fr-FR" w:eastAsia="zh-CN"/>
              </w:rPr>
              <w:t>长度</w:t>
            </w:r>
          </w:p>
        </w:tc>
        <w:tc>
          <w:tcPr>
            <w:tcW w:w="2681" w:type="dxa"/>
          </w:tcPr>
          <w:p w:rsidR="00AF42F2" w:rsidRDefault="00AF42F2" w:rsidP="0069787F">
            <w:pPr>
              <w:pStyle w:val="TAH"/>
              <w:rPr>
                <w:rFonts w:ascii="Verdana" w:hAnsi="Verdana"/>
                <w:lang w:val="fr-FR" w:eastAsia="zh-CN"/>
              </w:rPr>
            </w:pPr>
            <w:r>
              <w:rPr>
                <w:rFonts w:ascii="Verdana" w:hAnsi="Verdana" w:hint="eastAsia"/>
                <w:lang w:val="fr-FR" w:eastAsia="zh-CN"/>
              </w:rPr>
              <w:t>描述信息</w:t>
            </w:r>
          </w:p>
        </w:tc>
      </w:tr>
      <w:tr w:rsidR="006E4389">
        <w:trPr>
          <w:jc w:val="center"/>
        </w:trPr>
        <w:tc>
          <w:tcPr>
            <w:tcW w:w="2378" w:type="dxa"/>
          </w:tcPr>
          <w:p w:rsidR="006E4389" w:rsidRDefault="006E4389" w:rsidP="006E4389">
            <w:pPr>
              <w:pStyle w:val="TAL"/>
              <w:rPr>
                <w:rFonts w:ascii="宋体" w:hAnsi="宋体"/>
                <w:lang w:val="fr-FR" w:eastAsia="zh-CN"/>
              </w:rPr>
            </w:pPr>
            <w:r>
              <w:rPr>
                <w:rFonts w:hint="eastAsia"/>
                <w:lang w:eastAsia="zh-CN"/>
              </w:rPr>
              <w:t>v</w:t>
            </w:r>
            <w:r>
              <w:t>ersion</w:t>
            </w:r>
          </w:p>
        </w:tc>
        <w:tc>
          <w:tcPr>
            <w:tcW w:w="737" w:type="dxa"/>
          </w:tcPr>
          <w:p w:rsidR="006E4389" w:rsidRDefault="006E4389" w:rsidP="006E4389">
            <w:pPr>
              <w:pStyle w:val="TAL"/>
              <w:rPr>
                <w:rFonts w:ascii="宋体" w:hAnsi="宋体"/>
                <w:lang w:eastAsia="zh-CN"/>
              </w:rPr>
            </w:pPr>
            <w:r>
              <w:rPr>
                <w:rFonts w:hint="eastAsia"/>
                <w:lang w:val="fr-FR" w:eastAsia="zh-CN"/>
              </w:rPr>
              <w:t>M</w:t>
            </w:r>
          </w:p>
        </w:tc>
        <w:tc>
          <w:tcPr>
            <w:tcW w:w="2104" w:type="dxa"/>
          </w:tcPr>
          <w:p w:rsidR="006E4389" w:rsidRDefault="006E4389" w:rsidP="006E4389">
            <w:pPr>
              <w:pStyle w:val="TAH"/>
              <w:jc w:val="both"/>
              <w:rPr>
                <w:rFonts w:ascii="宋体" w:hAnsi="宋体"/>
                <w:b w:val="0"/>
                <w:lang w:val="fr-FR" w:eastAsia="zh-CN"/>
              </w:rPr>
            </w:pPr>
            <w:r>
              <w:rPr>
                <w:rFonts w:hint="eastAsia"/>
                <w:b w:val="0"/>
                <w:lang w:val="fr-FR" w:eastAsia="zh-CN"/>
              </w:rPr>
              <w:t>String</w:t>
            </w:r>
          </w:p>
        </w:tc>
        <w:tc>
          <w:tcPr>
            <w:tcW w:w="900" w:type="dxa"/>
          </w:tcPr>
          <w:p w:rsidR="006E4389" w:rsidRDefault="005E1AA2" w:rsidP="006E4389">
            <w:pPr>
              <w:rPr>
                <w:rFonts w:ascii="宋体" w:hAnsi="宋体"/>
                <w:lang w:val="fr-FR"/>
              </w:rPr>
            </w:pPr>
            <w:r>
              <w:rPr>
                <w:rFonts w:ascii="Arial" w:hAnsi="Arial" w:hint="eastAsia"/>
                <w:lang w:val="fr-FR"/>
              </w:rPr>
              <w:t>5</w:t>
            </w:r>
          </w:p>
        </w:tc>
        <w:tc>
          <w:tcPr>
            <w:tcW w:w="2681" w:type="dxa"/>
          </w:tcPr>
          <w:p w:rsidR="006E4389" w:rsidRDefault="006E4389" w:rsidP="006E4389">
            <w:pPr>
              <w:rPr>
                <w:rFonts w:ascii="Arial" w:hAnsi="Arial"/>
                <w:sz w:val="19"/>
                <w:szCs w:val="19"/>
                <w:lang w:val="en-GB"/>
              </w:rPr>
            </w:pPr>
            <w:r>
              <w:rPr>
                <w:rFonts w:ascii="Arial" w:hAnsi="Arial" w:hint="eastAsia"/>
                <w:sz w:val="19"/>
                <w:szCs w:val="19"/>
                <w:lang w:val="en-GB"/>
              </w:rPr>
              <w:t>协议版本号</w:t>
            </w:r>
          </w:p>
          <w:p w:rsidR="006E4389" w:rsidRPr="00C8364D" w:rsidRDefault="006E4389" w:rsidP="006E4389">
            <w:pPr>
              <w:rPr>
                <w:rFonts w:ascii="Arial" w:hAnsi="Arial"/>
                <w:sz w:val="19"/>
                <w:szCs w:val="19"/>
                <w:lang w:val="en-GB"/>
              </w:rPr>
            </w:pPr>
            <w:r>
              <w:rPr>
                <w:rFonts w:ascii="Arial" w:hAnsi="Arial" w:hint="eastAsia"/>
                <w:sz w:val="19"/>
                <w:szCs w:val="19"/>
                <w:lang w:val="en-GB"/>
              </w:rPr>
              <w:t>当前版本为：</w:t>
            </w:r>
            <w:r w:rsidR="00A3706D">
              <w:rPr>
                <w:rFonts w:ascii="Arial" w:hAnsi="Arial" w:hint="eastAsia"/>
                <w:sz w:val="19"/>
                <w:szCs w:val="19"/>
                <w:lang w:val="en-GB"/>
              </w:rPr>
              <w:t>01.01</w:t>
            </w:r>
          </w:p>
        </w:tc>
      </w:tr>
      <w:tr w:rsidR="006E4389">
        <w:trPr>
          <w:jc w:val="center"/>
        </w:trPr>
        <w:tc>
          <w:tcPr>
            <w:tcW w:w="2378" w:type="dxa"/>
          </w:tcPr>
          <w:p w:rsidR="006E4389" w:rsidRDefault="006E4389" w:rsidP="006E4389">
            <w:pPr>
              <w:pStyle w:val="TAL"/>
              <w:rPr>
                <w:rFonts w:ascii="宋体" w:hAnsi="宋体"/>
                <w:lang w:val="fr-FR" w:eastAsia="zh-CN"/>
              </w:rPr>
            </w:pPr>
            <w:r>
              <w:rPr>
                <w:lang w:val="fr-FR"/>
              </w:rPr>
              <w:t>transactionID</w:t>
            </w:r>
          </w:p>
        </w:tc>
        <w:tc>
          <w:tcPr>
            <w:tcW w:w="737" w:type="dxa"/>
          </w:tcPr>
          <w:p w:rsidR="006E4389" w:rsidRDefault="006E4389" w:rsidP="006E4389">
            <w:pPr>
              <w:pStyle w:val="TAL"/>
              <w:rPr>
                <w:rFonts w:ascii="宋体" w:hAnsi="宋体"/>
                <w:lang w:eastAsia="zh-CN"/>
              </w:rPr>
            </w:pPr>
            <w:r>
              <w:rPr>
                <w:rFonts w:hint="eastAsia"/>
                <w:lang w:val="fr-FR" w:eastAsia="zh-CN"/>
              </w:rPr>
              <w:t>M</w:t>
            </w:r>
          </w:p>
        </w:tc>
        <w:tc>
          <w:tcPr>
            <w:tcW w:w="2104" w:type="dxa"/>
          </w:tcPr>
          <w:p w:rsidR="006E4389" w:rsidRDefault="006E4389" w:rsidP="006E4389">
            <w:pPr>
              <w:pStyle w:val="TAH"/>
              <w:jc w:val="both"/>
              <w:rPr>
                <w:rFonts w:ascii="宋体" w:hAnsi="宋体"/>
                <w:b w:val="0"/>
                <w:lang w:val="fr-FR" w:eastAsia="zh-CN"/>
              </w:rPr>
            </w:pPr>
            <w:r>
              <w:rPr>
                <w:rFonts w:hint="eastAsia"/>
                <w:b w:val="0"/>
                <w:lang w:val="fr-FR" w:eastAsia="zh-CN"/>
              </w:rPr>
              <w:t>String</w:t>
            </w:r>
          </w:p>
        </w:tc>
        <w:tc>
          <w:tcPr>
            <w:tcW w:w="900" w:type="dxa"/>
          </w:tcPr>
          <w:p w:rsidR="006E4389" w:rsidRDefault="006E4389" w:rsidP="006E4389">
            <w:pPr>
              <w:rPr>
                <w:rFonts w:ascii="宋体" w:hAnsi="宋体"/>
                <w:lang w:val="fr-FR"/>
              </w:rPr>
            </w:pPr>
            <w:r>
              <w:rPr>
                <w:rFonts w:ascii="Arial" w:hAnsi="Arial" w:hint="eastAsia"/>
                <w:lang w:val="fr-FR"/>
              </w:rPr>
              <w:t>40</w:t>
            </w:r>
          </w:p>
        </w:tc>
        <w:tc>
          <w:tcPr>
            <w:tcW w:w="2681" w:type="dxa"/>
          </w:tcPr>
          <w:p w:rsidR="006E4389" w:rsidRDefault="006E4389" w:rsidP="006E4389">
            <w:pPr>
              <w:rPr>
                <w:rFonts w:ascii="宋体" w:hAnsi="宋体"/>
                <w:sz w:val="19"/>
                <w:szCs w:val="19"/>
                <w:lang w:val="en-GB"/>
              </w:rPr>
            </w:pPr>
            <w:r>
              <w:rPr>
                <w:rFonts w:ascii="Arial" w:hAnsi="Arial" w:hint="eastAsia"/>
                <w:sz w:val="19"/>
                <w:szCs w:val="19"/>
                <w:lang w:val="en-GB"/>
              </w:rPr>
              <w:t>交易流水号</w:t>
            </w:r>
          </w:p>
        </w:tc>
      </w:tr>
      <w:tr w:rsidR="006E4389">
        <w:trPr>
          <w:jc w:val="center"/>
        </w:trPr>
        <w:tc>
          <w:tcPr>
            <w:tcW w:w="2378" w:type="dxa"/>
          </w:tcPr>
          <w:p w:rsidR="006E4389" w:rsidRPr="00C8364D" w:rsidRDefault="006E4389" w:rsidP="006E4389">
            <w:pPr>
              <w:pStyle w:val="TAL"/>
              <w:rPr>
                <w:lang w:val="fr-FR"/>
              </w:rPr>
            </w:pPr>
            <w:r w:rsidRPr="00C8364D">
              <w:rPr>
                <w:rFonts w:hint="eastAsia"/>
                <w:lang w:val="fr-FR"/>
              </w:rPr>
              <w:t>traceFlag</w:t>
            </w:r>
          </w:p>
        </w:tc>
        <w:tc>
          <w:tcPr>
            <w:tcW w:w="737" w:type="dxa"/>
          </w:tcPr>
          <w:p w:rsidR="006E4389" w:rsidRPr="00C8364D" w:rsidRDefault="006E4389" w:rsidP="006E4389">
            <w:pPr>
              <w:spacing w:line="240" w:lineRule="atLeast"/>
              <w:rPr>
                <w:rFonts w:ascii="Arial" w:hAnsi="Arial"/>
                <w:kern w:val="0"/>
                <w:sz w:val="18"/>
                <w:szCs w:val="18"/>
                <w:lang w:val="fr-FR" w:eastAsia="en-US"/>
              </w:rPr>
            </w:pPr>
            <w:r w:rsidRPr="00C8364D">
              <w:rPr>
                <w:rFonts w:ascii="Arial" w:hAnsi="Arial" w:hint="eastAsia"/>
                <w:kern w:val="0"/>
                <w:sz w:val="18"/>
                <w:szCs w:val="18"/>
                <w:lang w:val="fr-FR" w:eastAsia="en-US"/>
              </w:rPr>
              <w:t xml:space="preserve">O </w:t>
            </w:r>
          </w:p>
        </w:tc>
        <w:tc>
          <w:tcPr>
            <w:tcW w:w="2104" w:type="dxa"/>
          </w:tcPr>
          <w:p w:rsidR="006E4389" w:rsidRPr="00C8364D" w:rsidRDefault="006E4389" w:rsidP="006E4389">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900" w:type="dxa"/>
          </w:tcPr>
          <w:p w:rsidR="006E4389" w:rsidRPr="00C8364D" w:rsidRDefault="006E4389" w:rsidP="006E4389">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2681" w:type="dxa"/>
          </w:tcPr>
          <w:p w:rsidR="006E4389" w:rsidRDefault="006E4389" w:rsidP="006E4389">
            <w:pPr>
              <w:spacing w:line="240" w:lineRule="atLeast"/>
              <w:rPr>
                <w:rFonts w:ascii="Arial" w:hAnsi="Arial"/>
                <w:kern w:val="0"/>
                <w:sz w:val="18"/>
                <w:szCs w:val="18"/>
                <w:lang w:val="fr-FR"/>
              </w:rPr>
            </w:pPr>
            <w:r>
              <w:rPr>
                <w:rFonts w:ascii="Arial" w:hAnsi="Arial" w:hint="eastAsia"/>
                <w:kern w:val="0"/>
                <w:sz w:val="18"/>
                <w:szCs w:val="18"/>
                <w:lang w:val="fr-FR"/>
              </w:rPr>
              <w:t>跟踪标志</w:t>
            </w:r>
          </w:p>
          <w:p w:rsidR="006E4389" w:rsidRPr="00C8364D" w:rsidRDefault="006E4389" w:rsidP="006E4389">
            <w:pPr>
              <w:spacing w:line="240" w:lineRule="atLeast"/>
              <w:rPr>
                <w:rFonts w:ascii="Arial" w:hAnsi="Arial"/>
                <w:kern w:val="0"/>
                <w:sz w:val="18"/>
                <w:szCs w:val="18"/>
                <w:lang w:val="fr-FR"/>
              </w:rPr>
            </w:pPr>
            <w:r>
              <w:rPr>
                <w:rFonts w:ascii="Arial" w:hAnsi="Arial" w:hint="eastAsia"/>
                <w:kern w:val="0"/>
                <w:sz w:val="18"/>
                <w:szCs w:val="18"/>
                <w:lang w:val="fr-FR"/>
              </w:rPr>
              <w:t>0</w:t>
            </w:r>
            <w:r>
              <w:rPr>
                <w:rFonts w:ascii="Arial" w:hAnsi="Arial" w:hint="eastAsia"/>
                <w:kern w:val="0"/>
                <w:sz w:val="18"/>
                <w:szCs w:val="18"/>
                <w:lang w:val="fr-FR"/>
              </w:rPr>
              <w:t>不启动跟踪</w:t>
            </w:r>
            <w:r>
              <w:rPr>
                <w:rFonts w:ascii="Arial" w:hAnsi="Arial" w:hint="eastAsia"/>
                <w:kern w:val="0"/>
                <w:sz w:val="18"/>
                <w:szCs w:val="18"/>
                <w:lang w:val="fr-FR"/>
              </w:rPr>
              <w:t xml:space="preserve">  1</w:t>
            </w:r>
            <w:r>
              <w:rPr>
                <w:rFonts w:ascii="Arial" w:hAnsi="Arial" w:hint="eastAsia"/>
                <w:kern w:val="0"/>
                <w:sz w:val="18"/>
                <w:szCs w:val="18"/>
                <w:lang w:val="fr-FR"/>
              </w:rPr>
              <w:t>启动跟踪</w:t>
            </w:r>
          </w:p>
        </w:tc>
      </w:tr>
      <w:tr w:rsidR="003068A3">
        <w:trPr>
          <w:jc w:val="center"/>
        </w:trPr>
        <w:tc>
          <w:tcPr>
            <w:tcW w:w="2378" w:type="dxa"/>
          </w:tcPr>
          <w:p w:rsidR="003068A3" w:rsidRDefault="003068A3" w:rsidP="00CA13E8">
            <w:pPr>
              <w:pStyle w:val="TAL"/>
              <w:rPr>
                <w:lang w:val="fr-FR" w:eastAsia="zh-CN"/>
              </w:rPr>
            </w:pPr>
            <w:r>
              <w:rPr>
                <w:rFonts w:hint="eastAsia"/>
                <w:lang w:val="fr-FR" w:eastAsia="zh-CN"/>
              </w:rPr>
              <w:t>accountType</w:t>
            </w:r>
          </w:p>
        </w:tc>
        <w:tc>
          <w:tcPr>
            <w:tcW w:w="737" w:type="dxa"/>
          </w:tcPr>
          <w:p w:rsidR="003068A3" w:rsidRPr="00C8364D" w:rsidRDefault="003068A3" w:rsidP="00CA13E8">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2104" w:type="dxa"/>
          </w:tcPr>
          <w:p w:rsidR="003068A3" w:rsidRPr="00C8364D" w:rsidRDefault="005200E4" w:rsidP="00CA13E8">
            <w:pPr>
              <w:spacing w:line="240" w:lineRule="atLeast"/>
              <w:rPr>
                <w:rFonts w:ascii="Arial" w:hAnsi="Arial"/>
                <w:kern w:val="0"/>
                <w:sz w:val="18"/>
                <w:szCs w:val="18"/>
                <w:lang w:val="fr-FR"/>
              </w:rPr>
            </w:pPr>
            <w:r>
              <w:rPr>
                <w:rFonts w:ascii="Arial" w:hAnsi="Arial"/>
                <w:kern w:val="0"/>
                <w:sz w:val="18"/>
                <w:szCs w:val="18"/>
                <w:lang w:val="fr-FR"/>
              </w:rPr>
              <w:t>Int</w:t>
            </w:r>
          </w:p>
        </w:tc>
        <w:tc>
          <w:tcPr>
            <w:tcW w:w="900" w:type="dxa"/>
          </w:tcPr>
          <w:p w:rsidR="003068A3" w:rsidRPr="00C8364D" w:rsidRDefault="003068A3" w:rsidP="00CA13E8">
            <w:pPr>
              <w:spacing w:line="240" w:lineRule="atLeast"/>
              <w:rPr>
                <w:rFonts w:ascii="Arial" w:hAnsi="Arial"/>
                <w:kern w:val="0"/>
                <w:sz w:val="18"/>
                <w:szCs w:val="18"/>
                <w:lang w:val="fr-FR"/>
              </w:rPr>
            </w:pPr>
          </w:p>
        </w:tc>
        <w:tc>
          <w:tcPr>
            <w:tcW w:w="2681" w:type="dxa"/>
          </w:tcPr>
          <w:p w:rsidR="006B39AE" w:rsidRDefault="003068A3" w:rsidP="00550601">
            <w:pPr>
              <w:spacing w:line="240" w:lineRule="atLeast"/>
              <w:rPr>
                <w:rFonts w:ascii="Arial" w:hAnsi="Arial"/>
                <w:kern w:val="0"/>
                <w:sz w:val="18"/>
                <w:szCs w:val="18"/>
                <w:lang w:val="fr-FR"/>
              </w:rPr>
            </w:pPr>
            <w:r>
              <w:rPr>
                <w:rFonts w:ascii="Arial" w:hAnsi="Arial" w:hint="eastAsia"/>
                <w:kern w:val="0"/>
                <w:sz w:val="18"/>
                <w:szCs w:val="18"/>
                <w:lang w:val="fr-FR"/>
              </w:rPr>
              <w:t>帐户类型</w:t>
            </w:r>
          </w:p>
        </w:tc>
      </w:tr>
      <w:tr w:rsidR="003068A3">
        <w:trPr>
          <w:jc w:val="center"/>
        </w:trPr>
        <w:tc>
          <w:tcPr>
            <w:tcW w:w="2378" w:type="dxa"/>
          </w:tcPr>
          <w:p w:rsidR="003068A3" w:rsidRPr="00C8364D" w:rsidRDefault="003068A3" w:rsidP="00CA13E8">
            <w:pPr>
              <w:pStyle w:val="TAL"/>
              <w:rPr>
                <w:lang w:val="fr-FR"/>
              </w:rPr>
            </w:pPr>
            <w:r>
              <w:rPr>
                <w:rFonts w:hint="eastAsia"/>
                <w:lang w:val="fr-FR" w:eastAsia="zh-CN"/>
              </w:rPr>
              <w:t>userAccount</w:t>
            </w:r>
          </w:p>
        </w:tc>
        <w:tc>
          <w:tcPr>
            <w:tcW w:w="737" w:type="dxa"/>
          </w:tcPr>
          <w:p w:rsidR="003068A3" w:rsidRPr="00C8364D" w:rsidRDefault="003068A3" w:rsidP="00CA13E8">
            <w:pPr>
              <w:spacing w:line="240" w:lineRule="atLeast"/>
              <w:rPr>
                <w:rFonts w:ascii="Arial" w:hAnsi="Arial"/>
                <w:kern w:val="0"/>
                <w:sz w:val="18"/>
                <w:szCs w:val="18"/>
                <w:lang w:val="fr-FR" w:eastAsia="en-US"/>
              </w:rPr>
            </w:pPr>
            <w:r w:rsidRPr="00C8364D">
              <w:rPr>
                <w:rFonts w:ascii="Arial" w:hAnsi="Arial" w:hint="eastAsia"/>
                <w:kern w:val="0"/>
                <w:sz w:val="18"/>
                <w:szCs w:val="18"/>
                <w:lang w:val="fr-FR" w:eastAsia="en-US"/>
              </w:rPr>
              <w:t>M</w:t>
            </w:r>
          </w:p>
        </w:tc>
        <w:tc>
          <w:tcPr>
            <w:tcW w:w="2104" w:type="dxa"/>
          </w:tcPr>
          <w:p w:rsidR="003068A3" w:rsidRPr="00C8364D" w:rsidRDefault="003068A3" w:rsidP="00CA13E8">
            <w:pPr>
              <w:spacing w:line="240" w:lineRule="atLeast"/>
              <w:rPr>
                <w:rFonts w:ascii="Arial" w:hAnsi="Arial"/>
                <w:kern w:val="0"/>
                <w:sz w:val="18"/>
                <w:szCs w:val="18"/>
                <w:lang w:val="fr-FR" w:eastAsia="en-US"/>
              </w:rPr>
            </w:pPr>
            <w:r w:rsidRPr="00C8364D">
              <w:rPr>
                <w:rFonts w:ascii="Arial" w:hAnsi="Arial" w:hint="eastAsia"/>
                <w:kern w:val="0"/>
                <w:sz w:val="18"/>
                <w:szCs w:val="18"/>
                <w:lang w:val="fr-FR" w:eastAsia="en-US"/>
              </w:rPr>
              <w:t>String</w:t>
            </w:r>
          </w:p>
        </w:tc>
        <w:tc>
          <w:tcPr>
            <w:tcW w:w="900" w:type="dxa"/>
          </w:tcPr>
          <w:p w:rsidR="003068A3" w:rsidRPr="00C8364D" w:rsidRDefault="003D5302" w:rsidP="00CA13E8">
            <w:pPr>
              <w:spacing w:line="240" w:lineRule="atLeast"/>
              <w:rPr>
                <w:rFonts w:ascii="Arial" w:hAnsi="Arial"/>
                <w:kern w:val="0"/>
                <w:sz w:val="18"/>
                <w:szCs w:val="18"/>
                <w:lang w:val="fr-FR"/>
              </w:rPr>
            </w:pPr>
            <w:r>
              <w:rPr>
                <w:rFonts w:ascii="Arial" w:hAnsi="Arial" w:hint="eastAsia"/>
                <w:kern w:val="0"/>
                <w:sz w:val="18"/>
                <w:szCs w:val="18"/>
                <w:lang w:val="fr-FR"/>
              </w:rPr>
              <w:t>255</w:t>
            </w:r>
          </w:p>
        </w:tc>
        <w:tc>
          <w:tcPr>
            <w:tcW w:w="2681" w:type="dxa"/>
          </w:tcPr>
          <w:p w:rsidR="003068A3" w:rsidRPr="00C8364D" w:rsidRDefault="003068A3" w:rsidP="00CA13E8">
            <w:pPr>
              <w:spacing w:line="240" w:lineRule="atLeast"/>
              <w:rPr>
                <w:rFonts w:ascii="Arial" w:hAnsi="Arial"/>
                <w:kern w:val="0"/>
                <w:sz w:val="18"/>
                <w:szCs w:val="18"/>
                <w:lang w:val="fr-FR"/>
              </w:rPr>
            </w:pPr>
            <w:r>
              <w:rPr>
                <w:rFonts w:ascii="Arial" w:hAnsi="Arial" w:hint="eastAsia"/>
                <w:kern w:val="0"/>
                <w:sz w:val="18"/>
                <w:szCs w:val="18"/>
                <w:lang w:val="fr-FR"/>
              </w:rPr>
              <w:t>用户帐户</w:t>
            </w:r>
          </w:p>
        </w:tc>
      </w:tr>
      <w:tr w:rsidR="00E75B7B">
        <w:trPr>
          <w:jc w:val="center"/>
        </w:trPr>
        <w:tc>
          <w:tcPr>
            <w:tcW w:w="2378" w:type="dxa"/>
          </w:tcPr>
          <w:p w:rsidR="00E75B7B" w:rsidRDefault="00E75215" w:rsidP="00CA13E8">
            <w:pPr>
              <w:pStyle w:val="TAL"/>
              <w:rPr>
                <w:lang w:val="fr-FR" w:eastAsia="zh-CN"/>
              </w:rPr>
            </w:pPr>
            <w:r>
              <w:rPr>
                <w:rFonts w:hint="eastAsia"/>
                <w:b/>
                <w:bCs/>
              </w:rPr>
              <w:t>reqClientType</w:t>
            </w:r>
          </w:p>
        </w:tc>
        <w:tc>
          <w:tcPr>
            <w:tcW w:w="737" w:type="dxa"/>
          </w:tcPr>
          <w:p w:rsidR="00E75B7B" w:rsidRPr="00C8364D" w:rsidRDefault="00CD7D7C" w:rsidP="00CA13E8">
            <w:pPr>
              <w:spacing w:line="240" w:lineRule="atLeast"/>
              <w:rPr>
                <w:rFonts w:ascii="Arial" w:hAnsi="Arial"/>
                <w:kern w:val="0"/>
                <w:sz w:val="18"/>
                <w:szCs w:val="18"/>
                <w:lang w:val="fr-FR" w:eastAsia="en-US"/>
              </w:rPr>
            </w:pPr>
            <w:r>
              <w:rPr>
                <w:rFonts w:hint="eastAsia"/>
                <w:lang w:val="fr-FR"/>
              </w:rPr>
              <w:t>O</w:t>
            </w:r>
          </w:p>
        </w:tc>
        <w:tc>
          <w:tcPr>
            <w:tcW w:w="2104" w:type="dxa"/>
          </w:tcPr>
          <w:p w:rsidR="00E75B7B" w:rsidRPr="00C8364D" w:rsidRDefault="005200E4" w:rsidP="00CA13E8">
            <w:pPr>
              <w:spacing w:line="240" w:lineRule="atLeast"/>
              <w:rPr>
                <w:rFonts w:ascii="Arial" w:hAnsi="Arial"/>
                <w:kern w:val="0"/>
                <w:sz w:val="18"/>
                <w:szCs w:val="18"/>
                <w:lang w:val="fr-FR" w:eastAsia="en-US"/>
              </w:rPr>
            </w:pPr>
            <w:r>
              <w:rPr>
                <w:lang w:val="fr-FR"/>
              </w:rPr>
              <w:t>Int</w:t>
            </w:r>
          </w:p>
        </w:tc>
        <w:tc>
          <w:tcPr>
            <w:tcW w:w="900" w:type="dxa"/>
          </w:tcPr>
          <w:p w:rsidR="00E75B7B" w:rsidRDefault="00E75B7B" w:rsidP="00CA13E8">
            <w:pPr>
              <w:spacing w:line="240" w:lineRule="atLeast"/>
              <w:rPr>
                <w:rFonts w:ascii="Arial" w:hAnsi="Arial"/>
                <w:kern w:val="0"/>
                <w:sz w:val="18"/>
                <w:szCs w:val="18"/>
                <w:lang w:val="fr-FR"/>
              </w:rPr>
            </w:pPr>
          </w:p>
        </w:tc>
        <w:tc>
          <w:tcPr>
            <w:tcW w:w="2681" w:type="dxa"/>
          </w:tcPr>
          <w:p w:rsidR="00E75B7B" w:rsidRDefault="00455BBA" w:rsidP="00E04A2D">
            <w:r>
              <w:rPr>
                <w:rFonts w:hint="eastAsia"/>
              </w:rPr>
              <w:t>请求客户端类型</w:t>
            </w:r>
          </w:p>
          <w:p w:rsidR="00E75B7B" w:rsidRDefault="00E75B7B" w:rsidP="00CA13E8">
            <w:pPr>
              <w:spacing w:line="240" w:lineRule="atLeast"/>
              <w:rPr>
                <w:rFonts w:ascii="Arial" w:hAnsi="Arial"/>
                <w:kern w:val="0"/>
                <w:sz w:val="18"/>
                <w:szCs w:val="18"/>
                <w:lang w:val="fr-FR"/>
              </w:rPr>
            </w:pPr>
          </w:p>
        </w:tc>
      </w:tr>
      <w:tr w:rsidR="009F531A">
        <w:trPr>
          <w:jc w:val="center"/>
        </w:trPr>
        <w:tc>
          <w:tcPr>
            <w:tcW w:w="2378" w:type="dxa"/>
          </w:tcPr>
          <w:p w:rsidR="009F531A" w:rsidRDefault="009F531A" w:rsidP="00CA13E8">
            <w:pPr>
              <w:pStyle w:val="TAL"/>
              <w:rPr>
                <w:b/>
                <w:bCs/>
              </w:rPr>
            </w:pPr>
            <w:r>
              <w:rPr>
                <w:rFonts w:hint="eastAsia"/>
                <w:b/>
                <w:bCs/>
                <w:lang w:eastAsia="zh-CN"/>
              </w:rPr>
              <w:t>email</w:t>
            </w:r>
          </w:p>
        </w:tc>
        <w:tc>
          <w:tcPr>
            <w:tcW w:w="737" w:type="dxa"/>
          </w:tcPr>
          <w:p w:rsidR="009F531A" w:rsidRDefault="009F531A" w:rsidP="00CA13E8">
            <w:pPr>
              <w:spacing w:line="240" w:lineRule="atLeast"/>
              <w:rPr>
                <w:lang w:val="fr-FR"/>
              </w:rPr>
            </w:pPr>
            <w:r>
              <w:rPr>
                <w:rFonts w:ascii="Arial" w:hAnsi="Arial" w:hint="eastAsia"/>
                <w:kern w:val="0"/>
                <w:sz w:val="18"/>
                <w:szCs w:val="18"/>
                <w:lang w:val="fr-FR"/>
              </w:rPr>
              <w:t>O</w:t>
            </w:r>
          </w:p>
        </w:tc>
        <w:tc>
          <w:tcPr>
            <w:tcW w:w="2104" w:type="dxa"/>
          </w:tcPr>
          <w:p w:rsidR="009F531A" w:rsidRDefault="009F531A" w:rsidP="00CA13E8">
            <w:pPr>
              <w:spacing w:line="240" w:lineRule="atLeast"/>
              <w:rPr>
                <w:lang w:val="fr-FR"/>
              </w:rPr>
            </w:pPr>
            <w:r w:rsidRPr="00C8364D">
              <w:rPr>
                <w:rFonts w:ascii="Arial" w:hAnsi="Arial" w:hint="eastAsia"/>
                <w:kern w:val="0"/>
                <w:sz w:val="18"/>
                <w:szCs w:val="18"/>
                <w:lang w:val="fr-FR" w:eastAsia="en-US"/>
              </w:rPr>
              <w:t>String</w:t>
            </w:r>
          </w:p>
        </w:tc>
        <w:tc>
          <w:tcPr>
            <w:tcW w:w="900" w:type="dxa"/>
          </w:tcPr>
          <w:p w:rsidR="009F531A" w:rsidRDefault="009F531A" w:rsidP="00CA13E8">
            <w:pPr>
              <w:spacing w:line="240" w:lineRule="atLeast"/>
              <w:rPr>
                <w:rFonts w:ascii="Arial" w:hAnsi="Arial"/>
                <w:kern w:val="0"/>
                <w:sz w:val="18"/>
                <w:szCs w:val="18"/>
                <w:lang w:val="fr-FR"/>
              </w:rPr>
            </w:pPr>
            <w:r>
              <w:rPr>
                <w:rFonts w:ascii="Arial" w:hAnsi="Arial" w:hint="eastAsia"/>
                <w:kern w:val="0"/>
                <w:sz w:val="18"/>
                <w:szCs w:val="18"/>
                <w:lang w:val="fr-FR"/>
              </w:rPr>
              <w:t>255</w:t>
            </w:r>
          </w:p>
        </w:tc>
        <w:tc>
          <w:tcPr>
            <w:tcW w:w="2681" w:type="dxa"/>
          </w:tcPr>
          <w:p w:rsidR="009F531A" w:rsidRDefault="009F531A" w:rsidP="00E04A2D">
            <w:pPr>
              <w:rPr>
                <w:rFonts w:ascii="Arial" w:hAnsi="Arial"/>
                <w:kern w:val="0"/>
                <w:sz w:val="18"/>
                <w:szCs w:val="18"/>
                <w:lang w:val="fr-FR"/>
              </w:rPr>
            </w:pPr>
            <w:r>
              <w:rPr>
                <w:rFonts w:hint="eastAsia"/>
                <w:sz w:val="18"/>
                <w:szCs w:val="18"/>
              </w:rPr>
              <w:t>待发邮件的邮箱（</w:t>
            </w:r>
            <w:r>
              <w:rPr>
                <w:rFonts w:ascii="Arial" w:hAnsi="Arial" w:hint="eastAsia"/>
                <w:kern w:val="0"/>
                <w:sz w:val="18"/>
                <w:szCs w:val="18"/>
                <w:lang w:val="fr-FR"/>
              </w:rPr>
              <w:t>如果输入，则只给指定邮箱发邮件；否则给所有邮箱发邮件）</w:t>
            </w:r>
          </w:p>
          <w:p w:rsidR="00DE4339" w:rsidRDefault="00DE4339" w:rsidP="00DE4339">
            <w:r>
              <w:rPr>
                <w:rFonts w:hint="eastAsia"/>
              </w:rPr>
              <w:t>支持邮箱部分被</w:t>
            </w:r>
            <w:r>
              <w:rPr>
                <w:rFonts w:hint="eastAsia"/>
              </w:rPr>
              <w:t>*</w:t>
            </w:r>
            <w:r>
              <w:rPr>
                <w:rFonts w:hint="eastAsia"/>
              </w:rPr>
              <w:t>替换</w:t>
            </w:r>
          </w:p>
        </w:tc>
      </w:tr>
    </w:tbl>
    <w:p w:rsidR="00AF42F2" w:rsidRDefault="00AF42F2" w:rsidP="00407B6C">
      <w:pPr>
        <w:pStyle w:val="41"/>
      </w:pPr>
      <w:r>
        <w:rPr>
          <w:rFonts w:hint="eastAsia"/>
        </w:rPr>
        <w:t>返回值</w:t>
      </w:r>
      <w:r w:rsidR="00B75FE2">
        <w:rPr>
          <w:rFonts w:hint="eastAsia"/>
          <w:lang w:val="fr-FR"/>
        </w:rPr>
        <w:t>ResetPwdByEMailRsp</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2235"/>
        <w:gridCol w:w="769"/>
        <w:gridCol w:w="2681"/>
      </w:tblGrid>
      <w:tr w:rsidR="00353092" w:rsidTr="00121231">
        <w:trPr>
          <w:jc w:val="center"/>
        </w:trPr>
        <w:tc>
          <w:tcPr>
            <w:tcW w:w="2378" w:type="dxa"/>
          </w:tcPr>
          <w:p w:rsidR="00353092" w:rsidRDefault="00353092" w:rsidP="00121231">
            <w:pPr>
              <w:pStyle w:val="TAH"/>
              <w:rPr>
                <w:rFonts w:ascii="Verdana" w:hAnsi="Verdana"/>
                <w:lang w:val="fr-FR" w:eastAsia="zh-CN"/>
              </w:rPr>
            </w:pPr>
            <w:r>
              <w:rPr>
                <w:rFonts w:ascii="Verdana" w:hAnsi="Verdana" w:hint="eastAsia"/>
                <w:lang w:val="fr-FR" w:eastAsia="zh-CN"/>
              </w:rPr>
              <w:t>参数名称</w:t>
            </w:r>
          </w:p>
        </w:tc>
        <w:tc>
          <w:tcPr>
            <w:tcW w:w="737" w:type="dxa"/>
          </w:tcPr>
          <w:p w:rsidR="00353092" w:rsidRDefault="00353092" w:rsidP="00121231">
            <w:pPr>
              <w:pStyle w:val="TAH"/>
              <w:rPr>
                <w:rFonts w:ascii="Verdana" w:hAnsi="Verdana"/>
                <w:lang w:val="fr-FR" w:eastAsia="zh-CN"/>
              </w:rPr>
            </w:pPr>
            <w:r>
              <w:rPr>
                <w:rFonts w:ascii="Verdana" w:hAnsi="Verdana" w:hint="eastAsia"/>
                <w:lang w:val="fr-FR" w:eastAsia="zh-CN"/>
              </w:rPr>
              <w:t>必须</w:t>
            </w:r>
          </w:p>
        </w:tc>
        <w:tc>
          <w:tcPr>
            <w:tcW w:w="2235" w:type="dxa"/>
          </w:tcPr>
          <w:p w:rsidR="00353092" w:rsidRDefault="00353092" w:rsidP="00121231">
            <w:pPr>
              <w:pStyle w:val="TAH"/>
              <w:rPr>
                <w:rFonts w:ascii="Verdana" w:hAnsi="Verdana"/>
                <w:lang w:val="fr-FR" w:eastAsia="zh-CN"/>
              </w:rPr>
            </w:pPr>
            <w:r>
              <w:rPr>
                <w:rFonts w:ascii="Verdana" w:hAnsi="Verdana" w:hint="eastAsia"/>
                <w:lang w:val="fr-FR" w:eastAsia="zh-CN"/>
              </w:rPr>
              <w:t>类型</w:t>
            </w:r>
          </w:p>
        </w:tc>
        <w:tc>
          <w:tcPr>
            <w:tcW w:w="769" w:type="dxa"/>
          </w:tcPr>
          <w:p w:rsidR="00353092" w:rsidRDefault="00353092" w:rsidP="00121231">
            <w:pPr>
              <w:pStyle w:val="TAH"/>
              <w:rPr>
                <w:rFonts w:ascii="Verdana" w:hAnsi="Verdana"/>
                <w:lang w:val="fr-FR" w:eastAsia="zh-CN"/>
              </w:rPr>
            </w:pPr>
            <w:r>
              <w:rPr>
                <w:rFonts w:ascii="Verdana" w:hAnsi="Verdana" w:hint="eastAsia"/>
                <w:lang w:val="fr-FR" w:eastAsia="zh-CN"/>
              </w:rPr>
              <w:t>长度</w:t>
            </w:r>
          </w:p>
        </w:tc>
        <w:tc>
          <w:tcPr>
            <w:tcW w:w="2681" w:type="dxa"/>
          </w:tcPr>
          <w:p w:rsidR="00353092" w:rsidRDefault="00353092" w:rsidP="00121231">
            <w:pPr>
              <w:pStyle w:val="TAH"/>
              <w:rPr>
                <w:rFonts w:ascii="Verdana" w:hAnsi="Verdana"/>
                <w:lang w:val="fr-FR" w:eastAsia="zh-CN"/>
              </w:rPr>
            </w:pPr>
            <w:r>
              <w:rPr>
                <w:rFonts w:ascii="Verdana" w:hAnsi="Verdana" w:hint="eastAsia"/>
                <w:lang w:val="fr-FR" w:eastAsia="zh-CN"/>
              </w:rPr>
              <w:t>描述信息</w:t>
            </w:r>
          </w:p>
        </w:tc>
      </w:tr>
      <w:tr w:rsidR="006E4389" w:rsidTr="00121231">
        <w:trPr>
          <w:jc w:val="center"/>
        </w:trPr>
        <w:tc>
          <w:tcPr>
            <w:tcW w:w="2378" w:type="dxa"/>
          </w:tcPr>
          <w:p w:rsidR="006E4389" w:rsidRPr="00E74491" w:rsidRDefault="006E4389" w:rsidP="00E74491">
            <w:pPr>
              <w:pStyle w:val="TAL"/>
              <w:rPr>
                <w:lang w:val="fr-FR" w:eastAsia="zh-CN"/>
              </w:rPr>
            </w:pPr>
            <w:r w:rsidRPr="00E74491">
              <w:rPr>
                <w:rFonts w:hint="eastAsia"/>
                <w:lang w:val="fr-FR" w:eastAsia="zh-CN"/>
              </w:rPr>
              <w:t>v</w:t>
            </w:r>
            <w:r w:rsidRPr="00E74491">
              <w:rPr>
                <w:lang w:val="fr-FR" w:eastAsia="zh-CN"/>
              </w:rPr>
              <w:t>ersion</w:t>
            </w:r>
          </w:p>
        </w:tc>
        <w:tc>
          <w:tcPr>
            <w:tcW w:w="737" w:type="dxa"/>
          </w:tcPr>
          <w:p w:rsidR="006E4389" w:rsidRPr="00E74491" w:rsidRDefault="006E4389" w:rsidP="00E74491">
            <w:pPr>
              <w:pStyle w:val="TAL"/>
              <w:rPr>
                <w:lang w:val="fr-FR" w:eastAsia="zh-CN"/>
              </w:rPr>
            </w:pPr>
            <w:r>
              <w:rPr>
                <w:rFonts w:hint="eastAsia"/>
                <w:lang w:val="fr-FR" w:eastAsia="zh-CN"/>
              </w:rPr>
              <w:t>M</w:t>
            </w:r>
          </w:p>
        </w:tc>
        <w:tc>
          <w:tcPr>
            <w:tcW w:w="2235" w:type="dxa"/>
          </w:tcPr>
          <w:p w:rsidR="006E4389" w:rsidRPr="00E74491" w:rsidRDefault="006E4389" w:rsidP="00E74491">
            <w:pPr>
              <w:pStyle w:val="TAH"/>
              <w:ind w:left="62"/>
              <w:jc w:val="both"/>
              <w:rPr>
                <w:b w:val="0"/>
                <w:lang w:val="fr-FR" w:eastAsia="zh-CN"/>
              </w:rPr>
            </w:pPr>
            <w:r>
              <w:rPr>
                <w:rFonts w:hint="eastAsia"/>
                <w:b w:val="0"/>
                <w:lang w:val="fr-FR" w:eastAsia="zh-CN"/>
              </w:rPr>
              <w:t>String</w:t>
            </w:r>
          </w:p>
        </w:tc>
        <w:tc>
          <w:tcPr>
            <w:tcW w:w="769" w:type="dxa"/>
          </w:tcPr>
          <w:p w:rsidR="006E4389" w:rsidRPr="00E74491" w:rsidRDefault="005E1AA2" w:rsidP="00E74491">
            <w:pPr>
              <w:rPr>
                <w:rFonts w:ascii="Arial" w:hAnsi="Arial"/>
                <w:kern w:val="0"/>
                <w:sz w:val="18"/>
                <w:szCs w:val="18"/>
                <w:lang w:val="fr-FR"/>
              </w:rPr>
            </w:pPr>
            <w:r>
              <w:rPr>
                <w:rFonts w:ascii="Arial" w:hAnsi="Arial" w:hint="eastAsia"/>
                <w:kern w:val="0"/>
                <w:sz w:val="18"/>
                <w:szCs w:val="18"/>
                <w:lang w:val="fr-FR"/>
              </w:rPr>
              <w:t>5</w:t>
            </w:r>
          </w:p>
        </w:tc>
        <w:tc>
          <w:tcPr>
            <w:tcW w:w="2681" w:type="dxa"/>
          </w:tcPr>
          <w:p w:rsidR="006E4389" w:rsidRPr="00E74491" w:rsidRDefault="006E4389" w:rsidP="00E74491">
            <w:pPr>
              <w:rPr>
                <w:rFonts w:ascii="Arial" w:hAnsi="Arial"/>
                <w:kern w:val="0"/>
                <w:sz w:val="18"/>
                <w:szCs w:val="18"/>
                <w:lang w:val="fr-FR"/>
              </w:rPr>
            </w:pPr>
            <w:r w:rsidRPr="00E74491">
              <w:rPr>
                <w:rFonts w:ascii="Arial" w:hAnsi="Arial" w:hint="eastAsia"/>
                <w:kern w:val="0"/>
                <w:sz w:val="18"/>
                <w:szCs w:val="18"/>
                <w:lang w:val="fr-FR"/>
              </w:rPr>
              <w:t>协议版本号</w:t>
            </w:r>
          </w:p>
        </w:tc>
      </w:tr>
      <w:tr w:rsidR="006E4389" w:rsidTr="00121231">
        <w:trPr>
          <w:jc w:val="center"/>
        </w:trPr>
        <w:tc>
          <w:tcPr>
            <w:tcW w:w="2378" w:type="dxa"/>
          </w:tcPr>
          <w:p w:rsidR="006E4389" w:rsidRPr="00E74491" w:rsidRDefault="006E4389" w:rsidP="00E74491">
            <w:pPr>
              <w:pStyle w:val="TAL"/>
              <w:rPr>
                <w:lang w:val="fr-FR" w:eastAsia="zh-CN"/>
              </w:rPr>
            </w:pPr>
            <w:r>
              <w:rPr>
                <w:lang w:val="fr-FR" w:eastAsia="zh-CN"/>
              </w:rPr>
              <w:t>transactionID</w:t>
            </w:r>
          </w:p>
        </w:tc>
        <w:tc>
          <w:tcPr>
            <w:tcW w:w="737" w:type="dxa"/>
          </w:tcPr>
          <w:p w:rsidR="006E4389" w:rsidRPr="00E74491" w:rsidRDefault="006E4389" w:rsidP="00E74491">
            <w:pPr>
              <w:pStyle w:val="TAL"/>
              <w:rPr>
                <w:lang w:val="fr-FR" w:eastAsia="zh-CN"/>
              </w:rPr>
            </w:pPr>
            <w:r>
              <w:rPr>
                <w:rFonts w:hint="eastAsia"/>
                <w:lang w:val="fr-FR" w:eastAsia="zh-CN"/>
              </w:rPr>
              <w:t>M</w:t>
            </w:r>
          </w:p>
        </w:tc>
        <w:tc>
          <w:tcPr>
            <w:tcW w:w="2235" w:type="dxa"/>
          </w:tcPr>
          <w:p w:rsidR="006E4389" w:rsidRPr="00E74491" w:rsidRDefault="006E4389" w:rsidP="00E74491">
            <w:pPr>
              <w:pStyle w:val="TAH"/>
              <w:ind w:left="62"/>
              <w:jc w:val="both"/>
              <w:rPr>
                <w:b w:val="0"/>
                <w:lang w:val="fr-FR" w:eastAsia="zh-CN"/>
              </w:rPr>
            </w:pPr>
            <w:r>
              <w:rPr>
                <w:rFonts w:hint="eastAsia"/>
                <w:b w:val="0"/>
                <w:lang w:val="fr-FR" w:eastAsia="zh-CN"/>
              </w:rPr>
              <w:t>String</w:t>
            </w:r>
          </w:p>
        </w:tc>
        <w:tc>
          <w:tcPr>
            <w:tcW w:w="769" w:type="dxa"/>
          </w:tcPr>
          <w:p w:rsidR="006E4389" w:rsidRPr="00E74491" w:rsidRDefault="006E4389" w:rsidP="00E74491">
            <w:pPr>
              <w:rPr>
                <w:rFonts w:ascii="Arial" w:hAnsi="Arial"/>
                <w:kern w:val="0"/>
                <w:sz w:val="18"/>
                <w:szCs w:val="18"/>
                <w:lang w:val="fr-FR"/>
              </w:rPr>
            </w:pPr>
            <w:r w:rsidRPr="00E74491">
              <w:rPr>
                <w:rFonts w:ascii="Arial" w:hAnsi="Arial" w:hint="eastAsia"/>
                <w:kern w:val="0"/>
                <w:sz w:val="18"/>
                <w:szCs w:val="18"/>
                <w:lang w:val="fr-FR"/>
              </w:rPr>
              <w:t>40</w:t>
            </w:r>
          </w:p>
        </w:tc>
        <w:tc>
          <w:tcPr>
            <w:tcW w:w="2681" w:type="dxa"/>
          </w:tcPr>
          <w:p w:rsidR="006E4389" w:rsidRPr="00E74491" w:rsidRDefault="006E4389" w:rsidP="00E74491">
            <w:pPr>
              <w:rPr>
                <w:rFonts w:ascii="Arial" w:hAnsi="Arial"/>
                <w:kern w:val="0"/>
                <w:sz w:val="18"/>
                <w:szCs w:val="18"/>
                <w:lang w:val="fr-FR"/>
              </w:rPr>
            </w:pPr>
            <w:r w:rsidRPr="00E74491">
              <w:rPr>
                <w:rFonts w:ascii="Arial" w:hAnsi="Arial" w:hint="eastAsia"/>
                <w:kern w:val="0"/>
                <w:sz w:val="18"/>
                <w:szCs w:val="18"/>
                <w:lang w:val="fr-FR"/>
              </w:rPr>
              <w:t>消息标识</w:t>
            </w:r>
          </w:p>
        </w:tc>
      </w:tr>
      <w:tr w:rsidR="006E4389" w:rsidTr="00121231">
        <w:trPr>
          <w:jc w:val="center"/>
        </w:trPr>
        <w:tc>
          <w:tcPr>
            <w:tcW w:w="2378" w:type="dxa"/>
          </w:tcPr>
          <w:p w:rsidR="006E4389" w:rsidRPr="00C8364D" w:rsidRDefault="006E4389" w:rsidP="00E74491">
            <w:pPr>
              <w:pStyle w:val="TAL"/>
              <w:rPr>
                <w:lang w:val="fr-FR" w:eastAsia="zh-CN"/>
              </w:rPr>
            </w:pPr>
            <w:r w:rsidRPr="00C8364D">
              <w:rPr>
                <w:rFonts w:hint="eastAsia"/>
                <w:lang w:val="fr-FR" w:eastAsia="zh-CN"/>
              </w:rPr>
              <w:t>traceFlag</w:t>
            </w:r>
          </w:p>
        </w:tc>
        <w:tc>
          <w:tcPr>
            <w:tcW w:w="737" w:type="dxa"/>
          </w:tcPr>
          <w:p w:rsidR="006E4389" w:rsidRPr="00C8364D" w:rsidRDefault="006E4389" w:rsidP="00E74491">
            <w:pPr>
              <w:spacing w:line="240" w:lineRule="atLeast"/>
              <w:rPr>
                <w:rFonts w:ascii="Arial" w:hAnsi="Arial"/>
                <w:kern w:val="0"/>
                <w:sz w:val="18"/>
                <w:szCs w:val="18"/>
                <w:lang w:val="fr-FR"/>
              </w:rPr>
            </w:pPr>
            <w:r w:rsidRPr="00C8364D">
              <w:rPr>
                <w:rFonts w:ascii="Arial" w:hAnsi="Arial" w:hint="eastAsia"/>
                <w:kern w:val="0"/>
                <w:sz w:val="18"/>
                <w:szCs w:val="18"/>
                <w:lang w:val="fr-FR"/>
              </w:rPr>
              <w:t xml:space="preserve">O </w:t>
            </w:r>
          </w:p>
        </w:tc>
        <w:tc>
          <w:tcPr>
            <w:tcW w:w="2235" w:type="dxa"/>
          </w:tcPr>
          <w:p w:rsidR="006E4389" w:rsidRPr="00C8364D" w:rsidRDefault="006E4389" w:rsidP="00E74491">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769" w:type="dxa"/>
          </w:tcPr>
          <w:p w:rsidR="006E4389" w:rsidRPr="00C8364D" w:rsidRDefault="006E4389" w:rsidP="00E74491">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2681" w:type="dxa"/>
          </w:tcPr>
          <w:p w:rsidR="006E4389" w:rsidRPr="00C8364D" w:rsidRDefault="006E4389" w:rsidP="00550601">
            <w:pPr>
              <w:spacing w:line="240" w:lineRule="atLeast"/>
              <w:rPr>
                <w:rFonts w:ascii="Arial" w:hAnsi="Arial"/>
                <w:kern w:val="0"/>
                <w:sz w:val="18"/>
                <w:szCs w:val="18"/>
                <w:lang w:val="fr-FR"/>
              </w:rPr>
            </w:pPr>
            <w:r>
              <w:rPr>
                <w:rFonts w:ascii="Arial" w:hAnsi="Arial" w:hint="eastAsia"/>
                <w:kern w:val="0"/>
                <w:sz w:val="18"/>
                <w:szCs w:val="18"/>
                <w:lang w:val="fr-FR"/>
              </w:rPr>
              <w:t>跟踪标志</w:t>
            </w:r>
          </w:p>
        </w:tc>
      </w:tr>
      <w:tr w:rsidR="00B75FE2" w:rsidTr="00121231">
        <w:trPr>
          <w:jc w:val="center"/>
        </w:trPr>
        <w:tc>
          <w:tcPr>
            <w:tcW w:w="2378" w:type="dxa"/>
          </w:tcPr>
          <w:p w:rsidR="00B75FE2" w:rsidRPr="00C8364D" w:rsidRDefault="00B75FE2" w:rsidP="00274F97">
            <w:pPr>
              <w:pStyle w:val="TAL"/>
              <w:rPr>
                <w:lang w:val="fr-FR" w:eastAsia="zh-CN"/>
              </w:rPr>
            </w:pPr>
            <w:r>
              <w:rPr>
                <w:rFonts w:hint="eastAsia"/>
                <w:lang w:val="fr-FR" w:eastAsia="zh-CN"/>
              </w:rPr>
              <w:t>userID</w:t>
            </w:r>
          </w:p>
        </w:tc>
        <w:tc>
          <w:tcPr>
            <w:tcW w:w="737" w:type="dxa"/>
          </w:tcPr>
          <w:p w:rsidR="00B75FE2" w:rsidRPr="00C8364D" w:rsidRDefault="00B75FE2" w:rsidP="00274F97">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2235" w:type="dxa"/>
          </w:tcPr>
          <w:p w:rsidR="00B75FE2" w:rsidRDefault="005200E4" w:rsidP="00674D2A">
            <w:pPr>
              <w:spacing w:line="240" w:lineRule="atLeast"/>
              <w:rPr>
                <w:rFonts w:ascii="Arial" w:hAnsi="Arial"/>
                <w:kern w:val="0"/>
                <w:sz w:val="18"/>
                <w:szCs w:val="18"/>
                <w:lang w:val="fr-FR"/>
              </w:rPr>
            </w:pPr>
            <w:r>
              <w:rPr>
                <w:rFonts w:ascii="Arial" w:hAnsi="Arial" w:hint="eastAsia"/>
                <w:kern w:val="0"/>
                <w:sz w:val="18"/>
                <w:szCs w:val="18"/>
                <w:lang w:val="fr-FR"/>
              </w:rPr>
              <w:t>Bigint</w:t>
            </w:r>
          </w:p>
        </w:tc>
        <w:tc>
          <w:tcPr>
            <w:tcW w:w="769" w:type="dxa"/>
          </w:tcPr>
          <w:p w:rsidR="00B75FE2" w:rsidRDefault="00B75FE2" w:rsidP="00274F97">
            <w:pPr>
              <w:spacing w:line="240" w:lineRule="atLeast"/>
              <w:rPr>
                <w:rFonts w:ascii="Arial" w:hAnsi="Arial"/>
                <w:kern w:val="0"/>
                <w:sz w:val="18"/>
                <w:szCs w:val="18"/>
                <w:lang w:val="fr-FR"/>
              </w:rPr>
            </w:pPr>
          </w:p>
        </w:tc>
        <w:tc>
          <w:tcPr>
            <w:tcW w:w="2681" w:type="dxa"/>
          </w:tcPr>
          <w:p w:rsidR="00B75FE2" w:rsidRDefault="00B75FE2" w:rsidP="00274F97">
            <w:pPr>
              <w:spacing w:line="240" w:lineRule="atLeast"/>
              <w:rPr>
                <w:rFonts w:ascii="Arial" w:hAnsi="Arial"/>
                <w:kern w:val="0"/>
                <w:sz w:val="18"/>
                <w:szCs w:val="18"/>
                <w:lang w:val="fr-FR"/>
              </w:rPr>
            </w:pPr>
            <w:r>
              <w:rPr>
                <w:rFonts w:ascii="Arial" w:hAnsi="Arial" w:hint="eastAsia"/>
                <w:kern w:val="0"/>
                <w:sz w:val="18"/>
                <w:szCs w:val="18"/>
                <w:lang w:val="fr-FR"/>
              </w:rPr>
              <w:t>用户</w:t>
            </w:r>
            <w:r>
              <w:rPr>
                <w:rFonts w:ascii="Arial" w:hAnsi="Arial" w:hint="eastAsia"/>
                <w:kern w:val="0"/>
                <w:sz w:val="18"/>
                <w:szCs w:val="18"/>
                <w:lang w:val="fr-FR"/>
              </w:rPr>
              <w:t>ID</w:t>
            </w:r>
            <w:r>
              <w:rPr>
                <w:rFonts w:ascii="Arial" w:hAnsi="Arial" w:hint="eastAsia"/>
                <w:kern w:val="0"/>
                <w:sz w:val="18"/>
                <w:szCs w:val="18"/>
                <w:lang w:val="fr-FR"/>
              </w:rPr>
              <w:t>（内部）</w:t>
            </w:r>
          </w:p>
        </w:tc>
      </w:tr>
      <w:tr w:rsidR="00B75FE2" w:rsidTr="00121231">
        <w:trPr>
          <w:jc w:val="center"/>
        </w:trPr>
        <w:tc>
          <w:tcPr>
            <w:tcW w:w="2378" w:type="dxa"/>
          </w:tcPr>
          <w:p w:rsidR="00B75FE2" w:rsidRDefault="00B75FE2" w:rsidP="00D77249">
            <w:pPr>
              <w:pStyle w:val="TAL"/>
              <w:rPr>
                <w:lang w:val="fr-FR" w:eastAsia="zh-CN"/>
              </w:rPr>
            </w:pPr>
            <w:r>
              <w:rPr>
                <w:rFonts w:hint="eastAsia"/>
                <w:lang w:val="fr-FR" w:eastAsia="zh-CN"/>
              </w:rPr>
              <w:t>userEMail</w:t>
            </w:r>
          </w:p>
        </w:tc>
        <w:tc>
          <w:tcPr>
            <w:tcW w:w="737" w:type="dxa"/>
          </w:tcPr>
          <w:p w:rsidR="00B75FE2" w:rsidRPr="00C8364D" w:rsidRDefault="00B75FE2" w:rsidP="00274F97">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2235" w:type="dxa"/>
          </w:tcPr>
          <w:p w:rsidR="00B75FE2" w:rsidRPr="00C8364D" w:rsidRDefault="00B75FE2" w:rsidP="00274F97">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769" w:type="dxa"/>
          </w:tcPr>
          <w:p w:rsidR="00B75FE2" w:rsidRPr="00C8364D" w:rsidRDefault="00093E45" w:rsidP="00274F97">
            <w:pPr>
              <w:spacing w:line="240" w:lineRule="atLeast"/>
              <w:rPr>
                <w:rFonts w:ascii="Arial" w:hAnsi="Arial"/>
                <w:kern w:val="0"/>
                <w:sz w:val="18"/>
                <w:szCs w:val="18"/>
                <w:lang w:val="fr-FR"/>
              </w:rPr>
            </w:pPr>
            <w:r>
              <w:rPr>
                <w:rFonts w:ascii="Arial" w:hAnsi="Arial" w:hint="eastAsia"/>
                <w:kern w:val="0"/>
                <w:sz w:val="18"/>
                <w:szCs w:val="18"/>
                <w:lang w:val="fr-FR"/>
              </w:rPr>
              <w:t>512</w:t>
            </w:r>
          </w:p>
        </w:tc>
        <w:tc>
          <w:tcPr>
            <w:tcW w:w="2681" w:type="dxa"/>
          </w:tcPr>
          <w:p w:rsidR="00B75FE2" w:rsidRDefault="00B75FE2" w:rsidP="00274F97">
            <w:pPr>
              <w:spacing w:line="240" w:lineRule="atLeast"/>
              <w:rPr>
                <w:rFonts w:ascii="Arial" w:hAnsi="Arial"/>
                <w:kern w:val="0"/>
                <w:sz w:val="18"/>
                <w:szCs w:val="18"/>
                <w:lang w:val="fr-FR"/>
              </w:rPr>
            </w:pPr>
            <w:r>
              <w:rPr>
                <w:rFonts w:ascii="Arial" w:hAnsi="Arial" w:hint="eastAsia"/>
                <w:kern w:val="0"/>
                <w:sz w:val="18"/>
                <w:szCs w:val="18"/>
                <w:lang w:val="fr-FR"/>
              </w:rPr>
              <w:t>用户邮箱</w:t>
            </w:r>
          </w:p>
          <w:p w:rsidR="00093E45" w:rsidRDefault="00093E45" w:rsidP="00274F97">
            <w:pPr>
              <w:spacing w:line="240" w:lineRule="atLeast"/>
              <w:rPr>
                <w:rFonts w:ascii="Arial" w:hAnsi="Arial"/>
                <w:kern w:val="0"/>
                <w:sz w:val="18"/>
                <w:szCs w:val="18"/>
                <w:lang w:val="fr-FR"/>
              </w:rPr>
            </w:pPr>
            <w:r>
              <w:rPr>
                <w:rFonts w:ascii="Arial" w:hAnsi="Arial" w:hint="eastAsia"/>
                <w:kern w:val="0"/>
                <w:sz w:val="18"/>
                <w:szCs w:val="18"/>
                <w:lang w:val="fr-FR"/>
              </w:rPr>
              <w:t>存在多个邮箱时，用分号隔开</w:t>
            </w:r>
          </w:p>
        </w:tc>
      </w:tr>
    </w:tbl>
    <w:p w:rsidR="00AF42F2" w:rsidRDefault="00AF42F2" w:rsidP="00AF42F2">
      <w:pPr>
        <w:ind w:left="198"/>
      </w:pPr>
    </w:p>
    <w:p w:rsidR="00AF42F2" w:rsidRDefault="00AF42F2" w:rsidP="00407B6C">
      <w:pPr>
        <w:pStyle w:val="41"/>
      </w:pPr>
      <w:r>
        <w:rPr>
          <w:rFonts w:hint="eastAsia"/>
        </w:rPr>
        <w:t>异常信息</w:t>
      </w:r>
    </w:p>
    <w:p w:rsidR="003A7F02" w:rsidRDefault="003A7F02" w:rsidP="00AF42F2">
      <w:pPr>
        <w:pStyle w:val="a4"/>
        <w:ind w:firstLine="210"/>
      </w:pPr>
      <w:r>
        <w:rPr>
          <w:rFonts w:hint="eastAsia"/>
        </w:rPr>
        <w:t>失败则抛出异常</w:t>
      </w:r>
      <w:r>
        <w:rPr>
          <w:rFonts w:hint="eastAsia"/>
        </w:rPr>
        <w:t>CException</w:t>
      </w:r>
      <w:r>
        <w:rPr>
          <w:rFonts w:hint="eastAsia"/>
        </w:rPr>
        <w:t>，具体内容请参考异常码定义文档。</w:t>
      </w:r>
    </w:p>
    <w:p w:rsidR="00FC283C" w:rsidRDefault="00FC283C" w:rsidP="00FC283C">
      <w:pPr>
        <w:ind w:firstLine="210"/>
        <w:rPr>
          <w:lang w:val="fr-FR"/>
        </w:rPr>
      </w:pPr>
      <w:r>
        <w:rPr>
          <w:rFonts w:hint="eastAsia"/>
        </w:rPr>
        <w:t>异常码：</w:t>
      </w:r>
      <w:r w:rsidR="00E85726">
        <w:rPr>
          <w:rFonts w:hint="eastAsia"/>
        </w:rPr>
        <w:t>1~999</w:t>
      </w:r>
      <w:r>
        <w:rPr>
          <w:rFonts w:hint="eastAsia"/>
        </w:rPr>
        <w:t>表示需要前转的归属站点号。</w:t>
      </w:r>
    </w:p>
    <w:p w:rsidR="006E63BA" w:rsidRDefault="006E63BA" w:rsidP="00407B6C">
      <w:pPr>
        <w:pStyle w:val="41"/>
      </w:pPr>
      <w:r>
        <w:rPr>
          <w:rFonts w:hint="eastAsia"/>
        </w:rPr>
        <w:t>Json</w:t>
      </w:r>
      <w:r>
        <w:rPr>
          <w:rFonts w:hint="eastAsia"/>
        </w:rPr>
        <w:t>接口登录认证信息说明</w:t>
      </w:r>
    </w:p>
    <w:p w:rsidR="006E63BA" w:rsidRPr="003A63A1" w:rsidRDefault="006E63BA" w:rsidP="006E63BA">
      <w:r>
        <w:rPr>
          <w:rFonts w:hint="eastAsia"/>
        </w:rPr>
        <w:t xml:space="preserve">   Authorization</w:t>
      </w:r>
      <w:r>
        <w:rPr>
          <w:rFonts w:hint="eastAsia"/>
        </w:rPr>
        <w:t>中无需登录认证信息。</w:t>
      </w:r>
    </w:p>
    <w:p w:rsidR="00FC283C" w:rsidRPr="00FC283C" w:rsidRDefault="00FC283C" w:rsidP="00AF42F2">
      <w:pPr>
        <w:pStyle w:val="a4"/>
        <w:ind w:firstLine="210"/>
        <w:rPr>
          <w:lang w:val="fr-FR"/>
        </w:rPr>
      </w:pPr>
    </w:p>
    <w:p w:rsidR="0026055C" w:rsidRPr="0026055C" w:rsidRDefault="0026055C" w:rsidP="00407B6C">
      <w:pPr>
        <w:pStyle w:val="31"/>
        <w:rPr>
          <w:rStyle w:val="210"/>
          <w:lang w:val="fr-FR"/>
        </w:rPr>
      </w:pPr>
      <w:bookmarkStart w:id="568" w:name="_Toc317101345"/>
      <w:r w:rsidRPr="0026055C">
        <w:rPr>
          <w:rStyle w:val="210"/>
          <w:rFonts w:hint="eastAsia"/>
          <w:lang w:val="fr-FR"/>
        </w:rPr>
        <w:t>HTTP(s)</w:t>
      </w:r>
      <w:r>
        <w:rPr>
          <w:rStyle w:val="210"/>
          <w:rFonts w:hint="eastAsia"/>
        </w:rPr>
        <w:t>接口</w:t>
      </w:r>
      <w:bookmarkEnd w:id="568"/>
    </w:p>
    <w:p w:rsidR="0026055C" w:rsidRPr="0026055C" w:rsidRDefault="0026055C" w:rsidP="00407B6C">
      <w:pPr>
        <w:pStyle w:val="41"/>
        <w:rPr>
          <w:lang w:val="fr-FR"/>
        </w:rPr>
      </w:pPr>
      <w:r>
        <w:rPr>
          <w:rFonts w:hint="eastAsia"/>
        </w:rPr>
        <w:t>描述</w:t>
      </w:r>
    </w:p>
    <w:p w:rsidR="0026055C" w:rsidRDefault="0079602E" w:rsidP="0026055C">
      <w:pPr>
        <w:ind w:firstLine="420"/>
      </w:pPr>
      <w:r>
        <w:rPr>
          <w:rFonts w:hint="eastAsia"/>
        </w:rPr>
        <w:t>用于重置密码接口</w:t>
      </w:r>
      <w:r>
        <w:rPr>
          <w:rFonts w:hint="eastAsia"/>
        </w:rPr>
        <w:t>.</w:t>
      </w:r>
      <w:r w:rsidRPr="0026055C">
        <w:rPr>
          <w:rFonts w:hint="eastAsia"/>
          <w:lang w:val="fr-FR"/>
        </w:rPr>
        <w:t xml:space="preserve"> </w:t>
      </w:r>
      <w:r w:rsidR="0026055C" w:rsidRPr="0026055C">
        <w:rPr>
          <w:rFonts w:hint="eastAsia"/>
          <w:lang w:val="fr-FR"/>
        </w:rPr>
        <w:t>AccountAgent</w:t>
      </w:r>
      <w:r w:rsidR="0026055C">
        <w:rPr>
          <w:rFonts w:hint="eastAsia"/>
        </w:rPr>
        <w:t>向</w:t>
      </w:r>
      <w:r w:rsidR="0026055C" w:rsidRPr="0026055C">
        <w:rPr>
          <w:rFonts w:hint="eastAsia"/>
          <w:lang w:val="fr-FR"/>
        </w:rPr>
        <w:t>AccountServer</w:t>
      </w:r>
      <w:r w:rsidR="0026055C">
        <w:rPr>
          <w:rFonts w:hint="eastAsia"/>
        </w:rPr>
        <w:t>发起请求</w:t>
      </w:r>
      <w:r w:rsidR="0026055C" w:rsidRPr="0026055C">
        <w:rPr>
          <w:rFonts w:hint="eastAsia"/>
          <w:lang w:val="fr-FR"/>
        </w:rPr>
        <w:t>，</w:t>
      </w:r>
      <w:r w:rsidR="0026055C" w:rsidRPr="0026055C">
        <w:rPr>
          <w:rFonts w:hint="eastAsia"/>
          <w:lang w:val="fr-FR"/>
        </w:rPr>
        <w:t>AccountServer</w:t>
      </w:r>
      <w:r w:rsidR="0026055C">
        <w:rPr>
          <w:rFonts w:hint="eastAsia"/>
        </w:rPr>
        <w:t>内部转调上述</w:t>
      </w:r>
      <w:r w:rsidR="0026055C" w:rsidRPr="0026055C">
        <w:rPr>
          <w:rFonts w:hint="eastAsia"/>
          <w:lang w:val="fr-FR"/>
        </w:rPr>
        <w:t>SOAP</w:t>
      </w:r>
      <w:r w:rsidR="0026055C">
        <w:rPr>
          <w:rFonts w:hint="eastAsia"/>
        </w:rPr>
        <w:t>接口。</w:t>
      </w:r>
    </w:p>
    <w:p w:rsidR="00616AAD" w:rsidRDefault="00616AAD" w:rsidP="0026055C">
      <w:pPr>
        <w:ind w:firstLine="420"/>
        <w:rPr>
          <w:lang w:val="fr-FR"/>
        </w:rPr>
      </w:pPr>
      <w:r>
        <w:rPr>
          <w:rFonts w:hint="eastAsia"/>
          <w:lang w:val="fr-FR"/>
        </w:rPr>
        <w:t>该操作无需携带服务端已通过认证的</w:t>
      </w:r>
      <w:r>
        <w:rPr>
          <w:rFonts w:hint="eastAsia"/>
          <w:lang w:val="fr-FR"/>
        </w:rPr>
        <w:t>sessionID</w:t>
      </w:r>
      <w:r>
        <w:rPr>
          <w:rFonts w:hint="eastAsia"/>
          <w:lang w:val="fr-FR"/>
        </w:rPr>
        <w:t>。</w:t>
      </w:r>
    </w:p>
    <w:p w:rsidR="00FC283C" w:rsidRPr="000B7FED" w:rsidRDefault="00FC283C" w:rsidP="00FC283C">
      <w:pPr>
        <w:ind w:firstLine="420"/>
        <w:rPr>
          <w:lang w:val="fr-FR"/>
        </w:rPr>
      </w:pPr>
      <w:r>
        <w:rPr>
          <w:rFonts w:hint="eastAsia"/>
          <w:lang w:val="fr-FR"/>
        </w:rPr>
        <w:lastRenderedPageBreak/>
        <w:t>UP</w:t>
      </w:r>
      <w:r>
        <w:rPr>
          <w:rFonts w:hint="eastAsia"/>
          <w:lang w:val="fr-FR"/>
        </w:rPr>
        <w:t>返回</w:t>
      </w:r>
      <w:r>
        <w:rPr>
          <w:rFonts w:hint="eastAsia"/>
        </w:rPr>
        <w:t>异常码</w:t>
      </w:r>
      <w:r w:rsidRPr="00E81EFF">
        <w:rPr>
          <w:rFonts w:hint="eastAsia"/>
          <w:lang w:val="fr-FR"/>
        </w:rPr>
        <w:t>(</w:t>
      </w:r>
      <w:r w:rsidR="00E85726">
        <w:rPr>
          <w:rFonts w:hint="eastAsia"/>
          <w:lang w:val="fr-FR"/>
        </w:rPr>
        <w:t>1~999</w:t>
      </w:r>
      <w:r w:rsidRPr="00E81EFF">
        <w:rPr>
          <w:rFonts w:hint="eastAsia"/>
          <w:lang w:val="fr-FR"/>
        </w:rPr>
        <w:t>)</w:t>
      </w:r>
      <w:r>
        <w:rPr>
          <w:rFonts w:hint="eastAsia"/>
        </w:rPr>
        <w:t>时</w:t>
      </w:r>
      <w:r w:rsidRPr="00E81EFF">
        <w:rPr>
          <w:rFonts w:hint="eastAsia"/>
          <w:lang w:val="fr-FR"/>
        </w:rPr>
        <w:t>，</w:t>
      </w:r>
      <w:r w:rsidRPr="00E81EFF">
        <w:rPr>
          <w:rFonts w:hint="eastAsia"/>
          <w:lang w:val="fr-FR"/>
        </w:rPr>
        <w:t>AccountServer</w:t>
      </w:r>
      <w:r>
        <w:rPr>
          <w:rFonts w:hint="eastAsia"/>
        </w:rPr>
        <w:t>返回重定向</w:t>
      </w:r>
      <w:r w:rsidRPr="00E81EFF">
        <w:rPr>
          <w:rFonts w:hint="eastAsia"/>
          <w:lang w:val="fr-FR"/>
        </w:rPr>
        <w:t>，</w:t>
      </w:r>
      <w:r>
        <w:rPr>
          <w:rFonts w:hint="eastAsia"/>
        </w:rPr>
        <w:t>重定向</w:t>
      </w:r>
      <w:r w:rsidRPr="00E81EFF">
        <w:rPr>
          <w:rFonts w:hint="eastAsia"/>
          <w:lang w:val="fr-FR"/>
        </w:rPr>
        <w:t>URL</w:t>
      </w:r>
      <w:r>
        <w:rPr>
          <w:rFonts w:hint="eastAsia"/>
        </w:rPr>
        <w:t>为源</w:t>
      </w:r>
      <w:r w:rsidRPr="00E81EFF">
        <w:rPr>
          <w:rFonts w:hint="eastAsia"/>
          <w:lang w:val="fr-FR"/>
        </w:rPr>
        <w:t>URL</w:t>
      </w:r>
      <w:r>
        <w:rPr>
          <w:rFonts w:hint="eastAsia"/>
          <w:lang w:val="fr-FR"/>
        </w:rPr>
        <w:t>的子域名部分</w:t>
      </w:r>
      <w:r>
        <w:rPr>
          <w:rFonts w:hint="eastAsia"/>
        </w:rPr>
        <w:t>增加归属站点号。</w:t>
      </w:r>
    </w:p>
    <w:p w:rsidR="00FC283C" w:rsidRPr="00FC283C" w:rsidRDefault="00FC283C" w:rsidP="0026055C">
      <w:pPr>
        <w:ind w:firstLine="420"/>
        <w:rPr>
          <w:lang w:val="fr-FR"/>
        </w:rPr>
      </w:pPr>
    </w:p>
    <w:p w:rsidR="0026055C" w:rsidRPr="0026055C" w:rsidRDefault="0026055C" w:rsidP="00407B6C">
      <w:pPr>
        <w:pStyle w:val="41"/>
        <w:rPr>
          <w:lang w:val="fr-FR"/>
        </w:rPr>
      </w:pPr>
      <w:r w:rsidRPr="00A6475E">
        <w:rPr>
          <w:rFonts w:hint="eastAsia"/>
        </w:rPr>
        <w:t>协议映射</w:t>
      </w:r>
    </w:p>
    <w:p w:rsidR="0026055C" w:rsidRPr="0026055C" w:rsidRDefault="0026055C" w:rsidP="00FF54F0">
      <w:pPr>
        <w:numPr>
          <w:ilvl w:val="0"/>
          <w:numId w:val="22"/>
        </w:numPr>
        <w:tabs>
          <w:tab w:val="num" w:pos="0"/>
        </w:tabs>
        <w:rPr>
          <w:b/>
          <w:lang w:val="fr-FR"/>
        </w:rPr>
      </w:pPr>
      <w:r w:rsidRPr="00A6475E">
        <w:rPr>
          <w:rFonts w:hint="eastAsia"/>
          <w:b/>
        </w:rPr>
        <w:t>请求消息示例</w:t>
      </w:r>
    </w:p>
    <w:p w:rsidR="0026055C" w:rsidRPr="00A6475E" w:rsidRDefault="0026055C" w:rsidP="0026055C">
      <w:r w:rsidRPr="0026055C">
        <w:rPr>
          <w:lang w:val="fr-FR"/>
        </w:rPr>
        <w:t>POST</w:t>
      </w:r>
      <w:r w:rsidRPr="0026055C">
        <w:rPr>
          <w:rFonts w:hint="eastAsia"/>
          <w:lang w:val="fr-FR"/>
        </w:rPr>
        <w:t xml:space="preserve"> </w:t>
      </w:r>
      <w:r w:rsidRPr="0026055C">
        <w:rPr>
          <w:lang w:val="fr-FR"/>
        </w:rPr>
        <w:t>http://host:port/</w:t>
      </w:r>
      <w:r w:rsidRPr="0026055C">
        <w:rPr>
          <w:rFonts w:hint="eastAsia"/>
          <w:lang w:val="fr-FR"/>
        </w:rPr>
        <w:t>AccountServer</w:t>
      </w:r>
      <w:r w:rsidRPr="0026055C">
        <w:rPr>
          <w:lang w:val="fr-FR"/>
        </w:rPr>
        <w:t>/I</w:t>
      </w:r>
      <w:r w:rsidRPr="0026055C">
        <w:rPr>
          <w:rFonts w:hint="eastAsia"/>
          <w:lang w:val="fr-FR"/>
        </w:rPr>
        <w:t>U</w:t>
      </w:r>
      <w:r w:rsidRPr="00A6475E">
        <w:rPr>
          <w:rFonts w:hint="eastAsia"/>
        </w:rPr>
        <w:t>ser</w:t>
      </w:r>
      <w:r w:rsidR="0063100A">
        <w:rPr>
          <w:rFonts w:hint="eastAsia"/>
        </w:rPr>
        <w:t>Pwd</w:t>
      </w:r>
      <w:r w:rsidRPr="00A6475E">
        <w:rPr>
          <w:rFonts w:hint="eastAsia"/>
        </w:rPr>
        <w:t>Mng</w:t>
      </w:r>
      <w:r w:rsidR="0034718F">
        <w:rPr>
          <w:rFonts w:hint="eastAsia"/>
        </w:rPr>
        <w:t>/</w:t>
      </w:r>
      <w:r w:rsidR="0063100A">
        <w:rPr>
          <w:rFonts w:hint="eastAsia"/>
          <w:lang w:val="da-DK"/>
        </w:rPr>
        <w:t>resetP</w:t>
      </w:r>
      <w:r w:rsidR="00B75FE2">
        <w:rPr>
          <w:rFonts w:hint="eastAsia"/>
          <w:lang w:val="da-DK"/>
        </w:rPr>
        <w:t>wdByEMail</w:t>
      </w:r>
      <w:r w:rsidRPr="00A6475E">
        <w:t xml:space="preserve"> </w:t>
      </w:r>
      <w:r>
        <w:rPr>
          <w:rFonts w:hint="eastAsia"/>
        </w:rPr>
        <w:t xml:space="preserve"> </w:t>
      </w:r>
      <w:r w:rsidRPr="00A6475E">
        <w:t>HTTP/1.1</w:t>
      </w:r>
    </w:p>
    <w:p w:rsidR="0026055C" w:rsidRPr="00A6475E" w:rsidRDefault="0026055C" w:rsidP="0026055C">
      <w:r w:rsidRPr="00A6475E">
        <w:rPr>
          <w:i/>
        </w:rPr>
        <w:t>Authorization</w:t>
      </w:r>
      <w:r w:rsidRPr="00A6475E">
        <w:rPr>
          <w:rFonts w:hint="eastAsia"/>
          <w:i/>
        </w:rPr>
        <w:t>:</w:t>
      </w:r>
      <w:r w:rsidRPr="00A6475E">
        <w:rPr>
          <w:i/>
        </w:rPr>
        <w:t xml:space="preserve"> </w:t>
      </w:r>
      <w:r w:rsidR="000D79DC">
        <w:rPr>
          <w:rFonts w:hint="eastAsia"/>
          <w:i/>
        </w:rPr>
        <w:t>为空</w:t>
      </w:r>
    </w:p>
    <w:p w:rsidR="0026055C" w:rsidRPr="00A6475E" w:rsidRDefault="0026055C" w:rsidP="0026055C"/>
    <w:p w:rsidR="0026055C" w:rsidRPr="00A6475E" w:rsidRDefault="0026055C" w:rsidP="0026055C">
      <w:pPr>
        <w:rPr>
          <w:lang w:val="de-DE"/>
        </w:rPr>
      </w:pPr>
      <w:r w:rsidRPr="00A6475E">
        <w:rPr>
          <w:lang w:val="de-DE"/>
        </w:rPr>
        <w:t>&lt;?xml version="1.0" encoding="UTF-8"?&gt;</w:t>
      </w:r>
    </w:p>
    <w:p w:rsidR="0026055C" w:rsidRPr="00A6475E" w:rsidRDefault="0026055C" w:rsidP="0026055C">
      <w:pPr>
        <w:rPr>
          <w:lang w:val="de-DE"/>
        </w:rPr>
      </w:pPr>
      <w:r w:rsidRPr="00A6475E">
        <w:rPr>
          <w:lang w:val="de-DE"/>
        </w:rPr>
        <w:t>&lt;</w:t>
      </w:r>
      <w:r w:rsidR="00B75FE2">
        <w:rPr>
          <w:rFonts w:hint="eastAsia"/>
          <w:lang w:val="de-DE"/>
        </w:rPr>
        <w:t>Reset</w:t>
      </w:r>
      <w:r w:rsidR="0063100A" w:rsidRPr="005D449C">
        <w:rPr>
          <w:rFonts w:hint="eastAsia"/>
          <w:lang w:val="fr-FR"/>
        </w:rPr>
        <w:t>P</w:t>
      </w:r>
      <w:r w:rsidR="00B75FE2">
        <w:rPr>
          <w:rFonts w:hint="eastAsia"/>
          <w:lang w:val="fr-FR"/>
        </w:rPr>
        <w:t>wdByEMail</w:t>
      </w:r>
      <w:r w:rsidR="0063100A">
        <w:rPr>
          <w:rFonts w:hint="eastAsia"/>
          <w:lang w:val="fr-FR"/>
        </w:rPr>
        <w:t>Req</w:t>
      </w:r>
      <w:r w:rsidRPr="00A6475E">
        <w:rPr>
          <w:lang w:val="de-DE"/>
        </w:rPr>
        <w:t>&gt;</w:t>
      </w:r>
    </w:p>
    <w:p w:rsidR="006E4389" w:rsidRPr="00A6475E" w:rsidRDefault="006E4389" w:rsidP="006E4389">
      <w:r w:rsidRPr="00A6475E">
        <w:rPr>
          <w:lang w:val="de-DE"/>
        </w:rPr>
        <w:t xml:space="preserve">  </w:t>
      </w:r>
      <w:r w:rsidRPr="00A6475E">
        <w:t>&lt;</w:t>
      </w:r>
      <w:r w:rsidRPr="00A6475E">
        <w:rPr>
          <w:rFonts w:hint="eastAsia"/>
          <w:lang w:val="fr-FR"/>
        </w:rPr>
        <w:t xml:space="preserve"> </w:t>
      </w:r>
      <w:r w:rsidRPr="00A6475E">
        <w:rPr>
          <w:rFonts w:hint="eastAsia"/>
        </w:rPr>
        <w:t>v</w:t>
      </w:r>
      <w:r w:rsidRPr="00A6475E">
        <w:t>ersion &gt;</w:t>
      </w:r>
      <w:r w:rsidR="00A3706D">
        <w:rPr>
          <w:rFonts w:hint="eastAsia"/>
        </w:rPr>
        <w:t>01.01</w:t>
      </w:r>
      <w:r w:rsidRPr="00A6475E">
        <w:t>&lt;/</w:t>
      </w:r>
      <w:r w:rsidRPr="00A6475E">
        <w:rPr>
          <w:rFonts w:hint="eastAsia"/>
        </w:rPr>
        <w:t xml:space="preserve"> v</w:t>
      </w:r>
      <w:r w:rsidRPr="00A6475E">
        <w:t>ersion &gt;</w:t>
      </w:r>
    </w:p>
    <w:p w:rsidR="003068A3" w:rsidRPr="00A6475E" w:rsidRDefault="003068A3" w:rsidP="003068A3">
      <w:r w:rsidRPr="00A6475E">
        <w:rPr>
          <w:lang w:val="de-DE"/>
        </w:rPr>
        <w:t xml:space="preserve">  </w:t>
      </w:r>
      <w:r w:rsidRPr="00A6475E">
        <w:t>&lt;</w:t>
      </w:r>
      <w:r>
        <w:rPr>
          <w:rFonts w:hint="eastAsia"/>
        </w:rPr>
        <w:t>a</w:t>
      </w:r>
      <w:r>
        <w:rPr>
          <w:rFonts w:hint="eastAsia"/>
          <w:lang w:val="fr-FR"/>
        </w:rPr>
        <w:t>ccountType</w:t>
      </w:r>
      <w:r w:rsidRPr="00A6475E">
        <w:t>&gt;</w:t>
      </w:r>
      <w:r>
        <w:rPr>
          <w:rFonts w:hint="eastAsia"/>
        </w:rPr>
        <w:t>0</w:t>
      </w:r>
      <w:r w:rsidRPr="00A6475E">
        <w:t>&lt;/</w:t>
      </w:r>
      <w:r>
        <w:rPr>
          <w:rFonts w:hint="eastAsia"/>
        </w:rPr>
        <w:t>a</w:t>
      </w:r>
      <w:r>
        <w:rPr>
          <w:rFonts w:hint="eastAsia"/>
          <w:lang w:val="fr-FR"/>
        </w:rPr>
        <w:t>ccountType</w:t>
      </w:r>
      <w:r w:rsidRPr="00A6475E">
        <w:t xml:space="preserve"> &gt;</w:t>
      </w:r>
    </w:p>
    <w:p w:rsidR="006E4389" w:rsidRDefault="006E4389" w:rsidP="006E4389">
      <w:r w:rsidRPr="00A6475E">
        <w:rPr>
          <w:lang w:val="de-DE"/>
        </w:rPr>
        <w:t xml:space="preserve">  </w:t>
      </w:r>
      <w:r w:rsidRPr="00A6475E">
        <w:t>&lt;</w:t>
      </w:r>
      <w:r w:rsidR="00983682">
        <w:rPr>
          <w:rFonts w:hint="eastAsia"/>
          <w:lang w:val="fr-FR"/>
        </w:rPr>
        <w:t>userAccount</w:t>
      </w:r>
      <w:r w:rsidRPr="00A6475E">
        <w:t>&gt;</w:t>
      </w:r>
      <w:r w:rsidR="004C5B27">
        <w:t>008613677777777</w:t>
      </w:r>
      <w:r w:rsidRPr="00A6475E">
        <w:t>&lt;/</w:t>
      </w:r>
      <w:r w:rsidR="00983682">
        <w:rPr>
          <w:rFonts w:hint="eastAsia"/>
          <w:lang w:val="fr-FR"/>
        </w:rPr>
        <w:t>userAccount</w:t>
      </w:r>
      <w:r w:rsidRPr="00A6475E">
        <w:t xml:space="preserve"> &gt;</w:t>
      </w:r>
    </w:p>
    <w:p w:rsidR="00920E28" w:rsidRPr="00A6475E" w:rsidRDefault="00920E28" w:rsidP="00920E28">
      <w:pPr>
        <w:ind w:leftChars="100" w:left="210"/>
      </w:pPr>
      <w:r>
        <w:rPr>
          <w:rFonts w:hint="eastAsia"/>
        </w:rPr>
        <w:t>&lt;</w:t>
      </w:r>
      <w:r w:rsidR="00E75215">
        <w:rPr>
          <w:rFonts w:hint="eastAsia"/>
          <w:b/>
          <w:bCs/>
        </w:rPr>
        <w:t>reqClientType</w:t>
      </w:r>
      <w:r>
        <w:rPr>
          <w:rFonts w:hint="eastAsia"/>
          <w:b/>
          <w:bCs/>
        </w:rPr>
        <w:t>&gt;0&lt;/</w:t>
      </w:r>
      <w:r w:rsidR="00E75215">
        <w:rPr>
          <w:rFonts w:hint="eastAsia"/>
          <w:b/>
          <w:bCs/>
        </w:rPr>
        <w:t>reqClientType</w:t>
      </w:r>
      <w:r>
        <w:rPr>
          <w:rFonts w:hint="eastAsia"/>
          <w:b/>
          <w:bCs/>
        </w:rPr>
        <w:t>&gt;</w:t>
      </w:r>
    </w:p>
    <w:p w:rsidR="0026055C" w:rsidRPr="00A6475E" w:rsidRDefault="0026055C" w:rsidP="0026055C">
      <w:pPr>
        <w:rPr>
          <w:lang w:val="fr-FR"/>
        </w:rPr>
      </w:pPr>
      <w:r w:rsidRPr="00A6475E">
        <w:rPr>
          <w:lang w:val="fr-FR"/>
        </w:rPr>
        <w:t>&lt;/</w:t>
      </w:r>
      <w:r w:rsidR="00B75FE2">
        <w:rPr>
          <w:rFonts w:hint="eastAsia"/>
          <w:lang w:val="de-DE"/>
        </w:rPr>
        <w:t>Reset</w:t>
      </w:r>
      <w:r w:rsidR="00B75FE2" w:rsidRPr="005D449C">
        <w:rPr>
          <w:rFonts w:hint="eastAsia"/>
          <w:lang w:val="fr-FR"/>
        </w:rPr>
        <w:t>P</w:t>
      </w:r>
      <w:r w:rsidR="00B75FE2">
        <w:rPr>
          <w:rFonts w:hint="eastAsia"/>
          <w:lang w:val="fr-FR"/>
        </w:rPr>
        <w:t>wdByEMailReq</w:t>
      </w:r>
      <w:r w:rsidR="00B75FE2" w:rsidRPr="00A6475E">
        <w:rPr>
          <w:lang w:val="fr-FR"/>
        </w:rPr>
        <w:t xml:space="preserve"> </w:t>
      </w:r>
      <w:r w:rsidRPr="00A6475E">
        <w:rPr>
          <w:lang w:val="fr-FR"/>
        </w:rPr>
        <w:t>&gt;</w:t>
      </w:r>
    </w:p>
    <w:p w:rsidR="0026055C" w:rsidRPr="00A6475E" w:rsidRDefault="0026055C" w:rsidP="00FF54F0">
      <w:pPr>
        <w:numPr>
          <w:ilvl w:val="0"/>
          <w:numId w:val="22"/>
        </w:numPr>
        <w:tabs>
          <w:tab w:val="num" w:pos="0"/>
        </w:tabs>
        <w:rPr>
          <w:b/>
        </w:rPr>
      </w:pPr>
      <w:r w:rsidRPr="00A6475E">
        <w:rPr>
          <w:rFonts w:hint="eastAsia"/>
          <w:b/>
        </w:rPr>
        <w:t>响应消息</w:t>
      </w:r>
    </w:p>
    <w:p w:rsidR="0026055C" w:rsidRPr="00A6475E" w:rsidRDefault="0026055C" w:rsidP="0026055C">
      <w:r w:rsidRPr="00A6475E">
        <w:t>&lt;?xml version="1.0" encoding="UTF-8"?&gt;</w:t>
      </w:r>
    </w:p>
    <w:p w:rsidR="0026055C" w:rsidRDefault="0026055C" w:rsidP="0026055C">
      <w:r w:rsidRPr="00A6475E">
        <w:t xml:space="preserve">&lt;result </w:t>
      </w:r>
      <w:r>
        <w:rPr>
          <w:rFonts w:hint="eastAsia"/>
        </w:rPr>
        <w:t>result</w:t>
      </w:r>
      <w:r w:rsidRPr="00A6475E">
        <w:rPr>
          <w:rFonts w:hint="eastAsia"/>
        </w:rPr>
        <w:t>Code</w:t>
      </w:r>
      <w:r w:rsidRPr="00A6475E">
        <w:t>=0&gt;</w:t>
      </w:r>
    </w:p>
    <w:p w:rsidR="0026055C" w:rsidRPr="00A6475E" w:rsidRDefault="0026055C" w:rsidP="0026055C">
      <w:pPr>
        <w:ind w:leftChars="100" w:left="210"/>
      </w:pPr>
      <w:r w:rsidRPr="00A6475E">
        <w:rPr>
          <w:rFonts w:hint="eastAsia"/>
          <w:lang w:val="da-DK"/>
        </w:rPr>
        <w:t>&lt;</w:t>
      </w:r>
      <w:r w:rsidR="00B75FE2" w:rsidRPr="00B75FE2">
        <w:rPr>
          <w:rFonts w:hint="eastAsia"/>
          <w:lang w:val="de-DE"/>
        </w:rPr>
        <w:t xml:space="preserve"> </w:t>
      </w:r>
      <w:r w:rsidR="00B75FE2">
        <w:rPr>
          <w:rFonts w:hint="eastAsia"/>
          <w:lang w:val="de-DE"/>
        </w:rPr>
        <w:t>Reset</w:t>
      </w:r>
      <w:r w:rsidR="00B75FE2" w:rsidRPr="005D449C">
        <w:rPr>
          <w:rFonts w:hint="eastAsia"/>
          <w:lang w:val="fr-FR"/>
        </w:rPr>
        <w:t>P</w:t>
      </w:r>
      <w:r w:rsidR="00B75FE2">
        <w:rPr>
          <w:rFonts w:hint="eastAsia"/>
          <w:lang w:val="fr-FR"/>
        </w:rPr>
        <w:t>wdByEMailRsq</w:t>
      </w:r>
      <w:r w:rsidRPr="00A6475E">
        <w:rPr>
          <w:rFonts w:hint="eastAsia"/>
          <w:lang w:val="da-DK"/>
        </w:rPr>
        <w:t>&gt;</w:t>
      </w:r>
    </w:p>
    <w:p w:rsidR="00722941" w:rsidRDefault="00722941" w:rsidP="00722941">
      <w:pPr>
        <w:ind w:leftChars="100" w:left="210"/>
      </w:pPr>
      <w:r w:rsidRPr="00A6475E">
        <w:rPr>
          <w:lang w:val="de-DE"/>
        </w:rPr>
        <w:t xml:space="preserve">  </w:t>
      </w:r>
      <w:r w:rsidRPr="00A6475E">
        <w:t>&lt;</w:t>
      </w:r>
      <w:r w:rsidRPr="00A6475E">
        <w:rPr>
          <w:rFonts w:hint="eastAsia"/>
          <w:lang w:val="fr-FR"/>
        </w:rPr>
        <w:t xml:space="preserve"> </w:t>
      </w:r>
      <w:r w:rsidRPr="00A6475E">
        <w:rPr>
          <w:rFonts w:hint="eastAsia"/>
        </w:rPr>
        <w:t>v</w:t>
      </w:r>
      <w:r w:rsidRPr="00A6475E">
        <w:t>ersion &gt;</w:t>
      </w:r>
      <w:r w:rsidR="00A3706D">
        <w:rPr>
          <w:rFonts w:hint="eastAsia"/>
        </w:rPr>
        <w:t>01.01</w:t>
      </w:r>
      <w:r w:rsidRPr="00A6475E">
        <w:t>&lt;/</w:t>
      </w:r>
      <w:r w:rsidRPr="00A6475E">
        <w:rPr>
          <w:rFonts w:hint="eastAsia"/>
        </w:rPr>
        <w:t xml:space="preserve"> v</w:t>
      </w:r>
      <w:r w:rsidRPr="00A6475E">
        <w:t>ersion &gt;</w:t>
      </w:r>
    </w:p>
    <w:p w:rsidR="00B75FE2" w:rsidRDefault="00B75FE2" w:rsidP="0026055C">
      <w:pPr>
        <w:ind w:leftChars="100" w:left="210"/>
      </w:pPr>
      <w:r>
        <w:rPr>
          <w:rFonts w:hint="eastAsia"/>
        </w:rPr>
        <w:t xml:space="preserve">  &lt;userID&gt;100001&lt;/userID&gt;</w:t>
      </w:r>
    </w:p>
    <w:p w:rsidR="00D77249" w:rsidRPr="00A6475E" w:rsidRDefault="00D77249" w:rsidP="0026055C">
      <w:pPr>
        <w:ind w:leftChars="100" w:left="210"/>
      </w:pPr>
      <w:r>
        <w:rPr>
          <w:rFonts w:hint="eastAsia"/>
        </w:rPr>
        <w:t xml:space="preserve">  &lt;</w:t>
      </w:r>
      <w:r>
        <w:rPr>
          <w:rFonts w:hint="eastAsia"/>
          <w:lang w:val="fr-FR"/>
        </w:rPr>
        <w:t>userEMail&gt;http://</w:t>
      </w:r>
      <w:r w:rsidR="00351B91">
        <w:rPr>
          <w:rFonts w:hint="eastAsia"/>
          <w:lang w:val="fr-FR"/>
        </w:rPr>
        <w:t>aaa@</w:t>
      </w:r>
      <w:r>
        <w:rPr>
          <w:rFonts w:hint="eastAsia"/>
          <w:lang w:val="fr-FR"/>
        </w:rPr>
        <w:t>www.126.com&lt;/userEMail&gt;</w:t>
      </w:r>
    </w:p>
    <w:p w:rsidR="0026055C" w:rsidRPr="00A6475E" w:rsidRDefault="0026055C" w:rsidP="0026055C">
      <w:pPr>
        <w:ind w:leftChars="100" w:left="210"/>
      </w:pPr>
      <w:r w:rsidRPr="00A6475E">
        <w:rPr>
          <w:rFonts w:hint="eastAsia"/>
        </w:rPr>
        <w:t>&lt;/</w:t>
      </w:r>
      <w:r w:rsidR="00B75FE2">
        <w:rPr>
          <w:rFonts w:hint="eastAsia"/>
          <w:lang w:val="de-DE"/>
        </w:rPr>
        <w:t>Reset</w:t>
      </w:r>
      <w:r w:rsidR="00B75FE2" w:rsidRPr="005D449C">
        <w:rPr>
          <w:rFonts w:hint="eastAsia"/>
          <w:lang w:val="fr-FR"/>
        </w:rPr>
        <w:t>P</w:t>
      </w:r>
      <w:r w:rsidR="00B75FE2">
        <w:rPr>
          <w:rFonts w:hint="eastAsia"/>
          <w:lang w:val="fr-FR"/>
        </w:rPr>
        <w:t>wdByEMailRsq</w:t>
      </w:r>
      <w:r w:rsidRPr="00A6475E">
        <w:rPr>
          <w:rFonts w:hint="eastAsia"/>
        </w:rPr>
        <w:t>&gt;</w:t>
      </w:r>
    </w:p>
    <w:p w:rsidR="0026055C" w:rsidRDefault="0026055C" w:rsidP="0026055C">
      <w:pPr>
        <w:rPr>
          <w:lang w:val="fr-FR"/>
        </w:rPr>
      </w:pPr>
      <w:r>
        <w:rPr>
          <w:rFonts w:hint="eastAsia"/>
          <w:lang w:val="fr-FR"/>
        </w:rPr>
        <w:t>&lt;/result&gt;</w:t>
      </w:r>
    </w:p>
    <w:p w:rsidR="006E4389" w:rsidRDefault="006E4389" w:rsidP="0026055C">
      <w:pPr>
        <w:rPr>
          <w:lang w:val="fr-FR"/>
        </w:rPr>
      </w:pPr>
    </w:p>
    <w:p w:rsidR="006E4389" w:rsidRDefault="006E4389" w:rsidP="006E4389">
      <w:pPr>
        <w:pStyle w:val="21"/>
        <w:numPr>
          <w:ilvl w:val="1"/>
          <w:numId w:val="1"/>
        </w:numPr>
        <w:rPr>
          <w:lang w:val="fr-FR"/>
        </w:rPr>
      </w:pPr>
      <w:bookmarkStart w:id="569" w:name="_Toc317101346"/>
      <w:r w:rsidRPr="0063100A">
        <w:rPr>
          <w:rStyle w:val="210"/>
          <w:rFonts w:hint="eastAsia"/>
        </w:rPr>
        <w:t>resetP</w:t>
      </w:r>
      <w:r w:rsidR="00B75FE2">
        <w:rPr>
          <w:rStyle w:val="210"/>
          <w:rFonts w:hint="eastAsia"/>
        </w:rPr>
        <w:t>assword</w:t>
      </w:r>
      <w:bookmarkEnd w:id="569"/>
    </w:p>
    <w:p w:rsidR="006E4389" w:rsidRPr="0079602E" w:rsidRDefault="003F1820" w:rsidP="00407B6C">
      <w:pPr>
        <w:pStyle w:val="31"/>
        <w:rPr>
          <w:lang w:val="fr-FR"/>
        </w:rPr>
      </w:pPr>
      <w:bookmarkStart w:id="570" w:name="_Toc317101347"/>
      <w:r>
        <w:rPr>
          <w:rStyle w:val="210"/>
          <w:rFonts w:hint="eastAsia"/>
          <w:lang w:val="fr-FR"/>
        </w:rPr>
        <w:t>JSON</w:t>
      </w:r>
      <w:r>
        <w:rPr>
          <w:rStyle w:val="210"/>
          <w:rFonts w:hint="eastAsia"/>
          <w:lang w:val="fr-FR"/>
        </w:rPr>
        <w:t>＋</w:t>
      </w:r>
      <w:r>
        <w:rPr>
          <w:rStyle w:val="210"/>
          <w:rFonts w:hint="eastAsia"/>
          <w:lang w:val="fr-FR"/>
        </w:rPr>
        <w:t>SOAP</w:t>
      </w:r>
      <w:r>
        <w:rPr>
          <w:rStyle w:val="210"/>
          <w:rFonts w:hint="eastAsia"/>
          <w:lang w:val="fr-FR"/>
        </w:rPr>
        <w:t>接口</w:t>
      </w:r>
      <w:bookmarkEnd w:id="570"/>
    </w:p>
    <w:p w:rsidR="006E4389" w:rsidRPr="0079602E" w:rsidRDefault="006E4389" w:rsidP="00407B6C">
      <w:pPr>
        <w:pStyle w:val="41"/>
        <w:rPr>
          <w:lang w:val="fr-FR"/>
        </w:rPr>
      </w:pPr>
      <w:r>
        <w:rPr>
          <w:rFonts w:hint="eastAsia"/>
        </w:rPr>
        <w:t>描述</w:t>
      </w:r>
    </w:p>
    <w:p w:rsidR="00B75FE2" w:rsidRDefault="006E4389" w:rsidP="006E4389">
      <w:pPr>
        <w:ind w:firstLine="420"/>
        <w:jc w:val="left"/>
        <w:rPr>
          <w:lang w:val="fr-FR"/>
        </w:rPr>
      </w:pPr>
      <w:r>
        <w:rPr>
          <w:rFonts w:hint="eastAsia"/>
        </w:rPr>
        <w:t>重置密码</w:t>
      </w:r>
      <w:r>
        <w:rPr>
          <w:rFonts w:hint="eastAsia"/>
          <w:lang w:val="fr-FR"/>
        </w:rPr>
        <w:t>。</w:t>
      </w:r>
    </w:p>
    <w:p w:rsidR="006E4389" w:rsidRPr="0079602E" w:rsidRDefault="006E4389" w:rsidP="006E4389">
      <w:pPr>
        <w:ind w:firstLine="420"/>
        <w:jc w:val="left"/>
        <w:rPr>
          <w:lang w:val="fr-FR"/>
        </w:rPr>
      </w:pPr>
      <w:r>
        <w:rPr>
          <w:rFonts w:hint="eastAsia"/>
          <w:lang w:val="fr-FR"/>
        </w:rPr>
        <w:t>用户</w:t>
      </w:r>
      <w:r w:rsidR="00B75FE2">
        <w:rPr>
          <w:rFonts w:hint="eastAsia"/>
          <w:lang w:val="fr-FR"/>
        </w:rPr>
        <w:t>点击</w:t>
      </w:r>
      <w:r w:rsidR="00B75FE2">
        <w:rPr>
          <w:rFonts w:hint="eastAsia"/>
          <w:lang w:val="fr-FR"/>
        </w:rPr>
        <w:t>E</w:t>
      </w:r>
      <w:r w:rsidR="00B75FE2">
        <w:rPr>
          <w:lang w:val="fr-FR"/>
        </w:rPr>
        <w:t>m</w:t>
      </w:r>
      <w:r w:rsidR="00B75FE2">
        <w:rPr>
          <w:rFonts w:hint="eastAsia"/>
          <w:lang w:val="fr-FR"/>
        </w:rPr>
        <w:t>ail</w:t>
      </w:r>
      <w:r w:rsidR="00B75FE2">
        <w:rPr>
          <w:rFonts w:hint="eastAsia"/>
          <w:lang w:val="fr-FR"/>
        </w:rPr>
        <w:t>中连接</w:t>
      </w:r>
      <w:r>
        <w:rPr>
          <w:rFonts w:hint="eastAsia"/>
          <w:lang w:val="fr-FR"/>
        </w:rPr>
        <w:t>进入</w:t>
      </w:r>
      <w:r>
        <w:rPr>
          <w:rFonts w:hint="eastAsia"/>
          <w:lang w:val="fr-FR"/>
        </w:rPr>
        <w:t>Portal</w:t>
      </w:r>
      <w:r>
        <w:rPr>
          <w:rFonts w:hint="eastAsia"/>
          <w:lang w:val="fr-FR"/>
        </w:rPr>
        <w:t>重置密码页面，无需认证。</w:t>
      </w:r>
    </w:p>
    <w:p w:rsidR="006E4389" w:rsidRPr="002F1C78" w:rsidRDefault="006E4389" w:rsidP="006E4389">
      <w:pPr>
        <w:ind w:firstLine="420"/>
        <w:rPr>
          <w:lang w:val="fr-FR"/>
        </w:rPr>
      </w:pPr>
      <w:r w:rsidRPr="0079602E">
        <w:rPr>
          <w:rFonts w:hint="eastAsia"/>
          <w:lang w:val="fr-FR"/>
        </w:rPr>
        <w:t>Portal</w:t>
      </w:r>
      <w:r>
        <w:rPr>
          <w:rFonts w:hint="eastAsia"/>
        </w:rPr>
        <w:t>通过该接口向</w:t>
      </w:r>
      <w:r w:rsidRPr="0079602E">
        <w:rPr>
          <w:rFonts w:hint="eastAsia"/>
          <w:lang w:val="fr-FR"/>
        </w:rPr>
        <w:t>UserProfile</w:t>
      </w:r>
      <w:r>
        <w:rPr>
          <w:rFonts w:hint="eastAsia"/>
        </w:rPr>
        <w:t>发起请求。</w:t>
      </w:r>
    </w:p>
    <w:p w:rsidR="00AA2E28" w:rsidRPr="006B1AB9" w:rsidRDefault="00AA2E28" w:rsidP="006E4389">
      <w:pPr>
        <w:ind w:firstLine="420"/>
        <w:rPr>
          <w:lang w:val="fr-FR"/>
        </w:rPr>
      </w:pPr>
      <w:r>
        <w:rPr>
          <w:rFonts w:hint="eastAsia"/>
        </w:rPr>
        <w:t>注</w:t>
      </w:r>
      <w:r w:rsidRPr="002F1C78">
        <w:rPr>
          <w:rFonts w:hint="eastAsia"/>
          <w:lang w:val="fr-FR"/>
        </w:rPr>
        <w:t>：</w:t>
      </w:r>
      <w:r>
        <w:rPr>
          <w:rFonts w:hint="eastAsia"/>
        </w:rPr>
        <w:t>全球部署时</w:t>
      </w:r>
      <w:r w:rsidRPr="002F1C78">
        <w:rPr>
          <w:rFonts w:hint="eastAsia"/>
          <w:lang w:val="fr-FR"/>
        </w:rPr>
        <w:t>，</w:t>
      </w:r>
      <w:r>
        <w:rPr>
          <w:rFonts w:hint="eastAsia"/>
        </w:rPr>
        <w:t>依赖</w:t>
      </w:r>
      <w:r w:rsidRPr="002F1C78">
        <w:rPr>
          <w:rFonts w:hint="eastAsia"/>
          <w:lang w:val="fr-FR"/>
        </w:rPr>
        <w:t>resetPwdByEmail</w:t>
      </w:r>
      <w:r>
        <w:rPr>
          <w:rFonts w:hint="eastAsia"/>
        </w:rPr>
        <w:t>等将重置密码邮件指向归属站点</w:t>
      </w:r>
      <w:r w:rsidRPr="002F1C78">
        <w:rPr>
          <w:rFonts w:hint="eastAsia"/>
          <w:lang w:val="fr-FR"/>
        </w:rPr>
        <w:t>Portal</w:t>
      </w:r>
      <w:r>
        <w:rPr>
          <w:rFonts w:hint="eastAsia"/>
        </w:rPr>
        <w:t>。</w:t>
      </w:r>
    </w:p>
    <w:p w:rsidR="00525A4B" w:rsidRPr="00BE2B59" w:rsidRDefault="00525A4B" w:rsidP="00525A4B">
      <w:pPr>
        <w:tabs>
          <w:tab w:val="left" w:pos="-720"/>
          <w:tab w:val="left" w:pos="0"/>
          <w:tab w:val="left" w:pos="295"/>
          <w:tab w:val="left" w:pos="1440"/>
          <w:tab w:val="left" w:pos="2160"/>
          <w:tab w:val="left" w:pos="2880"/>
          <w:tab w:val="left" w:pos="3600"/>
          <w:tab w:val="left" w:pos="4320"/>
        </w:tabs>
        <w:ind w:firstLineChars="150" w:firstLine="270"/>
        <w:rPr>
          <w:rFonts w:ascii="Arial" w:hAnsi="宋体" w:cs="Arial"/>
          <w:sz w:val="18"/>
          <w:szCs w:val="18"/>
          <w:lang w:val="fr-FR"/>
        </w:rPr>
      </w:pPr>
    </w:p>
    <w:p w:rsidR="00D11565" w:rsidRPr="006B1AB9" w:rsidRDefault="008F2F91" w:rsidP="008F2F91">
      <w:pPr>
        <w:tabs>
          <w:tab w:val="left" w:pos="-720"/>
          <w:tab w:val="left" w:pos="0"/>
          <w:tab w:val="left" w:pos="295"/>
          <w:tab w:val="left" w:pos="1440"/>
          <w:tab w:val="left" w:pos="2160"/>
          <w:tab w:val="left" w:pos="2880"/>
          <w:tab w:val="left" w:pos="3600"/>
          <w:tab w:val="left" w:pos="4320"/>
        </w:tabs>
        <w:ind w:firstLineChars="150" w:firstLine="270"/>
        <w:rPr>
          <w:lang w:val="fr-FR"/>
        </w:rPr>
      </w:pPr>
      <w:r>
        <w:rPr>
          <w:rFonts w:ascii="Arial" w:hAnsi="宋体" w:cs="Arial" w:hint="eastAsia"/>
          <w:sz w:val="18"/>
          <w:szCs w:val="18"/>
          <w:lang w:val="en-GB"/>
        </w:rPr>
        <w:t>无密码</w:t>
      </w:r>
      <w:r w:rsidRPr="00265147">
        <w:rPr>
          <w:rFonts w:ascii="Arial" w:hAnsi="宋体" w:cs="Arial" w:hint="eastAsia"/>
          <w:sz w:val="18"/>
          <w:szCs w:val="18"/>
          <w:lang w:val="fr-FR"/>
        </w:rPr>
        <w:t>，</w:t>
      </w:r>
      <w:r w:rsidR="00525A4B">
        <w:rPr>
          <w:rFonts w:ascii="Arial" w:hAnsi="宋体" w:cs="Arial" w:hint="eastAsia"/>
          <w:sz w:val="18"/>
          <w:szCs w:val="18"/>
          <w:lang w:val="en-GB"/>
        </w:rPr>
        <w:t>短信认证生成的</w:t>
      </w:r>
      <w:r w:rsidR="00525A4B" w:rsidRPr="00265147">
        <w:rPr>
          <w:rFonts w:ascii="Arial" w:hAnsi="宋体" w:cs="Arial" w:hint="eastAsia"/>
          <w:sz w:val="18"/>
          <w:szCs w:val="18"/>
          <w:lang w:val="fr-FR"/>
        </w:rPr>
        <w:t>ST</w:t>
      </w:r>
      <w:r w:rsidR="00525A4B" w:rsidRPr="00265147">
        <w:rPr>
          <w:rFonts w:ascii="Arial" w:hAnsi="宋体" w:cs="Arial" w:hint="eastAsia"/>
          <w:sz w:val="18"/>
          <w:szCs w:val="18"/>
          <w:lang w:val="fr-FR"/>
        </w:rPr>
        <w:t>，</w:t>
      </w:r>
      <w:r>
        <w:rPr>
          <w:rFonts w:ascii="Arial" w:hAnsi="宋体" w:cs="Arial" w:hint="eastAsia"/>
          <w:sz w:val="18"/>
          <w:szCs w:val="18"/>
          <w:lang w:val="en-GB"/>
        </w:rPr>
        <w:t>修改密码时不失效。</w:t>
      </w:r>
    </w:p>
    <w:p w:rsidR="006E4389" w:rsidRDefault="006E4389" w:rsidP="00407B6C">
      <w:pPr>
        <w:pStyle w:val="41"/>
        <w:rPr>
          <w:lang w:val="fr-FR"/>
        </w:rPr>
      </w:pPr>
      <w:r>
        <w:rPr>
          <w:lang w:val="fr-FR"/>
        </w:rPr>
        <w:lastRenderedPageBreak/>
        <w:t xml:space="preserve">API </w:t>
      </w:r>
      <w:r>
        <w:rPr>
          <w:rFonts w:hint="eastAsia"/>
        </w:rPr>
        <w:t>原型</w:t>
      </w:r>
    </w:p>
    <w:p w:rsidR="006E4389" w:rsidRPr="005D449C" w:rsidRDefault="00781A03" w:rsidP="006E4389">
      <w:pPr>
        <w:ind w:firstLine="420"/>
        <w:rPr>
          <w:lang w:val="fr-FR"/>
        </w:rPr>
      </w:pPr>
      <w:r>
        <w:rPr>
          <w:rFonts w:hint="eastAsia"/>
          <w:lang w:val="fr-FR"/>
        </w:rPr>
        <w:t>Reset</w:t>
      </w:r>
      <w:r w:rsidR="006E4389" w:rsidRPr="005D449C">
        <w:rPr>
          <w:rFonts w:hint="eastAsia"/>
          <w:lang w:val="fr-FR"/>
        </w:rPr>
        <w:t>Password</w:t>
      </w:r>
      <w:r w:rsidR="006E4389">
        <w:rPr>
          <w:rFonts w:hint="eastAsia"/>
          <w:lang w:val="fr-FR"/>
        </w:rPr>
        <w:t xml:space="preserve">Rsp </w:t>
      </w:r>
      <w:r w:rsidR="006E4389" w:rsidRPr="005D449C">
        <w:rPr>
          <w:rFonts w:ascii="Verdana" w:hAnsi="Verdana" w:hint="eastAsia"/>
          <w:lang w:val="fr-FR"/>
        </w:rPr>
        <w:t>void</w:t>
      </w:r>
      <w:r w:rsidR="006E4389" w:rsidRPr="005D449C">
        <w:rPr>
          <w:rFonts w:hint="eastAsia"/>
          <w:lang w:val="fr-FR"/>
        </w:rPr>
        <w:t xml:space="preserve"> resetPassword</w:t>
      </w:r>
      <w:r w:rsidR="006E4389" w:rsidRPr="005D449C">
        <w:rPr>
          <w:lang w:val="fr-FR"/>
        </w:rPr>
        <w:t>(</w:t>
      </w:r>
      <w:r>
        <w:rPr>
          <w:rFonts w:hint="eastAsia"/>
          <w:lang w:val="fr-FR"/>
        </w:rPr>
        <w:t>Reset</w:t>
      </w:r>
      <w:r w:rsidR="006E4389" w:rsidRPr="005D449C">
        <w:rPr>
          <w:rFonts w:hint="eastAsia"/>
          <w:lang w:val="fr-FR"/>
        </w:rPr>
        <w:t>Password</w:t>
      </w:r>
      <w:r w:rsidR="006E4389">
        <w:rPr>
          <w:rFonts w:hint="eastAsia"/>
          <w:lang w:val="fr-FR"/>
        </w:rPr>
        <w:t xml:space="preserve">Req </w:t>
      </w:r>
      <w:r>
        <w:rPr>
          <w:rFonts w:hint="eastAsia"/>
          <w:lang w:val="fr-FR"/>
        </w:rPr>
        <w:t>resetP</w:t>
      </w:r>
      <w:r w:rsidR="006E4389" w:rsidRPr="005D449C">
        <w:rPr>
          <w:rFonts w:hint="eastAsia"/>
          <w:lang w:val="fr-FR"/>
        </w:rPr>
        <w:t>assword</w:t>
      </w:r>
      <w:r w:rsidR="006E4389">
        <w:rPr>
          <w:rFonts w:hint="eastAsia"/>
          <w:lang w:val="fr-FR"/>
        </w:rPr>
        <w:t>Req</w:t>
      </w:r>
      <w:r w:rsidR="006E4389" w:rsidRPr="005D449C">
        <w:rPr>
          <w:lang w:val="fr-FR"/>
        </w:rPr>
        <w:t>)</w:t>
      </w:r>
      <w:r w:rsidR="006E4389" w:rsidRPr="005D449C">
        <w:rPr>
          <w:rFonts w:hint="eastAsia"/>
          <w:lang w:val="fr-FR"/>
        </w:rPr>
        <w:t xml:space="preserve"> throws </w:t>
      </w:r>
      <w:r w:rsidR="006E4389">
        <w:rPr>
          <w:rFonts w:hint="eastAsia"/>
          <w:lang w:val="fr-FR"/>
        </w:rPr>
        <w:t>CException</w:t>
      </w:r>
    </w:p>
    <w:p w:rsidR="006E4389" w:rsidRPr="005D449C" w:rsidRDefault="006E4389" w:rsidP="006E4389">
      <w:pPr>
        <w:rPr>
          <w:lang w:val="fr-FR"/>
        </w:rPr>
      </w:pPr>
    </w:p>
    <w:p w:rsidR="006E4389" w:rsidRDefault="006E4389" w:rsidP="00407B6C">
      <w:pPr>
        <w:pStyle w:val="41"/>
      </w:pPr>
      <w:r>
        <w:rPr>
          <w:rFonts w:hint="eastAsia"/>
        </w:rPr>
        <w:t>输入参数</w:t>
      </w:r>
    </w:p>
    <w:p w:rsidR="006E4389" w:rsidRPr="00F542DD" w:rsidRDefault="00781A03" w:rsidP="006E4389">
      <w:pPr>
        <w:pStyle w:val="a4"/>
        <w:ind w:firstLine="210"/>
      </w:pPr>
      <w:r>
        <w:rPr>
          <w:rFonts w:hint="eastAsia"/>
          <w:lang w:val="fr-FR"/>
        </w:rPr>
        <w:t>Reset</w:t>
      </w:r>
      <w:r w:rsidR="006E4389" w:rsidRPr="005D449C">
        <w:rPr>
          <w:rFonts w:hint="eastAsia"/>
          <w:lang w:val="fr-FR"/>
        </w:rPr>
        <w:t>Password</w:t>
      </w:r>
      <w:r w:rsidR="006E4389">
        <w:rPr>
          <w:rFonts w:hint="eastAsia"/>
          <w:lang w:val="fr-FR"/>
        </w:rPr>
        <w:t>Req</w:t>
      </w:r>
      <w:r w:rsidR="006E4389">
        <w:rPr>
          <w:rFonts w:hint="eastAsia"/>
          <w:lang w:val="fr-FR"/>
        </w:rPr>
        <w:t>定义如下：</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1385"/>
        <w:gridCol w:w="709"/>
        <w:gridCol w:w="3591"/>
      </w:tblGrid>
      <w:tr w:rsidR="006E4389" w:rsidTr="00E110E7">
        <w:trPr>
          <w:jc w:val="center"/>
        </w:trPr>
        <w:tc>
          <w:tcPr>
            <w:tcW w:w="2378" w:type="dxa"/>
          </w:tcPr>
          <w:p w:rsidR="006E4389" w:rsidRDefault="006E4389" w:rsidP="006E4389">
            <w:pPr>
              <w:pStyle w:val="TAH"/>
              <w:rPr>
                <w:rFonts w:ascii="Verdana" w:hAnsi="Verdana"/>
                <w:lang w:val="fr-FR" w:eastAsia="zh-CN"/>
              </w:rPr>
            </w:pPr>
            <w:r>
              <w:rPr>
                <w:rFonts w:ascii="Verdana" w:hAnsi="Verdana" w:hint="eastAsia"/>
                <w:lang w:val="fr-FR" w:eastAsia="zh-CN"/>
              </w:rPr>
              <w:t>参数名称</w:t>
            </w:r>
          </w:p>
        </w:tc>
        <w:tc>
          <w:tcPr>
            <w:tcW w:w="737" w:type="dxa"/>
          </w:tcPr>
          <w:p w:rsidR="006E4389" w:rsidRDefault="006E4389" w:rsidP="006E4389">
            <w:pPr>
              <w:pStyle w:val="TAH"/>
              <w:rPr>
                <w:rFonts w:ascii="Verdana" w:hAnsi="Verdana"/>
                <w:lang w:val="fr-FR" w:eastAsia="zh-CN"/>
              </w:rPr>
            </w:pPr>
            <w:r>
              <w:rPr>
                <w:rFonts w:ascii="Verdana" w:hAnsi="Verdana" w:hint="eastAsia"/>
                <w:lang w:val="fr-FR" w:eastAsia="zh-CN"/>
              </w:rPr>
              <w:t>必须</w:t>
            </w:r>
          </w:p>
        </w:tc>
        <w:tc>
          <w:tcPr>
            <w:tcW w:w="1385" w:type="dxa"/>
          </w:tcPr>
          <w:p w:rsidR="006E4389" w:rsidRDefault="006E4389" w:rsidP="006E4389">
            <w:pPr>
              <w:pStyle w:val="TAH"/>
              <w:rPr>
                <w:rFonts w:ascii="Verdana" w:hAnsi="Verdana"/>
                <w:lang w:val="fr-FR" w:eastAsia="zh-CN"/>
              </w:rPr>
            </w:pPr>
            <w:r>
              <w:rPr>
                <w:rFonts w:ascii="Verdana" w:hAnsi="Verdana" w:hint="eastAsia"/>
                <w:lang w:val="fr-FR" w:eastAsia="zh-CN"/>
              </w:rPr>
              <w:t>类型</w:t>
            </w:r>
          </w:p>
        </w:tc>
        <w:tc>
          <w:tcPr>
            <w:tcW w:w="709" w:type="dxa"/>
          </w:tcPr>
          <w:p w:rsidR="006E4389" w:rsidRDefault="006E4389" w:rsidP="006E4389">
            <w:pPr>
              <w:pStyle w:val="TAH"/>
              <w:rPr>
                <w:rFonts w:ascii="Verdana" w:hAnsi="Verdana"/>
                <w:lang w:val="fr-FR" w:eastAsia="zh-CN"/>
              </w:rPr>
            </w:pPr>
            <w:r>
              <w:rPr>
                <w:rFonts w:ascii="Verdana" w:hAnsi="Verdana" w:hint="eastAsia"/>
                <w:lang w:val="fr-FR" w:eastAsia="zh-CN"/>
              </w:rPr>
              <w:t>长度</w:t>
            </w:r>
          </w:p>
        </w:tc>
        <w:tc>
          <w:tcPr>
            <w:tcW w:w="3591" w:type="dxa"/>
          </w:tcPr>
          <w:p w:rsidR="006E4389" w:rsidRDefault="006E4389" w:rsidP="006E4389">
            <w:pPr>
              <w:pStyle w:val="TAH"/>
              <w:rPr>
                <w:rFonts w:ascii="Verdana" w:hAnsi="Verdana"/>
                <w:lang w:val="fr-FR" w:eastAsia="zh-CN"/>
              </w:rPr>
            </w:pPr>
            <w:r>
              <w:rPr>
                <w:rFonts w:ascii="Verdana" w:hAnsi="Verdana" w:hint="eastAsia"/>
                <w:lang w:val="fr-FR" w:eastAsia="zh-CN"/>
              </w:rPr>
              <w:t>描述信息</w:t>
            </w:r>
          </w:p>
        </w:tc>
      </w:tr>
      <w:tr w:rsidR="00B75FE2" w:rsidTr="00E110E7">
        <w:trPr>
          <w:jc w:val="center"/>
        </w:trPr>
        <w:tc>
          <w:tcPr>
            <w:tcW w:w="2378" w:type="dxa"/>
          </w:tcPr>
          <w:p w:rsidR="00B75FE2" w:rsidRDefault="00B75FE2" w:rsidP="00274F97">
            <w:pPr>
              <w:pStyle w:val="TAL"/>
              <w:rPr>
                <w:rFonts w:ascii="宋体" w:hAnsi="宋体"/>
                <w:lang w:val="fr-FR" w:eastAsia="zh-CN"/>
              </w:rPr>
            </w:pPr>
            <w:r>
              <w:rPr>
                <w:rFonts w:hint="eastAsia"/>
                <w:lang w:eastAsia="zh-CN"/>
              </w:rPr>
              <w:t>v</w:t>
            </w:r>
            <w:r>
              <w:t>ersion</w:t>
            </w:r>
          </w:p>
        </w:tc>
        <w:tc>
          <w:tcPr>
            <w:tcW w:w="737" w:type="dxa"/>
          </w:tcPr>
          <w:p w:rsidR="00B75FE2" w:rsidRDefault="00B75FE2" w:rsidP="00274F97">
            <w:pPr>
              <w:pStyle w:val="TAL"/>
              <w:rPr>
                <w:rFonts w:ascii="宋体" w:hAnsi="宋体"/>
                <w:lang w:eastAsia="zh-CN"/>
              </w:rPr>
            </w:pPr>
            <w:r>
              <w:rPr>
                <w:rFonts w:hint="eastAsia"/>
                <w:lang w:val="fr-FR" w:eastAsia="zh-CN"/>
              </w:rPr>
              <w:t>M</w:t>
            </w:r>
          </w:p>
        </w:tc>
        <w:tc>
          <w:tcPr>
            <w:tcW w:w="1385" w:type="dxa"/>
          </w:tcPr>
          <w:p w:rsidR="00B75FE2" w:rsidRDefault="00B75FE2" w:rsidP="00274F97">
            <w:pPr>
              <w:pStyle w:val="TAH"/>
              <w:jc w:val="both"/>
              <w:rPr>
                <w:rFonts w:ascii="宋体" w:hAnsi="宋体"/>
                <w:b w:val="0"/>
                <w:lang w:val="fr-FR" w:eastAsia="zh-CN"/>
              </w:rPr>
            </w:pPr>
            <w:r>
              <w:rPr>
                <w:rFonts w:hint="eastAsia"/>
                <w:b w:val="0"/>
                <w:lang w:val="fr-FR" w:eastAsia="zh-CN"/>
              </w:rPr>
              <w:t>String</w:t>
            </w:r>
          </w:p>
        </w:tc>
        <w:tc>
          <w:tcPr>
            <w:tcW w:w="709" w:type="dxa"/>
          </w:tcPr>
          <w:p w:rsidR="00B75FE2" w:rsidRDefault="005E1AA2" w:rsidP="00274F97">
            <w:pPr>
              <w:rPr>
                <w:rFonts w:ascii="宋体" w:hAnsi="宋体"/>
                <w:lang w:val="fr-FR"/>
              </w:rPr>
            </w:pPr>
            <w:r>
              <w:rPr>
                <w:rFonts w:ascii="Arial" w:hAnsi="Arial" w:hint="eastAsia"/>
                <w:lang w:val="fr-FR"/>
              </w:rPr>
              <w:t>5</w:t>
            </w:r>
          </w:p>
        </w:tc>
        <w:tc>
          <w:tcPr>
            <w:tcW w:w="3591" w:type="dxa"/>
          </w:tcPr>
          <w:p w:rsidR="00B75FE2" w:rsidRDefault="00B75FE2" w:rsidP="00274F97">
            <w:pPr>
              <w:rPr>
                <w:rFonts w:ascii="Arial" w:hAnsi="Arial"/>
                <w:sz w:val="19"/>
                <w:szCs w:val="19"/>
                <w:lang w:val="en-GB"/>
              </w:rPr>
            </w:pPr>
            <w:r>
              <w:rPr>
                <w:rFonts w:ascii="Arial" w:hAnsi="Arial" w:hint="eastAsia"/>
                <w:sz w:val="19"/>
                <w:szCs w:val="19"/>
                <w:lang w:val="en-GB"/>
              </w:rPr>
              <w:t>协议版本号</w:t>
            </w:r>
          </w:p>
          <w:p w:rsidR="00B75FE2" w:rsidRPr="00C8364D" w:rsidRDefault="00B75FE2" w:rsidP="00274F97">
            <w:pPr>
              <w:rPr>
                <w:rFonts w:ascii="Arial" w:hAnsi="Arial"/>
                <w:sz w:val="19"/>
                <w:szCs w:val="19"/>
                <w:lang w:val="en-GB"/>
              </w:rPr>
            </w:pPr>
            <w:r>
              <w:rPr>
                <w:rFonts w:ascii="Arial" w:hAnsi="Arial" w:hint="eastAsia"/>
                <w:sz w:val="19"/>
                <w:szCs w:val="19"/>
                <w:lang w:val="en-GB"/>
              </w:rPr>
              <w:t>当前版本为：</w:t>
            </w:r>
            <w:r w:rsidR="00A3706D">
              <w:rPr>
                <w:rFonts w:ascii="Arial" w:hAnsi="Arial" w:hint="eastAsia"/>
                <w:sz w:val="19"/>
                <w:szCs w:val="19"/>
                <w:lang w:val="en-GB"/>
              </w:rPr>
              <w:t>01.01</w:t>
            </w:r>
          </w:p>
        </w:tc>
      </w:tr>
      <w:tr w:rsidR="00B75FE2" w:rsidTr="00E110E7">
        <w:trPr>
          <w:jc w:val="center"/>
        </w:trPr>
        <w:tc>
          <w:tcPr>
            <w:tcW w:w="2378" w:type="dxa"/>
          </w:tcPr>
          <w:p w:rsidR="00B75FE2" w:rsidRDefault="00B75FE2" w:rsidP="00274F97">
            <w:pPr>
              <w:pStyle w:val="TAL"/>
              <w:rPr>
                <w:rFonts w:ascii="宋体" w:hAnsi="宋体"/>
                <w:lang w:val="fr-FR" w:eastAsia="zh-CN"/>
              </w:rPr>
            </w:pPr>
            <w:r>
              <w:rPr>
                <w:lang w:val="fr-FR"/>
              </w:rPr>
              <w:t>transactionID</w:t>
            </w:r>
          </w:p>
        </w:tc>
        <w:tc>
          <w:tcPr>
            <w:tcW w:w="737" w:type="dxa"/>
          </w:tcPr>
          <w:p w:rsidR="00B75FE2" w:rsidRDefault="00B75FE2" w:rsidP="00274F97">
            <w:pPr>
              <w:pStyle w:val="TAL"/>
              <w:rPr>
                <w:rFonts w:ascii="宋体" w:hAnsi="宋体"/>
                <w:lang w:eastAsia="zh-CN"/>
              </w:rPr>
            </w:pPr>
            <w:r>
              <w:rPr>
                <w:rFonts w:hint="eastAsia"/>
                <w:lang w:val="fr-FR" w:eastAsia="zh-CN"/>
              </w:rPr>
              <w:t>M</w:t>
            </w:r>
          </w:p>
        </w:tc>
        <w:tc>
          <w:tcPr>
            <w:tcW w:w="1385" w:type="dxa"/>
          </w:tcPr>
          <w:p w:rsidR="00B75FE2" w:rsidRDefault="00B75FE2" w:rsidP="00274F97">
            <w:pPr>
              <w:pStyle w:val="TAH"/>
              <w:jc w:val="both"/>
              <w:rPr>
                <w:rFonts w:ascii="宋体" w:hAnsi="宋体"/>
                <w:b w:val="0"/>
                <w:lang w:val="fr-FR" w:eastAsia="zh-CN"/>
              </w:rPr>
            </w:pPr>
            <w:r>
              <w:rPr>
                <w:rFonts w:hint="eastAsia"/>
                <w:b w:val="0"/>
                <w:lang w:val="fr-FR" w:eastAsia="zh-CN"/>
              </w:rPr>
              <w:t>String</w:t>
            </w:r>
          </w:p>
        </w:tc>
        <w:tc>
          <w:tcPr>
            <w:tcW w:w="709" w:type="dxa"/>
          </w:tcPr>
          <w:p w:rsidR="00B75FE2" w:rsidRDefault="00B75FE2" w:rsidP="00274F97">
            <w:pPr>
              <w:rPr>
                <w:rFonts w:ascii="宋体" w:hAnsi="宋体"/>
                <w:lang w:val="fr-FR"/>
              </w:rPr>
            </w:pPr>
            <w:r>
              <w:rPr>
                <w:rFonts w:ascii="Arial" w:hAnsi="Arial" w:hint="eastAsia"/>
                <w:lang w:val="fr-FR"/>
              </w:rPr>
              <w:t>40</w:t>
            </w:r>
          </w:p>
        </w:tc>
        <w:tc>
          <w:tcPr>
            <w:tcW w:w="3591" w:type="dxa"/>
          </w:tcPr>
          <w:p w:rsidR="00B75FE2" w:rsidRDefault="00B75FE2" w:rsidP="00274F97">
            <w:pPr>
              <w:rPr>
                <w:rFonts w:ascii="宋体" w:hAnsi="宋体"/>
                <w:sz w:val="19"/>
                <w:szCs w:val="19"/>
                <w:lang w:val="en-GB"/>
              </w:rPr>
            </w:pPr>
            <w:r>
              <w:rPr>
                <w:rFonts w:ascii="Arial" w:hAnsi="Arial" w:hint="eastAsia"/>
                <w:sz w:val="19"/>
                <w:szCs w:val="19"/>
                <w:lang w:val="en-GB"/>
              </w:rPr>
              <w:t>交易流水号</w:t>
            </w:r>
          </w:p>
        </w:tc>
      </w:tr>
      <w:tr w:rsidR="00B75FE2" w:rsidTr="00E110E7">
        <w:trPr>
          <w:jc w:val="center"/>
        </w:trPr>
        <w:tc>
          <w:tcPr>
            <w:tcW w:w="2378" w:type="dxa"/>
          </w:tcPr>
          <w:p w:rsidR="00B75FE2" w:rsidRPr="00C8364D" w:rsidRDefault="00B75FE2" w:rsidP="00274F97">
            <w:pPr>
              <w:pStyle w:val="TAL"/>
              <w:rPr>
                <w:lang w:val="fr-FR"/>
              </w:rPr>
            </w:pPr>
            <w:r w:rsidRPr="00C8364D">
              <w:rPr>
                <w:rFonts w:hint="eastAsia"/>
                <w:lang w:val="fr-FR"/>
              </w:rPr>
              <w:t>traceFlag</w:t>
            </w:r>
          </w:p>
        </w:tc>
        <w:tc>
          <w:tcPr>
            <w:tcW w:w="737" w:type="dxa"/>
          </w:tcPr>
          <w:p w:rsidR="00B75FE2" w:rsidRPr="00C8364D" w:rsidRDefault="00B75FE2" w:rsidP="00274F97">
            <w:pPr>
              <w:spacing w:line="240" w:lineRule="atLeast"/>
              <w:rPr>
                <w:rFonts w:ascii="Arial" w:hAnsi="Arial"/>
                <w:kern w:val="0"/>
                <w:sz w:val="18"/>
                <w:szCs w:val="18"/>
                <w:lang w:val="fr-FR" w:eastAsia="en-US"/>
              </w:rPr>
            </w:pPr>
            <w:r w:rsidRPr="00C8364D">
              <w:rPr>
                <w:rFonts w:ascii="Arial" w:hAnsi="Arial" w:hint="eastAsia"/>
                <w:kern w:val="0"/>
                <w:sz w:val="18"/>
                <w:szCs w:val="18"/>
                <w:lang w:val="fr-FR" w:eastAsia="en-US"/>
              </w:rPr>
              <w:t xml:space="preserve">O </w:t>
            </w:r>
          </w:p>
        </w:tc>
        <w:tc>
          <w:tcPr>
            <w:tcW w:w="1385" w:type="dxa"/>
          </w:tcPr>
          <w:p w:rsidR="00B75FE2" w:rsidRPr="00C8364D" w:rsidRDefault="00B75FE2" w:rsidP="00274F97">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709" w:type="dxa"/>
          </w:tcPr>
          <w:p w:rsidR="00B75FE2" w:rsidRPr="00C8364D" w:rsidRDefault="00B75FE2" w:rsidP="00274F97">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3591" w:type="dxa"/>
          </w:tcPr>
          <w:p w:rsidR="00B75FE2" w:rsidRPr="00C8364D" w:rsidRDefault="00B75FE2" w:rsidP="00550601">
            <w:pPr>
              <w:spacing w:line="240" w:lineRule="atLeast"/>
              <w:rPr>
                <w:rFonts w:ascii="Arial" w:hAnsi="Arial"/>
                <w:kern w:val="0"/>
                <w:sz w:val="18"/>
                <w:szCs w:val="18"/>
                <w:lang w:val="fr-FR"/>
              </w:rPr>
            </w:pPr>
            <w:r>
              <w:rPr>
                <w:rFonts w:ascii="Arial" w:hAnsi="Arial" w:hint="eastAsia"/>
                <w:kern w:val="0"/>
                <w:sz w:val="18"/>
                <w:szCs w:val="18"/>
                <w:lang w:val="fr-FR"/>
              </w:rPr>
              <w:t>跟踪标志</w:t>
            </w:r>
          </w:p>
        </w:tc>
      </w:tr>
      <w:tr w:rsidR="00737479" w:rsidTr="00E110E7">
        <w:trPr>
          <w:jc w:val="center"/>
        </w:trPr>
        <w:tc>
          <w:tcPr>
            <w:tcW w:w="2378" w:type="dxa"/>
          </w:tcPr>
          <w:p w:rsidR="00737479" w:rsidRPr="00C8364D" w:rsidRDefault="00737479" w:rsidP="00D3746E">
            <w:pPr>
              <w:pStyle w:val="TAL"/>
              <w:rPr>
                <w:lang w:val="fr-FR" w:eastAsia="zh-CN"/>
              </w:rPr>
            </w:pPr>
            <w:r>
              <w:rPr>
                <w:rFonts w:hint="eastAsia"/>
                <w:lang w:val="fr-FR" w:eastAsia="zh-CN"/>
              </w:rPr>
              <w:t>userID</w:t>
            </w:r>
          </w:p>
        </w:tc>
        <w:tc>
          <w:tcPr>
            <w:tcW w:w="737" w:type="dxa"/>
          </w:tcPr>
          <w:p w:rsidR="00737479" w:rsidRPr="00C8364D" w:rsidRDefault="00737479" w:rsidP="00D3746E">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1385" w:type="dxa"/>
          </w:tcPr>
          <w:p w:rsidR="00737479" w:rsidRDefault="005200E4" w:rsidP="00D3746E">
            <w:pPr>
              <w:spacing w:line="240" w:lineRule="atLeast"/>
              <w:rPr>
                <w:rFonts w:ascii="Arial" w:hAnsi="Arial"/>
                <w:kern w:val="0"/>
                <w:sz w:val="18"/>
                <w:szCs w:val="18"/>
                <w:lang w:val="fr-FR"/>
              </w:rPr>
            </w:pPr>
            <w:r>
              <w:rPr>
                <w:rFonts w:ascii="Arial" w:hAnsi="Arial" w:hint="eastAsia"/>
                <w:kern w:val="0"/>
                <w:sz w:val="18"/>
                <w:szCs w:val="18"/>
                <w:lang w:val="fr-FR"/>
              </w:rPr>
              <w:t>Bigint</w:t>
            </w:r>
          </w:p>
        </w:tc>
        <w:tc>
          <w:tcPr>
            <w:tcW w:w="709" w:type="dxa"/>
          </w:tcPr>
          <w:p w:rsidR="00737479" w:rsidRDefault="00737479" w:rsidP="00D3746E">
            <w:pPr>
              <w:spacing w:line="240" w:lineRule="atLeast"/>
              <w:rPr>
                <w:rFonts w:ascii="Arial" w:hAnsi="Arial"/>
                <w:kern w:val="0"/>
                <w:sz w:val="18"/>
                <w:szCs w:val="18"/>
                <w:lang w:val="fr-FR"/>
              </w:rPr>
            </w:pPr>
          </w:p>
        </w:tc>
        <w:tc>
          <w:tcPr>
            <w:tcW w:w="3591" w:type="dxa"/>
          </w:tcPr>
          <w:p w:rsidR="00737479" w:rsidRDefault="00737479" w:rsidP="00D3746E">
            <w:pPr>
              <w:spacing w:line="240" w:lineRule="atLeast"/>
              <w:rPr>
                <w:rFonts w:ascii="Arial" w:hAnsi="Arial"/>
                <w:kern w:val="0"/>
                <w:sz w:val="18"/>
                <w:szCs w:val="18"/>
                <w:lang w:val="fr-FR"/>
              </w:rPr>
            </w:pPr>
            <w:r>
              <w:rPr>
                <w:rFonts w:ascii="Arial" w:hAnsi="Arial" w:hint="eastAsia"/>
                <w:kern w:val="0"/>
                <w:sz w:val="18"/>
                <w:szCs w:val="18"/>
                <w:lang w:val="fr-FR"/>
              </w:rPr>
              <w:t>用户</w:t>
            </w:r>
            <w:r>
              <w:rPr>
                <w:rFonts w:ascii="Arial" w:hAnsi="Arial" w:hint="eastAsia"/>
                <w:kern w:val="0"/>
                <w:sz w:val="18"/>
                <w:szCs w:val="18"/>
                <w:lang w:val="fr-FR"/>
              </w:rPr>
              <w:t>ID</w:t>
            </w:r>
            <w:r>
              <w:rPr>
                <w:rFonts w:ascii="Arial" w:hAnsi="Arial" w:hint="eastAsia"/>
                <w:kern w:val="0"/>
                <w:sz w:val="18"/>
                <w:szCs w:val="18"/>
                <w:lang w:val="fr-FR"/>
              </w:rPr>
              <w:t>（内部）</w:t>
            </w:r>
          </w:p>
        </w:tc>
      </w:tr>
      <w:tr w:rsidR="00737479" w:rsidTr="00E110E7">
        <w:trPr>
          <w:jc w:val="center"/>
        </w:trPr>
        <w:tc>
          <w:tcPr>
            <w:tcW w:w="2378" w:type="dxa"/>
          </w:tcPr>
          <w:p w:rsidR="00737479" w:rsidRDefault="00737479" w:rsidP="006E4389">
            <w:pPr>
              <w:pStyle w:val="TAL"/>
              <w:rPr>
                <w:rFonts w:ascii="Verdana" w:hAnsi="Verdana"/>
                <w:lang w:val="fr-FR" w:eastAsia="zh-CN"/>
              </w:rPr>
            </w:pPr>
            <w:r>
              <w:rPr>
                <w:rFonts w:hint="eastAsia"/>
                <w:lang w:val="fr-FR"/>
              </w:rPr>
              <w:t>newPassw</w:t>
            </w:r>
            <w:r>
              <w:rPr>
                <w:rFonts w:hint="eastAsia"/>
                <w:lang w:val="fr-FR" w:eastAsia="zh-CN"/>
              </w:rPr>
              <w:t>or</w:t>
            </w:r>
            <w:r>
              <w:rPr>
                <w:rFonts w:hint="eastAsia"/>
                <w:lang w:val="fr-FR"/>
              </w:rPr>
              <w:t>d</w:t>
            </w:r>
          </w:p>
        </w:tc>
        <w:tc>
          <w:tcPr>
            <w:tcW w:w="737" w:type="dxa"/>
          </w:tcPr>
          <w:p w:rsidR="00737479" w:rsidRDefault="00737479" w:rsidP="006E4389">
            <w:pPr>
              <w:pStyle w:val="TAL"/>
              <w:rPr>
                <w:lang w:val="fr-FR" w:eastAsia="zh-CN"/>
              </w:rPr>
            </w:pPr>
            <w:r>
              <w:rPr>
                <w:rFonts w:hint="eastAsia"/>
                <w:lang w:val="fr-FR" w:eastAsia="zh-CN"/>
              </w:rPr>
              <w:t>M</w:t>
            </w:r>
          </w:p>
        </w:tc>
        <w:tc>
          <w:tcPr>
            <w:tcW w:w="1385" w:type="dxa"/>
          </w:tcPr>
          <w:p w:rsidR="00737479" w:rsidRDefault="00737479" w:rsidP="006E4389">
            <w:pPr>
              <w:pStyle w:val="TAH"/>
              <w:ind w:left="62"/>
              <w:jc w:val="both"/>
              <w:rPr>
                <w:b w:val="0"/>
                <w:lang w:val="fr-FR" w:eastAsia="zh-CN"/>
              </w:rPr>
            </w:pPr>
            <w:r>
              <w:rPr>
                <w:rFonts w:hint="eastAsia"/>
                <w:b w:val="0"/>
                <w:lang w:val="fr-FR" w:eastAsia="zh-CN"/>
              </w:rPr>
              <w:t>String</w:t>
            </w:r>
          </w:p>
        </w:tc>
        <w:tc>
          <w:tcPr>
            <w:tcW w:w="709" w:type="dxa"/>
          </w:tcPr>
          <w:p w:rsidR="00737479" w:rsidRDefault="00382874" w:rsidP="006E4389">
            <w:pPr>
              <w:pStyle w:val="TAH"/>
              <w:jc w:val="both"/>
              <w:rPr>
                <w:b w:val="0"/>
                <w:lang w:val="fr-FR" w:eastAsia="zh-CN"/>
              </w:rPr>
            </w:pPr>
            <w:r>
              <w:rPr>
                <w:rFonts w:hint="eastAsia"/>
                <w:lang w:eastAsia="zh-CN"/>
              </w:rPr>
              <w:t>128</w:t>
            </w:r>
          </w:p>
        </w:tc>
        <w:tc>
          <w:tcPr>
            <w:tcW w:w="3591" w:type="dxa"/>
          </w:tcPr>
          <w:p w:rsidR="00737479" w:rsidRDefault="00737479" w:rsidP="003068A3">
            <w:pPr>
              <w:rPr>
                <w:rFonts w:ascii="Arial" w:hAnsi="Arial"/>
                <w:sz w:val="19"/>
                <w:szCs w:val="19"/>
                <w:lang w:val="en-GB"/>
              </w:rPr>
            </w:pPr>
            <w:r>
              <w:rPr>
                <w:rFonts w:hint="eastAsia"/>
              </w:rPr>
              <w:t>用户指定的新密码。</w:t>
            </w:r>
          </w:p>
        </w:tc>
      </w:tr>
      <w:tr w:rsidR="00737479" w:rsidTr="00E110E7">
        <w:trPr>
          <w:jc w:val="center"/>
        </w:trPr>
        <w:tc>
          <w:tcPr>
            <w:tcW w:w="2378" w:type="dxa"/>
          </w:tcPr>
          <w:p w:rsidR="00737479" w:rsidRDefault="00737479" w:rsidP="00ED43A2">
            <w:pPr>
              <w:pStyle w:val="TAL"/>
              <w:rPr>
                <w:lang w:val="fr-FR"/>
              </w:rPr>
            </w:pPr>
            <w:r>
              <w:rPr>
                <w:rStyle w:val="webdict1"/>
                <w:rFonts w:hint="eastAsia"/>
                <w:color w:val="888888"/>
                <w:sz w:val="21"/>
                <w:szCs w:val="21"/>
                <w:lang w:eastAsia="zh-CN"/>
              </w:rPr>
              <w:t>eMailA</w:t>
            </w:r>
            <w:r>
              <w:rPr>
                <w:rStyle w:val="webdict1"/>
                <w:color w:val="888888"/>
                <w:sz w:val="21"/>
                <w:szCs w:val="21"/>
              </w:rPr>
              <w:t>uth</w:t>
            </w:r>
            <w:r>
              <w:rPr>
                <w:rStyle w:val="webdict1"/>
                <w:rFonts w:hint="eastAsia"/>
                <w:color w:val="888888"/>
                <w:sz w:val="21"/>
                <w:szCs w:val="21"/>
                <w:lang w:eastAsia="zh-CN"/>
              </w:rPr>
              <w:t>C</w:t>
            </w:r>
            <w:r>
              <w:rPr>
                <w:rStyle w:val="webdict1"/>
                <w:color w:val="888888"/>
                <w:sz w:val="21"/>
                <w:szCs w:val="21"/>
              </w:rPr>
              <w:t>ode</w:t>
            </w:r>
          </w:p>
        </w:tc>
        <w:tc>
          <w:tcPr>
            <w:tcW w:w="737" w:type="dxa"/>
          </w:tcPr>
          <w:p w:rsidR="00737479" w:rsidRDefault="00737479" w:rsidP="006E4389">
            <w:pPr>
              <w:pStyle w:val="TAL"/>
              <w:rPr>
                <w:lang w:val="fr-FR" w:eastAsia="zh-CN"/>
              </w:rPr>
            </w:pPr>
            <w:r>
              <w:rPr>
                <w:rFonts w:hint="eastAsia"/>
                <w:lang w:val="fr-FR" w:eastAsia="zh-CN"/>
              </w:rPr>
              <w:t>M</w:t>
            </w:r>
          </w:p>
        </w:tc>
        <w:tc>
          <w:tcPr>
            <w:tcW w:w="1385" w:type="dxa"/>
          </w:tcPr>
          <w:p w:rsidR="00737479" w:rsidRDefault="00737479" w:rsidP="006E4389">
            <w:pPr>
              <w:pStyle w:val="TAH"/>
              <w:ind w:left="62"/>
              <w:jc w:val="both"/>
              <w:rPr>
                <w:b w:val="0"/>
                <w:lang w:val="fr-FR" w:eastAsia="zh-CN"/>
              </w:rPr>
            </w:pPr>
            <w:r>
              <w:rPr>
                <w:rFonts w:hint="eastAsia"/>
                <w:b w:val="0"/>
                <w:lang w:val="fr-FR" w:eastAsia="zh-CN"/>
              </w:rPr>
              <w:t>String</w:t>
            </w:r>
          </w:p>
        </w:tc>
        <w:tc>
          <w:tcPr>
            <w:tcW w:w="709" w:type="dxa"/>
          </w:tcPr>
          <w:p w:rsidR="00737479" w:rsidRDefault="00737479" w:rsidP="006E4389">
            <w:pPr>
              <w:pStyle w:val="TAH"/>
              <w:jc w:val="both"/>
              <w:rPr>
                <w:lang w:eastAsia="zh-CN"/>
              </w:rPr>
            </w:pPr>
            <w:r>
              <w:rPr>
                <w:rFonts w:hint="eastAsia"/>
                <w:lang w:eastAsia="zh-CN"/>
              </w:rPr>
              <w:t>32</w:t>
            </w:r>
          </w:p>
        </w:tc>
        <w:tc>
          <w:tcPr>
            <w:tcW w:w="3591" w:type="dxa"/>
          </w:tcPr>
          <w:p w:rsidR="00737479" w:rsidRDefault="00737479" w:rsidP="003068A3">
            <w:r>
              <w:rPr>
                <w:rFonts w:hint="eastAsia"/>
              </w:rPr>
              <w:t>邮件验证码</w:t>
            </w:r>
          </w:p>
          <w:p w:rsidR="00737479" w:rsidRDefault="00737479" w:rsidP="003068A3">
            <w:r>
              <w:rPr>
                <w:rFonts w:hint="eastAsia"/>
              </w:rPr>
              <w:t>resetPwdByEMail</w:t>
            </w:r>
            <w:r>
              <w:rPr>
                <w:rFonts w:hint="eastAsia"/>
              </w:rPr>
              <w:t>执行时</w:t>
            </w:r>
            <w:r>
              <w:rPr>
                <w:rFonts w:hint="eastAsia"/>
              </w:rPr>
              <w:t>UserProfile</w:t>
            </w:r>
            <w:r>
              <w:rPr>
                <w:rFonts w:hint="eastAsia"/>
              </w:rPr>
              <w:t>生成的。</w:t>
            </w:r>
          </w:p>
        </w:tc>
      </w:tr>
      <w:tr w:rsidR="00674D2A" w:rsidTr="00E110E7">
        <w:trPr>
          <w:jc w:val="center"/>
        </w:trPr>
        <w:tc>
          <w:tcPr>
            <w:tcW w:w="2378" w:type="dxa"/>
          </w:tcPr>
          <w:p w:rsidR="00674D2A" w:rsidRDefault="00E75215" w:rsidP="00ED43A2">
            <w:pPr>
              <w:pStyle w:val="TAL"/>
              <w:rPr>
                <w:rStyle w:val="webdict1"/>
                <w:color w:val="888888"/>
                <w:sz w:val="21"/>
                <w:szCs w:val="21"/>
                <w:lang w:eastAsia="zh-CN"/>
              </w:rPr>
            </w:pPr>
            <w:r>
              <w:rPr>
                <w:rFonts w:hint="eastAsia"/>
                <w:b/>
                <w:bCs/>
              </w:rPr>
              <w:t>reqClientType</w:t>
            </w:r>
          </w:p>
        </w:tc>
        <w:tc>
          <w:tcPr>
            <w:tcW w:w="737" w:type="dxa"/>
          </w:tcPr>
          <w:p w:rsidR="00674D2A" w:rsidRDefault="00CD7D7C" w:rsidP="006E4389">
            <w:pPr>
              <w:pStyle w:val="TAL"/>
              <w:rPr>
                <w:lang w:val="fr-FR" w:eastAsia="zh-CN"/>
              </w:rPr>
            </w:pPr>
            <w:r>
              <w:rPr>
                <w:rFonts w:hint="eastAsia"/>
                <w:lang w:val="fr-FR" w:eastAsia="zh-CN"/>
              </w:rPr>
              <w:t>O</w:t>
            </w:r>
          </w:p>
        </w:tc>
        <w:tc>
          <w:tcPr>
            <w:tcW w:w="1385" w:type="dxa"/>
          </w:tcPr>
          <w:p w:rsidR="00674D2A" w:rsidRDefault="005200E4" w:rsidP="006E4389">
            <w:pPr>
              <w:pStyle w:val="TAH"/>
              <w:ind w:left="62"/>
              <w:jc w:val="both"/>
              <w:rPr>
                <w:b w:val="0"/>
                <w:lang w:val="fr-FR" w:eastAsia="zh-CN"/>
              </w:rPr>
            </w:pPr>
            <w:r>
              <w:rPr>
                <w:lang w:val="fr-FR"/>
              </w:rPr>
              <w:t>Int</w:t>
            </w:r>
          </w:p>
        </w:tc>
        <w:tc>
          <w:tcPr>
            <w:tcW w:w="709" w:type="dxa"/>
          </w:tcPr>
          <w:p w:rsidR="00674D2A" w:rsidRDefault="00674D2A" w:rsidP="006E4389">
            <w:pPr>
              <w:pStyle w:val="TAH"/>
              <w:jc w:val="both"/>
              <w:rPr>
                <w:lang w:eastAsia="zh-CN"/>
              </w:rPr>
            </w:pPr>
          </w:p>
        </w:tc>
        <w:tc>
          <w:tcPr>
            <w:tcW w:w="3591" w:type="dxa"/>
          </w:tcPr>
          <w:p w:rsidR="00674D2A" w:rsidRDefault="00455BBA" w:rsidP="00E04A2D">
            <w:r>
              <w:rPr>
                <w:rFonts w:hint="eastAsia"/>
              </w:rPr>
              <w:t>请求客户端类型</w:t>
            </w:r>
          </w:p>
          <w:p w:rsidR="00674D2A" w:rsidRDefault="00674D2A" w:rsidP="003068A3"/>
        </w:tc>
      </w:tr>
    </w:tbl>
    <w:p w:rsidR="006E4389" w:rsidRDefault="006E4389" w:rsidP="00407B6C">
      <w:pPr>
        <w:pStyle w:val="41"/>
      </w:pPr>
      <w:r>
        <w:rPr>
          <w:rFonts w:hint="eastAsia"/>
        </w:rPr>
        <w:t>返回值</w:t>
      </w:r>
      <w:r w:rsidR="00781A03">
        <w:rPr>
          <w:rFonts w:hint="eastAsia"/>
        </w:rPr>
        <w:t>Reset</w:t>
      </w:r>
      <w:r w:rsidR="00B75FE2" w:rsidRPr="005D449C">
        <w:rPr>
          <w:rFonts w:hint="eastAsia"/>
          <w:lang w:val="fr-FR"/>
        </w:rPr>
        <w:t>Password</w:t>
      </w:r>
      <w:r w:rsidR="00B75FE2">
        <w:rPr>
          <w:rFonts w:hint="eastAsia"/>
          <w:lang w:val="fr-FR"/>
        </w:rPr>
        <w:t>Rsp</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1385"/>
        <w:gridCol w:w="709"/>
        <w:gridCol w:w="3591"/>
      </w:tblGrid>
      <w:tr w:rsidR="006E4389" w:rsidTr="00395D22">
        <w:trPr>
          <w:jc w:val="center"/>
        </w:trPr>
        <w:tc>
          <w:tcPr>
            <w:tcW w:w="2378" w:type="dxa"/>
          </w:tcPr>
          <w:p w:rsidR="006E4389" w:rsidRDefault="006E4389" w:rsidP="006E4389">
            <w:pPr>
              <w:pStyle w:val="TAH"/>
              <w:rPr>
                <w:rFonts w:ascii="Verdana" w:hAnsi="Verdana"/>
                <w:lang w:val="fr-FR" w:eastAsia="zh-CN"/>
              </w:rPr>
            </w:pPr>
            <w:r>
              <w:rPr>
                <w:rFonts w:ascii="Verdana" w:hAnsi="Verdana" w:hint="eastAsia"/>
                <w:lang w:val="fr-FR" w:eastAsia="zh-CN"/>
              </w:rPr>
              <w:t>参数名称</w:t>
            </w:r>
          </w:p>
        </w:tc>
        <w:tc>
          <w:tcPr>
            <w:tcW w:w="737" w:type="dxa"/>
          </w:tcPr>
          <w:p w:rsidR="006E4389" w:rsidRDefault="006E4389" w:rsidP="006E4389">
            <w:pPr>
              <w:pStyle w:val="TAH"/>
              <w:rPr>
                <w:rFonts w:ascii="Verdana" w:hAnsi="Verdana"/>
                <w:lang w:val="fr-FR" w:eastAsia="zh-CN"/>
              </w:rPr>
            </w:pPr>
            <w:r>
              <w:rPr>
                <w:rFonts w:ascii="Verdana" w:hAnsi="Verdana" w:hint="eastAsia"/>
                <w:lang w:val="fr-FR" w:eastAsia="zh-CN"/>
              </w:rPr>
              <w:t>必须</w:t>
            </w:r>
          </w:p>
        </w:tc>
        <w:tc>
          <w:tcPr>
            <w:tcW w:w="1385" w:type="dxa"/>
          </w:tcPr>
          <w:p w:rsidR="006E4389" w:rsidRDefault="006E4389" w:rsidP="006E4389">
            <w:pPr>
              <w:pStyle w:val="TAH"/>
              <w:rPr>
                <w:rFonts w:ascii="Verdana" w:hAnsi="Verdana"/>
                <w:lang w:val="fr-FR" w:eastAsia="zh-CN"/>
              </w:rPr>
            </w:pPr>
            <w:r>
              <w:rPr>
                <w:rFonts w:ascii="Verdana" w:hAnsi="Verdana" w:hint="eastAsia"/>
                <w:lang w:val="fr-FR" w:eastAsia="zh-CN"/>
              </w:rPr>
              <w:t>类型</w:t>
            </w:r>
          </w:p>
        </w:tc>
        <w:tc>
          <w:tcPr>
            <w:tcW w:w="709" w:type="dxa"/>
          </w:tcPr>
          <w:p w:rsidR="006E4389" w:rsidRDefault="006E4389" w:rsidP="006E4389">
            <w:pPr>
              <w:pStyle w:val="TAH"/>
              <w:rPr>
                <w:rFonts w:ascii="Verdana" w:hAnsi="Verdana"/>
                <w:lang w:val="fr-FR" w:eastAsia="zh-CN"/>
              </w:rPr>
            </w:pPr>
            <w:r>
              <w:rPr>
                <w:rFonts w:ascii="Verdana" w:hAnsi="Verdana" w:hint="eastAsia"/>
                <w:lang w:val="fr-FR" w:eastAsia="zh-CN"/>
              </w:rPr>
              <w:t>长度</w:t>
            </w:r>
          </w:p>
        </w:tc>
        <w:tc>
          <w:tcPr>
            <w:tcW w:w="3591" w:type="dxa"/>
          </w:tcPr>
          <w:p w:rsidR="006E4389" w:rsidRDefault="006E4389" w:rsidP="006E4389">
            <w:pPr>
              <w:pStyle w:val="TAH"/>
              <w:rPr>
                <w:rFonts w:ascii="Verdana" w:hAnsi="Verdana"/>
                <w:lang w:val="fr-FR" w:eastAsia="zh-CN"/>
              </w:rPr>
            </w:pPr>
            <w:r>
              <w:rPr>
                <w:rFonts w:ascii="Verdana" w:hAnsi="Verdana" w:hint="eastAsia"/>
                <w:lang w:val="fr-FR" w:eastAsia="zh-CN"/>
              </w:rPr>
              <w:t>描述信息</w:t>
            </w:r>
          </w:p>
        </w:tc>
      </w:tr>
      <w:tr w:rsidR="00B75FE2" w:rsidTr="00395D22">
        <w:trPr>
          <w:jc w:val="center"/>
        </w:trPr>
        <w:tc>
          <w:tcPr>
            <w:tcW w:w="2378" w:type="dxa"/>
          </w:tcPr>
          <w:p w:rsidR="00B75FE2" w:rsidRPr="00E74491" w:rsidRDefault="00B75FE2" w:rsidP="00274F97">
            <w:pPr>
              <w:pStyle w:val="TAL"/>
              <w:rPr>
                <w:lang w:val="fr-FR" w:eastAsia="zh-CN"/>
              </w:rPr>
            </w:pPr>
            <w:r w:rsidRPr="00E74491">
              <w:rPr>
                <w:rFonts w:hint="eastAsia"/>
                <w:lang w:val="fr-FR" w:eastAsia="zh-CN"/>
              </w:rPr>
              <w:t>v</w:t>
            </w:r>
            <w:r w:rsidRPr="00E74491">
              <w:rPr>
                <w:lang w:val="fr-FR" w:eastAsia="zh-CN"/>
              </w:rPr>
              <w:t>ersion</w:t>
            </w:r>
          </w:p>
        </w:tc>
        <w:tc>
          <w:tcPr>
            <w:tcW w:w="737" w:type="dxa"/>
          </w:tcPr>
          <w:p w:rsidR="00B75FE2" w:rsidRPr="00E74491" w:rsidRDefault="00B75FE2" w:rsidP="00274F97">
            <w:pPr>
              <w:pStyle w:val="TAL"/>
              <w:rPr>
                <w:lang w:val="fr-FR" w:eastAsia="zh-CN"/>
              </w:rPr>
            </w:pPr>
            <w:r>
              <w:rPr>
                <w:rFonts w:hint="eastAsia"/>
                <w:lang w:val="fr-FR" w:eastAsia="zh-CN"/>
              </w:rPr>
              <w:t>M</w:t>
            </w:r>
          </w:p>
        </w:tc>
        <w:tc>
          <w:tcPr>
            <w:tcW w:w="1385" w:type="dxa"/>
          </w:tcPr>
          <w:p w:rsidR="00B75FE2" w:rsidRPr="00E74491" w:rsidRDefault="00B75FE2" w:rsidP="00274F97">
            <w:pPr>
              <w:pStyle w:val="TAH"/>
              <w:ind w:left="62"/>
              <w:jc w:val="both"/>
              <w:rPr>
                <w:b w:val="0"/>
                <w:lang w:val="fr-FR" w:eastAsia="zh-CN"/>
              </w:rPr>
            </w:pPr>
            <w:r>
              <w:rPr>
                <w:rFonts w:hint="eastAsia"/>
                <w:b w:val="0"/>
                <w:lang w:val="fr-FR" w:eastAsia="zh-CN"/>
              </w:rPr>
              <w:t>String</w:t>
            </w:r>
          </w:p>
        </w:tc>
        <w:tc>
          <w:tcPr>
            <w:tcW w:w="709" w:type="dxa"/>
          </w:tcPr>
          <w:p w:rsidR="00B75FE2" w:rsidRPr="00E74491" w:rsidRDefault="005E1AA2" w:rsidP="00274F97">
            <w:pPr>
              <w:rPr>
                <w:rFonts w:ascii="Arial" w:hAnsi="Arial"/>
                <w:kern w:val="0"/>
                <w:sz w:val="18"/>
                <w:szCs w:val="18"/>
                <w:lang w:val="fr-FR"/>
              </w:rPr>
            </w:pPr>
            <w:r>
              <w:rPr>
                <w:rFonts w:ascii="Arial" w:hAnsi="Arial" w:hint="eastAsia"/>
                <w:kern w:val="0"/>
                <w:sz w:val="18"/>
                <w:szCs w:val="18"/>
                <w:lang w:val="fr-FR"/>
              </w:rPr>
              <w:t>5</w:t>
            </w:r>
          </w:p>
        </w:tc>
        <w:tc>
          <w:tcPr>
            <w:tcW w:w="3591" w:type="dxa"/>
          </w:tcPr>
          <w:p w:rsidR="00B75FE2" w:rsidRPr="00E74491" w:rsidRDefault="00B75FE2" w:rsidP="00274F97">
            <w:pPr>
              <w:rPr>
                <w:rFonts w:ascii="Arial" w:hAnsi="Arial"/>
                <w:kern w:val="0"/>
                <w:sz w:val="18"/>
                <w:szCs w:val="18"/>
                <w:lang w:val="fr-FR"/>
              </w:rPr>
            </w:pPr>
            <w:r w:rsidRPr="00E74491">
              <w:rPr>
                <w:rFonts w:ascii="Arial" w:hAnsi="Arial" w:hint="eastAsia"/>
                <w:kern w:val="0"/>
                <w:sz w:val="18"/>
                <w:szCs w:val="18"/>
                <w:lang w:val="fr-FR"/>
              </w:rPr>
              <w:t>协议版本号</w:t>
            </w:r>
          </w:p>
        </w:tc>
      </w:tr>
      <w:tr w:rsidR="00B75FE2" w:rsidTr="00395D22">
        <w:trPr>
          <w:jc w:val="center"/>
        </w:trPr>
        <w:tc>
          <w:tcPr>
            <w:tcW w:w="2378" w:type="dxa"/>
          </w:tcPr>
          <w:p w:rsidR="00B75FE2" w:rsidRPr="00E74491" w:rsidRDefault="00B75FE2" w:rsidP="00274F97">
            <w:pPr>
              <w:pStyle w:val="TAL"/>
              <w:rPr>
                <w:lang w:val="fr-FR" w:eastAsia="zh-CN"/>
              </w:rPr>
            </w:pPr>
            <w:r>
              <w:rPr>
                <w:lang w:val="fr-FR" w:eastAsia="zh-CN"/>
              </w:rPr>
              <w:t>transactionID</w:t>
            </w:r>
          </w:p>
        </w:tc>
        <w:tc>
          <w:tcPr>
            <w:tcW w:w="737" w:type="dxa"/>
          </w:tcPr>
          <w:p w:rsidR="00B75FE2" w:rsidRPr="00E74491" w:rsidRDefault="00B75FE2" w:rsidP="00274F97">
            <w:pPr>
              <w:pStyle w:val="TAL"/>
              <w:rPr>
                <w:lang w:val="fr-FR" w:eastAsia="zh-CN"/>
              </w:rPr>
            </w:pPr>
            <w:r>
              <w:rPr>
                <w:rFonts w:hint="eastAsia"/>
                <w:lang w:val="fr-FR" w:eastAsia="zh-CN"/>
              </w:rPr>
              <w:t>M</w:t>
            </w:r>
          </w:p>
        </w:tc>
        <w:tc>
          <w:tcPr>
            <w:tcW w:w="1385" w:type="dxa"/>
          </w:tcPr>
          <w:p w:rsidR="00B75FE2" w:rsidRPr="00E74491" w:rsidRDefault="00B75FE2" w:rsidP="00274F97">
            <w:pPr>
              <w:pStyle w:val="TAH"/>
              <w:ind w:left="62"/>
              <w:jc w:val="both"/>
              <w:rPr>
                <w:b w:val="0"/>
                <w:lang w:val="fr-FR" w:eastAsia="zh-CN"/>
              </w:rPr>
            </w:pPr>
            <w:r>
              <w:rPr>
                <w:rFonts w:hint="eastAsia"/>
                <w:b w:val="0"/>
                <w:lang w:val="fr-FR" w:eastAsia="zh-CN"/>
              </w:rPr>
              <w:t>String</w:t>
            </w:r>
          </w:p>
        </w:tc>
        <w:tc>
          <w:tcPr>
            <w:tcW w:w="709" w:type="dxa"/>
          </w:tcPr>
          <w:p w:rsidR="00B75FE2" w:rsidRPr="00E74491" w:rsidRDefault="00B75FE2" w:rsidP="00274F97">
            <w:pPr>
              <w:rPr>
                <w:rFonts w:ascii="Arial" w:hAnsi="Arial"/>
                <w:kern w:val="0"/>
                <w:sz w:val="18"/>
                <w:szCs w:val="18"/>
                <w:lang w:val="fr-FR"/>
              </w:rPr>
            </w:pPr>
            <w:r w:rsidRPr="00E74491">
              <w:rPr>
                <w:rFonts w:ascii="Arial" w:hAnsi="Arial" w:hint="eastAsia"/>
                <w:kern w:val="0"/>
                <w:sz w:val="18"/>
                <w:szCs w:val="18"/>
                <w:lang w:val="fr-FR"/>
              </w:rPr>
              <w:t>40</w:t>
            </w:r>
          </w:p>
        </w:tc>
        <w:tc>
          <w:tcPr>
            <w:tcW w:w="3591" w:type="dxa"/>
          </w:tcPr>
          <w:p w:rsidR="00B75FE2" w:rsidRPr="00E74491" w:rsidRDefault="00B75FE2" w:rsidP="00274F97">
            <w:pPr>
              <w:rPr>
                <w:rFonts w:ascii="Arial" w:hAnsi="Arial"/>
                <w:kern w:val="0"/>
                <w:sz w:val="18"/>
                <w:szCs w:val="18"/>
                <w:lang w:val="fr-FR"/>
              </w:rPr>
            </w:pPr>
            <w:r w:rsidRPr="00E74491">
              <w:rPr>
                <w:rFonts w:ascii="Arial" w:hAnsi="Arial" w:hint="eastAsia"/>
                <w:kern w:val="0"/>
                <w:sz w:val="18"/>
                <w:szCs w:val="18"/>
                <w:lang w:val="fr-FR"/>
              </w:rPr>
              <w:t>消息标识</w:t>
            </w:r>
          </w:p>
        </w:tc>
      </w:tr>
      <w:tr w:rsidR="00B75FE2" w:rsidTr="00395D22">
        <w:trPr>
          <w:jc w:val="center"/>
        </w:trPr>
        <w:tc>
          <w:tcPr>
            <w:tcW w:w="2378" w:type="dxa"/>
          </w:tcPr>
          <w:p w:rsidR="00B75FE2" w:rsidRPr="00C8364D" w:rsidRDefault="00B75FE2" w:rsidP="00274F97">
            <w:pPr>
              <w:pStyle w:val="TAL"/>
              <w:rPr>
                <w:lang w:val="fr-FR" w:eastAsia="zh-CN"/>
              </w:rPr>
            </w:pPr>
            <w:r w:rsidRPr="00C8364D">
              <w:rPr>
                <w:rFonts w:hint="eastAsia"/>
                <w:lang w:val="fr-FR" w:eastAsia="zh-CN"/>
              </w:rPr>
              <w:t>traceFlag</w:t>
            </w:r>
          </w:p>
        </w:tc>
        <w:tc>
          <w:tcPr>
            <w:tcW w:w="737" w:type="dxa"/>
          </w:tcPr>
          <w:p w:rsidR="00B75FE2" w:rsidRPr="00C8364D" w:rsidRDefault="00B75FE2" w:rsidP="00274F97">
            <w:pPr>
              <w:spacing w:line="240" w:lineRule="atLeast"/>
              <w:rPr>
                <w:rFonts w:ascii="Arial" w:hAnsi="Arial"/>
                <w:kern w:val="0"/>
                <w:sz w:val="18"/>
                <w:szCs w:val="18"/>
                <w:lang w:val="fr-FR"/>
              </w:rPr>
            </w:pPr>
            <w:r w:rsidRPr="00C8364D">
              <w:rPr>
                <w:rFonts w:ascii="Arial" w:hAnsi="Arial" w:hint="eastAsia"/>
                <w:kern w:val="0"/>
                <w:sz w:val="18"/>
                <w:szCs w:val="18"/>
                <w:lang w:val="fr-FR"/>
              </w:rPr>
              <w:t xml:space="preserve">O </w:t>
            </w:r>
          </w:p>
        </w:tc>
        <w:tc>
          <w:tcPr>
            <w:tcW w:w="1385" w:type="dxa"/>
          </w:tcPr>
          <w:p w:rsidR="00B75FE2" w:rsidRPr="00C8364D" w:rsidRDefault="00B75FE2" w:rsidP="00274F97">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709" w:type="dxa"/>
          </w:tcPr>
          <w:p w:rsidR="00B75FE2" w:rsidRPr="00C8364D" w:rsidRDefault="00B75FE2" w:rsidP="00274F97">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3591" w:type="dxa"/>
          </w:tcPr>
          <w:p w:rsidR="00B75FE2" w:rsidRPr="00C8364D" w:rsidRDefault="00B75FE2" w:rsidP="00550601">
            <w:pPr>
              <w:spacing w:line="240" w:lineRule="atLeast"/>
              <w:rPr>
                <w:rFonts w:ascii="Arial" w:hAnsi="Arial"/>
                <w:kern w:val="0"/>
                <w:sz w:val="18"/>
                <w:szCs w:val="18"/>
                <w:lang w:val="fr-FR"/>
              </w:rPr>
            </w:pPr>
            <w:r>
              <w:rPr>
                <w:rFonts w:ascii="Arial" w:hAnsi="Arial" w:hint="eastAsia"/>
                <w:kern w:val="0"/>
                <w:sz w:val="18"/>
                <w:szCs w:val="18"/>
                <w:lang w:val="fr-FR"/>
              </w:rPr>
              <w:t>跟踪标志</w:t>
            </w:r>
          </w:p>
        </w:tc>
      </w:tr>
      <w:tr w:rsidR="00737479" w:rsidTr="00395D22">
        <w:trPr>
          <w:jc w:val="center"/>
        </w:trPr>
        <w:tc>
          <w:tcPr>
            <w:tcW w:w="2378" w:type="dxa"/>
          </w:tcPr>
          <w:p w:rsidR="00737479" w:rsidRPr="00C8364D" w:rsidRDefault="00737479" w:rsidP="00D3746E">
            <w:pPr>
              <w:pStyle w:val="TAL"/>
              <w:rPr>
                <w:lang w:val="fr-FR" w:eastAsia="zh-CN"/>
              </w:rPr>
            </w:pPr>
            <w:r>
              <w:rPr>
                <w:rFonts w:hint="eastAsia"/>
                <w:lang w:val="fr-FR" w:eastAsia="zh-CN"/>
              </w:rPr>
              <w:t>userID</w:t>
            </w:r>
          </w:p>
        </w:tc>
        <w:tc>
          <w:tcPr>
            <w:tcW w:w="737" w:type="dxa"/>
          </w:tcPr>
          <w:p w:rsidR="00737479" w:rsidRPr="00C8364D" w:rsidRDefault="00737479" w:rsidP="00D3746E">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1385" w:type="dxa"/>
          </w:tcPr>
          <w:p w:rsidR="00737479" w:rsidRDefault="005200E4" w:rsidP="00D3746E">
            <w:pPr>
              <w:spacing w:line="240" w:lineRule="atLeast"/>
              <w:rPr>
                <w:rFonts w:ascii="Arial" w:hAnsi="Arial"/>
                <w:kern w:val="0"/>
                <w:sz w:val="18"/>
                <w:szCs w:val="18"/>
                <w:lang w:val="fr-FR"/>
              </w:rPr>
            </w:pPr>
            <w:r>
              <w:rPr>
                <w:rFonts w:ascii="Arial" w:hAnsi="Arial" w:hint="eastAsia"/>
                <w:kern w:val="0"/>
                <w:sz w:val="18"/>
                <w:szCs w:val="18"/>
                <w:lang w:val="fr-FR"/>
              </w:rPr>
              <w:t>Bigint</w:t>
            </w:r>
          </w:p>
        </w:tc>
        <w:tc>
          <w:tcPr>
            <w:tcW w:w="709" w:type="dxa"/>
          </w:tcPr>
          <w:p w:rsidR="00737479" w:rsidRDefault="00737479" w:rsidP="00D3746E">
            <w:pPr>
              <w:spacing w:line="240" w:lineRule="atLeast"/>
              <w:rPr>
                <w:rFonts w:ascii="Arial" w:hAnsi="Arial"/>
                <w:kern w:val="0"/>
                <w:sz w:val="18"/>
                <w:szCs w:val="18"/>
                <w:lang w:val="fr-FR"/>
              </w:rPr>
            </w:pPr>
          </w:p>
        </w:tc>
        <w:tc>
          <w:tcPr>
            <w:tcW w:w="3591" w:type="dxa"/>
          </w:tcPr>
          <w:p w:rsidR="00737479" w:rsidRDefault="00737479" w:rsidP="00D3746E">
            <w:pPr>
              <w:spacing w:line="240" w:lineRule="atLeast"/>
              <w:rPr>
                <w:rFonts w:ascii="Arial" w:hAnsi="Arial"/>
                <w:kern w:val="0"/>
                <w:sz w:val="18"/>
                <w:szCs w:val="18"/>
                <w:lang w:val="fr-FR"/>
              </w:rPr>
            </w:pPr>
            <w:r>
              <w:rPr>
                <w:rFonts w:ascii="Arial" w:hAnsi="Arial" w:hint="eastAsia"/>
                <w:kern w:val="0"/>
                <w:sz w:val="18"/>
                <w:szCs w:val="18"/>
                <w:lang w:val="fr-FR"/>
              </w:rPr>
              <w:t>用户</w:t>
            </w:r>
            <w:r>
              <w:rPr>
                <w:rFonts w:ascii="Arial" w:hAnsi="Arial" w:hint="eastAsia"/>
                <w:kern w:val="0"/>
                <w:sz w:val="18"/>
                <w:szCs w:val="18"/>
                <w:lang w:val="fr-FR"/>
              </w:rPr>
              <w:t>ID</w:t>
            </w:r>
            <w:r>
              <w:rPr>
                <w:rFonts w:ascii="Arial" w:hAnsi="Arial" w:hint="eastAsia"/>
                <w:kern w:val="0"/>
                <w:sz w:val="18"/>
                <w:szCs w:val="18"/>
                <w:lang w:val="fr-FR"/>
              </w:rPr>
              <w:t>（内部）</w:t>
            </w:r>
          </w:p>
        </w:tc>
      </w:tr>
    </w:tbl>
    <w:p w:rsidR="006E4389" w:rsidRDefault="006E4389" w:rsidP="006E4389">
      <w:pPr>
        <w:ind w:left="198"/>
      </w:pPr>
    </w:p>
    <w:p w:rsidR="006E4389" w:rsidRDefault="006E4389" w:rsidP="00407B6C">
      <w:pPr>
        <w:pStyle w:val="41"/>
      </w:pPr>
      <w:r>
        <w:rPr>
          <w:rFonts w:hint="eastAsia"/>
        </w:rPr>
        <w:t>异常信息</w:t>
      </w:r>
    </w:p>
    <w:p w:rsidR="003A7F02" w:rsidRDefault="003A7F02" w:rsidP="006E4389">
      <w:pPr>
        <w:pStyle w:val="a4"/>
        <w:ind w:firstLine="210"/>
      </w:pPr>
      <w:r>
        <w:rPr>
          <w:rFonts w:hint="eastAsia"/>
        </w:rPr>
        <w:t>失败则抛出异常</w:t>
      </w:r>
      <w:r>
        <w:rPr>
          <w:rFonts w:hint="eastAsia"/>
        </w:rPr>
        <w:t>CException</w:t>
      </w:r>
      <w:r>
        <w:rPr>
          <w:rFonts w:hint="eastAsia"/>
        </w:rPr>
        <w:t>，具体内容请参考异常码定义文档。</w:t>
      </w:r>
    </w:p>
    <w:p w:rsidR="006E63BA" w:rsidRDefault="006E63BA" w:rsidP="00407B6C">
      <w:pPr>
        <w:pStyle w:val="41"/>
      </w:pPr>
      <w:r>
        <w:rPr>
          <w:rFonts w:hint="eastAsia"/>
        </w:rPr>
        <w:t>Json</w:t>
      </w:r>
      <w:r>
        <w:rPr>
          <w:rFonts w:hint="eastAsia"/>
        </w:rPr>
        <w:t>接口登录认证信息说明</w:t>
      </w:r>
    </w:p>
    <w:p w:rsidR="006E63BA" w:rsidRPr="003A63A1" w:rsidRDefault="006E63BA" w:rsidP="006E63BA">
      <w:r>
        <w:rPr>
          <w:rFonts w:hint="eastAsia"/>
        </w:rPr>
        <w:t xml:space="preserve">   Authorization</w:t>
      </w:r>
      <w:r>
        <w:rPr>
          <w:rFonts w:hint="eastAsia"/>
        </w:rPr>
        <w:t>中无需登录认证信息。</w:t>
      </w:r>
    </w:p>
    <w:p w:rsidR="006E63BA" w:rsidRDefault="006E63BA" w:rsidP="006E4389">
      <w:pPr>
        <w:pStyle w:val="a4"/>
        <w:ind w:firstLine="210"/>
      </w:pPr>
    </w:p>
    <w:p w:rsidR="006E4389" w:rsidRPr="0026055C" w:rsidRDefault="006E4389" w:rsidP="00407B6C">
      <w:pPr>
        <w:pStyle w:val="31"/>
        <w:rPr>
          <w:rStyle w:val="210"/>
          <w:lang w:val="fr-FR"/>
        </w:rPr>
      </w:pPr>
      <w:bookmarkStart w:id="571" w:name="_Toc317101348"/>
      <w:r w:rsidRPr="0026055C">
        <w:rPr>
          <w:rStyle w:val="210"/>
          <w:rFonts w:hint="eastAsia"/>
          <w:lang w:val="fr-FR"/>
        </w:rPr>
        <w:t>HTTP(s)</w:t>
      </w:r>
      <w:r>
        <w:rPr>
          <w:rStyle w:val="210"/>
          <w:rFonts w:hint="eastAsia"/>
        </w:rPr>
        <w:t>接口</w:t>
      </w:r>
      <w:bookmarkEnd w:id="571"/>
    </w:p>
    <w:p w:rsidR="006E4389" w:rsidRDefault="00B75FE2" w:rsidP="00B75FE2">
      <w:pPr>
        <w:ind w:left="180"/>
        <w:rPr>
          <w:lang w:val="fr-FR"/>
        </w:rPr>
      </w:pPr>
      <w:r>
        <w:rPr>
          <w:rFonts w:hint="eastAsia"/>
          <w:lang w:val="fr-FR"/>
        </w:rPr>
        <w:t>不涉及。</w:t>
      </w:r>
    </w:p>
    <w:p w:rsidR="006E4389" w:rsidRDefault="006E4389" w:rsidP="0026055C">
      <w:pPr>
        <w:rPr>
          <w:lang w:val="fr-FR"/>
        </w:rPr>
      </w:pPr>
    </w:p>
    <w:p w:rsidR="003D6AAB" w:rsidRDefault="003D6AAB" w:rsidP="0063100A">
      <w:pPr>
        <w:pStyle w:val="21"/>
        <w:numPr>
          <w:ilvl w:val="1"/>
          <w:numId w:val="1"/>
        </w:numPr>
        <w:rPr>
          <w:rStyle w:val="210"/>
        </w:rPr>
      </w:pPr>
      <w:bookmarkStart w:id="572" w:name="_Toc317101349"/>
      <w:r w:rsidRPr="0063100A">
        <w:rPr>
          <w:rStyle w:val="210"/>
          <w:rFonts w:hint="eastAsia"/>
        </w:rPr>
        <w:t>update</w:t>
      </w:r>
      <w:r w:rsidR="0063100A">
        <w:rPr>
          <w:rStyle w:val="210"/>
          <w:rFonts w:hint="eastAsia"/>
        </w:rPr>
        <w:t>User</w:t>
      </w:r>
      <w:r w:rsidRPr="0063100A">
        <w:rPr>
          <w:rStyle w:val="210"/>
          <w:rFonts w:hint="eastAsia"/>
        </w:rPr>
        <w:t>P</w:t>
      </w:r>
      <w:r w:rsidR="0063100A">
        <w:rPr>
          <w:rStyle w:val="210"/>
          <w:rFonts w:hint="eastAsia"/>
        </w:rPr>
        <w:t>wdByOld</w:t>
      </w:r>
      <w:bookmarkEnd w:id="566"/>
      <w:bookmarkEnd w:id="572"/>
    </w:p>
    <w:p w:rsidR="0063100A" w:rsidRPr="0079602E" w:rsidRDefault="003F1820" w:rsidP="00407B6C">
      <w:pPr>
        <w:pStyle w:val="31"/>
        <w:rPr>
          <w:lang w:val="fr-FR"/>
        </w:rPr>
      </w:pPr>
      <w:bookmarkStart w:id="573" w:name="_Toc317101350"/>
      <w:r>
        <w:rPr>
          <w:rStyle w:val="210"/>
          <w:rFonts w:hint="eastAsia"/>
          <w:lang w:val="fr-FR"/>
        </w:rPr>
        <w:t>JSON</w:t>
      </w:r>
      <w:r>
        <w:rPr>
          <w:rStyle w:val="210"/>
          <w:rFonts w:hint="eastAsia"/>
          <w:lang w:val="fr-FR"/>
        </w:rPr>
        <w:t>＋</w:t>
      </w:r>
      <w:r>
        <w:rPr>
          <w:rStyle w:val="210"/>
          <w:rFonts w:hint="eastAsia"/>
          <w:lang w:val="fr-FR"/>
        </w:rPr>
        <w:t>SOAP</w:t>
      </w:r>
      <w:r>
        <w:rPr>
          <w:rStyle w:val="210"/>
          <w:rFonts w:hint="eastAsia"/>
          <w:lang w:val="fr-FR"/>
        </w:rPr>
        <w:t>接口</w:t>
      </w:r>
      <w:bookmarkEnd w:id="573"/>
    </w:p>
    <w:p w:rsidR="003D6AAB" w:rsidRDefault="0063100A" w:rsidP="00407B6C">
      <w:pPr>
        <w:pStyle w:val="41"/>
      </w:pPr>
      <w:r>
        <w:rPr>
          <w:rFonts w:hint="eastAsia"/>
        </w:rPr>
        <w:t>描述</w:t>
      </w:r>
    </w:p>
    <w:p w:rsidR="003D6AAB" w:rsidRDefault="0063100A" w:rsidP="0063100A">
      <w:pPr>
        <w:ind w:firstLine="420"/>
      </w:pPr>
      <w:r>
        <w:rPr>
          <w:rFonts w:hint="eastAsia"/>
        </w:rPr>
        <w:t>通过输入老密码修改</w:t>
      </w:r>
      <w:r w:rsidR="003D6AAB">
        <w:rPr>
          <w:rFonts w:hint="eastAsia"/>
        </w:rPr>
        <w:t>用户密码接口。</w:t>
      </w:r>
      <w:r w:rsidR="00E82D06">
        <w:rPr>
          <w:rFonts w:hint="eastAsia"/>
        </w:rPr>
        <w:t>老密码</w:t>
      </w:r>
      <w:r w:rsidR="007B5EBC">
        <w:rPr>
          <w:rFonts w:hint="eastAsia"/>
        </w:rPr>
        <w:t>和新密码都</w:t>
      </w:r>
      <w:r w:rsidR="00E82D06">
        <w:rPr>
          <w:rFonts w:hint="eastAsia"/>
        </w:rPr>
        <w:t>为</w:t>
      </w:r>
      <w:r w:rsidR="00AF4140">
        <w:rPr>
          <w:rFonts w:hint="eastAsia"/>
        </w:rPr>
        <w:t>AES128</w:t>
      </w:r>
      <w:r w:rsidR="007B5EBC" w:rsidRPr="00681CF6">
        <w:rPr>
          <w:rFonts w:hint="eastAsia"/>
        </w:rPr>
        <w:t>方式加密后的密文</w:t>
      </w:r>
      <w:r w:rsidR="007B5EBC">
        <w:rPr>
          <w:rFonts w:hint="eastAsia"/>
        </w:rPr>
        <w:t>。</w:t>
      </w:r>
    </w:p>
    <w:p w:rsidR="0063100A" w:rsidRDefault="0063100A" w:rsidP="0063100A">
      <w:pPr>
        <w:ind w:firstLine="420"/>
      </w:pPr>
      <w:r>
        <w:rPr>
          <w:rFonts w:hint="eastAsia"/>
          <w:lang w:val="fr-FR"/>
        </w:rPr>
        <w:t>AccountServer</w:t>
      </w:r>
      <w:r>
        <w:rPr>
          <w:rFonts w:hint="eastAsia"/>
        </w:rPr>
        <w:t>或</w:t>
      </w:r>
      <w:r w:rsidRPr="0079602E">
        <w:rPr>
          <w:rFonts w:hint="eastAsia"/>
          <w:lang w:val="fr-FR"/>
        </w:rPr>
        <w:t>Portal</w:t>
      </w:r>
      <w:r>
        <w:rPr>
          <w:rFonts w:hint="eastAsia"/>
        </w:rPr>
        <w:t>通过该接口向</w:t>
      </w:r>
      <w:r w:rsidRPr="0079602E">
        <w:rPr>
          <w:rFonts w:hint="eastAsia"/>
          <w:lang w:val="fr-FR"/>
        </w:rPr>
        <w:t>UserProfile</w:t>
      </w:r>
      <w:r>
        <w:rPr>
          <w:rFonts w:hint="eastAsia"/>
        </w:rPr>
        <w:t>发起请求。</w:t>
      </w:r>
    </w:p>
    <w:p w:rsidR="00AB4453" w:rsidRDefault="00AB4453" w:rsidP="0063100A">
      <w:pPr>
        <w:ind w:firstLine="420"/>
      </w:pPr>
    </w:p>
    <w:p w:rsidR="00AB4453" w:rsidRPr="00622DEC" w:rsidRDefault="00AB4453" w:rsidP="00AB4453">
      <w:pPr>
        <w:ind w:left="180" w:firstLine="240"/>
      </w:pPr>
      <w:r>
        <w:rPr>
          <w:rFonts w:hint="eastAsia"/>
        </w:rPr>
        <w:t>本接口是另一种形式的认证，为防止暴力破解，规则与</w:t>
      </w:r>
      <w:r>
        <w:rPr>
          <w:rFonts w:hint="eastAsia"/>
        </w:rPr>
        <w:t>userLoginAuth</w:t>
      </w:r>
      <w:r>
        <w:rPr>
          <w:rFonts w:hint="eastAsia"/>
        </w:rPr>
        <w:t>一起考虑。</w:t>
      </w:r>
    </w:p>
    <w:p w:rsidR="008F2F91" w:rsidRPr="006B1AB9" w:rsidRDefault="008F2F91" w:rsidP="008F2F91">
      <w:pPr>
        <w:tabs>
          <w:tab w:val="left" w:pos="-720"/>
          <w:tab w:val="left" w:pos="0"/>
          <w:tab w:val="left" w:pos="295"/>
          <w:tab w:val="left" w:pos="1440"/>
          <w:tab w:val="left" w:pos="2160"/>
          <w:tab w:val="left" w:pos="2880"/>
          <w:tab w:val="left" w:pos="3600"/>
          <w:tab w:val="left" w:pos="4320"/>
        </w:tabs>
        <w:ind w:firstLineChars="250" w:firstLine="450"/>
        <w:rPr>
          <w:lang w:val="fr-FR"/>
        </w:rPr>
      </w:pPr>
      <w:r>
        <w:rPr>
          <w:rFonts w:ascii="Arial" w:hAnsi="宋体" w:cs="Arial" w:hint="eastAsia"/>
          <w:sz w:val="18"/>
          <w:szCs w:val="18"/>
          <w:lang w:val="en-GB"/>
        </w:rPr>
        <w:t>无密码，短信认证生成的</w:t>
      </w:r>
      <w:r>
        <w:rPr>
          <w:rFonts w:ascii="Arial" w:hAnsi="宋体" w:cs="Arial" w:hint="eastAsia"/>
          <w:sz w:val="18"/>
          <w:szCs w:val="18"/>
          <w:lang w:val="en-GB"/>
        </w:rPr>
        <w:t>ST</w:t>
      </w:r>
      <w:r>
        <w:rPr>
          <w:rFonts w:ascii="Arial" w:hAnsi="宋体" w:cs="Arial" w:hint="eastAsia"/>
          <w:sz w:val="18"/>
          <w:szCs w:val="18"/>
          <w:lang w:val="en-GB"/>
        </w:rPr>
        <w:t>，修改密码时不失效。</w:t>
      </w:r>
    </w:p>
    <w:p w:rsidR="00AB4453" w:rsidRDefault="00AB4453" w:rsidP="0063100A">
      <w:pPr>
        <w:ind w:firstLine="420"/>
        <w:rPr>
          <w:lang w:val="fr-FR"/>
        </w:rPr>
      </w:pPr>
    </w:p>
    <w:p w:rsidR="00F4706A" w:rsidRPr="008F2F91" w:rsidRDefault="00F4706A" w:rsidP="00F4706A">
      <w:pPr>
        <w:tabs>
          <w:tab w:val="left" w:pos="-720"/>
          <w:tab w:val="left" w:pos="0"/>
          <w:tab w:val="left" w:pos="295"/>
          <w:tab w:val="left" w:pos="1440"/>
          <w:tab w:val="left" w:pos="2160"/>
          <w:tab w:val="left" w:pos="2880"/>
          <w:tab w:val="left" w:pos="3600"/>
          <w:tab w:val="left" w:pos="4320"/>
        </w:tabs>
        <w:ind w:firstLineChars="250" w:firstLine="450"/>
        <w:rPr>
          <w:lang w:val="fr-FR"/>
        </w:rPr>
      </w:pPr>
      <w:r>
        <w:rPr>
          <w:rFonts w:ascii="Arial" w:hAnsi="宋体" w:cs="Arial" w:hint="eastAsia"/>
          <w:sz w:val="18"/>
          <w:szCs w:val="18"/>
          <w:lang w:val="en-GB"/>
        </w:rPr>
        <w:t>增加支持手机指纹认证，</w:t>
      </w:r>
      <w:r>
        <w:rPr>
          <w:rFonts w:ascii="Arial" w:hAnsi="宋体" w:cs="Arial" w:hint="eastAsia"/>
          <w:sz w:val="18"/>
          <w:szCs w:val="18"/>
          <w:lang w:val="en-GB"/>
        </w:rPr>
        <w:t>oldPassword</w:t>
      </w:r>
      <w:r>
        <w:rPr>
          <w:rFonts w:ascii="Arial" w:hAnsi="宋体" w:cs="Arial" w:hint="eastAsia"/>
          <w:sz w:val="18"/>
          <w:szCs w:val="18"/>
          <w:lang w:val="en-GB"/>
        </w:rPr>
        <w:t>传入</w:t>
      </w:r>
      <w:r>
        <w:rPr>
          <w:rFonts w:ascii="Arial" w:hAnsi="宋体" w:cs="Arial" w:hint="eastAsia"/>
          <w:sz w:val="18"/>
          <w:szCs w:val="18"/>
          <w:lang w:val="en-GB"/>
        </w:rPr>
        <w:t>fingerAuth</w:t>
      </w:r>
      <w:r>
        <w:rPr>
          <w:rFonts w:ascii="Arial" w:hAnsi="宋体" w:cs="Arial" w:hint="eastAsia"/>
          <w:sz w:val="18"/>
          <w:szCs w:val="18"/>
          <w:lang w:val="en-GB"/>
        </w:rPr>
        <w:t>接口返回的</w:t>
      </w:r>
      <w:r>
        <w:rPr>
          <w:rFonts w:ascii="Arial" w:hAnsi="宋体" w:cs="Arial" w:hint="eastAsia"/>
          <w:sz w:val="18"/>
          <w:szCs w:val="18"/>
          <w:lang w:val="en-GB"/>
        </w:rPr>
        <w:t>fingerST</w:t>
      </w:r>
      <w:r>
        <w:rPr>
          <w:rFonts w:ascii="Arial" w:hAnsi="宋体" w:cs="Arial" w:hint="eastAsia"/>
          <w:sz w:val="18"/>
          <w:szCs w:val="18"/>
          <w:lang w:val="en-GB"/>
        </w:rPr>
        <w:t>。</w:t>
      </w:r>
    </w:p>
    <w:p w:rsidR="003D6AAB" w:rsidRDefault="003D6AAB" w:rsidP="00407B6C">
      <w:pPr>
        <w:pStyle w:val="41"/>
      </w:pPr>
      <w:r>
        <w:t xml:space="preserve">API </w:t>
      </w:r>
      <w:r>
        <w:rPr>
          <w:rFonts w:hint="eastAsia"/>
        </w:rPr>
        <w:t>原型</w:t>
      </w:r>
    </w:p>
    <w:p w:rsidR="0063100A" w:rsidRDefault="0063100A" w:rsidP="0063100A">
      <w:pPr>
        <w:ind w:leftChars="50" w:left="105" w:firstLineChars="150" w:firstLine="315"/>
      </w:pPr>
      <w:r>
        <w:rPr>
          <w:rFonts w:hint="eastAsia"/>
        </w:rPr>
        <w:t xml:space="preserve">UpdateUserPwdByOldRsp </w:t>
      </w:r>
      <w:r w:rsidR="003D6AAB">
        <w:rPr>
          <w:rFonts w:hint="eastAsia"/>
        </w:rPr>
        <w:t>updateUserP</w:t>
      </w:r>
      <w:r>
        <w:rPr>
          <w:rFonts w:hint="eastAsia"/>
        </w:rPr>
        <w:t>wdByOld</w:t>
      </w:r>
      <w:r w:rsidR="003D6AAB">
        <w:t>(</w:t>
      </w:r>
    </w:p>
    <w:p w:rsidR="003D6AAB" w:rsidRDefault="00E55366" w:rsidP="0063100A">
      <w:pPr>
        <w:ind w:leftChars="250" w:left="525" w:firstLineChars="150" w:firstLine="315"/>
      </w:pPr>
      <w:r>
        <w:rPr>
          <w:rFonts w:hint="eastAsia"/>
        </w:rPr>
        <w:t>Update</w:t>
      </w:r>
      <w:r w:rsidR="0063100A">
        <w:rPr>
          <w:rFonts w:hint="eastAsia"/>
        </w:rPr>
        <w:t>UserPwdByOld</w:t>
      </w:r>
      <w:r w:rsidR="00AA6B4B">
        <w:rPr>
          <w:rFonts w:hint="eastAsia"/>
        </w:rPr>
        <w:t xml:space="preserve">Req </w:t>
      </w:r>
      <w:r w:rsidR="0063100A">
        <w:rPr>
          <w:rFonts w:hint="eastAsia"/>
        </w:rPr>
        <w:t>updateUserPwdByOldReq</w:t>
      </w:r>
      <w:r w:rsidR="003D6AAB">
        <w:t>)</w:t>
      </w:r>
      <w:r w:rsidR="003D6AAB">
        <w:rPr>
          <w:rFonts w:hint="eastAsia"/>
        </w:rPr>
        <w:t xml:space="preserve"> throws </w:t>
      </w:r>
      <w:r w:rsidR="00780127">
        <w:rPr>
          <w:rFonts w:hint="eastAsia"/>
        </w:rPr>
        <w:t>CException</w:t>
      </w:r>
    </w:p>
    <w:p w:rsidR="003D6AAB" w:rsidRDefault="003D6AAB" w:rsidP="003D6AAB"/>
    <w:p w:rsidR="003D6AAB" w:rsidRDefault="003D6AAB" w:rsidP="00407B6C">
      <w:pPr>
        <w:pStyle w:val="41"/>
      </w:pPr>
      <w:r>
        <w:rPr>
          <w:rFonts w:hint="eastAsia"/>
        </w:rPr>
        <w:t>输入参数</w:t>
      </w:r>
    </w:p>
    <w:p w:rsidR="005E2101" w:rsidRPr="005E2101" w:rsidRDefault="0063100A" w:rsidP="005E2101">
      <w:pPr>
        <w:pStyle w:val="a4"/>
        <w:ind w:firstLine="210"/>
      </w:pPr>
      <w:r>
        <w:rPr>
          <w:rFonts w:hint="eastAsia"/>
        </w:rPr>
        <w:t>UpdateUserPwdByOldReq</w:t>
      </w:r>
      <w:r w:rsidR="005E2101">
        <w:rPr>
          <w:rFonts w:hint="eastAsia"/>
        </w:rPr>
        <w:t>定义如下：</w:t>
      </w:r>
    </w:p>
    <w:tbl>
      <w:tblPr>
        <w:tblW w:w="9829" w:type="dxa"/>
        <w:jc w:val="center"/>
        <w:tblInd w:w="18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07"/>
        <w:gridCol w:w="709"/>
        <w:gridCol w:w="992"/>
        <w:gridCol w:w="851"/>
        <w:gridCol w:w="5670"/>
      </w:tblGrid>
      <w:tr w:rsidR="003D6AAB" w:rsidTr="00F4706A">
        <w:trPr>
          <w:jc w:val="center"/>
        </w:trPr>
        <w:tc>
          <w:tcPr>
            <w:tcW w:w="1607" w:type="dxa"/>
          </w:tcPr>
          <w:p w:rsidR="003D6AAB" w:rsidRDefault="003D6AAB" w:rsidP="001B6745">
            <w:pPr>
              <w:pStyle w:val="TAH"/>
              <w:rPr>
                <w:rFonts w:ascii="Verdana" w:hAnsi="Verdana"/>
                <w:lang w:val="fr-FR" w:eastAsia="zh-CN"/>
              </w:rPr>
            </w:pPr>
            <w:r>
              <w:rPr>
                <w:rFonts w:ascii="Verdana" w:hAnsi="Verdana" w:hint="eastAsia"/>
                <w:lang w:val="fr-FR" w:eastAsia="zh-CN"/>
              </w:rPr>
              <w:lastRenderedPageBreak/>
              <w:t>参数名称</w:t>
            </w:r>
          </w:p>
        </w:tc>
        <w:tc>
          <w:tcPr>
            <w:tcW w:w="709" w:type="dxa"/>
          </w:tcPr>
          <w:p w:rsidR="003D6AAB" w:rsidRDefault="003D6AAB" w:rsidP="001B6745">
            <w:pPr>
              <w:pStyle w:val="TAH"/>
              <w:rPr>
                <w:rFonts w:ascii="Verdana" w:hAnsi="Verdana"/>
                <w:lang w:val="fr-FR" w:eastAsia="zh-CN"/>
              </w:rPr>
            </w:pPr>
            <w:r>
              <w:rPr>
                <w:rFonts w:ascii="Verdana" w:hAnsi="Verdana" w:hint="eastAsia"/>
                <w:lang w:val="fr-FR" w:eastAsia="zh-CN"/>
              </w:rPr>
              <w:t>必须</w:t>
            </w:r>
          </w:p>
        </w:tc>
        <w:tc>
          <w:tcPr>
            <w:tcW w:w="992" w:type="dxa"/>
          </w:tcPr>
          <w:p w:rsidR="003D6AAB" w:rsidRDefault="003D6AAB" w:rsidP="001B6745">
            <w:pPr>
              <w:pStyle w:val="TAH"/>
              <w:rPr>
                <w:rFonts w:ascii="Verdana" w:hAnsi="Verdana"/>
                <w:lang w:val="fr-FR" w:eastAsia="zh-CN"/>
              </w:rPr>
            </w:pPr>
            <w:r>
              <w:rPr>
                <w:rFonts w:ascii="Verdana" w:hAnsi="Verdana" w:hint="eastAsia"/>
                <w:lang w:val="fr-FR" w:eastAsia="zh-CN"/>
              </w:rPr>
              <w:t>类型</w:t>
            </w:r>
          </w:p>
        </w:tc>
        <w:tc>
          <w:tcPr>
            <w:tcW w:w="851" w:type="dxa"/>
          </w:tcPr>
          <w:p w:rsidR="003D6AAB" w:rsidRDefault="003D6AAB" w:rsidP="001B6745">
            <w:pPr>
              <w:pStyle w:val="TAH"/>
              <w:rPr>
                <w:rFonts w:ascii="Verdana" w:hAnsi="Verdana"/>
                <w:lang w:val="fr-FR" w:eastAsia="zh-CN"/>
              </w:rPr>
            </w:pPr>
            <w:r>
              <w:rPr>
                <w:rFonts w:ascii="Verdana" w:hAnsi="Verdana" w:hint="eastAsia"/>
                <w:lang w:val="fr-FR" w:eastAsia="zh-CN"/>
              </w:rPr>
              <w:t>长度</w:t>
            </w:r>
          </w:p>
        </w:tc>
        <w:tc>
          <w:tcPr>
            <w:tcW w:w="5670" w:type="dxa"/>
          </w:tcPr>
          <w:p w:rsidR="003D6AAB" w:rsidRDefault="003D6AAB" w:rsidP="001B6745">
            <w:pPr>
              <w:pStyle w:val="TAH"/>
              <w:rPr>
                <w:rFonts w:ascii="Verdana" w:hAnsi="Verdana"/>
                <w:lang w:val="fr-FR" w:eastAsia="zh-CN"/>
              </w:rPr>
            </w:pPr>
            <w:r>
              <w:rPr>
                <w:rFonts w:ascii="Verdana" w:hAnsi="Verdana" w:hint="eastAsia"/>
                <w:lang w:val="fr-FR" w:eastAsia="zh-CN"/>
              </w:rPr>
              <w:t>描述信息</w:t>
            </w:r>
          </w:p>
        </w:tc>
      </w:tr>
      <w:tr w:rsidR="00274F97" w:rsidTr="00F4706A">
        <w:trPr>
          <w:jc w:val="center"/>
        </w:trPr>
        <w:tc>
          <w:tcPr>
            <w:tcW w:w="1607" w:type="dxa"/>
          </w:tcPr>
          <w:p w:rsidR="00274F97" w:rsidRDefault="00274F97" w:rsidP="00274F97">
            <w:pPr>
              <w:pStyle w:val="TAL"/>
              <w:rPr>
                <w:rFonts w:ascii="宋体" w:hAnsi="宋体"/>
                <w:lang w:val="fr-FR" w:eastAsia="zh-CN"/>
              </w:rPr>
            </w:pPr>
            <w:r>
              <w:rPr>
                <w:rFonts w:hint="eastAsia"/>
                <w:lang w:eastAsia="zh-CN"/>
              </w:rPr>
              <w:t>v</w:t>
            </w:r>
            <w:r>
              <w:t>ersion</w:t>
            </w:r>
          </w:p>
        </w:tc>
        <w:tc>
          <w:tcPr>
            <w:tcW w:w="709" w:type="dxa"/>
          </w:tcPr>
          <w:p w:rsidR="00274F97" w:rsidRDefault="00274F97" w:rsidP="00274F97">
            <w:pPr>
              <w:pStyle w:val="TAL"/>
              <w:rPr>
                <w:rFonts w:ascii="宋体" w:hAnsi="宋体"/>
                <w:lang w:eastAsia="zh-CN"/>
              </w:rPr>
            </w:pPr>
            <w:r>
              <w:rPr>
                <w:rFonts w:hint="eastAsia"/>
                <w:lang w:val="fr-FR" w:eastAsia="zh-CN"/>
              </w:rPr>
              <w:t>M</w:t>
            </w:r>
          </w:p>
        </w:tc>
        <w:tc>
          <w:tcPr>
            <w:tcW w:w="992" w:type="dxa"/>
          </w:tcPr>
          <w:p w:rsidR="00274F97" w:rsidRDefault="00274F97" w:rsidP="00274F97">
            <w:pPr>
              <w:pStyle w:val="TAH"/>
              <w:jc w:val="both"/>
              <w:rPr>
                <w:rFonts w:ascii="宋体" w:hAnsi="宋体"/>
                <w:b w:val="0"/>
                <w:lang w:val="fr-FR" w:eastAsia="zh-CN"/>
              </w:rPr>
            </w:pPr>
            <w:r>
              <w:rPr>
                <w:rFonts w:hint="eastAsia"/>
                <w:b w:val="0"/>
                <w:lang w:val="fr-FR" w:eastAsia="zh-CN"/>
              </w:rPr>
              <w:t>String</w:t>
            </w:r>
          </w:p>
        </w:tc>
        <w:tc>
          <w:tcPr>
            <w:tcW w:w="851" w:type="dxa"/>
          </w:tcPr>
          <w:p w:rsidR="00274F97" w:rsidRDefault="005E1AA2" w:rsidP="00274F97">
            <w:pPr>
              <w:rPr>
                <w:rFonts w:ascii="宋体" w:hAnsi="宋体"/>
                <w:lang w:val="fr-FR"/>
              </w:rPr>
            </w:pPr>
            <w:r>
              <w:rPr>
                <w:rFonts w:ascii="Arial" w:hAnsi="Arial" w:hint="eastAsia"/>
                <w:lang w:val="fr-FR"/>
              </w:rPr>
              <w:t>5</w:t>
            </w:r>
          </w:p>
        </w:tc>
        <w:tc>
          <w:tcPr>
            <w:tcW w:w="5670" w:type="dxa"/>
          </w:tcPr>
          <w:p w:rsidR="00274F97" w:rsidRDefault="00274F97" w:rsidP="00274F97">
            <w:pPr>
              <w:rPr>
                <w:rFonts w:ascii="Arial" w:hAnsi="Arial"/>
                <w:sz w:val="19"/>
                <w:szCs w:val="19"/>
                <w:lang w:val="en-GB"/>
              </w:rPr>
            </w:pPr>
            <w:r>
              <w:rPr>
                <w:rFonts w:ascii="Arial" w:hAnsi="Arial" w:hint="eastAsia"/>
                <w:sz w:val="19"/>
                <w:szCs w:val="19"/>
                <w:lang w:val="en-GB"/>
              </w:rPr>
              <w:t>协议版本号</w:t>
            </w:r>
          </w:p>
          <w:p w:rsidR="00274F97" w:rsidRPr="00C8364D" w:rsidRDefault="00274F97" w:rsidP="00274F97">
            <w:pPr>
              <w:rPr>
                <w:rFonts w:ascii="Arial" w:hAnsi="Arial"/>
                <w:sz w:val="19"/>
                <w:szCs w:val="19"/>
                <w:lang w:val="en-GB"/>
              </w:rPr>
            </w:pPr>
            <w:r>
              <w:rPr>
                <w:rFonts w:ascii="Arial" w:hAnsi="Arial" w:hint="eastAsia"/>
                <w:sz w:val="19"/>
                <w:szCs w:val="19"/>
                <w:lang w:val="en-GB"/>
              </w:rPr>
              <w:t>当前版本为：</w:t>
            </w:r>
            <w:r w:rsidR="00A3706D">
              <w:rPr>
                <w:rFonts w:ascii="Arial" w:hAnsi="Arial" w:hint="eastAsia"/>
                <w:sz w:val="19"/>
                <w:szCs w:val="19"/>
                <w:lang w:val="en-GB"/>
              </w:rPr>
              <w:t>01.01</w:t>
            </w:r>
          </w:p>
        </w:tc>
      </w:tr>
      <w:tr w:rsidR="00274F97" w:rsidTr="00F4706A">
        <w:trPr>
          <w:jc w:val="center"/>
        </w:trPr>
        <w:tc>
          <w:tcPr>
            <w:tcW w:w="1607" w:type="dxa"/>
          </w:tcPr>
          <w:p w:rsidR="00274F97" w:rsidRDefault="00274F97" w:rsidP="00274F97">
            <w:pPr>
              <w:pStyle w:val="TAL"/>
              <w:rPr>
                <w:rFonts w:ascii="宋体" w:hAnsi="宋体"/>
                <w:lang w:val="fr-FR" w:eastAsia="zh-CN"/>
              </w:rPr>
            </w:pPr>
            <w:r>
              <w:rPr>
                <w:lang w:val="fr-FR"/>
              </w:rPr>
              <w:t>transactionID</w:t>
            </w:r>
          </w:p>
        </w:tc>
        <w:tc>
          <w:tcPr>
            <w:tcW w:w="709" w:type="dxa"/>
          </w:tcPr>
          <w:p w:rsidR="00274F97" w:rsidRDefault="00274F97" w:rsidP="00274F97">
            <w:pPr>
              <w:pStyle w:val="TAL"/>
              <w:rPr>
                <w:rFonts w:ascii="宋体" w:hAnsi="宋体"/>
                <w:lang w:eastAsia="zh-CN"/>
              </w:rPr>
            </w:pPr>
            <w:r>
              <w:rPr>
                <w:rFonts w:hint="eastAsia"/>
                <w:lang w:val="fr-FR" w:eastAsia="zh-CN"/>
              </w:rPr>
              <w:t>M</w:t>
            </w:r>
          </w:p>
        </w:tc>
        <w:tc>
          <w:tcPr>
            <w:tcW w:w="992" w:type="dxa"/>
          </w:tcPr>
          <w:p w:rsidR="00274F97" w:rsidRDefault="00274F97" w:rsidP="00274F97">
            <w:pPr>
              <w:pStyle w:val="TAH"/>
              <w:jc w:val="both"/>
              <w:rPr>
                <w:rFonts w:ascii="宋体" w:hAnsi="宋体"/>
                <w:b w:val="0"/>
                <w:lang w:val="fr-FR" w:eastAsia="zh-CN"/>
              </w:rPr>
            </w:pPr>
            <w:r>
              <w:rPr>
                <w:rFonts w:hint="eastAsia"/>
                <w:b w:val="0"/>
                <w:lang w:val="fr-FR" w:eastAsia="zh-CN"/>
              </w:rPr>
              <w:t>String</w:t>
            </w:r>
          </w:p>
        </w:tc>
        <w:tc>
          <w:tcPr>
            <w:tcW w:w="851" w:type="dxa"/>
          </w:tcPr>
          <w:p w:rsidR="00274F97" w:rsidRDefault="00274F97" w:rsidP="00274F97">
            <w:pPr>
              <w:rPr>
                <w:rFonts w:ascii="宋体" w:hAnsi="宋体"/>
                <w:lang w:val="fr-FR"/>
              </w:rPr>
            </w:pPr>
            <w:r>
              <w:rPr>
                <w:rFonts w:ascii="Arial" w:hAnsi="Arial" w:hint="eastAsia"/>
                <w:lang w:val="fr-FR"/>
              </w:rPr>
              <w:t>40</w:t>
            </w:r>
          </w:p>
        </w:tc>
        <w:tc>
          <w:tcPr>
            <w:tcW w:w="5670" w:type="dxa"/>
          </w:tcPr>
          <w:p w:rsidR="00274F97" w:rsidRDefault="00274F97" w:rsidP="00274F97">
            <w:pPr>
              <w:rPr>
                <w:rFonts w:ascii="宋体" w:hAnsi="宋体"/>
                <w:sz w:val="19"/>
                <w:szCs w:val="19"/>
                <w:lang w:val="en-GB"/>
              </w:rPr>
            </w:pPr>
            <w:r>
              <w:rPr>
                <w:rFonts w:ascii="Arial" w:hAnsi="Arial" w:hint="eastAsia"/>
                <w:sz w:val="19"/>
                <w:szCs w:val="19"/>
                <w:lang w:val="en-GB"/>
              </w:rPr>
              <w:t>交易流水号</w:t>
            </w:r>
          </w:p>
        </w:tc>
      </w:tr>
      <w:tr w:rsidR="00274F97" w:rsidTr="00F4706A">
        <w:trPr>
          <w:jc w:val="center"/>
        </w:trPr>
        <w:tc>
          <w:tcPr>
            <w:tcW w:w="1607" w:type="dxa"/>
          </w:tcPr>
          <w:p w:rsidR="00274F97" w:rsidRPr="00C8364D" w:rsidRDefault="00274F97" w:rsidP="00274F97">
            <w:pPr>
              <w:pStyle w:val="TAL"/>
              <w:rPr>
                <w:lang w:val="fr-FR"/>
              </w:rPr>
            </w:pPr>
            <w:r w:rsidRPr="00C8364D">
              <w:rPr>
                <w:rFonts w:hint="eastAsia"/>
                <w:lang w:val="fr-FR"/>
              </w:rPr>
              <w:t>traceFlag</w:t>
            </w:r>
          </w:p>
        </w:tc>
        <w:tc>
          <w:tcPr>
            <w:tcW w:w="709" w:type="dxa"/>
          </w:tcPr>
          <w:p w:rsidR="00274F97" w:rsidRPr="00C8364D" w:rsidRDefault="00274F97" w:rsidP="00274F97">
            <w:pPr>
              <w:spacing w:line="240" w:lineRule="atLeast"/>
              <w:rPr>
                <w:rFonts w:ascii="Arial" w:hAnsi="Arial"/>
                <w:kern w:val="0"/>
                <w:sz w:val="18"/>
                <w:szCs w:val="18"/>
                <w:lang w:val="fr-FR" w:eastAsia="en-US"/>
              </w:rPr>
            </w:pPr>
            <w:r w:rsidRPr="00C8364D">
              <w:rPr>
                <w:rFonts w:ascii="Arial" w:hAnsi="Arial" w:hint="eastAsia"/>
                <w:kern w:val="0"/>
                <w:sz w:val="18"/>
                <w:szCs w:val="18"/>
                <w:lang w:val="fr-FR" w:eastAsia="en-US"/>
              </w:rPr>
              <w:t xml:space="preserve">O </w:t>
            </w:r>
          </w:p>
        </w:tc>
        <w:tc>
          <w:tcPr>
            <w:tcW w:w="992" w:type="dxa"/>
          </w:tcPr>
          <w:p w:rsidR="00274F97" w:rsidRPr="00C8364D" w:rsidRDefault="00274F97" w:rsidP="00274F97">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851" w:type="dxa"/>
          </w:tcPr>
          <w:p w:rsidR="00274F97" w:rsidRPr="00C8364D" w:rsidRDefault="00274F97" w:rsidP="00274F97">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5670" w:type="dxa"/>
          </w:tcPr>
          <w:p w:rsidR="00274F97" w:rsidRPr="00C8364D" w:rsidRDefault="00274F97" w:rsidP="00550601">
            <w:pPr>
              <w:spacing w:line="240" w:lineRule="atLeast"/>
              <w:rPr>
                <w:rFonts w:ascii="Arial" w:hAnsi="Arial"/>
                <w:kern w:val="0"/>
                <w:sz w:val="18"/>
                <w:szCs w:val="18"/>
                <w:lang w:val="fr-FR"/>
              </w:rPr>
            </w:pPr>
            <w:r>
              <w:rPr>
                <w:rFonts w:ascii="Arial" w:hAnsi="Arial" w:hint="eastAsia"/>
                <w:kern w:val="0"/>
                <w:sz w:val="18"/>
                <w:szCs w:val="18"/>
                <w:lang w:val="fr-FR"/>
              </w:rPr>
              <w:t>跟踪标志</w:t>
            </w:r>
          </w:p>
        </w:tc>
      </w:tr>
      <w:tr w:rsidR="003068A3" w:rsidTr="00F4706A">
        <w:trPr>
          <w:jc w:val="center"/>
        </w:trPr>
        <w:tc>
          <w:tcPr>
            <w:tcW w:w="1607" w:type="dxa"/>
          </w:tcPr>
          <w:p w:rsidR="003068A3" w:rsidRDefault="003068A3" w:rsidP="00CA13E8">
            <w:pPr>
              <w:pStyle w:val="TAL"/>
              <w:rPr>
                <w:lang w:val="fr-FR" w:eastAsia="zh-CN"/>
              </w:rPr>
            </w:pPr>
            <w:r>
              <w:rPr>
                <w:rFonts w:hint="eastAsia"/>
                <w:lang w:val="fr-FR" w:eastAsia="zh-CN"/>
              </w:rPr>
              <w:t>accountType</w:t>
            </w:r>
          </w:p>
        </w:tc>
        <w:tc>
          <w:tcPr>
            <w:tcW w:w="709" w:type="dxa"/>
          </w:tcPr>
          <w:p w:rsidR="003068A3" w:rsidRPr="00C8364D" w:rsidRDefault="003068A3" w:rsidP="00CA13E8">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992" w:type="dxa"/>
          </w:tcPr>
          <w:p w:rsidR="003068A3" w:rsidRPr="00C8364D" w:rsidRDefault="005200E4" w:rsidP="00CA13E8">
            <w:pPr>
              <w:spacing w:line="240" w:lineRule="atLeast"/>
              <w:rPr>
                <w:rFonts w:ascii="Arial" w:hAnsi="Arial"/>
                <w:kern w:val="0"/>
                <w:sz w:val="18"/>
                <w:szCs w:val="18"/>
                <w:lang w:val="fr-FR"/>
              </w:rPr>
            </w:pPr>
            <w:r>
              <w:rPr>
                <w:rFonts w:ascii="Arial" w:hAnsi="Arial"/>
                <w:kern w:val="0"/>
                <w:sz w:val="18"/>
                <w:szCs w:val="18"/>
                <w:lang w:val="fr-FR"/>
              </w:rPr>
              <w:t>Int</w:t>
            </w:r>
          </w:p>
        </w:tc>
        <w:tc>
          <w:tcPr>
            <w:tcW w:w="851" w:type="dxa"/>
          </w:tcPr>
          <w:p w:rsidR="003068A3" w:rsidRPr="00C8364D" w:rsidRDefault="003068A3" w:rsidP="00CA13E8">
            <w:pPr>
              <w:spacing w:line="240" w:lineRule="atLeast"/>
              <w:rPr>
                <w:rFonts w:ascii="Arial" w:hAnsi="Arial"/>
                <w:kern w:val="0"/>
                <w:sz w:val="18"/>
                <w:szCs w:val="18"/>
                <w:lang w:val="fr-FR"/>
              </w:rPr>
            </w:pPr>
          </w:p>
        </w:tc>
        <w:tc>
          <w:tcPr>
            <w:tcW w:w="5670" w:type="dxa"/>
          </w:tcPr>
          <w:p w:rsidR="00295B16" w:rsidRDefault="003068A3" w:rsidP="00550601">
            <w:pPr>
              <w:spacing w:line="240" w:lineRule="atLeast"/>
              <w:rPr>
                <w:rFonts w:ascii="Arial" w:hAnsi="Arial"/>
                <w:kern w:val="0"/>
                <w:sz w:val="18"/>
                <w:szCs w:val="18"/>
                <w:lang w:val="fr-FR"/>
              </w:rPr>
            </w:pPr>
            <w:r>
              <w:rPr>
                <w:rFonts w:ascii="Arial" w:hAnsi="Arial" w:hint="eastAsia"/>
                <w:kern w:val="0"/>
                <w:sz w:val="18"/>
                <w:szCs w:val="18"/>
                <w:lang w:val="fr-FR"/>
              </w:rPr>
              <w:t>帐户类型</w:t>
            </w:r>
          </w:p>
        </w:tc>
      </w:tr>
      <w:tr w:rsidR="003068A3" w:rsidTr="00F4706A">
        <w:trPr>
          <w:jc w:val="center"/>
        </w:trPr>
        <w:tc>
          <w:tcPr>
            <w:tcW w:w="1607" w:type="dxa"/>
          </w:tcPr>
          <w:p w:rsidR="003068A3" w:rsidRPr="00C8364D" w:rsidRDefault="003068A3" w:rsidP="00CA13E8">
            <w:pPr>
              <w:pStyle w:val="TAL"/>
              <w:rPr>
                <w:lang w:val="fr-FR"/>
              </w:rPr>
            </w:pPr>
            <w:r>
              <w:rPr>
                <w:rFonts w:hint="eastAsia"/>
                <w:lang w:val="fr-FR" w:eastAsia="zh-CN"/>
              </w:rPr>
              <w:t>userAccount</w:t>
            </w:r>
          </w:p>
        </w:tc>
        <w:tc>
          <w:tcPr>
            <w:tcW w:w="709" w:type="dxa"/>
          </w:tcPr>
          <w:p w:rsidR="003068A3" w:rsidRPr="00C8364D" w:rsidRDefault="003068A3" w:rsidP="00CA13E8">
            <w:pPr>
              <w:spacing w:line="240" w:lineRule="atLeast"/>
              <w:rPr>
                <w:rFonts w:ascii="Arial" w:hAnsi="Arial"/>
                <w:kern w:val="0"/>
                <w:sz w:val="18"/>
                <w:szCs w:val="18"/>
                <w:lang w:val="fr-FR" w:eastAsia="en-US"/>
              </w:rPr>
            </w:pPr>
            <w:r w:rsidRPr="00C8364D">
              <w:rPr>
                <w:rFonts w:ascii="Arial" w:hAnsi="Arial" w:hint="eastAsia"/>
                <w:kern w:val="0"/>
                <w:sz w:val="18"/>
                <w:szCs w:val="18"/>
                <w:lang w:val="fr-FR" w:eastAsia="en-US"/>
              </w:rPr>
              <w:t>M</w:t>
            </w:r>
          </w:p>
        </w:tc>
        <w:tc>
          <w:tcPr>
            <w:tcW w:w="992" w:type="dxa"/>
          </w:tcPr>
          <w:p w:rsidR="003068A3" w:rsidRPr="00C8364D" w:rsidRDefault="003068A3" w:rsidP="00CA13E8">
            <w:pPr>
              <w:spacing w:line="240" w:lineRule="atLeast"/>
              <w:rPr>
                <w:rFonts w:ascii="Arial" w:hAnsi="Arial"/>
                <w:kern w:val="0"/>
                <w:sz w:val="18"/>
                <w:szCs w:val="18"/>
                <w:lang w:val="fr-FR" w:eastAsia="en-US"/>
              </w:rPr>
            </w:pPr>
            <w:r w:rsidRPr="00C8364D">
              <w:rPr>
                <w:rFonts w:ascii="Arial" w:hAnsi="Arial" w:hint="eastAsia"/>
                <w:kern w:val="0"/>
                <w:sz w:val="18"/>
                <w:szCs w:val="18"/>
                <w:lang w:val="fr-FR" w:eastAsia="en-US"/>
              </w:rPr>
              <w:t>String</w:t>
            </w:r>
          </w:p>
        </w:tc>
        <w:tc>
          <w:tcPr>
            <w:tcW w:w="851" w:type="dxa"/>
          </w:tcPr>
          <w:p w:rsidR="003068A3" w:rsidRPr="00C8364D" w:rsidRDefault="00BD67B0" w:rsidP="00CA13E8">
            <w:pPr>
              <w:spacing w:line="240" w:lineRule="atLeast"/>
              <w:rPr>
                <w:rFonts w:ascii="Arial" w:hAnsi="Arial"/>
                <w:kern w:val="0"/>
                <w:sz w:val="18"/>
                <w:szCs w:val="18"/>
                <w:lang w:val="fr-FR"/>
              </w:rPr>
            </w:pPr>
            <w:r>
              <w:rPr>
                <w:rFonts w:ascii="Arial" w:hAnsi="Arial" w:hint="eastAsia"/>
                <w:kern w:val="0"/>
                <w:sz w:val="18"/>
                <w:szCs w:val="18"/>
                <w:lang w:val="fr-FR"/>
              </w:rPr>
              <w:t>255</w:t>
            </w:r>
          </w:p>
        </w:tc>
        <w:tc>
          <w:tcPr>
            <w:tcW w:w="5670" w:type="dxa"/>
          </w:tcPr>
          <w:p w:rsidR="003068A3" w:rsidRPr="00C8364D" w:rsidRDefault="003068A3" w:rsidP="00CA13E8">
            <w:pPr>
              <w:spacing w:line="240" w:lineRule="atLeast"/>
              <w:rPr>
                <w:rFonts w:ascii="Arial" w:hAnsi="Arial"/>
                <w:kern w:val="0"/>
                <w:sz w:val="18"/>
                <w:szCs w:val="18"/>
                <w:lang w:val="fr-FR"/>
              </w:rPr>
            </w:pPr>
            <w:r>
              <w:rPr>
                <w:rFonts w:ascii="Arial" w:hAnsi="Arial" w:hint="eastAsia"/>
                <w:kern w:val="0"/>
                <w:sz w:val="18"/>
                <w:szCs w:val="18"/>
                <w:lang w:val="fr-FR"/>
              </w:rPr>
              <w:t>用户帐户</w:t>
            </w:r>
          </w:p>
        </w:tc>
      </w:tr>
      <w:tr w:rsidR="003068A3" w:rsidTr="00F4706A">
        <w:trPr>
          <w:jc w:val="center"/>
        </w:trPr>
        <w:tc>
          <w:tcPr>
            <w:tcW w:w="1607" w:type="dxa"/>
          </w:tcPr>
          <w:p w:rsidR="003068A3" w:rsidRDefault="003068A3" w:rsidP="001B6745">
            <w:pPr>
              <w:pStyle w:val="TAL"/>
              <w:rPr>
                <w:lang w:val="fr-FR" w:eastAsia="zh-CN"/>
              </w:rPr>
            </w:pPr>
            <w:r>
              <w:rPr>
                <w:rFonts w:hint="eastAsia"/>
                <w:lang w:val="fr-FR"/>
              </w:rPr>
              <w:t>oldPassword</w:t>
            </w:r>
          </w:p>
        </w:tc>
        <w:tc>
          <w:tcPr>
            <w:tcW w:w="709" w:type="dxa"/>
          </w:tcPr>
          <w:p w:rsidR="003068A3" w:rsidRDefault="003068A3" w:rsidP="001B6745">
            <w:pPr>
              <w:pStyle w:val="TAL"/>
              <w:rPr>
                <w:lang w:val="fr-FR" w:eastAsia="zh-CN"/>
              </w:rPr>
            </w:pPr>
            <w:r>
              <w:rPr>
                <w:rFonts w:hint="eastAsia"/>
                <w:lang w:val="fr-FR" w:eastAsia="zh-CN"/>
              </w:rPr>
              <w:t>M</w:t>
            </w:r>
          </w:p>
        </w:tc>
        <w:tc>
          <w:tcPr>
            <w:tcW w:w="992" w:type="dxa"/>
          </w:tcPr>
          <w:p w:rsidR="003068A3" w:rsidRDefault="003068A3" w:rsidP="001B6745">
            <w:pPr>
              <w:pStyle w:val="TAH"/>
              <w:ind w:left="62"/>
              <w:jc w:val="both"/>
              <w:rPr>
                <w:b w:val="0"/>
                <w:lang w:val="fr-FR" w:eastAsia="zh-CN"/>
              </w:rPr>
            </w:pPr>
            <w:r>
              <w:rPr>
                <w:rFonts w:hint="eastAsia"/>
                <w:b w:val="0"/>
                <w:lang w:val="fr-FR" w:eastAsia="zh-CN"/>
              </w:rPr>
              <w:t>String</w:t>
            </w:r>
          </w:p>
        </w:tc>
        <w:tc>
          <w:tcPr>
            <w:tcW w:w="851" w:type="dxa"/>
          </w:tcPr>
          <w:p w:rsidR="003068A3" w:rsidRDefault="00382874" w:rsidP="001B6745">
            <w:pPr>
              <w:pStyle w:val="TAH"/>
              <w:jc w:val="both"/>
              <w:rPr>
                <w:b w:val="0"/>
                <w:lang w:val="fr-FR" w:eastAsia="zh-CN"/>
              </w:rPr>
            </w:pPr>
            <w:r>
              <w:rPr>
                <w:rFonts w:hint="eastAsia"/>
                <w:b w:val="0"/>
                <w:lang w:val="fr-FR" w:eastAsia="zh-CN"/>
              </w:rPr>
              <w:t>128</w:t>
            </w:r>
          </w:p>
        </w:tc>
        <w:tc>
          <w:tcPr>
            <w:tcW w:w="5670" w:type="dxa"/>
          </w:tcPr>
          <w:p w:rsidR="003068A3" w:rsidRDefault="003068A3" w:rsidP="00E74957">
            <w:pPr>
              <w:rPr>
                <w:rFonts w:ascii="Arial" w:hAnsi="Arial"/>
                <w:sz w:val="19"/>
                <w:szCs w:val="19"/>
                <w:lang w:val="en-GB"/>
              </w:rPr>
            </w:pPr>
            <w:r>
              <w:rPr>
                <w:rFonts w:ascii="Arial" w:hAnsi="Arial" w:hint="eastAsia"/>
                <w:sz w:val="19"/>
                <w:szCs w:val="19"/>
                <w:lang w:val="en-GB"/>
              </w:rPr>
              <w:t>老密码</w:t>
            </w:r>
          </w:p>
          <w:p w:rsidR="00F4706A" w:rsidRDefault="00F4706A" w:rsidP="00493BC5">
            <w:pPr>
              <w:rPr>
                <w:rFonts w:ascii="Arial" w:hAnsi="Arial"/>
                <w:sz w:val="19"/>
                <w:szCs w:val="19"/>
                <w:lang w:val="fr-FR"/>
              </w:rPr>
            </w:pPr>
            <w:r>
              <w:rPr>
                <w:rFonts w:ascii="Arial" w:hAnsi="Arial" w:hint="eastAsia"/>
                <w:sz w:val="19"/>
                <w:szCs w:val="19"/>
                <w:lang w:val="fr-FR"/>
              </w:rPr>
              <w:t>指纹认证本字段传入</w:t>
            </w:r>
            <w:r>
              <w:rPr>
                <w:rFonts w:ascii="Arial" w:hAnsi="Arial" w:hint="eastAsia"/>
                <w:sz w:val="19"/>
                <w:szCs w:val="19"/>
                <w:lang w:val="fr-FR"/>
              </w:rPr>
              <w:t>fingerST=XXXXX</w:t>
            </w:r>
            <w:r w:rsidR="00493BC5">
              <w:rPr>
                <w:rFonts w:ascii="Arial" w:hAnsi="Arial"/>
                <w:sz w:val="19"/>
                <w:szCs w:val="19"/>
                <w:lang w:val="fr-FR"/>
              </w:rPr>
              <w:t> </w:t>
            </w:r>
            <w:r w:rsidR="00493BC5">
              <w:rPr>
                <w:rFonts w:ascii="Arial" w:hAnsi="Arial" w:hint="eastAsia"/>
                <w:sz w:val="19"/>
                <w:szCs w:val="19"/>
                <w:lang w:val="fr-FR"/>
              </w:rPr>
              <w:t xml:space="preserve">; </w:t>
            </w:r>
            <w:r w:rsidR="00493BC5">
              <w:rPr>
                <w:rFonts w:ascii="Arial" w:hAnsi="Arial" w:hint="eastAsia"/>
                <w:sz w:val="19"/>
                <w:szCs w:val="19"/>
                <w:lang w:val="fr-FR"/>
              </w:rPr>
              <w:t>且</w:t>
            </w:r>
            <w:r w:rsidR="00493BC5">
              <w:rPr>
                <w:rFonts w:ascii="Arial" w:hAnsi="Arial" w:hint="eastAsia"/>
                <w:sz w:val="19"/>
                <w:szCs w:val="19"/>
                <w:lang w:val="fr-FR"/>
              </w:rPr>
              <w:t>fingerST</w:t>
            </w:r>
            <w:r w:rsidR="00493BC5">
              <w:rPr>
                <w:rFonts w:ascii="Arial" w:hAnsi="Arial" w:hint="eastAsia"/>
                <w:sz w:val="19"/>
                <w:szCs w:val="19"/>
                <w:lang w:val="fr-FR"/>
              </w:rPr>
              <w:t>对应的</w:t>
            </w:r>
            <w:r w:rsidR="00493BC5">
              <w:rPr>
                <w:rFonts w:ascii="Arial" w:hAnsi="Arial" w:hint="eastAsia"/>
                <w:sz w:val="19"/>
                <w:szCs w:val="19"/>
                <w:lang w:val="fr-FR"/>
              </w:rPr>
              <w:t>appID</w:t>
            </w:r>
            <w:r w:rsidR="00493BC5">
              <w:rPr>
                <w:rFonts w:ascii="Arial" w:hAnsi="Arial" w:hint="eastAsia"/>
                <w:sz w:val="19"/>
                <w:szCs w:val="19"/>
                <w:lang w:val="fr-FR"/>
              </w:rPr>
              <w:t>只能是</w:t>
            </w:r>
            <w:r w:rsidR="00493BC5">
              <w:rPr>
                <w:rFonts w:ascii="Arial" w:hAnsi="Arial" w:hint="eastAsia"/>
                <w:sz w:val="19"/>
                <w:szCs w:val="19"/>
                <w:lang w:val="fr-FR"/>
              </w:rPr>
              <w:t>hwid</w:t>
            </w:r>
            <w:r w:rsidR="00493BC5">
              <w:rPr>
                <w:rFonts w:ascii="Arial" w:hAnsi="Arial" w:hint="eastAsia"/>
                <w:sz w:val="19"/>
                <w:szCs w:val="19"/>
                <w:lang w:val="fr-FR"/>
              </w:rPr>
              <w:t>的包名。</w:t>
            </w:r>
          </w:p>
        </w:tc>
      </w:tr>
      <w:tr w:rsidR="003068A3" w:rsidTr="00F4706A">
        <w:trPr>
          <w:jc w:val="center"/>
        </w:trPr>
        <w:tc>
          <w:tcPr>
            <w:tcW w:w="1607" w:type="dxa"/>
          </w:tcPr>
          <w:p w:rsidR="003068A3" w:rsidRDefault="003068A3" w:rsidP="001B6745">
            <w:pPr>
              <w:pStyle w:val="TAL"/>
            </w:pPr>
            <w:r>
              <w:t>newPassword</w:t>
            </w:r>
          </w:p>
        </w:tc>
        <w:tc>
          <w:tcPr>
            <w:tcW w:w="709" w:type="dxa"/>
          </w:tcPr>
          <w:p w:rsidR="003068A3" w:rsidRDefault="003068A3" w:rsidP="001B6745">
            <w:pPr>
              <w:pStyle w:val="TAL"/>
              <w:rPr>
                <w:lang w:eastAsia="zh-CN"/>
              </w:rPr>
            </w:pPr>
            <w:r>
              <w:rPr>
                <w:rFonts w:hint="eastAsia"/>
                <w:lang w:eastAsia="zh-CN"/>
              </w:rPr>
              <w:t>M</w:t>
            </w:r>
          </w:p>
        </w:tc>
        <w:tc>
          <w:tcPr>
            <w:tcW w:w="992" w:type="dxa"/>
          </w:tcPr>
          <w:p w:rsidR="003068A3" w:rsidRDefault="003068A3" w:rsidP="001B6745">
            <w:pPr>
              <w:pStyle w:val="TAH"/>
              <w:ind w:left="62"/>
              <w:jc w:val="both"/>
              <w:rPr>
                <w:b w:val="0"/>
                <w:lang w:eastAsia="zh-CN"/>
              </w:rPr>
            </w:pPr>
            <w:r>
              <w:rPr>
                <w:rFonts w:hint="eastAsia"/>
                <w:b w:val="0"/>
                <w:lang w:eastAsia="zh-CN"/>
              </w:rPr>
              <w:t>String</w:t>
            </w:r>
          </w:p>
        </w:tc>
        <w:tc>
          <w:tcPr>
            <w:tcW w:w="851" w:type="dxa"/>
          </w:tcPr>
          <w:p w:rsidR="003068A3" w:rsidRDefault="00382874" w:rsidP="001B6745">
            <w:pPr>
              <w:pStyle w:val="TAH"/>
              <w:jc w:val="both"/>
              <w:rPr>
                <w:b w:val="0"/>
                <w:lang w:val="fr-FR" w:eastAsia="zh-CN"/>
              </w:rPr>
            </w:pPr>
            <w:r>
              <w:rPr>
                <w:rFonts w:hint="eastAsia"/>
                <w:b w:val="0"/>
                <w:lang w:val="fr-FR" w:eastAsia="zh-CN"/>
              </w:rPr>
              <w:t>128</w:t>
            </w:r>
          </w:p>
        </w:tc>
        <w:tc>
          <w:tcPr>
            <w:tcW w:w="5670" w:type="dxa"/>
          </w:tcPr>
          <w:p w:rsidR="003068A3" w:rsidRDefault="003068A3" w:rsidP="00E74957">
            <w:pPr>
              <w:rPr>
                <w:rFonts w:ascii="Arial" w:hAnsi="Arial"/>
                <w:sz w:val="19"/>
                <w:szCs w:val="19"/>
                <w:lang w:val="en-GB"/>
              </w:rPr>
            </w:pPr>
            <w:r>
              <w:rPr>
                <w:rFonts w:ascii="Arial" w:hAnsi="Arial" w:hint="eastAsia"/>
                <w:sz w:val="19"/>
                <w:szCs w:val="19"/>
                <w:lang w:val="en-GB"/>
              </w:rPr>
              <w:t>新密码</w:t>
            </w:r>
          </w:p>
        </w:tc>
      </w:tr>
      <w:tr w:rsidR="00674D2A" w:rsidTr="00F4706A">
        <w:trPr>
          <w:jc w:val="center"/>
        </w:trPr>
        <w:tc>
          <w:tcPr>
            <w:tcW w:w="1607" w:type="dxa"/>
          </w:tcPr>
          <w:p w:rsidR="00674D2A" w:rsidRPr="00AD1399" w:rsidRDefault="00E75215" w:rsidP="001B6745">
            <w:pPr>
              <w:pStyle w:val="TAL"/>
            </w:pPr>
            <w:r w:rsidRPr="00AD1399">
              <w:rPr>
                <w:rFonts w:hint="eastAsia"/>
                <w:bCs/>
              </w:rPr>
              <w:t>reqClientType</w:t>
            </w:r>
          </w:p>
        </w:tc>
        <w:tc>
          <w:tcPr>
            <w:tcW w:w="709" w:type="dxa"/>
          </w:tcPr>
          <w:p w:rsidR="00674D2A" w:rsidRDefault="00CD7D7C" w:rsidP="001B6745">
            <w:pPr>
              <w:pStyle w:val="TAL"/>
              <w:rPr>
                <w:lang w:eastAsia="zh-CN"/>
              </w:rPr>
            </w:pPr>
            <w:r>
              <w:rPr>
                <w:rFonts w:hint="eastAsia"/>
                <w:lang w:val="fr-FR" w:eastAsia="zh-CN"/>
              </w:rPr>
              <w:t>O</w:t>
            </w:r>
          </w:p>
        </w:tc>
        <w:tc>
          <w:tcPr>
            <w:tcW w:w="992" w:type="dxa"/>
          </w:tcPr>
          <w:p w:rsidR="00674D2A" w:rsidRDefault="005200E4" w:rsidP="001B6745">
            <w:pPr>
              <w:pStyle w:val="TAH"/>
              <w:ind w:left="62"/>
              <w:jc w:val="both"/>
              <w:rPr>
                <w:b w:val="0"/>
                <w:lang w:eastAsia="zh-CN"/>
              </w:rPr>
            </w:pPr>
            <w:r>
              <w:rPr>
                <w:lang w:val="fr-FR"/>
              </w:rPr>
              <w:t>Int</w:t>
            </w:r>
          </w:p>
        </w:tc>
        <w:tc>
          <w:tcPr>
            <w:tcW w:w="851" w:type="dxa"/>
          </w:tcPr>
          <w:p w:rsidR="00674D2A" w:rsidRDefault="00674D2A" w:rsidP="001B6745">
            <w:pPr>
              <w:pStyle w:val="TAH"/>
              <w:jc w:val="both"/>
              <w:rPr>
                <w:b w:val="0"/>
                <w:lang w:val="fr-FR" w:eastAsia="zh-CN"/>
              </w:rPr>
            </w:pPr>
          </w:p>
        </w:tc>
        <w:tc>
          <w:tcPr>
            <w:tcW w:w="5670" w:type="dxa"/>
          </w:tcPr>
          <w:p w:rsidR="00674D2A" w:rsidRDefault="00455BBA" w:rsidP="00395D22">
            <w:pPr>
              <w:rPr>
                <w:rFonts w:ascii="Arial" w:hAnsi="Arial"/>
                <w:sz w:val="19"/>
                <w:szCs w:val="19"/>
                <w:lang w:val="en-GB"/>
              </w:rPr>
            </w:pPr>
            <w:r>
              <w:rPr>
                <w:rFonts w:hint="eastAsia"/>
              </w:rPr>
              <w:t>请求客户端类型</w:t>
            </w:r>
          </w:p>
        </w:tc>
      </w:tr>
      <w:tr w:rsidR="00A47496" w:rsidRPr="00446C0F" w:rsidTr="00F4706A">
        <w:trPr>
          <w:jc w:val="center"/>
        </w:trPr>
        <w:tc>
          <w:tcPr>
            <w:tcW w:w="1607" w:type="dxa"/>
          </w:tcPr>
          <w:p w:rsidR="00A47496" w:rsidRPr="00AD1399" w:rsidRDefault="00446C0F" w:rsidP="00446C0F">
            <w:pPr>
              <w:pStyle w:val="TAL"/>
              <w:rPr>
                <w:bCs/>
                <w:lang w:eastAsia="zh-CN"/>
              </w:rPr>
            </w:pPr>
            <w:r w:rsidRPr="00AD1399">
              <w:rPr>
                <w:rFonts w:hint="eastAsia"/>
                <w:bCs/>
                <w:lang w:eastAsia="zh-CN"/>
              </w:rPr>
              <w:t>reloginFlag</w:t>
            </w:r>
          </w:p>
        </w:tc>
        <w:tc>
          <w:tcPr>
            <w:tcW w:w="709" w:type="dxa"/>
          </w:tcPr>
          <w:p w:rsidR="00A47496" w:rsidRDefault="00A47496" w:rsidP="001B6745">
            <w:pPr>
              <w:pStyle w:val="TAL"/>
              <w:rPr>
                <w:lang w:val="fr-FR" w:eastAsia="zh-CN"/>
              </w:rPr>
            </w:pPr>
            <w:r>
              <w:rPr>
                <w:rFonts w:hint="eastAsia"/>
                <w:lang w:val="fr-FR" w:eastAsia="zh-CN"/>
              </w:rPr>
              <w:t>O</w:t>
            </w:r>
          </w:p>
        </w:tc>
        <w:tc>
          <w:tcPr>
            <w:tcW w:w="992" w:type="dxa"/>
          </w:tcPr>
          <w:p w:rsidR="00A47496" w:rsidRDefault="005200E4" w:rsidP="001B6745">
            <w:pPr>
              <w:pStyle w:val="TAH"/>
              <w:ind w:left="62"/>
              <w:jc w:val="both"/>
              <w:rPr>
                <w:lang w:val="fr-FR" w:eastAsia="zh-CN"/>
              </w:rPr>
            </w:pPr>
            <w:r>
              <w:rPr>
                <w:lang w:val="fr-FR" w:eastAsia="zh-CN"/>
              </w:rPr>
              <w:t>Int</w:t>
            </w:r>
          </w:p>
        </w:tc>
        <w:tc>
          <w:tcPr>
            <w:tcW w:w="851" w:type="dxa"/>
          </w:tcPr>
          <w:p w:rsidR="00A47496" w:rsidRDefault="00A47496" w:rsidP="001B6745">
            <w:pPr>
              <w:pStyle w:val="TAH"/>
              <w:jc w:val="both"/>
              <w:rPr>
                <w:b w:val="0"/>
                <w:lang w:val="fr-FR" w:eastAsia="zh-CN"/>
              </w:rPr>
            </w:pPr>
          </w:p>
        </w:tc>
        <w:tc>
          <w:tcPr>
            <w:tcW w:w="5670" w:type="dxa"/>
          </w:tcPr>
          <w:p w:rsidR="00A47496" w:rsidRDefault="00446C0F" w:rsidP="00446C0F">
            <w:r>
              <w:rPr>
                <w:rFonts w:hint="eastAsia"/>
              </w:rPr>
              <w:t>是否需重登录</w:t>
            </w:r>
            <w:r w:rsidR="00A47496">
              <w:rPr>
                <w:rFonts w:hint="eastAsia"/>
              </w:rPr>
              <w:t>标志</w:t>
            </w:r>
            <w:r w:rsidR="00A47496">
              <w:rPr>
                <w:rFonts w:hint="eastAsia"/>
              </w:rPr>
              <w:t xml:space="preserve"> 0</w:t>
            </w:r>
            <w:r>
              <w:rPr>
                <w:rFonts w:hint="eastAsia"/>
              </w:rPr>
              <w:t>否</w:t>
            </w:r>
            <w:r>
              <w:rPr>
                <w:rFonts w:hint="eastAsia"/>
              </w:rPr>
              <w:t xml:space="preserve"> 1</w:t>
            </w:r>
            <w:r>
              <w:rPr>
                <w:rFonts w:hint="eastAsia"/>
              </w:rPr>
              <w:t>是</w:t>
            </w:r>
            <w:r>
              <w:rPr>
                <w:rFonts w:hint="eastAsia"/>
              </w:rPr>
              <w:t>(</w:t>
            </w:r>
            <w:r>
              <w:rPr>
                <w:rFonts w:hint="eastAsia"/>
              </w:rPr>
              <w:t>缺省</w:t>
            </w:r>
            <w:r>
              <w:rPr>
                <w:rFonts w:hint="eastAsia"/>
              </w:rPr>
              <w:t>)</w:t>
            </w:r>
          </w:p>
          <w:p w:rsidR="000E673D" w:rsidRDefault="000E673D" w:rsidP="00446C0F">
            <w:r>
              <w:rPr>
                <w:rFonts w:hint="eastAsia"/>
              </w:rPr>
              <w:t>应用场景</w:t>
            </w:r>
            <w:r>
              <w:rPr>
                <w:rFonts w:hint="eastAsia"/>
              </w:rPr>
              <w:t>:</w:t>
            </w:r>
            <w:r>
              <w:rPr>
                <w:rFonts w:hint="eastAsia"/>
              </w:rPr>
              <w:t>上行短信＋初始密码注册后，如果用户立即修改密码，则不需要重新登录。</w:t>
            </w:r>
          </w:p>
        </w:tc>
      </w:tr>
      <w:tr w:rsidR="00B12C6B" w:rsidRPr="00446C0F" w:rsidTr="00F4706A">
        <w:trPr>
          <w:jc w:val="center"/>
        </w:trPr>
        <w:tc>
          <w:tcPr>
            <w:tcW w:w="1607" w:type="dxa"/>
          </w:tcPr>
          <w:p w:rsidR="00B12C6B" w:rsidRDefault="00B12C6B" w:rsidP="00446C0F">
            <w:pPr>
              <w:pStyle w:val="TAL"/>
              <w:rPr>
                <w:b/>
                <w:bCs/>
                <w:lang w:eastAsia="zh-CN"/>
              </w:rPr>
            </w:pPr>
            <w:r>
              <w:rPr>
                <w:rFonts w:ascii="Verdana" w:hAnsi="Verdana" w:hint="eastAsia"/>
                <w:lang w:val="en-US" w:eastAsia="zh-CN"/>
              </w:rPr>
              <w:t>deviceType</w:t>
            </w:r>
          </w:p>
        </w:tc>
        <w:tc>
          <w:tcPr>
            <w:tcW w:w="709" w:type="dxa"/>
          </w:tcPr>
          <w:p w:rsidR="00B12C6B" w:rsidRDefault="00B12C6B" w:rsidP="001B6745">
            <w:pPr>
              <w:pStyle w:val="TAL"/>
              <w:rPr>
                <w:lang w:val="fr-FR" w:eastAsia="zh-CN"/>
              </w:rPr>
            </w:pPr>
            <w:r>
              <w:rPr>
                <w:rFonts w:ascii="Verdana" w:hAnsi="Verdana" w:hint="eastAsia"/>
                <w:lang w:val="en-US" w:eastAsia="zh-CN"/>
              </w:rPr>
              <w:t>O</w:t>
            </w:r>
          </w:p>
        </w:tc>
        <w:tc>
          <w:tcPr>
            <w:tcW w:w="992" w:type="dxa"/>
          </w:tcPr>
          <w:p w:rsidR="00B12C6B" w:rsidRDefault="00B12C6B" w:rsidP="001B6745">
            <w:pPr>
              <w:pStyle w:val="TAH"/>
              <w:ind w:left="62"/>
              <w:jc w:val="both"/>
              <w:rPr>
                <w:lang w:val="fr-FR" w:eastAsia="zh-CN"/>
              </w:rPr>
            </w:pPr>
            <w:r>
              <w:rPr>
                <w:rFonts w:ascii="Verdana" w:hAnsi="Verdana" w:hint="eastAsia"/>
                <w:lang w:val="en-US" w:eastAsia="zh-CN"/>
              </w:rPr>
              <w:t>INT</w:t>
            </w:r>
          </w:p>
        </w:tc>
        <w:tc>
          <w:tcPr>
            <w:tcW w:w="851" w:type="dxa"/>
          </w:tcPr>
          <w:p w:rsidR="00B12C6B" w:rsidRDefault="00B12C6B" w:rsidP="001B6745">
            <w:pPr>
              <w:pStyle w:val="TAH"/>
              <w:jc w:val="both"/>
              <w:rPr>
                <w:b w:val="0"/>
                <w:lang w:val="fr-FR" w:eastAsia="zh-CN"/>
              </w:rPr>
            </w:pPr>
          </w:p>
        </w:tc>
        <w:tc>
          <w:tcPr>
            <w:tcW w:w="5670" w:type="dxa"/>
          </w:tcPr>
          <w:p w:rsidR="00B12C6B" w:rsidRDefault="00B12C6B" w:rsidP="00446C0F">
            <w:r>
              <w:rPr>
                <w:rFonts w:ascii="Verdana" w:hAnsi="Verdana" w:hint="eastAsia"/>
              </w:rPr>
              <w:t>设备</w:t>
            </w:r>
            <w:r>
              <w:rPr>
                <w:rFonts w:ascii="Verdana" w:hAnsi="Verdana" w:hint="eastAsia"/>
              </w:rPr>
              <w:t>ID</w:t>
            </w:r>
            <w:r>
              <w:rPr>
                <w:rFonts w:ascii="Verdana" w:hAnsi="Verdana" w:hint="eastAsia"/>
              </w:rPr>
              <w:t>类型</w:t>
            </w:r>
          </w:p>
        </w:tc>
      </w:tr>
      <w:tr w:rsidR="00B12C6B" w:rsidRPr="00446C0F" w:rsidTr="00F4706A">
        <w:trPr>
          <w:jc w:val="center"/>
        </w:trPr>
        <w:tc>
          <w:tcPr>
            <w:tcW w:w="1607" w:type="dxa"/>
          </w:tcPr>
          <w:p w:rsidR="00B12C6B" w:rsidRDefault="00B12C6B" w:rsidP="00446C0F">
            <w:pPr>
              <w:pStyle w:val="TAL"/>
              <w:rPr>
                <w:rFonts w:ascii="Verdana" w:hAnsi="Verdana"/>
                <w:lang w:val="en-US" w:eastAsia="zh-CN"/>
              </w:rPr>
            </w:pPr>
            <w:r>
              <w:rPr>
                <w:rFonts w:ascii="Verdana" w:hAnsi="Verdana" w:hint="eastAsia"/>
                <w:lang w:val="fr-FR" w:eastAsia="zh-CN"/>
              </w:rPr>
              <w:t>deviceID</w:t>
            </w:r>
          </w:p>
        </w:tc>
        <w:tc>
          <w:tcPr>
            <w:tcW w:w="709" w:type="dxa"/>
          </w:tcPr>
          <w:p w:rsidR="00B12C6B" w:rsidRDefault="00B12C6B" w:rsidP="001B6745">
            <w:pPr>
              <w:pStyle w:val="TAL"/>
              <w:rPr>
                <w:rFonts w:ascii="Verdana" w:hAnsi="Verdana"/>
                <w:lang w:val="en-US" w:eastAsia="zh-CN"/>
              </w:rPr>
            </w:pPr>
            <w:r>
              <w:rPr>
                <w:rFonts w:ascii="Verdana" w:hAnsi="Verdana" w:hint="eastAsia"/>
                <w:lang w:val="en-US" w:eastAsia="zh-CN"/>
              </w:rPr>
              <w:t>O</w:t>
            </w:r>
          </w:p>
        </w:tc>
        <w:tc>
          <w:tcPr>
            <w:tcW w:w="992" w:type="dxa"/>
          </w:tcPr>
          <w:p w:rsidR="00B12C6B" w:rsidRDefault="00B12C6B" w:rsidP="001B6745">
            <w:pPr>
              <w:pStyle w:val="TAH"/>
              <w:ind w:left="62"/>
              <w:jc w:val="both"/>
              <w:rPr>
                <w:rFonts w:ascii="Verdana" w:hAnsi="Verdana"/>
                <w:lang w:val="en-US" w:eastAsia="zh-CN"/>
              </w:rPr>
            </w:pPr>
            <w:r>
              <w:rPr>
                <w:rFonts w:ascii="Verdana" w:hAnsi="Verdana" w:hint="eastAsia"/>
                <w:lang w:eastAsia="zh-CN"/>
              </w:rPr>
              <w:t>String</w:t>
            </w:r>
          </w:p>
        </w:tc>
        <w:tc>
          <w:tcPr>
            <w:tcW w:w="851" w:type="dxa"/>
          </w:tcPr>
          <w:p w:rsidR="00B12C6B" w:rsidRDefault="00B12C6B" w:rsidP="001B6745">
            <w:pPr>
              <w:pStyle w:val="TAH"/>
              <w:jc w:val="both"/>
              <w:rPr>
                <w:b w:val="0"/>
                <w:lang w:val="fr-FR" w:eastAsia="zh-CN"/>
              </w:rPr>
            </w:pPr>
            <w:r>
              <w:rPr>
                <w:rFonts w:ascii="Verdana" w:hAnsi="Verdana" w:hint="eastAsia"/>
                <w:lang w:val="en-US" w:eastAsia="zh-CN"/>
              </w:rPr>
              <w:t>40</w:t>
            </w:r>
          </w:p>
        </w:tc>
        <w:tc>
          <w:tcPr>
            <w:tcW w:w="5670" w:type="dxa"/>
          </w:tcPr>
          <w:p w:rsidR="004321C7" w:rsidRDefault="00B12C6B" w:rsidP="004321C7">
            <w:pPr>
              <w:rPr>
                <w:sz w:val="19"/>
                <w:szCs w:val="19"/>
                <w:lang w:val="en-GB"/>
              </w:rPr>
            </w:pPr>
            <w:r>
              <w:rPr>
                <w:rFonts w:hint="eastAsia"/>
                <w:sz w:val="19"/>
                <w:szCs w:val="19"/>
                <w:lang w:val="en-GB"/>
              </w:rPr>
              <w:t>设备</w:t>
            </w:r>
            <w:r>
              <w:rPr>
                <w:rFonts w:hint="eastAsia"/>
                <w:sz w:val="19"/>
                <w:szCs w:val="19"/>
                <w:lang w:val="en-GB"/>
              </w:rPr>
              <w:t>ID;</w:t>
            </w:r>
          </w:p>
          <w:p w:rsidR="00B12C6B" w:rsidRDefault="004321C7" w:rsidP="004321C7">
            <w:pPr>
              <w:rPr>
                <w:rFonts w:ascii="Verdana" w:hAnsi="Verdana"/>
              </w:rPr>
            </w:pPr>
            <w:r>
              <w:rPr>
                <w:rFonts w:hint="eastAsia"/>
                <w:sz w:val="19"/>
                <w:szCs w:val="19"/>
                <w:lang w:val="en-GB"/>
              </w:rPr>
              <w:t>按</w:t>
            </w:r>
            <w:r>
              <w:rPr>
                <w:rFonts w:hint="eastAsia"/>
                <w:sz w:val="19"/>
                <w:szCs w:val="19"/>
                <w:lang w:val="en-GB"/>
              </w:rPr>
              <w:t>IMEI</w:t>
            </w:r>
            <w:r>
              <w:rPr>
                <w:rFonts w:hint="eastAsia"/>
                <w:sz w:val="19"/>
                <w:szCs w:val="19"/>
                <w:lang w:val="en-GB"/>
              </w:rPr>
              <w:t>、</w:t>
            </w:r>
            <w:r>
              <w:rPr>
                <w:rFonts w:hint="eastAsia"/>
                <w:sz w:val="19"/>
                <w:szCs w:val="19"/>
                <w:lang w:val="en-GB"/>
              </w:rPr>
              <w:t>mhid.uuid</w:t>
            </w:r>
            <w:r>
              <w:rPr>
                <w:rFonts w:hint="eastAsia"/>
                <w:sz w:val="19"/>
                <w:szCs w:val="19"/>
                <w:lang w:val="en-GB"/>
              </w:rPr>
              <w:t>优先级填</w:t>
            </w:r>
            <w:r>
              <w:rPr>
                <w:rFonts w:hint="eastAsia"/>
                <w:sz w:val="19"/>
                <w:szCs w:val="19"/>
                <w:lang w:val="en-GB"/>
              </w:rPr>
              <w:t>1</w:t>
            </w:r>
            <w:r>
              <w:rPr>
                <w:rFonts w:hint="eastAsia"/>
                <w:sz w:val="19"/>
                <w:szCs w:val="19"/>
                <w:lang w:val="en-GB"/>
              </w:rPr>
              <w:t>个</w:t>
            </w:r>
            <w:r>
              <w:rPr>
                <w:rFonts w:hint="eastAsia"/>
                <w:sz w:val="19"/>
                <w:szCs w:val="19"/>
                <w:lang w:val="en-GB"/>
              </w:rPr>
              <w:t>(</w:t>
            </w:r>
            <w:r>
              <w:rPr>
                <w:rFonts w:hint="eastAsia"/>
                <w:sz w:val="19"/>
                <w:szCs w:val="19"/>
                <w:lang w:val="en-GB"/>
              </w:rPr>
              <w:t>用于本机修改密码不用重新登录</w:t>
            </w:r>
            <w:r>
              <w:rPr>
                <w:rFonts w:hint="eastAsia"/>
                <w:sz w:val="19"/>
                <w:szCs w:val="19"/>
                <w:lang w:val="en-GB"/>
              </w:rPr>
              <w:t>).</w:t>
            </w:r>
          </w:p>
        </w:tc>
      </w:tr>
    </w:tbl>
    <w:p w:rsidR="003D6AAB" w:rsidRDefault="003D6AAB" w:rsidP="00407B6C">
      <w:pPr>
        <w:pStyle w:val="41"/>
      </w:pPr>
      <w:r>
        <w:rPr>
          <w:rFonts w:hint="eastAsia"/>
        </w:rPr>
        <w:t>返回值</w:t>
      </w:r>
    </w:p>
    <w:p w:rsidR="0063100A" w:rsidRPr="0063100A" w:rsidRDefault="0063100A" w:rsidP="0063100A">
      <w:pPr>
        <w:pStyle w:val="a4"/>
        <w:ind w:firstLine="210"/>
      </w:pPr>
      <w:r>
        <w:rPr>
          <w:rFonts w:hint="eastAsia"/>
        </w:rPr>
        <w:t>UpdateUserPwdByOldRsq</w:t>
      </w:r>
      <w:r>
        <w:rPr>
          <w:rFonts w:hint="eastAsia"/>
        </w:rPr>
        <w:t>定义如下</w:t>
      </w:r>
      <w:r>
        <w:rPr>
          <w:rFonts w:hint="eastAsia"/>
        </w:rPr>
        <w:t>:</w:t>
      </w:r>
    </w:p>
    <w:tbl>
      <w:tblPr>
        <w:tblW w:w="9716" w:type="dxa"/>
        <w:jc w:val="center"/>
        <w:tblInd w:w="19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36"/>
        <w:gridCol w:w="709"/>
        <w:gridCol w:w="992"/>
        <w:gridCol w:w="851"/>
        <w:gridCol w:w="5628"/>
      </w:tblGrid>
      <w:tr w:rsidR="00353092" w:rsidTr="00F4706A">
        <w:trPr>
          <w:jc w:val="center"/>
        </w:trPr>
        <w:tc>
          <w:tcPr>
            <w:tcW w:w="1536" w:type="dxa"/>
          </w:tcPr>
          <w:p w:rsidR="00353092" w:rsidRDefault="00353092" w:rsidP="00121231">
            <w:pPr>
              <w:pStyle w:val="TAH"/>
              <w:rPr>
                <w:rFonts w:ascii="Verdana" w:hAnsi="Verdana"/>
                <w:lang w:val="fr-FR" w:eastAsia="zh-CN"/>
              </w:rPr>
            </w:pPr>
            <w:r>
              <w:rPr>
                <w:rFonts w:ascii="Verdana" w:hAnsi="Verdana" w:hint="eastAsia"/>
                <w:lang w:val="fr-FR" w:eastAsia="zh-CN"/>
              </w:rPr>
              <w:t>参数名称</w:t>
            </w:r>
          </w:p>
        </w:tc>
        <w:tc>
          <w:tcPr>
            <w:tcW w:w="709" w:type="dxa"/>
          </w:tcPr>
          <w:p w:rsidR="00353092" w:rsidRDefault="00353092" w:rsidP="00121231">
            <w:pPr>
              <w:pStyle w:val="TAH"/>
              <w:rPr>
                <w:rFonts w:ascii="Verdana" w:hAnsi="Verdana"/>
                <w:lang w:val="fr-FR" w:eastAsia="zh-CN"/>
              </w:rPr>
            </w:pPr>
            <w:r>
              <w:rPr>
                <w:rFonts w:ascii="Verdana" w:hAnsi="Verdana" w:hint="eastAsia"/>
                <w:lang w:val="fr-FR" w:eastAsia="zh-CN"/>
              </w:rPr>
              <w:t>必须</w:t>
            </w:r>
          </w:p>
        </w:tc>
        <w:tc>
          <w:tcPr>
            <w:tcW w:w="992" w:type="dxa"/>
          </w:tcPr>
          <w:p w:rsidR="00353092" w:rsidRDefault="00353092" w:rsidP="00121231">
            <w:pPr>
              <w:pStyle w:val="TAH"/>
              <w:rPr>
                <w:rFonts w:ascii="Verdana" w:hAnsi="Verdana"/>
                <w:lang w:val="fr-FR" w:eastAsia="zh-CN"/>
              </w:rPr>
            </w:pPr>
            <w:r>
              <w:rPr>
                <w:rFonts w:ascii="Verdana" w:hAnsi="Verdana" w:hint="eastAsia"/>
                <w:lang w:val="fr-FR" w:eastAsia="zh-CN"/>
              </w:rPr>
              <w:t>类型</w:t>
            </w:r>
          </w:p>
        </w:tc>
        <w:tc>
          <w:tcPr>
            <w:tcW w:w="851" w:type="dxa"/>
          </w:tcPr>
          <w:p w:rsidR="00353092" w:rsidRDefault="00353092" w:rsidP="00121231">
            <w:pPr>
              <w:pStyle w:val="TAH"/>
              <w:rPr>
                <w:rFonts w:ascii="Verdana" w:hAnsi="Verdana"/>
                <w:lang w:val="fr-FR" w:eastAsia="zh-CN"/>
              </w:rPr>
            </w:pPr>
            <w:r>
              <w:rPr>
                <w:rFonts w:ascii="Verdana" w:hAnsi="Verdana" w:hint="eastAsia"/>
                <w:lang w:val="fr-FR" w:eastAsia="zh-CN"/>
              </w:rPr>
              <w:t>长度</w:t>
            </w:r>
          </w:p>
        </w:tc>
        <w:tc>
          <w:tcPr>
            <w:tcW w:w="5628" w:type="dxa"/>
          </w:tcPr>
          <w:p w:rsidR="00353092" w:rsidRDefault="00353092" w:rsidP="00121231">
            <w:pPr>
              <w:pStyle w:val="TAH"/>
              <w:rPr>
                <w:rFonts w:ascii="Verdana" w:hAnsi="Verdana"/>
                <w:lang w:val="fr-FR" w:eastAsia="zh-CN"/>
              </w:rPr>
            </w:pPr>
            <w:r>
              <w:rPr>
                <w:rFonts w:ascii="Verdana" w:hAnsi="Verdana" w:hint="eastAsia"/>
                <w:lang w:val="fr-FR" w:eastAsia="zh-CN"/>
              </w:rPr>
              <w:t>描述信息</w:t>
            </w:r>
          </w:p>
        </w:tc>
      </w:tr>
      <w:tr w:rsidR="00274F97" w:rsidTr="00F4706A">
        <w:trPr>
          <w:jc w:val="center"/>
        </w:trPr>
        <w:tc>
          <w:tcPr>
            <w:tcW w:w="1536" w:type="dxa"/>
          </w:tcPr>
          <w:p w:rsidR="00274F97" w:rsidRPr="00E74491" w:rsidRDefault="00274F97" w:rsidP="00274F97">
            <w:pPr>
              <w:pStyle w:val="TAL"/>
              <w:rPr>
                <w:lang w:val="fr-FR" w:eastAsia="zh-CN"/>
              </w:rPr>
            </w:pPr>
            <w:r w:rsidRPr="00E74491">
              <w:rPr>
                <w:rFonts w:hint="eastAsia"/>
                <w:lang w:val="fr-FR" w:eastAsia="zh-CN"/>
              </w:rPr>
              <w:t>v</w:t>
            </w:r>
            <w:r w:rsidRPr="00E74491">
              <w:rPr>
                <w:lang w:val="fr-FR" w:eastAsia="zh-CN"/>
              </w:rPr>
              <w:t>ersion</w:t>
            </w:r>
          </w:p>
        </w:tc>
        <w:tc>
          <w:tcPr>
            <w:tcW w:w="709" w:type="dxa"/>
          </w:tcPr>
          <w:p w:rsidR="00274F97" w:rsidRPr="00E74491" w:rsidRDefault="00274F97" w:rsidP="00274F97">
            <w:pPr>
              <w:pStyle w:val="TAL"/>
              <w:rPr>
                <w:lang w:val="fr-FR" w:eastAsia="zh-CN"/>
              </w:rPr>
            </w:pPr>
            <w:r>
              <w:rPr>
                <w:rFonts w:hint="eastAsia"/>
                <w:lang w:val="fr-FR" w:eastAsia="zh-CN"/>
              </w:rPr>
              <w:t>M</w:t>
            </w:r>
          </w:p>
        </w:tc>
        <w:tc>
          <w:tcPr>
            <w:tcW w:w="992" w:type="dxa"/>
          </w:tcPr>
          <w:p w:rsidR="00274F97" w:rsidRPr="00E74491" w:rsidRDefault="00274F97" w:rsidP="00274F97">
            <w:pPr>
              <w:pStyle w:val="TAH"/>
              <w:ind w:left="62"/>
              <w:jc w:val="both"/>
              <w:rPr>
                <w:b w:val="0"/>
                <w:lang w:val="fr-FR" w:eastAsia="zh-CN"/>
              </w:rPr>
            </w:pPr>
            <w:r>
              <w:rPr>
                <w:rFonts w:hint="eastAsia"/>
                <w:b w:val="0"/>
                <w:lang w:val="fr-FR" w:eastAsia="zh-CN"/>
              </w:rPr>
              <w:t>String</w:t>
            </w:r>
          </w:p>
        </w:tc>
        <w:tc>
          <w:tcPr>
            <w:tcW w:w="851" w:type="dxa"/>
          </w:tcPr>
          <w:p w:rsidR="00274F97" w:rsidRPr="00E74491" w:rsidRDefault="005E1AA2" w:rsidP="00274F97">
            <w:pPr>
              <w:rPr>
                <w:rFonts w:ascii="Arial" w:hAnsi="Arial"/>
                <w:kern w:val="0"/>
                <w:sz w:val="18"/>
                <w:szCs w:val="18"/>
                <w:lang w:val="fr-FR"/>
              </w:rPr>
            </w:pPr>
            <w:r>
              <w:rPr>
                <w:rFonts w:ascii="Arial" w:hAnsi="Arial" w:hint="eastAsia"/>
                <w:kern w:val="0"/>
                <w:sz w:val="18"/>
                <w:szCs w:val="18"/>
                <w:lang w:val="fr-FR"/>
              </w:rPr>
              <w:t>5</w:t>
            </w:r>
          </w:p>
        </w:tc>
        <w:tc>
          <w:tcPr>
            <w:tcW w:w="5628" w:type="dxa"/>
          </w:tcPr>
          <w:p w:rsidR="00274F97" w:rsidRPr="00E74491" w:rsidRDefault="00274F97" w:rsidP="00274F97">
            <w:pPr>
              <w:rPr>
                <w:rFonts w:ascii="Arial" w:hAnsi="Arial"/>
                <w:kern w:val="0"/>
                <w:sz w:val="18"/>
                <w:szCs w:val="18"/>
                <w:lang w:val="fr-FR"/>
              </w:rPr>
            </w:pPr>
            <w:r w:rsidRPr="00E74491">
              <w:rPr>
                <w:rFonts w:ascii="Arial" w:hAnsi="Arial" w:hint="eastAsia"/>
                <w:kern w:val="0"/>
                <w:sz w:val="18"/>
                <w:szCs w:val="18"/>
                <w:lang w:val="fr-FR"/>
              </w:rPr>
              <w:t>协议版本号</w:t>
            </w:r>
          </w:p>
        </w:tc>
      </w:tr>
      <w:tr w:rsidR="00274F97" w:rsidTr="00F4706A">
        <w:trPr>
          <w:jc w:val="center"/>
        </w:trPr>
        <w:tc>
          <w:tcPr>
            <w:tcW w:w="1536" w:type="dxa"/>
          </w:tcPr>
          <w:p w:rsidR="00274F97" w:rsidRPr="00E74491" w:rsidRDefault="00274F97" w:rsidP="00274F97">
            <w:pPr>
              <w:pStyle w:val="TAL"/>
              <w:rPr>
                <w:lang w:val="fr-FR" w:eastAsia="zh-CN"/>
              </w:rPr>
            </w:pPr>
            <w:r>
              <w:rPr>
                <w:lang w:val="fr-FR" w:eastAsia="zh-CN"/>
              </w:rPr>
              <w:t>transactionID</w:t>
            </w:r>
          </w:p>
        </w:tc>
        <w:tc>
          <w:tcPr>
            <w:tcW w:w="709" w:type="dxa"/>
          </w:tcPr>
          <w:p w:rsidR="00274F97" w:rsidRPr="00E74491" w:rsidRDefault="00274F97" w:rsidP="00274F97">
            <w:pPr>
              <w:pStyle w:val="TAL"/>
              <w:rPr>
                <w:lang w:val="fr-FR" w:eastAsia="zh-CN"/>
              </w:rPr>
            </w:pPr>
            <w:r>
              <w:rPr>
                <w:rFonts w:hint="eastAsia"/>
                <w:lang w:val="fr-FR" w:eastAsia="zh-CN"/>
              </w:rPr>
              <w:t>M</w:t>
            </w:r>
          </w:p>
        </w:tc>
        <w:tc>
          <w:tcPr>
            <w:tcW w:w="992" w:type="dxa"/>
          </w:tcPr>
          <w:p w:rsidR="00274F97" w:rsidRPr="00E74491" w:rsidRDefault="00274F97" w:rsidP="00274F97">
            <w:pPr>
              <w:pStyle w:val="TAH"/>
              <w:ind w:left="62"/>
              <w:jc w:val="both"/>
              <w:rPr>
                <w:b w:val="0"/>
                <w:lang w:val="fr-FR" w:eastAsia="zh-CN"/>
              </w:rPr>
            </w:pPr>
            <w:r>
              <w:rPr>
                <w:rFonts w:hint="eastAsia"/>
                <w:b w:val="0"/>
                <w:lang w:val="fr-FR" w:eastAsia="zh-CN"/>
              </w:rPr>
              <w:t>String</w:t>
            </w:r>
          </w:p>
        </w:tc>
        <w:tc>
          <w:tcPr>
            <w:tcW w:w="851" w:type="dxa"/>
          </w:tcPr>
          <w:p w:rsidR="00274F97" w:rsidRPr="00E74491" w:rsidRDefault="00274F97" w:rsidP="00274F97">
            <w:pPr>
              <w:rPr>
                <w:rFonts w:ascii="Arial" w:hAnsi="Arial"/>
                <w:kern w:val="0"/>
                <w:sz w:val="18"/>
                <w:szCs w:val="18"/>
                <w:lang w:val="fr-FR"/>
              </w:rPr>
            </w:pPr>
            <w:r w:rsidRPr="00E74491">
              <w:rPr>
                <w:rFonts w:ascii="Arial" w:hAnsi="Arial" w:hint="eastAsia"/>
                <w:kern w:val="0"/>
                <w:sz w:val="18"/>
                <w:szCs w:val="18"/>
                <w:lang w:val="fr-FR"/>
              </w:rPr>
              <w:t>40</w:t>
            </w:r>
          </w:p>
        </w:tc>
        <w:tc>
          <w:tcPr>
            <w:tcW w:w="5628" w:type="dxa"/>
          </w:tcPr>
          <w:p w:rsidR="00274F97" w:rsidRPr="00E74491" w:rsidRDefault="00274F97" w:rsidP="00274F97">
            <w:pPr>
              <w:rPr>
                <w:rFonts w:ascii="Arial" w:hAnsi="Arial"/>
                <w:kern w:val="0"/>
                <w:sz w:val="18"/>
                <w:szCs w:val="18"/>
                <w:lang w:val="fr-FR"/>
              </w:rPr>
            </w:pPr>
            <w:r w:rsidRPr="00E74491">
              <w:rPr>
                <w:rFonts w:ascii="Arial" w:hAnsi="Arial" w:hint="eastAsia"/>
                <w:kern w:val="0"/>
                <w:sz w:val="18"/>
                <w:szCs w:val="18"/>
                <w:lang w:val="fr-FR"/>
              </w:rPr>
              <w:t>消息标识</w:t>
            </w:r>
          </w:p>
        </w:tc>
      </w:tr>
      <w:tr w:rsidR="00274F97" w:rsidTr="00F4706A">
        <w:trPr>
          <w:jc w:val="center"/>
        </w:trPr>
        <w:tc>
          <w:tcPr>
            <w:tcW w:w="1536" w:type="dxa"/>
          </w:tcPr>
          <w:p w:rsidR="00274F97" w:rsidRPr="00C8364D" w:rsidRDefault="00274F97" w:rsidP="00274F97">
            <w:pPr>
              <w:pStyle w:val="TAL"/>
              <w:rPr>
                <w:lang w:val="fr-FR" w:eastAsia="zh-CN"/>
              </w:rPr>
            </w:pPr>
            <w:r w:rsidRPr="00C8364D">
              <w:rPr>
                <w:rFonts w:hint="eastAsia"/>
                <w:lang w:val="fr-FR" w:eastAsia="zh-CN"/>
              </w:rPr>
              <w:t>traceFlag</w:t>
            </w:r>
          </w:p>
        </w:tc>
        <w:tc>
          <w:tcPr>
            <w:tcW w:w="709" w:type="dxa"/>
          </w:tcPr>
          <w:p w:rsidR="00274F97" w:rsidRPr="00C8364D" w:rsidRDefault="00274F97" w:rsidP="00274F97">
            <w:pPr>
              <w:spacing w:line="240" w:lineRule="atLeast"/>
              <w:rPr>
                <w:rFonts w:ascii="Arial" w:hAnsi="Arial"/>
                <w:kern w:val="0"/>
                <w:sz w:val="18"/>
                <w:szCs w:val="18"/>
                <w:lang w:val="fr-FR"/>
              </w:rPr>
            </w:pPr>
            <w:r w:rsidRPr="00C8364D">
              <w:rPr>
                <w:rFonts w:ascii="Arial" w:hAnsi="Arial" w:hint="eastAsia"/>
                <w:kern w:val="0"/>
                <w:sz w:val="18"/>
                <w:szCs w:val="18"/>
                <w:lang w:val="fr-FR"/>
              </w:rPr>
              <w:t xml:space="preserve">O </w:t>
            </w:r>
          </w:p>
        </w:tc>
        <w:tc>
          <w:tcPr>
            <w:tcW w:w="992" w:type="dxa"/>
          </w:tcPr>
          <w:p w:rsidR="00274F97" w:rsidRPr="00C8364D" w:rsidRDefault="00274F97" w:rsidP="00274F97">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851" w:type="dxa"/>
          </w:tcPr>
          <w:p w:rsidR="00274F97" w:rsidRPr="00C8364D" w:rsidRDefault="00274F97" w:rsidP="00274F97">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5628" w:type="dxa"/>
          </w:tcPr>
          <w:p w:rsidR="00274F97" w:rsidRPr="00C8364D" w:rsidRDefault="00274F97" w:rsidP="00550601">
            <w:pPr>
              <w:spacing w:line="240" w:lineRule="atLeast"/>
              <w:rPr>
                <w:rFonts w:ascii="Arial" w:hAnsi="Arial"/>
                <w:kern w:val="0"/>
                <w:sz w:val="18"/>
                <w:szCs w:val="18"/>
                <w:lang w:val="fr-FR"/>
              </w:rPr>
            </w:pPr>
            <w:r>
              <w:rPr>
                <w:rFonts w:ascii="Arial" w:hAnsi="Arial" w:hint="eastAsia"/>
                <w:kern w:val="0"/>
                <w:sz w:val="18"/>
                <w:szCs w:val="18"/>
                <w:lang w:val="fr-FR"/>
              </w:rPr>
              <w:t>跟踪标志</w:t>
            </w:r>
          </w:p>
        </w:tc>
      </w:tr>
      <w:tr w:rsidR="00737479" w:rsidTr="00F4706A">
        <w:trPr>
          <w:jc w:val="center"/>
        </w:trPr>
        <w:tc>
          <w:tcPr>
            <w:tcW w:w="1536" w:type="dxa"/>
          </w:tcPr>
          <w:p w:rsidR="00737479" w:rsidRPr="00C8364D" w:rsidRDefault="00737479" w:rsidP="00D3746E">
            <w:pPr>
              <w:pStyle w:val="TAL"/>
              <w:rPr>
                <w:lang w:val="fr-FR" w:eastAsia="zh-CN"/>
              </w:rPr>
            </w:pPr>
            <w:r>
              <w:rPr>
                <w:rFonts w:hint="eastAsia"/>
                <w:lang w:val="fr-FR" w:eastAsia="zh-CN"/>
              </w:rPr>
              <w:t>userID</w:t>
            </w:r>
          </w:p>
        </w:tc>
        <w:tc>
          <w:tcPr>
            <w:tcW w:w="709" w:type="dxa"/>
          </w:tcPr>
          <w:p w:rsidR="00737479" w:rsidRPr="00C8364D" w:rsidRDefault="00737479" w:rsidP="00D3746E">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992" w:type="dxa"/>
          </w:tcPr>
          <w:p w:rsidR="00737479" w:rsidRDefault="005200E4" w:rsidP="00674D2A">
            <w:pPr>
              <w:spacing w:line="240" w:lineRule="atLeast"/>
              <w:rPr>
                <w:rFonts w:ascii="Arial" w:hAnsi="Arial"/>
                <w:kern w:val="0"/>
                <w:sz w:val="18"/>
                <w:szCs w:val="18"/>
                <w:lang w:val="fr-FR"/>
              </w:rPr>
            </w:pPr>
            <w:r>
              <w:rPr>
                <w:rFonts w:ascii="Arial" w:hAnsi="Arial" w:hint="eastAsia"/>
                <w:kern w:val="0"/>
                <w:sz w:val="18"/>
                <w:szCs w:val="18"/>
                <w:lang w:val="fr-FR"/>
              </w:rPr>
              <w:t>Bigint</w:t>
            </w:r>
          </w:p>
        </w:tc>
        <w:tc>
          <w:tcPr>
            <w:tcW w:w="851" w:type="dxa"/>
          </w:tcPr>
          <w:p w:rsidR="00737479" w:rsidRDefault="00737479" w:rsidP="00D3746E">
            <w:pPr>
              <w:spacing w:line="240" w:lineRule="atLeast"/>
              <w:rPr>
                <w:rFonts w:ascii="Arial" w:hAnsi="Arial"/>
                <w:kern w:val="0"/>
                <w:sz w:val="18"/>
                <w:szCs w:val="18"/>
                <w:lang w:val="fr-FR"/>
              </w:rPr>
            </w:pPr>
          </w:p>
        </w:tc>
        <w:tc>
          <w:tcPr>
            <w:tcW w:w="5628" w:type="dxa"/>
          </w:tcPr>
          <w:p w:rsidR="00737479" w:rsidRDefault="00737479" w:rsidP="00D3746E">
            <w:pPr>
              <w:spacing w:line="240" w:lineRule="atLeast"/>
              <w:rPr>
                <w:rFonts w:ascii="Arial" w:hAnsi="Arial"/>
                <w:kern w:val="0"/>
                <w:sz w:val="18"/>
                <w:szCs w:val="18"/>
                <w:lang w:val="fr-FR"/>
              </w:rPr>
            </w:pPr>
            <w:r>
              <w:rPr>
                <w:rFonts w:ascii="Arial" w:hAnsi="Arial" w:hint="eastAsia"/>
                <w:kern w:val="0"/>
                <w:sz w:val="18"/>
                <w:szCs w:val="18"/>
                <w:lang w:val="fr-FR"/>
              </w:rPr>
              <w:t>用户</w:t>
            </w:r>
            <w:r>
              <w:rPr>
                <w:rFonts w:ascii="Arial" w:hAnsi="Arial" w:hint="eastAsia"/>
                <w:kern w:val="0"/>
                <w:sz w:val="18"/>
                <w:szCs w:val="18"/>
                <w:lang w:val="fr-FR"/>
              </w:rPr>
              <w:t>ID</w:t>
            </w:r>
            <w:r>
              <w:rPr>
                <w:rFonts w:ascii="Arial" w:hAnsi="Arial" w:hint="eastAsia"/>
                <w:kern w:val="0"/>
                <w:sz w:val="18"/>
                <w:szCs w:val="18"/>
                <w:lang w:val="fr-FR"/>
              </w:rPr>
              <w:t>（内部）</w:t>
            </w:r>
          </w:p>
        </w:tc>
      </w:tr>
    </w:tbl>
    <w:p w:rsidR="003D6AAB" w:rsidRDefault="003D6AAB" w:rsidP="003D6AAB">
      <w:pPr>
        <w:ind w:left="198"/>
      </w:pPr>
    </w:p>
    <w:p w:rsidR="003D6AAB" w:rsidRDefault="003D6AAB" w:rsidP="00407B6C">
      <w:pPr>
        <w:pStyle w:val="41"/>
      </w:pPr>
      <w:r>
        <w:rPr>
          <w:rFonts w:hint="eastAsia"/>
        </w:rPr>
        <w:t>异常信息</w:t>
      </w:r>
    </w:p>
    <w:p w:rsidR="00222A66" w:rsidRDefault="003A7F02" w:rsidP="003A7F02">
      <w:pPr>
        <w:pStyle w:val="a4"/>
        <w:ind w:firstLine="210"/>
      </w:pPr>
      <w:r>
        <w:rPr>
          <w:rFonts w:hint="eastAsia"/>
        </w:rPr>
        <w:t>失败则抛出异常</w:t>
      </w:r>
      <w:r>
        <w:rPr>
          <w:rFonts w:hint="eastAsia"/>
        </w:rPr>
        <w:t>CException</w:t>
      </w:r>
      <w:r>
        <w:rPr>
          <w:rFonts w:hint="eastAsia"/>
        </w:rPr>
        <w:t>，具体内容请参考异常码定义文档。</w:t>
      </w:r>
      <w:bookmarkStart w:id="574" w:name="_Toc200945237"/>
    </w:p>
    <w:p w:rsidR="00AA2E28" w:rsidRDefault="00AA2E28" w:rsidP="00AA2E28">
      <w:pPr>
        <w:ind w:firstLine="210"/>
      </w:pPr>
      <w:r>
        <w:rPr>
          <w:rFonts w:hint="eastAsia"/>
        </w:rPr>
        <w:t>异常码：</w:t>
      </w:r>
      <w:r w:rsidR="00E85726">
        <w:rPr>
          <w:rFonts w:hint="eastAsia"/>
        </w:rPr>
        <w:t>1~999</w:t>
      </w:r>
      <w:r>
        <w:rPr>
          <w:rFonts w:hint="eastAsia"/>
        </w:rPr>
        <w:t>表示需要前转的归属站点号。</w:t>
      </w:r>
    </w:p>
    <w:p w:rsidR="006E63BA" w:rsidRDefault="006E63BA" w:rsidP="00407B6C">
      <w:pPr>
        <w:pStyle w:val="41"/>
      </w:pPr>
      <w:r>
        <w:rPr>
          <w:rFonts w:hint="eastAsia"/>
        </w:rPr>
        <w:t>Json</w:t>
      </w:r>
      <w:r>
        <w:rPr>
          <w:rFonts w:hint="eastAsia"/>
        </w:rPr>
        <w:t>接口登录认证信息说明</w:t>
      </w:r>
    </w:p>
    <w:p w:rsidR="006E63BA" w:rsidRPr="003A63A1" w:rsidRDefault="006E63BA" w:rsidP="006E63BA">
      <w:r>
        <w:rPr>
          <w:rFonts w:hint="eastAsia"/>
        </w:rPr>
        <w:t xml:space="preserve">   Authorization</w:t>
      </w:r>
      <w:r>
        <w:rPr>
          <w:rFonts w:hint="eastAsia"/>
        </w:rPr>
        <w:t>中无需登录认证信息。</w:t>
      </w:r>
    </w:p>
    <w:p w:rsidR="006E63BA" w:rsidRDefault="006E63BA" w:rsidP="00AA2E28">
      <w:pPr>
        <w:ind w:firstLine="210"/>
        <w:rPr>
          <w:lang w:val="fr-FR"/>
        </w:rPr>
      </w:pPr>
    </w:p>
    <w:p w:rsidR="00AA2E28" w:rsidRPr="00AA2E28" w:rsidRDefault="00AA2E28" w:rsidP="003A7F02">
      <w:pPr>
        <w:pStyle w:val="a4"/>
        <w:ind w:firstLine="210"/>
        <w:rPr>
          <w:lang w:val="fr-FR"/>
        </w:rPr>
      </w:pPr>
    </w:p>
    <w:p w:rsidR="00222A66" w:rsidRPr="0026055C" w:rsidRDefault="00222A66" w:rsidP="00407B6C">
      <w:pPr>
        <w:pStyle w:val="31"/>
        <w:rPr>
          <w:rStyle w:val="210"/>
          <w:lang w:val="fr-FR"/>
        </w:rPr>
      </w:pPr>
      <w:bookmarkStart w:id="575" w:name="_Toc317101351"/>
      <w:r w:rsidRPr="0026055C">
        <w:rPr>
          <w:rStyle w:val="210"/>
          <w:rFonts w:hint="eastAsia"/>
          <w:lang w:val="fr-FR"/>
        </w:rPr>
        <w:lastRenderedPageBreak/>
        <w:t>HTTP(s)</w:t>
      </w:r>
      <w:r>
        <w:rPr>
          <w:rStyle w:val="210"/>
          <w:rFonts w:hint="eastAsia"/>
        </w:rPr>
        <w:t>接口</w:t>
      </w:r>
      <w:bookmarkEnd w:id="575"/>
    </w:p>
    <w:p w:rsidR="00222A66" w:rsidRPr="0026055C" w:rsidRDefault="00222A66" w:rsidP="00407B6C">
      <w:pPr>
        <w:pStyle w:val="41"/>
        <w:rPr>
          <w:lang w:val="fr-FR"/>
        </w:rPr>
      </w:pPr>
      <w:r>
        <w:rPr>
          <w:rFonts w:hint="eastAsia"/>
        </w:rPr>
        <w:t>描述</w:t>
      </w:r>
    </w:p>
    <w:p w:rsidR="005237BD" w:rsidRDefault="005237BD" w:rsidP="005237BD">
      <w:pPr>
        <w:ind w:firstLine="420"/>
      </w:pPr>
      <w:r>
        <w:rPr>
          <w:rFonts w:hint="eastAsia"/>
        </w:rPr>
        <w:t>通过输入老密码修改用户密码接口。</w:t>
      </w:r>
    </w:p>
    <w:p w:rsidR="00222A66" w:rsidRDefault="00222A66" w:rsidP="00222A66">
      <w:pPr>
        <w:ind w:firstLine="420"/>
      </w:pPr>
      <w:r w:rsidRPr="0026055C">
        <w:rPr>
          <w:rFonts w:hint="eastAsia"/>
          <w:lang w:val="fr-FR"/>
        </w:rPr>
        <w:t>AccountAgent</w:t>
      </w:r>
      <w:r>
        <w:rPr>
          <w:rFonts w:hint="eastAsia"/>
        </w:rPr>
        <w:t>向</w:t>
      </w:r>
      <w:r w:rsidRPr="0026055C">
        <w:rPr>
          <w:rFonts w:hint="eastAsia"/>
          <w:lang w:val="fr-FR"/>
        </w:rPr>
        <w:t>AccountServer</w:t>
      </w:r>
      <w:r>
        <w:rPr>
          <w:rFonts w:hint="eastAsia"/>
        </w:rPr>
        <w:t>发起请求</w:t>
      </w:r>
      <w:r w:rsidRPr="0026055C">
        <w:rPr>
          <w:rFonts w:hint="eastAsia"/>
          <w:lang w:val="fr-FR"/>
        </w:rPr>
        <w:t>，</w:t>
      </w:r>
      <w:r w:rsidRPr="0026055C">
        <w:rPr>
          <w:rFonts w:hint="eastAsia"/>
          <w:lang w:val="fr-FR"/>
        </w:rPr>
        <w:t>AccountServer</w:t>
      </w:r>
      <w:r>
        <w:rPr>
          <w:rFonts w:hint="eastAsia"/>
        </w:rPr>
        <w:t>内部转调上述</w:t>
      </w:r>
      <w:r w:rsidRPr="0026055C">
        <w:rPr>
          <w:rFonts w:hint="eastAsia"/>
          <w:lang w:val="fr-FR"/>
        </w:rPr>
        <w:t>SOAP</w:t>
      </w:r>
      <w:r>
        <w:rPr>
          <w:rFonts w:hint="eastAsia"/>
        </w:rPr>
        <w:t>接口。</w:t>
      </w:r>
    </w:p>
    <w:p w:rsidR="00616AAD" w:rsidRDefault="00616AAD" w:rsidP="00222A66">
      <w:pPr>
        <w:ind w:firstLine="420"/>
        <w:rPr>
          <w:lang w:val="fr-FR"/>
        </w:rPr>
      </w:pPr>
      <w:r>
        <w:rPr>
          <w:rFonts w:hint="eastAsia"/>
          <w:lang w:val="fr-FR"/>
        </w:rPr>
        <w:t>该操作无需携带服务端已通过认证的</w:t>
      </w:r>
      <w:r>
        <w:rPr>
          <w:rFonts w:hint="eastAsia"/>
          <w:lang w:val="fr-FR"/>
        </w:rPr>
        <w:t>sessionID</w:t>
      </w:r>
      <w:r>
        <w:rPr>
          <w:rFonts w:hint="eastAsia"/>
          <w:lang w:val="fr-FR"/>
        </w:rPr>
        <w:t>。</w:t>
      </w:r>
    </w:p>
    <w:p w:rsidR="00AA2E28" w:rsidRPr="000B7FED" w:rsidRDefault="00AA2E28" w:rsidP="00AA2E28">
      <w:pPr>
        <w:ind w:firstLine="420"/>
        <w:rPr>
          <w:lang w:val="fr-FR"/>
        </w:rPr>
      </w:pPr>
      <w:r>
        <w:rPr>
          <w:rFonts w:hint="eastAsia"/>
          <w:lang w:val="fr-FR"/>
        </w:rPr>
        <w:t>UP</w:t>
      </w:r>
      <w:r>
        <w:rPr>
          <w:rFonts w:hint="eastAsia"/>
          <w:lang w:val="fr-FR"/>
        </w:rPr>
        <w:t>返回</w:t>
      </w:r>
      <w:r>
        <w:rPr>
          <w:rFonts w:hint="eastAsia"/>
        </w:rPr>
        <w:t>异常码</w:t>
      </w:r>
      <w:r w:rsidRPr="00E81EFF">
        <w:rPr>
          <w:rFonts w:hint="eastAsia"/>
          <w:lang w:val="fr-FR"/>
        </w:rPr>
        <w:t>(</w:t>
      </w:r>
      <w:r w:rsidR="00E85726">
        <w:rPr>
          <w:rFonts w:hint="eastAsia"/>
          <w:lang w:val="fr-FR"/>
        </w:rPr>
        <w:t>1~999</w:t>
      </w:r>
      <w:r w:rsidRPr="00E81EFF">
        <w:rPr>
          <w:rFonts w:hint="eastAsia"/>
          <w:lang w:val="fr-FR"/>
        </w:rPr>
        <w:t>)</w:t>
      </w:r>
      <w:r>
        <w:rPr>
          <w:rFonts w:hint="eastAsia"/>
        </w:rPr>
        <w:t>时</w:t>
      </w:r>
      <w:r w:rsidRPr="00E81EFF">
        <w:rPr>
          <w:rFonts w:hint="eastAsia"/>
          <w:lang w:val="fr-FR"/>
        </w:rPr>
        <w:t>，</w:t>
      </w:r>
      <w:r w:rsidRPr="00E81EFF">
        <w:rPr>
          <w:rFonts w:hint="eastAsia"/>
          <w:lang w:val="fr-FR"/>
        </w:rPr>
        <w:t>AccountServer</w:t>
      </w:r>
      <w:r>
        <w:rPr>
          <w:rFonts w:hint="eastAsia"/>
        </w:rPr>
        <w:t>返回重定向</w:t>
      </w:r>
      <w:r w:rsidRPr="00E81EFF">
        <w:rPr>
          <w:rFonts w:hint="eastAsia"/>
          <w:lang w:val="fr-FR"/>
        </w:rPr>
        <w:t>，</w:t>
      </w:r>
      <w:r>
        <w:rPr>
          <w:rFonts w:hint="eastAsia"/>
        </w:rPr>
        <w:t>重定向</w:t>
      </w:r>
      <w:r w:rsidRPr="00E81EFF">
        <w:rPr>
          <w:rFonts w:hint="eastAsia"/>
          <w:lang w:val="fr-FR"/>
        </w:rPr>
        <w:t>URL</w:t>
      </w:r>
      <w:r>
        <w:rPr>
          <w:rFonts w:hint="eastAsia"/>
        </w:rPr>
        <w:t>为源</w:t>
      </w:r>
      <w:r w:rsidRPr="00E81EFF">
        <w:rPr>
          <w:rFonts w:hint="eastAsia"/>
          <w:lang w:val="fr-FR"/>
        </w:rPr>
        <w:t>URL</w:t>
      </w:r>
      <w:r>
        <w:rPr>
          <w:rFonts w:hint="eastAsia"/>
          <w:lang w:val="fr-FR"/>
        </w:rPr>
        <w:t>的子域名部分</w:t>
      </w:r>
      <w:r>
        <w:rPr>
          <w:rFonts w:hint="eastAsia"/>
        </w:rPr>
        <w:t>增加归属站点号。</w:t>
      </w:r>
    </w:p>
    <w:p w:rsidR="00AA2E28" w:rsidRPr="00AA2E28" w:rsidRDefault="00AA2E28" w:rsidP="00222A66">
      <w:pPr>
        <w:ind w:firstLine="420"/>
        <w:rPr>
          <w:lang w:val="fr-FR"/>
        </w:rPr>
      </w:pPr>
    </w:p>
    <w:p w:rsidR="00222A66" w:rsidRPr="0026055C" w:rsidRDefault="00222A66" w:rsidP="00407B6C">
      <w:pPr>
        <w:pStyle w:val="41"/>
        <w:rPr>
          <w:lang w:val="fr-FR"/>
        </w:rPr>
      </w:pPr>
      <w:r w:rsidRPr="00A6475E">
        <w:rPr>
          <w:rFonts w:hint="eastAsia"/>
        </w:rPr>
        <w:t>协议映射</w:t>
      </w:r>
    </w:p>
    <w:p w:rsidR="00222A66" w:rsidRPr="0026055C" w:rsidRDefault="00222A66" w:rsidP="00FF54F0">
      <w:pPr>
        <w:numPr>
          <w:ilvl w:val="0"/>
          <w:numId w:val="22"/>
        </w:numPr>
        <w:tabs>
          <w:tab w:val="num" w:pos="0"/>
        </w:tabs>
        <w:rPr>
          <w:b/>
          <w:lang w:val="fr-FR"/>
        </w:rPr>
      </w:pPr>
      <w:r w:rsidRPr="00A6475E">
        <w:rPr>
          <w:rFonts w:hint="eastAsia"/>
          <w:b/>
        </w:rPr>
        <w:t>请求消息示例</w:t>
      </w:r>
    </w:p>
    <w:p w:rsidR="00222A66" w:rsidRPr="00A6475E" w:rsidRDefault="00222A66" w:rsidP="00222A66">
      <w:r w:rsidRPr="0026055C">
        <w:rPr>
          <w:lang w:val="fr-FR"/>
        </w:rPr>
        <w:t>POST</w:t>
      </w:r>
      <w:r w:rsidRPr="0026055C">
        <w:rPr>
          <w:rFonts w:hint="eastAsia"/>
          <w:lang w:val="fr-FR"/>
        </w:rPr>
        <w:t xml:space="preserve"> </w:t>
      </w:r>
      <w:r w:rsidRPr="0026055C">
        <w:rPr>
          <w:lang w:val="fr-FR"/>
        </w:rPr>
        <w:t>http://host:port/</w:t>
      </w:r>
      <w:r w:rsidRPr="0026055C">
        <w:rPr>
          <w:rFonts w:hint="eastAsia"/>
          <w:lang w:val="fr-FR"/>
        </w:rPr>
        <w:t>AccountServer</w:t>
      </w:r>
      <w:r w:rsidRPr="0026055C">
        <w:rPr>
          <w:lang w:val="fr-FR"/>
        </w:rPr>
        <w:t>/I</w:t>
      </w:r>
      <w:r w:rsidRPr="0026055C">
        <w:rPr>
          <w:rFonts w:hint="eastAsia"/>
          <w:lang w:val="fr-FR"/>
        </w:rPr>
        <w:t>U</w:t>
      </w:r>
      <w:r w:rsidRPr="00A6475E">
        <w:rPr>
          <w:rFonts w:hint="eastAsia"/>
        </w:rPr>
        <w:t>ser</w:t>
      </w:r>
      <w:r>
        <w:rPr>
          <w:rFonts w:hint="eastAsia"/>
        </w:rPr>
        <w:t>Pwd</w:t>
      </w:r>
      <w:r w:rsidRPr="00A6475E">
        <w:rPr>
          <w:rFonts w:hint="eastAsia"/>
        </w:rPr>
        <w:t>Mng</w:t>
      </w:r>
      <w:r w:rsidR="0034718F">
        <w:rPr>
          <w:rFonts w:hint="eastAsia"/>
        </w:rPr>
        <w:t>/</w:t>
      </w:r>
      <w:r w:rsidR="002164DC">
        <w:rPr>
          <w:rFonts w:hint="eastAsia"/>
        </w:rPr>
        <w:t>updateUserPwdByOld</w:t>
      </w:r>
      <w:r w:rsidRPr="00A6475E">
        <w:t xml:space="preserve"> </w:t>
      </w:r>
      <w:r>
        <w:rPr>
          <w:rFonts w:hint="eastAsia"/>
        </w:rPr>
        <w:t xml:space="preserve"> </w:t>
      </w:r>
      <w:r w:rsidRPr="00A6475E">
        <w:t>HTTP</w:t>
      </w:r>
      <w:r>
        <w:rPr>
          <w:rFonts w:hint="eastAsia"/>
        </w:rPr>
        <w:t>S</w:t>
      </w:r>
      <w:r w:rsidRPr="00A6475E">
        <w:t>/1.1</w:t>
      </w:r>
    </w:p>
    <w:p w:rsidR="00222A66" w:rsidRPr="00A6475E" w:rsidRDefault="00222A66" w:rsidP="00222A66">
      <w:r w:rsidRPr="00A6475E">
        <w:rPr>
          <w:i/>
        </w:rPr>
        <w:t>Authorization</w:t>
      </w:r>
      <w:r w:rsidRPr="00A6475E">
        <w:rPr>
          <w:rFonts w:hint="eastAsia"/>
          <w:i/>
        </w:rPr>
        <w:t>:</w:t>
      </w:r>
      <w:r w:rsidRPr="00A6475E">
        <w:rPr>
          <w:i/>
        </w:rPr>
        <w:t xml:space="preserve"> </w:t>
      </w:r>
      <w:r w:rsidR="000D79DC">
        <w:rPr>
          <w:rFonts w:hint="eastAsia"/>
          <w:i/>
        </w:rPr>
        <w:t>为空</w:t>
      </w:r>
    </w:p>
    <w:p w:rsidR="00222A66" w:rsidRPr="00A6475E" w:rsidRDefault="00222A66" w:rsidP="00222A66"/>
    <w:p w:rsidR="00222A66" w:rsidRPr="00A6475E" w:rsidRDefault="00222A66" w:rsidP="00222A66">
      <w:pPr>
        <w:rPr>
          <w:lang w:val="de-DE"/>
        </w:rPr>
      </w:pPr>
      <w:r w:rsidRPr="00A6475E">
        <w:rPr>
          <w:lang w:val="de-DE"/>
        </w:rPr>
        <w:t>&lt;?xml version="1.0" encoding="UTF-8"?&gt;</w:t>
      </w:r>
    </w:p>
    <w:p w:rsidR="00222A66" w:rsidRPr="00A6475E" w:rsidRDefault="00222A66" w:rsidP="00222A66">
      <w:pPr>
        <w:rPr>
          <w:lang w:val="de-DE"/>
        </w:rPr>
      </w:pPr>
      <w:r w:rsidRPr="00A6475E">
        <w:rPr>
          <w:lang w:val="de-DE"/>
        </w:rPr>
        <w:t>&lt;</w:t>
      </w:r>
      <w:r w:rsidR="002164DC">
        <w:rPr>
          <w:rFonts w:hint="eastAsia"/>
        </w:rPr>
        <w:t>UpdateUserPwdByOldReq</w:t>
      </w:r>
      <w:r w:rsidRPr="00A6475E">
        <w:rPr>
          <w:lang w:val="de-DE"/>
        </w:rPr>
        <w:t>&gt;</w:t>
      </w:r>
    </w:p>
    <w:p w:rsidR="00722941" w:rsidRDefault="00722941" w:rsidP="00722941">
      <w:pPr>
        <w:ind w:leftChars="100" w:left="210"/>
      </w:pPr>
      <w:r w:rsidRPr="00A6475E">
        <w:t>&lt;</w:t>
      </w:r>
      <w:r w:rsidRPr="00A6475E">
        <w:rPr>
          <w:rFonts w:hint="eastAsia"/>
          <w:lang w:val="fr-FR"/>
        </w:rPr>
        <w:t xml:space="preserve"> </w:t>
      </w:r>
      <w:r w:rsidRPr="00A6475E">
        <w:rPr>
          <w:rFonts w:hint="eastAsia"/>
        </w:rPr>
        <w:t>v</w:t>
      </w:r>
      <w:r w:rsidRPr="00A6475E">
        <w:t>ersion &gt;</w:t>
      </w:r>
      <w:r w:rsidR="00A3706D">
        <w:rPr>
          <w:rFonts w:hint="eastAsia"/>
        </w:rPr>
        <w:t>01.01</w:t>
      </w:r>
      <w:r w:rsidRPr="00A6475E">
        <w:t>&lt;/</w:t>
      </w:r>
      <w:r w:rsidRPr="00A6475E">
        <w:rPr>
          <w:rFonts w:hint="eastAsia"/>
        </w:rPr>
        <w:t xml:space="preserve"> v</w:t>
      </w:r>
      <w:r w:rsidRPr="00A6475E">
        <w:t>ersion &gt;</w:t>
      </w:r>
    </w:p>
    <w:p w:rsidR="003068A3" w:rsidRPr="00A6475E" w:rsidRDefault="003068A3" w:rsidP="003068A3">
      <w:r w:rsidRPr="00A6475E">
        <w:rPr>
          <w:lang w:val="de-DE"/>
        </w:rPr>
        <w:t xml:space="preserve">  </w:t>
      </w:r>
      <w:r w:rsidRPr="00A6475E">
        <w:t>&lt;</w:t>
      </w:r>
      <w:r>
        <w:rPr>
          <w:rFonts w:hint="eastAsia"/>
        </w:rPr>
        <w:t>a</w:t>
      </w:r>
      <w:r>
        <w:rPr>
          <w:rFonts w:hint="eastAsia"/>
          <w:lang w:val="fr-FR"/>
        </w:rPr>
        <w:t>ccountType</w:t>
      </w:r>
      <w:r w:rsidRPr="00A6475E">
        <w:t>&gt;</w:t>
      </w:r>
      <w:r>
        <w:rPr>
          <w:rFonts w:hint="eastAsia"/>
        </w:rPr>
        <w:t>0</w:t>
      </w:r>
      <w:r w:rsidRPr="00A6475E">
        <w:t>&lt;/</w:t>
      </w:r>
      <w:r>
        <w:rPr>
          <w:rFonts w:hint="eastAsia"/>
        </w:rPr>
        <w:t>a</w:t>
      </w:r>
      <w:r>
        <w:rPr>
          <w:rFonts w:hint="eastAsia"/>
          <w:lang w:val="fr-FR"/>
        </w:rPr>
        <w:t>ccountType</w:t>
      </w:r>
      <w:r w:rsidRPr="00A6475E">
        <w:t xml:space="preserve"> &gt;</w:t>
      </w:r>
    </w:p>
    <w:p w:rsidR="00722941" w:rsidRPr="00A6475E" w:rsidRDefault="00722941" w:rsidP="00722941">
      <w:pPr>
        <w:ind w:leftChars="100" w:left="210"/>
      </w:pPr>
      <w:r w:rsidRPr="00A6475E">
        <w:t>&lt;</w:t>
      </w:r>
      <w:r w:rsidR="00983682">
        <w:rPr>
          <w:rFonts w:hint="eastAsia"/>
          <w:lang w:val="fr-FR"/>
        </w:rPr>
        <w:t>userAccount</w:t>
      </w:r>
      <w:r w:rsidRPr="00A6475E">
        <w:t>&gt;</w:t>
      </w:r>
      <w:r w:rsidR="004C5B27">
        <w:t>008613677777777</w:t>
      </w:r>
      <w:r w:rsidRPr="00A6475E">
        <w:t>&lt;/</w:t>
      </w:r>
      <w:r w:rsidR="00983682">
        <w:rPr>
          <w:rFonts w:hint="eastAsia"/>
          <w:lang w:val="fr-FR"/>
        </w:rPr>
        <w:t>userAccount</w:t>
      </w:r>
      <w:r w:rsidRPr="00A6475E">
        <w:t xml:space="preserve"> &gt;</w:t>
      </w:r>
    </w:p>
    <w:p w:rsidR="005237BD" w:rsidRPr="00115671" w:rsidRDefault="005237BD" w:rsidP="005237BD">
      <w:pPr>
        <w:rPr>
          <w:lang w:val="de-DE"/>
        </w:rPr>
      </w:pPr>
      <w:r w:rsidRPr="00A6475E">
        <w:rPr>
          <w:lang w:val="de-DE"/>
        </w:rPr>
        <w:t xml:space="preserve">  </w:t>
      </w:r>
      <w:r w:rsidR="00B00302" w:rsidRPr="00B00302">
        <w:rPr>
          <w:lang w:val="de-DE"/>
        </w:rPr>
        <w:t>&lt;</w:t>
      </w:r>
      <w:r w:rsidRPr="00A6475E">
        <w:rPr>
          <w:rFonts w:hint="eastAsia"/>
          <w:lang w:val="fr-FR"/>
        </w:rPr>
        <w:t xml:space="preserve"> </w:t>
      </w:r>
      <w:r>
        <w:rPr>
          <w:rFonts w:hint="eastAsia"/>
          <w:lang w:val="fr-FR"/>
        </w:rPr>
        <w:t>oldPassword</w:t>
      </w:r>
      <w:r w:rsidR="00B00302" w:rsidRPr="00B00302">
        <w:rPr>
          <w:lang w:val="de-DE"/>
        </w:rPr>
        <w:t>&gt;sdfasgrerygehfg&lt;/</w:t>
      </w:r>
      <w:r w:rsidRPr="005237BD">
        <w:rPr>
          <w:rFonts w:hint="eastAsia"/>
          <w:lang w:val="fr-FR"/>
        </w:rPr>
        <w:t xml:space="preserve"> </w:t>
      </w:r>
      <w:r>
        <w:rPr>
          <w:rFonts w:hint="eastAsia"/>
          <w:lang w:val="fr-FR"/>
        </w:rPr>
        <w:t>oldPassword</w:t>
      </w:r>
      <w:r w:rsidR="00B00302" w:rsidRPr="00B00302">
        <w:rPr>
          <w:lang w:val="de-DE"/>
        </w:rPr>
        <w:t>&gt;</w:t>
      </w:r>
    </w:p>
    <w:p w:rsidR="00222A66" w:rsidRPr="00115671" w:rsidRDefault="00222A66" w:rsidP="00222A66">
      <w:pPr>
        <w:rPr>
          <w:lang w:val="de-DE"/>
        </w:rPr>
      </w:pPr>
      <w:r w:rsidRPr="00A6475E">
        <w:rPr>
          <w:lang w:val="de-DE"/>
        </w:rPr>
        <w:t xml:space="preserve">  </w:t>
      </w:r>
      <w:r w:rsidR="00B00302" w:rsidRPr="00B00302">
        <w:rPr>
          <w:lang w:val="de-DE"/>
        </w:rPr>
        <w:t>&lt;</w:t>
      </w:r>
      <w:r w:rsidRPr="00A6475E">
        <w:rPr>
          <w:rFonts w:hint="eastAsia"/>
          <w:lang w:val="fr-FR"/>
        </w:rPr>
        <w:t xml:space="preserve"> </w:t>
      </w:r>
      <w:r>
        <w:rPr>
          <w:rFonts w:hint="eastAsia"/>
          <w:lang w:val="fr-FR"/>
        </w:rPr>
        <w:t>newPassw</w:t>
      </w:r>
      <w:r w:rsidR="005237BD">
        <w:rPr>
          <w:rFonts w:hint="eastAsia"/>
          <w:lang w:val="fr-FR"/>
        </w:rPr>
        <w:t>ord</w:t>
      </w:r>
      <w:r w:rsidR="00B00302" w:rsidRPr="00B00302">
        <w:rPr>
          <w:lang w:val="de-DE"/>
        </w:rPr>
        <w:t>&gt;sdfasYYYgehfg&lt;/</w:t>
      </w:r>
      <w:r>
        <w:rPr>
          <w:rFonts w:hint="eastAsia"/>
          <w:lang w:val="fr-FR"/>
        </w:rPr>
        <w:t>newPassw</w:t>
      </w:r>
      <w:r w:rsidR="005237BD">
        <w:rPr>
          <w:rFonts w:hint="eastAsia"/>
          <w:lang w:val="fr-FR"/>
        </w:rPr>
        <w:t>ord</w:t>
      </w:r>
      <w:r w:rsidR="00B00302" w:rsidRPr="00B00302">
        <w:rPr>
          <w:lang w:val="de-DE"/>
        </w:rPr>
        <w:t>&gt;</w:t>
      </w:r>
    </w:p>
    <w:p w:rsidR="00674D2A" w:rsidRDefault="00674D2A" w:rsidP="00674D2A">
      <w:pPr>
        <w:ind w:leftChars="100" w:left="210"/>
        <w:rPr>
          <w:b/>
          <w:bCs/>
        </w:rPr>
      </w:pPr>
      <w:r>
        <w:rPr>
          <w:rFonts w:hint="eastAsia"/>
        </w:rPr>
        <w:t>&lt;</w:t>
      </w:r>
      <w:r w:rsidR="00E75215">
        <w:rPr>
          <w:rFonts w:hint="eastAsia"/>
          <w:b/>
          <w:bCs/>
        </w:rPr>
        <w:t>reqClientType</w:t>
      </w:r>
      <w:r>
        <w:rPr>
          <w:rFonts w:hint="eastAsia"/>
          <w:b/>
          <w:bCs/>
        </w:rPr>
        <w:t>&gt;0&lt;/</w:t>
      </w:r>
      <w:r w:rsidR="00E75215">
        <w:rPr>
          <w:rFonts w:hint="eastAsia"/>
          <w:b/>
          <w:bCs/>
        </w:rPr>
        <w:t>reqClientType</w:t>
      </w:r>
      <w:r>
        <w:rPr>
          <w:rFonts w:hint="eastAsia"/>
          <w:b/>
          <w:bCs/>
        </w:rPr>
        <w:t>&gt;</w:t>
      </w:r>
    </w:p>
    <w:p w:rsidR="00446C0F" w:rsidRDefault="00446C0F" w:rsidP="00674D2A">
      <w:pPr>
        <w:ind w:leftChars="100" w:left="210"/>
        <w:rPr>
          <w:b/>
          <w:bCs/>
        </w:rPr>
      </w:pPr>
      <w:r>
        <w:rPr>
          <w:rFonts w:hint="eastAsia"/>
          <w:b/>
          <w:bCs/>
        </w:rPr>
        <w:t>&lt;reloginFlag&gt;1&lt;reloginFlag&gt;</w:t>
      </w:r>
    </w:p>
    <w:p w:rsidR="00AD1399" w:rsidRDefault="00AD1399" w:rsidP="00674D2A">
      <w:pPr>
        <w:ind w:leftChars="100" w:left="210"/>
        <w:rPr>
          <w:rFonts w:ascii="Verdana" w:hAnsi="Verdana"/>
        </w:rPr>
      </w:pPr>
      <w:r>
        <w:rPr>
          <w:rFonts w:hint="eastAsia"/>
          <w:b/>
          <w:bCs/>
        </w:rPr>
        <w:t>&lt;</w:t>
      </w:r>
      <w:r>
        <w:rPr>
          <w:rFonts w:ascii="Verdana" w:hAnsi="Verdana" w:hint="eastAsia"/>
        </w:rPr>
        <w:t>deviceType&gt;1&lt;/deviceType&gt;</w:t>
      </w:r>
    </w:p>
    <w:p w:rsidR="00AD1399" w:rsidRPr="00A6475E" w:rsidRDefault="00AD1399" w:rsidP="00674D2A">
      <w:pPr>
        <w:ind w:leftChars="100" w:left="210"/>
      </w:pPr>
      <w:r>
        <w:rPr>
          <w:rFonts w:hint="eastAsia"/>
          <w:b/>
          <w:bCs/>
        </w:rPr>
        <w:t>&lt;</w:t>
      </w:r>
      <w:r>
        <w:rPr>
          <w:rFonts w:ascii="Verdana" w:hAnsi="Verdana" w:hint="eastAsia"/>
          <w:lang w:val="fr-FR"/>
        </w:rPr>
        <w:t>deviceID&gt;1423545645675674&lt;/deviceID&gt;</w:t>
      </w:r>
    </w:p>
    <w:p w:rsidR="00222A66" w:rsidRDefault="00222A66" w:rsidP="00222A66">
      <w:pPr>
        <w:rPr>
          <w:lang w:val="fr-FR"/>
        </w:rPr>
      </w:pPr>
      <w:r w:rsidRPr="00A6475E">
        <w:rPr>
          <w:lang w:val="fr-FR"/>
        </w:rPr>
        <w:t>&lt;/</w:t>
      </w:r>
      <w:r w:rsidR="002164DC">
        <w:rPr>
          <w:rFonts w:hint="eastAsia"/>
        </w:rPr>
        <w:t>UpdateUserPwdByOldReq</w:t>
      </w:r>
      <w:r w:rsidRPr="00A6475E">
        <w:rPr>
          <w:lang w:val="fr-FR"/>
        </w:rPr>
        <w:t>&gt;</w:t>
      </w:r>
    </w:p>
    <w:p w:rsidR="00222A66" w:rsidRPr="00A6475E" w:rsidRDefault="00222A66" w:rsidP="00222A66">
      <w:pPr>
        <w:rPr>
          <w:lang w:val="fr-FR"/>
        </w:rPr>
      </w:pPr>
    </w:p>
    <w:p w:rsidR="00222A66" w:rsidRPr="00A6475E" w:rsidRDefault="00222A66" w:rsidP="00FF54F0">
      <w:pPr>
        <w:numPr>
          <w:ilvl w:val="0"/>
          <w:numId w:val="22"/>
        </w:numPr>
        <w:tabs>
          <w:tab w:val="num" w:pos="0"/>
        </w:tabs>
        <w:rPr>
          <w:b/>
        </w:rPr>
      </w:pPr>
      <w:r w:rsidRPr="00A6475E">
        <w:rPr>
          <w:rFonts w:hint="eastAsia"/>
          <w:b/>
        </w:rPr>
        <w:t>响应消息</w:t>
      </w:r>
    </w:p>
    <w:p w:rsidR="00222A66" w:rsidRPr="00A6475E" w:rsidRDefault="00222A66" w:rsidP="00222A66">
      <w:r w:rsidRPr="00A6475E">
        <w:t>&lt;?xml version="1.0" encoding="UTF-8"?&gt;</w:t>
      </w:r>
    </w:p>
    <w:p w:rsidR="00222A66" w:rsidRDefault="00222A66" w:rsidP="00222A66">
      <w:r w:rsidRPr="00A6475E">
        <w:t xml:space="preserve">&lt;result </w:t>
      </w:r>
      <w:r>
        <w:rPr>
          <w:rFonts w:hint="eastAsia"/>
        </w:rPr>
        <w:t>result</w:t>
      </w:r>
      <w:r w:rsidRPr="00A6475E">
        <w:rPr>
          <w:rFonts w:hint="eastAsia"/>
        </w:rPr>
        <w:t>Code</w:t>
      </w:r>
      <w:r w:rsidRPr="00A6475E">
        <w:t>=0&gt;</w:t>
      </w:r>
    </w:p>
    <w:p w:rsidR="00222A66" w:rsidRPr="00A6475E" w:rsidRDefault="00222A66" w:rsidP="00222A66">
      <w:pPr>
        <w:ind w:leftChars="100" w:left="210"/>
      </w:pPr>
      <w:r w:rsidRPr="00A6475E">
        <w:rPr>
          <w:rFonts w:hint="eastAsia"/>
          <w:lang w:val="da-DK"/>
        </w:rPr>
        <w:t>&lt;</w:t>
      </w:r>
      <w:r w:rsidR="002164DC">
        <w:rPr>
          <w:rFonts w:hint="eastAsia"/>
        </w:rPr>
        <w:t>UpdateUserPwdByOldRsq</w:t>
      </w:r>
      <w:r w:rsidRPr="00A6475E">
        <w:rPr>
          <w:rFonts w:hint="eastAsia"/>
          <w:lang w:val="da-DK"/>
        </w:rPr>
        <w:t>&gt;</w:t>
      </w:r>
    </w:p>
    <w:p w:rsidR="00722941" w:rsidRDefault="00722941" w:rsidP="00722941">
      <w:pPr>
        <w:ind w:leftChars="100" w:left="210"/>
      </w:pPr>
      <w:r w:rsidRPr="00A6475E">
        <w:rPr>
          <w:lang w:val="de-DE"/>
        </w:rPr>
        <w:t xml:space="preserve">  </w:t>
      </w:r>
      <w:r w:rsidRPr="00A6475E">
        <w:t>&lt;</w:t>
      </w:r>
      <w:r w:rsidRPr="00A6475E">
        <w:rPr>
          <w:rFonts w:hint="eastAsia"/>
          <w:lang w:val="fr-FR"/>
        </w:rPr>
        <w:t xml:space="preserve"> </w:t>
      </w:r>
      <w:r w:rsidRPr="00A6475E">
        <w:rPr>
          <w:rFonts w:hint="eastAsia"/>
        </w:rPr>
        <w:t>v</w:t>
      </w:r>
      <w:r w:rsidRPr="00A6475E">
        <w:t>ersion &gt;</w:t>
      </w:r>
      <w:r w:rsidR="00A3706D">
        <w:rPr>
          <w:rFonts w:hint="eastAsia"/>
        </w:rPr>
        <w:t>01.01</w:t>
      </w:r>
      <w:r w:rsidRPr="00A6475E">
        <w:t>&lt;/</w:t>
      </w:r>
      <w:r w:rsidRPr="00A6475E">
        <w:rPr>
          <w:rFonts w:hint="eastAsia"/>
        </w:rPr>
        <w:t xml:space="preserve"> v</w:t>
      </w:r>
      <w:r w:rsidRPr="00A6475E">
        <w:t>ersion &gt;</w:t>
      </w:r>
    </w:p>
    <w:p w:rsidR="00222A66" w:rsidRPr="00A6475E" w:rsidRDefault="00222A66" w:rsidP="00222A66">
      <w:pPr>
        <w:ind w:leftChars="100" w:left="210"/>
      </w:pPr>
      <w:r w:rsidRPr="00A6475E">
        <w:rPr>
          <w:lang w:val="de-DE"/>
        </w:rPr>
        <w:t xml:space="preserve">  </w:t>
      </w:r>
      <w:r w:rsidRPr="00A6475E">
        <w:t>&lt;</w:t>
      </w:r>
      <w:r w:rsidRPr="00A6475E">
        <w:rPr>
          <w:rFonts w:hint="eastAsia"/>
          <w:lang w:val="fr-FR"/>
        </w:rPr>
        <w:t xml:space="preserve"> </w:t>
      </w:r>
      <w:r w:rsidR="00722941">
        <w:rPr>
          <w:rFonts w:hint="eastAsia"/>
          <w:lang w:val="fr-FR"/>
        </w:rPr>
        <w:t>userID</w:t>
      </w:r>
      <w:r w:rsidRPr="00A6475E">
        <w:t>&gt;</w:t>
      </w:r>
      <w:r w:rsidR="00722941">
        <w:rPr>
          <w:rFonts w:hint="eastAsia"/>
        </w:rPr>
        <w:t>100001</w:t>
      </w:r>
      <w:r w:rsidRPr="00A6475E">
        <w:t>&lt;/</w:t>
      </w:r>
      <w:r w:rsidR="00722941">
        <w:rPr>
          <w:rFonts w:hint="eastAsia"/>
          <w:lang w:val="fr-FR"/>
        </w:rPr>
        <w:t>userID</w:t>
      </w:r>
      <w:r w:rsidRPr="00A6475E">
        <w:t xml:space="preserve"> &gt;</w:t>
      </w:r>
    </w:p>
    <w:p w:rsidR="00222A66" w:rsidRPr="00A6475E" w:rsidRDefault="00222A66" w:rsidP="00222A66">
      <w:pPr>
        <w:ind w:leftChars="100" w:left="210"/>
      </w:pPr>
      <w:r w:rsidRPr="00A6475E">
        <w:rPr>
          <w:rFonts w:hint="eastAsia"/>
        </w:rPr>
        <w:t>&lt;/</w:t>
      </w:r>
      <w:r w:rsidR="002164DC">
        <w:rPr>
          <w:rFonts w:hint="eastAsia"/>
        </w:rPr>
        <w:t>UpdateUserPwdByOldRsq</w:t>
      </w:r>
      <w:r w:rsidRPr="00A6475E">
        <w:rPr>
          <w:rFonts w:hint="eastAsia"/>
        </w:rPr>
        <w:t>&gt;</w:t>
      </w:r>
    </w:p>
    <w:p w:rsidR="0063100A" w:rsidRDefault="00222A66" w:rsidP="00222A66">
      <w:pPr>
        <w:rPr>
          <w:lang w:val="fr-FR"/>
        </w:rPr>
      </w:pPr>
      <w:r>
        <w:rPr>
          <w:rFonts w:hint="eastAsia"/>
          <w:lang w:val="fr-FR"/>
        </w:rPr>
        <w:t>&lt;/result&gt;</w:t>
      </w:r>
    </w:p>
    <w:p w:rsidR="003D6AAB" w:rsidRDefault="003D6AAB" w:rsidP="0091095B">
      <w:pPr>
        <w:pStyle w:val="21"/>
        <w:numPr>
          <w:ilvl w:val="1"/>
          <w:numId w:val="1"/>
        </w:numPr>
        <w:rPr>
          <w:lang w:val="fr-FR"/>
        </w:rPr>
      </w:pPr>
      <w:bookmarkStart w:id="576" w:name="_Toc317101352"/>
      <w:r w:rsidRPr="0091095B">
        <w:rPr>
          <w:rStyle w:val="210"/>
          <w:rFonts w:hint="eastAsia"/>
        </w:rPr>
        <w:lastRenderedPageBreak/>
        <w:t>getPasswordPrompt</w:t>
      </w:r>
      <w:bookmarkEnd w:id="574"/>
      <w:bookmarkEnd w:id="576"/>
    </w:p>
    <w:p w:rsidR="0091095B" w:rsidRPr="0079602E" w:rsidRDefault="003F1820" w:rsidP="00407B6C">
      <w:pPr>
        <w:pStyle w:val="31"/>
        <w:rPr>
          <w:lang w:val="fr-FR"/>
        </w:rPr>
      </w:pPr>
      <w:bookmarkStart w:id="577" w:name="_Toc317101353"/>
      <w:r>
        <w:rPr>
          <w:rStyle w:val="210"/>
          <w:rFonts w:hint="eastAsia"/>
          <w:lang w:val="fr-FR"/>
        </w:rPr>
        <w:t>JSON</w:t>
      </w:r>
      <w:r>
        <w:rPr>
          <w:rStyle w:val="210"/>
          <w:rFonts w:hint="eastAsia"/>
          <w:lang w:val="fr-FR"/>
        </w:rPr>
        <w:t>＋</w:t>
      </w:r>
      <w:r>
        <w:rPr>
          <w:rStyle w:val="210"/>
          <w:rFonts w:hint="eastAsia"/>
          <w:lang w:val="fr-FR"/>
        </w:rPr>
        <w:t>SOAP</w:t>
      </w:r>
      <w:r>
        <w:rPr>
          <w:rStyle w:val="210"/>
          <w:rFonts w:hint="eastAsia"/>
          <w:lang w:val="fr-FR"/>
        </w:rPr>
        <w:t>接口</w:t>
      </w:r>
      <w:bookmarkEnd w:id="577"/>
    </w:p>
    <w:p w:rsidR="0091095B" w:rsidRDefault="0091095B" w:rsidP="00407B6C">
      <w:pPr>
        <w:pStyle w:val="41"/>
      </w:pPr>
      <w:r>
        <w:rPr>
          <w:rFonts w:hint="eastAsia"/>
        </w:rPr>
        <w:t>描述</w:t>
      </w:r>
    </w:p>
    <w:p w:rsidR="0091095B" w:rsidRDefault="0091095B" w:rsidP="0091095B">
      <w:pPr>
        <w:ind w:firstLine="420"/>
      </w:pPr>
      <w:r>
        <w:rPr>
          <w:rFonts w:hint="eastAsia"/>
        </w:rPr>
        <w:t>用户丢失密码后，提供查询用户密码提示的问题。</w:t>
      </w:r>
    </w:p>
    <w:p w:rsidR="0091095B" w:rsidRPr="0091095B" w:rsidRDefault="0091095B" w:rsidP="0091095B">
      <w:pPr>
        <w:ind w:firstLine="420"/>
        <w:rPr>
          <w:lang w:val="fr-FR"/>
        </w:rPr>
      </w:pPr>
      <w:r>
        <w:rPr>
          <w:rFonts w:hint="eastAsia"/>
          <w:lang w:val="fr-FR"/>
        </w:rPr>
        <w:t>AccountServer</w:t>
      </w:r>
      <w:r>
        <w:rPr>
          <w:rFonts w:hint="eastAsia"/>
        </w:rPr>
        <w:t>或</w:t>
      </w:r>
      <w:r w:rsidRPr="0079602E">
        <w:rPr>
          <w:rFonts w:hint="eastAsia"/>
          <w:lang w:val="fr-FR"/>
        </w:rPr>
        <w:t>Portal</w:t>
      </w:r>
      <w:r>
        <w:rPr>
          <w:rFonts w:hint="eastAsia"/>
        </w:rPr>
        <w:t>通过该接口向</w:t>
      </w:r>
      <w:r w:rsidRPr="0079602E">
        <w:rPr>
          <w:rFonts w:hint="eastAsia"/>
          <w:lang w:val="fr-FR"/>
        </w:rPr>
        <w:t>UserProfile</w:t>
      </w:r>
      <w:r>
        <w:rPr>
          <w:rFonts w:hint="eastAsia"/>
        </w:rPr>
        <w:t>发起请求。</w:t>
      </w:r>
    </w:p>
    <w:p w:rsidR="003D6AAB" w:rsidRDefault="003D6AAB" w:rsidP="00407B6C">
      <w:pPr>
        <w:pStyle w:val="41"/>
      </w:pPr>
      <w:r>
        <w:t xml:space="preserve">API </w:t>
      </w:r>
      <w:r>
        <w:rPr>
          <w:rFonts w:hint="eastAsia"/>
        </w:rPr>
        <w:t>原型</w:t>
      </w:r>
    </w:p>
    <w:p w:rsidR="003D6AAB" w:rsidRDefault="003B27B9" w:rsidP="003D6AAB">
      <w:pPr>
        <w:ind w:left="420" w:firstLine="420"/>
      </w:pPr>
      <w:r>
        <w:rPr>
          <w:rFonts w:hint="eastAsia"/>
        </w:rPr>
        <w:t xml:space="preserve">PasswordPromptGetRsp </w:t>
      </w:r>
      <w:bookmarkStart w:id="578" w:name="OLE_LINK3"/>
      <w:bookmarkStart w:id="579" w:name="OLE_LINK4"/>
      <w:r w:rsidR="003D6AAB">
        <w:rPr>
          <w:rFonts w:hint="eastAsia"/>
        </w:rPr>
        <w:t xml:space="preserve">getPasswordPrompt </w:t>
      </w:r>
      <w:bookmarkEnd w:id="578"/>
      <w:bookmarkEnd w:id="579"/>
      <w:r w:rsidR="003D6AAB">
        <w:t>(</w:t>
      </w:r>
      <w:r w:rsidR="008B10CE">
        <w:rPr>
          <w:rFonts w:hint="eastAsia"/>
        </w:rPr>
        <w:t>PasswordPromptGetReq passwordPromptGetReq</w:t>
      </w:r>
      <w:r w:rsidR="003D6AAB">
        <w:t>)</w:t>
      </w:r>
      <w:r w:rsidR="003D6AAB">
        <w:rPr>
          <w:rFonts w:hint="eastAsia"/>
        </w:rPr>
        <w:t xml:space="preserve"> throws </w:t>
      </w:r>
      <w:r w:rsidR="00780127">
        <w:rPr>
          <w:rFonts w:hint="eastAsia"/>
        </w:rPr>
        <w:t>CException</w:t>
      </w:r>
    </w:p>
    <w:p w:rsidR="003D6AAB" w:rsidRDefault="003D6AAB" w:rsidP="003D6AAB"/>
    <w:p w:rsidR="003D6AAB" w:rsidRDefault="003D6AAB" w:rsidP="00407B6C">
      <w:pPr>
        <w:pStyle w:val="41"/>
      </w:pPr>
      <w:r>
        <w:rPr>
          <w:rFonts w:hint="eastAsia"/>
        </w:rPr>
        <w:t>输入参数</w:t>
      </w:r>
    </w:p>
    <w:p w:rsidR="00550EA7" w:rsidRPr="00550EA7" w:rsidRDefault="00550EA7" w:rsidP="00550EA7">
      <w:pPr>
        <w:pStyle w:val="a4"/>
        <w:ind w:firstLine="210"/>
      </w:pPr>
      <w:r>
        <w:rPr>
          <w:rFonts w:hint="eastAsia"/>
        </w:rPr>
        <w:t>PasswordPromptGetReq</w:t>
      </w:r>
      <w:r>
        <w:rPr>
          <w:rFonts w:hint="eastAsia"/>
        </w:rPr>
        <w:t>定义如下：</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2104"/>
        <w:gridCol w:w="900"/>
        <w:gridCol w:w="2681"/>
      </w:tblGrid>
      <w:tr w:rsidR="003D6AAB">
        <w:trPr>
          <w:jc w:val="center"/>
        </w:trPr>
        <w:tc>
          <w:tcPr>
            <w:tcW w:w="2378" w:type="dxa"/>
          </w:tcPr>
          <w:p w:rsidR="003D6AAB" w:rsidRDefault="003D6AAB" w:rsidP="001B6745">
            <w:pPr>
              <w:pStyle w:val="TAH"/>
              <w:rPr>
                <w:rFonts w:ascii="Verdana" w:hAnsi="Verdana"/>
                <w:lang w:val="fr-FR" w:eastAsia="zh-CN"/>
              </w:rPr>
            </w:pPr>
            <w:r>
              <w:rPr>
                <w:rFonts w:ascii="Verdana" w:hAnsi="Verdana" w:hint="eastAsia"/>
                <w:lang w:val="fr-FR" w:eastAsia="zh-CN"/>
              </w:rPr>
              <w:t>参数名称</w:t>
            </w:r>
          </w:p>
        </w:tc>
        <w:tc>
          <w:tcPr>
            <w:tcW w:w="737" w:type="dxa"/>
          </w:tcPr>
          <w:p w:rsidR="003D6AAB" w:rsidRDefault="003D6AAB" w:rsidP="001B6745">
            <w:pPr>
              <w:pStyle w:val="TAH"/>
              <w:rPr>
                <w:rFonts w:ascii="Verdana" w:hAnsi="Verdana"/>
                <w:lang w:val="fr-FR" w:eastAsia="zh-CN"/>
              </w:rPr>
            </w:pPr>
            <w:r>
              <w:rPr>
                <w:rFonts w:ascii="Verdana" w:hAnsi="Verdana" w:hint="eastAsia"/>
                <w:lang w:val="fr-FR" w:eastAsia="zh-CN"/>
              </w:rPr>
              <w:t>必须</w:t>
            </w:r>
          </w:p>
        </w:tc>
        <w:tc>
          <w:tcPr>
            <w:tcW w:w="2104" w:type="dxa"/>
          </w:tcPr>
          <w:p w:rsidR="003D6AAB" w:rsidRDefault="003D6AAB" w:rsidP="001B6745">
            <w:pPr>
              <w:pStyle w:val="TAH"/>
              <w:rPr>
                <w:rFonts w:ascii="Verdana" w:hAnsi="Verdana"/>
                <w:lang w:val="fr-FR" w:eastAsia="zh-CN"/>
              </w:rPr>
            </w:pPr>
            <w:r>
              <w:rPr>
                <w:rFonts w:ascii="Verdana" w:hAnsi="Verdana" w:hint="eastAsia"/>
                <w:lang w:val="fr-FR" w:eastAsia="zh-CN"/>
              </w:rPr>
              <w:t>类型</w:t>
            </w:r>
          </w:p>
        </w:tc>
        <w:tc>
          <w:tcPr>
            <w:tcW w:w="900" w:type="dxa"/>
          </w:tcPr>
          <w:p w:rsidR="003D6AAB" w:rsidRDefault="003D6AAB" w:rsidP="001B6745">
            <w:pPr>
              <w:pStyle w:val="TAH"/>
              <w:rPr>
                <w:rFonts w:ascii="Verdana" w:hAnsi="Verdana"/>
                <w:lang w:val="fr-FR" w:eastAsia="zh-CN"/>
              </w:rPr>
            </w:pPr>
            <w:r>
              <w:rPr>
                <w:rFonts w:ascii="Verdana" w:hAnsi="Verdana" w:hint="eastAsia"/>
                <w:lang w:val="fr-FR" w:eastAsia="zh-CN"/>
              </w:rPr>
              <w:t>长度</w:t>
            </w:r>
          </w:p>
        </w:tc>
        <w:tc>
          <w:tcPr>
            <w:tcW w:w="2681" w:type="dxa"/>
          </w:tcPr>
          <w:p w:rsidR="003D6AAB" w:rsidRDefault="003D6AAB" w:rsidP="001B6745">
            <w:pPr>
              <w:pStyle w:val="TAH"/>
              <w:rPr>
                <w:rFonts w:ascii="Verdana" w:hAnsi="Verdana"/>
                <w:lang w:val="fr-FR" w:eastAsia="zh-CN"/>
              </w:rPr>
            </w:pPr>
            <w:r>
              <w:rPr>
                <w:rFonts w:ascii="Verdana" w:hAnsi="Verdana" w:hint="eastAsia"/>
                <w:lang w:val="fr-FR" w:eastAsia="zh-CN"/>
              </w:rPr>
              <w:t>描述信息</w:t>
            </w:r>
          </w:p>
        </w:tc>
      </w:tr>
      <w:tr w:rsidR="001F6287">
        <w:trPr>
          <w:jc w:val="center"/>
        </w:trPr>
        <w:tc>
          <w:tcPr>
            <w:tcW w:w="2378" w:type="dxa"/>
          </w:tcPr>
          <w:p w:rsidR="001F6287" w:rsidRDefault="001F6287" w:rsidP="00AF4059">
            <w:pPr>
              <w:pStyle w:val="TAL"/>
              <w:rPr>
                <w:rFonts w:ascii="宋体" w:hAnsi="宋体"/>
                <w:lang w:val="fr-FR" w:eastAsia="zh-CN"/>
              </w:rPr>
            </w:pPr>
            <w:r>
              <w:rPr>
                <w:rFonts w:hint="eastAsia"/>
                <w:lang w:eastAsia="zh-CN"/>
              </w:rPr>
              <w:t>v</w:t>
            </w:r>
            <w:r>
              <w:t>ersion</w:t>
            </w:r>
          </w:p>
        </w:tc>
        <w:tc>
          <w:tcPr>
            <w:tcW w:w="737" w:type="dxa"/>
          </w:tcPr>
          <w:p w:rsidR="001F6287" w:rsidRDefault="001F6287" w:rsidP="00AF4059">
            <w:pPr>
              <w:pStyle w:val="TAL"/>
              <w:rPr>
                <w:rFonts w:ascii="宋体" w:hAnsi="宋体"/>
                <w:lang w:eastAsia="zh-CN"/>
              </w:rPr>
            </w:pPr>
            <w:r>
              <w:rPr>
                <w:rFonts w:hint="eastAsia"/>
                <w:lang w:val="fr-FR" w:eastAsia="zh-CN"/>
              </w:rPr>
              <w:t>M</w:t>
            </w:r>
          </w:p>
        </w:tc>
        <w:tc>
          <w:tcPr>
            <w:tcW w:w="2104" w:type="dxa"/>
          </w:tcPr>
          <w:p w:rsidR="001F6287" w:rsidRDefault="001F6287" w:rsidP="00AF4059">
            <w:pPr>
              <w:pStyle w:val="TAH"/>
              <w:jc w:val="both"/>
              <w:rPr>
                <w:rFonts w:ascii="宋体" w:hAnsi="宋体"/>
                <w:b w:val="0"/>
                <w:lang w:val="fr-FR" w:eastAsia="zh-CN"/>
              </w:rPr>
            </w:pPr>
            <w:r>
              <w:rPr>
                <w:rFonts w:hint="eastAsia"/>
                <w:b w:val="0"/>
                <w:lang w:val="fr-FR" w:eastAsia="zh-CN"/>
              </w:rPr>
              <w:t>String</w:t>
            </w:r>
          </w:p>
        </w:tc>
        <w:tc>
          <w:tcPr>
            <w:tcW w:w="900" w:type="dxa"/>
          </w:tcPr>
          <w:p w:rsidR="001F6287" w:rsidRDefault="00A3706D" w:rsidP="00AF4059">
            <w:pPr>
              <w:rPr>
                <w:rFonts w:ascii="宋体" w:hAnsi="宋体"/>
                <w:lang w:val="fr-FR"/>
              </w:rPr>
            </w:pPr>
            <w:r>
              <w:rPr>
                <w:rFonts w:ascii="Arial" w:hAnsi="Arial" w:hint="eastAsia"/>
                <w:lang w:val="fr-FR"/>
              </w:rPr>
              <w:t>5</w:t>
            </w:r>
          </w:p>
        </w:tc>
        <w:tc>
          <w:tcPr>
            <w:tcW w:w="2681" w:type="dxa"/>
          </w:tcPr>
          <w:p w:rsidR="001F6287" w:rsidRDefault="001F6287" w:rsidP="00AF4059">
            <w:pPr>
              <w:rPr>
                <w:rFonts w:ascii="Arial" w:hAnsi="Arial"/>
                <w:sz w:val="19"/>
                <w:szCs w:val="19"/>
                <w:lang w:val="en-GB"/>
              </w:rPr>
            </w:pPr>
            <w:r>
              <w:rPr>
                <w:rFonts w:ascii="Arial" w:hAnsi="Arial" w:hint="eastAsia"/>
                <w:sz w:val="19"/>
                <w:szCs w:val="19"/>
                <w:lang w:val="en-GB"/>
              </w:rPr>
              <w:t>协议版本号</w:t>
            </w:r>
          </w:p>
          <w:p w:rsidR="001F6287" w:rsidRPr="00C8364D" w:rsidRDefault="001F6287" w:rsidP="00AF4059">
            <w:pPr>
              <w:rPr>
                <w:rFonts w:ascii="Arial" w:hAnsi="Arial"/>
                <w:sz w:val="19"/>
                <w:szCs w:val="19"/>
                <w:lang w:val="en-GB"/>
              </w:rPr>
            </w:pPr>
            <w:r>
              <w:rPr>
                <w:rFonts w:ascii="Arial" w:hAnsi="Arial" w:hint="eastAsia"/>
                <w:sz w:val="19"/>
                <w:szCs w:val="19"/>
                <w:lang w:val="en-GB"/>
              </w:rPr>
              <w:t>当前版本为：</w:t>
            </w:r>
            <w:r w:rsidR="00A3706D">
              <w:rPr>
                <w:rFonts w:ascii="Arial" w:hAnsi="Arial" w:hint="eastAsia"/>
                <w:sz w:val="19"/>
                <w:szCs w:val="19"/>
                <w:lang w:val="en-GB"/>
              </w:rPr>
              <w:t>01.01</w:t>
            </w:r>
          </w:p>
        </w:tc>
      </w:tr>
      <w:tr w:rsidR="001F6287">
        <w:trPr>
          <w:jc w:val="center"/>
        </w:trPr>
        <w:tc>
          <w:tcPr>
            <w:tcW w:w="2378" w:type="dxa"/>
          </w:tcPr>
          <w:p w:rsidR="001F6287" w:rsidRDefault="001F6287" w:rsidP="00AF4059">
            <w:pPr>
              <w:pStyle w:val="TAL"/>
              <w:rPr>
                <w:rFonts w:ascii="宋体" w:hAnsi="宋体"/>
                <w:lang w:val="fr-FR" w:eastAsia="zh-CN"/>
              </w:rPr>
            </w:pPr>
            <w:r>
              <w:rPr>
                <w:lang w:val="fr-FR"/>
              </w:rPr>
              <w:t>transactionID</w:t>
            </w:r>
          </w:p>
        </w:tc>
        <w:tc>
          <w:tcPr>
            <w:tcW w:w="737" w:type="dxa"/>
          </w:tcPr>
          <w:p w:rsidR="001F6287" w:rsidRDefault="001F6287" w:rsidP="00AF4059">
            <w:pPr>
              <w:pStyle w:val="TAL"/>
              <w:rPr>
                <w:rFonts w:ascii="宋体" w:hAnsi="宋体"/>
                <w:lang w:eastAsia="zh-CN"/>
              </w:rPr>
            </w:pPr>
            <w:r>
              <w:rPr>
                <w:rFonts w:hint="eastAsia"/>
                <w:lang w:val="fr-FR" w:eastAsia="zh-CN"/>
              </w:rPr>
              <w:t>M</w:t>
            </w:r>
          </w:p>
        </w:tc>
        <w:tc>
          <w:tcPr>
            <w:tcW w:w="2104" w:type="dxa"/>
          </w:tcPr>
          <w:p w:rsidR="001F6287" w:rsidRDefault="001F6287" w:rsidP="00AF4059">
            <w:pPr>
              <w:pStyle w:val="TAH"/>
              <w:jc w:val="both"/>
              <w:rPr>
                <w:rFonts w:ascii="宋体" w:hAnsi="宋体"/>
                <w:b w:val="0"/>
                <w:lang w:val="fr-FR" w:eastAsia="zh-CN"/>
              </w:rPr>
            </w:pPr>
            <w:r>
              <w:rPr>
                <w:rFonts w:hint="eastAsia"/>
                <w:b w:val="0"/>
                <w:lang w:val="fr-FR" w:eastAsia="zh-CN"/>
              </w:rPr>
              <w:t>String</w:t>
            </w:r>
          </w:p>
        </w:tc>
        <w:tc>
          <w:tcPr>
            <w:tcW w:w="900" w:type="dxa"/>
          </w:tcPr>
          <w:p w:rsidR="001F6287" w:rsidRDefault="001F6287" w:rsidP="00AF4059">
            <w:pPr>
              <w:rPr>
                <w:rFonts w:ascii="宋体" w:hAnsi="宋体"/>
                <w:lang w:val="fr-FR"/>
              </w:rPr>
            </w:pPr>
            <w:r>
              <w:rPr>
                <w:rFonts w:ascii="Arial" w:hAnsi="Arial" w:hint="eastAsia"/>
                <w:lang w:val="fr-FR"/>
              </w:rPr>
              <w:t>40</w:t>
            </w:r>
          </w:p>
        </w:tc>
        <w:tc>
          <w:tcPr>
            <w:tcW w:w="2681" w:type="dxa"/>
          </w:tcPr>
          <w:p w:rsidR="001F6287" w:rsidRDefault="001F6287" w:rsidP="00AF4059">
            <w:pPr>
              <w:rPr>
                <w:rFonts w:ascii="宋体" w:hAnsi="宋体"/>
                <w:sz w:val="19"/>
                <w:szCs w:val="19"/>
                <w:lang w:val="en-GB"/>
              </w:rPr>
            </w:pPr>
            <w:r>
              <w:rPr>
                <w:rFonts w:ascii="Arial" w:hAnsi="Arial" w:hint="eastAsia"/>
                <w:sz w:val="19"/>
                <w:szCs w:val="19"/>
                <w:lang w:val="en-GB"/>
              </w:rPr>
              <w:t>交易流水号</w:t>
            </w:r>
          </w:p>
        </w:tc>
      </w:tr>
      <w:tr w:rsidR="001F6287">
        <w:trPr>
          <w:jc w:val="center"/>
        </w:trPr>
        <w:tc>
          <w:tcPr>
            <w:tcW w:w="2378" w:type="dxa"/>
          </w:tcPr>
          <w:p w:rsidR="001F6287" w:rsidRPr="00C8364D" w:rsidRDefault="001F6287" w:rsidP="00AF4059">
            <w:pPr>
              <w:pStyle w:val="TAL"/>
              <w:rPr>
                <w:lang w:val="fr-FR"/>
              </w:rPr>
            </w:pPr>
            <w:r w:rsidRPr="00C8364D">
              <w:rPr>
                <w:rFonts w:hint="eastAsia"/>
                <w:lang w:val="fr-FR"/>
              </w:rPr>
              <w:t>traceFlag</w:t>
            </w:r>
          </w:p>
        </w:tc>
        <w:tc>
          <w:tcPr>
            <w:tcW w:w="737" w:type="dxa"/>
          </w:tcPr>
          <w:p w:rsidR="001F6287" w:rsidRPr="00C8364D" w:rsidRDefault="001F6287" w:rsidP="00AF4059">
            <w:pPr>
              <w:spacing w:line="240" w:lineRule="atLeast"/>
              <w:rPr>
                <w:rFonts w:ascii="Arial" w:hAnsi="Arial"/>
                <w:kern w:val="0"/>
                <w:sz w:val="18"/>
                <w:szCs w:val="18"/>
                <w:lang w:val="fr-FR" w:eastAsia="en-US"/>
              </w:rPr>
            </w:pPr>
            <w:r w:rsidRPr="00C8364D">
              <w:rPr>
                <w:rFonts w:ascii="Arial" w:hAnsi="Arial" w:hint="eastAsia"/>
                <w:kern w:val="0"/>
                <w:sz w:val="18"/>
                <w:szCs w:val="18"/>
                <w:lang w:val="fr-FR" w:eastAsia="en-US"/>
              </w:rPr>
              <w:t xml:space="preserve">O </w:t>
            </w:r>
          </w:p>
        </w:tc>
        <w:tc>
          <w:tcPr>
            <w:tcW w:w="2104" w:type="dxa"/>
          </w:tcPr>
          <w:p w:rsidR="001F6287" w:rsidRPr="00C8364D" w:rsidRDefault="001F6287" w:rsidP="00AF4059">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900" w:type="dxa"/>
          </w:tcPr>
          <w:p w:rsidR="001F6287" w:rsidRPr="00C8364D" w:rsidRDefault="001F6287" w:rsidP="00AF4059">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2681" w:type="dxa"/>
          </w:tcPr>
          <w:p w:rsidR="001F6287" w:rsidRPr="00C8364D" w:rsidRDefault="001F6287" w:rsidP="00550601">
            <w:pPr>
              <w:spacing w:line="240" w:lineRule="atLeast"/>
              <w:rPr>
                <w:rFonts w:ascii="Arial" w:hAnsi="Arial"/>
                <w:kern w:val="0"/>
                <w:sz w:val="18"/>
                <w:szCs w:val="18"/>
                <w:lang w:val="fr-FR"/>
              </w:rPr>
            </w:pPr>
            <w:r>
              <w:rPr>
                <w:rFonts w:ascii="Arial" w:hAnsi="Arial" w:hint="eastAsia"/>
                <w:kern w:val="0"/>
                <w:sz w:val="18"/>
                <w:szCs w:val="18"/>
                <w:lang w:val="fr-FR"/>
              </w:rPr>
              <w:t>跟踪标志</w:t>
            </w:r>
          </w:p>
        </w:tc>
      </w:tr>
      <w:tr w:rsidR="003068A3">
        <w:trPr>
          <w:jc w:val="center"/>
        </w:trPr>
        <w:tc>
          <w:tcPr>
            <w:tcW w:w="2378" w:type="dxa"/>
          </w:tcPr>
          <w:p w:rsidR="003068A3" w:rsidRDefault="003068A3" w:rsidP="00CA13E8">
            <w:pPr>
              <w:pStyle w:val="TAL"/>
              <w:rPr>
                <w:lang w:val="fr-FR" w:eastAsia="zh-CN"/>
              </w:rPr>
            </w:pPr>
            <w:r>
              <w:rPr>
                <w:rFonts w:hint="eastAsia"/>
                <w:lang w:val="fr-FR" w:eastAsia="zh-CN"/>
              </w:rPr>
              <w:t>accountType</w:t>
            </w:r>
          </w:p>
        </w:tc>
        <w:tc>
          <w:tcPr>
            <w:tcW w:w="737" w:type="dxa"/>
          </w:tcPr>
          <w:p w:rsidR="003068A3" w:rsidRPr="00C8364D" w:rsidRDefault="003068A3" w:rsidP="00CA13E8">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2104" w:type="dxa"/>
          </w:tcPr>
          <w:p w:rsidR="003068A3" w:rsidRPr="00C8364D" w:rsidRDefault="005200E4" w:rsidP="00CA13E8">
            <w:pPr>
              <w:spacing w:line="240" w:lineRule="atLeast"/>
              <w:rPr>
                <w:rFonts w:ascii="Arial" w:hAnsi="Arial"/>
                <w:kern w:val="0"/>
                <w:sz w:val="18"/>
                <w:szCs w:val="18"/>
                <w:lang w:val="fr-FR"/>
              </w:rPr>
            </w:pPr>
            <w:r>
              <w:rPr>
                <w:rFonts w:ascii="Arial" w:hAnsi="Arial"/>
                <w:kern w:val="0"/>
                <w:sz w:val="18"/>
                <w:szCs w:val="18"/>
                <w:lang w:val="fr-FR"/>
              </w:rPr>
              <w:t>Int</w:t>
            </w:r>
          </w:p>
        </w:tc>
        <w:tc>
          <w:tcPr>
            <w:tcW w:w="900" w:type="dxa"/>
          </w:tcPr>
          <w:p w:rsidR="003068A3" w:rsidRPr="00C8364D" w:rsidRDefault="003068A3" w:rsidP="00CA13E8">
            <w:pPr>
              <w:spacing w:line="240" w:lineRule="atLeast"/>
              <w:rPr>
                <w:rFonts w:ascii="Arial" w:hAnsi="Arial"/>
                <w:kern w:val="0"/>
                <w:sz w:val="18"/>
                <w:szCs w:val="18"/>
                <w:lang w:val="fr-FR"/>
              </w:rPr>
            </w:pPr>
          </w:p>
        </w:tc>
        <w:tc>
          <w:tcPr>
            <w:tcW w:w="2681" w:type="dxa"/>
          </w:tcPr>
          <w:p w:rsidR="002D6DD2" w:rsidRDefault="003068A3" w:rsidP="00550601">
            <w:pPr>
              <w:spacing w:line="240" w:lineRule="atLeast"/>
              <w:rPr>
                <w:rFonts w:ascii="Arial" w:hAnsi="Arial"/>
                <w:kern w:val="0"/>
                <w:sz w:val="18"/>
                <w:szCs w:val="18"/>
                <w:lang w:val="fr-FR"/>
              </w:rPr>
            </w:pPr>
            <w:r>
              <w:rPr>
                <w:rFonts w:ascii="Arial" w:hAnsi="Arial" w:hint="eastAsia"/>
                <w:kern w:val="0"/>
                <w:sz w:val="18"/>
                <w:szCs w:val="18"/>
                <w:lang w:val="fr-FR"/>
              </w:rPr>
              <w:t>帐户类型</w:t>
            </w:r>
          </w:p>
        </w:tc>
      </w:tr>
      <w:tr w:rsidR="003068A3">
        <w:trPr>
          <w:jc w:val="center"/>
        </w:trPr>
        <w:tc>
          <w:tcPr>
            <w:tcW w:w="2378" w:type="dxa"/>
          </w:tcPr>
          <w:p w:rsidR="003068A3" w:rsidRPr="00C8364D" w:rsidRDefault="003068A3" w:rsidP="00CA13E8">
            <w:pPr>
              <w:pStyle w:val="TAL"/>
              <w:rPr>
                <w:lang w:val="fr-FR"/>
              </w:rPr>
            </w:pPr>
            <w:r>
              <w:rPr>
                <w:rFonts w:hint="eastAsia"/>
                <w:lang w:val="fr-FR" w:eastAsia="zh-CN"/>
              </w:rPr>
              <w:t>userAccount</w:t>
            </w:r>
          </w:p>
        </w:tc>
        <w:tc>
          <w:tcPr>
            <w:tcW w:w="737" w:type="dxa"/>
          </w:tcPr>
          <w:p w:rsidR="003068A3" w:rsidRPr="00C8364D" w:rsidRDefault="003068A3" w:rsidP="00CA13E8">
            <w:pPr>
              <w:spacing w:line="240" w:lineRule="atLeast"/>
              <w:rPr>
                <w:rFonts w:ascii="Arial" w:hAnsi="Arial"/>
                <w:kern w:val="0"/>
                <w:sz w:val="18"/>
                <w:szCs w:val="18"/>
                <w:lang w:val="fr-FR" w:eastAsia="en-US"/>
              </w:rPr>
            </w:pPr>
            <w:r w:rsidRPr="00C8364D">
              <w:rPr>
                <w:rFonts w:ascii="Arial" w:hAnsi="Arial" w:hint="eastAsia"/>
                <w:kern w:val="0"/>
                <w:sz w:val="18"/>
                <w:szCs w:val="18"/>
                <w:lang w:val="fr-FR" w:eastAsia="en-US"/>
              </w:rPr>
              <w:t>M</w:t>
            </w:r>
          </w:p>
        </w:tc>
        <w:tc>
          <w:tcPr>
            <w:tcW w:w="2104" w:type="dxa"/>
          </w:tcPr>
          <w:p w:rsidR="003068A3" w:rsidRPr="00C8364D" w:rsidRDefault="003068A3" w:rsidP="00CA13E8">
            <w:pPr>
              <w:spacing w:line="240" w:lineRule="atLeast"/>
              <w:rPr>
                <w:rFonts w:ascii="Arial" w:hAnsi="Arial"/>
                <w:kern w:val="0"/>
                <w:sz w:val="18"/>
                <w:szCs w:val="18"/>
                <w:lang w:val="fr-FR" w:eastAsia="en-US"/>
              </w:rPr>
            </w:pPr>
            <w:r w:rsidRPr="00C8364D">
              <w:rPr>
                <w:rFonts w:ascii="Arial" w:hAnsi="Arial" w:hint="eastAsia"/>
                <w:kern w:val="0"/>
                <w:sz w:val="18"/>
                <w:szCs w:val="18"/>
                <w:lang w:val="fr-FR" w:eastAsia="en-US"/>
              </w:rPr>
              <w:t>String</w:t>
            </w:r>
          </w:p>
        </w:tc>
        <w:tc>
          <w:tcPr>
            <w:tcW w:w="900" w:type="dxa"/>
          </w:tcPr>
          <w:p w:rsidR="003068A3" w:rsidRPr="00C8364D" w:rsidRDefault="00BD67B0" w:rsidP="00CA13E8">
            <w:pPr>
              <w:spacing w:line="240" w:lineRule="atLeast"/>
              <w:rPr>
                <w:rFonts w:ascii="Arial" w:hAnsi="Arial"/>
                <w:kern w:val="0"/>
                <w:sz w:val="18"/>
                <w:szCs w:val="18"/>
                <w:lang w:val="fr-FR"/>
              </w:rPr>
            </w:pPr>
            <w:r>
              <w:rPr>
                <w:rFonts w:ascii="Arial" w:hAnsi="Arial" w:hint="eastAsia"/>
                <w:kern w:val="0"/>
                <w:sz w:val="18"/>
                <w:szCs w:val="18"/>
                <w:lang w:val="fr-FR"/>
              </w:rPr>
              <w:t>255</w:t>
            </w:r>
          </w:p>
        </w:tc>
        <w:tc>
          <w:tcPr>
            <w:tcW w:w="2681" w:type="dxa"/>
          </w:tcPr>
          <w:p w:rsidR="003068A3" w:rsidRPr="00C8364D" w:rsidRDefault="003068A3" w:rsidP="00CA13E8">
            <w:pPr>
              <w:spacing w:line="240" w:lineRule="atLeast"/>
              <w:rPr>
                <w:rFonts w:ascii="Arial" w:hAnsi="Arial"/>
                <w:kern w:val="0"/>
                <w:sz w:val="18"/>
                <w:szCs w:val="18"/>
                <w:lang w:val="fr-FR"/>
              </w:rPr>
            </w:pPr>
            <w:r>
              <w:rPr>
                <w:rFonts w:ascii="Arial" w:hAnsi="Arial" w:hint="eastAsia"/>
                <w:kern w:val="0"/>
                <w:sz w:val="18"/>
                <w:szCs w:val="18"/>
                <w:lang w:val="fr-FR"/>
              </w:rPr>
              <w:t>用户帐户</w:t>
            </w:r>
          </w:p>
        </w:tc>
      </w:tr>
    </w:tbl>
    <w:p w:rsidR="003D6AAB" w:rsidRDefault="003D6AAB" w:rsidP="00407B6C">
      <w:pPr>
        <w:pStyle w:val="41"/>
        <w:rPr>
          <w:lang w:val="fr-FR"/>
        </w:rPr>
      </w:pPr>
      <w:r>
        <w:rPr>
          <w:rFonts w:hint="eastAsia"/>
        </w:rPr>
        <w:t>返回值</w:t>
      </w:r>
    </w:p>
    <w:p w:rsidR="003D6AAB" w:rsidRDefault="003B27B9" w:rsidP="003D6AAB">
      <w:pPr>
        <w:ind w:left="198"/>
        <w:rPr>
          <w:rFonts w:ascii="Verdana" w:hAnsi="Verdana"/>
        </w:rPr>
      </w:pPr>
      <w:r>
        <w:rPr>
          <w:rFonts w:hint="eastAsia"/>
        </w:rPr>
        <w:t>PasswordPromptGetRsp</w:t>
      </w:r>
      <w:r>
        <w:rPr>
          <w:rFonts w:hint="eastAsia"/>
        </w:rPr>
        <w:t>，定义如下：</w:t>
      </w:r>
      <w:r w:rsidR="003D6AAB">
        <w:rPr>
          <w:rFonts w:hint="eastAsia"/>
        </w:rPr>
        <w:t>返回</w:t>
      </w:r>
      <w:r w:rsidR="003D6AAB">
        <w:rPr>
          <w:rFonts w:ascii="Verdana" w:hAnsi="Verdana" w:hint="eastAsia"/>
        </w:rPr>
        <w:t>取回密码的问题</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2235"/>
        <w:gridCol w:w="769"/>
        <w:gridCol w:w="2681"/>
      </w:tblGrid>
      <w:tr w:rsidR="002432A2" w:rsidTr="00121231">
        <w:trPr>
          <w:jc w:val="center"/>
        </w:trPr>
        <w:tc>
          <w:tcPr>
            <w:tcW w:w="2378" w:type="dxa"/>
          </w:tcPr>
          <w:p w:rsidR="002432A2" w:rsidRDefault="002432A2" w:rsidP="00121231">
            <w:pPr>
              <w:pStyle w:val="TAH"/>
              <w:rPr>
                <w:rFonts w:ascii="Verdana" w:hAnsi="Verdana"/>
                <w:lang w:val="fr-FR" w:eastAsia="zh-CN"/>
              </w:rPr>
            </w:pPr>
            <w:r>
              <w:rPr>
                <w:rFonts w:ascii="Verdana" w:hAnsi="Verdana" w:hint="eastAsia"/>
                <w:lang w:val="fr-FR" w:eastAsia="zh-CN"/>
              </w:rPr>
              <w:t>参数名称</w:t>
            </w:r>
          </w:p>
        </w:tc>
        <w:tc>
          <w:tcPr>
            <w:tcW w:w="737" w:type="dxa"/>
          </w:tcPr>
          <w:p w:rsidR="002432A2" w:rsidRDefault="002432A2" w:rsidP="00121231">
            <w:pPr>
              <w:pStyle w:val="TAH"/>
              <w:rPr>
                <w:rFonts w:ascii="Verdana" w:hAnsi="Verdana"/>
                <w:lang w:val="fr-FR" w:eastAsia="zh-CN"/>
              </w:rPr>
            </w:pPr>
            <w:r>
              <w:rPr>
                <w:rFonts w:ascii="Verdana" w:hAnsi="Verdana" w:hint="eastAsia"/>
                <w:lang w:val="fr-FR" w:eastAsia="zh-CN"/>
              </w:rPr>
              <w:t>必须</w:t>
            </w:r>
          </w:p>
        </w:tc>
        <w:tc>
          <w:tcPr>
            <w:tcW w:w="2235" w:type="dxa"/>
          </w:tcPr>
          <w:p w:rsidR="002432A2" w:rsidRDefault="002432A2" w:rsidP="00121231">
            <w:pPr>
              <w:pStyle w:val="TAH"/>
              <w:rPr>
                <w:rFonts w:ascii="Verdana" w:hAnsi="Verdana"/>
                <w:lang w:val="fr-FR" w:eastAsia="zh-CN"/>
              </w:rPr>
            </w:pPr>
            <w:r>
              <w:rPr>
                <w:rFonts w:ascii="Verdana" w:hAnsi="Verdana" w:hint="eastAsia"/>
                <w:lang w:val="fr-FR" w:eastAsia="zh-CN"/>
              </w:rPr>
              <w:t>类型</w:t>
            </w:r>
          </w:p>
        </w:tc>
        <w:tc>
          <w:tcPr>
            <w:tcW w:w="769" w:type="dxa"/>
          </w:tcPr>
          <w:p w:rsidR="002432A2" w:rsidRDefault="002432A2" w:rsidP="00121231">
            <w:pPr>
              <w:pStyle w:val="TAH"/>
              <w:rPr>
                <w:rFonts w:ascii="Verdana" w:hAnsi="Verdana"/>
                <w:lang w:val="fr-FR" w:eastAsia="zh-CN"/>
              </w:rPr>
            </w:pPr>
            <w:r>
              <w:rPr>
                <w:rFonts w:ascii="Verdana" w:hAnsi="Verdana" w:hint="eastAsia"/>
                <w:lang w:val="fr-FR" w:eastAsia="zh-CN"/>
              </w:rPr>
              <w:t>长度</w:t>
            </w:r>
          </w:p>
        </w:tc>
        <w:tc>
          <w:tcPr>
            <w:tcW w:w="2681" w:type="dxa"/>
          </w:tcPr>
          <w:p w:rsidR="002432A2" w:rsidRDefault="002432A2" w:rsidP="00121231">
            <w:pPr>
              <w:pStyle w:val="TAH"/>
              <w:rPr>
                <w:rFonts w:ascii="Verdana" w:hAnsi="Verdana"/>
                <w:lang w:val="fr-FR" w:eastAsia="zh-CN"/>
              </w:rPr>
            </w:pPr>
            <w:r>
              <w:rPr>
                <w:rFonts w:ascii="Verdana" w:hAnsi="Verdana" w:hint="eastAsia"/>
                <w:lang w:val="fr-FR" w:eastAsia="zh-CN"/>
              </w:rPr>
              <w:t>描述信息</w:t>
            </w:r>
          </w:p>
        </w:tc>
      </w:tr>
      <w:tr w:rsidR="001F6287" w:rsidTr="00121231">
        <w:trPr>
          <w:jc w:val="center"/>
        </w:trPr>
        <w:tc>
          <w:tcPr>
            <w:tcW w:w="2378" w:type="dxa"/>
          </w:tcPr>
          <w:p w:rsidR="001F6287" w:rsidRPr="00E74491" w:rsidRDefault="001F6287" w:rsidP="00AF4059">
            <w:pPr>
              <w:pStyle w:val="TAL"/>
              <w:rPr>
                <w:lang w:val="fr-FR" w:eastAsia="zh-CN"/>
              </w:rPr>
            </w:pPr>
            <w:r w:rsidRPr="00E74491">
              <w:rPr>
                <w:rFonts w:hint="eastAsia"/>
                <w:lang w:val="fr-FR" w:eastAsia="zh-CN"/>
              </w:rPr>
              <w:t>v</w:t>
            </w:r>
            <w:r w:rsidRPr="00E74491">
              <w:rPr>
                <w:lang w:val="fr-FR" w:eastAsia="zh-CN"/>
              </w:rPr>
              <w:t>ersion</w:t>
            </w:r>
          </w:p>
        </w:tc>
        <w:tc>
          <w:tcPr>
            <w:tcW w:w="737" w:type="dxa"/>
          </w:tcPr>
          <w:p w:rsidR="001F6287" w:rsidRPr="00E74491" w:rsidRDefault="001F6287" w:rsidP="00AF4059">
            <w:pPr>
              <w:pStyle w:val="TAL"/>
              <w:rPr>
                <w:lang w:val="fr-FR" w:eastAsia="zh-CN"/>
              </w:rPr>
            </w:pPr>
            <w:r>
              <w:rPr>
                <w:rFonts w:hint="eastAsia"/>
                <w:lang w:val="fr-FR" w:eastAsia="zh-CN"/>
              </w:rPr>
              <w:t>M</w:t>
            </w:r>
          </w:p>
        </w:tc>
        <w:tc>
          <w:tcPr>
            <w:tcW w:w="2235" w:type="dxa"/>
          </w:tcPr>
          <w:p w:rsidR="001F6287" w:rsidRPr="00E74491" w:rsidRDefault="001F6287" w:rsidP="00AF4059">
            <w:pPr>
              <w:pStyle w:val="TAH"/>
              <w:ind w:left="62"/>
              <w:jc w:val="both"/>
              <w:rPr>
                <w:b w:val="0"/>
                <w:lang w:val="fr-FR" w:eastAsia="zh-CN"/>
              </w:rPr>
            </w:pPr>
            <w:r>
              <w:rPr>
                <w:rFonts w:hint="eastAsia"/>
                <w:b w:val="0"/>
                <w:lang w:val="fr-FR" w:eastAsia="zh-CN"/>
              </w:rPr>
              <w:t>String</w:t>
            </w:r>
          </w:p>
        </w:tc>
        <w:tc>
          <w:tcPr>
            <w:tcW w:w="769" w:type="dxa"/>
          </w:tcPr>
          <w:p w:rsidR="001F6287" w:rsidRPr="00E74491" w:rsidRDefault="00A3706D" w:rsidP="00AF4059">
            <w:pPr>
              <w:rPr>
                <w:rFonts w:ascii="Arial" w:hAnsi="Arial"/>
                <w:kern w:val="0"/>
                <w:sz w:val="18"/>
                <w:szCs w:val="18"/>
                <w:lang w:val="fr-FR"/>
              </w:rPr>
            </w:pPr>
            <w:r>
              <w:rPr>
                <w:rFonts w:ascii="Arial" w:hAnsi="Arial" w:hint="eastAsia"/>
                <w:kern w:val="0"/>
                <w:sz w:val="18"/>
                <w:szCs w:val="18"/>
                <w:lang w:val="fr-FR"/>
              </w:rPr>
              <w:t>5</w:t>
            </w:r>
          </w:p>
        </w:tc>
        <w:tc>
          <w:tcPr>
            <w:tcW w:w="2681" w:type="dxa"/>
          </w:tcPr>
          <w:p w:rsidR="001F6287" w:rsidRPr="00E74491" w:rsidRDefault="001F6287" w:rsidP="00AF4059">
            <w:pPr>
              <w:rPr>
                <w:rFonts w:ascii="Arial" w:hAnsi="Arial"/>
                <w:kern w:val="0"/>
                <w:sz w:val="18"/>
                <w:szCs w:val="18"/>
                <w:lang w:val="fr-FR"/>
              </w:rPr>
            </w:pPr>
            <w:r w:rsidRPr="00E74491">
              <w:rPr>
                <w:rFonts w:ascii="Arial" w:hAnsi="Arial" w:hint="eastAsia"/>
                <w:kern w:val="0"/>
                <w:sz w:val="18"/>
                <w:szCs w:val="18"/>
                <w:lang w:val="fr-FR"/>
              </w:rPr>
              <w:t>协议版本号</w:t>
            </w:r>
          </w:p>
        </w:tc>
      </w:tr>
      <w:tr w:rsidR="001F6287" w:rsidTr="00121231">
        <w:trPr>
          <w:jc w:val="center"/>
        </w:trPr>
        <w:tc>
          <w:tcPr>
            <w:tcW w:w="2378" w:type="dxa"/>
          </w:tcPr>
          <w:p w:rsidR="001F6287" w:rsidRPr="00E74491" w:rsidRDefault="001F6287" w:rsidP="00AF4059">
            <w:pPr>
              <w:pStyle w:val="TAL"/>
              <w:rPr>
                <w:lang w:val="fr-FR" w:eastAsia="zh-CN"/>
              </w:rPr>
            </w:pPr>
            <w:r>
              <w:rPr>
                <w:lang w:val="fr-FR" w:eastAsia="zh-CN"/>
              </w:rPr>
              <w:t>transactionID</w:t>
            </w:r>
          </w:p>
        </w:tc>
        <w:tc>
          <w:tcPr>
            <w:tcW w:w="737" w:type="dxa"/>
          </w:tcPr>
          <w:p w:rsidR="001F6287" w:rsidRPr="00E74491" w:rsidRDefault="001F6287" w:rsidP="00AF4059">
            <w:pPr>
              <w:pStyle w:val="TAL"/>
              <w:rPr>
                <w:lang w:val="fr-FR" w:eastAsia="zh-CN"/>
              </w:rPr>
            </w:pPr>
            <w:r>
              <w:rPr>
                <w:rFonts w:hint="eastAsia"/>
                <w:lang w:val="fr-FR" w:eastAsia="zh-CN"/>
              </w:rPr>
              <w:t>M</w:t>
            </w:r>
          </w:p>
        </w:tc>
        <w:tc>
          <w:tcPr>
            <w:tcW w:w="2235" w:type="dxa"/>
          </w:tcPr>
          <w:p w:rsidR="001F6287" w:rsidRPr="00E74491" w:rsidRDefault="001F6287" w:rsidP="00AF4059">
            <w:pPr>
              <w:pStyle w:val="TAH"/>
              <w:ind w:left="62"/>
              <w:jc w:val="both"/>
              <w:rPr>
                <w:b w:val="0"/>
                <w:lang w:val="fr-FR" w:eastAsia="zh-CN"/>
              </w:rPr>
            </w:pPr>
            <w:r>
              <w:rPr>
                <w:rFonts w:hint="eastAsia"/>
                <w:b w:val="0"/>
                <w:lang w:val="fr-FR" w:eastAsia="zh-CN"/>
              </w:rPr>
              <w:t>String</w:t>
            </w:r>
          </w:p>
        </w:tc>
        <w:tc>
          <w:tcPr>
            <w:tcW w:w="769" w:type="dxa"/>
          </w:tcPr>
          <w:p w:rsidR="001F6287" w:rsidRPr="00E74491" w:rsidRDefault="001F6287" w:rsidP="00AF4059">
            <w:pPr>
              <w:rPr>
                <w:rFonts w:ascii="Arial" w:hAnsi="Arial"/>
                <w:kern w:val="0"/>
                <w:sz w:val="18"/>
                <w:szCs w:val="18"/>
                <w:lang w:val="fr-FR"/>
              </w:rPr>
            </w:pPr>
            <w:r w:rsidRPr="00E74491">
              <w:rPr>
                <w:rFonts w:ascii="Arial" w:hAnsi="Arial" w:hint="eastAsia"/>
                <w:kern w:val="0"/>
                <w:sz w:val="18"/>
                <w:szCs w:val="18"/>
                <w:lang w:val="fr-FR"/>
              </w:rPr>
              <w:t>40</w:t>
            </w:r>
          </w:p>
        </w:tc>
        <w:tc>
          <w:tcPr>
            <w:tcW w:w="2681" w:type="dxa"/>
          </w:tcPr>
          <w:p w:rsidR="001F6287" w:rsidRPr="00E74491" w:rsidRDefault="001F6287" w:rsidP="00AF4059">
            <w:pPr>
              <w:rPr>
                <w:rFonts w:ascii="Arial" w:hAnsi="Arial"/>
                <w:kern w:val="0"/>
                <w:sz w:val="18"/>
                <w:szCs w:val="18"/>
                <w:lang w:val="fr-FR"/>
              </w:rPr>
            </w:pPr>
            <w:r w:rsidRPr="00E74491">
              <w:rPr>
                <w:rFonts w:ascii="Arial" w:hAnsi="Arial" w:hint="eastAsia"/>
                <w:kern w:val="0"/>
                <w:sz w:val="18"/>
                <w:szCs w:val="18"/>
                <w:lang w:val="fr-FR"/>
              </w:rPr>
              <w:t>消息标识</w:t>
            </w:r>
          </w:p>
        </w:tc>
      </w:tr>
      <w:tr w:rsidR="001F6287" w:rsidTr="00121231">
        <w:trPr>
          <w:jc w:val="center"/>
        </w:trPr>
        <w:tc>
          <w:tcPr>
            <w:tcW w:w="2378" w:type="dxa"/>
          </w:tcPr>
          <w:p w:rsidR="001F6287" w:rsidRPr="00C8364D" w:rsidRDefault="001F6287" w:rsidP="00AF4059">
            <w:pPr>
              <w:pStyle w:val="TAL"/>
              <w:rPr>
                <w:lang w:val="fr-FR" w:eastAsia="zh-CN"/>
              </w:rPr>
            </w:pPr>
            <w:r w:rsidRPr="00C8364D">
              <w:rPr>
                <w:rFonts w:hint="eastAsia"/>
                <w:lang w:val="fr-FR" w:eastAsia="zh-CN"/>
              </w:rPr>
              <w:t>traceFlag</w:t>
            </w:r>
          </w:p>
        </w:tc>
        <w:tc>
          <w:tcPr>
            <w:tcW w:w="737" w:type="dxa"/>
          </w:tcPr>
          <w:p w:rsidR="001F6287" w:rsidRPr="00C8364D" w:rsidRDefault="001F6287" w:rsidP="00AF4059">
            <w:pPr>
              <w:spacing w:line="240" w:lineRule="atLeast"/>
              <w:rPr>
                <w:rFonts w:ascii="Arial" w:hAnsi="Arial"/>
                <w:kern w:val="0"/>
                <w:sz w:val="18"/>
                <w:szCs w:val="18"/>
                <w:lang w:val="fr-FR"/>
              </w:rPr>
            </w:pPr>
            <w:r w:rsidRPr="00C8364D">
              <w:rPr>
                <w:rFonts w:ascii="Arial" w:hAnsi="Arial" w:hint="eastAsia"/>
                <w:kern w:val="0"/>
                <w:sz w:val="18"/>
                <w:szCs w:val="18"/>
                <w:lang w:val="fr-FR"/>
              </w:rPr>
              <w:t xml:space="preserve">O </w:t>
            </w:r>
          </w:p>
        </w:tc>
        <w:tc>
          <w:tcPr>
            <w:tcW w:w="2235" w:type="dxa"/>
          </w:tcPr>
          <w:p w:rsidR="001F6287" w:rsidRPr="00C8364D" w:rsidRDefault="001F6287" w:rsidP="00AF4059">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769" w:type="dxa"/>
          </w:tcPr>
          <w:p w:rsidR="001F6287" w:rsidRPr="00C8364D" w:rsidRDefault="001F6287" w:rsidP="00AF4059">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2681" w:type="dxa"/>
          </w:tcPr>
          <w:p w:rsidR="001F6287" w:rsidRPr="00C8364D" w:rsidRDefault="001F6287" w:rsidP="00550601">
            <w:pPr>
              <w:spacing w:line="240" w:lineRule="atLeast"/>
              <w:rPr>
                <w:rFonts w:ascii="Arial" w:hAnsi="Arial"/>
                <w:kern w:val="0"/>
                <w:sz w:val="18"/>
                <w:szCs w:val="18"/>
                <w:lang w:val="fr-FR"/>
              </w:rPr>
            </w:pPr>
            <w:r>
              <w:rPr>
                <w:rFonts w:ascii="Arial" w:hAnsi="Arial" w:hint="eastAsia"/>
                <w:kern w:val="0"/>
                <w:sz w:val="18"/>
                <w:szCs w:val="18"/>
                <w:lang w:val="fr-FR"/>
              </w:rPr>
              <w:t>跟踪标志</w:t>
            </w:r>
          </w:p>
        </w:tc>
      </w:tr>
      <w:tr w:rsidR="00737479" w:rsidTr="00121231">
        <w:trPr>
          <w:jc w:val="center"/>
        </w:trPr>
        <w:tc>
          <w:tcPr>
            <w:tcW w:w="2378" w:type="dxa"/>
          </w:tcPr>
          <w:p w:rsidR="00737479" w:rsidRPr="00C8364D" w:rsidRDefault="00737479" w:rsidP="00D3746E">
            <w:pPr>
              <w:pStyle w:val="TAL"/>
              <w:rPr>
                <w:lang w:val="fr-FR" w:eastAsia="zh-CN"/>
              </w:rPr>
            </w:pPr>
            <w:r>
              <w:rPr>
                <w:rFonts w:hint="eastAsia"/>
                <w:lang w:val="fr-FR" w:eastAsia="zh-CN"/>
              </w:rPr>
              <w:t>userID</w:t>
            </w:r>
          </w:p>
        </w:tc>
        <w:tc>
          <w:tcPr>
            <w:tcW w:w="737" w:type="dxa"/>
          </w:tcPr>
          <w:p w:rsidR="00737479" w:rsidRPr="00C8364D" w:rsidRDefault="00737479" w:rsidP="00D3746E">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2235" w:type="dxa"/>
          </w:tcPr>
          <w:p w:rsidR="00737479" w:rsidRDefault="005200E4" w:rsidP="00B71D58">
            <w:pPr>
              <w:spacing w:line="240" w:lineRule="atLeast"/>
              <w:rPr>
                <w:rFonts w:ascii="Arial" w:hAnsi="Arial"/>
                <w:kern w:val="0"/>
                <w:sz w:val="18"/>
                <w:szCs w:val="18"/>
                <w:lang w:val="fr-FR"/>
              </w:rPr>
            </w:pPr>
            <w:r>
              <w:rPr>
                <w:rFonts w:ascii="Arial" w:hAnsi="Arial" w:hint="eastAsia"/>
                <w:kern w:val="0"/>
                <w:sz w:val="18"/>
                <w:szCs w:val="18"/>
                <w:lang w:val="fr-FR"/>
              </w:rPr>
              <w:t>Bigint</w:t>
            </w:r>
          </w:p>
        </w:tc>
        <w:tc>
          <w:tcPr>
            <w:tcW w:w="769" w:type="dxa"/>
          </w:tcPr>
          <w:p w:rsidR="00737479" w:rsidRDefault="00737479" w:rsidP="00D3746E">
            <w:pPr>
              <w:spacing w:line="240" w:lineRule="atLeast"/>
              <w:rPr>
                <w:rFonts w:ascii="Arial" w:hAnsi="Arial"/>
                <w:kern w:val="0"/>
                <w:sz w:val="18"/>
                <w:szCs w:val="18"/>
                <w:lang w:val="fr-FR"/>
              </w:rPr>
            </w:pPr>
          </w:p>
        </w:tc>
        <w:tc>
          <w:tcPr>
            <w:tcW w:w="2681" w:type="dxa"/>
          </w:tcPr>
          <w:p w:rsidR="00737479" w:rsidRDefault="00737479" w:rsidP="00D3746E">
            <w:pPr>
              <w:spacing w:line="240" w:lineRule="atLeast"/>
              <w:rPr>
                <w:rFonts w:ascii="Arial" w:hAnsi="Arial"/>
                <w:kern w:val="0"/>
                <w:sz w:val="18"/>
                <w:szCs w:val="18"/>
                <w:lang w:val="fr-FR"/>
              </w:rPr>
            </w:pPr>
            <w:r>
              <w:rPr>
                <w:rFonts w:ascii="Arial" w:hAnsi="Arial" w:hint="eastAsia"/>
                <w:kern w:val="0"/>
                <w:sz w:val="18"/>
                <w:szCs w:val="18"/>
                <w:lang w:val="fr-FR"/>
              </w:rPr>
              <w:t>用户</w:t>
            </w:r>
            <w:r>
              <w:rPr>
                <w:rFonts w:ascii="Arial" w:hAnsi="Arial" w:hint="eastAsia"/>
                <w:kern w:val="0"/>
                <w:sz w:val="18"/>
                <w:szCs w:val="18"/>
                <w:lang w:val="fr-FR"/>
              </w:rPr>
              <w:t>ID</w:t>
            </w:r>
            <w:r>
              <w:rPr>
                <w:rFonts w:ascii="Arial" w:hAnsi="Arial" w:hint="eastAsia"/>
                <w:kern w:val="0"/>
                <w:sz w:val="18"/>
                <w:szCs w:val="18"/>
                <w:lang w:val="fr-FR"/>
              </w:rPr>
              <w:t>（内部）</w:t>
            </w:r>
          </w:p>
        </w:tc>
      </w:tr>
      <w:tr w:rsidR="00737479" w:rsidTr="00121231">
        <w:trPr>
          <w:jc w:val="center"/>
        </w:trPr>
        <w:tc>
          <w:tcPr>
            <w:tcW w:w="2378" w:type="dxa"/>
          </w:tcPr>
          <w:p w:rsidR="00737479" w:rsidRDefault="00737479" w:rsidP="001F6287">
            <w:pPr>
              <w:pStyle w:val="TAL"/>
              <w:jc w:val="both"/>
              <w:rPr>
                <w:lang w:val="fr-FR" w:eastAsia="zh-CN"/>
              </w:rPr>
            </w:pPr>
            <w:r>
              <w:rPr>
                <w:rFonts w:hint="eastAsia"/>
                <w:lang w:eastAsia="zh-CN"/>
              </w:rPr>
              <w:t>p</w:t>
            </w:r>
            <w:r>
              <w:rPr>
                <w:rFonts w:hint="eastAsia"/>
              </w:rPr>
              <w:t>asswordPrompt</w:t>
            </w:r>
          </w:p>
        </w:tc>
        <w:tc>
          <w:tcPr>
            <w:tcW w:w="737" w:type="dxa"/>
          </w:tcPr>
          <w:p w:rsidR="00737479" w:rsidRDefault="00737479" w:rsidP="001F6287">
            <w:pPr>
              <w:pStyle w:val="TAL"/>
              <w:rPr>
                <w:lang w:val="fr-FR" w:eastAsia="zh-CN"/>
              </w:rPr>
            </w:pPr>
            <w:r>
              <w:rPr>
                <w:rFonts w:hint="eastAsia"/>
                <w:lang w:val="fr-FR" w:eastAsia="zh-CN"/>
              </w:rPr>
              <w:t>M</w:t>
            </w:r>
          </w:p>
        </w:tc>
        <w:tc>
          <w:tcPr>
            <w:tcW w:w="2235" w:type="dxa"/>
          </w:tcPr>
          <w:p w:rsidR="00737479" w:rsidRDefault="00737479" w:rsidP="00121231">
            <w:pPr>
              <w:pStyle w:val="TAH"/>
              <w:ind w:left="62"/>
              <w:jc w:val="both"/>
              <w:rPr>
                <w:b w:val="0"/>
                <w:lang w:val="fr-FR" w:eastAsia="zh-CN"/>
              </w:rPr>
            </w:pPr>
            <w:r>
              <w:rPr>
                <w:rFonts w:hint="eastAsia"/>
                <w:b w:val="0"/>
                <w:lang w:val="fr-FR" w:eastAsia="zh-CN"/>
              </w:rPr>
              <w:t>String</w:t>
            </w:r>
          </w:p>
        </w:tc>
        <w:tc>
          <w:tcPr>
            <w:tcW w:w="769" w:type="dxa"/>
          </w:tcPr>
          <w:p w:rsidR="00737479" w:rsidRDefault="00737479" w:rsidP="00121231">
            <w:pPr>
              <w:rPr>
                <w:rFonts w:ascii="Arial" w:hAnsi="Arial"/>
                <w:lang w:val="fr-FR"/>
              </w:rPr>
            </w:pPr>
            <w:r>
              <w:rPr>
                <w:rFonts w:ascii="Arial" w:hAnsi="Arial" w:hint="eastAsia"/>
                <w:lang w:val="fr-FR"/>
              </w:rPr>
              <w:t>40</w:t>
            </w:r>
          </w:p>
        </w:tc>
        <w:tc>
          <w:tcPr>
            <w:tcW w:w="2681" w:type="dxa"/>
          </w:tcPr>
          <w:p w:rsidR="00737479" w:rsidRDefault="00737479" w:rsidP="00121231">
            <w:pPr>
              <w:rPr>
                <w:rFonts w:ascii="Arial" w:hAnsi="Arial"/>
                <w:sz w:val="19"/>
                <w:szCs w:val="19"/>
                <w:lang w:val="fr-FR"/>
              </w:rPr>
            </w:pPr>
            <w:r>
              <w:rPr>
                <w:rFonts w:ascii="Arial" w:hAnsi="Arial" w:hint="eastAsia"/>
                <w:sz w:val="19"/>
                <w:szCs w:val="19"/>
                <w:lang w:val="en-GB"/>
              </w:rPr>
              <w:t>密码提示问题</w:t>
            </w:r>
          </w:p>
        </w:tc>
      </w:tr>
    </w:tbl>
    <w:p w:rsidR="002432A2" w:rsidRPr="003B27B9" w:rsidRDefault="002432A2" w:rsidP="003D6AAB">
      <w:pPr>
        <w:ind w:left="198"/>
        <w:rPr>
          <w:lang w:val="en-GB"/>
        </w:rPr>
      </w:pPr>
    </w:p>
    <w:p w:rsidR="003D6AAB" w:rsidRDefault="003D6AAB" w:rsidP="00407B6C">
      <w:pPr>
        <w:pStyle w:val="41"/>
      </w:pPr>
      <w:r>
        <w:rPr>
          <w:rFonts w:hint="eastAsia"/>
        </w:rPr>
        <w:t>异常信息</w:t>
      </w:r>
    </w:p>
    <w:p w:rsidR="0091095B" w:rsidRDefault="003A7F02" w:rsidP="003A7F02">
      <w:pPr>
        <w:pStyle w:val="a4"/>
        <w:ind w:firstLine="210"/>
      </w:pPr>
      <w:r>
        <w:rPr>
          <w:rFonts w:hint="eastAsia"/>
        </w:rPr>
        <w:t>失败则抛出异常</w:t>
      </w:r>
      <w:r>
        <w:rPr>
          <w:rFonts w:hint="eastAsia"/>
        </w:rPr>
        <w:t>CException</w:t>
      </w:r>
      <w:r>
        <w:rPr>
          <w:rFonts w:hint="eastAsia"/>
        </w:rPr>
        <w:t>，具体内容请参考异常码定义文档。</w:t>
      </w:r>
    </w:p>
    <w:p w:rsidR="00AA2E28" w:rsidRDefault="00AA2E28" w:rsidP="00AA2E28">
      <w:pPr>
        <w:ind w:firstLine="210"/>
        <w:rPr>
          <w:lang w:val="fr-FR"/>
        </w:rPr>
      </w:pPr>
      <w:r>
        <w:rPr>
          <w:rFonts w:hint="eastAsia"/>
        </w:rPr>
        <w:t>异常码：</w:t>
      </w:r>
      <w:r w:rsidR="00E85726">
        <w:rPr>
          <w:rFonts w:hint="eastAsia"/>
        </w:rPr>
        <w:t>1~999</w:t>
      </w:r>
      <w:r>
        <w:rPr>
          <w:rFonts w:hint="eastAsia"/>
        </w:rPr>
        <w:t>表示需要前转的归属站点号。</w:t>
      </w:r>
    </w:p>
    <w:p w:rsidR="006E63BA" w:rsidRDefault="006E63BA" w:rsidP="00407B6C">
      <w:pPr>
        <w:pStyle w:val="41"/>
      </w:pPr>
      <w:r>
        <w:rPr>
          <w:rFonts w:hint="eastAsia"/>
        </w:rPr>
        <w:lastRenderedPageBreak/>
        <w:t>Json</w:t>
      </w:r>
      <w:r>
        <w:rPr>
          <w:rFonts w:hint="eastAsia"/>
        </w:rPr>
        <w:t>接口登录认证信息说明</w:t>
      </w:r>
    </w:p>
    <w:p w:rsidR="006E63BA" w:rsidRPr="003A63A1" w:rsidRDefault="006E63BA" w:rsidP="006E63BA">
      <w:r>
        <w:rPr>
          <w:rFonts w:hint="eastAsia"/>
        </w:rPr>
        <w:t xml:space="preserve">   Authorization</w:t>
      </w:r>
      <w:r>
        <w:rPr>
          <w:rFonts w:hint="eastAsia"/>
        </w:rPr>
        <w:t>中无需登录认证信息。</w:t>
      </w:r>
    </w:p>
    <w:p w:rsidR="00AA2E28" w:rsidRPr="00AA2E28" w:rsidRDefault="00AA2E28" w:rsidP="003A7F02">
      <w:pPr>
        <w:pStyle w:val="a4"/>
        <w:ind w:firstLine="210"/>
        <w:rPr>
          <w:lang w:val="fr-FR"/>
        </w:rPr>
      </w:pPr>
    </w:p>
    <w:p w:rsidR="0091095B" w:rsidRPr="0026055C" w:rsidRDefault="0091095B" w:rsidP="00407B6C">
      <w:pPr>
        <w:pStyle w:val="31"/>
        <w:rPr>
          <w:rStyle w:val="210"/>
          <w:lang w:val="fr-FR"/>
        </w:rPr>
      </w:pPr>
      <w:bookmarkStart w:id="580" w:name="_Toc317101354"/>
      <w:r w:rsidRPr="0026055C">
        <w:rPr>
          <w:rStyle w:val="210"/>
          <w:rFonts w:hint="eastAsia"/>
          <w:lang w:val="fr-FR"/>
        </w:rPr>
        <w:t>HTTP(s)</w:t>
      </w:r>
      <w:r>
        <w:rPr>
          <w:rStyle w:val="210"/>
          <w:rFonts w:hint="eastAsia"/>
        </w:rPr>
        <w:t>接口</w:t>
      </w:r>
      <w:bookmarkEnd w:id="580"/>
    </w:p>
    <w:p w:rsidR="0091095B" w:rsidRPr="0026055C" w:rsidRDefault="0091095B" w:rsidP="00407B6C">
      <w:pPr>
        <w:pStyle w:val="41"/>
        <w:rPr>
          <w:lang w:val="fr-FR"/>
        </w:rPr>
      </w:pPr>
      <w:r>
        <w:rPr>
          <w:rFonts w:hint="eastAsia"/>
        </w:rPr>
        <w:t>描述</w:t>
      </w:r>
    </w:p>
    <w:p w:rsidR="0091095B" w:rsidRPr="00F74B5F" w:rsidRDefault="00F74B5F" w:rsidP="0091095B">
      <w:pPr>
        <w:ind w:firstLine="420"/>
      </w:pPr>
      <w:r>
        <w:rPr>
          <w:rFonts w:hint="eastAsia"/>
        </w:rPr>
        <w:t>用户丢失密码后，提供查询用户密码提示的问题。</w:t>
      </w:r>
    </w:p>
    <w:p w:rsidR="0091095B" w:rsidRDefault="0091095B" w:rsidP="0091095B">
      <w:pPr>
        <w:ind w:firstLine="420"/>
      </w:pPr>
      <w:r w:rsidRPr="0026055C">
        <w:rPr>
          <w:rFonts w:hint="eastAsia"/>
          <w:lang w:val="fr-FR"/>
        </w:rPr>
        <w:t>AccountAgent</w:t>
      </w:r>
      <w:r>
        <w:rPr>
          <w:rFonts w:hint="eastAsia"/>
        </w:rPr>
        <w:t>向</w:t>
      </w:r>
      <w:r w:rsidRPr="0026055C">
        <w:rPr>
          <w:rFonts w:hint="eastAsia"/>
          <w:lang w:val="fr-FR"/>
        </w:rPr>
        <w:t>AccountServer</w:t>
      </w:r>
      <w:r>
        <w:rPr>
          <w:rFonts w:hint="eastAsia"/>
        </w:rPr>
        <w:t>发起请求</w:t>
      </w:r>
      <w:r w:rsidRPr="0026055C">
        <w:rPr>
          <w:rFonts w:hint="eastAsia"/>
          <w:lang w:val="fr-FR"/>
        </w:rPr>
        <w:t>，</w:t>
      </w:r>
      <w:r w:rsidRPr="0026055C">
        <w:rPr>
          <w:rFonts w:hint="eastAsia"/>
          <w:lang w:val="fr-FR"/>
        </w:rPr>
        <w:t>AccountServer</w:t>
      </w:r>
      <w:r>
        <w:rPr>
          <w:rFonts w:hint="eastAsia"/>
        </w:rPr>
        <w:t>内部转调上述</w:t>
      </w:r>
      <w:r w:rsidRPr="0026055C">
        <w:rPr>
          <w:rFonts w:hint="eastAsia"/>
          <w:lang w:val="fr-FR"/>
        </w:rPr>
        <w:t>SOAP</w:t>
      </w:r>
      <w:r>
        <w:rPr>
          <w:rFonts w:hint="eastAsia"/>
        </w:rPr>
        <w:t>接口。</w:t>
      </w:r>
    </w:p>
    <w:p w:rsidR="00616AAD" w:rsidRDefault="00616AAD" w:rsidP="0091095B">
      <w:pPr>
        <w:ind w:firstLine="420"/>
        <w:rPr>
          <w:lang w:val="fr-FR"/>
        </w:rPr>
      </w:pPr>
      <w:r>
        <w:rPr>
          <w:rFonts w:hint="eastAsia"/>
          <w:lang w:val="fr-FR"/>
        </w:rPr>
        <w:t>该操作无需携带服务端已通过认证的</w:t>
      </w:r>
      <w:r>
        <w:rPr>
          <w:rFonts w:hint="eastAsia"/>
          <w:lang w:val="fr-FR"/>
        </w:rPr>
        <w:t>sessionID</w:t>
      </w:r>
      <w:r>
        <w:rPr>
          <w:rFonts w:hint="eastAsia"/>
          <w:lang w:val="fr-FR"/>
        </w:rPr>
        <w:t>。</w:t>
      </w:r>
    </w:p>
    <w:p w:rsidR="00AA2E28" w:rsidRPr="000B7FED" w:rsidRDefault="00AA2E28" w:rsidP="00AA2E28">
      <w:pPr>
        <w:ind w:firstLine="420"/>
        <w:rPr>
          <w:lang w:val="fr-FR"/>
        </w:rPr>
      </w:pPr>
      <w:r>
        <w:rPr>
          <w:rFonts w:hint="eastAsia"/>
          <w:lang w:val="fr-FR"/>
        </w:rPr>
        <w:t>UP</w:t>
      </w:r>
      <w:r>
        <w:rPr>
          <w:rFonts w:hint="eastAsia"/>
          <w:lang w:val="fr-FR"/>
        </w:rPr>
        <w:t>返回</w:t>
      </w:r>
      <w:r>
        <w:rPr>
          <w:rFonts w:hint="eastAsia"/>
        </w:rPr>
        <w:t>异常码</w:t>
      </w:r>
      <w:r w:rsidRPr="00E81EFF">
        <w:rPr>
          <w:rFonts w:hint="eastAsia"/>
          <w:lang w:val="fr-FR"/>
        </w:rPr>
        <w:t>(</w:t>
      </w:r>
      <w:r w:rsidR="00E85726">
        <w:rPr>
          <w:rFonts w:hint="eastAsia"/>
          <w:lang w:val="fr-FR"/>
        </w:rPr>
        <w:t>1~999</w:t>
      </w:r>
      <w:r w:rsidRPr="00E81EFF">
        <w:rPr>
          <w:rFonts w:hint="eastAsia"/>
          <w:lang w:val="fr-FR"/>
        </w:rPr>
        <w:t>)</w:t>
      </w:r>
      <w:r>
        <w:rPr>
          <w:rFonts w:hint="eastAsia"/>
        </w:rPr>
        <w:t>时</w:t>
      </w:r>
      <w:r w:rsidRPr="00E81EFF">
        <w:rPr>
          <w:rFonts w:hint="eastAsia"/>
          <w:lang w:val="fr-FR"/>
        </w:rPr>
        <w:t>，</w:t>
      </w:r>
      <w:r w:rsidRPr="00E81EFF">
        <w:rPr>
          <w:rFonts w:hint="eastAsia"/>
          <w:lang w:val="fr-FR"/>
        </w:rPr>
        <w:t>AccountServer</w:t>
      </w:r>
      <w:r>
        <w:rPr>
          <w:rFonts w:hint="eastAsia"/>
        </w:rPr>
        <w:t>返回重定向</w:t>
      </w:r>
      <w:r w:rsidRPr="00E81EFF">
        <w:rPr>
          <w:rFonts w:hint="eastAsia"/>
          <w:lang w:val="fr-FR"/>
        </w:rPr>
        <w:t>，</w:t>
      </w:r>
      <w:r>
        <w:rPr>
          <w:rFonts w:hint="eastAsia"/>
        </w:rPr>
        <w:t>重定向</w:t>
      </w:r>
      <w:r w:rsidRPr="00E81EFF">
        <w:rPr>
          <w:rFonts w:hint="eastAsia"/>
          <w:lang w:val="fr-FR"/>
        </w:rPr>
        <w:t>URL</w:t>
      </w:r>
      <w:r>
        <w:rPr>
          <w:rFonts w:hint="eastAsia"/>
        </w:rPr>
        <w:t>为源</w:t>
      </w:r>
      <w:r w:rsidRPr="00E81EFF">
        <w:rPr>
          <w:rFonts w:hint="eastAsia"/>
          <w:lang w:val="fr-FR"/>
        </w:rPr>
        <w:t>URL</w:t>
      </w:r>
      <w:r>
        <w:rPr>
          <w:rFonts w:hint="eastAsia"/>
          <w:lang w:val="fr-FR"/>
        </w:rPr>
        <w:t>的子域名部分</w:t>
      </w:r>
      <w:r>
        <w:rPr>
          <w:rFonts w:hint="eastAsia"/>
        </w:rPr>
        <w:t>增加归属站点号。</w:t>
      </w:r>
    </w:p>
    <w:p w:rsidR="00AA2E28" w:rsidRPr="00AA2E28" w:rsidRDefault="00AA2E28" w:rsidP="0091095B">
      <w:pPr>
        <w:ind w:firstLine="420"/>
        <w:rPr>
          <w:lang w:val="fr-FR"/>
        </w:rPr>
      </w:pPr>
    </w:p>
    <w:p w:rsidR="0091095B" w:rsidRPr="0026055C" w:rsidRDefault="0091095B" w:rsidP="00407B6C">
      <w:pPr>
        <w:pStyle w:val="41"/>
        <w:rPr>
          <w:lang w:val="fr-FR"/>
        </w:rPr>
      </w:pPr>
      <w:r w:rsidRPr="00A6475E">
        <w:rPr>
          <w:rFonts w:hint="eastAsia"/>
        </w:rPr>
        <w:t>协议映射</w:t>
      </w:r>
    </w:p>
    <w:p w:rsidR="0091095B" w:rsidRPr="0026055C" w:rsidRDefault="0091095B" w:rsidP="00FF54F0">
      <w:pPr>
        <w:numPr>
          <w:ilvl w:val="0"/>
          <w:numId w:val="22"/>
        </w:numPr>
        <w:tabs>
          <w:tab w:val="num" w:pos="0"/>
        </w:tabs>
        <w:rPr>
          <w:b/>
          <w:lang w:val="fr-FR"/>
        </w:rPr>
      </w:pPr>
      <w:r w:rsidRPr="00A6475E">
        <w:rPr>
          <w:rFonts w:hint="eastAsia"/>
          <w:b/>
        </w:rPr>
        <w:t>请求消息示例</w:t>
      </w:r>
    </w:p>
    <w:p w:rsidR="0091095B" w:rsidRPr="00A6475E" w:rsidRDefault="0091095B" w:rsidP="0091095B">
      <w:r w:rsidRPr="0026055C">
        <w:rPr>
          <w:lang w:val="fr-FR"/>
        </w:rPr>
        <w:t>POST</w:t>
      </w:r>
      <w:r w:rsidRPr="0026055C">
        <w:rPr>
          <w:rFonts w:hint="eastAsia"/>
          <w:lang w:val="fr-FR"/>
        </w:rPr>
        <w:t xml:space="preserve"> </w:t>
      </w:r>
      <w:r w:rsidRPr="0026055C">
        <w:rPr>
          <w:lang w:val="fr-FR"/>
        </w:rPr>
        <w:t>http://host:port/</w:t>
      </w:r>
      <w:r w:rsidRPr="0026055C">
        <w:rPr>
          <w:rFonts w:hint="eastAsia"/>
          <w:lang w:val="fr-FR"/>
        </w:rPr>
        <w:t>AccountServer</w:t>
      </w:r>
      <w:r w:rsidRPr="0026055C">
        <w:rPr>
          <w:lang w:val="fr-FR"/>
        </w:rPr>
        <w:t>/I</w:t>
      </w:r>
      <w:r w:rsidRPr="0026055C">
        <w:rPr>
          <w:rFonts w:hint="eastAsia"/>
          <w:lang w:val="fr-FR"/>
        </w:rPr>
        <w:t>U</w:t>
      </w:r>
      <w:r w:rsidRPr="00A6475E">
        <w:rPr>
          <w:rFonts w:hint="eastAsia"/>
        </w:rPr>
        <w:t>ser</w:t>
      </w:r>
      <w:r>
        <w:rPr>
          <w:rFonts w:hint="eastAsia"/>
        </w:rPr>
        <w:t>Pwd</w:t>
      </w:r>
      <w:r w:rsidRPr="00A6475E">
        <w:rPr>
          <w:rFonts w:hint="eastAsia"/>
        </w:rPr>
        <w:t>Mng</w:t>
      </w:r>
      <w:r w:rsidR="0034718F">
        <w:rPr>
          <w:rFonts w:hint="eastAsia"/>
        </w:rPr>
        <w:t>/</w:t>
      </w:r>
      <w:r w:rsidR="00F74B5F">
        <w:rPr>
          <w:rFonts w:hint="eastAsia"/>
        </w:rPr>
        <w:t>getPasswordPrompt</w:t>
      </w:r>
      <w:r w:rsidR="00F74B5F" w:rsidRPr="00A6475E">
        <w:t xml:space="preserve"> </w:t>
      </w:r>
      <w:r w:rsidR="00F74B5F">
        <w:rPr>
          <w:rFonts w:hint="eastAsia"/>
        </w:rPr>
        <w:t xml:space="preserve"> </w:t>
      </w:r>
      <w:r w:rsidRPr="00A6475E">
        <w:t>HTTP/1.1</w:t>
      </w:r>
    </w:p>
    <w:p w:rsidR="0091095B" w:rsidRPr="00A6475E" w:rsidRDefault="0091095B" w:rsidP="0091095B">
      <w:r w:rsidRPr="00A6475E">
        <w:rPr>
          <w:i/>
        </w:rPr>
        <w:t>Authorization</w:t>
      </w:r>
      <w:r w:rsidRPr="00A6475E">
        <w:rPr>
          <w:rFonts w:hint="eastAsia"/>
          <w:i/>
        </w:rPr>
        <w:t>:</w:t>
      </w:r>
      <w:r w:rsidR="000D79DC">
        <w:rPr>
          <w:rFonts w:hint="eastAsia"/>
          <w:i/>
        </w:rPr>
        <w:t>为空</w:t>
      </w:r>
    </w:p>
    <w:p w:rsidR="0091095B" w:rsidRPr="00A6475E" w:rsidRDefault="0091095B" w:rsidP="0091095B"/>
    <w:p w:rsidR="0091095B" w:rsidRPr="00A6475E" w:rsidRDefault="0091095B" w:rsidP="0091095B">
      <w:pPr>
        <w:rPr>
          <w:lang w:val="de-DE"/>
        </w:rPr>
      </w:pPr>
      <w:r w:rsidRPr="00A6475E">
        <w:rPr>
          <w:lang w:val="de-DE"/>
        </w:rPr>
        <w:t>&lt;?xml version="1.0" encoding="UTF-8"?&gt;</w:t>
      </w:r>
    </w:p>
    <w:p w:rsidR="0091095B" w:rsidRPr="00A6475E" w:rsidRDefault="0091095B" w:rsidP="0091095B">
      <w:pPr>
        <w:rPr>
          <w:lang w:val="de-DE"/>
        </w:rPr>
      </w:pPr>
      <w:r w:rsidRPr="00A6475E">
        <w:rPr>
          <w:lang w:val="de-DE"/>
        </w:rPr>
        <w:t>&lt;</w:t>
      </w:r>
      <w:r w:rsidR="00F74B5F">
        <w:rPr>
          <w:rFonts w:hint="eastAsia"/>
        </w:rPr>
        <w:t>PasswordPromptGetReq</w:t>
      </w:r>
      <w:r w:rsidRPr="00A6475E">
        <w:rPr>
          <w:lang w:val="de-DE"/>
        </w:rPr>
        <w:t>&gt;</w:t>
      </w:r>
    </w:p>
    <w:p w:rsidR="001F6287" w:rsidRDefault="001F6287" w:rsidP="001F6287">
      <w:pPr>
        <w:ind w:leftChars="100" w:left="210"/>
      </w:pPr>
      <w:r w:rsidRPr="00A6475E">
        <w:t>&lt;</w:t>
      </w:r>
      <w:r w:rsidRPr="00A6475E">
        <w:rPr>
          <w:rFonts w:hint="eastAsia"/>
          <w:lang w:val="fr-FR"/>
        </w:rPr>
        <w:t xml:space="preserve"> </w:t>
      </w:r>
      <w:r w:rsidRPr="00A6475E">
        <w:rPr>
          <w:rFonts w:hint="eastAsia"/>
        </w:rPr>
        <w:t>v</w:t>
      </w:r>
      <w:r w:rsidRPr="00A6475E">
        <w:t>ersion &gt;</w:t>
      </w:r>
      <w:r w:rsidR="00A3706D">
        <w:rPr>
          <w:rFonts w:hint="eastAsia"/>
        </w:rPr>
        <w:t>01.01</w:t>
      </w:r>
      <w:r w:rsidRPr="00A6475E">
        <w:t>&lt;/</w:t>
      </w:r>
      <w:r w:rsidRPr="00A6475E">
        <w:rPr>
          <w:rFonts w:hint="eastAsia"/>
        </w:rPr>
        <w:t xml:space="preserve"> v</w:t>
      </w:r>
      <w:r w:rsidRPr="00A6475E">
        <w:t>ersion &gt;</w:t>
      </w:r>
    </w:p>
    <w:p w:rsidR="003068A3" w:rsidRPr="00A6475E" w:rsidRDefault="003068A3" w:rsidP="003068A3">
      <w:r w:rsidRPr="00A6475E">
        <w:rPr>
          <w:lang w:val="de-DE"/>
        </w:rPr>
        <w:t xml:space="preserve">  </w:t>
      </w:r>
      <w:r w:rsidRPr="00A6475E">
        <w:t>&lt;</w:t>
      </w:r>
      <w:r>
        <w:rPr>
          <w:rFonts w:hint="eastAsia"/>
        </w:rPr>
        <w:t>a</w:t>
      </w:r>
      <w:r>
        <w:rPr>
          <w:rFonts w:hint="eastAsia"/>
          <w:lang w:val="fr-FR"/>
        </w:rPr>
        <w:t>ccountType</w:t>
      </w:r>
      <w:r w:rsidRPr="00A6475E">
        <w:t>&gt;</w:t>
      </w:r>
      <w:r>
        <w:rPr>
          <w:rFonts w:hint="eastAsia"/>
        </w:rPr>
        <w:t>0</w:t>
      </w:r>
      <w:r w:rsidRPr="00A6475E">
        <w:t>&lt;/</w:t>
      </w:r>
      <w:r>
        <w:rPr>
          <w:rFonts w:hint="eastAsia"/>
        </w:rPr>
        <w:t>a</w:t>
      </w:r>
      <w:r>
        <w:rPr>
          <w:rFonts w:hint="eastAsia"/>
          <w:lang w:val="fr-FR"/>
        </w:rPr>
        <w:t>ccountType</w:t>
      </w:r>
      <w:r w:rsidRPr="00A6475E">
        <w:t xml:space="preserve"> &gt;</w:t>
      </w:r>
    </w:p>
    <w:p w:rsidR="001F6287" w:rsidRPr="00A6475E" w:rsidRDefault="001F6287" w:rsidP="001F6287">
      <w:pPr>
        <w:ind w:leftChars="100" w:left="210"/>
      </w:pPr>
      <w:r w:rsidRPr="00A6475E">
        <w:t>&lt;</w:t>
      </w:r>
      <w:r w:rsidR="00983682">
        <w:rPr>
          <w:rFonts w:hint="eastAsia"/>
          <w:lang w:val="fr-FR"/>
        </w:rPr>
        <w:t>userAccount</w:t>
      </w:r>
      <w:r w:rsidRPr="00A6475E">
        <w:t>&gt;</w:t>
      </w:r>
      <w:r w:rsidR="004C5B27">
        <w:t>008613677777777</w:t>
      </w:r>
      <w:r w:rsidRPr="00A6475E">
        <w:t>&lt;/</w:t>
      </w:r>
      <w:r w:rsidR="00983682">
        <w:rPr>
          <w:rFonts w:hint="eastAsia"/>
          <w:lang w:val="fr-FR"/>
        </w:rPr>
        <w:t>userAccount</w:t>
      </w:r>
      <w:r w:rsidRPr="00A6475E">
        <w:t xml:space="preserve"> &gt;</w:t>
      </w:r>
    </w:p>
    <w:p w:rsidR="0091095B" w:rsidRDefault="0091095B" w:rsidP="0091095B">
      <w:pPr>
        <w:rPr>
          <w:lang w:val="fr-FR"/>
        </w:rPr>
      </w:pPr>
      <w:r w:rsidRPr="00A6475E">
        <w:rPr>
          <w:lang w:val="fr-FR"/>
        </w:rPr>
        <w:t>&lt;/</w:t>
      </w:r>
      <w:r w:rsidR="00F74B5F">
        <w:rPr>
          <w:rFonts w:hint="eastAsia"/>
        </w:rPr>
        <w:t>PasswordPromptGetReq</w:t>
      </w:r>
      <w:r w:rsidRPr="00A6475E">
        <w:rPr>
          <w:lang w:val="fr-FR"/>
        </w:rPr>
        <w:t>&gt;</w:t>
      </w:r>
    </w:p>
    <w:p w:rsidR="0091095B" w:rsidRPr="00A6475E" w:rsidRDefault="0091095B" w:rsidP="0091095B">
      <w:pPr>
        <w:rPr>
          <w:lang w:val="fr-FR"/>
        </w:rPr>
      </w:pPr>
    </w:p>
    <w:p w:rsidR="0091095B" w:rsidRPr="00A6475E" w:rsidRDefault="0091095B" w:rsidP="00FF54F0">
      <w:pPr>
        <w:numPr>
          <w:ilvl w:val="0"/>
          <w:numId w:val="22"/>
        </w:numPr>
        <w:tabs>
          <w:tab w:val="num" w:pos="0"/>
        </w:tabs>
        <w:rPr>
          <w:b/>
        </w:rPr>
      </w:pPr>
      <w:r w:rsidRPr="00A6475E">
        <w:rPr>
          <w:rFonts w:hint="eastAsia"/>
          <w:b/>
        </w:rPr>
        <w:t>响应消息</w:t>
      </w:r>
    </w:p>
    <w:p w:rsidR="0091095B" w:rsidRPr="00A6475E" w:rsidRDefault="0091095B" w:rsidP="0091095B">
      <w:r w:rsidRPr="00A6475E">
        <w:t>&lt;?xml version="1.0" encoding="UTF-8"?&gt;</w:t>
      </w:r>
    </w:p>
    <w:p w:rsidR="0091095B" w:rsidRDefault="0091095B" w:rsidP="0091095B">
      <w:r w:rsidRPr="00A6475E">
        <w:t xml:space="preserve">&lt;result </w:t>
      </w:r>
      <w:r>
        <w:rPr>
          <w:rFonts w:hint="eastAsia"/>
        </w:rPr>
        <w:t>result</w:t>
      </w:r>
      <w:r w:rsidRPr="00A6475E">
        <w:rPr>
          <w:rFonts w:hint="eastAsia"/>
        </w:rPr>
        <w:t>Code</w:t>
      </w:r>
      <w:r w:rsidRPr="00A6475E">
        <w:t>=0&gt;</w:t>
      </w:r>
    </w:p>
    <w:p w:rsidR="0091095B" w:rsidRPr="00A6475E" w:rsidRDefault="0091095B" w:rsidP="0091095B">
      <w:pPr>
        <w:ind w:leftChars="100" w:left="210"/>
      </w:pPr>
      <w:r w:rsidRPr="00A6475E">
        <w:rPr>
          <w:rFonts w:hint="eastAsia"/>
          <w:lang w:val="da-DK"/>
        </w:rPr>
        <w:t>&lt;</w:t>
      </w:r>
      <w:r w:rsidR="00F74B5F">
        <w:rPr>
          <w:rFonts w:hint="eastAsia"/>
        </w:rPr>
        <w:t>PasswordPromptGetRsp</w:t>
      </w:r>
      <w:r w:rsidRPr="00A6475E">
        <w:rPr>
          <w:rFonts w:hint="eastAsia"/>
          <w:lang w:val="da-DK"/>
        </w:rPr>
        <w:t>&gt;</w:t>
      </w:r>
    </w:p>
    <w:p w:rsidR="001F6287" w:rsidRDefault="001F6287" w:rsidP="001F6287">
      <w:pPr>
        <w:ind w:leftChars="100" w:left="210"/>
      </w:pPr>
      <w:r w:rsidRPr="00A6475E">
        <w:rPr>
          <w:lang w:val="de-DE"/>
        </w:rPr>
        <w:t xml:space="preserve">  </w:t>
      </w:r>
      <w:r w:rsidRPr="00A6475E">
        <w:t>&lt;</w:t>
      </w:r>
      <w:r w:rsidRPr="00A6475E">
        <w:rPr>
          <w:rFonts w:hint="eastAsia"/>
          <w:lang w:val="fr-FR"/>
        </w:rPr>
        <w:t xml:space="preserve"> </w:t>
      </w:r>
      <w:r w:rsidRPr="00A6475E">
        <w:rPr>
          <w:rFonts w:hint="eastAsia"/>
        </w:rPr>
        <w:t>v</w:t>
      </w:r>
      <w:r w:rsidRPr="00A6475E">
        <w:t>ersion &gt;</w:t>
      </w:r>
      <w:r w:rsidR="00A3706D">
        <w:rPr>
          <w:rFonts w:hint="eastAsia"/>
        </w:rPr>
        <w:t>01.01</w:t>
      </w:r>
      <w:r w:rsidRPr="00A6475E">
        <w:t>&lt;/</w:t>
      </w:r>
      <w:r w:rsidRPr="00A6475E">
        <w:rPr>
          <w:rFonts w:hint="eastAsia"/>
        </w:rPr>
        <w:t xml:space="preserve"> v</w:t>
      </w:r>
      <w:r w:rsidRPr="00A6475E">
        <w:t>ersion &gt;</w:t>
      </w:r>
    </w:p>
    <w:p w:rsidR="001F6287" w:rsidRPr="00A6475E" w:rsidRDefault="001F6287" w:rsidP="001F6287">
      <w:pPr>
        <w:ind w:leftChars="100" w:left="210"/>
      </w:pPr>
      <w:r w:rsidRPr="00A6475E">
        <w:rPr>
          <w:lang w:val="de-DE"/>
        </w:rPr>
        <w:t xml:space="preserve">  </w:t>
      </w:r>
      <w:r w:rsidRPr="00A6475E">
        <w:t>&lt;</w:t>
      </w:r>
      <w:r w:rsidRPr="00A6475E">
        <w:rPr>
          <w:rFonts w:hint="eastAsia"/>
          <w:lang w:val="fr-FR"/>
        </w:rPr>
        <w:t xml:space="preserve"> </w:t>
      </w:r>
      <w:r>
        <w:rPr>
          <w:rFonts w:hint="eastAsia"/>
          <w:lang w:val="fr-FR"/>
        </w:rPr>
        <w:t>userID</w:t>
      </w:r>
      <w:r w:rsidRPr="00A6475E">
        <w:t>&gt;</w:t>
      </w:r>
      <w:r>
        <w:rPr>
          <w:rFonts w:hint="eastAsia"/>
        </w:rPr>
        <w:t>100001</w:t>
      </w:r>
      <w:r w:rsidRPr="00A6475E">
        <w:t>&lt;/</w:t>
      </w:r>
      <w:r>
        <w:rPr>
          <w:rFonts w:hint="eastAsia"/>
          <w:lang w:val="fr-FR"/>
        </w:rPr>
        <w:t>userID</w:t>
      </w:r>
      <w:r w:rsidRPr="00A6475E">
        <w:t xml:space="preserve"> &gt;</w:t>
      </w:r>
    </w:p>
    <w:p w:rsidR="000D79DC" w:rsidRPr="00A6475E" w:rsidRDefault="000D79DC" w:rsidP="000D79DC">
      <w:pPr>
        <w:ind w:leftChars="100" w:left="210"/>
      </w:pPr>
      <w:r>
        <w:rPr>
          <w:rFonts w:hint="eastAsia"/>
        </w:rPr>
        <w:tab/>
        <w:t>&lt;</w:t>
      </w:r>
      <w:r w:rsidRPr="000D79DC">
        <w:rPr>
          <w:rFonts w:hint="eastAsia"/>
        </w:rPr>
        <w:t xml:space="preserve"> </w:t>
      </w:r>
      <w:r>
        <w:rPr>
          <w:rFonts w:hint="eastAsia"/>
        </w:rPr>
        <w:t>passwordPrompt&gt;How old are you?&lt;/passwordPrompt&gt;</w:t>
      </w:r>
    </w:p>
    <w:p w:rsidR="0091095B" w:rsidRPr="00A6475E" w:rsidRDefault="0091095B" w:rsidP="0091095B">
      <w:pPr>
        <w:ind w:leftChars="100" w:left="210"/>
      </w:pPr>
      <w:r w:rsidRPr="00A6475E">
        <w:rPr>
          <w:rFonts w:hint="eastAsia"/>
        </w:rPr>
        <w:t>&lt;/</w:t>
      </w:r>
      <w:r w:rsidR="00F74B5F">
        <w:rPr>
          <w:rFonts w:hint="eastAsia"/>
        </w:rPr>
        <w:t>PasswordPromptGetRsp</w:t>
      </w:r>
      <w:r w:rsidRPr="00A6475E">
        <w:rPr>
          <w:rFonts w:hint="eastAsia"/>
        </w:rPr>
        <w:t>&gt;</w:t>
      </w:r>
    </w:p>
    <w:p w:rsidR="0091095B" w:rsidRDefault="0091095B" w:rsidP="0091095B">
      <w:pPr>
        <w:rPr>
          <w:lang w:val="fr-FR"/>
        </w:rPr>
      </w:pPr>
      <w:r>
        <w:rPr>
          <w:rFonts w:hint="eastAsia"/>
          <w:lang w:val="fr-FR"/>
        </w:rPr>
        <w:t>&lt;/result&gt;</w:t>
      </w:r>
    </w:p>
    <w:p w:rsidR="000D79DC" w:rsidRDefault="000D79DC">
      <w:pPr>
        <w:widowControl/>
        <w:jc w:val="left"/>
        <w:rPr>
          <w:b/>
        </w:rPr>
      </w:pPr>
    </w:p>
    <w:p w:rsidR="000D79DC" w:rsidRDefault="000D79DC">
      <w:pPr>
        <w:widowControl/>
        <w:jc w:val="left"/>
        <w:rPr>
          <w:b/>
        </w:rPr>
      </w:pPr>
      <w:r>
        <w:rPr>
          <w:b/>
        </w:rPr>
        <w:br w:type="page"/>
      </w:r>
    </w:p>
    <w:p w:rsidR="000D79DC" w:rsidRDefault="000D79DC" w:rsidP="000D79DC">
      <w:pPr>
        <w:pStyle w:val="21"/>
        <w:numPr>
          <w:ilvl w:val="1"/>
          <w:numId w:val="1"/>
        </w:numPr>
        <w:rPr>
          <w:lang w:val="fr-FR"/>
        </w:rPr>
      </w:pPr>
      <w:bookmarkStart w:id="581" w:name="_Toc317101355"/>
      <w:r>
        <w:rPr>
          <w:rStyle w:val="210"/>
          <w:rFonts w:hint="eastAsia"/>
        </w:rPr>
        <w:lastRenderedPageBreak/>
        <w:t>update</w:t>
      </w:r>
      <w:r w:rsidRPr="0091095B">
        <w:rPr>
          <w:rStyle w:val="210"/>
          <w:rFonts w:hint="eastAsia"/>
        </w:rPr>
        <w:t>P</w:t>
      </w:r>
      <w:r>
        <w:rPr>
          <w:rStyle w:val="210"/>
          <w:rFonts w:hint="eastAsia"/>
        </w:rPr>
        <w:t>wdBy</w:t>
      </w:r>
      <w:r w:rsidRPr="0091095B">
        <w:rPr>
          <w:rStyle w:val="210"/>
          <w:rFonts w:hint="eastAsia"/>
        </w:rPr>
        <w:t>Prompt</w:t>
      </w:r>
      <w:bookmarkEnd w:id="581"/>
    </w:p>
    <w:p w:rsidR="000D79DC" w:rsidRPr="0079602E" w:rsidRDefault="003F1820" w:rsidP="00407B6C">
      <w:pPr>
        <w:pStyle w:val="31"/>
        <w:rPr>
          <w:lang w:val="fr-FR"/>
        </w:rPr>
      </w:pPr>
      <w:bookmarkStart w:id="582" w:name="_Toc317101356"/>
      <w:r>
        <w:rPr>
          <w:rStyle w:val="210"/>
          <w:rFonts w:hint="eastAsia"/>
          <w:lang w:val="fr-FR"/>
        </w:rPr>
        <w:t>JSON</w:t>
      </w:r>
      <w:r>
        <w:rPr>
          <w:rStyle w:val="210"/>
          <w:rFonts w:hint="eastAsia"/>
          <w:lang w:val="fr-FR"/>
        </w:rPr>
        <w:t>＋</w:t>
      </w:r>
      <w:r>
        <w:rPr>
          <w:rStyle w:val="210"/>
          <w:rFonts w:hint="eastAsia"/>
          <w:lang w:val="fr-FR"/>
        </w:rPr>
        <w:t>SOAP</w:t>
      </w:r>
      <w:r>
        <w:rPr>
          <w:rStyle w:val="210"/>
          <w:rFonts w:hint="eastAsia"/>
          <w:lang w:val="fr-FR"/>
        </w:rPr>
        <w:t>接口</w:t>
      </w:r>
      <w:bookmarkEnd w:id="582"/>
    </w:p>
    <w:p w:rsidR="000D79DC" w:rsidRDefault="000D79DC" w:rsidP="00407B6C">
      <w:pPr>
        <w:pStyle w:val="41"/>
      </w:pPr>
      <w:r>
        <w:rPr>
          <w:rFonts w:hint="eastAsia"/>
        </w:rPr>
        <w:t>描述</w:t>
      </w:r>
    </w:p>
    <w:p w:rsidR="000D79DC" w:rsidRDefault="000D79DC" w:rsidP="000D79DC">
      <w:pPr>
        <w:ind w:firstLine="420"/>
      </w:pPr>
      <w:r>
        <w:rPr>
          <w:rFonts w:hint="eastAsia"/>
        </w:rPr>
        <w:t>用户丢失密码后，</w:t>
      </w:r>
      <w:r w:rsidR="00367E03">
        <w:rPr>
          <w:rFonts w:hint="eastAsia"/>
        </w:rPr>
        <w:t>通过提示问题答案修改密码</w:t>
      </w:r>
      <w:r>
        <w:rPr>
          <w:rFonts w:hint="eastAsia"/>
        </w:rPr>
        <w:t>。</w:t>
      </w:r>
    </w:p>
    <w:p w:rsidR="00921749" w:rsidRDefault="000D79DC" w:rsidP="000D79DC">
      <w:pPr>
        <w:ind w:firstLine="420"/>
      </w:pPr>
      <w:r>
        <w:rPr>
          <w:rFonts w:hint="eastAsia"/>
          <w:lang w:val="fr-FR"/>
        </w:rPr>
        <w:t>AccountServer</w:t>
      </w:r>
      <w:r>
        <w:rPr>
          <w:rFonts w:hint="eastAsia"/>
        </w:rPr>
        <w:t>或</w:t>
      </w:r>
      <w:r w:rsidRPr="0079602E">
        <w:rPr>
          <w:rFonts w:hint="eastAsia"/>
          <w:lang w:val="fr-FR"/>
        </w:rPr>
        <w:t>Portal</w:t>
      </w:r>
      <w:r>
        <w:rPr>
          <w:rFonts w:hint="eastAsia"/>
        </w:rPr>
        <w:t>通过该接口向</w:t>
      </w:r>
      <w:r w:rsidRPr="0079602E">
        <w:rPr>
          <w:rFonts w:hint="eastAsia"/>
          <w:lang w:val="fr-FR"/>
        </w:rPr>
        <w:t>UserProfile</w:t>
      </w:r>
      <w:r>
        <w:rPr>
          <w:rFonts w:hint="eastAsia"/>
        </w:rPr>
        <w:t>发起请求。</w:t>
      </w:r>
    </w:p>
    <w:p w:rsidR="00CC54AA" w:rsidRPr="00CC54AA" w:rsidRDefault="00CC54AA" w:rsidP="00CC54AA">
      <w:pPr>
        <w:ind w:left="180" w:firstLine="240"/>
      </w:pPr>
      <w:r>
        <w:rPr>
          <w:rFonts w:hint="eastAsia"/>
        </w:rPr>
        <w:t>本接口是另一种形式的认证，为防止暴力破解，规则与</w:t>
      </w:r>
      <w:r>
        <w:rPr>
          <w:rFonts w:hint="eastAsia"/>
        </w:rPr>
        <w:t>userLoginAuth</w:t>
      </w:r>
      <w:r>
        <w:rPr>
          <w:rFonts w:hint="eastAsia"/>
        </w:rPr>
        <w:t>一起考虑。</w:t>
      </w:r>
    </w:p>
    <w:p w:rsidR="000D79DC" w:rsidRDefault="000D79DC" w:rsidP="00407B6C">
      <w:pPr>
        <w:pStyle w:val="41"/>
      </w:pPr>
      <w:r>
        <w:t xml:space="preserve">API </w:t>
      </w:r>
      <w:r>
        <w:rPr>
          <w:rFonts w:hint="eastAsia"/>
        </w:rPr>
        <w:t>原型</w:t>
      </w:r>
    </w:p>
    <w:p w:rsidR="000D79DC" w:rsidRDefault="000D79DC" w:rsidP="000D79DC">
      <w:pPr>
        <w:ind w:left="420" w:firstLine="420"/>
      </w:pPr>
      <w:r>
        <w:rPr>
          <w:rFonts w:hint="eastAsia"/>
        </w:rPr>
        <w:t>UpdatePwdByPromptRsp updatePwdByPrompt</w:t>
      </w:r>
      <w:r>
        <w:t xml:space="preserve"> (</w:t>
      </w:r>
      <w:r>
        <w:rPr>
          <w:rFonts w:hint="eastAsia"/>
        </w:rPr>
        <w:t>UpdatePwdByPromptReq updatePwdByPromptReq</w:t>
      </w:r>
      <w:r>
        <w:t>)</w:t>
      </w:r>
      <w:r>
        <w:rPr>
          <w:rFonts w:hint="eastAsia"/>
        </w:rPr>
        <w:t xml:space="preserve"> throws </w:t>
      </w:r>
      <w:r w:rsidR="00780127">
        <w:rPr>
          <w:rFonts w:hint="eastAsia"/>
        </w:rPr>
        <w:t>CException</w:t>
      </w:r>
    </w:p>
    <w:p w:rsidR="000D79DC" w:rsidRDefault="000D79DC" w:rsidP="000D79DC"/>
    <w:p w:rsidR="000D79DC" w:rsidRDefault="000D79DC" w:rsidP="00407B6C">
      <w:pPr>
        <w:pStyle w:val="41"/>
      </w:pPr>
      <w:r>
        <w:rPr>
          <w:rFonts w:hint="eastAsia"/>
        </w:rPr>
        <w:t>输入参数</w:t>
      </w:r>
    </w:p>
    <w:p w:rsidR="000D79DC" w:rsidRPr="00550EA7" w:rsidRDefault="000D79DC" w:rsidP="000D79DC">
      <w:pPr>
        <w:pStyle w:val="a4"/>
        <w:ind w:firstLine="210"/>
      </w:pPr>
      <w:r>
        <w:rPr>
          <w:rFonts w:hint="eastAsia"/>
        </w:rPr>
        <w:t>UpdatePwdByPromptReq</w:t>
      </w:r>
      <w:r>
        <w:rPr>
          <w:rFonts w:hint="eastAsia"/>
        </w:rPr>
        <w:t>定义如下：</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1243"/>
        <w:gridCol w:w="851"/>
        <w:gridCol w:w="3591"/>
      </w:tblGrid>
      <w:tr w:rsidR="000D79DC" w:rsidTr="00395D22">
        <w:trPr>
          <w:jc w:val="center"/>
        </w:trPr>
        <w:tc>
          <w:tcPr>
            <w:tcW w:w="2378" w:type="dxa"/>
          </w:tcPr>
          <w:p w:rsidR="000D79DC" w:rsidRDefault="000D79DC" w:rsidP="00F2204F">
            <w:pPr>
              <w:pStyle w:val="TAH"/>
              <w:rPr>
                <w:rFonts w:ascii="Verdana" w:hAnsi="Verdana"/>
                <w:lang w:val="fr-FR" w:eastAsia="zh-CN"/>
              </w:rPr>
            </w:pPr>
            <w:r>
              <w:rPr>
                <w:rFonts w:ascii="Verdana" w:hAnsi="Verdana" w:hint="eastAsia"/>
                <w:lang w:val="fr-FR" w:eastAsia="zh-CN"/>
              </w:rPr>
              <w:t>参数名称</w:t>
            </w:r>
          </w:p>
        </w:tc>
        <w:tc>
          <w:tcPr>
            <w:tcW w:w="737" w:type="dxa"/>
          </w:tcPr>
          <w:p w:rsidR="000D79DC" w:rsidRDefault="000D79DC" w:rsidP="00F2204F">
            <w:pPr>
              <w:pStyle w:val="TAH"/>
              <w:rPr>
                <w:rFonts w:ascii="Verdana" w:hAnsi="Verdana"/>
                <w:lang w:val="fr-FR" w:eastAsia="zh-CN"/>
              </w:rPr>
            </w:pPr>
            <w:r>
              <w:rPr>
                <w:rFonts w:ascii="Verdana" w:hAnsi="Verdana" w:hint="eastAsia"/>
                <w:lang w:val="fr-FR" w:eastAsia="zh-CN"/>
              </w:rPr>
              <w:t>必须</w:t>
            </w:r>
          </w:p>
        </w:tc>
        <w:tc>
          <w:tcPr>
            <w:tcW w:w="1243" w:type="dxa"/>
          </w:tcPr>
          <w:p w:rsidR="000D79DC" w:rsidRDefault="000D79DC" w:rsidP="00F2204F">
            <w:pPr>
              <w:pStyle w:val="TAH"/>
              <w:rPr>
                <w:rFonts w:ascii="Verdana" w:hAnsi="Verdana"/>
                <w:lang w:val="fr-FR" w:eastAsia="zh-CN"/>
              </w:rPr>
            </w:pPr>
            <w:r>
              <w:rPr>
                <w:rFonts w:ascii="Verdana" w:hAnsi="Verdana" w:hint="eastAsia"/>
                <w:lang w:val="fr-FR" w:eastAsia="zh-CN"/>
              </w:rPr>
              <w:t>类型</w:t>
            </w:r>
          </w:p>
        </w:tc>
        <w:tc>
          <w:tcPr>
            <w:tcW w:w="851" w:type="dxa"/>
          </w:tcPr>
          <w:p w:rsidR="000D79DC" w:rsidRDefault="000D79DC" w:rsidP="00F2204F">
            <w:pPr>
              <w:pStyle w:val="TAH"/>
              <w:rPr>
                <w:rFonts w:ascii="Verdana" w:hAnsi="Verdana"/>
                <w:lang w:val="fr-FR" w:eastAsia="zh-CN"/>
              </w:rPr>
            </w:pPr>
            <w:r>
              <w:rPr>
                <w:rFonts w:ascii="Verdana" w:hAnsi="Verdana" w:hint="eastAsia"/>
                <w:lang w:val="fr-FR" w:eastAsia="zh-CN"/>
              </w:rPr>
              <w:t>长度</w:t>
            </w:r>
          </w:p>
        </w:tc>
        <w:tc>
          <w:tcPr>
            <w:tcW w:w="3591" w:type="dxa"/>
          </w:tcPr>
          <w:p w:rsidR="000D79DC" w:rsidRDefault="000D79DC" w:rsidP="00F2204F">
            <w:pPr>
              <w:pStyle w:val="TAH"/>
              <w:rPr>
                <w:rFonts w:ascii="Verdana" w:hAnsi="Verdana"/>
                <w:lang w:val="fr-FR" w:eastAsia="zh-CN"/>
              </w:rPr>
            </w:pPr>
            <w:r>
              <w:rPr>
                <w:rFonts w:ascii="Verdana" w:hAnsi="Verdana" w:hint="eastAsia"/>
                <w:lang w:val="fr-FR" w:eastAsia="zh-CN"/>
              </w:rPr>
              <w:t>描述信息</w:t>
            </w:r>
          </w:p>
        </w:tc>
      </w:tr>
      <w:tr w:rsidR="00B94A7B" w:rsidTr="00395D22">
        <w:trPr>
          <w:jc w:val="center"/>
        </w:trPr>
        <w:tc>
          <w:tcPr>
            <w:tcW w:w="2378" w:type="dxa"/>
          </w:tcPr>
          <w:p w:rsidR="00B94A7B" w:rsidRDefault="00B94A7B" w:rsidP="00AF4059">
            <w:pPr>
              <w:pStyle w:val="TAL"/>
              <w:rPr>
                <w:rFonts w:ascii="宋体" w:hAnsi="宋体"/>
                <w:lang w:val="fr-FR" w:eastAsia="zh-CN"/>
              </w:rPr>
            </w:pPr>
            <w:r>
              <w:rPr>
                <w:rFonts w:hint="eastAsia"/>
                <w:lang w:eastAsia="zh-CN"/>
              </w:rPr>
              <w:t>v</w:t>
            </w:r>
            <w:r>
              <w:t>ersion</w:t>
            </w:r>
          </w:p>
        </w:tc>
        <w:tc>
          <w:tcPr>
            <w:tcW w:w="737" w:type="dxa"/>
          </w:tcPr>
          <w:p w:rsidR="00B94A7B" w:rsidRDefault="00B94A7B" w:rsidP="00AF4059">
            <w:pPr>
              <w:pStyle w:val="TAL"/>
              <w:rPr>
                <w:rFonts w:ascii="宋体" w:hAnsi="宋体"/>
                <w:lang w:eastAsia="zh-CN"/>
              </w:rPr>
            </w:pPr>
            <w:r>
              <w:rPr>
                <w:rFonts w:hint="eastAsia"/>
                <w:lang w:val="fr-FR" w:eastAsia="zh-CN"/>
              </w:rPr>
              <w:t>M</w:t>
            </w:r>
          </w:p>
        </w:tc>
        <w:tc>
          <w:tcPr>
            <w:tcW w:w="1243" w:type="dxa"/>
          </w:tcPr>
          <w:p w:rsidR="00B94A7B" w:rsidRDefault="00B94A7B" w:rsidP="00AF4059">
            <w:pPr>
              <w:pStyle w:val="TAH"/>
              <w:jc w:val="both"/>
              <w:rPr>
                <w:rFonts w:ascii="宋体" w:hAnsi="宋体"/>
                <w:b w:val="0"/>
                <w:lang w:val="fr-FR" w:eastAsia="zh-CN"/>
              </w:rPr>
            </w:pPr>
            <w:r>
              <w:rPr>
                <w:rFonts w:hint="eastAsia"/>
                <w:b w:val="0"/>
                <w:lang w:val="fr-FR" w:eastAsia="zh-CN"/>
              </w:rPr>
              <w:t>String</w:t>
            </w:r>
          </w:p>
        </w:tc>
        <w:tc>
          <w:tcPr>
            <w:tcW w:w="851" w:type="dxa"/>
          </w:tcPr>
          <w:p w:rsidR="00B94A7B" w:rsidRDefault="005E1AA2" w:rsidP="00AF4059">
            <w:pPr>
              <w:rPr>
                <w:rFonts w:ascii="宋体" w:hAnsi="宋体"/>
                <w:lang w:val="fr-FR"/>
              </w:rPr>
            </w:pPr>
            <w:r>
              <w:rPr>
                <w:rFonts w:ascii="Arial" w:hAnsi="Arial" w:hint="eastAsia"/>
                <w:lang w:val="fr-FR"/>
              </w:rPr>
              <w:t>5</w:t>
            </w:r>
          </w:p>
        </w:tc>
        <w:tc>
          <w:tcPr>
            <w:tcW w:w="3591" w:type="dxa"/>
          </w:tcPr>
          <w:p w:rsidR="00B94A7B" w:rsidRDefault="00B94A7B" w:rsidP="00AF4059">
            <w:pPr>
              <w:rPr>
                <w:rFonts w:ascii="Arial" w:hAnsi="Arial"/>
                <w:sz w:val="19"/>
                <w:szCs w:val="19"/>
                <w:lang w:val="en-GB"/>
              </w:rPr>
            </w:pPr>
            <w:r>
              <w:rPr>
                <w:rFonts w:ascii="Arial" w:hAnsi="Arial" w:hint="eastAsia"/>
                <w:sz w:val="19"/>
                <w:szCs w:val="19"/>
                <w:lang w:val="en-GB"/>
              </w:rPr>
              <w:t>协议版本号</w:t>
            </w:r>
          </w:p>
          <w:p w:rsidR="00B94A7B" w:rsidRPr="00C8364D" w:rsidRDefault="00B94A7B" w:rsidP="00AF4059">
            <w:pPr>
              <w:rPr>
                <w:rFonts w:ascii="Arial" w:hAnsi="Arial"/>
                <w:sz w:val="19"/>
                <w:szCs w:val="19"/>
                <w:lang w:val="en-GB"/>
              </w:rPr>
            </w:pPr>
            <w:r>
              <w:rPr>
                <w:rFonts w:ascii="Arial" w:hAnsi="Arial" w:hint="eastAsia"/>
                <w:sz w:val="19"/>
                <w:szCs w:val="19"/>
                <w:lang w:val="en-GB"/>
              </w:rPr>
              <w:t>当前版本为：</w:t>
            </w:r>
            <w:r w:rsidR="00A3706D">
              <w:rPr>
                <w:rFonts w:ascii="Arial" w:hAnsi="Arial" w:hint="eastAsia"/>
                <w:sz w:val="19"/>
                <w:szCs w:val="19"/>
                <w:lang w:val="en-GB"/>
              </w:rPr>
              <w:t>01.01</w:t>
            </w:r>
          </w:p>
        </w:tc>
      </w:tr>
      <w:tr w:rsidR="00B94A7B" w:rsidTr="00395D22">
        <w:trPr>
          <w:jc w:val="center"/>
        </w:trPr>
        <w:tc>
          <w:tcPr>
            <w:tcW w:w="2378" w:type="dxa"/>
          </w:tcPr>
          <w:p w:rsidR="00B94A7B" w:rsidRDefault="00B94A7B" w:rsidP="00AF4059">
            <w:pPr>
              <w:pStyle w:val="TAL"/>
              <w:rPr>
                <w:rFonts w:ascii="宋体" w:hAnsi="宋体"/>
                <w:lang w:val="fr-FR" w:eastAsia="zh-CN"/>
              </w:rPr>
            </w:pPr>
            <w:r>
              <w:rPr>
                <w:lang w:val="fr-FR"/>
              </w:rPr>
              <w:t>transactionID</w:t>
            </w:r>
          </w:p>
        </w:tc>
        <w:tc>
          <w:tcPr>
            <w:tcW w:w="737" w:type="dxa"/>
          </w:tcPr>
          <w:p w:rsidR="00B94A7B" w:rsidRDefault="00B94A7B" w:rsidP="00AF4059">
            <w:pPr>
              <w:pStyle w:val="TAL"/>
              <w:rPr>
                <w:rFonts w:ascii="宋体" w:hAnsi="宋体"/>
                <w:lang w:eastAsia="zh-CN"/>
              </w:rPr>
            </w:pPr>
            <w:r>
              <w:rPr>
                <w:rFonts w:hint="eastAsia"/>
                <w:lang w:val="fr-FR" w:eastAsia="zh-CN"/>
              </w:rPr>
              <w:t>M</w:t>
            </w:r>
          </w:p>
        </w:tc>
        <w:tc>
          <w:tcPr>
            <w:tcW w:w="1243" w:type="dxa"/>
          </w:tcPr>
          <w:p w:rsidR="00B94A7B" w:rsidRDefault="00B94A7B" w:rsidP="00AF4059">
            <w:pPr>
              <w:pStyle w:val="TAH"/>
              <w:jc w:val="both"/>
              <w:rPr>
                <w:rFonts w:ascii="宋体" w:hAnsi="宋体"/>
                <w:b w:val="0"/>
                <w:lang w:val="fr-FR" w:eastAsia="zh-CN"/>
              </w:rPr>
            </w:pPr>
            <w:r>
              <w:rPr>
                <w:rFonts w:hint="eastAsia"/>
                <w:b w:val="0"/>
                <w:lang w:val="fr-FR" w:eastAsia="zh-CN"/>
              </w:rPr>
              <w:t>String</w:t>
            </w:r>
          </w:p>
        </w:tc>
        <w:tc>
          <w:tcPr>
            <w:tcW w:w="851" w:type="dxa"/>
          </w:tcPr>
          <w:p w:rsidR="00B94A7B" w:rsidRDefault="00B94A7B" w:rsidP="00AF4059">
            <w:pPr>
              <w:rPr>
                <w:rFonts w:ascii="宋体" w:hAnsi="宋体"/>
                <w:lang w:val="fr-FR"/>
              </w:rPr>
            </w:pPr>
            <w:r>
              <w:rPr>
                <w:rFonts w:ascii="Arial" w:hAnsi="Arial" w:hint="eastAsia"/>
                <w:lang w:val="fr-FR"/>
              </w:rPr>
              <w:t>40</w:t>
            </w:r>
          </w:p>
        </w:tc>
        <w:tc>
          <w:tcPr>
            <w:tcW w:w="3591" w:type="dxa"/>
          </w:tcPr>
          <w:p w:rsidR="00B94A7B" w:rsidRDefault="00B94A7B" w:rsidP="00AF4059">
            <w:pPr>
              <w:rPr>
                <w:rFonts w:ascii="宋体" w:hAnsi="宋体"/>
                <w:sz w:val="19"/>
                <w:szCs w:val="19"/>
                <w:lang w:val="en-GB"/>
              </w:rPr>
            </w:pPr>
            <w:r>
              <w:rPr>
                <w:rFonts w:ascii="Arial" w:hAnsi="Arial" w:hint="eastAsia"/>
                <w:sz w:val="19"/>
                <w:szCs w:val="19"/>
                <w:lang w:val="en-GB"/>
              </w:rPr>
              <w:t>交易流水号</w:t>
            </w:r>
          </w:p>
        </w:tc>
      </w:tr>
      <w:tr w:rsidR="00B94A7B" w:rsidTr="00395D22">
        <w:trPr>
          <w:jc w:val="center"/>
        </w:trPr>
        <w:tc>
          <w:tcPr>
            <w:tcW w:w="2378" w:type="dxa"/>
          </w:tcPr>
          <w:p w:rsidR="00B94A7B" w:rsidRPr="00C8364D" w:rsidRDefault="00B94A7B" w:rsidP="00AF4059">
            <w:pPr>
              <w:pStyle w:val="TAL"/>
              <w:rPr>
                <w:lang w:val="fr-FR"/>
              </w:rPr>
            </w:pPr>
            <w:r w:rsidRPr="00C8364D">
              <w:rPr>
                <w:rFonts w:hint="eastAsia"/>
                <w:lang w:val="fr-FR"/>
              </w:rPr>
              <w:t>traceFlag</w:t>
            </w:r>
          </w:p>
        </w:tc>
        <w:tc>
          <w:tcPr>
            <w:tcW w:w="737" w:type="dxa"/>
          </w:tcPr>
          <w:p w:rsidR="00B94A7B" w:rsidRPr="00C8364D" w:rsidRDefault="00B94A7B" w:rsidP="00AF4059">
            <w:pPr>
              <w:spacing w:line="240" w:lineRule="atLeast"/>
              <w:rPr>
                <w:rFonts w:ascii="Arial" w:hAnsi="Arial"/>
                <w:kern w:val="0"/>
                <w:sz w:val="18"/>
                <w:szCs w:val="18"/>
                <w:lang w:val="fr-FR" w:eastAsia="en-US"/>
              </w:rPr>
            </w:pPr>
            <w:r w:rsidRPr="00C8364D">
              <w:rPr>
                <w:rFonts w:ascii="Arial" w:hAnsi="Arial" w:hint="eastAsia"/>
                <w:kern w:val="0"/>
                <w:sz w:val="18"/>
                <w:szCs w:val="18"/>
                <w:lang w:val="fr-FR" w:eastAsia="en-US"/>
              </w:rPr>
              <w:t xml:space="preserve">O </w:t>
            </w:r>
          </w:p>
        </w:tc>
        <w:tc>
          <w:tcPr>
            <w:tcW w:w="1243" w:type="dxa"/>
          </w:tcPr>
          <w:p w:rsidR="00B94A7B" w:rsidRPr="00C8364D" w:rsidRDefault="00B94A7B" w:rsidP="00AF4059">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851" w:type="dxa"/>
          </w:tcPr>
          <w:p w:rsidR="00B94A7B" w:rsidRPr="00C8364D" w:rsidRDefault="00B94A7B" w:rsidP="00AF4059">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3591" w:type="dxa"/>
          </w:tcPr>
          <w:p w:rsidR="00B94A7B" w:rsidRPr="00C8364D" w:rsidRDefault="00B94A7B" w:rsidP="00550601">
            <w:pPr>
              <w:spacing w:line="240" w:lineRule="atLeast"/>
              <w:rPr>
                <w:rFonts w:ascii="Arial" w:hAnsi="Arial"/>
                <w:kern w:val="0"/>
                <w:sz w:val="18"/>
                <w:szCs w:val="18"/>
                <w:lang w:val="fr-FR"/>
              </w:rPr>
            </w:pPr>
            <w:r>
              <w:rPr>
                <w:rFonts w:ascii="Arial" w:hAnsi="Arial" w:hint="eastAsia"/>
                <w:kern w:val="0"/>
                <w:sz w:val="18"/>
                <w:szCs w:val="18"/>
                <w:lang w:val="fr-FR"/>
              </w:rPr>
              <w:t>跟踪标志</w:t>
            </w:r>
          </w:p>
        </w:tc>
      </w:tr>
      <w:tr w:rsidR="003068A3" w:rsidTr="00395D22">
        <w:trPr>
          <w:jc w:val="center"/>
        </w:trPr>
        <w:tc>
          <w:tcPr>
            <w:tcW w:w="2378" w:type="dxa"/>
          </w:tcPr>
          <w:p w:rsidR="003068A3" w:rsidRDefault="003068A3" w:rsidP="00CA13E8">
            <w:pPr>
              <w:pStyle w:val="TAL"/>
              <w:rPr>
                <w:lang w:val="fr-FR" w:eastAsia="zh-CN"/>
              </w:rPr>
            </w:pPr>
            <w:r>
              <w:rPr>
                <w:rFonts w:hint="eastAsia"/>
                <w:lang w:val="fr-FR" w:eastAsia="zh-CN"/>
              </w:rPr>
              <w:t>accountType</w:t>
            </w:r>
          </w:p>
        </w:tc>
        <w:tc>
          <w:tcPr>
            <w:tcW w:w="737" w:type="dxa"/>
          </w:tcPr>
          <w:p w:rsidR="003068A3" w:rsidRPr="00C8364D" w:rsidRDefault="003068A3" w:rsidP="00CA13E8">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1243" w:type="dxa"/>
          </w:tcPr>
          <w:p w:rsidR="003068A3" w:rsidRPr="00C8364D" w:rsidRDefault="005200E4" w:rsidP="00CA13E8">
            <w:pPr>
              <w:spacing w:line="240" w:lineRule="atLeast"/>
              <w:rPr>
                <w:rFonts w:ascii="Arial" w:hAnsi="Arial"/>
                <w:kern w:val="0"/>
                <w:sz w:val="18"/>
                <w:szCs w:val="18"/>
                <w:lang w:val="fr-FR"/>
              </w:rPr>
            </w:pPr>
            <w:r>
              <w:rPr>
                <w:rFonts w:ascii="Arial" w:hAnsi="Arial"/>
                <w:kern w:val="0"/>
                <w:sz w:val="18"/>
                <w:szCs w:val="18"/>
                <w:lang w:val="fr-FR"/>
              </w:rPr>
              <w:t>Int</w:t>
            </w:r>
          </w:p>
        </w:tc>
        <w:tc>
          <w:tcPr>
            <w:tcW w:w="851" w:type="dxa"/>
          </w:tcPr>
          <w:p w:rsidR="003068A3" w:rsidRPr="00C8364D" w:rsidRDefault="003068A3" w:rsidP="00CA13E8">
            <w:pPr>
              <w:spacing w:line="240" w:lineRule="atLeast"/>
              <w:rPr>
                <w:rFonts w:ascii="Arial" w:hAnsi="Arial"/>
                <w:kern w:val="0"/>
                <w:sz w:val="18"/>
                <w:szCs w:val="18"/>
                <w:lang w:val="fr-FR"/>
              </w:rPr>
            </w:pPr>
          </w:p>
        </w:tc>
        <w:tc>
          <w:tcPr>
            <w:tcW w:w="3591" w:type="dxa"/>
          </w:tcPr>
          <w:p w:rsidR="002D6DD2" w:rsidRDefault="003068A3" w:rsidP="00550601">
            <w:pPr>
              <w:spacing w:line="240" w:lineRule="atLeast"/>
              <w:rPr>
                <w:rFonts w:ascii="Arial" w:hAnsi="Arial"/>
                <w:kern w:val="0"/>
                <w:sz w:val="18"/>
                <w:szCs w:val="18"/>
                <w:lang w:val="fr-FR"/>
              </w:rPr>
            </w:pPr>
            <w:r>
              <w:rPr>
                <w:rFonts w:ascii="Arial" w:hAnsi="Arial" w:hint="eastAsia"/>
                <w:kern w:val="0"/>
                <w:sz w:val="18"/>
                <w:szCs w:val="18"/>
                <w:lang w:val="fr-FR"/>
              </w:rPr>
              <w:t>帐户类型</w:t>
            </w:r>
          </w:p>
        </w:tc>
      </w:tr>
      <w:tr w:rsidR="003068A3" w:rsidTr="00395D22">
        <w:trPr>
          <w:jc w:val="center"/>
        </w:trPr>
        <w:tc>
          <w:tcPr>
            <w:tcW w:w="2378" w:type="dxa"/>
          </w:tcPr>
          <w:p w:rsidR="003068A3" w:rsidRPr="00C8364D" w:rsidRDefault="003068A3" w:rsidP="00CA13E8">
            <w:pPr>
              <w:pStyle w:val="TAL"/>
              <w:rPr>
                <w:lang w:val="fr-FR"/>
              </w:rPr>
            </w:pPr>
            <w:r>
              <w:rPr>
                <w:rFonts w:hint="eastAsia"/>
                <w:lang w:val="fr-FR" w:eastAsia="zh-CN"/>
              </w:rPr>
              <w:t>userAccount</w:t>
            </w:r>
          </w:p>
        </w:tc>
        <w:tc>
          <w:tcPr>
            <w:tcW w:w="737" w:type="dxa"/>
          </w:tcPr>
          <w:p w:rsidR="003068A3" w:rsidRPr="00C8364D" w:rsidRDefault="003068A3" w:rsidP="00CA13E8">
            <w:pPr>
              <w:spacing w:line="240" w:lineRule="atLeast"/>
              <w:rPr>
                <w:rFonts w:ascii="Arial" w:hAnsi="Arial"/>
                <w:kern w:val="0"/>
                <w:sz w:val="18"/>
                <w:szCs w:val="18"/>
                <w:lang w:val="fr-FR" w:eastAsia="en-US"/>
              </w:rPr>
            </w:pPr>
            <w:r w:rsidRPr="00C8364D">
              <w:rPr>
                <w:rFonts w:ascii="Arial" w:hAnsi="Arial" w:hint="eastAsia"/>
                <w:kern w:val="0"/>
                <w:sz w:val="18"/>
                <w:szCs w:val="18"/>
                <w:lang w:val="fr-FR" w:eastAsia="en-US"/>
              </w:rPr>
              <w:t>M</w:t>
            </w:r>
          </w:p>
        </w:tc>
        <w:tc>
          <w:tcPr>
            <w:tcW w:w="1243" w:type="dxa"/>
          </w:tcPr>
          <w:p w:rsidR="003068A3" w:rsidRPr="00C8364D" w:rsidRDefault="003068A3" w:rsidP="00CA13E8">
            <w:pPr>
              <w:spacing w:line="240" w:lineRule="atLeast"/>
              <w:rPr>
                <w:rFonts w:ascii="Arial" w:hAnsi="Arial"/>
                <w:kern w:val="0"/>
                <w:sz w:val="18"/>
                <w:szCs w:val="18"/>
                <w:lang w:val="fr-FR" w:eastAsia="en-US"/>
              </w:rPr>
            </w:pPr>
            <w:r w:rsidRPr="00C8364D">
              <w:rPr>
                <w:rFonts w:ascii="Arial" w:hAnsi="Arial" w:hint="eastAsia"/>
                <w:kern w:val="0"/>
                <w:sz w:val="18"/>
                <w:szCs w:val="18"/>
                <w:lang w:val="fr-FR" w:eastAsia="en-US"/>
              </w:rPr>
              <w:t>String</w:t>
            </w:r>
          </w:p>
        </w:tc>
        <w:tc>
          <w:tcPr>
            <w:tcW w:w="851" w:type="dxa"/>
          </w:tcPr>
          <w:p w:rsidR="003068A3" w:rsidRPr="00C8364D" w:rsidRDefault="00BD67B0" w:rsidP="00CA13E8">
            <w:pPr>
              <w:spacing w:line="240" w:lineRule="atLeast"/>
              <w:rPr>
                <w:rFonts w:ascii="Arial" w:hAnsi="Arial"/>
                <w:kern w:val="0"/>
                <w:sz w:val="18"/>
                <w:szCs w:val="18"/>
                <w:lang w:val="fr-FR"/>
              </w:rPr>
            </w:pPr>
            <w:r>
              <w:rPr>
                <w:rFonts w:ascii="Arial" w:hAnsi="Arial" w:hint="eastAsia"/>
                <w:kern w:val="0"/>
                <w:sz w:val="18"/>
                <w:szCs w:val="18"/>
                <w:lang w:val="fr-FR"/>
              </w:rPr>
              <w:t>255</w:t>
            </w:r>
          </w:p>
        </w:tc>
        <w:tc>
          <w:tcPr>
            <w:tcW w:w="3591" w:type="dxa"/>
          </w:tcPr>
          <w:p w:rsidR="003068A3" w:rsidRPr="00C8364D" w:rsidRDefault="003068A3" w:rsidP="00CA13E8">
            <w:pPr>
              <w:spacing w:line="240" w:lineRule="atLeast"/>
              <w:rPr>
                <w:rFonts w:ascii="Arial" w:hAnsi="Arial"/>
                <w:kern w:val="0"/>
                <w:sz w:val="18"/>
                <w:szCs w:val="18"/>
                <w:lang w:val="fr-FR"/>
              </w:rPr>
            </w:pPr>
            <w:r>
              <w:rPr>
                <w:rFonts w:ascii="Arial" w:hAnsi="Arial" w:hint="eastAsia"/>
                <w:kern w:val="0"/>
                <w:sz w:val="18"/>
                <w:szCs w:val="18"/>
                <w:lang w:val="fr-FR"/>
              </w:rPr>
              <w:t>用户帐户</w:t>
            </w:r>
          </w:p>
        </w:tc>
      </w:tr>
      <w:tr w:rsidR="003068A3" w:rsidTr="00395D22">
        <w:trPr>
          <w:jc w:val="center"/>
        </w:trPr>
        <w:tc>
          <w:tcPr>
            <w:tcW w:w="2378" w:type="dxa"/>
          </w:tcPr>
          <w:p w:rsidR="003068A3" w:rsidRDefault="003068A3" w:rsidP="00F2204F">
            <w:pPr>
              <w:pStyle w:val="TAL"/>
              <w:rPr>
                <w:lang w:eastAsia="zh-CN"/>
              </w:rPr>
            </w:pPr>
            <w:r>
              <w:rPr>
                <w:rFonts w:hint="eastAsia"/>
                <w:lang w:eastAsia="zh-CN"/>
              </w:rPr>
              <w:t>passwordAnswer</w:t>
            </w:r>
          </w:p>
        </w:tc>
        <w:tc>
          <w:tcPr>
            <w:tcW w:w="737" w:type="dxa"/>
          </w:tcPr>
          <w:p w:rsidR="003068A3" w:rsidRDefault="003068A3" w:rsidP="00F2204F">
            <w:pPr>
              <w:pStyle w:val="TAL"/>
              <w:rPr>
                <w:lang w:eastAsia="zh-CN"/>
              </w:rPr>
            </w:pPr>
            <w:r>
              <w:rPr>
                <w:rFonts w:hint="eastAsia"/>
                <w:lang w:eastAsia="zh-CN"/>
              </w:rPr>
              <w:t>M</w:t>
            </w:r>
          </w:p>
        </w:tc>
        <w:tc>
          <w:tcPr>
            <w:tcW w:w="1243" w:type="dxa"/>
          </w:tcPr>
          <w:p w:rsidR="003068A3" w:rsidRPr="00C8364D" w:rsidRDefault="003068A3" w:rsidP="00AF4059">
            <w:pPr>
              <w:spacing w:line="240" w:lineRule="atLeast"/>
              <w:rPr>
                <w:rFonts w:ascii="Arial" w:hAnsi="Arial"/>
                <w:kern w:val="0"/>
                <w:sz w:val="18"/>
                <w:szCs w:val="18"/>
                <w:lang w:val="fr-FR" w:eastAsia="en-US"/>
              </w:rPr>
            </w:pPr>
            <w:r w:rsidRPr="00C8364D">
              <w:rPr>
                <w:rFonts w:ascii="Arial" w:hAnsi="Arial" w:hint="eastAsia"/>
                <w:kern w:val="0"/>
                <w:sz w:val="18"/>
                <w:szCs w:val="18"/>
                <w:lang w:val="fr-FR" w:eastAsia="en-US"/>
              </w:rPr>
              <w:t>String</w:t>
            </w:r>
          </w:p>
        </w:tc>
        <w:tc>
          <w:tcPr>
            <w:tcW w:w="851" w:type="dxa"/>
          </w:tcPr>
          <w:p w:rsidR="003068A3" w:rsidRPr="00C8364D" w:rsidRDefault="003068A3" w:rsidP="00AF4059">
            <w:pPr>
              <w:spacing w:line="240" w:lineRule="atLeast"/>
              <w:rPr>
                <w:rFonts w:ascii="Arial" w:hAnsi="Arial"/>
                <w:kern w:val="0"/>
                <w:sz w:val="18"/>
                <w:szCs w:val="18"/>
                <w:lang w:val="fr-FR"/>
              </w:rPr>
            </w:pPr>
            <w:r>
              <w:rPr>
                <w:rFonts w:ascii="Arial" w:hAnsi="Arial" w:hint="eastAsia"/>
                <w:kern w:val="0"/>
                <w:sz w:val="18"/>
                <w:szCs w:val="18"/>
                <w:lang w:val="fr-FR"/>
              </w:rPr>
              <w:t>40</w:t>
            </w:r>
          </w:p>
        </w:tc>
        <w:tc>
          <w:tcPr>
            <w:tcW w:w="3591" w:type="dxa"/>
          </w:tcPr>
          <w:p w:rsidR="003068A3" w:rsidRDefault="003068A3" w:rsidP="00F2204F">
            <w:pPr>
              <w:rPr>
                <w:rFonts w:ascii="Arial" w:hAnsi="Arial"/>
                <w:sz w:val="19"/>
                <w:szCs w:val="19"/>
                <w:lang w:val="en-GB"/>
              </w:rPr>
            </w:pPr>
            <w:r>
              <w:rPr>
                <w:rFonts w:ascii="Arial" w:hAnsi="Arial" w:hint="eastAsia"/>
                <w:sz w:val="19"/>
                <w:szCs w:val="19"/>
                <w:lang w:val="en-GB"/>
              </w:rPr>
              <w:t>密码提示答案</w:t>
            </w:r>
          </w:p>
        </w:tc>
      </w:tr>
      <w:tr w:rsidR="003068A3" w:rsidTr="00395D22">
        <w:trPr>
          <w:jc w:val="center"/>
        </w:trPr>
        <w:tc>
          <w:tcPr>
            <w:tcW w:w="2378" w:type="dxa"/>
          </w:tcPr>
          <w:p w:rsidR="003068A3" w:rsidRDefault="003068A3" w:rsidP="00F2204F">
            <w:pPr>
              <w:pStyle w:val="TAL"/>
            </w:pPr>
            <w:r>
              <w:t>newPassword</w:t>
            </w:r>
          </w:p>
        </w:tc>
        <w:tc>
          <w:tcPr>
            <w:tcW w:w="737" w:type="dxa"/>
          </w:tcPr>
          <w:p w:rsidR="003068A3" w:rsidRDefault="003068A3" w:rsidP="00F2204F">
            <w:pPr>
              <w:pStyle w:val="TAL"/>
              <w:rPr>
                <w:lang w:eastAsia="zh-CN"/>
              </w:rPr>
            </w:pPr>
            <w:r>
              <w:rPr>
                <w:rFonts w:hint="eastAsia"/>
                <w:lang w:eastAsia="zh-CN"/>
              </w:rPr>
              <w:t>O</w:t>
            </w:r>
          </w:p>
        </w:tc>
        <w:tc>
          <w:tcPr>
            <w:tcW w:w="1243" w:type="dxa"/>
          </w:tcPr>
          <w:p w:rsidR="003068A3" w:rsidRDefault="003068A3" w:rsidP="00F2204F">
            <w:pPr>
              <w:pStyle w:val="TAH"/>
              <w:ind w:left="62"/>
              <w:jc w:val="both"/>
              <w:rPr>
                <w:b w:val="0"/>
                <w:lang w:eastAsia="zh-CN"/>
              </w:rPr>
            </w:pPr>
            <w:r>
              <w:rPr>
                <w:rFonts w:hint="eastAsia"/>
                <w:b w:val="0"/>
                <w:lang w:eastAsia="zh-CN"/>
              </w:rPr>
              <w:t>String</w:t>
            </w:r>
          </w:p>
        </w:tc>
        <w:tc>
          <w:tcPr>
            <w:tcW w:w="851" w:type="dxa"/>
          </w:tcPr>
          <w:p w:rsidR="003068A3" w:rsidRDefault="00382874" w:rsidP="00F2204F">
            <w:pPr>
              <w:pStyle w:val="TAH"/>
              <w:jc w:val="both"/>
              <w:rPr>
                <w:b w:val="0"/>
                <w:lang w:val="fr-FR" w:eastAsia="zh-CN"/>
              </w:rPr>
            </w:pPr>
            <w:r>
              <w:rPr>
                <w:rFonts w:hint="eastAsia"/>
                <w:b w:val="0"/>
                <w:lang w:val="fr-FR" w:eastAsia="zh-CN"/>
              </w:rPr>
              <w:t>128</w:t>
            </w:r>
          </w:p>
        </w:tc>
        <w:tc>
          <w:tcPr>
            <w:tcW w:w="3591" w:type="dxa"/>
          </w:tcPr>
          <w:p w:rsidR="003068A3" w:rsidRDefault="003068A3" w:rsidP="00C31DB3">
            <w:r>
              <w:rPr>
                <w:rFonts w:ascii="Arial" w:hAnsi="Arial" w:hint="eastAsia"/>
                <w:sz w:val="19"/>
                <w:szCs w:val="19"/>
                <w:lang w:val="en-GB"/>
              </w:rPr>
              <w:t>新密码</w:t>
            </w:r>
          </w:p>
          <w:p w:rsidR="003068A3" w:rsidRDefault="003068A3" w:rsidP="00C31DB3">
            <w:r>
              <w:rPr>
                <w:rFonts w:hint="eastAsia"/>
              </w:rPr>
              <w:t>1</w:t>
            </w:r>
            <w:r>
              <w:rPr>
                <w:rFonts w:hint="eastAsia"/>
              </w:rPr>
              <w:t>）没输入新密码，则只校验密码提示答案的正确性。</w:t>
            </w:r>
          </w:p>
          <w:p w:rsidR="003068A3" w:rsidRPr="00C31DB3" w:rsidRDefault="003068A3" w:rsidP="00C31DB3">
            <w:pPr>
              <w:rPr>
                <w:rFonts w:ascii="Arial" w:hAnsi="Arial"/>
                <w:sz w:val="19"/>
                <w:szCs w:val="19"/>
              </w:rPr>
            </w:pPr>
            <w:r>
              <w:rPr>
                <w:rFonts w:hint="eastAsia"/>
              </w:rPr>
              <w:t>2</w:t>
            </w:r>
            <w:r>
              <w:rPr>
                <w:rFonts w:hint="eastAsia"/>
              </w:rPr>
              <w:t>）输入新密码，则校验密码提示答案的正确后，修改密码。</w:t>
            </w:r>
          </w:p>
        </w:tc>
      </w:tr>
      <w:tr w:rsidR="00B71D58" w:rsidTr="00395D22">
        <w:trPr>
          <w:jc w:val="center"/>
        </w:trPr>
        <w:tc>
          <w:tcPr>
            <w:tcW w:w="2378" w:type="dxa"/>
          </w:tcPr>
          <w:p w:rsidR="00B71D58" w:rsidRDefault="00E75215" w:rsidP="00F2204F">
            <w:pPr>
              <w:pStyle w:val="TAL"/>
            </w:pPr>
            <w:r>
              <w:rPr>
                <w:rFonts w:hint="eastAsia"/>
                <w:b/>
                <w:bCs/>
              </w:rPr>
              <w:t>reqClientType</w:t>
            </w:r>
          </w:p>
        </w:tc>
        <w:tc>
          <w:tcPr>
            <w:tcW w:w="737" w:type="dxa"/>
          </w:tcPr>
          <w:p w:rsidR="00B71D58" w:rsidRDefault="00CD7D7C" w:rsidP="00F2204F">
            <w:pPr>
              <w:pStyle w:val="TAL"/>
              <w:rPr>
                <w:lang w:eastAsia="zh-CN"/>
              </w:rPr>
            </w:pPr>
            <w:r>
              <w:rPr>
                <w:rFonts w:hint="eastAsia"/>
                <w:lang w:val="fr-FR" w:eastAsia="zh-CN"/>
              </w:rPr>
              <w:t>O</w:t>
            </w:r>
          </w:p>
        </w:tc>
        <w:tc>
          <w:tcPr>
            <w:tcW w:w="1243" w:type="dxa"/>
          </w:tcPr>
          <w:p w:rsidR="00B71D58" w:rsidRDefault="005200E4" w:rsidP="00F2204F">
            <w:pPr>
              <w:pStyle w:val="TAH"/>
              <w:ind w:left="62"/>
              <w:jc w:val="both"/>
              <w:rPr>
                <w:b w:val="0"/>
                <w:lang w:eastAsia="zh-CN"/>
              </w:rPr>
            </w:pPr>
            <w:r>
              <w:rPr>
                <w:lang w:val="fr-FR"/>
              </w:rPr>
              <w:t>Int</w:t>
            </w:r>
          </w:p>
        </w:tc>
        <w:tc>
          <w:tcPr>
            <w:tcW w:w="851" w:type="dxa"/>
          </w:tcPr>
          <w:p w:rsidR="00B71D58" w:rsidRDefault="00B71D58" w:rsidP="00F2204F">
            <w:pPr>
              <w:pStyle w:val="TAH"/>
              <w:jc w:val="both"/>
              <w:rPr>
                <w:b w:val="0"/>
                <w:lang w:val="fr-FR" w:eastAsia="zh-CN"/>
              </w:rPr>
            </w:pPr>
          </w:p>
        </w:tc>
        <w:tc>
          <w:tcPr>
            <w:tcW w:w="3591" w:type="dxa"/>
          </w:tcPr>
          <w:p w:rsidR="00B71D58" w:rsidRDefault="00455BBA" w:rsidP="00395D22">
            <w:pPr>
              <w:rPr>
                <w:rFonts w:ascii="Arial" w:hAnsi="Arial"/>
                <w:sz w:val="19"/>
                <w:szCs w:val="19"/>
                <w:lang w:val="en-GB"/>
              </w:rPr>
            </w:pPr>
            <w:r>
              <w:rPr>
                <w:rFonts w:hint="eastAsia"/>
              </w:rPr>
              <w:t>请求客户端类型</w:t>
            </w:r>
          </w:p>
        </w:tc>
      </w:tr>
    </w:tbl>
    <w:p w:rsidR="000D79DC" w:rsidRDefault="000D79DC" w:rsidP="00407B6C">
      <w:pPr>
        <w:pStyle w:val="41"/>
        <w:rPr>
          <w:lang w:val="fr-FR"/>
        </w:rPr>
      </w:pPr>
      <w:r>
        <w:rPr>
          <w:rFonts w:hint="eastAsia"/>
        </w:rPr>
        <w:t>返回值</w:t>
      </w:r>
    </w:p>
    <w:p w:rsidR="000D79DC" w:rsidRDefault="000D79DC" w:rsidP="000D79DC">
      <w:pPr>
        <w:ind w:left="198"/>
        <w:rPr>
          <w:rFonts w:ascii="Verdana" w:hAnsi="Verdana"/>
        </w:rPr>
      </w:pPr>
      <w:r>
        <w:rPr>
          <w:rFonts w:hint="eastAsia"/>
        </w:rPr>
        <w:t>UpdatePwdByPromptRsp</w:t>
      </w:r>
      <w:r>
        <w:rPr>
          <w:rFonts w:hint="eastAsia"/>
        </w:rPr>
        <w:t>，定义如下：返回</w:t>
      </w:r>
      <w:r>
        <w:rPr>
          <w:rFonts w:ascii="Verdana" w:hAnsi="Verdana" w:hint="eastAsia"/>
        </w:rPr>
        <w:t>取回密码的问题</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2235"/>
        <w:gridCol w:w="769"/>
        <w:gridCol w:w="2681"/>
      </w:tblGrid>
      <w:tr w:rsidR="000D79DC" w:rsidTr="00F2204F">
        <w:trPr>
          <w:jc w:val="center"/>
        </w:trPr>
        <w:tc>
          <w:tcPr>
            <w:tcW w:w="2378" w:type="dxa"/>
          </w:tcPr>
          <w:p w:rsidR="000D79DC" w:rsidRDefault="000D79DC" w:rsidP="00F2204F">
            <w:pPr>
              <w:pStyle w:val="TAH"/>
              <w:rPr>
                <w:rFonts w:ascii="Verdana" w:hAnsi="Verdana"/>
                <w:lang w:val="fr-FR" w:eastAsia="zh-CN"/>
              </w:rPr>
            </w:pPr>
            <w:r>
              <w:rPr>
                <w:rFonts w:ascii="Verdana" w:hAnsi="Verdana" w:hint="eastAsia"/>
                <w:lang w:val="fr-FR" w:eastAsia="zh-CN"/>
              </w:rPr>
              <w:lastRenderedPageBreak/>
              <w:t>参数名称</w:t>
            </w:r>
          </w:p>
        </w:tc>
        <w:tc>
          <w:tcPr>
            <w:tcW w:w="737" w:type="dxa"/>
          </w:tcPr>
          <w:p w:rsidR="000D79DC" w:rsidRDefault="000D79DC" w:rsidP="00F2204F">
            <w:pPr>
              <w:pStyle w:val="TAH"/>
              <w:rPr>
                <w:rFonts w:ascii="Verdana" w:hAnsi="Verdana"/>
                <w:lang w:val="fr-FR" w:eastAsia="zh-CN"/>
              </w:rPr>
            </w:pPr>
            <w:r>
              <w:rPr>
                <w:rFonts w:ascii="Verdana" w:hAnsi="Verdana" w:hint="eastAsia"/>
                <w:lang w:val="fr-FR" w:eastAsia="zh-CN"/>
              </w:rPr>
              <w:t>必须</w:t>
            </w:r>
          </w:p>
        </w:tc>
        <w:tc>
          <w:tcPr>
            <w:tcW w:w="2235" w:type="dxa"/>
          </w:tcPr>
          <w:p w:rsidR="000D79DC" w:rsidRDefault="000D79DC" w:rsidP="00F2204F">
            <w:pPr>
              <w:pStyle w:val="TAH"/>
              <w:rPr>
                <w:rFonts w:ascii="Verdana" w:hAnsi="Verdana"/>
                <w:lang w:val="fr-FR" w:eastAsia="zh-CN"/>
              </w:rPr>
            </w:pPr>
            <w:r>
              <w:rPr>
                <w:rFonts w:ascii="Verdana" w:hAnsi="Verdana" w:hint="eastAsia"/>
                <w:lang w:val="fr-FR" w:eastAsia="zh-CN"/>
              </w:rPr>
              <w:t>类型</w:t>
            </w:r>
          </w:p>
        </w:tc>
        <w:tc>
          <w:tcPr>
            <w:tcW w:w="769" w:type="dxa"/>
          </w:tcPr>
          <w:p w:rsidR="000D79DC" w:rsidRDefault="000D79DC" w:rsidP="00F2204F">
            <w:pPr>
              <w:pStyle w:val="TAH"/>
              <w:rPr>
                <w:rFonts w:ascii="Verdana" w:hAnsi="Verdana"/>
                <w:lang w:val="fr-FR" w:eastAsia="zh-CN"/>
              </w:rPr>
            </w:pPr>
            <w:r>
              <w:rPr>
                <w:rFonts w:ascii="Verdana" w:hAnsi="Verdana" w:hint="eastAsia"/>
                <w:lang w:val="fr-FR" w:eastAsia="zh-CN"/>
              </w:rPr>
              <w:t>长度</w:t>
            </w:r>
          </w:p>
        </w:tc>
        <w:tc>
          <w:tcPr>
            <w:tcW w:w="2681" w:type="dxa"/>
          </w:tcPr>
          <w:p w:rsidR="000D79DC" w:rsidRDefault="000D79DC" w:rsidP="00F2204F">
            <w:pPr>
              <w:pStyle w:val="TAH"/>
              <w:rPr>
                <w:rFonts w:ascii="Verdana" w:hAnsi="Verdana"/>
                <w:lang w:val="fr-FR" w:eastAsia="zh-CN"/>
              </w:rPr>
            </w:pPr>
            <w:r>
              <w:rPr>
                <w:rFonts w:ascii="Verdana" w:hAnsi="Verdana" w:hint="eastAsia"/>
                <w:lang w:val="fr-FR" w:eastAsia="zh-CN"/>
              </w:rPr>
              <w:t>描述信息</w:t>
            </w:r>
          </w:p>
        </w:tc>
      </w:tr>
      <w:tr w:rsidR="00B94A7B" w:rsidTr="00F2204F">
        <w:trPr>
          <w:jc w:val="center"/>
        </w:trPr>
        <w:tc>
          <w:tcPr>
            <w:tcW w:w="2378" w:type="dxa"/>
          </w:tcPr>
          <w:p w:rsidR="00B94A7B" w:rsidRPr="00E74491" w:rsidRDefault="00B94A7B" w:rsidP="00AF4059">
            <w:pPr>
              <w:pStyle w:val="TAL"/>
              <w:rPr>
                <w:lang w:val="fr-FR" w:eastAsia="zh-CN"/>
              </w:rPr>
            </w:pPr>
            <w:r w:rsidRPr="00E74491">
              <w:rPr>
                <w:rFonts w:hint="eastAsia"/>
                <w:lang w:val="fr-FR" w:eastAsia="zh-CN"/>
              </w:rPr>
              <w:t>v</w:t>
            </w:r>
            <w:r w:rsidRPr="00E74491">
              <w:rPr>
                <w:lang w:val="fr-FR" w:eastAsia="zh-CN"/>
              </w:rPr>
              <w:t>ersion</w:t>
            </w:r>
          </w:p>
        </w:tc>
        <w:tc>
          <w:tcPr>
            <w:tcW w:w="737" w:type="dxa"/>
          </w:tcPr>
          <w:p w:rsidR="00B94A7B" w:rsidRPr="00E74491" w:rsidRDefault="00B94A7B" w:rsidP="00AF4059">
            <w:pPr>
              <w:pStyle w:val="TAL"/>
              <w:rPr>
                <w:lang w:val="fr-FR" w:eastAsia="zh-CN"/>
              </w:rPr>
            </w:pPr>
            <w:r>
              <w:rPr>
                <w:rFonts w:hint="eastAsia"/>
                <w:lang w:val="fr-FR" w:eastAsia="zh-CN"/>
              </w:rPr>
              <w:t>M</w:t>
            </w:r>
          </w:p>
        </w:tc>
        <w:tc>
          <w:tcPr>
            <w:tcW w:w="2235" w:type="dxa"/>
          </w:tcPr>
          <w:p w:rsidR="00B94A7B" w:rsidRPr="00E74491" w:rsidRDefault="00B94A7B" w:rsidP="00AF4059">
            <w:pPr>
              <w:pStyle w:val="TAH"/>
              <w:ind w:left="62"/>
              <w:jc w:val="both"/>
              <w:rPr>
                <w:b w:val="0"/>
                <w:lang w:val="fr-FR" w:eastAsia="zh-CN"/>
              </w:rPr>
            </w:pPr>
            <w:r>
              <w:rPr>
                <w:rFonts w:hint="eastAsia"/>
                <w:b w:val="0"/>
                <w:lang w:val="fr-FR" w:eastAsia="zh-CN"/>
              </w:rPr>
              <w:t>String</w:t>
            </w:r>
          </w:p>
        </w:tc>
        <w:tc>
          <w:tcPr>
            <w:tcW w:w="769" w:type="dxa"/>
          </w:tcPr>
          <w:p w:rsidR="00B94A7B" w:rsidRPr="00E74491" w:rsidRDefault="00B94A7B" w:rsidP="00AF4059">
            <w:pPr>
              <w:rPr>
                <w:rFonts w:ascii="Arial" w:hAnsi="Arial"/>
                <w:kern w:val="0"/>
                <w:sz w:val="18"/>
                <w:szCs w:val="18"/>
                <w:lang w:val="fr-FR"/>
              </w:rPr>
            </w:pPr>
            <w:r w:rsidRPr="00E74491">
              <w:rPr>
                <w:rFonts w:ascii="Arial" w:hAnsi="Arial" w:hint="eastAsia"/>
                <w:kern w:val="0"/>
                <w:sz w:val="18"/>
                <w:szCs w:val="18"/>
                <w:lang w:val="fr-FR"/>
              </w:rPr>
              <w:t>5</w:t>
            </w:r>
          </w:p>
        </w:tc>
        <w:tc>
          <w:tcPr>
            <w:tcW w:w="2681" w:type="dxa"/>
          </w:tcPr>
          <w:p w:rsidR="00B94A7B" w:rsidRPr="00E74491" w:rsidRDefault="00B94A7B" w:rsidP="00AF4059">
            <w:pPr>
              <w:rPr>
                <w:rFonts w:ascii="Arial" w:hAnsi="Arial"/>
                <w:kern w:val="0"/>
                <w:sz w:val="18"/>
                <w:szCs w:val="18"/>
                <w:lang w:val="fr-FR"/>
              </w:rPr>
            </w:pPr>
            <w:r w:rsidRPr="00E74491">
              <w:rPr>
                <w:rFonts w:ascii="Arial" w:hAnsi="Arial" w:hint="eastAsia"/>
                <w:kern w:val="0"/>
                <w:sz w:val="18"/>
                <w:szCs w:val="18"/>
                <w:lang w:val="fr-FR"/>
              </w:rPr>
              <w:t>协议版本号</w:t>
            </w:r>
          </w:p>
        </w:tc>
      </w:tr>
      <w:tr w:rsidR="00B94A7B" w:rsidTr="00F2204F">
        <w:trPr>
          <w:jc w:val="center"/>
        </w:trPr>
        <w:tc>
          <w:tcPr>
            <w:tcW w:w="2378" w:type="dxa"/>
          </w:tcPr>
          <w:p w:rsidR="00B94A7B" w:rsidRPr="00E74491" w:rsidRDefault="00B94A7B" w:rsidP="00AF4059">
            <w:pPr>
              <w:pStyle w:val="TAL"/>
              <w:rPr>
                <w:lang w:val="fr-FR" w:eastAsia="zh-CN"/>
              </w:rPr>
            </w:pPr>
            <w:r>
              <w:rPr>
                <w:lang w:val="fr-FR" w:eastAsia="zh-CN"/>
              </w:rPr>
              <w:t>transactionID</w:t>
            </w:r>
          </w:p>
        </w:tc>
        <w:tc>
          <w:tcPr>
            <w:tcW w:w="737" w:type="dxa"/>
          </w:tcPr>
          <w:p w:rsidR="00B94A7B" w:rsidRPr="00E74491" w:rsidRDefault="00B94A7B" w:rsidP="00AF4059">
            <w:pPr>
              <w:pStyle w:val="TAL"/>
              <w:rPr>
                <w:lang w:val="fr-FR" w:eastAsia="zh-CN"/>
              </w:rPr>
            </w:pPr>
            <w:r>
              <w:rPr>
                <w:rFonts w:hint="eastAsia"/>
                <w:lang w:val="fr-FR" w:eastAsia="zh-CN"/>
              </w:rPr>
              <w:t>M</w:t>
            </w:r>
          </w:p>
        </w:tc>
        <w:tc>
          <w:tcPr>
            <w:tcW w:w="2235" w:type="dxa"/>
          </w:tcPr>
          <w:p w:rsidR="00B94A7B" w:rsidRPr="00E74491" w:rsidRDefault="00B94A7B" w:rsidP="00AF4059">
            <w:pPr>
              <w:pStyle w:val="TAH"/>
              <w:ind w:left="62"/>
              <w:jc w:val="both"/>
              <w:rPr>
                <w:b w:val="0"/>
                <w:lang w:val="fr-FR" w:eastAsia="zh-CN"/>
              </w:rPr>
            </w:pPr>
            <w:r>
              <w:rPr>
                <w:rFonts w:hint="eastAsia"/>
                <w:b w:val="0"/>
                <w:lang w:val="fr-FR" w:eastAsia="zh-CN"/>
              </w:rPr>
              <w:t>String</w:t>
            </w:r>
          </w:p>
        </w:tc>
        <w:tc>
          <w:tcPr>
            <w:tcW w:w="769" w:type="dxa"/>
          </w:tcPr>
          <w:p w:rsidR="00B94A7B" w:rsidRPr="00E74491" w:rsidRDefault="00B94A7B" w:rsidP="00AF4059">
            <w:pPr>
              <w:rPr>
                <w:rFonts w:ascii="Arial" w:hAnsi="Arial"/>
                <w:kern w:val="0"/>
                <w:sz w:val="18"/>
                <w:szCs w:val="18"/>
                <w:lang w:val="fr-FR"/>
              </w:rPr>
            </w:pPr>
            <w:r w:rsidRPr="00E74491">
              <w:rPr>
                <w:rFonts w:ascii="Arial" w:hAnsi="Arial" w:hint="eastAsia"/>
                <w:kern w:val="0"/>
                <w:sz w:val="18"/>
                <w:szCs w:val="18"/>
                <w:lang w:val="fr-FR"/>
              </w:rPr>
              <w:t>40</w:t>
            </w:r>
          </w:p>
        </w:tc>
        <w:tc>
          <w:tcPr>
            <w:tcW w:w="2681" w:type="dxa"/>
          </w:tcPr>
          <w:p w:rsidR="00B94A7B" w:rsidRPr="00E74491" w:rsidRDefault="00B94A7B" w:rsidP="00AF4059">
            <w:pPr>
              <w:rPr>
                <w:rFonts w:ascii="Arial" w:hAnsi="Arial"/>
                <w:kern w:val="0"/>
                <w:sz w:val="18"/>
                <w:szCs w:val="18"/>
                <w:lang w:val="fr-FR"/>
              </w:rPr>
            </w:pPr>
            <w:r w:rsidRPr="00E74491">
              <w:rPr>
                <w:rFonts w:ascii="Arial" w:hAnsi="Arial" w:hint="eastAsia"/>
                <w:kern w:val="0"/>
                <w:sz w:val="18"/>
                <w:szCs w:val="18"/>
                <w:lang w:val="fr-FR"/>
              </w:rPr>
              <w:t>消息标识</w:t>
            </w:r>
          </w:p>
        </w:tc>
      </w:tr>
      <w:tr w:rsidR="00B94A7B" w:rsidTr="00F2204F">
        <w:trPr>
          <w:jc w:val="center"/>
        </w:trPr>
        <w:tc>
          <w:tcPr>
            <w:tcW w:w="2378" w:type="dxa"/>
          </w:tcPr>
          <w:p w:rsidR="00B94A7B" w:rsidRPr="00C8364D" w:rsidRDefault="00B94A7B" w:rsidP="00AF4059">
            <w:pPr>
              <w:pStyle w:val="TAL"/>
              <w:rPr>
                <w:lang w:val="fr-FR" w:eastAsia="zh-CN"/>
              </w:rPr>
            </w:pPr>
            <w:r w:rsidRPr="00C8364D">
              <w:rPr>
                <w:rFonts w:hint="eastAsia"/>
                <w:lang w:val="fr-FR" w:eastAsia="zh-CN"/>
              </w:rPr>
              <w:t>traceFlag</w:t>
            </w:r>
          </w:p>
        </w:tc>
        <w:tc>
          <w:tcPr>
            <w:tcW w:w="737" w:type="dxa"/>
          </w:tcPr>
          <w:p w:rsidR="00B94A7B" w:rsidRPr="00C8364D" w:rsidRDefault="00B94A7B" w:rsidP="00AF4059">
            <w:pPr>
              <w:spacing w:line="240" w:lineRule="atLeast"/>
              <w:rPr>
                <w:rFonts w:ascii="Arial" w:hAnsi="Arial"/>
                <w:kern w:val="0"/>
                <w:sz w:val="18"/>
                <w:szCs w:val="18"/>
                <w:lang w:val="fr-FR"/>
              </w:rPr>
            </w:pPr>
            <w:r w:rsidRPr="00C8364D">
              <w:rPr>
                <w:rFonts w:ascii="Arial" w:hAnsi="Arial" w:hint="eastAsia"/>
                <w:kern w:val="0"/>
                <w:sz w:val="18"/>
                <w:szCs w:val="18"/>
                <w:lang w:val="fr-FR"/>
              </w:rPr>
              <w:t xml:space="preserve">O </w:t>
            </w:r>
          </w:p>
        </w:tc>
        <w:tc>
          <w:tcPr>
            <w:tcW w:w="2235" w:type="dxa"/>
          </w:tcPr>
          <w:p w:rsidR="00B94A7B" w:rsidRPr="00C8364D" w:rsidRDefault="00B94A7B" w:rsidP="00AF4059">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769" w:type="dxa"/>
          </w:tcPr>
          <w:p w:rsidR="00B94A7B" w:rsidRPr="00C8364D" w:rsidRDefault="00B94A7B" w:rsidP="00AF4059">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2681" w:type="dxa"/>
          </w:tcPr>
          <w:p w:rsidR="00B94A7B" w:rsidRPr="00C8364D" w:rsidRDefault="00B94A7B" w:rsidP="00550601">
            <w:pPr>
              <w:spacing w:line="240" w:lineRule="atLeast"/>
              <w:rPr>
                <w:rFonts w:ascii="Arial" w:hAnsi="Arial"/>
                <w:kern w:val="0"/>
                <w:sz w:val="18"/>
                <w:szCs w:val="18"/>
                <w:lang w:val="fr-FR"/>
              </w:rPr>
            </w:pPr>
            <w:r>
              <w:rPr>
                <w:rFonts w:ascii="Arial" w:hAnsi="Arial" w:hint="eastAsia"/>
                <w:kern w:val="0"/>
                <w:sz w:val="18"/>
                <w:szCs w:val="18"/>
                <w:lang w:val="fr-FR"/>
              </w:rPr>
              <w:t>跟踪标志</w:t>
            </w:r>
          </w:p>
        </w:tc>
      </w:tr>
      <w:tr w:rsidR="00737479" w:rsidTr="00F2204F">
        <w:trPr>
          <w:jc w:val="center"/>
        </w:trPr>
        <w:tc>
          <w:tcPr>
            <w:tcW w:w="2378" w:type="dxa"/>
          </w:tcPr>
          <w:p w:rsidR="00737479" w:rsidRPr="00C8364D" w:rsidRDefault="00737479" w:rsidP="00D3746E">
            <w:pPr>
              <w:pStyle w:val="TAL"/>
              <w:rPr>
                <w:lang w:val="fr-FR" w:eastAsia="zh-CN"/>
              </w:rPr>
            </w:pPr>
            <w:r>
              <w:rPr>
                <w:rFonts w:hint="eastAsia"/>
                <w:lang w:val="fr-FR" w:eastAsia="zh-CN"/>
              </w:rPr>
              <w:t>userID</w:t>
            </w:r>
          </w:p>
        </w:tc>
        <w:tc>
          <w:tcPr>
            <w:tcW w:w="737" w:type="dxa"/>
          </w:tcPr>
          <w:p w:rsidR="00737479" w:rsidRPr="00C8364D" w:rsidRDefault="00737479" w:rsidP="00D3746E">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2235" w:type="dxa"/>
          </w:tcPr>
          <w:p w:rsidR="00737479" w:rsidRDefault="005200E4" w:rsidP="00B71D58">
            <w:pPr>
              <w:spacing w:line="240" w:lineRule="atLeast"/>
              <w:rPr>
                <w:rFonts w:ascii="Arial" w:hAnsi="Arial"/>
                <w:kern w:val="0"/>
                <w:sz w:val="18"/>
                <w:szCs w:val="18"/>
                <w:lang w:val="fr-FR"/>
              </w:rPr>
            </w:pPr>
            <w:r>
              <w:rPr>
                <w:rFonts w:ascii="Arial" w:hAnsi="Arial" w:hint="eastAsia"/>
                <w:kern w:val="0"/>
                <w:sz w:val="18"/>
                <w:szCs w:val="18"/>
                <w:lang w:val="fr-FR"/>
              </w:rPr>
              <w:t>Bigint</w:t>
            </w:r>
          </w:p>
        </w:tc>
        <w:tc>
          <w:tcPr>
            <w:tcW w:w="769" w:type="dxa"/>
          </w:tcPr>
          <w:p w:rsidR="00737479" w:rsidRDefault="00737479" w:rsidP="00D3746E">
            <w:pPr>
              <w:spacing w:line="240" w:lineRule="atLeast"/>
              <w:rPr>
                <w:rFonts w:ascii="Arial" w:hAnsi="Arial"/>
                <w:kern w:val="0"/>
                <w:sz w:val="18"/>
                <w:szCs w:val="18"/>
                <w:lang w:val="fr-FR"/>
              </w:rPr>
            </w:pPr>
          </w:p>
        </w:tc>
        <w:tc>
          <w:tcPr>
            <w:tcW w:w="2681" w:type="dxa"/>
          </w:tcPr>
          <w:p w:rsidR="00737479" w:rsidRDefault="00737479" w:rsidP="00D3746E">
            <w:pPr>
              <w:spacing w:line="240" w:lineRule="atLeast"/>
              <w:rPr>
                <w:rFonts w:ascii="Arial" w:hAnsi="Arial"/>
                <w:kern w:val="0"/>
                <w:sz w:val="18"/>
                <w:szCs w:val="18"/>
                <w:lang w:val="fr-FR"/>
              </w:rPr>
            </w:pPr>
            <w:r>
              <w:rPr>
                <w:rFonts w:ascii="Arial" w:hAnsi="Arial" w:hint="eastAsia"/>
                <w:kern w:val="0"/>
                <w:sz w:val="18"/>
                <w:szCs w:val="18"/>
                <w:lang w:val="fr-FR"/>
              </w:rPr>
              <w:t>用户</w:t>
            </w:r>
            <w:r>
              <w:rPr>
                <w:rFonts w:ascii="Arial" w:hAnsi="Arial" w:hint="eastAsia"/>
                <w:kern w:val="0"/>
                <w:sz w:val="18"/>
                <w:szCs w:val="18"/>
                <w:lang w:val="fr-FR"/>
              </w:rPr>
              <w:t>ID</w:t>
            </w:r>
            <w:r>
              <w:rPr>
                <w:rFonts w:ascii="Arial" w:hAnsi="Arial" w:hint="eastAsia"/>
                <w:kern w:val="0"/>
                <w:sz w:val="18"/>
                <w:szCs w:val="18"/>
                <w:lang w:val="fr-FR"/>
              </w:rPr>
              <w:t>（内部）</w:t>
            </w:r>
          </w:p>
        </w:tc>
      </w:tr>
    </w:tbl>
    <w:p w:rsidR="000D79DC" w:rsidRPr="003B27B9" w:rsidRDefault="000D79DC" w:rsidP="000D79DC">
      <w:pPr>
        <w:ind w:left="198"/>
        <w:rPr>
          <w:lang w:val="en-GB"/>
        </w:rPr>
      </w:pPr>
    </w:p>
    <w:p w:rsidR="000D79DC" w:rsidRDefault="000D79DC" w:rsidP="00407B6C">
      <w:pPr>
        <w:pStyle w:val="41"/>
      </w:pPr>
      <w:r>
        <w:rPr>
          <w:rFonts w:hint="eastAsia"/>
        </w:rPr>
        <w:t>异常信息</w:t>
      </w:r>
    </w:p>
    <w:p w:rsidR="000D79DC" w:rsidRDefault="003A7F02" w:rsidP="003A7F02">
      <w:pPr>
        <w:pStyle w:val="a4"/>
        <w:ind w:firstLine="210"/>
      </w:pPr>
      <w:r>
        <w:rPr>
          <w:rFonts w:hint="eastAsia"/>
        </w:rPr>
        <w:t>失败则抛出异常</w:t>
      </w:r>
      <w:r>
        <w:rPr>
          <w:rFonts w:hint="eastAsia"/>
        </w:rPr>
        <w:t>CException</w:t>
      </w:r>
      <w:r>
        <w:rPr>
          <w:rFonts w:hint="eastAsia"/>
        </w:rPr>
        <w:t>，具体内容请参考异常码定义文档。</w:t>
      </w:r>
    </w:p>
    <w:p w:rsidR="00AA2E28" w:rsidRDefault="00AA2E28" w:rsidP="00AA2E28">
      <w:pPr>
        <w:ind w:firstLine="210"/>
        <w:rPr>
          <w:lang w:val="fr-FR"/>
        </w:rPr>
      </w:pPr>
      <w:r>
        <w:rPr>
          <w:rFonts w:hint="eastAsia"/>
        </w:rPr>
        <w:t>异常码：</w:t>
      </w:r>
      <w:r w:rsidR="00E85726">
        <w:rPr>
          <w:rFonts w:hint="eastAsia"/>
        </w:rPr>
        <w:t>1~999</w:t>
      </w:r>
      <w:r>
        <w:rPr>
          <w:rFonts w:hint="eastAsia"/>
        </w:rPr>
        <w:t>表示需要前转的归属站点号。</w:t>
      </w:r>
    </w:p>
    <w:p w:rsidR="006E63BA" w:rsidRDefault="006E63BA" w:rsidP="00407B6C">
      <w:pPr>
        <w:pStyle w:val="41"/>
      </w:pPr>
      <w:r>
        <w:rPr>
          <w:rFonts w:hint="eastAsia"/>
        </w:rPr>
        <w:t>Json</w:t>
      </w:r>
      <w:r>
        <w:rPr>
          <w:rFonts w:hint="eastAsia"/>
        </w:rPr>
        <w:t>接口登录认证信息说明</w:t>
      </w:r>
    </w:p>
    <w:p w:rsidR="006E63BA" w:rsidRPr="003A63A1" w:rsidRDefault="006E63BA" w:rsidP="006E63BA">
      <w:r>
        <w:rPr>
          <w:rFonts w:hint="eastAsia"/>
        </w:rPr>
        <w:t xml:space="preserve">   Authorization</w:t>
      </w:r>
      <w:r>
        <w:rPr>
          <w:rFonts w:hint="eastAsia"/>
        </w:rPr>
        <w:t>中无需登录认证信息。</w:t>
      </w:r>
    </w:p>
    <w:p w:rsidR="00AA2E28" w:rsidRPr="00AA2E28" w:rsidRDefault="00AA2E28" w:rsidP="003A7F02">
      <w:pPr>
        <w:pStyle w:val="a4"/>
        <w:ind w:firstLine="210"/>
        <w:rPr>
          <w:lang w:val="fr-FR"/>
        </w:rPr>
      </w:pPr>
    </w:p>
    <w:p w:rsidR="000D79DC" w:rsidRPr="0026055C" w:rsidRDefault="000D79DC" w:rsidP="00407B6C">
      <w:pPr>
        <w:pStyle w:val="31"/>
        <w:rPr>
          <w:rStyle w:val="210"/>
          <w:lang w:val="fr-FR"/>
        </w:rPr>
      </w:pPr>
      <w:bookmarkStart w:id="583" w:name="_Toc317101357"/>
      <w:r w:rsidRPr="0026055C">
        <w:rPr>
          <w:rStyle w:val="210"/>
          <w:rFonts w:hint="eastAsia"/>
          <w:lang w:val="fr-FR"/>
        </w:rPr>
        <w:t>HTTP(s)</w:t>
      </w:r>
      <w:r>
        <w:rPr>
          <w:rStyle w:val="210"/>
          <w:rFonts w:hint="eastAsia"/>
        </w:rPr>
        <w:t>接口</w:t>
      </w:r>
      <w:bookmarkEnd w:id="583"/>
    </w:p>
    <w:p w:rsidR="000D79DC" w:rsidRPr="0026055C" w:rsidRDefault="000D79DC" w:rsidP="00407B6C">
      <w:pPr>
        <w:pStyle w:val="41"/>
        <w:rPr>
          <w:lang w:val="fr-FR"/>
        </w:rPr>
      </w:pPr>
      <w:r>
        <w:rPr>
          <w:rFonts w:hint="eastAsia"/>
        </w:rPr>
        <w:t>描述</w:t>
      </w:r>
    </w:p>
    <w:p w:rsidR="000D79DC" w:rsidRPr="00F74B5F" w:rsidRDefault="000D79DC" w:rsidP="000D79DC">
      <w:pPr>
        <w:ind w:firstLine="420"/>
      </w:pPr>
      <w:r>
        <w:rPr>
          <w:rFonts w:hint="eastAsia"/>
        </w:rPr>
        <w:t>用户丢失密码后，</w:t>
      </w:r>
      <w:r w:rsidR="00367E03">
        <w:rPr>
          <w:rFonts w:hint="eastAsia"/>
        </w:rPr>
        <w:t>通过提示问题答案修改密码</w:t>
      </w:r>
      <w:r>
        <w:rPr>
          <w:rFonts w:hint="eastAsia"/>
        </w:rPr>
        <w:t>。</w:t>
      </w:r>
    </w:p>
    <w:p w:rsidR="000D79DC" w:rsidRDefault="000D79DC" w:rsidP="000D79DC">
      <w:pPr>
        <w:ind w:firstLine="420"/>
      </w:pPr>
      <w:r w:rsidRPr="0026055C">
        <w:rPr>
          <w:rFonts w:hint="eastAsia"/>
          <w:lang w:val="fr-FR"/>
        </w:rPr>
        <w:t>AccountAgent</w:t>
      </w:r>
      <w:r>
        <w:rPr>
          <w:rFonts w:hint="eastAsia"/>
        </w:rPr>
        <w:t>向</w:t>
      </w:r>
      <w:r w:rsidRPr="0026055C">
        <w:rPr>
          <w:rFonts w:hint="eastAsia"/>
          <w:lang w:val="fr-FR"/>
        </w:rPr>
        <w:t>AccountServer</w:t>
      </w:r>
      <w:r>
        <w:rPr>
          <w:rFonts w:hint="eastAsia"/>
        </w:rPr>
        <w:t>发起请求</w:t>
      </w:r>
      <w:r w:rsidRPr="0026055C">
        <w:rPr>
          <w:rFonts w:hint="eastAsia"/>
          <w:lang w:val="fr-FR"/>
        </w:rPr>
        <w:t>，</w:t>
      </w:r>
      <w:r w:rsidRPr="0026055C">
        <w:rPr>
          <w:rFonts w:hint="eastAsia"/>
          <w:lang w:val="fr-FR"/>
        </w:rPr>
        <w:t>AccountServer</w:t>
      </w:r>
      <w:r>
        <w:rPr>
          <w:rFonts w:hint="eastAsia"/>
        </w:rPr>
        <w:t>内部转调上述</w:t>
      </w:r>
      <w:r w:rsidRPr="0026055C">
        <w:rPr>
          <w:rFonts w:hint="eastAsia"/>
          <w:lang w:val="fr-FR"/>
        </w:rPr>
        <w:t>SOAP</w:t>
      </w:r>
      <w:r>
        <w:rPr>
          <w:rFonts w:hint="eastAsia"/>
        </w:rPr>
        <w:t>接口。</w:t>
      </w:r>
    </w:p>
    <w:p w:rsidR="00616AAD" w:rsidRDefault="00616AAD" w:rsidP="000D79DC">
      <w:pPr>
        <w:ind w:firstLine="420"/>
        <w:rPr>
          <w:lang w:val="fr-FR"/>
        </w:rPr>
      </w:pPr>
      <w:r>
        <w:rPr>
          <w:rFonts w:hint="eastAsia"/>
          <w:lang w:val="fr-FR"/>
        </w:rPr>
        <w:t>该操作无需携带服务端已通过认证的</w:t>
      </w:r>
      <w:r>
        <w:rPr>
          <w:rFonts w:hint="eastAsia"/>
          <w:lang w:val="fr-FR"/>
        </w:rPr>
        <w:t>sessionID</w:t>
      </w:r>
      <w:r>
        <w:rPr>
          <w:rFonts w:hint="eastAsia"/>
          <w:lang w:val="fr-FR"/>
        </w:rPr>
        <w:t>。</w:t>
      </w:r>
    </w:p>
    <w:p w:rsidR="00AA2E28" w:rsidRPr="000B7FED" w:rsidRDefault="00AA2E28" w:rsidP="00AA2E28">
      <w:pPr>
        <w:ind w:firstLine="420"/>
        <w:rPr>
          <w:lang w:val="fr-FR"/>
        </w:rPr>
      </w:pPr>
      <w:r>
        <w:rPr>
          <w:rFonts w:hint="eastAsia"/>
          <w:lang w:val="fr-FR"/>
        </w:rPr>
        <w:t>UP</w:t>
      </w:r>
      <w:r>
        <w:rPr>
          <w:rFonts w:hint="eastAsia"/>
          <w:lang w:val="fr-FR"/>
        </w:rPr>
        <w:t>返回</w:t>
      </w:r>
      <w:r>
        <w:rPr>
          <w:rFonts w:hint="eastAsia"/>
        </w:rPr>
        <w:t>异常码</w:t>
      </w:r>
      <w:r w:rsidRPr="00E81EFF">
        <w:rPr>
          <w:rFonts w:hint="eastAsia"/>
          <w:lang w:val="fr-FR"/>
        </w:rPr>
        <w:t>(</w:t>
      </w:r>
      <w:r w:rsidR="00E85726">
        <w:rPr>
          <w:rFonts w:hint="eastAsia"/>
          <w:lang w:val="fr-FR"/>
        </w:rPr>
        <w:t>1~999</w:t>
      </w:r>
      <w:r w:rsidRPr="00E81EFF">
        <w:rPr>
          <w:rFonts w:hint="eastAsia"/>
          <w:lang w:val="fr-FR"/>
        </w:rPr>
        <w:t>)</w:t>
      </w:r>
      <w:r>
        <w:rPr>
          <w:rFonts w:hint="eastAsia"/>
        </w:rPr>
        <w:t>时</w:t>
      </w:r>
      <w:r w:rsidRPr="00E81EFF">
        <w:rPr>
          <w:rFonts w:hint="eastAsia"/>
          <w:lang w:val="fr-FR"/>
        </w:rPr>
        <w:t>，</w:t>
      </w:r>
      <w:r w:rsidRPr="00E81EFF">
        <w:rPr>
          <w:rFonts w:hint="eastAsia"/>
          <w:lang w:val="fr-FR"/>
        </w:rPr>
        <w:t>AccountServer</w:t>
      </w:r>
      <w:r>
        <w:rPr>
          <w:rFonts w:hint="eastAsia"/>
        </w:rPr>
        <w:t>返回重定向</w:t>
      </w:r>
      <w:r w:rsidRPr="00E81EFF">
        <w:rPr>
          <w:rFonts w:hint="eastAsia"/>
          <w:lang w:val="fr-FR"/>
        </w:rPr>
        <w:t>，</w:t>
      </w:r>
      <w:r>
        <w:rPr>
          <w:rFonts w:hint="eastAsia"/>
        </w:rPr>
        <w:t>重定向</w:t>
      </w:r>
      <w:r w:rsidRPr="00E81EFF">
        <w:rPr>
          <w:rFonts w:hint="eastAsia"/>
          <w:lang w:val="fr-FR"/>
        </w:rPr>
        <w:t>URL</w:t>
      </w:r>
      <w:r>
        <w:rPr>
          <w:rFonts w:hint="eastAsia"/>
        </w:rPr>
        <w:t>为源</w:t>
      </w:r>
      <w:r w:rsidRPr="00E81EFF">
        <w:rPr>
          <w:rFonts w:hint="eastAsia"/>
          <w:lang w:val="fr-FR"/>
        </w:rPr>
        <w:t>URL</w:t>
      </w:r>
      <w:r>
        <w:rPr>
          <w:rFonts w:hint="eastAsia"/>
          <w:lang w:val="fr-FR"/>
        </w:rPr>
        <w:t>的子域名部分</w:t>
      </w:r>
      <w:r>
        <w:rPr>
          <w:rFonts w:hint="eastAsia"/>
        </w:rPr>
        <w:t>增加归属站点号。</w:t>
      </w:r>
    </w:p>
    <w:p w:rsidR="00AA2E28" w:rsidRPr="00AA2E28" w:rsidRDefault="00AA2E28" w:rsidP="000D79DC">
      <w:pPr>
        <w:ind w:firstLine="420"/>
        <w:rPr>
          <w:lang w:val="fr-FR"/>
        </w:rPr>
      </w:pPr>
    </w:p>
    <w:p w:rsidR="000D79DC" w:rsidRPr="0026055C" w:rsidRDefault="000D79DC" w:rsidP="00407B6C">
      <w:pPr>
        <w:pStyle w:val="41"/>
        <w:rPr>
          <w:lang w:val="fr-FR"/>
        </w:rPr>
      </w:pPr>
      <w:r w:rsidRPr="00A6475E">
        <w:rPr>
          <w:rFonts w:hint="eastAsia"/>
        </w:rPr>
        <w:t>协议映射</w:t>
      </w:r>
    </w:p>
    <w:p w:rsidR="000D79DC" w:rsidRPr="0026055C" w:rsidRDefault="000D79DC" w:rsidP="00FF54F0">
      <w:pPr>
        <w:numPr>
          <w:ilvl w:val="0"/>
          <w:numId w:val="22"/>
        </w:numPr>
        <w:tabs>
          <w:tab w:val="num" w:pos="0"/>
        </w:tabs>
        <w:rPr>
          <w:b/>
          <w:lang w:val="fr-FR"/>
        </w:rPr>
      </w:pPr>
      <w:r w:rsidRPr="00A6475E">
        <w:rPr>
          <w:rFonts w:hint="eastAsia"/>
          <w:b/>
        </w:rPr>
        <w:t>请求消息示例</w:t>
      </w:r>
    </w:p>
    <w:p w:rsidR="000D79DC" w:rsidRPr="00A6475E" w:rsidRDefault="000D79DC" w:rsidP="000D79DC">
      <w:r w:rsidRPr="0026055C">
        <w:rPr>
          <w:lang w:val="fr-FR"/>
        </w:rPr>
        <w:t>POST</w:t>
      </w:r>
      <w:r w:rsidRPr="0026055C">
        <w:rPr>
          <w:rFonts w:hint="eastAsia"/>
          <w:lang w:val="fr-FR"/>
        </w:rPr>
        <w:t xml:space="preserve"> </w:t>
      </w:r>
      <w:r w:rsidRPr="0026055C">
        <w:rPr>
          <w:lang w:val="fr-FR"/>
        </w:rPr>
        <w:t>http://host:port/</w:t>
      </w:r>
      <w:r w:rsidRPr="0026055C">
        <w:rPr>
          <w:rFonts w:hint="eastAsia"/>
          <w:lang w:val="fr-FR"/>
        </w:rPr>
        <w:t>AccountServer</w:t>
      </w:r>
      <w:r w:rsidRPr="0026055C">
        <w:rPr>
          <w:lang w:val="fr-FR"/>
        </w:rPr>
        <w:t>/I</w:t>
      </w:r>
      <w:r w:rsidRPr="0026055C">
        <w:rPr>
          <w:rFonts w:hint="eastAsia"/>
          <w:lang w:val="fr-FR"/>
        </w:rPr>
        <w:t>U</w:t>
      </w:r>
      <w:r w:rsidRPr="00A6475E">
        <w:rPr>
          <w:rFonts w:hint="eastAsia"/>
        </w:rPr>
        <w:t>ser</w:t>
      </w:r>
      <w:r>
        <w:rPr>
          <w:rFonts w:hint="eastAsia"/>
        </w:rPr>
        <w:t>Pwd</w:t>
      </w:r>
      <w:r w:rsidRPr="00A6475E">
        <w:rPr>
          <w:rFonts w:hint="eastAsia"/>
        </w:rPr>
        <w:t>Mng</w:t>
      </w:r>
      <w:r w:rsidR="0034718F">
        <w:rPr>
          <w:rFonts w:hint="eastAsia"/>
        </w:rPr>
        <w:t>/</w:t>
      </w:r>
      <w:r w:rsidR="00367E03">
        <w:rPr>
          <w:rFonts w:hint="eastAsia"/>
        </w:rPr>
        <w:t>updatePwdByPrompt</w:t>
      </w:r>
      <w:r w:rsidRPr="00A6475E">
        <w:t xml:space="preserve"> </w:t>
      </w:r>
      <w:r>
        <w:rPr>
          <w:rFonts w:hint="eastAsia"/>
        </w:rPr>
        <w:t xml:space="preserve"> </w:t>
      </w:r>
      <w:r w:rsidRPr="00A6475E">
        <w:t>HTTP</w:t>
      </w:r>
      <w:r w:rsidR="00367E03">
        <w:rPr>
          <w:rFonts w:hint="eastAsia"/>
        </w:rPr>
        <w:t>S</w:t>
      </w:r>
      <w:r w:rsidRPr="00A6475E">
        <w:t>/1.1</w:t>
      </w:r>
    </w:p>
    <w:p w:rsidR="000D79DC" w:rsidRPr="00A6475E" w:rsidRDefault="000D79DC" w:rsidP="000D79DC">
      <w:r w:rsidRPr="00A6475E">
        <w:rPr>
          <w:i/>
        </w:rPr>
        <w:t>Authorization</w:t>
      </w:r>
      <w:r w:rsidRPr="00A6475E">
        <w:rPr>
          <w:rFonts w:hint="eastAsia"/>
          <w:i/>
        </w:rPr>
        <w:t>:</w:t>
      </w:r>
      <w:r>
        <w:rPr>
          <w:rFonts w:hint="eastAsia"/>
          <w:i/>
        </w:rPr>
        <w:t>为空</w:t>
      </w:r>
    </w:p>
    <w:p w:rsidR="000D79DC" w:rsidRPr="00A6475E" w:rsidRDefault="000D79DC" w:rsidP="000D79DC"/>
    <w:p w:rsidR="000D79DC" w:rsidRPr="00A6475E" w:rsidRDefault="000D79DC" w:rsidP="000D79DC">
      <w:pPr>
        <w:rPr>
          <w:lang w:val="de-DE"/>
        </w:rPr>
      </w:pPr>
      <w:r w:rsidRPr="00A6475E">
        <w:rPr>
          <w:lang w:val="de-DE"/>
        </w:rPr>
        <w:t>&lt;?xml version="1.0" encoding="UTF-8"?&gt;</w:t>
      </w:r>
    </w:p>
    <w:p w:rsidR="000D79DC" w:rsidRPr="00A6475E" w:rsidRDefault="000D79DC" w:rsidP="000D79DC">
      <w:pPr>
        <w:rPr>
          <w:lang w:val="de-DE"/>
        </w:rPr>
      </w:pPr>
      <w:r w:rsidRPr="00A6475E">
        <w:rPr>
          <w:lang w:val="de-DE"/>
        </w:rPr>
        <w:t>&lt;</w:t>
      </w:r>
      <w:r w:rsidR="00367E03">
        <w:rPr>
          <w:rFonts w:hint="eastAsia"/>
        </w:rPr>
        <w:t>UpdatePwdByPromptR</w:t>
      </w:r>
      <w:r w:rsidR="00C31DB3">
        <w:rPr>
          <w:rFonts w:hint="eastAsia"/>
        </w:rPr>
        <w:t>eq</w:t>
      </w:r>
      <w:r w:rsidRPr="00A6475E">
        <w:rPr>
          <w:lang w:val="de-DE"/>
        </w:rPr>
        <w:t>&gt;</w:t>
      </w:r>
    </w:p>
    <w:p w:rsidR="00C31DB3" w:rsidRDefault="00C31DB3" w:rsidP="00C31DB3">
      <w:pPr>
        <w:ind w:leftChars="100" w:left="210"/>
      </w:pPr>
      <w:r w:rsidRPr="00A6475E">
        <w:t>&lt;</w:t>
      </w:r>
      <w:r w:rsidRPr="00A6475E">
        <w:rPr>
          <w:rFonts w:hint="eastAsia"/>
          <w:lang w:val="fr-FR"/>
        </w:rPr>
        <w:t xml:space="preserve"> </w:t>
      </w:r>
      <w:r w:rsidRPr="00A6475E">
        <w:rPr>
          <w:rFonts w:hint="eastAsia"/>
        </w:rPr>
        <w:t>v</w:t>
      </w:r>
      <w:r w:rsidRPr="00A6475E">
        <w:t>ersion &gt;</w:t>
      </w:r>
      <w:r w:rsidR="00A3706D">
        <w:rPr>
          <w:rFonts w:hint="eastAsia"/>
        </w:rPr>
        <w:t>01.01</w:t>
      </w:r>
      <w:r w:rsidRPr="00A6475E">
        <w:t>&lt;/</w:t>
      </w:r>
      <w:r w:rsidRPr="00A6475E">
        <w:rPr>
          <w:rFonts w:hint="eastAsia"/>
        </w:rPr>
        <w:t xml:space="preserve"> v</w:t>
      </w:r>
      <w:r w:rsidRPr="00A6475E">
        <w:t>ersion &gt;</w:t>
      </w:r>
    </w:p>
    <w:p w:rsidR="003068A3" w:rsidRPr="00A6475E" w:rsidRDefault="003068A3" w:rsidP="003068A3">
      <w:r w:rsidRPr="00A6475E">
        <w:rPr>
          <w:lang w:val="de-DE"/>
        </w:rPr>
        <w:t xml:space="preserve">  </w:t>
      </w:r>
      <w:r w:rsidRPr="00A6475E">
        <w:t>&lt;</w:t>
      </w:r>
      <w:r>
        <w:rPr>
          <w:rFonts w:hint="eastAsia"/>
        </w:rPr>
        <w:t>a</w:t>
      </w:r>
      <w:r>
        <w:rPr>
          <w:rFonts w:hint="eastAsia"/>
          <w:lang w:val="fr-FR"/>
        </w:rPr>
        <w:t>ccountType</w:t>
      </w:r>
      <w:r w:rsidRPr="00A6475E">
        <w:t>&gt;</w:t>
      </w:r>
      <w:r>
        <w:rPr>
          <w:rFonts w:hint="eastAsia"/>
        </w:rPr>
        <w:t>0</w:t>
      </w:r>
      <w:r w:rsidRPr="00A6475E">
        <w:t>&lt;/</w:t>
      </w:r>
      <w:r>
        <w:rPr>
          <w:rFonts w:hint="eastAsia"/>
        </w:rPr>
        <w:t>a</w:t>
      </w:r>
      <w:r>
        <w:rPr>
          <w:rFonts w:hint="eastAsia"/>
          <w:lang w:val="fr-FR"/>
        </w:rPr>
        <w:t>ccountType</w:t>
      </w:r>
      <w:r w:rsidRPr="00A6475E">
        <w:t xml:space="preserve"> &gt;</w:t>
      </w:r>
    </w:p>
    <w:p w:rsidR="00C31DB3" w:rsidRPr="00A6475E" w:rsidRDefault="00C31DB3" w:rsidP="00C31DB3">
      <w:pPr>
        <w:ind w:leftChars="100" w:left="210"/>
      </w:pPr>
      <w:r w:rsidRPr="00A6475E">
        <w:t>&lt;</w:t>
      </w:r>
      <w:r w:rsidR="00983682">
        <w:rPr>
          <w:rFonts w:hint="eastAsia"/>
          <w:lang w:val="fr-FR"/>
        </w:rPr>
        <w:t>userAccount</w:t>
      </w:r>
      <w:r w:rsidRPr="00A6475E">
        <w:t>&gt;</w:t>
      </w:r>
      <w:r w:rsidR="004C5B27">
        <w:t>008613677777777</w:t>
      </w:r>
      <w:r w:rsidRPr="00A6475E">
        <w:t>&lt;/</w:t>
      </w:r>
      <w:r w:rsidR="00983682">
        <w:rPr>
          <w:rFonts w:hint="eastAsia"/>
          <w:lang w:val="fr-FR"/>
        </w:rPr>
        <w:t>userAccount</w:t>
      </w:r>
      <w:r w:rsidRPr="00A6475E">
        <w:t xml:space="preserve"> &gt;</w:t>
      </w:r>
    </w:p>
    <w:p w:rsidR="00367E03" w:rsidRPr="00A6475E" w:rsidRDefault="00367E03" w:rsidP="00367E03">
      <w:r w:rsidRPr="00A6475E">
        <w:rPr>
          <w:lang w:val="de-DE"/>
        </w:rPr>
        <w:t xml:space="preserve">  </w:t>
      </w:r>
      <w:r w:rsidRPr="00A6475E">
        <w:t>&lt;</w:t>
      </w:r>
      <w:r>
        <w:rPr>
          <w:rFonts w:hint="eastAsia"/>
        </w:rPr>
        <w:t>Answer</w:t>
      </w:r>
      <w:r w:rsidRPr="00A6475E">
        <w:t xml:space="preserve"> &gt;</w:t>
      </w:r>
      <w:r>
        <w:rPr>
          <w:rFonts w:hint="eastAsia"/>
        </w:rPr>
        <w:t>36</w:t>
      </w:r>
      <w:r w:rsidRPr="00A6475E">
        <w:t>&lt;/</w:t>
      </w:r>
      <w:r w:rsidRPr="00367E03">
        <w:rPr>
          <w:rFonts w:hint="eastAsia"/>
        </w:rPr>
        <w:t xml:space="preserve"> </w:t>
      </w:r>
      <w:r>
        <w:rPr>
          <w:rFonts w:hint="eastAsia"/>
        </w:rPr>
        <w:t>Answer</w:t>
      </w:r>
      <w:r w:rsidRPr="00A6475E">
        <w:t xml:space="preserve"> &gt;</w:t>
      </w:r>
    </w:p>
    <w:p w:rsidR="00367E03" w:rsidRDefault="00367E03" w:rsidP="00367E03">
      <w:r w:rsidRPr="00A6475E">
        <w:rPr>
          <w:lang w:val="de-DE"/>
        </w:rPr>
        <w:t xml:space="preserve">  </w:t>
      </w:r>
      <w:r w:rsidRPr="00A6475E">
        <w:t>&lt;</w:t>
      </w:r>
      <w:r>
        <w:t>newPassword</w:t>
      </w:r>
      <w:r w:rsidRPr="00A6475E">
        <w:t>&gt;</w:t>
      </w:r>
      <w:r>
        <w:rPr>
          <w:rFonts w:hint="eastAsia"/>
        </w:rPr>
        <w:t>sdfas23dfdrgrtu</w:t>
      </w:r>
      <w:r w:rsidRPr="00A6475E">
        <w:t>&lt;/</w:t>
      </w:r>
      <w:r>
        <w:t>newPassword</w:t>
      </w:r>
      <w:r w:rsidRPr="00A6475E">
        <w:t>&gt;</w:t>
      </w:r>
    </w:p>
    <w:p w:rsidR="00B71D58" w:rsidRDefault="00B71D58" w:rsidP="00B71D58">
      <w:pPr>
        <w:ind w:leftChars="100" w:left="210"/>
        <w:rPr>
          <w:b/>
          <w:bCs/>
        </w:rPr>
      </w:pPr>
      <w:r>
        <w:rPr>
          <w:rFonts w:hint="eastAsia"/>
        </w:rPr>
        <w:t>&lt;</w:t>
      </w:r>
      <w:r w:rsidR="00E75215">
        <w:rPr>
          <w:rFonts w:hint="eastAsia"/>
          <w:b/>
          <w:bCs/>
        </w:rPr>
        <w:t>reqClientType</w:t>
      </w:r>
      <w:r>
        <w:rPr>
          <w:rFonts w:hint="eastAsia"/>
          <w:b/>
          <w:bCs/>
        </w:rPr>
        <w:t>&gt;0&lt;/</w:t>
      </w:r>
      <w:r w:rsidR="00E75215">
        <w:rPr>
          <w:rFonts w:hint="eastAsia"/>
          <w:b/>
          <w:bCs/>
        </w:rPr>
        <w:t>reqClientType</w:t>
      </w:r>
      <w:r>
        <w:rPr>
          <w:rFonts w:hint="eastAsia"/>
          <w:b/>
          <w:bCs/>
        </w:rPr>
        <w:t>&gt;</w:t>
      </w:r>
    </w:p>
    <w:p w:rsidR="00563C14" w:rsidRDefault="00563C14" w:rsidP="00563C14">
      <w:pPr>
        <w:ind w:leftChars="100" w:left="210"/>
        <w:rPr>
          <w:rFonts w:ascii="Verdana" w:hAnsi="Verdana"/>
        </w:rPr>
      </w:pPr>
      <w:r>
        <w:rPr>
          <w:rFonts w:hint="eastAsia"/>
          <w:b/>
          <w:bCs/>
        </w:rPr>
        <w:lastRenderedPageBreak/>
        <w:t>&lt;</w:t>
      </w:r>
      <w:r>
        <w:rPr>
          <w:rFonts w:ascii="Verdana" w:hAnsi="Verdana" w:hint="eastAsia"/>
        </w:rPr>
        <w:t>deviceType&gt;1&lt;/deviceType&gt;</w:t>
      </w:r>
    </w:p>
    <w:p w:rsidR="00563C14" w:rsidRPr="00A6475E" w:rsidRDefault="00563C14" w:rsidP="00B71D58">
      <w:pPr>
        <w:ind w:leftChars="100" w:left="210"/>
      </w:pPr>
      <w:r>
        <w:rPr>
          <w:rFonts w:hint="eastAsia"/>
          <w:b/>
          <w:bCs/>
        </w:rPr>
        <w:t>&lt;</w:t>
      </w:r>
      <w:r>
        <w:rPr>
          <w:rFonts w:ascii="Verdana" w:hAnsi="Verdana" w:hint="eastAsia"/>
          <w:lang w:val="fr-FR"/>
        </w:rPr>
        <w:t>deviceID&gt;1423545645675674&lt;/deviceID&gt;</w:t>
      </w:r>
    </w:p>
    <w:p w:rsidR="000D79DC" w:rsidRDefault="000D79DC" w:rsidP="000D79DC">
      <w:pPr>
        <w:rPr>
          <w:lang w:val="fr-FR"/>
        </w:rPr>
      </w:pPr>
      <w:r w:rsidRPr="00A6475E">
        <w:rPr>
          <w:lang w:val="fr-FR"/>
        </w:rPr>
        <w:t>&lt;/</w:t>
      </w:r>
      <w:r w:rsidR="00367E03">
        <w:rPr>
          <w:rFonts w:hint="eastAsia"/>
        </w:rPr>
        <w:t>UpdatePwdByPromptReq</w:t>
      </w:r>
      <w:r w:rsidRPr="00A6475E">
        <w:rPr>
          <w:lang w:val="fr-FR"/>
        </w:rPr>
        <w:t>&gt;</w:t>
      </w:r>
    </w:p>
    <w:p w:rsidR="000D79DC" w:rsidRPr="00A6475E" w:rsidRDefault="000D79DC" w:rsidP="000D79DC">
      <w:pPr>
        <w:rPr>
          <w:lang w:val="fr-FR"/>
        </w:rPr>
      </w:pPr>
    </w:p>
    <w:p w:rsidR="000D79DC" w:rsidRPr="00A6475E" w:rsidRDefault="000D79DC" w:rsidP="00FF54F0">
      <w:pPr>
        <w:numPr>
          <w:ilvl w:val="0"/>
          <w:numId w:val="22"/>
        </w:numPr>
        <w:tabs>
          <w:tab w:val="num" w:pos="0"/>
        </w:tabs>
        <w:rPr>
          <w:b/>
        </w:rPr>
      </w:pPr>
      <w:r w:rsidRPr="00A6475E">
        <w:rPr>
          <w:rFonts w:hint="eastAsia"/>
          <w:b/>
        </w:rPr>
        <w:t>响应消息</w:t>
      </w:r>
    </w:p>
    <w:p w:rsidR="000D79DC" w:rsidRPr="00A6475E" w:rsidRDefault="000D79DC" w:rsidP="000D79DC">
      <w:r w:rsidRPr="00A6475E">
        <w:t>&lt;?xml version="1.0" encoding="UTF-8"?&gt;</w:t>
      </w:r>
    </w:p>
    <w:p w:rsidR="000D79DC" w:rsidRDefault="000D79DC" w:rsidP="000D79DC">
      <w:r w:rsidRPr="00A6475E">
        <w:t xml:space="preserve">&lt;result </w:t>
      </w:r>
      <w:r>
        <w:rPr>
          <w:rFonts w:hint="eastAsia"/>
        </w:rPr>
        <w:t>result</w:t>
      </w:r>
      <w:r w:rsidRPr="00A6475E">
        <w:rPr>
          <w:rFonts w:hint="eastAsia"/>
        </w:rPr>
        <w:t>Code</w:t>
      </w:r>
      <w:r w:rsidRPr="00A6475E">
        <w:t>=0&gt;</w:t>
      </w:r>
    </w:p>
    <w:p w:rsidR="000D79DC" w:rsidRPr="00A6475E" w:rsidRDefault="000D79DC" w:rsidP="000D79DC">
      <w:pPr>
        <w:ind w:leftChars="100" w:left="210"/>
      </w:pPr>
      <w:r w:rsidRPr="00A6475E">
        <w:rPr>
          <w:rFonts w:hint="eastAsia"/>
          <w:lang w:val="da-DK"/>
        </w:rPr>
        <w:t>&lt;</w:t>
      </w:r>
      <w:r w:rsidR="00367E03">
        <w:rPr>
          <w:rFonts w:hint="eastAsia"/>
        </w:rPr>
        <w:t>UpdatePwdByPromptRsp</w:t>
      </w:r>
      <w:r w:rsidRPr="00A6475E">
        <w:rPr>
          <w:rFonts w:hint="eastAsia"/>
          <w:lang w:val="da-DK"/>
        </w:rPr>
        <w:t>&gt;</w:t>
      </w:r>
    </w:p>
    <w:p w:rsidR="00C31DB3" w:rsidRDefault="00C31DB3" w:rsidP="00C31DB3">
      <w:pPr>
        <w:ind w:leftChars="100" w:left="210"/>
      </w:pPr>
      <w:r w:rsidRPr="00A6475E">
        <w:rPr>
          <w:lang w:val="de-DE"/>
        </w:rPr>
        <w:t xml:space="preserve">  </w:t>
      </w:r>
      <w:r w:rsidRPr="00A6475E">
        <w:t>&lt;</w:t>
      </w:r>
      <w:r w:rsidRPr="00A6475E">
        <w:rPr>
          <w:rFonts w:hint="eastAsia"/>
          <w:lang w:val="fr-FR"/>
        </w:rPr>
        <w:t xml:space="preserve"> </w:t>
      </w:r>
      <w:r w:rsidRPr="00A6475E">
        <w:rPr>
          <w:rFonts w:hint="eastAsia"/>
        </w:rPr>
        <w:t>v</w:t>
      </w:r>
      <w:r w:rsidRPr="00A6475E">
        <w:t>ersion &gt;</w:t>
      </w:r>
      <w:r w:rsidR="00A3706D">
        <w:rPr>
          <w:rFonts w:hint="eastAsia"/>
        </w:rPr>
        <w:t>01.01</w:t>
      </w:r>
      <w:r w:rsidRPr="00A6475E">
        <w:t>&lt;/</w:t>
      </w:r>
      <w:r w:rsidRPr="00A6475E">
        <w:rPr>
          <w:rFonts w:hint="eastAsia"/>
        </w:rPr>
        <w:t xml:space="preserve"> v</w:t>
      </w:r>
      <w:r w:rsidRPr="00A6475E">
        <w:t>ersion &gt;</w:t>
      </w:r>
    </w:p>
    <w:p w:rsidR="00C31DB3" w:rsidRPr="00A6475E" w:rsidRDefault="00C31DB3" w:rsidP="00C31DB3">
      <w:pPr>
        <w:ind w:leftChars="100" w:left="210"/>
      </w:pPr>
      <w:r w:rsidRPr="00A6475E">
        <w:rPr>
          <w:lang w:val="de-DE"/>
        </w:rPr>
        <w:t xml:space="preserve">  </w:t>
      </w:r>
      <w:r w:rsidRPr="00A6475E">
        <w:t>&lt;</w:t>
      </w:r>
      <w:r w:rsidRPr="00A6475E">
        <w:rPr>
          <w:rFonts w:hint="eastAsia"/>
          <w:lang w:val="fr-FR"/>
        </w:rPr>
        <w:t xml:space="preserve"> </w:t>
      </w:r>
      <w:r>
        <w:rPr>
          <w:rFonts w:hint="eastAsia"/>
          <w:lang w:val="fr-FR"/>
        </w:rPr>
        <w:t>userID</w:t>
      </w:r>
      <w:r w:rsidRPr="00A6475E">
        <w:t>&gt;</w:t>
      </w:r>
      <w:r>
        <w:rPr>
          <w:rFonts w:hint="eastAsia"/>
        </w:rPr>
        <w:t>100001</w:t>
      </w:r>
      <w:r w:rsidRPr="00A6475E">
        <w:t>&lt;/</w:t>
      </w:r>
      <w:r>
        <w:rPr>
          <w:rFonts w:hint="eastAsia"/>
          <w:lang w:val="fr-FR"/>
        </w:rPr>
        <w:t>userID</w:t>
      </w:r>
      <w:r w:rsidRPr="00A6475E">
        <w:t xml:space="preserve"> &gt;</w:t>
      </w:r>
    </w:p>
    <w:p w:rsidR="000D79DC" w:rsidRPr="00A6475E" w:rsidRDefault="000D79DC" w:rsidP="000D79DC">
      <w:pPr>
        <w:ind w:leftChars="100" w:left="210"/>
      </w:pPr>
      <w:r w:rsidRPr="00A6475E">
        <w:rPr>
          <w:rFonts w:hint="eastAsia"/>
        </w:rPr>
        <w:t>&lt;/</w:t>
      </w:r>
      <w:r w:rsidR="00367E03">
        <w:rPr>
          <w:rFonts w:hint="eastAsia"/>
        </w:rPr>
        <w:t>UpdatePwdByPromptRsp</w:t>
      </w:r>
      <w:r w:rsidRPr="00A6475E">
        <w:rPr>
          <w:rFonts w:hint="eastAsia"/>
        </w:rPr>
        <w:t>&gt;</w:t>
      </w:r>
    </w:p>
    <w:p w:rsidR="000D79DC" w:rsidRDefault="000D79DC" w:rsidP="000D79DC">
      <w:pPr>
        <w:rPr>
          <w:lang w:val="fr-FR"/>
        </w:rPr>
      </w:pPr>
      <w:r>
        <w:rPr>
          <w:rFonts w:hint="eastAsia"/>
          <w:lang w:val="fr-FR"/>
        </w:rPr>
        <w:t>&lt;/result&gt;</w:t>
      </w:r>
    </w:p>
    <w:p w:rsidR="00172B1E" w:rsidRDefault="00172B1E" w:rsidP="00172B1E">
      <w:pPr>
        <w:rPr>
          <w:lang w:val="fr-FR"/>
        </w:rPr>
      </w:pPr>
    </w:p>
    <w:p w:rsidR="00172B1E" w:rsidRDefault="00172B1E" w:rsidP="00172B1E">
      <w:pPr>
        <w:pStyle w:val="21"/>
        <w:numPr>
          <w:ilvl w:val="1"/>
          <w:numId w:val="1"/>
        </w:numPr>
        <w:rPr>
          <w:lang w:val="fr-FR"/>
        </w:rPr>
      </w:pPr>
      <w:bookmarkStart w:id="584" w:name="_Toc317101358"/>
      <w:r w:rsidRPr="0063100A">
        <w:rPr>
          <w:rStyle w:val="210"/>
          <w:rFonts w:hint="eastAsia"/>
        </w:rPr>
        <w:t>resetP</w:t>
      </w:r>
      <w:r>
        <w:rPr>
          <w:rStyle w:val="210"/>
          <w:rFonts w:hint="eastAsia"/>
        </w:rPr>
        <w:t>wdBySMS</w:t>
      </w:r>
      <w:bookmarkEnd w:id="584"/>
    </w:p>
    <w:p w:rsidR="00172B1E" w:rsidRPr="0079602E" w:rsidRDefault="003F1820" w:rsidP="00407B6C">
      <w:pPr>
        <w:pStyle w:val="31"/>
        <w:rPr>
          <w:lang w:val="fr-FR"/>
        </w:rPr>
      </w:pPr>
      <w:bookmarkStart w:id="585" w:name="_Toc317101359"/>
      <w:r>
        <w:rPr>
          <w:rStyle w:val="210"/>
          <w:rFonts w:hint="eastAsia"/>
          <w:lang w:val="fr-FR"/>
        </w:rPr>
        <w:t>JSON</w:t>
      </w:r>
      <w:r>
        <w:rPr>
          <w:rStyle w:val="210"/>
          <w:rFonts w:hint="eastAsia"/>
          <w:lang w:val="fr-FR"/>
        </w:rPr>
        <w:t>＋</w:t>
      </w:r>
      <w:r>
        <w:rPr>
          <w:rStyle w:val="210"/>
          <w:rFonts w:hint="eastAsia"/>
          <w:lang w:val="fr-FR"/>
        </w:rPr>
        <w:t>SOAP</w:t>
      </w:r>
      <w:r>
        <w:rPr>
          <w:rStyle w:val="210"/>
          <w:rFonts w:hint="eastAsia"/>
          <w:lang w:val="fr-FR"/>
        </w:rPr>
        <w:t>接口</w:t>
      </w:r>
      <w:bookmarkEnd w:id="585"/>
    </w:p>
    <w:p w:rsidR="00172B1E" w:rsidRPr="0079602E" w:rsidRDefault="00172B1E" w:rsidP="00407B6C">
      <w:pPr>
        <w:pStyle w:val="41"/>
        <w:rPr>
          <w:lang w:val="fr-FR"/>
        </w:rPr>
      </w:pPr>
      <w:r>
        <w:rPr>
          <w:rFonts w:hint="eastAsia"/>
        </w:rPr>
        <w:t>描述</w:t>
      </w:r>
    </w:p>
    <w:p w:rsidR="00172B1E" w:rsidRDefault="00172B1E" w:rsidP="00172B1E">
      <w:pPr>
        <w:ind w:firstLine="420"/>
        <w:jc w:val="left"/>
        <w:rPr>
          <w:lang w:val="fr-FR"/>
        </w:rPr>
      </w:pPr>
      <w:r>
        <w:rPr>
          <w:rFonts w:hint="eastAsia"/>
        </w:rPr>
        <w:t>通过短信验证码重置密码</w:t>
      </w:r>
      <w:r>
        <w:rPr>
          <w:rFonts w:hint="eastAsia"/>
          <w:lang w:val="fr-FR"/>
        </w:rPr>
        <w:t>。</w:t>
      </w:r>
    </w:p>
    <w:p w:rsidR="00172B1E" w:rsidRDefault="00172B1E" w:rsidP="00172B1E">
      <w:pPr>
        <w:ind w:firstLine="420"/>
        <w:jc w:val="left"/>
      </w:pPr>
      <w:r>
        <w:rPr>
          <w:rFonts w:hint="eastAsia"/>
          <w:lang w:val="fr-FR"/>
        </w:rPr>
        <w:t>用户通过</w:t>
      </w:r>
      <w:r>
        <w:rPr>
          <w:rFonts w:hint="eastAsia"/>
          <w:lang w:val="fr-FR"/>
        </w:rPr>
        <w:t>Portal</w:t>
      </w:r>
      <w:r>
        <w:rPr>
          <w:rFonts w:hint="eastAsia"/>
          <w:lang w:val="fr-FR"/>
        </w:rPr>
        <w:t>或手机终端输入短信验证码和新密码来重置密码，无需认证，由</w:t>
      </w:r>
      <w:r>
        <w:rPr>
          <w:rFonts w:hint="eastAsia"/>
          <w:lang w:val="fr-FR"/>
        </w:rPr>
        <w:t>UP</w:t>
      </w:r>
      <w:r>
        <w:rPr>
          <w:rFonts w:hint="eastAsia"/>
          <w:lang w:val="fr-FR"/>
        </w:rPr>
        <w:t>验证短信验证码。</w:t>
      </w:r>
      <w:r>
        <w:rPr>
          <w:rFonts w:hint="eastAsia"/>
          <w:lang w:val="fr-FR"/>
        </w:rPr>
        <w:t>AccountServer</w:t>
      </w:r>
      <w:r>
        <w:rPr>
          <w:rFonts w:hint="eastAsia"/>
          <w:lang w:val="fr-FR"/>
        </w:rPr>
        <w:t>或</w:t>
      </w:r>
      <w:r w:rsidRPr="0079602E">
        <w:rPr>
          <w:rFonts w:hint="eastAsia"/>
          <w:lang w:val="fr-FR"/>
        </w:rPr>
        <w:t>Portal</w:t>
      </w:r>
      <w:r>
        <w:rPr>
          <w:rFonts w:hint="eastAsia"/>
        </w:rPr>
        <w:t>通过该接口向</w:t>
      </w:r>
      <w:r w:rsidRPr="0079602E">
        <w:rPr>
          <w:rFonts w:hint="eastAsia"/>
          <w:lang w:val="fr-FR"/>
        </w:rPr>
        <w:t>UserProfile</w:t>
      </w:r>
      <w:r>
        <w:rPr>
          <w:rFonts w:hint="eastAsia"/>
        </w:rPr>
        <w:t>发起请求。</w:t>
      </w:r>
    </w:p>
    <w:p w:rsidR="00AA2E28" w:rsidRDefault="00AA2E28" w:rsidP="00AA2E28">
      <w:pPr>
        <w:ind w:firstLine="420"/>
      </w:pPr>
      <w:r>
        <w:rPr>
          <w:rFonts w:hint="eastAsia"/>
        </w:rPr>
        <w:t>注：全球部署时，建议使用</w:t>
      </w:r>
      <w:r>
        <w:rPr>
          <w:rFonts w:hint="eastAsia"/>
        </w:rPr>
        <w:t>getSMSAuthCode</w:t>
      </w:r>
      <w:r>
        <w:rPr>
          <w:rFonts w:hint="eastAsia"/>
        </w:rPr>
        <w:t>返回的</w:t>
      </w:r>
      <w:r>
        <w:rPr>
          <w:rFonts w:hint="eastAsia"/>
        </w:rPr>
        <w:t>siteID</w:t>
      </w:r>
      <w:r>
        <w:rPr>
          <w:rFonts w:hint="eastAsia"/>
        </w:rPr>
        <w:t>指定</w:t>
      </w:r>
      <w:r w:rsidR="00707DF4">
        <w:rPr>
          <w:rFonts w:hint="eastAsia"/>
        </w:rPr>
        <w:t>归属站点</w:t>
      </w:r>
      <w:r>
        <w:rPr>
          <w:rFonts w:hint="eastAsia"/>
        </w:rPr>
        <w:t>URL</w:t>
      </w:r>
      <w:r>
        <w:rPr>
          <w:rFonts w:hint="eastAsia"/>
        </w:rPr>
        <w:t>，避免重定向。不指定</w:t>
      </w:r>
      <w:r w:rsidR="00707DF4">
        <w:rPr>
          <w:rFonts w:hint="eastAsia"/>
        </w:rPr>
        <w:t>归属站点</w:t>
      </w:r>
      <w:r w:rsidR="00707DF4">
        <w:rPr>
          <w:rFonts w:hint="eastAsia"/>
        </w:rPr>
        <w:t>URL</w:t>
      </w:r>
      <w:r w:rsidR="00707DF4">
        <w:rPr>
          <w:rFonts w:hint="eastAsia"/>
        </w:rPr>
        <w:t>也可以，在本接口调用时可能再次前转。</w:t>
      </w:r>
    </w:p>
    <w:p w:rsidR="00674638" w:rsidRPr="00622DEC" w:rsidRDefault="00674638" w:rsidP="00674638">
      <w:pPr>
        <w:ind w:left="180" w:firstLine="240"/>
      </w:pPr>
      <w:r w:rsidRPr="007F29FC">
        <w:rPr>
          <w:rFonts w:hint="eastAsia"/>
          <w:color w:val="FF0000"/>
        </w:rPr>
        <w:t>本接口是另一种形式的认证，为防止验证码暴力破解</w:t>
      </w:r>
      <w:r>
        <w:rPr>
          <w:rFonts w:hint="eastAsia"/>
        </w:rPr>
        <w:t>，规则与</w:t>
      </w:r>
      <w:r>
        <w:rPr>
          <w:rFonts w:hint="eastAsia"/>
        </w:rPr>
        <w:t>userLoginAuth</w:t>
      </w:r>
      <w:r>
        <w:rPr>
          <w:rFonts w:hint="eastAsia"/>
        </w:rPr>
        <w:t>类似考虑，只是增加一个类型标识区分密码认证和短信认证。</w:t>
      </w:r>
    </w:p>
    <w:p w:rsidR="008F2F91" w:rsidRPr="006B1AB9" w:rsidRDefault="008F2F91" w:rsidP="008F2F91">
      <w:pPr>
        <w:tabs>
          <w:tab w:val="left" w:pos="-720"/>
          <w:tab w:val="left" w:pos="0"/>
          <w:tab w:val="left" w:pos="295"/>
          <w:tab w:val="left" w:pos="1440"/>
          <w:tab w:val="left" w:pos="2160"/>
          <w:tab w:val="left" w:pos="2880"/>
          <w:tab w:val="left" w:pos="3600"/>
          <w:tab w:val="left" w:pos="4320"/>
        </w:tabs>
        <w:ind w:firstLineChars="150" w:firstLine="270"/>
        <w:rPr>
          <w:lang w:val="fr-FR"/>
        </w:rPr>
      </w:pPr>
      <w:r>
        <w:rPr>
          <w:rFonts w:ascii="Arial" w:hAnsi="宋体" w:cs="Arial" w:hint="eastAsia"/>
          <w:sz w:val="18"/>
          <w:szCs w:val="18"/>
          <w:lang w:val="en-GB"/>
        </w:rPr>
        <w:t>无密码，短信认证生成的</w:t>
      </w:r>
      <w:r>
        <w:rPr>
          <w:rFonts w:ascii="Arial" w:hAnsi="宋体" w:cs="Arial" w:hint="eastAsia"/>
          <w:sz w:val="18"/>
          <w:szCs w:val="18"/>
          <w:lang w:val="en-GB"/>
        </w:rPr>
        <w:t>ST</w:t>
      </w:r>
      <w:r>
        <w:rPr>
          <w:rFonts w:ascii="Arial" w:hAnsi="宋体" w:cs="Arial" w:hint="eastAsia"/>
          <w:sz w:val="18"/>
          <w:szCs w:val="18"/>
          <w:lang w:val="en-GB"/>
        </w:rPr>
        <w:t>，修改密码时不失效。</w:t>
      </w:r>
    </w:p>
    <w:p w:rsidR="00163205" w:rsidRDefault="00163205" w:rsidP="00163205"/>
    <w:p w:rsidR="00163205" w:rsidRPr="00283DCA" w:rsidRDefault="00163205" w:rsidP="00163205">
      <w:r>
        <w:rPr>
          <w:rFonts w:hint="eastAsia"/>
        </w:rPr>
        <w:t>注：帐号为未带国家码的手机号码时，按登录的帐号查找逻辑确定帐号对应的用户。</w:t>
      </w:r>
    </w:p>
    <w:p w:rsidR="00674638" w:rsidRPr="00163205" w:rsidRDefault="00674638" w:rsidP="00AA2E28">
      <w:pPr>
        <w:ind w:firstLine="420"/>
      </w:pPr>
    </w:p>
    <w:p w:rsidR="00172B1E" w:rsidRDefault="00172B1E" w:rsidP="00407B6C">
      <w:pPr>
        <w:pStyle w:val="41"/>
        <w:rPr>
          <w:lang w:val="fr-FR"/>
        </w:rPr>
      </w:pPr>
      <w:r>
        <w:rPr>
          <w:lang w:val="fr-FR"/>
        </w:rPr>
        <w:t xml:space="preserve">API </w:t>
      </w:r>
      <w:r>
        <w:rPr>
          <w:rFonts w:hint="eastAsia"/>
        </w:rPr>
        <w:t>原型</w:t>
      </w:r>
    </w:p>
    <w:p w:rsidR="00172B1E" w:rsidRPr="00172B1E" w:rsidRDefault="00172B1E" w:rsidP="00172B1E">
      <w:pPr>
        <w:ind w:firstLine="420"/>
        <w:rPr>
          <w:lang w:val="fr-FR"/>
        </w:rPr>
      </w:pPr>
      <w:r>
        <w:rPr>
          <w:rFonts w:hint="eastAsia"/>
          <w:lang w:val="fr-FR"/>
        </w:rPr>
        <w:t>Reset</w:t>
      </w:r>
      <w:r w:rsidRPr="005D449C">
        <w:rPr>
          <w:rFonts w:hint="eastAsia"/>
          <w:lang w:val="fr-FR"/>
        </w:rPr>
        <w:t>P</w:t>
      </w:r>
      <w:r>
        <w:rPr>
          <w:rFonts w:hint="eastAsia"/>
          <w:lang w:val="fr-FR"/>
        </w:rPr>
        <w:t xml:space="preserve">wdBySMSRsp </w:t>
      </w:r>
      <w:r w:rsidRPr="005D449C">
        <w:rPr>
          <w:rFonts w:ascii="Verdana" w:hAnsi="Verdana" w:hint="eastAsia"/>
          <w:lang w:val="fr-FR"/>
        </w:rPr>
        <w:t>void</w:t>
      </w:r>
      <w:r w:rsidRPr="005D449C">
        <w:rPr>
          <w:rFonts w:hint="eastAsia"/>
          <w:lang w:val="fr-FR"/>
        </w:rPr>
        <w:t xml:space="preserve"> resetP</w:t>
      </w:r>
      <w:r>
        <w:rPr>
          <w:rFonts w:hint="eastAsia"/>
          <w:lang w:val="fr-FR"/>
        </w:rPr>
        <w:t>wdBySMS</w:t>
      </w:r>
      <w:r w:rsidRPr="005D449C">
        <w:rPr>
          <w:lang w:val="fr-FR"/>
        </w:rPr>
        <w:t>(</w:t>
      </w:r>
      <w:r>
        <w:rPr>
          <w:rFonts w:hint="eastAsia"/>
          <w:lang w:val="fr-FR"/>
        </w:rPr>
        <w:t>Reset</w:t>
      </w:r>
      <w:r w:rsidRPr="005D449C">
        <w:rPr>
          <w:rFonts w:hint="eastAsia"/>
          <w:lang w:val="fr-FR"/>
        </w:rPr>
        <w:t>P</w:t>
      </w:r>
      <w:r>
        <w:rPr>
          <w:rFonts w:hint="eastAsia"/>
          <w:lang w:val="fr-FR"/>
        </w:rPr>
        <w:t>wdBySMSReq resetPwdBySMSReq</w:t>
      </w:r>
      <w:r w:rsidRPr="005D449C">
        <w:rPr>
          <w:lang w:val="fr-FR"/>
        </w:rPr>
        <w:t>)</w:t>
      </w:r>
      <w:r w:rsidRPr="005D449C">
        <w:rPr>
          <w:rFonts w:hint="eastAsia"/>
          <w:lang w:val="fr-FR"/>
        </w:rPr>
        <w:t xml:space="preserve"> throws </w:t>
      </w:r>
      <w:r>
        <w:rPr>
          <w:rFonts w:hint="eastAsia"/>
          <w:lang w:val="fr-FR"/>
        </w:rPr>
        <w:t>CException</w:t>
      </w:r>
    </w:p>
    <w:p w:rsidR="00172B1E" w:rsidRDefault="00172B1E" w:rsidP="00407B6C">
      <w:pPr>
        <w:pStyle w:val="41"/>
      </w:pPr>
      <w:r>
        <w:rPr>
          <w:rFonts w:hint="eastAsia"/>
        </w:rPr>
        <w:t>输入参数</w:t>
      </w:r>
    </w:p>
    <w:p w:rsidR="00172B1E" w:rsidRPr="00F542DD" w:rsidRDefault="00172B1E" w:rsidP="00172B1E">
      <w:pPr>
        <w:pStyle w:val="a4"/>
        <w:ind w:firstLine="210"/>
      </w:pPr>
      <w:r>
        <w:rPr>
          <w:rFonts w:hint="eastAsia"/>
          <w:lang w:val="fr-FR"/>
        </w:rPr>
        <w:t>Reset</w:t>
      </w:r>
      <w:r w:rsidRPr="005D449C">
        <w:rPr>
          <w:rFonts w:hint="eastAsia"/>
          <w:lang w:val="fr-FR"/>
        </w:rPr>
        <w:t>P</w:t>
      </w:r>
      <w:r>
        <w:rPr>
          <w:rFonts w:hint="eastAsia"/>
          <w:lang w:val="fr-FR"/>
        </w:rPr>
        <w:t>wdBySMSReq</w:t>
      </w:r>
      <w:r>
        <w:rPr>
          <w:rFonts w:hint="eastAsia"/>
          <w:lang w:val="fr-FR"/>
        </w:rPr>
        <w:t>定义如下：</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1243"/>
        <w:gridCol w:w="709"/>
        <w:gridCol w:w="3733"/>
      </w:tblGrid>
      <w:tr w:rsidR="00172B1E" w:rsidTr="00EB0C9A">
        <w:trPr>
          <w:jc w:val="center"/>
        </w:trPr>
        <w:tc>
          <w:tcPr>
            <w:tcW w:w="2378" w:type="dxa"/>
          </w:tcPr>
          <w:p w:rsidR="00172B1E" w:rsidRDefault="00172B1E" w:rsidP="00254D54">
            <w:pPr>
              <w:pStyle w:val="TAH"/>
              <w:rPr>
                <w:rFonts w:ascii="Verdana" w:hAnsi="Verdana"/>
                <w:lang w:val="fr-FR" w:eastAsia="zh-CN"/>
              </w:rPr>
            </w:pPr>
            <w:r>
              <w:rPr>
                <w:rFonts w:ascii="Verdana" w:hAnsi="Verdana" w:hint="eastAsia"/>
                <w:lang w:val="fr-FR" w:eastAsia="zh-CN"/>
              </w:rPr>
              <w:lastRenderedPageBreak/>
              <w:t>参数名称</w:t>
            </w:r>
          </w:p>
        </w:tc>
        <w:tc>
          <w:tcPr>
            <w:tcW w:w="737" w:type="dxa"/>
          </w:tcPr>
          <w:p w:rsidR="00172B1E" w:rsidRDefault="00172B1E" w:rsidP="00254D54">
            <w:pPr>
              <w:pStyle w:val="TAH"/>
              <w:rPr>
                <w:rFonts w:ascii="Verdana" w:hAnsi="Verdana"/>
                <w:lang w:val="fr-FR" w:eastAsia="zh-CN"/>
              </w:rPr>
            </w:pPr>
            <w:r>
              <w:rPr>
                <w:rFonts w:ascii="Verdana" w:hAnsi="Verdana" w:hint="eastAsia"/>
                <w:lang w:val="fr-FR" w:eastAsia="zh-CN"/>
              </w:rPr>
              <w:t>必须</w:t>
            </w:r>
          </w:p>
        </w:tc>
        <w:tc>
          <w:tcPr>
            <w:tcW w:w="1243" w:type="dxa"/>
          </w:tcPr>
          <w:p w:rsidR="00172B1E" w:rsidRDefault="00172B1E" w:rsidP="00254D54">
            <w:pPr>
              <w:pStyle w:val="TAH"/>
              <w:rPr>
                <w:rFonts w:ascii="Verdana" w:hAnsi="Verdana"/>
                <w:lang w:val="fr-FR" w:eastAsia="zh-CN"/>
              </w:rPr>
            </w:pPr>
            <w:r>
              <w:rPr>
                <w:rFonts w:ascii="Verdana" w:hAnsi="Verdana" w:hint="eastAsia"/>
                <w:lang w:val="fr-FR" w:eastAsia="zh-CN"/>
              </w:rPr>
              <w:t>类型</w:t>
            </w:r>
          </w:p>
        </w:tc>
        <w:tc>
          <w:tcPr>
            <w:tcW w:w="709" w:type="dxa"/>
          </w:tcPr>
          <w:p w:rsidR="00172B1E" w:rsidRDefault="00172B1E" w:rsidP="00254D54">
            <w:pPr>
              <w:pStyle w:val="TAH"/>
              <w:rPr>
                <w:rFonts w:ascii="Verdana" w:hAnsi="Verdana"/>
                <w:lang w:val="fr-FR" w:eastAsia="zh-CN"/>
              </w:rPr>
            </w:pPr>
            <w:r>
              <w:rPr>
                <w:rFonts w:ascii="Verdana" w:hAnsi="Verdana" w:hint="eastAsia"/>
                <w:lang w:val="fr-FR" w:eastAsia="zh-CN"/>
              </w:rPr>
              <w:t>长度</w:t>
            </w:r>
          </w:p>
        </w:tc>
        <w:tc>
          <w:tcPr>
            <w:tcW w:w="3733" w:type="dxa"/>
          </w:tcPr>
          <w:p w:rsidR="00172B1E" w:rsidRDefault="00172B1E" w:rsidP="00254D54">
            <w:pPr>
              <w:pStyle w:val="TAH"/>
              <w:rPr>
                <w:rFonts w:ascii="Verdana" w:hAnsi="Verdana"/>
                <w:lang w:val="fr-FR" w:eastAsia="zh-CN"/>
              </w:rPr>
            </w:pPr>
            <w:r>
              <w:rPr>
                <w:rFonts w:ascii="Verdana" w:hAnsi="Verdana" w:hint="eastAsia"/>
                <w:lang w:val="fr-FR" w:eastAsia="zh-CN"/>
              </w:rPr>
              <w:t>描述信息</w:t>
            </w:r>
          </w:p>
        </w:tc>
      </w:tr>
      <w:tr w:rsidR="00172B1E" w:rsidTr="00EB0C9A">
        <w:trPr>
          <w:jc w:val="center"/>
        </w:trPr>
        <w:tc>
          <w:tcPr>
            <w:tcW w:w="2378" w:type="dxa"/>
          </w:tcPr>
          <w:p w:rsidR="00172B1E" w:rsidRDefault="00172B1E" w:rsidP="00254D54">
            <w:pPr>
              <w:pStyle w:val="TAL"/>
              <w:rPr>
                <w:rFonts w:ascii="宋体" w:hAnsi="宋体"/>
                <w:lang w:val="fr-FR" w:eastAsia="zh-CN"/>
              </w:rPr>
            </w:pPr>
            <w:r>
              <w:rPr>
                <w:rFonts w:hint="eastAsia"/>
                <w:lang w:eastAsia="zh-CN"/>
              </w:rPr>
              <w:t>v</w:t>
            </w:r>
            <w:r>
              <w:t>ersion</w:t>
            </w:r>
          </w:p>
        </w:tc>
        <w:tc>
          <w:tcPr>
            <w:tcW w:w="737" w:type="dxa"/>
          </w:tcPr>
          <w:p w:rsidR="00172B1E" w:rsidRDefault="00172B1E" w:rsidP="00254D54">
            <w:pPr>
              <w:pStyle w:val="TAL"/>
              <w:rPr>
                <w:rFonts w:ascii="宋体" w:hAnsi="宋体"/>
                <w:lang w:eastAsia="zh-CN"/>
              </w:rPr>
            </w:pPr>
            <w:r>
              <w:rPr>
                <w:rFonts w:hint="eastAsia"/>
                <w:lang w:val="fr-FR" w:eastAsia="zh-CN"/>
              </w:rPr>
              <w:t>M</w:t>
            </w:r>
          </w:p>
        </w:tc>
        <w:tc>
          <w:tcPr>
            <w:tcW w:w="1243" w:type="dxa"/>
          </w:tcPr>
          <w:p w:rsidR="00172B1E" w:rsidRDefault="00172B1E" w:rsidP="00254D54">
            <w:pPr>
              <w:pStyle w:val="TAH"/>
              <w:jc w:val="both"/>
              <w:rPr>
                <w:rFonts w:ascii="宋体" w:hAnsi="宋体"/>
                <w:b w:val="0"/>
                <w:lang w:val="fr-FR" w:eastAsia="zh-CN"/>
              </w:rPr>
            </w:pPr>
            <w:r>
              <w:rPr>
                <w:rFonts w:hint="eastAsia"/>
                <w:b w:val="0"/>
                <w:lang w:val="fr-FR" w:eastAsia="zh-CN"/>
              </w:rPr>
              <w:t>String</w:t>
            </w:r>
          </w:p>
        </w:tc>
        <w:tc>
          <w:tcPr>
            <w:tcW w:w="709" w:type="dxa"/>
          </w:tcPr>
          <w:p w:rsidR="00172B1E" w:rsidRDefault="00172B1E" w:rsidP="00254D54">
            <w:pPr>
              <w:rPr>
                <w:rFonts w:ascii="宋体" w:hAnsi="宋体"/>
                <w:lang w:val="fr-FR"/>
              </w:rPr>
            </w:pPr>
            <w:r>
              <w:rPr>
                <w:rFonts w:ascii="Arial" w:hAnsi="Arial" w:hint="eastAsia"/>
                <w:lang w:val="fr-FR"/>
              </w:rPr>
              <w:t>5</w:t>
            </w:r>
          </w:p>
        </w:tc>
        <w:tc>
          <w:tcPr>
            <w:tcW w:w="3733" w:type="dxa"/>
          </w:tcPr>
          <w:p w:rsidR="00172B1E" w:rsidRDefault="00172B1E" w:rsidP="00254D54">
            <w:pPr>
              <w:rPr>
                <w:rFonts w:ascii="Arial" w:hAnsi="Arial"/>
                <w:sz w:val="19"/>
                <w:szCs w:val="19"/>
                <w:lang w:val="en-GB"/>
              </w:rPr>
            </w:pPr>
            <w:r>
              <w:rPr>
                <w:rFonts w:ascii="Arial" w:hAnsi="Arial" w:hint="eastAsia"/>
                <w:sz w:val="19"/>
                <w:szCs w:val="19"/>
                <w:lang w:val="en-GB"/>
              </w:rPr>
              <w:t>协议版本号</w:t>
            </w:r>
          </w:p>
          <w:p w:rsidR="00172B1E" w:rsidRPr="00C8364D" w:rsidRDefault="00172B1E" w:rsidP="008E27B5">
            <w:pPr>
              <w:rPr>
                <w:rFonts w:ascii="Arial" w:hAnsi="Arial"/>
                <w:sz w:val="19"/>
                <w:szCs w:val="19"/>
                <w:lang w:val="en-GB"/>
              </w:rPr>
            </w:pPr>
            <w:r>
              <w:rPr>
                <w:rFonts w:ascii="Arial" w:hAnsi="Arial" w:hint="eastAsia"/>
                <w:sz w:val="19"/>
                <w:szCs w:val="19"/>
                <w:lang w:val="en-GB"/>
              </w:rPr>
              <w:t>当前版本为：</w:t>
            </w:r>
            <w:r>
              <w:rPr>
                <w:rFonts w:ascii="Arial" w:hAnsi="Arial" w:hint="eastAsia"/>
                <w:sz w:val="19"/>
                <w:szCs w:val="19"/>
                <w:lang w:val="en-GB"/>
              </w:rPr>
              <w:t>0</w:t>
            </w:r>
            <w:r w:rsidR="008E27B5">
              <w:rPr>
                <w:rFonts w:ascii="Arial" w:hAnsi="Arial" w:hint="eastAsia"/>
                <w:sz w:val="19"/>
                <w:szCs w:val="19"/>
                <w:lang w:val="en-GB"/>
              </w:rPr>
              <w:t>2</w:t>
            </w:r>
            <w:r>
              <w:rPr>
                <w:rFonts w:ascii="Arial" w:hAnsi="Arial" w:hint="eastAsia"/>
                <w:sz w:val="19"/>
                <w:szCs w:val="19"/>
                <w:lang w:val="en-GB"/>
              </w:rPr>
              <w:t>.01</w:t>
            </w:r>
          </w:p>
        </w:tc>
      </w:tr>
      <w:tr w:rsidR="00172B1E" w:rsidTr="00EB0C9A">
        <w:trPr>
          <w:jc w:val="center"/>
        </w:trPr>
        <w:tc>
          <w:tcPr>
            <w:tcW w:w="2378" w:type="dxa"/>
          </w:tcPr>
          <w:p w:rsidR="00172B1E" w:rsidRDefault="00172B1E" w:rsidP="00254D54">
            <w:pPr>
              <w:pStyle w:val="TAL"/>
              <w:rPr>
                <w:rFonts w:ascii="宋体" w:hAnsi="宋体"/>
                <w:lang w:val="fr-FR" w:eastAsia="zh-CN"/>
              </w:rPr>
            </w:pPr>
            <w:r>
              <w:rPr>
                <w:lang w:val="fr-FR"/>
              </w:rPr>
              <w:t>transactionID</w:t>
            </w:r>
          </w:p>
        </w:tc>
        <w:tc>
          <w:tcPr>
            <w:tcW w:w="737" w:type="dxa"/>
          </w:tcPr>
          <w:p w:rsidR="00172B1E" w:rsidRDefault="00172B1E" w:rsidP="00254D54">
            <w:pPr>
              <w:pStyle w:val="TAL"/>
              <w:rPr>
                <w:rFonts w:ascii="宋体" w:hAnsi="宋体"/>
                <w:lang w:eastAsia="zh-CN"/>
              </w:rPr>
            </w:pPr>
            <w:r>
              <w:rPr>
                <w:rFonts w:hint="eastAsia"/>
                <w:lang w:val="fr-FR" w:eastAsia="zh-CN"/>
              </w:rPr>
              <w:t>M</w:t>
            </w:r>
          </w:p>
        </w:tc>
        <w:tc>
          <w:tcPr>
            <w:tcW w:w="1243" w:type="dxa"/>
          </w:tcPr>
          <w:p w:rsidR="00172B1E" w:rsidRDefault="00172B1E" w:rsidP="00254D54">
            <w:pPr>
              <w:pStyle w:val="TAH"/>
              <w:jc w:val="both"/>
              <w:rPr>
                <w:rFonts w:ascii="宋体" w:hAnsi="宋体"/>
                <w:b w:val="0"/>
                <w:lang w:val="fr-FR" w:eastAsia="zh-CN"/>
              </w:rPr>
            </w:pPr>
            <w:r>
              <w:rPr>
                <w:rFonts w:hint="eastAsia"/>
                <w:b w:val="0"/>
                <w:lang w:val="fr-FR" w:eastAsia="zh-CN"/>
              </w:rPr>
              <w:t>String</w:t>
            </w:r>
          </w:p>
        </w:tc>
        <w:tc>
          <w:tcPr>
            <w:tcW w:w="709" w:type="dxa"/>
          </w:tcPr>
          <w:p w:rsidR="00172B1E" w:rsidRDefault="00172B1E" w:rsidP="00254D54">
            <w:pPr>
              <w:rPr>
                <w:rFonts w:ascii="宋体" w:hAnsi="宋体"/>
                <w:lang w:val="fr-FR"/>
              </w:rPr>
            </w:pPr>
            <w:r>
              <w:rPr>
                <w:rFonts w:ascii="Arial" w:hAnsi="Arial" w:hint="eastAsia"/>
                <w:lang w:val="fr-FR"/>
              </w:rPr>
              <w:t>40</w:t>
            </w:r>
          </w:p>
        </w:tc>
        <w:tc>
          <w:tcPr>
            <w:tcW w:w="3733" w:type="dxa"/>
          </w:tcPr>
          <w:p w:rsidR="00172B1E" w:rsidRDefault="00172B1E" w:rsidP="00254D54">
            <w:pPr>
              <w:rPr>
                <w:rFonts w:ascii="宋体" w:hAnsi="宋体"/>
                <w:sz w:val="19"/>
                <w:szCs w:val="19"/>
                <w:lang w:val="en-GB"/>
              </w:rPr>
            </w:pPr>
            <w:r>
              <w:rPr>
                <w:rFonts w:ascii="Arial" w:hAnsi="Arial" w:hint="eastAsia"/>
                <w:sz w:val="19"/>
                <w:szCs w:val="19"/>
                <w:lang w:val="en-GB"/>
              </w:rPr>
              <w:t>交易流水号</w:t>
            </w:r>
          </w:p>
        </w:tc>
      </w:tr>
      <w:tr w:rsidR="00172B1E" w:rsidTr="00EB0C9A">
        <w:trPr>
          <w:jc w:val="center"/>
        </w:trPr>
        <w:tc>
          <w:tcPr>
            <w:tcW w:w="2378" w:type="dxa"/>
          </w:tcPr>
          <w:p w:rsidR="00172B1E" w:rsidRPr="00C8364D" w:rsidRDefault="00172B1E" w:rsidP="00254D54">
            <w:pPr>
              <w:pStyle w:val="TAL"/>
              <w:rPr>
                <w:lang w:val="fr-FR"/>
              </w:rPr>
            </w:pPr>
            <w:r w:rsidRPr="00C8364D">
              <w:rPr>
                <w:rFonts w:hint="eastAsia"/>
                <w:lang w:val="fr-FR"/>
              </w:rPr>
              <w:t>traceFlag</w:t>
            </w:r>
          </w:p>
        </w:tc>
        <w:tc>
          <w:tcPr>
            <w:tcW w:w="737" w:type="dxa"/>
          </w:tcPr>
          <w:p w:rsidR="00172B1E" w:rsidRPr="00C8364D" w:rsidRDefault="00172B1E" w:rsidP="00254D54">
            <w:pPr>
              <w:spacing w:line="240" w:lineRule="atLeast"/>
              <w:rPr>
                <w:rFonts w:ascii="Arial" w:hAnsi="Arial"/>
                <w:kern w:val="0"/>
                <w:sz w:val="18"/>
                <w:szCs w:val="18"/>
                <w:lang w:val="fr-FR" w:eastAsia="en-US"/>
              </w:rPr>
            </w:pPr>
            <w:r w:rsidRPr="00C8364D">
              <w:rPr>
                <w:rFonts w:ascii="Arial" w:hAnsi="Arial" w:hint="eastAsia"/>
                <w:kern w:val="0"/>
                <w:sz w:val="18"/>
                <w:szCs w:val="18"/>
                <w:lang w:val="fr-FR" w:eastAsia="en-US"/>
              </w:rPr>
              <w:t xml:space="preserve">O </w:t>
            </w:r>
          </w:p>
        </w:tc>
        <w:tc>
          <w:tcPr>
            <w:tcW w:w="1243" w:type="dxa"/>
          </w:tcPr>
          <w:p w:rsidR="00172B1E" w:rsidRPr="00C8364D" w:rsidRDefault="00172B1E" w:rsidP="00254D54">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709" w:type="dxa"/>
          </w:tcPr>
          <w:p w:rsidR="00172B1E" w:rsidRPr="00C8364D" w:rsidRDefault="00172B1E" w:rsidP="00254D54">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3733" w:type="dxa"/>
          </w:tcPr>
          <w:p w:rsidR="00172B1E" w:rsidRPr="00C8364D" w:rsidRDefault="00172B1E" w:rsidP="00254D54">
            <w:pPr>
              <w:spacing w:line="240" w:lineRule="atLeast"/>
              <w:rPr>
                <w:rFonts w:ascii="Arial" w:hAnsi="Arial"/>
                <w:kern w:val="0"/>
                <w:sz w:val="18"/>
                <w:szCs w:val="18"/>
                <w:lang w:val="fr-FR"/>
              </w:rPr>
            </w:pPr>
            <w:r>
              <w:rPr>
                <w:rFonts w:ascii="Arial" w:hAnsi="Arial" w:hint="eastAsia"/>
                <w:kern w:val="0"/>
                <w:sz w:val="18"/>
                <w:szCs w:val="18"/>
                <w:lang w:val="fr-FR"/>
              </w:rPr>
              <w:t>跟踪标志</w:t>
            </w:r>
          </w:p>
        </w:tc>
      </w:tr>
      <w:tr w:rsidR="00192A17" w:rsidTr="00EB0C9A">
        <w:trPr>
          <w:jc w:val="center"/>
        </w:trPr>
        <w:tc>
          <w:tcPr>
            <w:tcW w:w="2378" w:type="dxa"/>
          </w:tcPr>
          <w:p w:rsidR="00192A17" w:rsidRDefault="00192A17" w:rsidP="00254D54">
            <w:pPr>
              <w:pStyle w:val="TAL"/>
              <w:rPr>
                <w:lang w:val="fr-FR" w:eastAsia="zh-CN"/>
              </w:rPr>
            </w:pPr>
            <w:r>
              <w:rPr>
                <w:rFonts w:hint="eastAsia"/>
                <w:lang w:val="fr-FR" w:eastAsia="zh-CN"/>
              </w:rPr>
              <w:t>accountType</w:t>
            </w:r>
          </w:p>
        </w:tc>
        <w:tc>
          <w:tcPr>
            <w:tcW w:w="737" w:type="dxa"/>
          </w:tcPr>
          <w:p w:rsidR="00192A17" w:rsidRDefault="00192A17" w:rsidP="00254D54">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1243" w:type="dxa"/>
          </w:tcPr>
          <w:p w:rsidR="00192A17" w:rsidRDefault="005200E4" w:rsidP="00254D54">
            <w:pPr>
              <w:spacing w:line="240" w:lineRule="atLeast"/>
              <w:rPr>
                <w:rFonts w:ascii="Arial" w:hAnsi="Arial"/>
                <w:kern w:val="0"/>
                <w:sz w:val="18"/>
                <w:szCs w:val="18"/>
                <w:lang w:val="fr-FR"/>
              </w:rPr>
            </w:pPr>
            <w:r>
              <w:rPr>
                <w:rFonts w:ascii="Arial" w:hAnsi="Arial"/>
                <w:kern w:val="0"/>
                <w:sz w:val="18"/>
                <w:szCs w:val="18"/>
                <w:lang w:val="fr-FR"/>
              </w:rPr>
              <w:t>Int</w:t>
            </w:r>
          </w:p>
        </w:tc>
        <w:tc>
          <w:tcPr>
            <w:tcW w:w="709" w:type="dxa"/>
          </w:tcPr>
          <w:p w:rsidR="00192A17" w:rsidRDefault="00192A17" w:rsidP="00254D54">
            <w:pPr>
              <w:spacing w:line="240" w:lineRule="atLeast"/>
              <w:rPr>
                <w:rFonts w:ascii="Arial" w:hAnsi="Arial"/>
                <w:kern w:val="0"/>
                <w:sz w:val="18"/>
                <w:szCs w:val="18"/>
                <w:lang w:val="fr-FR"/>
              </w:rPr>
            </w:pPr>
          </w:p>
        </w:tc>
        <w:tc>
          <w:tcPr>
            <w:tcW w:w="3733" w:type="dxa"/>
          </w:tcPr>
          <w:p w:rsidR="00192A17" w:rsidRDefault="00192A17" w:rsidP="00254D54">
            <w:pPr>
              <w:spacing w:line="240" w:lineRule="atLeast"/>
              <w:rPr>
                <w:rFonts w:ascii="Arial" w:hAnsi="Arial"/>
                <w:kern w:val="0"/>
                <w:sz w:val="18"/>
                <w:szCs w:val="18"/>
                <w:lang w:val="fr-FR"/>
              </w:rPr>
            </w:pPr>
            <w:r>
              <w:rPr>
                <w:rFonts w:ascii="Arial" w:hAnsi="Arial" w:hint="eastAsia"/>
                <w:kern w:val="0"/>
                <w:sz w:val="18"/>
                <w:szCs w:val="18"/>
                <w:lang w:val="fr-FR"/>
              </w:rPr>
              <w:t>帐户类型</w:t>
            </w:r>
          </w:p>
        </w:tc>
      </w:tr>
      <w:tr w:rsidR="00192A17" w:rsidTr="00EB0C9A">
        <w:trPr>
          <w:jc w:val="center"/>
        </w:trPr>
        <w:tc>
          <w:tcPr>
            <w:tcW w:w="2378" w:type="dxa"/>
          </w:tcPr>
          <w:p w:rsidR="00192A17" w:rsidRPr="00C8364D" w:rsidRDefault="00192A17" w:rsidP="00254D54">
            <w:pPr>
              <w:pStyle w:val="TAL"/>
              <w:rPr>
                <w:lang w:val="fr-FR" w:eastAsia="zh-CN"/>
              </w:rPr>
            </w:pPr>
            <w:r>
              <w:rPr>
                <w:rFonts w:hint="eastAsia"/>
                <w:lang w:val="fr-FR" w:eastAsia="zh-CN"/>
              </w:rPr>
              <w:t>userAccount</w:t>
            </w:r>
          </w:p>
        </w:tc>
        <w:tc>
          <w:tcPr>
            <w:tcW w:w="737" w:type="dxa"/>
          </w:tcPr>
          <w:p w:rsidR="00192A17" w:rsidRPr="00C8364D" w:rsidRDefault="00192A17" w:rsidP="00254D54">
            <w:pPr>
              <w:spacing w:line="240" w:lineRule="atLeast"/>
              <w:rPr>
                <w:rFonts w:ascii="Arial" w:hAnsi="Arial"/>
                <w:kern w:val="0"/>
                <w:sz w:val="18"/>
                <w:szCs w:val="18"/>
                <w:lang w:val="fr-FR"/>
              </w:rPr>
            </w:pPr>
            <w:r w:rsidRPr="00C8364D">
              <w:rPr>
                <w:rFonts w:ascii="Arial" w:hAnsi="Arial" w:hint="eastAsia"/>
                <w:kern w:val="0"/>
                <w:sz w:val="18"/>
                <w:szCs w:val="18"/>
                <w:lang w:val="fr-FR" w:eastAsia="en-US"/>
              </w:rPr>
              <w:t>M</w:t>
            </w:r>
          </w:p>
        </w:tc>
        <w:tc>
          <w:tcPr>
            <w:tcW w:w="1243" w:type="dxa"/>
          </w:tcPr>
          <w:p w:rsidR="00192A17" w:rsidRDefault="00192A17" w:rsidP="00254D54">
            <w:pPr>
              <w:spacing w:line="240" w:lineRule="atLeast"/>
              <w:rPr>
                <w:rFonts w:ascii="Arial" w:hAnsi="Arial"/>
                <w:kern w:val="0"/>
                <w:sz w:val="18"/>
                <w:szCs w:val="18"/>
                <w:lang w:val="fr-FR"/>
              </w:rPr>
            </w:pPr>
            <w:r w:rsidRPr="00C8364D">
              <w:rPr>
                <w:rFonts w:ascii="Arial" w:hAnsi="Arial" w:hint="eastAsia"/>
                <w:kern w:val="0"/>
                <w:sz w:val="18"/>
                <w:szCs w:val="18"/>
                <w:lang w:val="fr-FR" w:eastAsia="en-US"/>
              </w:rPr>
              <w:t>String</w:t>
            </w:r>
          </w:p>
        </w:tc>
        <w:tc>
          <w:tcPr>
            <w:tcW w:w="709" w:type="dxa"/>
          </w:tcPr>
          <w:p w:rsidR="00192A17" w:rsidRDefault="00BD67B0" w:rsidP="00254D54">
            <w:pPr>
              <w:spacing w:line="240" w:lineRule="atLeast"/>
              <w:rPr>
                <w:rFonts w:ascii="Arial" w:hAnsi="Arial"/>
                <w:kern w:val="0"/>
                <w:sz w:val="18"/>
                <w:szCs w:val="18"/>
                <w:lang w:val="fr-FR"/>
              </w:rPr>
            </w:pPr>
            <w:r>
              <w:rPr>
                <w:rFonts w:ascii="Arial" w:hAnsi="Arial" w:hint="eastAsia"/>
                <w:kern w:val="0"/>
                <w:sz w:val="18"/>
                <w:szCs w:val="18"/>
                <w:lang w:val="fr-FR"/>
              </w:rPr>
              <w:t>255</w:t>
            </w:r>
          </w:p>
        </w:tc>
        <w:tc>
          <w:tcPr>
            <w:tcW w:w="3733" w:type="dxa"/>
          </w:tcPr>
          <w:p w:rsidR="00192A17" w:rsidRDefault="00192A17" w:rsidP="00254D54">
            <w:pPr>
              <w:spacing w:line="240" w:lineRule="atLeast"/>
              <w:rPr>
                <w:rFonts w:ascii="Arial" w:hAnsi="Arial"/>
                <w:kern w:val="0"/>
                <w:sz w:val="18"/>
                <w:szCs w:val="18"/>
                <w:lang w:val="fr-FR"/>
              </w:rPr>
            </w:pPr>
            <w:r>
              <w:rPr>
                <w:rFonts w:ascii="Arial" w:hAnsi="Arial" w:hint="eastAsia"/>
                <w:kern w:val="0"/>
                <w:sz w:val="18"/>
                <w:szCs w:val="18"/>
                <w:lang w:val="fr-FR"/>
              </w:rPr>
              <w:t>用户帐户</w:t>
            </w:r>
          </w:p>
        </w:tc>
      </w:tr>
      <w:tr w:rsidR="00192A17" w:rsidTr="00EB0C9A">
        <w:trPr>
          <w:jc w:val="center"/>
        </w:trPr>
        <w:tc>
          <w:tcPr>
            <w:tcW w:w="2378" w:type="dxa"/>
          </w:tcPr>
          <w:p w:rsidR="00192A17" w:rsidRDefault="00192A17" w:rsidP="00254D54">
            <w:pPr>
              <w:pStyle w:val="TAL"/>
              <w:rPr>
                <w:rFonts w:ascii="Verdana" w:hAnsi="Verdana"/>
                <w:lang w:val="fr-FR" w:eastAsia="zh-CN"/>
              </w:rPr>
            </w:pPr>
            <w:r>
              <w:rPr>
                <w:rFonts w:hint="eastAsia"/>
                <w:lang w:val="fr-FR"/>
              </w:rPr>
              <w:t>newPassw</w:t>
            </w:r>
            <w:r>
              <w:rPr>
                <w:rFonts w:hint="eastAsia"/>
                <w:lang w:val="fr-FR" w:eastAsia="zh-CN"/>
              </w:rPr>
              <w:t>or</w:t>
            </w:r>
            <w:r>
              <w:rPr>
                <w:rFonts w:hint="eastAsia"/>
                <w:lang w:val="fr-FR"/>
              </w:rPr>
              <w:t>d</w:t>
            </w:r>
          </w:p>
        </w:tc>
        <w:tc>
          <w:tcPr>
            <w:tcW w:w="737" w:type="dxa"/>
          </w:tcPr>
          <w:p w:rsidR="00192A17" w:rsidRDefault="00192A17" w:rsidP="00254D54">
            <w:pPr>
              <w:pStyle w:val="TAL"/>
              <w:rPr>
                <w:lang w:val="fr-FR" w:eastAsia="zh-CN"/>
              </w:rPr>
            </w:pPr>
            <w:r>
              <w:rPr>
                <w:rFonts w:hint="eastAsia"/>
                <w:lang w:val="fr-FR" w:eastAsia="zh-CN"/>
              </w:rPr>
              <w:t>M</w:t>
            </w:r>
          </w:p>
        </w:tc>
        <w:tc>
          <w:tcPr>
            <w:tcW w:w="1243" w:type="dxa"/>
          </w:tcPr>
          <w:p w:rsidR="00192A17" w:rsidRDefault="00192A17" w:rsidP="00254D54">
            <w:pPr>
              <w:pStyle w:val="TAH"/>
              <w:ind w:left="62"/>
              <w:jc w:val="both"/>
              <w:rPr>
                <w:b w:val="0"/>
                <w:lang w:val="fr-FR" w:eastAsia="zh-CN"/>
              </w:rPr>
            </w:pPr>
            <w:r>
              <w:rPr>
                <w:rFonts w:hint="eastAsia"/>
                <w:b w:val="0"/>
                <w:lang w:val="fr-FR" w:eastAsia="zh-CN"/>
              </w:rPr>
              <w:t>String</w:t>
            </w:r>
          </w:p>
        </w:tc>
        <w:tc>
          <w:tcPr>
            <w:tcW w:w="709" w:type="dxa"/>
          </w:tcPr>
          <w:p w:rsidR="00192A17" w:rsidRDefault="00382874" w:rsidP="00254D54">
            <w:pPr>
              <w:pStyle w:val="TAH"/>
              <w:jc w:val="both"/>
              <w:rPr>
                <w:b w:val="0"/>
                <w:lang w:val="fr-FR" w:eastAsia="zh-CN"/>
              </w:rPr>
            </w:pPr>
            <w:r>
              <w:rPr>
                <w:rFonts w:hint="eastAsia"/>
                <w:lang w:eastAsia="zh-CN"/>
              </w:rPr>
              <w:t>128</w:t>
            </w:r>
          </w:p>
        </w:tc>
        <w:tc>
          <w:tcPr>
            <w:tcW w:w="3733" w:type="dxa"/>
          </w:tcPr>
          <w:p w:rsidR="00192A17" w:rsidRDefault="00192A17" w:rsidP="00254D54">
            <w:r>
              <w:rPr>
                <w:rFonts w:hint="eastAsia"/>
              </w:rPr>
              <w:t>用户指定的新密码。</w:t>
            </w:r>
          </w:p>
          <w:p w:rsidR="000E7BB9" w:rsidRDefault="000E7BB9" w:rsidP="00254D54">
            <w:pPr>
              <w:rPr>
                <w:rFonts w:ascii="Arial" w:hAnsi="Arial"/>
                <w:sz w:val="19"/>
                <w:szCs w:val="19"/>
                <w:lang w:val="en-GB"/>
              </w:rPr>
            </w:pPr>
            <w:r>
              <w:rPr>
                <w:rFonts w:hint="eastAsia"/>
              </w:rPr>
              <w:t>采用约定的对称加密算法加密。</w:t>
            </w:r>
          </w:p>
        </w:tc>
      </w:tr>
      <w:tr w:rsidR="00192A17" w:rsidTr="00EB0C9A">
        <w:trPr>
          <w:jc w:val="center"/>
        </w:trPr>
        <w:tc>
          <w:tcPr>
            <w:tcW w:w="2378" w:type="dxa"/>
          </w:tcPr>
          <w:p w:rsidR="00192A17" w:rsidRPr="00172B1E" w:rsidRDefault="00E82F6B" w:rsidP="00254D54">
            <w:pPr>
              <w:pStyle w:val="TAL"/>
              <w:rPr>
                <w:b/>
                <w:lang w:val="fr-FR"/>
              </w:rPr>
            </w:pPr>
            <w:r>
              <w:rPr>
                <w:rStyle w:val="webdict1"/>
                <w:rFonts w:hint="eastAsia"/>
                <w:b w:val="0"/>
                <w:color w:val="888888"/>
                <w:sz w:val="21"/>
                <w:szCs w:val="21"/>
                <w:lang w:eastAsia="zh-CN"/>
              </w:rPr>
              <w:t>smsAuthCode</w:t>
            </w:r>
          </w:p>
        </w:tc>
        <w:tc>
          <w:tcPr>
            <w:tcW w:w="737" w:type="dxa"/>
          </w:tcPr>
          <w:p w:rsidR="00192A17" w:rsidRDefault="00192A17" w:rsidP="00254D54">
            <w:pPr>
              <w:pStyle w:val="TAL"/>
              <w:rPr>
                <w:lang w:val="fr-FR" w:eastAsia="zh-CN"/>
              </w:rPr>
            </w:pPr>
            <w:r>
              <w:rPr>
                <w:rFonts w:hint="eastAsia"/>
                <w:lang w:val="fr-FR" w:eastAsia="zh-CN"/>
              </w:rPr>
              <w:t>M</w:t>
            </w:r>
          </w:p>
        </w:tc>
        <w:tc>
          <w:tcPr>
            <w:tcW w:w="1243" w:type="dxa"/>
          </w:tcPr>
          <w:p w:rsidR="00192A17" w:rsidRDefault="00192A17" w:rsidP="00254D54">
            <w:pPr>
              <w:pStyle w:val="TAH"/>
              <w:ind w:left="62"/>
              <w:jc w:val="both"/>
              <w:rPr>
                <w:b w:val="0"/>
                <w:lang w:val="fr-FR" w:eastAsia="zh-CN"/>
              </w:rPr>
            </w:pPr>
            <w:r>
              <w:rPr>
                <w:rFonts w:hint="eastAsia"/>
                <w:b w:val="0"/>
                <w:lang w:val="fr-FR" w:eastAsia="zh-CN"/>
              </w:rPr>
              <w:t>String</w:t>
            </w:r>
          </w:p>
        </w:tc>
        <w:tc>
          <w:tcPr>
            <w:tcW w:w="709" w:type="dxa"/>
          </w:tcPr>
          <w:p w:rsidR="00192A17" w:rsidRDefault="00192A17" w:rsidP="00254D54">
            <w:pPr>
              <w:pStyle w:val="TAH"/>
              <w:jc w:val="both"/>
              <w:rPr>
                <w:lang w:eastAsia="zh-CN"/>
              </w:rPr>
            </w:pPr>
            <w:r>
              <w:rPr>
                <w:rFonts w:hint="eastAsia"/>
                <w:lang w:eastAsia="zh-CN"/>
              </w:rPr>
              <w:t>32</w:t>
            </w:r>
          </w:p>
        </w:tc>
        <w:tc>
          <w:tcPr>
            <w:tcW w:w="3733" w:type="dxa"/>
          </w:tcPr>
          <w:p w:rsidR="00192A17" w:rsidRDefault="00192A17" w:rsidP="00254D54">
            <w:r>
              <w:rPr>
                <w:rFonts w:hint="eastAsia"/>
              </w:rPr>
              <w:t>短信验证码</w:t>
            </w:r>
          </w:p>
          <w:p w:rsidR="00192A17" w:rsidRDefault="00192A17" w:rsidP="00EB0C9A">
            <w:r>
              <w:rPr>
                <w:rFonts w:hint="eastAsia"/>
              </w:rPr>
              <w:t>执行</w:t>
            </w:r>
            <w:r>
              <w:rPr>
                <w:rFonts w:hint="eastAsia"/>
              </w:rPr>
              <w:t>getSMSAuthCode</w:t>
            </w:r>
            <w:r>
              <w:rPr>
                <w:rFonts w:hint="eastAsia"/>
              </w:rPr>
              <w:t>生成。</w:t>
            </w:r>
          </w:p>
          <w:p w:rsidR="00A7735A" w:rsidRDefault="00A7735A" w:rsidP="00A7735A">
            <w:pPr>
              <w:rPr>
                <w:rFonts w:ascii="Arial" w:hAnsi="Arial"/>
                <w:kern w:val="0"/>
                <w:sz w:val="18"/>
                <w:szCs w:val="18"/>
                <w:lang w:val="fr-FR"/>
              </w:rPr>
            </w:pPr>
            <w:r>
              <w:rPr>
                <w:rFonts w:ascii="Arial" w:hAnsi="Arial" w:hint="eastAsia"/>
                <w:kern w:val="0"/>
                <w:sz w:val="18"/>
                <w:szCs w:val="18"/>
                <w:lang w:val="fr-FR"/>
              </w:rPr>
              <w:t>与</w:t>
            </w:r>
            <w:r>
              <w:rPr>
                <w:rFonts w:ascii="Arial" w:hAnsi="Arial" w:hint="eastAsia"/>
                <w:kern w:val="0"/>
                <w:sz w:val="18"/>
                <w:szCs w:val="18"/>
                <w:lang w:val="fr-FR"/>
              </w:rPr>
              <w:t>userSMSAuth</w:t>
            </w:r>
            <w:r>
              <w:rPr>
                <w:rFonts w:ascii="Arial" w:hAnsi="Arial" w:hint="eastAsia"/>
                <w:kern w:val="0"/>
                <w:sz w:val="18"/>
                <w:szCs w:val="18"/>
                <w:lang w:val="fr-FR"/>
              </w:rPr>
              <w:t>接口对应的支持多个短信验证码，格式：</w:t>
            </w:r>
          </w:p>
          <w:p w:rsidR="00A7735A" w:rsidRDefault="00A7735A" w:rsidP="00A7735A">
            <w:pPr>
              <w:rPr>
                <w:rFonts w:ascii="Arial" w:hAnsi="Arial"/>
                <w:kern w:val="0"/>
                <w:sz w:val="18"/>
                <w:szCs w:val="18"/>
                <w:lang w:val="fr-FR"/>
              </w:rPr>
            </w:pPr>
            <w:r>
              <w:rPr>
                <w:rFonts w:ascii="Arial" w:hAnsi="Arial" w:hint="eastAsia"/>
                <w:kern w:val="0"/>
                <w:sz w:val="18"/>
                <w:szCs w:val="18"/>
                <w:lang w:val="fr-FR"/>
              </w:rPr>
              <w:t>短信验证码</w:t>
            </w:r>
            <w:r>
              <w:rPr>
                <w:rFonts w:ascii="Arial" w:hAnsi="Arial" w:hint="eastAsia"/>
                <w:kern w:val="0"/>
                <w:sz w:val="18"/>
                <w:szCs w:val="18"/>
                <w:lang w:val="fr-FR"/>
              </w:rPr>
              <w:t xml:space="preserve">1 </w:t>
            </w:r>
            <w:r>
              <w:rPr>
                <w:rFonts w:ascii="Arial" w:hAnsi="Arial" w:hint="eastAsia"/>
                <w:kern w:val="0"/>
                <w:sz w:val="18"/>
                <w:szCs w:val="18"/>
                <w:lang w:val="fr-FR"/>
              </w:rPr>
              <w:t>短信验证码</w:t>
            </w:r>
            <w:r>
              <w:rPr>
                <w:rFonts w:ascii="Arial" w:hAnsi="Arial" w:hint="eastAsia"/>
                <w:kern w:val="0"/>
                <w:sz w:val="18"/>
                <w:szCs w:val="18"/>
                <w:lang w:val="fr-FR"/>
              </w:rPr>
              <w:t xml:space="preserve">2 </w:t>
            </w:r>
            <w:r>
              <w:rPr>
                <w:rFonts w:ascii="Arial" w:hAnsi="Arial" w:hint="eastAsia"/>
                <w:kern w:val="0"/>
                <w:sz w:val="18"/>
                <w:szCs w:val="18"/>
                <w:lang w:val="fr-FR"/>
              </w:rPr>
              <w:t>短信验证码</w:t>
            </w:r>
            <w:r>
              <w:rPr>
                <w:rFonts w:ascii="Arial" w:hAnsi="Arial" w:hint="eastAsia"/>
                <w:kern w:val="0"/>
                <w:sz w:val="18"/>
                <w:szCs w:val="18"/>
                <w:lang w:val="fr-FR"/>
              </w:rPr>
              <w:t xml:space="preserve">3 </w:t>
            </w:r>
          </w:p>
          <w:p w:rsidR="00A7735A" w:rsidRDefault="00A7735A" w:rsidP="00A7735A">
            <w:r>
              <w:rPr>
                <w:rFonts w:ascii="Arial" w:hAnsi="Arial" w:hint="eastAsia"/>
                <w:kern w:val="0"/>
                <w:sz w:val="18"/>
                <w:szCs w:val="18"/>
                <w:lang w:val="fr-FR"/>
              </w:rPr>
              <w:t>注：最多</w:t>
            </w:r>
            <w:r>
              <w:rPr>
                <w:rFonts w:ascii="Arial" w:hAnsi="Arial" w:hint="eastAsia"/>
                <w:kern w:val="0"/>
                <w:sz w:val="18"/>
                <w:szCs w:val="18"/>
                <w:lang w:val="fr-FR"/>
              </w:rPr>
              <w:t>3</w:t>
            </w:r>
            <w:r>
              <w:rPr>
                <w:rFonts w:ascii="Arial" w:hAnsi="Arial" w:hint="eastAsia"/>
                <w:kern w:val="0"/>
                <w:sz w:val="18"/>
                <w:szCs w:val="18"/>
                <w:lang w:val="fr-FR"/>
              </w:rPr>
              <w:t>个短信验证码，以空格分隔。</w:t>
            </w:r>
          </w:p>
        </w:tc>
      </w:tr>
      <w:tr w:rsidR="00192A17" w:rsidTr="00EB0C9A">
        <w:trPr>
          <w:jc w:val="center"/>
        </w:trPr>
        <w:tc>
          <w:tcPr>
            <w:tcW w:w="2378" w:type="dxa"/>
          </w:tcPr>
          <w:p w:rsidR="00192A17" w:rsidRDefault="00E75215" w:rsidP="00254D54">
            <w:pPr>
              <w:pStyle w:val="TAL"/>
              <w:rPr>
                <w:rStyle w:val="webdict1"/>
                <w:color w:val="888888"/>
                <w:sz w:val="21"/>
                <w:szCs w:val="21"/>
                <w:lang w:eastAsia="zh-CN"/>
              </w:rPr>
            </w:pPr>
            <w:r>
              <w:rPr>
                <w:rFonts w:hint="eastAsia"/>
                <w:b/>
                <w:bCs/>
              </w:rPr>
              <w:t>reqClientType</w:t>
            </w:r>
          </w:p>
        </w:tc>
        <w:tc>
          <w:tcPr>
            <w:tcW w:w="737" w:type="dxa"/>
          </w:tcPr>
          <w:p w:rsidR="00192A17" w:rsidRDefault="00192A17" w:rsidP="00254D54">
            <w:pPr>
              <w:pStyle w:val="TAL"/>
              <w:rPr>
                <w:lang w:val="fr-FR" w:eastAsia="zh-CN"/>
              </w:rPr>
            </w:pPr>
            <w:r>
              <w:rPr>
                <w:rFonts w:hint="eastAsia"/>
                <w:lang w:val="fr-FR"/>
              </w:rPr>
              <w:t>M</w:t>
            </w:r>
          </w:p>
        </w:tc>
        <w:tc>
          <w:tcPr>
            <w:tcW w:w="1243" w:type="dxa"/>
          </w:tcPr>
          <w:p w:rsidR="00192A17" w:rsidRDefault="005200E4" w:rsidP="00254D54">
            <w:pPr>
              <w:pStyle w:val="TAH"/>
              <w:ind w:left="62"/>
              <w:jc w:val="both"/>
              <w:rPr>
                <w:b w:val="0"/>
                <w:lang w:val="fr-FR" w:eastAsia="zh-CN"/>
              </w:rPr>
            </w:pPr>
            <w:r>
              <w:rPr>
                <w:lang w:val="fr-FR"/>
              </w:rPr>
              <w:t>Int</w:t>
            </w:r>
          </w:p>
        </w:tc>
        <w:tc>
          <w:tcPr>
            <w:tcW w:w="709" w:type="dxa"/>
          </w:tcPr>
          <w:p w:rsidR="00192A17" w:rsidRDefault="00192A17" w:rsidP="00254D54">
            <w:pPr>
              <w:pStyle w:val="TAH"/>
              <w:jc w:val="both"/>
              <w:rPr>
                <w:lang w:eastAsia="zh-CN"/>
              </w:rPr>
            </w:pPr>
          </w:p>
        </w:tc>
        <w:tc>
          <w:tcPr>
            <w:tcW w:w="3733" w:type="dxa"/>
          </w:tcPr>
          <w:p w:rsidR="00192A17" w:rsidRDefault="00192A17" w:rsidP="00EB0C9A">
            <w:r>
              <w:rPr>
                <w:rFonts w:hint="eastAsia"/>
              </w:rPr>
              <w:t>请求客户端类型</w:t>
            </w:r>
          </w:p>
        </w:tc>
      </w:tr>
      <w:tr w:rsidR="00B12C6B" w:rsidTr="00EB0C9A">
        <w:trPr>
          <w:jc w:val="center"/>
        </w:trPr>
        <w:tc>
          <w:tcPr>
            <w:tcW w:w="2378" w:type="dxa"/>
          </w:tcPr>
          <w:p w:rsidR="00B12C6B" w:rsidRDefault="00B12C6B" w:rsidP="00254D54">
            <w:pPr>
              <w:pStyle w:val="TAL"/>
              <w:rPr>
                <w:b/>
                <w:bCs/>
              </w:rPr>
            </w:pPr>
            <w:r>
              <w:rPr>
                <w:rFonts w:ascii="Verdana" w:hAnsi="Verdana" w:hint="eastAsia"/>
                <w:lang w:val="en-US" w:eastAsia="zh-CN"/>
              </w:rPr>
              <w:t>deviceType</w:t>
            </w:r>
          </w:p>
        </w:tc>
        <w:tc>
          <w:tcPr>
            <w:tcW w:w="737" w:type="dxa"/>
          </w:tcPr>
          <w:p w:rsidR="00B12C6B" w:rsidRDefault="00B12C6B" w:rsidP="00254D54">
            <w:pPr>
              <w:pStyle w:val="TAL"/>
              <w:rPr>
                <w:lang w:val="fr-FR"/>
              </w:rPr>
            </w:pPr>
            <w:r>
              <w:rPr>
                <w:rFonts w:ascii="Verdana" w:hAnsi="Verdana" w:hint="eastAsia"/>
                <w:lang w:val="en-US" w:eastAsia="zh-CN"/>
              </w:rPr>
              <w:t>O</w:t>
            </w:r>
          </w:p>
        </w:tc>
        <w:tc>
          <w:tcPr>
            <w:tcW w:w="1243" w:type="dxa"/>
          </w:tcPr>
          <w:p w:rsidR="00B12C6B" w:rsidRDefault="00B12C6B" w:rsidP="00254D54">
            <w:pPr>
              <w:pStyle w:val="TAH"/>
              <w:ind w:left="62"/>
              <w:jc w:val="both"/>
              <w:rPr>
                <w:lang w:val="fr-FR"/>
              </w:rPr>
            </w:pPr>
            <w:r>
              <w:rPr>
                <w:rFonts w:ascii="Verdana" w:hAnsi="Verdana" w:hint="eastAsia"/>
                <w:lang w:val="en-US" w:eastAsia="zh-CN"/>
              </w:rPr>
              <w:t>INT</w:t>
            </w:r>
          </w:p>
        </w:tc>
        <w:tc>
          <w:tcPr>
            <w:tcW w:w="709" w:type="dxa"/>
          </w:tcPr>
          <w:p w:rsidR="00B12C6B" w:rsidRDefault="00B12C6B" w:rsidP="00254D54">
            <w:pPr>
              <w:pStyle w:val="TAH"/>
              <w:jc w:val="both"/>
              <w:rPr>
                <w:lang w:eastAsia="zh-CN"/>
              </w:rPr>
            </w:pPr>
          </w:p>
        </w:tc>
        <w:tc>
          <w:tcPr>
            <w:tcW w:w="3733" w:type="dxa"/>
          </w:tcPr>
          <w:p w:rsidR="00B12C6B" w:rsidRDefault="00B12C6B" w:rsidP="00EB0C9A">
            <w:r>
              <w:rPr>
                <w:rFonts w:ascii="Verdana" w:hAnsi="Verdana" w:hint="eastAsia"/>
              </w:rPr>
              <w:t>设备</w:t>
            </w:r>
            <w:r>
              <w:rPr>
                <w:rFonts w:ascii="Verdana" w:hAnsi="Verdana" w:hint="eastAsia"/>
              </w:rPr>
              <w:t>ID</w:t>
            </w:r>
            <w:r>
              <w:rPr>
                <w:rFonts w:ascii="Verdana" w:hAnsi="Verdana" w:hint="eastAsia"/>
              </w:rPr>
              <w:t>类型</w:t>
            </w:r>
          </w:p>
        </w:tc>
      </w:tr>
      <w:tr w:rsidR="004321C7" w:rsidTr="00EB0C9A">
        <w:trPr>
          <w:jc w:val="center"/>
        </w:trPr>
        <w:tc>
          <w:tcPr>
            <w:tcW w:w="2378" w:type="dxa"/>
          </w:tcPr>
          <w:p w:rsidR="004321C7" w:rsidRDefault="004321C7" w:rsidP="00254D54">
            <w:pPr>
              <w:pStyle w:val="TAL"/>
              <w:rPr>
                <w:rFonts w:ascii="Verdana" w:hAnsi="Verdana"/>
                <w:lang w:val="en-US" w:eastAsia="zh-CN"/>
              </w:rPr>
            </w:pPr>
            <w:r>
              <w:rPr>
                <w:rFonts w:ascii="Verdana" w:hAnsi="Verdana" w:hint="eastAsia"/>
                <w:lang w:val="fr-FR" w:eastAsia="zh-CN"/>
              </w:rPr>
              <w:t>deviceID</w:t>
            </w:r>
          </w:p>
        </w:tc>
        <w:tc>
          <w:tcPr>
            <w:tcW w:w="737" w:type="dxa"/>
          </w:tcPr>
          <w:p w:rsidR="004321C7" w:rsidRDefault="004321C7" w:rsidP="00254D54">
            <w:pPr>
              <w:pStyle w:val="TAL"/>
              <w:rPr>
                <w:rFonts w:ascii="Verdana" w:hAnsi="Verdana"/>
                <w:lang w:val="en-US" w:eastAsia="zh-CN"/>
              </w:rPr>
            </w:pPr>
            <w:r>
              <w:rPr>
                <w:rFonts w:ascii="Verdana" w:hAnsi="Verdana" w:hint="eastAsia"/>
                <w:lang w:val="en-US" w:eastAsia="zh-CN"/>
              </w:rPr>
              <w:t>O</w:t>
            </w:r>
          </w:p>
        </w:tc>
        <w:tc>
          <w:tcPr>
            <w:tcW w:w="1243" w:type="dxa"/>
          </w:tcPr>
          <w:p w:rsidR="004321C7" w:rsidRDefault="004321C7" w:rsidP="00254D54">
            <w:pPr>
              <w:pStyle w:val="TAH"/>
              <w:ind w:left="62"/>
              <w:jc w:val="both"/>
              <w:rPr>
                <w:rFonts w:ascii="Verdana" w:hAnsi="Verdana"/>
                <w:lang w:val="en-US" w:eastAsia="zh-CN"/>
              </w:rPr>
            </w:pPr>
            <w:r>
              <w:rPr>
                <w:rFonts w:ascii="Verdana" w:hAnsi="Verdana" w:hint="eastAsia"/>
                <w:lang w:eastAsia="zh-CN"/>
              </w:rPr>
              <w:t>String</w:t>
            </w:r>
          </w:p>
        </w:tc>
        <w:tc>
          <w:tcPr>
            <w:tcW w:w="709" w:type="dxa"/>
          </w:tcPr>
          <w:p w:rsidR="004321C7" w:rsidRDefault="004321C7" w:rsidP="00254D54">
            <w:pPr>
              <w:pStyle w:val="TAH"/>
              <w:jc w:val="both"/>
              <w:rPr>
                <w:lang w:eastAsia="zh-CN"/>
              </w:rPr>
            </w:pPr>
            <w:r>
              <w:rPr>
                <w:rFonts w:ascii="Verdana" w:hAnsi="Verdana" w:hint="eastAsia"/>
                <w:lang w:val="en-US" w:eastAsia="zh-CN"/>
              </w:rPr>
              <w:t>40</w:t>
            </w:r>
          </w:p>
        </w:tc>
        <w:tc>
          <w:tcPr>
            <w:tcW w:w="3733" w:type="dxa"/>
          </w:tcPr>
          <w:p w:rsidR="004321C7" w:rsidRDefault="004321C7" w:rsidP="00DE09B2">
            <w:pPr>
              <w:rPr>
                <w:sz w:val="19"/>
                <w:szCs w:val="19"/>
                <w:lang w:val="en-GB"/>
              </w:rPr>
            </w:pPr>
            <w:r>
              <w:rPr>
                <w:rFonts w:hint="eastAsia"/>
                <w:sz w:val="19"/>
                <w:szCs w:val="19"/>
                <w:lang w:val="en-GB"/>
              </w:rPr>
              <w:t>设备</w:t>
            </w:r>
            <w:r>
              <w:rPr>
                <w:rFonts w:hint="eastAsia"/>
                <w:sz w:val="19"/>
                <w:szCs w:val="19"/>
                <w:lang w:val="en-GB"/>
              </w:rPr>
              <w:t>ID;</w:t>
            </w:r>
          </w:p>
          <w:p w:rsidR="004321C7" w:rsidRDefault="004321C7" w:rsidP="00B12C6B">
            <w:pPr>
              <w:rPr>
                <w:rFonts w:ascii="Verdana" w:hAnsi="Verdana"/>
              </w:rPr>
            </w:pPr>
            <w:r>
              <w:rPr>
                <w:rFonts w:hint="eastAsia"/>
                <w:sz w:val="19"/>
                <w:szCs w:val="19"/>
                <w:lang w:val="en-GB"/>
              </w:rPr>
              <w:t>按</w:t>
            </w:r>
            <w:r>
              <w:rPr>
                <w:rFonts w:hint="eastAsia"/>
                <w:sz w:val="19"/>
                <w:szCs w:val="19"/>
                <w:lang w:val="en-GB"/>
              </w:rPr>
              <w:t>IMEI</w:t>
            </w:r>
            <w:r>
              <w:rPr>
                <w:rFonts w:hint="eastAsia"/>
                <w:sz w:val="19"/>
                <w:szCs w:val="19"/>
                <w:lang w:val="en-GB"/>
              </w:rPr>
              <w:t>、</w:t>
            </w:r>
            <w:r>
              <w:rPr>
                <w:rFonts w:hint="eastAsia"/>
                <w:sz w:val="19"/>
                <w:szCs w:val="19"/>
                <w:lang w:val="en-GB"/>
              </w:rPr>
              <w:t>mhid.uuid</w:t>
            </w:r>
            <w:r>
              <w:rPr>
                <w:rFonts w:hint="eastAsia"/>
                <w:sz w:val="19"/>
                <w:szCs w:val="19"/>
                <w:lang w:val="en-GB"/>
              </w:rPr>
              <w:t>优先级填</w:t>
            </w:r>
            <w:r>
              <w:rPr>
                <w:rFonts w:hint="eastAsia"/>
                <w:sz w:val="19"/>
                <w:szCs w:val="19"/>
                <w:lang w:val="en-GB"/>
              </w:rPr>
              <w:t>1</w:t>
            </w:r>
            <w:r>
              <w:rPr>
                <w:rFonts w:hint="eastAsia"/>
                <w:sz w:val="19"/>
                <w:szCs w:val="19"/>
                <w:lang w:val="en-GB"/>
              </w:rPr>
              <w:t>个</w:t>
            </w:r>
            <w:r>
              <w:rPr>
                <w:rFonts w:hint="eastAsia"/>
                <w:sz w:val="19"/>
                <w:szCs w:val="19"/>
                <w:lang w:val="en-GB"/>
              </w:rPr>
              <w:t>(</w:t>
            </w:r>
            <w:r>
              <w:rPr>
                <w:rFonts w:hint="eastAsia"/>
                <w:sz w:val="19"/>
                <w:szCs w:val="19"/>
                <w:lang w:val="en-GB"/>
              </w:rPr>
              <w:t>用于本机修改密码不用重新登录</w:t>
            </w:r>
            <w:r>
              <w:rPr>
                <w:rFonts w:hint="eastAsia"/>
                <w:sz w:val="19"/>
                <w:szCs w:val="19"/>
                <w:lang w:val="en-GB"/>
              </w:rPr>
              <w:t>).</w:t>
            </w:r>
          </w:p>
        </w:tc>
      </w:tr>
      <w:tr w:rsidR="00163205" w:rsidTr="00EB0C9A">
        <w:trPr>
          <w:jc w:val="center"/>
        </w:trPr>
        <w:tc>
          <w:tcPr>
            <w:tcW w:w="2378" w:type="dxa"/>
          </w:tcPr>
          <w:p w:rsidR="00163205" w:rsidRDefault="00163205" w:rsidP="00254D54">
            <w:pPr>
              <w:pStyle w:val="TAL"/>
              <w:rPr>
                <w:rFonts w:ascii="Verdana" w:hAnsi="Verdana"/>
                <w:lang w:val="fr-FR" w:eastAsia="zh-CN"/>
              </w:rPr>
            </w:pPr>
            <w:r>
              <w:rPr>
                <w:rFonts w:ascii="Verdana" w:hAnsi="Verdana" w:hint="eastAsia"/>
                <w:lang w:val="en-US" w:eastAsia="zh-CN"/>
              </w:rPr>
              <w:t>plmn</w:t>
            </w:r>
          </w:p>
        </w:tc>
        <w:tc>
          <w:tcPr>
            <w:tcW w:w="737" w:type="dxa"/>
          </w:tcPr>
          <w:p w:rsidR="00163205" w:rsidRDefault="00163205" w:rsidP="00254D54">
            <w:pPr>
              <w:pStyle w:val="TAL"/>
              <w:rPr>
                <w:rFonts w:ascii="Verdana" w:hAnsi="Verdana"/>
                <w:lang w:val="en-US" w:eastAsia="zh-CN"/>
              </w:rPr>
            </w:pPr>
            <w:r>
              <w:rPr>
                <w:rFonts w:ascii="Verdana" w:hAnsi="Verdana" w:hint="eastAsia"/>
                <w:lang w:val="en-US" w:eastAsia="zh-CN"/>
              </w:rPr>
              <w:t>O</w:t>
            </w:r>
          </w:p>
        </w:tc>
        <w:tc>
          <w:tcPr>
            <w:tcW w:w="1243" w:type="dxa"/>
          </w:tcPr>
          <w:p w:rsidR="00163205" w:rsidRDefault="00163205" w:rsidP="00254D54">
            <w:pPr>
              <w:pStyle w:val="TAH"/>
              <w:ind w:left="62"/>
              <w:jc w:val="both"/>
              <w:rPr>
                <w:rFonts w:ascii="Verdana" w:hAnsi="Verdana"/>
                <w:lang w:eastAsia="zh-CN"/>
              </w:rPr>
            </w:pPr>
            <w:r>
              <w:rPr>
                <w:rFonts w:ascii="Verdana" w:hAnsi="Verdana" w:hint="eastAsia"/>
                <w:lang w:eastAsia="zh-CN"/>
              </w:rPr>
              <w:t>String</w:t>
            </w:r>
          </w:p>
        </w:tc>
        <w:tc>
          <w:tcPr>
            <w:tcW w:w="709" w:type="dxa"/>
          </w:tcPr>
          <w:p w:rsidR="00163205" w:rsidRDefault="00163205" w:rsidP="00254D54">
            <w:pPr>
              <w:pStyle w:val="TAH"/>
              <w:jc w:val="both"/>
              <w:rPr>
                <w:rFonts w:ascii="Verdana" w:hAnsi="Verdana"/>
                <w:lang w:val="en-US" w:eastAsia="zh-CN"/>
              </w:rPr>
            </w:pPr>
            <w:r>
              <w:rPr>
                <w:rFonts w:hint="eastAsia"/>
                <w:lang w:val="fr-FR" w:eastAsia="zh-CN"/>
              </w:rPr>
              <w:t>15</w:t>
            </w:r>
          </w:p>
        </w:tc>
        <w:tc>
          <w:tcPr>
            <w:tcW w:w="3733" w:type="dxa"/>
          </w:tcPr>
          <w:p w:rsidR="00163205" w:rsidRDefault="00163205" w:rsidP="00DE09B2">
            <w:pPr>
              <w:rPr>
                <w:sz w:val="19"/>
                <w:szCs w:val="19"/>
                <w:lang w:val="en-GB"/>
              </w:rPr>
            </w:pPr>
            <w:r>
              <w:rPr>
                <w:rFonts w:hint="eastAsia"/>
                <w:sz w:val="19"/>
                <w:szCs w:val="19"/>
                <w:lang w:val="en-GB"/>
              </w:rPr>
              <w:t>手机</w:t>
            </w:r>
            <w:r w:rsidRPr="00163205">
              <w:rPr>
                <w:rFonts w:hint="eastAsia"/>
                <w:sz w:val="19"/>
                <w:szCs w:val="19"/>
                <w:lang w:val="fr-FR"/>
              </w:rPr>
              <w:t>plmn;</w:t>
            </w:r>
            <w:r w:rsidRPr="00163205">
              <w:rPr>
                <w:rFonts w:ascii="宋体" w:hAnsi="宋体" w:hint="eastAsia"/>
                <w:sz w:val="18"/>
                <w:szCs w:val="18"/>
                <w:lang w:val="fr-FR"/>
              </w:rPr>
              <w:t xml:space="preserve"> </w:t>
            </w:r>
            <w:r>
              <w:rPr>
                <w:rFonts w:ascii="Arial" w:hAnsi="Arial" w:hint="eastAsia"/>
                <w:kern w:val="0"/>
                <w:sz w:val="18"/>
                <w:szCs w:val="18"/>
                <w:lang w:val="fr-FR"/>
              </w:rPr>
              <w:t>取</w:t>
            </w:r>
            <w:r>
              <w:rPr>
                <w:rFonts w:ascii="Arial" w:hAnsi="Arial" w:hint="eastAsia"/>
                <w:kern w:val="0"/>
                <w:sz w:val="18"/>
                <w:szCs w:val="18"/>
                <w:lang w:val="fr-FR"/>
              </w:rPr>
              <w:t>IMSI</w:t>
            </w:r>
            <w:r>
              <w:rPr>
                <w:rFonts w:ascii="Arial" w:hAnsi="Arial" w:hint="eastAsia"/>
                <w:kern w:val="0"/>
                <w:sz w:val="18"/>
                <w:szCs w:val="18"/>
                <w:lang w:val="fr-FR"/>
              </w:rPr>
              <w:t>的</w:t>
            </w:r>
            <w:r w:rsidRPr="00163205">
              <w:rPr>
                <w:lang w:val="fr-FR"/>
              </w:rPr>
              <w:t>MCC+MNC</w:t>
            </w:r>
            <w:r w:rsidRPr="00163205">
              <w:rPr>
                <w:rFonts w:hint="eastAsia"/>
                <w:lang w:val="fr-FR"/>
              </w:rPr>
              <w:t xml:space="preserve">. </w:t>
            </w:r>
          </w:p>
        </w:tc>
      </w:tr>
      <w:tr w:rsidR="005E3B65" w:rsidTr="00EB0C9A">
        <w:trPr>
          <w:jc w:val="center"/>
        </w:trPr>
        <w:tc>
          <w:tcPr>
            <w:tcW w:w="2378" w:type="dxa"/>
          </w:tcPr>
          <w:p w:rsidR="005E3B65" w:rsidRDefault="005E3B65" w:rsidP="00254D54">
            <w:pPr>
              <w:pStyle w:val="TAL"/>
              <w:rPr>
                <w:rFonts w:ascii="Verdana" w:hAnsi="Verdana"/>
                <w:lang w:val="en-US" w:eastAsia="zh-CN"/>
              </w:rPr>
            </w:pPr>
            <w:r w:rsidRPr="00392880">
              <w:rPr>
                <w:rFonts w:hint="eastAsia"/>
                <w:bCs/>
              </w:rPr>
              <w:t>clientIP</w:t>
            </w:r>
          </w:p>
        </w:tc>
        <w:tc>
          <w:tcPr>
            <w:tcW w:w="737" w:type="dxa"/>
          </w:tcPr>
          <w:p w:rsidR="005E3B65" w:rsidRDefault="005E3B65" w:rsidP="00254D54">
            <w:pPr>
              <w:pStyle w:val="TAL"/>
              <w:rPr>
                <w:rFonts w:ascii="Verdana" w:hAnsi="Verdana"/>
                <w:lang w:val="en-US" w:eastAsia="zh-CN"/>
              </w:rPr>
            </w:pPr>
            <w:r>
              <w:rPr>
                <w:rFonts w:cs="Arial" w:hint="eastAsia"/>
                <w:color w:val="000000"/>
                <w:lang w:eastAsia="zh-CN"/>
              </w:rPr>
              <w:t>O</w:t>
            </w:r>
          </w:p>
        </w:tc>
        <w:tc>
          <w:tcPr>
            <w:tcW w:w="1243" w:type="dxa"/>
          </w:tcPr>
          <w:p w:rsidR="005E3B65" w:rsidRDefault="005E3B65" w:rsidP="00254D54">
            <w:pPr>
              <w:pStyle w:val="TAH"/>
              <w:ind w:left="62"/>
              <w:jc w:val="both"/>
              <w:rPr>
                <w:rFonts w:ascii="Verdana" w:hAnsi="Verdana"/>
                <w:lang w:eastAsia="zh-CN"/>
              </w:rPr>
            </w:pPr>
            <w:r>
              <w:rPr>
                <w:rFonts w:hint="eastAsia"/>
                <w:lang w:eastAsia="zh-CN"/>
              </w:rPr>
              <w:t>String</w:t>
            </w:r>
          </w:p>
        </w:tc>
        <w:tc>
          <w:tcPr>
            <w:tcW w:w="709" w:type="dxa"/>
          </w:tcPr>
          <w:p w:rsidR="005E3B65" w:rsidRDefault="005E3B65" w:rsidP="00254D54">
            <w:pPr>
              <w:pStyle w:val="TAH"/>
              <w:jc w:val="both"/>
              <w:rPr>
                <w:lang w:val="fr-FR" w:eastAsia="zh-CN"/>
              </w:rPr>
            </w:pPr>
            <w:r>
              <w:rPr>
                <w:rFonts w:cs="Arial" w:hint="eastAsia"/>
                <w:lang w:eastAsia="zh-CN"/>
              </w:rPr>
              <w:t>40</w:t>
            </w:r>
          </w:p>
        </w:tc>
        <w:tc>
          <w:tcPr>
            <w:tcW w:w="3733" w:type="dxa"/>
          </w:tcPr>
          <w:p w:rsidR="005E3B65" w:rsidRDefault="005E3B65" w:rsidP="00DE09B2">
            <w:pPr>
              <w:rPr>
                <w:sz w:val="19"/>
                <w:szCs w:val="19"/>
                <w:lang w:val="en-GB"/>
              </w:rPr>
            </w:pPr>
            <w:r>
              <w:rPr>
                <w:rFonts w:hint="eastAsia"/>
              </w:rPr>
              <w:t>客户端</w:t>
            </w:r>
            <w:r>
              <w:rPr>
                <w:rFonts w:hint="eastAsia"/>
              </w:rPr>
              <w:t>IP</w:t>
            </w:r>
            <w:r>
              <w:rPr>
                <w:rFonts w:hint="eastAsia"/>
              </w:rPr>
              <w:t>（</w:t>
            </w:r>
            <w:r>
              <w:rPr>
                <w:rFonts w:hint="eastAsia"/>
              </w:rPr>
              <w:t>Portal</w:t>
            </w:r>
            <w:r>
              <w:rPr>
                <w:rFonts w:hint="eastAsia"/>
              </w:rPr>
              <w:t>或</w:t>
            </w:r>
            <w:r>
              <w:rPr>
                <w:rFonts w:hint="eastAsia"/>
              </w:rPr>
              <w:t>AS</w:t>
            </w:r>
            <w:r>
              <w:rPr>
                <w:rFonts w:hint="eastAsia"/>
              </w:rPr>
              <w:t>从协议获取）</w:t>
            </w:r>
          </w:p>
        </w:tc>
      </w:tr>
      <w:tr w:rsidR="00DA6889" w:rsidTr="00EB0C9A">
        <w:trPr>
          <w:jc w:val="center"/>
        </w:trPr>
        <w:tc>
          <w:tcPr>
            <w:tcW w:w="2378" w:type="dxa"/>
          </w:tcPr>
          <w:p w:rsidR="00DA6889" w:rsidRPr="00392880" w:rsidRDefault="00DA6889" w:rsidP="00254D54">
            <w:pPr>
              <w:pStyle w:val="TAL"/>
              <w:rPr>
                <w:bCs/>
              </w:rPr>
            </w:pPr>
            <w:r w:rsidRPr="00AD1399">
              <w:rPr>
                <w:rFonts w:hint="eastAsia"/>
                <w:bCs/>
                <w:lang w:eastAsia="zh-CN"/>
              </w:rPr>
              <w:t>reloginFlag</w:t>
            </w:r>
          </w:p>
        </w:tc>
        <w:tc>
          <w:tcPr>
            <w:tcW w:w="737" w:type="dxa"/>
          </w:tcPr>
          <w:p w:rsidR="00DA6889" w:rsidRDefault="00DA6889" w:rsidP="00254D54">
            <w:pPr>
              <w:pStyle w:val="TAL"/>
              <w:rPr>
                <w:rFonts w:cs="Arial"/>
                <w:color w:val="000000"/>
                <w:lang w:eastAsia="zh-CN"/>
              </w:rPr>
            </w:pPr>
            <w:r>
              <w:rPr>
                <w:rFonts w:hint="eastAsia"/>
                <w:lang w:val="fr-FR" w:eastAsia="zh-CN"/>
              </w:rPr>
              <w:t>O</w:t>
            </w:r>
          </w:p>
        </w:tc>
        <w:tc>
          <w:tcPr>
            <w:tcW w:w="1243" w:type="dxa"/>
          </w:tcPr>
          <w:p w:rsidR="00DA6889" w:rsidRDefault="00DA6889" w:rsidP="00254D54">
            <w:pPr>
              <w:pStyle w:val="TAH"/>
              <w:ind w:left="62"/>
              <w:jc w:val="both"/>
              <w:rPr>
                <w:lang w:eastAsia="zh-CN"/>
              </w:rPr>
            </w:pPr>
            <w:r>
              <w:rPr>
                <w:lang w:val="fr-FR" w:eastAsia="zh-CN"/>
              </w:rPr>
              <w:t>Int</w:t>
            </w:r>
          </w:p>
        </w:tc>
        <w:tc>
          <w:tcPr>
            <w:tcW w:w="709" w:type="dxa"/>
          </w:tcPr>
          <w:p w:rsidR="00DA6889" w:rsidRDefault="00DA6889" w:rsidP="00254D54">
            <w:pPr>
              <w:pStyle w:val="TAH"/>
              <w:jc w:val="both"/>
              <w:rPr>
                <w:rFonts w:cs="Arial"/>
                <w:lang w:eastAsia="zh-CN"/>
              </w:rPr>
            </w:pPr>
          </w:p>
        </w:tc>
        <w:tc>
          <w:tcPr>
            <w:tcW w:w="3733" w:type="dxa"/>
          </w:tcPr>
          <w:p w:rsidR="00DA6889" w:rsidRDefault="00DA6889" w:rsidP="009056A3">
            <w:r>
              <w:rPr>
                <w:rFonts w:hint="eastAsia"/>
              </w:rPr>
              <w:t>是否需重登录标志</w:t>
            </w:r>
            <w:r>
              <w:rPr>
                <w:rFonts w:hint="eastAsia"/>
              </w:rPr>
              <w:t xml:space="preserve"> 0</w:t>
            </w:r>
            <w:r>
              <w:rPr>
                <w:rFonts w:hint="eastAsia"/>
              </w:rPr>
              <w:t>否</w:t>
            </w:r>
            <w:r>
              <w:rPr>
                <w:rFonts w:hint="eastAsia"/>
              </w:rPr>
              <w:t xml:space="preserve"> 1</w:t>
            </w:r>
            <w:r>
              <w:rPr>
                <w:rFonts w:hint="eastAsia"/>
              </w:rPr>
              <w:t>是</w:t>
            </w:r>
            <w:r>
              <w:rPr>
                <w:rFonts w:hint="eastAsia"/>
              </w:rPr>
              <w:t>(</w:t>
            </w:r>
            <w:r>
              <w:rPr>
                <w:rFonts w:hint="eastAsia"/>
              </w:rPr>
              <w:t>缺省</w:t>
            </w:r>
            <w:r>
              <w:rPr>
                <w:rFonts w:hint="eastAsia"/>
              </w:rPr>
              <w:t>)</w:t>
            </w:r>
          </w:p>
          <w:p w:rsidR="00DA6889" w:rsidRDefault="00DA6889" w:rsidP="00DE09B2">
            <w:r>
              <w:rPr>
                <w:rFonts w:hint="eastAsia"/>
              </w:rPr>
              <w:t>应用场景</w:t>
            </w:r>
            <w:r>
              <w:rPr>
                <w:rFonts w:hint="eastAsia"/>
              </w:rPr>
              <w:t>:</w:t>
            </w:r>
            <w:r>
              <w:rPr>
                <w:rFonts w:hint="eastAsia"/>
              </w:rPr>
              <w:t>上行短信＋初始密码注册后，如果用户立即修改密码，则不需要重新登录。</w:t>
            </w:r>
          </w:p>
        </w:tc>
      </w:tr>
    </w:tbl>
    <w:p w:rsidR="00172B1E" w:rsidRDefault="00172B1E" w:rsidP="00407B6C">
      <w:pPr>
        <w:pStyle w:val="41"/>
      </w:pPr>
      <w:r>
        <w:rPr>
          <w:rFonts w:hint="eastAsia"/>
        </w:rPr>
        <w:t>返回值</w:t>
      </w:r>
      <w:r>
        <w:rPr>
          <w:rFonts w:hint="eastAsia"/>
        </w:rPr>
        <w:t>Reset</w:t>
      </w:r>
      <w:r w:rsidRPr="005D449C">
        <w:rPr>
          <w:rFonts w:hint="eastAsia"/>
          <w:lang w:val="fr-FR"/>
        </w:rPr>
        <w:t>P</w:t>
      </w:r>
      <w:r w:rsidR="00EB0C9A">
        <w:rPr>
          <w:rFonts w:hint="eastAsia"/>
          <w:lang w:val="fr-FR"/>
        </w:rPr>
        <w:t>wdSMS</w:t>
      </w:r>
      <w:r>
        <w:rPr>
          <w:rFonts w:hint="eastAsia"/>
          <w:lang w:val="fr-FR"/>
        </w:rPr>
        <w:t>Rsp</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1243"/>
        <w:gridCol w:w="709"/>
        <w:gridCol w:w="3733"/>
      </w:tblGrid>
      <w:tr w:rsidR="00172B1E" w:rsidTr="00395D22">
        <w:trPr>
          <w:jc w:val="center"/>
        </w:trPr>
        <w:tc>
          <w:tcPr>
            <w:tcW w:w="2378" w:type="dxa"/>
          </w:tcPr>
          <w:p w:rsidR="00172B1E" w:rsidRDefault="00172B1E" w:rsidP="00254D54">
            <w:pPr>
              <w:pStyle w:val="TAH"/>
              <w:rPr>
                <w:rFonts w:ascii="Verdana" w:hAnsi="Verdana"/>
                <w:lang w:val="fr-FR" w:eastAsia="zh-CN"/>
              </w:rPr>
            </w:pPr>
            <w:r>
              <w:rPr>
                <w:rFonts w:ascii="Verdana" w:hAnsi="Verdana" w:hint="eastAsia"/>
                <w:lang w:val="fr-FR" w:eastAsia="zh-CN"/>
              </w:rPr>
              <w:t>参数名称</w:t>
            </w:r>
          </w:p>
        </w:tc>
        <w:tc>
          <w:tcPr>
            <w:tcW w:w="737" w:type="dxa"/>
          </w:tcPr>
          <w:p w:rsidR="00172B1E" w:rsidRDefault="00172B1E" w:rsidP="00254D54">
            <w:pPr>
              <w:pStyle w:val="TAH"/>
              <w:rPr>
                <w:rFonts w:ascii="Verdana" w:hAnsi="Verdana"/>
                <w:lang w:val="fr-FR" w:eastAsia="zh-CN"/>
              </w:rPr>
            </w:pPr>
            <w:r>
              <w:rPr>
                <w:rFonts w:ascii="Verdana" w:hAnsi="Verdana" w:hint="eastAsia"/>
                <w:lang w:val="fr-FR" w:eastAsia="zh-CN"/>
              </w:rPr>
              <w:t>必须</w:t>
            </w:r>
          </w:p>
        </w:tc>
        <w:tc>
          <w:tcPr>
            <w:tcW w:w="1243" w:type="dxa"/>
          </w:tcPr>
          <w:p w:rsidR="00172B1E" w:rsidRDefault="00172B1E" w:rsidP="00254D54">
            <w:pPr>
              <w:pStyle w:val="TAH"/>
              <w:rPr>
                <w:rFonts w:ascii="Verdana" w:hAnsi="Verdana"/>
                <w:lang w:val="fr-FR" w:eastAsia="zh-CN"/>
              </w:rPr>
            </w:pPr>
            <w:r>
              <w:rPr>
                <w:rFonts w:ascii="Verdana" w:hAnsi="Verdana" w:hint="eastAsia"/>
                <w:lang w:val="fr-FR" w:eastAsia="zh-CN"/>
              </w:rPr>
              <w:t>类型</w:t>
            </w:r>
          </w:p>
        </w:tc>
        <w:tc>
          <w:tcPr>
            <w:tcW w:w="709" w:type="dxa"/>
          </w:tcPr>
          <w:p w:rsidR="00172B1E" w:rsidRDefault="00172B1E" w:rsidP="00254D54">
            <w:pPr>
              <w:pStyle w:val="TAH"/>
              <w:rPr>
                <w:rFonts w:ascii="Verdana" w:hAnsi="Verdana"/>
                <w:lang w:val="fr-FR" w:eastAsia="zh-CN"/>
              </w:rPr>
            </w:pPr>
            <w:r>
              <w:rPr>
                <w:rFonts w:ascii="Verdana" w:hAnsi="Verdana" w:hint="eastAsia"/>
                <w:lang w:val="fr-FR" w:eastAsia="zh-CN"/>
              </w:rPr>
              <w:t>长度</w:t>
            </w:r>
          </w:p>
        </w:tc>
        <w:tc>
          <w:tcPr>
            <w:tcW w:w="3733" w:type="dxa"/>
          </w:tcPr>
          <w:p w:rsidR="00172B1E" w:rsidRDefault="00172B1E" w:rsidP="00254D54">
            <w:pPr>
              <w:pStyle w:val="TAH"/>
              <w:rPr>
                <w:rFonts w:ascii="Verdana" w:hAnsi="Verdana"/>
                <w:lang w:val="fr-FR" w:eastAsia="zh-CN"/>
              </w:rPr>
            </w:pPr>
            <w:r>
              <w:rPr>
                <w:rFonts w:ascii="Verdana" w:hAnsi="Verdana" w:hint="eastAsia"/>
                <w:lang w:val="fr-FR" w:eastAsia="zh-CN"/>
              </w:rPr>
              <w:t>描述信息</w:t>
            </w:r>
          </w:p>
        </w:tc>
      </w:tr>
      <w:tr w:rsidR="00172B1E" w:rsidTr="00395D22">
        <w:trPr>
          <w:jc w:val="center"/>
        </w:trPr>
        <w:tc>
          <w:tcPr>
            <w:tcW w:w="2378" w:type="dxa"/>
          </w:tcPr>
          <w:p w:rsidR="00172B1E" w:rsidRPr="00E74491" w:rsidRDefault="00172B1E" w:rsidP="00254D54">
            <w:pPr>
              <w:pStyle w:val="TAL"/>
              <w:rPr>
                <w:lang w:val="fr-FR" w:eastAsia="zh-CN"/>
              </w:rPr>
            </w:pPr>
            <w:r w:rsidRPr="00E74491">
              <w:rPr>
                <w:rFonts w:hint="eastAsia"/>
                <w:lang w:val="fr-FR" w:eastAsia="zh-CN"/>
              </w:rPr>
              <w:t>v</w:t>
            </w:r>
            <w:r w:rsidRPr="00E74491">
              <w:rPr>
                <w:lang w:val="fr-FR" w:eastAsia="zh-CN"/>
              </w:rPr>
              <w:t>ersion</w:t>
            </w:r>
          </w:p>
        </w:tc>
        <w:tc>
          <w:tcPr>
            <w:tcW w:w="737" w:type="dxa"/>
          </w:tcPr>
          <w:p w:rsidR="00172B1E" w:rsidRPr="00E74491" w:rsidRDefault="00172B1E" w:rsidP="00254D54">
            <w:pPr>
              <w:pStyle w:val="TAL"/>
              <w:rPr>
                <w:lang w:val="fr-FR" w:eastAsia="zh-CN"/>
              </w:rPr>
            </w:pPr>
            <w:r>
              <w:rPr>
                <w:rFonts w:hint="eastAsia"/>
                <w:lang w:val="fr-FR" w:eastAsia="zh-CN"/>
              </w:rPr>
              <w:t>M</w:t>
            </w:r>
          </w:p>
        </w:tc>
        <w:tc>
          <w:tcPr>
            <w:tcW w:w="1243" w:type="dxa"/>
          </w:tcPr>
          <w:p w:rsidR="00172B1E" w:rsidRPr="00E74491" w:rsidRDefault="00172B1E" w:rsidP="00254D54">
            <w:pPr>
              <w:pStyle w:val="TAH"/>
              <w:ind w:left="62"/>
              <w:jc w:val="both"/>
              <w:rPr>
                <w:b w:val="0"/>
                <w:lang w:val="fr-FR" w:eastAsia="zh-CN"/>
              </w:rPr>
            </w:pPr>
            <w:r>
              <w:rPr>
                <w:rFonts w:hint="eastAsia"/>
                <w:b w:val="0"/>
                <w:lang w:val="fr-FR" w:eastAsia="zh-CN"/>
              </w:rPr>
              <w:t>String</w:t>
            </w:r>
          </w:p>
        </w:tc>
        <w:tc>
          <w:tcPr>
            <w:tcW w:w="709" w:type="dxa"/>
          </w:tcPr>
          <w:p w:rsidR="00172B1E" w:rsidRPr="00E74491" w:rsidRDefault="00172B1E" w:rsidP="00254D54">
            <w:pPr>
              <w:rPr>
                <w:rFonts w:ascii="Arial" w:hAnsi="Arial"/>
                <w:kern w:val="0"/>
                <w:sz w:val="18"/>
                <w:szCs w:val="18"/>
                <w:lang w:val="fr-FR"/>
              </w:rPr>
            </w:pPr>
            <w:r>
              <w:rPr>
                <w:rFonts w:ascii="Arial" w:hAnsi="Arial" w:hint="eastAsia"/>
                <w:kern w:val="0"/>
                <w:sz w:val="18"/>
                <w:szCs w:val="18"/>
                <w:lang w:val="fr-FR"/>
              </w:rPr>
              <w:t>5</w:t>
            </w:r>
          </w:p>
        </w:tc>
        <w:tc>
          <w:tcPr>
            <w:tcW w:w="3733" w:type="dxa"/>
          </w:tcPr>
          <w:p w:rsidR="00172B1E" w:rsidRPr="00E74491" w:rsidRDefault="00172B1E" w:rsidP="00254D54">
            <w:pPr>
              <w:rPr>
                <w:rFonts w:ascii="Arial" w:hAnsi="Arial"/>
                <w:kern w:val="0"/>
                <w:sz w:val="18"/>
                <w:szCs w:val="18"/>
                <w:lang w:val="fr-FR"/>
              </w:rPr>
            </w:pPr>
            <w:r w:rsidRPr="00E74491">
              <w:rPr>
                <w:rFonts w:ascii="Arial" w:hAnsi="Arial" w:hint="eastAsia"/>
                <w:kern w:val="0"/>
                <w:sz w:val="18"/>
                <w:szCs w:val="18"/>
                <w:lang w:val="fr-FR"/>
              </w:rPr>
              <w:t>协议版本号</w:t>
            </w:r>
          </w:p>
        </w:tc>
      </w:tr>
      <w:tr w:rsidR="00172B1E" w:rsidTr="00395D22">
        <w:trPr>
          <w:jc w:val="center"/>
        </w:trPr>
        <w:tc>
          <w:tcPr>
            <w:tcW w:w="2378" w:type="dxa"/>
          </w:tcPr>
          <w:p w:rsidR="00172B1E" w:rsidRPr="00E74491" w:rsidRDefault="00172B1E" w:rsidP="00254D54">
            <w:pPr>
              <w:pStyle w:val="TAL"/>
              <w:rPr>
                <w:lang w:val="fr-FR" w:eastAsia="zh-CN"/>
              </w:rPr>
            </w:pPr>
            <w:r>
              <w:rPr>
                <w:lang w:val="fr-FR" w:eastAsia="zh-CN"/>
              </w:rPr>
              <w:t>transactionID</w:t>
            </w:r>
          </w:p>
        </w:tc>
        <w:tc>
          <w:tcPr>
            <w:tcW w:w="737" w:type="dxa"/>
          </w:tcPr>
          <w:p w:rsidR="00172B1E" w:rsidRPr="00E74491" w:rsidRDefault="00172B1E" w:rsidP="00254D54">
            <w:pPr>
              <w:pStyle w:val="TAL"/>
              <w:rPr>
                <w:lang w:val="fr-FR" w:eastAsia="zh-CN"/>
              </w:rPr>
            </w:pPr>
            <w:r>
              <w:rPr>
                <w:rFonts w:hint="eastAsia"/>
                <w:lang w:val="fr-FR" w:eastAsia="zh-CN"/>
              </w:rPr>
              <w:t>M</w:t>
            </w:r>
          </w:p>
        </w:tc>
        <w:tc>
          <w:tcPr>
            <w:tcW w:w="1243" w:type="dxa"/>
          </w:tcPr>
          <w:p w:rsidR="00172B1E" w:rsidRPr="00E74491" w:rsidRDefault="00172B1E" w:rsidP="00254D54">
            <w:pPr>
              <w:pStyle w:val="TAH"/>
              <w:ind w:left="62"/>
              <w:jc w:val="both"/>
              <w:rPr>
                <w:b w:val="0"/>
                <w:lang w:val="fr-FR" w:eastAsia="zh-CN"/>
              </w:rPr>
            </w:pPr>
            <w:r>
              <w:rPr>
                <w:rFonts w:hint="eastAsia"/>
                <w:b w:val="0"/>
                <w:lang w:val="fr-FR" w:eastAsia="zh-CN"/>
              </w:rPr>
              <w:t>String</w:t>
            </w:r>
          </w:p>
        </w:tc>
        <w:tc>
          <w:tcPr>
            <w:tcW w:w="709" w:type="dxa"/>
          </w:tcPr>
          <w:p w:rsidR="00172B1E" w:rsidRPr="00E74491" w:rsidRDefault="00172B1E" w:rsidP="00254D54">
            <w:pPr>
              <w:rPr>
                <w:rFonts w:ascii="Arial" w:hAnsi="Arial"/>
                <w:kern w:val="0"/>
                <w:sz w:val="18"/>
                <w:szCs w:val="18"/>
                <w:lang w:val="fr-FR"/>
              </w:rPr>
            </w:pPr>
            <w:r w:rsidRPr="00E74491">
              <w:rPr>
                <w:rFonts w:ascii="Arial" w:hAnsi="Arial" w:hint="eastAsia"/>
                <w:kern w:val="0"/>
                <w:sz w:val="18"/>
                <w:szCs w:val="18"/>
                <w:lang w:val="fr-FR"/>
              </w:rPr>
              <w:t>40</w:t>
            </w:r>
          </w:p>
        </w:tc>
        <w:tc>
          <w:tcPr>
            <w:tcW w:w="3733" w:type="dxa"/>
          </w:tcPr>
          <w:p w:rsidR="00172B1E" w:rsidRPr="00E74491" w:rsidRDefault="00172B1E" w:rsidP="00254D54">
            <w:pPr>
              <w:rPr>
                <w:rFonts w:ascii="Arial" w:hAnsi="Arial"/>
                <w:kern w:val="0"/>
                <w:sz w:val="18"/>
                <w:szCs w:val="18"/>
                <w:lang w:val="fr-FR"/>
              </w:rPr>
            </w:pPr>
            <w:r w:rsidRPr="00E74491">
              <w:rPr>
                <w:rFonts w:ascii="Arial" w:hAnsi="Arial" w:hint="eastAsia"/>
                <w:kern w:val="0"/>
                <w:sz w:val="18"/>
                <w:szCs w:val="18"/>
                <w:lang w:val="fr-FR"/>
              </w:rPr>
              <w:t>消息标识</w:t>
            </w:r>
          </w:p>
        </w:tc>
      </w:tr>
      <w:tr w:rsidR="00172B1E" w:rsidTr="00395D22">
        <w:trPr>
          <w:jc w:val="center"/>
        </w:trPr>
        <w:tc>
          <w:tcPr>
            <w:tcW w:w="2378" w:type="dxa"/>
          </w:tcPr>
          <w:p w:rsidR="00172B1E" w:rsidRPr="00C8364D" w:rsidRDefault="00172B1E" w:rsidP="00254D54">
            <w:pPr>
              <w:pStyle w:val="TAL"/>
              <w:rPr>
                <w:lang w:val="fr-FR" w:eastAsia="zh-CN"/>
              </w:rPr>
            </w:pPr>
            <w:r w:rsidRPr="00C8364D">
              <w:rPr>
                <w:rFonts w:hint="eastAsia"/>
                <w:lang w:val="fr-FR" w:eastAsia="zh-CN"/>
              </w:rPr>
              <w:t>traceFlag</w:t>
            </w:r>
          </w:p>
        </w:tc>
        <w:tc>
          <w:tcPr>
            <w:tcW w:w="737" w:type="dxa"/>
          </w:tcPr>
          <w:p w:rsidR="00172B1E" w:rsidRPr="00C8364D" w:rsidRDefault="00172B1E" w:rsidP="00254D54">
            <w:pPr>
              <w:spacing w:line="240" w:lineRule="atLeast"/>
              <w:rPr>
                <w:rFonts w:ascii="Arial" w:hAnsi="Arial"/>
                <w:kern w:val="0"/>
                <w:sz w:val="18"/>
                <w:szCs w:val="18"/>
                <w:lang w:val="fr-FR"/>
              </w:rPr>
            </w:pPr>
            <w:r w:rsidRPr="00C8364D">
              <w:rPr>
                <w:rFonts w:ascii="Arial" w:hAnsi="Arial" w:hint="eastAsia"/>
                <w:kern w:val="0"/>
                <w:sz w:val="18"/>
                <w:szCs w:val="18"/>
                <w:lang w:val="fr-FR"/>
              </w:rPr>
              <w:t xml:space="preserve">O </w:t>
            </w:r>
          </w:p>
        </w:tc>
        <w:tc>
          <w:tcPr>
            <w:tcW w:w="1243" w:type="dxa"/>
          </w:tcPr>
          <w:p w:rsidR="00172B1E" w:rsidRPr="00C8364D" w:rsidRDefault="00172B1E" w:rsidP="00254D54">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709" w:type="dxa"/>
          </w:tcPr>
          <w:p w:rsidR="00172B1E" w:rsidRPr="00C8364D" w:rsidRDefault="00172B1E" w:rsidP="00254D54">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3733" w:type="dxa"/>
          </w:tcPr>
          <w:p w:rsidR="00172B1E" w:rsidRPr="00C8364D" w:rsidRDefault="00172B1E" w:rsidP="00254D54">
            <w:pPr>
              <w:spacing w:line="240" w:lineRule="atLeast"/>
              <w:rPr>
                <w:rFonts w:ascii="Arial" w:hAnsi="Arial"/>
                <w:kern w:val="0"/>
                <w:sz w:val="18"/>
                <w:szCs w:val="18"/>
                <w:lang w:val="fr-FR"/>
              </w:rPr>
            </w:pPr>
            <w:r>
              <w:rPr>
                <w:rFonts w:ascii="Arial" w:hAnsi="Arial" w:hint="eastAsia"/>
                <w:kern w:val="0"/>
                <w:sz w:val="18"/>
                <w:szCs w:val="18"/>
                <w:lang w:val="fr-FR"/>
              </w:rPr>
              <w:t>跟踪标志</w:t>
            </w:r>
          </w:p>
        </w:tc>
      </w:tr>
      <w:tr w:rsidR="00172B1E" w:rsidTr="00395D22">
        <w:trPr>
          <w:jc w:val="center"/>
        </w:trPr>
        <w:tc>
          <w:tcPr>
            <w:tcW w:w="2378" w:type="dxa"/>
          </w:tcPr>
          <w:p w:rsidR="00172B1E" w:rsidRPr="00C8364D" w:rsidRDefault="00172B1E" w:rsidP="00254D54">
            <w:pPr>
              <w:pStyle w:val="TAL"/>
              <w:rPr>
                <w:lang w:val="fr-FR" w:eastAsia="zh-CN"/>
              </w:rPr>
            </w:pPr>
            <w:r>
              <w:rPr>
                <w:rFonts w:hint="eastAsia"/>
                <w:lang w:val="fr-FR" w:eastAsia="zh-CN"/>
              </w:rPr>
              <w:t>userID</w:t>
            </w:r>
          </w:p>
        </w:tc>
        <w:tc>
          <w:tcPr>
            <w:tcW w:w="737" w:type="dxa"/>
          </w:tcPr>
          <w:p w:rsidR="00172B1E" w:rsidRPr="00C8364D" w:rsidRDefault="00172B1E" w:rsidP="00254D54">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1243" w:type="dxa"/>
          </w:tcPr>
          <w:p w:rsidR="00172B1E" w:rsidRDefault="005200E4" w:rsidP="00254D54">
            <w:pPr>
              <w:spacing w:line="240" w:lineRule="atLeast"/>
              <w:rPr>
                <w:rFonts w:ascii="Arial" w:hAnsi="Arial"/>
                <w:kern w:val="0"/>
                <w:sz w:val="18"/>
                <w:szCs w:val="18"/>
                <w:lang w:val="fr-FR"/>
              </w:rPr>
            </w:pPr>
            <w:r>
              <w:rPr>
                <w:rFonts w:ascii="Arial" w:hAnsi="Arial" w:hint="eastAsia"/>
                <w:kern w:val="0"/>
                <w:sz w:val="18"/>
                <w:szCs w:val="18"/>
                <w:lang w:val="fr-FR"/>
              </w:rPr>
              <w:t>Bigint</w:t>
            </w:r>
          </w:p>
        </w:tc>
        <w:tc>
          <w:tcPr>
            <w:tcW w:w="709" w:type="dxa"/>
          </w:tcPr>
          <w:p w:rsidR="00172B1E" w:rsidRDefault="00172B1E" w:rsidP="00254D54">
            <w:pPr>
              <w:spacing w:line="240" w:lineRule="atLeast"/>
              <w:rPr>
                <w:rFonts w:ascii="Arial" w:hAnsi="Arial"/>
                <w:kern w:val="0"/>
                <w:sz w:val="18"/>
                <w:szCs w:val="18"/>
                <w:lang w:val="fr-FR"/>
              </w:rPr>
            </w:pPr>
          </w:p>
        </w:tc>
        <w:tc>
          <w:tcPr>
            <w:tcW w:w="3733" w:type="dxa"/>
          </w:tcPr>
          <w:p w:rsidR="00172B1E" w:rsidRDefault="00172B1E" w:rsidP="00254D54">
            <w:pPr>
              <w:spacing w:line="240" w:lineRule="atLeast"/>
              <w:rPr>
                <w:rFonts w:ascii="Arial" w:hAnsi="Arial"/>
                <w:kern w:val="0"/>
                <w:sz w:val="18"/>
                <w:szCs w:val="18"/>
                <w:lang w:val="fr-FR"/>
              </w:rPr>
            </w:pPr>
            <w:r>
              <w:rPr>
                <w:rFonts w:ascii="Arial" w:hAnsi="Arial" w:hint="eastAsia"/>
                <w:kern w:val="0"/>
                <w:sz w:val="18"/>
                <w:szCs w:val="18"/>
                <w:lang w:val="fr-FR"/>
              </w:rPr>
              <w:t>用户</w:t>
            </w:r>
            <w:r>
              <w:rPr>
                <w:rFonts w:ascii="Arial" w:hAnsi="Arial" w:hint="eastAsia"/>
                <w:kern w:val="0"/>
                <w:sz w:val="18"/>
                <w:szCs w:val="18"/>
                <w:lang w:val="fr-FR"/>
              </w:rPr>
              <w:t>ID</w:t>
            </w:r>
            <w:r>
              <w:rPr>
                <w:rFonts w:ascii="Arial" w:hAnsi="Arial" w:hint="eastAsia"/>
                <w:kern w:val="0"/>
                <w:sz w:val="18"/>
                <w:szCs w:val="18"/>
                <w:lang w:val="fr-FR"/>
              </w:rPr>
              <w:t>（内部）</w:t>
            </w:r>
          </w:p>
        </w:tc>
      </w:tr>
    </w:tbl>
    <w:p w:rsidR="00172B1E" w:rsidRDefault="00172B1E" w:rsidP="00172B1E">
      <w:pPr>
        <w:ind w:left="198"/>
      </w:pPr>
    </w:p>
    <w:p w:rsidR="00172B1E" w:rsidRDefault="00172B1E" w:rsidP="00407B6C">
      <w:pPr>
        <w:pStyle w:val="41"/>
      </w:pPr>
      <w:r>
        <w:rPr>
          <w:rFonts w:hint="eastAsia"/>
        </w:rPr>
        <w:t>异常信息</w:t>
      </w:r>
    </w:p>
    <w:p w:rsidR="003A7F02" w:rsidRDefault="003A7F02" w:rsidP="003A7F02">
      <w:pPr>
        <w:pStyle w:val="a4"/>
        <w:ind w:firstLine="210"/>
      </w:pPr>
      <w:r>
        <w:rPr>
          <w:rFonts w:hint="eastAsia"/>
        </w:rPr>
        <w:t>失败则抛出异常</w:t>
      </w:r>
      <w:r>
        <w:rPr>
          <w:rFonts w:hint="eastAsia"/>
        </w:rPr>
        <w:t>CException</w:t>
      </w:r>
      <w:r>
        <w:rPr>
          <w:rFonts w:hint="eastAsia"/>
        </w:rPr>
        <w:t>，具体内容请参考异常码定义文档。</w:t>
      </w:r>
    </w:p>
    <w:p w:rsidR="00AA2E28" w:rsidRDefault="00AA2E28" w:rsidP="00AA2E28">
      <w:pPr>
        <w:ind w:firstLine="210"/>
        <w:rPr>
          <w:lang w:val="fr-FR"/>
        </w:rPr>
      </w:pPr>
      <w:r>
        <w:rPr>
          <w:rFonts w:hint="eastAsia"/>
        </w:rPr>
        <w:t>异常码：</w:t>
      </w:r>
      <w:r w:rsidR="00E85726">
        <w:rPr>
          <w:rFonts w:hint="eastAsia"/>
        </w:rPr>
        <w:t>1~999</w:t>
      </w:r>
      <w:r>
        <w:rPr>
          <w:rFonts w:hint="eastAsia"/>
        </w:rPr>
        <w:t>表示需要前转的归属站点号。</w:t>
      </w:r>
    </w:p>
    <w:p w:rsidR="006E63BA" w:rsidRDefault="006E63BA" w:rsidP="00407B6C">
      <w:pPr>
        <w:pStyle w:val="41"/>
      </w:pPr>
      <w:r>
        <w:rPr>
          <w:rFonts w:hint="eastAsia"/>
        </w:rPr>
        <w:lastRenderedPageBreak/>
        <w:t>Json</w:t>
      </w:r>
      <w:r>
        <w:rPr>
          <w:rFonts w:hint="eastAsia"/>
        </w:rPr>
        <w:t>接口登录认证信息说明</w:t>
      </w:r>
    </w:p>
    <w:p w:rsidR="006E63BA" w:rsidRPr="003A63A1" w:rsidRDefault="006E63BA" w:rsidP="006E63BA">
      <w:r>
        <w:rPr>
          <w:rFonts w:hint="eastAsia"/>
        </w:rPr>
        <w:t xml:space="preserve">   Authorization</w:t>
      </w:r>
      <w:r>
        <w:rPr>
          <w:rFonts w:hint="eastAsia"/>
        </w:rPr>
        <w:t>中无需登录认证信息。</w:t>
      </w:r>
    </w:p>
    <w:p w:rsidR="00AA2E28" w:rsidRPr="00AA2E28" w:rsidRDefault="00AA2E28" w:rsidP="003A7F02">
      <w:pPr>
        <w:pStyle w:val="a4"/>
        <w:ind w:firstLine="210"/>
        <w:rPr>
          <w:lang w:val="fr-FR"/>
        </w:rPr>
      </w:pPr>
    </w:p>
    <w:p w:rsidR="00172B1E" w:rsidRPr="0026055C" w:rsidRDefault="00172B1E" w:rsidP="00407B6C">
      <w:pPr>
        <w:pStyle w:val="31"/>
        <w:rPr>
          <w:rStyle w:val="210"/>
          <w:lang w:val="fr-FR"/>
        </w:rPr>
      </w:pPr>
      <w:bookmarkStart w:id="586" w:name="_Toc317101360"/>
      <w:r w:rsidRPr="0026055C">
        <w:rPr>
          <w:rStyle w:val="210"/>
          <w:rFonts w:hint="eastAsia"/>
          <w:lang w:val="fr-FR"/>
        </w:rPr>
        <w:t>HTTP(s)</w:t>
      </w:r>
      <w:r>
        <w:rPr>
          <w:rStyle w:val="210"/>
          <w:rFonts w:hint="eastAsia"/>
        </w:rPr>
        <w:t>接口</w:t>
      </w:r>
      <w:bookmarkEnd w:id="586"/>
    </w:p>
    <w:p w:rsidR="00172B1E" w:rsidRPr="0026055C" w:rsidRDefault="00172B1E" w:rsidP="00407B6C">
      <w:pPr>
        <w:pStyle w:val="41"/>
        <w:rPr>
          <w:lang w:val="fr-FR"/>
        </w:rPr>
      </w:pPr>
      <w:r>
        <w:rPr>
          <w:rFonts w:hint="eastAsia"/>
        </w:rPr>
        <w:t>描述</w:t>
      </w:r>
    </w:p>
    <w:p w:rsidR="00172B1E" w:rsidRDefault="00172B1E" w:rsidP="00172B1E">
      <w:pPr>
        <w:ind w:firstLine="420"/>
      </w:pPr>
      <w:r w:rsidRPr="0026055C">
        <w:rPr>
          <w:rFonts w:hint="eastAsia"/>
          <w:lang w:val="fr-FR"/>
        </w:rPr>
        <w:t>AccountAgent</w:t>
      </w:r>
      <w:r>
        <w:rPr>
          <w:rFonts w:hint="eastAsia"/>
        </w:rPr>
        <w:t>向</w:t>
      </w:r>
      <w:r w:rsidRPr="0026055C">
        <w:rPr>
          <w:rFonts w:hint="eastAsia"/>
          <w:lang w:val="fr-FR"/>
        </w:rPr>
        <w:t>AccountServer</w:t>
      </w:r>
      <w:r>
        <w:rPr>
          <w:rFonts w:hint="eastAsia"/>
        </w:rPr>
        <w:t>发起请求</w:t>
      </w:r>
      <w:r w:rsidRPr="0026055C">
        <w:rPr>
          <w:rFonts w:hint="eastAsia"/>
          <w:lang w:val="fr-FR"/>
        </w:rPr>
        <w:t>，</w:t>
      </w:r>
      <w:r w:rsidRPr="0026055C">
        <w:rPr>
          <w:rFonts w:hint="eastAsia"/>
          <w:lang w:val="fr-FR"/>
        </w:rPr>
        <w:t>AccountServer</w:t>
      </w:r>
      <w:r>
        <w:rPr>
          <w:rFonts w:hint="eastAsia"/>
        </w:rPr>
        <w:t>内部转调上述</w:t>
      </w:r>
      <w:r w:rsidRPr="0026055C">
        <w:rPr>
          <w:rFonts w:hint="eastAsia"/>
          <w:lang w:val="fr-FR"/>
        </w:rPr>
        <w:t>SOAP</w:t>
      </w:r>
      <w:r>
        <w:rPr>
          <w:rFonts w:hint="eastAsia"/>
        </w:rPr>
        <w:t>接口。</w:t>
      </w:r>
    </w:p>
    <w:p w:rsidR="00172B1E" w:rsidRDefault="00172B1E" w:rsidP="00172B1E">
      <w:pPr>
        <w:ind w:firstLine="420"/>
        <w:rPr>
          <w:lang w:val="fr-FR"/>
        </w:rPr>
      </w:pPr>
      <w:r>
        <w:rPr>
          <w:rFonts w:hint="eastAsia"/>
          <w:lang w:val="fr-FR"/>
        </w:rPr>
        <w:t>该操作无需携带服务端已通过认证的</w:t>
      </w:r>
      <w:r>
        <w:rPr>
          <w:rFonts w:hint="eastAsia"/>
          <w:lang w:val="fr-FR"/>
        </w:rPr>
        <w:t>sessionID</w:t>
      </w:r>
      <w:r>
        <w:rPr>
          <w:rFonts w:hint="eastAsia"/>
          <w:lang w:val="fr-FR"/>
        </w:rPr>
        <w:t>。</w:t>
      </w:r>
    </w:p>
    <w:p w:rsidR="00AA2E28" w:rsidRPr="000B7FED" w:rsidRDefault="00AA2E28" w:rsidP="00AA2E28">
      <w:pPr>
        <w:ind w:firstLine="420"/>
        <w:rPr>
          <w:lang w:val="fr-FR"/>
        </w:rPr>
      </w:pPr>
      <w:r>
        <w:rPr>
          <w:rFonts w:hint="eastAsia"/>
          <w:lang w:val="fr-FR"/>
        </w:rPr>
        <w:t>UP</w:t>
      </w:r>
      <w:r>
        <w:rPr>
          <w:rFonts w:hint="eastAsia"/>
          <w:lang w:val="fr-FR"/>
        </w:rPr>
        <w:t>返回</w:t>
      </w:r>
      <w:r>
        <w:rPr>
          <w:rFonts w:hint="eastAsia"/>
        </w:rPr>
        <w:t>异常码</w:t>
      </w:r>
      <w:r w:rsidRPr="00E81EFF">
        <w:rPr>
          <w:rFonts w:hint="eastAsia"/>
          <w:lang w:val="fr-FR"/>
        </w:rPr>
        <w:t>(</w:t>
      </w:r>
      <w:r w:rsidR="00E85726">
        <w:rPr>
          <w:rFonts w:hint="eastAsia"/>
          <w:lang w:val="fr-FR"/>
        </w:rPr>
        <w:t>1~999</w:t>
      </w:r>
      <w:r w:rsidRPr="00E81EFF">
        <w:rPr>
          <w:rFonts w:hint="eastAsia"/>
          <w:lang w:val="fr-FR"/>
        </w:rPr>
        <w:t>)</w:t>
      </w:r>
      <w:r>
        <w:rPr>
          <w:rFonts w:hint="eastAsia"/>
        </w:rPr>
        <w:t>时</w:t>
      </w:r>
      <w:r w:rsidRPr="00E81EFF">
        <w:rPr>
          <w:rFonts w:hint="eastAsia"/>
          <w:lang w:val="fr-FR"/>
        </w:rPr>
        <w:t>，</w:t>
      </w:r>
      <w:r w:rsidRPr="00E81EFF">
        <w:rPr>
          <w:rFonts w:hint="eastAsia"/>
          <w:lang w:val="fr-FR"/>
        </w:rPr>
        <w:t>AccountServer</w:t>
      </w:r>
      <w:r>
        <w:rPr>
          <w:rFonts w:hint="eastAsia"/>
        </w:rPr>
        <w:t>返回重定向</w:t>
      </w:r>
      <w:r w:rsidRPr="00E81EFF">
        <w:rPr>
          <w:rFonts w:hint="eastAsia"/>
          <w:lang w:val="fr-FR"/>
        </w:rPr>
        <w:t>，</w:t>
      </w:r>
      <w:r>
        <w:rPr>
          <w:rFonts w:hint="eastAsia"/>
        </w:rPr>
        <w:t>重定向</w:t>
      </w:r>
      <w:r w:rsidRPr="00E81EFF">
        <w:rPr>
          <w:rFonts w:hint="eastAsia"/>
          <w:lang w:val="fr-FR"/>
        </w:rPr>
        <w:t>URL</w:t>
      </w:r>
      <w:r>
        <w:rPr>
          <w:rFonts w:hint="eastAsia"/>
        </w:rPr>
        <w:t>为源</w:t>
      </w:r>
      <w:r w:rsidRPr="00E81EFF">
        <w:rPr>
          <w:rFonts w:hint="eastAsia"/>
          <w:lang w:val="fr-FR"/>
        </w:rPr>
        <w:t>URL</w:t>
      </w:r>
      <w:r>
        <w:rPr>
          <w:rFonts w:hint="eastAsia"/>
          <w:lang w:val="fr-FR"/>
        </w:rPr>
        <w:t>的子域名部分</w:t>
      </w:r>
      <w:r>
        <w:rPr>
          <w:rFonts w:hint="eastAsia"/>
        </w:rPr>
        <w:t>增加归属站点号。</w:t>
      </w:r>
    </w:p>
    <w:p w:rsidR="00AA2E28" w:rsidRPr="00AA2E28" w:rsidRDefault="00AA2E28" w:rsidP="00172B1E">
      <w:pPr>
        <w:ind w:firstLine="420"/>
        <w:rPr>
          <w:lang w:val="fr-FR"/>
        </w:rPr>
      </w:pPr>
    </w:p>
    <w:p w:rsidR="00172B1E" w:rsidRPr="0026055C" w:rsidRDefault="00172B1E" w:rsidP="00407B6C">
      <w:pPr>
        <w:pStyle w:val="41"/>
        <w:rPr>
          <w:lang w:val="fr-FR"/>
        </w:rPr>
      </w:pPr>
      <w:r w:rsidRPr="00A6475E">
        <w:rPr>
          <w:rFonts w:hint="eastAsia"/>
        </w:rPr>
        <w:t>协议映射</w:t>
      </w:r>
    </w:p>
    <w:p w:rsidR="00172B1E" w:rsidRPr="0026055C" w:rsidRDefault="00172B1E" w:rsidP="00172B1E">
      <w:pPr>
        <w:numPr>
          <w:ilvl w:val="0"/>
          <w:numId w:val="22"/>
        </w:numPr>
        <w:tabs>
          <w:tab w:val="num" w:pos="0"/>
        </w:tabs>
        <w:rPr>
          <w:b/>
          <w:lang w:val="fr-FR"/>
        </w:rPr>
      </w:pPr>
      <w:r w:rsidRPr="00A6475E">
        <w:rPr>
          <w:rFonts w:hint="eastAsia"/>
          <w:b/>
        </w:rPr>
        <w:t>请求消息示例</w:t>
      </w:r>
    </w:p>
    <w:p w:rsidR="00172B1E" w:rsidRPr="00A6475E" w:rsidRDefault="00172B1E" w:rsidP="00172B1E">
      <w:r w:rsidRPr="0026055C">
        <w:rPr>
          <w:lang w:val="fr-FR"/>
        </w:rPr>
        <w:t>POST</w:t>
      </w:r>
      <w:r w:rsidRPr="0026055C">
        <w:rPr>
          <w:rFonts w:hint="eastAsia"/>
          <w:lang w:val="fr-FR"/>
        </w:rPr>
        <w:t xml:space="preserve"> </w:t>
      </w:r>
      <w:r w:rsidRPr="0026055C">
        <w:rPr>
          <w:lang w:val="fr-FR"/>
        </w:rPr>
        <w:t>http://host:port/</w:t>
      </w:r>
      <w:r w:rsidRPr="0026055C">
        <w:rPr>
          <w:rFonts w:hint="eastAsia"/>
          <w:lang w:val="fr-FR"/>
        </w:rPr>
        <w:t>AccountServer</w:t>
      </w:r>
      <w:r w:rsidRPr="0026055C">
        <w:rPr>
          <w:lang w:val="fr-FR"/>
        </w:rPr>
        <w:t>/I</w:t>
      </w:r>
      <w:r w:rsidRPr="0026055C">
        <w:rPr>
          <w:rFonts w:hint="eastAsia"/>
          <w:lang w:val="fr-FR"/>
        </w:rPr>
        <w:t>U</w:t>
      </w:r>
      <w:r w:rsidRPr="00A6475E">
        <w:rPr>
          <w:rFonts w:hint="eastAsia"/>
        </w:rPr>
        <w:t>ser</w:t>
      </w:r>
      <w:r>
        <w:rPr>
          <w:rFonts w:hint="eastAsia"/>
        </w:rPr>
        <w:t>Pwd</w:t>
      </w:r>
      <w:r w:rsidRPr="00A6475E">
        <w:rPr>
          <w:rFonts w:hint="eastAsia"/>
        </w:rPr>
        <w:t>Mng</w:t>
      </w:r>
      <w:r>
        <w:rPr>
          <w:rFonts w:hint="eastAsia"/>
        </w:rPr>
        <w:t>/</w:t>
      </w:r>
      <w:r>
        <w:rPr>
          <w:rFonts w:hint="eastAsia"/>
          <w:lang w:val="da-DK"/>
        </w:rPr>
        <w:t>resetPwdBy</w:t>
      </w:r>
      <w:r w:rsidR="000E7BB9">
        <w:rPr>
          <w:rFonts w:hint="eastAsia"/>
          <w:lang w:val="da-DK"/>
        </w:rPr>
        <w:t>SMS</w:t>
      </w:r>
      <w:r w:rsidRPr="00A6475E">
        <w:t xml:space="preserve"> </w:t>
      </w:r>
      <w:r>
        <w:rPr>
          <w:rFonts w:hint="eastAsia"/>
        </w:rPr>
        <w:t xml:space="preserve"> </w:t>
      </w:r>
      <w:r w:rsidRPr="00A6475E">
        <w:t>HTTP</w:t>
      </w:r>
      <w:r w:rsidR="009507C7">
        <w:rPr>
          <w:rFonts w:hint="eastAsia"/>
        </w:rPr>
        <w:t>S</w:t>
      </w:r>
      <w:r w:rsidRPr="00A6475E">
        <w:t>/1.1</w:t>
      </w:r>
    </w:p>
    <w:p w:rsidR="00172B1E" w:rsidRPr="00A6475E" w:rsidRDefault="00172B1E" w:rsidP="00172B1E">
      <w:r w:rsidRPr="00A6475E">
        <w:rPr>
          <w:i/>
        </w:rPr>
        <w:t>Authorization</w:t>
      </w:r>
      <w:r w:rsidRPr="00A6475E">
        <w:rPr>
          <w:rFonts w:hint="eastAsia"/>
          <w:i/>
        </w:rPr>
        <w:t>:</w:t>
      </w:r>
      <w:r w:rsidRPr="00A6475E">
        <w:rPr>
          <w:i/>
        </w:rPr>
        <w:t xml:space="preserve"> </w:t>
      </w:r>
      <w:r>
        <w:rPr>
          <w:rFonts w:hint="eastAsia"/>
          <w:i/>
        </w:rPr>
        <w:t>为空</w:t>
      </w:r>
    </w:p>
    <w:p w:rsidR="00172B1E" w:rsidRPr="00A6475E" w:rsidRDefault="00172B1E" w:rsidP="00172B1E"/>
    <w:p w:rsidR="00172B1E" w:rsidRPr="00A6475E" w:rsidRDefault="00172B1E" w:rsidP="00172B1E">
      <w:pPr>
        <w:rPr>
          <w:lang w:val="de-DE"/>
        </w:rPr>
      </w:pPr>
      <w:r w:rsidRPr="00A6475E">
        <w:rPr>
          <w:lang w:val="de-DE"/>
        </w:rPr>
        <w:t>&lt;?xml version="1.0" encoding="UTF-8"?&gt;</w:t>
      </w:r>
    </w:p>
    <w:p w:rsidR="00172B1E" w:rsidRPr="00A6475E" w:rsidRDefault="00172B1E" w:rsidP="00172B1E">
      <w:pPr>
        <w:rPr>
          <w:lang w:val="de-DE"/>
        </w:rPr>
      </w:pPr>
      <w:r w:rsidRPr="00A6475E">
        <w:rPr>
          <w:lang w:val="de-DE"/>
        </w:rPr>
        <w:t>&lt;</w:t>
      </w:r>
      <w:r>
        <w:rPr>
          <w:rFonts w:hint="eastAsia"/>
          <w:lang w:val="de-DE"/>
        </w:rPr>
        <w:t>Reset</w:t>
      </w:r>
      <w:r w:rsidRPr="005D449C">
        <w:rPr>
          <w:rFonts w:hint="eastAsia"/>
          <w:lang w:val="fr-FR"/>
        </w:rPr>
        <w:t>P</w:t>
      </w:r>
      <w:r>
        <w:rPr>
          <w:rFonts w:hint="eastAsia"/>
          <w:lang w:val="fr-FR"/>
        </w:rPr>
        <w:t>wdBy</w:t>
      </w:r>
      <w:r w:rsidR="009507C7">
        <w:rPr>
          <w:rFonts w:hint="eastAsia"/>
          <w:lang w:val="fr-FR"/>
        </w:rPr>
        <w:t>SMS</w:t>
      </w:r>
      <w:r w:rsidRPr="00A6475E">
        <w:rPr>
          <w:lang w:val="de-DE"/>
        </w:rPr>
        <w:t>&gt;</w:t>
      </w:r>
    </w:p>
    <w:p w:rsidR="00172B1E" w:rsidRPr="00A6475E" w:rsidRDefault="00172B1E" w:rsidP="00172B1E">
      <w:r w:rsidRPr="00A6475E">
        <w:rPr>
          <w:lang w:val="de-DE"/>
        </w:rPr>
        <w:t xml:space="preserve">  </w:t>
      </w:r>
      <w:r w:rsidRPr="00A6475E">
        <w:t>&lt;</w:t>
      </w:r>
      <w:r w:rsidRPr="00A6475E">
        <w:rPr>
          <w:rFonts w:hint="eastAsia"/>
          <w:lang w:val="fr-FR"/>
        </w:rPr>
        <w:t xml:space="preserve"> </w:t>
      </w:r>
      <w:r w:rsidRPr="00A6475E">
        <w:rPr>
          <w:rFonts w:hint="eastAsia"/>
        </w:rPr>
        <w:t>v</w:t>
      </w:r>
      <w:r w:rsidRPr="00A6475E">
        <w:t>ersion &gt;</w:t>
      </w:r>
      <w:r>
        <w:rPr>
          <w:rFonts w:hint="eastAsia"/>
        </w:rPr>
        <w:t>01.01</w:t>
      </w:r>
      <w:r w:rsidRPr="00A6475E">
        <w:t>&lt;/</w:t>
      </w:r>
      <w:r w:rsidRPr="00A6475E">
        <w:rPr>
          <w:rFonts w:hint="eastAsia"/>
        </w:rPr>
        <w:t xml:space="preserve"> v</w:t>
      </w:r>
      <w:r w:rsidRPr="00A6475E">
        <w:t>ersion &gt;</w:t>
      </w:r>
    </w:p>
    <w:p w:rsidR="00172B1E" w:rsidRPr="00A6475E" w:rsidRDefault="00172B1E" w:rsidP="00172B1E">
      <w:r w:rsidRPr="00A6475E">
        <w:rPr>
          <w:lang w:val="de-DE"/>
        </w:rPr>
        <w:t xml:space="preserve">  </w:t>
      </w:r>
      <w:r w:rsidRPr="00A6475E">
        <w:t>&lt;</w:t>
      </w:r>
      <w:r>
        <w:rPr>
          <w:rFonts w:hint="eastAsia"/>
        </w:rPr>
        <w:t>a</w:t>
      </w:r>
      <w:r>
        <w:rPr>
          <w:rFonts w:hint="eastAsia"/>
          <w:lang w:val="fr-FR"/>
        </w:rPr>
        <w:t>ccountType</w:t>
      </w:r>
      <w:r w:rsidRPr="00A6475E">
        <w:t>&gt;</w:t>
      </w:r>
      <w:r>
        <w:rPr>
          <w:rFonts w:hint="eastAsia"/>
        </w:rPr>
        <w:t>0</w:t>
      </w:r>
      <w:r w:rsidRPr="00A6475E">
        <w:t>&lt;/</w:t>
      </w:r>
      <w:r>
        <w:rPr>
          <w:rFonts w:hint="eastAsia"/>
        </w:rPr>
        <w:t>a</w:t>
      </w:r>
      <w:r>
        <w:rPr>
          <w:rFonts w:hint="eastAsia"/>
          <w:lang w:val="fr-FR"/>
        </w:rPr>
        <w:t>ccountType</w:t>
      </w:r>
      <w:r w:rsidRPr="00A6475E">
        <w:t xml:space="preserve"> &gt;</w:t>
      </w:r>
    </w:p>
    <w:p w:rsidR="00172B1E" w:rsidRDefault="00172B1E" w:rsidP="00172B1E">
      <w:r w:rsidRPr="00A6475E">
        <w:rPr>
          <w:lang w:val="de-DE"/>
        </w:rPr>
        <w:t xml:space="preserve">  </w:t>
      </w:r>
      <w:r w:rsidRPr="00A6475E">
        <w:t>&lt;</w:t>
      </w:r>
      <w:r>
        <w:rPr>
          <w:rFonts w:hint="eastAsia"/>
          <w:lang w:val="fr-FR"/>
        </w:rPr>
        <w:t>userAccount</w:t>
      </w:r>
      <w:r w:rsidRPr="00A6475E">
        <w:t>&gt;</w:t>
      </w:r>
      <w:r w:rsidR="004C5B27">
        <w:t>008613677777777</w:t>
      </w:r>
      <w:r w:rsidRPr="00A6475E">
        <w:t>&lt;/</w:t>
      </w:r>
      <w:r>
        <w:rPr>
          <w:rFonts w:hint="eastAsia"/>
          <w:lang w:val="fr-FR"/>
        </w:rPr>
        <w:t>userAccount</w:t>
      </w:r>
      <w:r w:rsidRPr="00A6475E">
        <w:t xml:space="preserve"> &gt;</w:t>
      </w:r>
    </w:p>
    <w:p w:rsidR="000E7BB9" w:rsidRDefault="000E7BB9" w:rsidP="00172B1E">
      <w:pPr>
        <w:rPr>
          <w:lang w:val="fr-FR"/>
        </w:rPr>
      </w:pPr>
      <w:r>
        <w:rPr>
          <w:rFonts w:hint="eastAsia"/>
        </w:rPr>
        <w:t xml:space="preserve">  &lt;</w:t>
      </w:r>
      <w:r w:rsidRPr="000E7BB9">
        <w:rPr>
          <w:rFonts w:hint="eastAsia"/>
          <w:lang w:val="fr-FR"/>
        </w:rPr>
        <w:t xml:space="preserve"> </w:t>
      </w:r>
      <w:r>
        <w:rPr>
          <w:rFonts w:hint="eastAsia"/>
          <w:lang w:val="fr-FR"/>
        </w:rPr>
        <w:t>newPassword&gt;DSAGSDFGDF&lt;/newPassword&gt;</w:t>
      </w:r>
    </w:p>
    <w:p w:rsidR="009507C7" w:rsidRDefault="009507C7" w:rsidP="00172B1E">
      <w:r>
        <w:rPr>
          <w:rFonts w:hint="eastAsia"/>
          <w:lang w:val="fr-FR"/>
        </w:rPr>
        <w:t xml:space="preserve">  &lt;</w:t>
      </w:r>
      <w:r w:rsidRPr="009507C7">
        <w:rPr>
          <w:rStyle w:val="webdict1"/>
          <w:rFonts w:hint="eastAsia"/>
          <w:b w:val="0"/>
          <w:color w:val="888888"/>
          <w:szCs w:val="21"/>
        </w:rPr>
        <w:t xml:space="preserve"> </w:t>
      </w:r>
      <w:r w:rsidR="00E82F6B">
        <w:rPr>
          <w:rStyle w:val="webdict1"/>
          <w:rFonts w:hint="eastAsia"/>
          <w:b w:val="0"/>
          <w:color w:val="888888"/>
          <w:szCs w:val="21"/>
        </w:rPr>
        <w:t>smsAuthCode</w:t>
      </w:r>
      <w:r>
        <w:rPr>
          <w:rStyle w:val="webdict1"/>
          <w:rFonts w:hint="eastAsia"/>
          <w:b w:val="0"/>
          <w:color w:val="888888"/>
          <w:szCs w:val="21"/>
        </w:rPr>
        <w:t>&gt;12345456&lt;/</w:t>
      </w:r>
      <w:r w:rsidRPr="009507C7">
        <w:rPr>
          <w:rStyle w:val="webdict1"/>
          <w:rFonts w:hint="eastAsia"/>
          <w:b w:val="0"/>
          <w:color w:val="888888"/>
          <w:szCs w:val="21"/>
        </w:rPr>
        <w:t xml:space="preserve"> </w:t>
      </w:r>
      <w:r w:rsidR="00E82F6B">
        <w:rPr>
          <w:rStyle w:val="webdict1"/>
          <w:rFonts w:hint="eastAsia"/>
          <w:b w:val="0"/>
          <w:color w:val="888888"/>
          <w:szCs w:val="21"/>
        </w:rPr>
        <w:t>smsAuthCode</w:t>
      </w:r>
      <w:r>
        <w:rPr>
          <w:rStyle w:val="webdict1"/>
          <w:rFonts w:hint="eastAsia"/>
          <w:b w:val="0"/>
          <w:color w:val="888888"/>
          <w:szCs w:val="21"/>
        </w:rPr>
        <w:t>&gt;</w:t>
      </w:r>
    </w:p>
    <w:p w:rsidR="00172B1E" w:rsidRPr="00136352" w:rsidRDefault="00172B1E" w:rsidP="00172B1E">
      <w:pPr>
        <w:ind w:leftChars="100" w:left="210"/>
      </w:pPr>
      <w:r w:rsidRPr="00136352">
        <w:rPr>
          <w:rFonts w:hint="eastAsia"/>
        </w:rPr>
        <w:t>&lt;</w:t>
      </w:r>
      <w:r w:rsidR="00E75215">
        <w:rPr>
          <w:rFonts w:hint="eastAsia"/>
          <w:bCs/>
        </w:rPr>
        <w:t>reqClientType</w:t>
      </w:r>
      <w:r w:rsidRPr="00136352">
        <w:rPr>
          <w:rFonts w:hint="eastAsia"/>
          <w:bCs/>
        </w:rPr>
        <w:t>&gt;0&lt;/</w:t>
      </w:r>
      <w:r w:rsidR="00E75215">
        <w:rPr>
          <w:rFonts w:hint="eastAsia"/>
          <w:bCs/>
        </w:rPr>
        <w:t>reqClientType</w:t>
      </w:r>
      <w:r w:rsidRPr="00136352">
        <w:rPr>
          <w:rFonts w:hint="eastAsia"/>
          <w:bCs/>
        </w:rPr>
        <w:t>&gt;</w:t>
      </w:r>
    </w:p>
    <w:p w:rsidR="007628DD" w:rsidRDefault="007628DD" w:rsidP="007628DD">
      <w:pPr>
        <w:ind w:leftChars="100" w:left="210"/>
        <w:rPr>
          <w:rFonts w:ascii="Verdana" w:hAnsi="Verdana"/>
        </w:rPr>
      </w:pPr>
      <w:r>
        <w:rPr>
          <w:rFonts w:hint="eastAsia"/>
        </w:rPr>
        <w:t>&lt;</w:t>
      </w:r>
      <w:r w:rsidRPr="00DB7166">
        <w:rPr>
          <w:rFonts w:ascii="Verdana" w:hAnsi="Verdana" w:hint="eastAsia"/>
        </w:rPr>
        <w:t xml:space="preserve"> </w:t>
      </w:r>
      <w:r>
        <w:rPr>
          <w:rFonts w:ascii="Verdana" w:hAnsi="Verdana" w:hint="eastAsia"/>
        </w:rPr>
        <w:t>plmn&gt;25434&lt;/plmn&gt;</w:t>
      </w:r>
    </w:p>
    <w:p w:rsidR="00172B1E" w:rsidRPr="00A6475E" w:rsidRDefault="00172B1E" w:rsidP="00172B1E">
      <w:pPr>
        <w:rPr>
          <w:lang w:val="fr-FR"/>
        </w:rPr>
      </w:pPr>
      <w:r w:rsidRPr="00A6475E">
        <w:rPr>
          <w:lang w:val="fr-FR"/>
        </w:rPr>
        <w:t>&lt;/</w:t>
      </w:r>
      <w:r>
        <w:rPr>
          <w:rFonts w:hint="eastAsia"/>
          <w:lang w:val="de-DE"/>
        </w:rPr>
        <w:t>Reset</w:t>
      </w:r>
      <w:r w:rsidRPr="005D449C">
        <w:rPr>
          <w:rFonts w:hint="eastAsia"/>
          <w:lang w:val="fr-FR"/>
        </w:rPr>
        <w:t>P</w:t>
      </w:r>
      <w:r>
        <w:rPr>
          <w:rFonts w:hint="eastAsia"/>
          <w:lang w:val="fr-FR"/>
        </w:rPr>
        <w:t>wdByEMailReq</w:t>
      </w:r>
      <w:r w:rsidRPr="00A6475E">
        <w:rPr>
          <w:lang w:val="fr-FR"/>
        </w:rPr>
        <w:t xml:space="preserve"> &gt;</w:t>
      </w:r>
    </w:p>
    <w:p w:rsidR="00172B1E" w:rsidRPr="00A6475E" w:rsidRDefault="00172B1E" w:rsidP="00172B1E">
      <w:pPr>
        <w:numPr>
          <w:ilvl w:val="0"/>
          <w:numId w:val="22"/>
        </w:numPr>
        <w:tabs>
          <w:tab w:val="num" w:pos="0"/>
        </w:tabs>
        <w:rPr>
          <w:b/>
        </w:rPr>
      </w:pPr>
      <w:r w:rsidRPr="00A6475E">
        <w:rPr>
          <w:rFonts w:hint="eastAsia"/>
          <w:b/>
        </w:rPr>
        <w:t>响应消息</w:t>
      </w:r>
    </w:p>
    <w:p w:rsidR="00172B1E" w:rsidRPr="00A6475E" w:rsidRDefault="00172B1E" w:rsidP="00172B1E">
      <w:r w:rsidRPr="00A6475E">
        <w:t>&lt;?xml version="1.0" encoding="UTF-8"?&gt;</w:t>
      </w:r>
    </w:p>
    <w:p w:rsidR="00172B1E" w:rsidRDefault="00172B1E" w:rsidP="00172B1E">
      <w:r w:rsidRPr="00A6475E">
        <w:t xml:space="preserve">&lt;result </w:t>
      </w:r>
      <w:r>
        <w:rPr>
          <w:rFonts w:hint="eastAsia"/>
        </w:rPr>
        <w:t>result</w:t>
      </w:r>
      <w:r w:rsidRPr="00A6475E">
        <w:rPr>
          <w:rFonts w:hint="eastAsia"/>
        </w:rPr>
        <w:t>Code</w:t>
      </w:r>
      <w:r w:rsidRPr="00A6475E">
        <w:t>=0&gt;</w:t>
      </w:r>
    </w:p>
    <w:p w:rsidR="00172B1E" w:rsidRPr="00A6475E" w:rsidRDefault="00172B1E" w:rsidP="00172B1E">
      <w:pPr>
        <w:ind w:leftChars="100" w:left="210"/>
      </w:pPr>
      <w:r w:rsidRPr="00A6475E">
        <w:rPr>
          <w:rFonts w:hint="eastAsia"/>
          <w:lang w:val="da-DK"/>
        </w:rPr>
        <w:t>&lt;</w:t>
      </w:r>
      <w:r w:rsidRPr="00B75FE2">
        <w:rPr>
          <w:rFonts w:hint="eastAsia"/>
          <w:lang w:val="de-DE"/>
        </w:rPr>
        <w:t xml:space="preserve"> </w:t>
      </w:r>
      <w:r>
        <w:rPr>
          <w:rFonts w:hint="eastAsia"/>
          <w:lang w:val="de-DE"/>
        </w:rPr>
        <w:t>Reset</w:t>
      </w:r>
      <w:r w:rsidRPr="005D449C">
        <w:rPr>
          <w:rFonts w:hint="eastAsia"/>
          <w:lang w:val="fr-FR"/>
        </w:rPr>
        <w:t>P</w:t>
      </w:r>
      <w:r>
        <w:rPr>
          <w:rFonts w:hint="eastAsia"/>
          <w:lang w:val="fr-FR"/>
        </w:rPr>
        <w:t>wdBy</w:t>
      </w:r>
      <w:r w:rsidR="009507C7">
        <w:rPr>
          <w:rFonts w:hint="eastAsia"/>
          <w:lang w:val="fr-FR"/>
        </w:rPr>
        <w:t>SMS</w:t>
      </w:r>
      <w:r>
        <w:rPr>
          <w:rFonts w:hint="eastAsia"/>
          <w:lang w:val="fr-FR"/>
        </w:rPr>
        <w:t>Rsq</w:t>
      </w:r>
      <w:r w:rsidRPr="00A6475E">
        <w:rPr>
          <w:rFonts w:hint="eastAsia"/>
          <w:lang w:val="da-DK"/>
        </w:rPr>
        <w:t>&gt;</w:t>
      </w:r>
    </w:p>
    <w:p w:rsidR="00172B1E" w:rsidRDefault="00172B1E" w:rsidP="00172B1E">
      <w:pPr>
        <w:ind w:leftChars="100" w:left="210"/>
      </w:pPr>
      <w:r w:rsidRPr="00A6475E">
        <w:rPr>
          <w:lang w:val="de-DE"/>
        </w:rPr>
        <w:t xml:space="preserve">  </w:t>
      </w:r>
      <w:r w:rsidRPr="00A6475E">
        <w:t>&lt;</w:t>
      </w:r>
      <w:r w:rsidRPr="00A6475E">
        <w:rPr>
          <w:rFonts w:hint="eastAsia"/>
          <w:lang w:val="fr-FR"/>
        </w:rPr>
        <w:t xml:space="preserve"> </w:t>
      </w:r>
      <w:r w:rsidRPr="00A6475E">
        <w:rPr>
          <w:rFonts w:hint="eastAsia"/>
        </w:rPr>
        <w:t>v</w:t>
      </w:r>
      <w:r w:rsidRPr="00A6475E">
        <w:t>ersion &gt;</w:t>
      </w:r>
      <w:r>
        <w:rPr>
          <w:rFonts w:hint="eastAsia"/>
        </w:rPr>
        <w:t>01.01</w:t>
      </w:r>
      <w:r w:rsidRPr="00A6475E">
        <w:t>&lt;/</w:t>
      </w:r>
      <w:r w:rsidRPr="00A6475E">
        <w:rPr>
          <w:rFonts w:hint="eastAsia"/>
        </w:rPr>
        <w:t xml:space="preserve"> v</w:t>
      </w:r>
      <w:r w:rsidRPr="00A6475E">
        <w:t>ersion &gt;</w:t>
      </w:r>
    </w:p>
    <w:p w:rsidR="00172B1E" w:rsidRDefault="00172B1E" w:rsidP="00172B1E">
      <w:pPr>
        <w:ind w:leftChars="100" w:left="210"/>
      </w:pPr>
      <w:r>
        <w:rPr>
          <w:rFonts w:hint="eastAsia"/>
        </w:rPr>
        <w:t xml:space="preserve">  &lt;userID&gt;100001&lt;/userID&gt;</w:t>
      </w:r>
    </w:p>
    <w:p w:rsidR="00172B1E" w:rsidRPr="00A6475E" w:rsidRDefault="00172B1E" w:rsidP="00172B1E">
      <w:pPr>
        <w:ind w:leftChars="100" w:left="210"/>
      </w:pPr>
      <w:r w:rsidRPr="00A6475E">
        <w:rPr>
          <w:rFonts w:hint="eastAsia"/>
        </w:rPr>
        <w:t>&lt;/</w:t>
      </w:r>
      <w:r w:rsidR="009507C7" w:rsidRPr="009507C7">
        <w:rPr>
          <w:rFonts w:hint="eastAsia"/>
          <w:lang w:val="de-DE"/>
        </w:rPr>
        <w:t xml:space="preserve"> </w:t>
      </w:r>
      <w:r w:rsidR="009507C7">
        <w:rPr>
          <w:rFonts w:hint="eastAsia"/>
          <w:lang w:val="de-DE"/>
        </w:rPr>
        <w:t>Reset</w:t>
      </w:r>
      <w:r w:rsidR="009507C7" w:rsidRPr="005D449C">
        <w:rPr>
          <w:rFonts w:hint="eastAsia"/>
          <w:lang w:val="fr-FR"/>
        </w:rPr>
        <w:t>P</w:t>
      </w:r>
      <w:r w:rsidR="009507C7">
        <w:rPr>
          <w:rFonts w:hint="eastAsia"/>
          <w:lang w:val="fr-FR"/>
        </w:rPr>
        <w:t>wdBySMSRsq</w:t>
      </w:r>
      <w:r w:rsidR="009507C7" w:rsidRPr="00A6475E">
        <w:rPr>
          <w:rFonts w:hint="eastAsia"/>
        </w:rPr>
        <w:t xml:space="preserve"> </w:t>
      </w:r>
      <w:r w:rsidRPr="00A6475E">
        <w:rPr>
          <w:rFonts w:hint="eastAsia"/>
        </w:rPr>
        <w:t>&gt;</w:t>
      </w:r>
    </w:p>
    <w:p w:rsidR="00172B1E" w:rsidRDefault="00172B1E" w:rsidP="00172B1E">
      <w:pPr>
        <w:rPr>
          <w:lang w:val="fr-FR"/>
        </w:rPr>
      </w:pPr>
      <w:r>
        <w:rPr>
          <w:rFonts w:hint="eastAsia"/>
          <w:lang w:val="fr-FR"/>
        </w:rPr>
        <w:t>&lt;/result&gt;</w:t>
      </w:r>
    </w:p>
    <w:p w:rsidR="00147385" w:rsidRDefault="00147385" w:rsidP="00147385">
      <w:pPr>
        <w:pStyle w:val="21"/>
        <w:numPr>
          <w:ilvl w:val="1"/>
          <w:numId w:val="1"/>
        </w:numPr>
        <w:rPr>
          <w:lang w:val="fr-FR"/>
        </w:rPr>
      </w:pPr>
      <w:bookmarkStart w:id="587" w:name="_Toc317101361"/>
      <w:r>
        <w:rPr>
          <w:rStyle w:val="210"/>
          <w:rFonts w:hint="eastAsia"/>
        </w:rPr>
        <w:lastRenderedPageBreak/>
        <w:t>InsertAuthCode</w:t>
      </w:r>
      <w:r w:rsidR="006E63BA">
        <w:rPr>
          <w:rStyle w:val="210"/>
          <w:rFonts w:hint="eastAsia"/>
        </w:rPr>
        <w:t>（</w:t>
      </w:r>
      <w:r w:rsidR="006E63BA">
        <w:rPr>
          <w:rStyle w:val="210"/>
          <w:rFonts w:hint="eastAsia"/>
        </w:rPr>
        <w:t>DBank</w:t>
      </w:r>
      <w:r w:rsidR="006E63BA">
        <w:rPr>
          <w:rStyle w:val="210"/>
          <w:rFonts w:hint="eastAsia"/>
        </w:rPr>
        <w:t>收回使用权限）</w:t>
      </w:r>
      <w:bookmarkEnd w:id="587"/>
    </w:p>
    <w:p w:rsidR="00147385" w:rsidRPr="0079602E" w:rsidRDefault="003F1820" w:rsidP="00407B6C">
      <w:pPr>
        <w:pStyle w:val="31"/>
        <w:rPr>
          <w:lang w:val="fr-FR"/>
        </w:rPr>
      </w:pPr>
      <w:bookmarkStart w:id="588" w:name="_Toc317101362"/>
      <w:r>
        <w:rPr>
          <w:rStyle w:val="210"/>
          <w:rFonts w:hint="eastAsia"/>
          <w:lang w:val="fr-FR"/>
        </w:rPr>
        <w:t>JSON</w:t>
      </w:r>
      <w:r>
        <w:rPr>
          <w:rStyle w:val="210"/>
          <w:rFonts w:hint="eastAsia"/>
          <w:lang w:val="fr-FR"/>
        </w:rPr>
        <w:t>＋</w:t>
      </w:r>
      <w:r>
        <w:rPr>
          <w:rStyle w:val="210"/>
          <w:rFonts w:hint="eastAsia"/>
          <w:lang w:val="fr-FR"/>
        </w:rPr>
        <w:t>SOAP</w:t>
      </w:r>
      <w:r>
        <w:rPr>
          <w:rStyle w:val="210"/>
          <w:rFonts w:hint="eastAsia"/>
          <w:lang w:val="fr-FR"/>
        </w:rPr>
        <w:t>接口</w:t>
      </w:r>
      <w:bookmarkEnd w:id="588"/>
    </w:p>
    <w:p w:rsidR="00147385" w:rsidRPr="0079602E" w:rsidRDefault="00147385" w:rsidP="00407B6C">
      <w:pPr>
        <w:pStyle w:val="41"/>
        <w:rPr>
          <w:lang w:val="fr-FR"/>
        </w:rPr>
      </w:pPr>
      <w:r>
        <w:rPr>
          <w:rFonts w:hint="eastAsia"/>
        </w:rPr>
        <w:t>描述</w:t>
      </w:r>
    </w:p>
    <w:p w:rsidR="00147385" w:rsidRDefault="00147385" w:rsidP="00147385">
      <w:pPr>
        <w:ind w:firstLine="420"/>
        <w:jc w:val="left"/>
      </w:pPr>
      <w:r>
        <w:rPr>
          <w:rFonts w:hint="eastAsia"/>
        </w:rPr>
        <w:t>创建账号的验证码，用于由应用系统自己发送短信或邮件的场景。</w:t>
      </w:r>
    </w:p>
    <w:p w:rsidR="00147385" w:rsidRPr="00FF4A42" w:rsidRDefault="00147385" w:rsidP="00147385">
      <w:pPr>
        <w:ind w:firstLine="420"/>
        <w:jc w:val="left"/>
      </w:pPr>
      <w:r>
        <w:rPr>
          <w:rFonts w:hint="eastAsia"/>
        </w:rPr>
        <w:t>在</w:t>
      </w:r>
      <w:r>
        <w:rPr>
          <w:rFonts w:hint="eastAsia"/>
        </w:rPr>
        <w:t>UP</w:t>
      </w:r>
      <w:r>
        <w:rPr>
          <w:rFonts w:hint="eastAsia"/>
        </w:rPr>
        <w:t>中给输入参数指定的账号（邮箱或手机）插入验证码。</w:t>
      </w:r>
    </w:p>
    <w:p w:rsidR="00147385" w:rsidRDefault="00147385" w:rsidP="00407B6C">
      <w:pPr>
        <w:pStyle w:val="41"/>
        <w:rPr>
          <w:lang w:val="fr-FR"/>
        </w:rPr>
      </w:pPr>
      <w:r>
        <w:rPr>
          <w:lang w:val="fr-FR"/>
        </w:rPr>
        <w:t xml:space="preserve">API </w:t>
      </w:r>
      <w:r>
        <w:rPr>
          <w:rFonts w:hint="eastAsia"/>
        </w:rPr>
        <w:t>原型</w:t>
      </w:r>
    </w:p>
    <w:p w:rsidR="00147385" w:rsidRPr="005D449C" w:rsidRDefault="00147385" w:rsidP="00147385">
      <w:pPr>
        <w:ind w:firstLine="420"/>
        <w:rPr>
          <w:lang w:val="fr-FR"/>
        </w:rPr>
      </w:pPr>
      <w:r>
        <w:rPr>
          <w:rFonts w:hint="eastAsia"/>
          <w:lang w:val="fr-FR"/>
        </w:rPr>
        <w:t xml:space="preserve">InsertAuthCodeRsp </w:t>
      </w:r>
      <w:r w:rsidRPr="005D449C">
        <w:rPr>
          <w:rFonts w:ascii="Verdana" w:hAnsi="Verdana" w:hint="eastAsia"/>
          <w:lang w:val="fr-FR"/>
        </w:rPr>
        <w:t>void</w:t>
      </w:r>
      <w:r w:rsidRPr="005D449C">
        <w:rPr>
          <w:rFonts w:hint="eastAsia"/>
          <w:lang w:val="fr-FR"/>
        </w:rPr>
        <w:t xml:space="preserve"> </w:t>
      </w:r>
      <w:r>
        <w:rPr>
          <w:rFonts w:hint="eastAsia"/>
          <w:lang w:val="fr-FR"/>
        </w:rPr>
        <w:t>InsertAuthCode</w:t>
      </w:r>
      <w:r w:rsidRPr="005D449C">
        <w:rPr>
          <w:lang w:val="fr-FR"/>
        </w:rPr>
        <w:t>(</w:t>
      </w:r>
      <w:r>
        <w:rPr>
          <w:rFonts w:hint="eastAsia"/>
          <w:lang w:val="fr-FR"/>
        </w:rPr>
        <w:t>InsertAuthCodeReq InsertAuthCodeReq</w:t>
      </w:r>
      <w:r w:rsidRPr="005D449C">
        <w:rPr>
          <w:lang w:val="fr-FR"/>
        </w:rPr>
        <w:t>)</w:t>
      </w:r>
      <w:r w:rsidRPr="005D449C">
        <w:rPr>
          <w:rFonts w:hint="eastAsia"/>
          <w:lang w:val="fr-FR"/>
        </w:rPr>
        <w:t xml:space="preserve"> throws </w:t>
      </w:r>
      <w:r>
        <w:rPr>
          <w:rFonts w:hint="eastAsia"/>
          <w:lang w:val="fr-FR"/>
        </w:rPr>
        <w:t>CException</w:t>
      </w:r>
    </w:p>
    <w:p w:rsidR="00147385" w:rsidRPr="005D449C" w:rsidRDefault="00147385" w:rsidP="00147385">
      <w:pPr>
        <w:rPr>
          <w:lang w:val="fr-FR"/>
        </w:rPr>
      </w:pPr>
    </w:p>
    <w:p w:rsidR="00147385" w:rsidRDefault="00147385" w:rsidP="00407B6C">
      <w:pPr>
        <w:pStyle w:val="41"/>
      </w:pPr>
      <w:r>
        <w:rPr>
          <w:rFonts w:hint="eastAsia"/>
        </w:rPr>
        <w:t>输入参数</w:t>
      </w:r>
    </w:p>
    <w:p w:rsidR="00147385" w:rsidRPr="00F542DD" w:rsidRDefault="00147385" w:rsidP="00147385">
      <w:pPr>
        <w:pStyle w:val="a4"/>
        <w:ind w:firstLine="210"/>
      </w:pPr>
      <w:r>
        <w:rPr>
          <w:rFonts w:hint="eastAsia"/>
          <w:lang w:val="fr-FR"/>
        </w:rPr>
        <w:t>InsertAuthCodeReq</w:t>
      </w:r>
      <w:r>
        <w:rPr>
          <w:rFonts w:hint="eastAsia"/>
          <w:lang w:val="fr-FR"/>
        </w:rPr>
        <w:t>定义如下：</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1527"/>
        <w:gridCol w:w="850"/>
        <w:gridCol w:w="3308"/>
      </w:tblGrid>
      <w:tr w:rsidR="00147385" w:rsidTr="00395D22">
        <w:trPr>
          <w:jc w:val="center"/>
        </w:trPr>
        <w:tc>
          <w:tcPr>
            <w:tcW w:w="2378" w:type="dxa"/>
          </w:tcPr>
          <w:p w:rsidR="00147385" w:rsidRDefault="00147385" w:rsidP="00D3347A">
            <w:pPr>
              <w:pStyle w:val="TAH"/>
              <w:rPr>
                <w:rFonts w:ascii="Verdana" w:hAnsi="Verdana"/>
                <w:lang w:val="fr-FR" w:eastAsia="zh-CN"/>
              </w:rPr>
            </w:pPr>
            <w:r>
              <w:rPr>
                <w:rFonts w:ascii="Verdana" w:hAnsi="Verdana" w:hint="eastAsia"/>
                <w:lang w:val="fr-FR" w:eastAsia="zh-CN"/>
              </w:rPr>
              <w:lastRenderedPageBreak/>
              <w:t>参数名称</w:t>
            </w:r>
          </w:p>
        </w:tc>
        <w:tc>
          <w:tcPr>
            <w:tcW w:w="737" w:type="dxa"/>
          </w:tcPr>
          <w:p w:rsidR="00147385" w:rsidRDefault="00147385" w:rsidP="00D3347A">
            <w:pPr>
              <w:pStyle w:val="TAH"/>
              <w:rPr>
                <w:rFonts w:ascii="Verdana" w:hAnsi="Verdana"/>
                <w:lang w:val="fr-FR" w:eastAsia="zh-CN"/>
              </w:rPr>
            </w:pPr>
            <w:r>
              <w:rPr>
                <w:rFonts w:ascii="Verdana" w:hAnsi="Verdana" w:hint="eastAsia"/>
                <w:lang w:val="fr-FR" w:eastAsia="zh-CN"/>
              </w:rPr>
              <w:t>必须</w:t>
            </w:r>
          </w:p>
        </w:tc>
        <w:tc>
          <w:tcPr>
            <w:tcW w:w="1527" w:type="dxa"/>
          </w:tcPr>
          <w:p w:rsidR="00147385" w:rsidRDefault="00147385" w:rsidP="00D3347A">
            <w:pPr>
              <w:pStyle w:val="TAH"/>
              <w:rPr>
                <w:rFonts w:ascii="Verdana" w:hAnsi="Verdana"/>
                <w:lang w:val="fr-FR" w:eastAsia="zh-CN"/>
              </w:rPr>
            </w:pPr>
            <w:r>
              <w:rPr>
                <w:rFonts w:ascii="Verdana" w:hAnsi="Verdana" w:hint="eastAsia"/>
                <w:lang w:val="fr-FR" w:eastAsia="zh-CN"/>
              </w:rPr>
              <w:t>类型</w:t>
            </w:r>
          </w:p>
        </w:tc>
        <w:tc>
          <w:tcPr>
            <w:tcW w:w="850" w:type="dxa"/>
          </w:tcPr>
          <w:p w:rsidR="00147385" w:rsidRDefault="00147385" w:rsidP="00D3347A">
            <w:pPr>
              <w:pStyle w:val="TAH"/>
              <w:rPr>
                <w:rFonts w:ascii="Verdana" w:hAnsi="Verdana"/>
                <w:lang w:val="fr-FR" w:eastAsia="zh-CN"/>
              </w:rPr>
            </w:pPr>
            <w:r>
              <w:rPr>
                <w:rFonts w:ascii="Verdana" w:hAnsi="Verdana" w:hint="eastAsia"/>
                <w:lang w:val="fr-FR" w:eastAsia="zh-CN"/>
              </w:rPr>
              <w:t>长度</w:t>
            </w:r>
          </w:p>
        </w:tc>
        <w:tc>
          <w:tcPr>
            <w:tcW w:w="3308" w:type="dxa"/>
          </w:tcPr>
          <w:p w:rsidR="00147385" w:rsidRDefault="00147385" w:rsidP="00D3347A">
            <w:pPr>
              <w:pStyle w:val="TAH"/>
              <w:rPr>
                <w:rFonts w:ascii="Verdana" w:hAnsi="Verdana"/>
                <w:lang w:val="fr-FR" w:eastAsia="zh-CN"/>
              </w:rPr>
            </w:pPr>
            <w:r>
              <w:rPr>
                <w:rFonts w:ascii="Verdana" w:hAnsi="Verdana" w:hint="eastAsia"/>
                <w:lang w:val="fr-FR" w:eastAsia="zh-CN"/>
              </w:rPr>
              <w:t>描述信息</w:t>
            </w:r>
          </w:p>
        </w:tc>
      </w:tr>
      <w:tr w:rsidR="00147385" w:rsidTr="00395D22">
        <w:trPr>
          <w:jc w:val="center"/>
        </w:trPr>
        <w:tc>
          <w:tcPr>
            <w:tcW w:w="2378" w:type="dxa"/>
          </w:tcPr>
          <w:p w:rsidR="00147385" w:rsidRDefault="00147385" w:rsidP="00D3347A">
            <w:pPr>
              <w:pStyle w:val="TAL"/>
              <w:rPr>
                <w:rFonts w:ascii="宋体" w:hAnsi="宋体"/>
                <w:lang w:val="fr-FR" w:eastAsia="zh-CN"/>
              </w:rPr>
            </w:pPr>
            <w:r>
              <w:rPr>
                <w:rFonts w:hint="eastAsia"/>
                <w:lang w:eastAsia="zh-CN"/>
              </w:rPr>
              <w:t>v</w:t>
            </w:r>
            <w:r>
              <w:t>ersion</w:t>
            </w:r>
          </w:p>
        </w:tc>
        <w:tc>
          <w:tcPr>
            <w:tcW w:w="737" w:type="dxa"/>
          </w:tcPr>
          <w:p w:rsidR="00147385" w:rsidRDefault="00147385" w:rsidP="00D3347A">
            <w:pPr>
              <w:pStyle w:val="TAL"/>
              <w:rPr>
                <w:rFonts w:ascii="宋体" w:hAnsi="宋体"/>
                <w:lang w:eastAsia="zh-CN"/>
              </w:rPr>
            </w:pPr>
            <w:r>
              <w:rPr>
                <w:rFonts w:hint="eastAsia"/>
                <w:lang w:val="fr-FR" w:eastAsia="zh-CN"/>
              </w:rPr>
              <w:t>M</w:t>
            </w:r>
          </w:p>
        </w:tc>
        <w:tc>
          <w:tcPr>
            <w:tcW w:w="1527" w:type="dxa"/>
          </w:tcPr>
          <w:p w:rsidR="00147385" w:rsidRDefault="00147385" w:rsidP="00D3347A">
            <w:pPr>
              <w:pStyle w:val="TAH"/>
              <w:jc w:val="both"/>
              <w:rPr>
                <w:rFonts w:ascii="宋体" w:hAnsi="宋体"/>
                <w:b w:val="0"/>
                <w:lang w:val="fr-FR" w:eastAsia="zh-CN"/>
              </w:rPr>
            </w:pPr>
            <w:r>
              <w:rPr>
                <w:rFonts w:hint="eastAsia"/>
                <w:b w:val="0"/>
                <w:lang w:val="fr-FR" w:eastAsia="zh-CN"/>
              </w:rPr>
              <w:t>String</w:t>
            </w:r>
          </w:p>
        </w:tc>
        <w:tc>
          <w:tcPr>
            <w:tcW w:w="850" w:type="dxa"/>
          </w:tcPr>
          <w:p w:rsidR="00147385" w:rsidRDefault="00147385" w:rsidP="00D3347A">
            <w:pPr>
              <w:rPr>
                <w:rFonts w:ascii="宋体" w:hAnsi="宋体"/>
                <w:lang w:val="fr-FR"/>
              </w:rPr>
            </w:pPr>
            <w:r>
              <w:rPr>
                <w:rFonts w:ascii="Arial" w:hAnsi="Arial" w:hint="eastAsia"/>
                <w:lang w:val="fr-FR"/>
              </w:rPr>
              <w:t>5</w:t>
            </w:r>
          </w:p>
        </w:tc>
        <w:tc>
          <w:tcPr>
            <w:tcW w:w="3308" w:type="dxa"/>
          </w:tcPr>
          <w:p w:rsidR="00147385" w:rsidRDefault="00147385" w:rsidP="00D3347A">
            <w:pPr>
              <w:rPr>
                <w:rFonts w:ascii="Arial" w:hAnsi="Arial"/>
                <w:sz w:val="19"/>
                <w:szCs w:val="19"/>
                <w:lang w:val="en-GB"/>
              </w:rPr>
            </w:pPr>
            <w:r>
              <w:rPr>
                <w:rFonts w:ascii="Arial" w:hAnsi="Arial" w:hint="eastAsia"/>
                <w:sz w:val="19"/>
                <w:szCs w:val="19"/>
                <w:lang w:val="en-GB"/>
              </w:rPr>
              <w:t>协议版本号</w:t>
            </w:r>
          </w:p>
          <w:p w:rsidR="00147385" w:rsidRPr="00C8364D" w:rsidRDefault="00147385" w:rsidP="00D3347A">
            <w:pPr>
              <w:rPr>
                <w:rFonts w:ascii="Arial" w:hAnsi="Arial"/>
                <w:sz w:val="19"/>
                <w:szCs w:val="19"/>
                <w:lang w:val="en-GB"/>
              </w:rPr>
            </w:pPr>
            <w:r>
              <w:rPr>
                <w:rFonts w:ascii="Arial" w:hAnsi="Arial" w:hint="eastAsia"/>
                <w:sz w:val="19"/>
                <w:szCs w:val="19"/>
                <w:lang w:val="en-GB"/>
              </w:rPr>
              <w:t>当前版本为：</w:t>
            </w:r>
            <w:r>
              <w:rPr>
                <w:rFonts w:ascii="Arial" w:hAnsi="Arial" w:hint="eastAsia"/>
                <w:sz w:val="19"/>
                <w:szCs w:val="19"/>
                <w:lang w:val="en-GB"/>
              </w:rPr>
              <w:t>01.01</w:t>
            </w:r>
          </w:p>
        </w:tc>
      </w:tr>
      <w:tr w:rsidR="00147385" w:rsidTr="00395D22">
        <w:trPr>
          <w:jc w:val="center"/>
        </w:trPr>
        <w:tc>
          <w:tcPr>
            <w:tcW w:w="2378" w:type="dxa"/>
          </w:tcPr>
          <w:p w:rsidR="00147385" w:rsidRDefault="00147385" w:rsidP="00D3347A">
            <w:pPr>
              <w:pStyle w:val="TAL"/>
              <w:rPr>
                <w:rFonts w:ascii="宋体" w:hAnsi="宋体"/>
                <w:lang w:val="fr-FR" w:eastAsia="zh-CN"/>
              </w:rPr>
            </w:pPr>
            <w:r>
              <w:rPr>
                <w:lang w:val="fr-FR"/>
              </w:rPr>
              <w:t>transactionID</w:t>
            </w:r>
          </w:p>
        </w:tc>
        <w:tc>
          <w:tcPr>
            <w:tcW w:w="737" w:type="dxa"/>
          </w:tcPr>
          <w:p w:rsidR="00147385" w:rsidRDefault="00147385" w:rsidP="00D3347A">
            <w:pPr>
              <w:pStyle w:val="TAL"/>
              <w:rPr>
                <w:rFonts w:ascii="宋体" w:hAnsi="宋体"/>
                <w:lang w:eastAsia="zh-CN"/>
              </w:rPr>
            </w:pPr>
            <w:r>
              <w:rPr>
                <w:rFonts w:hint="eastAsia"/>
                <w:lang w:val="fr-FR" w:eastAsia="zh-CN"/>
              </w:rPr>
              <w:t>M</w:t>
            </w:r>
          </w:p>
        </w:tc>
        <w:tc>
          <w:tcPr>
            <w:tcW w:w="1527" w:type="dxa"/>
          </w:tcPr>
          <w:p w:rsidR="00147385" w:rsidRDefault="00147385" w:rsidP="00D3347A">
            <w:pPr>
              <w:pStyle w:val="TAH"/>
              <w:jc w:val="both"/>
              <w:rPr>
                <w:rFonts w:ascii="宋体" w:hAnsi="宋体"/>
                <w:b w:val="0"/>
                <w:lang w:val="fr-FR" w:eastAsia="zh-CN"/>
              </w:rPr>
            </w:pPr>
            <w:r>
              <w:rPr>
                <w:rFonts w:hint="eastAsia"/>
                <w:b w:val="0"/>
                <w:lang w:val="fr-FR" w:eastAsia="zh-CN"/>
              </w:rPr>
              <w:t>String</w:t>
            </w:r>
          </w:p>
        </w:tc>
        <w:tc>
          <w:tcPr>
            <w:tcW w:w="850" w:type="dxa"/>
          </w:tcPr>
          <w:p w:rsidR="00147385" w:rsidRDefault="00147385" w:rsidP="00D3347A">
            <w:pPr>
              <w:rPr>
                <w:rFonts w:ascii="宋体" w:hAnsi="宋体"/>
                <w:lang w:val="fr-FR"/>
              </w:rPr>
            </w:pPr>
            <w:r>
              <w:rPr>
                <w:rFonts w:ascii="Arial" w:hAnsi="Arial" w:hint="eastAsia"/>
                <w:lang w:val="fr-FR"/>
              </w:rPr>
              <w:t>40</w:t>
            </w:r>
          </w:p>
        </w:tc>
        <w:tc>
          <w:tcPr>
            <w:tcW w:w="3308" w:type="dxa"/>
          </w:tcPr>
          <w:p w:rsidR="00147385" w:rsidRDefault="00147385" w:rsidP="00D3347A">
            <w:pPr>
              <w:rPr>
                <w:rFonts w:ascii="宋体" w:hAnsi="宋体"/>
                <w:sz w:val="19"/>
                <w:szCs w:val="19"/>
                <w:lang w:val="en-GB"/>
              </w:rPr>
            </w:pPr>
            <w:r>
              <w:rPr>
                <w:rFonts w:ascii="Arial" w:hAnsi="Arial" w:hint="eastAsia"/>
                <w:sz w:val="19"/>
                <w:szCs w:val="19"/>
                <w:lang w:val="en-GB"/>
              </w:rPr>
              <w:t>交易流水号</w:t>
            </w:r>
          </w:p>
        </w:tc>
      </w:tr>
      <w:tr w:rsidR="00147385" w:rsidTr="00395D22">
        <w:trPr>
          <w:jc w:val="center"/>
        </w:trPr>
        <w:tc>
          <w:tcPr>
            <w:tcW w:w="2378" w:type="dxa"/>
          </w:tcPr>
          <w:p w:rsidR="00147385" w:rsidRPr="00C8364D" w:rsidRDefault="00147385" w:rsidP="00D3347A">
            <w:pPr>
              <w:pStyle w:val="TAL"/>
              <w:rPr>
                <w:lang w:val="fr-FR"/>
              </w:rPr>
            </w:pPr>
            <w:r w:rsidRPr="00C8364D">
              <w:rPr>
                <w:rFonts w:hint="eastAsia"/>
                <w:lang w:val="fr-FR"/>
              </w:rPr>
              <w:t>traceFlag</w:t>
            </w:r>
          </w:p>
        </w:tc>
        <w:tc>
          <w:tcPr>
            <w:tcW w:w="737" w:type="dxa"/>
          </w:tcPr>
          <w:p w:rsidR="00147385" w:rsidRPr="00C8364D" w:rsidRDefault="00147385" w:rsidP="00D3347A">
            <w:pPr>
              <w:spacing w:line="240" w:lineRule="atLeast"/>
              <w:rPr>
                <w:rFonts w:ascii="Arial" w:hAnsi="Arial"/>
                <w:kern w:val="0"/>
                <w:sz w:val="18"/>
                <w:szCs w:val="18"/>
                <w:lang w:val="fr-FR" w:eastAsia="en-US"/>
              </w:rPr>
            </w:pPr>
            <w:r w:rsidRPr="00C8364D">
              <w:rPr>
                <w:rFonts w:ascii="Arial" w:hAnsi="Arial" w:hint="eastAsia"/>
                <w:kern w:val="0"/>
                <w:sz w:val="18"/>
                <w:szCs w:val="18"/>
                <w:lang w:val="fr-FR" w:eastAsia="en-US"/>
              </w:rPr>
              <w:t xml:space="preserve">O </w:t>
            </w:r>
          </w:p>
        </w:tc>
        <w:tc>
          <w:tcPr>
            <w:tcW w:w="1527" w:type="dxa"/>
          </w:tcPr>
          <w:p w:rsidR="00147385" w:rsidRPr="00C8364D" w:rsidRDefault="00147385" w:rsidP="00D3347A">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850" w:type="dxa"/>
          </w:tcPr>
          <w:p w:rsidR="00147385" w:rsidRPr="00C8364D" w:rsidRDefault="00147385" w:rsidP="00D3347A">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3308" w:type="dxa"/>
          </w:tcPr>
          <w:p w:rsidR="00147385" w:rsidRDefault="00147385" w:rsidP="00D3347A">
            <w:pPr>
              <w:spacing w:line="240" w:lineRule="atLeast"/>
              <w:rPr>
                <w:rFonts w:ascii="Arial" w:hAnsi="Arial"/>
                <w:kern w:val="0"/>
                <w:sz w:val="18"/>
                <w:szCs w:val="18"/>
                <w:lang w:val="fr-FR"/>
              </w:rPr>
            </w:pPr>
            <w:r>
              <w:rPr>
                <w:rFonts w:ascii="Arial" w:hAnsi="Arial" w:hint="eastAsia"/>
                <w:kern w:val="0"/>
                <w:sz w:val="18"/>
                <w:szCs w:val="18"/>
                <w:lang w:val="fr-FR"/>
              </w:rPr>
              <w:t>跟踪标志</w:t>
            </w:r>
          </w:p>
          <w:p w:rsidR="00147385" w:rsidRPr="00C8364D" w:rsidRDefault="00147385" w:rsidP="00D3347A">
            <w:pPr>
              <w:spacing w:line="240" w:lineRule="atLeast"/>
              <w:rPr>
                <w:rFonts w:ascii="Arial" w:hAnsi="Arial"/>
                <w:kern w:val="0"/>
                <w:sz w:val="18"/>
                <w:szCs w:val="18"/>
                <w:lang w:val="fr-FR"/>
              </w:rPr>
            </w:pPr>
            <w:r>
              <w:rPr>
                <w:rFonts w:ascii="Arial" w:hAnsi="Arial" w:hint="eastAsia"/>
                <w:kern w:val="0"/>
                <w:sz w:val="18"/>
                <w:szCs w:val="18"/>
                <w:lang w:val="fr-FR"/>
              </w:rPr>
              <w:t>0</w:t>
            </w:r>
            <w:r>
              <w:rPr>
                <w:rFonts w:ascii="Arial" w:hAnsi="Arial" w:hint="eastAsia"/>
                <w:kern w:val="0"/>
                <w:sz w:val="18"/>
                <w:szCs w:val="18"/>
                <w:lang w:val="fr-FR"/>
              </w:rPr>
              <w:t>不启动跟踪</w:t>
            </w:r>
            <w:r>
              <w:rPr>
                <w:rFonts w:ascii="Arial" w:hAnsi="Arial" w:hint="eastAsia"/>
                <w:kern w:val="0"/>
                <w:sz w:val="18"/>
                <w:szCs w:val="18"/>
                <w:lang w:val="fr-FR"/>
              </w:rPr>
              <w:t xml:space="preserve">  1</w:t>
            </w:r>
            <w:r>
              <w:rPr>
                <w:rFonts w:ascii="Arial" w:hAnsi="Arial" w:hint="eastAsia"/>
                <w:kern w:val="0"/>
                <w:sz w:val="18"/>
                <w:szCs w:val="18"/>
                <w:lang w:val="fr-FR"/>
              </w:rPr>
              <w:t>启动跟踪</w:t>
            </w:r>
          </w:p>
        </w:tc>
      </w:tr>
      <w:tr w:rsidR="00147385" w:rsidTr="00395D22">
        <w:trPr>
          <w:jc w:val="center"/>
        </w:trPr>
        <w:tc>
          <w:tcPr>
            <w:tcW w:w="2378" w:type="dxa"/>
          </w:tcPr>
          <w:p w:rsidR="00147385" w:rsidRDefault="00147385" w:rsidP="00D3347A">
            <w:pPr>
              <w:pStyle w:val="TAL"/>
              <w:rPr>
                <w:lang w:val="fr-FR" w:eastAsia="zh-CN"/>
              </w:rPr>
            </w:pPr>
            <w:r>
              <w:rPr>
                <w:rFonts w:hint="eastAsia"/>
                <w:lang w:val="fr-FR" w:eastAsia="zh-CN"/>
              </w:rPr>
              <w:t>accountType</w:t>
            </w:r>
          </w:p>
        </w:tc>
        <w:tc>
          <w:tcPr>
            <w:tcW w:w="737" w:type="dxa"/>
          </w:tcPr>
          <w:p w:rsidR="00147385" w:rsidRPr="00C8364D" w:rsidRDefault="00147385" w:rsidP="00D3347A">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1527" w:type="dxa"/>
          </w:tcPr>
          <w:p w:rsidR="00147385" w:rsidRPr="00C8364D" w:rsidRDefault="005200E4" w:rsidP="00D3347A">
            <w:pPr>
              <w:spacing w:line="240" w:lineRule="atLeast"/>
              <w:rPr>
                <w:rFonts w:ascii="Arial" w:hAnsi="Arial"/>
                <w:kern w:val="0"/>
                <w:sz w:val="18"/>
                <w:szCs w:val="18"/>
                <w:lang w:val="fr-FR"/>
              </w:rPr>
            </w:pPr>
            <w:r>
              <w:rPr>
                <w:rFonts w:ascii="Arial" w:hAnsi="Arial"/>
                <w:kern w:val="0"/>
                <w:sz w:val="18"/>
                <w:szCs w:val="18"/>
                <w:lang w:val="fr-FR"/>
              </w:rPr>
              <w:t>Int</w:t>
            </w:r>
          </w:p>
        </w:tc>
        <w:tc>
          <w:tcPr>
            <w:tcW w:w="850" w:type="dxa"/>
          </w:tcPr>
          <w:p w:rsidR="00147385" w:rsidRPr="00C8364D" w:rsidRDefault="00147385" w:rsidP="00D3347A">
            <w:pPr>
              <w:spacing w:line="240" w:lineRule="atLeast"/>
              <w:rPr>
                <w:rFonts w:ascii="Arial" w:hAnsi="Arial"/>
                <w:kern w:val="0"/>
                <w:sz w:val="18"/>
                <w:szCs w:val="18"/>
                <w:lang w:val="fr-FR"/>
              </w:rPr>
            </w:pPr>
          </w:p>
        </w:tc>
        <w:tc>
          <w:tcPr>
            <w:tcW w:w="3308" w:type="dxa"/>
          </w:tcPr>
          <w:p w:rsidR="00147385" w:rsidRDefault="00147385" w:rsidP="00D3347A">
            <w:pPr>
              <w:spacing w:line="240" w:lineRule="atLeast"/>
              <w:rPr>
                <w:rFonts w:ascii="Arial" w:hAnsi="Arial"/>
                <w:kern w:val="0"/>
                <w:sz w:val="18"/>
                <w:szCs w:val="18"/>
                <w:lang w:val="fr-FR"/>
              </w:rPr>
            </w:pPr>
            <w:r>
              <w:rPr>
                <w:rFonts w:ascii="Arial" w:hAnsi="Arial" w:hint="eastAsia"/>
                <w:kern w:val="0"/>
                <w:sz w:val="18"/>
                <w:szCs w:val="18"/>
                <w:lang w:val="fr-FR"/>
              </w:rPr>
              <w:t>帐户类型</w:t>
            </w:r>
          </w:p>
          <w:p w:rsidR="00147385" w:rsidRDefault="00147385" w:rsidP="00D3347A">
            <w:pPr>
              <w:spacing w:line="240" w:lineRule="atLeast"/>
              <w:rPr>
                <w:rFonts w:ascii="Arial" w:hAnsi="Arial"/>
                <w:kern w:val="0"/>
                <w:sz w:val="18"/>
                <w:szCs w:val="18"/>
                <w:lang w:val="fr-FR"/>
              </w:rPr>
            </w:pPr>
            <w:r>
              <w:rPr>
                <w:rFonts w:ascii="Arial" w:hAnsi="Arial" w:hint="eastAsia"/>
                <w:kern w:val="0"/>
                <w:sz w:val="18"/>
                <w:szCs w:val="18"/>
                <w:lang w:val="fr-FR"/>
              </w:rPr>
              <w:t>暂支持</w:t>
            </w:r>
            <w:r>
              <w:rPr>
                <w:rFonts w:ascii="Arial" w:hAnsi="Arial" w:hint="eastAsia"/>
                <w:kern w:val="0"/>
                <w:sz w:val="18"/>
                <w:szCs w:val="18"/>
                <w:lang w:val="fr-FR"/>
              </w:rPr>
              <w:t>1/2</w:t>
            </w:r>
            <w:r>
              <w:rPr>
                <w:rFonts w:ascii="Arial" w:hAnsi="Arial" w:hint="eastAsia"/>
                <w:kern w:val="0"/>
                <w:sz w:val="18"/>
                <w:szCs w:val="18"/>
                <w:lang w:val="fr-FR"/>
              </w:rPr>
              <w:t>类型</w:t>
            </w:r>
          </w:p>
        </w:tc>
      </w:tr>
      <w:tr w:rsidR="00147385" w:rsidTr="00395D22">
        <w:trPr>
          <w:jc w:val="center"/>
        </w:trPr>
        <w:tc>
          <w:tcPr>
            <w:tcW w:w="2378" w:type="dxa"/>
          </w:tcPr>
          <w:p w:rsidR="00147385" w:rsidRPr="00C8364D" w:rsidRDefault="00147385" w:rsidP="00D3347A">
            <w:pPr>
              <w:pStyle w:val="TAL"/>
              <w:rPr>
                <w:lang w:val="fr-FR"/>
              </w:rPr>
            </w:pPr>
            <w:r>
              <w:rPr>
                <w:rFonts w:hint="eastAsia"/>
                <w:lang w:val="fr-FR" w:eastAsia="zh-CN"/>
              </w:rPr>
              <w:t>userAccount</w:t>
            </w:r>
          </w:p>
        </w:tc>
        <w:tc>
          <w:tcPr>
            <w:tcW w:w="737" w:type="dxa"/>
          </w:tcPr>
          <w:p w:rsidR="00147385" w:rsidRPr="00C8364D" w:rsidRDefault="00147385" w:rsidP="00D3347A">
            <w:pPr>
              <w:spacing w:line="240" w:lineRule="atLeast"/>
              <w:rPr>
                <w:rFonts w:ascii="Arial" w:hAnsi="Arial"/>
                <w:kern w:val="0"/>
                <w:sz w:val="18"/>
                <w:szCs w:val="18"/>
                <w:lang w:val="fr-FR" w:eastAsia="en-US"/>
              </w:rPr>
            </w:pPr>
            <w:r w:rsidRPr="00C8364D">
              <w:rPr>
                <w:rFonts w:ascii="Arial" w:hAnsi="Arial" w:hint="eastAsia"/>
                <w:kern w:val="0"/>
                <w:sz w:val="18"/>
                <w:szCs w:val="18"/>
                <w:lang w:val="fr-FR" w:eastAsia="en-US"/>
              </w:rPr>
              <w:t>M</w:t>
            </w:r>
          </w:p>
        </w:tc>
        <w:tc>
          <w:tcPr>
            <w:tcW w:w="1527" w:type="dxa"/>
          </w:tcPr>
          <w:p w:rsidR="00147385" w:rsidRPr="00C8364D" w:rsidRDefault="00147385" w:rsidP="00D3347A">
            <w:pPr>
              <w:spacing w:line="240" w:lineRule="atLeast"/>
              <w:rPr>
                <w:rFonts w:ascii="Arial" w:hAnsi="Arial"/>
                <w:kern w:val="0"/>
                <w:sz w:val="18"/>
                <w:szCs w:val="18"/>
                <w:lang w:val="fr-FR" w:eastAsia="en-US"/>
              </w:rPr>
            </w:pPr>
            <w:r w:rsidRPr="00C8364D">
              <w:rPr>
                <w:rFonts w:ascii="Arial" w:hAnsi="Arial" w:hint="eastAsia"/>
                <w:kern w:val="0"/>
                <w:sz w:val="18"/>
                <w:szCs w:val="18"/>
                <w:lang w:val="fr-FR" w:eastAsia="en-US"/>
              </w:rPr>
              <w:t>String</w:t>
            </w:r>
          </w:p>
        </w:tc>
        <w:tc>
          <w:tcPr>
            <w:tcW w:w="850" w:type="dxa"/>
          </w:tcPr>
          <w:p w:rsidR="00147385" w:rsidRPr="00C8364D" w:rsidRDefault="00147385" w:rsidP="00D3347A">
            <w:pPr>
              <w:spacing w:line="240" w:lineRule="atLeast"/>
              <w:rPr>
                <w:rFonts w:ascii="Arial" w:hAnsi="Arial"/>
                <w:kern w:val="0"/>
                <w:sz w:val="18"/>
                <w:szCs w:val="18"/>
                <w:lang w:val="fr-FR"/>
              </w:rPr>
            </w:pPr>
            <w:r>
              <w:rPr>
                <w:rFonts w:ascii="Arial" w:hAnsi="Arial" w:hint="eastAsia"/>
                <w:kern w:val="0"/>
                <w:sz w:val="18"/>
                <w:szCs w:val="18"/>
                <w:lang w:val="fr-FR"/>
              </w:rPr>
              <w:t>255</w:t>
            </w:r>
          </w:p>
        </w:tc>
        <w:tc>
          <w:tcPr>
            <w:tcW w:w="3308" w:type="dxa"/>
          </w:tcPr>
          <w:p w:rsidR="00147385" w:rsidRPr="00C8364D" w:rsidRDefault="00147385" w:rsidP="00D3347A">
            <w:pPr>
              <w:spacing w:line="240" w:lineRule="atLeast"/>
              <w:rPr>
                <w:rFonts w:ascii="Arial" w:hAnsi="Arial"/>
                <w:kern w:val="0"/>
                <w:sz w:val="18"/>
                <w:szCs w:val="18"/>
                <w:lang w:val="fr-FR"/>
              </w:rPr>
            </w:pPr>
            <w:r>
              <w:rPr>
                <w:rFonts w:ascii="Arial" w:hAnsi="Arial" w:hint="eastAsia"/>
                <w:kern w:val="0"/>
                <w:sz w:val="18"/>
                <w:szCs w:val="18"/>
                <w:lang w:val="fr-FR"/>
              </w:rPr>
              <w:t>用户帐户</w:t>
            </w:r>
          </w:p>
        </w:tc>
      </w:tr>
      <w:tr w:rsidR="00147385" w:rsidTr="00395D22">
        <w:trPr>
          <w:jc w:val="center"/>
        </w:trPr>
        <w:tc>
          <w:tcPr>
            <w:tcW w:w="2378" w:type="dxa"/>
          </w:tcPr>
          <w:p w:rsidR="00147385" w:rsidRPr="00263F4E" w:rsidRDefault="00147385" w:rsidP="00D3347A">
            <w:pPr>
              <w:pStyle w:val="TAL"/>
              <w:rPr>
                <w:lang w:val="fr-FR" w:eastAsia="zh-CN"/>
              </w:rPr>
            </w:pPr>
            <w:r w:rsidRPr="00263F4E">
              <w:rPr>
                <w:rFonts w:hint="eastAsia"/>
                <w:bCs/>
              </w:rPr>
              <w:t>reqClientType</w:t>
            </w:r>
          </w:p>
        </w:tc>
        <w:tc>
          <w:tcPr>
            <w:tcW w:w="737" w:type="dxa"/>
          </w:tcPr>
          <w:p w:rsidR="00147385" w:rsidRPr="00C8364D" w:rsidRDefault="00147385" w:rsidP="00D3347A">
            <w:pPr>
              <w:spacing w:line="240" w:lineRule="atLeast"/>
              <w:rPr>
                <w:rFonts w:ascii="Arial" w:hAnsi="Arial"/>
                <w:kern w:val="0"/>
                <w:sz w:val="18"/>
                <w:szCs w:val="18"/>
                <w:lang w:val="fr-FR" w:eastAsia="en-US"/>
              </w:rPr>
            </w:pPr>
            <w:r>
              <w:rPr>
                <w:rFonts w:hint="eastAsia"/>
                <w:lang w:val="fr-FR"/>
              </w:rPr>
              <w:t>O</w:t>
            </w:r>
          </w:p>
        </w:tc>
        <w:tc>
          <w:tcPr>
            <w:tcW w:w="1527" w:type="dxa"/>
          </w:tcPr>
          <w:p w:rsidR="00147385" w:rsidRPr="00C8364D" w:rsidRDefault="005200E4" w:rsidP="00D3347A">
            <w:pPr>
              <w:spacing w:line="240" w:lineRule="atLeast"/>
              <w:rPr>
                <w:rFonts w:ascii="Arial" w:hAnsi="Arial"/>
                <w:kern w:val="0"/>
                <w:sz w:val="18"/>
                <w:szCs w:val="18"/>
                <w:lang w:val="fr-FR" w:eastAsia="en-US"/>
              </w:rPr>
            </w:pPr>
            <w:r>
              <w:rPr>
                <w:lang w:val="fr-FR"/>
              </w:rPr>
              <w:t>Int</w:t>
            </w:r>
          </w:p>
        </w:tc>
        <w:tc>
          <w:tcPr>
            <w:tcW w:w="850" w:type="dxa"/>
          </w:tcPr>
          <w:p w:rsidR="00147385" w:rsidRDefault="00147385" w:rsidP="00D3347A">
            <w:pPr>
              <w:spacing w:line="240" w:lineRule="atLeast"/>
              <w:rPr>
                <w:rFonts w:ascii="Arial" w:hAnsi="Arial"/>
                <w:kern w:val="0"/>
                <w:sz w:val="18"/>
                <w:szCs w:val="18"/>
                <w:lang w:val="fr-FR"/>
              </w:rPr>
            </w:pPr>
          </w:p>
        </w:tc>
        <w:tc>
          <w:tcPr>
            <w:tcW w:w="3308" w:type="dxa"/>
          </w:tcPr>
          <w:p w:rsidR="00147385" w:rsidRDefault="00147385" w:rsidP="00D3347A">
            <w:pPr>
              <w:rPr>
                <w:rFonts w:ascii="Arial" w:hAnsi="Arial"/>
                <w:kern w:val="0"/>
                <w:sz w:val="18"/>
                <w:szCs w:val="18"/>
                <w:lang w:val="fr-FR"/>
              </w:rPr>
            </w:pPr>
            <w:r>
              <w:rPr>
                <w:rFonts w:hint="eastAsia"/>
              </w:rPr>
              <w:t>请求客户端类型</w:t>
            </w:r>
          </w:p>
        </w:tc>
      </w:tr>
      <w:tr w:rsidR="00147385" w:rsidTr="00395D22">
        <w:trPr>
          <w:jc w:val="center"/>
        </w:trPr>
        <w:tc>
          <w:tcPr>
            <w:tcW w:w="2378" w:type="dxa"/>
          </w:tcPr>
          <w:p w:rsidR="00147385" w:rsidRPr="00263F4E" w:rsidRDefault="00147385" w:rsidP="00D3347A">
            <w:pPr>
              <w:pStyle w:val="TAL"/>
              <w:rPr>
                <w:b/>
                <w:bCs/>
              </w:rPr>
            </w:pPr>
            <w:r w:rsidRPr="00263F4E">
              <w:rPr>
                <w:rFonts w:hint="eastAsia"/>
                <w:lang w:eastAsia="zh-CN"/>
              </w:rPr>
              <w:t>a</w:t>
            </w:r>
            <w:r w:rsidRPr="00263F4E">
              <w:rPr>
                <w:rFonts w:hint="eastAsia"/>
              </w:rPr>
              <w:t>uthCodeType</w:t>
            </w:r>
          </w:p>
        </w:tc>
        <w:tc>
          <w:tcPr>
            <w:tcW w:w="737" w:type="dxa"/>
          </w:tcPr>
          <w:p w:rsidR="00147385" w:rsidRDefault="00147385" w:rsidP="00D3347A">
            <w:pPr>
              <w:spacing w:line="240" w:lineRule="atLeast"/>
              <w:rPr>
                <w:lang w:val="fr-FR"/>
              </w:rPr>
            </w:pPr>
            <w:r>
              <w:rPr>
                <w:rFonts w:ascii="Arial" w:cs="Arial" w:hint="eastAsia"/>
                <w:color w:val="000000"/>
              </w:rPr>
              <w:t>M</w:t>
            </w:r>
          </w:p>
        </w:tc>
        <w:tc>
          <w:tcPr>
            <w:tcW w:w="1527" w:type="dxa"/>
          </w:tcPr>
          <w:p w:rsidR="00147385" w:rsidRDefault="005200E4" w:rsidP="00D3347A">
            <w:pPr>
              <w:spacing w:line="240" w:lineRule="atLeast"/>
              <w:rPr>
                <w:lang w:val="fr-FR"/>
              </w:rPr>
            </w:pPr>
            <w:r>
              <w:rPr>
                <w:rFonts w:ascii="Arial" w:cs="Arial"/>
                <w:color w:val="000000"/>
              </w:rPr>
              <w:t>Int</w:t>
            </w:r>
          </w:p>
        </w:tc>
        <w:tc>
          <w:tcPr>
            <w:tcW w:w="850" w:type="dxa"/>
          </w:tcPr>
          <w:p w:rsidR="00147385" w:rsidRDefault="00147385" w:rsidP="00D3347A">
            <w:pPr>
              <w:spacing w:line="240" w:lineRule="atLeast"/>
              <w:rPr>
                <w:lang w:val="fr-FR"/>
              </w:rPr>
            </w:pPr>
          </w:p>
        </w:tc>
        <w:tc>
          <w:tcPr>
            <w:tcW w:w="3308" w:type="dxa"/>
          </w:tcPr>
          <w:p w:rsidR="00147385" w:rsidRDefault="00147385" w:rsidP="00D3347A">
            <w:pPr>
              <w:pStyle w:val="CharCharCharCharChar"/>
              <w:rPr>
                <w:rFonts w:hAnsi="宋体" w:cs="Arial"/>
                <w:sz w:val="18"/>
                <w:szCs w:val="18"/>
                <w:lang w:val="en-GB"/>
              </w:rPr>
            </w:pPr>
            <w:r>
              <w:rPr>
                <w:rFonts w:hAnsi="宋体" w:cs="Arial" w:hint="eastAsia"/>
                <w:sz w:val="18"/>
                <w:szCs w:val="18"/>
                <w:lang w:val="en-GB"/>
              </w:rPr>
              <w:t>验证码类型</w:t>
            </w:r>
          </w:p>
          <w:p w:rsidR="00147385" w:rsidRPr="003B7D33" w:rsidRDefault="00147385" w:rsidP="00D3347A">
            <w:r w:rsidRPr="003B7D33">
              <w:rPr>
                <w:rFonts w:hint="eastAsia"/>
              </w:rPr>
              <w:t xml:space="preserve">1 </w:t>
            </w:r>
            <w:r w:rsidRPr="003B7D33">
              <w:rPr>
                <w:rFonts w:hint="eastAsia"/>
              </w:rPr>
              <w:t>找回密码</w:t>
            </w:r>
          </w:p>
          <w:p w:rsidR="00147385" w:rsidRDefault="00147385" w:rsidP="00D3347A">
            <w:r w:rsidRPr="003B7D33">
              <w:rPr>
                <w:rFonts w:hint="eastAsia"/>
                <w:sz w:val="20"/>
              </w:rPr>
              <w:t xml:space="preserve">2 </w:t>
            </w:r>
            <w:r w:rsidRPr="003B7D33">
              <w:rPr>
                <w:rFonts w:hint="eastAsia"/>
                <w:sz w:val="20"/>
              </w:rPr>
              <w:t>登录认证</w:t>
            </w:r>
            <w:r>
              <w:rPr>
                <w:rFonts w:hint="eastAsia"/>
                <w:sz w:val="20"/>
              </w:rPr>
              <w:t>或新</w:t>
            </w:r>
            <w:r w:rsidRPr="003B7D33">
              <w:rPr>
                <w:rFonts w:hint="eastAsia"/>
                <w:sz w:val="20"/>
              </w:rPr>
              <w:t>注册</w:t>
            </w:r>
          </w:p>
        </w:tc>
      </w:tr>
      <w:tr w:rsidR="00147385" w:rsidTr="00395D22">
        <w:trPr>
          <w:jc w:val="center"/>
        </w:trPr>
        <w:tc>
          <w:tcPr>
            <w:tcW w:w="2378" w:type="dxa"/>
          </w:tcPr>
          <w:p w:rsidR="00147385" w:rsidRDefault="00147385" w:rsidP="00D3347A">
            <w:pPr>
              <w:pStyle w:val="TAL"/>
              <w:rPr>
                <w:lang w:eastAsia="zh-CN"/>
              </w:rPr>
            </w:pPr>
            <w:r>
              <w:rPr>
                <w:rStyle w:val="webdict1"/>
                <w:rFonts w:hint="eastAsia"/>
                <w:b w:val="0"/>
                <w:color w:val="888888"/>
                <w:sz w:val="21"/>
                <w:szCs w:val="21"/>
                <w:lang w:eastAsia="zh-CN"/>
              </w:rPr>
              <w:t>a</w:t>
            </w:r>
            <w:r w:rsidRPr="00FF4A42">
              <w:rPr>
                <w:rStyle w:val="webdict1"/>
                <w:b w:val="0"/>
                <w:color w:val="888888"/>
                <w:sz w:val="21"/>
                <w:szCs w:val="21"/>
              </w:rPr>
              <w:t>uth</w:t>
            </w:r>
            <w:r w:rsidRPr="00FF4A42">
              <w:rPr>
                <w:rStyle w:val="webdict1"/>
                <w:rFonts w:hint="eastAsia"/>
                <w:b w:val="0"/>
                <w:color w:val="888888"/>
                <w:sz w:val="21"/>
                <w:szCs w:val="21"/>
                <w:lang w:eastAsia="zh-CN"/>
              </w:rPr>
              <w:t>C</w:t>
            </w:r>
            <w:r w:rsidRPr="00FF4A42">
              <w:rPr>
                <w:rStyle w:val="webdict1"/>
                <w:b w:val="0"/>
                <w:color w:val="888888"/>
                <w:sz w:val="21"/>
                <w:szCs w:val="21"/>
              </w:rPr>
              <w:t>ode</w:t>
            </w:r>
          </w:p>
        </w:tc>
        <w:tc>
          <w:tcPr>
            <w:tcW w:w="737" w:type="dxa"/>
          </w:tcPr>
          <w:p w:rsidR="00147385" w:rsidRDefault="00147385" w:rsidP="00D3347A">
            <w:pPr>
              <w:spacing w:line="240" w:lineRule="atLeast"/>
              <w:rPr>
                <w:rFonts w:ascii="Arial" w:cs="Arial"/>
                <w:color w:val="000000"/>
              </w:rPr>
            </w:pPr>
            <w:r w:rsidRPr="00FF4A42">
              <w:rPr>
                <w:rFonts w:hint="eastAsia"/>
                <w:lang w:val="fr-FR"/>
              </w:rPr>
              <w:t>M</w:t>
            </w:r>
          </w:p>
        </w:tc>
        <w:tc>
          <w:tcPr>
            <w:tcW w:w="1527" w:type="dxa"/>
          </w:tcPr>
          <w:p w:rsidR="00147385" w:rsidRDefault="00147385" w:rsidP="00D3347A">
            <w:pPr>
              <w:spacing w:line="240" w:lineRule="atLeast"/>
              <w:rPr>
                <w:rFonts w:ascii="Arial" w:cs="Arial"/>
                <w:color w:val="000000"/>
              </w:rPr>
            </w:pPr>
            <w:r w:rsidRPr="00FF4A42">
              <w:rPr>
                <w:rFonts w:hint="eastAsia"/>
                <w:lang w:val="fr-FR"/>
              </w:rPr>
              <w:t>String</w:t>
            </w:r>
          </w:p>
        </w:tc>
        <w:tc>
          <w:tcPr>
            <w:tcW w:w="850" w:type="dxa"/>
          </w:tcPr>
          <w:p w:rsidR="00147385" w:rsidRDefault="00147385" w:rsidP="00D3347A">
            <w:pPr>
              <w:spacing w:line="240" w:lineRule="atLeast"/>
              <w:rPr>
                <w:lang w:val="fr-FR"/>
              </w:rPr>
            </w:pPr>
            <w:r w:rsidRPr="00FF4A42">
              <w:rPr>
                <w:rFonts w:hint="eastAsia"/>
              </w:rPr>
              <w:t>32</w:t>
            </w:r>
          </w:p>
        </w:tc>
        <w:tc>
          <w:tcPr>
            <w:tcW w:w="3308" w:type="dxa"/>
          </w:tcPr>
          <w:p w:rsidR="00147385" w:rsidRDefault="00147385" w:rsidP="00D3347A">
            <w:pPr>
              <w:pStyle w:val="CharCharCharCharChar"/>
              <w:rPr>
                <w:rFonts w:hAnsi="宋体" w:cs="Arial"/>
                <w:sz w:val="18"/>
                <w:szCs w:val="18"/>
                <w:lang w:val="en-GB"/>
              </w:rPr>
            </w:pPr>
            <w:r w:rsidRPr="00FF4A42">
              <w:rPr>
                <w:rFonts w:hint="eastAsia"/>
              </w:rPr>
              <w:t>验证码</w:t>
            </w:r>
          </w:p>
        </w:tc>
      </w:tr>
    </w:tbl>
    <w:p w:rsidR="00147385" w:rsidRDefault="00147385" w:rsidP="00407B6C">
      <w:pPr>
        <w:pStyle w:val="41"/>
      </w:pPr>
      <w:r>
        <w:rPr>
          <w:rFonts w:hint="eastAsia"/>
        </w:rPr>
        <w:t>返回值</w:t>
      </w:r>
      <w:r>
        <w:rPr>
          <w:rFonts w:hint="eastAsia"/>
          <w:lang w:val="fr-FR"/>
        </w:rPr>
        <w:t>InsertAuthCodeRsp</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1527"/>
        <w:gridCol w:w="850"/>
        <w:gridCol w:w="3308"/>
      </w:tblGrid>
      <w:tr w:rsidR="00147385" w:rsidTr="00395D22">
        <w:trPr>
          <w:jc w:val="center"/>
        </w:trPr>
        <w:tc>
          <w:tcPr>
            <w:tcW w:w="2378" w:type="dxa"/>
          </w:tcPr>
          <w:p w:rsidR="00147385" w:rsidRDefault="00147385" w:rsidP="00D3347A">
            <w:pPr>
              <w:pStyle w:val="TAH"/>
              <w:rPr>
                <w:rFonts w:ascii="Verdana" w:hAnsi="Verdana"/>
                <w:lang w:val="fr-FR" w:eastAsia="zh-CN"/>
              </w:rPr>
            </w:pPr>
            <w:r>
              <w:rPr>
                <w:rFonts w:ascii="Verdana" w:hAnsi="Verdana" w:hint="eastAsia"/>
                <w:lang w:val="fr-FR" w:eastAsia="zh-CN"/>
              </w:rPr>
              <w:t>参数名称</w:t>
            </w:r>
          </w:p>
        </w:tc>
        <w:tc>
          <w:tcPr>
            <w:tcW w:w="737" w:type="dxa"/>
          </w:tcPr>
          <w:p w:rsidR="00147385" w:rsidRDefault="00147385" w:rsidP="00D3347A">
            <w:pPr>
              <w:pStyle w:val="TAH"/>
              <w:rPr>
                <w:rFonts w:ascii="Verdana" w:hAnsi="Verdana"/>
                <w:lang w:val="fr-FR" w:eastAsia="zh-CN"/>
              </w:rPr>
            </w:pPr>
            <w:r>
              <w:rPr>
                <w:rFonts w:ascii="Verdana" w:hAnsi="Verdana" w:hint="eastAsia"/>
                <w:lang w:val="fr-FR" w:eastAsia="zh-CN"/>
              </w:rPr>
              <w:t>必须</w:t>
            </w:r>
          </w:p>
        </w:tc>
        <w:tc>
          <w:tcPr>
            <w:tcW w:w="1527" w:type="dxa"/>
          </w:tcPr>
          <w:p w:rsidR="00147385" w:rsidRDefault="00147385" w:rsidP="00D3347A">
            <w:pPr>
              <w:pStyle w:val="TAH"/>
              <w:rPr>
                <w:rFonts w:ascii="Verdana" w:hAnsi="Verdana"/>
                <w:lang w:val="fr-FR" w:eastAsia="zh-CN"/>
              </w:rPr>
            </w:pPr>
            <w:r>
              <w:rPr>
                <w:rFonts w:ascii="Verdana" w:hAnsi="Verdana" w:hint="eastAsia"/>
                <w:lang w:val="fr-FR" w:eastAsia="zh-CN"/>
              </w:rPr>
              <w:t>类型</w:t>
            </w:r>
          </w:p>
        </w:tc>
        <w:tc>
          <w:tcPr>
            <w:tcW w:w="850" w:type="dxa"/>
          </w:tcPr>
          <w:p w:rsidR="00147385" w:rsidRDefault="00147385" w:rsidP="00D3347A">
            <w:pPr>
              <w:pStyle w:val="TAH"/>
              <w:rPr>
                <w:rFonts w:ascii="Verdana" w:hAnsi="Verdana"/>
                <w:lang w:val="fr-FR" w:eastAsia="zh-CN"/>
              </w:rPr>
            </w:pPr>
            <w:r>
              <w:rPr>
                <w:rFonts w:ascii="Verdana" w:hAnsi="Verdana" w:hint="eastAsia"/>
                <w:lang w:val="fr-FR" w:eastAsia="zh-CN"/>
              </w:rPr>
              <w:t>长度</w:t>
            </w:r>
          </w:p>
        </w:tc>
        <w:tc>
          <w:tcPr>
            <w:tcW w:w="3308" w:type="dxa"/>
          </w:tcPr>
          <w:p w:rsidR="00147385" w:rsidRDefault="00147385" w:rsidP="00D3347A">
            <w:pPr>
              <w:pStyle w:val="TAH"/>
              <w:rPr>
                <w:rFonts w:ascii="Verdana" w:hAnsi="Verdana"/>
                <w:lang w:val="fr-FR" w:eastAsia="zh-CN"/>
              </w:rPr>
            </w:pPr>
            <w:r>
              <w:rPr>
                <w:rFonts w:ascii="Verdana" w:hAnsi="Verdana" w:hint="eastAsia"/>
                <w:lang w:val="fr-FR" w:eastAsia="zh-CN"/>
              </w:rPr>
              <w:t>描述信息</w:t>
            </w:r>
          </w:p>
        </w:tc>
      </w:tr>
      <w:tr w:rsidR="00147385" w:rsidTr="00395D22">
        <w:trPr>
          <w:jc w:val="center"/>
        </w:trPr>
        <w:tc>
          <w:tcPr>
            <w:tcW w:w="2378" w:type="dxa"/>
          </w:tcPr>
          <w:p w:rsidR="00147385" w:rsidRPr="00E74491" w:rsidRDefault="00147385" w:rsidP="00D3347A">
            <w:pPr>
              <w:pStyle w:val="TAL"/>
              <w:rPr>
                <w:lang w:val="fr-FR" w:eastAsia="zh-CN"/>
              </w:rPr>
            </w:pPr>
            <w:r w:rsidRPr="00E74491">
              <w:rPr>
                <w:rFonts w:hint="eastAsia"/>
                <w:lang w:val="fr-FR" w:eastAsia="zh-CN"/>
              </w:rPr>
              <w:t>v</w:t>
            </w:r>
            <w:r w:rsidRPr="00E74491">
              <w:rPr>
                <w:lang w:val="fr-FR" w:eastAsia="zh-CN"/>
              </w:rPr>
              <w:t>ersion</w:t>
            </w:r>
          </w:p>
        </w:tc>
        <w:tc>
          <w:tcPr>
            <w:tcW w:w="737" w:type="dxa"/>
          </w:tcPr>
          <w:p w:rsidR="00147385" w:rsidRPr="00E74491" w:rsidRDefault="00147385" w:rsidP="00D3347A">
            <w:pPr>
              <w:pStyle w:val="TAL"/>
              <w:rPr>
                <w:lang w:val="fr-FR" w:eastAsia="zh-CN"/>
              </w:rPr>
            </w:pPr>
            <w:r>
              <w:rPr>
                <w:rFonts w:hint="eastAsia"/>
                <w:lang w:val="fr-FR" w:eastAsia="zh-CN"/>
              </w:rPr>
              <w:t>M</w:t>
            </w:r>
          </w:p>
        </w:tc>
        <w:tc>
          <w:tcPr>
            <w:tcW w:w="1527" w:type="dxa"/>
          </w:tcPr>
          <w:p w:rsidR="00147385" w:rsidRPr="00E74491" w:rsidRDefault="00147385" w:rsidP="00D3347A">
            <w:pPr>
              <w:pStyle w:val="TAH"/>
              <w:ind w:left="62"/>
              <w:jc w:val="both"/>
              <w:rPr>
                <w:b w:val="0"/>
                <w:lang w:val="fr-FR" w:eastAsia="zh-CN"/>
              </w:rPr>
            </w:pPr>
            <w:r>
              <w:rPr>
                <w:rFonts w:hint="eastAsia"/>
                <w:b w:val="0"/>
                <w:lang w:val="fr-FR" w:eastAsia="zh-CN"/>
              </w:rPr>
              <w:t>String</w:t>
            </w:r>
          </w:p>
        </w:tc>
        <w:tc>
          <w:tcPr>
            <w:tcW w:w="850" w:type="dxa"/>
          </w:tcPr>
          <w:p w:rsidR="00147385" w:rsidRPr="00E74491" w:rsidRDefault="00147385" w:rsidP="00D3347A">
            <w:pPr>
              <w:rPr>
                <w:rFonts w:ascii="Arial" w:hAnsi="Arial"/>
                <w:kern w:val="0"/>
                <w:sz w:val="18"/>
                <w:szCs w:val="18"/>
                <w:lang w:val="fr-FR"/>
              </w:rPr>
            </w:pPr>
            <w:r>
              <w:rPr>
                <w:rFonts w:ascii="Arial" w:hAnsi="Arial" w:hint="eastAsia"/>
                <w:kern w:val="0"/>
                <w:sz w:val="18"/>
                <w:szCs w:val="18"/>
                <w:lang w:val="fr-FR"/>
              </w:rPr>
              <w:t>5</w:t>
            </w:r>
          </w:p>
        </w:tc>
        <w:tc>
          <w:tcPr>
            <w:tcW w:w="3308" w:type="dxa"/>
          </w:tcPr>
          <w:p w:rsidR="00147385" w:rsidRPr="00E74491" w:rsidRDefault="00147385" w:rsidP="00D3347A">
            <w:pPr>
              <w:rPr>
                <w:rFonts w:ascii="Arial" w:hAnsi="Arial"/>
                <w:kern w:val="0"/>
                <w:sz w:val="18"/>
                <w:szCs w:val="18"/>
                <w:lang w:val="fr-FR"/>
              </w:rPr>
            </w:pPr>
            <w:r w:rsidRPr="00E74491">
              <w:rPr>
                <w:rFonts w:ascii="Arial" w:hAnsi="Arial" w:hint="eastAsia"/>
                <w:kern w:val="0"/>
                <w:sz w:val="18"/>
                <w:szCs w:val="18"/>
                <w:lang w:val="fr-FR"/>
              </w:rPr>
              <w:t>协议版本号</w:t>
            </w:r>
          </w:p>
        </w:tc>
      </w:tr>
      <w:tr w:rsidR="00147385" w:rsidTr="00395D22">
        <w:trPr>
          <w:jc w:val="center"/>
        </w:trPr>
        <w:tc>
          <w:tcPr>
            <w:tcW w:w="2378" w:type="dxa"/>
          </w:tcPr>
          <w:p w:rsidR="00147385" w:rsidRPr="00E74491" w:rsidRDefault="00147385" w:rsidP="00D3347A">
            <w:pPr>
              <w:pStyle w:val="TAL"/>
              <w:rPr>
                <w:lang w:val="fr-FR" w:eastAsia="zh-CN"/>
              </w:rPr>
            </w:pPr>
            <w:r>
              <w:rPr>
                <w:lang w:val="fr-FR" w:eastAsia="zh-CN"/>
              </w:rPr>
              <w:t>transactionID</w:t>
            </w:r>
          </w:p>
        </w:tc>
        <w:tc>
          <w:tcPr>
            <w:tcW w:w="737" w:type="dxa"/>
          </w:tcPr>
          <w:p w:rsidR="00147385" w:rsidRPr="00E74491" w:rsidRDefault="00147385" w:rsidP="00D3347A">
            <w:pPr>
              <w:pStyle w:val="TAL"/>
              <w:rPr>
                <w:lang w:val="fr-FR" w:eastAsia="zh-CN"/>
              </w:rPr>
            </w:pPr>
            <w:r>
              <w:rPr>
                <w:rFonts w:hint="eastAsia"/>
                <w:lang w:val="fr-FR" w:eastAsia="zh-CN"/>
              </w:rPr>
              <w:t>M</w:t>
            </w:r>
          </w:p>
        </w:tc>
        <w:tc>
          <w:tcPr>
            <w:tcW w:w="1527" w:type="dxa"/>
          </w:tcPr>
          <w:p w:rsidR="00147385" w:rsidRPr="00E74491" w:rsidRDefault="00147385" w:rsidP="00D3347A">
            <w:pPr>
              <w:pStyle w:val="TAH"/>
              <w:ind w:left="62"/>
              <w:jc w:val="both"/>
              <w:rPr>
                <w:b w:val="0"/>
                <w:lang w:val="fr-FR" w:eastAsia="zh-CN"/>
              </w:rPr>
            </w:pPr>
            <w:r>
              <w:rPr>
                <w:rFonts w:hint="eastAsia"/>
                <w:b w:val="0"/>
                <w:lang w:val="fr-FR" w:eastAsia="zh-CN"/>
              </w:rPr>
              <w:t>String</w:t>
            </w:r>
          </w:p>
        </w:tc>
        <w:tc>
          <w:tcPr>
            <w:tcW w:w="850" w:type="dxa"/>
          </w:tcPr>
          <w:p w:rsidR="00147385" w:rsidRPr="00E74491" w:rsidRDefault="00147385" w:rsidP="00D3347A">
            <w:pPr>
              <w:rPr>
                <w:rFonts w:ascii="Arial" w:hAnsi="Arial"/>
                <w:kern w:val="0"/>
                <w:sz w:val="18"/>
                <w:szCs w:val="18"/>
                <w:lang w:val="fr-FR"/>
              </w:rPr>
            </w:pPr>
            <w:r w:rsidRPr="00E74491">
              <w:rPr>
                <w:rFonts w:ascii="Arial" w:hAnsi="Arial" w:hint="eastAsia"/>
                <w:kern w:val="0"/>
                <w:sz w:val="18"/>
                <w:szCs w:val="18"/>
                <w:lang w:val="fr-FR"/>
              </w:rPr>
              <w:t>40</w:t>
            </w:r>
          </w:p>
        </w:tc>
        <w:tc>
          <w:tcPr>
            <w:tcW w:w="3308" w:type="dxa"/>
          </w:tcPr>
          <w:p w:rsidR="00147385" w:rsidRPr="00E74491" w:rsidRDefault="00147385" w:rsidP="00D3347A">
            <w:pPr>
              <w:rPr>
                <w:rFonts w:ascii="Arial" w:hAnsi="Arial"/>
                <w:kern w:val="0"/>
                <w:sz w:val="18"/>
                <w:szCs w:val="18"/>
                <w:lang w:val="fr-FR"/>
              </w:rPr>
            </w:pPr>
            <w:r w:rsidRPr="00E74491">
              <w:rPr>
                <w:rFonts w:ascii="Arial" w:hAnsi="Arial" w:hint="eastAsia"/>
                <w:kern w:val="0"/>
                <w:sz w:val="18"/>
                <w:szCs w:val="18"/>
                <w:lang w:val="fr-FR"/>
              </w:rPr>
              <w:t>消息标识</w:t>
            </w:r>
          </w:p>
        </w:tc>
      </w:tr>
      <w:tr w:rsidR="00147385" w:rsidTr="00395D22">
        <w:trPr>
          <w:jc w:val="center"/>
        </w:trPr>
        <w:tc>
          <w:tcPr>
            <w:tcW w:w="2378" w:type="dxa"/>
          </w:tcPr>
          <w:p w:rsidR="00147385" w:rsidRPr="00C8364D" w:rsidRDefault="00147385" w:rsidP="00D3347A">
            <w:pPr>
              <w:pStyle w:val="TAL"/>
              <w:rPr>
                <w:lang w:val="fr-FR" w:eastAsia="zh-CN"/>
              </w:rPr>
            </w:pPr>
            <w:r w:rsidRPr="00C8364D">
              <w:rPr>
                <w:rFonts w:hint="eastAsia"/>
                <w:lang w:val="fr-FR" w:eastAsia="zh-CN"/>
              </w:rPr>
              <w:t>traceFlag</w:t>
            </w:r>
          </w:p>
        </w:tc>
        <w:tc>
          <w:tcPr>
            <w:tcW w:w="737" w:type="dxa"/>
          </w:tcPr>
          <w:p w:rsidR="00147385" w:rsidRPr="00C8364D" w:rsidRDefault="00147385" w:rsidP="00D3347A">
            <w:pPr>
              <w:spacing w:line="240" w:lineRule="atLeast"/>
              <w:rPr>
                <w:rFonts w:ascii="Arial" w:hAnsi="Arial"/>
                <w:kern w:val="0"/>
                <w:sz w:val="18"/>
                <w:szCs w:val="18"/>
                <w:lang w:val="fr-FR"/>
              </w:rPr>
            </w:pPr>
            <w:r w:rsidRPr="00C8364D">
              <w:rPr>
                <w:rFonts w:ascii="Arial" w:hAnsi="Arial" w:hint="eastAsia"/>
                <w:kern w:val="0"/>
                <w:sz w:val="18"/>
                <w:szCs w:val="18"/>
                <w:lang w:val="fr-FR"/>
              </w:rPr>
              <w:t xml:space="preserve">O </w:t>
            </w:r>
          </w:p>
        </w:tc>
        <w:tc>
          <w:tcPr>
            <w:tcW w:w="1527" w:type="dxa"/>
          </w:tcPr>
          <w:p w:rsidR="00147385" w:rsidRPr="00C8364D" w:rsidRDefault="00147385" w:rsidP="00D3347A">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850" w:type="dxa"/>
          </w:tcPr>
          <w:p w:rsidR="00147385" w:rsidRPr="00C8364D" w:rsidRDefault="00147385" w:rsidP="00D3347A">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3308" w:type="dxa"/>
          </w:tcPr>
          <w:p w:rsidR="00147385" w:rsidRPr="00C8364D" w:rsidRDefault="00147385" w:rsidP="00D3347A">
            <w:pPr>
              <w:spacing w:line="240" w:lineRule="atLeast"/>
              <w:rPr>
                <w:rFonts w:ascii="Arial" w:hAnsi="Arial"/>
                <w:kern w:val="0"/>
                <w:sz w:val="18"/>
                <w:szCs w:val="18"/>
                <w:lang w:val="fr-FR"/>
              </w:rPr>
            </w:pPr>
            <w:r>
              <w:rPr>
                <w:rFonts w:ascii="Arial" w:hAnsi="Arial" w:hint="eastAsia"/>
                <w:kern w:val="0"/>
                <w:sz w:val="18"/>
                <w:szCs w:val="18"/>
                <w:lang w:val="fr-FR"/>
              </w:rPr>
              <w:t>跟踪标志</w:t>
            </w:r>
          </w:p>
        </w:tc>
      </w:tr>
      <w:tr w:rsidR="00147385" w:rsidTr="00395D22">
        <w:trPr>
          <w:jc w:val="center"/>
        </w:trPr>
        <w:tc>
          <w:tcPr>
            <w:tcW w:w="2378" w:type="dxa"/>
          </w:tcPr>
          <w:p w:rsidR="00147385" w:rsidRPr="00C8364D" w:rsidRDefault="00147385" w:rsidP="00D3347A">
            <w:pPr>
              <w:pStyle w:val="TAL"/>
              <w:rPr>
                <w:lang w:val="fr-FR" w:eastAsia="zh-CN"/>
              </w:rPr>
            </w:pPr>
            <w:r>
              <w:rPr>
                <w:rFonts w:hint="eastAsia"/>
                <w:lang w:val="fr-FR" w:eastAsia="zh-CN"/>
              </w:rPr>
              <w:t>userID</w:t>
            </w:r>
          </w:p>
        </w:tc>
        <w:tc>
          <w:tcPr>
            <w:tcW w:w="737" w:type="dxa"/>
          </w:tcPr>
          <w:p w:rsidR="00147385" w:rsidRPr="00C8364D" w:rsidRDefault="00147385" w:rsidP="00D3347A">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1527" w:type="dxa"/>
          </w:tcPr>
          <w:p w:rsidR="00147385" w:rsidRDefault="005200E4" w:rsidP="00D3347A">
            <w:pPr>
              <w:spacing w:line="240" w:lineRule="atLeast"/>
              <w:rPr>
                <w:rFonts w:ascii="Arial" w:hAnsi="Arial"/>
                <w:kern w:val="0"/>
                <w:sz w:val="18"/>
                <w:szCs w:val="18"/>
                <w:lang w:val="fr-FR"/>
              </w:rPr>
            </w:pPr>
            <w:r>
              <w:rPr>
                <w:rFonts w:ascii="Arial" w:hAnsi="Arial" w:hint="eastAsia"/>
                <w:kern w:val="0"/>
                <w:sz w:val="18"/>
                <w:szCs w:val="18"/>
                <w:lang w:val="fr-FR"/>
              </w:rPr>
              <w:t>Bigint</w:t>
            </w:r>
          </w:p>
        </w:tc>
        <w:tc>
          <w:tcPr>
            <w:tcW w:w="850" w:type="dxa"/>
          </w:tcPr>
          <w:p w:rsidR="00147385" w:rsidRDefault="00147385" w:rsidP="00D3347A">
            <w:pPr>
              <w:spacing w:line="240" w:lineRule="atLeast"/>
              <w:rPr>
                <w:rFonts w:ascii="Arial" w:hAnsi="Arial"/>
                <w:kern w:val="0"/>
                <w:sz w:val="18"/>
                <w:szCs w:val="18"/>
                <w:lang w:val="fr-FR"/>
              </w:rPr>
            </w:pPr>
          </w:p>
        </w:tc>
        <w:tc>
          <w:tcPr>
            <w:tcW w:w="3308" w:type="dxa"/>
          </w:tcPr>
          <w:p w:rsidR="00147385" w:rsidRDefault="00147385" w:rsidP="00D3347A">
            <w:pPr>
              <w:spacing w:line="240" w:lineRule="atLeast"/>
              <w:rPr>
                <w:rFonts w:ascii="Arial" w:hAnsi="Arial"/>
                <w:kern w:val="0"/>
                <w:sz w:val="18"/>
                <w:szCs w:val="18"/>
                <w:lang w:val="fr-FR"/>
              </w:rPr>
            </w:pPr>
            <w:r>
              <w:rPr>
                <w:rFonts w:ascii="Arial" w:hAnsi="Arial" w:hint="eastAsia"/>
                <w:kern w:val="0"/>
                <w:sz w:val="18"/>
                <w:szCs w:val="18"/>
                <w:lang w:val="fr-FR"/>
              </w:rPr>
              <w:t>用户</w:t>
            </w:r>
            <w:r>
              <w:rPr>
                <w:rFonts w:ascii="Arial" w:hAnsi="Arial" w:hint="eastAsia"/>
                <w:kern w:val="0"/>
                <w:sz w:val="18"/>
                <w:szCs w:val="18"/>
                <w:lang w:val="fr-FR"/>
              </w:rPr>
              <w:t>ID</w:t>
            </w:r>
            <w:r>
              <w:rPr>
                <w:rFonts w:ascii="Arial" w:hAnsi="Arial" w:hint="eastAsia"/>
                <w:kern w:val="0"/>
                <w:sz w:val="18"/>
                <w:szCs w:val="18"/>
                <w:lang w:val="fr-FR"/>
              </w:rPr>
              <w:t>（内部）</w:t>
            </w:r>
          </w:p>
          <w:p w:rsidR="00147385" w:rsidRDefault="00147385" w:rsidP="00D3347A">
            <w:pPr>
              <w:spacing w:line="240" w:lineRule="atLeast"/>
              <w:rPr>
                <w:rFonts w:ascii="Arial" w:hAnsi="Arial"/>
                <w:kern w:val="0"/>
                <w:sz w:val="18"/>
                <w:szCs w:val="18"/>
                <w:lang w:val="fr-FR"/>
              </w:rPr>
            </w:pPr>
            <w:r>
              <w:rPr>
                <w:rFonts w:ascii="Arial" w:hAnsi="Arial" w:hint="eastAsia"/>
                <w:kern w:val="0"/>
                <w:sz w:val="18"/>
                <w:szCs w:val="18"/>
                <w:lang w:val="fr-FR"/>
              </w:rPr>
              <w:t>2</w:t>
            </w:r>
            <w:r>
              <w:rPr>
                <w:rFonts w:ascii="Arial" w:hAnsi="Arial" w:hint="eastAsia"/>
                <w:kern w:val="0"/>
                <w:sz w:val="18"/>
                <w:szCs w:val="18"/>
                <w:lang w:val="fr-FR"/>
              </w:rPr>
              <w:t>登录认证或新注册时，如果账号不存在</w:t>
            </w:r>
            <w:r>
              <w:rPr>
                <w:rFonts w:ascii="Arial" w:hAnsi="Arial" w:hint="eastAsia"/>
                <w:kern w:val="0"/>
                <w:sz w:val="18"/>
                <w:szCs w:val="18"/>
                <w:lang w:val="fr-FR"/>
              </w:rPr>
              <w:t>userID</w:t>
            </w:r>
            <w:r>
              <w:rPr>
                <w:rFonts w:ascii="Arial" w:hAnsi="Arial" w:hint="eastAsia"/>
                <w:kern w:val="0"/>
                <w:sz w:val="18"/>
                <w:szCs w:val="18"/>
                <w:lang w:val="fr-FR"/>
              </w:rPr>
              <w:t>填</w:t>
            </w:r>
            <w:r>
              <w:rPr>
                <w:rFonts w:ascii="Arial" w:hAnsi="Arial" w:hint="eastAsia"/>
                <w:kern w:val="0"/>
                <w:sz w:val="18"/>
                <w:szCs w:val="18"/>
                <w:lang w:val="fr-FR"/>
              </w:rPr>
              <w:t>0</w:t>
            </w:r>
          </w:p>
        </w:tc>
      </w:tr>
    </w:tbl>
    <w:p w:rsidR="001801B6" w:rsidRDefault="006E63BA" w:rsidP="00407B6C">
      <w:pPr>
        <w:pStyle w:val="41"/>
      </w:pPr>
      <w:r>
        <w:rPr>
          <w:rFonts w:hint="eastAsia"/>
        </w:rPr>
        <w:t>Json</w:t>
      </w:r>
      <w:r w:rsidRPr="0057376C">
        <w:rPr>
          <w:rFonts w:hint="eastAsia"/>
          <w:lang w:val="fr-FR"/>
        </w:rPr>
        <w:t>接口</w:t>
      </w:r>
      <w:r>
        <w:rPr>
          <w:rFonts w:hint="eastAsia"/>
        </w:rPr>
        <w:t>登录认证信息说明</w:t>
      </w:r>
    </w:p>
    <w:p w:rsidR="006E63BA" w:rsidRPr="003A63A1" w:rsidRDefault="006E63BA" w:rsidP="006E63BA">
      <w:r>
        <w:rPr>
          <w:rFonts w:hint="eastAsia"/>
        </w:rPr>
        <w:t xml:space="preserve">   </w:t>
      </w:r>
      <w:r>
        <w:rPr>
          <w:rFonts w:hint="eastAsia"/>
        </w:rPr>
        <w:t>本接口不给其他服务器使用。</w:t>
      </w:r>
    </w:p>
    <w:p w:rsidR="00147385" w:rsidRDefault="00147385" w:rsidP="00147385">
      <w:pPr>
        <w:ind w:left="198"/>
      </w:pPr>
    </w:p>
    <w:p w:rsidR="00147385" w:rsidRPr="006D38C1" w:rsidRDefault="00147385" w:rsidP="00407B6C">
      <w:pPr>
        <w:pStyle w:val="31"/>
        <w:rPr>
          <w:rStyle w:val="210"/>
          <w:lang w:val="fr-FR"/>
        </w:rPr>
      </w:pPr>
      <w:bookmarkStart w:id="589" w:name="_Toc317101363"/>
      <w:r w:rsidRPr="006D38C1">
        <w:rPr>
          <w:rStyle w:val="210"/>
          <w:rFonts w:hint="eastAsia"/>
          <w:lang w:val="fr-FR"/>
        </w:rPr>
        <w:t>HTTP(s)</w:t>
      </w:r>
      <w:r>
        <w:rPr>
          <w:rStyle w:val="210"/>
          <w:rFonts w:hint="eastAsia"/>
        </w:rPr>
        <w:t>接口</w:t>
      </w:r>
      <w:bookmarkEnd w:id="589"/>
    </w:p>
    <w:p w:rsidR="00185690" w:rsidRDefault="00147385" w:rsidP="00185690">
      <w:pPr>
        <w:ind w:left="198"/>
      </w:pPr>
      <w:r w:rsidRPr="003A5F4B">
        <w:rPr>
          <w:rFonts w:hint="eastAsia"/>
        </w:rPr>
        <w:t>不</w:t>
      </w:r>
      <w:r>
        <w:rPr>
          <w:rFonts w:hint="eastAsia"/>
        </w:rPr>
        <w:t>提供</w:t>
      </w:r>
    </w:p>
    <w:p w:rsidR="0057376C" w:rsidRDefault="0057376C" w:rsidP="0057376C">
      <w:pPr>
        <w:pStyle w:val="21"/>
        <w:numPr>
          <w:ilvl w:val="1"/>
          <w:numId w:val="1"/>
        </w:numPr>
        <w:rPr>
          <w:lang w:val="fr-FR"/>
        </w:rPr>
      </w:pPr>
      <w:r>
        <w:rPr>
          <w:rStyle w:val="210"/>
          <w:rFonts w:hint="eastAsia"/>
        </w:rPr>
        <w:t>resetPwdBySecret</w:t>
      </w:r>
      <w:r w:rsidR="00F66160">
        <w:rPr>
          <w:rStyle w:val="210"/>
          <w:rFonts w:hint="eastAsia"/>
        </w:rPr>
        <w:t>（仅</w:t>
      </w:r>
      <w:r w:rsidR="00F66160">
        <w:rPr>
          <w:rStyle w:val="210"/>
        </w:rPr>
        <w:t>M310</w:t>
      </w:r>
      <w:r w:rsidR="00F66160">
        <w:rPr>
          <w:rStyle w:val="210"/>
          <w:rFonts w:hint="eastAsia"/>
        </w:rPr>
        <w:t>使用）</w:t>
      </w:r>
    </w:p>
    <w:p w:rsidR="0057376C" w:rsidRPr="0079602E" w:rsidRDefault="0057376C" w:rsidP="00407B6C">
      <w:pPr>
        <w:pStyle w:val="31"/>
        <w:rPr>
          <w:lang w:val="fr-FR"/>
        </w:rPr>
      </w:pPr>
      <w:r>
        <w:rPr>
          <w:rStyle w:val="210"/>
          <w:rFonts w:hint="eastAsia"/>
          <w:lang w:val="fr-FR"/>
        </w:rPr>
        <w:t>JSON</w:t>
      </w:r>
      <w:r>
        <w:rPr>
          <w:rStyle w:val="210"/>
          <w:rFonts w:hint="eastAsia"/>
          <w:lang w:val="fr-FR"/>
        </w:rPr>
        <w:t>接口</w:t>
      </w:r>
    </w:p>
    <w:p w:rsidR="0057376C" w:rsidRPr="0079602E" w:rsidRDefault="0057376C" w:rsidP="00407B6C">
      <w:pPr>
        <w:pStyle w:val="41"/>
        <w:rPr>
          <w:lang w:val="fr-FR"/>
        </w:rPr>
      </w:pPr>
      <w:r>
        <w:rPr>
          <w:rFonts w:hint="eastAsia"/>
        </w:rPr>
        <w:t>描述</w:t>
      </w:r>
    </w:p>
    <w:p w:rsidR="0057376C" w:rsidRDefault="0057376C" w:rsidP="0057376C">
      <w:pPr>
        <w:ind w:firstLine="420"/>
        <w:jc w:val="left"/>
        <w:rPr>
          <w:lang w:val="fr-FR"/>
        </w:rPr>
      </w:pPr>
      <w:r>
        <w:rPr>
          <w:rFonts w:hint="eastAsia"/>
        </w:rPr>
        <w:t>通过终端预置密钥重置密码</w:t>
      </w:r>
      <w:r>
        <w:rPr>
          <w:rFonts w:hint="eastAsia"/>
          <w:lang w:val="fr-FR"/>
        </w:rPr>
        <w:t>。</w:t>
      </w:r>
    </w:p>
    <w:p w:rsidR="0057376C" w:rsidRPr="00622DEC" w:rsidRDefault="0057376C" w:rsidP="0057376C">
      <w:pPr>
        <w:ind w:left="180" w:firstLine="240"/>
      </w:pPr>
      <w:r>
        <w:rPr>
          <w:rFonts w:hint="eastAsia"/>
        </w:rPr>
        <w:lastRenderedPageBreak/>
        <w:t>本接口是另一种形式的认证，为防止验证码暴力破解，规则与</w:t>
      </w:r>
      <w:r>
        <w:rPr>
          <w:rFonts w:hint="eastAsia"/>
        </w:rPr>
        <w:t>userLoginAuth</w:t>
      </w:r>
      <w:r>
        <w:rPr>
          <w:rFonts w:hint="eastAsia"/>
        </w:rPr>
        <w:t>类似考虑，只是增加</w:t>
      </w:r>
      <w:r w:rsidR="00FC3BE7">
        <w:rPr>
          <w:rFonts w:hint="eastAsia"/>
        </w:rPr>
        <w:t>预置密钥认证</w:t>
      </w:r>
      <w:r>
        <w:rPr>
          <w:rFonts w:hint="eastAsia"/>
        </w:rPr>
        <w:t>类型标识。</w:t>
      </w:r>
    </w:p>
    <w:p w:rsidR="005E46C0" w:rsidRDefault="00FC3BE7" w:rsidP="0057376C">
      <w:pPr>
        <w:ind w:firstLine="420"/>
        <w:rPr>
          <w:lang w:val="fr-FR"/>
        </w:rPr>
      </w:pPr>
      <w:r>
        <w:rPr>
          <w:rFonts w:hint="eastAsia"/>
          <w:lang w:val="fr-FR"/>
        </w:rPr>
        <w:t>密码重置后，由密码登录生成的</w:t>
      </w:r>
      <w:r>
        <w:rPr>
          <w:rFonts w:hint="eastAsia"/>
          <w:lang w:val="fr-FR"/>
        </w:rPr>
        <w:t>Token</w:t>
      </w:r>
      <w:r>
        <w:rPr>
          <w:rFonts w:hint="eastAsia"/>
          <w:lang w:val="fr-FR"/>
        </w:rPr>
        <w:t>和</w:t>
      </w:r>
      <w:r>
        <w:rPr>
          <w:rFonts w:hint="eastAsia"/>
          <w:lang w:val="fr-FR"/>
        </w:rPr>
        <w:t>ST</w:t>
      </w:r>
      <w:r w:rsidR="005E46C0">
        <w:rPr>
          <w:rFonts w:hint="eastAsia"/>
          <w:lang w:val="fr-FR"/>
        </w:rPr>
        <w:t>都</w:t>
      </w:r>
      <w:r>
        <w:rPr>
          <w:rFonts w:hint="eastAsia"/>
          <w:lang w:val="fr-FR"/>
        </w:rPr>
        <w:t>置失效</w:t>
      </w:r>
      <w:r w:rsidR="005E46C0">
        <w:rPr>
          <w:rFonts w:hint="eastAsia"/>
          <w:lang w:val="fr-FR"/>
        </w:rPr>
        <w:t>。</w:t>
      </w:r>
    </w:p>
    <w:p w:rsidR="00A8577C" w:rsidRDefault="00A8577C" w:rsidP="0057376C">
      <w:pPr>
        <w:ind w:firstLine="420"/>
        <w:rPr>
          <w:lang w:val="fr-FR"/>
        </w:rPr>
      </w:pPr>
      <w:r>
        <w:rPr>
          <w:rFonts w:hint="eastAsia"/>
          <w:lang w:val="fr-FR"/>
        </w:rPr>
        <w:t>本接口要求：</w:t>
      </w:r>
    </w:p>
    <w:p w:rsidR="00ED114B" w:rsidRDefault="00A8577C">
      <w:pPr>
        <w:pStyle w:val="affffff9"/>
        <w:numPr>
          <w:ilvl w:val="0"/>
          <w:numId w:val="50"/>
        </w:numPr>
        <w:tabs>
          <w:tab w:val="num" w:pos="360"/>
        </w:tabs>
        <w:ind w:firstLineChars="0"/>
        <w:rPr>
          <w:lang w:val="fr-FR"/>
        </w:rPr>
      </w:pPr>
      <w:r w:rsidRPr="00A8577C">
        <w:rPr>
          <w:rFonts w:hint="eastAsia"/>
          <w:lang w:val="fr-FR"/>
        </w:rPr>
        <w:t>帐号必须为自动分配的邮箱帐号；</w:t>
      </w:r>
    </w:p>
    <w:p w:rsidR="00ED114B" w:rsidRDefault="003B5D8A">
      <w:pPr>
        <w:pStyle w:val="affffff9"/>
        <w:numPr>
          <w:ilvl w:val="0"/>
          <w:numId w:val="50"/>
        </w:numPr>
        <w:tabs>
          <w:tab w:val="num" w:pos="360"/>
        </w:tabs>
        <w:ind w:firstLineChars="0"/>
        <w:rPr>
          <w:lang w:val="fr-FR"/>
        </w:rPr>
      </w:pPr>
      <w:r>
        <w:rPr>
          <w:rFonts w:hint="eastAsia"/>
          <w:lang w:val="fr-FR"/>
        </w:rPr>
        <w:t>UP</w:t>
      </w:r>
      <w:r>
        <w:rPr>
          <w:rFonts w:hint="eastAsia"/>
          <w:lang w:val="fr-FR"/>
        </w:rPr>
        <w:t>设备表绑定了该帐号。</w:t>
      </w:r>
    </w:p>
    <w:p w:rsidR="00ED114B" w:rsidRDefault="00A8577C">
      <w:pPr>
        <w:pStyle w:val="affffff9"/>
        <w:numPr>
          <w:ilvl w:val="0"/>
          <w:numId w:val="50"/>
        </w:numPr>
        <w:tabs>
          <w:tab w:val="num" w:pos="360"/>
        </w:tabs>
        <w:ind w:firstLineChars="0"/>
        <w:rPr>
          <w:lang w:val="fr-FR"/>
        </w:rPr>
      </w:pPr>
      <w:r>
        <w:rPr>
          <w:rFonts w:hint="eastAsia"/>
          <w:lang w:val="fr-FR"/>
        </w:rPr>
        <w:t>与</w:t>
      </w:r>
      <w:r>
        <w:rPr>
          <w:rFonts w:hint="eastAsia"/>
          <w:lang w:val="fr-FR"/>
        </w:rPr>
        <w:t>UP</w:t>
      </w:r>
      <w:r>
        <w:rPr>
          <w:rFonts w:hint="eastAsia"/>
          <w:lang w:val="fr-FR"/>
        </w:rPr>
        <w:t>保存的设备对应预制密钥验证通过。</w:t>
      </w:r>
    </w:p>
    <w:p w:rsidR="0057376C" w:rsidRDefault="0057376C" w:rsidP="00407B6C">
      <w:pPr>
        <w:pStyle w:val="41"/>
        <w:rPr>
          <w:lang w:val="fr-FR"/>
        </w:rPr>
      </w:pPr>
      <w:r>
        <w:rPr>
          <w:lang w:val="fr-FR"/>
        </w:rPr>
        <w:t xml:space="preserve">API </w:t>
      </w:r>
      <w:r>
        <w:rPr>
          <w:rFonts w:hint="eastAsia"/>
        </w:rPr>
        <w:t>原型</w:t>
      </w:r>
    </w:p>
    <w:p w:rsidR="0057376C" w:rsidRPr="00172B1E" w:rsidRDefault="0057376C" w:rsidP="00DA0356">
      <w:pPr>
        <w:rPr>
          <w:lang w:val="fr-FR"/>
        </w:rPr>
      </w:pPr>
      <w:r>
        <w:rPr>
          <w:rFonts w:hint="eastAsia"/>
          <w:lang w:val="fr-FR"/>
        </w:rPr>
        <w:t xml:space="preserve">ResetPwdBySecretRsp </w:t>
      </w:r>
      <w:r w:rsidRPr="005D449C">
        <w:rPr>
          <w:rFonts w:ascii="Verdana" w:hAnsi="Verdana" w:hint="eastAsia"/>
          <w:lang w:val="fr-FR"/>
        </w:rPr>
        <w:t>void</w:t>
      </w:r>
      <w:r w:rsidRPr="005D449C">
        <w:rPr>
          <w:rFonts w:hint="eastAsia"/>
          <w:lang w:val="fr-FR"/>
        </w:rPr>
        <w:t xml:space="preserve"> </w:t>
      </w:r>
      <w:r>
        <w:rPr>
          <w:rFonts w:hint="eastAsia"/>
          <w:lang w:val="fr-FR"/>
        </w:rPr>
        <w:t>resetPwdBySecret</w:t>
      </w:r>
      <w:r w:rsidRPr="005D449C">
        <w:rPr>
          <w:lang w:val="fr-FR"/>
        </w:rPr>
        <w:t>(</w:t>
      </w:r>
      <w:r>
        <w:rPr>
          <w:rFonts w:hint="eastAsia"/>
          <w:lang w:val="fr-FR"/>
        </w:rPr>
        <w:t>ResetPwdBySecretReq resetPwdBySecretReq</w:t>
      </w:r>
      <w:r w:rsidRPr="005D449C">
        <w:rPr>
          <w:lang w:val="fr-FR"/>
        </w:rPr>
        <w:t>)</w:t>
      </w:r>
      <w:r w:rsidRPr="005D449C">
        <w:rPr>
          <w:rFonts w:hint="eastAsia"/>
          <w:lang w:val="fr-FR"/>
        </w:rPr>
        <w:t xml:space="preserve"> throws </w:t>
      </w:r>
      <w:r>
        <w:rPr>
          <w:rFonts w:hint="eastAsia"/>
          <w:lang w:val="fr-FR"/>
        </w:rPr>
        <w:t>CException</w:t>
      </w:r>
    </w:p>
    <w:p w:rsidR="0057376C" w:rsidRDefault="0057376C" w:rsidP="00407B6C">
      <w:pPr>
        <w:pStyle w:val="41"/>
      </w:pPr>
      <w:r>
        <w:rPr>
          <w:rFonts w:hint="eastAsia"/>
        </w:rPr>
        <w:t>输入参数</w:t>
      </w:r>
    </w:p>
    <w:p w:rsidR="0057376C" w:rsidRPr="00F542DD" w:rsidRDefault="0057376C" w:rsidP="0057376C">
      <w:pPr>
        <w:pStyle w:val="a4"/>
        <w:ind w:firstLine="210"/>
      </w:pPr>
      <w:r>
        <w:rPr>
          <w:rFonts w:hint="eastAsia"/>
          <w:lang w:val="fr-FR"/>
        </w:rPr>
        <w:t>ResetPwdBySecretReq</w:t>
      </w:r>
      <w:r>
        <w:rPr>
          <w:rFonts w:hint="eastAsia"/>
          <w:lang w:val="fr-FR"/>
        </w:rPr>
        <w:t>定义如下：</w:t>
      </w:r>
    </w:p>
    <w:tbl>
      <w:tblPr>
        <w:tblW w:w="993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08"/>
        <w:gridCol w:w="850"/>
        <w:gridCol w:w="1276"/>
        <w:gridCol w:w="709"/>
        <w:gridCol w:w="5187"/>
      </w:tblGrid>
      <w:tr w:rsidR="0057376C" w:rsidTr="00EB42A2">
        <w:trPr>
          <w:jc w:val="center"/>
        </w:trPr>
        <w:tc>
          <w:tcPr>
            <w:tcW w:w="1908" w:type="dxa"/>
          </w:tcPr>
          <w:p w:rsidR="0057376C" w:rsidRDefault="0057376C" w:rsidP="00A8577C">
            <w:pPr>
              <w:pStyle w:val="TAH"/>
              <w:rPr>
                <w:rFonts w:ascii="Verdana" w:hAnsi="Verdana"/>
                <w:lang w:val="fr-FR" w:eastAsia="zh-CN"/>
              </w:rPr>
            </w:pPr>
            <w:r>
              <w:rPr>
                <w:rFonts w:ascii="Verdana" w:hAnsi="Verdana" w:hint="eastAsia"/>
                <w:lang w:val="fr-FR" w:eastAsia="zh-CN"/>
              </w:rPr>
              <w:t>参数名称</w:t>
            </w:r>
          </w:p>
        </w:tc>
        <w:tc>
          <w:tcPr>
            <w:tcW w:w="850" w:type="dxa"/>
          </w:tcPr>
          <w:p w:rsidR="0057376C" w:rsidRDefault="0057376C" w:rsidP="00A8577C">
            <w:pPr>
              <w:pStyle w:val="TAH"/>
              <w:rPr>
                <w:rFonts w:ascii="Verdana" w:hAnsi="Verdana"/>
                <w:lang w:val="fr-FR" w:eastAsia="zh-CN"/>
              </w:rPr>
            </w:pPr>
            <w:r>
              <w:rPr>
                <w:rFonts w:ascii="Verdana" w:hAnsi="Verdana" w:hint="eastAsia"/>
                <w:lang w:val="fr-FR" w:eastAsia="zh-CN"/>
              </w:rPr>
              <w:t>必须</w:t>
            </w:r>
          </w:p>
        </w:tc>
        <w:tc>
          <w:tcPr>
            <w:tcW w:w="1276" w:type="dxa"/>
          </w:tcPr>
          <w:p w:rsidR="0057376C" w:rsidRDefault="0057376C" w:rsidP="00A8577C">
            <w:pPr>
              <w:pStyle w:val="TAH"/>
              <w:rPr>
                <w:rFonts w:ascii="Verdana" w:hAnsi="Verdana"/>
                <w:lang w:val="fr-FR" w:eastAsia="zh-CN"/>
              </w:rPr>
            </w:pPr>
            <w:r>
              <w:rPr>
                <w:rFonts w:ascii="Verdana" w:hAnsi="Verdana" w:hint="eastAsia"/>
                <w:lang w:val="fr-FR" w:eastAsia="zh-CN"/>
              </w:rPr>
              <w:t>类型</w:t>
            </w:r>
          </w:p>
        </w:tc>
        <w:tc>
          <w:tcPr>
            <w:tcW w:w="709" w:type="dxa"/>
          </w:tcPr>
          <w:p w:rsidR="0057376C" w:rsidRDefault="0057376C" w:rsidP="00A8577C">
            <w:pPr>
              <w:pStyle w:val="TAH"/>
              <w:rPr>
                <w:rFonts w:ascii="Verdana" w:hAnsi="Verdana"/>
                <w:lang w:val="fr-FR" w:eastAsia="zh-CN"/>
              </w:rPr>
            </w:pPr>
            <w:r>
              <w:rPr>
                <w:rFonts w:ascii="Verdana" w:hAnsi="Verdana" w:hint="eastAsia"/>
                <w:lang w:val="fr-FR" w:eastAsia="zh-CN"/>
              </w:rPr>
              <w:t>长度</w:t>
            </w:r>
          </w:p>
        </w:tc>
        <w:tc>
          <w:tcPr>
            <w:tcW w:w="5187" w:type="dxa"/>
          </w:tcPr>
          <w:p w:rsidR="0057376C" w:rsidRDefault="0057376C" w:rsidP="00A8577C">
            <w:pPr>
              <w:pStyle w:val="TAH"/>
              <w:rPr>
                <w:rFonts w:ascii="Verdana" w:hAnsi="Verdana"/>
                <w:lang w:val="fr-FR" w:eastAsia="zh-CN"/>
              </w:rPr>
            </w:pPr>
            <w:r>
              <w:rPr>
                <w:rFonts w:ascii="Verdana" w:hAnsi="Verdana" w:hint="eastAsia"/>
                <w:lang w:val="fr-FR" w:eastAsia="zh-CN"/>
              </w:rPr>
              <w:t>描述信息</w:t>
            </w:r>
          </w:p>
        </w:tc>
      </w:tr>
      <w:tr w:rsidR="0057376C" w:rsidTr="00EB42A2">
        <w:trPr>
          <w:jc w:val="center"/>
        </w:trPr>
        <w:tc>
          <w:tcPr>
            <w:tcW w:w="1908" w:type="dxa"/>
          </w:tcPr>
          <w:p w:rsidR="0057376C" w:rsidRPr="00CB0D33" w:rsidRDefault="0057376C" w:rsidP="00A8577C">
            <w:pPr>
              <w:pStyle w:val="TAL"/>
              <w:rPr>
                <w:rFonts w:asciiTheme="minorEastAsia" w:eastAsiaTheme="minorEastAsia" w:hAnsiTheme="minorEastAsia"/>
                <w:lang w:val="fr-FR" w:eastAsia="zh-CN"/>
              </w:rPr>
            </w:pPr>
            <w:r w:rsidRPr="00CB0D33">
              <w:rPr>
                <w:rFonts w:asciiTheme="minorEastAsia" w:eastAsiaTheme="minorEastAsia" w:hAnsiTheme="minorEastAsia" w:hint="eastAsia"/>
                <w:lang w:eastAsia="zh-CN"/>
              </w:rPr>
              <w:t>v</w:t>
            </w:r>
            <w:r w:rsidRPr="00CB0D33">
              <w:rPr>
                <w:rFonts w:asciiTheme="minorEastAsia" w:eastAsiaTheme="minorEastAsia" w:hAnsiTheme="minorEastAsia"/>
              </w:rPr>
              <w:t>ersion</w:t>
            </w:r>
          </w:p>
        </w:tc>
        <w:tc>
          <w:tcPr>
            <w:tcW w:w="850" w:type="dxa"/>
          </w:tcPr>
          <w:p w:rsidR="0057376C" w:rsidRPr="00CB0D33" w:rsidRDefault="0057376C" w:rsidP="00A8577C">
            <w:pPr>
              <w:pStyle w:val="TAL"/>
              <w:rPr>
                <w:rFonts w:asciiTheme="minorEastAsia" w:eastAsiaTheme="minorEastAsia" w:hAnsiTheme="minorEastAsia"/>
                <w:lang w:eastAsia="zh-CN"/>
              </w:rPr>
            </w:pPr>
            <w:r w:rsidRPr="00CB0D33">
              <w:rPr>
                <w:rFonts w:asciiTheme="minorEastAsia" w:eastAsiaTheme="minorEastAsia" w:hAnsiTheme="minorEastAsia" w:hint="eastAsia"/>
                <w:lang w:val="fr-FR" w:eastAsia="zh-CN"/>
              </w:rPr>
              <w:t>M</w:t>
            </w:r>
          </w:p>
        </w:tc>
        <w:tc>
          <w:tcPr>
            <w:tcW w:w="1276" w:type="dxa"/>
          </w:tcPr>
          <w:p w:rsidR="0057376C" w:rsidRPr="00CB0D33" w:rsidRDefault="0057376C" w:rsidP="00A8577C">
            <w:pPr>
              <w:pStyle w:val="TAH"/>
              <w:jc w:val="both"/>
              <w:rPr>
                <w:rFonts w:asciiTheme="minorEastAsia" w:eastAsiaTheme="minorEastAsia" w:hAnsiTheme="minorEastAsia"/>
                <w:b w:val="0"/>
                <w:lang w:val="fr-FR" w:eastAsia="zh-CN"/>
              </w:rPr>
            </w:pPr>
            <w:r w:rsidRPr="00CB0D33">
              <w:rPr>
                <w:rFonts w:asciiTheme="minorEastAsia" w:eastAsiaTheme="minorEastAsia" w:hAnsiTheme="minorEastAsia" w:hint="eastAsia"/>
                <w:b w:val="0"/>
                <w:lang w:val="fr-FR" w:eastAsia="zh-CN"/>
              </w:rPr>
              <w:t>String</w:t>
            </w:r>
          </w:p>
        </w:tc>
        <w:tc>
          <w:tcPr>
            <w:tcW w:w="709" w:type="dxa"/>
          </w:tcPr>
          <w:p w:rsidR="0057376C" w:rsidRPr="00CB0D33" w:rsidRDefault="0057376C" w:rsidP="00A8577C">
            <w:pPr>
              <w:rPr>
                <w:rFonts w:asciiTheme="minorEastAsia" w:eastAsiaTheme="minorEastAsia" w:hAnsiTheme="minorEastAsia"/>
                <w:sz w:val="18"/>
                <w:szCs w:val="18"/>
                <w:lang w:val="fr-FR"/>
              </w:rPr>
            </w:pPr>
            <w:r w:rsidRPr="00CB0D33">
              <w:rPr>
                <w:rFonts w:asciiTheme="minorEastAsia" w:eastAsiaTheme="minorEastAsia" w:hAnsiTheme="minorEastAsia" w:hint="eastAsia"/>
                <w:sz w:val="18"/>
                <w:szCs w:val="18"/>
                <w:lang w:val="fr-FR"/>
              </w:rPr>
              <w:t>5</w:t>
            </w:r>
          </w:p>
        </w:tc>
        <w:tc>
          <w:tcPr>
            <w:tcW w:w="5187" w:type="dxa"/>
          </w:tcPr>
          <w:p w:rsidR="0057376C" w:rsidRPr="00CB0D33" w:rsidRDefault="0057376C" w:rsidP="00CB0D33">
            <w:pPr>
              <w:rPr>
                <w:rFonts w:asciiTheme="minorEastAsia" w:eastAsiaTheme="minorEastAsia" w:hAnsiTheme="minorEastAsia"/>
                <w:sz w:val="18"/>
                <w:szCs w:val="18"/>
                <w:lang w:val="en-GB"/>
              </w:rPr>
            </w:pPr>
            <w:r w:rsidRPr="00CB0D33">
              <w:rPr>
                <w:rFonts w:asciiTheme="minorEastAsia" w:eastAsiaTheme="minorEastAsia" w:hAnsiTheme="minorEastAsia" w:hint="eastAsia"/>
                <w:sz w:val="18"/>
                <w:szCs w:val="18"/>
                <w:lang w:val="en-GB"/>
              </w:rPr>
              <w:t>协议版本号</w:t>
            </w:r>
            <w:r w:rsidR="00CB0D33" w:rsidRPr="00CB0D33">
              <w:rPr>
                <w:rFonts w:asciiTheme="minorEastAsia" w:eastAsiaTheme="minorEastAsia" w:hAnsiTheme="minorEastAsia" w:hint="eastAsia"/>
                <w:sz w:val="18"/>
                <w:szCs w:val="18"/>
                <w:lang w:val="en-GB"/>
              </w:rPr>
              <w:t>；</w:t>
            </w:r>
            <w:r w:rsidRPr="00CB0D33">
              <w:rPr>
                <w:rFonts w:asciiTheme="minorEastAsia" w:eastAsiaTheme="minorEastAsia" w:hAnsiTheme="minorEastAsia" w:hint="eastAsia"/>
                <w:sz w:val="18"/>
                <w:szCs w:val="18"/>
                <w:lang w:val="en-GB"/>
              </w:rPr>
              <w:t>当前版本为：0</w:t>
            </w:r>
            <w:r w:rsidR="00CB0D33" w:rsidRPr="00CB0D33">
              <w:rPr>
                <w:rFonts w:asciiTheme="minorEastAsia" w:eastAsiaTheme="minorEastAsia" w:hAnsiTheme="minorEastAsia" w:hint="eastAsia"/>
                <w:sz w:val="18"/>
                <w:szCs w:val="18"/>
                <w:lang w:val="en-GB"/>
              </w:rPr>
              <w:t>1</w:t>
            </w:r>
            <w:r w:rsidRPr="00CB0D33">
              <w:rPr>
                <w:rFonts w:asciiTheme="minorEastAsia" w:eastAsiaTheme="minorEastAsia" w:hAnsiTheme="minorEastAsia" w:hint="eastAsia"/>
                <w:sz w:val="18"/>
                <w:szCs w:val="18"/>
                <w:lang w:val="en-GB"/>
              </w:rPr>
              <w:t>.01</w:t>
            </w:r>
          </w:p>
        </w:tc>
      </w:tr>
      <w:tr w:rsidR="0057376C" w:rsidTr="00EB42A2">
        <w:trPr>
          <w:jc w:val="center"/>
        </w:trPr>
        <w:tc>
          <w:tcPr>
            <w:tcW w:w="1908" w:type="dxa"/>
          </w:tcPr>
          <w:p w:rsidR="0057376C" w:rsidRPr="00CB0D33" w:rsidRDefault="0057376C" w:rsidP="00A8577C">
            <w:pPr>
              <w:pStyle w:val="TAL"/>
              <w:rPr>
                <w:rFonts w:asciiTheme="minorEastAsia" w:eastAsiaTheme="minorEastAsia" w:hAnsiTheme="minorEastAsia"/>
                <w:lang w:val="fr-FR" w:eastAsia="zh-CN"/>
              </w:rPr>
            </w:pPr>
            <w:r w:rsidRPr="00CB0D33">
              <w:rPr>
                <w:rFonts w:asciiTheme="minorEastAsia" w:eastAsiaTheme="minorEastAsia" w:hAnsiTheme="minorEastAsia"/>
                <w:lang w:val="fr-FR"/>
              </w:rPr>
              <w:t>transactionID</w:t>
            </w:r>
          </w:p>
        </w:tc>
        <w:tc>
          <w:tcPr>
            <w:tcW w:w="850" w:type="dxa"/>
          </w:tcPr>
          <w:p w:rsidR="0057376C" w:rsidRPr="00CB0D33" w:rsidRDefault="0057376C" w:rsidP="00A8577C">
            <w:pPr>
              <w:pStyle w:val="TAL"/>
              <w:rPr>
                <w:rFonts w:asciiTheme="minorEastAsia" w:eastAsiaTheme="minorEastAsia" w:hAnsiTheme="minorEastAsia"/>
                <w:lang w:eastAsia="zh-CN"/>
              </w:rPr>
            </w:pPr>
            <w:r w:rsidRPr="00CB0D33">
              <w:rPr>
                <w:rFonts w:asciiTheme="minorEastAsia" w:eastAsiaTheme="minorEastAsia" w:hAnsiTheme="minorEastAsia" w:hint="eastAsia"/>
                <w:lang w:val="fr-FR" w:eastAsia="zh-CN"/>
              </w:rPr>
              <w:t>M</w:t>
            </w:r>
          </w:p>
        </w:tc>
        <w:tc>
          <w:tcPr>
            <w:tcW w:w="1276" w:type="dxa"/>
          </w:tcPr>
          <w:p w:rsidR="0057376C" w:rsidRPr="00CB0D33" w:rsidRDefault="0057376C" w:rsidP="00A8577C">
            <w:pPr>
              <w:pStyle w:val="TAH"/>
              <w:jc w:val="both"/>
              <w:rPr>
                <w:rFonts w:asciiTheme="minorEastAsia" w:eastAsiaTheme="minorEastAsia" w:hAnsiTheme="minorEastAsia"/>
                <w:b w:val="0"/>
                <w:lang w:val="fr-FR" w:eastAsia="zh-CN"/>
              </w:rPr>
            </w:pPr>
            <w:r w:rsidRPr="00CB0D33">
              <w:rPr>
                <w:rFonts w:asciiTheme="minorEastAsia" w:eastAsiaTheme="minorEastAsia" w:hAnsiTheme="minorEastAsia" w:hint="eastAsia"/>
                <w:b w:val="0"/>
                <w:lang w:val="fr-FR" w:eastAsia="zh-CN"/>
              </w:rPr>
              <w:t>String</w:t>
            </w:r>
          </w:p>
        </w:tc>
        <w:tc>
          <w:tcPr>
            <w:tcW w:w="709" w:type="dxa"/>
          </w:tcPr>
          <w:p w:rsidR="0057376C" w:rsidRPr="00CB0D33" w:rsidRDefault="0057376C" w:rsidP="00A8577C">
            <w:pPr>
              <w:rPr>
                <w:rFonts w:asciiTheme="minorEastAsia" w:eastAsiaTheme="minorEastAsia" w:hAnsiTheme="minorEastAsia"/>
                <w:sz w:val="18"/>
                <w:szCs w:val="18"/>
                <w:lang w:val="fr-FR"/>
              </w:rPr>
            </w:pPr>
            <w:r w:rsidRPr="00CB0D33">
              <w:rPr>
                <w:rFonts w:asciiTheme="minorEastAsia" w:eastAsiaTheme="minorEastAsia" w:hAnsiTheme="minorEastAsia" w:hint="eastAsia"/>
                <w:sz w:val="18"/>
                <w:szCs w:val="18"/>
                <w:lang w:val="fr-FR"/>
              </w:rPr>
              <w:t>40</w:t>
            </w:r>
          </w:p>
        </w:tc>
        <w:tc>
          <w:tcPr>
            <w:tcW w:w="5187" w:type="dxa"/>
          </w:tcPr>
          <w:p w:rsidR="0057376C" w:rsidRPr="00CB0D33" w:rsidRDefault="0057376C" w:rsidP="00A8577C">
            <w:pPr>
              <w:rPr>
                <w:rFonts w:asciiTheme="minorEastAsia" w:eastAsiaTheme="minorEastAsia" w:hAnsiTheme="minorEastAsia"/>
                <w:sz w:val="18"/>
                <w:szCs w:val="18"/>
                <w:lang w:val="en-GB"/>
              </w:rPr>
            </w:pPr>
            <w:r w:rsidRPr="00CB0D33">
              <w:rPr>
                <w:rFonts w:asciiTheme="minorEastAsia" w:eastAsiaTheme="minorEastAsia" w:hAnsiTheme="minorEastAsia" w:hint="eastAsia"/>
                <w:sz w:val="18"/>
                <w:szCs w:val="18"/>
                <w:lang w:val="en-GB"/>
              </w:rPr>
              <w:t>交易流水号</w:t>
            </w:r>
          </w:p>
        </w:tc>
      </w:tr>
      <w:tr w:rsidR="0057376C" w:rsidTr="00EB42A2">
        <w:trPr>
          <w:jc w:val="center"/>
        </w:trPr>
        <w:tc>
          <w:tcPr>
            <w:tcW w:w="1908" w:type="dxa"/>
          </w:tcPr>
          <w:p w:rsidR="0057376C" w:rsidRPr="00CB0D33" w:rsidRDefault="0057376C" w:rsidP="00A8577C">
            <w:pPr>
              <w:pStyle w:val="TAL"/>
              <w:rPr>
                <w:rFonts w:asciiTheme="minorEastAsia" w:eastAsiaTheme="minorEastAsia" w:hAnsiTheme="minorEastAsia"/>
                <w:lang w:val="fr-FR"/>
              </w:rPr>
            </w:pPr>
            <w:r w:rsidRPr="00CB0D33">
              <w:rPr>
                <w:rFonts w:asciiTheme="minorEastAsia" w:eastAsiaTheme="minorEastAsia" w:hAnsiTheme="minorEastAsia" w:hint="eastAsia"/>
                <w:lang w:val="fr-FR"/>
              </w:rPr>
              <w:t>traceFlag</w:t>
            </w:r>
          </w:p>
        </w:tc>
        <w:tc>
          <w:tcPr>
            <w:tcW w:w="850" w:type="dxa"/>
          </w:tcPr>
          <w:p w:rsidR="0057376C" w:rsidRPr="00CB0D33" w:rsidRDefault="0057376C" w:rsidP="00A8577C">
            <w:pPr>
              <w:spacing w:line="240" w:lineRule="atLeast"/>
              <w:rPr>
                <w:rFonts w:asciiTheme="minorEastAsia" w:eastAsiaTheme="minorEastAsia" w:hAnsiTheme="minorEastAsia"/>
                <w:kern w:val="0"/>
                <w:sz w:val="18"/>
                <w:szCs w:val="18"/>
                <w:lang w:val="fr-FR" w:eastAsia="en-US"/>
              </w:rPr>
            </w:pPr>
            <w:r w:rsidRPr="00CB0D33">
              <w:rPr>
                <w:rFonts w:asciiTheme="minorEastAsia" w:eastAsiaTheme="minorEastAsia" w:hAnsiTheme="minorEastAsia" w:hint="eastAsia"/>
                <w:kern w:val="0"/>
                <w:sz w:val="18"/>
                <w:szCs w:val="18"/>
                <w:lang w:val="fr-FR" w:eastAsia="en-US"/>
              </w:rPr>
              <w:t xml:space="preserve">O </w:t>
            </w:r>
          </w:p>
        </w:tc>
        <w:tc>
          <w:tcPr>
            <w:tcW w:w="1276" w:type="dxa"/>
          </w:tcPr>
          <w:p w:rsidR="0057376C" w:rsidRPr="00CB0D33" w:rsidRDefault="0057376C" w:rsidP="00A8577C">
            <w:pPr>
              <w:spacing w:line="240" w:lineRule="atLeast"/>
              <w:rPr>
                <w:rFonts w:asciiTheme="minorEastAsia" w:eastAsiaTheme="minorEastAsia" w:hAnsiTheme="minorEastAsia"/>
                <w:kern w:val="0"/>
                <w:sz w:val="18"/>
                <w:szCs w:val="18"/>
                <w:lang w:val="fr-FR"/>
              </w:rPr>
            </w:pPr>
            <w:r w:rsidRPr="00CB0D33">
              <w:rPr>
                <w:rFonts w:asciiTheme="minorEastAsia" w:eastAsiaTheme="minorEastAsia" w:hAnsiTheme="minorEastAsia" w:hint="eastAsia"/>
                <w:kern w:val="0"/>
                <w:sz w:val="18"/>
                <w:szCs w:val="18"/>
                <w:lang w:val="fr-FR"/>
              </w:rPr>
              <w:t>String</w:t>
            </w:r>
          </w:p>
        </w:tc>
        <w:tc>
          <w:tcPr>
            <w:tcW w:w="709" w:type="dxa"/>
          </w:tcPr>
          <w:p w:rsidR="0057376C" w:rsidRPr="00CB0D33" w:rsidRDefault="0057376C" w:rsidP="00A8577C">
            <w:pPr>
              <w:spacing w:line="240" w:lineRule="atLeast"/>
              <w:rPr>
                <w:rFonts w:asciiTheme="minorEastAsia" w:eastAsiaTheme="minorEastAsia" w:hAnsiTheme="minorEastAsia"/>
                <w:kern w:val="0"/>
                <w:sz w:val="18"/>
                <w:szCs w:val="18"/>
                <w:lang w:val="fr-FR"/>
              </w:rPr>
            </w:pPr>
            <w:r w:rsidRPr="00CB0D33">
              <w:rPr>
                <w:rFonts w:asciiTheme="minorEastAsia" w:eastAsiaTheme="minorEastAsia" w:hAnsiTheme="minorEastAsia" w:hint="eastAsia"/>
                <w:kern w:val="0"/>
                <w:sz w:val="18"/>
                <w:szCs w:val="18"/>
                <w:lang w:val="fr-FR"/>
              </w:rPr>
              <w:t>1</w:t>
            </w:r>
          </w:p>
        </w:tc>
        <w:tc>
          <w:tcPr>
            <w:tcW w:w="5187" w:type="dxa"/>
          </w:tcPr>
          <w:p w:rsidR="0057376C" w:rsidRPr="00CB0D33" w:rsidRDefault="0057376C" w:rsidP="00A8577C">
            <w:pPr>
              <w:spacing w:line="240" w:lineRule="atLeast"/>
              <w:rPr>
                <w:rFonts w:asciiTheme="minorEastAsia" w:eastAsiaTheme="minorEastAsia" w:hAnsiTheme="minorEastAsia"/>
                <w:kern w:val="0"/>
                <w:sz w:val="18"/>
                <w:szCs w:val="18"/>
                <w:lang w:val="fr-FR"/>
              </w:rPr>
            </w:pPr>
            <w:r w:rsidRPr="00CB0D33">
              <w:rPr>
                <w:rFonts w:asciiTheme="minorEastAsia" w:eastAsiaTheme="minorEastAsia" w:hAnsiTheme="minorEastAsia" w:hint="eastAsia"/>
                <w:kern w:val="0"/>
                <w:sz w:val="18"/>
                <w:szCs w:val="18"/>
                <w:lang w:val="fr-FR"/>
              </w:rPr>
              <w:t>跟踪标志</w:t>
            </w:r>
          </w:p>
        </w:tc>
      </w:tr>
      <w:tr w:rsidR="0057376C" w:rsidTr="00EB42A2">
        <w:trPr>
          <w:jc w:val="center"/>
        </w:trPr>
        <w:tc>
          <w:tcPr>
            <w:tcW w:w="1908" w:type="dxa"/>
          </w:tcPr>
          <w:p w:rsidR="0057376C" w:rsidRPr="00CB0D33" w:rsidRDefault="0057376C" w:rsidP="00A8577C">
            <w:pPr>
              <w:pStyle w:val="TAL"/>
              <w:rPr>
                <w:rFonts w:asciiTheme="minorEastAsia" w:eastAsiaTheme="minorEastAsia" w:hAnsiTheme="minorEastAsia"/>
                <w:lang w:val="fr-FR" w:eastAsia="zh-CN"/>
              </w:rPr>
            </w:pPr>
            <w:r w:rsidRPr="00CB0D33">
              <w:rPr>
                <w:rFonts w:asciiTheme="minorEastAsia" w:eastAsiaTheme="minorEastAsia" w:hAnsiTheme="minorEastAsia" w:hint="eastAsia"/>
                <w:lang w:val="fr-FR" w:eastAsia="zh-CN"/>
              </w:rPr>
              <w:t>accountType</w:t>
            </w:r>
          </w:p>
        </w:tc>
        <w:tc>
          <w:tcPr>
            <w:tcW w:w="850" w:type="dxa"/>
          </w:tcPr>
          <w:p w:rsidR="0057376C" w:rsidRPr="00CB0D33" w:rsidRDefault="0057376C" w:rsidP="00A8577C">
            <w:pPr>
              <w:spacing w:line="240" w:lineRule="atLeast"/>
              <w:rPr>
                <w:rFonts w:asciiTheme="minorEastAsia" w:eastAsiaTheme="minorEastAsia" w:hAnsiTheme="minorEastAsia"/>
                <w:kern w:val="0"/>
                <w:sz w:val="18"/>
                <w:szCs w:val="18"/>
                <w:lang w:val="fr-FR"/>
              </w:rPr>
            </w:pPr>
            <w:r w:rsidRPr="00CB0D33">
              <w:rPr>
                <w:rFonts w:asciiTheme="minorEastAsia" w:eastAsiaTheme="minorEastAsia" w:hAnsiTheme="minorEastAsia" w:hint="eastAsia"/>
                <w:kern w:val="0"/>
                <w:sz w:val="18"/>
                <w:szCs w:val="18"/>
                <w:lang w:val="fr-FR"/>
              </w:rPr>
              <w:t>M</w:t>
            </w:r>
          </w:p>
        </w:tc>
        <w:tc>
          <w:tcPr>
            <w:tcW w:w="1276" w:type="dxa"/>
          </w:tcPr>
          <w:p w:rsidR="0057376C" w:rsidRPr="00CB0D33" w:rsidRDefault="0057376C" w:rsidP="00A8577C">
            <w:pPr>
              <w:spacing w:line="240" w:lineRule="atLeast"/>
              <w:rPr>
                <w:rFonts w:asciiTheme="minorEastAsia" w:eastAsiaTheme="minorEastAsia" w:hAnsiTheme="minorEastAsia"/>
                <w:kern w:val="0"/>
                <w:sz w:val="18"/>
                <w:szCs w:val="18"/>
                <w:lang w:val="fr-FR"/>
              </w:rPr>
            </w:pPr>
            <w:r w:rsidRPr="00CB0D33">
              <w:rPr>
                <w:rFonts w:asciiTheme="minorEastAsia" w:eastAsiaTheme="minorEastAsia" w:hAnsiTheme="minorEastAsia"/>
                <w:kern w:val="0"/>
                <w:sz w:val="18"/>
                <w:szCs w:val="18"/>
                <w:lang w:val="fr-FR"/>
              </w:rPr>
              <w:t>Int</w:t>
            </w:r>
          </w:p>
        </w:tc>
        <w:tc>
          <w:tcPr>
            <w:tcW w:w="709" w:type="dxa"/>
          </w:tcPr>
          <w:p w:rsidR="0057376C" w:rsidRPr="00CB0D33" w:rsidRDefault="0057376C" w:rsidP="00A8577C">
            <w:pPr>
              <w:spacing w:line="240" w:lineRule="atLeast"/>
              <w:rPr>
                <w:rFonts w:asciiTheme="minorEastAsia" w:eastAsiaTheme="minorEastAsia" w:hAnsiTheme="minorEastAsia"/>
                <w:kern w:val="0"/>
                <w:sz w:val="18"/>
                <w:szCs w:val="18"/>
                <w:lang w:val="fr-FR"/>
              </w:rPr>
            </w:pPr>
          </w:p>
        </w:tc>
        <w:tc>
          <w:tcPr>
            <w:tcW w:w="5187" w:type="dxa"/>
          </w:tcPr>
          <w:p w:rsidR="0057376C" w:rsidRPr="00CB0D33" w:rsidRDefault="0057376C" w:rsidP="00A8577C">
            <w:pPr>
              <w:spacing w:line="240" w:lineRule="atLeast"/>
              <w:rPr>
                <w:rFonts w:asciiTheme="minorEastAsia" w:eastAsiaTheme="minorEastAsia" w:hAnsiTheme="minorEastAsia"/>
                <w:kern w:val="0"/>
                <w:sz w:val="18"/>
                <w:szCs w:val="18"/>
                <w:lang w:val="fr-FR"/>
              </w:rPr>
            </w:pPr>
            <w:r w:rsidRPr="00CB0D33">
              <w:rPr>
                <w:rFonts w:asciiTheme="minorEastAsia" w:eastAsiaTheme="minorEastAsia" w:hAnsiTheme="minorEastAsia" w:hint="eastAsia"/>
                <w:kern w:val="0"/>
                <w:sz w:val="18"/>
                <w:szCs w:val="18"/>
                <w:lang w:val="fr-FR"/>
              </w:rPr>
              <w:t>帐户类型</w:t>
            </w:r>
          </w:p>
        </w:tc>
      </w:tr>
      <w:tr w:rsidR="0057376C" w:rsidTr="00EB42A2">
        <w:trPr>
          <w:jc w:val="center"/>
        </w:trPr>
        <w:tc>
          <w:tcPr>
            <w:tcW w:w="1908" w:type="dxa"/>
          </w:tcPr>
          <w:p w:rsidR="0057376C" w:rsidRPr="00CB0D33" w:rsidRDefault="0057376C" w:rsidP="00A8577C">
            <w:pPr>
              <w:pStyle w:val="TAL"/>
              <w:rPr>
                <w:rFonts w:asciiTheme="minorEastAsia" w:eastAsiaTheme="minorEastAsia" w:hAnsiTheme="minorEastAsia"/>
                <w:lang w:val="fr-FR" w:eastAsia="zh-CN"/>
              </w:rPr>
            </w:pPr>
            <w:r w:rsidRPr="00CB0D33">
              <w:rPr>
                <w:rFonts w:asciiTheme="minorEastAsia" w:eastAsiaTheme="minorEastAsia" w:hAnsiTheme="minorEastAsia" w:hint="eastAsia"/>
                <w:lang w:val="fr-FR" w:eastAsia="zh-CN"/>
              </w:rPr>
              <w:t>userAccount</w:t>
            </w:r>
          </w:p>
        </w:tc>
        <w:tc>
          <w:tcPr>
            <w:tcW w:w="850" w:type="dxa"/>
          </w:tcPr>
          <w:p w:rsidR="0057376C" w:rsidRPr="00CB0D33" w:rsidRDefault="0057376C" w:rsidP="00A8577C">
            <w:pPr>
              <w:spacing w:line="240" w:lineRule="atLeast"/>
              <w:rPr>
                <w:rFonts w:asciiTheme="minorEastAsia" w:eastAsiaTheme="minorEastAsia" w:hAnsiTheme="minorEastAsia"/>
                <w:kern w:val="0"/>
                <w:sz w:val="18"/>
                <w:szCs w:val="18"/>
                <w:lang w:val="fr-FR"/>
              </w:rPr>
            </w:pPr>
            <w:r w:rsidRPr="00CB0D33">
              <w:rPr>
                <w:rFonts w:asciiTheme="minorEastAsia" w:eastAsiaTheme="minorEastAsia" w:hAnsiTheme="minorEastAsia" w:hint="eastAsia"/>
                <w:kern w:val="0"/>
                <w:sz w:val="18"/>
                <w:szCs w:val="18"/>
                <w:lang w:val="fr-FR" w:eastAsia="en-US"/>
              </w:rPr>
              <w:t>M</w:t>
            </w:r>
          </w:p>
        </w:tc>
        <w:tc>
          <w:tcPr>
            <w:tcW w:w="1276" w:type="dxa"/>
          </w:tcPr>
          <w:p w:rsidR="0057376C" w:rsidRPr="00CB0D33" w:rsidRDefault="0057376C" w:rsidP="00A8577C">
            <w:pPr>
              <w:spacing w:line="240" w:lineRule="atLeast"/>
              <w:rPr>
                <w:rFonts w:asciiTheme="minorEastAsia" w:eastAsiaTheme="minorEastAsia" w:hAnsiTheme="minorEastAsia"/>
                <w:kern w:val="0"/>
                <w:sz w:val="18"/>
                <w:szCs w:val="18"/>
                <w:lang w:val="fr-FR"/>
              </w:rPr>
            </w:pPr>
            <w:r w:rsidRPr="00CB0D33">
              <w:rPr>
                <w:rFonts w:asciiTheme="minorEastAsia" w:eastAsiaTheme="minorEastAsia" w:hAnsiTheme="minorEastAsia" w:hint="eastAsia"/>
                <w:kern w:val="0"/>
                <w:sz w:val="18"/>
                <w:szCs w:val="18"/>
                <w:lang w:val="fr-FR" w:eastAsia="en-US"/>
              </w:rPr>
              <w:t>String</w:t>
            </w:r>
          </w:p>
        </w:tc>
        <w:tc>
          <w:tcPr>
            <w:tcW w:w="709" w:type="dxa"/>
          </w:tcPr>
          <w:p w:rsidR="0057376C" w:rsidRPr="00CB0D33" w:rsidRDefault="0057376C" w:rsidP="00A8577C">
            <w:pPr>
              <w:spacing w:line="240" w:lineRule="atLeast"/>
              <w:rPr>
                <w:rFonts w:asciiTheme="minorEastAsia" w:eastAsiaTheme="minorEastAsia" w:hAnsiTheme="minorEastAsia"/>
                <w:kern w:val="0"/>
                <w:sz w:val="18"/>
                <w:szCs w:val="18"/>
                <w:lang w:val="fr-FR"/>
              </w:rPr>
            </w:pPr>
            <w:r w:rsidRPr="00CB0D33">
              <w:rPr>
                <w:rFonts w:asciiTheme="minorEastAsia" w:eastAsiaTheme="minorEastAsia" w:hAnsiTheme="minorEastAsia" w:hint="eastAsia"/>
                <w:kern w:val="0"/>
                <w:sz w:val="18"/>
                <w:szCs w:val="18"/>
                <w:lang w:val="fr-FR"/>
              </w:rPr>
              <w:t>255</w:t>
            </w:r>
          </w:p>
        </w:tc>
        <w:tc>
          <w:tcPr>
            <w:tcW w:w="5187" w:type="dxa"/>
          </w:tcPr>
          <w:p w:rsidR="0057376C" w:rsidRPr="00CB0D33" w:rsidRDefault="0057376C" w:rsidP="00A8577C">
            <w:pPr>
              <w:spacing w:line="240" w:lineRule="atLeast"/>
              <w:rPr>
                <w:rFonts w:asciiTheme="minorEastAsia" w:eastAsiaTheme="minorEastAsia" w:hAnsiTheme="minorEastAsia"/>
                <w:kern w:val="0"/>
                <w:sz w:val="18"/>
                <w:szCs w:val="18"/>
                <w:lang w:val="fr-FR"/>
              </w:rPr>
            </w:pPr>
            <w:r w:rsidRPr="00CB0D33">
              <w:rPr>
                <w:rFonts w:asciiTheme="minorEastAsia" w:eastAsiaTheme="minorEastAsia" w:hAnsiTheme="minorEastAsia" w:hint="eastAsia"/>
                <w:kern w:val="0"/>
                <w:sz w:val="18"/>
                <w:szCs w:val="18"/>
                <w:lang w:val="fr-FR"/>
              </w:rPr>
              <w:t>用户帐户</w:t>
            </w:r>
          </w:p>
        </w:tc>
      </w:tr>
      <w:tr w:rsidR="0057376C" w:rsidTr="00EB42A2">
        <w:trPr>
          <w:jc w:val="center"/>
        </w:trPr>
        <w:tc>
          <w:tcPr>
            <w:tcW w:w="1908" w:type="dxa"/>
          </w:tcPr>
          <w:p w:rsidR="0057376C" w:rsidRPr="00CB0D33" w:rsidRDefault="0057376C" w:rsidP="00A8577C">
            <w:pPr>
              <w:pStyle w:val="TAL"/>
              <w:rPr>
                <w:rFonts w:asciiTheme="minorEastAsia" w:eastAsiaTheme="minorEastAsia" w:hAnsiTheme="minorEastAsia"/>
                <w:lang w:val="fr-FR" w:eastAsia="zh-CN"/>
              </w:rPr>
            </w:pPr>
            <w:r w:rsidRPr="00CB0D33">
              <w:rPr>
                <w:rFonts w:asciiTheme="minorEastAsia" w:eastAsiaTheme="minorEastAsia" w:hAnsiTheme="minorEastAsia" w:hint="eastAsia"/>
                <w:lang w:val="fr-FR"/>
              </w:rPr>
              <w:t>newPassw</w:t>
            </w:r>
            <w:r w:rsidRPr="00CB0D33">
              <w:rPr>
                <w:rFonts w:asciiTheme="minorEastAsia" w:eastAsiaTheme="minorEastAsia" w:hAnsiTheme="minorEastAsia" w:hint="eastAsia"/>
                <w:lang w:val="fr-FR" w:eastAsia="zh-CN"/>
              </w:rPr>
              <w:t>or</w:t>
            </w:r>
            <w:r w:rsidRPr="00CB0D33">
              <w:rPr>
                <w:rFonts w:asciiTheme="minorEastAsia" w:eastAsiaTheme="minorEastAsia" w:hAnsiTheme="minorEastAsia" w:hint="eastAsia"/>
                <w:lang w:val="fr-FR"/>
              </w:rPr>
              <w:t>d</w:t>
            </w:r>
          </w:p>
        </w:tc>
        <w:tc>
          <w:tcPr>
            <w:tcW w:w="850" w:type="dxa"/>
          </w:tcPr>
          <w:p w:rsidR="0057376C" w:rsidRPr="00CB0D33" w:rsidRDefault="0057376C" w:rsidP="00A8577C">
            <w:pPr>
              <w:pStyle w:val="TAL"/>
              <w:rPr>
                <w:rFonts w:asciiTheme="minorEastAsia" w:eastAsiaTheme="minorEastAsia" w:hAnsiTheme="minorEastAsia"/>
                <w:lang w:val="fr-FR" w:eastAsia="zh-CN"/>
              </w:rPr>
            </w:pPr>
            <w:r w:rsidRPr="00CB0D33">
              <w:rPr>
                <w:rFonts w:asciiTheme="minorEastAsia" w:eastAsiaTheme="minorEastAsia" w:hAnsiTheme="minorEastAsia" w:hint="eastAsia"/>
                <w:lang w:val="fr-FR" w:eastAsia="zh-CN"/>
              </w:rPr>
              <w:t>M</w:t>
            </w:r>
          </w:p>
        </w:tc>
        <w:tc>
          <w:tcPr>
            <w:tcW w:w="1276" w:type="dxa"/>
          </w:tcPr>
          <w:p w:rsidR="0057376C" w:rsidRPr="00CB0D33" w:rsidRDefault="0057376C" w:rsidP="00A8577C">
            <w:pPr>
              <w:pStyle w:val="TAH"/>
              <w:ind w:left="62"/>
              <w:jc w:val="both"/>
              <w:rPr>
                <w:rFonts w:asciiTheme="minorEastAsia" w:eastAsiaTheme="minorEastAsia" w:hAnsiTheme="minorEastAsia"/>
                <w:b w:val="0"/>
                <w:lang w:val="fr-FR" w:eastAsia="zh-CN"/>
              </w:rPr>
            </w:pPr>
            <w:r w:rsidRPr="00CB0D33">
              <w:rPr>
                <w:rFonts w:asciiTheme="minorEastAsia" w:eastAsiaTheme="minorEastAsia" w:hAnsiTheme="minorEastAsia" w:hint="eastAsia"/>
                <w:b w:val="0"/>
                <w:lang w:val="fr-FR" w:eastAsia="zh-CN"/>
              </w:rPr>
              <w:t>String</w:t>
            </w:r>
          </w:p>
        </w:tc>
        <w:tc>
          <w:tcPr>
            <w:tcW w:w="709" w:type="dxa"/>
          </w:tcPr>
          <w:p w:rsidR="0057376C" w:rsidRPr="00CB0D33" w:rsidRDefault="0057376C" w:rsidP="00A8577C">
            <w:pPr>
              <w:pStyle w:val="TAH"/>
              <w:jc w:val="both"/>
              <w:rPr>
                <w:rFonts w:asciiTheme="minorEastAsia" w:eastAsiaTheme="minorEastAsia" w:hAnsiTheme="minorEastAsia"/>
                <w:b w:val="0"/>
                <w:lang w:val="fr-FR" w:eastAsia="zh-CN"/>
              </w:rPr>
            </w:pPr>
            <w:r w:rsidRPr="00CB0D33">
              <w:rPr>
                <w:rFonts w:asciiTheme="minorEastAsia" w:eastAsiaTheme="minorEastAsia" w:hAnsiTheme="minorEastAsia" w:hint="eastAsia"/>
                <w:lang w:eastAsia="zh-CN"/>
              </w:rPr>
              <w:t>128</w:t>
            </w:r>
          </w:p>
        </w:tc>
        <w:tc>
          <w:tcPr>
            <w:tcW w:w="5187" w:type="dxa"/>
          </w:tcPr>
          <w:p w:rsidR="0057376C" w:rsidRPr="00CB0D33" w:rsidRDefault="0057376C" w:rsidP="00A8577C">
            <w:pPr>
              <w:rPr>
                <w:rFonts w:asciiTheme="minorEastAsia" w:eastAsiaTheme="minorEastAsia" w:hAnsiTheme="minorEastAsia"/>
                <w:sz w:val="18"/>
                <w:szCs w:val="18"/>
              </w:rPr>
            </w:pPr>
            <w:r w:rsidRPr="00CB0D33">
              <w:rPr>
                <w:rFonts w:asciiTheme="minorEastAsia" w:eastAsiaTheme="minorEastAsia" w:hAnsiTheme="minorEastAsia" w:hint="eastAsia"/>
                <w:sz w:val="18"/>
                <w:szCs w:val="18"/>
              </w:rPr>
              <w:t>用户指定的新密码。</w:t>
            </w:r>
          </w:p>
          <w:p w:rsidR="0057376C" w:rsidRPr="00CB0D33" w:rsidRDefault="0057376C" w:rsidP="00A8577C">
            <w:pPr>
              <w:rPr>
                <w:rFonts w:asciiTheme="minorEastAsia" w:eastAsiaTheme="minorEastAsia" w:hAnsiTheme="minorEastAsia"/>
                <w:sz w:val="18"/>
                <w:szCs w:val="18"/>
                <w:lang w:val="en-GB"/>
              </w:rPr>
            </w:pPr>
            <w:r w:rsidRPr="00CB0D33">
              <w:rPr>
                <w:rFonts w:asciiTheme="minorEastAsia" w:eastAsiaTheme="minorEastAsia" w:hAnsiTheme="minorEastAsia" w:hint="eastAsia"/>
                <w:sz w:val="18"/>
                <w:szCs w:val="18"/>
              </w:rPr>
              <w:t>采用约定的对称加密算法加密。</w:t>
            </w:r>
          </w:p>
        </w:tc>
      </w:tr>
      <w:tr w:rsidR="00EB42A2" w:rsidTr="00EB42A2">
        <w:trPr>
          <w:jc w:val="center"/>
        </w:trPr>
        <w:tc>
          <w:tcPr>
            <w:tcW w:w="1908" w:type="dxa"/>
          </w:tcPr>
          <w:p w:rsidR="00EB42A2" w:rsidRPr="00F33D35" w:rsidRDefault="00EB42A2" w:rsidP="00A8577C">
            <w:pPr>
              <w:pStyle w:val="TAL"/>
              <w:rPr>
                <w:rFonts w:asciiTheme="minorEastAsia" w:eastAsiaTheme="minorEastAsia" w:hAnsiTheme="minorEastAsia"/>
                <w:b/>
                <w:color w:val="000000" w:themeColor="text1"/>
                <w:lang w:val="fr-FR"/>
              </w:rPr>
            </w:pPr>
            <w:r w:rsidRPr="00F33D35">
              <w:rPr>
                <w:rStyle w:val="webdict1"/>
                <w:rFonts w:asciiTheme="minorEastAsia" w:eastAsiaTheme="minorEastAsia" w:hAnsiTheme="minorEastAsia" w:hint="eastAsia"/>
                <w:b w:val="0"/>
                <w:color w:val="000000" w:themeColor="text1"/>
                <w:lang w:eastAsia="zh-CN"/>
              </w:rPr>
              <w:t>secretDigest</w:t>
            </w:r>
          </w:p>
        </w:tc>
        <w:tc>
          <w:tcPr>
            <w:tcW w:w="850" w:type="dxa"/>
          </w:tcPr>
          <w:p w:rsidR="00EB42A2" w:rsidRPr="00CB0D33" w:rsidRDefault="00EB42A2" w:rsidP="00A8577C">
            <w:pPr>
              <w:pStyle w:val="TAL"/>
              <w:rPr>
                <w:rFonts w:asciiTheme="minorEastAsia" w:eastAsiaTheme="minorEastAsia" w:hAnsiTheme="minorEastAsia"/>
                <w:lang w:val="fr-FR" w:eastAsia="zh-CN"/>
              </w:rPr>
            </w:pPr>
            <w:r w:rsidRPr="00CB0D33">
              <w:rPr>
                <w:rFonts w:asciiTheme="minorEastAsia" w:eastAsiaTheme="minorEastAsia" w:hAnsiTheme="minorEastAsia" w:hint="eastAsia"/>
                <w:lang w:val="fr-FR" w:eastAsia="zh-CN"/>
              </w:rPr>
              <w:t>M</w:t>
            </w:r>
          </w:p>
        </w:tc>
        <w:tc>
          <w:tcPr>
            <w:tcW w:w="1276" w:type="dxa"/>
          </w:tcPr>
          <w:p w:rsidR="00EB42A2" w:rsidRPr="00CB0D33" w:rsidRDefault="00EB42A2" w:rsidP="00A8577C">
            <w:pPr>
              <w:pStyle w:val="TAH"/>
              <w:ind w:left="62"/>
              <w:jc w:val="both"/>
              <w:rPr>
                <w:rFonts w:asciiTheme="minorEastAsia" w:eastAsiaTheme="minorEastAsia" w:hAnsiTheme="minorEastAsia"/>
                <w:b w:val="0"/>
                <w:lang w:val="fr-FR" w:eastAsia="zh-CN"/>
              </w:rPr>
            </w:pPr>
            <w:r w:rsidRPr="00CB0D33">
              <w:rPr>
                <w:rFonts w:asciiTheme="minorEastAsia" w:eastAsiaTheme="minorEastAsia" w:hAnsiTheme="minorEastAsia" w:hint="eastAsia"/>
                <w:b w:val="0"/>
                <w:lang w:val="fr-FR" w:eastAsia="zh-CN"/>
              </w:rPr>
              <w:t>String</w:t>
            </w:r>
          </w:p>
        </w:tc>
        <w:tc>
          <w:tcPr>
            <w:tcW w:w="709" w:type="dxa"/>
          </w:tcPr>
          <w:p w:rsidR="00EB42A2" w:rsidRPr="00CB0D33" w:rsidRDefault="00E478A2" w:rsidP="00A8577C">
            <w:pPr>
              <w:pStyle w:val="TAH"/>
              <w:jc w:val="both"/>
              <w:rPr>
                <w:rFonts w:asciiTheme="minorEastAsia" w:eastAsiaTheme="minorEastAsia" w:hAnsiTheme="minorEastAsia"/>
                <w:lang w:eastAsia="zh-CN"/>
              </w:rPr>
            </w:pPr>
            <w:r>
              <w:rPr>
                <w:rFonts w:asciiTheme="minorEastAsia" w:eastAsiaTheme="minorEastAsia" w:hAnsiTheme="minorEastAsia" w:hint="eastAsia"/>
                <w:lang w:eastAsia="zh-CN"/>
              </w:rPr>
              <w:t>32</w:t>
            </w:r>
          </w:p>
        </w:tc>
        <w:tc>
          <w:tcPr>
            <w:tcW w:w="5187" w:type="dxa"/>
          </w:tcPr>
          <w:p w:rsidR="00EB42A2" w:rsidRDefault="00EB42A2" w:rsidP="00541D1F">
            <w:pPr>
              <w:rPr>
                <w:rFonts w:asciiTheme="minorEastAsia" w:eastAsiaTheme="minorEastAsia" w:hAnsiTheme="minorEastAsia"/>
                <w:sz w:val="18"/>
                <w:szCs w:val="18"/>
              </w:rPr>
            </w:pPr>
            <w:r w:rsidRPr="00CB0D33">
              <w:rPr>
                <w:rFonts w:asciiTheme="minorEastAsia" w:eastAsiaTheme="minorEastAsia" w:hAnsiTheme="minorEastAsia" w:hint="eastAsia"/>
                <w:sz w:val="18"/>
                <w:szCs w:val="18"/>
              </w:rPr>
              <w:t>预制密钥生成摘要＝md5(</w:t>
            </w:r>
            <w:r w:rsidR="005E46C0">
              <w:rPr>
                <w:rFonts w:asciiTheme="minorEastAsia" w:eastAsiaTheme="minorEastAsia" w:hAnsiTheme="minorEastAsia" w:hint="eastAsia"/>
                <w:sz w:val="18"/>
                <w:szCs w:val="18"/>
              </w:rPr>
              <w:t>devID:</w:t>
            </w:r>
            <w:r w:rsidR="005E46C0" w:rsidRPr="00CB0D33">
              <w:rPr>
                <w:rFonts w:asciiTheme="minorEastAsia" w:eastAsiaTheme="minorEastAsia" w:hAnsiTheme="minorEastAsia" w:hint="eastAsia"/>
                <w:sz w:val="18"/>
                <w:szCs w:val="18"/>
              </w:rPr>
              <w:t>预制密钥</w:t>
            </w:r>
            <w:r w:rsidR="00B83157">
              <w:rPr>
                <w:rFonts w:asciiTheme="minorEastAsia" w:eastAsiaTheme="minorEastAsia" w:hAnsiTheme="minorEastAsia" w:hint="eastAsia"/>
                <w:sz w:val="18"/>
                <w:szCs w:val="18"/>
              </w:rPr>
              <w:t>:HA1</w:t>
            </w:r>
            <w:r w:rsidRPr="00CB0D33">
              <w:rPr>
                <w:rFonts w:asciiTheme="minorEastAsia" w:eastAsiaTheme="minorEastAsia" w:hAnsiTheme="minorEastAsia" w:hint="eastAsia"/>
                <w:sz w:val="18"/>
                <w:szCs w:val="18"/>
              </w:rPr>
              <w:t>)</w:t>
            </w:r>
          </w:p>
          <w:p w:rsidR="00B83157" w:rsidRDefault="00EF05E2" w:rsidP="00B83157">
            <w:pPr>
              <w:rPr>
                <w:rFonts w:asciiTheme="minorEastAsia" w:eastAsiaTheme="minorEastAsia" w:hAnsiTheme="minorEastAsia"/>
                <w:sz w:val="18"/>
                <w:szCs w:val="18"/>
                <w:lang w:val="fr-FR"/>
              </w:rPr>
            </w:pPr>
            <w:r>
              <w:rPr>
                <w:rFonts w:asciiTheme="minorEastAsia" w:eastAsiaTheme="minorEastAsia" w:hAnsiTheme="minorEastAsia" w:hint="eastAsia"/>
                <w:sz w:val="18"/>
                <w:szCs w:val="18"/>
                <w:lang w:val="fr-FR"/>
              </w:rPr>
              <w:t>HA1参考getDigestHA1接口定义</w:t>
            </w:r>
            <w:r w:rsidR="00B83157">
              <w:rPr>
                <w:rFonts w:asciiTheme="minorEastAsia" w:eastAsiaTheme="minorEastAsia" w:hAnsiTheme="minorEastAsia" w:hint="eastAsia"/>
                <w:sz w:val="18"/>
                <w:szCs w:val="18"/>
                <w:lang w:val="fr-FR"/>
              </w:rPr>
              <w:t>，密码采用新密码</w:t>
            </w:r>
            <w:r>
              <w:rPr>
                <w:rFonts w:asciiTheme="minorEastAsia" w:eastAsiaTheme="minorEastAsia" w:hAnsiTheme="minorEastAsia" w:hint="eastAsia"/>
                <w:sz w:val="18"/>
                <w:szCs w:val="18"/>
                <w:lang w:val="fr-FR"/>
              </w:rPr>
              <w:t>。</w:t>
            </w:r>
          </w:p>
          <w:p w:rsidR="00B83157" w:rsidRPr="00CB0D33" w:rsidRDefault="00B83157" w:rsidP="00B83157">
            <w:pPr>
              <w:rPr>
                <w:rFonts w:asciiTheme="minorEastAsia" w:eastAsiaTheme="minorEastAsia" w:hAnsiTheme="minorEastAsia"/>
                <w:sz w:val="18"/>
                <w:szCs w:val="18"/>
              </w:rPr>
            </w:pPr>
            <w:r>
              <w:rPr>
                <w:rFonts w:asciiTheme="minorEastAsia" w:eastAsiaTheme="minorEastAsia" w:hAnsiTheme="minorEastAsia" w:hint="eastAsia"/>
                <w:sz w:val="18"/>
                <w:szCs w:val="18"/>
                <w:lang w:val="fr-FR"/>
              </w:rPr>
              <w:t>摘要字段排序特意与登录接口不一致，避免恶意攻击。</w:t>
            </w:r>
          </w:p>
        </w:tc>
      </w:tr>
      <w:tr w:rsidR="00EB42A2" w:rsidTr="00EB42A2">
        <w:trPr>
          <w:jc w:val="center"/>
        </w:trPr>
        <w:tc>
          <w:tcPr>
            <w:tcW w:w="1908" w:type="dxa"/>
          </w:tcPr>
          <w:p w:rsidR="00EB42A2" w:rsidRPr="00927A85" w:rsidRDefault="00EB42A2" w:rsidP="00A8577C">
            <w:pPr>
              <w:pStyle w:val="TAL"/>
              <w:rPr>
                <w:rFonts w:asciiTheme="minorEastAsia" w:eastAsiaTheme="minorEastAsia" w:hAnsiTheme="minorEastAsia"/>
                <w:b/>
                <w:bCs/>
              </w:rPr>
            </w:pPr>
            <w:r w:rsidRPr="00927A85">
              <w:rPr>
                <w:rFonts w:asciiTheme="minorEastAsia" w:eastAsiaTheme="minorEastAsia" w:hAnsiTheme="minorEastAsia" w:hint="eastAsia"/>
                <w:lang w:val="fr-FR" w:eastAsia="zh-CN"/>
              </w:rPr>
              <w:t>deviceInfo</w:t>
            </w:r>
          </w:p>
        </w:tc>
        <w:tc>
          <w:tcPr>
            <w:tcW w:w="850" w:type="dxa"/>
          </w:tcPr>
          <w:p w:rsidR="00EB42A2" w:rsidRPr="00927A85" w:rsidRDefault="00EB42A2" w:rsidP="00A8577C">
            <w:pPr>
              <w:pStyle w:val="TAL"/>
              <w:rPr>
                <w:rFonts w:asciiTheme="minorEastAsia" w:eastAsiaTheme="minorEastAsia" w:hAnsiTheme="minorEastAsia"/>
                <w:lang w:val="fr-FR"/>
              </w:rPr>
            </w:pPr>
            <w:r w:rsidRPr="00927A85">
              <w:rPr>
                <w:rFonts w:asciiTheme="minorEastAsia" w:eastAsiaTheme="minorEastAsia" w:hAnsiTheme="minorEastAsia" w:hint="eastAsia"/>
                <w:lang w:val="fr-FR" w:eastAsia="zh-CN"/>
              </w:rPr>
              <w:t>M</w:t>
            </w:r>
          </w:p>
        </w:tc>
        <w:tc>
          <w:tcPr>
            <w:tcW w:w="1276" w:type="dxa"/>
          </w:tcPr>
          <w:p w:rsidR="00EB42A2" w:rsidRPr="00927A85" w:rsidRDefault="00EB42A2" w:rsidP="00A8577C">
            <w:pPr>
              <w:pStyle w:val="TAH"/>
              <w:ind w:left="62"/>
              <w:jc w:val="both"/>
              <w:rPr>
                <w:rFonts w:asciiTheme="minorEastAsia" w:eastAsiaTheme="minorEastAsia" w:hAnsiTheme="minorEastAsia"/>
                <w:lang w:val="fr-FR"/>
              </w:rPr>
            </w:pPr>
            <w:r w:rsidRPr="00927A85">
              <w:rPr>
                <w:rFonts w:asciiTheme="minorEastAsia" w:eastAsiaTheme="minorEastAsia" w:hAnsiTheme="minorEastAsia" w:hint="eastAsia"/>
                <w:lang w:val="fr-FR" w:eastAsia="zh-CN"/>
              </w:rPr>
              <w:t>DeviceInfo</w:t>
            </w:r>
          </w:p>
        </w:tc>
        <w:tc>
          <w:tcPr>
            <w:tcW w:w="709" w:type="dxa"/>
          </w:tcPr>
          <w:p w:rsidR="00EB42A2" w:rsidRPr="00927A85" w:rsidRDefault="00EB42A2" w:rsidP="00A8577C">
            <w:pPr>
              <w:pStyle w:val="TAH"/>
              <w:jc w:val="both"/>
              <w:rPr>
                <w:rFonts w:asciiTheme="minorEastAsia" w:eastAsiaTheme="minorEastAsia" w:hAnsiTheme="minorEastAsia"/>
                <w:lang w:eastAsia="zh-CN"/>
              </w:rPr>
            </w:pPr>
          </w:p>
        </w:tc>
        <w:tc>
          <w:tcPr>
            <w:tcW w:w="5187" w:type="dxa"/>
          </w:tcPr>
          <w:p w:rsidR="00EB42A2" w:rsidRPr="00927A85" w:rsidRDefault="00EB42A2" w:rsidP="003B4E6C">
            <w:pPr>
              <w:rPr>
                <w:rFonts w:asciiTheme="minorEastAsia" w:eastAsiaTheme="minorEastAsia" w:hAnsiTheme="minorEastAsia"/>
                <w:sz w:val="18"/>
                <w:szCs w:val="18"/>
              </w:rPr>
            </w:pPr>
            <w:r w:rsidRPr="00927A85">
              <w:rPr>
                <w:rFonts w:asciiTheme="minorEastAsia" w:eastAsiaTheme="minorEastAsia" w:hAnsiTheme="minorEastAsia" w:hint="eastAsia"/>
                <w:kern w:val="0"/>
                <w:sz w:val="18"/>
                <w:szCs w:val="18"/>
                <w:lang w:val="fr-FR"/>
              </w:rPr>
              <w:t>设备信息</w:t>
            </w:r>
          </w:p>
        </w:tc>
      </w:tr>
      <w:tr w:rsidR="00EB42A2" w:rsidTr="00EB42A2">
        <w:trPr>
          <w:jc w:val="center"/>
        </w:trPr>
        <w:tc>
          <w:tcPr>
            <w:tcW w:w="1908" w:type="dxa"/>
          </w:tcPr>
          <w:p w:rsidR="00EB42A2" w:rsidRPr="00927A85" w:rsidRDefault="00EB42A2" w:rsidP="00A8577C">
            <w:pPr>
              <w:pStyle w:val="TAL"/>
              <w:rPr>
                <w:rStyle w:val="webdict1"/>
                <w:rFonts w:asciiTheme="minorEastAsia" w:eastAsiaTheme="minorEastAsia" w:hAnsiTheme="minorEastAsia"/>
                <w:color w:val="888888"/>
                <w:lang w:eastAsia="zh-CN"/>
              </w:rPr>
            </w:pPr>
            <w:r w:rsidRPr="00927A85">
              <w:rPr>
                <w:rFonts w:asciiTheme="minorEastAsia" w:eastAsiaTheme="minorEastAsia" w:hAnsiTheme="minorEastAsia" w:hint="eastAsia"/>
                <w:b/>
                <w:bCs/>
              </w:rPr>
              <w:t>reqClientType</w:t>
            </w:r>
          </w:p>
        </w:tc>
        <w:tc>
          <w:tcPr>
            <w:tcW w:w="850" w:type="dxa"/>
          </w:tcPr>
          <w:p w:rsidR="00EB42A2" w:rsidRPr="00927A85" w:rsidRDefault="00EB42A2" w:rsidP="00A8577C">
            <w:pPr>
              <w:pStyle w:val="TAL"/>
              <w:rPr>
                <w:rFonts w:asciiTheme="minorEastAsia" w:eastAsiaTheme="minorEastAsia" w:hAnsiTheme="minorEastAsia"/>
                <w:lang w:val="fr-FR" w:eastAsia="zh-CN"/>
              </w:rPr>
            </w:pPr>
            <w:r w:rsidRPr="00927A85">
              <w:rPr>
                <w:rFonts w:asciiTheme="minorEastAsia" w:eastAsiaTheme="minorEastAsia" w:hAnsiTheme="minorEastAsia" w:hint="eastAsia"/>
                <w:lang w:val="fr-FR"/>
              </w:rPr>
              <w:t>M</w:t>
            </w:r>
          </w:p>
        </w:tc>
        <w:tc>
          <w:tcPr>
            <w:tcW w:w="1276" w:type="dxa"/>
          </w:tcPr>
          <w:p w:rsidR="00EB42A2" w:rsidRPr="00927A85" w:rsidRDefault="00EB42A2" w:rsidP="00A8577C">
            <w:pPr>
              <w:pStyle w:val="TAH"/>
              <w:ind w:left="62"/>
              <w:jc w:val="both"/>
              <w:rPr>
                <w:rFonts w:asciiTheme="minorEastAsia" w:eastAsiaTheme="minorEastAsia" w:hAnsiTheme="minorEastAsia"/>
                <w:b w:val="0"/>
                <w:lang w:val="fr-FR" w:eastAsia="zh-CN"/>
              </w:rPr>
            </w:pPr>
            <w:r w:rsidRPr="00927A85">
              <w:rPr>
                <w:rFonts w:asciiTheme="minorEastAsia" w:eastAsiaTheme="minorEastAsia" w:hAnsiTheme="minorEastAsia"/>
                <w:lang w:val="fr-FR"/>
              </w:rPr>
              <w:t>Int</w:t>
            </w:r>
          </w:p>
        </w:tc>
        <w:tc>
          <w:tcPr>
            <w:tcW w:w="709" w:type="dxa"/>
          </w:tcPr>
          <w:p w:rsidR="00EB42A2" w:rsidRPr="00927A85" w:rsidRDefault="00EB42A2" w:rsidP="00A8577C">
            <w:pPr>
              <w:pStyle w:val="TAH"/>
              <w:jc w:val="both"/>
              <w:rPr>
                <w:rFonts w:asciiTheme="minorEastAsia" w:eastAsiaTheme="minorEastAsia" w:hAnsiTheme="minorEastAsia"/>
                <w:lang w:eastAsia="zh-CN"/>
              </w:rPr>
            </w:pPr>
          </w:p>
        </w:tc>
        <w:tc>
          <w:tcPr>
            <w:tcW w:w="5187" w:type="dxa"/>
          </w:tcPr>
          <w:p w:rsidR="00EB42A2" w:rsidRPr="00927A85" w:rsidRDefault="00EB42A2" w:rsidP="00A8577C">
            <w:pPr>
              <w:rPr>
                <w:rFonts w:asciiTheme="minorEastAsia" w:eastAsiaTheme="minorEastAsia" w:hAnsiTheme="minorEastAsia"/>
                <w:sz w:val="18"/>
                <w:szCs w:val="18"/>
              </w:rPr>
            </w:pPr>
            <w:r w:rsidRPr="00927A85">
              <w:rPr>
                <w:rFonts w:asciiTheme="minorEastAsia" w:eastAsiaTheme="minorEastAsia" w:hAnsiTheme="minorEastAsia" w:hint="eastAsia"/>
                <w:sz w:val="18"/>
                <w:szCs w:val="18"/>
              </w:rPr>
              <w:t>请求客户端类型</w:t>
            </w:r>
          </w:p>
        </w:tc>
      </w:tr>
    </w:tbl>
    <w:p w:rsidR="0057376C" w:rsidRDefault="0057376C" w:rsidP="00407B6C">
      <w:pPr>
        <w:pStyle w:val="41"/>
      </w:pPr>
      <w:r>
        <w:rPr>
          <w:rFonts w:hint="eastAsia"/>
        </w:rPr>
        <w:t>返回值</w:t>
      </w:r>
      <w:r>
        <w:rPr>
          <w:rFonts w:hint="eastAsia"/>
        </w:rPr>
        <w:t>Reset</w:t>
      </w:r>
      <w:r w:rsidRPr="005D449C">
        <w:rPr>
          <w:rFonts w:hint="eastAsia"/>
          <w:lang w:val="fr-FR"/>
        </w:rPr>
        <w:t>P</w:t>
      </w:r>
      <w:r>
        <w:rPr>
          <w:rFonts w:hint="eastAsia"/>
          <w:lang w:val="fr-FR"/>
        </w:rPr>
        <w:t>wdSMSRsp</w:t>
      </w:r>
    </w:p>
    <w:tbl>
      <w:tblPr>
        <w:tblW w:w="9984"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1243"/>
        <w:gridCol w:w="709"/>
        <w:gridCol w:w="4917"/>
      </w:tblGrid>
      <w:tr w:rsidR="0057376C" w:rsidTr="00EB42A2">
        <w:trPr>
          <w:jc w:val="center"/>
        </w:trPr>
        <w:tc>
          <w:tcPr>
            <w:tcW w:w="2378" w:type="dxa"/>
          </w:tcPr>
          <w:p w:rsidR="0057376C" w:rsidRDefault="0057376C" w:rsidP="00A8577C">
            <w:pPr>
              <w:pStyle w:val="TAH"/>
              <w:rPr>
                <w:rFonts w:ascii="Verdana" w:hAnsi="Verdana"/>
                <w:lang w:val="fr-FR" w:eastAsia="zh-CN"/>
              </w:rPr>
            </w:pPr>
            <w:r>
              <w:rPr>
                <w:rFonts w:ascii="Verdana" w:hAnsi="Verdana" w:hint="eastAsia"/>
                <w:lang w:val="fr-FR" w:eastAsia="zh-CN"/>
              </w:rPr>
              <w:t>参数名称</w:t>
            </w:r>
          </w:p>
        </w:tc>
        <w:tc>
          <w:tcPr>
            <w:tcW w:w="737" w:type="dxa"/>
          </w:tcPr>
          <w:p w:rsidR="0057376C" w:rsidRDefault="0057376C" w:rsidP="00A8577C">
            <w:pPr>
              <w:pStyle w:val="TAH"/>
              <w:rPr>
                <w:rFonts w:ascii="Verdana" w:hAnsi="Verdana"/>
                <w:lang w:val="fr-FR" w:eastAsia="zh-CN"/>
              </w:rPr>
            </w:pPr>
            <w:r>
              <w:rPr>
                <w:rFonts w:ascii="Verdana" w:hAnsi="Verdana" w:hint="eastAsia"/>
                <w:lang w:val="fr-FR" w:eastAsia="zh-CN"/>
              </w:rPr>
              <w:t>必须</w:t>
            </w:r>
          </w:p>
        </w:tc>
        <w:tc>
          <w:tcPr>
            <w:tcW w:w="1243" w:type="dxa"/>
          </w:tcPr>
          <w:p w:rsidR="0057376C" w:rsidRDefault="0057376C" w:rsidP="00A8577C">
            <w:pPr>
              <w:pStyle w:val="TAH"/>
              <w:rPr>
                <w:rFonts w:ascii="Verdana" w:hAnsi="Verdana"/>
                <w:lang w:val="fr-FR" w:eastAsia="zh-CN"/>
              </w:rPr>
            </w:pPr>
            <w:r>
              <w:rPr>
                <w:rFonts w:ascii="Verdana" w:hAnsi="Verdana" w:hint="eastAsia"/>
                <w:lang w:val="fr-FR" w:eastAsia="zh-CN"/>
              </w:rPr>
              <w:t>类型</w:t>
            </w:r>
          </w:p>
        </w:tc>
        <w:tc>
          <w:tcPr>
            <w:tcW w:w="709" w:type="dxa"/>
          </w:tcPr>
          <w:p w:rsidR="0057376C" w:rsidRDefault="0057376C" w:rsidP="00A8577C">
            <w:pPr>
              <w:pStyle w:val="TAH"/>
              <w:rPr>
                <w:rFonts w:ascii="Verdana" w:hAnsi="Verdana"/>
                <w:lang w:val="fr-FR" w:eastAsia="zh-CN"/>
              </w:rPr>
            </w:pPr>
            <w:r>
              <w:rPr>
                <w:rFonts w:ascii="Verdana" w:hAnsi="Verdana" w:hint="eastAsia"/>
                <w:lang w:val="fr-FR" w:eastAsia="zh-CN"/>
              </w:rPr>
              <w:t>长度</w:t>
            </w:r>
          </w:p>
        </w:tc>
        <w:tc>
          <w:tcPr>
            <w:tcW w:w="4917" w:type="dxa"/>
          </w:tcPr>
          <w:p w:rsidR="0057376C" w:rsidRDefault="0057376C" w:rsidP="00A8577C">
            <w:pPr>
              <w:pStyle w:val="TAH"/>
              <w:rPr>
                <w:rFonts w:ascii="Verdana" w:hAnsi="Verdana"/>
                <w:lang w:val="fr-FR" w:eastAsia="zh-CN"/>
              </w:rPr>
            </w:pPr>
            <w:r>
              <w:rPr>
                <w:rFonts w:ascii="Verdana" w:hAnsi="Verdana" w:hint="eastAsia"/>
                <w:lang w:val="fr-FR" w:eastAsia="zh-CN"/>
              </w:rPr>
              <w:t>描述信息</w:t>
            </w:r>
          </w:p>
        </w:tc>
      </w:tr>
      <w:tr w:rsidR="0057376C" w:rsidTr="00EB42A2">
        <w:trPr>
          <w:jc w:val="center"/>
        </w:trPr>
        <w:tc>
          <w:tcPr>
            <w:tcW w:w="2378" w:type="dxa"/>
          </w:tcPr>
          <w:p w:rsidR="0057376C" w:rsidRPr="00E74491" w:rsidRDefault="0057376C" w:rsidP="00A8577C">
            <w:pPr>
              <w:pStyle w:val="TAL"/>
              <w:rPr>
                <w:lang w:val="fr-FR" w:eastAsia="zh-CN"/>
              </w:rPr>
            </w:pPr>
            <w:r w:rsidRPr="00E74491">
              <w:rPr>
                <w:rFonts w:hint="eastAsia"/>
                <w:lang w:val="fr-FR" w:eastAsia="zh-CN"/>
              </w:rPr>
              <w:t>v</w:t>
            </w:r>
            <w:r w:rsidRPr="00E74491">
              <w:rPr>
                <w:lang w:val="fr-FR" w:eastAsia="zh-CN"/>
              </w:rPr>
              <w:t>ersion</w:t>
            </w:r>
          </w:p>
        </w:tc>
        <w:tc>
          <w:tcPr>
            <w:tcW w:w="737" w:type="dxa"/>
          </w:tcPr>
          <w:p w:rsidR="0057376C" w:rsidRPr="00E74491" w:rsidRDefault="0057376C" w:rsidP="00A8577C">
            <w:pPr>
              <w:pStyle w:val="TAL"/>
              <w:rPr>
                <w:lang w:val="fr-FR" w:eastAsia="zh-CN"/>
              </w:rPr>
            </w:pPr>
            <w:r>
              <w:rPr>
                <w:rFonts w:hint="eastAsia"/>
                <w:lang w:val="fr-FR" w:eastAsia="zh-CN"/>
              </w:rPr>
              <w:t>M</w:t>
            </w:r>
          </w:p>
        </w:tc>
        <w:tc>
          <w:tcPr>
            <w:tcW w:w="1243" w:type="dxa"/>
          </w:tcPr>
          <w:p w:rsidR="0057376C" w:rsidRPr="00E74491" w:rsidRDefault="0057376C" w:rsidP="00A8577C">
            <w:pPr>
              <w:pStyle w:val="TAH"/>
              <w:ind w:left="62"/>
              <w:jc w:val="both"/>
              <w:rPr>
                <w:b w:val="0"/>
                <w:lang w:val="fr-FR" w:eastAsia="zh-CN"/>
              </w:rPr>
            </w:pPr>
            <w:r>
              <w:rPr>
                <w:rFonts w:hint="eastAsia"/>
                <w:b w:val="0"/>
                <w:lang w:val="fr-FR" w:eastAsia="zh-CN"/>
              </w:rPr>
              <w:t>String</w:t>
            </w:r>
          </w:p>
        </w:tc>
        <w:tc>
          <w:tcPr>
            <w:tcW w:w="709" w:type="dxa"/>
          </w:tcPr>
          <w:p w:rsidR="0057376C" w:rsidRPr="00E74491" w:rsidRDefault="0057376C" w:rsidP="00A8577C">
            <w:pPr>
              <w:rPr>
                <w:rFonts w:ascii="Arial" w:hAnsi="Arial"/>
                <w:kern w:val="0"/>
                <w:sz w:val="18"/>
                <w:szCs w:val="18"/>
                <w:lang w:val="fr-FR"/>
              </w:rPr>
            </w:pPr>
            <w:r>
              <w:rPr>
                <w:rFonts w:ascii="Arial" w:hAnsi="Arial" w:hint="eastAsia"/>
                <w:kern w:val="0"/>
                <w:sz w:val="18"/>
                <w:szCs w:val="18"/>
                <w:lang w:val="fr-FR"/>
              </w:rPr>
              <w:t>5</w:t>
            </w:r>
          </w:p>
        </w:tc>
        <w:tc>
          <w:tcPr>
            <w:tcW w:w="4917" w:type="dxa"/>
          </w:tcPr>
          <w:p w:rsidR="0057376C" w:rsidRPr="00E74491" w:rsidRDefault="0057376C" w:rsidP="00A8577C">
            <w:pPr>
              <w:rPr>
                <w:rFonts w:ascii="Arial" w:hAnsi="Arial"/>
                <w:kern w:val="0"/>
                <w:sz w:val="18"/>
                <w:szCs w:val="18"/>
                <w:lang w:val="fr-FR"/>
              </w:rPr>
            </w:pPr>
            <w:r w:rsidRPr="00E74491">
              <w:rPr>
                <w:rFonts w:ascii="Arial" w:hAnsi="Arial" w:hint="eastAsia"/>
                <w:kern w:val="0"/>
                <w:sz w:val="18"/>
                <w:szCs w:val="18"/>
                <w:lang w:val="fr-FR"/>
              </w:rPr>
              <w:t>协议版本号</w:t>
            </w:r>
          </w:p>
        </w:tc>
      </w:tr>
      <w:tr w:rsidR="0057376C" w:rsidTr="00EB42A2">
        <w:trPr>
          <w:jc w:val="center"/>
        </w:trPr>
        <w:tc>
          <w:tcPr>
            <w:tcW w:w="2378" w:type="dxa"/>
          </w:tcPr>
          <w:p w:rsidR="0057376C" w:rsidRPr="00E74491" w:rsidRDefault="0057376C" w:rsidP="00A8577C">
            <w:pPr>
              <w:pStyle w:val="TAL"/>
              <w:rPr>
                <w:lang w:val="fr-FR" w:eastAsia="zh-CN"/>
              </w:rPr>
            </w:pPr>
            <w:r>
              <w:rPr>
                <w:lang w:val="fr-FR" w:eastAsia="zh-CN"/>
              </w:rPr>
              <w:t>transactionID</w:t>
            </w:r>
          </w:p>
        </w:tc>
        <w:tc>
          <w:tcPr>
            <w:tcW w:w="737" w:type="dxa"/>
          </w:tcPr>
          <w:p w:rsidR="0057376C" w:rsidRPr="00E74491" w:rsidRDefault="0057376C" w:rsidP="00A8577C">
            <w:pPr>
              <w:pStyle w:val="TAL"/>
              <w:rPr>
                <w:lang w:val="fr-FR" w:eastAsia="zh-CN"/>
              </w:rPr>
            </w:pPr>
            <w:r>
              <w:rPr>
                <w:rFonts w:hint="eastAsia"/>
                <w:lang w:val="fr-FR" w:eastAsia="zh-CN"/>
              </w:rPr>
              <w:t>M</w:t>
            </w:r>
          </w:p>
        </w:tc>
        <w:tc>
          <w:tcPr>
            <w:tcW w:w="1243" w:type="dxa"/>
          </w:tcPr>
          <w:p w:rsidR="0057376C" w:rsidRPr="00E74491" w:rsidRDefault="0057376C" w:rsidP="00A8577C">
            <w:pPr>
              <w:pStyle w:val="TAH"/>
              <w:ind w:left="62"/>
              <w:jc w:val="both"/>
              <w:rPr>
                <w:b w:val="0"/>
                <w:lang w:val="fr-FR" w:eastAsia="zh-CN"/>
              </w:rPr>
            </w:pPr>
            <w:r>
              <w:rPr>
                <w:rFonts w:hint="eastAsia"/>
                <w:b w:val="0"/>
                <w:lang w:val="fr-FR" w:eastAsia="zh-CN"/>
              </w:rPr>
              <w:t>String</w:t>
            </w:r>
          </w:p>
        </w:tc>
        <w:tc>
          <w:tcPr>
            <w:tcW w:w="709" w:type="dxa"/>
          </w:tcPr>
          <w:p w:rsidR="0057376C" w:rsidRPr="00E74491" w:rsidRDefault="0057376C" w:rsidP="00A8577C">
            <w:pPr>
              <w:rPr>
                <w:rFonts w:ascii="Arial" w:hAnsi="Arial"/>
                <w:kern w:val="0"/>
                <w:sz w:val="18"/>
                <w:szCs w:val="18"/>
                <w:lang w:val="fr-FR"/>
              </w:rPr>
            </w:pPr>
            <w:r w:rsidRPr="00E74491">
              <w:rPr>
                <w:rFonts w:ascii="Arial" w:hAnsi="Arial" w:hint="eastAsia"/>
                <w:kern w:val="0"/>
                <w:sz w:val="18"/>
                <w:szCs w:val="18"/>
                <w:lang w:val="fr-FR"/>
              </w:rPr>
              <w:t>40</w:t>
            </w:r>
          </w:p>
        </w:tc>
        <w:tc>
          <w:tcPr>
            <w:tcW w:w="4917" w:type="dxa"/>
          </w:tcPr>
          <w:p w:rsidR="0057376C" w:rsidRPr="00E74491" w:rsidRDefault="0057376C" w:rsidP="00A8577C">
            <w:pPr>
              <w:rPr>
                <w:rFonts w:ascii="Arial" w:hAnsi="Arial"/>
                <w:kern w:val="0"/>
                <w:sz w:val="18"/>
                <w:szCs w:val="18"/>
                <w:lang w:val="fr-FR"/>
              </w:rPr>
            </w:pPr>
            <w:r w:rsidRPr="00E74491">
              <w:rPr>
                <w:rFonts w:ascii="Arial" w:hAnsi="Arial" w:hint="eastAsia"/>
                <w:kern w:val="0"/>
                <w:sz w:val="18"/>
                <w:szCs w:val="18"/>
                <w:lang w:val="fr-FR"/>
              </w:rPr>
              <w:t>消息标识</w:t>
            </w:r>
          </w:p>
        </w:tc>
      </w:tr>
      <w:tr w:rsidR="0057376C" w:rsidTr="00EB42A2">
        <w:trPr>
          <w:jc w:val="center"/>
        </w:trPr>
        <w:tc>
          <w:tcPr>
            <w:tcW w:w="2378" w:type="dxa"/>
          </w:tcPr>
          <w:p w:rsidR="0057376C" w:rsidRPr="00C8364D" w:rsidRDefault="0057376C" w:rsidP="00A8577C">
            <w:pPr>
              <w:pStyle w:val="TAL"/>
              <w:rPr>
                <w:lang w:val="fr-FR" w:eastAsia="zh-CN"/>
              </w:rPr>
            </w:pPr>
            <w:r w:rsidRPr="00C8364D">
              <w:rPr>
                <w:rFonts w:hint="eastAsia"/>
                <w:lang w:val="fr-FR" w:eastAsia="zh-CN"/>
              </w:rPr>
              <w:t>traceFlag</w:t>
            </w:r>
          </w:p>
        </w:tc>
        <w:tc>
          <w:tcPr>
            <w:tcW w:w="737" w:type="dxa"/>
          </w:tcPr>
          <w:p w:rsidR="0057376C" w:rsidRPr="00C8364D" w:rsidRDefault="0057376C" w:rsidP="00A8577C">
            <w:pPr>
              <w:spacing w:line="240" w:lineRule="atLeast"/>
              <w:rPr>
                <w:rFonts w:ascii="Arial" w:hAnsi="Arial"/>
                <w:kern w:val="0"/>
                <w:sz w:val="18"/>
                <w:szCs w:val="18"/>
                <w:lang w:val="fr-FR"/>
              </w:rPr>
            </w:pPr>
            <w:r w:rsidRPr="00C8364D">
              <w:rPr>
                <w:rFonts w:ascii="Arial" w:hAnsi="Arial" w:hint="eastAsia"/>
                <w:kern w:val="0"/>
                <w:sz w:val="18"/>
                <w:szCs w:val="18"/>
                <w:lang w:val="fr-FR"/>
              </w:rPr>
              <w:t xml:space="preserve">O </w:t>
            </w:r>
          </w:p>
        </w:tc>
        <w:tc>
          <w:tcPr>
            <w:tcW w:w="1243" w:type="dxa"/>
          </w:tcPr>
          <w:p w:rsidR="0057376C" w:rsidRPr="00C8364D" w:rsidRDefault="0057376C" w:rsidP="00A8577C">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709" w:type="dxa"/>
          </w:tcPr>
          <w:p w:rsidR="0057376C" w:rsidRPr="00C8364D" w:rsidRDefault="0057376C" w:rsidP="00A8577C">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4917" w:type="dxa"/>
          </w:tcPr>
          <w:p w:rsidR="0057376C" w:rsidRPr="00C8364D" w:rsidRDefault="0057376C" w:rsidP="00A8577C">
            <w:pPr>
              <w:spacing w:line="240" w:lineRule="atLeast"/>
              <w:rPr>
                <w:rFonts w:ascii="Arial" w:hAnsi="Arial"/>
                <w:kern w:val="0"/>
                <w:sz w:val="18"/>
                <w:szCs w:val="18"/>
                <w:lang w:val="fr-FR"/>
              </w:rPr>
            </w:pPr>
            <w:r>
              <w:rPr>
                <w:rFonts w:ascii="Arial" w:hAnsi="Arial" w:hint="eastAsia"/>
                <w:kern w:val="0"/>
                <w:sz w:val="18"/>
                <w:szCs w:val="18"/>
                <w:lang w:val="fr-FR"/>
              </w:rPr>
              <w:t>跟踪标志</w:t>
            </w:r>
          </w:p>
        </w:tc>
      </w:tr>
      <w:tr w:rsidR="0057376C" w:rsidTr="00EB42A2">
        <w:trPr>
          <w:jc w:val="center"/>
        </w:trPr>
        <w:tc>
          <w:tcPr>
            <w:tcW w:w="2378" w:type="dxa"/>
          </w:tcPr>
          <w:p w:rsidR="0057376C" w:rsidRPr="00C8364D" w:rsidRDefault="0057376C" w:rsidP="00A8577C">
            <w:pPr>
              <w:pStyle w:val="TAL"/>
              <w:rPr>
                <w:lang w:val="fr-FR" w:eastAsia="zh-CN"/>
              </w:rPr>
            </w:pPr>
            <w:r>
              <w:rPr>
                <w:rFonts w:hint="eastAsia"/>
                <w:lang w:val="fr-FR" w:eastAsia="zh-CN"/>
              </w:rPr>
              <w:t>userID</w:t>
            </w:r>
          </w:p>
        </w:tc>
        <w:tc>
          <w:tcPr>
            <w:tcW w:w="737" w:type="dxa"/>
          </w:tcPr>
          <w:p w:rsidR="0057376C" w:rsidRPr="00C8364D" w:rsidRDefault="0057376C" w:rsidP="00A8577C">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1243" w:type="dxa"/>
          </w:tcPr>
          <w:p w:rsidR="0057376C" w:rsidRDefault="0057376C" w:rsidP="00A8577C">
            <w:pPr>
              <w:spacing w:line="240" w:lineRule="atLeast"/>
              <w:rPr>
                <w:rFonts w:ascii="Arial" w:hAnsi="Arial"/>
                <w:kern w:val="0"/>
                <w:sz w:val="18"/>
                <w:szCs w:val="18"/>
                <w:lang w:val="fr-FR"/>
              </w:rPr>
            </w:pPr>
            <w:r>
              <w:rPr>
                <w:rFonts w:ascii="Arial" w:hAnsi="Arial" w:hint="eastAsia"/>
                <w:kern w:val="0"/>
                <w:sz w:val="18"/>
                <w:szCs w:val="18"/>
                <w:lang w:val="fr-FR"/>
              </w:rPr>
              <w:t>Bigint</w:t>
            </w:r>
          </w:p>
        </w:tc>
        <w:tc>
          <w:tcPr>
            <w:tcW w:w="709" w:type="dxa"/>
          </w:tcPr>
          <w:p w:rsidR="0057376C" w:rsidRDefault="0057376C" w:rsidP="00A8577C">
            <w:pPr>
              <w:spacing w:line="240" w:lineRule="atLeast"/>
              <w:rPr>
                <w:rFonts w:ascii="Arial" w:hAnsi="Arial"/>
                <w:kern w:val="0"/>
                <w:sz w:val="18"/>
                <w:szCs w:val="18"/>
                <w:lang w:val="fr-FR"/>
              </w:rPr>
            </w:pPr>
          </w:p>
        </w:tc>
        <w:tc>
          <w:tcPr>
            <w:tcW w:w="4917" w:type="dxa"/>
          </w:tcPr>
          <w:p w:rsidR="0057376C" w:rsidRDefault="0057376C" w:rsidP="00A8577C">
            <w:pPr>
              <w:spacing w:line="240" w:lineRule="atLeast"/>
              <w:rPr>
                <w:rFonts w:ascii="Arial" w:hAnsi="Arial"/>
                <w:kern w:val="0"/>
                <w:sz w:val="18"/>
                <w:szCs w:val="18"/>
                <w:lang w:val="fr-FR"/>
              </w:rPr>
            </w:pPr>
            <w:r>
              <w:rPr>
                <w:rFonts w:ascii="Arial" w:hAnsi="Arial" w:hint="eastAsia"/>
                <w:kern w:val="0"/>
                <w:sz w:val="18"/>
                <w:szCs w:val="18"/>
                <w:lang w:val="fr-FR"/>
              </w:rPr>
              <w:t>用户</w:t>
            </w:r>
            <w:r>
              <w:rPr>
                <w:rFonts w:ascii="Arial" w:hAnsi="Arial" w:hint="eastAsia"/>
                <w:kern w:val="0"/>
                <w:sz w:val="18"/>
                <w:szCs w:val="18"/>
                <w:lang w:val="fr-FR"/>
              </w:rPr>
              <w:t>ID</w:t>
            </w:r>
            <w:r>
              <w:rPr>
                <w:rFonts w:ascii="Arial" w:hAnsi="Arial" w:hint="eastAsia"/>
                <w:kern w:val="0"/>
                <w:sz w:val="18"/>
                <w:szCs w:val="18"/>
                <w:lang w:val="fr-FR"/>
              </w:rPr>
              <w:t>（内部）</w:t>
            </w:r>
          </w:p>
        </w:tc>
      </w:tr>
    </w:tbl>
    <w:p w:rsidR="0057376C" w:rsidRDefault="0057376C" w:rsidP="0057376C">
      <w:pPr>
        <w:ind w:left="198"/>
      </w:pPr>
    </w:p>
    <w:p w:rsidR="0057376C" w:rsidRDefault="0057376C" w:rsidP="00407B6C">
      <w:pPr>
        <w:pStyle w:val="41"/>
      </w:pPr>
      <w:r>
        <w:rPr>
          <w:rFonts w:hint="eastAsia"/>
        </w:rPr>
        <w:t>异常信息</w:t>
      </w:r>
    </w:p>
    <w:p w:rsidR="0057376C" w:rsidRDefault="0057376C" w:rsidP="0057376C">
      <w:pPr>
        <w:pStyle w:val="a4"/>
        <w:ind w:firstLine="210"/>
      </w:pPr>
      <w:r>
        <w:rPr>
          <w:rFonts w:hint="eastAsia"/>
        </w:rPr>
        <w:t>失败则抛出异常</w:t>
      </w:r>
      <w:r>
        <w:rPr>
          <w:rFonts w:hint="eastAsia"/>
        </w:rPr>
        <w:t>CException</w:t>
      </w:r>
      <w:r>
        <w:rPr>
          <w:rFonts w:hint="eastAsia"/>
        </w:rPr>
        <w:t>，具体内容请参考异常码定义文档。</w:t>
      </w:r>
    </w:p>
    <w:p w:rsidR="0057376C" w:rsidRDefault="0057376C" w:rsidP="0057376C">
      <w:pPr>
        <w:ind w:firstLine="210"/>
        <w:rPr>
          <w:lang w:val="fr-FR"/>
        </w:rPr>
      </w:pPr>
      <w:r>
        <w:rPr>
          <w:rFonts w:hint="eastAsia"/>
        </w:rPr>
        <w:t>异常码：</w:t>
      </w:r>
      <w:r>
        <w:rPr>
          <w:rFonts w:hint="eastAsia"/>
        </w:rPr>
        <w:t>1~999</w:t>
      </w:r>
      <w:r>
        <w:rPr>
          <w:rFonts w:hint="eastAsia"/>
        </w:rPr>
        <w:t>表示需要前转的归属站点号。</w:t>
      </w:r>
    </w:p>
    <w:p w:rsidR="0057376C" w:rsidRDefault="0057376C" w:rsidP="00407B6C">
      <w:pPr>
        <w:pStyle w:val="41"/>
      </w:pPr>
      <w:r>
        <w:rPr>
          <w:rFonts w:hint="eastAsia"/>
        </w:rPr>
        <w:lastRenderedPageBreak/>
        <w:t>Json</w:t>
      </w:r>
      <w:r>
        <w:rPr>
          <w:rFonts w:hint="eastAsia"/>
        </w:rPr>
        <w:t>接口登录认证信息说明</w:t>
      </w:r>
    </w:p>
    <w:p w:rsidR="0057376C" w:rsidRPr="003A63A1" w:rsidRDefault="0057376C" w:rsidP="0057376C">
      <w:r>
        <w:rPr>
          <w:rFonts w:hint="eastAsia"/>
        </w:rPr>
        <w:t xml:space="preserve">   Authorization</w:t>
      </w:r>
      <w:r>
        <w:rPr>
          <w:rFonts w:hint="eastAsia"/>
        </w:rPr>
        <w:t>中无需登录认证信息。</w:t>
      </w:r>
    </w:p>
    <w:p w:rsidR="0057376C" w:rsidRPr="00AA2E28" w:rsidRDefault="0057376C" w:rsidP="0057376C">
      <w:pPr>
        <w:pStyle w:val="a4"/>
        <w:ind w:firstLine="210"/>
        <w:rPr>
          <w:lang w:val="fr-FR"/>
        </w:rPr>
      </w:pPr>
    </w:p>
    <w:p w:rsidR="0057376C" w:rsidRPr="0026055C" w:rsidRDefault="0057376C" w:rsidP="00407B6C">
      <w:pPr>
        <w:pStyle w:val="31"/>
        <w:rPr>
          <w:rStyle w:val="210"/>
          <w:lang w:val="fr-FR"/>
        </w:rPr>
      </w:pPr>
      <w:r w:rsidRPr="0026055C">
        <w:rPr>
          <w:rStyle w:val="210"/>
          <w:rFonts w:hint="eastAsia"/>
          <w:lang w:val="fr-FR"/>
        </w:rPr>
        <w:t>HTTP</w:t>
      </w:r>
      <w:r w:rsidR="00927A85">
        <w:rPr>
          <w:rStyle w:val="210"/>
          <w:rFonts w:hint="eastAsia"/>
          <w:lang w:val="fr-FR"/>
        </w:rPr>
        <w:t>S</w:t>
      </w:r>
      <w:r>
        <w:rPr>
          <w:rStyle w:val="210"/>
          <w:rFonts w:hint="eastAsia"/>
        </w:rPr>
        <w:t>接口</w:t>
      </w:r>
    </w:p>
    <w:p w:rsidR="0057376C" w:rsidRPr="0026055C" w:rsidRDefault="0057376C" w:rsidP="00407B6C">
      <w:pPr>
        <w:pStyle w:val="41"/>
        <w:rPr>
          <w:lang w:val="fr-FR"/>
        </w:rPr>
      </w:pPr>
      <w:r>
        <w:rPr>
          <w:rFonts w:hint="eastAsia"/>
        </w:rPr>
        <w:t>描述</w:t>
      </w:r>
    </w:p>
    <w:p w:rsidR="0057376C" w:rsidRDefault="0057376C" w:rsidP="0057376C">
      <w:pPr>
        <w:ind w:firstLine="420"/>
      </w:pPr>
      <w:r w:rsidRPr="0026055C">
        <w:rPr>
          <w:rFonts w:hint="eastAsia"/>
          <w:lang w:val="fr-FR"/>
        </w:rPr>
        <w:t>AccountAgent</w:t>
      </w:r>
      <w:r>
        <w:rPr>
          <w:rFonts w:hint="eastAsia"/>
        </w:rPr>
        <w:t>向</w:t>
      </w:r>
      <w:r w:rsidRPr="0026055C">
        <w:rPr>
          <w:rFonts w:hint="eastAsia"/>
          <w:lang w:val="fr-FR"/>
        </w:rPr>
        <w:t>AccountServer</w:t>
      </w:r>
      <w:r>
        <w:rPr>
          <w:rFonts w:hint="eastAsia"/>
        </w:rPr>
        <w:t>发起请求</w:t>
      </w:r>
      <w:r w:rsidRPr="0026055C">
        <w:rPr>
          <w:rFonts w:hint="eastAsia"/>
          <w:lang w:val="fr-FR"/>
        </w:rPr>
        <w:t>，</w:t>
      </w:r>
      <w:r w:rsidRPr="0026055C">
        <w:rPr>
          <w:rFonts w:hint="eastAsia"/>
          <w:lang w:val="fr-FR"/>
        </w:rPr>
        <w:t>AccountServer</w:t>
      </w:r>
      <w:r>
        <w:rPr>
          <w:rFonts w:hint="eastAsia"/>
        </w:rPr>
        <w:t>内部转调上述</w:t>
      </w:r>
      <w:r w:rsidR="00927A85">
        <w:rPr>
          <w:rFonts w:hint="eastAsia"/>
        </w:rPr>
        <w:t>Json</w:t>
      </w:r>
      <w:r>
        <w:rPr>
          <w:rFonts w:hint="eastAsia"/>
        </w:rPr>
        <w:t>接口。</w:t>
      </w:r>
    </w:p>
    <w:p w:rsidR="0057376C" w:rsidRDefault="0057376C" w:rsidP="0057376C">
      <w:pPr>
        <w:ind w:firstLine="420"/>
        <w:rPr>
          <w:lang w:val="fr-FR"/>
        </w:rPr>
      </w:pPr>
      <w:r>
        <w:rPr>
          <w:rFonts w:hint="eastAsia"/>
          <w:lang w:val="fr-FR"/>
        </w:rPr>
        <w:t>该操作无需携带服务端已通过认证的</w:t>
      </w:r>
      <w:r>
        <w:rPr>
          <w:rFonts w:hint="eastAsia"/>
          <w:lang w:val="fr-FR"/>
        </w:rPr>
        <w:t>sessionID</w:t>
      </w:r>
      <w:r>
        <w:rPr>
          <w:rFonts w:hint="eastAsia"/>
          <w:lang w:val="fr-FR"/>
        </w:rPr>
        <w:t>。</w:t>
      </w:r>
      <w:r w:rsidR="00927A85">
        <w:rPr>
          <w:rFonts w:hint="eastAsia"/>
          <w:lang w:val="fr-FR"/>
        </w:rPr>
        <w:t>需要采用</w:t>
      </w:r>
      <w:r w:rsidR="00927A85">
        <w:rPr>
          <w:rFonts w:hint="eastAsia"/>
          <w:lang w:val="fr-FR"/>
        </w:rPr>
        <w:t>https</w:t>
      </w:r>
      <w:r w:rsidR="00927A85">
        <w:rPr>
          <w:rFonts w:hint="eastAsia"/>
          <w:lang w:val="fr-FR"/>
        </w:rPr>
        <w:t>协议。</w:t>
      </w:r>
    </w:p>
    <w:p w:rsidR="0057376C" w:rsidRPr="00AA2E28" w:rsidRDefault="0057376C" w:rsidP="0057376C">
      <w:pPr>
        <w:ind w:firstLine="420"/>
        <w:rPr>
          <w:lang w:val="fr-FR"/>
        </w:rPr>
      </w:pPr>
      <w:r>
        <w:rPr>
          <w:rFonts w:hint="eastAsia"/>
          <w:lang w:val="fr-FR"/>
        </w:rPr>
        <w:t>UP</w:t>
      </w:r>
      <w:r>
        <w:rPr>
          <w:rFonts w:hint="eastAsia"/>
          <w:lang w:val="fr-FR"/>
        </w:rPr>
        <w:t>返回</w:t>
      </w:r>
      <w:r>
        <w:rPr>
          <w:rFonts w:hint="eastAsia"/>
        </w:rPr>
        <w:t>异常码</w:t>
      </w:r>
      <w:r w:rsidRPr="00E81EFF">
        <w:rPr>
          <w:rFonts w:hint="eastAsia"/>
          <w:lang w:val="fr-FR"/>
        </w:rPr>
        <w:t>(</w:t>
      </w:r>
      <w:r>
        <w:rPr>
          <w:rFonts w:hint="eastAsia"/>
          <w:lang w:val="fr-FR"/>
        </w:rPr>
        <w:t>1~999</w:t>
      </w:r>
      <w:r w:rsidRPr="00E81EFF">
        <w:rPr>
          <w:rFonts w:hint="eastAsia"/>
          <w:lang w:val="fr-FR"/>
        </w:rPr>
        <w:t>)</w:t>
      </w:r>
      <w:r>
        <w:rPr>
          <w:rFonts w:hint="eastAsia"/>
        </w:rPr>
        <w:t>时</w:t>
      </w:r>
      <w:r w:rsidRPr="00E81EFF">
        <w:rPr>
          <w:rFonts w:hint="eastAsia"/>
          <w:lang w:val="fr-FR"/>
        </w:rPr>
        <w:t>，</w:t>
      </w:r>
      <w:r w:rsidRPr="00E81EFF">
        <w:rPr>
          <w:rFonts w:hint="eastAsia"/>
          <w:lang w:val="fr-FR"/>
        </w:rPr>
        <w:t>AccountServer</w:t>
      </w:r>
      <w:r>
        <w:rPr>
          <w:rFonts w:hint="eastAsia"/>
        </w:rPr>
        <w:t>返回重定向</w:t>
      </w:r>
      <w:r w:rsidRPr="00E81EFF">
        <w:rPr>
          <w:rFonts w:hint="eastAsia"/>
          <w:lang w:val="fr-FR"/>
        </w:rPr>
        <w:t>，</w:t>
      </w:r>
      <w:r>
        <w:rPr>
          <w:rFonts w:hint="eastAsia"/>
        </w:rPr>
        <w:t>重定向</w:t>
      </w:r>
      <w:r w:rsidRPr="00E81EFF">
        <w:rPr>
          <w:rFonts w:hint="eastAsia"/>
          <w:lang w:val="fr-FR"/>
        </w:rPr>
        <w:t>URL</w:t>
      </w:r>
      <w:r>
        <w:rPr>
          <w:rFonts w:hint="eastAsia"/>
        </w:rPr>
        <w:t>为源</w:t>
      </w:r>
      <w:r w:rsidRPr="00E81EFF">
        <w:rPr>
          <w:rFonts w:hint="eastAsia"/>
          <w:lang w:val="fr-FR"/>
        </w:rPr>
        <w:t>URL</w:t>
      </w:r>
      <w:r>
        <w:rPr>
          <w:rFonts w:hint="eastAsia"/>
          <w:lang w:val="fr-FR"/>
        </w:rPr>
        <w:t>的子域名部分</w:t>
      </w:r>
      <w:r>
        <w:rPr>
          <w:rFonts w:hint="eastAsia"/>
        </w:rPr>
        <w:t>增加归属站点号。</w:t>
      </w:r>
    </w:p>
    <w:p w:rsidR="0057376C" w:rsidRPr="0026055C" w:rsidRDefault="0057376C" w:rsidP="00407B6C">
      <w:pPr>
        <w:pStyle w:val="41"/>
        <w:rPr>
          <w:lang w:val="fr-FR"/>
        </w:rPr>
      </w:pPr>
      <w:r w:rsidRPr="00A6475E">
        <w:rPr>
          <w:rFonts w:hint="eastAsia"/>
        </w:rPr>
        <w:t>协议映射</w:t>
      </w:r>
    </w:p>
    <w:p w:rsidR="0057376C" w:rsidRPr="0026055C" w:rsidRDefault="0057376C" w:rsidP="0057376C">
      <w:pPr>
        <w:numPr>
          <w:ilvl w:val="0"/>
          <w:numId w:val="22"/>
        </w:numPr>
        <w:tabs>
          <w:tab w:val="num" w:pos="0"/>
        </w:tabs>
        <w:rPr>
          <w:b/>
          <w:lang w:val="fr-FR"/>
        </w:rPr>
      </w:pPr>
      <w:r w:rsidRPr="00A6475E">
        <w:rPr>
          <w:rFonts w:hint="eastAsia"/>
          <w:b/>
        </w:rPr>
        <w:t>请求消息示例</w:t>
      </w:r>
    </w:p>
    <w:p w:rsidR="0057376C" w:rsidRPr="00A6475E" w:rsidRDefault="0057376C" w:rsidP="0057376C">
      <w:r w:rsidRPr="0026055C">
        <w:rPr>
          <w:lang w:val="fr-FR"/>
        </w:rPr>
        <w:t>POST</w:t>
      </w:r>
      <w:r w:rsidRPr="0026055C">
        <w:rPr>
          <w:rFonts w:hint="eastAsia"/>
          <w:lang w:val="fr-FR"/>
        </w:rPr>
        <w:t xml:space="preserve"> </w:t>
      </w:r>
      <w:r w:rsidRPr="0026055C">
        <w:rPr>
          <w:lang w:val="fr-FR"/>
        </w:rPr>
        <w:t>http://host:port/</w:t>
      </w:r>
      <w:r w:rsidRPr="0026055C">
        <w:rPr>
          <w:rFonts w:hint="eastAsia"/>
          <w:lang w:val="fr-FR"/>
        </w:rPr>
        <w:t>AccountServer</w:t>
      </w:r>
      <w:r w:rsidRPr="0026055C">
        <w:rPr>
          <w:lang w:val="fr-FR"/>
        </w:rPr>
        <w:t>/I</w:t>
      </w:r>
      <w:r w:rsidRPr="0026055C">
        <w:rPr>
          <w:rFonts w:hint="eastAsia"/>
          <w:lang w:val="fr-FR"/>
        </w:rPr>
        <w:t>U</w:t>
      </w:r>
      <w:r w:rsidRPr="00A6475E">
        <w:rPr>
          <w:rFonts w:hint="eastAsia"/>
        </w:rPr>
        <w:t>ser</w:t>
      </w:r>
      <w:r>
        <w:rPr>
          <w:rFonts w:hint="eastAsia"/>
        </w:rPr>
        <w:t>Pwd</w:t>
      </w:r>
      <w:r w:rsidRPr="00A6475E">
        <w:rPr>
          <w:rFonts w:hint="eastAsia"/>
        </w:rPr>
        <w:t>Mng</w:t>
      </w:r>
      <w:r>
        <w:rPr>
          <w:rFonts w:hint="eastAsia"/>
        </w:rPr>
        <w:t>/</w:t>
      </w:r>
      <w:r>
        <w:rPr>
          <w:rFonts w:hint="eastAsia"/>
          <w:lang w:val="da-DK"/>
        </w:rPr>
        <w:t>resetPwdBySecret</w:t>
      </w:r>
      <w:r w:rsidRPr="00A6475E">
        <w:t xml:space="preserve"> </w:t>
      </w:r>
      <w:r>
        <w:rPr>
          <w:rFonts w:hint="eastAsia"/>
        </w:rPr>
        <w:t xml:space="preserve"> </w:t>
      </w:r>
      <w:r w:rsidRPr="00A6475E">
        <w:t>HTTP</w:t>
      </w:r>
      <w:r>
        <w:rPr>
          <w:rFonts w:hint="eastAsia"/>
        </w:rPr>
        <w:t>S</w:t>
      </w:r>
      <w:r w:rsidRPr="00A6475E">
        <w:t>/1.1</w:t>
      </w:r>
    </w:p>
    <w:p w:rsidR="0057376C" w:rsidRPr="00A6475E" w:rsidRDefault="0057376C" w:rsidP="0057376C">
      <w:r w:rsidRPr="00A6475E">
        <w:rPr>
          <w:i/>
        </w:rPr>
        <w:t>Authorization</w:t>
      </w:r>
      <w:r w:rsidRPr="00A6475E">
        <w:rPr>
          <w:rFonts w:hint="eastAsia"/>
          <w:i/>
        </w:rPr>
        <w:t>:</w:t>
      </w:r>
      <w:r w:rsidRPr="00A6475E">
        <w:rPr>
          <w:i/>
        </w:rPr>
        <w:t xml:space="preserve"> </w:t>
      </w:r>
      <w:r>
        <w:rPr>
          <w:rFonts w:hint="eastAsia"/>
          <w:i/>
        </w:rPr>
        <w:t>为空</w:t>
      </w:r>
    </w:p>
    <w:p w:rsidR="0057376C" w:rsidRPr="00A6475E" w:rsidRDefault="0057376C" w:rsidP="0057376C"/>
    <w:p w:rsidR="0057376C" w:rsidRPr="00A6475E" w:rsidRDefault="0057376C" w:rsidP="0057376C">
      <w:pPr>
        <w:rPr>
          <w:lang w:val="de-DE"/>
        </w:rPr>
      </w:pPr>
      <w:r w:rsidRPr="00A6475E">
        <w:rPr>
          <w:lang w:val="de-DE"/>
        </w:rPr>
        <w:t>&lt;?xml version="1.0" encoding="UTF-8"?&gt;</w:t>
      </w:r>
    </w:p>
    <w:p w:rsidR="0057376C" w:rsidRPr="00A6475E" w:rsidRDefault="0057376C" w:rsidP="0057376C">
      <w:pPr>
        <w:rPr>
          <w:lang w:val="de-DE"/>
        </w:rPr>
      </w:pPr>
      <w:r w:rsidRPr="00A6475E">
        <w:rPr>
          <w:lang w:val="de-DE"/>
        </w:rPr>
        <w:t>&lt;</w:t>
      </w:r>
      <w:r>
        <w:rPr>
          <w:rFonts w:hint="eastAsia"/>
          <w:lang w:val="de-DE"/>
        </w:rPr>
        <w:t>ResetPwdBySecret</w:t>
      </w:r>
      <w:r w:rsidRPr="00A6475E">
        <w:rPr>
          <w:lang w:val="de-DE"/>
        </w:rPr>
        <w:t>&gt;</w:t>
      </w:r>
    </w:p>
    <w:p w:rsidR="0057376C" w:rsidRPr="00A6475E" w:rsidRDefault="0057376C" w:rsidP="0057376C">
      <w:r w:rsidRPr="00A6475E">
        <w:rPr>
          <w:lang w:val="de-DE"/>
        </w:rPr>
        <w:t xml:space="preserve">  </w:t>
      </w:r>
      <w:r w:rsidRPr="00A6475E">
        <w:t>&lt;</w:t>
      </w:r>
      <w:r w:rsidRPr="00A6475E">
        <w:rPr>
          <w:rFonts w:hint="eastAsia"/>
          <w:lang w:val="fr-FR"/>
        </w:rPr>
        <w:t xml:space="preserve"> </w:t>
      </w:r>
      <w:r w:rsidRPr="00A6475E">
        <w:rPr>
          <w:rFonts w:hint="eastAsia"/>
        </w:rPr>
        <w:t>v</w:t>
      </w:r>
      <w:r w:rsidRPr="00A6475E">
        <w:t>ersion &gt;</w:t>
      </w:r>
      <w:r>
        <w:rPr>
          <w:rFonts w:hint="eastAsia"/>
        </w:rPr>
        <w:t>01.01</w:t>
      </w:r>
      <w:r w:rsidRPr="00A6475E">
        <w:t>&lt;/</w:t>
      </w:r>
      <w:r w:rsidRPr="00A6475E">
        <w:rPr>
          <w:rFonts w:hint="eastAsia"/>
        </w:rPr>
        <w:t xml:space="preserve"> v</w:t>
      </w:r>
      <w:r w:rsidRPr="00A6475E">
        <w:t>ersion &gt;</w:t>
      </w:r>
    </w:p>
    <w:p w:rsidR="0057376C" w:rsidRPr="00A6475E" w:rsidRDefault="0057376C" w:rsidP="0057376C">
      <w:r w:rsidRPr="00A6475E">
        <w:rPr>
          <w:lang w:val="de-DE"/>
        </w:rPr>
        <w:t xml:space="preserve">  </w:t>
      </w:r>
      <w:r w:rsidRPr="00A6475E">
        <w:t>&lt;</w:t>
      </w:r>
      <w:r>
        <w:rPr>
          <w:rFonts w:hint="eastAsia"/>
        </w:rPr>
        <w:t>a</w:t>
      </w:r>
      <w:r>
        <w:rPr>
          <w:rFonts w:hint="eastAsia"/>
          <w:lang w:val="fr-FR"/>
        </w:rPr>
        <w:t>ccountType</w:t>
      </w:r>
      <w:r w:rsidRPr="00A6475E">
        <w:t>&gt;</w:t>
      </w:r>
      <w:r>
        <w:rPr>
          <w:rFonts w:hint="eastAsia"/>
        </w:rPr>
        <w:t>0</w:t>
      </w:r>
      <w:r w:rsidRPr="00A6475E">
        <w:t>&lt;/</w:t>
      </w:r>
      <w:r>
        <w:rPr>
          <w:rFonts w:hint="eastAsia"/>
        </w:rPr>
        <w:t>a</w:t>
      </w:r>
      <w:r>
        <w:rPr>
          <w:rFonts w:hint="eastAsia"/>
          <w:lang w:val="fr-FR"/>
        </w:rPr>
        <w:t>ccountType</w:t>
      </w:r>
      <w:r w:rsidRPr="00A6475E">
        <w:t xml:space="preserve"> &gt;</w:t>
      </w:r>
    </w:p>
    <w:p w:rsidR="0057376C" w:rsidRDefault="0057376C" w:rsidP="0057376C">
      <w:r w:rsidRPr="00A6475E">
        <w:rPr>
          <w:lang w:val="de-DE"/>
        </w:rPr>
        <w:t xml:space="preserve">  </w:t>
      </w:r>
      <w:r w:rsidRPr="00A6475E">
        <w:t>&lt;</w:t>
      </w:r>
      <w:r>
        <w:rPr>
          <w:rFonts w:hint="eastAsia"/>
          <w:lang w:val="fr-FR"/>
        </w:rPr>
        <w:t>userAccount</w:t>
      </w:r>
      <w:r w:rsidRPr="00A6475E">
        <w:t>&gt;</w:t>
      </w:r>
      <w:r>
        <w:t>008613677777777</w:t>
      </w:r>
      <w:r w:rsidRPr="00A6475E">
        <w:t>&lt;/</w:t>
      </w:r>
      <w:r>
        <w:rPr>
          <w:rFonts w:hint="eastAsia"/>
          <w:lang w:val="fr-FR"/>
        </w:rPr>
        <w:t>userAccount</w:t>
      </w:r>
      <w:r w:rsidRPr="00A6475E">
        <w:t xml:space="preserve"> &gt;</w:t>
      </w:r>
    </w:p>
    <w:p w:rsidR="0057376C" w:rsidRDefault="0057376C" w:rsidP="0057376C">
      <w:pPr>
        <w:rPr>
          <w:lang w:val="fr-FR"/>
        </w:rPr>
      </w:pPr>
      <w:r>
        <w:rPr>
          <w:rFonts w:hint="eastAsia"/>
        </w:rPr>
        <w:t xml:space="preserve">  &lt;</w:t>
      </w:r>
      <w:r w:rsidRPr="000E7BB9">
        <w:rPr>
          <w:rFonts w:hint="eastAsia"/>
          <w:lang w:val="fr-FR"/>
        </w:rPr>
        <w:t xml:space="preserve"> </w:t>
      </w:r>
      <w:r>
        <w:rPr>
          <w:rFonts w:hint="eastAsia"/>
          <w:lang w:val="fr-FR"/>
        </w:rPr>
        <w:t>newPassword&gt;DSAGSDFGDF&lt;/newPassword&gt;</w:t>
      </w:r>
    </w:p>
    <w:p w:rsidR="00927A85" w:rsidRDefault="00927A85" w:rsidP="0057376C">
      <w:pPr>
        <w:rPr>
          <w:lang w:val="fr-FR"/>
        </w:rPr>
      </w:pPr>
      <w:r>
        <w:rPr>
          <w:rFonts w:hint="eastAsia"/>
          <w:lang w:val="fr-FR"/>
        </w:rPr>
        <w:t xml:space="preserve">  &lt;</w:t>
      </w:r>
      <w:r w:rsidRPr="00CB0D33">
        <w:rPr>
          <w:rStyle w:val="webdict1"/>
          <w:rFonts w:asciiTheme="minorEastAsia" w:eastAsiaTheme="minorEastAsia" w:hAnsiTheme="minorEastAsia" w:hint="eastAsia"/>
          <w:b w:val="0"/>
          <w:color w:val="888888"/>
          <w:sz w:val="18"/>
          <w:szCs w:val="18"/>
        </w:rPr>
        <w:t>secretDigest</w:t>
      </w:r>
      <w:r>
        <w:rPr>
          <w:rStyle w:val="webdict1"/>
          <w:rFonts w:asciiTheme="minorEastAsia" w:eastAsiaTheme="minorEastAsia" w:hAnsiTheme="minorEastAsia" w:hint="eastAsia"/>
          <w:b w:val="0"/>
          <w:color w:val="888888"/>
          <w:sz w:val="18"/>
          <w:szCs w:val="18"/>
        </w:rPr>
        <w:t>&gt;sfagsdfgsdfgsdgdf&lt;/</w:t>
      </w:r>
      <w:r w:rsidRPr="00CB0D33">
        <w:rPr>
          <w:rStyle w:val="webdict1"/>
          <w:rFonts w:asciiTheme="minorEastAsia" w:eastAsiaTheme="minorEastAsia" w:hAnsiTheme="minorEastAsia" w:hint="eastAsia"/>
          <w:b w:val="0"/>
          <w:color w:val="888888"/>
          <w:sz w:val="18"/>
          <w:szCs w:val="18"/>
        </w:rPr>
        <w:t>secretDigest</w:t>
      </w:r>
      <w:r>
        <w:rPr>
          <w:rStyle w:val="webdict1"/>
          <w:rFonts w:asciiTheme="minorEastAsia" w:eastAsiaTheme="minorEastAsia" w:hAnsiTheme="minorEastAsia" w:hint="eastAsia"/>
          <w:b w:val="0"/>
          <w:color w:val="888888"/>
          <w:sz w:val="18"/>
          <w:szCs w:val="18"/>
        </w:rPr>
        <w:t>&gt;</w:t>
      </w:r>
    </w:p>
    <w:p w:rsidR="00927A85" w:rsidRDefault="00927A85" w:rsidP="00927A85">
      <w:pPr>
        <w:ind w:leftChars="100" w:left="210"/>
      </w:pPr>
      <w:r>
        <w:rPr>
          <w:rFonts w:hint="eastAsia"/>
        </w:rPr>
        <w:t>&lt;deviceInfo&gt;</w:t>
      </w:r>
    </w:p>
    <w:p w:rsidR="00927A85" w:rsidRDefault="00927A85" w:rsidP="00927A85">
      <w:pPr>
        <w:ind w:leftChars="100" w:left="210"/>
      </w:pPr>
      <w:r>
        <w:rPr>
          <w:rFonts w:hint="eastAsia"/>
        </w:rPr>
        <w:tab/>
      </w:r>
      <w:r>
        <w:rPr>
          <w:rFonts w:hint="eastAsia"/>
        </w:rPr>
        <w:tab/>
        <w:t>&lt;deviceType&gt;0 &lt;/deviceType&gt;</w:t>
      </w:r>
    </w:p>
    <w:p w:rsidR="00927A85" w:rsidRDefault="00927A85" w:rsidP="005D6794">
      <w:pPr>
        <w:ind w:leftChars="100" w:left="210"/>
      </w:pPr>
      <w:r>
        <w:rPr>
          <w:rFonts w:hint="eastAsia"/>
        </w:rPr>
        <w:tab/>
      </w:r>
      <w:r>
        <w:rPr>
          <w:rFonts w:hint="eastAsia"/>
        </w:rPr>
        <w:tab/>
        <w:t>&lt;deviceID&gt;789456464654&lt;/deviceID&gt;</w:t>
      </w:r>
    </w:p>
    <w:p w:rsidR="00927A85" w:rsidRDefault="00927A85" w:rsidP="00927A85">
      <w:pPr>
        <w:ind w:leftChars="100" w:left="210"/>
      </w:pPr>
      <w:r>
        <w:rPr>
          <w:rFonts w:hint="eastAsia"/>
        </w:rPr>
        <w:t>&lt;/deviceInfo&gt;</w:t>
      </w:r>
    </w:p>
    <w:p w:rsidR="0057376C" w:rsidRPr="00136352" w:rsidRDefault="0057376C" w:rsidP="0057376C">
      <w:pPr>
        <w:ind w:leftChars="100" w:left="210"/>
      </w:pPr>
      <w:r w:rsidRPr="00136352">
        <w:rPr>
          <w:rFonts w:hint="eastAsia"/>
        </w:rPr>
        <w:t>&lt;</w:t>
      </w:r>
      <w:r>
        <w:rPr>
          <w:rFonts w:hint="eastAsia"/>
          <w:bCs/>
        </w:rPr>
        <w:t>reqClientType</w:t>
      </w:r>
      <w:r w:rsidRPr="00136352">
        <w:rPr>
          <w:rFonts w:hint="eastAsia"/>
          <w:bCs/>
        </w:rPr>
        <w:t>&gt;0&lt;/</w:t>
      </w:r>
      <w:r>
        <w:rPr>
          <w:rFonts w:hint="eastAsia"/>
          <w:bCs/>
        </w:rPr>
        <w:t>reqClientType</w:t>
      </w:r>
      <w:r w:rsidRPr="00136352">
        <w:rPr>
          <w:rFonts w:hint="eastAsia"/>
          <w:bCs/>
        </w:rPr>
        <w:t>&gt;</w:t>
      </w:r>
    </w:p>
    <w:p w:rsidR="0057376C" w:rsidRPr="00A6475E" w:rsidRDefault="0057376C" w:rsidP="0057376C">
      <w:pPr>
        <w:rPr>
          <w:lang w:val="fr-FR"/>
        </w:rPr>
      </w:pPr>
      <w:r w:rsidRPr="00A6475E">
        <w:rPr>
          <w:lang w:val="fr-FR"/>
        </w:rPr>
        <w:t>&lt;/</w:t>
      </w:r>
      <w:r>
        <w:rPr>
          <w:rFonts w:hint="eastAsia"/>
          <w:lang w:val="de-DE"/>
        </w:rPr>
        <w:t>Reset</w:t>
      </w:r>
      <w:r w:rsidRPr="005D449C">
        <w:rPr>
          <w:rFonts w:hint="eastAsia"/>
          <w:lang w:val="fr-FR"/>
        </w:rPr>
        <w:t>P</w:t>
      </w:r>
      <w:r>
        <w:rPr>
          <w:rFonts w:hint="eastAsia"/>
          <w:lang w:val="fr-FR"/>
        </w:rPr>
        <w:t>wdByEMailReq</w:t>
      </w:r>
      <w:r w:rsidRPr="00A6475E">
        <w:rPr>
          <w:lang w:val="fr-FR"/>
        </w:rPr>
        <w:t xml:space="preserve"> &gt;</w:t>
      </w:r>
    </w:p>
    <w:p w:rsidR="0057376C" w:rsidRPr="00A6475E" w:rsidRDefault="0057376C" w:rsidP="0057376C">
      <w:pPr>
        <w:numPr>
          <w:ilvl w:val="0"/>
          <w:numId w:val="22"/>
        </w:numPr>
        <w:tabs>
          <w:tab w:val="num" w:pos="0"/>
        </w:tabs>
        <w:rPr>
          <w:b/>
        </w:rPr>
      </w:pPr>
      <w:r w:rsidRPr="00A6475E">
        <w:rPr>
          <w:rFonts w:hint="eastAsia"/>
          <w:b/>
        </w:rPr>
        <w:t>响应消息</w:t>
      </w:r>
    </w:p>
    <w:p w:rsidR="0057376C" w:rsidRPr="00A6475E" w:rsidRDefault="0057376C" w:rsidP="0057376C">
      <w:r w:rsidRPr="00A6475E">
        <w:t>&lt;?xml version="1.0" encoding="UTF-8"?&gt;</w:t>
      </w:r>
    </w:p>
    <w:p w:rsidR="0057376C" w:rsidRDefault="0057376C" w:rsidP="0057376C">
      <w:r w:rsidRPr="00A6475E">
        <w:t xml:space="preserve">&lt;result </w:t>
      </w:r>
      <w:r>
        <w:rPr>
          <w:rFonts w:hint="eastAsia"/>
        </w:rPr>
        <w:t>result</w:t>
      </w:r>
      <w:r w:rsidRPr="00A6475E">
        <w:rPr>
          <w:rFonts w:hint="eastAsia"/>
        </w:rPr>
        <w:t>Code</w:t>
      </w:r>
      <w:r w:rsidRPr="00A6475E">
        <w:t>=0&gt;</w:t>
      </w:r>
    </w:p>
    <w:p w:rsidR="0057376C" w:rsidRPr="00A6475E" w:rsidRDefault="0057376C" w:rsidP="0057376C">
      <w:pPr>
        <w:ind w:leftChars="100" w:left="210"/>
      </w:pPr>
      <w:r w:rsidRPr="00A6475E">
        <w:rPr>
          <w:rFonts w:hint="eastAsia"/>
          <w:lang w:val="da-DK"/>
        </w:rPr>
        <w:t>&lt;</w:t>
      </w:r>
      <w:r w:rsidRPr="00B75FE2">
        <w:rPr>
          <w:rFonts w:hint="eastAsia"/>
          <w:lang w:val="de-DE"/>
        </w:rPr>
        <w:t xml:space="preserve"> </w:t>
      </w:r>
      <w:r>
        <w:rPr>
          <w:rFonts w:hint="eastAsia"/>
          <w:lang w:val="de-DE"/>
        </w:rPr>
        <w:t>ResetPwdBySecret</w:t>
      </w:r>
      <w:r>
        <w:rPr>
          <w:rFonts w:hint="eastAsia"/>
          <w:lang w:val="fr-FR"/>
        </w:rPr>
        <w:t>Rsq</w:t>
      </w:r>
      <w:r w:rsidRPr="00A6475E">
        <w:rPr>
          <w:rFonts w:hint="eastAsia"/>
          <w:lang w:val="da-DK"/>
        </w:rPr>
        <w:t>&gt;</w:t>
      </w:r>
    </w:p>
    <w:p w:rsidR="0057376C" w:rsidRDefault="0057376C" w:rsidP="0057376C">
      <w:pPr>
        <w:ind w:leftChars="100" w:left="210"/>
      </w:pPr>
      <w:r w:rsidRPr="00A6475E">
        <w:rPr>
          <w:lang w:val="de-DE"/>
        </w:rPr>
        <w:t xml:space="preserve">  </w:t>
      </w:r>
      <w:r w:rsidRPr="00A6475E">
        <w:t>&lt;</w:t>
      </w:r>
      <w:r w:rsidRPr="00A6475E">
        <w:rPr>
          <w:rFonts w:hint="eastAsia"/>
          <w:lang w:val="fr-FR"/>
        </w:rPr>
        <w:t xml:space="preserve"> </w:t>
      </w:r>
      <w:r w:rsidRPr="00A6475E">
        <w:rPr>
          <w:rFonts w:hint="eastAsia"/>
        </w:rPr>
        <w:t>v</w:t>
      </w:r>
      <w:r w:rsidRPr="00A6475E">
        <w:t>ersion &gt;</w:t>
      </w:r>
      <w:r>
        <w:rPr>
          <w:rFonts w:hint="eastAsia"/>
        </w:rPr>
        <w:t>01.01</w:t>
      </w:r>
      <w:r w:rsidRPr="00A6475E">
        <w:t>&lt;/</w:t>
      </w:r>
      <w:r w:rsidRPr="00A6475E">
        <w:rPr>
          <w:rFonts w:hint="eastAsia"/>
        </w:rPr>
        <w:t xml:space="preserve"> v</w:t>
      </w:r>
      <w:r w:rsidRPr="00A6475E">
        <w:t>ersion &gt;</w:t>
      </w:r>
    </w:p>
    <w:p w:rsidR="0057376C" w:rsidRDefault="0057376C" w:rsidP="0057376C">
      <w:pPr>
        <w:ind w:leftChars="100" w:left="210"/>
      </w:pPr>
      <w:r>
        <w:rPr>
          <w:rFonts w:hint="eastAsia"/>
        </w:rPr>
        <w:t xml:space="preserve">  &lt;userID&gt;100001&lt;/userID&gt;</w:t>
      </w:r>
    </w:p>
    <w:p w:rsidR="0057376C" w:rsidRPr="00A6475E" w:rsidRDefault="0057376C" w:rsidP="0057376C">
      <w:pPr>
        <w:ind w:leftChars="100" w:left="210"/>
      </w:pPr>
      <w:r w:rsidRPr="00A6475E">
        <w:rPr>
          <w:rFonts w:hint="eastAsia"/>
        </w:rPr>
        <w:t>&lt;/</w:t>
      </w:r>
      <w:r w:rsidRPr="009507C7">
        <w:rPr>
          <w:rFonts w:hint="eastAsia"/>
          <w:lang w:val="de-DE"/>
        </w:rPr>
        <w:t xml:space="preserve"> </w:t>
      </w:r>
      <w:r>
        <w:rPr>
          <w:rFonts w:hint="eastAsia"/>
          <w:lang w:val="de-DE"/>
        </w:rPr>
        <w:t>ResetPwdBySecret</w:t>
      </w:r>
      <w:r>
        <w:rPr>
          <w:rFonts w:hint="eastAsia"/>
          <w:lang w:val="fr-FR"/>
        </w:rPr>
        <w:t>Rsq</w:t>
      </w:r>
      <w:r w:rsidRPr="00A6475E">
        <w:rPr>
          <w:rFonts w:hint="eastAsia"/>
        </w:rPr>
        <w:t xml:space="preserve"> &gt;</w:t>
      </w:r>
    </w:p>
    <w:p w:rsidR="0057376C" w:rsidRDefault="0057376C" w:rsidP="0057376C">
      <w:pPr>
        <w:rPr>
          <w:lang w:val="fr-FR"/>
        </w:rPr>
      </w:pPr>
      <w:r>
        <w:rPr>
          <w:rFonts w:hint="eastAsia"/>
          <w:lang w:val="fr-FR"/>
        </w:rPr>
        <w:t>&lt;/result&gt;</w:t>
      </w:r>
    </w:p>
    <w:p w:rsidR="00315C5D" w:rsidRDefault="00315C5D">
      <w:pPr>
        <w:widowControl/>
        <w:jc w:val="left"/>
        <w:rPr>
          <w:b/>
        </w:rPr>
      </w:pPr>
      <w:r>
        <w:rPr>
          <w:b/>
        </w:rPr>
        <w:br w:type="page"/>
      </w:r>
    </w:p>
    <w:p w:rsidR="0057376C" w:rsidRDefault="0057376C" w:rsidP="00185690">
      <w:pPr>
        <w:ind w:left="198"/>
        <w:rPr>
          <w:b/>
        </w:rPr>
      </w:pPr>
    </w:p>
    <w:p w:rsidR="00315C5D" w:rsidRDefault="00315C5D" w:rsidP="00315C5D">
      <w:pPr>
        <w:pStyle w:val="21"/>
        <w:numPr>
          <w:ilvl w:val="1"/>
          <w:numId w:val="1"/>
        </w:numPr>
        <w:rPr>
          <w:rStyle w:val="210"/>
        </w:rPr>
      </w:pPr>
      <w:r>
        <w:rPr>
          <w:rStyle w:val="210"/>
          <w:rFonts w:hint="eastAsia"/>
        </w:rPr>
        <w:t>verifyPassword</w:t>
      </w:r>
    </w:p>
    <w:p w:rsidR="00315C5D" w:rsidRPr="0079602E" w:rsidRDefault="00315C5D" w:rsidP="00407B6C">
      <w:pPr>
        <w:pStyle w:val="31"/>
        <w:rPr>
          <w:lang w:val="fr-FR"/>
        </w:rPr>
      </w:pPr>
      <w:r>
        <w:rPr>
          <w:rStyle w:val="210"/>
          <w:rFonts w:hint="eastAsia"/>
          <w:lang w:val="fr-FR"/>
        </w:rPr>
        <w:t>JSON</w:t>
      </w:r>
      <w:r>
        <w:rPr>
          <w:rStyle w:val="210"/>
          <w:rFonts w:hint="eastAsia"/>
          <w:lang w:val="fr-FR"/>
        </w:rPr>
        <w:t>接口</w:t>
      </w:r>
    </w:p>
    <w:p w:rsidR="00315C5D" w:rsidRDefault="00315C5D" w:rsidP="00407B6C">
      <w:pPr>
        <w:pStyle w:val="41"/>
      </w:pPr>
      <w:r>
        <w:rPr>
          <w:rFonts w:hint="eastAsia"/>
        </w:rPr>
        <w:t>描述</w:t>
      </w:r>
    </w:p>
    <w:p w:rsidR="00315C5D" w:rsidRDefault="00315C5D" w:rsidP="00315C5D">
      <w:pPr>
        <w:ind w:firstLine="420"/>
      </w:pPr>
      <w:r>
        <w:rPr>
          <w:rFonts w:hint="eastAsia"/>
        </w:rPr>
        <w:t>校验密码是否正确？</w:t>
      </w:r>
      <w:r>
        <w:t xml:space="preserve"> </w:t>
      </w:r>
    </w:p>
    <w:p w:rsidR="00315C5D" w:rsidRDefault="00315C5D" w:rsidP="00315C5D">
      <w:pPr>
        <w:ind w:firstLine="420"/>
      </w:pPr>
    </w:p>
    <w:p w:rsidR="00315C5D" w:rsidRPr="00622DEC" w:rsidRDefault="00315C5D" w:rsidP="00315C5D">
      <w:pPr>
        <w:ind w:left="180" w:firstLine="240"/>
      </w:pPr>
      <w:r>
        <w:rPr>
          <w:rFonts w:hint="eastAsia"/>
        </w:rPr>
        <w:t>本接口需要做防暴力破解，规则与</w:t>
      </w:r>
      <w:r>
        <w:rPr>
          <w:rFonts w:hint="eastAsia"/>
        </w:rPr>
        <w:t>userLoginAuth</w:t>
      </w:r>
      <w:r>
        <w:rPr>
          <w:rFonts w:hint="eastAsia"/>
        </w:rPr>
        <w:t>一样。</w:t>
      </w:r>
    </w:p>
    <w:p w:rsidR="00315C5D" w:rsidRPr="008F2F91" w:rsidRDefault="00315C5D" w:rsidP="00315C5D">
      <w:pPr>
        <w:tabs>
          <w:tab w:val="left" w:pos="-720"/>
          <w:tab w:val="left" w:pos="0"/>
          <w:tab w:val="left" w:pos="295"/>
          <w:tab w:val="left" w:pos="1440"/>
          <w:tab w:val="left" w:pos="2160"/>
          <w:tab w:val="left" w:pos="2880"/>
          <w:tab w:val="left" w:pos="3600"/>
          <w:tab w:val="left" w:pos="4320"/>
        </w:tabs>
        <w:ind w:firstLineChars="250" w:firstLine="450"/>
        <w:rPr>
          <w:lang w:val="fr-FR"/>
        </w:rPr>
      </w:pPr>
      <w:r>
        <w:rPr>
          <w:rFonts w:ascii="Arial" w:hAnsi="宋体" w:cs="Arial" w:hint="eastAsia"/>
          <w:sz w:val="18"/>
          <w:szCs w:val="18"/>
        </w:rPr>
        <w:t>该接口不重置</w:t>
      </w:r>
      <w:r>
        <w:rPr>
          <w:rFonts w:ascii="Arial" w:hAnsi="宋体" w:cs="Arial" w:hint="eastAsia"/>
          <w:sz w:val="18"/>
          <w:szCs w:val="18"/>
        </w:rPr>
        <w:t>ST</w:t>
      </w:r>
      <w:r w:rsidR="006F376A">
        <w:rPr>
          <w:rFonts w:ascii="Arial" w:hAnsi="宋体" w:cs="Arial" w:hint="eastAsia"/>
          <w:sz w:val="18"/>
          <w:szCs w:val="18"/>
        </w:rPr>
        <w:t>，也不返回</w:t>
      </w:r>
      <w:r w:rsidR="006F376A">
        <w:rPr>
          <w:rFonts w:ascii="Arial" w:hAnsi="宋体" w:cs="Arial" w:hint="eastAsia"/>
          <w:sz w:val="18"/>
          <w:szCs w:val="18"/>
        </w:rPr>
        <w:t>ST</w:t>
      </w:r>
      <w:r>
        <w:rPr>
          <w:rFonts w:ascii="Arial" w:hAnsi="宋体" w:cs="Arial" w:hint="eastAsia"/>
          <w:sz w:val="18"/>
          <w:szCs w:val="18"/>
          <w:lang w:val="en-GB"/>
        </w:rPr>
        <w:t>。</w:t>
      </w:r>
    </w:p>
    <w:p w:rsidR="00315C5D" w:rsidRDefault="00315C5D" w:rsidP="00407B6C">
      <w:pPr>
        <w:pStyle w:val="41"/>
      </w:pPr>
      <w:r>
        <w:t xml:space="preserve">API </w:t>
      </w:r>
      <w:r>
        <w:rPr>
          <w:rFonts w:hint="eastAsia"/>
        </w:rPr>
        <w:t>原型</w:t>
      </w:r>
    </w:p>
    <w:p w:rsidR="00315C5D" w:rsidRPr="00315C5D" w:rsidRDefault="00315C5D" w:rsidP="00315C5D">
      <w:pPr>
        <w:ind w:leftChars="50" w:left="105" w:firstLineChars="150" w:firstLine="315"/>
      </w:pPr>
      <w:r>
        <w:rPr>
          <w:rFonts w:hint="eastAsia"/>
        </w:rPr>
        <w:t>VerifyPasswordRsp verifyPassword</w:t>
      </w:r>
      <w:r>
        <w:t>(</w:t>
      </w:r>
      <w:r>
        <w:rPr>
          <w:rFonts w:hint="eastAsia"/>
        </w:rPr>
        <w:t>VerifyPasswordReq verifyPasswordReq</w:t>
      </w:r>
      <w:r>
        <w:t>)</w:t>
      </w:r>
      <w:r>
        <w:rPr>
          <w:rFonts w:hint="eastAsia"/>
        </w:rPr>
        <w:t xml:space="preserve"> throws CException</w:t>
      </w:r>
    </w:p>
    <w:p w:rsidR="00315C5D" w:rsidRDefault="00315C5D" w:rsidP="00407B6C">
      <w:pPr>
        <w:pStyle w:val="41"/>
      </w:pPr>
      <w:r>
        <w:rPr>
          <w:rFonts w:hint="eastAsia"/>
        </w:rPr>
        <w:t>输入参数</w:t>
      </w:r>
    </w:p>
    <w:p w:rsidR="00315C5D" w:rsidRPr="005E2101" w:rsidRDefault="00315C5D" w:rsidP="00315C5D">
      <w:pPr>
        <w:pStyle w:val="a4"/>
        <w:ind w:firstLine="210"/>
      </w:pPr>
      <w:r>
        <w:rPr>
          <w:rFonts w:hint="eastAsia"/>
        </w:rPr>
        <w:t>VerifyPasswordReq</w:t>
      </w:r>
      <w:r>
        <w:rPr>
          <w:rFonts w:hint="eastAsia"/>
        </w:rPr>
        <w:t>定义如下：</w:t>
      </w:r>
    </w:p>
    <w:tbl>
      <w:tblPr>
        <w:tblW w:w="9858" w:type="dxa"/>
        <w:jc w:val="center"/>
        <w:tblInd w:w="19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20"/>
        <w:gridCol w:w="850"/>
        <w:gridCol w:w="992"/>
        <w:gridCol w:w="993"/>
        <w:gridCol w:w="5203"/>
      </w:tblGrid>
      <w:tr w:rsidR="00315C5D" w:rsidTr="001463E7">
        <w:trPr>
          <w:jc w:val="center"/>
        </w:trPr>
        <w:tc>
          <w:tcPr>
            <w:tcW w:w="1820" w:type="dxa"/>
          </w:tcPr>
          <w:p w:rsidR="00315C5D" w:rsidRDefault="00315C5D" w:rsidP="00315C5D">
            <w:pPr>
              <w:pStyle w:val="TAH"/>
              <w:rPr>
                <w:rFonts w:ascii="Verdana" w:hAnsi="Verdana"/>
                <w:lang w:val="fr-FR" w:eastAsia="zh-CN"/>
              </w:rPr>
            </w:pPr>
            <w:r>
              <w:rPr>
                <w:rFonts w:ascii="Verdana" w:hAnsi="Verdana" w:hint="eastAsia"/>
                <w:lang w:val="fr-FR" w:eastAsia="zh-CN"/>
              </w:rPr>
              <w:t>参数名称</w:t>
            </w:r>
          </w:p>
        </w:tc>
        <w:tc>
          <w:tcPr>
            <w:tcW w:w="850" w:type="dxa"/>
          </w:tcPr>
          <w:p w:rsidR="00315C5D" w:rsidRDefault="00315C5D" w:rsidP="00315C5D">
            <w:pPr>
              <w:pStyle w:val="TAH"/>
              <w:rPr>
                <w:rFonts w:ascii="Verdana" w:hAnsi="Verdana"/>
                <w:lang w:val="fr-FR" w:eastAsia="zh-CN"/>
              </w:rPr>
            </w:pPr>
            <w:r>
              <w:rPr>
                <w:rFonts w:ascii="Verdana" w:hAnsi="Verdana" w:hint="eastAsia"/>
                <w:lang w:val="fr-FR" w:eastAsia="zh-CN"/>
              </w:rPr>
              <w:t>必须</w:t>
            </w:r>
          </w:p>
        </w:tc>
        <w:tc>
          <w:tcPr>
            <w:tcW w:w="992" w:type="dxa"/>
          </w:tcPr>
          <w:p w:rsidR="00315C5D" w:rsidRDefault="00315C5D" w:rsidP="00315C5D">
            <w:pPr>
              <w:pStyle w:val="TAH"/>
              <w:rPr>
                <w:rFonts w:ascii="Verdana" w:hAnsi="Verdana"/>
                <w:lang w:val="fr-FR" w:eastAsia="zh-CN"/>
              </w:rPr>
            </w:pPr>
            <w:r>
              <w:rPr>
                <w:rFonts w:ascii="Verdana" w:hAnsi="Verdana" w:hint="eastAsia"/>
                <w:lang w:val="fr-FR" w:eastAsia="zh-CN"/>
              </w:rPr>
              <w:t>类型</w:t>
            </w:r>
          </w:p>
        </w:tc>
        <w:tc>
          <w:tcPr>
            <w:tcW w:w="993" w:type="dxa"/>
          </w:tcPr>
          <w:p w:rsidR="00315C5D" w:rsidRDefault="00315C5D" w:rsidP="00315C5D">
            <w:pPr>
              <w:pStyle w:val="TAH"/>
              <w:rPr>
                <w:rFonts w:ascii="Verdana" w:hAnsi="Verdana"/>
                <w:lang w:val="fr-FR" w:eastAsia="zh-CN"/>
              </w:rPr>
            </w:pPr>
            <w:r>
              <w:rPr>
                <w:rFonts w:ascii="Verdana" w:hAnsi="Verdana" w:hint="eastAsia"/>
                <w:lang w:val="fr-FR" w:eastAsia="zh-CN"/>
              </w:rPr>
              <w:t>长度</w:t>
            </w:r>
          </w:p>
        </w:tc>
        <w:tc>
          <w:tcPr>
            <w:tcW w:w="5203" w:type="dxa"/>
          </w:tcPr>
          <w:p w:rsidR="00315C5D" w:rsidRDefault="00315C5D" w:rsidP="00315C5D">
            <w:pPr>
              <w:pStyle w:val="TAH"/>
              <w:rPr>
                <w:rFonts w:ascii="Verdana" w:hAnsi="Verdana"/>
                <w:lang w:val="fr-FR" w:eastAsia="zh-CN"/>
              </w:rPr>
            </w:pPr>
            <w:r>
              <w:rPr>
                <w:rFonts w:ascii="Verdana" w:hAnsi="Verdana" w:hint="eastAsia"/>
                <w:lang w:val="fr-FR" w:eastAsia="zh-CN"/>
              </w:rPr>
              <w:t>描述信息</w:t>
            </w:r>
          </w:p>
        </w:tc>
      </w:tr>
      <w:tr w:rsidR="00315C5D" w:rsidTr="001463E7">
        <w:trPr>
          <w:jc w:val="center"/>
        </w:trPr>
        <w:tc>
          <w:tcPr>
            <w:tcW w:w="1820" w:type="dxa"/>
          </w:tcPr>
          <w:p w:rsidR="00315C5D" w:rsidRDefault="00315C5D" w:rsidP="00315C5D">
            <w:pPr>
              <w:pStyle w:val="TAL"/>
              <w:rPr>
                <w:rFonts w:ascii="宋体" w:hAnsi="宋体"/>
                <w:lang w:val="fr-FR" w:eastAsia="zh-CN"/>
              </w:rPr>
            </w:pPr>
            <w:r>
              <w:rPr>
                <w:rFonts w:hint="eastAsia"/>
                <w:lang w:eastAsia="zh-CN"/>
              </w:rPr>
              <w:t>v</w:t>
            </w:r>
            <w:r>
              <w:t>ersion</w:t>
            </w:r>
          </w:p>
        </w:tc>
        <w:tc>
          <w:tcPr>
            <w:tcW w:w="850" w:type="dxa"/>
          </w:tcPr>
          <w:p w:rsidR="00315C5D" w:rsidRDefault="00315C5D" w:rsidP="00315C5D">
            <w:pPr>
              <w:pStyle w:val="TAL"/>
              <w:rPr>
                <w:rFonts w:ascii="宋体" w:hAnsi="宋体"/>
                <w:lang w:eastAsia="zh-CN"/>
              </w:rPr>
            </w:pPr>
            <w:r>
              <w:rPr>
                <w:rFonts w:hint="eastAsia"/>
                <w:lang w:val="fr-FR" w:eastAsia="zh-CN"/>
              </w:rPr>
              <w:t>M</w:t>
            </w:r>
          </w:p>
        </w:tc>
        <w:tc>
          <w:tcPr>
            <w:tcW w:w="992" w:type="dxa"/>
          </w:tcPr>
          <w:p w:rsidR="00315C5D" w:rsidRDefault="00315C5D" w:rsidP="00315C5D">
            <w:pPr>
              <w:pStyle w:val="TAH"/>
              <w:jc w:val="both"/>
              <w:rPr>
                <w:rFonts w:ascii="宋体" w:hAnsi="宋体"/>
                <w:b w:val="0"/>
                <w:lang w:val="fr-FR" w:eastAsia="zh-CN"/>
              </w:rPr>
            </w:pPr>
            <w:r>
              <w:rPr>
                <w:rFonts w:hint="eastAsia"/>
                <w:b w:val="0"/>
                <w:lang w:val="fr-FR" w:eastAsia="zh-CN"/>
              </w:rPr>
              <w:t>String</w:t>
            </w:r>
          </w:p>
        </w:tc>
        <w:tc>
          <w:tcPr>
            <w:tcW w:w="993" w:type="dxa"/>
          </w:tcPr>
          <w:p w:rsidR="00315C5D" w:rsidRDefault="00315C5D" w:rsidP="00315C5D">
            <w:pPr>
              <w:rPr>
                <w:rFonts w:ascii="宋体" w:hAnsi="宋体"/>
                <w:lang w:val="fr-FR"/>
              </w:rPr>
            </w:pPr>
            <w:r>
              <w:rPr>
                <w:rFonts w:ascii="Arial" w:hAnsi="Arial" w:hint="eastAsia"/>
                <w:lang w:val="fr-FR"/>
              </w:rPr>
              <w:t>5</w:t>
            </w:r>
          </w:p>
        </w:tc>
        <w:tc>
          <w:tcPr>
            <w:tcW w:w="5203" w:type="dxa"/>
          </w:tcPr>
          <w:p w:rsidR="00315C5D" w:rsidRDefault="00315C5D" w:rsidP="00315C5D">
            <w:pPr>
              <w:rPr>
                <w:rFonts w:ascii="Arial" w:hAnsi="Arial"/>
                <w:sz w:val="19"/>
                <w:szCs w:val="19"/>
                <w:lang w:val="en-GB"/>
              </w:rPr>
            </w:pPr>
            <w:r>
              <w:rPr>
                <w:rFonts w:ascii="Arial" w:hAnsi="Arial" w:hint="eastAsia"/>
                <w:sz w:val="19"/>
                <w:szCs w:val="19"/>
                <w:lang w:val="en-GB"/>
              </w:rPr>
              <w:t>协议版本号</w:t>
            </w:r>
          </w:p>
          <w:p w:rsidR="00315C5D" w:rsidRPr="00C8364D" w:rsidRDefault="00315C5D" w:rsidP="00315C5D">
            <w:pPr>
              <w:rPr>
                <w:rFonts w:ascii="Arial" w:hAnsi="Arial"/>
                <w:sz w:val="19"/>
                <w:szCs w:val="19"/>
                <w:lang w:val="en-GB"/>
              </w:rPr>
            </w:pPr>
            <w:r>
              <w:rPr>
                <w:rFonts w:ascii="Arial" w:hAnsi="Arial" w:hint="eastAsia"/>
                <w:sz w:val="19"/>
                <w:szCs w:val="19"/>
                <w:lang w:val="en-GB"/>
              </w:rPr>
              <w:t>当前版本为：</w:t>
            </w:r>
            <w:r>
              <w:rPr>
                <w:rFonts w:ascii="Arial" w:hAnsi="Arial" w:hint="eastAsia"/>
                <w:sz w:val="19"/>
                <w:szCs w:val="19"/>
                <w:lang w:val="en-GB"/>
              </w:rPr>
              <w:t>01.01</w:t>
            </w:r>
          </w:p>
        </w:tc>
      </w:tr>
      <w:tr w:rsidR="00315C5D" w:rsidTr="001463E7">
        <w:trPr>
          <w:jc w:val="center"/>
        </w:trPr>
        <w:tc>
          <w:tcPr>
            <w:tcW w:w="1820" w:type="dxa"/>
          </w:tcPr>
          <w:p w:rsidR="00315C5D" w:rsidRDefault="00315C5D" w:rsidP="00315C5D">
            <w:pPr>
              <w:pStyle w:val="TAL"/>
              <w:rPr>
                <w:rFonts w:ascii="宋体" w:hAnsi="宋体"/>
                <w:lang w:val="fr-FR" w:eastAsia="zh-CN"/>
              </w:rPr>
            </w:pPr>
            <w:r>
              <w:rPr>
                <w:lang w:val="fr-FR"/>
              </w:rPr>
              <w:t>transactionID</w:t>
            </w:r>
          </w:p>
        </w:tc>
        <w:tc>
          <w:tcPr>
            <w:tcW w:w="850" w:type="dxa"/>
          </w:tcPr>
          <w:p w:rsidR="00315C5D" w:rsidRDefault="00315C5D" w:rsidP="00315C5D">
            <w:pPr>
              <w:pStyle w:val="TAL"/>
              <w:rPr>
                <w:rFonts w:ascii="宋体" w:hAnsi="宋体"/>
                <w:lang w:eastAsia="zh-CN"/>
              </w:rPr>
            </w:pPr>
            <w:r>
              <w:rPr>
                <w:rFonts w:hint="eastAsia"/>
                <w:lang w:val="fr-FR" w:eastAsia="zh-CN"/>
              </w:rPr>
              <w:t>M</w:t>
            </w:r>
          </w:p>
        </w:tc>
        <w:tc>
          <w:tcPr>
            <w:tcW w:w="992" w:type="dxa"/>
          </w:tcPr>
          <w:p w:rsidR="00315C5D" w:rsidRDefault="00315C5D" w:rsidP="00315C5D">
            <w:pPr>
              <w:pStyle w:val="TAH"/>
              <w:jc w:val="both"/>
              <w:rPr>
                <w:rFonts w:ascii="宋体" w:hAnsi="宋体"/>
                <w:b w:val="0"/>
                <w:lang w:val="fr-FR" w:eastAsia="zh-CN"/>
              </w:rPr>
            </w:pPr>
            <w:r>
              <w:rPr>
                <w:rFonts w:hint="eastAsia"/>
                <w:b w:val="0"/>
                <w:lang w:val="fr-FR" w:eastAsia="zh-CN"/>
              </w:rPr>
              <w:t>String</w:t>
            </w:r>
          </w:p>
        </w:tc>
        <w:tc>
          <w:tcPr>
            <w:tcW w:w="993" w:type="dxa"/>
          </w:tcPr>
          <w:p w:rsidR="00315C5D" w:rsidRDefault="00315C5D" w:rsidP="00315C5D">
            <w:pPr>
              <w:rPr>
                <w:rFonts w:ascii="宋体" w:hAnsi="宋体"/>
                <w:lang w:val="fr-FR"/>
              </w:rPr>
            </w:pPr>
            <w:r>
              <w:rPr>
                <w:rFonts w:ascii="Arial" w:hAnsi="Arial" w:hint="eastAsia"/>
                <w:lang w:val="fr-FR"/>
              </w:rPr>
              <w:t>40</w:t>
            </w:r>
          </w:p>
        </w:tc>
        <w:tc>
          <w:tcPr>
            <w:tcW w:w="5203" w:type="dxa"/>
          </w:tcPr>
          <w:p w:rsidR="00315C5D" w:rsidRDefault="00315C5D" w:rsidP="00315C5D">
            <w:pPr>
              <w:rPr>
                <w:rFonts w:ascii="宋体" w:hAnsi="宋体"/>
                <w:sz w:val="19"/>
                <w:szCs w:val="19"/>
                <w:lang w:val="en-GB"/>
              </w:rPr>
            </w:pPr>
            <w:r>
              <w:rPr>
                <w:rFonts w:ascii="Arial" w:hAnsi="Arial" w:hint="eastAsia"/>
                <w:sz w:val="19"/>
                <w:szCs w:val="19"/>
                <w:lang w:val="en-GB"/>
              </w:rPr>
              <w:t>交易流水号</w:t>
            </w:r>
          </w:p>
        </w:tc>
      </w:tr>
      <w:tr w:rsidR="00315C5D" w:rsidTr="001463E7">
        <w:trPr>
          <w:jc w:val="center"/>
        </w:trPr>
        <w:tc>
          <w:tcPr>
            <w:tcW w:w="1820" w:type="dxa"/>
          </w:tcPr>
          <w:p w:rsidR="00315C5D" w:rsidRPr="00C8364D" w:rsidRDefault="00315C5D" w:rsidP="00315C5D">
            <w:pPr>
              <w:pStyle w:val="TAL"/>
              <w:rPr>
                <w:lang w:val="fr-FR"/>
              </w:rPr>
            </w:pPr>
            <w:r w:rsidRPr="00C8364D">
              <w:rPr>
                <w:rFonts w:hint="eastAsia"/>
                <w:lang w:val="fr-FR"/>
              </w:rPr>
              <w:t>traceFlag</w:t>
            </w:r>
          </w:p>
        </w:tc>
        <w:tc>
          <w:tcPr>
            <w:tcW w:w="850" w:type="dxa"/>
          </w:tcPr>
          <w:p w:rsidR="00315C5D" w:rsidRPr="00C8364D" w:rsidRDefault="00315C5D" w:rsidP="00315C5D">
            <w:pPr>
              <w:spacing w:line="240" w:lineRule="atLeast"/>
              <w:rPr>
                <w:rFonts w:ascii="Arial" w:hAnsi="Arial"/>
                <w:kern w:val="0"/>
                <w:sz w:val="18"/>
                <w:szCs w:val="18"/>
                <w:lang w:val="fr-FR" w:eastAsia="en-US"/>
              </w:rPr>
            </w:pPr>
            <w:r w:rsidRPr="00C8364D">
              <w:rPr>
                <w:rFonts w:ascii="Arial" w:hAnsi="Arial" w:hint="eastAsia"/>
                <w:kern w:val="0"/>
                <w:sz w:val="18"/>
                <w:szCs w:val="18"/>
                <w:lang w:val="fr-FR" w:eastAsia="en-US"/>
              </w:rPr>
              <w:t xml:space="preserve">O </w:t>
            </w:r>
          </w:p>
        </w:tc>
        <w:tc>
          <w:tcPr>
            <w:tcW w:w="992" w:type="dxa"/>
          </w:tcPr>
          <w:p w:rsidR="00315C5D" w:rsidRPr="00C8364D" w:rsidRDefault="00315C5D" w:rsidP="00315C5D">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993" w:type="dxa"/>
          </w:tcPr>
          <w:p w:rsidR="00315C5D" w:rsidRPr="00C8364D" w:rsidRDefault="00315C5D" w:rsidP="00315C5D">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5203" w:type="dxa"/>
          </w:tcPr>
          <w:p w:rsidR="00315C5D" w:rsidRPr="00C8364D" w:rsidRDefault="00315C5D" w:rsidP="00315C5D">
            <w:pPr>
              <w:spacing w:line="240" w:lineRule="atLeast"/>
              <w:rPr>
                <w:rFonts w:ascii="Arial" w:hAnsi="Arial"/>
                <w:kern w:val="0"/>
                <w:sz w:val="18"/>
                <w:szCs w:val="18"/>
                <w:lang w:val="fr-FR"/>
              </w:rPr>
            </w:pPr>
            <w:r>
              <w:rPr>
                <w:rFonts w:ascii="Arial" w:hAnsi="Arial" w:hint="eastAsia"/>
                <w:kern w:val="0"/>
                <w:sz w:val="18"/>
                <w:szCs w:val="18"/>
                <w:lang w:val="fr-FR"/>
              </w:rPr>
              <w:t>跟踪标志</w:t>
            </w:r>
          </w:p>
        </w:tc>
      </w:tr>
      <w:tr w:rsidR="00315C5D" w:rsidTr="001463E7">
        <w:trPr>
          <w:jc w:val="center"/>
        </w:trPr>
        <w:tc>
          <w:tcPr>
            <w:tcW w:w="1820" w:type="dxa"/>
          </w:tcPr>
          <w:p w:rsidR="00315C5D" w:rsidRDefault="00315C5D" w:rsidP="00315C5D">
            <w:pPr>
              <w:pStyle w:val="TAL"/>
              <w:rPr>
                <w:lang w:val="fr-FR" w:eastAsia="zh-CN"/>
              </w:rPr>
            </w:pPr>
            <w:r>
              <w:rPr>
                <w:rFonts w:hint="eastAsia"/>
                <w:lang w:val="fr-FR" w:eastAsia="zh-CN"/>
              </w:rPr>
              <w:t>accountType</w:t>
            </w:r>
          </w:p>
        </w:tc>
        <w:tc>
          <w:tcPr>
            <w:tcW w:w="850" w:type="dxa"/>
          </w:tcPr>
          <w:p w:rsidR="00315C5D" w:rsidRPr="00C8364D" w:rsidRDefault="00315C5D" w:rsidP="00315C5D">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992" w:type="dxa"/>
          </w:tcPr>
          <w:p w:rsidR="00315C5D" w:rsidRPr="00C8364D" w:rsidRDefault="00315C5D" w:rsidP="00315C5D">
            <w:pPr>
              <w:spacing w:line="240" w:lineRule="atLeast"/>
              <w:rPr>
                <w:rFonts w:ascii="Arial" w:hAnsi="Arial"/>
                <w:kern w:val="0"/>
                <w:sz w:val="18"/>
                <w:szCs w:val="18"/>
                <w:lang w:val="fr-FR"/>
              </w:rPr>
            </w:pPr>
            <w:r>
              <w:rPr>
                <w:rFonts w:ascii="Arial" w:hAnsi="Arial"/>
                <w:kern w:val="0"/>
                <w:sz w:val="18"/>
                <w:szCs w:val="18"/>
                <w:lang w:val="fr-FR"/>
              </w:rPr>
              <w:t>Int</w:t>
            </w:r>
          </w:p>
        </w:tc>
        <w:tc>
          <w:tcPr>
            <w:tcW w:w="993" w:type="dxa"/>
          </w:tcPr>
          <w:p w:rsidR="00315C5D" w:rsidRPr="00C8364D" w:rsidRDefault="00315C5D" w:rsidP="00315C5D">
            <w:pPr>
              <w:spacing w:line="240" w:lineRule="atLeast"/>
              <w:rPr>
                <w:rFonts w:ascii="Arial" w:hAnsi="Arial"/>
                <w:kern w:val="0"/>
                <w:sz w:val="18"/>
                <w:szCs w:val="18"/>
                <w:lang w:val="fr-FR"/>
              </w:rPr>
            </w:pPr>
          </w:p>
        </w:tc>
        <w:tc>
          <w:tcPr>
            <w:tcW w:w="5203" w:type="dxa"/>
          </w:tcPr>
          <w:p w:rsidR="00315C5D" w:rsidRDefault="00315C5D" w:rsidP="00315C5D">
            <w:pPr>
              <w:spacing w:line="240" w:lineRule="atLeast"/>
              <w:rPr>
                <w:rFonts w:ascii="Arial" w:hAnsi="Arial"/>
                <w:kern w:val="0"/>
                <w:sz w:val="18"/>
                <w:szCs w:val="18"/>
                <w:lang w:val="fr-FR"/>
              </w:rPr>
            </w:pPr>
            <w:r>
              <w:rPr>
                <w:rFonts w:ascii="Arial" w:hAnsi="Arial" w:hint="eastAsia"/>
                <w:kern w:val="0"/>
                <w:sz w:val="18"/>
                <w:szCs w:val="18"/>
                <w:lang w:val="fr-FR"/>
              </w:rPr>
              <w:t>帐户类型</w:t>
            </w:r>
          </w:p>
        </w:tc>
      </w:tr>
      <w:tr w:rsidR="00315C5D" w:rsidTr="001463E7">
        <w:trPr>
          <w:jc w:val="center"/>
        </w:trPr>
        <w:tc>
          <w:tcPr>
            <w:tcW w:w="1820" w:type="dxa"/>
          </w:tcPr>
          <w:p w:rsidR="00315C5D" w:rsidRPr="00C8364D" w:rsidRDefault="00315C5D" w:rsidP="00315C5D">
            <w:pPr>
              <w:pStyle w:val="TAL"/>
              <w:rPr>
                <w:lang w:val="fr-FR"/>
              </w:rPr>
            </w:pPr>
            <w:r>
              <w:rPr>
                <w:rFonts w:hint="eastAsia"/>
                <w:lang w:val="fr-FR" w:eastAsia="zh-CN"/>
              </w:rPr>
              <w:t>userAccount</w:t>
            </w:r>
          </w:p>
        </w:tc>
        <w:tc>
          <w:tcPr>
            <w:tcW w:w="850" w:type="dxa"/>
          </w:tcPr>
          <w:p w:rsidR="00315C5D" w:rsidRPr="00C8364D" w:rsidRDefault="00315C5D" w:rsidP="00315C5D">
            <w:pPr>
              <w:spacing w:line="240" w:lineRule="atLeast"/>
              <w:rPr>
                <w:rFonts w:ascii="Arial" w:hAnsi="Arial"/>
                <w:kern w:val="0"/>
                <w:sz w:val="18"/>
                <w:szCs w:val="18"/>
                <w:lang w:val="fr-FR" w:eastAsia="en-US"/>
              </w:rPr>
            </w:pPr>
            <w:r w:rsidRPr="00C8364D">
              <w:rPr>
                <w:rFonts w:ascii="Arial" w:hAnsi="Arial" w:hint="eastAsia"/>
                <w:kern w:val="0"/>
                <w:sz w:val="18"/>
                <w:szCs w:val="18"/>
                <w:lang w:val="fr-FR" w:eastAsia="en-US"/>
              </w:rPr>
              <w:t>M</w:t>
            </w:r>
          </w:p>
        </w:tc>
        <w:tc>
          <w:tcPr>
            <w:tcW w:w="992" w:type="dxa"/>
          </w:tcPr>
          <w:p w:rsidR="00315C5D" w:rsidRPr="00C8364D" w:rsidRDefault="00315C5D" w:rsidP="00315C5D">
            <w:pPr>
              <w:spacing w:line="240" w:lineRule="atLeast"/>
              <w:rPr>
                <w:rFonts w:ascii="Arial" w:hAnsi="Arial"/>
                <w:kern w:val="0"/>
                <w:sz w:val="18"/>
                <w:szCs w:val="18"/>
                <w:lang w:val="fr-FR" w:eastAsia="en-US"/>
              </w:rPr>
            </w:pPr>
            <w:r w:rsidRPr="00C8364D">
              <w:rPr>
                <w:rFonts w:ascii="Arial" w:hAnsi="Arial" w:hint="eastAsia"/>
                <w:kern w:val="0"/>
                <w:sz w:val="18"/>
                <w:szCs w:val="18"/>
                <w:lang w:val="fr-FR" w:eastAsia="en-US"/>
              </w:rPr>
              <w:t>String</w:t>
            </w:r>
          </w:p>
        </w:tc>
        <w:tc>
          <w:tcPr>
            <w:tcW w:w="993" w:type="dxa"/>
          </w:tcPr>
          <w:p w:rsidR="00315C5D" w:rsidRPr="00C8364D" w:rsidRDefault="00315C5D" w:rsidP="00315C5D">
            <w:pPr>
              <w:spacing w:line="240" w:lineRule="atLeast"/>
              <w:rPr>
                <w:rFonts w:ascii="Arial" w:hAnsi="Arial"/>
                <w:kern w:val="0"/>
                <w:sz w:val="18"/>
                <w:szCs w:val="18"/>
                <w:lang w:val="fr-FR"/>
              </w:rPr>
            </w:pPr>
            <w:r>
              <w:rPr>
                <w:rFonts w:ascii="Arial" w:hAnsi="Arial" w:hint="eastAsia"/>
                <w:kern w:val="0"/>
                <w:sz w:val="18"/>
                <w:szCs w:val="18"/>
                <w:lang w:val="fr-FR"/>
              </w:rPr>
              <w:t>255</w:t>
            </w:r>
          </w:p>
        </w:tc>
        <w:tc>
          <w:tcPr>
            <w:tcW w:w="5203" w:type="dxa"/>
          </w:tcPr>
          <w:p w:rsidR="00315C5D" w:rsidRPr="00C8364D" w:rsidRDefault="00315C5D" w:rsidP="00315C5D">
            <w:pPr>
              <w:spacing w:line="240" w:lineRule="atLeast"/>
              <w:rPr>
                <w:rFonts w:ascii="Arial" w:hAnsi="Arial"/>
                <w:kern w:val="0"/>
                <w:sz w:val="18"/>
                <w:szCs w:val="18"/>
                <w:lang w:val="fr-FR"/>
              </w:rPr>
            </w:pPr>
            <w:r>
              <w:rPr>
                <w:rFonts w:ascii="Arial" w:hAnsi="Arial" w:hint="eastAsia"/>
                <w:kern w:val="0"/>
                <w:sz w:val="18"/>
                <w:szCs w:val="18"/>
                <w:lang w:val="fr-FR"/>
              </w:rPr>
              <w:t>用户帐户</w:t>
            </w:r>
          </w:p>
        </w:tc>
      </w:tr>
      <w:tr w:rsidR="00315C5D" w:rsidTr="001463E7">
        <w:trPr>
          <w:jc w:val="center"/>
        </w:trPr>
        <w:tc>
          <w:tcPr>
            <w:tcW w:w="1820" w:type="dxa"/>
          </w:tcPr>
          <w:p w:rsidR="00315C5D" w:rsidRDefault="000F0C25" w:rsidP="00315C5D">
            <w:pPr>
              <w:pStyle w:val="TAL"/>
              <w:rPr>
                <w:lang w:val="fr-FR" w:eastAsia="zh-CN"/>
              </w:rPr>
            </w:pPr>
            <w:r>
              <w:rPr>
                <w:rFonts w:hint="eastAsia"/>
                <w:lang w:val="fr-FR" w:eastAsia="zh-CN"/>
              </w:rPr>
              <w:t>p</w:t>
            </w:r>
            <w:r w:rsidR="00315C5D">
              <w:rPr>
                <w:rFonts w:hint="eastAsia"/>
                <w:lang w:val="fr-FR"/>
              </w:rPr>
              <w:t>assword</w:t>
            </w:r>
          </w:p>
        </w:tc>
        <w:tc>
          <w:tcPr>
            <w:tcW w:w="850" w:type="dxa"/>
          </w:tcPr>
          <w:p w:rsidR="00315C5D" w:rsidRDefault="00315C5D" w:rsidP="00315C5D">
            <w:pPr>
              <w:pStyle w:val="TAL"/>
              <w:rPr>
                <w:lang w:val="fr-FR" w:eastAsia="zh-CN"/>
              </w:rPr>
            </w:pPr>
            <w:r>
              <w:rPr>
                <w:rFonts w:hint="eastAsia"/>
                <w:lang w:val="fr-FR" w:eastAsia="zh-CN"/>
              </w:rPr>
              <w:t>M</w:t>
            </w:r>
          </w:p>
        </w:tc>
        <w:tc>
          <w:tcPr>
            <w:tcW w:w="992" w:type="dxa"/>
          </w:tcPr>
          <w:p w:rsidR="00315C5D" w:rsidRDefault="00315C5D" w:rsidP="00315C5D">
            <w:pPr>
              <w:pStyle w:val="TAH"/>
              <w:ind w:left="62"/>
              <w:jc w:val="both"/>
              <w:rPr>
                <w:b w:val="0"/>
                <w:lang w:val="fr-FR" w:eastAsia="zh-CN"/>
              </w:rPr>
            </w:pPr>
            <w:r>
              <w:rPr>
                <w:rFonts w:hint="eastAsia"/>
                <w:b w:val="0"/>
                <w:lang w:val="fr-FR" w:eastAsia="zh-CN"/>
              </w:rPr>
              <w:t>String</w:t>
            </w:r>
          </w:p>
        </w:tc>
        <w:tc>
          <w:tcPr>
            <w:tcW w:w="993" w:type="dxa"/>
          </w:tcPr>
          <w:p w:rsidR="00315C5D" w:rsidRDefault="00315C5D" w:rsidP="00315C5D">
            <w:pPr>
              <w:pStyle w:val="TAH"/>
              <w:jc w:val="both"/>
              <w:rPr>
                <w:b w:val="0"/>
                <w:lang w:val="fr-FR" w:eastAsia="zh-CN"/>
              </w:rPr>
            </w:pPr>
            <w:r>
              <w:rPr>
                <w:rFonts w:hint="eastAsia"/>
                <w:b w:val="0"/>
                <w:lang w:val="fr-FR" w:eastAsia="zh-CN"/>
              </w:rPr>
              <w:t>128</w:t>
            </w:r>
          </w:p>
        </w:tc>
        <w:tc>
          <w:tcPr>
            <w:tcW w:w="5203" w:type="dxa"/>
          </w:tcPr>
          <w:p w:rsidR="00216D4A" w:rsidRDefault="00315C5D" w:rsidP="00216D4A">
            <w:pPr>
              <w:rPr>
                <w:rFonts w:ascii="Arial" w:hAnsi="Arial"/>
                <w:sz w:val="19"/>
                <w:szCs w:val="19"/>
                <w:lang w:val="fr-FR"/>
              </w:rPr>
            </w:pPr>
            <w:r>
              <w:rPr>
                <w:rFonts w:ascii="Arial" w:hAnsi="Arial" w:hint="eastAsia"/>
                <w:sz w:val="19"/>
                <w:szCs w:val="19"/>
                <w:lang w:val="en-GB"/>
              </w:rPr>
              <w:t>密码</w:t>
            </w:r>
          </w:p>
        </w:tc>
      </w:tr>
      <w:tr w:rsidR="00491EB1" w:rsidTr="001463E7">
        <w:trPr>
          <w:jc w:val="center"/>
        </w:trPr>
        <w:tc>
          <w:tcPr>
            <w:tcW w:w="1820" w:type="dxa"/>
          </w:tcPr>
          <w:p w:rsidR="00491EB1" w:rsidRDefault="00491EB1" w:rsidP="00315C5D">
            <w:pPr>
              <w:pStyle w:val="TAL"/>
              <w:rPr>
                <w:lang w:val="fr-FR" w:eastAsia="zh-CN"/>
              </w:rPr>
            </w:pPr>
            <w:r>
              <w:rPr>
                <w:rFonts w:hint="eastAsia"/>
                <w:b/>
                <w:bCs/>
              </w:rPr>
              <w:t>reqClientType</w:t>
            </w:r>
          </w:p>
        </w:tc>
        <w:tc>
          <w:tcPr>
            <w:tcW w:w="850" w:type="dxa"/>
          </w:tcPr>
          <w:p w:rsidR="00491EB1" w:rsidRDefault="00491EB1" w:rsidP="00315C5D">
            <w:pPr>
              <w:pStyle w:val="TAL"/>
              <w:rPr>
                <w:lang w:val="fr-FR" w:eastAsia="zh-CN"/>
              </w:rPr>
            </w:pPr>
            <w:r>
              <w:rPr>
                <w:rFonts w:hint="eastAsia"/>
                <w:lang w:val="fr-FR" w:eastAsia="zh-CN"/>
              </w:rPr>
              <w:t>O</w:t>
            </w:r>
          </w:p>
        </w:tc>
        <w:tc>
          <w:tcPr>
            <w:tcW w:w="992" w:type="dxa"/>
          </w:tcPr>
          <w:p w:rsidR="00491EB1" w:rsidRDefault="00491EB1" w:rsidP="00315C5D">
            <w:pPr>
              <w:pStyle w:val="TAH"/>
              <w:ind w:left="62"/>
              <w:jc w:val="both"/>
              <w:rPr>
                <w:b w:val="0"/>
                <w:lang w:val="fr-FR" w:eastAsia="zh-CN"/>
              </w:rPr>
            </w:pPr>
            <w:r>
              <w:rPr>
                <w:lang w:val="fr-FR"/>
              </w:rPr>
              <w:t>Int</w:t>
            </w:r>
          </w:p>
        </w:tc>
        <w:tc>
          <w:tcPr>
            <w:tcW w:w="993" w:type="dxa"/>
          </w:tcPr>
          <w:p w:rsidR="00491EB1" w:rsidRDefault="00491EB1" w:rsidP="00315C5D">
            <w:pPr>
              <w:pStyle w:val="TAH"/>
              <w:jc w:val="both"/>
              <w:rPr>
                <w:b w:val="0"/>
                <w:lang w:val="fr-FR" w:eastAsia="zh-CN"/>
              </w:rPr>
            </w:pPr>
          </w:p>
        </w:tc>
        <w:tc>
          <w:tcPr>
            <w:tcW w:w="5203" w:type="dxa"/>
          </w:tcPr>
          <w:p w:rsidR="00491EB1" w:rsidRDefault="00491EB1" w:rsidP="00491EB1">
            <w:pPr>
              <w:rPr>
                <w:rFonts w:ascii="Arial" w:hAnsi="Arial"/>
                <w:sz w:val="19"/>
                <w:szCs w:val="19"/>
                <w:lang w:val="en-GB"/>
              </w:rPr>
            </w:pPr>
            <w:r>
              <w:rPr>
                <w:rFonts w:hint="eastAsia"/>
              </w:rPr>
              <w:t>请求客户端类型</w:t>
            </w:r>
          </w:p>
        </w:tc>
      </w:tr>
    </w:tbl>
    <w:p w:rsidR="00315C5D" w:rsidRDefault="00315C5D" w:rsidP="00407B6C">
      <w:pPr>
        <w:pStyle w:val="41"/>
      </w:pPr>
      <w:r>
        <w:rPr>
          <w:rFonts w:hint="eastAsia"/>
        </w:rPr>
        <w:t>返回值</w:t>
      </w:r>
    </w:p>
    <w:p w:rsidR="00315C5D" w:rsidRPr="0063100A" w:rsidRDefault="00315C5D" w:rsidP="00315C5D">
      <w:pPr>
        <w:pStyle w:val="a4"/>
        <w:ind w:firstLine="210"/>
      </w:pPr>
      <w:r>
        <w:rPr>
          <w:rFonts w:hint="eastAsia"/>
        </w:rPr>
        <w:t>VerifyPasswordRsq</w:t>
      </w:r>
      <w:r>
        <w:rPr>
          <w:rFonts w:hint="eastAsia"/>
        </w:rPr>
        <w:t>定义如下</w:t>
      </w:r>
      <w:r>
        <w:rPr>
          <w:rFonts w:hint="eastAsia"/>
        </w:rPr>
        <w:t>:</w:t>
      </w:r>
    </w:p>
    <w:tbl>
      <w:tblPr>
        <w:tblW w:w="9752" w:type="dxa"/>
        <w:jc w:val="center"/>
        <w:tblInd w:w="2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49"/>
        <w:gridCol w:w="850"/>
        <w:gridCol w:w="992"/>
        <w:gridCol w:w="993"/>
        <w:gridCol w:w="5168"/>
      </w:tblGrid>
      <w:tr w:rsidR="00315C5D" w:rsidTr="001463E7">
        <w:trPr>
          <w:jc w:val="center"/>
        </w:trPr>
        <w:tc>
          <w:tcPr>
            <w:tcW w:w="1749" w:type="dxa"/>
          </w:tcPr>
          <w:p w:rsidR="00315C5D" w:rsidRDefault="00315C5D" w:rsidP="00315C5D">
            <w:pPr>
              <w:pStyle w:val="TAH"/>
              <w:rPr>
                <w:rFonts w:ascii="Verdana" w:hAnsi="Verdana"/>
                <w:lang w:val="fr-FR" w:eastAsia="zh-CN"/>
              </w:rPr>
            </w:pPr>
            <w:r>
              <w:rPr>
                <w:rFonts w:ascii="Verdana" w:hAnsi="Verdana" w:hint="eastAsia"/>
                <w:lang w:val="fr-FR" w:eastAsia="zh-CN"/>
              </w:rPr>
              <w:t>参数名称</w:t>
            </w:r>
          </w:p>
        </w:tc>
        <w:tc>
          <w:tcPr>
            <w:tcW w:w="850" w:type="dxa"/>
          </w:tcPr>
          <w:p w:rsidR="00315C5D" w:rsidRDefault="00315C5D" w:rsidP="00315C5D">
            <w:pPr>
              <w:pStyle w:val="TAH"/>
              <w:rPr>
                <w:rFonts w:ascii="Verdana" w:hAnsi="Verdana"/>
                <w:lang w:val="fr-FR" w:eastAsia="zh-CN"/>
              </w:rPr>
            </w:pPr>
            <w:r>
              <w:rPr>
                <w:rFonts w:ascii="Verdana" w:hAnsi="Verdana" w:hint="eastAsia"/>
                <w:lang w:val="fr-FR" w:eastAsia="zh-CN"/>
              </w:rPr>
              <w:t>必须</w:t>
            </w:r>
          </w:p>
        </w:tc>
        <w:tc>
          <w:tcPr>
            <w:tcW w:w="992" w:type="dxa"/>
          </w:tcPr>
          <w:p w:rsidR="00315C5D" w:rsidRDefault="00315C5D" w:rsidP="00315C5D">
            <w:pPr>
              <w:pStyle w:val="TAH"/>
              <w:rPr>
                <w:rFonts w:ascii="Verdana" w:hAnsi="Verdana"/>
                <w:lang w:val="fr-FR" w:eastAsia="zh-CN"/>
              </w:rPr>
            </w:pPr>
            <w:r>
              <w:rPr>
                <w:rFonts w:ascii="Verdana" w:hAnsi="Verdana" w:hint="eastAsia"/>
                <w:lang w:val="fr-FR" w:eastAsia="zh-CN"/>
              </w:rPr>
              <w:t>类型</w:t>
            </w:r>
          </w:p>
        </w:tc>
        <w:tc>
          <w:tcPr>
            <w:tcW w:w="993" w:type="dxa"/>
          </w:tcPr>
          <w:p w:rsidR="00315C5D" w:rsidRDefault="00315C5D" w:rsidP="00315C5D">
            <w:pPr>
              <w:pStyle w:val="TAH"/>
              <w:rPr>
                <w:rFonts w:ascii="Verdana" w:hAnsi="Verdana"/>
                <w:lang w:val="fr-FR" w:eastAsia="zh-CN"/>
              </w:rPr>
            </w:pPr>
            <w:r>
              <w:rPr>
                <w:rFonts w:ascii="Verdana" w:hAnsi="Verdana" w:hint="eastAsia"/>
                <w:lang w:val="fr-FR" w:eastAsia="zh-CN"/>
              </w:rPr>
              <w:t>长度</w:t>
            </w:r>
          </w:p>
        </w:tc>
        <w:tc>
          <w:tcPr>
            <w:tcW w:w="5168" w:type="dxa"/>
          </w:tcPr>
          <w:p w:rsidR="00315C5D" w:rsidRDefault="00315C5D" w:rsidP="00315C5D">
            <w:pPr>
              <w:pStyle w:val="TAH"/>
              <w:rPr>
                <w:rFonts w:ascii="Verdana" w:hAnsi="Verdana"/>
                <w:lang w:val="fr-FR" w:eastAsia="zh-CN"/>
              </w:rPr>
            </w:pPr>
            <w:r>
              <w:rPr>
                <w:rFonts w:ascii="Verdana" w:hAnsi="Verdana" w:hint="eastAsia"/>
                <w:lang w:val="fr-FR" w:eastAsia="zh-CN"/>
              </w:rPr>
              <w:t>描述信息</w:t>
            </w:r>
          </w:p>
        </w:tc>
      </w:tr>
      <w:tr w:rsidR="00315C5D" w:rsidTr="001463E7">
        <w:trPr>
          <w:jc w:val="center"/>
        </w:trPr>
        <w:tc>
          <w:tcPr>
            <w:tcW w:w="1749" w:type="dxa"/>
          </w:tcPr>
          <w:p w:rsidR="00315C5D" w:rsidRPr="00E74491" w:rsidRDefault="00315C5D" w:rsidP="00315C5D">
            <w:pPr>
              <w:pStyle w:val="TAL"/>
              <w:rPr>
                <w:lang w:val="fr-FR" w:eastAsia="zh-CN"/>
              </w:rPr>
            </w:pPr>
            <w:r w:rsidRPr="00E74491">
              <w:rPr>
                <w:rFonts w:hint="eastAsia"/>
                <w:lang w:val="fr-FR" w:eastAsia="zh-CN"/>
              </w:rPr>
              <w:t>v</w:t>
            </w:r>
            <w:r w:rsidRPr="00E74491">
              <w:rPr>
                <w:lang w:val="fr-FR" w:eastAsia="zh-CN"/>
              </w:rPr>
              <w:t>ersion</w:t>
            </w:r>
          </w:p>
        </w:tc>
        <w:tc>
          <w:tcPr>
            <w:tcW w:w="850" w:type="dxa"/>
          </w:tcPr>
          <w:p w:rsidR="00315C5D" w:rsidRPr="00E74491" w:rsidRDefault="00315C5D" w:rsidP="00315C5D">
            <w:pPr>
              <w:pStyle w:val="TAL"/>
              <w:rPr>
                <w:lang w:val="fr-FR" w:eastAsia="zh-CN"/>
              </w:rPr>
            </w:pPr>
            <w:r>
              <w:rPr>
                <w:rFonts w:hint="eastAsia"/>
                <w:lang w:val="fr-FR" w:eastAsia="zh-CN"/>
              </w:rPr>
              <w:t>M</w:t>
            </w:r>
          </w:p>
        </w:tc>
        <w:tc>
          <w:tcPr>
            <w:tcW w:w="992" w:type="dxa"/>
          </w:tcPr>
          <w:p w:rsidR="00315C5D" w:rsidRPr="00E74491" w:rsidRDefault="00315C5D" w:rsidP="00315C5D">
            <w:pPr>
              <w:pStyle w:val="TAH"/>
              <w:ind w:left="62"/>
              <w:jc w:val="both"/>
              <w:rPr>
                <w:b w:val="0"/>
                <w:lang w:val="fr-FR" w:eastAsia="zh-CN"/>
              </w:rPr>
            </w:pPr>
            <w:r>
              <w:rPr>
                <w:rFonts w:hint="eastAsia"/>
                <w:b w:val="0"/>
                <w:lang w:val="fr-FR" w:eastAsia="zh-CN"/>
              </w:rPr>
              <w:t>String</w:t>
            </w:r>
          </w:p>
        </w:tc>
        <w:tc>
          <w:tcPr>
            <w:tcW w:w="993" w:type="dxa"/>
          </w:tcPr>
          <w:p w:rsidR="00315C5D" w:rsidRPr="00E74491" w:rsidRDefault="00315C5D" w:rsidP="00315C5D">
            <w:pPr>
              <w:rPr>
                <w:rFonts w:ascii="Arial" w:hAnsi="Arial"/>
                <w:kern w:val="0"/>
                <w:sz w:val="18"/>
                <w:szCs w:val="18"/>
                <w:lang w:val="fr-FR"/>
              </w:rPr>
            </w:pPr>
            <w:r>
              <w:rPr>
                <w:rFonts w:ascii="Arial" w:hAnsi="Arial" w:hint="eastAsia"/>
                <w:kern w:val="0"/>
                <w:sz w:val="18"/>
                <w:szCs w:val="18"/>
                <w:lang w:val="fr-FR"/>
              </w:rPr>
              <w:t>5</w:t>
            </w:r>
          </w:p>
        </w:tc>
        <w:tc>
          <w:tcPr>
            <w:tcW w:w="5168" w:type="dxa"/>
          </w:tcPr>
          <w:p w:rsidR="00315C5D" w:rsidRPr="00E74491" w:rsidRDefault="00315C5D" w:rsidP="00315C5D">
            <w:pPr>
              <w:rPr>
                <w:rFonts w:ascii="Arial" w:hAnsi="Arial"/>
                <w:kern w:val="0"/>
                <w:sz w:val="18"/>
                <w:szCs w:val="18"/>
                <w:lang w:val="fr-FR"/>
              </w:rPr>
            </w:pPr>
            <w:r w:rsidRPr="00E74491">
              <w:rPr>
                <w:rFonts w:ascii="Arial" w:hAnsi="Arial" w:hint="eastAsia"/>
                <w:kern w:val="0"/>
                <w:sz w:val="18"/>
                <w:szCs w:val="18"/>
                <w:lang w:val="fr-FR"/>
              </w:rPr>
              <w:t>协议版本号</w:t>
            </w:r>
          </w:p>
        </w:tc>
      </w:tr>
      <w:tr w:rsidR="00315C5D" w:rsidTr="001463E7">
        <w:trPr>
          <w:jc w:val="center"/>
        </w:trPr>
        <w:tc>
          <w:tcPr>
            <w:tcW w:w="1749" w:type="dxa"/>
          </w:tcPr>
          <w:p w:rsidR="00315C5D" w:rsidRPr="00E74491" w:rsidRDefault="00315C5D" w:rsidP="00315C5D">
            <w:pPr>
              <w:pStyle w:val="TAL"/>
              <w:rPr>
                <w:lang w:val="fr-FR" w:eastAsia="zh-CN"/>
              </w:rPr>
            </w:pPr>
            <w:r>
              <w:rPr>
                <w:lang w:val="fr-FR" w:eastAsia="zh-CN"/>
              </w:rPr>
              <w:t>transactionID</w:t>
            </w:r>
          </w:p>
        </w:tc>
        <w:tc>
          <w:tcPr>
            <w:tcW w:w="850" w:type="dxa"/>
          </w:tcPr>
          <w:p w:rsidR="00315C5D" w:rsidRPr="00E74491" w:rsidRDefault="00315C5D" w:rsidP="00315C5D">
            <w:pPr>
              <w:pStyle w:val="TAL"/>
              <w:rPr>
                <w:lang w:val="fr-FR" w:eastAsia="zh-CN"/>
              </w:rPr>
            </w:pPr>
            <w:r>
              <w:rPr>
                <w:rFonts w:hint="eastAsia"/>
                <w:lang w:val="fr-FR" w:eastAsia="zh-CN"/>
              </w:rPr>
              <w:t>M</w:t>
            </w:r>
          </w:p>
        </w:tc>
        <w:tc>
          <w:tcPr>
            <w:tcW w:w="992" w:type="dxa"/>
          </w:tcPr>
          <w:p w:rsidR="00315C5D" w:rsidRPr="00E74491" w:rsidRDefault="00315C5D" w:rsidP="00315C5D">
            <w:pPr>
              <w:pStyle w:val="TAH"/>
              <w:ind w:left="62"/>
              <w:jc w:val="both"/>
              <w:rPr>
                <w:b w:val="0"/>
                <w:lang w:val="fr-FR" w:eastAsia="zh-CN"/>
              </w:rPr>
            </w:pPr>
            <w:r>
              <w:rPr>
                <w:rFonts w:hint="eastAsia"/>
                <w:b w:val="0"/>
                <w:lang w:val="fr-FR" w:eastAsia="zh-CN"/>
              </w:rPr>
              <w:t>String</w:t>
            </w:r>
          </w:p>
        </w:tc>
        <w:tc>
          <w:tcPr>
            <w:tcW w:w="993" w:type="dxa"/>
          </w:tcPr>
          <w:p w:rsidR="00315C5D" w:rsidRPr="00E74491" w:rsidRDefault="00315C5D" w:rsidP="00315C5D">
            <w:pPr>
              <w:rPr>
                <w:rFonts w:ascii="Arial" w:hAnsi="Arial"/>
                <w:kern w:val="0"/>
                <w:sz w:val="18"/>
                <w:szCs w:val="18"/>
                <w:lang w:val="fr-FR"/>
              </w:rPr>
            </w:pPr>
            <w:r w:rsidRPr="00E74491">
              <w:rPr>
                <w:rFonts w:ascii="Arial" w:hAnsi="Arial" w:hint="eastAsia"/>
                <w:kern w:val="0"/>
                <w:sz w:val="18"/>
                <w:szCs w:val="18"/>
                <w:lang w:val="fr-FR"/>
              </w:rPr>
              <w:t>40</w:t>
            </w:r>
          </w:p>
        </w:tc>
        <w:tc>
          <w:tcPr>
            <w:tcW w:w="5168" w:type="dxa"/>
          </w:tcPr>
          <w:p w:rsidR="00315C5D" w:rsidRPr="00E74491" w:rsidRDefault="00315C5D" w:rsidP="00315C5D">
            <w:pPr>
              <w:rPr>
                <w:rFonts w:ascii="Arial" w:hAnsi="Arial"/>
                <w:kern w:val="0"/>
                <w:sz w:val="18"/>
                <w:szCs w:val="18"/>
                <w:lang w:val="fr-FR"/>
              </w:rPr>
            </w:pPr>
            <w:r w:rsidRPr="00E74491">
              <w:rPr>
                <w:rFonts w:ascii="Arial" w:hAnsi="Arial" w:hint="eastAsia"/>
                <w:kern w:val="0"/>
                <w:sz w:val="18"/>
                <w:szCs w:val="18"/>
                <w:lang w:val="fr-FR"/>
              </w:rPr>
              <w:t>消息标识</w:t>
            </w:r>
          </w:p>
        </w:tc>
      </w:tr>
      <w:tr w:rsidR="00315C5D" w:rsidTr="001463E7">
        <w:trPr>
          <w:jc w:val="center"/>
        </w:trPr>
        <w:tc>
          <w:tcPr>
            <w:tcW w:w="1749" w:type="dxa"/>
          </w:tcPr>
          <w:p w:rsidR="00315C5D" w:rsidRPr="00C8364D" w:rsidRDefault="00315C5D" w:rsidP="00315C5D">
            <w:pPr>
              <w:pStyle w:val="TAL"/>
              <w:rPr>
                <w:lang w:val="fr-FR" w:eastAsia="zh-CN"/>
              </w:rPr>
            </w:pPr>
            <w:r w:rsidRPr="00C8364D">
              <w:rPr>
                <w:rFonts w:hint="eastAsia"/>
                <w:lang w:val="fr-FR" w:eastAsia="zh-CN"/>
              </w:rPr>
              <w:t>traceFlag</w:t>
            </w:r>
          </w:p>
        </w:tc>
        <w:tc>
          <w:tcPr>
            <w:tcW w:w="850" w:type="dxa"/>
          </w:tcPr>
          <w:p w:rsidR="00315C5D" w:rsidRPr="00C8364D" w:rsidRDefault="00315C5D" w:rsidP="00315C5D">
            <w:pPr>
              <w:spacing w:line="240" w:lineRule="atLeast"/>
              <w:rPr>
                <w:rFonts w:ascii="Arial" w:hAnsi="Arial"/>
                <w:kern w:val="0"/>
                <w:sz w:val="18"/>
                <w:szCs w:val="18"/>
                <w:lang w:val="fr-FR"/>
              </w:rPr>
            </w:pPr>
            <w:r w:rsidRPr="00C8364D">
              <w:rPr>
                <w:rFonts w:ascii="Arial" w:hAnsi="Arial" w:hint="eastAsia"/>
                <w:kern w:val="0"/>
                <w:sz w:val="18"/>
                <w:szCs w:val="18"/>
                <w:lang w:val="fr-FR"/>
              </w:rPr>
              <w:t xml:space="preserve">O </w:t>
            </w:r>
          </w:p>
        </w:tc>
        <w:tc>
          <w:tcPr>
            <w:tcW w:w="992" w:type="dxa"/>
          </w:tcPr>
          <w:p w:rsidR="00315C5D" w:rsidRPr="00C8364D" w:rsidRDefault="00315C5D" w:rsidP="00315C5D">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993" w:type="dxa"/>
          </w:tcPr>
          <w:p w:rsidR="00315C5D" w:rsidRPr="00C8364D" w:rsidRDefault="00315C5D" w:rsidP="00315C5D">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5168" w:type="dxa"/>
          </w:tcPr>
          <w:p w:rsidR="00315C5D" w:rsidRPr="00C8364D" w:rsidRDefault="00315C5D" w:rsidP="00315C5D">
            <w:pPr>
              <w:spacing w:line="240" w:lineRule="atLeast"/>
              <w:rPr>
                <w:rFonts w:ascii="Arial" w:hAnsi="Arial"/>
                <w:kern w:val="0"/>
                <w:sz w:val="18"/>
                <w:szCs w:val="18"/>
                <w:lang w:val="fr-FR"/>
              </w:rPr>
            </w:pPr>
            <w:r>
              <w:rPr>
                <w:rFonts w:ascii="Arial" w:hAnsi="Arial" w:hint="eastAsia"/>
                <w:kern w:val="0"/>
                <w:sz w:val="18"/>
                <w:szCs w:val="18"/>
                <w:lang w:val="fr-FR"/>
              </w:rPr>
              <w:t>跟踪标志</w:t>
            </w:r>
          </w:p>
        </w:tc>
      </w:tr>
      <w:tr w:rsidR="00315C5D" w:rsidTr="001463E7">
        <w:trPr>
          <w:jc w:val="center"/>
        </w:trPr>
        <w:tc>
          <w:tcPr>
            <w:tcW w:w="1749" w:type="dxa"/>
          </w:tcPr>
          <w:p w:rsidR="00315C5D" w:rsidRPr="00C8364D" w:rsidRDefault="00315C5D" w:rsidP="00315C5D">
            <w:pPr>
              <w:pStyle w:val="TAL"/>
              <w:rPr>
                <w:lang w:val="fr-FR" w:eastAsia="zh-CN"/>
              </w:rPr>
            </w:pPr>
            <w:r>
              <w:rPr>
                <w:rFonts w:hint="eastAsia"/>
                <w:lang w:val="fr-FR" w:eastAsia="zh-CN"/>
              </w:rPr>
              <w:t>userID</w:t>
            </w:r>
          </w:p>
        </w:tc>
        <w:tc>
          <w:tcPr>
            <w:tcW w:w="850" w:type="dxa"/>
          </w:tcPr>
          <w:p w:rsidR="00315C5D" w:rsidRPr="00C8364D" w:rsidRDefault="00315C5D" w:rsidP="00315C5D">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992" w:type="dxa"/>
          </w:tcPr>
          <w:p w:rsidR="00315C5D" w:rsidRDefault="00315C5D" w:rsidP="00315C5D">
            <w:pPr>
              <w:spacing w:line="240" w:lineRule="atLeast"/>
              <w:rPr>
                <w:rFonts w:ascii="Arial" w:hAnsi="Arial"/>
                <w:kern w:val="0"/>
                <w:sz w:val="18"/>
                <w:szCs w:val="18"/>
                <w:lang w:val="fr-FR"/>
              </w:rPr>
            </w:pPr>
            <w:r>
              <w:rPr>
                <w:rFonts w:ascii="Arial" w:hAnsi="Arial" w:hint="eastAsia"/>
                <w:kern w:val="0"/>
                <w:sz w:val="18"/>
                <w:szCs w:val="18"/>
                <w:lang w:val="fr-FR"/>
              </w:rPr>
              <w:t>Bigint</w:t>
            </w:r>
          </w:p>
        </w:tc>
        <w:tc>
          <w:tcPr>
            <w:tcW w:w="993" w:type="dxa"/>
          </w:tcPr>
          <w:p w:rsidR="00315C5D" w:rsidRDefault="00315C5D" w:rsidP="00315C5D">
            <w:pPr>
              <w:spacing w:line="240" w:lineRule="atLeast"/>
              <w:rPr>
                <w:rFonts w:ascii="Arial" w:hAnsi="Arial"/>
                <w:kern w:val="0"/>
                <w:sz w:val="18"/>
                <w:szCs w:val="18"/>
                <w:lang w:val="fr-FR"/>
              </w:rPr>
            </w:pPr>
          </w:p>
        </w:tc>
        <w:tc>
          <w:tcPr>
            <w:tcW w:w="5168" w:type="dxa"/>
          </w:tcPr>
          <w:p w:rsidR="00315C5D" w:rsidRDefault="00315C5D" w:rsidP="00315C5D">
            <w:pPr>
              <w:spacing w:line="240" w:lineRule="atLeast"/>
              <w:rPr>
                <w:rFonts w:ascii="Arial" w:hAnsi="Arial"/>
                <w:kern w:val="0"/>
                <w:sz w:val="18"/>
                <w:szCs w:val="18"/>
                <w:lang w:val="fr-FR"/>
              </w:rPr>
            </w:pPr>
            <w:r>
              <w:rPr>
                <w:rFonts w:ascii="Arial" w:hAnsi="Arial" w:hint="eastAsia"/>
                <w:kern w:val="0"/>
                <w:sz w:val="18"/>
                <w:szCs w:val="18"/>
                <w:lang w:val="fr-FR"/>
              </w:rPr>
              <w:t>用户</w:t>
            </w:r>
            <w:r>
              <w:rPr>
                <w:rFonts w:ascii="Arial" w:hAnsi="Arial" w:hint="eastAsia"/>
                <w:kern w:val="0"/>
                <w:sz w:val="18"/>
                <w:szCs w:val="18"/>
                <w:lang w:val="fr-FR"/>
              </w:rPr>
              <w:t>ID</w:t>
            </w:r>
            <w:r>
              <w:rPr>
                <w:rFonts w:ascii="Arial" w:hAnsi="Arial" w:hint="eastAsia"/>
                <w:kern w:val="0"/>
                <w:sz w:val="18"/>
                <w:szCs w:val="18"/>
                <w:lang w:val="fr-FR"/>
              </w:rPr>
              <w:t>（内部）</w:t>
            </w:r>
          </w:p>
        </w:tc>
      </w:tr>
    </w:tbl>
    <w:p w:rsidR="00315C5D" w:rsidRDefault="00315C5D" w:rsidP="00315C5D">
      <w:pPr>
        <w:ind w:left="198"/>
      </w:pPr>
    </w:p>
    <w:p w:rsidR="00315C5D" w:rsidRDefault="00315C5D" w:rsidP="00407B6C">
      <w:pPr>
        <w:pStyle w:val="41"/>
      </w:pPr>
      <w:r>
        <w:rPr>
          <w:rFonts w:hint="eastAsia"/>
        </w:rPr>
        <w:lastRenderedPageBreak/>
        <w:t>异常信息</w:t>
      </w:r>
    </w:p>
    <w:p w:rsidR="00315C5D" w:rsidRDefault="00315C5D" w:rsidP="00315C5D">
      <w:pPr>
        <w:pStyle w:val="a4"/>
        <w:ind w:firstLine="210"/>
      </w:pPr>
      <w:r>
        <w:rPr>
          <w:rFonts w:hint="eastAsia"/>
        </w:rPr>
        <w:t>失败则抛出异常</w:t>
      </w:r>
      <w:r>
        <w:rPr>
          <w:rFonts w:hint="eastAsia"/>
        </w:rPr>
        <w:t>CException</w:t>
      </w:r>
      <w:r>
        <w:rPr>
          <w:rFonts w:hint="eastAsia"/>
        </w:rPr>
        <w:t>，具体内容请参考异常码定义文档。</w:t>
      </w:r>
    </w:p>
    <w:p w:rsidR="00315C5D" w:rsidRDefault="00315C5D" w:rsidP="00315C5D">
      <w:pPr>
        <w:ind w:firstLine="210"/>
      </w:pPr>
      <w:r>
        <w:rPr>
          <w:rFonts w:hint="eastAsia"/>
        </w:rPr>
        <w:t>异常码：</w:t>
      </w:r>
      <w:r>
        <w:rPr>
          <w:rFonts w:hint="eastAsia"/>
        </w:rPr>
        <w:t>1~999</w:t>
      </w:r>
      <w:r>
        <w:rPr>
          <w:rFonts w:hint="eastAsia"/>
        </w:rPr>
        <w:t>表示需要前转的归属站点号。</w:t>
      </w:r>
    </w:p>
    <w:p w:rsidR="00315C5D" w:rsidRDefault="00315C5D" w:rsidP="00407B6C">
      <w:pPr>
        <w:pStyle w:val="41"/>
      </w:pPr>
      <w:r>
        <w:rPr>
          <w:rFonts w:hint="eastAsia"/>
        </w:rPr>
        <w:t>Json</w:t>
      </w:r>
      <w:r>
        <w:rPr>
          <w:rFonts w:hint="eastAsia"/>
        </w:rPr>
        <w:t>接口登录认证信息说明</w:t>
      </w:r>
    </w:p>
    <w:p w:rsidR="00315C5D" w:rsidRPr="00AA2E28" w:rsidRDefault="00315C5D" w:rsidP="000F0C25">
      <w:pPr>
        <w:rPr>
          <w:lang w:val="fr-FR"/>
        </w:rPr>
      </w:pPr>
      <w:r>
        <w:rPr>
          <w:rFonts w:hint="eastAsia"/>
        </w:rPr>
        <w:t xml:space="preserve">   Authorization</w:t>
      </w:r>
      <w:r>
        <w:rPr>
          <w:rFonts w:hint="eastAsia"/>
        </w:rPr>
        <w:t>中无需登录认证信息。</w:t>
      </w:r>
    </w:p>
    <w:p w:rsidR="00315C5D" w:rsidRPr="0026055C" w:rsidRDefault="00315C5D" w:rsidP="00407B6C">
      <w:pPr>
        <w:pStyle w:val="31"/>
        <w:rPr>
          <w:rStyle w:val="210"/>
          <w:lang w:val="fr-FR"/>
        </w:rPr>
      </w:pPr>
      <w:r w:rsidRPr="0026055C">
        <w:rPr>
          <w:rStyle w:val="210"/>
          <w:rFonts w:hint="eastAsia"/>
          <w:lang w:val="fr-FR"/>
        </w:rPr>
        <w:t>HTTP(s)</w:t>
      </w:r>
      <w:r>
        <w:rPr>
          <w:rStyle w:val="210"/>
          <w:rFonts w:hint="eastAsia"/>
        </w:rPr>
        <w:t>接口</w:t>
      </w:r>
    </w:p>
    <w:p w:rsidR="00315C5D" w:rsidRPr="0026055C" w:rsidRDefault="00315C5D" w:rsidP="00407B6C">
      <w:pPr>
        <w:pStyle w:val="41"/>
        <w:rPr>
          <w:lang w:val="fr-FR"/>
        </w:rPr>
      </w:pPr>
      <w:r>
        <w:rPr>
          <w:rFonts w:hint="eastAsia"/>
        </w:rPr>
        <w:t>描述</w:t>
      </w:r>
    </w:p>
    <w:p w:rsidR="00315C5D" w:rsidRDefault="00315C5D" w:rsidP="00315C5D">
      <w:pPr>
        <w:ind w:firstLine="420"/>
        <w:rPr>
          <w:lang w:val="fr-FR"/>
        </w:rPr>
      </w:pPr>
      <w:r>
        <w:rPr>
          <w:rFonts w:hint="eastAsia"/>
          <w:lang w:val="fr-FR"/>
        </w:rPr>
        <w:t>该操作无需携带服务端已通过认证的</w:t>
      </w:r>
      <w:r>
        <w:rPr>
          <w:rFonts w:hint="eastAsia"/>
          <w:lang w:val="fr-FR"/>
        </w:rPr>
        <w:t>sessionID</w:t>
      </w:r>
      <w:r>
        <w:rPr>
          <w:rFonts w:hint="eastAsia"/>
          <w:lang w:val="fr-FR"/>
        </w:rPr>
        <w:t>。</w:t>
      </w:r>
    </w:p>
    <w:p w:rsidR="00315C5D" w:rsidRPr="00AA2E28" w:rsidRDefault="00315C5D" w:rsidP="00315C5D">
      <w:pPr>
        <w:ind w:firstLine="420"/>
        <w:rPr>
          <w:lang w:val="fr-FR"/>
        </w:rPr>
      </w:pPr>
      <w:r>
        <w:rPr>
          <w:rFonts w:hint="eastAsia"/>
          <w:lang w:val="fr-FR"/>
        </w:rPr>
        <w:t>UP</w:t>
      </w:r>
      <w:r>
        <w:rPr>
          <w:rFonts w:hint="eastAsia"/>
          <w:lang w:val="fr-FR"/>
        </w:rPr>
        <w:t>返回</w:t>
      </w:r>
      <w:r>
        <w:rPr>
          <w:rFonts w:hint="eastAsia"/>
        </w:rPr>
        <w:t>异常码</w:t>
      </w:r>
      <w:r w:rsidRPr="00E81EFF">
        <w:rPr>
          <w:rFonts w:hint="eastAsia"/>
          <w:lang w:val="fr-FR"/>
        </w:rPr>
        <w:t>(</w:t>
      </w:r>
      <w:r>
        <w:rPr>
          <w:rFonts w:hint="eastAsia"/>
          <w:lang w:val="fr-FR"/>
        </w:rPr>
        <w:t>1~999</w:t>
      </w:r>
      <w:r w:rsidRPr="00E81EFF">
        <w:rPr>
          <w:rFonts w:hint="eastAsia"/>
          <w:lang w:val="fr-FR"/>
        </w:rPr>
        <w:t>)</w:t>
      </w:r>
      <w:r>
        <w:rPr>
          <w:rFonts w:hint="eastAsia"/>
        </w:rPr>
        <w:t>时</w:t>
      </w:r>
      <w:r w:rsidRPr="00E81EFF">
        <w:rPr>
          <w:rFonts w:hint="eastAsia"/>
          <w:lang w:val="fr-FR"/>
        </w:rPr>
        <w:t>，</w:t>
      </w:r>
      <w:r w:rsidRPr="00E81EFF">
        <w:rPr>
          <w:rFonts w:hint="eastAsia"/>
          <w:lang w:val="fr-FR"/>
        </w:rPr>
        <w:t>AccountServer</w:t>
      </w:r>
      <w:r>
        <w:rPr>
          <w:rFonts w:hint="eastAsia"/>
        </w:rPr>
        <w:t>返回重定向</w:t>
      </w:r>
      <w:r w:rsidRPr="00E81EFF">
        <w:rPr>
          <w:rFonts w:hint="eastAsia"/>
          <w:lang w:val="fr-FR"/>
        </w:rPr>
        <w:t>，</w:t>
      </w:r>
      <w:r>
        <w:rPr>
          <w:rFonts w:hint="eastAsia"/>
        </w:rPr>
        <w:t>重定向</w:t>
      </w:r>
      <w:r w:rsidRPr="00E81EFF">
        <w:rPr>
          <w:rFonts w:hint="eastAsia"/>
          <w:lang w:val="fr-FR"/>
        </w:rPr>
        <w:t>URL</w:t>
      </w:r>
      <w:r>
        <w:rPr>
          <w:rFonts w:hint="eastAsia"/>
        </w:rPr>
        <w:t>为源</w:t>
      </w:r>
      <w:r w:rsidRPr="00E81EFF">
        <w:rPr>
          <w:rFonts w:hint="eastAsia"/>
          <w:lang w:val="fr-FR"/>
        </w:rPr>
        <w:t>URL</w:t>
      </w:r>
      <w:r>
        <w:rPr>
          <w:rFonts w:hint="eastAsia"/>
          <w:lang w:val="fr-FR"/>
        </w:rPr>
        <w:t>的子域名部分</w:t>
      </w:r>
      <w:r>
        <w:rPr>
          <w:rFonts w:hint="eastAsia"/>
        </w:rPr>
        <w:t>增加归属站点号。</w:t>
      </w:r>
    </w:p>
    <w:p w:rsidR="00315C5D" w:rsidRDefault="00315C5D" w:rsidP="00407B6C">
      <w:pPr>
        <w:pStyle w:val="41"/>
      </w:pPr>
      <w:r w:rsidRPr="00A6475E">
        <w:rPr>
          <w:rFonts w:hint="eastAsia"/>
        </w:rPr>
        <w:t>协议映射</w:t>
      </w:r>
    </w:p>
    <w:p w:rsidR="006F376A" w:rsidRPr="00A6475E" w:rsidRDefault="006F376A" w:rsidP="006F376A">
      <w:pPr>
        <w:numPr>
          <w:ilvl w:val="0"/>
          <w:numId w:val="22"/>
        </w:numPr>
        <w:tabs>
          <w:tab w:val="num" w:pos="0"/>
        </w:tabs>
        <w:rPr>
          <w:b/>
        </w:rPr>
      </w:pPr>
      <w:r>
        <w:rPr>
          <w:rFonts w:hint="eastAsia"/>
          <w:b/>
        </w:rPr>
        <w:t>1)</w:t>
      </w:r>
      <w:r w:rsidRPr="00A6475E">
        <w:rPr>
          <w:rFonts w:hint="eastAsia"/>
          <w:b/>
        </w:rPr>
        <w:t>请求消息</w:t>
      </w:r>
      <w:r>
        <w:rPr>
          <w:rFonts w:hint="eastAsia"/>
          <w:b/>
        </w:rPr>
        <w:t>(URL encode</w:t>
      </w:r>
      <w:r>
        <w:rPr>
          <w:rFonts w:hint="eastAsia"/>
          <w:b/>
        </w:rPr>
        <w:t>编码</w:t>
      </w:r>
      <w:r>
        <w:rPr>
          <w:rFonts w:hint="eastAsia"/>
          <w:b/>
        </w:rPr>
        <w:t>)</w:t>
      </w:r>
    </w:p>
    <w:p w:rsidR="006F376A" w:rsidRPr="00A6475E" w:rsidRDefault="006F376A" w:rsidP="006F376A">
      <w:r w:rsidRPr="00A6475E">
        <w:t>POST</w:t>
      </w:r>
      <w:r w:rsidRPr="00A6475E">
        <w:rPr>
          <w:rFonts w:hint="eastAsia"/>
        </w:rPr>
        <w:t xml:space="preserve"> </w:t>
      </w:r>
      <w:r w:rsidRPr="00A6475E">
        <w:t>http</w:t>
      </w:r>
      <w:r>
        <w:rPr>
          <w:rFonts w:hint="eastAsia"/>
        </w:rPr>
        <w:t>s</w:t>
      </w:r>
      <w:r w:rsidRPr="00A6475E">
        <w:t>://host:port/</w:t>
      </w:r>
      <w:r>
        <w:rPr>
          <w:rFonts w:hint="eastAsia"/>
        </w:rPr>
        <w:t>AccountServer</w:t>
      </w:r>
      <w:r w:rsidRPr="0026055C">
        <w:rPr>
          <w:lang w:val="fr-FR"/>
        </w:rPr>
        <w:t>/I</w:t>
      </w:r>
      <w:r w:rsidRPr="0026055C">
        <w:rPr>
          <w:rFonts w:hint="eastAsia"/>
          <w:lang w:val="fr-FR"/>
        </w:rPr>
        <w:t>U</w:t>
      </w:r>
      <w:r w:rsidRPr="00A6475E">
        <w:rPr>
          <w:rFonts w:hint="eastAsia"/>
        </w:rPr>
        <w:t>ser</w:t>
      </w:r>
      <w:r>
        <w:rPr>
          <w:rFonts w:hint="eastAsia"/>
        </w:rPr>
        <w:t>Pwd</w:t>
      </w:r>
      <w:r w:rsidRPr="00A6475E">
        <w:rPr>
          <w:rFonts w:hint="eastAsia"/>
        </w:rPr>
        <w:t>Mng</w:t>
      </w:r>
      <w:r>
        <w:rPr>
          <w:rFonts w:hint="eastAsia"/>
        </w:rPr>
        <w:t>/verifyPassword</w:t>
      </w:r>
      <w:r w:rsidRPr="00A6475E">
        <w:t xml:space="preserve"> </w:t>
      </w:r>
      <w:r>
        <w:rPr>
          <w:rFonts w:hint="eastAsia"/>
        </w:rPr>
        <w:t xml:space="preserve"> </w:t>
      </w:r>
      <w:r w:rsidRPr="00A6475E">
        <w:t>HTTP</w:t>
      </w:r>
      <w:r>
        <w:rPr>
          <w:rFonts w:hint="eastAsia"/>
        </w:rPr>
        <w:t>S</w:t>
      </w:r>
      <w:r w:rsidRPr="00A6475E">
        <w:t>/1.1</w:t>
      </w:r>
    </w:p>
    <w:p w:rsidR="006F376A" w:rsidRDefault="006F376A" w:rsidP="006F376A">
      <w:pPr>
        <w:rPr>
          <w:i/>
        </w:rPr>
      </w:pPr>
      <w:r w:rsidRPr="00A6475E">
        <w:rPr>
          <w:i/>
        </w:rPr>
        <w:t>Authorization</w:t>
      </w:r>
      <w:r w:rsidRPr="00A6475E">
        <w:rPr>
          <w:rFonts w:hint="eastAsia"/>
          <w:i/>
        </w:rPr>
        <w:t>:</w:t>
      </w:r>
      <w:r w:rsidRPr="00A6475E">
        <w:rPr>
          <w:i/>
        </w:rPr>
        <w:t xml:space="preserve"> </w:t>
      </w:r>
      <w:r>
        <w:rPr>
          <w:rFonts w:hint="eastAsia"/>
          <w:i/>
        </w:rPr>
        <w:t>无</w:t>
      </w:r>
    </w:p>
    <w:p w:rsidR="006F376A" w:rsidRDefault="006F376A" w:rsidP="006F376A">
      <w:pPr>
        <w:rPr>
          <w:lang w:val="de-DE"/>
        </w:rPr>
      </w:pPr>
      <w:r>
        <w:rPr>
          <w:rFonts w:hint="eastAsia"/>
          <w:i/>
        </w:rPr>
        <w:t>消息体：</w:t>
      </w:r>
      <w:r w:rsidRPr="00A6475E">
        <w:rPr>
          <w:lang w:val="de-DE"/>
        </w:rPr>
        <w:t xml:space="preserve"> </w:t>
      </w:r>
    </w:p>
    <w:p w:rsidR="006F376A" w:rsidRPr="00BB213E" w:rsidRDefault="006F376A" w:rsidP="006F376A">
      <w:pPr>
        <w:rPr>
          <w:lang w:val="de-DE"/>
        </w:rPr>
      </w:pPr>
      <w:r w:rsidRPr="00BB213E">
        <w:rPr>
          <w:lang w:val="de-DE"/>
        </w:rPr>
        <w:t>acT=0&amp;ac=008613677777777&amp;pw=DFSFSDFSAFDSDFSDFASDFASDFSDFSDAD</w:t>
      </w:r>
      <w:r w:rsidR="00491EB1">
        <w:rPr>
          <w:rFonts w:hint="eastAsia"/>
          <w:lang w:val="de-DE"/>
        </w:rPr>
        <w:t>&amp;clT=0</w:t>
      </w:r>
    </w:p>
    <w:p w:rsidR="006F376A" w:rsidRDefault="006F376A" w:rsidP="006F376A">
      <w:pPr>
        <w:rPr>
          <w:lang w:val="fr-FR"/>
        </w:rPr>
      </w:pPr>
      <w:r>
        <w:rPr>
          <w:rFonts w:hint="eastAsia"/>
          <w:lang w:val="fr-FR"/>
        </w:rPr>
        <w:t>注：本接口缩写参数与</w:t>
      </w:r>
      <w:r>
        <w:rPr>
          <w:rFonts w:hint="eastAsia"/>
          <w:lang w:val="fr-FR"/>
        </w:rPr>
        <w:t>json</w:t>
      </w:r>
      <w:r>
        <w:rPr>
          <w:rFonts w:hint="eastAsia"/>
          <w:lang w:val="fr-FR"/>
        </w:rPr>
        <w:t>接口参数对应关系</w:t>
      </w:r>
    </w:p>
    <w:p w:rsidR="006F376A" w:rsidRPr="00F039F4" w:rsidRDefault="006F376A" w:rsidP="006F376A">
      <w:pPr>
        <w:ind w:firstLine="420"/>
        <w:rPr>
          <w:lang w:val="fr-FR"/>
        </w:rPr>
      </w:pPr>
      <w:r>
        <w:rPr>
          <w:rFonts w:hint="eastAsia"/>
          <w:lang w:val="fr-FR"/>
        </w:rPr>
        <w:t>acT</w:t>
      </w:r>
      <w:r>
        <w:rPr>
          <w:lang w:val="fr-FR"/>
        </w:rPr>
        <w:t> </w:t>
      </w:r>
      <w:r>
        <w:rPr>
          <w:rFonts w:hint="eastAsia"/>
          <w:lang w:val="fr-FR"/>
        </w:rPr>
        <w:t>:accountType</w:t>
      </w:r>
      <w:r>
        <w:rPr>
          <w:rFonts w:hint="eastAsia"/>
          <w:lang w:val="fr-FR"/>
        </w:rPr>
        <w:t>、</w:t>
      </w:r>
      <w:r>
        <w:rPr>
          <w:rFonts w:hint="eastAsia"/>
          <w:lang w:val="fr-FR"/>
        </w:rPr>
        <w:t>ac</w:t>
      </w:r>
      <w:r>
        <w:rPr>
          <w:lang w:val="fr-FR"/>
        </w:rPr>
        <w:t> </w:t>
      </w:r>
      <w:r>
        <w:rPr>
          <w:rFonts w:hint="eastAsia"/>
          <w:lang w:val="fr-FR"/>
        </w:rPr>
        <w:t>:userAccount</w:t>
      </w:r>
      <w:r>
        <w:rPr>
          <w:rFonts w:hint="eastAsia"/>
          <w:lang w:val="fr-FR"/>
        </w:rPr>
        <w:t>、</w:t>
      </w:r>
      <w:r>
        <w:rPr>
          <w:rFonts w:hint="eastAsia"/>
          <w:lang w:val="fr-FR"/>
        </w:rPr>
        <w:tab/>
        <w:t>pw</w:t>
      </w:r>
      <w:r>
        <w:rPr>
          <w:lang w:val="fr-FR"/>
        </w:rPr>
        <w:t> </w:t>
      </w:r>
      <w:r>
        <w:rPr>
          <w:rFonts w:hint="eastAsia"/>
          <w:lang w:val="fr-FR"/>
        </w:rPr>
        <w:t>:password</w:t>
      </w:r>
      <w:r w:rsidR="00491EB1">
        <w:rPr>
          <w:rFonts w:hint="eastAsia"/>
          <w:lang w:val="fr-FR"/>
        </w:rPr>
        <w:t>、</w:t>
      </w:r>
      <w:r w:rsidR="00491EB1">
        <w:rPr>
          <w:rFonts w:hint="eastAsia"/>
          <w:lang w:val="fr-FR"/>
        </w:rPr>
        <w:t xml:space="preserve"> clT</w:t>
      </w:r>
      <w:r w:rsidR="00491EB1">
        <w:rPr>
          <w:rFonts w:hint="eastAsia"/>
          <w:lang w:val="fr-FR"/>
        </w:rPr>
        <w:t>：</w:t>
      </w:r>
      <w:r w:rsidR="00491EB1">
        <w:rPr>
          <w:rFonts w:hint="eastAsia"/>
          <w:lang w:val="fr-FR"/>
        </w:rPr>
        <w:t>reqC</w:t>
      </w:r>
      <w:r w:rsidR="00491EB1">
        <w:rPr>
          <w:lang w:val="fr-FR"/>
        </w:rPr>
        <w:t>lientType</w:t>
      </w:r>
    </w:p>
    <w:p w:rsidR="006F376A" w:rsidRPr="00013605" w:rsidRDefault="006F376A" w:rsidP="006F376A">
      <w:pPr>
        <w:numPr>
          <w:ilvl w:val="0"/>
          <w:numId w:val="22"/>
        </w:numPr>
        <w:tabs>
          <w:tab w:val="num" w:pos="0"/>
        </w:tabs>
        <w:rPr>
          <w:b/>
        </w:rPr>
      </w:pPr>
      <w:r>
        <w:rPr>
          <w:rFonts w:hint="eastAsia"/>
          <w:b/>
        </w:rPr>
        <w:t>正常</w:t>
      </w:r>
      <w:r w:rsidRPr="00A6475E">
        <w:rPr>
          <w:rFonts w:hint="eastAsia"/>
          <w:b/>
        </w:rPr>
        <w:t>响应消息</w:t>
      </w:r>
      <w:r>
        <w:rPr>
          <w:rFonts w:hint="eastAsia"/>
          <w:b/>
        </w:rPr>
        <w:t>(URL encode</w:t>
      </w:r>
      <w:r>
        <w:rPr>
          <w:rFonts w:hint="eastAsia"/>
          <w:b/>
        </w:rPr>
        <w:t>编码</w:t>
      </w:r>
      <w:r>
        <w:rPr>
          <w:rFonts w:hint="eastAsia"/>
          <w:b/>
        </w:rPr>
        <w:t>)</w:t>
      </w:r>
    </w:p>
    <w:p w:rsidR="00DB2575" w:rsidRDefault="00AD07BB" w:rsidP="00997976">
      <w:hyperlink r:id="rId27" w:history="1">
        <w:r w:rsidR="006F376A" w:rsidRPr="00611DBA">
          <w:rPr>
            <w:rStyle w:val="aa"/>
            <w:rFonts w:hint="eastAsia"/>
          </w:rPr>
          <w:t>resultCode</w:t>
        </w:r>
        <w:r w:rsidR="006F376A" w:rsidRPr="00611DBA">
          <w:rPr>
            <w:rStyle w:val="aa"/>
          </w:rPr>
          <w:t>=0</w:t>
        </w:r>
        <w:r w:rsidR="006F376A" w:rsidRPr="00611DBA">
          <w:rPr>
            <w:rStyle w:val="aa"/>
            <w:rFonts w:ascii="宋体" w:hAnsi="宋体" w:cs="宋体" w:hint="eastAsia"/>
          </w:rPr>
          <w:t>&amp;</w:t>
        </w:r>
        <w:r w:rsidR="006F376A" w:rsidRPr="00611DBA">
          <w:rPr>
            <w:rStyle w:val="aa"/>
            <w:rFonts w:hint="eastAsia"/>
          </w:rPr>
          <w:t>userID=100001</w:t>
        </w:r>
      </w:hyperlink>
    </w:p>
    <w:p w:rsidR="00DB2575" w:rsidRDefault="00DB2575">
      <w:pPr>
        <w:widowControl/>
        <w:jc w:val="left"/>
      </w:pPr>
      <w:r>
        <w:br w:type="page"/>
      </w:r>
    </w:p>
    <w:p w:rsidR="000D79DC" w:rsidRPr="00997976" w:rsidRDefault="000D79DC" w:rsidP="00997976"/>
    <w:p w:rsidR="00BC6FAB" w:rsidRDefault="00BC6FAB" w:rsidP="00BC6FAB">
      <w:pPr>
        <w:pStyle w:val="21"/>
        <w:numPr>
          <w:ilvl w:val="1"/>
          <w:numId w:val="1"/>
        </w:numPr>
        <w:rPr>
          <w:rStyle w:val="210"/>
        </w:rPr>
      </w:pPr>
      <w:r>
        <w:rPr>
          <w:rStyle w:val="210"/>
          <w:rFonts w:hint="eastAsia"/>
        </w:rPr>
        <w:t>uidVerifyPassword</w:t>
      </w:r>
    </w:p>
    <w:p w:rsidR="00BC6FAB" w:rsidRPr="0079602E" w:rsidRDefault="00BC6FAB" w:rsidP="00407B6C">
      <w:pPr>
        <w:pStyle w:val="31"/>
        <w:rPr>
          <w:lang w:val="fr-FR"/>
        </w:rPr>
      </w:pPr>
      <w:r>
        <w:rPr>
          <w:rStyle w:val="210"/>
          <w:rFonts w:hint="eastAsia"/>
          <w:lang w:val="fr-FR"/>
        </w:rPr>
        <w:t>JSON</w:t>
      </w:r>
      <w:r>
        <w:rPr>
          <w:rStyle w:val="210"/>
          <w:rFonts w:hint="eastAsia"/>
          <w:lang w:val="fr-FR"/>
        </w:rPr>
        <w:t>接口</w:t>
      </w:r>
    </w:p>
    <w:p w:rsidR="00BC6FAB" w:rsidRDefault="00BC6FAB" w:rsidP="00407B6C">
      <w:pPr>
        <w:pStyle w:val="41"/>
      </w:pPr>
      <w:r>
        <w:rPr>
          <w:rFonts w:hint="eastAsia"/>
        </w:rPr>
        <w:t>描述</w:t>
      </w:r>
    </w:p>
    <w:p w:rsidR="00BC6FAB" w:rsidRPr="00622DEC" w:rsidRDefault="00BC6FAB" w:rsidP="004C4892">
      <w:pPr>
        <w:ind w:firstLine="420"/>
      </w:pPr>
      <w:r>
        <w:rPr>
          <w:rFonts w:hint="eastAsia"/>
        </w:rPr>
        <w:t>校验密码是否正确？</w:t>
      </w:r>
      <w:r>
        <w:t xml:space="preserve"> </w:t>
      </w:r>
      <w:r>
        <w:rPr>
          <w:rFonts w:hint="eastAsia"/>
        </w:rPr>
        <w:t>本接口需要做防暴力破解，规则与</w:t>
      </w:r>
      <w:r>
        <w:rPr>
          <w:rFonts w:hint="eastAsia"/>
        </w:rPr>
        <w:t>userLoginAuth</w:t>
      </w:r>
      <w:r>
        <w:rPr>
          <w:rFonts w:hint="eastAsia"/>
        </w:rPr>
        <w:t>一样。</w:t>
      </w:r>
    </w:p>
    <w:p w:rsidR="00EF7D70" w:rsidRDefault="00BC6FAB" w:rsidP="00BC6FAB">
      <w:pPr>
        <w:tabs>
          <w:tab w:val="left" w:pos="-720"/>
          <w:tab w:val="left" w:pos="0"/>
          <w:tab w:val="left" w:pos="295"/>
          <w:tab w:val="left" w:pos="1440"/>
          <w:tab w:val="left" w:pos="2160"/>
          <w:tab w:val="left" w:pos="2880"/>
          <w:tab w:val="left" w:pos="3600"/>
          <w:tab w:val="left" w:pos="4320"/>
        </w:tabs>
        <w:ind w:firstLineChars="250" w:firstLine="450"/>
        <w:rPr>
          <w:rFonts w:ascii="Arial" w:hAnsi="宋体" w:cs="Arial"/>
          <w:sz w:val="18"/>
          <w:szCs w:val="18"/>
        </w:rPr>
      </w:pPr>
      <w:r>
        <w:rPr>
          <w:rFonts w:ascii="Arial" w:hAnsi="宋体" w:cs="Arial" w:hint="eastAsia"/>
          <w:sz w:val="18"/>
          <w:szCs w:val="18"/>
        </w:rPr>
        <w:t>该接口</w:t>
      </w:r>
      <w:r w:rsidR="004C4892">
        <w:rPr>
          <w:rFonts w:ascii="Arial" w:hAnsi="宋体" w:cs="Arial" w:hint="eastAsia"/>
          <w:sz w:val="18"/>
          <w:szCs w:val="18"/>
        </w:rPr>
        <w:t>不传入</w:t>
      </w:r>
      <w:r w:rsidR="004C4892">
        <w:rPr>
          <w:rFonts w:ascii="Arial" w:hAnsi="宋体" w:cs="Arial" w:hint="eastAsia"/>
          <w:sz w:val="18"/>
          <w:szCs w:val="18"/>
        </w:rPr>
        <w:t>appID</w:t>
      </w:r>
      <w:r w:rsidR="004C4892">
        <w:rPr>
          <w:rFonts w:ascii="Arial" w:hAnsi="宋体" w:cs="Arial" w:hint="eastAsia"/>
          <w:sz w:val="18"/>
          <w:szCs w:val="18"/>
        </w:rPr>
        <w:t>和</w:t>
      </w:r>
      <w:r w:rsidR="004C4892">
        <w:rPr>
          <w:rFonts w:ascii="Arial" w:hAnsi="宋体" w:cs="Arial" w:hint="eastAsia"/>
          <w:sz w:val="18"/>
          <w:szCs w:val="18"/>
        </w:rPr>
        <w:t>deviceInfo</w:t>
      </w:r>
      <w:r w:rsidR="004C4892">
        <w:rPr>
          <w:rFonts w:ascii="Arial" w:hAnsi="宋体" w:cs="Arial" w:hint="eastAsia"/>
          <w:sz w:val="18"/>
          <w:szCs w:val="18"/>
        </w:rPr>
        <w:t>时，</w:t>
      </w:r>
      <w:r>
        <w:rPr>
          <w:rFonts w:ascii="Arial" w:hAnsi="宋体" w:cs="Arial" w:hint="eastAsia"/>
          <w:sz w:val="18"/>
          <w:szCs w:val="18"/>
        </w:rPr>
        <w:t>不重置</w:t>
      </w:r>
      <w:r>
        <w:rPr>
          <w:rFonts w:ascii="Arial" w:hAnsi="宋体" w:cs="Arial" w:hint="eastAsia"/>
          <w:sz w:val="18"/>
          <w:szCs w:val="18"/>
        </w:rPr>
        <w:t>ST</w:t>
      </w:r>
      <w:r>
        <w:rPr>
          <w:rFonts w:ascii="Arial" w:hAnsi="宋体" w:cs="Arial" w:hint="eastAsia"/>
          <w:sz w:val="18"/>
          <w:szCs w:val="18"/>
        </w:rPr>
        <w:t>，也不返回</w:t>
      </w:r>
      <w:r>
        <w:rPr>
          <w:rFonts w:ascii="Arial" w:hAnsi="宋体" w:cs="Arial" w:hint="eastAsia"/>
          <w:sz w:val="18"/>
          <w:szCs w:val="18"/>
        </w:rPr>
        <w:t>ST</w:t>
      </w:r>
      <w:r w:rsidR="00EF7D70">
        <w:rPr>
          <w:rFonts w:ascii="Arial" w:hAnsi="宋体" w:cs="Arial" w:hint="eastAsia"/>
          <w:sz w:val="18"/>
          <w:szCs w:val="18"/>
        </w:rPr>
        <w:t>。</w:t>
      </w:r>
    </w:p>
    <w:p w:rsidR="00BC6FAB" w:rsidRDefault="00EF7D70" w:rsidP="00BC6FAB">
      <w:pPr>
        <w:tabs>
          <w:tab w:val="left" w:pos="-720"/>
          <w:tab w:val="left" w:pos="0"/>
          <w:tab w:val="left" w:pos="295"/>
          <w:tab w:val="left" w:pos="1440"/>
          <w:tab w:val="left" w:pos="2160"/>
          <w:tab w:val="left" w:pos="2880"/>
          <w:tab w:val="left" w:pos="3600"/>
          <w:tab w:val="left" w:pos="4320"/>
        </w:tabs>
        <w:ind w:firstLineChars="250" w:firstLine="450"/>
        <w:rPr>
          <w:rFonts w:ascii="Arial" w:hAnsi="宋体" w:cs="Arial"/>
          <w:sz w:val="18"/>
          <w:szCs w:val="18"/>
          <w:lang w:val="en-GB"/>
        </w:rPr>
      </w:pPr>
      <w:r>
        <w:rPr>
          <w:rFonts w:ascii="Arial" w:hAnsi="宋体" w:cs="Arial" w:hint="eastAsia"/>
          <w:sz w:val="18"/>
          <w:szCs w:val="18"/>
        </w:rPr>
        <w:t>为</w:t>
      </w:r>
      <w:r w:rsidRPr="00EF7D70">
        <w:rPr>
          <w:rFonts w:ascii="Arial" w:hAnsi="宋体" w:cs="Arial" w:hint="eastAsia"/>
          <w:sz w:val="18"/>
          <w:szCs w:val="18"/>
        </w:rPr>
        <w:t>支持支付免密支付首次验证密码获取</w:t>
      </w:r>
      <w:r w:rsidRPr="00EF7D70">
        <w:rPr>
          <w:rFonts w:ascii="Arial" w:hAnsi="宋体" w:cs="Arial" w:hint="eastAsia"/>
          <w:sz w:val="18"/>
          <w:szCs w:val="18"/>
        </w:rPr>
        <w:t>ST</w:t>
      </w:r>
      <w:r>
        <w:rPr>
          <w:rFonts w:ascii="Arial" w:hAnsi="宋体" w:cs="Arial" w:hint="eastAsia"/>
          <w:sz w:val="18"/>
          <w:szCs w:val="18"/>
        </w:rPr>
        <w:t>，该接口</w:t>
      </w:r>
      <w:r w:rsidR="004C4892">
        <w:rPr>
          <w:rFonts w:ascii="Arial" w:hAnsi="宋体" w:cs="Arial" w:hint="eastAsia"/>
          <w:sz w:val="18"/>
          <w:szCs w:val="18"/>
        </w:rPr>
        <w:t>传入</w:t>
      </w:r>
      <w:r w:rsidR="004C4892">
        <w:rPr>
          <w:rFonts w:ascii="Arial" w:hAnsi="宋体" w:cs="Arial" w:hint="eastAsia"/>
          <w:sz w:val="18"/>
          <w:szCs w:val="18"/>
        </w:rPr>
        <w:t>appID</w:t>
      </w:r>
      <w:r w:rsidR="004C4892">
        <w:rPr>
          <w:rFonts w:ascii="Arial" w:hAnsi="宋体" w:cs="Arial" w:hint="eastAsia"/>
          <w:sz w:val="18"/>
          <w:szCs w:val="18"/>
        </w:rPr>
        <w:t>和</w:t>
      </w:r>
      <w:r w:rsidR="004C4892">
        <w:rPr>
          <w:rFonts w:ascii="Arial" w:hAnsi="宋体" w:cs="Arial" w:hint="eastAsia"/>
          <w:sz w:val="18"/>
          <w:szCs w:val="18"/>
        </w:rPr>
        <w:t>deviceInfo</w:t>
      </w:r>
      <w:r w:rsidR="004C4892">
        <w:rPr>
          <w:rFonts w:ascii="Arial" w:hAnsi="宋体" w:cs="Arial" w:hint="eastAsia"/>
          <w:sz w:val="18"/>
          <w:szCs w:val="18"/>
        </w:rPr>
        <w:t>时，重置和返回</w:t>
      </w:r>
      <w:r w:rsidR="004C4892">
        <w:rPr>
          <w:rFonts w:ascii="Arial" w:hAnsi="宋体" w:cs="Arial" w:hint="eastAsia"/>
          <w:sz w:val="18"/>
          <w:szCs w:val="18"/>
        </w:rPr>
        <w:t>ST</w:t>
      </w:r>
      <w:r w:rsidR="004C4892">
        <w:rPr>
          <w:rFonts w:ascii="Arial" w:hAnsi="宋体" w:cs="Arial" w:hint="eastAsia"/>
          <w:sz w:val="18"/>
          <w:szCs w:val="18"/>
        </w:rPr>
        <w:t>，业务客户端要注意替换更新后的</w:t>
      </w:r>
      <w:r w:rsidR="004C4892">
        <w:rPr>
          <w:rFonts w:ascii="Arial" w:hAnsi="宋体" w:cs="Arial" w:hint="eastAsia"/>
          <w:sz w:val="18"/>
          <w:szCs w:val="18"/>
        </w:rPr>
        <w:t>ST</w:t>
      </w:r>
      <w:r w:rsidR="00BC6FAB">
        <w:rPr>
          <w:rFonts w:ascii="Arial" w:hAnsi="宋体" w:cs="Arial" w:hint="eastAsia"/>
          <w:sz w:val="18"/>
          <w:szCs w:val="18"/>
          <w:lang w:val="en-GB"/>
        </w:rPr>
        <w:t>。</w:t>
      </w:r>
      <w:r w:rsidR="00E053B8">
        <w:rPr>
          <w:rFonts w:ascii="Arial" w:hAnsi="宋体" w:cs="Arial" w:hint="eastAsia"/>
          <w:sz w:val="18"/>
          <w:szCs w:val="18"/>
          <w:lang w:val="en-GB"/>
        </w:rPr>
        <w:t>另外，业务服务器要注意到用户归属站点去访问</w:t>
      </w:r>
      <w:r w:rsidR="00E053B8">
        <w:rPr>
          <w:rFonts w:ascii="Arial" w:hAnsi="宋体" w:cs="Arial" w:hint="eastAsia"/>
          <w:sz w:val="18"/>
          <w:szCs w:val="18"/>
          <w:lang w:val="en-GB"/>
        </w:rPr>
        <w:t>UP</w:t>
      </w:r>
      <w:r w:rsidR="00E053B8">
        <w:rPr>
          <w:rFonts w:ascii="Arial" w:hAnsi="宋体" w:cs="Arial" w:hint="eastAsia"/>
          <w:sz w:val="18"/>
          <w:szCs w:val="18"/>
          <w:lang w:val="en-GB"/>
        </w:rPr>
        <w:t>和</w:t>
      </w:r>
      <w:r w:rsidR="00E053B8">
        <w:rPr>
          <w:rFonts w:ascii="Arial" w:hAnsi="宋体" w:cs="Arial" w:hint="eastAsia"/>
          <w:sz w:val="18"/>
          <w:szCs w:val="18"/>
          <w:lang w:val="en-GB"/>
        </w:rPr>
        <w:t>SSO</w:t>
      </w:r>
      <w:r w:rsidR="00E053B8">
        <w:rPr>
          <w:rFonts w:ascii="Arial" w:hAnsi="宋体" w:cs="Arial" w:hint="eastAsia"/>
          <w:sz w:val="18"/>
          <w:szCs w:val="18"/>
          <w:lang w:val="en-GB"/>
        </w:rPr>
        <w:t>服务器。</w:t>
      </w:r>
    </w:p>
    <w:p w:rsidR="00F2135F" w:rsidRPr="001F36D7" w:rsidRDefault="00F2135F" w:rsidP="00F2135F">
      <w:pPr>
        <w:tabs>
          <w:tab w:val="left" w:pos="-720"/>
          <w:tab w:val="left" w:pos="0"/>
          <w:tab w:val="left" w:pos="295"/>
          <w:tab w:val="left" w:pos="1440"/>
          <w:tab w:val="left" w:pos="2160"/>
          <w:tab w:val="left" w:pos="2880"/>
          <w:tab w:val="left" w:pos="3600"/>
          <w:tab w:val="left" w:pos="4320"/>
        </w:tabs>
        <w:ind w:firstLineChars="250" w:firstLine="450"/>
      </w:pPr>
      <w:r>
        <w:rPr>
          <w:rFonts w:ascii="Arial" w:hAnsi="宋体" w:cs="Arial" w:hint="eastAsia"/>
          <w:sz w:val="18"/>
          <w:szCs w:val="18"/>
          <w:lang w:val="en-GB"/>
        </w:rPr>
        <w:t>增加支持手机指纹认证，</w:t>
      </w:r>
      <w:r>
        <w:rPr>
          <w:rFonts w:ascii="Arial" w:hAnsi="宋体" w:cs="Arial" w:hint="eastAsia"/>
          <w:sz w:val="18"/>
          <w:szCs w:val="18"/>
          <w:lang w:val="en-GB"/>
        </w:rPr>
        <w:t>password</w:t>
      </w:r>
      <w:r>
        <w:rPr>
          <w:rFonts w:ascii="Arial" w:hAnsi="宋体" w:cs="Arial" w:hint="eastAsia"/>
          <w:sz w:val="18"/>
          <w:szCs w:val="18"/>
          <w:lang w:val="en-GB"/>
        </w:rPr>
        <w:t>传入</w:t>
      </w:r>
      <w:r>
        <w:rPr>
          <w:rFonts w:ascii="Arial" w:hAnsi="宋体" w:cs="Arial" w:hint="eastAsia"/>
          <w:sz w:val="18"/>
          <w:szCs w:val="18"/>
          <w:lang w:val="en-GB"/>
        </w:rPr>
        <w:t>fingerAuth</w:t>
      </w:r>
      <w:r>
        <w:rPr>
          <w:rFonts w:ascii="Arial" w:hAnsi="宋体" w:cs="Arial" w:hint="eastAsia"/>
          <w:sz w:val="18"/>
          <w:szCs w:val="18"/>
          <w:lang w:val="en-GB"/>
        </w:rPr>
        <w:t>接口返回的</w:t>
      </w:r>
      <w:r>
        <w:rPr>
          <w:rFonts w:ascii="Arial" w:hAnsi="宋体" w:cs="Arial" w:hint="eastAsia"/>
          <w:sz w:val="18"/>
          <w:szCs w:val="18"/>
          <w:lang w:val="en-GB"/>
        </w:rPr>
        <w:t>fingerST</w:t>
      </w:r>
      <w:r w:rsidR="00DB2575">
        <w:rPr>
          <w:rFonts w:ascii="Arial" w:hAnsi="宋体" w:cs="Arial" w:hint="eastAsia"/>
          <w:sz w:val="18"/>
          <w:szCs w:val="18"/>
          <w:lang w:val="en-GB"/>
        </w:rPr>
        <w:t>；当做密码认证</w:t>
      </w:r>
      <w:r w:rsidR="00DB2575">
        <w:rPr>
          <w:rFonts w:ascii="Arial" w:hAnsi="宋体" w:cs="Arial" w:hint="eastAsia"/>
          <w:sz w:val="18"/>
          <w:szCs w:val="18"/>
          <w:lang w:val="en-GB"/>
        </w:rPr>
        <w:t>fingST</w:t>
      </w:r>
      <w:r w:rsidR="00DB2575">
        <w:rPr>
          <w:rFonts w:ascii="Arial" w:hAnsi="宋体" w:cs="Arial" w:hint="eastAsia"/>
          <w:sz w:val="18"/>
          <w:szCs w:val="18"/>
          <w:lang w:val="en-GB"/>
        </w:rPr>
        <w:t>必须是临时</w:t>
      </w:r>
      <w:r w:rsidR="00DB2575">
        <w:rPr>
          <w:rFonts w:ascii="Arial" w:hAnsi="宋体" w:cs="Arial" w:hint="eastAsia"/>
          <w:sz w:val="18"/>
          <w:szCs w:val="18"/>
          <w:lang w:val="en-GB"/>
        </w:rPr>
        <w:t>ST</w:t>
      </w:r>
      <w:r w:rsidR="00DB2575">
        <w:rPr>
          <w:rFonts w:ascii="Arial" w:hAnsi="宋体" w:cs="Arial" w:hint="eastAsia"/>
          <w:sz w:val="18"/>
          <w:szCs w:val="18"/>
          <w:lang w:val="en-GB"/>
        </w:rPr>
        <w:t>，不能时永久</w:t>
      </w:r>
      <w:r w:rsidR="00DB2575">
        <w:rPr>
          <w:rFonts w:ascii="Arial" w:hAnsi="宋体" w:cs="Arial" w:hint="eastAsia"/>
          <w:sz w:val="18"/>
          <w:szCs w:val="18"/>
          <w:lang w:val="en-GB"/>
        </w:rPr>
        <w:t>ST</w:t>
      </w:r>
      <w:r w:rsidR="00DB2575">
        <w:rPr>
          <w:rFonts w:ascii="Arial" w:hAnsi="宋体" w:cs="Arial" w:hint="eastAsia"/>
          <w:sz w:val="18"/>
          <w:szCs w:val="18"/>
          <w:lang w:val="en-GB"/>
        </w:rPr>
        <w:t>。</w:t>
      </w:r>
      <w:r w:rsidR="001F36D7">
        <w:rPr>
          <w:rFonts w:ascii="Arial" w:hAnsi="宋体" w:cs="Arial" w:hint="eastAsia"/>
          <w:sz w:val="18"/>
          <w:szCs w:val="18"/>
          <w:lang w:val="en-GB"/>
        </w:rPr>
        <w:t>fingerST</w:t>
      </w:r>
      <w:r w:rsidR="001F36D7">
        <w:rPr>
          <w:rFonts w:ascii="Arial" w:hAnsi="宋体" w:cs="Arial" w:hint="eastAsia"/>
          <w:sz w:val="18"/>
          <w:szCs w:val="18"/>
        </w:rPr>
        <w:t>对应</w:t>
      </w:r>
      <w:r w:rsidR="001F36D7">
        <w:rPr>
          <w:rFonts w:ascii="Arial" w:hAnsi="宋体" w:cs="Arial" w:hint="eastAsia"/>
          <w:sz w:val="18"/>
          <w:szCs w:val="18"/>
          <w:lang w:val="en-GB"/>
        </w:rPr>
        <w:t xml:space="preserve"> </w:t>
      </w:r>
      <w:r w:rsidR="001F36D7">
        <w:rPr>
          <w:rFonts w:ascii="Arial" w:hAnsi="宋体" w:cs="Arial" w:hint="eastAsia"/>
          <w:sz w:val="18"/>
          <w:szCs w:val="18"/>
        </w:rPr>
        <w:t>帐号客户端</w:t>
      </w:r>
      <w:r w:rsidR="001F36D7">
        <w:rPr>
          <w:rFonts w:ascii="Arial" w:hAnsi="宋体" w:cs="Arial" w:hint="eastAsia"/>
          <w:sz w:val="18"/>
          <w:szCs w:val="18"/>
        </w:rPr>
        <w:t xml:space="preserve">SDK </w:t>
      </w:r>
      <w:r w:rsidR="001F36D7">
        <w:rPr>
          <w:rFonts w:ascii="Courier New" w:hAnsi="Courier New" w:cs="Courier New"/>
          <w:color w:val="000000"/>
          <w:sz w:val="20"/>
          <w:szCs w:val="20"/>
          <w:highlight w:val="lightGray"/>
        </w:rPr>
        <w:t>checkHwIDPasswo</w:t>
      </w:r>
      <w:r w:rsidR="001F36D7">
        <w:rPr>
          <w:rFonts w:hint="eastAsia"/>
          <w:color w:val="000000"/>
          <w:sz w:val="20"/>
          <w:szCs w:val="20"/>
        </w:rPr>
        <w:t>rd</w:t>
      </w:r>
      <w:r w:rsidR="001F36D7">
        <w:rPr>
          <w:rFonts w:hint="eastAsia"/>
          <w:color w:val="000000"/>
          <w:sz w:val="20"/>
          <w:szCs w:val="20"/>
        </w:rPr>
        <w:t>接口，获取的</w:t>
      </w:r>
      <w:r w:rsidR="001F36D7">
        <w:rPr>
          <w:rFonts w:hint="eastAsia"/>
          <w:color w:val="000000"/>
          <w:sz w:val="20"/>
          <w:szCs w:val="20"/>
        </w:rPr>
        <w:t>tempST.</w:t>
      </w:r>
    </w:p>
    <w:p w:rsidR="00BC6FAB" w:rsidRDefault="00BC6FAB" w:rsidP="00407B6C">
      <w:pPr>
        <w:pStyle w:val="41"/>
      </w:pPr>
      <w:r>
        <w:t xml:space="preserve">API </w:t>
      </w:r>
      <w:r>
        <w:rPr>
          <w:rFonts w:hint="eastAsia"/>
        </w:rPr>
        <w:t>原型</w:t>
      </w:r>
    </w:p>
    <w:p w:rsidR="00BC6FAB" w:rsidRPr="00315C5D" w:rsidRDefault="00BC6FAB" w:rsidP="00BC6FAB">
      <w:pPr>
        <w:ind w:leftChars="50" w:left="105" w:firstLineChars="150" w:firstLine="315"/>
      </w:pPr>
      <w:r>
        <w:rPr>
          <w:rFonts w:hint="eastAsia"/>
        </w:rPr>
        <w:t>UidVerifyPasswordRsp uidVerifyPassword</w:t>
      </w:r>
      <w:r>
        <w:t>(</w:t>
      </w:r>
      <w:r>
        <w:rPr>
          <w:rFonts w:hint="eastAsia"/>
        </w:rPr>
        <w:t>UidVerifyPasswordReq uidVerifyPasswordReq</w:t>
      </w:r>
      <w:r>
        <w:t>)</w:t>
      </w:r>
      <w:r>
        <w:rPr>
          <w:rFonts w:hint="eastAsia"/>
        </w:rPr>
        <w:t xml:space="preserve"> throws CException</w:t>
      </w:r>
    </w:p>
    <w:p w:rsidR="00BC6FAB" w:rsidRDefault="00BC6FAB" w:rsidP="00407B6C">
      <w:pPr>
        <w:pStyle w:val="41"/>
      </w:pPr>
      <w:r>
        <w:rPr>
          <w:rFonts w:hint="eastAsia"/>
        </w:rPr>
        <w:t>输入参数</w:t>
      </w:r>
    </w:p>
    <w:p w:rsidR="00BC6FAB" w:rsidRPr="005E2101" w:rsidRDefault="00BC6FAB" w:rsidP="00BC6FAB">
      <w:pPr>
        <w:pStyle w:val="a4"/>
        <w:ind w:firstLine="210"/>
      </w:pPr>
      <w:r>
        <w:rPr>
          <w:rFonts w:hint="eastAsia"/>
        </w:rPr>
        <w:t>UidVerifyPasswordReq</w:t>
      </w:r>
      <w:r>
        <w:rPr>
          <w:rFonts w:hint="eastAsia"/>
        </w:rPr>
        <w:t>定义如下：</w:t>
      </w:r>
    </w:p>
    <w:tbl>
      <w:tblPr>
        <w:tblW w:w="9894" w:type="dxa"/>
        <w:jc w:val="center"/>
        <w:tblInd w:w="18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07"/>
        <w:gridCol w:w="709"/>
        <w:gridCol w:w="1276"/>
        <w:gridCol w:w="850"/>
        <w:gridCol w:w="5452"/>
      </w:tblGrid>
      <w:tr w:rsidR="00BC6FAB" w:rsidTr="00F2135F">
        <w:trPr>
          <w:jc w:val="center"/>
        </w:trPr>
        <w:tc>
          <w:tcPr>
            <w:tcW w:w="1607" w:type="dxa"/>
          </w:tcPr>
          <w:p w:rsidR="00BC6FAB" w:rsidRDefault="00BC6FAB" w:rsidP="00BD42A9">
            <w:pPr>
              <w:pStyle w:val="TAH"/>
              <w:rPr>
                <w:rFonts w:ascii="Verdana" w:hAnsi="Verdana"/>
                <w:lang w:val="fr-FR" w:eastAsia="zh-CN"/>
              </w:rPr>
            </w:pPr>
            <w:r>
              <w:rPr>
                <w:rFonts w:ascii="Verdana" w:hAnsi="Verdana" w:hint="eastAsia"/>
                <w:lang w:val="fr-FR" w:eastAsia="zh-CN"/>
              </w:rPr>
              <w:lastRenderedPageBreak/>
              <w:t>参数名称</w:t>
            </w:r>
          </w:p>
        </w:tc>
        <w:tc>
          <w:tcPr>
            <w:tcW w:w="709" w:type="dxa"/>
          </w:tcPr>
          <w:p w:rsidR="00BC6FAB" w:rsidRDefault="00BC6FAB" w:rsidP="00BD42A9">
            <w:pPr>
              <w:pStyle w:val="TAH"/>
              <w:rPr>
                <w:rFonts w:ascii="Verdana" w:hAnsi="Verdana"/>
                <w:lang w:val="fr-FR" w:eastAsia="zh-CN"/>
              </w:rPr>
            </w:pPr>
            <w:r>
              <w:rPr>
                <w:rFonts w:ascii="Verdana" w:hAnsi="Verdana" w:hint="eastAsia"/>
                <w:lang w:val="fr-FR" w:eastAsia="zh-CN"/>
              </w:rPr>
              <w:t>必须</w:t>
            </w:r>
          </w:p>
        </w:tc>
        <w:tc>
          <w:tcPr>
            <w:tcW w:w="1276" w:type="dxa"/>
          </w:tcPr>
          <w:p w:rsidR="00BC6FAB" w:rsidRDefault="00BC6FAB" w:rsidP="00BD42A9">
            <w:pPr>
              <w:pStyle w:val="TAH"/>
              <w:rPr>
                <w:rFonts w:ascii="Verdana" w:hAnsi="Verdana"/>
                <w:lang w:val="fr-FR" w:eastAsia="zh-CN"/>
              </w:rPr>
            </w:pPr>
            <w:r>
              <w:rPr>
                <w:rFonts w:ascii="Verdana" w:hAnsi="Verdana" w:hint="eastAsia"/>
                <w:lang w:val="fr-FR" w:eastAsia="zh-CN"/>
              </w:rPr>
              <w:t>类型</w:t>
            </w:r>
          </w:p>
        </w:tc>
        <w:tc>
          <w:tcPr>
            <w:tcW w:w="850" w:type="dxa"/>
          </w:tcPr>
          <w:p w:rsidR="00BC6FAB" w:rsidRDefault="00BC6FAB" w:rsidP="00BD42A9">
            <w:pPr>
              <w:pStyle w:val="TAH"/>
              <w:rPr>
                <w:rFonts w:ascii="Verdana" w:hAnsi="Verdana"/>
                <w:lang w:val="fr-FR" w:eastAsia="zh-CN"/>
              </w:rPr>
            </w:pPr>
            <w:r>
              <w:rPr>
                <w:rFonts w:ascii="Verdana" w:hAnsi="Verdana" w:hint="eastAsia"/>
                <w:lang w:val="fr-FR" w:eastAsia="zh-CN"/>
              </w:rPr>
              <w:t>长度</w:t>
            </w:r>
          </w:p>
        </w:tc>
        <w:tc>
          <w:tcPr>
            <w:tcW w:w="5452" w:type="dxa"/>
          </w:tcPr>
          <w:p w:rsidR="00BC6FAB" w:rsidRDefault="00BC6FAB" w:rsidP="00BD42A9">
            <w:pPr>
              <w:pStyle w:val="TAH"/>
              <w:rPr>
                <w:rFonts w:ascii="Verdana" w:hAnsi="Verdana"/>
                <w:lang w:val="fr-FR" w:eastAsia="zh-CN"/>
              </w:rPr>
            </w:pPr>
            <w:r>
              <w:rPr>
                <w:rFonts w:ascii="Verdana" w:hAnsi="Verdana" w:hint="eastAsia"/>
                <w:lang w:val="fr-FR" w:eastAsia="zh-CN"/>
              </w:rPr>
              <w:t>描述信息</w:t>
            </w:r>
          </w:p>
        </w:tc>
      </w:tr>
      <w:tr w:rsidR="00BC6FAB" w:rsidTr="00F2135F">
        <w:trPr>
          <w:jc w:val="center"/>
        </w:trPr>
        <w:tc>
          <w:tcPr>
            <w:tcW w:w="1607" w:type="dxa"/>
          </w:tcPr>
          <w:p w:rsidR="00BC6FAB" w:rsidRDefault="00BC6FAB" w:rsidP="00BD42A9">
            <w:pPr>
              <w:pStyle w:val="TAL"/>
              <w:rPr>
                <w:rFonts w:ascii="宋体" w:hAnsi="宋体"/>
                <w:lang w:val="fr-FR" w:eastAsia="zh-CN"/>
              </w:rPr>
            </w:pPr>
            <w:r>
              <w:rPr>
                <w:rFonts w:hint="eastAsia"/>
                <w:lang w:eastAsia="zh-CN"/>
              </w:rPr>
              <w:t>v</w:t>
            </w:r>
            <w:r>
              <w:t>ersion</w:t>
            </w:r>
          </w:p>
        </w:tc>
        <w:tc>
          <w:tcPr>
            <w:tcW w:w="709" w:type="dxa"/>
          </w:tcPr>
          <w:p w:rsidR="00BC6FAB" w:rsidRDefault="00BC6FAB" w:rsidP="00BD42A9">
            <w:pPr>
              <w:pStyle w:val="TAL"/>
              <w:rPr>
                <w:rFonts w:ascii="宋体" w:hAnsi="宋体"/>
                <w:lang w:eastAsia="zh-CN"/>
              </w:rPr>
            </w:pPr>
            <w:r>
              <w:rPr>
                <w:rFonts w:hint="eastAsia"/>
                <w:lang w:val="fr-FR" w:eastAsia="zh-CN"/>
              </w:rPr>
              <w:t>M</w:t>
            </w:r>
          </w:p>
        </w:tc>
        <w:tc>
          <w:tcPr>
            <w:tcW w:w="1276" w:type="dxa"/>
          </w:tcPr>
          <w:p w:rsidR="00BC6FAB" w:rsidRDefault="00BC6FAB" w:rsidP="00BD42A9">
            <w:pPr>
              <w:pStyle w:val="TAH"/>
              <w:jc w:val="both"/>
              <w:rPr>
                <w:rFonts w:ascii="宋体" w:hAnsi="宋体"/>
                <w:b w:val="0"/>
                <w:lang w:val="fr-FR" w:eastAsia="zh-CN"/>
              </w:rPr>
            </w:pPr>
            <w:r>
              <w:rPr>
                <w:rFonts w:hint="eastAsia"/>
                <w:b w:val="0"/>
                <w:lang w:val="fr-FR" w:eastAsia="zh-CN"/>
              </w:rPr>
              <w:t>String</w:t>
            </w:r>
          </w:p>
        </w:tc>
        <w:tc>
          <w:tcPr>
            <w:tcW w:w="850" w:type="dxa"/>
          </w:tcPr>
          <w:p w:rsidR="00BC6FAB" w:rsidRDefault="00BC6FAB" w:rsidP="00BD42A9">
            <w:pPr>
              <w:rPr>
                <w:rFonts w:ascii="宋体" w:hAnsi="宋体"/>
                <w:lang w:val="fr-FR"/>
              </w:rPr>
            </w:pPr>
            <w:r>
              <w:rPr>
                <w:rFonts w:ascii="Arial" w:hAnsi="Arial" w:hint="eastAsia"/>
                <w:lang w:val="fr-FR"/>
              </w:rPr>
              <w:t>5</w:t>
            </w:r>
          </w:p>
        </w:tc>
        <w:tc>
          <w:tcPr>
            <w:tcW w:w="5452" w:type="dxa"/>
          </w:tcPr>
          <w:p w:rsidR="00BC6FAB" w:rsidRDefault="00BC6FAB" w:rsidP="00BD42A9">
            <w:pPr>
              <w:rPr>
                <w:rFonts w:ascii="Arial" w:hAnsi="Arial"/>
                <w:sz w:val="19"/>
                <w:szCs w:val="19"/>
                <w:lang w:val="en-GB"/>
              </w:rPr>
            </w:pPr>
            <w:r>
              <w:rPr>
                <w:rFonts w:ascii="Arial" w:hAnsi="Arial" w:hint="eastAsia"/>
                <w:sz w:val="19"/>
                <w:szCs w:val="19"/>
                <w:lang w:val="en-GB"/>
              </w:rPr>
              <w:t>协议版本号</w:t>
            </w:r>
          </w:p>
          <w:p w:rsidR="00755C3D" w:rsidRPr="00C8364D" w:rsidRDefault="00BC6FAB" w:rsidP="00755C3D">
            <w:pPr>
              <w:rPr>
                <w:rFonts w:ascii="Arial" w:hAnsi="Arial"/>
                <w:sz w:val="19"/>
                <w:szCs w:val="19"/>
                <w:lang w:val="en-GB"/>
              </w:rPr>
            </w:pPr>
            <w:r>
              <w:rPr>
                <w:rFonts w:ascii="Arial" w:hAnsi="Arial" w:hint="eastAsia"/>
                <w:sz w:val="19"/>
                <w:szCs w:val="19"/>
                <w:lang w:val="en-GB"/>
              </w:rPr>
              <w:t>当前版本为：</w:t>
            </w:r>
            <w:r>
              <w:rPr>
                <w:rFonts w:ascii="Arial" w:hAnsi="Arial" w:hint="eastAsia"/>
                <w:sz w:val="19"/>
                <w:szCs w:val="19"/>
                <w:lang w:val="en-GB"/>
              </w:rPr>
              <w:t>01.01</w:t>
            </w:r>
          </w:p>
        </w:tc>
      </w:tr>
      <w:tr w:rsidR="00BC6FAB" w:rsidTr="00F2135F">
        <w:trPr>
          <w:jc w:val="center"/>
        </w:trPr>
        <w:tc>
          <w:tcPr>
            <w:tcW w:w="1607" w:type="dxa"/>
          </w:tcPr>
          <w:p w:rsidR="00BC6FAB" w:rsidRDefault="00BC6FAB" w:rsidP="00BD42A9">
            <w:pPr>
              <w:pStyle w:val="TAL"/>
              <w:rPr>
                <w:rFonts w:ascii="宋体" w:hAnsi="宋体"/>
                <w:lang w:val="fr-FR" w:eastAsia="zh-CN"/>
              </w:rPr>
            </w:pPr>
            <w:r>
              <w:rPr>
                <w:lang w:val="fr-FR"/>
              </w:rPr>
              <w:t>transactionID</w:t>
            </w:r>
          </w:p>
        </w:tc>
        <w:tc>
          <w:tcPr>
            <w:tcW w:w="709" w:type="dxa"/>
          </w:tcPr>
          <w:p w:rsidR="00BC6FAB" w:rsidRDefault="00BC6FAB" w:rsidP="00BD42A9">
            <w:pPr>
              <w:pStyle w:val="TAL"/>
              <w:rPr>
                <w:rFonts w:ascii="宋体" w:hAnsi="宋体"/>
                <w:lang w:eastAsia="zh-CN"/>
              </w:rPr>
            </w:pPr>
            <w:r>
              <w:rPr>
                <w:rFonts w:hint="eastAsia"/>
                <w:lang w:val="fr-FR" w:eastAsia="zh-CN"/>
              </w:rPr>
              <w:t>M</w:t>
            </w:r>
          </w:p>
        </w:tc>
        <w:tc>
          <w:tcPr>
            <w:tcW w:w="1276" w:type="dxa"/>
          </w:tcPr>
          <w:p w:rsidR="00BC6FAB" w:rsidRDefault="00BC6FAB" w:rsidP="00BD42A9">
            <w:pPr>
              <w:pStyle w:val="TAH"/>
              <w:jc w:val="both"/>
              <w:rPr>
                <w:rFonts w:ascii="宋体" w:hAnsi="宋体"/>
                <w:b w:val="0"/>
                <w:lang w:val="fr-FR" w:eastAsia="zh-CN"/>
              </w:rPr>
            </w:pPr>
            <w:r>
              <w:rPr>
                <w:rFonts w:hint="eastAsia"/>
                <w:b w:val="0"/>
                <w:lang w:val="fr-FR" w:eastAsia="zh-CN"/>
              </w:rPr>
              <w:t>String</w:t>
            </w:r>
          </w:p>
        </w:tc>
        <w:tc>
          <w:tcPr>
            <w:tcW w:w="850" w:type="dxa"/>
          </w:tcPr>
          <w:p w:rsidR="00BC6FAB" w:rsidRDefault="00BC6FAB" w:rsidP="00BD42A9">
            <w:pPr>
              <w:rPr>
                <w:rFonts w:ascii="宋体" w:hAnsi="宋体"/>
                <w:lang w:val="fr-FR"/>
              </w:rPr>
            </w:pPr>
            <w:r>
              <w:rPr>
                <w:rFonts w:ascii="Arial" w:hAnsi="Arial" w:hint="eastAsia"/>
                <w:lang w:val="fr-FR"/>
              </w:rPr>
              <w:t>40</w:t>
            </w:r>
          </w:p>
        </w:tc>
        <w:tc>
          <w:tcPr>
            <w:tcW w:w="5452" w:type="dxa"/>
          </w:tcPr>
          <w:p w:rsidR="00BC6FAB" w:rsidRDefault="00BC6FAB" w:rsidP="00BD42A9">
            <w:pPr>
              <w:rPr>
                <w:rFonts w:ascii="宋体" w:hAnsi="宋体"/>
                <w:sz w:val="19"/>
                <w:szCs w:val="19"/>
                <w:lang w:val="en-GB"/>
              </w:rPr>
            </w:pPr>
            <w:r>
              <w:rPr>
                <w:rFonts w:ascii="Arial" w:hAnsi="Arial" w:hint="eastAsia"/>
                <w:sz w:val="19"/>
                <w:szCs w:val="19"/>
                <w:lang w:val="en-GB"/>
              </w:rPr>
              <w:t>交易流水号</w:t>
            </w:r>
          </w:p>
        </w:tc>
      </w:tr>
      <w:tr w:rsidR="00BC6FAB" w:rsidTr="00F2135F">
        <w:trPr>
          <w:jc w:val="center"/>
        </w:trPr>
        <w:tc>
          <w:tcPr>
            <w:tcW w:w="1607" w:type="dxa"/>
          </w:tcPr>
          <w:p w:rsidR="00BC6FAB" w:rsidRPr="00C8364D" w:rsidRDefault="00BC6FAB" w:rsidP="00BD42A9">
            <w:pPr>
              <w:pStyle w:val="TAL"/>
              <w:rPr>
                <w:lang w:val="fr-FR"/>
              </w:rPr>
            </w:pPr>
            <w:r w:rsidRPr="00C8364D">
              <w:rPr>
                <w:rFonts w:hint="eastAsia"/>
                <w:lang w:val="fr-FR"/>
              </w:rPr>
              <w:t>traceFlag</w:t>
            </w:r>
          </w:p>
        </w:tc>
        <w:tc>
          <w:tcPr>
            <w:tcW w:w="709" w:type="dxa"/>
          </w:tcPr>
          <w:p w:rsidR="00BC6FAB" w:rsidRPr="00C8364D" w:rsidRDefault="00BC6FAB" w:rsidP="00BD42A9">
            <w:pPr>
              <w:spacing w:line="240" w:lineRule="atLeast"/>
              <w:rPr>
                <w:rFonts w:ascii="Arial" w:hAnsi="Arial"/>
                <w:kern w:val="0"/>
                <w:sz w:val="18"/>
                <w:szCs w:val="18"/>
                <w:lang w:val="fr-FR" w:eastAsia="en-US"/>
              </w:rPr>
            </w:pPr>
            <w:r w:rsidRPr="00C8364D">
              <w:rPr>
                <w:rFonts w:ascii="Arial" w:hAnsi="Arial" w:hint="eastAsia"/>
                <w:kern w:val="0"/>
                <w:sz w:val="18"/>
                <w:szCs w:val="18"/>
                <w:lang w:val="fr-FR" w:eastAsia="en-US"/>
              </w:rPr>
              <w:t xml:space="preserve">O </w:t>
            </w:r>
          </w:p>
        </w:tc>
        <w:tc>
          <w:tcPr>
            <w:tcW w:w="1276" w:type="dxa"/>
          </w:tcPr>
          <w:p w:rsidR="00BC6FAB" w:rsidRPr="00C8364D" w:rsidRDefault="00BC6FAB" w:rsidP="00BD42A9">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850" w:type="dxa"/>
          </w:tcPr>
          <w:p w:rsidR="00BC6FAB" w:rsidRPr="00C8364D" w:rsidRDefault="00BC6FAB" w:rsidP="00BD42A9">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5452" w:type="dxa"/>
          </w:tcPr>
          <w:p w:rsidR="00BC6FAB" w:rsidRPr="00C8364D" w:rsidRDefault="00BC6FAB" w:rsidP="00BD42A9">
            <w:pPr>
              <w:spacing w:line="240" w:lineRule="atLeast"/>
              <w:rPr>
                <w:rFonts w:ascii="Arial" w:hAnsi="Arial"/>
                <w:kern w:val="0"/>
                <w:sz w:val="18"/>
                <w:szCs w:val="18"/>
                <w:lang w:val="fr-FR"/>
              </w:rPr>
            </w:pPr>
            <w:r>
              <w:rPr>
                <w:rFonts w:ascii="Arial" w:hAnsi="Arial" w:hint="eastAsia"/>
                <w:kern w:val="0"/>
                <w:sz w:val="18"/>
                <w:szCs w:val="18"/>
                <w:lang w:val="fr-FR"/>
              </w:rPr>
              <w:t>跟踪标志</w:t>
            </w:r>
          </w:p>
        </w:tc>
      </w:tr>
      <w:tr w:rsidR="00BC6FAB" w:rsidTr="00F2135F">
        <w:trPr>
          <w:jc w:val="center"/>
        </w:trPr>
        <w:tc>
          <w:tcPr>
            <w:tcW w:w="1607" w:type="dxa"/>
          </w:tcPr>
          <w:p w:rsidR="00BC6FAB" w:rsidRDefault="00BC6FAB" w:rsidP="00BD42A9">
            <w:pPr>
              <w:pStyle w:val="TAL"/>
              <w:rPr>
                <w:lang w:val="fr-FR" w:eastAsia="zh-CN"/>
              </w:rPr>
            </w:pPr>
            <w:r>
              <w:rPr>
                <w:rFonts w:hint="eastAsia"/>
                <w:lang w:val="fr-FR" w:eastAsia="zh-CN"/>
              </w:rPr>
              <w:t>userID</w:t>
            </w:r>
          </w:p>
        </w:tc>
        <w:tc>
          <w:tcPr>
            <w:tcW w:w="709" w:type="dxa"/>
          </w:tcPr>
          <w:p w:rsidR="00BC6FAB" w:rsidRPr="00C8364D" w:rsidRDefault="00BC6FAB" w:rsidP="00BD42A9">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1276" w:type="dxa"/>
          </w:tcPr>
          <w:p w:rsidR="00BC6FAB" w:rsidRPr="00C8364D" w:rsidRDefault="00BC6FAB" w:rsidP="00BD42A9">
            <w:pPr>
              <w:spacing w:line="240" w:lineRule="atLeast"/>
              <w:rPr>
                <w:rFonts w:ascii="Arial" w:hAnsi="Arial"/>
                <w:kern w:val="0"/>
                <w:sz w:val="18"/>
                <w:szCs w:val="18"/>
                <w:lang w:val="fr-FR"/>
              </w:rPr>
            </w:pPr>
            <w:r>
              <w:rPr>
                <w:rFonts w:ascii="Arial" w:hAnsi="Arial" w:hint="eastAsia"/>
                <w:kern w:val="0"/>
                <w:sz w:val="18"/>
                <w:szCs w:val="18"/>
                <w:lang w:val="fr-FR"/>
              </w:rPr>
              <w:t>Bigint</w:t>
            </w:r>
          </w:p>
        </w:tc>
        <w:tc>
          <w:tcPr>
            <w:tcW w:w="850" w:type="dxa"/>
          </w:tcPr>
          <w:p w:rsidR="00BC6FAB" w:rsidRPr="00C8364D" w:rsidRDefault="00BC6FAB" w:rsidP="00BD42A9">
            <w:pPr>
              <w:spacing w:line="240" w:lineRule="atLeast"/>
              <w:rPr>
                <w:rFonts w:ascii="Arial" w:hAnsi="Arial"/>
                <w:kern w:val="0"/>
                <w:sz w:val="18"/>
                <w:szCs w:val="18"/>
                <w:lang w:val="fr-FR"/>
              </w:rPr>
            </w:pPr>
          </w:p>
        </w:tc>
        <w:tc>
          <w:tcPr>
            <w:tcW w:w="5452" w:type="dxa"/>
          </w:tcPr>
          <w:p w:rsidR="00BC6FAB" w:rsidRDefault="00BC6FAB" w:rsidP="00BD42A9">
            <w:pPr>
              <w:spacing w:line="240" w:lineRule="atLeast"/>
              <w:rPr>
                <w:rFonts w:ascii="Arial" w:hAnsi="Arial"/>
                <w:kern w:val="0"/>
                <w:sz w:val="18"/>
                <w:szCs w:val="18"/>
                <w:lang w:val="fr-FR"/>
              </w:rPr>
            </w:pPr>
            <w:r>
              <w:rPr>
                <w:rFonts w:ascii="Arial" w:hAnsi="Arial" w:hint="eastAsia"/>
                <w:kern w:val="0"/>
                <w:sz w:val="18"/>
                <w:szCs w:val="18"/>
                <w:lang w:val="fr-FR"/>
              </w:rPr>
              <w:t>用户</w:t>
            </w:r>
            <w:r>
              <w:rPr>
                <w:rFonts w:ascii="Arial" w:hAnsi="Arial" w:hint="eastAsia"/>
                <w:kern w:val="0"/>
                <w:sz w:val="18"/>
                <w:szCs w:val="18"/>
                <w:lang w:val="fr-FR"/>
              </w:rPr>
              <w:t>ID</w:t>
            </w:r>
            <w:r>
              <w:rPr>
                <w:rFonts w:ascii="Arial" w:hAnsi="Arial" w:hint="eastAsia"/>
                <w:kern w:val="0"/>
                <w:sz w:val="18"/>
                <w:szCs w:val="18"/>
                <w:lang w:val="fr-FR"/>
              </w:rPr>
              <w:t>（内部）</w:t>
            </w:r>
          </w:p>
        </w:tc>
      </w:tr>
      <w:tr w:rsidR="00BC6FAB" w:rsidTr="00F2135F">
        <w:trPr>
          <w:jc w:val="center"/>
        </w:trPr>
        <w:tc>
          <w:tcPr>
            <w:tcW w:w="1607" w:type="dxa"/>
          </w:tcPr>
          <w:p w:rsidR="00BC6FAB" w:rsidRDefault="00BC6FAB" w:rsidP="00BD42A9">
            <w:pPr>
              <w:pStyle w:val="TAL"/>
              <w:rPr>
                <w:lang w:val="fr-FR" w:eastAsia="zh-CN"/>
              </w:rPr>
            </w:pPr>
            <w:r>
              <w:rPr>
                <w:rFonts w:hint="eastAsia"/>
                <w:lang w:val="fr-FR" w:eastAsia="zh-CN"/>
              </w:rPr>
              <w:t>p</w:t>
            </w:r>
            <w:r>
              <w:rPr>
                <w:rFonts w:hint="eastAsia"/>
                <w:lang w:val="fr-FR"/>
              </w:rPr>
              <w:t>assword</w:t>
            </w:r>
          </w:p>
        </w:tc>
        <w:tc>
          <w:tcPr>
            <w:tcW w:w="709" w:type="dxa"/>
          </w:tcPr>
          <w:p w:rsidR="00BC6FAB" w:rsidRDefault="00BC6FAB" w:rsidP="00BD42A9">
            <w:pPr>
              <w:pStyle w:val="TAL"/>
              <w:rPr>
                <w:lang w:val="fr-FR" w:eastAsia="zh-CN"/>
              </w:rPr>
            </w:pPr>
            <w:r>
              <w:rPr>
                <w:rFonts w:hint="eastAsia"/>
                <w:lang w:val="fr-FR" w:eastAsia="zh-CN"/>
              </w:rPr>
              <w:t>M</w:t>
            </w:r>
          </w:p>
        </w:tc>
        <w:tc>
          <w:tcPr>
            <w:tcW w:w="1276" w:type="dxa"/>
          </w:tcPr>
          <w:p w:rsidR="00BC6FAB" w:rsidRDefault="00BC6FAB" w:rsidP="00BD42A9">
            <w:pPr>
              <w:pStyle w:val="TAH"/>
              <w:ind w:left="62"/>
              <w:jc w:val="both"/>
              <w:rPr>
                <w:b w:val="0"/>
                <w:lang w:val="fr-FR" w:eastAsia="zh-CN"/>
              </w:rPr>
            </w:pPr>
            <w:r>
              <w:rPr>
                <w:rFonts w:hint="eastAsia"/>
                <w:b w:val="0"/>
                <w:lang w:val="fr-FR" w:eastAsia="zh-CN"/>
              </w:rPr>
              <w:t>String</w:t>
            </w:r>
          </w:p>
        </w:tc>
        <w:tc>
          <w:tcPr>
            <w:tcW w:w="850" w:type="dxa"/>
          </w:tcPr>
          <w:p w:rsidR="00BC6FAB" w:rsidRDefault="00BC6FAB" w:rsidP="00BD42A9">
            <w:pPr>
              <w:pStyle w:val="TAH"/>
              <w:jc w:val="both"/>
              <w:rPr>
                <w:b w:val="0"/>
                <w:lang w:val="fr-FR" w:eastAsia="zh-CN"/>
              </w:rPr>
            </w:pPr>
            <w:r>
              <w:rPr>
                <w:rFonts w:hint="eastAsia"/>
                <w:b w:val="0"/>
                <w:lang w:val="fr-FR" w:eastAsia="zh-CN"/>
              </w:rPr>
              <w:t>128</w:t>
            </w:r>
          </w:p>
        </w:tc>
        <w:tc>
          <w:tcPr>
            <w:tcW w:w="5452" w:type="dxa"/>
          </w:tcPr>
          <w:p w:rsidR="00BC6FAB" w:rsidRDefault="00BC6FAB" w:rsidP="00BD42A9">
            <w:pPr>
              <w:rPr>
                <w:rFonts w:ascii="Arial" w:hAnsi="Arial"/>
                <w:sz w:val="19"/>
                <w:szCs w:val="19"/>
                <w:lang w:val="en-GB"/>
              </w:rPr>
            </w:pPr>
            <w:r>
              <w:rPr>
                <w:rFonts w:ascii="Arial" w:hAnsi="Arial" w:hint="eastAsia"/>
                <w:sz w:val="19"/>
                <w:szCs w:val="19"/>
                <w:lang w:val="en-GB"/>
              </w:rPr>
              <w:t>密码</w:t>
            </w:r>
          </w:p>
          <w:p w:rsidR="00F2135F" w:rsidRDefault="00F2135F" w:rsidP="00F2135F">
            <w:pPr>
              <w:rPr>
                <w:rFonts w:ascii="Arial" w:hAnsi="Arial"/>
                <w:sz w:val="19"/>
                <w:szCs w:val="19"/>
                <w:lang w:val="fr-FR"/>
              </w:rPr>
            </w:pPr>
            <w:r>
              <w:rPr>
                <w:rFonts w:ascii="Arial" w:hAnsi="Arial" w:hint="eastAsia"/>
                <w:sz w:val="19"/>
                <w:szCs w:val="19"/>
                <w:lang w:val="fr-FR"/>
              </w:rPr>
              <w:t>指纹认证本字段传入</w:t>
            </w:r>
            <w:r>
              <w:rPr>
                <w:rFonts w:ascii="Arial" w:hAnsi="Arial" w:hint="eastAsia"/>
                <w:sz w:val="19"/>
                <w:szCs w:val="19"/>
                <w:lang w:val="fr-FR"/>
              </w:rPr>
              <w:t>fingerST=XXXXX</w:t>
            </w:r>
            <w:r w:rsidR="00493BC5">
              <w:rPr>
                <w:rFonts w:ascii="Arial" w:hAnsi="Arial" w:hint="eastAsia"/>
                <w:sz w:val="19"/>
                <w:szCs w:val="19"/>
                <w:lang w:val="fr-FR"/>
              </w:rPr>
              <w:t>,</w:t>
            </w:r>
            <w:r w:rsidR="00493BC5">
              <w:rPr>
                <w:rFonts w:ascii="Arial" w:hAnsi="Arial" w:hint="eastAsia"/>
                <w:sz w:val="19"/>
                <w:szCs w:val="19"/>
                <w:lang w:val="fr-FR"/>
              </w:rPr>
              <w:t>且</w:t>
            </w:r>
            <w:r w:rsidR="00493BC5">
              <w:rPr>
                <w:rFonts w:ascii="Arial" w:hAnsi="Arial" w:hint="eastAsia"/>
                <w:sz w:val="19"/>
                <w:szCs w:val="19"/>
                <w:lang w:val="fr-FR"/>
              </w:rPr>
              <w:t>fingerST</w:t>
            </w:r>
            <w:r w:rsidR="00493BC5">
              <w:rPr>
                <w:rFonts w:ascii="Arial" w:hAnsi="Arial" w:hint="eastAsia"/>
                <w:sz w:val="19"/>
                <w:szCs w:val="19"/>
                <w:lang w:val="fr-FR"/>
              </w:rPr>
              <w:t>对应的</w:t>
            </w:r>
            <w:r w:rsidR="00493BC5">
              <w:rPr>
                <w:rFonts w:ascii="Arial" w:hAnsi="Arial" w:hint="eastAsia"/>
                <w:sz w:val="19"/>
                <w:szCs w:val="19"/>
                <w:lang w:val="fr-FR"/>
              </w:rPr>
              <w:t>appID</w:t>
            </w:r>
            <w:r w:rsidR="00493BC5">
              <w:rPr>
                <w:rFonts w:ascii="Arial" w:hAnsi="Arial" w:hint="eastAsia"/>
                <w:sz w:val="19"/>
                <w:szCs w:val="19"/>
                <w:lang w:val="fr-FR"/>
              </w:rPr>
              <w:t>与传入</w:t>
            </w:r>
            <w:r w:rsidR="00493BC5">
              <w:rPr>
                <w:rFonts w:ascii="Arial" w:hAnsi="Arial" w:hint="eastAsia"/>
                <w:sz w:val="19"/>
                <w:szCs w:val="19"/>
                <w:lang w:val="fr-FR"/>
              </w:rPr>
              <w:t>appID</w:t>
            </w:r>
            <w:r w:rsidR="00493BC5">
              <w:rPr>
                <w:rFonts w:ascii="Arial" w:hAnsi="Arial" w:hint="eastAsia"/>
                <w:sz w:val="19"/>
                <w:szCs w:val="19"/>
                <w:lang w:val="fr-FR"/>
              </w:rPr>
              <w:t>要求一致</w:t>
            </w:r>
            <w:r w:rsidR="00DB2575">
              <w:rPr>
                <w:rFonts w:ascii="Arial" w:hAnsi="Arial" w:hint="eastAsia"/>
                <w:sz w:val="19"/>
                <w:szCs w:val="19"/>
                <w:lang w:val="fr-FR"/>
              </w:rPr>
              <w:t>，且必须为临时</w:t>
            </w:r>
            <w:r w:rsidR="00DB2575">
              <w:rPr>
                <w:rFonts w:ascii="Arial" w:hAnsi="Arial" w:hint="eastAsia"/>
                <w:sz w:val="19"/>
                <w:szCs w:val="19"/>
                <w:lang w:val="fr-FR"/>
              </w:rPr>
              <w:t>ST</w:t>
            </w:r>
            <w:r w:rsidR="00493BC5">
              <w:rPr>
                <w:rFonts w:ascii="Arial" w:hAnsi="Arial" w:hint="eastAsia"/>
                <w:sz w:val="19"/>
                <w:szCs w:val="19"/>
                <w:lang w:val="fr-FR"/>
              </w:rPr>
              <w:t>。</w:t>
            </w:r>
          </w:p>
        </w:tc>
      </w:tr>
      <w:tr w:rsidR="00BC6FAB" w:rsidTr="00F2135F">
        <w:trPr>
          <w:jc w:val="center"/>
        </w:trPr>
        <w:tc>
          <w:tcPr>
            <w:tcW w:w="1607" w:type="dxa"/>
          </w:tcPr>
          <w:p w:rsidR="00BC6FAB" w:rsidRDefault="00BC6FAB" w:rsidP="00BD42A9">
            <w:pPr>
              <w:pStyle w:val="TAL"/>
              <w:rPr>
                <w:lang w:val="fr-FR" w:eastAsia="zh-CN"/>
              </w:rPr>
            </w:pPr>
            <w:r>
              <w:rPr>
                <w:rFonts w:hint="eastAsia"/>
                <w:b/>
                <w:bCs/>
              </w:rPr>
              <w:t>reqClientType</w:t>
            </w:r>
          </w:p>
        </w:tc>
        <w:tc>
          <w:tcPr>
            <w:tcW w:w="709" w:type="dxa"/>
          </w:tcPr>
          <w:p w:rsidR="00BC6FAB" w:rsidRDefault="00BC6FAB" w:rsidP="00BD42A9">
            <w:pPr>
              <w:pStyle w:val="TAL"/>
              <w:rPr>
                <w:lang w:val="fr-FR" w:eastAsia="zh-CN"/>
              </w:rPr>
            </w:pPr>
            <w:r>
              <w:rPr>
                <w:rFonts w:hint="eastAsia"/>
                <w:lang w:val="fr-FR" w:eastAsia="zh-CN"/>
              </w:rPr>
              <w:t>O</w:t>
            </w:r>
          </w:p>
        </w:tc>
        <w:tc>
          <w:tcPr>
            <w:tcW w:w="1276" w:type="dxa"/>
          </w:tcPr>
          <w:p w:rsidR="00BC6FAB" w:rsidRDefault="00BC6FAB" w:rsidP="00BD42A9">
            <w:pPr>
              <w:pStyle w:val="TAH"/>
              <w:ind w:left="62"/>
              <w:jc w:val="both"/>
              <w:rPr>
                <w:b w:val="0"/>
                <w:lang w:val="fr-FR" w:eastAsia="zh-CN"/>
              </w:rPr>
            </w:pPr>
            <w:r>
              <w:rPr>
                <w:lang w:val="fr-FR"/>
              </w:rPr>
              <w:t>Int</w:t>
            </w:r>
          </w:p>
        </w:tc>
        <w:tc>
          <w:tcPr>
            <w:tcW w:w="850" w:type="dxa"/>
          </w:tcPr>
          <w:p w:rsidR="00BC6FAB" w:rsidRDefault="00BC6FAB" w:rsidP="00BD42A9">
            <w:pPr>
              <w:pStyle w:val="TAH"/>
              <w:jc w:val="both"/>
              <w:rPr>
                <w:b w:val="0"/>
                <w:lang w:val="fr-FR" w:eastAsia="zh-CN"/>
              </w:rPr>
            </w:pPr>
          </w:p>
        </w:tc>
        <w:tc>
          <w:tcPr>
            <w:tcW w:w="5452" w:type="dxa"/>
          </w:tcPr>
          <w:p w:rsidR="00BC6FAB" w:rsidRDefault="00BC6FAB" w:rsidP="00BD42A9">
            <w:pPr>
              <w:rPr>
                <w:rFonts w:ascii="Arial" w:hAnsi="Arial"/>
                <w:sz w:val="19"/>
                <w:szCs w:val="19"/>
                <w:lang w:val="en-GB"/>
              </w:rPr>
            </w:pPr>
            <w:r>
              <w:rPr>
                <w:rFonts w:hint="eastAsia"/>
              </w:rPr>
              <w:t>请求客户端类型</w:t>
            </w:r>
          </w:p>
        </w:tc>
      </w:tr>
      <w:tr w:rsidR="00804B5A" w:rsidTr="00F2135F">
        <w:trPr>
          <w:jc w:val="center"/>
        </w:trPr>
        <w:tc>
          <w:tcPr>
            <w:tcW w:w="1607" w:type="dxa"/>
          </w:tcPr>
          <w:p w:rsidR="00804B5A" w:rsidRDefault="00804B5A" w:rsidP="00BD42A9">
            <w:pPr>
              <w:pStyle w:val="TAL"/>
              <w:rPr>
                <w:b/>
                <w:bCs/>
              </w:rPr>
            </w:pPr>
            <w:r>
              <w:rPr>
                <w:rFonts w:hint="eastAsia"/>
                <w:color w:val="000000"/>
              </w:rPr>
              <w:t>appID</w:t>
            </w:r>
          </w:p>
        </w:tc>
        <w:tc>
          <w:tcPr>
            <w:tcW w:w="709" w:type="dxa"/>
          </w:tcPr>
          <w:p w:rsidR="00804B5A" w:rsidRDefault="00804B5A" w:rsidP="00BD42A9">
            <w:pPr>
              <w:pStyle w:val="TAL"/>
              <w:rPr>
                <w:lang w:val="fr-FR" w:eastAsia="zh-CN"/>
              </w:rPr>
            </w:pPr>
            <w:r>
              <w:rPr>
                <w:rFonts w:hint="eastAsia"/>
                <w:lang w:val="fr-FR" w:eastAsia="zh-CN"/>
              </w:rPr>
              <w:t>O</w:t>
            </w:r>
          </w:p>
        </w:tc>
        <w:tc>
          <w:tcPr>
            <w:tcW w:w="1276" w:type="dxa"/>
          </w:tcPr>
          <w:p w:rsidR="00804B5A" w:rsidRDefault="00804B5A" w:rsidP="00BD42A9">
            <w:pPr>
              <w:pStyle w:val="TAH"/>
              <w:ind w:left="62"/>
              <w:jc w:val="both"/>
              <w:rPr>
                <w:lang w:val="fr-FR"/>
              </w:rPr>
            </w:pPr>
            <w:r>
              <w:rPr>
                <w:rFonts w:hint="eastAsia"/>
                <w:lang w:val="fr-FR"/>
              </w:rPr>
              <w:t>String</w:t>
            </w:r>
          </w:p>
        </w:tc>
        <w:tc>
          <w:tcPr>
            <w:tcW w:w="850" w:type="dxa"/>
          </w:tcPr>
          <w:p w:rsidR="00804B5A" w:rsidRDefault="00804B5A" w:rsidP="00BD42A9">
            <w:pPr>
              <w:pStyle w:val="TAH"/>
              <w:jc w:val="both"/>
              <w:rPr>
                <w:b w:val="0"/>
                <w:lang w:val="fr-FR" w:eastAsia="zh-CN"/>
              </w:rPr>
            </w:pPr>
          </w:p>
        </w:tc>
        <w:tc>
          <w:tcPr>
            <w:tcW w:w="5452" w:type="dxa"/>
          </w:tcPr>
          <w:p w:rsidR="00804B5A" w:rsidRDefault="00804B5A" w:rsidP="00BD42A9">
            <w:r>
              <w:rPr>
                <w:rFonts w:ascii="Arial" w:hAnsi="Arial" w:hint="eastAsia"/>
                <w:kern w:val="0"/>
                <w:sz w:val="18"/>
                <w:szCs w:val="18"/>
                <w:lang w:val="fr-FR"/>
              </w:rPr>
              <w:t>业务标识</w:t>
            </w:r>
            <w:r>
              <w:rPr>
                <w:rFonts w:ascii="Arial" w:hAnsi="Arial" w:hint="eastAsia"/>
                <w:kern w:val="0"/>
                <w:sz w:val="18"/>
                <w:szCs w:val="18"/>
                <w:lang w:val="fr-FR"/>
              </w:rPr>
              <w:t>(</w:t>
            </w:r>
            <w:r>
              <w:rPr>
                <w:rFonts w:ascii="Arial" w:hAnsi="Arial" w:hint="eastAsia"/>
                <w:kern w:val="0"/>
                <w:sz w:val="18"/>
                <w:szCs w:val="18"/>
                <w:lang w:val="fr-FR"/>
              </w:rPr>
              <w:t>客户端包名</w:t>
            </w:r>
            <w:r>
              <w:rPr>
                <w:rFonts w:ascii="Arial" w:hAnsi="Arial" w:hint="eastAsia"/>
                <w:kern w:val="0"/>
                <w:sz w:val="18"/>
                <w:szCs w:val="18"/>
                <w:lang w:val="fr-FR"/>
              </w:rPr>
              <w:t>)</w:t>
            </w:r>
          </w:p>
        </w:tc>
      </w:tr>
      <w:tr w:rsidR="00804B5A" w:rsidTr="00F2135F">
        <w:trPr>
          <w:jc w:val="center"/>
        </w:trPr>
        <w:tc>
          <w:tcPr>
            <w:tcW w:w="1607" w:type="dxa"/>
          </w:tcPr>
          <w:p w:rsidR="00804B5A" w:rsidRDefault="00804B5A" w:rsidP="00BD42A9">
            <w:pPr>
              <w:pStyle w:val="TAL"/>
              <w:rPr>
                <w:color w:val="000000"/>
              </w:rPr>
            </w:pPr>
            <w:r>
              <w:rPr>
                <w:rFonts w:hint="eastAsia"/>
                <w:lang w:val="fr-FR" w:eastAsia="zh-CN"/>
              </w:rPr>
              <w:t>deviceInfo</w:t>
            </w:r>
          </w:p>
        </w:tc>
        <w:tc>
          <w:tcPr>
            <w:tcW w:w="709" w:type="dxa"/>
          </w:tcPr>
          <w:p w:rsidR="00804B5A" w:rsidRDefault="00804B5A" w:rsidP="00BD42A9">
            <w:pPr>
              <w:pStyle w:val="TAL"/>
              <w:rPr>
                <w:lang w:val="fr-FR"/>
              </w:rPr>
            </w:pPr>
            <w:r>
              <w:rPr>
                <w:rFonts w:hint="eastAsia"/>
                <w:lang w:val="fr-FR" w:eastAsia="zh-CN"/>
              </w:rPr>
              <w:t>O</w:t>
            </w:r>
          </w:p>
        </w:tc>
        <w:tc>
          <w:tcPr>
            <w:tcW w:w="1276" w:type="dxa"/>
          </w:tcPr>
          <w:p w:rsidR="00804B5A" w:rsidRDefault="00804B5A" w:rsidP="00BD42A9">
            <w:pPr>
              <w:pStyle w:val="TAH"/>
              <w:ind w:left="62"/>
              <w:jc w:val="both"/>
              <w:rPr>
                <w:lang w:val="fr-FR"/>
              </w:rPr>
            </w:pPr>
            <w:r>
              <w:rPr>
                <w:rFonts w:hint="eastAsia"/>
                <w:lang w:val="fr-FR" w:eastAsia="zh-CN"/>
              </w:rPr>
              <w:t>DeviceInfo</w:t>
            </w:r>
          </w:p>
        </w:tc>
        <w:tc>
          <w:tcPr>
            <w:tcW w:w="850" w:type="dxa"/>
          </w:tcPr>
          <w:p w:rsidR="00804B5A" w:rsidRDefault="00804B5A" w:rsidP="00BD42A9">
            <w:pPr>
              <w:pStyle w:val="TAH"/>
              <w:jc w:val="both"/>
              <w:rPr>
                <w:b w:val="0"/>
                <w:lang w:val="fr-FR" w:eastAsia="zh-CN"/>
              </w:rPr>
            </w:pPr>
          </w:p>
        </w:tc>
        <w:tc>
          <w:tcPr>
            <w:tcW w:w="5452" w:type="dxa"/>
          </w:tcPr>
          <w:p w:rsidR="00804B5A" w:rsidRDefault="00804B5A" w:rsidP="00BD42A9">
            <w:pPr>
              <w:rPr>
                <w:rFonts w:ascii="Arial" w:hAnsi="Arial"/>
                <w:kern w:val="0"/>
                <w:sz w:val="18"/>
                <w:szCs w:val="18"/>
                <w:lang w:val="fr-FR"/>
              </w:rPr>
            </w:pPr>
            <w:r>
              <w:rPr>
                <w:rFonts w:ascii="Arial" w:hAnsi="Arial" w:hint="eastAsia"/>
                <w:kern w:val="0"/>
                <w:sz w:val="18"/>
                <w:szCs w:val="18"/>
                <w:lang w:val="fr-FR"/>
              </w:rPr>
              <w:t>登录</w:t>
            </w:r>
            <w:r w:rsidRPr="00E74491">
              <w:rPr>
                <w:rFonts w:ascii="Arial" w:hAnsi="Arial" w:hint="eastAsia"/>
                <w:kern w:val="0"/>
                <w:sz w:val="18"/>
                <w:szCs w:val="18"/>
                <w:lang w:val="fr-FR"/>
              </w:rPr>
              <w:t>设备</w:t>
            </w:r>
            <w:r>
              <w:rPr>
                <w:rFonts w:ascii="Arial" w:hAnsi="Arial" w:hint="eastAsia"/>
                <w:kern w:val="0"/>
                <w:sz w:val="18"/>
                <w:szCs w:val="18"/>
                <w:lang w:val="fr-FR"/>
              </w:rPr>
              <w:t>信息</w:t>
            </w:r>
          </w:p>
        </w:tc>
      </w:tr>
      <w:tr w:rsidR="001461F0" w:rsidTr="00F2135F">
        <w:trPr>
          <w:jc w:val="center"/>
        </w:trPr>
        <w:tc>
          <w:tcPr>
            <w:tcW w:w="1607" w:type="dxa"/>
          </w:tcPr>
          <w:p w:rsidR="001461F0" w:rsidRDefault="001461F0" w:rsidP="00BD42A9">
            <w:pPr>
              <w:pStyle w:val="TAL"/>
              <w:rPr>
                <w:lang w:val="fr-FR" w:eastAsia="zh-CN"/>
              </w:rPr>
            </w:pPr>
            <w:r>
              <w:rPr>
                <w:rFonts w:hint="eastAsia"/>
                <w:lang w:val="fr-FR" w:eastAsia="zh-CN"/>
              </w:rPr>
              <w:t>getSTflag</w:t>
            </w:r>
          </w:p>
        </w:tc>
        <w:tc>
          <w:tcPr>
            <w:tcW w:w="709" w:type="dxa"/>
          </w:tcPr>
          <w:p w:rsidR="001461F0" w:rsidRDefault="001461F0" w:rsidP="00BD42A9">
            <w:pPr>
              <w:pStyle w:val="TAL"/>
              <w:rPr>
                <w:lang w:val="fr-FR" w:eastAsia="zh-CN"/>
              </w:rPr>
            </w:pPr>
            <w:r>
              <w:rPr>
                <w:rFonts w:hint="eastAsia"/>
                <w:lang w:val="fr-FR" w:eastAsia="zh-CN"/>
              </w:rPr>
              <w:t>O</w:t>
            </w:r>
          </w:p>
        </w:tc>
        <w:tc>
          <w:tcPr>
            <w:tcW w:w="1276" w:type="dxa"/>
          </w:tcPr>
          <w:p w:rsidR="001461F0" w:rsidRDefault="001461F0" w:rsidP="00BD42A9">
            <w:pPr>
              <w:pStyle w:val="TAH"/>
              <w:ind w:left="62"/>
              <w:jc w:val="both"/>
              <w:rPr>
                <w:lang w:val="fr-FR" w:eastAsia="zh-CN"/>
              </w:rPr>
            </w:pPr>
            <w:r>
              <w:rPr>
                <w:lang w:val="fr-FR" w:eastAsia="zh-CN"/>
              </w:rPr>
              <w:t>I</w:t>
            </w:r>
            <w:r>
              <w:rPr>
                <w:rFonts w:hint="eastAsia"/>
                <w:lang w:val="fr-FR" w:eastAsia="zh-CN"/>
              </w:rPr>
              <w:t>nt</w:t>
            </w:r>
          </w:p>
        </w:tc>
        <w:tc>
          <w:tcPr>
            <w:tcW w:w="850" w:type="dxa"/>
          </w:tcPr>
          <w:p w:rsidR="001461F0" w:rsidRDefault="001461F0" w:rsidP="00BD42A9">
            <w:pPr>
              <w:pStyle w:val="TAH"/>
              <w:jc w:val="both"/>
              <w:rPr>
                <w:b w:val="0"/>
                <w:lang w:val="fr-FR" w:eastAsia="zh-CN"/>
              </w:rPr>
            </w:pPr>
          </w:p>
        </w:tc>
        <w:tc>
          <w:tcPr>
            <w:tcW w:w="5452" w:type="dxa"/>
          </w:tcPr>
          <w:p w:rsidR="001461F0" w:rsidRDefault="001461F0" w:rsidP="00BD42A9">
            <w:pPr>
              <w:rPr>
                <w:rFonts w:ascii="Arial" w:hAnsi="Arial"/>
                <w:kern w:val="0"/>
                <w:sz w:val="18"/>
                <w:szCs w:val="18"/>
                <w:lang w:val="fr-FR"/>
              </w:rPr>
            </w:pPr>
            <w:r>
              <w:rPr>
                <w:rFonts w:ascii="Arial" w:hAnsi="Arial" w:hint="eastAsia"/>
                <w:kern w:val="0"/>
                <w:sz w:val="18"/>
                <w:szCs w:val="18"/>
                <w:lang w:val="fr-FR"/>
              </w:rPr>
              <w:t>获取</w:t>
            </w:r>
            <w:r>
              <w:rPr>
                <w:rFonts w:ascii="Arial" w:hAnsi="Arial" w:hint="eastAsia"/>
                <w:kern w:val="0"/>
                <w:sz w:val="18"/>
                <w:szCs w:val="18"/>
                <w:lang w:val="fr-FR"/>
              </w:rPr>
              <w:t>ST</w:t>
            </w:r>
            <w:r>
              <w:rPr>
                <w:rFonts w:ascii="Arial" w:hAnsi="Arial" w:hint="eastAsia"/>
                <w:kern w:val="0"/>
                <w:sz w:val="18"/>
                <w:szCs w:val="18"/>
                <w:lang w:val="fr-FR"/>
              </w:rPr>
              <w:t>的有效类型</w:t>
            </w:r>
          </w:p>
          <w:p w:rsidR="00D15F05" w:rsidRDefault="001461F0" w:rsidP="00D221C4">
            <w:pPr>
              <w:rPr>
                <w:ins w:id="590" w:author="x00116998" w:date="2015-01-04T11:19:00Z"/>
                <w:rFonts w:ascii="Arial" w:hAnsi="Arial"/>
                <w:kern w:val="0"/>
                <w:sz w:val="18"/>
                <w:szCs w:val="18"/>
              </w:rPr>
            </w:pPr>
            <w:r w:rsidRPr="001461F0">
              <w:rPr>
                <w:rFonts w:ascii="Arial" w:hAnsi="Arial" w:hint="eastAsia"/>
                <w:kern w:val="0"/>
                <w:sz w:val="18"/>
                <w:szCs w:val="18"/>
              </w:rPr>
              <w:t xml:space="preserve">0 </w:t>
            </w:r>
            <w:del w:id="591" w:author="x00116998" w:date="2015-01-04T11:39:00Z">
              <w:r w:rsidRPr="001461F0" w:rsidDel="00074055">
                <w:rPr>
                  <w:rFonts w:ascii="Arial" w:hAnsi="Arial" w:hint="eastAsia"/>
                  <w:kern w:val="0"/>
                  <w:sz w:val="18"/>
                  <w:szCs w:val="18"/>
                </w:rPr>
                <w:delText>正常</w:delText>
              </w:r>
              <w:r w:rsidDel="00074055">
                <w:rPr>
                  <w:rFonts w:ascii="Arial" w:hAnsi="Arial" w:hint="eastAsia"/>
                  <w:kern w:val="0"/>
                  <w:sz w:val="18"/>
                  <w:szCs w:val="18"/>
                </w:rPr>
                <w:delText>业务</w:delText>
              </w:r>
            </w:del>
            <w:ins w:id="592" w:author="x00116998" w:date="2015-01-04T11:39:00Z">
              <w:r w:rsidR="00074055">
                <w:rPr>
                  <w:rFonts w:ascii="Arial" w:hAnsi="Arial" w:hint="eastAsia"/>
                  <w:kern w:val="0"/>
                  <w:sz w:val="18"/>
                  <w:szCs w:val="18"/>
                </w:rPr>
                <w:t>免密支付</w:t>
              </w:r>
            </w:ins>
            <w:r>
              <w:rPr>
                <w:rFonts w:ascii="Arial" w:hAnsi="Arial" w:hint="eastAsia"/>
                <w:kern w:val="0"/>
                <w:sz w:val="18"/>
                <w:szCs w:val="18"/>
              </w:rPr>
              <w:t>ST</w:t>
            </w:r>
            <w:r w:rsidR="007B62FE">
              <w:rPr>
                <w:rFonts w:ascii="Arial" w:hAnsi="Arial" w:hint="eastAsia"/>
                <w:kern w:val="0"/>
                <w:sz w:val="18"/>
                <w:szCs w:val="18"/>
              </w:rPr>
              <w:t>(</w:t>
            </w:r>
            <w:r w:rsidR="007B62FE">
              <w:rPr>
                <w:rFonts w:ascii="Arial" w:hAnsi="Arial" w:hint="eastAsia"/>
                <w:kern w:val="0"/>
                <w:sz w:val="18"/>
                <w:szCs w:val="18"/>
              </w:rPr>
              <w:t>缺省</w:t>
            </w:r>
            <w:r w:rsidR="007B62FE">
              <w:rPr>
                <w:rFonts w:ascii="Arial" w:hAnsi="Arial" w:hint="eastAsia"/>
                <w:kern w:val="0"/>
                <w:sz w:val="18"/>
                <w:szCs w:val="18"/>
              </w:rPr>
              <w:t>)</w:t>
            </w:r>
            <w:r>
              <w:rPr>
                <w:rFonts w:ascii="Arial" w:hAnsi="Arial" w:hint="eastAsia"/>
                <w:kern w:val="0"/>
                <w:sz w:val="18"/>
                <w:szCs w:val="18"/>
              </w:rPr>
              <w:t xml:space="preserve"> </w:t>
            </w:r>
            <w:ins w:id="593" w:author="x00116998" w:date="2015-01-04T11:38:00Z">
              <w:r w:rsidR="00074055">
                <w:rPr>
                  <w:rFonts w:ascii="Arial" w:hAnsi="Arial" w:hint="eastAsia"/>
                  <w:kern w:val="0"/>
                  <w:sz w:val="18"/>
                  <w:szCs w:val="18"/>
                </w:rPr>
                <w:t>只用于支付采用</w:t>
              </w:r>
            </w:ins>
            <w:ins w:id="594" w:author="x00116998" w:date="2015-01-04T11:39:00Z">
              <w:r w:rsidR="00074055">
                <w:rPr>
                  <w:rFonts w:ascii="Arial" w:hAnsi="Arial" w:hint="eastAsia"/>
                  <w:kern w:val="0"/>
                  <w:sz w:val="18"/>
                  <w:szCs w:val="18"/>
                </w:rPr>
                <w:t>帐号密码做免密支付场景（要求支付服务器接口已进行</w:t>
              </w:r>
              <w:r w:rsidR="00074055">
                <w:rPr>
                  <w:rFonts w:ascii="Arial" w:hAnsi="Arial" w:hint="eastAsia"/>
                  <w:kern w:val="0"/>
                  <w:sz w:val="18"/>
                  <w:szCs w:val="18"/>
                </w:rPr>
                <w:t>AT</w:t>
              </w:r>
              <w:r w:rsidR="00074055">
                <w:rPr>
                  <w:rFonts w:ascii="Arial" w:hAnsi="Arial" w:hint="eastAsia"/>
                  <w:kern w:val="0"/>
                  <w:sz w:val="18"/>
                  <w:szCs w:val="18"/>
                </w:rPr>
                <w:t>认证）</w:t>
              </w:r>
            </w:ins>
            <w:r>
              <w:rPr>
                <w:rFonts w:ascii="Arial" w:hAnsi="Arial" w:hint="eastAsia"/>
                <w:kern w:val="0"/>
                <w:sz w:val="18"/>
                <w:szCs w:val="18"/>
              </w:rPr>
              <w:t xml:space="preserve">  </w:t>
            </w:r>
          </w:p>
          <w:p w:rsidR="001461F0" w:rsidRPr="001461F0" w:rsidRDefault="001461F0" w:rsidP="00DF0E63">
            <w:pPr>
              <w:rPr>
                <w:rFonts w:ascii="Arial" w:hAnsi="Arial"/>
                <w:kern w:val="0"/>
                <w:sz w:val="18"/>
                <w:szCs w:val="18"/>
              </w:rPr>
            </w:pPr>
            <w:r w:rsidRPr="001461F0">
              <w:rPr>
                <w:rFonts w:ascii="Arial" w:hAnsi="Arial" w:hint="eastAsia"/>
                <w:kern w:val="0"/>
                <w:sz w:val="18"/>
                <w:szCs w:val="18"/>
              </w:rPr>
              <w:t xml:space="preserve">1 </w:t>
            </w:r>
            <w:ins w:id="595" w:author="x00116998" w:date="2015-01-04T11:20:00Z">
              <w:r w:rsidR="00DF0E63" w:rsidRPr="00DF0E63">
                <w:rPr>
                  <w:rFonts w:ascii="Arial" w:hAnsi="Arial" w:hint="eastAsia"/>
                  <w:kern w:val="0"/>
                  <w:sz w:val="18"/>
                  <w:szCs w:val="18"/>
                </w:rPr>
                <w:t>密码确认认证</w:t>
              </w:r>
            </w:ins>
            <w:r w:rsidRPr="001461F0">
              <w:rPr>
                <w:rFonts w:ascii="Arial" w:hAnsi="Arial" w:hint="eastAsia"/>
                <w:kern w:val="0"/>
                <w:sz w:val="18"/>
                <w:szCs w:val="18"/>
              </w:rPr>
              <w:t>临时</w:t>
            </w:r>
            <w:r w:rsidRPr="001461F0">
              <w:rPr>
                <w:rFonts w:ascii="Arial" w:hAnsi="Arial" w:hint="eastAsia"/>
                <w:kern w:val="0"/>
                <w:sz w:val="18"/>
                <w:szCs w:val="18"/>
              </w:rPr>
              <w:t>ST</w:t>
            </w:r>
            <w:r>
              <w:rPr>
                <w:rFonts w:ascii="Arial" w:hAnsi="Arial" w:hint="eastAsia"/>
                <w:kern w:val="0"/>
                <w:sz w:val="18"/>
                <w:szCs w:val="18"/>
              </w:rPr>
              <w:t>（</w:t>
            </w:r>
            <w:r>
              <w:rPr>
                <w:rFonts w:ascii="Arial" w:hAnsi="Arial" w:hint="eastAsia"/>
                <w:kern w:val="0"/>
                <w:sz w:val="18"/>
                <w:szCs w:val="18"/>
              </w:rPr>
              <w:t>10</w:t>
            </w:r>
            <w:r>
              <w:rPr>
                <w:rFonts w:ascii="Arial" w:hAnsi="Arial" w:hint="eastAsia"/>
                <w:kern w:val="0"/>
                <w:sz w:val="18"/>
                <w:szCs w:val="18"/>
              </w:rPr>
              <w:t>分钟，一次性有效）</w:t>
            </w:r>
          </w:p>
        </w:tc>
      </w:tr>
    </w:tbl>
    <w:p w:rsidR="00BC6FAB" w:rsidRDefault="00BC6FAB" w:rsidP="00407B6C">
      <w:pPr>
        <w:pStyle w:val="41"/>
      </w:pPr>
      <w:r>
        <w:rPr>
          <w:rFonts w:hint="eastAsia"/>
        </w:rPr>
        <w:t>返回值</w:t>
      </w:r>
    </w:p>
    <w:p w:rsidR="00BC6FAB" w:rsidRPr="0063100A" w:rsidRDefault="00BC6FAB" w:rsidP="00BC6FAB">
      <w:pPr>
        <w:pStyle w:val="a4"/>
        <w:ind w:firstLine="210"/>
      </w:pPr>
      <w:r>
        <w:rPr>
          <w:rFonts w:hint="eastAsia"/>
        </w:rPr>
        <w:t>UidVerifyPasswordRsq</w:t>
      </w:r>
      <w:r>
        <w:rPr>
          <w:rFonts w:hint="eastAsia"/>
        </w:rPr>
        <w:t>定义如下</w:t>
      </w:r>
      <w:r>
        <w:rPr>
          <w:rFonts w:hint="eastAsia"/>
        </w:rPr>
        <w:t>:</w:t>
      </w:r>
    </w:p>
    <w:tbl>
      <w:tblPr>
        <w:tblW w:w="9823" w:type="dxa"/>
        <w:jc w:val="center"/>
        <w:tblInd w:w="2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07"/>
        <w:gridCol w:w="709"/>
        <w:gridCol w:w="1275"/>
        <w:gridCol w:w="851"/>
        <w:gridCol w:w="5381"/>
      </w:tblGrid>
      <w:tr w:rsidR="00BC6FAB" w:rsidTr="00F2135F">
        <w:trPr>
          <w:jc w:val="center"/>
        </w:trPr>
        <w:tc>
          <w:tcPr>
            <w:tcW w:w="1607" w:type="dxa"/>
          </w:tcPr>
          <w:p w:rsidR="00BC6FAB" w:rsidRDefault="00BC6FAB" w:rsidP="00BD42A9">
            <w:pPr>
              <w:pStyle w:val="TAH"/>
              <w:rPr>
                <w:rFonts w:ascii="Verdana" w:hAnsi="Verdana"/>
                <w:lang w:val="fr-FR" w:eastAsia="zh-CN"/>
              </w:rPr>
            </w:pPr>
            <w:r>
              <w:rPr>
                <w:rFonts w:ascii="Verdana" w:hAnsi="Verdana" w:hint="eastAsia"/>
                <w:lang w:val="fr-FR" w:eastAsia="zh-CN"/>
              </w:rPr>
              <w:t>参数名称</w:t>
            </w:r>
          </w:p>
        </w:tc>
        <w:tc>
          <w:tcPr>
            <w:tcW w:w="709" w:type="dxa"/>
          </w:tcPr>
          <w:p w:rsidR="00BC6FAB" w:rsidRDefault="00BC6FAB" w:rsidP="00BD42A9">
            <w:pPr>
              <w:pStyle w:val="TAH"/>
              <w:rPr>
                <w:rFonts w:ascii="Verdana" w:hAnsi="Verdana"/>
                <w:lang w:val="fr-FR" w:eastAsia="zh-CN"/>
              </w:rPr>
            </w:pPr>
            <w:r>
              <w:rPr>
                <w:rFonts w:ascii="Verdana" w:hAnsi="Verdana" w:hint="eastAsia"/>
                <w:lang w:val="fr-FR" w:eastAsia="zh-CN"/>
              </w:rPr>
              <w:t>必须</w:t>
            </w:r>
          </w:p>
        </w:tc>
        <w:tc>
          <w:tcPr>
            <w:tcW w:w="1275" w:type="dxa"/>
          </w:tcPr>
          <w:p w:rsidR="00BC6FAB" w:rsidRDefault="00BC6FAB" w:rsidP="00BD42A9">
            <w:pPr>
              <w:pStyle w:val="TAH"/>
              <w:rPr>
                <w:rFonts w:ascii="Verdana" w:hAnsi="Verdana"/>
                <w:lang w:val="fr-FR" w:eastAsia="zh-CN"/>
              </w:rPr>
            </w:pPr>
            <w:r>
              <w:rPr>
                <w:rFonts w:ascii="Verdana" w:hAnsi="Verdana" w:hint="eastAsia"/>
                <w:lang w:val="fr-FR" w:eastAsia="zh-CN"/>
              </w:rPr>
              <w:t>类型</w:t>
            </w:r>
          </w:p>
        </w:tc>
        <w:tc>
          <w:tcPr>
            <w:tcW w:w="851" w:type="dxa"/>
          </w:tcPr>
          <w:p w:rsidR="00BC6FAB" w:rsidRDefault="00BC6FAB" w:rsidP="00BD42A9">
            <w:pPr>
              <w:pStyle w:val="TAH"/>
              <w:rPr>
                <w:rFonts w:ascii="Verdana" w:hAnsi="Verdana"/>
                <w:lang w:val="fr-FR" w:eastAsia="zh-CN"/>
              </w:rPr>
            </w:pPr>
            <w:r>
              <w:rPr>
                <w:rFonts w:ascii="Verdana" w:hAnsi="Verdana" w:hint="eastAsia"/>
                <w:lang w:val="fr-FR" w:eastAsia="zh-CN"/>
              </w:rPr>
              <w:t>长度</w:t>
            </w:r>
          </w:p>
        </w:tc>
        <w:tc>
          <w:tcPr>
            <w:tcW w:w="5381" w:type="dxa"/>
          </w:tcPr>
          <w:p w:rsidR="00BC6FAB" w:rsidRDefault="00BC6FAB" w:rsidP="00BD42A9">
            <w:pPr>
              <w:pStyle w:val="TAH"/>
              <w:rPr>
                <w:rFonts w:ascii="Verdana" w:hAnsi="Verdana"/>
                <w:lang w:val="fr-FR" w:eastAsia="zh-CN"/>
              </w:rPr>
            </w:pPr>
            <w:r>
              <w:rPr>
                <w:rFonts w:ascii="Verdana" w:hAnsi="Verdana" w:hint="eastAsia"/>
                <w:lang w:val="fr-FR" w:eastAsia="zh-CN"/>
              </w:rPr>
              <w:t>描述信息</w:t>
            </w:r>
          </w:p>
        </w:tc>
      </w:tr>
      <w:tr w:rsidR="00BC6FAB" w:rsidTr="00F2135F">
        <w:trPr>
          <w:jc w:val="center"/>
        </w:trPr>
        <w:tc>
          <w:tcPr>
            <w:tcW w:w="1607" w:type="dxa"/>
          </w:tcPr>
          <w:p w:rsidR="00BC6FAB" w:rsidRPr="00E74491" w:rsidRDefault="00BC6FAB" w:rsidP="00BD42A9">
            <w:pPr>
              <w:pStyle w:val="TAL"/>
              <w:rPr>
                <w:lang w:val="fr-FR" w:eastAsia="zh-CN"/>
              </w:rPr>
            </w:pPr>
            <w:r w:rsidRPr="00E74491">
              <w:rPr>
                <w:rFonts w:hint="eastAsia"/>
                <w:lang w:val="fr-FR" w:eastAsia="zh-CN"/>
              </w:rPr>
              <w:t>v</w:t>
            </w:r>
            <w:r w:rsidRPr="00E74491">
              <w:rPr>
                <w:lang w:val="fr-FR" w:eastAsia="zh-CN"/>
              </w:rPr>
              <w:t>ersion</w:t>
            </w:r>
          </w:p>
        </w:tc>
        <w:tc>
          <w:tcPr>
            <w:tcW w:w="709" w:type="dxa"/>
          </w:tcPr>
          <w:p w:rsidR="00BC6FAB" w:rsidRPr="00E74491" w:rsidRDefault="00BC6FAB" w:rsidP="00BD42A9">
            <w:pPr>
              <w:pStyle w:val="TAL"/>
              <w:rPr>
                <w:lang w:val="fr-FR" w:eastAsia="zh-CN"/>
              </w:rPr>
            </w:pPr>
            <w:r>
              <w:rPr>
                <w:rFonts w:hint="eastAsia"/>
                <w:lang w:val="fr-FR" w:eastAsia="zh-CN"/>
              </w:rPr>
              <w:t>M</w:t>
            </w:r>
          </w:p>
        </w:tc>
        <w:tc>
          <w:tcPr>
            <w:tcW w:w="1275" w:type="dxa"/>
          </w:tcPr>
          <w:p w:rsidR="00BC6FAB" w:rsidRPr="00E74491" w:rsidRDefault="00BC6FAB" w:rsidP="00BD42A9">
            <w:pPr>
              <w:pStyle w:val="TAH"/>
              <w:ind w:left="62"/>
              <w:jc w:val="both"/>
              <w:rPr>
                <w:b w:val="0"/>
                <w:lang w:val="fr-FR" w:eastAsia="zh-CN"/>
              </w:rPr>
            </w:pPr>
            <w:r>
              <w:rPr>
                <w:rFonts w:hint="eastAsia"/>
                <w:b w:val="0"/>
                <w:lang w:val="fr-FR" w:eastAsia="zh-CN"/>
              </w:rPr>
              <w:t>String</w:t>
            </w:r>
          </w:p>
        </w:tc>
        <w:tc>
          <w:tcPr>
            <w:tcW w:w="851" w:type="dxa"/>
          </w:tcPr>
          <w:p w:rsidR="00BC6FAB" w:rsidRPr="00E74491" w:rsidRDefault="00BC6FAB" w:rsidP="00BD42A9">
            <w:pPr>
              <w:rPr>
                <w:rFonts w:ascii="Arial" w:hAnsi="Arial"/>
                <w:kern w:val="0"/>
                <w:sz w:val="18"/>
                <w:szCs w:val="18"/>
                <w:lang w:val="fr-FR"/>
              </w:rPr>
            </w:pPr>
            <w:r>
              <w:rPr>
                <w:rFonts w:ascii="Arial" w:hAnsi="Arial" w:hint="eastAsia"/>
                <w:kern w:val="0"/>
                <w:sz w:val="18"/>
                <w:szCs w:val="18"/>
                <w:lang w:val="fr-FR"/>
              </w:rPr>
              <w:t>5</w:t>
            </w:r>
          </w:p>
        </w:tc>
        <w:tc>
          <w:tcPr>
            <w:tcW w:w="5381" w:type="dxa"/>
          </w:tcPr>
          <w:p w:rsidR="00BC6FAB" w:rsidRPr="00E74491" w:rsidRDefault="00BC6FAB" w:rsidP="00BD42A9">
            <w:pPr>
              <w:rPr>
                <w:rFonts w:ascii="Arial" w:hAnsi="Arial"/>
                <w:kern w:val="0"/>
                <w:sz w:val="18"/>
                <w:szCs w:val="18"/>
                <w:lang w:val="fr-FR"/>
              </w:rPr>
            </w:pPr>
            <w:r w:rsidRPr="00E74491">
              <w:rPr>
                <w:rFonts w:ascii="Arial" w:hAnsi="Arial" w:hint="eastAsia"/>
                <w:kern w:val="0"/>
                <w:sz w:val="18"/>
                <w:szCs w:val="18"/>
                <w:lang w:val="fr-FR"/>
              </w:rPr>
              <w:t>协议版本号</w:t>
            </w:r>
          </w:p>
        </w:tc>
      </w:tr>
      <w:tr w:rsidR="00BC6FAB" w:rsidTr="00F2135F">
        <w:trPr>
          <w:jc w:val="center"/>
        </w:trPr>
        <w:tc>
          <w:tcPr>
            <w:tcW w:w="1607" w:type="dxa"/>
          </w:tcPr>
          <w:p w:rsidR="00BC6FAB" w:rsidRPr="00E74491" w:rsidRDefault="00BC6FAB" w:rsidP="00BD42A9">
            <w:pPr>
              <w:pStyle w:val="TAL"/>
              <w:rPr>
                <w:lang w:val="fr-FR" w:eastAsia="zh-CN"/>
              </w:rPr>
            </w:pPr>
            <w:r>
              <w:rPr>
                <w:lang w:val="fr-FR" w:eastAsia="zh-CN"/>
              </w:rPr>
              <w:t>transactionID</w:t>
            </w:r>
          </w:p>
        </w:tc>
        <w:tc>
          <w:tcPr>
            <w:tcW w:w="709" w:type="dxa"/>
          </w:tcPr>
          <w:p w:rsidR="00BC6FAB" w:rsidRPr="00E74491" w:rsidRDefault="00BC6FAB" w:rsidP="00BD42A9">
            <w:pPr>
              <w:pStyle w:val="TAL"/>
              <w:rPr>
                <w:lang w:val="fr-FR" w:eastAsia="zh-CN"/>
              </w:rPr>
            </w:pPr>
            <w:r>
              <w:rPr>
                <w:rFonts w:hint="eastAsia"/>
                <w:lang w:val="fr-FR" w:eastAsia="zh-CN"/>
              </w:rPr>
              <w:t>M</w:t>
            </w:r>
          </w:p>
        </w:tc>
        <w:tc>
          <w:tcPr>
            <w:tcW w:w="1275" w:type="dxa"/>
          </w:tcPr>
          <w:p w:rsidR="00BC6FAB" w:rsidRPr="00E74491" w:rsidRDefault="00BC6FAB" w:rsidP="00BD42A9">
            <w:pPr>
              <w:pStyle w:val="TAH"/>
              <w:ind w:left="62"/>
              <w:jc w:val="both"/>
              <w:rPr>
                <w:b w:val="0"/>
                <w:lang w:val="fr-FR" w:eastAsia="zh-CN"/>
              </w:rPr>
            </w:pPr>
            <w:r>
              <w:rPr>
                <w:rFonts w:hint="eastAsia"/>
                <w:b w:val="0"/>
                <w:lang w:val="fr-FR" w:eastAsia="zh-CN"/>
              </w:rPr>
              <w:t>String</w:t>
            </w:r>
          </w:p>
        </w:tc>
        <w:tc>
          <w:tcPr>
            <w:tcW w:w="851" w:type="dxa"/>
          </w:tcPr>
          <w:p w:rsidR="00BC6FAB" w:rsidRPr="00E74491" w:rsidRDefault="00BC6FAB" w:rsidP="00BD42A9">
            <w:pPr>
              <w:rPr>
                <w:rFonts w:ascii="Arial" w:hAnsi="Arial"/>
                <w:kern w:val="0"/>
                <w:sz w:val="18"/>
                <w:szCs w:val="18"/>
                <w:lang w:val="fr-FR"/>
              </w:rPr>
            </w:pPr>
            <w:r w:rsidRPr="00E74491">
              <w:rPr>
                <w:rFonts w:ascii="Arial" w:hAnsi="Arial" w:hint="eastAsia"/>
                <w:kern w:val="0"/>
                <w:sz w:val="18"/>
                <w:szCs w:val="18"/>
                <w:lang w:val="fr-FR"/>
              </w:rPr>
              <w:t>40</w:t>
            </w:r>
          </w:p>
        </w:tc>
        <w:tc>
          <w:tcPr>
            <w:tcW w:w="5381" w:type="dxa"/>
          </w:tcPr>
          <w:p w:rsidR="00BC6FAB" w:rsidRPr="00E74491" w:rsidRDefault="00BC6FAB" w:rsidP="00BD42A9">
            <w:pPr>
              <w:rPr>
                <w:rFonts w:ascii="Arial" w:hAnsi="Arial"/>
                <w:kern w:val="0"/>
                <w:sz w:val="18"/>
                <w:szCs w:val="18"/>
                <w:lang w:val="fr-FR"/>
              </w:rPr>
            </w:pPr>
            <w:r w:rsidRPr="00E74491">
              <w:rPr>
                <w:rFonts w:ascii="Arial" w:hAnsi="Arial" w:hint="eastAsia"/>
                <w:kern w:val="0"/>
                <w:sz w:val="18"/>
                <w:szCs w:val="18"/>
                <w:lang w:val="fr-FR"/>
              </w:rPr>
              <w:t>消息标识</w:t>
            </w:r>
          </w:p>
        </w:tc>
      </w:tr>
      <w:tr w:rsidR="00BC6FAB" w:rsidTr="00F2135F">
        <w:trPr>
          <w:jc w:val="center"/>
        </w:trPr>
        <w:tc>
          <w:tcPr>
            <w:tcW w:w="1607" w:type="dxa"/>
          </w:tcPr>
          <w:p w:rsidR="00BC6FAB" w:rsidRPr="00C8364D" w:rsidRDefault="00BC6FAB" w:rsidP="00BD42A9">
            <w:pPr>
              <w:pStyle w:val="TAL"/>
              <w:rPr>
                <w:lang w:val="fr-FR" w:eastAsia="zh-CN"/>
              </w:rPr>
            </w:pPr>
            <w:r w:rsidRPr="00C8364D">
              <w:rPr>
                <w:rFonts w:hint="eastAsia"/>
                <w:lang w:val="fr-FR" w:eastAsia="zh-CN"/>
              </w:rPr>
              <w:t>traceFlag</w:t>
            </w:r>
          </w:p>
        </w:tc>
        <w:tc>
          <w:tcPr>
            <w:tcW w:w="709" w:type="dxa"/>
          </w:tcPr>
          <w:p w:rsidR="00BC6FAB" w:rsidRPr="00C8364D" w:rsidRDefault="00BC6FAB" w:rsidP="00BD42A9">
            <w:pPr>
              <w:spacing w:line="240" w:lineRule="atLeast"/>
              <w:rPr>
                <w:rFonts w:ascii="Arial" w:hAnsi="Arial"/>
                <w:kern w:val="0"/>
                <w:sz w:val="18"/>
                <w:szCs w:val="18"/>
                <w:lang w:val="fr-FR"/>
              </w:rPr>
            </w:pPr>
            <w:r w:rsidRPr="00C8364D">
              <w:rPr>
                <w:rFonts w:ascii="Arial" w:hAnsi="Arial" w:hint="eastAsia"/>
                <w:kern w:val="0"/>
                <w:sz w:val="18"/>
                <w:szCs w:val="18"/>
                <w:lang w:val="fr-FR"/>
              </w:rPr>
              <w:t xml:space="preserve">O </w:t>
            </w:r>
          </w:p>
        </w:tc>
        <w:tc>
          <w:tcPr>
            <w:tcW w:w="1275" w:type="dxa"/>
          </w:tcPr>
          <w:p w:rsidR="00BC6FAB" w:rsidRPr="00C8364D" w:rsidRDefault="00BC6FAB" w:rsidP="00BD42A9">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851" w:type="dxa"/>
          </w:tcPr>
          <w:p w:rsidR="00BC6FAB" w:rsidRPr="00C8364D" w:rsidRDefault="00BC6FAB" w:rsidP="00BD42A9">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5381" w:type="dxa"/>
          </w:tcPr>
          <w:p w:rsidR="00BC6FAB" w:rsidRPr="00C8364D" w:rsidRDefault="00BC6FAB" w:rsidP="00BD42A9">
            <w:pPr>
              <w:spacing w:line="240" w:lineRule="atLeast"/>
              <w:rPr>
                <w:rFonts w:ascii="Arial" w:hAnsi="Arial"/>
                <w:kern w:val="0"/>
                <w:sz w:val="18"/>
                <w:szCs w:val="18"/>
                <w:lang w:val="fr-FR"/>
              </w:rPr>
            </w:pPr>
            <w:r>
              <w:rPr>
                <w:rFonts w:ascii="Arial" w:hAnsi="Arial" w:hint="eastAsia"/>
                <w:kern w:val="0"/>
                <w:sz w:val="18"/>
                <w:szCs w:val="18"/>
                <w:lang w:val="fr-FR"/>
              </w:rPr>
              <w:t>跟踪标志</w:t>
            </w:r>
          </w:p>
        </w:tc>
      </w:tr>
      <w:tr w:rsidR="00BC6FAB" w:rsidTr="00F2135F">
        <w:trPr>
          <w:jc w:val="center"/>
        </w:trPr>
        <w:tc>
          <w:tcPr>
            <w:tcW w:w="1607" w:type="dxa"/>
          </w:tcPr>
          <w:p w:rsidR="00BC6FAB" w:rsidRPr="00C8364D" w:rsidRDefault="00BC6FAB" w:rsidP="00BD42A9">
            <w:pPr>
              <w:pStyle w:val="TAL"/>
              <w:rPr>
                <w:lang w:val="fr-FR" w:eastAsia="zh-CN"/>
              </w:rPr>
            </w:pPr>
            <w:r>
              <w:rPr>
                <w:rFonts w:hint="eastAsia"/>
                <w:lang w:val="fr-FR" w:eastAsia="zh-CN"/>
              </w:rPr>
              <w:t>userID</w:t>
            </w:r>
          </w:p>
        </w:tc>
        <w:tc>
          <w:tcPr>
            <w:tcW w:w="709" w:type="dxa"/>
          </w:tcPr>
          <w:p w:rsidR="00BC6FAB" w:rsidRPr="00C8364D" w:rsidRDefault="00BC6FAB" w:rsidP="00BD42A9">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1275" w:type="dxa"/>
          </w:tcPr>
          <w:p w:rsidR="00BC6FAB" w:rsidRDefault="00BC6FAB" w:rsidP="00BD42A9">
            <w:pPr>
              <w:spacing w:line="240" w:lineRule="atLeast"/>
              <w:rPr>
                <w:rFonts w:ascii="Arial" w:hAnsi="Arial"/>
                <w:kern w:val="0"/>
                <w:sz w:val="18"/>
                <w:szCs w:val="18"/>
                <w:lang w:val="fr-FR"/>
              </w:rPr>
            </w:pPr>
            <w:r>
              <w:rPr>
                <w:rFonts w:ascii="Arial" w:hAnsi="Arial" w:hint="eastAsia"/>
                <w:kern w:val="0"/>
                <w:sz w:val="18"/>
                <w:szCs w:val="18"/>
                <w:lang w:val="fr-FR"/>
              </w:rPr>
              <w:t>Bigint</w:t>
            </w:r>
          </w:p>
        </w:tc>
        <w:tc>
          <w:tcPr>
            <w:tcW w:w="851" w:type="dxa"/>
          </w:tcPr>
          <w:p w:rsidR="00BC6FAB" w:rsidRDefault="00BC6FAB" w:rsidP="00BD42A9">
            <w:pPr>
              <w:spacing w:line="240" w:lineRule="atLeast"/>
              <w:rPr>
                <w:rFonts w:ascii="Arial" w:hAnsi="Arial"/>
                <w:kern w:val="0"/>
                <w:sz w:val="18"/>
                <w:szCs w:val="18"/>
                <w:lang w:val="fr-FR"/>
              </w:rPr>
            </w:pPr>
          </w:p>
        </w:tc>
        <w:tc>
          <w:tcPr>
            <w:tcW w:w="5381" w:type="dxa"/>
          </w:tcPr>
          <w:p w:rsidR="00BC6FAB" w:rsidRDefault="00BC6FAB" w:rsidP="00BD42A9">
            <w:pPr>
              <w:spacing w:line="240" w:lineRule="atLeast"/>
              <w:rPr>
                <w:rFonts w:ascii="Arial" w:hAnsi="Arial"/>
                <w:kern w:val="0"/>
                <w:sz w:val="18"/>
                <w:szCs w:val="18"/>
                <w:lang w:val="fr-FR"/>
              </w:rPr>
            </w:pPr>
            <w:r>
              <w:rPr>
                <w:rFonts w:ascii="Arial" w:hAnsi="Arial" w:hint="eastAsia"/>
                <w:kern w:val="0"/>
                <w:sz w:val="18"/>
                <w:szCs w:val="18"/>
                <w:lang w:val="fr-FR"/>
              </w:rPr>
              <w:t>用户</w:t>
            </w:r>
            <w:r>
              <w:rPr>
                <w:rFonts w:ascii="Arial" w:hAnsi="Arial" w:hint="eastAsia"/>
                <w:kern w:val="0"/>
                <w:sz w:val="18"/>
                <w:szCs w:val="18"/>
                <w:lang w:val="fr-FR"/>
              </w:rPr>
              <w:t>ID</w:t>
            </w:r>
            <w:r>
              <w:rPr>
                <w:rFonts w:ascii="Arial" w:hAnsi="Arial" w:hint="eastAsia"/>
                <w:kern w:val="0"/>
                <w:sz w:val="18"/>
                <w:szCs w:val="18"/>
                <w:lang w:val="fr-FR"/>
              </w:rPr>
              <w:t>（内部）</w:t>
            </w:r>
          </w:p>
        </w:tc>
      </w:tr>
      <w:tr w:rsidR="00804B5A" w:rsidTr="00F2135F">
        <w:trPr>
          <w:jc w:val="center"/>
        </w:trPr>
        <w:tc>
          <w:tcPr>
            <w:tcW w:w="1607" w:type="dxa"/>
          </w:tcPr>
          <w:p w:rsidR="00804B5A" w:rsidRDefault="00804B5A" w:rsidP="00BD42A9">
            <w:pPr>
              <w:pStyle w:val="TAL"/>
              <w:rPr>
                <w:lang w:val="fr-FR" w:eastAsia="zh-CN"/>
              </w:rPr>
            </w:pPr>
            <w:r>
              <w:rPr>
                <w:rFonts w:hint="eastAsia"/>
              </w:rPr>
              <w:t>serviceToken</w:t>
            </w:r>
          </w:p>
        </w:tc>
        <w:tc>
          <w:tcPr>
            <w:tcW w:w="709" w:type="dxa"/>
          </w:tcPr>
          <w:p w:rsidR="00804B5A" w:rsidRDefault="00804B5A" w:rsidP="00BD42A9">
            <w:pPr>
              <w:spacing w:line="240" w:lineRule="atLeast"/>
              <w:rPr>
                <w:rFonts w:ascii="Arial" w:hAnsi="Arial"/>
                <w:kern w:val="0"/>
                <w:sz w:val="18"/>
                <w:szCs w:val="18"/>
                <w:lang w:val="fr-FR"/>
              </w:rPr>
            </w:pPr>
            <w:r>
              <w:rPr>
                <w:rFonts w:hint="eastAsia"/>
                <w:lang w:val="fr-FR"/>
              </w:rPr>
              <w:t>O</w:t>
            </w:r>
          </w:p>
        </w:tc>
        <w:tc>
          <w:tcPr>
            <w:tcW w:w="1275" w:type="dxa"/>
          </w:tcPr>
          <w:p w:rsidR="00804B5A" w:rsidRDefault="00804B5A" w:rsidP="00BD42A9">
            <w:pPr>
              <w:spacing w:line="240" w:lineRule="atLeast"/>
              <w:rPr>
                <w:rFonts w:ascii="Arial" w:hAnsi="Arial"/>
                <w:kern w:val="0"/>
                <w:sz w:val="18"/>
                <w:szCs w:val="18"/>
                <w:lang w:val="fr-FR"/>
              </w:rPr>
            </w:pPr>
            <w:r>
              <w:rPr>
                <w:rFonts w:hint="eastAsia"/>
                <w:lang w:val="fr-FR"/>
              </w:rPr>
              <w:t>String</w:t>
            </w:r>
          </w:p>
        </w:tc>
        <w:tc>
          <w:tcPr>
            <w:tcW w:w="851" w:type="dxa"/>
          </w:tcPr>
          <w:p w:rsidR="00804B5A" w:rsidRDefault="00804B5A" w:rsidP="00BD42A9">
            <w:pPr>
              <w:spacing w:line="240" w:lineRule="atLeast"/>
              <w:rPr>
                <w:rFonts w:ascii="Arial" w:hAnsi="Arial"/>
                <w:kern w:val="0"/>
                <w:sz w:val="18"/>
                <w:szCs w:val="18"/>
                <w:lang w:val="fr-FR"/>
              </w:rPr>
            </w:pPr>
          </w:p>
        </w:tc>
        <w:tc>
          <w:tcPr>
            <w:tcW w:w="5381" w:type="dxa"/>
          </w:tcPr>
          <w:p w:rsidR="00804B5A" w:rsidRDefault="00804B5A" w:rsidP="00BD42A9">
            <w:pPr>
              <w:spacing w:line="240" w:lineRule="atLeast"/>
              <w:rPr>
                <w:rFonts w:ascii="Arial" w:hAnsi="Arial"/>
                <w:kern w:val="0"/>
                <w:sz w:val="18"/>
                <w:szCs w:val="18"/>
                <w:lang w:val="fr-FR"/>
              </w:rPr>
            </w:pPr>
            <w:r>
              <w:rPr>
                <w:rFonts w:ascii="Arial" w:hAnsi="Arial" w:hint="eastAsia"/>
                <w:kern w:val="0"/>
                <w:sz w:val="18"/>
                <w:szCs w:val="18"/>
                <w:lang w:val="fr-FR"/>
              </w:rPr>
              <w:t>业务</w:t>
            </w:r>
            <w:r>
              <w:rPr>
                <w:rFonts w:ascii="Arial" w:hAnsi="Arial" w:hint="eastAsia"/>
                <w:kern w:val="0"/>
                <w:sz w:val="18"/>
                <w:szCs w:val="18"/>
                <w:lang w:val="fr-FR"/>
              </w:rPr>
              <w:t>Token(AES128</w:t>
            </w:r>
            <w:r>
              <w:rPr>
                <w:rFonts w:ascii="Arial" w:hAnsi="Arial" w:hint="eastAsia"/>
                <w:kern w:val="0"/>
                <w:sz w:val="18"/>
                <w:szCs w:val="18"/>
                <w:lang w:val="fr-FR"/>
              </w:rPr>
              <w:t>加密</w:t>
            </w:r>
            <w:r>
              <w:rPr>
                <w:rFonts w:ascii="Arial" w:hAnsi="Arial" w:hint="eastAsia"/>
                <w:kern w:val="0"/>
                <w:sz w:val="18"/>
                <w:szCs w:val="18"/>
                <w:lang w:val="fr-FR"/>
              </w:rPr>
              <w:t>)</w:t>
            </w:r>
          </w:p>
          <w:p w:rsidR="00804B5A" w:rsidRDefault="00804B5A" w:rsidP="00804B5A">
            <w:pPr>
              <w:spacing w:line="240" w:lineRule="atLeast"/>
              <w:rPr>
                <w:rFonts w:ascii="Arial" w:hAnsi="Arial"/>
                <w:kern w:val="0"/>
                <w:sz w:val="18"/>
                <w:szCs w:val="18"/>
                <w:lang w:val="fr-FR"/>
              </w:rPr>
            </w:pPr>
            <w:r>
              <w:rPr>
                <w:rFonts w:ascii="Arial" w:hAnsi="Arial" w:hint="eastAsia"/>
                <w:kern w:val="0"/>
                <w:sz w:val="18"/>
                <w:szCs w:val="18"/>
                <w:lang w:val="fr-FR"/>
              </w:rPr>
              <w:t>注：输入业务标识时，才返回</w:t>
            </w:r>
            <w:r>
              <w:rPr>
                <w:rFonts w:ascii="Arial" w:hAnsi="Arial" w:hint="eastAsia"/>
                <w:kern w:val="0"/>
                <w:sz w:val="18"/>
                <w:szCs w:val="18"/>
                <w:lang w:val="fr-FR"/>
              </w:rPr>
              <w:t>serviceToken</w:t>
            </w:r>
          </w:p>
        </w:tc>
      </w:tr>
      <w:tr w:rsidR="00E053B8" w:rsidTr="00F2135F">
        <w:trPr>
          <w:jc w:val="center"/>
        </w:trPr>
        <w:tc>
          <w:tcPr>
            <w:tcW w:w="1607" w:type="dxa"/>
          </w:tcPr>
          <w:p w:rsidR="00E053B8" w:rsidRDefault="00E053B8" w:rsidP="00E053B8">
            <w:pPr>
              <w:pStyle w:val="TAL"/>
              <w:rPr>
                <w:lang w:eastAsia="zh-CN"/>
              </w:rPr>
            </w:pPr>
            <w:r>
              <w:rPr>
                <w:rFonts w:hint="eastAsia"/>
                <w:lang w:eastAsia="zh-CN"/>
              </w:rPr>
              <w:t>siteID</w:t>
            </w:r>
          </w:p>
        </w:tc>
        <w:tc>
          <w:tcPr>
            <w:tcW w:w="709" w:type="dxa"/>
          </w:tcPr>
          <w:p w:rsidR="00E053B8" w:rsidRDefault="00E053B8" w:rsidP="00BD42A9">
            <w:pPr>
              <w:spacing w:line="240" w:lineRule="atLeast"/>
              <w:rPr>
                <w:lang w:val="fr-FR"/>
              </w:rPr>
            </w:pPr>
            <w:r>
              <w:rPr>
                <w:rFonts w:hint="eastAsia"/>
                <w:lang w:val="fr-FR"/>
              </w:rPr>
              <w:t>O</w:t>
            </w:r>
          </w:p>
        </w:tc>
        <w:tc>
          <w:tcPr>
            <w:tcW w:w="1275" w:type="dxa"/>
          </w:tcPr>
          <w:p w:rsidR="00E053B8" w:rsidRDefault="00E053B8" w:rsidP="00BD42A9">
            <w:pPr>
              <w:spacing w:line="240" w:lineRule="atLeast"/>
              <w:rPr>
                <w:lang w:val="fr-FR"/>
              </w:rPr>
            </w:pPr>
            <w:r>
              <w:rPr>
                <w:lang w:val="fr-FR"/>
              </w:rPr>
              <w:t>I</w:t>
            </w:r>
            <w:r>
              <w:rPr>
                <w:rFonts w:hint="eastAsia"/>
                <w:lang w:val="fr-FR"/>
              </w:rPr>
              <w:t>nt</w:t>
            </w:r>
          </w:p>
        </w:tc>
        <w:tc>
          <w:tcPr>
            <w:tcW w:w="851" w:type="dxa"/>
          </w:tcPr>
          <w:p w:rsidR="00E053B8" w:rsidRDefault="00E053B8" w:rsidP="00BD42A9">
            <w:pPr>
              <w:spacing w:line="240" w:lineRule="atLeast"/>
              <w:rPr>
                <w:rFonts w:ascii="Arial" w:hAnsi="Arial"/>
                <w:kern w:val="0"/>
                <w:sz w:val="18"/>
                <w:szCs w:val="18"/>
                <w:lang w:val="fr-FR"/>
              </w:rPr>
            </w:pPr>
          </w:p>
        </w:tc>
        <w:tc>
          <w:tcPr>
            <w:tcW w:w="5381" w:type="dxa"/>
          </w:tcPr>
          <w:p w:rsidR="00E053B8" w:rsidRDefault="00E053B8" w:rsidP="00BD42A9">
            <w:pPr>
              <w:spacing w:line="240" w:lineRule="atLeast"/>
              <w:rPr>
                <w:rFonts w:ascii="Arial" w:hAnsi="Arial"/>
                <w:kern w:val="0"/>
                <w:sz w:val="18"/>
                <w:szCs w:val="18"/>
                <w:lang w:val="fr-FR"/>
              </w:rPr>
            </w:pPr>
            <w:r>
              <w:rPr>
                <w:rFonts w:ascii="Arial" w:hAnsi="Arial" w:hint="eastAsia"/>
                <w:kern w:val="0"/>
                <w:sz w:val="18"/>
                <w:szCs w:val="18"/>
                <w:lang w:val="fr-FR"/>
              </w:rPr>
              <w:t>站点号</w:t>
            </w:r>
          </w:p>
        </w:tc>
      </w:tr>
    </w:tbl>
    <w:p w:rsidR="00BC6FAB" w:rsidRDefault="00BC6FAB" w:rsidP="00BC6FAB">
      <w:pPr>
        <w:ind w:left="198"/>
      </w:pPr>
    </w:p>
    <w:p w:rsidR="00BC6FAB" w:rsidRDefault="00BC6FAB" w:rsidP="00407B6C">
      <w:pPr>
        <w:pStyle w:val="41"/>
      </w:pPr>
      <w:r>
        <w:rPr>
          <w:rFonts w:hint="eastAsia"/>
        </w:rPr>
        <w:t>异常信息</w:t>
      </w:r>
    </w:p>
    <w:p w:rsidR="00BC6FAB" w:rsidRDefault="00BC6FAB" w:rsidP="00BC6FAB">
      <w:pPr>
        <w:pStyle w:val="a4"/>
        <w:ind w:firstLine="210"/>
      </w:pPr>
      <w:r>
        <w:rPr>
          <w:rFonts w:hint="eastAsia"/>
        </w:rPr>
        <w:t>失败则抛出异常</w:t>
      </w:r>
      <w:r>
        <w:rPr>
          <w:rFonts w:hint="eastAsia"/>
        </w:rPr>
        <w:t>CException</w:t>
      </w:r>
      <w:r>
        <w:rPr>
          <w:rFonts w:hint="eastAsia"/>
        </w:rPr>
        <w:t>，具体内容请参考异常码定义文档。</w:t>
      </w:r>
    </w:p>
    <w:p w:rsidR="00BC6FAB" w:rsidRDefault="00BC6FAB" w:rsidP="00BC6FAB">
      <w:pPr>
        <w:ind w:firstLine="210"/>
      </w:pPr>
      <w:r>
        <w:rPr>
          <w:rFonts w:hint="eastAsia"/>
        </w:rPr>
        <w:t>异常码：</w:t>
      </w:r>
      <w:r>
        <w:rPr>
          <w:rFonts w:hint="eastAsia"/>
        </w:rPr>
        <w:t>1~999</w:t>
      </w:r>
      <w:r>
        <w:rPr>
          <w:rFonts w:hint="eastAsia"/>
        </w:rPr>
        <w:t>表示需要前转的归属站点号。</w:t>
      </w:r>
      <w:r w:rsidR="005B3C71">
        <w:rPr>
          <w:rFonts w:hint="eastAsia"/>
        </w:rPr>
        <w:t>调用者发现此错误时，要求重新到归属站点访问。</w:t>
      </w:r>
    </w:p>
    <w:p w:rsidR="00BC6FAB" w:rsidRDefault="00BC6FAB" w:rsidP="00407B6C">
      <w:pPr>
        <w:pStyle w:val="41"/>
      </w:pPr>
      <w:r>
        <w:rPr>
          <w:rFonts w:hint="eastAsia"/>
        </w:rPr>
        <w:t>Json</w:t>
      </w:r>
      <w:r>
        <w:rPr>
          <w:rFonts w:hint="eastAsia"/>
        </w:rPr>
        <w:t>接口登录认证信息说明</w:t>
      </w:r>
    </w:p>
    <w:p w:rsidR="00BC6FAB" w:rsidRPr="00AA2E28" w:rsidRDefault="00BC6FAB" w:rsidP="00BC6FAB">
      <w:pPr>
        <w:rPr>
          <w:lang w:val="fr-FR"/>
        </w:rPr>
      </w:pPr>
      <w:r>
        <w:rPr>
          <w:rFonts w:hint="eastAsia"/>
        </w:rPr>
        <w:t xml:space="preserve">   Authorization</w:t>
      </w:r>
      <w:r>
        <w:rPr>
          <w:rFonts w:hint="eastAsia"/>
        </w:rPr>
        <w:t>中无需登录认证信息。</w:t>
      </w:r>
    </w:p>
    <w:p w:rsidR="00B94ECC" w:rsidRPr="0026055C" w:rsidRDefault="00D15F05" w:rsidP="00407B6C">
      <w:pPr>
        <w:pStyle w:val="31"/>
        <w:rPr>
          <w:rStyle w:val="210"/>
          <w:lang w:val="fr-FR"/>
        </w:rPr>
      </w:pPr>
      <w:r w:rsidRPr="0026055C">
        <w:rPr>
          <w:rStyle w:val="210"/>
          <w:rFonts w:hint="eastAsia"/>
          <w:lang w:val="fr-FR"/>
        </w:rPr>
        <w:lastRenderedPageBreak/>
        <w:t>HTTP</w:t>
      </w:r>
      <w:r>
        <w:rPr>
          <w:rStyle w:val="210"/>
          <w:rFonts w:hint="eastAsia"/>
          <w:lang w:val="fr-FR"/>
        </w:rPr>
        <w:t>S</w:t>
      </w:r>
      <w:r w:rsidR="00B94ECC">
        <w:rPr>
          <w:rStyle w:val="210"/>
          <w:rFonts w:hint="eastAsia"/>
        </w:rPr>
        <w:t>接口</w:t>
      </w:r>
    </w:p>
    <w:p w:rsidR="00B94ECC" w:rsidRPr="0026055C" w:rsidRDefault="00B94ECC" w:rsidP="00407B6C">
      <w:pPr>
        <w:pStyle w:val="41"/>
        <w:rPr>
          <w:lang w:val="fr-FR"/>
        </w:rPr>
      </w:pPr>
      <w:r>
        <w:rPr>
          <w:rFonts w:hint="eastAsia"/>
        </w:rPr>
        <w:t>描述</w:t>
      </w:r>
    </w:p>
    <w:p w:rsidR="00D15F05" w:rsidRDefault="00D15F05" w:rsidP="00B94ECC">
      <w:pPr>
        <w:ind w:firstLine="420"/>
        <w:rPr>
          <w:ins w:id="596" w:author="x00116998" w:date="2015-01-04T11:15:00Z"/>
          <w:lang w:val="fr-FR"/>
        </w:rPr>
      </w:pPr>
      <w:ins w:id="597" w:author="x00116998" w:date="2015-01-04T11:15:00Z">
        <w:r>
          <w:rPr>
            <w:rFonts w:hint="eastAsia"/>
            <w:lang w:val="fr-FR"/>
          </w:rPr>
          <w:t>本接口用于客户端已经登录过，</w:t>
        </w:r>
      </w:ins>
      <w:ins w:id="598" w:author="x00116998" w:date="2015-01-04T11:16:00Z">
        <w:r>
          <w:rPr>
            <w:rFonts w:hint="eastAsia"/>
            <w:lang w:val="fr-FR"/>
          </w:rPr>
          <w:t>某些重要流程</w:t>
        </w:r>
      </w:ins>
      <w:ins w:id="599" w:author="x00116998" w:date="2015-01-04T11:15:00Z">
        <w:r>
          <w:rPr>
            <w:rFonts w:hint="eastAsia"/>
            <w:lang w:val="fr-FR"/>
          </w:rPr>
          <w:t>为</w:t>
        </w:r>
      </w:ins>
      <w:ins w:id="600" w:author="x00116998" w:date="2015-01-04T11:16:00Z">
        <w:r>
          <w:rPr>
            <w:rFonts w:hint="eastAsia"/>
            <w:lang w:val="fr-FR"/>
          </w:rPr>
          <w:t>了</w:t>
        </w:r>
      </w:ins>
      <w:ins w:id="601" w:author="x00116998" w:date="2015-01-04T11:15:00Z">
        <w:r>
          <w:rPr>
            <w:rFonts w:hint="eastAsia"/>
            <w:lang w:val="fr-FR"/>
          </w:rPr>
          <w:t>安全</w:t>
        </w:r>
      </w:ins>
      <w:ins w:id="602" w:author="x00116998" w:date="2015-01-04T11:16:00Z">
        <w:r>
          <w:rPr>
            <w:rFonts w:hint="eastAsia"/>
            <w:lang w:val="fr-FR"/>
          </w:rPr>
          <w:t>，</w:t>
        </w:r>
      </w:ins>
      <w:ins w:id="603" w:author="x00116998" w:date="2015-01-04T11:15:00Z">
        <w:r>
          <w:rPr>
            <w:rFonts w:hint="eastAsia"/>
            <w:lang w:val="fr-FR"/>
          </w:rPr>
          <w:t>输入密码做</w:t>
        </w:r>
      </w:ins>
      <w:ins w:id="604" w:author="x00116998" w:date="2015-01-04T11:19:00Z">
        <w:r w:rsidR="00DF0E63">
          <w:rPr>
            <w:rFonts w:hint="eastAsia"/>
          </w:rPr>
          <w:t>密码确认认证</w:t>
        </w:r>
      </w:ins>
      <w:ins w:id="605" w:author="x00116998" w:date="2015-01-04T11:15:00Z">
        <w:r>
          <w:rPr>
            <w:rFonts w:hint="eastAsia"/>
            <w:lang w:val="fr-FR"/>
          </w:rPr>
          <w:t>。</w:t>
        </w:r>
      </w:ins>
    </w:p>
    <w:p w:rsidR="00B94ECC" w:rsidRDefault="00B94ECC" w:rsidP="00B94ECC">
      <w:pPr>
        <w:ind w:firstLine="420"/>
        <w:rPr>
          <w:lang w:val="fr-FR"/>
        </w:rPr>
      </w:pPr>
      <w:r>
        <w:rPr>
          <w:rFonts w:hint="eastAsia"/>
          <w:lang w:val="fr-FR"/>
        </w:rPr>
        <w:t>该操作无需携带服务端已通过认证的</w:t>
      </w:r>
      <w:r>
        <w:rPr>
          <w:rFonts w:hint="eastAsia"/>
          <w:lang w:val="fr-FR"/>
        </w:rPr>
        <w:t>sessionID</w:t>
      </w:r>
      <w:r>
        <w:rPr>
          <w:rFonts w:hint="eastAsia"/>
          <w:lang w:val="fr-FR"/>
        </w:rPr>
        <w:t>。</w:t>
      </w:r>
    </w:p>
    <w:p w:rsidR="00B94ECC" w:rsidRPr="00AA2E28" w:rsidRDefault="00B94ECC" w:rsidP="00B94ECC">
      <w:pPr>
        <w:ind w:firstLine="420"/>
        <w:rPr>
          <w:lang w:val="fr-FR"/>
        </w:rPr>
      </w:pPr>
      <w:r>
        <w:rPr>
          <w:rFonts w:hint="eastAsia"/>
          <w:lang w:val="fr-FR"/>
        </w:rPr>
        <w:t>UP</w:t>
      </w:r>
      <w:r>
        <w:rPr>
          <w:rFonts w:hint="eastAsia"/>
          <w:lang w:val="fr-FR"/>
        </w:rPr>
        <w:t>返回</w:t>
      </w:r>
      <w:r>
        <w:rPr>
          <w:rFonts w:hint="eastAsia"/>
        </w:rPr>
        <w:t>异常码</w:t>
      </w:r>
      <w:r w:rsidRPr="00E81EFF">
        <w:rPr>
          <w:rFonts w:hint="eastAsia"/>
          <w:lang w:val="fr-FR"/>
        </w:rPr>
        <w:t>(</w:t>
      </w:r>
      <w:r>
        <w:rPr>
          <w:rFonts w:hint="eastAsia"/>
          <w:lang w:val="fr-FR"/>
        </w:rPr>
        <w:t>1~999</w:t>
      </w:r>
      <w:r w:rsidRPr="00E81EFF">
        <w:rPr>
          <w:rFonts w:hint="eastAsia"/>
          <w:lang w:val="fr-FR"/>
        </w:rPr>
        <w:t>)</w:t>
      </w:r>
      <w:r>
        <w:rPr>
          <w:rFonts w:hint="eastAsia"/>
        </w:rPr>
        <w:t>时</w:t>
      </w:r>
      <w:r w:rsidRPr="00E81EFF">
        <w:rPr>
          <w:rFonts w:hint="eastAsia"/>
          <w:lang w:val="fr-FR"/>
        </w:rPr>
        <w:t>，</w:t>
      </w:r>
      <w:r w:rsidRPr="00E81EFF">
        <w:rPr>
          <w:rFonts w:hint="eastAsia"/>
          <w:lang w:val="fr-FR"/>
        </w:rPr>
        <w:t>AccountServer</w:t>
      </w:r>
      <w:r>
        <w:rPr>
          <w:rFonts w:hint="eastAsia"/>
        </w:rPr>
        <w:t>返回重定向</w:t>
      </w:r>
      <w:r w:rsidRPr="00E81EFF">
        <w:rPr>
          <w:rFonts w:hint="eastAsia"/>
          <w:lang w:val="fr-FR"/>
        </w:rPr>
        <w:t>，</w:t>
      </w:r>
      <w:r>
        <w:rPr>
          <w:rFonts w:hint="eastAsia"/>
        </w:rPr>
        <w:t>重定向</w:t>
      </w:r>
      <w:r w:rsidRPr="00E81EFF">
        <w:rPr>
          <w:rFonts w:hint="eastAsia"/>
          <w:lang w:val="fr-FR"/>
        </w:rPr>
        <w:t>URL</w:t>
      </w:r>
      <w:r>
        <w:rPr>
          <w:rFonts w:hint="eastAsia"/>
        </w:rPr>
        <w:t>为源</w:t>
      </w:r>
      <w:r w:rsidRPr="00E81EFF">
        <w:rPr>
          <w:rFonts w:hint="eastAsia"/>
          <w:lang w:val="fr-FR"/>
        </w:rPr>
        <w:t>URL</w:t>
      </w:r>
      <w:r>
        <w:rPr>
          <w:rFonts w:hint="eastAsia"/>
          <w:lang w:val="fr-FR"/>
        </w:rPr>
        <w:t>的子域名部分</w:t>
      </w:r>
      <w:r>
        <w:rPr>
          <w:rFonts w:hint="eastAsia"/>
        </w:rPr>
        <w:t>增加归属站点号。</w:t>
      </w:r>
    </w:p>
    <w:p w:rsidR="00B94ECC" w:rsidRDefault="00B94ECC" w:rsidP="00407B6C">
      <w:pPr>
        <w:pStyle w:val="41"/>
      </w:pPr>
      <w:r w:rsidRPr="00A6475E">
        <w:rPr>
          <w:rFonts w:hint="eastAsia"/>
        </w:rPr>
        <w:t>协议映射</w:t>
      </w:r>
    </w:p>
    <w:p w:rsidR="00B94ECC" w:rsidRPr="00A6475E" w:rsidRDefault="00B94ECC" w:rsidP="00B94ECC">
      <w:pPr>
        <w:numPr>
          <w:ilvl w:val="0"/>
          <w:numId w:val="22"/>
        </w:numPr>
        <w:tabs>
          <w:tab w:val="num" w:pos="0"/>
        </w:tabs>
        <w:rPr>
          <w:b/>
        </w:rPr>
      </w:pPr>
      <w:r>
        <w:rPr>
          <w:rFonts w:hint="eastAsia"/>
          <w:b/>
        </w:rPr>
        <w:t>1)</w:t>
      </w:r>
      <w:r w:rsidRPr="00A6475E">
        <w:rPr>
          <w:rFonts w:hint="eastAsia"/>
          <w:b/>
        </w:rPr>
        <w:t>请求消息</w:t>
      </w:r>
      <w:r>
        <w:rPr>
          <w:rFonts w:hint="eastAsia"/>
          <w:b/>
        </w:rPr>
        <w:t>(URL encode</w:t>
      </w:r>
      <w:r>
        <w:rPr>
          <w:rFonts w:hint="eastAsia"/>
          <w:b/>
        </w:rPr>
        <w:t>编码</w:t>
      </w:r>
      <w:r>
        <w:rPr>
          <w:rFonts w:hint="eastAsia"/>
          <w:b/>
        </w:rPr>
        <w:t>)</w:t>
      </w:r>
    </w:p>
    <w:p w:rsidR="00B94ECC" w:rsidRPr="00A6475E" w:rsidRDefault="00B94ECC" w:rsidP="00B94ECC">
      <w:r w:rsidRPr="00A6475E">
        <w:t>POST</w:t>
      </w:r>
      <w:r w:rsidRPr="00A6475E">
        <w:rPr>
          <w:rFonts w:hint="eastAsia"/>
        </w:rPr>
        <w:t xml:space="preserve"> </w:t>
      </w:r>
      <w:r w:rsidRPr="00A6475E">
        <w:t>http</w:t>
      </w:r>
      <w:r>
        <w:rPr>
          <w:rFonts w:hint="eastAsia"/>
        </w:rPr>
        <w:t>s</w:t>
      </w:r>
      <w:r w:rsidRPr="00A6475E">
        <w:t>://host:port/</w:t>
      </w:r>
      <w:r>
        <w:rPr>
          <w:rFonts w:hint="eastAsia"/>
        </w:rPr>
        <w:t>AccountServer</w:t>
      </w:r>
      <w:r w:rsidRPr="0026055C">
        <w:rPr>
          <w:lang w:val="fr-FR"/>
        </w:rPr>
        <w:t>/I</w:t>
      </w:r>
      <w:r w:rsidRPr="0026055C">
        <w:rPr>
          <w:rFonts w:hint="eastAsia"/>
          <w:lang w:val="fr-FR"/>
        </w:rPr>
        <w:t>U</w:t>
      </w:r>
      <w:r w:rsidRPr="00A6475E">
        <w:rPr>
          <w:rFonts w:hint="eastAsia"/>
        </w:rPr>
        <w:t>ser</w:t>
      </w:r>
      <w:r>
        <w:rPr>
          <w:rFonts w:hint="eastAsia"/>
        </w:rPr>
        <w:t>Pwd</w:t>
      </w:r>
      <w:r w:rsidRPr="00A6475E">
        <w:rPr>
          <w:rFonts w:hint="eastAsia"/>
        </w:rPr>
        <w:t>Mng</w:t>
      </w:r>
      <w:r>
        <w:rPr>
          <w:rFonts w:hint="eastAsia"/>
        </w:rPr>
        <w:t>/uid</w:t>
      </w:r>
      <w:r>
        <w:t>V</w:t>
      </w:r>
      <w:r>
        <w:rPr>
          <w:rFonts w:hint="eastAsia"/>
        </w:rPr>
        <w:t>erifyPassword</w:t>
      </w:r>
      <w:r w:rsidRPr="00A6475E">
        <w:t xml:space="preserve"> </w:t>
      </w:r>
      <w:r>
        <w:rPr>
          <w:rFonts w:hint="eastAsia"/>
        </w:rPr>
        <w:t xml:space="preserve"> </w:t>
      </w:r>
      <w:r w:rsidRPr="00A6475E">
        <w:t>HTTP</w:t>
      </w:r>
      <w:r>
        <w:rPr>
          <w:rFonts w:hint="eastAsia"/>
        </w:rPr>
        <w:t>S</w:t>
      </w:r>
      <w:r w:rsidRPr="00A6475E">
        <w:t>/1.1</w:t>
      </w:r>
    </w:p>
    <w:p w:rsidR="00B94ECC" w:rsidRDefault="00B94ECC" w:rsidP="00B94ECC">
      <w:pPr>
        <w:rPr>
          <w:i/>
        </w:rPr>
      </w:pPr>
      <w:r w:rsidRPr="00A6475E">
        <w:rPr>
          <w:i/>
        </w:rPr>
        <w:t>Authorization</w:t>
      </w:r>
      <w:r w:rsidRPr="00A6475E">
        <w:rPr>
          <w:rFonts w:hint="eastAsia"/>
          <w:i/>
        </w:rPr>
        <w:t>:</w:t>
      </w:r>
      <w:r w:rsidRPr="00A6475E">
        <w:rPr>
          <w:i/>
        </w:rPr>
        <w:t xml:space="preserve"> </w:t>
      </w:r>
      <w:r>
        <w:rPr>
          <w:rFonts w:hint="eastAsia"/>
          <w:i/>
        </w:rPr>
        <w:t>无</w:t>
      </w:r>
    </w:p>
    <w:p w:rsidR="00B94ECC" w:rsidRDefault="00B94ECC" w:rsidP="00B94ECC">
      <w:pPr>
        <w:rPr>
          <w:lang w:val="de-DE"/>
        </w:rPr>
      </w:pPr>
      <w:r>
        <w:rPr>
          <w:rFonts w:hint="eastAsia"/>
          <w:i/>
        </w:rPr>
        <w:t>消息体：</w:t>
      </w:r>
      <w:r w:rsidRPr="00A6475E">
        <w:rPr>
          <w:lang w:val="de-DE"/>
        </w:rPr>
        <w:t xml:space="preserve"> </w:t>
      </w:r>
    </w:p>
    <w:p w:rsidR="00B94ECC" w:rsidRDefault="00B94ECC" w:rsidP="00B94ECC">
      <w:pPr>
        <w:ind w:firstLine="420"/>
        <w:rPr>
          <w:lang w:val="de-DE"/>
        </w:rPr>
      </w:pPr>
      <w:r w:rsidRPr="00BB213E">
        <w:rPr>
          <w:lang w:val="de-DE"/>
        </w:rPr>
        <w:t>acT=0&amp;ac=008613677777777&amp;pw=DFSFSDFSAFDSDFSDFASDFASDFSDFSDAD</w:t>
      </w:r>
      <w:r>
        <w:rPr>
          <w:rFonts w:hint="eastAsia"/>
          <w:lang w:val="de-DE"/>
        </w:rPr>
        <w:t>&amp;clT=0</w:t>
      </w:r>
      <w:r>
        <w:rPr>
          <w:lang w:val="de-DE"/>
        </w:rPr>
        <w:t>&amp;</w:t>
      </w:r>
    </w:p>
    <w:p w:rsidR="00B94ECC" w:rsidRDefault="00B94ECC" w:rsidP="00B94ECC">
      <w:pPr>
        <w:ind w:firstLine="420"/>
        <w:rPr>
          <w:lang w:val="de-DE"/>
        </w:rPr>
      </w:pPr>
      <w:r>
        <w:rPr>
          <w:rFonts w:hint="eastAsia"/>
          <w:lang w:val="de-DE"/>
        </w:rPr>
        <w:t>app=</w:t>
      </w:r>
      <w:r w:rsidRPr="00416710">
        <w:rPr>
          <w:rFonts w:ascii="Arial" w:hAnsi="Arial" w:cs="Arial"/>
          <w:color w:val="000000"/>
          <w:kern w:val="0"/>
          <w:sz w:val="18"/>
          <w:szCs w:val="18"/>
          <w:lang w:val="de-DE"/>
        </w:rPr>
        <w:t xml:space="preserve"> com.huawei.hwid</w:t>
      </w:r>
      <w:r w:rsidRPr="00416710">
        <w:rPr>
          <w:rFonts w:ascii="Arial" w:hAnsi="Arial" w:cs="Arial" w:hint="eastAsia"/>
          <w:color w:val="000000"/>
          <w:kern w:val="0"/>
          <w:sz w:val="18"/>
          <w:szCs w:val="18"/>
          <w:lang w:val="de-DE"/>
        </w:rPr>
        <w:t>&amp;dvT=1&amp;dvID=2341245463546</w:t>
      </w:r>
      <w:r>
        <w:rPr>
          <w:rFonts w:hint="eastAsia"/>
          <w:lang w:val="de-DE"/>
        </w:rPr>
        <w:t>&amp;clT=7&amp;</w:t>
      </w:r>
      <w:r w:rsidRPr="00B94ECC">
        <w:rPr>
          <w:rFonts w:hint="eastAsia"/>
          <w:lang w:val="fr-FR"/>
        </w:rPr>
        <w:t xml:space="preserve"> </w:t>
      </w:r>
      <w:r>
        <w:rPr>
          <w:rFonts w:hint="eastAsia"/>
          <w:lang w:val="fr-FR"/>
        </w:rPr>
        <w:t>fg</w:t>
      </w:r>
      <w:r>
        <w:rPr>
          <w:rFonts w:hint="eastAsia"/>
          <w:lang w:val="de-DE"/>
        </w:rPr>
        <w:t>=</w:t>
      </w:r>
      <w:r>
        <w:rPr>
          <w:lang w:val="de-DE"/>
        </w:rPr>
        <w:t>1</w:t>
      </w:r>
      <w:ins w:id="606" w:author="x00116998" w:date="2015-01-04T11:10:00Z">
        <w:r w:rsidR="00D15F05">
          <w:rPr>
            <w:rFonts w:hint="eastAsia"/>
            <w:lang w:val="de-DE"/>
          </w:rPr>
          <w:t>&amp;token=FSADFASDFASGH</w:t>
        </w:r>
      </w:ins>
    </w:p>
    <w:p w:rsidR="00B94ECC" w:rsidRPr="00B94ECC" w:rsidDel="00D15F05" w:rsidRDefault="00B94ECC" w:rsidP="00B94ECC">
      <w:pPr>
        <w:rPr>
          <w:del w:id="607" w:author="x00116998" w:date="2015-01-04T11:10:00Z"/>
          <w:lang w:val="de-DE"/>
        </w:rPr>
      </w:pPr>
    </w:p>
    <w:p w:rsidR="00B94ECC" w:rsidRDefault="00B94ECC" w:rsidP="00B94ECC">
      <w:pPr>
        <w:rPr>
          <w:lang w:val="fr-FR"/>
        </w:rPr>
      </w:pPr>
      <w:r>
        <w:rPr>
          <w:rFonts w:hint="eastAsia"/>
          <w:lang w:val="fr-FR"/>
        </w:rPr>
        <w:t>注</w:t>
      </w:r>
      <w:ins w:id="608" w:author="x00116998" w:date="2015-01-04T11:16:00Z">
        <w:r w:rsidR="00D15F05">
          <w:rPr>
            <w:rFonts w:hint="eastAsia"/>
            <w:lang w:val="fr-FR"/>
          </w:rPr>
          <w:t>1</w:t>
        </w:r>
      </w:ins>
      <w:r>
        <w:rPr>
          <w:rFonts w:hint="eastAsia"/>
          <w:lang w:val="fr-FR"/>
        </w:rPr>
        <w:t>：本接口缩写参数与</w:t>
      </w:r>
      <w:r>
        <w:rPr>
          <w:rFonts w:hint="eastAsia"/>
          <w:lang w:val="fr-FR"/>
        </w:rPr>
        <w:t>json</w:t>
      </w:r>
      <w:r>
        <w:rPr>
          <w:rFonts w:hint="eastAsia"/>
          <w:lang w:val="fr-FR"/>
        </w:rPr>
        <w:t>接口参数对应关系</w:t>
      </w:r>
    </w:p>
    <w:p w:rsidR="00B94ECC" w:rsidRDefault="00B94ECC" w:rsidP="00B94ECC">
      <w:pPr>
        <w:ind w:firstLine="420"/>
        <w:rPr>
          <w:lang w:val="fr-FR"/>
        </w:rPr>
      </w:pPr>
      <w:r>
        <w:rPr>
          <w:rFonts w:hint="eastAsia"/>
          <w:lang w:val="fr-FR"/>
        </w:rPr>
        <w:t>acT</w:t>
      </w:r>
      <w:r>
        <w:rPr>
          <w:lang w:val="fr-FR"/>
        </w:rPr>
        <w:t> </w:t>
      </w:r>
      <w:r>
        <w:rPr>
          <w:rFonts w:hint="eastAsia"/>
          <w:lang w:val="fr-FR"/>
        </w:rPr>
        <w:t>:accountType</w:t>
      </w:r>
      <w:r>
        <w:rPr>
          <w:rFonts w:hint="eastAsia"/>
          <w:lang w:val="fr-FR"/>
        </w:rPr>
        <w:t>、</w:t>
      </w:r>
      <w:r>
        <w:rPr>
          <w:rFonts w:hint="eastAsia"/>
          <w:lang w:val="fr-FR"/>
        </w:rPr>
        <w:t>ac</w:t>
      </w:r>
      <w:r>
        <w:rPr>
          <w:lang w:val="fr-FR"/>
        </w:rPr>
        <w:t> </w:t>
      </w:r>
      <w:r>
        <w:rPr>
          <w:rFonts w:hint="eastAsia"/>
          <w:lang w:val="fr-FR"/>
        </w:rPr>
        <w:t>:userAccount</w:t>
      </w:r>
      <w:r>
        <w:rPr>
          <w:rFonts w:hint="eastAsia"/>
          <w:lang w:val="fr-FR"/>
        </w:rPr>
        <w:t>、</w:t>
      </w:r>
      <w:r>
        <w:rPr>
          <w:rFonts w:hint="eastAsia"/>
          <w:lang w:val="fr-FR"/>
        </w:rPr>
        <w:tab/>
        <w:t>pw</w:t>
      </w:r>
      <w:r>
        <w:rPr>
          <w:lang w:val="fr-FR"/>
        </w:rPr>
        <w:t> </w:t>
      </w:r>
      <w:r>
        <w:rPr>
          <w:rFonts w:hint="eastAsia"/>
          <w:lang w:val="fr-FR"/>
        </w:rPr>
        <w:t>:password</w:t>
      </w:r>
      <w:r>
        <w:rPr>
          <w:rFonts w:hint="eastAsia"/>
          <w:lang w:val="fr-FR"/>
        </w:rPr>
        <w:t>、</w:t>
      </w:r>
      <w:r>
        <w:rPr>
          <w:rFonts w:hint="eastAsia"/>
          <w:lang w:val="fr-FR"/>
        </w:rPr>
        <w:t xml:space="preserve"> clT</w:t>
      </w:r>
      <w:r>
        <w:rPr>
          <w:rFonts w:hint="eastAsia"/>
          <w:lang w:val="fr-FR"/>
        </w:rPr>
        <w:t>：</w:t>
      </w:r>
      <w:r>
        <w:rPr>
          <w:rFonts w:hint="eastAsia"/>
          <w:lang w:val="fr-FR"/>
        </w:rPr>
        <w:t>reqC</w:t>
      </w:r>
      <w:r>
        <w:rPr>
          <w:lang w:val="fr-FR"/>
        </w:rPr>
        <w:t>lientType</w:t>
      </w:r>
    </w:p>
    <w:p w:rsidR="00B94ECC" w:rsidRDefault="00B94ECC" w:rsidP="00B94ECC">
      <w:pPr>
        <w:ind w:firstLine="420"/>
        <w:rPr>
          <w:ins w:id="609" w:author="x00116998" w:date="2015-01-04T11:15:00Z"/>
          <w:lang w:val="fr-FR"/>
        </w:rPr>
      </w:pPr>
      <w:r>
        <w:rPr>
          <w:rFonts w:hint="eastAsia"/>
          <w:lang w:val="fr-FR"/>
        </w:rPr>
        <w:t>app</w:t>
      </w:r>
      <w:r>
        <w:rPr>
          <w:lang w:val="fr-FR"/>
        </w:rPr>
        <w:t> :</w:t>
      </w:r>
      <w:r>
        <w:rPr>
          <w:rFonts w:hint="eastAsia"/>
          <w:lang w:val="fr-FR"/>
        </w:rPr>
        <w:t>appID</w:t>
      </w:r>
      <w:r>
        <w:rPr>
          <w:rFonts w:hint="eastAsia"/>
          <w:lang w:val="fr-FR"/>
        </w:rPr>
        <w:t>、</w:t>
      </w:r>
      <w:r>
        <w:rPr>
          <w:rFonts w:hint="eastAsia"/>
          <w:lang w:val="fr-FR"/>
        </w:rPr>
        <w:t>dvT</w:t>
      </w:r>
      <w:r>
        <w:rPr>
          <w:lang w:val="fr-FR"/>
        </w:rPr>
        <w:t> :</w:t>
      </w:r>
      <w:r>
        <w:rPr>
          <w:rFonts w:hint="eastAsia"/>
          <w:lang w:val="fr-FR"/>
        </w:rPr>
        <w:t>deviceType</w:t>
      </w:r>
      <w:r>
        <w:rPr>
          <w:rFonts w:hint="eastAsia"/>
          <w:lang w:val="fr-FR"/>
        </w:rPr>
        <w:t>、</w:t>
      </w:r>
      <w:r>
        <w:rPr>
          <w:rFonts w:hint="eastAsia"/>
          <w:lang w:val="fr-FR"/>
        </w:rPr>
        <w:t>dvID</w:t>
      </w:r>
      <w:r>
        <w:t>:</w:t>
      </w:r>
      <w:r>
        <w:rPr>
          <w:rFonts w:hint="eastAsia"/>
          <w:lang w:val="fr-FR"/>
        </w:rPr>
        <w:t>deviceID</w:t>
      </w:r>
      <w:r>
        <w:rPr>
          <w:rFonts w:hint="eastAsia"/>
          <w:lang w:val="fr-FR"/>
        </w:rPr>
        <w:t>、</w:t>
      </w:r>
      <w:r>
        <w:t>fg</w:t>
      </w:r>
      <w:r>
        <w:rPr>
          <w:rFonts w:hint="eastAsia"/>
          <w:lang w:val="fr-FR"/>
        </w:rPr>
        <w:t>:</w:t>
      </w:r>
      <w:r>
        <w:rPr>
          <w:lang w:val="fr-FR"/>
        </w:rPr>
        <w:t>getSTflag</w:t>
      </w:r>
    </w:p>
    <w:p w:rsidR="00D15F05" w:rsidRDefault="00D15F05" w:rsidP="00B94ECC">
      <w:pPr>
        <w:ind w:firstLine="420"/>
        <w:rPr>
          <w:ins w:id="610" w:author="x00116998" w:date="2015-01-04T11:16:00Z"/>
          <w:lang w:val="fr-FR"/>
        </w:rPr>
      </w:pPr>
      <w:ins w:id="611" w:author="x00116998" w:date="2015-01-04T11:15:00Z">
        <w:r>
          <w:rPr>
            <w:rFonts w:hint="eastAsia"/>
            <w:lang w:val="fr-FR"/>
          </w:rPr>
          <w:t>token</w:t>
        </w:r>
        <w:r>
          <w:rPr>
            <w:rFonts w:hint="eastAsia"/>
            <w:lang w:val="fr-FR"/>
          </w:rPr>
          <w:t>：客户端已登录获取的</w:t>
        </w:r>
        <w:r>
          <w:rPr>
            <w:rFonts w:hint="eastAsia"/>
            <w:lang w:val="fr-FR"/>
          </w:rPr>
          <w:t>TGC</w:t>
        </w:r>
        <w:r>
          <w:rPr>
            <w:rFonts w:hint="eastAsia"/>
            <w:lang w:val="fr-FR"/>
          </w:rPr>
          <w:t>或</w:t>
        </w:r>
        <w:r>
          <w:rPr>
            <w:rFonts w:hint="eastAsia"/>
            <w:lang w:val="fr-FR"/>
          </w:rPr>
          <w:t>ST</w:t>
        </w:r>
        <w:r>
          <w:rPr>
            <w:rFonts w:hint="eastAsia"/>
            <w:lang w:val="fr-FR"/>
          </w:rPr>
          <w:t>。</w:t>
        </w:r>
      </w:ins>
    </w:p>
    <w:p w:rsidR="00D15F05" w:rsidRDefault="00D15F05" w:rsidP="00D15F05">
      <w:pPr>
        <w:rPr>
          <w:ins w:id="612" w:author="x00116998" w:date="2015-01-04T11:16:00Z"/>
          <w:lang w:val="de-DE"/>
        </w:rPr>
      </w:pPr>
      <w:ins w:id="613" w:author="x00116998" w:date="2015-01-04T11:16:00Z">
        <w:r>
          <w:rPr>
            <w:rFonts w:hint="eastAsia"/>
            <w:lang w:val="de-DE"/>
          </w:rPr>
          <w:t>注</w:t>
        </w:r>
        <w:r>
          <w:rPr>
            <w:rFonts w:hint="eastAsia"/>
            <w:lang w:val="de-DE"/>
          </w:rPr>
          <w:t>2</w:t>
        </w:r>
        <w:r>
          <w:rPr>
            <w:rFonts w:hint="eastAsia"/>
            <w:lang w:val="de-DE"/>
          </w:rPr>
          <w:t>：</w:t>
        </w:r>
        <w:r>
          <w:rPr>
            <w:rFonts w:hint="eastAsia"/>
            <w:lang w:val="de-DE"/>
          </w:rPr>
          <w:t>https</w:t>
        </w:r>
        <w:r>
          <w:rPr>
            <w:rFonts w:hint="eastAsia"/>
            <w:lang w:val="de-DE"/>
          </w:rPr>
          <w:t>接口</w:t>
        </w:r>
        <w:r>
          <w:rPr>
            <w:rFonts w:hint="eastAsia"/>
            <w:lang w:val="de-DE"/>
          </w:rPr>
          <w:t>fp</w:t>
        </w:r>
        <w:r>
          <w:rPr>
            <w:rFonts w:hint="eastAsia"/>
            <w:lang w:val="de-DE"/>
          </w:rPr>
          <w:t>只支持</w:t>
        </w:r>
        <w:r>
          <w:rPr>
            <w:rFonts w:hint="eastAsia"/>
            <w:lang w:val="de-DE"/>
          </w:rPr>
          <w:t>1</w:t>
        </w:r>
        <w:r>
          <w:rPr>
            <w:rFonts w:hint="eastAsia"/>
            <w:lang w:val="de-DE"/>
          </w:rPr>
          <w:t>，不支持</w:t>
        </w:r>
        <w:r>
          <w:rPr>
            <w:rFonts w:hint="eastAsia"/>
            <w:lang w:val="de-DE"/>
          </w:rPr>
          <w:t>0</w:t>
        </w:r>
        <w:r>
          <w:rPr>
            <w:rFonts w:hint="eastAsia"/>
            <w:lang w:val="de-DE"/>
          </w:rPr>
          <w:t>；</w:t>
        </w:r>
      </w:ins>
    </w:p>
    <w:p w:rsidR="00E950DB" w:rsidRDefault="00D15F05" w:rsidP="00D15F05">
      <w:pPr>
        <w:rPr>
          <w:ins w:id="614" w:author="x00116998" w:date="2015-01-04T11:29:00Z"/>
          <w:lang w:val="de-DE"/>
        </w:rPr>
      </w:pPr>
      <w:ins w:id="615" w:author="x00116998" w:date="2015-01-04T11:16:00Z">
        <w:r>
          <w:rPr>
            <w:rFonts w:hint="eastAsia"/>
            <w:lang w:val="de-DE"/>
          </w:rPr>
          <w:t>注</w:t>
        </w:r>
        <w:r>
          <w:rPr>
            <w:rFonts w:hint="eastAsia"/>
            <w:lang w:val="de-DE"/>
          </w:rPr>
          <w:t>3</w:t>
        </w:r>
        <w:r>
          <w:rPr>
            <w:rFonts w:hint="eastAsia"/>
            <w:lang w:val="de-DE"/>
          </w:rPr>
          <w:t>：</w:t>
        </w:r>
        <w:r>
          <w:rPr>
            <w:rFonts w:hint="eastAsia"/>
            <w:lang w:val="de-DE"/>
          </w:rPr>
          <w:t>https</w:t>
        </w:r>
        <w:r>
          <w:rPr>
            <w:rFonts w:hint="eastAsia"/>
            <w:lang w:val="de-DE"/>
          </w:rPr>
          <w:t>接口增加</w:t>
        </w:r>
        <w:r>
          <w:rPr>
            <w:rFonts w:hint="eastAsia"/>
            <w:lang w:val="de-DE"/>
          </w:rPr>
          <w:t>token</w:t>
        </w:r>
        <w:r>
          <w:rPr>
            <w:rFonts w:hint="eastAsia"/>
            <w:lang w:val="de-DE"/>
          </w:rPr>
          <w:t>参数</w:t>
        </w:r>
      </w:ins>
      <w:ins w:id="616" w:author="x00116998" w:date="2015-01-04T11:17:00Z">
        <w:r>
          <w:rPr>
            <w:rFonts w:hint="eastAsia"/>
            <w:lang w:val="de-DE"/>
          </w:rPr>
          <w:t>（</w:t>
        </w:r>
        <w:r>
          <w:rPr>
            <w:rFonts w:hint="eastAsia"/>
            <w:lang w:val="fr-FR"/>
          </w:rPr>
          <w:t>客户端已登录获取的</w:t>
        </w:r>
        <w:r>
          <w:rPr>
            <w:rFonts w:hint="eastAsia"/>
            <w:lang w:val="fr-FR"/>
          </w:rPr>
          <w:t>TGC</w:t>
        </w:r>
        <w:r>
          <w:rPr>
            <w:rFonts w:hint="eastAsia"/>
            <w:lang w:val="fr-FR"/>
          </w:rPr>
          <w:t>或</w:t>
        </w:r>
        <w:r>
          <w:rPr>
            <w:rFonts w:hint="eastAsia"/>
            <w:lang w:val="fr-FR"/>
          </w:rPr>
          <w:t>ST</w:t>
        </w:r>
        <w:r>
          <w:rPr>
            <w:rFonts w:hint="eastAsia"/>
            <w:lang w:val="de-DE"/>
          </w:rPr>
          <w:t>）</w:t>
        </w:r>
      </w:ins>
      <w:ins w:id="617" w:author="x00116998" w:date="2015-01-04T11:16:00Z">
        <w:r>
          <w:rPr>
            <w:rFonts w:hint="eastAsia"/>
            <w:lang w:val="de-DE"/>
          </w:rPr>
          <w:t>，要求客户端已登录才能调此接口。</w:t>
        </w:r>
      </w:ins>
    </w:p>
    <w:p w:rsidR="003138D1" w:rsidRDefault="00E950DB" w:rsidP="00E950DB">
      <w:pPr>
        <w:ind w:firstLine="420"/>
        <w:rPr>
          <w:ins w:id="618" w:author="x00116998" w:date="2015-01-05T11:00:00Z"/>
          <w:lang w:val="de-DE"/>
        </w:rPr>
      </w:pPr>
      <w:ins w:id="619" w:author="x00116998" w:date="2015-01-04T11:26:00Z">
        <w:r>
          <w:rPr>
            <w:rFonts w:hint="eastAsia"/>
            <w:lang w:val="de-DE"/>
          </w:rPr>
          <w:t>对老</w:t>
        </w:r>
      </w:ins>
      <w:ins w:id="620" w:author="x00116998" w:date="2015-01-04T11:27:00Z">
        <w:r>
          <w:rPr>
            <w:rFonts w:hint="eastAsia"/>
            <w:lang w:val="de-DE"/>
          </w:rPr>
          <w:t>客户端</w:t>
        </w:r>
      </w:ins>
      <w:ins w:id="621" w:author="x00116998" w:date="2015-01-04T11:26:00Z">
        <w:r>
          <w:rPr>
            <w:rFonts w:hint="eastAsia"/>
            <w:lang w:val="de-DE"/>
          </w:rPr>
          <w:t>版本仍兼容</w:t>
        </w:r>
      </w:ins>
      <w:ins w:id="622" w:author="x00116998" w:date="2015-01-05T11:00:00Z">
        <w:r w:rsidR="003138D1">
          <w:rPr>
            <w:rFonts w:hint="eastAsia"/>
            <w:lang w:val="de-DE"/>
          </w:rPr>
          <w:t>一段时间</w:t>
        </w:r>
      </w:ins>
      <w:ins w:id="623" w:author="x00116998" w:date="2015-01-04T11:28:00Z">
        <w:r>
          <w:rPr>
            <w:rFonts w:hint="eastAsia"/>
            <w:lang w:val="de-DE"/>
          </w:rPr>
          <w:t>允许不输入</w:t>
        </w:r>
        <w:r>
          <w:rPr>
            <w:rFonts w:hint="eastAsia"/>
            <w:lang w:val="de-DE"/>
          </w:rPr>
          <w:t>token</w:t>
        </w:r>
      </w:ins>
      <w:ins w:id="624" w:author="x00116998" w:date="2015-01-05T11:01:00Z">
        <w:r w:rsidR="003138D1">
          <w:rPr>
            <w:rFonts w:hint="eastAsia"/>
            <w:lang w:val="de-DE"/>
          </w:rPr>
          <w:t>（输出日志，便于统计老客户端生命周期结束）</w:t>
        </w:r>
      </w:ins>
      <w:ins w:id="625" w:author="x00116998" w:date="2015-01-05T11:00:00Z">
        <w:r w:rsidR="003138D1">
          <w:rPr>
            <w:rFonts w:hint="eastAsia"/>
            <w:lang w:val="de-DE"/>
          </w:rPr>
          <w:t>。</w:t>
        </w:r>
      </w:ins>
    </w:p>
    <w:p w:rsidR="00D15F05" w:rsidRPr="00E950DB" w:rsidRDefault="003138D1" w:rsidP="003138D1">
      <w:pPr>
        <w:rPr>
          <w:ins w:id="626" w:author="x00116998" w:date="2015-01-04T11:16:00Z"/>
        </w:rPr>
      </w:pPr>
      <w:ins w:id="627" w:author="x00116998" w:date="2015-01-05T11:00:00Z">
        <w:r>
          <w:rPr>
            <w:rFonts w:hint="eastAsia"/>
            <w:lang w:val="de-DE"/>
          </w:rPr>
          <w:t>注</w:t>
        </w:r>
        <w:r>
          <w:rPr>
            <w:rFonts w:hint="eastAsia"/>
            <w:lang w:val="de-DE"/>
          </w:rPr>
          <w:t>4</w:t>
        </w:r>
        <w:r>
          <w:rPr>
            <w:rFonts w:hint="eastAsia"/>
            <w:lang w:val="de-DE"/>
          </w:rPr>
          <w:t>：</w:t>
        </w:r>
      </w:ins>
      <w:ins w:id="628" w:author="x00116998" w:date="2015-01-04T11:29:00Z">
        <w:r w:rsidR="00E950DB">
          <w:rPr>
            <w:rFonts w:hint="eastAsia"/>
            <w:lang w:val="de-DE"/>
          </w:rPr>
          <w:t>返回的</w:t>
        </w:r>
        <w:r w:rsidR="00E950DB">
          <w:rPr>
            <w:rFonts w:hint="eastAsia"/>
            <w:lang w:val="de-DE"/>
          </w:rPr>
          <w:t>ST</w:t>
        </w:r>
        <w:r w:rsidR="00E950DB">
          <w:rPr>
            <w:rFonts w:hint="eastAsia"/>
            <w:lang w:val="de-DE"/>
          </w:rPr>
          <w:t>不允许</w:t>
        </w:r>
      </w:ins>
      <w:ins w:id="629" w:author="x00116998" w:date="2015-01-04T11:30:00Z">
        <w:r w:rsidR="00006A29">
          <w:rPr>
            <w:rFonts w:hint="eastAsia"/>
            <w:lang w:val="de-DE"/>
          </w:rPr>
          <w:t>查询用户信息，即不可用于</w:t>
        </w:r>
        <w:r w:rsidR="00006A29">
          <w:rPr>
            <w:rFonts w:hint="eastAsia"/>
            <w:lang w:val="de-DE"/>
          </w:rPr>
          <w:t>AS session</w:t>
        </w:r>
        <w:r w:rsidR="00006A29">
          <w:rPr>
            <w:rFonts w:hint="eastAsia"/>
            <w:lang w:val="de-DE"/>
          </w:rPr>
          <w:t>认证</w:t>
        </w:r>
        <w:r w:rsidR="00006A29">
          <w:rPr>
            <w:rFonts w:hint="eastAsia"/>
          </w:rPr>
          <w:t>和换取</w:t>
        </w:r>
        <w:r w:rsidR="00006A29">
          <w:rPr>
            <w:rFonts w:hint="eastAsia"/>
          </w:rPr>
          <w:t>up</w:t>
        </w:r>
        <w:r w:rsidR="00006A29">
          <w:t>T</w:t>
        </w:r>
        <w:r w:rsidR="00006A29">
          <w:rPr>
            <w:rFonts w:hint="eastAsia"/>
          </w:rPr>
          <w:t>oken</w:t>
        </w:r>
      </w:ins>
      <w:ins w:id="630" w:author="x00116998" w:date="2015-01-04T11:28:00Z">
        <w:r w:rsidR="00E950DB">
          <w:rPr>
            <w:rFonts w:hint="eastAsia"/>
            <w:lang w:val="de-DE"/>
          </w:rPr>
          <w:t>。</w:t>
        </w:r>
      </w:ins>
    </w:p>
    <w:p w:rsidR="00D15F05" w:rsidRPr="00F039F4" w:rsidRDefault="00D15F05" w:rsidP="00D15F05">
      <w:pPr>
        <w:rPr>
          <w:lang w:val="fr-FR"/>
        </w:rPr>
      </w:pPr>
    </w:p>
    <w:p w:rsidR="00B94ECC" w:rsidRPr="00013605" w:rsidRDefault="00B94ECC" w:rsidP="00B94ECC">
      <w:pPr>
        <w:numPr>
          <w:ilvl w:val="0"/>
          <w:numId w:val="22"/>
        </w:numPr>
        <w:tabs>
          <w:tab w:val="num" w:pos="0"/>
        </w:tabs>
        <w:rPr>
          <w:b/>
        </w:rPr>
      </w:pPr>
      <w:r>
        <w:rPr>
          <w:rFonts w:hint="eastAsia"/>
          <w:b/>
        </w:rPr>
        <w:t>正常</w:t>
      </w:r>
      <w:r w:rsidRPr="00A6475E">
        <w:rPr>
          <w:rFonts w:hint="eastAsia"/>
          <w:b/>
        </w:rPr>
        <w:t>响应消息</w:t>
      </w:r>
      <w:r>
        <w:rPr>
          <w:rFonts w:hint="eastAsia"/>
          <w:b/>
        </w:rPr>
        <w:t>(URL encode</w:t>
      </w:r>
      <w:r>
        <w:rPr>
          <w:rFonts w:hint="eastAsia"/>
          <w:b/>
        </w:rPr>
        <w:t>编码</w:t>
      </w:r>
      <w:r>
        <w:rPr>
          <w:rFonts w:hint="eastAsia"/>
          <w:b/>
        </w:rPr>
        <w:t>)</w:t>
      </w:r>
    </w:p>
    <w:p w:rsidR="00B94ECC" w:rsidRDefault="00AD07BB" w:rsidP="00B94ECC">
      <w:hyperlink r:id="rId28" w:history="1">
        <w:r w:rsidR="00B94ECC" w:rsidRPr="00611DBA">
          <w:rPr>
            <w:rStyle w:val="aa"/>
            <w:rFonts w:hint="eastAsia"/>
          </w:rPr>
          <w:t>resultCode</w:t>
        </w:r>
        <w:r w:rsidR="00B94ECC" w:rsidRPr="00611DBA">
          <w:rPr>
            <w:rStyle w:val="aa"/>
          </w:rPr>
          <w:t>=0</w:t>
        </w:r>
        <w:r w:rsidR="00B94ECC" w:rsidRPr="00611DBA">
          <w:rPr>
            <w:rStyle w:val="aa"/>
            <w:rFonts w:ascii="宋体" w:hAnsi="宋体" w:cs="宋体" w:hint="eastAsia"/>
          </w:rPr>
          <w:t>&amp;</w:t>
        </w:r>
        <w:r w:rsidR="00B94ECC" w:rsidRPr="00611DBA">
          <w:rPr>
            <w:rStyle w:val="aa"/>
            <w:rFonts w:hint="eastAsia"/>
          </w:rPr>
          <w:t>userID=100001</w:t>
        </w:r>
      </w:hyperlink>
      <w:r w:rsidR="00B94ECC">
        <w:t>&amp;st=sadfasdfasdfa&amp;siteID=1</w:t>
      </w:r>
    </w:p>
    <w:p w:rsidR="0057376C" w:rsidRPr="009A20CC" w:rsidRDefault="0057376C" w:rsidP="000D79DC">
      <w:pPr>
        <w:ind w:left="198"/>
        <w:rPr>
          <w:b/>
        </w:rPr>
      </w:pPr>
    </w:p>
    <w:p w:rsidR="003A5F4B" w:rsidRPr="00326388" w:rsidRDefault="00781A03" w:rsidP="00A24EA7">
      <w:pPr>
        <w:pStyle w:val="10"/>
      </w:pPr>
      <w:bookmarkStart w:id="631" w:name="_Toc317101364"/>
      <w:r>
        <w:rPr>
          <w:rFonts w:hint="eastAsia"/>
        </w:rPr>
        <w:t>用户设备管理</w:t>
      </w:r>
      <w:r>
        <w:rPr>
          <w:rFonts w:hint="eastAsia"/>
        </w:rPr>
        <w:t>IUserDeviceMng</w:t>
      </w:r>
      <w:bookmarkEnd w:id="631"/>
    </w:p>
    <w:p w:rsidR="003A5F4B" w:rsidRDefault="003A5F4B" w:rsidP="003A5F4B">
      <w:pPr>
        <w:pStyle w:val="21"/>
        <w:numPr>
          <w:ilvl w:val="1"/>
          <w:numId w:val="1"/>
        </w:numPr>
        <w:rPr>
          <w:lang w:val="fr-FR"/>
        </w:rPr>
      </w:pPr>
      <w:bookmarkStart w:id="632" w:name="_Toc317101365"/>
      <w:r>
        <w:rPr>
          <w:rStyle w:val="210"/>
          <w:rFonts w:hint="eastAsia"/>
        </w:rPr>
        <w:t>delUserDevice</w:t>
      </w:r>
      <w:bookmarkEnd w:id="632"/>
    </w:p>
    <w:p w:rsidR="003A5F4B" w:rsidRPr="0079602E" w:rsidRDefault="003F1820" w:rsidP="00407B6C">
      <w:pPr>
        <w:pStyle w:val="31"/>
        <w:rPr>
          <w:lang w:val="fr-FR"/>
        </w:rPr>
      </w:pPr>
      <w:bookmarkStart w:id="633" w:name="_Toc317101366"/>
      <w:r>
        <w:rPr>
          <w:rStyle w:val="210"/>
          <w:rFonts w:hint="eastAsia"/>
          <w:lang w:val="fr-FR"/>
        </w:rPr>
        <w:t>JSON</w:t>
      </w:r>
      <w:r>
        <w:rPr>
          <w:rStyle w:val="210"/>
          <w:rFonts w:hint="eastAsia"/>
          <w:lang w:val="fr-FR"/>
        </w:rPr>
        <w:t>＋</w:t>
      </w:r>
      <w:r>
        <w:rPr>
          <w:rStyle w:val="210"/>
          <w:rFonts w:hint="eastAsia"/>
          <w:lang w:val="fr-FR"/>
        </w:rPr>
        <w:t>SOAP</w:t>
      </w:r>
      <w:r>
        <w:rPr>
          <w:rStyle w:val="210"/>
          <w:rFonts w:hint="eastAsia"/>
          <w:lang w:val="fr-FR"/>
        </w:rPr>
        <w:t>接口</w:t>
      </w:r>
      <w:bookmarkEnd w:id="633"/>
    </w:p>
    <w:p w:rsidR="003A5F4B" w:rsidRPr="0079602E" w:rsidRDefault="003A5F4B" w:rsidP="00407B6C">
      <w:pPr>
        <w:pStyle w:val="41"/>
        <w:rPr>
          <w:lang w:val="fr-FR"/>
        </w:rPr>
      </w:pPr>
      <w:r>
        <w:rPr>
          <w:rFonts w:hint="eastAsia"/>
        </w:rPr>
        <w:t>描述</w:t>
      </w:r>
    </w:p>
    <w:p w:rsidR="003A5F4B" w:rsidRPr="0079602E" w:rsidRDefault="003A5F4B" w:rsidP="003A5F4B">
      <w:pPr>
        <w:ind w:firstLine="420"/>
        <w:jc w:val="left"/>
        <w:rPr>
          <w:lang w:val="fr-FR"/>
        </w:rPr>
      </w:pPr>
      <w:r>
        <w:rPr>
          <w:rFonts w:hint="eastAsia"/>
        </w:rPr>
        <w:t>解除用户绑定的设备</w:t>
      </w:r>
      <w:r>
        <w:rPr>
          <w:rFonts w:hint="eastAsia"/>
          <w:lang w:val="fr-FR"/>
        </w:rPr>
        <w:t>。</w:t>
      </w:r>
    </w:p>
    <w:p w:rsidR="003A5F4B" w:rsidRDefault="003A5F4B" w:rsidP="003A5F4B">
      <w:pPr>
        <w:ind w:firstLine="420"/>
      </w:pPr>
      <w:r w:rsidRPr="0079602E">
        <w:rPr>
          <w:rFonts w:hint="eastAsia"/>
          <w:lang w:val="fr-FR"/>
        </w:rPr>
        <w:lastRenderedPageBreak/>
        <w:t>Portal</w:t>
      </w:r>
      <w:r>
        <w:rPr>
          <w:rFonts w:hint="eastAsia"/>
        </w:rPr>
        <w:t>通过该接口向</w:t>
      </w:r>
      <w:r w:rsidRPr="0079602E">
        <w:rPr>
          <w:rFonts w:hint="eastAsia"/>
          <w:lang w:val="fr-FR"/>
        </w:rPr>
        <w:t>UserProfile</w:t>
      </w:r>
      <w:r>
        <w:rPr>
          <w:rFonts w:hint="eastAsia"/>
        </w:rPr>
        <w:t>发起请求。</w:t>
      </w:r>
    </w:p>
    <w:p w:rsidR="00FD5142" w:rsidRDefault="00FD5142" w:rsidP="00FD5142">
      <w:pPr>
        <w:ind w:firstLine="420"/>
      </w:pPr>
      <w:r>
        <w:rPr>
          <w:rFonts w:hint="eastAsia"/>
        </w:rPr>
        <w:t>注：应</w:t>
      </w:r>
      <w:r>
        <w:rPr>
          <w:rFonts w:hint="eastAsia"/>
        </w:rPr>
        <w:t>PC Suite</w:t>
      </w:r>
      <w:r>
        <w:rPr>
          <w:rFonts w:hint="eastAsia"/>
        </w:rPr>
        <w:t>是从</w:t>
      </w:r>
      <w:r>
        <w:rPr>
          <w:rFonts w:hint="eastAsia"/>
        </w:rPr>
        <w:t>PC</w:t>
      </w:r>
      <w:r>
        <w:rPr>
          <w:rFonts w:hint="eastAsia"/>
        </w:rPr>
        <w:t>发起的请求，携带的</w:t>
      </w:r>
      <w:r>
        <w:rPr>
          <w:rFonts w:hint="eastAsia"/>
        </w:rPr>
        <w:t>deviceInfo</w:t>
      </w:r>
      <w:r>
        <w:rPr>
          <w:rFonts w:hint="eastAsia"/>
        </w:rPr>
        <w:t>参数的设备类型为</w:t>
      </w:r>
      <w:r>
        <w:rPr>
          <w:rFonts w:hint="eastAsia"/>
        </w:rPr>
        <w:t>3 PC</w:t>
      </w:r>
      <w:r>
        <w:rPr>
          <w:rFonts w:hint="eastAsia"/>
        </w:rPr>
        <w:t>网卡标识，也就是</w:t>
      </w:r>
      <w:r>
        <w:rPr>
          <w:rFonts w:hint="eastAsia"/>
        </w:rPr>
        <w:t>SSO</w:t>
      </w:r>
      <w:r>
        <w:rPr>
          <w:rFonts w:hint="eastAsia"/>
        </w:rPr>
        <w:t>会创建与</w:t>
      </w:r>
      <w:r>
        <w:rPr>
          <w:rFonts w:hint="eastAsia"/>
        </w:rPr>
        <w:t>PC</w:t>
      </w:r>
      <w:r>
        <w:rPr>
          <w:rFonts w:hint="eastAsia"/>
        </w:rPr>
        <w:t>设备类型关联的</w:t>
      </w:r>
      <w:r>
        <w:rPr>
          <w:rFonts w:hint="eastAsia"/>
        </w:rPr>
        <w:t>Token</w:t>
      </w:r>
      <w:r>
        <w:rPr>
          <w:rFonts w:hint="eastAsia"/>
        </w:rPr>
        <w:t>；所以</w:t>
      </w:r>
      <w:r>
        <w:rPr>
          <w:rFonts w:hint="eastAsia"/>
        </w:rPr>
        <w:t>Portal</w:t>
      </w:r>
      <w:r>
        <w:rPr>
          <w:rFonts w:hint="eastAsia"/>
        </w:rPr>
        <w:t>解除设备绑定操作，需要能够删除</w:t>
      </w:r>
      <w:r>
        <w:rPr>
          <w:rFonts w:hint="eastAsia"/>
        </w:rPr>
        <w:t>PC</w:t>
      </w:r>
      <w:r>
        <w:rPr>
          <w:rFonts w:hint="eastAsia"/>
        </w:rPr>
        <w:t>设备类型关联的</w:t>
      </w:r>
      <w:r>
        <w:rPr>
          <w:rFonts w:hint="eastAsia"/>
        </w:rPr>
        <w:t>Token</w:t>
      </w:r>
      <w:r>
        <w:rPr>
          <w:rFonts w:hint="eastAsia"/>
        </w:rPr>
        <w:t>。</w:t>
      </w:r>
    </w:p>
    <w:p w:rsidR="00FD5142" w:rsidRPr="00FD5142" w:rsidRDefault="00FD5142" w:rsidP="003A5F4B">
      <w:pPr>
        <w:ind w:firstLine="420"/>
      </w:pPr>
    </w:p>
    <w:p w:rsidR="003A5F4B" w:rsidRDefault="003A5F4B" w:rsidP="00407B6C">
      <w:pPr>
        <w:pStyle w:val="41"/>
        <w:rPr>
          <w:lang w:val="fr-FR"/>
        </w:rPr>
      </w:pPr>
      <w:r>
        <w:rPr>
          <w:lang w:val="fr-FR"/>
        </w:rPr>
        <w:t xml:space="preserve">API </w:t>
      </w:r>
      <w:r>
        <w:rPr>
          <w:rFonts w:hint="eastAsia"/>
        </w:rPr>
        <w:t>原型</w:t>
      </w:r>
    </w:p>
    <w:p w:rsidR="003A5F4B" w:rsidRPr="005D449C" w:rsidRDefault="003A5F4B" w:rsidP="003A5F4B">
      <w:pPr>
        <w:ind w:firstLine="420"/>
        <w:rPr>
          <w:lang w:val="fr-FR"/>
        </w:rPr>
      </w:pPr>
      <w:r>
        <w:rPr>
          <w:rFonts w:hint="eastAsia"/>
          <w:lang w:val="fr-FR"/>
        </w:rPr>
        <w:t xml:space="preserve">DelUserDeviceRsp </w:t>
      </w:r>
      <w:r w:rsidRPr="005D449C">
        <w:rPr>
          <w:rFonts w:ascii="Verdana" w:hAnsi="Verdana" w:hint="eastAsia"/>
          <w:lang w:val="fr-FR"/>
        </w:rPr>
        <w:t>void</w:t>
      </w:r>
      <w:r w:rsidRPr="005D449C">
        <w:rPr>
          <w:rFonts w:hint="eastAsia"/>
          <w:lang w:val="fr-FR"/>
        </w:rPr>
        <w:t xml:space="preserve"> </w:t>
      </w:r>
      <w:r>
        <w:rPr>
          <w:rFonts w:hint="eastAsia"/>
          <w:lang w:val="fr-FR"/>
        </w:rPr>
        <w:t>delUserDevice</w:t>
      </w:r>
      <w:r w:rsidRPr="005D449C">
        <w:rPr>
          <w:lang w:val="fr-FR"/>
        </w:rPr>
        <w:t>(</w:t>
      </w:r>
      <w:r>
        <w:rPr>
          <w:rFonts w:hint="eastAsia"/>
          <w:lang w:val="fr-FR"/>
        </w:rPr>
        <w:t>DelUserDeviceReq delUserDeviceReq</w:t>
      </w:r>
      <w:r w:rsidRPr="005D449C">
        <w:rPr>
          <w:lang w:val="fr-FR"/>
        </w:rPr>
        <w:t>)</w:t>
      </w:r>
      <w:r w:rsidRPr="005D449C">
        <w:rPr>
          <w:rFonts w:hint="eastAsia"/>
          <w:lang w:val="fr-FR"/>
        </w:rPr>
        <w:t xml:space="preserve"> throws </w:t>
      </w:r>
      <w:r>
        <w:rPr>
          <w:rFonts w:hint="eastAsia"/>
          <w:lang w:val="fr-FR"/>
        </w:rPr>
        <w:t>CException</w:t>
      </w:r>
    </w:p>
    <w:p w:rsidR="003A5F4B" w:rsidRDefault="003A5F4B" w:rsidP="00407B6C">
      <w:pPr>
        <w:pStyle w:val="41"/>
      </w:pPr>
      <w:r>
        <w:rPr>
          <w:rFonts w:hint="eastAsia"/>
        </w:rPr>
        <w:t>输入参数</w:t>
      </w:r>
    </w:p>
    <w:p w:rsidR="003A5F4B" w:rsidRPr="00F542DD" w:rsidRDefault="003A5F4B" w:rsidP="003A5F4B">
      <w:pPr>
        <w:pStyle w:val="a4"/>
        <w:ind w:firstLine="210"/>
      </w:pPr>
      <w:r>
        <w:rPr>
          <w:rFonts w:hint="eastAsia"/>
          <w:lang w:val="fr-FR"/>
        </w:rPr>
        <w:t>DelUserDeviceReq</w:t>
      </w:r>
      <w:r>
        <w:rPr>
          <w:rFonts w:hint="eastAsia"/>
          <w:lang w:val="fr-FR"/>
        </w:rPr>
        <w:t>定义如下：</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1385"/>
        <w:gridCol w:w="709"/>
        <w:gridCol w:w="3591"/>
      </w:tblGrid>
      <w:tr w:rsidR="003A5F4B" w:rsidTr="00395D22">
        <w:trPr>
          <w:jc w:val="center"/>
        </w:trPr>
        <w:tc>
          <w:tcPr>
            <w:tcW w:w="2378" w:type="dxa"/>
          </w:tcPr>
          <w:p w:rsidR="003A5F4B" w:rsidRDefault="003A5F4B" w:rsidP="002735A5">
            <w:pPr>
              <w:pStyle w:val="TAH"/>
              <w:rPr>
                <w:rFonts w:ascii="Verdana" w:hAnsi="Verdana"/>
                <w:lang w:val="fr-FR" w:eastAsia="zh-CN"/>
              </w:rPr>
            </w:pPr>
            <w:r>
              <w:rPr>
                <w:rFonts w:ascii="Verdana" w:hAnsi="Verdana" w:hint="eastAsia"/>
                <w:lang w:val="fr-FR" w:eastAsia="zh-CN"/>
              </w:rPr>
              <w:t>参数名称</w:t>
            </w:r>
          </w:p>
        </w:tc>
        <w:tc>
          <w:tcPr>
            <w:tcW w:w="737" w:type="dxa"/>
          </w:tcPr>
          <w:p w:rsidR="003A5F4B" w:rsidRDefault="003A5F4B" w:rsidP="002735A5">
            <w:pPr>
              <w:pStyle w:val="TAH"/>
              <w:rPr>
                <w:rFonts w:ascii="Verdana" w:hAnsi="Verdana"/>
                <w:lang w:val="fr-FR" w:eastAsia="zh-CN"/>
              </w:rPr>
            </w:pPr>
            <w:r>
              <w:rPr>
                <w:rFonts w:ascii="Verdana" w:hAnsi="Verdana" w:hint="eastAsia"/>
                <w:lang w:val="fr-FR" w:eastAsia="zh-CN"/>
              </w:rPr>
              <w:t>必须</w:t>
            </w:r>
          </w:p>
        </w:tc>
        <w:tc>
          <w:tcPr>
            <w:tcW w:w="1385" w:type="dxa"/>
          </w:tcPr>
          <w:p w:rsidR="003A5F4B" w:rsidRDefault="003A5F4B" w:rsidP="002735A5">
            <w:pPr>
              <w:pStyle w:val="TAH"/>
              <w:rPr>
                <w:rFonts w:ascii="Verdana" w:hAnsi="Verdana"/>
                <w:lang w:val="fr-FR" w:eastAsia="zh-CN"/>
              </w:rPr>
            </w:pPr>
            <w:r>
              <w:rPr>
                <w:rFonts w:ascii="Verdana" w:hAnsi="Verdana" w:hint="eastAsia"/>
                <w:lang w:val="fr-FR" w:eastAsia="zh-CN"/>
              </w:rPr>
              <w:t>类型</w:t>
            </w:r>
          </w:p>
        </w:tc>
        <w:tc>
          <w:tcPr>
            <w:tcW w:w="709" w:type="dxa"/>
          </w:tcPr>
          <w:p w:rsidR="003A5F4B" w:rsidRDefault="003A5F4B" w:rsidP="002735A5">
            <w:pPr>
              <w:pStyle w:val="TAH"/>
              <w:rPr>
                <w:rFonts w:ascii="Verdana" w:hAnsi="Verdana"/>
                <w:lang w:val="fr-FR" w:eastAsia="zh-CN"/>
              </w:rPr>
            </w:pPr>
            <w:r>
              <w:rPr>
                <w:rFonts w:ascii="Verdana" w:hAnsi="Verdana" w:hint="eastAsia"/>
                <w:lang w:val="fr-FR" w:eastAsia="zh-CN"/>
              </w:rPr>
              <w:t>长度</w:t>
            </w:r>
          </w:p>
        </w:tc>
        <w:tc>
          <w:tcPr>
            <w:tcW w:w="3591" w:type="dxa"/>
          </w:tcPr>
          <w:p w:rsidR="003A5F4B" w:rsidRDefault="003A5F4B" w:rsidP="002735A5">
            <w:pPr>
              <w:pStyle w:val="TAH"/>
              <w:rPr>
                <w:rFonts w:ascii="Verdana" w:hAnsi="Verdana"/>
                <w:lang w:val="fr-FR" w:eastAsia="zh-CN"/>
              </w:rPr>
            </w:pPr>
            <w:r>
              <w:rPr>
                <w:rFonts w:ascii="Verdana" w:hAnsi="Verdana" w:hint="eastAsia"/>
                <w:lang w:val="fr-FR" w:eastAsia="zh-CN"/>
              </w:rPr>
              <w:t>描述信息</w:t>
            </w:r>
          </w:p>
        </w:tc>
      </w:tr>
      <w:tr w:rsidR="003A5F4B" w:rsidTr="00395D22">
        <w:trPr>
          <w:jc w:val="center"/>
        </w:trPr>
        <w:tc>
          <w:tcPr>
            <w:tcW w:w="2378" w:type="dxa"/>
          </w:tcPr>
          <w:p w:rsidR="003A5F4B" w:rsidRDefault="003A5F4B" w:rsidP="002735A5">
            <w:pPr>
              <w:pStyle w:val="TAL"/>
              <w:rPr>
                <w:rFonts w:ascii="宋体" w:hAnsi="宋体"/>
                <w:lang w:val="fr-FR" w:eastAsia="zh-CN"/>
              </w:rPr>
            </w:pPr>
            <w:r>
              <w:rPr>
                <w:rFonts w:hint="eastAsia"/>
                <w:lang w:eastAsia="zh-CN"/>
              </w:rPr>
              <w:t>v</w:t>
            </w:r>
            <w:r>
              <w:t>ersion</w:t>
            </w:r>
          </w:p>
        </w:tc>
        <w:tc>
          <w:tcPr>
            <w:tcW w:w="737" w:type="dxa"/>
          </w:tcPr>
          <w:p w:rsidR="003A5F4B" w:rsidRDefault="003A5F4B" w:rsidP="002735A5">
            <w:pPr>
              <w:pStyle w:val="TAL"/>
              <w:rPr>
                <w:rFonts w:ascii="宋体" w:hAnsi="宋体"/>
                <w:lang w:eastAsia="zh-CN"/>
              </w:rPr>
            </w:pPr>
            <w:r>
              <w:rPr>
                <w:rFonts w:hint="eastAsia"/>
                <w:lang w:val="fr-FR" w:eastAsia="zh-CN"/>
              </w:rPr>
              <w:t>M</w:t>
            </w:r>
          </w:p>
        </w:tc>
        <w:tc>
          <w:tcPr>
            <w:tcW w:w="1385" w:type="dxa"/>
          </w:tcPr>
          <w:p w:rsidR="003A5F4B" w:rsidRDefault="003A5F4B" w:rsidP="002735A5">
            <w:pPr>
              <w:pStyle w:val="TAH"/>
              <w:jc w:val="both"/>
              <w:rPr>
                <w:rFonts w:ascii="宋体" w:hAnsi="宋体"/>
                <w:b w:val="0"/>
                <w:lang w:val="fr-FR" w:eastAsia="zh-CN"/>
              </w:rPr>
            </w:pPr>
            <w:r>
              <w:rPr>
                <w:rFonts w:hint="eastAsia"/>
                <w:b w:val="0"/>
                <w:lang w:val="fr-FR" w:eastAsia="zh-CN"/>
              </w:rPr>
              <w:t>String</w:t>
            </w:r>
          </w:p>
        </w:tc>
        <w:tc>
          <w:tcPr>
            <w:tcW w:w="709" w:type="dxa"/>
          </w:tcPr>
          <w:p w:rsidR="003A5F4B" w:rsidRDefault="005E1AA2" w:rsidP="002735A5">
            <w:pPr>
              <w:rPr>
                <w:rFonts w:ascii="宋体" w:hAnsi="宋体"/>
                <w:lang w:val="fr-FR"/>
              </w:rPr>
            </w:pPr>
            <w:r>
              <w:rPr>
                <w:rFonts w:ascii="Arial" w:hAnsi="Arial" w:hint="eastAsia"/>
                <w:lang w:val="fr-FR"/>
              </w:rPr>
              <w:t>5</w:t>
            </w:r>
          </w:p>
        </w:tc>
        <w:tc>
          <w:tcPr>
            <w:tcW w:w="3591" w:type="dxa"/>
          </w:tcPr>
          <w:p w:rsidR="003A5F4B" w:rsidRDefault="003A5F4B" w:rsidP="002735A5">
            <w:pPr>
              <w:rPr>
                <w:rFonts w:ascii="Arial" w:hAnsi="Arial"/>
                <w:sz w:val="19"/>
                <w:szCs w:val="19"/>
                <w:lang w:val="en-GB"/>
              </w:rPr>
            </w:pPr>
            <w:r>
              <w:rPr>
                <w:rFonts w:ascii="Arial" w:hAnsi="Arial" w:hint="eastAsia"/>
                <w:sz w:val="19"/>
                <w:szCs w:val="19"/>
                <w:lang w:val="en-GB"/>
              </w:rPr>
              <w:t>协议版本号</w:t>
            </w:r>
          </w:p>
          <w:p w:rsidR="003A5F4B" w:rsidRPr="00C8364D" w:rsidRDefault="003A5F4B" w:rsidP="002735A5">
            <w:pPr>
              <w:rPr>
                <w:rFonts w:ascii="Arial" w:hAnsi="Arial"/>
                <w:sz w:val="19"/>
                <w:szCs w:val="19"/>
                <w:lang w:val="en-GB"/>
              </w:rPr>
            </w:pPr>
            <w:r>
              <w:rPr>
                <w:rFonts w:ascii="Arial" w:hAnsi="Arial" w:hint="eastAsia"/>
                <w:sz w:val="19"/>
                <w:szCs w:val="19"/>
                <w:lang w:val="en-GB"/>
              </w:rPr>
              <w:t>当前版本为：</w:t>
            </w:r>
            <w:r w:rsidR="00A3706D">
              <w:rPr>
                <w:rFonts w:ascii="Arial" w:hAnsi="Arial" w:hint="eastAsia"/>
                <w:sz w:val="19"/>
                <w:szCs w:val="19"/>
                <w:lang w:val="en-GB"/>
              </w:rPr>
              <w:t>01.01</w:t>
            </w:r>
          </w:p>
        </w:tc>
      </w:tr>
      <w:tr w:rsidR="003A5F4B" w:rsidTr="00395D22">
        <w:trPr>
          <w:jc w:val="center"/>
        </w:trPr>
        <w:tc>
          <w:tcPr>
            <w:tcW w:w="2378" w:type="dxa"/>
          </w:tcPr>
          <w:p w:rsidR="003A5F4B" w:rsidRDefault="003A5F4B" w:rsidP="002735A5">
            <w:pPr>
              <w:pStyle w:val="TAL"/>
              <w:rPr>
                <w:rFonts w:ascii="宋体" w:hAnsi="宋体"/>
                <w:lang w:val="fr-FR" w:eastAsia="zh-CN"/>
              </w:rPr>
            </w:pPr>
            <w:r>
              <w:rPr>
                <w:lang w:val="fr-FR"/>
              </w:rPr>
              <w:t>transactionID</w:t>
            </w:r>
          </w:p>
        </w:tc>
        <w:tc>
          <w:tcPr>
            <w:tcW w:w="737" w:type="dxa"/>
          </w:tcPr>
          <w:p w:rsidR="003A5F4B" w:rsidRDefault="003A5F4B" w:rsidP="002735A5">
            <w:pPr>
              <w:pStyle w:val="TAL"/>
              <w:rPr>
                <w:rFonts w:ascii="宋体" w:hAnsi="宋体"/>
                <w:lang w:eastAsia="zh-CN"/>
              </w:rPr>
            </w:pPr>
            <w:r>
              <w:rPr>
                <w:rFonts w:hint="eastAsia"/>
                <w:lang w:val="fr-FR" w:eastAsia="zh-CN"/>
              </w:rPr>
              <w:t>M</w:t>
            </w:r>
          </w:p>
        </w:tc>
        <w:tc>
          <w:tcPr>
            <w:tcW w:w="1385" w:type="dxa"/>
          </w:tcPr>
          <w:p w:rsidR="003A5F4B" w:rsidRDefault="003A5F4B" w:rsidP="002735A5">
            <w:pPr>
              <w:pStyle w:val="TAH"/>
              <w:jc w:val="both"/>
              <w:rPr>
                <w:rFonts w:ascii="宋体" w:hAnsi="宋体"/>
                <w:b w:val="0"/>
                <w:lang w:val="fr-FR" w:eastAsia="zh-CN"/>
              </w:rPr>
            </w:pPr>
            <w:r>
              <w:rPr>
                <w:rFonts w:hint="eastAsia"/>
                <w:b w:val="0"/>
                <w:lang w:val="fr-FR" w:eastAsia="zh-CN"/>
              </w:rPr>
              <w:t>String</w:t>
            </w:r>
          </w:p>
        </w:tc>
        <w:tc>
          <w:tcPr>
            <w:tcW w:w="709" w:type="dxa"/>
          </w:tcPr>
          <w:p w:rsidR="003A5F4B" w:rsidRDefault="003A5F4B" w:rsidP="002735A5">
            <w:pPr>
              <w:rPr>
                <w:rFonts w:ascii="宋体" w:hAnsi="宋体"/>
                <w:lang w:val="fr-FR"/>
              </w:rPr>
            </w:pPr>
            <w:r>
              <w:rPr>
                <w:rFonts w:ascii="Arial" w:hAnsi="Arial" w:hint="eastAsia"/>
                <w:lang w:val="fr-FR"/>
              </w:rPr>
              <w:t>40</w:t>
            </w:r>
          </w:p>
        </w:tc>
        <w:tc>
          <w:tcPr>
            <w:tcW w:w="3591" w:type="dxa"/>
          </w:tcPr>
          <w:p w:rsidR="003A5F4B" w:rsidRDefault="003A5F4B" w:rsidP="002735A5">
            <w:pPr>
              <w:rPr>
                <w:rFonts w:ascii="宋体" w:hAnsi="宋体"/>
                <w:sz w:val="19"/>
                <w:szCs w:val="19"/>
                <w:lang w:val="en-GB"/>
              </w:rPr>
            </w:pPr>
            <w:r>
              <w:rPr>
                <w:rFonts w:ascii="Arial" w:hAnsi="Arial" w:hint="eastAsia"/>
                <w:sz w:val="19"/>
                <w:szCs w:val="19"/>
                <w:lang w:val="en-GB"/>
              </w:rPr>
              <w:t>交易流水号</w:t>
            </w:r>
          </w:p>
        </w:tc>
      </w:tr>
      <w:tr w:rsidR="003A5F4B" w:rsidTr="00395D22">
        <w:trPr>
          <w:jc w:val="center"/>
        </w:trPr>
        <w:tc>
          <w:tcPr>
            <w:tcW w:w="2378" w:type="dxa"/>
          </w:tcPr>
          <w:p w:rsidR="003A5F4B" w:rsidRPr="00C8364D" w:rsidRDefault="003A5F4B" w:rsidP="002735A5">
            <w:pPr>
              <w:pStyle w:val="TAL"/>
              <w:rPr>
                <w:lang w:val="fr-FR"/>
              </w:rPr>
            </w:pPr>
            <w:r w:rsidRPr="00C8364D">
              <w:rPr>
                <w:rFonts w:hint="eastAsia"/>
                <w:lang w:val="fr-FR"/>
              </w:rPr>
              <w:t>traceFlag</w:t>
            </w:r>
          </w:p>
        </w:tc>
        <w:tc>
          <w:tcPr>
            <w:tcW w:w="737" w:type="dxa"/>
          </w:tcPr>
          <w:p w:rsidR="003A5F4B" w:rsidRPr="00C8364D" w:rsidRDefault="003A5F4B" w:rsidP="002735A5">
            <w:pPr>
              <w:spacing w:line="240" w:lineRule="atLeast"/>
              <w:rPr>
                <w:rFonts w:ascii="Arial" w:hAnsi="Arial"/>
                <w:kern w:val="0"/>
                <w:sz w:val="18"/>
                <w:szCs w:val="18"/>
                <w:lang w:val="fr-FR" w:eastAsia="en-US"/>
              </w:rPr>
            </w:pPr>
            <w:r w:rsidRPr="00C8364D">
              <w:rPr>
                <w:rFonts w:ascii="Arial" w:hAnsi="Arial" w:hint="eastAsia"/>
                <w:kern w:val="0"/>
                <w:sz w:val="18"/>
                <w:szCs w:val="18"/>
                <w:lang w:val="fr-FR" w:eastAsia="en-US"/>
              </w:rPr>
              <w:t xml:space="preserve">O </w:t>
            </w:r>
          </w:p>
        </w:tc>
        <w:tc>
          <w:tcPr>
            <w:tcW w:w="1385" w:type="dxa"/>
          </w:tcPr>
          <w:p w:rsidR="003A5F4B" w:rsidRPr="00C8364D" w:rsidRDefault="003A5F4B" w:rsidP="002735A5">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709" w:type="dxa"/>
          </w:tcPr>
          <w:p w:rsidR="003A5F4B" w:rsidRPr="00C8364D" w:rsidRDefault="003A5F4B" w:rsidP="002735A5">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3591" w:type="dxa"/>
          </w:tcPr>
          <w:p w:rsidR="003A5F4B" w:rsidRPr="00C8364D" w:rsidRDefault="003A5F4B" w:rsidP="00550601">
            <w:pPr>
              <w:spacing w:line="240" w:lineRule="atLeast"/>
              <w:rPr>
                <w:rFonts w:ascii="Arial" w:hAnsi="Arial"/>
                <w:kern w:val="0"/>
                <w:sz w:val="18"/>
                <w:szCs w:val="18"/>
                <w:lang w:val="fr-FR"/>
              </w:rPr>
            </w:pPr>
            <w:r>
              <w:rPr>
                <w:rFonts w:ascii="Arial" w:hAnsi="Arial" w:hint="eastAsia"/>
                <w:kern w:val="0"/>
                <w:sz w:val="18"/>
                <w:szCs w:val="18"/>
                <w:lang w:val="fr-FR"/>
              </w:rPr>
              <w:t>跟踪标志</w:t>
            </w:r>
          </w:p>
        </w:tc>
      </w:tr>
      <w:tr w:rsidR="00737479" w:rsidTr="00395D22">
        <w:trPr>
          <w:jc w:val="center"/>
        </w:trPr>
        <w:tc>
          <w:tcPr>
            <w:tcW w:w="2378" w:type="dxa"/>
          </w:tcPr>
          <w:p w:rsidR="00737479" w:rsidRPr="00C8364D" w:rsidRDefault="00737479" w:rsidP="00D3746E">
            <w:pPr>
              <w:pStyle w:val="TAL"/>
              <w:rPr>
                <w:lang w:val="fr-FR" w:eastAsia="zh-CN"/>
              </w:rPr>
            </w:pPr>
            <w:r>
              <w:rPr>
                <w:rFonts w:hint="eastAsia"/>
                <w:lang w:val="fr-FR" w:eastAsia="zh-CN"/>
              </w:rPr>
              <w:t>userID</w:t>
            </w:r>
          </w:p>
        </w:tc>
        <w:tc>
          <w:tcPr>
            <w:tcW w:w="737" w:type="dxa"/>
          </w:tcPr>
          <w:p w:rsidR="00737479" w:rsidRPr="00C8364D" w:rsidRDefault="00737479" w:rsidP="00D3746E">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1385" w:type="dxa"/>
          </w:tcPr>
          <w:p w:rsidR="00737479" w:rsidRDefault="005200E4" w:rsidP="00445614">
            <w:pPr>
              <w:spacing w:line="240" w:lineRule="atLeast"/>
              <w:rPr>
                <w:rFonts w:ascii="Arial" w:hAnsi="Arial"/>
                <w:kern w:val="0"/>
                <w:sz w:val="18"/>
                <w:szCs w:val="18"/>
                <w:lang w:val="fr-FR"/>
              </w:rPr>
            </w:pPr>
            <w:r>
              <w:rPr>
                <w:rFonts w:ascii="Arial" w:hAnsi="Arial" w:hint="eastAsia"/>
                <w:kern w:val="0"/>
                <w:sz w:val="18"/>
                <w:szCs w:val="18"/>
                <w:lang w:val="fr-FR"/>
              </w:rPr>
              <w:t>Bigint</w:t>
            </w:r>
          </w:p>
        </w:tc>
        <w:tc>
          <w:tcPr>
            <w:tcW w:w="709" w:type="dxa"/>
          </w:tcPr>
          <w:p w:rsidR="00737479" w:rsidRDefault="00737479" w:rsidP="00D3746E">
            <w:pPr>
              <w:spacing w:line="240" w:lineRule="atLeast"/>
              <w:rPr>
                <w:rFonts w:ascii="Arial" w:hAnsi="Arial"/>
                <w:kern w:val="0"/>
                <w:sz w:val="18"/>
                <w:szCs w:val="18"/>
                <w:lang w:val="fr-FR"/>
              </w:rPr>
            </w:pPr>
          </w:p>
        </w:tc>
        <w:tc>
          <w:tcPr>
            <w:tcW w:w="3591" w:type="dxa"/>
          </w:tcPr>
          <w:p w:rsidR="00737479" w:rsidRDefault="00737479" w:rsidP="00D3746E">
            <w:pPr>
              <w:spacing w:line="240" w:lineRule="atLeast"/>
              <w:rPr>
                <w:rFonts w:ascii="Arial" w:hAnsi="Arial"/>
                <w:kern w:val="0"/>
                <w:sz w:val="18"/>
                <w:szCs w:val="18"/>
                <w:lang w:val="fr-FR"/>
              </w:rPr>
            </w:pPr>
            <w:r>
              <w:rPr>
                <w:rFonts w:ascii="Arial" w:hAnsi="Arial" w:hint="eastAsia"/>
                <w:kern w:val="0"/>
                <w:sz w:val="18"/>
                <w:szCs w:val="18"/>
                <w:lang w:val="fr-FR"/>
              </w:rPr>
              <w:t>用户</w:t>
            </w:r>
            <w:r>
              <w:rPr>
                <w:rFonts w:ascii="Arial" w:hAnsi="Arial" w:hint="eastAsia"/>
                <w:kern w:val="0"/>
                <w:sz w:val="18"/>
                <w:szCs w:val="18"/>
                <w:lang w:val="fr-FR"/>
              </w:rPr>
              <w:t>ID</w:t>
            </w:r>
            <w:r>
              <w:rPr>
                <w:rFonts w:ascii="Arial" w:hAnsi="Arial" w:hint="eastAsia"/>
                <w:kern w:val="0"/>
                <w:sz w:val="18"/>
                <w:szCs w:val="18"/>
                <w:lang w:val="fr-FR"/>
              </w:rPr>
              <w:t>（内部）</w:t>
            </w:r>
          </w:p>
        </w:tc>
      </w:tr>
      <w:tr w:rsidR="00737479" w:rsidTr="00395D22">
        <w:trPr>
          <w:jc w:val="center"/>
        </w:trPr>
        <w:tc>
          <w:tcPr>
            <w:tcW w:w="2378" w:type="dxa"/>
          </w:tcPr>
          <w:p w:rsidR="00737479" w:rsidRDefault="00737479" w:rsidP="002735A5">
            <w:pPr>
              <w:pStyle w:val="TAL"/>
              <w:rPr>
                <w:lang w:val="fr-FR" w:eastAsia="zh-CN"/>
              </w:rPr>
            </w:pPr>
            <w:r>
              <w:rPr>
                <w:rFonts w:hint="eastAsia"/>
                <w:lang w:val="fr-FR" w:eastAsia="zh-CN"/>
              </w:rPr>
              <w:t>deviceInfo</w:t>
            </w:r>
          </w:p>
        </w:tc>
        <w:tc>
          <w:tcPr>
            <w:tcW w:w="737" w:type="dxa"/>
          </w:tcPr>
          <w:p w:rsidR="00737479" w:rsidRDefault="00737479" w:rsidP="002735A5">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1385" w:type="dxa"/>
          </w:tcPr>
          <w:p w:rsidR="00737479" w:rsidRDefault="00737479" w:rsidP="002735A5">
            <w:pPr>
              <w:spacing w:line="240" w:lineRule="atLeast"/>
              <w:rPr>
                <w:rFonts w:ascii="Arial" w:hAnsi="Arial"/>
                <w:kern w:val="0"/>
                <w:sz w:val="18"/>
                <w:szCs w:val="18"/>
                <w:lang w:val="fr-FR"/>
              </w:rPr>
            </w:pPr>
            <w:r>
              <w:rPr>
                <w:rFonts w:ascii="Arial" w:hAnsi="Arial" w:hint="eastAsia"/>
                <w:kern w:val="0"/>
                <w:sz w:val="18"/>
                <w:szCs w:val="18"/>
                <w:lang w:val="fr-FR"/>
              </w:rPr>
              <w:t>DeviceInfo</w:t>
            </w:r>
          </w:p>
        </w:tc>
        <w:tc>
          <w:tcPr>
            <w:tcW w:w="709" w:type="dxa"/>
          </w:tcPr>
          <w:p w:rsidR="00737479" w:rsidRDefault="00737479" w:rsidP="002735A5">
            <w:pPr>
              <w:spacing w:line="240" w:lineRule="atLeast"/>
              <w:rPr>
                <w:rFonts w:ascii="Arial" w:hAnsi="Arial"/>
                <w:kern w:val="0"/>
                <w:sz w:val="18"/>
                <w:szCs w:val="18"/>
                <w:lang w:val="fr-FR"/>
              </w:rPr>
            </w:pPr>
          </w:p>
        </w:tc>
        <w:tc>
          <w:tcPr>
            <w:tcW w:w="3591" w:type="dxa"/>
          </w:tcPr>
          <w:p w:rsidR="00737479" w:rsidRDefault="00737479" w:rsidP="002735A5">
            <w:pPr>
              <w:spacing w:line="240" w:lineRule="atLeast"/>
              <w:rPr>
                <w:rFonts w:ascii="Arial" w:hAnsi="Arial"/>
                <w:kern w:val="0"/>
                <w:sz w:val="18"/>
                <w:szCs w:val="18"/>
                <w:lang w:val="fr-FR"/>
              </w:rPr>
            </w:pPr>
            <w:r>
              <w:rPr>
                <w:rFonts w:ascii="Arial" w:hAnsi="Arial" w:hint="eastAsia"/>
                <w:kern w:val="0"/>
                <w:sz w:val="18"/>
                <w:szCs w:val="18"/>
                <w:lang w:val="fr-FR"/>
              </w:rPr>
              <w:t>需要解除绑定的设备信息</w:t>
            </w:r>
          </w:p>
          <w:p w:rsidR="00737479" w:rsidRDefault="00737479" w:rsidP="002735A5">
            <w:pPr>
              <w:spacing w:line="240" w:lineRule="atLeast"/>
              <w:rPr>
                <w:rFonts w:ascii="Arial" w:hAnsi="Arial"/>
                <w:kern w:val="0"/>
                <w:sz w:val="18"/>
                <w:szCs w:val="18"/>
                <w:lang w:val="fr-FR"/>
              </w:rPr>
            </w:pPr>
            <w:r>
              <w:rPr>
                <w:rFonts w:ascii="Arial" w:hAnsi="Arial" w:hint="eastAsia"/>
                <w:kern w:val="0"/>
                <w:sz w:val="18"/>
                <w:szCs w:val="18"/>
                <w:lang w:val="fr-FR"/>
              </w:rPr>
              <w:t>一次只解除一个绑定的设备</w:t>
            </w:r>
          </w:p>
        </w:tc>
      </w:tr>
      <w:tr w:rsidR="00EF1211" w:rsidTr="00395D22">
        <w:trPr>
          <w:jc w:val="center"/>
        </w:trPr>
        <w:tc>
          <w:tcPr>
            <w:tcW w:w="2378" w:type="dxa"/>
          </w:tcPr>
          <w:p w:rsidR="00EF1211" w:rsidRDefault="00E75215" w:rsidP="002735A5">
            <w:pPr>
              <w:pStyle w:val="TAL"/>
              <w:rPr>
                <w:lang w:val="fr-FR" w:eastAsia="zh-CN"/>
              </w:rPr>
            </w:pPr>
            <w:r>
              <w:rPr>
                <w:rFonts w:hint="eastAsia"/>
                <w:b/>
                <w:bCs/>
              </w:rPr>
              <w:t>reqClientType</w:t>
            </w:r>
          </w:p>
        </w:tc>
        <w:tc>
          <w:tcPr>
            <w:tcW w:w="737" w:type="dxa"/>
          </w:tcPr>
          <w:p w:rsidR="00EF1211" w:rsidRDefault="00CD7D7C" w:rsidP="002735A5">
            <w:pPr>
              <w:spacing w:line="240" w:lineRule="atLeast"/>
              <w:rPr>
                <w:rFonts w:ascii="Arial" w:hAnsi="Arial"/>
                <w:kern w:val="0"/>
                <w:sz w:val="18"/>
                <w:szCs w:val="18"/>
                <w:lang w:val="fr-FR"/>
              </w:rPr>
            </w:pPr>
            <w:r>
              <w:rPr>
                <w:rFonts w:hint="eastAsia"/>
                <w:lang w:val="fr-FR"/>
              </w:rPr>
              <w:t>O</w:t>
            </w:r>
          </w:p>
        </w:tc>
        <w:tc>
          <w:tcPr>
            <w:tcW w:w="1385" w:type="dxa"/>
          </w:tcPr>
          <w:p w:rsidR="00EF1211" w:rsidRDefault="005200E4" w:rsidP="002735A5">
            <w:pPr>
              <w:spacing w:line="240" w:lineRule="atLeast"/>
              <w:rPr>
                <w:rFonts w:ascii="Arial" w:hAnsi="Arial"/>
                <w:kern w:val="0"/>
                <w:sz w:val="18"/>
                <w:szCs w:val="18"/>
                <w:lang w:val="fr-FR"/>
              </w:rPr>
            </w:pPr>
            <w:r>
              <w:rPr>
                <w:lang w:val="fr-FR"/>
              </w:rPr>
              <w:t>Int</w:t>
            </w:r>
          </w:p>
        </w:tc>
        <w:tc>
          <w:tcPr>
            <w:tcW w:w="709" w:type="dxa"/>
          </w:tcPr>
          <w:p w:rsidR="00EF1211" w:rsidRDefault="00EF1211" w:rsidP="002735A5">
            <w:pPr>
              <w:spacing w:line="240" w:lineRule="atLeast"/>
              <w:rPr>
                <w:rFonts w:ascii="Arial" w:hAnsi="Arial"/>
                <w:kern w:val="0"/>
                <w:sz w:val="18"/>
                <w:szCs w:val="18"/>
                <w:lang w:val="fr-FR"/>
              </w:rPr>
            </w:pPr>
          </w:p>
        </w:tc>
        <w:tc>
          <w:tcPr>
            <w:tcW w:w="3591" w:type="dxa"/>
          </w:tcPr>
          <w:p w:rsidR="00EF1211" w:rsidRDefault="00455BBA" w:rsidP="00E04A2D">
            <w:r>
              <w:rPr>
                <w:rFonts w:hint="eastAsia"/>
              </w:rPr>
              <w:t>请求客户端类型</w:t>
            </w:r>
          </w:p>
          <w:p w:rsidR="00EF1211" w:rsidRDefault="00EF1211" w:rsidP="002735A5">
            <w:pPr>
              <w:spacing w:line="240" w:lineRule="atLeast"/>
              <w:rPr>
                <w:rFonts w:ascii="Arial" w:hAnsi="Arial"/>
                <w:kern w:val="0"/>
                <w:sz w:val="18"/>
                <w:szCs w:val="18"/>
                <w:lang w:val="fr-FR"/>
              </w:rPr>
            </w:pPr>
          </w:p>
        </w:tc>
      </w:tr>
    </w:tbl>
    <w:p w:rsidR="00326388" w:rsidRDefault="00326388" w:rsidP="00326388">
      <w:pPr>
        <w:ind w:left="198"/>
      </w:pPr>
    </w:p>
    <w:p w:rsidR="003A5F4B" w:rsidRDefault="003A5F4B" w:rsidP="00407B6C">
      <w:pPr>
        <w:pStyle w:val="41"/>
      </w:pPr>
      <w:r>
        <w:rPr>
          <w:rFonts w:hint="eastAsia"/>
        </w:rPr>
        <w:t>返回值</w:t>
      </w:r>
      <w:r>
        <w:rPr>
          <w:rFonts w:hint="eastAsia"/>
          <w:lang w:val="fr-FR"/>
        </w:rPr>
        <w:t>DelUserDeviceRsp</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1385"/>
        <w:gridCol w:w="850"/>
        <w:gridCol w:w="3450"/>
      </w:tblGrid>
      <w:tr w:rsidR="003A5F4B" w:rsidTr="00395D22">
        <w:trPr>
          <w:jc w:val="center"/>
        </w:trPr>
        <w:tc>
          <w:tcPr>
            <w:tcW w:w="2378" w:type="dxa"/>
          </w:tcPr>
          <w:p w:rsidR="003A5F4B" w:rsidRDefault="003A5F4B" w:rsidP="002735A5">
            <w:pPr>
              <w:pStyle w:val="TAH"/>
              <w:rPr>
                <w:rFonts w:ascii="Verdana" w:hAnsi="Verdana"/>
                <w:lang w:val="fr-FR" w:eastAsia="zh-CN"/>
              </w:rPr>
            </w:pPr>
            <w:r>
              <w:rPr>
                <w:rFonts w:ascii="Verdana" w:hAnsi="Verdana" w:hint="eastAsia"/>
                <w:lang w:val="fr-FR" w:eastAsia="zh-CN"/>
              </w:rPr>
              <w:t>参数名称</w:t>
            </w:r>
          </w:p>
        </w:tc>
        <w:tc>
          <w:tcPr>
            <w:tcW w:w="737" w:type="dxa"/>
          </w:tcPr>
          <w:p w:rsidR="003A5F4B" w:rsidRDefault="003A5F4B" w:rsidP="002735A5">
            <w:pPr>
              <w:pStyle w:val="TAH"/>
              <w:rPr>
                <w:rFonts w:ascii="Verdana" w:hAnsi="Verdana"/>
                <w:lang w:val="fr-FR" w:eastAsia="zh-CN"/>
              </w:rPr>
            </w:pPr>
            <w:r>
              <w:rPr>
                <w:rFonts w:ascii="Verdana" w:hAnsi="Verdana" w:hint="eastAsia"/>
                <w:lang w:val="fr-FR" w:eastAsia="zh-CN"/>
              </w:rPr>
              <w:t>必须</w:t>
            </w:r>
          </w:p>
        </w:tc>
        <w:tc>
          <w:tcPr>
            <w:tcW w:w="1385" w:type="dxa"/>
          </w:tcPr>
          <w:p w:rsidR="003A5F4B" w:rsidRDefault="003A5F4B" w:rsidP="002735A5">
            <w:pPr>
              <w:pStyle w:val="TAH"/>
              <w:rPr>
                <w:rFonts w:ascii="Verdana" w:hAnsi="Verdana"/>
                <w:lang w:val="fr-FR" w:eastAsia="zh-CN"/>
              </w:rPr>
            </w:pPr>
            <w:r>
              <w:rPr>
                <w:rFonts w:ascii="Verdana" w:hAnsi="Verdana" w:hint="eastAsia"/>
                <w:lang w:val="fr-FR" w:eastAsia="zh-CN"/>
              </w:rPr>
              <w:t>类型</w:t>
            </w:r>
          </w:p>
        </w:tc>
        <w:tc>
          <w:tcPr>
            <w:tcW w:w="850" w:type="dxa"/>
          </w:tcPr>
          <w:p w:rsidR="003A5F4B" w:rsidRDefault="003A5F4B" w:rsidP="002735A5">
            <w:pPr>
              <w:pStyle w:val="TAH"/>
              <w:rPr>
                <w:rFonts w:ascii="Verdana" w:hAnsi="Verdana"/>
                <w:lang w:val="fr-FR" w:eastAsia="zh-CN"/>
              </w:rPr>
            </w:pPr>
            <w:r>
              <w:rPr>
                <w:rFonts w:ascii="Verdana" w:hAnsi="Verdana" w:hint="eastAsia"/>
                <w:lang w:val="fr-FR" w:eastAsia="zh-CN"/>
              </w:rPr>
              <w:t>长度</w:t>
            </w:r>
          </w:p>
        </w:tc>
        <w:tc>
          <w:tcPr>
            <w:tcW w:w="3450" w:type="dxa"/>
          </w:tcPr>
          <w:p w:rsidR="003A5F4B" w:rsidRDefault="003A5F4B" w:rsidP="002735A5">
            <w:pPr>
              <w:pStyle w:val="TAH"/>
              <w:rPr>
                <w:rFonts w:ascii="Verdana" w:hAnsi="Verdana"/>
                <w:lang w:val="fr-FR" w:eastAsia="zh-CN"/>
              </w:rPr>
            </w:pPr>
            <w:r>
              <w:rPr>
                <w:rFonts w:ascii="Verdana" w:hAnsi="Verdana" w:hint="eastAsia"/>
                <w:lang w:val="fr-FR" w:eastAsia="zh-CN"/>
              </w:rPr>
              <w:t>描述信息</w:t>
            </w:r>
          </w:p>
        </w:tc>
      </w:tr>
      <w:tr w:rsidR="003A5F4B" w:rsidTr="00395D22">
        <w:trPr>
          <w:jc w:val="center"/>
        </w:trPr>
        <w:tc>
          <w:tcPr>
            <w:tcW w:w="2378" w:type="dxa"/>
          </w:tcPr>
          <w:p w:rsidR="003A5F4B" w:rsidRPr="00E74491" w:rsidRDefault="003A5F4B" w:rsidP="002735A5">
            <w:pPr>
              <w:pStyle w:val="TAL"/>
              <w:rPr>
                <w:lang w:val="fr-FR" w:eastAsia="zh-CN"/>
              </w:rPr>
            </w:pPr>
            <w:r w:rsidRPr="00E74491">
              <w:rPr>
                <w:rFonts w:hint="eastAsia"/>
                <w:lang w:val="fr-FR" w:eastAsia="zh-CN"/>
              </w:rPr>
              <w:t>v</w:t>
            </w:r>
            <w:r w:rsidRPr="00E74491">
              <w:rPr>
                <w:lang w:val="fr-FR" w:eastAsia="zh-CN"/>
              </w:rPr>
              <w:t>ersion</w:t>
            </w:r>
          </w:p>
        </w:tc>
        <w:tc>
          <w:tcPr>
            <w:tcW w:w="737" w:type="dxa"/>
          </w:tcPr>
          <w:p w:rsidR="003A5F4B" w:rsidRPr="00E74491" w:rsidRDefault="003A5F4B" w:rsidP="002735A5">
            <w:pPr>
              <w:pStyle w:val="TAL"/>
              <w:rPr>
                <w:lang w:val="fr-FR" w:eastAsia="zh-CN"/>
              </w:rPr>
            </w:pPr>
            <w:r>
              <w:rPr>
                <w:rFonts w:hint="eastAsia"/>
                <w:lang w:val="fr-FR" w:eastAsia="zh-CN"/>
              </w:rPr>
              <w:t>M</w:t>
            </w:r>
          </w:p>
        </w:tc>
        <w:tc>
          <w:tcPr>
            <w:tcW w:w="1385" w:type="dxa"/>
          </w:tcPr>
          <w:p w:rsidR="003A5F4B" w:rsidRPr="00E74491" w:rsidRDefault="003A5F4B" w:rsidP="002735A5">
            <w:pPr>
              <w:pStyle w:val="TAH"/>
              <w:ind w:left="62"/>
              <w:jc w:val="both"/>
              <w:rPr>
                <w:b w:val="0"/>
                <w:lang w:val="fr-FR" w:eastAsia="zh-CN"/>
              </w:rPr>
            </w:pPr>
            <w:r>
              <w:rPr>
                <w:rFonts w:hint="eastAsia"/>
                <w:b w:val="0"/>
                <w:lang w:val="fr-FR" w:eastAsia="zh-CN"/>
              </w:rPr>
              <w:t>String</w:t>
            </w:r>
          </w:p>
        </w:tc>
        <w:tc>
          <w:tcPr>
            <w:tcW w:w="850" w:type="dxa"/>
          </w:tcPr>
          <w:p w:rsidR="003A5F4B" w:rsidRPr="00E74491" w:rsidRDefault="003A5F4B" w:rsidP="002735A5">
            <w:pPr>
              <w:rPr>
                <w:rFonts w:ascii="Arial" w:hAnsi="Arial"/>
                <w:kern w:val="0"/>
                <w:sz w:val="18"/>
                <w:szCs w:val="18"/>
                <w:lang w:val="fr-FR"/>
              </w:rPr>
            </w:pPr>
            <w:r w:rsidRPr="00E74491">
              <w:rPr>
                <w:rFonts w:ascii="Arial" w:hAnsi="Arial" w:hint="eastAsia"/>
                <w:kern w:val="0"/>
                <w:sz w:val="18"/>
                <w:szCs w:val="18"/>
                <w:lang w:val="fr-FR"/>
              </w:rPr>
              <w:t>5</w:t>
            </w:r>
          </w:p>
        </w:tc>
        <w:tc>
          <w:tcPr>
            <w:tcW w:w="3450" w:type="dxa"/>
          </w:tcPr>
          <w:p w:rsidR="003A5F4B" w:rsidRPr="00E74491" w:rsidRDefault="003A5F4B" w:rsidP="002735A5">
            <w:pPr>
              <w:rPr>
                <w:rFonts w:ascii="Arial" w:hAnsi="Arial"/>
                <w:kern w:val="0"/>
                <w:sz w:val="18"/>
                <w:szCs w:val="18"/>
                <w:lang w:val="fr-FR"/>
              </w:rPr>
            </w:pPr>
            <w:r w:rsidRPr="00E74491">
              <w:rPr>
                <w:rFonts w:ascii="Arial" w:hAnsi="Arial" w:hint="eastAsia"/>
                <w:kern w:val="0"/>
                <w:sz w:val="18"/>
                <w:szCs w:val="18"/>
                <w:lang w:val="fr-FR"/>
              </w:rPr>
              <w:t>协议版本号</w:t>
            </w:r>
          </w:p>
        </w:tc>
      </w:tr>
      <w:tr w:rsidR="003A5F4B" w:rsidTr="00395D22">
        <w:trPr>
          <w:jc w:val="center"/>
        </w:trPr>
        <w:tc>
          <w:tcPr>
            <w:tcW w:w="2378" w:type="dxa"/>
          </w:tcPr>
          <w:p w:rsidR="003A5F4B" w:rsidRPr="00E74491" w:rsidRDefault="003A5F4B" w:rsidP="002735A5">
            <w:pPr>
              <w:pStyle w:val="TAL"/>
              <w:rPr>
                <w:lang w:val="fr-FR" w:eastAsia="zh-CN"/>
              </w:rPr>
            </w:pPr>
            <w:r>
              <w:rPr>
                <w:lang w:val="fr-FR" w:eastAsia="zh-CN"/>
              </w:rPr>
              <w:t>transactionID</w:t>
            </w:r>
          </w:p>
        </w:tc>
        <w:tc>
          <w:tcPr>
            <w:tcW w:w="737" w:type="dxa"/>
          </w:tcPr>
          <w:p w:rsidR="003A5F4B" w:rsidRPr="00E74491" w:rsidRDefault="003A5F4B" w:rsidP="002735A5">
            <w:pPr>
              <w:pStyle w:val="TAL"/>
              <w:rPr>
                <w:lang w:val="fr-FR" w:eastAsia="zh-CN"/>
              </w:rPr>
            </w:pPr>
            <w:r>
              <w:rPr>
                <w:rFonts w:hint="eastAsia"/>
                <w:lang w:val="fr-FR" w:eastAsia="zh-CN"/>
              </w:rPr>
              <w:t>M</w:t>
            </w:r>
          </w:p>
        </w:tc>
        <w:tc>
          <w:tcPr>
            <w:tcW w:w="1385" w:type="dxa"/>
          </w:tcPr>
          <w:p w:rsidR="003A5F4B" w:rsidRPr="00E74491" w:rsidRDefault="003A5F4B" w:rsidP="002735A5">
            <w:pPr>
              <w:pStyle w:val="TAH"/>
              <w:ind w:left="62"/>
              <w:jc w:val="both"/>
              <w:rPr>
                <w:b w:val="0"/>
                <w:lang w:val="fr-FR" w:eastAsia="zh-CN"/>
              </w:rPr>
            </w:pPr>
            <w:r>
              <w:rPr>
                <w:rFonts w:hint="eastAsia"/>
                <w:b w:val="0"/>
                <w:lang w:val="fr-FR" w:eastAsia="zh-CN"/>
              </w:rPr>
              <w:t>String</w:t>
            </w:r>
          </w:p>
        </w:tc>
        <w:tc>
          <w:tcPr>
            <w:tcW w:w="850" w:type="dxa"/>
          </w:tcPr>
          <w:p w:rsidR="003A5F4B" w:rsidRPr="00E74491" w:rsidRDefault="003A5F4B" w:rsidP="002735A5">
            <w:pPr>
              <w:rPr>
                <w:rFonts w:ascii="Arial" w:hAnsi="Arial"/>
                <w:kern w:val="0"/>
                <w:sz w:val="18"/>
                <w:szCs w:val="18"/>
                <w:lang w:val="fr-FR"/>
              </w:rPr>
            </w:pPr>
            <w:r w:rsidRPr="00E74491">
              <w:rPr>
                <w:rFonts w:ascii="Arial" w:hAnsi="Arial" w:hint="eastAsia"/>
                <w:kern w:val="0"/>
                <w:sz w:val="18"/>
                <w:szCs w:val="18"/>
                <w:lang w:val="fr-FR"/>
              </w:rPr>
              <w:t>40</w:t>
            </w:r>
          </w:p>
        </w:tc>
        <w:tc>
          <w:tcPr>
            <w:tcW w:w="3450" w:type="dxa"/>
          </w:tcPr>
          <w:p w:rsidR="003A5F4B" w:rsidRPr="00E74491" w:rsidRDefault="003A5F4B" w:rsidP="002735A5">
            <w:pPr>
              <w:rPr>
                <w:rFonts w:ascii="Arial" w:hAnsi="Arial"/>
                <w:kern w:val="0"/>
                <w:sz w:val="18"/>
                <w:szCs w:val="18"/>
                <w:lang w:val="fr-FR"/>
              </w:rPr>
            </w:pPr>
            <w:r w:rsidRPr="00E74491">
              <w:rPr>
                <w:rFonts w:ascii="Arial" w:hAnsi="Arial" w:hint="eastAsia"/>
                <w:kern w:val="0"/>
                <w:sz w:val="18"/>
                <w:szCs w:val="18"/>
                <w:lang w:val="fr-FR"/>
              </w:rPr>
              <w:t>消息标识</w:t>
            </w:r>
          </w:p>
        </w:tc>
      </w:tr>
      <w:tr w:rsidR="003A5F4B" w:rsidTr="00395D22">
        <w:trPr>
          <w:jc w:val="center"/>
        </w:trPr>
        <w:tc>
          <w:tcPr>
            <w:tcW w:w="2378" w:type="dxa"/>
          </w:tcPr>
          <w:p w:rsidR="003A5F4B" w:rsidRPr="00C8364D" w:rsidRDefault="003A5F4B" w:rsidP="002735A5">
            <w:pPr>
              <w:pStyle w:val="TAL"/>
              <w:rPr>
                <w:lang w:val="fr-FR" w:eastAsia="zh-CN"/>
              </w:rPr>
            </w:pPr>
            <w:r w:rsidRPr="00C8364D">
              <w:rPr>
                <w:rFonts w:hint="eastAsia"/>
                <w:lang w:val="fr-FR" w:eastAsia="zh-CN"/>
              </w:rPr>
              <w:t>traceFlag</w:t>
            </w:r>
          </w:p>
        </w:tc>
        <w:tc>
          <w:tcPr>
            <w:tcW w:w="737" w:type="dxa"/>
          </w:tcPr>
          <w:p w:rsidR="003A5F4B" w:rsidRPr="00C8364D" w:rsidRDefault="003A5F4B" w:rsidP="002735A5">
            <w:pPr>
              <w:spacing w:line="240" w:lineRule="atLeast"/>
              <w:rPr>
                <w:rFonts w:ascii="Arial" w:hAnsi="Arial"/>
                <w:kern w:val="0"/>
                <w:sz w:val="18"/>
                <w:szCs w:val="18"/>
                <w:lang w:val="fr-FR"/>
              </w:rPr>
            </w:pPr>
            <w:r w:rsidRPr="00C8364D">
              <w:rPr>
                <w:rFonts w:ascii="Arial" w:hAnsi="Arial" w:hint="eastAsia"/>
                <w:kern w:val="0"/>
                <w:sz w:val="18"/>
                <w:szCs w:val="18"/>
                <w:lang w:val="fr-FR"/>
              </w:rPr>
              <w:t xml:space="preserve">O </w:t>
            </w:r>
          </w:p>
        </w:tc>
        <w:tc>
          <w:tcPr>
            <w:tcW w:w="1385" w:type="dxa"/>
          </w:tcPr>
          <w:p w:rsidR="003A5F4B" w:rsidRPr="00C8364D" w:rsidRDefault="003A5F4B" w:rsidP="002735A5">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850" w:type="dxa"/>
          </w:tcPr>
          <w:p w:rsidR="003A5F4B" w:rsidRPr="00C8364D" w:rsidRDefault="003A5F4B" w:rsidP="002735A5">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3450" w:type="dxa"/>
          </w:tcPr>
          <w:p w:rsidR="003A5F4B" w:rsidRPr="00C8364D" w:rsidRDefault="003A5F4B" w:rsidP="00550601">
            <w:pPr>
              <w:spacing w:line="240" w:lineRule="atLeast"/>
              <w:rPr>
                <w:rFonts w:ascii="Arial" w:hAnsi="Arial"/>
                <w:kern w:val="0"/>
                <w:sz w:val="18"/>
                <w:szCs w:val="18"/>
                <w:lang w:val="fr-FR"/>
              </w:rPr>
            </w:pPr>
            <w:r>
              <w:rPr>
                <w:rFonts w:ascii="Arial" w:hAnsi="Arial" w:hint="eastAsia"/>
                <w:kern w:val="0"/>
                <w:sz w:val="18"/>
                <w:szCs w:val="18"/>
                <w:lang w:val="fr-FR"/>
              </w:rPr>
              <w:t>跟踪标志</w:t>
            </w:r>
          </w:p>
        </w:tc>
      </w:tr>
      <w:tr w:rsidR="00737479" w:rsidTr="00395D22">
        <w:trPr>
          <w:jc w:val="center"/>
        </w:trPr>
        <w:tc>
          <w:tcPr>
            <w:tcW w:w="2378" w:type="dxa"/>
          </w:tcPr>
          <w:p w:rsidR="00737479" w:rsidRPr="00C8364D" w:rsidRDefault="00737479" w:rsidP="00D3746E">
            <w:pPr>
              <w:pStyle w:val="TAL"/>
              <w:rPr>
                <w:lang w:val="fr-FR" w:eastAsia="zh-CN"/>
              </w:rPr>
            </w:pPr>
            <w:r>
              <w:rPr>
                <w:rFonts w:hint="eastAsia"/>
                <w:lang w:val="fr-FR" w:eastAsia="zh-CN"/>
              </w:rPr>
              <w:t>userID</w:t>
            </w:r>
          </w:p>
        </w:tc>
        <w:tc>
          <w:tcPr>
            <w:tcW w:w="737" w:type="dxa"/>
          </w:tcPr>
          <w:p w:rsidR="00737479" w:rsidRPr="00C8364D" w:rsidRDefault="00737479" w:rsidP="00D3746E">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1385" w:type="dxa"/>
          </w:tcPr>
          <w:p w:rsidR="00737479" w:rsidRDefault="005200E4" w:rsidP="00445614">
            <w:pPr>
              <w:spacing w:line="240" w:lineRule="atLeast"/>
              <w:rPr>
                <w:rFonts w:ascii="Arial" w:hAnsi="Arial"/>
                <w:kern w:val="0"/>
                <w:sz w:val="18"/>
                <w:szCs w:val="18"/>
                <w:lang w:val="fr-FR"/>
              </w:rPr>
            </w:pPr>
            <w:r>
              <w:rPr>
                <w:rFonts w:ascii="Arial" w:hAnsi="Arial" w:hint="eastAsia"/>
                <w:kern w:val="0"/>
                <w:sz w:val="18"/>
                <w:szCs w:val="18"/>
                <w:lang w:val="fr-FR"/>
              </w:rPr>
              <w:t>Bigint</w:t>
            </w:r>
          </w:p>
        </w:tc>
        <w:tc>
          <w:tcPr>
            <w:tcW w:w="850" w:type="dxa"/>
          </w:tcPr>
          <w:p w:rsidR="00737479" w:rsidRDefault="00737479" w:rsidP="00D3746E">
            <w:pPr>
              <w:spacing w:line="240" w:lineRule="atLeast"/>
              <w:rPr>
                <w:rFonts w:ascii="Arial" w:hAnsi="Arial"/>
                <w:kern w:val="0"/>
                <w:sz w:val="18"/>
                <w:szCs w:val="18"/>
                <w:lang w:val="fr-FR"/>
              </w:rPr>
            </w:pPr>
          </w:p>
        </w:tc>
        <w:tc>
          <w:tcPr>
            <w:tcW w:w="3450" w:type="dxa"/>
          </w:tcPr>
          <w:p w:rsidR="00737479" w:rsidRDefault="00737479" w:rsidP="00D3746E">
            <w:pPr>
              <w:spacing w:line="240" w:lineRule="atLeast"/>
              <w:rPr>
                <w:rFonts w:ascii="Arial" w:hAnsi="Arial"/>
                <w:kern w:val="0"/>
                <w:sz w:val="18"/>
                <w:szCs w:val="18"/>
                <w:lang w:val="fr-FR"/>
              </w:rPr>
            </w:pPr>
            <w:r>
              <w:rPr>
                <w:rFonts w:ascii="Arial" w:hAnsi="Arial" w:hint="eastAsia"/>
                <w:kern w:val="0"/>
                <w:sz w:val="18"/>
                <w:szCs w:val="18"/>
                <w:lang w:val="fr-FR"/>
              </w:rPr>
              <w:t>用户</w:t>
            </w:r>
            <w:r>
              <w:rPr>
                <w:rFonts w:ascii="Arial" w:hAnsi="Arial" w:hint="eastAsia"/>
                <w:kern w:val="0"/>
                <w:sz w:val="18"/>
                <w:szCs w:val="18"/>
                <w:lang w:val="fr-FR"/>
              </w:rPr>
              <w:t>ID</w:t>
            </w:r>
            <w:r>
              <w:rPr>
                <w:rFonts w:ascii="Arial" w:hAnsi="Arial" w:hint="eastAsia"/>
                <w:kern w:val="0"/>
                <w:sz w:val="18"/>
                <w:szCs w:val="18"/>
                <w:lang w:val="fr-FR"/>
              </w:rPr>
              <w:t>（内部）</w:t>
            </w:r>
          </w:p>
        </w:tc>
      </w:tr>
      <w:tr w:rsidR="00737479" w:rsidTr="00395D22">
        <w:trPr>
          <w:jc w:val="center"/>
        </w:trPr>
        <w:tc>
          <w:tcPr>
            <w:tcW w:w="2378" w:type="dxa"/>
          </w:tcPr>
          <w:p w:rsidR="00737479" w:rsidRDefault="00737479" w:rsidP="00732A75">
            <w:pPr>
              <w:pStyle w:val="TAL"/>
              <w:rPr>
                <w:lang w:val="fr-FR" w:eastAsia="zh-CN"/>
              </w:rPr>
            </w:pPr>
            <w:r>
              <w:rPr>
                <w:rFonts w:hint="eastAsia"/>
                <w:lang w:val="fr-FR" w:eastAsia="zh-CN"/>
              </w:rPr>
              <w:t>delCount</w:t>
            </w:r>
          </w:p>
        </w:tc>
        <w:tc>
          <w:tcPr>
            <w:tcW w:w="737" w:type="dxa"/>
          </w:tcPr>
          <w:p w:rsidR="00737479" w:rsidRDefault="00737479" w:rsidP="000819D8">
            <w:pPr>
              <w:pStyle w:val="TAL"/>
              <w:rPr>
                <w:lang w:val="fr-FR" w:eastAsia="zh-CN"/>
              </w:rPr>
            </w:pPr>
            <w:r>
              <w:rPr>
                <w:rFonts w:hint="eastAsia"/>
                <w:lang w:val="fr-FR" w:eastAsia="zh-CN"/>
              </w:rPr>
              <w:t>M</w:t>
            </w:r>
          </w:p>
        </w:tc>
        <w:tc>
          <w:tcPr>
            <w:tcW w:w="1385" w:type="dxa"/>
          </w:tcPr>
          <w:p w:rsidR="00737479" w:rsidRDefault="005200E4" w:rsidP="000819D8">
            <w:pPr>
              <w:spacing w:line="240" w:lineRule="atLeast"/>
              <w:rPr>
                <w:rFonts w:ascii="Arial" w:hAnsi="Arial"/>
                <w:kern w:val="0"/>
                <w:sz w:val="18"/>
                <w:szCs w:val="18"/>
                <w:lang w:val="fr-FR"/>
              </w:rPr>
            </w:pPr>
            <w:r>
              <w:rPr>
                <w:rFonts w:ascii="Arial" w:hAnsi="Arial" w:hint="eastAsia"/>
                <w:kern w:val="0"/>
                <w:sz w:val="18"/>
                <w:szCs w:val="18"/>
                <w:lang w:val="fr-FR"/>
              </w:rPr>
              <w:t>Int</w:t>
            </w:r>
          </w:p>
        </w:tc>
        <w:tc>
          <w:tcPr>
            <w:tcW w:w="850" w:type="dxa"/>
          </w:tcPr>
          <w:p w:rsidR="00737479" w:rsidRPr="005041A8" w:rsidRDefault="00737479" w:rsidP="000819D8">
            <w:pPr>
              <w:rPr>
                <w:rFonts w:ascii="Arial" w:hAnsi="Arial"/>
                <w:kern w:val="0"/>
                <w:sz w:val="18"/>
                <w:szCs w:val="18"/>
                <w:lang w:val="fr-FR"/>
              </w:rPr>
            </w:pPr>
          </w:p>
        </w:tc>
        <w:tc>
          <w:tcPr>
            <w:tcW w:w="3450" w:type="dxa"/>
          </w:tcPr>
          <w:p w:rsidR="00737479" w:rsidRDefault="00737479" w:rsidP="000819D8">
            <w:pPr>
              <w:rPr>
                <w:rFonts w:ascii="Arial" w:hAnsi="Arial"/>
                <w:kern w:val="0"/>
                <w:sz w:val="18"/>
                <w:szCs w:val="18"/>
                <w:lang w:val="fr-FR"/>
              </w:rPr>
            </w:pPr>
            <w:r>
              <w:rPr>
                <w:rFonts w:ascii="Arial" w:hAnsi="Arial" w:hint="eastAsia"/>
                <w:kern w:val="0"/>
                <w:sz w:val="18"/>
                <w:szCs w:val="18"/>
                <w:lang w:val="fr-FR"/>
              </w:rPr>
              <w:t>删除条数。</w:t>
            </w:r>
          </w:p>
          <w:p w:rsidR="00737479" w:rsidRPr="005041A8" w:rsidRDefault="00737479" w:rsidP="000819D8">
            <w:pPr>
              <w:rPr>
                <w:rFonts w:ascii="Arial" w:hAnsi="Arial"/>
                <w:kern w:val="0"/>
                <w:sz w:val="18"/>
                <w:szCs w:val="18"/>
                <w:lang w:val="fr-FR"/>
              </w:rPr>
            </w:pPr>
            <w:r>
              <w:rPr>
                <w:rFonts w:ascii="Arial" w:hAnsi="Arial" w:hint="eastAsia"/>
                <w:kern w:val="0"/>
                <w:sz w:val="18"/>
                <w:szCs w:val="18"/>
                <w:lang w:val="fr-FR"/>
              </w:rPr>
              <w:t>没有记录返回</w:t>
            </w:r>
            <w:r>
              <w:rPr>
                <w:rFonts w:ascii="Arial" w:hAnsi="Arial" w:hint="eastAsia"/>
                <w:kern w:val="0"/>
                <w:sz w:val="18"/>
                <w:szCs w:val="18"/>
                <w:lang w:val="fr-FR"/>
              </w:rPr>
              <w:t>0</w:t>
            </w:r>
            <w:r>
              <w:rPr>
                <w:rFonts w:ascii="Arial" w:hAnsi="Arial" w:hint="eastAsia"/>
                <w:kern w:val="0"/>
                <w:sz w:val="18"/>
                <w:szCs w:val="18"/>
                <w:lang w:val="fr-FR"/>
              </w:rPr>
              <w:t>。</w:t>
            </w:r>
          </w:p>
        </w:tc>
      </w:tr>
    </w:tbl>
    <w:p w:rsidR="003A5F4B" w:rsidRDefault="003A5F4B" w:rsidP="003A5F4B">
      <w:pPr>
        <w:ind w:left="198"/>
      </w:pPr>
    </w:p>
    <w:p w:rsidR="003A5F4B" w:rsidRDefault="003A5F4B" w:rsidP="00407B6C">
      <w:pPr>
        <w:pStyle w:val="41"/>
      </w:pPr>
      <w:r>
        <w:rPr>
          <w:rFonts w:hint="eastAsia"/>
        </w:rPr>
        <w:t>异常信息</w:t>
      </w:r>
    </w:p>
    <w:p w:rsidR="003A7F02" w:rsidRDefault="003A7F02" w:rsidP="003A5F4B">
      <w:pPr>
        <w:pStyle w:val="a4"/>
        <w:ind w:firstLine="210"/>
      </w:pPr>
      <w:r>
        <w:rPr>
          <w:rFonts w:hint="eastAsia"/>
        </w:rPr>
        <w:t>失败则抛出异常</w:t>
      </w:r>
      <w:r>
        <w:rPr>
          <w:rFonts w:hint="eastAsia"/>
        </w:rPr>
        <w:t>CException</w:t>
      </w:r>
      <w:r>
        <w:rPr>
          <w:rFonts w:hint="eastAsia"/>
        </w:rPr>
        <w:t>，具体内容请参考异常码定义文档。</w:t>
      </w:r>
    </w:p>
    <w:p w:rsidR="00EB068C" w:rsidRDefault="00EB068C" w:rsidP="00407B6C">
      <w:pPr>
        <w:pStyle w:val="41"/>
      </w:pPr>
      <w:r>
        <w:rPr>
          <w:rFonts w:hint="eastAsia"/>
        </w:rPr>
        <w:t>Json</w:t>
      </w:r>
      <w:r>
        <w:rPr>
          <w:rFonts w:hint="eastAsia"/>
        </w:rPr>
        <w:t>接口登录认证信息说明</w:t>
      </w:r>
    </w:p>
    <w:p w:rsidR="00EB068C" w:rsidRPr="003A63A1" w:rsidRDefault="00EB068C" w:rsidP="00EB068C">
      <w:r>
        <w:rPr>
          <w:rFonts w:hint="eastAsia"/>
        </w:rPr>
        <w:t xml:space="preserve">   Authorization</w:t>
      </w:r>
      <w:r>
        <w:rPr>
          <w:rFonts w:hint="eastAsia"/>
        </w:rPr>
        <w:t>中需登录认证信息。</w:t>
      </w:r>
    </w:p>
    <w:p w:rsidR="00EB068C" w:rsidRDefault="00EB068C" w:rsidP="003A5F4B">
      <w:pPr>
        <w:pStyle w:val="a4"/>
        <w:ind w:firstLine="210"/>
      </w:pPr>
    </w:p>
    <w:p w:rsidR="003A5F4B" w:rsidRPr="0026055C" w:rsidRDefault="003A5F4B" w:rsidP="00407B6C">
      <w:pPr>
        <w:pStyle w:val="31"/>
        <w:rPr>
          <w:rStyle w:val="210"/>
          <w:lang w:val="fr-FR"/>
        </w:rPr>
      </w:pPr>
      <w:bookmarkStart w:id="634" w:name="_Toc317101367"/>
      <w:r w:rsidRPr="0026055C">
        <w:rPr>
          <w:rStyle w:val="210"/>
          <w:rFonts w:hint="eastAsia"/>
          <w:lang w:val="fr-FR"/>
        </w:rPr>
        <w:lastRenderedPageBreak/>
        <w:t>HTTP(s)</w:t>
      </w:r>
      <w:r>
        <w:rPr>
          <w:rStyle w:val="210"/>
          <w:rFonts w:hint="eastAsia"/>
        </w:rPr>
        <w:t>接口</w:t>
      </w:r>
      <w:bookmarkEnd w:id="634"/>
    </w:p>
    <w:p w:rsidR="003A5F4B" w:rsidRDefault="003A5F4B" w:rsidP="003A5F4B">
      <w:pPr>
        <w:ind w:left="198"/>
        <w:rPr>
          <w:b/>
        </w:rPr>
      </w:pPr>
      <w:r w:rsidRPr="003A5F4B">
        <w:rPr>
          <w:rFonts w:hint="eastAsia"/>
        </w:rPr>
        <w:t>暂不涉及</w:t>
      </w:r>
    </w:p>
    <w:p w:rsidR="00445614" w:rsidRDefault="00445614" w:rsidP="00445614">
      <w:pPr>
        <w:pStyle w:val="21"/>
        <w:numPr>
          <w:ilvl w:val="1"/>
          <w:numId w:val="1"/>
        </w:numPr>
        <w:rPr>
          <w:lang w:val="fr-FR"/>
        </w:rPr>
      </w:pPr>
      <w:bookmarkStart w:id="635" w:name="_Toc317101368"/>
      <w:r>
        <w:rPr>
          <w:rStyle w:val="210"/>
          <w:rFonts w:hint="eastAsia"/>
        </w:rPr>
        <w:t>updDevice</w:t>
      </w:r>
      <w:r w:rsidR="00592C8C">
        <w:rPr>
          <w:rStyle w:val="210"/>
          <w:rFonts w:hint="eastAsia"/>
        </w:rPr>
        <w:t>Info</w:t>
      </w:r>
      <w:bookmarkEnd w:id="635"/>
    </w:p>
    <w:p w:rsidR="00445614" w:rsidRPr="0079602E" w:rsidRDefault="003F1820" w:rsidP="00407B6C">
      <w:pPr>
        <w:pStyle w:val="31"/>
        <w:rPr>
          <w:lang w:val="fr-FR"/>
        </w:rPr>
      </w:pPr>
      <w:bookmarkStart w:id="636" w:name="_Toc317101369"/>
      <w:r>
        <w:rPr>
          <w:rStyle w:val="210"/>
          <w:rFonts w:hint="eastAsia"/>
          <w:lang w:val="fr-FR"/>
        </w:rPr>
        <w:t>JSON</w:t>
      </w:r>
      <w:r>
        <w:rPr>
          <w:rStyle w:val="210"/>
          <w:rFonts w:hint="eastAsia"/>
          <w:lang w:val="fr-FR"/>
        </w:rPr>
        <w:t>＋</w:t>
      </w:r>
      <w:r>
        <w:rPr>
          <w:rStyle w:val="210"/>
          <w:rFonts w:hint="eastAsia"/>
          <w:lang w:val="fr-FR"/>
        </w:rPr>
        <w:t>SOAP</w:t>
      </w:r>
      <w:r>
        <w:rPr>
          <w:rStyle w:val="210"/>
          <w:rFonts w:hint="eastAsia"/>
          <w:lang w:val="fr-FR"/>
        </w:rPr>
        <w:t>接口</w:t>
      </w:r>
      <w:bookmarkEnd w:id="636"/>
    </w:p>
    <w:p w:rsidR="00445614" w:rsidRPr="0079602E" w:rsidRDefault="00445614" w:rsidP="00407B6C">
      <w:pPr>
        <w:pStyle w:val="41"/>
        <w:rPr>
          <w:lang w:val="fr-FR"/>
        </w:rPr>
      </w:pPr>
      <w:r>
        <w:rPr>
          <w:rFonts w:hint="eastAsia"/>
        </w:rPr>
        <w:t>描述</w:t>
      </w:r>
    </w:p>
    <w:p w:rsidR="00445614" w:rsidRPr="0079602E" w:rsidRDefault="00445614" w:rsidP="00445614">
      <w:pPr>
        <w:ind w:firstLine="420"/>
        <w:jc w:val="left"/>
        <w:rPr>
          <w:lang w:val="fr-FR"/>
        </w:rPr>
      </w:pPr>
      <w:r>
        <w:rPr>
          <w:rFonts w:hint="eastAsia"/>
        </w:rPr>
        <w:t>修改用户设备</w:t>
      </w:r>
      <w:r w:rsidR="00592C8C">
        <w:rPr>
          <w:rFonts w:hint="eastAsia"/>
        </w:rPr>
        <w:t>信息</w:t>
      </w:r>
      <w:r>
        <w:rPr>
          <w:rFonts w:hint="eastAsia"/>
          <w:lang w:val="fr-FR"/>
        </w:rPr>
        <w:t>。</w:t>
      </w:r>
    </w:p>
    <w:p w:rsidR="00445614" w:rsidRDefault="00445614" w:rsidP="00445614">
      <w:pPr>
        <w:ind w:firstLine="420"/>
        <w:rPr>
          <w:lang w:val="fr-FR"/>
        </w:rPr>
      </w:pPr>
      <w:r>
        <w:rPr>
          <w:rFonts w:hint="eastAsia"/>
          <w:lang w:val="fr-FR"/>
        </w:rPr>
        <w:t>AccountServer</w:t>
      </w:r>
      <w:r>
        <w:rPr>
          <w:rFonts w:hint="eastAsia"/>
          <w:lang w:val="fr-FR"/>
        </w:rPr>
        <w:t>和</w:t>
      </w:r>
      <w:r w:rsidRPr="0079602E">
        <w:rPr>
          <w:rFonts w:hint="eastAsia"/>
          <w:lang w:val="fr-FR"/>
        </w:rPr>
        <w:t>Portal</w:t>
      </w:r>
      <w:r>
        <w:rPr>
          <w:rFonts w:hint="eastAsia"/>
        </w:rPr>
        <w:t>通过该接口向</w:t>
      </w:r>
      <w:r w:rsidRPr="0079602E">
        <w:rPr>
          <w:rFonts w:hint="eastAsia"/>
          <w:lang w:val="fr-FR"/>
        </w:rPr>
        <w:t>UserProfile</w:t>
      </w:r>
      <w:r>
        <w:rPr>
          <w:rFonts w:hint="eastAsia"/>
        </w:rPr>
        <w:t>发起请求。</w:t>
      </w:r>
    </w:p>
    <w:p w:rsidR="00445614" w:rsidRDefault="00445614" w:rsidP="00407B6C">
      <w:pPr>
        <w:pStyle w:val="41"/>
        <w:rPr>
          <w:lang w:val="fr-FR"/>
        </w:rPr>
      </w:pPr>
      <w:r>
        <w:rPr>
          <w:lang w:val="fr-FR"/>
        </w:rPr>
        <w:t xml:space="preserve">API </w:t>
      </w:r>
      <w:r>
        <w:rPr>
          <w:rFonts w:hint="eastAsia"/>
        </w:rPr>
        <w:t>原型</w:t>
      </w:r>
    </w:p>
    <w:p w:rsidR="00445614" w:rsidRPr="005D449C" w:rsidRDefault="00445614" w:rsidP="00445614">
      <w:pPr>
        <w:ind w:firstLine="420"/>
        <w:rPr>
          <w:lang w:val="fr-FR"/>
        </w:rPr>
      </w:pPr>
      <w:r>
        <w:rPr>
          <w:rFonts w:hint="eastAsia"/>
          <w:lang w:val="fr-FR"/>
        </w:rPr>
        <w:t>UpdDevice</w:t>
      </w:r>
      <w:r w:rsidR="00592C8C">
        <w:rPr>
          <w:rFonts w:hint="eastAsia"/>
          <w:lang w:val="fr-FR"/>
        </w:rPr>
        <w:t>Info</w:t>
      </w:r>
      <w:r>
        <w:rPr>
          <w:rFonts w:hint="eastAsia"/>
          <w:lang w:val="fr-FR"/>
        </w:rPr>
        <w:t xml:space="preserve">Rsp </w:t>
      </w:r>
      <w:r w:rsidRPr="005D449C">
        <w:rPr>
          <w:rFonts w:ascii="Verdana" w:hAnsi="Verdana" w:hint="eastAsia"/>
          <w:lang w:val="fr-FR"/>
        </w:rPr>
        <w:t>void</w:t>
      </w:r>
      <w:r w:rsidRPr="005D449C">
        <w:rPr>
          <w:rFonts w:hint="eastAsia"/>
          <w:lang w:val="fr-FR"/>
        </w:rPr>
        <w:t xml:space="preserve"> </w:t>
      </w:r>
      <w:r>
        <w:rPr>
          <w:rFonts w:hint="eastAsia"/>
          <w:lang w:val="fr-FR"/>
        </w:rPr>
        <w:t>updDevice</w:t>
      </w:r>
      <w:r w:rsidR="00592C8C">
        <w:rPr>
          <w:rFonts w:hint="eastAsia"/>
          <w:lang w:val="fr-FR"/>
        </w:rPr>
        <w:t>Info</w:t>
      </w:r>
      <w:r w:rsidRPr="005D449C">
        <w:rPr>
          <w:lang w:val="fr-FR"/>
        </w:rPr>
        <w:t>(</w:t>
      </w:r>
      <w:r>
        <w:rPr>
          <w:rFonts w:hint="eastAsia"/>
          <w:lang w:val="fr-FR"/>
        </w:rPr>
        <w:t>UpdDevice</w:t>
      </w:r>
      <w:r w:rsidR="00592C8C">
        <w:rPr>
          <w:rFonts w:hint="eastAsia"/>
          <w:lang w:val="fr-FR"/>
        </w:rPr>
        <w:t>Info</w:t>
      </w:r>
      <w:r>
        <w:rPr>
          <w:rFonts w:hint="eastAsia"/>
          <w:lang w:val="fr-FR"/>
        </w:rPr>
        <w:t>Req updDevice</w:t>
      </w:r>
      <w:r w:rsidR="00592C8C">
        <w:rPr>
          <w:rFonts w:hint="eastAsia"/>
          <w:lang w:val="fr-FR"/>
        </w:rPr>
        <w:t>Info</w:t>
      </w:r>
      <w:r>
        <w:rPr>
          <w:rFonts w:hint="eastAsia"/>
          <w:lang w:val="fr-FR"/>
        </w:rPr>
        <w:t>Req</w:t>
      </w:r>
      <w:r w:rsidRPr="005D449C">
        <w:rPr>
          <w:lang w:val="fr-FR"/>
        </w:rPr>
        <w:t>)</w:t>
      </w:r>
      <w:r w:rsidRPr="005D449C">
        <w:rPr>
          <w:rFonts w:hint="eastAsia"/>
          <w:lang w:val="fr-FR"/>
        </w:rPr>
        <w:t xml:space="preserve"> throws </w:t>
      </w:r>
      <w:r>
        <w:rPr>
          <w:rFonts w:hint="eastAsia"/>
          <w:lang w:val="fr-FR"/>
        </w:rPr>
        <w:t>CException</w:t>
      </w:r>
    </w:p>
    <w:p w:rsidR="00445614" w:rsidRDefault="00445614" w:rsidP="00407B6C">
      <w:pPr>
        <w:pStyle w:val="41"/>
      </w:pPr>
      <w:r>
        <w:rPr>
          <w:rFonts w:hint="eastAsia"/>
        </w:rPr>
        <w:t>输入参数</w:t>
      </w:r>
    </w:p>
    <w:p w:rsidR="00445614" w:rsidRPr="00F542DD" w:rsidRDefault="00445614" w:rsidP="00445614">
      <w:pPr>
        <w:pStyle w:val="a4"/>
        <w:ind w:firstLine="210"/>
      </w:pPr>
      <w:r>
        <w:rPr>
          <w:rFonts w:hint="eastAsia"/>
          <w:lang w:val="fr-FR"/>
        </w:rPr>
        <w:t>UpdDevice</w:t>
      </w:r>
      <w:r w:rsidR="00592C8C">
        <w:rPr>
          <w:rFonts w:hint="eastAsia"/>
          <w:lang w:val="fr-FR"/>
        </w:rPr>
        <w:t>Info</w:t>
      </w:r>
      <w:r>
        <w:rPr>
          <w:rFonts w:hint="eastAsia"/>
          <w:lang w:val="fr-FR"/>
        </w:rPr>
        <w:t>Req</w:t>
      </w:r>
      <w:r>
        <w:rPr>
          <w:rFonts w:hint="eastAsia"/>
          <w:lang w:val="fr-FR"/>
        </w:rPr>
        <w:t>定义如下：</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1385"/>
        <w:gridCol w:w="709"/>
        <w:gridCol w:w="3591"/>
      </w:tblGrid>
      <w:tr w:rsidR="00445614" w:rsidTr="00395D22">
        <w:trPr>
          <w:jc w:val="center"/>
        </w:trPr>
        <w:tc>
          <w:tcPr>
            <w:tcW w:w="2378" w:type="dxa"/>
          </w:tcPr>
          <w:p w:rsidR="00445614" w:rsidRDefault="00445614" w:rsidP="00E04A2D">
            <w:pPr>
              <w:pStyle w:val="TAH"/>
              <w:rPr>
                <w:rFonts w:ascii="Verdana" w:hAnsi="Verdana"/>
                <w:lang w:val="fr-FR" w:eastAsia="zh-CN"/>
              </w:rPr>
            </w:pPr>
            <w:r>
              <w:rPr>
                <w:rFonts w:ascii="Verdana" w:hAnsi="Verdana" w:hint="eastAsia"/>
                <w:lang w:val="fr-FR" w:eastAsia="zh-CN"/>
              </w:rPr>
              <w:t>参数名称</w:t>
            </w:r>
          </w:p>
        </w:tc>
        <w:tc>
          <w:tcPr>
            <w:tcW w:w="737" w:type="dxa"/>
          </w:tcPr>
          <w:p w:rsidR="00445614" w:rsidRDefault="00445614" w:rsidP="00E04A2D">
            <w:pPr>
              <w:pStyle w:val="TAH"/>
              <w:rPr>
                <w:rFonts w:ascii="Verdana" w:hAnsi="Verdana"/>
                <w:lang w:val="fr-FR" w:eastAsia="zh-CN"/>
              </w:rPr>
            </w:pPr>
            <w:r>
              <w:rPr>
                <w:rFonts w:ascii="Verdana" w:hAnsi="Verdana" w:hint="eastAsia"/>
                <w:lang w:val="fr-FR" w:eastAsia="zh-CN"/>
              </w:rPr>
              <w:t>必须</w:t>
            </w:r>
          </w:p>
        </w:tc>
        <w:tc>
          <w:tcPr>
            <w:tcW w:w="1385" w:type="dxa"/>
          </w:tcPr>
          <w:p w:rsidR="00445614" w:rsidRDefault="00445614" w:rsidP="00E04A2D">
            <w:pPr>
              <w:pStyle w:val="TAH"/>
              <w:rPr>
                <w:rFonts w:ascii="Verdana" w:hAnsi="Verdana"/>
                <w:lang w:val="fr-FR" w:eastAsia="zh-CN"/>
              </w:rPr>
            </w:pPr>
            <w:r>
              <w:rPr>
                <w:rFonts w:ascii="Verdana" w:hAnsi="Verdana" w:hint="eastAsia"/>
                <w:lang w:val="fr-FR" w:eastAsia="zh-CN"/>
              </w:rPr>
              <w:t>类型</w:t>
            </w:r>
          </w:p>
        </w:tc>
        <w:tc>
          <w:tcPr>
            <w:tcW w:w="709" w:type="dxa"/>
          </w:tcPr>
          <w:p w:rsidR="00445614" w:rsidRDefault="00445614" w:rsidP="00E04A2D">
            <w:pPr>
              <w:pStyle w:val="TAH"/>
              <w:rPr>
                <w:rFonts w:ascii="Verdana" w:hAnsi="Verdana"/>
                <w:lang w:val="fr-FR" w:eastAsia="zh-CN"/>
              </w:rPr>
            </w:pPr>
            <w:r>
              <w:rPr>
                <w:rFonts w:ascii="Verdana" w:hAnsi="Verdana" w:hint="eastAsia"/>
                <w:lang w:val="fr-FR" w:eastAsia="zh-CN"/>
              </w:rPr>
              <w:t>长度</w:t>
            </w:r>
          </w:p>
        </w:tc>
        <w:tc>
          <w:tcPr>
            <w:tcW w:w="3591" w:type="dxa"/>
          </w:tcPr>
          <w:p w:rsidR="00445614" w:rsidRDefault="00445614" w:rsidP="00E04A2D">
            <w:pPr>
              <w:pStyle w:val="TAH"/>
              <w:rPr>
                <w:rFonts w:ascii="Verdana" w:hAnsi="Verdana"/>
                <w:lang w:val="fr-FR" w:eastAsia="zh-CN"/>
              </w:rPr>
            </w:pPr>
            <w:r>
              <w:rPr>
                <w:rFonts w:ascii="Verdana" w:hAnsi="Verdana" w:hint="eastAsia"/>
                <w:lang w:val="fr-FR" w:eastAsia="zh-CN"/>
              </w:rPr>
              <w:t>描述信息</w:t>
            </w:r>
          </w:p>
        </w:tc>
      </w:tr>
      <w:tr w:rsidR="00445614" w:rsidTr="00395D22">
        <w:trPr>
          <w:jc w:val="center"/>
        </w:trPr>
        <w:tc>
          <w:tcPr>
            <w:tcW w:w="2378" w:type="dxa"/>
          </w:tcPr>
          <w:p w:rsidR="00445614" w:rsidRDefault="00445614" w:rsidP="00E04A2D">
            <w:pPr>
              <w:pStyle w:val="TAL"/>
              <w:rPr>
                <w:rFonts w:ascii="宋体" w:hAnsi="宋体"/>
                <w:lang w:val="fr-FR" w:eastAsia="zh-CN"/>
              </w:rPr>
            </w:pPr>
            <w:r>
              <w:rPr>
                <w:rFonts w:hint="eastAsia"/>
                <w:lang w:eastAsia="zh-CN"/>
              </w:rPr>
              <w:t>v</w:t>
            </w:r>
            <w:r>
              <w:t>ersion</w:t>
            </w:r>
          </w:p>
        </w:tc>
        <w:tc>
          <w:tcPr>
            <w:tcW w:w="737" w:type="dxa"/>
          </w:tcPr>
          <w:p w:rsidR="00445614" w:rsidRDefault="00445614" w:rsidP="00E04A2D">
            <w:pPr>
              <w:pStyle w:val="TAL"/>
              <w:rPr>
                <w:rFonts w:ascii="宋体" w:hAnsi="宋体"/>
                <w:lang w:eastAsia="zh-CN"/>
              </w:rPr>
            </w:pPr>
            <w:r>
              <w:rPr>
                <w:rFonts w:hint="eastAsia"/>
                <w:lang w:val="fr-FR" w:eastAsia="zh-CN"/>
              </w:rPr>
              <w:t>M</w:t>
            </w:r>
          </w:p>
        </w:tc>
        <w:tc>
          <w:tcPr>
            <w:tcW w:w="1385" w:type="dxa"/>
          </w:tcPr>
          <w:p w:rsidR="00445614" w:rsidRDefault="00445614" w:rsidP="00E04A2D">
            <w:pPr>
              <w:pStyle w:val="TAH"/>
              <w:jc w:val="both"/>
              <w:rPr>
                <w:rFonts w:ascii="宋体" w:hAnsi="宋体"/>
                <w:b w:val="0"/>
                <w:lang w:val="fr-FR" w:eastAsia="zh-CN"/>
              </w:rPr>
            </w:pPr>
            <w:r>
              <w:rPr>
                <w:rFonts w:hint="eastAsia"/>
                <w:b w:val="0"/>
                <w:lang w:val="fr-FR" w:eastAsia="zh-CN"/>
              </w:rPr>
              <w:t>String</w:t>
            </w:r>
          </w:p>
        </w:tc>
        <w:tc>
          <w:tcPr>
            <w:tcW w:w="709" w:type="dxa"/>
          </w:tcPr>
          <w:p w:rsidR="00445614" w:rsidRDefault="00445614" w:rsidP="00E04A2D">
            <w:pPr>
              <w:rPr>
                <w:rFonts w:ascii="宋体" w:hAnsi="宋体"/>
                <w:lang w:val="fr-FR"/>
              </w:rPr>
            </w:pPr>
            <w:r>
              <w:rPr>
                <w:rFonts w:ascii="Arial" w:hAnsi="Arial" w:hint="eastAsia"/>
                <w:lang w:val="fr-FR"/>
              </w:rPr>
              <w:t>5</w:t>
            </w:r>
          </w:p>
        </w:tc>
        <w:tc>
          <w:tcPr>
            <w:tcW w:w="3591" w:type="dxa"/>
          </w:tcPr>
          <w:p w:rsidR="00445614" w:rsidRDefault="00445614" w:rsidP="00E04A2D">
            <w:pPr>
              <w:rPr>
                <w:rFonts w:ascii="Arial" w:hAnsi="Arial"/>
                <w:sz w:val="19"/>
                <w:szCs w:val="19"/>
                <w:lang w:val="en-GB"/>
              </w:rPr>
            </w:pPr>
            <w:r>
              <w:rPr>
                <w:rFonts w:ascii="Arial" w:hAnsi="Arial" w:hint="eastAsia"/>
                <w:sz w:val="19"/>
                <w:szCs w:val="19"/>
                <w:lang w:val="en-GB"/>
              </w:rPr>
              <w:t>协议版本号</w:t>
            </w:r>
          </w:p>
          <w:p w:rsidR="00445614" w:rsidRPr="00C8364D" w:rsidRDefault="00445614" w:rsidP="00697FD1">
            <w:pPr>
              <w:rPr>
                <w:rFonts w:ascii="Arial" w:hAnsi="Arial"/>
                <w:sz w:val="19"/>
                <w:szCs w:val="19"/>
                <w:lang w:val="en-GB"/>
              </w:rPr>
            </w:pPr>
            <w:r>
              <w:rPr>
                <w:rFonts w:ascii="Arial" w:hAnsi="Arial" w:hint="eastAsia"/>
                <w:sz w:val="19"/>
                <w:szCs w:val="19"/>
                <w:lang w:val="en-GB"/>
              </w:rPr>
              <w:t>当前版本为：</w:t>
            </w:r>
            <w:r>
              <w:rPr>
                <w:rFonts w:ascii="Arial" w:hAnsi="Arial" w:hint="eastAsia"/>
                <w:sz w:val="19"/>
                <w:szCs w:val="19"/>
                <w:lang w:val="en-GB"/>
              </w:rPr>
              <w:t>0</w:t>
            </w:r>
            <w:r w:rsidR="00697FD1">
              <w:rPr>
                <w:rFonts w:ascii="Arial" w:hAnsi="Arial" w:hint="eastAsia"/>
                <w:sz w:val="19"/>
                <w:szCs w:val="19"/>
                <w:lang w:val="en-GB"/>
              </w:rPr>
              <w:t>2</w:t>
            </w:r>
            <w:r>
              <w:rPr>
                <w:rFonts w:ascii="Arial" w:hAnsi="Arial" w:hint="eastAsia"/>
                <w:sz w:val="19"/>
                <w:szCs w:val="19"/>
                <w:lang w:val="en-GB"/>
              </w:rPr>
              <w:t>.01</w:t>
            </w:r>
          </w:p>
        </w:tc>
      </w:tr>
      <w:tr w:rsidR="00445614" w:rsidTr="00395D22">
        <w:trPr>
          <w:jc w:val="center"/>
        </w:trPr>
        <w:tc>
          <w:tcPr>
            <w:tcW w:w="2378" w:type="dxa"/>
          </w:tcPr>
          <w:p w:rsidR="00445614" w:rsidRDefault="00445614" w:rsidP="00E04A2D">
            <w:pPr>
              <w:pStyle w:val="TAL"/>
              <w:rPr>
                <w:rFonts w:ascii="宋体" w:hAnsi="宋体"/>
                <w:lang w:val="fr-FR" w:eastAsia="zh-CN"/>
              </w:rPr>
            </w:pPr>
            <w:r>
              <w:rPr>
                <w:lang w:val="fr-FR"/>
              </w:rPr>
              <w:t>transactionID</w:t>
            </w:r>
          </w:p>
        </w:tc>
        <w:tc>
          <w:tcPr>
            <w:tcW w:w="737" w:type="dxa"/>
          </w:tcPr>
          <w:p w:rsidR="00445614" w:rsidRDefault="00445614" w:rsidP="00E04A2D">
            <w:pPr>
              <w:pStyle w:val="TAL"/>
              <w:rPr>
                <w:rFonts w:ascii="宋体" w:hAnsi="宋体"/>
                <w:lang w:eastAsia="zh-CN"/>
              </w:rPr>
            </w:pPr>
            <w:r>
              <w:rPr>
                <w:rFonts w:hint="eastAsia"/>
                <w:lang w:val="fr-FR" w:eastAsia="zh-CN"/>
              </w:rPr>
              <w:t>M</w:t>
            </w:r>
          </w:p>
        </w:tc>
        <w:tc>
          <w:tcPr>
            <w:tcW w:w="1385" w:type="dxa"/>
          </w:tcPr>
          <w:p w:rsidR="00445614" w:rsidRDefault="00445614" w:rsidP="00E04A2D">
            <w:pPr>
              <w:pStyle w:val="TAH"/>
              <w:jc w:val="both"/>
              <w:rPr>
                <w:rFonts w:ascii="宋体" w:hAnsi="宋体"/>
                <w:b w:val="0"/>
                <w:lang w:val="fr-FR" w:eastAsia="zh-CN"/>
              </w:rPr>
            </w:pPr>
            <w:r>
              <w:rPr>
                <w:rFonts w:hint="eastAsia"/>
                <w:b w:val="0"/>
                <w:lang w:val="fr-FR" w:eastAsia="zh-CN"/>
              </w:rPr>
              <w:t>String</w:t>
            </w:r>
          </w:p>
        </w:tc>
        <w:tc>
          <w:tcPr>
            <w:tcW w:w="709" w:type="dxa"/>
          </w:tcPr>
          <w:p w:rsidR="00445614" w:rsidRDefault="00445614" w:rsidP="00E04A2D">
            <w:pPr>
              <w:rPr>
                <w:rFonts w:ascii="宋体" w:hAnsi="宋体"/>
                <w:lang w:val="fr-FR"/>
              </w:rPr>
            </w:pPr>
            <w:r>
              <w:rPr>
                <w:rFonts w:ascii="Arial" w:hAnsi="Arial" w:hint="eastAsia"/>
                <w:lang w:val="fr-FR"/>
              </w:rPr>
              <w:t>40</w:t>
            </w:r>
          </w:p>
        </w:tc>
        <w:tc>
          <w:tcPr>
            <w:tcW w:w="3591" w:type="dxa"/>
          </w:tcPr>
          <w:p w:rsidR="00445614" w:rsidRDefault="00445614" w:rsidP="00E04A2D">
            <w:pPr>
              <w:rPr>
                <w:rFonts w:ascii="宋体" w:hAnsi="宋体"/>
                <w:sz w:val="19"/>
                <w:szCs w:val="19"/>
                <w:lang w:val="en-GB"/>
              </w:rPr>
            </w:pPr>
            <w:r>
              <w:rPr>
                <w:rFonts w:ascii="Arial" w:hAnsi="Arial" w:hint="eastAsia"/>
                <w:sz w:val="19"/>
                <w:szCs w:val="19"/>
                <w:lang w:val="en-GB"/>
              </w:rPr>
              <w:t>交易流水号</w:t>
            </w:r>
          </w:p>
        </w:tc>
      </w:tr>
      <w:tr w:rsidR="00445614" w:rsidTr="00395D22">
        <w:trPr>
          <w:jc w:val="center"/>
        </w:trPr>
        <w:tc>
          <w:tcPr>
            <w:tcW w:w="2378" w:type="dxa"/>
          </w:tcPr>
          <w:p w:rsidR="00445614" w:rsidRPr="00C8364D" w:rsidRDefault="00445614" w:rsidP="00E04A2D">
            <w:pPr>
              <w:pStyle w:val="TAL"/>
              <w:rPr>
                <w:lang w:val="fr-FR"/>
              </w:rPr>
            </w:pPr>
            <w:r w:rsidRPr="00C8364D">
              <w:rPr>
                <w:rFonts w:hint="eastAsia"/>
                <w:lang w:val="fr-FR"/>
              </w:rPr>
              <w:t>traceFlag</w:t>
            </w:r>
          </w:p>
        </w:tc>
        <w:tc>
          <w:tcPr>
            <w:tcW w:w="737" w:type="dxa"/>
          </w:tcPr>
          <w:p w:rsidR="00445614" w:rsidRPr="00C8364D" w:rsidRDefault="00445614" w:rsidP="00E04A2D">
            <w:pPr>
              <w:spacing w:line="240" w:lineRule="atLeast"/>
              <w:rPr>
                <w:rFonts w:ascii="Arial" w:hAnsi="Arial"/>
                <w:kern w:val="0"/>
                <w:sz w:val="18"/>
                <w:szCs w:val="18"/>
                <w:lang w:val="fr-FR" w:eastAsia="en-US"/>
              </w:rPr>
            </w:pPr>
            <w:r w:rsidRPr="00C8364D">
              <w:rPr>
                <w:rFonts w:ascii="Arial" w:hAnsi="Arial" w:hint="eastAsia"/>
                <w:kern w:val="0"/>
                <w:sz w:val="18"/>
                <w:szCs w:val="18"/>
                <w:lang w:val="fr-FR" w:eastAsia="en-US"/>
              </w:rPr>
              <w:t xml:space="preserve">O </w:t>
            </w:r>
          </w:p>
        </w:tc>
        <w:tc>
          <w:tcPr>
            <w:tcW w:w="1385" w:type="dxa"/>
          </w:tcPr>
          <w:p w:rsidR="00445614" w:rsidRPr="00C8364D" w:rsidRDefault="00445614" w:rsidP="00E04A2D">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709" w:type="dxa"/>
          </w:tcPr>
          <w:p w:rsidR="00445614" w:rsidRPr="00C8364D" w:rsidRDefault="00445614" w:rsidP="00E04A2D">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3591" w:type="dxa"/>
          </w:tcPr>
          <w:p w:rsidR="00445614" w:rsidRPr="00C8364D" w:rsidRDefault="00445614" w:rsidP="00E04A2D">
            <w:pPr>
              <w:spacing w:line="240" w:lineRule="atLeast"/>
              <w:rPr>
                <w:rFonts w:ascii="Arial" w:hAnsi="Arial"/>
                <w:kern w:val="0"/>
                <w:sz w:val="18"/>
                <w:szCs w:val="18"/>
                <w:lang w:val="fr-FR"/>
              </w:rPr>
            </w:pPr>
            <w:r>
              <w:rPr>
                <w:rFonts w:ascii="Arial" w:hAnsi="Arial" w:hint="eastAsia"/>
                <w:kern w:val="0"/>
                <w:sz w:val="18"/>
                <w:szCs w:val="18"/>
                <w:lang w:val="fr-FR"/>
              </w:rPr>
              <w:t>跟踪标志</w:t>
            </w:r>
          </w:p>
        </w:tc>
      </w:tr>
      <w:tr w:rsidR="00445614" w:rsidTr="00395D22">
        <w:trPr>
          <w:jc w:val="center"/>
        </w:trPr>
        <w:tc>
          <w:tcPr>
            <w:tcW w:w="2378" w:type="dxa"/>
          </w:tcPr>
          <w:p w:rsidR="00445614" w:rsidRPr="00C8364D" w:rsidRDefault="00445614" w:rsidP="00E04A2D">
            <w:pPr>
              <w:pStyle w:val="TAL"/>
              <w:rPr>
                <w:lang w:val="fr-FR" w:eastAsia="zh-CN"/>
              </w:rPr>
            </w:pPr>
            <w:r>
              <w:rPr>
                <w:rFonts w:hint="eastAsia"/>
                <w:lang w:val="fr-FR" w:eastAsia="zh-CN"/>
              </w:rPr>
              <w:t>userID</w:t>
            </w:r>
          </w:p>
        </w:tc>
        <w:tc>
          <w:tcPr>
            <w:tcW w:w="737" w:type="dxa"/>
          </w:tcPr>
          <w:p w:rsidR="00445614" w:rsidRPr="00C8364D" w:rsidRDefault="00445614" w:rsidP="00E04A2D">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1385" w:type="dxa"/>
          </w:tcPr>
          <w:p w:rsidR="00445614" w:rsidRDefault="005200E4" w:rsidP="00E04A2D">
            <w:pPr>
              <w:spacing w:line="240" w:lineRule="atLeast"/>
              <w:rPr>
                <w:rFonts w:ascii="Arial" w:hAnsi="Arial"/>
                <w:kern w:val="0"/>
                <w:sz w:val="18"/>
                <w:szCs w:val="18"/>
                <w:lang w:val="fr-FR"/>
              </w:rPr>
            </w:pPr>
            <w:r>
              <w:rPr>
                <w:rFonts w:ascii="Arial" w:hAnsi="Arial" w:hint="eastAsia"/>
                <w:kern w:val="0"/>
                <w:sz w:val="18"/>
                <w:szCs w:val="18"/>
                <w:lang w:val="fr-FR"/>
              </w:rPr>
              <w:t>Bigint</w:t>
            </w:r>
          </w:p>
        </w:tc>
        <w:tc>
          <w:tcPr>
            <w:tcW w:w="709" w:type="dxa"/>
          </w:tcPr>
          <w:p w:rsidR="00445614" w:rsidRDefault="00445614" w:rsidP="00E04A2D">
            <w:pPr>
              <w:spacing w:line="240" w:lineRule="atLeast"/>
              <w:rPr>
                <w:rFonts w:ascii="Arial" w:hAnsi="Arial"/>
                <w:kern w:val="0"/>
                <w:sz w:val="18"/>
                <w:szCs w:val="18"/>
                <w:lang w:val="fr-FR"/>
              </w:rPr>
            </w:pPr>
          </w:p>
        </w:tc>
        <w:tc>
          <w:tcPr>
            <w:tcW w:w="3591" w:type="dxa"/>
          </w:tcPr>
          <w:p w:rsidR="00445614" w:rsidRDefault="00445614" w:rsidP="00E04A2D">
            <w:pPr>
              <w:spacing w:line="240" w:lineRule="atLeast"/>
              <w:rPr>
                <w:rFonts w:ascii="Arial" w:hAnsi="Arial"/>
                <w:kern w:val="0"/>
                <w:sz w:val="18"/>
                <w:szCs w:val="18"/>
                <w:lang w:val="fr-FR"/>
              </w:rPr>
            </w:pPr>
            <w:r>
              <w:rPr>
                <w:rFonts w:ascii="Arial" w:hAnsi="Arial" w:hint="eastAsia"/>
                <w:kern w:val="0"/>
                <w:sz w:val="18"/>
                <w:szCs w:val="18"/>
                <w:lang w:val="fr-FR"/>
              </w:rPr>
              <w:t>用户</w:t>
            </w:r>
            <w:r>
              <w:rPr>
                <w:rFonts w:ascii="Arial" w:hAnsi="Arial" w:hint="eastAsia"/>
                <w:kern w:val="0"/>
                <w:sz w:val="18"/>
                <w:szCs w:val="18"/>
                <w:lang w:val="fr-FR"/>
              </w:rPr>
              <w:t>ID</w:t>
            </w:r>
            <w:r>
              <w:rPr>
                <w:rFonts w:ascii="Arial" w:hAnsi="Arial" w:hint="eastAsia"/>
                <w:kern w:val="0"/>
                <w:sz w:val="18"/>
                <w:szCs w:val="18"/>
                <w:lang w:val="fr-FR"/>
              </w:rPr>
              <w:t>（内部）</w:t>
            </w:r>
          </w:p>
        </w:tc>
      </w:tr>
      <w:tr w:rsidR="00445614" w:rsidTr="00395D22">
        <w:trPr>
          <w:jc w:val="center"/>
        </w:trPr>
        <w:tc>
          <w:tcPr>
            <w:tcW w:w="2378" w:type="dxa"/>
          </w:tcPr>
          <w:p w:rsidR="00445614" w:rsidRDefault="00445614" w:rsidP="00E04A2D">
            <w:pPr>
              <w:pStyle w:val="TAL"/>
              <w:rPr>
                <w:lang w:val="fr-FR" w:eastAsia="zh-CN"/>
              </w:rPr>
            </w:pPr>
            <w:r>
              <w:rPr>
                <w:rFonts w:hint="eastAsia"/>
                <w:lang w:val="fr-FR" w:eastAsia="zh-CN"/>
              </w:rPr>
              <w:t>deviceInfo</w:t>
            </w:r>
          </w:p>
        </w:tc>
        <w:tc>
          <w:tcPr>
            <w:tcW w:w="737" w:type="dxa"/>
          </w:tcPr>
          <w:p w:rsidR="00445614" w:rsidRDefault="00445614" w:rsidP="00E04A2D">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1385" w:type="dxa"/>
          </w:tcPr>
          <w:p w:rsidR="00445614" w:rsidRDefault="00445614" w:rsidP="00E04A2D">
            <w:pPr>
              <w:spacing w:line="240" w:lineRule="atLeast"/>
              <w:rPr>
                <w:rFonts w:ascii="Arial" w:hAnsi="Arial"/>
                <w:kern w:val="0"/>
                <w:sz w:val="18"/>
                <w:szCs w:val="18"/>
                <w:lang w:val="fr-FR"/>
              </w:rPr>
            </w:pPr>
            <w:r>
              <w:rPr>
                <w:rFonts w:ascii="Arial" w:hAnsi="Arial" w:hint="eastAsia"/>
                <w:kern w:val="0"/>
                <w:sz w:val="18"/>
                <w:szCs w:val="18"/>
                <w:lang w:val="fr-FR"/>
              </w:rPr>
              <w:t>DeviceInfo</w:t>
            </w:r>
          </w:p>
        </w:tc>
        <w:tc>
          <w:tcPr>
            <w:tcW w:w="709" w:type="dxa"/>
          </w:tcPr>
          <w:p w:rsidR="00445614" w:rsidRDefault="00445614" w:rsidP="00E04A2D">
            <w:pPr>
              <w:spacing w:line="240" w:lineRule="atLeast"/>
              <w:rPr>
                <w:rFonts w:ascii="Arial" w:hAnsi="Arial"/>
                <w:kern w:val="0"/>
                <w:sz w:val="18"/>
                <w:szCs w:val="18"/>
                <w:lang w:val="fr-FR"/>
              </w:rPr>
            </w:pPr>
          </w:p>
        </w:tc>
        <w:tc>
          <w:tcPr>
            <w:tcW w:w="3591" w:type="dxa"/>
          </w:tcPr>
          <w:p w:rsidR="00445614" w:rsidRDefault="00445614" w:rsidP="00592C8C">
            <w:pPr>
              <w:spacing w:line="240" w:lineRule="atLeast"/>
              <w:rPr>
                <w:rFonts w:ascii="Arial" w:hAnsi="Arial"/>
                <w:kern w:val="0"/>
                <w:sz w:val="18"/>
                <w:szCs w:val="18"/>
                <w:lang w:val="fr-FR"/>
              </w:rPr>
            </w:pPr>
            <w:r>
              <w:rPr>
                <w:rFonts w:ascii="Arial" w:hAnsi="Arial" w:hint="eastAsia"/>
                <w:kern w:val="0"/>
                <w:sz w:val="18"/>
                <w:szCs w:val="18"/>
                <w:lang w:val="fr-FR"/>
              </w:rPr>
              <w:t>需要</w:t>
            </w:r>
            <w:r w:rsidR="00592C8C">
              <w:rPr>
                <w:rFonts w:ascii="Arial" w:hAnsi="Arial" w:hint="eastAsia"/>
                <w:kern w:val="0"/>
                <w:sz w:val="18"/>
                <w:szCs w:val="18"/>
                <w:lang w:val="fr-FR"/>
              </w:rPr>
              <w:t>修改</w:t>
            </w:r>
            <w:r>
              <w:rPr>
                <w:rFonts w:ascii="Arial" w:hAnsi="Arial" w:hint="eastAsia"/>
                <w:kern w:val="0"/>
                <w:sz w:val="18"/>
                <w:szCs w:val="18"/>
                <w:lang w:val="fr-FR"/>
              </w:rPr>
              <w:t>的设备信息</w:t>
            </w:r>
          </w:p>
          <w:p w:rsidR="00592C8C" w:rsidRDefault="00592C8C" w:rsidP="00592C8C">
            <w:pPr>
              <w:spacing w:line="240" w:lineRule="atLeast"/>
              <w:rPr>
                <w:rFonts w:ascii="Arial" w:hAnsi="Arial"/>
                <w:kern w:val="0"/>
                <w:sz w:val="18"/>
                <w:szCs w:val="18"/>
                <w:lang w:val="fr-FR"/>
              </w:rPr>
            </w:pPr>
            <w:r>
              <w:rPr>
                <w:rFonts w:ascii="Arial" w:hAnsi="Arial" w:hint="eastAsia"/>
                <w:kern w:val="0"/>
                <w:sz w:val="18"/>
                <w:szCs w:val="18"/>
                <w:lang w:val="fr-FR"/>
              </w:rPr>
              <w:t>DeviceType</w:t>
            </w:r>
            <w:r>
              <w:rPr>
                <w:rFonts w:ascii="Arial" w:hAnsi="Arial" w:hint="eastAsia"/>
                <w:kern w:val="0"/>
                <w:sz w:val="18"/>
                <w:szCs w:val="18"/>
                <w:lang w:val="fr-FR"/>
              </w:rPr>
              <w:t>和</w:t>
            </w:r>
            <w:r>
              <w:rPr>
                <w:rFonts w:ascii="Arial" w:hAnsi="Arial" w:hint="eastAsia"/>
                <w:kern w:val="0"/>
                <w:sz w:val="18"/>
                <w:szCs w:val="18"/>
                <w:lang w:val="fr-FR"/>
              </w:rPr>
              <w:t>DeviceID</w:t>
            </w:r>
            <w:r>
              <w:rPr>
                <w:rFonts w:ascii="Arial" w:hAnsi="Arial" w:hint="eastAsia"/>
                <w:kern w:val="0"/>
                <w:sz w:val="18"/>
                <w:szCs w:val="18"/>
                <w:lang w:val="fr-FR"/>
              </w:rPr>
              <w:t>作为条件；</w:t>
            </w:r>
          </w:p>
          <w:p w:rsidR="00592C8C" w:rsidRDefault="00592C8C" w:rsidP="00592C8C">
            <w:pPr>
              <w:spacing w:line="240" w:lineRule="atLeast"/>
              <w:rPr>
                <w:rFonts w:ascii="Verdana" w:hAnsi="Verdana"/>
              </w:rPr>
            </w:pPr>
            <w:r>
              <w:rPr>
                <w:rFonts w:ascii="Verdana" w:hAnsi="Verdana" w:hint="eastAsia"/>
              </w:rPr>
              <w:t>terminalType</w:t>
            </w:r>
          </w:p>
          <w:p w:rsidR="00592C8C" w:rsidRDefault="00592C8C" w:rsidP="00592C8C">
            <w:pPr>
              <w:spacing w:line="240" w:lineRule="atLeast"/>
              <w:rPr>
                <w:rFonts w:ascii="Arial" w:hAnsi="Arial"/>
                <w:kern w:val="0"/>
                <w:sz w:val="18"/>
                <w:szCs w:val="18"/>
                <w:lang w:val="fr-FR"/>
              </w:rPr>
            </w:pPr>
            <w:r>
              <w:rPr>
                <w:rFonts w:ascii="Arial" w:hAnsi="Arial" w:hint="eastAsia"/>
                <w:kern w:val="0"/>
                <w:sz w:val="18"/>
                <w:szCs w:val="18"/>
                <w:lang w:val="fr-FR"/>
              </w:rPr>
              <w:t>和</w:t>
            </w:r>
            <w:r>
              <w:rPr>
                <w:rFonts w:ascii="Arial" w:hAnsi="Arial" w:hint="eastAsia"/>
                <w:kern w:val="0"/>
                <w:sz w:val="18"/>
                <w:szCs w:val="18"/>
                <w:lang w:val="fr-FR"/>
              </w:rPr>
              <w:t>deviceAliasName</w:t>
            </w:r>
            <w:r>
              <w:rPr>
                <w:rFonts w:ascii="Arial" w:hAnsi="Arial" w:hint="eastAsia"/>
                <w:kern w:val="0"/>
                <w:sz w:val="18"/>
                <w:szCs w:val="18"/>
                <w:lang w:val="fr-FR"/>
              </w:rPr>
              <w:t>作为待修改项。</w:t>
            </w:r>
          </w:p>
        </w:tc>
      </w:tr>
      <w:tr w:rsidR="00EF1211" w:rsidTr="00395D22">
        <w:trPr>
          <w:jc w:val="center"/>
        </w:trPr>
        <w:tc>
          <w:tcPr>
            <w:tcW w:w="2378" w:type="dxa"/>
          </w:tcPr>
          <w:p w:rsidR="00EF1211" w:rsidRDefault="00E75215" w:rsidP="00E04A2D">
            <w:pPr>
              <w:pStyle w:val="TAL"/>
              <w:rPr>
                <w:lang w:val="fr-FR" w:eastAsia="zh-CN"/>
              </w:rPr>
            </w:pPr>
            <w:r>
              <w:rPr>
                <w:rFonts w:hint="eastAsia"/>
                <w:b/>
                <w:bCs/>
              </w:rPr>
              <w:t>reqClientType</w:t>
            </w:r>
          </w:p>
        </w:tc>
        <w:tc>
          <w:tcPr>
            <w:tcW w:w="737" w:type="dxa"/>
          </w:tcPr>
          <w:p w:rsidR="00EF1211" w:rsidRDefault="00EF1211" w:rsidP="00E04A2D">
            <w:pPr>
              <w:spacing w:line="240" w:lineRule="atLeast"/>
              <w:rPr>
                <w:rFonts w:ascii="Arial" w:hAnsi="Arial"/>
                <w:kern w:val="0"/>
                <w:sz w:val="18"/>
                <w:szCs w:val="18"/>
                <w:lang w:val="fr-FR"/>
              </w:rPr>
            </w:pPr>
            <w:r>
              <w:rPr>
                <w:rFonts w:hint="eastAsia"/>
                <w:lang w:val="fr-FR"/>
              </w:rPr>
              <w:t>M</w:t>
            </w:r>
          </w:p>
        </w:tc>
        <w:tc>
          <w:tcPr>
            <w:tcW w:w="1385" w:type="dxa"/>
          </w:tcPr>
          <w:p w:rsidR="00EF1211" w:rsidRDefault="005200E4" w:rsidP="00E04A2D">
            <w:pPr>
              <w:spacing w:line="240" w:lineRule="atLeast"/>
              <w:rPr>
                <w:rFonts w:ascii="Arial" w:hAnsi="Arial"/>
                <w:kern w:val="0"/>
                <w:sz w:val="18"/>
                <w:szCs w:val="18"/>
                <w:lang w:val="fr-FR"/>
              </w:rPr>
            </w:pPr>
            <w:r>
              <w:rPr>
                <w:lang w:val="fr-FR"/>
              </w:rPr>
              <w:t>Int</w:t>
            </w:r>
          </w:p>
        </w:tc>
        <w:tc>
          <w:tcPr>
            <w:tcW w:w="709" w:type="dxa"/>
          </w:tcPr>
          <w:p w:rsidR="00EF1211" w:rsidRDefault="00EF1211" w:rsidP="00E04A2D">
            <w:pPr>
              <w:spacing w:line="240" w:lineRule="atLeast"/>
              <w:rPr>
                <w:rFonts w:ascii="Arial" w:hAnsi="Arial"/>
                <w:kern w:val="0"/>
                <w:sz w:val="18"/>
                <w:szCs w:val="18"/>
                <w:lang w:val="fr-FR"/>
              </w:rPr>
            </w:pPr>
          </w:p>
        </w:tc>
        <w:tc>
          <w:tcPr>
            <w:tcW w:w="3591" w:type="dxa"/>
          </w:tcPr>
          <w:p w:rsidR="00EF1211" w:rsidRDefault="00455BBA" w:rsidP="00395D22">
            <w:pPr>
              <w:rPr>
                <w:rFonts w:ascii="Arial" w:hAnsi="Arial"/>
                <w:kern w:val="0"/>
                <w:sz w:val="18"/>
                <w:szCs w:val="18"/>
                <w:lang w:val="fr-FR"/>
              </w:rPr>
            </w:pPr>
            <w:r>
              <w:rPr>
                <w:rFonts w:hint="eastAsia"/>
              </w:rPr>
              <w:t>请求客户端类型</w:t>
            </w:r>
          </w:p>
        </w:tc>
      </w:tr>
    </w:tbl>
    <w:p w:rsidR="00592C8C" w:rsidRDefault="00592C8C" w:rsidP="00445614">
      <w:pPr>
        <w:ind w:left="198"/>
      </w:pPr>
    </w:p>
    <w:p w:rsidR="00445614" w:rsidRDefault="00445614" w:rsidP="00407B6C">
      <w:pPr>
        <w:pStyle w:val="41"/>
      </w:pPr>
      <w:r>
        <w:rPr>
          <w:rFonts w:hint="eastAsia"/>
        </w:rPr>
        <w:lastRenderedPageBreak/>
        <w:t>返回值</w:t>
      </w:r>
      <w:r w:rsidR="00592C8C">
        <w:rPr>
          <w:rFonts w:hint="eastAsia"/>
          <w:lang w:val="fr-FR"/>
        </w:rPr>
        <w:t>Upd</w:t>
      </w:r>
      <w:r>
        <w:rPr>
          <w:rFonts w:hint="eastAsia"/>
          <w:lang w:val="fr-FR"/>
        </w:rPr>
        <w:t>Device</w:t>
      </w:r>
      <w:r w:rsidR="00592C8C">
        <w:rPr>
          <w:rFonts w:hint="eastAsia"/>
          <w:lang w:val="fr-FR"/>
        </w:rPr>
        <w:t>Info</w:t>
      </w:r>
      <w:r>
        <w:rPr>
          <w:rFonts w:hint="eastAsia"/>
          <w:lang w:val="fr-FR"/>
        </w:rPr>
        <w:t>Rsp</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1385"/>
        <w:gridCol w:w="709"/>
        <w:gridCol w:w="3591"/>
      </w:tblGrid>
      <w:tr w:rsidR="00445614" w:rsidTr="00395D22">
        <w:trPr>
          <w:jc w:val="center"/>
        </w:trPr>
        <w:tc>
          <w:tcPr>
            <w:tcW w:w="2378" w:type="dxa"/>
          </w:tcPr>
          <w:p w:rsidR="00445614" w:rsidRDefault="00445614" w:rsidP="00E04A2D">
            <w:pPr>
              <w:pStyle w:val="TAH"/>
              <w:rPr>
                <w:rFonts w:ascii="Verdana" w:hAnsi="Verdana"/>
                <w:lang w:val="fr-FR" w:eastAsia="zh-CN"/>
              </w:rPr>
            </w:pPr>
            <w:r>
              <w:rPr>
                <w:rFonts w:ascii="Verdana" w:hAnsi="Verdana" w:hint="eastAsia"/>
                <w:lang w:val="fr-FR" w:eastAsia="zh-CN"/>
              </w:rPr>
              <w:t>参数名称</w:t>
            </w:r>
          </w:p>
        </w:tc>
        <w:tc>
          <w:tcPr>
            <w:tcW w:w="737" w:type="dxa"/>
          </w:tcPr>
          <w:p w:rsidR="00445614" w:rsidRDefault="00445614" w:rsidP="00E04A2D">
            <w:pPr>
              <w:pStyle w:val="TAH"/>
              <w:rPr>
                <w:rFonts w:ascii="Verdana" w:hAnsi="Verdana"/>
                <w:lang w:val="fr-FR" w:eastAsia="zh-CN"/>
              </w:rPr>
            </w:pPr>
            <w:r>
              <w:rPr>
                <w:rFonts w:ascii="Verdana" w:hAnsi="Verdana" w:hint="eastAsia"/>
                <w:lang w:val="fr-FR" w:eastAsia="zh-CN"/>
              </w:rPr>
              <w:t>必须</w:t>
            </w:r>
          </w:p>
        </w:tc>
        <w:tc>
          <w:tcPr>
            <w:tcW w:w="1385" w:type="dxa"/>
          </w:tcPr>
          <w:p w:rsidR="00445614" w:rsidRDefault="00445614" w:rsidP="00E04A2D">
            <w:pPr>
              <w:pStyle w:val="TAH"/>
              <w:rPr>
                <w:rFonts w:ascii="Verdana" w:hAnsi="Verdana"/>
                <w:lang w:val="fr-FR" w:eastAsia="zh-CN"/>
              </w:rPr>
            </w:pPr>
            <w:r>
              <w:rPr>
                <w:rFonts w:ascii="Verdana" w:hAnsi="Verdana" w:hint="eastAsia"/>
                <w:lang w:val="fr-FR" w:eastAsia="zh-CN"/>
              </w:rPr>
              <w:t>类型</w:t>
            </w:r>
          </w:p>
        </w:tc>
        <w:tc>
          <w:tcPr>
            <w:tcW w:w="709" w:type="dxa"/>
          </w:tcPr>
          <w:p w:rsidR="00445614" w:rsidRDefault="00445614" w:rsidP="00E04A2D">
            <w:pPr>
              <w:pStyle w:val="TAH"/>
              <w:rPr>
                <w:rFonts w:ascii="Verdana" w:hAnsi="Verdana"/>
                <w:lang w:val="fr-FR" w:eastAsia="zh-CN"/>
              </w:rPr>
            </w:pPr>
            <w:r>
              <w:rPr>
                <w:rFonts w:ascii="Verdana" w:hAnsi="Verdana" w:hint="eastAsia"/>
                <w:lang w:val="fr-FR" w:eastAsia="zh-CN"/>
              </w:rPr>
              <w:t>长度</w:t>
            </w:r>
          </w:p>
        </w:tc>
        <w:tc>
          <w:tcPr>
            <w:tcW w:w="3591" w:type="dxa"/>
          </w:tcPr>
          <w:p w:rsidR="00445614" w:rsidRDefault="00445614" w:rsidP="00E04A2D">
            <w:pPr>
              <w:pStyle w:val="TAH"/>
              <w:rPr>
                <w:rFonts w:ascii="Verdana" w:hAnsi="Verdana"/>
                <w:lang w:val="fr-FR" w:eastAsia="zh-CN"/>
              </w:rPr>
            </w:pPr>
            <w:r>
              <w:rPr>
                <w:rFonts w:ascii="Verdana" w:hAnsi="Verdana" w:hint="eastAsia"/>
                <w:lang w:val="fr-FR" w:eastAsia="zh-CN"/>
              </w:rPr>
              <w:t>描述信息</w:t>
            </w:r>
          </w:p>
        </w:tc>
      </w:tr>
      <w:tr w:rsidR="00445614" w:rsidTr="00395D22">
        <w:trPr>
          <w:jc w:val="center"/>
        </w:trPr>
        <w:tc>
          <w:tcPr>
            <w:tcW w:w="2378" w:type="dxa"/>
          </w:tcPr>
          <w:p w:rsidR="00445614" w:rsidRPr="00E74491" w:rsidRDefault="00445614" w:rsidP="00E04A2D">
            <w:pPr>
              <w:pStyle w:val="TAL"/>
              <w:rPr>
                <w:lang w:val="fr-FR" w:eastAsia="zh-CN"/>
              </w:rPr>
            </w:pPr>
            <w:r w:rsidRPr="00E74491">
              <w:rPr>
                <w:rFonts w:hint="eastAsia"/>
                <w:lang w:val="fr-FR" w:eastAsia="zh-CN"/>
              </w:rPr>
              <w:t>v</w:t>
            </w:r>
            <w:r w:rsidRPr="00E74491">
              <w:rPr>
                <w:lang w:val="fr-FR" w:eastAsia="zh-CN"/>
              </w:rPr>
              <w:t>ersion</w:t>
            </w:r>
          </w:p>
        </w:tc>
        <w:tc>
          <w:tcPr>
            <w:tcW w:w="737" w:type="dxa"/>
          </w:tcPr>
          <w:p w:rsidR="00445614" w:rsidRPr="00E74491" w:rsidRDefault="00445614" w:rsidP="00E04A2D">
            <w:pPr>
              <w:pStyle w:val="TAL"/>
              <w:rPr>
                <w:lang w:val="fr-FR" w:eastAsia="zh-CN"/>
              </w:rPr>
            </w:pPr>
            <w:r>
              <w:rPr>
                <w:rFonts w:hint="eastAsia"/>
                <w:lang w:val="fr-FR" w:eastAsia="zh-CN"/>
              </w:rPr>
              <w:t>M</w:t>
            </w:r>
          </w:p>
        </w:tc>
        <w:tc>
          <w:tcPr>
            <w:tcW w:w="1385" w:type="dxa"/>
          </w:tcPr>
          <w:p w:rsidR="00445614" w:rsidRPr="00E74491" w:rsidRDefault="00445614" w:rsidP="00E04A2D">
            <w:pPr>
              <w:pStyle w:val="TAH"/>
              <w:ind w:left="62"/>
              <w:jc w:val="both"/>
              <w:rPr>
                <w:b w:val="0"/>
                <w:lang w:val="fr-FR" w:eastAsia="zh-CN"/>
              </w:rPr>
            </w:pPr>
            <w:r>
              <w:rPr>
                <w:rFonts w:hint="eastAsia"/>
                <w:b w:val="0"/>
                <w:lang w:val="fr-FR" w:eastAsia="zh-CN"/>
              </w:rPr>
              <w:t>String</w:t>
            </w:r>
          </w:p>
        </w:tc>
        <w:tc>
          <w:tcPr>
            <w:tcW w:w="709" w:type="dxa"/>
          </w:tcPr>
          <w:p w:rsidR="00445614" w:rsidRPr="00E74491" w:rsidRDefault="00445614" w:rsidP="00E04A2D">
            <w:pPr>
              <w:rPr>
                <w:rFonts w:ascii="Arial" w:hAnsi="Arial"/>
                <w:kern w:val="0"/>
                <w:sz w:val="18"/>
                <w:szCs w:val="18"/>
                <w:lang w:val="fr-FR"/>
              </w:rPr>
            </w:pPr>
            <w:r w:rsidRPr="00E74491">
              <w:rPr>
                <w:rFonts w:ascii="Arial" w:hAnsi="Arial" w:hint="eastAsia"/>
                <w:kern w:val="0"/>
                <w:sz w:val="18"/>
                <w:szCs w:val="18"/>
                <w:lang w:val="fr-FR"/>
              </w:rPr>
              <w:t>5</w:t>
            </w:r>
          </w:p>
        </w:tc>
        <w:tc>
          <w:tcPr>
            <w:tcW w:w="3591" w:type="dxa"/>
          </w:tcPr>
          <w:p w:rsidR="00445614" w:rsidRPr="00E74491" w:rsidRDefault="00445614" w:rsidP="00E04A2D">
            <w:pPr>
              <w:rPr>
                <w:rFonts w:ascii="Arial" w:hAnsi="Arial"/>
                <w:kern w:val="0"/>
                <w:sz w:val="18"/>
                <w:szCs w:val="18"/>
                <w:lang w:val="fr-FR"/>
              </w:rPr>
            </w:pPr>
            <w:r w:rsidRPr="00E74491">
              <w:rPr>
                <w:rFonts w:ascii="Arial" w:hAnsi="Arial" w:hint="eastAsia"/>
                <w:kern w:val="0"/>
                <w:sz w:val="18"/>
                <w:szCs w:val="18"/>
                <w:lang w:val="fr-FR"/>
              </w:rPr>
              <w:t>协议版本号</w:t>
            </w:r>
          </w:p>
        </w:tc>
      </w:tr>
      <w:tr w:rsidR="00445614" w:rsidTr="00395D22">
        <w:trPr>
          <w:jc w:val="center"/>
        </w:trPr>
        <w:tc>
          <w:tcPr>
            <w:tcW w:w="2378" w:type="dxa"/>
          </w:tcPr>
          <w:p w:rsidR="00445614" w:rsidRPr="00E74491" w:rsidRDefault="00445614" w:rsidP="00E04A2D">
            <w:pPr>
              <w:pStyle w:val="TAL"/>
              <w:rPr>
                <w:lang w:val="fr-FR" w:eastAsia="zh-CN"/>
              </w:rPr>
            </w:pPr>
            <w:r>
              <w:rPr>
                <w:lang w:val="fr-FR" w:eastAsia="zh-CN"/>
              </w:rPr>
              <w:t>transactionID</w:t>
            </w:r>
          </w:p>
        </w:tc>
        <w:tc>
          <w:tcPr>
            <w:tcW w:w="737" w:type="dxa"/>
          </w:tcPr>
          <w:p w:rsidR="00445614" w:rsidRPr="00E74491" w:rsidRDefault="00445614" w:rsidP="00E04A2D">
            <w:pPr>
              <w:pStyle w:val="TAL"/>
              <w:rPr>
                <w:lang w:val="fr-FR" w:eastAsia="zh-CN"/>
              </w:rPr>
            </w:pPr>
            <w:r>
              <w:rPr>
                <w:rFonts w:hint="eastAsia"/>
                <w:lang w:val="fr-FR" w:eastAsia="zh-CN"/>
              </w:rPr>
              <w:t>M</w:t>
            </w:r>
          </w:p>
        </w:tc>
        <w:tc>
          <w:tcPr>
            <w:tcW w:w="1385" w:type="dxa"/>
          </w:tcPr>
          <w:p w:rsidR="00445614" w:rsidRPr="00E74491" w:rsidRDefault="00445614" w:rsidP="00E04A2D">
            <w:pPr>
              <w:pStyle w:val="TAH"/>
              <w:ind w:left="62"/>
              <w:jc w:val="both"/>
              <w:rPr>
                <w:b w:val="0"/>
                <w:lang w:val="fr-FR" w:eastAsia="zh-CN"/>
              </w:rPr>
            </w:pPr>
            <w:r>
              <w:rPr>
                <w:rFonts w:hint="eastAsia"/>
                <w:b w:val="0"/>
                <w:lang w:val="fr-FR" w:eastAsia="zh-CN"/>
              </w:rPr>
              <w:t>String</w:t>
            </w:r>
          </w:p>
        </w:tc>
        <w:tc>
          <w:tcPr>
            <w:tcW w:w="709" w:type="dxa"/>
          </w:tcPr>
          <w:p w:rsidR="00445614" w:rsidRPr="00E74491" w:rsidRDefault="00445614" w:rsidP="00E04A2D">
            <w:pPr>
              <w:rPr>
                <w:rFonts w:ascii="Arial" w:hAnsi="Arial"/>
                <w:kern w:val="0"/>
                <w:sz w:val="18"/>
                <w:szCs w:val="18"/>
                <w:lang w:val="fr-FR"/>
              </w:rPr>
            </w:pPr>
            <w:r w:rsidRPr="00E74491">
              <w:rPr>
                <w:rFonts w:ascii="Arial" w:hAnsi="Arial" w:hint="eastAsia"/>
                <w:kern w:val="0"/>
                <w:sz w:val="18"/>
                <w:szCs w:val="18"/>
                <w:lang w:val="fr-FR"/>
              </w:rPr>
              <w:t>40</w:t>
            </w:r>
          </w:p>
        </w:tc>
        <w:tc>
          <w:tcPr>
            <w:tcW w:w="3591" w:type="dxa"/>
          </w:tcPr>
          <w:p w:rsidR="00445614" w:rsidRPr="00E74491" w:rsidRDefault="00445614" w:rsidP="00E04A2D">
            <w:pPr>
              <w:rPr>
                <w:rFonts w:ascii="Arial" w:hAnsi="Arial"/>
                <w:kern w:val="0"/>
                <w:sz w:val="18"/>
                <w:szCs w:val="18"/>
                <w:lang w:val="fr-FR"/>
              </w:rPr>
            </w:pPr>
            <w:r w:rsidRPr="00E74491">
              <w:rPr>
                <w:rFonts w:ascii="Arial" w:hAnsi="Arial" w:hint="eastAsia"/>
                <w:kern w:val="0"/>
                <w:sz w:val="18"/>
                <w:szCs w:val="18"/>
                <w:lang w:val="fr-FR"/>
              </w:rPr>
              <w:t>消息标识</w:t>
            </w:r>
          </w:p>
        </w:tc>
      </w:tr>
      <w:tr w:rsidR="00445614" w:rsidTr="00395D22">
        <w:trPr>
          <w:jc w:val="center"/>
        </w:trPr>
        <w:tc>
          <w:tcPr>
            <w:tcW w:w="2378" w:type="dxa"/>
          </w:tcPr>
          <w:p w:rsidR="00445614" w:rsidRPr="00C8364D" w:rsidRDefault="00445614" w:rsidP="00E04A2D">
            <w:pPr>
              <w:pStyle w:val="TAL"/>
              <w:rPr>
                <w:lang w:val="fr-FR" w:eastAsia="zh-CN"/>
              </w:rPr>
            </w:pPr>
            <w:r w:rsidRPr="00C8364D">
              <w:rPr>
                <w:rFonts w:hint="eastAsia"/>
                <w:lang w:val="fr-FR" w:eastAsia="zh-CN"/>
              </w:rPr>
              <w:t>traceFlag</w:t>
            </w:r>
          </w:p>
        </w:tc>
        <w:tc>
          <w:tcPr>
            <w:tcW w:w="737" w:type="dxa"/>
          </w:tcPr>
          <w:p w:rsidR="00445614" w:rsidRPr="00C8364D" w:rsidRDefault="00445614" w:rsidP="00E04A2D">
            <w:pPr>
              <w:spacing w:line="240" w:lineRule="atLeast"/>
              <w:rPr>
                <w:rFonts w:ascii="Arial" w:hAnsi="Arial"/>
                <w:kern w:val="0"/>
                <w:sz w:val="18"/>
                <w:szCs w:val="18"/>
                <w:lang w:val="fr-FR"/>
              </w:rPr>
            </w:pPr>
            <w:r w:rsidRPr="00C8364D">
              <w:rPr>
                <w:rFonts w:ascii="Arial" w:hAnsi="Arial" w:hint="eastAsia"/>
                <w:kern w:val="0"/>
                <w:sz w:val="18"/>
                <w:szCs w:val="18"/>
                <w:lang w:val="fr-FR"/>
              </w:rPr>
              <w:t xml:space="preserve">O </w:t>
            </w:r>
          </w:p>
        </w:tc>
        <w:tc>
          <w:tcPr>
            <w:tcW w:w="1385" w:type="dxa"/>
          </w:tcPr>
          <w:p w:rsidR="00445614" w:rsidRPr="00C8364D" w:rsidRDefault="00445614" w:rsidP="00E04A2D">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709" w:type="dxa"/>
          </w:tcPr>
          <w:p w:rsidR="00445614" w:rsidRPr="00C8364D" w:rsidRDefault="00445614" w:rsidP="00E04A2D">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3591" w:type="dxa"/>
          </w:tcPr>
          <w:p w:rsidR="00445614" w:rsidRPr="00C8364D" w:rsidRDefault="00445614" w:rsidP="00E04A2D">
            <w:pPr>
              <w:spacing w:line="240" w:lineRule="atLeast"/>
              <w:rPr>
                <w:rFonts w:ascii="Arial" w:hAnsi="Arial"/>
                <w:kern w:val="0"/>
                <w:sz w:val="18"/>
                <w:szCs w:val="18"/>
                <w:lang w:val="fr-FR"/>
              </w:rPr>
            </w:pPr>
            <w:r>
              <w:rPr>
                <w:rFonts w:ascii="Arial" w:hAnsi="Arial" w:hint="eastAsia"/>
                <w:kern w:val="0"/>
                <w:sz w:val="18"/>
                <w:szCs w:val="18"/>
                <w:lang w:val="fr-FR"/>
              </w:rPr>
              <w:t>跟踪标志</w:t>
            </w:r>
          </w:p>
        </w:tc>
      </w:tr>
      <w:tr w:rsidR="00445614" w:rsidTr="00395D22">
        <w:trPr>
          <w:jc w:val="center"/>
        </w:trPr>
        <w:tc>
          <w:tcPr>
            <w:tcW w:w="2378" w:type="dxa"/>
          </w:tcPr>
          <w:p w:rsidR="00445614" w:rsidRPr="00C8364D" w:rsidRDefault="00445614" w:rsidP="00E04A2D">
            <w:pPr>
              <w:pStyle w:val="TAL"/>
              <w:rPr>
                <w:lang w:val="fr-FR" w:eastAsia="zh-CN"/>
              </w:rPr>
            </w:pPr>
            <w:r>
              <w:rPr>
                <w:rFonts w:hint="eastAsia"/>
                <w:lang w:val="fr-FR" w:eastAsia="zh-CN"/>
              </w:rPr>
              <w:t>userID</w:t>
            </w:r>
          </w:p>
        </w:tc>
        <w:tc>
          <w:tcPr>
            <w:tcW w:w="737" w:type="dxa"/>
          </w:tcPr>
          <w:p w:rsidR="00445614" w:rsidRPr="00C8364D" w:rsidRDefault="00445614" w:rsidP="00E04A2D">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1385" w:type="dxa"/>
          </w:tcPr>
          <w:p w:rsidR="00445614" w:rsidRDefault="005200E4" w:rsidP="00E04A2D">
            <w:pPr>
              <w:spacing w:line="240" w:lineRule="atLeast"/>
              <w:rPr>
                <w:rFonts w:ascii="Arial" w:hAnsi="Arial"/>
                <w:kern w:val="0"/>
                <w:sz w:val="18"/>
                <w:szCs w:val="18"/>
                <w:lang w:val="fr-FR"/>
              </w:rPr>
            </w:pPr>
            <w:r>
              <w:rPr>
                <w:rFonts w:ascii="Arial" w:hAnsi="Arial" w:hint="eastAsia"/>
                <w:kern w:val="0"/>
                <w:sz w:val="18"/>
                <w:szCs w:val="18"/>
                <w:lang w:val="fr-FR"/>
              </w:rPr>
              <w:t>Bigint</w:t>
            </w:r>
          </w:p>
        </w:tc>
        <w:tc>
          <w:tcPr>
            <w:tcW w:w="709" w:type="dxa"/>
          </w:tcPr>
          <w:p w:rsidR="00445614" w:rsidRDefault="00445614" w:rsidP="00E04A2D">
            <w:pPr>
              <w:spacing w:line="240" w:lineRule="atLeast"/>
              <w:rPr>
                <w:rFonts w:ascii="Arial" w:hAnsi="Arial"/>
                <w:kern w:val="0"/>
                <w:sz w:val="18"/>
                <w:szCs w:val="18"/>
                <w:lang w:val="fr-FR"/>
              </w:rPr>
            </w:pPr>
          </w:p>
        </w:tc>
        <w:tc>
          <w:tcPr>
            <w:tcW w:w="3591" w:type="dxa"/>
          </w:tcPr>
          <w:p w:rsidR="00445614" w:rsidRDefault="00445614" w:rsidP="00E04A2D">
            <w:pPr>
              <w:spacing w:line="240" w:lineRule="atLeast"/>
              <w:rPr>
                <w:rFonts w:ascii="Arial" w:hAnsi="Arial"/>
                <w:kern w:val="0"/>
                <w:sz w:val="18"/>
                <w:szCs w:val="18"/>
                <w:lang w:val="fr-FR"/>
              </w:rPr>
            </w:pPr>
            <w:r>
              <w:rPr>
                <w:rFonts w:ascii="Arial" w:hAnsi="Arial" w:hint="eastAsia"/>
                <w:kern w:val="0"/>
                <w:sz w:val="18"/>
                <w:szCs w:val="18"/>
                <w:lang w:val="fr-FR"/>
              </w:rPr>
              <w:t>用户</w:t>
            </w:r>
            <w:r>
              <w:rPr>
                <w:rFonts w:ascii="Arial" w:hAnsi="Arial" w:hint="eastAsia"/>
                <w:kern w:val="0"/>
                <w:sz w:val="18"/>
                <w:szCs w:val="18"/>
                <w:lang w:val="fr-FR"/>
              </w:rPr>
              <w:t>ID</w:t>
            </w:r>
            <w:r>
              <w:rPr>
                <w:rFonts w:ascii="Arial" w:hAnsi="Arial" w:hint="eastAsia"/>
                <w:kern w:val="0"/>
                <w:sz w:val="18"/>
                <w:szCs w:val="18"/>
                <w:lang w:val="fr-FR"/>
              </w:rPr>
              <w:t>（内部）</w:t>
            </w:r>
          </w:p>
        </w:tc>
      </w:tr>
      <w:tr w:rsidR="00445614" w:rsidTr="00395D22">
        <w:trPr>
          <w:jc w:val="center"/>
        </w:trPr>
        <w:tc>
          <w:tcPr>
            <w:tcW w:w="2378" w:type="dxa"/>
          </w:tcPr>
          <w:p w:rsidR="00445614" w:rsidRDefault="00592C8C" w:rsidP="00592C8C">
            <w:pPr>
              <w:pStyle w:val="TAL"/>
              <w:rPr>
                <w:lang w:val="fr-FR" w:eastAsia="zh-CN"/>
              </w:rPr>
            </w:pPr>
            <w:r>
              <w:rPr>
                <w:rFonts w:hint="eastAsia"/>
                <w:lang w:val="fr-FR" w:eastAsia="zh-CN"/>
              </w:rPr>
              <w:t>upd</w:t>
            </w:r>
            <w:r w:rsidR="00445614">
              <w:rPr>
                <w:rFonts w:hint="eastAsia"/>
                <w:lang w:val="fr-FR" w:eastAsia="zh-CN"/>
              </w:rPr>
              <w:t>Count</w:t>
            </w:r>
          </w:p>
        </w:tc>
        <w:tc>
          <w:tcPr>
            <w:tcW w:w="737" w:type="dxa"/>
          </w:tcPr>
          <w:p w:rsidR="00445614" w:rsidRDefault="00445614" w:rsidP="00E04A2D">
            <w:pPr>
              <w:pStyle w:val="TAL"/>
              <w:rPr>
                <w:lang w:val="fr-FR" w:eastAsia="zh-CN"/>
              </w:rPr>
            </w:pPr>
            <w:r>
              <w:rPr>
                <w:rFonts w:hint="eastAsia"/>
                <w:lang w:val="fr-FR" w:eastAsia="zh-CN"/>
              </w:rPr>
              <w:t>M</w:t>
            </w:r>
          </w:p>
        </w:tc>
        <w:tc>
          <w:tcPr>
            <w:tcW w:w="1385" w:type="dxa"/>
          </w:tcPr>
          <w:p w:rsidR="00445614" w:rsidRDefault="005200E4" w:rsidP="00E04A2D">
            <w:pPr>
              <w:spacing w:line="240" w:lineRule="atLeast"/>
              <w:rPr>
                <w:rFonts w:ascii="Arial" w:hAnsi="Arial"/>
                <w:kern w:val="0"/>
                <w:sz w:val="18"/>
                <w:szCs w:val="18"/>
                <w:lang w:val="fr-FR"/>
              </w:rPr>
            </w:pPr>
            <w:r>
              <w:rPr>
                <w:rFonts w:ascii="Arial" w:hAnsi="Arial" w:hint="eastAsia"/>
                <w:kern w:val="0"/>
                <w:sz w:val="18"/>
                <w:szCs w:val="18"/>
                <w:lang w:val="fr-FR"/>
              </w:rPr>
              <w:t>Int</w:t>
            </w:r>
          </w:p>
        </w:tc>
        <w:tc>
          <w:tcPr>
            <w:tcW w:w="709" w:type="dxa"/>
          </w:tcPr>
          <w:p w:rsidR="00445614" w:rsidRPr="005041A8" w:rsidRDefault="00445614" w:rsidP="00E04A2D">
            <w:pPr>
              <w:rPr>
                <w:rFonts w:ascii="Arial" w:hAnsi="Arial"/>
                <w:kern w:val="0"/>
                <w:sz w:val="18"/>
                <w:szCs w:val="18"/>
                <w:lang w:val="fr-FR"/>
              </w:rPr>
            </w:pPr>
          </w:p>
        </w:tc>
        <w:tc>
          <w:tcPr>
            <w:tcW w:w="3591" w:type="dxa"/>
          </w:tcPr>
          <w:p w:rsidR="00445614" w:rsidRDefault="00592C8C" w:rsidP="00E04A2D">
            <w:pPr>
              <w:rPr>
                <w:rFonts w:ascii="Arial" w:hAnsi="Arial"/>
                <w:kern w:val="0"/>
                <w:sz w:val="18"/>
                <w:szCs w:val="18"/>
                <w:lang w:val="fr-FR"/>
              </w:rPr>
            </w:pPr>
            <w:r>
              <w:rPr>
                <w:rFonts w:ascii="Arial" w:hAnsi="Arial" w:hint="eastAsia"/>
                <w:kern w:val="0"/>
                <w:sz w:val="18"/>
                <w:szCs w:val="18"/>
                <w:lang w:val="fr-FR"/>
              </w:rPr>
              <w:t>修改</w:t>
            </w:r>
            <w:r w:rsidR="00445614">
              <w:rPr>
                <w:rFonts w:ascii="Arial" w:hAnsi="Arial" w:hint="eastAsia"/>
                <w:kern w:val="0"/>
                <w:sz w:val="18"/>
                <w:szCs w:val="18"/>
                <w:lang w:val="fr-FR"/>
              </w:rPr>
              <w:t>条数。</w:t>
            </w:r>
          </w:p>
          <w:p w:rsidR="00445614" w:rsidRPr="005041A8" w:rsidRDefault="00445614" w:rsidP="00E04A2D">
            <w:pPr>
              <w:rPr>
                <w:rFonts w:ascii="Arial" w:hAnsi="Arial"/>
                <w:kern w:val="0"/>
                <w:sz w:val="18"/>
                <w:szCs w:val="18"/>
                <w:lang w:val="fr-FR"/>
              </w:rPr>
            </w:pPr>
            <w:r>
              <w:rPr>
                <w:rFonts w:ascii="Arial" w:hAnsi="Arial" w:hint="eastAsia"/>
                <w:kern w:val="0"/>
                <w:sz w:val="18"/>
                <w:szCs w:val="18"/>
                <w:lang w:val="fr-FR"/>
              </w:rPr>
              <w:t>没有记录返回</w:t>
            </w:r>
            <w:r>
              <w:rPr>
                <w:rFonts w:ascii="Arial" w:hAnsi="Arial" w:hint="eastAsia"/>
                <w:kern w:val="0"/>
                <w:sz w:val="18"/>
                <w:szCs w:val="18"/>
                <w:lang w:val="fr-FR"/>
              </w:rPr>
              <w:t>0</w:t>
            </w:r>
            <w:r>
              <w:rPr>
                <w:rFonts w:ascii="Arial" w:hAnsi="Arial" w:hint="eastAsia"/>
                <w:kern w:val="0"/>
                <w:sz w:val="18"/>
                <w:szCs w:val="18"/>
                <w:lang w:val="fr-FR"/>
              </w:rPr>
              <w:t>。</w:t>
            </w:r>
          </w:p>
        </w:tc>
      </w:tr>
    </w:tbl>
    <w:p w:rsidR="00445614" w:rsidRDefault="00445614" w:rsidP="00445614">
      <w:pPr>
        <w:ind w:left="198"/>
      </w:pPr>
    </w:p>
    <w:p w:rsidR="00445614" w:rsidRDefault="00445614" w:rsidP="00407B6C">
      <w:pPr>
        <w:pStyle w:val="41"/>
      </w:pPr>
      <w:r>
        <w:rPr>
          <w:rFonts w:hint="eastAsia"/>
        </w:rPr>
        <w:t>异常信息</w:t>
      </w:r>
    </w:p>
    <w:p w:rsidR="00EF1211" w:rsidRDefault="003A7F02" w:rsidP="003A7F02">
      <w:pPr>
        <w:pStyle w:val="a4"/>
        <w:ind w:firstLine="210"/>
      </w:pPr>
      <w:r>
        <w:rPr>
          <w:rFonts w:hint="eastAsia"/>
        </w:rPr>
        <w:t>失败则抛出异常</w:t>
      </w:r>
      <w:r>
        <w:rPr>
          <w:rFonts w:hint="eastAsia"/>
        </w:rPr>
        <w:t>CException</w:t>
      </w:r>
      <w:r>
        <w:rPr>
          <w:rFonts w:hint="eastAsia"/>
        </w:rPr>
        <w:t>，具体内容请参考异常码定义文档。</w:t>
      </w:r>
    </w:p>
    <w:p w:rsidR="00EB068C" w:rsidRDefault="00EB068C" w:rsidP="00407B6C">
      <w:pPr>
        <w:pStyle w:val="41"/>
      </w:pPr>
      <w:r>
        <w:rPr>
          <w:rFonts w:hint="eastAsia"/>
        </w:rPr>
        <w:t>Json</w:t>
      </w:r>
      <w:r>
        <w:rPr>
          <w:rFonts w:hint="eastAsia"/>
        </w:rPr>
        <w:t>接口登录认证信息说明</w:t>
      </w:r>
    </w:p>
    <w:p w:rsidR="00EB068C" w:rsidRPr="003A63A1" w:rsidRDefault="00EB068C" w:rsidP="00EB068C">
      <w:r>
        <w:rPr>
          <w:rFonts w:hint="eastAsia"/>
        </w:rPr>
        <w:t xml:space="preserve">   Authorization</w:t>
      </w:r>
      <w:r>
        <w:rPr>
          <w:rFonts w:hint="eastAsia"/>
        </w:rPr>
        <w:t>中需登录认证信息。</w:t>
      </w:r>
    </w:p>
    <w:p w:rsidR="00EB068C" w:rsidRDefault="00EB068C" w:rsidP="003A7F02">
      <w:pPr>
        <w:pStyle w:val="a4"/>
        <w:ind w:firstLine="210"/>
        <w:rPr>
          <w:lang w:val="fr-FR"/>
        </w:rPr>
      </w:pPr>
    </w:p>
    <w:p w:rsidR="00EF1211" w:rsidRPr="0026055C" w:rsidRDefault="00EF1211" w:rsidP="00407B6C">
      <w:pPr>
        <w:pStyle w:val="31"/>
        <w:rPr>
          <w:rStyle w:val="210"/>
          <w:lang w:val="fr-FR"/>
        </w:rPr>
      </w:pPr>
      <w:bookmarkStart w:id="637" w:name="_Toc317101370"/>
      <w:r w:rsidRPr="0026055C">
        <w:rPr>
          <w:rStyle w:val="210"/>
          <w:rFonts w:hint="eastAsia"/>
          <w:lang w:val="fr-FR"/>
        </w:rPr>
        <w:t>HTTP(s)</w:t>
      </w:r>
      <w:r>
        <w:rPr>
          <w:rStyle w:val="210"/>
          <w:rFonts w:hint="eastAsia"/>
        </w:rPr>
        <w:t>接口</w:t>
      </w:r>
      <w:bookmarkEnd w:id="637"/>
    </w:p>
    <w:p w:rsidR="00EF1211" w:rsidRPr="0026055C" w:rsidRDefault="00EF1211" w:rsidP="00407B6C">
      <w:pPr>
        <w:pStyle w:val="41"/>
        <w:rPr>
          <w:lang w:val="fr-FR"/>
        </w:rPr>
      </w:pPr>
      <w:r>
        <w:rPr>
          <w:rFonts w:hint="eastAsia"/>
        </w:rPr>
        <w:t>描述</w:t>
      </w:r>
    </w:p>
    <w:p w:rsidR="00EF1211" w:rsidRDefault="00EF1211" w:rsidP="00EF1211">
      <w:pPr>
        <w:ind w:firstLine="420"/>
      </w:pPr>
      <w:r w:rsidRPr="0026055C">
        <w:rPr>
          <w:rFonts w:hint="eastAsia"/>
          <w:lang w:val="fr-FR"/>
        </w:rPr>
        <w:t>AccountAgent</w:t>
      </w:r>
      <w:r>
        <w:rPr>
          <w:rFonts w:hint="eastAsia"/>
        </w:rPr>
        <w:t>向</w:t>
      </w:r>
      <w:r w:rsidRPr="0026055C">
        <w:rPr>
          <w:rFonts w:hint="eastAsia"/>
          <w:lang w:val="fr-FR"/>
        </w:rPr>
        <w:t>AccountServer</w:t>
      </w:r>
      <w:r>
        <w:rPr>
          <w:rFonts w:hint="eastAsia"/>
        </w:rPr>
        <w:t>发起请求</w:t>
      </w:r>
      <w:r w:rsidRPr="0026055C">
        <w:rPr>
          <w:rFonts w:hint="eastAsia"/>
          <w:lang w:val="fr-FR"/>
        </w:rPr>
        <w:t>，</w:t>
      </w:r>
      <w:r w:rsidRPr="0026055C">
        <w:rPr>
          <w:rFonts w:hint="eastAsia"/>
          <w:lang w:val="fr-FR"/>
        </w:rPr>
        <w:t>AccountServer</w:t>
      </w:r>
      <w:r>
        <w:rPr>
          <w:rFonts w:hint="eastAsia"/>
        </w:rPr>
        <w:t>内部转调上述</w:t>
      </w:r>
      <w:r w:rsidRPr="0026055C">
        <w:rPr>
          <w:rFonts w:hint="eastAsia"/>
          <w:lang w:val="fr-FR"/>
        </w:rPr>
        <w:t>SOAP</w:t>
      </w:r>
      <w:r>
        <w:rPr>
          <w:rFonts w:hint="eastAsia"/>
        </w:rPr>
        <w:t>接口。</w:t>
      </w:r>
    </w:p>
    <w:p w:rsidR="00EF1211" w:rsidRPr="00A6475E" w:rsidRDefault="00EF1211" w:rsidP="00EF1211">
      <w:pPr>
        <w:ind w:firstLine="420"/>
        <w:rPr>
          <w:lang w:val="fr-FR"/>
        </w:rPr>
      </w:pPr>
      <w:r>
        <w:rPr>
          <w:rFonts w:hint="eastAsia"/>
          <w:lang w:val="fr-FR"/>
        </w:rPr>
        <w:t>该操作需携带服务端已通过认证的</w:t>
      </w:r>
      <w:r>
        <w:rPr>
          <w:rFonts w:hint="eastAsia"/>
          <w:lang w:val="fr-FR"/>
        </w:rPr>
        <w:t>sessionID</w:t>
      </w:r>
      <w:r>
        <w:rPr>
          <w:rFonts w:hint="eastAsia"/>
          <w:lang w:val="fr-FR"/>
        </w:rPr>
        <w:t>。</w:t>
      </w:r>
    </w:p>
    <w:p w:rsidR="00EF1211" w:rsidRPr="0026055C" w:rsidRDefault="00EF1211" w:rsidP="00407B6C">
      <w:pPr>
        <w:pStyle w:val="41"/>
        <w:rPr>
          <w:lang w:val="fr-FR"/>
        </w:rPr>
      </w:pPr>
      <w:r w:rsidRPr="00A6475E">
        <w:rPr>
          <w:rFonts w:hint="eastAsia"/>
        </w:rPr>
        <w:t>协议映射</w:t>
      </w:r>
    </w:p>
    <w:p w:rsidR="00EF1211" w:rsidRPr="0026055C" w:rsidRDefault="00EF1211" w:rsidP="00EF1211">
      <w:pPr>
        <w:numPr>
          <w:ilvl w:val="0"/>
          <w:numId w:val="22"/>
        </w:numPr>
        <w:tabs>
          <w:tab w:val="num" w:pos="0"/>
        </w:tabs>
        <w:rPr>
          <w:b/>
          <w:lang w:val="fr-FR"/>
        </w:rPr>
      </w:pPr>
      <w:r w:rsidRPr="00A6475E">
        <w:rPr>
          <w:rFonts w:hint="eastAsia"/>
          <w:b/>
        </w:rPr>
        <w:t>请求消息示例</w:t>
      </w:r>
    </w:p>
    <w:p w:rsidR="00EF1211" w:rsidRPr="00A6475E" w:rsidRDefault="00EF1211" w:rsidP="00EF1211">
      <w:r w:rsidRPr="0026055C">
        <w:rPr>
          <w:lang w:val="fr-FR"/>
        </w:rPr>
        <w:t>POST</w:t>
      </w:r>
      <w:r w:rsidRPr="0026055C">
        <w:rPr>
          <w:rFonts w:hint="eastAsia"/>
          <w:lang w:val="fr-FR"/>
        </w:rPr>
        <w:t xml:space="preserve"> </w:t>
      </w:r>
      <w:r w:rsidRPr="0026055C">
        <w:rPr>
          <w:lang w:val="fr-FR"/>
        </w:rPr>
        <w:t>http://host:port/</w:t>
      </w:r>
      <w:r w:rsidRPr="0026055C">
        <w:rPr>
          <w:rFonts w:hint="eastAsia"/>
          <w:lang w:val="fr-FR"/>
        </w:rPr>
        <w:t>AccountServer</w:t>
      </w:r>
      <w:r w:rsidRPr="0026055C">
        <w:rPr>
          <w:lang w:val="fr-FR"/>
        </w:rPr>
        <w:t>/</w:t>
      </w:r>
      <w:r>
        <w:rPr>
          <w:rFonts w:hint="eastAsia"/>
        </w:rPr>
        <w:t>IUserDeviceMng/updDeviceInfo</w:t>
      </w:r>
      <w:r w:rsidRPr="00A6475E">
        <w:t xml:space="preserve"> </w:t>
      </w:r>
      <w:r>
        <w:rPr>
          <w:rFonts w:hint="eastAsia"/>
        </w:rPr>
        <w:t xml:space="preserve"> </w:t>
      </w:r>
      <w:r w:rsidRPr="00A6475E">
        <w:t>HTTP</w:t>
      </w:r>
      <w:r>
        <w:rPr>
          <w:rFonts w:hint="eastAsia"/>
        </w:rPr>
        <w:t>S</w:t>
      </w:r>
      <w:r w:rsidRPr="00A6475E">
        <w:t>/1.1</w:t>
      </w:r>
    </w:p>
    <w:p w:rsidR="00EF1211" w:rsidRPr="00A6475E" w:rsidRDefault="00EF1211" w:rsidP="00EF1211">
      <w:r w:rsidRPr="00A6475E">
        <w:rPr>
          <w:i/>
        </w:rPr>
        <w:t>Authorization</w:t>
      </w:r>
      <w:r w:rsidRPr="00A6475E">
        <w:rPr>
          <w:rFonts w:hint="eastAsia"/>
          <w:i/>
        </w:rPr>
        <w:t>:</w:t>
      </w:r>
      <w:r w:rsidR="00CD3D2B" w:rsidRPr="00CD3D2B">
        <w:rPr>
          <w:rFonts w:hint="eastAsia"/>
          <w:i/>
        </w:rPr>
        <w:t xml:space="preserve"> </w:t>
      </w:r>
      <w:r w:rsidR="00CD3D2B" w:rsidRPr="00AA0C82">
        <w:rPr>
          <w:rFonts w:hint="eastAsia"/>
          <w:i/>
        </w:rPr>
        <w:t>参考《统一账号</w:t>
      </w:r>
      <w:r w:rsidR="00CD3D2B" w:rsidRPr="00AA0C82">
        <w:rPr>
          <w:rFonts w:hint="eastAsia"/>
          <w:i/>
        </w:rPr>
        <w:t xml:space="preserve"> Session</w:t>
      </w:r>
      <w:r w:rsidR="00CD3D2B" w:rsidRPr="00AA0C82">
        <w:rPr>
          <w:rFonts w:hint="eastAsia"/>
          <w:i/>
        </w:rPr>
        <w:t>和</w:t>
      </w:r>
      <w:r w:rsidR="00CD3D2B" w:rsidRPr="00AA0C82">
        <w:rPr>
          <w:rFonts w:hint="eastAsia"/>
          <w:i/>
        </w:rPr>
        <w:t>Token</w:t>
      </w:r>
      <w:r w:rsidR="00CD3D2B" w:rsidRPr="00AA0C82">
        <w:rPr>
          <w:rFonts w:hint="eastAsia"/>
          <w:i/>
        </w:rPr>
        <w:t>安全</w:t>
      </w:r>
      <w:r w:rsidR="00CD3D2B" w:rsidRPr="00AA0C82">
        <w:rPr>
          <w:rFonts w:hint="eastAsia"/>
          <w:i/>
        </w:rPr>
        <w:t>.doc</w:t>
      </w:r>
      <w:r w:rsidR="00CD3D2B" w:rsidRPr="00AA0C82">
        <w:rPr>
          <w:rFonts w:hint="eastAsia"/>
          <w:i/>
        </w:rPr>
        <w:t>》携带</w:t>
      </w:r>
      <w:r w:rsidR="00CD3D2B" w:rsidRPr="00AA0C82">
        <w:rPr>
          <w:rFonts w:hint="eastAsia"/>
          <w:i/>
        </w:rPr>
        <w:t>Digest</w:t>
      </w:r>
      <w:r w:rsidR="00CD3D2B" w:rsidRPr="00AA0C82">
        <w:rPr>
          <w:rFonts w:hint="eastAsia"/>
          <w:i/>
        </w:rPr>
        <w:t>验证码</w:t>
      </w:r>
      <w:r w:rsidR="00CD3D2B">
        <w:rPr>
          <w:rFonts w:hint="eastAsia"/>
          <w:i/>
        </w:rPr>
        <w:t>。</w:t>
      </w:r>
    </w:p>
    <w:p w:rsidR="00EF1211" w:rsidRPr="00A6475E" w:rsidRDefault="00EF1211" w:rsidP="00EF1211"/>
    <w:p w:rsidR="00EF1211" w:rsidRPr="00A6475E" w:rsidRDefault="00EF1211" w:rsidP="00EF1211">
      <w:pPr>
        <w:rPr>
          <w:lang w:val="de-DE"/>
        </w:rPr>
      </w:pPr>
      <w:r w:rsidRPr="00A6475E">
        <w:rPr>
          <w:lang w:val="de-DE"/>
        </w:rPr>
        <w:t>&lt;?xml version="1.0" encoding="UTF-8"?&gt;</w:t>
      </w:r>
    </w:p>
    <w:p w:rsidR="00EF1211" w:rsidRPr="00A6475E" w:rsidRDefault="00EF1211" w:rsidP="00EF1211">
      <w:pPr>
        <w:rPr>
          <w:lang w:val="de-DE"/>
        </w:rPr>
      </w:pPr>
      <w:r w:rsidRPr="00A6475E">
        <w:rPr>
          <w:lang w:val="de-DE"/>
        </w:rPr>
        <w:t>&lt;</w:t>
      </w:r>
      <w:r>
        <w:rPr>
          <w:rFonts w:hint="eastAsia"/>
        </w:rPr>
        <w:t>UpdDeviceInfoReq</w:t>
      </w:r>
      <w:r w:rsidRPr="00A6475E">
        <w:rPr>
          <w:lang w:val="de-DE"/>
        </w:rPr>
        <w:t>&gt;</w:t>
      </w:r>
    </w:p>
    <w:p w:rsidR="00EF1211" w:rsidRDefault="00EF1211" w:rsidP="00EF1211">
      <w:pPr>
        <w:ind w:leftChars="100" w:left="210"/>
      </w:pPr>
      <w:r w:rsidRPr="00A6475E">
        <w:t>&lt;</w:t>
      </w:r>
      <w:r w:rsidRPr="00A6475E">
        <w:rPr>
          <w:rFonts w:hint="eastAsia"/>
          <w:lang w:val="fr-FR"/>
        </w:rPr>
        <w:t xml:space="preserve"> </w:t>
      </w:r>
      <w:r w:rsidRPr="00A6475E">
        <w:rPr>
          <w:rFonts w:hint="eastAsia"/>
        </w:rPr>
        <w:t>v</w:t>
      </w:r>
      <w:r w:rsidRPr="00A6475E">
        <w:t>ersion &gt;</w:t>
      </w:r>
      <w:r>
        <w:rPr>
          <w:rFonts w:hint="eastAsia"/>
        </w:rPr>
        <w:t>01.01</w:t>
      </w:r>
      <w:r w:rsidRPr="00A6475E">
        <w:t>&lt;/</w:t>
      </w:r>
      <w:r w:rsidRPr="00A6475E">
        <w:rPr>
          <w:rFonts w:hint="eastAsia"/>
        </w:rPr>
        <w:t xml:space="preserve"> v</w:t>
      </w:r>
      <w:r w:rsidRPr="00A6475E">
        <w:t>ersion &gt;</w:t>
      </w:r>
    </w:p>
    <w:p w:rsidR="00EF1211" w:rsidRPr="00A6475E" w:rsidRDefault="00EF1211" w:rsidP="00EF1211">
      <w:r w:rsidRPr="00A6475E">
        <w:rPr>
          <w:lang w:val="de-DE"/>
        </w:rPr>
        <w:t xml:space="preserve">  </w:t>
      </w:r>
      <w:r w:rsidRPr="00A6475E">
        <w:t>&lt;</w:t>
      </w:r>
      <w:r>
        <w:rPr>
          <w:rFonts w:hint="eastAsia"/>
        </w:rPr>
        <w:t>userID</w:t>
      </w:r>
      <w:r w:rsidRPr="00A6475E">
        <w:t>&gt;</w:t>
      </w:r>
      <w:r>
        <w:rPr>
          <w:rFonts w:hint="eastAsia"/>
        </w:rPr>
        <w:t>10001</w:t>
      </w:r>
      <w:r w:rsidRPr="00A6475E">
        <w:t>&lt;/</w:t>
      </w:r>
      <w:r>
        <w:rPr>
          <w:rFonts w:hint="eastAsia"/>
        </w:rPr>
        <w:t>userID</w:t>
      </w:r>
      <w:r w:rsidRPr="00A6475E">
        <w:t>&gt;</w:t>
      </w:r>
    </w:p>
    <w:p w:rsidR="00736C5E" w:rsidRDefault="00736C5E" w:rsidP="00736C5E">
      <w:pPr>
        <w:ind w:leftChars="100" w:left="210"/>
      </w:pPr>
      <w:r>
        <w:rPr>
          <w:rFonts w:hint="eastAsia"/>
        </w:rPr>
        <w:t>&lt;deviceInfo&gt;</w:t>
      </w:r>
    </w:p>
    <w:p w:rsidR="00736C5E" w:rsidRDefault="00736C5E" w:rsidP="00736C5E">
      <w:pPr>
        <w:ind w:leftChars="100" w:left="210"/>
      </w:pPr>
      <w:r>
        <w:rPr>
          <w:rFonts w:hint="eastAsia"/>
        </w:rPr>
        <w:tab/>
      </w:r>
      <w:r>
        <w:rPr>
          <w:rFonts w:hint="eastAsia"/>
        </w:rPr>
        <w:tab/>
        <w:t>&lt;deviceType&gt;0 &lt;/deviceType&gt;</w:t>
      </w:r>
    </w:p>
    <w:p w:rsidR="00736C5E" w:rsidRDefault="00736C5E" w:rsidP="00736C5E">
      <w:pPr>
        <w:ind w:leftChars="100" w:left="210"/>
      </w:pPr>
      <w:r>
        <w:rPr>
          <w:rFonts w:hint="eastAsia"/>
        </w:rPr>
        <w:tab/>
      </w:r>
      <w:r>
        <w:rPr>
          <w:rFonts w:hint="eastAsia"/>
        </w:rPr>
        <w:tab/>
        <w:t>&lt;deviceID&gt;789456464654&lt;/deviceID&gt;</w:t>
      </w:r>
    </w:p>
    <w:p w:rsidR="00736C5E" w:rsidRDefault="00736C5E" w:rsidP="00736C5E">
      <w:pPr>
        <w:ind w:leftChars="100" w:left="210"/>
      </w:pPr>
      <w:r>
        <w:rPr>
          <w:rFonts w:hint="eastAsia"/>
        </w:rPr>
        <w:tab/>
      </w:r>
      <w:r>
        <w:rPr>
          <w:rFonts w:hint="eastAsia"/>
        </w:rPr>
        <w:tab/>
        <w:t>&lt;terminalType&gt;sparkphone88&lt;/deviceType&gt;</w:t>
      </w:r>
    </w:p>
    <w:p w:rsidR="00736C5E" w:rsidRDefault="00736C5E" w:rsidP="00736C5E">
      <w:pPr>
        <w:ind w:leftChars="100" w:left="210"/>
      </w:pPr>
      <w:r>
        <w:rPr>
          <w:rFonts w:hint="eastAsia"/>
        </w:rPr>
        <w:tab/>
      </w:r>
      <w:r>
        <w:rPr>
          <w:rFonts w:hint="eastAsia"/>
        </w:rPr>
        <w:tab/>
        <w:t>&lt;</w:t>
      </w:r>
      <w:r>
        <w:rPr>
          <w:rFonts w:ascii="Arial" w:hAnsi="Arial" w:hint="eastAsia"/>
          <w:kern w:val="0"/>
          <w:sz w:val="18"/>
          <w:szCs w:val="18"/>
          <w:lang w:val="fr-FR"/>
        </w:rPr>
        <w:t>deviceAliasName&gt;my spark phone&lt;/deviceAliasName&gt;</w:t>
      </w:r>
    </w:p>
    <w:p w:rsidR="00736C5E" w:rsidRDefault="00736C5E" w:rsidP="00736C5E">
      <w:pPr>
        <w:ind w:leftChars="100" w:left="210"/>
      </w:pPr>
      <w:r>
        <w:rPr>
          <w:rFonts w:hint="eastAsia"/>
        </w:rPr>
        <w:lastRenderedPageBreak/>
        <w:t>&lt;/deviceInfo&gt;</w:t>
      </w:r>
    </w:p>
    <w:p w:rsidR="00EF1211" w:rsidRPr="00A6475E" w:rsidRDefault="00EF1211" w:rsidP="00EF1211">
      <w:pPr>
        <w:ind w:leftChars="100" w:left="210"/>
      </w:pPr>
      <w:r>
        <w:rPr>
          <w:rFonts w:hint="eastAsia"/>
        </w:rPr>
        <w:t>&lt;</w:t>
      </w:r>
      <w:r w:rsidR="00E75215">
        <w:rPr>
          <w:rFonts w:hint="eastAsia"/>
          <w:b/>
          <w:bCs/>
        </w:rPr>
        <w:t>reqClientType</w:t>
      </w:r>
      <w:r>
        <w:rPr>
          <w:rFonts w:hint="eastAsia"/>
          <w:b/>
          <w:bCs/>
        </w:rPr>
        <w:t>&gt;0&lt;/</w:t>
      </w:r>
      <w:r w:rsidR="00E75215">
        <w:rPr>
          <w:rFonts w:hint="eastAsia"/>
          <w:b/>
          <w:bCs/>
        </w:rPr>
        <w:t>reqClientType</w:t>
      </w:r>
      <w:r>
        <w:rPr>
          <w:rFonts w:hint="eastAsia"/>
          <w:b/>
          <w:bCs/>
        </w:rPr>
        <w:t>&gt;</w:t>
      </w:r>
    </w:p>
    <w:p w:rsidR="00EF1211" w:rsidRDefault="00EF1211" w:rsidP="00EF1211">
      <w:pPr>
        <w:rPr>
          <w:lang w:val="fr-FR"/>
        </w:rPr>
      </w:pPr>
      <w:r w:rsidRPr="00A6475E">
        <w:rPr>
          <w:lang w:val="fr-FR"/>
        </w:rPr>
        <w:t>&lt;/</w:t>
      </w:r>
      <w:r w:rsidRPr="00EF1211">
        <w:rPr>
          <w:rFonts w:hint="eastAsia"/>
        </w:rPr>
        <w:t xml:space="preserve"> </w:t>
      </w:r>
      <w:r>
        <w:rPr>
          <w:rFonts w:hint="eastAsia"/>
        </w:rPr>
        <w:t>UpdDeviceInfoReq</w:t>
      </w:r>
      <w:r w:rsidRPr="00A6475E">
        <w:rPr>
          <w:lang w:val="fr-FR"/>
        </w:rPr>
        <w:t xml:space="preserve"> &gt;</w:t>
      </w:r>
    </w:p>
    <w:p w:rsidR="00EF1211" w:rsidRPr="00A6475E" w:rsidRDefault="00EF1211" w:rsidP="00EF1211">
      <w:pPr>
        <w:rPr>
          <w:lang w:val="fr-FR"/>
        </w:rPr>
      </w:pPr>
    </w:p>
    <w:p w:rsidR="00EF1211" w:rsidRPr="00A6475E" w:rsidRDefault="00EF1211" w:rsidP="00EF1211">
      <w:pPr>
        <w:numPr>
          <w:ilvl w:val="0"/>
          <w:numId w:val="22"/>
        </w:numPr>
        <w:tabs>
          <w:tab w:val="num" w:pos="0"/>
        </w:tabs>
        <w:rPr>
          <w:b/>
        </w:rPr>
      </w:pPr>
      <w:r w:rsidRPr="00A6475E">
        <w:rPr>
          <w:rFonts w:hint="eastAsia"/>
          <w:b/>
        </w:rPr>
        <w:t>响应消息</w:t>
      </w:r>
    </w:p>
    <w:p w:rsidR="00EF1211" w:rsidRPr="00A6475E" w:rsidRDefault="00EF1211" w:rsidP="00EF1211">
      <w:r w:rsidRPr="00A6475E">
        <w:t>&lt;?xml version="1.0" encoding="UTF-8"?&gt;</w:t>
      </w:r>
    </w:p>
    <w:p w:rsidR="00EF1211" w:rsidRDefault="00EF1211" w:rsidP="00EF1211">
      <w:r w:rsidRPr="00A6475E">
        <w:t xml:space="preserve">&lt;result </w:t>
      </w:r>
      <w:r>
        <w:rPr>
          <w:rFonts w:hint="eastAsia"/>
        </w:rPr>
        <w:t>result</w:t>
      </w:r>
      <w:r w:rsidRPr="00A6475E">
        <w:rPr>
          <w:rFonts w:hint="eastAsia"/>
        </w:rPr>
        <w:t>Code</w:t>
      </w:r>
      <w:r w:rsidRPr="00A6475E">
        <w:t>=0&gt;</w:t>
      </w:r>
    </w:p>
    <w:p w:rsidR="00EF1211" w:rsidRPr="00A6475E" w:rsidRDefault="00EF1211" w:rsidP="00EF1211">
      <w:pPr>
        <w:ind w:leftChars="100" w:left="210"/>
      </w:pPr>
      <w:r w:rsidRPr="00A6475E">
        <w:rPr>
          <w:rFonts w:hint="eastAsia"/>
          <w:lang w:val="da-DK"/>
        </w:rPr>
        <w:t>&lt;</w:t>
      </w:r>
      <w:r w:rsidRPr="00EF1211">
        <w:rPr>
          <w:rFonts w:hint="eastAsia"/>
        </w:rPr>
        <w:t xml:space="preserve"> </w:t>
      </w:r>
      <w:r>
        <w:rPr>
          <w:rFonts w:hint="eastAsia"/>
        </w:rPr>
        <w:t>UpdDeviceInfoRsp</w:t>
      </w:r>
      <w:r w:rsidRPr="00A6475E">
        <w:rPr>
          <w:rFonts w:hint="eastAsia"/>
          <w:lang w:val="da-DK"/>
        </w:rPr>
        <w:t>&gt;</w:t>
      </w:r>
    </w:p>
    <w:p w:rsidR="00EF1211" w:rsidRDefault="00EF1211" w:rsidP="00EF1211">
      <w:pPr>
        <w:ind w:leftChars="100" w:left="210"/>
      </w:pPr>
      <w:r w:rsidRPr="00A6475E">
        <w:rPr>
          <w:lang w:val="de-DE"/>
        </w:rPr>
        <w:t xml:space="preserve">  </w:t>
      </w:r>
      <w:r w:rsidRPr="00A6475E">
        <w:t>&lt;</w:t>
      </w:r>
      <w:r w:rsidRPr="00A6475E">
        <w:rPr>
          <w:rFonts w:hint="eastAsia"/>
          <w:lang w:val="fr-FR"/>
        </w:rPr>
        <w:t xml:space="preserve"> </w:t>
      </w:r>
      <w:r w:rsidRPr="00A6475E">
        <w:rPr>
          <w:rFonts w:hint="eastAsia"/>
        </w:rPr>
        <w:t>v</w:t>
      </w:r>
      <w:r w:rsidRPr="00A6475E">
        <w:t>ersion &gt;</w:t>
      </w:r>
      <w:r>
        <w:rPr>
          <w:rFonts w:hint="eastAsia"/>
        </w:rPr>
        <w:t>01.01</w:t>
      </w:r>
      <w:r w:rsidRPr="00A6475E">
        <w:t>&lt;/</w:t>
      </w:r>
      <w:r w:rsidRPr="00A6475E">
        <w:rPr>
          <w:rFonts w:hint="eastAsia"/>
        </w:rPr>
        <w:t xml:space="preserve"> v</w:t>
      </w:r>
      <w:r w:rsidRPr="00A6475E">
        <w:t>ersion &gt;</w:t>
      </w:r>
    </w:p>
    <w:p w:rsidR="00EF1211" w:rsidRDefault="00EF1211" w:rsidP="00EF1211">
      <w:pPr>
        <w:ind w:leftChars="100" w:left="210"/>
      </w:pPr>
      <w:r w:rsidRPr="00A6475E">
        <w:rPr>
          <w:lang w:val="de-DE"/>
        </w:rPr>
        <w:t xml:space="preserve">  </w:t>
      </w:r>
      <w:r w:rsidRPr="00A6475E">
        <w:t>&lt;</w:t>
      </w:r>
      <w:r w:rsidRPr="00A6475E">
        <w:rPr>
          <w:rFonts w:hint="eastAsia"/>
          <w:lang w:val="fr-FR"/>
        </w:rPr>
        <w:t xml:space="preserve"> </w:t>
      </w:r>
      <w:r>
        <w:rPr>
          <w:rFonts w:hint="eastAsia"/>
          <w:lang w:val="fr-FR"/>
        </w:rPr>
        <w:t>userID</w:t>
      </w:r>
      <w:r w:rsidRPr="00A6475E">
        <w:t>&gt;</w:t>
      </w:r>
      <w:r>
        <w:rPr>
          <w:rFonts w:hint="eastAsia"/>
        </w:rPr>
        <w:t>100001</w:t>
      </w:r>
      <w:r w:rsidRPr="00A6475E">
        <w:t>&lt;/</w:t>
      </w:r>
      <w:r>
        <w:rPr>
          <w:rFonts w:hint="eastAsia"/>
          <w:lang w:val="fr-FR"/>
        </w:rPr>
        <w:t>userID</w:t>
      </w:r>
      <w:r w:rsidRPr="00A6475E">
        <w:t xml:space="preserve"> &gt;</w:t>
      </w:r>
    </w:p>
    <w:p w:rsidR="00EF1211" w:rsidRPr="00A6475E" w:rsidRDefault="00EF1211" w:rsidP="00EF1211">
      <w:pPr>
        <w:ind w:leftChars="100" w:left="210"/>
      </w:pPr>
      <w:r w:rsidRPr="00A6475E">
        <w:rPr>
          <w:lang w:val="de-DE"/>
        </w:rPr>
        <w:t xml:space="preserve">  </w:t>
      </w:r>
      <w:r w:rsidRPr="00A6475E">
        <w:t>&lt;</w:t>
      </w:r>
      <w:r w:rsidRPr="00A6475E">
        <w:rPr>
          <w:rFonts w:hint="eastAsia"/>
          <w:lang w:val="fr-FR"/>
        </w:rPr>
        <w:t xml:space="preserve"> </w:t>
      </w:r>
      <w:r>
        <w:rPr>
          <w:rFonts w:hint="eastAsia"/>
          <w:lang w:val="fr-FR"/>
        </w:rPr>
        <w:t>updCount</w:t>
      </w:r>
      <w:r w:rsidRPr="00A6475E">
        <w:t xml:space="preserve"> &gt;</w:t>
      </w:r>
      <w:r>
        <w:rPr>
          <w:rFonts w:hint="eastAsia"/>
        </w:rPr>
        <w:t>1</w:t>
      </w:r>
      <w:r w:rsidRPr="00A6475E">
        <w:t>&lt;/</w:t>
      </w:r>
      <w:r w:rsidRPr="00EF1211">
        <w:rPr>
          <w:rFonts w:hint="eastAsia"/>
          <w:lang w:val="fr-FR"/>
        </w:rPr>
        <w:t xml:space="preserve"> </w:t>
      </w:r>
      <w:r>
        <w:rPr>
          <w:rFonts w:hint="eastAsia"/>
          <w:lang w:val="fr-FR"/>
        </w:rPr>
        <w:t>updCount</w:t>
      </w:r>
      <w:r w:rsidRPr="00A6475E">
        <w:t xml:space="preserve"> &gt;</w:t>
      </w:r>
    </w:p>
    <w:p w:rsidR="00EF1211" w:rsidRPr="00A6475E" w:rsidRDefault="00EF1211" w:rsidP="00EF1211">
      <w:pPr>
        <w:ind w:leftChars="100" w:left="210"/>
      </w:pPr>
      <w:r w:rsidRPr="00A6475E">
        <w:rPr>
          <w:rFonts w:hint="eastAsia"/>
        </w:rPr>
        <w:t>&lt;/</w:t>
      </w:r>
      <w:r w:rsidRPr="00EF1211">
        <w:rPr>
          <w:rFonts w:hint="eastAsia"/>
        </w:rPr>
        <w:t xml:space="preserve"> </w:t>
      </w:r>
      <w:r>
        <w:rPr>
          <w:rFonts w:hint="eastAsia"/>
        </w:rPr>
        <w:t>UpdDeviceInfoRsp</w:t>
      </w:r>
      <w:r w:rsidRPr="00A6475E">
        <w:rPr>
          <w:rFonts w:hint="eastAsia"/>
        </w:rPr>
        <w:t xml:space="preserve"> &gt;</w:t>
      </w:r>
    </w:p>
    <w:p w:rsidR="00445614" w:rsidRDefault="00EF1211" w:rsidP="000C2822">
      <w:pPr>
        <w:rPr>
          <w:b/>
        </w:rPr>
      </w:pPr>
      <w:r>
        <w:rPr>
          <w:rFonts w:hint="eastAsia"/>
          <w:lang w:val="fr-FR"/>
        </w:rPr>
        <w:t>&lt;/result&gt;</w:t>
      </w:r>
    </w:p>
    <w:p w:rsidR="00AE7650" w:rsidRDefault="00AE7650" w:rsidP="00AE7650">
      <w:pPr>
        <w:pStyle w:val="21"/>
        <w:numPr>
          <w:ilvl w:val="1"/>
          <w:numId w:val="1"/>
        </w:numPr>
        <w:rPr>
          <w:lang w:val="fr-FR"/>
        </w:rPr>
      </w:pPr>
      <w:bookmarkStart w:id="638" w:name="_Toc317101371"/>
      <w:r>
        <w:rPr>
          <w:rStyle w:val="210"/>
          <w:rFonts w:hint="eastAsia"/>
        </w:rPr>
        <w:t>getDeviceInfo</w:t>
      </w:r>
      <w:bookmarkEnd w:id="638"/>
    </w:p>
    <w:p w:rsidR="00AE7650" w:rsidRPr="0079602E" w:rsidRDefault="003F1820" w:rsidP="00407B6C">
      <w:pPr>
        <w:pStyle w:val="31"/>
        <w:rPr>
          <w:lang w:val="fr-FR"/>
        </w:rPr>
      </w:pPr>
      <w:bookmarkStart w:id="639" w:name="_Toc317101372"/>
      <w:r>
        <w:rPr>
          <w:rStyle w:val="210"/>
          <w:rFonts w:hint="eastAsia"/>
          <w:lang w:val="fr-FR"/>
        </w:rPr>
        <w:t>JSON</w:t>
      </w:r>
      <w:r>
        <w:rPr>
          <w:rStyle w:val="210"/>
          <w:rFonts w:hint="eastAsia"/>
          <w:lang w:val="fr-FR"/>
        </w:rPr>
        <w:t>＋</w:t>
      </w:r>
      <w:r>
        <w:rPr>
          <w:rStyle w:val="210"/>
          <w:rFonts w:hint="eastAsia"/>
          <w:lang w:val="fr-FR"/>
        </w:rPr>
        <w:t>SOAP</w:t>
      </w:r>
      <w:r>
        <w:rPr>
          <w:rStyle w:val="210"/>
          <w:rFonts w:hint="eastAsia"/>
          <w:lang w:val="fr-FR"/>
        </w:rPr>
        <w:t>接口</w:t>
      </w:r>
      <w:bookmarkEnd w:id="639"/>
    </w:p>
    <w:p w:rsidR="00AE7650" w:rsidRPr="0079602E" w:rsidRDefault="00AE7650" w:rsidP="00407B6C">
      <w:pPr>
        <w:pStyle w:val="41"/>
        <w:rPr>
          <w:lang w:val="fr-FR"/>
        </w:rPr>
      </w:pPr>
      <w:r>
        <w:rPr>
          <w:rFonts w:hint="eastAsia"/>
        </w:rPr>
        <w:t>描述</w:t>
      </w:r>
    </w:p>
    <w:p w:rsidR="00AE7650" w:rsidRPr="0079602E" w:rsidRDefault="00AE7650" w:rsidP="00AE7650">
      <w:pPr>
        <w:ind w:firstLine="420"/>
        <w:jc w:val="left"/>
        <w:rPr>
          <w:lang w:val="fr-FR"/>
        </w:rPr>
      </w:pPr>
      <w:r>
        <w:rPr>
          <w:rFonts w:hint="eastAsia"/>
        </w:rPr>
        <w:t>获取用户绑定设备信息</w:t>
      </w:r>
      <w:r>
        <w:rPr>
          <w:rFonts w:hint="eastAsia"/>
          <w:lang w:val="fr-FR"/>
        </w:rPr>
        <w:t>。</w:t>
      </w:r>
    </w:p>
    <w:p w:rsidR="00AE7650" w:rsidRPr="006B18A5" w:rsidRDefault="00AE7650" w:rsidP="00AE7650">
      <w:pPr>
        <w:ind w:firstLine="420"/>
        <w:rPr>
          <w:lang w:val="fr-FR"/>
        </w:rPr>
      </w:pPr>
      <w:r w:rsidRPr="0079602E">
        <w:rPr>
          <w:rFonts w:hint="eastAsia"/>
          <w:lang w:val="fr-FR"/>
        </w:rPr>
        <w:t>Portal</w:t>
      </w:r>
      <w:r>
        <w:rPr>
          <w:rFonts w:hint="eastAsia"/>
        </w:rPr>
        <w:t>通过该接口向</w:t>
      </w:r>
      <w:r w:rsidRPr="0079602E">
        <w:rPr>
          <w:rFonts w:hint="eastAsia"/>
          <w:lang w:val="fr-FR"/>
        </w:rPr>
        <w:t>UserProfile</w:t>
      </w:r>
      <w:r>
        <w:rPr>
          <w:rFonts w:hint="eastAsia"/>
        </w:rPr>
        <w:t>发起请求。</w:t>
      </w:r>
    </w:p>
    <w:p w:rsidR="00971493" w:rsidRDefault="00971493" w:rsidP="00AE7650">
      <w:pPr>
        <w:ind w:firstLine="420"/>
        <w:rPr>
          <w:lang w:val="fr-FR"/>
        </w:rPr>
      </w:pPr>
      <w:r>
        <w:rPr>
          <w:rFonts w:hint="eastAsia"/>
        </w:rPr>
        <w:t>注</w:t>
      </w:r>
      <w:r w:rsidR="00B01E7E" w:rsidRPr="00B01E7E">
        <w:rPr>
          <w:rFonts w:hint="eastAsia"/>
          <w:lang w:val="fr-FR"/>
        </w:rPr>
        <w:t>：</w:t>
      </w:r>
      <w:r>
        <w:rPr>
          <w:rFonts w:hint="eastAsia"/>
        </w:rPr>
        <w:t>暂只返回</w:t>
      </w:r>
      <w:r w:rsidR="00B01E7E" w:rsidRPr="00B01E7E">
        <w:rPr>
          <w:lang w:val="fr-FR"/>
        </w:rPr>
        <w:t>Cloud+</w:t>
      </w:r>
      <w:r>
        <w:rPr>
          <w:rFonts w:hint="eastAsia"/>
        </w:rPr>
        <w:t>设置</w:t>
      </w:r>
      <w:r w:rsidR="00B01E7E" w:rsidRPr="00B01E7E">
        <w:rPr>
          <w:rFonts w:hint="eastAsia"/>
          <w:lang w:val="fr-FR"/>
        </w:rPr>
        <w:t>（</w:t>
      </w:r>
      <w:r>
        <w:rPr>
          <w:rFonts w:hint="eastAsia"/>
        </w:rPr>
        <w:t>即</w:t>
      </w:r>
      <w:r w:rsidR="00B01E7E" w:rsidRPr="00B01E7E">
        <w:rPr>
          <w:lang w:val="fr-FR"/>
        </w:rPr>
        <w:t>AccountAgent</w:t>
      </w:r>
      <w:r w:rsidR="00B01E7E" w:rsidRPr="00B01E7E">
        <w:rPr>
          <w:rFonts w:hint="eastAsia"/>
          <w:lang w:val="fr-FR"/>
        </w:rPr>
        <w:t>）</w:t>
      </w:r>
      <w:r>
        <w:rPr>
          <w:rFonts w:hint="eastAsia"/>
        </w:rPr>
        <w:t>客户端绑定的用户设备</w:t>
      </w:r>
      <w:r w:rsidR="00B01E7E" w:rsidRPr="00B01E7E">
        <w:rPr>
          <w:rFonts w:hint="eastAsia"/>
          <w:lang w:val="fr-FR"/>
        </w:rPr>
        <w:t>，</w:t>
      </w:r>
      <w:r>
        <w:rPr>
          <w:rFonts w:hint="eastAsia"/>
        </w:rPr>
        <w:t>以避免用户未登录</w:t>
      </w:r>
      <w:r w:rsidR="00B01E7E" w:rsidRPr="00B01E7E">
        <w:rPr>
          <w:lang w:val="fr-FR"/>
        </w:rPr>
        <w:t>Cloud+</w:t>
      </w:r>
      <w:r>
        <w:rPr>
          <w:rFonts w:hint="eastAsia"/>
        </w:rPr>
        <w:t>设置时使用手机找回功能。</w:t>
      </w:r>
    </w:p>
    <w:p w:rsidR="00AE7650" w:rsidRDefault="00AE7650" w:rsidP="00407B6C">
      <w:pPr>
        <w:pStyle w:val="41"/>
        <w:rPr>
          <w:lang w:val="fr-FR"/>
        </w:rPr>
      </w:pPr>
      <w:r>
        <w:rPr>
          <w:lang w:val="fr-FR"/>
        </w:rPr>
        <w:t xml:space="preserve">API </w:t>
      </w:r>
      <w:r>
        <w:rPr>
          <w:rFonts w:hint="eastAsia"/>
        </w:rPr>
        <w:t>原型</w:t>
      </w:r>
    </w:p>
    <w:p w:rsidR="00AE7650" w:rsidRPr="005D449C" w:rsidRDefault="00AE7650" w:rsidP="00AE7650">
      <w:pPr>
        <w:ind w:firstLine="420"/>
        <w:rPr>
          <w:lang w:val="fr-FR"/>
        </w:rPr>
      </w:pPr>
      <w:r>
        <w:rPr>
          <w:rFonts w:hint="eastAsia"/>
          <w:lang w:val="fr-FR"/>
        </w:rPr>
        <w:t xml:space="preserve">GetDeviceInfoRsp </w:t>
      </w:r>
      <w:r w:rsidRPr="005D449C">
        <w:rPr>
          <w:rFonts w:ascii="Verdana" w:hAnsi="Verdana" w:hint="eastAsia"/>
          <w:lang w:val="fr-FR"/>
        </w:rPr>
        <w:t>void</w:t>
      </w:r>
      <w:r w:rsidRPr="005D449C">
        <w:rPr>
          <w:rFonts w:hint="eastAsia"/>
          <w:lang w:val="fr-FR"/>
        </w:rPr>
        <w:t xml:space="preserve"> </w:t>
      </w:r>
      <w:r>
        <w:rPr>
          <w:rFonts w:hint="eastAsia"/>
          <w:lang w:val="fr-FR"/>
        </w:rPr>
        <w:t>getDeviceInfo</w:t>
      </w:r>
      <w:r w:rsidRPr="005D449C">
        <w:rPr>
          <w:lang w:val="fr-FR"/>
        </w:rPr>
        <w:t>(</w:t>
      </w:r>
      <w:r>
        <w:rPr>
          <w:rFonts w:hint="eastAsia"/>
          <w:lang w:val="fr-FR"/>
        </w:rPr>
        <w:t>GetDeviceInfoReq getDeviceInfoReq</w:t>
      </w:r>
      <w:r w:rsidRPr="005D449C">
        <w:rPr>
          <w:lang w:val="fr-FR"/>
        </w:rPr>
        <w:t>)</w:t>
      </w:r>
      <w:r w:rsidRPr="005D449C">
        <w:rPr>
          <w:rFonts w:hint="eastAsia"/>
          <w:lang w:val="fr-FR"/>
        </w:rPr>
        <w:t xml:space="preserve"> throws </w:t>
      </w:r>
      <w:r>
        <w:rPr>
          <w:rFonts w:hint="eastAsia"/>
          <w:lang w:val="fr-FR"/>
        </w:rPr>
        <w:t>CException</w:t>
      </w:r>
    </w:p>
    <w:p w:rsidR="00AE7650" w:rsidRDefault="00AE7650" w:rsidP="00407B6C">
      <w:pPr>
        <w:pStyle w:val="41"/>
      </w:pPr>
      <w:r>
        <w:rPr>
          <w:rFonts w:hint="eastAsia"/>
        </w:rPr>
        <w:t>输入参数</w:t>
      </w:r>
    </w:p>
    <w:p w:rsidR="00AE7650" w:rsidRPr="00F542DD" w:rsidRDefault="00AE7650" w:rsidP="00AE7650">
      <w:pPr>
        <w:pStyle w:val="a4"/>
        <w:ind w:firstLine="210"/>
      </w:pPr>
      <w:r>
        <w:rPr>
          <w:rFonts w:hint="eastAsia"/>
          <w:lang w:val="fr-FR"/>
        </w:rPr>
        <w:t>GetDeviceInfoReq</w:t>
      </w:r>
      <w:r>
        <w:rPr>
          <w:rFonts w:hint="eastAsia"/>
          <w:lang w:val="fr-FR"/>
        </w:rPr>
        <w:t>定义如下：</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1385"/>
        <w:gridCol w:w="850"/>
        <w:gridCol w:w="3450"/>
      </w:tblGrid>
      <w:tr w:rsidR="00AE7650" w:rsidTr="00395D22">
        <w:trPr>
          <w:jc w:val="center"/>
        </w:trPr>
        <w:tc>
          <w:tcPr>
            <w:tcW w:w="2378" w:type="dxa"/>
          </w:tcPr>
          <w:p w:rsidR="00AE7650" w:rsidRDefault="00AE7650" w:rsidP="00254D54">
            <w:pPr>
              <w:pStyle w:val="TAH"/>
              <w:rPr>
                <w:rFonts w:ascii="Verdana" w:hAnsi="Verdana"/>
                <w:lang w:val="fr-FR" w:eastAsia="zh-CN"/>
              </w:rPr>
            </w:pPr>
            <w:r>
              <w:rPr>
                <w:rFonts w:ascii="Verdana" w:hAnsi="Verdana" w:hint="eastAsia"/>
                <w:lang w:val="fr-FR" w:eastAsia="zh-CN"/>
              </w:rPr>
              <w:t>参数名称</w:t>
            </w:r>
          </w:p>
        </w:tc>
        <w:tc>
          <w:tcPr>
            <w:tcW w:w="737" w:type="dxa"/>
          </w:tcPr>
          <w:p w:rsidR="00AE7650" w:rsidRDefault="00AE7650" w:rsidP="00254D54">
            <w:pPr>
              <w:pStyle w:val="TAH"/>
              <w:rPr>
                <w:rFonts w:ascii="Verdana" w:hAnsi="Verdana"/>
                <w:lang w:val="fr-FR" w:eastAsia="zh-CN"/>
              </w:rPr>
            </w:pPr>
            <w:r>
              <w:rPr>
                <w:rFonts w:ascii="Verdana" w:hAnsi="Verdana" w:hint="eastAsia"/>
                <w:lang w:val="fr-FR" w:eastAsia="zh-CN"/>
              </w:rPr>
              <w:t>必须</w:t>
            </w:r>
          </w:p>
        </w:tc>
        <w:tc>
          <w:tcPr>
            <w:tcW w:w="1385" w:type="dxa"/>
          </w:tcPr>
          <w:p w:rsidR="00AE7650" w:rsidRDefault="00AE7650" w:rsidP="00254D54">
            <w:pPr>
              <w:pStyle w:val="TAH"/>
              <w:rPr>
                <w:rFonts w:ascii="Verdana" w:hAnsi="Verdana"/>
                <w:lang w:val="fr-FR" w:eastAsia="zh-CN"/>
              </w:rPr>
            </w:pPr>
            <w:r>
              <w:rPr>
                <w:rFonts w:ascii="Verdana" w:hAnsi="Verdana" w:hint="eastAsia"/>
                <w:lang w:val="fr-FR" w:eastAsia="zh-CN"/>
              </w:rPr>
              <w:t>类型</w:t>
            </w:r>
          </w:p>
        </w:tc>
        <w:tc>
          <w:tcPr>
            <w:tcW w:w="850" w:type="dxa"/>
          </w:tcPr>
          <w:p w:rsidR="00AE7650" w:rsidRDefault="00AE7650" w:rsidP="00254D54">
            <w:pPr>
              <w:pStyle w:val="TAH"/>
              <w:rPr>
                <w:rFonts w:ascii="Verdana" w:hAnsi="Verdana"/>
                <w:lang w:val="fr-FR" w:eastAsia="zh-CN"/>
              </w:rPr>
            </w:pPr>
            <w:r>
              <w:rPr>
                <w:rFonts w:ascii="Verdana" w:hAnsi="Verdana" w:hint="eastAsia"/>
                <w:lang w:val="fr-FR" w:eastAsia="zh-CN"/>
              </w:rPr>
              <w:t>长度</w:t>
            </w:r>
          </w:p>
        </w:tc>
        <w:tc>
          <w:tcPr>
            <w:tcW w:w="3450" w:type="dxa"/>
          </w:tcPr>
          <w:p w:rsidR="00AE7650" w:rsidRDefault="00AE7650" w:rsidP="00254D54">
            <w:pPr>
              <w:pStyle w:val="TAH"/>
              <w:rPr>
                <w:rFonts w:ascii="Verdana" w:hAnsi="Verdana"/>
                <w:lang w:val="fr-FR" w:eastAsia="zh-CN"/>
              </w:rPr>
            </w:pPr>
            <w:r>
              <w:rPr>
                <w:rFonts w:ascii="Verdana" w:hAnsi="Verdana" w:hint="eastAsia"/>
                <w:lang w:val="fr-FR" w:eastAsia="zh-CN"/>
              </w:rPr>
              <w:t>描述信息</w:t>
            </w:r>
          </w:p>
        </w:tc>
      </w:tr>
      <w:tr w:rsidR="00AE7650" w:rsidTr="00395D22">
        <w:trPr>
          <w:jc w:val="center"/>
        </w:trPr>
        <w:tc>
          <w:tcPr>
            <w:tcW w:w="2378" w:type="dxa"/>
          </w:tcPr>
          <w:p w:rsidR="00AE7650" w:rsidRDefault="00AE7650" w:rsidP="00254D54">
            <w:pPr>
              <w:pStyle w:val="TAL"/>
              <w:rPr>
                <w:rFonts w:ascii="宋体" w:hAnsi="宋体"/>
                <w:lang w:val="fr-FR" w:eastAsia="zh-CN"/>
              </w:rPr>
            </w:pPr>
            <w:r>
              <w:rPr>
                <w:rFonts w:hint="eastAsia"/>
                <w:lang w:eastAsia="zh-CN"/>
              </w:rPr>
              <w:t>v</w:t>
            </w:r>
            <w:r>
              <w:t>ersion</w:t>
            </w:r>
          </w:p>
        </w:tc>
        <w:tc>
          <w:tcPr>
            <w:tcW w:w="737" w:type="dxa"/>
          </w:tcPr>
          <w:p w:rsidR="00AE7650" w:rsidRDefault="00AE7650" w:rsidP="00254D54">
            <w:pPr>
              <w:pStyle w:val="TAL"/>
              <w:rPr>
                <w:rFonts w:ascii="宋体" w:hAnsi="宋体"/>
                <w:lang w:eastAsia="zh-CN"/>
              </w:rPr>
            </w:pPr>
            <w:r>
              <w:rPr>
                <w:rFonts w:hint="eastAsia"/>
                <w:lang w:val="fr-FR" w:eastAsia="zh-CN"/>
              </w:rPr>
              <w:t>M</w:t>
            </w:r>
          </w:p>
        </w:tc>
        <w:tc>
          <w:tcPr>
            <w:tcW w:w="1385" w:type="dxa"/>
          </w:tcPr>
          <w:p w:rsidR="00AE7650" w:rsidRDefault="00AE7650" w:rsidP="00254D54">
            <w:pPr>
              <w:pStyle w:val="TAH"/>
              <w:jc w:val="both"/>
              <w:rPr>
                <w:rFonts w:ascii="宋体" w:hAnsi="宋体"/>
                <w:b w:val="0"/>
                <w:lang w:val="fr-FR" w:eastAsia="zh-CN"/>
              </w:rPr>
            </w:pPr>
            <w:r>
              <w:rPr>
                <w:rFonts w:hint="eastAsia"/>
                <w:b w:val="0"/>
                <w:lang w:val="fr-FR" w:eastAsia="zh-CN"/>
              </w:rPr>
              <w:t>String</w:t>
            </w:r>
          </w:p>
        </w:tc>
        <w:tc>
          <w:tcPr>
            <w:tcW w:w="850" w:type="dxa"/>
          </w:tcPr>
          <w:p w:rsidR="00AE7650" w:rsidRDefault="00AE7650" w:rsidP="00254D54">
            <w:pPr>
              <w:rPr>
                <w:rFonts w:ascii="宋体" w:hAnsi="宋体"/>
                <w:lang w:val="fr-FR"/>
              </w:rPr>
            </w:pPr>
            <w:r>
              <w:rPr>
                <w:rFonts w:ascii="Arial" w:hAnsi="Arial" w:hint="eastAsia"/>
                <w:lang w:val="fr-FR"/>
              </w:rPr>
              <w:t>5</w:t>
            </w:r>
          </w:p>
        </w:tc>
        <w:tc>
          <w:tcPr>
            <w:tcW w:w="3450" w:type="dxa"/>
          </w:tcPr>
          <w:p w:rsidR="00AE7650" w:rsidRDefault="00AE7650" w:rsidP="00254D54">
            <w:pPr>
              <w:rPr>
                <w:rFonts w:ascii="Arial" w:hAnsi="Arial"/>
                <w:sz w:val="19"/>
                <w:szCs w:val="19"/>
                <w:lang w:val="en-GB"/>
              </w:rPr>
            </w:pPr>
            <w:r>
              <w:rPr>
                <w:rFonts w:ascii="Arial" w:hAnsi="Arial" w:hint="eastAsia"/>
                <w:sz w:val="19"/>
                <w:szCs w:val="19"/>
                <w:lang w:val="en-GB"/>
              </w:rPr>
              <w:t>协议版本号</w:t>
            </w:r>
          </w:p>
          <w:p w:rsidR="00AE7650" w:rsidRPr="00C8364D" w:rsidRDefault="00AE7650" w:rsidP="00254D54">
            <w:pPr>
              <w:rPr>
                <w:rFonts w:ascii="Arial" w:hAnsi="Arial"/>
                <w:sz w:val="19"/>
                <w:szCs w:val="19"/>
                <w:lang w:val="en-GB"/>
              </w:rPr>
            </w:pPr>
            <w:r>
              <w:rPr>
                <w:rFonts w:ascii="Arial" w:hAnsi="Arial" w:hint="eastAsia"/>
                <w:sz w:val="19"/>
                <w:szCs w:val="19"/>
                <w:lang w:val="en-GB"/>
              </w:rPr>
              <w:t>当前版本为：</w:t>
            </w:r>
            <w:r>
              <w:rPr>
                <w:rFonts w:ascii="Arial" w:hAnsi="Arial" w:hint="eastAsia"/>
                <w:sz w:val="19"/>
                <w:szCs w:val="19"/>
                <w:lang w:val="en-GB"/>
              </w:rPr>
              <w:t>01.01</w:t>
            </w:r>
          </w:p>
        </w:tc>
      </w:tr>
      <w:tr w:rsidR="00AE7650" w:rsidTr="00395D22">
        <w:trPr>
          <w:jc w:val="center"/>
        </w:trPr>
        <w:tc>
          <w:tcPr>
            <w:tcW w:w="2378" w:type="dxa"/>
          </w:tcPr>
          <w:p w:rsidR="00AE7650" w:rsidRDefault="00AE7650" w:rsidP="00254D54">
            <w:pPr>
              <w:pStyle w:val="TAL"/>
              <w:rPr>
                <w:rFonts w:ascii="宋体" w:hAnsi="宋体"/>
                <w:lang w:val="fr-FR" w:eastAsia="zh-CN"/>
              </w:rPr>
            </w:pPr>
            <w:r>
              <w:rPr>
                <w:lang w:val="fr-FR"/>
              </w:rPr>
              <w:t>transactionID</w:t>
            </w:r>
          </w:p>
        </w:tc>
        <w:tc>
          <w:tcPr>
            <w:tcW w:w="737" w:type="dxa"/>
          </w:tcPr>
          <w:p w:rsidR="00AE7650" w:rsidRDefault="00AE7650" w:rsidP="00254D54">
            <w:pPr>
              <w:pStyle w:val="TAL"/>
              <w:rPr>
                <w:rFonts w:ascii="宋体" w:hAnsi="宋体"/>
                <w:lang w:eastAsia="zh-CN"/>
              </w:rPr>
            </w:pPr>
            <w:r>
              <w:rPr>
                <w:rFonts w:hint="eastAsia"/>
                <w:lang w:val="fr-FR" w:eastAsia="zh-CN"/>
              </w:rPr>
              <w:t>M</w:t>
            </w:r>
          </w:p>
        </w:tc>
        <w:tc>
          <w:tcPr>
            <w:tcW w:w="1385" w:type="dxa"/>
          </w:tcPr>
          <w:p w:rsidR="00AE7650" w:rsidRDefault="00AE7650" w:rsidP="00254D54">
            <w:pPr>
              <w:pStyle w:val="TAH"/>
              <w:jc w:val="both"/>
              <w:rPr>
                <w:rFonts w:ascii="宋体" w:hAnsi="宋体"/>
                <w:b w:val="0"/>
                <w:lang w:val="fr-FR" w:eastAsia="zh-CN"/>
              </w:rPr>
            </w:pPr>
            <w:r>
              <w:rPr>
                <w:rFonts w:hint="eastAsia"/>
                <w:b w:val="0"/>
                <w:lang w:val="fr-FR" w:eastAsia="zh-CN"/>
              </w:rPr>
              <w:t>String</w:t>
            </w:r>
          </w:p>
        </w:tc>
        <w:tc>
          <w:tcPr>
            <w:tcW w:w="850" w:type="dxa"/>
          </w:tcPr>
          <w:p w:rsidR="00AE7650" w:rsidRDefault="00AE7650" w:rsidP="00254D54">
            <w:pPr>
              <w:rPr>
                <w:rFonts w:ascii="宋体" w:hAnsi="宋体"/>
                <w:lang w:val="fr-FR"/>
              </w:rPr>
            </w:pPr>
            <w:r>
              <w:rPr>
                <w:rFonts w:ascii="Arial" w:hAnsi="Arial" w:hint="eastAsia"/>
                <w:lang w:val="fr-FR"/>
              </w:rPr>
              <w:t>40</w:t>
            </w:r>
          </w:p>
        </w:tc>
        <w:tc>
          <w:tcPr>
            <w:tcW w:w="3450" w:type="dxa"/>
          </w:tcPr>
          <w:p w:rsidR="00AE7650" w:rsidRDefault="00AE7650" w:rsidP="00254D54">
            <w:pPr>
              <w:rPr>
                <w:rFonts w:ascii="宋体" w:hAnsi="宋体"/>
                <w:sz w:val="19"/>
                <w:szCs w:val="19"/>
                <w:lang w:val="en-GB"/>
              </w:rPr>
            </w:pPr>
            <w:r>
              <w:rPr>
                <w:rFonts w:ascii="Arial" w:hAnsi="Arial" w:hint="eastAsia"/>
                <w:sz w:val="19"/>
                <w:szCs w:val="19"/>
                <w:lang w:val="en-GB"/>
              </w:rPr>
              <w:t>交易流水号</w:t>
            </w:r>
          </w:p>
        </w:tc>
      </w:tr>
      <w:tr w:rsidR="00AE7650" w:rsidTr="00395D22">
        <w:trPr>
          <w:jc w:val="center"/>
        </w:trPr>
        <w:tc>
          <w:tcPr>
            <w:tcW w:w="2378" w:type="dxa"/>
          </w:tcPr>
          <w:p w:rsidR="00AE7650" w:rsidRPr="00C8364D" w:rsidRDefault="00AE7650" w:rsidP="00254D54">
            <w:pPr>
              <w:pStyle w:val="TAL"/>
              <w:rPr>
                <w:lang w:val="fr-FR"/>
              </w:rPr>
            </w:pPr>
            <w:r w:rsidRPr="00C8364D">
              <w:rPr>
                <w:rFonts w:hint="eastAsia"/>
                <w:lang w:val="fr-FR"/>
              </w:rPr>
              <w:t>traceFlag</w:t>
            </w:r>
          </w:p>
        </w:tc>
        <w:tc>
          <w:tcPr>
            <w:tcW w:w="737" w:type="dxa"/>
          </w:tcPr>
          <w:p w:rsidR="00AE7650" w:rsidRPr="00C8364D" w:rsidRDefault="00AE7650" w:rsidP="00254D54">
            <w:pPr>
              <w:spacing w:line="240" w:lineRule="atLeast"/>
              <w:rPr>
                <w:rFonts w:ascii="Arial" w:hAnsi="Arial"/>
                <w:kern w:val="0"/>
                <w:sz w:val="18"/>
                <w:szCs w:val="18"/>
                <w:lang w:val="fr-FR" w:eastAsia="en-US"/>
              </w:rPr>
            </w:pPr>
            <w:r w:rsidRPr="00C8364D">
              <w:rPr>
                <w:rFonts w:ascii="Arial" w:hAnsi="Arial" w:hint="eastAsia"/>
                <w:kern w:val="0"/>
                <w:sz w:val="18"/>
                <w:szCs w:val="18"/>
                <w:lang w:val="fr-FR" w:eastAsia="en-US"/>
              </w:rPr>
              <w:t xml:space="preserve">O </w:t>
            </w:r>
          </w:p>
        </w:tc>
        <w:tc>
          <w:tcPr>
            <w:tcW w:w="1385" w:type="dxa"/>
          </w:tcPr>
          <w:p w:rsidR="00AE7650" w:rsidRPr="00C8364D" w:rsidRDefault="00AE7650" w:rsidP="00254D54">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850" w:type="dxa"/>
          </w:tcPr>
          <w:p w:rsidR="00AE7650" w:rsidRPr="00C8364D" w:rsidRDefault="00AE7650" w:rsidP="00254D54">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3450" w:type="dxa"/>
          </w:tcPr>
          <w:p w:rsidR="00AE7650" w:rsidRPr="00C8364D" w:rsidRDefault="00AE7650" w:rsidP="00254D54">
            <w:pPr>
              <w:spacing w:line="240" w:lineRule="atLeast"/>
              <w:rPr>
                <w:rFonts w:ascii="Arial" w:hAnsi="Arial"/>
                <w:kern w:val="0"/>
                <w:sz w:val="18"/>
                <w:szCs w:val="18"/>
                <w:lang w:val="fr-FR"/>
              </w:rPr>
            </w:pPr>
            <w:r>
              <w:rPr>
                <w:rFonts w:ascii="Arial" w:hAnsi="Arial" w:hint="eastAsia"/>
                <w:kern w:val="0"/>
                <w:sz w:val="18"/>
                <w:szCs w:val="18"/>
                <w:lang w:val="fr-FR"/>
              </w:rPr>
              <w:t>跟踪标志</w:t>
            </w:r>
          </w:p>
        </w:tc>
      </w:tr>
      <w:tr w:rsidR="00AE7650" w:rsidTr="00395D22">
        <w:trPr>
          <w:jc w:val="center"/>
        </w:trPr>
        <w:tc>
          <w:tcPr>
            <w:tcW w:w="2378" w:type="dxa"/>
          </w:tcPr>
          <w:p w:rsidR="00AE7650" w:rsidRPr="00C8364D" w:rsidRDefault="00AE7650" w:rsidP="00254D54">
            <w:pPr>
              <w:pStyle w:val="TAL"/>
              <w:rPr>
                <w:lang w:val="fr-FR" w:eastAsia="zh-CN"/>
              </w:rPr>
            </w:pPr>
            <w:r>
              <w:rPr>
                <w:rFonts w:hint="eastAsia"/>
                <w:lang w:val="fr-FR" w:eastAsia="zh-CN"/>
              </w:rPr>
              <w:t>userID</w:t>
            </w:r>
          </w:p>
        </w:tc>
        <w:tc>
          <w:tcPr>
            <w:tcW w:w="737" w:type="dxa"/>
          </w:tcPr>
          <w:p w:rsidR="00AE7650" w:rsidRPr="00C8364D" w:rsidRDefault="00AE7650" w:rsidP="00254D54">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1385" w:type="dxa"/>
          </w:tcPr>
          <w:p w:rsidR="00AE7650" w:rsidRDefault="005200E4" w:rsidP="00254D54">
            <w:pPr>
              <w:spacing w:line="240" w:lineRule="atLeast"/>
              <w:rPr>
                <w:rFonts w:ascii="Arial" w:hAnsi="Arial"/>
                <w:kern w:val="0"/>
                <w:sz w:val="18"/>
                <w:szCs w:val="18"/>
                <w:lang w:val="fr-FR"/>
              </w:rPr>
            </w:pPr>
            <w:r>
              <w:rPr>
                <w:rFonts w:ascii="Arial" w:hAnsi="Arial" w:hint="eastAsia"/>
                <w:kern w:val="0"/>
                <w:sz w:val="18"/>
                <w:szCs w:val="18"/>
                <w:lang w:val="fr-FR"/>
              </w:rPr>
              <w:t>Bigint</w:t>
            </w:r>
          </w:p>
        </w:tc>
        <w:tc>
          <w:tcPr>
            <w:tcW w:w="850" w:type="dxa"/>
          </w:tcPr>
          <w:p w:rsidR="00AE7650" w:rsidRDefault="00AE7650" w:rsidP="00254D54">
            <w:pPr>
              <w:spacing w:line="240" w:lineRule="atLeast"/>
              <w:rPr>
                <w:rFonts w:ascii="Arial" w:hAnsi="Arial"/>
                <w:kern w:val="0"/>
                <w:sz w:val="18"/>
                <w:szCs w:val="18"/>
                <w:lang w:val="fr-FR"/>
              </w:rPr>
            </w:pPr>
          </w:p>
        </w:tc>
        <w:tc>
          <w:tcPr>
            <w:tcW w:w="3450" w:type="dxa"/>
          </w:tcPr>
          <w:p w:rsidR="00AE7650" w:rsidRDefault="00AE7650" w:rsidP="00254D54">
            <w:pPr>
              <w:spacing w:line="240" w:lineRule="atLeast"/>
              <w:rPr>
                <w:rFonts w:ascii="Arial" w:hAnsi="Arial"/>
                <w:kern w:val="0"/>
                <w:sz w:val="18"/>
                <w:szCs w:val="18"/>
                <w:lang w:val="fr-FR"/>
              </w:rPr>
            </w:pPr>
            <w:r>
              <w:rPr>
                <w:rFonts w:ascii="Arial" w:hAnsi="Arial" w:hint="eastAsia"/>
                <w:kern w:val="0"/>
                <w:sz w:val="18"/>
                <w:szCs w:val="18"/>
                <w:lang w:val="fr-FR"/>
              </w:rPr>
              <w:t>用户</w:t>
            </w:r>
            <w:r>
              <w:rPr>
                <w:rFonts w:ascii="Arial" w:hAnsi="Arial" w:hint="eastAsia"/>
                <w:kern w:val="0"/>
                <w:sz w:val="18"/>
                <w:szCs w:val="18"/>
                <w:lang w:val="fr-FR"/>
              </w:rPr>
              <w:t>ID</w:t>
            </w:r>
            <w:r>
              <w:rPr>
                <w:rFonts w:ascii="Arial" w:hAnsi="Arial" w:hint="eastAsia"/>
                <w:kern w:val="0"/>
                <w:sz w:val="18"/>
                <w:szCs w:val="18"/>
                <w:lang w:val="fr-FR"/>
              </w:rPr>
              <w:t>（内部）</w:t>
            </w:r>
          </w:p>
        </w:tc>
      </w:tr>
      <w:tr w:rsidR="00AE7650" w:rsidTr="00395D22">
        <w:trPr>
          <w:jc w:val="center"/>
        </w:trPr>
        <w:tc>
          <w:tcPr>
            <w:tcW w:w="2378" w:type="dxa"/>
          </w:tcPr>
          <w:p w:rsidR="00AE7650" w:rsidRDefault="00E75215" w:rsidP="00254D54">
            <w:pPr>
              <w:pStyle w:val="TAL"/>
              <w:rPr>
                <w:lang w:val="fr-FR" w:eastAsia="zh-CN"/>
              </w:rPr>
            </w:pPr>
            <w:r>
              <w:rPr>
                <w:rFonts w:hint="eastAsia"/>
                <w:b/>
                <w:bCs/>
              </w:rPr>
              <w:t>reqClientType</w:t>
            </w:r>
          </w:p>
        </w:tc>
        <w:tc>
          <w:tcPr>
            <w:tcW w:w="737" w:type="dxa"/>
          </w:tcPr>
          <w:p w:rsidR="00AE7650" w:rsidRDefault="00AE7650" w:rsidP="00254D54">
            <w:pPr>
              <w:spacing w:line="240" w:lineRule="atLeast"/>
              <w:rPr>
                <w:rFonts w:ascii="Arial" w:hAnsi="Arial"/>
                <w:kern w:val="0"/>
                <w:sz w:val="18"/>
                <w:szCs w:val="18"/>
                <w:lang w:val="fr-FR"/>
              </w:rPr>
            </w:pPr>
            <w:r>
              <w:rPr>
                <w:rFonts w:hint="eastAsia"/>
                <w:lang w:val="fr-FR"/>
              </w:rPr>
              <w:t>M</w:t>
            </w:r>
          </w:p>
        </w:tc>
        <w:tc>
          <w:tcPr>
            <w:tcW w:w="1385" w:type="dxa"/>
          </w:tcPr>
          <w:p w:rsidR="00AE7650" w:rsidRDefault="005200E4" w:rsidP="00254D54">
            <w:pPr>
              <w:spacing w:line="240" w:lineRule="atLeast"/>
              <w:rPr>
                <w:rFonts w:ascii="Arial" w:hAnsi="Arial"/>
                <w:kern w:val="0"/>
                <w:sz w:val="18"/>
                <w:szCs w:val="18"/>
                <w:lang w:val="fr-FR"/>
              </w:rPr>
            </w:pPr>
            <w:r>
              <w:rPr>
                <w:lang w:val="fr-FR"/>
              </w:rPr>
              <w:t>Int</w:t>
            </w:r>
          </w:p>
        </w:tc>
        <w:tc>
          <w:tcPr>
            <w:tcW w:w="850" w:type="dxa"/>
          </w:tcPr>
          <w:p w:rsidR="00AE7650" w:rsidRDefault="00AE7650" w:rsidP="00254D54">
            <w:pPr>
              <w:spacing w:line="240" w:lineRule="atLeast"/>
              <w:rPr>
                <w:rFonts w:ascii="Arial" w:hAnsi="Arial"/>
                <w:kern w:val="0"/>
                <w:sz w:val="18"/>
                <w:szCs w:val="18"/>
                <w:lang w:val="fr-FR"/>
              </w:rPr>
            </w:pPr>
          </w:p>
        </w:tc>
        <w:tc>
          <w:tcPr>
            <w:tcW w:w="3450" w:type="dxa"/>
          </w:tcPr>
          <w:p w:rsidR="00AE7650" w:rsidRDefault="00AE7650" w:rsidP="00254D54">
            <w:r>
              <w:rPr>
                <w:rFonts w:hint="eastAsia"/>
              </w:rPr>
              <w:t>请求客户端类型</w:t>
            </w:r>
          </w:p>
          <w:p w:rsidR="00AE7650" w:rsidRDefault="00AE7650" w:rsidP="00254D54">
            <w:pPr>
              <w:spacing w:line="240" w:lineRule="atLeast"/>
              <w:rPr>
                <w:rFonts w:ascii="Arial" w:hAnsi="Arial"/>
                <w:kern w:val="0"/>
                <w:sz w:val="18"/>
                <w:szCs w:val="18"/>
                <w:lang w:val="fr-FR"/>
              </w:rPr>
            </w:pPr>
          </w:p>
        </w:tc>
      </w:tr>
    </w:tbl>
    <w:p w:rsidR="00AE7650" w:rsidRDefault="00AE7650" w:rsidP="00AE7650">
      <w:pPr>
        <w:ind w:left="198"/>
      </w:pPr>
    </w:p>
    <w:p w:rsidR="00AE7650" w:rsidRDefault="00AE7650" w:rsidP="00407B6C">
      <w:pPr>
        <w:pStyle w:val="41"/>
      </w:pPr>
      <w:r>
        <w:rPr>
          <w:rFonts w:hint="eastAsia"/>
        </w:rPr>
        <w:lastRenderedPageBreak/>
        <w:t>返回值</w:t>
      </w:r>
      <w:r>
        <w:rPr>
          <w:rFonts w:hint="eastAsia"/>
          <w:lang w:val="fr-FR"/>
        </w:rPr>
        <w:t>GetDeviceInfoRsp</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1810"/>
        <w:gridCol w:w="709"/>
        <w:gridCol w:w="3166"/>
      </w:tblGrid>
      <w:tr w:rsidR="00AE7650" w:rsidTr="00395D22">
        <w:trPr>
          <w:jc w:val="center"/>
        </w:trPr>
        <w:tc>
          <w:tcPr>
            <w:tcW w:w="2378" w:type="dxa"/>
          </w:tcPr>
          <w:p w:rsidR="00AE7650" w:rsidRDefault="00AE7650" w:rsidP="00254D54">
            <w:pPr>
              <w:pStyle w:val="TAH"/>
              <w:rPr>
                <w:rFonts w:ascii="Verdana" w:hAnsi="Verdana"/>
                <w:lang w:val="fr-FR" w:eastAsia="zh-CN"/>
              </w:rPr>
            </w:pPr>
            <w:r>
              <w:rPr>
                <w:rFonts w:ascii="Verdana" w:hAnsi="Verdana" w:hint="eastAsia"/>
                <w:lang w:val="fr-FR" w:eastAsia="zh-CN"/>
              </w:rPr>
              <w:t>参数名称</w:t>
            </w:r>
          </w:p>
        </w:tc>
        <w:tc>
          <w:tcPr>
            <w:tcW w:w="737" w:type="dxa"/>
          </w:tcPr>
          <w:p w:rsidR="00AE7650" w:rsidRDefault="00AE7650" w:rsidP="00254D54">
            <w:pPr>
              <w:pStyle w:val="TAH"/>
              <w:rPr>
                <w:rFonts w:ascii="Verdana" w:hAnsi="Verdana"/>
                <w:lang w:val="fr-FR" w:eastAsia="zh-CN"/>
              </w:rPr>
            </w:pPr>
            <w:r>
              <w:rPr>
                <w:rFonts w:ascii="Verdana" w:hAnsi="Verdana" w:hint="eastAsia"/>
                <w:lang w:val="fr-FR" w:eastAsia="zh-CN"/>
              </w:rPr>
              <w:t>必须</w:t>
            </w:r>
          </w:p>
        </w:tc>
        <w:tc>
          <w:tcPr>
            <w:tcW w:w="1810" w:type="dxa"/>
          </w:tcPr>
          <w:p w:rsidR="00AE7650" w:rsidRDefault="00AE7650" w:rsidP="00254D54">
            <w:pPr>
              <w:pStyle w:val="TAH"/>
              <w:rPr>
                <w:rFonts w:ascii="Verdana" w:hAnsi="Verdana"/>
                <w:lang w:val="fr-FR" w:eastAsia="zh-CN"/>
              </w:rPr>
            </w:pPr>
            <w:r>
              <w:rPr>
                <w:rFonts w:ascii="Verdana" w:hAnsi="Verdana" w:hint="eastAsia"/>
                <w:lang w:val="fr-FR" w:eastAsia="zh-CN"/>
              </w:rPr>
              <w:t>类型</w:t>
            </w:r>
          </w:p>
        </w:tc>
        <w:tc>
          <w:tcPr>
            <w:tcW w:w="709" w:type="dxa"/>
          </w:tcPr>
          <w:p w:rsidR="00AE7650" w:rsidRDefault="00AE7650" w:rsidP="00254D54">
            <w:pPr>
              <w:pStyle w:val="TAH"/>
              <w:rPr>
                <w:rFonts w:ascii="Verdana" w:hAnsi="Verdana"/>
                <w:lang w:val="fr-FR" w:eastAsia="zh-CN"/>
              </w:rPr>
            </w:pPr>
            <w:r>
              <w:rPr>
                <w:rFonts w:ascii="Verdana" w:hAnsi="Verdana" w:hint="eastAsia"/>
                <w:lang w:val="fr-FR" w:eastAsia="zh-CN"/>
              </w:rPr>
              <w:t>长度</w:t>
            </w:r>
          </w:p>
        </w:tc>
        <w:tc>
          <w:tcPr>
            <w:tcW w:w="3166" w:type="dxa"/>
          </w:tcPr>
          <w:p w:rsidR="00AE7650" w:rsidRDefault="00AE7650" w:rsidP="00254D54">
            <w:pPr>
              <w:pStyle w:val="TAH"/>
              <w:rPr>
                <w:rFonts w:ascii="Verdana" w:hAnsi="Verdana"/>
                <w:lang w:val="fr-FR" w:eastAsia="zh-CN"/>
              </w:rPr>
            </w:pPr>
            <w:r>
              <w:rPr>
                <w:rFonts w:ascii="Verdana" w:hAnsi="Verdana" w:hint="eastAsia"/>
                <w:lang w:val="fr-FR" w:eastAsia="zh-CN"/>
              </w:rPr>
              <w:t>描述信息</w:t>
            </w:r>
          </w:p>
        </w:tc>
      </w:tr>
      <w:tr w:rsidR="00AE7650" w:rsidTr="00395D22">
        <w:trPr>
          <w:jc w:val="center"/>
        </w:trPr>
        <w:tc>
          <w:tcPr>
            <w:tcW w:w="2378" w:type="dxa"/>
          </w:tcPr>
          <w:p w:rsidR="00AE7650" w:rsidRPr="00E74491" w:rsidRDefault="00AE7650" w:rsidP="00254D54">
            <w:pPr>
              <w:pStyle w:val="TAL"/>
              <w:rPr>
                <w:lang w:val="fr-FR" w:eastAsia="zh-CN"/>
              </w:rPr>
            </w:pPr>
            <w:r w:rsidRPr="00E74491">
              <w:rPr>
                <w:rFonts w:hint="eastAsia"/>
                <w:lang w:val="fr-FR" w:eastAsia="zh-CN"/>
              </w:rPr>
              <w:t>v</w:t>
            </w:r>
            <w:r w:rsidRPr="00E74491">
              <w:rPr>
                <w:lang w:val="fr-FR" w:eastAsia="zh-CN"/>
              </w:rPr>
              <w:t>ersion</w:t>
            </w:r>
          </w:p>
        </w:tc>
        <w:tc>
          <w:tcPr>
            <w:tcW w:w="737" w:type="dxa"/>
          </w:tcPr>
          <w:p w:rsidR="00AE7650" w:rsidRPr="00E74491" w:rsidRDefault="00AE7650" w:rsidP="00254D54">
            <w:pPr>
              <w:pStyle w:val="TAL"/>
              <w:rPr>
                <w:lang w:val="fr-FR" w:eastAsia="zh-CN"/>
              </w:rPr>
            </w:pPr>
            <w:r>
              <w:rPr>
                <w:rFonts w:hint="eastAsia"/>
                <w:lang w:val="fr-FR" w:eastAsia="zh-CN"/>
              </w:rPr>
              <w:t>M</w:t>
            </w:r>
          </w:p>
        </w:tc>
        <w:tc>
          <w:tcPr>
            <w:tcW w:w="1810" w:type="dxa"/>
          </w:tcPr>
          <w:p w:rsidR="00AE7650" w:rsidRPr="00E74491" w:rsidRDefault="00AE7650" w:rsidP="00254D54">
            <w:pPr>
              <w:pStyle w:val="TAH"/>
              <w:ind w:left="62"/>
              <w:jc w:val="both"/>
              <w:rPr>
                <w:b w:val="0"/>
                <w:lang w:val="fr-FR" w:eastAsia="zh-CN"/>
              </w:rPr>
            </w:pPr>
            <w:r>
              <w:rPr>
                <w:rFonts w:hint="eastAsia"/>
                <w:b w:val="0"/>
                <w:lang w:val="fr-FR" w:eastAsia="zh-CN"/>
              </w:rPr>
              <w:t>String</w:t>
            </w:r>
          </w:p>
        </w:tc>
        <w:tc>
          <w:tcPr>
            <w:tcW w:w="709" w:type="dxa"/>
          </w:tcPr>
          <w:p w:rsidR="00AE7650" w:rsidRPr="00E74491" w:rsidRDefault="00AE7650" w:rsidP="00254D54">
            <w:pPr>
              <w:rPr>
                <w:rFonts w:ascii="Arial" w:hAnsi="Arial"/>
                <w:kern w:val="0"/>
                <w:sz w:val="18"/>
                <w:szCs w:val="18"/>
                <w:lang w:val="fr-FR"/>
              </w:rPr>
            </w:pPr>
            <w:r w:rsidRPr="00E74491">
              <w:rPr>
                <w:rFonts w:ascii="Arial" w:hAnsi="Arial" w:hint="eastAsia"/>
                <w:kern w:val="0"/>
                <w:sz w:val="18"/>
                <w:szCs w:val="18"/>
                <w:lang w:val="fr-FR"/>
              </w:rPr>
              <w:t>5</w:t>
            </w:r>
          </w:p>
        </w:tc>
        <w:tc>
          <w:tcPr>
            <w:tcW w:w="3166" w:type="dxa"/>
          </w:tcPr>
          <w:p w:rsidR="00AE7650" w:rsidRPr="00E74491" w:rsidRDefault="00AE7650" w:rsidP="00254D54">
            <w:pPr>
              <w:rPr>
                <w:rFonts w:ascii="Arial" w:hAnsi="Arial"/>
                <w:kern w:val="0"/>
                <w:sz w:val="18"/>
                <w:szCs w:val="18"/>
                <w:lang w:val="fr-FR"/>
              </w:rPr>
            </w:pPr>
            <w:r w:rsidRPr="00E74491">
              <w:rPr>
                <w:rFonts w:ascii="Arial" w:hAnsi="Arial" w:hint="eastAsia"/>
                <w:kern w:val="0"/>
                <w:sz w:val="18"/>
                <w:szCs w:val="18"/>
                <w:lang w:val="fr-FR"/>
              </w:rPr>
              <w:t>协议版本号</w:t>
            </w:r>
          </w:p>
        </w:tc>
      </w:tr>
      <w:tr w:rsidR="00AE7650" w:rsidTr="00395D22">
        <w:trPr>
          <w:jc w:val="center"/>
        </w:trPr>
        <w:tc>
          <w:tcPr>
            <w:tcW w:w="2378" w:type="dxa"/>
          </w:tcPr>
          <w:p w:rsidR="00AE7650" w:rsidRPr="00E74491" w:rsidRDefault="00AE7650" w:rsidP="00254D54">
            <w:pPr>
              <w:pStyle w:val="TAL"/>
              <w:rPr>
                <w:lang w:val="fr-FR" w:eastAsia="zh-CN"/>
              </w:rPr>
            </w:pPr>
            <w:r>
              <w:rPr>
                <w:lang w:val="fr-FR" w:eastAsia="zh-CN"/>
              </w:rPr>
              <w:t>transactionID</w:t>
            </w:r>
          </w:p>
        </w:tc>
        <w:tc>
          <w:tcPr>
            <w:tcW w:w="737" w:type="dxa"/>
          </w:tcPr>
          <w:p w:rsidR="00AE7650" w:rsidRPr="00E74491" w:rsidRDefault="00AE7650" w:rsidP="00254D54">
            <w:pPr>
              <w:pStyle w:val="TAL"/>
              <w:rPr>
                <w:lang w:val="fr-FR" w:eastAsia="zh-CN"/>
              </w:rPr>
            </w:pPr>
            <w:r>
              <w:rPr>
                <w:rFonts w:hint="eastAsia"/>
                <w:lang w:val="fr-FR" w:eastAsia="zh-CN"/>
              </w:rPr>
              <w:t>M</w:t>
            </w:r>
          </w:p>
        </w:tc>
        <w:tc>
          <w:tcPr>
            <w:tcW w:w="1810" w:type="dxa"/>
          </w:tcPr>
          <w:p w:rsidR="00AE7650" w:rsidRPr="00E74491" w:rsidRDefault="00AE7650" w:rsidP="00254D54">
            <w:pPr>
              <w:pStyle w:val="TAH"/>
              <w:ind w:left="62"/>
              <w:jc w:val="both"/>
              <w:rPr>
                <w:b w:val="0"/>
                <w:lang w:val="fr-FR" w:eastAsia="zh-CN"/>
              </w:rPr>
            </w:pPr>
            <w:r>
              <w:rPr>
                <w:rFonts w:hint="eastAsia"/>
                <w:b w:val="0"/>
                <w:lang w:val="fr-FR" w:eastAsia="zh-CN"/>
              </w:rPr>
              <w:t>String</w:t>
            </w:r>
          </w:p>
        </w:tc>
        <w:tc>
          <w:tcPr>
            <w:tcW w:w="709" w:type="dxa"/>
          </w:tcPr>
          <w:p w:rsidR="00AE7650" w:rsidRPr="00E74491" w:rsidRDefault="00AE7650" w:rsidP="00254D54">
            <w:pPr>
              <w:rPr>
                <w:rFonts w:ascii="Arial" w:hAnsi="Arial"/>
                <w:kern w:val="0"/>
                <w:sz w:val="18"/>
                <w:szCs w:val="18"/>
                <w:lang w:val="fr-FR"/>
              </w:rPr>
            </w:pPr>
            <w:r w:rsidRPr="00E74491">
              <w:rPr>
                <w:rFonts w:ascii="Arial" w:hAnsi="Arial" w:hint="eastAsia"/>
                <w:kern w:val="0"/>
                <w:sz w:val="18"/>
                <w:szCs w:val="18"/>
                <w:lang w:val="fr-FR"/>
              </w:rPr>
              <w:t>40</w:t>
            </w:r>
          </w:p>
        </w:tc>
        <w:tc>
          <w:tcPr>
            <w:tcW w:w="3166" w:type="dxa"/>
          </w:tcPr>
          <w:p w:rsidR="00AE7650" w:rsidRPr="00E74491" w:rsidRDefault="00AE7650" w:rsidP="00254D54">
            <w:pPr>
              <w:rPr>
                <w:rFonts w:ascii="Arial" w:hAnsi="Arial"/>
                <w:kern w:val="0"/>
                <w:sz w:val="18"/>
                <w:szCs w:val="18"/>
                <w:lang w:val="fr-FR"/>
              </w:rPr>
            </w:pPr>
            <w:r w:rsidRPr="00E74491">
              <w:rPr>
                <w:rFonts w:ascii="Arial" w:hAnsi="Arial" w:hint="eastAsia"/>
                <w:kern w:val="0"/>
                <w:sz w:val="18"/>
                <w:szCs w:val="18"/>
                <w:lang w:val="fr-FR"/>
              </w:rPr>
              <w:t>消息标识</w:t>
            </w:r>
          </w:p>
        </w:tc>
      </w:tr>
      <w:tr w:rsidR="00AE7650" w:rsidTr="00395D22">
        <w:trPr>
          <w:jc w:val="center"/>
        </w:trPr>
        <w:tc>
          <w:tcPr>
            <w:tcW w:w="2378" w:type="dxa"/>
          </w:tcPr>
          <w:p w:rsidR="00AE7650" w:rsidRPr="00C8364D" w:rsidRDefault="00AE7650" w:rsidP="00254D54">
            <w:pPr>
              <w:pStyle w:val="TAL"/>
              <w:rPr>
                <w:lang w:val="fr-FR" w:eastAsia="zh-CN"/>
              </w:rPr>
            </w:pPr>
            <w:r w:rsidRPr="00C8364D">
              <w:rPr>
                <w:rFonts w:hint="eastAsia"/>
                <w:lang w:val="fr-FR" w:eastAsia="zh-CN"/>
              </w:rPr>
              <w:t>traceFlag</w:t>
            </w:r>
          </w:p>
        </w:tc>
        <w:tc>
          <w:tcPr>
            <w:tcW w:w="737" w:type="dxa"/>
          </w:tcPr>
          <w:p w:rsidR="00AE7650" w:rsidRPr="00C8364D" w:rsidRDefault="00AE7650" w:rsidP="00254D54">
            <w:pPr>
              <w:spacing w:line="240" w:lineRule="atLeast"/>
              <w:rPr>
                <w:rFonts w:ascii="Arial" w:hAnsi="Arial"/>
                <w:kern w:val="0"/>
                <w:sz w:val="18"/>
                <w:szCs w:val="18"/>
                <w:lang w:val="fr-FR"/>
              </w:rPr>
            </w:pPr>
            <w:r w:rsidRPr="00C8364D">
              <w:rPr>
                <w:rFonts w:ascii="Arial" w:hAnsi="Arial" w:hint="eastAsia"/>
                <w:kern w:val="0"/>
                <w:sz w:val="18"/>
                <w:szCs w:val="18"/>
                <w:lang w:val="fr-FR"/>
              </w:rPr>
              <w:t xml:space="preserve">O </w:t>
            </w:r>
          </w:p>
        </w:tc>
        <w:tc>
          <w:tcPr>
            <w:tcW w:w="1810" w:type="dxa"/>
          </w:tcPr>
          <w:p w:rsidR="00AE7650" w:rsidRPr="00C8364D" w:rsidRDefault="00AE7650" w:rsidP="00254D54">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709" w:type="dxa"/>
          </w:tcPr>
          <w:p w:rsidR="00AE7650" w:rsidRPr="00C8364D" w:rsidRDefault="00AE7650" w:rsidP="00254D54">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3166" w:type="dxa"/>
          </w:tcPr>
          <w:p w:rsidR="00AE7650" w:rsidRPr="00C8364D" w:rsidRDefault="00AE7650" w:rsidP="00254D54">
            <w:pPr>
              <w:spacing w:line="240" w:lineRule="atLeast"/>
              <w:rPr>
                <w:rFonts w:ascii="Arial" w:hAnsi="Arial"/>
                <w:kern w:val="0"/>
                <w:sz w:val="18"/>
                <w:szCs w:val="18"/>
                <w:lang w:val="fr-FR"/>
              </w:rPr>
            </w:pPr>
            <w:r>
              <w:rPr>
                <w:rFonts w:ascii="Arial" w:hAnsi="Arial" w:hint="eastAsia"/>
                <w:kern w:val="0"/>
                <w:sz w:val="18"/>
                <w:szCs w:val="18"/>
                <w:lang w:val="fr-FR"/>
              </w:rPr>
              <w:t>跟踪标志</w:t>
            </w:r>
          </w:p>
        </w:tc>
      </w:tr>
      <w:tr w:rsidR="00AE7650" w:rsidTr="00395D22">
        <w:trPr>
          <w:jc w:val="center"/>
        </w:trPr>
        <w:tc>
          <w:tcPr>
            <w:tcW w:w="2378" w:type="dxa"/>
          </w:tcPr>
          <w:p w:rsidR="00AE7650" w:rsidRPr="00C8364D" w:rsidRDefault="00AE7650" w:rsidP="00254D54">
            <w:pPr>
              <w:pStyle w:val="TAL"/>
              <w:rPr>
                <w:lang w:val="fr-FR" w:eastAsia="zh-CN"/>
              </w:rPr>
            </w:pPr>
            <w:r>
              <w:rPr>
                <w:rFonts w:hint="eastAsia"/>
                <w:lang w:val="fr-FR" w:eastAsia="zh-CN"/>
              </w:rPr>
              <w:t>deviceInfoList</w:t>
            </w:r>
          </w:p>
        </w:tc>
        <w:tc>
          <w:tcPr>
            <w:tcW w:w="737" w:type="dxa"/>
          </w:tcPr>
          <w:p w:rsidR="00AE7650" w:rsidRPr="00C8364D" w:rsidRDefault="00AE7650" w:rsidP="00254D54">
            <w:pPr>
              <w:spacing w:line="240" w:lineRule="atLeast"/>
              <w:rPr>
                <w:rFonts w:ascii="Arial" w:hAnsi="Arial"/>
                <w:kern w:val="0"/>
                <w:sz w:val="18"/>
                <w:szCs w:val="18"/>
                <w:lang w:val="fr-FR"/>
              </w:rPr>
            </w:pPr>
            <w:r>
              <w:rPr>
                <w:rFonts w:hint="eastAsia"/>
                <w:lang w:val="fr-FR"/>
              </w:rPr>
              <w:t>O</w:t>
            </w:r>
          </w:p>
        </w:tc>
        <w:tc>
          <w:tcPr>
            <w:tcW w:w="1810" w:type="dxa"/>
          </w:tcPr>
          <w:p w:rsidR="00AE7650" w:rsidRDefault="00AE7650" w:rsidP="00254D54">
            <w:pPr>
              <w:spacing w:line="240" w:lineRule="atLeast"/>
              <w:rPr>
                <w:rFonts w:ascii="Arial" w:hAnsi="Arial"/>
                <w:kern w:val="0"/>
                <w:sz w:val="18"/>
                <w:szCs w:val="18"/>
                <w:lang w:val="fr-FR"/>
              </w:rPr>
            </w:pPr>
            <w:r>
              <w:rPr>
                <w:rFonts w:hint="eastAsia"/>
                <w:lang w:val="fr-FR"/>
              </w:rPr>
              <w:t>DeviceInfo[ ]</w:t>
            </w:r>
          </w:p>
        </w:tc>
        <w:tc>
          <w:tcPr>
            <w:tcW w:w="709" w:type="dxa"/>
          </w:tcPr>
          <w:p w:rsidR="00AE7650" w:rsidRDefault="00AE7650" w:rsidP="00254D54">
            <w:pPr>
              <w:spacing w:line="240" w:lineRule="atLeast"/>
              <w:rPr>
                <w:rFonts w:ascii="Arial" w:hAnsi="Arial"/>
                <w:kern w:val="0"/>
                <w:sz w:val="18"/>
                <w:szCs w:val="18"/>
                <w:lang w:val="fr-FR"/>
              </w:rPr>
            </w:pPr>
          </w:p>
        </w:tc>
        <w:tc>
          <w:tcPr>
            <w:tcW w:w="3166" w:type="dxa"/>
          </w:tcPr>
          <w:p w:rsidR="00AE7650" w:rsidRDefault="00AE7650" w:rsidP="00AE7650">
            <w:pPr>
              <w:rPr>
                <w:rFonts w:ascii="Arial" w:hAnsi="Arial"/>
                <w:kern w:val="0"/>
                <w:sz w:val="18"/>
                <w:szCs w:val="18"/>
                <w:lang w:val="fr-FR"/>
              </w:rPr>
            </w:pPr>
            <w:r>
              <w:rPr>
                <w:rFonts w:ascii="Arial" w:hAnsi="Arial" w:hint="eastAsia"/>
                <w:kern w:val="0"/>
                <w:sz w:val="18"/>
                <w:szCs w:val="18"/>
                <w:lang w:val="fr-FR"/>
              </w:rPr>
              <w:t>用户绑定设备信息</w:t>
            </w:r>
          </w:p>
        </w:tc>
      </w:tr>
    </w:tbl>
    <w:p w:rsidR="00AE7650" w:rsidRDefault="00AE7650" w:rsidP="00AE7650">
      <w:pPr>
        <w:ind w:left="198"/>
      </w:pPr>
    </w:p>
    <w:p w:rsidR="00AE7650" w:rsidRDefault="00AE7650" w:rsidP="00407B6C">
      <w:pPr>
        <w:pStyle w:val="41"/>
      </w:pPr>
      <w:r>
        <w:rPr>
          <w:rFonts w:hint="eastAsia"/>
        </w:rPr>
        <w:t>异常信息</w:t>
      </w:r>
    </w:p>
    <w:p w:rsidR="00AE7650" w:rsidRDefault="003A7F02" w:rsidP="003A7F02">
      <w:pPr>
        <w:pStyle w:val="a4"/>
        <w:ind w:firstLine="210"/>
      </w:pPr>
      <w:r>
        <w:rPr>
          <w:rFonts w:hint="eastAsia"/>
        </w:rPr>
        <w:t>失败则抛出异常</w:t>
      </w:r>
      <w:r>
        <w:rPr>
          <w:rFonts w:hint="eastAsia"/>
        </w:rPr>
        <w:t>CException</w:t>
      </w:r>
      <w:r>
        <w:rPr>
          <w:rFonts w:hint="eastAsia"/>
        </w:rPr>
        <w:t>，具体内容请参考异常码定义文档。</w:t>
      </w:r>
    </w:p>
    <w:p w:rsidR="00EB068C" w:rsidRDefault="00EB068C" w:rsidP="00407B6C">
      <w:pPr>
        <w:pStyle w:val="41"/>
      </w:pPr>
      <w:r>
        <w:rPr>
          <w:rFonts w:hint="eastAsia"/>
        </w:rPr>
        <w:t>Json</w:t>
      </w:r>
      <w:r>
        <w:rPr>
          <w:rFonts w:hint="eastAsia"/>
        </w:rPr>
        <w:t>接口登录认证信息说明</w:t>
      </w:r>
    </w:p>
    <w:p w:rsidR="00EB068C" w:rsidRPr="003A63A1" w:rsidRDefault="00EB068C" w:rsidP="00EB068C">
      <w:r>
        <w:rPr>
          <w:rFonts w:hint="eastAsia"/>
        </w:rPr>
        <w:t xml:space="preserve">   Authorization</w:t>
      </w:r>
      <w:r>
        <w:rPr>
          <w:rFonts w:hint="eastAsia"/>
        </w:rPr>
        <w:t>中需登录认证信息。</w:t>
      </w:r>
    </w:p>
    <w:p w:rsidR="00EB068C" w:rsidRDefault="00EB068C" w:rsidP="003A7F02">
      <w:pPr>
        <w:pStyle w:val="a4"/>
        <w:ind w:firstLine="210"/>
        <w:rPr>
          <w:lang w:val="fr-FR"/>
        </w:rPr>
      </w:pPr>
    </w:p>
    <w:p w:rsidR="00AE7650" w:rsidRPr="0026055C" w:rsidRDefault="00AE7650" w:rsidP="00407B6C">
      <w:pPr>
        <w:pStyle w:val="31"/>
        <w:rPr>
          <w:rStyle w:val="210"/>
          <w:lang w:val="fr-FR"/>
        </w:rPr>
      </w:pPr>
      <w:bookmarkStart w:id="640" w:name="_Toc317101373"/>
      <w:r w:rsidRPr="0026055C">
        <w:rPr>
          <w:rStyle w:val="210"/>
          <w:rFonts w:hint="eastAsia"/>
          <w:lang w:val="fr-FR"/>
        </w:rPr>
        <w:t>HTTP(s)</w:t>
      </w:r>
      <w:r>
        <w:rPr>
          <w:rStyle w:val="210"/>
          <w:rFonts w:hint="eastAsia"/>
        </w:rPr>
        <w:t>接口</w:t>
      </w:r>
      <w:bookmarkEnd w:id="640"/>
    </w:p>
    <w:p w:rsidR="003A5F4B" w:rsidRDefault="00AE7650" w:rsidP="009A6733">
      <w:pPr>
        <w:ind w:left="198"/>
        <w:rPr>
          <w:b/>
        </w:rPr>
      </w:pPr>
      <w:r>
        <w:rPr>
          <w:rFonts w:hint="eastAsia"/>
          <w:b/>
        </w:rPr>
        <w:t>手机客户端暂无获取用户绑定设备信息的需求。</w:t>
      </w:r>
    </w:p>
    <w:p w:rsidR="0087337E" w:rsidRDefault="0087337E" w:rsidP="0087337E">
      <w:pPr>
        <w:pStyle w:val="21"/>
        <w:numPr>
          <w:ilvl w:val="1"/>
          <w:numId w:val="1"/>
        </w:numPr>
        <w:rPr>
          <w:lang w:val="fr-FR"/>
        </w:rPr>
      </w:pPr>
      <w:r>
        <w:rPr>
          <w:rStyle w:val="210"/>
          <w:rFonts w:hint="eastAsia"/>
        </w:rPr>
        <w:t>hwDeviceAuth</w:t>
      </w:r>
      <w:r w:rsidR="004F4AA9">
        <w:rPr>
          <w:rStyle w:val="210"/>
          <w:rFonts w:hint="eastAsia"/>
        </w:rPr>
        <w:t>（暂未使用）</w:t>
      </w:r>
    </w:p>
    <w:p w:rsidR="0087337E" w:rsidRPr="0079602E" w:rsidRDefault="0087337E" w:rsidP="00407B6C">
      <w:pPr>
        <w:pStyle w:val="31"/>
        <w:rPr>
          <w:lang w:val="fr-FR"/>
        </w:rPr>
      </w:pPr>
      <w:r>
        <w:rPr>
          <w:rStyle w:val="210"/>
          <w:rFonts w:hint="eastAsia"/>
          <w:lang w:val="fr-FR"/>
        </w:rPr>
        <w:t>JSON</w:t>
      </w:r>
      <w:r>
        <w:rPr>
          <w:rStyle w:val="210"/>
          <w:rFonts w:hint="eastAsia"/>
          <w:lang w:val="fr-FR"/>
        </w:rPr>
        <w:t>＋</w:t>
      </w:r>
      <w:r>
        <w:rPr>
          <w:rStyle w:val="210"/>
          <w:rFonts w:hint="eastAsia"/>
          <w:lang w:val="fr-FR"/>
        </w:rPr>
        <w:t>SOAP</w:t>
      </w:r>
      <w:r>
        <w:rPr>
          <w:rStyle w:val="210"/>
          <w:rFonts w:hint="eastAsia"/>
          <w:lang w:val="fr-FR"/>
        </w:rPr>
        <w:t>接口</w:t>
      </w:r>
    </w:p>
    <w:p w:rsidR="0087337E" w:rsidRPr="0079602E" w:rsidRDefault="0087337E" w:rsidP="00407B6C">
      <w:pPr>
        <w:pStyle w:val="41"/>
        <w:rPr>
          <w:lang w:val="fr-FR"/>
        </w:rPr>
      </w:pPr>
      <w:r>
        <w:rPr>
          <w:rFonts w:hint="eastAsia"/>
        </w:rPr>
        <w:t>描述</w:t>
      </w:r>
    </w:p>
    <w:p w:rsidR="0087337E" w:rsidRDefault="00DF2D45" w:rsidP="00DC3FBC">
      <w:pPr>
        <w:ind w:firstLine="420"/>
        <w:jc w:val="left"/>
        <w:rPr>
          <w:lang w:val="fr-FR"/>
        </w:rPr>
      </w:pPr>
      <w:r>
        <w:rPr>
          <w:rFonts w:hint="eastAsia"/>
        </w:rPr>
        <w:t>华为设备认证，</w:t>
      </w:r>
      <w:r w:rsidR="0087337E">
        <w:rPr>
          <w:rFonts w:hint="eastAsia"/>
        </w:rPr>
        <w:t>检查是否为华为设备</w:t>
      </w:r>
      <w:r w:rsidR="0087337E" w:rsidRPr="0087337E">
        <w:rPr>
          <w:rFonts w:hint="eastAsia"/>
          <w:lang w:val="fr-FR"/>
        </w:rPr>
        <w:t>？</w:t>
      </w:r>
      <w:r w:rsidR="00DC3FBC">
        <w:rPr>
          <w:rFonts w:hint="eastAsia"/>
          <w:lang w:val="fr-FR"/>
        </w:rPr>
        <w:t xml:space="preserve"> </w:t>
      </w:r>
      <w:r w:rsidR="0058784A">
        <w:rPr>
          <w:rFonts w:hint="eastAsia"/>
          <w:lang w:val="fr-FR"/>
        </w:rPr>
        <w:t>数据只保存在中国区中心节点，海外站点直接调中国区接口。</w:t>
      </w:r>
    </w:p>
    <w:p w:rsidR="0087337E" w:rsidRDefault="0087337E" w:rsidP="00407B6C">
      <w:pPr>
        <w:pStyle w:val="41"/>
        <w:rPr>
          <w:lang w:val="fr-FR"/>
        </w:rPr>
      </w:pPr>
      <w:r>
        <w:rPr>
          <w:lang w:val="fr-FR"/>
        </w:rPr>
        <w:t xml:space="preserve">API </w:t>
      </w:r>
      <w:r>
        <w:rPr>
          <w:rFonts w:hint="eastAsia"/>
        </w:rPr>
        <w:t>原型</w:t>
      </w:r>
    </w:p>
    <w:p w:rsidR="0087337E" w:rsidRPr="005D449C" w:rsidRDefault="0087337E" w:rsidP="0087337E">
      <w:pPr>
        <w:ind w:firstLine="420"/>
        <w:rPr>
          <w:lang w:val="fr-FR"/>
        </w:rPr>
      </w:pPr>
      <w:r>
        <w:rPr>
          <w:rFonts w:hint="eastAsia"/>
          <w:lang w:val="fr-FR"/>
        </w:rPr>
        <w:t xml:space="preserve">HwDeviceAuthRsp </w:t>
      </w:r>
      <w:r w:rsidRPr="005D449C">
        <w:rPr>
          <w:rFonts w:ascii="Verdana" w:hAnsi="Verdana" w:hint="eastAsia"/>
          <w:lang w:val="fr-FR"/>
        </w:rPr>
        <w:t>void</w:t>
      </w:r>
      <w:r w:rsidRPr="005D449C">
        <w:rPr>
          <w:rFonts w:hint="eastAsia"/>
          <w:lang w:val="fr-FR"/>
        </w:rPr>
        <w:t xml:space="preserve"> </w:t>
      </w:r>
      <w:r>
        <w:rPr>
          <w:rFonts w:hint="eastAsia"/>
          <w:lang w:val="fr-FR"/>
        </w:rPr>
        <w:t>hwDeviceAuth</w:t>
      </w:r>
      <w:r w:rsidRPr="005D449C">
        <w:rPr>
          <w:lang w:val="fr-FR"/>
        </w:rPr>
        <w:t>(</w:t>
      </w:r>
      <w:r>
        <w:rPr>
          <w:rFonts w:hint="eastAsia"/>
          <w:lang w:val="fr-FR"/>
        </w:rPr>
        <w:t>HwDeviceAuthReq hwDeviceAuthReq</w:t>
      </w:r>
      <w:r w:rsidRPr="005D449C">
        <w:rPr>
          <w:lang w:val="fr-FR"/>
        </w:rPr>
        <w:t>)</w:t>
      </w:r>
      <w:r w:rsidRPr="005D449C">
        <w:rPr>
          <w:rFonts w:hint="eastAsia"/>
          <w:lang w:val="fr-FR"/>
        </w:rPr>
        <w:t xml:space="preserve"> throws </w:t>
      </w:r>
      <w:r>
        <w:rPr>
          <w:rFonts w:hint="eastAsia"/>
          <w:lang w:val="fr-FR"/>
        </w:rPr>
        <w:t>CException</w:t>
      </w:r>
    </w:p>
    <w:p w:rsidR="0087337E" w:rsidRDefault="0087337E" w:rsidP="00407B6C">
      <w:pPr>
        <w:pStyle w:val="41"/>
      </w:pPr>
      <w:r>
        <w:rPr>
          <w:rFonts w:hint="eastAsia"/>
        </w:rPr>
        <w:t>输入参数</w:t>
      </w:r>
    </w:p>
    <w:p w:rsidR="0087337E" w:rsidRPr="00F542DD" w:rsidRDefault="0087337E" w:rsidP="0087337E">
      <w:pPr>
        <w:pStyle w:val="a4"/>
        <w:ind w:firstLine="210"/>
      </w:pPr>
      <w:r>
        <w:rPr>
          <w:rFonts w:hint="eastAsia"/>
          <w:lang w:val="fr-FR"/>
        </w:rPr>
        <w:t>HwDeviceAuthReq</w:t>
      </w:r>
      <w:r>
        <w:rPr>
          <w:rFonts w:hint="eastAsia"/>
          <w:lang w:val="fr-FR"/>
        </w:rPr>
        <w:t>定义如下：</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1385"/>
        <w:gridCol w:w="850"/>
        <w:gridCol w:w="3450"/>
      </w:tblGrid>
      <w:tr w:rsidR="0087337E" w:rsidTr="00511124">
        <w:trPr>
          <w:jc w:val="center"/>
        </w:trPr>
        <w:tc>
          <w:tcPr>
            <w:tcW w:w="2378" w:type="dxa"/>
          </w:tcPr>
          <w:p w:rsidR="0087337E" w:rsidRDefault="0087337E" w:rsidP="00511124">
            <w:pPr>
              <w:pStyle w:val="TAH"/>
              <w:rPr>
                <w:rFonts w:ascii="Verdana" w:hAnsi="Verdana"/>
                <w:lang w:val="fr-FR" w:eastAsia="zh-CN"/>
              </w:rPr>
            </w:pPr>
            <w:r>
              <w:rPr>
                <w:rFonts w:ascii="Verdana" w:hAnsi="Verdana" w:hint="eastAsia"/>
                <w:lang w:val="fr-FR" w:eastAsia="zh-CN"/>
              </w:rPr>
              <w:lastRenderedPageBreak/>
              <w:t>参数名称</w:t>
            </w:r>
          </w:p>
        </w:tc>
        <w:tc>
          <w:tcPr>
            <w:tcW w:w="737" w:type="dxa"/>
          </w:tcPr>
          <w:p w:rsidR="0087337E" w:rsidRDefault="0087337E" w:rsidP="00511124">
            <w:pPr>
              <w:pStyle w:val="TAH"/>
              <w:rPr>
                <w:rFonts w:ascii="Verdana" w:hAnsi="Verdana"/>
                <w:lang w:val="fr-FR" w:eastAsia="zh-CN"/>
              </w:rPr>
            </w:pPr>
            <w:r>
              <w:rPr>
                <w:rFonts w:ascii="Verdana" w:hAnsi="Verdana" w:hint="eastAsia"/>
                <w:lang w:val="fr-FR" w:eastAsia="zh-CN"/>
              </w:rPr>
              <w:t>必须</w:t>
            </w:r>
          </w:p>
        </w:tc>
        <w:tc>
          <w:tcPr>
            <w:tcW w:w="1385" w:type="dxa"/>
          </w:tcPr>
          <w:p w:rsidR="0087337E" w:rsidRDefault="0087337E" w:rsidP="00511124">
            <w:pPr>
              <w:pStyle w:val="TAH"/>
              <w:rPr>
                <w:rFonts w:ascii="Verdana" w:hAnsi="Verdana"/>
                <w:lang w:val="fr-FR" w:eastAsia="zh-CN"/>
              </w:rPr>
            </w:pPr>
            <w:r>
              <w:rPr>
                <w:rFonts w:ascii="Verdana" w:hAnsi="Verdana" w:hint="eastAsia"/>
                <w:lang w:val="fr-FR" w:eastAsia="zh-CN"/>
              </w:rPr>
              <w:t>类型</w:t>
            </w:r>
          </w:p>
        </w:tc>
        <w:tc>
          <w:tcPr>
            <w:tcW w:w="850" w:type="dxa"/>
          </w:tcPr>
          <w:p w:rsidR="0087337E" w:rsidRDefault="0087337E" w:rsidP="00511124">
            <w:pPr>
              <w:pStyle w:val="TAH"/>
              <w:rPr>
                <w:rFonts w:ascii="Verdana" w:hAnsi="Verdana"/>
                <w:lang w:val="fr-FR" w:eastAsia="zh-CN"/>
              </w:rPr>
            </w:pPr>
            <w:r>
              <w:rPr>
                <w:rFonts w:ascii="Verdana" w:hAnsi="Verdana" w:hint="eastAsia"/>
                <w:lang w:val="fr-FR" w:eastAsia="zh-CN"/>
              </w:rPr>
              <w:t>长度</w:t>
            </w:r>
          </w:p>
        </w:tc>
        <w:tc>
          <w:tcPr>
            <w:tcW w:w="3450" w:type="dxa"/>
          </w:tcPr>
          <w:p w:rsidR="0087337E" w:rsidRDefault="0087337E" w:rsidP="00511124">
            <w:pPr>
              <w:pStyle w:val="TAH"/>
              <w:rPr>
                <w:rFonts w:ascii="Verdana" w:hAnsi="Verdana"/>
                <w:lang w:val="fr-FR" w:eastAsia="zh-CN"/>
              </w:rPr>
            </w:pPr>
            <w:r>
              <w:rPr>
                <w:rFonts w:ascii="Verdana" w:hAnsi="Verdana" w:hint="eastAsia"/>
                <w:lang w:val="fr-FR" w:eastAsia="zh-CN"/>
              </w:rPr>
              <w:t>描述信息</w:t>
            </w:r>
          </w:p>
        </w:tc>
      </w:tr>
      <w:tr w:rsidR="0087337E" w:rsidTr="00511124">
        <w:trPr>
          <w:jc w:val="center"/>
        </w:trPr>
        <w:tc>
          <w:tcPr>
            <w:tcW w:w="2378" w:type="dxa"/>
          </w:tcPr>
          <w:p w:rsidR="0087337E" w:rsidRDefault="0087337E" w:rsidP="00511124">
            <w:pPr>
              <w:pStyle w:val="TAL"/>
              <w:rPr>
                <w:rFonts w:ascii="宋体" w:hAnsi="宋体"/>
                <w:lang w:val="fr-FR" w:eastAsia="zh-CN"/>
              </w:rPr>
            </w:pPr>
            <w:r>
              <w:rPr>
                <w:rFonts w:hint="eastAsia"/>
                <w:lang w:eastAsia="zh-CN"/>
              </w:rPr>
              <w:t>v</w:t>
            </w:r>
            <w:r>
              <w:t>ersion</w:t>
            </w:r>
          </w:p>
        </w:tc>
        <w:tc>
          <w:tcPr>
            <w:tcW w:w="737" w:type="dxa"/>
          </w:tcPr>
          <w:p w:rsidR="0087337E" w:rsidRDefault="0087337E" w:rsidP="00511124">
            <w:pPr>
              <w:pStyle w:val="TAL"/>
              <w:rPr>
                <w:rFonts w:ascii="宋体" w:hAnsi="宋体"/>
                <w:lang w:eastAsia="zh-CN"/>
              </w:rPr>
            </w:pPr>
            <w:r>
              <w:rPr>
                <w:rFonts w:hint="eastAsia"/>
                <w:lang w:val="fr-FR" w:eastAsia="zh-CN"/>
              </w:rPr>
              <w:t>M</w:t>
            </w:r>
          </w:p>
        </w:tc>
        <w:tc>
          <w:tcPr>
            <w:tcW w:w="1385" w:type="dxa"/>
          </w:tcPr>
          <w:p w:rsidR="0087337E" w:rsidRDefault="0087337E" w:rsidP="00511124">
            <w:pPr>
              <w:pStyle w:val="TAH"/>
              <w:jc w:val="both"/>
              <w:rPr>
                <w:rFonts w:ascii="宋体" w:hAnsi="宋体"/>
                <w:b w:val="0"/>
                <w:lang w:val="fr-FR" w:eastAsia="zh-CN"/>
              </w:rPr>
            </w:pPr>
            <w:r>
              <w:rPr>
                <w:rFonts w:hint="eastAsia"/>
                <w:b w:val="0"/>
                <w:lang w:val="fr-FR" w:eastAsia="zh-CN"/>
              </w:rPr>
              <w:t>String</w:t>
            </w:r>
          </w:p>
        </w:tc>
        <w:tc>
          <w:tcPr>
            <w:tcW w:w="850" w:type="dxa"/>
          </w:tcPr>
          <w:p w:rsidR="0087337E" w:rsidRDefault="0087337E" w:rsidP="00511124">
            <w:pPr>
              <w:rPr>
                <w:rFonts w:ascii="宋体" w:hAnsi="宋体"/>
                <w:lang w:val="fr-FR"/>
              </w:rPr>
            </w:pPr>
            <w:r>
              <w:rPr>
                <w:rFonts w:ascii="Arial" w:hAnsi="Arial" w:hint="eastAsia"/>
                <w:lang w:val="fr-FR"/>
              </w:rPr>
              <w:t>5</w:t>
            </w:r>
          </w:p>
        </w:tc>
        <w:tc>
          <w:tcPr>
            <w:tcW w:w="3450" w:type="dxa"/>
          </w:tcPr>
          <w:p w:rsidR="0087337E" w:rsidRDefault="0087337E" w:rsidP="00511124">
            <w:pPr>
              <w:rPr>
                <w:rFonts w:ascii="Arial" w:hAnsi="Arial"/>
                <w:sz w:val="19"/>
                <w:szCs w:val="19"/>
                <w:lang w:val="en-GB"/>
              </w:rPr>
            </w:pPr>
            <w:r>
              <w:rPr>
                <w:rFonts w:ascii="Arial" w:hAnsi="Arial" w:hint="eastAsia"/>
                <w:sz w:val="19"/>
                <w:szCs w:val="19"/>
                <w:lang w:val="en-GB"/>
              </w:rPr>
              <w:t>协议版本号</w:t>
            </w:r>
          </w:p>
          <w:p w:rsidR="0087337E" w:rsidRPr="00C8364D" w:rsidRDefault="0087337E" w:rsidP="00511124">
            <w:pPr>
              <w:rPr>
                <w:rFonts w:ascii="Arial" w:hAnsi="Arial"/>
                <w:sz w:val="19"/>
                <w:szCs w:val="19"/>
                <w:lang w:val="en-GB"/>
              </w:rPr>
            </w:pPr>
            <w:r>
              <w:rPr>
                <w:rFonts w:ascii="Arial" w:hAnsi="Arial" w:hint="eastAsia"/>
                <w:sz w:val="19"/>
                <w:szCs w:val="19"/>
                <w:lang w:val="en-GB"/>
              </w:rPr>
              <w:t>当前版本为：</w:t>
            </w:r>
            <w:r>
              <w:rPr>
                <w:rFonts w:ascii="Arial" w:hAnsi="Arial" w:hint="eastAsia"/>
                <w:sz w:val="19"/>
                <w:szCs w:val="19"/>
                <w:lang w:val="en-GB"/>
              </w:rPr>
              <w:t>01.01</w:t>
            </w:r>
          </w:p>
        </w:tc>
      </w:tr>
      <w:tr w:rsidR="0087337E" w:rsidTr="00511124">
        <w:trPr>
          <w:jc w:val="center"/>
        </w:trPr>
        <w:tc>
          <w:tcPr>
            <w:tcW w:w="2378" w:type="dxa"/>
          </w:tcPr>
          <w:p w:rsidR="0087337E" w:rsidRDefault="0087337E" w:rsidP="00511124">
            <w:pPr>
              <w:pStyle w:val="TAL"/>
              <w:rPr>
                <w:rFonts w:ascii="宋体" w:hAnsi="宋体"/>
                <w:lang w:val="fr-FR" w:eastAsia="zh-CN"/>
              </w:rPr>
            </w:pPr>
            <w:r>
              <w:rPr>
                <w:lang w:val="fr-FR"/>
              </w:rPr>
              <w:t>transactionID</w:t>
            </w:r>
          </w:p>
        </w:tc>
        <w:tc>
          <w:tcPr>
            <w:tcW w:w="737" w:type="dxa"/>
          </w:tcPr>
          <w:p w:rsidR="0087337E" w:rsidRDefault="0087337E" w:rsidP="00511124">
            <w:pPr>
              <w:pStyle w:val="TAL"/>
              <w:rPr>
                <w:rFonts w:ascii="宋体" w:hAnsi="宋体"/>
                <w:lang w:eastAsia="zh-CN"/>
              </w:rPr>
            </w:pPr>
            <w:r>
              <w:rPr>
                <w:rFonts w:hint="eastAsia"/>
                <w:lang w:val="fr-FR" w:eastAsia="zh-CN"/>
              </w:rPr>
              <w:t>M</w:t>
            </w:r>
          </w:p>
        </w:tc>
        <w:tc>
          <w:tcPr>
            <w:tcW w:w="1385" w:type="dxa"/>
          </w:tcPr>
          <w:p w:rsidR="0087337E" w:rsidRDefault="0087337E" w:rsidP="00511124">
            <w:pPr>
              <w:pStyle w:val="TAH"/>
              <w:jc w:val="both"/>
              <w:rPr>
                <w:rFonts w:ascii="宋体" w:hAnsi="宋体"/>
                <w:b w:val="0"/>
                <w:lang w:val="fr-FR" w:eastAsia="zh-CN"/>
              </w:rPr>
            </w:pPr>
            <w:r>
              <w:rPr>
                <w:rFonts w:hint="eastAsia"/>
                <w:b w:val="0"/>
                <w:lang w:val="fr-FR" w:eastAsia="zh-CN"/>
              </w:rPr>
              <w:t>String</w:t>
            </w:r>
          </w:p>
        </w:tc>
        <w:tc>
          <w:tcPr>
            <w:tcW w:w="850" w:type="dxa"/>
          </w:tcPr>
          <w:p w:rsidR="0087337E" w:rsidRDefault="0087337E" w:rsidP="00511124">
            <w:pPr>
              <w:rPr>
                <w:rFonts w:ascii="宋体" w:hAnsi="宋体"/>
                <w:lang w:val="fr-FR"/>
              </w:rPr>
            </w:pPr>
            <w:r>
              <w:rPr>
                <w:rFonts w:ascii="Arial" w:hAnsi="Arial" w:hint="eastAsia"/>
                <w:lang w:val="fr-FR"/>
              </w:rPr>
              <w:t>40</w:t>
            </w:r>
          </w:p>
        </w:tc>
        <w:tc>
          <w:tcPr>
            <w:tcW w:w="3450" w:type="dxa"/>
          </w:tcPr>
          <w:p w:rsidR="0087337E" w:rsidRDefault="0087337E" w:rsidP="00511124">
            <w:pPr>
              <w:rPr>
                <w:rFonts w:ascii="宋体" w:hAnsi="宋体"/>
                <w:sz w:val="19"/>
                <w:szCs w:val="19"/>
                <w:lang w:val="en-GB"/>
              </w:rPr>
            </w:pPr>
            <w:r>
              <w:rPr>
                <w:rFonts w:ascii="Arial" w:hAnsi="Arial" w:hint="eastAsia"/>
                <w:sz w:val="19"/>
                <w:szCs w:val="19"/>
                <w:lang w:val="en-GB"/>
              </w:rPr>
              <w:t>交易流水号</w:t>
            </w:r>
          </w:p>
        </w:tc>
      </w:tr>
      <w:tr w:rsidR="0087337E" w:rsidTr="00511124">
        <w:trPr>
          <w:jc w:val="center"/>
        </w:trPr>
        <w:tc>
          <w:tcPr>
            <w:tcW w:w="2378" w:type="dxa"/>
          </w:tcPr>
          <w:p w:rsidR="0087337E" w:rsidRPr="00C8364D" w:rsidRDefault="0087337E" w:rsidP="00511124">
            <w:pPr>
              <w:pStyle w:val="TAL"/>
              <w:rPr>
                <w:lang w:val="fr-FR"/>
              </w:rPr>
            </w:pPr>
            <w:r w:rsidRPr="00C8364D">
              <w:rPr>
                <w:rFonts w:hint="eastAsia"/>
                <w:lang w:val="fr-FR"/>
              </w:rPr>
              <w:t>traceFlag</w:t>
            </w:r>
          </w:p>
        </w:tc>
        <w:tc>
          <w:tcPr>
            <w:tcW w:w="737" w:type="dxa"/>
          </w:tcPr>
          <w:p w:rsidR="0087337E" w:rsidRPr="00C8364D" w:rsidRDefault="0087337E" w:rsidP="00511124">
            <w:pPr>
              <w:spacing w:line="240" w:lineRule="atLeast"/>
              <w:rPr>
                <w:rFonts w:ascii="Arial" w:hAnsi="Arial"/>
                <w:kern w:val="0"/>
                <w:sz w:val="18"/>
                <w:szCs w:val="18"/>
                <w:lang w:val="fr-FR" w:eastAsia="en-US"/>
              </w:rPr>
            </w:pPr>
            <w:r w:rsidRPr="00C8364D">
              <w:rPr>
                <w:rFonts w:ascii="Arial" w:hAnsi="Arial" w:hint="eastAsia"/>
                <w:kern w:val="0"/>
                <w:sz w:val="18"/>
                <w:szCs w:val="18"/>
                <w:lang w:val="fr-FR" w:eastAsia="en-US"/>
              </w:rPr>
              <w:t xml:space="preserve">O </w:t>
            </w:r>
          </w:p>
        </w:tc>
        <w:tc>
          <w:tcPr>
            <w:tcW w:w="1385" w:type="dxa"/>
          </w:tcPr>
          <w:p w:rsidR="0087337E" w:rsidRPr="00C8364D" w:rsidRDefault="0087337E" w:rsidP="00511124">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850" w:type="dxa"/>
          </w:tcPr>
          <w:p w:rsidR="0087337E" w:rsidRPr="00C8364D" w:rsidRDefault="0087337E" w:rsidP="00511124">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3450" w:type="dxa"/>
          </w:tcPr>
          <w:p w:rsidR="0087337E" w:rsidRPr="00C8364D" w:rsidRDefault="0087337E" w:rsidP="00511124">
            <w:pPr>
              <w:spacing w:line="240" w:lineRule="atLeast"/>
              <w:rPr>
                <w:rFonts w:ascii="Arial" w:hAnsi="Arial"/>
                <w:kern w:val="0"/>
                <w:sz w:val="18"/>
                <w:szCs w:val="18"/>
                <w:lang w:val="fr-FR"/>
              </w:rPr>
            </w:pPr>
            <w:r>
              <w:rPr>
                <w:rFonts w:ascii="Arial" w:hAnsi="Arial" w:hint="eastAsia"/>
                <w:kern w:val="0"/>
                <w:sz w:val="18"/>
                <w:szCs w:val="18"/>
                <w:lang w:val="fr-FR"/>
              </w:rPr>
              <w:t>跟踪标志</w:t>
            </w:r>
          </w:p>
        </w:tc>
      </w:tr>
      <w:tr w:rsidR="00ED0B02" w:rsidTr="00511124">
        <w:trPr>
          <w:jc w:val="center"/>
        </w:trPr>
        <w:tc>
          <w:tcPr>
            <w:tcW w:w="2378" w:type="dxa"/>
          </w:tcPr>
          <w:p w:rsidR="00ED0B02" w:rsidRDefault="00ED0B02" w:rsidP="00511124">
            <w:pPr>
              <w:pStyle w:val="TAL"/>
              <w:rPr>
                <w:lang w:val="fr-FR" w:eastAsia="zh-CN"/>
              </w:rPr>
            </w:pPr>
            <w:r>
              <w:rPr>
                <w:rFonts w:ascii="Verdana" w:hAnsi="Verdana" w:hint="eastAsia"/>
                <w:lang w:val="en-US" w:eastAsia="zh-CN"/>
              </w:rPr>
              <w:t>deviceType</w:t>
            </w:r>
          </w:p>
        </w:tc>
        <w:tc>
          <w:tcPr>
            <w:tcW w:w="737" w:type="dxa"/>
          </w:tcPr>
          <w:p w:rsidR="00ED0B02" w:rsidRDefault="00ED0B02" w:rsidP="00511124">
            <w:pPr>
              <w:spacing w:line="240" w:lineRule="atLeast"/>
              <w:rPr>
                <w:rFonts w:ascii="Arial" w:hAnsi="Arial"/>
                <w:kern w:val="0"/>
                <w:sz w:val="18"/>
                <w:szCs w:val="18"/>
                <w:lang w:val="fr-FR"/>
              </w:rPr>
            </w:pPr>
            <w:r>
              <w:rPr>
                <w:rFonts w:ascii="Verdana" w:hAnsi="Verdana" w:hint="eastAsia"/>
              </w:rPr>
              <w:t>M</w:t>
            </w:r>
          </w:p>
        </w:tc>
        <w:tc>
          <w:tcPr>
            <w:tcW w:w="1385" w:type="dxa"/>
          </w:tcPr>
          <w:p w:rsidR="00ED0B02" w:rsidRDefault="005200E4" w:rsidP="00511124">
            <w:pPr>
              <w:spacing w:line="240" w:lineRule="atLeast"/>
              <w:rPr>
                <w:rFonts w:ascii="Arial" w:hAnsi="Arial"/>
                <w:kern w:val="0"/>
                <w:sz w:val="18"/>
                <w:szCs w:val="18"/>
                <w:lang w:val="fr-FR"/>
              </w:rPr>
            </w:pPr>
            <w:r>
              <w:rPr>
                <w:rFonts w:ascii="Verdana" w:hAnsi="Verdana" w:hint="eastAsia"/>
              </w:rPr>
              <w:t>INT</w:t>
            </w:r>
          </w:p>
        </w:tc>
        <w:tc>
          <w:tcPr>
            <w:tcW w:w="850" w:type="dxa"/>
          </w:tcPr>
          <w:p w:rsidR="00ED0B02" w:rsidRDefault="00ED0B02" w:rsidP="00511124">
            <w:pPr>
              <w:spacing w:line="240" w:lineRule="atLeast"/>
              <w:rPr>
                <w:rFonts w:ascii="Arial" w:hAnsi="Arial"/>
                <w:kern w:val="0"/>
                <w:sz w:val="18"/>
                <w:szCs w:val="18"/>
                <w:lang w:val="fr-FR"/>
              </w:rPr>
            </w:pPr>
          </w:p>
        </w:tc>
        <w:tc>
          <w:tcPr>
            <w:tcW w:w="3450" w:type="dxa"/>
          </w:tcPr>
          <w:p w:rsidR="00ED0B02" w:rsidRDefault="00ED0B02" w:rsidP="00ED0B02">
            <w:pPr>
              <w:spacing w:line="240" w:lineRule="atLeast"/>
              <w:rPr>
                <w:rFonts w:ascii="Arial" w:hAnsi="Arial"/>
                <w:kern w:val="0"/>
                <w:sz w:val="18"/>
                <w:szCs w:val="18"/>
                <w:lang w:val="fr-FR"/>
              </w:rPr>
            </w:pPr>
            <w:r>
              <w:rPr>
                <w:rFonts w:ascii="Verdana" w:hAnsi="Verdana" w:hint="eastAsia"/>
              </w:rPr>
              <w:t>设备</w:t>
            </w:r>
            <w:r>
              <w:rPr>
                <w:rFonts w:ascii="Verdana" w:hAnsi="Verdana" w:hint="eastAsia"/>
              </w:rPr>
              <w:t>ID</w:t>
            </w:r>
            <w:r>
              <w:rPr>
                <w:rFonts w:ascii="Verdana" w:hAnsi="Verdana" w:hint="eastAsia"/>
              </w:rPr>
              <w:t>类型</w:t>
            </w:r>
          </w:p>
        </w:tc>
      </w:tr>
      <w:tr w:rsidR="00ED0B02" w:rsidTr="00511124">
        <w:trPr>
          <w:jc w:val="center"/>
        </w:trPr>
        <w:tc>
          <w:tcPr>
            <w:tcW w:w="2378" w:type="dxa"/>
          </w:tcPr>
          <w:p w:rsidR="00ED0B02" w:rsidRDefault="00ED0B02" w:rsidP="00511124">
            <w:pPr>
              <w:pStyle w:val="TAL"/>
              <w:rPr>
                <w:b/>
                <w:bCs/>
              </w:rPr>
            </w:pPr>
            <w:r>
              <w:rPr>
                <w:rFonts w:ascii="Verdana" w:hAnsi="Verdana" w:hint="eastAsia"/>
                <w:lang w:val="fr-FR" w:eastAsia="zh-CN"/>
              </w:rPr>
              <w:t>deviceID</w:t>
            </w:r>
          </w:p>
        </w:tc>
        <w:tc>
          <w:tcPr>
            <w:tcW w:w="737" w:type="dxa"/>
          </w:tcPr>
          <w:p w:rsidR="00ED0B02" w:rsidRDefault="00ED0B02" w:rsidP="00511124">
            <w:pPr>
              <w:spacing w:line="240" w:lineRule="atLeast"/>
              <w:rPr>
                <w:lang w:val="fr-FR"/>
              </w:rPr>
            </w:pPr>
            <w:r>
              <w:rPr>
                <w:rFonts w:ascii="Verdana" w:hAnsi="Verdana" w:hint="eastAsia"/>
              </w:rPr>
              <w:t>M</w:t>
            </w:r>
          </w:p>
        </w:tc>
        <w:tc>
          <w:tcPr>
            <w:tcW w:w="1385" w:type="dxa"/>
          </w:tcPr>
          <w:p w:rsidR="00ED0B02" w:rsidRDefault="00ED0B02" w:rsidP="00511124">
            <w:pPr>
              <w:spacing w:line="240" w:lineRule="atLeast"/>
              <w:rPr>
                <w:lang w:val="fr-FR"/>
              </w:rPr>
            </w:pPr>
            <w:r>
              <w:rPr>
                <w:rFonts w:ascii="Verdana" w:hAnsi="Verdana" w:hint="eastAsia"/>
              </w:rPr>
              <w:t>String</w:t>
            </w:r>
          </w:p>
        </w:tc>
        <w:tc>
          <w:tcPr>
            <w:tcW w:w="850" w:type="dxa"/>
          </w:tcPr>
          <w:p w:rsidR="00ED0B02" w:rsidRDefault="00ED0B02" w:rsidP="00511124">
            <w:pPr>
              <w:spacing w:line="240" w:lineRule="atLeast"/>
              <w:rPr>
                <w:rFonts w:ascii="Arial" w:hAnsi="Arial"/>
                <w:kern w:val="0"/>
                <w:sz w:val="18"/>
                <w:szCs w:val="18"/>
                <w:lang w:val="fr-FR"/>
              </w:rPr>
            </w:pPr>
            <w:r>
              <w:rPr>
                <w:rFonts w:ascii="Verdana" w:hAnsi="Verdana" w:hint="eastAsia"/>
              </w:rPr>
              <w:t>40</w:t>
            </w:r>
          </w:p>
        </w:tc>
        <w:tc>
          <w:tcPr>
            <w:tcW w:w="3450" w:type="dxa"/>
          </w:tcPr>
          <w:p w:rsidR="00ED0B02" w:rsidRDefault="00ED0B02" w:rsidP="00ED0B02">
            <w:r>
              <w:rPr>
                <w:rFonts w:hint="eastAsia"/>
                <w:sz w:val="19"/>
                <w:szCs w:val="19"/>
                <w:lang w:val="en-GB"/>
              </w:rPr>
              <w:t>设备</w:t>
            </w:r>
            <w:r>
              <w:rPr>
                <w:rFonts w:hint="eastAsia"/>
                <w:sz w:val="19"/>
                <w:szCs w:val="19"/>
                <w:lang w:val="en-GB"/>
              </w:rPr>
              <w:t>ID</w:t>
            </w:r>
          </w:p>
        </w:tc>
      </w:tr>
      <w:tr w:rsidR="00ED0B02" w:rsidTr="00511124">
        <w:trPr>
          <w:jc w:val="center"/>
        </w:trPr>
        <w:tc>
          <w:tcPr>
            <w:tcW w:w="2378" w:type="dxa"/>
          </w:tcPr>
          <w:p w:rsidR="00ED0B02" w:rsidRDefault="00ED0B02" w:rsidP="00511124">
            <w:pPr>
              <w:pStyle w:val="TAL"/>
              <w:rPr>
                <w:rFonts w:ascii="Verdana" w:hAnsi="Verdana"/>
                <w:lang w:val="fr-FR" w:eastAsia="zh-CN"/>
              </w:rPr>
            </w:pPr>
            <w:r>
              <w:rPr>
                <w:rFonts w:ascii="Verdana" w:hAnsi="Verdana" w:hint="eastAsia"/>
                <w:lang w:val="fr-FR"/>
              </w:rPr>
              <w:t>devAuthCode</w:t>
            </w:r>
          </w:p>
        </w:tc>
        <w:tc>
          <w:tcPr>
            <w:tcW w:w="737" w:type="dxa"/>
          </w:tcPr>
          <w:p w:rsidR="00ED0B02" w:rsidRDefault="00ED0B02" w:rsidP="00511124">
            <w:pPr>
              <w:spacing w:line="240" w:lineRule="atLeast"/>
              <w:rPr>
                <w:rFonts w:ascii="Verdana" w:hAnsi="Verdana"/>
              </w:rPr>
            </w:pPr>
            <w:r>
              <w:rPr>
                <w:rFonts w:ascii="Verdana" w:hAnsi="Verdana" w:hint="eastAsia"/>
              </w:rPr>
              <w:t>M</w:t>
            </w:r>
          </w:p>
        </w:tc>
        <w:tc>
          <w:tcPr>
            <w:tcW w:w="1385" w:type="dxa"/>
          </w:tcPr>
          <w:p w:rsidR="00ED0B02" w:rsidRDefault="00ED0B02" w:rsidP="00511124">
            <w:pPr>
              <w:spacing w:line="240" w:lineRule="atLeast"/>
              <w:rPr>
                <w:rFonts w:ascii="Verdana" w:hAnsi="Verdana"/>
              </w:rPr>
            </w:pPr>
            <w:r>
              <w:rPr>
                <w:rFonts w:ascii="Verdana" w:hAnsi="Verdana" w:hint="eastAsia"/>
              </w:rPr>
              <w:t>String</w:t>
            </w:r>
          </w:p>
        </w:tc>
        <w:tc>
          <w:tcPr>
            <w:tcW w:w="850" w:type="dxa"/>
          </w:tcPr>
          <w:p w:rsidR="00ED0B02" w:rsidRDefault="00ED0B02" w:rsidP="00511124">
            <w:pPr>
              <w:spacing w:line="240" w:lineRule="atLeast"/>
              <w:rPr>
                <w:rFonts w:ascii="Verdana" w:hAnsi="Verdana"/>
              </w:rPr>
            </w:pPr>
            <w:r>
              <w:rPr>
                <w:rFonts w:ascii="Verdana" w:hAnsi="Verdana" w:hint="eastAsia"/>
              </w:rPr>
              <w:t>40</w:t>
            </w:r>
          </w:p>
        </w:tc>
        <w:tc>
          <w:tcPr>
            <w:tcW w:w="3450" w:type="dxa"/>
          </w:tcPr>
          <w:p w:rsidR="00ED0B02" w:rsidRDefault="00ED0B02" w:rsidP="00ED0B02">
            <w:pPr>
              <w:rPr>
                <w:sz w:val="19"/>
                <w:szCs w:val="19"/>
                <w:lang w:val="en-GB"/>
              </w:rPr>
            </w:pPr>
            <w:r>
              <w:rPr>
                <w:rFonts w:hint="eastAsia"/>
                <w:sz w:val="19"/>
                <w:szCs w:val="19"/>
                <w:lang w:val="en-GB"/>
              </w:rPr>
              <w:t>设备验证码</w:t>
            </w:r>
            <w:r>
              <w:rPr>
                <w:rFonts w:hint="eastAsia"/>
                <w:sz w:val="19"/>
                <w:szCs w:val="19"/>
                <w:lang w:val="en-GB"/>
              </w:rPr>
              <w:t>(</w:t>
            </w:r>
            <w:r>
              <w:rPr>
                <w:rFonts w:hint="eastAsia"/>
                <w:sz w:val="19"/>
                <w:szCs w:val="19"/>
                <w:lang w:val="en-GB"/>
              </w:rPr>
              <w:t>采用</w:t>
            </w:r>
            <w:r>
              <w:rPr>
                <w:rFonts w:hint="eastAsia"/>
                <w:sz w:val="19"/>
                <w:szCs w:val="19"/>
                <w:lang w:val="en-GB"/>
              </w:rPr>
              <w:t>AES128</w:t>
            </w:r>
            <w:r>
              <w:rPr>
                <w:rFonts w:hint="eastAsia"/>
                <w:sz w:val="19"/>
                <w:szCs w:val="19"/>
                <w:lang w:val="en-GB"/>
              </w:rPr>
              <w:t>加密</w:t>
            </w:r>
            <w:r>
              <w:rPr>
                <w:rFonts w:hint="eastAsia"/>
                <w:sz w:val="19"/>
                <w:szCs w:val="19"/>
                <w:lang w:val="en-GB"/>
              </w:rPr>
              <w:t>)</w:t>
            </w:r>
          </w:p>
        </w:tc>
      </w:tr>
      <w:tr w:rsidR="00DC3FBC" w:rsidTr="00511124">
        <w:trPr>
          <w:jc w:val="center"/>
        </w:trPr>
        <w:tc>
          <w:tcPr>
            <w:tcW w:w="2378" w:type="dxa"/>
          </w:tcPr>
          <w:p w:rsidR="00DC3FBC" w:rsidRDefault="00DC3FBC" w:rsidP="00DC3FBC">
            <w:pPr>
              <w:pStyle w:val="TAL"/>
              <w:rPr>
                <w:lang w:val="fr-FR" w:eastAsia="zh-CN"/>
              </w:rPr>
            </w:pPr>
            <w:r>
              <w:rPr>
                <w:rFonts w:hint="eastAsia"/>
                <w:lang w:val="fr-FR" w:eastAsia="zh-CN"/>
              </w:rPr>
              <w:t>authFlag</w:t>
            </w:r>
          </w:p>
        </w:tc>
        <w:tc>
          <w:tcPr>
            <w:tcW w:w="737" w:type="dxa"/>
          </w:tcPr>
          <w:p w:rsidR="00DC3FBC" w:rsidRDefault="00DC3FBC" w:rsidP="00511124">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1385" w:type="dxa"/>
          </w:tcPr>
          <w:p w:rsidR="00DC3FBC" w:rsidRDefault="005200E4" w:rsidP="00511124">
            <w:pPr>
              <w:spacing w:line="240" w:lineRule="atLeast"/>
              <w:rPr>
                <w:rFonts w:ascii="Arial" w:hAnsi="Arial"/>
                <w:kern w:val="0"/>
                <w:sz w:val="18"/>
                <w:szCs w:val="18"/>
                <w:lang w:val="fr-FR"/>
              </w:rPr>
            </w:pPr>
            <w:r>
              <w:rPr>
                <w:rFonts w:ascii="Arial" w:hAnsi="Arial"/>
                <w:kern w:val="0"/>
                <w:sz w:val="18"/>
                <w:szCs w:val="18"/>
                <w:lang w:val="fr-FR"/>
              </w:rPr>
              <w:t>Int</w:t>
            </w:r>
          </w:p>
        </w:tc>
        <w:tc>
          <w:tcPr>
            <w:tcW w:w="850" w:type="dxa"/>
          </w:tcPr>
          <w:p w:rsidR="00DC3FBC" w:rsidRDefault="00DC3FBC" w:rsidP="00511124">
            <w:pPr>
              <w:spacing w:line="240" w:lineRule="atLeast"/>
              <w:rPr>
                <w:rFonts w:ascii="Verdana" w:hAnsi="Verdana"/>
              </w:rPr>
            </w:pPr>
          </w:p>
        </w:tc>
        <w:tc>
          <w:tcPr>
            <w:tcW w:w="3450" w:type="dxa"/>
          </w:tcPr>
          <w:p w:rsidR="00DC3FBC" w:rsidRDefault="00DC3FBC" w:rsidP="00ED0B02">
            <w:pPr>
              <w:rPr>
                <w:rFonts w:ascii="Arial" w:hAnsi="Arial"/>
                <w:kern w:val="0"/>
                <w:sz w:val="18"/>
                <w:szCs w:val="18"/>
                <w:lang w:val="fr-FR"/>
              </w:rPr>
            </w:pPr>
            <w:r>
              <w:rPr>
                <w:rFonts w:ascii="Arial" w:hAnsi="Arial" w:hint="eastAsia"/>
                <w:kern w:val="0"/>
                <w:sz w:val="18"/>
                <w:szCs w:val="18"/>
                <w:lang w:val="fr-FR"/>
              </w:rPr>
              <w:t>认证标识</w:t>
            </w:r>
          </w:p>
          <w:p w:rsidR="00DC3FBC" w:rsidRDefault="00DC3FBC" w:rsidP="00ED0B02">
            <w:pPr>
              <w:rPr>
                <w:rFonts w:ascii="Arial" w:hAnsi="Arial"/>
                <w:kern w:val="0"/>
                <w:sz w:val="18"/>
                <w:szCs w:val="18"/>
                <w:lang w:val="fr-FR"/>
              </w:rPr>
            </w:pPr>
            <w:r>
              <w:rPr>
                <w:rFonts w:ascii="Arial" w:hAnsi="Arial" w:hint="eastAsia"/>
                <w:kern w:val="0"/>
                <w:sz w:val="18"/>
                <w:szCs w:val="18"/>
                <w:lang w:val="fr-FR"/>
              </w:rPr>
              <w:t xml:space="preserve">0 </w:t>
            </w:r>
            <w:r>
              <w:rPr>
                <w:rFonts w:ascii="Arial" w:hAnsi="Arial" w:hint="eastAsia"/>
                <w:kern w:val="0"/>
                <w:sz w:val="18"/>
                <w:szCs w:val="18"/>
                <w:lang w:val="fr-FR"/>
              </w:rPr>
              <w:t>只认证设备，不检查用户绑定关系（认证后不绑定用户）</w:t>
            </w:r>
          </w:p>
          <w:p w:rsidR="00DC3FBC" w:rsidRDefault="00DC3FBC" w:rsidP="00DC3FBC">
            <w:pPr>
              <w:rPr>
                <w:rFonts w:ascii="Arial" w:hAnsi="Arial"/>
                <w:kern w:val="0"/>
                <w:sz w:val="18"/>
                <w:szCs w:val="18"/>
                <w:lang w:val="fr-FR"/>
              </w:rPr>
            </w:pPr>
            <w:r>
              <w:rPr>
                <w:rFonts w:ascii="Arial" w:hAnsi="Arial" w:hint="eastAsia"/>
                <w:kern w:val="0"/>
                <w:sz w:val="18"/>
                <w:szCs w:val="18"/>
                <w:lang w:val="fr-FR"/>
              </w:rPr>
              <w:t xml:space="preserve">1 </w:t>
            </w:r>
            <w:r>
              <w:rPr>
                <w:rFonts w:ascii="Arial" w:hAnsi="Arial" w:hint="eastAsia"/>
                <w:kern w:val="0"/>
                <w:sz w:val="18"/>
                <w:szCs w:val="18"/>
                <w:lang w:val="fr-FR"/>
              </w:rPr>
              <w:t>认证设备和用户绑定关系（认证后，绑定用户</w:t>
            </w:r>
            <w:r w:rsidR="000A7F51">
              <w:rPr>
                <w:rFonts w:ascii="Arial" w:hAnsi="Arial" w:hint="eastAsia"/>
                <w:kern w:val="0"/>
                <w:sz w:val="18"/>
                <w:szCs w:val="18"/>
                <w:lang w:val="fr-FR"/>
              </w:rPr>
              <w:t> </w:t>
            </w:r>
            <w:r w:rsidR="000A7F51">
              <w:rPr>
                <w:rFonts w:ascii="Arial" w:hAnsi="Arial" w:hint="eastAsia"/>
                <w:kern w:val="0"/>
                <w:sz w:val="18"/>
                <w:szCs w:val="18"/>
                <w:lang w:val="fr-FR"/>
              </w:rPr>
              <w:t>；后续认证，检查是否是同一用户</w:t>
            </w:r>
            <w:r>
              <w:rPr>
                <w:rFonts w:ascii="Arial" w:hAnsi="Arial" w:hint="eastAsia"/>
                <w:kern w:val="0"/>
                <w:sz w:val="18"/>
                <w:szCs w:val="18"/>
                <w:lang w:val="fr-FR"/>
              </w:rPr>
              <w:t>）</w:t>
            </w:r>
          </w:p>
        </w:tc>
      </w:tr>
      <w:tr w:rsidR="00DC3FBC" w:rsidTr="00511124">
        <w:trPr>
          <w:jc w:val="center"/>
        </w:trPr>
        <w:tc>
          <w:tcPr>
            <w:tcW w:w="2378" w:type="dxa"/>
          </w:tcPr>
          <w:p w:rsidR="00DC3FBC" w:rsidRDefault="00DC3FBC" w:rsidP="00DC3FBC">
            <w:pPr>
              <w:pStyle w:val="TAL"/>
              <w:rPr>
                <w:lang w:val="fr-FR" w:eastAsia="zh-CN"/>
              </w:rPr>
            </w:pPr>
            <w:r>
              <w:rPr>
                <w:rFonts w:hint="eastAsia"/>
                <w:lang w:val="fr-FR" w:eastAsia="zh-CN"/>
              </w:rPr>
              <w:t>userID</w:t>
            </w:r>
          </w:p>
        </w:tc>
        <w:tc>
          <w:tcPr>
            <w:tcW w:w="737" w:type="dxa"/>
          </w:tcPr>
          <w:p w:rsidR="00DC3FBC" w:rsidRDefault="004D51E6" w:rsidP="00511124">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1385" w:type="dxa"/>
          </w:tcPr>
          <w:p w:rsidR="00DC3FBC" w:rsidRDefault="005200E4" w:rsidP="00511124">
            <w:pPr>
              <w:spacing w:line="240" w:lineRule="atLeast"/>
              <w:rPr>
                <w:rFonts w:ascii="Arial" w:hAnsi="Arial"/>
                <w:kern w:val="0"/>
                <w:sz w:val="18"/>
                <w:szCs w:val="18"/>
                <w:lang w:val="fr-FR"/>
              </w:rPr>
            </w:pPr>
            <w:r>
              <w:rPr>
                <w:rFonts w:ascii="Arial" w:hAnsi="Arial" w:hint="eastAsia"/>
                <w:kern w:val="0"/>
                <w:sz w:val="18"/>
                <w:szCs w:val="18"/>
                <w:lang w:val="fr-FR"/>
              </w:rPr>
              <w:t>Bigint</w:t>
            </w:r>
          </w:p>
        </w:tc>
        <w:tc>
          <w:tcPr>
            <w:tcW w:w="850" w:type="dxa"/>
          </w:tcPr>
          <w:p w:rsidR="00DC3FBC" w:rsidRDefault="00DC3FBC" w:rsidP="00511124">
            <w:pPr>
              <w:spacing w:line="240" w:lineRule="atLeast"/>
              <w:rPr>
                <w:rFonts w:ascii="Verdana" w:hAnsi="Verdana"/>
              </w:rPr>
            </w:pPr>
          </w:p>
        </w:tc>
        <w:tc>
          <w:tcPr>
            <w:tcW w:w="3450" w:type="dxa"/>
          </w:tcPr>
          <w:p w:rsidR="00EE208F" w:rsidRDefault="00DC3FBC" w:rsidP="00ED0B02">
            <w:pPr>
              <w:rPr>
                <w:rFonts w:ascii="Arial" w:hAnsi="Arial"/>
                <w:kern w:val="0"/>
                <w:sz w:val="18"/>
                <w:szCs w:val="18"/>
                <w:lang w:val="fr-FR"/>
              </w:rPr>
            </w:pPr>
            <w:r>
              <w:rPr>
                <w:rFonts w:ascii="Arial" w:hAnsi="Arial" w:hint="eastAsia"/>
                <w:kern w:val="0"/>
                <w:sz w:val="18"/>
                <w:szCs w:val="18"/>
                <w:lang w:val="fr-FR"/>
              </w:rPr>
              <w:t>用户</w:t>
            </w:r>
            <w:r>
              <w:rPr>
                <w:rFonts w:ascii="Arial" w:hAnsi="Arial" w:hint="eastAsia"/>
                <w:kern w:val="0"/>
                <w:sz w:val="18"/>
                <w:szCs w:val="18"/>
                <w:lang w:val="fr-FR"/>
              </w:rPr>
              <w:t>ID</w:t>
            </w:r>
            <w:r>
              <w:rPr>
                <w:rFonts w:ascii="Arial" w:hAnsi="Arial" w:hint="eastAsia"/>
                <w:kern w:val="0"/>
                <w:sz w:val="18"/>
                <w:szCs w:val="18"/>
                <w:lang w:val="fr-FR"/>
              </w:rPr>
              <w:t>（内部）</w:t>
            </w:r>
          </w:p>
          <w:p w:rsidR="00EE208F" w:rsidRDefault="00EE208F" w:rsidP="00ED0B02">
            <w:pPr>
              <w:rPr>
                <w:rFonts w:ascii="Arial" w:hAnsi="Arial"/>
                <w:kern w:val="0"/>
                <w:sz w:val="18"/>
                <w:szCs w:val="18"/>
                <w:lang w:val="fr-FR"/>
              </w:rPr>
            </w:pPr>
            <w:r>
              <w:rPr>
                <w:rFonts w:ascii="Arial" w:hAnsi="Arial" w:hint="eastAsia"/>
                <w:kern w:val="0"/>
                <w:sz w:val="18"/>
                <w:szCs w:val="18"/>
                <w:lang w:val="fr-FR"/>
              </w:rPr>
              <w:t>不绑定时，可填－</w:t>
            </w:r>
            <w:r>
              <w:rPr>
                <w:rFonts w:ascii="Arial" w:hAnsi="Arial" w:hint="eastAsia"/>
                <w:kern w:val="0"/>
                <w:sz w:val="18"/>
                <w:szCs w:val="18"/>
                <w:lang w:val="fr-FR"/>
              </w:rPr>
              <w:t>1</w:t>
            </w:r>
          </w:p>
        </w:tc>
      </w:tr>
    </w:tbl>
    <w:p w:rsidR="0087337E" w:rsidRDefault="0087337E" w:rsidP="0087337E">
      <w:pPr>
        <w:ind w:left="198"/>
      </w:pPr>
    </w:p>
    <w:p w:rsidR="0087337E" w:rsidRDefault="0087337E" w:rsidP="00407B6C">
      <w:pPr>
        <w:pStyle w:val="41"/>
      </w:pPr>
      <w:r>
        <w:rPr>
          <w:rFonts w:hint="eastAsia"/>
        </w:rPr>
        <w:t>返回值</w:t>
      </w:r>
      <w:r>
        <w:rPr>
          <w:rFonts w:hint="eastAsia"/>
          <w:lang w:val="fr-FR"/>
        </w:rPr>
        <w:t>HwDeviceAuthRsp</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1810"/>
        <w:gridCol w:w="709"/>
        <w:gridCol w:w="3166"/>
      </w:tblGrid>
      <w:tr w:rsidR="0087337E" w:rsidTr="00511124">
        <w:trPr>
          <w:jc w:val="center"/>
        </w:trPr>
        <w:tc>
          <w:tcPr>
            <w:tcW w:w="2378" w:type="dxa"/>
          </w:tcPr>
          <w:p w:rsidR="0087337E" w:rsidRDefault="0087337E" w:rsidP="00511124">
            <w:pPr>
              <w:pStyle w:val="TAH"/>
              <w:rPr>
                <w:rFonts w:ascii="Verdana" w:hAnsi="Verdana"/>
                <w:lang w:val="fr-FR" w:eastAsia="zh-CN"/>
              </w:rPr>
            </w:pPr>
            <w:r>
              <w:rPr>
                <w:rFonts w:ascii="Verdana" w:hAnsi="Verdana" w:hint="eastAsia"/>
                <w:lang w:val="fr-FR" w:eastAsia="zh-CN"/>
              </w:rPr>
              <w:t>参数名称</w:t>
            </w:r>
          </w:p>
        </w:tc>
        <w:tc>
          <w:tcPr>
            <w:tcW w:w="737" w:type="dxa"/>
          </w:tcPr>
          <w:p w:rsidR="0087337E" w:rsidRDefault="0087337E" w:rsidP="00511124">
            <w:pPr>
              <w:pStyle w:val="TAH"/>
              <w:rPr>
                <w:rFonts w:ascii="Verdana" w:hAnsi="Verdana"/>
                <w:lang w:val="fr-FR" w:eastAsia="zh-CN"/>
              </w:rPr>
            </w:pPr>
            <w:r>
              <w:rPr>
                <w:rFonts w:ascii="Verdana" w:hAnsi="Verdana" w:hint="eastAsia"/>
                <w:lang w:val="fr-FR" w:eastAsia="zh-CN"/>
              </w:rPr>
              <w:t>必须</w:t>
            </w:r>
          </w:p>
        </w:tc>
        <w:tc>
          <w:tcPr>
            <w:tcW w:w="1810" w:type="dxa"/>
          </w:tcPr>
          <w:p w:rsidR="0087337E" w:rsidRDefault="0087337E" w:rsidP="00511124">
            <w:pPr>
              <w:pStyle w:val="TAH"/>
              <w:rPr>
                <w:rFonts w:ascii="Verdana" w:hAnsi="Verdana"/>
                <w:lang w:val="fr-FR" w:eastAsia="zh-CN"/>
              </w:rPr>
            </w:pPr>
            <w:r>
              <w:rPr>
                <w:rFonts w:ascii="Verdana" w:hAnsi="Verdana" w:hint="eastAsia"/>
                <w:lang w:val="fr-FR" w:eastAsia="zh-CN"/>
              </w:rPr>
              <w:t>类型</w:t>
            </w:r>
          </w:p>
        </w:tc>
        <w:tc>
          <w:tcPr>
            <w:tcW w:w="709" w:type="dxa"/>
          </w:tcPr>
          <w:p w:rsidR="0087337E" w:rsidRDefault="0087337E" w:rsidP="00511124">
            <w:pPr>
              <w:pStyle w:val="TAH"/>
              <w:rPr>
                <w:rFonts w:ascii="Verdana" w:hAnsi="Verdana"/>
                <w:lang w:val="fr-FR" w:eastAsia="zh-CN"/>
              </w:rPr>
            </w:pPr>
            <w:r>
              <w:rPr>
                <w:rFonts w:ascii="Verdana" w:hAnsi="Verdana" w:hint="eastAsia"/>
                <w:lang w:val="fr-FR" w:eastAsia="zh-CN"/>
              </w:rPr>
              <w:t>长度</w:t>
            </w:r>
          </w:p>
        </w:tc>
        <w:tc>
          <w:tcPr>
            <w:tcW w:w="3166" w:type="dxa"/>
          </w:tcPr>
          <w:p w:rsidR="0087337E" w:rsidRDefault="0087337E" w:rsidP="00511124">
            <w:pPr>
              <w:pStyle w:val="TAH"/>
              <w:rPr>
                <w:rFonts w:ascii="Verdana" w:hAnsi="Verdana"/>
                <w:lang w:val="fr-FR" w:eastAsia="zh-CN"/>
              </w:rPr>
            </w:pPr>
            <w:r>
              <w:rPr>
                <w:rFonts w:ascii="Verdana" w:hAnsi="Verdana" w:hint="eastAsia"/>
                <w:lang w:val="fr-FR" w:eastAsia="zh-CN"/>
              </w:rPr>
              <w:t>描述信息</w:t>
            </w:r>
          </w:p>
        </w:tc>
      </w:tr>
      <w:tr w:rsidR="0087337E" w:rsidTr="00511124">
        <w:trPr>
          <w:jc w:val="center"/>
        </w:trPr>
        <w:tc>
          <w:tcPr>
            <w:tcW w:w="2378" w:type="dxa"/>
          </w:tcPr>
          <w:p w:rsidR="0087337E" w:rsidRPr="00E74491" w:rsidRDefault="0087337E" w:rsidP="00511124">
            <w:pPr>
              <w:pStyle w:val="TAL"/>
              <w:rPr>
                <w:lang w:val="fr-FR" w:eastAsia="zh-CN"/>
              </w:rPr>
            </w:pPr>
            <w:r w:rsidRPr="00E74491">
              <w:rPr>
                <w:rFonts w:hint="eastAsia"/>
                <w:lang w:val="fr-FR" w:eastAsia="zh-CN"/>
              </w:rPr>
              <w:t>v</w:t>
            </w:r>
            <w:r w:rsidRPr="00E74491">
              <w:rPr>
                <w:lang w:val="fr-FR" w:eastAsia="zh-CN"/>
              </w:rPr>
              <w:t>ersion</w:t>
            </w:r>
          </w:p>
        </w:tc>
        <w:tc>
          <w:tcPr>
            <w:tcW w:w="737" w:type="dxa"/>
          </w:tcPr>
          <w:p w:rsidR="0087337E" w:rsidRPr="00E74491" w:rsidRDefault="0087337E" w:rsidP="00511124">
            <w:pPr>
              <w:pStyle w:val="TAL"/>
              <w:rPr>
                <w:lang w:val="fr-FR" w:eastAsia="zh-CN"/>
              </w:rPr>
            </w:pPr>
            <w:r>
              <w:rPr>
                <w:rFonts w:hint="eastAsia"/>
                <w:lang w:val="fr-FR" w:eastAsia="zh-CN"/>
              </w:rPr>
              <w:t>M</w:t>
            </w:r>
          </w:p>
        </w:tc>
        <w:tc>
          <w:tcPr>
            <w:tcW w:w="1810" w:type="dxa"/>
          </w:tcPr>
          <w:p w:rsidR="0087337E" w:rsidRPr="00E74491" w:rsidRDefault="0087337E" w:rsidP="00511124">
            <w:pPr>
              <w:pStyle w:val="TAH"/>
              <w:ind w:left="62"/>
              <w:jc w:val="both"/>
              <w:rPr>
                <w:b w:val="0"/>
                <w:lang w:val="fr-FR" w:eastAsia="zh-CN"/>
              </w:rPr>
            </w:pPr>
            <w:r>
              <w:rPr>
                <w:rFonts w:hint="eastAsia"/>
                <w:b w:val="0"/>
                <w:lang w:val="fr-FR" w:eastAsia="zh-CN"/>
              </w:rPr>
              <w:t>String</w:t>
            </w:r>
          </w:p>
        </w:tc>
        <w:tc>
          <w:tcPr>
            <w:tcW w:w="709" w:type="dxa"/>
          </w:tcPr>
          <w:p w:rsidR="0087337E" w:rsidRPr="00E74491" w:rsidRDefault="0087337E" w:rsidP="00511124">
            <w:pPr>
              <w:rPr>
                <w:rFonts w:ascii="Arial" w:hAnsi="Arial"/>
                <w:kern w:val="0"/>
                <w:sz w:val="18"/>
                <w:szCs w:val="18"/>
                <w:lang w:val="fr-FR"/>
              </w:rPr>
            </w:pPr>
            <w:r w:rsidRPr="00E74491">
              <w:rPr>
                <w:rFonts w:ascii="Arial" w:hAnsi="Arial" w:hint="eastAsia"/>
                <w:kern w:val="0"/>
                <w:sz w:val="18"/>
                <w:szCs w:val="18"/>
                <w:lang w:val="fr-FR"/>
              </w:rPr>
              <w:t>5</w:t>
            </w:r>
          </w:p>
        </w:tc>
        <w:tc>
          <w:tcPr>
            <w:tcW w:w="3166" w:type="dxa"/>
          </w:tcPr>
          <w:p w:rsidR="0087337E" w:rsidRPr="00E74491" w:rsidRDefault="0087337E" w:rsidP="00511124">
            <w:pPr>
              <w:rPr>
                <w:rFonts w:ascii="Arial" w:hAnsi="Arial"/>
                <w:kern w:val="0"/>
                <w:sz w:val="18"/>
                <w:szCs w:val="18"/>
                <w:lang w:val="fr-FR"/>
              </w:rPr>
            </w:pPr>
            <w:r w:rsidRPr="00E74491">
              <w:rPr>
                <w:rFonts w:ascii="Arial" w:hAnsi="Arial" w:hint="eastAsia"/>
                <w:kern w:val="0"/>
                <w:sz w:val="18"/>
                <w:szCs w:val="18"/>
                <w:lang w:val="fr-FR"/>
              </w:rPr>
              <w:t>协议版本号</w:t>
            </w:r>
          </w:p>
        </w:tc>
      </w:tr>
      <w:tr w:rsidR="0087337E" w:rsidTr="00511124">
        <w:trPr>
          <w:jc w:val="center"/>
        </w:trPr>
        <w:tc>
          <w:tcPr>
            <w:tcW w:w="2378" w:type="dxa"/>
          </w:tcPr>
          <w:p w:rsidR="0087337E" w:rsidRPr="00E74491" w:rsidRDefault="0087337E" w:rsidP="00511124">
            <w:pPr>
              <w:pStyle w:val="TAL"/>
              <w:rPr>
                <w:lang w:val="fr-FR" w:eastAsia="zh-CN"/>
              </w:rPr>
            </w:pPr>
            <w:r>
              <w:rPr>
                <w:lang w:val="fr-FR" w:eastAsia="zh-CN"/>
              </w:rPr>
              <w:t>transactionID</w:t>
            </w:r>
          </w:p>
        </w:tc>
        <w:tc>
          <w:tcPr>
            <w:tcW w:w="737" w:type="dxa"/>
          </w:tcPr>
          <w:p w:rsidR="0087337E" w:rsidRPr="00E74491" w:rsidRDefault="0087337E" w:rsidP="00511124">
            <w:pPr>
              <w:pStyle w:val="TAL"/>
              <w:rPr>
                <w:lang w:val="fr-FR" w:eastAsia="zh-CN"/>
              </w:rPr>
            </w:pPr>
            <w:r>
              <w:rPr>
                <w:rFonts w:hint="eastAsia"/>
                <w:lang w:val="fr-FR" w:eastAsia="zh-CN"/>
              </w:rPr>
              <w:t>M</w:t>
            </w:r>
          </w:p>
        </w:tc>
        <w:tc>
          <w:tcPr>
            <w:tcW w:w="1810" w:type="dxa"/>
          </w:tcPr>
          <w:p w:rsidR="0087337E" w:rsidRPr="00E74491" w:rsidRDefault="0087337E" w:rsidP="00511124">
            <w:pPr>
              <w:pStyle w:val="TAH"/>
              <w:ind w:left="62"/>
              <w:jc w:val="both"/>
              <w:rPr>
                <w:b w:val="0"/>
                <w:lang w:val="fr-FR" w:eastAsia="zh-CN"/>
              </w:rPr>
            </w:pPr>
            <w:r>
              <w:rPr>
                <w:rFonts w:hint="eastAsia"/>
                <w:b w:val="0"/>
                <w:lang w:val="fr-FR" w:eastAsia="zh-CN"/>
              </w:rPr>
              <w:t>String</w:t>
            </w:r>
          </w:p>
        </w:tc>
        <w:tc>
          <w:tcPr>
            <w:tcW w:w="709" w:type="dxa"/>
          </w:tcPr>
          <w:p w:rsidR="0087337E" w:rsidRPr="00E74491" w:rsidRDefault="0087337E" w:rsidP="00511124">
            <w:pPr>
              <w:rPr>
                <w:rFonts w:ascii="Arial" w:hAnsi="Arial"/>
                <w:kern w:val="0"/>
                <w:sz w:val="18"/>
                <w:szCs w:val="18"/>
                <w:lang w:val="fr-FR"/>
              </w:rPr>
            </w:pPr>
            <w:r w:rsidRPr="00E74491">
              <w:rPr>
                <w:rFonts w:ascii="Arial" w:hAnsi="Arial" w:hint="eastAsia"/>
                <w:kern w:val="0"/>
                <w:sz w:val="18"/>
                <w:szCs w:val="18"/>
                <w:lang w:val="fr-FR"/>
              </w:rPr>
              <w:t>40</w:t>
            </w:r>
          </w:p>
        </w:tc>
        <w:tc>
          <w:tcPr>
            <w:tcW w:w="3166" w:type="dxa"/>
          </w:tcPr>
          <w:p w:rsidR="0087337E" w:rsidRPr="00E74491" w:rsidRDefault="0087337E" w:rsidP="00511124">
            <w:pPr>
              <w:rPr>
                <w:rFonts w:ascii="Arial" w:hAnsi="Arial"/>
                <w:kern w:val="0"/>
                <w:sz w:val="18"/>
                <w:szCs w:val="18"/>
                <w:lang w:val="fr-FR"/>
              </w:rPr>
            </w:pPr>
            <w:r w:rsidRPr="00E74491">
              <w:rPr>
                <w:rFonts w:ascii="Arial" w:hAnsi="Arial" w:hint="eastAsia"/>
                <w:kern w:val="0"/>
                <w:sz w:val="18"/>
                <w:szCs w:val="18"/>
                <w:lang w:val="fr-FR"/>
              </w:rPr>
              <w:t>消息标识</w:t>
            </w:r>
          </w:p>
        </w:tc>
      </w:tr>
      <w:tr w:rsidR="0087337E" w:rsidTr="00511124">
        <w:trPr>
          <w:jc w:val="center"/>
        </w:trPr>
        <w:tc>
          <w:tcPr>
            <w:tcW w:w="2378" w:type="dxa"/>
          </w:tcPr>
          <w:p w:rsidR="0087337E" w:rsidRPr="00C8364D" w:rsidRDefault="0087337E" w:rsidP="00511124">
            <w:pPr>
              <w:pStyle w:val="TAL"/>
              <w:rPr>
                <w:lang w:val="fr-FR" w:eastAsia="zh-CN"/>
              </w:rPr>
            </w:pPr>
            <w:r w:rsidRPr="00C8364D">
              <w:rPr>
                <w:rFonts w:hint="eastAsia"/>
                <w:lang w:val="fr-FR" w:eastAsia="zh-CN"/>
              </w:rPr>
              <w:t>traceFlag</w:t>
            </w:r>
          </w:p>
        </w:tc>
        <w:tc>
          <w:tcPr>
            <w:tcW w:w="737" w:type="dxa"/>
          </w:tcPr>
          <w:p w:rsidR="0087337E" w:rsidRPr="00C8364D" w:rsidRDefault="0087337E" w:rsidP="00511124">
            <w:pPr>
              <w:spacing w:line="240" w:lineRule="atLeast"/>
              <w:rPr>
                <w:rFonts w:ascii="Arial" w:hAnsi="Arial"/>
                <w:kern w:val="0"/>
                <w:sz w:val="18"/>
                <w:szCs w:val="18"/>
                <w:lang w:val="fr-FR"/>
              </w:rPr>
            </w:pPr>
            <w:r w:rsidRPr="00C8364D">
              <w:rPr>
                <w:rFonts w:ascii="Arial" w:hAnsi="Arial" w:hint="eastAsia"/>
                <w:kern w:val="0"/>
                <w:sz w:val="18"/>
                <w:szCs w:val="18"/>
                <w:lang w:val="fr-FR"/>
              </w:rPr>
              <w:t xml:space="preserve">O </w:t>
            </w:r>
          </w:p>
        </w:tc>
        <w:tc>
          <w:tcPr>
            <w:tcW w:w="1810" w:type="dxa"/>
          </w:tcPr>
          <w:p w:rsidR="0087337E" w:rsidRPr="00C8364D" w:rsidRDefault="0087337E" w:rsidP="00511124">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709" w:type="dxa"/>
          </w:tcPr>
          <w:p w:rsidR="0087337E" w:rsidRPr="00C8364D" w:rsidRDefault="0087337E" w:rsidP="00511124">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3166" w:type="dxa"/>
          </w:tcPr>
          <w:p w:rsidR="0087337E" w:rsidRPr="00C8364D" w:rsidRDefault="0087337E" w:rsidP="00511124">
            <w:pPr>
              <w:spacing w:line="240" w:lineRule="atLeast"/>
              <w:rPr>
                <w:rFonts w:ascii="Arial" w:hAnsi="Arial"/>
                <w:kern w:val="0"/>
                <w:sz w:val="18"/>
                <w:szCs w:val="18"/>
                <w:lang w:val="fr-FR"/>
              </w:rPr>
            </w:pPr>
            <w:r>
              <w:rPr>
                <w:rFonts w:ascii="Arial" w:hAnsi="Arial" w:hint="eastAsia"/>
                <w:kern w:val="0"/>
                <w:sz w:val="18"/>
                <w:szCs w:val="18"/>
                <w:lang w:val="fr-FR"/>
              </w:rPr>
              <w:t>跟踪标志</w:t>
            </w:r>
          </w:p>
        </w:tc>
      </w:tr>
      <w:tr w:rsidR="0087337E" w:rsidTr="00511124">
        <w:trPr>
          <w:jc w:val="center"/>
        </w:trPr>
        <w:tc>
          <w:tcPr>
            <w:tcW w:w="2378" w:type="dxa"/>
          </w:tcPr>
          <w:p w:rsidR="0087337E" w:rsidRPr="00C8364D" w:rsidRDefault="00ED0B02" w:rsidP="00ED0B02">
            <w:pPr>
              <w:pStyle w:val="TAL"/>
              <w:rPr>
                <w:lang w:val="fr-FR" w:eastAsia="zh-CN"/>
              </w:rPr>
            </w:pPr>
            <w:r>
              <w:rPr>
                <w:rFonts w:hint="eastAsia"/>
                <w:lang w:val="fr-FR" w:eastAsia="zh-CN"/>
              </w:rPr>
              <w:t>bindState</w:t>
            </w:r>
          </w:p>
        </w:tc>
        <w:tc>
          <w:tcPr>
            <w:tcW w:w="737" w:type="dxa"/>
          </w:tcPr>
          <w:p w:rsidR="0087337E" w:rsidRPr="00C8364D" w:rsidRDefault="00ED0B02" w:rsidP="00511124">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1810" w:type="dxa"/>
          </w:tcPr>
          <w:p w:rsidR="0087337E" w:rsidRDefault="005200E4" w:rsidP="00511124">
            <w:pPr>
              <w:spacing w:line="240" w:lineRule="atLeast"/>
              <w:rPr>
                <w:rFonts w:ascii="Arial" w:hAnsi="Arial"/>
                <w:kern w:val="0"/>
                <w:sz w:val="18"/>
                <w:szCs w:val="18"/>
                <w:lang w:val="fr-FR"/>
              </w:rPr>
            </w:pPr>
            <w:r>
              <w:rPr>
                <w:rFonts w:ascii="Arial" w:hAnsi="Arial"/>
                <w:kern w:val="0"/>
                <w:sz w:val="18"/>
                <w:szCs w:val="18"/>
                <w:lang w:val="fr-FR"/>
              </w:rPr>
              <w:t>Int</w:t>
            </w:r>
          </w:p>
        </w:tc>
        <w:tc>
          <w:tcPr>
            <w:tcW w:w="709" w:type="dxa"/>
          </w:tcPr>
          <w:p w:rsidR="0087337E" w:rsidRDefault="0087337E" w:rsidP="00511124">
            <w:pPr>
              <w:spacing w:line="240" w:lineRule="atLeast"/>
              <w:rPr>
                <w:rFonts w:ascii="Arial" w:hAnsi="Arial"/>
                <w:kern w:val="0"/>
                <w:sz w:val="18"/>
                <w:szCs w:val="18"/>
                <w:lang w:val="fr-FR"/>
              </w:rPr>
            </w:pPr>
          </w:p>
        </w:tc>
        <w:tc>
          <w:tcPr>
            <w:tcW w:w="3166" w:type="dxa"/>
          </w:tcPr>
          <w:p w:rsidR="0087337E" w:rsidRDefault="00ED0B02" w:rsidP="00511124">
            <w:pPr>
              <w:rPr>
                <w:rFonts w:ascii="Arial" w:hAnsi="Arial"/>
                <w:kern w:val="0"/>
                <w:sz w:val="18"/>
                <w:szCs w:val="18"/>
                <w:lang w:val="fr-FR"/>
              </w:rPr>
            </w:pPr>
            <w:r>
              <w:rPr>
                <w:rFonts w:ascii="Arial" w:hAnsi="Arial" w:hint="eastAsia"/>
                <w:kern w:val="0"/>
                <w:sz w:val="18"/>
                <w:szCs w:val="18"/>
                <w:lang w:val="fr-FR"/>
              </w:rPr>
              <w:t>状态</w:t>
            </w:r>
          </w:p>
          <w:p w:rsidR="00801C6F" w:rsidRDefault="00ED0B02" w:rsidP="00511124">
            <w:pPr>
              <w:rPr>
                <w:rFonts w:ascii="Arial" w:hAnsi="Arial"/>
                <w:kern w:val="0"/>
                <w:sz w:val="18"/>
                <w:szCs w:val="18"/>
                <w:lang w:val="fr-FR"/>
              </w:rPr>
            </w:pPr>
            <w:r>
              <w:rPr>
                <w:rFonts w:ascii="Arial" w:hAnsi="Arial" w:hint="eastAsia"/>
                <w:kern w:val="0"/>
                <w:sz w:val="18"/>
                <w:szCs w:val="18"/>
                <w:lang w:val="fr-FR"/>
              </w:rPr>
              <w:t xml:space="preserve">0 </w:t>
            </w:r>
            <w:r w:rsidR="00801C6F">
              <w:rPr>
                <w:rFonts w:ascii="Arial" w:hAnsi="Arial" w:hint="eastAsia"/>
                <w:kern w:val="0"/>
                <w:sz w:val="18"/>
                <w:szCs w:val="18"/>
                <w:lang w:val="fr-FR"/>
              </w:rPr>
              <w:t>未绑定</w:t>
            </w:r>
          </w:p>
          <w:p w:rsidR="00ED0B02" w:rsidRDefault="00801C6F" w:rsidP="00511124">
            <w:pPr>
              <w:rPr>
                <w:rFonts w:ascii="Arial" w:hAnsi="Arial"/>
                <w:kern w:val="0"/>
                <w:sz w:val="18"/>
                <w:szCs w:val="18"/>
                <w:lang w:val="fr-FR"/>
              </w:rPr>
            </w:pPr>
            <w:r>
              <w:rPr>
                <w:rFonts w:ascii="Arial" w:hAnsi="Arial" w:hint="eastAsia"/>
                <w:kern w:val="0"/>
                <w:sz w:val="18"/>
                <w:szCs w:val="18"/>
                <w:lang w:val="fr-FR"/>
              </w:rPr>
              <w:t>1</w:t>
            </w:r>
            <w:r w:rsidR="00ED0B02">
              <w:rPr>
                <w:rFonts w:ascii="Arial" w:hAnsi="Arial" w:hint="eastAsia"/>
                <w:kern w:val="0"/>
                <w:sz w:val="18"/>
                <w:szCs w:val="18"/>
                <w:lang w:val="fr-FR"/>
              </w:rPr>
              <w:t>首次认证通过绑定</w:t>
            </w:r>
          </w:p>
          <w:p w:rsidR="00ED0B02" w:rsidRDefault="00801C6F" w:rsidP="00ED0B02">
            <w:pPr>
              <w:rPr>
                <w:rFonts w:ascii="Arial" w:hAnsi="Arial"/>
                <w:kern w:val="0"/>
                <w:sz w:val="18"/>
                <w:szCs w:val="18"/>
                <w:lang w:val="fr-FR"/>
              </w:rPr>
            </w:pPr>
            <w:r>
              <w:rPr>
                <w:rFonts w:ascii="Arial" w:hAnsi="Arial" w:hint="eastAsia"/>
                <w:kern w:val="0"/>
                <w:sz w:val="18"/>
                <w:szCs w:val="18"/>
                <w:lang w:val="fr-FR"/>
              </w:rPr>
              <w:t>2</w:t>
            </w:r>
            <w:r w:rsidR="00ED0B02">
              <w:rPr>
                <w:rFonts w:ascii="Arial" w:hAnsi="Arial" w:hint="eastAsia"/>
                <w:kern w:val="0"/>
                <w:sz w:val="18"/>
                <w:szCs w:val="18"/>
                <w:lang w:val="fr-FR"/>
              </w:rPr>
              <w:t xml:space="preserve"> </w:t>
            </w:r>
            <w:r w:rsidR="00ED0B02">
              <w:rPr>
                <w:rFonts w:ascii="Arial" w:hAnsi="Arial" w:hint="eastAsia"/>
                <w:kern w:val="0"/>
                <w:sz w:val="18"/>
                <w:szCs w:val="18"/>
                <w:lang w:val="fr-FR"/>
              </w:rPr>
              <w:t>之前已认证绑定</w:t>
            </w:r>
          </w:p>
        </w:tc>
      </w:tr>
      <w:tr w:rsidR="00ED0B02" w:rsidTr="00511124">
        <w:trPr>
          <w:jc w:val="center"/>
        </w:trPr>
        <w:tc>
          <w:tcPr>
            <w:tcW w:w="2378" w:type="dxa"/>
          </w:tcPr>
          <w:p w:rsidR="00ED0B02" w:rsidRDefault="00ED0B02" w:rsidP="00ED0B02">
            <w:pPr>
              <w:pStyle w:val="TAL"/>
              <w:rPr>
                <w:lang w:val="fr-FR" w:eastAsia="zh-CN"/>
              </w:rPr>
            </w:pPr>
            <w:r>
              <w:rPr>
                <w:rFonts w:hint="eastAsia"/>
                <w:lang w:val="fr-FR" w:eastAsia="zh-CN"/>
              </w:rPr>
              <w:t>bindTime</w:t>
            </w:r>
          </w:p>
        </w:tc>
        <w:tc>
          <w:tcPr>
            <w:tcW w:w="737" w:type="dxa"/>
          </w:tcPr>
          <w:p w:rsidR="00ED0B02" w:rsidRDefault="002A3846" w:rsidP="00511124">
            <w:pPr>
              <w:spacing w:line="240" w:lineRule="atLeast"/>
              <w:rPr>
                <w:rFonts w:ascii="Arial" w:hAnsi="Arial"/>
                <w:kern w:val="0"/>
                <w:sz w:val="18"/>
                <w:szCs w:val="18"/>
                <w:lang w:val="fr-FR"/>
              </w:rPr>
            </w:pPr>
            <w:r>
              <w:rPr>
                <w:rFonts w:ascii="Arial" w:hAnsi="Arial" w:hint="eastAsia"/>
                <w:kern w:val="0"/>
                <w:sz w:val="18"/>
                <w:szCs w:val="18"/>
                <w:lang w:val="fr-FR"/>
              </w:rPr>
              <w:t>O</w:t>
            </w:r>
          </w:p>
        </w:tc>
        <w:tc>
          <w:tcPr>
            <w:tcW w:w="1810" w:type="dxa"/>
          </w:tcPr>
          <w:p w:rsidR="00ED0B02" w:rsidRDefault="00ED0B02" w:rsidP="00511124">
            <w:pPr>
              <w:spacing w:line="240" w:lineRule="atLeast"/>
              <w:rPr>
                <w:rFonts w:ascii="Arial" w:hAnsi="Arial"/>
                <w:kern w:val="0"/>
                <w:sz w:val="18"/>
                <w:szCs w:val="18"/>
                <w:lang w:val="fr-FR"/>
              </w:rPr>
            </w:pPr>
            <w:r>
              <w:rPr>
                <w:rFonts w:cs="Arial" w:hint="eastAsia"/>
                <w:color w:val="000000"/>
              </w:rPr>
              <w:t>String</w:t>
            </w:r>
          </w:p>
        </w:tc>
        <w:tc>
          <w:tcPr>
            <w:tcW w:w="709" w:type="dxa"/>
          </w:tcPr>
          <w:p w:rsidR="00ED0B02" w:rsidRDefault="00ED0B02" w:rsidP="00511124">
            <w:pPr>
              <w:spacing w:line="240" w:lineRule="atLeast"/>
              <w:rPr>
                <w:rFonts w:ascii="Arial" w:hAnsi="Arial"/>
                <w:kern w:val="0"/>
                <w:sz w:val="18"/>
                <w:szCs w:val="18"/>
                <w:lang w:val="fr-FR"/>
              </w:rPr>
            </w:pPr>
            <w:r>
              <w:rPr>
                <w:rFonts w:hint="eastAsia"/>
              </w:rPr>
              <w:t>26</w:t>
            </w:r>
          </w:p>
        </w:tc>
        <w:tc>
          <w:tcPr>
            <w:tcW w:w="3166" w:type="dxa"/>
          </w:tcPr>
          <w:p w:rsidR="00ED0B02" w:rsidRDefault="00ED0B02" w:rsidP="00ED0B02">
            <w:pPr>
              <w:spacing w:line="240" w:lineRule="atLeast"/>
              <w:rPr>
                <w:rFonts w:ascii="Arial" w:hAnsi="Arial"/>
                <w:kern w:val="0"/>
                <w:sz w:val="18"/>
                <w:szCs w:val="18"/>
                <w:lang w:val="fr-FR"/>
              </w:rPr>
            </w:pPr>
            <w:r>
              <w:rPr>
                <w:rFonts w:ascii="Arial" w:hAnsi="Arial" w:hint="eastAsia"/>
                <w:sz w:val="19"/>
                <w:szCs w:val="19"/>
                <w:lang w:val="en-GB"/>
              </w:rPr>
              <w:t>首次绑定时间</w:t>
            </w:r>
          </w:p>
        </w:tc>
      </w:tr>
      <w:tr w:rsidR="00DC3FBC" w:rsidTr="00511124">
        <w:trPr>
          <w:jc w:val="center"/>
        </w:trPr>
        <w:tc>
          <w:tcPr>
            <w:tcW w:w="2378" w:type="dxa"/>
          </w:tcPr>
          <w:p w:rsidR="00DC3FBC" w:rsidRDefault="00DC3FBC" w:rsidP="00ED0B02">
            <w:pPr>
              <w:pStyle w:val="TAL"/>
              <w:rPr>
                <w:lang w:val="fr-FR" w:eastAsia="zh-CN"/>
              </w:rPr>
            </w:pPr>
            <w:r>
              <w:rPr>
                <w:rFonts w:hint="eastAsia"/>
                <w:lang w:val="fr-FR" w:eastAsia="zh-CN"/>
              </w:rPr>
              <w:t>bindUserId</w:t>
            </w:r>
          </w:p>
        </w:tc>
        <w:tc>
          <w:tcPr>
            <w:tcW w:w="737" w:type="dxa"/>
          </w:tcPr>
          <w:p w:rsidR="00DC3FBC" w:rsidRDefault="002A3846" w:rsidP="00511124">
            <w:pPr>
              <w:spacing w:line="240" w:lineRule="atLeast"/>
              <w:rPr>
                <w:rFonts w:ascii="Arial" w:hAnsi="Arial"/>
                <w:kern w:val="0"/>
                <w:sz w:val="18"/>
                <w:szCs w:val="18"/>
                <w:lang w:val="fr-FR"/>
              </w:rPr>
            </w:pPr>
            <w:r>
              <w:rPr>
                <w:rFonts w:ascii="Arial" w:hAnsi="Arial" w:hint="eastAsia"/>
                <w:kern w:val="0"/>
                <w:sz w:val="18"/>
                <w:szCs w:val="18"/>
                <w:lang w:val="fr-FR"/>
              </w:rPr>
              <w:t>O</w:t>
            </w:r>
          </w:p>
        </w:tc>
        <w:tc>
          <w:tcPr>
            <w:tcW w:w="1810" w:type="dxa"/>
          </w:tcPr>
          <w:p w:rsidR="00DC3FBC" w:rsidRDefault="005200E4" w:rsidP="00511124">
            <w:pPr>
              <w:spacing w:line="240" w:lineRule="atLeast"/>
              <w:rPr>
                <w:rFonts w:cs="Arial"/>
                <w:color w:val="000000"/>
              </w:rPr>
            </w:pPr>
            <w:r>
              <w:rPr>
                <w:rFonts w:cs="Arial"/>
                <w:color w:val="000000"/>
              </w:rPr>
              <w:t>Bigint</w:t>
            </w:r>
          </w:p>
        </w:tc>
        <w:tc>
          <w:tcPr>
            <w:tcW w:w="709" w:type="dxa"/>
          </w:tcPr>
          <w:p w:rsidR="00DC3FBC" w:rsidRDefault="00DC3FBC" w:rsidP="00511124">
            <w:pPr>
              <w:spacing w:line="240" w:lineRule="atLeast"/>
            </w:pPr>
          </w:p>
        </w:tc>
        <w:tc>
          <w:tcPr>
            <w:tcW w:w="3166" w:type="dxa"/>
          </w:tcPr>
          <w:p w:rsidR="00DC3FBC" w:rsidRDefault="00DC3FBC" w:rsidP="00ED0B02">
            <w:pPr>
              <w:spacing w:line="240" w:lineRule="atLeast"/>
              <w:rPr>
                <w:rFonts w:ascii="Arial" w:hAnsi="Arial"/>
                <w:sz w:val="19"/>
                <w:szCs w:val="19"/>
                <w:lang w:val="en-GB"/>
              </w:rPr>
            </w:pPr>
            <w:r>
              <w:rPr>
                <w:rFonts w:ascii="Arial" w:hAnsi="Arial" w:hint="eastAsia"/>
                <w:sz w:val="19"/>
                <w:szCs w:val="19"/>
                <w:lang w:val="en-GB"/>
              </w:rPr>
              <w:t>绑定的用户</w:t>
            </w:r>
          </w:p>
          <w:p w:rsidR="00F75919" w:rsidRDefault="00F75919" w:rsidP="00ED0B02">
            <w:pPr>
              <w:spacing w:line="240" w:lineRule="atLeast"/>
              <w:rPr>
                <w:rFonts w:ascii="Arial" w:hAnsi="Arial"/>
                <w:sz w:val="19"/>
                <w:szCs w:val="19"/>
                <w:lang w:val="en-GB"/>
              </w:rPr>
            </w:pPr>
            <w:r>
              <w:rPr>
                <w:rFonts w:ascii="Arial" w:hAnsi="Arial" w:hint="eastAsia"/>
                <w:sz w:val="19"/>
                <w:szCs w:val="19"/>
                <w:lang w:val="en-GB"/>
              </w:rPr>
              <w:t>不存在绑定用户时，返回－</w:t>
            </w:r>
            <w:r>
              <w:rPr>
                <w:rFonts w:ascii="Arial" w:hAnsi="Arial" w:hint="eastAsia"/>
                <w:sz w:val="19"/>
                <w:szCs w:val="19"/>
                <w:lang w:val="en-GB"/>
              </w:rPr>
              <w:t>1</w:t>
            </w:r>
          </w:p>
        </w:tc>
      </w:tr>
    </w:tbl>
    <w:p w:rsidR="0087337E" w:rsidRDefault="0087337E" w:rsidP="0087337E">
      <w:pPr>
        <w:ind w:left="198"/>
      </w:pPr>
    </w:p>
    <w:p w:rsidR="0087337E" w:rsidRDefault="0087337E" w:rsidP="00407B6C">
      <w:pPr>
        <w:pStyle w:val="41"/>
      </w:pPr>
      <w:r>
        <w:rPr>
          <w:rFonts w:hint="eastAsia"/>
        </w:rPr>
        <w:t>异常信息</w:t>
      </w:r>
    </w:p>
    <w:p w:rsidR="0087337E" w:rsidRDefault="0087337E" w:rsidP="0087337E">
      <w:pPr>
        <w:pStyle w:val="a4"/>
        <w:ind w:firstLine="210"/>
      </w:pPr>
      <w:r>
        <w:rPr>
          <w:rFonts w:hint="eastAsia"/>
        </w:rPr>
        <w:t>失败则抛出异常</w:t>
      </w:r>
      <w:r>
        <w:rPr>
          <w:rFonts w:hint="eastAsia"/>
        </w:rPr>
        <w:t>CException</w:t>
      </w:r>
      <w:r>
        <w:rPr>
          <w:rFonts w:hint="eastAsia"/>
        </w:rPr>
        <w:t>，具体内容请参考异常码定义文档。</w:t>
      </w:r>
    </w:p>
    <w:p w:rsidR="0087337E" w:rsidRDefault="0087337E" w:rsidP="00407B6C">
      <w:pPr>
        <w:pStyle w:val="41"/>
      </w:pPr>
      <w:r>
        <w:rPr>
          <w:rFonts w:hint="eastAsia"/>
        </w:rPr>
        <w:t>Json</w:t>
      </w:r>
      <w:r>
        <w:rPr>
          <w:rFonts w:hint="eastAsia"/>
        </w:rPr>
        <w:t>接口登录认证信息说明</w:t>
      </w:r>
    </w:p>
    <w:p w:rsidR="0087337E" w:rsidRPr="003A63A1" w:rsidRDefault="0087337E" w:rsidP="0087337E">
      <w:r>
        <w:rPr>
          <w:rFonts w:hint="eastAsia"/>
        </w:rPr>
        <w:t xml:space="preserve">   Authorization</w:t>
      </w:r>
      <w:r>
        <w:rPr>
          <w:rFonts w:hint="eastAsia"/>
        </w:rPr>
        <w:t>中</w:t>
      </w:r>
      <w:r w:rsidR="00DF2D45">
        <w:rPr>
          <w:rFonts w:hint="eastAsia"/>
        </w:rPr>
        <w:t>无</w:t>
      </w:r>
      <w:r>
        <w:rPr>
          <w:rFonts w:hint="eastAsia"/>
        </w:rPr>
        <w:t>需登录认证信息。</w:t>
      </w:r>
    </w:p>
    <w:p w:rsidR="0087337E" w:rsidRDefault="0087337E" w:rsidP="0087337E">
      <w:pPr>
        <w:pStyle w:val="a4"/>
        <w:ind w:firstLine="210"/>
        <w:rPr>
          <w:lang w:val="fr-FR"/>
        </w:rPr>
      </w:pPr>
    </w:p>
    <w:p w:rsidR="0087337E" w:rsidRPr="0026055C" w:rsidRDefault="0087337E" w:rsidP="00407B6C">
      <w:pPr>
        <w:pStyle w:val="31"/>
        <w:rPr>
          <w:rStyle w:val="210"/>
          <w:lang w:val="fr-FR"/>
        </w:rPr>
      </w:pPr>
      <w:r w:rsidRPr="0026055C">
        <w:rPr>
          <w:rStyle w:val="210"/>
          <w:rFonts w:hint="eastAsia"/>
          <w:lang w:val="fr-FR"/>
        </w:rPr>
        <w:lastRenderedPageBreak/>
        <w:t>HTTP(s)</w:t>
      </w:r>
      <w:r>
        <w:rPr>
          <w:rStyle w:val="210"/>
          <w:rFonts w:hint="eastAsia"/>
        </w:rPr>
        <w:t>接口</w:t>
      </w:r>
    </w:p>
    <w:p w:rsidR="00AE7650" w:rsidRDefault="0087337E" w:rsidP="0087337E">
      <w:pPr>
        <w:ind w:left="198"/>
        <w:rPr>
          <w:b/>
        </w:rPr>
      </w:pPr>
      <w:r>
        <w:rPr>
          <w:rFonts w:hint="eastAsia"/>
          <w:b/>
        </w:rPr>
        <w:t>暂无</w:t>
      </w:r>
    </w:p>
    <w:p w:rsidR="00C70432" w:rsidRDefault="00C70432" w:rsidP="00C70432">
      <w:pPr>
        <w:pStyle w:val="21"/>
        <w:numPr>
          <w:ilvl w:val="1"/>
          <w:numId w:val="1"/>
        </w:numPr>
        <w:rPr>
          <w:lang w:val="fr-FR"/>
        </w:rPr>
      </w:pPr>
      <w:r>
        <w:rPr>
          <w:rStyle w:val="210"/>
          <w:rFonts w:hint="eastAsia"/>
        </w:rPr>
        <w:t>getDevAcctBySecret</w:t>
      </w:r>
      <w:r w:rsidR="00F66160">
        <w:rPr>
          <w:rStyle w:val="210"/>
          <w:rFonts w:hint="eastAsia"/>
        </w:rPr>
        <w:t>（仅</w:t>
      </w:r>
      <w:r w:rsidR="00F66160">
        <w:rPr>
          <w:rStyle w:val="210"/>
        </w:rPr>
        <w:t>M310</w:t>
      </w:r>
      <w:r w:rsidR="00F66160">
        <w:rPr>
          <w:rStyle w:val="210"/>
          <w:rFonts w:hint="eastAsia"/>
        </w:rPr>
        <w:t>使用）</w:t>
      </w:r>
    </w:p>
    <w:p w:rsidR="00C70432" w:rsidRPr="0079602E" w:rsidRDefault="00C70432" w:rsidP="00407B6C">
      <w:pPr>
        <w:pStyle w:val="31"/>
        <w:rPr>
          <w:lang w:val="fr-FR"/>
        </w:rPr>
      </w:pPr>
      <w:r>
        <w:rPr>
          <w:rStyle w:val="210"/>
          <w:rFonts w:hint="eastAsia"/>
          <w:lang w:val="fr-FR"/>
        </w:rPr>
        <w:t>JSON</w:t>
      </w:r>
      <w:r>
        <w:rPr>
          <w:rStyle w:val="210"/>
          <w:rFonts w:hint="eastAsia"/>
          <w:lang w:val="fr-FR"/>
        </w:rPr>
        <w:t>接口</w:t>
      </w:r>
    </w:p>
    <w:p w:rsidR="00C70432" w:rsidRPr="0079602E" w:rsidRDefault="00C70432" w:rsidP="00407B6C">
      <w:pPr>
        <w:pStyle w:val="41"/>
        <w:rPr>
          <w:lang w:val="fr-FR"/>
        </w:rPr>
      </w:pPr>
      <w:r>
        <w:rPr>
          <w:rFonts w:hint="eastAsia"/>
        </w:rPr>
        <w:t>描述</w:t>
      </w:r>
    </w:p>
    <w:p w:rsidR="00C70432" w:rsidRDefault="00C70432" w:rsidP="00C70432">
      <w:pPr>
        <w:ind w:firstLine="420"/>
        <w:jc w:val="left"/>
        <w:rPr>
          <w:lang w:val="fr-FR"/>
        </w:rPr>
      </w:pPr>
      <w:r>
        <w:rPr>
          <w:rFonts w:hint="eastAsia"/>
        </w:rPr>
        <w:t>通过终端预置密钥获取设备绑定的自动分配帐号</w:t>
      </w:r>
      <w:r>
        <w:rPr>
          <w:rFonts w:hint="eastAsia"/>
          <w:lang w:val="fr-FR"/>
        </w:rPr>
        <w:t>。</w:t>
      </w:r>
    </w:p>
    <w:p w:rsidR="00C70432" w:rsidRDefault="00C70432" w:rsidP="00AE5FEE">
      <w:pPr>
        <w:ind w:left="180" w:firstLine="240"/>
        <w:rPr>
          <w:lang w:val="fr-FR"/>
        </w:rPr>
      </w:pPr>
      <w:r>
        <w:rPr>
          <w:rFonts w:hint="eastAsia"/>
        </w:rPr>
        <w:t>本接口是另一种形式的认证，为防止验证码暴力破解，规则与</w:t>
      </w:r>
      <w:r>
        <w:rPr>
          <w:rFonts w:hint="eastAsia"/>
        </w:rPr>
        <w:t>userLoginAuth</w:t>
      </w:r>
      <w:r>
        <w:rPr>
          <w:rFonts w:hint="eastAsia"/>
        </w:rPr>
        <w:t>类似考虑，只是增加预置密钥认证类型标识。</w:t>
      </w:r>
      <w:r>
        <w:rPr>
          <w:rFonts w:hint="eastAsia"/>
          <w:lang w:val="fr-FR"/>
        </w:rPr>
        <w:t>本接口要求：</w:t>
      </w:r>
    </w:p>
    <w:p w:rsidR="00ED114B" w:rsidRDefault="00C70432">
      <w:pPr>
        <w:pStyle w:val="affffff9"/>
        <w:numPr>
          <w:ilvl w:val="0"/>
          <w:numId w:val="47"/>
        </w:numPr>
        <w:ind w:firstLineChars="0"/>
        <w:rPr>
          <w:lang w:val="fr-FR"/>
        </w:rPr>
      </w:pPr>
      <w:r>
        <w:rPr>
          <w:rFonts w:hint="eastAsia"/>
          <w:lang w:val="fr-FR"/>
        </w:rPr>
        <w:t>返回</w:t>
      </w:r>
      <w:r w:rsidRPr="00A8577C">
        <w:rPr>
          <w:rFonts w:hint="eastAsia"/>
          <w:lang w:val="fr-FR"/>
        </w:rPr>
        <w:t>帐号必须为自动分配的邮箱帐号；</w:t>
      </w:r>
    </w:p>
    <w:p w:rsidR="00ED114B" w:rsidRDefault="003B5D8A">
      <w:pPr>
        <w:pStyle w:val="affffff9"/>
        <w:numPr>
          <w:ilvl w:val="0"/>
          <w:numId w:val="47"/>
        </w:numPr>
        <w:ind w:firstLineChars="0"/>
        <w:rPr>
          <w:lang w:val="fr-FR"/>
        </w:rPr>
      </w:pPr>
      <w:r>
        <w:rPr>
          <w:rFonts w:hint="eastAsia"/>
          <w:lang w:val="fr-FR"/>
        </w:rPr>
        <w:t>UP</w:t>
      </w:r>
      <w:r>
        <w:rPr>
          <w:rFonts w:hint="eastAsia"/>
          <w:lang w:val="fr-FR"/>
        </w:rPr>
        <w:t>设备表绑定了该帐号。</w:t>
      </w:r>
    </w:p>
    <w:p w:rsidR="00ED114B" w:rsidRDefault="00C70432">
      <w:pPr>
        <w:pStyle w:val="affffff9"/>
        <w:numPr>
          <w:ilvl w:val="0"/>
          <w:numId w:val="47"/>
        </w:numPr>
        <w:ind w:firstLineChars="0"/>
        <w:rPr>
          <w:lang w:val="fr-FR"/>
        </w:rPr>
      </w:pPr>
      <w:r>
        <w:rPr>
          <w:rFonts w:hint="eastAsia"/>
          <w:lang w:val="fr-FR"/>
        </w:rPr>
        <w:t>与</w:t>
      </w:r>
      <w:r>
        <w:rPr>
          <w:rFonts w:hint="eastAsia"/>
          <w:lang w:val="fr-FR"/>
        </w:rPr>
        <w:t>UP</w:t>
      </w:r>
      <w:r>
        <w:rPr>
          <w:rFonts w:hint="eastAsia"/>
          <w:lang w:val="fr-FR"/>
        </w:rPr>
        <w:t>保存的设备对应预制密钥验证通过。</w:t>
      </w:r>
    </w:p>
    <w:p w:rsidR="00C70432" w:rsidRDefault="00C70432" w:rsidP="00407B6C">
      <w:pPr>
        <w:pStyle w:val="41"/>
        <w:rPr>
          <w:lang w:val="fr-FR"/>
        </w:rPr>
      </w:pPr>
      <w:r>
        <w:rPr>
          <w:lang w:val="fr-FR"/>
        </w:rPr>
        <w:t xml:space="preserve">API </w:t>
      </w:r>
      <w:r>
        <w:rPr>
          <w:rFonts w:hint="eastAsia"/>
        </w:rPr>
        <w:t>原型</w:t>
      </w:r>
    </w:p>
    <w:p w:rsidR="00C70432" w:rsidRPr="00172B1E" w:rsidRDefault="00C70432" w:rsidP="00C70432">
      <w:pPr>
        <w:rPr>
          <w:lang w:val="fr-FR"/>
        </w:rPr>
      </w:pPr>
      <w:r>
        <w:rPr>
          <w:rFonts w:hint="eastAsia"/>
          <w:lang w:val="fr-FR"/>
        </w:rPr>
        <w:t xml:space="preserve">GetDevAcctBySecretRsp </w:t>
      </w:r>
      <w:r w:rsidRPr="005D449C">
        <w:rPr>
          <w:rFonts w:ascii="Verdana" w:hAnsi="Verdana" w:hint="eastAsia"/>
          <w:lang w:val="fr-FR"/>
        </w:rPr>
        <w:t>void</w:t>
      </w:r>
      <w:r w:rsidRPr="005D449C">
        <w:rPr>
          <w:rFonts w:hint="eastAsia"/>
          <w:lang w:val="fr-FR"/>
        </w:rPr>
        <w:t xml:space="preserve"> </w:t>
      </w:r>
      <w:r>
        <w:rPr>
          <w:rFonts w:hint="eastAsia"/>
          <w:lang w:val="fr-FR"/>
        </w:rPr>
        <w:t>getDevAcctBySecret</w:t>
      </w:r>
      <w:r w:rsidRPr="005D449C">
        <w:rPr>
          <w:lang w:val="fr-FR"/>
        </w:rPr>
        <w:t>(</w:t>
      </w:r>
      <w:r>
        <w:rPr>
          <w:rFonts w:hint="eastAsia"/>
          <w:lang w:val="fr-FR"/>
        </w:rPr>
        <w:t>GetDevAcctBySecretReq getDevAcctBySecretReq</w:t>
      </w:r>
      <w:r w:rsidRPr="005D449C">
        <w:rPr>
          <w:lang w:val="fr-FR"/>
        </w:rPr>
        <w:t>)</w:t>
      </w:r>
      <w:r w:rsidRPr="005D449C">
        <w:rPr>
          <w:rFonts w:hint="eastAsia"/>
          <w:lang w:val="fr-FR"/>
        </w:rPr>
        <w:t xml:space="preserve"> throws </w:t>
      </w:r>
      <w:r>
        <w:rPr>
          <w:rFonts w:hint="eastAsia"/>
          <w:lang w:val="fr-FR"/>
        </w:rPr>
        <w:t>CException</w:t>
      </w:r>
    </w:p>
    <w:p w:rsidR="00C70432" w:rsidRDefault="00C70432" w:rsidP="00407B6C">
      <w:pPr>
        <w:pStyle w:val="41"/>
      </w:pPr>
      <w:r>
        <w:rPr>
          <w:rFonts w:hint="eastAsia"/>
        </w:rPr>
        <w:t>输入参数</w:t>
      </w:r>
    </w:p>
    <w:p w:rsidR="00C70432" w:rsidRPr="00F542DD" w:rsidRDefault="00C70432" w:rsidP="00C70432">
      <w:pPr>
        <w:pStyle w:val="a4"/>
        <w:ind w:firstLine="210"/>
      </w:pPr>
      <w:r>
        <w:rPr>
          <w:rFonts w:hint="eastAsia"/>
          <w:lang w:val="fr-FR"/>
        </w:rPr>
        <w:t>GetDevAcctBySecretReq</w:t>
      </w:r>
      <w:r>
        <w:rPr>
          <w:rFonts w:hint="eastAsia"/>
          <w:lang w:val="fr-FR"/>
        </w:rPr>
        <w:t>定义如下：</w:t>
      </w:r>
    </w:p>
    <w:tbl>
      <w:tblPr>
        <w:tblW w:w="993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08"/>
        <w:gridCol w:w="850"/>
        <w:gridCol w:w="1276"/>
        <w:gridCol w:w="709"/>
        <w:gridCol w:w="5187"/>
      </w:tblGrid>
      <w:tr w:rsidR="00C70432" w:rsidTr="00186033">
        <w:trPr>
          <w:jc w:val="center"/>
        </w:trPr>
        <w:tc>
          <w:tcPr>
            <w:tcW w:w="1908" w:type="dxa"/>
          </w:tcPr>
          <w:p w:rsidR="00C70432" w:rsidRDefault="00C70432" w:rsidP="00186033">
            <w:pPr>
              <w:pStyle w:val="TAH"/>
              <w:rPr>
                <w:rFonts w:ascii="Verdana" w:hAnsi="Verdana"/>
                <w:lang w:val="fr-FR" w:eastAsia="zh-CN"/>
              </w:rPr>
            </w:pPr>
            <w:r>
              <w:rPr>
                <w:rFonts w:ascii="Verdana" w:hAnsi="Verdana" w:hint="eastAsia"/>
                <w:lang w:val="fr-FR" w:eastAsia="zh-CN"/>
              </w:rPr>
              <w:lastRenderedPageBreak/>
              <w:t>参数名称</w:t>
            </w:r>
          </w:p>
        </w:tc>
        <w:tc>
          <w:tcPr>
            <w:tcW w:w="850" w:type="dxa"/>
          </w:tcPr>
          <w:p w:rsidR="00C70432" w:rsidRDefault="00C70432" w:rsidP="00186033">
            <w:pPr>
              <w:pStyle w:val="TAH"/>
              <w:rPr>
                <w:rFonts w:ascii="Verdana" w:hAnsi="Verdana"/>
                <w:lang w:val="fr-FR" w:eastAsia="zh-CN"/>
              </w:rPr>
            </w:pPr>
            <w:r>
              <w:rPr>
                <w:rFonts w:ascii="Verdana" w:hAnsi="Verdana" w:hint="eastAsia"/>
                <w:lang w:val="fr-FR" w:eastAsia="zh-CN"/>
              </w:rPr>
              <w:t>必须</w:t>
            </w:r>
          </w:p>
        </w:tc>
        <w:tc>
          <w:tcPr>
            <w:tcW w:w="1276" w:type="dxa"/>
          </w:tcPr>
          <w:p w:rsidR="00C70432" w:rsidRDefault="00C70432" w:rsidP="00186033">
            <w:pPr>
              <w:pStyle w:val="TAH"/>
              <w:rPr>
                <w:rFonts w:ascii="Verdana" w:hAnsi="Verdana"/>
                <w:lang w:val="fr-FR" w:eastAsia="zh-CN"/>
              </w:rPr>
            </w:pPr>
            <w:r>
              <w:rPr>
                <w:rFonts w:ascii="Verdana" w:hAnsi="Verdana" w:hint="eastAsia"/>
                <w:lang w:val="fr-FR" w:eastAsia="zh-CN"/>
              </w:rPr>
              <w:t>类型</w:t>
            </w:r>
          </w:p>
        </w:tc>
        <w:tc>
          <w:tcPr>
            <w:tcW w:w="709" w:type="dxa"/>
          </w:tcPr>
          <w:p w:rsidR="00C70432" w:rsidRDefault="00C70432" w:rsidP="00186033">
            <w:pPr>
              <w:pStyle w:val="TAH"/>
              <w:rPr>
                <w:rFonts w:ascii="Verdana" w:hAnsi="Verdana"/>
                <w:lang w:val="fr-FR" w:eastAsia="zh-CN"/>
              </w:rPr>
            </w:pPr>
            <w:r>
              <w:rPr>
                <w:rFonts w:ascii="Verdana" w:hAnsi="Verdana" w:hint="eastAsia"/>
                <w:lang w:val="fr-FR" w:eastAsia="zh-CN"/>
              </w:rPr>
              <w:t>长度</w:t>
            </w:r>
          </w:p>
        </w:tc>
        <w:tc>
          <w:tcPr>
            <w:tcW w:w="5187" w:type="dxa"/>
          </w:tcPr>
          <w:p w:rsidR="00C70432" w:rsidRDefault="00C70432" w:rsidP="00186033">
            <w:pPr>
              <w:pStyle w:val="TAH"/>
              <w:rPr>
                <w:rFonts w:ascii="Verdana" w:hAnsi="Verdana"/>
                <w:lang w:val="fr-FR" w:eastAsia="zh-CN"/>
              </w:rPr>
            </w:pPr>
            <w:r>
              <w:rPr>
                <w:rFonts w:ascii="Verdana" w:hAnsi="Verdana" w:hint="eastAsia"/>
                <w:lang w:val="fr-FR" w:eastAsia="zh-CN"/>
              </w:rPr>
              <w:t>描述信息</w:t>
            </w:r>
          </w:p>
        </w:tc>
      </w:tr>
      <w:tr w:rsidR="00C70432" w:rsidTr="00186033">
        <w:trPr>
          <w:jc w:val="center"/>
        </w:trPr>
        <w:tc>
          <w:tcPr>
            <w:tcW w:w="1908" w:type="dxa"/>
          </w:tcPr>
          <w:p w:rsidR="00C70432" w:rsidRPr="00CB0D33" w:rsidRDefault="00C70432" w:rsidP="00186033">
            <w:pPr>
              <w:pStyle w:val="TAL"/>
              <w:rPr>
                <w:rFonts w:asciiTheme="minorEastAsia" w:eastAsiaTheme="minorEastAsia" w:hAnsiTheme="minorEastAsia"/>
                <w:lang w:val="fr-FR" w:eastAsia="zh-CN"/>
              </w:rPr>
            </w:pPr>
            <w:r w:rsidRPr="00CB0D33">
              <w:rPr>
                <w:rFonts w:asciiTheme="minorEastAsia" w:eastAsiaTheme="minorEastAsia" w:hAnsiTheme="minorEastAsia" w:hint="eastAsia"/>
                <w:lang w:eastAsia="zh-CN"/>
              </w:rPr>
              <w:t>v</w:t>
            </w:r>
            <w:r w:rsidRPr="00CB0D33">
              <w:rPr>
                <w:rFonts w:asciiTheme="minorEastAsia" w:eastAsiaTheme="minorEastAsia" w:hAnsiTheme="minorEastAsia"/>
              </w:rPr>
              <w:t>ersion</w:t>
            </w:r>
          </w:p>
        </w:tc>
        <w:tc>
          <w:tcPr>
            <w:tcW w:w="850" w:type="dxa"/>
          </w:tcPr>
          <w:p w:rsidR="00C70432" w:rsidRPr="00CB0D33" w:rsidRDefault="00C70432" w:rsidP="00186033">
            <w:pPr>
              <w:pStyle w:val="TAL"/>
              <w:rPr>
                <w:rFonts w:asciiTheme="minorEastAsia" w:eastAsiaTheme="minorEastAsia" w:hAnsiTheme="minorEastAsia"/>
                <w:lang w:eastAsia="zh-CN"/>
              </w:rPr>
            </w:pPr>
            <w:r w:rsidRPr="00CB0D33">
              <w:rPr>
                <w:rFonts w:asciiTheme="minorEastAsia" w:eastAsiaTheme="minorEastAsia" w:hAnsiTheme="minorEastAsia" w:hint="eastAsia"/>
                <w:lang w:val="fr-FR" w:eastAsia="zh-CN"/>
              </w:rPr>
              <w:t>M</w:t>
            </w:r>
          </w:p>
        </w:tc>
        <w:tc>
          <w:tcPr>
            <w:tcW w:w="1276" w:type="dxa"/>
          </w:tcPr>
          <w:p w:rsidR="00C70432" w:rsidRPr="00CB0D33" w:rsidRDefault="00C70432" w:rsidP="00186033">
            <w:pPr>
              <w:pStyle w:val="TAH"/>
              <w:jc w:val="both"/>
              <w:rPr>
                <w:rFonts w:asciiTheme="minorEastAsia" w:eastAsiaTheme="minorEastAsia" w:hAnsiTheme="minorEastAsia"/>
                <w:b w:val="0"/>
                <w:lang w:val="fr-FR" w:eastAsia="zh-CN"/>
              </w:rPr>
            </w:pPr>
            <w:r w:rsidRPr="00CB0D33">
              <w:rPr>
                <w:rFonts w:asciiTheme="minorEastAsia" w:eastAsiaTheme="minorEastAsia" w:hAnsiTheme="minorEastAsia" w:hint="eastAsia"/>
                <w:b w:val="0"/>
                <w:lang w:val="fr-FR" w:eastAsia="zh-CN"/>
              </w:rPr>
              <w:t>String</w:t>
            </w:r>
          </w:p>
        </w:tc>
        <w:tc>
          <w:tcPr>
            <w:tcW w:w="709" w:type="dxa"/>
          </w:tcPr>
          <w:p w:rsidR="00C70432" w:rsidRPr="00CB0D33" w:rsidRDefault="00C70432" w:rsidP="00186033">
            <w:pPr>
              <w:rPr>
                <w:rFonts w:asciiTheme="minorEastAsia" w:eastAsiaTheme="minorEastAsia" w:hAnsiTheme="minorEastAsia"/>
                <w:sz w:val="18"/>
                <w:szCs w:val="18"/>
                <w:lang w:val="fr-FR"/>
              </w:rPr>
            </w:pPr>
            <w:r w:rsidRPr="00CB0D33">
              <w:rPr>
                <w:rFonts w:asciiTheme="minorEastAsia" w:eastAsiaTheme="minorEastAsia" w:hAnsiTheme="minorEastAsia" w:hint="eastAsia"/>
                <w:sz w:val="18"/>
                <w:szCs w:val="18"/>
                <w:lang w:val="fr-FR"/>
              </w:rPr>
              <w:t>5</w:t>
            </w:r>
          </w:p>
        </w:tc>
        <w:tc>
          <w:tcPr>
            <w:tcW w:w="5187" w:type="dxa"/>
          </w:tcPr>
          <w:p w:rsidR="00C70432" w:rsidRPr="00CB0D33" w:rsidRDefault="00C70432" w:rsidP="00186033">
            <w:pPr>
              <w:rPr>
                <w:rFonts w:asciiTheme="minorEastAsia" w:eastAsiaTheme="minorEastAsia" w:hAnsiTheme="minorEastAsia"/>
                <w:sz w:val="18"/>
                <w:szCs w:val="18"/>
                <w:lang w:val="en-GB"/>
              </w:rPr>
            </w:pPr>
            <w:r w:rsidRPr="00CB0D33">
              <w:rPr>
                <w:rFonts w:asciiTheme="minorEastAsia" w:eastAsiaTheme="minorEastAsia" w:hAnsiTheme="minorEastAsia" w:hint="eastAsia"/>
                <w:sz w:val="18"/>
                <w:szCs w:val="18"/>
                <w:lang w:val="en-GB"/>
              </w:rPr>
              <w:t>协议版本号；当前版本为：01.01</w:t>
            </w:r>
          </w:p>
        </w:tc>
      </w:tr>
      <w:tr w:rsidR="00C70432" w:rsidTr="00186033">
        <w:trPr>
          <w:jc w:val="center"/>
        </w:trPr>
        <w:tc>
          <w:tcPr>
            <w:tcW w:w="1908" w:type="dxa"/>
          </w:tcPr>
          <w:p w:rsidR="00C70432" w:rsidRPr="00CB0D33" w:rsidRDefault="00C70432" w:rsidP="00186033">
            <w:pPr>
              <w:pStyle w:val="TAL"/>
              <w:rPr>
                <w:rFonts w:asciiTheme="minorEastAsia" w:eastAsiaTheme="minorEastAsia" w:hAnsiTheme="minorEastAsia"/>
                <w:lang w:val="fr-FR" w:eastAsia="zh-CN"/>
              </w:rPr>
            </w:pPr>
            <w:r w:rsidRPr="00CB0D33">
              <w:rPr>
                <w:rFonts w:asciiTheme="minorEastAsia" w:eastAsiaTheme="minorEastAsia" w:hAnsiTheme="minorEastAsia"/>
                <w:lang w:val="fr-FR"/>
              </w:rPr>
              <w:t>transactionID</w:t>
            </w:r>
          </w:p>
        </w:tc>
        <w:tc>
          <w:tcPr>
            <w:tcW w:w="850" w:type="dxa"/>
          </w:tcPr>
          <w:p w:rsidR="00C70432" w:rsidRPr="00CB0D33" w:rsidRDefault="00C70432" w:rsidP="00186033">
            <w:pPr>
              <w:pStyle w:val="TAL"/>
              <w:rPr>
                <w:rFonts w:asciiTheme="minorEastAsia" w:eastAsiaTheme="minorEastAsia" w:hAnsiTheme="minorEastAsia"/>
                <w:lang w:eastAsia="zh-CN"/>
              </w:rPr>
            </w:pPr>
            <w:r w:rsidRPr="00CB0D33">
              <w:rPr>
                <w:rFonts w:asciiTheme="minorEastAsia" w:eastAsiaTheme="minorEastAsia" w:hAnsiTheme="minorEastAsia" w:hint="eastAsia"/>
                <w:lang w:val="fr-FR" w:eastAsia="zh-CN"/>
              </w:rPr>
              <w:t>M</w:t>
            </w:r>
          </w:p>
        </w:tc>
        <w:tc>
          <w:tcPr>
            <w:tcW w:w="1276" w:type="dxa"/>
          </w:tcPr>
          <w:p w:rsidR="00C70432" w:rsidRPr="00CB0D33" w:rsidRDefault="00C70432" w:rsidP="00186033">
            <w:pPr>
              <w:pStyle w:val="TAH"/>
              <w:jc w:val="both"/>
              <w:rPr>
                <w:rFonts w:asciiTheme="minorEastAsia" w:eastAsiaTheme="minorEastAsia" w:hAnsiTheme="minorEastAsia"/>
                <w:b w:val="0"/>
                <w:lang w:val="fr-FR" w:eastAsia="zh-CN"/>
              </w:rPr>
            </w:pPr>
            <w:r w:rsidRPr="00CB0D33">
              <w:rPr>
                <w:rFonts w:asciiTheme="minorEastAsia" w:eastAsiaTheme="minorEastAsia" w:hAnsiTheme="minorEastAsia" w:hint="eastAsia"/>
                <w:b w:val="0"/>
                <w:lang w:val="fr-FR" w:eastAsia="zh-CN"/>
              </w:rPr>
              <w:t>String</w:t>
            </w:r>
          </w:p>
        </w:tc>
        <w:tc>
          <w:tcPr>
            <w:tcW w:w="709" w:type="dxa"/>
          </w:tcPr>
          <w:p w:rsidR="00C70432" w:rsidRPr="00CB0D33" w:rsidRDefault="00C70432" w:rsidP="00186033">
            <w:pPr>
              <w:rPr>
                <w:rFonts w:asciiTheme="minorEastAsia" w:eastAsiaTheme="minorEastAsia" w:hAnsiTheme="minorEastAsia"/>
                <w:sz w:val="18"/>
                <w:szCs w:val="18"/>
                <w:lang w:val="fr-FR"/>
              </w:rPr>
            </w:pPr>
            <w:r w:rsidRPr="00CB0D33">
              <w:rPr>
                <w:rFonts w:asciiTheme="minorEastAsia" w:eastAsiaTheme="minorEastAsia" w:hAnsiTheme="minorEastAsia" w:hint="eastAsia"/>
                <w:sz w:val="18"/>
                <w:szCs w:val="18"/>
                <w:lang w:val="fr-FR"/>
              </w:rPr>
              <w:t>40</w:t>
            </w:r>
          </w:p>
        </w:tc>
        <w:tc>
          <w:tcPr>
            <w:tcW w:w="5187" w:type="dxa"/>
          </w:tcPr>
          <w:p w:rsidR="00C70432" w:rsidRPr="00CB0D33" w:rsidRDefault="00C70432" w:rsidP="00186033">
            <w:pPr>
              <w:rPr>
                <w:rFonts w:asciiTheme="minorEastAsia" w:eastAsiaTheme="minorEastAsia" w:hAnsiTheme="minorEastAsia"/>
                <w:sz w:val="18"/>
                <w:szCs w:val="18"/>
                <w:lang w:val="en-GB"/>
              </w:rPr>
            </w:pPr>
            <w:r w:rsidRPr="00CB0D33">
              <w:rPr>
                <w:rFonts w:asciiTheme="minorEastAsia" w:eastAsiaTheme="minorEastAsia" w:hAnsiTheme="minorEastAsia" w:hint="eastAsia"/>
                <w:sz w:val="18"/>
                <w:szCs w:val="18"/>
                <w:lang w:val="en-GB"/>
              </w:rPr>
              <w:t>交易流水号</w:t>
            </w:r>
          </w:p>
        </w:tc>
      </w:tr>
      <w:tr w:rsidR="00C70432" w:rsidTr="00186033">
        <w:trPr>
          <w:jc w:val="center"/>
        </w:trPr>
        <w:tc>
          <w:tcPr>
            <w:tcW w:w="1908" w:type="dxa"/>
          </w:tcPr>
          <w:p w:rsidR="00C70432" w:rsidRPr="00CB0D33" w:rsidRDefault="00C70432" w:rsidP="00186033">
            <w:pPr>
              <w:pStyle w:val="TAL"/>
              <w:rPr>
                <w:rFonts w:asciiTheme="minorEastAsia" w:eastAsiaTheme="minorEastAsia" w:hAnsiTheme="minorEastAsia"/>
                <w:lang w:val="fr-FR"/>
              </w:rPr>
            </w:pPr>
            <w:r w:rsidRPr="00CB0D33">
              <w:rPr>
                <w:rFonts w:asciiTheme="minorEastAsia" w:eastAsiaTheme="minorEastAsia" w:hAnsiTheme="minorEastAsia" w:hint="eastAsia"/>
                <w:lang w:val="fr-FR"/>
              </w:rPr>
              <w:t>traceFlag</w:t>
            </w:r>
          </w:p>
        </w:tc>
        <w:tc>
          <w:tcPr>
            <w:tcW w:w="850" w:type="dxa"/>
          </w:tcPr>
          <w:p w:rsidR="00C70432" w:rsidRPr="00CB0D33" w:rsidRDefault="00C70432" w:rsidP="00186033">
            <w:pPr>
              <w:spacing w:line="240" w:lineRule="atLeast"/>
              <w:rPr>
                <w:rFonts w:asciiTheme="minorEastAsia" w:eastAsiaTheme="minorEastAsia" w:hAnsiTheme="minorEastAsia"/>
                <w:kern w:val="0"/>
                <w:sz w:val="18"/>
                <w:szCs w:val="18"/>
                <w:lang w:val="fr-FR" w:eastAsia="en-US"/>
              </w:rPr>
            </w:pPr>
            <w:r w:rsidRPr="00CB0D33">
              <w:rPr>
                <w:rFonts w:asciiTheme="minorEastAsia" w:eastAsiaTheme="minorEastAsia" w:hAnsiTheme="minorEastAsia" w:hint="eastAsia"/>
                <w:kern w:val="0"/>
                <w:sz w:val="18"/>
                <w:szCs w:val="18"/>
                <w:lang w:val="fr-FR" w:eastAsia="en-US"/>
              </w:rPr>
              <w:t xml:space="preserve">O </w:t>
            </w:r>
          </w:p>
        </w:tc>
        <w:tc>
          <w:tcPr>
            <w:tcW w:w="1276" w:type="dxa"/>
          </w:tcPr>
          <w:p w:rsidR="00C70432" w:rsidRPr="00CB0D33" w:rsidRDefault="00C70432" w:rsidP="00186033">
            <w:pPr>
              <w:spacing w:line="240" w:lineRule="atLeast"/>
              <w:rPr>
                <w:rFonts w:asciiTheme="minorEastAsia" w:eastAsiaTheme="minorEastAsia" w:hAnsiTheme="minorEastAsia"/>
                <w:kern w:val="0"/>
                <w:sz w:val="18"/>
                <w:szCs w:val="18"/>
                <w:lang w:val="fr-FR"/>
              </w:rPr>
            </w:pPr>
            <w:r w:rsidRPr="00CB0D33">
              <w:rPr>
                <w:rFonts w:asciiTheme="minorEastAsia" w:eastAsiaTheme="minorEastAsia" w:hAnsiTheme="minorEastAsia" w:hint="eastAsia"/>
                <w:kern w:val="0"/>
                <w:sz w:val="18"/>
                <w:szCs w:val="18"/>
                <w:lang w:val="fr-FR"/>
              </w:rPr>
              <w:t>String</w:t>
            </w:r>
          </w:p>
        </w:tc>
        <w:tc>
          <w:tcPr>
            <w:tcW w:w="709" w:type="dxa"/>
          </w:tcPr>
          <w:p w:rsidR="00C70432" w:rsidRPr="00CB0D33" w:rsidRDefault="00C70432" w:rsidP="00186033">
            <w:pPr>
              <w:spacing w:line="240" w:lineRule="atLeast"/>
              <w:rPr>
                <w:rFonts w:asciiTheme="minorEastAsia" w:eastAsiaTheme="minorEastAsia" w:hAnsiTheme="minorEastAsia"/>
                <w:kern w:val="0"/>
                <w:sz w:val="18"/>
                <w:szCs w:val="18"/>
                <w:lang w:val="fr-FR"/>
              </w:rPr>
            </w:pPr>
            <w:r w:rsidRPr="00CB0D33">
              <w:rPr>
                <w:rFonts w:asciiTheme="minorEastAsia" w:eastAsiaTheme="minorEastAsia" w:hAnsiTheme="minorEastAsia" w:hint="eastAsia"/>
                <w:kern w:val="0"/>
                <w:sz w:val="18"/>
                <w:szCs w:val="18"/>
                <w:lang w:val="fr-FR"/>
              </w:rPr>
              <w:t>1</w:t>
            </w:r>
          </w:p>
        </w:tc>
        <w:tc>
          <w:tcPr>
            <w:tcW w:w="5187" w:type="dxa"/>
          </w:tcPr>
          <w:p w:rsidR="00C70432" w:rsidRPr="00CB0D33" w:rsidRDefault="00C70432" w:rsidP="00186033">
            <w:pPr>
              <w:spacing w:line="240" w:lineRule="atLeast"/>
              <w:rPr>
                <w:rFonts w:asciiTheme="minorEastAsia" w:eastAsiaTheme="minorEastAsia" w:hAnsiTheme="minorEastAsia"/>
                <w:kern w:val="0"/>
                <w:sz w:val="18"/>
                <w:szCs w:val="18"/>
                <w:lang w:val="fr-FR"/>
              </w:rPr>
            </w:pPr>
            <w:r w:rsidRPr="00CB0D33">
              <w:rPr>
                <w:rFonts w:asciiTheme="minorEastAsia" w:eastAsiaTheme="minorEastAsia" w:hAnsiTheme="minorEastAsia" w:hint="eastAsia"/>
                <w:kern w:val="0"/>
                <w:sz w:val="18"/>
                <w:szCs w:val="18"/>
                <w:lang w:val="fr-FR"/>
              </w:rPr>
              <w:t>跟踪标志</w:t>
            </w:r>
          </w:p>
        </w:tc>
      </w:tr>
      <w:tr w:rsidR="00A174F3" w:rsidTr="00186033">
        <w:trPr>
          <w:jc w:val="center"/>
        </w:trPr>
        <w:tc>
          <w:tcPr>
            <w:tcW w:w="1908" w:type="dxa"/>
          </w:tcPr>
          <w:p w:rsidR="00A174F3" w:rsidRPr="00927A85" w:rsidRDefault="00A174F3" w:rsidP="00186033">
            <w:pPr>
              <w:pStyle w:val="TAL"/>
              <w:rPr>
                <w:rFonts w:asciiTheme="minorEastAsia" w:eastAsiaTheme="minorEastAsia" w:hAnsiTheme="minorEastAsia"/>
                <w:b/>
                <w:bCs/>
              </w:rPr>
            </w:pPr>
            <w:r w:rsidRPr="00927A85">
              <w:rPr>
                <w:rFonts w:asciiTheme="minorEastAsia" w:eastAsiaTheme="minorEastAsia" w:hAnsiTheme="minorEastAsia" w:hint="eastAsia"/>
                <w:lang w:val="fr-FR" w:eastAsia="zh-CN"/>
              </w:rPr>
              <w:t>deviceInfo</w:t>
            </w:r>
          </w:p>
        </w:tc>
        <w:tc>
          <w:tcPr>
            <w:tcW w:w="850" w:type="dxa"/>
          </w:tcPr>
          <w:p w:rsidR="00A174F3" w:rsidRPr="00927A85" w:rsidRDefault="00A174F3" w:rsidP="00186033">
            <w:pPr>
              <w:pStyle w:val="TAL"/>
              <w:rPr>
                <w:rFonts w:asciiTheme="minorEastAsia" w:eastAsiaTheme="minorEastAsia" w:hAnsiTheme="minorEastAsia"/>
                <w:lang w:val="fr-FR"/>
              </w:rPr>
            </w:pPr>
            <w:r w:rsidRPr="00927A85">
              <w:rPr>
                <w:rFonts w:asciiTheme="minorEastAsia" w:eastAsiaTheme="minorEastAsia" w:hAnsiTheme="minorEastAsia" w:hint="eastAsia"/>
                <w:lang w:val="fr-FR" w:eastAsia="zh-CN"/>
              </w:rPr>
              <w:t>M</w:t>
            </w:r>
          </w:p>
        </w:tc>
        <w:tc>
          <w:tcPr>
            <w:tcW w:w="1276" w:type="dxa"/>
          </w:tcPr>
          <w:p w:rsidR="00A174F3" w:rsidRPr="00927A85" w:rsidRDefault="00A174F3" w:rsidP="00186033">
            <w:pPr>
              <w:pStyle w:val="TAH"/>
              <w:ind w:left="62"/>
              <w:jc w:val="both"/>
              <w:rPr>
                <w:rFonts w:asciiTheme="minorEastAsia" w:eastAsiaTheme="minorEastAsia" w:hAnsiTheme="minorEastAsia"/>
                <w:lang w:val="fr-FR"/>
              </w:rPr>
            </w:pPr>
            <w:r w:rsidRPr="00927A85">
              <w:rPr>
                <w:rFonts w:asciiTheme="minorEastAsia" w:eastAsiaTheme="minorEastAsia" w:hAnsiTheme="minorEastAsia" w:hint="eastAsia"/>
                <w:lang w:val="fr-FR" w:eastAsia="zh-CN"/>
              </w:rPr>
              <w:t>DeviceInfo</w:t>
            </w:r>
          </w:p>
        </w:tc>
        <w:tc>
          <w:tcPr>
            <w:tcW w:w="709" w:type="dxa"/>
          </w:tcPr>
          <w:p w:rsidR="00A174F3" w:rsidRPr="00927A85" w:rsidRDefault="00A174F3" w:rsidP="00186033">
            <w:pPr>
              <w:pStyle w:val="TAH"/>
              <w:jc w:val="both"/>
              <w:rPr>
                <w:rFonts w:asciiTheme="minorEastAsia" w:eastAsiaTheme="minorEastAsia" w:hAnsiTheme="minorEastAsia"/>
                <w:lang w:eastAsia="zh-CN"/>
              </w:rPr>
            </w:pPr>
          </w:p>
        </w:tc>
        <w:tc>
          <w:tcPr>
            <w:tcW w:w="5187" w:type="dxa"/>
          </w:tcPr>
          <w:p w:rsidR="00A174F3" w:rsidRPr="00927A85" w:rsidRDefault="00A174F3" w:rsidP="00186033">
            <w:pPr>
              <w:rPr>
                <w:rFonts w:asciiTheme="minorEastAsia" w:eastAsiaTheme="minorEastAsia" w:hAnsiTheme="minorEastAsia"/>
                <w:sz w:val="18"/>
                <w:szCs w:val="18"/>
              </w:rPr>
            </w:pPr>
            <w:r w:rsidRPr="00927A85">
              <w:rPr>
                <w:rFonts w:asciiTheme="minorEastAsia" w:eastAsiaTheme="minorEastAsia" w:hAnsiTheme="minorEastAsia" w:hint="eastAsia"/>
                <w:kern w:val="0"/>
                <w:sz w:val="18"/>
                <w:szCs w:val="18"/>
                <w:lang w:val="fr-FR"/>
              </w:rPr>
              <w:t>设备信息</w:t>
            </w:r>
          </w:p>
        </w:tc>
      </w:tr>
      <w:tr w:rsidR="00D43FB1" w:rsidTr="00186033">
        <w:trPr>
          <w:jc w:val="center"/>
        </w:trPr>
        <w:tc>
          <w:tcPr>
            <w:tcW w:w="1908" w:type="dxa"/>
          </w:tcPr>
          <w:p w:rsidR="00D43FB1" w:rsidRPr="00927A85" w:rsidRDefault="00D43FB1" w:rsidP="00186033">
            <w:pPr>
              <w:pStyle w:val="TAL"/>
              <w:rPr>
                <w:rFonts w:asciiTheme="minorEastAsia" w:eastAsiaTheme="minorEastAsia" w:hAnsiTheme="minorEastAsia"/>
                <w:b/>
                <w:bCs/>
              </w:rPr>
            </w:pPr>
            <w:r w:rsidRPr="00CB0D33">
              <w:rPr>
                <w:rStyle w:val="webdict1"/>
                <w:rFonts w:asciiTheme="minorEastAsia" w:eastAsiaTheme="minorEastAsia" w:hAnsiTheme="minorEastAsia" w:hint="eastAsia"/>
                <w:b w:val="0"/>
                <w:color w:val="888888"/>
                <w:lang w:eastAsia="zh-CN"/>
              </w:rPr>
              <w:t>secretDigest</w:t>
            </w:r>
          </w:p>
        </w:tc>
        <w:tc>
          <w:tcPr>
            <w:tcW w:w="850" w:type="dxa"/>
          </w:tcPr>
          <w:p w:rsidR="00D43FB1" w:rsidRPr="00927A85" w:rsidRDefault="00D43FB1" w:rsidP="00186033">
            <w:pPr>
              <w:pStyle w:val="TAL"/>
              <w:rPr>
                <w:rFonts w:asciiTheme="minorEastAsia" w:eastAsiaTheme="minorEastAsia" w:hAnsiTheme="minorEastAsia"/>
                <w:lang w:val="fr-FR"/>
              </w:rPr>
            </w:pPr>
            <w:r w:rsidRPr="00CB0D33">
              <w:rPr>
                <w:rFonts w:asciiTheme="minorEastAsia" w:eastAsiaTheme="minorEastAsia" w:hAnsiTheme="minorEastAsia" w:hint="eastAsia"/>
                <w:lang w:val="fr-FR" w:eastAsia="zh-CN"/>
              </w:rPr>
              <w:t>M</w:t>
            </w:r>
          </w:p>
        </w:tc>
        <w:tc>
          <w:tcPr>
            <w:tcW w:w="1276" w:type="dxa"/>
          </w:tcPr>
          <w:p w:rsidR="00D43FB1" w:rsidRPr="00927A85" w:rsidRDefault="00D43FB1" w:rsidP="00186033">
            <w:pPr>
              <w:pStyle w:val="TAH"/>
              <w:ind w:left="62"/>
              <w:jc w:val="both"/>
              <w:rPr>
                <w:rFonts w:asciiTheme="minorEastAsia" w:eastAsiaTheme="minorEastAsia" w:hAnsiTheme="minorEastAsia"/>
                <w:lang w:val="fr-FR"/>
              </w:rPr>
            </w:pPr>
            <w:r w:rsidRPr="00CB0D33">
              <w:rPr>
                <w:rFonts w:asciiTheme="minorEastAsia" w:eastAsiaTheme="minorEastAsia" w:hAnsiTheme="minorEastAsia" w:hint="eastAsia"/>
                <w:b w:val="0"/>
                <w:lang w:val="fr-FR" w:eastAsia="zh-CN"/>
              </w:rPr>
              <w:t>String</w:t>
            </w:r>
          </w:p>
        </w:tc>
        <w:tc>
          <w:tcPr>
            <w:tcW w:w="709" w:type="dxa"/>
          </w:tcPr>
          <w:p w:rsidR="00D43FB1" w:rsidRPr="00927A85" w:rsidRDefault="00D43FB1" w:rsidP="00186033">
            <w:pPr>
              <w:pStyle w:val="TAH"/>
              <w:jc w:val="both"/>
              <w:rPr>
                <w:rFonts w:asciiTheme="minorEastAsia" w:eastAsiaTheme="minorEastAsia" w:hAnsiTheme="minorEastAsia"/>
                <w:lang w:eastAsia="zh-CN"/>
              </w:rPr>
            </w:pPr>
            <w:r>
              <w:rPr>
                <w:rFonts w:asciiTheme="minorEastAsia" w:eastAsiaTheme="minorEastAsia" w:hAnsiTheme="minorEastAsia" w:hint="eastAsia"/>
                <w:lang w:eastAsia="zh-CN"/>
              </w:rPr>
              <w:t>32</w:t>
            </w:r>
          </w:p>
        </w:tc>
        <w:tc>
          <w:tcPr>
            <w:tcW w:w="5187" w:type="dxa"/>
          </w:tcPr>
          <w:p w:rsidR="00D43FB1" w:rsidRPr="00927A85" w:rsidRDefault="00D43FB1" w:rsidP="00186033">
            <w:pPr>
              <w:rPr>
                <w:rFonts w:asciiTheme="minorEastAsia" w:eastAsiaTheme="minorEastAsia" w:hAnsiTheme="minorEastAsia"/>
                <w:sz w:val="18"/>
                <w:szCs w:val="18"/>
              </w:rPr>
            </w:pPr>
            <w:r w:rsidRPr="00CB0D33">
              <w:rPr>
                <w:rFonts w:asciiTheme="minorEastAsia" w:eastAsiaTheme="minorEastAsia" w:hAnsiTheme="minorEastAsia" w:hint="eastAsia"/>
                <w:sz w:val="18"/>
                <w:szCs w:val="18"/>
              </w:rPr>
              <w:t>预制密钥生成摘要＝md5(</w:t>
            </w:r>
            <w:r>
              <w:rPr>
                <w:rFonts w:asciiTheme="minorEastAsia" w:eastAsiaTheme="minorEastAsia" w:hAnsiTheme="minorEastAsia" w:hint="eastAsia"/>
                <w:sz w:val="18"/>
                <w:szCs w:val="18"/>
              </w:rPr>
              <w:t>devID:</w:t>
            </w:r>
            <w:r w:rsidRPr="00CB0D33">
              <w:rPr>
                <w:rFonts w:asciiTheme="minorEastAsia" w:eastAsiaTheme="minorEastAsia" w:hAnsiTheme="minorEastAsia" w:hint="eastAsia"/>
                <w:sz w:val="18"/>
                <w:szCs w:val="18"/>
              </w:rPr>
              <w:t>预制密钥)</w:t>
            </w:r>
          </w:p>
        </w:tc>
      </w:tr>
      <w:tr w:rsidR="00D43FB1" w:rsidTr="00186033">
        <w:trPr>
          <w:jc w:val="center"/>
        </w:trPr>
        <w:tc>
          <w:tcPr>
            <w:tcW w:w="1908" w:type="dxa"/>
          </w:tcPr>
          <w:p w:rsidR="00D43FB1" w:rsidRPr="00927A85" w:rsidRDefault="00D43FB1" w:rsidP="00186033">
            <w:pPr>
              <w:pStyle w:val="TAL"/>
              <w:rPr>
                <w:rStyle w:val="webdict1"/>
                <w:rFonts w:asciiTheme="minorEastAsia" w:eastAsiaTheme="minorEastAsia" w:hAnsiTheme="minorEastAsia"/>
                <w:color w:val="888888"/>
                <w:lang w:eastAsia="zh-CN"/>
              </w:rPr>
            </w:pPr>
            <w:r w:rsidRPr="00927A85">
              <w:rPr>
                <w:rFonts w:asciiTheme="minorEastAsia" w:eastAsiaTheme="minorEastAsia" w:hAnsiTheme="minorEastAsia" w:hint="eastAsia"/>
                <w:b/>
                <w:bCs/>
              </w:rPr>
              <w:t>reqClientType</w:t>
            </w:r>
          </w:p>
        </w:tc>
        <w:tc>
          <w:tcPr>
            <w:tcW w:w="850" w:type="dxa"/>
          </w:tcPr>
          <w:p w:rsidR="00D43FB1" w:rsidRPr="00927A85" w:rsidRDefault="00D43FB1" w:rsidP="00186033">
            <w:pPr>
              <w:pStyle w:val="TAL"/>
              <w:rPr>
                <w:rFonts w:asciiTheme="minorEastAsia" w:eastAsiaTheme="minorEastAsia" w:hAnsiTheme="minorEastAsia"/>
                <w:lang w:val="fr-FR" w:eastAsia="zh-CN"/>
              </w:rPr>
            </w:pPr>
            <w:r w:rsidRPr="00927A85">
              <w:rPr>
                <w:rFonts w:asciiTheme="minorEastAsia" w:eastAsiaTheme="minorEastAsia" w:hAnsiTheme="minorEastAsia" w:hint="eastAsia"/>
                <w:lang w:val="fr-FR"/>
              </w:rPr>
              <w:t>M</w:t>
            </w:r>
          </w:p>
        </w:tc>
        <w:tc>
          <w:tcPr>
            <w:tcW w:w="1276" w:type="dxa"/>
          </w:tcPr>
          <w:p w:rsidR="00D43FB1" w:rsidRPr="00927A85" w:rsidRDefault="00D43FB1" w:rsidP="00186033">
            <w:pPr>
              <w:pStyle w:val="TAH"/>
              <w:ind w:left="62"/>
              <w:jc w:val="both"/>
              <w:rPr>
                <w:rFonts w:asciiTheme="minorEastAsia" w:eastAsiaTheme="minorEastAsia" w:hAnsiTheme="minorEastAsia"/>
                <w:b w:val="0"/>
                <w:lang w:val="fr-FR" w:eastAsia="zh-CN"/>
              </w:rPr>
            </w:pPr>
            <w:r w:rsidRPr="00927A85">
              <w:rPr>
                <w:rFonts w:asciiTheme="minorEastAsia" w:eastAsiaTheme="minorEastAsia" w:hAnsiTheme="minorEastAsia"/>
                <w:lang w:val="fr-FR"/>
              </w:rPr>
              <w:t>Int</w:t>
            </w:r>
          </w:p>
        </w:tc>
        <w:tc>
          <w:tcPr>
            <w:tcW w:w="709" w:type="dxa"/>
          </w:tcPr>
          <w:p w:rsidR="00D43FB1" w:rsidRPr="00927A85" w:rsidRDefault="00D43FB1" w:rsidP="00186033">
            <w:pPr>
              <w:pStyle w:val="TAH"/>
              <w:jc w:val="both"/>
              <w:rPr>
                <w:rFonts w:asciiTheme="minorEastAsia" w:eastAsiaTheme="minorEastAsia" w:hAnsiTheme="minorEastAsia"/>
                <w:lang w:eastAsia="zh-CN"/>
              </w:rPr>
            </w:pPr>
          </w:p>
        </w:tc>
        <w:tc>
          <w:tcPr>
            <w:tcW w:w="5187" w:type="dxa"/>
          </w:tcPr>
          <w:p w:rsidR="00D43FB1" w:rsidRPr="00927A85" w:rsidRDefault="00D43FB1" w:rsidP="00186033">
            <w:pPr>
              <w:rPr>
                <w:rFonts w:asciiTheme="minorEastAsia" w:eastAsiaTheme="minorEastAsia" w:hAnsiTheme="minorEastAsia"/>
                <w:sz w:val="18"/>
                <w:szCs w:val="18"/>
              </w:rPr>
            </w:pPr>
            <w:r w:rsidRPr="00927A85">
              <w:rPr>
                <w:rFonts w:asciiTheme="minorEastAsia" w:eastAsiaTheme="minorEastAsia" w:hAnsiTheme="minorEastAsia" w:hint="eastAsia"/>
                <w:sz w:val="18"/>
                <w:szCs w:val="18"/>
              </w:rPr>
              <w:t>请求客户端类型</w:t>
            </w:r>
          </w:p>
        </w:tc>
      </w:tr>
    </w:tbl>
    <w:p w:rsidR="00C70432" w:rsidRDefault="00C70432" w:rsidP="00407B6C">
      <w:pPr>
        <w:pStyle w:val="41"/>
      </w:pPr>
      <w:r>
        <w:rPr>
          <w:rFonts w:hint="eastAsia"/>
        </w:rPr>
        <w:t>返回值</w:t>
      </w:r>
      <w:r>
        <w:rPr>
          <w:rFonts w:hint="eastAsia"/>
        </w:rPr>
        <w:t>Reset</w:t>
      </w:r>
      <w:r w:rsidRPr="005D449C">
        <w:rPr>
          <w:rFonts w:hint="eastAsia"/>
          <w:lang w:val="fr-FR"/>
        </w:rPr>
        <w:t>P</w:t>
      </w:r>
      <w:r>
        <w:rPr>
          <w:rFonts w:hint="eastAsia"/>
          <w:lang w:val="fr-FR"/>
        </w:rPr>
        <w:t>wdSMSRsp</w:t>
      </w:r>
    </w:p>
    <w:tbl>
      <w:tblPr>
        <w:tblW w:w="9984"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1243"/>
        <w:gridCol w:w="709"/>
        <w:gridCol w:w="4917"/>
      </w:tblGrid>
      <w:tr w:rsidR="00C70432" w:rsidTr="00186033">
        <w:trPr>
          <w:jc w:val="center"/>
        </w:trPr>
        <w:tc>
          <w:tcPr>
            <w:tcW w:w="2378" w:type="dxa"/>
          </w:tcPr>
          <w:p w:rsidR="00C70432" w:rsidRDefault="00C70432" w:rsidP="00186033">
            <w:pPr>
              <w:pStyle w:val="TAH"/>
              <w:rPr>
                <w:rFonts w:ascii="Verdana" w:hAnsi="Verdana"/>
                <w:lang w:val="fr-FR" w:eastAsia="zh-CN"/>
              </w:rPr>
            </w:pPr>
            <w:r>
              <w:rPr>
                <w:rFonts w:ascii="Verdana" w:hAnsi="Verdana" w:hint="eastAsia"/>
                <w:lang w:val="fr-FR" w:eastAsia="zh-CN"/>
              </w:rPr>
              <w:t>参数名称</w:t>
            </w:r>
          </w:p>
        </w:tc>
        <w:tc>
          <w:tcPr>
            <w:tcW w:w="737" w:type="dxa"/>
          </w:tcPr>
          <w:p w:rsidR="00C70432" w:rsidRDefault="00C70432" w:rsidP="00186033">
            <w:pPr>
              <w:pStyle w:val="TAH"/>
              <w:rPr>
                <w:rFonts w:ascii="Verdana" w:hAnsi="Verdana"/>
                <w:lang w:val="fr-FR" w:eastAsia="zh-CN"/>
              </w:rPr>
            </w:pPr>
            <w:r>
              <w:rPr>
                <w:rFonts w:ascii="Verdana" w:hAnsi="Verdana" w:hint="eastAsia"/>
                <w:lang w:val="fr-FR" w:eastAsia="zh-CN"/>
              </w:rPr>
              <w:t>必须</w:t>
            </w:r>
          </w:p>
        </w:tc>
        <w:tc>
          <w:tcPr>
            <w:tcW w:w="1243" w:type="dxa"/>
          </w:tcPr>
          <w:p w:rsidR="00C70432" w:rsidRDefault="00C70432" w:rsidP="00186033">
            <w:pPr>
              <w:pStyle w:val="TAH"/>
              <w:rPr>
                <w:rFonts w:ascii="Verdana" w:hAnsi="Verdana"/>
                <w:lang w:val="fr-FR" w:eastAsia="zh-CN"/>
              </w:rPr>
            </w:pPr>
            <w:r>
              <w:rPr>
                <w:rFonts w:ascii="Verdana" w:hAnsi="Verdana" w:hint="eastAsia"/>
                <w:lang w:val="fr-FR" w:eastAsia="zh-CN"/>
              </w:rPr>
              <w:t>类型</w:t>
            </w:r>
          </w:p>
        </w:tc>
        <w:tc>
          <w:tcPr>
            <w:tcW w:w="709" w:type="dxa"/>
          </w:tcPr>
          <w:p w:rsidR="00C70432" w:rsidRDefault="00C70432" w:rsidP="00186033">
            <w:pPr>
              <w:pStyle w:val="TAH"/>
              <w:rPr>
                <w:rFonts w:ascii="Verdana" w:hAnsi="Verdana"/>
                <w:lang w:val="fr-FR" w:eastAsia="zh-CN"/>
              </w:rPr>
            </w:pPr>
            <w:r>
              <w:rPr>
                <w:rFonts w:ascii="Verdana" w:hAnsi="Verdana" w:hint="eastAsia"/>
                <w:lang w:val="fr-FR" w:eastAsia="zh-CN"/>
              </w:rPr>
              <w:t>长度</w:t>
            </w:r>
          </w:p>
        </w:tc>
        <w:tc>
          <w:tcPr>
            <w:tcW w:w="4917" w:type="dxa"/>
          </w:tcPr>
          <w:p w:rsidR="00C70432" w:rsidRDefault="00C70432" w:rsidP="00186033">
            <w:pPr>
              <w:pStyle w:val="TAH"/>
              <w:rPr>
                <w:rFonts w:ascii="Verdana" w:hAnsi="Verdana"/>
                <w:lang w:val="fr-FR" w:eastAsia="zh-CN"/>
              </w:rPr>
            </w:pPr>
            <w:r>
              <w:rPr>
                <w:rFonts w:ascii="Verdana" w:hAnsi="Verdana" w:hint="eastAsia"/>
                <w:lang w:val="fr-FR" w:eastAsia="zh-CN"/>
              </w:rPr>
              <w:t>描述信息</w:t>
            </w:r>
          </w:p>
        </w:tc>
      </w:tr>
      <w:tr w:rsidR="00C70432" w:rsidTr="00186033">
        <w:trPr>
          <w:jc w:val="center"/>
        </w:trPr>
        <w:tc>
          <w:tcPr>
            <w:tcW w:w="2378" w:type="dxa"/>
          </w:tcPr>
          <w:p w:rsidR="00C70432" w:rsidRPr="00E74491" w:rsidRDefault="00C70432" w:rsidP="00186033">
            <w:pPr>
              <w:pStyle w:val="TAL"/>
              <w:rPr>
                <w:lang w:val="fr-FR" w:eastAsia="zh-CN"/>
              </w:rPr>
            </w:pPr>
            <w:r w:rsidRPr="00E74491">
              <w:rPr>
                <w:rFonts w:hint="eastAsia"/>
                <w:lang w:val="fr-FR" w:eastAsia="zh-CN"/>
              </w:rPr>
              <w:t>v</w:t>
            </w:r>
            <w:r w:rsidRPr="00E74491">
              <w:rPr>
                <w:lang w:val="fr-FR" w:eastAsia="zh-CN"/>
              </w:rPr>
              <w:t>ersion</w:t>
            </w:r>
          </w:p>
        </w:tc>
        <w:tc>
          <w:tcPr>
            <w:tcW w:w="737" w:type="dxa"/>
          </w:tcPr>
          <w:p w:rsidR="00C70432" w:rsidRPr="00E74491" w:rsidRDefault="00C70432" w:rsidP="00186033">
            <w:pPr>
              <w:pStyle w:val="TAL"/>
              <w:rPr>
                <w:lang w:val="fr-FR" w:eastAsia="zh-CN"/>
              </w:rPr>
            </w:pPr>
            <w:r>
              <w:rPr>
                <w:rFonts w:hint="eastAsia"/>
                <w:lang w:val="fr-FR" w:eastAsia="zh-CN"/>
              </w:rPr>
              <w:t>M</w:t>
            </w:r>
          </w:p>
        </w:tc>
        <w:tc>
          <w:tcPr>
            <w:tcW w:w="1243" w:type="dxa"/>
          </w:tcPr>
          <w:p w:rsidR="00C70432" w:rsidRPr="00E74491" w:rsidRDefault="00C70432" w:rsidP="00186033">
            <w:pPr>
              <w:pStyle w:val="TAH"/>
              <w:ind w:left="62"/>
              <w:jc w:val="both"/>
              <w:rPr>
                <w:b w:val="0"/>
                <w:lang w:val="fr-FR" w:eastAsia="zh-CN"/>
              </w:rPr>
            </w:pPr>
            <w:r>
              <w:rPr>
                <w:rFonts w:hint="eastAsia"/>
                <w:b w:val="0"/>
                <w:lang w:val="fr-FR" w:eastAsia="zh-CN"/>
              </w:rPr>
              <w:t>String</w:t>
            </w:r>
          </w:p>
        </w:tc>
        <w:tc>
          <w:tcPr>
            <w:tcW w:w="709" w:type="dxa"/>
          </w:tcPr>
          <w:p w:rsidR="00C70432" w:rsidRPr="00E74491" w:rsidRDefault="00C70432" w:rsidP="00186033">
            <w:pPr>
              <w:rPr>
                <w:rFonts w:ascii="Arial" w:hAnsi="Arial"/>
                <w:kern w:val="0"/>
                <w:sz w:val="18"/>
                <w:szCs w:val="18"/>
                <w:lang w:val="fr-FR"/>
              </w:rPr>
            </w:pPr>
            <w:r>
              <w:rPr>
                <w:rFonts w:ascii="Arial" w:hAnsi="Arial" w:hint="eastAsia"/>
                <w:kern w:val="0"/>
                <w:sz w:val="18"/>
                <w:szCs w:val="18"/>
                <w:lang w:val="fr-FR"/>
              </w:rPr>
              <w:t>5</w:t>
            </w:r>
          </w:p>
        </w:tc>
        <w:tc>
          <w:tcPr>
            <w:tcW w:w="4917" w:type="dxa"/>
          </w:tcPr>
          <w:p w:rsidR="00C70432" w:rsidRPr="00E74491" w:rsidRDefault="00C70432" w:rsidP="00186033">
            <w:pPr>
              <w:rPr>
                <w:rFonts w:ascii="Arial" w:hAnsi="Arial"/>
                <w:kern w:val="0"/>
                <w:sz w:val="18"/>
                <w:szCs w:val="18"/>
                <w:lang w:val="fr-FR"/>
              </w:rPr>
            </w:pPr>
            <w:r w:rsidRPr="00E74491">
              <w:rPr>
                <w:rFonts w:ascii="Arial" w:hAnsi="Arial" w:hint="eastAsia"/>
                <w:kern w:val="0"/>
                <w:sz w:val="18"/>
                <w:szCs w:val="18"/>
                <w:lang w:val="fr-FR"/>
              </w:rPr>
              <w:t>协议版本号</w:t>
            </w:r>
          </w:p>
        </w:tc>
      </w:tr>
      <w:tr w:rsidR="00C70432" w:rsidTr="00186033">
        <w:trPr>
          <w:jc w:val="center"/>
        </w:trPr>
        <w:tc>
          <w:tcPr>
            <w:tcW w:w="2378" w:type="dxa"/>
          </w:tcPr>
          <w:p w:rsidR="00C70432" w:rsidRPr="00E74491" w:rsidRDefault="00C70432" w:rsidP="00186033">
            <w:pPr>
              <w:pStyle w:val="TAL"/>
              <w:rPr>
                <w:lang w:val="fr-FR" w:eastAsia="zh-CN"/>
              </w:rPr>
            </w:pPr>
            <w:r>
              <w:rPr>
                <w:lang w:val="fr-FR" w:eastAsia="zh-CN"/>
              </w:rPr>
              <w:t>transactionID</w:t>
            </w:r>
          </w:p>
        </w:tc>
        <w:tc>
          <w:tcPr>
            <w:tcW w:w="737" w:type="dxa"/>
          </w:tcPr>
          <w:p w:rsidR="00C70432" w:rsidRPr="00E74491" w:rsidRDefault="00C70432" w:rsidP="00186033">
            <w:pPr>
              <w:pStyle w:val="TAL"/>
              <w:rPr>
                <w:lang w:val="fr-FR" w:eastAsia="zh-CN"/>
              </w:rPr>
            </w:pPr>
            <w:r>
              <w:rPr>
                <w:rFonts w:hint="eastAsia"/>
                <w:lang w:val="fr-FR" w:eastAsia="zh-CN"/>
              </w:rPr>
              <w:t>M</w:t>
            </w:r>
          </w:p>
        </w:tc>
        <w:tc>
          <w:tcPr>
            <w:tcW w:w="1243" w:type="dxa"/>
          </w:tcPr>
          <w:p w:rsidR="00C70432" w:rsidRPr="00E74491" w:rsidRDefault="00C70432" w:rsidP="00186033">
            <w:pPr>
              <w:pStyle w:val="TAH"/>
              <w:ind w:left="62"/>
              <w:jc w:val="both"/>
              <w:rPr>
                <w:b w:val="0"/>
                <w:lang w:val="fr-FR" w:eastAsia="zh-CN"/>
              </w:rPr>
            </w:pPr>
            <w:r>
              <w:rPr>
                <w:rFonts w:hint="eastAsia"/>
                <w:b w:val="0"/>
                <w:lang w:val="fr-FR" w:eastAsia="zh-CN"/>
              </w:rPr>
              <w:t>String</w:t>
            </w:r>
          </w:p>
        </w:tc>
        <w:tc>
          <w:tcPr>
            <w:tcW w:w="709" w:type="dxa"/>
          </w:tcPr>
          <w:p w:rsidR="00C70432" w:rsidRPr="00E74491" w:rsidRDefault="00C70432" w:rsidP="00186033">
            <w:pPr>
              <w:rPr>
                <w:rFonts w:ascii="Arial" w:hAnsi="Arial"/>
                <w:kern w:val="0"/>
                <w:sz w:val="18"/>
                <w:szCs w:val="18"/>
                <w:lang w:val="fr-FR"/>
              </w:rPr>
            </w:pPr>
            <w:r w:rsidRPr="00E74491">
              <w:rPr>
                <w:rFonts w:ascii="Arial" w:hAnsi="Arial" w:hint="eastAsia"/>
                <w:kern w:val="0"/>
                <w:sz w:val="18"/>
                <w:szCs w:val="18"/>
                <w:lang w:val="fr-FR"/>
              </w:rPr>
              <w:t>40</w:t>
            </w:r>
          </w:p>
        </w:tc>
        <w:tc>
          <w:tcPr>
            <w:tcW w:w="4917" w:type="dxa"/>
          </w:tcPr>
          <w:p w:rsidR="00C70432" w:rsidRPr="00E74491" w:rsidRDefault="00C70432" w:rsidP="00186033">
            <w:pPr>
              <w:rPr>
                <w:rFonts w:ascii="Arial" w:hAnsi="Arial"/>
                <w:kern w:val="0"/>
                <w:sz w:val="18"/>
                <w:szCs w:val="18"/>
                <w:lang w:val="fr-FR"/>
              </w:rPr>
            </w:pPr>
            <w:r w:rsidRPr="00E74491">
              <w:rPr>
                <w:rFonts w:ascii="Arial" w:hAnsi="Arial" w:hint="eastAsia"/>
                <w:kern w:val="0"/>
                <w:sz w:val="18"/>
                <w:szCs w:val="18"/>
                <w:lang w:val="fr-FR"/>
              </w:rPr>
              <w:t>消息标识</w:t>
            </w:r>
          </w:p>
        </w:tc>
      </w:tr>
      <w:tr w:rsidR="00C70432" w:rsidTr="00186033">
        <w:trPr>
          <w:jc w:val="center"/>
        </w:trPr>
        <w:tc>
          <w:tcPr>
            <w:tcW w:w="2378" w:type="dxa"/>
          </w:tcPr>
          <w:p w:rsidR="00C70432" w:rsidRPr="00C8364D" w:rsidRDefault="00C70432" w:rsidP="00186033">
            <w:pPr>
              <w:pStyle w:val="TAL"/>
              <w:rPr>
                <w:lang w:val="fr-FR" w:eastAsia="zh-CN"/>
              </w:rPr>
            </w:pPr>
            <w:r w:rsidRPr="00C8364D">
              <w:rPr>
                <w:rFonts w:hint="eastAsia"/>
                <w:lang w:val="fr-FR" w:eastAsia="zh-CN"/>
              </w:rPr>
              <w:t>traceFlag</w:t>
            </w:r>
          </w:p>
        </w:tc>
        <w:tc>
          <w:tcPr>
            <w:tcW w:w="737" w:type="dxa"/>
          </w:tcPr>
          <w:p w:rsidR="00C70432" w:rsidRPr="00C8364D" w:rsidRDefault="00C70432" w:rsidP="00186033">
            <w:pPr>
              <w:spacing w:line="240" w:lineRule="atLeast"/>
              <w:rPr>
                <w:rFonts w:ascii="Arial" w:hAnsi="Arial"/>
                <w:kern w:val="0"/>
                <w:sz w:val="18"/>
                <w:szCs w:val="18"/>
                <w:lang w:val="fr-FR"/>
              </w:rPr>
            </w:pPr>
            <w:r w:rsidRPr="00C8364D">
              <w:rPr>
                <w:rFonts w:ascii="Arial" w:hAnsi="Arial" w:hint="eastAsia"/>
                <w:kern w:val="0"/>
                <w:sz w:val="18"/>
                <w:szCs w:val="18"/>
                <w:lang w:val="fr-FR"/>
              </w:rPr>
              <w:t xml:space="preserve">O </w:t>
            </w:r>
          </w:p>
        </w:tc>
        <w:tc>
          <w:tcPr>
            <w:tcW w:w="1243" w:type="dxa"/>
          </w:tcPr>
          <w:p w:rsidR="00C70432" w:rsidRPr="00C8364D" w:rsidRDefault="00C70432" w:rsidP="00186033">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709" w:type="dxa"/>
          </w:tcPr>
          <w:p w:rsidR="00C70432" w:rsidRPr="00C8364D" w:rsidRDefault="00C70432" w:rsidP="00186033">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4917" w:type="dxa"/>
          </w:tcPr>
          <w:p w:rsidR="00C70432" w:rsidRPr="00C8364D" w:rsidRDefault="00C70432" w:rsidP="00186033">
            <w:pPr>
              <w:spacing w:line="240" w:lineRule="atLeast"/>
              <w:rPr>
                <w:rFonts w:ascii="Arial" w:hAnsi="Arial"/>
                <w:kern w:val="0"/>
                <w:sz w:val="18"/>
                <w:szCs w:val="18"/>
                <w:lang w:val="fr-FR"/>
              </w:rPr>
            </w:pPr>
            <w:r>
              <w:rPr>
                <w:rFonts w:ascii="Arial" w:hAnsi="Arial" w:hint="eastAsia"/>
                <w:kern w:val="0"/>
                <w:sz w:val="18"/>
                <w:szCs w:val="18"/>
                <w:lang w:val="fr-FR"/>
              </w:rPr>
              <w:t>跟踪标志</w:t>
            </w:r>
          </w:p>
        </w:tc>
      </w:tr>
      <w:tr w:rsidR="00C70432" w:rsidTr="00186033">
        <w:trPr>
          <w:jc w:val="center"/>
        </w:trPr>
        <w:tc>
          <w:tcPr>
            <w:tcW w:w="2378" w:type="dxa"/>
          </w:tcPr>
          <w:p w:rsidR="00C70432" w:rsidRPr="00C8364D" w:rsidRDefault="00C70432" w:rsidP="00186033">
            <w:pPr>
              <w:pStyle w:val="TAL"/>
              <w:rPr>
                <w:lang w:val="fr-FR" w:eastAsia="zh-CN"/>
              </w:rPr>
            </w:pPr>
            <w:r>
              <w:rPr>
                <w:rFonts w:hint="eastAsia"/>
                <w:lang w:val="fr-FR" w:eastAsia="zh-CN"/>
              </w:rPr>
              <w:t>userID</w:t>
            </w:r>
          </w:p>
        </w:tc>
        <w:tc>
          <w:tcPr>
            <w:tcW w:w="737" w:type="dxa"/>
          </w:tcPr>
          <w:p w:rsidR="00C70432" w:rsidRPr="00C8364D" w:rsidRDefault="00C70432" w:rsidP="00186033">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1243" w:type="dxa"/>
          </w:tcPr>
          <w:p w:rsidR="00C70432" w:rsidRDefault="00C70432" w:rsidP="00186033">
            <w:pPr>
              <w:spacing w:line="240" w:lineRule="atLeast"/>
              <w:rPr>
                <w:rFonts w:ascii="Arial" w:hAnsi="Arial"/>
                <w:kern w:val="0"/>
                <w:sz w:val="18"/>
                <w:szCs w:val="18"/>
                <w:lang w:val="fr-FR"/>
              </w:rPr>
            </w:pPr>
            <w:r>
              <w:rPr>
                <w:rFonts w:ascii="Arial" w:hAnsi="Arial" w:hint="eastAsia"/>
                <w:kern w:val="0"/>
                <w:sz w:val="18"/>
                <w:szCs w:val="18"/>
                <w:lang w:val="fr-FR"/>
              </w:rPr>
              <w:t>Bigint</w:t>
            </w:r>
          </w:p>
        </w:tc>
        <w:tc>
          <w:tcPr>
            <w:tcW w:w="709" w:type="dxa"/>
          </w:tcPr>
          <w:p w:rsidR="00C70432" w:rsidRDefault="00C70432" w:rsidP="00186033">
            <w:pPr>
              <w:spacing w:line="240" w:lineRule="atLeast"/>
              <w:rPr>
                <w:rFonts w:ascii="Arial" w:hAnsi="Arial"/>
                <w:kern w:val="0"/>
                <w:sz w:val="18"/>
                <w:szCs w:val="18"/>
                <w:lang w:val="fr-FR"/>
              </w:rPr>
            </w:pPr>
          </w:p>
        </w:tc>
        <w:tc>
          <w:tcPr>
            <w:tcW w:w="4917" w:type="dxa"/>
          </w:tcPr>
          <w:p w:rsidR="00C70432" w:rsidRDefault="00C70432" w:rsidP="00186033">
            <w:pPr>
              <w:spacing w:line="240" w:lineRule="atLeast"/>
              <w:rPr>
                <w:rFonts w:ascii="Arial" w:hAnsi="Arial"/>
                <w:kern w:val="0"/>
                <w:sz w:val="18"/>
                <w:szCs w:val="18"/>
                <w:lang w:val="fr-FR"/>
              </w:rPr>
            </w:pPr>
            <w:r>
              <w:rPr>
                <w:rFonts w:ascii="Arial" w:hAnsi="Arial" w:hint="eastAsia"/>
                <w:kern w:val="0"/>
                <w:sz w:val="18"/>
                <w:szCs w:val="18"/>
                <w:lang w:val="fr-FR"/>
              </w:rPr>
              <w:t>用户</w:t>
            </w:r>
            <w:r>
              <w:rPr>
                <w:rFonts w:ascii="Arial" w:hAnsi="Arial" w:hint="eastAsia"/>
                <w:kern w:val="0"/>
                <w:sz w:val="18"/>
                <w:szCs w:val="18"/>
                <w:lang w:val="fr-FR"/>
              </w:rPr>
              <w:t>ID</w:t>
            </w:r>
            <w:r>
              <w:rPr>
                <w:rFonts w:ascii="Arial" w:hAnsi="Arial" w:hint="eastAsia"/>
                <w:kern w:val="0"/>
                <w:sz w:val="18"/>
                <w:szCs w:val="18"/>
                <w:lang w:val="fr-FR"/>
              </w:rPr>
              <w:t>（内部）</w:t>
            </w:r>
          </w:p>
        </w:tc>
      </w:tr>
      <w:tr w:rsidR="00C70432" w:rsidTr="00186033">
        <w:trPr>
          <w:jc w:val="center"/>
        </w:trPr>
        <w:tc>
          <w:tcPr>
            <w:tcW w:w="2378" w:type="dxa"/>
          </w:tcPr>
          <w:p w:rsidR="00C70432" w:rsidRDefault="00C70432" w:rsidP="00186033">
            <w:pPr>
              <w:pStyle w:val="TAL"/>
              <w:rPr>
                <w:lang w:val="fr-FR" w:eastAsia="zh-CN"/>
              </w:rPr>
            </w:pPr>
            <w:r w:rsidRPr="00CB0D33">
              <w:rPr>
                <w:rFonts w:asciiTheme="minorEastAsia" w:eastAsiaTheme="minorEastAsia" w:hAnsiTheme="minorEastAsia" w:hint="eastAsia"/>
                <w:lang w:val="fr-FR" w:eastAsia="zh-CN"/>
              </w:rPr>
              <w:t>accountType</w:t>
            </w:r>
          </w:p>
        </w:tc>
        <w:tc>
          <w:tcPr>
            <w:tcW w:w="737" w:type="dxa"/>
          </w:tcPr>
          <w:p w:rsidR="00C70432" w:rsidRDefault="00C70432" w:rsidP="00186033">
            <w:pPr>
              <w:spacing w:line="240" w:lineRule="atLeast"/>
              <w:rPr>
                <w:rFonts w:ascii="Arial" w:hAnsi="Arial"/>
                <w:kern w:val="0"/>
                <w:sz w:val="18"/>
                <w:szCs w:val="18"/>
                <w:lang w:val="fr-FR"/>
              </w:rPr>
            </w:pPr>
            <w:r w:rsidRPr="00CB0D33">
              <w:rPr>
                <w:rFonts w:asciiTheme="minorEastAsia" w:eastAsiaTheme="minorEastAsia" w:hAnsiTheme="minorEastAsia" w:hint="eastAsia"/>
                <w:kern w:val="0"/>
                <w:sz w:val="18"/>
                <w:szCs w:val="18"/>
                <w:lang w:val="fr-FR"/>
              </w:rPr>
              <w:t>M</w:t>
            </w:r>
          </w:p>
        </w:tc>
        <w:tc>
          <w:tcPr>
            <w:tcW w:w="1243" w:type="dxa"/>
          </w:tcPr>
          <w:p w:rsidR="00C70432" w:rsidRDefault="00C70432" w:rsidP="00186033">
            <w:pPr>
              <w:spacing w:line="240" w:lineRule="atLeast"/>
              <w:rPr>
                <w:rFonts w:ascii="Arial" w:hAnsi="Arial"/>
                <w:kern w:val="0"/>
                <w:sz w:val="18"/>
                <w:szCs w:val="18"/>
                <w:lang w:val="fr-FR"/>
              </w:rPr>
            </w:pPr>
            <w:r w:rsidRPr="00CB0D33">
              <w:rPr>
                <w:rFonts w:asciiTheme="minorEastAsia" w:eastAsiaTheme="minorEastAsia" w:hAnsiTheme="minorEastAsia"/>
                <w:kern w:val="0"/>
                <w:sz w:val="18"/>
                <w:szCs w:val="18"/>
                <w:lang w:val="fr-FR"/>
              </w:rPr>
              <w:t>Int</w:t>
            </w:r>
          </w:p>
        </w:tc>
        <w:tc>
          <w:tcPr>
            <w:tcW w:w="709" w:type="dxa"/>
          </w:tcPr>
          <w:p w:rsidR="00C70432" w:rsidRDefault="00C70432" w:rsidP="00186033">
            <w:pPr>
              <w:spacing w:line="240" w:lineRule="atLeast"/>
              <w:rPr>
                <w:rFonts w:ascii="Arial" w:hAnsi="Arial"/>
                <w:kern w:val="0"/>
                <w:sz w:val="18"/>
                <w:szCs w:val="18"/>
                <w:lang w:val="fr-FR"/>
              </w:rPr>
            </w:pPr>
          </w:p>
        </w:tc>
        <w:tc>
          <w:tcPr>
            <w:tcW w:w="4917" w:type="dxa"/>
          </w:tcPr>
          <w:p w:rsidR="00C70432" w:rsidRDefault="00C70432" w:rsidP="00186033">
            <w:pPr>
              <w:spacing w:line="240" w:lineRule="atLeast"/>
              <w:rPr>
                <w:rFonts w:ascii="Arial" w:hAnsi="Arial"/>
                <w:kern w:val="0"/>
                <w:sz w:val="18"/>
                <w:szCs w:val="18"/>
                <w:lang w:val="fr-FR"/>
              </w:rPr>
            </w:pPr>
            <w:r w:rsidRPr="00CB0D33">
              <w:rPr>
                <w:rFonts w:asciiTheme="minorEastAsia" w:eastAsiaTheme="minorEastAsia" w:hAnsiTheme="minorEastAsia" w:hint="eastAsia"/>
                <w:kern w:val="0"/>
                <w:sz w:val="18"/>
                <w:szCs w:val="18"/>
                <w:lang w:val="fr-FR"/>
              </w:rPr>
              <w:t>帐户类型</w:t>
            </w:r>
          </w:p>
        </w:tc>
      </w:tr>
      <w:tr w:rsidR="00C70432" w:rsidTr="00186033">
        <w:trPr>
          <w:jc w:val="center"/>
        </w:trPr>
        <w:tc>
          <w:tcPr>
            <w:tcW w:w="2378" w:type="dxa"/>
          </w:tcPr>
          <w:p w:rsidR="00C70432" w:rsidRPr="00CB0D33" w:rsidRDefault="00C70432" w:rsidP="00186033">
            <w:pPr>
              <w:pStyle w:val="TAL"/>
              <w:rPr>
                <w:rFonts w:asciiTheme="minorEastAsia" w:eastAsiaTheme="minorEastAsia" w:hAnsiTheme="minorEastAsia"/>
                <w:lang w:val="fr-FR" w:eastAsia="zh-CN"/>
              </w:rPr>
            </w:pPr>
            <w:r w:rsidRPr="00CB0D33">
              <w:rPr>
                <w:rFonts w:asciiTheme="minorEastAsia" w:eastAsiaTheme="minorEastAsia" w:hAnsiTheme="minorEastAsia" w:hint="eastAsia"/>
                <w:lang w:val="fr-FR" w:eastAsia="zh-CN"/>
              </w:rPr>
              <w:t>userAccount</w:t>
            </w:r>
          </w:p>
        </w:tc>
        <w:tc>
          <w:tcPr>
            <w:tcW w:w="737" w:type="dxa"/>
          </w:tcPr>
          <w:p w:rsidR="00C70432" w:rsidRPr="00CB0D33" w:rsidRDefault="00C70432" w:rsidP="00186033">
            <w:pPr>
              <w:spacing w:line="240" w:lineRule="atLeast"/>
              <w:rPr>
                <w:rFonts w:asciiTheme="minorEastAsia" w:eastAsiaTheme="minorEastAsia" w:hAnsiTheme="minorEastAsia"/>
                <w:kern w:val="0"/>
                <w:sz w:val="18"/>
                <w:szCs w:val="18"/>
                <w:lang w:val="fr-FR"/>
              </w:rPr>
            </w:pPr>
            <w:r w:rsidRPr="00CB0D33">
              <w:rPr>
                <w:rFonts w:asciiTheme="minorEastAsia" w:eastAsiaTheme="minorEastAsia" w:hAnsiTheme="minorEastAsia" w:hint="eastAsia"/>
                <w:kern w:val="0"/>
                <w:sz w:val="18"/>
                <w:szCs w:val="18"/>
                <w:lang w:val="fr-FR" w:eastAsia="en-US"/>
              </w:rPr>
              <w:t>M</w:t>
            </w:r>
          </w:p>
        </w:tc>
        <w:tc>
          <w:tcPr>
            <w:tcW w:w="1243" w:type="dxa"/>
          </w:tcPr>
          <w:p w:rsidR="00C70432" w:rsidRPr="00CB0D33" w:rsidRDefault="00C70432" w:rsidP="00186033">
            <w:pPr>
              <w:spacing w:line="240" w:lineRule="atLeast"/>
              <w:rPr>
                <w:rFonts w:asciiTheme="minorEastAsia" w:eastAsiaTheme="minorEastAsia" w:hAnsiTheme="minorEastAsia"/>
                <w:kern w:val="0"/>
                <w:sz w:val="18"/>
                <w:szCs w:val="18"/>
                <w:lang w:val="fr-FR"/>
              </w:rPr>
            </w:pPr>
            <w:r w:rsidRPr="00CB0D33">
              <w:rPr>
                <w:rFonts w:asciiTheme="minorEastAsia" w:eastAsiaTheme="minorEastAsia" w:hAnsiTheme="minorEastAsia" w:hint="eastAsia"/>
                <w:kern w:val="0"/>
                <w:sz w:val="18"/>
                <w:szCs w:val="18"/>
                <w:lang w:val="fr-FR" w:eastAsia="en-US"/>
              </w:rPr>
              <w:t>String</w:t>
            </w:r>
          </w:p>
        </w:tc>
        <w:tc>
          <w:tcPr>
            <w:tcW w:w="709" w:type="dxa"/>
          </w:tcPr>
          <w:p w:rsidR="00C70432" w:rsidRDefault="00C70432" w:rsidP="00186033">
            <w:pPr>
              <w:spacing w:line="240" w:lineRule="atLeast"/>
              <w:rPr>
                <w:rFonts w:ascii="Arial" w:hAnsi="Arial"/>
                <w:kern w:val="0"/>
                <w:sz w:val="18"/>
                <w:szCs w:val="18"/>
                <w:lang w:val="fr-FR"/>
              </w:rPr>
            </w:pPr>
            <w:r w:rsidRPr="00CB0D33">
              <w:rPr>
                <w:rFonts w:asciiTheme="minorEastAsia" w:eastAsiaTheme="minorEastAsia" w:hAnsiTheme="minorEastAsia" w:hint="eastAsia"/>
                <w:kern w:val="0"/>
                <w:sz w:val="18"/>
                <w:szCs w:val="18"/>
                <w:lang w:val="fr-FR"/>
              </w:rPr>
              <w:t>255</w:t>
            </w:r>
          </w:p>
        </w:tc>
        <w:tc>
          <w:tcPr>
            <w:tcW w:w="4917" w:type="dxa"/>
          </w:tcPr>
          <w:p w:rsidR="00C70432" w:rsidRPr="00CB0D33" w:rsidRDefault="00C70432" w:rsidP="00186033">
            <w:pPr>
              <w:spacing w:line="240" w:lineRule="atLeast"/>
              <w:rPr>
                <w:rFonts w:asciiTheme="minorEastAsia" w:eastAsiaTheme="minorEastAsia" w:hAnsiTheme="minorEastAsia"/>
                <w:kern w:val="0"/>
                <w:sz w:val="18"/>
                <w:szCs w:val="18"/>
                <w:lang w:val="fr-FR"/>
              </w:rPr>
            </w:pPr>
            <w:r w:rsidRPr="00CB0D33">
              <w:rPr>
                <w:rFonts w:asciiTheme="minorEastAsia" w:eastAsiaTheme="minorEastAsia" w:hAnsiTheme="minorEastAsia" w:hint="eastAsia"/>
                <w:kern w:val="0"/>
                <w:sz w:val="18"/>
                <w:szCs w:val="18"/>
                <w:lang w:val="fr-FR"/>
              </w:rPr>
              <w:t>用户帐户</w:t>
            </w:r>
          </w:p>
        </w:tc>
      </w:tr>
    </w:tbl>
    <w:p w:rsidR="00C70432" w:rsidRDefault="00C70432" w:rsidP="00C70432">
      <w:pPr>
        <w:ind w:left="198"/>
      </w:pPr>
    </w:p>
    <w:p w:rsidR="00C70432" w:rsidRDefault="00C70432" w:rsidP="00407B6C">
      <w:pPr>
        <w:pStyle w:val="41"/>
      </w:pPr>
      <w:r>
        <w:rPr>
          <w:rFonts w:hint="eastAsia"/>
        </w:rPr>
        <w:t>异常信息</w:t>
      </w:r>
    </w:p>
    <w:p w:rsidR="00C70432" w:rsidRDefault="00C70432" w:rsidP="00C70432">
      <w:pPr>
        <w:pStyle w:val="a4"/>
        <w:ind w:firstLine="210"/>
      </w:pPr>
      <w:r>
        <w:rPr>
          <w:rFonts w:hint="eastAsia"/>
        </w:rPr>
        <w:t>失败则抛出异常</w:t>
      </w:r>
      <w:r>
        <w:rPr>
          <w:rFonts w:hint="eastAsia"/>
        </w:rPr>
        <w:t>CException</w:t>
      </w:r>
      <w:r>
        <w:rPr>
          <w:rFonts w:hint="eastAsia"/>
        </w:rPr>
        <w:t>，具体内容请参考异常码定义文档。</w:t>
      </w:r>
    </w:p>
    <w:p w:rsidR="00C70432" w:rsidRDefault="00C70432" w:rsidP="00C70432">
      <w:pPr>
        <w:ind w:firstLine="210"/>
        <w:rPr>
          <w:lang w:val="fr-FR"/>
        </w:rPr>
      </w:pPr>
      <w:r>
        <w:rPr>
          <w:rFonts w:hint="eastAsia"/>
        </w:rPr>
        <w:t>异常码：</w:t>
      </w:r>
      <w:r>
        <w:rPr>
          <w:rFonts w:hint="eastAsia"/>
        </w:rPr>
        <w:t>1~999</w:t>
      </w:r>
      <w:r>
        <w:rPr>
          <w:rFonts w:hint="eastAsia"/>
        </w:rPr>
        <w:t>表示需要前转的归属站点号。</w:t>
      </w:r>
    </w:p>
    <w:p w:rsidR="00C70432" w:rsidRDefault="00C70432" w:rsidP="00407B6C">
      <w:pPr>
        <w:pStyle w:val="41"/>
      </w:pPr>
      <w:r>
        <w:rPr>
          <w:rFonts w:hint="eastAsia"/>
        </w:rPr>
        <w:t>Json</w:t>
      </w:r>
      <w:r>
        <w:rPr>
          <w:rFonts w:hint="eastAsia"/>
        </w:rPr>
        <w:t>接口登录认证信息说明</w:t>
      </w:r>
    </w:p>
    <w:p w:rsidR="00C70432" w:rsidRPr="003A63A1" w:rsidRDefault="00C70432" w:rsidP="00C70432">
      <w:r>
        <w:rPr>
          <w:rFonts w:hint="eastAsia"/>
        </w:rPr>
        <w:t xml:space="preserve">   Authorization</w:t>
      </w:r>
      <w:r>
        <w:rPr>
          <w:rFonts w:hint="eastAsia"/>
        </w:rPr>
        <w:t>中无需登录认证信息。</w:t>
      </w:r>
    </w:p>
    <w:p w:rsidR="00C70432" w:rsidRPr="00AA2E28" w:rsidRDefault="00C70432" w:rsidP="00C70432">
      <w:pPr>
        <w:pStyle w:val="a4"/>
        <w:ind w:firstLine="210"/>
        <w:rPr>
          <w:lang w:val="fr-FR"/>
        </w:rPr>
      </w:pPr>
    </w:p>
    <w:p w:rsidR="00C70432" w:rsidRPr="0026055C" w:rsidRDefault="00C70432" w:rsidP="00407B6C">
      <w:pPr>
        <w:pStyle w:val="31"/>
        <w:rPr>
          <w:rStyle w:val="210"/>
          <w:lang w:val="fr-FR"/>
        </w:rPr>
      </w:pPr>
      <w:r w:rsidRPr="0026055C">
        <w:rPr>
          <w:rStyle w:val="210"/>
          <w:rFonts w:hint="eastAsia"/>
          <w:lang w:val="fr-FR"/>
        </w:rPr>
        <w:t>HTTP</w:t>
      </w:r>
      <w:r w:rsidR="00BF22DC">
        <w:rPr>
          <w:rStyle w:val="210"/>
          <w:rFonts w:hint="eastAsia"/>
          <w:lang w:val="fr-FR"/>
        </w:rPr>
        <w:t>S</w:t>
      </w:r>
      <w:r>
        <w:rPr>
          <w:rStyle w:val="210"/>
          <w:rFonts w:hint="eastAsia"/>
        </w:rPr>
        <w:t>接口</w:t>
      </w:r>
    </w:p>
    <w:p w:rsidR="00C70432" w:rsidRPr="0026055C" w:rsidRDefault="00C70432" w:rsidP="00407B6C">
      <w:pPr>
        <w:pStyle w:val="41"/>
        <w:rPr>
          <w:lang w:val="fr-FR"/>
        </w:rPr>
      </w:pPr>
      <w:r>
        <w:rPr>
          <w:rFonts w:hint="eastAsia"/>
        </w:rPr>
        <w:t>描述</w:t>
      </w:r>
    </w:p>
    <w:p w:rsidR="00C70432" w:rsidRDefault="00C70432" w:rsidP="00C70432">
      <w:pPr>
        <w:ind w:firstLine="420"/>
      </w:pPr>
      <w:r w:rsidRPr="0026055C">
        <w:rPr>
          <w:rFonts w:hint="eastAsia"/>
          <w:lang w:val="fr-FR"/>
        </w:rPr>
        <w:t>AccountAgent</w:t>
      </w:r>
      <w:r>
        <w:rPr>
          <w:rFonts w:hint="eastAsia"/>
        </w:rPr>
        <w:t>向</w:t>
      </w:r>
      <w:r w:rsidRPr="0026055C">
        <w:rPr>
          <w:rFonts w:hint="eastAsia"/>
          <w:lang w:val="fr-FR"/>
        </w:rPr>
        <w:t>AccountServer</w:t>
      </w:r>
      <w:r>
        <w:rPr>
          <w:rFonts w:hint="eastAsia"/>
        </w:rPr>
        <w:t>发起请求</w:t>
      </w:r>
      <w:r w:rsidRPr="0026055C">
        <w:rPr>
          <w:rFonts w:hint="eastAsia"/>
          <w:lang w:val="fr-FR"/>
        </w:rPr>
        <w:t>，</w:t>
      </w:r>
      <w:r w:rsidRPr="0026055C">
        <w:rPr>
          <w:rFonts w:hint="eastAsia"/>
          <w:lang w:val="fr-FR"/>
        </w:rPr>
        <w:t>AccountServer</w:t>
      </w:r>
      <w:r>
        <w:rPr>
          <w:rFonts w:hint="eastAsia"/>
        </w:rPr>
        <w:t>内部转调上述</w:t>
      </w:r>
      <w:r>
        <w:rPr>
          <w:rFonts w:hint="eastAsia"/>
        </w:rPr>
        <w:t>Json</w:t>
      </w:r>
      <w:r>
        <w:rPr>
          <w:rFonts w:hint="eastAsia"/>
        </w:rPr>
        <w:t>接口。</w:t>
      </w:r>
    </w:p>
    <w:p w:rsidR="00C70432" w:rsidRPr="00AA2E28" w:rsidRDefault="00C70432" w:rsidP="00C70432">
      <w:pPr>
        <w:ind w:firstLine="420"/>
        <w:rPr>
          <w:lang w:val="fr-FR"/>
        </w:rPr>
      </w:pPr>
      <w:r>
        <w:rPr>
          <w:rFonts w:hint="eastAsia"/>
          <w:lang w:val="fr-FR"/>
        </w:rPr>
        <w:t>该操作无需携带服务端已通过认证的</w:t>
      </w:r>
      <w:r>
        <w:rPr>
          <w:rFonts w:hint="eastAsia"/>
          <w:lang w:val="fr-FR"/>
        </w:rPr>
        <w:t>sessionID</w:t>
      </w:r>
      <w:r>
        <w:rPr>
          <w:rFonts w:hint="eastAsia"/>
          <w:lang w:val="fr-FR"/>
        </w:rPr>
        <w:t>。</w:t>
      </w:r>
      <w:r>
        <w:rPr>
          <w:rFonts w:hint="eastAsia"/>
          <w:lang w:val="fr-FR"/>
        </w:rPr>
        <w:t>UP</w:t>
      </w:r>
      <w:r>
        <w:rPr>
          <w:rFonts w:hint="eastAsia"/>
          <w:lang w:val="fr-FR"/>
        </w:rPr>
        <w:t>返回</w:t>
      </w:r>
      <w:r>
        <w:rPr>
          <w:rFonts w:hint="eastAsia"/>
        </w:rPr>
        <w:t>异常码</w:t>
      </w:r>
      <w:r w:rsidRPr="00E81EFF">
        <w:rPr>
          <w:rFonts w:hint="eastAsia"/>
          <w:lang w:val="fr-FR"/>
        </w:rPr>
        <w:t>(</w:t>
      </w:r>
      <w:r>
        <w:rPr>
          <w:rFonts w:hint="eastAsia"/>
          <w:lang w:val="fr-FR"/>
        </w:rPr>
        <w:t>1~999</w:t>
      </w:r>
      <w:r w:rsidRPr="00E81EFF">
        <w:rPr>
          <w:rFonts w:hint="eastAsia"/>
          <w:lang w:val="fr-FR"/>
        </w:rPr>
        <w:t>)</w:t>
      </w:r>
      <w:r>
        <w:rPr>
          <w:rFonts w:hint="eastAsia"/>
        </w:rPr>
        <w:t>时</w:t>
      </w:r>
      <w:r w:rsidRPr="00E81EFF">
        <w:rPr>
          <w:rFonts w:hint="eastAsia"/>
          <w:lang w:val="fr-FR"/>
        </w:rPr>
        <w:t>，</w:t>
      </w:r>
      <w:r w:rsidRPr="00E81EFF">
        <w:rPr>
          <w:rFonts w:hint="eastAsia"/>
          <w:lang w:val="fr-FR"/>
        </w:rPr>
        <w:t>AccountServer</w:t>
      </w:r>
      <w:r>
        <w:rPr>
          <w:rFonts w:hint="eastAsia"/>
        </w:rPr>
        <w:t>返回重定向</w:t>
      </w:r>
      <w:r w:rsidRPr="00E81EFF">
        <w:rPr>
          <w:rFonts w:hint="eastAsia"/>
          <w:lang w:val="fr-FR"/>
        </w:rPr>
        <w:t>，</w:t>
      </w:r>
      <w:r>
        <w:rPr>
          <w:rFonts w:hint="eastAsia"/>
        </w:rPr>
        <w:t>重定向</w:t>
      </w:r>
      <w:r w:rsidRPr="00E81EFF">
        <w:rPr>
          <w:rFonts w:hint="eastAsia"/>
          <w:lang w:val="fr-FR"/>
        </w:rPr>
        <w:t>URL</w:t>
      </w:r>
      <w:r>
        <w:rPr>
          <w:rFonts w:hint="eastAsia"/>
        </w:rPr>
        <w:t>为源</w:t>
      </w:r>
      <w:r w:rsidRPr="00E81EFF">
        <w:rPr>
          <w:rFonts w:hint="eastAsia"/>
          <w:lang w:val="fr-FR"/>
        </w:rPr>
        <w:t>URL</w:t>
      </w:r>
      <w:r>
        <w:rPr>
          <w:rFonts w:hint="eastAsia"/>
          <w:lang w:val="fr-FR"/>
        </w:rPr>
        <w:t>的子域名部分</w:t>
      </w:r>
      <w:r>
        <w:rPr>
          <w:rFonts w:hint="eastAsia"/>
        </w:rPr>
        <w:t>增加归属站点号。</w:t>
      </w:r>
    </w:p>
    <w:p w:rsidR="00C70432" w:rsidRPr="0026055C" w:rsidRDefault="00C70432" w:rsidP="00407B6C">
      <w:pPr>
        <w:pStyle w:val="41"/>
        <w:rPr>
          <w:lang w:val="fr-FR"/>
        </w:rPr>
      </w:pPr>
      <w:r w:rsidRPr="00A6475E">
        <w:rPr>
          <w:rFonts w:hint="eastAsia"/>
        </w:rPr>
        <w:t>协议映射</w:t>
      </w:r>
    </w:p>
    <w:p w:rsidR="00C70432" w:rsidRPr="0026055C" w:rsidRDefault="00C70432" w:rsidP="00C70432">
      <w:pPr>
        <w:numPr>
          <w:ilvl w:val="0"/>
          <w:numId w:val="22"/>
        </w:numPr>
        <w:tabs>
          <w:tab w:val="num" w:pos="0"/>
        </w:tabs>
        <w:rPr>
          <w:b/>
          <w:lang w:val="fr-FR"/>
        </w:rPr>
      </w:pPr>
      <w:r w:rsidRPr="00A6475E">
        <w:rPr>
          <w:rFonts w:hint="eastAsia"/>
          <w:b/>
        </w:rPr>
        <w:t>请求消息示例</w:t>
      </w:r>
    </w:p>
    <w:p w:rsidR="00C70432" w:rsidRPr="00A6475E" w:rsidRDefault="00C70432" w:rsidP="00C70432">
      <w:r w:rsidRPr="0026055C">
        <w:rPr>
          <w:lang w:val="fr-FR"/>
        </w:rPr>
        <w:t>POST</w:t>
      </w:r>
      <w:r w:rsidRPr="0026055C">
        <w:rPr>
          <w:rFonts w:hint="eastAsia"/>
          <w:lang w:val="fr-FR"/>
        </w:rPr>
        <w:t xml:space="preserve"> </w:t>
      </w:r>
      <w:r w:rsidRPr="0026055C">
        <w:rPr>
          <w:lang w:val="fr-FR"/>
        </w:rPr>
        <w:t>http</w:t>
      </w:r>
      <w:r w:rsidR="00893EBB">
        <w:rPr>
          <w:rFonts w:hint="eastAsia"/>
          <w:lang w:val="fr-FR"/>
        </w:rPr>
        <w:t>s</w:t>
      </w:r>
      <w:r w:rsidRPr="0026055C">
        <w:rPr>
          <w:lang w:val="fr-FR"/>
        </w:rPr>
        <w:t>://host:port/</w:t>
      </w:r>
      <w:r w:rsidRPr="0026055C">
        <w:rPr>
          <w:rFonts w:hint="eastAsia"/>
          <w:lang w:val="fr-FR"/>
        </w:rPr>
        <w:t>AccountServer</w:t>
      </w:r>
      <w:r w:rsidRPr="0026055C">
        <w:rPr>
          <w:lang w:val="fr-FR"/>
        </w:rPr>
        <w:t>/I</w:t>
      </w:r>
      <w:r w:rsidRPr="0026055C">
        <w:rPr>
          <w:rFonts w:hint="eastAsia"/>
          <w:lang w:val="fr-FR"/>
        </w:rPr>
        <w:t>U</w:t>
      </w:r>
      <w:r w:rsidRPr="00A6475E">
        <w:rPr>
          <w:rFonts w:hint="eastAsia"/>
        </w:rPr>
        <w:t>ser</w:t>
      </w:r>
      <w:r>
        <w:rPr>
          <w:rFonts w:hint="eastAsia"/>
        </w:rPr>
        <w:t>Pwd</w:t>
      </w:r>
      <w:r w:rsidRPr="00A6475E">
        <w:rPr>
          <w:rFonts w:hint="eastAsia"/>
        </w:rPr>
        <w:t>Mng</w:t>
      </w:r>
      <w:r>
        <w:rPr>
          <w:rFonts w:hint="eastAsia"/>
        </w:rPr>
        <w:t>/</w:t>
      </w:r>
      <w:r>
        <w:rPr>
          <w:rFonts w:hint="eastAsia"/>
          <w:lang w:val="da-DK"/>
        </w:rPr>
        <w:t>getDevAcctBySecret</w:t>
      </w:r>
      <w:r w:rsidRPr="00A6475E">
        <w:t xml:space="preserve"> </w:t>
      </w:r>
      <w:r>
        <w:rPr>
          <w:rFonts w:hint="eastAsia"/>
        </w:rPr>
        <w:t xml:space="preserve"> </w:t>
      </w:r>
      <w:r w:rsidRPr="00A6475E">
        <w:t>HTTP</w:t>
      </w:r>
      <w:r>
        <w:rPr>
          <w:rFonts w:hint="eastAsia"/>
        </w:rPr>
        <w:t>S</w:t>
      </w:r>
      <w:r w:rsidRPr="00A6475E">
        <w:t>/1.1</w:t>
      </w:r>
    </w:p>
    <w:p w:rsidR="00C70432" w:rsidRPr="00A6475E" w:rsidRDefault="00C70432" w:rsidP="00C70432">
      <w:r w:rsidRPr="00A6475E">
        <w:rPr>
          <w:i/>
        </w:rPr>
        <w:t>Authorization</w:t>
      </w:r>
      <w:r w:rsidRPr="00A6475E">
        <w:rPr>
          <w:rFonts w:hint="eastAsia"/>
          <w:i/>
        </w:rPr>
        <w:t>:</w:t>
      </w:r>
      <w:r w:rsidRPr="00A6475E">
        <w:rPr>
          <w:i/>
        </w:rPr>
        <w:t xml:space="preserve"> </w:t>
      </w:r>
      <w:r>
        <w:rPr>
          <w:rFonts w:hint="eastAsia"/>
          <w:i/>
        </w:rPr>
        <w:t>为空</w:t>
      </w:r>
    </w:p>
    <w:p w:rsidR="00C70432" w:rsidRPr="00A6475E" w:rsidRDefault="00C70432" w:rsidP="00C70432">
      <w:pPr>
        <w:rPr>
          <w:lang w:val="de-DE"/>
        </w:rPr>
      </w:pPr>
      <w:r w:rsidRPr="00A6475E">
        <w:rPr>
          <w:lang w:val="de-DE"/>
        </w:rPr>
        <w:lastRenderedPageBreak/>
        <w:t>&lt;?xml version="1.0" encoding="UTF-8"?&gt;</w:t>
      </w:r>
    </w:p>
    <w:p w:rsidR="00C70432" w:rsidRPr="00A6475E" w:rsidRDefault="00C70432" w:rsidP="00C70432">
      <w:pPr>
        <w:rPr>
          <w:lang w:val="de-DE"/>
        </w:rPr>
      </w:pPr>
      <w:r w:rsidRPr="00A6475E">
        <w:rPr>
          <w:lang w:val="de-DE"/>
        </w:rPr>
        <w:t>&lt;</w:t>
      </w:r>
      <w:r>
        <w:rPr>
          <w:rFonts w:hint="eastAsia"/>
          <w:lang w:val="de-DE"/>
        </w:rPr>
        <w:t>GetDevAcctBySecret</w:t>
      </w:r>
      <w:r w:rsidRPr="00A6475E">
        <w:rPr>
          <w:lang w:val="de-DE"/>
        </w:rPr>
        <w:t>&gt;</w:t>
      </w:r>
    </w:p>
    <w:p w:rsidR="00C70432" w:rsidRPr="00A6475E" w:rsidRDefault="00C70432" w:rsidP="00C70432">
      <w:r w:rsidRPr="00A6475E">
        <w:rPr>
          <w:lang w:val="de-DE"/>
        </w:rPr>
        <w:t xml:space="preserve">  </w:t>
      </w:r>
      <w:r w:rsidRPr="00A6475E">
        <w:t>&lt;</w:t>
      </w:r>
      <w:r w:rsidRPr="00A6475E">
        <w:rPr>
          <w:rFonts w:hint="eastAsia"/>
          <w:lang w:val="fr-FR"/>
        </w:rPr>
        <w:t xml:space="preserve"> </w:t>
      </w:r>
      <w:r w:rsidRPr="00A6475E">
        <w:rPr>
          <w:rFonts w:hint="eastAsia"/>
        </w:rPr>
        <w:t>v</w:t>
      </w:r>
      <w:r w:rsidRPr="00A6475E">
        <w:t>ersion &gt;</w:t>
      </w:r>
      <w:r>
        <w:rPr>
          <w:rFonts w:hint="eastAsia"/>
        </w:rPr>
        <w:t>01.01</w:t>
      </w:r>
      <w:r w:rsidRPr="00A6475E">
        <w:t>&lt;/</w:t>
      </w:r>
      <w:r w:rsidRPr="00A6475E">
        <w:rPr>
          <w:rFonts w:hint="eastAsia"/>
        </w:rPr>
        <w:t xml:space="preserve"> v</w:t>
      </w:r>
      <w:r w:rsidRPr="00A6475E">
        <w:t>ersion &gt;</w:t>
      </w:r>
    </w:p>
    <w:p w:rsidR="00C70432" w:rsidRDefault="00C70432" w:rsidP="00C70432">
      <w:pPr>
        <w:ind w:leftChars="100" w:left="210"/>
      </w:pPr>
      <w:r>
        <w:rPr>
          <w:rFonts w:hint="eastAsia"/>
        </w:rPr>
        <w:t>&lt;deviceInfo&gt;</w:t>
      </w:r>
    </w:p>
    <w:p w:rsidR="00C70432" w:rsidRDefault="00C70432" w:rsidP="00C70432">
      <w:pPr>
        <w:ind w:leftChars="100" w:left="210"/>
      </w:pPr>
      <w:r>
        <w:rPr>
          <w:rFonts w:hint="eastAsia"/>
        </w:rPr>
        <w:tab/>
      </w:r>
      <w:r>
        <w:rPr>
          <w:rFonts w:hint="eastAsia"/>
        </w:rPr>
        <w:tab/>
        <w:t>&lt;deviceType&gt;0 &lt;/deviceType&gt;</w:t>
      </w:r>
    </w:p>
    <w:p w:rsidR="00C70432" w:rsidRDefault="00C70432" w:rsidP="00C70432">
      <w:pPr>
        <w:ind w:leftChars="100" w:left="210"/>
      </w:pPr>
      <w:r>
        <w:rPr>
          <w:rFonts w:hint="eastAsia"/>
        </w:rPr>
        <w:tab/>
      </w:r>
      <w:r>
        <w:rPr>
          <w:rFonts w:hint="eastAsia"/>
        </w:rPr>
        <w:tab/>
        <w:t>&lt;deviceID&gt;789456464654&lt;/deviceID&gt;</w:t>
      </w:r>
    </w:p>
    <w:p w:rsidR="00C70432" w:rsidRDefault="00C70432" w:rsidP="00C70432">
      <w:pPr>
        <w:ind w:leftChars="100" w:left="210"/>
      </w:pPr>
      <w:r>
        <w:rPr>
          <w:rFonts w:hint="eastAsia"/>
        </w:rPr>
        <w:t>&lt;/deviceInfo&gt;</w:t>
      </w:r>
    </w:p>
    <w:p w:rsidR="00D43FB1" w:rsidRDefault="00D43FB1" w:rsidP="00D43FB1">
      <w:pPr>
        <w:rPr>
          <w:lang w:val="fr-FR"/>
        </w:rPr>
      </w:pPr>
      <w:r>
        <w:rPr>
          <w:rFonts w:hint="eastAsia"/>
          <w:lang w:val="fr-FR"/>
        </w:rPr>
        <w:t xml:space="preserve">  &lt;</w:t>
      </w:r>
      <w:r w:rsidRPr="00CB0D33">
        <w:rPr>
          <w:rStyle w:val="webdict1"/>
          <w:rFonts w:asciiTheme="minorEastAsia" w:eastAsiaTheme="minorEastAsia" w:hAnsiTheme="minorEastAsia" w:hint="eastAsia"/>
          <w:b w:val="0"/>
          <w:color w:val="888888"/>
          <w:sz w:val="18"/>
          <w:szCs w:val="18"/>
        </w:rPr>
        <w:t>secretDigest</w:t>
      </w:r>
      <w:r>
        <w:rPr>
          <w:rStyle w:val="webdict1"/>
          <w:rFonts w:asciiTheme="minorEastAsia" w:eastAsiaTheme="minorEastAsia" w:hAnsiTheme="minorEastAsia" w:hint="eastAsia"/>
          <w:b w:val="0"/>
          <w:color w:val="888888"/>
          <w:sz w:val="18"/>
          <w:szCs w:val="18"/>
        </w:rPr>
        <w:t>&gt;sfagsdfgsdfgsdgdf&lt;/</w:t>
      </w:r>
      <w:r w:rsidRPr="00CB0D33">
        <w:rPr>
          <w:rStyle w:val="webdict1"/>
          <w:rFonts w:asciiTheme="minorEastAsia" w:eastAsiaTheme="minorEastAsia" w:hAnsiTheme="minorEastAsia" w:hint="eastAsia"/>
          <w:b w:val="0"/>
          <w:color w:val="888888"/>
          <w:sz w:val="18"/>
          <w:szCs w:val="18"/>
        </w:rPr>
        <w:t>secretDigest</w:t>
      </w:r>
      <w:r>
        <w:rPr>
          <w:rStyle w:val="webdict1"/>
          <w:rFonts w:asciiTheme="minorEastAsia" w:eastAsiaTheme="minorEastAsia" w:hAnsiTheme="minorEastAsia" w:hint="eastAsia"/>
          <w:b w:val="0"/>
          <w:color w:val="888888"/>
          <w:sz w:val="18"/>
          <w:szCs w:val="18"/>
        </w:rPr>
        <w:t>&gt;</w:t>
      </w:r>
    </w:p>
    <w:p w:rsidR="00C70432" w:rsidRPr="00136352" w:rsidRDefault="00C70432" w:rsidP="00C70432">
      <w:pPr>
        <w:ind w:leftChars="100" w:left="210"/>
      </w:pPr>
      <w:r w:rsidRPr="00136352">
        <w:rPr>
          <w:rFonts w:hint="eastAsia"/>
        </w:rPr>
        <w:t>&lt;</w:t>
      </w:r>
      <w:r>
        <w:rPr>
          <w:rFonts w:hint="eastAsia"/>
          <w:bCs/>
        </w:rPr>
        <w:t>reqClientType</w:t>
      </w:r>
      <w:r w:rsidRPr="00136352">
        <w:rPr>
          <w:rFonts w:hint="eastAsia"/>
          <w:bCs/>
        </w:rPr>
        <w:t>&gt;0&lt;/</w:t>
      </w:r>
      <w:r>
        <w:rPr>
          <w:rFonts w:hint="eastAsia"/>
          <w:bCs/>
        </w:rPr>
        <w:t>reqClientType</w:t>
      </w:r>
      <w:r w:rsidRPr="00136352">
        <w:rPr>
          <w:rFonts w:hint="eastAsia"/>
          <w:bCs/>
        </w:rPr>
        <w:t>&gt;</w:t>
      </w:r>
    </w:p>
    <w:p w:rsidR="00C70432" w:rsidRPr="00A6475E" w:rsidRDefault="00C70432" w:rsidP="00C70432">
      <w:pPr>
        <w:rPr>
          <w:lang w:val="fr-FR"/>
        </w:rPr>
      </w:pPr>
      <w:r w:rsidRPr="00A6475E">
        <w:rPr>
          <w:lang w:val="fr-FR"/>
        </w:rPr>
        <w:t>&lt;/</w:t>
      </w:r>
      <w:r>
        <w:rPr>
          <w:rFonts w:hint="eastAsia"/>
          <w:lang w:val="de-DE"/>
        </w:rPr>
        <w:t>Reset</w:t>
      </w:r>
      <w:r w:rsidRPr="005D449C">
        <w:rPr>
          <w:rFonts w:hint="eastAsia"/>
          <w:lang w:val="fr-FR"/>
        </w:rPr>
        <w:t>P</w:t>
      </w:r>
      <w:r>
        <w:rPr>
          <w:rFonts w:hint="eastAsia"/>
          <w:lang w:val="fr-FR"/>
        </w:rPr>
        <w:t>wdByEMailReq</w:t>
      </w:r>
      <w:r w:rsidRPr="00A6475E">
        <w:rPr>
          <w:lang w:val="fr-FR"/>
        </w:rPr>
        <w:t xml:space="preserve"> &gt;</w:t>
      </w:r>
    </w:p>
    <w:p w:rsidR="00C70432" w:rsidRPr="00A6475E" w:rsidRDefault="00C70432" w:rsidP="00C70432">
      <w:pPr>
        <w:numPr>
          <w:ilvl w:val="0"/>
          <w:numId w:val="22"/>
        </w:numPr>
        <w:tabs>
          <w:tab w:val="num" w:pos="0"/>
        </w:tabs>
        <w:rPr>
          <w:b/>
        </w:rPr>
      </w:pPr>
      <w:r w:rsidRPr="00A6475E">
        <w:rPr>
          <w:rFonts w:hint="eastAsia"/>
          <w:b/>
        </w:rPr>
        <w:t>响应消息</w:t>
      </w:r>
    </w:p>
    <w:p w:rsidR="00C70432" w:rsidRPr="00A6475E" w:rsidRDefault="00C70432" w:rsidP="00C70432">
      <w:r w:rsidRPr="00A6475E">
        <w:t>&lt;?xml version="1.0" encoding="UTF-8"?&gt;</w:t>
      </w:r>
    </w:p>
    <w:p w:rsidR="00C70432" w:rsidRDefault="00C70432" w:rsidP="00C70432">
      <w:r w:rsidRPr="00A6475E">
        <w:t xml:space="preserve">&lt;result </w:t>
      </w:r>
      <w:r>
        <w:rPr>
          <w:rFonts w:hint="eastAsia"/>
        </w:rPr>
        <w:t>result</w:t>
      </w:r>
      <w:r w:rsidRPr="00A6475E">
        <w:rPr>
          <w:rFonts w:hint="eastAsia"/>
        </w:rPr>
        <w:t>Code</w:t>
      </w:r>
      <w:r w:rsidRPr="00A6475E">
        <w:t>=0&gt;</w:t>
      </w:r>
    </w:p>
    <w:p w:rsidR="00C70432" w:rsidRPr="00A6475E" w:rsidRDefault="00C70432" w:rsidP="00C70432">
      <w:pPr>
        <w:ind w:leftChars="100" w:left="210"/>
      </w:pPr>
      <w:r w:rsidRPr="00A6475E">
        <w:rPr>
          <w:rFonts w:hint="eastAsia"/>
          <w:lang w:val="da-DK"/>
        </w:rPr>
        <w:t>&lt;</w:t>
      </w:r>
      <w:r w:rsidRPr="00B75FE2">
        <w:rPr>
          <w:rFonts w:hint="eastAsia"/>
          <w:lang w:val="de-DE"/>
        </w:rPr>
        <w:t xml:space="preserve"> </w:t>
      </w:r>
      <w:r>
        <w:rPr>
          <w:rFonts w:hint="eastAsia"/>
          <w:lang w:val="de-DE"/>
        </w:rPr>
        <w:t>GetDevAcctBySecret</w:t>
      </w:r>
      <w:r>
        <w:rPr>
          <w:rFonts w:hint="eastAsia"/>
          <w:lang w:val="fr-FR"/>
        </w:rPr>
        <w:t>Rsq</w:t>
      </w:r>
      <w:r w:rsidRPr="00A6475E">
        <w:rPr>
          <w:rFonts w:hint="eastAsia"/>
          <w:lang w:val="da-DK"/>
        </w:rPr>
        <w:t>&gt;</w:t>
      </w:r>
    </w:p>
    <w:p w:rsidR="00C70432" w:rsidRDefault="00C70432" w:rsidP="00C70432">
      <w:pPr>
        <w:ind w:leftChars="100" w:left="210"/>
      </w:pPr>
      <w:r w:rsidRPr="00A6475E">
        <w:rPr>
          <w:lang w:val="de-DE"/>
        </w:rPr>
        <w:t xml:space="preserve">  </w:t>
      </w:r>
      <w:r w:rsidRPr="00A6475E">
        <w:t>&lt;</w:t>
      </w:r>
      <w:r w:rsidRPr="00A6475E">
        <w:rPr>
          <w:rFonts w:hint="eastAsia"/>
          <w:lang w:val="fr-FR"/>
        </w:rPr>
        <w:t xml:space="preserve"> </w:t>
      </w:r>
      <w:r w:rsidRPr="00A6475E">
        <w:rPr>
          <w:rFonts w:hint="eastAsia"/>
        </w:rPr>
        <w:t>v</w:t>
      </w:r>
      <w:r w:rsidRPr="00A6475E">
        <w:t>ersion &gt;</w:t>
      </w:r>
      <w:r>
        <w:rPr>
          <w:rFonts w:hint="eastAsia"/>
        </w:rPr>
        <w:t>01.01</w:t>
      </w:r>
      <w:r w:rsidRPr="00A6475E">
        <w:t>&lt;/</w:t>
      </w:r>
      <w:r w:rsidRPr="00A6475E">
        <w:rPr>
          <w:rFonts w:hint="eastAsia"/>
        </w:rPr>
        <w:t xml:space="preserve"> v</w:t>
      </w:r>
      <w:r w:rsidRPr="00A6475E">
        <w:t>ersion &gt;</w:t>
      </w:r>
    </w:p>
    <w:p w:rsidR="00C70432" w:rsidRDefault="00C70432" w:rsidP="00C70432">
      <w:pPr>
        <w:ind w:leftChars="100" w:left="210"/>
      </w:pPr>
      <w:r>
        <w:rPr>
          <w:rFonts w:hint="eastAsia"/>
        </w:rPr>
        <w:t xml:space="preserve">  &lt;userID&gt;100001&lt;/userID&gt;</w:t>
      </w:r>
    </w:p>
    <w:p w:rsidR="00C70432" w:rsidRPr="00A6475E" w:rsidRDefault="00C70432" w:rsidP="00C70432">
      <w:r w:rsidRPr="00A6475E">
        <w:rPr>
          <w:lang w:val="de-DE"/>
        </w:rPr>
        <w:t xml:space="preserve">  </w:t>
      </w:r>
      <w:r>
        <w:rPr>
          <w:rFonts w:hint="eastAsia"/>
          <w:lang w:val="de-DE"/>
        </w:rPr>
        <w:t xml:space="preserve">  </w:t>
      </w:r>
      <w:r w:rsidRPr="00A6475E">
        <w:t>&lt;</w:t>
      </w:r>
      <w:r>
        <w:rPr>
          <w:rFonts w:hint="eastAsia"/>
        </w:rPr>
        <w:t>a</w:t>
      </w:r>
      <w:r>
        <w:rPr>
          <w:rFonts w:hint="eastAsia"/>
          <w:lang w:val="fr-FR"/>
        </w:rPr>
        <w:t>ccountType</w:t>
      </w:r>
      <w:r w:rsidRPr="00A6475E">
        <w:t>&gt;</w:t>
      </w:r>
      <w:r>
        <w:rPr>
          <w:rFonts w:hint="eastAsia"/>
        </w:rPr>
        <w:t>0</w:t>
      </w:r>
      <w:r w:rsidRPr="00A6475E">
        <w:t>&lt;/</w:t>
      </w:r>
      <w:r>
        <w:rPr>
          <w:rFonts w:hint="eastAsia"/>
        </w:rPr>
        <w:t>a</w:t>
      </w:r>
      <w:r>
        <w:rPr>
          <w:rFonts w:hint="eastAsia"/>
          <w:lang w:val="fr-FR"/>
        </w:rPr>
        <w:t>ccountType</w:t>
      </w:r>
      <w:r w:rsidRPr="00A6475E">
        <w:t xml:space="preserve"> &gt;</w:t>
      </w:r>
    </w:p>
    <w:p w:rsidR="00C70432" w:rsidRDefault="00C70432" w:rsidP="00C70432">
      <w:r w:rsidRPr="00A6475E">
        <w:rPr>
          <w:lang w:val="de-DE"/>
        </w:rPr>
        <w:t xml:space="preserve">  </w:t>
      </w:r>
      <w:r>
        <w:rPr>
          <w:rFonts w:hint="eastAsia"/>
          <w:lang w:val="de-DE"/>
        </w:rPr>
        <w:t xml:space="preserve">  </w:t>
      </w:r>
      <w:r w:rsidRPr="00A6475E">
        <w:t>&lt;</w:t>
      </w:r>
      <w:r>
        <w:rPr>
          <w:rFonts w:hint="eastAsia"/>
          <w:lang w:val="fr-FR"/>
        </w:rPr>
        <w:t>userAccount</w:t>
      </w:r>
      <w:r w:rsidRPr="00A6475E">
        <w:t>&gt;</w:t>
      </w:r>
      <w:r>
        <w:t>008613677777777</w:t>
      </w:r>
      <w:r w:rsidRPr="00A6475E">
        <w:t>&lt;/</w:t>
      </w:r>
      <w:r>
        <w:rPr>
          <w:rFonts w:hint="eastAsia"/>
          <w:lang w:val="fr-FR"/>
        </w:rPr>
        <w:t>userAccount</w:t>
      </w:r>
      <w:r w:rsidRPr="00A6475E">
        <w:t xml:space="preserve"> &gt;</w:t>
      </w:r>
    </w:p>
    <w:p w:rsidR="00C70432" w:rsidRPr="00A6475E" w:rsidRDefault="00C70432" w:rsidP="00C70432">
      <w:pPr>
        <w:ind w:leftChars="100" w:left="210"/>
      </w:pPr>
      <w:r w:rsidRPr="00A6475E">
        <w:rPr>
          <w:rFonts w:hint="eastAsia"/>
        </w:rPr>
        <w:t>&lt;/</w:t>
      </w:r>
      <w:r w:rsidRPr="009507C7">
        <w:rPr>
          <w:rFonts w:hint="eastAsia"/>
          <w:lang w:val="de-DE"/>
        </w:rPr>
        <w:t xml:space="preserve"> </w:t>
      </w:r>
      <w:r>
        <w:rPr>
          <w:rFonts w:hint="eastAsia"/>
          <w:lang w:val="de-DE"/>
        </w:rPr>
        <w:t>GetDevAcctBySecret</w:t>
      </w:r>
      <w:r>
        <w:rPr>
          <w:rFonts w:hint="eastAsia"/>
          <w:lang w:val="fr-FR"/>
        </w:rPr>
        <w:t>Rsq</w:t>
      </w:r>
      <w:r w:rsidRPr="00A6475E">
        <w:rPr>
          <w:rFonts w:hint="eastAsia"/>
        </w:rPr>
        <w:t xml:space="preserve"> &gt;</w:t>
      </w:r>
    </w:p>
    <w:p w:rsidR="00C70432" w:rsidRDefault="00C70432" w:rsidP="00C70432">
      <w:pPr>
        <w:rPr>
          <w:lang w:val="fr-FR"/>
        </w:rPr>
      </w:pPr>
      <w:r>
        <w:rPr>
          <w:rFonts w:hint="eastAsia"/>
          <w:lang w:val="fr-FR"/>
        </w:rPr>
        <w:t>&lt;/result&gt;</w:t>
      </w:r>
    </w:p>
    <w:p w:rsidR="00C70432" w:rsidRDefault="00C70432" w:rsidP="00C70432">
      <w:pPr>
        <w:ind w:left="198"/>
        <w:rPr>
          <w:b/>
        </w:rPr>
      </w:pPr>
    </w:p>
    <w:p w:rsidR="00E073B1" w:rsidRDefault="00E073B1" w:rsidP="00E073B1">
      <w:pPr>
        <w:pStyle w:val="21"/>
        <w:numPr>
          <w:ilvl w:val="1"/>
          <w:numId w:val="1"/>
        </w:numPr>
        <w:rPr>
          <w:lang w:val="fr-FR"/>
        </w:rPr>
      </w:pPr>
      <w:r>
        <w:rPr>
          <w:rStyle w:val="210"/>
          <w:rFonts w:hint="eastAsia"/>
        </w:rPr>
        <w:t>delDevAcctBySecret</w:t>
      </w:r>
      <w:r w:rsidR="00F66160">
        <w:rPr>
          <w:rStyle w:val="210"/>
          <w:rFonts w:hint="eastAsia"/>
        </w:rPr>
        <w:t>（仅</w:t>
      </w:r>
      <w:r w:rsidR="00F66160">
        <w:rPr>
          <w:rStyle w:val="210"/>
        </w:rPr>
        <w:t>M310</w:t>
      </w:r>
      <w:r w:rsidR="00F66160">
        <w:rPr>
          <w:rStyle w:val="210"/>
          <w:rFonts w:hint="eastAsia"/>
        </w:rPr>
        <w:t>使用）</w:t>
      </w:r>
    </w:p>
    <w:p w:rsidR="00E073B1" w:rsidRPr="0079602E" w:rsidRDefault="00E073B1" w:rsidP="00407B6C">
      <w:pPr>
        <w:pStyle w:val="31"/>
        <w:rPr>
          <w:lang w:val="fr-FR"/>
        </w:rPr>
      </w:pPr>
      <w:r>
        <w:rPr>
          <w:rStyle w:val="210"/>
          <w:rFonts w:hint="eastAsia"/>
          <w:lang w:val="fr-FR"/>
        </w:rPr>
        <w:t>JSON</w:t>
      </w:r>
      <w:r>
        <w:rPr>
          <w:rStyle w:val="210"/>
          <w:rFonts w:hint="eastAsia"/>
          <w:lang w:val="fr-FR"/>
        </w:rPr>
        <w:t>接口</w:t>
      </w:r>
    </w:p>
    <w:p w:rsidR="00E073B1" w:rsidRPr="0079602E" w:rsidRDefault="00E073B1" w:rsidP="00407B6C">
      <w:pPr>
        <w:pStyle w:val="41"/>
        <w:rPr>
          <w:lang w:val="fr-FR"/>
        </w:rPr>
      </w:pPr>
      <w:r>
        <w:rPr>
          <w:rFonts w:hint="eastAsia"/>
        </w:rPr>
        <w:t>描述</w:t>
      </w:r>
    </w:p>
    <w:p w:rsidR="00E073B1" w:rsidRDefault="00E073B1" w:rsidP="00E073B1">
      <w:pPr>
        <w:ind w:firstLine="420"/>
        <w:jc w:val="left"/>
        <w:rPr>
          <w:lang w:val="fr-FR"/>
        </w:rPr>
      </w:pPr>
      <w:r>
        <w:rPr>
          <w:rFonts w:hint="eastAsia"/>
        </w:rPr>
        <w:t>通过终端预置密钥删除设备绑定的自动分配帐号</w:t>
      </w:r>
      <w:r>
        <w:rPr>
          <w:rFonts w:hint="eastAsia"/>
          <w:lang w:val="fr-FR"/>
        </w:rPr>
        <w:t>。</w:t>
      </w:r>
    </w:p>
    <w:p w:rsidR="00E073B1" w:rsidRDefault="00E073B1" w:rsidP="00D43FB1">
      <w:pPr>
        <w:ind w:left="180" w:firstLine="240"/>
        <w:rPr>
          <w:lang w:val="fr-FR"/>
        </w:rPr>
      </w:pPr>
      <w:r>
        <w:rPr>
          <w:rFonts w:hint="eastAsia"/>
        </w:rPr>
        <w:t>本接口是另一种形式的认证，为防止验证码暴力破解，规则与</w:t>
      </w:r>
      <w:r>
        <w:rPr>
          <w:rFonts w:hint="eastAsia"/>
        </w:rPr>
        <w:t>userLoginAuth</w:t>
      </w:r>
      <w:r>
        <w:rPr>
          <w:rFonts w:hint="eastAsia"/>
        </w:rPr>
        <w:t>类似考虑，只是增加预置密钥认证类型标识。</w:t>
      </w:r>
      <w:r>
        <w:rPr>
          <w:rFonts w:hint="eastAsia"/>
          <w:lang w:val="fr-FR"/>
        </w:rPr>
        <w:t>本接口要求：</w:t>
      </w:r>
    </w:p>
    <w:p w:rsidR="00ED114B" w:rsidRDefault="00E073B1">
      <w:pPr>
        <w:pStyle w:val="affffff9"/>
        <w:numPr>
          <w:ilvl w:val="0"/>
          <w:numId w:val="48"/>
        </w:numPr>
        <w:ind w:firstLineChars="0"/>
        <w:rPr>
          <w:lang w:val="fr-FR"/>
        </w:rPr>
      </w:pPr>
      <w:r>
        <w:rPr>
          <w:rFonts w:hint="eastAsia"/>
          <w:lang w:val="fr-FR"/>
        </w:rPr>
        <w:t>与</w:t>
      </w:r>
      <w:r>
        <w:rPr>
          <w:rFonts w:hint="eastAsia"/>
          <w:lang w:val="fr-FR"/>
        </w:rPr>
        <w:t>UP</w:t>
      </w:r>
      <w:r>
        <w:rPr>
          <w:rFonts w:hint="eastAsia"/>
          <w:lang w:val="fr-FR"/>
        </w:rPr>
        <w:t>保存的设备对应预制密钥验证通过。</w:t>
      </w:r>
    </w:p>
    <w:p w:rsidR="00ED114B" w:rsidRDefault="00D43FB1">
      <w:pPr>
        <w:pStyle w:val="affffff9"/>
        <w:numPr>
          <w:ilvl w:val="0"/>
          <w:numId w:val="48"/>
        </w:numPr>
        <w:ind w:firstLineChars="0"/>
        <w:rPr>
          <w:lang w:val="fr-FR"/>
        </w:rPr>
      </w:pPr>
      <w:r w:rsidRPr="00D43FB1">
        <w:rPr>
          <w:rFonts w:hint="eastAsia"/>
          <w:lang w:val="fr-FR"/>
        </w:rPr>
        <w:t>将</w:t>
      </w:r>
      <w:r>
        <w:rPr>
          <w:rFonts w:hint="eastAsia"/>
        </w:rPr>
        <w:t>华为终端验证码表中</w:t>
      </w:r>
      <w:r w:rsidRPr="00D43FB1">
        <w:rPr>
          <w:rFonts w:hint="eastAsia"/>
          <w:lang w:val="fr-FR"/>
        </w:rPr>
        <w:t>设备绑定的</w:t>
      </w:r>
      <w:r w:rsidR="00E073B1" w:rsidRPr="00D43FB1">
        <w:rPr>
          <w:rFonts w:hint="eastAsia"/>
          <w:lang w:val="fr-FR"/>
        </w:rPr>
        <w:t>自动分配帐号</w:t>
      </w:r>
      <w:r w:rsidRPr="00D43FB1">
        <w:rPr>
          <w:rFonts w:hint="eastAsia"/>
          <w:lang w:val="fr-FR"/>
        </w:rPr>
        <w:t>清空。</w:t>
      </w:r>
    </w:p>
    <w:p w:rsidR="00E073B1" w:rsidRDefault="00E073B1" w:rsidP="00407B6C">
      <w:pPr>
        <w:pStyle w:val="41"/>
        <w:rPr>
          <w:lang w:val="fr-FR"/>
        </w:rPr>
      </w:pPr>
      <w:r>
        <w:rPr>
          <w:lang w:val="fr-FR"/>
        </w:rPr>
        <w:t xml:space="preserve">API </w:t>
      </w:r>
      <w:r>
        <w:rPr>
          <w:rFonts w:hint="eastAsia"/>
        </w:rPr>
        <w:t>原型</w:t>
      </w:r>
    </w:p>
    <w:p w:rsidR="00E073B1" w:rsidRPr="00172B1E" w:rsidRDefault="00E073B1" w:rsidP="00E073B1">
      <w:pPr>
        <w:rPr>
          <w:lang w:val="fr-FR"/>
        </w:rPr>
      </w:pPr>
      <w:r>
        <w:rPr>
          <w:rFonts w:hint="eastAsia"/>
          <w:lang w:val="fr-FR"/>
        </w:rPr>
        <w:t xml:space="preserve">DelDevAcctBySecretRsp </w:t>
      </w:r>
      <w:r w:rsidRPr="005D449C">
        <w:rPr>
          <w:rFonts w:ascii="Verdana" w:hAnsi="Verdana" w:hint="eastAsia"/>
          <w:lang w:val="fr-FR"/>
        </w:rPr>
        <w:t>void</w:t>
      </w:r>
      <w:r w:rsidRPr="005D449C">
        <w:rPr>
          <w:rFonts w:hint="eastAsia"/>
          <w:lang w:val="fr-FR"/>
        </w:rPr>
        <w:t xml:space="preserve"> </w:t>
      </w:r>
      <w:r>
        <w:rPr>
          <w:rFonts w:hint="eastAsia"/>
          <w:lang w:val="fr-FR"/>
        </w:rPr>
        <w:t>delDevAcctBySecret</w:t>
      </w:r>
      <w:r w:rsidRPr="005D449C">
        <w:rPr>
          <w:lang w:val="fr-FR"/>
        </w:rPr>
        <w:t>(</w:t>
      </w:r>
      <w:r>
        <w:rPr>
          <w:rFonts w:hint="eastAsia"/>
          <w:lang w:val="fr-FR"/>
        </w:rPr>
        <w:t>DelDevAcctBySecretReq delDevAcctBySecretReq</w:t>
      </w:r>
      <w:r w:rsidRPr="005D449C">
        <w:rPr>
          <w:lang w:val="fr-FR"/>
        </w:rPr>
        <w:t>)</w:t>
      </w:r>
      <w:r w:rsidRPr="005D449C">
        <w:rPr>
          <w:rFonts w:hint="eastAsia"/>
          <w:lang w:val="fr-FR"/>
        </w:rPr>
        <w:t xml:space="preserve"> throws </w:t>
      </w:r>
      <w:r>
        <w:rPr>
          <w:rFonts w:hint="eastAsia"/>
          <w:lang w:val="fr-FR"/>
        </w:rPr>
        <w:t>CException</w:t>
      </w:r>
    </w:p>
    <w:p w:rsidR="00E073B1" w:rsidRDefault="00E073B1" w:rsidP="00407B6C">
      <w:pPr>
        <w:pStyle w:val="41"/>
      </w:pPr>
      <w:r>
        <w:rPr>
          <w:rFonts w:hint="eastAsia"/>
        </w:rPr>
        <w:t>输入参数</w:t>
      </w:r>
    </w:p>
    <w:p w:rsidR="00E073B1" w:rsidRPr="00F542DD" w:rsidRDefault="00E073B1" w:rsidP="00E073B1">
      <w:pPr>
        <w:pStyle w:val="a4"/>
        <w:ind w:firstLine="210"/>
      </w:pPr>
      <w:r>
        <w:rPr>
          <w:rFonts w:hint="eastAsia"/>
          <w:lang w:val="fr-FR"/>
        </w:rPr>
        <w:t>DelDevAcctBySecretReq</w:t>
      </w:r>
      <w:r>
        <w:rPr>
          <w:rFonts w:hint="eastAsia"/>
          <w:lang w:val="fr-FR"/>
        </w:rPr>
        <w:t>定义如下：</w:t>
      </w:r>
    </w:p>
    <w:tbl>
      <w:tblPr>
        <w:tblW w:w="993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08"/>
        <w:gridCol w:w="850"/>
        <w:gridCol w:w="1276"/>
        <w:gridCol w:w="709"/>
        <w:gridCol w:w="5187"/>
      </w:tblGrid>
      <w:tr w:rsidR="00E073B1" w:rsidTr="00E073B1">
        <w:trPr>
          <w:jc w:val="center"/>
        </w:trPr>
        <w:tc>
          <w:tcPr>
            <w:tcW w:w="1908" w:type="dxa"/>
          </w:tcPr>
          <w:p w:rsidR="00E073B1" w:rsidRDefault="00E073B1" w:rsidP="00E073B1">
            <w:pPr>
              <w:pStyle w:val="TAH"/>
              <w:rPr>
                <w:rFonts w:ascii="Verdana" w:hAnsi="Verdana"/>
                <w:lang w:val="fr-FR" w:eastAsia="zh-CN"/>
              </w:rPr>
            </w:pPr>
            <w:r>
              <w:rPr>
                <w:rFonts w:ascii="Verdana" w:hAnsi="Verdana" w:hint="eastAsia"/>
                <w:lang w:val="fr-FR" w:eastAsia="zh-CN"/>
              </w:rPr>
              <w:lastRenderedPageBreak/>
              <w:t>参数名称</w:t>
            </w:r>
          </w:p>
        </w:tc>
        <w:tc>
          <w:tcPr>
            <w:tcW w:w="850" w:type="dxa"/>
          </w:tcPr>
          <w:p w:rsidR="00E073B1" w:rsidRDefault="00E073B1" w:rsidP="00E073B1">
            <w:pPr>
              <w:pStyle w:val="TAH"/>
              <w:rPr>
                <w:rFonts w:ascii="Verdana" w:hAnsi="Verdana"/>
                <w:lang w:val="fr-FR" w:eastAsia="zh-CN"/>
              </w:rPr>
            </w:pPr>
            <w:r>
              <w:rPr>
                <w:rFonts w:ascii="Verdana" w:hAnsi="Verdana" w:hint="eastAsia"/>
                <w:lang w:val="fr-FR" w:eastAsia="zh-CN"/>
              </w:rPr>
              <w:t>必须</w:t>
            </w:r>
          </w:p>
        </w:tc>
        <w:tc>
          <w:tcPr>
            <w:tcW w:w="1276" w:type="dxa"/>
          </w:tcPr>
          <w:p w:rsidR="00E073B1" w:rsidRDefault="00E073B1" w:rsidP="00E073B1">
            <w:pPr>
              <w:pStyle w:val="TAH"/>
              <w:rPr>
                <w:rFonts w:ascii="Verdana" w:hAnsi="Verdana"/>
                <w:lang w:val="fr-FR" w:eastAsia="zh-CN"/>
              </w:rPr>
            </w:pPr>
            <w:r>
              <w:rPr>
                <w:rFonts w:ascii="Verdana" w:hAnsi="Verdana" w:hint="eastAsia"/>
                <w:lang w:val="fr-FR" w:eastAsia="zh-CN"/>
              </w:rPr>
              <w:t>类型</w:t>
            </w:r>
          </w:p>
        </w:tc>
        <w:tc>
          <w:tcPr>
            <w:tcW w:w="709" w:type="dxa"/>
          </w:tcPr>
          <w:p w:rsidR="00E073B1" w:rsidRDefault="00E073B1" w:rsidP="00E073B1">
            <w:pPr>
              <w:pStyle w:val="TAH"/>
              <w:rPr>
                <w:rFonts w:ascii="Verdana" w:hAnsi="Verdana"/>
                <w:lang w:val="fr-FR" w:eastAsia="zh-CN"/>
              </w:rPr>
            </w:pPr>
            <w:r>
              <w:rPr>
                <w:rFonts w:ascii="Verdana" w:hAnsi="Verdana" w:hint="eastAsia"/>
                <w:lang w:val="fr-FR" w:eastAsia="zh-CN"/>
              </w:rPr>
              <w:t>长度</w:t>
            </w:r>
          </w:p>
        </w:tc>
        <w:tc>
          <w:tcPr>
            <w:tcW w:w="5187" w:type="dxa"/>
          </w:tcPr>
          <w:p w:rsidR="00E073B1" w:rsidRDefault="00E073B1" w:rsidP="00E073B1">
            <w:pPr>
              <w:pStyle w:val="TAH"/>
              <w:rPr>
                <w:rFonts w:ascii="Verdana" w:hAnsi="Verdana"/>
                <w:lang w:val="fr-FR" w:eastAsia="zh-CN"/>
              </w:rPr>
            </w:pPr>
            <w:r>
              <w:rPr>
                <w:rFonts w:ascii="Verdana" w:hAnsi="Verdana" w:hint="eastAsia"/>
                <w:lang w:val="fr-FR" w:eastAsia="zh-CN"/>
              </w:rPr>
              <w:t>描述信息</w:t>
            </w:r>
          </w:p>
        </w:tc>
      </w:tr>
      <w:tr w:rsidR="00E073B1" w:rsidTr="00E073B1">
        <w:trPr>
          <w:jc w:val="center"/>
        </w:trPr>
        <w:tc>
          <w:tcPr>
            <w:tcW w:w="1908" w:type="dxa"/>
          </w:tcPr>
          <w:p w:rsidR="00E073B1" w:rsidRPr="00CB0D33" w:rsidRDefault="00E073B1" w:rsidP="00E073B1">
            <w:pPr>
              <w:pStyle w:val="TAL"/>
              <w:rPr>
                <w:rFonts w:asciiTheme="minorEastAsia" w:eastAsiaTheme="minorEastAsia" w:hAnsiTheme="minorEastAsia"/>
                <w:lang w:val="fr-FR" w:eastAsia="zh-CN"/>
              </w:rPr>
            </w:pPr>
            <w:r w:rsidRPr="00CB0D33">
              <w:rPr>
                <w:rFonts w:asciiTheme="minorEastAsia" w:eastAsiaTheme="minorEastAsia" w:hAnsiTheme="minorEastAsia" w:hint="eastAsia"/>
                <w:lang w:eastAsia="zh-CN"/>
              </w:rPr>
              <w:t>v</w:t>
            </w:r>
            <w:r w:rsidRPr="00CB0D33">
              <w:rPr>
                <w:rFonts w:asciiTheme="minorEastAsia" w:eastAsiaTheme="minorEastAsia" w:hAnsiTheme="minorEastAsia"/>
              </w:rPr>
              <w:t>ersion</w:t>
            </w:r>
          </w:p>
        </w:tc>
        <w:tc>
          <w:tcPr>
            <w:tcW w:w="850" w:type="dxa"/>
          </w:tcPr>
          <w:p w:rsidR="00E073B1" w:rsidRPr="00CB0D33" w:rsidRDefault="00E073B1" w:rsidP="00E073B1">
            <w:pPr>
              <w:pStyle w:val="TAL"/>
              <w:rPr>
                <w:rFonts w:asciiTheme="minorEastAsia" w:eastAsiaTheme="minorEastAsia" w:hAnsiTheme="minorEastAsia"/>
                <w:lang w:eastAsia="zh-CN"/>
              </w:rPr>
            </w:pPr>
            <w:r w:rsidRPr="00CB0D33">
              <w:rPr>
                <w:rFonts w:asciiTheme="minorEastAsia" w:eastAsiaTheme="minorEastAsia" w:hAnsiTheme="minorEastAsia" w:hint="eastAsia"/>
                <w:lang w:val="fr-FR" w:eastAsia="zh-CN"/>
              </w:rPr>
              <w:t>M</w:t>
            </w:r>
          </w:p>
        </w:tc>
        <w:tc>
          <w:tcPr>
            <w:tcW w:w="1276" w:type="dxa"/>
          </w:tcPr>
          <w:p w:rsidR="00E073B1" w:rsidRPr="00CB0D33" w:rsidRDefault="00E073B1" w:rsidP="00E073B1">
            <w:pPr>
              <w:pStyle w:val="TAH"/>
              <w:jc w:val="both"/>
              <w:rPr>
                <w:rFonts w:asciiTheme="minorEastAsia" w:eastAsiaTheme="minorEastAsia" w:hAnsiTheme="minorEastAsia"/>
                <w:b w:val="0"/>
                <w:lang w:val="fr-FR" w:eastAsia="zh-CN"/>
              </w:rPr>
            </w:pPr>
            <w:r w:rsidRPr="00CB0D33">
              <w:rPr>
                <w:rFonts w:asciiTheme="minorEastAsia" w:eastAsiaTheme="minorEastAsia" w:hAnsiTheme="minorEastAsia" w:hint="eastAsia"/>
                <w:b w:val="0"/>
                <w:lang w:val="fr-FR" w:eastAsia="zh-CN"/>
              </w:rPr>
              <w:t>String</w:t>
            </w:r>
          </w:p>
        </w:tc>
        <w:tc>
          <w:tcPr>
            <w:tcW w:w="709" w:type="dxa"/>
          </w:tcPr>
          <w:p w:rsidR="00E073B1" w:rsidRPr="00CB0D33" w:rsidRDefault="00E073B1" w:rsidP="00E073B1">
            <w:pPr>
              <w:rPr>
                <w:rFonts w:asciiTheme="minorEastAsia" w:eastAsiaTheme="minorEastAsia" w:hAnsiTheme="minorEastAsia"/>
                <w:sz w:val="18"/>
                <w:szCs w:val="18"/>
                <w:lang w:val="fr-FR"/>
              </w:rPr>
            </w:pPr>
            <w:r w:rsidRPr="00CB0D33">
              <w:rPr>
                <w:rFonts w:asciiTheme="minorEastAsia" w:eastAsiaTheme="minorEastAsia" w:hAnsiTheme="minorEastAsia" w:hint="eastAsia"/>
                <w:sz w:val="18"/>
                <w:szCs w:val="18"/>
                <w:lang w:val="fr-FR"/>
              </w:rPr>
              <w:t>5</w:t>
            </w:r>
          </w:p>
        </w:tc>
        <w:tc>
          <w:tcPr>
            <w:tcW w:w="5187" w:type="dxa"/>
          </w:tcPr>
          <w:p w:rsidR="00E073B1" w:rsidRPr="00CB0D33" w:rsidRDefault="00E073B1" w:rsidP="00E073B1">
            <w:pPr>
              <w:rPr>
                <w:rFonts w:asciiTheme="minorEastAsia" w:eastAsiaTheme="minorEastAsia" w:hAnsiTheme="minorEastAsia"/>
                <w:sz w:val="18"/>
                <w:szCs w:val="18"/>
                <w:lang w:val="en-GB"/>
              </w:rPr>
            </w:pPr>
            <w:r w:rsidRPr="00CB0D33">
              <w:rPr>
                <w:rFonts w:asciiTheme="minorEastAsia" w:eastAsiaTheme="minorEastAsia" w:hAnsiTheme="minorEastAsia" w:hint="eastAsia"/>
                <w:sz w:val="18"/>
                <w:szCs w:val="18"/>
                <w:lang w:val="en-GB"/>
              </w:rPr>
              <w:t>协议版本号；当前版本为：01.01</w:t>
            </w:r>
          </w:p>
        </w:tc>
      </w:tr>
      <w:tr w:rsidR="00E073B1" w:rsidTr="00E073B1">
        <w:trPr>
          <w:jc w:val="center"/>
        </w:trPr>
        <w:tc>
          <w:tcPr>
            <w:tcW w:w="1908" w:type="dxa"/>
          </w:tcPr>
          <w:p w:rsidR="00E073B1" w:rsidRPr="00CB0D33" w:rsidRDefault="00E073B1" w:rsidP="00E073B1">
            <w:pPr>
              <w:pStyle w:val="TAL"/>
              <w:rPr>
                <w:rFonts w:asciiTheme="minorEastAsia" w:eastAsiaTheme="minorEastAsia" w:hAnsiTheme="minorEastAsia"/>
                <w:lang w:val="fr-FR" w:eastAsia="zh-CN"/>
              </w:rPr>
            </w:pPr>
            <w:r w:rsidRPr="00CB0D33">
              <w:rPr>
                <w:rFonts w:asciiTheme="minorEastAsia" w:eastAsiaTheme="minorEastAsia" w:hAnsiTheme="minorEastAsia"/>
                <w:lang w:val="fr-FR"/>
              </w:rPr>
              <w:t>transactionID</w:t>
            </w:r>
          </w:p>
        </w:tc>
        <w:tc>
          <w:tcPr>
            <w:tcW w:w="850" w:type="dxa"/>
          </w:tcPr>
          <w:p w:rsidR="00E073B1" w:rsidRPr="00CB0D33" w:rsidRDefault="00E073B1" w:rsidP="00E073B1">
            <w:pPr>
              <w:pStyle w:val="TAL"/>
              <w:rPr>
                <w:rFonts w:asciiTheme="minorEastAsia" w:eastAsiaTheme="minorEastAsia" w:hAnsiTheme="minorEastAsia"/>
                <w:lang w:eastAsia="zh-CN"/>
              </w:rPr>
            </w:pPr>
            <w:r w:rsidRPr="00CB0D33">
              <w:rPr>
                <w:rFonts w:asciiTheme="minorEastAsia" w:eastAsiaTheme="minorEastAsia" w:hAnsiTheme="minorEastAsia" w:hint="eastAsia"/>
                <w:lang w:val="fr-FR" w:eastAsia="zh-CN"/>
              </w:rPr>
              <w:t>M</w:t>
            </w:r>
          </w:p>
        </w:tc>
        <w:tc>
          <w:tcPr>
            <w:tcW w:w="1276" w:type="dxa"/>
          </w:tcPr>
          <w:p w:rsidR="00E073B1" w:rsidRPr="00CB0D33" w:rsidRDefault="00E073B1" w:rsidP="00E073B1">
            <w:pPr>
              <w:pStyle w:val="TAH"/>
              <w:jc w:val="both"/>
              <w:rPr>
                <w:rFonts w:asciiTheme="minorEastAsia" w:eastAsiaTheme="minorEastAsia" w:hAnsiTheme="minorEastAsia"/>
                <w:b w:val="0"/>
                <w:lang w:val="fr-FR" w:eastAsia="zh-CN"/>
              </w:rPr>
            </w:pPr>
            <w:r w:rsidRPr="00CB0D33">
              <w:rPr>
                <w:rFonts w:asciiTheme="minorEastAsia" w:eastAsiaTheme="minorEastAsia" w:hAnsiTheme="minorEastAsia" w:hint="eastAsia"/>
                <w:b w:val="0"/>
                <w:lang w:val="fr-FR" w:eastAsia="zh-CN"/>
              </w:rPr>
              <w:t>String</w:t>
            </w:r>
          </w:p>
        </w:tc>
        <w:tc>
          <w:tcPr>
            <w:tcW w:w="709" w:type="dxa"/>
          </w:tcPr>
          <w:p w:rsidR="00E073B1" w:rsidRPr="00CB0D33" w:rsidRDefault="00E073B1" w:rsidP="00E073B1">
            <w:pPr>
              <w:rPr>
                <w:rFonts w:asciiTheme="minorEastAsia" w:eastAsiaTheme="minorEastAsia" w:hAnsiTheme="minorEastAsia"/>
                <w:sz w:val="18"/>
                <w:szCs w:val="18"/>
                <w:lang w:val="fr-FR"/>
              </w:rPr>
            </w:pPr>
            <w:r w:rsidRPr="00CB0D33">
              <w:rPr>
                <w:rFonts w:asciiTheme="minorEastAsia" w:eastAsiaTheme="minorEastAsia" w:hAnsiTheme="minorEastAsia" w:hint="eastAsia"/>
                <w:sz w:val="18"/>
                <w:szCs w:val="18"/>
                <w:lang w:val="fr-FR"/>
              </w:rPr>
              <w:t>40</w:t>
            </w:r>
          </w:p>
        </w:tc>
        <w:tc>
          <w:tcPr>
            <w:tcW w:w="5187" w:type="dxa"/>
          </w:tcPr>
          <w:p w:rsidR="00E073B1" w:rsidRPr="00CB0D33" w:rsidRDefault="00E073B1" w:rsidP="00E073B1">
            <w:pPr>
              <w:rPr>
                <w:rFonts w:asciiTheme="minorEastAsia" w:eastAsiaTheme="minorEastAsia" w:hAnsiTheme="minorEastAsia"/>
                <w:sz w:val="18"/>
                <w:szCs w:val="18"/>
                <w:lang w:val="en-GB"/>
              </w:rPr>
            </w:pPr>
            <w:r w:rsidRPr="00CB0D33">
              <w:rPr>
                <w:rFonts w:asciiTheme="minorEastAsia" w:eastAsiaTheme="minorEastAsia" w:hAnsiTheme="minorEastAsia" w:hint="eastAsia"/>
                <w:sz w:val="18"/>
                <w:szCs w:val="18"/>
                <w:lang w:val="en-GB"/>
              </w:rPr>
              <w:t>交易流水号</w:t>
            </w:r>
          </w:p>
        </w:tc>
      </w:tr>
      <w:tr w:rsidR="00E073B1" w:rsidTr="00E073B1">
        <w:trPr>
          <w:jc w:val="center"/>
        </w:trPr>
        <w:tc>
          <w:tcPr>
            <w:tcW w:w="1908" w:type="dxa"/>
          </w:tcPr>
          <w:p w:rsidR="00E073B1" w:rsidRPr="00CB0D33" w:rsidRDefault="00E073B1" w:rsidP="00E073B1">
            <w:pPr>
              <w:pStyle w:val="TAL"/>
              <w:rPr>
                <w:rFonts w:asciiTheme="minorEastAsia" w:eastAsiaTheme="minorEastAsia" w:hAnsiTheme="minorEastAsia"/>
                <w:lang w:val="fr-FR"/>
              </w:rPr>
            </w:pPr>
            <w:r w:rsidRPr="00CB0D33">
              <w:rPr>
                <w:rFonts w:asciiTheme="minorEastAsia" w:eastAsiaTheme="minorEastAsia" w:hAnsiTheme="minorEastAsia" w:hint="eastAsia"/>
                <w:lang w:val="fr-FR"/>
              </w:rPr>
              <w:t>traceFlag</w:t>
            </w:r>
          </w:p>
        </w:tc>
        <w:tc>
          <w:tcPr>
            <w:tcW w:w="850" w:type="dxa"/>
          </w:tcPr>
          <w:p w:rsidR="00E073B1" w:rsidRPr="00CB0D33" w:rsidRDefault="00E073B1" w:rsidP="00E073B1">
            <w:pPr>
              <w:spacing w:line="240" w:lineRule="atLeast"/>
              <w:rPr>
                <w:rFonts w:asciiTheme="minorEastAsia" w:eastAsiaTheme="minorEastAsia" w:hAnsiTheme="minorEastAsia"/>
                <w:kern w:val="0"/>
                <w:sz w:val="18"/>
                <w:szCs w:val="18"/>
                <w:lang w:val="fr-FR" w:eastAsia="en-US"/>
              </w:rPr>
            </w:pPr>
            <w:r w:rsidRPr="00CB0D33">
              <w:rPr>
                <w:rFonts w:asciiTheme="minorEastAsia" w:eastAsiaTheme="minorEastAsia" w:hAnsiTheme="minorEastAsia" w:hint="eastAsia"/>
                <w:kern w:val="0"/>
                <w:sz w:val="18"/>
                <w:szCs w:val="18"/>
                <w:lang w:val="fr-FR" w:eastAsia="en-US"/>
              </w:rPr>
              <w:t xml:space="preserve">O </w:t>
            </w:r>
          </w:p>
        </w:tc>
        <w:tc>
          <w:tcPr>
            <w:tcW w:w="1276" w:type="dxa"/>
          </w:tcPr>
          <w:p w:rsidR="00E073B1" w:rsidRPr="00CB0D33" w:rsidRDefault="00E073B1" w:rsidP="00E073B1">
            <w:pPr>
              <w:spacing w:line="240" w:lineRule="atLeast"/>
              <w:rPr>
                <w:rFonts w:asciiTheme="minorEastAsia" w:eastAsiaTheme="minorEastAsia" w:hAnsiTheme="minorEastAsia"/>
                <w:kern w:val="0"/>
                <w:sz w:val="18"/>
                <w:szCs w:val="18"/>
                <w:lang w:val="fr-FR"/>
              </w:rPr>
            </w:pPr>
            <w:r w:rsidRPr="00CB0D33">
              <w:rPr>
                <w:rFonts w:asciiTheme="minorEastAsia" w:eastAsiaTheme="minorEastAsia" w:hAnsiTheme="minorEastAsia" w:hint="eastAsia"/>
                <w:kern w:val="0"/>
                <w:sz w:val="18"/>
                <w:szCs w:val="18"/>
                <w:lang w:val="fr-FR"/>
              </w:rPr>
              <w:t>String</w:t>
            </w:r>
          </w:p>
        </w:tc>
        <w:tc>
          <w:tcPr>
            <w:tcW w:w="709" w:type="dxa"/>
          </w:tcPr>
          <w:p w:rsidR="00E073B1" w:rsidRPr="00CB0D33" w:rsidRDefault="00E073B1" w:rsidP="00E073B1">
            <w:pPr>
              <w:spacing w:line="240" w:lineRule="atLeast"/>
              <w:rPr>
                <w:rFonts w:asciiTheme="minorEastAsia" w:eastAsiaTheme="minorEastAsia" w:hAnsiTheme="minorEastAsia"/>
                <w:kern w:val="0"/>
                <w:sz w:val="18"/>
                <w:szCs w:val="18"/>
                <w:lang w:val="fr-FR"/>
              </w:rPr>
            </w:pPr>
            <w:r w:rsidRPr="00CB0D33">
              <w:rPr>
                <w:rFonts w:asciiTheme="minorEastAsia" w:eastAsiaTheme="minorEastAsia" w:hAnsiTheme="minorEastAsia" w:hint="eastAsia"/>
                <w:kern w:val="0"/>
                <w:sz w:val="18"/>
                <w:szCs w:val="18"/>
                <w:lang w:val="fr-FR"/>
              </w:rPr>
              <w:t>1</w:t>
            </w:r>
          </w:p>
        </w:tc>
        <w:tc>
          <w:tcPr>
            <w:tcW w:w="5187" w:type="dxa"/>
          </w:tcPr>
          <w:p w:rsidR="00E073B1" w:rsidRPr="00CB0D33" w:rsidRDefault="00E073B1" w:rsidP="00E073B1">
            <w:pPr>
              <w:spacing w:line="240" w:lineRule="atLeast"/>
              <w:rPr>
                <w:rFonts w:asciiTheme="minorEastAsia" w:eastAsiaTheme="minorEastAsia" w:hAnsiTheme="minorEastAsia"/>
                <w:kern w:val="0"/>
                <w:sz w:val="18"/>
                <w:szCs w:val="18"/>
                <w:lang w:val="fr-FR"/>
              </w:rPr>
            </w:pPr>
            <w:r w:rsidRPr="00CB0D33">
              <w:rPr>
                <w:rFonts w:asciiTheme="minorEastAsia" w:eastAsiaTheme="minorEastAsia" w:hAnsiTheme="minorEastAsia" w:hint="eastAsia"/>
                <w:kern w:val="0"/>
                <w:sz w:val="18"/>
                <w:szCs w:val="18"/>
                <w:lang w:val="fr-FR"/>
              </w:rPr>
              <w:t>跟踪标志</w:t>
            </w:r>
          </w:p>
        </w:tc>
      </w:tr>
      <w:tr w:rsidR="00E073B1" w:rsidTr="00E073B1">
        <w:trPr>
          <w:jc w:val="center"/>
        </w:trPr>
        <w:tc>
          <w:tcPr>
            <w:tcW w:w="1908" w:type="dxa"/>
          </w:tcPr>
          <w:p w:rsidR="00E073B1" w:rsidRPr="00927A85" w:rsidRDefault="00E073B1" w:rsidP="00E073B1">
            <w:pPr>
              <w:pStyle w:val="TAL"/>
              <w:rPr>
                <w:rFonts w:asciiTheme="minorEastAsia" w:eastAsiaTheme="minorEastAsia" w:hAnsiTheme="minorEastAsia"/>
                <w:b/>
                <w:bCs/>
              </w:rPr>
            </w:pPr>
            <w:r w:rsidRPr="00927A85">
              <w:rPr>
                <w:rFonts w:asciiTheme="minorEastAsia" w:eastAsiaTheme="minorEastAsia" w:hAnsiTheme="minorEastAsia" w:hint="eastAsia"/>
                <w:lang w:val="fr-FR" w:eastAsia="zh-CN"/>
              </w:rPr>
              <w:t>deviceInfo</w:t>
            </w:r>
          </w:p>
        </w:tc>
        <w:tc>
          <w:tcPr>
            <w:tcW w:w="850" w:type="dxa"/>
          </w:tcPr>
          <w:p w:rsidR="00E073B1" w:rsidRPr="00927A85" w:rsidRDefault="00E073B1" w:rsidP="00E073B1">
            <w:pPr>
              <w:pStyle w:val="TAL"/>
              <w:rPr>
                <w:rFonts w:asciiTheme="minorEastAsia" w:eastAsiaTheme="minorEastAsia" w:hAnsiTheme="minorEastAsia"/>
                <w:lang w:val="fr-FR"/>
              </w:rPr>
            </w:pPr>
            <w:r w:rsidRPr="00927A85">
              <w:rPr>
                <w:rFonts w:asciiTheme="minorEastAsia" w:eastAsiaTheme="minorEastAsia" w:hAnsiTheme="minorEastAsia" w:hint="eastAsia"/>
                <w:lang w:val="fr-FR" w:eastAsia="zh-CN"/>
              </w:rPr>
              <w:t>M</w:t>
            </w:r>
          </w:p>
        </w:tc>
        <w:tc>
          <w:tcPr>
            <w:tcW w:w="1276" w:type="dxa"/>
          </w:tcPr>
          <w:p w:rsidR="00E073B1" w:rsidRPr="00927A85" w:rsidRDefault="00E073B1" w:rsidP="00E073B1">
            <w:pPr>
              <w:pStyle w:val="TAH"/>
              <w:ind w:left="62"/>
              <w:jc w:val="both"/>
              <w:rPr>
                <w:rFonts w:asciiTheme="minorEastAsia" w:eastAsiaTheme="minorEastAsia" w:hAnsiTheme="minorEastAsia"/>
                <w:lang w:val="fr-FR"/>
              </w:rPr>
            </w:pPr>
            <w:r w:rsidRPr="00927A85">
              <w:rPr>
                <w:rFonts w:asciiTheme="minorEastAsia" w:eastAsiaTheme="minorEastAsia" w:hAnsiTheme="minorEastAsia" w:hint="eastAsia"/>
                <w:lang w:val="fr-FR" w:eastAsia="zh-CN"/>
              </w:rPr>
              <w:t>DeviceInfo</w:t>
            </w:r>
          </w:p>
        </w:tc>
        <w:tc>
          <w:tcPr>
            <w:tcW w:w="709" w:type="dxa"/>
          </w:tcPr>
          <w:p w:rsidR="00E073B1" w:rsidRPr="00927A85" w:rsidRDefault="00E073B1" w:rsidP="00E073B1">
            <w:pPr>
              <w:pStyle w:val="TAH"/>
              <w:jc w:val="both"/>
              <w:rPr>
                <w:rFonts w:asciiTheme="minorEastAsia" w:eastAsiaTheme="minorEastAsia" w:hAnsiTheme="minorEastAsia"/>
                <w:lang w:eastAsia="zh-CN"/>
              </w:rPr>
            </w:pPr>
          </w:p>
        </w:tc>
        <w:tc>
          <w:tcPr>
            <w:tcW w:w="5187" w:type="dxa"/>
          </w:tcPr>
          <w:p w:rsidR="00E073B1" w:rsidRPr="00927A85" w:rsidRDefault="00E073B1" w:rsidP="00E073B1">
            <w:pPr>
              <w:rPr>
                <w:rFonts w:asciiTheme="minorEastAsia" w:eastAsiaTheme="minorEastAsia" w:hAnsiTheme="minorEastAsia"/>
                <w:sz w:val="18"/>
                <w:szCs w:val="18"/>
              </w:rPr>
            </w:pPr>
            <w:r w:rsidRPr="00927A85">
              <w:rPr>
                <w:rFonts w:asciiTheme="minorEastAsia" w:eastAsiaTheme="minorEastAsia" w:hAnsiTheme="minorEastAsia" w:hint="eastAsia"/>
                <w:kern w:val="0"/>
                <w:sz w:val="18"/>
                <w:szCs w:val="18"/>
                <w:lang w:val="fr-FR"/>
              </w:rPr>
              <w:t>设备信息</w:t>
            </w:r>
          </w:p>
        </w:tc>
      </w:tr>
      <w:tr w:rsidR="00D43FB1" w:rsidTr="00E073B1">
        <w:trPr>
          <w:jc w:val="center"/>
        </w:trPr>
        <w:tc>
          <w:tcPr>
            <w:tcW w:w="1908" w:type="dxa"/>
          </w:tcPr>
          <w:p w:rsidR="00D43FB1" w:rsidRPr="00927A85" w:rsidRDefault="00D43FB1" w:rsidP="00E073B1">
            <w:pPr>
              <w:pStyle w:val="TAL"/>
              <w:rPr>
                <w:rFonts w:asciiTheme="minorEastAsia" w:eastAsiaTheme="minorEastAsia" w:hAnsiTheme="minorEastAsia"/>
                <w:b/>
                <w:bCs/>
              </w:rPr>
            </w:pPr>
            <w:r w:rsidRPr="00CB0D33">
              <w:rPr>
                <w:rFonts w:asciiTheme="minorEastAsia" w:eastAsiaTheme="minorEastAsia" w:hAnsiTheme="minorEastAsia" w:hint="eastAsia"/>
                <w:lang w:val="fr-FR" w:eastAsia="zh-CN"/>
              </w:rPr>
              <w:t>accountType</w:t>
            </w:r>
          </w:p>
        </w:tc>
        <w:tc>
          <w:tcPr>
            <w:tcW w:w="850" w:type="dxa"/>
          </w:tcPr>
          <w:p w:rsidR="00D43FB1" w:rsidRPr="00927A85" w:rsidRDefault="00D43FB1" w:rsidP="00E073B1">
            <w:pPr>
              <w:pStyle w:val="TAL"/>
              <w:rPr>
                <w:rFonts w:asciiTheme="minorEastAsia" w:eastAsiaTheme="minorEastAsia" w:hAnsiTheme="minorEastAsia"/>
                <w:lang w:val="fr-FR"/>
              </w:rPr>
            </w:pPr>
            <w:r w:rsidRPr="00CB0D33">
              <w:rPr>
                <w:rFonts w:asciiTheme="minorEastAsia" w:eastAsiaTheme="minorEastAsia" w:hAnsiTheme="minorEastAsia" w:hint="eastAsia"/>
                <w:lang w:val="fr-FR"/>
              </w:rPr>
              <w:t>M</w:t>
            </w:r>
          </w:p>
        </w:tc>
        <w:tc>
          <w:tcPr>
            <w:tcW w:w="1276" w:type="dxa"/>
          </w:tcPr>
          <w:p w:rsidR="00D43FB1" w:rsidRPr="00927A85" w:rsidRDefault="00D43FB1" w:rsidP="00E073B1">
            <w:pPr>
              <w:pStyle w:val="TAH"/>
              <w:ind w:left="62"/>
              <w:jc w:val="both"/>
              <w:rPr>
                <w:rFonts w:asciiTheme="minorEastAsia" w:eastAsiaTheme="minorEastAsia" w:hAnsiTheme="minorEastAsia"/>
                <w:lang w:val="fr-FR"/>
              </w:rPr>
            </w:pPr>
            <w:r w:rsidRPr="00CB0D33">
              <w:rPr>
                <w:rFonts w:asciiTheme="minorEastAsia" w:eastAsiaTheme="minorEastAsia" w:hAnsiTheme="minorEastAsia"/>
                <w:lang w:val="fr-FR"/>
              </w:rPr>
              <w:t>Int</w:t>
            </w:r>
          </w:p>
        </w:tc>
        <w:tc>
          <w:tcPr>
            <w:tcW w:w="709" w:type="dxa"/>
          </w:tcPr>
          <w:p w:rsidR="00D43FB1" w:rsidRPr="00927A85" w:rsidRDefault="00D43FB1" w:rsidP="00E073B1">
            <w:pPr>
              <w:pStyle w:val="TAH"/>
              <w:jc w:val="both"/>
              <w:rPr>
                <w:rFonts w:asciiTheme="minorEastAsia" w:eastAsiaTheme="minorEastAsia" w:hAnsiTheme="minorEastAsia"/>
                <w:lang w:eastAsia="zh-CN"/>
              </w:rPr>
            </w:pPr>
          </w:p>
        </w:tc>
        <w:tc>
          <w:tcPr>
            <w:tcW w:w="5187" w:type="dxa"/>
          </w:tcPr>
          <w:p w:rsidR="00D43FB1" w:rsidRPr="00927A85" w:rsidRDefault="00D43FB1" w:rsidP="00E073B1">
            <w:pPr>
              <w:rPr>
                <w:rFonts w:asciiTheme="minorEastAsia" w:eastAsiaTheme="minorEastAsia" w:hAnsiTheme="minorEastAsia"/>
                <w:sz w:val="18"/>
                <w:szCs w:val="18"/>
              </w:rPr>
            </w:pPr>
            <w:r w:rsidRPr="00CB0D33">
              <w:rPr>
                <w:rFonts w:asciiTheme="minorEastAsia" w:eastAsiaTheme="minorEastAsia" w:hAnsiTheme="minorEastAsia" w:hint="eastAsia"/>
                <w:kern w:val="0"/>
                <w:sz w:val="18"/>
                <w:szCs w:val="18"/>
                <w:lang w:val="fr-FR"/>
              </w:rPr>
              <w:t>帐户类型</w:t>
            </w:r>
          </w:p>
        </w:tc>
      </w:tr>
      <w:tr w:rsidR="00D43FB1" w:rsidTr="00E073B1">
        <w:trPr>
          <w:jc w:val="center"/>
        </w:trPr>
        <w:tc>
          <w:tcPr>
            <w:tcW w:w="1908" w:type="dxa"/>
          </w:tcPr>
          <w:p w:rsidR="00D43FB1" w:rsidRPr="00927A85" w:rsidRDefault="00D43FB1" w:rsidP="00E073B1">
            <w:pPr>
              <w:pStyle w:val="TAL"/>
              <w:rPr>
                <w:rFonts w:asciiTheme="minorEastAsia" w:eastAsiaTheme="minorEastAsia" w:hAnsiTheme="minorEastAsia"/>
                <w:b/>
                <w:bCs/>
              </w:rPr>
            </w:pPr>
            <w:r w:rsidRPr="00CB0D33">
              <w:rPr>
                <w:rFonts w:asciiTheme="minorEastAsia" w:eastAsiaTheme="minorEastAsia" w:hAnsiTheme="minorEastAsia" w:hint="eastAsia"/>
                <w:lang w:val="fr-FR" w:eastAsia="zh-CN"/>
              </w:rPr>
              <w:t>userAccount</w:t>
            </w:r>
          </w:p>
        </w:tc>
        <w:tc>
          <w:tcPr>
            <w:tcW w:w="850" w:type="dxa"/>
          </w:tcPr>
          <w:p w:rsidR="00D43FB1" w:rsidRPr="00927A85" w:rsidRDefault="00D43FB1" w:rsidP="00E073B1">
            <w:pPr>
              <w:pStyle w:val="TAL"/>
              <w:rPr>
                <w:rFonts w:asciiTheme="minorEastAsia" w:eastAsiaTheme="minorEastAsia" w:hAnsiTheme="minorEastAsia"/>
                <w:lang w:val="fr-FR"/>
              </w:rPr>
            </w:pPr>
            <w:r w:rsidRPr="00CB0D33">
              <w:rPr>
                <w:rFonts w:asciiTheme="minorEastAsia" w:eastAsiaTheme="minorEastAsia" w:hAnsiTheme="minorEastAsia" w:hint="eastAsia"/>
                <w:lang w:val="fr-FR"/>
              </w:rPr>
              <w:t>M</w:t>
            </w:r>
          </w:p>
        </w:tc>
        <w:tc>
          <w:tcPr>
            <w:tcW w:w="1276" w:type="dxa"/>
          </w:tcPr>
          <w:p w:rsidR="00D43FB1" w:rsidRPr="00927A85" w:rsidRDefault="00D43FB1" w:rsidP="00E073B1">
            <w:pPr>
              <w:pStyle w:val="TAH"/>
              <w:ind w:left="62"/>
              <w:jc w:val="both"/>
              <w:rPr>
                <w:rFonts w:asciiTheme="minorEastAsia" w:eastAsiaTheme="minorEastAsia" w:hAnsiTheme="minorEastAsia"/>
                <w:lang w:val="fr-FR"/>
              </w:rPr>
            </w:pPr>
            <w:r w:rsidRPr="00CB0D33">
              <w:rPr>
                <w:rFonts w:asciiTheme="minorEastAsia" w:eastAsiaTheme="minorEastAsia" w:hAnsiTheme="minorEastAsia" w:hint="eastAsia"/>
                <w:lang w:val="fr-FR"/>
              </w:rPr>
              <w:t>String</w:t>
            </w:r>
          </w:p>
        </w:tc>
        <w:tc>
          <w:tcPr>
            <w:tcW w:w="709" w:type="dxa"/>
          </w:tcPr>
          <w:p w:rsidR="00D43FB1" w:rsidRPr="00927A85" w:rsidRDefault="00D43FB1" w:rsidP="00E073B1">
            <w:pPr>
              <w:pStyle w:val="TAH"/>
              <w:jc w:val="both"/>
              <w:rPr>
                <w:rFonts w:asciiTheme="minorEastAsia" w:eastAsiaTheme="minorEastAsia" w:hAnsiTheme="minorEastAsia"/>
                <w:lang w:eastAsia="zh-CN"/>
              </w:rPr>
            </w:pPr>
            <w:r w:rsidRPr="00CB0D33">
              <w:rPr>
                <w:rFonts w:asciiTheme="minorEastAsia" w:eastAsiaTheme="minorEastAsia" w:hAnsiTheme="minorEastAsia" w:hint="eastAsia"/>
                <w:lang w:val="fr-FR"/>
              </w:rPr>
              <w:t>255</w:t>
            </w:r>
          </w:p>
        </w:tc>
        <w:tc>
          <w:tcPr>
            <w:tcW w:w="5187" w:type="dxa"/>
          </w:tcPr>
          <w:p w:rsidR="00D43FB1" w:rsidRPr="00927A85" w:rsidRDefault="00D43FB1" w:rsidP="00E073B1">
            <w:pPr>
              <w:rPr>
                <w:rFonts w:asciiTheme="minorEastAsia" w:eastAsiaTheme="minorEastAsia" w:hAnsiTheme="minorEastAsia"/>
                <w:sz w:val="18"/>
                <w:szCs w:val="18"/>
              </w:rPr>
            </w:pPr>
            <w:r w:rsidRPr="00CB0D33">
              <w:rPr>
                <w:rFonts w:asciiTheme="minorEastAsia" w:eastAsiaTheme="minorEastAsia" w:hAnsiTheme="minorEastAsia" w:hint="eastAsia"/>
                <w:kern w:val="0"/>
                <w:sz w:val="18"/>
                <w:szCs w:val="18"/>
                <w:lang w:val="fr-FR"/>
              </w:rPr>
              <w:t>用户帐户</w:t>
            </w:r>
          </w:p>
        </w:tc>
      </w:tr>
      <w:tr w:rsidR="00D43FB1" w:rsidTr="00E073B1">
        <w:trPr>
          <w:jc w:val="center"/>
        </w:trPr>
        <w:tc>
          <w:tcPr>
            <w:tcW w:w="1908" w:type="dxa"/>
          </w:tcPr>
          <w:p w:rsidR="00D43FB1" w:rsidRPr="00927A85" w:rsidRDefault="00D43FB1" w:rsidP="00E073B1">
            <w:pPr>
              <w:pStyle w:val="TAL"/>
              <w:rPr>
                <w:rFonts w:asciiTheme="minorEastAsia" w:eastAsiaTheme="minorEastAsia" w:hAnsiTheme="minorEastAsia"/>
                <w:b/>
                <w:bCs/>
              </w:rPr>
            </w:pPr>
            <w:r w:rsidRPr="00CB0D33">
              <w:rPr>
                <w:rStyle w:val="webdict1"/>
                <w:rFonts w:asciiTheme="minorEastAsia" w:eastAsiaTheme="minorEastAsia" w:hAnsiTheme="minorEastAsia" w:hint="eastAsia"/>
                <w:b w:val="0"/>
                <w:color w:val="888888"/>
                <w:lang w:eastAsia="zh-CN"/>
              </w:rPr>
              <w:t>secretDigest</w:t>
            </w:r>
          </w:p>
        </w:tc>
        <w:tc>
          <w:tcPr>
            <w:tcW w:w="850" w:type="dxa"/>
          </w:tcPr>
          <w:p w:rsidR="00D43FB1" w:rsidRPr="00927A85" w:rsidRDefault="00D43FB1" w:rsidP="00E073B1">
            <w:pPr>
              <w:pStyle w:val="TAL"/>
              <w:rPr>
                <w:rFonts w:asciiTheme="minorEastAsia" w:eastAsiaTheme="minorEastAsia" w:hAnsiTheme="minorEastAsia"/>
                <w:lang w:val="fr-FR"/>
              </w:rPr>
            </w:pPr>
            <w:r w:rsidRPr="00CB0D33">
              <w:rPr>
                <w:rFonts w:asciiTheme="minorEastAsia" w:eastAsiaTheme="minorEastAsia" w:hAnsiTheme="minorEastAsia" w:hint="eastAsia"/>
                <w:lang w:val="fr-FR" w:eastAsia="zh-CN"/>
              </w:rPr>
              <w:t>M</w:t>
            </w:r>
          </w:p>
        </w:tc>
        <w:tc>
          <w:tcPr>
            <w:tcW w:w="1276" w:type="dxa"/>
          </w:tcPr>
          <w:p w:rsidR="00D43FB1" w:rsidRPr="00927A85" w:rsidRDefault="00D43FB1" w:rsidP="00E073B1">
            <w:pPr>
              <w:pStyle w:val="TAH"/>
              <w:ind w:left="62"/>
              <w:jc w:val="both"/>
              <w:rPr>
                <w:rFonts w:asciiTheme="minorEastAsia" w:eastAsiaTheme="minorEastAsia" w:hAnsiTheme="minorEastAsia"/>
                <w:lang w:val="fr-FR"/>
              </w:rPr>
            </w:pPr>
            <w:r w:rsidRPr="00CB0D33">
              <w:rPr>
                <w:rFonts w:asciiTheme="minorEastAsia" w:eastAsiaTheme="minorEastAsia" w:hAnsiTheme="minorEastAsia" w:hint="eastAsia"/>
                <w:b w:val="0"/>
                <w:lang w:val="fr-FR" w:eastAsia="zh-CN"/>
              </w:rPr>
              <w:t>String</w:t>
            </w:r>
          </w:p>
        </w:tc>
        <w:tc>
          <w:tcPr>
            <w:tcW w:w="709" w:type="dxa"/>
          </w:tcPr>
          <w:p w:rsidR="00D43FB1" w:rsidRPr="00927A85" w:rsidRDefault="00D43FB1" w:rsidP="00E073B1">
            <w:pPr>
              <w:pStyle w:val="TAH"/>
              <w:jc w:val="both"/>
              <w:rPr>
                <w:rFonts w:asciiTheme="minorEastAsia" w:eastAsiaTheme="minorEastAsia" w:hAnsiTheme="minorEastAsia"/>
                <w:lang w:eastAsia="zh-CN"/>
              </w:rPr>
            </w:pPr>
            <w:r>
              <w:rPr>
                <w:rFonts w:asciiTheme="minorEastAsia" w:eastAsiaTheme="minorEastAsia" w:hAnsiTheme="minorEastAsia" w:hint="eastAsia"/>
                <w:lang w:eastAsia="zh-CN"/>
              </w:rPr>
              <w:t>32</w:t>
            </w:r>
          </w:p>
        </w:tc>
        <w:tc>
          <w:tcPr>
            <w:tcW w:w="5187" w:type="dxa"/>
          </w:tcPr>
          <w:p w:rsidR="00D43FB1" w:rsidRPr="00927A85" w:rsidRDefault="00D43FB1" w:rsidP="00E073B1">
            <w:pPr>
              <w:rPr>
                <w:rFonts w:asciiTheme="minorEastAsia" w:eastAsiaTheme="minorEastAsia" w:hAnsiTheme="minorEastAsia"/>
                <w:sz w:val="18"/>
                <w:szCs w:val="18"/>
              </w:rPr>
            </w:pPr>
            <w:r w:rsidRPr="00CB0D33">
              <w:rPr>
                <w:rFonts w:asciiTheme="minorEastAsia" w:eastAsiaTheme="minorEastAsia" w:hAnsiTheme="minorEastAsia" w:hint="eastAsia"/>
                <w:sz w:val="18"/>
                <w:szCs w:val="18"/>
              </w:rPr>
              <w:t>预制密钥生成摘要＝md5(</w:t>
            </w:r>
            <w:r>
              <w:rPr>
                <w:rFonts w:asciiTheme="minorEastAsia" w:eastAsiaTheme="minorEastAsia" w:hAnsiTheme="minorEastAsia" w:hint="eastAsia"/>
                <w:sz w:val="18"/>
                <w:szCs w:val="18"/>
              </w:rPr>
              <w:t>devID:</w:t>
            </w:r>
            <w:r w:rsidRPr="00CB0D33">
              <w:rPr>
                <w:rFonts w:asciiTheme="minorEastAsia" w:eastAsiaTheme="minorEastAsia" w:hAnsiTheme="minorEastAsia" w:hint="eastAsia"/>
                <w:sz w:val="18"/>
                <w:szCs w:val="18"/>
              </w:rPr>
              <w:t>预制密钥</w:t>
            </w:r>
            <w:r>
              <w:rPr>
                <w:rFonts w:asciiTheme="minorEastAsia" w:eastAsiaTheme="minorEastAsia" w:hAnsiTheme="minorEastAsia" w:hint="eastAsia"/>
                <w:sz w:val="18"/>
                <w:szCs w:val="18"/>
              </w:rPr>
              <w:t>:userAccount</w:t>
            </w:r>
            <w:r w:rsidRPr="00CB0D33">
              <w:rPr>
                <w:rFonts w:asciiTheme="minorEastAsia" w:eastAsiaTheme="minorEastAsia" w:hAnsiTheme="minorEastAsia" w:hint="eastAsia"/>
                <w:sz w:val="18"/>
                <w:szCs w:val="18"/>
              </w:rPr>
              <w:t>)</w:t>
            </w:r>
          </w:p>
        </w:tc>
      </w:tr>
      <w:tr w:rsidR="00D43FB1" w:rsidTr="00E073B1">
        <w:trPr>
          <w:jc w:val="center"/>
        </w:trPr>
        <w:tc>
          <w:tcPr>
            <w:tcW w:w="1908" w:type="dxa"/>
          </w:tcPr>
          <w:p w:rsidR="00D43FB1" w:rsidRPr="00927A85" w:rsidRDefault="00D43FB1" w:rsidP="00E073B1">
            <w:pPr>
              <w:pStyle w:val="TAL"/>
              <w:rPr>
                <w:rStyle w:val="webdict1"/>
                <w:rFonts w:asciiTheme="minorEastAsia" w:eastAsiaTheme="minorEastAsia" w:hAnsiTheme="minorEastAsia"/>
                <w:color w:val="888888"/>
                <w:lang w:eastAsia="zh-CN"/>
              </w:rPr>
            </w:pPr>
            <w:r w:rsidRPr="00927A85">
              <w:rPr>
                <w:rFonts w:asciiTheme="minorEastAsia" w:eastAsiaTheme="minorEastAsia" w:hAnsiTheme="minorEastAsia" w:hint="eastAsia"/>
                <w:b/>
                <w:bCs/>
              </w:rPr>
              <w:t>reqClientType</w:t>
            </w:r>
          </w:p>
        </w:tc>
        <w:tc>
          <w:tcPr>
            <w:tcW w:w="850" w:type="dxa"/>
          </w:tcPr>
          <w:p w:rsidR="00D43FB1" w:rsidRPr="00927A85" w:rsidRDefault="00D43FB1" w:rsidP="00E073B1">
            <w:pPr>
              <w:pStyle w:val="TAL"/>
              <w:rPr>
                <w:rFonts w:asciiTheme="minorEastAsia" w:eastAsiaTheme="minorEastAsia" w:hAnsiTheme="minorEastAsia"/>
                <w:lang w:val="fr-FR" w:eastAsia="zh-CN"/>
              </w:rPr>
            </w:pPr>
            <w:r w:rsidRPr="00927A85">
              <w:rPr>
                <w:rFonts w:asciiTheme="minorEastAsia" w:eastAsiaTheme="minorEastAsia" w:hAnsiTheme="minorEastAsia" w:hint="eastAsia"/>
                <w:lang w:val="fr-FR"/>
              </w:rPr>
              <w:t>M</w:t>
            </w:r>
          </w:p>
        </w:tc>
        <w:tc>
          <w:tcPr>
            <w:tcW w:w="1276" w:type="dxa"/>
          </w:tcPr>
          <w:p w:rsidR="00D43FB1" w:rsidRPr="00927A85" w:rsidRDefault="00D43FB1" w:rsidP="00E073B1">
            <w:pPr>
              <w:pStyle w:val="TAH"/>
              <w:ind w:left="62"/>
              <w:jc w:val="both"/>
              <w:rPr>
                <w:rFonts w:asciiTheme="minorEastAsia" w:eastAsiaTheme="minorEastAsia" w:hAnsiTheme="minorEastAsia"/>
                <w:b w:val="0"/>
                <w:lang w:val="fr-FR" w:eastAsia="zh-CN"/>
              </w:rPr>
            </w:pPr>
            <w:r w:rsidRPr="00927A85">
              <w:rPr>
                <w:rFonts w:asciiTheme="minorEastAsia" w:eastAsiaTheme="minorEastAsia" w:hAnsiTheme="minorEastAsia"/>
                <w:lang w:val="fr-FR"/>
              </w:rPr>
              <w:t>Int</w:t>
            </w:r>
          </w:p>
        </w:tc>
        <w:tc>
          <w:tcPr>
            <w:tcW w:w="709" w:type="dxa"/>
          </w:tcPr>
          <w:p w:rsidR="00D43FB1" w:rsidRPr="00927A85" w:rsidRDefault="00D43FB1" w:rsidP="00E073B1">
            <w:pPr>
              <w:pStyle w:val="TAH"/>
              <w:jc w:val="both"/>
              <w:rPr>
                <w:rFonts w:asciiTheme="minorEastAsia" w:eastAsiaTheme="minorEastAsia" w:hAnsiTheme="minorEastAsia"/>
                <w:lang w:eastAsia="zh-CN"/>
              </w:rPr>
            </w:pPr>
          </w:p>
        </w:tc>
        <w:tc>
          <w:tcPr>
            <w:tcW w:w="5187" w:type="dxa"/>
          </w:tcPr>
          <w:p w:rsidR="00D43FB1" w:rsidRPr="00927A85" w:rsidRDefault="00D43FB1" w:rsidP="00E073B1">
            <w:pPr>
              <w:rPr>
                <w:rFonts w:asciiTheme="minorEastAsia" w:eastAsiaTheme="minorEastAsia" w:hAnsiTheme="minorEastAsia"/>
                <w:sz w:val="18"/>
                <w:szCs w:val="18"/>
              </w:rPr>
            </w:pPr>
            <w:r w:rsidRPr="00927A85">
              <w:rPr>
                <w:rFonts w:asciiTheme="minorEastAsia" w:eastAsiaTheme="minorEastAsia" w:hAnsiTheme="minorEastAsia" w:hint="eastAsia"/>
                <w:sz w:val="18"/>
                <w:szCs w:val="18"/>
              </w:rPr>
              <w:t>请求客户端类型</w:t>
            </w:r>
          </w:p>
        </w:tc>
      </w:tr>
    </w:tbl>
    <w:p w:rsidR="00E073B1" w:rsidRDefault="00E073B1" w:rsidP="00407B6C">
      <w:pPr>
        <w:pStyle w:val="41"/>
      </w:pPr>
      <w:r>
        <w:rPr>
          <w:rFonts w:hint="eastAsia"/>
        </w:rPr>
        <w:t>返回值</w:t>
      </w:r>
      <w:r>
        <w:rPr>
          <w:rFonts w:hint="eastAsia"/>
        </w:rPr>
        <w:t>Reset</w:t>
      </w:r>
      <w:r w:rsidRPr="005D449C">
        <w:rPr>
          <w:rFonts w:hint="eastAsia"/>
          <w:lang w:val="fr-FR"/>
        </w:rPr>
        <w:t>P</w:t>
      </w:r>
      <w:r>
        <w:rPr>
          <w:rFonts w:hint="eastAsia"/>
          <w:lang w:val="fr-FR"/>
        </w:rPr>
        <w:t>wdSMSRsp</w:t>
      </w:r>
    </w:p>
    <w:tbl>
      <w:tblPr>
        <w:tblW w:w="9984"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1243"/>
        <w:gridCol w:w="709"/>
        <w:gridCol w:w="4917"/>
      </w:tblGrid>
      <w:tr w:rsidR="00E073B1" w:rsidTr="00E073B1">
        <w:trPr>
          <w:jc w:val="center"/>
        </w:trPr>
        <w:tc>
          <w:tcPr>
            <w:tcW w:w="2378" w:type="dxa"/>
          </w:tcPr>
          <w:p w:rsidR="00E073B1" w:rsidRDefault="00E073B1" w:rsidP="00E073B1">
            <w:pPr>
              <w:pStyle w:val="TAH"/>
              <w:rPr>
                <w:rFonts w:ascii="Verdana" w:hAnsi="Verdana"/>
                <w:lang w:val="fr-FR" w:eastAsia="zh-CN"/>
              </w:rPr>
            </w:pPr>
            <w:r>
              <w:rPr>
                <w:rFonts w:ascii="Verdana" w:hAnsi="Verdana" w:hint="eastAsia"/>
                <w:lang w:val="fr-FR" w:eastAsia="zh-CN"/>
              </w:rPr>
              <w:t>参数名称</w:t>
            </w:r>
          </w:p>
        </w:tc>
        <w:tc>
          <w:tcPr>
            <w:tcW w:w="737" w:type="dxa"/>
          </w:tcPr>
          <w:p w:rsidR="00E073B1" w:rsidRDefault="00E073B1" w:rsidP="00E073B1">
            <w:pPr>
              <w:pStyle w:val="TAH"/>
              <w:rPr>
                <w:rFonts w:ascii="Verdana" w:hAnsi="Verdana"/>
                <w:lang w:val="fr-FR" w:eastAsia="zh-CN"/>
              </w:rPr>
            </w:pPr>
            <w:r>
              <w:rPr>
                <w:rFonts w:ascii="Verdana" w:hAnsi="Verdana" w:hint="eastAsia"/>
                <w:lang w:val="fr-FR" w:eastAsia="zh-CN"/>
              </w:rPr>
              <w:t>必须</w:t>
            </w:r>
          </w:p>
        </w:tc>
        <w:tc>
          <w:tcPr>
            <w:tcW w:w="1243" w:type="dxa"/>
          </w:tcPr>
          <w:p w:rsidR="00E073B1" w:rsidRDefault="00E073B1" w:rsidP="00E073B1">
            <w:pPr>
              <w:pStyle w:val="TAH"/>
              <w:rPr>
                <w:rFonts w:ascii="Verdana" w:hAnsi="Verdana"/>
                <w:lang w:val="fr-FR" w:eastAsia="zh-CN"/>
              </w:rPr>
            </w:pPr>
            <w:r>
              <w:rPr>
                <w:rFonts w:ascii="Verdana" w:hAnsi="Verdana" w:hint="eastAsia"/>
                <w:lang w:val="fr-FR" w:eastAsia="zh-CN"/>
              </w:rPr>
              <w:t>类型</w:t>
            </w:r>
          </w:p>
        </w:tc>
        <w:tc>
          <w:tcPr>
            <w:tcW w:w="709" w:type="dxa"/>
          </w:tcPr>
          <w:p w:rsidR="00E073B1" w:rsidRDefault="00E073B1" w:rsidP="00E073B1">
            <w:pPr>
              <w:pStyle w:val="TAH"/>
              <w:rPr>
                <w:rFonts w:ascii="Verdana" w:hAnsi="Verdana"/>
                <w:lang w:val="fr-FR" w:eastAsia="zh-CN"/>
              </w:rPr>
            </w:pPr>
            <w:r>
              <w:rPr>
                <w:rFonts w:ascii="Verdana" w:hAnsi="Verdana" w:hint="eastAsia"/>
                <w:lang w:val="fr-FR" w:eastAsia="zh-CN"/>
              </w:rPr>
              <w:t>长度</w:t>
            </w:r>
          </w:p>
        </w:tc>
        <w:tc>
          <w:tcPr>
            <w:tcW w:w="4917" w:type="dxa"/>
          </w:tcPr>
          <w:p w:rsidR="00E073B1" w:rsidRDefault="00E073B1" w:rsidP="00E073B1">
            <w:pPr>
              <w:pStyle w:val="TAH"/>
              <w:rPr>
                <w:rFonts w:ascii="Verdana" w:hAnsi="Verdana"/>
                <w:lang w:val="fr-FR" w:eastAsia="zh-CN"/>
              </w:rPr>
            </w:pPr>
            <w:r>
              <w:rPr>
                <w:rFonts w:ascii="Verdana" w:hAnsi="Verdana" w:hint="eastAsia"/>
                <w:lang w:val="fr-FR" w:eastAsia="zh-CN"/>
              </w:rPr>
              <w:t>描述信息</w:t>
            </w:r>
          </w:p>
        </w:tc>
      </w:tr>
      <w:tr w:rsidR="00E073B1" w:rsidTr="00E073B1">
        <w:trPr>
          <w:jc w:val="center"/>
        </w:trPr>
        <w:tc>
          <w:tcPr>
            <w:tcW w:w="2378" w:type="dxa"/>
          </w:tcPr>
          <w:p w:rsidR="00E073B1" w:rsidRPr="00E74491" w:rsidRDefault="00E073B1" w:rsidP="00E073B1">
            <w:pPr>
              <w:pStyle w:val="TAL"/>
              <w:rPr>
                <w:lang w:val="fr-FR" w:eastAsia="zh-CN"/>
              </w:rPr>
            </w:pPr>
            <w:r w:rsidRPr="00E74491">
              <w:rPr>
                <w:rFonts w:hint="eastAsia"/>
                <w:lang w:val="fr-FR" w:eastAsia="zh-CN"/>
              </w:rPr>
              <w:t>v</w:t>
            </w:r>
            <w:r w:rsidRPr="00E74491">
              <w:rPr>
                <w:lang w:val="fr-FR" w:eastAsia="zh-CN"/>
              </w:rPr>
              <w:t>ersion</w:t>
            </w:r>
          </w:p>
        </w:tc>
        <w:tc>
          <w:tcPr>
            <w:tcW w:w="737" w:type="dxa"/>
          </w:tcPr>
          <w:p w:rsidR="00E073B1" w:rsidRPr="00E74491" w:rsidRDefault="00E073B1" w:rsidP="00E073B1">
            <w:pPr>
              <w:pStyle w:val="TAL"/>
              <w:rPr>
                <w:lang w:val="fr-FR" w:eastAsia="zh-CN"/>
              </w:rPr>
            </w:pPr>
            <w:r>
              <w:rPr>
                <w:rFonts w:hint="eastAsia"/>
                <w:lang w:val="fr-FR" w:eastAsia="zh-CN"/>
              </w:rPr>
              <w:t>M</w:t>
            </w:r>
          </w:p>
        </w:tc>
        <w:tc>
          <w:tcPr>
            <w:tcW w:w="1243" w:type="dxa"/>
          </w:tcPr>
          <w:p w:rsidR="00E073B1" w:rsidRPr="00E74491" w:rsidRDefault="00E073B1" w:rsidP="00E073B1">
            <w:pPr>
              <w:pStyle w:val="TAH"/>
              <w:ind w:left="62"/>
              <w:jc w:val="both"/>
              <w:rPr>
                <w:b w:val="0"/>
                <w:lang w:val="fr-FR" w:eastAsia="zh-CN"/>
              </w:rPr>
            </w:pPr>
            <w:r>
              <w:rPr>
                <w:rFonts w:hint="eastAsia"/>
                <w:b w:val="0"/>
                <w:lang w:val="fr-FR" w:eastAsia="zh-CN"/>
              </w:rPr>
              <w:t>String</w:t>
            </w:r>
          </w:p>
        </w:tc>
        <w:tc>
          <w:tcPr>
            <w:tcW w:w="709" w:type="dxa"/>
          </w:tcPr>
          <w:p w:rsidR="00E073B1" w:rsidRPr="00E74491" w:rsidRDefault="00E073B1" w:rsidP="00E073B1">
            <w:pPr>
              <w:rPr>
                <w:rFonts w:ascii="Arial" w:hAnsi="Arial"/>
                <w:kern w:val="0"/>
                <w:sz w:val="18"/>
                <w:szCs w:val="18"/>
                <w:lang w:val="fr-FR"/>
              </w:rPr>
            </w:pPr>
            <w:r>
              <w:rPr>
                <w:rFonts w:ascii="Arial" w:hAnsi="Arial" w:hint="eastAsia"/>
                <w:kern w:val="0"/>
                <w:sz w:val="18"/>
                <w:szCs w:val="18"/>
                <w:lang w:val="fr-FR"/>
              </w:rPr>
              <w:t>5</w:t>
            </w:r>
          </w:p>
        </w:tc>
        <w:tc>
          <w:tcPr>
            <w:tcW w:w="4917" w:type="dxa"/>
          </w:tcPr>
          <w:p w:rsidR="00E073B1" w:rsidRPr="00E74491" w:rsidRDefault="00E073B1" w:rsidP="00E073B1">
            <w:pPr>
              <w:rPr>
                <w:rFonts w:ascii="Arial" w:hAnsi="Arial"/>
                <w:kern w:val="0"/>
                <w:sz w:val="18"/>
                <w:szCs w:val="18"/>
                <w:lang w:val="fr-FR"/>
              </w:rPr>
            </w:pPr>
            <w:r w:rsidRPr="00E74491">
              <w:rPr>
                <w:rFonts w:ascii="Arial" w:hAnsi="Arial" w:hint="eastAsia"/>
                <w:kern w:val="0"/>
                <w:sz w:val="18"/>
                <w:szCs w:val="18"/>
                <w:lang w:val="fr-FR"/>
              </w:rPr>
              <w:t>协议版本号</w:t>
            </w:r>
          </w:p>
        </w:tc>
      </w:tr>
      <w:tr w:rsidR="00E073B1" w:rsidTr="00E073B1">
        <w:trPr>
          <w:jc w:val="center"/>
        </w:trPr>
        <w:tc>
          <w:tcPr>
            <w:tcW w:w="2378" w:type="dxa"/>
          </w:tcPr>
          <w:p w:rsidR="00E073B1" w:rsidRPr="00E74491" w:rsidRDefault="00E073B1" w:rsidP="00E073B1">
            <w:pPr>
              <w:pStyle w:val="TAL"/>
              <w:rPr>
                <w:lang w:val="fr-FR" w:eastAsia="zh-CN"/>
              </w:rPr>
            </w:pPr>
            <w:r>
              <w:rPr>
                <w:lang w:val="fr-FR" w:eastAsia="zh-CN"/>
              </w:rPr>
              <w:t>transactionID</w:t>
            </w:r>
          </w:p>
        </w:tc>
        <w:tc>
          <w:tcPr>
            <w:tcW w:w="737" w:type="dxa"/>
          </w:tcPr>
          <w:p w:rsidR="00E073B1" w:rsidRPr="00E74491" w:rsidRDefault="00E073B1" w:rsidP="00E073B1">
            <w:pPr>
              <w:pStyle w:val="TAL"/>
              <w:rPr>
                <w:lang w:val="fr-FR" w:eastAsia="zh-CN"/>
              </w:rPr>
            </w:pPr>
            <w:r>
              <w:rPr>
                <w:rFonts w:hint="eastAsia"/>
                <w:lang w:val="fr-FR" w:eastAsia="zh-CN"/>
              </w:rPr>
              <w:t>M</w:t>
            </w:r>
          </w:p>
        </w:tc>
        <w:tc>
          <w:tcPr>
            <w:tcW w:w="1243" w:type="dxa"/>
          </w:tcPr>
          <w:p w:rsidR="00E073B1" w:rsidRPr="00E74491" w:rsidRDefault="00E073B1" w:rsidP="00E073B1">
            <w:pPr>
              <w:pStyle w:val="TAH"/>
              <w:ind w:left="62"/>
              <w:jc w:val="both"/>
              <w:rPr>
                <w:b w:val="0"/>
                <w:lang w:val="fr-FR" w:eastAsia="zh-CN"/>
              </w:rPr>
            </w:pPr>
            <w:r>
              <w:rPr>
                <w:rFonts w:hint="eastAsia"/>
                <w:b w:val="0"/>
                <w:lang w:val="fr-FR" w:eastAsia="zh-CN"/>
              </w:rPr>
              <w:t>String</w:t>
            </w:r>
          </w:p>
        </w:tc>
        <w:tc>
          <w:tcPr>
            <w:tcW w:w="709" w:type="dxa"/>
          </w:tcPr>
          <w:p w:rsidR="00E073B1" w:rsidRPr="00E74491" w:rsidRDefault="00E073B1" w:rsidP="00E073B1">
            <w:pPr>
              <w:rPr>
                <w:rFonts w:ascii="Arial" w:hAnsi="Arial"/>
                <w:kern w:val="0"/>
                <w:sz w:val="18"/>
                <w:szCs w:val="18"/>
                <w:lang w:val="fr-FR"/>
              </w:rPr>
            </w:pPr>
            <w:r w:rsidRPr="00E74491">
              <w:rPr>
                <w:rFonts w:ascii="Arial" w:hAnsi="Arial" w:hint="eastAsia"/>
                <w:kern w:val="0"/>
                <w:sz w:val="18"/>
                <w:szCs w:val="18"/>
                <w:lang w:val="fr-FR"/>
              </w:rPr>
              <w:t>40</w:t>
            </w:r>
          </w:p>
        </w:tc>
        <w:tc>
          <w:tcPr>
            <w:tcW w:w="4917" w:type="dxa"/>
          </w:tcPr>
          <w:p w:rsidR="00E073B1" w:rsidRPr="00E74491" w:rsidRDefault="00E073B1" w:rsidP="00E073B1">
            <w:pPr>
              <w:rPr>
                <w:rFonts w:ascii="Arial" w:hAnsi="Arial"/>
                <w:kern w:val="0"/>
                <w:sz w:val="18"/>
                <w:szCs w:val="18"/>
                <w:lang w:val="fr-FR"/>
              </w:rPr>
            </w:pPr>
            <w:r w:rsidRPr="00E74491">
              <w:rPr>
                <w:rFonts w:ascii="Arial" w:hAnsi="Arial" w:hint="eastAsia"/>
                <w:kern w:val="0"/>
                <w:sz w:val="18"/>
                <w:szCs w:val="18"/>
                <w:lang w:val="fr-FR"/>
              </w:rPr>
              <w:t>消息标识</w:t>
            </w:r>
          </w:p>
        </w:tc>
      </w:tr>
      <w:tr w:rsidR="00E073B1" w:rsidTr="00E073B1">
        <w:trPr>
          <w:jc w:val="center"/>
        </w:trPr>
        <w:tc>
          <w:tcPr>
            <w:tcW w:w="2378" w:type="dxa"/>
          </w:tcPr>
          <w:p w:rsidR="00E073B1" w:rsidRPr="00C8364D" w:rsidRDefault="00E073B1" w:rsidP="00E073B1">
            <w:pPr>
              <w:pStyle w:val="TAL"/>
              <w:rPr>
                <w:lang w:val="fr-FR" w:eastAsia="zh-CN"/>
              </w:rPr>
            </w:pPr>
            <w:r w:rsidRPr="00C8364D">
              <w:rPr>
                <w:rFonts w:hint="eastAsia"/>
                <w:lang w:val="fr-FR" w:eastAsia="zh-CN"/>
              </w:rPr>
              <w:t>traceFlag</w:t>
            </w:r>
          </w:p>
        </w:tc>
        <w:tc>
          <w:tcPr>
            <w:tcW w:w="737" w:type="dxa"/>
          </w:tcPr>
          <w:p w:rsidR="00E073B1" w:rsidRPr="00C8364D" w:rsidRDefault="00E073B1" w:rsidP="00E073B1">
            <w:pPr>
              <w:spacing w:line="240" w:lineRule="atLeast"/>
              <w:rPr>
                <w:rFonts w:ascii="Arial" w:hAnsi="Arial"/>
                <w:kern w:val="0"/>
                <w:sz w:val="18"/>
                <w:szCs w:val="18"/>
                <w:lang w:val="fr-FR"/>
              </w:rPr>
            </w:pPr>
            <w:r w:rsidRPr="00C8364D">
              <w:rPr>
                <w:rFonts w:ascii="Arial" w:hAnsi="Arial" w:hint="eastAsia"/>
                <w:kern w:val="0"/>
                <w:sz w:val="18"/>
                <w:szCs w:val="18"/>
                <w:lang w:val="fr-FR"/>
              </w:rPr>
              <w:t xml:space="preserve">O </w:t>
            </w:r>
          </w:p>
        </w:tc>
        <w:tc>
          <w:tcPr>
            <w:tcW w:w="1243" w:type="dxa"/>
          </w:tcPr>
          <w:p w:rsidR="00E073B1" w:rsidRPr="00C8364D" w:rsidRDefault="00E073B1" w:rsidP="00E073B1">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709" w:type="dxa"/>
          </w:tcPr>
          <w:p w:rsidR="00E073B1" w:rsidRPr="00C8364D" w:rsidRDefault="00E073B1" w:rsidP="00E073B1">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4917" w:type="dxa"/>
          </w:tcPr>
          <w:p w:rsidR="00E073B1" w:rsidRPr="00C8364D" w:rsidRDefault="00E073B1" w:rsidP="00E073B1">
            <w:pPr>
              <w:spacing w:line="240" w:lineRule="atLeast"/>
              <w:rPr>
                <w:rFonts w:ascii="Arial" w:hAnsi="Arial"/>
                <w:kern w:val="0"/>
                <w:sz w:val="18"/>
                <w:szCs w:val="18"/>
                <w:lang w:val="fr-FR"/>
              </w:rPr>
            </w:pPr>
            <w:r>
              <w:rPr>
                <w:rFonts w:ascii="Arial" w:hAnsi="Arial" w:hint="eastAsia"/>
                <w:kern w:val="0"/>
                <w:sz w:val="18"/>
                <w:szCs w:val="18"/>
                <w:lang w:val="fr-FR"/>
              </w:rPr>
              <w:t>跟踪标志</w:t>
            </w:r>
          </w:p>
        </w:tc>
      </w:tr>
      <w:tr w:rsidR="00E073B1" w:rsidTr="00E073B1">
        <w:trPr>
          <w:jc w:val="center"/>
        </w:trPr>
        <w:tc>
          <w:tcPr>
            <w:tcW w:w="2378" w:type="dxa"/>
          </w:tcPr>
          <w:p w:rsidR="00E073B1" w:rsidRPr="00C8364D" w:rsidRDefault="00E073B1" w:rsidP="00E073B1">
            <w:pPr>
              <w:pStyle w:val="TAL"/>
              <w:rPr>
                <w:lang w:val="fr-FR" w:eastAsia="zh-CN"/>
              </w:rPr>
            </w:pPr>
            <w:r>
              <w:rPr>
                <w:rFonts w:hint="eastAsia"/>
                <w:lang w:val="fr-FR" w:eastAsia="zh-CN"/>
              </w:rPr>
              <w:t>userID</w:t>
            </w:r>
          </w:p>
        </w:tc>
        <w:tc>
          <w:tcPr>
            <w:tcW w:w="737" w:type="dxa"/>
          </w:tcPr>
          <w:p w:rsidR="00E073B1" w:rsidRPr="00C8364D" w:rsidRDefault="00E073B1" w:rsidP="00E073B1">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1243" w:type="dxa"/>
          </w:tcPr>
          <w:p w:rsidR="00E073B1" w:rsidRDefault="00E073B1" w:rsidP="00E073B1">
            <w:pPr>
              <w:spacing w:line="240" w:lineRule="atLeast"/>
              <w:rPr>
                <w:rFonts w:ascii="Arial" w:hAnsi="Arial"/>
                <w:kern w:val="0"/>
                <w:sz w:val="18"/>
                <w:szCs w:val="18"/>
                <w:lang w:val="fr-FR"/>
              </w:rPr>
            </w:pPr>
            <w:r>
              <w:rPr>
                <w:rFonts w:ascii="Arial" w:hAnsi="Arial" w:hint="eastAsia"/>
                <w:kern w:val="0"/>
                <w:sz w:val="18"/>
                <w:szCs w:val="18"/>
                <w:lang w:val="fr-FR"/>
              </w:rPr>
              <w:t>Bigint</w:t>
            </w:r>
          </w:p>
        </w:tc>
        <w:tc>
          <w:tcPr>
            <w:tcW w:w="709" w:type="dxa"/>
          </w:tcPr>
          <w:p w:rsidR="00E073B1" w:rsidRDefault="00E073B1" w:rsidP="00E073B1">
            <w:pPr>
              <w:spacing w:line="240" w:lineRule="atLeast"/>
              <w:rPr>
                <w:rFonts w:ascii="Arial" w:hAnsi="Arial"/>
                <w:kern w:val="0"/>
                <w:sz w:val="18"/>
                <w:szCs w:val="18"/>
                <w:lang w:val="fr-FR"/>
              </w:rPr>
            </w:pPr>
          </w:p>
        </w:tc>
        <w:tc>
          <w:tcPr>
            <w:tcW w:w="4917" w:type="dxa"/>
          </w:tcPr>
          <w:p w:rsidR="00E073B1" w:rsidRDefault="00E073B1" w:rsidP="00E073B1">
            <w:pPr>
              <w:spacing w:line="240" w:lineRule="atLeast"/>
              <w:rPr>
                <w:rFonts w:ascii="Arial" w:hAnsi="Arial"/>
                <w:kern w:val="0"/>
                <w:sz w:val="18"/>
                <w:szCs w:val="18"/>
                <w:lang w:val="fr-FR"/>
              </w:rPr>
            </w:pPr>
            <w:r>
              <w:rPr>
                <w:rFonts w:ascii="Arial" w:hAnsi="Arial" w:hint="eastAsia"/>
                <w:kern w:val="0"/>
                <w:sz w:val="18"/>
                <w:szCs w:val="18"/>
                <w:lang w:val="fr-FR"/>
              </w:rPr>
              <w:t>用户</w:t>
            </w:r>
            <w:r>
              <w:rPr>
                <w:rFonts w:ascii="Arial" w:hAnsi="Arial" w:hint="eastAsia"/>
                <w:kern w:val="0"/>
                <w:sz w:val="18"/>
                <w:szCs w:val="18"/>
                <w:lang w:val="fr-FR"/>
              </w:rPr>
              <w:t>ID</w:t>
            </w:r>
            <w:r>
              <w:rPr>
                <w:rFonts w:ascii="Arial" w:hAnsi="Arial" w:hint="eastAsia"/>
                <w:kern w:val="0"/>
                <w:sz w:val="18"/>
                <w:szCs w:val="18"/>
                <w:lang w:val="fr-FR"/>
              </w:rPr>
              <w:t>（内部）</w:t>
            </w:r>
          </w:p>
        </w:tc>
      </w:tr>
    </w:tbl>
    <w:p w:rsidR="00E073B1" w:rsidRDefault="00E073B1" w:rsidP="00E073B1">
      <w:pPr>
        <w:ind w:left="198"/>
      </w:pPr>
    </w:p>
    <w:p w:rsidR="00E073B1" w:rsidRDefault="00E073B1" w:rsidP="00407B6C">
      <w:pPr>
        <w:pStyle w:val="41"/>
      </w:pPr>
      <w:r>
        <w:rPr>
          <w:rFonts w:hint="eastAsia"/>
        </w:rPr>
        <w:t>异常信息</w:t>
      </w:r>
    </w:p>
    <w:p w:rsidR="00E073B1" w:rsidRDefault="00E073B1" w:rsidP="00E073B1">
      <w:pPr>
        <w:pStyle w:val="a4"/>
        <w:ind w:firstLine="210"/>
      </w:pPr>
      <w:r>
        <w:rPr>
          <w:rFonts w:hint="eastAsia"/>
        </w:rPr>
        <w:t>失败则抛出异常</w:t>
      </w:r>
      <w:r>
        <w:rPr>
          <w:rFonts w:hint="eastAsia"/>
        </w:rPr>
        <w:t>CException</w:t>
      </w:r>
      <w:r>
        <w:rPr>
          <w:rFonts w:hint="eastAsia"/>
        </w:rPr>
        <w:t>，具体内容请参考异常码定义文档。</w:t>
      </w:r>
    </w:p>
    <w:p w:rsidR="00E073B1" w:rsidRDefault="00E073B1" w:rsidP="00E073B1">
      <w:pPr>
        <w:ind w:firstLine="210"/>
        <w:rPr>
          <w:lang w:val="fr-FR"/>
        </w:rPr>
      </w:pPr>
      <w:r>
        <w:rPr>
          <w:rFonts w:hint="eastAsia"/>
        </w:rPr>
        <w:t>异常码：</w:t>
      </w:r>
      <w:r>
        <w:rPr>
          <w:rFonts w:hint="eastAsia"/>
        </w:rPr>
        <w:t>1~999</w:t>
      </w:r>
      <w:r>
        <w:rPr>
          <w:rFonts w:hint="eastAsia"/>
        </w:rPr>
        <w:t>表示需要前转的归属站点号。</w:t>
      </w:r>
    </w:p>
    <w:p w:rsidR="00E073B1" w:rsidRDefault="00E073B1" w:rsidP="00407B6C">
      <w:pPr>
        <w:pStyle w:val="41"/>
      </w:pPr>
      <w:r>
        <w:rPr>
          <w:rFonts w:hint="eastAsia"/>
        </w:rPr>
        <w:t>Json</w:t>
      </w:r>
      <w:r>
        <w:rPr>
          <w:rFonts w:hint="eastAsia"/>
        </w:rPr>
        <w:t>接口登录认证信息说明</w:t>
      </w:r>
    </w:p>
    <w:p w:rsidR="00E073B1" w:rsidRPr="00AA2E28" w:rsidRDefault="00E073B1" w:rsidP="00D43FB1">
      <w:pPr>
        <w:rPr>
          <w:lang w:val="fr-FR"/>
        </w:rPr>
      </w:pPr>
      <w:r>
        <w:rPr>
          <w:rFonts w:hint="eastAsia"/>
        </w:rPr>
        <w:t xml:space="preserve">   Authorization</w:t>
      </w:r>
      <w:r>
        <w:rPr>
          <w:rFonts w:hint="eastAsia"/>
        </w:rPr>
        <w:t>中无需登录认证信息。</w:t>
      </w:r>
    </w:p>
    <w:p w:rsidR="00E073B1" w:rsidRPr="0026055C" w:rsidRDefault="00E073B1" w:rsidP="00407B6C">
      <w:pPr>
        <w:pStyle w:val="31"/>
        <w:rPr>
          <w:rStyle w:val="210"/>
          <w:lang w:val="fr-FR"/>
        </w:rPr>
      </w:pPr>
      <w:r w:rsidRPr="0026055C">
        <w:rPr>
          <w:rStyle w:val="210"/>
          <w:rFonts w:hint="eastAsia"/>
          <w:lang w:val="fr-FR"/>
        </w:rPr>
        <w:t>HTTP</w:t>
      </w:r>
      <w:r>
        <w:rPr>
          <w:rStyle w:val="210"/>
          <w:rFonts w:hint="eastAsia"/>
          <w:lang w:val="fr-FR"/>
        </w:rPr>
        <w:t>S</w:t>
      </w:r>
      <w:r>
        <w:rPr>
          <w:rStyle w:val="210"/>
          <w:rFonts w:hint="eastAsia"/>
        </w:rPr>
        <w:t>接口</w:t>
      </w:r>
    </w:p>
    <w:p w:rsidR="00E073B1" w:rsidRPr="0026055C" w:rsidRDefault="00E073B1" w:rsidP="00407B6C">
      <w:pPr>
        <w:pStyle w:val="41"/>
        <w:rPr>
          <w:lang w:val="fr-FR"/>
        </w:rPr>
      </w:pPr>
      <w:r>
        <w:rPr>
          <w:rFonts w:hint="eastAsia"/>
        </w:rPr>
        <w:t>描述</w:t>
      </w:r>
    </w:p>
    <w:p w:rsidR="00E073B1" w:rsidRDefault="00E073B1" w:rsidP="00E073B1">
      <w:pPr>
        <w:ind w:firstLine="420"/>
      </w:pPr>
      <w:r w:rsidRPr="0026055C">
        <w:rPr>
          <w:rFonts w:hint="eastAsia"/>
          <w:lang w:val="fr-FR"/>
        </w:rPr>
        <w:t>AccountAgent</w:t>
      </w:r>
      <w:r>
        <w:rPr>
          <w:rFonts w:hint="eastAsia"/>
        </w:rPr>
        <w:t>向</w:t>
      </w:r>
      <w:r w:rsidRPr="0026055C">
        <w:rPr>
          <w:rFonts w:hint="eastAsia"/>
          <w:lang w:val="fr-FR"/>
        </w:rPr>
        <w:t>AccountServer</w:t>
      </w:r>
      <w:r>
        <w:rPr>
          <w:rFonts w:hint="eastAsia"/>
        </w:rPr>
        <w:t>发起请求</w:t>
      </w:r>
      <w:r w:rsidRPr="0026055C">
        <w:rPr>
          <w:rFonts w:hint="eastAsia"/>
          <w:lang w:val="fr-FR"/>
        </w:rPr>
        <w:t>，</w:t>
      </w:r>
      <w:r w:rsidRPr="0026055C">
        <w:rPr>
          <w:rFonts w:hint="eastAsia"/>
          <w:lang w:val="fr-FR"/>
        </w:rPr>
        <w:t>AccountServer</w:t>
      </w:r>
      <w:r>
        <w:rPr>
          <w:rFonts w:hint="eastAsia"/>
        </w:rPr>
        <w:t>内部转调上述</w:t>
      </w:r>
      <w:r>
        <w:rPr>
          <w:rFonts w:hint="eastAsia"/>
        </w:rPr>
        <w:t>Json</w:t>
      </w:r>
      <w:r>
        <w:rPr>
          <w:rFonts w:hint="eastAsia"/>
        </w:rPr>
        <w:t>接口。</w:t>
      </w:r>
    </w:p>
    <w:p w:rsidR="00E073B1" w:rsidRPr="00AA2E28" w:rsidRDefault="00E073B1" w:rsidP="00E073B1">
      <w:pPr>
        <w:ind w:firstLine="420"/>
        <w:rPr>
          <w:lang w:val="fr-FR"/>
        </w:rPr>
      </w:pPr>
      <w:r>
        <w:rPr>
          <w:rFonts w:hint="eastAsia"/>
          <w:lang w:val="fr-FR"/>
        </w:rPr>
        <w:t>该操作无需携带服务端已通过认证的</w:t>
      </w:r>
      <w:r>
        <w:rPr>
          <w:rFonts w:hint="eastAsia"/>
          <w:lang w:val="fr-FR"/>
        </w:rPr>
        <w:t>sessionID</w:t>
      </w:r>
      <w:r>
        <w:rPr>
          <w:rFonts w:hint="eastAsia"/>
          <w:lang w:val="fr-FR"/>
        </w:rPr>
        <w:t>。</w:t>
      </w:r>
      <w:r>
        <w:rPr>
          <w:rFonts w:hint="eastAsia"/>
          <w:lang w:val="fr-FR"/>
        </w:rPr>
        <w:t>UP</w:t>
      </w:r>
      <w:r>
        <w:rPr>
          <w:rFonts w:hint="eastAsia"/>
          <w:lang w:val="fr-FR"/>
        </w:rPr>
        <w:t>返回</w:t>
      </w:r>
      <w:r>
        <w:rPr>
          <w:rFonts w:hint="eastAsia"/>
        </w:rPr>
        <w:t>异常码</w:t>
      </w:r>
      <w:r w:rsidRPr="00E81EFF">
        <w:rPr>
          <w:rFonts w:hint="eastAsia"/>
          <w:lang w:val="fr-FR"/>
        </w:rPr>
        <w:t>(</w:t>
      </w:r>
      <w:r>
        <w:rPr>
          <w:rFonts w:hint="eastAsia"/>
          <w:lang w:val="fr-FR"/>
        </w:rPr>
        <w:t>1~999</w:t>
      </w:r>
      <w:r w:rsidRPr="00E81EFF">
        <w:rPr>
          <w:rFonts w:hint="eastAsia"/>
          <w:lang w:val="fr-FR"/>
        </w:rPr>
        <w:t>)</w:t>
      </w:r>
      <w:r>
        <w:rPr>
          <w:rFonts w:hint="eastAsia"/>
        </w:rPr>
        <w:t>时</w:t>
      </w:r>
      <w:r w:rsidRPr="00E81EFF">
        <w:rPr>
          <w:rFonts w:hint="eastAsia"/>
          <w:lang w:val="fr-FR"/>
        </w:rPr>
        <w:t>，</w:t>
      </w:r>
      <w:r w:rsidRPr="00E81EFF">
        <w:rPr>
          <w:rFonts w:hint="eastAsia"/>
          <w:lang w:val="fr-FR"/>
        </w:rPr>
        <w:t>AccountServer</w:t>
      </w:r>
      <w:r>
        <w:rPr>
          <w:rFonts w:hint="eastAsia"/>
        </w:rPr>
        <w:t>返回重定向</w:t>
      </w:r>
      <w:r w:rsidRPr="00E81EFF">
        <w:rPr>
          <w:rFonts w:hint="eastAsia"/>
          <w:lang w:val="fr-FR"/>
        </w:rPr>
        <w:t>，</w:t>
      </w:r>
      <w:r>
        <w:rPr>
          <w:rFonts w:hint="eastAsia"/>
        </w:rPr>
        <w:t>重定向</w:t>
      </w:r>
      <w:r w:rsidRPr="00E81EFF">
        <w:rPr>
          <w:rFonts w:hint="eastAsia"/>
          <w:lang w:val="fr-FR"/>
        </w:rPr>
        <w:t>URL</w:t>
      </w:r>
      <w:r>
        <w:rPr>
          <w:rFonts w:hint="eastAsia"/>
        </w:rPr>
        <w:t>为源</w:t>
      </w:r>
      <w:r w:rsidRPr="00E81EFF">
        <w:rPr>
          <w:rFonts w:hint="eastAsia"/>
          <w:lang w:val="fr-FR"/>
        </w:rPr>
        <w:t>URL</w:t>
      </w:r>
      <w:r>
        <w:rPr>
          <w:rFonts w:hint="eastAsia"/>
          <w:lang w:val="fr-FR"/>
        </w:rPr>
        <w:t>的子域名部分</w:t>
      </w:r>
      <w:r>
        <w:rPr>
          <w:rFonts w:hint="eastAsia"/>
        </w:rPr>
        <w:t>增加归属站点号。</w:t>
      </w:r>
    </w:p>
    <w:p w:rsidR="00E073B1" w:rsidRPr="0026055C" w:rsidRDefault="00E073B1" w:rsidP="00407B6C">
      <w:pPr>
        <w:pStyle w:val="41"/>
        <w:rPr>
          <w:lang w:val="fr-FR"/>
        </w:rPr>
      </w:pPr>
      <w:r w:rsidRPr="00A6475E">
        <w:rPr>
          <w:rFonts w:hint="eastAsia"/>
        </w:rPr>
        <w:t>协议映射</w:t>
      </w:r>
    </w:p>
    <w:p w:rsidR="00E073B1" w:rsidRPr="0026055C" w:rsidRDefault="00E073B1" w:rsidP="00E073B1">
      <w:pPr>
        <w:numPr>
          <w:ilvl w:val="0"/>
          <w:numId w:val="22"/>
        </w:numPr>
        <w:tabs>
          <w:tab w:val="num" w:pos="0"/>
        </w:tabs>
        <w:rPr>
          <w:b/>
          <w:lang w:val="fr-FR"/>
        </w:rPr>
      </w:pPr>
      <w:r w:rsidRPr="00A6475E">
        <w:rPr>
          <w:rFonts w:hint="eastAsia"/>
          <w:b/>
        </w:rPr>
        <w:t>请求消息示例</w:t>
      </w:r>
    </w:p>
    <w:p w:rsidR="00E073B1" w:rsidRPr="00A6475E" w:rsidRDefault="00E073B1" w:rsidP="00E073B1">
      <w:r w:rsidRPr="0026055C">
        <w:rPr>
          <w:lang w:val="fr-FR"/>
        </w:rPr>
        <w:t>POST</w:t>
      </w:r>
      <w:r w:rsidRPr="0026055C">
        <w:rPr>
          <w:rFonts w:hint="eastAsia"/>
          <w:lang w:val="fr-FR"/>
        </w:rPr>
        <w:t xml:space="preserve"> </w:t>
      </w:r>
      <w:r w:rsidRPr="0026055C">
        <w:rPr>
          <w:lang w:val="fr-FR"/>
        </w:rPr>
        <w:t>http</w:t>
      </w:r>
      <w:r>
        <w:rPr>
          <w:rFonts w:hint="eastAsia"/>
          <w:lang w:val="fr-FR"/>
        </w:rPr>
        <w:t>s</w:t>
      </w:r>
      <w:r w:rsidRPr="0026055C">
        <w:rPr>
          <w:lang w:val="fr-FR"/>
        </w:rPr>
        <w:t>://host:port/</w:t>
      </w:r>
      <w:r w:rsidRPr="0026055C">
        <w:rPr>
          <w:rFonts w:hint="eastAsia"/>
          <w:lang w:val="fr-FR"/>
        </w:rPr>
        <w:t>AccountServer</w:t>
      </w:r>
      <w:r w:rsidRPr="0026055C">
        <w:rPr>
          <w:lang w:val="fr-FR"/>
        </w:rPr>
        <w:t>/I</w:t>
      </w:r>
      <w:r w:rsidRPr="0026055C">
        <w:rPr>
          <w:rFonts w:hint="eastAsia"/>
          <w:lang w:val="fr-FR"/>
        </w:rPr>
        <w:t>U</w:t>
      </w:r>
      <w:r w:rsidRPr="00A6475E">
        <w:rPr>
          <w:rFonts w:hint="eastAsia"/>
        </w:rPr>
        <w:t>ser</w:t>
      </w:r>
      <w:r>
        <w:rPr>
          <w:rFonts w:hint="eastAsia"/>
        </w:rPr>
        <w:t>Pwd</w:t>
      </w:r>
      <w:r w:rsidRPr="00A6475E">
        <w:rPr>
          <w:rFonts w:hint="eastAsia"/>
        </w:rPr>
        <w:t>Mng</w:t>
      </w:r>
      <w:r>
        <w:rPr>
          <w:rFonts w:hint="eastAsia"/>
        </w:rPr>
        <w:t>/</w:t>
      </w:r>
      <w:r>
        <w:rPr>
          <w:rFonts w:hint="eastAsia"/>
          <w:lang w:val="da-DK"/>
        </w:rPr>
        <w:t>delDevAcctBySecret</w:t>
      </w:r>
      <w:r w:rsidRPr="00A6475E">
        <w:t xml:space="preserve"> </w:t>
      </w:r>
      <w:r>
        <w:rPr>
          <w:rFonts w:hint="eastAsia"/>
        </w:rPr>
        <w:t xml:space="preserve"> </w:t>
      </w:r>
      <w:r w:rsidRPr="00A6475E">
        <w:t>HTTP</w:t>
      </w:r>
      <w:r>
        <w:rPr>
          <w:rFonts w:hint="eastAsia"/>
        </w:rPr>
        <w:t>S</w:t>
      </w:r>
      <w:r w:rsidRPr="00A6475E">
        <w:t>/1.1</w:t>
      </w:r>
    </w:p>
    <w:p w:rsidR="00E073B1" w:rsidRPr="00A6475E" w:rsidRDefault="00E073B1" w:rsidP="00E073B1">
      <w:r w:rsidRPr="00A6475E">
        <w:rPr>
          <w:i/>
        </w:rPr>
        <w:t>Authorization</w:t>
      </w:r>
      <w:r w:rsidRPr="00A6475E">
        <w:rPr>
          <w:rFonts w:hint="eastAsia"/>
          <w:i/>
        </w:rPr>
        <w:t>:</w:t>
      </w:r>
      <w:r w:rsidRPr="00A6475E">
        <w:rPr>
          <w:i/>
        </w:rPr>
        <w:t xml:space="preserve"> </w:t>
      </w:r>
      <w:r>
        <w:rPr>
          <w:rFonts w:hint="eastAsia"/>
          <w:i/>
        </w:rPr>
        <w:t>为空</w:t>
      </w:r>
    </w:p>
    <w:p w:rsidR="00E073B1" w:rsidRPr="00A6475E" w:rsidRDefault="00E073B1" w:rsidP="00E073B1">
      <w:pPr>
        <w:rPr>
          <w:lang w:val="de-DE"/>
        </w:rPr>
      </w:pPr>
      <w:r w:rsidRPr="00A6475E">
        <w:rPr>
          <w:lang w:val="de-DE"/>
        </w:rPr>
        <w:t>&lt;?xml version="1.0" encoding="UTF-8"?&gt;</w:t>
      </w:r>
    </w:p>
    <w:p w:rsidR="00E073B1" w:rsidRPr="00A6475E" w:rsidRDefault="00E073B1" w:rsidP="00E073B1">
      <w:pPr>
        <w:rPr>
          <w:lang w:val="de-DE"/>
        </w:rPr>
      </w:pPr>
      <w:r w:rsidRPr="00A6475E">
        <w:rPr>
          <w:lang w:val="de-DE"/>
        </w:rPr>
        <w:lastRenderedPageBreak/>
        <w:t>&lt;</w:t>
      </w:r>
      <w:r>
        <w:rPr>
          <w:rFonts w:hint="eastAsia"/>
          <w:lang w:val="de-DE"/>
        </w:rPr>
        <w:t>DelDevAcctBySecret</w:t>
      </w:r>
      <w:r w:rsidRPr="00A6475E">
        <w:rPr>
          <w:lang w:val="de-DE"/>
        </w:rPr>
        <w:t>&gt;</w:t>
      </w:r>
    </w:p>
    <w:p w:rsidR="00E073B1" w:rsidRPr="00A6475E" w:rsidRDefault="00E073B1" w:rsidP="00E073B1">
      <w:r w:rsidRPr="00A6475E">
        <w:rPr>
          <w:lang w:val="de-DE"/>
        </w:rPr>
        <w:t xml:space="preserve">  </w:t>
      </w:r>
      <w:r w:rsidRPr="00A6475E">
        <w:t>&lt;</w:t>
      </w:r>
      <w:r w:rsidRPr="00A6475E">
        <w:rPr>
          <w:rFonts w:hint="eastAsia"/>
          <w:lang w:val="fr-FR"/>
        </w:rPr>
        <w:t xml:space="preserve"> </w:t>
      </w:r>
      <w:r w:rsidRPr="00A6475E">
        <w:rPr>
          <w:rFonts w:hint="eastAsia"/>
        </w:rPr>
        <w:t>v</w:t>
      </w:r>
      <w:r w:rsidRPr="00A6475E">
        <w:t>ersion &gt;</w:t>
      </w:r>
      <w:r>
        <w:rPr>
          <w:rFonts w:hint="eastAsia"/>
        </w:rPr>
        <w:t>01.01</w:t>
      </w:r>
      <w:r w:rsidRPr="00A6475E">
        <w:t>&lt;/</w:t>
      </w:r>
      <w:r w:rsidRPr="00A6475E">
        <w:rPr>
          <w:rFonts w:hint="eastAsia"/>
        </w:rPr>
        <w:t xml:space="preserve"> v</w:t>
      </w:r>
      <w:r w:rsidRPr="00A6475E">
        <w:t>ersion &gt;</w:t>
      </w:r>
    </w:p>
    <w:p w:rsidR="00E073B1" w:rsidRDefault="00E073B1" w:rsidP="00E073B1">
      <w:pPr>
        <w:ind w:leftChars="100" w:left="210"/>
      </w:pPr>
      <w:r>
        <w:rPr>
          <w:rFonts w:hint="eastAsia"/>
        </w:rPr>
        <w:t>&lt;deviceInfo&gt;</w:t>
      </w:r>
    </w:p>
    <w:p w:rsidR="00E073B1" w:rsidRDefault="00E073B1" w:rsidP="00E073B1">
      <w:pPr>
        <w:ind w:leftChars="100" w:left="210"/>
      </w:pPr>
      <w:r>
        <w:rPr>
          <w:rFonts w:hint="eastAsia"/>
        </w:rPr>
        <w:tab/>
      </w:r>
      <w:r>
        <w:rPr>
          <w:rFonts w:hint="eastAsia"/>
        </w:rPr>
        <w:tab/>
        <w:t>&lt;deviceType&gt;0 &lt;/deviceType&gt;</w:t>
      </w:r>
    </w:p>
    <w:p w:rsidR="00E073B1" w:rsidRDefault="00E073B1" w:rsidP="00E073B1">
      <w:pPr>
        <w:ind w:leftChars="100" w:left="210"/>
      </w:pPr>
      <w:r>
        <w:rPr>
          <w:rFonts w:hint="eastAsia"/>
        </w:rPr>
        <w:tab/>
      </w:r>
      <w:r>
        <w:rPr>
          <w:rFonts w:hint="eastAsia"/>
        </w:rPr>
        <w:tab/>
        <w:t>&lt;deviceID&gt;789456464654&lt;/deviceID&gt;</w:t>
      </w:r>
    </w:p>
    <w:p w:rsidR="00E073B1" w:rsidRDefault="00E073B1" w:rsidP="00E073B1">
      <w:pPr>
        <w:ind w:leftChars="100" w:left="210"/>
      </w:pPr>
      <w:r>
        <w:rPr>
          <w:rFonts w:hint="eastAsia"/>
        </w:rPr>
        <w:t>&lt;/deviceInfo&gt;</w:t>
      </w:r>
    </w:p>
    <w:p w:rsidR="00D43FB1" w:rsidRPr="00A6475E" w:rsidRDefault="00D43FB1" w:rsidP="00D43FB1">
      <w:r w:rsidRPr="00A6475E">
        <w:rPr>
          <w:lang w:val="de-DE"/>
        </w:rPr>
        <w:t xml:space="preserve"> </w:t>
      </w:r>
      <w:r>
        <w:rPr>
          <w:rFonts w:hint="eastAsia"/>
          <w:lang w:val="de-DE"/>
        </w:rPr>
        <w:t xml:space="preserve"> </w:t>
      </w:r>
      <w:r w:rsidRPr="00A6475E">
        <w:t>&lt;</w:t>
      </w:r>
      <w:r>
        <w:rPr>
          <w:rFonts w:hint="eastAsia"/>
        </w:rPr>
        <w:t>a</w:t>
      </w:r>
      <w:r>
        <w:rPr>
          <w:rFonts w:hint="eastAsia"/>
          <w:lang w:val="fr-FR"/>
        </w:rPr>
        <w:t>ccountType</w:t>
      </w:r>
      <w:r w:rsidRPr="00A6475E">
        <w:t>&gt;</w:t>
      </w:r>
      <w:r>
        <w:rPr>
          <w:rFonts w:hint="eastAsia"/>
        </w:rPr>
        <w:t>0</w:t>
      </w:r>
      <w:r w:rsidRPr="00A6475E">
        <w:t>&lt;/</w:t>
      </w:r>
      <w:r>
        <w:rPr>
          <w:rFonts w:hint="eastAsia"/>
        </w:rPr>
        <w:t>a</w:t>
      </w:r>
      <w:r>
        <w:rPr>
          <w:rFonts w:hint="eastAsia"/>
          <w:lang w:val="fr-FR"/>
        </w:rPr>
        <w:t>ccountType</w:t>
      </w:r>
      <w:r w:rsidRPr="00A6475E">
        <w:t xml:space="preserve"> &gt;</w:t>
      </w:r>
    </w:p>
    <w:p w:rsidR="00D43FB1" w:rsidRDefault="00D43FB1" w:rsidP="00D43FB1">
      <w:r w:rsidRPr="00A6475E">
        <w:rPr>
          <w:lang w:val="de-DE"/>
        </w:rPr>
        <w:t xml:space="preserve">  </w:t>
      </w:r>
      <w:r w:rsidRPr="00A6475E">
        <w:t>&lt;</w:t>
      </w:r>
      <w:r>
        <w:rPr>
          <w:rFonts w:hint="eastAsia"/>
          <w:lang w:val="fr-FR"/>
        </w:rPr>
        <w:t>userAccount</w:t>
      </w:r>
      <w:r w:rsidRPr="00A6475E">
        <w:t>&gt;</w:t>
      </w:r>
      <w:r>
        <w:t>008613677777777</w:t>
      </w:r>
      <w:r w:rsidRPr="00A6475E">
        <w:t>&lt;/</w:t>
      </w:r>
      <w:r>
        <w:rPr>
          <w:rFonts w:hint="eastAsia"/>
          <w:lang w:val="fr-FR"/>
        </w:rPr>
        <w:t>userAccount</w:t>
      </w:r>
      <w:r w:rsidRPr="00A6475E">
        <w:t xml:space="preserve"> &gt;</w:t>
      </w:r>
    </w:p>
    <w:p w:rsidR="00D43FB1" w:rsidRDefault="00D43FB1" w:rsidP="00D43FB1">
      <w:pPr>
        <w:rPr>
          <w:lang w:val="fr-FR"/>
        </w:rPr>
      </w:pPr>
      <w:r>
        <w:rPr>
          <w:rFonts w:hint="eastAsia"/>
          <w:lang w:val="fr-FR"/>
        </w:rPr>
        <w:t xml:space="preserve">  &lt;</w:t>
      </w:r>
      <w:r w:rsidRPr="00CB0D33">
        <w:rPr>
          <w:rStyle w:val="webdict1"/>
          <w:rFonts w:asciiTheme="minorEastAsia" w:eastAsiaTheme="minorEastAsia" w:hAnsiTheme="minorEastAsia" w:hint="eastAsia"/>
          <w:b w:val="0"/>
          <w:color w:val="888888"/>
          <w:sz w:val="18"/>
          <w:szCs w:val="18"/>
        </w:rPr>
        <w:t>secretDigest</w:t>
      </w:r>
      <w:r>
        <w:rPr>
          <w:rStyle w:val="webdict1"/>
          <w:rFonts w:asciiTheme="minorEastAsia" w:eastAsiaTheme="minorEastAsia" w:hAnsiTheme="minorEastAsia" w:hint="eastAsia"/>
          <w:b w:val="0"/>
          <w:color w:val="888888"/>
          <w:sz w:val="18"/>
          <w:szCs w:val="18"/>
        </w:rPr>
        <w:t>&gt;sfagsdfgsdfgsdgdf&lt;/</w:t>
      </w:r>
      <w:r w:rsidRPr="00CB0D33">
        <w:rPr>
          <w:rStyle w:val="webdict1"/>
          <w:rFonts w:asciiTheme="minorEastAsia" w:eastAsiaTheme="minorEastAsia" w:hAnsiTheme="minorEastAsia" w:hint="eastAsia"/>
          <w:b w:val="0"/>
          <w:color w:val="888888"/>
          <w:sz w:val="18"/>
          <w:szCs w:val="18"/>
        </w:rPr>
        <w:t>secretDigest</w:t>
      </w:r>
      <w:r>
        <w:rPr>
          <w:rStyle w:val="webdict1"/>
          <w:rFonts w:asciiTheme="minorEastAsia" w:eastAsiaTheme="minorEastAsia" w:hAnsiTheme="minorEastAsia" w:hint="eastAsia"/>
          <w:b w:val="0"/>
          <w:color w:val="888888"/>
          <w:sz w:val="18"/>
          <w:szCs w:val="18"/>
        </w:rPr>
        <w:t>&gt;</w:t>
      </w:r>
    </w:p>
    <w:p w:rsidR="00E073B1" w:rsidRPr="00136352" w:rsidRDefault="00E073B1" w:rsidP="00E073B1">
      <w:pPr>
        <w:ind w:leftChars="100" w:left="210"/>
      </w:pPr>
      <w:r w:rsidRPr="00136352">
        <w:rPr>
          <w:rFonts w:hint="eastAsia"/>
        </w:rPr>
        <w:t>&lt;</w:t>
      </w:r>
      <w:r>
        <w:rPr>
          <w:rFonts w:hint="eastAsia"/>
          <w:bCs/>
        </w:rPr>
        <w:t>reqClientType</w:t>
      </w:r>
      <w:r w:rsidRPr="00136352">
        <w:rPr>
          <w:rFonts w:hint="eastAsia"/>
          <w:bCs/>
        </w:rPr>
        <w:t>&gt;0&lt;/</w:t>
      </w:r>
      <w:r>
        <w:rPr>
          <w:rFonts w:hint="eastAsia"/>
          <w:bCs/>
        </w:rPr>
        <w:t>reqClientType</w:t>
      </w:r>
      <w:r w:rsidRPr="00136352">
        <w:rPr>
          <w:rFonts w:hint="eastAsia"/>
          <w:bCs/>
        </w:rPr>
        <w:t>&gt;</w:t>
      </w:r>
    </w:p>
    <w:p w:rsidR="00E073B1" w:rsidRPr="00A6475E" w:rsidRDefault="00E073B1" w:rsidP="00E073B1">
      <w:pPr>
        <w:rPr>
          <w:lang w:val="fr-FR"/>
        </w:rPr>
      </w:pPr>
      <w:r w:rsidRPr="00A6475E">
        <w:rPr>
          <w:lang w:val="fr-FR"/>
        </w:rPr>
        <w:t>&lt;/</w:t>
      </w:r>
      <w:r>
        <w:rPr>
          <w:rFonts w:hint="eastAsia"/>
          <w:lang w:val="de-DE"/>
        </w:rPr>
        <w:t>Reset</w:t>
      </w:r>
      <w:r w:rsidRPr="005D449C">
        <w:rPr>
          <w:rFonts w:hint="eastAsia"/>
          <w:lang w:val="fr-FR"/>
        </w:rPr>
        <w:t>P</w:t>
      </w:r>
      <w:r>
        <w:rPr>
          <w:rFonts w:hint="eastAsia"/>
          <w:lang w:val="fr-FR"/>
        </w:rPr>
        <w:t>wdByEMailReq</w:t>
      </w:r>
      <w:r w:rsidRPr="00A6475E">
        <w:rPr>
          <w:lang w:val="fr-FR"/>
        </w:rPr>
        <w:t xml:space="preserve"> &gt;</w:t>
      </w:r>
    </w:p>
    <w:p w:rsidR="00E073B1" w:rsidRPr="00A6475E" w:rsidRDefault="00E073B1" w:rsidP="00E073B1">
      <w:pPr>
        <w:numPr>
          <w:ilvl w:val="0"/>
          <w:numId w:val="22"/>
        </w:numPr>
        <w:tabs>
          <w:tab w:val="num" w:pos="0"/>
        </w:tabs>
        <w:rPr>
          <w:b/>
        </w:rPr>
      </w:pPr>
      <w:r w:rsidRPr="00A6475E">
        <w:rPr>
          <w:rFonts w:hint="eastAsia"/>
          <w:b/>
        </w:rPr>
        <w:t>响应消息</w:t>
      </w:r>
    </w:p>
    <w:p w:rsidR="00E073B1" w:rsidRPr="00A6475E" w:rsidRDefault="00E073B1" w:rsidP="00E073B1">
      <w:r w:rsidRPr="00A6475E">
        <w:t>&lt;?xml version="1.0" encoding="UTF-8"?&gt;</w:t>
      </w:r>
    </w:p>
    <w:p w:rsidR="00E073B1" w:rsidRDefault="00E073B1" w:rsidP="00E073B1">
      <w:r w:rsidRPr="00A6475E">
        <w:t xml:space="preserve">&lt;result </w:t>
      </w:r>
      <w:r>
        <w:rPr>
          <w:rFonts w:hint="eastAsia"/>
        </w:rPr>
        <w:t>result</w:t>
      </w:r>
      <w:r w:rsidRPr="00A6475E">
        <w:rPr>
          <w:rFonts w:hint="eastAsia"/>
        </w:rPr>
        <w:t>Code</w:t>
      </w:r>
      <w:r w:rsidRPr="00A6475E">
        <w:t>=0&gt;</w:t>
      </w:r>
    </w:p>
    <w:p w:rsidR="00E073B1" w:rsidRPr="00A6475E" w:rsidRDefault="00E073B1" w:rsidP="00E073B1">
      <w:pPr>
        <w:ind w:leftChars="100" w:left="210"/>
      </w:pPr>
      <w:r w:rsidRPr="00A6475E">
        <w:rPr>
          <w:rFonts w:hint="eastAsia"/>
          <w:lang w:val="da-DK"/>
        </w:rPr>
        <w:t>&lt;</w:t>
      </w:r>
      <w:r w:rsidRPr="00B75FE2">
        <w:rPr>
          <w:rFonts w:hint="eastAsia"/>
          <w:lang w:val="de-DE"/>
        </w:rPr>
        <w:t xml:space="preserve"> </w:t>
      </w:r>
      <w:r>
        <w:rPr>
          <w:rFonts w:hint="eastAsia"/>
          <w:lang w:val="de-DE"/>
        </w:rPr>
        <w:t>DelDevAcctBySecret</w:t>
      </w:r>
      <w:r>
        <w:rPr>
          <w:rFonts w:hint="eastAsia"/>
          <w:lang w:val="fr-FR"/>
        </w:rPr>
        <w:t>Rsq</w:t>
      </w:r>
      <w:r w:rsidRPr="00A6475E">
        <w:rPr>
          <w:rFonts w:hint="eastAsia"/>
          <w:lang w:val="da-DK"/>
        </w:rPr>
        <w:t>&gt;</w:t>
      </w:r>
    </w:p>
    <w:p w:rsidR="00E073B1" w:rsidRDefault="00E073B1" w:rsidP="00E073B1">
      <w:pPr>
        <w:ind w:leftChars="100" w:left="210"/>
      </w:pPr>
      <w:r w:rsidRPr="00A6475E">
        <w:rPr>
          <w:lang w:val="de-DE"/>
        </w:rPr>
        <w:t xml:space="preserve">  </w:t>
      </w:r>
      <w:r w:rsidRPr="00A6475E">
        <w:t>&lt;</w:t>
      </w:r>
      <w:r w:rsidRPr="00A6475E">
        <w:rPr>
          <w:rFonts w:hint="eastAsia"/>
          <w:lang w:val="fr-FR"/>
        </w:rPr>
        <w:t xml:space="preserve"> </w:t>
      </w:r>
      <w:r w:rsidRPr="00A6475E">
        <w:rPr>
          <w:rFonts w:hint="eastAsia"/>
        </w:rPr>
        <w:t>v</w:t>
      </w:r>
      <w:r w:rsidRPr="00A6475E">
        <w:t>ersion &gt;</w:t>
      </w:r>
      <w:r>
        <w:rPr>
          <w:rFonts w:hint="eastAsia"/>
        </w:rPr>
        <w:t>01.01</w:t>
      </w:r>
      <w:r w:rsidRPr="00A6475E">
        <w:t>&lt;/</w:t>
      </w:r>
      <w:r w:rsidRPr="00A6475E">
        <w:rPr>
          <w:rFonts w:hint="eastAsia"/>
        </w:rPr>
        <w:t xml:space="preserve"> v</w:t>
      </w:r>
      <w:r w:rsidRPr="00A6475E">
        <w:t>ersion &gt;</w:t>
      </w:r>
    </w:p>
    <w:p w:rsidR="00E073B1" w:rsidRDefault="00E073B1" w:rsidP="00D43FB1">
      <w:pPr>
        <w:ind w:leftChars="100" w:left="210"/>
      </w:pPr>
      <w:r>
        <w:rPr>
          <w:rFonts w:hint="eastAsia"/>
        </w:rPr>
        <w:t xml:space="preserve">  &lt;userID&gt;100001&lt;/userID&gt;</w:t>
      </w:r>
      <w:r w:rsidRPr="00A6475E">
        <w:rPr>
          <w:lang w:val="de-DE"/>
        </w:rPr>
        <w:t xml:space="preserve"> </w:t>
      </w:r>
    </w:p>
    <w:p w:rsidR="00E073B1" w:rsidRPr="00A6475E" w:rsidRDefault="00E073B1" w:rsidP="00E073B1">
      <w:pPr>
        <w:ind w:leftChars="100" w:left="210"/>
      </w:pPr>
      <w:r w:rsidRPr="00A6475E">
        <w:rPr>
          <w:rFonts w:hint="eastAsia"/>
        </w:rPr>
        <w:t>&lt;/</w:t>
      </w:r>
      <w:r w:rsidRPr="009507C7">
        <w:rPr>
          <w:rFonts w:hint="eastAsia"/>
          <w:lang w:val="de-DE"/>
        </w:rPr>
        <w:t xml:space="preserve"> </w:t>
      </w:r>
      <w:r>
        <w:rPr>
          <w:rFonts w:hint="eastAsia"/>
          <w:lang w:val="de-DE"/>
        </w:rPr>
        <w:t>DelDevAcctBySecret</w:t>
      </w:r>
      <w:r>
        <w:rPr>
          <w:rFonts w:hint="eastAsia"/>
          <w:lang w:val="fr-FR"/>
        </w:rPr>
        <w:t>Rsq</w:t>
      </w:r>
      <w:r w:rsidRPr="00A6475E">
        <w:rPr>
          <w:rFonts w:hint="eastAsia"/>
        </w:rPr>
        <w:t xml:space="preserve"> &gt;</w:t>
      </w:r>
    </w:p>
    <w:p w:rsidR="003A5F4B" w:rsidRDefault="00E073B1" w:rsidP="00DF2D45">
      <w:pPr>
        <w:rPr>
          <w:lang w:val="fr-FR"/>
        </w:rPr>
      </w:pPr>
      <w:r>
        <w:rPr>
          <w:rFonts w:hint="eastAsia"/>
          <w:lang w:val="fr-FR"/>
        </w:rPr>
        <w:t>&lt;/result&gt;</w:t>
      </w:r>
    </w:p>
    <w:p w:rsidR="003C6079" w:rsidRDefault="003C6079" w:rsidP="003C6079">
      <w:pPr>
        <w:pStyle w:val="21"/>
        <w:numPr>
          <w:ilvl w:val="1"/>
          <w:numId w:val="1"/>
        </w:numPr>
        <w:rPr>
          <w:lang w:val="fr-FR"/>
        </w:rPr>
      </w:pPr>
      <w:r>
        <w:rPr>
          <w:rStyle w:val="210"/>
          <w:rFonts w:hint="eastAsia"/>
        </w:rPr>
        <w:t>getDevMember</w:t>
      </w:r>
    </w:p>
    <w:p w:rsidR="003C6079" w:rsidRPr="0079602E" w:rsidRDefault="000E2FE7" w:rsidP="003C6079">
      <w:pPr>
        <w:pStyle w:val="31"/>
        <w:rPr>
          <w:lang w:val="fr-FR"/>
        </w:rPr>
      </w:pPr>
      <w:r>
        <w:rPr>
          <w:rStyle w:val="210"/>
          <w:rFonts w:hint="eastAsia"/>
          <w:lang w:val="fr-FR"/>
        </w:rPr>
        <w:t xml:space="preserve">UP </w:t>
      </w:r>
      <w:r w:rsidR="003C6079">
        <w:rPr>
          <w:rStyle w:val="210"/>
          <w:rFonts w:hint="eastAsia"/>
          <w:lang w:val="fr-FR"/>
        </w:rPr>
        <w:t>JSON</w:t>
      </w:r>
      <w:r w:rsidR="003C6079">
        <w:rPr>
          <w:rStyle w:val="210"/>
          <w:rFonts w:hint="eastAsia"/>
          <w:lang w:val="fr-FR"/>
        </w:rPr>
        <w:t>接口</w:t>
      </w:r>
    </w:p>
    <w:p w:rsidR="003C6079" w:rsidRPr="0079602E" w:rsidRDefault="003C6079" w:rsidP="003C6079">
      <w:pPr>
        <w:pStyle w:val="41"/>
        <w:rPr>
          <w:lang w:val="fr-FR"/>
        </w:rPr>
      </w:pPr>
      <w:r>
        <w:rPr>
          <w:rFonts w:hint="eastAsia"/>
        </w:rPr>
        <w:t>描述</w:t>
      </w:r>
    </w:p>
    <w:p w:rsidR="003C6079" w:rsidRDefault="003C6079" w:rsidP="000E2FE7">
      <w:pPr>
        <w:ind w:firstLine="420"/>
        <w:jc w:val="left"/>
        <w:rPr>
          <w:lang w:val="fr-FR"/>
        </w:rPr>
      </w:pPr>
      <w:r>
        <w:rPr>
          <w:rFonts w:hint="eastAsia"/>
        </w:rPr>
        <w:t>通过终端预置密钥获取</w:t>
      </w:r>
      <w:r w:rsidR="00DC4F32">
        <w:rPr>
          <w:rFonts w:hint="eastAsia"/>
        </w:rPr>
        <w:t>终端</w:t>
      </w:r>
      <w:r>
        <w:rPr>
          <w:rFonts w:hint="eastAsia"/>
        </w:rPr>
        <w:t>设备绑定的会员</w:t>
      </w:r>
      <w:r>
        <w:rPr>
          <w:rFonts w:hint="eastAsia"/>
          <w:lang w:val="fr-FR"/>
        </w:rPr>
        <w:t>。</w:t>
      </w:r>
    </w:p>
    <w:p w:rsidR="003C6079" w:rsidRDefault="003C6079" w:rsidP="003C6079">
      <w:pPr>
        <w:pStyle w:val="41"/>
      </w:pPr>
      <w:r>
        <w:rPr>
          <w:rFonts w:hint="eastAsia"/>
        </w:rPr>
        <w:lastRenderedPageBreak/>
        <w:t>输入参数</w:t>
      </w:r>
    </w:p>
    <w:tbl>
      <w:tblPr>
        <w:tblW w:w="993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08"/>
        <w:gridCol w:w="594"/>
        <w:gridCol w:w="1134"/>
        <w:gridCol w:w="709"/>
        <w:gridCol w:w="5585"/>
      </w:tblGrid>
      <w:tr w:rsidR="003C6079" w:rsidTr="000F20DB">
        <w:trPr>
          <w:jc w:val="center"/>
        </w:trPr>
        <w:tc>
          <w:tcPr>
            <w:tcW w:w="1908" w:type="dxa"/>
          </w:tcPr>
          <w:p w:rsidR="003C6079" w:rsidRDefault="003C6079" w:rsidP="00AA30C7">
            <w:pPr>
              <w:pStyle w:val="TAH"/>
              <w:rPr>
                <w:rFonts w:ascii="Verdana" w:hAnsi="Verdana"/>
                <w:lang w:val="fr-FR" w:eastAsia="zh-CN"/>
              </w:rPr>
            </w:pPr>
            <w:r>
              <w:rPr>
                <w:rFonts w:ascii="Verdana" w:hAnsi="Verdana" w:hint="eastAsia"/>
                <w:lang w:val="fr-FR" w:eastAsia="zh-CN"/>
              </w:rPr>
              <w:t>参数名称</w:t>
            </w:r>
          </w:p>
        </w:tc>
        <w:tc>
          <w:tcPr>
            <w:tcW w:w="594" w:type="dxa"/>
          </w:tcPr>
          <w:p w:rsidR="003C6079" w:rsidRDefault="003C6079" w:rsidP="00AA30C7">
            <w:pPr>
              <w:pStyle w:val="TAH"/>
              <w:rPr>
                <w:rFonts w:ascii="Verdana" w:hAnsi="Verdana"/>
                <w:lang w:val="fr-FR" w:eastAsia="zh-CN"/>
              </w:rPr>
            </w:pPr>
            <w:r>
              <w:rPr>
                <w:rFonts w:ascii="Verdana" w:hAnsi="Verdana" w:hint="eastAsia"/>
                <w:lang w:val="fr-FR" w:eastAsia="zh-CN"/>
              </w:rPr>
              <w:t>必须</w:t>
            </w:r>
          </w:p>
        </w:tc>
        <w:tc>
          <w:tcPr>
            <w:tcW w:w="1134" w:type="dxa"/>
          </w:tcPr>
          <w:p w:rsidR="003C6079" w:rsidRDefault="003C6079" w:rsidP="00AA30C7">
            <w:pPr>
              <w:pStyle w:val="TAH"/>
              <w:rPr>
                <w:rFonts w:ascii="Verdana" w:hAnsi="Verdana"/>
                <w:lang w:val="fr-FR" w:eastAsia="zh-CN"/>
              </w:rPr>
            </w:pPr>
            <w:r>
              <w:rPr>
                <w:rFonts w:ascii="Verdana" w:hAnsi="Verdana" w:hint="eastAsia"/>
                <w:lang w:val="fr-FR" w:eastAsia="zh-CN"/>
              </w:rPr>
              <w:t>类型</w:t>
            </w:r>
          </w:p>
        </w:tc>
        <w:tc>
          <w:tcPr>
            <w:tcW w:w="709" w:type="dxa"/>
          </w:tcPr>
          <w:p w:rsidR="003C6079" w:rsidRDefault="003C6079" w:rsidP="00AA30C7">
            <w:pPr>
              <w:pStyle w:val="TAH"/>
              <w:rPr>
                <w:rFonts w:ascii="Verdana" w:hAnsi="Verdana"/>
                <w:lang w:val="fr-FR" w:eastAsia="zh-CN"/>
              </w:rPr>
            </w:pPr>
            <w:r>
              <w:rPr>
                <w:rFonts w:ascii="Verdana" w:hAnsi="Verdana" w:hint="eastAsia"/>
                <w:lang w:val="fr-FR" w:eastAsia="zh-CN"/>
              </w:rPr>
              <w:t>长度</w:t>
            </w:r>
          </w:p>
        </w:tc>
        <w:tc>
          <w:tcPr>
            <w:tcW w:w="5585" w:type="dxa"/>
          </w:tcPr>
          <w:p w:rsidR="003C6079" w:rsidRDefault="003C6079" w:rsidP="00AA30C7">
            <w:pPr>
              <w:pStyle w:val="TAH"/>
              <w:rPr>
                <w:rFonts w:ascii="Verdana" w:hAnsi="Verdana"/>
                <w:lang w:val="fr-FR" w:eastAsia="zh-CN"/>
              </w:rPr>
            </w:pPr>
            <w:r>
              <w:rPr>
                <w:rFonts w:ascii="Verdana" w:hAnsi="Verdana" w:hint="eastAsia"/>
                <w:lang w:val="fr-FR" w:eastAsia="zh-CN"/>
              </w:rPr>
              <w:t>描述信息</w:t>
            </w:r>
          </w:p>
        </w:tc>
      </w:tr>
      <w:tr w:rsidR="003C6079" w:rsidTr="000F20DB">
        <w:trPr>
          <w:jc w:val="center"/>
        </w:trPr>
        <w:tc>
          <w:tcPr>
            <w:tcW w:w="1908" w:type="dxa"/>
          </w:tcPr>
          <w:p w:rsidR="003C6079" w:rsidRPr="00CB0D33" w:rsidRDefault="003C6079" w:rsidP="00AA30C7">
            <w:pPr>
              <w:pStyle w:val="TAL"/>
              <w:rPr>
                <w:rFonts w:asciiTheme="minorEastAsia" w:eastAsiaTheme="minorEastAsia" w:hAnsiTheme="minorEastAsia"/>
                <w:lang w:val="fr-FR" w:eastAsia="zh-CN"/>
              </w:rPr>
            </w:pPr>
            <w:r w:rsidRPr="00CB0D33">
              <w:rPr>
                <w:rFonts w:asciiTheme="minorEastAsia" w:eastAsiaTheme="minorEastAsia" w:hAnsiTheme="minorEastAsia" w:hint="eastAsia"/>
                <w:lang w:eastAsia="zh-CN"/>
              </w:rPr>
              <w:t>v</w:t>
            </w:r>
            <w:r w:rsidRPr="00CB0D33">
              <w:rPr>
                <w:rFonts w:asciiTheme="minorEastAsia" w:eastAsiaTheme="minorEastAsia" w:hAnsiTheme="minorEastAsia"/>
              </w:rPr>
              <w:t>ersion</w:t>
            </w:r>
          </w:p>
        </w:tc>
        <w:tc>
          <w:tcPr>
            <w:tcW w:w="594" w:type="dxa"/>
          </w:tcPr>
          <w:p w:rsidR="003C6079" w:rsidRPr="00CB0D33" w:rsidRDefault="003C6079" w:rsidP="00AA30C7">
            <w:pPr>
              <w:pStyle w:val="TAL"/>
              <w:rPr>
                <w:rFonts w:asciiTheme="minorEastAsia" w:eastAsiaTheme="minorEastAsia" w:hAnsiTheme="minorEastAsia"/>
                <w:lang w:eastAsia="zh-CN"/>
              </w:rPr>
            </w:pPr>
            <w:r w:rsidRPr="00CB0D33">
              <w:rPr>
                <w:rFonts w:asciiTheme="minorEastAsia" w:eastAsiaTheme="minorEastAsia" w:hAnsiTheme="minorEastAsia" w:hint="eastAsia"/>
                <w:lang w:val="fr-FR" w:eastAsia="zh-CN"/>
              </w:rPr>
              <w:t>M</w:t>
            </w:r>
          </w:p>
        </w:tc>
        <w:tc>
          <w:tcPr>
            <w:tcW w:w="1134" w:type="dxa"/>
          </w:tcPr>
          <w:p w:rsidR="003C6079" w:rsidRPr="00CB0D33" w:rsidRDefault="003C6079" w:rsidP="00AA30C7">
            <w:pPr>
              <w:pStyle w:val="TAH"/>
              <w:jc w:val="both"/>
              <w:rPr>
                <w:rFonts w:asciiTheme="minorEastAsia" w:eastAsiaTheme="minorEastAsia" w:hAnsiTheme="minorEastAsia"/>
                <w:b w:val="0"/>
                <w:lang w:val="fr-FR" w:eastAsia="zh-CN"/>
              </w:rPr>
            </w:pPr>
            <w:r w:rsidRPr="00CB0D33">
              <w:rPr>
                <w:rFonts w:asciiTheme="minorEastAsia" w:eastAsiaTheme="minorEastAsia" w:hAnsiTheme="minorEastAsia" w:hint="eastAsia"/>
                <w:b w:val="0"/>
                <w:lang w:val="fr-FR" w:eastAsia="zh-CN"/>
              </w:rPr>
              <w:t>String</w:t>
            </w:r>
          </w:p>
        </w:tc>
        <w:tc>
          <w:tcPr>
            <w:tcW w:w="709" w:type="dxa"/>
          </w:tcPr>
          <w:p w:rsidR="003C6079" w:rsidRPr="00CB0D33" w:rsidRDefault="003C6079" w:rsidP="00AA30C7">
            <w:pPr>
              <w:rPr>
                <w:rFonts w:asciiTheme="minorEastAsia" w:eastAsiaTheme="minorEastAsia" w:hAnsiTheme="minorEastAsia"/>
                <w:sz w:val="18"/>
                <w:szCs w:val="18"/>
                <w:lang w:val="fr-FR"/>
              </w:rPr>
            </w:pPr>
            <w:r w:rsidRPr="00CB0D33">
              <w:rPr>
                <w:rFonts w:asciiTheme="minorEastAsia" w:eastAsiaTheme="minorEastAsia" w:hAnsiTheme="minorEastAsia" w:hint="eastAsia"/>
                <w:sz w:val="18"/>
                <w:szCs w:val="18"/>
                <w:lang w:val="fr-FR"/>
              </w:rPr>
              <w:t>5</w:t>
            </w:r>
          </w:p>
        </w:tc>
        <w:tc>
          <w:tcPr>
            <w:tcW w:w="5585" w:type="dxa"/>
          </w:tcPr>
          <w:p w:rsidR="003C6079" w:rsidRPr="00CB0D33" w:rsidRDefault="003C6079" w:rsidP="00AA30C7">
            <w:pPr>
              <w:rPr>
                <w:rFonts w:asciiTheme="minorEastAsia" w:eastAsiaTheme="minorEastAsia" w:hAnsiTheme="minorEastAsia"/>
                <w:sz w:val="18"/>
                <w:szCs w:val="18"/>
                <w:lang w:val="en-GB"/>
              </w:rPr>
            </w:pPr>
            <w:r w:rsidRPr="00CB0D33">
              <w:rPr>
                <w:rFonts w:asciiTheme="minorEastAsia" w:eastAsiaTheme="minorEastAsia" w:hAnsiTheme="minorEastAsia" w:hint="eastAsia"/>
                <w:sz w:val="18"/>
                <w:szCs w:val="18"/>
                <w:lang w:val="en-GB"/>
              </w:rPr>
              <w:t>协议版本号；当前版本为：01.01</w:t>
            </w:r>
          </w:p>
        </w:tc>
      </w:tr>
      <w:tr w:rsidR="003C6079" w:rsidTr="000F20DB">
        <w:trPr>
          <w:jc w:val="center"/>
        </w:trPr>
        <w:tc>
          <w:tcPr>
            <w:tcW w:w="1908" w:type="dxa"/>
          </w:tcPr>
          <w:p w:rsidR="003C6079" w:rsidRPr="00CB0D33" w:rsidRDefault="003C6079" w:rsidP="00AA30C7">
            <w:pPr>
              <w:pStyle w:val="TAL"/>
              <w:rPr>
                <w:rFonts w:asciiTheme="minorEastAsia" w:eastAsiaTheme="minorEastAsia" w:hAnsiTheme="minorEastAsia"/>
                <w:lang w:val="fr-FR" w:eastAsia="zh-CN"/>
              </w:rPr>
            </w:pPr>
            <w:r w:rsidRPr="00CB0D33">
              <w:rPr>
                <w:rFonts w:asciiTheme="minorEastAsia" w:eastAsiaTheme="minorEastAsia" w:hAnsiTheme="minorEastAsia"/>
                <w:lang w:val="fr-FR"/>
              </w:rPr>
              <w:t>transactionID</w:t>
            </w:r>
          </w:p>
        </w:tc>
        <w:tc>
          <w:tcPr>
            <w:tcW w:w="594" w:type="dxa"/>
          </w:tcPr>
          <w:p w:rsidR="003C6079" w:rsidRPr="00CB0D33" w:rsidRDefault="003C6079" w:rsidP="00AA30C7">
            <w:pPr>
              <w:pStyle w:val="TAL"/>
              <w:rPr>
                <w:rFonts w:asciiTheme="minorEastAsia" w:eastAsiaTheme="minorEastAsia" w:hAnsiTheme="minorEastAsia"/>
                <w:lang w:eastAsia="zh-CN"/>
              </w:rPr>
            </w:pPr>
            <w:r w:rsidRPr="00CB0D33">
              <w:rPr>
                <w:rFonts w:asciiTheme="minorEastAsia" w:eastAsiaTheme="minorEastAsia" w:hAnsiTheme="minorEastAsia" w:hint="eastAsia"/>
                <w:lang w:val="fr-FR" w:eastAsia="zh-CN"/>
              </w:rPr>
              <w:t>M</w:t>
            </w:r>
          </w:p>
        </w:tc>
        <w:tc>
          <w:tcPr>
            <w:tcW w:w="1134" w:type="dxa"/>
          </w:tcPr>
          <w:p w:rsidR="003C6079" w:rsidRPr="00CB0D33" w:rsidRDefault="003C6079" w:rsidP="00AA30C7">
            <w:pPr>
              <w:pStyle w:val="TAH"/>
              <w:jc w:val="both"/>
              <w:rPr>
                <w:rFonts w:asciiTheme="minorEastAsia" w:eastAsiaTheme="minorEastAsia" w:hAnsiTheme="minorEastAsia"/>
                <w:b w:val="0"/>
                <w:lang w:val="fr-FR" w:eastAsia="zh-CN"/>
              </w:rPr>
            </w:pPr>
            <w:r w:rsidRPr="00CB0D33">
              <w:rPr>
                <w:rFonts w:asciiTheme="minorEastAsia" w:eastAsiaTheme="minorEastAsia" w:hAnsiTheme="minorEastAsia" w:hint="eastAsia"/>
                <w:b w:val="0"/>
                <w:lang w:val="fr-FR" w:eastAsia="zh-CN"/>
              </w:rPr>
              <w:t>String</w:t>
            </w:r>
          </w:p>
        </w:tc>
        <w:tc>
          <w:tcPr>
            <w:tcW w:w="709" w:type="dxa"/>
          </w:tcPr>
          <w:p w:rsidR="003C6079" w:rsidRPr="00CB0D33" w:rsidRDefault="003C6079" w:rsidP="00AA30C7">
            <w:pPr>
              <w:rPr>
                <w:rFonts w:asciiTheme="minorEastAsia" w:eastAsiaTheme="minorEastAsia" w:hAnsiTheme="minorEastAsia"/>
                <w:sz w:val="18"/>
                <w:szCs w:val="18"/>
                <w:lang w:val="fr-FR"/>
              </w:rPr>
            </w:pPr>
            <w:r w:rsidRPr="00CB0D33">
              <w:rPr>
                <w:rFonts w:asciiTheme="minorEastAsia" w:eastAsiaTheme="minorEastAsia" w:hAnsiTheme="minorEastAsia" w:hint="eastAsia"/>
                <w:sz w:val="18"/>
                <w:szCs w:val="18"/>
                <w:lang w:val="fr-FR"/>
              </w:rPr>
              <w:t>40</w:t>
            </w:r>
          </w:p>
        </w:tc>
        <w:tc>
          <w:tcPr>
            <w:tcW w:w="5585" w:type="dxa"/>
          </w:tcPr>
          <w:p w:rsidR="003C6079" w:rsidRPr="00CB0D33" w:rsidRDefault="003C6079" w:rsidP="00AA30C7">
            <w:pPr>
              <w:rPr>
                <w:rFonts w:asciiTheme="minorEastAsia" w:eastAsiaTheme="minorEastAsia" w:hAnsiTheme="minorEastAsia"/>
                <w:sz w:val="18"/>
                <w:szCs w:val="18"/>
                <w:lang w:val="en-GB"/>
              </w:rPr>
            </w:pPr>
            <w:r w:rsidRPr="00CB0D33">
              <w:rPr>
                <w:rFonts w:asciiTheme="minorEastAsia" w:eastAsiaTheme="minorEastAsia" w:hAnsiTheme="minorEastAsia" w:hint="eastAsia"/>
                <w:sz w:val="18"/>
                <w:szCs w:val="18"/>
                <w:lang w:val="en-GB"/>
              </w:rPr>
              <w:t>交易流水号</w:t>
            </w:r>
          </w:p>
        </w:tc>
      </w:tr>
      <w:tr w:rsidR="003C6079" w:rsidTr="000F20DB">
        <w:trPr>
          <w:jc w:val="center"/>
        </w:trPr>
        <w:tc>
          <w:tcPr>
            <w:tcW w:w="1908" w:type="dxa"/>
          </w:tcPr>
          <w:p w:rsidR="003C6079" w:rsidRPr="00CB0D33" w:rsidRDefault="003C6079" w:rsidP="00AA30C7">
            <w:pPr>
              <w:pStyle w:val="TAL"/>
              <w:rPr>
                <w:rFonts w:asciiTheme="minorEastAsia" w:eastAsiaTheme="minorEastAsia" w:hAnsiTheme="minorEastAsia"/>
                <w:lang w:val="fr-FR"/>
              </w:rPr>
            </w:pPr>
            <w:r w:rsidRPr="00CB0D33">
              <w:rPr>
                <w:rFonts w:asciiTheme="minorEastAsia" w:eastAsiaTheme="minorEastAsia" w:hAnsiTheme="minorEastAsia" w:hint="eastAsia"/>
                <w:lang w:val="fr-FR"/>
              </w:rPr>
              <w:t>traceFlag</w:t>
            </w:r>
          </w:p>
        </w:tc>
        <w:tc>
          <w:tcPr>
            <w:tcW w:w="594" w:type="dxa"/>
          </w:tcPr>
          <w:p w:rsidR="003C6079" w:rsidRPr="00CB0D33" w:rsidRDefault="003C6079" w:rsidP="00AA30C7">
            <w:pPr>
              <w:spacing w:line="240" w:lineRule="atLeast"/>
              <w:rPr>
                <w:rFonts w:asciiTheme="minorEastAsia" w:eastAsiaTheme="minorEastAsia" w:hAnsiTheme="minorEastAsia"/>
                <w:kern w:val="0"/>
                <w:sz w:val="18"/>
                <w:szCs w:val="18"/>
                <w:lang w:val="fr-FR" w:eastAsia="en-US"/>
              </w:rPr>
            </w:pPr>
            <w:r w:rsidRPr="00CB0D33">
              <w:rPr>
                <w:rFonts w:asciiTheme="minorEastAsia" w:eastAsiaTheme="minorEastAsia" w:hAnsiTheme="minorEastAsia" w:hint="eastAsia"/>
                <w:kern w:val="0"/>
                <w:sz w:val="18"/>
                <w:szCs w:val="18"/>
                <w:lang w:val="fr-FR" w:eastAsia="en-US"/>
              </w:rPr>
              <w:t xml:space="preserve">O </w:t>
            </w:r>
          </w:p>
        </w:tc>
        <w:tc>
          <w:tcPr>
            <w:tcW w:w="1134" w:type="dxa"/>
          </w:tcPr>
          <w:p w:rsidR="003C6079" w:rsidRPr="00CB0D33" w:rsidRDefault="003C6079" w:rsidP="00AA30C7">
            <w:pPr>
              <w:spacing w:line="240" w:lineRule="atLeast"/>
              <w:rPr>
                <w:rFonts w:asciiTheme="minorEastAsia" w:eastAsiaTheme="minorEastAsia" w:hAnsiTheme="minorEastAsia"/>
                <w:kern w:val="0"/>
                <w:sz w:val="18"/>
                <w:szCs w:val="18"/>
                <w:lang w:val="fr-FR"/>
              </w:rPr>
            </w:pPr>
            <w:r w:rsidRPr="00CB0D33">
              <w:rPr>
                <w:rFonts w:asciiTheme="minorEastAsia" w:eastAsiaTheme="minorEastAsia" w:hAnsiTheme="minorEastAsia" w:hint="eastAsia"/>
                <w:kern w:val="0"/>
                <w:sz w:val="18"/>
                <w:szCs w:val="18"/>
                <w:lang w:val="fr-FR"/>
              </w:rPr>
              <w:t>String</w:t>
            </w:r>
          </w:p>
        </w:tc>
        <w:tc>
          <w:tcPr>
            <w:tcW w:w="709" w:type="dxa"/>
          </w:tcPr>
          <w:p w:rsidR="003C6079" w:rsidRPr="00CB0D33" w:rsidRDefault="003C6079" w:rsidP="00AA30C7">
            <w:pPr>
              <w:spacing w:line="240" w:lineRule="atLeast"/>
              <w:rPr>
                <w:rFonts w:asciiTheme="minorEastAsia" w:eastAsiaTheme="minorEastAsia" w:hAnsiTheme="minorEastAsia"/>
                <w:kern w:val="0"/>
                <w:sz w:val="18"/>
                <w:szCs w:val="18"/>
                <w:lang w:val="fr-FR"/>
              </w:rPr>
            </w:pPr>
            <w:r w:rsidRPr="00CB0D33">
              <w:rPr>
                <w:rFonts w:asciiTheme="minorEastAsia" w:eastAsiaTheme="minorEastAsia" w:hAnsiTheme="minorEastAsia" w:hint="eastAsia"/>
                <w:kern w:val="0"/>
                <w:sz w:val="18"/>
                <w:szCs w:val="18"/>
                <w:lang w:val="fr-FR"/>
              </w:rPr>
              <w:t>1</w:t>
            </w:r>
          </w:p>
        </w:tc>
        <w:tc>
          <w:tcPr>
            <w:tcW w:w="5585" w:type="dxa"/>
          </w:tcPr>
          <w:p w:rsidR="003C6079" w:rsidRPr="00CB0D33" w:rsidRDefault="003C6079" w:rsidP="00AA30C7">
            <w:pPr>
              <w:spacing w:line="240" w:lineRule="atLeast"/>
              <w:rPr>
                <w:rFonts w:asciiTheme="minorEastAsia" w:eastAsiaTheme="minorEastAsia" w:hAnsiTheme="minorEastAsia"/>
                <w:kern w:val="0"/>
                <w:sz w:val="18"/>
                <w:szCs w:val="18"/>
                <w:lang w:val="fr-FR"/>
              </w:rPr>
            </w:pPr>
            <w:r w:rsidRPr="00CB0D33">
              <w:rPr>
                <w:rFonts w:asciiTheme="minorEastAsia" w:eastAsiaTheme="minorEastAsia" w:hAnsiTheme="minorEastAsia" w:hint="eastAsia"/>
                <w:kern w:val="0"/>
                <w:sz w:val="18"/>
                <w:szCs w:val="18"/>
                <w:lang w:val="fr-FR"/>
              </w:rPr>
              <w:t>跟踪标志</w:t>
            </w:r>
          </w:p>
        </w:tc>
      </w:tr>
      <w:tr w:rsidR="009A75B1" w:rsidTr="000F20DB">
        <w:trPr>
          <w:jc w:val="center"/>
        </w:trPr>
        <w:tc>
          <w:tcPr>
            <w:tcW w:w="1908" w:type="dxa"/>
          </w:tcPr>
          <w:p w:rsidR="009A75B1" w:rsidRPr="00927A85" w:rsidRDefault="009A75B1" w:rsidP="00AA30C7">
            <w:pPr>
              <w:pStyle w:val="TAL"/>
              <w:rPr>
                <w:rFonts w:asciiTheme="minorEastAsia" w:eastAsiaTheme="minorEastAsia" w:hAnsiTheme="minorEastAsia"/>
                <w:b/>
                <w:bCs/>
              </w:rPr>
            </w:pPr>
            <w:r w:rsidRPr="00CB0D33">
              <w:rPr>
                <w:rStyle w:val="webdict1"/>
                <w:rFonts w:asciiTheme="minorEastAsia" w:eastAsiaTheme="minorEastAsia" w:hAnsiTheme="minorEastAsia" w:hint="eastAsia"/>
                <w:b w:val="0"/>
                <w:color w:val="888888"/>
                <w:lang w:eastAsia="zh-CN"/>
              </w:rPr>
              <w:t>secretDigest</w:t>
            </w:r>
          </w:p>
        </w:tc>
        <w:tc>
          <w:tcPr>
            <w:tcW w:w="594" w:type="dxa"/>
          </w:tcPr>
          <w:p w:rsidR="009A75B1" w:rsidRPr="00927A85" w:rsidRDefault="009A75B1" w:rsidP="00AA30C7">
            <w:pPr>
              <w:pStyle w:val="TAL"/>
              <w:rPr>
                <w:rFonts w:asciiTheme="minorEastAsia" w:eastAsiaTheme="minorEastAsia" w:hAnsiTheme="minorEastAsia"/>
                <w:lang w:val="fr-FR"/>
              </w:rPr>
            </w:pPr>
            <w:r w:rsidRPr="00240D3F">
              <w:rPr>
                <w:rFonts w:hint="eastAsia"/>
                <w:lang w:val="fr-FR"/>
              </w:rPr>
              <w:t>M</w:t>
            </w:r>
          </w:p>
        </w:tc>
        <w:tc>
          <w:tcPr>
            <w:tcW w:w="1134" w:type="dxa"/>
          </w:tcPr>
          <w:p w:rsidR="009A75B1" w:rsidRPr="00927A85" w:rsidRDefault="009A75B1" w:rsidP="00AA30C7">
            <w:pPr>
              <w:pStyle w:val="TAH"/>
              <w:ind w:left="62"/>
              <w:jc w:val="both"/>
              <w:rPr>
                <w:rFonts w:asciiTheme="minorEastAsia" w:eastAsiaTheme="minorEastAsia" w:hAnsiTheme="minorEastAsia"/>
                <w:lang w:val="fr-FR"/>
              </w:rPr>
            </w:pPr>
            <w:r w:rsidRPr="00CB0D33">
              <w:rPr>
                <w:rFonts w:asciiTheme="minorEastAsia" w:eastAsiaTheme="minorEastAsia" w:hAnsiTheme="minorEastAsia" w:hint="eastAsia"/>
                <w:b w:val="0"/>
                <w:lang w:val="fr-FR" w:eastAsia="zh-CN"/>
              </w:rPr>
              <w:t>String</w:t>
            </w:r>
          </w:p>
        </w:tc>
        <w:tc>
          <w:tcPr>
            <w:tcW w:w="709" w:type="dxa"/>
          </w:tcPr>
          <w:p w:rsidR="009A75B1" w:rsidRPr="00927A85" w:rsidRDefault="009A75B1" w:rsidP="00AA30C7">
            <w:pPr>
              <w:pStyle w:val="TAH"/>
              <w:jc w:val="both"/>
              <w:rPr>
                <w:rFonts w:asciiTheme="minorEastAsia" w:eastAsiaTheme="minorEastAsia" w:hAnsiTheme="minorEastAsia"/>
                <w:lang w:eastAsia="zh-CN"/>
              </w:rPr>
            </w:pPr>
            <w:r>
              <w:rPr>
                <w:rFonts w:asciiTheme="minorEastAsia" w:eastAsiaTheme="minorEastAsia" w:hAnsiTheme="minorEastAsia" w:hint="eastAsia"/>
                <w:lang w:eastAsia="zh-CN"/>
              </w:rPr>
              <w:t>512</w:t>
            </w:r>
          </w:p>
        </w:tc>
        <w:tc>
          <w:tcPr>
            <w:tcW w:w="5585" w:type="dxa"/>
          </w:tcPr>
          <w:p w:rsidR="009A75B1" w:rsidRPr="00942BA8" w:rsidRDefault="009A75B1" w:rsidP="00AA30C7">
            <w:pPr>
              <w:rPr>
                <w:rFonts w:asciiTheme="minorEastAsia" w:eastAsiaTheme="minorEastAsia" w:hAnsiTheme="minorEastAsia"/>
                <w:sz w:val="18"/>
                <w:szCs w:val="18"/>
              </w:rPr>
            </w:pPr>
            <w:r w:rsidRPr="00CB0D33">
              <w:rPr>
                <w:rFonts w:asciiTheme="minorEastAsia" w:eastAsiaTheme="minorEastAsia" w:hAnsiTheme="minorEastAsia" w:hint="eastAsia"/>
                <w:sz w:val="18"/>
                <w:szCs w:val="18"/>
              </w:rPr>
              <w:t>预制密钥生成摘要</w:t>
            </w:r>
            <w:r>
              <w:rPr>
                <w:rFonts w:asciiTheme="minorEastAsia" w:eastAsiaTheme="minorEastAsia" w:hAnsiTheme="minorEastAsia" w:hint="eastAsia"/>
                <w:sz w:val="18"/>
                <w:szCs w:val="18"/>
              </w:rPr>
              <w:t xml:space="preserve">= </w:t>
            </w:r>
            <w:r w:rsidRPr="00FF6608">
              <w:rPr>
                <w:rFonts w:asciiTheme="minorEastAsia" w:eastAsiaTheme="minorEastAsia" w:hAnsiTheme="minorEastAsia"/>
                <w:sz w:val="18"/>
              </w:rPr>
              <w:t xml:space="preserve">RSA2048_Enc(HW_PRIV_KEY, SHA256(apkName + C + EMMCID + </w:t>
            </w:r>
            <w:r>
              <w:rPr>
                <w:rFonts w:asciiTheme="minorEastAsia" w:eastAsiaTheme="minorEastAsia" w:hAnsiTheme="minorEastAsia"/>
                <w:sz w:val="18"/>
              </w:rPr>
              <w:t>“TDID”</w:t>
            </w:r>
            <w:r w:rsidRPr="00FF6608">
              <w:rPr>
                <w:rFonts w:asciiTheme="minorEastAsia" w:eastAsiaTheme="minorEastAsia" w:hAnsiTheme="minorEastAsia"/>
                <w:sz w:val="18"/>
              </w:rPr>
              <w:t>))</w:t>
            </w:r>
            <w:r w:rsidRPr="00942BA8">
              <w:rPr>
                <w:rFonts w:asciiTheme="minorEastAsia" w:eastAsiaTheme="minorEastAsia" w:hAnsiTheme="minorEastAsia" w:hint="eastAsia"/>
                <w:sz w:val="18"/>
              </w:rPr>
              <w:t>；C=</w:t>
            </w:r>
            <w:r w:rsidRPr="00942BA8">
              <w:rPr>
                <w:rFonts w:hint="eastAsia"/>
                <w:kern w:val="0"/>
                <w:sz w:val="18"/>
              </w:rPr>
              <w:t>挑战字</w:t>
            </w:r>
            <w:r>
              <w:rPr>
                <w:kern w:val="0"/>
                <w:sz w:val="18"/>
              </w:rPr>
              <w:t>(salt)</w:t>
            </w:r>
          </w:p>
          <w:p w:rsidR="001E60E7" w:rsidRDefault="009A75B1" w:rsidP="00815F1E">
            <w:pPr>
              <w:rPr>
                <w:sz w:val="18"/>
                <w:szCs w:val="18"/>
              </w:rPr>
            </w:pPr>
            <w:r w:rsidRPr="00EC3901">
              <w:rPr>
                <w:rFonts w:hint="eastAsia"/>
                <w:sz w:val="18"/>
                <w:szCs w:val="18"/>
              </w:rPr>
              <w:t>注：当</w:t>
            </w:r>
            <w:r w:rsidRPr="00EC3901">
              <w:rPr>
                <w:rFonts w:hint="eastAsia"/>
                <w:sz w:val="18"/>
                <w:szCs w:val="18"/>
              </w:rPr>
              <w:t>secretDigest</w:t>
            </w:r>
            <w:r w:rsidRPr="00EC3901">
              <w:rPr>
                <w:rFonts w:hint="eastAsia"/>
                <w:sz w:val="18"/>
                <w:szCs w:val="18"/>
              </w:rPr>
              <w:t>验证通过</w:t>
            </w:r>
            <w:r w:rsidR="001E60E7">
              <w:rPr>
                <w:rFonts w:hint="eastAsia"/>
                <w:sz w:val="18"/>
                <w:szCs w:val="18"/>
              </w:rPr>
              <w:t>，且设备</w:t>
            </w:r>
            <w:r w:rsidR="001E60E7">
              <w:rPr>
                <w:rFonts w:hint="eastAsia"/>
                <w:sz w:val="18"/>
                <w:szCs w:val="18"/>
              </w:rPr>
              <w:t>ID</w:t>
            </w:r>
            <w:r w:rsidR="001E60E7">
              <w:rPr>
                <w:rFonts w:hint="eastAsia"/>
                <w:sz w:val="18"/>
                <w:szCs w:val="18"/>
              </w:rPr>
              <w:t>也匹配</w:t>
            </w:r>
            <w:r w:rsidR="00815F1E">
              <w:rPr>
                <w:rFonts w:hint="eastAsia"/>
                <w:sz w:val="18"/>
                <w:szCs w:val="18"/>
              </w:rPr>
              <w:t>，则返回绑定会员</w:t>
            </w:r>
            <w:r>
              <w:rPr>
                <w:rFonts w:hint="eastAsia"/>
                <w:sz w:val="18"/>
                <w:szCs w:val="18"/>
              </w:rPr>
              <w:t>；当</w:t>
            </w:r>
            <w:r w:rsidRPr="00EC3901">
              <w:rPr>
                <w:rFonts w:hint="eastAsia"/>
                <w:sz w:val="18"/>
                <w:szCs w:val="18"/>
              </w:rPr>
              <w:t>secretDigest</w:t>
            </w:r>
            <w:r w:rsidRPr="00EC3901">
              <w:rPr>
                <w:rFonts w:hint="eastAsia"/>
                <w:sz w:val="18"/>
                <w:szCs w:val="18"/>
              </w:rPr>
              <w:t>验证不通过，</w:t>
            </w:r>
            <w:r>
              <w:rPr>
                <w:rFonts w:hint="eastAsia"/>
                <w:sz w:val="18"/>
                <w:szCs w:val="18"/>
              </w:rPr>
              <w:t>返回</w:t>
            </w:r>
            <w:r w:rsidR="001E60E7">
              <w:rPr>
                <w:rFonts w:hint="eastAsia"/>
                <w:sz w:val="18"/>
                <w:szCs w:val="18"/>
              </w:rPr>
              <w:t>设备</w:t>
            </w:r>
            <w:r>
              <w:rPr>
                <w:rFonts w:hint="eastAsia"/>
                <w:sz w:val="18"/>
                <w:szCs w:val="18"/>
              </w:rPr>
              <w:t>认证错误</w:t>
            </w:r>
            <w:r w:rsidR="001E60E7">
              <w:rPr>
                <w:rFonts w:hint="eastAsia"/>
                <w:sz w:val="18"/>
                <w:szCs w:val="18"/>
              </w:rPr>
              <w:t>；如果设备</w:t>
            </w:r>
            <w:r w:rsidR="001E60E7">
              <w:rPr>
                <w:rFonts w:hint="eastAsia"/>
                <w:sz w:val="18"/>
                <w:szCs w:val="18"/>
              </w:rPr>
              <w:t>ID</w:t>
            </w:r>
            <w:r w:rsidR="001E60E7">
              <w:rPr>
                <w:rFonts w:hint="eastAsia"/>
                <w:sz w:val="18"/>
                <w:szCs w:val="18"/>
              </w:rPr>
              <w:t>不匹配，则返回未绑定会员（因为可能是维修机，需进行会员绑定变更）</w:t>
            </w:r>
            <w:r>
              <w:rPr>
                <w:rFonts w:hint="eastAsia"/>
                <w:sz w:val="18"/>
                <w:szCs w:val="18"/>
              </w:rPr>
              <w:t>。</w:t>
            </w:r>
          </w:p>
          <w:p w:rsidR="009A75B1" w:rsidRPr="00927A85" w:rsidRDefault="00815F1E" w:rsidP="00815F1E">
            <w:pPr>
              <w:rPr>
                <w:rFonts w:asciiTheme="minorEastAsia" w:eastAsiaTheme="minorEastAsia" w:hAnsiTheme="minorEastAsia"/>
                <w:sz w:val="18"/>
                <w:szCs w:val="18"/>
              </w:rPr>
            </w:pPr>
            <w:r>
              <w:rPr>
                <w:rFonts w:hint="eastAsia"/>
                <w:sz w:val="18"/>
                <w:szCs w:val="18"/>
              </w:rPr>
              <w:t>当</w:t>
            </w:r>
            <w:r w:rsidR="009A75B1">
              <w:rPr>
                <w:rFonts w:hint="eastAsia"/>
                <w:sz w:val="18"/>
                <w:szCs w:val="18"/>
              </w:rPr>
              <w:t>注：暂只有国内支持会员权益</w:t>
            </w:r>
            <w:r w:rsidR="009A75B1" w:rsidRPr="00797C48">
              <w:rPr>
                <w:rFonts w:hint="eastAsia"/>
                <w:sz w:val="18"/>
                <w:szCs w:val="18"/>
              </w:rPr>
              <w:t>。</w:t>
            </w:r>
          </w:p>
        </w:tc>
      </w:tr>
      <w:tr w:rsidR="009A75B1" w:rsidTr="000F20DB">
        <w:trPr>
          <w:jc w:val="center"/>
        </w:trPr>
        <w:tc>
          <w:tcPr>
            <w:tcW w:w="1908" w:type="dxa"/>
          </w:tcPr>
          <w:p w:rsidR="009A75B1" w:rsidRPr="00927A85" w:rsidRDefault="009A75B1" w:rsidP="00AA30C7">
            <w:pPr>
              <w:pStyle w:val="TAL"/>
              <w:rPr>
                <w:rStyle w:val="webdict1"/>
                <w:rFonts w:asciiTheme="minorEastAsia" w:eastAsiaTheme="minorEastAsia" w:hAnsiTheme="minorEastAsia"/>
                <w:color w:val="888888"/>
                <w:lang w:eastAsia="zh-CN"/>
              </w:rPr>
            </w:pPr>
            <w:r w:rsidRPr="00265147">
              <w:rPr>
                <w:bCs/>
                <w:lang w:val="en-US" w:eastAsia="zh-CN"/>
              </w:rPr>
              <w:t>eMMCID</w:t>
            </w:r>
          </w:p>
        </w:tc>
        <w:tc>
          <w:tcPr>
            <w:tcW w:w="594" w:type="dxa"/>
          </w:tcPr>
          <w:p w:rsidR="009A75B1" w:rsidRPr="00927A85" w:rsidRDefault="009A75B1" w:rsidP="00AA30C7">
            <w:pPr>
              <w:pStyle w:val="TAL"/>
              <w:rPr>
                <w:rFonts w:asciiTheme="minorEastAsia" w:eastAsiaTheme="minorEastAsia" w:hAnsiTheme="minorEastAsia"/>
                <w:lang w:val="fr-FR" w:eastAsia="zh-CN"/>
              </w:rPr>
            </w:pPr>
            <w:r w:rsidRPr="00240D3F">
              <w:rPr>
                <w:rFonts w:hint="eastAsia"/>
                <w:lang w:val="fr-FR"/>
              </w:rPr>
              <w:t>M</w:t>
            </w:r>
          </w:p>
        </w:tc>
        <w:tc>
          <w:tcPr>
            <w:tcW w:w="1134" w:type="dxa"/>
          </w:tcPr>
          <w:p w:rsidR="009A75B1" w:rsidRPr="00927A85" w:rsidRDefault="009A75B1" w:rsidP="00AA30C7">
            <w:pPr>
              <w:pStyle w:val="TAH"/>
              <w:ind w:left="62"/>
              <w:jc w:val="both"/>
              <w:rPr>
                <w:rFonts w:asciiTheme="minorEastAsia" w:eastAsiaTheme="minorEastAsia" w:hAnsiTheme="minorEastAsia"/>
                <w:b w:val="0"/>
                <w:lang w:val="fr-FR" w:eastAsia="zh-CN"/>
              </w:rPr>
            </w:pPr>
            <w:r>
              <w:rPr>
                <w:rFonts w:hint="eastAsia"/>
                <w:lang w:eastAsia="zh-CN"/>
              </w:rPr>
              <w:t>String</w:t>
            </w:r>
          </w:p>
        </w:tc>
        <w:tc>
          <w:tcPr>
            <w:tcW w:w="709" w:type="dxa"/>
          </w:tcPr>
          <w:p w:rsidR="009A75B1" w:rsidRPr="00927A85" w:rsidRDefault="009A75B1" w:rsidP="00AA30C7">
            <w:pPr>
              <w:pStyle w:val="TAH"/>
              <w:jc w:val="both"/>
              <w:rPr>
                <w:rFonts w:asciiTheme="minorEastAsia" w:eastAsiaTheme="minorEastAsia" w:hAnsiTheme="minorEastAsia"/>
                <w:lang w:eastAsia="zh-CN"/>
              </w:rPr>
            </w:pPr>
            <w:r>
              <w:rPr>
                <w:rFonts w:cs="Arial" w:hint="eastAsia"/>
                <w:lang w:eastAsia="zh-CN"/>
              </w:rPr>
              <w:t>40</w:t>
            </w:r>
          </w:p>
        </w:tc>
        <w:tc>
          <w:tcPr>
            <w:tcW w:w="5585" w:type="dxa"/>
          </w:tcPr>
          <w:p w:rsidR="009A75B1" w:rsidRPr="00927A85" w:rsidRDefault="009A75B1" w:rsidP="00AA30C7">
            <w:pPr>
              <w:rPr>
                <w:rFonts w:asciiTheme="minorEastAsia" w:eastAsiaTheme="minorEastAsia" w:hAnsiTheme="minorEastAsia"/>
                <w:sz w:val="18"/>
                <w:szCs w:val="18"/>
              </w:rPr>
            </w:pPr>
            <w:r>
              <w:rPr>
                <w:rFonts w:ascii="宋体" w:hAnsi="宋体" w:hint="eastAsia"/>
                <w:sz w:val="18"/>
                <w:szCs w:val="18"/>
              </w:rPr>
              <w:t>设备flash唯一标识  （</w:t>
            </w:r>
            <w:r>
              <w:rPr>
                <w:rFonts w:asciiTheme="minorEastAsia" w:eastAsiaTheme="minorEastAsia" w:hAnsiTheme="minorEastAsia" w:hint="eastAsia"/>
                <w:sz w:val="18"/>
                <w:szCs w:val="18"/>
              </w:rPr>
              <w:t>TDID方案需要</w:t>
            </w:r>
            <w:r>
              <w:rPr>
                <w:rFonts w:asciiTheme="minorEastAsia" w:eastAsiaTheme="minorEastAsia" w:hAnsiTheme="minorEastAsia"/>
                <w:sz w:val="18"/>
                <w:szCs w:val="18"/>
              </w:rPr>
              <w:t>）</w:t>
            </w:r>
          </w:p>
        </w:tc>
      </w:tr>
      <w:tr w:rsidR="00FA2F46" w:rsidTr="000F20DB">
        <w:trPr>
          <w:jc w:val="center"/>
        </w:trPr>
        <w:tc>
          <w:tcPr>
            <w:tcW w:w="1908" w:type="dxa"/>
          </w:tcPr>
          <w:p w:rsidR="00FA2F46" w:rsidRDefault="00FA2F46" w:rsidP="00AA30C7">
            <w:pPr>
              <w:pStyle w:val="TAL"/>
              <w:rPr>
                <w:lang w:val="fr-FR" w:eastAsia="zh-CN"/>
              </w:rPr>
            </w:pPr>
            <w:r>
              <w:rPr>
                <w:rFonts w:hint="eastAsia"/>
                <w:lang w:val="fr-FR" w:eastAsia="zh-CN"/>
              </w:rPr>
              <w:t>deviceInfo</w:t>
            </w:r>
          </w:p>
        </w:tc>
        <w:tc>
          <w:tcPr>
            <w:tcW w:w="594" w:type="dxa"/>
          </w:tcPr>
          <w:p w:rsidR="00FA2F46" w:rsidRPr="00240D3F" w:rsidRDefault="00FA2F46" w:rsidP="00AA30C7">
            <w:pPr>
              <w:pStyle w:val="TAL"/>
              <w:rPr>
                <w:lang w:val="fr-FR"/>
              </w:rPr>
            </w:pPr>
            <w:r w:rsidRPr="000E0A46">
              <w:rPr>
                <w:rFonts w:hint="eastAsia"/>
                <w:lang w:val="fr-FR" w:eastAsia="zh-CN"/>
              </w:rPr>
              <w:t>M</w:t>
            </w:r>
          </w:p>
        </w:tc>
        <w:tc>
          <w:tcPr>
            <w:tcW w:w="1134" w:type="dxa"/>
          </w:tcPr>
          <w:p w:rsidR="00FA2F46" w:rsidRPr="00C230F1" w:rsidRDefault="00FA2F46" w:rsidP="00AA30C7">
            <w:pPr>
              <w:pStyle w:val="TAH"/>
              <w:ind w:left="62"/>
              <w:jc w:val="both"/>
              <w:rPr>
                <w:rFonts w:asciiTheme="minorEastAsia" w:eastAsiaTheme="minorEastAsia" w:hAnsiTheme="minorEastAsia"/>
                <w:b w:val="0"/>
                <w:lang w:val="fr-FR" w:eastAsia="zh-CN"/>
              </w:rPr>
            </w:pPr>
            <w:r w:rsidRPr="000E0A46">
              <w:rPr>
                <w:rFonts w:hint="eastAsia"/>
                <w:b w:val="0"/>
                <w:lang w:val="fr-FR" w:eastAsia="zh-CN"/>
              </w:rPr>
              <w:t>DeviceInfo</w:t>
            </w:r>
          </w:p>
        </w:tc>
        <w:tc>
          <w:tcPr>
            <w:tcW w:w="709" w:type="dxa"/>
          </w:tcPr>
          <w:p w:rsidR="00FA2F46" w:rsidRDefault="00FA2F46" w:rsidP="00AA30C7">
            <w:pPr>
              <w:pStyle w:val="TAH"/>
              <w:jc w:val="both"/>
              <w:rPr>
                <w:rFonts w:asciiTheme="minorEastAsia" w:eastAsiaTheme="minorEastAsia" w:hAnsiTheme="minorEastAsia"/>
                <w:lang w:eastAsia="zh-CN"/>
              </w:rPr>
            </w:pPr>
          </w:p>
        </w:tc>
        <w:tc>
          <w:tcPr>
            <w:tcW w:w="5585" w:type="dxa"/>
          </w:tcPr>
          <w:p w:rsidR="00FA2F46" w:rsidRDefault="00FA2F46" w:rsidP="00784F2A">
            <w:pPr>
              <w:rPr>
                <w:rFonts w:asciiTheme="minorEastAsia" w:eastAsiaTheme="minorEastAsia" w:hAnsiTheme="minorEastAsia"/>
                <w:sz w:val="18"/>
                <w:szCs w:val="18"/>
              </w:rPr>
            </w:pPr>
            <w:r w:rsidRPr="000E0A46">
              <w:rPr>
                <w:rFonts w:ascii="Arial" w:hAnsi="Arial" w:hint="eastAsia"/>
                <w:kern w:val="0"/>
                <w:sz w:val="18"/>
                <w:szCs w:val="18"/>
                <w:lang w:val="fr-FR"/>
              </w:rPr>
              <w:t>设备信息</w:t>
            </w:r>
          </w:p>
        </w:tc>
      </w:tr>
      <w:tr w:rsidR="00FA2F46" w:rsidTr="000F20DB">
        <w:trPr>
          <w:jc w:val="center"/>
        </w:trPr>
        <w:tc>
          <w:tcPr>
            <w:tcW w:w="1908" w:type="dxa"/>
          </w:tcPr>
          <w:p w:rsidR="00FA2F46" w:rsidRPr="00265147" w:rsidRDefault="00332AAD" w:rsidP="00AA30C7">
            <w:pPr>
              <w:pStyle w:val="TAL"/>
              <w:rPr>
                <w:bCs/>
                <w:lang w:val="en-US" w:eastAsia="zh-CN"/>
              </w:rPr>
            </w:pPr>
            <w:r>
              <w:rPr>
                <w:lang w:val="fr-FR" w:eastAsia="zh-CN"/>
              </w:rPr>
              <w:t>s</w:t>
            </w:r>
            <w:r w:rsidR="00FA2F46">
              <w:rPr>
                <w:rFonts w:hint="eastAsia"/>
                <w:lang w:val="fr-FR" w:eastAsia="zh-CN"/>
              </w:rPr>
              <w:t>alt</w:t>
            </w:r>
          </w:p>
        </w:tc>
        <w:tc>
          <w:tcPr>
            <w:tcW w:w="594" w:type="dxa"/>
          </w:tcPr>
          <w:p w:rsidR="00FA2F46" w:rsidRDefault="00FA2F46" w:rsidP="00AA30C7">
            <w:pPr>
              <w:pStyle w:val="TAL"/>
              <w:rPr>
                <w:rFonts w:cs="Arial"/>
                <w:color w:val="000000"/>
                <w:lang w:eastAsia="zh-CN"/>
              </w:rPr>
            </w:pPr>
            <w:r w:rsidRPr="00240D3F">
              <w:rPr>
                <w:rFonts w:hint="eastAsia"/>
                <w:lang w:val="fr-FR"/>
              </w:rPr>
              <w:t>M</w:t>
            </w:r>
          </w:p>
        </w:tc>
        <w:tc>
          <w:tcPr>
            <w:tcW w:w="1134" w:type="dxa"/>
          </w:tcPr>
          <w:p w:rsidR="00FA2F46" w:rsidRDefault="00FA2F46" w:rsidP="00AA30C7">
            <w:pPr>
              <w:pStyle w:val="TAH"/>
              <w:ind w:left="62"/>
              <w:jc w:val="both"/>
              <w:rPr>
                <w:lang w:eastAsia="zh-CN"/>
              </w:rPr>
            </w:pPr>
            <w:r w:rsidRPr="00C230F1">
              <w:rPr>
                <w:rFonts w:asciiTheme="minorEastAsia" w:eastAsiaTheme="minorEastAsia" w:hAnsiTheme="minorEastAsia" w:hint="eastAsia"/>
                <w:b w:val="0"/>
                <w:lang w:val="fr-FR" w:eastAsia="zh-CN"/>
              </w:rPr>
              <w:t>String</w:t>
            </w:r>
          </w:p>
        </w:tc>
        <w:tc>
          <w:tcPr>
            <w:tcW w:w="709" w:type="dxa"/>
          </w:tcPr>
          <w:p w:rsidR="00FA2F46" w:rsidRDefault="00FA2F46" w:rsidP="00AA30C7">
            <w:pPr>
              <w:pStyle w:val="TAH"/>
              <w:jc w:val="both"/>
              <w:rPr>
                <w:rFonts w:cs="Arial"/>
                <w:lang w:eastAsia="zh-CN"/>
              </w:rPr>
            </w:pPr>
            <w:r>
              <w:rPr>
                <w:rFonts w:asciiTheme="minorEastAsia" w:eastAsiaTheme="minorEastAsia" w:hAnsiTheme="minorEastAsia" w:hint="eastAsia"/>
                <w:lang w:eastAsia="zh-CN"/>
              </w:rPr>
              <w:t>32</w:t>
            </w:r>
          </w:p>
        </w:tc>
        <w:tc>
          <w:tcPr>
            <w:tcW w:w="5585" w:type="dxa"/>
          </w:tcPr>
          <w:p w:rsidR="00FA2F46" w:rsidRPr="00F33B5F" w:rsidRDefault="00FA2F46" w:rsidP="00AA30C7">
            <w:pPr>
              <w:rPr>
                <w:sz w:val="18"/>
              </w:rPr>
            </w:pPr>
            <w:r>
              <w:rPr>
                <w:rFonts w:asciiTheme="minorEastAsia" w:eastAsiaTheme="minorEastAsia" w:hAnsiTheme="minorEastAsia" w:hint="eastAsia"/>
                <w:sz w:val="18"/>
                <w:szCs w:val="18"/>
              </w:rPr>
              <w:t>盐值（挑战字</w:t>
            </w:r>
            <w:r>
              <w:rPr>
                <w:rFonts w:asciiTheme="minorEastAsia" w:eastAsiaTheme="minorEastAsia" w:hAnsiTheme="minorEastAsia"/>
                <w:sz w:val="18"/>
                <w:szCs w:val="18"/>
              </w:rPr>
              <w:t>C,）,</w:t>
            </w:r>
            <w:r w:rsidRPr="00F33B5F">
              <w:rPr>
                <w:rFonts w:hint="eastAsia"/>
                <w:sz w:val="18"/>
              </w:rPr>
              <w:t>由手机客户端生成，格式为：</w:t>
            </w:r>
            <w:r w:rsidRPr="00F33B5F">
              <w:rPr>
                <w:sz w:val="18"/>
              </w:rPr>
              <w:t>(</w:t>
            </w:r>
            <w:r w:rsidRPr="00F33B5F">
              <w:rPr>
                <w:rFonts w:hint="eastAsia"/>
                <w:sz w:val="18"/>
              </w:rPr>
              <w:t>时间</w:t>
            </w:r>
            <w:r>
              <w:rPr>
                <w:rFonts w:hint="eastAsia"/>
                <w:sz w:val="18"/>
              </w:rPr>
              <w:t>+4</w:t>
            </w:r>
            <w:r w:rsidRPr="00F33B5F">
              <w:rPr>
                <w:rFonts w:hint="eastAsia"/>
                <w:sz w:val="18"/>
              </w:rPr>
              <w:t>位随机数</w:t>
            </w:r>
            <w:r w:rsidRPr="00F33B5F">
              <w:rPr>
                <w:bCs/>
                <w:sz w:val="18"/>
              </w:rPr>
              <w:t>)</w:t>
            </w:r>
          </w:p>
          <w:p w:rsidR="00FA2F46" w:rsidRPr="00532E33" w:rsidRDefault="00FA2F46" w:rsidP="00AA30C7">
            <w:pPr>
              <w:rPr>
                <w:sz w:val="18"/>
              </w:rPr>
            </w:pPr>
            <w:r w:rsidRPr="00532E33">
              <w:rPr>
                <w:rFonts w:hint="eastAsia"/>
                <w:sz w:val="18"/>
              </w:rPr>
              <w:t>UP</w:t>
            </w:r>
            <w:r w:rsidRPr="00532E33">
              <w:rPr>
                <w:rFonts w:hint="eastAsia"/>
                <w:sz w:val="18"/>
              </w:rPr>
              <w:t>防重放攻击检查：</w:t>
            </w:r>
            <w:r>
              <w:rPr>
                <w:rFonts w:hint="eastAsia"/>
                <w:sz w:val="18"/>
              </w:rPr>
              <w:t>1</w:t>
            </w:r>
            <w:r>
              <w:rPr>
                <w:rFonts w:hint="eastAsia"/>
                <w:sz w:val="18"/>
              </w:rPr>
              <w:t>）</w:t>
            </w:r>
            <w:r w:rsidRPr="00532E33">
              <w:rPr>
                <w:rFonts w:hint="eastAsia"/>
                <w:sz w:val="18"/>
              </w:rPr>
              <w:t>时间窗口与服务器正负相差</w:t>
            </w:r>
            <w:r w:rsidRPr="00532E33">
              <w:rPr>
                <w:rFonts w:hint="eastAsia"/>
                <w:sz w:val="18"/>
              </w:rPr>
              <w:t>1</w:t>
            </w:r>
            <w:r w:rsidRPr="00532E33">
              <w:rPr>
                <w:rFonts w:hint="eastAsia"/>
                <w:sz w:val="18"/>
              </w:rPr>
              <w:t>天以内</w:t>
            </w:r>
          </w:p>
          <w:p w:rsidR="00FA2F46" w:rsidRDefault="00FA2F46" w:rsidP="00AA30C7">
            <w:pPr>
              <w:rPr>
                <w:rFonts w:ascii="宋体" w:hAnsi="宋体"/>
                <w:sz w:val="18"/>
                <w:szCs w:val="18"/>
              </w:rPr>
            </w:pPr>
            <w:r>
              <w:rPr>
                <w:rFonts w:hint="eastAsia"/>
                <w:sz w:val="18"/>
              </w:rPr>
              <w:t>2</w:t>
            </w:r>
            <w:r>
              <w:rPr>
                <w:rFonts w:hint="eastAsia"/>
                <w:sz w:val="18"/>
              </w:rPr>
              <w:t>）</w:t>
            </w:r>
            <w:r w:rsidRPr="00F33B5F">
              <w:rPr>
                <w:sz w:val="18"/>
              </w:rPr>
              <w:t>M</w:t>
            </w:r>
            <w:r w:rsidRPr="00F33B5F">
              <w:rPr>
                <w:rFonts w:hint="eastAsia"/>
                <w:sz w:val="18"/>
              </w:rPr>
              <w:t>emcache</w:t>
            </w:r>
            <w:r w:rsidRPr="00F33B5F">
              <w:rPr>
                <w:rFonts w:hint="eastAsia"/>
                <w:sz w:val="18"/>
              </w:rPr>
              <w:t>缓存</w:t>
            </w:r>
            <w:r w:rsidRPr="00F33B5F">
              <w:rPr>
                <w:rFonts w:hint="eastAsia"/>
                <w:sz w:val="18"/>
              </w:rPr>
              <w:t>salt 1</w:t>
            </w:r>
            <w:r w:rsidRPr="00F33B5F">
              <w:rPr>
                <w:rFonts w:hint="eastAsia"/>
                <w:sz w:val="18"/>
              </w:rPr>
              <w:t>天，以便检查是否重复使用。</w:t>
            </w:r>
          </w:p>
        </w:tc>
      </w:tr>
      <w:tr w:rsidR="00FA2F46" w:rsidTr="000F20DB">
        <w:trPr>
          <w:jc w:val="center"/>
        </w:trPr>
        <w:tc>
          <w:tcPr>
            <w:tcW w:w="1908" w:type="dxa"/>
          </w:tcPr>
          <w:p w:rsidR="00FA2F46" w:rsidRDefault="00FA2F46" w:rsidP="00AA30C7">
            <w:pPr>
              <w:pStyle w:val="TAL"/>
              <w:rPr>
                <w:lang w:val="fr-FR" w:eastAsia="zh-CN"/>
              </w:rPr>
            </w:pPr>
            <w:r>
              <w:rPr>
                <w:rFonts w:hint="eastAsia"/>
                <w:color w:val="000000"/>
              </w:rPr>
              <w:t>app</w:t>
            </w:r>
            <w:r>
              <w:rPr>
                <w:rFonts w:hint="eastAsia"/>
                <w:color w:val="000000"/>
                <w:lang w:eastAsia="zh-CN"/>
              </w:rPr>
              <w:t>ID</w:t>
            </w:r>
          </w:p>
        </w:tc>
        <w:tc>
          <w:tcPr>
            <w:tcW w:w="594" w:type="dxa"/>
          </w:tcPr>
          <w:p w:rsidR="00FA2F46" w:rsidRDefault="00FA2F46" w:rsidP="00AA30C7">
            <w:pPr>
              <w:pStyle w:val="TAL"/>
              <w:rPr>
                <w:lang w:val="fr-FR" w:eastAsia="zh-CN"/>
              </w:rPr>
            </w:pPr>
            <w:r>
              <w:rPr>
                <w:rFonts w:hint="eastAsia"/>
                <w:lang w:val="fr-FR"/>
              </w:rPr>
              <w:t>M</w:t>
            </w:r>
          </w:p>
        </w:tc>
        <w:tc>
          <w:tcPr>
            <w:tcW w:w="1134" w:type="dxa"/>
          </w:tcPr>
          <w:p w:rsidR="00FA2F46" w:rsidRPr="00C230F1" w:rsidRDefault="00FA2F46" w:rsidP="00AA30C7">
            <w:pPr>
              <w:pStyle w:val="TAH"/>
              <w:ind w:left="62"/>
              <w:jc w:val="both"/>
              <w:rPr>
                <w:rFonts w:asciiTheme="minorEastAsia" w:eastAsiaTheme="minorEastAsia" w:hAnsiTheme="minorEastAsia"/>
                <w:b w:val="0"/>
                <w:lang w:val="fr-FR" w:eastAsia="zh-CN"/>
              </w:rPr>
            </w:pPr>
            <w:r>
              <w:rPr>
                <w:rFonts w:hint="eastAsia"/>
                <w:lang w:val="fr-FR"/>
              </w:rPr>
              <w:t>String</w:t>
            </w:r>
          </w:p>
        </w:tc>
        <w:tc>
          <w:tcPr>
            <w:tcW w:w="709" w:type="dxa"/>
          </w:tcPr>
          <w:p w:rsidR="00FA2F46" w:rsidRDefault="00FA2F46" w:rsidP="00AA30C7">
            <w:pPr>
              <w:pStyle w:val="TAH"/>
              <w:jc w:val="both"/>
              <w:rPr>
                <w:rFonts w:asciiTheme="minorEastAsia" w:eastAsiaTheme="minorEastAsia" w:hAnsiTheme="minorEastAsia"/>
                <w:lang w:eastAsia="zh-CN"/>
              </w:rPr>
            </w:pPr>
          </w:p>
        </w:tc>
        <w:tc>
          <w:tcPr>
            <w:tcW w:w="5585" w:type="dxa"/>
          </w:tcPr>
          <w:p w:rsidR="00FA2F46" w:rsidRDefault="00FA2F46" w:rsidP="00AA30C7">
            <w:pPr>
              <w:rPr>
                <w:rFonts w:asciiTheme="minorEastAsia" w:eastAsiaTheme="minorEastAsia" w:hAnsiTheme="minorEastAsia"/>
                <w:sz w:val="18"/>
                <w:szCs w:val="18"/>
              </w:rPr>
            </w:pPr>
            <w:r>
              <w:rPr>
                <w:rFonts w:ascii="Arial" w:hAnsi="Arial" w:hint="eastAsia"/>
                <w:kern w:val="0"/>
                <w:sz w:val="18"/>
                <w:szCs w:val="18"/>
                <w:lang w:val="fr-FR"/>
              </w:rPr>
              <w:t>业务标识（包名）</w:t>
            </w:r>
          </w:p>
        </w:tc>
      </w:tr>
      <w:tr w:rsidR="00656333" w:rsidTr="000F20DB">
        <w:trPr>
          <w:jc w:val="center"/>
        </w:trPr>
        <w:tc>
          <w:tcPr>
            <w:tcW w:w="1908" w:type="dxa"/>
          </w:tcPr>
          <w:p w:rsidR="00656333" w:rsidRDefault="00656333" w:rsidP="00AA30C7">
            <w:pPr>
              <w:pStyle w:val="TAL"/>
              <w:rPr>
                <w:color w:val="000000"/>
              </w:rPr>
            </w:pPr>
            <w:r>
              <w:rPr>
                <w:color w:val="000000"/>
              </w:rPr>
              <w:t>deviceID2</w:t>
            </w:r>
          </w:p>
        </w:tc>
        <w:tc>
          <w:tcPr>
            <w:tcW w:w="594" w:type="dxa"/>
          </w:tcPr>
          <w:p w:rsidR="00656333" w:rsidRDefault="00656333" w:rsidP="00AA30C7">
            <w:pPr>
              <w:pStyle w:val="TAL"/>
              <w:rPr>
                <w:lang w:val="fr-FR" w:eastAsia="zh-CN"/>
              </w:rPr>
            </w:pPr>
            <w:r>
              <w:rPr>
                <w:rFonts w:hint="eastAsia"/>
                <w:lang w:val="fr-FR" w:eastAsia="zh-CN"/>
              </w:rPr>
              <w:t>O</w:t>
            </w:r>
          </w:p>
        </w:tc>
        <w:tc>
          <w:tcPr>
            <w:tcW w:w="1134" w:type="dxa"/>
          </w:tcPr>
          <w:p w:rsidR="00656333" w:rsidRDefault="00656333" w:rsidP="00AA30C7">
            <w:pPr>
              <w:pStyle w:val="TAH"/>
              <w:ind w:left="62"/>
              <w:jc w:val="both"/>
              <w:rPr>
                <w:lang w:val="fr-FR"/>
              </w:rPr>
            </w:pPr>
            <w:r>
              <w:rPr>
                <w:lang w:val="fr-FR"/>
              </w:rPr>
              <w:t>String</w:t>
            </w:r>
          </w:p>
        </w:tc>
        <w:tc>
          <w:tcPr>
            <w:tcW w:w="709" w:type="dxa"/>
          </w:tcPr>
          <w:p w:rsidR="00656333" w:rsidRDefault="00656333" w:rsidP="00AA30C7">
            <w:pPr>
              <w:pStyle w:val="TAH"/>
              <w:jc w:val="both"/>
              <w:rPr>
                <w:rFonts w:asciiTheme="minorEastAsia" w:eastAsiaTheme="minorEastAsia" w:hAnsiTheme="minorEastAsia"/>
                <w:lang w:eastAsia="zh-CN"/>
              </w:rPr>
            </w:pPr>
          </w:p>
        </w:tc>
        <w:tc>
          <w:tcPr>
            <w:tcW w:w="5585" w:type="dxa"/>
          </w:tcPr>
          <w:p w:rsidR="00656333" w:rsidRDefault="00656333" w:rsidP="00AA30C7">
            <w:pPr>
              <w:rPr>
                <w:rFonts w:ascii="Arial" w:hAnsi="Arial"/>
                <w:kern w:val="0"/>
                <w:sz w:val="18"/>
                <w:szCs w:val="18"/>
                <w:lang w:val="fr-FR"/>
              </w:rPr>
            </w:pPr>
            <w:r>
              <w:rPr>
                <w:rFonts w:ascii="Arial" w:hAnsi="Arial" w:hint="eastAsia"/>
                <w:kern w:val="0"/>
                <w:sz w:val="18"/>
                <w:szCs w:val="18"/>
                <w:lang w:val="fr-FR"/>
              </w:rPr>
              <w:t>设备</w:t>
            </w:r>
            <w:r>
              <w:rPr>
                <w:rFonts w:ascii="Arial" w:hAnsi="Arial" w:hint="eastAsia"/>
                <w:kern w:val="0"/>
                <w:sz w:val="18"/>
                <w:szCs w:val="18"/>
                <w:lang w:val="fr-FR"/>
              </w:rPr>
              <w:t>ID2</w:t>
            </w:r>
          </w:p>
        </w:tc>
      </w:tr>
    </w:tbl>
    <w:p w:rsidR="003C6079" w:rsidRDefault="003C6079" w:rsidP="003C6079">
      <w:pPr>
        <w:pStyle w:val="41"/>
      </w:pPr>
      <w:r>
        <w:rPr>
          <w:rFonts w:hint="eastAsia"/>
        </w:rPr>
        <w:t>返回值</w:t>
      </w:r>
    </w:p>
    <w:tbl>
      <w:tblPr>
        <w:tblW w:w="9984"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1243"/>
        <w:gridCol w:w="709"/>
        <w:gridCol w:w="4917"/>
      </w:tblGrid>
      <w:tr w:rsidR="003C6079" w:rsidTr="00AA30C7">
        <w:trPr>
          <w:jc w:val="center"/>
        </w:trPr>
        <w:tc>
          <w:tcPr>
            <w:tcW w:w="2378" w:type="dxa"/>
          </w:tcPr>
          <w:p w:rsidR="003C6079" w:rsidRDefault="003C6079" w:rsidP="00AA30C7">
            <w:pPr>
              <w:pStyle w:val="TAH"/>
              <w:rPr>
                <w:rFonts w:ascii="Verdana" w:hAnsi="Verdana"/>
                <w:lang w:val="fr-FR" w:eastAsia="zh-CN"/>
              </w:rPr>
            </w:pPr>
            <w:r>
              <w:rPr>
                <w:rFonts w:ascii="Verdana" w:hAnsi="Verdana" w:hint="eastAsia"/>
                <w:lang w:val="fr-FR" w:eastAsia="zh-CN"/>
              </w:rPr>
              <w:t>参数名称</w:t>
            </w:r>
          </w:p>
        </w:tc>
        <w:tc>
          <w:tcPr>
            <w:tcW w:w="737" w:type="dxa"/>
          </w:tcPr>
          <w:p w:rsidR="003C6079" w:rsidRDefault="003C6079" w:rsidP="00AA30C7">
            <w:pPr>
              <w:pStyle w:val="TAH"/>
              <w:rPr>
                <w:rFonts w:ascii="Verdana" w:hAnsi="Verdana"/>
                <w:lang w:val="fr-FR" w:eastAsia="zh-CN"/>
              </w:rPr>
            </w:pPr>
            <w:r>
              <w:rPr>
                <w:rFonts w:ascii="Verdana" w:hAnsi="Verdana" w:hint="eastAsia"/>
                <w:lang w:val="fr-FR" w:eastAsia="zh-CN"/>
              </w:rPr>
              <w:t>必须</w:t>
            </w:r>
          </w:p>
        </w:tc>
        <w:tc>
          <w:tcPr>
            <w:tcW w:w="1243" w:type="dxa"/>
          </w:tcPr>
          <w:p w:rsidR="003C6079" w:rsidRDefault="003C6079" w:rsidP="00AA30C7">
            <w:pPr>
              <w:pStyle w:val="TAH"/>
              <w:rPr>
                <w:rFonts w:ascii="Verdana" w:hAnsi="Verdana"/>
                <w:lang w:val="fr-FR" w:eastAsia="zh-CN"/>
              </w:rPr>
            </w:pPr>
            <w:r>
              <w:rPr>
                <w:rFonts w:ascii="Verdana" w:hAnsi="Verdana" w:hint="eastAsia"/>
                <w:lang w:val="fr-FR" w:eastAsia="zh-CN"/>
              </w:rPr>
              <w:t>类型</w:t>
            </w:r>
          </w:p>
        </w:tc>
        <w:tc>
          <w:tcPr>
            <w:tcW w:w="709" w:type="dxa"/>
          </w:tcPr>
          <w:p w:rsidR="003C6079" w:rsidRDefault="003C6079" w:rsidP="00AA30C7">
            <w:pPr>
              <w:pStyle w:val="TAH"/>
              <w:rPr>
                <w:rFonts w:ascii="Verdana" w:hAnsi="Verdana"/>
                <w:lang w:val="fr-FR" w:eastAsia="zh-CN"/>
              </w:rPr>
            </w:pPr>
            <w:r>
              <w:rPr>
                <w:rFonts w:ascii="Verdana" w:hAnsi="Verdana" w:hint="eastAsia"/>
                <w:lang w:val="fr-FR" w:eastAsia="zh-CN"/>
              </w:rPr>
              <w:t>长度</w:t>
            </w:r>
          </w:p>
        </w:tc>
        <w:tc>
          <w:tcPr>
            <w:tcW w:w="4917" w:type="dxa"/>
          </w:tcPr>
          <w:p w:rsidR="003C6079" w:rsidRDefault="003C6079" w:rsidP="00AA30C7">
            <w:pPr>
              <w:pStyle w:val="TAH"/>
              <w:rPr>
                <w:rFonts w:ascii="Verdana" w:hAnsi="Verdana"/>
                <w:lang w:val="fr-FR" w:eastAsia="zh-CN"/>
              </w:rPr>
            </w:pPr>
            <w:r>
              <w:rPr>
                <w:rFonts w:ascii="Verdana" w:hAnsi="Verdana" w:hint="eastAsia"/>
                <w:lang w:val="fr-FR" w:eastAsia="zh-CN"/>
              </w:rPr>
              <w:t>描述信息</w:t>
            </w:r>
          </w:p>
        </w:tc>
      </w:tr>
      <w:tr w:rsidR="003C6079" w:rsidTr="00AA30C7">
        <w:trPr>
          <w:jc w:val="center"/>
        </w:trPr>
        <w:tc>
          <w:tcPr>
            <w:tcW w:w="2378" w:type="dxa"/>
          </w:tcPr>
          <w:p w:rsidR="003C6079" w:rsidRPr="00E74491" w:rsidRDefault="003C6079" w:rsidP="00AA30C7">
            <w:pPr>
              <w:pStyle w:val="TAL"/>
              <w:rPr>
                <w:lang w:val="fr-FR" w:eastAsia="zh-CN"/>
              </w:rPr>
            </w:pPr>
            <w:r w:rsidRPr="00E74491">
              <w:rPr>
                <w:rFonts w:hint="eastAsia"/>
                <w:lang w:val="fr-FR" w:eastAsia="zh-CN"/>
              </w:rPr>
              <w:t>v</w:t>
            </w:r>
            <w:r w:rsidRPr="00E74491">
              <w:rPr>
                <w:lang w:val="fr-FR" w:eastAsia="zh-CN"/>
              </w:rPr>
              <w:t>ersion</w:t>
            </w:r>
          </w:p>
        </w:tc>
        <w:tc>
          <w:tcPr>
            <w:tcW w:w="737" w:type="dxa"/>
          </w:tcPr>
          <w:p w:rsidR="003C6079" w:rsidRPr="00E74491" w:rsidRDefault="003C6079" w:rsidP="00AA30C7">
            <w:pPr>
              <w:pStyle w:val="TAL"/>
              <w:rPr>
                <w:lang w:val="fr-FR" w:eastAsia="zh-CN"/>
              </w:rPr>
            </w:pPr>
            <w:r>
              <w:rPr>
                <w:rFonts w:hint="eastAsia"/>
                <w:lang w:val="fr-FR" w:eastAsia="zh-CN"/>
              </w:rPr>
              <w:t>M</w:t>
            </w:r>
          </w:p>
        </w:tc>
        <w:tc>
          <w:tcPr>
            <w:tcW w:w="1243" w:type="dxa"/>
          </w:tcPr>
          <w:p w:rsidR="003C6079" w:rsidRPr="00E74491" w:rsidRDefault="003C6079" w:rsidP="00AA30C7">
            <w:pPr>
              <w:pStyle w:val="TAH"/>
              <w:ind w:left="62"/>
              <w:jc w:val="both"/>
              <w:rPr>
                <w:b w:val="0"/>
                <w:lang w:val="fr-FR" w:eastAsia="zh-CN"/>
              </w:rPr>
            </w:pPr>
            <w:r>
              <w:rPr>
                <w:rFonts w:hint="eastAsia"/>
                <w:b w:val="0"/>
                <w:lang w:val="fr-FR" w:eastAsia="zh-CN"/>
              </w:rPr>
              <w:t>String</w:t>
            </w:r>
          </w:p>
        </w:tc>
        <w:tc>
          <w:tcPr>
            <w:tcW w:w="709" w:type="dxa"/>
          </w:tcPr>
          <w:p w:rsidR="003C6079" w:rsidRPr="00E74491" w:rsidRDefault="003C6079" w:rsidP="00AA30C7">
            <w:pPr>
              <w:rPr>
                <w:rFonts w:ascii="Arial" w:hAnsi="Arial"/>
                <w:kern w:val="0"/>
                <w:sz w:val="18"/>
                <w:szCs w:val="18"/>
                <w:lang w:val="fr-FR"/>
              </w:rPr>
            </w:pPr>
            <w:r>
              <w:rPr>
                <w:rFonts w:ascii="Arial" w:hAnsi="Arial" w:hint="eastAsia"/>
                <w:kern w:val="0"/>
                <w:sz w:val="18"/>
                <w:szCs w:val="18"/>
                <w:lang w:val="fr-FR"/>
              </w:rPr>
              <w:t>5</w:t>
            </w:r>
          </w:p>
        </w:tc>
        <w:tc>
          <w:tcPr>
            <w:tcW w:w="4917" w:type="dxa"/>
          </w:tcPr>
          <w:p w:rsidR="003C6079" w:rsidRPr="00E74491" w:rsidRDefault="003C6079" w:rsidP="00AA30C7">
            <w:pPr>
              <w:rPr>
                <w:rFonts w:ascii="Arial" w:hAnsi="Arial"/>
                <w:kern w:val="0"/>
                <w:sz w:val="18"/>
                <w:szCs w:val="18"/>
                <w:lang w:val="fr-FR"/>
              </w:rPr>
            </w:pPr>
            <w:r w:rsidRPr="00E74491">
              <w:rPr>
                <w:rFonts w:ascii="Arial" w:hAnsi="Arial" w:hint="eastAsia"/>
                <w:kern w:val="0"/>
                <w:sz w:val="18"/>
                <w:szCs w:val="18"/>
                <w:lang w:val="fr-FR"/>
              </w:rPr>
              <w:t>协议版本号</w:t>
            </w:r>
          </w:p>
        </w:tc>
      </w:tr>
      <w:tr w:rsidR="003C6079" w:rsidTr="00AA30C7">
        <w:trPr>
          <w:jc w:val="center"/>
        </w:trPr>
        <w:tc>
          <w:tcPr>
            <w:tcW w:w="2378" w:type="dxa"/>
          </w:tcPr>
          <w:p w:rsidR="003C6079" w:rsidRPr="00E74491" w:rsidRDefault="003C6079" w:rsidP="00AA30C7">
            <w:pPr>
              <w:pStyle w:val="TAL"/>
              <w:rPr>
                <w:lang w:val="fr-FR" w:eastAsia="zh-CN"/>
              </w:rPr>
            </w:pPr>
            <w:r>
              <w:rPr>
                <w:lang w:val="fr-FR" w:eastAsia="zh-CN"/>
              </w:rPr>
              <w:t>transactionID</w:t>
            </w:r>
          </w:p>
        </w:tc>
        <w:tc>
          <w:tcPr>
            <w:tcW w:w="737" w:type="dxa"/>
          </w:tcPr>
          <w:p w:rsidR="003C6079" w:rsidRPr="00E74491" w:rsidRDefault="003C6079" w:rsidP="00AA30C7">
            <w:pPr>
              <w:pStyle w:val="TAL"/>
              <w:rPr>
                <w:lang w:val="fr-FR" w:eastAsia="zh-CN"/>
              </w:rPr>
            </w:pPr>
            <w:r>
              <w:rPr>
                <w:rFonts w:hint="eastAsia"/>
                <w:lang w:val="fr-FR" w:eastAsia="zh-CN"/>
              </w:rPr>
              <w:t>M</w:t>
            </w:r>
          </w:p>
        </w:tc>
        <w:tc>
          <w:tcPr>
            <w:tcW w:w="1243" w:type="dxa"/>
          </w:tcPr>
          <w:p w:rsidR="003C6079" w:rsidRPr="00E74491" w:rsidRDefault="003C6079" w:rsidP="00AA30C7">
            <w:pPr>
              <w:pStyle w:val="TAH"/>
              <w:ind w:left="62"/>
              <w:jc w:val="both"/>
              <w:rPr>
                <w:b w:val="0"/>
                <w:lang w:val="fr-FR" w:eastAsia="zh-CN"/>
              </w:rPr>
            </w:pPr>
            <w:r>
              <w:rPr>
                <w:rFonts w:hint="eastAsia"/>
                <w:b w:val="0"/>
                <w:lang w:val="fr-FR" w:eastAsia="zh-CN"/>
              </w:rPr>
              <w:t>String</w:t>
            </w:r>
          </w:p>
        </w:tc>
        <w:tc>
          <w:tcPr>
            <w:tcW w:w="709" w:type="dxa"/>
          </w:tcPr>
          <w:p w:rsidR="003C6079" w:rsidRPr="00E74491" w:rsidRDefault="003C6079" w:rsidP="00AA30C7">
            <w:pPr>
              <w:rPr>
                <w:rFonts w:ascii="Arial" w:hAnsi="Arial"/>
                <w:kern w:val="0"/>
                <w:sz w:val="18"/>
                <w:szCs w:val="18"/>
                <w:lang w:val="fr-FR"/>
              </w:rPr>
            </w:pPr>
            <w:r w:rsidRPr="00E74491">
              <w:rPr>
                <w:rFonts w:ascii="Arial" w:hAnsi="Arial" w:hint="eastAsia"/>
                <w:kern w:val="0"/>
                <w:sz w:val="18"/>
                <w:szCs w:val="18"/>
                <w:lang w:val="fr-FR"/>
              </w:rPr>
              <w:t>40</w:t>
            </w:r>
          </w:p>
        </w:tc>
        <w:tc>
          <w:tcPr>
            <w:tcW w:w="4917" w:type="dxa"/>
          </w:tcPr>
          <w:p w:rsidR="003C6079" w:rsidRPr="00E74491" w:rsidRDefault="003C6079" w:rsidP="00AA30C7">
            <w:pPr>
              <w:rPr>
                <w:rFonts w:ascii="Arial" w:hAnsi="Arial"/>
                <w:kern w:val="0"/>
                <w:sz w:val="18"/>
                <w:szCs w:val="18"/>
                <w:lang w:val="fr-FR"/>
              </w:rPr>
            </w:pPr>
            <w:r w:rsidRPr="00E74491">
              <w:rPr>
                <w:rFonts w:ascii="Arial" w:hAnsi="Arial" w:hint="eastAsia"/>
                <w:kern w:val="0"/>
                <w:sz w:val="18"/>
                <w:szCs w:val="18"/>
                <w:lang w:val="fr-FR"/>
              </w:rPr>
              <w:t>消息标识</w:t>
            </w:r>
          </w:p>
        </w:tc>
      </w:tr>
      <w:tr w:rsidR="003C6079" w:rsidTr="00AA30C7">
        <w:trPr>
          <w:jc w:val="center"/>
        </w:trPr>
        <w:tc>
          <w:tcPr>
            <w:tcW w:w="2378" w:type="dxa"/>
          </w:tcPr>
          <w:p w:rsidR="003C6079" w:rsidRPr="00C8364D" w:rsidRDefault="003C6079" w:rsidP="00AA30C7">
            <w:pPr>
              <w:pStyle w:val="TAL"/>
              <w:rPr>
                <w:lang w:val="fr-FR" w:eastAsia="zh-CN"/>
              </w:rPr>
            </w:pPr>
            <w:r w:rsidRPr="00C8364D">
              <w:rPr>
                <w:rFonts w:hint="eastAsia"/>
                <w:lang w:val="fr-FR" w:eastAsia="zh-CN"/>
              </w:rPr>
              <w:t>traceFlag</w:t>
            </w:r>
          </w:p>
        </w:tc>
        <w:tc>
          <w:tcPr>
            <w:tcW w:w="737" w:type="dxa"/>
          </w:tcPr>
          <w:p w:rsidR="003C6079" w:rsidRPr="00C8364D" w:rsidRDefault="003C6079" w:rsidP="00AA30C7">
            <w:pPr>
              <w:spacing w:line="240" w:lineRule="atLeast"/>
              <w:rPr>
                <w:rFonts w:ascii="Arial" w:hAnsi="Arial"/>
                <w:kern w:val="0"/>
                <w:sz w:val="18"/>
                <w:szCs w:val="18"/>
                <w:lang w:val="fr-FR"/>
              </w:rPr>
            </w:pPr>
            <w:r w:rsidRPr="00C8364D">
              <w:rPr>
                <w:rFonts w:ascii="Arial" w:hAnsi="Arial" w:hint="eastAsia"/>
                <w:kern w:val="0"/>
                <w:sz w:val="18"/>
                <w:szCs w:val="18"/>
                <w:lang w:val="fr-FR"/>
              </w:rPr>
              <w:t xml:space="preserve">O </w:t>
            </w:r>
          </w:p>
        </w:tc>
        <w:tc>
          <w:tcPr>
            <w:tcW w:w="1243" w:type="dxa"/>
          </w:tcPr>
          <w:p w:rsidR="003C6079" w:rsidRPr="00C8364D" w:rsidRDefault="003C6079" w:rsidP="00AA30C7">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709" w:type="dxa"/>
          </w:tcPr>
          <w:p w:rsidR="003C6079" w:rsidRPr="00C8364D" w:rsidRDefault="003C6079" w:rsidP="00AA30C7">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4917" w:type="dxa"/>
          </w:tcPr>
          <w:p w:rsidR="003C6079" w:rsidRPr="00C8364D" w:rsidRDefault="003C6079" w:rsidP="00AA30C7">
            <w:pPr>
              <w:spacing w:line="240" w:lineRule="atLeast"/>
              <w:rPr>
                <w:rFonts w:ascii="Arial" w:hAnsi="Arial"/>
                <w:kern w:val="0"/>
                <w:sz w:val="18"/>
                <w:szCs w:val="18"/>
                <w:lang w:val="fr-FR"/>
              </w:rPr>
            </w:pPr>
            <w:r>
              <w:rPr>
                <w:rFonts w:ascii="Arial" w:hAnsi="Arial" w:hint="eastAsia"/>
                <w:kern w:val="0"/>
                <w:sz w:val="18"/>
                <w:szCs w:val="18"/>
                <w:lang w:val="fr-FR"/>
              </w:rPr>
              <w:t>跟踪标志</w:t>
            </w:r>
          </w:p>
        </w:tc>
      </w:tr>
      <w:tr w:rsidR="003C6079" w:rsidTr="00AA30C7">
        <w:trPr>
          <w:jc w:val="center"/>
        </w:trPr>
        <w:tc>
          <w:tcPr>
            <w:tcW w:w="2378" w:type="dxa"/>
          </w:tcPr>
          <w:p w:rsidR="003C6079" w:rsidRPr="00C8364D" w:rsidRDefault="003C6079" w:rsidP="00AA30C7">
            <w:pPr>
              <w:pStyle w:val="TAL"/>
              <w:rPr>
                <w:lang w:val="fr-FR" w:eastAsia="zh-CN"/>
              </w:rPr>
            </w:pPr>
            <w:r>
              <w:rPr>
                <w:rFonts w:hint="eastAsia"/>
                <w:lang w:val="fr-FR" w:eastAsia="zh-CN"/>
              </w:rPr>
              <w:t>userID</w:t>
            </w:r>
          </w:p>
        </w:tc>
        <w:tc>
          <w:tcPr>
            <w:tcW w:w="737" w:type="dxa"/>
          </w:tcPr>
          <w:p w:rsidR="003C6079" w:rsidRPr="00C8364D" w:rsidRDefault="003C6079" w:rsidP="00AA30C7">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1243" w:type="dxa"/>
          </w:tcPr>
          <w:p w:rsidR="003C6079" w:rsidRDefault="003C6079" w:rsidP="00AA30C7">
            <w:pPr>
              <w:spacing w:line="240" w:lineRule="atLeast"/>
              <w:rPr>
                <w:rFonts w:ascii="Arial" w:hAnsi="Arial"/>
                <w:kern w:val="0"/>
                <w:sz w:val="18"/>
                <w:szCs w:val="18"/>
                <w:lang w:val="fr-FR"/>
              </w:rPr>
            </w:pPr>
            <w:r>
              <w:rPr>
                <w:rFonts w:ascii="Arial" w:hAnsi="Arial" w:hint="eastAsia"/>
                <w:kern w:val="0"/>
                <w:sz w:val="18"/>
                <w:szCs w:val="18"/>
                <w:lang w:val="fr-FR"/>
              </w:rPr>
              <w:t>Bigint</w:t>
            </w:r>
          </w:p>
        </w:tc>
        <w:tc>
          <w:tcPr>
            <w:tcW w:w="709" w:type="dxa"/>
          </w:tcPr>
          <w:p w:rsidR="003C6079" w:rsidRDefault="003C6079" w:rsidP="00AA30C7">
            <w:pPr>
              <w:spacing w:line="240" w:lineRule="atLeast"/>
              <w:rPr>
                <w:rFonts w:ascii="Arial" w:hAnsi="Arial"/>
                <w:kern w:val="0"/>
                <w:sz w:val="18"/>
                <w:szCs w:val="18"/>
                <w:lang w:val="fr-FR"/>
              </w:rPr>
            </w:pPr>
          </w:p>
        </w:tc>
        <w:tc>
          <w:tcPr>
            <w:tcW w:w="4917" w:type="dxa"/>
          </w:tcPr>
          <w:p w:rsidR="003C6079" w:rsidRDefault="003C6079" w:rsidP="00AA30C7">
            <w:pPr>
              <w:spacing w:line="240" w:lineRule="atLeast"/>
              <w:rPr>
                <w:rFonts w:ascii="Arial" w:hAnsi="Arial"/>
                <w:kern w:val="0"/>
                <w:sz w:val="18"/>
                <w:szCs w:val="18"/>
                <w:lang w:val="fr-FR"/>
              </w:rPr>
            </w:pPr>
            <w:r>
              <w:rPr>
                <w:rFonts w:ascii="Arial" w:hAnsi="Arial" w:hint="eastAsia"/>
                <w:kern w:val="0"/>
                <w:sz w:val="18"/>
                <w:szCs w:val="18"/>
                <w:lang w:val="fr-FR"/>
              </w:rPr>
              <w:t>用户</w:t>
            </w:r>
            <w:r>
              <w:rPr>
                <w:rFonts w:ascii="Arial" w:hAnsi="Arial" w:hint="eastAsia"/>
                <w:kern w:val="0"/>
                <w:sz w:val="18"/>
                <w:szCs w:val="18"/>
                <w:lang w:val="fr-FR"/>
              </w:rPr>
              <w:t>ID</w:t>
            </w:r>
            <w:r>
              <w:rPr>
                <w:rFonts w:ascii="Arial" w:hAnsi="Arial" w:hint="eastAsia"/>
                <w:kern w:val="0"/>
                <w:sz w:val="18"/>
                <w:szCs w:val="18"/>
                <w:lang w:val="fr-FR"/>
              </w:rPr>
              <w:t>（内部）</w:t>
            </w:r>
          </w:p>
          <w:p w:rsidR="00815F1E" w:rsidRDefault="00815F1E" w:rsidP="00815F1E">
            <w:pPr>
              <w:spacing w:line="240" w:lineRule="atLeast"/>
              <w:rPr>
                <w:rFonts w:ascii="Arial" w:hAnsi="Arial"/>
                <w:kern w:val="0"/>
                <w:sz w:val="18"/>
                <w:szCs w:val="18"/>
                <w:lang w:val="fr-FR"/>
              </w:rPr>
            </w:pPr>
            <w:r>
              <w:rPr>
                <w:rFonts w:hint="eastAsia"/>
                <w:sz w:val="18"/>
                <w:szCs w:val="18"/>
                <w:lang w:val="fr-FR"/>
              </w:rPr>
              <w:t>设备</w:t>
            </w:r>
            <w:r>
              <w:rPr>
                <w:rFonts w:hint="eastAsia"/>
                <w:sz w:val="18"/>
                <w:szCs w:val="18"/>
              </w:rPr>
              <w:t>没有绑定</w:t>
            </w:r>
            <w:r w:rsidR="002D58CC">
              <w:rPr>
                <w:rFonts w:hint="eastAsia"/>
                <w:sz w:val="18"/>
                <w:szCs w:val="18"/>
              </w:rPr>
              <w:t>会员</w:t>
            </w:r>
            <w:r>
              <w:rPr>
                <w:rFonts w:hint="eastAsia"/>
                <w:sz w:val="18"/>
                <w:szCs w:val="18"/>
              </w:rPr>
              <w:t>返回</w:t>
            </w:r>
            <w:r>
              <w:rPr>
                <w:sz w:val="18"/>
                <w:szCs w:val="18"/>
              </w:rPr>
              <w:t>UserID</w:t>
            </w:r>
            <w:r>
              <w:rPr>
                <w:rFonts w:hint="eastAsia"/>
                <w:sz w:val="18"/>
                <w:szCs w:val="18"/>
              </w:rPr>
              <w:t>=-1</w:t>
            </w:r>
          </w:p>
        </w:tc>
      </w:tr>
      <w:tr w:rsidR="00063C69" w:rsidTr="00AA30C7">
        <w:trPr>
          <w:jc w:val="center"/>
        </w:trPr>
        <w:tc>
          <w:tcPr>
            <w:tcW w:w="2378" w:type="dxa"/>
          </w:tcPr>
          <w:p w:rsidR="00063C69" w:rsidRDefault="00063C69" w:rsidP="00AA30C7">
            <w:pPr>
              <w:pStyle w:val="TAL"/>
              <w:rPr>
                <w:lang w:val="fr-FR" w:eastAsia="zh-CN"/>
              </w:rPr>
            </w:pPr>
            <w:r>
              <w:rPr>
                <w:rFonts w:ascii="Verdana" w:hAnsi="Verdana"/>
                <w:lang w:val="fr-FR"/>
              </w:rPr>
              <w:t>rightsID</w:t>
            </w:r>
          </w:p>
        </w:tc>
        <w:tc>
          <w:tcPr>
            <w:tcW w:w="737" w:type="dxa"/>
          </w:tcPr>
          <w:p w:rsidR="00063C69" w:rsidRDefault="00063C69" w:rsidP="00AA30C7">
            <w:pPr>
              <w:spacing w:line="240" w:lineRule="atLeast"/>
              <w:rPr>
                <w:rFonts w:ascii="Arial" w:hAnsi="Arial"/>
                <w:kern w:val="0"/>
                <w:sz w:val="18"/>
                <w:szCs w:val="18"/>
                <w:lang w:val="fr-FR"/>
              </w:rPr>
            </w:pPr>
            <w:r>
              <w:rPr>
                <w:rFonts w:hint="eastAsia"/>
                <w:lang w:val="fr-FR"/>
              </w:rPr>
              <w:t>O</w:t>
            </w:r>
          </w:p>
        </w:tc>
        <w:tc>
          <w:tcPr>
            <w:tcW w:w="1243" w:type="dxa"/>
          </w:tcPr>
          <w:p w:rsidR="00063C69" w:rsidRDefault="00063C69" w:rsidP="00AA30C7">
            <w:pPr>
              <w:spacing w:line="240" w:lineRule="atLeast"/>
              <w:rPr>
                <w:rFonts w:ascii="Arial" w:hAnsi="Arial"/>
                <w:kern w:val="0"/>
                <w:sz w:val="18"/>
                <w:szCs w:val="18"/>
                <w:lang w:val="fr-FR"/>
              </w:rPr>
            </w:pPr>
            <w:r>
              <w:rPr>
                <w:lang w:val="fr-FR"/>
              </w:rPr>
              <w:t>I</w:t>
            </w:r>
            <w:r>
              <w:rPr>
                <w:rFonts w:hint="eastAsia"/>
                <w:lang w:val="fr-FR"/>
              </w:rPr>
              <w:t>nt</w:t>
            </w:r>
          </w:p>
        </w:tc>
        <w:tc>
          <w:tcPr>
            <w:tcW w:w="709" w:type="dxa"/>
          </w:tcPr>
          <w:p w:rsidR="00063C69" w:rsidRDefault="00063C69" w:rsidP="00AA30C7">
            <w:pPr>
              <w:spacing w:line="240" w:lineRule="atLeast"/>
              <w:rPr>
                <w:rFonts w:ascii="Arial" w:hAnsi="Arial"/>
                <w:kern w:val="0"/>
                <w:sz w:val="18"/>
                <w:szCs w:val="18"/>
                <w:lang w:val="fr-FR"/>
              </w:rPr>
            </w:pPr>
          </w:p>
        </w:tc>
        <w:tc>
          <w:tcPr>
            <w:tcW w:w="4917" w:type="dxa"/>
          </w:tcPr>
          <w:p w:rsidR="00063C69" w:rsidRDefault="00063C69" w:rsidP="00AA30C7">
            <w:pPr>
              <w:pStyle w:val="CharCharCharCharChar"/>
              <w:rPr>
                <w:rFonts w:hAnsi="宋体" w:cs="Arial"/>
                <w:sz w:val="18"/>
                <w:szCs w:val="18"/>
                <w:lang w:val="en-GB"/>
              </w:rPr>
            </w:pPr>
            <w:r>
              <w:rPr>
                <w:rFonts w:hAnsi="宋体" w:cs="Arial" w:hint="eastAsia"/>
                <w:sz w:val="18"/>
                <w:szCs w:val="18"/>
                <w:lang w:val="en-GB"/>
              </w:rPr>
              <w:t>当前设备对应会员权益</w:t>
            </w:r>
            <w:r>
              <w:rPr>
                <w:rFonts w:hAnsi="宋体" w:cs="Arial" w:hint="eastAsia"/>
                <w:sz w:val="18"/>
                <w:szCs w:val="18"/>
                <w:lang w:val="en-GB"/>
              </w:rPr>
              <w:t>ID</w:t>
            </w:r>
          </w:p>
          <w:p w:rsidR="00063C69" w:rsidRPr="00A51F22" w:rsidRDefault="00063C69" w:rsidP="00AA30C7">
            <w:pPr>
              <w:pStyle w:val="CharCharCharCharChar"/>
              <w:rPr>
                <w:rFonts w:hAnsi="宋体" w:cs="Arial"/>
                <w:sz w:val="18"/>
                <w:szCs w:val="18"/>
                <w:lang w:val="en-GB"/>
              </w:rPr>
            </w:pPr>
            <w:r w:rsidRPr="00A51F22">
              <w:rPr>
                <w:rFonts w:hAnsi="宋体" w:cs="Arial" w:hint="eastAsia"/>
                <w:sz w:val="18"/>
                <w:szCs w:val="18"/>
                <w:lang w:val="en-GB"/>
              </w:rPr>
              <w:t xml:space="preserve">100000 </w:t>
            </w:r>
            <w:r w:rsidRPr="00A51F22">
              <w:rPr>
                <w:rFonts w:hAnsi="宋体" w:cs="Arial" w:hint="eastAsia"/>
                <w:sz w:val="18"/>
                <w:szCs w:val="18"/>
                <w:lang w:val="en-GB"/>
              </w:rPr>
              <w:t>普通权益</w:t>
            </w:r>
          </w:p>
          <w:p w:rsidR="00063C69" w:rsidRPr="00A51F22" w:rsidRDefault="00063C69" w:rsidP="00AA30C7">
            <w:pPr>
              <w:pStyle w:val="CharCharCharCharChar"/>
              <w:rPr>
                <w:rFonts w:hAnsi="宋体" w:cs="Arial"/>
                <w:sz w:val="18"/>
                <w:szCs w:val="18"/>
                <w:lang w:val="en-GB"/>
              </w:rPr>
            </w:pPr>
            <w:r w:rsidRPr="00A51F22">
              <w:rPr>
                <w:rFonts w:hAnsi="宋体" w:cs="Arial" w:hint="eastAsia"/>
                <w:sz w:val="18"/>
                <w:szCs w:val="18"/>
                <w:lang w:val="en-GB"/>
              </w:rPr>
              <w:t xml:space="preserve">100100 </w:t>
            </w:r>
            <w:r w:rsidRPr="00A51F22">
              <w:rPr>
                <w:rFonts w:hAnsi="宋体" w:cs="Arial" w:hint="eastAsia"/>
                <w:sz w:val="18"/>
                <w:szCs w:val="18"/>
                <w:lang w:val="en-GB"/>
              </w:rPr>
              <w:t>银卡权益</w:t>
            </w:r>
          </w:p>
          <w:p w:rsidR="00063C69" w:rsidRDefault="00063C69" w:rsidP="00AA30C7">
            <w:pPr>
              <w:spacing w:line="240" w:lineRule="atLeast"/>
              <w:rPr>
                <w:rFonts w:ascii="Arial" w:hAnsi="Arial"/>
                <w:kern w:val="0"/>
                <w:sz w:val="18"/>
                <w:szCs w:val="18"/>
                <w:lang w:val="fr-FR"/>
              </w:rPr>
            </w:pPr>
            <w:r w:rsidRPr="00A51F22">
              <w:rPr>
                <w:rFonts w:hAnsi="宋体" w:cs="Arial" w:hint="eastAsia"/>
                <w:sz w:val="18"/>
                <w:szCs w:val="18"/>
                <w:lang w:val="en-GB"/>
              </w:rPr>
              <w:t xml:space="preserve">100200 </w:t>
            </w:r>
            <w:r w:rsidRPr="00A51F22">
              <w:rPr>
                <w:rFonts w:hAnsi="宋体" w:cs="Arial" w:hint="eastAsia"/>
                <w:sz w:val="18"/>
                <w:szCs w:val="18"/>
                <w:lang w:val="en-GB"/>
              </w:rPr>
              <w:t>金卡权益</w:t>
            </w:r>
          </w:p>
        </w:tc>
      </w:tr>
      <w:tr w:rsidR="00063C69" w:rsidTr="00AA30C7">
        <w:trPr>
          <w:jc w:val="center"/>
        </w:trPr>
        <w:tc>
          <w:tcPr>
            <w:tcW w:w="2378" w:type="dxa"/>
          </w:tcPr>
          <w:p w:rsidR="00063C69" w:rsidRDefault="00063C69" w:rsidP="00AA30C7">
            <w:pPr>
              <w:pStyle w:val="TAL"/>
              <w:rPr>
                <w:rFonts w:ascii="Verdana" w:hAnsi="Verdana"/>
                <w:lang w:val="fr-FR"/>
              </w:rPr>
            </w:pPr>
            <w:r>
              <w:rPr>
                <w:rFonts w:ascii="Verdana" w:hAnsi="Verdana"/>
                <w:lang w:val="en-US"/>
              </w:rPr>
              <w:t>expire</w:t>
            </w:r>
            <w:r>
              <w:rPr>
                <w:rFonts w:ascii="Verdana" w:hAnsi="Verdana" w:hint="eastAsia"/>
                <w:lang w:val="en-US"/>
              </w:rPr>
              <w:t>dDate</w:t>
            </w:r>
          </w:p>
        </w:tc>
        <w:tc>
          <w:tcPr>
            <w:tcW w:w="737" w:type="dxa"/>
          </w:tcPr>
          <w:p w:rsidR="00063C69" w:rsidRDefault="00063C69" w:rsidP="00AA30C7">
            <w:pPr>
              <w:spacing w:line="240" w:lineRule="atLeast"/>
              <w:rPr>
                <w:lang w:val="fr-FR"/>
              </w:rPr>
            </w:pPr>
            <w:r>
              <w:rPr>
                <w:rFonts w:hint="eastAsia"/>
                <w:lang w:val="fr-FR"/>
              </w:rPr>
              <w:t>O</w:t>
            </w:r>
          </w:p>
        </w:tc>
        <w:tc>
          <w:tcPr>
            <w:tcW w:w="1243" w:type="dxa"/>
          </w:tcPr>
          <w:p w:rsidR="00063C69" w:rsidRDefault="00063C69" w:rsidP="00AA30C7">
            <w:pPr>
              <w:spacing w:line="240" w:lineRule="atLeast"/>
              <w:rPr>
                <w:lang w:val="fr-FR"/>
              </w:rPr>
            </w:pPr>
            <w:r w:rsidRPr="00C8364D">
              <w:rPr>
                <w:rFonts w:hint="eastAsia"/>
                <w:lang w:val="fr-FR"/>
              </w:rPr>
              <w:t>String</w:t>
            </w:r>
          </w:p>
        </w:tc>
        <w:tc>
          <w:tcPr>
            <w:tcW w:w="709" w:type="dxa"/>
          </w:tcPr>
          <w:p w:rsidR="00063C69" w:rsidRDefault="00063C69" w:rsidP="00AA30C7">
            <w:pPr>
              <w:spacing w:line="240" w:lineRule="atLeast"/>
              <w:rPr>
                <w:rFonts w:ascii="Arial" w:hAnsi="Arial"/>
                <w:kern w:val="0"/>
                <w:sz w:val="18"/>
                <w:szCs w:val="18"/>
                <w:lang w:val="fr-FR"/>
              </w:rPr>
            </w:pPr>
            <w:r>
              <w:rPr>
                <w:rFonts w:hint="eastAsia"/>
                <w:lang w:val="fr-FR"/>
              </w:rPr>
              <w:t>26</w:t>
            </w:r>
          </w:p>
        </w:tc>
        <w:tc>
          <w:tcPr>
            <w:tcW w:w="4917" w:type="dxa"/>
          </w:tcPr>
          <w:p w:rsidR="00063C69" w:rsidRDefault="00063C69" w:rsidP="00AA30C7">
            <w:pPr>
              <w:pStyle w:val="CharCharCharCharChar"/>
              <w:rPr>
                <w:rFonts w:hAnsi="宋体" w:cs="Arial"/>
                <w:sz w:val="18"/>
                <w:szCs w:val="18"/>
                <w:lang w:val="en-GB"/>
              </w:rPr>
            </w:pPr>
            <w:r>
              <w:rPr>
                <w:rFonts w:hAnsi="宋体" w:cs="Arial" w:hint="eastAsia"/>
                <w:sz w:val="18"/>
                <w:szCs w:val="18"/>
              </w:rPr>
              <w:t>会员有效期</w:t>
            </w:r>
            <w:r>
              <w:rPr>
                <w:rFonts w:hAnsi="宋体" w:cs="Arial" w:hint="eastAsia"/>
                <w:sz w:val="18"/>
                <w:szCs w:val="18"/>
              </w:rPr>
              <w:t xml:space="preserve">  </w:t>
            </w:r>
            <w:r>
              <w:t>YYYYMMDD</w:t>
            </w:r>
          </w:p>
        </w:tc>
      </w:tr>
    </w:tbl>
    <w:p w:rsidR="003C6079" w:rsidRDefault="003C6079" w:rsidP="003C6079">
      <w:pPr>
        <w:ind w:left="198"/>
      </w:pPr>
    </w:p>
    <w:p w:rsidR="003C6079" w:rsidRDefault="003C6079" w:rsidP="003C6079">
      <w:pPr>
        <w:pStyle w:val="41"/>
      </w:pPr>
      <w:r>
        <w:rPr>
          <w:rFonts w:hint="eastAsia"/>
        </w:rPr>
        <w:t>异常信息</w:t>
      </w:r>
    </w:p>
    <w:p w:rsidR="003C6079" w:rsidRDefault="003C6079" w:rsidP="003C6079">
      <w:pPr>
        <w:pStyle w:val="a4"/>
        <w:ind w:firstLine="210"/>
      </w:pPr>
      <w:r>
        <w:rPr>
          <w:rFonts w:hint="eastAsia"/>
        </w:rPr>
        <w:t>失败则抛出异常</w:t>
      </w:r>
      <w:r>
        <w:rPr>
          <w:rFonts w:hint="eastAsia"/>
        </w:rPr>
        <w:t>CException</w:t>
      </w:r>
      <w:r>
        <w:rPr>
          <w:rFonts w:hint="eastAsia"/>
        </w:rPr>
        <w:t>，具体内容请参考异常码定义文档。</w:t>
      </w:r>
    </w:p>
    <w:p w:rsidR="003C6079" w:rsidRDefault="003C6079" w:rsidP="003C6079">
      <w:pPr>
        <w:ind w:firstLine="210"/>
        <w:rPr>
          <w:lang w:val="fr-FR"/>
        </w:rPr>
      </w:pPr>
      <w:r>
        <w:rPr>
          <w:rFonts w:hint="eastAsia"/>
        </w:rPr>
        <w:t>异常码：</w:t>
      </w:r>
      <w:r>
        <w:rPr>
          <w:rFonts w:hint="eastAsia"/>
        </w:rPr>
        <w:t>1~999</w:t>
      </w:r>
      <w:r>
        <w:rPr>
          <w:rFonts w:hint="eastAsia"/>
        </w:rPr>
        <w:t>表示需要前转的归属站点号。</w:t>
      </w:r>
    </w:p>
    <w:p w:rsidR="003C6079" w:rsidRDefault="003C6079" w:rsidP="003C6079">
      <w:pPr>
        <w:pStyle w:val="41"/>
      </w:pPr>
      <w:r>
        <w:rPr>
          <w:rFonts w:hint="eastAsia"/>
        </w:rPr>
        <w:t>Json</w:t>
      </w:r>
      <w:r>
        <w:rPr>
          <w:rFonts w:hint="eastAsia"/>
        </w:rPr>
        <w:t>接口登录认证信息说明</w:t>
      </w:r>
    </w:p>
    <w:p w:rsidR="003C6079" w:rsidRPr="003A63A1" w:rsidRDefault="003C6079" w:rsidP="003C6079">
      <w:r>
        <w:rPr>
          <w:rFonts w:hint="eastAsia"/>
        </w:rPr>
        <w:t xml:space="preserve">   Authorization</w:t>
      </w:r>
      <w:r>
        <w:rPr>
          <w:rFonts w:hint="eastAsia"/>
        </w:rPr>
        <w:t>中无需登录认证信息。</w:t>
      </w:r>
    </w:p>
    <w:p w:rsidR="003C6079" w:rsidRPr="00AA2E28" w:rsidRDefault="003C6079" w:rsidP="003C6079">
      <w:pPr>
        <w:pStyle w:val="a4"/>
        <w:ind w:firstLine="210"/>
        <w:rPr>
          <w:lang w:val="fr-FR"/>
        </w:rPr>
      </w:pPr>
    </w:p>
    <w:p w:rsidR="003C6079" w:rsidRPr="0026055C" w:rsidRDefault="000E2FE7" w:rsidP="003C6079">
      <w:pPr>
        <w:pStyle w:val="31"/>
        <w:rPr>
          <w:rStyle w:val="210"/>
          <w:lang w:val="fr-FR"/>
        </w:rPr>
      </w:pPr>
      <w:r>
        <w:rPr>
          <w:rStyle w:val="210"/>
          <w:rFonts w:hint="eastAsia"/>
          <w:lang w:val="fr-FR"/>
        </w:rPr>
        <w:t xml:space="preserve">AS </w:t>
      </w:r>
      <w:r w:rsidR="003C6079" w:rsidRPr="0026055C">
        <w:rPr>
          <w:rStyle w:val="210"/>
          <w:rFonts w:hint="eastAsia"/>
          <w:lang w:val="fr-FR"/>
        </w:rPr>
        <w:t>HTTP</w:t>
      </w:r>
      <w:r w:rsidR="003C6079">
        <w:rPr>
          <w:rStyle w:val="210"/>
          <w:rFonts w:hint="eastAsia"/>
          <w:lang w:val="fr-FR"/>
        </w:rPr>
        <w:t>S</w:t>
      </w:r>
      <w:r w:rsidR="003C6079">
        <w:rPr>
          <w:rStyle w:val="210"/>
          <w:rFonts w:hint="eastAsia"/>
        </w:rPr>
        <w:t>接口</w:t>
      </w:r>
    </w:p>
    <w:p w:rsidR="003C6079" w:rsidRPr="0026055C" w:rsidRDefault="003C6079" w:rsidP="003C6079">
      <w:pPr>
        <w:pStyle w:val="41"/>
        <w:rPr>
          <w:lang w:val="fr-FR"/>
        </w:rPr>
      </w:pPr>
      <w:r>
        <w:rPr>
          <w:rFonts w:hint="eastAsia"/>
        </w:rPr>
        <w:t>描述</w:t>
      </w:r>
    </w:p>
    <w:p w:rsidR="003C6079" w:rsidRDefault="003C6079" w:rsidP="003C6079">
      <w:pPr>
        <w:ind w:firstLine="420"/>
      </w:pPr>
      <w:r w:rsidRPr="0026055C">
        <w:rPr>
          <w:rFonts w:hint="eastAsia"/>
          <w:lang w:val="fr-FR"/>
        </w:rPr>
        <w:t>AccountAgent</w:t>
      </w:r>
      <w:r>
        <w:rPr>
          <w:rFonts w:hint="eastAsia"/>
        </w:rPr>
        <w:t>向</w:t>
      </w:r>
      <w:r w:rsidRPr="0026055C">
        <w:rPr>
          <w:rFonts w:hint="eastAsia"/>
          <w:lang w:val="fr-FR"/>
        </w:rPr>
        <w:t>AccountServer</w:t>
      </w:r>
      <w:r>
        <w:rPr>
          <w:rFonts w:hint="eastAsia"/>
        </w:rPr>
        <w:t>发起请求</w:t>
      </w:r>
      <w:r w:rsidRPr="0026055C">
        <w:rPr>
          <w:rFonts w:hint="eastAsia"/>
          <w:lang w:val="fr-FR"/>
        </w:rPr>
        <w:t>，</w:t>
      </w:r>
      <w:r w:rsidRPr="0026055C">
        <w:rPr>
          <w:rFonts w:hint="eastAsia"/>
          <w:lang w:val="fr-FR"/>
        </w:rPr>
        <w:t>AccountServer</w:t>
      </w:r>
      <w:r>
        <w:rPr>
          <w:rFonts w:hint="eastAsia"/>
        </w:rPr>
        <w:t>内部转调上述</w:t>
      </w:r>
      <w:r>
        <w:rPr>
          <w:rFonts w:hint="eastAsia"/>
        </w:rPr>
        <w:t>Json</w:t>
      </w:r>
      <w:r>
        <w:rPr>
          <w:rFonts w:hint="eastAsia"/>
        </w:rPr>
        <w:t>接口。</w:t>
      </w:r>
    </w:p>
    <w:p w:rsidR="003C6079" w:rsidRPr="00AA2E28" w:rsidRDefault="003C6079" w:rsidP="003C6079">
      <w:pPr>
        <w:ind w:firstLine="420"/>
        <w:rPr>
          <w:lang w:val="fr-FR"/>
        </w:rPr>
      </w:pPr>
      <w:r>
        <w:rPr>
          <w:rFonts w:hint="eastAsia"/>
          <w:lang w:val="fr-FR"/>
        </w:rPr>
        <w:t>该操作无需携带服务端已通过认证的</w:t>
      </w:r>
      <w:r>
        <w:rPr>
          <w:rFonts w:hint="eastAsia"/>
          <w:lang w:val="fr-FR"/>
        </w:rPr>
        <w:t>sessionID</w:t>
      </w:r>
      <w:r>
        <w:rPr>
          <w:rFonts w:hint="eastAsia"/>
          <w:lang w:val="fr-FR"/>
        </w:rPr>
        <w:t>。</w:t>
      </w:r>
      <w:r>
        <w:rPr>
          <w:rFonts w:hint="eastAsia"/>
          <w:lang w:val="fr-FR"/>
        </w:rPr>
        <w:t>UP</w:t>
      </w:r>
      <w:r>
        <w:rPr>
          <w:rFonts w:hint="eastAsia"/>
          <w:lang w:val="fr-FR"/>
        </w:rPr>
        <w:t>返回</w:t>
      </w:r>
      <w:r>
        <w:rPr>
          <w:rFonts w:hint="eastAsia"/>
        </w:rPr>
        <w:t>异常码</w:t>
      </w:r>
      <w:r w:rsidRPr="00E81EFF">
        <w:rPr>
          <w:rFonts w:hint="eastAsia"/>
          <w:lang w:val="fr-FR"/>
        </w:rPr>
        <w:t>(</w:t>
      </w:r>
      <w:r>
        <w:rPr>
          <w:rFonts w:hint="eastAsia"/>
          <w:lang w:val="fr-FR"/>
        </w:rPr>
        <w:t>1~999</w:t>
      </w:r>
      <w:r w:rsidRPr="00E81EFF">
        <w:rPr>
          <w:rFonts w:hint="eastAsia"/>
          <w:lang w:val="fr-FR"/>
        </w:rPr>
        <w:t>)</w:t>
      </w:r>
      <w:r>
        <w:rPr>
          <w:rFonts w:hint="eastAsia"/>
        </w:rPr>
        <w:t>时</w:t>
      </w:r>
      <w:r w:rsidRPr="00E81EFF">
        <w:rPr>
          <w:rFonts w:hint="eastAsia"/>
          <w:lang w:val="fr-FR"/>
        </w:rPr>
        <w:t>，</w:t>
      </w:r>
      <w:r w:rsidRPr="00E81EFF">
        <w:rPr>
          <w:rFonts w:hint="eastAsia"/>
          <w:lang w:val="fr-FR"/>
        </w:rPr>
        <w:t>AccountServer</w:t>
      </w:r>
      <w:r>
        <w:rPr>
          <w:rFonts w:hint="eastAsia"/>
        </w:rPr>
        <w:t>返回重定向</w:t>
      </w:r>
      <w:r w:rsidRPr="00E81EFF">
        <w:rPr>
          <w:rFonts w:hint="eastAsia"/>
          <w:lang w:val="fr-FR"/>
        </w:rPr>
        <w:t>，</w:t>
      </w:r>
      <w:r>
        <w:rPr>
          <w:rFonts w:hint="eastAsia"/>
        </w:rPr>
        <w:t>重定向</w:t>
      </w:r>
      <w:r w:rsidRPr="00E81EFF">
        <w:rPr>
          <w:rFonts w:hint="eastAsia"/>
          <w:lang w:val="fr-FR"/>
        </w:rPr>
        <w:t>URL</w:t>
      </w:r>
      <w:r>
        <w:rPr>
          <w:rFonts w:hint="eastAsia"/>
        </w:rPr>
        <w:t>为源</w:t>
      </w:r>
      <w:r w:rsidRPr="00E81EFF">
        <w:rPr>
          <w:rFonts w:hint="eastAsia"/>
          <w:lang w:val="fr-FR"/>
        </w:rPr>
        <w:t>URL</w:t>
      </w:r>
      <w:r>
        <w:rPr>
          <w:rFonts w:hint="eastAsia"/>
          <w:lang w:val="fr-FR"/>
        </w:rPr>
        <w:t>的子域名部分</w:t>
      </w:r>
      <w:r>
        <w:rPr>
          <w:rFonts w:hint="eastAsia"/>
        </w:rPr>
        <w:t>增加归属站点号。</w:t>
      </w:r>
    </w:p>
    <w:p w:rsidR="00CF6EF1" w:rsidRPr="00A6475E" w:rsidRDefault="003C6079" w:rsidP="00CF6EF1">
      <w:pPr>
        <w:pStyle w:val="41"/>
      </w:pPr>
      <w:r w:rsidRPr="00A6475E">
        <w:rPr>
          <w:rFonts w:hint="eastAsia"/>
        </w:rPr>
        <w:t>协议映射</w:t>
      </w:r>
    </w:p>
    <w:p w:rsidR="00CF6EF1" w:rsidRPr="00A6475E" w:rsidRDefault="00CF6EF1" w:rsidP="00CF6EF1">
      <w:pPr>
        <w:numPr>
          <w:ilvl w:val="0"/>
          <w:numId w:val="22"/>
        </w:numPr>
        <w:tabs>
          <w:tab w:val="num" w:pos="0"/>
        </w:tabs>
        <w:rPr>
          <w:b/>
        </w:rPr>
      </w:pPr>
      <w:r>
        <w:rPr>
          <w:rFonts w:hint="eastAsia"/>
          <w:b/>
        </w:rPr>
        <w:t>1)</w:t>
      </w:r>
      <w:r w:rsidRPr="00A6475E">
        <w:rPr>
          <w:rFonts w:hint="eastAsia"/>
          <w:b/>
        </w:rPr>
        <w:t>请求消息</w:t>
      </w:r>
      <w:r>
        <w:rPr>
          <w:rFonts w:hint="eastAsia"/>
          <w:b/>
        </w:rPr>
        <w:t>(URL encode</w:t>
      </w:r>
      <w:r>
        <w:rPr>
          <w:rFonts w:hint="eastAsia"/>
          <w:b/>
        </w:rPr>
        <w:t>编码</w:t>
      </w:r>
      <w:r>
        <w:rPr>
          <w:rFonts w:hint="eastAsia"/>
          <w:b/>
        </w:rPr>
        <w:t>)</w:t>
      </w:r>
    </w:p>
    <w:p w:rsidR="00CF6EF1" w:rsidRPr="00A6475E" w:rsidRDefault="00CF6EF1" w:rsidP="00CF6EF1">
      <w:r w:rsidRPr="00A6475E">
        <w:t>POST</w:t>
      </w:r>
      <w:r w:rsidRPr="00A6475E">
        <w:rPr>
          <w:rFonts w:hint="eastAsia"/>
        </w:rPr>
        <w:t xml:space="preserve"> </w:t>
      </w:r>
      <w:r w:rsidRPr="00A6475E">
        <w:t>http</w:t>
      </w:r>
      <w:r>
        <w:rPr>
          <w:rFonts w:hint="eastAsia"/>
        </w:rPr>
        <w:t>s</w:t>
      </w:r>
      <w:r w:rsidRPr="00A6475E">
        <w:t>://host:port/</w:t>
      </w:r>
      <w:r>
        <w:rPr>
          <w:rFonts w:hint="eastAsia"/>
        </w:rPr>
        <w:t>AccountServer</w:t>
      </w:r>
      <w:r w:rsidRPr="00A6475E">
        <w:t>/</w:t>
      </w:r>
      <w:r w:rsidR="00EE2E99" w:rsidRPr="00A6475E">
        <w:t>I</w:t>
      </w:r>
      <w:r w:rsidR="00EE2E99" w:rsidRPr="00A6475E">
        <w:rPr>
          <w:rFonts w:hint="eastAsia"/>
        </w:rPr>
        <w:t>User</w:t>
      </w:r>
      <w:r w:rsidR="00EE2E99">
        <w:rPr>
          <w:rFonts w:hint="eastAsia"/>
        </w:rPr>
        <w:t>Device</w:t>
      </w:r>
      <w:r w:rsidR="00EE2E99" w:rsidRPr="00A6475E">
        <w:rPr>
          <w:rFonts w:hint="eastAsia"/>
        </w:rPr>
        <w:t>Mng</w:t>
      </w:r>
      <w:r>
        <w:rPr>
          <w:rFonts w:hint="eastAsia"/>
        </w:rPr>
        <w:t>/</w:t>
      </w:r>
      <w:r w:rsidRPr="00CF6EF1">
        <w:t xml:space="preserve">getDevMember </w:t>
      </w:r>
      <w:r>
        <w:rPr>
          <w:rFonts w:hint="eastAsia"/>
        </w:rPr>
        <w:t xml:space="preserve"> </w:t>
      </w:r>
      <w:r w:rsidRPr="00A6475E">
        <w:t>HTTP</w:t>
      </w:r>
      <w:r>
        <w:rPr>
          <w:rFonts w:hint="eastAsia"/>
        </w:rPr>
        <w:t>S</w:t>
      </w:r>
      <w:r w:rsidRPr="00A6475E">
        <w:t>/1.1</w:t>
      </w:r>
    </w:p>
    <w:p w:rsidR="00CF6EF1" w:rsidRDefault="00CF6EF1" w:rsidP="00CF6EF1">
      <w:pPr>
        <w:rPr>
          <w:i/>
        </w:rPr>
      </w:pPr>
      <w:r w:rsidRPr="00A6475E">
        <w:rPr>
          <w:i/>
        </w:rPr>
        <w:t>Authorization</w:t>
      </w:r>
      <w:r w:rsidRPr="00A6475E">
        <w:rPr>
          <w:rFonts w:hint="eastAsia"/>
          <w:i/>
        </w:rPr>
        <w:t>:</w:t>
      </w:r>
      <w:r w:rsidRPr="00A6475E">
        <w:rPr>
          <w:i/>
        </w:rPr>
        <w:t xml:space="preserve"> </w:t>
      </w:r>
      <w:r>
        <w:rPr>
          <w:rFonts w:hint="eastAsia"/>
          <w:i/>
        </w:rPr>
        <w:t>无</w:t>
      </w:r>
    </w:p>
    <w:p w:rsidR="00CF6EF1" w:rsidRDefault="00CF6EF1" w:rsidP="00CF6EF1">
      <w:pPr>
        <w:rPr>
          <w:lang w:val="de-DE"/>
        </w:rPr>
      </w:pPr>
      <w:r>
        <w:rPr>
          <w:rFonts w:hint="eastAsia"/>
          <w:i/>
        </w:rPr>
        <w:t>消息体：</w:t>
      </w:r>
      <w:r w:rsidRPr="00A6475E">
        <w:rPr>
          <w:lang w:val="de-DE"/>
        </w:rPr>
        <w:t xml:space="preserve"> </w:t>
      </w:r>
    </w:p>
    <w:p w:rsidR="00F92470" w:rsidRDefault="00CF6EF1" w:rsidP="00CF6EF1">
      <w:pPr>
        <w:rPr>
          <w:lang w:val="de-DE"/>
        </w:rPr>
      </w:pPr>
      <w:r w:rsidRPr="00BB213E">
        <w:rPr>
          <w:lang w:val="de-DE"/>
        </w:rPr>
        <w:t>sc=DFSFSDFSAFDSDFSDFASDFASDFSDFSDAD</w:t>
      </w:r>
      <w:r w:rsidR="00A651F3">
        <w:rPr>
          <w:lang w:val="de-DE"/>
        </w:rPr>
        <w:t>&amp;</w:t>
      </w:r>
      <w:r>
        <w:rPr>
          <w:lang w:val="de-DE"/>
        </w:rPr>
        <w:t>emID=sdfasdfasdfasdfasdf</w:t>
      </w:r>
    </w:p>
    <w:p w:rsidR="00FA2F46" w:rsidRPr="00F92470" w:rsidRDefault="00FA2F46" w:rsidP="00CF6EF1">
      <w:pPr>
        <w:rPr>
          <w:lang w:val="de-DE"/>
        </w:rPr>
      </w:pPr>
      <w:r w:rsidRPr="00BB213E">
        <w:rPr>
          <w:lang w:val="de-DE"/>
        </w:rPr>
        <w:t>&amp;dvT=0&amp;dvID=DFSFSDFSAFDSDFSDFASDFASDFSDFSDAD&amp;tmT=</w:t>
      </w:r>
      <w:r>
        <w:rPr>
          <w:lang w:val="de-DE"/>
        </w:rPr>
        <w:t>c8801</w:t>
      </w:r>
    </w:p>
    <w:p w:rsidR="00CF6EF1" w:rsidRPr="00387A11" w:rsidRDefault="00CF6EF1" w:rsidP="00CF6EF1">
      <w:pPr>
        <w:rPr>
          <w:lang w:val="de-DE"/>
        </w:rPr>
      </w:pPr>
      <w:r>
        <w:rPr>
          <w:lang w:val="de-DE"/>
        </w:rPr>
        <w:t>&amp;</w:t>
      </w:r>
      <w:r w:rsidR="00EE2E99">
        <w:rPr>
          <w:rFonts w:hint="eastAsia"/>
          <w:lang w:val="de-DE"/>
        </w:rPr>
        <w:t>C</w:t>
      </w:r>
      <w:r>
        <w:rPr>
          <w:lang w:val="de-DE"/>
        </w:rPr>
        <w:t>=</w:t>
      </w:r>
      <w:r w:rsidRPr="00532E33">
        <w:rPr>
          <w:lang w:val="de-DE"/>
        </w:rPr>
        <w:t>20140516103015001123</w:t>
      </w:r>
      <w:r>
        <w:rPr>
          <w:rFonts w:hint="eastAsia"/>
          <w:lang w:val="de-DE"/>
        </w:rPr>
        <w:t>4&amp;</w:t>
      </w:r>
      <w:r w:rsidRPr="00BB213E">
        <w:rPr>
          <w:lang w:val="de-DE"/>
        </w:rPr>
        <w:t>app=com.huawei.hwid</w:t>
      </w:r>
      <w:r w:rsidR="00656333">
        <w:rPr>
          <w:rFonts w:hint="eastAsia"/>
          <w:lang w:val="de-DE"/>
        </w:rPr>
        <w:t>&amp;dvID2=SDFASFSDFDS</w:t>
      </w:r>
    </w:p>
    <w:p w:rsidR="00CF6EF1" w:rsidRDefault="00CF6EF1" w:rsidP="00CF6EF1">
      <w:pPr>
        <w:rPr>
          <w:lang w:val="fr-FR"/>
        </w:rPr>
      </w:pPr>
      <w:r>
        <w:rPr>
          <w:rFonts w:hint="eastAsia"/>
          <w:lang w:val="fr-FR"/>
        </w:rPr>
        <w:t>注：本接口缩写参数与</w:t>
      </w:r>
      <w:r>
        <w:rPr>
          <w:rFonts w:hint="eastAsia"/>
          <w:lang w:val="fr-FR"/>
        </w:rPr>
        <w:t>json</w:t>
      </w:r>
      <w:r>
        <w:rPr>
          <w:rFonts w:hint="eastAsia"/>
          <w:lang w:val="fr-FR"/>
        </w:rPr>
        <w:t>接口参数对应关系</w:t>
      </w:r>
    </w:p>
    <w:p w:rsidR="00CF6EF1" w:rsidRDefault="00CF6EF1" w:rsidP="00CF6EF1">
      <w:pPr>
        <w:ind w:firstLine="420"/>
        <w:rPr>
          <w:bCs/>
        </w:rPr>
      </w:pPr>
      <w:r>
        <w:rPr>
          <w:rFonts w:hint="eastAsia"/>
          <w:lang w:val="fr-FR"/>
        </w:rPr>
        <w:t>app</w:t>
      </w:r>
      <w:r>
        <w:rPr>
          <w:lang w:val="fr-FR"/>
        </w:rPr>
        <w:t> </w:t>
      </w:r>
      <w:r>
        <w:rPr>
          <w:rFonts w:hint="eastAsia"/>
          <w:lang w:val="fr-FR"/>
        </w:rPr>
        <w:t>:appID</w:t>
      </w:r>
      <w:r>
        <w:rPr>
          <w:rFonts w:hint="eastAsia"/>
          <w:lang w:val="fr-FR"/>
        </w:rPr>
        <w:t>、</w:t>
      </w:r>
      <w:r>
        <w:rPr>
          <w:rFonts w:hint="eastAsia"/>
          <w:lang w:val="fr-FR"/>
        </w:rPr>
        <w:t>sc</w:t>
      </w:r>
      <w:r>
        <w:rPr>
          <w:lang w:val="fr-FR"/>
        </w:rPr>
        <w:t> </w:t>
      </w:r>
      <w:r>
        <w:rPr>
          <w:rFonts w:hint="eastAsia"/>
          <w:lang w:val="fr-FR"/>
        </w:rPr>
        <w:t>:</w:t>
      </w:r>
      <w:r w:rsidRPr="00961A42">
        <w:rPr>
          <w:rStyle w:val="webdict1"/>
          <w:rFonts w:asciiTheme="minorEastAsia" w:eastAsiaTheme="minorEastAsia" w:hAnsiTheme="minorEastAsia" w:hint="eastAsia"/>
          <w:b w:val="0"/>
          <w:color w:val="888888"/>
        </w:rPr>
        <w:t xml:space="preserve"> </w:t>
      </w:r>
      <w:r w:rsidRPr="00CB0D33">
        <w:rPr>
          <w:rStyle w:val="webdict1"/>
          <w:rFonts w:asciiTheme="minorEastAsia" w:eastAsiaTheme="minorEastAsia" w:hAnsiTheme="minorEastAsia" w:hint="eastAsia"/>
          <w:b w:val="0"/>
          <w:color w:val="888888"/>
        </w:rPr>
        <w:t>secretDigest</w:t>
      </w:r>
      <w:r>
        <w:rPr>
          <w:rStyle w:val="webdict1"/>
          <w:rFonts w:asciiTheme="minorEastAsia" w:eastAsiaTheme="minorEastAsia" w:hAnsiTheme="minorEastAsia" w:hint="eastAsia"/>
          <w:b w:val="0"/>
          <w:color w:val="888888"/>
        </w:rPr>
        <w:t>、</w:t>
      </w:r>
      <w:r>
        <w:rPr>
          <w:rFonts w:ascii="Verdana" w:hAnsi="Verdana"/>
        </w:rPr>
        <w:t>emID:</w:t>
      </w:r>
      <w:r w:rsidRPr="00EE4E60">
        <w:rPr>
          <w:bCs/>
        </w:rPr>
        <w:t xml:space="preserve"> </w:t>
      </w:r>
      <w:r w:rsidRPr="00265147">
        <w:rPr>
          <w:bCs/>
        </w:rPr>
        <w:t>eMMCID</w:t>
      </w:r>
      <w:r w:rsidR="00F92470">
        <w:rPr>
          <w:rFonts w:hint="eastAsia"/>
          <w:bCs/>
        </w:rPr>
        <w:t>、</w:t>
      </w:r>
      <w:r w:rsidR="00F92470">
        <w:rPr>
          <w:rFonts w:hint="eastAsia"/>
          <w:lang w:val="fr-FR"/>
        </w:rPr>
        <w:t>dvID</w:t>
      </w:r>
      <w:r w:rsidR="00F92470">
        <w:rPr>
          <w:rFonts w:hint="eastAsia"/>
          <w:lang w:val="fr-FR"/>
        </w:rPr>
        <w:t>：</w:t>
      </w:r>
      <w:r w:rsidR="00F92470">
        <w:rPr>
          <w:rFonts w:hint="eastAsia"/>
          <w:lang w:val="fr-FR"/>
        </w:rPr>
        <w:t>deviceID</w:t>
      </w:r>
    </w:p>
    <w:p w:rsidR="00063C69" w:rsidRDefault="00FA2F46" w:rsidP="00CF6EF1">
      <w:pPr>
        <w:ind w:firstLine="420"/>
        <w:rPr>
          <w:bCs/>
        </w:rPr>
      </w:pPr>
      <w:r>
        <w:t>dvT:deviceType</w:t>
      </w:r>
      <w:r>
        <w:rPr>
          <w:rFonts w:hint="eastAsia"/>
        </w:rPr>
        <w:t>、</w:t>
      </w:r>
      <w:r>
        <w:t>tmT:terminalType</w:t>
      </w:r>
      <w:r w:rsidR="00EE2E99">
        <w:rPr>
          <w:rFonts w:hint="eastAsia"/>
        </w:rPr>
        <w:t>、</w:t>
      </w:r>
      <w:r w:rsidR="00EE2E99">
        <w:t>C:salt</w:t>
      </w:r>
      <w:r w:rsidR="00656333">
        <w:rPr>
          <w:rFonts w:hint="eastAsia"/>
        </w:rPr>
        <w:t>、</w:t>
      </w:r>
      <w:r w:rsidR="00656333">
        <w:t>dvID2:deviceID2</w:t>
      </w:r>
    </w:p>
    <w:p w:rsidR="00CF6EF1" w:rsidRPr="00013605" w:rsidRDefault="00CF6EF1" w:rsidP="00CF6EF1">
      <w:pPr>
        <w:numPr>
          <w:ilvl w:val="0"/>
          <w:numId w:val="22"/>
        </w:numPr>
        <w:tabs>
          <w:tab w:val="num" w:pos="0"/>
        </w:tabs>
        <w:rPr>
          <w:b/>
        </w:rPr>
      </w:pPr>
      <w:r>
        <w:rPr>
          <w:rFonts w:hint="eastAsia"/>
          <w:b/>
        </w:rPr>
        <w:t>正常</w:t>
      </w:r>
      <w:r w:rsidRPr="00A6475E">
        <w:rPr>
          <w:rFonts w:hint="eastAsia"/>
          <w:b/>
        </w:rPr>
        <w:t>响应消息</w:t>
      </w:r>
      <w:r>
        <w:rPr>
          <w:rFonts w:hint="eastAsia"/>
          <w:b/>
        </w:rPr>
        <w:t>(URL encode</w:t>
      </w:r>
      <w:r>
        <w:rPr>
          <w:rFonts w:hint="eastAsia"/>
          <w:b/>
        </w:rPr>
        <w:t>编码</w:t>
      </w:r>
      <w:r>
        <w:rPr>
          <w:rFonts w:hint="eastAsia"/>
          <w:b/>
        </w:rPr>
        <w:t>)</w:t>
      </w:r>
    </w:p>
    <w:p w:rsidR="00CF6EF1" w:rsidRPr="00B10B50" w:rsidRDefault="00AD07BB" w:rsidP="00CF6EF1">
      <w:pPr>
        <w:rPr>
          <w:lang w:val="fr-FR"/>
        </w:rPr>
      </w:pPr>
      <w:hyperlink r:id="rId29" w:history="1">
        <w:r w:rsidR="00CF6EF1" w:rsidRPr="00611DBA">
          <w:rPr>
            <w:rStyle w:val="aa"/>
            <w:rFonts w:hint="eastAsia"/>
          </w:rPr>
          <w:t>resultCode</w:t>
        </w:r>
        <w:r w:rsidR="00CF6EF1" w:rsidRPr="00611DBA">
          <w:rPr>
            <w:rStyle w:val="aa"/>
          </w:rPr>
          <w:t>=0</w:t>
        </w:r>
        <w:r w:rsidR="00CF6EF1" w:rsidRPr="00611DBA">
          <w:rPr>
            <w:rStyle w:val="aa"/>
            <w:rFonts w:ascii="宋体" w:hAnsi="宋体" w:cs="宋体" w:hint="eastAsia"/>
          </w:rPr>
          <w:t>&amp;</w:t>
        </w:r>
        <w:r w:rsidR="00CF6EF1" w:rsidRPr="00611DBA">
          <w:rPr>
            <w:rStyle w:val="aa"/>
            <w:rFonts w:hint="eastAsia"/>
          </w:rPr>
          <w:t>userID=100001</w:t>
        </w:r>
      </w:hyperlink>
      <w:r w:rsidR="00CF6EF1">
        <w:rPr>
          <w:rFonts w:hint="eastAsia"/>
        </w:rPr>
        <w:t>&amp;</w:t>
      </w:r>
      <w:r w:rsidR="00CF6EF1" w:rsidRPr="00D77657">
        <w:rPr>
          <w:rFonts w:ascii="Verdana" w:hAnsi="Verdana"/>
          <w:lang w:val="fr-FR"/>
        </w:rPr>
        <w:t xml:space="preserve"> </w:t>
      </w:r>
      <w:r w:rsidR="00CF6EF1">
        <w:rPr>
          <w:rFonts w:ascii="Verdana" w:hAnsi="Verdana"/>
          <w:lang w:val="fr-FR"/>
        </w:rPr>
        <w:t>rightsID</w:t>
      </w:r>
      <w:r w:rsidR="00CF6EF1">
        <w:rPr>
          <w:rFonts w:ascii="Verdana" w:hAnsi="Verdana" w:hint="eastAsia"/>
          <w:lang w:val="fr-FR"/>
        </w:rPr>
        <w:t>=100000&amp;</w:t>
      </w:r>
      <w:r w:rsidR="00CF6EF1" w:rsidRPr="00524752">
        <w:rPr>
          <w:rFonts w:ascii="Verdana" w:hAnsi="Verdana"/>
        </w:rPr>
        <w:t xml:space="preserve"> </w:t>
      </w:r>
      <w:r w:rsidR="00CF6EF1">
        <w:rPr>
          <w:rFonts w:ascii="Verdana" w:hAnsi="Verdana"/>
        </w:rPr>
        <w:t>expire</w:t>
      </w:r>
      <w:r w:rsidR="00CF6EF1">
        <w:rPr>
          <w:rFonts w:ascii="Verdana" w:hAnsi="Verdana" w:hint="eastAsia"/>
        </w:rPr>
        <w:t>dDate=</w:t>
      </w:r>
      <w:r w:rsidR="00CF6EF1" w:rsidRPr="00532E33">
        <w:rPr>
          <w:lang w:val="de-DE"/>
        </w:rPr>
        <w:t>201</w:t>
      </w:r>
      <w:r w:rsidR="00CF6EF1">
        <w:rPr>
          <w:rFonts w:hint="eastAsia"/>
          <w:lang w:val="de-DE"/>
        </w:rPr>
        <w:t>6</w:t>
      </w:r>
      <w:r w:rsidR="00CF6EF1" w:rsidRPr="00532E33">
        <w:rPr>
          <w:lang w:val="de-DE"/>
        </w:rPr>
        <w:t>0516</w:t>
      </w:r>
    </w:p>
    <w:p w:rsidR="00CF6EF1" w:rsidRPr="003F2BBF" w:rsidRDefault="00CF6EF1" w:rsidP="00CF6EF1">
      <w:pPr>
        <w:ind w:firstLine="420"/>
      </w:pPr>
    </w:p>
    <w:p w:rsidR="00CF6EF1" w:rsidRPr="00013605" w:rsidRDefault="00CF6EF1" w:rsidP="00CF6EF1">
      <w:pPr>
        <w:numPr>
          <w:ilvl w:val="0"/>
          <w:numId w:val="22"/>
        </w:numPr>
        <w:tabs>
          <w:tab w:val="num" w:pos="0"/>
        </w:tabs>
        <w:rPr>
          <w:b/>
        </w:rPr>
      </w:pPr>
      <w:r>
        <w:rPr>
          <w:rFonts w:hint="eastAsia"/>
          <w:b/>
        </w:rPr>
        <w:t>异常</w:t>
      </w:r>
      <w:r w:rsidRPr="00A6475E">
        <w:rPr>
          <w:rFonts w:hint="eastAsia"/>
          <w:b/>
        </w:rPr>
        <w:t>响应消息</w:t>
      </w:r>
      <w:r>
        <w:rPr>
          <w:rFonts w:hint="eastAsia"/>
          <w:b/>
        </w:rPr>
        <w:t>(URL encode</w:t>
      </w:r>
      <w:r>
        <w:rPr>
          <w:rFonts w:hint="eastAsia"/>
          <w:b/>
        </w:rPr>
        <w:t>编码</w:t>
      </w:r>
      <w:r>
        <w:rPr>
          <w:rFonts w:hint="eastAsia"/>
          <w:b/>
        </w:rPr>
        <w:t>)</w:t>
      </w:r>
    </w:p>
    <w:p w:rsidR="00CF6EF1" w:rsidRPr="004B66D0" w:rsidRDefault="00AD07BB" w:rsidP="00CF6EF1">
      <w:hyperlink r:id="rId30" w:history="1">
        <w:r w:rsidR="00CF6EF1" w:rsidRPr="00611DBA">
          <w:rPr>
            <w:rStyle w:val="aa"/>
            <w:rFonts w:hint="eastAsia"/>
          </w:rPr>
          <w:t>resultCode</w:t>
        </w:r>
        <w:r w:rsidR="00CF6EF1" w:rsidRPr="00611DBA">
          <w:rPr>
            <w:rStyle w:val="aa"/>
          </w:rPr>
          <w:t>=</w:t>
        </w:r>
        <w:r w:rsidR="00CF6EF1">
          <w:rPr>
            <w:rStyle w:val="aa"/>
            <w:rFonts w:hint="eastAsia"/>
          </w:rPr>
          <w:t>701000021</w:t>
        </w:r>
        <w:r w:rsidR="00CF6EF1" w:rsidRPr="00611DBA">
          <w:rPr>
            <w:rStyle w:val="aa"/>
            <w:rFonts w:ascii="宋体" w:hAnsi="宋体" w:cs="宋体" w:hint="eastAsia"/>
          </w:rPr>
          <w:t>&amp;</w:t>
        </w:r>
        <w:r w:rsidR="00CF6EF1" w:rsidRPr="005B343C">
          <w:rPr>
            <w:rFonts w:hint="eastAsia"/>
            <w:lang w:val="de-DE"/>
          </w:rPr>
          <w:t xml:space="preserve"> </w:t>
        </w:r>
        <w:r w:rsidR="00CF6EF1" w:rsidRPr="00185690">
          <w:rPr>
            <w:rFonts w:hint="eastAsia"/>
            <w:lang w:val="de-DE"/>
          </w:rPr>
          <w:t>errorDesc</w:t>
        </w:r>
        <w:r w:rsidR="00CF6EF1" w:rsidRPr="00611DBA">
          <w:rPr>
            <w:rStyle w:val="aa"/>
            <w:rFonts w:hint="eastAsia"/>
          </w:rPr>
          <w:t>=</w:t>
        </w:r>
        <w:r w:rsidR="00CF6EF1" w:rsidRPr="00185690">
          <w:rPr>
            <w:rFonts w:hint="eastAsia"/>
            <w:lang w:val="de-DE"/>
          </w:rPr>
          <w:t>Error account format.</w:t>
        </w:r>
      </w:hyperlink>
      <w:r w:rsidR="00CF6EF1" w:rsidRPr="004B66D0">
        <w:rPr>
          <w:rFonts w:hint="eastAsia"/>
        </w:rPr>
        <w:t xml:space="preserve"> </w:t>
      </w:r>
    </w:p>
    <w:p w:rsidR="00E83D9C" w:rsidRDefault="00E83D9C">
      <w:pPr>
        <w:widowControl/>
        <w:jc w:val="left"/>
        <w:rPr>
          <w:b/>
        </w:rPr>
      </w:pPr>
    </w:p>
    <w:p w:rsidR="00E83D9C" w:rsidRDefault="00E83D9C" w:rsidP="00E83D9C">
      <w:pPr>
        <w:pStyle w:val="21"/>
        <w:numPr>
          <w:ilvl w:val="1"/>
          <w:numId w:val="1"/>
        </w:numPr>
        <w:rPr>
          <w:lang w:val="fr-FR"/>
        </w:rPr>
      </w:pPr>
      <w:r>
        <w:rPr>
          <w:rStyle w:val="210"/>
          <w:rFonts w:hint="eastAsia"/>
        </w:rPr>
        <w:t>bindDevMember</w:t>
      </w:r>
    </w:p>
    <w:p w:rsidR="00E83D9C" w:rsidRPr="0079602E" w:rsidRDefault="00E83D9C" w:rsidP="00E83D9C">
      <w:pPr>
        <w:pStyle w:val="31"/>
        <w:rPr>
          <w:lang w:val="fr-FR"/>
        </w:rPr>
      </w:pPr>
      <w:r>
        <w:rPr>
          <w:rStyle w:val="210"/>
          <w:rFonts w:hint="eastAsia"/>
          <w:lang w:val="fr-FR"/>
        </w:rPr>
        <w:t>UP JSON</w:t>
      </w:r>
      <w:r>
        <w:rPr>
          <w:rStyle w:val="210"/>
          <w:rFonts w:hint="eastAsia"/>
          <w:lang w:val="fr-FR"/>
        </w:rPr>
        <w:t>接口</w:t>
      </w:r>
    </w:p>
    <w:p w:rsidR="00E83D9C" w:rsidRPr="0079602E" w:rsidRDefault="00E83D9C" w:rsidP="00E83D9C">
      <w:pPr>
        <w:pStyle w:val="41"/>
        <w:rPr>
          <w:lang w:val="fr-FR"/>
        </w:rPr>
      </w:pPr>
      <w:r>
        <w:rPr>
          <w:rFonts w:hint="eastAsia"/>
        </w:rPr>
        <w:t>描述</w:t>
      </w:r>
    </w:p>
    <w:p w:rsidR="00E83D9C" w:rsidRDefault="00E83D9C" w:rsidP="00E83D9C">
      <w:pPr>
        <w:ind w:firstLine="420"/>
        <w:jc w:val="left"/>
        <w:rPr>
          <w:lang w:val="fr-FR"/>
        </w:rPr>
      </w:pPr>
      <w:r>
        <w:rPr>
          <w:rFonts w:hint="eastAsia"/>
        </w:rPr>
        <w:t>通过终端预置密钥</w:t>
      </w:r>
      <w:r w:rsidR="00DC4F32">
        <w:rPr>
          <w:rFonts w:hint="eastAsia"/>
        </w:rPr>
        <w:t>签名为终端设备</w:t>
      </w:r>
      <w:r>
        <w:rPr>
          <w:rFonts w:hint="eastAsia"/>
        </w:rPr>
        <w:t>绑定的会员</w:t>
      </w:r>
      <w:r>
        <w:rPr>
          <w:rFonts w:hint="eastAsia"/>
          <w:lang w:val="fr-FR"/>
        </w:rPr>
        <w:t>。</w:t>
      </w:r>
      <w:r w:rsidR="00A51B71">
        <w:rPr>
          <w:rFonts w:hAnsi="宋体" w:cs="Arial" w:hint="eastAsia"/>
          <w:kern w:val="0"/>
          <w:sz w:val="18"/>
          <w:szCs w:val="18"/>
        </w:rPr>
        <w:t>一个帐号在一个设备上只保留一个最高权益。</w:t>
      </w:r>
    </w:p>
    <w:p w:rsidR="00E83D9C" w:rsidRDefault="00E83D9C" w:rsidP="00E83D9C">
      <w:pPr>
        <w:pStyle w:val="41"/>
      </w:pPr>
      <w:r>
        <w:rPr>
          <w:rFonts w:hint="eastAsia"/>
        </w:rPr>
        <w:lastRenderedPageBreak/>
        <w:t>输入参数</w:t>
      </w:r>
    </w:p>
    <w:tbl>
      <w:tblPr>
        <w:tblW w:w="993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52"/>
        <w:gridCol w:w="708"/>
        <w:gridCol w:w="1276"/>
        <w:gridCol w:w="709"/>
        <w:gridCol w:w="5585"/>
      </w:tblGrid>
      <w:tr w:rsidR="000E0A46" w:rsidTr="000E0A46">
        <w:trPr>
          <w:jc w:val="center"/>
        </w:trPr>
        <w:tc>
          <w:tcPr>
            <w:tcW w:w="1652" w:type="dxa"/>
          </w:tcPr>
          <w:p w:rsidR="00E83D9C" w:rsidRDefault="00E83D9C" w:rsidP="00AA30C7">
            <w:pPr>
              <w:pStyle w:val="TAH"/>
              <w:rPr>
                <w:rFonts w:ascii="Verdana" w:hAnsi="Verdana"/>
                <w:lang w:val="fr-FR" w:eastAsia="zh-CN"/>
              </w:rPr>
            </w:pPr>
            <w:r>
              <w:rPr>
                <w:rFonts w:ascii="Verdana" w:hAnsi="Verdana" w:hint="eastAsia"/>
                <w:lang w:val="fr-FR" w:eastAsia="zh-CN"/>
              </w:rPr>
              <w:t>参数名称</w:t>
            </w:r>
          </w:p>
        </w:tc>
        <w:tc>
          <w:tcPr>
            <w:tcW w:w="708" w:type="dxa"/>
          </w:tcPr>
          <w:p w:rsidR="00E83D9C" w:rsidRDefault="00E83D9C" w:rsidP="00AA30C7">
            <w:pPr>
              <w:pStyle w:val="TAH"/>
              <w:rPr>
                <w:rFonts w:ascii="Verdana" w:hAnsi="Verdana"/>
                <w:lang w:val="fr-FR" w:eastAsia="zh-CN"/>
              </w:rPr>
            </w:pPr>
            <w:r>
              <w:rPr>
                <w:rFonts w:ascii="Verdana" w:hAnsi="Verdana" w:hint="eastAsia"/>
                <w:lang w:val="fr-FR" w:eastAsia="zh-CN"/>
              </w:rPr>
              <w:t>必须</w:t>
            </w:r>
          </w:p>
        </w:tc>
        <w:tc>
          <w:tcPr>
            <w:tcW w:w="1276" w:type="dxa"/>
          </w:tcPr>
          <w:p w:rsidR="00E83D9C" w:rsidRDefault="00E83D9C" w:rsidP="00AA30C7">
            <w:pPr>
              <w:pStyle w:val="TAH"/>
              <w:rPr>
                <w:rFonts w:ascii="Verdana" w:hAnsi="Verdana"/>
                <w:lang w:val="fr-FR" w:eastAsia="zh-CN"/>
              </w:rPr>
            </w:pPr>
            <w:r>
              <w:rPr>
                <w:rFonts w:ascii="Verdana" w:hAnsi="Verdana" w:hint="eastAsia"/>
                <w:lang w:val="fr-FR" w:eastAsia="zh-CN"/>
              </w:rPr>
              <w:t>类型</w:t>
            </w:r>
          </w:p>
        </w:tc>
        <w:tc>
          <w:tcPr>
            <w:tcW w:w="709" w:type="dxa"/>
          </w:tcPr>
          <w:p w:rsidR="00E83D9C" w:rsidRDefault="00E83D9C" w:rsidP="00AA30C7">
            <w:pPr>
              <w:pStyle w:val="TAH"/>
              <w:rPr>
                <w:rFonts w:ascii="Verdana" w:hAnsi="Verdana"/>
                <w:lang w:val="fr-FR" w:eastAsia="zh-CN"/>
              </w:rPr>
            </w:pPr>
            <w:r>
              <w:rPr>
                <w:rFonts w:ascii="Verdana" w:hAnsi="Verdana" w:hint="eastAsia"/>
                <w:lang w:val="fr-FR" w:eastAsia="zh-CN"/>
              </w:rPr>
              <w:t>长度</w:t>
            </w:r>
          </w:p>
        </w:tc>
        <w:tc>
          <w:tcPr>
            <w:tcW w:w="5585" w:type="dxa"/>
          </w:tcPr>
          <w:p w:rsidR="00E83D9C" w:rsidRDefault="00E83D9C" w:rsidP="00AA30C7">
            <w:pPr>
              <w:pStyle w:val="TAH"/>
              <w:rPr>
                <w:rFonts w:ascii="Verdana" w:hAnsi="Verdana"/>
                <w:lang w:val="fr-FR" w:eastAsia="zh-CN"/>
              </w:rPr>
            </w:pPr>
            <w:r>
              <w:rPr>
                <w:rFonts w:ascii="Verdana" w:hAnsi="Verdana" w:hint="eastAsia"/>
                <w:lang w:val="fr-FR" w:eastAsia="zh-CN"/>
              </w:rPr>
              <w:t>描述信息</w:t>
            </w:r>
          </w:p>
        </w:tc>
      </w:tr>
      <w:tr w:rsidR="000E0A46" w:rsidTr="000E0A46">
        <w:trPr>
          <w:jc w:val="center"/>
        </w:trPr>
        <w:tc>
          <w:tcPr>
            <w:tcW w:w="1652" w:type="dxa"/>
          </w:tcPr>
          <w:p w:rsidR="00E83D9C" w:rsidRPr="00CB0D33" w:rsidRDefault="00F92470" w:rsidP="00AA30C7">
            <w:pPr>
              <w:pStyle w:val="TAL"/>
              <w:rPr>
                <w:rFonts w:asciiTheme="minorEastAsia" w:eastAsiaTheme="minorEastAsia" w:hAnsiTheme="minorEastAsia"/>
                <w:lang w:val="fr-FR" w:eastAsia="zh-CN"/>
              </w:rPr>
            </w:pPr>
            <w:r w:rsidRPr="00CB0D33">
              <w:rPr>
                <w:rFonts w:asciiTheme="minorEastAsia" w:eastAsiaTheme="minorEastAsia" w:hAnsiTheme="minorEastAsia"/>
                <w:lang w:eastAsia="zh-CN"/>
              </w:rPr>
              <w:t>V</w:t>
            </w:r>
            <w:r w:rsidR="00E83D9C" w:rsidRPr="00CB0D33">
              <w:rPr>
                <w:rFonts w:asciiTheme="minorEastAsia" w:eastAsiaTheme="minorEastAsia" w:hAnsiTheme="minorEastAsia"/>
              </w:rPr>
              <w:t>ersion</w:t>
            </w:r>
          </w:p>
        </w:tc>
        <w:tc>
          <w:tcPr>
            <w:tcW w:w="708" w:type="dxa"/>
          </w:tcPr>
          <w:p w:rsidR="00E83D9C" w:rsidRPr="00CB0D33" w:rsidRDefault="00E83D9C" w:rsidP="00AA30C7">
            <w:pPr>
              <w:pStyle w:val="TAL"/>
              <w:rPr>
                <w:rFonts w:asciiTheme="minorEastAsia" w:eastAsiaTheme="minorEastAsia" w:hAnsiTheme="minorEastAsia"/>
                <w:lang w:eastAsia="zh-CN"/>
              </w:rPr>
            </w:pPr>
            <w:r w:rsidRPr="00CB0D33">
              <w:rPr>
                <w:rFonts w:asciiTheme="minorEastAsia" w:eastAsiaTheme="minorEastAsia" w:hAnsiTheme="minorEastAsia" w:hint="eastAsia"/>
                <w:lang w:val="fr-FR" w:eastAsia="zh-CN"/>
              </w:rPr>
              <w:t>M</w:t>
            </w:r>
          </w:p>
        </w:tc>
        <w:tc>
          <w:tcPr>
            <w:tcW w:w="1276" w:type="dxa"/>
          </w:tcPr>
          <w:p w:rsidR="00E83D9C" w:rsidRPr="00CB0D33" w:rsidRDefault="00E83D9C" w:rsidP="00AA30C7">
            <w:pPr>
              <w:pStyle w:val="TAH"/>
              <w:jc w:val="both"/>
              <w:rPr>
                <w:rFonts w:asciiTheme="minorEastAsia" w:eastAsiaTheme="minorEastAsia" w:hAnsiTheme="minorEastAsia"/>
                <w:b w:val="0"/>
                <w:lang w:val="fr-FR" w:eastAsia="zh-CN"/>
              </w:rPr>
            </w:pPr>
            <w:r w:rsidRPr="00CB0D33">
              <w:rPr>
                <w:rFonts w:asciiTheme="minorEastAsia" w:eastAsiaTheme="minorEastAsia" w:hAnsiTheme="minorEastAsia" w:hint="eastAsia"/>
                <w:b w:val="0"/>
                <w:lang w:val="fr-FR" w:eastAsia="zh-CN"/>
              </w:rPr>
              <w:t>String</w:t>
            </w:r>
          </w:p>
        </w:tc>
        <w:tc>
          <w:tcPr>
            <w:tcW w:w="709" w:type="dxa"/>
          </w:tcPr>
          <w:p w:rsidR="00E83D9C" w:rsidRPr="00CB0D33" w:rsidRDefault="00E83D9C" w:rsidP="00AA30C7">
            <w:pPr>
              <w:rPr>
                <w:rFonts w:asciiTheme="minorEastAsia" w:eastAsiaTheme="minorEastAsia" w:hAnsiTheme="minorEastAsia"/>
                <w:sz w:val="18"/>
                <w:szCs w:val="18"/>
                <w:lang w:val="fr-FR"/>
              </w:rPr>
            </w:pPr>
            <w:r w:rsidRPr="00CB0D33">
              <w:rPr>
                <w:rFonts w:asciiTheme="minorEastAsia" w:eastAsiaTheme="minorEastAsia" w:hAnsiTheme="minorEastAsia" w:hint="eastAsia"/>
                <w:sz w:val="18"/>
                <w:szCs w:val="18"/>
                <w:lang w:val="fr-FR"/>
              </w:rPr>
              <w:t>5</w:t>
            </w:r>
          </w:p>
        </w:tc>
        <w:tc>
          <w:tcPr>
            <w:tcW w:w="5585" w:type="dxa"/>
          </w:tcPr>
          <w:p w:rsidR="00E83D9C" w:rsidRPr="00CB0D33" w:rsidRDefault="00E83D9C" w:rsidP="00AA30C7">
            <w:pPr>
              <w:rPr>
                <w:rFonts w:asciiTheme="minorEastAsia" w:eastAsiaTheme="minorEastAsia" w:hAnsiTheme="minorEastAsia"/>
                <w:sz w:val="18"/>
                <w:szCs w:val="18"/>
                <w:lang w:val="en-GB"/>
              </w:rPr>
            </w:pPr>
            <w:r w:rsidRPr="00CB0D33">
              <w:rPr>
                <w:rFonts w:asciiTheme="minorEastAsia" w:eastAsiaTheme="minorEastAsia" w:hAnsiTheme="minorEastAsia" w:hint="eastAsia"/>
                <w:sz w:val="18"/>
                <w:szCs w:val="18"/>
                <w:lang w:val="en-GB"/>
              </w:rPr>
              <w:t>协议版本号；当前版本为：01.01</w:t>
            </w:r>
          </w:p>
        </w:tc>
      </w:tr>
      <w:tr w:rsidR="000E0A46" w:rsidTr="000E0A46">
        <w:trPr>
          <w:jc w:val="center"/>
        </w:trPr>
        <w:tc>
          <w:tcPr>
            <w:tcW w:w="1652" w:type="dxa"/>
          </w:tcPr>
          <w:p w:rsidR="00E83D9C" w:rsidRPr="00CB0D33" w:rsidRDefault="00E83D9C" w:rsidP="00AA30C7">
            <w:pPr>
              <w:pStyle w:val="TAL"/>
              <w:rPr>
                <w:rFonts w:asciiTheme="minorEastAsia" w:eastAsiaTheme="minorEastAsia" w:hAnsiTheme="minorEastAsia"/>
                <w:lang w:val="fr-FR" w:eastAsia="zh-CN"/>
              </w:rPr>
            </w:pPr>
            <w:r w:rsidRPr="00CB0D33">
              <w:rPr>
                <w:rFonts w:asciiTheme="minorEastAsia" w:eastAsiaTheme="minorEastAsia" w:hAnsiTheme="minorEastAsia"/>
                <w:lang w:val="fr-FR"/>
              </w:rPr>
              <w:t>transactionID</w:t>
            </w:r>
          </w:p>
        </w:tc>
        <w:tc>
          <w:tcPr>
            <w:tcW w:w="708" w:type="dxa"/>
          </w:tcPr>
          <w:p w:rsidR="00E83D9C" w:rsidRPr="00CB0D33" w:rsidRDefault="00E83D9C" w:rsidP="00AA30C7">
            <w:pPr>
              <w:pStyle w:val="TAL"/>
              <w:rPr>
                <w:rFonts w:asciiTheme="minorEastAsia" w:eastAsiaTheme="minorEastAsia" w:hAnsiTheme="minorEastAsia"/>
                <w:lang w:eastAsia="zh-CN"/>
              </w:rPr>
            </w:pPr>
            <w:r w:rsidRPr="00CB0D33">
              <w:rPr>
                <w:rFonts w:asciiTheme="minorEastAsia" w:eastAsiaTheme="minorEastAsia" w:hAnsiTheme="minorEastAsia" w:hint="eastAsia"/>
                <w:lang w:val="fr-FR" w:eastAsia="zh-CN"/>
              </w:rPr>
              <w:t>M</w:t>
            </w:r>
          </w:p>
        </w:tc>
        <w:tc>
          <w:tcPr>
            <w:tcW w:w="1276" w:type="dxa"/>
          </w:tcPr>
          <w:p w:rsidR="00E83D9C" w:rsidRPr="00CB0D33" w:rsidRDefault="00E83D9C" w:rsidP="00AA30C7">
            <w:pPr>
              <w:pStyle w:val="TAH"/>
              <w:jc w:val="both"/>
              <w:rPr>
                <w:rFonts w:asciiTheme="minorEastAsia" w:eastAsiaTheme="minorEastAsia" w:hAnsiTheme="minorEastAsia"/>
                <w:b w:val="0"/>
                <w:lang w:val="fr-FR" w:eastAsia="zh-CN"/>
              </w:rPr>
            </w:pPr>
            <w:r w:rsidRPr="00CB0D33">
              <w:rPr>
                <w:rFonts w:asciiTheme="minorEastAsia" w:eastAsiaTheme="minorEastAsia" w:hAnsiTheme="minorEastAsia" w:hint="eastAsia"/>
                <w:b w:val="0"/>
                <w:lang w:val="fr-FR" w:eastAsia="zh-CN"/>
              </w:rPr>
              <w:t>String</w:t>
            </w:r>
          </w:p>
        </w:tc>
        <w:tc>
          <w:tcPr>
            <w:tcW w:w="709" w:type="dxa"/>
          </w:tcPr>
          <w:p w:rsidR="00E83D9C" w:rsidRPr="00CB0D33" w:rsidRDefault="00E83D9C" w:rsidP="00AA30C7">
            <w:pPr>
              <w:rPr>
                <w:rFonts w:asciiTheme="minorEastAsia" w:eastAsiaTheme="minorEastAsia" w:hAnsiTheme="minorEastAsia"/>
                <w:sz w:val="18"/>
                <w:szCs w:val="18"/>
                <w:lang w:val="fr-FR"/>
              </w:rPr>
            </w:pPr>
            <w:r w:rsidRPr="00CB0D33">
              <w:rPr>
                <w:rFonts w:asciiTheme="minorEastAsia" w:eastAsiaTheme="minorEastAsia" w:hAnsiTheme="minorEastAsia" w:hint="eastAsia"/>
                <w:sz w:val="18"/>
                <w:szCs w:val="18"/>
                <w:lang w:val="fr-FR"/>
              </w:rPr>
              <w:t>40</w:t>
            </w:r>
          </w:p>
        </w:tc>
        <w:tc>
          <w:tcPr>
            <w:tcW w:w="5585" w:type="dxa"/>
          </w:tcPr>
          <w:p w:rsidR="00E83D9C" w:rsidRPr="00CB0D33" w:rsidRDefault="00E83D9C" w:rsidP="00AA30C7">
            <w:pPr>
              <w:rPr>
                <w:rFonts w:asciiTheme="minorEastAsia" w:eastAsiaTheme="minorEastAsia" w:hAnsiTheme="minorEastAsia"/>
                <w:sz w:val="18"/>
                <w:szCs w:val="18"/>
                <w:lang w:val="en-GB"/>
              </w:rPr>
            </w:pPr>
            <w:r w:rsidRPr="00CB0D33">
              <w:rPr>
                <w:rFonts w:asciiTheme="minorEastAsia" w:eastAsiaTheme="minorEastAsia" w:hAnsiTheme="minorEastAsia" w:hint="eastAsia"/>
                <w:sz w:val="18"/>
                <w:szCs w:val="18"/>
                <w:lang w:val="en-GB"/>
              </w:rPr>
              <w:t>交易流水号</w:t>
            </w:r>
          </w:p>
        </w:tc>
      </w:tr>
      <w:tr w:rsidR="000E0A46" w:rsidTr="000E0A46">
        <w:trPr>
          <w:jc w:val="center"/>
        </w:trPr>
        <w:tc>
          <w:tcPr>
            <w:tcW w:w="1652" w:type="dxa"/>
          </w:tcPr>
          <w:p w:rsidR="00E83D9C" w:rsidRPr="00CB0D33" w:rsidRDefault="00E83D9C" w:rsidP="00AA30C7">
            <w:pPr>
              <w:pStyle w:val="TAL"/>
              <w:rPr>
                <w:rFonts w:asciiTheme="minorEastAsia" w:eastAsiaTheme="minorEastAsia" w:hAnsiTheme="minorEastAsia"/>
                <w:lang w:val="fr-FR"/>
              </w:rPr>
            </w:pPr>
            <w:r w:rsidRPr="00CB0D33">
              <w:rPr>
                <w:rFonts w:asciiTheme="minorEastAsia" w:eastAsiaTheme="minorEastAsia" w:hAnsiTheme="minorEastAsia" w:hint="eastAsia"/>
                <w:lang w:val="fr-FR"/>
              </w:rPr>
              <w:t>traceFlag</w:t>
            </w:r>
          </w:p>
        </w:tc>
        <w:tc>
          <w:tcPr>
            <w:tcW w:w="708" w:type="dxa"/>
          </w:tcPr>
          <w:p w:rsidR="00E83D9C" w:rsidRPr="00CB0D33" w:rsidRDefault="00E83D9C" w:rsidP="00AA30C7">
            <w:pPr>
              <w:spacing w:line="240" w:lineRule="atLeast"/>
              <w:rPr>
                <w:rFonts w:asciiTheme="minorEastAsia" w:eastAsiaTheme="minorEastAsia" w:hAnsiTheme="minorEastAsia"/>
                <w:kern w:val="0"/>
                <w:sz w:val="18"/>
                <w:szCs w:val="18"/>
                <w:lang w:val="fr-FR" w:eastAsia="en-US"/>
              </w:rPr>
            </w:pPr>
            <w:r w:rsidRPr="00CB0D33">
              <w:rPr>
                <w:rFonts w:asciiTheme="minorEastAsia" w:eastAsiaTheme="minorEastAsia" w:hAnsiTheme="minorEastAsia" w:hint="eastAsia"/>
                <w:kern w:val="0"/>
                <w:sz w:val="18"/>
                <w:szCs w:val="18"/>
                <w:lang w:val="fr-FR" w:eastAsia="en-US"/>
              </w:rPr>
              <w:t xml:space="preserve">O </w:t>
            </w:r>
          </w:p>
        </w:tc>
        <w:tc>
          <w:tcPr>
            <w:tcW w:w="1276" w:type="dxa"/>
          </w:tcPr>
          <w:p w:rsidR="00E83D9C" w:rsidRPr="00CB0D33" w:rsidRDefault="00E83D9C" w:rsidP="00AA30C7">
            <w:pPr>
              <w:spacing w:line="240" w:lineRule="atLeast"/>
              <w:rPr>
                <w:rFonts w:asciiTheme="minorEastAsia" w:eastAsiaTheme="minorEastAsia" w:hAnsiTheme="minorEastAsia"/>
                <w:kern w:val="0"/>
                <w:sz w:val="18"/>
                <w:szCs w:val="18"/>
                <w:lang w:val="fr-FR"/>
              </w:rPr>
            </w:pPr>
            <w:r w:rsidRPr="00CB0D33">
              <w:rPr>
                <w:rFonts w:asciiTheme="minorEastAsia" w:eastAsiaTheme="minorEastAsia" w:hAnsiTheme="minorEastAsia" w:hint="eastAsia"/>
                <w:kern w:val="0"/>
                <w:sz w:val="18"/>
                <w:szCs w:val="18"/>
                <w:lang w:val="fr-FR"/>
              </w:rPr>
              <w:t>String</w:t>
            </w:r>
          </w:p>
        </w:tc>
        <w:tc>
          <w:tcPr>
            <w:tcW w:w="709" w:type="dxa"/>
          </w:tcPr>
          <w:p w:rsidR="00E83D9C" w:rsidRPr="00CB0D33" w:rsidRDefault="00E83D9C" w:rsidP="00AA30C7">
            <w:pPr>
              <w:spacing w:line="240" w:lineRule="atLeast"/>
              <w:rPr>
                <w:rFonts w:asciiTheme="minorEastAsia" w:eastAsiaTheme="minorEastAsia" w:hAnsiTheme="minorEastAsia"/>
                <w:kern w:val="0"/>
                <w:sz w:val="18"/>
                <w:szCs w:val="18"/>
                <w:lang w:val="fr-FR"/>
              </w:rPr>
            </w:pPr>
            <w:r w:rsidRPr="00CB0D33">
              <w:rPr>
                <w:rFonts w:asciiTheme="minorEastAsia" w:eastAsiaTheme="minorEastAsia" w:hAnsiTheme="minorEastAsia" w:hint="eastAsia"/>
                <w:kern w:val="0"/>
                <w:sz w:val="18"/>
                <w:szCs w:val="18"/>
                <w:lang w:val="fr-FR"/>
              </w:rPr>
              <w:t>1</w:t>
            </w:r>
          </w:p>
        </w:tc>
        <w:tc>
          <w:tcPr>
            <w:tcW w:w="5585" w:type="dxa"/>
          </w:tcPr>
          <w:p w:rsidR="00E83D9C" w:rsidRPr="00CB0D33" w:rsidRDefault="00E83D9C" w:rsidP="00AA30C7">
            <w:pPr>
              <w:spacing w:line="240" w:lineRule="atLeast"/>
              <w:rPr>
                <w:rFonts w:asciiTheme="minorEastAsia" w:eastAsiaTheme="minorEastAsia" w:hAnsiTheme="minorEastAsia"/>
                <w:kern w:val="0"/>
                <w:sz w:val="18"/>
                <w:szCs w:val="18"/>
                <w:lang w:val="fr-FR"/>
              </w:rPr>
            </w:pPr>
            <w:r w:rsidRPr="00CB0D33">
              <w:rPr>
                <w:rFonts w:asciiTheme="minorEastAsia" w:eastAsiaTheme="minorEastAsia" w:hAnsiTheme="minorEastAsia" w:hint="eastAsia"/>
                <w:kern w:val="0"/>
                <w:sz w:val="18"/>
                <w:szCs w:val="18"/>
                <w:lang w:val="fr-FR"/>
              </w:rPr>
              <w:t>跟踪标志</w:t>
            </w:r>
          </w:p>
        </w:tc>
      </w:tr>
      <w:tr w:rsidR="000E0A46" w:rsidTr="000E0A46">
        <w:trPr>
          <w:jc w:val="center"/>
        </w:trPr>
        <w:tc>
          <w:tcPr>
            <w:tcW w:w="1652" w:type="dxa"/>
          </w:tcPr>
          <w:p w:rsidR="00E83D9C" w:rsidRPr="00927A85" w:rsidRDefault="00E83D9C" w:rsidP="00AA30C7">
            <w:pPr>
              <w:pStyle w:val="TAL"/>
              <w:rPr>
                <w:rFonts w:asciiTheme="minorEastAsia" w:eastAsiaTheme="minorEastAsia" w:hAnsiTheme="minorEastAsia"/>
                <w:b/>
                <w:bCs/>
              </w:rPr>
            </w:pPr>
            <w:r w:rsidRPr="00CB0D33">
              <w:rPr>
                <w:rStyle w:val="webdict1"/>
                <w:rFonts w:asciiTheme="minorEastAsia" w:eastAsiaTheme="minorEastAsia" w:hAnsiTheme="minorEastAsia" w:hint="eastAsia"/>
                <w:b w:val="0"/>
                <w:color w:val="888888"/>
                <w:lang w:eastAsia="zh-CN"/>
              </w:rPr>
              <w:t>secretDigest</w:t>
            </w:r>
          </w:p>
        </w:tc>
        <w:tc>
          <w:tcPr>
            <w:tcW w:w="708" w:type="dxa"/>
          </w:tcPr>
          <w:p w:rsidR="00E83D9C" w:rsidRPr="00927A85" w:rsidRDefault="00E83D9C" w:rsidP="00AA30C7">
            <w:pPr>
              <w:pStyle w:val="TAL"/>
              <w:rPr>
                <w:rFonts w:asciiTheme="minorEastAsia" w:eastAsiaTheme="minorEastAsia" w:hAnsiTheme="minorEastAsia"/>
                <w:lang w:val="fr-FR"/>
              </w:rPr>
            </w:pPr>
            <w:r w:rsidRPr="00240D3F">
              <w:rPr>
                <w:rFonts w:hint="eastAsia"/>
                <w:lang w:val="fr-FR"/>
              </w:rPr>
              <w:t>M</w:t>
            </w:r>
          </w:p>
        </w:tc>
        <w:tc>
          <w:tcPr>
            <w:tcW w:w="1276" w:type="dxa"/>
          </w:tcPr>
          <w:p w:rsidR="00E83D9C" w:rsidRPr="00927A85" w:rsidRDefault="00E83D9C" w:rsidP="00AA30C7">
            <w:pPr>
              <w:pStyle w:val="TAH"/>
              <w:ind w:left="62"/>
              <w:jc w:val="both"/>
              <w:rPr>
                <w:rFonts w:asciiTheme="minorEastAsia" w:eastAsiaTheme="minorEastAsia" w:hAnsiTheme="minorEastAsia"/>
                <w:lang w:val="fr-FR"/>
              </w:rPr>
            </w:pPr>
            <w:r w:rsidRPr="00CB0D33">
              <w:rPr>
                <w:rFonts w:asciiTheme="minorEastAsia" w:eastAsiaTheme="minorEastAsia" w:hAnsiTheme="minorEastAsia" w:hint="eastAsia"/>
                <w:b w:val="0"/>
                <w:lang w:val="fr-FR" w:eastAsia="zh-CN"/>
              </w:rPr>
              <w:t>String</w:t>
            </w:r>
          </w:p>
        </w:tc>
        <w:tc>
          <w:tcPr>
            <w:tcW w:w="709" w:type="dxa"/>
          </w:tcPr>
          <w:p w:rsidR="00E83D9C" w:rsidRPr="00927A85" w:rsidRDefault="00E83D9C" w:rsidP="00AA30C7">
            <w:pPr>
              <w:pStyle w:val="TAH"/>
              <w:jc w:val="both"/>
              <w:rPr>
                <w:rFonts w:asciiTheme="minorEastAsia" w:eastAsiaTheme="minorEastAsia" w:hAnsiTheme="minorEastAsia"/>
                <w:lang w:eastAsia="zh-CN"/>
              </w:rPr>
            </w:pPr>
            <w:r>
              <w:rPr>
                <w:rFonts w:asciiTheme="minorEastAsia" w:eastAsiaTheme="minorEastAsia" w:hAnsiTheme="minorEastAsia" w:hint="eastAsia"/>
                <w:lang w:eastAsia="zh-CN"/>
              </w:rPr>
              <w:t>512</w:t>
            </w:r>
          </w:p>
        </w:tc>
        <w:tc>
          <w:tcPr>
            <w:tcW w:w="5585" w:type="dxa"/>
          </w:tcPr>
          <w:p w:rsidR="00E83D9C" w:rsidRPr="00942BA8" w:rsidRDefault="00E83D9C" w:rsidP="00AA30C7">
            <w:pPr>
              <w:rPr>
                <w:rFonts w:asciiTheme="minorEastAsia" w:eastAsiaTheme="minorEastAsia" w:hAnsiTheme="minorEastAsia"/>
                <w:sz w:val="18"/>
                <w:szCs w:val="18"/>
              </w:rPr>
            </w:pPr>
            <w:r w:rsidRPr="00CB0D33">
              <w:rPr>
                <w:rFonts w:asciiTheme="minorEastAsia" w:eastAsiaTheme="minorEastAsia" w:hAnsiTheme="minorEastAsia" w:hint="eastAsia"/>
                <w:sz w:val="18"/>
                <w:szCs w:val="18"/>
              </w:rPr>
              <w:t>预制密钥生成摘要</w:t>
            </w:r>
            <w:r>
              <w:rPr>
                <w:rFonts w:asciiTheme="minorEastAsia" w:eastAsiaTheme="minorEastAsia" w:hAnsiTheme="minorEastAsia" w:hint="eastAsia"/>
                <w:sz w:val="18"/>
                <w:szCs w:val="18"/>
              </w:rPr>
              <w:t xml:space="preserve">= </w:t>
            </w:r>
            <w:r w:rsidRPr="00FF6608">
              <w:rPr>
                <w:rFonts w:asciiTheme="minorEastAsia" w:eastAsiaTheme="minorEastAsia" w:hAnsiTheme="minorEastAsia"/>
                <w:sz w:val="18"/>
              </w:rPr>
              <w:t xml:space="preserve">RSA2048_Enc(HW_PRIV_KEY, SHA256(apkName + C + EMMCID + </w:t>
            </w:r>
            <w:r>
              <w:rPr>
                <w:rFonts w:asciiTheme="minorEastAsia" w:eastAsiaTheme="minorEastAsia" w:hAnsiTheme="minorEastAsia"/>
                <w:sz w:val="18"/>
              </w:rPr>
              <w:t>“TDID”</w:t>
            </w:r>
            <w:r w:rsidRPr="00FF6608">
              <w:rPr>
                <w:rFonts w:asciiTheme="minorEastAsia" w:eastAsiaTheme="minorEastAsia" w:hAnsiTheme="minorEastAsia"/>
                <w:sz w:val="18"/>
              </w:rPr>
              <w:t>))</w:t>
            </w:r>
            <w:r w:rsidRPr="00942BA8">
              <w:rPr>
                <w:rFonts w:asciiTheme="minorEastAsia" w:eastAsiaTheme="minorEastAsia" w:hAnsiTheme="minorEastAsia" w:hint="eastAsia"/>
                <w:sz w:val="18"/>
              </w:rPr>
              <w:t>；C=</w:t>
            </w:r>
            <w:r w:rsidRPr="00942BA8">
              <w:rPr>
                <w:rFonts w:hint="eastAsia"/>
                <w:kern w:val="0"/>
                <w:sz w:val="18"/>
              </w:rPr>
              <w:t>挑战字</w:t>
            </w:r>
            <w:r>
              <w:rPr>
                <w:kern w:val="0"/>
                <w:sz w:val="18"/>
              </w:rPr>
              <w:t>(salt)</w:t>
            </w:r>
          </w:p>
          <w:p w:rsidR="00A55CBD" w:rsidRDefault="00E83D9C" w:rsidP="00A75689">
            <w:pPr>
              <w:rPr>
                <w:sz w:val="18"/>
                <w:szCs w:val="18"/>
              </w:rPr>
            </w:pPr>
            <w:r w:rsidRPr="00EC3901">
              <w:rPr>
                <w:rFonts w:hint="eastAsia"/>
                <w:sz w:val="18"/>
                <w:szCs w:val="18"/>
              </w:rPr>
              <w:t>注：当</w:t>
            </w:r>
            <w:r w:rsidRPr="00EC3901">
              <w:rPr>
                <w:rFonts w:hint="eastAsia"/>
                <w:sz w:val="18"/>
                <w:szCs w:val="18"/>
              </w:rPr>
              <w:t>secretDigest</w:t>
            </w:r>
            <w:r w:rsidR="00A75689">
              <w:rPr>
                <w:rFonts w:hint="eastAsia"/>
                <w:sz w:val="18"/>
                <w:szCs w:val="18"/>
              </w:rPr>
              <w:t>和</w:t>
            </w:r>
            <w:r w:rsidR="00A75689" w:rsidRPr="00A75689">
              <w:rPr>
                <w:sz w:val="18"/>
                <w:szCs w:val="18"/>
              </w:rPr>
              <w:t>serviceToken</w:t>
            </w:r>
            <w:r w:rsidRPr="00EC3901">
              <w:rPr>
                <w:rFonts w:hint="eastAsia"/>
                <w:sz w:val="18"/>
                <w:szCs w:val="18"/>
              </w:rPr>
              <w:t>验证</w:t>
            </w:r>
            <w:r w:rsidR="00A75689">
              <w:rPr>
                <w:rFonts w:hint="eastAsia"/>
                <w:sz w:val="18"/>
                <w:szCs w:val="18"/>
              </w:rPr>
              <w:t>都</w:t>
            </w:r>
            <w:r w:rsidRPr="00EC3901">
              <w:rPr>
                <w:rFonts w:hint="eastAsia"/>
                <w:sz w:val="18"/>
                <w:szCs w:val="18"/>
              </w:rPr>
              <w:t>通过</w:t>
            </w:r>
            <w:r>
              <w:rPr>
                <w:rFonts w:hint="eastAsia"/>
                <w:sz w:val="18"/>
                <w:szCs w:val="18"/>
              </w:rPr>
              <w:t>，</w:t>
            </w:r>
            <w:r w:rsidR="00A75689">
              <w:rPr>
                <w:rFonts w:hint="eastAsia"/>
                <w:sz w:val="18"/>
                <w:szCs w:val="18"/>
              </w:rPr>
              <w:t>才</w:t>
            </w:r>
            <w:r>
              <w:rPr>
                <w:rFonts w:hint="eastAsia"/>
                <w:sz w:val="18"/>
                <w:szCs w:val="18"/>
              </w:rPr>
              <w:t>绑定会员；当</w:t>
            </w:r>
            <w:r w:rsidRPr="00EC3901">
              <w:rPr>
                <w:rFonts w:hint="eastAsia"/>
                <w:sz w:val="18"/>
                <w:szCs w:val="18"/>
              </w:rPr>
              <w:t>secretDigest</w:t>
            </w:r>
            <w:r w:rsidRPr="00EC3901">
              <w:rPr>
                <w:rFonts w:hint="eastAsia"/>
                <w:sz w:val="18"/>
                <w:szCs w:val="18"/>
              </w:rPr>
              <w:t>验证不通过，</w:t>
            </w:r>
            <w:r w:rsidR="00A75689">
              <w:rPr>
                <w:rFonts w:hint="eastAsia"/>
                <w:sz w:val="18"/>
                <w:szCs w:val="18"/>
              </w:rPr>
              <w:t>返回设备</w:t>
            </w:r>
            <w:r>
              <w:rPr>
                <w:rFonts w:hint="eastAsia"/>
                <w:sz w:val="18"/>
                <w:szCs w:val="18"/>
              </w:rPr>
              <w:t>认证错误</w:t>
            </w:r>
            <w:r w:rsidR="00A75689">
              <w:rPr>
                <w:rFonts w:hint="eastAsia"/>
                <w:sz w:val="18"/>
                <w:szCs w:val="18"/>
              </w:rPr>
              <w:t>；当</w:t>
            </w:r>
            <w:r w:rsidR="00A75689" w:rsidRPr="00A75689">
              <w:rPr>
                <w:sz w:val="18"/>
                <w:szCs w:val="18"/>
              </w:rPr>
              <w:t>serviceToken</w:t>
            </w:r>
            <w:r w:rsidR="00A75689" w:rsidRPr="00EC3901">
              <w:rPr>
                <w:rFonts w:hint="eastAsia"/>
                <w:sz w:val="18"/>
                <w:szCs w:val="18"/>
              </w:rPr>
              <w:t>验证不通过，</w:t>
            </w:r>
            <w:r w:rsidR="00A75689">
              <w:rPr>
                <w:rFonts w:hint="eastAsia"/>
                <w:sz w:val="18"/>
                <w:szCs w:val="18"/>
              </w:rPr>
              <w:t>返回帐号认证错误</w:t>
            </w:r>
            <w:r w:rsidR="00A55CBD">
              <w:rPr>
                <w:rFonts w:hint="eastAsia"/>
                <w:sz w:val="18"/>
                <w:szCs w:val="18"/>
              </w:rPr>
              <w:t>；非中国区帐号也返回特定错误码</w:t>
            </w:r>
            <w:r>
              <w:rPr>
                <w:rFonts w:hint="eastAsia"/>
                <w:sz w:val="18"/>
                <w:szCs w:val="18"/>
              </w:rPr>
              <w:t>。</w:t>
            </w:r>
          </w:p>
          <w:p w:rsidR="00377044" w:rsidRDefault="00377044" w:rsidP="00A75689">
            <w:pPr>
              <w:rPr>
                <w:sz w:val="18"/>
                <w:szCs w:val="18"/>
              </w:rPr>
            </w:pPr>
            <w:r>
              <w:rPr>
                <w:rFonts w:hint="eastAsia"/>
                <w:sz w:val="18"/>
                <w:szCs w:val="18"/>
              </w:rPr>
              <w:t>检测到</w:t>
            </w:r>
            <w:r>
              <w:rPr>
                <w:rFonts w:hint="eastAsia"/>
                <w:sz w:val="18"/>
                <w:szCs w:val="18"/>
              </w:rPr>
              <w:t>emmCID</w:t>
            </w:r>
            <w:r>
              <w:rPr>
                <w:rFonts w:hint="eastAsia"/>
                <w:sz w:val="18"/>
                <w:szCs w:val="18"/>
              </w:rPr>
              <w:t>对应设备</w:t>
            </w:r>
            <w:r>
              <w:rPr>
                <w:rFonts w:hint="eastAsia"/>
                <w:sz w:val="18"/>
                <w:szCs w:val="18"/>
              </w:rPr>
              <w:t>ID</w:t>
            </w:r>
            <w:r>
              <w:rPr>
                <w:rFonts w:hint="eastAsia"/>
                <w:sz w:val="18"/>
                <w:szCs w:val="18"/>
              </w:rPr>
              <w:t>变化，</w:t>
            </w:r>
            <w:r w:rsidR="001E60E7">
              <w:rPr>
                <w:rFonts w:hint="eastAsia"/>
                <w:sz w:val="18"/>
                <w:szCs w:val="18"/>
              </w:rPr>
              <w:t>可能是维修机，需</w:t>
            </w:r>
            <w:r>
              <w:rPr>
                <w:rFonts w:hint="eastAsia"/>
                <w:sz w:val="18"/>
                <w:szCs w:val="18"/>
              </w:rPr>
              <w:t>变更绑定会员</w:t>
            </w:r>
            <w:r w:rsidRPr="00EC3901">
              <w:rPr>
                <w:rFonts w:hint="eastAsia"/>
                <w:sz w:val="18"/>
                <w:szCs w:val="18"/>
              </w:rPr>
              <w:t>。</w:t>
            </w:r>
          </w:p>
          <w:p w:rsidR="00E83D9C" w:rsidRPr="00927A85" w:rsidRDefault="00E83D9C" w:rsidP="00A75689">
            <w:pPr>
              <w:rPr>
                <w:rFonts w:asciiTheme="minorEastAsia" w:eastAsiaTheme="minorEastAsia" w:hAnsiTheme="minorEastAsia"/>
                <w:sz w:val="18"/>
                <w:szCs w:val="18"/>
              </w:rPr>
            </w:pPr>
            <w:r>
              <w:rPr>
                <w:rFonts w:hint="eastAsia"/>
                <w:sz w:val="18"/>
                <w:szCs w:val="18"/>
              </w:rPr>
              <w:t>当注：暂只有国内支持会员权益</w:t>
            </w:r>
            <w:r w:rsidRPr="00797C48">
              <w:rPr>
                <w:rFonts w:hint="eastAsia"/>
                <w:sz w:val="18"/>
                <w:szCs w:val="18"/>
              </w:rPr>
              <w:t>。</w:t>
            </w:r>
          </w:p>
        </w:tc>
      </w:tr>
      <w:tr w:rsidR="000E0A46" w:rsidTr="000E0A46">
        <w:trPr>
          <w:jc w:val="center"/>
        </w:trPr>
        <w:tc>
          <w:tcPr>
            <w:tcW w:w="1652" w:type="dxa"/>
          </w:tcPr>
          <w:p w:rsidR="00E83D9C" w:rsidRPr="00927A85" w:rsidRDefault="00E83D9C" w:rsidP="00AA30C7">
            <w:pPr>
              <w:pStyle w:val="TAL"/>
              <w:rPr>
                <w:rStyle w:val="webdict1"/>
                <w:rFonts w:asciiTheme="minorEastAsia" w:eastAsiaTheme="minorEastAsia" w:hAnsiTheme="minorEastAsia"/>
                <w:color w:val="888888"/>
                <w:lang w:eastAsia="zh-CN"/>
              </w:rPr>
            </w:pPr>
            <w:r w:rsidRPr="00265147">
              <w:rPr>
                <w:bCs/>
                <w:lang w:val="en-US" w:eastAsia="zh-CN"/>
              </w:rPr>
              <w:t>eMMCID</w:t>
            </w:r>
          </w:p>
        </w:tc>
        <w:tc>
          <w:tcPr>
            <w:tcW w:w="708" w:type="dxa"/>
          </w:tcPr>
          <w:p w:rsidR="00E83D9C" w:rsidRPr="000E0A46" w:rsidRDefault="00E83D9C" w:rsidP="00AA30C7">
            <w:pPr>
              <w:pStyle w:val="TAL"/>
              <w:rPr>
                <w:rFonts w:asciiTheme="minorEastAsia" w:eastAsiaTheme="minorEastAsia" w:hAnsiTheme="minorEastAsia"/>
                <w:lang w:val="fr-FR" w:eastAsia="zh-CN"/>
              </w:rPr>
            </w:pPr>
            <w:r w:rsidRPr="000E0A46">
              <w:rPr>
                <w:rFonts w:hint="eastAsia"/>
                <w:lang w:val="fr-FR"/>
              </w:rPr>
              <w:t>M</w:t>
            </w:r>
          </w:p>
        </w:tc>
        <w:tc>
          <w:tcPr>
            <w:tcW w:w="1276" w:type="dxa"/>
          </w:tcPr>
          <w:p w:rsidR="00E83D9C" w:rsidRPr="000E0A46" w:rsidRDefault="00E83D9C" w:rsidP="00AA30C7">
            <w:pPr>
              <w:pStyle w:val="TAH"/>
              <w:ind w:left="62"/>
              <w:jc w:val="both"/>
              <w:rPr>
                <w:rFonts w:asciiTheme="minorEastAsia" w:eastAsiaTheme="minorEastAsia" w:hAnsiTheme="minorEastAsia"/>
                <w:b w:val="0"/>
                <w:lang w:val="fr-FR" w:eastAsia="zh-CN"/>
              </w:rPr>
            </w:pPr>
            <w:r w:rsidRPr="000E0A46">
              <w:rPr>
                <w:rFonts w:hint="eastAsia"/>
                <w:b w:val="0"/>
                <w:lang w:eastAsia="zh-CN"/>
              </w:rPr>
              <w:t>String</w:t>
            </w:r>
          </w:p>
        </w:tc>
        <w:tc>
          <w:tcPr>
            <w:tcW w:w="709" w:type="dxa"/>
          </w:tcPr>
          <w:p w:rsidR="00E83D9C" w:rsidRPr="000E0A46" w:rsidRDefault="00E83D9C" w:rsidP="00AA30C7">
            <w:pPr>
              <w:pStyle w:val="TAH"/>
              <w:jc w:val="both"/>
              <w:rPr>
                <w:rFonts w:asciiTheme="minorEastAsia" w:eastAsiaTheme="minorEastAsia" w:hAnsiTheme="minorEastAsia"/>
                <w:b w:val="0"/>
                <w:lang w:eastAsia="zh-CN"/>
              </w:rPr>
            </w:pPr>
            <w:r w:rsidRPr="000E0A46">
              <w:rPr>
                <w:rFonts w:cs="Arial" w:hint="eastAsia"/>
                <w:b w:val="0"/>
                <w:lang w:eastAsia="zh-CN"/>
              </w:rPr>
              <w:t>40</w:t>
            </w:r>
          </w:p>
        </w:tc>
        <w:tc>
          <w:tcPr>
            <w:tcW w:w="5585" w:type="dxa"/>
          </w:tcPr>
          <w:p w:rsidR="00E83D9C" w:rsidRPr="000E0A46" w:rsidRDefault="00E83D9C" w:rsidP="00AA30C7">
            <w:pPr>
              <w:rPr>
                <w:rFonts w:asciiTheme="minorEastAsia" w:eastAsiaTheme="minorEastAsia" w:hAnsiTheme="minorEastAsia"/>
                <w:sz w:val="18"/>
                <w:szCs w:val="18"/>
              </w:rPr>
            </w:pPr>
            <w:r w:rsidRPr="000E0A46">
              <w:rPr>
                <w:rFonts w:ascii="宋体" w:hAnsi="宋体" w:hint="eastAsia"/>
                <w:sz w:val="18"/>
                <w:szCs w:val="18"/>
              </w:rPr>
              <w:t>设备flash唯一标识  （</w:t>
            </w:r>
            <w:r w:rsidRPr="000E0A46">
              <w:rPr>
                <w:rFonts w:asciiTheme="minorEastAsia" w:eastAsiaTheme="minorEastAsia" w:hAnsiTheme="minorEastAsia" w:hint="eastAsia"/>
                <w:sz w:val="18"/>
                <w:szCs w:val="18"/>
              </w:rPr>
              <w:t>TDID方案需要</w:t>
            </w:r>
            <w:r w:rsidRPr="000E0A46">
              <w:rPr>
                <w:rFonts w:asciiTheme="minorEastAsia" w:eastAsiaTheme="minorEastAsia" w:hAnsiTheme="minorEastAsia"/>
                <w:sz w:val="18"/>
                <w:szCs w:val="18"/>
              </w:rPr>
              <w:t>）</w:t>
            </w:r>
          </w:p>
        </w:tc>
      </w:tr>
      <w:tr w:rsidR="000E0A46" w:rsidTr="000E0A46">
        <w:trPr>
          <w:jc w:val="center"/>
        </w:trPr>
        <w:tc>
          <w:tcPr>
            <w:tcW w:w="1652" w:type="dxa"/>
          </w:tcPr>
          <w:p w:rsidR="000E0A46" w:rsidRDefault="000E0A46" w:rsidP="00AA30C7">
            <w:pPr>
              <w:pStyle w:val="TAL"/>
              <w:rPr>
                <w:lang w:val="fr-FR" w:eastAsia="zh-CN"/>
              </w:rPr>
            </w:pPr>
            <w:r>
              <w:rPr>
                <w:rFonts w:hint="eastAsia"/>
                <w:lang w:val="fr-FR" w:eastAsia="zh-CN"/>
              </w:rPr>
              <w:t>deviceInfo</w:t>
            </w:r>
          </w:p>
        </w:tc>
        <w:tc>
          <w:tcPr>
            <w:tcW w:w="708" w:type="dxa"/>
          </w:tcPr>
          <w:p w:rsidR="000E0A46" w:rsidRPr="000E0A46" w:rsidRDefault="000E0A46" w:rsidP="00AA30C7">
            <w:pPr>
              <w:pStyle w:val="TAL"/>
              <w:rPr>
                <w:lang w:val="fr-FR"/>
              </w:rPr>
            </w:pPr>
            <w:r w:rsidRPr="000E0A46">
              <w:rPr>
                <w:rFonts w:hint="eastAsia"/>
                <w:lang w:val="fr-FR" w:eastAsia="zh-CN"/>
              </w:rPr>
              <w:t>M</w:t>
            </w:r>
          </w:p>
        </w:tc>
        <w:tc>
          <w:tcPr>
            <w:tcW w:w="1276" w:type="dxa"/>
          </w:tcPr>
          <w:p w:rsidR="000E0A46" w:rsidRPr="000E0A46" w:rsidRDefault="000E0A46" w:rsidP="00AA30C7">
            <w:pPr>
              <w:pStyle w:val="TAH"/>
              <w:ind w:left="62"/>
              <w:jc w:val="both"/>
              <w:rPr>
                <w:rFonts w:asciiTheme="minorEastAsia" w:eastAsiaTheme="minorEastAsia" w:hAnsiTheme="minorEastAsia"/>
                <w:b w:val="0"/>
                <w:lang w:val="fr-FR" w:eastAsia="zh-CN"/>
              </w:rPr>
            </w:pPr>
            <w:r w:rsidRPr="000E0A46">
              <w:rPr>
                <w:rFonts w:hint="eastAsia"/>
                <w:b w:val="0"/>
                <w:lang w:val="fr-FR" w:eastAsia="zh-CN"/>
              </w:rPr>
              <w:t>DeviceInfo</w:t>
            </w:r>
          </w:p>
        </w:tc>
        <w:tc>
          <w:tcPr>
            <w:tcW w:w="709" w:type="dxa"/>
          </w:tcPr>
          <w:p w:rsidR="000E0A46" w:rsidRPr="000E0A46" w:rsidRDefault="000E0A46" w:rsidP="00AA30C7">
            <w:pPr>
              <w:pStyle w:val="TAH"/>
              <w:jc w:val="both"/>
              <w:rPr>
                <w:rFonts w:asciiTheme="minorEastAsia" w:eastAsiaTheme="minorEastAsia" w:hAnsiTheme="minorEastAsia"/>
                <w:b w:val="0"/>
                <w:lang w:eastAsia="zh-CN"/>
              </w:rPr>
            </w:pPr>
          </w:p>
        </w:tc>
        <w:tc>
          <w:tcPr>
            <w:tcW w:w="5585" w:type="dxa"/>
          </w:tcPr>
          <w:p w:rsidR="000E0A46" w:rsidRPr="000E0A46" w:rsidRDefault="000E0A46" w:rsidP="00AA30C7">
            <w:pPr>
              <w:rPr>
                <w:rFonts w:asciiTheme="minorEastAsia" w:eastAsiaTheme="minorEastAsia" w:hAnsiTheme="minorEastAsia"/>
                <w:sz w:val="18"/>
                <w:szCs w:val="18"/>
              </w:rPr>
            </w:pPr>
            <w:r w:rsidRPr="000E0A46">
              <w:rPr>
                <w:rFonts w:ascii="Arial" w:hAnsi="Arial" w:hint="eastAsia"/>
                <w:kern w:val="0"/>
                <w:sz w:val="18"/>
                <w:szCs w:val="18"/>
                <w:lang w:val="fr-FR"/>
              </w:rPr>
              <w:t>设备信息</w:t>
            </w:r>
          </w:p>
        </w:tc>
      </w:tr>
      <w:tr w:rsidR="000E0A46" w:rsidTr="000E0A46">
        <w:trPr>
          <w:jc w:val="center"/>
        </w:trPr>
        <w:tc>
          <w:tcPr>
            <w:tcW w:w="1652" w:type="dxa"/>
          </w:tcPr>
          <w:p w:rsidR="000E0A46" w:rsidRPr="00265147" w:rsidRDefault="000E0A46" w:rsidP="00AA30C7">
            <w:pPr>
              <w:pStyle w:val="TAL"/>
              <w:rPr>
                <w:bCs/>
                <w:lang w:val="en-US" w:eastAsia="zh-CN"/>
              </w:rPr>
            </w:pPr>
            <w:r>
              <w:rPr>
                <w:lang w:val="fr-FR" w:eastAsia="zh-CN"/>
              </w:rPr>
              <w:t>s</w:t>
            </w:r>
            <w:r>
              <w:rPr>
                <w:rFonts w:hint="eastAsia"/>
                <w:lang w:val="fr-FR" w:eastAsia="zh-CN"/>
              </w:rPr>
              <w:t>alt</w:t>
            </w:r>
          </w:p>
        </w:tc>
        <w:tc>
          <w:tcPr>
            <w:tcW w:w="708" w:type="dxa"/>
          </w:tcPr>
          <w:p w:rsidR="000E0A46" w:rsidRPr="000E0A46" w:rsidRDefault="000E0A46" w:rsidP="00AA30C7">
            <w:pPr>
              <w:pStyle w:val="TAL"/>
              <w:rPr>
                <w:rFonts w:cs="Arial"/>
                <w:color w:val="000000"/>
                <w:lang w:eastAsia="zh-CN"/>
              </w:rPr>
            </w:pPr>
            <w:r w:rsidRPr="000E0A46">
              <w:rPr>
                <w:rFonts w:hint="eastAsia"/>
                <w:lang w:val="fr-FR"/>
              </w:rPr>
              <w:t>M</w:t>
            </w:r>
          </w:p>
        </w:tc>
        <w:tc>
          <w:tcPr>
            <w:tcW w:w="1276" w:type="dxa"/>
          </w:tcPr>
          <w:p w:rsidR="000E0A46" w:rsidRPr="000E0A46" w:rsidRDefault="000E0A46" w:rsidP="00AA30C7">
            <w:pPr>
              <w:pStyle w:val="TAH"/>
              <w:ind w:left="62"/>
              <w:jc w:val="both"/>
              <w:rPr>
                <w:b w:val="0"/>
                <w:lang w:eastAsia="zh-CN"/>
              </w:rPr>
            </w:pPr>
            <w:r w:rsidRPr="000E0A46">
              <w:rPr>
                <w:rFonts w:asciiTheme="minorEastAsia" w:eastAsiaTheme="minorEastAsia" w:hAnsiTheme="minorEastAsia" w:hint="eastAsia"/>
                <w:b w:val="0"/>
                <w:lang w:val="fr-FR" w:eastAsia="zh-CN"/>
              </w:rPr>
              <w:t>String</w:t>
            </w:r>
          </w:p>
        </w:tc>
        <w:tc>
          <w:tcPr>
            <w:tcW w:w="709" w:type="dxa"/>
          </w:tcPr>
          <w:p w:rsidR="000E0A46" w:rsidRPr="000E0A46" w:rsidRDefault="000E0A46" w:rsidP="00AA30C7">
            <w:pPr>
              <w:pStyle w:val="TAH"/>
              <w:jc w:val="both"/>
              <w:rPr>
                <w:rFonts w:cs="Arial"/>
                <w:b w:val="0"/>
                <w:lang w:eastAsia="zh-CN"/>
              </w:rPr>
            </w:pPr>
            <w:r w:rsidRPr="000E0A46">
              <w:rPr>
                <w:rFonts w:asciiTheme="minorEastAsia" w:eastAsiaTheme="minorEastAsia" w:hAnsiTheme="minorEastAsia" w:hint="eastAsia"/>
                <w:b w:val="0"/>
                <w:lang w:eastAsia="zh-CN"/>
              </w:rPr>
              <w:t>32</w:t>
            </w:r>
          </w:p>
        </w:tc>
        <w:tc>
          <w:tcPr>
            <w:tcW w:w="5585" w:type="dxa"/>
          </w:tcPr>
          <w:p w:rsidR="000E0A46" w:rsidRPr="000E0A46" w:rsidRDefault="000E0A46" w:rsidP="00F92470">
            <w:pPr>
              <w:rPr>
                <w:rFonts w:ascii="宋体" w:hAnsi="宋体"/>
                <w:sz w:val="18"/>
                <w:szCs w:val="18"/>
              </w:rPr>
            </w:pPr>
            <w:r w:rsidRPr="000E0A46">
              <w:rPr>
                <w:rFonts w:asciiTheme="minorEastAsia" w:eastAsiaTheme="minorEastAsia" w:hAnsiTheme="minorEastAsia" w:hint="eastAsia"/>
                <w:sz w:val="18"/>
                <w:szCs w:val="18"/>
              </w:rPr>
              <w:t>盐值（挑战字</w:t>
            </w:r>
            <w:r w:rsidRPr="000E0A46">
              <w:rPr>
                <w:rFonts w:asciiTheme="minorEastAsia" w:eastAsiaTheme="minorEastAsia" w:hAnsiTheme="minorEastAsia"/>
                <w:sz w:val="18"/>
                <w:szCs w:val="18"/>
              </w:rPr>
              <w:t xml:space="preserve">C） </w:t>
            </w:r>
            <w:r w:rsidRPr="000E0A46">
              <w:rPr>
                <w:rFonts w:asciiTheme="minorEastAsia" w:eastAsiaTheme="minorEastAsia" w:hAnsiTheme="minorEastAsia" w:hint="eastAsia"/>
                <w:sz w:val="18"/>
                <w:szCs w:val="18"/>
              </w:rPr>
              <w:t>同</w:t>
            </w:r>
            <w:r w:rsidRPr="000E0A46">
              <w:rPr>
                <w:rFonts w:asciiTheme="minorEastAsia" w:eastAsiaTheme="minorEastAsia" w:hAnsiTheme="minorEastAsia"/>
                <w:sz w:val="18"/>
                <w:szCs w:val="18"/>
              </w:rPr>
              <w:t>getDevMember</w:t>
            </w:r>
            <w:r w:rsidRPr="000E0A46">
              <w:rPr>
                <w:rFonts w:asciiTheme="minorEastAsia" w:eastAsiaTheme="minorEastAsia" w:hAnsiTheme="minorEastAsia" w:hint="eastAsia"/>
                <w:sz w:val="18"/>
                <w:szCs w:val="18"/>
              </w:rPr>
              <w:t>接口要求</w:t>
            </w:r>
          </w:p>
        </w:tc>
      </w:tr>
      <w:tr w:rsidR="000E0A46" w:rsidTr="000E0A46">
        <w:trPr>
          <w:jc w:val="center"/>
        </w:trPr>
        <w:tc>
          <w:tcPr>
            <w:tcW w:w="1652" w:type="dxa"/>
          </w:tcPr>
          <w:p w:rsidR="000E0A46" w:rsidRDefault="000E0A46" w:rsidP="00AA30C7">
            <w:pPr>
              <w:pStyle w:val="TAL"/>
              <w:rPr>
                <w:lang w:val="fr-FR" w:eastAsia="zh-CN"/>
              </w:rPr>
            </w:pPr>
            <w:r>
              <w:rPr>
                <w:rFonts w:hint="eastAsia"/>
                <w:color w:val="000000"/>
              </w:rPr>
              <w:t>app</w:t>
            </w:r>
            <w:r>
              <w:rPr>
                <w:rFonts w:hint="eastAsia"/>
                <w:color w:val="000000"/>
                <w:lang w:eastAsia="zh-CN"/>
              </w:rPr>
              <w:t>ID</w:t>
            </w:r>
          </w:p>
        </w:tc>
        <w:tc>
          <w:tcPr>
            <w:tcW w:w="708" w:type="dxa"/>
          </w:tcPr>
          <w:p w:rsidR="000E0A46" w:rsidRDefault="000E0A46" w:rsidP="00AA30C7">
            <w:pPr>
              <w:pStyle w:val="TAL"/>
              <w:rPr>
                <w:lang w:val="fr-FR" w:eastAsia="zh-CN"/>
              </w:rPr>
            </w:pPr>
            <w:r>
              <w:rPr>
                <w:rFonts w:hint="eastAsia"/>
                <w:lang w:val="fr-FR"/>
              </w:rPr>
              <w:t>M</w:t>
            </w:r>
          </w:p>
        </w:tc>
        <w:tc>
          <w:tcPr>
            <w:tcW w:w="1276" w:type="dxa"/>
          </w:tcPr>
          <w:p w:rsidR="000E0A46" w:rsidRPr="000E0A46" w:rsidRDefault="000E0A46" w:rsidP="00AA30C7">
            <w:pPr>
              <w:pStyle w:val="TAH"/>
              <w:ind w:left="62"/>
              <w:jc w:val="both"/>
              <w:rPr>
                <w:rFonts w:asciiTheme="minorEastAsia" w:eastAsiaTheme="minorEastAsia" w:hAnsiTheme="minorEastAsia"/>
                <w:b w:val="0"/>
                <w:lang w:val="fr-FR" w:eastAsia="zh-CN"/>
              </w:rPr>
            </w:pPr>
            <w:r w:rsidRPr="000E0A46">
              <w:rPr>
                <w:rFonts w:hint="eastAsia"/>
                <w:b w:val="0"/>
                <w:lang w:val="fr-FR"/>
              </w:rPr>
              <w:t>String</w:t>
            </w:r>
          </w:p>
        </w:tc>
        <w:tc>
          <w:tcPr>
            <w:tcW w:w="709" w:type="dxa"/>
          </w:tcPr>
          <w:p w:rsidR="000E0A46" w:rsidRDefault="000E0A46" w:rsidP="00AA30C7">
            <w:pPr>
              <w:pStyle w:val="TAH"/>
              <w:jc w:val="both"/>
              <w:rPr>
                <w:rFonts w:asciiTheme="minorEastAsia" w:eastAsiaTheme="minorEastAsia" w:hAnsiTheme="minorEastAsia"/>
                <w:lang w:eastAsia="zh-CN"/>
              </w:rPr>
            </w:pPr>
          </w:p>
        </w:tc>
        <w:tc>
          <w:tcPr>
            <w:tcW w:w="5585" w:type="dxa"/>
          </w:tcPr>
          <w:p w:rsidR="000E0A46" w:rsidRDefault="000E0A46" w:rsidP="00AA30C7">
            <w:pPr>
              <w:rPr>
                <w:rFonts w:asciiTheme="minorEastAsia" w:eastAsiaTheme="minorEastAsia" w:hAnsiTheme="minorEastAsia"/>
                <w:sz w:val="18"/>
                <w:szCs w:val="18"/>
              </w:rPr>
            </w:pPr>
            <w:r>
              <w:rPr>
                <w:rFonts w:ascii="Arial" w:hAnsi="Arial" w:hint="eastAsia"/>
                <w:kern w:val="0"/>
                <w:sz w:val="18"/>
                <w:szCs w:val="18"/>
                <w:lang w:val="fr-FR"/>
              </w:rPr>
              <w:t>业务标识（包名）</w:t>
            </w:r>
          </w:p>
        </w:tc>
      </w:tr>
      <w:tr w:rsidR="000E0A46" w:rsidTr="000E0A46">
        <w:trPr>
          <w:jc w:val="center"/>
        </w:trPr>
        <w:tc>
          <w:tcPr>
            <w:tcW w:w="1652" w:type="dxa"/>
          </w:tcPr>
          <w:p w:rsidR="000E0A46" w:rsidRDefault="000E0A46" w:rsidP="00AA30C7">
            <w:pPr>
              <w:pStyle w:val="TAL"/>
              <w:rPr>
                <w:color w:val="000000"/>
              </w:rPr>
            </w:pPr>
            <w:r>
              <w:rPr>
                <w:rFonts w:hint="eastAsia"/>
                <w:lang w:val="fr-FR" w:eastAsia="zh-CN"/>
              </w:rPr>
              <w:t>userID</w:t>
            </w:r>
          </w:p>
        </w:tc>
        <w:tc>
          <w:tcPr>
            <w:tcW w:w="708" w:type="dxa"/>
          </w:tcPr>
          <w:p w:rsidR="000E0A46" w:rsidRDefault="000E0A46" w:rsidP="00AA30C7">
            <w:pPr>
              <w:pStyle w:val="TAL"/>
              <w:rPr>
                <w:lang w:val="fr-FR"/>
              </w:rPr>
            </w:pPr>
            <w:r>
              <w:rPr>
                <w:rFonts w:hint="eastAsia"/>
                <w:lang w:val="fr-FR"/>
              </w:rPr>
              <w:t>M</w:t>
            </w:r>
          </w:p>
        </w:tc>
        <w:tc>
          <w:tcPr>
            <w:tcW w:w="1276" w:type="dxa"/>
          </w:tcPr>
          <w:p w:rsidR="000E0A46" w:rsidRPr="000E0A46" w:rsidRDefault="000E0A46" w:rsidP="00AA30C7">
            <w:pPr>
              <w:pStyle w:val="TAH"/>
              <w:ind w:left="62"/>
              <w:jc w:val="both"/>
              <w:rPr>
                <w:b w:val="0"/>
                <w:lang w:val="fr-FR"/>
              </w:rPr>
            </w:pPr>
            <w:r w:rsidRPr="000E0A46">
              <w:rPr>
                <w:rFonts w:hint="eastAsia"/>
                <w:b w:val="0"/>
                <w:lang w:val="fr-FR"/>
              </w:rPr>
              <w:t>Bigint</w:t>
            </w:r>
          </w:p>
        </w:tc>
        <w:tc>
          <w:tcPr>
            <w:tcW w:w="709" w:type="dxa"/>
          </w:tcPr>
          <w:p w:rsidR="000E0A46" w:rsidRDefault="000E0A46" w:rsidP="00AA30C7">
            <w:pPr>
              <w:pStyle w:val="TAH"/>
              <w:jc w:val="both"/>
              <w:rPr>
                <w:rFonts w:asciiTheme="minorEastAsia" w:eastAsiaTheme="minorEastAsia" w:hAnsiTheme="minorEastAsia"/>
                <w:lang w:eastAsia="zh-CN"/>
              </w:rPr>
            </w:pPr>
          </w:p>
        </w:tc>
        <w:tc>
          <w:tcPr>
            <w:tcW w:w="5585" w:type="dxa"/>
          </w:tcPr>
          <w:p w:rsidR="000E0A46" w:rsidRDefault="000E0A46" w:rsidP="00A75689">
            <w:pPr>
              <w:spacing w:line="240" w:lineRule="atLeast"/>
              <w:rPr>
                <w:rFonts w:ascii="Arial" w:hAnsi="Arial"/>
                <w:kern w:val="0"/>
                <w:sz w:val="18"/>
                <w:szCs w:val="18"/>
                <w:lang w:val="fr-FR"/>
              </w:rPr>
            </w:pPr>
            <w:r>
              <w:rPr>
                <w:rFonts w:ascii="Arial" w:hAnsi="Arial" w:hint="eastAsia"/>
                <w:kern w:val="0"/>
                <w:sz w:val="18"/>
                <w:szCs w:val="18"/>
                <w:lang w:val="fr-FR"/>
              </w:rPr>
              <w:t>用户</w:t>
            </w:r>
            <w:r>
              <w:rPr>
                <w:rFonts w:ascii="Arial" w:hAnsi="Arial" w:hint="eastAsia"/>
                <w:kern w:val="0"/>
                <w:sz w:val="18"/>
                <w:szCs w:val="18"/>
                <w:lang w:val="fr-FR"/>
              </w:rPr>
              <w:t>ID</w:t>
            </w:r>
            <w:r>
              <w:rPr>
                <w:rFonts w:ascii="Arial" w:hAnsi="Arial" w:hint="eastAsia"/>
                <w:kern w:val="0"/>
                <w:sz w:val="18"/>
                <w:szCs w:val="18"/>
                <w:lang w:val="fr-FR"/>
              </w:rPr>
              <w:t>（内部）</w:t>
            </w:r>
          </w:p>
        </w:tc>
      </w:tr>
      <w:tr w:rsidR="000E0A46" w:rsidTr="000E0A46">
        <w:trPr>
          <w:jc w:val="center"/>
        </w:trPr>
        <w:tc>
          <w:tcPr>
            <w:tcW w:w="1652" w:type="dxa"/>
          </w:tcPr>
          <w:p w:rsidR="000E0A46" w:rsidRDefault="000E0A46" w:rsidP="00AA30C7">
            <w:pPr>
              <w:pStyle w:val="TAL"/>
              <w:rPr>
                <w:lang w:val="fr-FR" w:eastAsia="zh-CN"/>
              </w:rPr>
            </w:pPr>
            <w:r>
              <w:rPr>
                <w:rFonts w:hint="eastAsia"/>
              </w:rPr>
              <w:t>serviceToken</w:t>
            </w:r>
          </w:p>
        </w:tc>
        <w:tc>
          <w:tcPr>
            <w:tcW w:w="708" w:type="dxa"/>
          </w:tcPr>
          <w:p w:rsidR="000E0A46" w:rsidRDefault="000E0A46" w:rsidP="00AA30C7">
            <w:pPr>
              <w:pStyle w:val="TAL"/>
              <w:rPr>
                <w:lang w:val="fr-FR"/>
              </w:rPr>
            </w:pPr>
            <w:r>
              <w:rPr>
                <w:rFonts w:hint="eastAsia"/>
                <w:lang w:val="fr-FR"/>
              </w:rPr>
              <w:t>M</w:t>
            </w:r>
          </w:p>
        </w:tc>
        <w:tc>
          <w:tcPr>
            <w:tcW w:w="1276" w:type="dxa"/>
          </w:tcPr>
          <w:p w:rsidR="000E0A46" w:rsidRPr="000E0A46" w:rsidRDefault="000E0A46" w:rsidP="00AA30C7">
            <w:pPr>
              <w:pStyle w:val="TAH"/>
              <w:ind w:left="62"/>
              <w:jc w:val="both"/>
              <w:rPr>
                <w:b w:val="0"/>
                <w:lang w:val="fr-FR"/>
              </w:rPr>
            </w:pPr>
            <w:r w:rsidRPr="000E0A46">
              <w:rPr>
                <w:rFonts w:hint="eastAsia"/>
                <w:b w:val="0"/>
                <w:lang w:val="fr-FR"/>
              </w:rPr>
              <w:t>String</w:t>
            </w:r>
          </w:p>
        </w:tc>
        <w:tc>
          <w:tcPr>
            <w:tcW w:w="709" w:type="dxa"/>
          </w:tcPr>
          <w:p w:rsidR="000E0A46" w:rsidRDefault="000E0A46" w:rsidP="00AA30C7">
            <w:pPr>
              <w:pStyle w:val="TAH"/>
              <w:jc w:val="both"/>
              <w:rPr>
                <w:rFonts w:asciiTheme="minorEastAsia" w:eastAsiaTheme="minorEastAsia" w:hAnsiTheme="minorEastAsia"/>
                <w:lang w:eastAsia="zh-CN"/>
              </w:rPr>
            </w:pPr>
          </w:p>
        </w:tc>
        <w:tc>
          <w:tcPr>
            <w:tcW w:w="5585" w:type="dxa"/>
          </w:tcPr>
          <w:p w:rsidR="000E0A46" w:rsidRDefault="000E0A46" w:rsidP="00A75689">
            <w:pPr>
              <w:spacing w:line="240" w:lineRule="atLeast"/>
              <w:rPr>
                <w:rFonts w:ascii="Arial" w:hAnsi="Arial"/>
                <w:kern w:val="0"/>
                <w:sz w:val="18"/>
                <w:szCs w:val="18"/>
                <w:lang w:val="fr-FR"/>
              </w:rPr>
            </w:pPr>
            <w:r>
              <w:rPr>
                <w:rFonts w:ascii="Arial" w:hAnsi="Arial" w:hint="eastAsia"/>
                <w:kern w:val="0"/>
                <w:sz w:val="18"/>
                <w:szCs w:val="18"/>
                <w:lang w:val="fr-FR"/>
              </w:rPr>
              <w:t>业务</w:t>
            </w:r>
            <w:r>
              <w:rPr>
                <w:rFonts w:ascii="Arial" w:hAnsi="Arial" w:hint="eastAsia"/>
                <w:kern w:val="0"/>
                <w:sz w:val="18"/>
                <w:szCs w:val="18"/>
                <w:lang w:val="fr-FR"/>
              </w:rPr>
              <w:t>Token(AES128</w:t>
            </w:r>
            <w:r>
              <w:rPr>
                <w:rFonts w:ascii="Arial" w:hAnsi="Arial" w:hint="eastAsia"/>
                <w:kern w:val="0"/>
                <w:sz w:val="18"/>
                <w:szCs w:val="18"/>
                <w:lang w:val="fr-FR"/>
              </w:rPr>
              <w:t>加密</w:t>
            </w:r>
            <w:r>
              <w:rPr>
                <w:rFonts w:ascii="Arial" w:hAnsi="Arial" w:hint="eastAsia"/>
                <w:kern w:val="0"/>
                <w:sz w:val="18"/>
                <w:szCs w:val="18"/>
                <w:lang w:val="fr-FR"/>
              </w:rPr>
              <w:t>)</w:t>
            </w:r>
          </w:p>
        </w:tc>
      </w:tr>
      <w:tr w:rsidR="000E0A46" w:rsidTr="000E0A46">
        <w:trPr>
          <w:jc w:val="center"/>
        </w:trPr>
        <w:tc>
          <w:tcPr>
            <w:tcW w:w="1652" w:type="dxa"/>
          </w:tcPr>
          <w:p w:rsidR="000E0A46" w:rsidRDefault="000E0A46" w:rsidP="000E0A46">
            <w:pPr>
              <w:pStyle w:val="TAL"/>
              <w:rPr>
                <w:lang w:eastAsia="zh-CN"/>
              </w:rPr>
            </w:pPr>
            <w:r>
              <w:rPr>
                <w:lang w:eastAsia="zh-CN"/>
              </w:rPr>
              <w:t>c</w:t>
            </w:r>
            <w:r>
              <w:rPr>
                <w:rFonts w:hint="eastAsia"/>
                <w:lang w:eastAsia="zh-CN"/>
              </w:rPr>
              <w:t>hannel</w:t>
            </w:r>
          </w:p>
        </w:tc>
        <w:tc>
          <w:tcPr>
            <w:tcW w:w="708" w:type="dxa"/>
          </w:tcPr>
          <w:p w:rsidR="000E0A46" w:rsidRDefault="000E0A46" w:rsidP="00AA30C7">
            <w:pPr>
              <w:pStyle w:val="TAL"/>
              <w:rPr>
                <w:lang w:val="fr-FR"/>
              </w:rPr>
            </w:pPr>
            <w:r>
              <w:rPr>
                <w:lang w:val="fr-FR"/>
              </w:rPr>
              <w:t>M</w:t>
            </w:r>
          </w:p>
        </w:tc>
        <w:tc>
          <w:tcPr>
            <w:tcW w:w="1276" w:type="dxa"/>
          </w:tcPr>
          <w:p w:rsidR="000E0A46" w:rsidRPr="000E0A46" w:rsidRDefault="00EE2E99" w:rsidP="00AA30C7">
            <w:pPr>
              <w:pStyle w:val="TAH"/>
              <w:ind w:left="62"/>
              <w:jc w:val="both"/>
              <w:rPr>
                <w:b w:val="0"/>
                <w:lang w:val="fr-FR"/>
              </w:rPr>
            </w:pPr>
            <w:r>
              <w:rPr>
                <w:b w:val="0"/>
                <w:lang w:val="fr-FR"/>
              </w:rPr>
              <w:t>I</w:t>
            </w:r>
            <w:r w:rsidR="00ED0179">
              <w:rPr>
                <w:b w:val="0"/>
                <w:lang w:val="fr-FR"/>
              </w:rPr>
              <w:t>nt</w:t>
            </w:r>
          </w:p>
        </w:tc>
        <w:tc>
          <w:tcPr>
            <w:tcW w:w="709" w:type="dxa"/>
          </w:tcPr>
          <w:p w:rsidR="000E0A46" w:rsidRDefault="000E0A46" w:rsidP="00AA30C7">
            <w:pPr>
              <w:pStyle w:val="TAH"/>
              <w:jc w:val="both"/>
              <w:rPr>
                <w:rFonts w:asciiTheme="minorEastAsia" w:eastAsiaTheme="minorEastAsia" w:hAnsiTheme="minorEastAsia"/>
                <w:lang w:eastAsia="zh-CN"/>
              </w:rPr>
            </w:pPr>
          </w:p>
        </w:tc>
        <w:tc>
          <w:tcPr>
            <w:tcW w:w="5585" w:type="dxa"/>
          </w:tcPr>
          <w:p w:rsidR="000E0A46" w:rsidRDefault="000E0A46" w:rsidP="00A75689">
            <w:pPr>
              <w:spacing w:line="240" w:lineRule="atLeast"/>
              <w:rPr>
                <w:rFonts w:ascii="Arial" w:hAnsi="Arial"/>
                <w:kern w:val="0"/>
                <w:sz w:val="18"/>
                <w:szCs w:val="18"/>
                <w:lang w:val="fr-FR"/>
              </w:rPr>
            </w:pPr>
            <w:r>
              <w:rPr>
                <w:rFonts w:ascii="Arial" w:hAnsi="Arial" w:hint="eastAsia"/>
                <w:kern w:val="0"/>
                <w:sz w:val="18"/>
                <w:szCs w:val="18"/>
                <w:lang w:val="fr-FR"/>
              </w:rPr>
              <w:t>渠道</w:t>
            </w:r>
            <w:r>
              <w:rPr>
                <w:rFonts w:ascii="Arial" w:hAnsi="Arial" w:hint="eastAsia"/>
                <w:kern w:val="0"/>
                <w:sz w:val="18"/>
                <w:szCs w:val="18"/>
                <w:lang w:val="fr-FR"/>
              </w:rPr>
              <w:t>ID</w:t>
            </w:r>
          </w:p>
        </w:tc>
      </w:tr>
      <w:tr w:rsidR="00750F5A" w:rsidTr="000E0A46">
        <w:trPr>
          <w:jc w:val="center"/>
        </w:trPr>
        <w:tc>
          <w:tcPr>
            <w:tcW w:w="1652" w:type="dxa"/>
          </w:tcPr>
          <w:p w:rsidR="00750F5A" w:rsidRPr="00750F5A" w:rsidRDefault="00750F5A" w:rsidP="000E0A46">
            <w:pPr>
              <w:pStyle w:val="TAL"/>
              <w:rPr>
                <w:lang w:val="en-US" w:eastAsia="zh-CN"/>
              </w:rPr>
            </w:pPr>
            <w:r>
              <w:rPr>
                <w:lang w:val="en-US" w:eastAsia="zh-CN"/>
              </w:rPr>
              <w:t>deviceID2</w:t>
            </w:r>
          </w:p>
        </w:tc>
        <w:tc>
          <w:tcPr>
            <w:tcW w:w="708" w:type="dxa"/>
          </w:tcPr>
          <w:p w:rsidR="00750F5A" w:rsidRDefault="00750F5A" w:rsidP="00AA30C7">
            <w:pPr>
              <w:pStyle w:val="TAL"/>
              <w:rPr>
                <w:lang w:val="fr-FR"/>
              </w:rPr>
            </w:pPr>
            <w:r>
              <w:rPr>
                <w:lang w:val="fr-FR"/>
              </w:rPr>
              <w:t>O</w:t>
            </w:r>
          </w:p>
        </w:tc>
        <w:tc>
          <w:tcPr>
            <w:tcW w:w="1276" w:type="dxa"/>
          </w:tcPr>
          <w:p w:rsidR="00750F5A" w:rsidRDefault="00750F5A" w:rsidP="00AA30C7">
            <w:pPr>
              <w:pStyle w:val="TAH"/>
              <w:ind w:left="62"/>
              <w:jc w:val="both"/>
              <w:rPr>
                <w:b w:val="0"/>
                <w:lang w:val="fr-FR"/>
              </w:rPr>
            </w:pPr>
            <w:r w:rsidRPr="000E0A46">
              <w:rPr>
                <w:rFonts w:hint="eastAsia"/>
                <w:b w:val="0"/>
                <w:lang w:val="fr-FR"/>
              </w:rPr>
              <w:t>String</w:t>
            </w:r>
          </w:p>
        </w:tc>
        <w:tc>
          <w:tcPr>
            <w:tcW w:w="709" w:type="dxa"/>
          </w:tcPr>
          <w:p w:rsidR="00750F5A" w:rsidRDefault="00750F5A" w:rsidP="00AA30C7">
            <w:pPr>
              <w:pStyle w:val="TAH"/>
              <w:jc w:val="both"/>
              <w:rPr>
                <w:rFonts w:asciiTheme="minorEastAsia" w:eastAsiaTheme="minorEastAsia" w:hAnsiTheme="minorEastAsia"/>
                <w:lang w:eastAsia="zh-CN"/>
              </w:rPr>
            </w:pPr>
          </w:p>
        </w:tc>
        <w:tc>
          <w:tcPr>
            <w:tcW w:w="5585" w:type="dxa"/>
          </w:tcPr>
          <w:p w:rsidR="00750F5A" w:rsidRDefault="00750F5A" w:rsidP="00A75689">
            <w:pPr>
              <w:spacing w:line="240" w:lineRule="atLeast"/>
              <w:rPr>
                <w:rFonts w:ascii="Arial" w:hAnsi="Arial"/>
                <w:kern w:val="0"/>
                <w:sz w:val="18"/>
                <w:szCs w:val="18"/>
                <w:lang w:val="fr-FR"/>
              </w:rPr>
            </w:pPr>
            <w:r>
              <w:rPr>
                <w:rFonts w:ascii="Arial" w:hAnsi="Arial" w:hint="eastAsia"/>
                <w:kern w:val="0"/>
                <w:sz w:val="18"/>
                <w:szCs w:val="18"/>
                <w:lang w:val="fr-FR"/>
              </w:rPr>
              <w:t>设备</w:t>
            </w:r>
            <w:r>
              <w:rPr>
                <w:rFonts w:ascii="Arial" w:hAnsi="Arial" w:hint="eastAsia"/>
                <w:kern w:val="0"/>
                <w:sz w:val="18"/>
                <w:szCs w:val="18"/>
                <w:lang w:val="fr-FR"/>
              </w:rPr>
              <w:t>ID2</w:t>
            </w:r>
            <w:r>
              <w:rPr>
                <w:rFonts w:ascii="Arial" w:hAnsi="Arial" w:hint="eastAsia"/>
                <w:kern w:val="0"/>
                <w:sz w:val="18"/>
                <w:szCs w:val="18"/>
                <w:lang w:val="fr-FR"/>
              </w:rPr>
              <w:t>（双卡时读取到则上报）</w:t>
            </w:r>
          </w:p>
        </w:tc>
      </w:tr>
    </w:tbl>
    <w:p w:rsidR="00F92470" w:rsidRPr="00F92470" w:rsidRDefault="00F92470" w:rsidP="00F92470"/>
    <w:p w:rsidR="00E83D9C" w:rsidRDefault="00E83D9C" w:rsidP="00E83D9C">
      <w:pPr>
        <w:pStyle w:val="41"/>
      </w:pPr>
      <w:r>
        <w:rPr>
          <w:rFonts w:hint="eastAsia"/>
        </w:rPr>
        <w:t>返回值</w:t>
      </w:r>
    </w:p>
    <w:tbl>
      <w:tblPr>
        <w:tblW w:w="9984"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1243"/>
        <w:gridCol w:w="709"/>
        <w:gridCol w:w="4917"/>
      </w:tblGrid>
      <w:tr w:rsidR="00E83D9C" w:rsidTr="00AA30C7">
        <w:trPr>
          <w:jc w:val="center"/>
        </w:trPr>
        <w:tc>
          <w:tcPr>
            <w:tcW w:w="2378" w:type="dxa"/>
          </w:tcPr>
          <w:p w:rsidR="00E83D9C" w:rsidRDefault="00E83D9C" w:rsidP="00AA30C7">
            <w:pPr>
              <w:pStyle w:val="TAH"/>
              <w:rPr>
                <w:rFonts w:ascii="Verdana" w:hAnsi="Verdana"/>
                <w:lang w:val="fr-FR" w:eastAsia="zh-CN"/>
              </w:rPr>
            </w:pPr>
            <w:r>
              <w:rPr>
                <w:rFonts w:ascii="Verdana" w:hAnsi="Verdana" w:hint="eastAsia"/>
                <w:lang w:val="fr-FR" w:eastAsia="zh-CN"/>
              </w:rPr>
              <w:t>参数名称</w:t>
            </w:r>
          </w:p>
        </w:tc>
        <w:tc>
          <w:tcPr>
            <w:tcW w:w="737" w:type="dxa"/>
          </w:tcPr>
          <w:p w:rsidR="00E83D9C" w:rsidRDefault="00E83D9C" w:rsidP="00AA30C7">
            <w:pPr>
              <w:pStyle w:val="TAH"/>
              <w:rPr>
                <w:rFonts w:ascii="Verdana" w:hAnsi="Verdana"/>
                <w:lang w:val="fr-FR" w:eastAsia="zh-CN"/>
              </w:rPr>
            </w:pPr>
            <w:r>
              <w:rPr>
                <w:rFonts w:ascii="Verdana" w:hAnsi="Verdana" w:hint="eastAsia"/>
                <w:lang w:val="fr-FR" w:eastAsia="zh-CN"/>
              </w:rPr>
              <w:t>必须</w:t>
            </w:r>
          </w:p>
        </w:tc>
        <w:tc>
          <w:tcPr>
            <w:tcW w:w="1243" w:type="dxa"/>
          </w:tcPr>
          <w:p w:rsidR="00E83D9C" w:rsidRDefault="00E83D9C" w:rsidP="00AA30C7">
            <w:pPr>
              <w:pStyle w:val="TAH"/>
              <w:rPr>
                <w:rFonts w:ascii="Verdana" w:hAnsi="Verdana"/>
                <w:lang w:val="fr-FR" w:eastAsia="zh-CN"/>
              </w:rPr>
            </w:pPr>
            <w:r>
              <w:rPr>
                <w:rFonts w:ascii="Verdana" w:hAnsi="Verdana" w:hint="eastAsia"/>
                <w:lang w:val="fr-FR" w:eastAsia="zh-CN"/>
              </w:rPr>
              <w:t>类型</w:t>
            </w:r>
          </w:p>
        </w:tc>
        <w:tc>
          <w:tcPr>
            <w:tcW w:w="709" w:type="dxa"/>
          </w:tcPr>
          <w:p w:rsidR="00E83D9C" w:rsidRDefault="00E83D9C" w:rsidP="00AA30C7">
            <w:pPr>
              <w:pStyle w:val="TAH"/>
              <w:rPr>
                <w:rFonts w:ascii="Verdana" w:hAnsi="Verdana"/>
                <w:lang w:val="fr-FR" w:eastAsia="zh-CN"/>
              </w:rPr>
            </w:pPr>
            <w:r>
              <w:rPr>
                <w:rFonts w:ascii="Verdana" w:hAnsi="Verdana" w:hint="eastAsia"/>
                <w:lang w:val="fr-FR" w:eastAsia="zh-CN"/>
              </w:rPr>
              <w:t>长度</w:t>
            </w:r>
          </w:p>
        </w:tc>
        <w:tc>
          <w:tcPr>
            <w:tcW w:w="4917" w:type="dxa"/>
          </w:tcPr>
          <w:p w:rsidR="00E83D9C" w:rsidRDefault="00E83D9C" w:rsidP="00AA30C7">
            <w:pPr>
              <w:pStyle w:val="TAH"/>
              <w:rPr>
                <w:rFonts w:ascii="Verdana" w:hAnsi="Verdana"/>
                <w:lang w:val="fr-FR" w:eastAsia="zh-CN"/>
              </w:rPr>
            </w:pPr>
            <w:r>
              <w:rPr>
                <w:rFonts w:ascii="Verdana" w:hAnsi="Verdana" w:hint="eastAsia"/>
                <w:lang w:val="fr-FR" w:eastAsia="zh-CN"/>
              </w:rPr>
              <w:t>描述信息</w:t>
            </w:r>
          </w:p>
        </w:tc>
      </w:tr>
      <w:tr w:rsidR="00E83D9C" w:rsidTr="00AA30C7">
        <w:trPr>
          <w:jc w:val="center"/>
        </w:trPr>
        <w:tc>
          <w:tcPr>
            <w:tcW w:w="2378" w:type="dxa"/>
          </w:tcPr>
          <w:p w:rsidR="00E83D9C" w:rsidRPr="00E74491" w:rsidRDefault="00F92470" w:rsidP="00AA30C7">
            <w:pPr>
              <w:pStyle w:val="TAL"/>
              <w:rPr>
                <w:lang w:val="fr-FR" w:eastAsia="zh-CN"/>
              </w:rPr>
            </w:pPr>
            <w:r w:rsidRPr="00E74491">
              <w:rPr>
                <w:lang w:val="fr-FR" w:eastAsia="zh-CN"/>
              </w:rPr>
              <w:t>V</w:t>
            </w:r>
            <w:r w:rsidR="00E83D9C" w:rsidRPr="00E74491">
              <w:rPr>
                <w:lang w:val="fr-FR" w:eastAsia="zh-CN"/>
              </w:rPr>
              <w:t>ersion</w:t>
            </w:r>
          </w:p>
        </w:tc>
        <w:tc>
          <w:tcPr>
            <w:tcW w:w="737" w:type="dxa"/>
          </w:tcPr>
          <w:p w:rsidR="00E83D9C" w:rsidRPr="00E74491" w:rsidRDefault="00E83D9C" w:rsidP="00AA30C7">
            <w:pPr>
              <w:pStyle w:val="TAL"/>
              <w:rPr>
                <w:lang w:val="fr-FR" w:eastAsia="zh-CN"/>
              </w:rPr>
            </w:pPr>
            <w:r>
              <w:rPr>
                <w:rFonts w:hint="eastAsia"/>
                <w:lang w:val="fr-FR" w:eastAsia="zh-CN"/>
              </w:rPr>
              <w:t>M</w:t>
            </w:r>
          </w:p>
        </w:tc>
        <w:tc>
          <w:tcPr>
            <w:tcW w:w="1243" w:type="dxa"/>
          </w:tcPr>
          <w:p w:rsidR="00E83D9C" w:rsidRPr="00E74491" w:rsidRDefault="00E83D9C" w:rsidP="00AA30C7">
            <w:pPr>
              <w:pStyle w:val="TAH"/>
              <w:ind w:left="62"/>
              <w:jc w:val="both"/>
              <w:rPr>
                <w:b w:val="0"/>
                <w:lang w:val="fr-FR" w:eastAsia="zh-CN"/>
              </w:rPr>
            </w:pPr>
            <w:r>
              <w:rPr>
                <w:rFonts w:hint="eastAsia"/>
                <w:b w:val="0"/>
                <w:lang w:val="fr-FR" w:eastAsia="zh-CN"/>
              </w:rPr>
              <w:t>String</w:t>
            </w:r>
          </w:p>
        </w:tc>
        <w:tc>
          <w:tcPr>
            <w:tcW w:w="709" w:type="dxa"/>
          </w:tcPr>
          <w:p w:rsidR="00E83D9C" w:rsidRPr="00E74491" w:rsidRDefault="00E83D9C" w:rsidP="00AA30C7">
            <w:pPr>
              <w:rPr>
                <w:rFonts w:ascii="Arial" w:hAnsi="Arial"/>
                <w:kern w:val="0"/>
                <w:sz w:val="18"/>
                <w:szCs w:val="18"/>
                <w:lang w:val="fr-FR"/>
              </w:rPr>
            </w:pPr>
            <w:r>
              <w:rPr>
                <w:rFonts w:ascii="Arial" w:hAnsi="Arial" w:hint="eastAsia"/>
                <w:kern w:val="0"/>
                <w:sz w:val="18"/>
                <w:szCs w:val="18"/>
                <w:lang w:val="fr-FR"/>
              </w:rPr>
              <w:t>5</w:t>
            </w:r>
          </w:p>
        </w:tc>
        <w:tc>
          <w:tcPr>
            <w:tcW w:w="4917" w:type="dxa"/>
          </w:tcPr>
          <w:p w:rsidR="00E83D9C" w:rsidRPr="00E74491" w:rsidRDefault="00E83D9C" w:rsidP="00AA30C7">
            <w:pPr>
              <w:rPr>
                <w:rFonts w:ascii="Arial" w:hAnsi="Arial"/>
                <w:kern w:val="0"/>
                <w:sz w:val="18"/>
                <w:szCs w:val="18"/>
                <w:lang w:val="fr-FR"/>
              </w:rPr>
            </w:pPr>
            <w:r w:rsidRPr="00E74491">
              <w:rPr>
                <w:rFonts w:ascii="Arial" w:hAnsi="Arial" w:hint="eastAsia"/>
                <w:kern w:val="0"/>
                <w:sz w:val="18"/>
                <w:szCs w:val="18"/>
                <w:lang w:val="fr-FR"/>
              </w:rPr>
              <w:t>协议版本号</w:t>
            </w:r>
          </w:p>
        </w:tc>
      </w:tr>
      <w:tr w:rsidR="00E83D9C" w:rsidTr="00AA30C7">
        <w:trPr>
          <w:jc w:val="center"/>
        </w:trPr>
        <w:tc>
          <w:tcPr>
            <w:tcW w:w="2378" w:type="dxa"/>
          </w:tcPr>
          <w:p w:rsidR="00E83D9C" w:rsidRPr="00E74491" w:rsidRDefault="00E83D9C" w:rsidP="00AA30C7">
            <w:pPr>
              <w:pStyle w:val="TAL"/>
              <w:rPr>
                <w:lang w:val="fr-FR" w:eastAsia="zh-CN"/>
              </w:rPr>
            </w:pPr>
            <w:r>
              <w:rPr>
                <w:lang w:val="fr-FR" w:eastAsia="zh-CN"/>
              </w:rPr>
              <w:t>transactionID</w:t>
            </w:r>
          </w:p>
        </w:tc>
        <w:tc>
          <w:tcPr>
            <w:tcW w:w="737" w:type="dxa"/>
          </w:tcPr>
          <w:p w:rsidR="00E83D9C" w:rsidRPr="00E74491" w:rsidRDefault="00E83D9C" w:rsidP="00AA30C7">
            <w:pPr>
              <w:pStyle w:val="TAL"/>
              <w:rPr>
                <w:lang w:val="fr-FR" w:eastAsia="zh-CN"/>
              </w:rPr>
            </w:pPr>
            <w:r>
              <w:rPr>
                <w:rFonts w:hint="eastAsia"/>
                <w:lang w:val="fr-FR" w:eastAsia="zh-CN"/>
              </w:rPr>
              <w:t>M</w:t>
            </w:r>
          </w:p>
        </w:tc>
        <w:tc>
          <w:tcPr>
            <w:tcW w:w="1243" w:type="dxa"/>
          </w:tcPr>
          <w:p w:rsidR="00E83D9C" w:rsidRPr="00E74491" w:rsidRDefault="00E83D9C" w:rsidP="00AA30C7">
            <w:pPr>
              <w:pStyle w:val="TAH"/>
              <w:ind w:left="62"/>
              <w:jc w:val="both"/>
              <w:rPr>
                <w:b w:val="0"/>
                <w:lang w:val="fr-FR" w:eastAsia="zh-CN"/>
              </w:rPr>
            </w:pPr>
            <w:r>
              <w:rPr>
                <w:rFonts w:hint="eastAsia"/>
                <w:b w:val="0"/>
                <w:lang w:val="fr-FR" w:eastAsia="zh-CN"/>
              </w:rPr>
              <w:t>String</w:t>
            </w:r>
          </w:p>
        </w:tc>
        <w:tc>
          <w:tcPr>
            <w:tcW w:w="709" w:type="dxa"/>
          </w:tcPr>
          <w:p w:rsidR="00E83D9C" w:rsidRPr="00E74491" w:rsidRDefault="00E83D9C" w:rsidP="00AA30C7">
            <w:pPr>
              <w:rPr>
                <w:rFonts w:ascii="Arial" w:hAnsi="Arial"/>
                <w:kern w:val="0"/>
                <w:sz w:val="18"/>
                <w:szCs w:val="18"/>
                <w:lang w:val="fr-FR"/>
              </w:rPr>
            </w:pPr>
            <w:r w:rsidRPr="00E74491">
              <w:rPr>
                <w:rFonts w:ascii="Arial" w:hAnsi="Arial" w:hint="eastAsia"/>
                <w:kern w:val="0"/>
                <w:sz w:val="18"/>
                <w:szCs w:val="18"/>
                <w:lang w:val="fr-FR"/>
              </w:rPr>
              <w:t>40</w:t>
            </w:r>
          </w:p>
        </w:tc>
        <w:tc>
          <w:tcPr>
            <w:tcW w:w="4917" w:type="dxa"/>
          </w:tcPr>
          <w:p w:rsidR="00E83D9C" w:rsidRPr="00E74491" w:rsidRDefault="00E83D9C" w:rsidP="00AA30C7">
            <w:pPr>
              <w:rPr>
                <w:rFonts w:ascii="Arial" w:hAnsi="Arial"/>
                <w:kern w:val="0"/>
                <w:sz w:val="18"/>
                <w:szCs w:val="18"/>
                <w:lang w:val="fr-FR"/>
              </w:rPr>
            </w:pPr>
            <w:r w:rsidRPr="00E74491">
              <w:rPr>
                <w:rFonts w:ascii="Arial" w:hAnsi="Arial" w:hint="eastAsia"/>
                <w:kern w:val="0"/>
                <w:sz w:val="18"/>
                <w:szCs w:val="18"/>
                <w:lang w:val="fr-FR"/>
              </w:rPr>
              <w:t>消息标识</w:t>
            </w:r>
          </w:p>
        </w:tc>
      </w:tr>
      <w:tr w:rsidR="00E83D9C" w:rsidTr="00AA30C7">
        <w:trPr>
          <w:jc w:val="center"/>
        </w:trPr>
        <w:tc>
          <w:tcPr>
            <w:tcW w:w="2378" w:type="dxa"/>
          </w:tcPr>
          <w:p w:rsidR="00E83D9C" w:rsidRPr="00C8364D" w:rsidRDefault="00E83D9C" w:rsidP="00AA30C7">
            <w:pPr>
              <w:pStyle w:val="TAL"/>
              <w:rPr>
                <w:lang w:val="fr-FR" w:eastAsia="zh-CN"/>
              </w:rPr>
            </w:pPr>
            <w:r w:rsidRPr="00C8364D">
              <w:rPr>
                <w:rFonts w:hint="eastAsia"/>
                <w:lang w:val="fr-FR" w:eastAsia="zh-CN"/>
              </w:rPr>
              <w:t>traceFlag</w:t>
            </w:r>
          </w:p>
        </w:tc>
        <w:tc>
          <w:tcPr>
            <w:tcW w:w="737" w:type="dxa"/>
          </w:tcPr>
          <w:p w:rsidR="00E83D9C" w:rsidRPr="00C8364D" w:rsidRDefault="00E83D9C" w:rsidP="00AA30C7">
            <w:pPr>
              <w:spacing w:line="240" w:lineRule="atLeast"/>
              <w:rPr>
                <w:rFonts w:ascii="Arial" w:hAnsi="Arial"/>
                <w:kern w:val="0"/>
                <w:sz w:val="18"/>
                <w:szCs w:val="18"/>
                <w:lang w:val="fr-FR"/>
              </w:rPr>
            </w:pPr>
            <w:r w:rsidRPr="00C8364D">
              <w:rPr>
                <w:rFonts w:ascii="Arial" w:hAnsi="Arial" w:hint="eastAsia"/>
                <w:kern w:val="0"/>
                <w:sz w:val="18"/>
                <w:szCs w:val="18"/>
                <w:lang w:val="fr-FR"/>
              </w:rPr>
              <w:t xml:space="preserve">O </w:t>
            </w:r>
          </w:p>
        </w:tc>
        <w:tc>
          <w:tcPr>
            <w:tcW w:w="1243" w:type="dxa"/>
          </w:tcPr>
          <w:p w:rsidR="00E83D9C" w:rsidRPr="00C8364D" w:rsidRDefault="00E83D9C" w:rsidP="00AA30C7">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709" w:type="dxa"/>
          </w:tcPr>
          <w:p w:rsidR="00E83D9C" w:rsidRPr="00C8364D" w:rsidRDefault="00E83D9C" w:rsidP="00AA30C7">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4917" w:type="dxa"/>
          </w:tcPr>
          <w:p w:rsidR="00E83D9C" w:rsidRPr="00C8364D" w:rsidRDefault="00E83D9C" w:rsidP="00AA30C7">
            <w:pPr>
              <w:spacing w:line="240" w:lineRule="atLeast"/>
              <w:rPr>
                <w:rFonts w:ascii="Arial" w:hAnsi="Arial"/>
                <w:kern w:val="0"/>
                <w:sz w:val="18"/>
                <w:szCs w:val="18"/>
                <w:lang w:val="fr-FR"/>
              </w:rPr>
            </w:pPr>
            <w:r>
              <w:rPr>
                <w:rFonts w:ascii="Arial" w:hAnsi="Arial" w:hint="eastAsia"/>
                <w:kern w:val="0"/>
                <w:sz w:val="18"/>
                <w:szCs w:val="18"/>
                <w:lang w:val="fr-FR"/>
              </w:rPr>
              <w:t>跟踪标志</w:t>
            </w:r>
          </w:p>
        </w:tc>
      </w:tr>
      <w:tr w:rsidR="00E83D9C" w:rsidTr="00AA30C7">
        <w:trPr>
          <w:jc w:val="center"/>
        </w:trPr>
        <w:tc>
          <w:tcPr>
            <w:tcW w:w="2378" w:type="dxa"/>
          </w:tcPr>
          <w:p w:rsidR="00E83D9C" w:rsidRPr="00C8364D" w:rsidRDefault="00E83D9C" w:rsidP="00AA30C7">
            <w:pPr>
              <w:pStyle w:val="TAL"/>
              <w:rPr>
                <w:lang w:val="fr-FR" w:eastAsia="zh-CN"/>
              </w:rPr>
            </w:pPr>
            <w:r>
              <w:rPr>
                <w:rFonts w:hint="eastAsia"/>
                <w:lang w:val="fr-FR" w:eastAsia="zh-CN"/>
              </w:rPr>
              <w:t>userID</w:t>
            </w:r>
          </w:p>
        </w:tc>
        <w:tc>
          <w:tcPr>
            <w:tcW w:w="737" w:type="dxa"/>
          </w:tcPr>
          <w:p w:rsidR="00E83D9C" w:rsidRPr="00C8364D" w:rsidRDefault="00E83D9C" w:rsidP="00AA30C7">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1243" w:type="dxa"/>
          </w:tcPr>
          <w:p w:rsidR="00E83D9C" w:rsidRDefault="00E83D9C" w:rsidP="00AA30C7">
            <w:pPr>
              <w:spacing w:line="240" w:lineRule="atLeast"/>
              <w:rPr>
                <w:rFonts w:ascii="Arial" w:hAnsi="Arial"/>
                <w:kern w:val="0"/>
                <w:sz w:val="18"/>
                <w:szCs w:val="18"/>
                <w:lang w:val="fr-FR"/>
              </w:rPr>
            </w:pPr>
            <w:r>
              <w:rPr>
                <w:rFonts w:ascii="Arial" w:hAnsi="Arial" w:hint="eastAsia"/>
                <w:kern w:val="0"/>
                <w:sz w:val="18"/>
                <w:szCs w:val="18"/>
                <w:lang w:val="fr-FR"/>
              </w:rPr>
              <w:t>Bigint</w:t>
            </w:r>
          </w:p>
        </w:tc>
        <w:tc>
          <w:tcPr>
            <w:tcW w:w="709" w:type="dxa"/>
          </w:tcPr>
          <w:p w:rsidR="00E83D9C" w:rsidRDefault="00E83D9C" w:rsidP="00AA30C7">
            <w:pPr>
              <w:spacing w:line="240" w:lineRule="atLeast"/>
              <w:rPr>
                <w:rFonts w:ascii="Arial" w:hAnsi="Arial"/>
                <w:kern w:val="0"/>
                <w:sz w:val="18"/>
                <w:szCs w:val="18"/>
                <w:lang w:val="fr-FR"/>
              </w:rPr>
            </w:pPr>
          </w:p>
        </w:tc>
        <w:tc>
          <w:tcPr>
            <w:tcW w:w="4917" w:type="dxa"/>
          </w:tcPr>
          <w:p w:rsidR="00E83D9C" w:rsidRDefault="00E83D9C" w:rsidP="00A55CBD">
            <w:pPr>
              <w:spacing w:line="240" w:lineRule="atLeast"/>
              <w:rPr>
                <w:rFonts w:ascii="Arial" w:hAnsi="Arial"/>
                <w:kern w:val="0"/>
                <w:sz w:val="18"/>
                <w:szCs w:val="18"/>
                <w:lang w:val="fr-FR"/>
              </w:rPr>
            </w:pPr>
            <w:r>
              <w:rPr>
                <w:rFonts w:ascii="Arial" w:hAnsi="Arial" w:hint="eastAsia"/>
                <w:kern w:val="0"/>
                <w:sz w:val="18"/>
                <w:szCs w:val="18"/>
                <w:lang w:val="fr-FR"/>
              </w:rPr>
              <w:t>用户</w:t>
            </w:r>
            <w:r>
              <w:rPr>
                <w:rFonts w:ascii="Arial" w:hAnsi="Arial" w:hint="eastAsia"/>
                <w:kern w:val="0"/>
                <w:sz w:val="18"/>
                <w:szCs w:val="18"/>
                <w:lang w:val="fr-FR"/>
              </w:rPr>
              <w:t>ID</w:t>
            </w:r>
            <w:r>
              <w:rPr>
                <w:rFonts w:ascii="Arial" w:hAnsi="Arial" w:hint="eastAsia"/>
                <w:kern w:val="0"/>
                <w:sz w:val="18"/>
                <w:szCs w:val="18"/>
                <w:lang w:val="fr-FR"/>
              </w:rPr>
              <w:t>（内部）</w:t>
            </w:r>
          </w:p>
        </w:tc>
      </w:tr>
      <w:tr w:rsidR="00E83D9C" w:rsidTr="00AA30C7">
        <w:trPr>
          <w:jc w:val="center"/>
        </w:trPr>
        <w:tc>
          <w:tcPr>
            <w:tcW w:w="2378" w:type="dxa"/>
          </w:tcPr>
          <w:p w:rsidR="00E83D9C" w:rsidRDefault="00E83D9C" w:rsidP="00AA30C7">
            <w:pPr>
              <w:pStyle w:val="TAL"/>
              <w:rPr>
                <w:lang w:val="fr-FR" w:eastAsia="zh-CN"/>
              </w:rPr>
            </w:pPr>
            <w:r>
              <w:rPr>
                <w:rFonts w:ascii="Verdana" w:hAnsi="Verdana"/>
                <w:lang w:val="fr-FR"/>
              </w:rPr>
              <w:t>rightsID</w:t>
            </w:r>
          </w:p>
        </w:tc>
        <w:tc>
          <w:tcPr>
            <w:tcW w:w="737" w:type="dxa"/>
          </w:tcPr>
          <w:p w:rsidR="00E83D9C" w:rsidRDefault="00E83D9C" w:rsidP="00AA30C7">
            <w:pPr>
              <w:spacing w:line="240" w:lineRule="atLeast"/>
              <w:rPr>
                <w:rFonts w:ascii="Arial" w:hAnsi="Arial"/>
                <w:kern w:val="0"/>
                <w:sz w:val="18"/>
                <w:szCs w:val="18"/>
                <w:lang w:val="fr-FR"/>
              </w:rPr>
            </w:pPr>
            <w:r>
              <w:rPr>
                <w:rFonts w:hint="eastAsia"/>
                <w:lang w:val="fr-FR"/>
              </w:rPr>
              <w:t>O</w:t>
            </w:r>
          </w:p>
        </w:tc>
        <w:tc>
          <w:tcPr>
            <w:tcW w:w="1243" w:type="dxa"/>
          </w:tcPr>
          <w:p w:rsidR="00E83D9C" w:rsidRDefault="00E83D9C" w:rsidP="00AA30C7">
            <w:pPr>
              <w:spacing w:line="240" w:lineRule="atLeast"/>
              <w:rPr>
                <w:rFonts w:ascii="Arial" w:hAnsi="Arial"/>
                <w:kern w:val="0"/>
                <w:sz w:val="18"/>
                <w:szCs w:val="18"/>
                <w:lang w:val="fr-FR"/>
              </w:rPr>
            </w:pPr>
            <w:r>
              <w:rPr>
                <w:lang w:val="fr-FR"/>
              </w:rPr>
              <w:t>I</w:t>
            </w:r>
            <w:r>
              <w:rPr>
                <w:rFonts w:hint="eastAsia"/>
                <w:lang w:val="fr-FR"/>
              </w:rPr>
              <w:t>nt</w:t>
            </w:r>
          </w:p>
        </w:tc>
        <w:tc>
          <w:tcPr>
            <w:tcW w:w="709" w:type="dxa"/>
          </w:tcPr>
          <w:p w:rsidR="00E83D9C" w:rsidRDefault="00E83D9C" w:rsidP="00AA30C7">
            <w:pPr>
              <w:spacing w:line="240" w:lineRule="atLeast"/>
              <w:rPr>
                <w:rFonts w:ascii="Arial" w:hAnsi="Arial"/>
                <w:kern w:val="0"/>
                <w:sz w:val="18"/>
                <w:szCs w:val="18"/>
                <w:lang w:val="fr-FR"/>
              </w:rPr>
            </w:pPr>
          </w:p>
        </w:tc>
        <w:tc>
          <w:tcPr>
            <w:tcW w:w="4917" w:type="dxa"/>
          </w:tcPr>
          <w:p w:rsidR="00E83D9C" w:rsidRDefault="00E83D9C" w:rsidP="00AA30C7">
            <w:pPr>
              <w:pStyle w:val="CharCharCharCharChar"/>
              <w:rPr>
                <w:rFonts w:hAnsi="宋体" w:cs="Arial"/>
                <w:sz w:val="18"/>
                <w:szCs w:val="18"/>
                <w:lang w:val="en-GB"/>
              </w:rPr>
            </w:pPr>
            <w:r>
              <w:rPr>
                <w:rFonts w:hAnsi="宋体" w:cs="Arial" w:hint="eastAsia"/>
                <w:sz w:val="18"/>
                <w:szCs w:val="18"/>
                <w:lang w:val="en-GB"/>
              </w:rPr>
              <w:t>当前设备对应会员权益</w:t>
            </w:r>
            <w:r>
              <w:rPr>
                <w:rFonts w:hAnsi="宋体" w:cs="Arial" w:hint="eastAsia"/>
                <w:sz w:val="18"/>
                <w:szCs w:val="18"/>
                <w:lang w:val="en-GB"/>
              </w:rPr>
              <w:t>ID</w:t>
            </w:r>
            <w:r w:rsidR="00F62BEC">
              <w:rPr>
                <w:rFonts w:hAnsi="宋体" w:cs="Arial"/>
                <w:sz w:val="18"/>
                <w:szCs w:val="18"/>
                <w:lang w:val="en-GB"/>
              </w:rPr>
              <w:t>(</w:t>
            </w:r>
            <w:r w:rsidR="00F62BEC">
              <w:rPr>
                <w:rFonts w:hAnsi="宋体" w:cs="Arial" w:hint="eastAsia"/>
                <w:sz w:val="18"/>
                <w:szCs w:val="18"/>
                <w:lang w:val="en-GB"/>
              </w:rPr>
              <w:t>设备如果已绑定金卡或银卡会员，则新帐号绑定为普通会员</w:t>
            </w:r>
            <w:r w:rsidR="00F62BEC">
              <w:rPr>
                <w:rFonts w:hAnsi="宋体" w:cs="Arial" w:hint="eastAsia"/>
                <w:sz w:val="18"/>
                <w:szCs w:val="18"/>
                <w:lang w:val="en-GB"/>
              </w:rPr>
              <w:t>)</w:t>
            </w:r>
          </w:p>
          <w:p w:rsidR="00E83D9C" w:rsidRPr="00A51F22" w:rsidRDefault="00E83D9C" w:rsidP="00AA30C7">
            <w:pPr>
              <w:pStyle w:val="CharCharCharCharChar"/>
              <w:rPr>
                <w:rFonts w:hAnsi="宋体" w:cs="Arial"/>
                <w:sz w:val="18"/>
                <w:szCs w:val="18"/>
                <w:lang w:val="en-GB"/>
              </w:rPr>
            </w:pPr>
            <w:r w:rsidRPr="00A51F22">
              <w:rPr>
                <w:rFonts w:hAnsi="宋体" w:cs="Arial" w:hint="eastAsia"/>
                <w:sz w:val="18"/>
                <w:szCs w:val="18"/>
                <w:lang w:val="en-GB"/>
              </w:rPr>
              <w:t xml:space="preserve">100000 </w:t>
            </w:r>
            <w:r w:rsidRPr="00A51F22">
              <w:rPr>
                <w:rFonts w:hAnsi="宋体" w:cs="Arial" w:hint="eastAsia"/>
                <w:sz w:val="18"/>
                <w:szCs w:val="18"/>
                <w:lang w:val="en-GB"/>
              </w:rPr>
              <w:t>普通权益</w:t>
            </w:r>
          </w:p>
          <w:p w:rsidR="00E83D9C" w:rsidRPr="00A51F22" w:rsidRDefault="00E83D9C" w:rsidP="00AA30C7">
            <w:pPr>
              <w:pStyle w:val="CharCharCharCharChar"/>
              <w:rPr>
                <w:rFonts w:hAnsi="宋体" w:cs="Arial"/>
                <w:sz w:val="18"/>
                <w:szCs w:val="18"/>
                <w:lang w:val="en-GB"/>
              </w:rPr>
            </w:pPr>
            <w:r w:rsidRPr="00A51F22">
              <w:rPr>
                <w:rFonts w:hAnsi="宋体" w:cs="Arial" w:hint="eastAsia"/>
                <w:sz w:val="18"/>
                <w:szCs w:val="18"/>
                <w:lang w:val="en-GB"/>
              </w:rPr>
              <w:t xml:space="preserve">100100 </w:t>
            </w:r>
            <w:r w:rsidRPr="00A51F22">
              <w:rPr>
                <w:rFonts w:hAnsi="宋体" w:cs="Arial" w:hint="eastAsia"/>
                <w:sz w:val="18"/>
                <w:szCs w:val="18"/>
                <w:lang w:val="en-GB"/>
              </w:rPr>
              <w:t>银卡权益</w:t>
            </w:r>
          </w:p>
          <w:p w:rsidR="00E83D9C" w:rsidRDefault="00E83D9C" w:rsidP="00AA30C7">
            <w:pPr>
              <w:spacing w:line="240" w:lineRule="atLeast"/>
              <w:rPr>
                <w:rFonts w:ascii="Arial" w:hAnsi="Arial"/>
                <w:kern w:val="0"/>
                <w:sz w:val="18"/>
                <w:szCs w:val="18"/>
                <w:lang w:val="fr-FR"/>
              </w:rPr>
            </w:pPr>
            <w:r w:rsidRPr="00A51F22">
              <w:rPr>
                <w:rFonts w:hAnsi="宋体" w:cs="Arial" w:hint="eastAsia"/>
                <w:sz w:val="18"/>
                <w:szCs w:val="18"/>
                <w:lang w:val="en-GB"/>
              </w:rPr>
              <w:t xml:space="preserve">100200 </w:t>
            </w:r>
            <w:r w:rsidRPr="00A51F22">
              <w:rPr>
                <w:rFonts w:hAnsi="宋体" w:cs="Arial" w:hint="eastAsia"/>
                <w:sz w:val="18"/>
                <w:szCs w:val="18"/>
                <w:lang w:val="en-GB"/>
              </w:rPr>
              <w:t>金卡权益</w:t>
            </w:r>
          </w:p>
        </w:tc>
      </w:tr>
      <w:tr w:rsidR="00E83D9C" w:rsidTr="00AA30C7">
        <w:trPr>
          <w:jc w:val="center"/>
        </w:trPr>
        <w:tc>
          <w:tcPr>
            <w:tcW w:w="2378" w:type="dxa"/>
          </w:tcPr>
          <w:p w:rsidR="00E83D9C" w:rsidRDefault="00E83D9C" w:rsidP="00AA30C7">
            <w:pPr>
              <w:pStyle w:val="TAL"/>
              <w:rPr>
                <w:rFonts w:ascii="Verdana" w:hAnsi="Verdana"/>
                <w:lang w:val="fr-FR"/>
              </w:rPr>
            </w:pPr>
            <w:r>
              <w:rPr>
                <w:rFonts w:ascii="Verdana" w:hAnsi="Verdana"/>
                <w:lang w:val="en-US"/>
              </w:rPr>
              <w:t>expire</w:t>
            </w:r>
            <w:r>
              <w:rPr>
                <w:rFonts w:ascii="Verdana" w:hAnsi="Verdana" w:hint="eastAsia"/>
                <w:lang w:val="en-US"/>
              </w:rPr>
              <w:t>dDate</w:t>
            </w:r>
          </w:p>
        </w:tc>
        <w:tc>
          <w:tcPr>
            <w:tcW w:w="737" w:type="dxa"/>
          </w:tcPr>
          <w:p w:rsidR="00E83D9C" w:rsidRDefault="00E83D9C" w:rsidP="00AA30C7">
            <w:pPr>
              <w:spacing w:line="240" w:lineRule="atLeast"/>
              <w:rPr>
                <w:lang w:val="fr-FR"/>
              </w:rPr>
            </w:pPr>
            <w:r>
              <w:rPr>
                <w:rFonts w:hint="eastAsia"/>
                <w:lang w:val="fr-FR"/>
              </w:rPr>
              <w:t>O</w:t>
            </w:r>
          </w:p>
        </w:tc>
        <w:tc>
          <w:tcPr>
            <w:tcW w:w="1243" w:type="dxa"/>
          </w:tcPr>
          <w:p w:rsidR="00E83D9C" w:rsidRDefault="00E83D9C" w:rsidP="00AA30C7">
            <w:pPr>
              <w:spacing w:line="240" w:lineRule="atLeast"/>
              <w:rPr>
                <w:lang w:val="fr-FR"/>
              </w:rPr>
            </w:pPr>
            <w:r w:rsidRPr="00C8364D">
              <w:rPr>
                <w:rFonts w:hint="eastAsia"/>
                <w:lang w:val="fr-FR"/>
              </w:rPr>
              <w:t>String</w:t>
            </w:r>
          </w:p>
        </w:tc>
        <w:tc>
          <w:tcPr>
            <w:tcW w:w="709" w:type="dxa"/>
          </w:tcPr>
          <w:p w:rsidR="00E83D9C" w:rsidRDefault="00E83D9C" w:rsidP="00AA30C7">
            <w:pPr>
              <w:spacing w:line="240" w:lineRule="atLeast"/>
              <w:rPr>
                <w:rFonts w:ascii="Arial" w:hAnsi="Arial"/>
                <w:kern w:val="0"/>
                <w:sz w:val="18"/>
                <w:szCs w:val="18"/>
                <w:lang w:val="fr-FR"/>
              </w:rPr>
            </w:pPr>
            <w:r>
              <w:rPr>
                <w:rFonts w:hint="eastAsia"/>
                <w:lang w:val="fr-FR"/>
              </w:rPr>
              <w:t>26</w:t>
            </w:r>
          </w:p>
        </w:tc>
        <w:tc>
          <w:tcPr>
            <w:tcW w:w="4917" w:type="dxa"/>
          </w:tcPr>
          <w:p w:rsidR="00E83D9C" w:rsidRDefault="00E83D9C" w:rsidP="00AA30C7">
            <w:pPr>
              <w:pStyle w:val="CharCharCharCharChar"/>
              <w:rPr>
                <w:rFonts w:hAnsi="宋体" w:cs="Arial"/>
                <w:sz w:val="18"/>
                <w:szCs w:val="18"/>
                <w:lang w:val="en-GB"/>
              </w:rPr>
            </w:pPr>
            <w:r>
              <w:rPr>
                <w:rFonts w:hAnsi="宋体" w:cs="Arial" w:hint="eastAsia"/>
                <w:sz w:val="18"/>
                <w:szCs w:val="18"/>
              </w:rPr>
              <w:t>会员有效期</w:t>
            </w:r>
            <w:r>
              <w:rPr>
                <w:rFonts w:hAnsi="宋体" w:cs="Arial" w:hint="eastAsia"/>
                <w:sz w:val="18"/>
                <w:szCs w:val="18"/>
              </w:rPr>
              <w:t xml:space="preserve">  </w:t>
            </w:r>
            <w:r>
              <w:t>YYYYMMDD</w:t>
            </w:r>
          </w:p>
        </w:tc>
      </w:tr>
    </w:tbl>
    <w:p w:rsidR="00E83D9C" w:rsidRPr="00EE2E99" w:rsidRDefault="00E83D9C" w:rsidP="00E83D9C">
      <w:pPr>
        <w:ind w:left="198"/>
      </w:pPr>
    </w:p>
    <w:p w:rsidR="00E83D9C" w:rsidRDefault="00E83D9C" w:rsidP="00E83D9C">
      <w:pPr>
        <w:pStyle w:val="41"/>
      </w:pPr>
      <w:r>
        <w:rPr>
          <w:rFonts w:hint="eastAsia"/>
        </w:rPr>
        <w:t>异常信息</w:t>
      </w:r>
    </w:p>
    <w:p w:rsidR="00E83D9C" w:rsidRPr="00AA2E28" w:rsidRDefault="00E83D9C" w:rsidP="00F92470">
      <w:pPr>
        <w:pStyle w:val="a4"/>
        <w:ind w:firstLine="210"/>
        <w:rPr>
          <w:lang w:val="fr-FR"/>
        </w:rPr>
      </w:pPr>
      <w:r>
        <w:rPr>
          <w:rFonts w:hint="eastAsia"/>
        </w:rPr>
        <w:t>失败则抛出异常</w:t>
      </w:r>
      <w:r>
        <w:rPr>
          <w:rFonts w:hint="eastAsia"/>
        </w:rPr>
        <w:t>CException</w:t>
      </w:r>
      <w:r>
        <w:rPr>
          <w:rFonts w:hint="eastAsia"/>
        </w:rPr>
        <w:t>，具体内容请参考异常码定义文档。</w:t>
      </w:r>
    </w:p>
    <w:p w:rsidR="00E83D9C" w:rsidRPr="0026055C" w:rsidRDefault="00E83D9C" w:rsidP="00E83D9C">
      <w:pPr>
        <w:pStyle w:val="31"/>
        <w:rPr>
          <w:rStyle w:val="210"/>
          <w:lang w:val="fr-FR"/>
        </w:rPr>
      </w:pPr>
      <w:r>
        <w:rPr>
          <w:rStyle w:val="210"/>
          <w:rFonts w:hint="eastAsia"/>
          <w:lang w:val="fr-FR"/>
        </w:rPr>
        <w:lastRenderedPageBreak/>
        <w:t xml:space="preserve">AS </w:t>
      </w:r>
      <w:r w:rsidRPr="0026055C">
        <w:rPr>
          <w:rStyle w:val="210"/>
          <w:rFonts w:hint="eastAsia"/>
          <w:lang w:val="fr-FR"/>
        </w:rPr>
        <w:t>HTTP</w:t>
      </w:r>
      <w:r>
        <w:rPr>
          <w:rStyle w:val="210"/>
          <w:rFonts w:hint="eastAsia"/>
          <w:lang w:val="fr-FR"/>
        </w:rPr>
        <w:t>S</w:t>
      </w:r>
      <w:r>
        <w:rPr>
          <w:rStyle w:val="210"/>
          <w:rFonts w:hint="eastAsia"/>
        </w:rPr>
        <w:t>接口</w:t>
      </w:r>
    </w:p>
    <w:p w:rsidR="00E83D9C" w:rsidRPr="0026055C" w:rsidRDefault="00E83D9C" w:rsidP="00E83D9C">
      <w:pPr>
        <w:pStyle w:val="41"/>
        <w:rPr>
          <w:lang w:val="fr-FR"/>
        </w:rPr>
      </w:pPr>
      <w:r>
        <w:rPr>
          <w:rFonts w:hint="eastAsia"/>
        </w:rPr>
        <w:t>描述</w:t>
      </w:r>
    </w:p>
    <w:p w:rsidR="00E83D9C" w:rsidRDefault="00E83D9C" w:rsidP="00E83D9C">
      <w:pPr>
        <w:ind w:firstLine="420"/>
      </w:pPr>
      <w:r w:rsidRPr="0026055C">
        <w:rPr>
          <w:rFonts w:hint="eastAsia"/>
          <w:lang w:val="fr-FR"/>
        </w:rPr>
        <w:t>AccountAgent</w:t>
      </w:r>
      <w:r>
        <w:rPr>
          <w:rFonts w:hint="eastAsia"/>
        </w:rPr>
        <w:t>向</w:t>
      </w:r>
      <w:r w:rsidRPr="0026055C">
        <w:rPr>
          <w:rFonts w:hint="eastAsia"/>
          <w:lang w:val="fr-FR"/>
        </w:rPr>
        <w:t>AccountServer</w:t>
      </w:r>
      <w:r>
        <w:rPr>
          <w:rFonts w:hint="eastAsia"/>
        </w:rPr>
        <w:t>发起请求</w:t>
      </w:r>
      <w:r w:rsidRPr="0026055C">
        <w:rPr>
          <w:rFonts w:hint="eastAsia"/>
          <w:lang w:val="fr-FR"/>
        </w:rPr>
        <w:t>，</w:t>
      </w:r>
      <w:r w:rsidRPr="0026055C">
        <w:rPr>
          <w:rFonts w:hint="eastAsia"/>
          <w:lang w:val="fr-FR"/>
        </w:rPr>
        <w:t>AccountServer</w:t>
      </w:r>
      <w:r>
        <w:rPr>
          <w:rFonts w:hint="eastAsia"/>
        </w:rPr>
        <w:t>内部转调上述</w:t>
      </w:r>
      <w:r>
        <w:rPr>
          <w:rFonts w:hint="eastAsia"/>
        </w:rPr>
        <w:t>Json</w:t>
      </w:r>
      <w:r>
        <w:rPr>
          <w:rFonts w:hint="eastAsia"/>
        </w:rPr>
        <w:t>接口。</w:t>
      </w:r>
    </w:p>
    <w:p w:rsidR="00E83D9C" w:rsidRPr="00AA2E28" w:rsidRDefault="00E83D9C" w:rsidP="00E83D9C">
      <w:pPr>
        <w:ind w:firstLine="420"/>
        <w:rPr>
          <w:lang w:val="fr-FR"/>
        </w:rPr>
      </w:pPr>
      <w:r>
        <w:rPr>
          <w:rFonts w:hint="eastAsia"/>
          <w:lang w:val="fr-FR"/>
        </w:rPr>
        <w:t>该操作无需携带服务端已通过认证的</w:t>
      </w:r>
      <w:r>
        <w:rPr>
          <w:rFonts w:hint="eastAsia"/>
          <w:lang w:val="fr-FR"/>
        </w:rPr>
        <w:t>sessionID</w:t>
      </w:r>
      <w:r>
        <w:rPr>
          <w:rFonts w:hint="eastAsia"/>
          <w:lang w:val="fr-FR"/>
        </w:rPr>
        <w:t>。</w:t>
      </w:r>
    </w:p>
    <w:p w:rsidR="00E83D9C" w:rsidRPr="00A6475E" w:rsidRDefault="00E83D9C" w:rsidP="00E83D9C">
      <w:pPr>
        <w:pStyle w:val="41"/>
      </w:pPr>
      <w:r w:rsidRPr="00A6475E">
        <w:rPr>
          <w:rFonts w:hint="eastAsia"/>
        </w:rPr>
        <w:t>协议映射</w:t>
      </w:r>
    </w:p>
    <w:p w:rsidR="00E83D9C" w:rsidRPr="00A6475E" w:rsidRDefault="00E83D9C" w:rsidP="00E83D9C">
      <w:pPr>
        <w:numPr>
          <w:ilvl w:val="0"/>
          <w:numId w:val="22"/>
        </w:numPr>
        <w:tabs>
          <w:tab w:val="num" w:pos="0"/>
        </w:tabs>
        <w:rPr>
          <w:b/>
        </w:rPr>
      </w:pPr>
      <w:r>
        <w:rPr>
          <w:rFonts w:hint="eastAsia"/>
          <w:b/>
        </w:rPr>
        <w:t>1)</w:t>
      </w:r>
      <w:r w:rsidRPr="00A6475E">
        <w:rPr>
          <w:rFonts w:hint="eastAsia"/>
          <w:b/>
        </w:rPr>
        <w:t>请求消息</w:t>
      </w:r>
      <w:r>
        <w:rPr>
          <w:rFonts w:hint="eastAsia"/>
          <w:b/>
        </w:rPr>
        <w:t>(URL encode</w:t>
      </w:r>
      <w:r>
        <w:rPr>
          <w:rFonts w:hint="eastAsia"/>
          <w:b/>
        </w:rPr>
        <w:t>编码</w:t>
      </w:r>
      <w:r>
        <w:rPr>
          <w:rFonts w:hint="eastAsia"/>
          <w:b/>
        </w:rPr>
        <w:t>)</w:t>
      </w:r>
    </w:p>
    <w:p w:rsidR="00E83D9C" w:rsidRPr="00A6475E" w:rsidRDefault="00E83D9C" w:rsidP="00E83D9C">
      <w:r w:rsidRPr="00A6475E">
        <w:t>POST</w:t>
      </w:r>
      <w:r w:rsidRPr="00A6475E">
        <w:rPr>
          <w:rFonts w:hint="eastAsia"/>
        </w:rPr>
        <w:t xml:space="preserve"> </w:t>
      </w:r>
      <w:r w:rsidRPr="00A6475E">
        <w:t>http</w:t>
      </w:r>
      <w:r>
        <w:rPr>
          <w:rFonts w:hint="eastAsia"/>
        </w:rPr>
        <w:t>s</w:t>
      </w:r>
      <w:r w:rsidRPr="00A6475E">
        <w:t>://host:port/</w:t>
      </w:r>
      <w:r>
        <w:rPr>
          <w:rFonts w:hint="eastAsia"/>
        </w:rPr>
        <w:t>AccountServer</w:t>
      </w:r>
      <w:r w:rsidRPr="00A6475E">
        <w:t>/I</w:t>
      </w:r>
      <w:r w:rsidRPr="00A6475E">
        <w:rPr>
          <w:rFonts w:hint="eastAsia"/>
        </w:rPr>
        <w:t>User</w:t>
      </w:r>
      <w:r w:rsidR="00EE2E99">
        <w:rPr>
          <w:rFonts w:hint="eastAsia"/>
        </w:rPr>
        <w:t>Device</w:t>
      </w:r>
      <w:r w:rsidRPr="00A6475E">
        <w:rPr>
          <w:rFonts w:hint="eastAsia"/>
        </w:rPr>
        <w:t>Mng</w:t>
      </w:r>
      <w:r>
        <w:rPr>
          <w:rFonts w:hint="eastAsia"/>
        </w:rPr>
        <w:t>/</w:t>
      </w:r>
      <w:r>
        <w:t>bindDevMember</w:t>
      </w:r>
      <w:r w:rsidRPr="00CF6EF1">
        <w:t xml:space="preserve"> </w:t>
      </w:r>
      <w:r>
        <w:rPr>
          <w:rFonts w:hint="eastAsia"/>
        </w:rPr>
        <w:t xml:space="preserve"> </w:t>
      </w:r>
      <w:r w:rsidRPr="00A6475E">
        <w:t>HTTP</w:t>
      </w:r>
      <w:r>
        <w:rPr>
          <w:rFonts w:hint="eastAsia"/>
        </w:rPr>
        <w:t>S</w:t>
      </w:r>
      <w:r w:rsidRPr="00A6475E">
        <w:t>/1.1</w:t>
      </w:r>
    </w:p>
    <w:p w:rsidR="00E83D9C" w:rsidRDefault="00E83D9C" w:rsidP="00E83D9C">
      <w:pPr>
        <w:rPr>
          <w:i/>
        </w:rPr>
      </w:pPr>
      <w:r w:rsidRPr="00A6475E">
        <w:rPr>
          <w:i/>
        </w:rPr>
        <w:t>Authorization</w:t>
      </w:r>
      <w:r w:rsidRPr="00A6475E">
        <w:rPr>
          <w:rFonts w:hint="eastAsia"/>
          <w:i/>
        </w:rPr>
        <w:t>:</w:t>
      </w:r>
      <w:r w:rsidRPr="00A6475E">
        <w:rPr>
          <w:i/>
        </w:rPr>
        <w:t xml:space="preserve"> </w:t>
      </w:r>
      <w:r>
        <w:rPr>
          <w:rFonts w:hint="eastAsia"/>
          <w:i/>
        </w:rPr>
        <w:t>无</w:t>
      </w:r>
    </w:p>
    <w:p w:rsidR="00E83D9C" w:rsidRDefault="00E83D9C" w:rsidP="00E83D9C">
      <w:pPr>
        <w:rPr>
          <w:lang w:val="de-DE"/>
        </w:rPr>
      </w:pPr>
      <w:r>
        <w:rPr>
          <w:rFonts w:hint="eastAsia"/>
          <w:i/>
        </w:rPr>
        <w:t>消息体：</w:t>
      </w:r>
      <w:r w:rsidRPr="00A6475E">
        <w:rPr>
          <w:lang w:val="de-DE"/>
        </w:rPr>
        <w:t xml:space="preserve"> </w:t>
      </w:r>
    </w:p>
    <w:p w:rsidR="000E0A46" w:rsidRDefault="00E83D9C" w:rsidP="00E83D9C">
      <w:pPr>
        <w:rPr>
          <w:lang w:val="de-DE"/>
        </w:rPr>
      </w:pPr>
      <w:r w:rsidRPr="00BB213E">
        <w:rPr>
          <w:lang w:val="de-DE"/>
        </w:rPr>
        <w:t>sc=DFSFSDFSAFDSDFSDFASDFASDFSDFSDAD</w:t>
      </w:r>
      <w:r w:rsidR="00A55CBD">
        <w:rPr>
          <w:rFonts w:hint="eastAsia"/>
          <w:lang w:val="de-DE"/>
        </w:rPr>
        <w:t>&amp;</w:t>
      </w:r>
      <w:r>
        <w:rPr>
          <w:lang w:val="de-DE"/>
        </w:rPr>
        <w:t>emID=sdfasdfasdfasdfasdfas</w:t>
      </w:r>
    </w:p>
    <w:p w:rsidR="00F92470" w:rsidRDefault="000E0A46" w:rsidP="000E0A46">
      <w:pPr>
        <w:rPr>
          <w:lang w:val="de-DE"/>
        </w:rPr>
      </w:pPr>
      <w:r w:rsidRPr="00BB213E">
        <w:rPr>
          <w:lang w:val="de-DE"/>
        </w:rPr>
        <w:t>&amp;dvT=0&amp;dvID=DFSFSDFSAFDSDFSDFASDFASDFSDFSDAD&amp;tmT=</w:t>
      </w:r>
      <w:r>
        <w:rPr>
          <w:lang w:val="de-DE"/>
        </w:rPr>
        <w:t>c8801</w:t>
      </w:r>
      <w:r w:rsidRPr="00BB213E">
        <w:rPr>
          <w:lang w:val="de-DE"/>
        </w:rPr>
        <w:t>&amp;cn=</w:t>
      </w:r>
      <w:r>
        <w:rPr>
          <w:rFonts w:hint="eastAsia"/>
          <w:lang w:val="de-DE"/>
        </w:rPr>
        <w:t>7</w:t>
      </w:r>
      <w:r w:rsidRPr="00BB213E">
        <w:rPr>
          <w:lang w:val="de-DE"/>
        </w:rPr>
        <w:t>00000</w:t>
      </w:r>
      <w:r>
        <w:rPr>
          <w:rFonts w:hint="eastAsia"/>
          <w:lang w:val="de-DE"/>
        </w:rPr>
        <w:t>0</w:t>
      </w:r>
    </w:p>
    <w:p w:rsidR="00750F5A" w:rsidRDefault="00E83D9C" w:rsidP="00E83D9C">
      <w:r>
        <w:rPr>
          <w:lang w:val="de-DE"/>
        </w:rPr>
        <w:t>&amp;</w:t>
      </w:r>
      <w:r w:rsidR="00EE2E99">
        <w:rPr>
          <w:rFonts w:hint="eastAsia"/>
          <w:lang w:val="de-DE"/>
        </w:rPr>
        <w:t>C</w:t>
      </w:r>
      <w:r>
        <w:rPr>
          <w:lang w:val="de-DE"/>
        </w:rPr>
        <w:t>=</w:t>
      </w:r>
      <w:r w:rsidRPr="00532E33">
        <w:rPr>
          <w:lang w:val="de-DE"/>
        </w:rPr>
        <w:t>20140516103015001123</w:t>
      </w:r>
      <w:r>
        <w:rPr>
          <w:rFonts w:hint="eastAsia"/>
          <w:lang w:val="de-DE"/>
        </w:rPr>
        <w:t>4&amp;</w:t>
      </w:r>
      <w:r w:rsidRPr="00BB213E">
        <w:rPr>
          <w:lang w:val="de-DE"/>
        </w:rPr>
        <w:t>app=com.huawei.hwid</w:t>
      </w:r>
      <w:r w:rsidR="00A55CBD">
        <w:rPr>
          <w:rFonts w:hint="eastAsia"/>
          <w:lang w:val="de-DE"/>
        </w:rPr>
        <w:t>&amp;</w:t>
      </w:r>
      <w:r w:rsidR="00A55CBD" w:rsidRPr="00A55CBD">
        <w:rPr>
          <w:rFonts w:hint="eastAsia"/>
        </w:rPr>
        <w:t xml:space="preserve"> u</w:t>
      </w:r>
      <w:r w:rsidR="00EE2E99">
        <w:rPr>
          <w:rFonts w:hint="eastAsia"/>
        </w:rPr>
        <w:t>id</w:t>
      </w:r>
      <w:r w:rsidR="00A55CBD" w:rsidRPr="00A55CBD">
        <w:rPr>
          <w:rFonts w:hint="eastAsia"/>
        </w:rPr>
        <w:t xml:space="preserve"> </w:t>
      </w:r>
      <w:r w:rsidR="00A55CBD">
        <w:rPr>
          <w:rFonts w:hint="eastAsia"/>
        </w:rPr>
        <w:t>=</w:t>
      </w:r>
      <w:r w:rsidR="00A55CBD" w:rsidRPr="00A55CBD">
        <w:rPr>
          <w:rFonts w:hint="eastAsia"/>
        </w:rPr>
        <w:t>100001</w:t>
      </w:r>
      <w:r w:rsidR="00A55CBD">
        <w:rPr>
          <w:rFonts w:hint="eastAsia"/>
        </w:rPr>
        <w:t>&amp;st=sdfasdgfasdgdfhgffgdfg</w:t>
      </w:r>
    </w:p>
    <w:p w:rsidR="00E83D9C" w:rsidRPr="00A55CBD" w:rsidRDefault="00750F5A" w:rsidP="00E83D9C">
      <w:r>
        <w:rPr>
          <w:rFonts w:hint="eastAsia"/>
        </w:rPr>
        <w:t>&amp;dvID2=fasdfasdfas</w:t>
      </w:r>
    </w:p>
    <w:p w:rsidR="00E83D9C" w:rsidRDefault="00E83D9C" w:rsidP="00E83D9C">
      <w:pPr>
        <w:rPr>
          <w:lang w:val="fr-FR"/>
        </w:rPr>
      </w:pPr>
      <w:r>
        <w:rPr>
          <w:rFonts w:hint="eastAsia"/>
          <w:lang w:val="fr-FR"/>
        </w:rPr>
        <w:t>注：本接口缩写参数与</w:t>
      </w:r>
      <w:r>
        <w:rPr>
          <w:rFonts w:hint="eastAsia"/>
          <w:lang w:val="fr-FR"/>
        </w:rPr>
        <w:t>json</w:t>
      </w:r>
      <w:r>
        <w:rPr>
          <w:rFonts w:hint="eastAsia"/>
          <w:lang w:val="fr-FR"/>
        </w:rPr>
        <w:t>接口参数对应关系</w:t>
      </w:r>
    </w:p>
    <w:p w:rsidR="00E83D9C" w:rsidRDefault="00E83D9C" w:rsidP="00A55CBD">
      <w:pPr>
        <w:ind w:firstLine="420"/>
        <w:rPr>
          <w:lang w:val="fr-FR"/>
        </w:rPr>
      </w:pPr>
      <w:r>
        <w:rPr>
          <w:rFonts w:hint="eastAsia"/>
          <w:lang w:val="fr-FR"/>
        </w:rPr>
        <w:t>app</w:t>
      </w:r>
      <w:r>
        <w:rPr>
          <w:lang w:val="fr-FR"/>
        </w:rPr>
        <w:t> </w:t>
      </w:r>
      <w:r>
        <w:rPr>
          <w:rFonts w:hint="eastAsia"/>
          <w:lang w:val="fr-FR"/>
        </w:rPr>
        <w:t>:appID</w:t>
      </w:r>
      <w:r>
        <w:rPr>
          <w:rFonts w:hint="eastAsia"/>
          <w:lang w:val="fr-FR"/>
        </w:rPr>
        <w:t>、</w:t>
      </w:r>
      <w:r>
        <w:rPr>
          <w:rFonts w:hint="eastAsia"/>
          <w:lang w:val="fr-FR"/>
        </w:rPr>
        <w:t>sc</w:t>
      </w:r>
      <w:r>
        <w:rPr>
          <w:lang w:val="fr-FR"/>
        </w:rPr>
        <w:t> </w:t>
      </w:r>
      <w:r>
        <w:rPr>
          <w:rFonts w:hint="eastAsia"/>
          <w:lang w:val="fr-FR"/>
        </w:rPr>
        <w:t>:</w:t>
      </w:r>
      <w:r w:rsidRPr="00961A42">
        <w:rPr>
          <w:rStyle w:val="webdict1"/>
          <w:rFonts w:asciiTheme="minorEastAsia" w:eastAsiaTheme="minorEastAsia" w:hAnsiTheme="minorEastAsia" w:hint="eastAsia"/>
          <w:b w:val="0"/>
          <w:color w:val="888888"/>
        </w:rPr>
        <w:t xml:space="preserve"> </w:t>
      </w:r>
      <w:r w:rsidRPr="00CB0D33">
        <w:rPr>
          <w:rStyle w:val="webdict1"/>
          <w:rFonts w:asciiTheme="minorEastAsia" w:eastAsiaTheme="minorEastAsia" w:hAnsiTheme="minorEastAsia" w:hint="eastAsia"/>
          <w:b w:val="0"/>
          <w:color w:val="888888"/>
        </w:rPr>
        <w:t>secretDigest</w:t>
      </w:r>
      <w:r>
        <w:rPr>
          <w:rStyle w:val="webdict1"/>
          <w:rFonts w:asciiTheme="minorEastAsia" w:eastAsiaTheme="minorEastAsia" w:hAnsiTheme="minorEastAsia" w:hint="eastAsia"/>
          <w:b w:val="0"/>
          <w:color w:val="888888"/>
        </w:rPr>
        <w:t>、</w:t>
      </w:r>
      <w:r>
        <w:rPr>
          <w:rFonts w:ascii="Verdana" w:hAnsi="Verdana"/>
        </w:rPr>
        <w:t>emID:</w:t>
      </w:r>
      <w:r w:rsidRPr="00EE4E60">
        <w:rPr>
          <w:bCs/>
        </w:rPr>
        <w:t xml:space="preserve"> </w:t>
      </w:r>
      <w:r w:rsidRPr="00265147">
        <w:rPr>
          <w:bCs/>
        </w:rPr>
        <w:t>eMMCID</w:t>
      </w:r>
      <w:r>
        <w:rPr>
          <w:rFonts w:hint="eastAsia"/>
          <w:bCs/>
        </w:rPr>
        <w:t>、</w:t>
      </w:r>
      <w:r w:rsidR="00A55CBD">
        <w:rPr>
          <w:rFonts w:hint="eastAsia"/>
          <w:bCs/>
        </w:rPr>
        <w:t>st</w:t>
      </w:r>
      <w:r w:rsidR="00A55CBD">
        <w:rPr>
          <w:rFonts w:hint="eastAsia"/>
          <w:bCs/>
        </w:rPr>
        <w:t>：</w:t>
      </w:r>
      <w:r w:rsidR="00A55CBD">
        <w:rPr>
          <w:bCs/>
        </w:rPr>
        <w:t>serviceToken</w:t>
      </w:r>
      <w:r w:rsidR="00F92470">
        <w:rPr>
          <w:rFonts w:hint="eastAsia"/>
          <w:bCs/>
        </w:rPr>
        <w:t>、</w:t>
      </w:r>
      <w:r w:rsidR="00F92470">
        <w:rPr>
          <w:rFonts w:hint="eastAsia"/>
          <w:lang w:val="fr-FR"/>
        </w:rPr>
        <w:t>dvID</w:t>
      </w:r>
      <w:r w:rsidR="00F92470">
        <w:rPr>
          <w:rFonts w:hint="eastAsia"/>
          <w:lang w:val="fr-FR"/>
        </w:rPr>
        <w:t>：</w:t>
      </w:r>
      <w:r w:rsidR="00F92470">
        <w:rPr>
          <w:rFonts w:hint="eastAsia"/>
          <w:lang w:val="fr-FR"/>
        </w:rPr>
        <w:t>deviceID</w:t>
      </w:r>
    </w:p>
    <w:p w:rsidR="000E0A46" w:rsidRPr="000E0A46" w:rsidRDefault="000E0A46" w:rsidP="00A55CBD">
      <w:pPr>
        <w:ind w:firstLine="420"/>
        <w:rPr>
          <w:bCs/>
        </w:rPr>
      </w:pPr>
      <w:r>
        <w:t>dvT:deviceType</w:t>
      </w:r>
      <w:r>
        <w:rPr>
          <w:rFonts w:hint="eastAsia"/>
        </w:rPr>
        <w:t>、</w:t>
      </w:r>
      <w:r>
        <w:t>tmT:terminalType</w:t>
      </w:r>
      <w:r>
        <w:rPr>
          <w:rFonts w:hint="eastAsia"/>
        </w:rPr>
        <w:t>、</w:t>
      </w:r>
      <w:r>
        <w:t>cn:channel</w:t>
      </w:r>
      <w:r w:rsidR="00EE2E99">
        <w:rPr>
          <w:rFonts w:hint="eastAsia"/>
        </w:rPr>
        <w:t>、</w:t>
      </w:r>
      <w:r w:rsidR="00EE2E99">
        <w:t>C:salt</w:t>
      </w:r>
      <w:r w:rsidR="00EE2E99">
        <w:rPr>
          <w:rFonts w:hint="eastAsia"/>
        </w:rPr>
        <w:t>、</w:t>
      </w:r>
      <w:r w:rsidR="00EE2E99">
        <w:t>uid:userID</w:t>
      </w:r>
      <w:r w:rsidR="00750F5A">
        <w:rPr>
          <w:rFonts w:hint="eastAsia"/>
        </w:rPr>
        <w:t>、</w:t>
      </w:r>
      <w:r w:rsidR="00750F5A">
        <w:rPr>
          <w:rFonts w:hint="eastAsia"/>
        </w:rPr>
        <w:t>dvID2</w:t>
      </w:r>
      <w:r w:rsidR="00750F5A">
        <w:rPr>
          <w:rFonts w:hint="eastAsia"/>
        </w:rPr>
        <w:t>：</w:t>
      </w:r>
      <w:r w:rsidR="00750F5A">
        <w:rPr>
          <w:rFonts w:hint="eastAsia"/>
        </w:rPr>
        <w:t>deviceID2</w:t>
      </w:r>
    </w:p>
    <w:p w:rsidR="00E83D9C" w:rsidRPr="00013605" w:rsidRDefault="00E83D9C" w:rsidP="00E83D9C">
      <w:pPr>
        <w:numPr>
          <w:ilvl w:val="0"/>
          <w:numId w:val="22"/>
        </w:numPr>
        <w:tabs>
          <w:tab w:val="num" w:pos="0"/>
        </w:tabs>
        <w:rPr>
          <w:b/>
        </w:rPr>
      </w:pPr>
      <w:r>
        <w:rPr>
          <w:rFonts w:hint="eastAsia"/>
          <w:b/>
        </w:rPr>
        <w:t>正常</w:t>
      </w:r>
      <w:r w:rsidRPr="00A6475E">
        <w:rPr>
          <w:rFonts w:hint="eastAsia"/>
          <w:b/>
        </w:rPr>
        <w:t>响应消息</w:t>
      </w:r>
      <w:r>
        <w:rPr>
          <w:rFonts w:hint="eastAsia"/>
          <w:b/>
        </w:rPr>
        <w:t>(URL encode</w:t>
      </w:r>
      <w:r>
        <w:rPr>
          <w:rFonts w:hint="eastAsia"/>
          <w:b/>
        </w:rPr>
        <w:t>编码</w:t>
      </w:r>
      <w:r>
        <w:rPr>
          <w:rFonts w:hint="eastAsia"/>
          <w:b/>
        </w:rPr>
        <w:t>)</w:t>
      </w:r>
    </w:p>
    <w:p w:rsidR="00E83D9C" w:rsidRPr="00B10B50" w:rsidRDefault="00AD07BB" w:rsidP="00E83D9C">
      <w:pPr>
        <w:rPr>
          <w:lang w:val="fr-FR"/>
        </w:rPr>
      </w:pPr>
      <w:hyperlink r:id="rId31" w:history="1">
        <w:r w:rsidR="00E83D9C" w:rsidRPr="00611DBA">
          <w:rPr>
            <w:rStyle w:val="aa"/>
            <w:rFonts w:hint="eastAsia"/>
          </w:rPr>
          <w:t>resultCode</w:t>
        </w:r>
        <w:r w:rsidR="00E83D9C" w:rsidRPr="00611DBA">
          <w:rPr>
            <w:rStyle w:val="aa"/>
          </w:rPr>
          <w:t>=0</w:t>
        </w:r>
        <w:r w:rsidR="00E83D9C" w:rsidRPr="00611DBA">
          <w:rPr>
            <w:rStyle w:val="aa"/>
            <w:rFonts w:ascii="宋体" w:hAnsi="宋体" w:cs="宋体" w:hint="eastAsia"/>
          </w:rPr>
          <w:t>&amp;</w:t>
        </w:r>
        <w:r w:rsidR="00E83D9C" w:rsidRPr="00611DBA">
          <w:rPr>
            <w:rStyle w:val="aa"/>
            <w:rFonts w:hint="eastAsia"/>
          </w:rPr>
          <w:t>userID=100001</w:t>
        </w:r>
      </w:hyperlink>
      <w:r w:rsidR="00E83D9C">
        <w:rPr>
          <w:rFonts w:hint="eastAsia"/>
        </w:rPr>
        <w:t>&amp;</w:t>
      </w:r>
      <w:r w:rsidR="00E83D9C" w:rsidRPr="00D77657">
        <w:rPr>
          <w:rFonts w:ascii="Verdana" w:hAnsi="Verdana"/>
          <w:lang w:val="fr-FR"/>
        </w:rPr>
        <w:t xml:space="preserve"> </w:t>
      </w:r>
      <w:r w:rsidR="00E83D9C">
        <w:rPr>
          <w:rFonts w:ascii="Verdana" w:hAnsi="Verdana"/>
          <w:lang w:val="fr-FR"/>
        </w:rPr>
        <w:t>rightsID</w:t>
      </w:r>
      <w:r w:rsidR="00E83D9C">
        <w:rPr>
          <w:rFonts w:ascii="Verdana" w:hAnsi="Verdana" w:hint="eastAsia"/>
          <w:lang w:val="fr-FR"/>
        </w:rPr>
        <w:t>=100000&amp;</w:t>
      </w:r>
      <w:r w:rsidR="00E83D9C" w:rsidRPr="00524752">
        <w:rPr>
          <w:rFonts w:ascii="Verdana" w:hAnsi="Verdana"/>
        </w:rPr>
        <w:t xml:space="preserve"> </w:t>
      </w:r>
      <w:r w:rsidR="00E83D9C">
        <w:rPr>
          <w:rFonts w:ascii="Verdana" w:hAnsi="Verdana"/>
        </w:rPr>
        <w:t>expire</w:t>
      </w:r>
      <w:r w:rsidR="00E83D9C">
        <w:rPr>
          <w:rFonts w:ascii="Verdana" w:hAnsi="Verdana" w:hint="eastAsia"/>
        </w:rPr>
        <w:t>dDate=</w:t>
      </w:r>
      <w:r w:rsidR="00E83D9C" w:rsidRPr="00532E33">
        <w:rPr>
          <w:lang w:val="de-DE"/>
        </w:rPr>
        <w:t>201</w:t>
      </w:r>
      <w:r w:rsidR="00E83D9C">
        <w:rPr>
          <w:rFonts w:hint="eastAsia"/>
          <w:lang w:val="de-DE"/>
        </w:rPr>
        <w:t>6</w:t>
      </w:r>
      <w:r w:rsidR="00E83D9C" w:rsidRPr="00532E33">
        <w:rPr>
          <w:lang w:val="de-DE"/>
        </w:rPr>
        <w:t>0516</w:t>
      </w:r>
    </w:p>
    <w:p w:rsidR="00E83D9C" w:rsidRPr="003F2BBF" w:rsidRDefault="00E83D9C" w:rsidP="00E83D9C">
      <w:pPr>
        <w:ind w:firstLine="420"/>
      </w:pPr>
    </w:p>
    <w:p w:rsidR="00E83D9C" w:rsidRPr="00013605" w:rsidRDefault="00E83D9C" w:rsidP="00E83D9C">
      <w:pPr>
        <w:numPr>
          <w:ilvl w:val="0"/>
          <w:numId w:val="22"/>
        </w:numPr>
        <w:tabs>
          <w:tab w:val="num" w:pos="0"/>
        </w:tabs>
        <w:rPr>
          <w:b/>
        </w:rPr>
      </w:pPr>
      <w:r>
        <w:rPr>
          <w:rFonts w:hint="eastAsia"/>
          <w:b/>
        </w:rPr>
        <w:t>异常</w:t>
      </w:r>
      <w:r w:rsidRPr="00A6475E">
        <w:rPr>
          <w:rFonts w:hint="eastAsia"/>
          <w:b/>
        </w:rPr>
        <w:t>响应消息</w:t>
      </w:r>
      <w:r>
        <w:rPr>
          <w:rFonts w:hint="eastAsia"/>
          <w:b/>
        </w:rPr>
        <w:t>(URL encode</w:t>
      </w:r>
      <w:r>
        <w:rPr>
          <w:rFonts w:hint="eastAsia"/>
          <w:b/>
        </w:rPr>
        <w:t>编码</w:t>
      </w:r>
      <w:r>
        <w:rPr>
          <w:rFonts w:hint="eastAsia"/>
          <w:b/>
        </w:rPr>
        <w:t>)</w:t>
      </w:r>
    </w:p>
    <w:p w:rsidR="00E83D9C" w:rsidRPr="004B66D0" w:rsidRDefault="00AD07BB" w:rsidP="00E83D9C">
      <w:hyperlink r:id="rId32" w:history="1">
        <w:r w:rsidR="00E83D9C" w:rsidRPr="00611DBA">
          <w:rPr>
            <w:rStyle w:val="aa"/>
            <w:rFonts w:hint="eastAsia"/>
          </w:rPr>
          <w:t>resultCode</w:t>
        </w:r>
        <w:r w:rsidR="00E83D9C" w:rsidRPr="00611DBA">
          <w:rPr>
            <w:rStyle w:val="aa"/>
          </w:rPr>
          <w:t>=</w:t>
        </w:r>
        <w:r w:rsidR="00E83D9C">
          <w:rPr>
            <w:rStyle w:val="aa"/>
            <w:rFonts w:hint="eastAsia"/>
          </w:rPr>
          <w:t>701000021</w:t>
        </w:r>
        <w:r w:rsidR="00E83D9C" w:rsidRPr="00611DBA">
          <w:rPr>
            <w:rStyle w:val="aa"/>
            <w:rFonts w:ascii="宋体" w:hAnsi="宋体" w:cs="宋体" w:hint="eastAsia"/>
          </w:rPr>
          <w:t>&amp;</w:t>
        </w:r>
        <w:r w:rsidR="00E83D9C" w:rsidRPr="005B343C">
          <w:rPr>
            <w:rFonts w:hint="eastAsia"/>
            <w:lang w:val="de-DE"/>
          </w:rPr>
          <w:t xml:space="preserve"> </w:t>
        </w:r>
        <w:r w:rsidR="00E83D9C" w:rsidRPr="00185690">
          <w:rPr>
            <w:rFonts w:hint="eastAsia"/>
            <w:lang w:val="de-DE"/>
          </w:rPr>
          <w:t>errorDesc</w:t>
        </w:r>
        <w:r w:rsidR="00E83D9C" w:rsidRPr="00611DBA">
          <w:rPr>
            <w:rStyle w:val="aa"/>
            <w:rFonts w:hint="eastAsia"/>
          </w:rPr>
          <w:t>=</w:t>
        </w:r>
        <w:r w:rsidR="00E83D9C" w:rsidRPr="00185690">
          <w:rPr>
            <w:rFonts w:hint="eastAsia"/>
            <w:lang w:val="de-DE"/>
          </w:rPr>
          <w:t>Error account format.</w:t>
        </w:r>
      </w:hyperlink>
      <w:r w:rsidR="00E83D9C" w:rsidRPr="004B66D0">
        <w:rPr>
          <w:rFonts w:hint="eastAsia"/>
        </w:rPr>
        <w:t xml:space="preserve"> </w:t>
      </w:r>
    </w:p>
    <w:p w:rsidR="00875F38" w:rsidRDefault="00875F38">
      <w:pPr>
        <w:widowControl/>
        <w:jc w:val="left"/>
        <w:rPr>
          <w:b/>
        </w:rPr>
      </w:pPr>
      <w:r>
        <w:rPr>
          <w:b/>
        </w:rPr>
        <w:br w:type="page"/>
      </w:r>
    </w:p>
    <w:p w:rsidR="00E83D9C" w:rsidRDefault="00E83D9C" w:rsidP="00E83D9C">
      <w:pPr>
        <w:ind w:left="198"/>
        <w:rPr>
          <w:b/>
        </w:rPr>
      </w:pPr>
    </w:p>
    <w:p w:rsidR="00875F38" w:rsidRDefault="00875F38" w:rsidP="00875F38">
      <w:pPr>
        <w:pStyle w:val="21"/>
        <w:numPr>
          <w:ilvl w:val="1"/>
          <w:numId w:val="1"/>
        </w:numPr>
        <w:rPr>
          <w:lang w:val="fr-FR"/>
        </w:rPr>
      </w:pPr>
      <w:r>
        <w:rPr>
          <w:rStyle w:val="210"/>
          <w:rFonts w:hint="eastAsia"/>
        </w:rPr>
        <w:t>authDevice</w:t>
      </w:r>
    </w:p>
    <w:p w:rsidR="00875F38" w:rsidRPr="0079602E" w:rsidRDefault="00875F38" w:rsidP="00875F38">
      <w:pPr>
        <w:pStyle w:val="31"/>
        <w:rPr>
          <w:lang w:val="fr-FR"/>
        </w:rPr>
      </w:pPr>
      <w:r>
        <w:rPr>
          <w:rStyle w:val="210"/>
          <w:rFonts w:hint="eastAsia"/>
          <w:lang w:val="fr-FR"/>
        </w:rPr>
        <w:t>UP JSON</w:t>
      </w:r>
      <w:r>
        <w:rPr>
          <w:rStyle w:val="210"/>
          <w:rFonts w:hint="eastAsia"/>
          <w:lang w:val="fr-FR"/>
        </w:rPr>
        <w:t>接口</w:t>
      </w:r>
    </w:p>
    <w:p w:rsidR="00875F38" w:rsidRPr="0079602E" w:rsidRDefault="00875F38" w:rsidP="00875F38">
      <w:pPr>
        <w:pStyle w:val="41"/>
        <w:rPr>
          <w:lang w:val="fr-FR"/>
        </w:rPr>
      </w:pPr>
      <w:r>
        <w:rPr>
          <w:rFonts w:hint="eastAsia"/>
        </w:rPr>
        <w:t>描述</w:t>
      </w:r>
    </w:p>
    <w:p w:rsidR="00332AAD" w:rsidRDefault="00875F38" w:rsidP="00332AAD">
      <w:pPr>
        <w:ind w:firstLine="420"/>
        <w:jc w:val="left"/>
        <w:rPr>
          <w:sz w:val="18"/>
          <w:szCs w:val="18"/>
        </w:rPr>
      </w:pPr>
      <w:r>
        <w:rPr>
          <w:rFonts w:hint="eastAsia"/>
        </w:rPr>
        <w:t>通过终端预置密钥验证终端设备的合法性</w:t>
      </w:r>
      <w:r>
        <w:rPr>
          <w:rFonts w:hint="eastAsia"/>
          <w:lang w:val="fr-FR"/>
        </w:rPr>
        <w:t>。</w:t>
      </w:r>
      <w:r w:rsidR="00332AAD" w:rsidRPr="00EC3901">
        <w:rPr>
          <w:rFonts w:hint="eastAsia"/>
          <w:sz w:val="18"/>
          <w:szCs w:val="18"/>
        </w:rPr>
        <w:t>secretDigest</w:t>
      </w:r>
      <w:r w:rsidR="00332AAD" w:rsidRPr="00EC3901">
        <w:rPr>
          <w:rFonts w:hint="eastAsia"/>
          <w:sz w:val="18"/>
          <w:szCs w:val="18"/>
        </w:rPr>
        <w:t>验证通过</w:t>
      </w:r>
      <w:r w:rsidR="00332AAD">
        <w:rPr>
          <w:rFonts w:hint="eastAsia"/>
          <w:sz w:val="18"/>
          <w:szCs w:val="18"/>
        </w:rPr>
        <w:t>，且设备</w:t>
      </w:r>
      <w:r w:rsidR="00332AAD">
        <w:rPr>
          <w:rFonts w:hint="eastAsia"/>
          <w:sz w:val="18"/>
          <w:szCs w:val="18"/>
        </w:rPr>
        <w:t>ID</w:t>
      </w:r>
      <w:r w:rsidR="00332AAD">
        <w:rPr>
          <w:rFonts w:hint="eastAsia"/>
          <w:sz w:val="18"/>
          <w:szCs w:val="18"/>
        </w:rPr>
        <w:t>至少</w:t>
      </w:r>
      <w:r w:rsidR="00332AAD">
        <w:rPr>
          <w:rFonts w:hint="eastAsia"/>
          <w:sz w:val="18"/>
          <w:szCs w:val="18"/>
        </w:rPr>
        <w:t>1</w:t>
      </w:r>
      <w:r w:rsidR="00332AAD">
        <w:rPr>
          <w:rFonts w:hint="eastAsia"/>
          <w:sz w:val="18"/>
          <w:szCs w:val="18"/>
        </w:rPr>
        <w:t>个匹配，则返回验证通过。</w:t>
      </w:r>
    </w:p>
    <w:p w:rsidR="00C97534" w:rsidRDefault="00C97534" w:rsidP="00332AAD">
      <w:pPr>
        <w:ind w:firstLine="420"/>
        <w:jc w:val="left"/>
        <w:rPr>
          <w:lang w:val="fr-FR"/>
        </w:rPr>
      </w:pPr>
      <w:r>
        <w:rPr>
          <w:rFonts w:hint="eastAsia"/>
          <w:sz w:val="18"/>
          <w:szCs w:val="18"/>
        </w:rPr>
        <w:t>判断</w:t>
      </w:r>
      <w:r>
        <w:rPr>
          <w:rFonts w:hint="eastAsia"/>
          <w:sz w:val="18"/>
          <w:szCs w:val="18"/>
        </w:rPr>
        <w:t>transaction</w:t>
      </w:r>
      <w:r>
        <w:rPr>
          <w:rFonts w:hint="eastAsia"/>
          <w:sz w:val="18"/>
          <w:szCs w:val="18"/>
        </w:rPr>
        <w:t>中的</w:t>
      </w:r>
      <w:r>
        <w:rPr>
          <w:rFonts w:hint="eastAsia"/>
          <w:sz w:val="18"/>
          <w:szCs w:val="18"/>
        </w:rPr>
        <w:t>DDDD</w:t>
      </w:r>
      <w:r>
        <w:rPr>
          <w:rFonts w:hint="eastAsia"/>
          <w:sz w:val="18"/>
          <w:szCs w:val="18"/>
        </w:rPr>
        <w:t>，如果是来自支付服务的请求，则采用指纹认证算法。</w:t>
      </w:r>
    </w:p>
    <w:p w:rsidR="00875F38" w:rsidRDefault="00875F38" w:rsidP="00875F38">
      <w:pPr>
        <w:pStyle w:val="41"/>
      </w:pPr>
      <w:r>
        <w:rPr>
          <w:rFonts w:hint="eastAsia"/>
        </w:rPr>
        <w:t>输入参数</w:t>
      </w:r>
    </w:p>
    <w:tbl>
      <w:tblPr>
        <w:tblW w:w="993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08"/>
        <w:gridCol w:w="594"/>
        <w:gridCol w:w="1134"/>
        <w:gridCol w:w="709"/>
        <w:gridCol w:w="5585"/>
      </w:tblGrid>
      <w:tr w:rsidR="00875F38" w:rsidTr="00F673FE">
        <w:trPr>
          <w:jc w:val="center"/>
        </w:trPr>
        <w:tc>
          <w:tcPr>
            <w:tcW w:w="1908" w:type="dxa"/>
          </w:tcPr>
          <w:p w:rsidR="00875F38" w:rsidRDefault="00875F38" w:rsidP="00F673FE">
            <w:pPr>
              <w:pStyle w:val="TAH"/>
              <w:rPr>
                <w:rFonts w:ascii="Verdana" w:hAnsi="Verdana"/>
                <w:lang w:val="fr-FR" w:eastAsia="zh-CN"/>
              </w:rPr>
            </w:pPr>
            <w:r>
              <w:rPr>
                <w:rFonts w:ascii="Verdana" w:hAnsi="Verdana" w:hint="eastAsia"/>
                <w:lang w:val="fr-FR" w:eastAsia="zh-CN"/>
              </w:rPr>
              <w:t>参数名称</w:t>
            </w:r>
          </w:p>
        </w:tc>
        <w:tc>
          <w:tcPr>
            <w:tcW w:w="594" w:type="dxa"/>
          </w:tcPr>
          <w:p w:rsidR="00875F38" w:rsidRDefault="00875F38" w:rsidP="00F673FE">
            <w:pPr>
              <w:pStyle w:val="TAH"/>
              <w:rPr>
                <w:rFonts w:ascii="Verdana" w:hAnsi="Verdana"/>
                <w:lang w:val="fr-FR" w:eastAsia="zh-CN"/>
              </w:rPr>
            </w:pPr>
            <w:r>
              <w:rPr>
                <w:rFonts w:ascii="Verdana" w:hAnsi="Verdana" w:hint="eastAsia"/>
                <w:lang w:val="fr-FR" w:eastAsia="zh-CN"/>
              </w:rPr>
              <w:t>必须</w:t>
            </w:r>
          </w:p>
        </w:tc>
        <w:tc>
          <w:tcPr>
            <w:tcW w:w="1134" w:type="dxa"/>
          </w:tcPr>
          <w:p w:rsidR="00875F38" w:rsidRDefault="00875F38" w:rsidP="00F673FE">
            <w:pPr>
              <w:pStyle w:val="TAH"/>
              <w:rPr>
                <w:rFonts w:ascii="Verdana" w:hAnsi="Verdana"/>
                <w:lang w:val="fr-FR" w:eastAsia="zh-CN"/>
              </w:rPr>
            </w:pPr>
            <w:r>
              <w:rPr>
                <w:rFonts w:ascii="Verdana" w:hAnsi="Verdana" w:hint="eastAsia"/>
                <w:lang w:val="fr-FR" w:eastAsia="zh-CN"/>
              </w:rPr>
              <w:t>类型</w:t>
            </w:r>
          </w:p>
        </w:tc>
        <w:tc>
          <w:tcPr>
            <w:tcW w:w="709" w:type="dxa"/>
          </w:tcPr>
          <w:p w:rsidR="00875F38" w:rsidRDefault="00875F38" w:rsidP="00F673FE">
            <w:pPr>
              <w:pStyle w:val="TAH"/>
              <w:rPr>
                <w:rFonts w:ascii="Verdana" w:hAnsi="Verdana"/>
                <w:lang w:val="fr-FR" w:eastAsia="zh-CN"/>
              </w:rPr>
            </w:pPr>
            <w:r>
              <w:rPr>
                <w:rFonts w:ascii="Verdana" w:hAnsi="Verdana" w:hint="eastAsia"/>
                <w:lang w:val="fr-FR" w:eastAsia="zh-CN"/>
              </w:rPr>
              <w:t>长度</w:t>
            </w:r>
          </w:p>
        </w:tc>
        <w:tc>
          <w:tcPr>
            <w:tcW w:w="5585" w:type="dxa"/>
          </w:tcPr>
          <w:p w:rsidR="00875F38" w:rsidRDefault="00875F38" w:rsidP="00F673FE">
            <w:pPr>
              <w:pStyle w:val="TAH"/>
              <w:rPr>
                <w:rFonts w:ascii="Verdana" w:hAnsi="Verdana"/>
                <w:lang w:val="fr-FR" w:eastAsia="zh-CN"/>
              </w:rPr>
            </w:pPr>
            <w:r>
              <w:rPr>
                <w:rFonts w:ascii="Verdana" w:hAnsi="Verdana" w:hint="eastAsia"/>
                <w:lang w:val="fr-FR" w:eastAsia="zh-CN"/>
              </w:rPr>
              <w:t>描述信息</w:t>
            </w:r>
          </w:p>
        </w:tc>
      </w:tr>
      <w:tr w:rsidR="00875F38" w:rsidTr="00F673FE">
        <w:trPr>
          <w:jc w:val="center"/>
        </w:trPr>
        <w:tc>
          <w:tcPr>
            <w:tcW w:w="1908" w:type="dxa"/>
          </w:tcPr>
          <w:p w:rsidR="00875F38" w:rsidRPr="00CB0D33" w:rsidRDefault="00875F38" w:rsidP="00F673FE">
            <w:pPr>
              <w:pStyle w:val="TAL"/>
              <w:rPr>
                <w:rFonts w:asciiTheme="minorEastAsia" w:eastAsiaTheme="minorEastAsia" w:hAnsiTheme="minorEastAsia"/>
                <w:lang w:val="fr-FR" w:eastAsia="zh-CN"/>
              </w:rPr>
            </w:pPr>
            <w:r w:rsidRPr="00CB0D33">
              <w:rPr>
                <w:rFonts w:asciiTheme="minorEastAsia" w:eastAsiaTheme="minorEastAsia" w:hAnsiTheme="minorEastAsia" w:hint="eastAsia"/>
                <w:lang w:eastAsia="zh-CN"/>
              </w:rPr>
              <w:t>v</w:t>
            </w:r>
            <w:r w:rsidRPr="00CB0D33">
              <w:rPr>
                <w:rFonts w:asciiTheme="minorEastAsia" w:eastAsiaTheme="minorEastAsia" w:hAnsiTheme="minorEastAsia"/>
              </w:rPr>
              <w:t>ersion</w:t>
            </w:r>
          </w:p>
        </w:tc>
        <w:tc>
          <w:tcPr>
            <w:tcW w:w="594" w:type="dxa"/>
          </w:tcPr>
          <w:p w:rsidR="00875F38" w:rsidRPr="00CB0D33" w:rsidRDefault="00875F38" w:rsidP="00F673FE">
            <w:pPr>
              <w:pStyle w:val="TAL"/>
              <w:rPr>
                <w:rFonts w:asciiTheme="minorEastAsia" w:eastAsiaTheme="minorEastAsia" w:hAnsiTheme="minorEastAsia"/>
                <w:lang w:eastAsia="zh-CN"/>
              </w:rPr>
            </w:pPr>
            <w:r w:rsidRPr="00CB0D33">
              <w:rPr>
                <w:rFonts w:asciiTheme="minorEastAsia" w:eastAsiaTheme="minorEastAsia" w:hAnsiTheme="minorEastAsia" w:hint="eastAsia"/>
                <w:lang w:val="fr-FR" w:eastAsia="zh-CN"/>
              </w:rPr>
              <w:t>M</w:t>
            </w:r>
          </w:p>
        </w:tc>
        <w:tc>
          <w:tcPr>
            <w:tcW w:w="1134" w:type="dxa"/>
          </w:tcPr>
          <w:p w:rsidR="00875F38" w:rsidRPr="00CB0D33" w:rsidRDefault="00875F38" w:rsidP="00F673FE">
            <w:pPr>
              <w:pStyle w:val="TAH"/>
              <w:jc w:val="both"/>
              <w:rPr>
                <w:rFonts w:asciiTheme="minorEastAsia" w:eastAsiaTheme="minorEastAsia" w:hAnsiTheme="minorEastAsia"/>
                <w:b w:val="0"/>
                <w:lang w:val="fr-FR" w:eastAsia="zh-CN"/>
              </w:rPr>
            </w:pPr>
            <w:r w:rsidRPr="00CB0D33">
              <w:rPr>
                <w:rFonts w:asciiTheme="minorEastAsia" w:eastAsiaTheme="minorEastAsia" w:hAnsiTheme="minorEastAsia" w:hint="eastAsia"/>
                <w:b w:val="0"/>
                <w:lang w:val="fr-FR" w:eastAsia="zh-CN"/>
              </w:rPr>
              <w:t>String</w:t>
            </w:r>
          </w:p>
        </w:tc>
        <w:tc>
          <w:tcPr>
            <w:tcW w:w="709" w:type="dxa"/>
          </w:tcPr>
          <w:p w:rsidR="00875F38" w:rsidRPr="00CB0D33" w:rsidRDefault="00875F38" w:rsidP="00F673FE">
            <w:pPr>
              <w:rPr>
                <w:rFonts w:asciiTheme="minorEastAsia" w:eastAsiaTheme="minorEastAsia" w:hAnsiTheme="minorEastAsia"/>
                <w:sz w:val="18"/>
                <w:szCs w:val="18"/>
                <w:lang w:val="fr-FR"/>
              </w:rPr>
            </w:pPr>
            <w:r w:rsidRPr="00CB0D33">
              <w:rPr>
                <w:rFonts w:asciiTheme="minorEastAsia" w:eastAsiaTheme="minorEastAsia" w:hAnsiTheme="minorEastAsia" w:hint="eastAsia"/>
                <w:sz w:val="18"/>
                <w:szCs w:val="18"/>
                <w:lang w:val="fr-FR"/>
              </w:rPr>
              <w:t>5</w:t>
            </w:r>
          </w:p>
        </w:tc>
        <w:tc>
          <w:tcPr>
            <w:tcW w:w="5585" w:type="dxa"/>
          </w:tcPr>
          <w:p w:rsidR="00875F38" w:rsidRPr="00CB0D33" w:rsidRDefault="00875F38" w:rsidP="00F673FE">
            <w:pPr>
              <w:rPr>
                <w:rFonts w:asciiTheme="minorEastAsia" w:eastAsiaTheme="minorEastAsia" w:hAnsiTheme="minorEastAsia"/>
                <w:sz w:val="18"/>
                <w:szCs w:val="18"/>
                <w:lang w:val="en-GB"/>
              </w:rPr>
            </w:pPr>
            <w:r w:rsidRPr="00CB0D33">
              <w:rPr>
                <w:rFonts w:asciiTheme="minorEastAsia" w:eastAsiaTheme="minorEastAsia" w:hAnsiTheme="minorEastAsia" w:hint="eastAsia"/>
                <w:sz w:val="18"/>
                <w:szCs w:val="18"/>
                <w:lang w:val="en-GB"/>
              </w:rPr>
              <w:t>协议版本号；当前版本为：01.01</w:t>
            </w:r>
          </w:p>
        </w:tc>
      </w:tr>
      <w:tr w:rsidR="00875F38" w:rsidTr="00F673FE">
        <w:trPr>
          <w:jc w:val="center"/>
        </w:trPr>
        <w:tc>
          <w:tcPr>
            <w:tcW w:w="1908" w:type="dxa"/>
          </w:tcPr>
          <w:p w:rsidR="00875F38" w:rsidRPr="00CB0D33" w:rsidRDefault="00875F38" w:rsidP="00F673FE">
            <w:pPr>
              <w:pStyle w:val="TAL"/>
              <w:rPr>
                <w:rFonts w:asciiTheme="minorEastAsia" w:eastAsiaTheme="minorEastAsia" w:hAnsiTheme="minorEastAsia"/>
                <w:lang w:val="fr-FR" w:eastAsia="zh-CN"/>
              </w:rPr>
            </w:pPr>
            <w:r w:rsidRPr="00CB0D33">
              <w:rPr>
                <w:rFonts w:asciiTheme="minorEastAsia" w:eastAsiaTheme="minorEastAsia" w:hAnsiTheme="minorEastAsia"/>
                <w:lang w:val="fr-FR"/>
              </w:rPr>
              <w:t>transactionID</w:t>
            </w:r>
          </w:p>
        </w:tc>
        <w:tc>
          <w:tcPr>
            <w:tcW w:w="594" w:type="dxa"/>
          </w:tcPr>
          <w:p w:rsidR="00875F38" w:rsidRPr="00CB0D33" w:rsidRDefault="00875F38" w:rsidP="00F673FE">
            <w:pPr>
              <w:pStyle w:val="TAL"/>
              <w:rPr>
                <w:rFonts w:asciiTheme="minorEastAsia" w:eastAsiaTheme="minorEastAsia" w:hAnsiTheme="minorEastAsia"/>
                <w:lang w:eastAsia="zh-CN"/>
              </w:rPr>
            </w:pPr>
            <w:r w:rsidRPr="00CB0D33">
              <w:rPr>
                <w:rFonts w:asciiTheme="minorEastAsia" w:eastAsiaTheme="minorEastAsia" w:hAnsiTheme="minorEastAsia" w:hint="eastAsia"/>
                <w:lang w:val="fr-FR" w:eastAsia="zh-CN"/>
              </w:rPr>
              <w:t>M</w:t>
            </w:r>
          </w:p>
        </w:tc>
        <w:tc>
          <w:tcPr>
            <w:tcW w:w="1134" w:type="dxa"/>
          </w:tcPr>
          <w:p w:rsidR="00875F38" w:rsidRPr="00CB0D33" w:rsidRDefault="00875F38" w:rsidP="00F673FE">
            <w:pPr>
              <w:pStyle w:val="TAH"/>
              <w:jc w:val="both"/>
              <w:rPr>
                <w:rFonts w:asciiTheme="minorEastAsia" w:eastAsiaTheme="minorEastAsia" w:hAnsiTheme="minorEastAsia"/>
                <w:b w:val="0"/>
                <w:lang w:val="fr-FR" w:eastAsia="zh-CN"/>
              </w:rPr>
            </w:pPr>
            <w:r w:rsidRPr="00CB0D33">
              <w:rPr>
                <w:rFonts w:asciiTheme="minorEastAsia" w:eastAsiaTheme="minorEastAsia" w:hAnsiTheme="minorEastAsia" w:hint="eastAsia"/>
                <w:b w:val="0"/>
                <w:lang w:val="fr-FR" w:eastAsia="zh-CN"/>
              </w:rPr>
              <w:t>String</w:t>
            </w:r>
          </w:p>
        </w:tc>
        <w:tc>
          <w:tcPr>
            <w:tcW w:w="709" w:type="dxa"/>
          </w:tcPr>
          <w:p w:rsidR="00875F38" w:rsidRPr="00CB0D33" w:rsidRDefault="00875F38" w:rsidP="00F673FE">
            <w:pPr>
              <w:rPr>
                <w:rFonts w:asciiTheme="minorEastAsia" w:eastAsiaTheme="minorEastAsia" w:hAnsiTheme="minorEastAsia"/>
                <w:sz w:val="18"/>
                <w:szCs w:val="18"/>
                <w:lang w:val="fr-FR"/>
              </w:rPr>
            </w:pPr>
            <w:r w:rsidRPr="00CB0D33">
              <w:rPr>
                <w:rFonts w:asciiTheme="minorEastAsia" w:eastAsiaTheme="minorEastAsia" w:hAnsiTheme="minorEastAsia" w:hint="eastAsia"/>
                <w:sz w:val="18"/>
                <w:szCs w:val="18"/>
                <w:lang w:val="fr-FR"/>
              </w:rPr>
              <w:t>40</w:t>
            </w:r>
          </w:p>
        </w:tc>
        <w:tc>
          <w:tcPr>
            <w:tcW w:w="5585" w:type="dxa"/>
          </w:tcPr>
          <w:p w:rsidR="00875F38" w:rsidRPr="00CB0D33" w:rsidRDefault="00875F38" w:rsidP="00F673FE">
            <w:pPr>
              <w:rPr>
                <w:rFonts w:asciiTheme="minorEastAsia" w:eastAsiaTheme="minorEastAsia" w:hAnsiTheme="minorEastAsia"/>
                <w:sz w:val="18"/>
                <w:szCs w:val="18"/>
                <w:lang w:val="en-GB"/>
              </w:rPr>
            </w:pPr>
            <w:r w:rsidRPr="00CB0D33">
              <w:rPr>
                <w:rFonts w:asciiTheme="minorEastAsia" w:eastAsiaTheme="minorEastAsia" w:hAnsiTheme="minorEastAsia" w:hint="eastAsia"/>
                <w:sz w:val="18"/>
                <w:szCs w:val="18"/>
                <w:lang w:val="en-GB"/>
              </w:rPr>
              <w:t>交易流水号</w:t>
            </w:r>
          </w:p>
        </w:tc>
      </w:tr>
      <w:tr w:rsidR="00875F38" w:rsidTr="00F673FE">
        <w:trPr>
          <w:jc w:val="center"/>
        </w:trPr>
        <w:tc>
          <w:tcPr>
            <w:tcW w:w="1908" w:type="dxa"/>
          </w:tcPr>
          <w:p w:rsidR="00875F38" w:rsidRPr="00CB0D33" w:rsidRDefault="00875F38" w:rsidP="00F673FE">
            <w:pPr>
              <w:pStyle w:val="TAL"/>
              <w:rPr>
                <w:rFonts w:asciiTheme="minorEastAsia" w:eastAsiaTheme="minorEastAsia" w:hAnsiTheme="minorEastAsia"/>
                <w:lang w:val="fr-FR"/>
              </w:rPr>
            </w:pPr>
            <w:r w:rsidRPr="00CB0D33">
              <w:rPr>
                <w:rFonts w:asciiTheme="minorEastAsia" w:eastAsiaTheme="minorEastAsia" w:hAnsiTheme="minorEastAsia" w:hint="eastAsia"/>
                <w:lang w:val="fr-FR"/>
              </w:rPr>
              <w:t>traceFlag</w:t>
            </w:r>
          </w:p>
        </w:tc>
        <w:tc>
          <w:tcPr>
            <w:tcW w:w="594" w:type="dxa"/>
          </w:tcPr>
          <w:p w:rsidR="00875F38" w:rsidRPr="00CB0D33" w:rsidRDefault="00875F38" w:rsidP="00F673FE">
            <w:pPr>
              <w:spacing w:line="240" w:lineRule="atLeast"/>
              <w:rPr>
                <w:rFonts w:asciiTheme="minorEastAsia" w:eastAsiaTheme="minorEastAsia" w:hAnsiTheme="minorEastAsia"/>
                <w:kern w:val="0"/>
                <w:sz w:val="18"/>
                <w:szCs w:val="18"/>
                <w:lang w:val="fr-FR" w:eastAsia="en-US"/>
              </w:rPr>
            </w:pPr>
            <w:r w:rsidRPr="00CB0D33">
              <w:rPr>
                <w:rFonts w:asciiTheme="minorEastAsia" w:eastAsiaTheme="minorEastAsia" w:hAnsiTheme="minorEastAsia" w:hint="eastAsia"/>
                <w:kern w:val="0"/>
                <w:sz w:val="18"/>
                <w:szCs w:val="18"/>
                <w:lang w:val="fr-FR" w:eastAsia="en-US"/>
              </w:rPr>
              <w:t xml:space="preserve">O </w:t>
            </w:r>
          </w:p>
        </w:tc>
        <w:tc>
          <w:tcPr>
            <w:tcW w:w="1134" w:type="dxa"/>
          </w:tcPr>
          <w:p w:rsidR="00875F38" w:rsidRPr="00CB0D33" w:rsidRDefault="00875F38" w:rsidP="00F673FE">
            <w:pPr>
              <w:spacing w:line="240" w:lineRule="atLeast"/>
              <w:rPr>
                <w:rFonts w:asciiTheme="minorEastAsia" w:eastAsiaTheme="minorEastAsia" w:hAnsiTheme="minorEastAsia"/>
                <w:kern w:val="0"/>
                <w:sz w:val="18"/>
                <w:szCs w:val="18"/>
                <w:lang w:val="fr-FR"/>
              </w:rPr>
            </w:pPr>
            <w:r w:rsidRPr="00CB0D33">
              <w:rPr>
                <w:rFonts w:asciiTheme="minorEastAsia" w:eastAsiaTheme="minorEastAsia" w:hAnsiTheme="minorEastAsia" w:hint="eastAsia"/>
                <w:kern w:val="0"/>
                <w:sz w:val="18"/>
                <w:szCs w:val="18"/>
                <w:lang w:val="fr-FR"/>
              </w:rPr>
              <w:t>String</w:t>
            </w:r>
          </w:p>
        </w:tc>
        <w:tc>
          <w:tcPr>
            <w:tcW w:w="709" w:type="dxa"/>
          </w:tcPr>
          <w:p w:rsidR="00875F38" w:rsidRPr="00CB0D33" w:rsidRDefault="00875F38" w:rsidP="00F673FE">
            <w:pPr>
              <w:spacing w:line="240" w:lineRule="atLeast"/>
              <w:rPr>
                <w:rFonts w:asciiTheme="minorEastAsia" w:eastAsiaTheme="minorEastAsia" w:hAnsiTheme="minorEastAsia"/>
                <w:kern w:val="0"/>
                <w:sz w:val="18"/>
                <w:szCs w:val="18"/>
                <w:lang w:val="fr-FR"/>
              </w:rPr>
            </w:pPr>
            <w:r w:rsidRPr="00CB0D33">
              <w:rPr>
                <w:rFonts w:asciiTheme="minorEastAsia" w:eastAsiaTheme="minorEastAsia" w:hAnsiTheme="minorEastAsia" w:hint="eastAsia"/>
                <w:kern w:val="0"/>
                <w:sz w:val="18"/>
                <w:szCs w:val="18"/>
                <w:lang w:val="fr-FR"/>
              </w:rPr>
              <w:t>1</w:t>
            </w:r>
          </w:p>
        </w:tc>
        <w:tc>
          <w:tcPr>
            <w:tcW w:w="5585" w:type="dxa"/>
          </w:tcPr>
          <w:p w:rsidR="00875F38" w:rsidRPr="00CB0D33" w:rsidRDefault="00875F38" w:rsidP="00F673FE">
            <w:pPr>
              <w:spacing w:line="240" w:lineRule="atLeast"/>
              <w:rPr>
                <w:rFonts w:asciiTheme="minorEastAsia" w:eastAsiaTheme="minorEastAsia" w:hAnsiTheme="minorEastAsia"/>
                <w:kern w:val="0"/>
                <w:sz w:val="18"/>
                <w:szCs w:val="18"/>
                <w:lang w:val="fr-FR"/>
              </w:rPr>
            </w:pPr>
            <w:r w:rsidRPr="00CB0D33">
              <w:rPr>
                <w:rFonts w:asciiTheme="minorEastAsia" w:eastAsiaTheme="minorEastAsia" w:hAnsiTheme="minorEastAsia" w:hint="eastAsia"/>
                <w:kern w:val="0"/>
                <w:sz w:val="18"/>
                <w:szCs w:val="18"/>
                <w:lang w:val="fr-FR"/>
              </w:rPr>
              <w:t>跟踪标志</w:t>
            </w:r>
          </w:p>
        </w:tc>
      </w:tr>
      <w:tr w:rsidR="00875F38" w:rsidTr="00F673FE">
        <w:trPr>
          <w:jc w:val="center"/>
        </w:trPr>
        <w:tc>
          <w:tcPr>
            <w:tcW w:w="1908" w:type="dxa"/>
          </w:tcPr>
          <w:p w:rsidR="00875F38" w:rsidRPr="00927A85" w:rsidRDefault="00875F38" w:rsidP="00F673FE">
            <w:pPr>
              <w:pStyle w:val="TAL"/>
              <w:rPr>
                <w:rFonts w:asciiTheme="minorEastAsia" w:eastAsiaTheme="minorEastAsia" w:hAnsiTheme="minorEastAsia"/>
                <w:b/>
                <w:bCs/>
              </w:rPr>
            </w:pPr>
            <w:r w:rsidRPr="00CB0D33">
              <w:rPr>
                <w:rStyle w:val="webdict1"/>
                <w:rFonts w:asciiTheme="minorEastAsia" w:eastAsiaTheme="minorEastAsia" w:hAnsiTheme="minorEastAsia" w:hint="eastAsia"/>
                <w:b w:val="0"/>
                <w:color w:val="888888"/>
                <w:lang w:eastAsia="zh-CN"/>
              </w:rPr>
              <w:t>secretDigest</w:t>
            </w:r>
          </w:p>
        </w:tc>
        <w:tc>
          <w:tcPr>
            <w:tcW w:w="594" w:type="dxa"/>
          </w:tcPr>
          <w:p w:rsidR="00875F38" w:rsidRPr="00927A85" w:rsidRDefault="00875F38" w:rsidP="00F673FE">
            <w:pPr>
              <w:pStyle w:val="TAL"/>
              <w:rPr>
                <w:rFonts w:asciiTheme="minorEastAsia" w:eastAsiaTheme="minorEastAsia" w:hAnsiTheme="minorEastAsia"/>
                <w:lang w:val="fr-FR"/>
              </w:rPr>
            </w:pPr>
            <w:r w:rsidRPr="00240D3F">
              <w:rPr>
                <w:rFonts w:hint="eastAsia"/>
                <w:lang w:val="fr-FR"/>
              </w:rPr>
              <w:t>M</w:t>
            </w:r>
          </w:p>
        </w:tc>
        <w:tc>
          <w:tcPr>
            <w:tcW w:w="1134" w:type="dxa"/>
          </w:tcPr>
          <w:p w:rsidR="00875F38" w:rsidRPr="00927A85" w:rsidRDefault="00875F38" w:rsidP="00F673FE">
            <w:pPr>
              <w:pStyle w:val="TAH"/>
              <w:ind w:left="62"/>
              <w:jc w:val="both"/>
              <w:rPr>
                <w:rFonts w:asciiTheme="minorEastAsia" w:eastAsiaTheme="minorEastAsia" w:hAnsiTheme="minorEastAsia"/>
                <w:lang w:val="fr-FR"/>
              </w:rPr>
            </w:pPr>
            <w:r w:rsidRPr="00CB0D33">
              <w:rPr>
                <w:rFonts w:asciiTheme="minorEastAsia" w:eastAsiaTheme="minorEastAsia" w:hAnsiTheme="minorEastAsia" w:hint="eastAsia"/>
                <w:b w:val="0"/>
                <w:lang w:val="fr-FR" w:eastAsia="zh-CN"/>
              </w:rPr>
              <w:t>String</w:t>
            </w:r>
          </w:p>
        </w:tc>
        <w:tc>
          <w:tcPr>
            <w:tcW w:w="709" w:type="dxa"/>
          </w:tcPr>
          <w:p w:rsidR="00875F38" w:rsidRPr="00927A85" w:rsidRDefault="00875F38" w:rsidP="00F673FE">
            <w:pPr>
              <w:pStyle w:val="TAH"/>
              <w:jc w:val="both"/>
              <w:rPr>
                <w:rFonts w:asciiTheme="minorEastAsia" w:eastAsiaTheme="minorEastAsia" w:hAnsiTheme="minorEastAsia"/>
                <w:lang w:eastAsia="zh-CN"/>
              </w:rPr>
            </w:pPr>
            <w:r>
              <w:rPr>
                <w:rFonts w:asciiTheme="minorEastAsia" w:eastAsiaTheme="minorEastAsia" w:hAnsiTheme="minorEastAsia" w:hint="eastAsia"/>
                <w:lang w:eastAsia="zh-CN"/>
              </w:rPr>
              <w:t>512</w:t>
            </w:r>
          </w:p>
        </w:tc>
        <w:tc>
          <w:tcPr>
            <w:tcW w:w="5585" w:type="dxa"/>
          </w:tcPr>
          <w:p w:rsidR="00875F38" w:rsidRDefault="00875F38" w:rsidP="00875F38">
            <w:pPr>
              <w:rPr>
                <w:kern w:val="0"/>
                <w:sz w:val="18"/>
              </w:rPr>
            </w:pPr>
            <w:r w:rsidRPr="00CB0D33">
              <w:rPr>
                <w:rFonts w:asciiTheme="minorEastAsia" w:eastAsiaTheme="minorEastAsia" w:hAnsiTheme="minorEastAsia" w:hint="eastAsia"/>
                <w:sz w:val="18"/>
                <w:szCs w:val="18"/>
              </w:rPr>
              <w:t>预制密钥生成摘要</w:t>
            </w:r>
            <w:r>
              <w:rPr>
                <w:rFonts w:asciiTheme="minorEastAsia" w:eastAsiaTheme="minorEastAsia" w:hAnsiTheme="minorEastAsia" w:hint="eastAsia"/>
                <w:sz w:val="18"/>
                <w:szCs w:val="18"/>
              </w:rPr>
              <w:t xml:space="preserve">= </w:t>
            </w:r>
            <w:r w:rsidRPr="00FF6608">
              <w:rPr>
                <w:rFonts w:asciiTheme="minorEastAsia" w:eastAsiaTheme="minorEastAsia" w:hAnsiTheme="minorEastAsia"/>
                <w:sz w:val="18"/>
              </w:rPr>
              <w:t xml:space="preserve">RSA2048_Enc(HW_PRIV_KEY, SHA256(apkName + C + EMMCID + </w:t>
            </w:r>
            <w:r>
              <w:rPr>
                <w:rFonts w:asciiTheme="minorEastAsia" w:eastAsiaTheme="minorEastAsia" w:hAnsiTheme="minorEastAsia"/>
                <w:sz w:val="18"/>
              </w:rPr>
              <w:t>“TDID”</w:t>
            </w:r>
            <w:r w:rsidRPr="00FF6608">
              <w:rPr>
                <w:rFonts w:asciiTheme="minorEastAsia" w:eastAsiaTheme="minorEastAsia" w:hAnsiTheme="minorEastAsia"/>
                <w:sz w:val="18"/>
              </w:rPr>
              <w:t>))</w:t>
            </w:r>
            <w:r w:rsidRPr="00942BA8">
              <w:rPr>
                <w:rFonts w:asciiTheme="minorEastAsia" w:eastAsiaTheme="minorEastAsia" w:hAnsiTheme="minorEastAsia" w:hint="eastAsia"/>
                <w:sz w:val="18"/>
              </w:rPr>
              <w:t>；C=</w:t>
            </w:r>
            <w:r w:rsidRPr="00942BA8">
              <w:rPr>
                <w:rFonts w:hint="eastAsia"/>
                <w:kern w:val="0"/>
                <w:sz w:val="18"/>
              </w:rPr>
              <w:t>挑战字</w:t>
            </w:r>
            <w:r>
              <w:rPr>
                <w:kern w:val="0"/>
                <w:sz w:val="18"/>
              </w:rPr>
              <w:t>(salt)</w:t>
            </w:r>
          </w:p>
          <w:p w:rsidR="003F1418" w:rsidRDefault="003F1418" w:rsidP="00875F38">
            <w:pPr>
              <w:rPr>
                <w:kern w:val="0"/>
                <w:sz w:val="18"/>
              </w:rPr>
            </w:pPr>
            <w:r>
              <w:rPr>
                <w:rFonts w:hint="eastAsia"/>
                <w:kern w:val="0"/>
                <w:sz w:val="18"/>
              </w:rPr>
              <w:t>支付指纹认证：</w:t>
            </w:r>
          </w:p>
          <w:p w:rsidR="005728DD" w:rsidRPr="005728DD" w:rsidRDefault="003F1418" w:rsidP="005728DD">
            <w:pPr>
              <w:rPr>
                <w:rFonts w:asciiTheme="minorEastAsia" w:eastAsiaTheme="minorEastAsia" w:hAnsiTheme="minorEastAsia"/>
                <w:sz w:val="18"/>
                <w:szCs w:val="18"/>
              </w:rPr>
            </w:pPr>
            <w:r w:rsidRPr="00C122B9">
              <w:rPr>
                <w:rFonts w:asciiTheme="minorEastAsia" w:eastAsiaTheme="minorEastAsia" w:hAnsiTheme="minorEastAsia" w:hint="eastAsia"/>
              </w:rPr>
              <w:t xml:space="preserve">DS = </w:t>
            </w:r>
            <w:r w:rsidRPr="00622A2F">
              <w:rPr>
                <w:rFonts w:asciiTheme="minorEastAsia" w:eastAsiaTheme="minorEastAsia" w:hAnsiTheme="minorEastAsia"/>
              </w:rPr>
              <w:t>RSA2048_Enc(HW_PRIV_KEY, SHA256(C+apkName))</w:t>
            </w:r>
          </w:p>
        </w:tc>
      </w:tr>
      <w:tr w:rsidR="00875F38" w:rsidTr="00F673FE">
        <w:trPr>
          <w:jc w:val="center"/>
        </w:trPr>
        <w:tc>
          <w:tcPr>
            <w:tcW w:w="1908" w:type="dxa"/>
          </w:tcPr>
          <w:p w:rsidR="00875F38" w:rsidRPr="00927A85" w:rsidRDefault="00875F38" w:rsidP="00F673FE">
            <w:pPr>
              <w:pStyle w:val="TAL"/>
              <w:rPr>
                <w:rStyle w:val="webdict1"/>
                <w:rFonts w:asciiTheme="minorEastAsia" w:eastAsiaTheme="minorEastAsia" w:hAnsiTheme="minorEastAsia"/>
                <w:color w:val="888888"/>
                <w:lang w:eastAsia="zh-CN"/>
              </w:rPr>
            </w:pPr>
            <w:r w:rsidRPr="00265147">
              <w:rPr>
                <w:bCs/>
                <w:lang w:val="en-US" w:eastAsia="zh-CN"/>
              </w:rPr>
              <w:t>eMMCID</w:t>
            </w:r>
          </w:p>
        </w:tc>
        <w:tc>
          <w:tcPr>
            <w:tcW w:w="594" w:type="dxa"/>
          </w:tcPr>
          <w:p w:rsidR="00875F38" w:rsidRPr="00927A85" w:rsidRDefault="00875F38" w:rsidP="00F673FE">
            <w:pPr>
              <w:pStyle w:val="TAL"/>
              <w:rPr>
                <w:rFonts w:asciiTheme="minorEastAsia" w:eastAsiaTheme="minorEastAsia" w:hAnsiTheme="minorEastAsia"/>
                <w:lang w:val="fr-FR" w:eastAsia="zh-CN"/>
              </w:rPr>
            </w:pPr>
            <w:r w:rsidRPr="00240D3F">
              <w:rPr>
                <w:rFonts w:hint="eastAsia"/>
                <w:lang w:val="fr-FR"/>
              </w:rPr>
              <w:t>M</w:t>
            </w:r>
          </w:p>
        </w:tc>
        <w:tc>
          <w:tcPr>
            <w:tcW w:w="1134" w:type="dxa"/>
          </w:tcPr>
          <w:p w:rsidR="00875F38" w:rsidRPr="00927A85" w:rsidRDefault="00875F38" w:rsidP="00F673FE">
            <w:pPr>
              <w:pStyle w:val="TAH"/>
              <w:ind w:left="62"/>
              <w:jc w:val="both"/>
              <w:rPr>
                <w:rFonts w:asciiTheme="minorEastAsia" w:eastAsiaTheme="minorEastAsia" w:hAnsiTheme="minorEastAsia"/>
                <w:b w:val="0"/>
                <w:lang w:val="fr-FR" w:eastAsia="zh-CN"/>
              </w:rPr>
            </w:pPr>
            <w:r>
              <w:rPr>
                <w:rFonts w:hint="eastAsia"/>
                <w:lang w:eastAsia="zh-CN"/>
              </w:rPr>
              <w:t>String</w:t>
            </w:r>
          </w:p>
        </w:tc>
        <w:tc>
          <w:tcPr>
            <w:tcW w:w="709" w:type="dxa"/>
          </w:tcPr>
          <w:p w:rsidR="00875F38" w:rsidRPr="00927A85" w:rsidRDefault="00875F38" w:rsidP="00F673FE">
            <w:pPr>
              <w:pStyle w:val="TAH"/>
              <w:jc w:val="both"/>
              <w:rPr>
                <w:rFonts w:asciiTheme="minorEastAsia" w:eastAsiaTheme="minorEastAsia" w:hAnsiTheme="minorEastAsia"/>
                <w:lang w:eastAsia="zh-CN"/>
              </w:rPr>
            </w:pPr>
            <w:r>
              <w:rPr>
                <w:rFonts w:cs="Arial" w:hint="eastAsia"/>
                <w:lang w:eastAsia="zh-CN"/>
              </w:rPr>
              <w:t>40</w:t>
            </w:r>
          </w:p>
        </w:tc>
        <w:tc>
          <w:tcPr>
            <w:tcW w:w="5585" w:type="dxa"/>
          </w:tcPr>
          <w:p w:rsidR="00875F38" w:rsidRPr="00927A85" w:rsidRDefault="00875F38" w:rsidP="00875F38">
            <w:pPr>
              <w:rPr>
                <w:rFonts w:asciiTheme="minorEastAsia" w:eastAsiaTheme="minorEastAsia" w:hAnsiTheme="minorEastAsia"/>
                <w:sz w:val="18"/>
                <w:szCs w:val="18"/>
              </w:rPr>
            </w:pPr>
            <w:r>
              <w:rPr>
                <w:rFonts w:ascii="宋体" w:hAnsi="宋体" w:hint="eastAsia"/>
                <w:sz w:val="18"/>
                <w:szCs w:val="18"/>
              </w:rPr>
              <w:t xml:space="preserve">设备flash唯一标识 </w:t>
            </w:r>
          </w:p>
        </w:tc>
      </w:tr>
      <w:tr w:rsidR="00875F38" w:rsidTr="00F673FE">
        <w:trPr>
          <w:jc w:val="center"/>
        </w:trPr>
        <w:tc>
          <w:tcPr>
            <w:tcW w:w="1908" w:type="dxa"/>
          </w:tcPr>
          <w:p w:rsidR="00875F38" w:rsidRPr="00265147" w:rsidRDefault="00332AAD" w:rsidP="00332AAD">
            <w:pPr>
              <w:pStyle w:val="TAL"/>
              <w:rPr>
                <w:bCs/>
                <w:lang w:val="en-US" w:eastAsia="zh-CN"/>
              </w:rPr>
            </w:pPr>
            <w:r>
              <w:rPr>
                <w:rFonts w:hint="eastAsia"/>
                <w:lang w:val="fr-FR" w:eastAsia="zh-CN"/>
              </w:rPr>
              <w:t>s</w:t>
            </w:r>
            <w:r w:rsidR="00875F38">
              <w:rPr>
                <w:rFonts w:hint="eastAsia"/>
                <w:lang w:val="fr-FR" w:eastAsia="zh-CN"/>
              </w:rPr>
              <w:t>alt</w:t>
            </w:r>
          </w:p>
        </w:tc>
        <w:tc>
          <w:tcPr>
            <w:tcW w:w="594" w:type="dxa"/>
          </w:tcPr>
          <w:p w:rsidR="00875F38" w:rsidRDefault="00875F38" w:rsidP="00F673FE">
            <w:pPr>
              <w:pStyle w:val="TAL"/>
              <w:rPr>
                <w:rFonts w:cs="Arial"/>
                <w:color w:val="000000"/>
                <w:lang w:eastAsia="zh-CN"/>
              </w:rPr>
            </w:pPr>
            <w:r w:rsidRPr="00240D3F">
              <w:rPr>
                <w:rFonts w:hint="eastAsia"/>
                <w:lang w:val="fr-FR"/>
              </w:rPr>
              <w:t>M</w:t>
            </w:r>
          </w:p>
        </w:tc>
        <w:tc>
          <w:tcPr>
            <w:tcW w:w="1134" w:type="dxa"/>
          </w:tcPr>
          <w:p w:rsidR="00875F38" w:rsidRDefault="00875F38" w:rsidP="00F673FE">
            <w:pPr>
              <w:pStyle w:val="TAH"/>
              <w:ind w:left="62"/>
              <w:jc w:val="both"/>
              <w:rPr>
                <w:lang w:eastAsia="zh-CN"/>
              </w:rPr>
            </w:pPr>
            <w:r w:rsidRPr="00C230F1">
              <w:rPr>
                <w:rFonts w:asciiTheme="minorEastAsia" w:eastAsiaTheme="minorEastAsia" w:hAnsiTheme="minorEastAsia" w:hint="eastAsia"/>
                <w:b w:val="0"/>
                <w:lang w:val="fr-FR" w:eastAsia="zh-CN"/>
              </w:rPr>
              <w:t>String</w:t>
            </w:r>
          </w:p>
        </w:tc>
        <w:tc>
          <w:tcPr>
            <w:tcW w:w="709" w:type="dxa"/>
          </w:tcPr>
          <w:p w:rsidR="00875F38" w:rsidRDefault="00875F38" w:rsidP="00F673FE">
            <w:pPr>
              <w:pStyle w:val="TAH"/>
              <w:jc w:val="both"/>
              <w:rPr>
                <w:rFonts w:cs="Arial"/>
                <w:lang w:eastAsia="zh-CN"/>
              </w:rPr>
            </w:pPr>
            <w:r>
              <w:rPr>
                <w:rFonts w:asciiTheme="minorEastAsia" w:eastAsiaTheme="minorEastAsia" w:hAnsiTheme="minorEastAsia" w:hint="eastAsia"/>
                <w:lang w:eastAsia="zh-CN"/>
              </w:rPr>
              <w:t>32</w:t>
            </w:r>
          </w:p>
        </w:tc>
        <w:tc>
          <w:tcPr>
            <w:tcW w:w="5585" w:type="dxa"/>
          </w:tcPr>
          <w:p w:rsidR="00875F38" w:rsidRPr="00F33B5F" w:rsidRDefault="00875F38" w:rsidP="00F673FE">
            <w:pPr>
              <w:rPr>
                <w:sz w:val="18"/>
              </w:rPr>
            </w:pPr>
            <w:r>
              <w:rPr>
                <w:rFonts w:asciiTheme="minorEastAsia" w:eastAsiaTheme="minorEastAsia" w:hAnsiTheme="minorEastAsia" w:hint="eastAsia"/>
                <w:sz w:val="18"/>
                <w:szCs w:val="18"/>
              </w:rPr>
              <w:t>盐值（挑战字</w:t>
            </w:r>
            <w:r>
              <w:rPr>
                <w:rFonts w:asciiTheme="minorEastAsia" w:eastAsiaTheme="minorEastAsia" w:hAnsiTheme="minorEastAsia"/>
                <w:sz w:val="18"/>
                <w:szCs w:val="18"/>
              </w:rPr>
              <w:t>C,）,</w:t>
            </w:r>
            <w:r w:rsidRPr="00F33B5F">
              <w:rPr>
                <w:rFonts w:hint="eastAsia"/>
                <w:sz w:val="18"/>
              </w:rPr>
              <w:t>由手机客户端生成，格式为：</w:t>
            </w:r>
            <w:r w:rsidRPr="00F33B5F">
              <w:rPr>
                <w:sz w:val="18"/>
              </w:rPr>
              <w:t>(</w:t>
            </w:r>
            <w:r w:rsidRPr="00F33B5F">
              <w:rPr>
                <w:rFonts w:hint="eastAsia"/>
                <w:sz w:val="18"/>
              </w:rPr>
              <w:t>时间</w:t>
            </w:r>
            <w:r>
              <w:rPr>
                <w:rFonts w:hint="eastAsia"/>
                <w:sz w:val="18"/>
              </w:rPr>
              <w:t>+4</w:t>
            </w:r>
            <w:r w:rsidRPr="00F33B5F">
              <w:rPr>
                <w:rFonts w:hint="eastAsia"/>
                <w:sz w:val="18"/>
              </w:rPr>
              <w:t>位随机数</w:t>
            </w:r>
            <w:r w:rsidRPr="00F33B5F">
              <w:rPr>
                <w:bCs/>
                <w:sz w:val="18"/>
              </w:rPr>
              <w:t>)</w:t>
            </w:r>
          </w:p>
          <w:p w:rsidR="00875F38" w:rsidRPr="00532E33" w:rsidRDefault="00875F38" w:rsidP="00F673FE">
            <w:pPr>
              <w:rPr>
                <w:sz w:val="18"/>
              </w:rPr>
            </w:pPr>
            <w:r w:rsidRPr="00532E33">
              <w:rPr>
                <w:rFonts w:hint="eastAsia"/>
                <w:sz w:val="18"/>
              </w:rPr>
              <w:t>UP</w:t>
            </w:r>
            <w:r w:rsidRPr="00532E33">
              <w:rPr>
                <w:rFonts w:hint="eastAsia"/>
                <w:sz w:val="18"/>
              </w:rPr>
              <w:t>防重放攻击检查：</w:t>
            </w:r>
            <w:r>
              <w:rPr>
                <w:rFonts w:hint="eastAsia"/>
                <w:sz w:val="18"/>
              </w:rPr>
              <w:t>1</w:t>
            </w:r>
            <w:r>
              <w:rPr>
                <w:rFonts w:hint="eastAsia"/>
                <w:sz w:val="18"/>
              </w:rPr>
              <w:t>）</w:t>
            </w:r>
            <w:r w:rsidRPr="00532E33">
              <w:rPr>
                <w:rFonts w:hint="eastAsia"/>
                <w:sz w:val="18"/>
              </w:rPr>
              <w:t>时间窗口与服务器正负相差</w:t>
            </w:r>
            <w:r w:rsidRPr="00532E33">
              <w:rPr>
                <w:rFonts w:hint="eastAsia"/>
                <w:sz w:val="18"/>
              </w:rPr>
              <w:t>1</w:t>
            </w:r>
            <w:r w:rsidRPr="00532E33">
              <w:rPr>
                <w:rFonts w:hint="eastAsia"/>
                <w:sz w:val="18"/>
              </w:rPr>
              <w:t>天以内</w:t>
            </w:r>
          </w:p>
          <w:p w:rsidR="00875F38" w:rsidRDefault="00875F38" w:rsidP="00F673FE">
            <w:pPr>
              <w:rPr>
                <w:sz w:val="18"/>
              </w:rPr>
            </w:pPr>
            <w:r>
              <w:rPr>
                <w:rFonts w:hint="eastAsia"/>
                <w:sz w:val="18"/>
              </w:rPr>
              <w:t>2</w:t>
            </w:r>
            <w:r>
              <w:rPr>
                <w:rFonts w:hint="eastAsia"/>
                <w:sz w:val="18"/>
              </w:rPr>
              <w:t>）</w:t>
            </w:r>
            <w:r w:rsidRPr="00F33B5F">
              <w:rPr>
                <w:sz w:val="18"/>
              </w:rPr>
              <w:t>M</w:t>
            </w:r>
            <w:r w:rsidRPr="00F33B5F">
              <w:rPr>
                <w:rFonts w:hint="eastAsia"/>
                <w:sz w:val="18"/>
              </w:rPr>
              <w:t>emcache</w:t>
            </w:r>
            <w:r w:rsidRPr="00F33B5F">
              <w:rPr>
                <w:rFonts w:hint="eastAsia"/>
                <w:sz w:val="18"/>
              </w:rPr>
              <w:t>缓存</w:t>
            </w:r>
            <w:r w:rsidRPr="00F33B5F">
              <w:rPr>
                <w:rFonts w:hint="eastAsia"/>
                <w:sz w:val="18"/>
              </w:rPr>
              <w:t>salt 1</w:t>
            </w:r>
            <w:r w:rsidRPr="00F33B5F">
              <w:rPr>
                <w:rFonts w:hint="eastAsia"/>
                <w:sz w:val="18"/>
              </w:rPr>
              <w:t>天，以便检查是否重复使用。</w:t>
            </w:r>
          </w:p>
          <w:p w:rsidR="00EB70A0" w:rsidRDefault="00EB70A0" w:rsidP="00F673FE">
            <w:pPr>
              <w:rPr>
                <w:rFonts w:ascii="宋体" w:hAnsi="宋体"/>
                <w:sz w:val="18"/>
                <w:szCs w:val="18"/>
              </w:rPr>
            </w:pPr>
            <w:r>
              <w:rPr>
                <w:rFonts w:hint="eastAsia"/>
              </w:rPr>
              <w:t>例如：</w:t>
            </w:r>
            <w:r w:rsidRPr="00532E33">
              <w:rPr>
                <w:lang w:val="de-DE"/>
              </w:rPr>
              <w:t>20140516103015001123</w:t>
            </w:r>
            <w:r>
              <w:rPr>
                <w:rFonts w:hint="eastAsia"/>
                <w:lang w:val="de-DE"/>
              </w:rPr>
              <w:t>4</w:t>
            </w:r>
          </w:p>
        </w:tc>
      </w:tr>
      <w:tr w:rsidR="00875F38" w:rsidTr="00F673FE">
        <w:trPr>
          <w:jc w:val="center"/>
        </w:trPr>
        <w:tc>
          <w:tcPr>
            <w:tcW w:w="1908" w:type="dxa"/>
          </w:tcPr>
          <w:p w:rsidR="00875F38" w:rsidRDefault="00875F38" w:rsidP="00F673FE">
            <w:pPr>
              <w:pStyle w:val="TAL"/>
              <w:rPr>
                <w:lang w:val="fr-FR" w:eastAsia="zh-CN"/>
              </w:rPr>
            </w:pPr>
            <w:r>
              <w:rPr>
                <w:rFonts w:hint="eastAsia"/>
                <w:color w:val="000000"/>
              </w:rPr>
              <w:t>app</w:t>
            </w:r>
            <w:r>
              <w:rPr>
                <w:rFonts w:hint="eastAsia"/>
                <w:color w:val="000000"/>
                <w:lang w:eastAsia="zh-CN"/>
              </w:rPr>
              <w:t>ID</w:t>
            </w:r>
          </w:p>
        </w:tc>
        <w:tc>
          <w:tcPr>
            <w:tcW w:w="594" w:type="dxa"/>
          </w:tcPr>
          <w:p w:rsidR="00875F38" w:rsidRDefault="00875F38" w:rsidP="00F673FE">
            <w:pPr>
              <w:pStyle w:val="TAL"/>
              <w:rPr>
                <w:lang w:val="fr-FR" w:eastAsia="zh-CN"/>
              </w:rPr>
            </w:pPr>
            <w:r>
              <w:rPr>
                <w:rFonts w:hint="eastAsia"/>
                <w:lang w:val="fr-FR"/>
              </w:rPr>
              <w:t>M</w:t>
            </w:r>
          </w:p>
        </w:tc>
        <w:tc>
          <w:tcPr>
            <w:tcW w:w="1134" w:type="dxa"/>
          </w:tcPr>
          <w:p w:rsidR="00875F38" w:rsidRPr="00C230F1" w:rsidRDefault="00875F38" w:rsidP="00F673FE">
            <w:pPr>
              <w:pStyle w:val="TAH"/>
              <w:ind w:left="62"/>
              <w:jc w:val="both"/>
              <w:rPr>
                <w:rFonts w:asciiTheme="minorEastAsia" w:eastAsiaTheme="minorEastAsia" w:hAnsiTheme="minorEastAsia"/>
                <w:b w:val="0"/>
                <w:lang w:val="fr-FR" w:eastAsia="zh-CN"/>
              </w:rPr>
            </w:pPr>
            <w:r>
              <w:rPr>
                <w:rFonts w:hint="eastAsia"/>
                <w:lang w:val="fr-FR"/>
              </w:rPr>
              <w:t>String</w:t>
            </w:r>
          </w:p>
        </w:tc>
        <w:tc>
          <w:tcPr>
            <w:tcW w:w="709" w:type="dxa"/>
          </w:tcPr>
          <w:p w:rsidR="00875F38" w:rsidRDefault="00875F38" w:rsidP="00F673FE">
            <w:pPr>
              <w:pStyle w:val="TAH"/>
              <w:jc w:val="both"/>
              <w:rPr>
                <w:rFonts w:asciiTheme="minorEastAsia" w:eastAsiaTheme="minorEastAsia" w:hAnsiTheme="minorEastAsia"/>
                <w:lang w:eastAsia="zh-CN"/>
              </w:rPr>
            </w:pPr>
          </w:p>
        </w:tc>
        <w:tc>
          <w:tcPr>
            <w:tcW w:w="5585" w:type="dxa"/>
          </w:tcPr>
          <w:p w:rsidR="00875F38" w:rsidRDefault="00875F38" w:rsidP="00F673FE">
            <w:pPr>
              <w:rPr>
                <w:rFonts w:asciiTheme="minorEastAsia" w:eastAsiaTheme="minorEastAsia" w:hAnsiTheme="minorEastAsia"/>
                <w:sz w:val="18"/>
                <w:szCs w:val="18"/>
              </w:rPr>
            </w:pPr>
            <w:r>
              <w:rPr>
                <w:rFonts w:ascii="Arial" w:hAnsi="Arial" w:hint="eastAsia"/>
                <w:kern w:val="0"/>
                <w:sz w:val="18"/>
                <w:szCs w:val="18"/>
                <w:lang w:val="fr-FR"/>
              </w:rPr>
              <w:t>业务标识（包名）</w:t>
            </w:r>
          </w:p>
        </w:tc>
      </w:tr>
      <w:tr w:rsidR="009A0482" w:rsidTr="00F673FE">
        <w:trPr>
          <w:jc w:val="center"/>
        </w:trPr>
        <w:tc>
          <w:tcPr>
            <w:tcW w:w="1908" w:type="dxa"/>
          </w:tcPr>
          <w:p w:rsidR="009A0482" w:rsidRDefault="009A0482" w:rsidP="00332AAD">
            <w:pPr>
              <w:pStyle w:val="TAL"/>
              <w:rPr>
                <w:color w:val="000000"/>
                <w:lang w:eastAsia="zh-CN"/>
              </w:rPr>
            </w:pPr>
            <w:r>
              <w:rPr>
                <w:rFonts w:hint="eastAsia"/>
                <w:lang w:val="fr-FR" w:eastAsia="zh-CN"/>
              </w:rPr>
              <w:t>deviceInfo</w:t>
            </w:r>
          </w:p>
        </w:tc>
        <w:tc>
          <w:tcPr>
            <w:tcW w:w="594" w:type="dxa"/>
          </w:tcPr>
          <w:p w:rsidR="009A0482" w:rsidRDefault="009A0482" w:rsidP="00F673FE">
            <w:pPr>
              <w:pStyle w:val="TAL"/>
              <w:rPr>
                <w:lang w:val="fr-FR" w:eastAsia="zh-CN"/>
              </w:rPr>
            </w:pPr>
            <w:r w:rsidRPr="000E0A46">
              <w:rPr>
                <w:rFonts w:hint="eastAsia"/>
                <w:lang w:val="fr-FR" w:eastAsia="zh-CN"/>
              </w:rPr>
              <w:t>M</w:t>
            </w:r>
          </w:p>
        </w:tc>
        <w:tc>
          <w:tcPr>
            <w:tcW w:w="1134" w:type="dxa"/>
          </w:tcPr>
          <w:p w:rsidR="009A0482" w:rsidRDefault="009A0482" w:rsidP="00F673FE">
            <w:pPr>
              <w:pStyle w:val="TAH"/>
              <w:ind w:left="62"/>
              <w:jc w:val="both"/>
              <w:rPr>
                <w:lang w:val="fr-FR"/>
              </w:rPr>
            </w:pPr>
            <w:r w:rsidRPr="000E0A46">
              <w:rPr>
                <w:rFonts w:hint="eastAsia"/>
                <w:b w:val="0"/>
                <w:lang w:val="fr-FR" w:eastAsia="zh-CN"/>
              </w:rPr>
              <w:t>DeviceInfo</w:t>
            </w:r>
          </w:p>
        </w:tc>
        <w:tc>
          <w:tcPr>
            <w:tcW w:w="709" w:type="dxa"/>
          </w:tcPr>
          <w:p w:rsidR="009A0482" w:rsidRDefault="009A0482" w:rsidP="00F673FE">
            <w:pPr>
              <w:pStyle w:val="TAH"/>
              <w:jc w:val="both"/>
              <w:rPr>
                <w:rFonts w:asciiTheme="minorEastAsia" w:eastAsiaTheme="minorEastAsia" w:hAnsiTheme="minorEastAsia"/>
                <w:lang w:eastAsia="zh-CN"/>
              </w:rPr>
            </w:pPr>
          </w:p>
        </w:tc>
        <w:tc>
          <w:tcPr>
            <w:tcW w:w="5585" w:type="dxa"/>
          </w:tcPr>
          <w:p w:rsidR="009A0482" w:rsidRDefault="009A0482" w:rsidP="00332AAD">
            <w:pPr>
              <w:rPr>
                <w:rFonts w:ascii="Arial" w:hAnsi="Arial"/>
                <w:kern w:val="0"/>
                <w:sz w:val="18"/>
                <w:szCs w:val="18"/>
                <w:lang w:val="fr-FR"/>
              </w:rPr>
            </w:pPr>
            <w:r w:rsidRPr="000E0A46">
              <w:rPr>
                <w:rFonts w:ascii="Arial" w:hAnsi="Arial" w:hint="eastAsia"/>
                <w:kern w:val="0"/>
                <w:sz w:val="18"/>
                <w:szCs w:val="18"/>
                <w:lang w:val="fr-FR"/>
              </w:rPr>
              <w:t>设备信息</w:t>
            </w:r>
          </w:p>
        </w:tc>
      </w:tr>
      <w:tr w:rsidR="009A0482" w:rsidTr="00F673FE">
        <w:trPr>
          <w:jc w:val="center"/>
        </w:trPr>
        <w:tc>
          <w:tcPr>
            <w:tcW w:w="1908" w:type="dxa"/>
          </w:tcPr>
          <w:p w:rsidR="009A0482" w:rsidRDefault="009A0482" w:rsidP="00F673FE">
            <w:pPr>
              <w:pStyle w:val="TAL"/>
              <w:rPr>
                <w:color w:val="000000"/>
              </w:rPr>
            </w:pPr>
            <w:r>
              <w:rPr>
                <w:color w:val="000000"/>
              </w:rPr>
              <w:t>deviceID2</w:t>
            </w:r>
          </w:p>
        </w:tc>
        <w:tc>
          <w:tcPr>
            <w:tcW w:w="594" w:type="dxa"/>
          </w:tcPr>
          <w:p w:rsidR="009A0482" w:rsidRDefault="009A0482" w:rsidP="00F673FE">
            <w:pPr>
              <w:pStyle w:val="TAL"/>
              <w:rPr>
                <w:lang w:val="fr-FR" w:eastAsia="zh-CN"/>
              </w:rPr>
            </w:pPr>
            <w:r>
              <w:rPr>
                <w:rFonts w:hint="eastAsia"/>
                <w:lang w:val="fr-FR" w:eastAsia="zh-CN"/>
              </w:rPr>
              <w:t>O</w:t>
            </w:r>
          </w:p>
        </w:tc>
        <w:tc>
          <w:tcPr>
            <w:tcW w:w="1134" w:type="dxa"/>
          </w:tcPr>
          <w:p w:rsidR="009A0482" w:rsidRDefault="009A0482" w:rsidP="00F673FE">
            <w:pPr>
              <w:pStyle w:val="TAH"/>
              <w:ind w:left="62"/>
              <w:jc w:val="both"/>
              <w:rPr>
                <w:lang w:val="fr-FR"/>
              </w:rPr>
            </w:pPr>
            <w:r>
              <w:rPr>
                <w:lang w:val="fr-FR"/>
              </w:rPr>
              <w:t>String</w:t>
            </w:r>
          </w:p>
        </w:tc>
        <w:tc>
          <w:tcPr>
            <w:tcW w:w="709" w:type="dxa"/>
          </w:tcPr>
          <w:p w:rsidR="009A0482" w:rsidRDefault="009A0482" w:rsidP="00F673FE">
            <w:pPr>
              <w:pStyle w:val="TAH"/>
              <w:jc w:val="both"/>
              <w:rPr>
                <w:rFonts w:asciiTheme="minorEastAsia" w:eastAsiaTheme="minorEastAsia" w:hAnsiTheme="minorEastAsia"/>
                <w:lang w:eastAsia="zh-CN"/>
              </w:rPr>
            </w:pPr>
          </w:p>
        </w:tc>
        <w:tc>
          <w:tcPr>
            <w:tcW w:w="5585" w:type="dxa"/>
          </w:tcPr>
          <w:p w:rsidR="009A0482" w:rsidRDefault="009A0482" w:rsidP="00F673FE">
            <w:pPr>
              <w:rPr>
                <w:rFonts w:ascii="Arial" w:hAnsi="Arial"/>
                <w:kern w:val="0"/>
                <w:sz w:val="18"/>
                <w:szCs w:val="18"/>
                <w:lang w:val="fr-FR"/>
              </w:rPr>
            </w:pPr>
            <w:r>
              <w:rPr>
                <w:rFonts w:ascii="Arial" w:hAnsi="Arial" w:hint="eastAsia"/>
                <w:kern w:val="0"/>
                <w:sz w:val="18"/>
                <w:szCs w:val="18"/>
                <w:lang w:val="fr-FR"/>
              </w:rPr>
              <w:t>设备</w:t>
            </w:r>
            <w:r>
              <w:rPr>
                <w:rFonts w:ascii="Arial" w:hAnsi="Arial" w:hint="eastAsia"/>
                <w:kern w:val="0"/>
                <w:sz w:val="18"/>
                <w:szCs w:val="18"/>
                <w:lang w:val="fr-FR"/>
              </w:rPr>
              <w:t>ID2</w:t>
            </w:r>
          </w:p>
        </w:tc>
      </w:tr>
    </w:tbl>
    <w:p w:rsidR="00875F38" w:rsidRDefault="00875F38" w:rsidP="00875F38">
      <w:pPr>
        <w:pStyle w:val="41"/>
      </w:pPr>
      <w:r>
        <w:rPr>
          <w:rFonts w:hint="eastAsia"/>
        </w:rPr>
        <w:t>返回值</w:t>
      </w:r>
    </w:p>
    <w:tbl>
      <w:tblPr>
        <w:tblW w:w="9984"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1243"/>
        <w:gridCol w:w="709"/>
        <w:gridCol w:w="4917"/>
      </w:tblGrid>
      <w:tr w:rsidR="00875F38" w:rsidTr="00F673FE">
        <w:trPr>
          <w:jc w:val="center"/>
        </w:trPr>
        <w:tc>
          <w:tcPr>
            <w:tcW w:w="2378" w:type="dxa"/>
          </w:tcPr>
          <w:p w:rsidR="00875F38" w:rsidRDefault="00875F38" w:rsidP="00F673FE">
            <w:pPr>
              <w:pStyle w:val="TAH"/>
              <w:rPr>
                <w:rFonts w:ascii="Verdana" w:hAnsi="Verdana"/>
                <w:lang w:val="fr-FR" w:eastAsia="zh-CN"/>
              </w:rPr>
            </w:pPr>
            <w:r>
              <w:rPr>
                <w:rFonts w:ascii="Verdana" w:hAnsi="Verdana" w:hint="eastAsia"/>
                <w:lang w:val="fr-FR" w:eastAsia="zh-CN"/>
              </w:rPr>
              <w:t>参数名称</w:t>
            </w:r>
          </w:p>
        </w:tc>
        <w:tc>
          <w:tcPr>
            <w:tcW w:w="737" w:type="dxa"/>
          </w:tcPr>
          <w:p w:rsidR="00875F38" w:rsidRDefault="00875F38" w:rsidP="00F673FE">
            <w:pPr>
              <w:pStyle w:val="TAH"/>
              <w:rPr>
                <w:rFonts w:ascii="Verdana" w:hAnsi="Verdana"/>
                <w:lang w:val="fr-FR" w:eastAsia="zh-CN"/>
              </w:rPr>
            </w:pPr>
            <w:r>
              <w:rPr>
                <w:rFonts w:ascii="Verdana" w:hAnsi="Verdana" w:hint="eastAsia"/>
                <w:lang w:val="fr-FR" w:eastAsia="zh-CN"/>
              </w:rPr>
              <w:t>必须</w:t>
            </w:r>
          </w:p>
        </w:tc>
        <w:tc>
          <w:tcPr>
            <w:tcW w:w="1243" w:type="dxa"/>
          </w:tcPr>
          <w:p w:rsidR="00875F38" w:rsidRDefault="00875F38" w:rsidP="00F673FE">
            <w:pPr>
              <w:pStyle w:val="TAH"/>
              <w:rPr>
                <w:rFonts w:ascii="Verdana" w:hAnsi="Verdana"/>
                <w:lang w:val="fr-FR" w:eastAsia="zh-CN"/>
              </w:rPr>
            </w:pPr>
            <w:r>
              <w:rPr>
                <w:rFonts w:ascii="Verdana" w:hAnsi="Verdana" w:hint="eastAsia"/>
                <w:lang w:val="fr-FR" w:eastAsia="zh-CN"/>
              </w:rPr>
              <w:t>类型</w:t>
            </w:r>
          </w:p>
        </w:tc>
        <w:tc>
          <w:tcPr>
            <w:tcW w:w="709" w:type="dxa"/>
          </w:tcPr>
          <w:p w:rsidR="00875F38" w:rsidRDefault="00875F38" w:rsidP="00F673FE">
            <w:pPr>
              <w:pStyle w:val="TAH"/>
              <w:rPr>
                <w:rFonts w:ascii="Verdana" w:hAnsi="Verdana"/>
                <w:lang w:val="fr-FR" w:eastAsia="zh-CN"/>
              </w:rPr>
            </w:pPr>
            <w:r>
              <w:rPr>
                <w:rFonts w:ascii="Verdana" w:hAnsi="Verdana" w:hint="eastAsia"/>
                <w:lang w:val="fr-FR" w:eastAsia="zh-CN"/>
              </w:rPr>
              <w:t>长度</w:t>
            </w:r>
          </w:p>
        </w:tc>
        <w:tc>
          <w:tcPr>
            <w:tcW w:w="4917" w:type="dxa"/>
          </w:tcPr>
          <w:p w:rsidR="00875F38" w:rsidRDefault="00875F38" w:rsidP="00F673FE">
            <w:pPr>
              <w:pStyle w:val="TAH"/>
              <w:rPr>
                <w:rFonts w:ascii="Verdana" w:hAnsi="Verdana"/>
                <w:lang w:val="fr-FR" w:eastAsia="zh-CN"/>
              </w:rPr>
            </w:pPr>
            <w:r>
              <w:rPr>
                <w:rFonts w:ascii="Verdana" w:hAnsi="Verdana" w:hint="eastAsia"/>
                <w:lang w:val="fr-FR" w:eastAsia="zh-CN"/>
              </w:rPr>
              <w:t>描述信息</w:t>
            </w:r>
          </w:p>
        </w:tc>
      </w:tr>
      <w:tr w:rsidR="00875F38" w:rsidTr="00F673FE">
        <w:trPr>
          <w:jc w:val="center"/>
        </w:trPr>
        <w:tc>
          <w:tcPr>
            <w:tcW w:w="2378" w:type="dxa"/>
          </w:tcPr>
          <w:p w:rsidR="00875F38" w:rsidRPr="00E74491" w:rsidRDefault="00875F38" w:rsidP="00F673FE">
            <w:pPr>
              <w:pStyle w:val="TAL"/>
              <w:rPr>
                <w:lang w:val="fr-FR" w:eastAsia="zh-CN"/>
              </w:rPr>
            </w:pPr>
            <w:r w:rsidRPr="00E74491">
              <w:rPr>
                <w:rFonts w:hint="eastAsia"/>
                <w:lang w:val="fr-FR" w:eastAsia="zh-CN"/>
              </w:rPr>
              <w:t>v</w:t>
            </w:r>
            <w:r w:rsidRPr="00E74491">
              <w:rPr>
                <w:lang w:val="fr-FR" w:eastAsia="zh-CN"/>
              </w:rPr>
              <w:t>ersion</w:t>
            </w:r>
          </w:p>
        </w:tc>
        <w:tc>
          <w:tcPr>
            <w:tcW w:w="737" w:type="dxa"/>
          </w:tcPr>
          <w:p w:rsidR="00875F38" w:rsidRPr="00E74491" w:rsidRDefault="00875F38" w:rsidP="00F673FE">
            <w:pPr>
              <w:pStyle w:val="TAL"/>
              <w:rPr>
                <w:lang w:val="fr-FR" w:eastAsia="zh-CN"/>
              </w:rPr>
            </w:pPr>
            <w:r>
              <w:rPr>
                <w:rFonts w:hint="eastAsia"/>
                <w:lang w:val="fr-FR" w:eastAsia="zh-CN"/>
              </w:rPr>
              <w:t>M</w:t>
            </w:r>
          </w:p>
        </w:tc>
        <w:tc>
          <w:tcPr>
            <w:tcW w:w="1243" w:type="dxa"/>
          </w:tcPr>
          <w:p w:rsidR="00875F38" w:rsidRPr="00E74491" w:rsidRDefault="00875F38" w:rsidP="00F673FE">
            <w:pPr>
              <w:pStyle w:val="TAH"/>
              <w:ind w:left="62"/>
              <w:jc w:val="both"/>
              <w:rPr>
                <w:b w:val="0"/>
                <w:lang w:val="fr-FR" w:eastAsia="zh-CN"/>
              </w:rPr>
            </w:pPr>
            <w:r>
              <w:rPr>
                <w:rFonts w:hint="eastAsia"/>
                <w:b w:val="0"/>
                <w:lang w:val="fr-FR" w:eastAsia="zh-CN"/>
              </w:rPr>
              <w:t>String</w:t>
            </w:r>
          </w:p>
        </w:tc>
        <w:tc>
          <w:tcPr>
            <w:tcW w:w="709" w:type="dxa"/>
          </w:tcPr>
          <w:p w:rsidR="00875F38" w:rsidRPr="00E74491" w:rsidRDefault="00875F38" w:rsidP="00F673FE">
            <w:pPr>
              <w:rPr>
                <w:rFonts w:ascii="Arial" w:hAnsi="Arial"/>
                <w:kern w:val="0"/>
                <w:sz w:val="18"/>
                <w:szCs w:val="18"/>
                <w:lang w:val="fr-FR"/>
              </w:rPr>
            </w:pPr>
            <w:r>
              <w:rPr>
                <w:rFonts w:ascii="Arial" w:hAnsi="Arial" w:hint="eastAsia"/>
                <w:kern w:val="0"/>
                <w:sz w:val="18"/>
                <w:szCs w:val="18"/>
                <w:lang w:val="fr-FR"/>
              </w:rPr>
              <w:t>5</w:t>
            </w:r>
          </w:p>
        </w:tc>
        <w:tc>
          <w:tcPr>
            <w:tcW w:w="4917" w:type="dxa"/>
          </w:tcPr>
          <w:p w:rsidR="00875F38" w:rsidRPr="00E74491" w:rsidRDefault="00875F38" w:rsidP="00F673FE">
            <w:pPr>
              <w:rPr>
                <w:rFonts w:ascii="Arial" w:hAnsi="Arial"/>
                <w:kern w:val="0"/>
                <w:sz w:val="18"/>
                <w:szCs w:val="18"/>
                <w:lang w:val="fr-FR"/>
              </w:rPr>
            </w:pPr>
            <w:r w:rsidRPr="00E74491">
              <w:rPr>
                <w:rFonts w:ascii="Arial" w:hAnsi="Arial" w:hint="eastAsia"/>
                <w:kern w:val="0"/>
                <w:sz w:val="18"/>
                <w:szCs w:val="18"/>
                <w:lang w:val="fr-FR"/>
              </w:rPr>
              <w:t>协议版本号</w:t>
            </w:r>
          </w:p>
        </w:tc>
      </w:tr>
      <w:tr w:rsidR="00875F38" w:rsidTr="00F673FE">
        <w:trPr>
          <w:jc w:val="center"/>
        </w:trPr>
        <w:tc>
          <w:tcPr>
            <w:tcW w:w="2378" w:type="dxa"/>
          </w:tcPr>
          <w:p w:rsidR="00875F38" w:rsidRPr="00E74491" w:rsidRDefault="00875F38" w:rsidP="00F673FE">
            <w:pPr>
              <w:pStyle w:val="TAL"/>
              <w:rPr>
                <w:lang w:val="fr-FR" w:eastAsia="zh-CN"/>
              </w:rPr>
            </w:pPr>
            <w:r>
              <w:rPr>
                <w:lang w:val="fr-FR" w:eastAsia="zh-CN"/>
              </w:rPr>
              <w:t>transactionID</w:t>
            </w:r>
          </w:p>
        </w:tc>
        <w:tc>
          <w:tcPr>
            <w:tcW w:w="737" w:type="dxa"/>
          </w:tcPr>
          <w:p w:rsidR="00875F38" w:rsidRPr="00E74491" w:rsidRDefault="00875F38" w:rsidP="00F673FE">
            <w:pPr>
              <w:pStyle w:val="TAL"/>
              <w:rPr>
                <w:lang w:val="fr-FR" w:eastAsia="zh-CN"/>
              </w:rPr>
            </w:pPr>
            <w:r>
              <w:rPr>
                <w:rFonts w:hint="eastAsia"/>
                <w:lang w:val="fr-FR" w:eastAsia="zh-CN"/>
              </w:rPr>
              <w:t>M</w:t>
            </w:r>
          </w:p>
        </w:tc>
        <w:tc>
          <w:tcPr>
            <w:tcW w:w="1243" w:type="dxa"/>
          </w:tcPr>
          <w:p w:rsidR="00875F38" w:rsidRPr="00E74491" w:rsidRDefault="00875F38" w:rsidP="00F673FE">
            <w:pPr>
              <w:pStyle w:val="TAH"/>
              <w:ind w:left="62"/>
              <w:jc w:val="both"/>
              <w:rPr>
                <w:b w:val="0"/>
                <w:lang w:val="fr-FR" w:eastAsia="zh-CN"/>
              </w:rPr>
            </w:pPr>
            <w:r>
              <w:rPr>
                <w:rFonts w:hint="eastAsia"/>
                <w:b w:val="0"/>
                <w:lang w:val="fr-FR" w:eastAsia="zh-CN"/>
              </w:rPr>
              <w:t>String</w:t>
            </w:r>
          </w:p>
        </w:tc>
        <w:tc>
          <w:tcPr>
            <w:tcW w:w="709" w:type="dxa"/>
          </w:tcPr>
          <w:p w:rsidR="00875F38" w:rsidRPr="00E74491" w:rsidRDefault="00875F38" w:rsidP="00F673FE">
            <w:pPr>
              <w:rPr>
                <w:rFonts w:ascii="Arial" w:hAnsi="Arial"/>
                <w:kern w:val="0"/>
                <w:sz w:val="18"/>
                <w:szCs w:val="18"/>
                <w:lang w:val="fr-FR"/>
              </w:rPr>
            </w:pPr>
            <w:r w:rsidRPr="00E74491">
              <w:rPr>
                <w:rFonts w:ascii="Arial" w:hAnsi="Arial" w:hint="eastAsia"/>
                <w:kern w:val="0"/>
                <w:sz w:val="18"/>
                <w:szCs w:val="18"/>
                <w:lang w:val="fr-FR"/>
              </w:rPr>
              <w:t>40</w:t>
            </w:r>
          </w:p>
        </w:tc>
        <w:tc>
          <w:tcPr>
            <w:tcW w:w="4917" w:type="dxa"/>
          </w:tcPr>
          <w:p w:rsidR="00875F38" w:rsidRPr="00E74491" w:rsidRDefault="00875F38" w:rsidP="00F673FE">
            <w:pPr>
              <w:rPr>
                <w:rFonts w:ascii="Arial" w:hAnsi="Arial"/>
                <w:kern w:val="0"/>
                <w:sz w:val="18"/>
                <w:szCs w:val="18"/>
                <w:lang w:val="fr-FR"/>
              </w:rPr>
            </w:pPr>
            <w:r w:rsidRPr="00E74491">
              <w:rPr>
                <w:rFonts w:ascii="Arial" w:hAnsi="Arial" w:hint="eastAsia"/>
                <w:kern w:val="0"/>
                <w:sz w:val="18"/>
                <w:szCs w:val="18"/>
                <w:lang w:val="fr-FR"/>
              </w:rPr>
              <w:t>消息标识</w:t>
            </w:r>
          </w:p>
        </w:tc>
      </w:tr>
      <w:tr w:rsidR="00875F38" w:rsidTr="00F673FE">
        <w:trPr>
          <w:jc w:val="center"/>
        </w:trPr>
        <w:tc>
          <w:tcPr>
            <w:tcW w:w="2378" w:type="dxa"/>
          </w:tcPr>
          <w:p w:rsidR="00875F38" w:rsidRPr="00C8364D" w:rsidRDefault="00875F38" w:rsidP="00F673FE">
            <w:pPr>
              <w:pStyle w:val="TAL"/>
              <w:rPr>
                <w:lang w:val="fr-FR" w:eastAsia="zh-CN"/>
              </w:rPr>
            </w:pPr>
            <w:r w:rsidRPr="00C8364D">
              <w:rPr>
                <w:rFonts w:hint="eastAsia"/>
                <w:lang w:val="fr-FR" w:eastAsia="zh-CN"/>
              </w:rPr>
              <w:t>traceFlag</w:t>
            </w:r>
          </w:p>
        </w:tc>
        <w:tc>
          <w:tcPr>
            <w:tcW w:w="737" w:type="dxa"/>
          </w:tcPr>
          <w:p w:rsidR="00875F38" w:rsidRPr="00C8364D" w:rsidRDefault="00875F38" w:rsidP="00F673FE">
            <w:pPr>
              <w:spacing w:line="240" w:lineRule="atLeast"/>
              <w:rPr>
                <w:rFonts w:ascii="Arial" w:hAnsi="Arial"/>
                <w:kern w:val="0"/>
                <w:sz w:val="18"/>
                <w:szCs w:val="18"/>
                <w:lang w:val="fr-FR"/>
              </w:rPr>
            </w:pPr>
            <w:r w:rsidRPr="00C8364D">
              <w:rPr>
                <w:rFonts w:ascii="Arial" w:hAnsi="Arial" w:hint="eastAsia"/>
                <w:kern w:val="0"/>
                <w:sz w:val="18"/>
                <w:szCs w:val="18"/>
                <w:lang w:val="fr-FR"/>
              </w:rPr>
              <w:t xml:space="preserve">O </w:t>
            </w:r>
          </w:p>
        </w:tc>
        <w:tc>
          <w:tcPr>
            <w:tcW w:w="1243" w:type="dxa"/>
          </w:tcPr>
          <w:p w:rsidR="00875F38" w:rsidRPr="00C8364D" w:rsidRDefault="00875F38" w:rsidP="00F673FE">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709" w:type="dxa"/>
          </w:tcPr>
          <w:p w:rsidR="00875F38" w:rsidRPr="00C8364D" w:rsidRDefault="00875F38" w:rsidP="00F673FE">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4917" w:type="dxa"/>
          </w:tcPr>
          <w:p w:rsidR="00875F38" w:rsidRPr="00C8364D" w:rsidRDefault="00875F38" w:rsidP="00F673FE">
            <w:pPr>
              <w:spacing w:line="240" w:lineRule="atLeast"/>
              <w:rPr>
                <w:rFonts w:ascii="Arial" w:hAnsi="Arial"/>
                <w:kern w:val="0"/>
                <w:sz w:val="18"/>
                <w:szCs w:val="18"/>
                <w:lang w:val="fr-FR"/>
              </w:rPr>
            </w:pPr>
            <w:r>
              <w:rPr>
                <w:rFonts w:ascii="Arial" w:hAnsi="Arial" w:hint="eastAsia"/>
                <w:kern w:val="0"/>
                <w:sz w:val="18"/>
                <w:szCs w:val="18"/>
                <w:lang w:val="fr-FR"/>
              </w:rPr>
              <w:t>跟踪标志</w:t>
            </w:r>
          </w:p>
        </w:tc>
      </w:tr>
      <w:tr w:rsidR="00875F38" w:rsidTr="00F673FE">
        <w:trPr>
          <w:jc w:val="center"/>
        </w:trPr>
        <w:tc>
          <w:tcPr>
            <w:tcW w:w="2378" w:type="dxa"/>
          </w:tcPr>
          <w:p w:rsidR="00875F38" w:rsidRPr="00C8364D" w:rsidRDefault="00875F38" w:rsidP="00F673FE">
            <w:pPr>
              <w:pStyle w:val="TAL"/>
              <w:rPr>
                <w:lang w:val="fr-FR" w:eastAsia="zh-CN"/>
              </w:rPr>
            </w:pPr>
            <w:r w:rsidRPr="00265147">
              <w:rPr>
                <w:bCs/>
                <w:lang w:val="en-US" w:eastAsia="zh-CN"/>
              </w:rPr>
              <w:t>eMMCID</w:t>
            </w:r>
          </w:p>
        </w:tc>
        <w:tc>
          <w:tcPr>
            <w:tcW w:w="737" w:type="dxa"/>
          </w:tcPr>
          <w:p w:rsidR="00875F38" w:rsidRPr="00C8364D" w:rsidRDefault="00875F38" w:rsidP="00F673FE">
            <w:pPr>
              <w:spacing w:line="240" w:lineRule="atLeast"/>
              <w:rPr>
                <w:rFonts w:ascii="Arial" w:hAnsi="Arial"/>
                <w:kern w:val="0"/>
                <w:sz w:val="18"/>
                <w:szCs w:val="18"/>
                <w:lang w:val="fr-FR"/>
              </w:rPr>
            </w:pPr>
            <w:r w:rsidRPr="00240D3F">
              <w:rPr>
                <w:rFonts w:hint="eastAsia"/>
                <w:lang w:val="fr-FR"/>
              </w:rPr>
              <w:t>M</w:t>
            </w:r>
          </w:p>
        </w:tc>
        <w:tc>
          <w:tcPr>
            <w:tcW w:w="1243" w:type="dxa"/>
          </w:tcPr>
          <w:p w:rsidR="00875F38" w:rsidRDefault="00875F38" w:rsidP="00F673FE">
            <w:pPr>
              <w:spacing w:line="240" w:lineRule="atLeast"/>
              <w:rPr>
                <w:rFonts w:ascii="Arial" w:hAnsi="Arial"/>
                <w:kern w:val="0"/>
                <w:sz w:val="18"/>
                <w:szCs w:val="18"/>
                <w:lang w:val="fr-FR"/>
              </w:rPr>
            </w:pPr>
            <w:r>
              <w:rPr>
                <w:rFonts w:hint="eastAsia"/>
              </w:rPr>
              <w:t>String</w:t>
            </w:r>
          </w:p>
        </w:tc>
        <w:tc>
          <w:tcPr>
            <w:tcW w:w="709" w:type="dxa"/>
          </w:tcPr>
          <w:p w:rsidR="00875F38" w:rsidRDefault="00875F38" w:rsidP="00F673FE">
            <w:pPr>
              <w:spacing w:line="240" w:lineRule="atLeast"/>
              <w:rPr>
                <w:rFonts w:ascii="Arial" w:hAnsi="Arial"/>
                <w:kern w:val="0"/>
                <w:sz w:val="18"/>
                <w:szCs w:val="18"/>
                <w:lang w:val="fr-FR"/>
              </w:rPr>
            </w:pPr>
            <w:r>
              <w:rPr>
                <w:rFonts w:cs="Arial" w:hint="eastAsia"/>
              </w:rPr>
              <w:t>40</w:t>
            </w:r>
          </w:p>
        </w:tc>
        <w:tc>
          <w:tcPr>
            <w:tcW w:w="4917" w:type="dxa"/>
          </w:tcPr>
          <w:p w:rsidR="00875F38" w:rsidRDefault="00875F38" w:rsidP="00F673FE">
            <w:pPr>
              <w:spacing w:line="240" w:lineRule="atLeast"/>
              <w:rPr>
                <w:rFonts w:ascii="Arial" w:hAnsi="Arial"/>
                <w:kern w:val="0"/>
                <w:sz w:val="18"/>
                <w:szCs w:val="18"/>
                <w:lang w:val="fr-FR"/>
              </w:rPr>
            </w:pPr>
            <w:r>
              <w:rPr>
                <w:rFonts w:ascii="宋体" w:hAnsi="宋体" w:hint="eastAsia"/>
                <w:sz w:val="18"/>
                <w:szCs w:val="18"/>
              </w:rPr>
              <w:t xml:space="preserve">设备flash唯一标识 </w:t>
            </w:r>
          </w:p>
        </w:tc>
      </w:tr>
    </w:tbl>
    <w:p w:rsidR="00875F38" w:rsidRDefault="00875F38" w:rsidP="00875F38">
      <w:pPr>
        <w:ind w:left="198"/>
      </w:pPr>
    </w:p>
    <w:p w:rsidR="00875F38" w:rsidRDefault="00875F38" w:rsidP="00875F38">
      <w:pPr>
        <w:pStyle w:val="41"/>
      </w:pPr>
      <w:r>
        <w:rPr>
          <w:rFonts w:hint="eastAsia"/>
        </w:rPr>
        <w:t>异常信息</w:t>
      </w:r>
    </w:p>
    <w:p w:rsidR="00875F38" w:rsidRDefault="00875F38" w:rsidP="00875F38">
      <w:pPr>
        <w:pStyle w:val="a4"/>
        <w:ind w:firstLine="210"/>
        <w:rPr>
          <w:lang w:val="fr-FR"/>
        </w:rPr>
      </w:pPr>
      <w:r>
        <w:rPr>
          <w:rFonts w:hint="eastAsia"/>
        </w:rPr>
        <w:t>失败则抛出异常</w:t>
      </w:r>
      <w:r>
        <w:rPr>
          <w:rFonts w:hint="eastAsia"/>
        </w:rPr>
        <w:t>CException</w:t>
      </w:r>
      <w:r>
        <w:rPr>
          <w:rFonts w:hint="eastAsia"/>
        </w:rPr>
        <w:t>，具体内容请参考异常码定义文档。</w:t>
      </w:r>
    </w:p>
    <w:p w:rsidR="00875F38" w:rsidRDefault="00875F38" w:rsidP="00875F38">
      <w:pPr>
        <w:pStyle w:val="41"/>
      </w:pPr>
      <w:r>
        <w:rPr>
          <w:rFonts w:hint="eastAsia"/>
        </w:rPr>
        <w:lastRenderedPageBreak/>
        <w:t>Json</w:t>
      </w:r>
      <w:r>
        <w:rPr>
          <w:rFonts w:hint="eastAsia"/>
        </w:rPr>
        <w:t>接口登录认证信息说明</w:t>
      </w:r>
    </w:p>
    <w:p w:rsidR="003C6079" w:rsidRPr="00E83D9C" w:rsidRDefault="00875F38" w:rsidP="00875F38">
      <w:pPr>
        <w:rPr>
          <w:b/>
        </w:rPr>
      </w:pPr>
      <w:r>
        <w:rPr>
          <w:rFonts w:hint="eastAsia"/>
        </w:rPr>
        <w:t xml:space="preserve">   Authorization</w:t>
      </w:r>
      <w:r>
        <w:rPr>
          <w:rFonts w:hint="eastAsia"/>
        </w:rPr>
        <w:t>中无需登录认证信息。</w:t>
      </w:r>
    </w:p>
    <w:p w:rsidR="005F6AFB" w:rsidRDefault="005F6AFB" w:rsidP="00A24EA7">
      <w:pPr>
        <w:pStyle w:val="10"/>
      </w:pPr>
      <w:bookmarkStart w:id="641" w:name="_Toc317101374"/>
      <w:r>
        <w:rPr>
          <w:rFonts w:hint="eastAsia"/>
        </w:rPr>
        <w:t>综合接口</w:t>
      </w:r>
      <w:r>
        <w:rPr>
          <w:rFonts w:hint="eastAsia"/>
        </w:rPr>
        <w:t>IC</w:t>
      </w:r>
      <w:r w:rsidRPr="005F6AFB">
        <w:t>omposite</w:t>
      </w:r>
      <w:bookmarkEnd w:id="641"/>
    </w:p>
    <w:p w:rsidR="005F6AFB" w:rsidRDefault="005F6AFB" w:rsidP="005F6AFB">
      <w:pPr>
        <w:pStyle w:val="21"/>
        <w:numPr>
          <w:ilvl w:val="1"/>
          <w:numId w:val="1"/>
        </w:numPr>
        <w:rPr>
          <w:rStyle w:val="210"/>
        </w:rPr>
      </w:pPr>
      <w:bookmarkStart w:id="642" w:name="_Toc317101375"/>
      <w:r w:rsidRPr="000E4691">
        <w:rPr>
          <w:rStyle w:val="210"/>
          <w:rFonts w:hint="eastAsia"/>
        </w:rPr>
        <w:t>getUser</w:t>
      </w:r>
      <w:r>
        <w:rPr>
          <w:rStyle w:val="210"/>
          <w:rFonts w:hint="eastAsia"/>
        </w:rPr>
        <w:t>All</w:t>
      </w:r>
      <w:r w:rsidRPr="000E4691">
        <w:rPr>
          <w:rStyle w:val="210"/>
          <w:rFonts w:hint="eastAsia"/>
        </w:rPr>
        <w:t>Info</w:t>
      </w:r>
      <w:bookmarkEnd w:id="642"/>
    </w:p>
    <w:p w:rsidR="005F6AFB" w:rsidRPr="00B91F27" w:rsidRDefault="003F1820" w:rsidP="00407B6C">
      <w:pPr>
        <w:pStyle w:val="31"/>
      </w:pPr>
      <w:bookmarkStart w:id="643" w:name="_Toc317101376"/>
      <w:r>
        <w:rPr>
          <w:rStyle w:val="210"/>
          <w:rFonts w:hint="eastAsia"/>
        </w:rPr>
        <w:t>JSON</w:t>
      </w:r>
      <w:r>
        <w:rPr>
          <w:rStyle w:val="210"/>
          <w:rFonts w:hint="eastAsia"/>
        </w:rPr>
        <w:t>＋</w:t>
      </w:r>
      <w:r>
        <w:rPr>
          <w:rStyle w:val="210"/>
          <w:rFonts w:hint="eastAsia"/>
        </w:rPr>
        <w:t>SOAP</w:t>
      </w:r>
      <w:r>
        <w:rPr>
          <w:rStyle w:val="210"/>
          <w:rFonts w:hint="eastAsia"/>
        </w:rPr>
        <w:t>接口</w:t>
      </w:r>
      <w:bookmarkEnd w:id="643"/>
    </w:p>
    <w:p w:rsidR="005F6AFB" w:rsidRDefault="005F6AFB" w:rsidP="00407B6C">
      <w:pPr>
        <w:pStyle w:val="41"/>
      </w:pPr>
      <w:r>
        <w:rPr>
          <w:rFonts w:hint="eastAsia"/>
        </w:rPr>
        <w:t>描述</w:t>
      </w:r>
    </w:p>
    <w:p w:rsidR="005F6AFB" w:rsidRDefault="005F6AFB" w:rsidP="005F6AFB">
      <w:pPr>
        <w:ind w:firstLine="420"/>
      </w:pPr>
      <w:r>
        <w:rPr>
          <w:rFonts w:hint="eastAsia"/>
        </w:rPr>
        <w:t>查询用户信息接口。密码不能通过此接口查询。</w:t>
      </w:r>
    </w:p>
    <w:p w:rsidR="00512570" w:rsidRDefault="00512570" w:rsidP="00512570">
      <w:pPr>
        <w:ind w:firstLine="420"/>
        <w:rPr>
          <w:lang w:val="fr-FR"/>
        </w:rPr>
      </w:pPr>
      <w:r>
        <w:rPr>
          <w:rFonts w:hint="eastAsia"/>
          <w:lang w:val="fr-FR"/>
        </w:rPr>
        <w:t>容灾缓存站点的处理要求：</w:t>
      </w:r>
      <w:r w:rsidR="00DB0CE5">
        <w:rPr>
          <w:rFonts w:hint="eastAsia"/>
          <w:lang w:val="fr-FR"/>
        </w:rPr>
        <w:t xml:space="preserve"> </w:t>
      </w:r>
    </w:p>
    <w:p w:rsidR="00512570" w:rsidRDefault="00512570" w:rsidP="00512570">
      <w:pPr>
        <w:ind w:firstLine="420"/>
        <w:rPr>
          <w:lang w:val="fr-FR"/>
        </w:rPr>
      </w:pPr>
      <w:r>
        <w:rPr>
          <w:rFonts w:hint="eastAsia"/>
          <w:lang w:val="fr-FR"/>
        </w:rPr>
        <w:t>1)DBank</w:t>
      </w:r>
      <w:r>
        <w:rPr>
          <w:rFonts w:hint="eastAsia"/>
          <w:lang w:val="fr-FR"/>
        </w:rPr>
        <w:t>的帐户中心与</w:t>
      </w:r>
      <w:r>
        <w:rPr>
          <w:rFonts w:hint="eastAsia"/>
          <w:lang w:val="fr-FR"/>
        </w:rPr>
        <w:t>UP</w:t>
      </w:r>
      <w:r>
        <w:rPr>
          <w:rFonts w:hint="eastAsia"/>
          <w:lang w:val="fr-FR"/>
        </w:rPr>
        <w:t>就近站点接入。（</w:t>
      </w:r>
      <w:r>
        <w:rPr>
          <w:rFonts w:hint="eastAsia"/>
          <w:lang w:val="fr-FR"/>
        </w:rPr>
        <w:t>DBank</w:t>
      </w:r>
      <w:r>
        <w:rPr>
          <w:rFonts w:hint="eastAsia"/>
          <w:lang w:val="fr-FR"/>
        </w:rPr>
        <w:t>有多帐户中心，配合方案另行讨论）</w:t>
      </w:r>
    </w:p>
    <w:p w:rsidR="00DB0CE5" w:rsidRDefault="00512570" w:rsidP="005F6AFB">
      <w:pPr>
        <w:ind w:firstLine="420"/>
      </w:pPr>
      <w:r>
        <w:rPr>
          <w:rFonts w:hint="eastAsia"/>
          <w:lang w:val="fr-FR"/>
        </w:rPr>
        <w:t>2)</w:t>
      </w:r>
      <w:r>
        <w:rPr>
          <w:rFonts w:hint="eastAsia"/>
          <w:lang w:val="fr-FR"/>
        </w:rPr>
        <w:t>对于</w:t>
      </w:r>
      <w:r>
        <w:rPr>
          <w:rFonts w:hint="eastAsia"/>
          <w:lang w:val="fr-FR"/>
        </w:rPr>
        <w:t>DBank</w:t>
      </w:r>
      <w:r>
        <w:rPr>
          <w:rFonts w:hint="eastAsia"/>
          <w:lang w:val="fr-FR"/>
        </w:rPr>
        <w:t>要求一致性很强的</w:t>
      </w:r>
      <w:r w:rsidR="00DB0CE5">
        <w:rPr>
          <w:rFonts w:hint="eastAsia"/>
          <w:lang w:val="fr-FR"/>
        </w:rPr>
        <w:t>DBank</w:t>
      </w:r>
      <w:r w:rsidR="00DB0CE5">
        <w:rPr>
          <w:rFonts w:hint="eastAsia"/>
          <w:lang w:val="fr-FR"/>
        </w:rPr>
        <w:t>业务专用帐号附加信息和</w:t>
      </w:r>
      <w:r w:rsidR="00B907D1">
        <w:rPr>
          <w:rFonts w:hint="eastAsia"/>
          <w:lang w:val="fr-FR"/>
        </w:rPr>
        <w:t>业务</w:t>
      </w:r>
      <w:r w:rsidR="00DB0CE5">
        <w:rPr>
          <w:rFonts w:hint="eastAsia"/>
          <w:lang w:val="fr-FR"/>
        </w:rPr>
        <w:t>附加信息</w:t>
      </w:r>
      <w:r>
        <w:rPr>
          <w:rFonts w:hint="eastAsia"/>
        </w:rPr>
        <w:t>，</w:t>
      </w:r>
      <w:r w:rsidR="00DB0CE5">
        <w:rPr>
          <w:rFonts w:hint="eastAsia"/>
        </w:rPr>
        <w:t>优先查</w:t>
      </w:r>
      <w:r w:rsidR="00DB0CE5">
        <w:rPr>
          <w:rFonts w:hint="eastAsia"/>
        </w:rPr>
        <w:t>memcache</w:t>
      </w:r>
      <w:r w:rsidR="00DB0CE5">
        <w:rPr>
          <w:rFonts w:hint="eastAsia"/>
        </w:rPr>
        <w:t>缓存，</w:t>
      </w:r>
      <w:r>
        <w:rPr>
          <w:rFonts w:hint="eastAsia"/>
        </w:rPr>
        <w:t>缓存中无数据时，到主</w:t>
      </w:r>
      <w:r>
        <w:rPr>
          <w:rFonts w:hint="eastAsia"/>
        </w:rPr>
        <w:t>UP</w:t>
      </w:r>
      <w:r>
        <w:rPr>
          <w:rFonts w:hint="eastAsia"/>
        </w:rPr>
        <w:t>查询。</w:t>
      </w:r>
    </w:p>
    <w:p w:rsidR="00512570" w:rsidRPr="00512570" w:rsidRDefault="00DB0CE5" w:rsidP="005F6AFB">
      <w:pPr>
        <w:ind w:firstLine="420"/>
      </w:pPr>
      <w:r>
        <w:rPr>
          <w:rFonts w:hint="eastAsia"/>
        </w:rPr>
        <w:t>3)</w:t>
      </w:r>
      <w:r>
        <w:rPr>
          <w:rFonts w:hint="eastAsia"/>
        </w:rPr>
        <w:t>其他</w:t>
      </w:r>
      <w:r w:rsidR="00512570">
        <w:rPr>
          <w:rFonts w:hint="eastAsia"/>
        </w:rPr>
        <w:t>一致性要求不强的用户属性，到本地</w:t>
      </w:r>
      <w:r w:rsidR="00512570">
        <w:rPr>
          <w:rFonts w:hint="eastAsia"/>
        </w:rPr>
        <w:t>DB</w:t>
      </w:r>
      <w:r w:rsidR="00512570">
        <w:rPr>
          <w:rFonts w:hint="eastAsia"/>
        </w:rPr>
        <w:t>库查询即可。</w:t>
      </w:r>
    </w:p>
    <w:p w:rsidR="005F6AFB" w:rsidRDefault="005F6AFB" w:rsidP="00407B6C">
      <w:pPr>
        <w:pStyle w:val="41"/>
      </w:pPr>
      <w:r>
        <w:t xml:space="preserve">API </w:t>
      </w:r>
      <w:r>
        <w:rPr>
          <w:rFonts w:hint="eastAsia"/>
        </w:rPr>
        <w:t>原型</w:t>
      </w:r>
    </w:p>
    <w:p w:rsidR="005F6AFB" w:rsidRDefault="00914CE2" w:rsidP="005F6AFB">
      <w:pPr>
        <w:ind w:left="420"/>
      </w:pPr>
      <w:r>
        <w:rPr>
          <w:rFonts w:hint="eastAsia"/>
        </w:rPr>
        <w:t>GetUserAllInfo</w:t>
      </w:r>
      <w:r w:rsidR="005F6AFB">
        <w:rPr>
          <w:rFonts w:hint="eastAsia"/>
        </w:rPr>
        <w:t xml:space="preserve">Rsp </w:t>
      </w:r>
      <w:r>
        <w:rPr>
          <w:rFonts w:hint="eastAsia"/>
        </w:rPr>
        <w:t>getUserAllInfo</w:t>
      </w:r>
      <w:r w:rsidR="005F6AFB">
        <w:rPr>
          <w:rFonts w:hint="eastAsia"/>
        </w:rPr>
        <w:t xml:space="preserve"> </w:t>
      </w:r>
      <w:r w:rsidR="005F6AFB">
        <w:t>(</w:t>
      </w:r>
      <w:r>
        <w:rPr>
          <w:rFonts w:hint="eastAsia"/>
        </w:rPr>
        <w:t>GetUserAllInfo</w:t>
      </w:r>
      <w:r w:rsidR="005F6AFB">
        <w:rPr>
          <w:rFonts w:hint="eastAsia"/>
        </w:rPr>
        <w:t xml:space="preserve">Req </w:t>
      </w:r>
      <w:r>
        <w:rPr>
          <w:rFonts w:hint="eastAsia"/>
        </w:rPr>
        <w:t>getUserAllInfo</w:t>
      </w:r>
      <w:r w:rsidR="005F6AFB">
        <w:rPr>
          <w:rFonts w:hint="eastAsia"/>
        </w:rPr>
        <w:t>Req</w:t>
      </w:r>
      <w:r w:rsidR="005F6AFB">
        <w:t>)</w:t>
      </w:r>
      <w:r w:rsidR="005F6AFB">
        <w:rPr>
          <w:rFonts w:hint="eastAsia"/>
        </w:rPr>
        <w:t xml:space="preserve"> throws CException</w:t>
      </w:r>
    </w:p>
    <w:p w:rsidR="005F6AFB" w:rsidRDefault="005F6AFB" w:rsidP="00407B6C">
      <w:pPr>
        <w:pStyle w:val="41"/>
      </w:pPr>
      <w:r>
        <w:rPr>
          <w:rFonts w:hint="eastAsia"/>
        </w:rPr>
        <w:t>输入参数</w:t>
      </w:r>
    </w:p>
    <w:p w:rsidR="005F6AFB" w:rsidRPr="00A01A26" w:rsidRDefault="00914CE2" w:rsidP="005F6AFB">
      <w:pPr>
        <w:pStyle w:val="a4"/>
        <w:ind w:firstLine="210"/>
      </w:pPr>
      <w:r>
        <w:rPr>
          <w:rFonts w:hint="eastAsia"/>
        </w:rPr>
        <w:t>GetUserAllInfo</w:t>
      </w:r>
      <w:r w:rsidR="005F6AFB">
        <w:rPr>
          <w:rFonts w:hint="eastAsia"/>
        </w:rPr>
        <w:t>Req</w:t>
      </w:r>
      <w:r w:rsidR="005F6AFB">
        <w:rPr>
          <w:rFonts w:hint="eastAsia"/>
        </w:rPr>
        <w:t>定义如下：</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2104"/>
        <w:gridCol w:w="900"/>
        <w:gridCol w:w="2681"/>
      </w:tblGrid>
      <w:tr w:rsidR="005F6AFB" w:rsidTr="00F97B2F">
        <w:trPr>
          <w:jc w:val="center"/>
        </w:trPr>
        <w:tc>
          <w:tcPr>
            <w:tcW w:w="2378" w:type="dxa"/>
          </w:tcPr>
          <w:p w:rsidR="005F6AFB" w:rsidRDefault="005F6AFB" w:rsidP="00F97B2F">
            <w:pPr>
              <w:pStyle w:val="TAH"/>
              <w:rPr>
                <w:rFonts w:ascii="Verdana" w:hAnsi="Verdana"/>
                <w:lang w:val="fr-FR" w:eastAsia="zh-CN"/>
              </w:rPr>
            </w:pPr>
            <w:r>
              <w:rPr>
                <w:rFonts w:ascii="Verdana" w:hAnsi="Verdana" w:hint="eastAsia"/>
                <w:lang w:val="fr-FR" w:eastAsia="zh-CN"/>
              </w:rPr>
              <w:lastRenderedPageBreak/>
              <w:t>参数名称</w:t>
            </w:r>
          </w:p>
        </w:tc>
        <w:tc>
          <w:tcPr>
            <w:tcW w:w="737" w:type="dxa"/>
          </w:tcPr>
          <w:p w:rsidR="005F6AFB" w:rsidRDefault="005F6AFB" w:rsidP="00F97B2F">
            <w:pPr>
              <w:pStyle w:val="TAH"/>
              <w:rPr>
                <w:rFonts w:ascii="Verdana" w:hAnsi="Verdana"/>
                <w:lang w:val="fr-FR" w:eastAsia="zh-CN"/>
              </w:rPr>
            </w:pPr>
            <w:r>
              <w:rPr>
                <w:rFonts w:ascii="Verdana" w:hAnsi="Verdana" w:hint="eastAsia"/>
                <w:lang w:val="fr-FR" w:eastAsia="zh-CN"/>
              </w:rPr>
              <w:t>必须</w:t>
            </w:r>
          </w:p>
        </w:tc>
        <w:tc>
          <w:tcPr>
            <w:tcW w:w="2104" w:type="dxa"/>
          </w:tcPr>
          <w:p w:rsidR="005F6AFB" w:rsidRDefault="005F6AFB" w:rsidP="00F97B2F">
            <w:pPr>
              <w:pStyle w:val="TAH"/>
              <w:rPr>
                <w:rFonts w:ascii="Verdana" w:hAnsi="Verdana"/>
                <w:lang w:val="fr-FR" w:eastAsia="zh-CN"/>
              </w:rPr>
            </w:pPr>
            <w:r>
              <w:rPr>
                <w:rFonts w:ascii="Verdana" w:hAnsi="Verdana" w:hint="eastAsia"/>
                <w:lang w:val="fr-FR" w:eastAsia="zh-CN"/>
              </w:rPr>
              <w:t>类型</w:t>
            </w:r>
          </w:p>
        </w:tc>
        <w:tc>
          <w:tcPr>
            <w:tcW w:w="900" w:type="dxa"/>
          </w:tcPr>
          <w:p w:rsidR="005F6AFB" w:rsidRDefault="005F6AFB" w:rsidP="00F97B2F">
            <w:pPr>
              <w:pStyle w:val="TAH"/>
              <w:rPr>
                <w:rFonts w:ascii="Verdana" w:hAnsi="Verdana"/>
                <w:lang w:val="fr-FR" w:eastAsia="zh-CN"/>
              </w:rPr>
            </w:pPr>
            <w:r>
              <w:rPr>
                <w:rFonts w:ascii="Verdana" w:hAnsi="Verdana" w:hint="eastAsia"/>
                <w:lang w:val="fr-FR" w:eastAsia="zh-CN"/>
              </w:rPr>
              <w:t>长度</w:t>
            </w:r>
          </w:p>
        </w:tc>
        <w:tc>
          <w:tcPr>
            <w:tcW w:w="2681" w:type="dxa"/>
          </w:tcPr>
          <w:p w:rsidR="005F6AFB" w:rsidRDefault="005F6AFB" w:rsidP="00F97B2F">
            <w:pPr>
              <w:pStyle w:val="TAH"/>
              <w:rPr>
                <w:rFonts w:ascii="Verdana" w:hAnsi="Verdana"/>
                <w:lang w:val="fr-FR" w:eastAsia="zh-CN"/>
              </w:rPr>
            </w:pPr>
            <w:r>
              <w:rPr>
                <w:rFonts w:ascii="Verdana" w:hAnsi="Verdana" w:hint="eastAsia"/>
                <w:lang w:val="fr-FR" w:eastAsia="zh-CN"/>
              </w:rPr>
              <w:t>描述信息</w:t>
            </w:r>
          </w:p>
        </w:tc>
      </w:tr>
      <w:tr w:rsidR="005F6AFB" w:rsidTr="00F97B2F">
        <w:trPr>
          <w:jc w:val="center"/>
        </w:trPr>
        <w:tc>
          <w:tcPr>
            <w:tcW w:w="2378" w:type="dxa"/>
          </w:tcPr>
          <w:p w:rsidR="005F6AFB" w:rsidRPr="00AC2020" w:rsidRDefault="005F6AFB" w:rsidP="00F97B2F">
            <w:pPr>
              <w:pStyle w:val="TAL"/>
              <w:rPr>
                <w:lang w:val="fr-FR" w:eastAsia="zh-CN"/>
              </w:rPr>
            </w:pPr>
            <w:r w:rsidRPr="00AC2020">
              <w:rPr>
                <w:rFonts w:hint="eastAsia"/>
                <w:lang w:val="fr-FR" w:eastAsia="zh-CN"/>
              </w:rPr>
              <w:t>v</w:t>
            </w:r>
            <w:r w:rsidRPr="00AC2020">
              <w:rPr>
                <w:lang w:val="fr-FR" w:eastAsia="zh-CN"/>
              </w:rPr>
              <w:t>ersion</w:t>
            </w:r>
          </w:p>
        </w:tc>
        <w:tc>
          <w:tcPr>
            <w:tcW w:w="737" w:type="dxa"/>
          </w:tcPr>
          <w:p w:rsidR="005F6AFB" w:rsidRPr="00AC2020" w:rsidRDefault="005F6AFB" w:rsidP="00F97B2F">
            <w:pPr>
              <w:pStyle w:val="TAL"/>
              <w:rPr>
                <w:lang w:val="fr-FR" w:eastAsia="zh-CN"/>
              </w:rPr>
            </w:pPr>
            <w:r>
              <w:rPr>
                <w:rFonts w:hint="eastAsia"/>
                <w:lang w:val="fr-FR" w:eastAsia="zh-CN"/>
              </w:rPr>
              <w:t>M</w:t>
            </w:r>
          </w:p>
        </w:tc>
        <w:tc>
          <w:tcPr>
            <w:tcW w:w="2104" w:type="dxa"/>
          </w:tcPr>
          <w:p w:rsidR="005F6AFB" w:rsidRPr="00AC2020" w:rsidRDefault="005F6AFB" w:rsidP="00F97B2F">
            <w:pPr>
              <w:pStyle w:val="TAH"/>
              <w:jc w:val="both"/>
              <w:rPr>
                <w:b w:val="0"/>
                <w:lang w:val="fr-FR" w:eastAsia="zh-CN"/>
              </w:rPr>
            </w:pPr>
            <w:r>
              <w:rPr>
                <w:rFonts w:hint="eastAsia"/>
                <w:b w:val="0"/>
                <w:lang w:val="fr-FR" w:eastAsia="zh-CN"/>
              </w:rPr>
              <w:t>String</w:t>
            </w:r>
          </w:p>
        </w:tc>
        <w:tc>
          <w:tcPr>
            <w:tcW w:w="900" w:type="dxa"/>
          </w:tcPr>
          <w:p w:rsidR="005F6AFB" w:rsidRPr="00AC2020" w:rsidRDefault="005F6AFB" w:rsidP="00F97B2F">
            <w:pPr>
              <w:rPr>
                <w:rFonts w:ascii="Arial" w:hAnsi="Arial"/>
                <w:kern w:val="0"/>
                <w:sz w:val="18"/>
                <w:szCs w:val="18"/>
                <w:lang w:val="fr-FR"/>
              </w:rPr>
            </w:pPr>
            <w:r>
              <w:rPr>
                <w:rFonts w:ascii="Arial" w:hAnsi="Arial" w:hint="eastAsia"/>
                <w:kern w:val="0"/>
                <w:sz w:val="18"/>
                <w:szCs w:val="18"/>
                <w:lang w:val="fr-FR"/>
              </w:rPr>
              <w:t>5</w:t>
            </w:r>
          </w:p>
        </w:tc>
        <w:tc>
          <w:tcPr>
            <w:tcW w:w="2681" w:type="dxa"/>
          </w:tcPr>
          <w:p w:rsidR="005F6AFB" w:rsidRPr="00AC2020" w:rsidRDefault="005F6AFB" w:rsidP="00F97B2F">
            <w:pPr>
              <w:rPr>
                <w:rFonts w:ascii="Arial" w:hAnsi="Arial"/>
                <w:kern w:val="0"/>
                <w:sz w:val="18"/>
                <w:szCs w:val="18"/>
                <w:lang w:val="fr-FR"/>
              </w:rPr>
            </w:pPr>
            <w:r w:rsidRPr="00AC2020">
              <w:rPr>
                <w:rFonts w:ascii="Arial" w:hAnsi="Arial" w:hint="eastAsia"/>
                <w:kern w:val="0"/>
                <w:sz w:val="18"/>
                <w:szCs w:val="18"/>
                <w:lang w:val="fr-FR"/>
              </w:rPr>
              <w:t>协议版本号</w:t>
            </w:r>
          </w:p>
          <w:p w:rsidR="005F6AFB" w:rsidRPr="00AC2020" w:rsidRDefault="005F6AFB" w:rsidP="00F97B2F">
            <w:pPr>
              <w:rPr>
                <w:rFonts w:ascii="Arial" w:hAnsi="Arial"/>
                <w:kern w:val="0"/>
                <w:sz w:val="18"/>
                <w:szCs w:val="18"/>
                <w:lang w:val="fr-FR"/>
              </w:rPr>
            </w:pPr>
            <w:r w:rsidRPr="00AC2020">
              <w:rPr>
                <w:rFonts w:ascii="Arial" w:hAnsi="Arial" w:hint="eastAsia"/>
                <w:kern w:val="0"/>
                <w:sz w:val="18"/>
                <w:szCs w:val="18"/>
                <w:lang w:val="fr-FR"/>
              </w:rPr>
              <w:t>当前版本为：</w:t>
            </w:r>
            <w:r>
              <w:rPr>
                <w:rFonts w:ascii="Arial" w:hAnsi="Arial" w:hint="eastAsia"/>
                <w:kern w:val="0"/>
                <w:sz w:val="18"/>
                <w:szCs w:val="18"/>
                <w:lang w:val="fr-FR"/>
              </w:rPr>
              <w:t>01.01</w:t>
            </w:r>
          </w:p>
        </w:tc>
      </w:tr>
      <w:tr w:rsidR="005F6AFB" w:rsidTr="00F97B2F">
        <w:trPr>
          <w:jc w:val="center"/>
        </w:trPr>
        <w:tc>
          <w:tcPr>
            <w:tcW w:w="2378" w:type="dxa"/>
          </w:tcPr>
          <w:p w:rsidR="005F6AFB" w:rsidRPr="00AC2020" w:rsidRDefault="005F6AFB" w:rsidP="00F97B2F">
            <w:pPr>
              <w:pStyle w:val="TAL"/>
              <w:rPr>
                <w:lang w:val="fr-FR" w:eastAsia="zh-CN"/>
              </w:rPr>
            </w:pPr>
            <w:r>
              <w:rPr>
                <w:lang w:val="fr-FR" w:eastAsia="zh-CN"/>
              </w:rPr>
              <w:t>transactionID</w:t>
            </w:r>
          </w:p>
        </w:tc>
        <w:tc>
          <w:tcPr>
            <w:tcW w:w="737" w:type="dxa"/>
          </w:tcPr>
          <w:p w:rsidR="005F6AFB" w:rsidRPr="00AC2020" w:rsidRDefault="005F6AFB" w:rsidP="00F97B2F">
            <w:pPr>
              <w:pStyle w:val="TAL"/>
              <w:rPr>
                <w:lang w:val="fr-FR" w:eastAsia="zh-CN"/>
              </w:rPr>
            </w:pPr>
            <w:r>
              <w:rPr>
                <w:rFonts w:hint="eastAsia"/>
                <w:lang w:val="fr-FR" w:eastAsia="zh-CN"/>
              </w:rPr>
              <w:t>M</w:t>
            </w:r>
          </w:p>
        </w:tc>
        <w:tc>
          <w:tcPr>
            <w:tcW w:w="2104" w:type="dxa"/>
          </w:tcPr>
          <w:p w:rsidR="005F6AFB" w:rsidRPr="00AC2020" w:rsidRDefault="005F6AFB" w:rsidP="00F97B2F">
            <w:pPr>
              <w:pStyle w:val="TAH"/>
              <w:jc w:val="both"/>
              <w:rPr>
                <w:b w:val="0"/>
                <w:lang w:val="fr-FR" w:eastAsia="zh-CN"/>
              </w:rPr>
            </w:pPr>
            <w:r>
              <w:rPr>
                <w:rFonts w:hint="eastAsia"/>
                <w:b w:val="0"/>
                <w:lang w:val="fr-FR" w:eastAsia="zh-CN"/>
              </w:rPr>
              <w:t>String</w:t>
            </w:r>
          </w:p>
        </w:tc>
        <w:tc>
          <w:tcPr>
            <w:tcW w:w="900" w:type="dxa"/>
          </w:tcPr>
          <w:p w:rsidR="005F6AFB" w:rsidRPr="00AC2020" w:rsidRDefault="005F6AFB" w:rsidP="00F97B2F">
            <w:pPr>
              <w:rPr>
                <w:rFonts w:ascii="Arial" w:hAnsi="Arial"/>
                <w:kern w:val="0"/>
                <w:sz w:val="18"/>
                <w:szCs w:val="18"/>
                <w:lang w:val="fr-FR"/>
              </w:rPr>
            </w:pPr>
            <w:r w:rsidRPr="00AC2020">
              <w:rPr>
                <w:rFonts w:ascii="Arial" w:hAnsi="Arial" w:hint="eastAsia"/>
                <w:kern w:val="0"/>
                <w:sz w:val="18"/>
                <w:szCs w:val="18"/>
                <w:lang w:val="fr-FR"/>
              </w:rPr>
              <w:t>40</w:t>
            </w:r>
          </w:p>
        </w:tc>
        <w:tc>
          <w:tcPr>
            <w:tcW w:w="2681" w:type="dxa"/>
          </w:tcPr>
          <w:p w:rsidR="005F6AFB" w:rsidRPr="00AC2020" w:rsidRDefault="005F6AFB" w:rsidP="00F97B2F">
            <w:pPr>
              <w:rPr>
                <w:rFonts w:ascii="Arial" w:hAnsi="Arial"/>
                <w:kern w:val="0"/>
                <w:sz w:val="18"/>
                <w:szCs w:val="18"/>
                <w:lang w:val="fr-FR"/>
              </w:rPr>
            </w:pPr>
            <w:r w:rsidRPr="00AC2020">
              <w:rPr>
                <w:rFonts w:ascii="Arial" w:hAnsi="Arial" w:hint="eastAsia"/>
                <w:kern w:val="0"/>
                <w:sz w:val="18"/>
                <w:szCs w:val="18"/>
                <w:lang w:val="fr-FR"/>
              </w:rPr>
              <w:t>交易流水号</w:t>
            </w:r>
          </w:p>
        </w:tc>
      </w:tr>
      <w:tr w:rsidR="005F6AFB" w:rsidTr="00F97B2F">
        <w:trPr>
          <w:jc w:val="center"/>
        </w:trPr>
        <w:tc>
          <w:tcPr>
            <w:tcW w:w="2378" w:type="dxa"/>
          </w:tcPr>
          <w:p w:rsidR="005F6AFB" w:rsidRPr="00C8364D" w:rsidRDefault="005F6AFB" w:rsidP="00F97B2F">
            <w:pPr>
              <w:pStyle w:val="TAL"/>
              <w:rPr>
                <w:lang w:val="fr-FR" w:eastAsia="zh-CN"/>
              </w:rPr>
            </w:pPr>
            <w:r w:rsidRPr="00C8364D">
              <w:rPr>
                <w:rFonts w:hint="eastAsia"/>
                <w:lang w:val="fr-FR" w:eastAsia="zh-CN"/>
              </w:rPr>
              <w:t>traceFlag</w:t>
            </w:r>
          </w:p>
        </w:tc>
        <w:tc>
          <w:tcPr>
            <w:tcW w:w="737" w:type="dxa"/>
          </w:tcPr>
          <w:p w:rsidR="005F6AFB" w:rsidRPr="00C8364D" w:rsidRDefault="005F6AFB" w:rsidP="00F97B2F">
            <w:pPr>
              <w:spacing w:line="240" w:lineRule="atLeast"/>
              <w:rPr>
                <w:rFonts w:ascii="Arial" w:hAnsi="Arial"/>
                <w:kern w:val="0"/>
                <w:sz w:val="18"/>
                <w:szCs w:val="18"/>
                <w:lang w:val="fr-FR"/>
              </w:rPr>
            </w:pPr>
            <w:r w:rsidRPr="00C8364D">
              <w:rPr>
                <w:rFonts w:ascii="Arial" w:hAnsi="Arial" w:hint="eastAsia"/>
                <w:kern w:val="0"/>
                <w:sz w:val="18"/>
                <w:szCs w:val="18"/>
                <w:lang w:val="fr-FR"/>
              </w:rPr>
              <w:t xml:space="preserve">O </w:t>
            </w:r>
          </w:p>
        </w:tc>
        <w:tc>
          <w:tcPr>
            <w:tcW w:w="2104" w:type="dxa"/>
          </w:tcPr>
          <w:p w:rsidR="005F6AFB" w:rsidRPr="00C8364D" w:rsidRDefault="005F6AFB" w:rsidP="00F97B2F">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900" w:type="dxa"/>
          </w:tcPr>
          <w:p w:rsidR="005F6AFB" w:rsidRPr="00C8364D" w:rsidRDefault="005F6AFB" w:rsidP="00F97B2F">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2681" w:type="dxa"/>
          </w:tcPr>
          <w:p w:rsidR="005F6AFB" w:rsidRPr="00C8364D" w:rsidRDefault="005F6AFB" w:rsidP="00F97B2F">
            <w:pPr>
              <w:spacing w:line="240" w:lineRule="atLeast"/>
              <w:rPr>
                <w:rFonts w:ascii="Arial" w:hAnsi="Arial"/>
                <w:kern w:val="0"/>
                <w:sz w:val="18"/>
                <w:szCs w:val="18"/>
                <w:lang w:val="fr-FR"/>
              </w:rPr>
            </w:pPr>
            <w:r>
              <w:rPr>
                <w:rFonts w:ascii="Arial" w:hAnsi="Arial" w:hint="eastAsia"/>
                <w:kern w:val="0"/>
                <w:sz w:val="18"/>
                <w:szCs w:val="18"/>
                <w:lang w:val="fr-FR"/>
              </w:rPr>
              <w:t>跟踪标志</w:t>
            </w:r>
          </w:p>
        </w:tc>
      </w:tr>
      <w:tr w:rsidR="005F6AFB" w:rsidTr="00F97B2F">
        <w:trPr>
          <w:jc w:val="center"/>
        </w:trPr>
        <w:tc>
          <w:tcPr>
            <w:tcW w:w="2378" w:type="dxa"/>
          </w:tcPr>
          <w:p w:rsidR="005F6AFB" w:rsidRPr="00C8364D" w:rsidRDefault="005F6AFB" w:rsidP="00F97B2F">
            <w:pPr>
              <w:pStyle w:val="TAL"/>
              <w:rPr>
                <w:lang w:val="fr-FR" w:eastAsia="zh-CN"/>
              </w:rPr>
            </w:pPr>
            <w:r>
              <w:rPr>
                <w:rFonts w:hint="eastAsia"/>
                <w:lang w:val="fr-FR" w:eastAsia="zh-CN"/>
              </w:rPr>
              <w:t>userID</w:t>
            </w:r>
          </w:p>
        </w:tc>
        <w:tc>
          <w:tcPr>
            <w:tcW w:w="737" w:type="dxa"/>
          </w:tcPr>
          <w:p w:rsidR="005F6AFB" w:rsidRPr="00C8364D" w:rsidRDefault="005F6AFB" w:rsidP="00F97B2F">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2104" w:type="dxa"/>
          </w:tcPr>
          <w:p w:rsidR="005F6AFB" w:rsidRDefault="005200E4" w:rsidP="00F97B2F">
            <w:pPr>
              <w:spacing w:line="240" w:lineRule="atLeast"/>
              <w:rPr>
                <w:rFonts w:ascii="Arial" w:hAnsi="Arial"/>
                <w:kern w:val="0"/>
                <w:sz w:val="18"/>
                <w:szCs w:val="18"/>
                <w:lang w:val="fr-FR"/>
              </w:rPr>
            </w:pPr>
            <w:r>
              <w:rPr>
                <w:rFonts w:ascii="Arial" w:hAnsi="Arial" w:hint="eastAsia"/>
                <w:kern w:val="0"/>
                <w:sz w:val="18"/>
                <w:szCs w:val="18"/>
                <w:lang w:val="fr-FR"/>
              </w:rPr>
              <w:t>Bigint</w:t>
            </w:r>
          </w:p>
        </w:tc>
        <w:tc>
          <w:tcPr>
            <w:tcW w:w="900" w:type="dxa"/>
          </w:tcPr>
          <w:p w:rsidR="005F6AFB" w:rsidRDefault="005F6AFB" w:rsidP="00F97B2F">
            <w:pPr>
              <w:spacing w:line="240" w:lineRule="atLeast"/>
              <w:rPr>
                <w:rFonts w:ascii="Arial" w:hAnsi="Arial"/>
                <w:kern w:val="0"/>
                <w:sz w:val="18"/>
                <w:szCs w:val="18"/>
                <w:lang w:val="fr-FR"/>
              </w:rPr>
            </w:pPr>
          </w:p>
        </w:tc>
        <w:tc>
          <w:tcPr>
            <w:tcW w:w="2681" w:type="dxa"/>
          </w:tcPr>
          <w:p w:rsidR="005F6AFB" w:rsidRDefault="005F6AFB" w:rsidP="00F97B2F">
            <w:pPr>
              <w:spacing w:line="240" w:lineRule="atLeast"/>
              <w:rPr>
                <w:rFonts w:ascii="Arial" w:hAnsi="Arial"/>
                <w:kern w:val="0"/>
                <w:sz w:val="18"/>
                <w:szCs w:val="18"/>
                <w:lang w:val="fr-FR"/>
              </w:rPr>
            </w:pPr>
            <w:r>
              <w:rPr>
                <w:rFonts w:ascii="Arial" w:hAnsi="Arial" w:hint="eastAsia"/>
                <w:kern w:val="0"/>
                <w:sz w:val="18"/>
                <w:szCs w:val="18"/>
                <w:lang w:val="fr-FR"/>
              </w:rPr>
              <w:t>用户</w:t>
            </w:r>
            <w:r>
              <w:rPr>
                <w:rFonts w:ascii="Arial" w:hAnsi="Arial" w:hint="eastAsia"/>
                <w:kern w:val="0"/>
                <w:sz w:val="18"/>
                <w:szCs w:val="18"/>
                <w:lang w:val="fr-FR"/>
              </w:rPr>
              <w:t>ID</w:t>
            </w:r>
            <w:r>
              <w:rPr>
                <w:rFonts w:ascii="Arial" w:hAnsi="Arial" w:hint="eastAsia"/>
                <w:kern w:val="0"/>
                <w:sz w:val="18"/>
                <w:szCs w:val="18"/>
                <w:lang w:val="fr-FR"/>
              </w:rPr>
              <w:t>（内部）</w:t>
            </w:r>
          </w:p>
        </w:tc>
      </w:tr>
      <w:tr w:rsidR="005F6AFB" w:rsidTr="00F97B2F">
        <w:trPr>
          <w:jc w:val="center"/>
        </w:trPr>
        <w:tc>
          <w:tcPr>
            <w:tcW w:w="2378" w:type="dxa"/>
          </w:tcPr>
          <w:p w:rsidR="005F6AFB" w:rsidRPr="00AC2020" w:rsidRDefault="005F6AFB" w:rsidP="00F97B2F">
            <w:pPr>
              <w:pStyle w:val="TAL"/>
              <w:rPr>
                <w:lang w:val="fr-FR" w:eastAsia="zh-CN"/>
              </w:rPr>
            </w:pPr>
            <w:r w:rsidRPr="00AC2020">
              <w:rPr>
                <w:rFonts w:hint="eastAsia"/>
                <w:lang w:val="fr-FR" w:eastAsia="zh-CN"/>
              </w:rPr>
              <w:t>queryRangeFlag</w:t>
            </w:r>
          </w:p>
        </w:tc>
        <w:tc>
          <w:tcPr>
            <w:tcW w:w="737" w:type="dxa"/>
          </w:tcPr>
          <w:p w:rsidR="005F6AFB" w:rsidRDefault="005F6AFB" w:rsidP="00F97B2F">
            <w:pPr>
              <w:pStyle w:val="TAL"/>
              <w:rPr>
                <w:lang w:val="fr-FR" w:eastAsia="zh-CN"/>
              </w:rPr>
            </w:pPr>
            <w:r>
              <w:rPr>
                <w:rFonts w:hint="eastAsia"/>
                <w:lang w:val="fr-FR" w:eastAsia="zh-CN"/>
              </w:rPr>
              <w:t>M</w:t>
            </w:r>
          </w:p>
        </w:tc>
        <w:tc>
          <w:tcPr>
            <w:tcW w:w="2104" w:type="dxa"/>
          </w:tcPr>
          <w:p w:rsidR="005F6AFB" w:rsidRPr="00AC2020" w:rsidRDefault="005F6AFB" w:rsidP="00F97B2F">
            <w:pPr>
              <w:pStyle w:val="TAH"/>
              <w:ind w:left="62"/>
              <w:jc w:val="left"/>
              <w:rPr>
                <w:b w:val="0"/>
                <w:lang w:val="fr-FR" w:eastAsia="zh-CN"/>
              </w:rPr>
            </w:pPr>
            <w:r w:rsidRPr="00AC2020">
              <w:rPr>
                <w:rFonts w:hint="eastAsia"/>
                <w:b w:val="0"/>
                <w:lang w:val="fr-FR" w:eastAsia="zh-CN"/>
              </w:rPr>
              <w:t>String</w:t>
            </w:r>
          </w:p>
        </w:tc>
        <w:tc>
          <w:tcPr>
            <w:tcW w:w="900" w:type="dxa"/>
          </w:tcPr>
          <w:p w:rsidR="005F6AFB" w:rsidRPr="00AC2020" w:rsidRDefault="005F6AFB" w:rsidP="00F97B2F">
            <w:pPr>
              <w:jc w:val="left"/>
              <w:rPr>
                <w:rFonts w:ascii="Arial" w:hAnsi="Arial"/>
                <w:kern w:val="0"/>
                <w:sz w:val="18"/>
                <w:szCs w:val="18"/>
                <w:lang w:val="fr-FR"/>
              </w:rPr>
            </w:pPr>
            <w:r w:rsidRPr="00AC2020">
              <w:rPr>
                <w:rFonts w:ascii="Arial" w:hAnsi="Arial" w:hint="eastAsia"/>
                <w:kern w:val="0"/>
                <w:sz w:val="18"/>
                <w:szCs w:val="18"/>
                <w:lang w:val="fr-FR"/>
              </w:rPr>
              <w:t>32</w:t>
            </w:r>
          </w:p>
        </w:tc>
        <w:tc>
          <w:tcPr>
            <w:tcW w:w="2681" w:type="dxa"/>
          </w:tcPr>
          <w:p w:rsidR="005F6AFB" w:rsidRPr="00AC2020" w:rsidRDefault="005F6AFB" w:rsidP="00F97B2F">
            <w:pPr>
              <w:jc w:val="left"/>
              <w:rPr>
                <w:rFonts w:ascii="Arial" w:hAnsi="Arial"/>
                <w:kern w:val="0"/>
                <w:sz w:val="18"/>
                <w:szCs w:val="18"/>
                <w:lang w:val="fr-FR"/>
              </w:rPr>
            </w:pPr>
            <w:r w:rsidRPr="00AC2020">
              <w:rPr>
                <w:rFonts w:ascii="Arial" w:hAnsi="Arial" w:hint="eastAsia"/>
                <w:kern w:val="0"/>
                <w:sz w:val="18"/>
                <w:szCs w:val="18"/>
                <w:lang w:val="fr-FR"/>
              </w:rPr>
              <w:t>查询范围标志</w:t>
            </w:r>
          </w:p>
          <w:p w:rsidR="005F6AFB" w:rsidRPr="00AC2020" w:rsidRDefault="005F6AFB" w:rsidP="00F97B2F">
            <w:pPr>
              <w:jc w:val="left"/>
              <w:rPr>
                <w:rFonts w:ascii="Arial" w:hAnsi="Arial"/>
                <w:kern w:val="0"/>
                <w:sz w:val="18"/>
                <w:szCs w:val="18"/>
                <w:lang w:val="fr-FR"/>
              </w:rPr>
            </w:pPr>
            <w:r w:rsidRPr="00AC2020">
              <w:rPr>
                <w:rFonts w:ascii="Arial" w:hAnsi="Arial" w:hint="eastAsia"/>
                <w:kern w:val="0"/>
                <w:sz w:val="18"/>
                <w:szCs w:val="18"/>
                <w:lang w:val="fr-FR"/>
              </w:rPr>
              <w:t>每位取值：</w:t>
            </w:r>
          </w:p>
          <w:p w:rsidR="005F6AFB" w:rsidRPr="00AC2020" w:rsidRDefault="005F6AFB" w:rsidP="00F97B2F">
            <w:pPr>
              <w:ind w:firstLineChars="150" w:firstLine="270"/>
              <w:jc w:val="left"/>
              <w:rPr>
                <w:rFonts w:ascii="Arial" w:hAnsi="Arial"/>
                <w:kern w:val="0"/>
                <w:sz w:val="18"/>
                <w:szCs w:val="18"/>
                <w:lang w:val="fr-FR"/>
              </w:rPr>
            </w:pPr>
            <w:r w:rsidRPr="00AC2020">
              <w:rPr>
                <w:rFonts w:ascii="Arial" w:hAnsi="Arial" w:hint="eastAsia"/>
                <w:kern w:val="0"/>
                <w:sz w:val="18"/>
                <w:szCs w:val="18"/>
                <w:lang w:val="fr-FR"/>
              </w:rPr>
              <w:t>1</w:t>
            </w:r>
            <w:r w:rsidRPr="00AC2020">
              <w:rPr>
                <w:rFonts w:ascii="Arial" w:hAnsi="Arial" w:hint="eastAsia"/>
                <w:kern w:val="0"/>
                <w:sz w:val="18"/>
                <w:szCs w:val="18"/>
                <w:lang w:val="fr-FR"/>
              </w:rPr>
              <w:t>：包含</w:t>
            </w:r>
          </w:p>
          <w:p w:rsidR="005F6AFB" w:rsidRPr="00AC2020" w:rsidRDefault="005F6AFB" w:rsidP="00F97B2F">
            <w:pPr>
              <w:ind w:firstLineChars="150" w:firstLine="270"/>
              <w:jc w:val="left"/>
              <w:rPr>
                <w:rFonts w:ascii="Arial" w:hAnsi="Arial"/>
                <w:kern w:val="0"/>
                <w:sz w:val="18"/>
                <w:szCs w:val="18"/>
                <w:lang w:val="fr-FR"/>
              </w:rPr>
            </w:pPr>
            <w:r w:rsidRPr="00AC2020">
              <w:rPr>
                <w:rFonts w:ascii="Arial" w:hAnsi="Arial" w:hint="eastAsia"/>
                <w:kern w:val="0"/>
                <w:sz w:val="18"/>
                <w:szCs w:val="18"/>
                <w:lang w:val="fr-FR"/>
              </w:rPr>
              <w:t>0</w:t>
            </w:r>
            <w:r w:rsidRPr="00AC2020">
              <w:rPr>
                <w:rFonts w:ascii="Arial" w:hAnsi="Arial" w:hint="eastAsia"/>
                <w:kern w:val="0"/>
                <w:sz w:val="18"/>
                <w:szCs w:val="18"/>
                <w:lang w:val="fr-FR"/>
              </w:rPr>
              <w:t>或空：不含</w:t>
            </w:r>
          </w:p>
          <w:p w:rsidR="005F6AFB" w:rsidRPr="00AC2020" w:rsidRDefault="005F6AFB" w:rsidP="00F97B2F">
            <w:pPr>
              <w:jc w:val="left"/>
              <w:rPr>
                <w:rFonts w:ascii="Arial" w:hAnsi="Arial"/>
                <w:kern w:val="0"/>
                <w:sz w:val="18"/>
                <w:szCs w:val="18"/>
                <w:lang w:val="fr-FR"/>
              </w:rPr>
            </w:pPr>
            <w:r w:rsidRPr="00AC2020">
              <w:rPr>
                <w:rFonts w:ascii="Arial" w:hAnsi="Arial" w:hint="eastAsia"/>
                <w:kern w:val="0"/>
                <w:sz w:val="18"/>
                <w:szCs w:val="18"/>
                <w:lang w:val="fr-FR"/>
              </w:rPr>
              <w:t>第</w:t>
            </w:r>
            <w:r w:rsidRPr="00AC2020">
              <w:rPr>
                <w:rFonts w:ascii="Arial" w:hAnsi="Arial" w:hint="eastAsia"/>
                <w:kern w:val="0"/>
                <w:sz w:val="18"/>
                <w:szCs w:val="18"/>
                <w:lang w:val="fr-FR"/>
              </w:rPr>
              <w:t>1</w:t>
            </w:r>
            <w:r w:rsidRPr="00AC2020">
              <w:rPr>
                <w:rFonts w:ascii="Arial" w:hAnsi="Arial" w:hint="eastAsia"/>
                <w:kern w:val="0"/>
                <w:sz w:val="18"/>
                <w:szCs w:val="18"/>
                <w:lang w:val="fr-FR"/>
              </w:rPr>
              <w:t>位：用户基本信息</w:t>
            </w:r>
          </w:p>
          <w:p w:rsidR="005F6AFB" w:rsidRPr="00AC2020" w:rsidRDefault="005F6AFB" w:rsidP="00F97B2F">
            <w:pPr>
              <w:jc w:val="left"/>
              <w:rPr>
                <w:rFonts w:ascii="Arial" w:hAnsi="Arial"/>
                <w:kern w:val="0"/>
                <w:sz w:val="18"/>
                <w:szCs w:val="18"/>
                <w:lang w:val="fr-FR"/>
              </w:rPr>
            </w:pPr>
            <w:r w:rsidRPr="00AC2020">
              <w:rPr>
                <w:rFonts w:ascii="Arial" w:hAnsi="Arial" w:hint="eastAsia"/>
                <w:kern w:val="0"/>
                <w:sz w:val="18"/>
                <w:szCs w:val="18"/>
                <w:lang w:val="fr-FR"/>
              </w:rPr>
              <w:t>第</w:t>
            </w:r>
            <w:r w:rsidRPr="00AC2020">
              <w:rPr>
                <w:rFonts w:ascii="Arial" w:hAnsi="Arial" w:hint="eastAsia"/>
                <w:kern w:val="0"/>
                <w:sz w:val="18"/>
                <w:szCs w:val="18"/>
                <w:lang w:val="fr-FR"/>
              </w:rPr>
              <w:t>2</w:t>
            </w:r>
            <w:r w:rsidRPr="00AC2020">
              <w:rPr>
                <w:rFonts w:ascii="Arial" w:hAnsi="Arial" w:hint="eastAsia"/>
                <w:kern w:val="0"/>
                <w:sz w:val="18"/>
                <w:szCs w:val="18"/>
                <w:lang w:val="fr-FR"/>
              </w:rPr>
              <w:t>位：用户登录信息</w:t>
            </w:r>
          </w:p>
          <w:p w:rsidR="005F6AFB" w:rsidRDefault="005F6AFB" w:rsidP="00F97B2F">
            <w:pPr>
              <w:jc w:val="left"/>
              <w:rPr>
                <w:rFonts w:ascii="Arial" w:hAnsi="Arial"/>
                <w:kern w:val="0"/>
                <w:sz w:val="18"/>
                <w:szCs w:val="18"/>
                <w:lang w:val="fr-FR"/>
              </w:rPr>
            </w:pPr>
            <w:r w:rsidRPr="00AC2020">
              <w:rPr>
                <w:rFonts w:ascii="Arial" w:hAnsi="Arial" w:hint="eastAsia"/>
                <w:kern w:val="0"/>
                <w:sz w:val="18"/>
                <w:szCs w:val="18"/>
                <w:lang w:val="fr-FR"/>
              </w:rPr>
              <w:t>第</w:t>
            </w:r>
            <w:r w:rsidRPr="00AC2020">
              <w:rPr>
                <w:rFonts w:ascii="Arial" w:hAnsi="Arial" w:hint="eastAsia"/>
                <w:kern w:val="0"/>
                <w:sz w:val="18"/>
                <w:szCs w:val="18"/>
                <w:lang w:val="fr-FR"/>
              </w:rPr>
              <w:t>3</w:t>
            </w:r>
            <w:r w:rsidRPr="00AC2020">
              <w:rPr>
                <w:rFonts w:ascii="Arial" w:hAnsi="Arial" w:hint="eastAsia"/>
                <w:kern w:val="0"/>
                <w:sz w:val="18"/>
                <w:szCs w:val="18"/>
                <w:lang w:val="fr-FR"/>
              </w:rPr>
              <w:t>位：用户绑定</w:t>
            </w:r>
            <w:r>
              <w:rPr>
                <w:rFonts w:ascii="Arial" w:hAnsi="Arial" w:hint="eastAsia"/>
                <w:kern w:val="0"/>
                <w:sz w:val="18"/>
                <w:szCs w:val="18"/>
                <w:lang w:val="fr-FR"/>
              </w:rPr>
              <w:t>设备</w:t>
            </w:r>
            <w:r w:rsidRPr="00AC2020">
              <w:rPr>
                <w:rFonts w:ascii="Arial" w:hAnsi="Arial" w:hint="eastAsia"/>
                <w:kern w:val="0"/>
                <w:sz w:val="18"/>
                <w:szCs w:val="18"/>
                <w:lang w:val="fr-FR"/>
              </w:rPr>
              <w:t>信息</w:t>
            </w:r>
          </w:p>
          <w:p w:rsidR="005F6AFB" w:rsidRDefault="005F6AFB" w:rsidP="00F97B2F">
            <w:pPr>
              <w:jc w:val="left"/>
              <w:rPr>
                <w:rFonts w:ascii="Arial" w:hAnsi="Arial"/>
                <w:kern w:val="0"/>
                <w:sz w:val="18"/>
                <w:szCs w:val="18"/>
                <w:lang w:val="fr-FR"/>
              </w:rPr>
            </w:pPr>
            <w:r>
              <w:rPr>
                <w:rFonts w:ascii="Arial" w:hAnsi="Arial" w:hint="eastAsia"/>
                <w:kern w:val="0"/>
                <w:sz w:val="18"/>
                <w:szCs w:val="18"/>
                <w:lang w:val="fr-FR"/>
              </w:rPr>
              <w:t>第</w:t>
            </w:r>
            <w:r>
              <w:rPr>
                <w:rFonts w:ascii="Arial" w:hAnsi="Arial" w:hint="eastAsia"/>
                <w:kern w:val="0"/>
                <w:sz w:val="18"/>
                <w:szCs w:val="18"/>
                <w:lang w:val="fr-FR"/>
              </w:rPr>
              <w:t>4</w:t>
            </w:r>
            <w:r>
              <w:rPr>
                <w:rFonts w:ascii="Arial" w:hAnsi="Arial" w:hint="eastAsia"/>
                <w:kern w:val="0"/>
                <w:sz w:val="18"/>
                <w:szCs w:val="18"/>
                <w:lang w:val="fr-FR"/>
              </w:rPr>
              <w:t>位：用户账号信息</w:t>
            </w:r>
          </w:p>
          <w:p w:rsidR="005F6AFB" w:rsidRDefault="005F6AFB" w:rsidP="00F97B2F">
            <w:pPr>
              <w:jc w:val="left"/>
              <w:rPr>
                <w:rFonts w:ascii="Arial" w:hAnsi="Arial"/>
                <w:kern w:val="0"/>
                <w:sz w:val="18"/>
                <w:szCs w:val="18"/>
                <w:lang w:val="fr-FR"/>
              </w:rPr>
            </w:pPr>
            <w:r>
              <w:rPr>
                <w:rFonts w:ascii="Arial" w:hAnsi="Arial" w:hint="eastAsia"/>
                <w:kern w:val="0"/>
                <w:sz w:val="18"/>
                <w:szCs w:val="18"/>
                <w:lang w:val="fr-FR"/>
              </w:rPr>
              <w:t>第</w:t>
            </w:r>
            <w:r>
              <w:rPr>
                <w:rFonts w:ascii="Arial" w:hAnsi="Arial" w:hint="eastAsia"/>
                <w:kern w:val="0"/>
                <w:sz w:val="18"/>
                <w:szCs w:val="18"/>
                <w:lang w:val="fr-FR"/>
              </w:rPr>
              <w:t>5</w:t>
            </w:r>
            <w:r>
              <w:rPr>
                <w:rFonts w:ascii="Arial" w:hAnsi="Arial" w:hint="eastAsia"/>
                <w:kern w:val="0"/>
                <w:sz w:val="18"/>
                <w:szCs w:val="18"/>
                <w:lang w:val="fr-FR"/>
              </w:rPr>
              <w:t>位：用户业务附加信息</w:t>
            </w:r>
          </w:p>
          <w:p w:rsidR="005F6AFB" w:rsidRDefault="005F6AFB" w:rsidP="00F97B2F">
            <w:pPr>
              <w:jc w:val="left"/>
              <w:rPr>
                <w:rFonts w:ascii="Arial" w:hAnsi="Arial"/>
                <w:kern w:val="0"/>
                <w:sz w:val="18"/>
                <w:szCs w:val="18"/>
                <w:lang w:val="fr-FR"/>
              </w:rPr>
            </w:pPr>
            <w:r>
              <w:rPr>
                <w:rFonts w:ascii="Arial" w:hAnsi="Arial" w:hint="eastAsia"/>
                <w:kern w:val="0"/>
                <w:sz w:val="18"/>
                <w:szCs w:val="18"/>
                <w:lang w:val="fr-FR"/>
              </w:rPr>
              <w:t>第</w:t>
            </w:r>
            <w:r>
              <w:rPr>
                <w:rFonts w:ascii="Arial" w:hAnsi="Arial" w:hint="eastAsia"/>
                <w:kern w:val="0"/>
                <w:sz w:val="18"/>
                <w:szCs w:val="18"/>
                <w:lang w:val="fr-FR"/>
              </w:rPr>
              <w:t>6</w:t>
            </w:r>
            <w:r>
              <w:rPr>
                <w:rFonts w:ascii="Arial" w:hAnsi="Arial" w:hint="eastAsia"/>
                <w:kern w:val="0"/>
                <w:sz w:val="18"/>
                <w:szCs w:val="18"/>
                <w:lang w:val="fr-FR"/>
              </w:rPr>
              <w:t>位：用户账号附加信息</w:t>
            </w:r>
          </w:p>
          <w:p w:rsidR="002475A5" w:rsidRPr="002475A5" w:rsidRDefault="002475A5" w:rsidP="00F97B2F">
            <w:pPr>
              <w:jc w:val="left"/>
              <w:rPr>
                <w:rFonts w:ascii="Arial" w:hAnsi="Arial"/>
                <w:kern w:val="0"/>
                <w:sz w:val="18"/>
                <w:szCs w:val="18"/>
              </w:rPr>
            </w:pPr>
            <w:r>
              <w:rPr>
                <w:rFonts w:ascii="Arial" w:hAnsi="Arial" w:hint="eastAsia"/>
                <w:kern w:val="0"/>
                <w:sz w:val="18"/>
                <w:szCs w:val="18"/>
              </w:rPr>
              <w:t>第</w:t>
            </w:r>
            <w:r>
              <w:rPr>
                <w:rFonts w:ascii="Arial" w:hAnsi="Arial" w:hint="eastAsia"/>
                <w:kern w:val="0"/>
                <w:sz w:val="18"/>
                <w:szCs w:val="18"/>
              </w:rPr>
              <w:t>10</w:t>
            </w:r>
            <w:r>
              <w:rPr>
                <w:rFonts w:ascii="Arial" w:hAnsi="Arial" w:hint="eastAsia"/>
                <w:kern w:val="0"/>
                <w:sz w:val="18"/>
                <w:szCs w:val="18"/>
              </w:rPr>
              <w:t>位：用户会员权益</w:t>
            </w:r>
          </w:p>
          <w:p w:rsidR="005F6AFB" w:rsidRPr="005F6AFB" w:rsidRDefault="005F6AFB" w:rsidP="002475A5">
            <w:pPr>
              <w:jc w:val="left"/>
              <w:rPr>
                <w:rFonts w:ascii="Arial" w:hAnsi="Arial"/>
                <w:kern w:val="0"/>
                <w:sz w:val="18"/>
                <w:szCs w:val="18"/>
                <w:lang w:val="fr-FR"/>
              </w:rPr>
            </w:pPr>
            <w:r w:rsidRPr="00AC2020">
              <w:rPr>
                <w:rFonts w:ascii="Arial" w:hAnsi="Arial" w:hint="eastAsia"/>
                <w:kern w:val="0"/>
                <w:sz w:val="18"/>
                <w:szCs w:val="18"/>
                <w:lang w:val="fr-FR"/>
              </w:rPr>
              <w:t>其他保留</w:t>
            </w:r>
          </w:p>
        </w:tc>
      </w:tr>
      <w:tr w:rsidR="00B8241A" w:rsidTr="00F97B2F">
        <w:trPr>
          <w:jc w:val="center"/>
        </w:trPr>
        <w:tc>
          <w:tcPr>
            <w:tcW w:w="2378" w:type="dxa"/>
          </w:tcPr>
          <w:p w:rsidR="00B8241A" w:rsidRDefault="00B8241A" w:rsidP="00F97B2F">
            <w:pPr>
              <w:pStyle w:val="TAL"/>
              <w:rPr>
                <w:lang w:val="fr-FR" w:eastAsia="zh-CN"/>
              </w:rPr>
            </w:pPr>
            <w:r>
              <w:rPr>
                <w:rFonts w:hint="eastAsia"/>
                <w:b/>
                <w:bCs/>
              </w:rPr>
              <w:t>reqClientType</w:t>
            </w:r>
          </w:p>
        </w:tc>
        <w:tc>
          <w:tcPr>
            <w:tcW w:w="737" w:type="dxa"/>
          </w:tcPr>
          <w:p w:rsidR="00B8241A" w:rsidRDefault="00B8241A" w:rsidP="00F97B2F">
            <w:pPr>
              <w:pStyle w:val="TAL"/>
              <w:rPr>
                <w:lang w:val="fr-FR" w:eastAsia="zh-CN"/>
              </w:rPr>
            </w:pPr>
            <w:r>
              <w:rPr>
                <w:rFonts w:hint="eastAsia"/>
                <w:lang w:val="fr-FR"/>
              </w:rPr>
              <w:t>O</w:t>
            </w:r>
          </w:p>
        </w:tc>
        <w:tc>
          <w:tcPr>
            <w:tcW w:w="2104" w:type="dxa"/>
          </w:tcPr>
          <w:p w:rsidR="00B8241A" w:rsidRDefault="005200E4" w:rsidP="005F6AFB">
            <w:pPr>
              <w:pStyle w:val="TAH"/>
              <w:ind w:left="62"/>
              <w:jc w:val="left"/>
              <w:rPr>
                <w:lang w:val="fr-FR" w:eastAsia="zh-CN"/>
              </w:rPr>
            </w:pPr>
            <w:r>
              <w:rPr>
                <w:lang w:val="fr-FR"/>
              </w:rPr>
              <w:t>Int</w:t>
            </w:r>
          </w:p>
        </w:tc>
        <w:tc>
          <w:tcPr>
            <w:tcW w:w="900" w:type="dxa"/>
          </w:tcPr>
          <w:p w:rsidR="00B8241A" w:rsidRPr="00AC2020" w:rsidRDefault="00B8241A" w:rsidP="00F97B2F">
            <w:pPr>
              <w:jc w:val="left"/>
              <w:rPr>
                <w:rFonts w:ascii="Arial" w:hAnsi="Arial"/>
                <w:kern w:val="0"/>
                <w:sz w:val="18"/>
                <w:szCs w:val="18"/>
                <w:lang w:val="fr-FR"/>
              </w:rPr>
            </w:pPr>
          </w:p>
        </w:tc>
        <w:tc>
          <w:tcPr>
            <w:tcW w:w="2681" w:type="dxa"/>
          </w:tcPr>
          <w:p w:rsidR="00B8241A" w:rsidRDefault="00B8241A" w:rsidP="00F97B2F">
            <w:pPr>
              <w:jc w:val="left"/>
              <w:rPr>
                <w:rFonts w:ascii="Arial" w:hAnsi="Arial"/>
                <w:kern w:val="0"/>
                <w:sz w:val="18"/>
                <w:szCs w:val="18"/>
                <w:lang w:val="fr-FR"/>
              </w:rPr>
            </w:pPr>
            <w:r>
              <w:rPr>
                <w:rFonts w:hint="eastAsia"/>
              </w:rPr>
              <w:t>请求客户端类型</w:t>
            </w:r>
          </w:p>
        </w:tc>
      </w:tr>
      <w:tr w:rsidR="00B8241A" w:rsidTr="00F97B2F">
        <w:trPr>
          <w:jc w:val="center"/>
        </w:trPr>
        <w:tc>
          <w:tcPr>
            <w:tcW w:w="2378" w:type="dxa"/>
          </w:tcPr>
          <w:p w:rsidR="00B8241A" w:rsidRPr="00AC2020" w:rsidRDefault="00B8241A" w:rsidP="001132D0">
            <w:pPr>
              <w:pStyle w:val="TAL"/>
              <w:rPr>
                <w:lang w:val="fr-FR" w:eastAsia="zh-CN"/>
              </w:rPr>
            </w:pPr>
            <w:r>
              <w:rPr>
                <w:rFonts w:hint="eastAsia"/>
                <w:lang w:val="fr-FR" w:eastAsia="zh-CN"/>
              </w:rPr>
              <w:t>serviceID</w:t>
            </w:r>
          </w:p>
        </w:tc>
        <w:tc>
          <w:tcPr>
            <w:tcW w:w="737" w:type="dxa"/>
          </w:tcPr>
          <w:p w:rsidR="00B8241A" w:rsidRDefault="00B8241A" w:rsidP="00F97B2F">
            <w:pPr>
              <w:pStyle w:val="TAL"/>
              <w:rPr>
                <w:lang w:val="fr-FR" w:eastAsia="zh-CN"/>
              </w:rPr>
            </w:pPr>
            <w:r>
              <w:rPr>
                <w:rFonts w:hint="eastAsia"/>
                <w:lang w:val="fr-FR" w:eastAsia="zh-CN"/>
              </w:rPr>
              <w:t>O</w:t>
            </w:r>
          </w:p>
        </w:tc>
        <w:tc>
          <w:tcPr>
            <w:tcW w:w="2104" w:type="dxa"/>
          </w:tcPr>
          <w:p w:rsidR="00B8241A" w:rsidRPr="00AC2020" w:rsidRDefault="005200E4" w:rsidP="005F6AFB">
            <w:pPr>
              <w:pStyle w:val="TAH"/>
              <w:ind w:left="62"/>
              <w:jc w:val="left"/>
              <w:rPr>
                <w:b w:val="0"/>
                <w:lang w:val="fr-FR" w:eastAsia="zh-CN"/>
              </w:rPr>
            </w:pPr>
            <w:r>
              <w:rPr>
                <w:lang w:val="fr-FR"/>
              </w:rPr>
              <w:t>Int</w:t>
            </w:r>
          </w:p>
        </w:tc>
        <w:tc>
          <w:tcPr>
            <w:tcW w:w="900" w:type="dxa"/>
          </w:tcPr>
          <w:p w:rsidR="00B8241A" w:rsidRPr="00AC2020" w:rsidRDefault="00B8241A" w:rsidP="00F97B2F">
            <w:pPr>
              <w:jc w:val="left"/>
              <w:rPr>
                <w:rFonts w:ascii="Arial" w:hAnsi="Arial"/>
                <w:kern w:val="0"/>
                <w:sz w:val="18"/>
                <w:szCs w:val="18"/>
                <w:lang w:val="fr-FR"/>
              </w:rPr>
            </w:pPr>
          </w:p>
        </w:tc>
        <w:tc>
          <w:tcPr>
            <w:tcW w:w="2681" w:type="dxa"/>
          </w:tcPr>
          <w:p w:rsidR="00B8241A" w:rsidRDefault="00B8241A" w:rsidP="00F97B2F">
            <w:pPr>
              <w:jc w:val="left"/>
              <w:rPr>
                <w:rFonts w:ascii="Arial" w:hAnsi="Arial"/>
                <w:kern w:val="0"/>
                <w:sz w:val="18"/>
                <w:szCs w:val="18"/>
                <w:lang w:val="fr-FR"/>
              </w:rPr>
            </w:pPr>
            <w:r>
              <w:rPr>
                <w:rFonts w:ascii="Arial" w:hAnsi="Arial" w:hint="eastAsia"/>
                <w:kern w:val="0"/>
                <w:sz w:val="18"/>
                <w:szCs w:val="18"/>
                <w:lang w:val="fr-FR"/>
              </w:rPr>
              <w:t>业务编号</w:t>
            </w:r>
          </w:p>
          <w:p w:rsidR="00B8241A" w:rsidRPr="00AC2020" w:rsidRDefault="00B8241A" w:rsidP="001132D0">
            <w:pPr>
              <w:jc w:val="left"/>
              <w:rPr>
                <w:rFonts w:ascii="Arial" w:hAnsi="Arial"/>
                <w:kern w:val="0"/>
                <w:sz w:val="18"/>
                <w:szCs w:val="18"/>
                <w:lang w:val="fr-FR"/>
              </w:rPr>
            </w:pPr>
            <w:r>
              <w:rPr>
                <w:rFonts w:ascii="Arial" w:hAnsi="Arial" w:hint="eastAsia"/>
                <w:kern w:val="0"/>
                <w:sz w:val="18"/>
                <w:szCs w:val="18"/>
                <w:lang w:val="fr-FR"/>
              </w:rPr>
              <w:t>(</w:t>
            </w:r>
            <w:r>
              <w:rPr>
                <w:rFonts w:ascii="Arial" w:hAnsi="Arial" w:hint="eastAsia"/>
                <w:kern w:val="0"/>
                <w:sz w:val="18"/>
                <w:szCs w:val="18"/>
                <w:lang w:val="fr-FR"/>
              </w:rPr>
              <w:t>查用户业务附加信息和账号附加信息时必须输入</w:t>
            </w:r>
            <w:r>
              <w:rPr>
                <w:rFonts w:ascii="Arial" w:hAnsi="Arial" w:hint="eastAsia"/>
                <w:kern w:val="0"/>
                <w:sz w:val="18"/>
                <w:szCs w:val="18"/>
                <w:lang w:val="fr-FR"/>
              </w:rPr>
              <w:t>)</w:t>
            </w:r>
          </w:p>
        </w:tc>
      </w:tr>
      <w:tr w:rsidR="00B8241A" w:rsidTr="00F97B2F">
        <w:trPr>
          <w:jc w:val="center"/>
        </w:trPr>
        <w:tc>
          <w:tcPr>
            <w:tcW w:w="2378" w:type="dxa"/>
          </w:tcPr>
          <w:p w:rsidR="00B8241A" w:rsidRDefault="00B8241A" w:rsidP="00F97B2F">
            <w:pPr>
              <w:pStyle w:val="TAL"/>
              <w:rPr>
                <w:lang w:val="fr-FR" w:eastAsia="zh-CN"/>
              </w:rPr>
            </w:pPr>
            <w:r>
              <w:rPr>
                <w:rFonts w:hint="eastAsia"/>
                <w:lang w:val="fr-FR" w:eastAsia="zh-CN"/>
              </w:rPr>
              <w:t>accountType</w:t>
            </w:r>
          </w:p>
        </w:tc>
        <w:tc>
          <w:tcPr>
            <w:tcW w:w="737" w:type="dxa"/>
          </w:tcPr>
          <w:p w:rsidR="00B8241A" w:rsidRDefault="001132D0" w:rsidP="00F97B2F">
            <w:pPr>
              <w:pStyle w:val="TAL"/>
              <w:rPr>
                <w:lang w:val="fr-FR" w:eastAsia="zh-CN"/>
              </w:rPr>
            </w:pPr>
            <w:r>
              <w:rPr>
                <w:rFonts w:hint="eastAsia"/>
                <w:lang w:val="fr-FR" w:eastAsia="zh-CN"/>
              </w:rPr>
              <w:t>O</w:t>
            </w:r>
          </w:p>
        </w:tc>
        <w:tc>
          <w:tcPr>
            <w:tcW w:w="2104" w:type="dxa"/>
          </w:tcPr>
          <w:p w:rsidR="00B8241A" w:rsidRDefault="005200E4" w:rsidP="005F6AFB">
            <w:pPr>
              <w:pStyle w:val="TAH"/>
              <w:ind w:left="62"/>
              <w:jc w:val="left"/>
              <w:rPr>
                <w:lang w:val="fr-FR" w:eastAsia="zh-CN"/>
              </w:rPr>
            </w:pPr>
            <w:r>
              <w:rPr>
                <w:lang w:val="fr-FR"/>
              </w:rPr>
              <w:t>Int</w:t>
            </w:r>
          </w:p>
        </w:tc>
        <w:tc>
          <w:tcPr>
            <w:tcW w:w="900" w:type="dxa"/>
          </w:tcPr>
          <w:p w:rsidR="00B8241A" w:rsidRPr="00AC2020" w:rsidRDefault="00B8241A" w:rsidP="00F97B2F">
            <w:pPr>
              <w:jc w:val="left"/>
              <w:rPr>
                <w:rFonts w:ascii="Arial" w:hAnsi="Arial"/>
                <w:kern w:val="0"/>
                <w:sz w:val="18"/>
                <w:szCs w:val="18"/>
                <w:lang w:val="fr-FR"/>
              </w:rPr>
            </w:pPr>
          </w:p>
        </w:tc>
        <w:tc>
          <w:tcPr>
            <w:tcW w:w="2681" w:type="dxa"/>
          </w:tcPr>
          <w:p w:rsidR="001132D0" w:rsidRDefault="00B8241A" w:rsidP="00F97B2F">
            <w:pPr>
              <w:jc w:val="left"/>
              <w:rPr>
                <w:rFonts w:ascii="Arial" w:hAnsi="Arial"/>
                <w:kern w:val="0"/>
                <w:sz w:val="18"/>
                <w:szCs w:val="18"/>
                <w:lang w:val="fr-FR"/>
              </w:rPr>
            </w:pPr>
            <w:r>
              <w:rPr>
                <w:rFonts w:ascii="Arial" w:hAnsi="Arial" w:hint="eastAsia"/>
                <w:kern w:val="0"/>
                <w:sz w:val="18"/>
                <w:szCs w:val="18"/>
                <w:lang w:val="fr-FR"/>
              </w:rPr>
              <w:t>帐户类型</w:t>
            </w:r>
          </w:p>
        </w:tc>
      </w:tr>
      <w:tr w:rsidR="00B8241A" w:rsidTr="00F97B2F">
        <w:trPr>
          <w:jc w:val="center"/>
        </w:trPr>
        <w:tc>
          <w:tcPr>
            <w:tcW w:w="2378" w:type="dxa"/>
          </w:tcPr>
          <w:p w:rsidR="00B8241A" w:rsidRDefault="00B8241A" w:rsidP="00F97B2F">
            <w:pPr>
              <w:pStyle w:val="TAL"/>
              <w:rPr>
                <w:lang w:val="fr-FR" w:eastAsia="zh-CN"/>
              </w:rPr>
            </w:pPr>
            <w:r>
              <w:rPr>
                <w:rFonts w:hint="eastAsia"/>
                <w:lang w:val="fr-FR" w:eastAsia="zh-CN"/>
              </w:rPr>
              <w:t>userAccount</w:t>
            </w:r>
          </w:p>
        </w:tc>
        <w:tc>
          <w:tcPr>
            <w:tcW w:w="737" w:type="dxa"/>
          </w:tcPr>
          <w:p w:rsidR="00B8241A" w:rsidRDefault="001132D0" w:rsidP="00F97B2F">
            <w:pPr>
              <w:pStyle w:val="TAL"/>
              <w:rPr>
                <w:lang w:val="fr-FR" w:eastAsia="zh-CN"/>
              </w:rPr>
            </w:pPr>
            <w:r>
              <w:rPr>
                <w:rFonts w:hint="eastAsia"/>
                <w:lang w:val="fr-FR" w:eastAsia="zh-CN"/>
              </w:rPr>
              <w:t>O</w:t>
            </w:r>
          </w:p>
        </w:tc>
        <w:tc>
          <w:tcPr>
            <w:tcW w:w="2104" w:type="dxa"/>
          </w:tcPr>
          <w:p w:rsidR="00B8241A" w:rsidRDefault="00B8241A" w:rsidP="005F6AFB">
            <w:pPr>
              <w:pStyle w:val="TAH"/>
              <w:ind w:left="62"/>
              <w:jc w:val="left"/>
              <w:rPr>
                <w:lang w:val="fr-FR"/>
              </w:rPr>
            </w:pPr>
            <w:r w:rsidRPr="00C8364D">
              <w:rPr>
                <w:rFonts w:hint="eastAsia"/>
                <w:lang w:val="fr-FR"/>
              </w:rPr>
              <w:t>String</w:t>
            </w:r>
          </w:p>
        </w:tc>
        <w:tc>
          <w:tcPr>
            <w:tcW w:w="900" w:type="dxa"/>
          </w:tcPr>
          <w:p w:rsidR="00B8241A" w:rsidRPr="00AC2020" w:rsidRDefault="00B8241A" w:rsidP="00F97B2F">
            <w:pPr>
              <w:jc w:val="left"/>
              <w:rPr>
                <w:rFonts w:ascii="Arial" w:hAnsi="Arial"/>
                <w:kern w:val="0"/>
                <w:sz w:val="18"/>
                <w:szCs w:val="18"/>
                <w:lang w:val="fr-FR"/>
              </w:rPr>
            </w:pPr>
            <w:r>
              <w:rPr>
                <w:rFonts w:ascii="Arial" w:hAnsi="Arial" w:hint="eastAsia"/>
                <w:kern w:val="0"/>
                <w:sz w:val="18"/>
                <w:szCs w:val="18"/>
                <w:lang w:val="fr-FR"/>
              </w:rPr>
              <w:t>255</w:t>
            </w:r>
          </w:p>
        </w:tc>
        <w:tc>
          <w:tcPr>
            <w:tcW w:w="2681" w:type="dxa"/>
          </w:tcPr>
          <w:p w:rsidR="00B8241A" w:rsidRDefault="00B8241A" w:rsidP="00F97B2F">
            <w:pPr>
              <w:jc w:val="left"/>
              <w:rPr>
                <w:rFonts w:ascii="Arial" w:hAnsi="Arial"/>
                <w:kern w:val="0"/>
                <w:sz w:val="18"/>
                <w:szCs w:val="18"/>
                <w:lang w:val="fr-FR"/>
              </w:rPr>
            </w:pPr>
            <w:r>
              <w:rPr>
                <w:rFonts w:ascii="Arial" w:hAnsi="Arial" w:hint="eastAsia"/>
                <w:kern w:val="0"/>
                <w:sz w:val="18"/>
                <w:szCs w:val="18"/>
                <w:lang w:val="fr-FR"/>
              </w:rPr>
              <w:t>用户帐户</w:t>
            </w:r>
          </w:p>
        </w:tc>
      </w:tr>
      <w:tr w:rsidR="0004636A" w:rsidTr="00F97B2F">
        <w:trPr>
          <w:jc w:val="center"/>
        </w:trPr>
        <w:tc>
          <w:tcPr>
            <w:tcW w:w="2378" w:type="dxa"/>
          </w:tcPr>
          <w:p w:rsidR="0004636A" w:rsidRDefault="0004636A" w:rsidP="0004636A">
            <w:pPr>
              <w:pStyle w:val="TAL"/>
              <w:rPr>
                <w:lang w:val="fr-FR" w:eastAsia="zh-CN"/>
              </w:rPr>
            </w:pPr>
            <w:r>
              <w:rPr>
                <w:rFonts w:hint="eastAsia"/>
                <w:lang w:eastAsia="zh-CN"/>
              </w:rPr>
              <w:t>userA</w:t>
            </w:r>
            <w:r>
              <w:rPr>
                <w:rFonts w:hint="eastAsia"/>
              </w:rPr>
              <w:t>ttribute</w:t>
            </w:r>
            <w:r>
              <w:rPr>
                <w:rFonts w:hint="eastAsia"/>
                <w:lang w:eastAsia="zh-CN"/>
              </w:rPr>
              <w:t>List</w:t>
            </w:r>
          </w:p>
        </w:tc>
        <w:tc>
          <w:tcPr>
            <w:tcW w:w="737" w:type="dxa"/>
          </w:tcPr>
          <w:p w:rsidR="0004636A" w:rsidRDefault="0004636A" w:rsidP="00F97B2F">
            <w:pPr>
              <w:pStyle w:val="TAL"/>
              <w:rPr>
                <w:lang w:val="fr-FR" w:eastAsia="zh-CN"/>
              </w:rPr>
            </w:pPr>
            <w:r>
              <w:rPr>
                <w:rFonts w:cs="Arial" w:hint="eastAsia"/>
                <w:color w:val="000000"/>
                <w:lang w:eastAsia="zh-CN"/>
              </w:rPr>
              <w:t>O</w:t>
            </w:r>
          </w:p>
        </w:tc>
        <w:tc>
          <w:tcPr>
            <w:tcW w:w="2104" w:type="dxa"/>
          </w:tcPr>
          <w:p w:rsidR="0004636A" w:rsidRPr="00C8364D" w:rsidRDefault="00631130" w:rsidP="0004636A">
            <w:pPr>
              <w:pStyle w:val="TAH"/>
              <w:ind w:left="62"/>
              <w:jc w:val="left"/>
              <w:rPr>
                <w:lang w:val="fr-FR"/>
              </w:rPr>
            </w:pPr>
            <w:r>
              <w:rPr>
                <w:rFonts w:cs="Arial" w:hint="eastAsia"/>
                <w:color w:val="000000"/>
                <w:lang w:eastAsia="zh-CN"/>
              </w:rPr>
              <w:t>String</w:t>
            </w:r>
            <w:r w:rsidR="0004636A">
              <w:rPr>
                <w:rFonts w:cs="Arial" w:hint="eastAsia"/>
                <w:color w:val="000000"/>
                <w:lang w:eastAsia="zh-CN"/>
              </w:rPr>
              <w:t>[]</w:t>
            </w:r>
          </w:p>
        </w:tc>
        <w:tc>
          <w:tcPr>
            <w:tcW w:w="900" w:type="dxa"/>
          </w:tcPr>
          <w:p w:rsidR="0004636A" w:rsidRDefault="0004636A" w:rsidP="00F97B2F">
            <w:pPr>
              <w:jc w:val="left"/>
              <w:rPr>
                <w:rFonts w:ascii="Arial" w:hAnsi="Arial"/>
                <w:kern w:val="0"/>
                <w:sz w:val="18"/>
                <w:szCs w:val="18"/>
                <w:lang w:val="fr-FR"/>
              </w:rPr>
            </w:pPr>
          </w:p>
        </w:tc>
        <w:tc>
          <w:tcPr>
            <w:tcW w:w="2681" w:type="dxa"/>
          </w:tcPr>
          <w:p w:rsidR="0004636A" w:rsidRDefault="0004636A" w:rsidP="00631130">
            <w:pPr>
              <w:jc w:val="left"/>
              <w:rPr>
                <w:rFonts w:ascii="Arial" w:hAnsi="Arial"/>
                <w:kern w:val="0"/>
                <w:sz w:val="18"/>
                <w:szCs w:val="18"/>
                <w:lang w:val="fr-FR"/>
              </w:rPr>
            </w:pPr>
            <w:r>
              <w:rPr>
                <w:rFonts w:ascii="Arial" w:hAnsi="Arial" w:hint="eastAsia"/>
                <w:kern w:val="0"/>
                <w:sz w:val="18"/>
                <w:szCs w:val="18"/>
                <w:lang w:val="fr-FR"/>
              </w:rPr>
              <w:t>用户属性列表</w:t>
            </w:r>
            <w:r w:rsidR="007314CB">
              <w:rPr>
                <w:rFonts w:ascii="Arial" w:hAnsi="Arial" w:hint="eastAsia"/>
                <w:kern w:val="0"/>
                <w:sz w:val="18"/>
                <w:szCs w:val="18"/>
                <w:lang w:val="fr-FR"/>
              </w:rPr>
              <w:t>（暂不实现</w:t>
            </w:r>
            <w:r w:rsidR="00631130">
              <w:rPr>
                <w:rFonts w:ascii="Arial" w:hAnsi="Arial" w:hint="eastAsia"/>
                <w:kern w:val="0"/>
                <w:sz w:val="18"/>
                <w:szCs w:val="18"/>
                <w:lang w:val="fr-FR"/>
              </w:rPr>
              <w:t>，根据性能测试情况再确定</w:t>
            </w:r>
            <w:r w:rsidR="007314CB">
              <w:rPr>
                <w:rFonts w:ascii="Arial" w:hAnsi="Arial" w:hint="eastAsia"/>
                <w:kern w:val="0"/>
                <w:sz w:val="18"/>
                <w:szCs w:val="18"/>
                <w:lang w:val="fr-FR"/>
              </w:rPr>
              <w:t>）</w:t>
            </w:r>
          </w:p>
        </w:tc>
      </w:tr>
      <w:tr w:rsidR="0004636A" w:rsidTr="00F97B2F">
        <w:trPr>
          <w:jc w:val="center"/>
        </w:trPr>
        <w:tc>
          <w:tcPr>
            <w:tcW w:w="2378" w:type="dxa"/>
          </w:tcPr>
          <w:p w:rsidR="0004636A" w:rsidRDefault="0004636A" w:rsidP="0004636A">
            <w:pPr>
              <w:pStyle w:val="TAL"/>
              <w:rPr>
                <w:lang w:eastAsia="zh-CN"/>
              </w:rPr>
            </w:pPr>
            <w:r>
              <w:rPr>
                <w:rFonts w:hint="eastAsia"/>
                <w:lang w:eastAsia="zh-CN"/>
              </w:rPr>
              <w:t>acctA</w:t>
            </w:r>
            <w:r>
              <w:rPr>
                <w:rFonts w:hint="eastAsia"/>
              </w:rPr>
              <w:t>ttribute</w:t>
            </w:r>
            <w:r>
              <w:rPr>
                <w:rFonts w:hint="eastAsia"/>
                <w:lang w:eastAsia="zh-CN"/>
              </w:rPr>
              <w:t>List</w:t>
            </w:r>
          </w:p>
        </w:tc>
        <w:tc>
          <w:tcPr>
            <w:tcW w:w="737" w:type="dxa"/>
          </w:tcPr>
          <w:p w:rsidR="0004636A" w:rsidRDefault="0004636A" w:rsidP="00F97B2F">
            <w:pPr>
              <w:pStyle w:val="TAL"/>
              <w:rPr>
                <w:rFonts w:cs="Arial"/>
                <w:color w:val="000000"/>
                <w:lang w:eastAsia="zh-CN"/>
              </w:rPr>
            </w:pPr>
            <w:r>
              <w:rPr>
                <w:rFonts w:cs="Arial" w:hint="eastAsia"/>
                <w:color w:val="000000"/>
                <w:lang w:eastAsia="zh-CN"/>
              </w:rPr>
              <w:t>O</w:t>
            </w:r>
          </w:p>
        </w:tc>
        <w:tc>
          <w:tcPr>
            <w:tcW w:w="2104" w:type="dxa"/>
          </w:tcPr>
          <w:p w:rsidR="0004636A" w:rsidRDefault="00631130" w:rsidP="0004636A">
            <w:pPr>
              <w:pStyle w:val="TAH"/>
              <w:ind w:left="62"/>
              <w:jc w:val="left"/>
              <w:rPr>
                <w:rFonts w:cs="Arial"/>
                <w:color w:val="000000"/>
                <w:lang w:eastAsia="zh-CN"/>
              </w:rPr>
            </w:pPr>
            <w:r>
              <w:rPr>
                <w:rFonts w:cs="Arial" w:hint="eastAsia"/>
                <w:color w:val="000000"/>
                <w:lang w:eastAsia="zh-CN"/>
              </w:rPr>
              <w:t>String</w:t>
            </w:r>
            <w:r w:rsidR="0004636A">
              <w:rPr>
                <w:rFonts w:cs="Arial" w:hint="eastAsia"/>
                <w:color w:val="000000"/>
                <w:lang w:eastAsia="zh-CN"/>
              </w:rPr>
              <w:t>[]</w:t>
            </w:r>
          </w:p>
        </w:tc>
        <w:tc>
          <w:tcPr>
            <w:tcW w:w="900" w:type="dxa"/>
          </w:tcPr>
          <w:p w:rsidR="0004636A" w:rsidRDefault="0004636A" w:rsidP="00F97B2F">
            <w:pPr>
              <w:jc w:val="left"/>
              <w:rPr>
                <w:rFonts w:ascii="Arial" w:hAnsi="Arial"/>
                <w:kern w:val="0"/>
                <w:sz w:val="18"/>
                <w:szCs w:val="18"/>
                <w:lang w:val="fr-FR"/>
              </w:rPr>
            </w:pPr>
          </w:p>
        </w:tc>
        <w:tc>
          <w:tcPr>
            <w:tcW w:w="2681" w:type="dxa"/>
          </w:tcPr>
          <w:p w:rsidR="0004636A" w:rsidRDefault="0004636A" w:rsidP="00F97B2F">
            <w:pPr>
              <w:jc w:val="left"/>
              <w:rPr>
                <w:rFonts w:ascii="Arial" w:hAnsi="Arial"/>
                <w:kern w:val="0"/>
                <w:sz w:val="18"/>
                <w:szCs w:val="18"/>
                <w:lang w:val="fr-FR"/>
              </w:rPr>
            </w:pPr>
            <w:r>
              <w:rPr>
                <w:rFonts w:ascii="Arial" w:hAnsi="Arial" w:hint="eastAsia"/>
                <w:kern w:val="0"/>
                <w:sz w:val="18"/>
                <w:szCs w:val="18"/>
                <w:lang w:val="fr-FR"/>
              </w:rPr>
              <w:t>帐户属性列表</w:t>
            </w:r>
            <w:r w:rsidR="007314CB">
              <w:rPr>
                <w:rFonts w:ascii="Arial" w:hAnsi="Arial" w:hint="eastAsia"/>
                <w:kern w:val="0"/>
                <w:sz w:val="18"/>
                <w:szCs w:val="18"/>
                <w:lang w:val="fr-FR"/>
              </w:rPr>
              <w:t>（</w:t>
            </w:r>
            <w:r w:rsidR="00631130">
              <w:rPr>
                <w:rFonts w:ascii="Arial" w:hAnsi="Arial" w:hint="eastAsia"/>
                <w:kern w:val="0"/>
                <w:sz w:val="18"/>
                <w:szCs w:val="18"/>
                <w:lang w:val="fr-FR"/>
              </w:rPr>
              <w:t>暂不实现，根据性能测试情况再确定</w:t>
            </w:r>
            <w:r w:rsidR="007314CB">
              <w:rPr>
                <w:rFonts w:ascii="Arial" w:hAnsi="Arial" w:hint="eastAsia"/>
                <w:kern w:val="0"/>
                <w:sz w:val="18"/>
                <w:szCs w:val="18"/>
                <w:lang w:val="fr-FR"/>
              </w:rPr>
              <w:t>）</w:t>
            </w:r>
          </w:p>
        </w:tc>
      </w:tr>
    </w:tbl>
    <w:p w:rsidR="005F6AFB" w:rsidRDefault="005F6AFB" w:rsidP="00407B6C">
      <w:pPr>
        <w:pStyle w:val="41"/>
      </w:pPr>
      <w:r>
        <w:rPr>
          <w:rFonts w:hint="eastAsia"/>
        </w:rPr>
        <w:t>返回值</w:t>
      </w:r>
    </w:p>
    <w:p w:rsidR="005F6AFB" w:rsidRDefault="005F6AFB" w:rsidP="005F6AFB">
      <w:pPr>
        <w:ind w:left="198"/>
      </w:pPr>
      <w:r>
        <w:rPr>
          <w:rFonts w:hint="eastAsia"/>
        </w:rPr>
        <w:t>成功返回</w:t>
      </w:r>
      <w:r w:rsidR="00914CE2">
        <w:rPr>
          <w:rFonts w:hint="eastAsia"/>
        </w:rPr>
        <w:t>GetUserAllInfoRsp</w:t>
      </w:r>
      <w:r>
        <w:rPr>
          <w:rFonts w:hint="eastAsia"/>
          <w:lang w:val="fr-FR"/>
        </w:rPr>
        <w:t>，否则抛出异常。</w:t>
      </w:r>
      <w:r>
        <w:rPr>
          <w:rFonts w:hint="eastAsia"/>
        </w:rPr>
        <w:t>定义如下：</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2104"/>
        <w:gridCol w:w="900"/>
        <w:gridCol w:w="2681"/>
      </w:tblGrid>
      <w:tr w:rsidR="005F6AFB" w:rsidTr="00F97B2F">
        <w:trPr>
          <w:jc w:val="center"/>
        </w:trPr>
        <w:tc>
          <w:tcPr>
            <w:tcW w:w="2378" w:type="dxa"/>
          </w:tcPr>
          <w:p w:rsidR="005F6AFB" w:rsidRDefault="005F6AFB" w:rsidP="00F97B2F">
            <w:pPr>
              <w:pStyle w:val="TAH"/>
              <w:rPr>
                <w:rFonts w:ascii="Verdana" w:hAnsi="Verdana"/>
                <w:lang w:val="fr-FR" w:eastAsia="zh-CN"/>
              </w:rPr>
            </w:pPr>
            <w:r>
              <w:rPr>
                <w:rFonts w:ascii="Verdana" w:hAnsi="Verdana" w:hint="eastAsia"/>
                <w:lang w:val="fr-FR" w:eastAsia="zh-CN"/>
              </w:rPr>
              <w:lastRenderedPageBreak/>
              <w:t>参数名称</w:t>
            </w:r>
          </w:p>
        </w:tc>
        <w:tc>
          <w:tcPr>
            <w:tcW w:w="737" w:type="dxa"/>
          </w:tcPr>
          <w:p w:rsidR="005F6AFB" w:rsidRDefault="005F6AFB" w:rsidP="00F97B2F">
            <w:pPr>
              <w:pStyle w:val="TAH"/>
              <w:rPr>
                <w:rFonts w:ascii="Verdana" w:hAnsi="Verdana"/>
                <w:lang w:val="fr-FR" w:eastAsia="zh-CN"/>
              </w:rPr>
            </w:pPr>
            <w:r>
              <w:rPr>
                <w:rFonts w:ascii="Verdana" w:hAnsi="Verdana" w:hint="eastAsia"/>
                <w:lang w:val="fr-FR" w:eastAsia="zh-CN"/>
              </w:rPr>
              <w:t>必须</w:t>
            </w:r>
          </w:p>
        </w:tc>
        <w:tc>
          <w:tcPr>
            <w:tcW w:w="2104" w:type="dxa"/>
          </w:tcPr>
          <w:p w:rsidR="005F6AFB" w:rsidRDefault="005F6AFB" w:rsidP="00F97B2F">
            <w:pPr>
              <w:pStyle w:val="TAH"/>
              <w:rPr>
                <w:rFonts w:ascii="Verdana" w:hAnsi="Verdana"/>
                <w:lang w:val="fr-FR" w:eastAsia="zh-CN"/>
              </w:rPr>
            </w:pPr>
            <w:r>
              <w:rPr>
                <w:rFonts w:ascii="Verdana" w:hAnsi="Verdana" w:hint="eastAsia"/>
                <w:lang w:val="fr-FR" w:eastAsia="zh-CN"/>
              </w:rPr>
              <w:t>类型</w:t>
            </w:r>
          </w:p>
        </w:tc>
        <w:tc>
          <w:tcPr>
            <w:tcW w:w="900" w:type="dxa"/>
          </w:tcPr>
          <w:p w:rsidR="005F6AFB" w:rsidRDefault="005F6AFB" w:rsidP="00F97B2F">
            <w:pPr>
              <w:pStyle w:val="TAH"/>
              <w:rPr>
                <w:rFonts w:ascii="Verdana" w:hAnsi="Verdana"/>
                <w:lang w:val="fr-FR" w:eastAsia="zh-CN"/>
              </w:rPr>
            </w:pPr>
            <w:r>
              <w:rPr>
                <w:rFonts w:ascii="Verdana" w:hAnsi="Verdana" w:hint="eastAsia"/>
                <w:lang w:val="fr-FR" w:eastAsia="zh-CN"/>
              </w:rPr>
              <w:t>长度</w:t>
            </w:r>
          </w:p>
        </w:tc>
        <w:tc>
          <w:tcPr>
            <w:tcW w:w="2681" w:type="dxa"/>
          </w:tcPr>
          <w:p w:rsidR="005F6AFB" w:rsidRDefault="005F6AFB" w:rsidP="00F97B2F">
            <w:pPr>
              <w:pStyle w:val="TAH"/>
              <w:rPr>
                <w:rFonts w:ascii="Verdana" w:hAnsi="Verdana"/>
                <w:lang w:val="fr-FR" w:eastAsia="zh-CN"/>
              </w:rPr>
            </w:pPr>
            <w:r>
              <w:rPr>
                <w:rFonts w:ascii="Verdana" w:hAnsi="Verdana" w:hint="eastAsia"/>
                <w:lang w:val="fr-FR" w:eastAsia="zh-CN"/>
              </w:rPr>
              <w:t>描述信息</w:t>
            </w:r>
          </w:p>
        </w:tc>
      </w:tr>
      <w:tr w:rsidR="005F6AFB" w:rsidTr="00F97B2F">
        <w:trPr>
          <w:jc w:val="center"/>
        </w:trPr>
        <w:tc>
          <w:tcPr>
            <w:tcW w:w="2378" w:type="dxa"/>
          </w:tcPr>
          <w:p w:rsidR="005F6AFB" w:rsidRPr="005041A8" w:rsidRDefault="005F6AFB" w:rsidP="00F97B2F">
            <w:pPr>
              <w:pStyle w:val="TAL"/>
              <w:rPr>
                <w:lang w:val="fr-FR" w:eastAsia="zh-CN"/>
              </w:rPr>
            </w:pPr>
            <w:r w:rsidRPr="005041A8">
              <w:rPr>
                <w:rFonts w:hint="eastAsia"/>
                <w:lang w:val="fr-FR" w:eastAsia="zh-CN"/>
              </w:rPr>
              <w:t>v</w:t>
            </w:r>
            <w:r w:rsidRPr="005041A8">
              <w:rPr>
                <w:lang w:val="fr-FR" w:eastAsia="zh-CN"/>
              </w:rPr>
              <w:t>ersion</w:t>
            </w:r>
          </w:p>
        </w:tc>
        <w:tc>
          <w:tcPr>
            <w:tcW w:w="737" w:type="dxa"/>
          </w:tcPr>
          <w:p w:rsidR="005F6AFB" w:rsidRPr="005041A8" w:rsidRDefault="005F6AFB" w:rsidP="00F97B2F">
            <w:pPr>
              <w:pStyle w:val="TAL"/>
              <w:rPr>
                <w:lang w:val="fr-FR" w:eastAsia="zh-CN"/>
              </w:rPr>
            </w:pPr>
            <w:r>
              <w:rPr>
                <w:rFonts w:hint="eastAsia"/>
                <w:lang w:val="fr-FR" w:eastAsia="zh-CN"/>
              </w:rPr>
              <w:t>M</w:t>
            </w:r>
          </w:p>
        </w:tc>
        <w:tc>
          <w:tcPr>
            <w:tcW w:w="2104" w:type="dxa"/>
          </w:tcPr>
          <w:p w:rsidR="005F6AFB" w:rsidRPr="005041A8" w:rsidRDefault="005F6AFB" w:rsidP="00F97B2F">
            <w:pPr>
              <w:pStyle w:val="TAH"/>
              <w:jc w:val="both"/>
              <w:rPr>
                <w:b w:val="0"/>
                <w:lang w:val="fr-FR" w:eastAsia="zh-CN"/>
              </w:rPr>
            </w:pPr>
            <w:r>
              <w:rPr>
                <w:rFonts w:hint="eastAsia"/>
                <w:b w:val="0"/>
                <w:lang w:val="fr-FR" w:eastAsia="zh-CN"/>
              </w:rPr>
              <w:t>String</w:t>
            </w:r>
          </w:p>
        </w:tc>
        <w:tc>
          <w:tcPr>
            <w:tcW w:w="900" w:type="dxa"/>
          </w:tcPr>
          <w:p w:rsidR="005F6AFB" w:rsidRPr="005041A8" w:rsidRDefault="005F6AFB" w:rsidP="00F97B2F">
            <w:pPr>
              <w:rPr>
                <w:rFonts w:ascii="Arial" w:hAnsi="Arial"/>
                <w:kern w:val="0"/>
                <w:sz w:val="18"/>
                <w:szCs w:val="18"/>
                <w:lang w:val="fr-FR"/>
              </w:rPr>
            </w:pPr>
            <w:r>
              <w:rPr>
                <w:rFonts w:ascii="Arial" w:hAnsi="Arial" w:hint="eastAsia"/>
                <w:kern w:val="0"/>
                <w:sz w:val="18"/>
                <w:szCs w:val="18"/>
                <w:lang w:val="fr-FR"/>
              </w:rPr>
              <w:t>5</w:t>
            </w:r>
          </w:p>
        </w:tc>
        <w:tc>
          <w:tcPr>
            <w:tcW w:w="2681" w:type="dxa"/>
          </w:tcPr>
          <w:p w:rsidR="005F6AFB" w:rsidRPr="005041A8" w:rsidRDefault="005F6AFB" w:rsidP="00F97B2F">
            <w:pPr>
              <w:rPr>
                <w:rFonts w:ascii="Arial" w:hAnsi="Arial"/>
                <w:kern w:val="0"/>
                <w:sz w:val="18"/>
                <w:szCs w:val="18"/>
                <w:lang w:val="fr-FR"/>
              </w:rPr>
            </w:pPr>
            <w:r w:rsidRPr="005041A8">
              <w:rPr>
                <w:rFonts w:ascii="Arial" w:hAnsi="Arial" w:hint="eastAsia"/>
                <w:kern w:val="0"/>
                <w:sz w:val="18"/>
                <w:szCs w:val="18"/>
                <w:lang w:val="fr-FR"/>
              </w:rPr>
              <w:t>协议版本号</w:t>
            </w:r>
          </w:p>
        </w:tc>
      </w:tr>
      <w:tr w:rsidR="005F6AFB" w:rsidTr="00F97B2F">
        <w:trPr>
          <w:jc w:val="center"/>
        </w:trPr>
        <w:tc>
          <w:tcPr>
            <w:tcW w:w="2378" w:type="dxa"/>
          </w:tcPr>
          <w:p w:rsidR="005F6AFB" w:rsidRPr="005041A8" w:rsidRDefault="005F6AFB" w:rsidP="00F97B2F">
            <w:pPr>
              <w:pStyle w:val="TAL"/>
              <w:rPr>
                <w:lang w:val="fr-FR" w:eastAsia="zh-CN"/>
              </w:rPr>
            </w:pPr>
            <w:r>
              <w:rPr>
                <w:lang w:val="fr-FR" w:eastAsia="zh-CN"/>
              </w:rPr>
              <w:t>transactionID</w:t>
            </w:r>
          </w:p>
        </w:tc>
        <w:tc>
          <w:tcPr>
            <w:tcW w:w="737" w:type="dxa"/>
          </w:tcPr>
          <w:p w:rsidR="005F6AFB" w:rsidRPr="005041A8" w:rsidRDefault="005F6AFB" w:rsidP="00F97B2F">
            <w:pPr>
              <w:pStyle w:val="TAL"/>
              <w:rPr>
                <w:lang w:val="fr-FR" w:eastAsia="zh-CN"/>
              </w:rPr>
            </w:pPr>
            <w:r>
              <w:rPr>
                <w:rFonts w:hint="eastAsia"/>
                <w:lang w:val="fr-FR" w:eastAsia="zh-CN"/>
              </w:rPr>
              <w:t>M</w:t>
            </w:r>
          </w:p>
        </w:tc>
        <w:tc>
          <w:tcPr>
            <w:tcW w:w="2104" w:type="dxa"/>
          </w:tcPr>
          <w:p w:rsidR="005F6AFB" w:rsidRPr="005041A8" w:rsidRDefault="005F6AFB" w:rsidP="00F97B2F">
            <w:pPr>
              <w:pStyle w:val="TAH"/>
              <w:jc w:val="both"/>
              <w:rPr>
                <w:b w:val="0"/>
                <w:lang w:val="fr-FR" w:eastAsia="zh-CN"/>
              </w:rPr>
            </w:pPr>
            <w:r>
              <w:rPr>
                <w:rFonts w:hint="eastAsia"/>
                <w:b w:val="0"/>
                <w:lang w:val="fr-FR" w:eastAsia="zh-CN"/>
              </w:rPr>
              <w:t>String</w:t>
            </w:r>
          </w:p>
        </w:tc>
        <w:tc>
          <w:tcPr>
            <w:tcW w:w="900" w:type="dxa"/>
          </w:tcPr>
          <w:p w:rsidR="005F6AFB" w:rsidRPr="005041A8" w:rsidRDefault="005F6AFB" w:rsidP="00F97B2F">
            <w:pPr>
              <w:rPr>
                <w:rFonts w:ascii="Arial" w:hAnsi="Arial"/>
                <w:kern w:val="0"/>
                <w:sz w:val="18"/>
                <w:szCs w:val="18"/>
                <w:lang w:val="fr-FR"/>
              </w:rPr>
            </w:pPr>
            <w:r w:rsidRPr="005041A8">
              <w:rPr>
                <w:rFonts w:ascii="Arial" w:hAnsi="Arial" w:hint="eastAsia"/>
                <w:kern w:val="0"/>
                <w:sz w:val="18"/>
                <w:szCs w:val="18"/>
                <w:lang w:val="fr-FR"/>
              </w:rPr>
              <w:t>40</w:t>
            </w:r>
          </w:p>
        </w:tc>
        <w:tc>
          <w:tcPr>
            <w:tcW w:w="2681" w:type="dxa"/>
          </w:tcPr>
          <w:p w:rsidR="005F6AFB" w:rsidRPr="005041A8" w:rsidRDefault="005F6AFB" w:rsidP="00F97B2F">
            <w:pPr>
              <w:rPr>
                <w:rFonts w:ascii="Arial" w:hAnsi="Arial"/>
                <w:kern w:val="0"/>
                <w:sz w:val="18"/>
                <w:szCs w:val="18"/>
                <w:lang w:val="fr-FR"/>
              </w:rPr>
            </w:pPr>
            <w:r w:rsidRPr="005041A8">
              <w:rPr>
                <w:rFonts w:ascii="Arial" w:hAnsi="Arial" w:hint="eastAsia"/>
                <w:kern w:val="0"/>
                <w:sz w:val="18"/>
                <w:szCs w:val="18"/>
                <w:lang w:val="fr-FR"/>
              </w:rPr>
              <w:t>交易流水号</w:t>
            </w:r>
          </w:p>
        </w:tc>
      </w:tr>
      <w:tr w:rsidR="005F6AFB" w:rsidTr="00F97B2F">
        <w:trPr>
          <w:jc w:val="center"/>
        </w:trPr>
        <w:tc>
          <w:tcPr>
            <w:tcW w:w="2378" w:type="dxa"/>
          </w:tcPr>
          <w:p w:rsidR="005F6AFB" w:rsidRPr="00C8364D" w:rsidRDefault="005F6AFB" w:rsidP="00F97B2F">
            <w:pPr>
              <w:pStyle w:val="TAL"/>
              <w:rPr>
                <w:lang w:val="fr-FR" w:eastAsia="zh-CN"/>
              </w:rPr>
            </w:pPr>
            <w:r w:rsidRPr="00C8364D">
              <w:rPr>
                <w:rFonts w:hint="eastAsia"/>
                <w:lang w:val="fr-FR" w:eastAsia="zh-CN"/>
              </w:rPr>
              <w:t>traceFlag</w:t>
            </w:r>
          </w:p>
        </w:tc>
        <w:tc>
          <w:tcPr>
            <w:tcW w:w="737" w:type="dxa"/>
          </w:tcPr>
          <w:p w:rsidR="005F6AFB" w:rsidRPr="00C8364D" w:rsidRDefault="005F6AFB" w:rsidP="00F97B2F">
            <w:pPr>
              <w:spacing w:line="240" w:lineRule="atLeast"/>
              <w:rPr>
                <w:rFonts w:ascii="Arial" w:hAnsi="Arial"/>
                <w:kern w:val="0"/>
                <w:sz w:val="18"/>
                <w:szCs w:val="18"/>
                <w:lang w:val="fr-FR"/>
              </w:rPr>
            </w:pPr>
            <w:r w:rsidRPr="00C8364D">
              <w:rPr>
                <w:rFonts w:ascii="Arial" w:hAnsi="Arial" w:hint="eastAsia"/>
                <w:kern w:val="0"/>
                <w:sz w:val="18"/>
                <w:szCs w:val="18"/>
                <w:lang w:val="fr-FR"/>
              </w:rPr>
              <w:t xml:space="preserve">O </w:t>
            </w:r>
          </w:p>
        </w:tc>
        <w:tc>
          <w:tcPr>
            <w:tcW w:w="2104" w:type="dxa"/>
          </w:tcPr>
          <w:p w:rsidR="005F6AFB" w:rsidRPr="00C8364D" w:rsidRDefault="005F6AFB" w:rsidP="00F97B2F">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900" w:type="dxa"/>
          </w:tcPr>
          <w:p w:rsidR="005F6AFB" w:rsidRPr="00C8364D" w:rsidRDefault="005F6AFB" w:rsidP="00F97B2F">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2681" w:type="dxa"/>
          </w:tcPr>
          <w:p w:rsidR="005F6AFB" w:rsidRPr="00C8364D" w:rsidRDefault="005F6AFB" w:rsidP="00F97B2F">
            <w:pPr>
              <w:spacing w:line="240" w:lineRule="atLeast"/>
              <w:rPr>
                <w:rFonts w:ascii="Arial" w:hAnsi="Arial"/>
                <w:kern w:val="0"/>
                <w:sz w:val="18"/>
                <w:szCs w:val="18"/>
                <w:lang w:val="fr-FR"/>
              </w:rPr>
            </w:pPr>
            <w:r>
              <w:rPr>
                <w:rFonts w:ascii="Arial" w:hAnsi="Arial" w:hint="eastAsia"/>
                <w:kern w:val="0"/>
                <w:sz w:val="18"/>
                <w:szCs w:val="18"/>
                <w:lang w:val="fr-FR"/>
              </w:rPr>
              <w:t>跟踪标志</w:t>
            </w:r>
          </w:p>
        </w:tc>
      </w:tr>
      <w:tr w:rsidR="005F6AFB" w:rsidTr="00F97B2F">
        <w:trPr>
          <w:jc w:val="center"/>
        </w:trPr>
        <w:tc>
          <w:tcPr>
            <w:tcW w:w="2378" w:type="dxa"/>
          </w:tcPr>
          <w:p w:rsidR="005F6AFB" w:rsidRPr="00C8364D" w:rsidRDefault="005F6AFB" w:rsidP="00F97B2F">
            <w:pPr>
              <w:pStyle w:val="TAL"/>
              <w:rPr>
                <w:lang w:val="fr-FR" w:eastAsia="zh-CN"/>
              </w:rPr>
            </w:pPr>
            <w:r>
              <w:rPr>
                <w:rFonts w:hint="eastAsia"/>
                <w:lang w:val="fr-FR" w:eastAsia="zh-CN"/>
              </w:rPr>
              <w:t>userID</w:t>
            </w:r>
          </w:p>
        </w:tc>
        <w:tc>
          <w:tcPr>
            <w:tcW w:w="737" w:type="dxa"/>
          </w:tcPr>
          <w:p w:rsidR="005F6AFB" w:rsidRPr="00C8364D" w:rsidRDefault="005F6AFB" w:rsidP="00F97B2F">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2104" w:type="dxa"/>
          </w:tcPr>
          <w:p w:rsidR="005F6AFB" w:rsidRDefault="005200E4" w:rsidP="00F97B2F">
            <w:pPr>
              <w:spacing w:line="240" w:lineRule="atLeast"/>
              <w:rPr>
                <w:rFonts w:ascii="Arial" w:hAnsi="Arial"/>
                <w:kern w:val="0"/>
                <w:sz w:val="18"/>
                <w:szCs w:val="18"/>
                <w:lang w:val="fr-FR"/>
              </w:rPr>
            </w:pPr>
            <w:r>
              <w:rPr>
                <w:rFonts w:ascii="Arial" w:hAnsi="Arial" w:hint="eastAsia"/>
                <w:kern w:val="0"/>
                <w:sz w:val="18"/>
                <w:szCs w:val="18"/>
                <w:lang w:val="fr-FR"/>
              </w:rPr>
              <w:t>Bigint</w:t>
            </w:r>
          </w:p>
        </w:tc>
        <w:tc>
          <w:tcPr>
            <w:tcW w:w="900" w:type="dxa"/>
          </w:tcPr>
          <w:p w:rsidR="005F6AFB" w:rsidRDefault="005F6AFB" w:rsidP="00F97B2F">
            <w:pPr>
              <w:spacing w:line="240" w:lineRule="atLeast"/>
              <w:rPr>
                <w:rFonts w:ascii="Arial" w:hAnsi="Arial"/>
                <w:kern w:val="0"/>
                <w:sz w:val="18"/>
                <w:szCs w:val="18"/>
                <w:lang w:val="fr-FR"/>
              </w:rPr>
            </w:pPr>
          </w:p>
        </w:tc>
        <w:tc>
          <w:tcPr>
            <w:tcW w:w="2681" w:type="dxa"/>
          </w:tcPr>
          <w:p w:rsidR="005F6AFB" w:rsidRDefault="005F6AFB" w:rsidP="00F97B2F">
            <w:pPr>
              <w:spacing w:line="240" w:lineRule="atLeast"/>
              <w:rPr>
                <w:rFonts w:ascii="Arial" w:hAnsi="Arial"/>
                <w:kern w:val="0"/>
                <w:sz w:val="18"/>
                <w:szCs w:val="18"/>
                <w:lang w:val="fr-FR"/>
              </w:rPr>
            </w:pPr>
            <w:r>
              <w:rPr>
                <w:rFonts w:ascii="Arial" w:hAnsi="Arial" w:hint="eastAsia"/>
                <w:kern w:val="0"/>
                <w:sz w:val="18"/>
                <w:szCs w:val="18"/>
                <w:lang w:val="fr-FR"/>
              </w:rPr>
              <w:t>用户</w:t>
            </w:r>
            <w:r>
              <w:rPr>
                <w:rFonts w:ascii="Arial" w:hAnsi="Arial" w:hint="eastAsia"/>
                <w:kern w:val="0"/>
                <w:sz w:val="18"/>
                <w:szCs w:val="18"/>
                <w:lang w:val="fr-FR"/>
              </w:rPr>
              <w:t>ID</w:t>
            </w:r>
            <w:r>
              <w:rPr>
                <w:rFonts w:ascii="Arial" w:hAnsi="Arial" w:hint="eastAsia"/>
                <w:kern w:val="0"/>
                <w:sz w:val="18"/>
                <w:szCs w:val="18"/>
                <w:lang w:val="fr-FR"/>
              </w:rPr>
              <w:t>（内部）</w:t>
            </w:r>
          </w:p>
        </w:tc>
      </w:tr>
      <w:tr w:rsidR="005F6AFB" w:rsidTr="00F97B2F">
        <w:trPr>
          <w:jc w:val="center"/>
        </w:trPr>
        <w:tc>
          <w:tcPr>
            <w:tcW w:w="2378" w:type="dxa"/>
          </w:tcPr>
          <w:p w:rsidR="005F6AFB" w:rsidRPr="000F3468" w:rsidRDefault="005F6AFB" w:rsidP="00F97B2F">
            <w:pPr>
              <w:pStyle w:val="TAL"/>
              <w:rPr>
                <w:lang w:val="fr-FR" w:eastAsia="zh-CN"/>
              </w:rPr>
            </w:pPr>
            <w:r w:rsidRPr="000F3468">
              <w:rPr>
                <w:rFonts w:hint="eastAsia"/>
                <w:lang w:val="fr-FR" w:eastAsia="zh-CN"/>
              </w:rPr>
              <w:t>userInfo</w:t>
            </w:r>
          </w:p>
        </w:tc>
        <w:tc>
          <w:tcPr>
            <w:tcW w:w="737" w:type="dxa"/>
          </w:tcPr>
          <w:p w:rsidR="005F6AFB" w:rsidRPr="000F3468" w:rsidRDefault="005F6AFB" w:rsidP="00F97B2F">
            <w:pPr>
              <w:pStyle w:val="TAL"/>
              <w:rPr>
                <w:lang w:val="fr-FR" w:eastAsia="zh-CN"/>
              </w:rPr>
            </w:pPr>
            <w:r>
              <w:rPr>
                <w:rFonts w:hint="eastAsia"/>
                <w:lang w:val="fr-FR" w:eastAsia="zh-CN"/>
              </w:rPr>
              <w:t>O</w:t>
            </w:r>
          </w:p>
        </w:tc>
        <w:tc>
          <w:tcPr>
            <w:tcW w:w="2104" w:type="dxa"/>
          </w:tcPr>
          <w:p w:rsidR="005F6AFB" w:rsidRDefault="005F6AFB" w:rsidP="00F97B2F">
            <w:pPr>
              <w:pStyle w:val="TAL"/>
              <w:rPr>
                <w:lang w:val="fr-FR" w:eastAsia="zh-CN"/>
              </w:rPr>
            </w:pPr>
            <w:r w:rsidRPr="000F3468">
              <w:rPr>
                <w:rFonts w:hint="eastAsia"/>
                <w:lang w:val="fr-FR" w:eastAsia="zh-CN"/>
              </w:rPr>
              <w:t>UserInfo</w:t>
            </w:r>
          </w:p>
        </w:tc>
        <w:tc>
          <w:tcPr>
            <w:tcW w:w="900" w:type="dxa"/>
          </w:tcPr>
          <w:p w:rsidR="005F6AFB" w:rsidRPr="000F3468" w:rsidRDefault="005F6AFB" w:rsidP="00F97B2F">
            <w:pPr>
              <w:pStyle w:val="TAL"/>
              <w:rPr>
                <w:lang w:val="fr-FR" w:eastAsia="zh-CN"/>
              </w:rPr>
            </w:pPr>
          </w:p>
        </w:tc>
        <w:tc>
          <w:tcPr>
            <w:tcW w:w="2681" w:type="dxa"/>
          </w:tcPr>
          <w:p w:rsidR="005F6AFB" w:rsidRPr="000F3468" w:rsidRDefault="005F6AFB" w:rsidP="00F97B2F">
            <w:pPr>
              <w:rPr>
                <w:rFonts w:ascii="Arial" w:hAnsi="Arial"/>
                <w:kern w:val="0"/>
                <w:sz w:val="18"/>
                <w:szCs w:val="18"/>
                <w:lang w:val="fr-FR"/>
              </w:rPr>
            </w:pPr>
            <w:r w:rsidRPr="000F3468">
              <w:rPr>
                <w:rFonts w:ascii="Arial" w:hAnsi="Arial" w:hint="eastAsia"/>
                <w:kern w:val="0"/>
                <w:sz w:val="18"/>
                <w:szCs w:val="18"/>
                <w:lang w:val="fr-FR"/>
              </w:rPr>
              <w:t>用户信息</w:t>
            </w:r>
          </w:p>
        </w:tc>
      </w:tr>
      <w:tr w:rsidR="005F6AFB" w:rsidTr="00F97B2F">
        <w:trPr>
          <w:jc w:val="center"/>
        </w:trPr>
        <w:tc>
          <w:tcPr>
            <w:tcW w:w="2378" w:type="dxa"/>
          </w:tcPr>
          <w:p w:rsidR="005F6AFB" w:rsidRPr="000F3468" w:rsidRDefault="005F6AFB" w:rsidP="00F97B2F">
            <w:pPr>
              <w:pStyle w:val="TAL"/>
              <w:rPr>
                <w:lang w:val="fr-FR" w:eastAsia="zh-CN"/>
              </w:rPr>
            </w:pPr>
            <w:r>
              <w:rPr>
                <w:rFonts w:hint="eastAsia"/>
                <w:lang w:val="fr-FR" w:eastAsia="zh-CN"/>
              </w:rPr>
              <w:t>userLoginInfo</w:t>
            </w:r>
          </w:p>
        </w:tc>
        <w:tc>
          <w:tcPr>
            <w:tcW w:w="737" w:type="dxa"/>
          </w:tcPr>
          <w:p w:rsidR="005F6AFB" w:rsidRPr="000F3468" w:rsidRDefault="005F6AFB" w:rsidP="00F97B2F">
            <w:pPr>
              <w:pStyle w:val="TAL"/>
              <w:rPr>
                <w:lang w:val="fr-FR" w:eastAsia="zh-CN"/>
              </w:rPr>
            </w:pPr>
            <w:r>
              <w:rPr>
                <w:rFonts w:hint="eastAsia"/>
                <w:lang w:val="fr-FR" w:eastAsia="zh-CN"/>
              </w:rPr>
              <w:t>O</w:t>
            </w:r>
          </w:p>
        </w:tc>
        <w:tc>
          <w:tcPr>
            <w:tcW w:w="2104" w:type="dxa"/>
          </w:tcPr>
          <w:p w:rsidR="005F6AFB" w:rsidRPr="000F3468" w:rsidRDefault="005F6AFB" w:rsidP="00F97B2F">
            <w:pPr>
              <w:pStyle w:val="TAL"/>
              <w:rPr>
                <w:lang w:val="fr-FR" w:eastAsia="zh-CN"/>
              </w:rPr>
            </w:pPr>
            <w:r>
              <w:rPr>
                <w:rFonts w:hint="eastAsia"/>
                <w:lang w:val="fr-FR" w:eastAsia="zh-CN"/>
              </w:rPr>
              <w:t>UserLoginInfo</w:t>
            </w:r>
          </w:p>
        </w:tc>
        <w:tc>
          <w:tcPr>
            <w:tcW w:w="900" w:type="dxa"/>
          </w:tcPr>
          <w:p w:rsidR="005F6AFB" w:rsidRPr="000F3468" w:rsidRDefault="005F6AFB" w:rsidP="00F97B2F">
            <w:pPr>
              <w:pStyle w:val="TAL"/>
              <w:rPr>
                <w:lang w:val="fr-FR" w:eastAsia="zh-CN"/>
              </w:rPr>
            </w:pPr>
          </w:p>
        </w:tc>
        <w:tc>
          <w:tcPr>
            <w:tcW w:w="2681" w:type="dxa"/>
          </w:tcPr>
          <w:p w:rsidR="005F6AFB" w:rsidRPr="000F3468" w:rsidRDefault="005F6AFB" w:rsidP="00F97B2F">
            <w:pPr>
              <w:rPr>
                <w:rFonts w:ascii="Arial" w:hAnsi="Arial"/>
                <w:kern w:val="0"/>
                <w:sz w:val="18"/>
                <w:szCs w:val="18"/>
                <w:lang w:val="fr-FR"/>
              </w:rPr>
            </w:pPr>
            <w:r>
              <w:rPr>
                <w:rFonts w:ascii="Arial" w:hAnsi="Arial" w:hint="eastAsia"/>
                <w:kern w:val="0"/>
                <w:sz w:val="18"/>
                <w:szCs w:val="18"/>
                <w:lang w:val="fr-FR"/>
              </w:rPr>
              <w:t>用户登录信息</w:t>
            </w:r>
          </w:p>
        </w:tc>
      </w:tr>
      <w:tr w:rsidR="005F6AFB" w:rsidTr="00F97B2F">
        <w:trPr>
          <w:jc w:val="center"/>
        </w:trPr>
        <w:tc>
          <w:tcPr>
            <w:tcW w:w="2378" w:type="dxa"/>
          </w:tcPr>
          <w:p w:rsidR="005F6AFB" w:rsidRDefault="005F6AFB" w:rsidP="00F97B2F">
            <w:pPr>
              <w:pStyle w:val="TAL"/>
              <w:rPr>
                <w:lang w:val="fr-FR" w:eastAsia="zh-CN"/>
              </w:rPr>
            </w:pPr>
            <w:r>
              <w:rPr>
                <w:rFonts w:hint="eastAsia"/>
                <w:lang w:val="fr-FR" w:eastAsia="zh-CN"/>
              </w:rPr>
              <w:t>deviceIDList</w:t>
            </w:r>
          </w:p>
        </w:tc>
        <w:tc>
          <w:tcPr>
            <w:tcW w:w="737" w:type="dxa"/>
          </w:tcPr>
          <w:p w:rsidR="005F6AFB" w:rsidRDefault="005F6AFB" w:rsidP="00F97B2F">
            <w:pPr>
              <w:pStyle w:val="TAL"/>
              <w:rPr>
                <w:lang w:val="fr-FR" w:eastAsia="zh-CN"/>
              </w:rPr>
            </w:pPr>
            <w:r>
              <w:rPr>
                <w:rFonts w:hint="eastAsia"/>
                <w:lang w:val="fr-FR" w:eastAsia="zh-CN"/>
              </w:rPr>
              <w:t>O</w:t>
            </w:r>
          </w:p>
        </w:tc>
        <w:tc>
          <w:tcPr>
            <w:tcW w:w="2104" w:type="dxa"/>
          </w:tcPr>
          <w:p w:rsidR="005F6AFB" w:rsidRDefault="005F6AFB" w:rsidP="00F97B2F">
            <w:pPr>
              <w:pStyle w:val="TAL"/>
              <w:rPr>
                <w:lang w:val="fr-FR" w:eastAsia="zh-CN"/>
              </w:rPr>
            </w:pPr>
            <w:r>
              <w:rPr>
                <w:rFonts w:hint="eastAsia"/>
                <w:lang w:val="fr-FR" w:eastAsia="zh-CN"/>
              </w:rPr>
              <w:t>DeviceInfo[ ]</w:t>
            </w:r>
          </w:p>
        </w:tc>
        <w:tc>
          <w:tcPr>
            <w:tcW w:w="900" w:type="dxa"/>
          </w:tcPr>
          <w:p w:rsidR="005F6AFB" w:rsidRPr="000F3468" w:rsidRDefault="005F6AFB" w:rsidP="00F97B2F">
            <w:pPr>
              <w:pStyle w:val="TAL"/>
              <w:rPr>
                <w:lang w:val="fr-FR" w:eastAsia="zh-CN"/>
              </w:rPr>
            </w:pPr>
          </w:p>
        </w:tc>
        <w:tc>
          <w:tcPr>
            <w:tcW w:w="2681" w:type="dxa"/>
          </w:tcPr>
          <w:p w:rsidR="005F6AFB" w:rsidRPr="000F3468" w:rsidRDefault="005F6AFB" w:rsidP="00F97B2F">
            <w:pPr>
              <w:rPr>
                <w:rFonts w:ascii="Arial" w:hAnsi="Arial"/>
                <w:kern w:val="0"/>
                <w:sz w:val="18"/>
                <w:szCs w:val="18"/>
                <w:lang w:val="fr-FR"/>
              </w:rPr>
            </w:pPr>
            <w:r>
              <w:rPr>
                <w:rFonts w:ascii="Arial" w:hAnsi="Arial" w:hint="eastAsia"/>
                <w:kern w:val="0"/>
                <w:sz w:val="18"/>
                <w:szCs w:val="18"/>
                <w:lang w:val="fr-FR"/>
              </w:rPr>
              <w:t>用户绑定设备信息</w:t>
            </w:r>
          </w:p>
        </w:tc>
      </w:tr>
      <w:tr w:rsidR="005F6AFB" w:rsidTr="00F97B2F">
        <w:trPr>
          <w:jc w:val="center"/>
        </w:trPr>
        <w:tc>
          <w:tcPr>
            <w:tcW w:w="2378" w:type="dxa"/>
          </w:tcPr>
          <w:p w:rsidR="005F6AFB" w:rsidRDefault="005F6AFB" w:rsidP="00F97B2F">
            <w:pPr>
              <w:pStyle w:val="TAL"/>
              <w:rPr>
                <w:lang w:val="fr-FR" w:eastAsia="zh-CN"/>
              </w:rPr>
            </w:pPr>
            <w:r>
              <w:rPr>
                <w:rFonts w:hint="eastAsia"/>
                <w:lang w:val="fr-FR" w:eastAsia="zh-CN"/>
              </w:rPr>
              <w:t>userAcctInfoList</w:t>
            </w:r>
          </w:p>
        </w:tc>
        <w:tc>
          <w:tcPr>
            <w:tcW w:w="737" w:type="dxa"/>
          </w:tcPr>
          <w:p w:rsidR="005F6AFB" w:rsidRDefault="005F6AFB" w:rsidP="00F97B2F">
            <w:pPr>
              <w:pStyle w:val="TAL"/>
              <w:rPr>
                <w:lang w:val="fr-FR" w:eastAsia="zh-CN"/>
              </w:rPr>
            </w:pPr>
            <w:r>
              <w:rPr>
                <w:rFonts w:hint="eastAsia"/>
                <w:lang w:val="fr-FR" w:eastAsia="zh-CN"/>
              </w:rPr>
              <w:t>O</w:t>
            </w:r>
          </w:p>
        </w:tc>
        <w:tc>
          <w:tcPr>
            <w:tcW w:w="2104" w:type="dxa"/>
          </w:tcPr>
          <w:p w:rsidR="005F6AFB" w:rsidRDefault="005F6AFB" w:rsidP="00F97B2F">
            <w:pPr>
              <w:pStyle w:val="TAL"/>
              <w:rPr>
                <w:lang w:val="fr-FR" w:eastAsia="zh-CN"/>
              </w:rPr>
            </w:pPr>
            <w:r>
              <w:rPr>
                <w:rFonts w:hint="eastAsia"/>
                <w:lang w:val="fr-FR" w:eastAsia="zh-CN"/>
              </w:rPr>
              <w:t>userAcctInfo[]</w:t>
            </w:r>
          </w:p>
        </w:tc>
        <w:tc>
          <w:tcPr>
            <w:tcW w:w="900" w:type="dxa"/>
          </w:tcPr>
          <w:p w:rsidR="005F6AFB" w:rsidRPr="000F3468" w:rsidRDefault="005F6AFB" w:rsidP="00F97B2F">
            <w:pPr>
              <w:pStyle w:val="TAL"/>
              <w:rPr>
                <w:lang w:val="fr-FR" w:eastAsia="zh-CN"/>
              </w:rPr>
            </w:pPr>
          </w:p>
        </w:tc>
        <w:tc>
          <w:tcPr>
            <w:tcW w:w="2681" w:type="dxa"/>
          </w:tcPr>
          <w:p w:rsidR="005F6AFB" w:rsidRDefault="005F6AFB" w:rsidP="00F97B2F">
            <w:pPr>
              <w:rPr>
                <w:rFonts w:ascii="Arial" w:hAnsi="Arial"/>
                <w:kern w:val="0"/>
                <w:sz w:val="18"/>
                <w:szCs w:val="18"/>
                <w:lang w:val="fr-FR"/>
              </w:rPr>
            </w:pPr>
            <w:r>
              <w:rPr>
                <w:rFonts w:ascii="Arial" w:hAnsi="Arial" w:hint="eastAsia"/>
                <w:kern w:val="0"/>
                <w:sz w:val="18"/>
                <w:szCs w:val="18"/>
                <w:lang w:val="fr-FR"/>
              </w:rPr>
              <w:t>用户账号信息</w:t>
            </w:r>
          </w:p>
        </w:tc>
      </w:tr>
      <w:tr w:rsidR="00515C59" w:rsidTr="00F97B2F">
        <w:trPr>
          <w:jc w:val="center"/>
        </w:trPr>
        <w:tc>
          <w:tcPr>
            <w:tcW w:w="2378" w:type="dxa"/>
          </w:tcPr>
          <w:p w:rsidR="00515C59" w:rsidRDefault="00515C59" w:rsidP="00F97B2F">
            <w:pPr>
              <w:pStyle w:val="TAL"/>
              <w:rPr>
                <w:lang w:val="fr-FR" w:eastAsia="zh-CN"/>
              </w:rPr>
            </w:pPr>
            <w:r>
              <w:rPr>
                <w:rFonts w:hint="eastAsia"/>
                <w:lang w:eastAsia="zh-CN"/>
              </w:rPr>
              <w:t>u</w:t>
            </w:r>
            <w:r>
              <w:rPr>
                <w:rFonts w:hint="eastAsia"/>
              </w:rPr>
              <w:t>serSrv</w:t>
            </w:r>
            <w:r w:rsidRPr="00B27246">
              <w:t>Info</w:t>
            </w:r>
          </w:p>
        </w:tc>
        <w:tc>
          <w:tcPr>
            <w:tcW w:w="737" w:type="dxa"/>
          </w:tcPr>
          <w:p w:rsidR="00515C59" w:rsidRDefault="00515C59" w:rsidP="00F97B2F">
            <w:pPr>
              <w:pStyle w:val="TAL"/>
              <w:rPr>
                <w:lang w:val="fr-FR" w:eastAsia="zh-CN"/>
              </w:rPr>
            </w:pPr>
            <w:r>
              <w:rPr>
                <w:rFonts w:hint="eastAsia"/>
                <w:lang w:val="fr-FR" w:eastAsia="zh-CN"/>
              </w:rPr>
              <w:t>O</w:t>
            </w:r>
          </w:p>
        </w:tc>
        <w:tc>
          <w:tcPr>
            <w:tcW w:w="2104" w:type="dxa"/>
          </w:tcPr>
          <w:p w:rsidR="00515C59" w:rsidRDefault="00515C59" w:rsidP="00F97B2F">
            <w:pPr>
              <w:pStyle w:val="TAL"/>
              <w:rPr>
                <w:lang w:val="fr-FR" w:eastAsia="zh-CN"/>
              </w:rPr>
            </w:pPr>
            <w:r>
              <w:rPr>
                <w:rFonts w:hint="eastAsia"/>
              </w:rPr>
              <w:t>UserSrv</w:t>
            </w:r>
            <w:r w:rsidRPr="00B27246">
              <w:t>Info</w:t>
            </w:r>
          </w:p>
        </w:tc>
        <w:tc>
          <w:tcPr>
            <w:tcW w:w="900" w:type="dxa"/>
          </w:tcPr>
          <w:p w:rsidR="00515C59" w:rsidRPr="000F3468" w:rsidRDefault="00515C59" w:rsidP="00F97B2F">
            <w:pPr>
              <w:pStyle w:val="TAL"/>
              <w:rPr>
                <w:lang w:val="fr-FR" w:eastAsia="zh-CN"/>
              </w:rPr>
            </w:pPr>
          </w:p>
        </w:tc>
        <w:tc>
          <w:tcPr>
            <w:tcW w:w="2681" w:type="dxa"/>
          </w:tcPr>
          <w:p w:rsidR="00515C59" w:rsidRDefault="00515C59" w:rsidP="00F97B2F">
            <w:pPr>
              <w:rPr>
                <w:rFonts w:ascii="Arial" w:hAnsi="Arial"/>
                <w:kern w:val="0"/>
                <w:sz w:val="18"/>
                <w:szCs w:val="18"/>
                <w:lang w:val="fr-FR"/>
              </w:rPr>
            </w:pPr>
            <w:r>
              <w:rPr>
                <w:rFonts w:ascii="Arial" w:hAnsi="Arial" w:hint="eastAsia"/>
                <w:kern w:val="0"/>
                <w:sz w:val="18"/>
                <w:szCs w:val="18"/>
                <w:lang w:val="fr-FR"/>
              </w:rPr>
              <w:t>用户业务信息</w:t>
            </w:r>
          </w:p>
        </w:tc>
      </w:tr>
      <w:tr w:rsidR="00377105" w:rsidTr="00F97B2F">
        <w:trPr>
          <w:jc w:val="center"/>
        </w:trPr>
        <w:tc>
          <w:tcPr>
            <w:tcW w:w="2378" w:type="dxa"/>
          </w:tcPr>
          <w:p w:rsidR="00377105" w:rsidRDefault="00377105" w:rsidP="00F97B2F">
            <w:pPr>
              <w:pStyle w:val="TAL"/>
              <w:rPr>
                <w:lang w:eastAsia="zh-CN"/>
              </w:rPr>
            </w:pPr>
            <w:r>
              <w:rPr>
                <w:rFonts w:hint="eastAsia"/>
                <w:lang w:eastAsia="zh-CN"/>
              </w:rPr>
              <w:t>userAcctAnnexInfo</w:t>
            </w:r>
            <w:r w:rsidR="00D234FA">
              <w:rPr>
                <w:rFonts w:hint="eastAsia"/>
                <w:lang w:eastAsia="zh-CN"/>
              </w:rPr>
              <w:t>List</w:t>
            </w:r>
          </w:p>
        </w:tc>
        <w:tc>
          <w:tcPr>
            <w:tcW w:w="737" w:type="dxa"/>
          </w:tcPr>
          <w:p w:rsidR="00377105" w:rsidRDefault="00575558" w:rsidP="00F97B2F">
            <w:pPr>
              <w:pStyle w:val="TAL"/>
              <w:rPr>
                <w:lang w:val="fr-FR" w:eastAsia="zh-CN"/>
              </w:rPr>
            </w:pPr>
            <w:r>
              <w:rPr>
                <w:rFonts w:hint="eastAsia"/>
                <w:lang w:val="fr-FR" w:eastAsia="zh-CN"/>
              </w:rPr>
              <w:t>O</w:t>
            </w:r>
          </w:p>
        </w:tc>
        <w:tc>
          <w:tcPr>
            <w:tcW w:w="2104" w:type="dxa"/>
          </w:tcPr>
          <w:p w:rsidR="00377105" w:rsidRDefault="00377105" w:rsidP="00F97B2F">
            <w:pPr>
              <w:pStyle w:val="TAL"/>
              <w:rPr>
                <w:lang w:eastAsia="zh-CN"/>
              </w:rPr>
            </w:pPr>
            <w:r>
              <w:rPr>
                <w:rFonts w:hint="eastAsia"/>
              </w:rPr>
              <w:t>UserAcctAnnexInfo</w:t>
            </w:r>
            <w:r w:rsidR="00D234FA">
              <w:rPr>
                <w:rFonts w:hint="eastAsia"/>
                <w:lang w:eastAsia="zh-CN"/>
              </w:rPr>
              <w:t>[]</w:t>
            </w:r>
          </w:p>
        </w:tc>
        <w:tc>
          <w:tcPr>
            <w:tcW w:w="900" w:type="dxa"/>
          </w:tcPr>
          <w:p w:rsidR="00377105" w:rsidRPr="000F3468" w:rsidRDefault="00377105" w:rsidP="00F97B2F">
            <w:pPr>
              <w:pStyle w:val="TAL"/>
              <w:rPr>
                <w:lang w:val="fr-FR" w:eastAsia="zh-CN"/>
              </w:rPr>
            </w:pPr>
          </w:p>
        </w:tc>
        <w:tc>
          <w:tcPr>
            <w:tcW w:w="2681" w:type="dxa"/>
          </w:tcPr>
          <w:p w:rsidR="00377105" w:rsidRDefault="00377105" w:rsidP="00F97B2F">
            <w:pPr>
              <w:rPr>
                <w:rFonts w:ascii="Arial" w:hAnsi="Arial"/>
                <w:kern w:val="0"/>
                <w:sz w:val="18"/>
                <w:szCs w:val="18"/>
                <w:lang w:val="fr-FR"/>
              </w:rPr>
            </w:pPr>
            <w:r>
              <w:rPr>
                <w:rFonts w:ascii="Arial" w:hAnsi="Arial" w:hint="eastAsia"/>
                <w:kern w:val="0"/>
                <w:sz w:val="18"/>
                <w:szCs w:val="18"/>
                <w:lang w:val="fr-FR"/>
              </w:rPr>
              <w:t>用户账号附加业务信息</w:t>
            </w:r>
          </w:p>
        </w:tc>
      </w:tr>
      <w:tr w:rsidR="002475A5" w:rsidTr="00F97B2F">
        <w:trPr>
          <w:jc w:val="center"/>
        </w:trPr>
        <w:tc>
          <w:tcPr>
            <w:tcW w:w="2378" w:type="dxa"/>
          </w:tcPr>
          <w:p w:rsidR="002475A5" w:rsidRDefault="002475A5" w:rsidP="00F97B2F">
            <w:pPr>
              <w:pStyle w:val="TAL"/>
              <w:rPr>
                <w:lang w:eastAsia="zh-CN"/>
              </w:rPr>
            </w:pPr>
            <w:r>
              <w:rPr>
                <w:lang w:val="fr-FR" w:eastAsia="zh-CN"/>
              </w:rPr>
              <w:t>memberRight</w:t>
            </w:r>
            <w:r>
              <w:rPr>
                <w:rFonts w:hint="eastAsia"/>
                <w:lang w:val="fr-FR" w:eastAsia="zh-CN"/>
              </w:rPr>
              <w:t>List</w:t>
            </w:r>
          </w:p>
        </w:tc>
        <w:tc>
          <w:tcPr>
            <w:tcW w:w="737" w:type="dxa"/>
          </w:tcPr>
          <w:p w:rsidR="002475A5" w:rsidRDefault="002475A5" w:rsidP="00F97B2F">
            <w:pPr>
              <w:pStyle w:val="TAL"/>
              <w:rPr>
                <w:lang w:val="fr-FR" w:eastAsia="zh-CN"/>
              </w:rPr>
            </w:pPr>
            <w:r>
              <w:rPr>
                <w:lang w:val="fr-FR" w:eastAsia="zh-CN"/>
              </w:rPr>
              <w:t>O</w:t>
            </w:r>
          </w:p>
        </w:tc>
        <w:tc>
          <w:tcPr>
            <w:tcW w:w="2104" w:type="dxa"/>
          </w:tcPr>
          <w:p w:rsidR="002475A5" w:rsidRDefault="002475A5" w:rsidP="00F97B2F">
            <w:pPr>
              <w:pStyle w:val="TAL"/>
            </w:pPr>
            <w:r>
              <w:rPr>
                <w:lang w:val="fr-FR" w:eastAsia="zh-CN"/>
              </w:rPr>
              <w:t>TmemberRight[]</w:t>
            </w:r>
          </w:p>
        </w:tc>
        <w:tc>
          <w:tcPr>
            <w:tcW w:w="900" w:type="dxa"/>
          </w:tcPr>
          <w:p w:rsidR="002475A5" w:rsidRPr="000F3468" w:rsidRDefault="002475A5" w:rsidP="00F97B2F">
            <w:pPr>
              <w:pStyle w:val="TAL"/>
              <w:rPr>
                <w:lang w:val="fr-FR" w:eastAsia="zh-CN"/>
              </w:rPr>
            </w:pPr>
          </w:p>
        </w:tc>
        <w:tc>
          <w:tcPr>
            <w:tcW w:w="2681" w:type="dxa"/>
          </w:tcPr>
          <w:p w:rsidR="002475A5" w:rsidRDefault="002475A5" w:rsidP="005648E5">
            <w:pPr>
              <w:rPr>
                <w:rFonts w:ascii="Arial" w:hAnsi="Arial"/>
                <w:kern w:val="0"/>
                <w:sz w:val="18"/>
                <w:szCs w:val="18"/>
                <w:lang w:val="fr-FR"/>
              </w:rPr>
            </w:pPr>
            <w:r>
              <w:rPr>
                <w:rFonts w:ascii="Arial" w:hAnsi="Arial" w:hint="eastAsia"/>
                <w:kern w:val="0"/>
                <w:sz w:val="18"/>
                <w:szCs w:val="18"/>
                <w:lang w:val="fr-FR"/>
              </w:rPr>
              <w:t>用户会员权益</w:t>
            </w:r>
          </w:p>
          <w:p w:rsidR="002475A5" w:rsidRDefault="002475A5" w:rsidP="00F97B2F">
            <w:pPr>
              <w:rPr>
                <w:rFonts w:ascii="Arial" w:hAnsi="Arial"/>
                <w:kern w:val="0"/>
                <w:sz w:val="18"/>
                <w:szCs w:val="18"/>
                <w:lang w:val="fr-FR"/>
              </w:rPr>
            </w:pPr>
            <w:r>
              <w:rPr>
                <w:rFonts w:ascii="Arial" w:hAnsi="Arial" w:hint="eastAsia"/>
                <w:kern w:val="0"/>
                <w:sz w:val="18"/>
                <w:szCs w:val="18"/>
                <w:lang w:val="fr-FR"/>
              </w:rPr>
              <w:t>注：普通权益也返回</w:t>
            </w:r>
          </w:p>
        </w:tc>
      </w:tr>
    </w:tbl>
    <w:p w:rsidR="005F6AFB" w:rsidRDefault="005F6AFB" w:rsidP="00407B6C">
      <w:pPr>
        <w:pStyle w:val="41"/>
      </w:pPr>
      <w:r>
        <w:rPr>
          <w:rFonts w:hint="eastAsia"/>
        </w:rPr>
        <w:t>异常信息</w:t>
      </w:r>
    </w:p>
    <w:p w:rsidR="005F6AFB" w:rsidRDefault="005F6AFB" w:rsidP="005F6AFB">
      <w:pPr>
        <w:pStyle w:val="a4"/>
        <w:ind w:firstLine="210"/>
      </w:pPr>
      <w:r>
        <w:rPr>
          <w:rFonts w:hint="eastAsia"/>
        </w:rPr>
        <w:t>失败则抛出异常</w:t>
      </w:r>
      <w:r>
        <w:rPr>
          <w:rFonts w:hint="eastAsia"/>
        </w:rPr>
        <w:t>CException</w:t>
      </w:r>
      <w:r>
        <w:rPr>
          <w:rFonts w:hint="eastAsia"/>
        </w:rPr>
        <w:t>，具体内容请参考异常码定义文档。</w:t>
      </w:r>
    </w:p>
    <w:p w:rsidR="00EB068C" w:rsidRDefault="00EB068C" w:rsidP="00407B6C">
      <w:pPr>
        <w:pStyle w:val="41"/>
      </w:pPr>
      <w:r>
        <w:rPr>
          <w:rFonts w:hint="eastAsia"/>
        </w:rPr>
        <w:t>Json</w:t>
      </w:r>
      <w:r>
        <w:rPr>
          <w:rFonts w:hint="eastAsia"/>
        </w:rPr>
        <w:t>接口登录认证信息说明</w:t>
      </w:r>
    </w:p>
    <w:p w:rsidR="00EB068C" w:rsidRPr="003A63A1" w:rsidRDefault="00EB068C" w:rsidP="00EB068C">
      <w:r>
        <w:rPr>
          <w:rFonts w:hint="eastAsia"/>
        </w:rPr>
        <w:t xml:space="preserve">   Authorization</w:t>
      </w:r>
      <w:r>
        <w:rPr>
          <w:rFonts w:hint="eastAsia"/>
        </w:rPr>
        <w:t>中需登录认证信息。</w:t>
      </w:r>
    </w:p>
    <w:p w:rsidR="00EB068C" w:rsidRDefault="00EB068C" w:rsidP="005F6AFB">
      <w:pPr>
        <w:pStyle w:val="a4"/>
        <w:ind w:firstLine="210"/>
      </w:pPr>
    </w:p>
    <w:p w:rsidR="002F40F1" w:rsidRDefault="0092029A" w:rsidP="002F40F1">
      <w:pPr>
        <w:pStyle w:val="21"/>
        <w:numPr>
          <w:ilvl w:val="1"/>
          <w:numId w:val="1"/>
        </w:numPr>
        <w:rPr>
          <w:rStyle w:val="210"/>
        </w:rPr>
      </w:pPr>
      <w:bookmarkStart w:id="644" w:name="_Toc317101377"/>
      <w:r>
        <w:rPr>
          <w:rStyle w:val="210"/>
          <w:rFonts w:hint="eastAsia"/>
        </w:rPr>
        <w:t>c</w:t>
      </w:r>
      <w:r w:rsidR="002F40F1">
        <w:rPr>
          <w:rStyle w:val="210"/>
          <w:rFonts w:hint="eastAsia"/>
        </w:rPr>
        <w:t>hgUserProfile</w:t>
      </w:r>
      <w:r w:rsidR="00EB068C">
        <w:rPr>
          <w:rStyle w:val="210"/>
          <w:rFonts w:hint="eastAsia"/>
        </w:rPr>
        <w:t>（</w:t>
      </w:r>
      <w:r w:rsidR="00EB068C">
        <w:rPr>
          <w:rStyle w:val="210"/>
          <w:rFonts w:hint="eastAsia"/>
        </w:rPr>
        <w:t>DBank</w:t>
      </w:r>
      <w:r w:rsidR="00EB068C">
        <w:rPr>
          <w:rStyle w:val="210"/>
          <w:rFonts w:hint="eastAsia"/>
        </w:rPr>
        <w:t>）</w:t>
      </w:r>
      <w:bookmarkEnd w:id="644"/>
    </w:p>
    <w:p w:rsidR="002F40F1" w:rsidRPr="00B91F27" w:rsidRDefault="003F1820" w:rsidP="00407B6C">
      <w:pPr>
        <w:pStyle w:val="31"/>
      </w:pPr>
      <w:bookmarkStart w:id="645" w:name="_Toc317101378"/>
      <w:r>
        <w:rPr>
          <w:rStyle w:val="210"/>
          <w:rFonts w:hint="eastAsia"/>
        </w:rPr>
        <w:t>JSON</w:t>
      </w:r>
      <w:r>
        <w:rPr>
          <w:rStyle w:val="210"/>
          <w:rFonts w:hint="eastAsia"/>
        </w:rPr>
        <w:t>＋</w:t>
      </w:r>
      <w:r>
        <w:rPr>
          <w:rStyle w:val="210"/>
          <w:rFonts w:hint="eastAsia"/>
        </w:rPr>
        <w:t>SOAP</w:t>
      </w:r>
      <w:r>
        <w:rPr>
          <w:rStyle w:val="210"/>
          <w:rFonts w:hint="eastAsia"/>
        </w:rPr>
        <w:t>接口</w:t>
      </w:r>
      <w:bookmarkEnd w:id="645"/>
    </w:p>
    <w:p w:rsidR="002F40F1" w:rsidRDefault="002F40F1" w:rsidP="00407B6C">
      <w:pPr>
        <w:pStyle w:val="41"/>
      </w:pPr>
      <w:r>
        <w:rPr>
          <w:rFonts w:hint="eastAsia"/>
        </w:rPr>
        <w:t>描述</w:t>
      </w:r>
    </w:p>
    <w:p w:rsidR="002F40F1" w:rsidRDefault="002F40F1" w:rsidP="002F40F1">
      <w:pPr>
        <w:ind w:firstLine="420"/>
      </w:pPr>
      <w:r>
        <w:rPr>
          <w:rFonts w:hint="eastAsia"/>
        </w:rPr>
        <w:t>变更用户相关信息。</w:t>
      </w:r>
    </w:p>
    <w:p w:rsidR="002F40F1" w:rsidRDefault="002F40F1" w:rsidP="002F40F1">
      <w:pPr>
        <w:ind w:firstLine="420"/>
        <w:rPr>
          <w:lang w:val="fr-FR"/>
        </w:rPr>
      </w:pPr>
      <w:r>
        <w:rPr>
          <w:rFonts w:hint="eastAsia"/>
        </w:rPr>
        <w:t>该接口</w:t>
      </w:r>
      <w:r>
        <w:rPr>
          <w:rFonts w:hint="eastAsia"/>
        </w:rPr>
        <w:t>UserInfo</w:t>
      </w:r>
      <w:r>
        <w:rPr>
          <w:rFonts w:hint="eastAsia"/>
        </w:rPr>
        <w:t>结构中</w:t>
      </w:r>
      <w:r>
        <w:rPr>
          <w:rFonts w:ascii="Verdana" w:hAnsi="Verdana" w:hint="eastAsia"/>
        </w:rPr>
        <w:t>u</w:t>
      </w:r>
      <w:r>
        <w:rPr>
          <w:rFonts w:ascii="Verdana" w:hAnsi="Verdana"/>
        </w:rPr>
        <w:t>serStat</w:t>
      </w:r>
      <w:r>
        <w:rPr>
          <w:rFonts w:ascii="Verdana" w:hAnsi="Verdana" w:hint="eastAsia"/>
        </w:rPr>
        <w:t>e</w:t>
      </w:r>
      <w:r>
        <w:rPr>
          <w:rFonts w:ascii="Verdana" w:hAnsi="Verdana" w:hint="eastAsia"/>
        </w:rPr>
        <w:t>、</w:t>
      </w:r>
      <w:r>
        <w:rPr>
          <w:rFonts w:hint="eastAsia"/>
        </w:rPr>
        <w:t>userValidStatus</w:t>
      </w:r>
      <w:r>
        <w:rPr>
          <w:rFonts w:hint="eastAsia"/>
        </w:rPr>
        <w:t>、</w:t>
      </w:r>
      <w:r>
        <w:rPr>
          <w:rFonts w:hint="eastAsia"/>
          <w:lang w:val="fr-FR"/>
        </w:rPr>
        <w:t>serviceFlag</w:t>
      </w:r>
      <w:r>
        <w:rPr>
          <w:rFonts w:hint="eastAsia"/>
          <w:lang w:val="fr-FR"/>
        </w:rPr>
        <w:t>，</w:t>
      </w:r>
      <w:r>
        <w:rPr>
          <w:rFonts w:hint="eastAsia"/>
          <w:lang w:val="fr-FR"/>
        </w:rPr>
        <w:t>AcctInfo</w:t>
      </w:r>
      <w:r>
        <w:rPr>
          <w:rFonts w:hint="eastAsia"/>
          <w:lang w:val="fr-FR"/>
        </w:rPr>
        <w:t>结构体中的</w:t>
      </w:r>
      <w:r>
        <w:rPr>
          <w:rFonts w:hint="eastAsia"/>
        </w:rPr>
        <w:t>account</w:t>
      </w:r>
      <w:r>
        <w:t>S</w:t>
      </w:r>
      <w:r>
        <w:rPr>
          <w:rFonts w:hint="eastAsia"/>
        </w:rPr>
        <w:t>tate</w:t>
      </w:r>
      <w:r>
        <w:rPr>
          <w:rFonts w:hint="eastAsia"/>
        </w:rPr>
        <w:t>、</w:t>
      </w:r>
      <w:r>
        <w:rPr>
          <w:rFonts w:hint="eastAsia"/>
        </w:rPr>
        <w:t>accountValidStatus</w:t>
      </w:r>
      <w:r>
        <w:rPr>
          <w:rFonts w:hint="eastAsia"/>
          <w:lang w:val="fr-FR"/>
        </w:rPr>
        <w:t>都可以直接由业务修改，由业务保证逻辑的正确性。</w:t>
      </w:r>
    </w:p>
    <w:p w:rsidR="002F40F1" w:rsidRDefault="009B394E" w:rsidP="002F40F1">
      <w:pPr>
        <w:ind w:firstLine="420"/>
        <w:rPr>
          <w:lang w:val="fr-FR"/>
        </w:rPr>
      </w:pPr>
      <w:r>
        <w:rPr>
          <w:rFonts w:hint="eastAsia"/>
          <w:lang w:val="fr-FR"/>
        </w:rPr>
        <w:t>账号迁移：将待</w:t>
      </w:r>
      <w:r w:rsidR="00C75B57">
        <w:rPr>
          <w:rFonts w:hint="eastAsia"/>
          <w:lang w:val="fr-FR"/>
        </w:rPr>
        <w:t>迁移账号</w:t>
      </w:r>
      <w:r w:rsidR="002F40F1">
        <w:rPr>
          <w:rFonts w:hint="eastAsia"/>
          <w:lang w:val="fr-FR"/>
        </w:rPr>
        <w:t>迁移到</w:t>
      </w:r>
      <w:r w:rsidR="002F40F1">
        <w:rPr>
          <w:rFonts w:hint="eastAsia"/>
          <w:lang w:val="fr-FR"/>
        </w:rPr>
        <w:t>userID</w:t>
      </w:r>
      <w:r w:rsidR="002F40F1">
        <w:rPr>
          <w:rFonts w:hint="eastAsia"/>
          <w:lang w:val="fr-FR"/>
        </w:rPr>
        <w:t>。迁移时，</w:t>
      </w:r>
      <w:r w:rsidR="002F40F1">
        <w:rPr>
          <w:rFonts w:hint="eastAsia"/>
          <w:lang w:val="fr-FR"/>
        </w:rPr>
        <w:t>UP</w:t>
      </w:r>
      <w:r w:rsidR="002F40F1">
        <w:rPr>
          <w:rFonts w:hint="eastAsia"/>
          <w:lang w:val="fr-FR"/>
        </w:rPr>
        <w:t>将</w:t>
      </w:r>
      <w:r w:rsidR="00C75B57">
        <w:rPr>
          <w:rFonts w:hint="eastAsia"/>
          <w:lang w:val="fr-FR"/>
        </w:rPr>
        <w:t>待迁移</w:t>
      </w:r>
      <w:r w:rsidR="002F40F1">
        <w:rPr>
          <w:rFonts w:hint="eastAsia"/>
          <w:lang w:val="fr-FR"/>
        </w:rPr>
        <w:t>帐号在</w:t>
      </w:r>
      <w:r w:rsidR="002F40F1">
        <w:rPr>
          <w:rFonts w:hint="eastAsia"/>
          <w:lang w:val="fr-FR"/>
        </w:rPr>
        <w:t>ID</w:t>
      </w:r>
      <w:r w:rsidR="002F40F1">
        <w:rPr>
          <w:rFonts w:hint="eastAsia"/>
          <w:lang w:val="fr-FR"/>
        </w:rPr>
        <w:t>中心的帐号</w:t>
      </w:r>
      <w:r>
        <w:rPr>
          <w:rFonts w:hint="eastAsia"/>
          <w:lang w:val="fr-FR"/>
        </w:rPr>
        <w:t>改为对应到</w:t>
      </w:r>
      <w:r>
        <w:rPr>
          <w:rFonts w:hint="eastAsia"/>
          <w:lang w:val="fr-FR"/>
        </w:rPr>
        <w:t>u</w:t>
      </w:r>
      <w:r w:rsidR="002F40F1">
        <w:rPr>
          <w:rFonts w:hint="eastAsia"/>
          <w:lang w:val="fr-FR"/>
        </w:rPr>
        <w:t>serID</w:t>
      </w:r>
      <w:r>
        <w:rPr>
          <w:rFonts w:hint="eastAsia"/>
          <w:lang w:val="fr-FR"/>
        </w:rPr>
        <w:t>，并根据</w:t>
      </w:r>
      <w:r w:rsidR="002F40F1">
        <w:rPr>
          <w:rFonts w:hint="eastAsia"/>
          <w:lang w:val="fr-FR"/>
        </w:rPr>
        <w:t>业务</w:t>
      </w:r>
      <w:r>
        <w:rPr>
          <w:rFonts w:hint="eastAsia"/>
          <w:lang w:val="fr-FR"/>
        </w:rPr>
        <w:t>输入</w:t>
      </w:r>
      <w:r w:rsidR="002F40F1">
        <w:rPr>
          <w:rFonts w:hint="eastAsia"/>
          <w:lang w:val="fr-FR"/>
        </w:rPr>
        <w:t>userInfo</w:t>
      </w:r>
      <w:r w:rsidR="002F40F1">
        <w:rPr>
          <w:rFonts w:hint="eastAsia"/>
          <w:lang w:val="fr-FR"/>
        </w:rPr>
        <w:t>、</w:t>
      </w:r>
      <w:r w:rsidR="002F40F1">
        <w:rPr>
          <w:rFonts w:hint="eastAsia"/>
          <w:lang w:val="fr-FR"/>
        </w:rPr>
        <w:t>acctInfoList</w:t>
      </w:r>
      <w:r w:rsidR="002F40F1">
        <w:rPr>
          <w:rFonts w:hint="eastAsia"/>
          <w:lang w:val="fr-FR"/>
        </w:rPr>
        <w:t>、</w:t>
      </w:r>
      <w:r w:rsidR="002F40F1">
        <w:rPr>
          <w:rFonts w:hint="eastAsia"/>
          <w:lang w:val="fr-FR"/>
        </w:rPr>
        <w:t>srvInfo</w:t>
      </w:r>
      <w:r w:rsidR="002F40F1">
        <w:rPr>
          <w:rFonts w:hint="eastAsia"/>
          <w:lang w:val="fr-FR"/>
        </w:rPr>
        <w:t>、</w:t>
      </w:r>
      <w:r w:rsidR="002F40F1">
        <w:rPr>
          <w:rFonts w:hint="eastAsia"/>
          <w:lang w:val="fr-FR"/>
        </w:rPr>
        <w:t>acctAnnexInfoList</w:t>
      </w:r>
      <w:r>
        <w:rPr>
          <w:rFonts w:hint="eastAsia"/>
          <w:lang w:val="fr-FR"/>
        </w:rPr>
        <w:t>更新</w:t>
      </w:r>
      <w:r>
        <w:rPr>
          <w:rFonts w:hint="eastAsia"/>
          <w:lang w:val="fr-FR"/>
        </w:rPr>
        <w:t>userID</w:t>
      </w:r>
      <w:r>
        <w:rPr>
          <w:rFonts w:hint="eastAsia"/>
          <w:lang w:val="fr-FR"/>
        </w:rPr>
        <w:t>的相关表信息。</w:t>
      </w:r>
      <w:r w:rsidR="002F40F1">
        <w:rPr>
          <w:rFonts w:hint="eastAsia"/>
          <w:lang w:val="fr-FR"/>
        </w:rPr>
        <w:t>UP</w:t>
      </w:r>
      <w:r w:rsidR="002F40F1">
        <w:rPr>
          <w:rFonts w:hint="eastAsia"/>
          <w:lang w:val="fr-FR"/>
        </w:rPr>
        <w:t>处理时，先更新</w:t>
      </w:r>
      <w:r w:rsidR="002F40F1">
        <w:rPr>
          <w:rFonts w:hint="eastAsia"/>
          <w:lang w:val="fr-FR"/>
        </w:rPr>
        <w:t>userID</w:t>
      </w:r>
      <w:r>
        <w:rPr>
          <w:rFonts w:hint="eastAsia"/>
          <w:lang w:val="fr-FR"/>
        </w:rPr>
        <w:t>相关表信息</w:t>
      </w:r>
      <w:r w:rsidR="002F40F1">
        <w:rPr>
          <w:rFonts w:hint="eastAsia"/>
          <w:lang w:val="fr-FR"/>
        </w:rPr>
        <w:t>，再改</w:t>
      </w:r>
      <w:r w:rsidR="002F40F1">
        <w:rPr>
          <w:rFonts w:hint="eastAsia"/>
          <w:lang w:val="fr-FR"/>
        </w:rPr>
        <w:t>ID</w:t>
      </w:r>
      <w:r w:rsidR="002F40F1">
        <w:rPr>
          <w:rFonts w:hint="eastAsia"/>
          <w:lang w:val="fr-FR"/>
        </w:rPr>
        <w:t>中心的帐号与</w:t>
      </w:r>
      <w:r w:rsidR="002F40F1">
        <w:rPr>
          <w:rFonts w:hint="eastAsia"/>
          <w:lang w:val="fr-FR"/>
        </w:rPr>
        <w:t>UserID</w:t>
      </w:r>
      <w:r w:rsidR="002F40F1">
        <w:rPr>
          <w:rFonts w:hint="eastAsia"/>
          <w:lang w:val="fr-FR"/>
        </w:rPr>
        <w:t>对应关系，最后才改</w:t>
      </w:r>
      <w:r>
        <w:rPr>
          <w:rFonts w:hint="eastAsia"/>
          <w:lang w:val="fr-FR"/>
        </w:rPr>
        <w:t>被迁移用户的</w:t>
      </w:r>
      <w:r w:rsidR="00D733DD">
        <w:rPr>
          <w:rFonts w:hint="eastAsia"/>
          <w:lang w:val="fr-FR"/>
        </w:rPr>
        <w:t>相关信息</w:t>
      </w:r>
      <w:r w:rsidR="002F40F1">
        <w:rPr>
          <w:rFonts w:hint="eastAsia"/>
          <w:lang w:val="fr-FR"/>
        </w:rPr>
        <w:t>；且要求该处理逻辑能够部分失败由客户端发起重做。</w:t>
      </w:r>
    </w:p>
    <w:p w:rsidR="003C7F89" w:rsidRPr="003C7F89" w:rsidRDefault="003C7F89" w:rsidP="002F40F1">
      <w:pPr>
        <w:ind w:firstLine="420"/>
        <w:rPr>
          <w:lang w:val="fr-FR"/>
        </w:rPr>
      </w:pPr>
      <w:r>
        <w:rPr>
          <w:rFonts w:hint="eastAsia"/>
          <w:lang w:val="fr-FR"/>
        </w:rPr>
        <w:t>被迁出账号的用户其用户和帐户状态</w:t>
      </w:r>
      <w:r>
        <w:rPr>
          <w:rFonts w:hint="eastAsia"/>
          <w:lang w:val="fr-FR"/>
        </w:rPr>
        <w:t>UP</w:t>
      </w:r>
      <w:r>
        <w:rPr>
          <w:rFonts w:hint="eastAsia"/>
          <w:lang w:val="fr-FR"/>
        </w:rPr>
        <w:t>自动修改，规则为：无激活账号时，用户改为未激活，无关联登录账号时，用户改为销户；被迁移的账号和账号附件信息移到新用户下，老用户下的直接删除。</w:t>
      </w:r>
    </w:p>
    <w:p w:rsidR="007F6D1B" w:rsidRDefault="00913F28" w:rsidP="00913F28">
      <w:pPr>
        <w:ind w:firstLine="420"/>
        <w:rPr>
          <w:lang w:val="fr-FR"/>
        </w:rPr>
      </w:pPr>
      <w:r w:rsidRPr="00913F28">
        <w:rPr>
          <w:rFonts w:hint="eastAsia"/>
          <w:lang w:val="fr-FR"/>
        </w:rPr>
        <w:t>isMove</w:t>
      </w:r>
      <w:r>
        <w:rPr>
          <w:rFonts w:hint="eastAsia"/>
          <w:lang w:val="fr-FR"/>
        </w:rPr>
        <w:t>=1(</w:t>
      </w:r>
      <w:r>
        <w:rPr>
          <w:rFonts w:hint="eastAsia"/>
          <w:lang w:val="fr-FR"/>
        </w:rPr>
        <w:t>账号迁移</w:t>
      </w:r>
      <w:r>
        <w:rPr>
          <w:rFonts w:hint="eastAsia"/>
          <w:lang w:val="fr-FR"/>
        </w:rPr>
        <w:t>)</w:t>
      </w:r>
      <w:r>
        <w:rPr>
          <w:rFonts w:hint="eastAsia"/>
          <w:lang w:val="fr-FR"/>
        </w:rPr>
        <w:t>：</w:t>
      </w:r>
      <w:r w:rsidRPr="00913F28">
        <w:rPr>
          <w:rFonts w:hint="eastAsia"/>
          <w:lang w:val="fr-FR"/>
        </w:rPr>
        <w:t>如果账号没有对应的</w:t>
      </w:r>
      <w:r w:rsidRPr="00913F28">
        <w:rPr>
          <w:rFonts w:hint="eastAsia"/>
          <w:lang w:val="fr-FR"/>
        </w:rPr>
        <w:t>userId2</w:t>
      </w:r>
      <w:r w:rsidRPr="00913F28">
        <w:rPr>
          <w:rFonts w:hint="eastAsia"/>
          <w:lang w:val="fr-FR"/>
        </w:rPr>
        <w:t>，则为增加账号；</w:t>
      </w:r>
      <w:r w:rsidRPr="00913F28">
        <w:rPr>
          <w:rFonts w:hint="eastAsia"/>
          <w:lang w:val="fr-FR"/>
        </w:rPr>
        <w:t xml:space="preserve"> </w:t>
      </w:r>
      <w:r w:rsidRPr="00913F28">
        <w:rPr>
          <w:rFonts w:hint="eastAsia"/>
          <w:lang w:val="fr-FR"/>
        </w:rPr>
        <w:t>如果对应的</w:t>
      </w:r>
      <w:r w:rsidRPr="00913F28">
        <w:rPr>
          <w:rFonts w:hint="eastAsia"/>
          <w:lang w:val="fr-FR"/>
        </w:rPr>
        <w:t>userId2</w:t>
      </w:r>
      <w:r w:rsidRPr="00913F28">
        <w:rPr>
          <w:rFonts w:hint="eastAsia"/>
          <w:lang w:val="fr-FR"/>
        </w:rPr>
        <w:t>和</w:t>
      </w:r>
      <w:r w:rsidRPr="00913F28">
        <w:rPr>
          <w:rFonts w:hint="eastAsia"/>
          <w:lang w:val="fr-FR"/>
        </w:rPr>
        <w:t>userId1</w:t>
      </w:r>
      <w:r w:rsidRPr="00913F28">
        <w:rPr>
          <w:rFonts w:hint="eastAsia"/>
          <w:lang w:val="fr-FR"/>
        </w:rPr>
        <w:t>不同，则迁移；</w:t>
      </w:r>
      <w:r w:rsidRPr="00913F28">
        <w:rPr>
          <w:rFonts w:hint="eastAsia"/>
          <w:lang w:val="fr-FR"/>
        </w:rPr>
        <w:t xml:space="preserve"> </w:t>
      </w:r>
      <w:r w:rsidRPr="00913F28">
        <w:rPr>
          <w:rFonts w:hint="eastAsia"/>
          <w:lang w:val="fr-FR"/>
        </w:rPr>
        <w:t>如果</w:t>
      </w:r>
      <w:r w:rsidRPr="00913F28">
        <w:rPr>
          <w:rFonts w:hint="eastAsia"/>
          <w:lang w:val="fr-FR"/>
        </w:rPr>
        <w:t>userId1</w:t>
      </w:r>
      <w:r w:rsidRPr="00913F28">
        <w:rPr>
          <w:rFonts w:hint="eastAsia"/>
          <w:lang w:val="fr-FR"/>
        </w:rPr>
        <w:t>和</w:t>
      </w:r>
      <w:r w:rsidRPr="00913F28">
        <w:rPr>
          <w:rFonts w:hint="eastAsia"/>
          <w:lang w:val="fr-FR"/>
        </w:rPr>
        <w:t>userId2</w:t>
      </w:r>
      <w:r w:rsidRPr="00913F28">
        <w:rPr>
          <w:rFonts w:hint="eastAsia"/>
          <w:lang w:val="fr-FR"/>
        </w:rPr>
        <w:t>相同，则</w:t>
      </w:r>
      <w:r w:rsidRPr="00913F28">
        <w:rPr>
          <w:rFonts w:hint="eastAsia"/>
          <w:lang w:val="fr-FR"/>
        </w:rPr>
        <w:t>update</w:t>
      </w:r>
      <w:r w:rsidRPr="00913F28">
        <w:rPr>
          <w:rFonts w:hint="eastAsia"/>
          <w:lang w:val="fr-FR"/>
        </w:rPr>
        <w:t>。即：</w:t>
      </w:r>
      <w:r w:rsidRPr="00913F28">
        <w:rPr>
          <w:rFonts w:hint="eastAsia"/>
          <w:lang w:val="fr-FR"/>
        </w:rPr>
        <w:t xml:space="preserve"> isMove=1</w:t>
      </w:r>
      <w:r w:rsidRPr="00913F28">
        <w:rPr>
          <w:rFonts w:hint="eastAsia"/>
          <w:lang w:val="fr-FR"/>
        </w:rPr>
        <w:t>时，关注的是修改之后的状态和传的参数一致。</w:t>
      </w:r>
    </w:p>
    <w:p w:rsidR="00913F28" w:rsidRDefault="00913F28" w:rsidP="002F40F1">
      <w:pPr>
        <w:ind w:firstLine="420"/>
        <w:rPr>
          <w:lang w:val="fr-FR"/>
        </w:rPr>
      </w:pPr>
      <w:r w:rsidRPr="00913F28">
        <w:rPr>
          <w:rFonts w:hint="eastAsia"/>
          <w:lang w:val="fr-FR"/>
        </w:rPr>
        <w:t>isMove</w:t>
      </w:r>
      <w:r>
        <w:rPr>
          <w:rFonts w:hint="eastAsia"/>
          <w:lang w:val="fr-FR"/>
        </w:rPr>
        <w:t>=0(</w:t>
      </w:r>
      <w:r>
        <w:rPr>
          <w:rFonts w:hint="eastAsia"/>
          <w:lang w:val="fr-FR"/>
        </w:rPr>
        <w:t>用户信息变更</w:t>
      </w:r>
      <w:r>
        <w:rPr>
          <w:rFonts w:hint="eastAsia"/>
          <w:lang w:val="fr-FR"/>
        </w:rPr>
        <w:t>)</w:t>
      </w:r>
      <w:r>
        <w:rPr>
          <w:rFonts w:hint="eastAsia"/>
          <w:lang w:val="fr-FR"/>
        </w:rPr>
        <w:t>：</w:t>
      </w:r>
      <w:r w:rsidRPr="00913F28">
        <w:rPr>
          <w:rFonts w:hint="eastAsia"/>
          <w:lang w:val="fr-FR"/>
        </w:rPr>
        <w:t>如果账号没有对应的</w:t>
      </w:r>
      <w:r w:rsidRPr="00913F28">
        <w:rPr>
          <w:rFonts w:hint="eastAsia"/>
          <w:lang w:val="fr-FR"/>
        </w:rPr>
        <w:t>userId</w:t>
      </w:r>
      <w:r>
        <w:rPr>
          <w:rFonts w:hint="eastAsia"/>
          <w:lang w:val="fr-FR"/>
        </w:rPr>
        <w:t>2</w:t>
      </w:r>
      <w:r w:rsidRPr="00913F28">
        <w:rPr>
          <w:rFonts w:hint="eastAsia"/>
          <w:lang w:val="fr-FR"/>
        </w:rPr>
        <w:t>，则为增加账号；如果对应的</w:t>
      </w:r>
      <w:r w:rsidRPr="00913F28">
        <w:rPr>
          <w:rFonts w:hint="eastAsia"/>
          <w:lang w:val="fr-FR"/>
        </w:rPr>
        <w:t>userId2</w:t>
      </w:r>
      <w:r w:rsidRPr="00913F28">
        <w:rPr>
          <w:rFonts w:hint="eastAsia"/>
          <w:lang w:val="fr-FR"/>
        </w:rPr>
        <w:t>和</w:t>
      </w:r>
      <w:r w:rsidRPr="00913F28">
        <w:rPr>
          <w:rFonts w:hint="eastAsia"/>
          <w:lang w:val="fr-FR"/>
        </w:rPr>
        <w:t>userId1</w:t>
      </w:r>
      <w:r w:rsidRPr="00913F28">
        <w:rPr>
          <w:rFonts w:hint="eastAsia"/>
          <w:lang w:val="fr-FR"/>
        </w:rPr>
        <w:lastRenderedPageBreak/>
        <w:t>不同，则</w:t>
      </w:r>
      <w:r>
        <w:rPr>
          <w:rFonts w:hint="eastAsia"/>
          <w:lang w:val="fr-FR"/>
        </w:rPr>
        <w:t>返回失败</w:t>
      </w:r>
      <w:r w:rsidRPr="00913F28">
        <w:rPr>
          <w:rFonts w:hint="eastAsia"/>
          <w:lang w:val="fr-FR"/>
        </w:rPr>
        <w:t>；</w:t>
      </w:r>
      <w:r w:rsidRPr="00913F28">
        <w:rPr>
          <w:rFonts w:hint="eastAsia"/>
          <w:lang w:val="fr-FR"/>
        </w:rPr>
        <w:t xml:space="preserve"> </w:t>
      </w:r>
      <w:r w:rsidRPr="00913F28">
        <w:rPr>
          <w:rFonts w:hint="eastAsia"/>
          <w:lang w:val="fr-FR"/>
        </w:rPr>
        <w:t>如果</w:t>
      </w:r>
      <w:r w:rsidRPr="00913F28">
        <w:rPr>
          <w:rFonts w:hint="eastAsia"/>
          <w:lang w:val="fr-FR"/>
        </w:rPr>
        <w:t>userId1</w:t>
      </w:r>
      <w:r w:rsidRPr="00913F28">
        <w:rPr>
          <w:rFonts w:hint="eastAsia"/>
          <w:lang w:val="fr-FR"/>
        </w:rPr>
        <w:t>和</w:t>
      </w:r>
      <w:r w:rsidRPr="00913F28">
        <w:rPr>
          <w:rFonts w:hint="eastAsia"/>
          <w:lang w:val="fr-FR"/>
        </w:rPr>
        <w:t>userId2</w:t>
      </w:r>
      <w:r w:rsidRPr="00913F28">
        <w:rPr>
          <w:rFonts w:hint="eastAsia"/>
          <w:lang w:val="fr-FR"/>
        </w:rPr>
        <w:t>相同，则</w:t>
      </w:r>
      <w:r w:rsidRPr="00913F28">
        <w:rPr>
          <w:rFonts w:hint="eastAsia"/>
          <w:lang w:val="fr-FR"/>
        </w:rPr>
        <w:t>update</w:t>
      </w:r>
      <w:r w:rsidRPr="00913F28">
        <w:rPr>
          <w:rFonts w:hint="eastAsia"/>
          <w:lang w:val="fr-FR"/>
        </w:rPr>
        <w:t>。</w:t>
      </w:r>
    </w:p>
    <w:p w:rsidR="00913F28" w:rsidRDefault="00913F28" w:rsidP="002F40F1">
      <w:pPr>
        <w:ind w:firstLine="420"/>
        <w:rPr>
          <w:lang w:val="fr-FR"/>
        </w:rPr>
      </w:pPr>
      <w:r>
        <w:rPr>
          <w:rFonts w:hint="eastAsia"/>
          <w:lang w:val="fr-FR"/>
        </w:rPr>
        <w:t>修改或迁移后，用户激活状态根据账号状态计算；用户有效状态、账号有效状态和激活状态根据接口中传入参数修改，没有传入则不变。</w:t>
      </w:r>
    </w:p>
    <w:p w:rsidR="00A22F9A" w:rsidRDefault="00A22F9A" w:rsidP="002F40F1">
      <w:pPr>
        <w:ind w:firstLine="420"/>
        <w:rPr>
          <w:lang w:val="fr-FR"/>
        </w:rPr>
      </w:pPr>
    </w:p>
    <w:p w:rsidR="002F40F1" w:rsidRDefault="002F40F1" w:rsidP="002F40F1">
      <w:pPr>
        <w:ind w:firstLine="420"/>
        <w:rPr>
          <w:lang w:val="fr-FR"/>
        </w:rPr>
      </w:pPr>
      <w:r>
        <w:rPr>
          <w:rFonts w:hint="eastAsia"/>
          <w:lang w:val="fr-FR"/>
        </w:rPr>
        <w:t>本接口不对手机帐号发送激活短信，不对邮箱帐号发送激活邮件，所以业务上不要使用该接口增加新的邮箱和手机号码帐号，除非业务逻辑本身能够保证手机帐号和邮箱帐号的激活。通过此接口修改密码，由业务保证已经完成账号的验证：例如密码验证，邮箱</w:t>
      </w:r>
      <w:r>
        <w:rPr>
          <w:rFonts w:hint="eastAsia"/>
          <w:lang w:val="fr-FR"/>
        </w:rPr>
        <w:t>/</w:t>
      </w:r>
      <w:r>
        <w:rPr>
          <w:rFonts w:hint="eastAsia"/>
          <w:lang w:val="fr-FR"/>
        </w:rPr>
        <w:t>手机的验证码，或第</w:t>
      </w:r>
      <w:r>
        <w:rPr>
          <w:rFonts w:hint="eastAsia"/>
          <w:lang w:val="fr-FR"/>
        </w:rPr>
        <w:t>3</w:t>
      </w:r>
      <w:r>
        <w:rPr>
          <w:rFonts w:hint="eastAsia"/>
          <w:lang w:val="fr-FR"/>
        </w:rPr>
        <w:t>方登录验证。</w:t>
      </w:r>
    </w:p>
    <w:p w:rsidR="00045F19" w:rsidRDefault="00045F19" w:rsidP="002F40F1">
      <w:pPr>
        <w:ind w:firstLine="420"/>
        <w:rPr>
          <w:lang w:val="fr-FR"/>
        </w:rPr>
      </w:pPr>
      <w:r>
        <w:rPr>
          <w:rFonts w:hint="eastAsia"/>
          <w:lang w:val="fr-FR"/>
        </w:rPr>
        <w:t>容灾缓存站点的处理要求：（仅供</w:t>
      </w:r>
      <w:r>
        <w:rPr>
          <w:rFonts w:hint="eastAsia"/>
          <w:lang w:val="fr-FR"/>
        </w:rPr>
        <w:t>DBank</w:t>
      </w:r>
      <w:r>
        <w:rPr>
          <w:rFonts w:hint="eastAsia"/>
          <w:lang w:val="fr-FR"/>
        </w:rPr>
        <w:t>）</w:t>
      </w:r>
    </w:p>
    <w:p w:rsidR="00045F19" w:rsidRDefault="00045F19" w:rsidP="002F40F1">
      <w:pPr>
        <w:ind w:firstLine="420"/>
        <w:rPr>
          <w:lang w:val="fr-FR"/>
        </w:rPr>
      </w:pPr>
      <w:r>
        <w:rPr>
          <w:rFonts w:hint="eastAsia"/>
          <w:lang w:val="fr-FR"/>
        </w:rPr>
        <w:t>1)DBank</w:t>
      </w:r>
      <w:r>
        <w:rPr>
          <w:rFonts w:hint="eastAsia"/>
          <w:lang w:val="fr-FR"/>
        </w:rPr>
        <w:t>的帐户中心与</w:t>
      </w:r>
      <w:r>
        <w:rPr>
          <w:rFonts w:hint="eastAsia"/>
          <w:lang w:val="fr-FR"/>
        </w:rPr>
        <w:t>UP</w:t>
      </w:r>
      <w:r>
        <w:rPr>
          <w:rFonts w:hint="eastAsia"/>
          <w:lang w:val="fr-FR"/>
        </w:rPr>
        <w:t>就近站点接入。（</w:t>
      </w:r>
      <w:r>
        <w:rPr>
          <w:rFonts w:hint="eastAsia"/>
          <w:lang w:val="fr-FR"/>
        </w:rPr>
        <w:t>DBank</w:t>
      </w:r>
      <w:r>
        <w:rPr>
          <w:rFonts w:hint="eastAsia"/>
          <w:lang w:val="fr-FR"/>
        </w:rPr>
        <w:t>有多帐户中心，配合方案另行讨论）</w:t>
      </w:r>
    </w:p>
    <w:p w:rsidR="003D3B63" w:rsidRDefault="00045F19" w:rsidP="002F40F1">
      <w:pPr>
        <w:ind w:firstLine="420"/>
        <w:rPr>
          <w:lang w:val="fr-FR"/>
        </w:rPr>
      </w:pPr>
      <w:r>
        <w:rPr>
          <w:rFonts w:hint="eastAsia"/>
          <w:lang w:val="fr-FR"/>
        </w:rPr>
        <w:t>2)</w:t>
      </w:r>
      <w:r>
        <w:rPr>
          <w:rFonts w:hint="eastAsia"/>
          <w:lang w:val="fr-FR"/>
        </w:rPr>
        <w:t>如果接入</w:t>
      </w:r>
      <w:r>
        <w:rPr>
          <w:rFonts w:hint="eastAsia"/>
          <w:lang w:val="fr-FR"/>
        </w:rPr>
        <w:t xml:space="preserve"> </w:t>
      </w:r>
      <w:r>
        <w:rPr>
          <w:rFonts w:hint="eastAsia"/>
          <w:lang w:val="fr-FR"/>
        </w:rPr>
        <w:t>的是</w:t>
      </w:r>
      <w:r>
        <w:rPr>
          <w:rFonts w:hint="eastAsia"/>
          <w:lang w:val="fr-FR"/>
        </w:rPr>
        <w:t>UP</w:t>
      </w:r>
      <w:r>
        <w:rPr>
          <w:rFonts w:hint="eastAsia"/>
          <w:lang w:val="fr-FR"/>
        </w:rPr>
        <w:t>容灾缓存站点，则</w:t>
      </w:r>
      <w:r>
        <w:rPr>
          <w:rFonts w:hint="eastAsia"/>
          <w:lang w:val="fr-FR"/>
        </w:rPr>
        <w:t>UP</w:t>
      </w:r>
      <w:r>
        <w:rPr>
          <w:rFonts w:hint="eastAsia"/>
          <w:lang w:val="fr-FR"/>
        </w:rPr>
        <w:t>需要将命令转发到主站点执行成功后，</w:t>
      </w:r>
      <w:r w:rsidR="00FD5822">
        <w:rPr>
          <w:rFonts w:hint="eastAsia"/>
          <w:lang w:val="fr-FR"/>
        </w:rPr>
        <w:t>需要清除本地缓存（</w:t>
      </w:r>
      <w:r w:rsidR="00825EE9">
        <w:rPr>
          <w:rFonts w:hint="eastAsia"/>
          <w:lang w:val="fr-FR"/>
        </w:rPr>
        <w:t>DBank</w:t>
      </w:r>
      <w:r w:rsidR="00825EE9">
        <w:rPr>
          <w:rFonts w:hint="eastAsia"/>
          <w:lang w:val="fr-FR"/>
        </w:rPr>
        <w:t>业务专用帐号附加信息和业务附加信息</w:t>
      </w:r>
      <w:r w:rsidR="00FD5822">
        <w:rPr>
          <w:rFonts w:hint="eastAsia"/>
          <w:lang w:val="fr-FR"/>
        </w:rPr>
        <w:t>）。</w:t>
      </w:r>
    </w:p>
    <w:p w:rsidR="00FD5822" w:rsidRPr="003D3B63" w:rsidRDefault="003D3B63" w:rsidP="002F40F1">
      <w:pPr>
        <w:ind w:firstLine="420"/>
        <w:rPr>
          <w:lang w:val="fr-FR"/>
        </w:rPr>
      </w:pPr>
      <w:r>
        <w:rPr>
          <w:rFonts w:hint="eastAsia"/>
          <w:lang w:val="fr-FR"/>
        </w:rPr>
        <w:t>3)</w:t>
      </w:r>
      <w:r>
        <w:rPr>
          <w:rFonts w:hint="eastAsia"/>
          <w:lang w:val="fr-FR"/>
        </w:rPr>
        <w:t>查询配合</w:t>
      </w:r>
      <w:r>
        <w:rPr>
          <w:rFonts w:hint="eastAsia"/>
          <w:lang w:val="fr-FR"/>
        </w:rPr>
        <w:t xml:space="preserve"> </w:t>
      </w:r>
      <w:r>
        <w:rPr>
          <w:rFonts w:hint="eastAsia"/>
          <w:lang w:val="fr-FR"/>
        </w:rPr>
        <w:t>参考</w:t>
      </w:r>
      <w:r>
        <w:rPr>
          <w:rFonts w:hint="eastAsia"/>
          <w:lang w:val="fr-FR"/>
        </w:rPr>
        <w:t>getUserAllInfo</w:t>
      </w:r>
      <w:r>
        <w:rPr>
          <w:rFonts w:hint="eastAsia"/>
          <w:lang w:val="fr-FR"/>
        </w:rPr>
        <w:t>接口要求。</w:t>
      </w:r>
      <w:r w:rsidRPr="003D3B63">
        <w:rPr>
          <w:rFonts w:hint="eastAsia"/>
          <w:lang w:val="fr-FR"/>
        </w:rPr>
        <w:t xml:space="preserve"> </w:t>
      </w:r>
    </w:p>
    <w:p w:rsidR="00FD5822" w:rsidRPr="003D3B63" w:rsidRDefault="00FD5822" w:rsidP="002F40F1">
      <w:pPr>
        <w:ind w:firstLine="420"/>
        <w:rPr>
          <w:lang w:val="fr-FR"/>
        </w:rPr>
      </w:pPr>
    </w:p>
    <w:p w:rsidR="002F40F1" w:rsidRPr="003D3B63" w:rsidRDefault="002F40F1" w:rsidP="00407B6C">
      <w:pPr>
        <w:pStyle w:val="41"/>
        <w:rPr>
          <w:lang w:val="fr-FR"/>
        </w:rPr>
      </w:pPr>
      <w:r w:rsidRPr="003D3B63">
        <w:rPr>
          <w:lang w:val="fr-FR"/>
        </w:rPr>
        <w:t xml:space="preserve">API </w:t>
      </w:r>
      <w:r>
        <w:rPr>
          <w:rFonts w:hint="eastAsia"/>
        </w:rPr>
        <w:t>原型</w:t>
      </w:r>
    </w:p>
    <w:p w:rsidR="002F40F1" w:rsidRPr="003D3B63" w:rsidRDefault="002F40F1" w:rsidP="002F40F1">
      <w:pPr>
        <w:rPr>
          <w:lang w:val="fr-FR"/>
        </w:rPr>
      </w:pPr>
      <w:r w:rsidRPr="003D3B63">
        <w:rPr>
          <w:rFonts w:hint="eastAsia"/>
          <w:lang w:val="fr-FR"/>
        </w:rPr>
        <w:t xml:space="preserve">ChgUserProfileRsp chgUserProfile </w:t>
      </w:r>
      <w:r w:rsidRPr="003D3B63">
        <w:rPr>
          <w:lang w:val="fr-FR"/>
        </w:rPr>
        <w:t>(</w:t>
      </w:r>
      <w:r w:rsidRPr="003D3B63">
        <w:rPr>
          <w:rFonts w:hint="eastAsia"/>
          <w:lang w:val="fr-FR"/>
        </w:rPr>
        <w:t>ChgUserProfileReq chgUserProfileReq</w:t>
      </w:r>
      <w:r w:rsidRPr="003D3B63">
        <w:rPr>
          <w:lang w:val="fr-FR"/>
        </w:rPr>
        <w:t>)</w:t>
      </w:r>
      <w:r w:rsidRPr="003D3B63">
        <w:rPr>
          <w:rFonts w:hint="eastAsia"/>
          <w:lang w:val="fr-FR"/>
        </w:rPr>
        <w:t xml:space="preserve"> throws CException;</w:t>
      </w:r>
    </w:p>
    <w:p w:rsidR="002F40F1" w:rsidRPr="003D3B63" w:rsidRDefault="002F40F1" w:rsidP="00407B6C">
      <w:pPr>
        <w:pStyle w:val="41"/>
        <w:rPr>
          <w:lang w:val="fr-FR"/>
        </w:rPr>
      </w:pPr>
      <w:r>
        <w:rPr>
          <w:rFonts w:hint="eastAsia"/>
        </w:rPr>
        <w:t>输入参数</w:t>
      </w:r>
    </w:p>
    <w:p w:rsidR="002F40F1" w:rsidRPr="003D3B63" w:rsidRDefault="002F40F1" w:rsidP="002F40F1">
      <w:pPr>
        <w:pStyle w:val="a4"/>
        <w:ind w:firstLine="210"/>
        <w:rPr>
          <w:lang w:val="fr-FR"/>
        </w:rPr>
      </w:pPr>
      <w:r w:rsidRPr="003D3B63">
        <w:rPr>
          <w:rFonts w:hint="eastAsia"/>
          <w:lang w:val="fr-FR"/>
        </w:rPr>
        <w:t>ChgUserProfileReq</w:t>
      </w:r>
      <w:r>
        <w:rPr>
          <w:rFonts w:hint="eastAsia"/>
        </w:rPr>
        <w:t>定义如下</w:t>
      </w:r>
      <w:r w:rsidR="0011588A" w:rsidRPr="0011588A">
        <w:rPr>
          <w:rFonts w:hint="eastAsia"/>
          <w:lang w:val="fr-FR"/>
        </w:rPr>
        <w:t>：</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67"/>
        <w:gridCol w:w="720"/>
        <w:gridCol w:w="1980"/>
        <w:gridCol w:w="720"/>
        <w:gridCol w:w="3513"/>
      </w:tblGrid>
      <w:tr w:rsidR="002F40F1" w:rsidTr="00BC6531">
        <w:trPr>
          <w:jc w:val="center"/>
        </w:trPr>
        <w:tc>
          <w:tcPr>
            <w:tcW w:w="1867" w:type="dxa"/>
          </w:tcPr>
          <w:p w:rsidR="002F40F1" w:rsidRDefault="002F40F1" w:rsidP="00BC6531">
            <w:pPr>
              <w:pStyle w:val="TAH"/>
              <w:rPr>
                <w:rFonts w:ascii="Verdana" w:hAnsi="Verdana"/>
                <w:lang w:val="fr-FR" w:eastAsia="zh-CN"/>
              </w:rPr>
            </w:pPr>
            <w:r>
              <w:rPr>
                <w:rFonts w:ascii="Verdana" w:hAnsi="Verdana" w:hint="eastAsia"/>
                <w:lang w:val="fr-FR" w:eastAsia="zh-CN"/>
              </w:rPr>
              <w:t>参数名称</w:t>
            </w:r>
          </w:p>
        </w:tc>
        <w:tc>
          <w:tcPr>
            <w:tcW w:w="720" w:type="dxa"/>
          </w:tcPr>
          <w:p w:rsidR="002F40F1" w:rsidRDefault="002F40F1" w:rsidP="00BC6531">
            <w:pPr>
              <w:pStyle w:val="TAH"/>
              <w:rPr>
                <w:rFonts w:ascii="Verdana" w:hAnsi="Verdana"/>
                <w:lang w:val="fr-FR" w:eastAsia="zh-CN"/>
              </w:rPr>
            </w:pPr>
            <w:r>
              <w:rPr>
                <w:rFonts w:ascii="Verdana" w:hAnsi="Verdana" w:hint="eastAsia"/>
                <w:lang w:val="fr-FR" w:eastAsia="zh-CN"/>
              </w:rPr>
              <w:t>必须</w:t>
            </w:r>
          </w:p>
        </w:tc>
        <w:tc>
          <w:tcPr>
            <w:tcW w:w="1980" w:type="dxa"/>
          </w:tcPr>
          <w:p w:rsidR="002F40F1" w:rsidRDefault="002F40F1" w:rsidP="00BC6531">
            <w:pPr>
              <w:pStyle w:val="TAH"/>
              <w:rPr>
                <w:rFonts w:ascii="Verdana" w:hAnsi="Verdana"/>
                <w:lang w:val="fr-FR" w:eastAsia="zh-CN"/>
              </w:rPr>
            </w:pPr>
            <w:r>
              <w:rPr>
                <w:rFonts w:ascii="Verdana" w:hAnsi="Verdana" w:hint="eastAsia"/>
                <w:lang w:val="fr-FR" w:eastAsia="zh-CN"/>
              </w:rPr>
              <w:t>类型</w:t>
            </w:r>
          </w:p>
        </w:tc>
        <w:tc>
          <w:tcPr>
            <w:tcW w:w="720" w:type="dxa"/>
          </w:tcPr>
          <w:p w:rsidR="002F40F1" w:rsidRDefault="002F40F1" w:rsidP="00BC6531">
            <w:pPr>
              <w:pStyle w:val="TAH"/>
              <w:rPr>
                <w:rFonts w:ascii="Verdana" w:hAnsi="Verdana"/>
                <w:lang w:val="fr-FR" w:eastAsia="zh-CN"/>
              </w:rPr>
            </w:pPr>
            <w:r>
              <w:rPr>
                <w:rFonts w:ascii="Verdana" w:hAnsi="Verdana" w:hint="eastAsia"/>
                <w:lang w:val="fr-FR" w:eastAsia="zh-CN"/>
              </w:rPr>
              <w:t>长度</w:t>
            </w:r>
          </w:p>
        </w:tc>
        <w:tc>
          <w:tcPr>
            <w:tcW w:w="3513" w:type="dxa"/>
          </w:tcPr>
          <w:p w:rsidR="002F40F1" w:rsidRDefault="002F40F1" w:rsidP="00BC6531">
            <w:pPr>
              <w:pStyle w:val="TAH"/>
              <w:rPr>
                <w:rFonts w:ascii="Verdana" w:hAnsi="Verdana"/>
                <w:lang w:val="fr-FR" w:eastAsia="zh-CN"/>
              </w:rPr>
            </w:pPr>
            <w:r>
              <w:rPr>
                <w:rFonts w:ascii="Verdana" w:hAnsi="Verdana" w:hint="eastAsia"/>
                <w:lang w:val="fr-FR" w:eastAsia="zh-CN"/>
              </w:rPr>
              <w:t>描述信息</w:t>
            </w:r>
          </w:p>
        </w:tc>
      </w:tr>
      <w:tr w:rsidR="002F40F1" w:rsidTr="00BC6531">
        <w:trPr>
          <w:jc w:val="center"/>
        </w:trPr>
        <w:tc>
          <w:tcPr>
            <w:tcW w:w="1867" w:type="dxa"/>
          </w:tcPr>
          <w:p w:rsidR="002F40F1" w:rsidRPr="00AC2020" w:rsidRDefault="002F40F1" w:rsidP="00BC6531">
            <w:pPr>
              <w:pStyle w:val="TAL"/>
              <w:rPr>
                <w:lang w:val="fr-FR" w:eastAsia="zh-CN"/>
              </w:rPr>
            </w:pPr>
            <w:r w:rsidRPr="00AC2020">
              <w:rPr>
                <w:rFonts w:hint="eastAsia"/>
                <w:lang w:val="fr-FR" w:eastAsia="zh-CN"/>
              </w:rPr>
              <w:t>v</w:t>
            </w:r>
            <w:r w:rsidRPr="00AC2020">
              <w:rPr>
                <w:lang w:val="fr-FR" w:eastAsia="zh-CN"/>
              </w:rPr>
              <w:t>ersion</w:t>
            </w:r>
          </w:p>
        </w:tc>
        <w:tc>
          <w:tcPr>
            <w:tcW w:w="720" w:type="dxa"/>
          </w:tcPr>
          <w:p w:rsidR="002F40F1" w:rsidRPr="00AC2020" w:rsidRDefault="002F40F1" w:rsidP="00BC6531">
            <w:pPr>
              <w:pStyle w:val="TAL"/>
              <w:rPr>
                <w:lang w:val="fr-FR" w:eastAsia="zh-CN"/>
              </w:rPr>
            </w:pPr>
            <w:r>
              <w:rPr>
                <w:rFonts w:hint="eastAsia"/>
                <w:lang w:val="fr-FR" w:eastAsia="zh-CN"/>
              </w:rPr>
              <w:t>M</w:t>
            </w:r>
          </w:p>
        </w:tc>
        <w:tc>
          <w:tcPr>
            <w:tcW w:w="1980" w:type="dxa"/>
          </w:tcPr>
          <w:p w:rsidR="002F40F1" w:rsidRPr="00AC2020" w:rsidRDefault="002F40F1" w:rsidP="00BC6531">
            <w:pPr>
              <w:pStyle w:val="TAH"/>
              <w:jc w:val="both"/>
              <w:rPr>
                <w:b w:val="0"/>
                <w:lang w:val="fr-FR" w:eastAsia="zh-CN"/>
              </w:rPr>
            </w:pPr>
            <w:r>
              <w:rPr>
                <w:rFonts w:hint="eastAsia"/>
                <w:b w:val="0"/>
                <w:lang w:val="fr-FR" w:eastAsia="zh-CN"/>
              </w:rPr>
              <w:t>String</w:t>
            </w:r>
          </w:p>
        </w:tc>
        <w:tc>
          <w:tcPr>
            <w:tcW w:w="720" w:type="dxa"/>
          </w:tcPr>
          <w:p w:rsidR="002F40F1" w:rsidRPr="00AC2020" w:rsidRDefault="002F40F1" w:rsidP="00BC6531">
            <w:pPr>
              <w:rPr>
                <w:rFonts w:ascii="Arial" w:hAnsi="Arial"/>
                <w:kern w:val="0"/>
                <w:sz w:val="18"/>
                <w:szCs w:val="18"/>
                <w:lang w:val="fr-FR"/>
              </w:rPr>
            </w:pPr>
            <w:r>
              <w:rPr>
                <w:rFonts w:ascii="Arial" w:hAnsi="Arial" w:hint="eastAsia"/>
                <w:kern w:val="0"/>
                <w:sz w:val="18"/>
                <w:szCs w:val="18"/>
                <w:lang w:val="fr-FR"/>
              </w:rPr>
              <w:t>5</w:t>
            </w:r>
          </w:p>
        </w:tc>
        <w:tc>
          <w:tcPr>
            <w:tcW w:w="3513" w:type="dxa"/>
          </w:tcPr>
          <w:p w:rsidR="002F40F1" w:rsidRPr="00AC2020" w:rsidRDefault="002F40F1" w:rsidP="00BC6531">
            <w:pPr>
              <w:rPr>
                <w:rFonts w:ascii="Arial" w:hAnsi="Arial"/>
                <w:kern w:val="0"/>
                <w:sz w:val="18"/>
                <w:szCs w:val="18"/>
                <w:lang w:val="fr-FR"/>
              </w:rPr>
            </w:pPr>
            <w:r w:rsidRPr="00AC2020">
              <w:rPr>
                <w:rFonts w:ascii="Arial" w:hAnsi="Arial" w:hint="eastAsia"/>
                <w:kern w:val="0"/>
                <w:sz w:val="18"/>
                <w:szCs w:val="18"/>
                <w:lang w:val="fr-FR"/>
              </w:rPr>
              <w:t>协议版本号</w:t>
            </w:r>
          </w:p>
          <w:p w:rsidR="002F40F1" w:rsidRPr="00AC2020" w:rsidRDefault="002F40F1" w:rsidP="00BC6531">
            <w:pPr>
              <w:rPr>
                <w:rFonts w:ascii="Arial" w:hAnsi="Arial"/>
                <w:kern w:val="0"/>
                <w:sz w:val="18"/>
                <w:szCs w:val="18"/>
                <w:lang w:val="fr-FR"/>
              </w:rPr>
            </w:pPr>
            <w:r w:rsidRPr="00AC2020">
              <w:rPr>
                <w:rFonts w:ascii="Arial" w:hAnsi="Arial" w:hint="eastAsia"/>
                <w:kern w:val="0"/>
                <w:sz w:val="18"/>
                <w:szCs w:val="18"/>
                <w:lang w:val="fr-FR"/>
              </w:rPr>
              <w:t>当前版本为：</w:t>
            </w:r>
            <w:r>
              <w:rPr>
                <w:rFonts w:ascii="Arial" w:hAnsi="Arial" w:hint="eastAsia"/>
                <w:kern w:val="0"/>
                <w:sz w:val="18"/>
                <w:szCs w:val="18"/>
                <w:lang w:val="fr-FR"/>
              </w:rPr>
              <w:t>01.01</w:t>
            </w:r>
          </w:p>
        </w:tc>
      </w:tr>
      <w:tr w:rsidR="002F40F1" w:rsidTr="00BC6531">
        <w:trPr>
          <w:jc w:val="center"/>
        </w:trPr>
        <w:tc>
          <w:tcPr>
            <w:tcW w:w="1867" w:type="dxa"/>
          </w:tcPr>
          <w:p w:rsidR="002F40F1" w:rsidRPr="00AC2020" w:rsidRDefault="002F40F1" w:rsidP="00BC6531">
            <w:pPr>
              <w:pStyle w:val="TAL"/>
              <w:rPr>
                <w:lang w:val="fr-FR" w:eastAsia="zh-CN"/>
              </w:rPr>
            </w:pPr>
            <w:r>
              <w:rPr>
                <w:lang w:val="fr-FR" w:eastAsia="zh-CN"/>
              </w:rPr>
              <w:t>transactionID</w:t>
            </w:r>
          </w:p>
        </w:tc>
        <w:tc>
          <w:tcPr>
            <w:tcW w:w="720" w:type="dxa"/>
          </w:tcPr>
          <w:p w:rsidR="002F40F1" w:rsidRPr="00AC2020" w:rsidRDefault="002F40F1" w:rsidP="00BC6531">
            <w:pPr>
              <w:pStyle w:val="TAL"/>
              <w:rPr>
                <w:lang w:val="fr-FR" w:eastAsia="zh-CN"/>
              </w:rPr>
            </w:pPr>
            <w:r>
              <w:rPr>
                <w:rFonts w:hint="eastAsia"/>
                <w:lang w:val="fr-FR" w:eastAsia="zh-CN"/>
              </w:rPr>
              <w:t>M</w:t>
            </w:r>
          </w:p>
        </w:tc>
        <w:tc>
          <w:tcPr>
            <w:tcW w:w="1980" w:type="dxa"/>
          </w:tcPr>
          <w:p w:rsidR="002F40F1" w:rsidRPr="00AC2020" w:rsidRDefault="002F40F1" w:rsidP="00BC6531">
            <w:pPr>
              <w:pStyle w:val="TAH"/>
              <w:jc w:val="both"/>
              <w:rPr>
                <w:b w:val="0"/>
                <w:lang w:val="fr-FR" w:eastAsia="zh-CN"/>
              </w:rPr>
            </w:pPr>
            <w:r>
              <w:rPr>
                <w:rFonts w:hint="eastAsia"/>
                <w:b w:val="0"/>
                <w:lang w:val="fr-FR" w:eastAsia="zh-CN"/>
              </w:rPr>
              <w:t>String</w:t>
            </w:r>
          </w:p>
        </w:tc>
        <w:tc>
          <w:tcPr>
            <w:tcW w:w="720" w:type="dxa"/>
          </w:tcPr>
          <w:p w:rsidR="002F40F1" w:rsidRPr="00AC2020" w:rsidRDefault="002F40F1" w:rsidP="00BC6531">
            <w:pPr>
              <w:rPr>
                <w:rFonts w:ascii="Arial" w:hAnsi="Arial"/>
                <w:kern w:val="0"/>
                <w:sz w:val="18"/>
                <w:szCs w:val="18"/>
                <w:lang w:val="fr-FR"/>
              </w:rPr>
            </w:pPr>
            <w:r w:rsidRPr="00AC2020">
              <w:rPr>
                <w:rFonts w:ascii="Arial" w:hAnsi="Arial" w:hint="eastAsia"/>
                <w:kern w:val="0"/>
                <w:sz w:val="18"/>
                <w:szCs w:val="18"/>
                <w:lang w:val="fr-FR"/>
              </w:rPr>
              <w:t>40</w:t>
            </w:r>
          </w:p>
        </w:tc>
        <w:tc>
          <w:tcPr>
            <w:tcW w:w="3513" w:type="dxa"/>
          </w:tcPr>
          <w:p w:rsidR="002F40F1" w:rsidRPr="00AC2020" w:rsidRDefault="002F40F1" w:rsidP="00BC6531">
            <w:pPr>
              <w:rPr>
                <w:rFonts w:ascii="Arial" w:hAnsi="Arial"/>
                <w:kern w:val="0"/>
                <w:sz w:val="18"/>
                <w:szCs w:val="18"/>
                <w:lang w:val="fr-FR"/>
              </w:rPr>
            </w:pPr>
            <w:r w:rsidRPr="00AC2020">
              <w:rPr>
                <w:rFonts w:ascii="Arial" w:hAnsi="Arial" w:hint="eastAsia"/>
                <w:kern w:val="0"/>
                <w:sz w:val="18"/>
                <w:szCs w:val="18"/>
                <w:lang w:val="fr-FR"/>
              </w:rPr>
              <w:t>交易流水号</w:t>
            </w:r>
          </w:p>
        </w:tc>
      </w:tr>
      <w:tr w:rsidR="002F40F1" w:rsidTr="00BC6531">
        <w:trPr>
          <w:jc w:val="center"/>
        </w:trPr>
        <w:tc>
          <w:tcPr>
            <w:tcW w:w="1867" w:type="dxa"/>
          </w:tcPr>
          <w:p w:rsidR="002F40F1" w:rsidRPr="00C8364D" w:rsidRDefault="002F40F1" w:rsidP="00BC6531">
            <w:pPr>
              <w:pStyle w:val="TAL"/>
              <w:rPr>
                <w:lang w:val="fr-FR" w:eastAsia="zh-CN"/>
              </w:rPr>
            </w:pPr>
            <w:r w:rsidRPr="00C8364D">
              <w:rPr>
                <w:rFonts w:hint="eastAsia"/>
                <w:lang w:val="fr-FR" w:eastAsia="zh-CN"/>
              </w:rPr>
              <w:t>traceFlag</w:t>
            </w:r>
          </w:p>
        </w:tc>
        <w:tc>
          <w:tcPr>
            <w:tcW w:w="720" w:type="dxa"/>
          </w:tcPr>
          <w:p w:rsidR="002F40F1" w:rsidRPr="00C8364D" w:rsidRDefault="002F40F1" w:rsidP="00BC6531">
            <w:pPr>
              <w:spacing w:line="240" w:lineRule="atLeast"/>
              <w:rPr>
                <w:rFonts w:ascii="Arial" w:hAnsi="Arial"/>
                <w:kern w:val="0"/>
                <w:sz w:val="18"/>
                <w:szCs w:val="18"/>
                <w:lang w:val="fr-FR"/>
              </w:rPr>
            </w:pPr>
            <w:r w:rsidRPr="00C8364D">
              <w:rPr>
                <w:rFonts w:ascii="Arial" w:hAnsi="Arial" w:hint="eastAsia"/>
                <w:kern w:val="0"/>
                <w:sz w:val="18"/>
                <w:szCs w:val="18"/>
                <w:lang w:val="fr-FR"/>
              </w:rPr>
              <w:t xml:space="preserve">O </w:t>
            </w:r>
          </w:p>
        </w:tc>
        <w:tc>
          <w:tcPr>
            <w:tcW w:w="1980" w:type="dxa"/>
          </w:tcPr>
          <w:p w:rsidR="002F40F1" w:rsidRPr="00C8364D" w:rsidRDefault="002F40F1" w:rsidP="00BC6531">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720" w:type="dxa"/>
          </w:tcPr>
          <w:p w:rsidR="002F40F1" w:rsidRPr="00C8364D" w:rsidRDefault="002F40F1" w:rsidP="00BC6531">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3513" w:type="dxa"/>
          </w:tcPr>
          <w:p w:rsidR="002F40F1" w:rsidRPr="00C8364D" w:rsidRDefault="002F40F1" w:rsidP="00BC6531">
            <w:pPr>
              <w:spacing w:line="240" w:lineRule="atLeast"/>
              <w:rPr>
                <w:rFonts w:ascii="Arial" w:hAnsi="Arial"/>
                <w:kern w:val="0"/>
                <w:sz w:val="18"/>
                <w:szCs w:val="18"/>
                <w:lang w:val="fr-FR"/>
              </w:rPr>
            </w:pPr>
            <w:r>
              <w:rPr>
                <w:rFonts w:ascii="Arial" w:hAnsi="Arial" w:hint="eastAsia"/>
                <w:kern w:val="0"/>
                <w:sz w:val="18"/>
                <w:szCs w:val="18"/>
                <w:lang w:val="fr-FR"/>
              </w:rPr>
              <w:t>跟踪标志</w:t>
            </w:r>
          </w:p>
        </w:tc>
      </w:tr>
      <w:tr w:rsidR="002F40F1" w:rsidTr="00BC6531">
        <w:trPr>
          <w:jc w:val="center"/>
        </w:trPr>
        <w:tc>
          <w:tcPr>
            <w:tcW w:w="1867" w:type="dxa"/>
          </w:tcPr>
          <w:p w:rsidR="002F40F1" w:rsidRPr="00C8364D" w:rsidRDefault="002F40F1" w:rsidP="00BC6531">
            <w:pPr>
              <w:pStyle w:val="TAL"/>
              <w:rPr>
                <w:lang w:val="fr-FR" w:eastAsia="zh-CN"/>
              </w:rPr>
            </w:pPr>
            <w:r>
              <w:rPr>
                <w:rFonts w:hint="eastAsia"/>
                <w:lang w:val="fr-FR" w:eastAsia="zh-CN"/>
              </w:rPr>
              <w:t>userID</w:t>
            </w:r>
          </w:p>
        </w:tc>
        <w:tc>
          <w:tcPr>
            <w:tcW w:w="720" w:type="dxa"/>
          </w:tcPr>
          <w:p w:rsidR="002F40F1" w:rsidRPr="00C8364D" w:rsidRDefault="002F40F1" w:rsidP="00BC6531">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1980" w:type="dxa"/>
          </w:tcPr>
          <w:p w:rsidR="002F40F1" w:rsidRDefault="005200E4" w:rsidP="00BC6531">
            <w:pPr>
              <w:spacing w:line="240" w:lineRule="atLeast"/>
              <w:rPr>
                <w:rFonts w:ascii="Arial" w:hAnsi="Arial"/>
                <w:kern w:val="0"/>
                <w:sz w:val="18"/>
                <w:szCs w:val="18"/>
                <w:lang w:val="fr-FR"/>
              </w:rPr>
            </w:pPr>
            <w:r>
              <w:rPr>
                <w:rFonts w:ascii="Arial" w:hAnsi="Arial" w:hint="eastAsia"/>
                <w:kern w:val="0"/>
                <w:sz w:val="18"/>
                <w:szCs w:val="18"/>
                <w:lang w:val="fr-FR"/>
              </w:rPr>
              <w:t>Bigint</w:t>
            </w:r>
          </w:p>
        </w:tc>
        <w:tc>
          <w:tcPr>
            <w:tcW w:w="720" w:type="dxa"/>
          </w:tcPr>
          <w:p w:rsidR="002F40F1" w:rsidRDefault="002F40F1" w:rsidP="00BC6531">
            <w:pPr>
              <w:spacing w:line="240" w:lineRule="atLeast"/>
              <w:rPr>
                <w:rFonts w:ascii="Arial" w:hAnsi="Arial"/>
                <w:kern w:val="0"/>
                <w:sz w:val="18"/>
                <w:szCs w:val="18"/>
                <w:lang w:val="fr-FR"/>
              </w:rPr>
            </w:pPr>
          </w:p>
        </w:tc>
        <w:tc>
          <w:tcPr>
            <w:tcW w:w="3513" w:type="dxa"/>
          </w:tcPr>
          <w:p w:rsidR="002F40F1" w:rsidRDefault="002F40F1" w:rsidP="00BC6531">
            <w:pPr>
              <w:spacing w:line="240" w:lineRule="atLeast"/>
              <w:rPr>
                <w:rFonts w:ascii="Arial" w:hAnsi="Arial"/>
                <w:kern w:val="0"/>
                <w:sz w:val="18"/>
                <w:szCs w:val="18"/>
                <w:lang w:val="fr-FR"/>
              </w:rPr>
            </w:pPr>
            <w:r>
              <w:rPr>
                <w:rFonts w:ascii="Arial" w:hAnsi="Arial" w:hint="eastAsia"/>
                <w:kern w:val="0"/>
                <w:sz w:val="18"/>
                <w:szCs w:val="18"/>
                <w:lang w:val="fr-FR"/>
              </w:rPr>
              <w:t>用户</w:t>
            </w:r>
            <w:r>
              <w:rPr>
                <w:rFonts w:ascii="Arial" w:hAnsi="Arial" w:hint="eastAsia"/>
                <w:kern w:val="0"/>
                <w:sz w:val="18"/>
                <w:szCs w:val="18"/>
                <w:lang w:val="fr-FR"/>
              </w:rPr>
              <w:t>ID</w:t>
            </w:r>
            <w:r>
              <w:rPr>
                <w:rFonts w:ascii="Arial" w:hAnsi="Arial" w:hint="eastAsia"/>
                <w:kern w:val="0"/>
                <w:sz w:val="18"/>
                <w:szCs w:val="18"/>
                <w:lang w:val="fr-FR"/>
              </w:rPr>
              <w:t>（内部）</w:t>
            </w:r>
          </w:p>
        </w:tc>
      </w:tr>
      <w:tr w:rsidR="002F40F1" w:rsidTr="00BC6531">
        <w:trPr>
          <w:jc w:val="center"/>
        </w:trPr>
        <w:tc>
          <w:tcPr>
            <w:tcW w:w="1867" w:type="dxa"/>
          </w:tcPr>
          <w:p w:rsidR="002F40F1" w:rsidRPr="000F3468" w:rsidRDefault="002F40F1" w:rsidP="00BC6531">
            <w:pPr>
              <w:pStyle w:val="TAL"/>
              <w:rPr>
                <w:lang w:val="fr-FR" w:eastAsia="zh-CN"/>
              </w:rPr>
            </w:pPr>
            <w:r>
              <w:rPr>
                <w:rFonts w:hint="eastAsia"/>
                <w:lang w:val="fr-FR" w:eastAsia="zh-CN"/>
              </w:rPr>
              <w:t>newPassword</w:t>
            </w:r>
          </w:p>
        </w:tc>
        <w:tc>
          <w:tcPr>
            <w:tcW w:w="720" w:type="dxa"/>
          </w:tcPr>
          <w:p w:rsidR="002F40F1" w:rsidRDefault="002F40F1" w:rsidP="00BC6531">
            <w:pPr>
              <w:pStyle w:val="TAL"/>
              <w:rPr>
                <w:lang w:val="fr-FR" w:eastAsia="zh-CN"/>
              </w:rPr>
            </w:pPr>
            <w:r>
              <w:rPr>
                <w:rFonts w:hint="eastAsia"/>
                <w:lang w:val="fr-FR" w:eastAsia="zh-CN"/>
              </w:rPr>
              <w:t>O</w:t>
            </w:r>
          </w:p>
        </w:tc>
        <w:tc>
          <w:tcPr>
            <w:tcW w:w="1980" w:type="dxa"/>
          </w:tcPr>
          <w:p w:rsidR="002F40F1" w:rsidRPr="000F3468" w:rsidRDefault="002F40F1" w:rsidP="00BC6531">
            <w:pPr>
              <w:pStyle w:val="TAL"/>
              <w:rPr>
                <w:lang w:val="fr-FR" w:eastAsia="zh-CN"/>
              </w:rPr>
            </w:pPr>
            <w:r>
              <w:rPr>
                <w:rFonts w:hint="eastAsia"/>
                <w:lang w:val="fr-FR" w:eastAsia="zh-CN"/>
              </w:rPr>
              <w:t>String</w:t>
            </w:r>
          </w:p>
        </w:tc>
        <w:tc>
          <w:tcPr>
            <w:tcW w:w="720" w:type="dxa"/>
          </w:tcPr>
          <w:p w:rsidR="002F40F1" w:rsidRPr="000F3468" w:rsidRDefault="002F40F1" w:rsidP="00BC6531">
            <w:pPr>
              <w:pStyle w:val="TAL"/>
              <w:rPr>
                <w:lang w:val="fr-FR" w:eastAsia="zh-CN"/>
              </w:rPr>
            </w:pPr>
          </w:p>
        </w:tc>
        <w:tc>
          <w:tcPr>
            <w:tcW w:w="3513" w:type="dxa"/>
          </w:tcPr>
          <w:p w:rsidR="002F40F1" w:rsidRPr="000F3468" w:rsidRDefault="002F40F1" w:rsidP="00BC6531">
            <w:pPr>
              <w:rPr>
                <w:rFonts w:ascii="Arial" w:hAnsi="Arial"/>
                <w:kern w:val="0"/>
                <w:sz w:val="18"/>
                <w:szCs w:val="18"/>
                <w:lang w:val="fr-FR"/>
              </w:rPr>
            </w:pPr>
            <w:r>
              <w:rPr>
                <w:rFonts w:ascii="Arial" w:hAnsi="Arial" w:hint="eastAsia"/>
                <w:kern w:val="0"/>
                <w:sz w:val="18"/>
                <w:szCs w:val="18"/>
                <w:lang w:val="fr-FR"/>
              </w:rPr>
              <w:t>新密码</w:t>
            </w:r>
          </w:p>
        </w:tc>
      </w:tr>
      <w:tr w:rsidR="002F40F1" w:rsidTr="00BC6531">
        <w:trPr>
          <w:jc w:val="center"/>
        </w:trPr>
        <w:tc>
          <w:tcPr>
            <w:tcW w:w="1867" w:type="dxa"/>
          </w:tcPr>
          <w:p w:rsidR="002F40F1" w:rsidRPr="000F3468" w:rsidRDefault="002F40F1" w:rsidP="00BC6531">
            <w:pPr>
              <w:pStyle w:val="TAL"/>
              <w:rPr>
                <w:lang w:val="fr-FR" w:eastAsia="zh-CN"/>
              </w:rPr>
            </w:pPr>
            <w:r w:rsidRPr="000F3468">
              <w:rPr>
                <w:rFonts w:hint="eastAsia"/>
                <w:lang w:val="fr-FR" w:eastAsia="zh-CN"/>
              </w:rPr>
              <w:t>userInfo</w:t>
            </w:r>
          </w:p>
        </w:tc>
        <w:tc>
          <w:tcPr>
            <w:tcW w:w="720" w:type="dxa"/>
          </w:tcPr>
          <w:p w:rsidR="002F40F1" w:rsidRPr="000F3468" w:rsidRDefault="002F40F1" w:rsidP="00BC6531">
            <w:pPr>
              <w:pStyle w:val="TAL"/>
              <w:rPr>
                <w:lang w:val="fr-FR" w:eastAsia="zh-CN"/>
              </w:rPr>
            </w:pPr>
            <w:r>
              <w:rPr>
                <w:rFonts w:hint="eastAsia"/>
                <w:lang w:val="fr-FR" w:eastAsia="zh-CN"/>
              </w:rPr>
              <w:t>O</w:t>
            </w:r>
          </w:p>
        </w:tc>
        <w:tc>
          <w:tcPr>
            <w:tcW w:w="1980" w:type="dxa"/>
          </w:tcPr>
          <w:p w:rsidR="002F40F1" w:rsidRDefault="002F40F1" w:rsidP="00BC6531">
            <w:pPr>
              <w:pStyle w:val="TAL"/>
              <w:rPr>
                <w:lang w:val="fr-FR" w:eastAsia="zh-CN"/>
              </w:rPr>
            </w:pPr>
            <w:r w:rsidRPr="000F3468">
              <w:rPr>
                <w:rFonts w:hint="eastAsia"/>
                <w:lang w:val="fr-FR" w:eastAsia="zh-CN"/>
              </w:rPr>
              <w:t>UserInfo</w:t>
            </w:r>
          </w:p>
        </w:tc>
        <w:tc>
          <w:tcPr>
            <w:tcW w:w="720" w:type="dxa"/>
          </w:tcPr>
          <w:p w:rsidR="002F40F1" w:rsidRPr="000F3468" w:rsidRDefault="002F40F1" w:rsidP="00BC6531">
            <w:pPr>
              <w:pStyle w:val="TAL"/>
              <w:rPr>
                <w:lang w:val="fr-FR" w:eastAsia="zh-CN"/>
              </w:rPr>
            </w:pPr>
          </w:p>
        </w:tc>
        <w:tc>
          <w:tcPr>
            <w:tcW w:w="3513" w:type="dxa"/>
          </w:tcPr>
          <w:p w:rsidR="002F40F1" w:rsidRPr="000F3468" w:rsidRDefault="002F40F1" w:rsidP="00BC6531">
            <w:pPr>
              <w:rPr>
                <w:rFonts w:ascii="Arial" w:hAnsi="Arial"/>
                <w:kern w:val="0"/>
                <w:sz w:val="18"/>
                <w:szCs w:val="18"/>
                <w:lang w:val="fr-FR"/>
              </w:rPr>
            </w:pPr>
            <w:r w:rsidRPr="000F3468">
              <w:rPr>
                <w:rFonts w:ascii="Arial" w:hAnsi="Arial" w:hint="eastAsia"/>
                <w:kern w:val="0"/>
                <w:sz w:val="18"/>
                <w:szCs w:val="18"/>
                <w:lang w:val="fr-FR"/>
              </w:rPr>
              <w:t>用户</w:t>
            </w:r>
            <w:r>
              <w:rPr>
                <w:rFonts w:ascii="Arial" w:hAnsi="Arial" w:hint="eastAsia"/>
                <w:kern w:val="0"/>
                <w:sz w:val="18"/>
                <w:szCs w:val="18"/>
                <w:lang w:val="fr-FR"/>
              </w:rPr>
              <w:t>基本</w:t>
            </w:r>
            <w:r w:rsidRPr="000F3468">
              <w:rPr>
                <w:rFonts w:ascii="Arial" w:hAnsi="Arial" w:hint="eastAsia"/>
                <w:kern w:val="0"/>
                <w:sz w:val="18"/>
                <w:szCs w:val="18"/>
                <w:lang w:val="fr-FR"/>
              </w:rPr>
              <w:t>信息</w:t>
            </w:r>
          </w:p>
        </w:tc>
      </w:tr>
      <w:tr w:rsidR="00C75B57" w:rsidTr="00BC6531">
        <w:trPr>
          <w:jc w:val="center"/>
        </w:trPr>
        <w:tc>
          <w:tcPr>
            <w:tcW w:w="1867" w:type="dxa"/>
          </w:tcPr>
          <w:p w:rsidR="00C75B57" w:rsidRDefault="002F1C78" w:rsidP="002F1C78">
            <w:pPr>
              <w:pStyle w:val="TAL"/>
              <w:rPr>
                <w:lang w:val="fr-FR" w:eastAsia="zh-CN"/>
              </w:rPr>
            </w:pPr>
            <w:r>
              <w:rPr>
                <w:rFonts w:hint="eastAsia"/>
                <w:lang w:eastAsia="zh-CN"/>
              </w:rPr>
              <w:t>userS</w:t>
            </w:r>
            <w:r w:rsidR="00C75B57">
              <w:rPr>
                <w:rFonts w:hint="eastAsia"/>
              </w:rPr>
              <w:t>rv</w:t>
            </w:r>
            <w:r w:rsidR="00C75B57" w:rsidRPr="00B27246">
              <w:t>Info</w:t>
            </w:r>
          </w:p>
        </w:tc>
        <w:tc>
          <w:tcPr>
            <w:tcW w:w="720" w:type="dxa"/>
          </w:tcPr>
          <w:p w:rsidR="00C75B57" w:rsidRDefault="00C75B57" w:rsidP="00BC6531">
            <w:pPr>
              <w:pStyle w:val="TAL"/>
              <w:rPr>
                <w:lang w:val="fr-FR" w:eastAsia="zh-CN"/>
              </w:rPr>
            </w:pPr>
            <w:r>
              <w:rPr>
                <w:rFonts w:hint="eastAsia"/>
                <w:lang w:val="fr-FR"/>
              </w:rPr>
              <w:t>O</w:t>
            </w:r>
          </w:p>
        </w:tc>
        <w:tc>
          <w:tcPr>
            <w:tcW w:w="1980" w:type="dxa"/>
          </w:tcPr>
          <w:p w:rsidR="00C75B57" w:rsidRDefault="002F1C78" w:rsidP="00BC6531">
            <w:pPr>
              <w:pStyle w:val="TAL"/>
              <w:rPr>
                <w:lang w:val="fr-FR" w:eastAsia="zh-CN"/>
              </w:rPr>
            </w:pPr>
            <w:r>
              <w:rPr>
                <w:rFonts w:hint="eastAsia"/>
                <w:lang w:eastAsia="zh-CN"/>
              </w:rPr>
              <w:t>User</w:t>
            </w:r>
            <w:r w:rsidR="00C75B57">
              <w:rPr>
                <w:rFonts w:hint="eastAsia"/>
              </w:rPr>
              <w:t>Srv</w:t>
            </w:r>
            <w:r w:rsidR="00C75B57" w:rsidRPr="00B27246">
              <w:t>Info</w:t>
            </w:r>
          </w:p>
        </w:tc>
        <w:tc>
          <w:tcPr>
            <w:tcW w:w="720" w:type="dxa"/>
          </w:tcPr>
          <w:p w:rsidR="00C75B57" w:rsidRPr="000F3468" w:rsidRDefault="00C75B57" w:rsidP="00BC6531">
            <w:pPr>
              <w:pStyle w:val="TAL"/>
              <w:rPr>
                <w:lang w:val="fr-FR" w:eastAsia="zh-CN"/>
              </w:rPr>
            </w:pPr>
          </w:p>
        </w:tc>
        <w:tc>
          <w:tcPr>
            <w:tcW w:w="3513" w:type="dxa"/>
          </w:tcPr>
          <w:p w:rsidR="00C75B57" w:rsidRDefault="00C75B57" w:rsidP="00BC6531">
            <w:pPr>
              <w:rPr>
                <w:rFonts w:ascii="Arial" w:hAnsi="Arial"/>
                <w:kern w:val="0"/>
                <w:sz w:val="18"/>
                <w:szCs w:val="18"/>
                <w:lang w:val="fr-FR"/>
              </w:rPr>
            </w:pPr>
            <w:r>
              <w:rPr>
                <w:rFonts w:ascii="Arial" w:hAnsi="Arial" w:hint="eastAsia"/>
                <w:kern w:val="0"/>
                <w:sz w:val="18"/>
                <w:szCs w:val="18"/>
                <w:lang w:val="fr-FR"/>
              </w:rPr>
              <w:t>用户业务信息</w:t>
            </w:r>
          </w:p>
          <w:p w:rsidR="001969CE" w:rsidRDefault="001969CE" w:rsidP="00BC6531">
            <w:pPr>
              <w:rPr>
                <w:rFonts w:ascii="Arial" w:hAnsi="Arial"/>
                <w:kern w:val="0"/>
                <w:sz w:val="18"/>
                <w:szCs w:val="18"/>
                <w:lang w:val="fr-FR"/>
              </w:rPr>
            </w:pPr>
            <w:r>
              <w:rPr>
                <w:rFonts w:ascii="Arial" w:hAnsi="Arial" w:hint="eastAsia"/>
                <w:kern w:val="0"/>
                <w:sz w:val="18"/>
                <w:szCs w:val="18"/>
                <w:lang w:val="fr-FR"/>
              </w:rPr>
              <w:t>支持部分属性的修改。</w:t>
            </w:r>
          </w:p>
        </w:tc>
      </w:tr>
      <w:tr w:rsidR="00C75B57" w:rsidTr="00BC6531">
        <w:trPr>
          <w:jc w:val="center"/>
        </w:trPr>
        <w:tc>
          <w:tcPr>
            <w:tcW w:w="1867" w:type="dxa"/>
          </w:tcPr>
          <w:p w:rsidR="00C75B57" w:rsidRDefault="002F1C78" w:rsidP="002F1C78">
            <w:pPr>
              <w:pStyle w:val="TAL"/>
              <w:rPr>
                <w:lang w:val="fr-FR" w:eastAsia="zh-CN"/>
              </w:rPr>
            </w:pPr>
            <w:r>
              <w:rPr>
                <w:rFonts w:hint="eastAsia"/>
                <w:lang w:val="fr-FR" w:eastAsia="zh-CN"/>
              </w:rPr>
              <w:t>userA</w:t>
            </w:r>
            <w:r w:rsidR="00C75B57">
              <w:rPr>
                <w:rFonts w:hint="eastAsia"/>
                <w:lang w:val="fr-FR" w:eastAsia="zh-CN"/>
              </w:rPr>
              <w:t>cctInfo</w:t>
            </w:r>
          </w:p>
        </w:tc>
        <w:tc>
          <w:tcPr>
            <w:tcW w:w="720" w:type="dxa"/>
          </w:tcPr>
          <w:p w:rsidR="00C75B57" w:rsidRDefault="00C75B57" w:rsidP="00BC6531">
            <w:pPr>
              <w:pStyle w:val="TAL"/>
              <w:rPr>
                <w:lang w:val="fr-FR" w:eastAsia="zh-CN"/>
              </w:rPr>
            </w:pPr>
            <w:r>
              <w:rPr>
                <w:rFonts w:hint="eastAsia"/>
                <w:lang w:val="fr-FR" w:eastAsia="zh-CN"/>
              </w:rPr>
              <w:t>O</w:t>
            </w:r>
          </w:p>
        </w:tc>
        <w:tc>
          <w:tcPr>
            <w:tcW w:w="1980" w:type="dxa"/>
          </w:tcPr>
          <w:p w:rsidR="00C75B57" w:rsidRDefault="002F1C78" w:rsidP="00BC6531">
            <w:pPr>
              <w:pStyle w:val="TAL"/>
              <w:rPr>
                <w:lang w:val="fr-FR" w:eastAsia="zh-CN"/>
              </w:rPr>
            </w:pPr>
            <w:r>
              <w:rPr>
                <w:rFonts w:hint="eastAsia"/>
                <w:lang w:val="fr-FR" w:eastAsia="zh-CN"/>
              </w:rPr>
              <w:t>User</w:t>
            </w:r>
            <w:r w:rsidR="006A074E">
              <w:rPr>
                <w:rFonts w:hint="eastAsia"/>
                <w:lang w:val="fr-FR" w:eastAsia="zh-CN"/>
              </w:rPr>
              <w:t>AcctInfo</w:t>
            </w:r>
          </w:p>
        </w:tc>
        <w:tc>
          <w:tcPr>
            <w:tcW w:w="720" w:type="dxa"/>
          </w:tcPr>
          <w:p w:rsidR="00C75B57" w:rsidRPr="000F3468" w:rsidRDefault="00C75B57" w:rsidP="00BC6531">
            <w:pPr>
              <w:pStyle w:val="TAL"/>
              <w:rPr>
                <w:lang w:val="fr-FR" w:eastAsia="zh-CN"/>
              </w:rPr>
            </w:pPr>
          </w:p>
        </w:tc>
        <w:tc>
          <w:tcPr>
            <w:tcW w:w="3513" w:type="dxa"/>
          </w:tcPr>
          <w:p w:rsidR="001969CE" w:rsidRDefault="00C75B57" w:rsidP="009B394E">
            <w:pPr>
              <w:rPr>
                <w:rFonts w:ascii="Arial" w:hAnsi="Arial"/>
                <w:kern w:val="0"/>
                <w:sz w:val="18"/>
                <w:szCs w:val="18"/>
                <w:lang w:val="fr-FR"/>
              </w:rPr>
            </w:pPr>
            <w:r>
              <w:rPr>
                <w:rFonts w:ascii="Arial" w:hAnsi="Arial" w:hint="eastAsia"/>
                <w:kern w:val="0"/>
                <w:sz w:val="18"/>
                <w:szCs w:val="18"/>
                <w:lang w:val="fr-FR"/>
              </w:rPr>
              <w:t>用户账号信息</w:t>
            </w:r>
          </w:p>
        </w:tc>
      </w:tr>
      <w:tr w:rsidR="00C75B57" w:rsidTr="00BC6531">
        <w:trPr>
          <w:jc w:val="center"/>
        </w:trPr>
        <w:tc>
          <w:tcPr>
            <w:tcW w:w="1867" w:type="dxa"/>
          </w:tcPr>
          <w:p w:rsidR="00C75B57" w:rsidRDefault="002F1C78" w:rsidP="002F1C78">
            <w:pPr>
              <w:pStyle w:val="TAL"/>
              <w:rPr>
                <w:lang w:val="fr-FR" w:eastAsia="zh-CN"/>
              </w:rPr>
            </w:pPr>
            <w:r>
              <w:rPr>
                <w:rFonts w:hint="eastAsia"/>
                <w:lang w:eastAsia="zh-CN"/>
              </w:rPr>
              <w:t>userA</w:t>
            </w:r>
            <w:r w:rsidR="00C75B57">
              <w:rPr>
                <w:rFonts w:hint="eastAsia"/>
                <w:lang w:eastAsia="zh-CN"/>
              </w:rPr>
              <w:t>cctAnnexInfo</w:t>
            </w:r>
          </w:p>
        </w:tc>
        <w:tc>
          <w:tcPr>
            <w:tcW w:w="720" w:type="dxa"/>
          </w:tcPr>
          <w:p w:rsidR="00C75B57" w:rsidRDefault="00C75B57" w:rsidP="00BC6531">
            <w:pPr>
              <w:spacing w:line="240" w:lineRule="atLeast"/>
              <w:rPr>
                <w:rFonts w:ascii="Arial" w:hAnsi="Arial"/>
                <w:kern w:val="0"/>
                <w:sz w:val="18"/>
                <w:szCs w:val="18"/>
                <w:lang w:val="fr-FR"/>
              </w:rPr>
            </w:pPr>
            <w:r>
              <w:rPr>
                <w:rFonts w:ascii="Arial" w:hAnsi="Arial" w:hint="eastAsia"/>
                <w:kern w:val="0"/>
                <w:sz w:val="18"/>
                <w:szCs w:val="18"/>
                <w:lang w:val="fr-FR"/>
              </w:rPr>
              <w:t>O</w:t>
            </w:r>
          </w:p>
        </w:tc>
        <w:tc>
          <w:tcPr>
            <w:tcW w:w="1980" w:type="dxa"/>
          </w:tcPr>
          <w:p w:rsidR="00C75B57" w:rsidRDefault="002F1C78" w:rsidP="00BC6531">
            <w:pPr>
              <w:spacing w:line="240" w:lineRule="atLeast"/>
              <w:rPr>
                <w:rFonts w:ascii="Arial" w:hAnsi="Arial"/>
                <w:kern w:val="0"/>
                <w:sz w:val="18"/>
                <w:szCs w:val="18"/>
                <w:lang w:val="fr-FR"/>
              </w:rPr>
            </w:pPr>
            <w:r>
              <w:rPr>
                <w:rFonts w:hint="eastAsia"/>
              </w:rPr>
              <w:t>User</w:t>
            </w:r>
            <w:r w:rsidR="006A074E">
              <w:rPr>
                <w:rFonts w:hint="eastAsia"/>
              </w:rPr>
              <w:t>AcctAnnexInfo</w:t>
            </w:r>
          </w:p>
        </w:tc>
        <w:tc>
          <w:tcPr>
            <w:tcW w:w="720" w:type="dxa"/>
          </w:tcPr>
          <w:p w:rsidR="00C75B57" w:rsidRDefault="00C75B57" w:rsidP="00BC6531">
            <w:pPr>
              <w:spacing w:line="240" w:lineRule="atLeast"/>
              <w:rPr>
                <w:rFonts w:ascii="Arial" w:hAnsi="Arial"/>
                <w:kern w:val="0"/>
                <w:sz w:val="18"/>
                <w:szCs w:val="18"/>
                <w:lang w:val="fr-FR"/>
              </w:rPr>
            </w:pPr>
          </w:p>
        </w:tc>
        <w:tc>
          <w:tcPr>
            <w:tcW w:w="3513" w:type="dxa"/>
          </w:tcPr>
          <w:p w:rsidR="001969CE" w:rsidRDefault="00C75B57" w:rsidP="009B394E">
            <w:pPr>
              <w:spacing w:line="240" w:lineRule="atLeast"/>
              <w:rPr>
                <w:rFonts w:ascii="Arial" w:hAnsi="Arial"/>
                <w:kern w:val="0"/>
                <w:sz w:val="18"/>
                <w:szCs w:val="18"/>
                <w:lang w:val="fr-FR"/>
              </w:rPr>
            </w:pPr>
            <w:r>
              <w:rPr>
                <w:rFonts w:ascii="Arial" w:hAnsi="Arial" w:hint="eastAsia"/>
                <w:kern w:val="0"/>
                <w:sz w:val="18"/>
                <w:szCs w:val="18"/>
                <w:lang w:val="fr-FR"/>
              </w:rPr>
              <w:t>用户账号附加业务信息</w:t>
            </w:r>
          </w:p>
          <w:p w:rsidR="009B394E" w:rsidRDefault="009B394E" w:rsidP="009B394E">
            <w:pPr>
              <w:spacing w:line="240" w:lineRule="atLeast"/>
              <w:rPr>
                <w:rFonts w:ascii="Arial" w:hAnsi="Arial"/>
                <w:kern w:val="0"/>
                <w:sz w:val="18"/>
                <w:szCs w:val="18"/>
                <w:lang w:val="fr-FR"/>
              </w:rPr>
            </w:pPr>
            <w:r>
              <w:rPr>
                <w:rFonts w:ascii="Arial" w:hAnsi="Arial" w:hint="eastAsia"/>
                <w:kern w:val="0"/>
                <w:sz w:val="18"/>
                <w:szCs w:val="18"/>
                <w:lang w:val="fr-FR"/>
              </w:rPr>
              <w:t>支持部分属性的修改。</w:t>
            </w:r>
          </w:p>
        </w:tc>
      </w:tr>
      <w:tr w:rsidR="009B394E" w:rsidTr="00BC6531">
        <w:trPr>
          <w:jc w:val="center"/>
        </w:trPr>
        <w:tc>
          <w:tcPr>
            <w:tcW w:w="1867" w:type="dxa"/>
          </w:tcPr>
          <w:p w:rsidR="009B394E" w:rsidRDefault="009B394E" w:rsidP="002F1C78">
            <w:pPr>
              <w:pStyle w:val="TAL"/>
              <w:rPr>
                <w:lang w:eastAsia="zh-CN"/>
              </w:rPr>
            </w:pPr>
            <w:r>
              <w:rPr>
                <w:rFonts w:hint="eastAsia"/>
                <w:lang w:eastAsia="zh-CN"/>
              </w:rPr>
              <w:t>isMove</w:t>
            </w:r>
          </w:p>
        </w:tc>
        <w:tc>
          <w:tcPr>
            <w:tcW w:w="720" w:type="dxa"/>
          </w:tcPr>
          <w:p w:rsidR="009B394E" w:rsidRDefault="009B394E" w:rsidP="00BC6531">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1980" w:type="dxa"/>
          </w:tcPr>
          <w:p w:rsidR="009B394E" w:rsidRDefault="005200E4" w:rsidP="00BC6531">
            <w:pPr>
              <w:spacing w:line="240" w:lineRule="atLeast"/>
            </w:pPr>
            <w:r>
              <w:t>Int</w:t>
            </w:r>
          </w:p>
        </w:tc>
        <w:tc>
          <w:tcPr>
            <w:tcW w:w="720" w:type="dxa"/>
          </w:tcPr>
          <w:p w:rsidR="009B394E" w:rsidRDefault="009B394E" w:rsidP="00BC6531">
            <w:pPr>
              <w:spacing w:line="240" w:lineRule="atLeast"/>
              <w:rPr>
                <w:rFonts w:ascii="Arial" w:hAnsi="Arial"/>
                <w:kern w:val="0"/>
                <w:sz w:val="18"/>
                <w:szCs w:val="18"/>
                <w:lang w:val="fr-FR"/>
              </w:rPr>
            </w:pPr>
          </w:p>
        </w:tc>
        <w:tc>
          <w:tcPr>
            <w:tcW w:w="3513" w:type="dxa"/>
          </w:tcPr>
          <w:p w:rsidR="009B394E" w:rsidRDefault="009B394E" w:rsidP="00BC6531">
            <w:pPr>
              <w:spacing w:line="240" w:lineRule="atLeast"/>
              <w:rPr>
                <w:rFonts w:ascii="Arial" w:hAnsi="Arial"/>
                <w:kern w:val="0"/>
                <w:sz w:val="18"/>
                <w:szCs w:val="18"/>
                <w:lang w:val="fr-FR"/>
              </w:rPr>
            </w:pPr>
            <w:r>
              <w:rPr>
                <w:rFonts w:ascii="Arial" w:hAnsi="Arial" w:hint="eastAsia"/>
                <w:kern w:val="0"/>
                <w:sz w:val="18"/>
                <w:szCs w:val="18"/>
                <w:lang w:val="fr-FR"/>
              </w:rPr>
              <w:t>是否是做账号迁移</w:t>
            </w:r>
          </w:p>
          <w:p w:rsidR="009B394E" w:rsidRDefault="009B394E" w:rsidP="00BC6531">
            <w:pPr>
              <w:spacing w:line="240" w:lineRule="atLeast"/>
              <w:rPr>
                <w:rFonts w:ascii="Arial" w:hAnsi="Arial"/>
                <w:kern w:val="0"/>
                <w:sz w:val="18"/>
                <w:szCs w:val="18"/>
                <w:lang w:val="fr-FR"/>
              </w:rPr>
            </w:pPr>
            <w:r>
              <w:rPr>
                <w:rFonts w:ascii="Arial" w:hAnsi="Arial" w:hint="eastAsia"/>
                <w:kern w:val="0"/>
                <w:sz w:val="18"/>
                <w:szCs w:val="18"/>
                <w:lang w:val="fr-FR"/>
              </w:rPr>
              <w:t xml:space="preserve">0 </w:t>
            </w:r>
            <w:r>
              <w:rPr>
                <w:rFonts w:ascii="Arial" w:hAnsi="Arial" w:hint="eastAsia"/>
                <w:kern w:val="0"/>
                <w:sz w:val="18"/>
                <w:szCs w:val="18"/>
                <w:lang w:val="fr-FR"/>
              </w:rPr>
              <w:t>否</w:t>
            </w:r>
          </w:p>
          <w:p w:rsidR="009B394E" w:rsidRDefault="009B394E" w:rsidP="009B394E">
            <w:pPr>
              <w:spacing w:line="240" w:lineRule="atLeast"/>
              <w:rPr>
                <w:rFonts w:ascii="Arial" w:hAnsi="Arial"/>
                <w:kern w:val="0"/>
                <w:sz w:val="18"/>
                <w:szCs w:val="18"/>
                <w:lang w:val="fr-FR"/>
              </w:rPr>
            </w:pPr>
            <w:r>
              <w:rPr>
                <w:rFonts w:ascii="Arial" w:hAnsi="Arial" w:hint="eastAsia"/>
                <w:kern w:val="0"/>
                <w:sz w:val="18"/>
                <w:szCs w:val="18"/>
                <w:lang w:val="fr-FR"/>
              </w:rPr>
              <w:t xml:space="preserve">1 </w:t>
            </w:r>
            <w:r>
              <w:rPr>
                <w:rFonts w:ascii="Arial" w:hAnsi="Arial" w:hint="eastAsia"/>
                <w:kern w:val="0"/>
                <w:sz w:val="18"/>
                <w:szCs w:val="18"/>
                <w:lang w:val="fr-FR"/>
              </w:rPr>
              <w:t>是（将</w:t>
            </w:r>
            <w:r>
              <w:rPr>
                <w:rFonts w:ascii="Arial" w:hAnsi="Arial" w:hint="eastAsia"/>
                <w:kern w:val="0"/>
                <w:sz w:val="18"/>
                <w:szCs w:val="18"/>
                <w:lang w:val="fr-FR"/>
              </w:rPr>
              <w:t>userAcctInfo</w:t>
            </w:r>
            <w:r>
              <w:rPr>
                <w:rFonts w:ascii="Arial" w:hAnsi="Arial" w:hint="eastAsia"/>
                <w:kern w:val="0"/>
                <w:sz w:val="18"/>
                <w:szCs w:val="18"/>
                <w:lang w:val="fr-FR"/>
              </w:rPr>
              <w:t>指定的账号迁移到</w:t>
            </w:r>
            <w:r>
              <w:rPr>
                <w:rFonts w:ascii="Arial" w:hAnsi="Arial" w:hint="eastAsia"/>
                <w:kern w:val="0"/>
                <w:sz w:val="18"/>
                <w:szCs w:val="18"/>
                <w:lang w:val="fr-FR"/>
              </w:rPr>
              <w:t>userID</w:t>
            </w:r>
            <w:r>
              <w:rPr>
                <w:rFonts w:ascii="Arial" w:hAnsi="Arial" w:hint="eastAsia"/>
                <w:kern w:val="0"/>
                <w:sz w:val="18"/>
                <w:szCs w:val="18"/>
                <w:lang w:val="fr-FR"/>
              </w:rPr>
              <w:t>用户下；已完成或部分完成迁移允许重做）</w:t>
            </w:r>
          </w:p>
        </w:tc>
      </w:tr>
    </w:tbl>
    <w:p w:rsidR="002F40F1" w:rsidRDefault="002F40F1" w:rsidP="00407B6C">
      <w:pPr>
        <w:pStyle w:val="41"/>
      </w:pPr>
      <w:r>
        <w:rPr>
          <w:rFonts w:hint="eastAsia"/>
        </w:rPr>
        <w:t>返回值</w:t>
      </w:r>
    </w:p>
    <w:p w:rsidR="002F40F1" w:rsidRDefault="002F40F1" w:rsidP="002F40F1">
      <w:pPr>
        <w:ind w:left="198"/>
      </w:pPr>
      <w:r>
        <w:rPr>
          <w:rFonts w:hint="eastAsia"/>
        </w:rPr>
        <w:t>成功返回</w:t>
      </w:r>
      <w:r>
        <w:rPr>
          <w:rFonts w:hint="eastAsia"/>
        </w:rPr>
        <w:t>ChgUserProfileRsp</w:t>
      </w:r>
      <w:r>
        <w:rPr>
          <w:rFonts w:hint="eastAsia"/>
          <w:lang w:val="fr-FR"/>
        </w:rPr>
        <w:t>，否则抛出异常。</w:t>
      </w:r>
      <w:r>
        <w:rPr>
          <w:rFonts w:hint="eastAsia"/>
        </w:rPr>
        <w:t>定义如下：</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2104"/>
        <w:gridCol w:w="900"/>
        <w:gridCol w:w="2681"/>
      </w:tblGrid>
      <w:tr w:rsidR="002F40F1" w:rsidTr="00BC6531">
        <w:trPr>
          <w:jc w:val="center"/>
        </w:trPr>
        <w:tc>
          <w:tcPr>
            <w:tcW w:w="2378" w:type="dxa"/>
          </w:tcPr>
          <w:p w:rsidR="002F40F1" w:rsidRDefault="002F40F1" w:rsidP="00BC6531">
            <w:pPr>
              <w:pStyle w:val="TAH"/>
              <w:rPr>
                <w:rFonts w:ascii="Verdana" w:hAnsi="Verdana"/>
                <w:lang w:val="fr-FR" w:eastAsia="zh-CN"/>
              </w:rPr>
            </w:pPr>
            <w:r>
              <w:rPr>
                <w:rFonts w:ascii="Verdana" w:hAnsi="Verdana" w:hint="eastAsia"/>
                <w:lang w:val="fr-FR" w:eastAsia="zh-CN"/>
              </w:rPr>
              <w:lastRenderedPageBreak/>
              <w:t>参数名称</w:t>
            </w:r>
          </w:p>
        </w:tc>
        <w:tc>
          <w:tcPr>
            <w:tcW w:w="737" w:type="dxa"/>
          </w:tcPr>
          <w:p w:rsidR="002F40F1" w:rsidRDefault="002F40F1" w:rsidP="00BC6531">
            <w:pPr>
              <w:pStyle w:val="TAH"/>
              <w:rPr>
                <w:rFonts w:ascii="Verdana" w:hAnsi="Verdana"/>
                <w:lang w:val="fr-FR" w:eastAsia="zh-CN"/>
              </w:rPr>
            </w:pPr>
            <w:r>
              <w:rPr>
                <w:rFonts w:ascii="Verdana" w:hAnsi="Verdana" w:hint="eastAsia"/>
                <w:lang w:val="fr-FR" w:eastAsia="zh-CN"/>
              </w:rPr>
              <w:t>必须</w:t>
            </w:r>
          </w:p>
        </w:tc>
        <w:tc>
          <w:tcPr>
            <w:tcW w:w="2104" w:type="dxa"/>
          </w:tcPr>
          <w:p w:rsidR="002F40F1" w:rsidRDefault="002F40F1" w:rsidP="00BC6531">
            <w:pPr>
              <w:pStyle w:val="TAH"/>
              <w:rPr>
                <w:rFonts w:ascii="Verdana" w:hAnsi="Verdana"/>
                <w:lang w:val="fr-FR" w:eastAsia="zh-CN"/>
              </w:rPr>
            </w:pPr>
            <w:r>
              <w:rPr>
                <w:rFonts w:ascii="Verdana" w:hAnsi="Verdana" w:hint="eastAsia"/>
                <w:lang w:val="fr-FR" w:eastAsia="zh-CN"/>
              </w:rPr>
              <w:t>类型</w:t>
            </w:r>
          </w:p>
        </w:tc>
        <w:tc>
          <w:tcPr>
            <w:tcW w:w="900" w:type="dxa"/>
          </w:tcPr>
          <w:p w:rsidR="002F40F1" w:rsidRDefault="002F40F1" w:rsidP="00BC6531">
            <w:pPr>
              <w:pStyle w:val="TAH"/>
              <w:rPr>
                <w:rFonts w:ascii="Verdana" w:hAnsi="Verdana"/>
                <w:lang w:val="fr-FR" w:eastAsia="zh-CN"/>
              </w:rPr>
            </w:pPr>
            <w:r>
              <w:rPr>
                <w:rFonts w:ascii="Verdana" w:hAnsi="Verdana" w:hint="eastAsia"/>
                <w:lang w:val="fr-FR" w:eastAsia="zh-CN"/>
              </w:rPr>
              <w:t>长度</w:t>
            </w:r>
          </w:p>
        </w:tc>
        <w:tc>
          <w:tcPr>
            <w:tcW w:w="2681" w:type="dxa"/>
          </w:tcPr>
          <w:p w:rsidR="002F40F1" w:rsidRDefault="002F40F1" w:rsidP="00BC6531">
            <w:pPr>
              <w:pStyle w:val="TAH"/>
              <w:rPr>
                <w:rFonts w:ascii="Verdana" w:hAnsi="Verdana"/>
                <w:lang w:val="fr-FR" w:eastAsia="zh-CN"/>
              </w:rPr>
            </w:pPr>
            <w:r>
              <w:rPr>
                <w:rFonts w:ascii="Verdana" w:hAnsi="Verdana" w:hint="eastAsia"/>
                <w:lang w:val="fr-FR" w:eastAsia="zh-CN"/>
              </w:rPr>
              <w:t>描述信息</w:t>
            </w:r>
          </w:p>
        </w:tc>
      </w:tr>
      <w:tr w:rsidR="002F40F1" w:rsidTr="00BC6531">
        <w:trPr>
          <w:jc w:val="center"/>
        </w:trPr>
        <w:tc>
          <w:tcPr>
            <w:tcW w:w="2378" w:type="dxa"/>
          </w:tcPr>
          <w:p w:rsidR="002F40F1" w:rsidRPr="005041A8" w:rsidRDefault="002F40F1" w:rsidP="00BC6531">
            <w:pPr>
              <w:pStyle w:val="TAL"/>
              <w:rPr>
                <w:lang w:val="fr-FR" w:eastAsia="zh-CN"/>
              </w:rPr>
            </w:pPr>
            <w:r w:rsidRPr="005041A8">
              <w:rPr>
                <w:rFonts w:hint="eastAsia"/>
                <w:lang w:val="fr-FR" w:eastAsia="zh-CN"/>
              </w:rPr>
              <w:t>v</w:t>
            </w:r>
            <w:r w:rsidRPr="005041A8">
              <w:rPr>
                <w:lang w:val="fr-FR" w:eastAsia="zh-CN"/>
              </w:rPr>
              <w:t>ersion</w:t>
            </w:r>
          </w:p>
        </w:tc>
        <w:tc>
          <w:tcPr>
            <w:tcW w:w="737" w:type="dxa"/>
          </w:tcPr>
          <w:p w:rsidR="002F40F1" w:rsidRPr="005041A8" w:rsidRDefault="002F40F1" w:rsidP="00BC6531">
            <w:pPr>
              <w:pStyle w:val="TAL"/>
              <w:rPr>
                <w:lang w:val="fr-FR" w:eastAsia="zh-CN"/>
              </w:rPr>
            </w:pPr>
            <w:r>
              <w:rPr>
                <w:rFonts w:hint="eastAsia"/>
                <w:lang w:val="fr-FR" w:eastAsia="zh-CN"/>
              </w:rPr>
              <w:t>M</w:t>
            </w:r>
          </w:p>
        </w:tc>
        <w:tc>
          <w:tcPr>
            <w:tcW w:w="2104" w:type="dxa"/>
          </w:tcPr>
          <w:p w:rsidR="002F40F1" w:rsidRPr="005041A8" w:rsidRDefault="002F40F1" w:rsidP="00BC6531">
            <w:pPr>
              <w:pStyle w:val="TAH"/>
              <w:jc w:val="both"/>
              <w:rPr>
                <w:b w:val="0"/>
                <w:lang w:val="fr-FR" w:eastAsia="zh-CN"/>
              </w:rPr>
            </w:pPr>
            <w:r>
              <w:rPr>
                <w:rFonts w:hint="eastAsia"/>
                <w:b w:val="0"/>
                <w:lang w:val="fr-FR" w:eastAsia="zh-CN"/>
              </w:rPr>
              <w:t>String</w:t>
            </w:r>
          </w:p>
        </w:tc>
        <w:tc>
          <w:tcPr>
            <w:tcW w:w="900" w:type="dxa"/>
          </w:tcPr>
          <w:p w:rsidR="002F40F1" w:rsidRPr="005041A8" w:rsidRDefault="002F40F1" w:rsidP="00BC6531">
            <w:pPr>
              <w:rPr>
                <w:rFonts w:ascii="Arial" w:hAnsi="Arial"/>
                <w:kern w:val="0"/>
                <w:sz w:val="18"/>
                <w:szCs w:val="18"/>
                <w:lang w:val="fr-FR"/>
              </w:rPr>
            </w:pPr>
            <w:r>
              <w:rPr>
                <w:rFonts w:ascii="Arial" w:hAnsi="Arial" w:hint="eastAsia"/>
                <w:kern w:val="0"/>
                <w:sz w:val="18"/>
                <w:szCs w:val="18"/>
                <w:lang w:val="fr-FR"/>
              </w:rPr>
              <w:t>5</w:t>
            </w:r>
          </w:p>
        </w:tc>
        <w:tc>
          <w:tcPr>
            <w:tcW w:w="2681" w:type="dxa"/>
          </w:tcPr>
          <w:p w:rsidR="002F40F1" w:rsidRPr="005041A8" w:rsidRDefault="002F40F1" w:rsidP="00BC6531">
            <w:pPr>
              <w:rPr>
                <w:rFonts w:ascii="Arial" w:hAnsi="Arial"/>
                <w:kern w:val="0"/>
                <w:sz w:val="18"/>
                <w:szCs w:val="18"/>
                <w:lang w:val="fr-FR"/>
              </w:rPr>
            </w:pPr>
            <w:r w:rsidRPr="005041A8">
              <w:rPr>
                <w:rFonts w:ascii="Arial" w:hAnsi="Arial" w:hint="eastAsia"/>
                <w:kern w:val="0"/>
                <w:sz w:val="18"/>
                <w:szCs w:val="18"/>
                <w:lang w:val="fr-FR"/>
              </w:rPr>
              <w:t>协议版本号</w:t>
            </w:r>
          </w:p>
        </w:tc>
      </w:tr>
      <w:tr w:rsidR="002F40F1" w:rsidTr="00BC6531">
        <w:trPr>
          <w:jc w:val="center"/>
        </w:trPr>
        <w:tc>
          <w:tcPr>
            <w:tcW w:w="2378" w:type="dxa"/>
          </w:tcPr>
          <w:p w:rsidR="002F40F1" w:rsidRPr="005041A8" w:rsidRDefault="002F40F1" w:rsidP="00BC6531">
            <w:pPr>
              <w:pStyle w:val="TAL"/>
              <w:rPr>
                <w:lang w:val="fr-FR" w:eastAsia="zh-CN"/>
              </w:rPr>
            </w:pPr>
            <w:r>
              <w:rPr>
                <w:lang w:val="fr-FR" w:eastAsia="zh-CN"/>
              </w:rPr>
              <w:t>transactionID</w:t>
            </w:r>
          </w:p>
        </w:tc>
        <w:tc>
          <w:tcPr>
            <w:tcW w:w="737" w:type="dxa"/>
          </w:tcPr>
          <w:p w:rsidR="002F40F1" w:rsidRPr="005041A8" w:rsidRDefault="002F40F1" w:rsidP="00BC6531">
            <w:pPr>
              <w:pStyle w:val="TAL"/>
              <w:rPr>
                <w:lang w:val="fr-FR" w:eastAsia="zh-CN"/>
              </w:rPr>
            </w:pPr>
            <w:r>
              <w:rPr>
                <w:rFonts w:hint="eastAsia"/>
                <w:lang w:val="fr-FR" w:eastAsia="zh-CN"/>
              </w:rPr>
              <w:t>M</w:t>
            </w:r>
          </w:p>
        </w:tc>
        <w:tc>
          <w:tcPr>
            <w:tcW w:w="2104" w:type="dxa"/>
          </w:tcPr>
          <w:p w:rsidR="002F40F1" w:rsidRPr="005041A8" w:rsidRDefault="002F40F1" w:rsidP="00BC6531">
            <w:pPr>
              <w:pStyle w:val="TAH"/>
              <w:jc w:val="both"/>
              <w:rPr>
                <w:b w:val="0"/>
                <w:lang w:val="fr-FR" w:eastAsia="zh-CN"/>
              </w:rPr>
            </w:pPr>
            <w:r>
              <w:rPr>
                <w:rFonts w:hint="eastAsia"/>
                <w:b w:val="0"/>
                <w:lang w:val="fr-FR" w:eastAsia="zh-CN"/>
              </w:rPr>
              <w:t>String</w:t>
            </w:r>
          </w:p>
        </w:tc>
        <w:tc>
          <w:tcPr>
            <w:tcW w:w="900" w:type="dxa"/>
          </w:tcPr>
          <w:p w:rsidR="002F40F1" w:rsidRPr="005041A8" w:rsidRDefault="002F40F1" w:rsidP="00BC6531">
            <w:pPr>
              <w:rPr>
                <w:rFonts w:ascii="Arial" w:hAnsi="Arial"/>
                <w:kern w:val="0"/>
                <w:sz w:val="18"/>
                <w:szCs w:val="18"/>
                <w:lang w:val="fr-FR"/>
              </w:rPr>
            </w:pPr>
            <w:r w:rsidRPr="005041A8">
              <w:rPr>
                <w:rFonts w:ascii="Arial" w:hAnsi="Arial" w:hint="eastAsia"/>
                <w:kern w:val="0"/>
                <w:sz w:val="18"/>
                <w:szCs w:val="18"/>
                <w:lang w:val="fr-FR"/>
              </w:rPr>
              <w:t>40</w:t>
            </w:r>
          </w:p>
        </w:tc>
        <w:tc>
          <w:tcPr>
            <w:tcW w:w="2681" w:type="dxa"/>
          </w:tcPr>
          <w:p w:rsidR="002F40F1" w:rsidRPr="005041A8" w:rsidRDefault="002F40F1" w:rsidP="00BC6531">
            <w:pPr>
              <w:rPr>
                <w:rFonts w:ascii="Arial" w:hAnsi="Arial"/>
                <w:kern w:val="0"/>
                <w:sz w:val="18"/>
                <w:szCs w:val="18"/>
                <w:lang w:val="fr-FR"/>
              </w:rPr>
            </w:pPr>
            <w:r w:rsidRPr="005041A8">
              <w:rPr>
                <w:rFonts w:ascii="Arial" w:hAnsi="Arial" w:hint="eastAsia"/>
                <w:kern w:val="0"/>
                <w:sz w:val="18"/>
                <w:szCs w:val="18"/>
                <w:lang w:val="fr-FR"/>
              </w:rPr>
              <w:t>交易流水号</w:t>
            </w:r>
          </w:p>
        </w:tc>
      </w:tr>
      <w:tr w:rsidR="002F40F1" w:rsidTr="00BC6531">
        <w:trPr>
          <w:jc w:val="center"/>
        </w:trPr>
        <w:tc>
          <w:tcPr>
            <w:tcW w:w="2378" w:type="dxa"/>
          </w:tcPr>
          <w:p w:rsidR="002F40F1" w:rsidRPr="00C8364D" w:rsidRDefault="002F40F1" w:rsidP="00BC6531">
            <w:pPr>
              <w:pStyle w:val="TAL"/>
              <w:rPr>
                <w:lang w:val="fr-FR" w:eastAsia="zh-CN"/>
              </w:rPr>
            </w:pPr>
            <w:r w:rsidRPr="00C8364D">
              <w:rPr>
                <w:rFonts w:hint="eastAsia"/>
                <w:lang w:val="fr-FR" w:eastAsia="zh-CN"/>
              </w:rPr>
              <w:t>traceFlag</w:t>
            </w:r>
          </w:p>
        </w:tc>
        <w:tc>
          <w:tcPr>
            <w:tcW w:w="737" w:type="dxa"/>
          </w:tcPr>
          <w:p w:rsidR="002F40F1" w:rsidRPr="00C8364D" w:rsidRDefault="002F40F1" w:rsidP="00BC6531">
            <w:pPr>
              <w:spacing w:line="240" w:lineRule="atLeast"/>
              <w:rPr>
                <w:rFonts w:ascii="Arial" w:hAnsi="Arial"/>
                <w:kern w:val="0"/>
                <w:sz w:val="18"/>
                <w:szCs w:val="18"/>
                <w:lang w:val="fr-FR"/>
              </w:rPr>
            </w:pPr>
            <w:r w:rsidRPr="00C8364D">
              <w:rPr>
                <w:rFonts w:ascii="Arial" w:hAnsi="Arial" w:hint="eastAsia"/>
                <w:kern w:val="0"/>
                <w:sz w:val="18"/>
                <w:szCs w:val="18"/>
                <w:lang w:val="fr-FR"/>
              </w:rPr>
              <w:t xml:space="preserve">O </w:t>
            </w:r>
          </w:p>
        </w:tc>
        <w:tc>
          <w:tcPr>
            <w:tcW w:w="2104" w:type="dxa"/>
          </w:tcPr>
          <w:p w:rsidR="002F40F1" w:rsidRPr="00C8364D" w:rsidRDefault="002F40F1" w:rsidP="00BC6531">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900" w:type="dxa"/>
          </w:tcPr>
          <w:p w:rsidR="002F40F1" w:rsidRPr="00C8364D" w:rsidRDefault="002F40F1" w:rsidP="00BC6531">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2681" w:type="dxa"/>
          </w:tcPr>
          <w:p w:rsidR="002F40F1" w:rsidRPr="00C8364D" w:rsidRDefault="002F40F1" w:rsidP="00BC6531">
            <w:pPr>
              <w:spacing w:line="240" w:lineRule="atLeast"/>
              <w:rPr>
                <w:rFonts w:ascii="Arial" w:hAnsi="Arial"/>
                <w:kern w:val="0"/>
                <w:sz w:val="18"/>
                <w:szCs w:val="18"/>
                <w:lang w:val="fr-FR"/>
              </w:rPr>
            </w:pPr>
            <w:r>
              <w:rPr>
                <w:rFonts w:ascii="Arial" w:hAnsi="Arial" w:hint="eastAsia"/>
                <w:kern w:val="0"/>
                <w:sz w:val="18"/>
                <w:szCs w:val="18"/>
                <w:lang w:val="fr-FR"/>
              </w:rPr>
              <w:t>跟踪标志</w:t>
            </w:r>
          </w:p>
        </w:tc>
      </w:tr>
      <w:tr w:rsidR="002F40F1" w:rsidTr="00BC6531">
        <w:trPr>
          <w:jc w:val="center"/>
        </w:trPr>
        <w:tc>
          <w:tcPr>
            <w:tcW w:w="2378" w:type="dxa"/>
          </w:tcPr>
          <w:p w:rsidR="002F40F1" w:rsidRPr="00C8364D" w:rsidRDefault="002F40F1" w:rsidP="00BC6531">
            <w:pPr>
              <w:pStyle w:val="TAL"/>
              <w:rPr>
                <w:lang w:val="fr-FR" w:eastAsia="zh-CN"/>
              </w:rPr>
            </w:pPr>
            <w:r>
              <w:rPr>
                <w:rFonts w:hint="eastAsia"/>
                <w:lang w:val="fr-FR" w:eastAsia="zh-CN"/>
              </w:rPr>
              <w:t>userID</w:t>
            </w:r>
          </w:p>
        </w:tc>
        <w:tc>
          <w:tcPr>
            <w:tcW w:w="737" w:type="dxa"/>
          </w:tcPr>
          <w:p w:rsidR="002F40F1" w:rsidRPr="00C8364D" w:rsidRDefault="002F40F1" w:rsidP="00BC6531">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2104" w:type="dxa"/>
          </w:tcPr>
          <w:p w:rsidR="002F40F1" w:rsidRDefault="005200E4" w:rsidP="00BC6531">
            <w:pPr>
              <w:spacing w:line="240" w:lineRule="atLeast"/>
              <w:rPr>
                <w:rFonts w:ascii="Arial" w:hAnsi="Arial"/>
                <w:kern w:val="0"/>
                <w:sz w:val="18"/>
                <w:szCs w:val="18"/>
                <w:lang w:val="fr-FR"/>
              </w:rPr>
            </w:pPr>
            <w:r>
              <w:rPr>
                <w:rFonts w:ascii="Arial" w:hAnsi="Arial" w:hint="eastAsia"/>
                <w:kern w:val="0"/>
                <w:sz w:val="18"/>
                <w:szCs w:val="18"/>
                <w:lang w:val="fr-FR"/>
              </w:rPr>
              <w:t>Bigint</w:t>
            </w:r>
          </w:p>
        </w:tc>
        <w:tc>
          <w:tcPr>
            <w:tcW w:w="900" w:type="dxa"/>
          </w:tcPr>
          <w:p w:rsidR="002F40F1" w:rsidRDefault="002F40F1" w:rsidP="00BC6531">
            <w:pPr>
              <w:spacing w:line="240" w:lineRule="atLeast"/>
              <w:rPr>
                <w:rFonts w:ascii="Arial" w:hAnsi="Arial"/>
                <w:kern w:val="0"/>
                <w:sz w:val="18"/>
                <w:szCs w:val="18"/>
                <w:lang w:val="fr-FR"/>
              </w:rPr>
            </w:pPr>
          </w:p>
        </w:tc>
        <w:tc>
          <w:tcPr>
            <w:tcW w:w="2681" w:type="dxa"/>
          </w:tcPr>
          <w:p w:rsidR="002F40F1" w:rsidRDefault="002F40F1" w:rsidP="00BC6531">
            <w:pPr>
              <w:spacing w:line="240" w:lineRule="atLeast"/>
              <w:rPr>
                <w:rFonts w:ascii="Arial" w:hAnsi="Arial"/>
                <w:kern w:val="0"/>
                <w:sz w:val="18"/>
                <w:szCs w:val="18"/>
                <w:lang w:val="fr-FR"/>
              </w:rPr>
            </w:pPr>
            <w:r>
              <w:rPr>
                <w:rFonts w:ascii="Arial" w:hAnsi="Arial" w:hint="eastAsia"/>
                <w:kern w:val="0"/>
                <w:sz w:val="18"/>
                <w:szCs w:val="18"/>
                <w:lang w:val="fr-FR"/>
              </w:rPr>
              <w:t>用户</w:t>
            </w:r>
            <w:r>
              <w:rPr>
                <w:rFonts w:ascii="Arial" w:hAnsi="Arial" w:hint="eastAsia"/>
                <w:kern w:val="0"/>
                <w:sz w:val="18"/>
                <w:szCs w:val="18"/>
                <w:lang w:val="fr-FR"/>
              </w:rPr>
              <w:t>ID</w:t>
            </w:r>
            <w:r>
              <w:rPr>
                <w:rFonts w:ascii="Arial" w:hAnsi="Arial" w:hint="eastAsia"/>
                <w:kern w:val="0"/>
                <w:sz w:val="18"/>
                <w:szCs w:val="18"/>
                <w:lang w:val="fr-FR"/>
              </w:rPr>
              <w:t>（内部）</w:t>
            </w:r>
          </w:p>
        </w:tc>
      </w:tr>
    </w:tbl>
    <w:p w:rsidR="002F40F1" w:rsidRDefault="002F40F1" w:rsidP="00407B6C">
      <w:pPr>
        <w:pStyle w:val="41"/>
      </w:pPr>
      <w:r>
        <w:rPr>
          <w:rFonts w:hint="eastAsia"/>
        </w:rPr>
        <w:t>异常信息</w:t>
      </w:r>
    </w:p>
    <w:p w:rsidR="005F6AFB" w:rsidRDefault="002F40F1" w:rsidP="002F40F1">
      <w:pPr>
        <w:pStyle w:val="a4"/>
        <w:ind w:firstLine="210"/>
      </w:pPr>
      <w:r>
        <w:rPr>
          <w:rFonts w:hint="eastAsia"/>
        </w:rPr>
        <w:t>失败则抛出异常</w:t>
      </w:r>
      <w:r>
        <w:rPr>
          <w:rFonts w:hint="eastAsia"/>
        </w:rPr>
        <w:t>CException</w:t>
      </w:r>
      <w:r>
        <w:rPr>
          <w:rFonts w:hint="eastAsia"/>
        </w:rPr>
        <w:t>，具体内容请参考异常码定义文档。</w:t>
      </w:r>
    </w:p>
    <w:p w:rsidR="00EB068C" w:rsidRDefault="00EB068C" w:rsidP="00407B6C">
      <w:pPr>
        <w:pStyle w:val="41"/>
      </w:pPr>
      <w:r>
        <w:rPr>
          <w:rFonts w:hint="eastAsia"/>
        </w:rPr>
        <w:t>Json</w:t>
      </w:r>
      <w:r>
        <w:rPr>
          <w:rFonts w:hint="eastAsia"/>
        </w:rPr>
        <w:t>接口登录认证信息说明</w:t>
      </w:r>
    </w:p>
    <w:p w:rsidR="00EB068C" w:rsidRPr="003A63A1" w:rsidRDefault="00EB068C" w:rsidP="00EB068C">
      <w:r>
        <w:rPr>
          <w:rFonts w:hint="eastAsia"/>
        </w:rPr>
        <w:t xml:space="preserve">   </w:t>
      </w:r>
      <w:r>
        <w:rPr>
          <w:rFonts w:hint="eastAsia"/>
        </w:rPr>
        <w:t>本接口仅供</w:t>
      </w:r>
      <w:r>
        <w:rPr>
          <w:rFonts w:hint="eastAsia"/>
        </w:rPr>
        <w:t>DBank</w:t>
      </w:r>
      <w:r>
        <w:rPr>
          <w:rFonts w:hint="eastAsia"/>
        </w:rPr>
        <w:t>使用，不开放给其他服务器使用。</w:t>
      </w:r>
    </w:p>
    <w:p w:rsidR="00EB068C" w:rsidRDefault="00EB068C" w:rsidP="002F40F1">
      <w:pPr>
        <w:pStyle w:val="a4"/>
        <w:ind w:firstLine="210"/>
      </w:pPr>
    </w:p>
    <w:p w:rsidR="00493076" w:rsidRDefault="00493076" w:rsidP="00493076">
      <w:pPr>
        <w:pStyle w:val="21"/>
        <w:numPr>
          <w:ilvl w:val="1"/>
          <w:numId w:val="1"/>
        </w:numPr>
        <w:rPr>
          <w:rStyle w:val="210"/>
        </w:rPr>
      </w:pPr>
      <w:bookmarkStart w:id="646" w:name="_Toc317101379"/>
      <w:r>
        <w:rPr>
          <w:rStyle w:val="210"/>
          <w:rFonts w:hint="eastAsia"/>
        </w:rPr>
        <w:t>sendSMS</w:t>
      </w:r>
      <w:bookmarkEnd w:id="646"/>
    </w:p>
    <w:p w:rsidR="00493076" w:rsidRPr="00B91F27" w:rsidRDefault="003F1820" w:rsidP="00407B6C">
      <w:pPr>
        <w:pStyle w:val="31"/>
      </w:pPr>
      <w:bookmarkStart w:id="647" w:name="_Toc317101380"/>
      <w:r>
        <w:rPr>
          <w:rStyle w:val="210"/>
          <w:rFonts w:hint="eastAsia"/>
        </w:rPr>
        <w:t>JSON</w:t>
      </w:r>
      <w:r>
        <w:rPr>
          <w:rStyle w:val="210"/>
          <w:rFonts w:hint="eastAsia"/>
        </w:rPr>
        <w:t>接口</w:t>
      </w:r>
      <w:bookmarkEnd w:id="647"/>
    </w:p>
    <w:p w:rsidR="00493076" w:rsidRDefault="00493076" w:rsidP="00407B6C">
      <w:pPr>
        <w:pStyle w:val="41"/>
      </w:pPr>
      <w:r>
        <w:rPr>
          <w:rFonts w:hint="eastAsia"/>
        </w:rPr>
        <w:t>描述</w:t>
      </w:r>
    </w:p>
    <w:p w:rsidR="00670720" w:rsidRDefault="00493076" w:rsidP="00493076">
      <w:pPr>
        <w:ind w:firstLine="420"/>
      </w:pPr>
      <w:r>
        <w:rPr>
          <w:rFonts w:hint="eastAsia"/>
        </w:rPr>
        <w:t>发送短信。</w:t>
      </w:r>
    </w:p>
    <w:p w:rsidR="00493076" w:rsidRDefault="00D37EA8" w:rsidP="00493076">
      <w:pPr>
        <w:ind w:firstLine="420"/>
      </w:pPr>
      <w:r>
        <w:rPr>
          <w:rFonts w:hint="eastAsia"/>
        </w:rPr>
        <w:t>注：</w:t>
      </w:r>
      <w:r w:rsidR="00670720">
        <w:rPr>
          <w:rFonts w:hint="eastAsia"/>
        </w:rPr>
        <w:t>1)</w:t>
      </w:r>
      <w:r>
        <w:rPr>
          <w:rFonts w:hint="eastAsia"/>
        </w:rPr>
        <w:t>需配置允许调用发送短信的</w:t>
      </w:r>
      <w:r>
        <w:rPr>
          <w:rFonts w:hint="eastAsia"/>
        </w:rPr>
        <w:t>appID</w:t>
      </w:r>
      <w:r>
        <w:rPr>
          <w:rFonts w:hint="eastAsia"/>
        </w:rPr>
        <w:t>。</w:t>
      </w:r>
      <w:r w:rsidR="00670720">
        <w:rPr>
          <w:rFonts w:hint="eastAsia"/>
        </w:rPr>
        <w:t>2)</w:t>
      </w:r>
      <w:r w:rsidR="00670720" w:rsidRPr="00670720">
        <w:rPr>
          <w:rFonts w:hint="eastAsia"/>
        </w:rPr>
        <w:t xml:space="preserve"> </w:t>
      </w:r>
      <w:r w:rsidR="00670720">
        <w:rPr>
          <w:rFonts w:hint="eastAsia"/>
        </w:rPr>
        <w:t>需</w:t>
      </w:r>
      <w:r w:rsidR="00670720" w:rsidRPr="00670720">
        <w:rPr>
          <w:rFonts w:hint="eastAsia"/>
        </w:rPr>
        <w:t>对允许</w:t>
      </w:r>
      <w:r w:rsidR="00670720">
        <w:rPr>
          <w:rFonts w:hint="eastAsia"/>
        </w:rPr>
        <w:t>的</w:t>
      </w:r>
      <w:r w:rsidR="00670720" w:rsidRPr="00670720">
        <w:rPr>
          <w:rFonts w:hint="eastAsia"/>
        </w:rPr>
        <w:t>appID</w:t>
      </w:r>
      <w:r w:rsidR="00670720">
        <w:rPr>
          <w:rFonts w:hint="eastAsia"/>
        </w:rPr>
        <w:t>分别</w:t>
      </w:r>
      <w:r w:rsidR="00670720" w:rsidRPr="00670720">
        <w:rPr>
          <w:rFonts w:hint="eastAsia"/>
        </w:rPr>
        <w:t>限制每月发送量</w:t>
      </w:r>
      <w:r w:rsidR="00670720">
        <w:rPr>
          <w:rFonts w:hint="eastAsia"/>
        </w:rPr>
        <w:t>。</w:t>
      </w:r>
    </w:p>
    <w:p w:rsidR="009F531A" w:rsidRDefault="009F531A" w:rsidP="00493076">
      <w:pPr>
        <w:ind w:firstLine="420"/>
      </w:pPr>
      <w:r>
        <w:rPr>
          <w:rFonts w:hint="eastAsia"/>
        </w:rPr>
        <w:t>支持通过</w:t>
      </w:r>
      <w:r>
        <w:rPr>
          <w:rFonts w:hint="eastAsia"/>
        </w:rPr>
        <w:t>Sybase</w:t>
      </w:r>
      <w:r>
        <w:rPr>
          <w:rFonts w:hint="eastAsia"/>
        </w:rPr>
        <w:t>短信网关发送海外下行短信的能力。只有中国区主站点与</w:t>
      </w:r>
      <w:r>
        <w:rPr>
          <w:rFonts w:hint="eastAsia"/>
        </w:rPr>
        <w:t>Sybase</w:t>
      </w:r>
      <w:r>
        <w:rPr>
          <w:rFonts w:hint="eastAsia"/>
        </w:rPr>
        <w:t>短信网关对接，其他站点都采用远程调用方式。</w:t>
      </w:r>
    </w:p>
    <w:p w:rsidR="00C3209E" w:rsidRPr="00C3209E" w:rsidRDefault="009B52CE" w:rsidP="009B52CE">
      <w:pPr>
        <w:ind w:left="420"/>
      </w:pPr>
      <w:r>
        <w:rPr>
          <w:rFonts w:hint="eastAsia"/>
        </w:rPr>
        <w:t>中国区下行短信多通道选择策略参考</w:t>
      </w:r>
      <w:r>
        <w:rPr>
          <w:rFonts w:hint="eastAsia"/>
        </w:rPr>
        <w:t>getSMSAuthCode</w:t>
      </w:r>
      <w:r>
        <w:rPr>
          <w:rFonts w:hint="eastAsia"/>
        </w:rPr>
        <w:t>描述。</w:t>
      </w:r>
    </w:p>
    <w:p w:rsidR="00686A47" w:rsidRDefault="00686A47" w:rsidP="00493076">
      <w:pPr>
        <w:ind w:firstLine="420"/>
      </w:pPr>
    </w:p>
    <w:p w:rsidR="009B52CE" w:rsidRDefault="00720BB4" w:rsidP="00493076">
      <w:pPr>
        <w:ind w:firstLine="420"/>
      </w:pPr>
      <w:r>
        <w:rPr>
          <w:rFonts w:hint="eastAsia"/>
        </w:rPr>
        <w:t>增加短信内容模板白名单</w:t>
      </w:r>
      <w:r w:rsidR="00686A47">
        <w:rPr>
          <w:rFonts w:hint="eastAsia"/>
        </w:rPr>
        <w:t>功能，短信内容不符合白名单规则要求的，不允许发送</w:t>
      </w:r>
      <w:r>
        <w:rPr>
          <w:rFonts w:hint="eastAsia"/>
        </w:rPr>
        <w:t>。</w:t>
      </w:r>
    </w:p>
    <w:p w:rsidR="00686A47" w:rsidRPr="00686A47" w:rsidRDefault="00686A47" w:rsidP="00493076">
      <w:pPr>
        <w:ind w:firstLine="420"/>
      </w:pPr>
      <w:r>
        <w:rPr>
          <w:rFonts w:hint="eastAsia"/>
        </w:rPr>
        <w:t>增加短信手机号码黑名单功能，手机号码在下行短信手机号码黑名单表中的，则不允许给用户发送短信。</w:t>
      </w:r>
    </w:p>
    <w:p w:rsidR="00493076" w:rsidRDefault="00493076" w:rsidP="00407B6C">
      <w:pPr>
        <w:pStyle w:val="41"/>
      </w:pPr>
      <w:r>
        <w:t xml:space="preserve">API </w:t>
      </w:r>
      <w:r>
        <w:rPr>
          <w:rFonts w:hint="eastAsia"/>
        </w:rPr>
        <w:t>原型</w:t>
      </w:r>
    </w:p>
    <w:p w:rsidR="00493076" w:rsidRDefault="00947A5D" w:rsidP="00493076">
      <w:r>
        <w:rPr>
          <w:rFonts w:hint="eastAsia"/>
        </w:rPr>
        <w:t>SendSMS</w:t>
      </w:r>
      <w:r w:rsidR="00493076">
        <w:rPr>
          <w:rFonts w:hint="eastAsia"/>
        </w:rPr>
        <w:t xml:space="preserve">Rsp </w:t>
      </w:r>
      <w:r>
        <w:rPr>
          <w:rFonts w:hint="eastAsia"/>
        </w:rPr>
        <w:t>sendSMS</w:t>
      </w:r>
      <w:r w:rsidR="00493076">
        <w:rPr>
          <w:rFonts w:hint="eastAsia"/>
        </w:rPr>
        <w:t xml:space="preserve"> </w:t>
      </w:r>
      <w:r w:rsidR="00493076">
        <w:t>(</w:t>
      </w:r>
      <w:r>
        <w:rPr>
          <w:rFonts w:hint="eastAsia"/>
        </w:rPr>
        <w:t>SendSMS</w:t>
      </w:r>
      <w:r w:rsidR="00493076">
        <w:rPr>
          <w:rFonts w:hint="eastAsia"/>
        </w:rPr>
        <w:t xml:space="preserve">Req </w:t>
      </w:r>
      <w:r>
        <w:rPr>
          <w:rFonts w:hint="eastAsia"/>
        </w:rPr>
        <w:t>sendSMS</w:t>
      </w:r>
      <w:r w:rsidR="00493076">
        <w:rPr>
          <w:rFonts w:hint="eastAsia"/>
        </w:rPr>
        <w:t>Req</w:t>
      </w:r>
      <w:r w:rsidR="00493076">
        <w:t>)</w:t>
      </w:r>
      <w:r w:rsidR="00493076">
        <w:rPr>
          <w:rFonts w:hint="eastAsia"/>
        </w:rPr>
        <w:t xml:space="preserve"> throws CException;</w:t>
      </w:r>
    </w:p>
    <w:p w:rsidR="00493076" w:rsidRDefault="00493076" w:rsidP="00407B6C">
      <w:pPr>
        <w:pStyle w:val="41"/>
      </w:pPr>
      <w:r>
        <w:rPr>
          <w:rFonts w:hint="eastAsia"/>
        </w:rPr>
        <w:t>输入参数</w:t>
      </w:r>
    </w:p>
    <w:p w:rsidR="00493076" w:rsidRPr="00A01A26" w:rsidRDefault="00947A5D" w:rsidP="00493076">
      <w:pPr>
        <w:pStyle w:val="a4"/>
        <w:ind w:firstLine="210"/>
      </w:pPr>
      <w:r>
        <w:rPr>
          <w:rFonts w:hint="eastAsia"/>
        </w:rPr>
        <w:t>SendSMS</w:t>
      </w:r>
      <w:r w:rsidR="00493076">
        <w:rPr>
          <w:rFonts w:hint="eastAsia"/>
        </w:rPr>
        <w:t>Req</w:t>
      </w:r>
      <w:r w:rsidR="00493076">
        <w:rPr>
          <w:rFonts w:hint="eastAsia"/>
        </w:rPr>
        <w:t>定义如下：</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67"/>
        <w:gridCol w:w="720"/>
        <w:gridCol w:w="1980"/>
        <w:gridCol w:w="720"/>
        <w:gridCol w:w="3513"/>
      </w:tblGrid>
      <w:tr w:rsidR="00493076" w:rsidTr="008A1F08">
        <w:trPr>
          <w:jc w:val="center"/>
        </w:trPr>
        <w:tc>
          <w:tcPr>
            <w:tcW w:w="1867" w:type="dxa"/>
          </w:tcPr>
          <w:p w:rsidR="00493076" w:rsidRDefault="00493076" w:rsidP="008A1F08">
            <w:pPr>
              <w:pStyle w:val="TAH"/>
              <w:rPr>
                <w:rFonts w:ascii="Verdana" w:hAnsi="Verdana"/>
                <w:lang w:val="fr-FR" w:eastAsia="zh-CN"/>
              </w:rPr>
            </w:pPr>
            <w:r>
              <w:rPr>
                <w:rFonts w:ascii="Verdana" w:hAnsi="Verdana" w:hint="eastAsia"/>
                <w:lang w:val="fr-FR" w:eastAsia="zh-CN"/>
              </w:rPr>
              <w:lastRenderedPageBreak/>
              <w:t>参数名称</w:t>
            </w:r>
          </w:p>
        </w:tc>
        <w:tc>
          <w:tcPr>
            <w:tcW w:w="720" w:type="dxa"/>
          </w:tcPr>
          <w:p w:rsidR="00493076" w:rsidRDefault="00493076" w:rsidP="008A1F08">
            <w:pPr>
              <w:pStyle w:val="TAH"/>
              <w:rPr>
                <w:rFonts w:ascii="Verdana" w:hAnsi="Verdana"/>
                <w:lang w:val="fr-FR" w:eastAsia="zh-CN"/>
              </w:rPr>
            </w:pPr>
            <w:r>
              <w:rPr>
                <w:rFonts w:ascii="Verdana" w:hAnsi="Verdana" w:hint="eastAsia"/>
                <w:lang w:val="fr-FR" w:eastAsia="zh-CN"/>
              </w:rPr>
              <w:t>必须</w:t>
            </w:r>
          </w:p>
        </w:tc>
        <w:tc>
          <w:tcPr>
            <w:tcW w:w="1980" w:type="dxa"/>
          </w:tcPr>
          <w:p w:rsidR="00493076" w:rsidRDefault="00493076" w:rsidP="008A1F08">
            <w:pPr>
              <w:pStyle w:val="TAH"/>
              <w:rPr>
                <w:rFonts w:ascii="Verdana" w:hAnsi="Verdana"/>
                <w:lang w:val="fr-FR" w:eastAsia="zh-CN"/>
              </w:rPr>
            </w:pPr>
            <w:r>
              <w:rPr>
                <w:rFonts w:ascii="Verdana" w:hAnsi="Verdana" w:hint="eastAsia"/>
                <w:lang w:val="fr-FR" w:eastAsia="zh-CN"/>
              </w:rPr>
              <w:t>类型</w:t>
            </w:r>
          </w:p>
        </w:tc>
        <w:tc>
          <w:tcPr>
            <w:tcW w:w="720" w:type="dxa"/>
          </w:tcPr>
          <w:p w:rsidR="00493076" w:rsidRDefault="00493076" w:rsidP="008A1F08">
            <w:pPr>
              <w:pStyle w:val="TAH"/>
              <w:rPr>
                <w:rFonts w:ascii="Verdana" w:hAnsi="Verdana"/>
                <w:lang w:val="fr-FR" w:eastAsia="zh-CN"/>
              </w:rPr>
            </w:pPr>
            <w:r>
              <w:rPr>
                <w:rFonts w:ascii="Verdana" w:hAnsi="Verdana" w:hint="eastAsia"/>
                <w:lang w:val="fr-FR" w:eastAsia="zh-CN"/>
              </w:rPr>
              <w:t>长度</w:t>
            </w:r>
          </w:p>
        </w:tc>
        <w:tc>
          <w:tcPr>
            <w:tcW w:w="3513" w:type="dxa"/>
          </w:tcPr>
          <w:p w:rsidR="00493076" w:rsidRDefault="00493076" w:rsidP="008A1F08">
            <w:pPr>
              <w:pStyle w:val="TAH"/>
              <w:rPr>
                <w:rFonts w:ascii="Verdana" w:hAnsi="Verdana"/>
                <w:lang w:val="fr-FR" w:eastAsia="zh-CN"/>
              </w:rPr>
            </w:pPr>
            <w:r>
              <w:rPr>
                <w:rFonts w:ascii="Verdana" w:hAnsi="Verdana" w:hint="eastAsia"/>
                <w:lang w:val="fr-FR" w:eastAsia="zh-CN"/>
              </w:rPr>
              <w:t>描述信息</w:t>
            </w:r>
          </w:p>
        </w:tc>
      </w:tr>
      <w:tr w:rsidR="00493076" w:rsidTr="008A1F08">
        <w:trPr>
          <w:jc w:val="center"/>
        </w:trPr>
        <w:tc>
          <w:tcPr>
            <w:tcW w:w="1867" w:type="dxa"/>
          </w:tcPr>
          <w:p w:rsidR="00493076" w:rsidRPr="00AC2020" w:rsidRDefault="00493076" w:rsidP="008A1F08">
            <w:pPr>
              <w:pStyle w:val="TAL"/>
              <w:rPr>
                <w:lang w:val="fr-FR" w:eastAsia="zh-CN"/>
              </w:rPr>
            </w:pPr>
            <w:r w:rsidRPr="00AC2020">
              <w:rPr>
                <w:rFonts w:hint="eastAsia"/>
                <w:lang w:val="fr-FR" w:eastAsia="zh-CN"/>
              </w:rPr>
              <w:t>v</w:t>
            </w:r>
            <w:r w:rsidRPr="00AC2020">
              <w:rPr>
                <w:lang w:val="fr-FR" w:eastAsia="zh-CN"/>
              </w:rPr>
              <w:t>ersion</w:t>
            </w:r>
          </w:p>
        </w:tc>
        <w:tc>
          <w:tcPr>
            <w:tcW w:w="720" w:type="dxa"/>
          </w:tcPr>
          <w:p w:rsidR="00493076" w:rsidRPr="00AC2020" w:rsidRDefault="00493076" w:rsidP="008A1F08">
            <w:pPr>
              <w:pStyle w:val="TAL"/>
              <w:rPr>
                <w:lang w:val="fr-FR" w:eastAsia="zh-CN"/>
              </w:rPr>
            </w:pPr>
            <w:r>
              <w:rPr>
                <w:rFonts w:hint="eastAsia"/>
                <w:lang w:val="fr-FR" w:eastAsia="zh-CN"/>
              </w:rPr>
              <w:t>M</w:t>
            </w:r>
          </w:p>
        </w:tc>
        <w:tc>
          <w:tcPr>
            <w:tcW w:w="1980" w:type="dxa"/>
          </w:tcPr>
          <w:p w:rsidR="00493076" w:rsidRPr="00AC2020" w:rsidRDefault="00493076" w:rsidP="008A1F08">
            <w:pPr>
              <w:pStyle w:val="TAH"/>
              <w:jc w:val="both"/>
              <w:rPr>
                <w:b w:val="0"/>
                <w:lang w:val="fr-FR" w:eastAsia="zh-CN"/>
              </w:rPr>
            </w:pPr>
            <w:r>
              <w:rPr>
                <w:rFonts w:hint="eastAsia"/>
                <w:b w:val="0"/>
                <w:lang w:val="fr-FR" w:eastAsia="zh-CN"/>
              </w:rPr>
              <w:t>String</w:t>
            </w:r>
          </w:p>
        </w:tc>
        <w:tc>
          <w:tcPr>
            <w:tcW w:w="720" w:type="dxa"/>
          </w:tcPr>
          <w:p w:rsidR="00493076" w:rsidRPr="00AC2020" w:rsidRDefault="00493076" w:rsidP="008A1F08">
            <w:pPr>
              <w:rPr>
                <w:rFonts w:ascii="Arial" w:hAnsi="Arial"/>
                <w:kern w:val="0"/>
                <w:sz w:val="18"/>
                <w:szCs w:val="18"/>
                <w:lang w:val="fr-FR"/>
              </w:rPr>
            </w:pPr>
            <w:r>
              <w:rPr>
                <w:rFonts w:ascii="Arial" w:hAnsi="Arial" w:hint="eastAsia"/>
                <w:kern w:val="0"/>
                <w:sz w:val="18"/>
                <w:szCs w:val="18"/>
                <w:lang w:val="fr-FR"/>
              </w:rPr>
              <w:t>5</w:t>
            </w:r>
          </w:p>
        </w:tc>
        <w:tc>
          <w:tcPr>
            <w:tcW w:w="3513" w:type="dxa"/>
          </w:tcPr>
          <w:p w:rsidR="00493076" w:rsidRPr="00AC2020" w:rsidRDefault="00493076" w:rsidP="008A1F08">
            <w:pPr>
              <w:rPr>
                <w:rFonts w:ascii="Arial" w:hAnsi="Arial"/>
                <w:kern w:val="0"/>
                <w:sz w:val="18"/>
                <w:szCs w:val="18"/>
                <w:lang w:val="fr-FR"/>
              </w:rPr>
            </w:pPr>
            <w:r w:rsidRPr="00AC2020">
              <w:rPr>
                <w:rFonts w:ascii="Arial" w:hAnsi="Arial" w:hint="eastAsia"/>
                <w:kern w:val="0"/>
                <w:sz w:val="18"/>
                <w:szCs w:val="18"/>
                <w:lang w:val="fr-FR"/>
              </w:rPr>
              <w:t>协议版本号</w:t>
            </w:r>
          </w:p>
          <w:p w:rsidR="00493076" w:rsidRPr="00AC2020" w:rsidRDefault="00493076" w:rsidP="008A1F08">
            <w:pPr>
              <w:rPr>
                <w:rFonts w:ascii="Arial" w:hAnsi="Arial"/>
                <w:kern w:val="0"/>
                <w:sz w:val="18"/>
                <w:szCs w:val="18"/>
                <w:lang w:val="fr-FR"/>
              </w:rPr>
            </w:pPr>
            <w:r w:rsidRPr="00AC2020">
              <w:rPr>
                <w:rFonts w:ascii="Arial" w:hAnsi="Arial" w:hint="eastAsia"/>
                <w:kern w:val="0"/>
                <w:sz w:val="18"/>
                <w:szCs w:val="18"/>
                <w:lang w:val="fr-FR"/>
              </w:rPr>
              <w:t>当前版本为：</w:t>
            </w:r>
            <w:r>
              <w:rPr>
                <w:rFonts w:ascii="Arial" w:hAnsi="Arial" w:hint="eastAsia"/>
                <w:kern w:val="0"/>
                <w:sz w:val="18"/>
                <w:szCs w:val="18"/>
                <w:lang w:val="fr-FR"/>
              </w:rPr>
              <w:t>01.01</w:t>
            </w:r>
          </w:p>
        </w:tc>
      </w:tr>
      <w:tr w:rsidR="00493076" w:rsidTr="008A1F08">
        <w:trPr>
          <w:jc w:val="center"/>
        </w:trPr>
        <w:tc>
          <w:tcPr>
            <w:tcW w:w="1867" w:type="dxa"/>
          </w:tcPr>
          <w:p w:rsidR="00493076" w:rsidRPr="00AC2020" w:rsidRDefault="00493076" w:rsidP="008A1F08">
            <w:pPr>
              <w:pStyle w:val="TAL"/>
              <w:rPr>
                <w:lang w:val="fr-FR" w:eastAsia="zh-CN"/>
              </w:rPr>
            </w:pPr>
            <w:r>
              <w:rPr>
                <w:lang w:val="fr-FR" w:eastAsia="zh-CN"/>
              </w:rPr>
              <w:t>transactionID</w:t>
            </w:r>
          </w:p>
        </w:tc>
        <w:tc>
          <w:tcPr>
            <w:tcW w:w="720" w:type="dxa"/>
          </w:tcPr>
          <w:p w:rsidR="00493076" w:rsidRPr="00AC2020" w:rsidRDefault="00493076" w:rsidP="008A1F08">
            <w:pPr>
              <w:pStyle w:val="TAL"/>
              <w:rPr>
                <w:lang w:val="fr-FR" w:eastAsia="zh-CN"/>
              </w:rPr>
            </w:pPr>
            <w:r>
              <w:rPr>
                <w:rFonts w:hint="eastAsia"/>
                <w:lang w:val="fr-FR" w:eastAsia="zh-CN"/>
              </w:rPr>
              <w:t>M</w:t>
            </w:r>
          </w:p>
        </w:tc>
        <w:tc>
          <w:tcPr>
            <w:tcW w:w="1980" w:type="dxa"/>
          </w:tcPr>
          <w:p w:rsidR="00493076" w:rsidRPr="00AC2020" w:rsidRDefault="00493076" w:rsidP="008A1F08">
            <w:pPr>
              <w:pStyle w:val="TAH"/>
              <w:jc w:val="both"/>
              <w:rPr>
                <w:b w:val="0"/>
                <w:lang w:val="fr-FR" w:eastAsia="zh-CN"/>
              </w:rPr>
            </w:pPr>
            <w:r>
              <w:rPr>
                <w:rFonts w:hint="eastAsia"/>
                <w:b w:val="0"/>
                <w:lang w:val="fr-FR" w:eastAsia="zh-CN"/>
              </w:rPr>
              <w:t>String</w:t>
            </w:r>
          </w:p>
        </w:tc>
        <w:tc>
          <w:tcPr>
            <w:tcW w:w="720" w:type="dxa"/>
          </w:tcPr>
          <w:p w:rsidR="00493076" w:rsidRPr="00AC2020" w:rsidRDefault="00493076" w:rsidP="008A1F08">
            <w:pPr>
              <w:rPr>
                <w:rFonts w:ascii="Arial" w:hAnsi="Arial"/>
                <w:kern w:val="0"/>
                <w:sz w:val="18"/>
                <w:szCs w:val="18"/>
                <w:lang w:val="fr-FR"/>
              </w:rPr>
            </w:pPr>
            <w:r w:rsidRPr="00AC2020">
              <w:rPr>
                <w:rFonts w:ascii="Arial" w:hAnsi="Arial" w:hint="eastAsia"/>
                <w:kern w:val="0"/>
                <w:sz w:val="18"/>
                <w:szCs w:val="18"/>
                <w:lang w:val="fr-FR"/>
              </w:rPr>
              <w:t>40</w:t>
            </w:r>
          </w:p>
        </w:tc>
        <w:tc>
          <w:tcPr>
            <w:tcW w:w="3513" w:type="dxa"/>
          </w:tcPr>
          <w:p w:rsidR="00493076" w:rsidRPr="00AC2020" w:rsidRDefault="00493076" w:rsidP="008A1F08">
            <w:pPr>
              <w:rPr>
                <w:rFonts w:ascii="Arial" w:hAnsi="Arial"/>
                <w:kern w:val="0"/>
                <w:sz w:val="18"/>
                <w:szCs w:val="18"/>
                <w:lang w:val="fr-FR"/>
              </w:rPr>
            </w:pPr>
            <w:r w:rsidRPr="00AC2020">
              <w:rPr>
                <w:rFonts w:ascii="Arial" w:hAnsi="Arial" w:hint="eastAsia"/>
                <w:kern w:val="0"/>
                <w:sz w:val="18"/>
                <w:szCs w:val="18"/>
                <w:lang w:val="fr-FR"/>
              </w:rPr>
              <w:t>交易流水号</w:t>
            </w:r>
          </w:p>
        </w:tc>
      </w:tr>
      <w:tr w:rsidR="00493076" w:rsidTr="008A1F08">
        <w:trPr>
          <w:jc w:val="center"/>
        </w:trPr>
        <w:tc>
          <w:tcPr>
            <w:tcW w:w="1867" w:type="dxa"/>
          </w:tcPr>
          <w:p w:rsidR="00493076" w:rsidRPr="00C8364D" w:rsidRDefault="00493076" w:rsidP="008A1F08">
            <w:pPr>
              <w:pStyle w:val="TAL"/>
              <w:rPr>
                <w:lang w:val="fr-FR" w:eastAsia="zh-CN"/>
              </w:rPr>
            </w:pPr>
            <w:r w:rsidRPr="00C8364D">
              <w:rPr>
                <w:rFonts w:hint="eastAsia"/>
                <w:lang w:val="fr-FR" w:eastAsia="zh-CN"/>
              </w:rPr>
              <w:t>traceFlag</w:t>
            </w:r>
          </w:p>
        </w:tc>
        <w:tc>
          <w:tcPr>
            <w:tcW w:w="720" w:type="dxa"/>
          </w:tcPr>
          <w:p w:rsidR="00493076" w:rsidRPr="00C8364D" w:rsidRDefault="00493076" w:rsidP="008A1F08">
            <w:pPr>
              <w:spacing w:line="240" w:lineRule="atLeast"/>
              <w:rPr>
                <w:rFonts w:ascii="Arial" w:hAnsi="Arial"/>
                <w:kern w:val="0"/>
                <w:sz w:val="18"/>
                <w:szCs w:val="18"/>
                <w:lang w:val="fr-FR"/>
              </w:rPr>
            </w:pPr>
            <w:r w:rsidRPr="00C8364D">
              <w:rPr>
                <w:rFonts w:ascii="Arial" w:hAnsi="Arial" w:hint="eastAsia"/>
                <w:kern w:val="0"/>
                <w:sz w:val="18"/>
                <w:szCs w:val="18"/>
                <w:lang w:val="fr-FR"/>
              </w:rPr>
              <w:t xml:space="preserve">O </w:t>
            </w:r>
          </w:p>
        </w:tc>
        <w:tc>
          <w:tcPr>
            <w:tcW w:w="1980" w:type="dxa"/>
          </w:tcPr>
          <w:p w:rsidR="00493076" w:rsidRPr="00C8364D" w:rsidRDefault="00493076" w:rsidP="008A1F08">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720" w:type="dxa"/>
          </w:tcPr>
          <w:p w:rsidR="00493076" w:rsidRPr="00C8364D" w:rsidRDefault="00493076" w:rsidP="008A1F08">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3513" w:type="dxa"/>
          </w:tcPr>
          <w:p w:rsidR="00493076" w:rsidRPr="00C8364D" w:rsidRDefault="00493076" w:rsidP="008A1F08">
            <w:pPr>
              <w:spacing w:line="240" w:lineRule="atLeast"/>
              <w:rPr>
                <w:rFonts w:ascii="Arial" w:hAnsi="Arial"/>
                <w:kern w:val="0"/>
                <w:sz w:val="18"/>
                <w:szCs w:val="18"/>
                <w:lang w:val="fr-FR"/>
              </w:rPr>
            </w:pPr>
            <w:r>
              <w:rPr>
                <w:rFonts w:ascii="Arial" w:hAnsi="Arial" w:hint="eastAsia"/>
                <w:kern w:val="0"/>
                <w:sz w:val="18"/>
                <w:szCs w:val="18"/>
                <w:lang w:val="fr-FR"/>
              </w:rPr>
              <w:t>跟踪标志</w:t>
            </w:r>
          </w:p>
        </w:tc>
      </w:tr>
      <w:tr w:rsidR="00493076" w:rsidTr="008A1F08">
        <w:trPr>
          <w:jc w:val="center"/>
        </w:trPr>
        <w:tc>
          <w:tcPr>
            <w:tcW w:w="1867" w:type="dxa"/>
          </w:tcPr>
          <w:p w:rsidR="00493076" w:rsidRPr="00C8364D" w:rsidRDefault="00947A5D" w:rsidP="008A1F08">
            <w:pPr>
              <w:pStyle w:val="TAL"/>
              <w:rPr>
                <w:lang w:val="fr-FR" w:eastAsia="zh-CN"/>
              </w:rPr>
            </w:pPr>
            <w:r>
              <w:rPr>
                <w:rFonts w:hint="eastAsia"/>
                <w:lang w:val="fr-FR" w:eastAsia="zh-CN"/>
              </w:rPr>
              <w:t>countryCode</w:t>
            </w:r>
          </w:p>
        </w:tc>
        <w:tc>
          <w:tcPr>
            <w:tcW w:w="720" w:type="dxa"/>
          </w:tcPr>
          <w:p w:rsidR="00493076" w:rsidRPr="00C8364D" w:rsidRDefault="00B403CB" w:rsidP="008A1F08">
            <w:pPr>
              <w:spacing w:line="240" w:lineRule="atLeast"/>
              <w:rPr>
                <w:rFonts w:ascii="Arial" w:hAnsi="Arial"/>
                <w:kern w:val="0"/>
                <w:sz w:val="18"/>
                <w:szCs w:val="18"/>
                <w:lang w:val="fr-FR"/>
              </w:rPr>
            </w:pPr>
            <w:r>
              <w:rPr>
                <w:rFonts w:ascii="Arial" w:hAnsi="Arial" w:hint="eastAsia"/>
                <w:kern w:val="0"/>
                <w:sz w:val="18"/>
                <w:szCs w:val="18"/>
                <w:lang w:val="fr-FR"/>
              </w:rPr>
              <w:t>O</w:t>
            </w:r>
          </w:p>
        </w:tc>
        <w:tc>
          <w:tcPr>
            <w:tcW w:w="1980" w:type="dxa"/>
          </w:tcPr>
          <w:p w:rsidR="00493076" w:rsidRDefault="00947A5D" w:rsidP="008A1F08">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720" w:type="dxa"/>
          </w:tcPr>
          <w:p w:rsidR="00493076" w:rsidRDefault="00947A5D" w:rsidP="008A1F08">
            <w:pPr>
              <w:spacing w:line="240" w:lineRule="atLeast"/>
              <w:rPr>
                <w:rFonts w:ascii="Arial" w:hAnsi="Arial"/>
                <w:kern w:val="0"/>
                <w:sz w:val="18"/>
                <w:szCs w:val="18"/>
                <w:lang w:val="fr-FR"/>
              </w:rPr>
            </w:pPr>
            <w:r>
              <w:rPr>
                <w:rFonts w:ascii="Arial" w:hAnsi="Arial" w:hint="eastAsia"/>
                <w:kern w:val="0"/>
                <w:sz w:val="18"/>
                <w:szCs w:val="18"/>
                <w:lang w:val="fr-FR"/>
              </w:rPr>
              <w:t>4</w:t>
            </w:r>
          </w:p>
        </w:tc>
        <w:tc>
          <w:tcPr>
            <w:tcW w:w="3513" w:type="dxa"/>
          </w:tcPr>
          <w:p w:rsidR="00947A5D" w:rsidRDefault="00947A5D" w:rsidP="007F706C">
            <w:pPr>
              <w:spacing w:line="240" w:lineRule="atLeast"/>
              <w:rPr>
                <w:rFonts w:ascii="Arial" w:hAnsi="Arial"/>
                <w:kern w:val="0"/>
                <w:sz w:val="18"/>
                <w:szCs w:val="18"/>
                <w:lang w:val="fr-FR"/>
              </w:rPr>
            </w:pPr>
            <w:r>
              <w:rPr>
                <w:rFonts w:ascii="Arial" w:hAnsi="Arial" w:hint="eastAsia"/>
                <w:kern w:val="0"/>
                <w:sz w:val="18"/>
                <w:szCs w:val="18"/>
                <w:lang w:val="fr-FR"/>
              </w:rPr>
              <w:t>国家电话区号；</w:t>
            </w:r>
          </w:p>
        </w:tc>
      </w:tr>
      <w:tr w:rsidR="00493076" w:rsidTr="008A1F08">
        <w:trPr>
          <w:jc w:val="center"/>
        </w:trPr>
        <w:tc>
          <w:tcPr>
            <w:tcW w:w="1867" w:type="dxa"/>
          </w:tcPr>
          <w:p w:rsidR="00493076" w:rsidRPr="000F3468" w:rsidRDefault="00947A5D" w:rsidP="00947A5D">
            <w:pPr>
              <w:pStyle w:val="TAL"/>
              <w:rPr>
                <w:lang w:val="fr-FR" w:eastAsia="zh-CN"/>
              </w:rPr>
            </w:pPr>
            <w:r>
              <w:rPr>
                <w:rFonts w:hint="eastAsia"/>
                <w:lang w:val="fr-FR" w:eastAsia="zh-CN"/>
              </w:rPr>
              <w:t>msisdn</w:t>
            </w:r>
          </w:p>
        </w:tc>
        <w:tc>
          <w:tcPr>
            <w:tcW w:w="720" w:type="dxa"/>
          </w:tcPr>
          <w:p w:rsidR="00493076" w:rsidRDefault="00947A5D" w:rsidP="008A1F08">
            <w:pPr>
              <w:pStyle w:val="TAL"/>
              <w:rPr>
                <w:lang w:val="fr-FR" w:eastAsia="zh-CN"/>
              </w:rPr>
            </w:pPr>
            <w:r>
              <w:rPr>
                <w:rFonts w:hint="eastAsia"/>
                <w:lang w:val="fr-FR" w:eastAsia="zh-CN"/>
              </w:rPr>
              <w:t>M</w:t>
            </w:r>
          </w:p>
        </w:tc>
        <w:tc>
          <w:tcPr>
            <w:tcW w:w="1980" w:type="dxa"/>
          </w:tcPr>
          <w:p w:rsidR="00493076" w:rsidRPr="000F3468" w:rsidRDefault="00493076" w:rsidP="008A1F08">
            <w:pPr>
              <w:pStyle w:val="TAL"/>
              <w:rPr>
                <w:lang w:val="fr-FR" w:eastAsia="zh-CN"/>
              </w:rPr>
            </w:pPr>
            <w:r>
              <w:rPr>
                <w:rFonts w:hint="eastAsia"/>
                <w:lang w:val="fr-FR" w:eastAsia="zh-CN"/>
              </w:rPr>
              <w:t>String</w:t>
            </w:r>
          </w:p>
        </w:tc>
        <w:tc>
          <w:tcPr>
            <w:tcW w:w="720" w:type="dxa"/>
          </w:tcPr>
          <w:p w:rsidR="00493076" w:rsidRPr="000F3468" w:rsidRDefault="00493076" w:rsidP="008A1F08">
            <w:pPr>
              <w:pStyle w:val="TAL"/>
              <w:rPr>
                <w:lang w:val="fr-FR" w:eastAsia="zh-CN"/>
              </w:rPr>
            </w:pPr>
          </w:p>
        </w:tc>
        <w:tc>
          <w:tcPr>
            <w:tcW w:w="3513" w:type="dxa"/>
          </w:tcPr>
          <w:p w:rsidR="003F61D3" w:rsidRDefault="00947A5D" w:rsidP="007F706C">
            <w:pPr>
              <w:rPr>
                <w:rFonts w:ascii="Arial" w:hAnsi="Arial"/>
                <w:kern w:val="0"/>
                <w:sz w:val="18"/>
                <w:szCs w:val="18"/>
                <w:lang w:val="fr-FR"/>
              </w:rPr>
            </w:pPr>
            <w:r>
              <w:rPr>
                <w:rFonts w:ascii="Arial" w:hAnsi="Arial" w:hint="eastAsia"/>
                <w:kern w:val="0"/>
                <w:sz w:val="18"/>
                <w:szCs w:val="18"/>
                <w:lang w:val="fr-FR"/>
              </w:rPr>
              <w:t>手机号码</w:t>
            </w:r>
          </w:p>
          <w:p w:rsidR="007F706C" w:rsidRPr="000F3468" w:rsidRDefault="007F706C" w:rsidP="007F706C">
            <w:pPr>
              <w:rPr>
                <w:rFonts w:ascii="Arial" w:hAnsi="Arial"/>
                <w:kern w:val="0"/>
                <w:sz w:val="18"/>
                <w:szCs w:val="18"/>
                <w:lang w:val="fr-FR"/>
              </w:rPr>
            </w:pPr>
            <w:r>
              <w:rPr>
                <w:rFonts w:ascii="Arial" w:hAnsi="Arial" w:hint="eastAsia"/>
                <w:kern w:val="0"/>
                <w:sz w:val="18"/>
                <w:szCs w:val="18"/>
                <w:lang w:val="fr-FR"/>
              </w:rPr>
              <w:t>如果</w:t>
            </w:r>
            <w:r>
              <w:rPr>
                <w:rFonts w:ascii="Arial" w:hAnsi="Arial" w:hint="eastAsia"/>
                <w:kern w:val="0"/>
                <w:sz w:val="18"/>
                <w:szCs w:val="18"/>
                <w:lang w:val="fr-FR"/>
              </w:rPr>
              <w:t>countryCode</w:t>
            </w:r>
            <w:r>
              <w:rPr>
                <w:rFonts w:ascii="Arial" w:hAnsi="Arial" w:hint="eastAsia"/>
                <w:kern w:val="0"/>
                <w:sz w:val="18"/>
                <w:szCs w:val="18"/>
                <w:lang w:val="fr-FR"/>
              </w:rPr>
              <w:t>为空，则</w:t>
            </w:r>
            <w:r>
              <w:rPr>
                <w:rFonts w:ascii="Arial" w:hAnsi="Arial" w:hint="eastAsia"/>
                <w:kern w:val="0"/>
                <w:sz w:val="18"/>
                <w:szCs w:val="18"/>
                <w:lang w:val="fr-FR"/>
              </w:rPr>
              <w:t>msisdn</w:t>
            </w:r>
            <w:r>
              <w:rPr>
                <w:rFonts w:ascii="Arial" w:hAnsi="Arial" w:hint="eastAsia"/>
                <w:kern w:val="0"/>
                <w:sz w:val="18"/>
                <w:szCs w:val="18"/>
                <w:lang w:val="fr-FR"/>
              </w:rPr>
              <w:t>需要携带国家码；否则不需要携带国家码。</w:t>
            </w:r>
          </w:p>
        </w:tc>
      </w:tr>
      <w:tr w:rsidR="00493076" w:rsidTr="008A1F08">
        <w:trPr>
          <w:jc w:val="center"/>
        </w:trPr>
        <w:tc>
          <w:tcPr>
            <w:tcW w:w="1867" w:type="dxa"/>
          </w:tcPr>
          <w:p w:rsidR="00493076" w:rsidRPr="000F3468" w:rsidRDefault="00947A5D" w:rsidP="008A1F08">
            <w:pPr>
              <w:pStyle w:val="TAL"/>
              <w:rPr>
                <w:lang w:val="fr-FR" w:eastAsia="zh-CN"/>
              </w:rPr>
            </w:pPr>
            <w:r>
              <w:rPr>
                <w:rFonts w:hint="eastAsia"/>
                <w:lang w:val="fr-FR" w:eastAsia="zh-CN"/>
              </w:rPr>
              <w:t>smsContent</w:t>
            </w:r>
          </w:p>
        </w:tc>
        <w:tc>
          <w:tcPr>
            <w:tcW w:w="720" w:type="dxa"/>
          </w:tcPr>
          <w:p w:rsidR="00493076" w:rsidRPr="000F3468" w:rsidRDefault="00947A5D" w:rsidP="008A1F08">
            <w:pPr>
              <w:pStyle w:val="TAL"/>
              <w:rPr>
                <w:lang w:val="fr-FR" w:eastAsia="zh-CN"/>
              </w:rPr>
            </w:pPr>
            <w:r>
              <w:rPr>
                <w:rFonts w:hint="eastAsia"/>
                <w:lang w:val="fr-FR" w:eastAsia="zh-CN"/>
              </w:rPr>
              <w:t>M</w:t>
            </w:r>
          </w:p>
        </w:tc>
        <w:tc>
          <w:tcPr>
            <w:tcW w:w="1980" w:type="dxa"/>
          </w:tcPr>
          <w:p w:rsidR="00493076" w:rsidRDefault="00947A5D" w:rsidP="008A1F08">
            <w:pPr>
              <w:pStyle w:val="TAL"/>
              <w:rPr>
                <w:lang w:val="fr-FR" w:eastAsia="zh-CN"/>
              </w:rPr>
            </w:pPr>
            <w:r>
              <w:rPr>
                <w:rFonts w:hint="eastAsia"/>
                <w:lang w:val="fr-FR" w:eastAsia="zh-CN"/>
              </w:rPr>
              <w:t>String</w:t>
            </w:r>
          </w:p>
        </w:tc>
        <w:tc>
          <w:tcPr>
            <w:tcW w:w="720" w:type="dxa"/>
          </w:tcPr>
          <w:p w:rsidR="00493076" w:rsidRPr="000F3468" w:rsidRDefault="00355E34" w:rsidP="008A1F08">
            <w:pPr>
              <w:pStyle w:val="TAL"/>
              <w:rPr>
                <w:lang w:val="fr-FR" w:eastAsia="zh-CN"/>
              </w:rPr>
            </w:pPr>
            <w:r>
              <w:rPr>
                <w:rFonts w:hint="eastAsia"/>
                <w:lang w:val="fr-FR" w:eastAsia="zh-CN"/>
              </w:rPr>
              <w:t>255</w:t>
            </w:r>
          </w:p>
        </w:tc>
        <w:tc>
          <w:tcPr>
            <w:tcW w:w="3513" w:type="dxa"/>
          </w:tcPr>
          <w:p w:rsidR="00493076" w:rsidRPr="000F3468" w:rsidRDefault="00355E34" w:rsidP="008A1F08">
            <w:pPr>
              <w:rPr>
                <w:rFonts w:ascii="Arial" w:hAnsi="Arial"/>
                <w:kern w:val="0"/>
                <w:sz w:val="18"/>
                <w:szCs w:val="18"/>
                <w:lang w:val="fr-FR"/>
              </w:rPr>
            </w:pPr>
            <w:r>
              <w:rPr>
                <w:rFonts w:ascii="Arial" w:hAnsi="Arial" w:hint="eastAsia"/>
                <w:kern w:val="0"/>
                <w:sz w:val="18"/>
                <w:szCs w:val="18"/>
                <w:lang w:val="fr-FR"/>
              </w:rPr>
              <w:t>短信内容</w:t>
            </w:r>
          </w:p>
        </w:tc>
      </w:tr>
      <w:tr w:rsidR="009B52CE" w:rsidTr="008A1F08">
        <w:trPr>
          <w:jc w:val="center"/>
        </w:trPr>
        <w:tc>
          <w:tcPr>
            <w:tcW w:w="1867" w:type="dxa"/>
          </w:tcPr>
          <w:p w:rsidR="009B52CE" w:rsidRDefault="009B52CE" w:rsidP="004E1CF9">
            <w:pPr>
              <w:pStyle w:val="TAL"/>
              <w:rPr>
                <w:lang w:val="fr-FR" w:eastAsia="zh-CN"/>
              </w:rPr>
            </w:pPr>
          </w:p>
          <w:p w:rsidR="00116143" w:rsidRDefault="00116143" w:rsidP="00116143">
            <w:pPr>
              <w:pStyle w:val="TAL"/>
              <w:rPr>
                <w:lang w:val="fr-FR" w:eastAsia="zh-CN"/>
              </w:rPr>
            </w:pPr>
            <w:r>
              <w:rPr>
                <w:rFonts w:hint="eastAsia"/>
                <w:lang w:val="fr-FR" w:eastAsia="zh-CN"/>
              </w:rPr>
              <w:t>smsChannelFlag</w:t>
            </w:r>
          </w:p>
        </w:tc>
        <w:tc>
          <w:tcPr>
            <w:tcW w:w="720" w:type="dxa"/>
          </w:tcPr>
          <w:p w:rsidR="009B52CE" w:rsidRDefault="004E1CF9" w:rsidP="008A1F08">
            <w:pPr>
              <w:pStyle w:val="TAL"/>
              <w:rPr>
                <w:lang w:val="fr-FR" w:eastAsia="zh-CN"/>
              </w:rPr>
            </w:pPr>
            <w:r>
              <w:rPr>
                <w:rFonts w:hint="eastAsia"/>
                <w:lang w:val="fr-FR" w:eastAsia="zh-CN"/>
              </w:rPr>
              <w:t>O</w:t>
            </w:r>
          </w:p>
        </w:tc>
        <w:tc>
          <w:tcPr>
            <w:tcW w:w="1980" w:type="dxa"/>
          </w:tcPr>
          <w:p w:rsidR="009B52CE" w:rsidRDefault="004E1CF9" w:rsidP="008A1F08">
            <w:pPr>
              <w:pStyle w:val="TAL"/>
              <w:rPr>
                <w:lang w:val="fr-FR" w:eastAsia="zh-CN"/>
              </w:rPr>
            </w:pPr>
            <w:r>
              <w:rPr>
                <w:lang w:val="fr-FR" w:eastAsia="zh-CN"/>
              </w:rPr>
              <w:t>I</w:t>
            </w:r>
            <w:r>
              <w:rPr>
                <w:rFonts w:hint="eastAsia"/>
                <w:lang w:val="fr-FR" w:eastAsia="zh-CN"/>
              </w:rPr>
              <w:t>nt</w:t>
            </w:r>
          </w:p>
        </w:tc>
        <w:tc>
          <w:tcPr>
            <w:tcW w:w="720" w:type="dxa"/>
          </w:tcPr>
          <w:p w:rsidR="009B52CE" w:rsidRDefault="009B52CE" w:rsidP="008A1F08">
            <w:pPr>
              <w:pStyle w:val="TAL"/>
              <w:rPr>
                <w:lang w:val="fr-FR" w:eastAsia="zh-CN"/>
              </w:rPr>
            </w:pPr>
          </w:p>
        </w:tc>
        <w:tc>
          <w:tcPr>
            <w:tcW w:w="3513" w:type="dxa"/>
          </w:tcPr>
          <w:p w:rsidR="009B52CE" w:rsidRDefault="00116143" w:rsidP="008A1F08">
            <w:pPr>
              <w:rPr>
                <w:rFonts w:ascii="Arial" w:hAnsi="Arial"/>
                <w:kern w:val="0"/>
                <w:sz w:val="18"/>
                <w:szCs w:val="18"/>
                <w:lang w:val="fr-FR"/>
              </w:rPr>
            </w:pPr>
            <w:r>
              <w:rPr>
                <w:rFonts w:ascii="Arial" w:hAnsi="Arial" w:hint="eastAsia"/>
                <w:kern w:val="0"/>
                <w:sz w:val="18"/>
                <w:szCs w:val="18"/>
                <w:lang w:val="fr-FR"/>
              </w:rPr>
              <w:t>短信通道标志</w:t>
            </w:r>
          </w:p>
          <w:p w:rsidR="004E1CF9" w:rsidRDefault="004E1CF9" w:rsidP="008A1F08">
            <w:pPr>
              <w:rPr>
                <w:rFonts w:ascii="Arial" w:hAnsi="Arial"/>
                <w:kern w:val="0"/>
                <w:sz w:val="18"/>
                <w:szCs w:val="18"/>
                <w:lang w:val="fr-FR"/>
              </w:rPr>
            </w:pPr>
            <w:r>
              <w:rPr>
                <w:rFonts w:ascii="Arial" w:hAnsi="Arial" w:hint="eastAsia"/>
                <w:kern w:val="0"/>
                <w:sz w:val="18"/>
                <w:szCs w:val="18"/>
                <w:lang w:val="fr-FR"/>
              </w:rPr>
              <w:t xml:space="preserve">0 </w:t>
            </w:r>
            <w:r w:rsidR="00116143">
              <w:rPr>
                <w:rFonts w:ascii="Arial" w:hAnsi="Arial" w:hint="eastAsia"/>
                <w:kern w:val="0"/>
                <w:sz w:val="18"/>
                <w:szCs w:val="18"/>
                <w:lang w:val="fr-FR"/>
              </w:rPr>
              <w:t>缺省</w:t>
            </w:r>
          </w:p>
          <w:p w:rsidR="004E1CF9" w:rsidRDefault="004E1CF9" w:rsidP="00116143">
            <w:pPr>
              <w:rPr>
                <w:rFonts w:ascii="Arial" w:hAnsi="Arial"/>
                <w:kern w:val="0"/>
                <w:sz w:val="18"/>
                <w:szCs w:val="18"/>
                <w:lang w:val="fr-FR"/>
              </w:rPr>
            </w:pPr>
            <w:r>
              <w:rPr>
                <w:rFonts w:ascii="Arial" w:hAnsi="Arial" w:hint="eastAsia"/>
                <w:kern w:val="0"/>
                <w:sz w:val="18"/>
                <w:szCs w:val="18"/>
                <w:lang w:val="fr-FR"/>
              </w:rPr>
              <w:t xml:space="preserve">1 </w:t>
            </w:r>
            <w:r w:rsidR="00116143">
              <w:rPr>
                <w:rFonts w:ascii="Arial" w:hAnsi="Arial" w:hint="eastAsia"/>
                <w:kern w:val="0"/>
                <w:sz w:val="18"/>
                <w:szCs w:val="18"/>
                <w:lang w:val="fr-FR"/>
              </w:rPr>
              <w:t>sp</w:t>
            </w:r>
            <w:r w:rsidR="00116143">
              <w:rPr>
                <w:rFonts w:ascii="Arial" w:hAnsi="Arial" w:hint="eastAsia"/>
                <w:kern w:val="0"/>
                <w:sz w:val="18"/>
                <w:szCs w:val="18"/>
                <w:lang w:val="fr-FR"/>
              </w:rPr>
              <w:t>短接入码通道</w:t>
            </w:r>
            <w:r w:rsidR="00E71D25">
              <w:rPr>
                <w:rFonts w:ascii="Arial" w:hAnsi="Arial"/>
                <w:kern w:val="0"/>
                <w:sz w:val="18"/>
                <w:szCs w:val="18"/>
                <w:lang w:val="fr-FR"/>
              </w:rPr>
              <w:t>(</w:t>
            </w:r>
            <w:r w:rsidR="00E71D25">
              <w:rPr>
                <w:rFonts w:ascii="Arial" w:hAnsi="Arial" w:hint="eastAsia"/>
                <w:kern w:val="0"/>
                <w:sz w:val="18"/>
                <w:szCs w:val="18"/>
                <w:lang w:val="fr-FR"/>
              </w:rPr>
              <w:t>暂不支持</w:t>
            </w:r>
            <w:r w:rsidR="00E71D25">
              <w:rPr>
                <w:rFonts w:ascii="Arial" w:hAnsi="Arial"/>
                <w:kern w:val="0"/>
                <w:sz w:val="18"/>
                <w:szCs w:val="18"/>
                <w:lang w:val="fr-FR"/>
              </w:rPr>
              <w:t>)</w:t>
            </w:r>
          </w:p>
          <w:p w:rsidR="00116143" w:rsidRDefault="00116143" w:rsidP="00116143">
            <w:pPr>
              <w:rPr>
                <w:rFonts w:ascii="Arial" w:hAnsi="Arial"/>
                <w:kern w:val="0"/>
                <w:sz w:val="18"/>
                <w:szCs w:val="18"/>
                <w:lang w:val="fr-FR"/>
              </w:rPr>
            </w:pPr>
            <w:r>
              <w:rPr>
                <w:rFonts w:ascii="Arial" w:hAnsi="Arial" w:hint="eastAsia"/>
                <w:kern w:val="0"/>
                <w:sz w:val="18"/>
                <w:szCs w:val="18"/>
                <w:lang w:val="fr-FR"/>
              </w:rPr>
              <w:t xml:space="preserve">2 </w:t>
            </w:r>
            <w:r>
              <w:rPr>
                <w:rFonts w:ascii="Arial" w:hAnsi="Arial" w:hint="eastAsia"/>
                <w:kern w:val="0"/>
                <w:sz w:val="18"/>
                <w:szCs w:val="18"/>
                <w:lang w:val="fr-FR"/>
              </w:rPr>
              <w:t>营销短信通道</w:t>
            </w:r>
          </w:p>
        </w:tc>
      </w:tr>
    </w:tbl>
    <w:p w:rsidR="00493076" w:rsidRDefault="00493076" w:rsidP="00407B6C">
      <w:pPr>
        <w:pStyle w:val="41"/>
      </w:pPr>
      <w:r>
        <w:rPr>
          <w:rFonts w:hint="eastAsia"/>
        </w:rPr>
        <w:t>返回值</w:t>
      </w:r>
    </w:p>
    <w:p w:rsidR="00493076" w:rsidRDefault="00493076" w:rsidP="00493076">
      <w:pPr>
        <w:ind w:left="198"/>
      </w:pPr>
      <w:r>
        <w:rPr>
          <w:rFonts w:hint="eastAsia"/>
        </w:rPr>
        <w:t>成功返回</w:t>
      </w:r>
      <w:r w:rsidR="00947A5D">
        <w:rPr>
          <w:rFonts w:hint="eastAsia"/>
        </w:rPr>
        <w:t>SendSMS</w:t>
      </w:r>
      <w:r>
        <w:rPr>
          <w:rFonts w:hint="eastAsia"/>
        </w:rPr>
        <w:t>Rsp</w:t>
      </w:r>
      <w:r>
        <w:rPr>
          <w:rFonts w:hint="eastAsia"/>
          <w:lang w:val="fr-FR"/>
        </w:rPr>
        <w:t>，否则抛出异常。</w:t>
      </w:r>
      <w:r>
        <w:rPr>
          <w:rFonts w:hint="eastAsia"/>
        </w:rPr>
        <w:t>定义如下：</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2104"/>
        <w:gridCol w:w="900"/>
        <w:gridCol w:w="2681"/>
      </w:tblGrid>
      <w:tr w:rsidR="00493076" w:rsidTr="008A1F08">
        <w:trPr>
          <w:jc w:val="center"/>
        </w:trPr>
        <w:tc>
          <w:tcPr>
            <w:tcW w:w="2378" w:type="dxa"/>
          </w:tcPr>
          <w:p w:rsidR="00493076" w:rsidRDefault="00493076" w:rsidP="008A1F08">
            <w:pPr>
              <w:pStyle w:val="TAH"/>
              <w:rPr>
                <w:rFonts w:ascii="Verdana" w:hAnsi="Verdana"/>
                <w:lang w:val="fr-FR" w:eastAsia="zh-CN"/>
              </w:rPr>
            </w:pPr>
            <w:r>
              <w:rPr>
                <w:rFonts w:ascii="Verdana" w:hAnsi="Verdana" w:hint="eastAsia"/>
                <w:lang w:val="fr-FR" w:eastAsia="zh-CN"/>
              </w:rPr>
              <w:t>参数名称</w:t>
            </w:r>
          </w:p>
        </w:tc>
        <w:tc>
          <w:tcPr>
            <w:tcW w:w="737" w:type="dxa"/>
          </w:tcPr>
          <w:p w:rsidR="00493076" w:rsidRDefault="00493076" w:rsidP="008A1F08">
            <w:pPr>
              <w:pStyle w:val="TAH"/>
              <w:rPr>
                <w:rFonts w:ascii="Verdana" w:hAnsi="Verdana"/>
                <w:lang w:val="fr-FR" w:eastAsia="zh-CN"/>
              </w:rPr>
            </w:pPr>
            <w:r>
              <w:rPr>
                <w:rFonts w:ascii="Verdana" w:hAnsi="Verdana" w:hint="eastAsia"/>
                <w:lang w:val="fr-FR" w:eastAsia="zh-CN"/>
              </w:rPr>
              <w:t>必须</w:t>
            </w:r>
          </w:p>
        </w:tc>
        <w:tc>
          <w:tcPr>
            <w:tcW w:w="2104" w:type="dxa"/>
          </w:tcPr>
          <w:p w:rsidR="00493076" w:rsidRDefault="00493076" w:rsidP="008A1F08">
            <w:pPr>
              <w:pStyle w:val="TAH"/>
              <w:rPr>
                <w:rFonts w:ascii="Verdana" w:hAnsi="Verdana"/>
                <w:lang w:val="fr-FR" w:eastAsia="zh-CN"/>
              </w:rPr>
            </w:pPr>
            <w:r>
              <w:rPr>
                <w:rFonts w:ascii="Verdana" w:hAnsi="Verdana" w:hint="eastAsia"/>
                <w:lang w:val="fr-FR" w:eastAsia="zh-CN"/>
              </w:rPr>
              <w:t>类型</w:t>
            </w:r>
          </w:p>
        </w:tc>
        <w:tc>
          <w:tcPr>
            <w:tcW w:w="900" w:type="dxa"/>
          </w:tcPr>
          <w:p w:rsidR="00493076" w:rsidRDefault="00493076" w:rsidP="008A1F08">
            <w:pPr>
              <w:pStyle w:val="TAH"/>
              <w:rPr>
                <w:rFonts w:ascii="Verdana" w:hAnsi="Verdana"/>
                <w:lang w:val="fr-FR" w:eastAsia="zh-CN"/>
              </w:rPr>
            </w:pPr>
            <w:r>
              <w:rPr>
                <w:rFonts w:ascii="Verdana" w:hAnsi="Verdana" w:hint="eastAsia"/>
                <w:lang w:val="fr-FR" w:eastAsia="zh-CN"/>
              </w:rPr>
              <w:t>长度</w:t>
            </w:r>
          </w:p>
        </w:tc>
        <w:tc>
          <w:tcPr>
            <w:tcW w:w="2681" w:type="dxa"/>
          </w:tcPr>
          <w:p w:rsidR="00493076" w:rsidRDefault="00493076" w:rsidP="008A1F08">
            <w:pPr>
              <w:pStyle w:val="TAH"/>
              <w:rPr>
                <w:rFonts w:ascii="Verdana" w:hAnsi="Verdana"/>
                <w:lang w:val="fr-FR" w:eastAsia="zh-CN"/>
              </w:rPr>
            </w:pPr>
            <w:r>
              <w:rPr>
                <w:rFonts w:ascii="Verdana" w:hAnsi="Verdana" w:hint="eastAsia"/>
                <w:lang w:val="fr-FR" w:eastAsia="zh-CN"/>
              </w:rPr>
              <w:t>描述信息</w:t>
            </w:r>
          </w:p>
        </w:tc>
      </w:tr>
      <w:tr w:rsidR="00493076" w:rsidTr="008A1F08">
        <w:trPr>
          <w:jc w:val="center"/>
        </w:trPr>
        <w:tc>
          <w:tcPr>
            <w:tcW w:w="2378" w:type="dxa"/>
          </w:tcPr>
          <w:p w:rsidR="00493076" w:rsidRPr="005041A8" w:rsidRDefault="00493076" w:rsidP="008A1F08">
            <w:pPr>
              <w:pStyle w:val="TAL"/>
              <w:rPr>
                <w:lang w:val="fr-FR" w:eastAsia="zh-CN"/>
              </w:rPr>
            </w:pPr>
            <w:r w:rsidRPr="005041A8">
              <w:rPr>
                <w:rFonts w:hint="eastAsia"/>
                <w:lang w:val="fr-FR" w:eastAsia="zh-CN"/>
              </w:rPr>
              <w:t>v</w:t>
            </w:r>
            <w:r w:rsidRPr="005041A8">
              <w:rPr>
                <w:lang w:val="fr-FR" w:eastAsia="zh-CN"/>
              </w:rPr>
              <w:t>ersion</w:t>
            </w:r>
          </w:p>
        </w:tc>
        <w:tc>
          <w:tcPr>
            <w:tcW w:w="737" w:type="dxa"/>
          </w:tcPr>
          <w:p w:rsidR="00493076" w:rsidRPr="005041A8" w:rsidRDefault="00493076" w:rsidP="008A1F08">
            <w:pPr>
              <w:pStyle w:val="TAL"/>
              <w:rPr>
                <w:lang w:val="fr-FR" w:eastAsia="zh-CN"/>
              </w:rPr>
            </w:pPr>
            <w:r>
              <w:rPr>
                <w:rFonts w:hint="eastAsia"/>
                <w:lang w:val="fr-FR" w:eastAsia="zh-CN"/>
              </w:rPr>
              <w:t>M</w:t>
            </w:r>
          </w:p>
        </w:tc>
        <w:tc>
          <w:tcPr>
            <w:tcW w:w="2104" w:type="dxa"/>
          </w:tcPr>
          <w:p w:rsidR="00493076" w:rsidRPr="005041A8" w:rsidRDefault="00493076" w:rsidP="008A1F08">
            <w:pPr>
              <w:pStyle w:val="TAH"/>
              <w:jc w:val="both"/>
              <w:rPr>
                <w:b w:val="0"/>
                <w:lang w:val="fr-FR" w:eastAsia="zh-CN"/>
              </w:rPr>
            </w:pPr>
            <w:r>
              <w:rPr>
                <w:rFonts w:hint="eastAsia"/>
                <w:b w:val="0"/>
                <w:lang w:val="fr-FR" w:eastAsia="zh-CN"/>
              </w:rPr>
              <w:t>String</w:t>
            </w:r>
          </w:p>
        </w:tc>
        <w:tc>
          <w:tcPr>
            <w:tcW w:w="900" w:type="dxa"/>
          </w:tcPr>
          <w:p w:rsidR="00493076" w:rsidRPr="005041A8" w:rsidRDefault="00493076" w:rsidP="008A1F08">
            <w:pPr>
              <w:rPr>
                <w:rFonts w:ascii="Arial" w:hAnsi="Arial"/>
                <w:kern w:val="0"/>
                <w:sz w:val="18"/>
                <w:szCs w:val="18"/>
                <w:lang w:val="fr-FR"/>
              </w:rPr>
            </w:pPr>
            <w:r>
              <w:rPr>
                <w:rFonts w:ascii="Arial" w:hAnsi="Arial" w:hint="eastAsia"/>
                <w:kern w:val="0"/>
                <w:sz w:val="18"/>
                <w:szCs w:val="18"/>
                <w:lang w:val="fr-FR"/>
              </w:rPr>
              <w:t>5</w:t>
            </w:r>
          </w:p>
        </w:tc>
        <w:tc>
          <w:tcPr>
            <w:tcW w:w="2681" w:type="dxa"/>
          </w:tcPr>
          <w:p w:rsidR="00493076" w:rsidRPr="005041A8" w:rsidRDefault="00493076" w:rsidP="008A1F08">
            <w:pPr>
              <w:rPr>
                <w:rFonts w:ascii="Arial" w:hAnsi="Arial"/>
                <w:kern w:val="0"/>
                <w:sz w:val="18"/>
                <w:szCs w:val="18"/>
                <w:lang w:val="fr-FR"/>
              </w:rPr>
            </w:pPr>
            <w:r w:rsidRPr="005041A8">
              <w:rPr>
                <w:rFonts w:ascii="Arial" w:hAnsi="Arial" w:hint="eastAsia"/>
                <w:kern w:val="0"/>
                <w:sz w:val="18"/>
                <w:szCs w:val="18"/>
                <w:lang w:val="fr-FR"/>
              </w:rPr>
              <w:t>协议版本号</w:t>
            </w:r>
          </w:p>
        </w:tc>
      </w:tr>
      <w:tr w:rsidR="00493076" w:rsidTr="008A1F08">
        <w:trPr>
          <w:jc w:val="center"/>
        </w:trPr>
        <w:tc>
          <w:tcPr>
            <w:tcW w:w="2378" w:type="dxa"/>
          </w:tcPr>
          <w:p w:rsidR="00493076" w:rsidRPr="005041A8" w:rsidRDefault="00493076" w:rsidP="008A1F08">
            <w:pPr>
              <w:pStyle w:val="TAL"/>
              <w:rPr>
                <w:lang w:val="fr-FR" w:eastAsia="zh-CN"/>
              </w:rPr>
            </w:pPr>
            <w:r>
              <w:rPr>
                <w:lang w:val="fr-FR" w:eastAsia="zh-CN"/>
              </w:rPr>
              <w:t>transactionID</w:t>
            </w:r>
          </w:p>
        </w:tc>
        <w:tc>
          <w:tcPr>
            <w:tcW w:w="737" w:type="dxa"/>
          </w:tcPr>
          <w:p w:rsidR="00493076" w:rsidRPr="005041A8" w:rsidRDefault="00493076" w:rsidP="008A1F08">
            <w:pPr>
              <w:pStyle w:val="TAL"/>
              <w:rPr>
                <w:lang w:val="fr-FR" w:eastAsia="zh-CN"/>
              </w:rPr>
            </w:pPr>
            <w:r>
              <w:rPr>
                <w:rFonts w:hint="eastAsia"/>
                <w:lang w:val="fr-FR" w:eastAsia="zh-CN"/>
              </w:rPr>
              <w:t>M</w:t>
            </w:r>
          </w:p>
        </w:tc>
        <w:tc>
          <w:tcPr>
            <w:tcW w:w="2104" w:type="dxa"/>
          </w:tcPr>
          <w:p w:rsidR="00493076" w:rsidRPr="005041A8" w:rsidRDefault="00493076" w:rsidP="008A1F08">
            <w:pPr>
              <w:pStyle w:val="TAH"/>
              <w:jc w:val="both"/>
              <w:rPr>
                <w:b w:val="0"/>
                <w:lang w:val="fr-FR" w:eastAsia="zh-CN"/>
              </w:rPr>
            </w:pPr>
            <w:r>
              <w:rPr>
                <w:rFonts w:hint="eastAsia"/>
                <w:b w:val="0"/>
                <w:lang w:val="fr-FR" w:eastAsia="zh-CN"/>
              </w:rPr>
              <w:t>String</w:t>
            </w:r>
          </w:p>
        </w:tc>
        <w:tc>
          <w:tcPr>
            <w:tcW w:w="900" w:type="dxa"/>
          </w:tcPr>
          <w:p w:rsidR="00493076" w:rsidRPr="005041A8" w:rsidRDefault="00493076" w:rsidP="008A1F08">
            <w:pPr>
              <w:rPr>
                <w:rFonts w:ascii="Arial" w:hAnsi="Arial"/>
                <w:kern w:val="0"/>
                <w:sz w:val="18"/>
                <w:szCs w:val="18"/>
                <w:lang w:val="fr-FR"/>
              </w:rPr>
            </w:pPr>
            <w:r w:rsidRPr="005041A8">
              <w:rPr>
                <w:rFonts w:ascii="Arial" w:hAnsi="Arial" w:hint="eastAsia"/>
                <w:kern w:val="0"/>
                <w:sz w:val="18"/>
                <w:szCs w:val="18"/>
                <w:lang w:val="fr-FR"/>
              </w:rPr>
              <w:t>40</w:t>
            </w:r>
          </w:p>
        </w:tc>
        <w:tc>
          <w:tcPr>
            <w:tcW w:w="2681" w:type="dxa"/>
          </w:tcPr>
          <w:p w:rsidR="00493076" w:rsidRPr="005041A8" w:rsidRDefault="00493076" w:rsidP="008A1F08">
            <w:pPr>
              <w:rPr>
                <w:rFonts w:ascii="Arial" w:hAnsi="Arial"/>
                <w:kern w:val="0"/>
                <w:sz w:val="18"/>
                <w:szCs w:val="18"/>
                <w:lang w:val="fr-FR"/>
              </w:rPr>
            </w:pPr>
            <w:r w:rsidRPr="005041A8">
              <w:rPr>
                <w:rFonts w:ascii="Arial" w:hAnsi="Arial" w:hint="eastAsia"/>
                <w:kern w:val="0"/>
                <w:sz w:val="18"/>
                <w:szCs w:val="18"/>
                <w:lang w:val="fr-FR"/>
              </w:rPr>
              <w:t>交易流水号</w:t>
            </w:r>
          </w:p>
        </w:tc>
      </w:tr>
      <w:tr w:rsidR="00493076" w:rsidTr="008A1F08">
        <w:trPr>
          <w:jc w:val="center"/>
        </w:trPr>
        <w:tc>
          <w:tcPr>
            <w:tcW w:w="2378" w:type="dxa"/>
          </w:tcPr>
          <w:p w:rsidR="00493076" w:rsidRPr="00C8364D" w:rsidRDefault="00493076" w:rsidP="008A1F08">
            <w:pPr>
              <w:pStyle w:val="TAL"/>
              <w:rPr>
                <w:lang w:val="fr-FR" w:eastAsia="zh-CN"/>
              </w:rPr>
            </w:pPr>
            <w:r w:rsidRPr="00C8364D">
              <w:rPr>
                <w:rFonts w:hint="eastAsia"/>
                <w:lang w:val="fr-FR" w:eastAsia="zh-CN"/>
              </w:rPr>
              <w:t>traceFlag</w:t>
            </w:r>
          </w:p>
        </w:tc>
        <w:tc>
          <w:tcPr>
            <w:tcW w:w="737" w:type="dxa"/>
          </w:tcPr>
          <w:p w:rsidR="00493076" w:rsidRPr="00C8364D" w:rsidRDefault="00493076" w:rsidP="008A1F08">
            <w:pPr>
              <w:spacing w:line="240" w:lineRule="atLeast"/>
              <w:rPr>
                <w:rFonts w:ascii="Arial" w:hAnsi="Arial"/>
                <w:kern w:val="0"/>
                <w:sz w:val="18"/>
                <w:szCs w:val="18"/>
                <w:lang w:val="fr-FR"/>
              </w:rPr>
            </w:pPr>
            <w:r w:rsidRPr="00C8364D">
              <w:rPr>
                <w:rFonts w:ascii="Arial" w:hAnsi="Arial" w:hint="eastAsia"/>
                <w:kern w:val="0"/>
                <w:sz w:val="18"/>
                <w:szCs w:val="18"/>
                <w:lang w:val="fr-FR"/>
              </w:rPr>
              <w:t xml:space="preserve">O </w:t>
            </w:r>
          </w:p>
        </w:tc>
        <w:tc>
          <w:tcPr>
            <w:tcW w:w="2104" w:type="dxa"/>
          </w:tcPr>
          <w:p w:rsidR="00493076" w:rsidRPr="00C8364D" w:rsidRDefault="00493076" w:rsidP="008A1F08">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900" w:type="dxa"/>
          </w:tcPr>
          <w:p w:rsidR="00493076" w:rsidRPr="00C8364D" w:rsidRDefault="00493076" w:rsidP="008A1F08">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2681" w:type="dxa"/>
          </w:tcPr>
          <w:p w:rsidR="00493076" w:rsidRPr="00C8364D" w:rsidRDefault="00493076" w:rsidP="008A1F08">
            <w:pPr>
              <w:spacing w:line="240" w:lineRule="atLeast"/>
              <w:rPr>
                <w:rFonts w:ascii="Arial" w:hAnsi="Arial"/>
                <w:kern w:val="0"/>
                <w:sz w:val="18"/>
                <w:szCs w:val="18"/>
                <w:lang w:val="fr-FR"/>
              </w:rPr>
            </w:pPr>
            <w:r>
              <w:rPr>
                <w:rFonts w:ascii="Arial" w:hAnsi="Arial" w:hint="eastAsia"/>
                <w:kern w:val="0"/>
                <w:sz w:val="18"/>
                <w:szCs w:val="18"/>
                <w:lang w:val="fr-FR"/>
              </w:rPr>
              <w:t>跟踪标志</w:t>
            </w:r>
          </w:p>
        </w:tc>
      </w:tr>
      <w:tr w:rsidR="0032787F" w:rsidTr="008A1F08">
        <w:trPr>
          <w:jc w:val="center"/>
        </w:trPr>
        <w:tc>
          <w:tcPr>
            <w:tcW w:w="2378" w:type="dxa"/>
          </w:tcPr>
          <w:p w:rsidR="0032787F" w:rsidRPr="00C8364D" w:rsidRDefault="0032787F" w:rsidP="0032787F">
            <w:pPr>
              <w:pStyle w:val="TAL"/>
              <w:rPr>
                <w:lang w:val="fr-FR" w:eastAsia="zh-CN"/>
              </w:rPr>
            </w:pPr>
            <w:r>
              <w:rPr>
                <w:rFonts w:hint="eastAsia"/>
                <w:lang w:val="fr-FR" w:eastAsia="zh-CN"/>
              </w:rPr>
              <w:t>sendCount</w:t>
            </w:r>
          </w:p>
        </w:tc>
        <w:tc>
          <w:tcPr>
            <w:tcW w:w="737" w:type="dxa"/>
          </w:tcPr>
          <w:p w:rsidR="0032787F" w:rsidRPr="00C8364D" w:rsidRDefault="0032787F" w:rsidP="008A1F08">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2104" w:type="dxa"/>
          </w:tcPr>
          <w:p w:rsidR="0032787F" w:rsidRDefault="005200E4" w:rsidP="008A1F08">
            <w:pPr>
              <w:spacing w:line="240" w:lineRule="atLeast"/>
              <w:rPr>
                <w:rFonts w:ascii="Arial" w:hAnsi="Arial"/>
                <w:kern w:val="0"/>
                <w:sz w:val="18"/>
                <w:szCs w:val="18"/>
                <w:lang w:val="fr-FR"/>
              </w:rPr>
            </w:pPr>
            <w:r>
              <w:rPr>
                <w:rFonts w:ascii="Arial" w:hAnsi="Arial"/>
                <w:kern w:val="0"/>
                <w:sz w:val="18"/>
                <w:szCs w:val="18"/>
                <w:lang w:val="fr-FR"/>
              </w:rPr>
              <w:t>Int</w:t>
            </w:r>
          </w:p>
        </w:tc>
        <w:tc>
          <w:tcPr>
            <w:tcW w:w="900" w:type="dxa"/>
          </w:tcPr>
          <w:p w:rsidR="0032787F" w:rsidRDefault="0032787F" w:rsidP="008A1F08">
            <w:pPr>
              <w:spacing w:line="240" w:lineRule="atLeast"/>
              <w:rPr>
                <w:rFonts w:ascii="Arial" w:hAnsi="Arial"/>
                <w:kern w:val="0"/>
                <w:sz w:val="18"/>
                <w:szCs w:val="18"/>
                <w:lang w:val="fr-FR"/>
              </w:rPr>
            </w:pPr>
          </w:p>
        </w:tc>
        <w:tc>
          <w:tcPr>
            <w:tcW w:w="2681" w:type="dxa"/>
          </w:tcPr>
          <w:p w:rsidR="0032787F" w:rsidRDefault="0032787F" w:rsidP="008A1F08">
            <w:pPr>
              <w:spacing w:line="240" w:lineRule="atLeast"/>
              <w:rPr>
                <w:rFonts w:ascii="Arial" w:hAnsi="Arial"/>
                <w:kern w:val="0"/>
                <w:sz w:val="18"/>
                <w:szCs w:val="18"/>
                <w:lang w:val="fr-FR"/>
              </w:rPr>
            </w:pPr>
            <w:r>
              <w:rPr>
                <w:rFonts w:ascii="Arial" w:hAnsi="Arial" w:hint="eastAsia"/>
                <w:kern w:val="0"/>
                <w:sz w:val="18"/>
                <w:szCs w:val="18"/>
                <w:lang w:val="fr-FR"/>
              </w:rPr>
              <w:t>发送短信条数</w:t>
            </w:r>
          </w:p>
        </w:tc>
      </w:tr>
    </w:tbl>
    <w:p w:rsidR="00493076" w:rsidRDefault="00493076" w:rsidP="00407B6C">
      <w:pPr>
        <w:pStyle w:val="41"/>
      </w:pPr>
      <w:r>
        <w:rPr>
          <w:rFonts w:hint="eastAsia"/>
        </w:rPr>
        <w:t>异常信息</w:t>
      </w:r>
    </w:p>
    <w:p w:rsidR="00493076" w:rsidRDefault="00493076" w:rsidP="00493076">
      <w:pPr>
        <w:pStyle w:val="a4"/>
        <w:ind w:firstLine="210"/>
      </w:pPr>
      <w:r>
        <w:rPr>
          <w:rFonts w:hint="eastAsia"/>
        </w:rPr>
        <w:t>失败则抛出异常</w:t>
      </w:r>
      <w:r>
        <w:rPr>
          <w:rFonts w:hint="eastAsia"/>
        </w:rPr>
        <w:t>CException</w:t>
      </w:r>
      <w:r>
        <w:rPr>
          <w:rFonts w:hint="eastAsia"/>
        </w:rPr>
        <w:t>，具体内容请参考异常码定义文档。</w:t>
      </w:r>
    </w:p>
    <w:p w:rsidR="00EB068C" w:rsidRDefault="00EB068C" w:rsidP="00407B6C">
      <w:pPr>
        <w:pStyle w:val="41"/>
      </w:pPr>
      <w:r>
        <w:rPr>
          <w:rFonts w:hint="eastAsia"/>
        </w:rPr>
        <w:t>Json</w:t>
      </w:r>
      <w:r>
        <w:rPr>
          <w:rFonts w:hint="eastAsia"/>
        </w:rPr>
        <w:t>接口登录认证信息说明</w:t>
      </w:r>
    </w:p>
    <w:p w:rsidR="00EB068C" w:rsidRPr="003A63A1" w:rsidRDefault="00EB068C" w:rsidP="00EB068C">
      <w:r>
        <w:rPr>
          <w:rFonts w:hint="eastAsia"/>
        </w:rPr>
        <w:t xml:space="preserve">   Authorization</w:t>
      </w:r>
      <w:r>
        <w:rPr>
          <w:rFonts w:hint="eastAsia"/>
        </w:rPr>
        <w:t>中无需登录认证信息。</w:t>
      </w:r>
    </w:p>
    <w:p w:rsidR="00EB068C" w:rsidRPr="005F6AFB" w:rsidRDefault="00EB068C" w:rsidP="00493076">
      <w:pPr>
        <w:pStyle w:val="a4"/>
        <w:ind w:firstLine="210"/>
      </w:pPr>
    </w:p>
    <w:p w:rsidR="00305A41" w:rsidRDefault="00305A41" w:rsidP="00305A41">
      <w:pPr>
        <w:pStyle w:val="21"/>
        <w:numPr>
          <w:ilvl w:val="1"/>
          <w:numId w:val="1"/>
        </w:numPr>
        <w:rPr>
          <w:rStyle w:val="210"/>
        </w:rPr>
      </w:pPr>
      <w:bookmarkStart w:id="648" w:name="_Toc317101381"/>
      <w:r>
        <w:rPr>
          <w:rStyle w:val="210"/>
          <w:rFonts w:hint="eastAsia"/>
        </w:rPr>
        <w:t>getIPCountry</w:t>
      </w:r>
      <w:bookmarkEnd w:id="648"/>
    </w:p>
    <w:p w:rsidR="00305A41" w:rsidRPr="00B91F27" w:rsidRDefault="00305A41" w:rsidP="00407B6C">
      <w:pPr>
        <w:pStyle w:val="31"/>
      </w:pPr>
      <w:bookmarkStart w:id="649" w:name="_Toc317101382"/>
      <w:r>
        <w:rPr>
          <w:rStyle w:val="210"/>
          <w:rFonts w:hint="eastAsia"/>
        </w:rPr>
        <w:t>HTTP</w:t>
      </w:r>
      <w:r>
        <w:rPr>
          <w:rStyle w:val="210"/>
          <w:rFonts w:hint="eastAsia"/>
        </w:rPr>
        <w:t>接口</w:t>
      </w:r>
      <w:bookmarkEnd w:id="649"/>
    </w:p>
    <w:p w:rsidR="00305A41" w:rsidRDefault="00305A41" w:rsidP="00407B6C">
      <w:pPr>
        <w:pStyle w:val="41"/>
      </w:pPr>
      <w:r>
        <w:rPr>
          <w:rFonts w:hint="eastAsia"/>
        </w:rPr>
        <w:t>描述</w:t>
      </w:r>
    </w:p>
    <w:p w:rsidR="00305A41" w:rsidRDefault="00305A41" w:rsidP="00305A41">
      <w:pPr>
        <w:ind w:firstLine="420"/>
      </w:pPr>
      <w:r>
        <w:rPr>
          <w:rFonts w:hint="eastAsia"/>
        </w:rPr>
        <w:t>为手机客户端提供获取</w:t>
      </w:r>
      <w:r w:rsidR="00BA78E1">
        <w:rPr>
          <w:rFonts w:hint="eastAsia"/>
        </w:rPr>
        <w:t>PLMN</w:t>
      </w:r>
      <w:r w:rsidR="00BA78E1">
        <w:rPr>
          <w:rFonts w:hint="eastAsia"/>
        </w:rPr>
        <w:t>（优先）或</w:t>
      </w:r>
      <w:r>
        <w:rPr>
          <w:rFonts w:hint="eastAsia"/>
        </w:rPr>
        <w:t>IP</w:t>
      </w:r>
      <w:r>
        <w:rPr>
          <w:rFonts w:hint="eastAsia"/>
        </w:rPr>
        <w:t>对应国家的电话号码区号、国家代码等信息。</w:t>
      </w:r>
    </w:p>
    <w:p w:rsidR="00305A41" w:rsidRPr="00C62ACC" w:rsidRDefault="00305A41" w:rsidP="00305A41">
      <w:pPr>
        <w:ind w:firstLine="420"/>
      </w:pPr>
      <w:r>
        <w:rPr>
          <w:rFonts w:hint="eastAsia"/>
        </w:rPr>
        <w:t>注：直接由</w:t>
      </w:r>
      <w:r>
        <w:rPr>
          <w:rFonts w:hint="eastAsia"/>
        </w:rPr>
        <w:t>AccountServer</w:t>
      </w:r>
      <w:r>
        <w:rPr>
          <w:rFonts w:hint="eastAsia"/>
        </w:rPr>
        <w:t>提供资源配置文件，无需到</w:t>
      </w:r>
      <w:r>
        <w:rPr>
          <w:rFonts w:hint="eastAsia"/>
        </w:rPr>
        <w:t>UP</w:t>
      </w:r>
      <w:r>
        <w:rPr>
          <w:rFonts w:hint="eastAsia"/>
        </w:rPr>
        <w:t>查询。</w:t>
      </w:r>
    </w:p>
    <w:p w:rsidR="00305A41" w:rsidRDefault="00305A41" w:rsidP="00407B6C">
      <w:pPr>
        <w:pStyle w:val="41"/>
      </w:pPr>
      <w:r>
        <w:rPr>
          <w:rFonts w:hint="eastAsia"/>
        </w:rPr>
        <w:lastRenderedPageBreak/>
        <w:t>原型</w:t>
      </w:r>
    </w:p>
    <w:p w:rsidR="00305A41" w:rsidRPr="005D449C" w:rsidRDefault="00305A41" w:rsidP="00305A41">
      <w:pPr>
        <w:ind w:left="198"/>
        <w:jc w:val="left"/>
      </w:pPr>
      <w:r>
        <w:rPr>
          <w:rFonts w:hint="eastAsia"/>
          <w:lang w:val="da-DK"/>
        </w:rPr>
        <w:t>GetIPCountryRsp getIPCountry</w:t>
      </w:r>
      <w:r w:rsidRPr="009A7E72">
        <w:rPr>
          <w:lang w:val="da-DK"/>
        </w:rPr>
        <w:t>(</w:t>
      </w:r>
      <w:r>
        <w:rPr>
          <w:rFonts w:hint="eastAsia"/>
          <w:lang w:val="da-DK"/>
        </w:rPr>
        <w:t>GetIPCountryReq getIPCountryReq</w:t>
      </w:r>
      <w:r w:rsidRPr="009A7E72">
        <w:rPr>
          <w:lang w:val="da-DK"/>
        </w:rPr>
        <w:t>)</w:t>
      </w:r>
      <w:r w:rsidRPr="00CD7B14">
        <w:rPr>
          <w:rFonts w:hint="eastAsia"/>
        </w:rPr>
        <w:t xml:space="preserve"> </w:t>
      </w:r>
      <w:r w:rsidRPr="0062068B">
        <w:rPr>
          <w:rFonts w:hint="eastAsia"/>
        </w:rPr>
        <w:t xml:space="preserve">throws </w:t>
      </w:r>
      <w:r>
        <w:rPr>
          <w:rFonts w:hint="eastAsia"/>
        </w:rPr>
        <w:t>CException</w:t>
      </w:r>
    </w:p>
    <w:p w:rsidR="00305A41" w:rsidRDefault="00305A41" w:rsidP="00407B6C">
      <w:pPr>
        <w:pStyle w:val="41"/>
      </w:pPr>
      <w:r>
        <w:rPr>
          <w:rFonts w:hint="eastAsia"/>
        </w:rPr>
        <w:t>输入参数</w:t>
      </w:r>
    </w:p>
    <w:p w:rsidR="00305A41" w:rsidRDefault="00305A41" w:rsidP="00305A41">
      <w:pPr>
        <w:ind w:left="198"/>
      </w:pPr>
      <w:r>
        <w:rPr>
          <w:rFonts w:hint="eastAsia"/>
          <w:lang w:val="da-DK"/>
        </w:rPr>
        <w:t>GetIPCountryReq</w:t>
      </w:r>
      <w:r>
        <w:rPr>
          <w:rFonts w:hint="eastAsia"/>
          <w:lang w:val="da-DK"/>
        </w:rPr>
        <w:t>属性如下：</w:t>
      </w:r>
    </w:p>
    <w:tbl>
      <w:tblPr>
        <w:tblW w:w="8796" w:type="dxa"/>
        <w:jc w:val="center"/>
        <w:tblInd w:w="2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84"/>
        <w:gridCol w:w="731"/>
        <w:gridCol w:w="1558"/>
        <w:gridCol w:w="1620"/>
        <w:gridCol w:w="3203"/>
      </w:tblGrid>
      <w:tr w:rsidR="00305A41" w:rsidTr="00976C1A">
        <w:trPr>
          <w:jc w:val="center"/>
        </w:trPr>
        <w:tc>
          <w:tcPr>
            <w:tcW w:w="1684" w:type="dxa"/>
            <w:shd w:val="clear" w:color="auto" w:fill="99CCFF"/>
          </w:tcPr>
          <w:p w:rsidR="00305A41" w:rsidRDefault="00305A41" w:rsidP="00976C1A">
            <w:pPr>
              <w:pStyle w:val="TAH"/>
              <w:rPr>
                <w:rFonts w:ascii="Verdana" w:hAnsi="Verdana"/>
                <w:lang w:val="fr-FR" w:eastAsia="zh-CN"/>
              </w:rPr>
            </w:pPr>
            <w:r>
              <w:rPr>
                <w:rFonts w:ascii="Verdana" w:hAnsi="Verdana" w:hint="eastAsia"/>
                <w:lang w:val="fr-FR" w:eastAsia="zh-CN"/>
              </w:rPr>
              <w:t>参数名称</w:t>
            </w:r>
          </w:p>
        </w:tc>
        <w:tc>
          <w:tcPr>
            <w:tcW w:w="731" w:type="dxa"/>
            <w:shd w:val="clear" w:color="auto" w:fill="99CCFF"/>
          </w:tcPr>
          <w:p w:rsidR="00305A41" w:rsidRDefault="00305A41" w:rsidP="00976C1A">
            <w:pPr>
              <w:pStyle w:val="TAH"/>
              <w:rPr>
                <w:rFonts w:ascii="Verdana" w:hAnsi="Verdana"/>
                <w:lang w:val="fr-FR" w:eastAsia="zh-CN"/>
              </w:rPr>
            </w:pPr>
            <w:r>
              <w:rPr>
                <w:rFonts w:ascii="Verdana" w:hAnsi="Verdana" w:hint="eastAsia"/>
                <w:lang w:val="fr-FR" w:eastAsia="zh-CN"/>
              </w:rPr>
              <w:t>可选</w:t>
            </w:r>
          </w:p>
        </w:tc>
        <w:tc>
          <w:tcPr>
            <w:tcW w:w="1558" w:type="dxa"/>
            <w:shd w:val="clear" w:color="auto" w:fill="99CCFF"/>
          </w:tcPr>
          <w:p w:rsidR="00305A41" w:rsidRDefault="00305A41" w:rsidP="00976C1A">
            <w:pPr>
              <w:pStyle w:val="TAH"/>
              <w:rPr>
                <w:rFonts w:ascii="Verdana" w:hAnsi="Verdana"/>
                <w:lang w:val="fr-FR" w:eastAsia="zh-CN"/>
              </w:rPr>
            </w:pPr>
            <w:r>
              <w:rPr>
                <w:rFonts w:ascii="Verdana" w:hAnsi="Verdana" w:hint="eastAsia"/>
                <w:lang w:val="fr-FR" w:eastAsia="zh-CN"/>
              </w:rPr>
              <w:t>类型</w:t>
            </w:r>
          </w:p>
        </w:tc>
        <w:tc>
          <w:tcPr>
            <w:tcW w:w="1620" w:type="dxa"/>
            <w:shd w:val="clear" w:color="auto" w:fill="99CCFF"/>
          </w:tcPr>
          <w:p w:rsidR="00305A41" w:rsidRDefault="00305A41" w:rsidP="00976C1A">
            <w:pPr>
              <w:pStyle w:val="TAH"/>
              <w:rPr>
                <w:rFonts w:ascii="Verdana" w:hAnsi="Verdana"/>
                <w:lang w:val="fr-FR" w:eastAsia="zh-CN"/>
              </w:rPr>
            </w:pPr>
            <w:r>
              <w:rPr>
                <w:rFonts w:ascii="Verdana" w:hAnsi="Verdana" w:hint="eastAsia"/>
                <w:lang w:val="fr-FR" w:eastAsia="zh-CN"/>
              </w:rPr>
              <w:t>长度</w:t>
            </w:r>
            <w:r>
              <w:rPr>
                <w:rFonts w:ascii="Verdana" w:hAnsi="Verdana"/>
                <w:lang w:val="fr-FR" w:eastAsia="zh-CN"/>
              </w:rPr>
              <w:t xml:space="preserve"> (Byte)</w:t>
            </w:r>
          </w:p>
        </w:tc>
        <w:tc>
          <w:tcPr>
            <w:tcW w:w="3203" w:type="dxa"/>
            <w:shd w:val="clear" w:color="auto" w:fill="99CCFF"/>
          </w:tcPr>
          <w:p w:rsidR="00305A41" w:rsidRDefault="00305A41" w:rsidP="00976C1A">
            <w:pPr>
              <w:pStyle w:val="TAH"/>
              <w:rPr>
                <w:rFonts w:ascii="Verdana" w:hAnsi="Verdana"/>
                <w:lang w:val="fr-FR" w:eastAsia="zh-CN"/>
              </w:rPr>
            </w:pPr>
            <w:r>
              <w:rPr>
                <w:rFonts w:ascii="Verdana" w:hAnsi="Verdana" w:hint="eastAsia"/>
                <w:lang w:val="fr-FR" w:eastAsia="zh-CN"/>
              </w:rPr>
              <w:t>描述信息</w:t>
            </w:r>
          </w:p>
        </w:tc>
      </w:tr>
      <w:tr w:rsidR="00305A41" w:rsidTr="00976C1A">
        <w:trPr>
          <w:jc w:val="center"/>
        </w:trPr>
        <w:tc>
          <w:tcPr>
            <w:tcW w:w="1684" w:type="dxa"/>
          </w:tcPr>
          <w:p w:rsidR="00305A41" w:rsidRPr="00AC2020" w:rsidRDefault="00305A41" w:rsidP="00976C1A">
            <w:pPr>
              <w:pStyle w:val="TAL"/>
              <w:rPr>
                <w:lang w:val="fr-FR" w:eastAsia="zh-CN"/>
              </w:rPr>
            </w:pPr>
            <w:r w:rsidRPr="00AC2020">
              <w:rPr>
                <w:rFonts w:hint="eastAsia"/>
                <w:lang w:val="fr-FR" w:eastAsia="zh-CN"/>
              </w:rPr>
              <w:t>v</w:t>
            </w:r>
            <w:r w:rsidRPr="00AC2020">
              <w:rPr>
                <w:lang w:val="fr-FR" w:eastAsia="zh-CN"/>
              </w:rPr>
              <w:t>ersion</w:t>
            </w:r>
          </w:p>
        </w:tc>
        <w:tc>
          <w:tcPr>
            <w:tcW w:w="731" w:type="dxa"/>
          </w:tcPr>
          <w:p w:rsidR="00305A41" w:rsidRPr="00AC2020" w:rsidRDefault="00305A41" w:rsidP="00976C1A">
            <w:pPr>
              <w:pStyle w:val="TAL"/>
              <w:rPr>
                <w:lang w:val="fr-FR" w:eastAsia="zh-CN"/>
              </w:rPr>
            </w:pPr>
            <w:r>
              <w:rPr>
                <w:rFonts w:hint="eastAsia"/>
                <w:lang w:val="fr-FR" w:eastAsia="zh-CN"/>
              </w:rPr>
              <w:t>M</w:t>
            </w:r>
          </w:p>
        </w:tc>
        <w:tc>
          <w:tcPr>
            <w:tcW w:w="1558" w:type="dxa"/>
          </w:tcPr>
          <w:p w:rsidR="00305A41" w:rsidRPr="00AC2020" w:rsidRDefault="00305A41" w:rsidP="00976C1A">
            <w:pPr>
              <w:pStyle w:val="TAH"/>
              <w:jc w:val="both"/>
              <w:rPr>
                <w:b w:val="0"/>
                <w:lang w:val="fr-FR" w:eastAsia="zh-CN"/>
              </w:rPr>
            </w:pPr>
            <w:r>
              <w:rPr>
                <w:rFonts w:hint="eastAsia"/>
                <w:b w:val="0"/>
                <w:lang w:val="fr-FR" w:eastAsia="zh-CN"/>
              </w:rPr>
              <w:t>String</w:t>
            </w:r>
          </w:p>
        </w:tc>
        <w:tc>
          <w:tcPr>
            <w:tcW w:w="1620" w:type="dxa"/>
          </w:tcPr>
          <w:p w:rsidR="00305A41" w:rsidRPr="00AC2020" w:rsidRDefault="00305A41" w:rsidP="00976C1A">
            <w:pPr>
              <w:rPr>
                <w:rFonts w:ascii="Arial" w:hAnsi="Arial"/>
                <w:kern w:val="0"/>
                <w:sz w:val="18"/>
                <w:szCs w:val="18"/>
                <w:lang w:val="fr-FR"/>
              </w:rPr>
            </w:pPr>
            <w:r>
              <w:rPr>
                <w:rFonts w:ascii="Arial" w:hAnsi="Arial" w:hint="eastAsia"/>
                <w:kern w:val="0"/>
                <w:sz w:val="18"/>
                <w:szCs w:val="18"/>
                <w:lang w:val="fr-FR"/>
              </w:rPr>
              <w:t>5</w:t>
            </w:r>
          </w:p>
        </w:tc>
        <w:tc>
          <w:tcPr>
            <w:tcW w:w="3203" w:type="dxa"/>
          </w:tcPr>
          <w:p w:rsidR="00305A41" w:rsidRPr="00AC2020" w:rsidRDefault="00305A41" w:rsidP="00976C1A">
            <w:pPr>
              <w:rPr>
                <w:rFonts w:ascii="Arial" w:hAnsi="Arial"/>
                <w:kern w:val="0"/>
                <w:sz w:val="18"/>
                <w:szCs w:val="18"/>
                <w:lang w:val="fr-FR"/>
              </w:rPr>
            </w:pPr>
            <w:r w:rsidRPr="00AC2020">
              <w:rPr>
                <w:rFonts w:ascii="Arial" w:hAnsi="Arial" w:hint="eastAsia"/>
                <w:kern w:val="0"/>
                <w:sz w:val="18"/>
                <w:szCs w:val="18"/>
                <w:lang w:val="fr-FR"/>
              </w:rPr>
              <w:t>协议版本号</w:t>
            </w:r>
          </w:p>
          <w:p w:rsidR="00305A41" w:rsidRPr="00AC2020" w:rsidRDefault="00305A41" w:rsidP="00976C1A">
            <w:pPr>
              <w:rPr>
                <w:rFonts w:ascii="Arial" w:hAnsi="Arial"/>
                <w:kern w:val="0"/>
                <w:sz w:val="18"/>
                <w:szCs w:val="18"/>
                <w:lang w:val="fr-FR"/>
              </w:rPr>
            </w:pPr>
            <w:r w:rsidRPr="00AC2020">
              <w:rPr>
                <w:rFonts w:ascii="Arial" w:hAnsi="Arial" w:hint="eastAsia"/>
                <w:kern w:val="0"/>
                <w:sz w:val="18"/>
                <w:szCs w:val="18"/>
                <w:lang w:val="fr-FR"/>
              </w:rPr>
              <w:t>当前版本为：</w:t>
            </w:r>
            <w:r>
              <w:rPr>
                <w:rFonts w:ascii="Arial" w:hAnsi="Arial" w:hint="eastAsia"/>
                <w:kern w:val="0"/>
                <w:sz w:val="18"/>
                <w:szCs w:val="18"/>
                <w:lang w:val="fr-FR"/>
              </w:rPr>
              <w:t>01.01</w:t>
            </w:r>
          </w:p>
        </w:tc>
      </w:tr>
      <w:tr w:rsidR="00305A41" w:rsidRPr="00921F33" w:rsidTr="00976C1A">
        <w:trPr>
          <w:jc w:val="center"/>
        </w:trPr>
        <w:tc>
          <w:tcPr>
            <w:tcW w:w="1684" w:type="dxa"/>
          </w:tcPr>
          <w:p w:rsidR="00305A41" w:rsidRPr="00C8364D" w:rsidRDefault="00305A41" w:rsidP="00976C1A">
            <w:pPr>
              <w:pStyle w:val="TAL"/>
              <w:rPr>
                <w:lang w:val="fr-FR" w:eastAsia="zh-CN"/>
              </w:rPr>
            </w:pPr>
            <w:r>
              <w:rPr>
                <w:rFonts w:hint="eastAsia"/>
                <w:lang w:val="fr-FR" w:eastAsia="zh-CN"/>
              </w:rPr>
              <w:t>ip</w:t>
            </w:r>
          </w:p>
        </w:tc>
        <w:tc>
          <w:tcPr>
            <w:tcW w:w="731" w:type="dxa"/>
          </w:tcPr>
          <w:p w:rsidR="00305A41" w:rsidRPr="00C8364D" w:rsidRDefault="00A635B4" w:rsidP="00976C1A">
            <w:pPr>
              <w:spacing w:line="240" w:lineRule="atLeast"/>
              <w:rPr>
                <w:rFonts w:ascii="Arial" w:hAnsi="Arial"/>
                <w:kern w:val="0"/>
                <w:sz w:val="18"/>
                <w:szCs w:val="18"/>
                <w:lang w:val="fr-FR"/>
              </w:rPr>
            </w:pPr>
            <w:r>
              <w:rPr>
                <w:rFonts w:ascii="Arial" w:hAnsi="Arial" w:hint="eastAsia"/>
                <w:kern w:val="0"/>
                <w:sz w:val="18"/>
                <w:szCs w:val="18"/>
                <w:lang w:val="fr-FR"/>
              </w:rPr>
              <w:t>O</w:t>
            </w:r>
          </w:p>
        </w:tc>
        <w:tc>
          <w:tcPr>
            <w:tcW w:w="1558" w:type="dxa"/>
          </w:tcPr>
          <w:p w:rsidR="00305A41" w:rsidRDefault="00305A41" w:rsidP="00976C1A">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1620" w:type="dxa"/>
          </w:tcPr>
          <w:p w:rsidR="00305A41" w:rsidRDefault="00305A41" w:rsidP="00976C1A">
            <w:pPr>
              <w:spacing w:line="240" w:lineRule="atLeast"/>
              <w:rPr>
                <w:rFonts w:ascii="Arial" w:hAnsi="Arial"/>
                <w:kern w:val="0"/>
                <w:sz w:val="18"/>
                <w:szCs w:val="18"/>
                <w:lang w:val="fr-FR"/>
              </w:rPr>
            </w:pPr>
            <w:r>
              <w:rPr>
                <w:rFonts w:ascii="Arial" w:hAnsi="Arial" w:hint="eastAsia"/>
                <w:kern w:val="0"/>
                <w:sz w:val="18"/>
                <w:szCs w:val="18"/>
                <w:lang w:val="fr-FR"/>
              </w:rPr>
              <w:t>40</w:t>
            </w:r>
          </w:p>
        </w:tc>
        <w:tc>
          <w:tcPr>
            <w:tcW w:w="3203" w:type="dxa"/>
          </w:tcPr>
          <w:p w:rsidR="00305A41" w:rsidRDefault="00305A41" w:rsidP="00976C1A">
            <w:pPr>
              <w:spacing w:line="240" w:lineRule="atLeast"/>
              <w:rPr>
                <w:rFonts w:ascii="Arial" w:hAnsi="Arial"/>
                <w:kern w:val="0"/>
                <w:sz w:val="18"/>
                <w:szCs w:val="18"/>
                <w:lang w:val="fr-FR"/>
              </w:rPr>
            </w:pPr>
            <w:r>
              <w:rPr>
                <w:rFonts w:ascii="Arial" w:hAnsi="Arial" w:hint="eastAsia"/>
                <w:kern w:val="0"/>
                <w:sz w:val="18"/>
                <w:szCs w:val="18"/>
                <w:lang w:val="fr-FR"/>
              </w:rPr>
              <w:t>IP</w:t>
            </w:r>
            <w:r>
              <w:rPr>
                <w:rFonts w:ascii="Arial" w:hAnsi="Arial" w:hint="eastAsia"/>
                <w:kern w:val="0"/>
                <w:sz w:val="18"/>
                <w:szCs w:val="18"/>
                <w:lang w:val="fr-FR"/>
              </w:rPr>
              <w:t>地址</w:t>
            </w:r>
          </w:p>
          <w:p w:rsidR="00A635B4" w:rsidRDefault="00A635B4" w:rsidP="00976C1A">
            <w:pPr>
              <w:spacing w:line="240" w:lineRule="atLeast"/>
              <w:rPr>
                <w:rFonts w:ascii="Arial" w:hAnsi="Arial"/>
                <w:kern w:val="0"/>
                <w:sz w:val="18"/>
                <w:szCs w:val="18"/>
                <w:lang w:val="fr-FR"/>
              </w:rPr>
            </w:pPr>
            <w:r>
              <w:rPr>
                <w:rFonts w:ascii="Arial" w:hAnsi="Arial" w:hint="eastAsia"/>
                <w:kern w:val="0"/>
                <w:sz w:val="18"/>
                <w:szCs w:val="18"/>
                <w:lang w:val="fr-FR"/>
              </w:rPr>
              <w:t>如果没有填写，则取</w:t>
            </w:r>
            <w:r>
              <w:rPr>
                <w:rFonts w:ascii="Arial" w:hAnsi="Arial" w:hint="eastAsia"/>
                <w:kern w:val="0"/>
                <w:sz w:val="18"/>
                <w:szCs w:val="18"/>
                <w:lang w:val="fr-FR"/>
              </w:rPr>
              <w:t>http</w:t>
            </w:r>
            <w:r>
              <w:rPr>
                <w:rFonts w:ascii="Arial" w:hAnsi="Arial" w:hint="eastAsia"/>
                <w:kern w:val="0"/>
                <w:sz w:val="18"/>
                <w:szCs w:val="18"/>
                <w:lang w:val="fr-FR"/>
              </w:rPr>
              <w:t>请求的源</w:t>
            </w:r>
            <w:r>
              <w:rPr>
                <w:rFonts w:ascii="Arial" w:hAnsi="Arial" w:hint="eastAsia"/>
                <w:kern w:val="0"/>
                <w:sz w:val="18"/>
                <w:szCs w:val="18"/>
                <w:lang w:val="fr-FR"/>
              </w:rPr>
              <w:t>IP</w:t>
            </w:r>
            <w:r>
              <w:rPr>
                <w:rFonts w:ascii="Arial" w:hAnsi="Arial" w:hint="eastAsia"/>
                <w:kern w:val="0"/>
                <w:sz w:val="18"/>
                <w:szCs w:val="18"/>
                <w:lang w:val="fr-FR"/>
              </w:rPr>
              <w:t>。</w:t>
            </w:r>
          </w:p>
        </w:tc>
      </w:tr>
      <w:tr w:rsidR="00305A41" w:rsidTr="00976C1A">
        <w:trPr>
          <w:jc w:val="center"/>
        </w:trPr>
        <w:tc>
          <w:tcPr>
            <w:tcW w:w="1684" w:type="dxa"/>
          </w:tcPr>
          <w:p w:rsidR="00305A41" w:rsidRPr="00AC2020" w:rsidRDefault="00305A41" w:rsidP="00976C1A">
            <w:pPr>
              <w:pStyle w:val="TAL"/>
              <w:rPr>
                <w:lang w:val="fr-FR" w:eastAsia="zh-CN"/>
              </w:rPr>
            </w:pPr>
            <w:r w:rsidRPr="00CA1939">
              <w:rPr>
                <w:rFonts w:ascii="Verdana" w:hAnsi="Verdana" w:hint="eastAsia"/>
                <w:lang w:val="en-US" w:eastAsia="zh-CN"/>
              </w:rPr>
              <w:t>reqClientType</w:t>
            </w:r>
          </w:p>
        </w:tc>
        <w:tc>
          <w:tcPr>
            <w:tcW w:w="731" w:type="dxa"/>
          </w:tcPr>
          <w:p w:rsidR="00305A41" w:rsidRPr="00AC2020" w:rsidRDefault="00305A41" w:rsidP="00976C1A">
            <w:pPr>
              <w:pStyle w:val="TAL"/>
              <w:rPr>
                <w:lang w:val="fr-FR" w:eastAsia="zh-CN"/>
              </w:rPr>
            </w:pPr>
            <w:r>
              <w:rPr>
                <w:rFonts w:hint="eastAsia"/>
                <w:lang w:val="fr-FR" w:eastAsia="zh-CN"/>
              </w:rPr>
              <w:t>O</w:t>
            </w:r>
          </w:p>
        </w:tc>
        <w:tc>
          <w:tcPr>
            <w:tcW w:w="1558" w:type="dxa"/>
          </w:tcPr>
          <w:p w:rsidR="00305A41" w:rsidRPr="00AC2020" w:rsidRDefault="005200E4" w:rsidP="00976C1A">
            <w:pPr>
              <w:pStyle w:val="TAL"/>
              <w:rPr>
                <w:lang w:val="fr-FR" w:eastAsia="zh-CN"/>
              </w:rPr>
            </w:pPr>
            <w:r>
              <w:rPr>
                <w:lang w:val="fr-FR"/>
              </w:rPr>
              <w:t>Int</w:t>
            </w:r>
          </w:p>
        </w:tc>
        <w:tc>
          <w:tcPr>
            <w:tcW w:w="1620" w:type="dxa"/>
          </w:tcPr>
          <w:p w:rsidR="00305A41" w:rsidRPr="00AC2020" w:rsidRDefault="00305A41" w:rsidP="00976C1A">
            <w:pPr>
              <w:pStyle w:val="TAL"/>
              <w:rPr>
                <w:lang w:val="fr-FR" w:eastAsia="zh-CN"/>
              </w:rPr>
            </w:pPr>
          </w:p>
        </w:tc>
        <w:tc>
          <w:tcPr>
            <w:tcW w:w="3203" w:type="dxa"/>
          </w:tcPr>
          <w:p w:rsidR="00305A41" w:rsidRPr="00AC2020" w:rsidRDefault="00305A41" w:rsidP="00976C1A">
            <w:pPr>
              <w:rPr>
                <w:rFonts w:ascii="Arial" w:hAnsi="Arial"/>
                <w:kern w:val="0"/>
                <w:sz w:val="18"/>
                <w:szCs w:val="18"/>
                <w:lang w:val="fr-FR"/>
              </w:rPr>
            </w:pPr>
            <w:r>
              <w:rPr>
                <w:rFonts w:hint="eastAsia"/>
              </w:rPr>
              <w:t>请求客户端类型</w:t>
            </w:r>
          </w:p>
        </w:tc>
      </w:tr>
      <w:tr w:rsidR="00BA78E1" w:rsidTr="00976C1A">
        <w:trPr>
          <w:jc w:val="center"/>
        </w:trPr>
        <w:tc>
          <w:tcPr>
            <w:tcW w:w="1684" w:type="dxa"/>
          </w:tcPr>
          <w:p w:rsidR="00BA78E1" w:rsidRDefault="00BA78E1" w:rsidP="00976C1A">
            <w:pPr>
              <w:pStyle w:val="TAL"/>
              <w:rPr>
                <w:b/>
                <w:bCs/>
              </w:rPr>
            </w:pPr>
            <w:r>
              <w:rPr>
                <w:rFonts w:ascii="Verdana" w:hAnsi="Verdana" w:hint="eastAsia"/>
                <w:lang w:val="en-US" w:eastAsia="zh-CN"/>
              </w:rPr>
              <w:t>plmn</w:t>
            </w:r>
          </w:p>
        </w:tc>
        <w:tc>
          <w:tcPr>
            <w:tcW w:w="731" w:type="dxa"/>
          </w:tcPr>
          <w:p w:rsidR="00BA78E1" w:rsidRDefault="00BA78E1" w:rsidP="00976C1A">
            <w:pPr>
              <w:pStyle w:val="TAL"/>
              <w:rPr>
                <w:lang w:val="fr-FR" w:eastAsia="zh-CN"/>
              </w:rPr>
            </w:pPr>
            <w:r>
              <w:rPr>
                <w:rFonts w:ascii="Verdana" w:hAnsi="Verdana" w:hint="eastAsia"/>
                <w:lang w:val="en-US" w:eastAsia="zh-CN"/>
              </w:rPr>
              <w:t>O</w:t>
            </w:r>
          </w:p>
        </w:tc>
        <w:tc>
          <w:tcPr>
            <w:tcW w:w="1558" w:type="dxa"/>
          </w:tcPr>
          <w:p w:rsidR="00BA78E1" w:rsidRDefault="00BA78E1" w:rsidP="00976C1A">
            <w:pPr>
              <w:pStyle w:val="TAL"/>
              <w:rPr>
                <w:lang w:val="fr-FR"/>
              </w:rPr>
            </w:pPr>
            <w:r>
              <w:rPr>
                <w:rFonts w:ascii="Verdana" w:hAnsi="Verdana" w:hint="eastAsia"/>
                <w:lang w:eastAsia="zh-CN"/>
              </w:rPr>
              <w:t>String</w:t>
            </w:r>
          </w:p>
        </w:tc>
        <w:tc>
          <w:tcPr>
            <w:tcW w:w="1620" w:type="dxa"/>
          </w:tcPr>
          <w:p w:rsidR="00BA78E1" w:rsidRPr="00AC2020" w:rsidRDefault="00BA78E1" w:rsidP="00976C1A">
            <w:pPr>
              <w:pStyle w:val="TAL"/>
              <w:rPr>
                <w:lang w:val="fr-FR" w:eastAsia="zh-CN"/>
              </w:rPr>
            </w:pPr>
            <w:r>
              <w:rPr>
                <w:rFonts w:hint="eastAsia"/>
                <w:lang w:val="fr-FR" w:eastAsia="zh-CN"/>
              </w:rPr>
              <w:t>15</w:t>
            </w:r>
          </w:p>
        </w:tc>
        <w:tc>
          <w:tcPr>
            <w:tcW w:w="3203" w:type="dxa"/>
          </w:tcPr>
          <w:p w:rsidR="00902022" w:rsidRDefault="00BA78E1">
            <w:pPr>
              <w:autoSpaceDE w:val="0"/>
              <w:autoSpaceDN w:val="0"/>
              <w:adjustRightInd w:val="0"/>
              <w:jc w:val="left"/>
              <w:rPr>
                <w:rFonts w:ascii="宋体" w:hAnsi="宋体"/>
                <w:sz w:val="18"/>
                <w:szCs w:val="18"/>
                <w:lang w:val="fr-FR"/>
              </w:rPr>
            </w:pPr>
            <w:r>
              <w:rPr>
                <w:rFonts w:hint="eastAsia"/>
                <w:sz w:val="19"/>
                <w:szCs w:val="19"/>
                <w:lang w:val="en-GB"/>
              </w:rPr>
              <w:t>手机</w:t>
            </w:r>
            <w:r w:rsidR="00122A18" w:rsidRPr="00122A18">
              <w:rPr>
                <w:sz w:val="19"/>
                <w:szCs w:val="19"/>
                <w:lang w:val="fr-FR"/>
              </w:rPr>
              <w:t>plmn;</w:t>
            </w:r>
            <w:r w:rsidR="00122A18" w:rsidRPr="00122A18">
              <w:rPr>
                <w:rFonts w:ascii="宋体" w:hAnsi="宋体"/>
                <w:sz w:val="18"/>
                <w:szCs w:val="18"/>
                <w:lang w:val="fr-FR"/>
              </w:rPr>
              <w:t xml:space="preserve"> </w:t>
            </w:r>
            <w:r>
              <w:rPr>
                <w:rFonts w:ascii="宋体" w:hAnsi="宋体" w:hint="eastAsia"/>
                <w:sz w:val="18"/>
                <w:szCs w:val="18"/>
                <w:lang w:val="fr-FR"/>
              </w:rPr>
              <w:t>(PLMN优先</w:t>
            </w:r>
            <w:r w:rsidR="00302A13">
              <w:rPr>
                <w:rFonts w:ascii="宋体" w:hAnsi="宋体" w:hint="eastAsia"/>
                <w:sz w:val="18"/>
                <w:szCs w:val="18"/>
                <w:lang w:val="fr-FR"/>
              </w:rPr>
              <w:t>,</w:t>
            </w:r>
            <w:r w:rsidR="00302A13">
              <w:rPr>
                <w:rFonts w:ascii="宋体" w:cs="宋体" w:hint="eastAsia"/>
                <w:color w:val="000000"/>
                <w:kern w:val="0"/>
                <w:sz w:val="18"/>
                <w:szCs w:val="18"/>
                <w:lang w:val="zh-CN"/>
              </w:rPr>
              <w:t xml:space="preserve"> 为空或</w:t>
            </w:r>
            <w:r w:rsidR="00302A13">
              <w:rPr>
                <w:rFonts w:ascii="宋体" w:cs="宋体"/>
                <w:color w:val="000000"/>
                <w:kern w:val="0"/>
                <w:sz w:val="18"/>
                <w:szCs w:val="18"/>
                <w:lang w:val="zh-CN"/>
              </w:rPr>
              <w:t xml:space="preserve">00000 </w:t>
            </w:r>
            <w:r w:rsidR="00302A13">
              <w:rPr>
                <w:rFonts w:ascii="宋体" w:cs="宋体" w:hint="eastAsia"/>
                <w:color w:val="000000"/>
                <w:kern w:val="0"/>
                <w:sz w:val="18"/>
                <w:szCs w:val="18"/>
                <w:lang w:val="zh-CN"/>
              </w:rPr>
              <w:t>时,再取</w:t>
            </w:r>
            <w:r w:rsidR="00302A13">
              <w:rPr>
                <w:rFonts w:ascii="宋体" w:cs="宋体"/>
                <w:color w:val="000000"/>
                <w:kern w:val="0"/>
                <w:sz w:val="18"/>
                <w:szCs w:val="18"/>
                <w:lang w:val="zh-CN"/>
              </w:rPr>
              <w:t>IP</w:t>
            </w:r>
            <w:r w:rsidR="00302A13">
              <w:rPr>
                <w:rFonts w:ascii="宋体" w:cs="宋体" w:hint="eastAsia"/>
                <w:color w:val="000000"/>
                <w:kern w:val="0"/>
                <w:sz w:val="18"/>
                <w:szCs w:val="18"/>
                <w:lang w:val="zh-CN"/>
              </w:rPr>
              <w:t>对应的国家</w:t>
            </w:r>
            <w:r>
              <w:rPr>
                <w:rFonts w:ascii="宋体" w:hAnsi="宋体" w:hint="eastAsia"/>
                <w:sz w:val="18"/>
                <w:szCs w:val="18"/>
                <w:lang w:val="fr-FR"/>
              </w:rPr>
              <w:t>)</w:t>
            </w:r>
          </w:p>
          <w:p w:rsidR="00BA78E1" w:rsidRPr="002B4D61" w:rsidRDefault="00BA78E1" w:rsidP="00976C1A">
            <w:pPr>
              <w:rPr>
                <w:lang w:val="fr-FR"/>
              </w:rPr>
            </w:pPr>
            <w:r>
              <w:rPr>
                <w:rFonts w:ascii="Arial" w:hAnsi="Arial" w:hint="eastAsia"/>
                <w:kern w:val="0"/>
                <w:sz w:val="18"/>
                <w:szCs w:val="18"/>
                <w:lang w:val="fr-FR"/>
              </w:rPr>
              <w:t>取</w:t>
            </w:r>
            <w:r>
              <w:rPr>
                <w:rFonts w:ascii="Arial" w:hAnsi="Arial" w:hint="eastAsia"/>
                <w:kern w:val="0"/>
                <w:sz w:val="18"/>
                <w:szCs w:val="18"/>
                <w:lang w:val="fr-FR"/>
              </w:rPr>
              <w:t>IMSI</w:t>
            </w:r>
            <w:r>
              <w:rPr>
                <w:rFonts w:ascii="Arial" w:hAnsi="Arial" w:hint="eastAsia"/>
                <w:kern w:val="0"/>
                <w:sz w:val="18"/>
                <w:szCs w:val="18"/>
                <w:lang w:val="fr-FR"/>
              </w:rPr>
              <w:t>的</w:t>
            </w:r>
            <w:r w:rsidR="00122A18" w:rsidRPr="00122A18">
              <w:rPr>
                <w:lang w:val="fr-FR"/>
              </w:rPr>
              <w:t>MCC+MNC.</w:t>
            </w:r>
          </w:p>
        </w:tc>
      </w:tr>
      <w:tr w:rsidR="00DB0CDA" w:rsidTr="00976C1A">
        <w:trPr>
          <w:jc w:val="center"/>
        </w:trPr>
        <w:tc>
          <w:tcPr>
            <w:tcW w:w="1684" w:type="dxa"/>
          </w:tcPr>
          <w:p w:rsidR="00DB0CDA" w:rsidRDefault="00DB0CDA" w:rsidP="00976C1A">
            <w:pPr>
              <w:pStyle w:val="TAL"/>
              <w:rPr>
                <w:rFonts w:ascii="Verdana" w:hAnsi="Verdana"/>
                <w:lang w:val="en-US" w:eastAsia="zh-CN"/>
              </w:rPr>
            </w:pPr>
          </w:p>
        </w:tc>
        <w:tc>
          <w:tcPr>
            <w:tcW w:w="731" w:type="dxa"/>
          </w:tcPr>
          <w:p w:rsidR="00DB0CDA" w:rsidRDefault="00DB0CDA" w:rsidP="00976C1A">
            <w:pPr>
              <w:pStyle w:val="TAL"/>
              <w:rPr>
                <w:rFonts w:ascii="Verdana" w:hAnsi="Verdana"/>
                <w:lang w:val="en-US" w:eastAsia="zh-CN"/>
              </w:rPr>
            </w:pPr>
          </w:p>
        </w:tc>
        <w:tc>
          <w:tcPr>
            <w:tcW w:w="1558" w:type="dxa"/>
          </w:tcPr>
          <w:p w:rsidR="00DB0CDA" w:rsidRDefault="00DB0CDA" w:rsidP="00976C1A">
            <w:pPr>
              <w:pStyle w:val="TAL"/>
              <w:rPr>
                <w:rFonts w:ascii="Verdana" w:hAnsi="Verdana"/>
                <w:lang w:eastAsia="zh-CN"/>
              </w:rPr>
            </w:pPr>
          </w:p>
        </w:tc>
        <w:tc>
          <w:tcPr>
            <w:tcW w:w="1620" w:type="dxa"/>
          </w:tcPr>
          <w:p w:rsidR="00DB0CDA" w:rsidRDefault="00DB0CDA" w:rsidP="00976C1A">
            <w:pPr>
              <w:pStyle w:val="TAL"/>
              <w:rPr>
                <w:lang w:val="fr-FR" w:eastAsia="zh-CN"/>
              </w:rPr>
            </w:pPr>
          </w:p>
        </w:tc>
        <w:tc>
          <w:tcPr>
            <w:tcW w:w="3203" w:type="dxa"/>
          </w:tcPr>
          <w:p w:rsidR="00DB0CDA" w:rsidRDefault="00DB0CDA">
            <w:pPr>
              <w:autoSpaceDE w:val="0"/>
              <w:autoSpaceDN w:val="0"/>
              <w:adjustRightInd w:val="0"/>
              <w:jc w:val="left"/>
              <w:rPr>
                <w:sz w:val="19"/>
                <w:szCs w:val="19"/>
                <w:lang w:val="en-GB"/>
              </w:rPr>
            </w:pPr>
          </w:p>
        </w:tc>
      </w:tr>
    </w:tbl>
    <w:p w:rsidR="00305A41" w:rsidRDefault="00305A41" w:rsidP="00407B6C">
      <w:pPr>
        <w:pStyle w:val="41"/>
        <w:rPr>
          <w:lang w:val="fr-FR"/>
        </w:rPr>
      </w:pPr>
      <w:r>
        <w:rPr>
          <w:rFonts w:hint="eastAsia"/>
        </w:rPr>
        <w:t>返回值</w:t>
      </w:r>
    </w:p>
    <w:p w:rsidR="00305A41" w:rsidRDefault="00305A41" w:rsidP="00305A41">
      <w:pPr>
        <w:ind w:left="198"/>
      </w:pPr>
      <w:r>
        <w:rPr>
          <w:rFonts w:hint="eastAsia"/>
        </w:rPr>
        <w:t>成功返回</w:t>
      </w:r>
      <w:r>
        <w:rPr>
          <w:rFonts w:hint="eastAsia"/>
          <w:lang w:val="da-DK"/>
        </w:rPr>
        <w:t>GetIPCountryRsp</w:t>
      </w:r>
      <w:r>
        <w:rPr>
          <w:rFonts w:hint="eastAsia"/>
          <w:lang w:val="fr-FR"/>
        </w:rPr>
        <w:t>，否则抛出异常。</w:t>
      </w:r>
      <w:r>
        <w:rPr>
          <w:rFonts w:hint="eastAsia"/>
        </w:rPr>
        <w:t>定义如下：</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12"/>
        <w:gridCol w:w="709"/>
        <w:gridCol w:w="1701"/>
        <w:gridCol w:w="708"/>
        <w:gridCol w:w="4170"/>
      </w:tblGrid>
      <w:tr w:rsidR="00305A41" w:rsidTr="004F50EF">
        <w:trPr>
          <w:jc w:val="center"/>
        </w:trPr>
        <w:tc>
          <w:tcPr>
            <w:tcW w:w="1512" w:type="dxa"/>
          </w:tcPr>
          <w:p w:rsidR="00305A41" w:rsidRDefault="00305A41" w:rsidP="00976C1A">
            <w:pPr>
              <w:pStyle w:val="TAH"/>
              <w:rPr>
                <w:rFonts w:ascii="Verdana" w:hAnsi="Verdana"/>
                <w:lang w:val="fr-FR" w:eastAsia="zh-CN"/>
              </w:rPr>
            </w:pPr>
            <w:r>
              <w:rPr>
                <w:rFonts w:ascii="Verdana" w:hAnsi="Verdana" w:hint="eastAsia"/>
                <w:lang w:val="fr-FR" w:eastAsia="zh-CN"/>
              </w:rPr>
              <w:t>参数名称</w:t>
            </w:r>
          </w:p>
        </w:tc>
        <w:tc>
          <w:tcPr>
            <w:tcW w:w="709" w:type="dxa"/>
          </w:tcPr>
          <w:p w:rsidR="00305A41" w:rsidRDefault="00305A41" w:rsidP="00976C1A">
            <w:pPr>
              <w:pStyle w:val="TAH"/>
              <w:rPr>
                <w:rFonts w:ascii="Verdana" w:hAnsi="Verdana"/>
                <w:lang w:val="fr-FR" w:eastAsia="zh-CN"/>
              </w:rPr>
            </w:pPr>
            <w:r>
              <w:rPr>
                <w:rFonts w:ascii="Verdana" w:hAnsi="Verdana" w:hint="eastAsia"/>
                <w:lang w:val="fr-FR" w:eastAsia="zh-CN"/>
              </w:rPr>
              <w:t>必须</w:t>
            </w:r>
          </w:p>
        </w:tc>
        <w:tc>
          <w:tcPr>
            <w:tcW w:w="1701" w:type="dxa"/>
          </w:tcPr>
          <w:p w:rsidR="00305A41" w:rsidRDefault="00305A41" w:rsidP="00976C1A">
            <w:pPr>
              <w:pStyle w:val="TAH"/>
              <w:rPr>
                <w:rFonts w:ascii="Verdana" w:hAnsi="Verdana"/>
                <w:lang w:val="fr-FR" w:eastAsia="zh-CN"/>
              </w:rPr>
            </w:pPr>
            <w:r>
              <w:rPr>
                <w:rFonts w:ascii="Verdana" w:hAnsi="Verdana" w:hint="eastAsia"/>
                <w:lang w:val="fr-FR" w:eastAsia="zh-CN"/>
              </w:rPr>
              <w:t>类型</w:t>
            </w:r>
          </w:p>
        </w:tc>
        <w:tc>
          <w:tcPr>
            <w:tcW w:w="708" w:type="dxa"/>
          </w:tcPr>
          <w:p w:rsidR="00305A41" w:rsidRDefault="00305A41" w:rsidP="00976C1A">
            <w:pPr>
              <w:pStyle w:val="TAH"/>
              <w:rPr>
                <w:rFonts w:ascii="Verdana" w:hAnsi="Verdana"/>
                <w:lang w:val="fr-FR" w:eastAsia="zh-CN"/>
              </w:rPr>
            </w:pPr>
            <w:r>
              <w:rPr>
                <w:rFonts w:ascii="Verdana" w:hAnsi="Verdana" w:hint="eastAsia"/>
                <w:lang w:val="fr-FR" w:eastAsia="zh-CN"/>
              </w:rPr>
              <w:t>长度</w:t>
            </w:r>
          </w:p>
        </w:tc>
        <w:tc>
          <w:tcPr>
            <w:tcW w:w="4170" w:type="dxa"/>
          </w:tcPr>
          <w:p w:rsidR="00305A41" w:rsidRDefault="00305A41" w:rsidP="00976C1A">
            <w:pPr>
              <w:pStyle w:val="TAH"/>
              <w:rPr>
                <w:rFonts w:ascii="Verdana" w:hAnsi="Verdana"/>
                <w:lang w:val="fr-FR" w:eastAsia="zh-CN"/>
              </w:rPr>
            </w:pPr>
            <w:r>
              <w:rPr>
                <w:rFonts w:ascii="Verdana" w:hAnsi="Verdana" w:hint="eastAsia"/>
                <w:lang w:val="fr-FR" w:eastAsia="zh-CN"/>
              </w:rPr>
              <w:t>描述信息</w:t>
            </w:r>
          </w:p>
        </w:tc>
      </w:tr>
      <w:tr w:rsidR="00305A41" w:rsidTr="004F50EF">
        <w:trPr>
          <w:jc w:val="center"/>
        </w:trPr>
        <w:tc>
          <w:tcPr>
            <w:tcW w:w="1512" w:type="dxa"/>
          </w:tcPr>
          <w:p w:rsidR="00305A41" w:rsidRPr="005041A8" w:rsidRDefault="00305A41" w:rsidP="00976C1A">
            <w:pPr>
              <w:pStyle w:val="TAL"/>
              <w:rPr>
                <w:lang w:val="fr-FR" w:eastAsia="zh-CN"/>
              </w:rPr>
            </w:pPr>
            <w:r w:rsidRPr="005041A8">
              <w:rPr>
                <w:rFonts w:hint="eastAsia"/>
                <w:lang w:val="fr-FR" w:eastAsia="zh-CN"/>
              </w:rPr>
              <w:t>v</w:t>
            </w:r>
            <w:r w:rsidRPr="005041A8">
              <w:rPr>
                <w:lang w:val="fr-FR" w:eastAsia="zh-CN"/>
              </w:rPr>
              <w:t>ersion</w:t>
            </w:r>
          </w:p>
        </w:tc>
        <w:tc>
          <w:tcPr>
            <w:tcW w:w="709" w:type="dxa"/>
          </w:tcPr>
          <w:p w:rsidR="00305A41" w:rsidRPr="005041A8" w:rsidRDefault="00305A41" w:rsidP="00976C1A">
            <w:pPr>
              <w:pStyle w:val="TAL"/>
              <w:rPr>
                <w:lang w:val="fr-FR" w:eastAsia="zh-CN"/>
              </w:rPr>
            </w:pPr>
            <w:r>
              <w:rPr>
                <w:rFonts w:hint="eastAsia"/>
                <w:lang w:val="fr-FR" w:eastAsia="zh-CN"/>
              </w:rPr>
              <w:t>M</w:t>
            </w:r>
          </w:p>
        </w:tc>
        <w:tc>
          <w:tcPr>
            <w:tcW w:w="1701" w:type="dxa"/>
          </w:tcPr>
          <w:p w:rsidR="00305A41" w:rsidRPr="005041A8" w:rsidRDefault="00305A41" w:rsidP="00976C1A">
            <w:pPr>
              <w:pStyle w:val="TAH"/>
              <w:jc w:val="both"/>
              <w:rPr>
                <w:b w:val="0"/>
                <w:lang w:val="fr-FR" w:eastAsia="zh-CN"/>
              </w:rPr>
            </w:pPr>
            <w:r>
              <w:rPr>
                <w:rFonts w:hint="eastAsia"/>
                <w:b w:val="0"/>
                <w:lang w:val="fr-FR" w:eastAsia="zh-CN"/>
              </w:rPr>
              <w:t>String</w:t>
            </w:r>
          </w:p>
        </w:tc>
        <w:tc>
          <w:tcPr>
            <w:tcW w:w="708" w:type="dxa"/>
          </w:tcPr>
          <w:p w:rsidR="00305A41" w:rsidRPr="005041A8" w:rsidRDefault="00305A41" w:rsidP="00976C1A">
            <w:pPr>
              <w:rPr>
                <w:rFonts w:ascii="Arial" w:hAnsi="Arial"/>
                <w:kern w:val="0"/>
                <w:sz w:val="18"/>
                <w:szCs w:val="18"/>
                <w:lang w:val="fr-FR"/>
              </w:rPr>
            </w:pPr>
            <w:r>
              <w:rPr>
                <w:rFonts w:ascii="Arial" w:hAnsi="Arial" w:hint="eastAsia"/>
                <w:kern w:val="0"/>
                <w:sz w:val="18"/>
                <w:szCs w:val="18"/>
                <w:lang w:val="fr-FR"/>
              </w:rPr>
              <w:t>5</w:t>
            </w:r>
          </w:p>
        </w:tc>
        <w:tc>
          <w:tcPr>
            <w:tcW w:w="4170" w:type="dxa"/>
          </w:tcPr>
          <w:p w:rsidR="00305A41" w:rsidRPr="005041A8" w:rsidRDefault="00305A41" w:rsidP="00976C1A">
            <w:pPr>
              <w:rPr>
                <w:rFonts w:ascii="Arial" w:hAnsi="Arial"/>
                <w:kern w:val="0"/>
                <w:sz w:val="18"/>
                <w:szCs w:val="18"/>
                <w:lang w:val="fr-FR"/>
              </w:rPr>
            </w:pPr>
            <w:r w:rsidRPr="005041A8">
              <w:rPr>
                <w:rFonts w:ascii="Arial" w:hAnsi="Arial" w:hint="eastAsia"/>
                <w:kern w:val="0"/>
                <w:sz w:val="18"/>
                <w:szCs w:val="18"/>
                <w:lang w:val="fr-FR"/>
              </w:rPr>
              <w:t>协议版本号</w:t>
            </w:r>
          </w:p>
        </w:tc>
      </w:tr>
      <w:tr w:rsidR="00581C47" w:rsidTr="004F50EF">
        <w:trPr>
          <w:jc w:val="center"/>
        </w:trPr>
        <w:tc>
          <w:tcPr>
            <w:tcW w:w="1512" w:type="dxa"/>
          </w:tcPr>
          <w:p w:rsidR="00581C47" w:rsidRDefault="004E6472" w:rsidP="00581C47">
            <w:pPr>
              <w:pStyle w:val="TAL"/>
              <w:rPr>
                <w:lang w:val="fr-FR" w:eastAsia="zh-CN"/>
              </w:rPr>
            </w:pPr>
            <w:r>
              <w:rPr>
                <w:rFonts w:hint="eastAsia"/>
                <w:lang w:eastAsia="zh-CN"/>
              </w:rPr>
              <w:t>c</w:t>
            </w:r>
            <w:r w:rsidR="00581C47">
              <w:rPr>
                <w:rFonts w:hint="eastAsia"/>
              </w:rPr>
              <w:t>ountryInfo</w:t>
            </w:r>
          </w:p>
        </w:tc>
        <w:tc>
          <w:tcPr>
            <w:tcW w:w="709" w:type="dxa"/>
          </w:tcPr>
          <w:p w:rsidR="00581C47" w:rsidRDefault="00581C47" w:rsidP="00976C1A">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1701" w:type="dxa"/>
          </w:tcPr>
          <w:p w:rsidR="00581C47" w:rsidRDefault="00581C47" w:rsidP="00976C1A">
            <w:pPr>
              <w:spacing w:line="240" w:lineRule="atLeast"/>
              <w:rPr>
                <w:rFonts w:ascii="Arial" w:hAnsi="Arial"/>
                <w:kern w:val="0"/>
                <w:sz w:val="18"/>
                <w:szCs w:val="18"/>
                <w:lang w:val="fr-FR"/>
              </w:rPr>
            </w:pPr>
            <w:r>
              <w:rPr>
                <w:rFonts w:hint="eastAsia"/>
              </w:rPr>
              <w:t>CountryInfo</w:t>
            </w:r>
          </w:p>
        </w:tc>
        <w:tc>
          <w:tcPr>
            <w:tcW w:w="708" w:type="dxa"/>
          </w:tcPr>
          <w:p w:rsidR="00581C47" w:rsidRDefault="00581C47" w:rsidP="00976C1A">
            <w:pPr>
              <w:spacing w:line="240" w:lineRule="atLeast"/>
              <w:rPr>
                <w:rFonts w:ascii="Arial" w:hAnsi="Arial"/>
                <w:kern w:val="0"/>
                <w:sz w:val="18"/>
                <w:szCs w:val="18"/>
                <w:lang w:val="fr-FR"/>
              </w:rPr>
            </w:pPr>
          </w:p>
        </w:tc>
        <w:tc>
          <w:tcPr>
            <w:tcW w:w="4170" w:type="dxa"/>
          </w:tcPr>
          <w:p w:rsidR="00581C47" w:rsidRDefault="00581C47" w:rsidP="00344173">
            <w:pPr>
              <w:spacing w:line="240" w:lineRule="atLeast"/>
              <w:rPr>
                <w:rFonts w:ascii="Arial" w:hAnsi="Arial"/>
                <w:kern w:val="0"/>
                <w:sz w:val="18"/>
                <w:szCs w:val="18"/>
                <w:lang w:val="fr-FR"/>
              </w:rPr>
            </w:pPr>
            <w:r>
              <w:rPr>
                <w:rFonts w:ascii="Arial" w:hAnsi="Arial" w:hint="eastAsia"/>
                <w:kern w:val="0"/>
                <w:sz w:val="18"/>
                <w:szCs w:val="18"/>
                <w:lang w:val="fr-FR"/>
              </w:rPr>
              <w:t>国家</w:t>
            </w:r>
            <w:r w:rsidR="00344173">
              <w:rPr>
                <w:rFonts w:ascii="Arial" w:hAnsi="Arial" w:hint="eastAsia"/>
                <w:kern w:val="0"/>
                <w:sz w:val="18"/>
                <w:szCs w:val="18"/>
                <w:lang w:val="fr-FR"/>
              </w:rPr>
              <w:t>信息</w:t>
            </w:r>
          </w:p>
        </w:tc>
      </w:tr>
      <w:tr w:rsidR="00732344" w:rsidTr="004F50EF">
        <w:trPr>
          <w:jc w:val="center"/>
        </w:trPr>
        <w:tc>
          <w:tcPr>
            <w:tcW w:w="1512" w:type="dxa"/>
          </w:tcPr>
          <w:p w:rsidR="00732344" w:rsidRDefault="00344173" w:rsidP="00344173">
            <w:pPr>
              <w:pStyle w:val="TAL"/>
              <w:rPr>
                <w:lang w:eastAsia="zh-CN"/>
              </w:rPr>
            </w:pPr>
            <w:r>
              <w:rPr>
                <w:rFonts w:ascii="宋体" w:hAnsi="宋体" w:cs="Arial" w:hint="eastAsia"/>
                <w:lang w:eastAsia="zh-CN"/>
              </w:rPr>
              <w:t>n</w:t>
            </w:r>
            <w:r w:rsidRPr="00B07F59">
              <w:rPr>
                <w:rFonts w:ascii="宋体" w:hAnsi="宋体" w:cs="Arial" w:hint="eastAsia"/>
              </w:rPr>
              <w:t>ative</w:t>
            </w:r>
            <w:r w:rsidR="00732344">
              <w:rPr>
                <w:rFonts w:hint="eastAsia"/>
                <w:lang w:eastAsia="zh-CN"/>
              </w:rPr>
              <w:t>Name</w:t>
            </w:r>
          </w:p>
        </w:tc>
        <w:tc>
          <w:tcPr>
            <w:tcW w:w="709" w:type="dxa"/>
          </w:tcPr>
          <w:p w:rsidR="00732344" w:rsidRDefault="00732344" w:rsidP="00976C1A">
            <w:pPr>
              <w:spacing w:line="240" w:lineRule="atLeast"/>
              <w:rPr>
                <w:rFonts w:ascii="Arial" w:hAnsi="Arial"/>
                <w:kern w:val="0"/>
                <w:sz w:val="18"/>
                <w:szCs w:val="18"/>
                <w:lang w:val="fr-FR"/>
              </w:rPr>
            </w:pPr>
            <w:r>
              <w:rPr>
                <w:rFonts w:ascii="Arial" w:hAnsi="Arial" w:hint="eastAsia"/>
                <w:kern w:val="0"/>
                <w:sz w:val="18"/>
                <w:szCs w:val="18"/>
                <w:lang w:val="fr-FR"/>
              </w:rPr>
              <w:t>O</w:t>
            </w:r>
          </w:p>
        </w:tc>
        <w:tc>
          <w:tcPr>
            <w:tcW w:w="1701" w:type="dxa"/>
          </w:tcPr>
          <w:p w:rsidR="00732344" w:rsidRDefault="00732344" w:rsidP="00976C1A">
            <w:pPr>
              <w:spacing w:line="240" w:lineRule="atLeast"/>
            </w:pPr>
            <w:r>
              <w:rPr>
                <w:rFonts w:hint="eastAsia"/>
              </w:rPr>
              <w:t>String</w:t>
            </w:r>
          </w:p>
        </w:tc>
        <w:tc>
          <w:tcPr>
            <w:tcW w:w="708" w:type="dxa"/>
          </w:tcPr>
          <w:p w:rsidR="00732344" w:rsidRDefault="00732344" w:rsidP="00976C1A">
            <w:pPr>
              <w:spacing w:line="240" w:lineRule="atLeast"/>
              <w:rPr>
                <w:rFonts w:ascii="Arial" w:hAnsi="Arial"/>
                <w:kern w:val="0"/>
                <w:sz w:val="18"/>
                <w:szCs w:val="18"/>
                <w:lang w:val="fr-FR"/>
              </w:rPr>
            </w:pPr>
            <w:r>
              <w:rPr>
                <w:rFonts w:ascii="Arial" w:hAnsi="Arial" w:hint="eastAsia"/>
                <w:kern w:val="0"/>
                <w:sz w:val="18"/>
                <w:szCs w:val="18"/>
                <w:lang w:val="fr-FR"/>
              </w:rPr>
              <w:t>128</w:t>
            </w:r>
          </w:p>
        </w:tc>
        <w:tc>
          <w:tcPr>
            <w:tcW w:w="4170" w:type="dxa"/>
          </w:tcPr>
          <w:p w:rsidR="00732344" w:rsidRDefault="00344173" w:rsidP="00976C1A">
            <w:pPr>
              <w:spacing w:line="240" w:lineRule="atLeast"/>
              <w:rPr>
                <w:rFonts w:ascii="Arial" w:hAnsi="Arial"/>
                <w:kern w:val="0"/>
                <w:sz w:val="18"/>
                <w:szCs w:val="18"/>
                <w:lang w:val="fr-FR"/>
              </w:rPr>
            </w:pPr>
            <w:r>
              <w:rPr>
                <w:rFonts w:ascii="Arial" w:hAnsi="Arial" w:hint="eastAsia"/>
                <w:kern w:val="0"/>
                <w:sz w:val="18"/>
                <w:szCs w:val="18"/>
                <w:lang w:val="fr-FR"/>
              </w:rPr>
              <w:t>国家母语名</w:t>
            </w:r>
            <w:r w:rsidR="002049F3">
              <w:rPr>
                <w:rFonts w:ascii="Arial" w:hAnsi="Arial" w:hint="eastAsia"/>
                <w:kern w:val="0"/>
                <w:sz w:val="18"/>
                <w:szCs w:val="18"/>
                <w:lang w:val="fr-FR"/>
              </w:rPr>
              <w:t>(</w:t>
            </w:r>
            <w:r w:rsidR="002049F3">
              <w:rPr>
                <w:rFonts w:ascii="Arial" w:hAnsi="Arial" w:hint="eastAsia"/>
                <w:kern w:val="0"/>
                <w:sz w:val="18"/>
                <w:szCs w:val="18"/>
                <w:lang w:val="fr-FR"/>
              </w:rPr>
              <w:t>有配置则填写，没有配置可取英文</w:t>
            </w:r>
            <w:r w:rsidR="002049F3">
              <w:rPr>
                <w:rFonts w:ascii="Arial" w:hAnsi="Arial" w:hint="eastAsia"/>
                <w:kern w:val="0"/>
                <w:sz w:val="18"/>
                <w:szCs w:val="18"/>
                <w:lang w:val="fr-FR"/>
              </w:rPr>
              <w:t>)</w:t>
            </w:r>
          </w:p>
        </w:tc>
      </w:tr>
      <w:tr w:rsidR="00732344" w:rsidTr="004F50EF">
        <w:trPr>
          <w:jc w:val="center"/>
        </w:trPr>
        <w:tc>
          <w:tcPr>
            <w:tcW w:w="1512" w:type="dxa"/>
          </w:tcPr>
          <w:p w:rsidR="00732344" w:rsidRDefault="00344173" w:rsidP="00581C47">
            <w:pPr>
              <w:pStyle w:val="TAL"/>
              <w:rPr>
                <w:lang w:eastAsia="zh-CN"/>
              </w:rPr>
            </w:pPr>
            <w:r>
              <w:rPr>
                <w:rFonts w:hint="eastAsia"/>
                <w:lang w:eastAsia="zh-CN"/>
              </w:rPr>
              <w:t>e</w:t>
            </w:r>
            <w:r w:rsidR="00732344">
              <w:rPr>
                <w:rFonts w:hint="eastAsia"/>
                <w:lang w:eastAsia="zh-CN"/>
              </w:rPr>
              <w:t>nglishName</w:t>
            </w:r>
          </w:p>
        </w:tc>
        <w:tc>
          <w:tcPr>
            <w:tcW w:w="709" w:type="dxa"/>
          </w:tcPr>
          <w:p w:rsidR="00732344" w:rsidRDefault="00732344" w:rsidP="00976C1A">
            <w:pPr>
              <w:spacing w:line="240" w:lineRule="atLeast"/>
              <w:rPr>
                <w:rFonts w:ascii="Arial" w:hAnsi="Arial"/>
                <w:kern w:val="0"/>
                <w:sz w:val="18"/>
                <w:szCs w:val="18"/>
                <w:lang w:val="fr-FR"/>
              </w:rPr>
            </w:pPr>
            <w:r>
              <w:rPr>
                <w:rFonts w:ascii="Arial" w:hAnsi="Arial" w:hint="eastAsia"/>
                <w:kern w:val="0"/>
                <w:sz w:val="18"/>
                <w:szCs w:val="18"/>
                <w:lang w:val="fr-FR"/>
              </w:rPr>
              <w:t>O</w:t>
            </w:r>
          </w:p>
        </w:tc>
        <w:tc>
          <w:tcPr>
            <w:tcW w:w="1701" w:type="dxa"/>
          </w:tcPr>
          <w:p w:rsidR="00732344" w:rsidRDefault="00732344" w:rsidP="00976C1A">
            <w:pPr>
              <w:spacing w:line="240" w:lineRule="atLeast"/>
            </w:pPr>
            <w:r>
              <w:rPr>
                <w:rFonts w:hint="eastAsia"/>
              </w:rPr>
              <w:t>String</w:t>
            </w:r>
          </w:p>
        </w:tc>
        <w:tc>
          <w:tcPr>
            <w:tcW w:w="708" w:type="dxa"/>
          </w:tcPr>
          <w:p w:rsidR="00732344" w:rsidRDefault="00732344" w:rsidP="00976C1A">
            <w:pPr>
              <w:spacing w:line="240" w:lineRule="atLeast"/>
              <w:rPr>
                <w:rFonts w:ascii="Arial" w:hAnsi="Arial"/>
                <w:kern w:val="0"/>
                <w:sz w:val="18"/>
                <w:szCs w:val="18"/>
                <w:lang w:val="fr-FR"/>
              </w:rPr>
            </w:pPr>
            <w:r>
              <w:rPr>
                <w:rFonts w:ascii="Arial" w:hAnsi="Arial" w:hint="eastAsia"/>
                <w:kern w:val="0"/>
                <w:sz w:val="18"/>
                <w:szCs w:val="18"/>
                <w:lang w:val="fr-FR"/>
              </w:rPr>
              <w:t>128</w:t>
            </w:r>
          </w:p>
        </w:tc>
        <w:tc>
          <w:tcPr>
            <w:tcW w:w="4170" w:type="dxa"/>
          </w:tcPr>
          <w:p w:rsidR="00732344" w:rsidRDefault="00344173" w:rsidP="00976C1A">
            <w:pPr>
              <w:spacing w:line="240" w:lineRule="atLeast"/>
              <w:rPr>
                <w:rFonts w:ascii="Arial" w:hAnsi="Arial"/>
                <w:kern w:val="0"/>
                <w:sz w:val="18"/>
                <w:szCs w:val="18"/>
                <w:lang w:val="fr-FR"/>
              </w:rPr>
            </w:pPr>
            <w:r>
              <w:rPr>
                <w:rFonts w:ascii="Arial" w:hAnsi="Arial" w:hint="eastAsia"/>
                <w:kern w:val="0"/>
                <w:sz w:val="18"/>
                <w:szCs w:val="18"/>
                <w:lang w:val="fr-FR"/>
              </w:rPr>
              <w:t>国家英文名</w:t>
            </w:r>
          </w:p>
        </w:tc>
      </w:tr>
      <w:tr w:rsidR="00CA1939" w:rsidTr="004F50EF">
        <w:trPr>
          <w:jc w:val="center"/>
        </w:trPr>
        <w:tc>
          <w:tcPr>
            <w:tcW w:w="1512" w:type="dxa"/>
          </w:tcPr>
          <w:p w:rsidR="00CA1939" w:rsidRDefault="00CA1939" w:rsidP="00581C47">
            <w:pPr>
              <w:pStyle w:val="TAL"/>
              <w:rPr>
                <w:lang w:eastAsia="zh-CN"/>
              </w:rPr>
            </w:pPr>
            <w:r>
              <w:rPr>
                <w:rFonts w:hint="eastAsia"/>
                <w:lang w:eastAsia="zh-CN"/>
              </w:rPr>
              <w:t>siteID</w:t>
            </w:r>
          </w:p>
        </w:tc>
        <w:tc>
          <w:tcPr>
            <w:tcW w:w="709" w:type="dxa"/>
          </w:tcPr>
          <w:p w:rsidR="00CA1939" w:rsidRDefault="00CA1939" w:rsidP="00976C1A">
            <w:pPr>
              <w:spacing w:line="240" w:lineRule="atLeast"/>
              <w:rPr>
                <w:rFonts w:ascii="Arial" w:hAnsi="Arial"/>
                <w:kern w:val="0"/>
                <w:sz w:val="18"/>
                <w:szCs w:val="18"/>
                <w:lang w:val="fr-FR"/>
              </w:rPr>
            </w:pPr>
            <w:r>
              <w:rPr>
                <w:rFonts w:ascii="Arial" w:hAnsi="Arial" w:hint="eastAsia"/>
                <w:kern w:val="0"/>
                <w:sz w:val="18"/>
                <w:szCs w:val="18"/>
                <w:lang w:val="fr-FR"/>
              </w:rPr>
              <w:t>O</w:t>
            </w:r>
          </w:p>
        </w:tc>
        <w:tc>
          <w:tcPr>
            <w:tcW w:w="1701" w:type="dxa"/>
          </w:tcPr>
          <w:p w:rsidR="00CA1939" w:rsidRDefault="00CA1939" w:rsidP="00976C1A">
            <w:pPr>
              <w:spacing w:line="240" w:lineRule="atLeast"/>
            </w:pPr>
            <w:r>
              <w:t>I</w:t>
            </w:r>
            <w:r>
              <w:rPr>
                <w:rFonts w:hint="eastAsia"/>
              </w:rPr>
              <w:t>nt</w:t>
            </w:r>
          </w:p>
        </w:tc>
        <w:tc>
          <w:tcPr>
            <w:tcW w:w="708" w:type="dxa"/>
          </w:tcPr>
          <w:p w:rsidR="00CA1939" w:rsidRDefault="00CA1939" w:rsidP="00976C1A">
            <w:pPr>
              <w:spacing w:line="240" w:lineRule="atLeast"/>
              <w:rPr>
                <w:rFonts w:ascii="Arial" w:hAnsi="Arial"/>
                <w:kern w:val="0"/>
                <w:sz w:val="18"/>
                <w:szCs w:val="18"/>
                <w:lang w:val="fr-FR"/>
              </w:rPr>
            </w:pPr>
          </w:p>
        </w:tc>
        <w:tc>
          <w:tcPr>
            <w:tcW w:w="4170" w:type="dxa"/>
          </w:tcPr>
          <w:p w:rsidR="00CA1939" w:rsidRDefault="00CA1939" w:rsidP="00976C1A">
            <w:pPr>
              <w:spacing w:line="240" w:lineRule="atLeast"/>
              <w:rPr>
                <w:rFonts w:ascii="Arial" w:hAnsi="Arial"/>
                <w:kern w:val="0"/>
                <w:sz w:val="18"/>
                <w:szCs w:val="18"/>
                <w:lang w:val="fr-FR"/>
              </w:rPr>
            </w:pPr>
            <w:r>
              <w:rPr>
                <w:rFonts w:ascii="Arial" w:hAnsi="Arial" w:hint="eastAsia"/>
                <w:kern w:val="0"/>
                <w:sz w:val="18"/>
                <w:szCs w:val="18"/>
                <w:lang w:val="fr-FR"/>
              </w:rPr>
              <w:t>归属站点</w:t>
            </w:r>
            <w:r>
              <w:rPr>
                <w:rFonts w:ascii="Arial" w:hAnsi="Arial" w:hint="eastAsia"/>
                <w:kern w:val="0"/>
                <w:sz w:val="18"/>
                <w:szCs w:val="18"/>
                <w:lang w:val="fr-FR"/>
              </w:rPr>
              <w:t>ID</w:t>
            </w:r>
          </w:p>
        </w:tc>
      </w:tr>
    </w:tbl>
    <w:p w:rsidR="00305A41" w:rsidRDefault="00305A41" w:rsidP="00407B6C">
      <w:pPr>
        <w:pStyle w:val="41"/>
      </w:pPr>
      <w:r>
        <w:rPr>
          <w:rFonts w:hint="eastAsia"/>
        </w:rPr>
        <w:t>异常信息</w:t>
      </w:r>
    </w:p>
    <w:p w:rsidR="00305A41" w:rsidRDefault="00305A41" w:rsidP="00305A41">
      <w:pPr>
        <w:pStyle w:val="a4"/>
        <w:ind w:firstLine="210"/>
        <w:rPr>
          <w:lang w:val="fr-FR"/>
        </w:rPr>
      </w:pPr>
      <w:r>
        <w:rPr>
          <w:rFonts w:hint="eastAsia"/>
        </w:rPr>
        <w:t>失败则抛出异常</w:t>
      </w:r>
      <w:r>
        <w:rPr>
          <w:rFonts w:hint="eastAsia"/>
        </w:rPr>
        <w:t>CException</w:t>
      </w:r>
      <w:r>
        <w:rPr>
          <w:rFonts w:hint="eastAsia"/>
        </w:rPr>
        <w:t>，具体内容请参考异常码定义文档。</w:t>
      </w:r>
    </w:p>
    <w:p w:rsidR="00305A41" w:rsidRPr="00616AAD" w:rsidRDefault="00305A41" w:rsidP="00305A41">
      <w:pPr>
        <w:rPr>
          <w:lang w:val="fr-FR"/>
        </w:rPr>
      </w:pPr>
    </w:p>
    <w:p w:rsidR="00305A41" w:rsidRPr="00A6475E" w:rsidRDefault="00305A41" w:rsidP="00407B6C">
      <w:pPr>
        <w:pStyle w:val="41"/>
      </w:pPr>
      <w:r w:rsidRPr="00A6475E">
        <w:rPr>
          <w:rFonts w:hint="eastAsia"/>
        </w:rPr>
        <w:t>协议映射</w:t>
      </w:r>
    </w:p>
    <w:p w:rsidR="00305A41" w:rsidRPr="00A6475E" w:rsidRDefault="00305A41" w:rsidP="00305A41">
      <w:pPr>
        <w:numPr>
          <w:ilvl w:val="0"/>
          <w:numId w:val="22"/>
        </w:numPr>
        <w:tabs>
          <w:tab w:val="num" w:pos="0"/>
        </w:tabs>
        <w:rPr>
          <w:b/>
        </w:rPr>
      </w:pPr>
      <w:r w:rsidRPr="00A6475E">
        <w:rPr>
          <w:rFonts w:hint="eastAsia"/>
          <w:b/>
        </w:rPr>
        <w:t>请求消息示例</w:t>
      </w:r>
    </w:p>
    <w:p w:rsidR="00305A41" w:rsidRPr="00A6475E" w:rsidRDefault="00305A41" w:rsidP="00305A41">
      <w:r w:rsidRPr="00A6475E">
        <w:t>POST</w:t>
      </w:r>
      <w:r w:rsidRPr="00A6475E">
        <w:rPr>
          <w:rFonts w:hint="eastAsia"/>
        </w:rPr>
        <w:t xml:space="preserve"> </w:t>
      </w:r>
      <w:r w:rsidRPr="00A6475E">
        <w:t>http://host:port/</w:t>
      </w:r>
      <w:r>
        <w:rPr>
          <w:rFonts w:hint="eastAsia"/>
        </w:rPr>
        <w:t>AccountServer</w:t>
      </w:r>
      <w:r w:rsidRPr="00A6475E">
        <w:t>/I</w:t>
      </w:r>
      <w:r w:rsidRPr="00A6475E">
        <w:rPr>
          <w:rFonts w:hint="eastAsia"/>
        </w:rPr>
        <w:t>UserInfoMng</w:t>
      </w:r>
      <w:r>
        <w:rPr>
          <w:rFonts w:hint="eastAsia"/>
        </w:rPr>
        <w:t>/getIPCountry</w:t>
      </w:r>
      <w:r w:rsidRPr="00A6475E">
        <w:t xml:space="preserve"> </w:t>
      </w:r>
      <w:r>
        <w:rPr>
          <w:rFonts w:hint="eastAsia"/>
        </w:rPr>
        <w:t xml:space="preserve"> </w:t>
      </w:r>
      <w:r w:rsidRPr="00A6475E">
        <w:t>HTTP/1.1</w:t>
      </w:r>
    </w:p>
    <w:p w:rsidR="00305A41" w:rsidRPr="00A6475E" w:rsidRDefault="00305A41" w:rsidP="00305A41">
      <w:r w:rsidRPr="00A6475E">
        <w:rPr>
          <w:i/>
        </w:rPr>
        <w:t>Authorization</w:t>
      </w:r>
      <w:r w:rsidRPr="00A6475E">
        <w:rPr>
          <w:rFonts w:hint="eastAsia"/>
          <w:i/>
        </w:rPr>
        <w:t>:</w:t>
      </w:r>
      <w:r>
        <w:rPr>
          <w:rFonts w:hint="eastAsia"/>
          <w:i/>
        </w:rPr>
        <w:t>无</w:t>
      </w:r>
    </w:p>
    <w:p w:rsidR="00305A41" w:rsidRPr="00FC7E1B" w:rsidRDefault="00305A41" w:rsidP="00305A41"/>
    <w:p w:rsidR="00305A41" w:rsidRPr="00A6475E" w:rsidRDefault="00305A41" w:rsidP="00305A41">
      <w:pPr>
        <w:rPr>
          <w:lang w:val="de-DE"/>
        </w:rPr>
      </w:pPr>
      <w:r w:rsidRPr="00A6475E">
        <w:rPr>
          <w:lang w:val="de-DE"/>
        </w:rPr>
        <w:t>&lt;?xml version="1.0" encoding="UTF-8"?&gt;</w:t>
      </w:r>
    </w:p>
    <w:p w:rsidR="00305A41" w:rsidRPr="00A6475E" w:rsidRDefault="00305A41" w:rsidP="00305A41">
      <w:pPr>
        <w:rPr>
          <w:lang w:val="de-DE"/>
        </w:rPr>
      </w:pPr>
      <w:r w:rsidRPr="00A6475E">
        <w:rPr>
          <w:lang w:val="de-DE"/>
        </w:rPr>
        <w:t>&lt;</w:t>
      </w:r>
      <w:r>
        <w:rPr>
          <w:rFonts w:hint="eastAsia"/>
          <w:lang w:val="de-DE"/>
        </w:rPr>
        <w:t>GetIPCountry</w:t>
      </w:r>
      <w:r w:rsidRPr="00A6475E">
        <w:rPr>
          <w:rFonts w:hint="eastAsia"/>
          <w:bCs/>
          <w:lang w:val="da-DK"/>
        </w:rPr>
        <w:t>Req</w:t>
      </w:r>
      <w:r w:rsidRPr="00A6475E">
        <w:rPr>
          <w:lang w:val="de-DE"/>
        </w:rPr>
        <w:t>&gt;</w:t>
      </w:r>
    </w:p>
    <w:p w:rsidR="00305A41" w:rsidRDefault="00305A41" w:rsidP="00305A41">
      <w:r w:rsidRPr="00A6475E">
        <w:rPr>
          <w:lang w:val="de-DE"/>
        </w:rPr>
        <w:t xml:space="preserve">  </w:t>
      </w:r>
      <w:r w:rsidRPr="00A6475E">
        <w:t>&lt;</w:t>
      </w:r>
      <w:r w:rsidRPr="00A6475E">
        <w:rPr>
          <w:rFonts w:hint="eastAsia"/>
          <w:lang w:val="fr-FR"/>
        </w:rPr>
        <w:t xml:space="preserve"> </w:t>
      </w:r>
      <w:r w:rsidRPr="00A6475E">
        <w:rPr>
          <w:rFonts w:hint="eastAsia"/>
        </w:rPr>
        <w:t>v</w:t>
      </w:r>
      <w:r w:rsidRPr="00A6475E">
        <w:t>ersion &gt;</w:t>
      </w:r>
      <w:r>
        <w:rPr>
          <w:rFonts w:hint="eastAsia"/>
        </w:rPr>
        <w:t>01.01</w:t>
      </w:r>
      <w:r w:rsidRPr="00A6475E">
        <w:t>&lt;/</w:t>
      </w:r>
      <w:r w:rsidRPr="00A6475E">
        <w:rPr>
          <w:rFonts w:hint="eastAsia"/>
        </w:rPr>
        <w:t xml:space="preserve"> v</w:t>
      </w:r>
      <w:r w:rsidRPr="00A6475E">
        <w:t>ersion &gt;</w:t>
      </w:r>
    </w:p>
    <w:p w:rsidR="00305A41" w:rsidRPr="00A6475E" w:rsidRDefault="00305A41" w:rsidP="00305A41">
      <w:r w:rsidRPr="00A6475E">
        <w:rPr>
          <w:lang w:val="de-DE"/>
        </w:rPr>
        <w:t xml:space="preserve">  </w:t>
      </w:r>
      <w:r w:rsidRPr="00A6475E">
        <w:t>&lt;</w:t>
      </w:r>
      <w:r w:rsidRPr="00A6475E">
        <w:rPr>
          <w:rFonts w:hint="eastAsia"/>
          <w:lang w:val="fr-FR"/>
        </w:rPr>
        <w:t xml:space="preserve"> </w:t>
      </w:r>
      <w:r>
        <w:rPr>
          <w:rFonts w:hint="eastAsia"/>
          <w:lang w:val="fr-FR"/>
        </w:rPr>
        <w:t>ip</w:t>
      </w:r>
      <w:r w:rsidRPr="00A6475E">
        <w:t>&gt;</w:t>
      </w:r>
      <w:r>
        <w:rPr>
          <w:rFonts w:hint="eastAsia"/>
          <w:color w:val="FFFFFF"/>
          <w:sz w:val="20"/>
          <w:szCs w:val="20"/>
        </w:rPr>
        <w:t>10.1.123.56</w:t>
      </w:r>
      <w:r w:rsidRPr="00A6475E">
        <w:t>&lt;/</w:t>
      </w:r>
      <w:r>
        <w:rPr>
          <w:rFonts w:hint="eastAsia"/>
        </w:rPr>
        <w:t>ip</w:t>
      </w:r>
      <w:r w:rsidRPr="00A6475E">
        <w:t>&gt;</w:t>
      </w:r>
    </w:p>
    <w:p w:rsidR="00305A41" w:rsidRPr="002F1C78" w:rsidRDefault="00305A41" w:rsidP="00305A41">
      <w:pPr>
        <w:ind w:leftChars="100" w:left="210"/>
        <w:rPr>
          <w:lang w:val="de-DE"/>
        </w:rPr>
      </w:pPr>
      <w:r>
        <w:rPr>
          <w:rFonts w:hint="eastAsia"/>
        </w:rPr>
        <w:lastRenderedPageBreak/>
        <w:t>&lt;</w:t>
      </w:r>
      <w:r>
        <w:rPr>
          <w:rFonts w:hint="eastAsia"/>
          <w:b/>
          <w:bCs/>
        </w:rPr>
        <w:t>reqClientType&gt;0&lt;/reqClientType&gt;</w:t>
      </w:r>
      <w:r w:rsidRPr="00A6475E">
        <w:rPr>
          <w:lang w:val="de-DE"/>
        </w:rPr>
        <w:t xml:space="preserve">  </w:t>
      </w:r>
    </w:p>
    <w:p w:rsidR="00305A41" w:rsidRDefault="00305A41" w:rsidP="00305A41">
      <w:pPr>
        <w:rPr>
          <w:lang w:val="fr-FR"/>
        </w:rPr>
      </w:pPr>
      <w:r w:rsidRPr="00A6475E">
        <w:rPr>
          <w:lang w:val="fr-FR"/>
        </w:rPr>
        <w:t>&lt;/</w:t>
      </w:r>
      <w:r>
        <w:rPr>
          <w:rFonts w:hint="eastAsia"/>
          <w:lang w:val="de-DE"/>
        </w:rPr>
        <w:t>GetIPCountry</w:t>
      </w:r>
      <w:r w:rsidRPr="00A6475E">
        <w:rPr>
          <w:rFonts w:hint="eastAsia"/>
          <w:bCs/>
          <w:lang w:val="da-DK"/>
        </w:rPr>
        <w:t>Req</w:t>
      </w:r>
      <w:r w:rsidRPr="00A6475E">
        <w:rPr>
          <w:lang w:val="fr-FR"/>
        </w:rPr>
        <w:t xml:space="preserve"> &gt;</w:t>
      </w:r>
    </w:p>
    <w:p w:rsidR="00305A41" w:rsidRDefault="00305A41" w:rsidP="00305A41">
      <w:pPr>
        <w:rPr>
          <w:lang w:val="fr-FR"/>
        </w:rPr>
      </w:pPr>
    </w:p>
    <w:p w:rsidR="00305A41" w:rsidRPr="00A6475E" w:rsidRDefault="00305A41" w:rsidP="00305A41">
      <w:pPr>
        <w:rPr>
          <w:lang w:val="fr-FR"/>
        </w:rPr>
      </w:pPr>
    </w:p>
    <w:p w:rsidR="00305A41" w:rsidRPr="00A6475E" w:rsidRDefault="00305A41" w:rsidP="00305A41">
      <w:pPr>
        <w:numPr>
          <w:ilvl w:val="0"/>
          <w:numId w:val="22"/>
        </w:numPr>
        <w:tabs>
          <w:tab w:val="num" w:pos="0"/>
        </w:tabs>
        <w:rPr>
          <w:b/>
        </w:rPr>
      </w:pPr>
      <w:r w:rsidRPr="00A6475E">
        <w:rPr>
          <w:rFonts w:hint="eastAsia"/>
          <w:b/>
        </w:rPr>
        <w:t>响应消息</w:t>
      </w:r>
    </w:p>
    <w:p w:rsidR="00305A41" w:rsidRPr="00A6475E" w:rsidRDefault="00305A41" w:rsidP="00305A41">
      <w:r w:rsidRPr="00A6475E">
        <w:t>&lt;?xml version="1.0" encoding="UTF-8"?&gt;</w:t>
      </w:r>
    </w:p>
    <w:p w:rsidR="00305A41" w:rsidRDefault="00305A41" w:rsidP="00305A41">
      <w:r w:rsidRPr="00A6475E">
        <w:t xml:space="preserve">&lt;result </w:t>
      </w:r>
      <w:r>
        <w:rPr>
          <w:rFonts w:hint="eastAsia"/>
        </w:rPr>
        <w:t>result</w:t>
      </w:r>
      <w:r w:rsidRPr="00A6475E">
        <w:rPr>
          <w:rFonts w:hint="eastAsia"/>
        </w:rPr>
        <w:t>Code</w:t>
      </w:r>
      <w:r w:rsidRPr="00A6475E">
        <w:t>=0&gt;</w:t>
      </w:r>
    </w:p>
    <w:p w:rsidR="00305A41" w:rsidRPr="00A6475E" w:rsidRDefault="00305A41" w:rsidP="00305A41">
      <w:pPr>
        <w:ind w:leftChars="100" w:left="210"/>
      </w:pPr>
      <w:r w:rsidRPr="00A6475E">
        <w:rPr>
          <w:rFonts w:hint="eastAsia"/>
          <w:lang w:val="da-DK"/>
        </w:rPr>
        <w:t>&lt;</w:t>
      </w:r>
      <w:r>
        <w:rPr>
          <w:rFonts w:hint="eastAsia"/>
          <w:lang w:val="da-DK"/>
        </w:rPr>
        <w:t>GetIPCountry</w:t>
      </w:r>
      <w:r w:rsidRPr="00A6475E">
        <w:rPr>
          <w:rFonts w:hint="eastAsia"/>
          <w:lang w:val="da-DK"/>
        </w:rPr>
        <w:t>Rsp&gt;</w:t>
      </w:r>
    </w:p>
    <w:p w:rsidR="00305A41" w:rsidRDefault="00305A41" w:rsidP="00305A41">
      <w:pPr>
        <w:ind w:leftChars="100" w:left="210"/>
      </w:pPr>
      <w:r w:rsidRPr="00A6475E">
        <w:rPr>
          <w:lang w:val="de-DE"/>
        </w:rPr>
        <w:t xml:space="preserve">  </w:t>
      </w:r>
      <w:r w:rsidRPr="00A6475E">
        <w:t>&lt;</w:t>
      </w:r>
      <w:r w:rsidRPr="00A6475E">
        <w:rPr>
          <w:rFonts w:hint="eastAsia"/>
        </w:rPr>
        <w:t>v</w:t>
      </w:r>
      <w:r w:rsidRPr="00A6475E">
        <w:t>ersion&gt;</w:t>
      </w:r>
      <w:r>
        <w:rPr>
          <w:rFonts w:hint="eastAsia"/>
        </w:rPr>
        <w:t>01.01</w:t>
      </w:r>
      <w:r w:rsidRPr="00A6475E">
        <w:t>&lt;/</w:t>
      </w:r>
      <w:r w:rsidRPr="00A6475E">
        <w:rPr>
          <w:rFonts w:hint="eastAsia"/>
        </w:rPr>
        <w:t>v</w:t>
      </w:r>
      <w:r w:rsidRPr="00A6475E">
        <w:t>ersion &gt;</w:t>
      </w:r>
    </w:p>
    <w:p w:rsidR="00581C47" w:rsidRDefault="00581C47" w:rsidP="00305A41">
      <w:pPr>
        <w:ind w:leftChars="100" w:left="210"/>
      </w:pPr>
      <w:r>
        <w:rPr>
          <w:rFonts w:hint="eastAsia"/>
        </w:rPr>
        <w:tab/>
        <w:t>&lt;</w:t>
      </w:r>
      <w:r w:rsidR="004E6472">
        <w:rPr>
          <w:rFonts w:hint="eastAsia"/>
        </w:rPr>
        <w:t>c</w:t>
      </w:r>
      <w:r>
        <w:rPr>
          <w:rFonts w:hint="eastAsia"/>
        </w:rPr>
        <w:t>ountry</w:t>
      </w:r>
      <w:r w:rsidR="004E6472">
        <w:rPr>
          <w:rFonts w:hint="eastAsia"/>
        </w:rPr>
        <w:t>Info</w:t>
      </w:r>
      <w:r>
        <w:rPr>
          <w:rFonts w:hint="eastAsia"/>
        </w:rPr>
        <w:t>&gt;</w:t>
      </w:r>
    </w:p>
    <w:p w:rsidR="00305A41" w:rsidRPr="00A6475E" w:rsidRDefault="00305A41" w:rsidP="004E6472">
      <w:pPr>
        <w:ind w:leftChars="100" w:left="210" w:firstLine="210"/>
      </w:pPr>
      <w:r>
        <w:rPr>
          <w:rFonts w:hint="eastAsia"/>
        </w:rPr>
        <w:t xml:space="preserve">  &lt;</w:t>
      </w:r>
      <w:r>
        <w:rPr>
          <w:rFonts w:hint="eastAsia"/>
          <w:lang w:val="fr-FR"/>
        </w:rPr>
        <w:t>countryCallingCode</w:t>
      </w:r>
      <w:r>
        <w:rPr>
          <w:rFonts w:hint="eastAsia"/>
        </w:rPr>
        <w:t>&gt;+86&lt;/</w:t>
      </w:r>
      <w:r>
        <w:rPr>
          <w:rFonts w:hint="eastAsia"/>
          <w:lang w:val="fr-FR"/>
        </w:rPr>
        <w:t>countryCallingCode</w:t>
      </w:r>
      <w:r>
        <w:rPr>
          <w:rFonts w:hint="eastAsia"/>
        </w:rPr>
        <w:t>&gt;</w:t>
      </w:r>
    </w:p>
    <w:p w:rsidR="00305A41" w:rsidRDefault="00305A41" w:rsidP="00305A41">
      <w:pPr>
        <w:ind w:leftChars="100" w:left="210"/>
      </w:pPr>
      <w:r>
        <w:rPr>
          <w:rFonts w:hint="eastAsia"/>
        </w:rPr>
        <w:t xml:space="preserve">  </w:t>
      </w:r>
      <w:r w:rsidR="004E6472">
        <w:rPr>
          <w:rFonts w:hint="eastAsia"/>
        </w:rPr>
        <w:t xml:space="preserve">  </w:t>
      </w:r>
      <w:r>
        <w:rPr>
          <w:rFonts w:hint="eastAsia"/>
        </w:rPr>
        <w:t>&lt;</w:t>
      </w:r>
      <w:r w:rsidRPr="00CE01C9">
        <w:rPr>
          <w:rFonts w:hint="eastAsia"/>
          <w:lang w:val="fr-FR"/>
        </w:rPr>
        <w:t xml:space="preserve"> </w:t>
      </w:r>
      <w:r>
        <w:rPr>
          <w:rFonts w:hint="eastAsia"/>
          <w:lang w:val="fr-FR"/>
        </w:rPr>
        <w:t>countryCode</w:t>
      </w:r>
      <w:r>
        <w:rPr>
          <w:rFonts w:hint="eastAsia"/>
        </w:rPr>
        <w:t xml:space="preserve"> &gt;cn&lt;/</w:t>
      </w:r>
      <w:r>
        <w:rPr>
          <w:rFonts w:hint="eastAsia"/>
          <w:lang w:val="fr-FR"/>
        </w:rPr>
        <w:t>countryCode</w:t>
      </w:r>
      <w:r>
        <w:rPr>
          <w:rFonts w:hint="eastAsia"/>
        </w:rPr>
        <w:t xml:space="preserve"> &gt;</w:t>
      </w:r>
    </w:p>
    <w:p w:rsidR="004E6472" w:rsidRDefault="004E6472" w:rsidP="00305A41">
      <w:pPr>
        <w:ind w:leftChars="100" w:left="210"/>
      </w:pPr>
      <w:r>
        <w:rPr>
          <w:rFonts w:hint="eastAsia"/>
        </w:rPr>
        <w:tab/>
        <w:t>&lt;countryInfo&gt;</w:t>
      </w:r>
    </w:p>
    <w:p w:rsidR="00ED20C0" w:rsidRDefault="00ED20C0" w:rsidP="00305A41">
      <w:pPr>
        <w:ind w:leftChars="100" w:left="210"/>
      </w:pPr>
      <w:r>
        <w:rPr>
          <w:rFonts w:hint="eastAsia"/>
        </w:rPr>
        <w:tab/>
        <w:t>&lt;</w:t>
      </w:r>
      <w:r>
        <w:rPr>
          <w:rFonts w:ascii="宋体" w:hAnsi="宋体" w:cs="Arial" w:hint="eastAsia"/>
        </w:rPr>
        <w:t>n</w:t>
      </w:r>
      <w:r w:rsidRPr="00B07F59">
        <w:rPr>
          <w:rFonts w:ascii="宋体" w:hAnsi="宋体" w:cs="Arial" w:hint="eastAsia"/>
          <w:sz w:val="18"/>
          <w:szCs w:val="18"/>
        </w:rPr>
        <w:t>ative</w:t>
      </w:r>
      <w:r>
        <w:rPr>
          <w:rFonts w:hint="eastAsia"/>
        </w:rPr>
        <w:t>Name&gt;</w:t>
      </w:r>
      <w:r>
        <w:rPr>
          <w:rFonts w:hint="eastAsia"/>
        </w:rPr>
        <w:t>中国</w:t>
      </w:r>
      <w:r>
        <w:rPr>
          <w:rFonts w:hint="eastAsia"/>
        </w:rPr>
        <w:t>&lt;/</w:t>
      </w:r>
      <w:r>
        <w:rPr>
          <w:rFonts w:ascii="宋体" w:hAnsi="宋体" w:cs="Arial" w:hint="eastAsia"/>
        </w:rPr>
        <w:t>n</w:t>
      </w:r>
      <w:r w:rsidRPr="00B07F59">
        <w:rPr>
          <w:rFonts w:ascii="宋体" w:hAnsi="宋体" w:cs="Arial" w:hint="eastAsia"/>
          <w:sz w:val="18"/>
          <w:szCs w:val="18"/>
        </w:rPr>
        <w:t>ative</w:t>
      </w:r>
      <w:r>
        <w:rPr>
          <w:rFonts w:hint="eastAsia"/>
        </w:rPr>
        <w:t>Name&gt;</w:t>
      </w:r>
    </w:p>
    <w:p w:rsidR="00ED20C0" w:rsidRDefault="00ED20C0" w:rsidP="00305A41">
      <w:pPr>
        <w:ind w:leftChars="100" w:left="210"/>
      </w:pPr>
      <w:r>
        <w:rPr>
          <w:rFonts w:hint="eastAsia"/>
        </w:rPr>
        <w:tab/>
        <w:t>&lt;englishName&gt;China&lt;/englishName &gt;</w:t>
      </w:r>
    </w:p>
    <w:p w:rsidR="00B2671E" w:rsidRPr="00A6475E" w:rsidRDefault="00B2671E" w:rsidP="00305A41">
      <w:pPr>
        <w:ind w:leftChars="100" w:left="210"/>
      </w:pPr>
      <w:r>
        <w:rPr>
          <w:rFonts w:hint="eastAsia"/>
        </w:rPr>
        <w:tab/>
        <w:t>&lt;siteID&gt;1&lt;/siteID&gt;</w:t>
      </w:r>
    </w:p>
    <w:p w:rsidR="00305A41" w:rsidRPr="00A6475E" w:rsidRDefault="00305A41" w:rsidP="00305A41">
      <w:pPr>
        <w:ind w:leftChars="100" w:left="210"/>
      </w:pPr>
      <w:r w:rsidRPr="00A6475E">
        <w:rPr>
          <w:rFonts w:hint="eastAsia"/>
        </w:rPr>
        <w:t>&lt;/</w:t>
      </w:r>
      <w:r>
        <w:rPr>
          <w:rFonts w:hint="eastAsia"/>
          <w:lang w:val="da-DK"/>
        </w:rPr>
        <w:t>GetIPCountry</w:t>
      </w:r>
      <w:r w:rsidRPr="00A6475E">
        <w:rPr>
          <w:rFonts w:hint="eastAsia"/>
          <w:lang w:val="da-DK"/>
        </w:rPr>
        <w:t>Rsp</w:t>
      </w:r>
      <w:r w:rsidRPr="00A6475E">
        <w:rPr>
          <w:rFonts w:hint="eastAsia"/>
        </w:rPr>
        <w:t xml:space="preserve"> &gt;</w:t>
      </w:r>
    </w:p>
    <w:p w:rsidR="00305A41" w:rsidRDefault="00305A41" w:rsidP="00305A41">
      <w:pPr>
        <w:rPr>
          <w:lang w:val="fr-FR"/>
        </w:rPr>
      </w:pPr>
      <w:r>
        <w:rPr>
          <w:rFonts w:hint="eastAsia"/>
          <w:lang w:val="fr-FR"/>
        </w:rPr>
        <w:t>&lt;/result&gt;</w:t>
      </w:r>
    </w:p>
    <w:p w:rsidR="00AA32D9" w:rsidRDefault="00AA32D9" w:rsidP="00305A41">
      <w:pPr>
        <w:rPr>
          <w:lang w:val="fr-FR"/>
        </w:rPr>
      </w:pPr>
    </w:p>
    <w:p w:rsidR="00AA32D9" w:rsidRDefault="00AA32D9" w:rsidP="00AA32D9">
      <w:pPr>
        <w:pStyle w:val="21"/>
        <w:numPr>
          <w:ilvl w:val="1"/>
          <w:numId w:val="1"/>
        </w:numPr>
        <w:rPr>
          <w:rStyle w:val="210"/>
        </w:rPr>
      </w:pPr>
      <w:bookmarkStart w:id="650" w:name="_Toc317101383"/>
      <w:r>
        <w:rPr>
          <w:rStyle w:val="210"/>
          <w:rFonts w:hint="eastAsia"/>
        </w:rPr>
        <w:t>getSMSCountry</w:t>
      </w:r>
      <w:bookmarkEnd w:id="650"/>
    </w:p>
    <w:p w:rsidR="00AA32D9" w:rsidRPr="00B91F27" w:rsidRDefault="00AA32D9" w:rsidP="00407B6C">
      <w:pPr>
        <w:pStyle w:val="31"/>
      </w:pPr>
      <w:bookmarkStart w:id="651" w:name="_Toc317101384"/>
      <w:r>
        <w:rPr>
          <w:rStyle w:val="210"/>
          <w:rFonts w:hint="eastAsia"/>
        </w:rPr>
        <w:t>HTTP</w:t>
      </w:r>
      <w:r>
        <w:rPr>
          <w:rStyle w:val="210"/>
          <w:rFonts w:hint="eastAsia"/>
        </w:rPr>
        <w:t>接口</w:t>
      </w:r>
      <w:bookmarkEnd w:id="651"/>
    </w:p>
    <w:p w:rsidR="00AA32D9" w:rsidRDefault="00AA32D9" w:rsidP="00407B6C">
      <w:pPr>
        <w:pStyle w:val="41"/>
      </w:pPr>
      <w:r>
        <w:rPr>
          <w:rFonts w:hint="eastAsia"/>
        </w:rPr>
        <w:t>描述</w:t>
      </w:r>
    </w:p>
    <w:p w:rsidR="00AA32D9" w:rsidRDefault="00AA32D9" w:rsidP="00AA32D9">
      <w:pPr>
        <w:ind w:firstLine="420"/>
      </w:pPr>
      <w:r>
        <w:rPr>
          <w:rFonts w:hint="eastAsia"/>
        </w:rPr>
        <w:t>为手机客户端提供获取</w:t>
      </w:r>
      <w:r>
        <w:rPr>
          <w:rFonts w:hint="eastAsia"/>
        </w:rPr>
        <w:t>UP</w:t>
      </w:r>
      <w:r>
        <w:rPr>
          <w:rFonts w:hint="eastAsia"/>
        </w:rPr>
        <w:t>支持发送短信的国家的电话号码区号、国家代码信息。</w:t>
      </w:r>
    </w:p>
    <w:p w:rsidR="00AA32D9" w:rsidRPr="00C62ACC" w:rsidRDefault="00AA32D9" w:rsidP="00AA32D9">
      <w:pPr>
        <w:ind w:firstLine="420"/>
      </w:pPr>
      <w:r>
        <w:rPr>
          <w:rFonts w:hint="eastAsia"/>
        </w:rPr>
        <w:t>注：直接由</w:t>
      </w:r>
      <w:r>
        <w:rPr>
          <w:rFonts w:hint="eastAsia"/>
        </w:rPr>
        <w:t>AccountServer</w:t>
      </w:r>
      <w:r>
        <w:rPr>
          <w:rFonts w:hint="eastAsia"/>
        </w:rPr>
        <w:t>提供资源配置文件，无需到</w:t>
      </w:r>
      <w:r>
        <w:rPr>
          <w:rFonts w:hint="eastAsia"/>
        </w:rPr>
        <w:t>UP</w:t>
      </w:r>
      <w:r>
        <w:rPr>
          <w:rFonts w:hint="eastAsia"/>
        </w:rPr>
        <w:t>查询。</w:t>
      </w:r>
    </w:p>
    <w:p w:rsidR="00AA32D9" w:rsidRDefault="00AA32D9" w:rsidP="00407B6C">
      <w:pPr>
        <w:pStyle w:val="41"/>
      </w:pPr>
      <w:r>
        <w:rPr>
          <w:rFonts w:hint="eastAsia"/>
        </w:rPr>
        <w:t>原型</w:t>
      </w:r>
    </w:p>
    <w:p w:rsidR="00AA32D9" w:rsidRPr="005D449C" w:rsidRDefault="00AA32D9" w:rsidP="00AA32D9">
      <w:pPr>
        <w:ind w:left="198"/>
        <w:jc w:val="left"/>
      </w:pPr>
      <w:r>
        <w:rPr>
          <w:rFonts w:hint="eastAsia"/>
          <w:lang w:val="da-DK"/>
        </w:rPr>
        <w:t>GetSMSCountryRsp getSMSCountry</w:t>
      </w:r>
      <w:r w:rsidRPr="009A7E72">
        <w:rPr>
          <w:lang w:val="da-DK"/>
        </w:rPr>
        <w:t>(</w:t>
      </w:r>
      <w:r>
        <w:rPr>
          <w:rFonts w:hint="eastAsia"/>
          <w:lang w:val="da-DK"/>
        </w:rPr>
        <w:t>GetSMSCountryReq getSMSCountryReq</w:t>
      </w:r>
      <w:r w:rsidRPr="009A7E72">
        <w:rPr>
          <w:lang w:val="da-DK"/>
        </w:rPr>
        <w:t>)</w:t>
      </w:r>
      <w:r w:rsidRPr="00CD7B14">
        <w:rPr>
          <w:rFonts w:hint="eastAsia"/>
        </w:rPr>
        <w:t xml:space="preserve"> </w:t>
      </w:r>
      <w:r w:rsidRPr="0062068B">
        <w:rPr>
          <w:rFonts w:hint="eastAsia"/>
        </w:rPr>
        <w:t xml:space="preserve">throws </w:t>
      </w:r>
      <w:r>
        <w:rPr>
          <w:rFonts w:hint="eastAsia"/>
        </w:rPr>
        <w:t>CException</w:t>
      </w:r>
    </w:p>
    <w:p w:rsidR="00AA32D9" w:rsidRDefault="00AA32D9" w:rsidP="00407B6C">
      <w:pPr>
        <w:pStyle w:val="41"/>
      </w:pPr>
      <w:r>
        <w:rPr>
          <w:rFonts w:hint="eastAsia"/>
        </w:rPr>
        <w:t>输入参数</w:t>
      </w:r>
    </w:p>
    <w:p w:rsidR="00AA32D9" w:rsidRDefault="00AA32D9" w:rsidP="00AA32D9">
      <w:pPr>
        <w:ind w:left="198"/>
      </w:pPr>
      <w:r>
        <w:rPr>
          <w:rFonts w:hint="eastAsia"/>
          <w:lang w:val="da-DK"/>
        </w:rPr>
        <w:t>GetSMSCountryReq</w:t>
      </w:r>
      <w:r>
        <w:rPr>
          <w:rFonts w:hint="eastAsia"/>
          <w:lang w:val="da-DK"/>
        </w:rPr>
        <w:t>属性如下：</w:t>
      </w:r>
    </w:p>
    <w:tbl>
      <w:tblPr>
        <w:tblW w:w="9448" w:type="dxa"/>
        <w:jc w:val="center"/>
        <w:tblInd w:w="2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84"/>
        <w:gridCol w:w="731"/>
        <w:gridCol w:w="1264"/>
        <w:gridCol w:w="708"/>
        <w:gridCol w:w="5061"/>
      </w:tblGrid>
      <w:tr w:rsidR="00AA32D9" w:rsidTr="00C319D3">
        <w:trPr>
          <w:jc w:val="center"/>
        </w:trPr>
        <w:tc>
          <w:tcPr>
            <w:tcW w:w="1684" w:type="dxa"/>
            <w:shd w:val="clear" w:color="auto" w:fill="99CCFF"/>
          </w:tcPr>
          <w:p w:rsidR="00AA32D9" w:rsidRDefault="00AA32D9" w:rsidP="002E7D11">
            <w:pPr>
              <w:pStyle w:val="TAH"/>
              <w:rPr>
                <w:rFonts w:ascii="Verdana" w:hAnsi="Verdana"/>
                <w:lang w:val="fr-FR" w:eastAsia="zh-CN"/>
              </w:rPr>
            </w:pPr>
            <w:r>
              <w:rPr>
                <w:rFonts w:ascii="Verdana" w:hAnsi="Verdana" w:hint="eastAsia"/>
                <w:lang w:val="fr-FR" w:eastAsia="zh-CN"/>
              </w:rPr>
              <w:lastRenderedPageBreak/>
              <w:t>参数名称</w:t>
            </w:r>
          </w:p>
        </w:tc>
        <w:tc>
          <w:tcPr>
            <w:tcW w:w="731" w:type="dxa"/>
            <w:shd w:val="clear" w:color="auto" w:fill="99CCFF"/>
          </w:tcPr>
          <w:p w:rsidR="00AA32D9" w:rsidRDefault="00AA32D9" w:rsidP="002E7D11">
            <w:pPr>
              <w:pStyle w:val="TAH"/>
              <w:rPr>
                <w:rFonts w:ascii="Verdana" w:hAnsi="Verdana"/>
                <w:lang w:val="fr-FR" w:eastAsia="zh-CN"/>
              </w:rPr>
            </w:pPr>
            <w:r>
              <w:rPr>
                <w:rFonts w:ascii="Verdana" w:hAnsi="Verdana" w:hint="eastAsia"/>
                <w:lang w:val="fr-FR" w:eastAsia="zh-CN"/>
              </w:rPr>
              <w:t>可选</w:t>
            </w:r>
          </w:p>
        </w:tc>
        <w:tc>
          <w:tcPr>
            <w:tcW w:w="1264" w:type="dxa"/>
            <w:shd w:val="clear" w:color="auto" w:fill="99CCFF"/>
          </w:tcPr>
          <w:p w:rsidR="00AA32D9" w:rsidRDefault="00AA32D9" w:rsidP="002E7D11">
            <w:pPr>
              <w:pStyle w:val="TAH"/>
              <w:rPr>
                <w:rFonts w:ascii="Verdana" w:hAnsi="Verdana"/>
                <w:lang w:val="fr-FR" w:eastAsia="zh-CN"/>
              </w:rPr>
            </w:pPr>
            <w:r>
              <w:rPr>
                <w:rFonts w:ascii="Verdana" w:hAnsi="Verdana" w:hint="eastAsia"/>
                <w:lang w:val="fr-FR" w:eastAsia="zh-CN"/>
              </w:rPr>
              <w:t>类型</w:t>
            </w:r>
          </w:p>
        </w:tc>
        <w:tc>
          <w:tcPr>
            <w:tcW w:w="708" w:type="dxa"/>
            <w:shd w:val="clear" w:color="auto" w:fill="99CCFF"/>
          </w:tcPr>
          <w:p w:rsidR="00AA32D9" w:rsidRDefault="00AA32D9" w:rsidP="00C319D3">
            <w:pPr>
              <w:pStyle w:val="TAH"/>
              <w:rPr>
                <w:rFonts w:ascii="Verdana" w:hAnsi="Verdana"/>
                <w:lang w:val="fr-FR" w:eastAsia="zh-CN"/>
              </w:rPr>
            </w:pPr>
            <w:r>
              <w:rPr>
                <w:rFonts w:ascii="Verdana" w:hAnsi="Verdana" w:hint="eastAsia"/>
                <w:lang w:val="fr-FR" w:eastAsia="zh-CN"/>
              </w:rPr>
              <w:t>长度</w:t>
            </w:r>
            <w:r>
              <w:rPr>
                <w:rFonts w:ascii="Verdana" w:hAnsi="Verdana"/>
                <w:lang w:val="fr-FR" w:eastAsia="zh-CN"/>
              </w:rPr>
              <w:t xml:space="preserve"> </w:t>
            </w:r>
          </w:p>
        </w:tc>
        <w:tc>
          <w:tcPr>
            <w:tcW w:w="5061" w:type="dxa"/>
            <w:shd w:val="clear" w:color="auto" w:fill="99CCFF"/>
          </w:tcPr>
          <w:p w:rsidR="00AA32D9" w:rsidRDefault="00AA32D9" w:rsidP="002E7D11">
            <w:pPr>
              <w:pStyle w:val="TAH"/>
              <w:rPr>
                <w:rFonts w:ascii="Verdana" w:hAnsi="Verdana"/>
                <w:lang w:val="fr-FR" w:eastAsia="zh-CN"/>
              </w:rPr>
            </w:pPr>
            <w:r>
              <w:rPr>
                <w:rFonts w:ascii="Verdana" w:hAnsi="Verdana" w:hint="eastAsia"/>
                <w:lang w:val="fr-FR" w:eastAsia="zh-CN"/>
              </w:rPr>
              <w:t>描述信息</w:t>
            </w:r>
          </w:p>
        </w:tc>
      </w:tr>
      <w:tr w:rsidR="00AA32D9" w:rsidTr="00C319D3">
        <w:trPr>
          <w:jc w:val="center"/>
        </w:trPr>
        <w:tc>
          <w:tcPr>
            <w:tcW w:w="1684" w:type="dxa"/>
          </w:tcPr>
          <w:p w:rsidR="00AA32D9" w:rsidRPr="00AC2020" w:rsidRDefault="00AA32D9" w:rsidP="002E7D11">
            <w:pPr>
              <w:pStyle w:val="TAL"/>
              <w:rPr>
                <w:lang w:val="fr-FR" w:eastAsia="zh-CN"/>
              </w:rPr>
            </w:pPr>
            <w:r w:rsidRPr="00AC2020">
              <w:rPr>
                <w:rFonts w:hint="eastAsia"/>
                <w:lang w:val="fr-FR" w:eastAsia="zh-CN"/>
              </w:rPr>
              <w:t>v</w:t>
            </w:r>
            <w:r w:rsidRPr="00AC2020">
              <w:rPr>
                <w:lang w:val="fr-FR" w:eastAsia="zh-CN"/>
              </w:rPr>
              <w:t>ersion</w:t>
            </w:r>
          </w:p>
        </w:tc>
        <w:tc>
          <w:tcPr>
            <w:tcW w:w="731" w:type="dxa"/>
          </w:tcPr>
          <w:p w:rsidR="00AA32D9" w:rsidRPr="00AC2020" w:rsidRDefault="00AA32D9" w:rsidP="002E7D11">
            <w:pPr>
              <w:pStyle w:val="TAL"/>
              <w:rPr>
                <w:lang w:val="fr-FR" w:eastAsia="zh-CN"/>
              </w:rPr>
            </w:pPr>
            <w:r>
              <w:rPr>
                <w:rFonts w:hint="eastAsia"/>
                <w:lang w:val="fr-FR" w:eastAsia="zh-CN"/>
              </w:rPr>
              <w:t>M</w:t>
            </w:r>
          </w:p>
        </w:tc>
        <w:tc>
          <w:tcPr>
            <w:tcW w:w="1264" w:type="dxa"/>
          </w:tcPr>
          <w:p w:rsidR="00AA32D9" w:rsidRPr="00AC2020" w:rsidRDefault="00AA32D9" w:rsidP="002E7D11">
            <w:pPr>
              <w:pStyle w:val="TAH"/>
              <w:jc w:val="both"/>
              <w:rPr>
                <w:b w:val="0"/>
                <w:lang w:val="fr-FR" w:eastAsia="zh-CN"/>
              </w:rPr>
            </w:pPr>
            <w:r>
              <w:rPr>
                <w:rFonts w:hint="eastAsia"/>
                <w:b w:val="0"/>
                <w:lang w:val="fr-FR" w:eastAsia="zh-CN"/>
              </w:rPr>
              <w:t>String</w:t>
            </w:r>
          </w:p>
        </w:tc>
        <w:tc>
          <w:tcPr>
            <w:tcW w:w="708" w:type="dxa"/>
          </w:tcPr>
          <w:p w:rsidR="00AA32D9" w:rsidRPr="00AC2020" w:rsidRDefault="00AA32D9" w:rsidP="002E7D11">
            <w:pPr>
              <w:rPr>
                <w:rFonts w:ascii="Arial" w:hAnsi="Arial"/>
                <w:kern w:val="0"/>
                <w:sz w:val="18"/>
                <w:szCs w:val="18"/>
                <w:lang w:val="fr-FR"/>
              </w:rPr>
            </w:pPr>
            <w:r>
              <w:rPr>
                <w:rFonts w:ascii="Arial" w:hAnsi="Arial" w:hint="eastAsia"/>
                <w:kern w:val="0"/>
                <w:sz w:val="18"/>
                <w:szCs w:val="18"/>
                <w:lang w:val="fr-FR"/>
              </w:rPr>
              <w:t>5</w:t>
            </w:r>
          </w:p>
        </w:tc>
        <w:tc>
          <w:tcPr>
            <w:tcW w:w="5061" w:type="dxa"/>
          </w:tcPr>
          <w:p w:rsidR="00AA32D9" w:rsidRPr="00AC2020" w:rsidRDefault="00AA32D9" w:rsidP="002E7D11">
            <w:pPr>
              <w:rPr>
                <w:rFonts w:ascii="Arial" w:hAnsi="Arial"/>
                <w:kern w:val="0"/>
                <w:sz w:val="18"/>
                <w:szCs w:val="18"/>
                <w:lang w:val="fr-FR"/>
              </w:rPr>
            </w:pPr>
            <w:r w:rsidRPr="00AC2020">
              <w:rPr>
                <w:rFonts w:ascii="Arial" w:hAnsi="Arial" w:hint="eastAsia"/>
                <w:kern w:val="0"/>
                <w:sz w:val="18"/>
                <w:szCs w:val="18"/>
                <w:lang w:val="fr-FR"/>
              </w:rPr>
              <w:t>协议版本号</w:t>
            </w:r>
          </w:p>
          <w:p w:rsidR="00AA32D9" w:rsidRPr="00AC2020" w:rsidRDefault="00AA32D9" w:rsidP="002E7D11">
            <w:pPr>
              <w:rPr>
                <w:rFonts w:ascii="Arial" w:hAnsi="Arial"/>
                <w:kern w:val="0"/>
                <w:sz w:val="18"/>
                <w:szCs w:val="18"/>
                <w:lang w:val="fr-FR"/>
              </w:rPr>
            </w:pPr>
            <w:r w:rsidRPr="00AC2020">
              <w:rPr>
                <w:rFonts w:ascii="Arial" w:hAnsi="Arial" w:hint="eastAsia"/>
                <w:kern w:val="0"/>
                <w:sz w:val="18"/>
                <w:szCs w:val="18"/>
                <w:lang w:val="fr-FR"/>
              </w:rPr>
              <w:t>当前版本为：</w:t>
            </w:r>
            <w:r>
              <w:rPr>
                <w:rFonts w:ascii="Arial" w:hAnsi="Arial" w:hint="eastAsia"/>
                <w:kern w:val="0"/>
                <w:sz w:val="18"/>
                <w:szCs w:val="18"/>
                <w:lang w:val="fr-FR"/>
              </w:rPr>
              <w:t>01.01</w:t>
            </w:r>
          </w:p>
        </w:tc>
      </w:tr>
      <w:tr w:rsidR="00AA32D9" w:rsidTr="00C319D3">
        <w:trPr>
          <w:jc w:val="center"/>
        </w:trPr>
        <w:tc>
          <w:tcPr>
            <w:tcW w:w="1684" w:type="dxa"/>
          </w:tcPr>
          <w:p w:rsidR="00AA32D9" w:rsidRPr="00AC2020" w:rsidRDefault="00AA32D9" w:rsidP="002E7D11">
            <w:pPr>
              <w:pStyle w:val="TAL"/>
              <w:rPr>
                <w:lang w:val="fr-FR" w:eastAsia="zh-CN"/>
              </w:rPr>
            </w:pPr>
            <w:r>
              <w:rPr>
                <w:rFonts w:hint="eastAsia"/>
                <w:b/>
                <w:bCs/>
              </w:rPr>
              <w:t>reqClientType</w:t>
            </w:r>
          </w:p>
        </w:tc>
        <w:tc>
          <w:tcPr>
            <w:tcW w:w="731" w:type="dxa"/>
          </w:tcPr>
          <w:p w:rsidR="00AA32D9" w:rsidRPr="00AC2020" w:rsidRDefault="00AA32D9" w:rsidP="002E7D11">
            <w:pPr>
              <w:pStyle w:val="TAL"/>
              <w:rPr>
                <w:lang w:val="fr-FR" w:eastAsia="zh-CN"/>
              </w:rPr>
            </w:pPr>
            <w:r>
              <w:rPr>
                <w:rFonts w:hint="eastAsia"/>
                <w:lang w:val="fr-FR" w:eastAsia="zh-CN"/>
              </w:rPr>
              <w:t>O</w:t>
            </w:r>
          </w:p>
        </w:tc>
        <w:tc>
          <w:tcPr>
            <w:tcW w:w="1264" w:type="dxa"/>
          </w:tcPr>
          <w:p w:rsidR="00AA32D9" w:rsidRPr="00AC2020" w:rsidRDefault="005200E4" w:rsidP="002E7D11">
            <w:pPr>
              <w:pStyle w:val="TAL"/>
              <w:rPr>
                <w:lang w:val="fr-FR" w:eastAsia="zh-CN"/>
              </w:rPr>
            </w:pPr>
            <w:r>
              <w:rPr>
                <w:lang w:val="fr-FR"/>
              </w:rPr>
              <w:t>Int</w:t>
            </w:r>
          </w:p>
        </w:tc>
        <w:tc>
          <w:tcPr>
            <w:tcW w:w="708" w:type="dxa"/>
          </w:tcPr>
          <w:p w:rsidR="00AA32D9" w:rsidRPr="00AC2020" w:rsidRDefault="00AA32D9" w:rsidP="002E7D11">
            <w:pPr>
              <w:pStyle w:val="TAL"/>
              <w:rPr>
                <w:lang w:val="fr-FR" w:eastAsia="zh-CN"/>
              </w:rPr>
            </w:pPr>
          </w:p>
        </w:tc>
        <w:tc>
          <w:tcPr>
            <w:tcW w:w="5061" w:type="dxa"/>
          </w:tcPr>
          <w:p w:rsidR="00AA32D9" w:rsidRPr="00AC2020" w:rsidRDefault="00AA32D9" w:rsidP="002E7D11">
            <w:pPr>
              <w:rPr>
                <w:rFonts w:ascii="Arial" w:hAnsi="Arial"/>
                <w:kern w:val="0"/>
                <w:sz w:val="18"/>
                <w:szCs w:val="18"/>
                <w:lang w:val="fr-FR"/>
              </w:rPr>
            </w:pPr>
            <w:r>
              <w:rPr>
                <w:rFonts w:hint="eastAsia"/>
              </w:rPr>
              <w:t>请求客户端类型</w:t>
            </w:r>
          </w:p>
        </w:tc>
      </w:tr>
    </w:tbl>
    <w:p w:rsidR="00AA32D9" w:rsidRDefault="00AA32D9" w:rsidP="00407B6C">
      <w:pPr>
        <w:pStyle w:val="41"/>
        <w:rPr>
          <w:lang w:val="fr-FR"/>
        </w:rPr>
      </w:pPr>
      <w:r>
        <w:rPr>
          <w:rFonts w:hint="eastAsia"/>
        </w:rPr>
        <w:t>返回值</w:t>
      </w:r>
    </w:p>
    <w:p w:rsidR="00AA32D9" w:rsidRDefault="00AA32D9" w:rsidP="00AA32D9">
      <w:pPr>
        <w:ind w:left="198"/>
      </w:pPr>
      <w:r>
        <w:rPr>
          <w:rFonts w:hint="eastAsia"/>
        </w:rPr>
        <w:t>成功返回</w:t>
      </w:r>
      <w:r>
        <w:rPr>
          <w:rFonts w:hint="eastAsia"/>
          <w:lang w:val="da-DK"/>
        </w:rPr>
        <w:t>GetSMSCountryRsp</w:t>
      </w:r>
      <w:r>
        <w:rPr>
          <w:rFonts w:hint="eastAsia"/>
          <w:lang w:val="fr-FR"/>
        </w:rPr>
        <w:t>，否则抛出异常。</w:t>
      </w:r>
      <w:r>
        <w:rPr>
          <w:rFonts w:hint="eastAsia"/>
        </w:rPr>
        <w:t>定义如下：</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2104"/>
        <w:gridCol w:w="900"/>
        <w:gridCol w:w="2681"/>
      </w:tblGrid>
      <w:tr w:rsidR="00AA32D9" w:rsidTr="002E7D11">
        <w:trPr>
          <w:jc w:val="center"/>
        </w:trPr>
        <w:tc>
          <w:tcPr>
            <w:tcW w:w="2378" w:type="dxa"/>
          </w:tcPr>
          <w:p w:rsidR="00AA32D9" w:rsidRDefault="00AA32D9" w:rsidP="002E7D11">
            <w:pPr>
              <w:pStyle w:val="TAH"/>
              <w:rPr>
                <w:rFonts w:ascii="Verdana" w:hAnsi="Verdana"/>
                <w:lang w:val="fr-FR" w:eastAsia="zh-CN"/>
              </w:rPr>
            </w:pPr>
            <w:r>
              <w:rPr>
                <w:rFonts w:ascii="Verdana" w:hAnsi="Verdana" w:hint="eastAsia"/>
                <w:lang w:val="fr-FR" w:eastAsia="zh-CN"/>
              </w:rPr>
              <w:t>参数名称</w:t>
            </w:r>
          </w:p>
        </w:tc>
        <w:tc>
          <w:tcPr>
            <w:tcW w:w="737" w:type="dxa"/>
          </w:tcPr>
          <w:p w:rsidR="00AA32D9" w:rsidRDefault="00AA32D9" w:rsidP="002E7D11">
            <w:pPr>
              <w:pStyle w:val="TAH"/>
              <w:rPr>
                <w:rFonts w:ascii="Verdana" w:hAnsi="Verdana"/>
                <w:lang w:val="fr-FR" w:eastAsia="zh-CN"/>
              </w:rPr>
            </w:pPr>
            <w:r>
              <w:rPr>
                <w:rFonts w:ascii="Verdana" w:hAnsi="Verdana" w:hint="eastAsia"/>
                <w:lang w:val="fr-FR" w:eastAsia="zh-CN"/>
              </w:rPr>
              <w:t>必须</w:t>
            </w:r>
          </w:p>
        </w:tc>
        <w:tc>
          <w:tcPr>
            <w:tcW w:w="2104" w:type="dxa"/>
          </w:tcPr>
          <w:p w:rsidR="00AA32D9" w:rsidRDefault="00AA32D9" w:rsidP="002E7D11">
            <w:pPr>
              <w:pStyle w:val="TAH"/>
              <w:rPr>
                <w:rFonts w:ascii="Verdana" w:hAnsi="Verdana"/>
                <w:lang w:val="fr-FR" w:eastAsia="zh-CN"/>
              </w:rPr>
            </w:pPr>
            <w:r>
              <w:rPr>
                <w:rFonts w:ascii="Verdana" w:hAnsi="Verdana" w:hint="eastAsia"/>
                <w:lang w:val="fr-FR" w:eastAsia="zh-CN"/>
              </w:rPr>
              <w:t>类型</w:t>
            </w:r>
          </w:p>
        </w:tc>
        <w:tc>
          <w:tcPr>
            <w:tcW w:w="900" w:type="dxa"/>
          </w:tcPr>
          <w:p w:rsidR="00AA32D9" w:rsidRDefault="00AA32D9" w:rsidP="002E7D11">
            <w:pPr>
              <w:pStyle w:val="TAH"/>
              <w:rPr>
                <w:rFonts w:ascii="Verdana" w:hAnsi="Verdana"/>
                <w:lang w:val="fr-FR" w:eastAsia="zh-CN"/>
              </w:rPr>
            </w:pPr>
            <w:r>
              <w:rPr>
                <w:rFonts w:ascii="Verdana" w:hAnsi="Verdana" w:hint="eastAsia"/>
                <w:lang w:val="fr-FR" w:eastAsia="zh-CN"/>
              </w:rPr>
              <w:t>长度</w:t>
            </w:r>
          </w:p>
        </w:tc>
        <w:tc>
          <w:tcPr>
            <w:tcW w:w="2681" w:type="dxa"/>
          </w:tcPr>
          <w:p w:rsidR="00AA32D9" w:rsidRDefault="00AA32D9" w:rsidP="002E7D11">
            <w:pPr>
              <w:pStyle w:val="TAH"/>
              <w:rPr>
                <w:rFonts w:ascii="Verdana" w:hAnsi="Verdana"/>
                <w:lang w:val="fr-FR" w:eastAsia="zh-CN"/>
              </w:rPr>
            </w:pPr>
            <w:r>
              <w:rPr>
                <w:rFonts w:ascii="Verdana" w:hAnsi="Verdana" w:hint="eastAsia"/>
                <w:lang w:val="fr-FR" w:eastAsia="zh-CN"/>
              </w:rPr>
              <w:t>描述信息</w:t>
            </w:r>
          </w:p>
        </w:tc>
      </w:tr>
      <w:tr w:rsidR="00AA32D9" w:rsidTr="002E7D11">
        <w:trPr>
          <w:jc w:val="center"/>
        </w:trPr>
        <w:tc>
          <w:tcPr>
            <w:tcW w:w="2378" w:type="dxa"/>
          </w:tcPr>
          <w:p w:rsidR="00AA32D9" w:rsidRPr="005041A8" w:rsidRDefault="00AA32D9" w:rsidP="002E7D11">
            <w:pPr>
              <w:pStyle w:val="TAL"/>
              <w:rPr>
                <w:lang w:val="fr-FR" w:eastAsia="zh-CN"/>
              </w:rPr>
            </w:pPr>
            <w:r w:rsidRPr="005041A8">
              <w:rPr>
                <w:rFonts w:hint="eastAsia"/>
                <w:lang w:val="fr-FR" w:eastAsia="zh-CN"/>
              </w:rPr>
              <w:t>v</w:t>
            </w:r>
            <w:r w:rsidRPr="005041A8">
              <w:rPr>
                <w:lang w:val="fr-FR" w:eastAsia="zh-CN"/>
              </w:rPr>
              <w:t>ersion</w:t>
            </w:r>
          </w:p>
        </w:tc>
        <w:tc>
          <w:tcPr>
            <w:tcW w:w="737" w:type="dxa"/>
          </w:tcPr>
          <w:p w:rsidR="00AA32D9" w:rsidRPr="005041A8" w:rsidRDefault="00AA32D9" w:rsidP="002E7D11">
            <w:pPr>
              <w:pStyle w:val="TAL"/>
              <w:rPr>
                <w:lang w:val="fr-FR" w:eastAsia="zh-CN"/>
              </w:rPr>
            </w:pPr>
            <w:r>
              <w:rPr>
                <w:rFonts w:hint="eastAsia"/>
                <w:lang w:val="fr-FR" w:eastAsia="zh-CN"/>
              </w:rPr>
              <w:t>M</w:t>
            </w:r>
          </w:p>
        </w:tc>
        <w:tc>
          <w:tcPr>
            <w:tcW w:w="2104" w:type="dxa"/>
          </w:tcPr>
          <w:p w:rsidR="00AA32D9" w:rsidRPr="005041A8" w:rsidRDefault="00AA32D9" w:rsidP="002E7D11">
            <w:pPr>
              <w:pStyle w:val="TAH"/>
              <w:jc w:val="both"/>
              <w:rPr>
                <w:b w:val="0"/>
                <w:lang w:val="fr-FR" w:eastAsia="zh-CN"/>
              </w:rPr>
            </w:pPr>
            <w:r>
              <w:rPr>
                <w:rFonts w:hint="eastAsia"/>
                <w:b w:val="0"/>
                <w:lang w:val="fr-FR" w:eastAsia="zh-CN"/>
              </w:rPr>
              <w:t>String</w:t>
            </w:r>
          </w:p>
        </w:tc>
        <w:tc>
          <w:tcPr>
            <w:tcW w:w="900" w:type="dxa"/>
          </w:tcPr>
          <w:p w:rsidR="00AA32D9" w:rsidRPr="005041A8" w:rsidRDefault="00AA32D9" w:rsidP="002E7D11">
            <w:pPr>
              <w:rPr>
                <w:rFonts w:ascii="Arial" w:hAnsi="Arial"/>
                <w:kern w:val="0"/>
                <w:sz w:val="18"/>
                <w:szCs w:val="18"/>
                <w:lang w:val="fr-FR"/>
              </w:rPr>
            </w:pPr>
            <w:r>
              <w:rPr>
                <w:rFonts w:ascii="Arial" w:hAnsi="Arial" w:hint="eastAsia"/>
                <w:kern w:val="0"/>
                <w:sz w:val="18"/>
                <w:szCs w:val="18"/>
                <w:lang w:val="fr-FR"/>
              </w:rPr>
              <w:t>5</w:t>
            </w:r>
          </w:p>
        </w:tc>
        <w:tc>
          <w:tcPr>
            <w:tcW w:w="2681" w:type="dxa"/>
          </w:tcPr>
          <w:p w:rsidR="00AA32D9" w:rsidRPr="005041A8" w:rsidRDefault="00AA32D9" w:rsidP="002E7D11">
            <w:pPr>
              <w:rPr>
                <w:rFonts w:ascii="Arial" w:hAnsi="Arial"/>
                <w:kern w:val="0"/>
                <w:sz w:val="18"/>
                <w:szCs w:val="18"/>
                <w:lang w:val="fr-FR"/>
              </w:rPr>
            </w:pPr>
            <w:r w:rsidRPr="005041A8">
              <w:rPr>
                <w:rFonts w:ascii="Arial" w:hAnsi="Arial" w:hint="eastAsia"/>
                <w:kern w:val="0"/>
                <w:sz w:val="18"/>
                <w:szCs w:val="18"/>
                <w:lang w:val="fr-FR"/>
              </w:rPr>
              <w:t>协议版本号</w:t>
            </w:r>
          </w:p>
        </w:tc>
      </w:tr>
      <w:tr w:rsidR="00AA32D9" w:rsidTr="002E7D11">
        <w:trPr>
          <w:jc w:val="center"/>
        </w:trPr>
        <w:tc>
          <w:tcPr>
            <w:tcW w:w="2378" w:type="dxa"/>
          </w:tcPr>
          <w:p w:rsidR="00AA32D9" w:rsidRPr="00C8364D" w:rsidRDefault="000B3C09" w:rsidP="00581C47">
            <w:pPr>
              <w:pStyle w:val="TAL"/>
              <w:rPr>
                <w:lang w:val="fr-FR" w:eastAsia="zh-CN"/>
              </w:rPr>
            </w:pPr>
            <w:r>
              <w:rPr>
                <w:rFonts w:hint="eastAsia"/>
                <w:lang w:eastAsia="zh-CN"/>
              </w:rPr>
              <w:t>c</w:t>
            </w:r>
            <w:r w:rsidR="00581C47">
              <w:rPr>
                <w:rFonts w:hint="eastAsia"/>
              </w:rPr>
              <w:t>ountry</w:t>
            </w:r>
            <w:r>
              <w:rPr>
                <w:rFonts w:hint="eastAsia"/>
                <w:lang w:eastAsia="zh-CN"/>
              </w:rPr>
              <w:t>Info</w:t>
            </w:r>
            <w:r w:rsidR="00581C47">
              <w:rPr>
                <w:rFonts w:hint="eastAsia"/>
              </w:rPr>
              <w:t>List</w:t>
            </w:r>
          </w:p>
        </w:tc>
        <w:tc>
          <w:tcPr>
            <w:tcW w:w="737" w:type="dxa"/>
          </w:tcPr>
          <w:p w:rsidR="00AA32D9" w:rsidRPr="00C8364D" w:rsidRDefault="00AA32D9" w:rsidP="002E7D11">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2104" w:type="dxa"/>
          </w:tcPr>
          <w:p w:rsidR="00AA32D9" w:rsidRDefault="00581C47" w:rsidP="002E7D11">
            <w:pPr>
              <w:spacing w:line="240" w:lineRule="atLeast"/>
              <w:rPr>
                <w:rFonts w:ascii="Arial" w:hAnsi="Arial"/>
                <w:kern w:val="0"/>
                <w:sz w:val="18"/>
                <w:szCs w:val="18"/>
                <w:lang w:val="fr-FR"/>
              </w:rPr>
            </w:pPr>
            <w:r>
              <w:rPr>
                <w:rFonts w:hint="eastAsia"/>
              </w:rPr>
              <w:t>CountryInfo[]</w:t>
            </w:r>
          </w:p>
        </w:tc>
        <w:tc>
          <w:tcPr>
            <w:tcW w:w="900" w:type="dxa"/>
          </w:tcPr>
          <w:p w:rsidR="00AA32D9" w:rsidRDefault="00AA32D9" w:rsidP="002E7D11">
            <w:pPr>
              <w:spacing w:line="240" w:lineRule="atLeast"/>
              <w:rPr>
                <w:rFonts w:ascii="Arial" w:hAnsi="Arial"/>
                <w:kern w:val="0"/>
                <w:sz w:val="18"/>
                <w:szCs w:val="18"/>
                <w:lang w:val="fr-FR"/>
              </w:rPr>
            </w:pPr>
          </w:p>
        </w:tc>
        <w:tc>
          <w:tcPr>
            <w:tcW w:w="2681" w:type="dxa"/>
          </w:tcPr>
          <w:p w:rsidR="00AA32D9" w:rsidRDefault="00581C47" w:rsidP="002E7D11">
            <w:pPr>
              <w:spacing w:line="240" w:lineRule="atLeast"/>
              <w:rPr>
                <w:rFonts w:ascii="Arial" w:hAnsi="Arial"/>
                <w:kern w:val="0"/>
                <w:sz w:val="18"/>
                <w:szCs w:val="18"/>
                <w:lang w:val="fr-FR"/>
              </w:rPr>
            </w:pPr>
            <w:r>
              <w:rPr>
                <w:rFonts w:ascii="Arial" w:hAnsi="Arial" w:hint="eastAsia"/>
                <w:kern w:val="0"/>
                <w:sz w:val="18"/>
                <w:szCs w:val="18"/>
                <w:lang w:val="fr-FR"/>
              </w:rPr>
              <w:t>支持发短信的国家列表</w:t>
            </w:r>
          </w:p>
        </w:tc>
      </w:tr>
    </w:tbl>
    <w:p w:rsidR="00AA32D9" w:rsidRDefault="00AA32D9" w:rsidP="00407B6C">
      <w:pPr>
        <w:pStyle w:val="41"/>
      </w:pPr>
      <w:r>
        <w:rPr>
          <w:rFonts w:hint="eastAsia"/>
        </w:rPr>
        <w:t>异常信息</w:t>
      </w:r>
    </w:p>
    <w:p w:rsidR="00AA32D9" w:rsidRDefault="00AA32D9" w:rsidP="00AA32D9">
      <w:pPr>
        <w:pStyle w:val="a4"/>
        <w:ind w:firstLine="210"/>
        <w:rPr>
          <w:lang w:val="fr-FR"/>
        </w:rPr>
      </w:pPr>
      <w:r>
        <w:rPr>
          <w:rFonts w:hint="eastAsia"/>
        </w:rPr>
        <w:t>失败则抛出异常</w:t>
      </w:r>
      <w:r>
        <w:rPr>
          <w:rFonts w:hint="eastAsia"/>
        </w:rPr>
        <w:t>CException</w:t>
      </w:r>
      <w:r>
        <w:rPr>
          <w:rFonts w:hint="eastAsia"/>
        </w:rPr>
        <w:t>，具体内容请参考异常码定义文档。</w:t>
      </w:r>
    </w:p>
    <w:p w:rsidR="00AA32D9" w:rsidRPr="00616AAD" w:rsidRDefault="00AA32D9" w:rsidP="00AA32D9">
      <w:pPr>
        <w:rPr>
          <w:lang w:val="fr-FR"/>
        </w:rPr>
      </w:pPr>
    </w:p>
    <w:p w:rsidR="00AA32D9" w:rsidRPr="00A6475E" w:rsidRDefault="00AA32D9" w:rsidP="00407B6C">
      <w:pPr>
        <w:pStyle w:val="41"/>
      </w:pPr>
      <w:r w:rsidRPr="00A6475E">
        <w:rPr>
          <w:rFonts w:hint="eastAsia"/>
        </w:rPr>
        <w:t>协议映射</w:t>
      </w:r>
    </w:p>
    <w:p w:rsidR="00AA32D9" w:rsidRPr="00A6475E" w:rsidRDefault="00AA32D9" w:rsidP="00AA32D9">
      <w:pPr>
        <w:numPr>
          <w:ilvl w:val="0"/>
          <w:numId w:val="22"/>
        </w:numPr>
        <w:tabs>
          <w:tab w:val="num" w:pos="0"/>
        </w:tabs>
        <w:rPr>
          <w:b/>
        </w:rPr>
      </w:pPr>
      <w:r w:rsidRPr="00A6475E">
        <w:rPr>
          <w:rFonts w:hint="eastAsia"/>
          <w:b/>
        </w:rPr>
        <w:t>请求消息示例</w:t>
      </w:r>
    </w:p>
    <w:p w:rsidR="00AA32D9" w:rsidRPr="00A6475E" w:rsidRDefault="00AA32D9" w:rsidP="00AA32D9">
      <w:r w:rsidRPr="00A6475E">
        <w:t>POST</w:t>
      </w:r>
      <w:r w:rsidRPr="00A6475E">
        <w:rPr>
          <w:rFonts w:hint="eastAsia"/>
        </w:rPr>
        <w:t xml:space="preserve"> </w:t>
      </w:r>
      <w:r w:rsidRPr="00A6475E">
        <w:t>http://host:port/</w:t>
      </w:r>
      <w:r>
        <w:rPr>
          <w:rFonts w:hint="eastAsia"/>
        </w:rPr>
        <w:t>AccountServer</w:t>
      </w:r>
      <w:r w:rsidRPr="00A6475E">
        <w:t>/I</w:t>
      </w:r>
      <w:r w:rsidRPr="00A6475E">
        <w:rPr>
          <w:rFonts w:hint="eastAsia"/>
        </w:rPr>
        <w:t>UserInfoMng</w:t>
      </w:r>
      <w:r>
        <w:rPr>
          <w:rFonts w:hint="eastAsia"/>
        </w:rPr>
        <w:t>/getSMSCountry</w:t>
      </w:r>
      <w:r w:rsidRPr="00A6475E">
        <w:t xml:space="preserve"> </w:t>
      </w:r>
      <w:r>
        <w:rPr>
          <w:rFonts w:hint="eastAsia"/>
        </w:rPr>
        <w:t xml:space="preserve"> </w:t>
      </w:r>
      <w:r w:rsidRPr="00A6475E">
        <w:t>HTTP/1.1</w:t>
      </w:r>
    </w:p>
    <w:p w:rsidR="00AA32D9" w:rsidRPr="00A6475E" w:rsidRDefault="00AA32D9" w:rsidP="00AA32D9">
      <w:r w:rsidRPr="00A6475E">
        <w:rPr>
          <w:i/>
        </w:rPr>
        <w:t>Authorization</w:t>
      </w:r>
      <w:r w:rsidRPr="00A6475E">
        <w:rPr>
          <w:rFonts w:hint="eastAsia"/>
          <w:i/>
        </w:rPr>
        <w:t>:</w:t>
      </w:r>
      <w:r>
        <w:rPr>
          <w:rFonts w:hint="eastAsia"/>
          <w:i/>
        </w:rPr>
        <w:t>无</w:t>
      </w:r>
    </w:p>
    <w:p w:rsidR="00AA32D9" w:rsidRPr="00FC7E1B" w:rsidRDefault="00AA32D9" w:rsidP="00AA32D9"/>
    <w:p w:rsidR="00AA32D9" w:rsidRPr="00A6475E" w:rsidRDefault="00AA32D9" w:rsidP="00AA32D9">
      <w:pPr>
        <w:rPr>
          <w:lang w:val="de-DE"/>
        </w:rPr>
      </w:pPr>
      <w:r w:rsidRPr="00A6475E">
        <w:rPr>
          <w:lang w:val="de-DE"/>
        </w:rPr>
        <w:t>&lt;?xml version="1.0" encoding="UTF-8"?&gt;</w:t>
      </w:r>
    </w:p>
    <w:p w:rsidR="00AA32D9" w:rsidRPr="00A6475E" w:rsidRDefault="00AA32D9" w:rsidP="00AA32D9">
      <w:pPr>
        <w:rPr>
          <w:lang w:val="de-DE"/>
        </w:rPr>
      </w:pPr>
      <w:r w:rsidRPr="00A6475E">
        <w:rPr>
          <w:lang w:val="de-DE"/>
        </w:rPr>
        <w:t>&lt;</w:t>
      </w:r>
      <w:r>
        <w:rPr>
          <w:rFonts w:hint="eastAsia"/>
          <w:lang w:val="de-DE"/>
        </w:rPr>
        <w:t>GetSMSCountry</w:t>
      </w:r>
      <w:r w:rsidRPr="00A6475E">
        <w:rPr>
          <w:rFonts w:hint="eastAsia"/>
          <w:bCs/>
          <w:lang w:val="da-DK"/>
        </w:rPr>
        <w:t>Req</w:t>
      </w:r>
      <w:r w:rsidRPr="00A6475E">
        <w:rPr>
          <w:lang w:val="de-DE"/>
        </w:rPr>
        <w:t>&gt;</w:t>
      </w:r>
    </w:p>
    <w:p w:rsidR="00AA32D9" w:rsidRDefault="00AA32D9" w:rsidP="00AA32D9">
      <w:r w:rsidRPr="00A6475E">
        <w:rPr>
          <w:lang w:val="de-DE"/>
        </w:rPr>
        <w:t xml:space="preserve">  </w:t>
      </w:r>
      <w:r w:rsidRPr="00A6475E">
        <w:t>&lt;</w:t>
      </w:r>
      <w:r w:rsidRPr="00A6475E">
        <w:rPr>
          <w:rFonts w:hint="eastAsia"/>
          <w:lang w:val="fr-FR"/>
        </w:rPr>
        <w:t xml:space="preserve"> </w:t>
      </w:r>
      <w:r w:rsidRPr="00A6475E">
        <w:rPr>
          <w:rFonts w:hint="eastAsia"/>
        </w:rPr>
        <w:t>v</w:t>
      </w:r>
      <w:r w:rsidRPr="00A6475E">
        <w:t>ersion &gt;</w:t>
      </w:r>
      <w:r>
        <w:rPr>
          <w:rFonts w:hint="eastAsia"/>
        </w:rPr>
        <w:t>01.01</w:t>
      </w:r>
      <w:r w:rsidRPr="00A6475E">
        <w:t>&lt;/</w:t>
      </w:r>
      <w:r w:rsidRPr="00A6475E">
        <w:rPr>
          <w:rFonts w:hint="eastAsia"/>
        </w:rPr>
        <w:t xml:space="preserve"> v</w:t>
      </w:r>
      <w:r w:rsidRPr="00A6475E">
        <w:t>ersion &gt;</w:t>
      </w:r>
    </w:p>
    <w:p w:rsidR="00AA32D9" w:rsidRPr="002F1C78" w:rsidRDefault="00AA32D9" w:rsidP="00AA32D9">
      <w:pPr>
        <w:ind w:leftChars="100" w:left="210"/>
        <w:rPr>
          <w:lang w:val="de-DE"/>
        </w:rPr>
      </w:pPr>
      <w:r>
        <w:rPr>
          <w:rFonts w:hint="eastAsia"/>
        </w:rPr>
        <w:t>&lt;</w:t>
      </w:r>
      <w:r>
        <w:rPr>
          <w:rFonts w:hint="eastAsia"/>
          <w:b/>
          <w:bCs/>
        </w:rPr>
        <w:t>reqClientType&gt;0&lt;/reqClientType&gt;</w:t>
      </w:r>
      <w:r w:rsidRPr="00A6475E">
        <w:rPr>
          <w:lang w:val="de-DE"/>
        </w:rPr>
        <w:t xml:space="preserve">  </w:t>
      </w:r>
    </w:p>
    <w:p w:rsidR="00AA32D9" w:rsidRDefault="00AA32D9" w:rsidP="00AA32D9">
      <w:pPr>
        <w:rPr>
          <w:lang w:val="fr-FR"/>
        </w:rPr>
      </w:pPr>
      <w:r w:rsidRPr="00A6475E">
        <w:rPr>
          <w:lang w:val="fr-FR"/>
        </w:rPr>
        <w:t>&lt;/</w:t>
      </w:r>
      <w:r>
        <w:rPr>
          <w:rFonts w:hint="eastAsia"/>
          <w:lang w:val="de-DE"/>
        </w:rPr>
        <w:t>GetSMSCountry</w:t>
      </w:r>
      <w:r w:rsidRPr="00A6475E">
        <w:rPr>
          <w:rFonts w:hint="eastAsia"/>
          <w:bCs/>
          <w:lang w:val="da-DK"/>
        </w:rPr>
        <w:t>Req</w:t>
      </w:r>
      <w:r w:rsidRPr="00A6475E">
        <w:rPr>
          <w:lang w:val="fr-FR"/>
        </w:rPr>
        <w:t xml:space="preserve"> &gt;</w:t>
      </w:r>
    </w:p>
    <w:p w:rsidR="00AA32D9" w:rsidRDefault="00AA32D9" w:rsidP="00AA32D9">
      <w:pPr>
        <w:rPr>
          <w:lang w:val="fr-FR"/>
        </w:rPr>
      </w:pPr>
    </w:p>
    <w:p w:rsidR="00AA32D9" w:rsidRPr="00A6475E" w:rsidRDefault="00AA32D9" w:rsidP="00AA32D9">
      <w:pPr>
        <w:rPr>
          <w:lang w:val="fr-FR"/>
        </w:rPr>
      </w:pPr>
    </w:p>
    <w:p w:rsidR="00AA32D9" w:rsidRPr="00A6475E" w:rsidRDefault="00AA32D9" w:rsidP="00AA32D9">
      <w:pPr>
        <w:numPr>
          <w:ilvl w:val="0"/>
          <w:numId w:val="22"/>
        </w:numPr>
        <w:tabs>
          <w:tab w:val="num" w:pos="0"/>
        </w:tabs>
        <w:rPr>
          <w:b/>
        </w:rPr>
      </w:pPr>
      <w:r w:rsidRPr="00A6475E">
        <w:rPr>
          <w:rFonts w:hint="eastAsia"/>
          <w:b/>
        </w:rPr>
        <w:t>响应消息</w:t>
      </w:r>
    </w:p>
    <w:p w:rsidR="00AA32D9" w:rsidRPr="00A6475E" w:rsidRDefault="00AA32D9" w:rsidP="00AA32D9">
      <w:r w:rsidRPr="00A6475E">
        <w:t>&lt;?xml version="1.0" encoding="UTF-8"?&gt;</w:t>
      </w:r>
    </w:p>
    <w:p w:rsidR="00AA32D9" w:rsidRDefault="00AA32D9" w:rsidP="00AA32D9">
      <w:r w:rsidRPr="00A6475E">
        <w:t xml:space="preserve">&lt;result </w:t>
      </w:r>
      <w:r>
        <w:rPr>
          <w:rFonts w:hint="eastAsia"/>
        </w:rPr>
        <w:t>result</w:t>
      </w:r>
      <w:r w:rsidRPr="00A6475E">
        <w:rPr>
          <w:rFonts w:hint="eastAsia"/>
        </w:rPr>
        <w:t>Code</w:t>
      </w:r>
      <w:r w:rsidRPr="00A6475E">
        <w:t>=0&gt;</w:t>
      </w:r>
    </w:p>
    <w:p w:rsidR="00AA32D9" w:rsidRPr="00A6475E" w:rsidRDefault="00AA32D9" w:rsidP="00AA32D9">
      <w:pPr>
        <w:ind w:leftChars="100" w:left="210"/>
      </w:pPr>
      <w:r w:rsidRPr="00A6475E">
        <w:rPr>
          <w:rFonts w:hint="eastAsia"/>
          <w:lang w:val="da-DK"/>
        </w:rPr>
        <w:t>&lt;</w:t>
      </w:r>
      <w:r>
        <w:rPr>
          <w:rFonts w:hint="eastAsia"/>
          <w:lang w:val="da-DK"/>
        </w:rPr>
        <w:t>GetSMSCountry</w:t>
      </w:r>
      <w:r w:rsidRPr="00A6475E">
        <w:rPr>
          <w:rFonts w:hint="eastAsia"/>
          <w:lang w:val="da-DK"/>
        </w:rPr>
        <w:t>Rsp&gt;</w:t>
      </w:r>
    </w:p>
    <w:p w:rsidR="00AA32D9" w:rsidRDefault="00AA32D9" w:rsidP="00AA32D9">
      <w:pPr>
        <w:ind w:leftChars="100" w:left="210"/>
      </w:pPr>
      <w:r w:rsidRPr="00A6475E">
        <w:rPr>
          <w:lang w:val="de-DE"/>
        </w:rPr>
        <w:t xml:space="preserve">  </w:t>
      </w:r>
      <w:r w:rsidRPr="00A6475E">
        <w:t>&lt;</w:t>
      </w:r>
      <w:r w:rsidRPr="00A6475E">
        <w:rPr>
          <w:rFonts w:hint="eastAsia"/>
        </w:rPr>
        <w:t>v</w:t>
      </w:r>
      <w:r w:rsidRPr="00A6475E">
        <w:t>ersion&gt;</w:t>
      </w:r>
      <w:r>
        <w:rPr>
          <w:rFonts w:hint="eastAsia"/>
        </w:rPr>
        <w:t>01.01</w:t>
      </w:r>
      <w:r w:rsidRPr="00A6475E">
        <w:t>&lt;/</w:t>
      </w:r>
      <w:r w:rsidRPr="00A6475E">
        <w:rPr>
          <w:rFonts w:hint="eastAsia"/>
        </w:rPr>
        <w:t>v</w:t>
      </w:r>
      <w:r w:rsidRPr="00A6475E">
        <w:t>ersion &gt;</w:t>
      </w:r>
    </w:p>
    <w:p w:rsidR="000B3C09" w:rsidRDefault="000B3C09" w:rsidP="00AA32D9">
      <w:pPr>
        <w:ind w:leftChars="100" w:left="210"/>
      </w:pPr>
      <w:r>
        <w:rPr>
          <w:rFonts w:hint="eastAsia"/>
        </w:rPr>
        <w:tab/>
        <w:t>&lt;countryInfoList size=1&gt;</w:t>
      </w:r>
    </w:p>
    <w:p w:rsidR="000B3C09" w:rsidRDefault="000B3C09" w:rsidP="00AA32D9">
      <w:pPr>
        <w:ind w:leftChars="100" w:left="210"/>
      </w:pPr>
      <w:r>
        <w:rPr>
          <w:rFonts w:hint="eastAsia"/>
        </w:rPr>
        <w:tab/>
      </w:r>
      <w:r>
        <w:rPr>
          <w:rFonts w:hint="eastAsia"/>
        </w:rPr>
        <w:tab/>
        <w:t>&lt;CountryInfo&gt;</w:t>
      </w:r>
    </w:p>
    <w:p w:rsidR="00AA32D9" w:rsidRPr="00A6475E" w:rsidRDefault="00AA32D9" w:rsidP="000B3C09">
      <w:pPr>
        <w:ind w:leftChars="300" w:left="630" w:firstLine="210"/>
      </w:pPr>
      <w:r>
        <w:rPr>
          <w:rFonts w:hint="eastAsia"/>
        </w:rPr>
        <w:t xml:space="preserve">  &lt;</w:t>
      </w:r>
      <w:r>
        <w:rPr>
          <w:rFonts w:hint="eastAsia"/>
          <w:lang w:val="fr-FR"/>
        </w:rPr>
        <w:t>countryCallingCode</w:t>
      </w:r>
      <w:r>
        <w:rPr>
          <w:rFonts w:hint="eastAsia"/>
        </w:rPr>
        <w:t>&gt;+86&lt;/</w:t>
      </w:r>
      <w:r>
        <w:rPr>
          <w:rFonts w:hint="eastAsia"/>
          <w:lang w:val="fr-FR"/>
        </w:rPr>
        <w:t>countryCallingCode</w:t>
      </w:r>
      <w:r>
        <w:rPr>
          <w:rFonts w:hint="eastAsia"/>
        </w:rPr>
        <w:t>&gt;</w:t>
      </w:r>
    </w:p>
    <w:p w:rsidR="00AA32D9" w:rsidRPr="00A6475E" w:rsidRDefault="00AA32D9" w:rsidP="000B3C09">
      <w:pPr>
        <w:ind w:leftChars="200" w:left="420" w:firstLine="420"/>
      </w:pPr>
      <w:r>
        <w:rPr>
          <w:rFonts w:hint="eastAsia"/>
        </w:rPr>
        <w:t xml:space="preserve">  &lt;</w:t>
      </w:r>
      <w:r w:rsidRPr="00CE01C9">
        <w:rPr>
          <w:rFonts w:hint="eastAsia"/>
          <w:lang w:val="fr-FR"/>
        </w:rPr>
        <w:t xml:space="preserve"> </w:t>
      </w:r>
      <w:r>
        <w:rPr>
          <w:rFonts w:hint="eastAsia"/>
          <w:lang w:val="fr-FR"/>
        </w:rPr>
        <w:t>countryCode</w:t>
      </w:r>
      <w:r>
        <w:rPr>
          <w:rFonts w:hint="eastAsia"/>
        </w:rPr>
        <w:t xml:space="preserve"> &gt;cn&lt;/</w:t>
      </w:r>
      <w:r>
        <w:rPr>
          <w:rFonts w:hint="eastAsia"/>
          <w:lang w:val="fr-FR"/>
        </w:rPr>
        <w:t>countryCode</w:t>
      </w:r>
      <w:r>
        <w:rPr>
          <w:rFonts w:hint="eastAsia"/>
        </w:rPr>
        <w:t xml:space="preserve"> &gt;</w:t>
      </w:r>
    </w:p>
    <w:p w:rsidR="000B3C09" w:rsidRDefault="000B3C09" w:rsidP="000B3C09">
      <w:pPr>
        <w:ind w:leftChars="100" w:left="210"/>
      </w:pPr>
      <w:r>
        <w:rPr>
          <w:rFonts w:hint="eastAsia"/>
        </w:rPr>
        <w:tab/>
      </w:r>
      <w:r>
        <w:rPr>
          <w:rFonts w:hint="eastAsia"/>
        </w:rPr>
        <w:tab/>
        <w:t>&lt;/CountryInfo&gt;</w:t>
      </w:r>
    </w:p>
    <w:p w:rsidR="000B3C09" w:rsidRDefault="000B3C09" w:rsidP="000B3C09">
      <w:pPr>
        <w:ind w:leftChars="100" w:left="210" w:firstLine="210"/>
      </w:pPr>
      <w:r>
        <w:rPr>
          <w:rFonts w:hint="eastAsia"/>
        </w:rPr>
        <w:t>&lt;/countryInfoList&gt;</w:t>
      </w:r>
    </w:p>
    <w:p w:rsidR="00AA32D9" w:rsidRPr="00A6475E" w:rsidRDefault="00AA32D9" w:rsidP="00AA32D9">
      <w:pPr>
        <w:ind w:leftChars="100" w:left="210"/>
      </w:pPr>
      <w:r w:rsidRPr="00A6475E">
        <w:rPr>
          <w:rFonts w:hint="eastAsia"/>
        </w:rPr>
        <w:t>&lt;/</w:t>
      </w:r>
      <w:r>
        <w:rPr>
          <w:rFonts w:hint="eastAsia"/>
          <w:lang w:val="da-DK"/>
        </w:rPr>
        <w:t>GetSMSCountry</w:t>
      </w:r>
      <w:r w:rsidRPr="00A6475E">
        <w:rPr>
          <w:rFonts w:hint="eastAsia"/>
          <w:lang w:val="da-DK"/>
        </w:rPr>
        <w:t>Rsp</w:t>
      </w:r>
      <w:r w:rsidRPr="00A6475E">
        <w:rPr>
          <w:rFonts w:hint="eastAsia"/>
        </w:rPr>
        <w:t xml:space="preserve"> &gt;</w:t>
      </w:r>
    </w:p>
    <w:p w:rsidR="00AA32D9" w:rsidRDefault="00AA32D9" w:rsidP="00AA32D9">
      <w:pPr>
        <w:rPr>
          <w:lang w:val="fr-FR"/>
        </w:rPr>
      </w:pPr>
      <w:r>
        <w:rPr>
          <w:rFonts w:hint="eastAsia"/>
          <w:lang w:val="fr-FR"/>
        </w:rPr>
        <w:t>&lt;/result&gt;</w:t>
      </w:r>
    </w:p>
    <w:p w:rsidR="00370F24" w:rsidRDefault="00370F24" w:rsidP="00370F24">
      <w:pPr>
        <w:pStyle w:val="21"/>
        <w:numPr>
          <w:ilvl w:val="1"/>
          <w:numId w:val="1"/>
        </w:numPr>
        <w:rPr>
          <w:rStyle w:val="210"/>
        </w:rPr>
      </w:pPr>
      <w:r>
        <w:rPr>
          <w:rStyle w:val="210"/>
          <w:rFonts w:hint="eastAsia"/>
        </w:rPr>
        <w:lastRenderedPageBreak/>
        <w:t>getUpSMSAccessCode</w:t>
      </w:r>
    </w:p>
    <w:p w:rsidR="00370F24" w:rsidRPr="00B91F27" w:rsidRDefault="00370F24" w:rsidP="00407B6C">
      <w:pPr>
        <w:pStyle w:val="31"/>
      </w:pPr>
      <w:r>
        <w:rPr>
          <w:rStyle w:val="210"/>
          <w:rFonts w:hint="eastAsia"/>
        </w:rPr>
        <w:t>HTTP</w:t>
      </w:r>
      <w:r>
        <w:rPr>
          <w:rStyle w:val="210"/>
          <w:rFonts w:hint="eastAsia"/>
        </w:rPr>
        <w:t>接口</w:t>
      </w:r>
    </w:p>
    <w:p w:rsidR="00370F24" w:rsidRDefault="00370F24" w:rsidP="00407B6C">
      <w:pPr>
        <w:pStyle w:val="41"/>
      </w:pPr>
      <w:r>
        <w:rPr>
          <w:rFonts w:hint="eastAsia"/>
        </w:rPr>
        <w:t>描述</w:t>
      </w:r>
    </w:p>
    <w:p w:rsidR="005C7464" w:rsidRDefault="00370F24" w:rsidP="00370F24">
      <w:pPr>
        <w:ind w:firstLine="420"/>
      </w:pPr>
      <w:r>
        <w:rPr>
          <w:rFonts w:hint="eastAsia"/>
        </w:rPr>
        <w:t>为手机客户端提供获取</w:t>
      </w:r>
      <w:r>
        <w:rPr>
          <w:rFonts w:hint="eastAsia"/>
        </w:rPr>
        <w:t>UP</w:t>
      </w:r>
      <w:r>
        <w:rPr>
          <w:rFonts w:hint="eastAsia"/>
        </w:rPr>
        <w:t>支持</w:t>
      </w:r>
      <w:r w:rsidR="005C7464">
        <w:rPr>
          <w:rFonts w:hint="eastAsia"/>
        </w:rPr>
        <w:t>的各</w:t>
      </w:r>
      <w:r>
        <w:rPr>
          <w:rFonts w:hint="eastAsia"/>
        </w:rPr>
        <w:t>国家</w:t>
      </w:r>
      <w:r w:rsidR="005C7464">
        <w:rPr>
          <w:rFonts w:hint="eastAsia"/>
        </w:rPr>
        <w:t>运营商</w:t>
      </w:r>
      <w:r>
        <w:rPr>
          <w:rFonts w:hint="eastAsia"/>
        </w:rPr>
        <w:t>的</w:t>
      </w:r>
      <w:r w:rsidR="005C7464">
        <w:rPr>
          <w:rFonts w:hint="eastAsia"/>
        </w:rPr>
        <w:t>上行短信接入码。（暂只支持国内三大运营商）。</w:t>
      </w:r>
    </w:p>
    <w:p w:rsidR="00370F24" w:rsidRDefault="005C7464" w:rsidP="00370F24">
      <w:pPr>
        <w:ind w:firstLine="420"/>
      </w:pPr>
      <w:r>
        <w:rPr>
          <w:rFonts w:hint="eastAsia"/>
        </w:rPr>
        <w:t>可配置不同的应用返回不同的接入码（在运营商的接入码基础上，增加编号）。</w:t>
      </w:r>
    </w:p>
    <w:p w:rsidR="00370F24" w:rsidRDefault="00370F24" w:rsidP="00370F24">
      <w:pPr>
        <w:ind w:firstLine="420"/>
      </w:pPr>
      <w:r>
        <w:rPr>
          <w:rFonts w:hint="eastAsia"/>
        </w:rPr>
        <w:t>注：直接由</w:t>
      </w:r>
      <w:r>
        <w:rPr>
          <w:rFonts w:hint="eastAsia"/>
        </w:rPr>
        <w:t>AccountServer</w:t>
      </w:r>
      <w:r>
        <w:rPr>
          <w:rFonts w:hint="eastAsia"/>
        </w:rPr>
        <w:t>提供资源配置文件，无需到</w:t>
      </w:r>
      <w:r>
        <w:rPr>
          <w:rFonts w:hint="eastAsia"/>
        </w:rPr>
        <w:t>UP</w:t>
      </w:r>
      <w:r>
        <w:rPr>
          <w:rFonts w:hint="eastAsia"/>
        </w:rPr>
        <w:t>查询。</w:t>
      </w:r>
    </w:p>
    <w:p w:rsidR="00FE1956" w:rsidRDefault="00FE1956" w:rsidP="00370F24">
      <w:pPr>
        <w:ind w:firstLine="420"/>
      </w:pPr>
      <w:r>
        <w:rPr>
          <w:rFonts w:hint="eastAsia"/>
        </w:rPr>
        <w:t>中国区上行短信接入码选择策略：</w:t>
      </w:r>
    </w:p>
    <w:p w:rsidR="00FE1956" w:rsidRDefault="00FE1956" w:rsidP="00FE1956">
      <w:pPr>
        <w:ind w:firstLine="420"/>
      </w:pPr>
      <w:r>
        <w:rPr>
          <w:rFonts w:hint="eastAsia"/>
        </w:rPr>
        <w:t>1</w:t>
      </w:r>
      <w:r>
        <w:rPr>
          <w:rFonts w:hint="eastAsia"/>
        </w:rPr>
        <w:t>）根据</w:t>
      </w:r>
      <w:r>
        <w:rPr>
          <w:rFonts w:hint="eastAsia"/>
        </w:rPr>
        <w:t>PLMN</w:t>
      </w:r>
      <w:r>
        <w:rPr>
          <w:rFonts w:hint="eastAsia"/>
        </w:rPr>
        <w:t>归属运营商选择移动、联通、电信三大运营之一的短信接入码。</w:t>
      </w:r>
    </w:p>
    <w:p w:rsidR="00FE1956" w:rsidRDefault="00FE1956" w:rsidP="00FE1956">
      <w:pPr>
        <w:ind w:firstLine="420"/>
      </w:pPr>
      <w:r>
        <w:rPr>
          <w:rFonts w:hint="eastAsia"/>
        </w:rPr>
        <w:t>2</w:t>
      </w:r>
      <w:r>
        <w:rPr>
          <w:rFonts w:hint="eastAsia"/>
        </w:rPr>
        <w:t>）业务有特殊需求，要求指定</w:t>
      </w:r>
      <w:r>
        <w:rPr>
          <w:rFonts w:hint="eastAsia"/>
        </w:rPr>
        <w:t>SP</w:t>
      </w:r>
      <w:r>
        <w:rPr>
          <w:rFonts w:hint="eastAsia"/>
        </w:rPr>
        <w:t>短号接入码的，则返回</w:t>
      </w:r>
      <w:r>
        <w:rPr>
          <w:rFonts w:hint="eastAsia"/>
        </w:rPr>
        <w:t>SP</w:t>
      </w:r>
      <w:r>
        <w:rPr>
          <w:rFonts w:hint="eastAsia"/>
        </w:rPr>
        <w:t>短号接入码。</w:t>
      </w:r>
    </w:p>
    <w:p w:rsidR="00FE1956" w:rsidRPr="00FE1956" w:rsidRDefault="00FE1956" w:rsidP="00FE1956">
      <w:pPr>
        <w:ind w:firstLine="420"/>
      </w:pPr>
      <w:r>
        <w:rPr>
          <w:rFonts w:hint="eastAsia"/>
        </w:rPr>
        <w:t>3</w:t>
      </w:r>
      <w:r>
        <w:rPr>
          <w:rFonts w:hint="eastAsia"/>
        </w:rPr>
        <w:t>）否则，同时返回北京和深圳的短信接入码，但根据</w:t>
      </w:r>
      <w:r>
        <w:rPr>
          <w:rFonts w:hint="eastAsia"/>
        </w:rPr>
        <w:t>IP</w:t>
      </w:r>
      <w:r>
        <w:rPr>
          <w:rFonts w:hint="eastAsia"/>
        </w:rPr>
        <w:t>归属省份排优先顺序。</w:t>
      </w:r>
      <w:r w:rsidR="002F17D1">
        <w:rPr>
          <w:rFonts w:hint="eastAsia"/>
        </w:rPr>
        <w:t>不能获取</w:t>
      </w:r>
      <w:r w:rsidR="002F17D1">
        <w:rPr>
          <w:rFonts w:hint="eastAsia"/>
        </w:rPr>
        <w:t>IP</w:t>
      </w:r>
      <w:r w:rsidR="002F17D1">
        <w:rPr>
          <w:rFonts w:hint="eastAsia"/>
        </w:rPr>
        <w:t>归属省份，则按默认优先顺序。</w:t>
      </w:r>
    </w:p>
    <w:p w:rsidR="00FE1956" w:rsidRDefault="00B47C7F" w:rsidP="00370F24">
      <w:pPr>
        <w:ind w:firstLine="420"/>
      </w:pPr>
      <w:r>
        <w:rPr>
          <w:rFonts w:hint="eastAsia"/>
        </w:rPr>
        <w:t>4</w:t>
      </w:r>
      <w:r>
        <w:rPr>
          <w:rFonts w:hint="eastAsia"/>
        </w:rPr>
        <w:t>）</w:t>
      </w:r>
      <w:r w:rsidRPr="00B47C7F">
        <w:rPr>
          <w:rFonts w:hint="eastAsia"/>
        </w:rPr>
        <w:t>如果某通道故障，则</w:t>
      </w:r>
      <w:r>
        <w:rPr>
          <w:rFonts w:hint="eastAsia"/>
        </w:rPr>
        <w:t>只返回正常</w:t>
      </w:r>
      <w:r w:rsidRPr="00B47C7F">
        <w:rPr>
          <w:rFonts w:hint="eastAsia"/>
        </w:rPr>
        <w:t>通道</w:t>
      </w:r>
      <w:r>
        <w:rPr>
          <w:rFonts w:hint="eastAsia"/>
        </w:rPr>
        <w:t>的短信接入码</w:t>
      </w:r>
      <w:r w:rsidRPr="00B47C7F">
        <w:rPr>
          <w:rFonts w:hint="eastAsia"/>
        </w:rPr>
        <w:t>。</w:t>
      </w:r>
    </w:p>
    <w:p w:rsidR="00036243" w:rsidRDefault="00036243" w:rsidP="00370F24">
      <w:pPr>
        <w:ind w:firstLine="420"/>
      </w:pPr>
    </w:p>
    <w:p w:rsidR="00036243" w:rsidRDefault="00036243" w:rsidP="00370F24">
      <w:pPr>
        <w:ind w:firstLine="420"/>
      </w:pPr>
      <w:r>
        <w:rPr>
          <w:rFonts w:hint="eastAsia"/>
        </w:rPr>
        <w:t>国际漫游处理：</w:t>
      </w:r>
    </w:p>
    <w:p w:rsidR="00ED114B" w:rsidRDefault="00036243">
      <w:pPr>
        <w:pStyle w:val="affffff9"/>
        <w:numPr>
          <w:ilvl w:val="0"/>
          <w:numId w:val="56"/>
        </w:numPr>
        <w:ind w:firstLineChars="0"/>
      </w:pPr>
      <w:r>
        <w:rPr>
          <w:rFonts w:hint="eastAsia"/>
        </w:rPr>
        <w:t>增加</w:t>
      </w:r>
      <w:r>
        <w:rPr>
          <w:rFonts w:hint="eastAsia"/>
        </w:rPr>
        <w:t>vplmn</w:t>
      </w:r>
      <w:r>
        <w:rPr>
          <w:rFonts w:hint="eastAsia"/>
        </w:rPr>
        <w:t>参数；</w:t>
      </w:r>
    </w:p>
    <w:p w:rsidR="00ED114B" w:rsidRDefault="00036243">
      <w:pPr>
        <w:pStyle w:val="affffff9"/>
        <w:numPr>
          <w:ilvl w:val="0"/>
          <w:numId w:val="56"/>
        </w:numPr>
        <w:ind w:firstLineChars="0"/>
      </w:pPr>
      <w:r>
        <w:rPr>
          <w:rFonts w:hint="eastAsia"/>
        </w:rPr>
        <w:t>当上报</w:t>
      </w:r>
      <w:r>
        <w:rPr>
          <w:rFonts w:hint="eastAsia"/>
        </w:rPr>
        <w:t>vplmn</w:t>
      </w:r>
      <w:r>
        <w:rPr>
          <w:rFonts w:hint="eastAsia"/>
        </w:rPr>
        <w:t>与</w:t>
      </w:r>
      <w:r>
        <w:rPr>
          <w:rFonts w:hint="eastAsia"/>
        </w:rPr>
        <w:t>plmn</w:t>
      </w:r>
      <w:r>
        <w:rPr>
          <w:rFonts w:hint="eastAsia"/>
        </w:rPr>
        <w:t>不一致时，需要进一步判断上行短信接入码在漫游地是否支持短信上报？如果不支持，则不返回该上行短信接入码。</w:t>
      </w:r>
    </w:p>
    <w:p w:rsidR="00ED114B" w:rsidRDefault="005F5941">
      <w:pPr>
        <w:pStyle w:val="affffff9"/>
        <w:numPr>
          <w:ilvl w:val="0"/>
          <w:numId w:val="56"/>
        </w:numPr>
        <w:ind w:firstLineChars="0"/>
      </w:pPr>
      <w:r>
        <w:rPr>
          <w:rFonts w:hint="eastAsia"/>
        </w:rPr>
        <w:t>客户端没有取到任何上行短信接入码时，需提示用户“</w:t>
      </w:r>
      <w:r>
        <w:rPr>
          <w:rFonts w:ascii="Tahoma" w:hAnsi="Tahoma" w:cs="Tahoma" w:hint="eastAsia"/>
          <w:color w:val="000000"/>
          <w:sz w:val="20"/>
          <w:szCs w:val="20"/>
        </w:rPr>
        <w:t>该区域暂时不支持开通本业务</w:t>
      </w:r>
      <w:r>
        <w:rPr>
          <w:rFonts w:hint="eastAsia"/>
        </w:rPr>
        <w:t>”或引导用户采用其他方式注册和登录。</w:t>
      </w:r>
    </w:p>
    <w:p w:rsidR="00370F24" w:rsidRDefault="00370F24" w:rsidP="00407B6C">
      <w:pPr>
        <w:pStyle w:val="41"/>
      </w:pPr>
      <w:r>
        <w:rPr>
          <w:rFonts w:hint="eastAsia"/>
        </w:rPr>
        <w:t>原型</w:t>
      </w:r>
    </w:p>
    <w:p w:rsidR="00370F24" w:rsidRPr="005D449C" w:rsidRDefault="005C7464" w:rsidP="00370F24">
      <w:pPr>
        <w:ind w:left="198"/>
        <w:jc w:val="left"/>
      </w:pPr>
      <w:r>
        <w:rPr>
          <w:rFonts w:hint="eastAsia"/>
          <w:lang w:val="da-DK"/>
        </w:rPr>
        <w:t>GetUpSMSAccessCode</w:t>
      </w:r>
      <w:r w:rsidR="00370F24">
        <w:rPr>
          <w:rFonts w:hint="eastAsia"/>
          <w:lang w:val="da-DK"/>
        </w:rPr>
        <w:t xml:space="preserve">Rsp </w:t>
      </w:r>
      <w:r>
        <w:rPr>
          <w:rFonts w:hint="eastAsia"/>
          <w:lang w:val="da-DK"/>
        </w:rPr>
        <w:t>GetUpSMSAccessCode</w:t>
      </w:r>
      <w:r w:rsidR="00370F24" w:rsidRPr="009A7E72">
        <w:rPr>
          <w:lang w:val="da-DK"/>
        </w:rPr>
        <w:t>(</w:t>
      </w:r>
      <w:r>
        <w:rPr>
          <w:rFonts w:hint="eastAsia"/>
          <w:lang w:val="da-DK"/>
        </w:rPr>
        <w:t>GetUpSMSAccessCode</w:t>
      </w:r>
      <w:r w:rsidR="00370F24">
        <w:rPr>
          <w:rFonts w:hint="eastAsia"/>
          <w:lang w:val="da-DK"/>
        </w:rPr>
        <w:t xml:space="preserve">Req </w:t>
      </w:r>
      <w:r>
        <w:rPr>
          <w:rFonts w:hint="eastAsia"/>
          <w:lang w:val="da-DK"/>
        </w:rPr>
        <w:t>GetUpSMSAccessCode</w:t>
      </w:r>
      <w:r w:rsidR="00370F24">
        <w:rPr>
          <w:rFonts w:hint="eastAsia"/>
          <w:lang w:val="da-DK"/>
        </w:rPr>
        <w:t>Req</w:t>
      </w:r>
      <w:r w:rsidR="00370F24" w:rsidRPr="009A7E72">
        <w:rPr>
          <w:lang w:val="da-DK"/>
        </w:rPr>
        <w:t>)</w:t>
      </w:r>
      <w:r w:rsidR="00370F24" w:rsidRPr="00CD7B14">
        <w:rPr>
          <w:rFonts w:hint="eastAsia"/>
        </w:rPr>
        <w:t xml:space="preserve"> </w:t>
      </w:r>
      <w:r w:rsidR="00370F24" w:rsidRPr="0062068B">
        <w:rPr>
          <w:rFonts w:hint="eastAsia"/>
        </w:rPr>
        <w:t xml:space="preserve">throws </w:t>
      </w:r>
      <w:r w:rsidR="00370F24">
        <w:rPr>
          <w:rFonts w:hint="eastAsia"/>
        </w:rPr>
        <w:t>CException</w:t>
      </w:r>
    </w:p>
    <w:p w:rsidR="00370F24" w:rsidRDefault="00370F24" w:rsidP="00407B6C">
      <w:pPr>
        <w:pStyle w:val="41"/>
      </w:pPr>
      <w:r>
        <w:rPr>
          <w:rFonts w:hint="eastAsia"/>
        </w:rPr>
        <w:t>输入参数</w:t>
      </w:r>
    </w:p>
    <w:p w:rsidR="00370F24" w:rsidRDefault="005C7464" w:rsidP="00370F24">
      <w:pPr>
        <w:ind w:left="198"/>
      </w:pPr>
      <w:r>
        <w:rPr>
          <w:rFonts w:hint="eastAsia"/>
          <w:lang w:val="da-DK"/>
        </w:rPr>
        <w:t>GetUpSMSAccessCode</w:t>
      </w:r>
      <w:r w:rsidR="00370F24">
        <w:rPr>
          <w:rFonts w:hint="eastAsia"/>
          <w:lang w:val="da-DK"/>
        </w:rPr>
        <w:t>Req</w:t>
      </w:r>
      <w:r w:rsidR="00370F24">
        <w:rPr>
          <w:rFonts w:hint="eastAsia"/>
          <w:lang w:val="da-DK"/>
        </w:rPr>
        <w:t>属性如下：</w:t>
      </w:r>
    </w:p>
    <w:tbl>
      <w:tblPr>
        <w:tblW w:w="8796" w:type="dxa"/>
        <w:jc w:val="center"/>
        <w:tblInd w:w="2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84"/>
        <w:gridCol w:w="731"/>
        <w:gridCol w:w="1558"/>
        <w:gridCol w:w="1620"/>
        <w:gridCol w:w="3203"/>
      </w:tblGrid>
      <w:tr w:rsidR="00370F24" w:rsidTr="00370F24">
        <w:trPr>
          <w:jc w:val="center"/>
        </w:trPr>
        <w:tc>
          <w:tcPr>
            <w:tcW w:w="1684" w:type="dxa"/>
            <w:shd w:val="clear" w:color="auto" w:fill="99CCFF"/>
          </w:tcPr>
          <w:p w:rsidR="00370F24" w:rsidRDefault="00370F24" w:rsidP="00370F24">
            <w:pPr>
              <w:pStyle w:val="TAH"/>
              <w:rPr>
                <w:rFonts w:ascii="Verdana" w:hAnsi="Verdana"/>
                <w:lang w:val="fr-FR" w:eastAsia="zh-CN"/>
              </w:rPr>
            </w:pPr>
            <w:r>
              <w:rPr>
                <w:rFonts w:ascii="Verdana" w:hAnsi="Verdana" w:hint="eastAsia"/>
                <w:lang w:val="fr-FR" w:eastAsia="zh-CN"/>
              </w:rPr>
              <w:lastRenderedPageBreak/>
              <w:t>参数名称</w:t>
            </w:r>
          </w:p>
        </w:tc>
        <w:tc>
          <w:tcPr>
            <w:tcW w:w="731" w:type="dxa"/>
            <w:shd w:val="clear" w:color="auto" w:fill="99CCFF"/>
          </w:tcPr>
          <w:p w:rsidR="00370F24" w:rsidRDefault="00370F24" w:rsidP="00370F24">
            <w:pPr>
              <w:pStyle w:val="TAH"/>
              <w:rPr>
                <w:rFonts w:ascii="Verdana" w:hAnsi="Verdana"/>
                <w:lang w:val="fr-FR" w:eastAsia="zh-CN"/>
              </w:rPr>
            </w:pPr>
            <w:r>
              <w:rPr>
                <w:rFonts w:ascii="Verdana" w:hAnsi="Verdana" w:hint="eastAsia"/>
                <w:lang w:val="fr-FR" w:eastAsia="zh-CN"/>
              </w:rPr>
              <w:t>可选</w:t>
            </w:r>
          </w:p>
        </w:tc>
        <w:tc>
          <w:tcPr>
            <w:tcW w:w="1558" w:type="dxa"/>
            <w:shd w:val="clear" w:color="auto" w:fill="99CCFF"/>
          </w:tcPr>
          <w:p w:rsidR="00370F24" w:rsidRDefault="00370F24" w:rsidP="00370F24">
            <w:pPr>
              <w:pStyle w:val="TAH"/>
              <w:rPr>
                <w:rFonts w:ascii="Verdana" w:hAnsi="Verdana"/>
                <w:lang w:val="fr-FR" w:eastAsia="zh-CN"/>
              </w:rPr>
            </w:pPr>
            <w:r>
              <w:rPr>
                <w:rFonts w:ascii="Verdana" w:hAnsi="Verdana" w:hint="eastAsia"/>
                <w:lang w:val="fr-FR" w:eastAsia="zh-CN"/>
              </w:rPr>
              <w:t>类型</w:t>
            </w:r>
          </w:p>
        </w:tc>
        <w:tc>
          <w:tcPr>
            <w:tcW w:w="1620" w:type="dxa"/>
            <w:shd w:val="clear" w:color="auto" w:fill="99CCFF"/>
          </w:tcPr>
          <w:p w:rsidR="00370F24" w:rsidRDefault="00370F24" w:rsidP="00370F24">
            <w:pPr>
              <w:pStyle w:val="TAH"/>
              <w:rPr>
                <w:rFonts w:ascii="Verdana" w:hAnsi="Verdana"/>
                <w:lang w:val="fr-FR" w:eastAsia="zh-CN"/>
              </w:rPr>
            </w:pPr>
            <w:r>
              <w:rPr>
                <w:rFonts w:ascii="Verdana" w:hAnsi="Verdana" w:hint="eastAsia"/>
                <w:lang w:val="fr-FR" w:eastAsia="zh-CN"/>
              </w:rPr>
              <w:t>长度</w:t>
            </w:r>
            <w:r>
              <w:rPr>
                <w:rFonts w:ascii="Verdana" w:hAnsi="Verdana"/>
                <w:lang w:val="fr-FR" w:eastAsia="zh-CN"/>
              </w:rPr>
              <w:t xml:space="preserve"> (Byte)</w:t>
            </w:r>
          </w:p>
        </w:tc>
        <w:tc>
          <w:tcPr>
            <w:tcW w:w="3203" w:type="dxa"/>
            <w:shd w:val="clear" w:color="auto" w:fill="99CCFF"/>
          </w:tcPr>
          <w:p w:rsidR="00370F24" w:rsidRDefault="00370F24" w:rsidP="00370F24">
            <w:pPr>
              <w:pStyle w:val="TAH"/>
              <w:rPr>
                <w:rFonts w:ascii="Verdana" w:hAnsi="Verdana"/>
                <w:lang w:val="fr-FR" w:eastAsia="zh-CN"/>
              </w:rPr>
            </w:pPr>
            <w:r>
              <w:rPr>
                <w:rFonts w:ascii="Verdana" w:hAnsi="Verdana" w:hint="eastAsia"/>
                <w:lang w:val="fr-FR" w:eastAsia="zh-CN"/>
              </w:rPr>
              <w:t>描述信息</w:t>
            </w:r>
          </w:p>
        </w:tc>
      </w:tr>
      <w:tr w:rsidR="00370F24" w:rsidTr="00370F24">
        <w:trPr>
          <w:jc w:val="center"/>
        </w:trPr>
        <w:tc>
          <w:tcPr>
            <w:tcW w:w="1684" w:type="dxa"/>
          </w:tcPr>
          <w:p w:rsidR="00370F24" w:rsidRPr="00AC2020" w:rsidRDefault="00370F24" w:rsidP="00370F24">
            <w:pPr>
              <w:pStyle w:val="TAL"/>
              <w:rPr>
                <w:lang w:val="fr-FR" w:eastAsia="zh-CN"/>
              </w:rPr>
            </w:pPr>
            <w:r w:rsidRPr="00AC2020">
              <w:rPr>
                <w:rFonts w:hint="eastAsia"/>
                <w:lang w:val="fr-FR" w:eastAsia="zh-CN"/>
              </w:rPr>
              <w:t>v</w:t>
            </w:r>
            <w:r w:rsidRPr="00AC2020">
              <w:rPr>
                <w:lang w:val="fr-FR" w:eastAsia="zh-CN"/>
              </w:rPr>
              <w:t>ersion</w:t>
            </w:r>
          </w:p>
        </w:tc>
        <w:tc>
          <w:tcPr>
            <w:tcW w:w="731" w:type="dxa"/>
          </w:tcPr>
          <w:p w:rsidR="00370F24" w:rsidRPr="00AC2020" w:rsidRDefault="00370F24" w:rsidP="00370F24">
            <w:pPr>
              <w:pStyle w:val="TAL"/>
              <w:rPr>
                <w:lang w:val="fr-FR" w:eastAsia="zh-CN"/>
              </w:rPr>
            </w:pPr>
            <w:r>
              <w:rPr>
                <w:rFonts w:hint="eastAsia"/>
                <w:lang w:val="fr-FR" w:eastAsia="zh-CN"/>
              </w:rPr>
              <w:t>M</w:t>
            </w:r>
          </w:p>
        </w:tc>
        <w:tc>
          <w:tcPr>
            <w:tcW w:w="1558" w:type="dxa"/>
          </w:tcPr>
          <w:p w:rsidR="00370F24" w:rsidRPr="00AC2020" w:rsidRDefault="00370F24" w:rsidP="00370F24">
            <w:pPr>
              <w:pStyle w:val="TAH"/>
              <w:jc w:val="both"/>
              <w:rPr>
                <w:b w:val="0"/>
                <w:lang w:val="fr-FR" w:eastAsia="zh-CN"/>
              </w:rPr>
            </w:pPr>
            <w:r>
              <w:rPr>
                <w:rFonts w:hint="eastAsia"/>
                <w:b w:val="0"/>
                <w:lang w:val="fr-FR" w:eastAsia="zh-CN"/>
              </w:rPr>
              <w:t>String</w:t>
            </w:r>
          </w:p>
        </w:tc>
        <w:tc>
          <w:tcPr>
            <w:tcW w:w="1620" w:type="dxa"/>
          </w:tcPr>
          <w:p w:rsidR="00370F24" w:rsidRPr="00AC2020" w:rsidRDefault="00370F24" w:rsidP="00370F24">
            <w:pPr>
              <w:rPr>
                <w:rFonts w:ascii="Arial" w:hAnsi="Arial"/>
                <w:kern w:val="0"/>
                <w:sz w:val="18"/>
                <w:szCs w:val="18"/>
                <w:lang w:val="fr-FR"/>
              </w:rPr>
            </w:pPr>
            <w:r>
              <w:rPr>
                <w:rFonts w:ascii="Arial" w:hAnsi="Arial" w:hint="eastAsia"/>
                <w:kern w:val="0"/>
                <w:sz w:val="18"/>
                <w:szCs w:val="18"/>
                <w:lang w:val="fr-FR"/>
              </w:rPr>
              <w:t>5</w:t>
            </w:r>
          </w:p>
        </w:tc>
        <w:tc>
          <w:tcPr>
            <w:tcW w:w="3203" w:type="dxa"/>
          </w:tcPr>
          <w:p w:rsidR="00370F24" w:rsidRPr="00AC2020" w:rsidRDefault="00370F24" w:rsidP="00370F24">
            <w:pPr>
              <w:rPr>
                <w:rFonts w:ascii="Arial" w:hAnsi="Arial"/>
                <w:kern w:val="0"/>
                <w:sz w:val="18"/>
                <w:szCs w:val="18"/>
                <w:lang w:val="fr-FR"/>
              </w:rPr>
            </w:pPr>
            <w:r w:rsidRPr="00AC2020">
              <w:rPr>
                <w:rFonts w:ascii="Arial" w:hAnsi="Arial" w:hint="eastAsia"/>
                <w:kern w:val="0"/>
                <w:sz w:val="18"/>
                <w:szCs w:val="18"/>
                <w:lang w:val="fr-FR"/>
              </w:rPr>
              <w:t>协议版本号</w:t>
            </w:r>
          </w:p>
          <w:p w:rsidR="00370F24" w:rsidRPr="00AC2020" w:rsidRDefault="00370F24" w:rsidP="00370F24">
            <w:pPr>
              <w:rPr>
                <w:rFonts w:ascii="Arial" w:hAnsi="Arial"/>
                <w:kern w:val="0"/>
                <w:sz w:val="18"/>
                <w:szCs w:val="18"/>
                <w:lang w:val="fr-FR"/>
              </w:rPr>
            </w:pPr>
            <w:r w:rsidRPr="00AC2020">
              <w:rPr>
                <w:rFonts w:ascii="Arial" w:hAnsi="Arial" w:hint="eastAsia"/>
                <w:kern w:val="0"/>
                <w:sz w:val="18"/>
                <w:szCs w:val="18"/>
                <w:lang w:val="fr-FR"/>
              </w:rPr>
              <w:t>当前版本为：</w:t>
            </w:r>
            <w:r>
              <w:rPr>
                <w:rFonts w:ascii="Arial" w:hAnsi="Arial" w:hint="eastAsia"/>
                <w:kern w:val="0"/>
                <w:sz w:val="18"/>
                <w:szCs w:val="18"/>
                <w:lang w:val="fr-FR"/>
              </w:rPr>
              <w:t>01.01</w:t>
            </w:r>
          </w:p>
        </w:tc>
      </w:tr>
      <w:tr w:rsidR="00370F24" w:rsidTr="00370F24">
        <w:trPr>
          <w:jc w:val="center"/>
        </w:trPr>
        <w:tc>
          <w:tcPr>
            <w:tcW w:w="1684" w:type="dxa"/>
          </w:tcPr>
          <w:p w:rsidR="00370F24" w:rsidRPr="00AC2020" w:rsidRDefault="00370F24" w:rsidP="00370F24">
            <w:pPr>
              <w:pStyle w:val="TAL"/>
              <w:rPr>
                <w:lang w:val="fr-FR" w:eastAsia="zh-CN"/>
              </w:rPr>
            </w:pPr>
            <w:r>
              <w:rPr>
                <w:rFonts w:hint="eastAsia"/>
                <w:b/>
                <w:bCs/>
              </w:rPr>
              <w:t>reqClientType</w:t>
            </w:r>
          </w:p>
        </w:tc>
        <w:tc>
          <w:tcPr>
            <w:tcW w:w="731" w:type="dxa"/>
          </w:tcPr>
          <w:p w:rsidR="00370F24" w:rsidRPr="00AC2020" w:rsidRDefault="00370F24" w:rsidP="00370F24">
            <w:pPr>
              <w:pStyle w:val="TAL"/>
              <w:rPr>
                <w:lang w:val="fr-FR" w:eastAsia="zh-CN"/>
              </w:rPr>
            </w:pPr>
            <w:r>
              <w:rPr>
                <w:rFonts w:hint="eastAsia"/>
                <w:lang w:val="fr-FR" w:eastAsia="zh-CN"/>
              </w:rPr>
              <w:t>O</w:t>
            </w:r>
          </w:p>
        </w:tc>
        <w:tc>
          <w:tcPr>
            <w:tcW w:w="1558" w:type="dxa"/>
          </w:tcPr>
          <w:p w:rsidR="00370F24" w:rsidRPr="00AC2020" w:rsidRDefault="005200E4" w:rsidP="00370F24">
            <w:pPr>
              <w:pStyle w:val="TAL"/>
              <w:rPr>
                <w:lang w:val="fr-FR" w:eastAsia="zh-CN"/>
              </w:rPr>
            </w:pPr>
            <w:r>
              <w:rPr>
                <w:lang w:val="fr-FR"/>
              </w:rPr>
              <w:t>Int</w:t>
            </w:r>
          </w:p>
        </w:tc>
        <w:tc>
          <w:tcPr>
            <w:tcW w:w="1620" w:type="dxa"/>
          </w:tcPr>
          <w:p w:rsidR="00370F24" w:rsidRPr="00AC2020" w:rsidRDefault="00370F24" w:rsidP="00370F24">
            <w:pPr>
              <w:pStyle w:val="TAL"/>
              <w:rPr>
                <w:lang w:val="fr-FR" w:eastAsia="zh-CN"/>
              </w:rPr>
            </w:pPr>
          </w:p>
        </w:tc>
        <w:tc>
          <w:tcPr>
            <w:tcW w:w="3203" w:type="dxa"/>
          </w:tcPr>
          <w:p w:rsidR="00370F24" w:rsidRPr="00AC2020" w:rsidRDefault="00370F24" w:rsidP="00370F24">
            <w:pPr>
              <w:rPr>
                <w:rFonts w:ascii="Arial" w:hAnsi="Arial"/>
                <w:kern w:val="0"/>
                <w:sz w:val="18"/>
                <w:szCs w:val="18"/>
                <w:lang w:val="fr-FR"/>
              </w:rPr>
            </w:pPr>
            <w:r>
              <w:rPr>
                <w:rFonts w:hint="eastAsia"/>
              </w:rPr>
              <w:t>请求客户端类型</w:t>
            </w:r>
          </w:p>
        </w:tc>
      </w:tr>
      <w:tr w:rsidR="005C7464" w:rsidRPr="00EC64EA" w:rsidTr="00370F24">
        <w:trPr>
          <w:jc w:val="center"/>
        </w:trPr>
        <w:tc>
          <w:tcPr>
            <w:tcW w:w="1684" w:type="dxa"/>
          </w:tcPr>
          <w:p w:rsidR="005C7464" w:rsidRDefault="005C7464" w:rsidP="00370F24">
            <w:pPr>
              <w:pStyle w:val="TAL"/>
              <w:rPr>
                <w:b/>
                <w:bCs/>
              </w:rPr>
            </w:pPr>
            <w:r>
              <w:rPr>
                <w:rFonts w:ascii="Verdana" w:hAnsi="Verdana" w:hint="eastAsia"/>
                <w:lang w:val="en-US" w:eastAsia="zh-CN"/>
              </w:rPr>
              <w:t>plmn</w:t>
            </w:r>
          </w:p>
        </w:tc>
        <w:tc>
          <w:tcPr>
            <w:tcW w:w="731" w:type="dxa"/>
          </w:tcPr>
          <w:p w:rsidR="005C7464" w:rsidRDefault="005C7464" w:rsidP="00370F24">
            <w:pPr>
              <w:pStyle w:val="TAL"/>
              <w:rPr>
                <w:lang w:val="fr-FR" w:eastAsia="zh-CN"/>
              </w:rPr>
            </w:pPr>
            <w:r>
              <w:rPr>
                <w:rFonts w:ascii="Verdana" w:hAnsi="Verdana" w:hint="eastAsia"/>
                <w:lang w:val="en-US" w:eastAsia="zh-CN"/>
              </w:rPr>
              <w:t>M</w:t>
            </w:r>
          </w:p>
        </w:tc>
        <w:tc>
          <w:tcPr>
            <w:tcW w:w="1558" w:type="dxa"/>
          </w:tcPr>
          <w:p w:rsidR="005C7464" w:rsidRDefault="005C7464" w:rsidP="00370F24">
            <w:pPr>
              <w:pStyle w:val="TAL"/>
              <w:rPr>
                <w:lang w:val="fr-FR"/>
              </w:rPr>
            </w:pPr>
            <w:r>
              <w:rPr>
                <w:rFonts w:ascii="Verdana" w:hAnsi="Verdana" w:hint="eastAsia"/>
                <w:lang w:eastAsia="zh-CN"/>
              </w:rPr>
              <w:t>String</w:t>
            </w:r>
          </w:p>
        </w:tc>
        <w:tc>
          <w:tcPr>
            <w:tcW w:w="1620" w:type="dxa"/>
          </w:tcPr>
          <w:p w:rsidR="005C7464" w:rsidRPr="00AC2020" w:rsidRDefault="005C7464" w:rsidP="00370F24">
            <w:pPr>
              <w:pStyle w:val="TAL"/>
              <w:rPr>
                <w:lang w:val="fr-FR" w:eastAsia="zh-CN"/>
              </w:rPr>
            </w:pPr>
            <w:r>
              <w:rPr>
                <w:rFonts w:hint="eastAsia"/>
                <w:lang w:val="fr-FR" w:eastAsia="zh-CN"/>
              </w:rPr>
              <w:t>15</w:t>
            </w:r>
          </w:p>
        </w:tc>
        <w:tc>
          <w:tcPr>
            <w:tcW w:w="3203" w:type="dxa"/>
          </w:tcPr>
          <w:p w:rsidR="005C7464" w:rsidRPr="007E4DA6" w:rsidRDefault="005C7464" w:rsidP="00396448">
            <w:pPr>
              <w:rPr>
                <w:rFonts w:ascii="宋体" w:hAnsi="宋体"/>
                <w:sz w:val="18"/>
                <w:szCs w:val="18"/>
                <w:lang w:val="fr-FR"/>
              </w:rPr>
            </w:pPr>
            <w:r>
              <w:rPr>
                <w:rFonts w:hint="eastAsia"/>
                <w:sz w:val="19"/>
                <w:szCs w:val="19"/>
                <w:lang w:val="en-GB"/>
              </w:rPr>
              <w:t>手机</w:t>
            </w:r>
            <w:r w:rsidRPr="007E4DA6">
              <w:rPr>
                <w:rFonts w:hint="eastAsia"/>
                <w:sz w:val="19"/>
                <w:szCs w:val="19"/>
                <w:lang w:val="fr-FR"/>
              </w:rPr>
              <w:t>PLMN</w:t>
            </w:r>
          </w:p>
          <w:p w:rsidR="005C7464" w:rsidRPr="00EC64EA" w:rsidRDefault="005C7464" w:rsidP="00370F24">
            <w:pPr>
              <w:rPr>
                <w:lang w:val="fr-FR"/>
              </w:rPr>
            </w:pPr>
            <w:r>
              <w:rPr>
                <w:rFonts w:ascii="Arial" w:hAnsi="Arial" w:hint="eastAsia"/>
                <w:kern w:val="0"/>
                <w:sz w:val="18"/>
                <w:szCs w:val="18"/>
                <w:lang w:val="fr-FR"/>
              </w:rPr>
              <w:t>取</w:t>
            </w:r>
            <w:r>
              <w:rPr>
                <w:rFonts w:ascii="Arial" w:hAnsi="Arial" w:hint="eastAsia"/>
                <w:kern w:val="0"/>
                <w:sz w:val="18"/>
                <w:szCs w:val="18"/>
                <w:lang w:val="fr-FR"/>
              </w:rPr>
              <w:t>IMSI</w:t>
            </w:r>
            <w:r>
              <w:rPr>
                <w:rFonts w:ascii="Arial" w:hAnsi="Arial" w:hint="eastAsia"/>
                <w:kern w:val="0"/>
                <w:sz w:val="18"/>
                <w:szCs w:val="18"/>
                <w:lang w:val="fr-FR"/>
              </w:rPr>
              <w:t>的</w:t>
            </w:r>
            <w:r w:rsidRPr="007E4DA6">
              <w:rPr>
                <w:lang w:val="fr-FR"/>
              </w:rPr>
              <w:t>MCC+MNC</w:t>
            </w:r>
            <w:r w:rsidRPr="007E4DA6">
              <w:rPr>
                <w:rFonts w:hint="eastAsia"/>
                <w:lang w:val="fr-FR"/>
              </w:rPr>
              <w:t>.</w:t>
            </w:r>
          </w:p>
        </w:tc>
      </w:tr>
      <w:tr w:rsidR="005C7464" w:rsidTr="00370F24">
        <w:trPr>
          <w:jc w:val="center"/>
        </w:trPr>
        <w:tc>
          <w:tcPr>
            <w:tcW w:w="1684" w:type="dxa"/>
          </w:tcPr>
          <w:p w:rsidR="005C7464" w:rsidRDefault="005C7464" w:rsidP="00370F24">
            <w:pPr>
              <w:pStyle w:val="TAL"/>
              <w:rPr>
                <w:rFonts w:ascii="Verdana" w:hAnsi="Verdana"/>
                <w:lang w:val="en-US" w:eastAsia="zh-CN"/>
              </w:rPr>
            </w:pPr>
            <w:r>
              <w:rPr>
                <w:rFonts w:ascii="Verdana" w:hAnsi="Verdana" w:hint="eastAsia"/>
                <w:lang w:val="en-US" w:eastAsia="zh-CN"/>
              </w:rPr>
              <w:t>appId</w:t>
            </w:r>
          </w:p>
        </w:tc>
        <w:tc>
          <w:tcPr>
            <w:tcW w:w="731" w:type="dxa"/>
          </w:tcPr>
          <w:p w:rsidR="005C7464" w:rsidRDefault="005C7464" w:rsidP="00370F24">
            <w:pPr>
              <w:pStyle w:val="TAL"/>
              <w:rPr>
                <w:rFonts w:ascii="Verdana" w:hAnsi="Verdana"/>
                <w:lang w:val="en-US" w:eastAsia="zh-CN"/>
              </w:rPr>
            </w:pPr>
            <w:r>
              <w:rPr>
                <w:rFonts w:ascii="Verdana" w:hAnsi="Verdana" w:hint="eastAsia"/>
                <w:lang w:val="en-US" w:eastAsia="zh-CN"/>
              </w:rPr>
              <w:t>M</w:t>
            </w:r>
          </w:p>
        </w:tc>
        <w:tc>
          <w:tcPr>
            <w:tcW w:w="1558" w:type="dxa"/>
          </w:tcPr>
          <w:p w:rsidR="005C7464" w:rsidRDefault="005C7464" w:rsidP="00370F24">
            <w:pPr>
              <w:pStyle w:val="TAL"/>
              <w:rPr>
                <w:rFonts w:ascii="Verdana" w:hAnsi="Verdana"/>
                <w:lang w:eastAsia="zh-CN"/>
              </w:rPr>
            </w:pPr>
            <w:r>
              <w:rPr>
                <w:rFonts w:ascii="Verdana" w:hAnsi="Verdana" w:hint="eastAsia"/>
                <w:lang w:eastAsia="zh-CN"/>
              </w:rPr>
              <w:t>String</w:t>
            </w:r>
          </w:p>
        </w:tc>
        <w:tc>
          <w:tcPr>
            <w:tcW w:w="1620" w:type="dxa"/>
          </w:tcPr>
          <w:p w:rsidR="005C7464" w:rsidRDefault="005C7464" w:rsidP="00370F24">
            <w:pPr>
              <w:pStyle w:val="TAL"/>
              <w:rPr>
                <w:lang w:val="fr-FR" w:eastAsia="zh-CN"/>
              </w:rPr>
            </w:pPr>
            <w:r>
              <w:rPr>
                <w:rFonts w:hint="eastAsia"/>
                <w:lang w:val="fr-FR" w:eastAsia="zh-CN"/>
              </w:rPr>
              <w:t>256</w:t>
            </w:r>
          </w:p>
        </w:tc>
        <w:tc>
          <w:tcPr>
            <w:tcW w:w="3203" w:type="dxa"/>
          </w:tcPr>
          <w:p w:rsidR="005C7464" w:rsidRDefault="005C7464" w:rsidP="00396448">
            <w:pPr>
              <w:rPr>
                <w:sz w:val="19"/>
                <w:szCs w:val="19"/>
                <w:lang w:val="en-GB"/>
              </w:rPr>
            </w:pPr>
            <w:r>
              <w:rPr>
                <w:rFonts w:hint="eastAsia"/>
                <w:sz w:val="19"/>
                <w:szCs w:val="19"/>
                <w:lang w:val="en-GB"/>
              </w:rPr>
              <w:t>应用标识</w:t>
            </w:r>
          </w:p>
        </w:tc>
      </w:tr>
      <w:tr w:rsidR="00036243" w:rsidRPr="00036243" w:rsidTr="00370F24">
        <w:trPr>
          <w:jc w:val="center"/>
        </w:trPr>
        <w:tc>
          <w:tcPr>
            <w:tcW w:w="1684" w:type="dxa"/>
          </w:tcPr>
          <w:p w:rsidR="00036243" w:rsidRDefault="00036243" w:rsidP="00035625">
            <w:pPr>
              <w:pStyle w:val="TAL"/>
              <w:rPr>
                <w:rFonts w:ascii="Verdana" w:hAnsi="Verdana"/>
                <w:lang w:val="en-US" w:eastAsia="zh-CN"/>
              </w:rPr>
            </w:pPr>
            <w:r>
              <w:rPr>
                <w:rFonts w:ascii="Verdana" w:hAnsi="Verdana" w:hint="eastAsia"/>
                <w:lang w:val="en-US" w:eastAsia="zh-CN"/>
              </w:rPr>
              <w:t>vplmn</w:t>
            </w:r>
          </w:p>
        </w:tc>
        <w:tc>
          <w:tcPr>
            <w:tcW w:w="731" w:type="dxa"/>
          </w:tcPr>
          <w:p w:rsidR="00036243" w:rsidRDefault="00036243" w:rsidP="00370F24">
            <w:pPr>
              <w:pStyle w:val="TAL"/>
              <w:rPr>
                <w:rFonts w:ascii="Verdana" w:hAnsi="Verdana"/>
                <w:lang w:val="en-US" w:eastAsia="zh-CN"/>
              </w:rPr>
            </w:pPr>
            <w:r>
              <w:rPr>
                <w:rFonts w:ascii="Verdana" w:hAnsi="Verdana" w:hint="eastAsia"/>
                <w:lang w:val="en-US" w:eastAsia="zh-CN"/>
              </w:rPr>
              <w:t>O</w:t>
            </w:r>
          </w:p>
        </w:tc>
        <w:tc>
          <w:tcPr>
            <w:tcW w:w="1558" w:type="dxa"/>
          </w:tcPr>
          <w:p w:rsidR="00036243" w:rsidRDefault="00036243" w:rsidP="00370F24">
            <w:pPr>
              <w:pStyle w:val="TAL"/>
              <w:rPr>
                <w:rFonts w:ascii="Verdana" w:hAnsi="Verdana"/>
                <w:lang w:eastAsia="zh-CN"/>
              </w:rPr>
            </w:pPr>
            <w:r>
              <w:rPr>
                <w:rFonts w:ascii="Verdana" w:hAnsi="Verdana" w:hint="eastAsia"/>
                <w:lang w:eastAsia="zh-CN"/>
              </w:rPr>
              <w:t>String</w:t>
            </w:r>
          </w:p>
        </w:tc>
        <w:tc>
          <w:tcPr>
            <w:tcW w:w="1620" w:type="dxa"/>
          </w:tcPr>
          <w:p w:rsidR="00036243" w:rsidRDefault="00036243" w:rsidP="00370F24">
            <w:pPr>
              <w:pStyle w:val="TAL"/>
              <w:rPr>
                <w:lang w:val="fr-FR" w:eastAsia="zh-CN"/>
              </w:rPr>
            </w:pPr>
            <w:r>
              <w:rPr>
                <w:rFonts w:hint="eastAsia"/>
                <w:lang w:val="fr-FR" w:eastAsia="zh-CN"/>
              </w:rPr>
              <w:t>15</w:t>
            </w:r>
          </w:p>
        </w:tc>
        <w:tc>
          <w:tcPr>
            <w:tcW w:w="3203" w:type="dxa"/>
          </w:tcPr>
          <w:p w:rsidR="00036243" w:rsidRPr="00036243" w:rsidRDefault="00036243" w:rsidP="00036243">
            <w:pPr>
              <w:rPr>
                <w:sz w:val="19"/>
                <w:szCs w:val="19"/>
                <w:lang w:val="fr-FR"/>
              </w:rPr>
            </w:pPr>
            <w:r>
              <w:rPr>
                <w:rFonts w:hint="eastAsia"/>
                <w:sz w:val="19"/>
                <w:szCs w:val="19"/>
                <w:lang w:val="en-GB"/>
              </w:rPr>
              <w:t>手机</w:t>
            </w:r>
            <w:r>
              <w:rPr>
                <w:rFonts w:hint="eastAsia"/>
                <w:sz w:val="19"/>
                <w:szCs w:val="19"/>
                <w:lang w:val="en-GB"/>
              </w:rPr>
              <w:t>V</w:t>
            </w:r>
            <w:r w:rsidRPr="007E4DA6">
              <w:rPr>
                <w:rFonts w:hint="eastAsia"/>
                <w:sz w:val="19"/>
                <w:szCs w:val="19"/>
                <w:lang w:val="fr-FR"/>
              </w:rPr>
              <w:t>PLMN</w:t>
            </w:r>
            <w:r>
              <w:rPr>
                <w:rFonts w:hint="eastAsia"/>
                <w:sz w:val="19"/>
                <w:szCs w:val="19"/>
                <w:lang w:val="fr-FR"/>
              </w:rPr>
              <w:t>（漫游</w:t>
            </w:r>
            <w:r>
              <w:rPr>
                <w:rFonts w:hint="eastAsia"/>
                <w:sz w:val="19"/>
                <w:szCs w:val="19"/>
                <w:lang w:val="fr-FR"/>
              </w:rPr>
              <w:t>PLMN</w:t>
            </w:r>
            <w:r>
              <w:rPr>
                <w:rFonts w:hint="eastAsia"/>
                <w:sz w:val="19"/>
                <w:szCs w:val="19"/>
                <w:lang w:val="fr-FR"/>
              </w:rPr>
              <w:t>，没上报按未漫游处理）</w:t>
            </w:r>
          </w:p>
        </w:tc>
      </w:tr>
    </w:tbl>
    <w:p w:rsidR="00370F24" w:rsidRDefault="00370F24" w:rsidP="00407B6C">
      <w:pPr>
        <w:pStyle w:val="41"/>
        <w:rPr>
          <w:lang w:val="fr-FR"/>
        </w:rPr>
      </w:pPr>
      <w:r>
        <w:rPr>
          <w:rFonts w:hint="eastAsia"/>
        </w:rPr>
        <w:t>返回值</w:t>
      </w:r>
    </w:p>
    <w:p w:rsidR="00370F24" w:rsidRDefault="00370F24" w:rsidP="00370F24">
      <w:pPr>
        <w:ind w:left="198"/>
      </w:pPr>
      <w:r>
        <w:rPr>
          <w:rFonts w:hint="eastAsia"/>
        </w:rPr>
        <w:t>成功返回</w:t>
      </w:r>
      <w:r w:rsidR="005C7464">
        <w:rPr>
          <w:rFonts w:hint="eastAsia"/>
          <w:lang w:val="da-DK"/>
        </w:rPr>
        <w:t>GetUpSMSAccessCode</w:t>
      </w:r>
      <w:r>
        <w:rPr>
          <w:rFonts w:hint="eastAsia"/>
          <w:lang w:val="da-DK"/>
        </w:rPr>
        <w:t>Rsp</w:t>
      </w:r>
      <w:r>
        <w:rPr>
          <w:rFonts w:hint="eastAsia"/>
          <w:lang w:val="fr-FR"/>
        </w:rPr>
        <w:t>，否则抛出异常。</w:t>
      </w:r>
      <w:r>
        <w:rPr>
          <w:rFonts w:hint="eastAsia"/>
        </w:rPr>
        <w:t>定义如下：</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2104"/>
        <w:gridCol w:w="900"/>
        <w:gridCol w:w="2681"/>
      </w:tblGrid>
      <w:tr w:rsidR="00370F24" w:rsidTr="00370F24">
        <w:trPr>
          <w:jc w:val="center"/>
        </w:trPr>
        <w:tc>
          <w:tcPr>
            <w:tcW w:w="2378" w:type="dxa"/>
          </w:tcPr>
          <w:p w:rsidR="00370F24" w:rsidRDefault="00370F24" w:rsidP="00370F24">
            <w:pPr>
              <w:pStyle w:val="TAH"/>
              <w:rPr>
                <w:rFonts w:ascii="Verdana" w:hAnsi="Verdana"/>
                <w:lang w:val="fr-FR" w:eastAsia="zh-CN"/>
              </w:rPr>
            </w:pPr>
            <w:r>
              <w:rPr>
                <w:rFonts w:ascii="Verdana" w:hAnsi="Verdana" w:hint="eastAsia"/>
                <w:lang w:val="fr-FR" w:eastAsia="zh-CN"/>
              </w:rPr>
              <w:t>参数名称</w:t>
            </w:r>
          </w:p>
        </w:tc>
        <w:tc>
          <w:tcPr>
            <w:tcW w:w="737" w:type="dxa"/>
          </w:tcPr>
          <w:p w:rsidR="00370F24" w:rsidRDefault="00370F24" w:rsidP="00370F24">
            <w:pPr>
              <w:pStyle w:val="TAH"/>
              <w:rPr>
                <w:rFonts w:ascii="Verdana" w:hAnsi="Verdana"/>
                <w:lang w:val="fr-FR" w:eastAsia="zh-CN"/>
              </w:rPr>
            </w:pPr>
            <w:r>
              <w:rPr>
                <w:rFonts w:ascii="Verdana" w:hAnsi="Verdana" w:hint="eastAsia"/>
                <w:lang w:val="fr-FR" w:eastAsia="zh-CN"/>
              </w:rPr>
              <w:t>必须</w:t>
            </w:r>
          </w:p>
        </w:tc>
        <w:tc>
          <w:tcPr>
            <w:tcW w:w="2104" w:type="dxa"/>
          </w:tcPr>
          <w:p w:rsidR="00370F24" w:rsidRDefault="00370F24" w:rsidP="00370F24">
            <w:pPr>
              <w:pStyle w:val="TAH"/>
              <w:rPr>
                <w:rFonts w:ascii="Verdana" w:hAnsi="Verdana"/>
                <w:lang w:val="fr-FR" w:eastAsia="zh-CN"/>
              </w:rPr>
            </w:pPr>
            <w:r>
              <w:rPr>
                <w:rFonts w:ascii="Verdana" w:hAnsi="Verdana" w:hint="eastAsia"/>
                <w:lang w:val="fr-FR" w:eastAsia="zh-CN"/>
              </w:rPr>
              <w:t>类型</w:t>
            </w:r>
          </w:p>
        </w:tc>
        <w:tc>
          <w:tcPr>
            <w:tcW w:w="900" w:type="dxa"/>
          </w:tcPr>
          <w:p w:rsidR="00370F24" w:rsidRDefault="00370F24" w:rsidP="00370F24">
            <w:pPr>
              <w:pStyle w:val="TAH"/>
              <w:rPr>
                <w:rFonts w:ascii="Verdana" w:hAnsi="Verdana"/>
                <w:lang w:val="fr-FR" w:eastAsia="zh-CN"/>
              </w:rPr>
            </w:pPr>
            <w:r>
              <w:rPr>
                <w:rFonts w:ascii="Verdana" w:hAnsi="Verdana" w:hint="eastAsia"/>
                <w:lang w:val="fr-FR" w:eastAsia="zh-CN"/>
              </w:rPr>
              <w:t>长度</w:t>
            </w:r>
          </w:p>
        </w:tc>
        <w:tc>
          <w:tcPr>
            <w:tcW w:w="2681" w:type="dxa"/>
          </w:tcPr>
          <w:p w:rsidR="00370F24" w:rsidRDefault="00370F24" w:rsidP="00370F24">
            <w:pPr>
              <w:pStyle w:val="TAH"/>
              <w:rPr>
                <w:rFonts w:ascii="Verdana" w:hAnsi="Verdana"/>
                <w:lang w:val="fr-FR" w:eastAsia="zh-CN"/>
              </w:rPr>
            </w:pPr>
            <w:r>
              <w:rPr>
                <w:rFonts w:ascii="Verdana" w:hAnsi="Verdana" w:hint="eastAsia"/>
                <w:lang w:val="fr-FR" w:eastAsia="zh-CN"/>
              </w:rPr>
              <w:t>描述信息</w:t>
            </w:r>
          </w:p>
        </w:tc>
      </w:tr>
      <w:tr w:rsidR="00370F24" w:rsidTr="00370F24">
        <w:trPr>
          <w:jc w:val="center"/>
        </w:trPr>
        <w:tc>
          <w:tcPr>
            <w:tcW w:w="2378" w:type="dxa"/>
          </w:tcPr>
          <w:p w:rsidR="00370F24" w:rsidRPr="005041A8" w:rsidRDefault="00370F24" w:rsidP="00370F24">
            <w:pPr>
              <w:pStyle w:val="TAL"/>
              <w:rPr>
                <w:lang w:val="fr-FR" w:eastAsia="zh-CN"/>
              </w:rPr>
            </w:pPr>
            <w:r w:rsidRPr="005041A8">
              <w:rPr>
                <w:rFonts w:hint="eastAsia"/>
                <w:lang w:val="fr-FR" w:eastAsia="zh-CN"/>
              </w:rPr>
              <w:t>v</w:t>
            </w:r>
            <w:r w:rsidRPr="005041A8">
              <w:rPr>
                <w:lang w:val="fr-FR" w:eastAsia="zh-CN"/>
              </w:rPr>
              <w:t>ersion</w:t>
            </w:r>
          </w:p>
        </w:tc>
        <w:tc>
          <w:tcPr>
            <w:tcW w:w="737" w:type="dxa"/>
          </w:tcPr>
          <w:p w:rsidR="00370F24" w:rsidRPr="005041A8" w:rsidRDefault="00370F24" w:rsidP="00370F24">
            <w:pPr>
              <w:pStyle w:val="TAL"/>
              <w:rPr>
                <w:lang w:val="fr-FR" w:eastAsia="zh-CN"/>
              </w:rPr>
            </w:pPr>
            <w:r>
              <w:rPr>
                <w:rFonts w:hint="eastAsia"/>
                <w:lang w:val="fr-FR" w:eastAsia="zh-CN"/>
              </w:rPr>
              <w:t>M</w:t>
            </w:r>
          </w:p>
        </w:tc>
        <w:tc>
          <w:tcPr>
            <w:tcW w:w="2104" w:type="dxa"/>
          </w:tcPr>
          <w:p w:rsidR="00370F24" w:rsidRPr="005041A8" w:rsidRDefault="00370F24" w:rsidP="00370F24">
            <w:pPr>
              <w:pStyle w:val="TAH"/>
              <w:jc w:val="both"/>
              <w:rPr>
                <w:b w:val="0"/>
                <w:lang w:val="fr-FR" w:eastAsia="zh-CN"/>
              </w:rPr>
            </w:pPr>
            <w:r>
              <w:rPr>
                <w:rFonts w:hint="eastAsia"/>
                <w:b w:val="0"/>
                <w:lang w:val="fr-FR" w:eastAsia="zh-CN"/>
              </w:rPr>
              <w:t>String</w:t>
            </w:r>
          </w:p>
        </w:tc>
        <w:tc>
          <w:tcPr>
            <w:tcW w:w="900" w:type="dxa"/>
          </w:tcPr>
          <w:p w:rsidR="00370F24" w:rsidRPr="005041A8" w:rsidRDefault="00370F24" w:rsidP="00370F24">
            <w:pPr>
              <w:rPr>
                <w:rFonts w:ascii="Arial" w:hAnsi="Arial"/>
                <w:kern w:val="0"/>
                <w:sz w:val="18"/>
                <w:szCs w:val="18"/>
                <w:lang w:val="fr-FR"/>
              </w:rPr>
            </w:pPr>
            <w:r>
              <w:rPr>
                <w:rFonts w:ascii="Arial" w:hAnsi="Arial" w:hint="eastAsia"/>
                <w:kern w:val="0"/>
                <w:sz w:val="18"/>
                <w:szCs w:val="18"/>
                <w:lang w:val="fr-FR"/>
              </w:rPr>
              <w:t>5</w:t>
            </w:r>
          </w:p>
        </w:tc>
        <w:tc>
          <w:tcPr>
            <w:tcW w:w="2681" w:type="dxa"/>
          </w:tcPr>
          <w:p w:rsidR="00370F24" w:rsidRPr="005041A8" w:rsidRDefault="00370F24" w:rsidP="00370F24">
            <w:pPr>
              <w:rPr>
                <w:rFonts w:ascii="Arial" w:hAnsi="Arial"/>
                <w:kern w:val="0"/>
                <w:sz w:val="18"/>
                <w:szCs w:val="18"/>
                <w:lang w:val="fr-FR"/>
              </w:rPr>
            </w:pPr>
            <w:r w:rsidRPr="005041A8">
              <w:rPr>
                <w:rFonts w:ascii="Arial" w:hAnsi="Arial" w:hint="eastAsia"/>
                <w:kern w:val="0"/>
                <w:sz w:val="18"/>
                <w:szCs w:val="18"/>
                <w:lang w:val="fr-FR"/>
              </w:rPr>
              <w:t>协议版本号</w:t>
            </w:r>
          </w:p>
        </w:tc>
      </w:tr>
      <w:tr w:rsidR="00370F24" w:rsidTr="00370F24">
        <w:trPr>
          <w:jc w:val="center"/>
        </w:trPr>
        <w:tc>
          <w:tcPr>
            <w:tcW w:w="2378" w:type="dxa"/>
          </w:tcPr>
          <w:p w:rsidR="00370F24" w:rsidRPr="00C8364D" w:rsidRDefault="005C7464" w:rsidP="005C7464">
            <w:pPr>
              <w:pStyle w:val="TAL"/>
              <w:rPr>
                <w:lang w:val="fr-FR" w:eastAsia="zh-CN"/>
              </w:rPr>
            </w:pPr>
            <w:r>
              <w:rPr>
                <w:rFonts w:hint="eastAsia"/>
                <w:lang w:eastAsia="zh-CN"/>
              </w:rPr>
              <w:t>smsAccessCode</w:t>
            </w:r>
          </w:p>
        </w:tc>
        <w:tc>
          <w:tcPr>
            <w:tcW w:w="737" w:type="dxa"/>
          </w:tcPr>
          <w:p w:rsidR="00370F24" w:rsidRPr="00C8364D" w:rsidRDefault="00370F24" w:rsidP="00370F24">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2104" w:type="dxa"/>
          </w:tcPr>
          <w:p w:rsidR="00370F24" w:rsidRDefault="005C7464" w:rsidP="00370F24">
            <w:pPr>
              <w:spacing w:line="240" w:lineRule="atLeast"/>
              <w:rPr>
                <w:rFonts w:ascii="Arial" w:hAnsi="Arial"/>
                <w:kern w:val="0"/>
                <w:sz w:val="18"/>
                <w:szCs w:val="18"/>
                <w:lang w:val="fr-FR"/>
              </w:rPr>
            </w:pPr>
            <w:r>
              <w:rPr>
                <w:rFonts w:hint="eastAsia"/>
              </w:rPr>
              <w:t>String</w:t>
            </w:r>
          </w:p>
        </w:tc>
        <w:tc>
          <w:tcPr>
            <w:tcW w:w="900" w:type="dxa"/>
          </w:tcPr>
          <w:p w:rsidR="00370F24" w:rsidRDefault="005C7464" w:rsidP="00370F24">
            <w:pPr>
              <w:spacing w:line="240" w:lineRule="atLeast"/>
              <w:rPr>
                <w:rFonts w:ascii="Arial" w:hAnsi="Arial"/>
                <w:kern w:val="0"/>
                <w:sz w:val="18"/>
                <w:szCs w:val="18"/>
                <w:lang w:val="fr-FR"/>
              </w:rPr>
            </w:pPr>
            <w:r>
              <w:rPr>
                <w:rFonts w:ascii="Arial" w:hAnsi="Arial" w:hint="eastAsia"/>
                <w:kern w:val="0"/>
                <w:sz w:val="18"/>
                <w:szCs w:val="18"/>
                <w:lang w:val="fr-FR"/>
              </w:rPr>
              <w:t>32</w:t>
            </w:r>
          </w:p>
        </w:tc>
        <w:tc>
          <w:tcPr>
            <w:tcW w:w="2681" w:type="dxa"/>
          </w:tcPr>
          <w:p w:rsidR="00370F24" w:rsidRDefault="005C7464" w:rsidP="00370F24">
            <w:pPr>
              <w:spacing w:line="240" w:lineRule="atLeast"/>
              <w:rPr>
                <w:rFonts w:ascii="Arial" w:hAnsi="Arial"/>
                <w:kern w:val="0"/>
                <w:sz w:val="18"/>
                <w:szCs w:val="18"/>
                <w:lang w:val="fr-FR"/>
              </w:rPr>
            </w:pPr>
            <w:r>
              <w:rPr>
                <w:rFonts w:ascii="Arial" w:hAnsi="Arial" w:hint="eastAsia"/>
                <w:kern w:val="0"/>
                <w:sz w:val="18"/>
                <w:szCs w:val="18"/>
                <w:lang w:val="fr-FR"/>
              </w:rPr>
              <w:t>短信接入码</w:t>
            </w:r>
          </w:p>
        </w:tc>
      </w:tr>
      <w:tr w:rsidR="009D49E1" w:rsidTr="00370F24">
        <w:trPr>
          <w:jc w:val="center"/>
        </w:trPr>
        <w:tc>
          <w:tcPr>
            <w:tcW w:w="2378" w:type="dxa"/>
          </w:tcPr>
          <w:p w:rsidR="009D49E1" w:rsidRDefault="009D49E1" w:rsidP="005C7464">
            <w:pPr>
              <w:pStyle w:val="TAL"/>
              <w:rPr>
                <w:lang w:eastAsia="zh-CN"/>
              </w:rPr>
            </w:pPr>
            <w:r>
              <w:rPr>
                <w:rFonts w:hint="eastAsia"/>
                <w:lang w:eastAsia="zh-CN"/>
              </w:rPr>
              <w:t>countryCode</w:t>
            </w:r>
          </w:p>
        </w:tc>
        <w:tc>
          <w:tcPr>
            <w:tcW w:w="737" w:type="dxa"/>
          </w:tcPr>
          <w:p w:rsidR="009D49E1" w:rsidRDefault="009D49E1" w:rsidP="00370F24">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2104" w:type="dxa"/>
          </w:tcPr>
          <w:p w:rsidR="009D49E1" w:rsidRDefault="009D49E1" w:rsidP="00370F24">
            <w:pPr>
              <w:spacing w:line="240" w:lineRule="atLeast"/>
            </w:pPr>
            <w:r>
              <w:rPr>
                <w:rFonts w:hint="eastAsia"/>
              </w:rPr>
              <w:t>String</w:t>
            </w:r>
          </w:p>
        </w:tc>
        <w:tc>
          <w:tcPr>
            <w:tcW w:w="900" w:type="dxa"/>
          </w:tcPr>
          <w:p w:rsidR="009D49E1" w:rsidRDefault="009D49E1" w:rsidP="00370F24">
            <w:pPr>
              <w:spacing w:line="240" w:lineRule="atLeast"/>
              <w:rPr>
                <w:rFonts w:ascii="Arial" w:hAnsi="Arial"/>
                <w:kern w:val="0"/>
                <w:sz w:val="18"/>
                <w:szCs w:val="18"/>
                <w:lang w:val="fr-FR"/>
              </w:rPr>
            </w:pPr>
            <w:r>
              <w:rPr>
                <w:rFonts w:ascii="Arial" w:hAnsi="Arial" w:hint="eastAsia"/>
                <w:kern w:val="0"/>
                <w:sz w:val="18"/>
                <w:szCs w:val="18"/>
                <w:lang w:val="fr-FR"/>
              </w:rPr>
              <w:t>8</w:t>
            </w:r>
          </w:p>
        </w:tc>
        <w:tc>
          <w:tcPr>
            <w:tcW w:w="2681" w:type="dxa"/>
          </w:tcPr>
          <w:p w:rsidR="009D49E1" w:rsidRDefault="009D49E1" w:rsidP="00370F24">
            <w:pPr>
              <w:spacing w:line="240" w:lineRule="atLeast"/>
              <w:rPr>
                <w:rFonts w:ascii="Arial" w:hAnsi="Arial"/>
                <w:kern w:val="0"/>
                <w:sz w:val="18"/>
                <w:szCs w:val="18"/>
                <w:lang w:val="fr-FR"/>
              </w:rPr>
            </w:pPr>
            <w:r>
              <w:rPr>
                <w:rFonts w:ascii="Arial" w:hAnsi="Arial" w:hint="eastAsia"/>
                <w:kern w:val="0"/>
                <w:sz w:val="18"/>
                <w:szCs w:val="18"/>
                <w:lang w:val="fr-FR"/>
              </w:rPr>
              <w:t>国家码</w:t>
            </w:r>
          </w:p>
        </w:tc>
      </w:tr>
      <w:tr w:rsidR="00EC64EA" w:rsidTr="00370F24">
        <w:trPr>
          <w:jc w:val="center"/>
        </w:trPr>
        <w:tc>
          <w:tcPr>
            <w:tcW w:w="2378" w:type="dxa"/>
          </w:tcPr>
          <w:p w:rsidR="00EC64EA" w:rsidRDefault="00EC64EA" w:rsidP="005C7464">
            <w:pPr>
              <w:pStyle w:val="TAL"/>
              <w:rPr>
                <w:lang w:eastAsia="zh-CN"/>
              </w:rPr>
            </w:pPr>
            <w:r>
              <w:rPr>
                <w:rFonts w:hint="eastAsia"/>
                <w:lang w:eastAsia="zh-CN"/>
              </w:rPr>
              <w:t>smsAccessCode2</w:t>
            </w:r>
          </w:p>
        </w:tc>
        <w:tc>
          <w:tcPr>
            <w:tcW w:w="737" w:type="dxa"/>
          </w:tcPr>
          <w:p w:rsidR="00EC64EA" w:rsidRDefault="00EC64EA" w:rsidP="00370F24">
            <w:pPr>
              <w:spacing w:line="240" w:lineRule="atLeast"/>
              <w:rPr>
                <w:rFonts w:ascii="Arial" w:hAnsi="Arial"/>
                <w:kern w:val="0"/>
                <w:sz w:val="18"/>
                <w:szCs w:val="18"/>
                <w:lang w:val="fr-FR"/>
              </w:rPr>
            </w:pPr>
            <w:r>
              <w:rPr>
                <w:rFonts w:ascii="Arial" w:hAnsi="Arial" w:hint="eastAsia"/>
                <w:kern w:val="0"/>
                <w:sz w:val="18"/>
                <w:szCs w:val="18"/>
                <w:lang w:val="fr-FR"/>
              </w:rPr>
              <w:t>O</w:t>
            </w:r>
          </w:p>
        </w:tc>
        <w:tc>
          <w:tcPr>
            <w:tcW w:w="2104" w:type="dxa"/>
          </w:tcPr>
          <w:p w:rsidR="00EC64EA" w:rsidRDefault="00EC64EA" w:rsidP="00370F24">
            <w:pPr>
              <w:spacing w:line="240" w:lineRule="atLeast"/>
            </w:pPr>
            <w:r>
              <w:rPr>
                <w:rFonts w:hint="eastAsia"/>
              </w:rPr>
              <w:t>String</w:t>
            </w:r>
          </w:p>
        </w:tc>
        <w:tc>
          <w:tcPr>
            <w:tcW w:w="900" w:type="dxa"/>
          </w:tcPr>
          <w:p w:rsidR="00EC64EA" w:rsidRDefault="00EC64EA" w:rsidP="00370F24">
            <w:pPr>
              <w:spacing w:line="240" w:lineRule="atLeast"/>
              <w:rPr>
                <w:rFonts w:ascii="Arial" w:hAnsi="Arial"/>
                <w:kern w:val="0"/>
                <w:sz w:val="18"/>
                <w:szCs w:val="18"/>
                <w:lang w:val="fr-FR"/>
              </w:rPr>
            </w:pPr>
            <w:r>
              <w:rPr>
                <w:rFonts w:ascii="Arial" w:hAnsi="Arial" w:hint="eastAsia"/>
                <w:kern w:val="0"/>
                <w:sz w:val="18"/>
                <w:szCs w:val="18"/>
                <w:lang w:val="fr-FR"/>
              </w:rPr>
              <w:t>32</w:t>
            </w:r>
          </w:p>
        </w:tc>
        <w:tc>
          <w:tcPr>
            <w:tcW w:w="2681" w:type="dxa"/>
          </w:tcPr>
          <w:p w:rsidR="00EC64EA" w:rsidRDefault="00EC64EA" w:rsidP="00370F24">
            <w:pPr>
              <w:spacing w:line="240" w:lineRule="atLeast"/>
              <w:rPr>
                <w:rFonts w:ascii="Arial" w:hAnsi="Arial"/>
                <w:kern w:val="0"/>
                <w:sz w:val="18"/>
                <w:szCs w:val="18"/>
                <w:lang w:val="fr-FR"/>
              </w:rPr>
            </w:pPr>
            <w:r>
              <w:rPr>
                <w:rFonts w:ascii="Arial" w:hAnsi="Arial" w:hint="eastAsia"/>
                <w:kern w:val="0"/>
                <w:sz w:val="18"/>
                <w:szCs w:val="18"/>
                <w:lang w:val="fr-FR"/>
              </w:rPr>
              <w:t>短信接入码</w:t>
            </w:r>
            <w:r>
              <w:rPr>
                <w:rFonts w:ascii="Arial" w:hAnsi="Arial" w:hint="eastAsia"/>
                <w:kern w:val="0"/>
                <w:sz w:val="18"/>
                <w:szCs w:val="18"/>
                <w:lang w:val="fr-FR"/>
              </w:rPr>
              <w:t>2</w:t>
            </w:r>
          </w:p>
          <w:p w:rsidR="00EC64EA" w:rsidRDefault="00EC64EA" w:rsidP="00EC64EA">
            <w:pPr>
              <w:spacing w:line="240" w:lineRule="atLeast"/>
              <w:rPr>
                <w:rFonts w:ascii="Arial" w:hAnsi="Arial"/>
                <w:kern w:val="0"/>
                <w:sz w:val="18"/>
                <w:szCs w:val="18"/>
                <w:lang w:val="fr-FR"/>
              </w:rPr>
            </w:pPr>
            <w:r>
              <w:rPr>
                <w:rFonts w:ascii="Arial" w:hAnsi="Arial" w:hint="eastAsia"/>
                <w:kern w:val="0"/>
                <w:sz w:val="18"/>
                <w:szCs w:val="18"/>
                <w:lang w:val="fr-FR"/>
              </w:rPr>
              <w:t>(</w:t>
            </w:r>
            <w:r>
              <w:rPr>
                <w:rFonts w:ascii="Arial" w:hAnsi="Arial" w:hint="eastAsia"/>
                <w:kern w:val="0"/>
                <w:sz w:val="18"/>
                <w:szCs w:val="18"/>
                <w:lang w:val="fr-FR"/>
              </w:rPr>
              <w:t>服务端返回</w:t>
            </w:r>
            <w:r>
              <w:rPr>
                <w:rFonts w:ascii="Arial" w:hAnsi="Arial" w:hint="eastAsia"/>
                <w:kern w:val="0"/>
                <w:sz w:val="18"/>
                <w:szCs w:val="18"/>
                <w:lang w:val="fr-FR"/>
              </w:rPr>
              <w:t>2</w:t>
            </w:r>
            <w:r>
              <w:rPr>
                <w:rFonts w:ascii="Arial" w:hAnsi="Arial" w:hint="eastAsia"/>
                <w:kern w:val="0"/>
                <w:sz w:val="18"/>
                <w:szCs w:val="18"/>
                <w:lang w:val="fr-FR"/>
              </w:rPr>
              <w:t>个短信接入码时，客户端随机使用一个，如果发送失败，则可再用另一个短信接入码发送</w:t>
            </w:r>
            <w:r>
              <w:rPr>
                <w:rFonts w:ascii="Arial" w:hAnsi="Arial" w:hint="eastAsia"/>
                <w:kern w:val="0"/>
                <w:sz w:val="18"/>
                <w:szCs w:val="18"/>
                <w:lang w:val="fr-FR"/>
              </w:rPr>
              <w:t>)</w:t>
            </w:r>
          </w:p>
        </w:tc>
      </w:tr>
    </w:tbl>
    <w:p w:rsidR="00370F24" w:rsidRDefault="00370F24" w:rsidP="00407B6C">
      <w:pPr>
        <w:pStyle w:val="41"/>
      </w:pPr>
      <w:r>
        <w:rPr>
          <w:rFonts w:hint="eastAsia"/>
        </w:rPr>
        <w:t>异常信息</w:t>
      </w:r>
    </w:p>
    <w:p w:rsidR="00370F24" w:rsidRDefault="00370F24" w:rsidP="00370F24">
      <w:pPr>
        <w:pStyle w:val="a4"/>
        <w:ind w:firstLine="210"/>
        <w:rPr>
          <w:lang w:val="fr-FR"/>
        </w:rPr>
      </w:pPr>
      <w:r>
        <w:rPr>
          <w:rFonts w:hint="eastAsia"/>
        </w:rPr>
        <w:t>失败则抛出异常</w:t>
      </w:r>
      <w:r>
        <w:rPr>
          <w:rFonts w:hint="eastAsia"/>
        </w:rPr>
        <w:t>CException</w:t>
      </w:r>
      <w:r>
        <w:rPr>
          <w:rFonts w:hint="eastAsia"/>
        </w:rPr>
        <w:t>，具体内容请参考异常码定义文档。</w:t>
      </w:r>
    </w:p>
    <w:p w:rsidR="00370F24" w:rsidRPr="00616AAD" w:rsidRDefault="00370F24" w:rsidP="00370F24">
      <w:pPr>
        <w:rPr>
          <w:lang w:val="fr-FR"/>
        </w:rPr>
      </w:pPr>
    </w:p>
    <w:p w:rsidR="00370F24" w:rsidRPr="00A6475E" w:rsidRDefault="00370F24" w:rsidP="00407B6C">
      <w:pPr>
        <w:pStyle w:val="41"/>
      </w:pPr>
      <w:r w:rsidRPr="00A6475E">
        <w:rPr>
          <w:rFonts w:hint="eastAsia"/>
        </w:rPr>
        <w:t>协议映射</w:t>
      </w:r>
    </w:p>
    <w:p w:rsidR="00370F24" w:rsidRPr="00A6475E" w:rsidRDefault="00370F24" w:rsidP="00370F24">
      <w:pPr>
        <w:numPr>
          <w:ilvl w:val="0"/>
          <w:numId w:val="22"/>
        </w:numPr>
        <w:tabs>
          <w:tab w:val="num" w:pos="0"/>
        </w:tabs>
        <w:rPr>
          <w:b/>
        </w:rPr>
      </w:pPr>
      <w:r w:rsidRPr="00A6475E">
        <w:rPr>
          <w:rFonts w:hint="eastAsia"/>
          <w:b/>
        </w:rPr>
        <w:t>请求消息示例</w:t>
      </w:r>
    </w:p>
    <w:p w:rsidR="00370F24" w:rsidRPr="00A6475E" w:rsidRDefault="00370F24" w:rsidP="00370F24">
      <w:r w:rsidRPr="00A6475E">
        <w:t>POST</w:t>
      </w:r>
      <w:r w:rsidRPr="00A6475E">
        <w:rPr>
          <w:rFonts w:hint="eastAsia"/>
        </w:rPr>
        <w:t xml:space="preserve"> </w:t>
      </w:r>
      <w:r w:rsidRPr="00A6475E">
        <w:t>http://host:port/</w:t>
      </w:r>
      <w:r>
        <w:rPr>
          <w:rFonts w:hint="eastAsia"/>
        </w:rPr>
        <w:t>AccountServer</w:t>
      </w:r>
      <w:r w:rsidRPr="00A6475E">
        <w:t>/I</w:t>
      </w:r>
      <w:r w:rsidRPr="00A6475E">
        <w:rPr>
          <w:rFonts w:hint="eastAsia"/>
        </w:rPr>
        <w:t>UserInfoMng</w:t>
      </w:r>
      <w:r>
        <w:rPr>
          <w:rFonts w:hint="eastAsia"/>
        </w:rPr>
        <w:t>/</w:t>
      </w:r>
      <w:r w:rsidR="005C7464">
        <w:rPr>
          <w:rFonts w:hint="eastAsia"/>
        </w:rPr>
        <w:t>GetUpSMSAccessCode</w:t>
      </w:r>
      <w:r w:rsidRPr="00A6475E">
        <w:t xml:space="preserve"> </w:t>
      </w:r>
      <w:r>
        <w:rPr>
          <w:rFonts w:hint="eastAsia"/>
        </w:rPr>
        <w:t xml:space="preserve"> </w:t>
      </w:r>
      <w:r w:rsidRPr="00A6475E">
        <w:t>HTTP/1.1</w:t>
      </w:r>
    </w:p>
    <w:p w:rsidR="00370F24" w:rsidRPr="00A6475E" w:rsidRDefault="00370F24" w:rsidP="00370F24">
      <w:r w:rsidRPr="00A6475E">
        <w:rPr>
          <w:i/>
        </w:rPr>
        <w:t>Authorization</w:t>
      </w:r>
      <w:r w:rsidRPr="00A6475E">
        <w:rPr>
          <w:rFonts w:hint="eastAsia"/>
          <w:i/>
        </w:rPr>
        <w:t>:</w:t>
      </w:r>
      <w:r>
        <w:rPr>
          <w:rFonts w:hint="eastAsia"/>
          <w:i/>
        </w:rPr>
        <w:t>无</w:t>
      </w:r>
    </w:p>
    <w:p w:rsidR="00370F24" w:rsidRPr="00FC7E1B" w:rsidRDefault="00370F24" w:rsidP="00370F24"/>
    <w:p w:rsidR="00370F24" w:rsidRPr="00A6475E" w:rsidRDefault="00370F24" w:rsidP="00370F24">
      <w:pPr>
        <w:rPr>
          <w:lang w:val="de-DE"/>
        </w:rPr>
      </w:pPr>
      <w:r w:rsidRPr="00A6475E">
        <w:rPr>
          <w:lang w:val="de-DE"/>
        </w:rPr>
        <w:t>&lt;?xml version="1.0" encoding="UTF-8"?&gt;</w:t>
      </w:r>
    </w:p>
    <w:p w:rsidR="00370F24" w:rsidRPr="00A6475E" w:rsidRDefault="00370F24" w:rsidP="00370F24">
      <w:pPr>
        <w:rPr>
          <w:lang w:val="de-DE"/>
        </w:rPr>
      </w:pPr>
      <w:r w:rsidRPr="00A6475E">
        <w:rPr>
          <w:lang w:val="de-DE"/>
        </w:rPr>
        <w:t>&lt;</w:t>
      </w:r>
      <w:r w:rsidR="005C7464">
        <w:rPr>
          <w:rFonts w:hint="eastAsia"/>
          <w:lang w:val="de-DE"/>
        </w:rPr>
        <w:t>GetUpSMSAccessCode</w:t>
      </w:r>
      <w:r w:rsidRPr="00A6475E">
        <w:rPr>
          <w:rFonts w:hint="eastAsia"/>
          <w:bCs/>
          <w:lang w:val="da-DK"/>
        </w:rPr>
        <w:t>Req</w:t>
      </w:r>
      <w:r w:rsidRPr="00A6475E">
        <w:rPr>
          <w:lang w:val="de-DE"/>
        </w:rPr>
        <w:t>&gt;</w:t>
      </w:r>
    </w:p>
    <w:p w:rsidR="00370F24" w:rsidRDefault="00370F24" w:rsidP="00370F24">
      <w:r w:rsidRPr="00A6475E">
        <w:rPr>
          <w:lang w:val="de-DE"/>
        </w:rPr>
        <w:t xml:space="preserve">  </w:t>
      </w:r>
      <w:r w:rsidRPr="00A6475E">
        <w:t>&lt;</w:t>
      </w:r>
      <w:r w:rsidRPr="00A6475E">
        <w:rPr>
          <w:rFonts w:hint="eastAsia"/>
          <w:lang w:val="fr-FR"/>
        </w:rPr>
        <w:t xml:space="preserve"> </w:t>
      </w:r>
      <w:r w:rsidRPr="00A6475E">
        <w:rPr>
          <w:rFonts w:hint="eastAsia"/>
        </w:rPr>
        <w:t>v</w:t>
      </w:r>
      <w:r w:rsidRPr="00A6475E">
        <w:t>ersion &gt;</w:t>
      </w:r>
      <w:r>
        <w:rPr>
          <w:rFonts w:hint="eastAsia"/>
        </w:rPr>
        <w:t>01.01</w:t>
      </w:r>
      <w:r w:rsidRPr="00A6475E">
        <w:t>&lt;/</w:t>
      </w:r>
      <w:r w:rsidRPr="00A6475E">
        <w:rPr>
          <w:rFonts w:hint="eastAsia"/>
        </w:rPr>
        <w:t xml:space="preserve"> v</w:t>
      </w:r>
      <w:r w:rsidRPr="00A6475E">
        <w:t>ersion &gt;</w:t>
      </w:r>
    </w:p>
    <w:p w:rsidR="00370F24" w:rsidRDefault="00370F24" w:rsidP="00370F24">
      <w:pPr>
        <w:ind w:leftChars="100" w:left="210"/>
        <w:rPr>
          <w:lang w:val="de-DE"/>
        </w:rPr>
      </w:pPr>
      <w:r>
        <w:rPr>
          <w:rFonts w:hint="eastAsia"/>
        </w:rPr>
        <w:t>&lt;</w:t>
      </w:r>
      <w:r>
        <w:rPr>
          <w:rFonts w:hint="eastAsia"/>
          <w:b/>
          <w:bCs/>
        </w:rPr>
        <w:t>reqClientType&gt;0&lt;/reqClientType&gt;</w:t>
      </w:r>
      <w:r w:rsidRPr="00A6475E">
        <w:rPr>
          <w:lang w:val="de-DE"/>
        </w:rPr>
        <w:t xml:space="preserve">  </w:t>
      </w:r>
    </w:p>
    <w:p w:rsidR="005C7464" w:rsidRPr="002F1C78" w:rsidRDefault="005C7464" w:rsidP="005C7464">
      <w:pPr>
        <w:ind w:leftChars="100" w:left="210"/>
        <w:rPr>
          <w:lang w:val="de-DE"/>
        </w:rPr>
      </w:pPr>
      <w:r>
        <w:rPr>
          <w:rFonts w:ascii="宋体" w:cs="宋体" w:hint="eastAsia"/>
          <w:color w:val="000000"/>
          <w:kern w:val="0"/>
          <w:sz w:val="20"/>
          <w:szCs w:val="20"/>
        </w:rPr>
        <w:t>&lt;</w:t>
      </w:r>
      <w:r>
        <w:rPr>
          <w:rFonts w:ascii="Verdana" w:hAnsi="Verdana" w:hint="eastAsia"/>
        </w:rPr>
        <w:t>plmn</w:t>
      </w:r>
      <w:r>
        <w:rPr>
          <w:rFonts w:ascii="宋体" w:cs="宋体" w:hint="eastAsia"/>
          <w:color w:val="000000"/>
          <w:kern w:val="0"/>
          <w:sz w:val="20"/>
          <w:szCs w:val="20"/>
        </w:rPr>
        <w:t>&gt;1234&lt;/</w:t>
      </w:r>
      <w:r>
        <w:rPr>
          <w:rFonts w:ascii="Verdana" w:hAnsi="Verdana" w:hint="eastAsia"/>
        </w:rPr>
        <w:t>plmn</w:t>
      </w:r>
      <w:r>
        <w:rPr>
          <w:rFonts w:ascii="宋体" w:cs="宋体" w:hint="eastAsia"/>
          <w:color w:val="000000"/>
          <w:kern w:val="0"/>
          <w:sz w:val="20"/>
          <w:szCs w:val="20"/>
        </w:rPr>
        <w:t>&gt;</w:t>
      </w:r>
    </w:p>
    <w:p w:rsidR="005C7464" w:rsidRDefault="005C7464" w:rsidP="00370F24">
      <w:pPr>
        <w:ind w:leftChars="100" w:left="210"/>
        <w:rPr>
          <w:rFonts w:ascii="宋体" w:cs="宋体"/>
          <w:color w:val="000000"/>
          <w:kern w:val="0"/>
          <w:sz w:val="20"/>
          <w:szCs w:val="20"/>
        </w:rPr>
      </w:pPr>
      <w:r>
        <w:rPr>
          <w:rFonts w:hint="eastAsia"/>
          <w:lang w:val="de-DE"/>
        </w:rPr>
        <w:t>&lt;appID&gt;</w:t>
      </w:r>
      <w:r>
        <w:rPr>
          <w:rFonts w:ascii="宋体" w:cs="宋体"/>
          <w:color w:val="000000"/>
          <w:kern w:val="0"/>
          <w:sz w:val="20"/>
          <w:szCs w:val="20"/>
        </w:rPr>
        <w:t>com.huawei.hotalk</w:t>
      </w:r>
      <w:r>
        <w:rPr>
          <w:rFonts w:ascii="宋体" w:cs="宋体" w:hint="eastAsia"/>
          <w:color w:val="000000"/>
          <w:kern w:val="0"/>
          <w:sz w:val="20"/>
          <w:szCs w:val="20"/>
        </w:rPr>
        <w:t>&lt;appID&gt;</w:t>
      </w:r>
    </w:p>
    <w:p w:rsidR="00370F24" w:rsidRDefault="00370F24" w:rsidP="00370F24">
      <w:pPr>
        <w:rPr>
          <w:lang w:val="fr-FR"/>
        </w:rPr>
      </w:pPr>
      <w:r w:rsidRPr="00A6475E">
        <w:rPr>
          <w:lang w:val="fr-FR"/>
        </w:rPr>
        <w:t>&lt;/</w:t>
      </w:r>
      <w:r w:rsidR="005C7464">
        <w:rPr>
          <w:rFonts w:hint="eastAsia"/>
          <w:lang w:val="de-DE"/>
        </w:rPr>
        <w:t>GetUpSMSAccessCode</w:t>
      </w:r>
      <w:r w:rsidRPr="00A6475E">
        <w:rPr>
          <w:rFonts w:hint="eastAsia"/>
          <w:bCs/>
          <w:lang w:val="da-DK"/>
        </w:rPr>
        <w:t>Req</w:t>
      </w:r>
      <w:r w:rsidRPr="00A6475E">
        <w:rPr>
          <w:lang w:val="fr-FR"/>
        </w:rPr>
        <w:t xml:space="preserve"> &gt;</w:t>
      </w:r>
    </w:p>
    <w:p w:rsidR="00370F24" w:rsidRDefault="00370F24" w:rsidP="00370F24">
      <w:pPr>
        <w:rPr>
          <w:lang w:val="fr-FR"/>
        </w:rPr>
      </w:pPr>
    </w:p>
    <w:p w:rsidR="00370F24" w:rsidRPr="00A6475E" w:rsidRDefault="00370F24" w:rsidP="00370F24">
      <w:pPr>
        <w:rPr>
          <w:lang w:val="fr-FR"/>
        </w:rPr>
      </w:pPr>
    </w:p>
    <w:p w:rsidR="00370F24" w:rsidRPr="00A6475E" w:rsidRDefault="00370F24" w:rsidP="00370F24">
      <w:pPr>
        <w:numPr>
          <w:ilvl w:val="0"/>
          <w:numId w:val="22"/>
        </w:numPr>
        <w:tabs>
          <w:tab w:val="num" w:pos="0"/>
        </w:tabs>
        <w:rPr>
          <w:b/>
        </w:rPr>
      </w:pPr>
      <w:r w:rsidRPr="00A6475E">
        <w:rPr>
          <w:rFonts w:hint="eastAsia"/>
          <w:b/>
        </w:rPr>
        <w:lastRenderedPageBreak/>
        <w:t>响应消息</w:t>
      </w:r>
    </w:p>
    <w:p w:rsidR="00370F24" w:rsidRPr="00A6475E" w:rsidRDefault="00370F24" w:rsidP="00370F24">
      <w:r w:rsidRPr="00A6475E">
        <w:t>&lt;?xml version="1.0" encoding="UTF-8"?&gt;</w:t>
      </w:r>
    </w:p>
    <w:p w:rsidR="00370F24" w:rsidRDefault="00370F24" w:rsidP="00370F24">
      <w:r w:rsidRPr="00A6475E">
        <w:t xml:space="preserve">&lt;result </w:t>
      </w:r>
      <w:r>
        <w:rPr>
          <w:rFonts w:hint="eastAsia"/>
        </w:rPr>
        <w:t>result</w:t>
      </w:r>
      <w:r w:rsidRPr="00A6475E">
        <w:rPr>
          <w:rFonts w:hint="eastAsia"/>
        </w:rPr>
        <w:t>Code</w:t>
      </w:r>
      <w:r w:rsidRPr="00A6475E">
        <w:t>=0&gt;</w:t>
      </w:r>
    </w:p>
    <w:p w:rsidR="00370F24" w:rsidRPr="00A6475E" w:rsidRDefault="00370F24" w:rsidP="00370F24">
      <w:pPr>
        <w:ind w:leftChars="100" w:left="210"/>
      </w:pPr>
      <w:r w:rsidRPr="00A6475E">
        <w:rPr>
          <w:rFonts w:hint="eastAsia"/>
          <w:lang w:val="da-DK"/>
        </w:rPr>
        <w:t>&lt;</w:t>
      </w:r>
      <w:r w:rsidR="005C7464">
        <w:rPr>
          <w:rFonts w:hint="eastAsia"/>
          <w:lang w:val="da-DK"/>
        </w:rPr>
        <w:t>GetUpSMSAccessCode</w:t>
      </w:r>
      <w:r w:rsidRPr="00A6475E">
        <w:rPr>
          <w:rFonts w:hint="eastAsia"/>
          <w:lang w:val="da-DK"/>
        </w:rPr>
        <w:t>Rsp&gt;</w:t>
      </w:r>
    </w:p>
    <w:p w:rsidR="00370F24" w:rsidRDefault="00370F24" w:rsidP="00370F24">
      <w:pPr>
        <w:ind w:leftChars="100" w:left="210"/>
      </w:pPr>
      <w:r w:rsidRPr="00A6475E">
        <w:rPr>
          <w:lang w:val="de-DE"/>
        </w:rPr>
        <w:t xml:space="preserve">  </w:t>
      </w:r>
      <w:r w:rsidRPr="00A6475E">
        <w:t>&lt;</w:t>
      </w:r>
      <w:r w:rsidRPr="00A6475E">
        <w:rPr>
          <w:rFonts w:hint="eastAsia"/>
        </w:rPr>
        <w:t>v</w:t>
      </w:r>
      <w:r w:rsidRPr="00A6475E">
        <w:t>ersion&gt;</w:t>
      </w:r>
      <w:r>
        <w:rPr>
          <w:rFonts w:hint="eastAsia"/>
        </w:rPr>
        <w:t>01.01</w:t>
      </w:r>
      <w:r w:rsidRPr="00A6475E">
        <w:t>&lt;/</w:t>
      </w:r>
      <w:r w:rsidRPr="00A6475E">
        <w:rPr>
          <w:rFonts w:hint="eastAsia"/>
        </w:rPr>
        <w:t>v</w:t>
      </w:r>
      <w:r w:rsidRPr="00A6475E">
        <w:t>ersion &gt;</w:t>
      </w:r>
    </w:p>
    <w:p w:rsidR="000E5313" w:rsidRDefault="00370F24">
      <w:pPr>
        <w:ind w:leftChars="100" w:left="210"/>
      </w:pPr>
      <w:r>
        <w:rPr>
          <w:rFonts w:hint="eastAsia"/>
        </w:rPr>
        <w:tab/>
        <w:t>&lt;</w:t>
      </w:r>
      <w:r w:rsidR="005C7464">
        <w:rPr>
          <w:rFonts w:hint="eastAsia"/>
        </w:rPr>
        <w:t>smsAccessCode</w:t>
      </w:r>
      <w:r>
        <w:rPr>
          <w:rFonts w:hint="eastAsia"/>
        </w:rPr>
        <w:t>&gt;</w:t>
      </w:r>
      <w:r w:rsidR="005C7464">
        <w:rPr>
          <w:rFonts w:hint="eastAsia"/>
        </w:rPr>
        <w:t>12567</w:t>
      </w:r>
      <w:r>
        <w:rPr>
          <w:rFonts w:hint="eastAsia"/>
        </w:rPr>
        <w:t>&lt;/</w:t>
      </w:r>
      <w:r w:rsidR="005C7464">
        <w:rPr>
          <w:rFonts w:hint="eastAsia"/>
        </w:rPr>
        <w:t xml:space="preserve">smsAccessCode </w:t>
      </w:r>
      <w:r>
        <w:rPr>
          <w:rFonts w:hint="eastAsia"/>
        </w:rPr>
        <w:t>&gt;</w:t>
      </w:r>
    </w:p>
    <w:p w:rsidR="000E5313" w:rsidRDefault="00370F24">
      <w:r>
        <w:rPr>
          <w:rFonts w:hint="eastAsia"/>
        </w:rPr>
        <w:t xml:space="preserve"> </w:t>
      </w:r>
      <w:r w:rsidR="005C7464">
        <w:rPr>
          <w:rFonts w:hint="eastAsia"/>
        </w:rPr>
        <w:tab/>
      </w:r>
      <w:r>
        <w:rPr>
          <w:rFonts w:hint="eastAsia"/>
        </w:rPr>
        <w:t>&lt;</w:t>
      </w:r>
      <w:r w:rsidRPr="00CE01C9">
        <w:rPr>
          <w:rFonts w:hint="eastAsia"/>
          <w:lang w:val="fr-FR"/>
        </w:rPr>
        <w:t xml:space="preserve"> </w:t>
      </w:r>
      <w:r>
        <w:rPr>
          <w:rFonts w:hint="eastAsia"/>
          <w:lang w:val="fr-FR"/>
        </w:rPr>
        <w:t>countryCode</w:t>
      </w:r>
      <w:r>
        <w:rPr>
          <w:rFonts w:hint="eastAsia"/>
        </w:rPr>
        <w:t xml:space="preserve"> &gt;cn&lt;/</w:t>
      </w:r>
      <w:r>
        <w:rPr>
          <w:rFonts w:hint="eastAsia"/>
          <w:lang w:val="fr-FR"/>
        </w:rPr>
        <w:t>countryCode</w:t>
      </w:r>
      <w:r>
        <w:rPr>
          <w:rFonts w:hint="eastAsia"/>
        </w:rPr>
        <w:t xml:space="preserve"> &gt;</w:t>
      </w:r>
    </w:p>
    <w:p w:rsidR="00035625" w:rsidRDefault="00035625" w:rsidP="00035625">
      <w:pPr>
        <w:ind w:leftChars="100" w:left="210"/>
      </w:pPr>
      <w:r>
        <w:rPr>
          <w:rFonts w:hint="eastAsia"/>
        </w:rPr>
        <w:tab/>
        <w:t>&lt;smsAccessCode2&gt;12567&lt;/smsAccessCode2 &gt;</w:t>
      </w:r>
    </w:p>
    <w:p w:rsidR="00370F24" w:rsidRPr="00A6475E" w:rsidRDefault="00370F24" w:rsidP="00370F24">
      <w:pPr>
        <w:ind w:leftChars="100" w:left="210"/>
      </w:pPr>
      <w:r w:rsidRPr="00A6475E">
        <w:rPr>
          <w:rFonts w:hint="eastAsia"/>
        </w:rPr>
        <w:t>&lt;/</w:t>
      </w:r>
      <w:r w:rsidR="005C7464">
        <w:rPr>
          <w:rFonts w:hint="eastAsia"/>
          <w:lang w:val="da-DK"/>
        </w:rPr>
        <w:t>GetUpSMSAccessCode</w:t>
      </w:r>
      <w:r w:rsidRPr="00A6475E">
        <w:rPr>
          <w:rFonts w:hint="eastAsia"/>
          <w:lang w:val="da-DK"/>
        </w:rPr>
        <w:t>Rsp</w:t>
      </w:r>
      <w:r w:rsidRPr="00A6475E">
        <w:rPr>
          <w:rFonts w:hint="eastAsia"/>
        </w:rPr>
        <w:t xml:space="preserve"> &gt;</w:t>
      </w:r>
    </w:p>
    <w:p w:rsidR="00370F24" w:rsidRDefault="00370F24" w:rsidP="00370F24">
      <w:pPr>
        <w:rPr>
          <w:lang w:val="fr-FR"/>
        </w:rPr>
      </w:pPr>
      <w:r>
        <w:rPr>
          <w:rFonts w:hint="eastAsia"/>
          <w:lang w:val="fr-FR"/>
        </w:rPr>
        <w:t>&lt;/result&gt;</w:t>
      </w:r>
    </w:p>
    <w:p w:rsidR="00370F24" w:rsidRDefault="00370F24" w:rsidP="00370F24">
      <w:pPr>
        <w:rPr>
          <w:lang w:val="fr-FR"/>
        </w:rPr>
      </w:pPr>
    </w:p>
    <w:p w:rsidR="00AA32D9" w:rsidRDefault="00AA32D9" w:rsidP="00305A41">
      <w:pPr>
        <w:rPr>
          <w:lang w:val="fr-FR"/>
        </w:rPr>
      </w:pPr>
    </w:p>
    <w:p w:rsidR="00305A41" w:rsidRDefault="00305A41" w:rsidP="00305A41">
      <w:pPr>
        <w:pStyle w:val="21"/>
        <w:numPr>
          <w:ilvl w:val="1"/>
          <w:numId w:val="1"/>
        </w:numPr>
        <w:rPr>
          <w:rStyle w:val="210"/>
        </w:rPr>
      </w:pPr>
      <w:bookmarkStart w:id="652" w:name="_Toc317101385"/>
      <w:r>
        <w:rPr>
          <w:rStyle w:val="210"/>
          <w:rFonts w:hint="eastAsia"/>
        </w:rPr>
        <w:t>getAgreement</w:t>
      </w:r>
      <w:bookmarkEnd w:id="652"/>
    </w:p>
    <w:p w:rsidR="00305A41" w:rsidRPr="00B91F27" w:rsidRDefault="00305A41" w:rsidP="00407B6C">
      <w:pPr>
        <w:pStyle w:val="31"/>
      </w:pPr>
      <w:bookmarkStart w:id="653" w:name="_Toc317101386"/>
      <w:r>
        <w:rPr>
          <w:rStyle w:val="210"/>
          <w:rFonts w:hint="eastAsia"/>
        </w:rPr>
        <w:t>HTTP</w:t>
      </w:r>
      <w:r>
        <w:rPr>
          <w:rStyle w:val="210"/>
          <w:rFonts w:hint="eastAsia"/>
        </w:rPr>
        <w:t>接口</w:t>
      </w:r>
      <w:bookmarkEnd w:id="653"/>
    </w:p>
    <w:p w:rsidR="00305A41" w:rsidRDefault="00305A41" w:rsidP="00407B6C">
      <w:pPr>
        <w:pStyle w:val="41"/>
      </w:pPr>
      <w:r>
        <w:rPr>
          <w:rFonts w:hint="eastAsia"/>
        </w:rPr>
        <w:t>描述</w:t>
      </w:r>
    </w:p>
    <w:p w:rsidR="00305A41" w:rsidRDefault="00305A41" w:rsidP="00305A41">
      <w:pPr>
        <w:ind w:firstLine="420"/>
      </w:pPr>
      <w:r>
        <w:rPr>
          <w:rFonts w:hint="eastAsia"/>
        </w:rPr>
        <w:t>为手机客户端提供获取服务协议。</w:t>
      </w:r>
    </w:p>
    <w:p w:rsidR="00305A41" w:rsidRDefault="00305A41" w:rsidP="00305A41">
      <w:pPr>
        <w:ind w:firstLine="420"/>
      </w:pPr>
      <w:r>
        <w:rPr>
          <w:rFonts w:hint="eastAsia"/>
        </w:rPr>
        <w:t>注：直接由</w:t>
      </w:r>
      <w:r>
        <w:rPr>
          <w:rFonts w:hint="eastAsia"/>
        </w:rPr>
        <w:t>AccountServer</w:t>
      </w:r>
      <w:r>
        <w:rPr>
          <w:rFonts w:hint="eastAsia"/>
        </w:rPr>
        <w:t>提供资源配置文件，无需到</w:t>
      </w:r>
      <w:r>
        <w:rPr>
          <w:rFonts w:hint="eastAsia"/>
        </w:rPr>
        <w:t>UP</w:t>
      </w:r>
      <w:r>
        <w:rPr>
          <w:rFonts w:hint="eastAsia"/>
        </w:rPr>
        <w:t>查询。</w:t>
      </w:r>
    </w:p>
    <w:p w:rsidR="00182C20" w:rsidRPr="00C62ACC" w:rsidRDefault="00182C20" w:rsidP="00305A41">
      <w:pPr>
        <w:ind w:firstLine="420"/>
      </w:pPr>
      <w:r>
        <w:rPr>
          <w:rFonts w:hint="eastAsia"/>
        </w:rPr>
        <w:t>终端云</w:t>
      </w:r>
      <w:r w:rsidRPr="00182C20">
        <w:rPr>
          <w:rFonts w:hint="eastAsia"/>
        </w:rPr>
        <w:t>PC</w:t>
      </w:r>
      <w:r w:rsidRPr="00182C20">
        <w:rPr>
          <w:rFonts w:hint="eastAsia"/>
        </w:rPr>
        <w:t>端分了服务协议、隐私协议、版权与知识产权，</w:t>
      </w:r>
      <w:r w:rsidRPr="00182C20">
        <w:rPr>
          <w:rFonts w:hint="eastAsia"/>
        </w:rPr>
        <w:t>PC</w:t>
      </w:r>
      <w:r w:rsidRPr="00182C20">
        <w:rPr>
          <w:rFonts w:hint="eastAsia"/>
        </w:rPr>
        <w:t>端</w:t>
      </w:r>
      <w:r w:rsidRPr="00182C20">
        <w:rPr>
          <w:rFonts w:hint="eastAsia"/>
        </w:rPr>
        <w:t>Portal</w:t>
      </w:r>
      <w:r w:rsidRPr="00182C20">
        <w:rPr>
          <w:rFonts w:hint="eastAsia"/>
        </w:rPr>
        <w:t>自己提供</w:t>
      </w:r>
      <w:r>
        <w:rPr>
          <w:rFonts w:hint="eastAsia"/>
        </w:rPr>
        <w:t>；</w:t>
      </w:r>
      <w:r w:rsidRPr="00182C20">
        <w:rPr>
          <w:rFonts w:hint="eastAsia"/>
        </w:rPr>
        <w:t>手机侧</w:t>
      </w:r>
      <w:r>
        <w:rPr>
          <w:rFonts w:hint="eastAsia"/>
        </w:rPr>
        <w:t>的</w:t>
      </w:r>
      <w:r w:rsidRPr="00182C20">
        <w:rPr>
          <w:rFonts w:hint="eastAsia"/>
        </w:rPr>
        <w:t>合成一个，由</w:t>
      </w:r>
      <w:r w:rsidRPr="00182C20">
        <w:rPr>
          <w:rFonts w:hint="eastAsia"/>
        </w:rPr>
        <w:t>AccountServer</w:t>
      </w:r>
      <w:r w:rsidRPr="00182C20">
        <w:rPr>
          <w:rFonts w:hint="eastAsia"/>
        </w:rPr>
        <w:t>提供。</w:t>
      </w:r>
    </w:p>
    <w:p w:rsidR="00305A41" w:rsidRDefault="00305A41" w:rsidP="00407B6C">
      <w:pPr>
        <w:pStyle w:val="41"/>
      </w:pPr>
      <w:r>
        <w:rPr>
          <w:rFonts w:hint="eastAsia"/>
        </w:rPr>
        <w:t>原型</w:t>
      </w:r>
    </w:p>
    <w:p w:rsidR="00305A41" w:rsidRPr="005D449C" w:rsidRDefault="00305A41" w:rsidP="00305A41">
      <w:pPr>
        <w:ind w:left="198"/>
        <w:jc w:val="left"/>
      </w:pPr>
      <w:r>
        <w:rPr>
          <w:rFonts w:hint="eastAsia"/>
          <w:lang w:val="da-DK"/>
        </w:rPr>
        <w:t>GetAgreementRsp getAgreement</w:t>
      </w:r>
      <w:r w:rsidRPr="009A7E72">
        <w:rPr>
          <w:lang w:val="da-DK"/>
        </w:rPr>
        <w:t>(</w:t>
      </w:r>
      <w:r>
        <w:rPr>
          <w:rFonts w:hint="eastAsia"/>
          <w:lang w:val="da-DK"/>
        </w:rPr>
        <w:t>GetAgreementReq getAgreementReq</w:t>
      </w:r>
      <w:r w:rsidRPr="009A7E72">
        <w:rPr>
          <w:lang w:val="da-DK"/>
        </w:rPr>
        <w:t>)</w:t>
      </w:r>
      <w:r w:rsidRPr="00CD7B14">
        <w:rPr>
          <w:rFonts w:hint="eastAsia"/>
        </w:rPr>
        <w:t xml:space="preserve"> </w:t>
      </w:r>
      <w:r w:rsidRPr="0062068B">
        <w:rPr>
          <w:rFonts w:hint="eastAsia"/>
        </w:rPr>
        <w:t xml:space="preserve">throws </w:t>
      </w:r>
      <w:r>
        <w:rPr>
          <w:rFonts w:hint="eastAsia"/>
        </w:rPr>
        <w:t>CException</w:t>
      </w:r>
    </w:p>
    <w:p w:rsidR="00305A41" w:rsidRDefault="00305A41" w:rsidP="00407B6C">
      <w:pPr>
        <w:pStyle w:val="41"/>
      </w:pPr>
      <w:r>
        <w:rPr>
          <w:rFonts w:hint="eastAsia"/>
        </w:rPr>
        <w:t>输入参数</w:t>
      </w:r>
    </w:p>
    <w:p w:rsidR="00305A41" w:rsidRDefault="00305A41" w:rsidP="00305A41">
      <w:pPr>
        <w:ind w:left="198"/>
      </w:pPr>
      <w:r>
        <w:rPr>
          <w:rFonts w:hint="eastAsia"/>
          <w:lang w:val="da-DK"/>
        </w:rPr>
        <w:t>GetAgreementReq</w:t>
      </w:r>
      <w:r>
        <w:rPr>
          <w:rFonts w:hint="eastAsia"/>
          <w:lang w:val="da-DK"/>
        </w:rPr>
        <w:t>属性如下：</w:t>
      </w:r>
    </w:p>
    <w:tbl>
      <w:tblPr>
        <w:tblW w:w="8796" w:type="dxa"/>
        <w:jc w:val="center"/>
        <w:tblInd w:w="2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84"/>
        <w:gridCol w:w="731"/>
        <w:gridCol w:w="1558"/>
        <w:gridCol w:w="1620"/>
        <w:gridCol w:w="3203"/>
      </w:tblGrid>
      <w:tr w:rsidR="00305A41" w:rsidTr="00976C1A">
        <w:trPr>
          <w:jc w:val="center"/>
        </w:trPr>
        <w:tc>
          <w:tcPr>
            <w:tcW w:w="1684" w:type="dxa"/>
            <w:shd w:val="clear" w:color="auto" w:fill="99CCFF"/>
          </w:tcPr>
          <w:p w:rsidR="00305A41" w:rsidRDefault="00305A41" w:rsidP="00976C1A">
            <w:pPr>
              <w:pStyle w:val="TAH"/>
              <w:rPr>
                <w:rFonts w:ascii="Verdana" w:hAnsi="Verdana"/>
                <w:lang w:val="fr-FR" w:eastAsia="zh-CN"/>
              </w:rPr>
            </w:pPr>
            <w:r>
              <w:rPr>
                <w:rFonts w:ascii="Verdana" w:hAnsi="Verdana" w:hint="eastAsia"/>
                <w:lang w:val="fr-FR" w:eastAsia="zh-CN"/>
              </w:rPr>
              <w:lastRenderedPageBreak/>
              <w:t>参数名称</w:t>
            </w:r>
          </w:p>
        </w:tc>
        <w:tc>
          <w:tcPr>
            <w:tcW w:w="731" w:type="dxa"/>
            <w:shd w:val="clear" w:color="auto" w:fill="99CCFF"/>
          </w:tcPr>
          <w:p w:rsidR="00305A41" w:rsidRDefault="00305A41" w:rsidP="00976C1A">
            <w:pPr>
              <w:pStyle w:val="TAH"/>
              <w:rPr>
                <w:rFonts w:ascii="Verdana" w:hAnsi="Verdana"/>
                <w:lang w:val="fr-FR" w:eastAsia="zh-CN"/>
              </w:rPr>
            </w:pPr>
            <w:r>
              <w:rPr>
                <w:rFonts w:ascii="Verdana" w:hAnsi="Verdana" w:hint="eastAsia"/>
                <w:lang w:val="fr-FR" w:eastAsia="zh-CN"/>
              </w:rPr>
              <w:t>可选</w:t>
            </w:r>
          </w:p>
        </w:tc>
        <w:tc>
          <w:tcPr>
            <w:tcW w:w="1558" w:type="dxa"/>
            <w:shd w:val="clear" w:color="auto" w:fill="99CCFF"/>
          </w:tcPr>
          <w:p w:rsidR="00305A41" w:rsidRDefault="00305A41" w:rsidP="00976C1A">
            <w:pPr>
              <w:pStyle w:val="TAH"/>
              <w:rPr>
                <w:rFonts w:ascii="Verdana" w:hAnsi="Verdana"/>
                <w:lang w:val="fr-FR" w:eastAsia="zh-CN"/>
              </w:rPr>
            </w:pPr>
            <w:r>
              <w:rPr>
                <w:rFonts w:ascii="Verdana" w:hAnsi="Verdana" w:hint="eastAsia"/>
                <w:lang w:val="fr-FR" w:eastAsia="zh-CN"/>
              </w:rPr>
              <w:t>类型</w:t>
            </w:r>
          </w:p>
        </w:tc>
        <w:tc>
          <w:tcPr>
            <w:tcW w:w="1620" w:type="dxa"/>
            <w:shd w:val="clear" w:color="auto" w:fill="99CCFF"/>
          </w:tcPr>
          <w:p w:rsidR="00305A41" w:rsidRDefault="00305A41" w:rsidP="00976C1A">
            <w:pPr>
              <w:pStyle w:val="TAH"/>
              <w:rPr>
                <w:rFonts w:ascii="Verdana" w:hAnsi="Verdana"/>
                <w:lang w:val="fr-FR" w:eastAsia="zh-CN"/>
              </w:rPr>
            </w:pPr>
            <w:r>
              <w:rPr>
                <w:rFonts w:ascii="Verdana" w:hAnsi="Verdana" w:hint="eastAsia"/>
                <w:lang w:val="fr-FR" w:eastAsia="zh-CN"/>
              </w:rPr>
              <w:t>长度</w:t>
            </w:r>
            <w:r>
              <w:rPr>
                <w:rFonts w:ascii="Verdana" w:hAnsi="Verdana"/>
                <w:lang w:val="fr-FR" w:eastAsia="zh-CN"/>
              </w:rPr>
              <w:t xml:space="preserve"> (Byte)</w:t>
            </w:r>
          </w:p>
        </w:tc>
        <w:tc>
          <w:tcPr>
            <w:tcW w:w="3203" w:type="dxa"/>
            <w:shd w:val="clear" w:color="auto" w:fill="99CCFF"/>
          </w:tcPr>
          <w:p w:rsidR="00305A41" w:rsidRDefault="00305A41" w:rsidP="00976C1A">
            <w:pPr>
              <w:pStyle w:val="TAH"/>
              <w:rPr>
                <w:rFonts w:ascii="Verdana" w:hAnsi="Verdana"/>
                <w:lang w:val="fr-FR" w:eastAsia="zh-CN"/>
              </w:rPr>
            </w:pPr>
            <w:r>
              <w:rPr>
                <w:rFonts w:ascii="Verdana" w:hAnsi="Verdana" w:hint="eastAsia"/>
                <w:lang w:val="fr-FR" w:eastAsia="zh-CN"/>
              </w:rPr>
              <w:t>描述信息</w:t>
            </w:r>
          </w:p>
        </w:tc>
      </w:tr>
      <w:tr w:rsidR="00305A41" w:rsidTr="00976C1A">
        <w:trPr>
          <w:jc w:val="center"/>
        </w:trPr>
        <w:tc>
          <w:tcPr>
            <w:tcW w:w="1684" w:type="dxa"/>
          </w:tcPr>
          <w:p w:rsidR="00305A41" w:rsidRPr="00AC2020" w:rsidRDefault="00305A41" w:rsidP="00976C1A">
            <w:pPr>
              <w:pStyle w:val="TAL"/>
              <w:rPr>
                <w:lang w:val="fr-FR" w:eastAsia="zh-CN"/>
              </w:rPr>
            </w:pPr>
            <w:r w:rsidRPr="00AC2020">
              <w:rPr>
                <w:rFonts w:hint="eastAsia"/>
                <w:lang w:val="fr-FR" w:eastAsia="zh-CN"/>
              </w:rPr>
              <w:t>v</w:t>
            </w:r>
            <w:r w:rsidRPr="00AC2020">
              <w:rPr>
                <w:lang w:val="fr-FR" w:eastAsia="zh-CN"/>
              </w:rPr>
              <w:t>ersion</w:t>
            </w:r>
          </w:p>
        </w:tc>
        <w:tc>
          <w:tcPr>
            <w:tcW w:w="731" w:type="dxa"/>
          </w:tcPr>
          <w:p w:rsidR="00305A41" w:rsidRPr="00AC2020" w:rsidRDefault="00305A41" w:rsidP="00976C1A">
            <w:pPr>
              <w:pStyle w:val="TAL"/>
              <w:rPr>
                <w:lang w:val="fr-FR" w:eastAsia="zh-CN"/>
              </w:rPr>
            </w:pPr>
            <w:r>
              <w:rPr>
                <w:rFonts w:hint="eastAsia"/>
                <w:lang w:val="fr-FR" w:eastAsia="zh-CN"/>
              </w:rPr>
              <w:t>M</w:t>
            </w:r>
          </w:p>
        </w:tc>
        <w:tc>
          <w:tcPr>
            <w:tcW w:w="1558" w:type="dxa"/>
          </w:tcPr>
          <w:p w:rsidR="00305A41" w:rsidRPr="00AC2020" w:rsidRDefault="00305A41" w:rsidP="00976C1A">
            <w:pPr>
              <w:pStyle w:val="TAH"/>
              <w:jc w:val="both"/>
              <w:rPr>
                <w:b w:val="0"/>
                <w:lang w:val="fr-FR" w:eastAsia="zh-CN"/>
              </w:rPr>
            </w:pPr>
            <w:r>
              <w:rPr>
                <w:rFonts w:hint="eastAsia"/>
                <w:b w:val="0"/>
                <w:lang w:val="fr-FR" w:eastAsia="zh-CN"/>
              </w:rPr>
              <w:t>String</w:t>
            </w:r>
          </w:p>
        </w:tc>
        <w:tc>
          <w:tcPr>
            <w:tcW w:w="1620" w:type="dxa"/>
          </w:tcPr>
          <w:p w:rsidR="00305A41" w:rsidRPr="00AC2020" w:rsidRDefault="00305A41" w:rsidP="00976C1A">
            <w:pPr>
              <w:rPr>
                <w:rFonts w:ascii="Arial" w:hAnsi="Arial"/>
                <w:kern w:val="0"/>
                <w:sz w:val="18"/>
                <w:szCs w:val="18"/>
                <w:lang w:val="fr-FR"/>
              </w:rPr>
            </w:pPr>
            <w:r>
              <w:rPr>
                <w:rFonts w:ascii="Arial" w:hAnsi="Arial" w:hint="eastAsia"/>
                <w:kern w:val="0"/>
                <w:sz w:val="18"/>
                <w:szCs w:val="18"/>
                <w:lang w:val="fr-FR"/>
              </w:rPr>
              <w:t>5</w:t>
            </w:r>
          </w:p>
        </w:tc>
        <w:tc>
          <w:tcPr>
            <w:tcW w:w="3203" w:type="dxa"/>
          </w:tcPr>
          <w:p w:rsidR="00305A41" w:rsidRPr="00AC2020" w:rsidRDefault="00305A41" w:rsidP="00976C1A">
            <w:pPr>
              <w:rPr>
                <w:rFonts w:ascii="Arial" w:hAnsi="Arial"/>
                <w:kern w:val="0"/>
                <w:sz w:val="18"/>
                <w:szCs w:val="18"/>
                <w:lang w:val="fr-FR"/>
              </w:rPr>
            </w:pPr>
            <w:r w:rsidRPr="00AC2020">
              <w:rPr>
                <w:rFonts w:ascii="Arial" w:hAnsi="Arial" w:hint="eastAsia"/>
                <w:kern w:val="0"/>
                <w:sz w:val="18"/>
                <w:szCs w:val="18"/>
                <w:lang w:val="fr-FR"/>
              </w:rPr>
              <w:t>协议版本号</w:t>
            </w:r>
          </w:p>
          <w:p w:rsidR="00305A41" w:rsidRPr="00AC2020" w:rsidRDefault="00305A41" w:rsidP="00976C1A">
            <w:pPr>
              <w:rPr>
                <w:rFonts w:ascii="Arial" w:hAnsi="Arial"/>
                <w:kern w:val="0"/>
                <w:sz w:val="18"/>
                <w:szCs w:val="18"/>
                <w:lang w:val="fr-FR"/>
              </w:rPr>
            </w:pPr>
            <w:r w:rsidRPr="00AC2020">
              <w:rPr>
                <w:rFonts w:ascii="Arial" w:hAnsi="Arial" w:hint="eastAsia"/>
                <w:kern w:val="0"/>
                <w:sz w:val="18"/>
                <w:szCs w:val="18"/>
                <w:lang w:val="fr-FR"/>
              </w:rPr>
              <w:t>当前版本为：</w:t>
            </w:r>
            <w:r>
              <w:rPr>
                <w:rFonts w:ascii="Arial" w:hAnsi="Arial" w:hint="eastAsia"/>
                <w:kern w:val="0"/>
                <w:sz w:val="18"/>
                <w:szCs w:val="18"/>
                <w:lang w:val="fr-FR"/>
              </w:rPr>
              <w:t>01.01</w:t>
            </w:r>
          </w:p>
        </w:tc>
      </w:tr>
      <w:tr w:rsidR="00305A41" w:rsidTr="00976C1A">
        <w:trPr>
          <w:jc w:val="center"/>
        </w:trPr>
        <w:tc>
          <w:tcPr>
            <w:tcW w:w="1684" w:type="dxa"/>
          </w:tcPr>
          <w:p w:rsidR="00305A41" w:rsidRPr="00C8364D" w:rsidRDefault="00305A41" w:rsidP="00976C1A">
            <w:pPr>
              <w:pStyle w:val="TAL"/>
              <w:rPr>
                <w:lang w:val="fr-FR" w:eastAsia="zh-CN"/>
              </w:rPr>
            </w:pPr>
            <w:r>
              <w:rPr>
                <w:rFonts w:hint="eastAsia"/>
                <w:lang w:val="fr-FR" w:eastAsia="zh-CN"/>
              </w:rPr>
              <w:t>agreementID</w:t>
            </w:r>
          </w:p>
        </w:tc>
        <w:tc>
          <w:tcPr>
            <w:tcW w:w="731" w:type="dxa"/>
          </w:tcPr>
          <w:p w:rsidR="00305A41" w:rsidRPr="00C8364D" w:rsidRDefault="00305A41" w:rsidP="00976C1A">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1558" w:type="dxa"/>
          </w:tcPr>
          <w:p w:rsidR="00305A41" w:rsidRDefault="005200E4" w:rsidP="00976C1A">
            <w:pPr>
              <w:spacing w:line="240" w:lineRule="atLeast"/>
              <w:rPr>
                <w:rFonts w:ascii="Arial" w:hAnsi="Arial"/>
                <w:kern w:val="0"/>
                <w:sz w:val="18"/>
                <w:szCs w:val="18"/>
                <w:lang w:val="fr-FR"/>
              </w:rPr>
            </w:pPr>
            <w:r>
              <w:rPr>
                <w:rFonts w:ascii="Arial" w:hAnsi="Arial"/>
                <w:kern w:val="0"/>
                <w:sz w:val="18"/>
                <w:szCs w:val="18"/>
                <w:lang w:val="fr-FR"/>
              </w:rPr>
              <w:t>Int</w:t>
            </w:r>
          </w:p>
        </w:tc>
        <w:tc>
          <w:tcPr>
            <w:tcW w:w="1620" w:type="dxa"/>
          </w:tcPr>
          <w:p w:rsidR="00305A41" w:rsidRDefault="00305A41" w:rsidP="00976C1A">
            <w:pPr>
              <w:spacing w:line="240" w:lineRule="atLeast"/>
              <w:rPr>
                <w:rFonts w:ascii="Arial" w:hAnsi="Arial"/>
                <w:kern w:val="0"/>
                <w:sz w:val="18"/>
                <w:szCs w:val="18"/>
                <w:lang w:val="fr-FR"/>
              </w:rPr>
            </w:pPr>
          </w:p>
        </w:tc>
        <w:tc>
          <w:tcPr>
            <w:tcW w:w="3203" w:type="dxa"/>
          </w:tcPr>
          <w:p w:rsidR="00305A41" w:rsidRDefault="00305A41" w:rsidP="00976C1A">
            <w:pPr>
              <w:spacing w:line="240" w:lineRule="atLeast"/>
              <w:rPr>
                <w:rFonts w:ascii="Arial" w:hAnsi="Arial"/>
                <w:kern w:val="0"/>
                <w:sz w:val="18"/>
                <w:szCs w:val="18"/>
                <w:lang w:val="fr-FR"/>
              </w:rPr>
            </w:pPr>
            <w:r>
              <w:rPr>
                <w:rFonts w:ascii="Arial" w:hAnsi="Arial" w:hint="eastAsia"/>
                <w:kern w:val="0"/>
                <w:sz w:val="18"/>
                <w:szCs w:val="18"/>
                <w:lang w:val="fr-FR"/>
              </w:rPr>
              <w:t>服务协议标识</w:t>
            </w:r>
          </w:p>
          <w:p w:rsidR="009B2646" w:rsidRDefault="009B2646" w:rsidP="00976C1A">
            <w:pPr>
              <w:spacing w:line="240" w:lineRule="atLeast"/>
              <w:rPr>
                <w:rFonts w:ascii="Arial" w:hAnsi="Arial"/>
                <w:kern w:val="0"/>
                <w:sz w:val="18"/>
                <w:szCs w:val="18"/>
                <w:lang w:val="fr-FR"/>
              </w:rPr>
            </w:pPr>
            <w:r>
              <w:rPr>
                <w:rFonts w:ascii="Arial" w:hAnsi="Arial" w:hint="eastAsia"/>
                <w:kern w:val="0"/>
                <w:sz w:val="18"/>
                <w:szCs w:val="18"/>
                <w:lang w:val="fr-FR"/>
              </w:rPr>
              <w:t>0 Huawei Cloud Service Terms(</w:t>
            </w:r>
            <w:r>
              <w:rPr>
                <w:rFonts w:ascii="Arial" w:hAnsi="Arial" w:hint="eastAsia"/>
                <w:kern w:val="0"/>
                <w:sz w:val="18"/>
                <w:szCs w:val="18"/>
                <w:lang w:val="fr-FR"/>
              </w:rPr>
              <w:t>华为云服务用户条款</w:t>
            </w:r>
            <w:r>
              <w:rPr>
                <w:rFonts w:ascii="Arial" w:hAnsi="Arial" w:hint="eastAsia"/>
                <w:kern w:val="0"/>
                <w:sz w:val="18"/>
                <w:szCs w:val="18"/>
                <w:lang w:val="fr-FR"/>
              </w:rPr>
              <w:t>)</w:t>
            </w:r>
          </w:p>
          <w:p w:rsidR="00305A41" w:rsidRDefault="00305A41" w:rsidP="00976C1A">
            <w:pPr>
              <w:spacing w:line="240" w:lineRule="atLeast"/>
              <w:rPr>
                <w:rFonts w:ascii="Arial" w:hAnsi="Arial"/>
                <w:kern w:val="0"/>
                <w:sz w:val="18"/>
                <w:szCs w:val="18"/>
                <w:lang w:val="fr-FR"/>
              </w:rPr>
            </w:pPr>
            <w:r>
              <w:rPr>
                <w:rFonts w:ascii="Arial" w:hAnsi="Arial" w:hint="eastAsia"/>
                <w:kern w:val="0"/>
                <w:sz w:val="18"/>
                <w:szCs w:val="18"/>
                <w:lang w:val="fr-FR"/>
              </w:rPr>
              <w:t xml:space="preserve">1 </w:t>
            </w:r>
            <w:r w:rsidR="00CF6299">
              <w:rPr>
                <w:rFonts w:ascii="Arial" w:hAnsi="Arial" w:hint="eastAsia"/>
                <w:kern w:val="0"/>
                <w:sz w:val="18"/>
                <w:szCs w:val="18"/>
                <w:lang w:val="fr-FR"/>
              </w:rPr>
              <w:t>华为隐私政策和华为云服务协议</w:t>
            </w:r>
            <w:r w:rsidR="00CF6299">
              <w:rPr>
                <w:rFonts w:ascii="Arial" w:hAnsi="Arial" w:hint="eastAsia"/>
                <w:kern w:val="0"/>
                <w:sz w:val="18"/>
                <w:szCs w:val="18"/>
                <w:lang w:val="fr-FR"/>
              </w:rPr>
              <w:t xml:space="preserve"> (</w:t>
            </w:r>
            <w:r w:rsidR="0037385B">
              <w:rPr>
                <w:rFonts w:ascii="Arial" w:hAnsi="Arial" w:hint="eastAsia"/>
                <w:kern w:val="0"/>
                <w:sz w:val="18"/>
                <w:szCs w:val="18"/>
                <w:lang w:val="fr-FR"/>
              </w:rPr>
              <w:t>原</w:t>
            </w:r>
            <w:r>
              <w:rPr>
                <w:rFonts w:ascii="Arial" w:hAnsi="Arial" w:hint="eastAsia"/>
                <w:kern w:val="0"/>
                <w:sz w:val="18"/>
                <w:szCs w:val="18"/>
                <w:lang w:val="fr-FR"/>
              </w:rPr>
              <w:t>cloudPlus</w:t>
            </w:r>
            <w:r w:rsidR="00CF6299">
              <w:rPr>
                <w:rFonts w:ascii="Arial" w:hAnsi="Arial" w:hint="eastAsia"/>
                <w:kern w:val="0"/>
                <w:sz w:val="18"/>
                <w:szCs w:val="18"/>
                <w:lang w:val="fr-FR"/>
              </w:rPr>
              <w:t>)</w:t>
            </w:r>
          </w:p>
          <w:p w:rsidR="00B67F64" w:rsidRDefault="00B67F64" w:rsidP="00976C1A">
            <w:pPr>
              <w:spacing w:line="240" w:lineRule="atLeast"/>
              <w:rPr>
                <w:rFonts w:ascii="Arial" w:hAnsi="Arial"/>
                <w:kern w:val="0"/>
                <w:sz w:val="18"/>
                <w:szCs w:val="18"/>
                <w:lang w:val="fr-FR"/>
              </w:rPr>
            </w:pPr>
            <w:r>
              <w:rPr>
                <w:rFonts w:ascii="Arial" w:hAnsi="Arial" w:hint="eastAsia"/>
                <w:kern w:val="0"/>
                <w:sz w:val="18"/>
                <w:szCs w:val="18"/>
                <w:lang w:val="fr-FR"/>
              </w:rPr>
              <w:t>2 Huawei Privacy Policy</w:t>
            </w:r>
            <w:r w:rsidR="009B2646">
              <w:rPr>
                <w:rFonts w:ascii="Arial" w:hAnsi="Arial" w:hint="eastAsia"/>
                <w:kern w:val="0"/>
                <w:sz w:val="18"/>
                <w:szCs w:val="18"/>
                <w:lang w:val="fr-FR"/>
              </w:rPr>
              <w:t>(</w:t>
            </w:r>
            <w:r w:rsidR="009B2646">
              <w:rPr>
                <w:rFonts w:ascii="Arial" w:hAnsi="Arial" w:hint="eastAsia"/>
                <w:kern w:val="0"/>
                <w:sz w:val="18"/>
                <w:szCs w:val="18"/>
                <w:lang w:val="fr-FR"/>
              </w:rPr>
              <w:t>华为隐私政策</w:t>
            </w:r>
            <w:r w:rsidR="009B2646">
              <w:rPr>
                <w:rFonts w:ascii="Arial" w:hAnsi="Arial" w:hint="eastAsia"/>
                <w:kern w:val="0"/>
                <w:sz w:val="18"/>
                <w:szCs w:val="18"/>
                <w:lang w:val="fr-FR"/>
              </w:rPr>
              <w:t>)</w:t>
            </w:r>
          </w:p>
          <w:p w:rsidR="00CF6299" w:rsidRDefault="00CF6299" w:rsidP="00976C1A">
            <w:pPr>
              <w:spacing w:line="240" w:lineRule="atLeast"/>
              <w:rPr>
                <w:rFonts w:ascii="Arial" w:hAnsi="Arial"/>
                <w:kern w:val="0"/>
                <w:sz w:val="18"/>
                <w:szCs w:val="18"/>
                <w:lang w:val="fr-FR"/>
              </w:rPr>
            </w:pPr>
            <w:r>
              <w:rPr>
                <w:rFonts w:ascii="Arial" w:hAnsi="Arial" w:hint="eastAsia"/>
                <w:kern w:val="0"/>
                <w:sz w:val="18"/>
                <w:szCs w:val="18"/>
                <w:lang w:val="fr-FR"/>
              </w:rPr>
              <w:t>3 AllBackup</w:t>
            </w:r>
          </w:p>
          <w:p w:rsidR="009B2646" w:rsidRDefault="00CF6299" w:rsidP="009B2646">
            <w:pPr>
              <w:spacing w:line="240" w:lineRule="atLeast"/>
              <w:rPr>
                <w:rFonts w:ascii="Arial" w:hAnsi="Arial"/>
                <w:kern w:val="0"/>
                <w:sz w:val="18"/>
                <w:szCs w:val="18"/>
                <w:lang w:val="fr-FR"/>
              </w:rPr>
            </w:pPr>
            <w:r>
              <w:rPr>
                <w:rFonts w:ascii="Arial" w:hAnsi="Arial" w:hint="eastAsia"/>
                <w:kern w:val="0"/>
                <w:sz w:val="18"/>
                <w:szCs w:val="18"/>
                <w:lang w:val="fr-FR"/>
              </w:rPr>
              <w:t>4 Sync and Finder</w:t>
            </w:r>
          </w:p>
          <w:p w:rsidR="008C7C7C" w:rsidRDefault="008C7C7C" w:rsidP="009B2646">
            <w:pPr>
              <w:spacing w:line="240" w:lineRule="atLeast"/>
              <w:rPr>
                <w:rFonts w:ascii="Arial" w:hAnsi="Arial"/>
                <w:kern w:val="0"/>
                <w:sz w:val="18"/>
                <w:szCs w:val="18"/>
                <w:lang w:val="fr-FR"/>
              </w:rPr>
            </w:pPr>
            <w:r>
              <w:rPr>
                <w:rFonts w:ascii="Arial" w:hAnsi="Arial" w:hint="eastAsia"/>
                <w:kern w:val="0"/>
                <w:sz w:val="18"/>
                <w:szCs w:val="18"/>
                <w:lang w:val="fr-FR"/>
              </w:rPr>
              <w:t>5 FileManager</w:t>
            </w:r>
          </w:p>
          <w:p w:rsidR="006B3C8C" w:rsidRDefault="006B3C8C" w:rsidP="009B2646">
            <w:pPr>
              <w:spacing w:line="240" w:lineRule="atLeast"/>
              <w:rPr>
                <w:rFonts w:ascii="Arial" w:hAnsi="Arial"/>
                <w:kern w:val="0"/>
                <w:sz w:val="18"/>
                <w:szCs w:val="18"/>
                <w:lang w:val="fr-FR"/>
              </w:rPr>
            </w:pPr>
            <w:r>
              <w:rPr>
                <w:rFonts w:ascii="Arial" w:hAnsi="Arial" w:hint="eastAsia"/>
                <w:kern w:val="0"/>
                <w:sz w:val="18"/>
                <w:szCs w:val="18"/>
                <w:lang w:val="fr-FR"/>
              </w:rPr>
              <w:t xml:space="preserve">6 </w:t>
            </w:r>
            <w:r>
              <w:rPr>
                <w:rFonts w:ascii="Arial" w:hAnsi="Arial" w:hint="eastAsia"/>
                <w:kern w:val="0"/>
                <w:sz w:val="18"/>
                <w:szCs w:val="18"/>
                <w:lang w:val="fr-FR"/>
              </w:rPr>
              <w:t>会员协议</w:t>
            </w:r>
            <w:r w:rsidR="00BB4E9A">
              <w:rPr>
                <w:rFonts w:ascii="Arial" w:hAnsi="Arial" w:hint="eastAsia"/>
                <w:kern w:val="0"/>
                <w:sz w:val="18"/>
                <w:szCs w:val="18"/>
                <w:lang w:val="fr-FR"/>
              </w:rPr>
              <w:t>（含服务协议）</w:t>
            </w:r>
          </w:p>
        </w:tc>
      </w:tr>
      <w:tr w:rsidR="007763DA" w:rsidTr="00976C1A">
        <w:trPr>
          <w:jc w:val="center"/>
        </w:trPr>
        <w:tc>
          <w:tcPr>
            <w:tcW w:w="1684" w:type="dxa"/>
          </w:tcPr>
          <w:p w:rsidR="007763DA" w:rsidRDefault="007763DA" w:rsidP="00976C1A">
            <w:pPr>
              <w:pStyle w:val="TAL"/>
              <w:rPr>
                <w:lang w:eastAsia="zh-CN"/>
              </w:rPr>
            </w:pPr>
            <w:r>
              <w:rPr>
                <w:rFonts w:hint="eastAsia"/>
                <w:lang w:val="fr-FR" w:eastAsia="zh-CN"/>
              </w:rPr>
              <w:t>agreementOldVer</w:t>
            </w:r>
          </w:p>
        </w:tc>
        <w:tc>
          <w:tcPr>
            <w:tcW w:w="731" w:type="dxa"/>
          </w:tcPr>
          <w:p w:rsidR="007763DA" w:rsidRDefault="007763DA" w:rsidP="00976C1A">
            <w:pPr>
              <w:pStyle w:val="TAL"/>
              <w:rPr>
                <w:rFonts w:cs="Arial"/>
                <w:color w:val="000000"/>
                <w:lang w:eastAsia="zh-CN"/>
              </w:rPr>
            </w:pPr>
            <w:r>
              <w:rPr>
                <w:rFonts w:cs="Arial" w:hint="eastAsia"/>
                <w:color w:val="000000"/>
                <w:lang w:eastAsia="zh-CN"/>
              </w:rPr>
              <w:t>O</w:t>
            </w:r>
          </w:p>
        </w:tc>
        <w:tc>
          <w:tcPr>
            <w:tcW w:w="1558" w:type="dxa"/>
          </w:tcPr>
          <w:p w:rsidR="007763DA" w:rsidRDefault="007763DA" w:rsidP="00976C1A">
            <w:pPr>
              <w:pStyle w:val="TAL"/>
              <w:rPr>
                <w:rFonts w:cs="Arial"/>
                <w:color w:val="000000"/>
                <w:lang w:eastAsia="zh-CN"/>
              </w:rPr>
            </w:pPr>
            <w:r>
              <w:rPr>
                <w:rFonts w:cs="Arial"/>
                <w:color w:val="000000"/>
                <w:lang w:eastAsia="zh-CN"/>
              </w:rPr>
              <w:t>S</w:t>
            </w:r>
            <w:r>
              <w:rPr>
                <w:rFonts w:cs="Arial" w:hint="eastAsia"/>
                <w:color w:val="000000"/>
                <w:lang w:eastAsia="zh-CN"/>
              </w:rPr>
              <w:t>tring</w:t>
            </w:r>
          </w:p>
        </w:tc>
        <w:tc>
          <w:tcPr>
            <w:tcW w:w="1620" w:type="dxa"/>
          </w:tcPr>
          <w:p w:rsidR="007763DA" w:rsidRDefault="007763DA" w:rsidP="00976C1A">
            <w:pPr>
              <w:pStyle w:val="TAL"/>
              <w:rPr>
                <w:rFonts w:cs="Arial"/>
                <w:color w:val="000000"/>
                <w:lang w:eastAsia="zh-CN"/>
              </w:rPr>
            </w:pPr>
            <w:r>
              <w:rPr>
                <w:rFonts w:cs="Arial" w:hint="eastAsia"/>
                <w:color w:val="000000"/>
                <w:lang w:eastAsia="zh-CN"/>
              </w:rPr>
              <w:t>32</w:t>
            </w:r>
          </w:p>
        </w:tc>
        <w:tc>
          <w:tcPr>
            <w:tcW w:w="3203" w:type="dxa"/>
          </w:tcPr>
          <w:p w:rsidR="007763DA" w:rsidRDefault="007763DA" w:rsidP="00976C1A">
            <w:pPr>
              <w:rPr>
                <w:rFonts w:ascii="Arial" w:hAnsi="Arial"/>
                <w:sz w:val="19"/>
                <w:szCs w:val="19"/>
                <w:lang w:val="en-GB"/>
              </w:rPr>
            </w:pPr>
            <w:r>
              <w:rPr>
                <w:rFonts w:ascii="Arial" w:hAnsi="Arial" w:hint="eastAsia"/>
                <w:sz w:val="19"/>
                <w:szCs w:val="19"/>
                <w:lang w:val="en-GB"/>
              </w:rPr>
              <w:t>客户端老的服务协议版本</w:t>
            </w:r>
          </w:p>
          <w:p w:rsidR="007763DA" w:rsidRDefault="007763DA" w:rsidP="00976C1A">
            <w:pPr>
              <w:rPr>
                <w:rFonts w:ascii="Arial" w:hAnsi="Arial"/>
                <w:sz w:val="19"/>
                <w:szCs w:val="19"/>
                <w:lang w:val="en-GB"/>
              </w:rPr>
            </w:pPr>
            <w:r>
              <w:rPr>
                <w:rFonts w:ascii="Arial" w:hAnsi="Arial" w:hint="eastAsia"/>
                <w:sz w:val="19"/>
                <w:szCs w:val="19"/>
                <w:lang w:val="en-GB"/>
              </w:rPr>
              <w:t>如果不输入或输入的版本小于服务端版本，则返回服务协议。</w:t>
            </w:r>
          </w:p>
          <w:p w:rsidR="007763DA" w:rsidRPr="007763DA" w:rsidRDefault="007763DA" w:rsidP="007763DA">
            <w:pPr>
              <w:rPr>
                <w:rFonts w:ascii="Arial" w:hAnsi="Arial"/>
                <w:sz w:val="19"/>
                <w:szCs w:val="19"/>
                <w:lang w:val="en-GB"/>
              </w:rPr>
            </w:pPr>
            <w:r>
              <w:rPr>
                <w:rFonts w:ascii="Arial" w:hAnsi="Arial" w:hint="eastAsia"/>
                <w:sz w:val="19"/>
                <w:szCs w:val="19"/>
                <w:lang w:val="en-GB"/>
              </w:rPr>
              <w:t>否则不用重复返回服务协议。</w:t>
            </w:r>
          </w:p>
        </w:tc>
      </w:tr>
      <w:tr w:rsidR="00305A41" w:rsidTr="00976C1A">
        <w:trPr>
          <w:jc w:val="center"/>
        </w:trPr>
        <w:tc>
          <w:tcPr>
            <w:tcW w:w="1684" w:type="dxa"/>
          </w:tcPr>
          <w:p w:rsidR="00305A41" w:rsidRDefault="00305A41" w:rsidP="00976C1A">
            <w:pPr>
              <w:pStyle w:val="TAL"/>
              <w:rPr>
                <w:b/>
                <w:bCs/>
                <w:lang w:eastAsia="zh-CN"/>
              </w:rPr>
            </w:pPr>
            <w:r>
              <w:rPr>
                <w:rFonts w:hint="eastAsia"/>
                <w:lang w:eastAsia="zh-CN"/>
              </w:rPr>
              <w:t>l</w:t>
            </w:r>
            <w:r>
              <w:rPr>
                <w:rFonts w:hint="eastAsia"/>
              </w:rPr>
              <w:t>anguageCode</w:t>
            </w:r>
          </w:p>
        </w:tc>
        <w:tc>
          <w:tcPr>
            <w:tcW w:w="731" w:type="dxa"/>
          </w:tcPr>
          <w:p w:rsidR="00305A41" w:rsidRDefault="00305A41" w:rsidP="00976C1A">
            <w:pPr>
              <w:pStyle w:val="TAL"/>
              <w:rPr>
                <w:lang w:val="fr-FR" w:eastAsia="zh-CN"/>
              </w:rPr>
            </w:pPr>
            <w:r>
              <w:rPr>
                <w:rFonts w:cs="Arial" w:hint="eastAsia"/>
                <w:color w:val="000000"/>
              </w:rPr>
              <w:t>M</w:t>
            </w:r>
          </w:p>
        </w:tc>
        <w:tc>
          <w:tcPr>
            <w:tcW w:w="1558" w:type="dxa"/>
          </w:tcPr>
          <w:p w:rsidR="00305A41" w:rsidRDefault="00305A41" w:rsidP="00976C1A">
            <w:pPr>
              <w:pStyle w:val="TAL"/>
              <w:rPr>
                <w:lang w:val="fr-FR"/>
              </w:rPr>
            </w:pPr>
            <w:r>
              <w:rPr>
                <w:rFonts w:cs="Arial" w:hint="eastAsia"/>
                <w:color w:val="000000"/>
              </w:rPr>
              <w:t>String</w:t>
            </w:r>
          </w:p>
        </w:tc>
        <w:tc>
          <w:tcPr>
            <w:tcW w:w="1620" w:type="dxa"/>
          </w:tcPr>
          <w:p w:rsidR="00305A41" w:rsidRPr="00AC2020" w:rsidRDefault="00305A41" w:rsidP="00976C1A">
            <w:pPr>
              <w:pStyle w:val="TAL"/>
              <w:rPr>
                <w:lang w:val="fr-FR" w:eastAsia="zh-CN"/>
              </w:rPr>
            </w:pPr>
            <w:r>
              <w:rPr>
                <w:rFonts w:cs="Arial" w:hint="eastAsia"/>
                <w:color w:val="000000"/>
              </w:rPr>
              <w:t>4</w:t>
            </w:r>
          </w:p>
        </w:tc>
        <w:tc>
          <w:tcPr>
            <w:tcW w:w="3203" w:type="dxa"/>
          </w:tcPr>
          <w:p w:rsidR="00305A41" w:rsidRDefault="00305A41" w:rsidP="00976C1A">
            <w:r>
              <w:rPr>
                <w:rFonts w:ascii="Arial" w:hAnsi="Arial" w:hint="eastAsia"/>
                <w:sz w:val="19"/>
                <w:szCs w:val="19"/>
                <w:lang w:val="en-GB"/>
              </w:rPr>
              <w:t>语言代码</w:t>
            </w:r>
            <w:r>
              <w:rPr>
                <w:rFonts w:ascii="Arial" w:hAnsi="Arial" w:hint="eastAsia"/>
                <w:sz w:val="19"/>
                <w:szCs w:val="19"/>
                <w:lang w:val="en-GB"/>
              </w:rPr>
              <w:t>(</w:t>
            </w:r>
            <w:r>
              <w:rPr>
                <w:rFonts w:ascii="Arial" w:hAnsi="Arial" w:hint="eastAsia"/>
                <w:sz w:val="19"/>
                <w:szCs w:val="19"/>
                <w:lang w:val="en-GB"/>
              </w:rPr>
              <w:t>参考附件</w:t>
            </w:r>
            <w:r>
              <w:rPr>
                <w:rFonts w:ascii="Arial" w:hAnsi="Arial" w:hint="eastAsia"/>
                <w:sz w:val="19"/>
                <w:szCs w:val="19"/>
                <w:lang w:val="en-GB"/>
              </w:rPr>
              <w:t>ISO 639)</w:t>
            </w:r>
          </w:p>
        </w:tc>
      </w:tr>
      <w:tr w:rsidR="00305A41" w:rsidTr="00976C1A">
        <w:trPr>
          <w:jc w:val="center"/>
        </w:trPr>
        <w:tc>
          <w:tcPr>
            <w:tcW w:w="1684" w:type="dxa"/>
          </w:tcPr>
          <w:p w:rsidR="00305A41" w:rsidRPr="00AC2020" w:rsidRDefault="00305A41" w:rsidP="00976C1A">
            <w:pPr>
              <w:pStyle w:val="TAL"/>
              <w:rPr>
                <w:lang w:val="fr-FR" w:eastAsia="zh-CN"/>
              </w:rPr>
            </w:pPr>
            <w:r>
              <w:rPr>
                <w:rFonts w:hint="eastAsia"/>
                <w:b/>
                <w:bCs/>
              </w:rPr>
              <w:t>reqClientType</w:t>
            </w:r>
          </w:p>
        </w:tc>
        <w:tc>
          <w:tcPr>
            <w:tcW w:w="731" w:type="dxa"/>
          </w:tcPr>
          <w:p w:rsidR="00305A41" w:rsidRPr="00AC2020" w:rsidRDefault="00305A41" w:rsidP="00976C1A">
            <w:pPr>
              <w:pStyle w:val="TAL"/>
              <w:rPr>
                <w:lang w:val="fr-FR" w:eastAsia="zh-CN"/>
              </w:rPr>
            </w:pPr>
            <w:r>
              <w:rPr>
                <w:rFonts w:hint="eastAsia"/>
                <w:lang w:val="fr-FR" w:eastAsia="zh-CN"/>
              </w:rPr>
              <w:t>O</w:t>
            </w:r>
          </w:p>
        </w:tc>
        <w:tc>
          <w:tcPr>
            <w:tcW w:w="1558" w:type="dxa"/>
          </w:tcPr>
          <w:p w:rsidR="00305A41" w:rsidRPr="00AC2020" w:rsidRDefault="005200E4" w:rsidP="00976C1A">
            <w:pPr>
              <w:pStyle w:val="TAL"/>
              <w:rPr>
                <w:lang w:val="fr-FR" w:eastAsia="zh-CN"/>
              </w:rPr>
            </w:pPr>
            <w:r>
              <w:rPr>
                <w:lang w:val="fr-FR"/>
              </w:rPr>
              <w:t>Int</w:t>
            </w:r>
          </w:p>
        </w:tc>
        <w:tc>
          <w:tcPr>
            <w:tcW w:w="1620" w:type="dxa"/>
          </w:tcPr>
          <w:p w:rsidR="00305A41" w:rsidRPr="00AC2020" w:rsidRDefault="00305A41" w:rsidP="00976C1A">
            <w:pPr>
              <w:pStyle w:val="TAL"/>
              <w:rPr>
                <w:lang w:val="fr-FR" w:eastAsia="zh-CN"/>
              </w:rPr>
            </w:pPr>
          </w:p>
        </w:tc>
        <w:tc>
          <w:tcPr>
            <w:tcW w:w="3203" w:type="dxa"/>
          </w:tcPr>
          <w:p w:rsidR="00305A41" w:rsidRPr="00AC2020" w:rsidRDefault="00305A41" w:rsidP="00976C1A">
            <w:pPr>
              <w:rPr>
                <w:rFonts w:ascii="Arial" w:hAnsi="Arial"/>
                <w:kern w:val="0"/>
                <w:sz w:val="18"/>
                <w:szCs w:val="18"/>
                <w:lang w:val="fr-FR"/>
              </w:rPr>
            </w:pPr>
            <w:r>
              <w:rPr>
                <w:rFonts w:hint="eastAsia"/>
              </w:rPr>
              <w:t>请求客户端类型</w:t>
            </w:r>
          </w:p>
        </w:tc>
      </w:tr>
      <w:tr w:rsidR="00C94EED" w:rsidTr="00976C1A">
        <w:trPr>
          <w:jc w:val="center"/>
        </w:trPr>
        <w:tc>
          <w:tcPr>
            <w:tcW w:w="1684" w:type="dxa"/>
          </w:tcPr>
          <w:p w:rsidR="00C94EED" w:rsidRDefault="00C94EED" w:rsidP="00976C1A">
            <w:pPr>
              <w:pStyle w:val="TAL"/>
              <w:rPr>
                <w:b/>
                <w:bCs/>
                <w:lang w:eastAsia="zh-CN"/>
              </w:rPr>
            </w:pPr>
            <w:r>
              <w:rPr>
                <w:rFonts w:hint="eastAsia"/>
                <w:b/>
                <w:bCs/>
                <w:lang w:eastAsia="zh-CN"/>
              </w:rPr>
              <w:t>countryCode</w:t>
            </w:r>
          </w:p>
        </w:tc>
        <w:tc>
          <w:tcPr>
            <w:tcW w:w="731" w:type="dxa"/>
          </w:tcPr>
          <w:p w:rsidR="00C94EED" w:rsidRDefault="00C94EED" w:rsidP="00976C1A">
            <w:pPr>
              <w:pStyle w:val="TAL"/>
              <w:rPr>
                <w:lang w:val="fr-FR" w:eastAsia="zh-CN"/>
              </w:rPr>
            </w:pPr>
            <w:r>
              <w:rPr>
                <w:rFonts w:hint="eastAsia"/>
                <w:lang w:val="fr-FR" w:eastAsia="zh-CN"/>
              </w:rPr>
              <w:t>O</w:t>
            </w:r>
          </w:p>
        </w:tc>
        <w:tc>
          <w:tcPr>
            <w:tcW w:w="1558" w:type="dxa"/>
          </w:tcPr>
          <w:p w:rsidR="00C94EED" w:rsidRDefault="00C94EED" w:rsidP="00976C1A">
            <w:pPr>
              <w:pStyle w:val="TAL"/>
              <w:rPr>
                <w:lang w:val="fr-FR" w:eastAsia="zh-CN"/>
              </w:rPr>
            </w:pPr>
            <w:r>
              <w:rPr>
                <w:rFonts w:hint="eastAsia"/>
                <w:lang w:val="fr-FR" w:eastAsia="zh-CN"/>
              </w:rPr>
              <w:t>String</w:t>
            </w:r>
          </w:p>
        </w:tc>
        <w:tc>
          <w:tcPr>
            <w:tcW w:w="1620" w:type="dxa"/>
          </w:tcPr>
          <w:p w:rsidR="00C94EED" w:rsidRPr="00AC2020" w:rsidRDefault="00C94EED" w:rsidP="00976C1A">
            <w:pPr>
              <w:pStyle w:val="TAL"/>
              <w:rPr>
                <w:lang w:val="fr-FR" w:eastAsia="zh-CN"/>
              </w:rPr>
            </w:pPr>
            <w:r>
              <w:rPr>
                <w:rFonts w:hint="eastAsia"/>
                <w:lang w:val="fr-FR" w:eastAsia="zh-CN"/>
              </w:rPr>
              <w:t>4</w:t>
            </w:r>
          </w:p>
        </w:tc>
        <w:tc>
          <w:tcPr>
            <w:tcW w:w="3203" w:type="dxa"/>
          </w:tcPr>
          <w:p w:rsidR="00C94EED" w:rsidRDefault="00C94EED" w:rsidP="00976C1A">
            <w:r>
              <w:rPr>
                <w:rFonts w:hint="eastAsia"/>
              </w:rPr>
              <w:t>国家代码（参考附件</w:t>
            </w:r>
            <w:r>
              <w:rPr>
                <w:rFonts w:hint="eastAsia"/>
              </w:rPr>
              <w:t>ISO 3166</w:t>
            </w:r>
            <w:r>
              <w:rPr>
                <w:rFonts w:hint="eastAsia"/>
              </w:rPr>
              <w:t>）</w:t>
            </w:r>
          </w:p>
        </w:tc>
      </w:tr>
    </w:tbl>
    <w:p w:rsidR="00305A41" w:rsidRDefault="00305A41" w:rsidP="00407B6C">
      <w:pPr>
        <w:pStyle w:val="41"/>
        <w:rPr>
          <w:lang w:val="fr-FR"/>
        </w:rPr>
      </w:pPr>
      <w:r>
        <w:rPr>
          <w:rFonts w:hint="eastAsia"/>
        </w:rPr>
        <w:t>返回值</w:t>
      </w:r>
    </w:p>
    <w:p w:rsidR="00305A41" w:rsidRDefault="00305A41" w:rsidP="00305A41">
      <w:pPr>
        <w:ind w:left="198"/>
      </w:pPr>
      <w:r>
        <w:rPr>
          <w:rFonts w:hint="eastAsia"/>
        </w:rPr>
        <w:t>成功返回</w:t>
      </w:r>
      <w:r>
        <w:rPr>
          <w:rFonts w:hint="eastAsia"/>
          <w:lang w:val="da-DK"/>
        </w:rPr>
        <w:t>GetAgreementRsp</w:t>
      </w:r>
      <w:r>
        <w:rPr>
          <w:rFonts w:hint="eastAsia"/>
          <w:lang w:val="fr-FR"/>
        </w:rPr>
        <w:t>，否则抛出异常。</w:t>
      </w:r>
      <w:r>
        <w:rPr>
          <w:rFonts w:hint="eastAsia"/>
        </w:rPr>
        <w:t>定义如下：</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2104"/>
        <w:gridCol w:w="900"/>
        <w:gridCol w:w="2681"/>
      </w:tblGrid>
      <w:tr w:rsidR="00305A41" w:rsidTr="00976C1A">
        <w:trPr>
          <w:jc w:val="center"/>
        </w:trPr>
        <w:tc>
          <w:tcPr>
            <w:tcW w:w="2378" w:type="dxa"/>
          </w:tcPr>
          <w:p w:rsidR="00305A41" w:rsidRDefault="00305A41" w:rsidP="00976C1A">
            <w:pPr>
              <w:pStyle w:val="TAH"/>
              <w:rPr>
                <w:rFonts w:ascii="Verdana" w:hAnsi="Verdana"/>
                <w:lang w:val="fr-FR" w:eastAsia="zh-CN"/>
              </w:rPr>
            </w:pPr>
            <w:r>
              <w:rPr>
                <w:rFonts w:ascii="Verdana" w:hAnsi="Verdana" w:hint="eastAsia"/>
                <w:lang w:val="fr-FR" w:eastAsia="zh-CN"/>
              </w:rPr>
              <w:t>参数名称</w:t>
            </w:r>
          </w:p>
        </w:tc>
        <w:tc>
          <w:tcPr>
            <w:tcW w:w="737" w:type="dxa"/>
          </w:tcPr>
          <w:p w:rsidR="00305A41" w:rsidRDefault="00305A41" w:rsidP="00976C1A">
            <w:pPr>
              <w:pStyle w:val="TAH"/>
              <w:rPr>
                <w:rFonts w:ascii="Verdana" w:hAnsi="Verdana"/>
                <w:lang w:val="fr-FR" w:eastAsia="zh-CN"/>
              </w:rPr>
            </w:pPr>
            <w:r>
              <w:rPr>
                <w:rFonts w:ascii="Verdana" w:hAnsi="Verdana" w:hint="eastAsia"/>
                <w:lang w:val="fr-FR" w:eastAsia="zh-CN"/>
              </w:rPr>
              <w:t>必须</w:t>
            </w:r>
          </w:p>
        </w:tc>
        <w:tc>
          <w:tcPr>
            <w:tcW w:w="2104" w:type="dxa"/>
          </w:tcPr>
          <w:p w:rsidR="00305A41" w:rsidRDefault="00305A41" w:rsidP="00976C1A">
            <w:pPr>
              <w:pStyle w:val="TAH"/>
              <w:rPr>
                <w:rFonts w:ascii="Verdana" w:hAnsi="Verdana"/>
                <w:lang w:val="fr-FR" w:eastAsia="zh-CN"/>
              </w:rPr>
            </w:pPr>
            <w:r>
              <w:rPr>
                <w:rFonts w:ascii="Verdana" w:hAnsi="Verdana" w:hint="eastAsia"/>
                <w:lang w:val="fr-FR" w:eastAsia="zh-CN"/>
              </w:rPr>
              <w:t>类型</w:t>
            </w:r>
          </w:p>
        </w:tc>
        <w:tc>
          <w:tcPr>
            <w:tcW w:w="900" w:type="dxa"/>
          </w:tcPr>
          <w:p w:rsidR="00305A41" w:rsidRDefault="00305A41" w:rsidP="00976C1A">
            <w:pPr>
              <w:pStyle w:val="TAH"/>
              <w:rPr>
                <w:rFonts w:ascii="Verdana" w:hAnsi="Verdana"/>
                <w:lang w:val="fr-FR" w:eastAsia="zh-CN"/>
              </w:rPr>
            </w:pPr>
            <w:r>
              <w:rPr>
                <w:rFonts w:ascii="Verdana" w:hAnsi="Verdana" w:hint="eastAsia"/>
                <w:lang w:val="fr-FR" w:eastAsia="zh-CN"/>
              </w:rPr>
              <w:t>长度</w:t>
            </w:r>
          </w:p>
        </w:tc>
        <w:tc>
          <w:tcPr>
            <w:tcW w:w="2681" w:type="dxa"/>
          </w:tcPr>
          <w:p w:rsidR="00305A41" w:rsidRDefault="00305A41" w:rsidP="00976C1A">
            <w:pPr>
              <w:pStyle w:val="TAH"/>
              <w:rPr>
                <w:rFonts w:ascii="Verdana" w:hAnsi="Verdana"/>
                <w:lang w:val="fr-FR" w:eastAsia="zh-CN"/>
              </w:rPr>
            </w:pPr>
            <w:r>
              <w:rPr>
                <w:rFonts w:ascii="Verdana" w:hAnsi="Verdana" w:hint="eastAsia"/>
                <w:lang w:val="fr-FR" w:eastAsia="zh-CN"/>
              </w:rPr>
              <w:t>描述信息</w:t>
            </w:r>
          </w:p>
        </w:tc>
      </w:tr>
      <w:tr w:rsidR="00305A41" w:rsidTr="00976C1A">
        <w:trPr>
          <w:jc w:val="center"/>
        </w:trPr>
        <w:tc>
          <w:tcPr>
            <w:tcW w:w="2378" w:type="dxa"/>
          </w:tcPr>
          <w:p w:rsidR="00305A41" w:rsidRPr="005041A8" w:rsidRDefault="00305A41" w:rsidP="00976C1A">
            <w:pPr>
              <w:pStyle w:val="TAL"/>
              <w:rPr>
                <w:lang w:val="fr-FR" w:eastAsia="zh-CN"/>
              </w:rPr>
            </w:pPr>
            <w:r w:rsidRPr="005041A8">
              <w:rPr>
                <w:rFonts w:hint="eastAsia"/>
                <w:lang w:val="fr-FR" w:eastAsia="zh-CN"/>
              </w:rPr>
              <w:t>v</w:t>
            </w:r>
            <w:r w:rsidRPr="005041A8">
              <w:rPr>
                <w:lang w:val="fr-FR" w:eastAsia="zh-CN"/>
              </w:rPr>
              <w:t>ersion</w:t>
            </w:r>
          </w:p>
        </w:tc>
        <w:tc>
          <w:tcPr>
            <w:tcW w:w="737" w:type="dxa"/>
          </w:tcPr>
          <w:p w:rsidR="00305A41" w:rsidRPr="005041A8" w:rsidRDefault="00305A41" w:rsidP="00976C1A">
            <w:pPr>
              <w:pStyle w:val="TAL"/>
              <w:rPr>
                <w:lang w:val="fr-FR" w:eastAsia="zh-CN"/>
              </w:rPr>
            </w:pPr>
            <w:r>
              <w:rPr>
                <w:rFonts w:hint="eastAsia"/>
                <w:lang w:val="fr-FR" w:eastAsia="zh-CN"/>
              </w:rPr>
              <w:t>M</w:t>
            </w:r>
          </w:p>
        </w:tc>
        <w:tc>
          <w:tcPr>
            <w:tcW w:w="2104" w:type="dxa"/>
          </w:tcPr>
          <w:p w:rsidR="00305A41" w:rsidRPr="005041A8" w:rsidRDefault="00305A41" w:rsidP="00976C1A">
            <w:pPr>
              <w:pStyle w:val="TAH"/>
              <w:jc w:val="both"/>
              <w:rPr>
                <w:b w:val="0"/>
                <w:lang w:val="fr-FR" w:eastAsia="zh-CN"/>
              </w:rPr>
            </w:pPr>
            <w:r>
              <w:rPr>
                <w:rFonts w:hint="eastAsia"/>
                <w:b w:val="0"/>
                <w:lang w:val="fr-FR" w:eastAsia="zh-CN"/>
              </w:rPr>
              <w:t>String</w:t>
            </w:r>
          </w:p>
        </w:tc>
        <w:tc>
          <w:tcPr>
            <w:tcW w:w="900" w:type="dxa"/>
          </w:tcPr>
          <w:p w:rsidR="00305A41" w:rsidRPr="005041A8" w:rsidRDefault="00305A41" w:rsidP="00976C1A">
            <w:pPr>
              <w:rPr>
                <w:rFonts w:ascii="Arial" w:hAnsi="Arial"/>
                <w:kern w:val="0"/>
                <w:sz w:val="18"/>
                <w:szCs w:val="18"/>
                <w:lang w:val="fr-FR"/>
              </w:rPr>
            </w:pPr>
            <w:r>
              <w:rPr>
                <w:rFonts w:ascii="Arial" w:hAnsi="Arial" w:hint="eastAsia"/>
                <w:kern w:val="0"/>
                <w:sz w:val="18"/>
                <w:szCs w:val="18"/>
                <w:lang w:val="fr-FR"/>
              </w:rPr>
              <w:t>5</w:t>
            </w:r>
          </w:p>
        </w:tc>
        <w:tc>
          <w:tcPr>
            <w:tcW w:w="2681" w:type="dxa"/>
          </w:tcPr>
          <w:p w:rsidR="00305A41" w:rsidRPr="005041A8" w:rsidRDefault="00305A41" w:rsidP="00976C1A">
            <w:pPr>
              <w:rPr>
                <w:rFonts w:ascii="Arial" w:hAnsi="Arial"/>
                <w:kern w:val="0"/>
                <w:sz w:val="18"/>
                <w:szCs w:val="18"/>
                <w:lang w:val="fr-FR"/>
              </w:rPr>
            </w:pPr>
            <w:r w:rsidRPr="005041A8">
              <w:rPr>
                <w:rFonts w:ascii="Arial" w:hAnsi="Arial" w:hint="eastAsia"/>
                <w:kern w:val="0"/>
                <w:sz w:val="18"/>
                <w:szCs w:val="18"/>
                <w:lang w:val="fr-FR"/>
              </w:rPr>
              <w:t>协议版本号</w:t>
            </w:r>
          </w:p>
        </w:tc>
      </w:tr>
      <w:tr w:rsidR="007763DA" w:rsidTr="00976C1A">
        <w:trPr>
          <w:jc w:val="center"/>
        </w:trPr>
        <w:tc>
          <w:tcPr>
            <w:tcW w:w="2378" w:type="dxa"/>
          </w:tcPr>
          <w:p w:rsidR="007763DA" w:rsidRDefault="007763DA" w:rsidP="00976C1A">
            <w:pPr>
              <w:pStyle w:val="TAL"/>
              <w:rPr>
                <w:lang w:val="fr-FR" w:eastAsia="zh-CN"/>
              </w:rPr>
            </w:pPr>
            <w:r>
              <w:rPr>
                <w:rFonts w:hint="eastAsia"/>
                <w:lang w:val="fr-FR" w:eastAsia="zh-CN"/>
              </w:rPr>
              <w:t>agreementVer</w:t>
            </w:r>
          </w:p>
        </w:tc>
        <w:tc>
          <w:tcPr>
            <w:tcW w:w="737" w:type="dxa"/>
          </w:tcPr>
          <w:p w:rsidR="007763DA" w:rsidRDefault="007763DA" w:rsidP="00976C1A">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2104" w:type="dxa"/>
          </w:tcPr>
          <w:p w:rsidR="007763DA" w:rsidRDefault="007763DA" w:rsidP="00976C1A">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900" w:type="dxa"/>
          </w:tcPr>
          <w:p w:rsidR="007763DA" w:rsidRDefault="007763DA" w:rsidP="00976C1A">
            <w:pPr>
              <w:spacing w:line="240" w:lineRule="atLeast"/>
              <w:rPr>
                <w:rFonts w:ascii="Arial" w:hAnsi="Arial"/>
                <w:kern w:val="0"/>
                <w:sz w:val="18"/>
                <w:szCs w:val="18"/>
                <w:lang w:val="fr-FR"/>
              </w:rPr>
            </w:pPr>
            <w:r>
              <w:rPr>
                <w:rFonts w:ascii="Arial" w:hAnsi="Arial" w:hint="eastAsia"/>
                <w:kern w:val="0"/>
                <w:sz w:val="18"/>
                <w:szCs w:val="18"/>
                <w:lang w:val="fr-FR"/>
              </w:rPr>
              <w:t>32</w:t>
            </w:r>
          </w:p>
        </w:tc>
        <w:tc>
          <w:tcPr>
            <w:tcW w:w="2681" w:type="dxa"/>
          </w:tcPr>
          <w:p w:rsidR="007763DA" w:rsidRDefault="007763DA" w:rsidP="00976C1A">
            <w:pPr>
              <w:spacing w:line="240" w:lineRule="atLeast"/>
              <w:rPr>
                <w:rFonts w:ascii="Arial" w:hAnsi="Arial"/>
                <w:kern w:val="0"/>
                <w:sz w:val="18"/>
                <w:szCs w:val="18"/>
                <w:lang w:val="fr-FR"/>
              </w:rPr>
            </w:pPr>
            <w:r>
              <w:rPr>
                <w:rFonts w:ascii="Arial" w:hAnsi="Arial" w:hint="eastAsia"/>
                <w:kern w:val="0"/>
                <w:sz w:val="18"/>
                <w:szCs w:val="18"/>
                <w:lang w:val="fr-FR"/>
              </w:rPr>
              <w:t>服务端的服务协议版本</w:t>
            </w:r>
          </w:p>
        </w:tc>
      </w:tr>
      <w:tr w:rsidR="00305A41" w:rsidTr="00976C1A">
        <w:trPr>
          <w:jc w:val="center"/>
        </w:trPr>
        <w:tc>
          <w:tcPr>
            <w:tcW w:w="2378" w:type="dxa"/>
          </w:tcPr>
          <w:p w:rsidR="00305A41" w:rsidRPr="00C8364D" w:rsidRDefault="00305A41" w:rsidP="00976C1A">
            <w:pPr>
              <w:pStyle w:val="TAL"/>
              <w:rPr>
                <w:lang w:val="fr-FR" w:eastAsia="zh-CN"/>
              </w:rPr>
            </w:pPr>
            <w:r>
              <w:rPr>
                <w:rFonts w:hint="eastAsia"/>
                <w:lang w:val="fr-FR" w:eastAsia="zh-CN"/>
              </w:rPr>
              <w:t>agreementContent</w:t>
            </w:r>
          </w:p>
        </w:tc>
        <w:tc>
          <w:tcPr>
            <w:tcW w:w="737" w:type="dxa"/>
          </w:tcPr>
          <w:p w:rsidR="00305A41" w:rsidRPr="00C8364D" w:rsidRDefault="007763DA" w:rsidP="00976C1A">
            <w:pPr>
              <w:spacing w:line="240" w:lineRule="atLeast"/>
              <w:rPr>
                <w:rFonts w:ascii="Arial" w:hAnsi="Arial"/>
                <w:kern w:val="0"/>
                <w:sz w:val="18"/>
                <w:szCs w:val="18"/>
                <w:lang w:val="fr-FR"/>
              </w:rPr>
            </w:pPr>
            <w:r>
              <w:rPr>
                <w:rFonts w:ascii="Arial" w:hAnsi="Arial" w:hint="eastAsia"/>
                <w:kern w:val="0"/>
                <w:sz w:val="18"/>
                <w:szCs w:val="18"/>
                <w:lang w:val="fr-FR"/>
              </w:rPr>
              <w:t>O</w:t>
            </w:r>
          </w:p>
        </w:tc>
        <w:tc>
          <w:tcPr>
            <w:tcW w:w="2104" w:type="dxa"/>
          </w:tcPr>
          <w:p w:rsidR="00305A41" w:rsidRDefault="00305A41" w:rsidP="00976C1A">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900" w:type="dxa"/>
          </w:tcPr>
          <w:p w:rsidR="00305A41" w:rsidRDefault="00305A41" w:rsidP="00976C1A">
            <w:pPr>
              <w:spacing w:line="240" w:lineRule="atLeast"/>
              <w:rPr>
                <w:rFonts w:ascii="Arial" w:hAnsi="Arial"/>
                <w:kern w:val="0"/>
                <w:sz w:val="18"/>
                <w:szCs w:val="18"/>
                <w:lang w:val="fr-FR"/>
              </w:rPr>
            </w:pPr>
            <w:r>
              <w:rPr>
                <w:rFonts w:ascii="Arial" w:hAnsi="Arial" w:hint="eastAsia"/>
                <w:kern w:val="0"/>
                <w:sz w:val="18"/>
                <w:szCs w:val="18"/>
                <w:lang w:val="fr-FR"/>
              </w:rPr>
              <w:t>8192</w:t>
            </w:r>
          </w:p>
        </w:tc>
        <w:tc>
          <w:tcPr>
            <w:tcW w:w="2681" w:type="dxa"/>
          </w:tcPr>
          <w:p w:rsidR="00305A41" w:rsidRDefault="00305A41" w:rsidP="00976C1A">
            <w:pPr>
              <w:spacing w:line="240" w:lineRule="atLeast"/>
              <w:rPr>
                <w:rFonts w:ascii="Arial" w:hAnsi="Arial"/>
                <w:kern w:val="0"/>
                <w:sz w:val="18"/>
                <w:szCs w:val="18"/>
                <w:lang w:val="fr-FR"/>
              </w:rPr>
            </w:pPr>
            <w:r>
              <w:rPr>
                <w:rFonts w:ascii="Arial" w:hAnsi="Arial" w:hint="eastAsia"/>
                <w:kern w:val="0"/>
                <w:sz w:val="18"/>
                <w:szCs w:val="18"/>
                <w:lang w:val="fr-FR"/>
              </w:rPr>
              <w:t>服务协议内容</w:t>
            </w:r>
          </w:p>
          <w:p w:rsidR="00305A41" w:rsidRDefault="00305A41" w:rsidP="00976C1A">
            <w:pPr>
              <w:spacing w:line="240" w:lineRule="atLeast"/>
              <w:rPr>
                <w:rFonts w:ascii="Arial" w:hAnsi="Arial"/>
                <w:kern w:val="0"/>
                <w:sz w:val="18"/>
                <w:szCs w:val="18"/>
                <w:lang w:val="fr-FR"/>
              </w:rPr>
            </w:pPr>
            <w:r>
              <w:rPr>
                <w:rFonts w:ascii="Arial" w:hAnsi="Arial" w:hint="eastAsia"/>
                <w:kern w:val="0"/>
                <w:sz w:val="18"/>
                <w:szCs w:val="18"/>
                <w:lang w:val="fr-FR"/>
              </w:rPr>
              <w:t>支持</w:t>
            </w:r>
            <w:r>
              <w:rPr>
                <w:rFonts w:ascii="Arial" w:hAnsi="Arial" w:hint="eastAsia"/>
                <w:kern w:val="0"/>
                <w:sz w:val="18"/>
                <w:szCs w:val="18"/>
                <w:lang w:val="fr-FR"/>
              </w:rPr>
              <w:t>html</w:t>
            </w:r>
            <w:r>
              <w:rPr>
                <w:rFonts w:ascii="Arial" w:hAnsi="Arial" w:hint="eastAsia"/>
                <w:kern w:val="0"/>
                <w:sz w:val="18"/>
                <w:szCs w:val="18"/>
                <w:lang w:val="fr-FR"/>
              </w:rPr>
              <w:t>格式，以</w:t>
            </w:r>
            <w:r>
              <w:rPr>
                <w:rFonts w:ascii="Arial" w:hAnsi="Arial" w:hint="eastAsia"/>
                <w:kern w:val="0"/>
                <w:sz w:val="18"/>
                <w:szCs w:val="18"/>
                <w:lang w:val="fr-FR"/>
              </w:rPr>
              <w:t>base64</w:t>
            </w:r>
            <w:r>
              <w:rPr>
                <w:rFonts w:ascii="Arial" w:hAnsi="Arial" w:hint="eastAsia"/>
                <w:kern w:val="0"/>
                <w:sz w:val="18"/>
                <w:szCs w:val="18"/>
                <w:lang w:val="fr-FR"/>
              </w:rPr>
              <w:t>编码</w:t>
            </w:r>
          </w:p>
        </w:tc>
      </w:tr>
      <w:tr w:rsidR="00305A41" w:rsidTr="00976C1A">
        <w:trPr>
          <w:jc w:val="center"/>
        </w:trPr>
        <w:tc>
          <w:tcPr>
            <w:tcW w:w="2378" w:type="dxa"/>
          </w:tcPr>
          <w:p w:rsidR="00305A41" w:rsidRDefault="00305A41" w:rsidP="00976C1A">
            <w:pPr>
              <w:pStyle w:val="TAL"/>
              <w:rPr>
                <w:lang w:val="fr-FR" w:eastAsia="zh-CN"/>
              </w:rPr>
            </w:pPr>
          </w:p>
        </w:tc>
        <w:tc>
          <w:tcPr>
            <w:tcW w:w="737" w:type="dxa"/>
          </w:tcPr>
          <w:p w:rsidR="00305A41" w:rsidRDefault="00305A41" w:rsidP="00976C1A">
            <w:pPr>
              <w:spacing w:line="240" w:lineRule="atLeast"/>
              <w:rPr>
                <w:rFonts w:ascii="Arial" w:hAnsi="Arial"/>
                <w:kern w:val="0"/>
                <w:sz w:val="18"/>
                <w:szCs w:val="18"/>
                <w:lang w:val="fr-FR"/>
              </w:rPr>
            </w:pPr>
          </w:p>
        </w:tc>
        <w:tc>
          <w:tcPr>
            <w:tcW w:w="2104" w:type="dxa"/>
          </w:tcPr>
          <w:p w:rsidR="00305A41" w:rsidRDefault="00305A41" w:rsidP="00976C1A">
            <w:pPr>
              <w:spacing w:line="240" w:lineRule="atLeast"/>
              <w:rPr>
                <w:rFonts w:ascii="Arial" w:hAnsi="Arial"/>
                <w:kern w:val="0"/>
                <w:sz w:val="18"/>
                <w:szCs w:val="18"/>
                <w:lang w:val="fr-FR"/>
              </w:rPr>
            </w:pPr>
          </w:p>
        </w:tc>
        <w:tc>
          <w:tcPr>
            <w:tcW w:w="900" w:type="dxa"/>
          </w:tcPr>
          <w:p w:rsidR="00305A41" w:rsidRDefault="00305A41" w:rsidP="00976C1A">
            <w:pPr>
              <w:spacing w:line="240" w:lineRule="atLeast"/>
              <w:rPr>
                <w:rFonts w:ascii="Arial" w:hAnsi="Arial"/>
                <w:kern w:val="0"/>
                <w:sz w:val="18"/>
                <w:szCs w:val="18"/>
                <w:lang w:val="fr-FR"/>
              </w:rPr>
            </w:pPr>
          </w:p>
        </w:tc>
        <w:tc>
          <w:tcPr>
            <w:tcW w:w="2681" w:type="dxa"/>
          </w:tcPr>
          <w:p w:rsidR="00305A41" w:rsidRDefault="00305A41" w:rsidP="00976C1A">
            <w:pPr>
              <w:spacing w:line="240" w:lineRule="atLeast"/>
              <w:rPr>
                <w:rFonts w:ascii="Arial" w:hAnsi="Arial"/>
                <w:kern w:val="0"/>
                <w:sz w:val="18"/>
                <w:szCs w:val="18"/>
                <w:lang w:val="fr-FR"/>
              </w:rPr>
            </w:pPr>
          </w:p>
        </w:tc>
      </w:tr>
    </w:tbl>
    <w:p w:rsidR="00305A41" w:rsidRDefault="00305A41" w:rsidP="00407B6C">
      <w:pPr>
        <w:pStyle w:val="41"/>
      </w:pPr>
      <w:r>
        <w:rPr>
          <w:rFonts w:hint="eastAsia"/>
        </w:rPr>
        <w:t>异常信息</w:t>
      </w:r>
    </w:p>
    <w:p w:rsidR="00305A41" w:rsidRDefault="00305A41" w:rsidP="00305A41">
      <w:pPr>
        <w:pStyle w:val="a4"/>
        <w:ind w:firstLine="210"/>
        <w:rPr>
          <w:lang w:val="fr-FR"/>
        </w:rPr>
      </w:pPr>
      <w:r>
        <w:rPr>
          <w:rFonts w:hint="eastAsia"/>
        </w:rPr>
        <w:t>失败则抛出异常</w:t>
      </w:r>
      <w:r>
        <w:rPr>
          <w:rFonts w:hint="eastAsia"/>
        </w:rPr>
        <w:t>CException</w:t>
      </w:r>
      <w:r>
        <w:rPr>
          <w:rFonts w:hint="eastAsia"/>
        </w:rPr>
        <w:t>，具体内容请参考异常码定义文档。</w:t>
      </w:r>
    </w:p>
    <w:p w:rsidR="00305A41" w:rsidRPr="00616AAD" w:rsidRDefault="00305A41" w:rsidP="00305A41">
      <w:pPr>
        <w:rPr>
          <w:lang w:val="fr-FR"/>
        </w:rPr>
      </w:pPr>
    </w:p>
    <w:p w:rsidR="00305A41" w:rsidRPr="00A6475E" w:rsidRDefault="00305A41" w:rsidP="00407B6C">
      <w:pPr>
        <w:pStyle w:val="41"/>
      </w:pPr>
      <w:r w:rsidRPr="00A6475E">
        <w:rPr>
          <w:rFonts w:hint="eastAsia"/>
        </w:rPr>
        <w:t>协议映射</w:t>
      </w:r>
    </w:p>
    <w:p w:rsidR="00305A41" w:rsidRPr="00A6475E" w:rsidRDefault="00305A41" w:rsidP="00305A41">
      <w:pPr>
        <w:numPr>
          <w:ilvl w:val="0"/>
          <w:numId w:val="22"/>
        </w:numPr>
        <w:tabs>
          <w:tab w:val="num" w:pos="0"/>
        </w:tabs>
        <w:rPr>
          <w:b/>
        </w:rPr>
      </w:pPr>
      <w:r w:rsidRPr="00A6475E">
        <w:rPr>
          <w:rFonts w:hint="eastAsia"/>
          <w:b/>
        </w:rPr>
        <w:t>请求消息示例</w:t>
      </w:r>
    </w:p>
    <w:p w:rsidR="00305A41" w:rsidRPr="00A6475E" w:rsidRDefault="00305A41" w:rsidP="00305A41">
      <w:r w:rsidRPr="00A6475E">
        <w:t>POST</w:t>
      </w:r>
      <w:r w:rsidRPr="00A6475E">
        <w:rPr>
          <w:rFonts w:hint="eastAsia"/>
        </w:rPr>
        <w:t xml:space="preserve"> </w:t>
      </w:r>
      <w:r w:rsidRPr="00A6475E">
        <w:t>http://host:port/</w:t>
      </w:r>
      <w:r>
        <w:rPr>
          <w:rFonts w:hint="eastAsia"/>
        </w:rPr>
        <w:t>AccountServer</w:t>
      </w:r>
      <w:r w:rsidRPr="00A6475E">
        <w:t>/I</w:t>
      </w:r>
      <w:r w:rsidRPr="00A6475E">
        <w:rPr>
          <w:rFonts w:hint="eastAsia"/>
        </w:rPr>
        <w:t>UserInfoMng</w:t>
      </w:r>
      <w:r>
        <w:rPr>
          <w:rFonts w:hint="eastAsia"/>
        </w:rPr>
        <w:t>/getAgreement</w:t>
      </w:r>
      <w:r w:rsidRPr="00A6475E">
        <w:t xml:space="preserve"> </w:t>
      </w:r>
      <w:r>
        <w:rPr>
          <w:rFonts w:hint="eastAsia"/>
        </w:rPr>
        <w:t xml:space="preserve"> </w:t>
      </w:r>
      <w:r w:rsidRPr="00A6475E">
        <w:t>HTTP/1.1</w:t>
      </w:r>
    </w:p>
    <w:p w:rsidR="00305A41" w:rsidRPr="00A6475E" w:rsidRDefault="00305A41" w:rsidP="00305A41">
      <w:r w:rsidRPr="00A6475E">
        <w:rPr>
          <w:i/>
        </w:rPr>
        <w:t>Authorization</w:t>
      </w:r>
      <w:r w:rsidRPr="00A6475E">
        <w:rPr>
          <w:rFonts w:hint="eastAsia"/>
          <w:i/>
        </w:rPr>
        <w:t>:</w:t>
      </w:r>
      <w:r>
        <w:rPr>
          <w:rFonts w:hint="eastAsia"/>
          <w:i/>
        </w:rPr>
        <w:t>无</w:t>
      </w:r>
    </w:p>
    <w:p w:rsidR="00305A41" w:rsidRPr="00FC7E1B" w:rsidRDefault="00305A41" w:rsidP="00305A41"/>
    <w:p w:rsidR="00305A41" w:rsidRPr="00A6475E" w:rsidRDefault="00305A41" w:rsidP="00305A41">
      <w:pPr>
        <w:rPr>
          <w:lang w:val="de-DE"/>
        </w:rPr>
      </w:pPr>
      <w:r w:rsidRPr="00A6475E">
        <w:rPr>
          <w:lang w:val="de-DE"/>
        </w:rPr>
        <w:lastRenderedPageBreak/>
        <w:t>&lt;?xml version="1.0" encoding="UTF-8"?&gt;</w:t>
      </w:r>
    </w:p>
    <w:p w:rsidR="00305A41" w:rsidRPr="00A6475E" w:rsidRDefault="00305A41" w:rsidP="00305A41">
      <w:pPr>
        <w:rPr>
          <w:lang w:val="de-DE"/>
        </w:rPr>
      </w:pPr>
      <w:r w:rsidRPr="00A6475E">
        <w:rPr>
          <w:lang w:val="de-DE"/>
        </w:rPr>
        <w:t>&lt;</w:t>
      </w:r>
      <w:r>
        <w:rPr>
          <w:rFonts w:hint="eastAsia"/>
          <w:lang w:val="de-DE"/>
        </w:rPr>
        <w:t>GetAgreement</w:t>
      </w:r>
      <w:r w:rsidRPr="00A6475E">
        <w:rPr>
          <w:rFonts w:hint="eastAsia"/>
          <w:bCs/>
          <w:lang w:val="da-DK"/>
        </w:rPr>
        <w:t>Req</w:t>
      </w:r>
      <w:r w:rsidRPr="00A6475E">
        <w:rPr>
          <w:lang w:val="de-DE"/>
        </w:rPr>
        <w:t>&gt;</w:t>
      </w:r>
    </w:p>
    <w:p w:rsidR="00305A41" w:rsidRDefault="00305A41" w:rsidP="00305A41">
      <w:r w:rsidRPr="00A6475E">
        <w:rPr>
          <w:lang w:val="de-DE"/>
        </w:rPr>
        <w:t xml:space="preserve">  </w:t>
      </w:r>
      <w:r w:rsidRPr="00A6475E">
        <w:t>&lt;</w:t>
      </w:r>
      <w:r w:rsidRPr="00A6475E">
        <w:rPr>
          <w:rFonts w:hint="eastAsia"/>
          <w:lang w:val="fr-FR"/>
        </w:rPr>
        <w:t xml:space="preserve"> </w:t>
      </w:r>
      <w:r w:rsidRPr="00A6475E">
        <w:rPr>
          <w:rFonts w:hint="eastAsia"/>
        </w:rPr>
        <w:t>v</w:t>
      </w:r>
      <w:r w:rsidRPr="00A6475E">
        <w:t>ersion &gt;</w:t>
      </w:r>
      <w:r>
        <w:rPr>
          <w:rFonts w:hint="eastAsia"/>
        </w:rPr>
        <w:t>01.01</w:t>
      </w:r>
      <w:r w:rsidRPr="00A6475E">
        <w:t>&lt;/</w:t>
      </w:r>
      <w:r w:rsidRPr="00A6475E">
        <w:rPr>
          <w:rFonts w:hint="eastAsia"/>
        </w:rPr>
        <w:t xml:space="preserve"> v</w:t>
      </w:r>
      <w:r w:rsidRPr="00A6475E">
        <w:t>ersion &gt;</w:t>
      </w:r>
    </w:p>
    <w:p w:rsidR="00305A41" w:rsidRDefault="00305A41" w:rsidP="00305A41">
      <w:r w:rsidRPr="00A6475E">
        <w:rPr>
          <w:lang w:val="de-DE"/>
        </w:rPr>
        <w:t xml:space="preserve">  </w:t>
      </w:r>
      <w:r w:rsidRPr="00A6475E">
        <w:t>&lt;</w:t>
      </w:r>
      <w:r w:rsidRPr="00A6475E">
        <w:rPr>
          <w:rFonts w:hint="eastAsia"/>
          <w:lang w:val="fr-FR"/>
        </w:rPr>
        <w:t xml:space="preserve"> </w:t>
      </w:r>
      <w:r>
        <w:rPr>
          <w:rFonts w:hint="eastAsia"/>
          <w:lang w:val="fr-FR"/>
        </w:rPr>
        <w:t>agreementID</w:t>
      </w:r>
      <w:r w:rsidRPr="00A6475E">
        <w:t xml:space="preserve"> &gt;</w:t>
      </w:r>
      <w:r>
        <w:rPr>
          <w:rFonts w:hint="eastAsia"/>
          <w:color w:val="FFFFFF"/>
          <w:sz w:val="20"/>
          <w:szCs w:val="20"/>
        </w:rPr>
        <w:t>1</w:t>
      </w:r>
      <w:r w:rsidRPr="00A6475E">
        <w:t>&lt;/</w:t>
      </w:r>
      <w:r w:rsidRPr="00DD6B0B">
        <w:rPr>
          <w:rFonts w:hint="eastAsia"/>
          <w:lang w:val="fr-FR"/>
        </w:rPr>
        <w:t xml:space="preserve"> </w:t>
      </w:r>
      <w:r>
        <w:rPr>
          <w:rFonts w:hint="eastAsia"/>
          <w:lang w:val="fr-FR"/>
        </w:rPr>
        <w:t>agreementID</w:t>
      </w:r>
      <w:r w:rsidRPr="00A6475E">
        <w:t xml:space="preserve"> &gt;</w:t>
      </w:r>
    </w:p>
    <w:p w:rsidR="007763DA" w:rsidRPr="00A6475E" w:rsidRDefault="007763DA" w:rsidP="00305A41">
      <w:r>
        <w:rPr>
          <w:rFonts w:hint="eastAsia"/>
        </w:rPr>
        <w:t xml:space="preserve">  &lt;</w:t>
      </w:r>
      <w:r w:rsidRPr="007763DA">
        <w:rPr>
          <w:rFonts w:hint="eastAsia"/>
          <w:lang w:val="fr-FR"/>
        </w:rPr>
        <w:t xml:space="preserve"> </w:t>
      </w:r>
      <w:r>
        <w:rPr>
          <w:rFonts w:hint="eastAsia"/>
          <w:lang w:val="fr-FR"/>
        </w:rPr>
        <w:t>agreementOldVer&gt;1.0&lt;/agreementOldVer&gt;</w:t>
      </w:r>
    </w:p>
    <w:p w:rsidR="00305A41" w:rsidRDefault="00305A41" w:rsidP="00305A41">
      <w:pPr>
        <w:ind w:leftChars="100" w:left="210"/>
        <w:rPr>
          <w:lang w:val="de-DE"/>
        </w:rPr>
      </w:pPr>
      <w:r>
        <w:rPr>
          <w:rFonts w:hint="eastAsia"/>
        </w:rPr>
        <w:t>&lt;</w:t>
      </w:r>
      <w:r>
        <w:rPr>
          <w:rFonts w:hint="eastAsia"/>
          <w:b/>
          <w:bCs/>
        </w:rPr>
        <w:t>reqClientType&gt;0&lt;/reqClientType&gt;</w:t>
      </w:r>
      <w:r w:rsidRPr="00A6475E">
        <w:rPr>
          <w:lang w:val="de-DE"/>
        </w:rPr>
        <w:t xml:space="preserve">  </w:t>
      </w:r>
    </w:p>
    <w:p w:rsidR="00742981" w:rsidRDefault="00742981" w:rsidP="00305A41">
      <w:pPr>
        <w:ind w:leftChars="100" w:left="210"/>
        <w:rPr>
          <w:lang w:val="de-DE"/>
        </w:rPr>
      </w:pPr>
      <w:r>
        <w:rPr>
          <w:rFonts w:hint="eastAsia"/>
          <w:lang w:val="de-DE"/>
        </w:rPr>
        <w:t>&lt;</w:t>
      </w:r>
      <w:r w:rsidRPr="00742981">
        <w:rPr>
          <w:rFonts w:hint="eastAsia"/>
        </w:rPr>
        <w:t xml:space="preserve"> </w:t>
      </w:r>
      <w:r>
        <w:rPr>
          <w:rFonts w:hint="eastAsia"/>
        </w:rPr>
        <w:t>languageCode&gt;zh&lt;/</w:t>
      </w:r>
      <w:r w:rsidRPr="00742981">
        <w:rPr>
          <w:rFonts w:hint="eastAsia"/>
        </w:rPr>
        <w:t xml:space="preserve"> </w:t>
      </w:r>
      <w:r>
        <w:rPr>
          <w:rFonts w:hint="eastAsia"/>
        </w:rPr>
        <w:t>languageCode&gt;</w:t>
      </w:r>
    </w:p>
    <w:p w:rsidR="00742981" w:rsidRPr="002F1C78" w:rsidRDefault="00742981" w:rsidP="00305A41">
      <w:pPr>
        <w:ind w:leftChars="100" w:left="210"/>
        <w:rPr>
          <w:lang w:val="de-DE"/>
        </w:rPr>
      </w:pPr>
      <w:r>
        <w:rPr>
          <w:rFonts w:hint="eastAsia"/>
          <w:lang w:val="de-DE"/>
        </w:rPr>
        <w:t>&lt;</w:t>
      </w:r>
      <w:r w:rsidRPr="00742981">
        <w:rPr>
          <w:rFonts w:hint="eastAsia"/>
          <w:b/>
          <w:bCs/>
        </w:rPr>
        <w:t xml:space="preserve"> </w:t>
      </w:r>
      <w:r>
        <w:rPr>
          <w:rFonts w:hint="eastAsia"/>
          <w:b/>
          <w:bCs/>
        </w:rPr>
        <w:t>countryCode&gt;cn&lt;/countryCode&gt;</w:t>
      </w:r>
    </w:p>
    <w:p w:rsidR="00305A41" w:rsidRDefault="00305A41" w:rsidP="00305A41">
      <w:pPr>
        <w:rPr>
          <w:lang w:val="fr-FR"/>
        </w:rPr>
      </w:pPr>
      <w:r w:rsidRPr="00A6475E">
        <w:rPr>
          <w:lang w:val="fr-FR"/>
        </w:rPr>
        <w:t>&lt;/</w:t>
      </w:r>
      <w:r>
        <w:rPr>
          <w:rFonts w:hint="eastAsia"/>
          <w:lang w:val="de-DE"/>
        </w:rPr>
        <w:t>GetAgreement</w:t>
      </w:r>
      <w:r w:rsidRPr="00A6475E">
        <w:rPr>
          <w:rFonts w:hint="eastAsia"/>
          <w:bCs/>
          <w:lang w:val="da-DK"/>
        </w:rPr>
        <w:t>Req</w:t>
      </w:r>
      <w:r w:rsidRPr="00A6475E">
        <w:rPr>
          <w:lang w:val="fr-FR"/>
        </w:rPr>
        <w:t xml:space="preserve"> &gt;</w:t>
      </w:r>
    </w:p>
    <w:p w:rsidR="00305A41" w:rsidRDefault="00305A41" w:rsidP="00305A41">
      <w:pPr>
        <w:rPr>
          <w:lang w:val="fr-FR"/>
        </w:rPr>
      </w:pPr>
    </w:p>
    <w:p w:rsidR="00305A41" w:rsidRPr="00A6475E" w:rsidRDefault="00305A41" w:rsidP="00305A41">
      <w:pPr>
        <w:rPr>
          <w:lang w:val="fr-FR"/>
        </w:rPr>
      </w:pPr>
    </w:p>
    <w:p w:rsidR="00305A41" w:rsidRPr="00A6475E" w:rsidRDefault="00305A41" w:rsidP="00305A41">
      <w:pPr>
        <w:numPr>
          <w:ilvl w:val="0"/>
          <w:numId w:val="22"/>
        </w:numPr>
        <w:tabs>
          <w:tab w:val="num" w:pos="0"/>
        </w:tabs>
        <w:rPr>
          <w:b/>
        </w:rPr>
      </w:pPr>
      <w:r w:rsidRPr="00A6475E">
        <w:rPr>
          <w:rFonts w:hint="eastAsia"/>
          <w:b/>
        </w:rPr>
        <w:t>响应消息</w:t>
      </w:r>
    </w:p>
    <w:p w:rsidR="00305A41" w:rsidRPr="00A6475E" w:rsidRDefault="00305A41" w:rsidP="00305A41">
      <w:r w:rsidRPr="00A6475E">
        <w:t>&lt;?xml version="1.0" encoding="UTF-8"?&gt;</w:t>
      </w:r>
    </w:p>
    <w:p w:rsidR="00305A41" w:rsidRDefault="00305A41" w:rsidP="00305A41">
      <w:r w:rsidRPr="00A6475E">
        <w:t xml:space="preserve">&lt;result </w:t>
      </w:r>
      <w:r>
        <w:rPr>
          <w:rFonts w:hint="eastAsia"/>
        </w:rPr>
        <w:t>result</w:t>
      </w:r>
      <w:r w:rsidRPr="00A6475E">
        <w:rPr>
          <w:rFonts w:hint="eastAsia"/>
        </w:rPr>
        <w:t>Code</w:t>
      </w:r>
      <w:r w:rsidRPr="00A6475E">
        <w:t>=0&gt;</w:t>
      </w:r>
    </w:p>
    <w:p w:rsidR="00305A41" w:rsidRPr="00A6475E" w:rsidRDefault="00305A41" w:rsidP="00305A41">
      <w:pPr>
        <w:ind w:leftChars="100" w:left="210"/>
      </w:pPr>
      <w:r w:rsidRPr="00A6475E">
        <w:rPr>
          <w:rFonts w:hint="eastAsia"/>
          <w:lang w:val="da-DK"/>
        </w:rPr>
        <w:t>&lt;</w:t>
      </w:r>
      <w:r>
        <w:rPr>
          <w:rFonts w:hint="eastAsia"/>
          <w:lang w:val="da-DK"/>
        </w:rPr>
        <w:t>GetAgreement</w:t>
      </w:r>
      <w:r w:rsidRPr="00A6475E">
        <w:rPr>
          <w:rFonts w:hint="eastAsia"/>
          <w:lang w:val="da-DK"/>
        </w:rPr>
        <w:t>Rsp&gt;</w:t>
      </w:r>
    </w:p>
    <w:p w:rsidR="00305A41" w:rsidRDefault="00305A41" w:rsidP="00305A41">
      <w:pPr>
        <w:ind w:leftChars="100" w:left="210"/>
      </w:pPr>
      <w:r w:rsidRPr="00A6475E">
        <w:rPr>
          <w:lang w:val="de-DE"/>
        </w:rPr>
        <w:t xml:space="preserve">  </w:t>
      </w:r>
      <w:r w:rsidRPr="00A6475E">
        <w:t>&lt;</w:t>
      </w:r>
      <w:r w:rsidRPr="00A6475E">
        <w:rPr>
          <w:rFonts w:hint="eastAsia"/>
        </w:rPr>
        <w:t>v</w:t>
      </w:r>
      <w:r w:rsidRPr="00A6475E">
        <w:t>ersion&gt;</w:t>
      </w:r>
      <w:r>
        <w:rPr>
          <w:rFonts w:hint="eastAsia"/>
        </w:rPr>
        <w:t>01.01</w:t>
      </w:r>
      <w:r w:rsidRPr="00A6475E">
        <w:t>&lt;/</w:t>
      </w:r>
      <w:r w:rsidRPr="00A6475E">
        <w:rPr>
          <w:rFonts w:hint="eastAsia"/>
        </w:rPr>
        <w:t>v</w:t>
      </w:r>
      <w:r w:rsidRPr="00A6475E">
        <w:t>ersion &gt;</w:t>
      </w:r>
    </w:p>
    <w:p w:rsidR="007763DA" w:rsidRPr="00A6475E" w:rsidRDefault="007763DA" w:rsidP="007763DA">
      <w:r>
        <w:rPr>
          <w:rFonts w:hint="eastAsia"/>
        </w:rPr>
        <w:t xml:space="preserve">    &lt;</w:t>
      </w:r>
      <w:r w:rsidRPr="007763DA">
        <w:rPr>
          <w:rFonts w:hint="eastAsia"/>
          <w:lang w:val="fr-FR"/>
        </w:rPr>
        <w:t xml:space="preserve"> </w:t>
      </w:r>
      <w:r>
        <w:rPr>
          <w:rFonts w:hint="eastAsia"/>
          <w:lang w:val="fr-FR"/>
        </w:rPr>
        <w:t>agreementVer&gt;1.0&lt;/agreementVer&gt;</w:t>
      </w:r>
    </w:p>
    <w:p w:rsidR="00305A41" w:rsidRPr="00A6475E" w:rsidRDefault="00305A41" w:rsidP="00305A41">
      <w:pPr>
        <w:ind w:leftChars="100" w:left="210"/>
      </w:pPr>
      <w:r>
        <w:rPr>
          <w:rFonts w:hint="eastAsia"/>
        </w:rPr>
        <w:t xml:space="preserve">  &lt;</w:t>
      </w:r>
      <w:r w:rsidRPr="00DD6B0B">
        <w:rPr>
          <w:rFonts w:hint="eastAsia"/>
          <w:lang w:val="fr-FR"/>
        </w:rPr>
        <w:t xml:space="preserve"> </w:t>
      </w:r>
      <w:r>
        <w:rPr>
          <w:rFonts w:hint="eastAsia"/>
          <w:lang w:val="fr-FR"/>
        </w:rPr>
        <w:t>agreementContent</w:t>
      </w:r>
      <w:r>
        <w:rPr>
          <w:rFonts w:hint="eastAsia"/>
        </w:rPr>
        <w:t xml:space="preserve"> &gt;XXXXX&lt;/</w:t>
      </w:r>
      <w:r w:rsidRPr="00DD6B0B">
        <w:rPr>
          <w:rFonts w:hint="eastAsia"/>
          <w:lang w:val="fr-FR"/>
        </w:rPr>
        <w:t xml:space="preserve"> </w:t>
      </w:r>
      <w:r>
        <w:rPr>
          <w:rFonts w:hint="eastAsia"/>
          <w:lang w:val="fr-FR"/>
        </w:rPr>
        <w:t>agreementContent</w:t>
      </w:r>
      <w:r>
        <w:rPr>
          <w:rFonts w:hint="eastAsia"/>
        </w:rPr>
        <w:t xml:space="preserve"> &gt;</w:t>
      </w:r>
    </w:p>
    <w:p w:rsidR="00305A41" w:rsidRPr="00A6475E" w:rsidRDefault="00305A41" w:rsidP="00305A41">
      <w:pPr>
        <w:ind w:leftChars="100" w:left="210"/>
      </w:pPr>
      <w:r w:rsidRPr="00A6475E">
        <w:rPr>
          <w:rFonts w:hint="eastAsia"/>
        </w:rPr>
        <w:t>&lt;/</w:t>
      </w:r>
      <w:r>
        <w:rPr>
          <w:rFonts w:hint="eastAsia"/>
          <w:lang w:val="da-DK"/>
        </w:rPr>
        <w:t>GetAgreement</w:t>
      </w:r>
      <w:r w:rsidRPr="00A6475E">
        <w:rPr>
          <w:rFonts w:hint="eastAsia"/>
          <w:lang w:val="da-DK"/>
        </w:rPr>
        <w:t>Rsp</w:t>
      </w:r>
      <w:r w:rsidRPr="00A6475E">
        <w:rPr>
          <w:rFonts w:hint="eastAsia"/>
        </w:rPr>
        <w:t xml:space="preserve"> &gt;</w:t>
      </w:r>
    </w:p>
    <w:p w:rsidR="00305A41" w:rsidRDefault="00305A41" w:rsidP="00305A41">
      <w:pPr>
        <w:rPr>
          <w:lang w:val="fr-FR"/>
        </w:rPr>
      </w:pPr>
      <w:r>
        <w:rPr>
          <w:rFonts w:hint="eastAsia"/>
          <w:lang w:val="fr-FR"/>
        </w:rPr>
        <w:t>&lt;/result&gt;</w:t>
      </w:r>
    </w:p>
    <w:p w:rsidR="004A2114" w:rsidRDefault="004A2114">
      <w:pPr>
        <w:widowControl/>
        <w:jc w:val="left"/>
        <w:rPr>
          <w:lang w:val="fr-FR"/>
        </w:rPr>
      </w:pPr>
      <w:r>
        <w:rPr>
          <w:lang w:val="fr-FR"/>
        </w:rPr>
        <w:br w:type="page"/>
      </w:r>
    </w:p>
    <w:p w:rsidR="004A2114" w:rsidRDefault="004A2114" w:rsidP="00305A41">
      <w:pPr>
        <w:rPr>
          <w:lang w:val="fr-FR"/>
        </w:rPr>
      </w:pPr>
    </w:p>
    <w:p w:rsidR="00445F0F" w:rsidRDefault="00445F0F" w:rsidP="00445F0F">
      <w:pPr>
        <w:pStyle w:val="21"/>
        <w:numPr>
          <w:ilvl w:val="1"/>
          <w:numId w:val="1"/>
        </w:numPr>
        <w:rPr>
          <w:rStyle w:val="210"/>
        </w:rPr>
      </w:pPr>
      <w:r>
        <w:rPr>
          <w:rStyle w:val="210"/>
          <w:rFonts w:hint="eastAsia"/>
        </w:rPr>
        <w:t>opLog</w:t>
      </w:r>
    </w:p>
    <w:p w:rsidR="00445F0F" w:rsidRPr="00B91F27" w:rsidRDefault="00445F0F" w:rsidP="00407B6C">
      <w:pPr>
        <w:pStyle w:val="31"/>
      </w:pPr>
      <w:r>
        <w:rPr>
          <w:rStyle w:val="210"/>
          <w:rFonts w:hint="eastAsia"/>
        </w:rPr>
        <w:t>HTTP</w:t>
      </w:r>
      <w:r>
        <w:rPr>
          <w:rStyle w:val="210"/>
          <w:rFonts w:hint="eastAsia"/>
        </w:rPr>
        <w:t>接口</w:t>
      </w:r>
    </w:p>
    <w:p w:rsidR="00445F0F" w:rsidRDefault="00445F0F" w:rsidP="00407B6C">
      <w:pPr>
        <w:pStyle w:val="41"/>
      </w:pPr>
      <w:r>
        <w:rPr>
          <w:rFonts w:hint="eastAsia"/>
        </w:rPr>
        <w:t>描述</w:t>
      </w:r>
    </w:p>
    <w:p w:rsidR="00445F0F" w:rsidRDefault="00445F0F" w:rsidP="00445F0F">
      <w:pPr>
        <w:ind w:firstLine="420"/>
      </w:pPr>
      <w:r>
        <w:rPr>
          <w:rFonts w:hint="eastAsia"/>
        </w:rPr>
        <w:t>获取手机客户端操作端到端响应时间。</w:t>
      </w:r>
      <w:r w:rsidR="0075175A">
        <w:rPr>
          <w:rFonts w:hint="eastAsia"/>
        </w:rPr>
        <w:t>目的：</w:t>
      </w:r>
      <w:r w:rsidR="00D6662B">
        <w:rPr>
          <w:rFonts w:hint="eastAsia"/>
        </w:rPr>
        <w:t>替代信息采集</w:t>
      </w:r>
      <w:r w:rsidR="00D6662B">
        <w:rPr>
          <w:rFonts w:hint="eastAsia"/>
        </w:rPr>
        <w:t>SDK</w:t>
      </w:r>
      <w:r w:rsidR="00D6662B">
        <w:rPr>
          <w:rFonts w:hint="eastAsia"/>
        </w:rPr>
        <w:t>，</w:t>
      </w:r>
      <w:r w:rsidR="0075175A">
        <w:rPr>
          <w:rFonts w:hint="eastAsia"/>
        </w:rPr>
        <w:t>统计客户端</w:t>
      </w:r>
      <w:r w:rsidR="00D6662B">
        <w:rPr>
          <w:rFonts w:hint="eastAsia"/>
        </w:rPr>
        <w:t>端到端响应情况。</w:t>
      </w:r>
    </w:p>
    <w:p w:rsidR="00445F0F" w:rsidRDefault="00445F0F" w:rsidP="00445F0F">
      <w:pPr>
        <w:ind w:firstLine="420"/>
      </w:pPr>
      <w:r>
        <w:rPr>
          <w:rFonts w:hint="eastAsia"/>
        </w:rPr>
        <w:t>注：手机客户端异步发送，网络异常没发送成功，</w:t>
      </w:r>
      <w:r w:rsidR="006A5BFA">
        <w:rPr>
          <w:rFonts w:hint="eastAsia"/>
        </w:rPr>
        <w:t>可暂存（存最后</w:t>
      </w:r>
      <w:r w:rsidR="006A5BFA">
        <w:rPr>
          <w:rFonts w:hint="eastAsia"/>
        </w:rPr>
        <w:t>10</w:t>
      </w:r>
      <w:r w:rsidR="006A5BFA">
        <w:rPr>
          <w:rFonts w:hint="eastAsia"/>
        </w:rPr>
        <w:t>条），等下次网络请求正常时，一批发送</w:t>
      </w:r>
      <w:r>
        <w:rPr>
          <w:rFonts w:hint="eastAsia"/>
        </w:rPr>
        <w:t>。</w:t>
      </w:r>
      <w:r w:rsidR="006177D8">
        <w:rPr>
          <w:rFonts w:hint="eastAsia"/>
        </w:rPr>
        <w:t>（注：这点</w:t>
      </w:r>
      <w:r w:rsidR="003C1816">
        <w:rPr>
          <w:rFonts w:hint="eastAsia"/>
        </w:rPr>
        <w:t>没实现，</w:t>
      </w:r>
      <w:r w:rsidR="006177D8">
        <w:rPr>
          <w:rFonts w:hint="eastAsia"/>
        </w:rPr>
        <w:t>暂不要求</w:t>
      </w:r>
      <w:r w:rsidR="003C1816">
        <w:rPr>
          <w:rFonts w:hint="eastAsia"/>
        </w:rPr>
        <w:t>，即只监控网络正常情况</w:t>
      </w:r>
      <w:r w:rsidR="006177D8">
        <w:rPr>
          <w:rFonts w:hint="eastAsia"/>
        </w:rPr>
        <w:t>）</w:t>
      </w:r>
    </w:p>
    <w:p w:rsidR="0039228B" w:rsidRDefault="0039228B" w:rsidP="00445F0F">
      <w:pPr>
        <w:ind w:firstLine="420"/>
      </w:pPr>
      <w:r>
        <w:rPr>
          <w:rFonts w:hint="eastAsia"/>
        </w:rPr>
        <w:t>注：按下按钮时，需取一个时间，收到应答后再取一个时间，异步本发送操作日志请求。</w:t>
      </w:r>
    </w:p>
    <w:p w:rsidR="00902ADD" w:rsidRDefault="00902ADD" w:rsidP="006177D8">
      <w:pPr>
        <w:ind w:firstLine="420"/>
        <w:rPr>
          <w:rFonts w:ascii="宋体" w:cs="宋体"/>
          <w:color w:val="0000FF"/>
          <w:kern w:val="0"/>
          <w:sz w:val="23"/>
          <w:szCs w:val="23"/>
          <w:lang w:val="zh-CN"/>
        </w:rPr>
      </w:pPr>
      <w:r>
        <w:rPr>
          <w:rFonts w:hint="eastAsia"/>
        </w:rPr>
        <w:t>注：</w:t>
      </w:r>
      <w:r w:rsidRPr="00902ADD">
        <w:rPr>
          <w:rFonts w:ascii="宋体" w:cs="宋体"/>
          <w:color w:val="0000FF"/>
          <w:kern w:val="0"/>
          <w:sz w:val="23"/>
          <w:szCs w:val="23"/>
        </w:rPr>
        <w:t>OpLog</w:t>
      </w:r>
      <w:r>
        <w:rPr>
          <w:rFonts w:ascii="宋体" w:cs="宋体" w:hint="eastAsia"/>
          <w:color w:val="0000FF"/>
          <w:kern w:val="0"/>
          <w:sz w:val="23"/>
          <w:szCs w:val="23"/>
          <w:lang w:val="zh-CN"/>
        </w:rPr>
        <w:t>接口中传递了</w:t>
      </w:r>
      <w:r w:rsidRPr="00902ADD">
        <w:rPr>
          <w:rFonts w:ascii="宋体" w:cs="宋体"/>
          <w:color w:val="0000FF"/>
          <w:kern w:val="0"/>
          <w:sz w:val="23"/>
          <w:szCs w:val="23"/>
        </w:rPr>
        <w:t>userAccount</w:t>
      </w:r>
      <w:r w:rsidRPr="00902ADD">
        <w:rPr>
          <w:rFonts w:ascii="宋体" w:cs="宋体" w:hint="eastAsia"/>
          <w:color w:val="0000FF"/>
          <w:kern w:val="0"/>
          <w:sz w:val="23"/>
          <w:szCs w:val="23"/>
        </w:rPr>
        <w:t>，</w:t>
      </w:r>
      <w:r>
        <w:rPr>
          <w:rFonts w:ascii="宋体" w:cs="宋体" w:hint="eastAsia"/>
          <w:color w:val="0000FF"/>
          <w:kern w:val="0"/>
          <w:sz w:val="23"/>
          <w:szCs w:val="23"/>
          <w:lang w:val="zh-CN"/>
        </w:rPr>
        <w:t>需要做安全处理</w:t>
      </w:r>
      <w:r w:rsidRPr="00902ADD">
        <w:rPr>
          <w:rFonts w:ascii="宋体" w:cs="宋体" w:hint="eastAsia"/>
          <w:color w:val="0000FF"/>
          <w:kern w:val="0"/>
          <w:sz w:val="23"/>
          <w:szCs w:val="23"/>
        </w:rPr>
        <w:t>，</w:t>
      </w:r>
      <w:r>
        <w:rPr>
          <w:rFonts w:ascii="宋体" w:cs="宋体" w:hint="eastAsia"/>
          <w:color w:val="0000FF"/>
          <w:kern w:val="0"/>
          <w:sz w:val="23"/>
          <w:szCs w:val="23"/>
          <w:lang w:val="zh-CN"/>
        </w:rPr>
        <w:t>为保持全球版本统一</w:t>
      </w:r>
      <w:r w:rsidRPr="00902ADD">
        <w:rPr>
          <w:rFonts w:ascii="宋体" w:cs="宋体" w:hint="eastAsia"/>
          <w:color w:val="0000FF"/>
          <w:kern w:val="0"/>
          <w:sz w:val="23"/>
          <w:szCs w:val="23"/>
        </w:rPr>
        <w:t>，</w:t>
      </w:r>
      <w:r>
        <w:rPr>
          <w:rFonts w:ascii="宋体" w:cs="宋体" w:hint="eastAsia"/>
          <w:color w:val="0000FF"/>
          <w:kern w:val="0"/>
          <w:sz w:val="23"/>
          <w:szCs w:val="23"/>
          <w:lang w:val="zh-CN"/>
        </w:rPr>
        <w:t>保持统计能力</w:t>
      </w:r>
      <w:r w:rsidRPr="00902ADD">
        <w:rPr>
          <w:rFonts w:ascii="宋体" w:cs="宋体" w:hint="eastAsia"/>
          <w:color w:val="0000FF"/>
          <w:kern w:val="0"/>
          <w:sz w:val="23"/>
          <w:szCs w:val="23"/>
        </w:rPr>
        <w:t>；</w:t>
      </w:r>
      <w:r>
        <w:rPr>
          <w:rFonts w:ascii="宋体" w:cs="宋体" w:hint="eastAsia"/>
          <w:color w:val="0000FF"/>
          <w:kern w:val="0"/>
          <w:sz w:val="23"/>
          <w:szCs w:val="23"/>
          <w:lang w:val="zh-CN"/>
        </w:rPr>
        <w:t>具体</w:t>
      </w:r>
      <w:r w:rsidRPr="00902ADD">
        <w:rPr>
          <w:rFonts w:ascii="宋体" w:cs="宋体" w:hint="eastAsia"/>
          <w:color w:val="0000FF"/>
          <w:kern w:val="0"/>
          <w:sz w:val="23"/>
          <w:szCs w:val="23"/>
        </w:rPr>
        <w:t>：</w:t>
      </w:r>
      <w:r>
        <w:rPr>
          <w:rFonts w:ascii="宋体" w:cs="宋体" w:hint="eastAsia"/>
          <w:color w:val="0000FF"/>
          <w:kern w:val="0"/>
          <w:sz w:val="23"/>
          <w:szCs w:val="23"/>
          <w:lang w:val="zh-CN"/>
        </w:rPr>
        <w:t>手机号码从倒数后五位替换为</w:t>
      </w:r>
      <w:r>
        <w:rPr>
          <w:rFonts w:ascii="宋体" w:cs="宋体"/>
          <w:color w:val="0000FF"/>
          <w:kern w:val="0"/>
          <w:sz w:val="23"/>
          <w:szCs w:val="23"/>
          <w:lang w:val="zh-CN"/>
        </w:rPr>
        <w:t>*</w:t>
      </w:r>
      <w:r>
        <w:rPr>
          <w:rFonts w:ascii="宋体" w:cs="宋体" w:hint="eastAsia"/>
          <w:color w:val="0000FF"/>
          <w:kern w:val="0"/>
          <w:sz w:val="23"/>
          <w:szCs w:val="23"/>
          <w:lang w:val="zh-CN"/>
        </w:rPr>
        <w:t>，其他（邮箱、用户名）从第</w:t>
      </w:r>
      <w:r>
        <w:rPr>
          <w:rFonts w:ascii="宋体" w:cs="宋体"/>
          <w:color w:val="0000FF"/>
          <w:kern w:val="0"/>
          <w:sz w:val="23"/>
          <w:szCs w:val="23"/>
          <w:lang w:val="zh-CN"/>
        </w:rPr>
        <w:t>2</w:t>
      </w:r>
      <w:r>
        <w:rPr>
          <w:rFonts w:ascii="宋体" w:cs="宋体" w:hint="eastAsia"/>
          <w:color w:val="0000FF"/>
          <w:kern w:val="0"/>
          <w:sz w:val="23"/>
          <w:szCs w:val="23"/>
          <w:lang w:val="zh-CN"/>
        </w:rPr>
        <w:t>个字符开始一半字符替换为</w:t>
      </w:r>
      <w:r>
        <w:rPr>
          <w:rFonts w:ascii="宋体" w:cs="宋体"/>
          <w:color w:val="0000FF"/>
          <w:kern w:val="0"/>
          <w:sz w:val="23"/>
          <w:szCs w:val="23"/>
          <w:lang w:val="zh-CN"/>
        </w:rPr>
        <w:t>*</w:t>
      </w:r>
      <w:r>
        <w:rPr>
          <w:rFonts w:ascii="宋体" w:cs="宋体" w:hint="eastAsia"/>
          <w:color w:val="0000FF"/>
          <w:kern w:val="0"/>
          <w:sz w:val="23"/>
          <w:szCs w:val="23"/>
          <w:lang w:val="zh-CN"/>
        </w:rPr>
        <w:t>。</w:t>
      </w:r>
    </w:p>
    <w:p w:rsidR="00EB5009" w:rsidRPr="0039228B" w:rsidRDefault="00EB5009" w:rsidP="006177D8">
      <w:pPr>
        <w:ind w:firstLine="420"/>
      </w:pPr>
      <w:r>
        <w:rPr>
          <w:rFonts w:ascii="宋体" w:cs="宋体" w:hint="eastAsia"/>
          <w:color w:val="0000FF"/>
          <w:kern w:val="0"/>
          <w:sz w:val="23"/>
          <w:szCs w:val="23"/>
          <w:lang w:val="zh-CN"/>
        </w:rPr>
        <w:t>OpLog客户端采用https发送请求。</w:t>
      </w:r>
    </w:p>
    <w:p w:rsidR="00445F0F" w:rsidRDefault="00445F0F" w:rsidP="00407B6C">
      <w:pPr>
        <w:pStyle w:val="41"/>
      </w:pPr>
      <w:r>
        <w:rPr>
          <w:rFonts w:hint="eastAsia"/>
        </w:rPr>
        <w:t>输入参数</w:t>
      </w:r>
    </w:p>
    <w:p w:rsidR="00445F0F" w:rsidRDefault="00445F0F" w:rsidP="00445F0F">
      <w:pPr>
        <w:ind w:left="198"/>
        <w:rPr>
          <w:lang w:val="da-DK"/>
        </w:rPr>
      </w:pPr>
      <w:r>
        <w:rPr>
          <w:rFonts w:hint="eastAsia"/>
          <w:lang w:val="da-DK"/>
        </w:rPr>
        <w:t>OpLogReq</w:t>
      </w:r>
      <w:r>
        <w:rPr>
          <w:rFonts w:hint="eastAsia"/>
          <w:lang w:val="da-DK"/>
        </w:rPr>
        <w:t>属性如下：</w:t>
      </w:r>
    </w:p>
    <w:tbl>
      <w:tblPr>
        <w:tblW w:w="9916" w:type="dxa"/>
        <w:jc w:val="center"/>
        <w:tblInd w:w="2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84"/>
        <w:gridCol w:w="731"/>
        <w:gridCol w:w="789"/>
        <w:gridCol w:w="709"/>
        <w:gridCol w:w="6003"/>
      </w:tblGrid>
      <w:tr w:rsidR="00D4743C" w:rsidTr="000D1077">
        <w:trPr>
          <w:jc w:val="center"/>
        </w:trPr>
        <w:tc>
          <w:tcPr>
            <w:tcW w:w="1684" w:type="dxa"/>
            <w:shd w:val="clear" w:color="auto" w:fill="99CCFF"/>
          </w:tcPr>
          <w:p w:rsidR="00D4743C" w:rsidRDefault="00D4743C" w:rsidP="00FB55E6">
            <w:pPr>
              <w:pStyle w:val="TAH"/>
              <w:rPr>
                <w:rFonts w:ascii="Verdana" w:hAnsi="Verdana"/>
                <w:lang w:val="fr-FR" w:eastAsia="zh-CN"/>
              </w:rPr>
            </w:pPr>
            <w:r>
              <w:rPr>
                <w:rFonts w:ascii="Verdana" w:hAnsi="Verdana" w:hint="eastAsia"/>
                <w:lang w:val="fr-FR" w:eastAsia="zh-CN"/>
              </w:rPr>
              <w:t>参数名称</w:t>
            </w:r>
          </w:p>
        </w:tc>
        <w:tc>
          <w:tcPr>
            <w:tcW w:w="731" w:type="dxa"/>
            <w:shd w:val="clear" w:color="auto" w:fill="99CCFF"/>
          </w:tcPr>
          <w:p w:rsidR="00D4743C" w:rsidRDefault="00D4743C" w:rsidP="00FB55E6">
            <w:pPr>
              <w:pStyle w:val="TAH"/>
              <w:rPr>
                <w:rFonts w:ascii="Verdana" w:hAnsi="Verdana"/>
                <w:lang w:val="fr-FR" w:eastAsia="zh-CN"/>
              </w:rPr>
            </w:pPr>
            <w:r>
              <w:rPr>
                <w:rFonts w:ascii="Verdana" w:hAnsi="Verdana" w:hint="eastAsia"/>
                <w:lang w:val="fr-FR" w:eastAsia="zh-CN"/>
              </w:rPr>
              <w:t>可选</w:t>
            </w:r>
          </w:p>
        </w:tc>
        <w:tc>
          <w:tcPr>
            <w:tcW w:w="789" w:type="dxa"/>
            <w:shd w:val="clear" w:color="auto" w:fill="99CCFF"/>
          </w:tcPr>
          <w:p w:rsidR="00D4743C" w:rsidRDefault="00D4743C" w:rsidP="00FB55E6">
            <w:pPr>
              <w:pStyle w:val="TAH"/>
              <w:rPr>
                <w:rFonts w:ascii="Verdana" w:hAnsi="Verdana"/>
                <w:lang w:val="fr-FR" w:eastAsia="zh-CN"/>
              </w:rPr>
            </w:pPr>
            <w:r>
              <w:rPr>
                <w:rFonts w:ascii="Verdana" w:hAnsi="Verdana" w:hint="eastAsia"/>
                <w:lang w:val="fr-FR" w:eastAsia="zh-CN"/>
              </w:rPr>
              <w:t>类型</w:t>
            </w:r>
          </w:p>
        </w:tc>
        <w:tc>
          <w:tcPr>
            <w:tcW w:w="709" w:type="dxa"/>
            <w:shd w:val="clear" w:color="auto" w:fill="99CCFF"/>
          </w:tcPr>
          <w:p w:rsidR="00D4743C" w:rsidRDefault="00D4743C" w:rsidP="000D1077">
            <w:pPr>
              <w:pStyle w:val="TAH"/>
              <w:rPr>
                <w:rFonts w:ascii="Verdana" w:hAnsi="Verdana"/>
                <w:lang w:val="fr-FR" w:eastAsia="zh-CN"/>
              </w:rPr>
            </w:pPr>
            <w:r>
              <w:rPr>
                <w:rFonts w:ascii="Verdana" w:hAnsi="Verdana" w:hint="eastAsia"/>
                <w:lang w:val="fr-FR" w:eastAsia="zh-CN"/>
              </w:rPr>
              <w:t>长度</w:t>
            </w:r>
            <w:r>
              <w:rPr>
                <w:rFonts w:ascii="Verdana" w:hAnsi="Verdana"/>
                <w:lang w:val="fr-FR" w:eastAsia="zh-CN"/>
              </w:rPr>
              <w:t xml:space="preserve"> </w:t>
            </w:r>
          </w:p>
        </w:tc>
        <w:tc>
          <w:tcPr>
            <w:tcW w:w="6003" w:type="dxa"/>
            <w:shd w:val="clear" w:color="auto" w:fill="99CCFF"/>
          </w:tcPr>
          <w:p w:rsidR="00D4743C" w:rsidRDefault="00D4743C" w:rsidP="00FB55E6">
            <w:pPr>
              <w:pStyle w:val="TAH"/>
              <w:rPr>
                <w:rFonts w:ascii="Verdana" w:hAnsi="Verdana"/>
                <w:lang w:val="fr-FR" w:eastAsia="zh-CN"/>
              </w:rPr>
            </w:pPr>
            <w:r>
              <w:rPr>
                <w:rFonts w:ascii="Verdana" w:hAnsi="Verdana" w:hint="eastAsia"/>
                <w:lang w:val="fr-FR" w:eastAsia="zh-CN"/>
              </w:rPr>
              <w:t>描述信息</w:t>
            </w:r>
          </w:p>
        </w:tc>
      </w:tr>
      <w:tr w:rsidR="00D4743C" w:rsidTr="000D1077">
        <w:trPr>
          <w:jc w:val="center"/>
        </w:trPr>
        <w:tc>
          <w:tcPr>
            <w:tcW w:w="1684" w:type="dxa"/>
          </w:tcPr>
          <w:p w:rsidR="00D4743C" w:rsidRPr="00AC2020" w:rsidRDefault="00045D0C" w:rsidP="00045D0C">
            <w:pPr>
              <w:pStyle w:val="TAL"/>
              <w:rPr>
                <w:lang w:val="fr-FR" w:eastAsia="zh-CN"/>
              </w:rPr>
            </w:pPr>
            <w:r>
              <w:rPr>
                <w:rFonts w:hint="eastAsia"/>
                <w:lang w:val="fr-FR" w:eastAsia="zh-CN"/>
              </w:rPr>
              <w:t>clientV</w:t>
            </w:r>
            <w:r w:rsidR="00D4743C" w:rsidRPr="00AC2020">
              <w:rPr>
                <w:lang w:val="fr-FR" w:eastAsia="zh-CN"/>
              </w:rPr>
              <w:t>er</w:t>
            </w:r>
          </w:p>
        </w:tc>
        <w:tc>
          <w:tcPr>
            <w:tcW w:w="731" w:type="dxa"/>
          </w:tcPr>
          <w:p w:rsidR="00D4743C" w:rsidRPr="00AC2020" w:rsidRDefault="00D4743C" w:rsidP="00FB55E6">
            <w:pPr>
              <w:pStyle w:val="TAL"/>
              <w:rPr>
                <w:lang w:val="fr-FR" w:eastAsia="zh-CN"/>
              </w:rPr>
            </w:pPr>
            <w:r>
              <w:rPr>
                <w:rFonts w:hint="eastAsia"/>
                <w:lang w:val="fr-FR" w:eastAsia="zh-CN"/>
              </w:rPr>
              <w:t>M</w:t>
            </w:r>
          </w:p>
        </w:tc>
        <w:tc>
          <w:tcPr>
            <w:tcW w:w="789" w:type="dxa"/>
          </w:tcPr>
          <w:p w:rsidR="00D4743C" w:rsidRPr="00AC2020" w:rsidRDefault="00D4743C" w:rsidP="00FB55E6">
            <w:pPr>
              <w:pStyle w:val="TAH"/>
              <w:jc w:val="both"/>
              <w:rPr>
                <w:b w:val="0"/>
                <w:lang w:val="fr-FR" w:eastAsia="zh-CN"/>
              </w:rPr>
            </w:pPr>
            <w:r>
              <w:rPr>
                <w:rFonts w:hint="eastAsia"/>
                <w:b w:val="0"/>
                <w:lang w:val="fr-FR" w:eastAsia="zh-CN"/>
              </w:rPr>
              <w:t>String</w:t>
            </w:r>
          </w:p>
        </w:tc>
        <w:tc>
          <w:tcPr>
            <w:tcW w:w="709" w:type="dxa"/>
          </w:tcPr>
          <w:p w:rsidR="00D4743C" w:rsidRPr="00AC2020" w:rsidRDefault="00754EE7" w:rsidP="00FB55E6">
            <w:pPr>
              <w:rPr>
                <w:rFonts w:ascii="Arial" w:hAnsi="Arial"/>
                <w:kern w:val="0"/>
                <w:sz w:val="18"/>
                <w:szCs w:val="18"/>
                <w:lang w:val="fr-FR"/>
              </w:rPr>
            </w:pPr>
            <w:r>
              <w:rPr>
                <w:rFonts w:ascii="Arial" w:hAnsi="Arial" w:hint="eastAsia"/>
                <w:kern w:val="0"/>
                <w:sz w:val="18"/>
                <w:szCs w:val="18"/>
                <w:lang w:val="fr-FR"/>
              </w:rPr>
              <w:t>16</w:t>
            </w:r>
          </w:p>
        </w:tc>
        <w:tc>
          <w:tcPr>
            <w:tcW w:w="6003" w:type="dxa"/>
          </w:tcPr>
          <w:p w:rsidR="00673F58" w:rsidRDefault="00754EE7" w:rsidP="00673F58">
            <w:pPr>
              <w:rPr>
                <w:rFonts w:ascii="Arial" w:hAnsi="Arial"/>
                <w:kern w:val="0"/>
                <w:sz w:val="18"/>
                <w:szCs w:val="18"/>
                <w:lang w:val="fr-FR"/>
              </w:rPr>
            </w:pPr>
            <w:r>
              <w:rPr>
                <w:rFonts w:ascii="Arial" w:hAnsi="Arial" w:hint="eastAsia"/>
                <w:kern w:val="0"/>
                <w:sz w:val="18"/>
                <w:szCs w:val="18"/>
                <w:lang w:val="fr-FR"/>
              </w:rPr>
              <w:t>客户端</w:t>
            </w:r>
            <w:r w:rsidR="00D4743C" w:rsidRPr="00AC2020">
              <w:rPr>
                <w:rFonts w:ascii="Arial" w:hAnsi="Arial" w:hint="eastAsia"/>
                <w:kern w:val="0"/>
                <w:sz w:val="18"/>
                <w:szCs w:val="18"/>
                <w:lang w:val="fr-FR"/>
              </w:rPr>
              <w:t>版本号</w:t>
            </w:r>
            <w:r w:rsidR="00673F58">
              <w:rPr>
                <w:rFonts w:ascii="Arial" w:hAnsi="Arial" w:hint="eastAsia"/>
                <w:kern w:val="0"/>
                <w:sz w:val="18"/>
                <w:szCs w:val="18"/>
                <w:lang w:val="fr-FR"/>
              </w:rPr>
              <w:t> </w:t>
            </w:r>
            <w:r w:rsidR="00673F58">
              <w:rPr>
                <w:rFonts w:ascii="Arial" w:hAnsi="Arial"/>
                <w:kern w:val="0"/>
                <w:sz w:val="18"/>
                <w:szCs w:val="18"/>
                <w:lang w:val="fr-FR"/>
              </w:rPr>
              <w:t>;</w:t>
            </w:r>
            <w:r w:rsidR="00673F58">
              <w:rPr>
                <w:rFonts w:ascii="Arial" w:hAnsi="Arial" w:hint="eastAsia"/>
                <w:kern w:val="0"/>
                <w:sz w:val="18"/>
                <w:szCs w:val="18"/>
              </w:rPr>
              <w:t>从新版本开始，格式如下</w:t>
            </w:r>
            <w:r w:rsidR="00673F58">
              <w:rPr>
                <w:rFonts w:ascii="Arial" w:hAnsi="Arial" w:hint="eastAsia"/>
                <w:kern w:val="0"/>
                <w:sz w:val="18"/>
                <w:szCs w:val="18"/>
                <w:lang w:val="fr-FR"/>
              </w:rPr>
              <w:t>：</w:t>
            </w:r>
          </w:p>
          <w:p w:rsidR="00673F58" w:rsidRDefault="00673F58" w:rsidP="00673F58">
            <w:pPr>
              <w:rPr>
                <w:rFonts w:ascii="Arial" w:hAnsi="Arial"/>
                <w:kern w:val="0"/>
                <w:sz w:val="18"/>
                <w:szCs w:val="18"/>
              </w:rPr>
            </w:pPr>
            <w:r>
              <w:rPr>
                <w:rFonts w:ascii="Arial" w:hAnsi="Arial" w:hint="eastAsia"/>
                <w:kern w:val="0"/>
                <w:sz w:val="18"/>
                <w:szCs w:val="18"/>
                <w:lang w:val="fr-FR"/>
              </w:rPr>
              <w:t>OpenSDK</w:t>
            </w:r>
            <w:r w:rsidR="00AF4AA3">
              <w:rPr>
                <w:rFonts w:ascii="Arial" w:hAnsi="Arial" w:hint="eastAsia"/>
                <w:kern w:val="0"/>
                <w:sz w:val="18"/>
                <w:szCs w:val="18"/>
                <w:lang w:val="fr-FR"/>
              </w:rPr>
              <w:t xml:space="preserve"> </w:t>
            </w:r>
            <w:r>
              <w:rPr>
                <w:rFonts w:ascii="Arial" w:hAnsi="Arial"/>
                <w:kern w:val="0"/>
                <w:sz w:val="18"/>
                <w:szCs w:val="18"/>
              </w:rPr>
              <w:t>1.0.10</w:t>
            </w:r>
          </w:p>
          <w:p w:rsidR="00673F58" w:rsidRDefault="00673F58" w:rsidP="00673F58">
            <w:pPr>
              <w:rPr>
                <w:rFonts w:ascii="Arial" w:hAnsi="Arial"/>
                <w:kern w:val="0"/>
                <w:sz w:val="18"/>
                <w:szCs w:val="18"/>
              </w:rPr>
            </w:pPr>
            <w:r>
              <w:rPr>
                <w:rFonts w:ascii="Arial" w:hAnsi="Arial"/>
                <w:kern w:val="0"/>
                <w:sz w:val="18"/>
                <w:szCs w:val="18"/>
              </w:rPr>
              <w:t>HwID</w:t>
            </w:r>
            <w:r w:rsidR="00AF4AA3">
              <w:rPr>
                <w:rFonts w:ascii="Arial" w:hAnsi="Arial" w:hint="eastAsia"/>
                <w:kern w:val="0"/>
                <w:sz w:val="18"/>
                <w:szCs w:val="18"/>
              </w:rPr>
              <w:t xml:space="preserve"> </w:t>
            </w:r>
            <w:r>
              <w:rPr>
                <w:rFonts w:ascii="Arial" w:hAnsi="Arial"/>
                <w:kern w:val="0"/>
                <w:sz w:val="18"/>
                <w:szCs w:val="18"/>
              </w:rPr>
              <w:t>1</w:t>
            </w:r>
            <w:r>
              <w:rPr>
                <w:rFonts w:ascii="Arial" w:hAnsi="Arial" w:hint="eastAsia"/>
                <w:kern w:val="0"/>
                <w:sz w:val="18"/>
                <w:szCs w:val="18"/>
              </w:rPr>
              <w:t>.4.3</w:t>
            </w:r>
          </w:p>
          <w:p w:rsidR="00673F58" w:rsidRPr="00673F58" w:rsidRDefault="00673F58" w:rsidP="00673F58">
            <w:pPr>
              <w:rPr>
                <w:rFonts w:ascii="Arial" w:hAnsi="Arial"/>
                <w:kern w:val="0"/>
                <w:sz w:val="18"/>
                <w:szCs w:val="18"/>
              </w:rPr>
            </w:pPr>
            <w:r>
              <w:rPr>
                <w:rFonts w:ascii="Arial" w:hAnsi="Arial" w:hint="eastAsia"/>
                <w:kern w:val="0"/>
                <w:sz w:val="18"/>
                <w:szCs w:val="18"/>
              </w:rPr>
              <w:t>SDK</w:t>
            </w:r>
            <w:r w:rsidR="00AF4AA3">
              <w:rPr>
                <w:rFonts w:ascii="Arial" w:hAnsi="Arial" w:hint="eastAsia"/>
                <w:kern w:val="0"/>
                <w:sz w:val="18"/>
                <w:szCs w:val="18"/>
              </w:rPr>
              <w:t xml:space="preserve"> </w:t>
            </w:r>
            <w:r>
              <w:rPr>
                <w:rFonts w:ascii="Arial" w:hAnsi="Arial" w:hint="eastAsia"/>
                <w:kern w:val="0"/>
                <w:sz w:val="18"/>
                <w:szCs w:val="18"/>
              </w:rPr>
              <w:t>1.4.5</w:t>
            </w:r>
          </w:p>
        </w:tc>
      </w:tr>
      <w:tr w:rsidR="00FE344B" w:rsidTr="000D1077">
        <w:trPr>
          <w:jc w:val="center"/>
        </w:trPr>
        <w:tc>
          <w:tcPr>
            <w:tcW w:w="1684" w:type="dxa"/>
          </w:tcPr>
          <w:p w:rsidR="00FE344B" w:rsidRDefault="00FE344B" w:rsidP="00FB55E6">
            <w:pPr>
              <w:pStyle w:val="TAL"/>
              <w:rPr>
                <w:b/>
                <w:bCs/>
              </w:rPr>
            </w:pPr>
            <w:r>
              <w:rPr>
                <w:rFonts w:ascii="Verdana" w:hAnsi="Verdana" w:hint="eastAsia"/>
                <w:lang w:val="en-US" w:eastAsia="zh-CN"/>
              </w:rPr>
              <w:t>osVersion</w:t>
            </w:r>
          </w:p>
        </w:tc>
        <w:tc>
          <w:tcPr>
            <w:tcW w:w="731" w:type="dxa"/>
          </w:tcPr>
          <w:p w:rsidR="00FE344B" w:rsidRDefault="00FE344B" w:rsidP="00FB55E6">
            <w:pPr>
              <w:pStyle w:val="TAL"/>
              <w:rPr>
                <w:lang w:val="fr-FR" w:eastAsia="zh-CN"/>
              </w:rPr>
            </w:pPr>
            <w:r>
              <w:rPr>
                <w:rFonts w:ascii="Verdana" w:hAnsi="Verdana" w:hint="eastAsia"/>
                <w:lang w:val="en-US" w:eastAsia="zh-CN"/>
              </w:rPr>
              <w:t>M</w:t>
            </w:r>
          </w:p>
        </w:tc>
        <w:tc>
          <w:tcPr>
            <w:tcW w:w="789" w:type="dxa"/>
          </w:tcPr>
          <w:p w:rsidR="00FE344B" w:rsidRDefault="00FE344B" w:rsidP="00FB55E6">
            <w:pPr>
              <w:pStyle w:val="TAL"/>
              <w:rPr>
                <w:lang w:val="fr-FR"/>
              </w:rPr>
            </w:pPr>
            <w:r>
              <w:rPr>
                <w:rFonts w:ascii="Verdana" w:hAnsi="Verdana" w:hint="eastAsia"/>
                <w:lang w:eastAsia="zh-CN"/>
              </w:rPr>
              <w:t>String</w:t>
            </w:r>
          </w:p>
        </w:tc>
        <w:tc>
          <w:tcPr>
            <w:tcW w:w="709" w:type="dxa"/>
          </w:tcPr>
          <w:p w:rsidR="00FE344B" w:rsidRPr="00AC2020" w:rsidRDefault="00FE344B" w:rsidP="00FB55E6">
            <w:pPr>
              <w:pStyle w:val="TAL"/>
              <w:rPr>
                <w:lang w:val="fr-FR" w:eastAsia="zh-CN"/>
              </w:rPr>
            </w:pPr>
            <w:r>
              <w:rPr>
                <w:rFonts w:hint="eastAsia"/>
                <w:lang w:val="fr-FR" w:eastAsia="zh-CN"/>
              </w:rPr>
              <w:t>64</w:t>
            </w:r>
          </w:p>
        </w:tc>
        <w:tc>
          <w:tcPr>
            <w:tcW w:w="6003" w:type="dxa"/>
          </w:tcPr>
          <w:p w:rsidR="00FE344B" w:rsidRDefault="00FE344B" w:rsidP="00FE344B">
            <w:r>
              <w:rPr>
                <w:rFonts w:hint="eastAsia"/>
                <w:sz w:val="19"/>
                <w:szCs w:val="19"/>
                <w:lang w:val="en-GB"/>
              </w:rPr>
              <w:t>操作系统版本</w:t>
            </w:r>
          </w:p>
        </w:tc>
      </w:tr>
      <w:tr w:rsidR="00FE344B" w:rsidTr="000D1077">
        <w:trPr>
          <w:jc w:val="center"/>
        </w:trPr>
        <w:tc>
          <w:tcPr>
            <w:tcW w:w="1684" w:type="dxa"/>
          </w:tcPr>
          <w:p w:rsidR="00FE344B" w:rsidRDefault="00FE344B" w:rsidP="00240572">
            <w:pPr>
              <w:pStyle w:val="TAL"/>
              <w:rPr>
                <w:b/>
                <w:bCs/>
                <w:lang w:eastAsia="zh-CN"/>
              </w:rPr>
            </w:pPr>
            <w:r>
              <w:rPr>
                <w:rFonts w:hint="eastAsia"/>
                <w:b/>
                <w:bCs/>
                <w:lang w:eastAsia="zh-CN"/>
              </w:rPr>
              <w:t>channel</w:t>
            </w:r>
          </w:p>
        </w:tc>
        <w:tc>
          <w:tcPr>
            <w:tcW w:w="731" w:type="dxa"/>
          </w:tcPr>
          <w:p w:rsidR="00FE344B" w:rsidRDefault="00FE344B" w:rsidP="00FB55E6">
            <w:pPr>
              <w:pStyle w:val="TAL"/>
              <w:rPr>
                <w:lang w:val="fr-FR" w:eastAsia="zh-CN"/>
              </w:rPr>
            </w:pPr>
            <w:r>
              <w:rPr>
                <w:rFonts w:hint="eastAsia"/>
                <w:lang w:val="fr-FR" w:eastAsia="zh-CN"/>
              </w:rPr>
              <w:t>M</w:t>
            </w:r>
          </w:p>
        </w:tc>
        <w:tc>
          <w:tcPr>
            <w:tcW w:w="789" w:type="dxa"/>
          </w:tcPr>
          <w:p w:rsidR="00FE344B" w:rsidRDefault="005200E4" w:rsidP="00240572">
            <w:pPr>
              <w:pStyle w:val="TAL"/>
              <w:rPr>
                <w:lang w:val="fr-FR" w:eastAsia="zh-CN"/>
              </w:rPr>
            </w:pPr>
            <w:r>
              <w:rPr>
                <w:lang w:val="fr-FR" w:eastAsia="zh-CN"/>
              </w:rPr>
              <w:t>Int</w:t>
            </w:r>
          </w:p>
        </w:tc>
        <w:tc>
          <w:tcPr>
            <w:tcW w:w="709" w:type="dxa"/>
          </w:tcPr>
          <w:p w:rsidR="00FE344B" w:rsidRPr="00AC2020" w:rsidRDefault="00FE344B" w:rsidP="00FB55E6">
            <w:pPr>
              <w:pStyle w:val="TAL"/>
              <w:rPr>
                <w:lang w:val="fr-FR" w:eastAsia="zh-CN"/>
              </w:rPr>
            </w:pPr>
          </w:p>
        </w:tc>
        <w:tc>
          <w:tcPr>
            <w:tcW w:w="6003" w:type="dxa"/>
          </w:tcPr>
          <w:p w:rsidR="00392EE5" w:rsidRDefault="00FE344B" w:rsidP="00FB55E6">
            <w:r>
              <w:rPr>
                <w:rFonts w:hint="eastAsia"/>
              </w:rPr>
              <w:t>渠道编号</w:t>
            </w:r>
          </w:p>
          <w:p w:rsidR="00392EE5" w:rsidRDefault="00456F37" w:rsidP="00FB55E6">
            <w:r>
              <w:rPr>
                <w:rFonts w:hint="eastAsia"/>
              </w:rPr>
              <w:t>对于业务调</w:t>
            </w:r>
            <w:r>
              <w:rPr>
                <w:rFonts w:hint="eastAsia"/>
              </w:rPr>
              <w:t>HwID</w:t>
            </w:r>
            <w:r>
              <w:rPr>
                <w:rFonts w:hint="eastAsia"/>
              </w:rPr>
              <w:t>和</w:t>
            </w:r>
            <w:r>
              <w:rPr>
                <w:rFonts w:hint="eastAsia"/>
              </w:rPr>
              <w:t>SDK</w:t>
            </w:r>
            <w:r>
              <w:rPr>
                <w:rFonts w:hint="eastAsia"/>
              </w:rPr>
              <w:t>时，渠道填业务调用</w:t>
            </w:r>
            <w:r>
              <w:rPr>
                <w:rFonts w:hint="eastAsia"/>
              </w:rPr>
              <w:t>HwID</w:t>
            </w:r>
            <w:r>
              <w:rPr>
                <w:rFonts w:hint="eastAsia"/>
              </w:rPr>
              <w:t>时传入的渠道</w:t>
            </w:r>
            <w:r>
              <w:t>ID</w:t>
            </w:r>
            <w:r>
              <w:rPr>
                <w:rFonts w:hint="eastAsia"/>
              </w:rPr>
              <w:t>；</w:t>
            </w:r>
          </w:p>
          <w:p w:rsidR="00456F37" w:rsidRPr="00456F37" w:rsidRDefault="00456F37" w:rsidP="00FB55E6">
            <w:r>
              <w:rPr>
                <w:rFonts w:hint="eastAsia"/>
              </w:rPr>
              <w:t>对于</w:t>
            </w:r>
            <w:r>
              <w:rPr>
                <w:rFonts w:hint="eastAsia"/>
              </w:rPr>
              <w:t>OpenSDK</w:t>
            </w:r>
            <w:r>
              <w:rPr>
                <w:rFonts w:hint="eastAsia"/>
              </w:rPr>
              <w:t>，渠道</w:t>
            </w:r>
            <w:r>
              <w:rPr>
                <w:rFonts w:hint="eastAsia"/>
              </w:rPr>
              <w:t>ID</w:t>
            </w:r>
            <w:r>
              <w:rPr>
                <w:rFonts w:hint="eastAsia"/>
              </w:rPr>
              <w:t>为</w:t>
            </w:r>
            <w:r>
              <w:rPr>
                <w:rFonts w:ascii="Arial" w:hAnsi="Arial" w:cs="Arial" w:hint="eastAsia"/>
                <w:sz w:val="18"/>
                <w:szCs w:val="18"/>
                <w:lang w:val="fr-FR"/>
              </w:rPr>
              <w:t>90002090</w:t>
            </w:r>
          </w:p>
        </w:tc>
      </w:tr>
      <w:tr w:rsidR="00FE344B" w:rsidTr="000D1077">
        <w:trPr>
          <w:jc w:val="center"/>
        </w:trPr>
        <w:tc>
          <w:tcPr>
            <w:tcW w:w="1684" w:type="dxa"/>
          </w:tcPr>
          <w:p w:rsidR="00FE344B" w:rsidRDefault="00045D0C" w:rsidP="00240572">
            <w:pPr>
              <w:pStyle w:val="TAL"/>
              <w:rPr>
                <w:b/>
                <w:bCs/>
                <w:lang w:eastAsia="zh-CN"/>
              </w:rPr>
            </w:pPr>
            <w:r>
              <w:rPr>
                <w:rFonts w:hint="eastAsia"/>
                <w:b/>
                <w:bCs/>
                <w:lang w:eastAsia="zh-CN"/>
              </w:rPr>
              <w:t>l</w:t>
            </w:r>
            <w:r w:rsidR="00FE344B">
              <w:rPr>
                <w:rFonts w:hint="eastAsia"/>
                <w:b/>
                <w:bCs/>
                <w:lang w:eastAsia="zh-CN"/>
              </w:rPr>
              <w:t>ogList</w:t>
            </w:r>
          </w:p>
        </w:tc>
        <w:tc>
          <w:tcPr>
            <w:tcW w:w="731" w:type="dxa"/>
          </w:tcPr>
          <w:p w:rsidR="00FE344B" w:rsidRDefault="00FE344B" w:rsidP="00FB55E6">
            <w:pPr>
              <w:pStyle w:val="TAL"/>
              <w:rPr>
                <w:lang w:val="fr-FR" w:eastAsia="zh-CN"/>
              </w:rPr>
            </w:pPr>
            <w:r>
              <w:rPr>
                <w:rFonts w:hint="eastAsia"/>
                <w:lang w:val="fr-FR" w:eastAsia="zh-CN"/>
              </w:rPr>
              <w:t>M</w:t>
            </w:r>
          </w:p>
        </w:tc>
        <w:tc>
          <w:tcPr>
            <w:tcW w:w="789" w:type="dxa"/>
          </w:tcPr>
          <w:p w:rsidR="00FE344B" w:rsidRDefault="00FE344B" w:rsidP="00240572">
            <w:pPr>
              <w:pStyle w:val="TAL"/>
              <w:rPr>
                <w:lang w:val="fr-FR" w:eastAsia="zh-CN"/>
              </w:rPr>
            </w:pPr>
            <w:r>
              <w:rPr>
                <w:rFonts w:hint="eastAsia"/>
                <w:lang w:val="fr-FR" w:eastAsia="zh-CN"/>
              </w:rPr>
              <w:t>Log[]</w:t>
            </w:r>
          </w:p>
        </w:tc>
        <w:tc>
          <w:tcPr>
            <w:tcW w:w="709" w:type="dxa"/>
          </w:tcPr>
          <w:p w:rsidR="00FE344B" w:rsidRPr="00AC2020" w:rsidRDefault="00FE344B" w:rsidP="00FB55E6">
            <w:pPr>
              <w:pStyle w:val="TAL"/>
              <w:rPr>
                <w:lang w:val="fr-FR" w:eastAsia="zh-CN"/>
              </w:rPr>
            </w:pPr>
          </w:p>
        </w:tc>
        <w:tc>
          <w:tcPr>
            <w:tcW w:w="6003" w:type="dxa"/>
          </w:tcPr>
          <w:p w:rsidR="00FE344B" w:rsidRDefault="00FE344B" w:rsidP="00FB55E6">
            <w:r>
              <w:rPr>
                <w:rFonts w:hint="eastAsia"/>
              </w:rPr>
              <w:t>操作日志列表</w:t>
            </w:r>
          </w:p>
        </w:tc>
      </w:tr>
    </w:tbl>
    <w:p w:rsidR="00240572" w:rsidRDefault="00240572" w:rsidP="00240572">
      <w:pPr>
        <w:rPr>
          <w:lang w:val="fr-FR"/>
        </w:rPr>
      </w:pPr>
    </w:p>
    <w:p w:rsidR="00240572" w:rsidRDefault="00240572" w:rsidP="00240572">
      <w:pPr>
        <w:rPr>
          <w:lang w:val="fr-FR"/>
        </w:rPr>
      </w:pPr>
      <w:r>
        <w:rPr>
          <w:rFonts w:hint="eastAsia"/>
          <w:lang w:val="fr-FR"/>
        </w:rPr>
        <w:t>Log</w:t>
      </w:r>
      <w:r>
        <w:rPr>
          <w:rFonts w:hint="eastAsia"/>
          <w:lang w:val="fr-FR"/>
        </w:rPr>
        <w:t>结构定义为</w:t>
      </w:r>
      <w:r>
        <w:rPr>
          <w:rFonts w:hint="eastAsia"/>
          <w:lang w:val="fr-FR"/>
        </w:rPr>
        <w:t>String</w:t>
      </w:r>
      <w:r>
        <w:rPr>
          <w:rFonts w:hint="eastAsia"/>
          <w:lang w:val="fr-FR"/>
        </w:rPr>
        <w:t>类型，格式：</w:t>
      </w:r>
    </w:p>
    <w:p w:rsidR="00240572" w:rsidRPr="001F2AF3" w:rsidRDefault="00240572" w:rsidP="00240572">
      <w:pPr>
        <w:ind w:firstLineChars="200" w:firstLine="420"/>
        <w:rPr>
          <w:lang w:val="fr-FR"/>
        </w:rPr>
      </w:pPr>
      <w:r>
        <w:rPr>
          <w:rFonts w:hint="eastAsia"/>
          <w:lang w:val="fr-FR"/>
        </w:rPr>
        <w:t>opID|reqTime|rspTime|netType|</w:t>
      </w:r>
      <w:r w:rsidR="00902ADD">
        <w:rPr>
          <w:rFonts w:hint="eastAsia"/>
          <w:lang w:val="fr-FR"/>
        </w:rPr>
        <w:t>PLMN</w:t>
      </w:r>
      <w:r w:rsidR="00FA342E">
        <w:rPr>
          <w:rFonts w:hint="eastAsia"/>
          <w:lang w:val="fr-FR"/>
        </w:rPr>
        <w:t>|userAccount|error|</w:t>
      </w:r>
      <w:r w:rsidR="008D6521">
        <w:rPr>
          <w:rFonts w:hint="eastAsia"/>
          <w:lang w:val="fr-FR"/>
        </w:rPr>
        <w:t>uuid</w:t>
      </w:r>
      <w:r w:rsidR="008D6521" w:rsidRPr="008D6521">
        <w:rPr>
          <w:lang w:val="fr-FR"/>
        </w:rPr>
        <w:t>|</w:t>
      </w:r>
      <w:r w:rsidR="001F2AF3" w:rsidRPr="001F2AF3">
        <w:rPr>
          <w:lang w:val="fr-FR"/>
        </w:rPr>
        <w:t xml:space="preserve"> opDetail|Oobe</w:t>
      </w:r>
      <w:r w:rsidR="001F2AF3">
        <w:rPr>
          <w:lang w:val="fr-FR"/>
        </w:rPr>
        <w:t>|termType</w:t>
      </w:r>
      <w:r w:rsidR="001F2AF3" w:rsidRPr="001F2AF3">
        <w:rPr>
          <w:lang w:val="fr-FR"/>
        </w:rPr>
        <w:t>|</w:t>
      </w:r>
      <w:r w:rsidR="001F2AF3">
        <w:rPr>
          <w:lang w:val="fr-FR"/>
        </w:rPr>
        <w:t>pkgname</w:t>
      </w:r>
      <w:r w:rsidR="001F2AF3" w:rsidRPr="001F2AF3">
        <w:rPr>
          <w:lang w:val="fr-FR"/>
        </w:rPr>
        <w:t>|</w:t>
      </w:r>
    </w:p>
    <w:tbl>
      <w:tblPr>
        <w:tblW w:w="10819" w:type="dxa"/>
        <w:jc w:val="center"/>
        <w:tblInd w:w="2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63"/>
        <w:gridCol w:w="775"/>
        <w:gridCol w:w="709"/>
        <w:gridCol w:w="7872"/>
      </w:tblGrid>
      <w:tr w:rsidR="00FA342E" w:rsidTr="00DC4BBD">
        <w:trPr>
          <w:jc w:val="center"/>
        </w:trPr>
        <w:tc>
          <w:tcPr>
            <w:tcW w:w="1463" w:type="dxa"/>
            <w:shd w:val="clear" w:color="auto" w:fill="99CCFF"/>
          </w:tcPr>
          <w:p w:rsidR="00FA342E" w:rsidRDefault="00FA342E" w:rsidP="00FB55E6">
            <w:pPr>
              <w:pStyle w:val="TAH"/>
              <w:rPr>
                <w:rFonts w:ascii="Verdana" w:hAnsi="Verdana"/>
                <w:lang w:val="fr-FR" w:eastAsia="zh-CN"/>
              </w:rPr>
            </w:pPr>
            <w:r>
              <w:rPr>
                <w:rFonts w:ascii="Verdana" w:hAnsi="Verdana" w:hint="eastAsia"/>
                <w:lang w:val="fr-FR" w:eastAsia="zh-CN"/>
              </w:rPr>
              <w:lastRenderedPageBreak/>
              <w:t>参数名称</w:t>
            </w:r>
          </w:p>
        </w:tc>
        <w:tc>
          <w:tcPr>
            <w:tcW w:w="775" w:type="dxa"/>
            <w:shd w:val="clear" w:color="auto" w:fill="99CCFF"/>
          </w:tcPr>
          <w:p w:rsidR="00FA342E" w:rsidRDefault="00FA342E" w:rsidP="00FB55E6">
            <w:pPr>
              <w:pStyle w:val="TAH"/>
              <w:rPr>
                <w:rFonts w:ascii="Verdana" w:hAnsi="Verdana"/>
                <w:lang w:val="fr-FR" w:eastAsia="zh-CN"/>
              </w:rPr>
            </w:pPr>
            <w:r>
              <w:rPr>
                <w:rFonts w:ascii="Verdana" w:hAnsi="Verdana" w:hint="eastAsia"/>
                <w:lang w:val="fr-FR" w:eastAsia="zh-CN"/>
              </w:rPr>
              <w:t>类型</w:t>
            </w:r>
          </w:p>
        </w:tc>
        <w:tc>
          <w:tcPr>
            <w:tcW w:w="709" w:type="dxa"/>
            <w:shd w:val="clear" w:color="auto" w:fill="99CCFF"/>
          </w:tcPr>
          <w:p w:rsidR="00FA342E" w:rsidRDefault="00FA342E" w:rsidP="00DC4BBD">
            <w:pPr>
              <w:pStyle w:val="TAH"/>
              <w:rPr>
                <w:rFonts w:ascii="Verdana" w:hAnsi="Verdana"/>
                <w:lang w:val="fr-FR" w:eastAsia="zh-CN"/>
              </w:rPr>
            </w:pPr>
            <w:r>
              <w:rPr>
                <w:rFonts w:ascii="Verdana" w:hAnsi="Verdana" w:hint="eastAsia"/>
                <w:lang w:val="fr-FR" w:eastAsia="zh-CN"/>
              </w:rPr>
              <w:t>长度</w:t>
            </w:r>
          </w:p>
        </w:tc>
        <w:tc>
          <w:tcPr>
            <w:tcW w:w="7872" w:type="dxa"/>
            <w:shd w:val="clear" w:color="auto" w:fill="99CCFF"/>
          </w:tcPr>
          <w:p w:rsidR="00FA342E" w:rsidRDefault="00FA342E" w:rsidP="00FB55E6">
            <w:pPr>
              <w:pStyle w:val="TAH"/>
              <w:rPr>
                <w:rFonts w:ascii="Verdana" w:hAnsi="Verdana"/>
                <w:lang w:val="fr-FR" w:eastAsia="zh-CN"/>
              </w:rPr>
            </w:pPr>
            <w:r>
              <w:rPr>
                <w:rFonts w:ascii="Verdana" w:hAnsi="Verdana" w:hint="eastAsia"/>
                <w:lang w:val="fr-FR" w:eastAsia="zh-CN"/>
              </w:rPr>
              <w:t>描述信息</w:t>
            </w:r>
          </w:p>
        </w:tc>
      </w:tr>
      <w:tr w:rsidR="00FA342E" w:rsidTr="00DC4BBD">
        <w:trPr>
          <w:jc w:val="center"/>
        </w:trPr>
        <w:tc>
          <w:tcPr>
            <w:tcW w:w="1463" w:type="dxa"/>
          </w:tcPr>
          <w:p w:rsidR="00FA342E" w:rsidRPr="00AC2020" w:rsidRDefault="00FA342E" w:rsidP="00FB55E6">
            <w:pPr>
              <w:pStyle w:val="TAL"/>
              <w:rPr>
                <w:lang w:val="fr-FR" w:eastAsia="zh-CN"/>
              </w:rPr>
            </w:pPr>
            <w:r>
              <w:rPr>
                <w:rFonts w:hint="eastAsia"/>
                <w:lang w:val="fr-FR" w:eastAsia="zh-CN"/>
              </w:rPr>
              <w:t>opID</w:t>
            </w:r>
          </w:p>
        </w:tc>
        <w:tc>
          <w:tcPr>
            <w:tcW w:w="775" w:type="dxa"/>
          </w:tcPr>
          <w:p w:rsidR="00FA342E" w:rsidRPr="00AC2020" w:rsidRDefault="005200E4" w:rsidP="00FB55E6">
            <w:pPr>
              <w:pStyle w:val="TAH"/>
              <w:jc w:val="both"/>
              <w:rPr>
                <w:b w:val="0"/>
                <w:lang w:val="fr-FR" w:eastAsia="zh-CN"/>
              </w:rPr>
            </w:pPr>
            <w:r>
              <w:rPr>
                <w:b w:val="0"/>
                <w:lang w:val="fr-FR" w:eastAsia="zh-CN"/>
              </w:rPr>
              <w:t>Int</w:t>
            </w:r>
          </w:p>
        </w:tc>
        <w:tc>
          <w:tcPr>
            <w:tcW w:w="709" w:type="dxa"/>
          </w:tcPr>
          <w:p w:rsidR="00FA342E" w:rsidRPr="00AC2020" w:rsidRDefault="00FA342E" w:rsidP="00FB55E6">
            <w:pPr>
              <w:rPr>
                <w:rFonts w:ascii="Arial" w:hAnsi="Arial"/>
                <w:kern w:val="0"/>
                <w:sz w:val="18"/>
                <w:szCs w:val="18"/>
                <w:lang w:val="fr-FR"/>
              </w:rPr>
            </w:pPr>
          </w:p>
        </w:tc>
        <w:tc>
          <w:tcPr>
            <w:tcW w:w="7872" w:type="dxa"/>
          </w:tcPr>
          <w:p w:rsidR="002D002E" w:rsidRDefault="00FA342E" w:rsidP="00FB55E6">
            <w:pPr>
              <w:rPr>
                <w:rFonts w:ascii="Arial" w:hAnsi="Arial"/>
                <w:kern w:val="0"/>
                <w:sz w:val="18"/>
                <w:szCs w:val="18"/>
                <w:lang w:val="fr-FR"/>
              </w:rPr>
            </w:pPr>
            <w:r>
              <w:rPr>
                <w:rFonts w:ascii="Arial" w:hAnsi="Arial" w:hint="eastAsia"/>
                <w:kern w:val="0"/>
                <w:sz w:val="18"/>
                <w:szCs w:val="18"/>
                <w:lang w:val="fr-FR"/>
              </w:rPr>
              <w:t>操作编号</w:t>
            </w:r>
            <w:r w:rsidR="002D002E">
              <w:rPr>
                <w:rFonts w:ascii="Arial" w:hAnsi="Arial" w:hint="eastAsia"/>
                <w:kern w:val="0"/>
                <w:sz w:val="18"/>
                <w:szCs w:val="18"/>
                <w:lang w:val="fr-FR"/>
              </w:rPr>
              <w:t>，分为：</w:t>
            </w:r>
          </w:p>
          <w:p w:rsidR="002D002E" w:rsidRDefault="002D002E" w:rsidP="00FB55E6">
            <w:pPr>
              <w:rPr>
                <w:rFonts w:ascii="Arial" w:hAnsi="Arial"/>
                <w:kern w:val="0"/>
                <w:sz w:val="18"/>
                <w:szCs w:val="18"/>
                <w:lang w:val="fr-FR"/>
              </w:rPr>
            </w:pPr>
            <w:r>
              <w:rPr>
                <w:rFonts w:ascii="Arial" w:hAnsi="Arial" w:hint="eastAsia"/>
                <w:kern w:val="0"/>
                <w:sz w:val="18"/>
                <w:szCs w:val="18"/>
                <w:lang w:val="fr-FR"/>
              </w:rPr>
              <w:t>A</w:t>
            </w:r>
            <w:r>
              <w:rPr>
                <w:rFonts w:ascii="Arial" w:hAnsi="Arial" w:hint="eastAsia"/>
                <w:kern w:val="0"/>
                <w:sz w:val="18"/>
                <w:szCs w:val="18"/>
                <w:lang w:val="fr-FR"/>
              </w:rPr>
              <w:t>类提交请求收到应答或超时上报，上报请求和填响应时间、操作结果</w:t>
            </w:r>
            <w:r w:rsidR="00C84542">
              <w:rPr>
                <w:rFonts w:ascii="Arial" w:hAnsi="Arial" w:hint="eastAsia"/>
                <w:kern w:val="0"/>
                <w:sz w:val="18"/>
                <w:szCs w:val="18"/>
                <w:lang w:val="fr-FR"/>
              </w:rPr>
              <w:t>（成功、失败和原因）</w:t>
            </w:r>
            <w:r>
              <w:rPr>
                <w:rFonts w:ascii="Arial" w:hAnsi="Arial" w:hint="eastAsia"/>
                <w:kern w:val="0"/>
                <w:sz w:val="18"/>
                <w:szCs w:val="18"/>
                <w:lang w:val="fr-FR"/>
              </w:rPr>
              <w:t>；</w:t>
            </w:r>
          </w:p>
          <w:p w:rsidR="00FA342E" w:rsidRDefault="002D002E" w:rsidP="00FB55E6">
            <w:pPr>
              <w:rPr>
                <w:rFonts w:ascii="Arial" w:hAnsi="Arial"/>
                <w:kern w:val="0"/>
                <w:sz w:val="18"/>
                <w:szCs w:val="18"/>
                <w:lang w:val="fr-FR"/>
              </w:rPr>
            </w:pPr>
            <w:r>
              <w:rPr>
                <w:rFonts w:ascii="Arial" w:hAnsi="Arial" w:hint="eastAsia"/>
                <w:kern w:val="0"/>
                <w:sz w:val="18"/>
                <w:szCs w:val="18"/>
                <w:lang w:val="fr-FR"/>
              </w:rPr>
              <w:t>B</w:t>
            </w:r>
            <w:r>
              <w:rPr>
                <w:rFonts w:ascii="Arial" w:hAnsi="Arial" w:hint="eastAsia"/>
                <w:kern w:val="0"/>
                <w:sz w:val="18"/>
                <w:szCs w:val="18"/>
                <w:lang w:val="fr-FR"/>
              </w:rPr>
              <w:t>类进入或点击上报，无需填响应时间和结果。</w:t>
            </w:r>
          </w:p>
          <w:p w:rsidR="00FA342E" w:rsidRDefault="00FA342E" w:rsidP="00FB55E6">
            <w:pPr>
              <w:rPr>
                <w:rFonts w:ascii="Arial" w:hAnsi="Arial"/>
                <w:kern w:val="0"/>
                <w:sz w:val="18"/>
                <w:szCs w:val="18"/>
                <w:lang w:val="fr-FR"/>
              </w:rPr>
            </w:pPr>
            <w:r>
              <w:rPr>
                <w:rFonts w:ascii="Arial" w:hAnsi="Arial" w:hint="eastAsia"/>
                <w:kern w:val="0"/>
                <w:sz w:val="18"/>
                <w:szCs w:val="18"/>
                <w:lang w:val="fr-FR"/>
              </w:rPr>
              <w:t xml:space="preserve">1 </w:t>
            </w:r>
            <w:r>
              <w:rPr>
                <w:rFonts w:ascii="Arial" w:hAnsi="Arial" w:hint="eastAsia"/>
                <w:kern w:val="0"/>
                <w:sz w:val="18"/>
                <w:szCs w:val="18"/>
                <w:lang w:val="fr-FR"/>
              </w:rPr>
              <w:t>标准登录</w:t>
            </w:r>
            <w:r w:rsidR="00215105">
              <w:rPr>
                <w:rFonts w:ascii="Arial" w:hAnsi="Arial" w:hint="eastAsia"/>
                <w:kern w:val="0"/>
                <w:sz w:val="18"/>
                <w:szCs w:val="18"/>
                <w:lang w:val="fr-FR"/>
              </w:rPr>
              <w:t>（</w:t>
            </w:r>
            <w:r w:rsidR="002D002E">
              <w:rPr>
                <w:rFonts w:ascii="Arial" w:hAnsi="Arial" w:hint="eastAsia"/>
                <w:kern w:val="0"/>
                <w:sz w:val="18"/>
                <w:szCs w:val="18"/>
                <w:lang w:val="fr-FR"/>
              </w:rPr>
              <w:t>A</w:t>
            </w:r>
            <w:r w:rsidR="002D002E">
              <w:rPr>
                <w:rFonts w:ascii="Arial" w:hAnsi="Arial" w:hint="eastAsia"/>
                <w:kern w:val="0"/>
                <w:sz w:val="18"/>
                <w:szCs w:val="18"/>
                <w:lang w:val="fr-FR"/>
              </w:rPr>
              <w:t>类</w:t>
            </w:r>
            <w:r w:rsidR="00215105">
              <w:rPr>
                <w:rFonts w:ascii="Arial" w:hAnsi="Arial" w:hint="eastAsia"/>
                <w:kern w:val="0"/>
                <w:sz w:val="18"/>
                <w:szCs w:val="18"/>
                <w:lang w:val="fr-FR"/>
              </w:rPr>
              <w:t>）</w:t>
            </w:r>
          </w:p>
          <w:p w:rsidR="00FA342E" w:rsidRDefault="00FA342E" w:rsidP="00FB55E6">
            <w:pPr>
              <w:rPr>
                <w:rFonts w:ascii="Arial" w:hAnsi="Arial"/>
                <w:kern w:val="0"/>
                <w:sz w:val="18"/>
                <w:szCs w:val="18"/>
                <w:lang w:val="fr-FR"/>
              </w:rPr>
            </w:pPr>
            <w:r>
              <w:rPr>
                <w:rFonts w:ascii="Arial" w:hAnsi="Arial" w:hint="eastAsia"/>
                <w:kern w:val="0"/>
                <w:sz w:val="18"/>
                <w:szCs w:val="18"/>
                <w:lang w:val="fr-FR"/>
              </w:rPr>
              <w:t xml:space="preserve">2 </w:t>
            </w:r>
            <w:r>
              <w:rPr>
                <w:rFonts w:ascii="Arial" w:hAnsi="Arial" w:hint="eastAsia"/>
                <w:kern w:val="0"/>
                <w:sz w:val="18"/>
                <w:szCs w:val="18"/>
                <w:lang w:val="fr-FR"/>
              </w:rPr>
              <w:t>上行短信登录</w:t>
            </w:r>
            <w:r w:rsidR="006177D8">
              <w:rPr>
                <w:rFonts w:ascii="Arial" w:hAnsi="Arial"/>
                <w:kern w:val="0"/>
                <w:sz w:val="18"/>
                <w:szCs w:val="18"/>
              </w:rPr>
              <w:t>/</w:t>
            </w:r>
            <w:r w:rsidR="006177D8">
              <w:rPr>
                <w:rFonts w:ascii="Arial" w:hAnsi="Arial" w:hint="eastAsia"/>
                <w:kern w:val="0"/>
                <w:sz w:val="18"/>
                <w:szCs w:val="18"/>
              </w:rPr>
              <w:t>注册</w:t>
            </w:r>
            <w:r w:rsidR="006177D8">
              <w:rPr>
                <w:rFonts w:ascii="Arial" w:hAnsi="Arial" w:hint="eastAsia"/>
                <w:kern w:val="0"/>
                <w:sz w:val="18"/>
                <w:szCs w:val="18"/>
                <w:lang w:val="fr-FR"/>
              </w:rPr>
              <w:t>（</w:t>
            </w:r>
            <w:r w:rsidR="002D002E">
              <w:rPr>
                <w:rFonts w:ascii="Arial" w:hAnsi="Arial" w:hint="eastAsia"/>
                <w:kern w:val="0"/>
                <w:sz w:val="18"/>
                <w:szCs w:val="18"/>
                <w:lang w:val="fr-FR"/>
              </w:rPr>
              <w:t>A</w:t>
            </w:r>
            <w:r w:rsidR="002D002E">
              <w:rPr>
                <w:rFonts w:ascii="Arial" w:hAnsi="Arial" w:hint="eastAsia"/>
                <w:kern w:val="0"/>
                <w:sz w:val="18"/>
                <w:szCs w:val="18"/>
                <w:lang w:val="fr-FR"/>
              </w:rPr>
              <w:t>类</w:t>
            </w:r>
            <w:r w:rsidR="00901851">
              <w:rPr>
                <w:rFonts w:ascii="Arial" w:hAnsi="Arial" w:hint="eastAsia"/>
                <w:kern w:val="0"/>
                <w:sz w:val="18"/>
                <w:szCs w:val="18"/>
                <w:lang w:val="fr-FR"/>
              </w:rPr>
              <w:t>；记录从请求发送短信，到最终检查是否登录</w:t>
            </w:r>
            <w:r w:rsidR="00901851">
              <w:rPr>
                <w:rFonts w:ascii="Arial" w:hAnsi="Arial"/>
                <w:kern w:val="0"/>
                <w:sz w:val="18"/>
                <w:szCs w:val="18"/>
              </w:rPr>
              <w:t>/</w:t>
            </w:r>
            <w:r w:rsidR="00901851">
              <w:rPr>
                <w:rFonts w:ascii="Arial" w:hAnsi="Arial" w:hint="eastAsia"/>
                <w:kern w:val="0"/>
                <w:sz w:val="18"/>
                <w:szCs w:val="18"/>
              </w:rPr>
              <w:t>注册成功</w:t>
            </w:r>
            <w:r w:rsidR="006177D8">
              <w:rPr>
                <w:rFonts w:ascii="Arial" w:hAnsi="Arial" w:hint="eastAsia"/>
                <w:kern w:val="0"/>
                <w:sz w:val="18"/>
                <w:szCs w:val="18"/>
                <w:lang w:val="fr-FR"/>
              </w:rPr>
              <w:t>）</w:t>
            </w:r>
          </w:p>
          <w:p w:rsidR="00FA342E" w:rsidRDefault="00FA342E" w:rsidP="00FB55E6">
            <w:pPr>
              <w:rPr>
                <w:rFonts w:ascii="Arial" w:hAnsi="Arial"/>
                <w:kern w:val="0"/>
                <w:sz w:val="18"/>
                <w:szCs w:val="18"/>
                <w:lang w:val="fr-FR"/>
              </w:rPr>
            </w:pPr>
            <w:r>
              <w:rPr>
                <w:rFonts w:ascii="Arial" w:hAnsi="Arial" w:hint="eastAsia"/>
                <w:kern w:val="0"/>
                <w:sz w:val="18"/>
                <w:szCs w:val="18"/>
                <w:lang w:val="fr-FR"/>
              </w:rPr>
              <w:t xml:space="preserve">3 </w:t>
            </w:r>
            <w:r>
              <w:rPr>
                <w:rFonts w:ascii="Arial" w:hAnsi="Arial" w:hint="eastAsia"/>
                <w:kern w:val="0"/>
                <w:sz w:val="18"/>
                <w:szCs w:val="18"/>
                <w:lang w:val="fr-FR"/>
              </w:rPr>
              <w:t>标准注册</w:t>
            </w:r>
            <w:r w:rsidR="00215105">
              <w:rPr>
                <w:rFonts w:ascii="Arial" w:hAnsi="Arial" w:hint="eastAsia"/>
                <w:kern w:val="0"/>
                <w:sz w:val="18"/>
                <w:szCs w:val="18"/>
                <w:lang w:val="fr-FR"/>
              </w:rPr>
              <w:t>（</w:t>
            </w:r>
            <w:r w:rsidR="002D002E">
              <w:rPr>
                <w:rFonts w:ascii="Arial" w:hAnsi="Arial" w:hint="eastAsia"/>
                <w:kern w:val="0"/>
                <w:sz w:val="18"/>
                <w:szCs w:val="18"/>
                <w:lang w:val="fr-FR"/>
              </w:rPr>
              <w:t>A</w:t>
            </w:r>
            <w:r w:rsidR="002D002E">
              <w:rPr>
                <w:rFonts w:ascii="Arial" w:hAnsi="Arial" w:hint="eastAsia"/>
                <w:kern w:val="0"/>
                <w:sz w:val="18"/>
                <w:szCs w:val="18"/>
                <w:lang w:val="fr-FR"/>
              </w:rPr>
              <w:t>类</w:t>
            </w:r>
            <w:r w:rsidR="00215105">
              <w:rPr>
                <w:rFonts w:ascii="Arial" w:hAnsi="Arial" w:hint="eastAsia"/>
                <w:kern w:val="0"/>
                <w:sz w:val="18"/>
                <w:szCs w:val="18"/>
                <w:lang w:val="fr-FR"/>
              </w:rPr>
              <w:t>）</w:t>
            </w:r>
          </w:p>
          <w:p w:rsidR="00FA342E" w:rsidRDefault="00FA342E" w:rsidP="00FB55E6">
            <w:pPr>
              <w:rPr>
                <w:rFonts w:ascii="Arial" w:hAnsi="Arial"/>
                <w:kern w:val="0"/>
                <w:sz w:val="18"/>
                <w:szCs w:val="18"/>
                <w:lang w:val="fr-FR"/>
              </w:rPr>
            </w:pPr>
            <w:r>
              <w:rPr>
                <w:rFonts w:ascii="Arial" w:hAnsi="Arial" w:hint="eastAsia"/>
                <w:kern w:val="0"/>
                <w:sz w:val="18"/>
                <w:szCs w:val="18"/>
                <w:lang w:val="fr-FR"/>
              </w:rPr>
              <w:t>4</w:t>
            </w:r>
            <w:r w:rsidR="00F615EA">
              <w:rPr>
                <w:rFonts w:ascii="Arial" w:hAnsi="Arial" w:hint="eastAsia"/>
                <w:kern w:val="0"/>
                <w:sz w:val="18"/>
                <w:szCs w:val="18"/>
                <w:lang w:val="fr-FR"/>
              </w:rPr>
              <w:t xml:space="preserve"> ST</w:t>
            </w:r>
            <w:r w:rsidR="00F615EA">
              <w:rPr>
                <w:rFonts w:ascii="Arial" w:hAnsi="Arial" w:hint="eastAsia"/>
                <w:kern w:val="0"/>
                <w:sz w:val="18"/>
                <w:szCs w:val="18"/>
                <w:lang w:val="fr-FR"/>
              </w:rPr>
              <w:t>换</w:t>
            </w:r>
            <w:r w:rsidR="00F615EA">
              <w:rPr>
                <w:rFonts w:ascii="Arial" w:hAnsi="Arial" w:hint="eastAsia"/>
                <w:kern w:val="0"/>
                <w:sz w:val="18"/>
                <w:szCs w:val="18"/>
                <w:lang w:val="fr-FR"/>
              </w:rPr>
              <w:t>AT</w:t>
            </w:r>
            <w:r w:rsidR="00F615EA">
              <w:rPr>
                <w:rFonts w:ascii="Arial" w:hAnsi="Arial" w:hint="eastAsia"/>
                <w:kern w:val="0"/>
                <w:sz w:val="18"/>
                <w:szCs w:val="18"/>
                <w:lang w:val="fr-FR"/>
              </w:rPr>
              <w:t>（</w:t>
            </w:r>
            <w:r w:rsidR="002D002E">
              <w:rPr>
                <w:rFonts w:ascii="Arial" w:hAnsi="Arial" w:hint="eastAsia"/>
                <w:kern w:val="0"/>
                <w:sz w:val="18"/>
                <w:szCs w:val="18"/>
                <w:lang w:val="fr-FR"/>
              </w:rPr>
              <w:t>A</w:t>
            </w:r>
            <w:r w:rsidR="002D002E">
              <w:rPr>
                <w:rFonts w:ascii="Arial" w:hAnsi="Arial" w:hint="eastAsia"/>
                <w:kern w:val="0"/>
                <w:sz w:val="18"/>
                <w:szCs w:val="18"/>
                <w:lang w:val="fr-FR"/>
              </w:rPr>
              <w:t>类</w:t>
            </w:r>
            <w:r w:rsidR="00F615EA">
              <w:rPr>
                <w:rFonts w:ascii="Arial" w:hAnsi="Arial" w:hint="eastAsia"/>
                <w:kern w:val="0"/>
                <w:sz w:val="18"/>
                <w:szCs w:val="18"/>
                <w:lang w:val="fr-FR"/>
              </w:rPr>
              <w:t>）</w:t>
            </w:r>
          </w:p>
          <w:p w:rsidR="00F67941" w:rsidRDefault="00F67941" w:rsidP="00FB55E6">
            <w:pPr>
              <w:rPr>
                <w:rFonts w:ascii="Arial" w:hAnsi="Arial"/>
                <w:kern w:val="0"/>
                <w:sz w:val="18"/>
                <w:szCs w:val="18"/>
                <w:lang w:val="fr-FR"/>
              </w:rPr>
            </w:pPr>
            <w:r>
              <w:rPr>
                <w:rFonts w:ascii="Arial" w:hAnsi="Arial" w:hint="eastAsia"/>
                <w:kern w:val="0"/>
                <w:sz w:val="18"/>
                <w:szCs w:val="18"/>
                <w:lang w:val="fr-FR"/>
              </w:rPr>
              <w:t>5 ST</w:t>
            </w:r>
            <w:r>
              <w:rPr>
                <w:rFonts w:ascii="Arial" w:hAnsi="Arial" w:hint="eastAsia"/>
                <w:kern w:val="0"/>
                <w:sz w:val="18"/>
                <w:szCs w:val="18"/>
                <w:lang w:val="fr-FR"/>
              </w:rPr>
              <w:t>认证</w:t>
            </w:r>
            <w:r w:rsidR="00215105">
              <w:rPr>
                <w:rFonts w:ascii="Arial" w:hAnsi="Arial" w:hint="eastAsia"/>
                <w:kern w:val="0"/>
                <w:sz w:val="18"/>
                <w:szCs w:val="18"/>
                <w:lang w:val="fr-FR"/>
              </w:rPr>
              <w:t>（</w:t>
            </w:r>
            <w:r w:rsidR="002D002E">
              <w:rPr>
                <w:rFonts w:ascii="Arial" w:hAnsi="Arial" w:hint="eastAsia"/>
                <w:kern w:val="0"/>
                <w:sz w:val="18"/>
                <w:szCs w:val="18"/>
                <w:lang w:val="fr-FR"/>
              </w:rPr>
              <w:t>A</w:t>
            </w:r>
            <w:r w:rsidR="002D002E">
              <w:rPr>
                <w:rFonts w:ascii="Arial" w:hAnsi="Arial" w:hint="eastAsia"/>
                <w:kern w:val="0"/>
                <w:sz w:val="18"/>
                <w:szCs w:val="18"/>
                <w:lang w:val="fr-FR"/>
              </w:rPr>
              <w:t>类</w:t>
            </w:r>
            <w:r w:rsidR="00F615EA">
              <w:rPr>
                <w:rFonts w:ascii="Arial" w:hAnsi="Arial" w:hint="eastAsia"/>
                <w:kern w:val="0"/>
                <w:sz w:val="18"/>
                <w:szCs w:val="18"/>
                <w:lang w:val="fr-FR"/>
              </w:rPr>
              <w:t>；不到服务器验证</w:t>
            </w:r>
            <w:r w:rsidR="00F615EA">
              <w:rPr>
                <w:rFonts w:ascii="Arial" w:hAnsi="Arial" w:hint="eastAsia"/>
                <w:kern w:val="0"/>
                <w:sz w:val="18"/>
                <w:szCs w:val="18"/>
                <w:lang w:val="fr-FR"/>
              </w:rPr>
              <w:t>ST</w:t>
            </w:r>
            <w:r w:rsidR="00F615EA">
              <w:rPr>
                <w:rFonts w:ascii="Arial" w:hAnsi="Arial" w:hint="eastAsia"/>
                <w:kern w:val="0"/>
                <w:sz w:val="18"/>
                <w:szCs w:val="18"/>
                <w:lang w:val="fr-FR"/>
              </w:rPr>
              <w:t>的不用上报日志</w:t>
            </w:r>
            <w:r w:rsidR="00215105">
              <w:rPr>
                <w:rFonts w:ascii="Arial" w:hAnsi="Arial" w:hint="eastAsia"/>
                <w:kern w:val="0"/>
                <w:sz w:val="18"/>
                <w:szCs w:val="18"/>
                <w:lang w:val="fr-FR"/>
              </w:rPr>
              <w:t>）</w:t>
            </w:r>
          </w:p>
          <w:p w:rsidR="008E687E" w:rsidRDefault="008E687E" w:rsidP="008E687E">
            <w:pPr>
              <w:rPr>
                <w:rFonts w:ascii="Arial" w:hAnsi="Arial"/>
                <w:kern w:val="0"/>
                <w:sz w:val="18"/>
                <w:szCs w:val="18"/>
                <w:lang w:val="fr-FR"/>
              </w:rPr>
            </w:pPr>
            <w:r>
              <w:rPr>
                <w:rFonts w:ascii="Arial" w:hAnsi="Arial" w:hint="eastAsia"/>
                <w:kern w:val="0"/>
                <w:sz w:val="18"/>
                <w:szCs w:val="18"/>
                <w:lang w:val="fr-FR"/>
              </w:rPr>
              <w:t xml:space="preserve">6 </w:t>
            </w:r>
            <w:r>
              <w:rPr>
                <w:rFonts w:ascii="Arial" w:hAnsi="Arial" w:hint="eastAsia"/>
                <w:kern w:val="0"/>
                <w:sz w:val="18"/>
                <w:szCs w:val="18"/>
                <w:lang w:val="fr-FR"/>
              </w:rPr>
              <w:t>验证密码</w:t>
            </w:r>
            <w:r w:rsidR="00215105">
              <w:rPr>
                <w:rFonts w:ascii="Arial" w:hAnsi="Arial" w:hint="eastAsia"/>
                <w:kern w:val="0"/>
                <w:sz w:val="18"/>
                <w:szCs w:val="18"/>
                <w:lang w:val="fr-FR"/>
              </w:rPr>
              <w:t>（</w:t>
            </w:r>
            <w:r w:rsidR="002D002E">
              <w:rPr>
                <w:rFonts w:ascii="Arial" w:hAnsi="Arial" w:hint="eastAsia"/>
                <w:kern w:val="0"/>
                <w:sz w:val="18"/>
                <w:szCs w:val="18"/>
                <w:lang w:val="fr-FR"/>
              </w:rPr>
              <w:t>A</w:t>
            </w:r>
            <w:r w:rsidR="002D002E">
              <w:rPr>
                <w:rFonts w:ascii="Arial" w:hAnsi="Arial" w:hint="eastAsia"/>
                <w:kern w:val="0"/>
                <w:sz w:val="18"/>
                <w:szCs w:val="18"/>
                <w:lang w:val="fr-FR"/>
              </w:rPr>
              <w:t>类</w:t>
            </w:r>
            <w:r w:rsidR="00215105">
              <w:rPr>
                <w:rFonts w:ascii="Arial" w:hAnsi="Arial" w:hint="eastAsia"/>
                <w:kern w:val="0"/>
                <w:sz w:val="18"/>
                <w:szCs w:val="18"/>
                <w:lang w:val="fr-FR"/>
              </w:rPr>
              <w:t>）</w:t>
            </w:r>
          </w:p>
          <w:p w:rsidR="00A06564" w:rsidRDefault="00A06564" w:rsidP="008E687E">
            <w:pPr>
              <w:rPr>
                <w:rFonts w:ascii="Arial" w:hAnsi="Arial"/>
                <w:kern w:val="0"/>
                <w:sz w:val="18"/>
                <w:szCs w:val="18"/>
                <w:lang w:val="fr-FR"/>
              </w:rPr>
            </w:pPr>
            <w:r>
              <w:rPr>
                <w:rFonts w:ascii="Arial" w:hAnsi="Arial" w:hint="eastAsia"/>
                <w:kern w:val="0"/>
                <w:sz w:val="18"/>
                <w:szCs w:val="18"/>
                <w:lang w:val="fr-FR"/>
              </w:rPr>
              <w:t>7</w:t>
            </w:r>
            <w:r w:rsidR="00853F81">
              <w:rPr>
                <w:rFonts w:ascii="Arial" w:hAnsi="Arial" w:hint="eastAsia"/>
                <w:kern w:val="0"/>
                <w:sz w:val="18"/>
                <w:szCs w:val="18"/>
                <w:lang w:val="fr-FR"/>
              </w:rPr>
              <w:t>进入标准</w:t>
            </w:r>
            <w:r>
              <w:rPr>
                <w:rFonts w:ascii="Arial" w:hAnsi="Arial" w:hint="eastAsia"/>
                <w:kern w:val="0"/>
                <w:sz w:val="18"/>
                <w:szCs w:val="18"/>
                <w:lang w:val="fr-FR"/>
              </w:rPr>
              <w:t>注册</w:t>
            </w:r>
            <w:r w:rsidR="00853F81">
              <w:rPr>
                <w:rFonts w:ascii="Arial" w:hAnsi="Arial" w:hint="eastAsia"/>
                <w:kern w:val="0"/>
                <w:sz w:val="18"/>
                <w:szCs w:val="18"/>
                <w:lang w:val="fr-FR"/>
              </w:rPr>
              <w:t>界面</w:t>
            </w:r>
            <w:r>
              <w:rPr>
                <w:rFonts w:ascii="Arial" w:hAnsi="Arial" w:hint="eastAsia"/>
                <w:kern w:val="0"/>
                <w:sz w:val="18"/>
                <w:szCs w:val="18"/>
                <w:lang w:val="fr-FR"/>
              </w:rPr>
              <w:t>（</w:t>
            </w:r>
            <w:r w:rsidR="002D002E">
              <w:rPr>
                <w:rFonts w:ascii="Arial" w:hAnsi="Arial" w:hint="eastAsia"/>
                <w:kern w:val="0"/>
                <w:sz w:val="18"/>
                <w:szCs w:val="18"/>
                <w:lang w:val="fr-FR"/>
              </w:rPr>
              <w:t>B</w:t>
            </w:r>
            <w:r w:rsidR="002D002E">
              <w:rPr>
                <w:rFonts w:ascii="Arial" w:hAnsi="Arial" w:hint="eastAsia"/>
                <w:kern w:val="0"/>
                <w:sz w:val="18"/>
                <w:szCs w:val="18"/>
                <w:lang w:val="fr-FR"/>
              </w:rPr>
              <w:t>类</w:t>
            </w:r>
            <w:r>
              <w:rPr>
                <w:rFonts w:ascii="Arial" w:hAnsi="Arial" w:hint="eastAsia"/>
                <w:kern w:val="0"/>
                <w:sz w:val="18"/>
                <w:szCs w:val="18"/>
                <w:lang w:val="fr-FR"/>
              </w:rPr>
              <w:t>）</w:t>
            </w:r>
          </w:p>
          <w:p w:rsidR="00A06564" w:rsidRDefault="00A06564" w:rsidP="008E687E">
            <w:pPr>
              <w:rPr>
                <w:rFonts w:ascii="Arial" w:hAnsi="Arial"/>
                <w:kern w:val="0"/>
                <w:sz w:val="18"/>
                <w:szCs w:val="18"/>
                <w:lang w:val="fr-FR"/>
              </w:rPr>
            </w:pPr>
            <w:r>
              <w:rPr>
                <w:rFonts w:ascii="Arial" w:hAnsi="Arial" w:hint="eastAsia"/>
                <w:kern w:val="0"/>
                <w:sz w:val="18"/>
                <w:szCs w:val="18"/>
                <w:lang w:val="fr-FR"/>
              </w:rPr>
              <w:t>8</w:t>
            </w:r>
            <w:r w:rsidR="00853F81">
              <w:rPr>
                <w:rFonts w:ascii="Arial" w:hAnsi="Arial" w:hint="eastAsia"/>
                <w:kern w:val="0"/>
                <w:sz w:val="18"/>
                <w:szCs w:val="18"/>
                <w:lang w:val="fr-FR"/>
              </w:rPr>
              <w:t>进入标准</w:t>
            </w:r>
            <w:r>
              <w:rPr>
                <w:rFonts w:ascii="Arial" w:hAnsi="Arial" w:hint="eastAsia"/>
                <w:kern w:val="0"/>
                <w:sz w:val="18"/>
                <w:szCs w:val="18"/>
                <w:lang w:val="fr-FR"/>
              </w:rPr>
              <w:t>登录</w:t>
            </w:r>
            <w:r w:rsidR="00853F81">
              <w:rPr>
                <w:rFonts w:ascii="Arial" w:hAnsi="Arial" w:hint="eastAsia"/>
                <w:kern w:val="0"/>
                <w:sz w:val="18"/>
                <w:szCs w:val="18"/>
                <w:lang w:val="fr-FR"/>
              </w:rPr>
              <w:t>界面</w:t>
            </w:r>
            <w:r>
              <w:rPr>
                <w:rFonts w:ascii="Arial" w:hAnsi="Arial" w:hint="eastAsia"/>
                <w:kern w:val="0"/>
                <w:sz w:val="18"/>
                <w:szCs w:val="18"/>
                <w:lang w:val="fr-FR"/>
              </w:rPr>
              <w:t>（</w:t>
            </w:r>
            <w:r w:rsidR="002D002E">
              <w:rPr>
                <w:rFonts w:ascii="Arial" w:hAnsi="Arial" w:hint="eastAsia"/>
                <w:kern w:val="0"/>
                <w:sz w:val="18"/>
                <w:szCs w:val="18"/>
                <w:lang w:val="fr-FR"/>
              </w:rPr>
              <w:t>B</w:t>
            </w:r>
            <w:r w:rsidR="002D002E">
              <w:rPr>
                <w:rFonts w:ascii="Arial" w:hAnsi="Arial" w:hint="eastAsia"/>
                <w:kern w:val="0"/>
                <w:sz w:val="18"/>
                <w:szCs w:val="18"/>
                <w:lang w:val="fr-FR"/>
              </w:rPr>
              <w:t>类</w:t>
            </w:r>
            <w:r>
              <w:rPr>
                <w:rFonts w:ascii="Arial" w:hAnsi="Arial" w:hint="eastAsia"/>
                <w:kern w:val="0"/>
                <w:sz w:val="18"/>
                <w:szCs w:val="18"/>
                <w:lang w:val="fr-FR"/>
              </w:rPr>
              <w:t>）</w:t>
            </w:r>
          </w:p>
          <w:p w:rsidR="00215105" w:rsidRDefault="00215105" w:rsidP="008E687E">
            <w:pPr>
              <w:rPr>
                <w:rFonts w:ascii="Arial" w:hAnsi="Arial"/>
                <w:kern w:val="0"/>
                <w:sz w:val="18"/>
                <w:szCs w:val="18"/>
                <w:lang w:val="fr-FR"/>
              </w:rPr>
            </w:pPr>
            <w:r>
              <w:rPr>
                <w:rFonts w:ascii="Arial" w:hAnsi="Arial" w:hint="eastAsia"/>
                <w:kern w:val="0"/>
                <w:sz w:val="18"/>
                <w:szCs w:val="18"/>
                <w:lang w:val="fr-FR"/>
              </w:rPr>
              <w:t xml:space="preserve">9 </w:t>
            </w:r>
            <w:r w:rsidR="00853F81">
              <w:rPr>
                <w:rFonts w:ascii="Arial" w:hAnsi="Arial" w:hint="eastAsia"/>
                <w:kern w:val="0"/>
                <w:sz w:val="18"/>
                <w:szCs w:val="18"/>
                <w:lang w:val="fr-FR"/>
              </w:rPr>
              <w:t>进入</w:t>
            </w:r>
            <w:r w:rsidR="00582D69">
              <w:rPr>
                <w:rFonts w:ascii="Arial" w:hAnsi="Arial" w:hint="eastAsia"/>
                <w:kern w:val="0"/>
                <w:sz w:val="18"/>
                <w:szCs w:val="18"/>
                <w:lang w:val="fr-FR"/>
              </w:rPr>
              <w:t>手机</w:t>
            </w:r>
            <w:r>
              <w:rPr>
                <w:rFonts w:ascii="Arial" w:hAnsi="Arial" w:hint="eastAsia"/>
                <w:kern w:val="0"/>
                <w:sz w:val="18"/>
                <w:szCs w:val="18"/>
                <w:lang w:val="fr-FR"/>
              </w:rPr>
              <w:t>快捷登录</w:t>
            </w:r>
            <w:r w:rsidR="00853F81">
              <w:rPr>
                <w:rFonts w:ascii="Arial" w:hAnsi="Arial" w:hint="eastAsia"/>
                <w:kern w:val="0"/>
                <w:sz w:val="18"/>
                <w:szCs w:val="18"/>
                <w:lang w:val="fr-FR"/>
              </w:rPr>
              <w:t>界面</w:t>
            </w:r>
            <w:r>
              <w:rPr>
                <w:rFonts w:ascii="Arial" w:hAnsi="Arial" w:hint="eastAsia"/>
                <w:kern w:val="0"/>
                <w:sz w:val="18"/>
                <w:szCs w:val="18"/>
                <w:lang w:val="fr-FR"/>
              </w:rPr>
              <w:t>（</w:t>
            </w:r>
            <w:r w:rsidR="002D002E">
              <w:rPr>
                <w:rFonts w:ascii="Arial" w:hAnsi="Arial" w:hint="eastAsia"/>
                <w:kern w:val="0"/>
                <w:sz w:val="18"/>
                <w:szCs w:val="18"/>
                <w:lang w:val="fr-FR"/>
              </w:rPr>
              <w:t>B</w:t>
            </w:r>
            <w:r w:rsidR="002D002E">
              <w:rPr>
                <w:rFonts w:ascii="Arial" w:hAnsi="Arial" w:hint="eastAsia"/>
                <w:kern w:val="0"/>
                <w:sz w:val="18"/>
                <w:szCs w:val="18"/>
                <w:lang w:val="fr-FR"/>
              </w:rPr>
              <w:t>类</w:t>
            </w:r>
            <w:r>
              <w:rPr>
                <w:rFonts w:ascii="Arial" w:hAnsi="Arial" w:hint="eastAsia"/>
                <w:kern w:val="0"/>
                <w:sz w:val="18"/>
                <w:szCs w:val="18"/>
                <w:lang w:val="fr-FR"/>
              </w:rPr>
              <w:t>）</w:t>
            </w:r>
          </w:p>
          <w:p w:rsidR="00215105" w:rsidRDefault="00AF0073" w:rsidP="00901851">
            <w:pPr>
              <w:rPr>
                <w:rFonts w:ascii="Arial" w:hAnsi="Arial"/>
                <w:kern w:val="0"/>
                <w:sz w:val="18"/>
                <w:szCs w:val="18"/>
                <w:lang w:val="fr-FR"/>
              </w:rPr>
            </w:pPr>
            <w:r>
              <w:rPr>
                <w:rFonts w:ascii="Arial" w:hAnsi="Arial" w:hint="eastAsia"/>
                <w:kern w:val="0"/>
                <w:sz w:val="18"/>
                <w:szCs w:val="18"/>
                <w:lang w:val="fr-FR"/>
              </w:rPr>
              <w:t>1</w:t>
            </w:r>
            <w:r w:rsidR="002F7292">
              <w:rPr>
                <w:rFonts w:ascii="Arial" w:hAnsi="Arial" w:hint="eastAsia"/>
                <w:kern w:val="0"/>
                <w:sz w:val="18"/>
                <w:szCs w:val="18"/>
                <w:lang w:val="fr-FR"/>
              </w:rPr>
              <w:t>0</w:t>
            </w:r>
            <w:r>
              <w:rPr>
                <w:rFonts w:ascii="Arial" w:hAnsi="Arial" w:hint="eastAsia"/>
                <w:kern w:val="0"/>
                <w:sz w:val="18"/>
                <w:szCs w:val="18"/>
                <w:lang w:val="fr-FR"/>
              </w:rPr>
              <w:t>点击使用游戏已有帐号登录（</w:t>
            </w:r>
            <w:r w:rsidR="002D002E">
              <w:rPr>
                <w:rFonts w:ascii="Arial" w:hAnsi="Arial" w:hint="eastAsia"/>
                <w:kern w:val="0"/>
                <w:sz w:val="18"/>
                <w:szCs w:val="18"/>
                <w:lang w:val="fr-FR"/>
              </w:rPr>
              <w:t>B</w:t>
            </w:r>
            <w:r w:rsidR="002D002E">
              <w:rPr>
                <w:rFonts w:ascii="Arial" w:hAnsi="Arial" w:hint="eastAsia"/>
                <w:kern w:val="0"/>
                <w:sz w:val="18"/>
                <w:szCs w:val="18"/>
                <w:lang w:val="fr-FR"/>
              </w:rPr>
              <w:t>类</w:t>
            </w:r>
            <w:r>
              <w:rPr>
                <w:rFonts w:ascii="Arial" w:hAnsi="Arial" w:hint="eastAsia"/>
                <w:kern w:val="0"/>
                <w:sz w:val="18"/>
                <w:szCs w:val="18"/>
                <w:lang w:val="fr-FR"/>
              </w:rPr>
              <w:t>）</w:t>
            </w:r>
          </w:p>
          <w:p w:rsidR="009166D6" w:rsidRDefault="009166D6" w:rsidP="009166D6">
            <w:pPr>
              <w:rPr>
                <w:rFonts w:ascii="Arial" w:hAnsi="Arial"/>
                <w:kern w:val="0"/>
                <w:sz w:val="18"/>
                <w:szCs w:val="18"/>
                <w:lang w:val="fr-FR"/>
              </w:rPr>
            </w:pPr>
            <w:r>
              <w:rPr>
                <w:rFonts w:ascii="Arial" w:hAnsi="Arial" w:hint="eastAsia"/>
                <w:kern w:val="0"/>
                <w:sz w:val="18"/>
                <w:szCs w:val="18"/>
                <w:lang w:val="fr-FR"/>
              </w:rPr>
              <w:t>1</w:t>
            </w:r>
            <w:r w:rsidR="002F7292">
              <w:rPr>
                <w:rFonts w:ascii="Arial" w:hAnsi="Arial" w:hint="eastAsia"/>
                <w:kern w:val="0"/>
                <w:sz w:val="18"/>
                <w:szCs w:val="18"/>
                <w:lang w:val="fr-FR"/>
              </w:rPr>
              <w:t>1</w:t>
            </w:r>
            <w:r>
              <w:rPr>
                <w:rFonts w:ascii="Arial" w:hAnsi="Arial" w:hint="eastAsia"/>
                <w:kern w:val="0"/>
                <w:sz w:val="18"/>
                <w:szCs w:val="18"/>
                <w:lang w:val="fr-FR"/>
              </w:rPr>
              <w:t>点击切换游戏帐号（</w:t>
            </w:r>
            <w:r w:rsidR="002D002E">
              <w:rPr>
                <w:rFonts w:ascii="Arial" w:hAnsi="Arial" w:hint="eastAsia"/>
                <w:kern w:val="0"/>
                <w:sz w:val="18"/>
                <w:szCs w:val="18"/>
                <w:lang w:val="fr-FR"/>
              </w:rPr>
              <w:t>B</w:t>
            </w:r>
            <w:r w:rsidR="002D002E">
              <w:rPr>
                <w:rFonts w:ascii="Arial" w:hAnsi="Arial" w:hint="eastAsia"/>
                <w:kern w:val="0"/>
                <w:sz w:val="18"/>
                <w:szCs w:val="18"/>
                <w:lang w:val="fr-FR"/>
              </w:rPr>
              <w:t>类</w:t>
            </w:r>
            <w:r>
              <w:rPr>
                <w:rFonts w:ascii="Arial" w:hAnsi="Arial" w:hint="eastAsia"/>
                <w:kern w:val="0"/>
                <w:sz w:val="18"/>
                <w:szCs w:val="18"/>
                <w:lang w:val="fr-FR"/>
              </w:rPr>
              <w:t>）</w:t>
            </w:r>
          </w:p>
          <w:p w:rsidR="006B6E0B" w:rsidRDefault="006B6E0B" w:rsidP="009166D6">
            <w:pPr>
              <w:rPr>
                <w:rFonts w:ascii="Arial" w:hAnsi="Arial"/>
                <w:kern w:val="0"/>
                <w:sz w:val="18"/>
                <w:szCs w:val="18"/>
                <w:lang w:val="fr-FR"/>
              </w:rPr>
            </w:pPr>
            <w:r>
              <w:rPr>
                <w:rFonts w:ascii="Arial" w:hAnsi="Arial" w:hint="eastAsia"/>
                <w:kern w:val="0"/>
                <w:sz w:val="18"/>
                <w:szCs w:val="18"/>
                <w:lang w:val="fr-FR"/>
              </w:rPr>
              <w:t>12 OOBE</w:t>
            </w:r>
            <w:r>
              <w:rPr>
                <w:rFonts w:ascii="Arial" w:hAnsi="Arial" w:hint="eastAsia"/>
                <w:kern w:val="0"/>
                <w:sz w:val="18"/>
                <w:szCs w:val="18"/>
                <w:lang w:val="fr-FR"/>
              </w:rPr>
              <w:t>点击跳过（</w:t>
            </w:r>
            <w:r>
              <w:rPr>
                <w:rFonts w:ascii="Arial" w:hAnsi="Arial" w:hint="eastAsia"/>
                <w:kern w:val="0"/>
                <w:sz w:val="18"/>
                <w:szCs w:val="18"/>
                <w:lang w:val="fr-FR"/>
              </w:rPr>
              <w:t>B</w:t>
            </w:r>
            <w:r>
              <w:rPr>
                <w:rFonts w:ascii="Arial" w:hAnsi="Arial" w:hint="eastAsia"/>
                <w:kern w:val="0"/>
                <w:sz w:val="18"/>
                <w:szCs w:val="18"/>
                <w:lang w:val="fr-FR"/>
              </w:rPr>
              <w:t>类）</w:t>
            </w:r>
          </w:p>
          <w:p w:rsidR="00885EFA" w:rsidRPr="00885EFA" w:rsidRDefault="00885EFA" w:rsidP="009166D6">
            <w:pPr>
              <w:rPr>
                <w:rFonts w:ascii="Arial" w:hAnsi="Arial"/>
                <w:kern w:val="0"/>
                <w:sz w:val="18"/>
                <w:szCs w:val="18"/>
              </w:rPr>
            </w:pPr>
          </w:p>
          <w:p w:rsidR="009B6740" w:rsidRDefault="009B6740" w:rsidP="009B6740">
            <w:pPr>
              <w:rPr>
                <w:rFonts w:ascii="Arial" w:hAnsi="Arial"/>
                <w:kern w:val="0"/>
                <w:sz w:val="18"/>
                <w:szCs w:val="18"/>
                <w:lang w:val="fr-FR"/>
              </w:rPr>
            </w:pPr>
            <w:r>
              <w:rPr>
                <w:rFonts w:ascii="Arial" w:hAnsi="Arial" w:hint="eastAsia"/>
                <w:kern w:val="0"/>
                <w:sz w:val="18"/>
                <w:szCs w:val="18"/>
                <w:lang w:val="fr-FR"/>
              </w:rPr>
              <w:t>10</w:t>
            </w:r>
            <w:r w:rsidR="00A21991">
              <w:rPr>
                <w:rFonts w:ascii="Arial" w:hAnsi="Arial" w:hint="eastAsia"/>
                <w:kern w:val="0"/>
                <w:sz w:val="18"/>
                <w:szCs w:val="18"/>
                <w:lang w:val="fr-FR"/>
              </w:rPr>
              <w:t>1</w:t>
            </w:r>
            <w:r>
              <w:rPr>
                <w:rFonts w:ascii="Arial" w:hAnsi="Arial" w:hint="eastAsia"/>
                <w:kern w:val="0"/>
                <w:sz w:val="18"/>
                <w:szCs w:val="18"/>
                <w:lang w:val="fr-FR"/>
              </w:rPr>
              <w:t>调</w:t>
            </w:r>
            <w:r>
              <w:rPr>
                <w:rFonts w:ascii="Arial" w:hAnsi="Arial" w:hint="eastAsia"/>
                <w:kern w:val="0"/>
                <w:sz w:val="18"/>
                <w:szCs w:val="18"/>
                <w:lang w:val="fr-FR"/>
              </w:rPr>
              <w:t>HwID</w:t>
            </w:r>
            <w:r>
              <w:rPr>
                <w:rFonts w:ascii="Arial" w:hAnsi="Arial" w:hint="eastAsia"/>
                <w:kern w:val="0"/>
                <w:sz w:val="18"/>
                <w:szCs w:val="18"/>
              </w:rPr>
              <w:t>标准</w:t>
            </w:r>
            <w:r>
              <w:rPr>
                <w:rFonts w:ascii="Arial" w:hAnsi="Arial" w:hint="eastAsia"/>
                <w:kern w:val="0"/>
                <w:sz w:val="18"/>
                <w:szCs w:val="18"/>
                <w:lang w:val="fr-FR"/>
              </w:rPr>
              <w:t>登录（</w:t>
            </w:r>
            <w:r w:rsidR="002D002E">
              <w:rPr>
                <w:rFonts w:ascii="Arial" w:hAnsi="Arial" w:hint="eastAsia"/>
                <w:kern w:val="0"/>
                <w:sz w:val="18"/>
                <w:szCs w:val="18"/>
                <w:lang w:val="fr-FR"/>
              </w:rPr>
              <w:t>A</w:t>
            </w:r>
            <w:r w:rsidR="002D002E">
              <w:rPr>
                <w:rFonts w:ascii="Arial" w:hAnsi="Arial" w:hint="eastAsia"/>
                <w:kern w:val="0"/>
                <w:sz w:val="18"/>
                <w:szCs w:val="18"/>
                <w:lang w:val="fr-FR"/>
              </w:rPr>
              <w:t>类</w:t>
            </w:r>
            <w:r w:rsidR="00A72D50">
              <w:rPr>
                <w:rFonts w:ascii="Arial" w:hAnsi="Arial" w:hint="eastAsia"/>
                <w:kern w:val="0"/>
                <w:sz w:val="18"/>
                <w:szCs w:val="18"/>
                <w:lang w:val="fr-FR"/>
              </w:rPr>
              <w:t>；系统帐号未登录</w:t>
            </w:r>
            <w:r>
              <w:rPr>
                <w:rFonts w:ascii="Arial" w:hAnsi="Arial" w:hint="eastAsia"/>
                <w:kern w:val="0"/>
                <w:sz w:val="18"/>
                <w:szCs w:val="18"/>
                <w:lang w:val="fr-FR"/>
              </w:rPr>
              <w:t>）</w:t>
            </w:r>
          </w:p>
          <w:p w:rsidR="009B6740" w:rsidRDefault="009B6740" w:rsidP="009B6740">
            <w:pPr>
              <w:rPr>
                <w:rFonts w:ascii="Arial" w:hAnsi="Arial"/>
                <w:kern w:val="0"/>
                <w:sz w:val="18"/>
                <w:szCs w:val="18"/>
                <w:lang w:val="fr-FR"/>
              </w:rPr>
            </w:pPr>
            <w:r>
              <w:rPr>
                <w:rFonts w:ascii="Arial" w:hAnsi="Arial" w:hint="eastAsia"/>
                <w:kern w:val="0"/>
                <w:sz w:val="18"/>
                <w:szCs w:val="18"/>
                <w:lang w:val="fr-FR"/>
              </w:rPr>
              <w:t>10</w:t>
            </w:r>
            <w:r w:rsidR="00A21991">
              <w:rPr>
                <w:rFonts w:ascii="Arial" w:hAnsi="Arial" w:hint="eastAsia"/>
                <w:kern w:val="0"/>
                <w:sz w:val="18"/>
                <w:szCs w:val="18"/>
                <w:lang w:val="fr-FR"/>
              </w:rPr>
              <w:t>2</w:t>
            </w:r>
            <w:r>
              <w:rPr>
                <w:rFonts w:ascii="Arial" w:hAnsi="Arial" w:hint="eastAsia"/>
                <w:kern w:val="0"/>
                <w:sz w:val="18"/>
                <w:szCs w:val="18"/>
                <w:lang w:val="fr-FR"/>
              </w:rPr>
              <w:t>调</w:t>
            </w:r>
            <w:r>
              <w:rPr>
                <w:rFonts w:ascii="Arial" w:hAnsi="Arial" w:hint="eastAsia"/>
                <w:kern w:val="0"/>
                <w:sz w:val="18"/>
                <w:szCs w:val="18"/>
                <w:lang w:val="fr-FR"/>
              </w:rPr>
              <w:t>HwID</w:t>
            </w:r>
            <w:r>
              <w:rPr>
                <w:rFonts w:ascii="Arial" w:hAnsi="Arial" w:hint="eastAsia"/>
                <w:kern w:val="0"/>
                <w:sz w:val="18"/>
                <w:szCs w:val="18"/>
                <w:lang w:val="fr-FR"/>
              </w:rPr>
              <w:t>手机快捷登录（</w:t>
            </w:r>
            <w:r w:rsidR="002D002E">
              <w:rPr>
                <w:rFonts w:ascii="Arial" w:hAnsi="Arial" w:hint="eastAsia"/>
                <w:kern w:val="0"/>
                <w:sz w:val="18"/>
                <w:szCs w:val="18"/>
                <w:lang w:val="fr-FR"/>
              </w:rPr>
              <w:t>A</w:t>
            </w:r>
            <w:r w:rsidR="002D002E">
              <w:rPr>
                <w:rFonts w:ascii="Arial" w:hAnsi="Arial" w:hint="eastAsia"/>
                <w:kern w:val="0"/>
                <w:sz w:val="18"/>
                <w:szCs w:val="18"/>
                <w:lang w:val="fr-FR"/>
              </w:rPr>
              <w:t>类</w:t>
            </w:r>
            <w:r w:rsidR="00A72D50">
              <w:rPr>
                <w:rFonts w:ascii="Arial" w:hAnsi="Arial" w:hint="eastAsia"/>
                <w:kern w:val="0"/>
                <w:sz w:val="18"/>
                <w:szCs w:val="18"/>
                <w:lang w:val="fr-FR"/>
              </w:rPr>
              <w:t>；系统帐号未登录</w:t>
            </w:r>
            <w:r>
              <w:rPr>
                <w:rFonts w:ascii="Arial" w:hAnsi="Arial" w:hint="eastAsia"/>
                <w:kern w:val="0"/>
                <w:sz w:val="18"/>
                <w:szCs w:val="18"/>
                <w:lang w:val="fr-FR"/>
              </w:rPr>
              <w:t>）</w:t>
            </w:r>
          </w:p>
          <w:p w:rsidR="009B6740" w:rsidRDefault="009B6740" w:rsidP="009B6740">
            <w:pPr>
              <w:rPr>
                <w:rFonts w:ascii="Arial" w:hAnsi="Arial"/>
                <w:kern w:val="0"/>
                <w:sz w:val="18"/>
                <w:szCs w:val="18"/>
                <w:lang w:val="fr-FR"/>
              </w:rPr>
            </w:pPr>
            <w:r>
              <w:rPr>
                <w:rFonts w:ascii="Arial" w:hAnsi="Arial" w:hint="eastAsia"/>
                <w:kern w:val="0"/>
                <w:sz w:val="18"/>
                <w:szCs w:val="18"/>
                <w:lang w:val="fr-FR"/>
              </w:rPr>
              <w:t>10</w:t>
            </w:r>
            <w:r w:rsidR="00A21991">
              <w:rPr>
                <w:rFonts w:ascii="Arial" w:hAnsi="Arial" w:hint="eastAsia"/>
                <w:kern w:val="0"/>
                <w:sz w:val="18"/>
                <w:szCs w:val="18"/>
                <w:lang w:val="fr-FR"/>
              </w:rPr>
              <w:t>3</w:t>
            </w:r>
            <w:r>
              <w:rPr>
                <w:rFonts w:ascii="Arial" w:hAnsi="Arial" w:hint="eastAsia"/>
                <w:kern w:val="0"/>
                <w:sz w:val="18"/>
                <w:szCs w:val="18"/>
                <w:lang w:val="fr-FR"/>
              </w:rPr>
              <w:t>调</w:t>
            </w:r>
            <w:r>
              <w:rPr>
                <w:rFonts w:ascii="Arial" w:hAnsi="Arial" w:hint="eastAsia"/>
                <w:kern w:val="0"/>
                <w:sz w:val="18"/>
                <w:szCs w:val="18"/>
                <w:lang w:val="fr-FR"/>
              </w:rPr>
              <w:t>WAP</w:t>
            </w:r>
            <w:r>
              <w:rPr>
                <w:rFonts w:ascii="Arial" w:hAnsi="Arial" w:hint="eastAsia"/>
                <w:kern w:val="0"/>
                <w:sz w:val="18"/>
                <w:szCs w:val="18"/>
                <w:lang w:val="fr-FR"/>
              </w:rPr>
              <w:t>登录（</w:t>
            </w:r>
            <w:r w:rsidR="002D002E">
              <w:rPr>
                <w:rFonts w:ascii="Arial" w:hAnsi="Arial" w:hint="eastAsia"/>
                <w:kern w:val="0"/>
                <w:sz w:val="18"/>
                <w:szCs w:val="18"/>
                <w:lang w:val="fr-FR"/>
              </w:rPr>
              <w:t>A</w:t>
            </w:r>
            <w:r w:rsidR="002D002E">
              <w:rPr>
                <w:rFonts w:ascii="Arial" w:hAnsi="Arial" w:hint="eastAsia"/>
                <w:kern w:val="0"/>
                <w:sz w:val="18"/>
                <w:szCs w:val="18"/>
                <w:lang w:val="fr-FR"/>
              </w:rPr>
              <w:t>类</w:t>
            </w:r>
            <w:r>
              <w:rPr>
                <w:rFonts w:ascii="Arial" w:hAnsi="Arial" w:hint="eastAsia"/>
                <w:kern w:val="0"/>
                <w:sz w:val="18"/>
                <w:szCs w:val="18"/>
                <w:lang w:val="fr-FR"/>
              </w:rPr>
              <w:t>）</w:t>
            </w:r>
          </w:p>
          <w:p w:rsidR="002D002E" w:rsidRDefault="002D002E" w:rsidP="002D002E">
            <w:pPr>
              <w:rPr>
                <w:rFonts w:ascii="Arial" w:hAnsi="Arial"/>
                <w:kern w:val="0"/>
                <w:sz w:val="18"/>
                <w:szCs w:val="18"/>
                <w:lang w:val="fr-FR"/>
              </w:rPr>
            </w:pPr>
            <w:r>
              <w:rPr>
                <w:rFonts w:ascii="Arial" w:hAnsi="Arial" w:hint="eastAsia"/>
                <w:kern w:val="0"/>
                <w:sz w:val="18"/>
                <w:szCs w:val="18"/>
                <w:lang w:val="fr-FR"/>
              </w:rPr>
              <w:t>104</w:t>
            </w:r>
            <w:r>
              <w:rPr>
                <w:rFonts w:ascii="Arial" w:hAnsi="Arial" w:hint="eastAsia"/>
                <w:kern w:val="0"/>
                <w:sz w:val="18"/>
                <w:szCs w:val="18"/>
                <w:lang w:val="fr-FR"/>
              </w:rPr>
              <w:t>手机快登后调</w:t>
            </w:r>
            <w:r>
              <w:rPr>
                <w:rFonts w:ascii="Arial" w:hAnsi="Arial" w:hint="eastAsia"/>
                <w:kern w:val="0"/>
                <w:sz w:val="18"/>
                <w:szCs w:val="18"/>
                <w:lang w:val="fr-FR"/>
              </w:rPr>
              <w:t>WAP</w:t>
            </w:r>
            <w:r>
              <w:rPr>
                <w:rFonts w:ascii="Arial" w:hAnsi="Arial" w:hint="eastAsia"/>
                <w:kern w:val="0"/>
                <w:sz w:val="18"/>
                <w:szCs w:val="18"/>
                <w:lang w:val="fr-FR"/>
              </w:rPr>
              <w:t>设置密码（</w:t>
            </w:r>
            <w:r>
              <w:rPr>
                <w:rFonts w:ascii="Arial" w:hAnsi="Arial" w:hint="eastAsia"/>
                <w:kern w:val="0"/>
                <w:sz w:val="18"/>
                <w:szCs w:val="18"/>
                <w:lang w:val="fr-FR"/>
              </w:rPr>
              <w:t>A</w:t>
            </w:r>
            <w:r>
              <w:rPr>
                <w:rFonts w:ascii="Arial" w:hAnsi="Arial" w:hint="eastAsia"/>
                <w:kern w:val="0"/>
                <w:sz w:val="18"/>
                <w:szCs w:val="18"/>
                <w:lang w:val="fr-FR"/>
              </w:rPr>
              <w:t>类）</w:t>
            </w:r>
          </w:p>
          <w:p w:rsidR="002D002E" w:rsidRDefault="002D002E" w:rsidP="002D002E">
            <w:pPr>
              <w:rPr>
                <w:rFonts w:ascii="Arial" w:hAnsi="Arial"/>
                <w:kern w:val="0"/>
                <w:sz w:val="18"/>
                <w:szCs w:val="18"/>
                <w:lang w:val="fr-FR"/>
              </w:rPr>
            </w:pPr>
            <w:r>
              <w:rPr>
                <w:rFonts w:ascii="Arial" w:hAnsi="Arial" w:hint="eastAsia"/>
                <w:kern w:val="0"/>
                <w:sz w:val="18"/>
                <w:szCs w:val="18"/>
                <w:lang w:val="fr-FR"/>
              </w:rPr>
              <w:t>105</w:t>
            </w:r>
            <w:r>
              <w:rPr>
                <w:rFonts w:ascii="Arial" w:hAnsi="Arial" w:hint="eastAsia"/>
                <w:kern w:val="0"/>
                <w:sz w:val="18"/>
                <w:szCs w:val="18"/>
                <w:lang w:val="fr-FR"/>
              </w:rPr>
              <w:t>调</w:t>
            </w:r>
            <w:r>
              <w:rPr>
                <w:rFonts w:ascii="Arial" w:hAnsi="Arial" w:hint="eastAsia"/>
                <w:kern w:val="0"/>
                <w:sz w:val="18"/>
                <w:szCs w:val="18"/>
                <w:lang w:val="fr-FR"/>
              </w:rPr>
              <w:t>HwID</w:t>
            </w:r>
            <w:r>
              <w:rPr>
                <w:rFonts w:ascii="Arial" w:hAnsi="Arial" w:hint="eastAsia"/>
                <w:kern w:val="0"/>
                <w:sz w:val="18"/>
                <w:szCs w:val="18"/>
                <w:lang w:val="fr-FR"/>
              </w:rPr>
              <w:t>获取</w:t>
            </w:r>
            <w:r>
              <w:rPr>
                <w:rFonts w:ascii="Arial" w:hAnsi="Arial" w:hint="eastAsia"/>
                <w:kern w:val="0"/>
                <w:sz w:val="18"/>
                <w:szCs w:val="18"/>
                <w:lang w:val="fr-FR"/>
              </w:rPr>
              <w:t>ST</w:t>
            </w:r>
            <w:r>
              <w:rPr>
                <w:rFonts w:ascii="Arial" w:hAnsi="Arial" w:hint="eastAsia"/>
                <w:kern w:val="0"/>
                <w:sz w:val="18"/>
                <w:szCs w:val="18"/>
                <w:lang w:val="fr-FR"/>
              </w:rPr>
              <w:t>（</w:t>
            </w:r>
            <w:r>
              <w:rPr>
                <w:rFonts w:ascii="Arial" w:hAnsi="Arial" w:hint="eastAsia"/>
                <w:kern w:val="0"/>
                <w:sz w:val="18"/>
                <w:szCs w:val="18"/>
                <w:lang w:val="fr-FR"/>
              </w:rPr>
              <w:t>A</w:t>
            </w:r>
            <w:r>
              <w:rPr>
                <w:rFonts w:ascii="Arial" w:hAnsi="Arial" w:hint="eastAsia"/>
                <w:kern w:val="0"/>
                <w:sz w:val="18"/>
                <w:szCs w:val="18"/>
                <w:lang w:val="fr-FR"/>
              </w:rPr>
              <w:t>类</w:t>
            </w:r>
            <w:r w:rsidR="00A72D50">
              <w:rPr>
                <w:rFonts w:ascii="Arial" w:hAnsi="Arial" w:hint="eastAsia"/>
                <w:kern w:val="0"/>
                <w:sz w:val="18"/>
                <w:szCs w:val="18"/>
                <w:lang w:val="fr-FR"/>
              </w:rPr>
              <w:t>；系统帐号已登录</w:t>
            </w:r>
            <w:r w:rsidR="001E6F85">
              <w:rPr>
                <w:rFonts w:ascii="Arial" w:hAnsi="Arial" w:hint="eastAsia"/>
                <w:kern w:val="0"/>
                <w:sz w:val="18"/>
                <w:szCs w:val="18"/>
                <w:lang w:val="fr-FR"/>
              </w:rPr>
              <w:t>，含选择帐号登录</w:t>
            </w:r>
            <w:r>
              <w:rPr>
                <w:rFonts w:ascii="Arial" w:hAnsi="Arial" w:hint="eastAsia"/>
                <w:kern w:val="0"/>
                <w:sz w:val="18"/>
                <w:szCs w:val="18"/>
                <w:lang w:val="fr-FR"/>
              </w:rPr>
              <w:t>）</w:t>
            </w:r>
          </w:p>
          <w:p w:rsidR="00157470" w:rsidRDefault="00157470" w:rsidP="00157470">
            <w:pPr>
              <w:rPr>
                <w:rFonts w:ascii="Arial" w:hAnsi="Arial"/>
                <w:kern w:val="0"/>
                <w:sz w:val="18"/>
                <w:szCs w:val="18"/>
                <w:lang w:val="fr-FR"/>
              </w:rPr>
            </w:pPr>
            <w:r>
              <w:rPr>
                <w:rFonts w:ascii="Arial" w:hAnsi="Arial" w:hint="eastAsia"/>
                <w:kern w:val="0"/>
                <w:sz w:val="18"/>
                <w:szCs w:val="18"/>
                <w:lang w:val="fr-FR"/>
              </w:rPr>
              <w:t>10</w:t>
            </w:r>
            <w:r w:rsidR="002D002E">
              <w:rPr>
                <w:rFonts w:ascii="Arial" w:hAnsi="Arial" w:hint="eastAsia"/>
                <w:kern w:val="0"/>
                <w:sz w:val="18"/>
                <w:szCs w:val="18"/>
                <w:lang w:val="fr-FR"/>
              </w:rPr>
              <w:t>6</w:t>
            </w:r>
            <w:r>
              <w:rPr>
                <w:rFonts w:ascii="Arial" w:hAnsi="Arial" w:hint="eastAsia"/>
                <w:kern w:val="0"/>
                <w:sz w:val="18"/>
                <w:szCs w:val="18"/>
                <w:lang w:val="fr-FR"/>
              </w:rPr>
              <w:t>通过</w:t>
            </w:r>
            <w:r>
              <w:rPr>
                <w:rFonts w:ascii="Arial" w:hAnsi="Arial" w:hint="eastAsia"/>
                <w:kern w:val="0"/>
                <w:sz w:val="18"/>
                <w:szCs w:val="18"/>
                <w:lang w:val="fr-FR"/>
              </w:rPr>
              <w:t>AT</w:t>
            </w:r>
            <w:r>
              <w:rPr>
                <w:rFonts w:ascii="Arial" w:hAnsi="Arial" w:hint="eastAsia"/>
                <w:kern w:val="0"/>
                <w:sz w:val="18"/>
                <w:szCs w:val="18"/>
                <w:lang w:val="fr-FR"/>
              </w:rPr>
              <w:t>查询用户信息（</w:t>
            </w:r>
            <w:r w:rsidR="002D002E">
              <w:rPr>
                <w:rFonts w:ascii="Arial" w:hAnsi="Arial" w:hint="eastAsia"/>
                <w:kern w:val="0"/>
                <w:sz w:val="18"/>
                <w:szCs w:val="18"/>
                <w:lang w:val="fr-FR"/>
              </w:rPr>
              <w:t>A</w:t>
            </w:r>
            <w:r w:rsidR="002D002E">
              <w:rPr>
                <w:rFonts w:ascii="Arial" w:hAnsi="Arial" w:hint="eastAsia"/>
                <w:kern w:val="0"/>
                <w:sz w:val="18"/>
                <w:szCs w:val="18"/>
                <w:lang w:val="fr-FR"/>
              </w:rPr>
              <w:t>类</w:t>
            </w:r>
            <w:r>
              <w:rPr>
                <w:rFonts w:ascii="Arial" w:hAnsi="Arial" w:hint="eastAsia"/>
                <w:kern w:val="0"/>
                <w:sz w:val="18"/>
                <w:szCs w:val="18"/>
                <w:lang w:val="fr-FR"/>
              </w:rPr>
              <w:t>）</w:t>
            </w:r>
          </w:p>
          <w:p w:rsidR="009166D6" w:rsidRDefault="009B6740" w:rsidP="009166D6">
            <w:pPr>
              <w:rPr>
                <w:rFonts w:ascii="Arial" w:hAnsi="Arial"/>
                <w:kern w:val="0"/>
                <w:sz w:val="18"/>
                <w:szCs w:val="18"/>
                <w:lang w:val="fr-FR"/>
              </w:rPr>
            </w:pPr>
            <w:r>
              <w:rPr>
                <w:rFonts w:ascii="Arial" w:hAnsi="Arial" w:hint="eastAsia"/>
                <w:kern w:val="0"/>
                <w:sz w:val="18"/>
                <w:szCs w:val="18"/>
                <w:lang w:val="fr-FR"/>
              </w:rPr>
              <w:t>1</w:t>
            </w:r>
            <w:r w:rsidR="00CE065D">
              <w:rPr>
                <w:rFonts w:ascii="Arial" w:hAnsi="Arial" w:hint="eastAsia"/>
                <w:kern w:val="0"/>
                <w:sz w:val="18"/>
                <w:szCs w:val="18"/>
                <w:lang w:val="fr-FR"/>
              </w:rPr>
              <w:t>2</w:t>
            </w:r>
            <w:r>
              <w:rPr>
                <w:rFonts w:ascii="Arial" w:hAnsi="Arial" w:hint="eastAsia"/>
                <w:kern w:val="0"/>
                <w:sz w:val="18"/>
                <w:szCs w:val="18"/>
                <w:lang w:val="fr-FR"/>
              </w:rPr>
              <w:t>0</w:t>
            </w:r>
            <w:r w:rsidR="009166D6">
              <w:rPr>
                <w:rFonts w:ascii="Arial" w:hAnsi="Arial" w:hint="eastAsia"/>
                <w:kern w:val="0"/>
                <w:sz w:val="18"/>
                <w:szCs w:val="18"/>
              </w:rPr>
              <w:t>添加</w:t>
            </w:r>
            <w:r w:rsidR="009166D6">
              <w:rPr>
                <w:rFonts w:ascii="Arial" w:hAnsi="Arial" w:hint="eastAsia"/>
                <w:kern w:val="0"/>
                <w:sz w:val="18"/>
                <w:szCs w:val="18"/>
                <w:lang w:val="fr-FR"/>
              </w:rPr>
              <w:t>游戏</w:t>
            </w:r>
            <w:r w:rsidR="000D7C08">
              <w:rPr>
                <w:rFonts w:ascii="Arial" w:hAnsi="Arial" w:hint="eastAsia"/>
                <w:kern w:val="0"/>
                <w:sz w:val="18"/>
                <w:szCs w:val="18"/>
                <w:lang w:val="fr-FR"/>
              </w:rPr>
              <w:t>子</w:t>
            </w:r>
            <w:r w:rsidR="009166D6">
              <w:rPr>
                <w:rFonts w:ascii="Arial" w:hAnsi="Arial" w:hint="eastAsia"/>
                <w:kern w:val="0"/>
                <w:sz w:val="18"/>
                <w:szCs w:val="18"/>
                <w:lang w:val="fr-FR"/>
              </w:rPr>
              <w:t>帐号（</w:t>
            </w:r>
            <w:r w:rsidR="002D002E">
              <w:rPr>
                <w:rFonts w:ascii="Arial" w:hAnsi="Arial" w:hint="eastAsia"/>
                <w:kern w:val="0"/>
                <w:sz w:val="18"/>
                <w:szCs w:val="18"/>
                <w:lang w:val="fr-FR"/>
              </w:rPr>
              <w:t>A</w:t>
            </w:r>
            <w:r w:rsidR="002D002E">
              <w:rPr>
                <w:rFonts w:ascii="Arial" w:hAnsi="Arial" w:hint="eastAsia"/>
                <w:kern w:val="0"/>
                <w:sz w:val="18"/>
                <w:szCs w:val="18"/>
                <w:lang w:val="fr-FR"/>
              </w:rPr>
              <w:t>类</w:t>
            </w:r>
            <w:r w:rsidR="009166D6">
              <w:rPr>
                <w:rFonts w:ascii="Arial" w:hAnsi="Arial" w:hint="eastAsia"/>
                <w:kern w:val="0"/>
                <w:sz w:val="18"/>
                <w:szCs w:val="18"/>
                <w:lang w:val="fr-FR"/>
              </w:rPr>
              <w:t>）</w:t>
            </w:r>
          </w:p>
          <w:p w:rsidR="000C232E" w:rsidRDefault="000C232E" w:rsidP="000C232E">
            <w:pPr>
              <w:rPr>
                <w:rFonts w:ascii="Arial" w:hAnsi="Arial"/>
                <w:kern w:val="0"/>
                <w:sz w:val="18"/>
                <w:szCs w:val="18"/>
                <w:lang w:val="fr-FR"/>
              </w:rPr>
            </w:pPr>
            <w:r>
              <w:rPr>
                <w:rFonts w:ascii="Arial" w:hAnsi="Arial" w:hint="eastAsia"/>
                <w:kern w:val="0"/>
                <w:sz w:val="18"/>
                <w:szCs w:val="18"/>
                <w:lang w:val="fr-FR"/>
              </w:rPr>
              <w:t>121</w:t>
            </w:r>
            <w:r w:rsidR="0086386B">
              <w:rPr>
                <w:rFonts w:ascii="Arial" w:hAnsi="Arial" w:hint="eastAsia"/>
                <w:kern w:val="0"/>
                <w:sz w:val="18"/>
                <w:szCs w:val="18"/>
                <w:lang w:val="fr-FR"/>
              </w:rPr>
              <w:t>游戏</w:t>
            </w:r>
            <w:r w:rsidR="000D7C08">
              <w:rPr>
                <w:rFonts w:ascii="Arial" w:hAnsi="Arial" w:hint="eastAsia"/>
                <w:kern w:val="0"/>
                <w:sz w:val="18"/>
                <w:szCs w:val="18"/>
                <w:lang w:val="fr-FR"/>
              </w:rPr>
              <w:t>子帐号认证</w:t>
            </w:r>
            <w:r>
              <w:rPr>
                <w:rFonts w:ascii="Arial" w:hAnsi="Arial" w:hint="eastAsia"/>
                <w:kern w:val="0"/>
                <w:sz w:val="18"/>
                <w:szCs w:val="18"/>
                <w:lang w:val="fr-FR"/>
              </w:rPr>
              <w:t>（</w:t>
            </w:r>
            <w:r w:rsidR="002D002E">
              <w:rPr>
                <w:rFonts w:ascii="Arial" w:hAnsi="Arial" w:hint="eastAsia"/>
                <w:kern w:val="0"/>
                <w:sz w:val="18"/>
                <w:szCs w:val="18"/>
                <w:lang w:val="fr-FR"/>
              </w:rPr>
              <w:t>A</w:t>
            </w:r>
            <w:r w:rsidR="002D002E">
              <w:rPr>
                <w:rFonts w:ascii="Arial" w:hAnsi="Arial" w:hint="eastAsia"/>
                <w:kern w:val="0"/>
                <w:sz w:val="18"/>
                <w:szCs w:val="18"/>
                <w:lang w:val="fr-FR"/>
              </w:rPr>
              <w:t>类</w:t>
            </w:r>
            <w:r>
              <w:rPr>
                <w:rFonts w:ascii="Arial" w:hAnsi="Arial" w:hint="eastAsia"/>
                <w:kern w:val="0"/>
                <w:sz w:val="18"/>
                <w:szCs w:val="18"/>
                <w:lang w:val="fr-FR"/>
              </w:rPr>
              <w:t>）</w:t>
            </w:r>
          </w:p>
          <w:p w:rsidR="00223F4D" w:rsidRDefault="00CE065D" w:rsidP="002D002E">
            <w:pPr>
              <w:rPr>
                <w:rFonts w:ascii="Arial" w:hAnsi="Arial"/>
                <w:kern w:val="0"/>
                <w:sz w:val="18"/>
                <w:szCs w:val="18"/>
                <w:lang w:val="fr-FR"/>
              </w:rPr>
            </w:pPr>
            <w:r>
              <w:rPr>
                <w:rFonts w:ascii="Arial" w:hAnsi="Arial" w:hint="eastAsia"/>
                <w:kern w:val="0"/>
                <w:sz w:val="18"/>
                <w:szCs w:val="18"/>
                <w:lang w:val="fr-FR"/>
              </w:rPr>
              <w:t>13</w:t>
            </w:r>
            <w:r w:rsidR="009166D6">
              <w:rPr>
                <w:rFonts w:ascii="Arial" w:hAnsi="Arial" w:hint="eastAsia"/>
                <w:kern w:val="0"/>
                <w:sz w:val="18"/>
                <w:szCs w:val="18"/>
                <w:lang w:val="fr-FR"/>
              </w:rPr>
              <w:t>0</w:t>
            </w:r>
            <w:r w:rsidR="00223F4D">
              <w:rPr>
                <w:rFonts w:ascii="Arial" w:hAnsi="Arial" w:hint="eastAsia"/>
                <w:kern w:val="0"/>
                <w:sz w:val="18"/>
                <w:szCs w:val="18"/>
                <w:lang w:val="fr-FR"/>
              </w:rPr>
              <w:t>指纹认证（</w:t>
            </w:r>
            <w:r w:rsidR="002D002E">
              <w:rPr>
                <w:rFonts w:ascii="Arial" w:hAnsi="Arial" w:hint="eastAsia"/>
                <w:kern w:val="0"/>
                <w:sz w:val="18"/>
                <w:szCs w:val="18"/>
                <w:lang w:val="fr-FR"/>
              </w:rPr>
              <w:t>A</w:t>
            </w:r>
            <w:r w:rsidR="002D002E">
              <w:rPr>
                <w:rFonts w:ascii="Arial" w:hAnsi="Arial" w:hint="eastAsia"/>
                <w:kern w:val="0"/>
                <w:sz w:val="18"/>
                <w:szCs w:val="18"/>
                <w:lang w:val="fr-FR"/>
              </w:rPr>
              <w:t>类</w:t>
            </w:r>
            <w:r w:rsidR="00223F4D">
              <w:rPr>
                <w:rFonts w:ascii="Arial" w:hAnsi="Arial" w:hint="eastAsia"/>
                <w:kern w:val="0"/>
                <w:sz w:val="18"/>
                <w:szCs w:val="18"/>
                <w:lang w:val="fr-FR"/>
              </w:rPr>
              <w:t>；手机未打开指纹认证功能或指纹不通过，不上报</w:t>
            </w:r>
            <w:r w:rsidR="00497D4E">
              <w:rPr>
                <w:rFonts w:ascii="Arial" w:hAnsi="Arial" w:hint="eastAsia"/>
                <w:kern w:val="0"/>
                <w:sz w:val="18"/>
                <w:szCs w:val="18"/>
                <w:lang w:val="fr-FR"/>
              </w:rPr>
              <w:t> ;</w:t>
            </w:r>
            <w:r w:rsidR="00497D4E">
              <w:rPr>
                <w:rFonts w:ascii="Arial" w:hAnsi="Arial" w:hint="eastAsia"/>
                <w:kern w:val="0"/>
                <w:sz w:val="18"/>
                <w:szCs w:val="18"/>
              </w:rPr>
              <w:t>开始时间从按下手机提交指纹手机识别模块计算</w:t>
            </w:r>
            <w:r w:rsidR="00223F4D">
              <w:rPr>
                <w:rFonts w:ascii="Arial" w:hAnsi="Arial" w:hint="eastAsia"/>
                <w:kern w:val="0"/>
                <w:sz w:val="18"/>
                <w:szCs w:val="18"/>
                <w:lang w:val="fr-FR"/>
              </w:rPr>
              <w:t>）</w:t>
            </w:r>
          </w:p>
          <w:p w:rsidR="00304228" w:rsidRPr="00AF0073" w:rsidRDefault="00304228" w:rsidP="001267B6">
            <w:pPr>
              <w:rPr>
                <w:rFonts w:ascii="Arial" w:hAnsi="Arial"/>
                <w:kern w:val="0"/>
                <w:sz w:val="18"/>
                <w:szCs w:val="18"/>
                <w:lang w:val="fr-FR"/>
              </w:rPr>
            </w:pPr>
            <w:r>
              <w:rPr>
                <w:rFonts w:ascii="Arial" w:hAnsi="Arial" w:hint="eastAsia"/>
                <w:kern w:val="0"/>
                <w:sz w:val="18"/>
                <w:szCs w:val="18"/>
                <w:lang w:val="fr-FR"/>
              </w:rPr>
              <w:t xml:space="preserve">131 </w:t>
            </w:r>
            <w:r>
              <w:rPr>
                <w:rFonts w:ascii="Arial" w:hAnsi="Arial" w:hint="eastAsia"/>
                <w:kern w:val="0"/>
                <w:sz w:val="18"/>
                <w:szCs w:val="18"/>
                <w:lang w:val="fr-FR"/>
              </w:rPr>
              <w:t>会员绑定</w:t>
            </w:r>
            <w:r w:rsidR="001267B6">
              <w:rPr>
                <w:rFonts w:ascii="Arial" w:hAnsi="Arial" w:hint="eastAsia"/>
                <w:kern w:val="0"/>
                <w:sz w:val="18"/>
                <w:szCs w:val="18"/>
                <w:lang w:val="fr-FR"/>
              </w:rPr>
              <w:t>（</w:t>
            </w:r>
            <w:r w:rsidR="001267B6">
              <w:rPr>
                <w:rFonts w:ascii="Arial" w:hAnsi="Arial" w:hint="eastAsia"/>
                <w:kern w:val="0"/>
                <w:sz w:val="18"/>
                <w:szCs w:val="18"/>
                <w:lang w:val="fr-FR"/>
              </w:rPr>
              <w:t>A</w:t>
            </w:r>
            <w:r w:rsidR="001267B6">
              <w:rPr>
                <w:rFonts w:ascii="Arial" w:hAnsi="Arial" w:hint="eastAsia"/>
                <w:kern w:val="0"/>
                <w:sz w:val="18"/>
                <w:szCs w:val="18"/>
                <w:lang w:val="fr-FR"/>
              </w:rPr>
              <w:t>类）</w:t>
            </w:r>
          </w:p>
        </w:tc>
      </w:tr>
      <w:tr w:rsidR="00FA342E" w:rsidTr="00DC4BBD">
        <w:trPr>
          <w:jc w:val="center"/>
        </w:trPr>
        <w:tc>
          <w:tcPr>
            <w:tcW w:w="1463" w:type="dxa"/>
          </w:tcPr>
          <w:p w:rsidR="00FA342E" w:rsidRPr="00C8364D" w:rsidRDefault="00FA342E" w:rsidP="00FB55E6">
            <w:pPr>
              <w:pStyle w:val="TAL"/>
              <w:rPr>
                <w:lang w:val="fr-FR" w:eastAsia="zh-CN"/>
              </w:rPr>
            </w:pPr>
            <w:r>
              <w:rPr>
                <w:rFonts w:hint="eastAsia"/>
                <w:lang w:val="fr-FR" w:eastAsia="zh-CN"/>
              </w:rPr>
              <w:t>reqTime</w:t>
            </w:r>
          </w:p>
        </w:tc>
        <w:tc>
          <w:tcPr>
            <w:tcW w:w="775" w:type="dxa"/>
          </w:tcPr>
          <w:p w:rsidR="00FA342E" w:rsidRDefault="0076380C" w:rsidP="00FB55E6">
            <w:pPr>
              <w:spacing w:line="240" w:lineRule="atLeast"/>
              <w:rPr>
                <w:rFonts w:ascii="Arial" w:hAnsi="Arial"/>
                <w:kern w:val="0"/>
                <w:sz w:val="18"/>
                <w:szCs w:val="18"/>
                <w:lang w:val="fr-FR"/>
              </w:rPr>
            </w:pPr>
            <w:r>
              <w:rPr>
                <w:rFonts w:ascii="Arial" w:hAnsi="Arial"/>
                <w:kern w:val="0"/>
                <w:sz w:val="18"/>
                <w:szCs w:val="18"/>
                <w:lang w:val="fr-FR"/>
              </w:rPr>
              <w:t>String</w:t>
            </w:r>
          </w:p>
        </w:tc>
        <w:tc>
          <w:tcPr>
            <w:tcW w:w="709" w:type="dxa"/>
          </w:tcPr>
          <w:p w:rsidR="00FA342E" w:rsidRDefault="0076380C" w:rsidP="00FB55E6">
            <w:pPr>
              <w:spacing w:line="240" w:lineRule="atLeast"/>
              <w:rPr>
                <w:rFonts w:ascii="Arial" w:hAnsi="Arial"/>
                <w:kern w:val="0"/>
                <w:sz w:val="18"/>
                <w:szCs w:val="18"/>
                <w:lang w:val="fr-FR"/>
              </w:rPr>
            </w:pPr>
            <w:r>
              <w:rPr>
                <w:rFonts w:ascii="Arial" w:hAnsi="Arial"/>
                <w:kern w:val="0"/>
                <w:sz w:val="18"/>
                <w:szCs w:val="18"/>
                <w:lang w:val="fr-FR"/>
              </w:rPr>
              <w:t>26</w:t>
            </w:r>
          </w:p>
        </w:tc>
        <w:tc>
          <w:tcPr>
            <w:tcW w:w="7872" w:type="dxa"/>
          </w:tcPr>
          <w:p w:rsidR="00FA342E" w:rsidRDefault="00FA342E" w:rsidP="00FB55E6">
            <w:pPr>
              <w:spacing w:line="240" w:lineRule="atLeast"/>
              <w:rPr>
                <w:rFonts w:ascii="Arial" w:hAnsi="Arial"/>
                <w:kern w:val="0"/>
                <w:sz w:val="18"/>
                <w:szCs w:val="18"/>
                <w:lang w:val="fr-FR"/>
              </w:rPr>
            </w:pPr>
            <w:r>
              <w:rPr>
                <w:rFonts w:ascii="Arial" w:hAnsi="Arial" w:hint="eastAsia"/>
                <w:kern w:val="0"/>
                <w:sz w:val="18"/>
                <w:szCs w:val="18"/>
                <w:lang w:val="fr-FR"/>
              </w:rPr>
              <w:t>请求开始时间（精确到</w:t>
            </w:r>
            <w:r>
              <w:rPr>
                <w:rFonts w:ascii="Arial" w:hAnsi="Arial" w:hint="eastAsia"/>
                <w:kern w:val="0"/>
                <w:sz w:val="18"/>
                <w:szCs w:val="18"/>
                <w:lang w:val="fr-FR"/>
              </w:rPr>
              <w:t>ms</w:t>
            </w:r>
            <w:r>
              <w:rPr>
                <w:rFonts w:ascii="Arial" w:hAnsi="Arial" w:hint="eastAsia"/>
                <w:kern w:val="0"/>
                <w:sz w:val="18"/>
                <w:szCs w:val="18"/>
                <w:lang w:val="fr-FR"/>
              </w:rPr>
              <w:t>）</w:t>
            </w:r>
          </w:p>
        </w:tc>
      </w:tr>
      <w:tr w:rsidR="0076380C" w:rsidTr="00DC4BBD">
        <w:trPr>
          <w:jc w:val="center"/>
        </w:trPr>
        <w:tc>
          <w:tcPr>
            <w:tcW w:w="1463" w:type="dxa"/>
          </w:tcPr>
          <w:p w:rsidR="0076380C" w:rsidRDefault="0076380C" w:rsidP="00FB55E6">
            <w:pPr>
              <w:pStyle w:val="TAL"/>
              <w:rPr>
                <w:lang w:eastAsia="zh-CN"/>
              </w:rPr>
            </w:pPr>
            <w:r>
              <w:rPr>
                <w:rFonts w:hint="eastAsia"/>
                <w:lang w:val="fr-FR" w:eastAsia="zh-CN"/>
              </w:rPr>
              <w:t>rspTime</w:t>
            </w:r>
          </w:p>
        </w:tc>
        <w:tc>
          <w:tcPr>
            <w:tcW w:w="775" w:type="dxa"/>
          </w:tcPr>
          <w:p w:rsidR="0076380C" w:rsidRDefault="0076380C" w:rsidP="00692018">
            <w:pPr>
              <w:spacing w:line="240" w:lineRule="atLeast"/>
              <w:rPr>
                <w:rFonts w:ascii="Arial" w:hAnsi="Arial"/>
                <w:kern w:val="0"/>
                <w:sz w:val="18"/>
                <w:szCs w:val="18"/>
                <w:lang w:val="fr-FR"/>
              </w:rPr>
            </w:pPr>
            <w:r>
              <w:rPr>
                <w:rFonts w:ascii="Arial" w:hAnsi="Arial"/>
                <w:kern w:val="0"/>
                <w:sz w:val="18"/>
                <w:szCs w:val="18"/>
                <w:lang w:val="fr-FR"/>
              </w:rPr>
              <w:t>String</w:t>
            </w:r>
          </w:p>
        </w:tc>
        <w:tc>
          <w:tcPr>
            <w:tcW w:w="709" w:type="dxa"/>
          </w:tcPr>
          <w:p w:rsidR="0076380C" w:rsidRDefault="0076380C" w:rsidP="00692018">
            <w:pPr>
              <w:spacing w:line="240" w:lineRule="atLeast"/>
              <w:rPr>
                <w:rFonts w:ascii="Arial" w:hAnsi="Arial"/>
                <w:kern w:val="0"/>
                <w:sz w:val="18"/>
                <w:szCs w:val="18"/>
                <w:lang w:val="fr-FR"/>
              </w:rPr>
            </w:pPr>
            <w:r>
              <w:rPr>
                <w:rFonts w:ascii="Arial" w:hAnsi="Arial"/>
                <w:kern w:val="0"/>
                <w:sz w:val="18"/>
                <w:szCs w:val="18"/>
                <w:lang w:val="fr-FR"/>
              </w:rPr>
              <w:t>26</w:t>
            </w:r>
          </w:p>
        </w:tc>
        <w:tc>
          <w:tcPr>
            <w:tcW w:w="7872" w:type="dxa"/>
          </w:tcPr>
          <w:p w:rsidR="0076380C" w:rsidRPr="007763DA" w:rsidRDefault="0076380C" w:rsidP="00FB55E6">
            <w:pPr>
              <w:rPr>
                <w:rFonts w:ascii="Arial" w:hAnsi="Arial"/>
                <w:sz w:val="19"/>
                <w:szCs w:val="19"/>
                <w:lang w:val="en-GB"/>
              </w:rPr>
            </w:pPr>
            <w:r>
              <w:rPr>
                <w:rFonts w:ascii="Arial" w:hAnsi="Arial" w:hint="eastAsia"/>
                <w:kern w:val="0"/>
                <w:sz w:val="18"/>
                <w:szCs w:val="18"/>
                <w:lang w:val="fr-FR"/>
              </w:rPr>
              <w:t>请求响应时间（精确到</w:t>
            </w:r>
            <w:r>
              <w:rPr>
                <w:rFonts w:ascii="Arial" w:hAnsi="Arial" w:hint="eastAsia"/>
                <w:kern w:val="0"/>
                <w:sz w:val="18"/>
                <w:szCs w:val="18"/>
                <w:lang w:val="fr-FR"/>
              </w:rPr>
              <w:t>ms</w:t>
            </w:r>
            <w:r>
              <w:rPr>
                <w:rFonts w:ascii="Arial" w:hAnsi="Arial" w:hint="eastAsia"/>
                <w:kern w:val="0"/>
                <w:sz w:val="18"/>
                <w:szCs w:val="18"/>
                <w:lang w:val="fr-FR"/>
              </w:rPr>
              <w:t>）</w:t>
            </w:r>
          </w:p>
        </w:tc>
      </w:tr>
      <w:tr w:rsidR="0076380C" w:rsidTr="00DC4BBD">
        <w:trPr>
          <w:jc w:val="center"/>
        </w:trPr>
        <w:tc>
          <w:tcPr>
            <w:tcW w:w="1463" w:type="dxa"/>
          </w:tcPr>
          <w:p w:rsidR="0076380C" w:rsidRDefault="0076380C" w:rsidP="00FB55E6">
            <w:pPr>
              <w:pStyle w:val="TAL"/>
              <w:rPr>
                <w:b/>
                <w:bCs/>
                <w:lang w:eastAsia="zh-CN"/>
              </w:rPr>
            </w:pPr>
            <w:r>
              <w:rPr>
                <w:rFonts w:hint="eastAsia"/>
                <w:b/>
                <w:bCs/>
                <w:lang w:eastAsia="zh-CN"/>
              </w:rPr>
              <w:t>netType</w:t>
            </w:r>
          </w:p>
        </w:tc>
        <w:tc>
          <w:tcPr>
            <w:tcW w:w="775" w:type="dxa"/>
          </w:tcPr>
          <w:p w:rsidR="0076380C" w:rsidRDefault="0076380C" w:rsidP="00FB55E6">
            <w:pPr>
              <w:pStyle w:val="TAL"/>
              <w:rPr>
                <w:lang w:val="fr-FR" w:eastAsia="zh-CN"/>
              </w:rPr>
            </w:pPr>
            <w:r>
              <w:rPr>
                <w:rFonts w:hint="eastAsia"/>
                <w:lang w:val="fr-FR" w:eastAsia="zh-CN"/>
              </w:rPr>
              <w:t>String</w:t>
            </w:r>
          </w:p>
        </w:tc>
        <w:tc>
          <w:tcPr>
            <w:tcW w:w="709" w:type="dxa"/>
          </w:tcPr>
          <w:p w:rsidR="0076380C" w:rsidRDefault="0076380C" w:rsidP="00FB55E6">
            <w:pPr>
              <w:pStyle w:val="TAL"/>
              <w:rPr>
                <w:lang w:val="fr-FR" w:eastAsia="zh-CN"/>
              </w:rPr>
            </w:pPr>
            <w:r>
              <w:rPr>
                <w:rFonts w:hint="eastAsia"/>
                <w:lang w:val="fr-FR" w:eastAsia="zh-CN"/>
              </w:rPr>
              <w:t>16</w:t>
            </w:r>
          </w:p>
        </w:tc>
        <w:tc>
          <w:tcPr>
            <w:tcW w:w="7872" w:type="dxa"/>
          </w:tcPr>
          <w:p w:rsidR="0076380C" w:rsidRDefault="0076380C" w:rsidP="00FB55E6">
            <w:r>
              <w:rPr>
                <w:rFonts w:hint="eastAsia"/>
              </w:rPr>
              <w:t>网络制式</w:t>
            </w:r>
          </w:p>
        </w:tc>
      </w:tr>
      <w:tr w:rsidR="0076380C" w:rsidTr="00DC4BBD">
        <w:trPr>
          <w:jc w:val="center"/>
        </w:trPr>
        <w:tc>
          <w:tcPr>
            <w:tcW w:w="1463" w:type="dxa"/>
          </w:tcPr>
          <w:p w:rsidR="0076380C" w:rsidRDefault="0076380C" w:rsidP="007D62FD">
            <w:pPr>
              <w:pStyle w:val="TAL"/>
              <w:rPr>
                <w:b/>
                <w:bCs/>
                <w:lang w:eastAsia="zh-CN"/>
              </w:rPr>
            </w:pPr>
            <w:r>
              <w:rPr>
                <w:rFonts w:hint="eastAsia"/>
                <w:lang w:val="fr-FR" w:eastAsia="zh-CN"/>
              </w:rPr>
              <w:t>PLMN</w:t>
            </w:r>
          </w:p>
        </w:tc>
        <w:tc>
          <w:tcPr>
            <w:tcW w:w="775" w:type="dxa"/>
          </w:tcPr>
          <w:p w:rsidR="0076380C" w:rsidRDefault="0076380C" w:rsidP="00FB55E6">
            <w:pPr>
              <w:pStyle w:val="TAL"/>
              <w:rPr>
                <w:lang w:val="fr-FR" w:eastAsia="zh-CN"/>
              </w:rPr>
            </w:pPr>
            <w:r>
              <w:rPr>
                <w:lang w:val="fr-FR" w:eastAsia="zh-CN"/>
              </w:rPr>
              <w:t>I</w:t>
            </w:r>
            <w:r>
              <w:rPr>
                <w:rFonts w:hint="eastAsia"/>
                <w:lang w:val="fr-FR" w:eastAsia="zh-CN"/>
              </w:rPr>
              <w:t>nt</w:t>
            </w:r>
          </w:p>
        </w:tc>
        <w:tc>
          <w:tcPr>
            <w:tcW w:w="709" w:type="dxa"/>
          </w:tcPr>
          <w:p w:rsidR="0076380C" w:rsidRDefault="0076380C" w:rsidP="00FB55E6">
            <w:pPr>
              <w:pStyle w:val="TAL"/>
              <w:rPr>
                <w:lang w:val="fr-FR" w:eastAsia="zh-CN"/>
              </w:rPr>
            </w:pPr>
          </w:p>
        </w:tc>
        <w:tc>
          <w:tcPr>
            <w:tcW w:w="7872" w:type="dxa"/>
          </w:tcPr>
          <w:p w:rsidR="0076380C" w:rsidRDefault="0076380C" w:rsidP="00FA342E">
            <w:r>
              <w:rPr>
                <w:rFonts w:ascii="Arial" w:hAnsi="Arial" w:hint="eastAsia"/>
                <w:kern w:val="0"/>
                <w:sz w:val="18"/>
                <w:szCs w:val="18"/>
                <w:lang w:val="fr-FR"/>
              </w:rPr>
              <w:t>PLMN</w:t>
            </w:r>
          </w:p>
        </w:tc>
      </w:tr>
      <w:tr w:rsidR="0076380C" w:rsidTr="00DC4BBD">
        <w:trPr>
          <w:jc w:val="center"/>
        </w:trPr>
        <w:tc>
          <w:tcPr>
            <w:tcW w:w="1463" w:type="dxa"/>
          </w:tcPr>
          <w:p w:rsidR="0076380C" w:rsidRDefault="0076380C" w:rsidP="007D62FD">
            <w:pPr>
              <w:pStyle w:val="TAL"/>
              <w:rPr>
                <w:lang w:val="fr-FR" w:eastAsia="zh-CN"/>
              </w:rPr>
            </w:pPr>
            <w:r>
              <w:rPr>
                <w:rFonts w:hint="eastAsia"/>
                <w:lang w:val="fr-FR" w:eastAsia="zh-CN"/>
              </w:rPr>
              <w:t>user</w:t>
            </w:r>
            <w:r>
              <w:rPr>
                <w:lang w:val="fr-FR" w:eastAsia="zh-CN"/>
              </w:rPr>
              <w:t>A</w:t>
            </w:r>
            <w:r>
              <w:rPr>
                <w:rFonts w:hint="eastAsia"/>
                <w:lang w:val="fr-FR" w:eastAsia="zh-CN"/>
              </w:rPr>
              <w:t>ccount</w:t>
            </w:r>
          </w:p>
        </w:tc>
        <w:tc>
          <w:tcPr>
            <w:tcW w:w="775" w:type="dxa"/>
          </w:tcPr>
          <w:p w:rsidR="0076380C" w:rsidRDefault="0076380C" w:rsidP="00FB55E6">
            <w:pPr>
              <w:pStyle w:val="TAL"/>
              <w:rPr>
                <w:lang w:val="fr-FR" w:eastAsia="zh-CN"/>
              </w:rPr>
            </w:pPr>
            <w:r>
              <w:rPr>
                <w:rFonts w:hint="eastAsia"/>
                <w:lang w:val="fr-FR" w:eastAsia="zh-CN"/>
              </w:rPr>
              <w:t>String</w:t>
            </w:r>
          </w:p>
        </w:tc>
        <w:tc>
          <w:tcPr>
            <w:tcW w:w="709" w:type="dxa"/>
          </w:tcPr>
          <w:p w:rsidR="0076380C" w:rsidRDefault="0076380C" w:rsidP="00FB55E6">
            <w:pPr>
              <w:pStyle w:val="TAL"/>
              <w:rPr>
                <w:lang w:val="fr-FR" w:eastAsia="zh-CN"/>
              </w:rPr>
            </w:pPr>
          </w:p>
        </w:tc>
        <w:tc>
          <w:tcPr>
            <w:tcW w:w="7872" w:type="dxa"/>
          </w:tcPr>
          <w:p w:rsidR="0076380C" w:rsidRDefault="0076380C" w:rsidP="00FA342E">
            <w:pPr>
              <w:rPr>
                <w:rFonts w:ascii="Arial" w:hAnsi="Arial"/>
                <w:kern w:val="0"/>
                <w:sz w:val="18"/>
                <w:szCs w:val="18"/>
                <w:lang w:val="fr-FR"/>
              </w:rPr>
            </w:pPr>
            <w:r>
              <w:rPr>
                <w:rFonts w:ascii="Arial" w:hAnsi="Arial" w:hint="eastAsia"/>
                <w:kern w:val="0"/>
                <w:sz w:val="18"/>
                <w:szCs w:val="18"/>
                <w:lang w:val="fr-FR"/>
              </w:rPr>
              <w:t>用户帐号（匿名化）</w:t>
            </w:r>
            <w:r w:rsidR="00216A58">
              <w:rPr>
                <w:rFonts w:ascii="Arial" w:hAnsi="Arial" w:hint="eastAsia"/>
                <w:kern w:val="0"/>
                <w:sz w:val="18"/>
                <w:szCs w:val="18"/>
                <w:lang w:val="fr-FR"/>
              </w:rPr>
              <w:t>或</w:t>
            </w:r>
            <w:r w:rsidR="00216A58">
              <w:rPr>
                <w:rFonts w:ascii="Arial" w:hAnsi="Arial" w:hint="eastAsia"/>
                <w:kern w:val="0"/>
                <w:sz w:val="18"/>
                <w:szCs w:val="18"/>
                <w:lang w:val="fr-FR"/>
              </w:rPr>
              <w:t>userID</w:t>
            </w:r>
            <w:r w:rsidR="00A57F37">
              <w:rPr>
                <w:rFonts w:ascii="Arial" w:hAnsi="Arial" w:hint="eastAsia"/>
                <w:kern w:val="0"/>
                <w:sz w:val="18"/>
                <w:szCs w:val="18"/>
                <w:lang w:val="fr-FR"/>
              </w:rPr>
              <w:t>（操作已获取到</w:t>
            </w:r>
            <w:r w:rsidR="00A57F37">
              <w:rPr>
                <w:rFonts w:ascii="Arial" w:hAnsi="Arial" w:hint="eastAsia"/>
                <w:kern w:val="0"/>
                <w:sz w:val="18"/>
                <w:szCs w:val="18"/>
                <w:lang w:val="fr-FR"/>
              </w:rPr>
              <w:t>userID</w:t>
            </w:r>
            <w:r w:rsidR="00A57F37">
              <w:rPr>
                <w:rFonts w:ascii="Arial" w:hAnsi="Arial" w:hint="eastAsia"/>
                <w:kern w:val="0"/>
                <w:sz w:val="18"/>
                <w:szCs w:val="18"/>
                <w:lang w:val="fr-FR"/>
              </w:rPr>
              <w:t>的场景，例如：</w:t>
            </w:r>
            <w:r w:rsidR="00A57F37">
              <w:rPr>
                <w:rFonts w:ascii="Arial" w:hAnsi="Arial" w:hint="eastAsia"/>
                <w:kern w:val="0"/>
                <w:sz w:val="18"/>
                <w:szCs w:val="18"/>
                <w:lang w:val="fr-FR"/>
              </w:rPr>
              <w:t>130</w:t>
            </w:r>
            <w:r w:rsidR="00A57F37">
              <w:rPr>
                <w:rFonts w:ascii="Arial" w:hAnsi="Arial" w:hint="eastAsia"/>
                <w:kern w:val="0"/>
                <w:sz w:val="18"/>
                <w:szCs w:val="18"/>
                <w:lang w:val="fr-FR"/>
              </w:rPr>
              <w:t>、</w:t>
            </w:r>
            <w:r w:rsidR="00A57F37">
              <w:rPr>
                <w:rFonts w:ascii="Arial" w:hAnsi="Arial" w:hint="eastAsia"/>
                <w:kern w:val="0"/>
                <w:sz w:val="18"/>
                <w:szCs w:val="18"/>
                <w:lang w:val="fr-FR"/>
              </w:rPr>
              <w:t>131</w:t>
            </w:r>
            <w:r w:rsidR="00A57F37">
              <w:rPr>
                <w:rFonts w:ascii="Arial" w:hAnsi="Arial" w:hint="eastAsia"/>
                <w:kern w:val="0"/>
                <w:sz w:val="18"/>
                <w:szCs w:val="18"/>
                <w:lang w:val="fr-FR"/>
              </w:rPr>
              <w:t>）</w:t>
            </w:r>
          </w:p>
        </w:tc>
      </w:tr>
      <w:tr w:rsidR="0076380C" w:rsidTr="00DC4BBD">
        <w:trPr>
          <w:jc w:val="center"/>
        </w:trPr>
        <w:tc>
          <w:tcPr>
            <w:tcW w:w="1463" w:type="dxa"/>
          </w:tcPr>
          <w:p w:rsidR="0076380C" w:rsidRDefault="0076380C" w:rsidP="007D62FD">
            <w:pPr>
              <w:pStyle w:val="TAL"/>
              <w:rPr>
                <w:lang w:val="fr-FR" w:eastAsia="zh-CN"/>
              </w:rPr>
            </w:pPr>
            <w:r>
              <w:rPr>
                <w:rFonts w:hint="eastAsia"/>
                <w:b/>
                <w:bCs/>
                <w:lang w:eastAsia="zh-CN"/>
              </w:rPr>
              <w:t>error</w:t>
            </w:r>
          </w:p>
        </w:tc>
        <w:tc>
          <w:tcPr>
            <w:tcW w:w="775" w:type="dxa"/>
          </w:tcPr>
          <w:p w:rsidR="0076380C" w:rsidRDefault="0076380C" w:rsidP="00FB55E6">
            <w:pPr>
              <w:pStyle w:val="TAL"/>
              <w:rPr>
                <w:lang w:val="fr-FR" w:eastAsia="zh-CN"/>
              </w:rPr>
            </w:pPr>
            <w:r>
              <w:rPr>
                <w:rFonts w:hint="eastAsia"/>
                <w:lang w:val="fr-FR" w:eastAsia="zh-CN"/>
              </w:rPr>
              <w:t>String</w:t>
            </w:r>
          </w:p>
        </w:tc>
        <w:tc>
          <w:tcPr>
            <w:tcW w:w="709" w:type="dxa"/>
          </w:tcPr>
          <w:p w:rsidR="0076380C" w:rsidRDefault="0076380C" w:rsidP="00FB55E6">
            <w:pPr>
              <w:pStyle w:val="TAL"/>
              <w:rPr>
                <w:lang w:val="fr-FR" w:eastAsia="zh-CN"/>
              </w:rPr>
            </w:pPr>
            <w:r>
              <w:rPr>
                <w:rFonts w:hint="eastAsia"/>
                <w:lang w:val="fr-FR" w:eastAsia="zh-CN"/>
              </w:rPr>
              <w:t>64</w:t>
            </w:r>
          </w:p>
        </w:tc>
        <w:tc>
          <w:tcPr>
            <w:tcW w:w="7872" w:type="dxa"/>
          </w:tcPr>
          <w:p w:rsidR="0076380C" w:rsidRDefault="0076380C" w:rsidP="00FA342E">
            <w:pPr>
              <w:rPr>
                <w:rFonts w:ascii="Arial" w:hAnsi="Arial"/>
                <w:kern w:val="0"/>
                <w:sz w:val="18"/>
                <w:szCs w:val="18"/>
                <w:lang w:val="fr-FR"/>
              </w:rPr>
            </w:pPr>
            <w:r>
              <w:rPr>
                <w:rFonts w:hint="eastAsia"/>
              </w:rPr>
              <w:t>错误码；正常时，填空。</w:t>
            </w:r>
          </w:p>
        </w:tc>
      </w:tr>
      <w:tr w:rsidR="0076380C" w:rsidTr="00DC4BBD">
        <w:trPr>
          <w:jc w:val="center"/>
        </w:trPr>
        <w:tc>
          <w:tcPr>
            <w:tcW w:w="1463" w:type="dxa"/>
          </w:tcPr>
          <w:p w:rsidR="0076380C" w:rsidRDefault="0076380C" w:rsidP="00A06564">
            <w:pPr>
              <w:pStyle w:val="TAL"/>
              <w:rPr>
                <w:b/>
                <w:bCs/>
                <w:lang w:eastAsia="zh-CN"/>
              </w:rPr>
            </w:pPr>
            <w:r>
              <w:rPr>
                <w:rFonts w:hint="eastAsia"/>
                <w:b/>
                <w:bCs/>
                <w:lang w:eastAsia="zh-CN"/>
              </w:rPr>
              <w:t>uuid</w:t>
            </w:r>
          </w:p>
        </w:tc>
        <w:tc>
          <w:tcPr>
            <w:tcW w:w="775" w:type="dxa"/>
          </w:tcPr>
          <w:p w:rsidR="0076380C" w:rsidRDefault="0076380C" w:rsidP="00FB55E6">
            <w:pPr>
              <w:pStyle w:val="TAL"/>
              <w:rPr>
                <w:lang w:val="fr-FR" w:eastAsia="zh-CN"/>
              </w:rPr>
            </w:pPr>
            <w:r>
              <w:rPr>
                <w:lang w:val="fr-FR" w:eastAsia="zh-CN"/>
              </w:rPr>
              <w:t>S</w:t>
            </w:r>
            <w:r>
              <w:rPr>
                <w:rFonts w:hint="eastAsia"/>
                <w:lang w:val="fr-FR" w:eastAsia="zh-CN"/>
              </w:rPr>
              <w:t>tring</w:t>
            </w:r>
          </w:p>
        </w:tc>
        <w:tc>
          <w:tcPr>
            <w:tcW w:w="709" w:type="dxa"/>
          </w:tcPr>
          <w:p w:rsidR="0076380C" w:rsidRDefault="0076380C" w:rsidP="00FB55E6">
            <w:pPr>
              <w:pStyle w:val="TAL"/>
              <w:rPr>
                <w:lang w:val="fr-FR" w:eastAsia="zh-CN"/>
              </w:rPr>
            </w:pPr>
            <w:r>
              <w:rPr>
                <w:rFonts w:hint="eastAsia"/>
                <w:lang w:val="fr-FR" w:eastAsia="zh-CN"/>
              </w:rPr>
              <w:t>64</w:t>
            </w:r>
          </w:p>
        </w:tc>
        <w:tc>
          <w:tcPr>
            <w:tcW w:w="7872" w:type="dxa"/>
          </w:tcPr>
          <w:p w:rsidR="0076380C" w:rsidRDefault="0076380C" w:rsidP="00FA342E">
            <w:r>
              <w:rPr>
                <w:rFonts w:hint="eastAsia"/>
              </w:rPr>
              <w:t>客户端唯一标识；要求应用没有重装的情况下</w:t>
            </w:r>
            <w:r>
              <w:rPr>
                <w:rFonts w:hint="eastAsia"/>
              </w:rPr>
              <w:t>uuid</w:t>
            </w:r>
            <w:r>
              <w:rPr>
                <w:rFonts w:hint="eastAsia"/>
              </w:rPr>
              <w:t>保持不变。</w:t>
            </w:r>
          </w:p>
          <w:p w:rsidR="00C32EEB" w:rsidRPr="00C32EEB" w:rsidRDefault="0076380C" w:rsidP="00C32EEB">
            <w:r>
              <w:rPr>
                <w:rFonts w:hint="eastAsia"/>
              </w:rPr>
              <w:t>对于</w:t>
            </w:r>
            <w:r>
              <w:rPr>
                <w:rFonts w:hint="eastAsia"/>
              </w:rPr>
              <w:t>OpenSDK</w:t>
            </w:r>
            <w:r>
              <w:rPr>
                <w:rFonts w:hint="eastAsia"/>
              </w:rPr>
              <w:t>，国内游戏使用法务风险低，为便于定位，填为</w:t>
            </w:r>
            <w:r>
              <w:rPr>
                <w:rFonts w:hint="eastAsia"/>
              </w:rPr>
              <w:t>IMEI</w:t>
            </w:r>
            <w:r>
              <w:t>;</w:t>
            </w:r>
            <w:r>
              <w:rPr>
                <w:rFonts w:hint="eastAsia"/>
              </w:rPr>
              <w:t>内部业务需遵循安全红线时，填</w:t>
            </w:r>
            <w:r>
              <w:t>sha256(IMEI:WfDsdbGdfbhpoiuK)</w:t>
            </w:r>
            <w:r>
              <w:rPr>
                <w:rFonts w:hint="eastAsia"/>
              </w:rPr>
              <w:t>；通过配置区分。</w:t>
            </w:r>
          </w:p>
        </w:tc>
      </w:tr>
      <w:tr w:rsidR="0076380C" w:rsidTr="00DC4BBD">
        <w:trPr>
          <w:jc w:val="center"/>
        </w:trPr>
        <w:tc>
          <w:tcPr>
            <w:tcW w:w="1463" w:type="dxa"/>
          </w:tcPr>
          <w:p w:rsidR="0076380C" w:rsidRDefault="0076380C" w:rsidP="00A06564">
            <w:pPr>
              <w:pStyle w:val="TAL"/>
              <w:rPr>
                <w:b/>
                <w:bCs/>
                <w:lang w:eastAsia="zh-CN"/>
              </w:rPr>
            </w:pPr>
            <w:r>
              <w:rPr>
                <w:rFonts w:hint="eastAsia"/>
                <w:b/>
                <w:bCs/>
                <w:lang w:eastAsia="zh-CN"/>
              </w:rPr>
              <w:t>opDetail</w:t>
            </w:r>
          </w:p>
        </w:tc>
        <w:tc>
          <w:tcPr>
            <w:tcW w:w="775" w:type="dxa"/>
          </w:tcPr>
          <w:p w:rsidR="0076380C" w:rsidRDefault="0076380C" w:rsidP="00FB55E6">
            <w:pPr>
              <w:pStyle w:val="TAL"/>
              <w:rPr>
                <w:lang w:val="fr-FR" w:eastAsia="zh-CN"/>
              </w:rPr>
            </w:pPr>
            <w:r>
              <w:rPr>
                <w:lang w:val="fr-FR" w:eastAsia="zh-CN"/>
              </w:rPr>
              <w:t>S</w:t>
            </w:r>
            <w:r>
              <w:rPr>
                <w:rFonts w:hint="eastAsia"/>
                <w:lang w:val="fr-FR" w:eastAsia="zh-CN"/>
              </w:rPr>
              <w:t>tring</w:t>
            </w:r>
          </w:p>
        </w:tc>
        <w:tc>
          <w:tcPr>
            <w:tcW w:w="709" w:type="dxa"/>
          </w:tcPr>
          <w:p w:rsidR="0076380C" w:rsidRDefault="000C175E" w:rsidP="00FB55E6">
            <w:pPr>
              <w:pStyle w:val="TAL"/>
              <w:rPr>
                <w:lang w:val="fr-FR" w:eastAsia="zh-CN"/>
              </w:rPr>
            </w:pPr>
            <w:r>
              <w:rPr>
                <w:rFonts w:hint="eastAsia"/>
                <w:lang w:val="fr-FR" w:eastAsia="zh-CN"/>
              </w:rPr>
              <w:t>512</w:t>
            </w:r>
          </w:p>
        </w:tc>
        <w:tc>
          <w:tcPr>
            <w:tcW w:w="7872" w:type="dxa"/>
          </w:tcPr>
          <w:p w:rsidR="0076380C" w:rsidRDefault="0076380C" w:rsidP="0083058C">
            <w:r>
              <w:rPr>
                <w:rFonts w:hint="eastAsia"/>
              </w:rPr>
              <w:t>改填出错时便于定位的客户端真实错误描述</w:t>
            </w:r>
            <w:r>
              <w:t>(</w:t>
            </w:r>
            <w:r>
              <w:rPr>
                <w:rFonts w:hint="eastAsia"/>
              </w:rPr>
              <w:t>不是给用户看的汇聚的原因</w:t>
            </w:r>
            <w:r>
              <w:rPr>
                <w:rFonts w:hint="eastAsia"/>
              </w:rPr>
              <w:t>)</w:t>
            </w:r>
            <w:r>
              <w:rPr>
                <w:rFonts w:hint="eastAsia"/>
              </w:rPr>
              <w:t>。</w:t>
            </w:r>
          </w:p>
          <w:p w:rsidR="000C175E" w:rsidRPr="00A06564" w:rsidRDefault="000C175E" w:rsidP="0083058C">
            <w:r>
              <w:t>130</w:t>
            </w:r>
            <w:r>
              <w:rPr>
                <w:rFonts w:hint="eastAsia"/>
              </w:rPr>
              <w:t>指纹认证和</w:t>
            </w:r>
            <w:r>
              <w:rPr>
                <w:rFonts w:hint="eastAsia"/>
              </w:rPr>
              <w:t>131</w:t>
            </w:r>
            <w:r>
              <w:rPr>
                <w:rFonts w:hint="eastAsia"/>
              </w:rPr>
              <w:t>会员绑定失败时，如果是签名认证失败，则上报公钥</w:t>
            </w:r>
          </w:p>
        </w:tc>
      </w:tr>
      <w:tr w:rsidR="0076380C" w:rsidTr="00DC4BBD">
        <w:trPr>
          <w:jc w:val="center"/>
        </w:trPr>
        <w:tc>
          <w:tcPr>
            <w:tcW w:w="1463" w:type="dxa"/>
          </w:tcPr>
          <w:p w:rsidR="0076380C" w:rsidRDefault="0076380C" w:rsidP="00A06564">
            <w:pPr>
              <w:pStyle w:val="TAL"/>
              <w:rPr>
                <w:b/>
                <w:bCs/>
                <w:lang w:eastAsia="zh-CN"/>
              </w:rPr>
            </w:pPr>
            <w:r>
              <w:rPr>
                <w:b/>
                <w:bCs/>
                <w:lang w:eastAsia="zh-CN"/>
              </w:rPr>
              <w:t>O</w:t>
            </w:r>
            <w:r>
              <w:rPr>
                <w:rFonts w:hint="eastAsia"/>
                <w:b/>
                <w:bCs/>
                <w:lang w:eastAsia="zh-CN"/>
              </w:rPr>
              <w:t>obe</w:t>
            </w:r>
          </w:p>
        </w:tc>
        <w:tc>
          <w:tcPr>
            <w:tcW w:w="775" w:type="dxa"/>
          </w:tcPr>
          <w:p w:rsidR="0076380C" w:rsidRDefault="0076380C" w:rsidP="00FB55E6">
            <w:pPr>
              <w:pStyle w:val="TAL"/>
              <w:rPr>
                <w:lang w:val="fr-FR" w:eastAsia="zh-CN"/>
              </w:rPr>
            </w:pPr>
            <w:r>
              <w:rPr>
                <w:rFonts w:hint="eastAsia"/>
                <w:lang w:val="fr-FR" w:eastAsia="zh-CN"/>
              </w:rPr>
              <w:t>int</w:t>
            </w:r>
          </w:p>
        </w:tc>
        <w:tc>
          <w:tcPr>
            <w:tcW w:w="709" w:type="dxa"/>
          </w:tcPr>
          <w:p w:rsidR="0076380C" w:rsidRDefault="0076380C" w:rsidP="00FB55E6">
            <w:pPr>
              <w:pStyle w:val="TAL"/>
              <w:rPr>
                <w:lang w:val="fr-FR" w:eastAsia="zh-CN"/>
              </w:rPr>
            </w:pPr>
          </w:p>
        </w:tc>
        <w:tc>
          <w:tcPr>
            <w:tcW w:w="7872" w:type="dxa"/>
          </w:tcPr>
          <w:p w:rsidR="0076380C" w:rsidRDefault="0076380C" w:rsidP="00FA342E">
            <w:r>
              <w:rPr>
                <w:rFonts w:hint="eastAsia"/>
              </w:rPr>
              <w:t>是否</w:t>
            </w:r>
            <w:r>
              <w:rPr>
                <w:rFonts w:hint="eastAsia"/>
              </w:rPr>
              <w:t>OOBE</w:t>
            </w:r>
            <w:r>
              <w:rPr>
                <w:rFonts w:hint="eastAsia"/>
              </w:rPr>
              <w:t>进入</w:t>
            </w:r>
            <w:r>
              <w:rPr>
                <w:rFonts w:hint="eastAsia"/>
              </w:rPr>
              <w:t xml:space="preserve">   0</w:t>
            </w:r>
            <w:r>
              <w:rPr>
                <w:rFonts w:hint="eastAsia"/>
              </w:rPr>
              <w:t>否</w:t>
            </w:r>
            <w:r>
              <w:rPr>
                <w:rFonts w:hint="eastAsia"/>
              </w:rPr>
              <w:t xml:space="preserve">  1</w:t>
            </w:r>
            <w:r>
              <w:rPr>
                <w:rFonts w:hint="eastAsia"/>
              </w:rPr>
              <w:t>是</w:t>
            </w:r>
          </w:p>
        </w:tc>
      </w:tr>
      <w:tr w:rsidR="0076380C" w:rsidTr="00DC4BBD">
        <w:trPr>
          <w:jc w:val="center"/>
        </w:trPr>
        <w:tc>
          <w:tcPr>
            <w:tcW w:w="1463" w:type="dxa"/>
          </w:tcPr>
          <w:p w:rsidR="0076380C" w:rsidRDefault="0076380C" w:rsidP="00037570">
            <w:pPr>
              <w:pStyle w:val="TAL"/>
              <w:rPr>
                <w:b/>
                <w:bCs/>
                <w:lang w:val="en-US" w:eastAsia="zh-CN"/>
              </w:rPr>
            </w:pPr>
            <w:r>
              <w:rPr>
                <w:lang w:val="fr-FR"/>
              </w:rPr>
              <w:t>termType</w:t>
            </w:r>
          </w:p>
        </w:tc>
        <w:tc>
          <w:tcPr>
            <w:tcW w:w="775" w:type="dxa"/>
          </w:tcPr>
          <w:p w:rsidR="0076380C" w:rsidRDefault="0076380C" w:rsidP="00FB55E6">
            <w:pPr>
              <w:pStyle w:val="TAL"/>
              <w:rPr>
                <w:lang w:val="fr-FR" w:eastAsia="zh-CN"/>
              </w:rPr>
            </w:pPr>
            <w:r>
              <w:rPr>
                <w:rFonts w:hint="eastAsia"/>
                <w:lang w:val="fr-FR" w:eastAsia="zh-CN"/>
              </w:rPr>
              <w:t>String</w:t>
            </w:r>
          </w:p>
        </w:tc>
        <w:tc>
          <w:tcPr>
            <w:tcW w:w="709" w:type="dxa"/>
          </w:tcPr>
          <w:p w:rsidR="0076380C" w:rsidRDefault="0076380C" w:rsidP="00FB55E6">
            <w:pPr>
              <w:pStyle w:val="TAL"/>
              <w:rPr>
                <w:lang w:val="fr-FR" w:eastAsia="zh-CN"/>
              </w:rPr>
            </w:pPr>
            <w:r>
              <w:rPr>
                <w:rFonts w:hint="eastAsia"/>
                <w:lang w:val="fr-FR" w:eastAsia="zh-CN"/>
              </w:rPr>
              <w:t>64</w:t>
            </w:r>
          </w:p>
        </w:tc>
        <w:tc>
          <w:tcPr>
            <w:tcW w:w="7872" w:type="dxa"/>
          </w:tcPr>
          <w:p w:rsidR="0076380C" w:rsidRDefault="0076380C" w:rsidP="00FA342E">
            <w:r>
              <w:rPr>
                <w:rFonts w:hint="eastAsia"/>
              </w:rPr>
              <w:t>机型</w:t>
            </w:r>
          </w:p>
        </w:tc>
      </w:tr>
      <w:tr w:rsidR="0076380C" w:rsidTr="00DC4BBD">
        <w:trPr>
          <w:jc w:val="center"/>
        </w:trPr>
        <w:tc>
          <w:tcPr>
            <w:tcW w:w="1463" w:type="dxa"/>
          </w:tcPr>
          <w:p w:rsidR="0076380C" w:rsidRPr="00037570" w:rsidRDefault="0076380C" w:rsidP="00CD26D9">
            <w:pPr>
              <w:pStyle w:val="TAL"/>
              <w:rPr>
                <w:b/>
                <w:bCs/>
                <w:lang w:val="en-US" w:eastAsia="zh-CN"/>
              </w:rPr>
            </w:pPr>
            <w:r>
              <w:rPr>
                <w:b/>
                <w:bCs/>
                <w:lang w:val="en-US" w:eastAsia="zh-CN"/>
              </w:rPr>
              <w:t>p</w:t>
            </w:r>
            <w:r>
              <w:rPr>
                <w:rFonts w:hint="eastAsia"/>
                <w:b/>
                <w:bCs/>
                <w:lang w:val="en-US" w:eastAsia="zh-CN"/>
              </w:rPr>
              <w:t>kgName</w:t>
            </w:r>
          </w:p>
        </w:tc>
        <w:tc>
          <w:tcPr>
            <w:tcW w:w="775" w:type="dxa"/>
          </w:tcPr>
          <w:p w:rsidR="0076380C" w:rsidRDefault="0076380C" w:rsidP="00FB55E6">
            <w:pPr>
              <w:pStyle w:val="TAL"/>
              <w:rPr>
                <w:lang w:val="fr-FR" w:eastAsia="zh-CN"/>
              </w:rPr>
            </w:pPr>
            <w:r>
              <w:rPr>
                <w:rFonts w:hint="eastAsia"/>
                <w:lang w:val="fr-FR" w:eastAsia="zh-CN"/>
              </w:rPr>
              <w:t>String</w:t>
            </w:r>
          </w:p>
        </w:tc>
        <w:tc>
          <w:tcPr>
            <w:tcW w:w="709" w:type="dxa"/>
          </w:tcPr>
          <w:p w:rsidR="0076380C" w:rsidRDefault="0076380C" w:rsidP="00FB55E6">
            <w:pPr>
              <w:pStyle w:val="TAL"/>
              <w:rPr>
                <w:lang w:val="fr-FR" w:eastAsia="zh-CN"/>
              </w:rPr>
            </w:pPr>
            <w:r>
              <w:rPr>
                <w:rFonts w:hint="eastAsia"/>
                <w:lang w:val="fr-FR" w:eastAsia="zh-CN"/>
              </w:rPr>
              <w:t>255</w:t>
            </w:r>
          </w:p>
        </w:tc>
        <w:tc>
          <w:tcPr>
            <w:tcW w:w="7872" w:type="dxa"/>
          </w:tcPr>
          <w:p w:rsidR="0076380C" w:rsidRDefault="0076380C" w:rsidP="009048A2">
            <w:r>
              <w:rPr>
                <w:rFonts w:hint="eastAsia"/>
              </w:rPr>
              <w:t>当前应用包名（例如：游戏包名（</w:t>
            </w:r>
            <w:r>
              <w:rPr>
                <w:rFonts w:hint="eastAsia"/>
              </w:rPr>
              <w:t>OpenSDK</w:t>
            </w:r>
            <w:r>
              <w:rPr>
                <w:rFonts w:hint="eastAsia"/>
              </w:rPr>
              <w:t>内日志）、</w:t>
            </w:r>
            <w:r>
              <w:rPr>
                <w:rFonts w:hint="eastAsia"/>
              </w:rPr>
              <w:t>HwID</w:t>
            </w:r>
            <w:r>
              <w:rPr>
                <w:rFonts w:hint="eastAsia"/>
              </w:rPr>
              <w:t>包名（</w:t>
            </w:r>
            <w:r>
              <w:rPr>
                <w:rFonts w:hint="eastAsia"/>
              </w:rPr>
              <w:t>HwID</w:t>
            </w:r>
            <w:r>
              <w:rPr>
                <w:rFonts w:hint="eastAsia"/>
              </w:rPr>
              <w:t>内日志）、智汇云包名（</w:t>
            </w:r>
            <w:r>
              <w:rPr>
                <w:rFonts w:hint="eastAsia"/>
              </w:rPr>
              <w:t>SDK</w:t>
            </w:r>
            <w:r>
              <w:rPr>
                <w:rFonts w:hint="eastAsia"/>
              </w:rPr>
              <w:t>内日志））</w:t>
            </w:r>
          </w:p>
        </w:tc>
      </w:tr>
    </w:tbl>
    <w:p w:rsidR="00240572" w:rsidRPr="00240572" w:rsidRDefault="00240572" w:rsidP="00240572">
      <w:pPr>
        <w:rPr>
          <w:lang w:val="fr-FR"/>
        </w:rPr>
      </w:pPr>
    </w:p>
    <w:p w:rsidR="00D4743C" w:rsidRDefault="00D4743C" w:rsidP="00407B6C">
      <w:pPr>
        <w:pStyle w:val="41"/>
        <w:rPr>
          <w:lang w:val="fr-FR"/>
        </w:rPr>
      </w:pPr>
      <w:r>
        <w:rPr>
          <w:rFonts w:hint="eastAsia"/>
        </w:rPr>
        <w:lastRenderedPageBreak/>
        <w:t>返回值</w:t>
      </w:r>
    </w:p>
    <w:p w:rsidR="00D4743C" w:rsidRDefault="00D4743C" w:rsidP="00D4743C">
      <w:pPr>
        <w:ind w:left="198"/>
      </w:pPr>
      <w:r>
        <w:rPr>
          <w:rFonts w:hint="eastAsia"/>
        </w:rPr>
        <w:t>成功返回</w:t>
      </w:r>
      <w:r w:rsidR="00754EE7">
        <w:rPr>
          <w:rFonts w:hint="eastAsia"/>
          <w:lang w:val="da-DK"/>
        </w:rPr>
        <w:t>OpLogRsp</w:t>
      </w:r>
      <w:r>
        <w:rPr>
          <w:rFonts w:hint="eastAsia"/>
          <w:lang w:val="fr-FR"/>
        </w:rPr>
        <w:t>，否则抛出异常。</w:t>
      </w:r>
      <w:r>
        <w:rPr>
          <w:rFonts w:hint="eastAsia"/>
        </w:rPr>
        <w:t>定义如下：</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2104"/>
        <w:gridCol w:w="900"/>
        <w:gridCol w:w="2681"/>
      </w:tblGrid>
      <w:tr w:rsidR="00D4743C" w:rsidTr="00FB55E6">
        <w:trPr>
          <w:jc w:val="center"/>
        </w:trPr>
        <w:tc>
          <w:tcPr>
            <w:tcW w:w="2378" w:type="dxa"/>
          </w:tcPr>
          <w:p w:rsidR="00D4743C" w:rsidRDefault="00D4743C" w:rsidP="00FB55E6">
            <w:pPr>
              <w:pStyle w:val="TAH"/>
              <w:rPr>
                <w:rFonts w:ascii="Verdana" w:hAnsi="Verdana"/>
                <w:lang w:val="fr-FR" w:eastAsia="zh-CN"/>
              </w:rPr>
            </w:pPr>
            <w:r>
              <w:rPr>
                <w:rFonts w:ascii="Verdana" w:hAnsi="Verdana" w:hint="eastAsia"/>
                <w:lang w:val="fr-FR" w:eastAsia="zh-CN"/>
              </w:rPr>
              <w:t>参数名称</w:t>
            </w:r>
          </w:p>
        </w:tc>
        <w:tc>
          <w:tcPr>
            <w:tcW w:w="737" w:type="dxa"/>
          </w:tcPr>
          <w:p w:rsidR="00D4743C" w:rsidRDefault="00D4743C" w:rsidP="00FB55E6">
            <w:pPr>
              <w:pStyle w:val="TAH"/>
              <w:rPr>
                <w:rFonts w:ascii="Verdana" w:hAnsi="Verdana"/>
                <w:lang w:val="fr-FR" w:eastAsia="zh-CN"/>
              </w:rPr>
            </w:pPr>
            <w:r>
              <w:rPr>
                <w:rFonts w:ascii="Verdana" w:hAnsi="Verdana" w:hint="eastAsia"/>
                <w:lang w:val="fr-FR" w:eastAsia="zh-CN"/>
              </w:rPr>
              <w:t>必须</w:t>
            </w:r>
          </w:p>
        </w:tc>
        <w:tc>
          <w:tcPr>
            <w:tcW w:w="2104" w:type="dxa"/>
          </w:tcPr>
          <w:p w:rsidR="00D4743C" w:rsidRDefault="00D4743C" w:rsidP="00FB55E6">
            <w:pPr>
              <w:pStyle w:val="TAH"/>
              <w:rPr>
                <w:rFonts w:ascii="Verdana" w:hAnsi="Verdana"/>
                <w:lang w:val="fr-FR" w:eastAsia="zh-CN"/>
              </w:rPr>
            </w:pPr>
            <w:r>
              <w:rPr>
                <w:rFonts w:ascii="Verdana" w:hAnsi="Verdana" w:hint="eastAsia"/>
                <w:lang w:val="fr-FR" w:eastAsia="zh-CN"/>
              </w:rPr>
              <w:t>类型</w:t>
            </w:r>
          </w:p>
        </w:tc>
        <w:tc>
          <w:tcPr>
            <w:tcW w:w="900" w:type="dxa"/>
          </w:tcPr>
          <w:p w:rsidR="00D4743C" w:rsidRDefault="00D4743C" w:rsidP="00FB55E6">
            <w:pPr>
              <w:pStyle w:val="TAH"/>
              <w:rPr>
                <w:rFonts w:ascii="Verdana" w:hAnsi="Verdana"/>
                <w:lang w:val="fr-FR" w:eastAsia="zh-CN"/>
              </w:rPr>
            </w:pPr>
            <w:r>
              <w:rPr>
                <w:rFonts w:ascii="Verdana" w:hAnsi="Verdana" w:hint="eastAsia"/>
                <w:lang w:val="fr-FR" w:eastAsia="zh-CN"/>
              </w:rPr>
              <w:t>长度</w:t>
            </w:r>
          </w:p>
        </w:tc>
        <w:tc>
          <w:tcPr>
            <w:tcW w:w="2681" w:type="dxa"/>
          </w:tcPr>
          <w:p w:rsidR="00D4743C" w:rsidRDefault="00D4743C" w:rsidP="00FB55E6">
            <w:pPr>
              <w:pStyle w:val="TAH"/>
              <w:rPr>
                <w:rFonts w:ascii="Verdana" w:hAnsi="Verdana"/>
                <w:lang w:val="fr-FR" w:eastAsia="zh-CN"/>
              </w:rPr>
            </w:pPr>
            <w:r>
              <w:rPr>
                <w:rFonts w:ascii="Verdana" w:hAnsi="Verdana" w:hint="eastAsia"/>
                <w:lang w:val="fr-FR" w:eastAsia="zh-CN"/>
              </w:rPr>
              <w:t>描述信息</w:t>
            </w:r>
          </w:p>
        </w:tc>
      </w:tr>
      <w:tr w:rsidR="00D4743C" w:rsidTr="00FB55E6">
        <w:trPr>
          <w:jc w:val="center"/>
        </w:trPr>
        <w:tc>
          <w:tcPr>
            <w:tcW w:w="2378" w:type="dxa"/>
          </w:tcPr>
          <w:p w:rsidR="00D4743C" w:rsidRPr="005041A8" w:rsidRDefault="00D4743C" w:rsidP="00FB55E6">
            <w:pPr>
              <w:pStyle w:val="TAL"/>
              <w:rPr>
                <w:lang w:val="fr-FR" w:eastAsia="zh-CN"/>
              </w:rPr>
            </w:pPr>
          </w:p>
        </w:tc>
        <w:tc>
          <w:tcPr>
            <w:tcW w:w="737" w:type="dxa"/>
          </w:tcPr>
          <w:p w:rsidR="00D4743C" w:rsidRPr="005041A8" w:rsidRDefault="00D4743C" w:rsidP="00FB55E6">
            <w:pPr>
              <w:pStyle w:val="TAL"/>
              <w:rPr>
                <w:lang w:val="fr-FR" w:eastAsia="zh-CN"/>
              </w:rPr>
            </w:pPr>
          </w:p>
        </w:tc>
        <w:tc>
          <w:tcPr>
            <w:tcW w:w="2104" w:type="dxa"/>
          </w:tcPr>
          <w:p w:rsidR="00D4743C" w:rsidRPr="005041A8" w:rsidRDefault="00D4743C" w:rsidP="00FB55E6">
            <w:pPr>
              <w:pStyle w:val="TAH"/>
              <w:jc w:val="both"/>
              <w:rPr>
                <w:b w:val="0"/>
                <w:lang w:val="fr-FR" w:eastAsia="zh-CN"/>
              </w:rPr>
            </w:pPr>
          </w:p>
        </w:tc>
        <w:tc>
          <w:tcPr>
            <w:tcW w:w="900" w:type="dxa"/>
          </w:tcPr>
          <w:p w:rsidR="00D4743C" w:rsidRPr="005041A8" w:rsidRDefault="00D4743C" w:rsidP="00FB55E6">
            <w:pPr>
              <w:rPr>
                <w:rFonts w:ascii="Arial" w:hAnsi="Arial"/>
                <w:kern w:val="0"/>
                <w:sz w:val="18"/>
                <w:szCs w:val="18"/>
                <w:lang w:val="fr-FR"/>
              </w:rPr>
            </w:pPr>
          </w:p>
        </w:tc>
        <w:tc>
          <w:tcPr>
            <w:tcW w:w="2681" w:type="dxa"/>
          </w:tcPr>
          <w:p w:rsidR="00D4743C" w:rsidRPr="005041A8" w:rsidRDefault="00D4743C" w:rsidP="00FB55E6">
            <w:pPr>
              <w:rPr>
                <w:rFonts w:ascii="Arial" w:hAnsi="Arial"/>
                <w:kern w:val="0"/>
                <w:sz w:val="18"/>
                <w:szCs w:val="18"/>
                <w:lang w:val="fr-FR"/>
              </w:rPr>
            </w:pPr>
          </w:p>
        </w:tc>
      </w:tr>
    </w:tbl>
    <w:p w:rsidR="00D4743C" w:rsidRDefault="00D4743C" w:rsidP="00407B6C">
      <w:pPr>
        <w:pStyle w:val="41"/>
      </w:pPr>
      <w:r>
        <w:rPr>
          <w:rFonts w:hint="eastAsia"/>
        </w:rPr>
        <w:t>异常信息</w:t>
      </w:r>
    </w:p>
    <w:p w:rsidR="00D4743C" w:rsidRDefault="00D4743C" w:rsidP="00D4743C">
      <w:pPr>
        <w:pStyle w:val="a4"/>
        <w:ind w:firstLine="210"/>
        <w:rPr>
          <w:lang w:val="fr-FR"/>
        </w:rPr>
      </w:pPr>
      <w:r>
        <w:rPr>
          <w:rFonts w:hint="eastAsia"/>
        </w:rPr>
        <w:t>失败则抛出异常</w:t>
      </w:r>
      <w:r>
        <w:rPr>
          <w:rFonts w:hint="eastAsia"/>
        </w:rPr>
        <w:t>CException</w:t>
      </w:r>
      <w:r>
        <w:rPr>
          <w:rFonts w:hint="eastAsia"/>
        </w:rPr>
        <w:t>，具体内容请参考异常码定义文档。</w:t>
      </w:r>
    </w:p>
    <w:p w:rsidR="00445F0F" w:rsidRDefault="00445F0F" w:rsidP="00407B6C">
      <w:pPr>
        <w:pStyle w:val="41"/>
      </w:pPr>
      <w:r w:rsidRPr="00A6475E">
        <w:rPr>
          <w:rFonts w:hint="eastAsia"/>
        </w:rPr>
        <w:t>协议映射</w:t>
      </w:r>
    </w:p>
    <w:p w:rsidR="00754EE7" w:rsidRPr="00A6475E" w:rsidRDefault="00754EE7" w:rsidP="00754EE7">
      <w:r w:rsidRPr="00A6475E">
        <w:t>POST</w:t>
      </w:r>
      <w:r w:rsidRPr="00A6475E">
        <w:rPr>
          <w:rFonts w:hint="eastAsia"/>
        </w:rPr>
        <w:t xml:space="preserve"> </w:t>
      </w:r>
      <w:r w:rsidRPr="00A6475E">
        <w:t>http://host:port/</w:t>
      </w:r>
      <w:r>
        <w:rPr>
          <w:rFonts w:hint="eastAsia"/>
        </w:rPr>
        <w:t>AccountServer</w:t>
      </w:r>
      <w:r w:rsidRPr="00A6475E">
        <w:t>/I</w:t>
      </w:r>
      <w:r w:rsidRPr="00A6475E">
        <w:rPr>
          <w:rFonts w:hint="eastAsia"/>
        </w:rPr>
        <w:t>UserInfoMng</w:t>
      </w:r>
      <w:r>
        <w:rPr>
          <w:rFonts w:hint="eastAsia"/>
        </w:rPr>
        <w:t>/opLog</w:t>
      </w:r>
      <w:r w:rsidRPr="00A6475E">
        <w:t xml:space="preserve"> HTTP/1.1</w:t>
      </w:r>
    </w:p>
    <w:p w:rsidR="00754EE7" w:rsidRPr="00A6475E" w:rsidRDefault="00754EE7" w:rsidP="00754EE7">
      <w:r w:rsidRPr="00A6475E">
        <w:rPr>
          <w:i/>
        </w:rPr>
        <w:t>Authorization</w:t>
      </w:r>
      <w:r w:rsidRPr="00A6475E">
        <w:rPr>
          <w:rFonts w:hint="eastAsia"/>
          <w:i/>
        </w:rPr>
        <w:t>:</w:t>
      </w:r>
      <w:r>
        <w:rPr>
          <w:rFonts w:hint="eastAsia"/>
          <w:i/>
        </w:rPr>
        <w:t>无</w:t>
      </w:r>
    </w:p>
    <w:p w:rsidR="00754EE7" w:rsidRPr="00FC7E1B" w:rsidRDefault="00754EE7" w:rsidP="00754EE7"/>
    <w:p w:rsidR="00754EE7" w:rsidRPr="00A6475E" w:rsidRDefault="00754EE7" w:rsidP="00754EE7">
      <w:pPr>
        <w:rPr>
          <w:lang w:val="de-DE"/>
        </w:rPr>
      </w:pPr>
      <w:r w:rsidRPr="00A6475E">
        <w:rPr>
          <w:lang w:val="de-DE"/>
        </w:rPr>
        <w:t>&lt;?xml version="1.0" encoding="UTF-8"?&gt;</w:t>
      </w:r>
    </w:p>
    <w:p w:rsidR="00754EE7" w:rsidRPr="00A6475E" w:rsidRDefault="00754EE7" w:rsidP="00754EE7">
      <w:pPr>
        <w:rPr>
          <w:lang w:val="de-DE"/>
        </w:rPr>
      </w:pPr>
      <w:r w:rsidRPr="00A6475E">
        <w:rPr>
          <w:lang w:val="de-DE"/>
        </w:rPr>
        <w:t>&lt;</w:t>
      </w:r>
      <w:r>
        <w:rPr>
          <w:rFonts w:hint="eastAsia"/>
          <w:lang w:val="da-DK"/>
        </w:rPr>
        <w:t>OpLogReq</w:t>
      </w:r>
      <w:r w:rsidRPr="00A6475E">
        <w:rPr>
          <w:lang w:val="de-DE"/>
        </w:rPr>
        <w:t>&gt;</w:t>
      </w:r>
    </w:p>
    <w:p w:rsidR="00754EE7" w:rsidRDefault="00754EE7" w:rsidP="00754EE7">
      <w:r w:rsidRPr="00A6475E">
        <w:rPr>
          <w:lang w:val="de-DE"/>
        </w:rPr>
        <w:t xml:space="preserve">  </w:t>
      </w:r>
      <w:r w:rsidRPr="00A6475E">
        <w:t>&lt;</w:t>
      </w:r>
      <w:r w:rsidR="00045D0C">
        <w:rPr>
          <w:rFonts w:hint="eastAsia"/>
          <w:lang w:val="fr-FR"/>
        </w:rPr>
        <w:t>clientV</w:t>
      </w:r>
      <w:r w:rsidR="00045D0C" w:rsidRPr="00AC2020">
        <w:rPr>
          <w:lang w:val="fr-FR"/>
        </w:rPr>
        <w:t>er</w:t>
      </w:r>
      <w:r w:rsidR="00045D0C" w:rsidRPr="00A6475E">
        <w:t xml:space="preserve"> </w:t>
      </w:r>
      <w:r w:rsidRPr="00A6475E">
        <w:t>&gt;</w:t>
      </w:r>
      <w:r>
        <w:rPr>
          <w:rFonts w:hint="eastAsia"/>
        </w:rPr>
        <w:t>1.</w:t>
      </w:r>
      <w:r w:rsidR="00716760">
        <w:rPr>
          <w:rFonts w:hint="eastAsia"/>
        </w:rPr>
        <w:t>13</w:t>
      </w:r>
      <w:r w:rsidRPr="00A6475E">
        <w:t>&lt;/</w:t>
      </w:r>
      <w:r w:rsidR="00045D0C" w:rsidRPr="00045D0C">
        <w:rPr>
          <w:rFonts w:hint="eastAsia"/>
          <w:lang w:val="fr-FR"/>
        </w:rPr>
        <w:t xml:space="preserve"> </w:t>
      </w:r>
      <w:r w:rsidR="00045D0C">
        <w:rPr>
          <w:rFonts w:hint="eastAsia"/>
          <w:lang w:val="fr-FR"/>
        </w:rPr>
        <w:t>clientV</w:t>
      </w:r>
      <w:r w:rsidR="00045D0C" w:rsidRPr="00AC2020">
        <w:rPr>
          <w:lang w:val="fr-FR"/>
        </w:rPr>
        <w:t>er</w:t>
      </w:r>
      <w:r w:rsidR="00045D0C" w:rsidRPr="00A6475E">
        <w:t xml:space="preserve"> </w:t>
      </w:r>
      <w:r w:rsidRPr="00A6475E">
        <w:t>&gt;</w:t>
      </w:r>
    </w:p>
    <w:p w:rsidR="00716760" w:rsidRDefault="00716760" w:rsidP="00754EE7">
      <w:r w:rsidRPr="00A6475E">
        <w:rPr>
          <w:lang w:val="de-DE"/>
        </w:rPr>
        <w:t xml:space="preserve">  </w:t>
      </w:r>
      <w:r w:rsidRPr="00A6475E">
        <w:t>&lt;</w:t>
      </w:r>
      <w:r w:rsidRPr="00A6475E">
        <w:rPr>
          <w:rFonts w:hint="eastAsia"/>
          <w:lang w:val="fr-FR"/>
        </w:rPr>
        <w:t xml:space="preserve"> </w:t>
      </w:r>
      <w:r>
        <w:rPr>
          <w:rFonts w:hint="eastAsia"/>
          <w:lang w:val="fr-FR"/>
        </w:rPr>
        <w:t>osV</w:t>
      </w:r>
      <w:r w:rsidRPr="00A6475E">
        <w:t>ersion &gt;</w:t>
      </w:r>
      <w:r>
        <w:t>android</w:t>
      </w:r>
      <w:r>
        <w:rPr>
          <w:rFonts w:hint="eastAsia"/>
        </w:rPr>
        <w:t xml:space="preserve"> 4.0</w:t>
      </w:r>
      <w:r w:rsidRPr="00A6475E">
        <w:t>&lt;/</w:t>
      </w:r>
      <w:r w:rsidRPr="00A6475E">
        <w:rPr>
          <w:rFonts w:hint="eastAsia"/>
        </w:rPr>
        <w:t xml:space="preserve"> </w:t>
      </w:r>
      <w:r>
        <w:rPr>
          <w:rFonts w:hint="eastAsia"/>
        </w:rPr>
        <w:t>osV</w:t>
      </w:r>
      <w:r w:rsidRPr="00A6475E">
        <w:t>ersion &gt;</w:t>
      </w:r>
    </w:p>
    <w:p w:rsidR="00754EE7" w:rsidRPr="002F1C78" w:rsidRDefault="00045D0C" w:rsidP="00754EE7">
      <w:pPr>
        <w:ind w:leftChars="100" w:left="210"/>
        <w:rPr>
          <w:lang w:val="de-DE"/>
        </w:rPr>
      </w:pPr>
      <w:r>
        <w:rPr>
          <w:rFonts w:hint="eastAsia"/>
        </w:rPr>
        <w:t>&lt;</w:t>
      </w:r>
      <w:r w:rsidR="00754EE7">
        <w:rPr>
          <w:rFonts w:ascii="Verdana" w:hAnsi="Verdana" w:hint="eastAsia"/>
        </w:rPr>
        <w:t>channel</w:t>
      </w:r>
      <w:r>
        <w:rPr>
          <w:rFonts w:hint="eastAsia"/>
          <w:b/>
          <w:bCs/>
        </w:rPr>
        <w:t>&gt;</w:t>
      </w:r>
      <w:r w:rsidR="00754EE7">
        <w:rPr>
          <w:rFonts w:ascii="宋体" w:cs="宋体" w:hint="eastAsia"/>
          <w:color w:val="000000"/>
          <w:kern w:val="0"/>
          <w:sz w:val="20"/>
          <w:szCs w:val="20"/>
        </w:rPr>
        <w:t>100001</w:t>
      </w:r>
      <w:r>
        <w:rPr>
          <w:rFonts w:hint="eastAsia"/>
        </w:rPr>
        <w:t>&lt;</w:t>
      </w:r>
      <w:r w:rsidR="00754EE7">
        <w:rPr>
          <w:rFonts w:ascii="宋体" w:cs="宋体" w:hint="eastAsia"/>
          <w:color w:val="000000"/>
          <w:kern w:val="0"/>
          <w:sz w:val="20"/>
          <w:szCs w:val="20"/>
        </w:rPr>
        <w:t>/channel</w:t>
      </w:r>
      <w:r>
        <w:rPr>
          <w:rFonts w:hint="eastAsia"/>
          <w:b/>
          <w:bCs/>
        </w:rPr>
        <w:t>&gt;</w:t>
      </w:r>
    </w:p>
    <w:p w:rsidR="00045D0C" w:rsidRDefault="00045D0C" w:rsidP="00045D0C">
      <w:pPr>
        <w:ind w:leftChars="100" w:left="210"/>
      </w:pPr>
      <w:r>
        <w:rPr>
          <w:rFonts w:hint="eastAsia"/>
        </w:rPr>
        <w:t>&lt;</w:t>
      </w:r>
      <w:r w:rsidRPr="00045D0C">
        <w:rPr>
          <w:rFonts w:hint="eastAsia"/>
          <w:b/>
          <w:bCs/>
        </w:rPr>
        <w:t xml:space="preserve"> </w:t>
      </w:r>
      <w:r>
        <w:rPr>
          <w:rFonts w:hint="eastAsia"/>
          <w:b/>
          <w:bCs/>
        </w:rPr>
        <w:t>logList</w:t>
      </w:r>
      <w:r>
        <w:rPr>
          <w:rFonts w:hint="eastAsia"/>
        </w:rPr>
        <w:t xml:space="preserve"> size=1&gt;</w:t>
      </w:r>
    </w:p>
    <w:p w:rsidR="00045D0C" w:rsidRDefault="00045D0C" w:rsidP="00045D0C">
      <w:pPr>
        <w:ind w:leftChars="100" w:left="210" w:firstLineChars="50" w:firstLine="105"/>
      </w:pPr>
      <w:r>
        <w:rPr>
          <w:rFonts w:hint="eastAsia"/>
        </w:rPr>
        <w:t xml:space="preserve">   &lt;</w:t>
      </w:r>
      <w:r>
        <w:rPr>
          <w:rFonts w:hint="eastAsia"/>
          <w:lang w:val="fr-FR"/>
        </w:rPr>
        <w:t>Log</w:t>
      </w:r>
      <w:r>
        <w:rPr>
          <w:rFonts w:hint="eastAsia"/>
        </w:rPr>
        <w:t>&gt;1|</w:t>
      </w:r>
      <w:r w:rsidR="005017F2">
        <w:rPr>
          <w:rFonts w:hint="eastAsia"/>
        </w:rPr>
        <w:t>20130808123010100</w:t>
      </w:r>
      <w:r>
        <w:rPr>
          <w:rFonts w:hint="eastAsia"/>
        </w:rPr>
        <w:t>|</w:t>
      </w:r>
      <w:r w:rsidR="005017F2">
        <w:rPr>
          <w:rFonts w:hint="eastAsia"/>
        </w:rPr>
        <w:t>20130808123012200</w:t>
      </w:r>
      <w:r>
        <w:rPr>
          <w:rFonts w:hint="eastAsia"/>
        </w:rPr>
        <w:t>|2G/3G|2|138888</w:t>
      </w:r>
      <w:r w:rsidR="005017F2">
        <w:rPr>
          <w:rFonts w:hint="eastAsia"/>
        </w:rPr>
        <w:t>***</w:t>
      </w:r>
      <w:r>
        <w:rPr>
          <w:rFonts w:hint="eastAsia"/>
        </w:rPr>
        <w:t>888||</w:t>
      </w:r>
      <w:r w:rsidR="005017F2">
        <w:rPr>
          <w:rFonts w:hint="eastAsia"/>
        </w:rPr>
        <w:t>2324345234554||0|H30-t10|</w:t>
      </w:r>
      <w:r w:rsidR="005017F2" w:rsidRPr="005017F2">
        <w:t xml:space="preserve"> com.huawei.hwid</w:t>
      </w:r>
      <w:r w:rsidR="005017F2">
        <w:t>|</w:t>
      </w:r>
      <w:r>
        <w:rPr>
          <w:rFonts w:hint="eastAsia"/>
        </w:rPr>
        <w:t>&lt;/</w:t>
      </w:r>
      <w:r>
        <w:rPr>
          <w:rFonts w:hint="eastAsia"/>
          <w:lang w:val="fr-FR"/>
        </w:rPr>
        <w:t>Log</w:t>
      </w:r>
      <w:r>
        <w:rPr>
          <w:rFonts w:hint="eastAsia"/>
        </w:rPr>
        <w:t>&gt;</w:t>
      </w:r>
    </w:p>
    <w:p w:rsidR="00045D0C" w:rsidRDefault="00045D0C" w:rsidP="00754EE7">
      <w:pPr>
        <w:ind w:leftChars="100" w:left="210"/>
        <w:rPr>
          <w:rFonts w:ascii="宋体" w:cs="宋体"/>
          <w:color w:val="000000"/>
          <w:kern w:val="0"/>
          <w:sz w:val="20"/>
          <w:szCs w:val="20"/>
        </w:rPr>
      </w:pPr>
      <w:r>
        <w:rPr>
          <w:rFonts w:hint="eastAsia"/>
        </w:rPr>
        <w:t>&lt;/l</w:t>
      </w:r>
      <w:r>
        <w:rPr>
          <w:rFonts w:hint="eastAsia"/>
          <w:b/>
          <w:bCs/>
        </w:rPr>
        <w:t>ogList</w:t>
      </w:r>
      <w:r>
        <w:rPr>
          <w:rFonts w:hint="eastAsia"/>
        </w:rPr>
        <w:t xml:space="preserve"> &gt;</w:t>
      </w:r>
    </w:p>
    <w:p w:rsidR="00754EE7" w:rsidRDefault="00754EE7" w:rsidP="00754EE7">
      <w:pPr>
        <w:rPr>
          <w:lang w:val="fr-FR"/>
        </w:rPr>
      </w:pPr>
      <w:r w:rsidRPr="00A6475E">
        <w:rPr>
          <w:lang w:val="fr-FR"/>
        </w:rPr>
        <w:t>&lt;/</w:t>
      </w:r>
      <w:r>
        <w:rPr>
          <w:rFonts w:hint="eastAsia"/>
          <w:lang w:val="da-DK"/>
        </w:rPr>
        <w:t>OpLogReq</w:t>
      </w:r>
      <w:r w:rsidRPr="00A6475E">
        <w:rPr>
          <w:lang w:val="fr-FR"/>
        </w:rPr>
        <w:t>&gt;</w:t>
      </w:r>
    </w:p>
    <w:p w:rsidR="00754EE7" w:rsidRDefault="00754EE7" w:rsidP="00754EE7">
      <w:pPr>
        <w:rPr>
          <w:lang w:val="fr-FR"/>
        </w:rPr>
      </w:pPr>
    </w:p>
    <w:p w:rsidR="00754EE7" w:rsidRPr="00A6475E" w:rsidRDefault="00754EE7" w:rsidP="00754EE7">
      <w:pPr>
        <w:rPr>
          <w:lang w:val="fr-FR"/>
        </w:rPr>
      </w:pPr>
    </w:p>
    <w:p w:rsidR="00754EE7" w:rsidRPr="00A6475E" w:rsidRDefault="00754EE7" w:rsidP="00754EE7">
      <w:pPr>
        <w:numPr>
          <w:ilvl w:val="0"/>
          <w:numId w:val="22"/>
        </w:numPr>
        <w:tabs>
          <w:tab w:val="num" w:pos="0"/>
        </w:tabs>
        <w:rPr>
          <w:b/>
        </w:rPr>
      </w:pPr>
      <w:r w:rsidRPr="00A6475E">
        <w:rPr>
          <w:rFonts w:hint="eastAsia"/>
          <w:b/>
        </w:rPr>
        <w:t>响应消息</w:t>
      </w:r>
    </w:p>
    <w:p w:rsidR="00754EE7" w:rsidRPr="00A6475E" w:rsidRDefault="00754EE7" w:rsidP="00754EE7">
      <w:r w:rsidRPr="00A6475E">
        <w:t>&lt;?xml version="1.0" encoding="UTF-8"?&gt;</w:t>
      </w:r>
    </w:p>
    <w:p w:rsidR="00754EE7" w:rsidRDefault="00754EE7" w:rsidP="00754EE7">
      <w:r w:rsidRPr="00A6475E">
        <w:t xml:space="preserve">&lt;result </w:t>
      </w:r>
      <w:r>
        <w:rPr>
          <w:rFonts w:hint="eastAsia"/>
        </w:rPr>
        <w:t>result</w:t>
      </w:r>
      <w:r w:rsidRPr="00A6475E">
        <w:rPr>
          <w:rFonts w:hint="eastAsia"/>
        </w:rPr>
        <w:t>Code</w:t>
      </w:r>
      <w:r w:rsidRPr="00A6475E">
        <w:t>=0&gt;</w:t>
      </w:r>
    </w:p>
    <w:p w:rsidR="00754EE7" w:rsidRPr="00A6475E" w:rsidRDefault="00754EE7" w:rsidP="00754EE7">
      <w:pPr>
        <w:ind w:leftChars="100" w:left="210"/>
      </w:pPr>
      <w:r w:rsidRPr="00A6475E">
        <w:rPr>
          <w:rFonts w:hint="eastAsia"/>
          <w:lang w:val="da-DK"/>
        </w:rPr>
        <w:t>&lt;</w:t>
      </w:r>
      <w:r w:rsidR="00045D0C">
        <w:rPr>
          <w:rFonts w:hint="eastAsia"/>
          <w:lang w:val="da-DK"/>
        </w:rPr>
        <w:t>OpLogRsp</w:t>
      </w:r>
      <w:r w:rsidRPr="00A6475E">
        <w:rPr>
          <w:rFonts w:hint="eastAsia"/>
          <w:lang w:val="da-DK"/>
        </w:rPr>
        <w:t>&gt;</w:t>
      </w:r>
    </w:p>
    <w:p w:rsidR="00754EE7" w:rsidRPr="00A6475E" w:rsidRDefault="00754EE7" w:rsidP="00754EE7">
      <w:pPr>
        <w:ind w:leftChars="100" w:left="210"/>
      </w:pPr>
      <w:r w:rsidRPr="00A6475E">
        <w:rPr>
          <w:rFonts w:hint="eastAsia"/>
        </w:rPr>
        <w:t>&lt;/</w:t>
      </w:r>
      <w:r w:rsidR="00045D0C">
        <w:rPr>
          <w:rFonts w:hint="eastAsia"/>
          <w:lang w:val="da-DK"/>
        </w:rPr>
        <w:t>OpLogRsp</w:t>
      </w:r>
      <w:r w:rsidRPr="00A6475E">
        <w:rPr>
          <w:rFonts w:hint="eastAsia"/>
        </w:rPr>
        <w:t>&gt;</w:t>
      </w:r>
    </w:p>
    <w:p w:rsidR="00754EE7" w:rsidRDefault="00754EE7" w:rsidP="00754EE7">
      <w:pPr>
        <w:rPr>
          <w:lang w:val="fr-FR"/>
        </w:rPr>
      </w:pPr>
      <w:r>
        <w:rPr>
          <w:rFonts w:hint="eastAsia"/>
          <w:lang w:val="fr-FR"/>
        </w:rPr>
        <w:t>&lt;/result&gt;</w:t>
      </w:r>
    </w:p>
    <w:p w:rsidR="006F517E" w:rsidRDefault="006F517E">
      <w:pPr>
        <w:widowControl/>
        <w:jc w:val="left"/>
        <w:rPr>
          <w:lang w:val="fr-FR"/>
        </w:rPr>
      </w:pPr>
      <w:r>
        <w:rPr>
          <w:lang w:val="fr-FR"/>
        </w:rPr>
        <w:br w:type="page"/>
      </w:r>
    </w:p>
    <w:p w:rsidR="006F517E" w:rsidRDefault="006F517E" w:rsidP="00754EE7">
      <w:pPr>
        <w:rPr>
          <w:lang w:val="fr-FR"/>
        </w:rPr>
      </w:pPr>
    </w:p>
    <w:p w:rsidR="000758AD" w:rsidRDefault="00673483" w:rsidP="000758AD">
      <w:pPr>
        <w:pStyle w:val="21"/>
        <w:numPr>
          <w:ilvl w:val="1"/>
          <w:numId w:val="1"/>
        </w:numPr>
        <w:rPr>
          <w:rStyle w:val="210"/>
        </w:rPr>
      </w:pPr>
      <w:r>
        <w:rPr>
          <w:rStyle w:val="210"/>
          <w:rFonts w:hint="eastAsia"/>
        </w:rPr>
        <w:t>getMoSMS</w:t>
      </w:r>
    </w:p>
    <w:p w:rsidR="000758AD" w:rsidRPr="00B91F27" w:rsidRDefault="000758AD" w:rsidP="00407B6C">
      <w:pPr>
        <w:pStyle w:val="31"/>
      </w:pPr>
      <w:r>
        <w:rPr>
          <w:rStyle w:val="210"/>
          <w:rFonts w:hint="eastAsia"/>
        </w:rPr>
        <w:t>JSON</w:t>
      </w:r>
      <w:r>
        <w:rPr>
          <w:rStyle w:val="210"/>
          <w:rFonts w:hint="eastAsia"/>
        </w:rPr>
        <w:t>接口</w:t>
      </w:r>
    </w:p>
    <w:p w:rsidR="000758AD" w:rsidRDefault="000758AD" w:rsidP="00407B6C">
      <w:pPr>
        <w:pStyle w:val="41"/>
      </w:pPr>
      <w:r>
        <w:rPr>
          <w:rFonts w:hint="eastAsia"/>
        </w:rPr>
        <w:t>描述</w:t>
      </w:r>
    </w:p>
    <w:p w:rsidR="00281F3C" w:rsidRPr="00A746C4" w:rsidRDefault="000758AD" w:rsidP="000758AD">
      <w:pPr>
        <w:ind w:firstLine="420"/>
        <w:rPr>
          <w:sz w:val="20"/>
        </w:rPr>
      </w:pPr>
      <w:r w:rsidRPr="00A746C4">
        <w:rPr>
          <w:rFonts w:hint="eastAsia"/>
          <w:sz w:val="20"/>
        </w:rPr>
        <w:t>业务获取上行短信。</w:t>
      </w:r>
      <w:r w:rsidR="00281F3C" w:rsidRPr="00A746C4">
        <w:rPr>
          <w:rFonts w:hint="eastAsia"/>
          <w:sz w:val="20"/>
        </w:rPr>
        <w:t>为了控制查询范围，降低对数据库的性能开销：</w:t>
      </w:r>
    </w:p>
    <w:p w:rsidR="00C0593D" w:rsidRDefault="006F517E">
      <w:pPr>
        <w:pStyle w:val="affffff9"/>
        <w:numPr>
          <w:ilvl w:val="0"/>
          <w:numId w:val="45"/>
        </w:numPr>
        <w:tabs>
          <w:tab w:val="num" w:pos="360"/>
        </w:tabs>
        <w:ind w:firstLineChars="0"/>
        <w:rPr>
          <w:sz w:val="20"/>
        </w:rPr>
      </w:pPr>
      <w:r w:rsidRPr="00A746C4">
        <w:rPr>
          <w:rFonts w:hint="eastAsia"/>
          <w:sz w:val="20"/>
        </w:rPr>
        <w:t>业务从上行短信表</w:t>
      </w:r>
      <w:r w:rsidRPr="00A746C4">
        <w:rPr>
          <w:rFonts w:hint="eastAsia"/>
          <w:sz w:val="20"/>
        </w:rPr>
        <w:t>T_ID_MoSMS</w:t>
      </w:r>
      <w:r w:rsidRPr="00A746C4">
        <w:rPr>
          <w:rFonts w:hint="eastAsia"/>
          <w:sz w:val="20"/>
        </w:rPr>
        <w:t>获取短信后，将短信记录导入到历史表中。</w:t>
      </w:r>
    </w:p>
    <w:p w:rsidR="00C0593D" w:rsidRDefault="006F517E">
      <w:pPr>
        <w:pStyle w:val="affffff9"/>
        <w:numPr>
          <w:ilvl w:val="0"/>
          <w:numId w:val="45"/>
        </w:numPr>
        <w:tabs>
          <w:tab w:val="num" w:pos="360"/>
        </w:tabs>
        <w:ind w:firstLineChars="0"/>
        <w:rPr>
          <w:sz w:val="20"/>
        </w:rPr>
      </w:pPr>
      <w:r w:rsidRPr="00A746C4">
        <w:rPr>
          <w:rFonts w:hint="eastAsia"/>
          <w:sz w:val="20"/>
        </w:rPr>
        <w:t>历史表最多查询</w:t>
      </w:r>
      <w:r w:rsidRPr="00A746C4">
        <w:rPr>
          <w:rFonts w:hint="eastAsia"/>
          <w:sz w:val="20"/>
        </w:rPr>
        <w:t>2</w:t>
      </w:r>
      <w:r w:rsidRPr="00A746C4">
        <w:rPr>
          <w:rFonts w:hint="eastAsia"/>
          <w:sz w:val="20"/>
        </w:rPr>
        <w:t>天内短信，并以</w:t>
      </w:r>
      <w:r w:rsidR="00281F3C" w:rsidRPr="00A746C4">
        <w:rPr>
          <w:rFonts w:hint="eastAsia"/>
          <w:sz w:val="20"/>
          <w:lang w:val="fr-FR"/>
        </w:rPr>
        <w:t>smsAccessCode</w:t>
      </w:r>
      <w:r w:rsidR="00281F3C" w:rsidRPr="00A746C4">
        <w:rPr>
          <w:rFonts w:hint="eastAsia"/>
          <w:sz w:val="20"/>
          <w:lang w:val="fr-FR"/>
        </w:rPr>
        <w:t>＋</w:t>
      </w:r>
      <w:r w:rsidRPr="00A746C4">
        <w:rPr>
          <w:sz w:val="20"/>
          <w:lang w:val="fr-FR"/>
        </w:rPr>
        <w:t>transactionID</w:t>
      </w:r>
      <w:r w:rsidR="00281F3C" w:rsidRPr="00A746C4">
        <w:rPr>
          <w:rFonts w:hint="eastAsia"/>
          <w:sz w:val="20"/>
          <w:lang w:val="fr-FR"/>
        </w:rPr>
        <w:t>索引做查询条件。</w:t>
      </w:r>
    </w:p>
    <w:p w:rsidR="000758AD" w:rsidRDefault="000758AD" w:rsidP="00407B6C">
      <w:pPr>
        <w:pStyle w:val="41"/>
      </w:pPr>
      <w:r>
        <w:t xml:space="preserve">API </w:t>
      </w:r>
      <w:r>
        <w:rPr>
          <w:rFonts w:hint="eastAsia"/>
        </w:rPr>
        <w:t>原型</w:t>
      </w:r>
    </w:p>
    <w:p w:rsidR="000758AD" w:rsidRPr="00A746C4" w:rsidRDefault="00673483" w:rsidP="000758AD">
      <w:pPr>
        <w:rPr>
          <w:sz w:val="20"/>
        </w:rPr>
      </w:pPr>
      <w:r w:rsidRPr="00A746C4">
        <w:rPr>
          <w:rFonts w:hint="eastAsia"/>
          <w:sz w:val="20"/>
        </w:rPr>
        <w:t>GetMoSMS</w:t>
      </w:r>
      <w:r w:rsidR="000758AD" w:rsidRPr="00A746C4">
        <w:rPr>
          <w:rFonts w:hint="eastAsia"/>
          <w:sz w:val="20"/>
        </w:rPr>
        <w:t xml:space="preserve">Rsp </w:t>
      </w:r>
      <w:r w:rsidRPr="00A746C4">
        <w:rPr>
          <w:rFonts w:hint="eastAsia"/>
          <w:sz w:val="20"/>
        </w:rPr>
        <w:t>getMoSMS</w:t>
      </w:r>
      <w:r w:rsidR="000758AD" w:rsidRPr="00A746C4">
        <w:rPr>
          <w:rFonts w:hint="eastAsia"/>
          <w:sz w:val="20"/>
        </w:rPr>
        <w:t xml:space="preserve"> </w:t>
      </w:r>
      <w:r w:rsidR="000758AD" w:rsidRPr="00A746C4">
        <w:rPr>
          <w:sz w:val="20"/>
        </w:rPr>
        <w:t>(</w:t>
      </w:r>
      <w:r w:rsidRPr="00A746C4">
        <w:rPr>
          <w:rFonts w:hint="eastAsia"/>
          <w:sz w:val="20"/>
        </w:rPr>
        <w:t>GetMoSMS</w:t>
      </w:r>
      <w:r w:rsidR="000758AD" w:rsidRPr="00A746C4">
        <w:rPr>
          <w:rFonts w:hint="eastAsia"/>
          <w:sz w:val="20"/>
        </w:rPr>
        <w:t xml:space="preserve">Req </w:t>
      </w:r>
      <w:r w:rsidRPr="00A746C4">
        <w:rPr>
          <w:rFonts w:hint="eastAsia"/>
          <w:sz w:val="20"/>
        </w:rPr>
        <w:t>getMoSMS</w:t>
      </w:r>
      <w:r w:rsidR="000758AD" w:rsidRPr="00A746C4">
        <w:rPr>
          <w:rFonts w:hint="eastAsia"/>
          <w:sz w:val="20"/>
        </w:rPr>
        <w:t>Req</w:t>
      </w:r>
      <w:r w:rsidR="000758AD" w:rsidRPr="00A746C4">
        <w:rPr>
          <w:sz w:val="20"/>
        </w:rPr>
        <w:t>)</w:t>
      </w:r>
      <w:r w:rsidR="000758AD" w:rsidRPr="00A746C4">
        <w:rPr>
          <w:rFonts w:hint="eastAsia"/>
          <w:sz w:val="20"/>
        </w:rPr>
        <w:t xml:space="preserve"> throws CException;</w:t>
      </w:r>
    </w:p>
    <w:p w:rsidR="000758AD" w:rsidRDefault="000758AD" w:rsidP="00407B6C">
      <w:pPr>
        <w:pStyle w:val="41"/>
      </w:pPr>
      <w:r>
        <w:rPr>
          <w:rFonts w:hint="eastAsia"/>
        </w:rPr>
        <w:t>输入参数</w:t>
      </w:r>
    </w:p>
    <w:p w:rsidR="000758AD" w:rsidRPr="00A746C4" w:rsidRDefault="00673483" w:rsidP="00A746C4">
      <w:pPr>
        <w:pStyle w:val="a4"/>
        <w:ind w:firstLine="200"/>
        <w:rPr>
          <w:sz w:val="20"/>
        </w:rPr>
      </w:pPr>
      <w:r w:rsidRPr="00A746C4">
        <w:rPr>
          <w:rFonts w:hint="eastAsia"/>
          <w:sz w:val="20"/>
        </w:rPr>
        <w:t>GetMoSMS</w:t>
      </w:r>
      <w:r w:rsidR="000758AD" w:rsidRPr="00A746C4">
        <w:rPr>
          <w:rFonts w:hint="eastAsia"/>
          <w:sz w:val="20"/>
        </w:rPr>
        <w:t>Req</w:t>
      </w:r>
      <w:r w:rsidR="000758AD" w:rsidRPr="00A746C4">
        <w:rPr>
          <w:rFonts w:hint="eastAsia"/>
          <w:sz w:val="20"/>
        </w:rPr>
        <w:t>定义如下：</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67"/>
        <w:gridCol w:w="720"/>
        <w:gridCol w:w="1488"/>
        <w:gridCol w:w="708"/>
        <w:gridCol w:w="4017"/>
      </w:tblGrid>
      <w:tr w:rsidR="000758AD" w:rsidRPr="00A746C4" w:rsidTr="000758AD">
        <w:trPr>
          <w:jc w:val="center"/>
        </w:trPr>
        <w:tc>
          <w:tcPr>
            <w:tcW w:w="1867" w:type="dxa"/>
          </w:tcPr>
          <w:p w:rsidR="000758AD" w:rsidRPr="00A746C4" w:rsidRDefault="000758AD" w:rsidP="008A5770">
            <w:pPr>
              <w:pStyle w:val="TAH"/>
              <w:rPr>
                <w:rFonts w:ascii="Verdana" w:hAnsi="Verdana"/>
                <w:sz w:val="16"/>
                <w:lang w:val="fr-FR" w:eastAsia="zh-CN"/>
              </w:rPr>
            </w:pPr>
            <w:r w:rsidRPr="00A746C4">
              <w:rPr>
                <w:rFonts w:ascii="Verdana" w:hAnsi="Verdana" w:hint="eastAsia"/>
                <w:sz w:val="16"/>
                <w:lang w:val="fr-FR" w:eastAsia="zh-CN"/>
              </w:rPr>
              <w:t>参数名称</w:t>
            </w:r>
          </w:p>
        </w:tc>
        <w:tc>
          <w:tcPr>
            <w:tcW w:w="720" w:type="dxa"/>
          </w:tcPr>
          <w:p w:rsidR="000758AD" w:rsidRPr="00A746C4" w:rsidRDefault="000758AD" w:rsidP="008A5770">
            <w:pPr>
              <w:pStyle w:val="TAH"/>
              <w:rPr>
                <w:rFonts w:ascii="Verdana" w:hAnsi="Verdana"/>
                <w:sz w:val="16"/>
                <w:lang w:val="fr-FR" w:eastAsia="zh-CN"/>
              </w:rPr>
            </w:pPr>
            <w:r w:rsidRPr="00A746C4">
              <w:rPr>
                <w:rFonts w:ascii="Verdana" w:hAnsi="Verdana" w:hint="eastAsia"/>
                <w:sz w:val="16"/>
                <w:lang w:val="fr-FR" w:eastAsia="zh-CN"/>
              </w:rPr>
              <w:t>必须</w:t>
            </w:r>
          </w:p>
        </w:tc>
        <w:tc>
          <w:tcPr>
            <w:tcW w:w="1488" w:type="dxa"/>
          </w:tcPr>
          <w:p w:rsidR="000758AD" w:rsidRPr="00A746C4" w:rsidRDefault="000758AD" w:rsidP="008A5770">
            <w:pPr>
              <w:pStyle w:val="TAH"/>
              <w:rPr>
                <w:rFonts w:ascii="Verdana" w:hAnsi="Verdana"/>
                <w:sz w:val="16"/>
                <w:lang w:val="fr-FR" w:eastAsia="zh-CN"/>
              </w:rPr>
            </w:pPr>
            <w:r w:rsidRPr="00A746C4">
              <w:rPr>
                <w:rFonts w:ascii="Verdana" w:hAnsi="Verdana" w:hint="eastAsia"/>
                <w:sz w:val="16"/>
                <w:lang w:val="fr-FR" w:eastAsia="zh-CN"/>
              </w:rPr>
              <w:t>类型</w:t>
            </w:r>
          </w:p>
        </w:tc>
        <w:tc>
          <w:tcPr>
            <w:tcW w:w="708" w:type="dxa"/>
          </w:tcPr>
          <w:p w:rsidR="000758AD" w:rsidRPr="00A746C4" w:rsidRDefault="000758AD" w:rsidP="008A5770">
            <w:pPr>
              <w:pStyle w:val="TAH"/>
              <w:rPr>
                <w:rFonts w:ascii="Verdana" w:hAnsi="Verdana"/>
                <w:sz w:val="16"/>
                <w:lang w:val="fr-FR" w:eastAsia="zh-CN"/>
              </w:rPr>
            </w:pPr>
            <w:r w:rsidRPr="00A746C4">
              <w:rPr>
                <w:rFonts w:ascii="Verdana" w:hAnsi="Verdana" w:hint="eastAsia"/>
                <w:sz w:val="16"/>
                <w:lang w:val="fr-FR" w:eastAsia="zh-CN"/>
              </w:rPr>
              <w:t>长度</w:t>
            </w:r>
          </w:p>
        </w:tc>
        <w:tc>
          <w:tcPr>
            <w:tcW w:w="4017" w:type="dxa"/>
          </w:tcPr>
          <w:p w:rsidR="000758AD" w:rsidRPr="00A746C4" w:rsidRDefault="000758AD" w:rsidP="008A5770">
            <w:pPr>
              <w:pStyle w:val="TAH"/>
              <w:rPr>
                <w:rFonts w:ascii="Verdana" w:hAnsi="Verdana"/>
                <w:sz w:val="16"/>
                <w:lang w:val="fr-FR" w:eastAsia="zh-CN"/>
              </w:rPr>
            </w:pPr>
            <w:r w:rsidRPr="00A746C4">
              <w:rPr>
                <w:rFonts w:ascii="Verdana" w:hAnsi="Verdana" w:hint="eastAsia"/>
                <w:sz w:val="16"/>
                <w:lang w:val="fr-FR" w:eastAsia="zh-CN"/>
              </w:rPr>
              <w:t>描述信息</w:t>
            </w:r>
          </w:p>
        </w:tc>
      </w:tr>
      <w:tr w:rsidR="000758AD" w:rsidRPr="00A746C4" w:rsidTr="000758AD">
        <w:trPr>
          <w:jc w:val="center"/>
        </w:trPr>
        <w:tc>
          <w:tcPr>
            <w:tcW w:w="1867" w:type="dxa"/>
          </w:tcPr>
          <w:p w:rsidR="000758AD" w:rsidRPr="00A746C4" w:rsidRDefault="000758AD" w:rsidP="008A5770">
            <w:pPr>
              <w:pStyle w:val="TAL"/>
              <w:rPr>
                <w:sz w:val="16"/>
                <w:lang w:val="fr-FR" w:eastAsia="zh-CN"/>
              </w:rPr>
            </w:pPr>
            <w:r w:rsidRPr="00A746C4">
              <w:rPr>
                <w:sz w:val="16"/>
                <w:lang w:val="fr-FR" w:eastAsia="zh-CN"/>
              </w:rPr>
              <w:t>Version</w:t>
            </w:r>
          </w:p>
        </w:tc>
        <w:tc>
          <w:tcPr>
            <w:tcW w:w="720" w:type="dxa"/>
          </w:tcPr>
          <w:p w:rsidR="000758AD" w:rsidRPr="00A746C4" w:rsidRDefault="000758AD" w:rsidP="008A5770">
            <w:pPr>
              <w:pStyle w:val="TAL"/>
              <w:rPr>
                <w:sz w:val="16"/>
                <w:lang w:val="fr-FR" w:eastAsia="zh-CN"/>
              </w:rPr>
            </w:pPr>
            <w:r w:rsidRPr="00A746C4">
              <w:rPr>
                <w:rFonts w:hint="eastAsia"/>
                <w:sz w:val="16"/>
                <w:lang w:val="fr-FR" w:eastAsia="zh-CN"/>
              </w:rPr>
              <w:t>M</w:t>
            </w:r>
          </w:p>
        </w:tc>
        <w:tc>
          <w:tcPr>
            <w:tcW w:w="1488" w:type="dxa"/>
          </w:tcPr>
          <w:p w:rsidR="000758AD" w:rsidRPr="00A746C4" w:rsidRDefault="000758AD" w:rsidP="008A5770">
            <w:pPr>
              <w:pStyle w:val="TAH"/>
              <w:jc w:val="both"/>
              <w:rPr>
                <w:b w:val="0"/>
                <w:sz w:val="16"/>
                <w:lang w:val="fr-FR" w:eastAsia="zh-CN"/>
              </w:rPr>
            </w:pPr>
            <w:r w:rsidRPr="00A746C4">
              <w:rPr>
                <w:rFonts w:hint="eastAsia"/>
                <w:b w:val="0"/>
                <w:sz w:val="16"/>
                <w:lang w:val="fr-FR" w:eastAsia="zh-CN"/>
              </w:rPr>
              <w:t>String</w:t>
            </w:r>
          </w:p>
        </w:tc>
        <w:tc>
          <w:tcPr>
            <w:tcW w:w="708" w:type="dxa"/>
          </w:tcPr>
          <w:p w:rsidR="000758AD" w:rsidRPr="00A746C4" w:rsidRDefault="000758AD" w:rsidP="008A5770">
            <w:pPr>
              <w:rPr>
                <w:rFonts w:ascii="Arial" w:hAnsi="Arial"/>
                <w:kern w:val="0"/>
                <w:sz w:val="16"/>
                <w:szCs w:val="18"/>
                <w:lang w:val="fr-FR"/>
              </w:rPr>
            </w:pPr>
            <w:r w:rsidRPr="00A746C4">
              <w:rPr>
                <w:rFonts w:ascii="Arial" w:hAnsi="Arial" w:hint="eastAsia"/>
                <w:kern w:val="0"/>
                <w:sz w:val="16"/>
                <w:szCs w:val="18"/>
                <w:lang w:val="fr-FR"/>
              </w:rPr>
              <w:t>5</w:t>
            </w:r>
          </w:p>
        </w:tc>
        <w:tc>
          <w:tcPr>
            <w:tcW w:w="4017" w:type="dxa"/>
          </w:tcPr>
          <w:p w:rsidR="000758AD" w:rsidRPr="00A746C4" w:rsidRDefault="000758AD" w:rsidP="006F517E">
            <w:pPr>
              <w:rPr>
                <w:rFonts w:ascii="Arial" w:hAnsi="Arial"/>
                <w:kern w:val="0"/>
                <w:sz w:val="16"/>
                <w:szCs w:val="18"/>
                <w:lang w:val="fr-FR"/>
              </w:rPr>
            </w:pPr>
            <w:r w:rsidRPr="00A746C4">
              <w:rPr>
                <w:rFonts w:ascii="Arial" w:hAnsi="Arial" w:hint="eastAsia"/>
                <w:kern w:val="0"/>
                <w:sz w:val="16"/>
                <w:szCs w:val="18"/>
                <w:lang w:val="fr-FR"/>
              </w:rPr>
              <w:t>协议版本号</w:t>
            </w:r>
            <w:r w:rsidR="006F517E" w:rsidRPr="00A746C4">
              <w:rPr>
                <w:rFonts w:ascii="Arial" w:hAnsi="Arial" w:hint="eastAsia"/>
                <w:kern w:val="0"/>
                <w:sz w:val="16"/>
                <w:szCs w:val="18"/>
                <w:lang w:val="fr-FR"/>
              </w:rPr>
              <w:t>；</w:t>
            </w:r>
            <w:r w:rsidRPr="00A746C4">
              <w:rPr>
                <w:rFonts w:ascii="Arial" w:hAnsi="Arial" w:hint="eastAsia"/>
                <w:kern w:val="0"/>
                <w:sz w:val="16"/>
                <w:szCs w:val="18"/>
                <w:lang w:val="fr-FR"/>
              </w:rPr>
              <w:t>当前版本为：</w:t>
            </w:r>
            <w:r w:rsidRPr="00A746C4">
              <w:rPr>
                <w:rFonts w:ascii="Arial" w:hAnsi="Arial" w:hint="eastAsia"/>
                <w:kern w:val="0"/>
                <w:sz w:val="16"/>
                <w:szCs w:val="18"/>
                <w:lang w:val="fr-FR"/>
              </w:rPr>
              <w:t>01.01</w:t>
            </w:r>
          </w:p>
        </w:tc>
      </w:tr>
      <w:tr w:rsidR="000758AD" w:rsidRPr="00A746C4" w:rsidTr="000758AD">
        <w:trPr>
          <w:jc w:val="center"/>
        </w:trPr>
        <w:tc>
          <w:tcPr>
            <w:tcW w:w="1867" w:type="dxa"/>
          </w:tcPr>
          <w:p w:rsidR="000758AD" w:rsidRPr="00A746C4" w:rsidRDefault="000758AD" w:rsidP="008A5770">
            <w:pPr>
              <w:pStyle w:val="TAL"/>
              <w:rPr>
                <w:sz w:val="16"/>
                <w:lang w:val="fr-FR" w:eastAsia="zh-CN"/>
              </w:rPr>
            </w:pPr>
            <w:r w:rsidRPr="00A746C4">
              <w:rPr>
                <w:sz w:val="16"/>
                <w:lang w:val="fr-FR" w:eastAsia="zh-CN"/>
              </w:rPr>
              <w:t>transactionID</w:t>
            </w:r>
          </w:p>
        </w:tc>
        <w:tc>
          <w:tcPr>
            <w:tcW w:w="720" w:type="dxa"/>
          </w:tcPr>
          <w:p w:rsidR="000758AD" w:rsidRPr="00A746C4" w:rsidRDefault="000758AD" w:rsidP="008A5770">
            <w:pPr>
              <w:pStyle w:val="TAL"/>
              <w:rPr>
                <w:sz w:val="16"/>
                <w:lang w:val="fr-FR" w:eastAsia="zh-CN"/>
              </w:rPr>
            </w:pPr>
            <w:r w:rsidRPr="00A746C4">
              <w:rPr>
                <w:rFonts w:hint="eastAsia"/>
                <w:sz w:val="16"/>
                <w:lang w:val="fr-FR" w:eastAsia="zh-CN"/>
              </w:rPr>
              <w:t>M</w:t>
            </w:r>
          </w:p>
        </w:tc>
        <w:tc>
          <w:tcPr>
            <w:tcW w:w="1488" w:type="dxa"/>
          </w:tcPr>
          <w:p w:rsidR="000758AD" w:rsidRPr="00A746C4" w:rsidRDefault="000758AD" w:rsidP="008A5770">
            <w:pPr>
              <w:pStyle w:val="TAH"/>
              <w:jc w:val="both"/>
              <w:rPr>
                <w:b w:val="0"/>
                <w:sz w:val="16"/>
                <w:lang w:val="fr-FR" w:eastAsia="zh-CN"/>
              </w:rPr>
            </w:pPr>
            <w:r w:rsidRPr="00A746C4">
              <w:rPr>
                <w:rFonts w:hint="eastAsia"/>
                <w:b w:val="0"/>
                <w:sz w:val="16"/>
                <w:lang w:val="fr-FR" w:eastAsia="zh-CN"/>
              </w:rPr>
              <w:t>String</w:t>
            </w:r>
          </w:p>
        </w:tc>
        <w:tc>
          <w:tcPr>
            <w:tcW w:w="708" w:type="dxa"/>
          </w:tcPr>
          <w:p w:rsidR="000758AD" w:rsidRPr="00A746C4" w:rsidRDefault="000758AD" w:rsidP="008A5770">
            <w:pPr>
              <w:rPr>
                <w:rFonts w:ascii="Arial" w:hAnsi="Arial"/>
                <w:kern w:val="0"/>
                <w:sz w:val="16"/>
                <w:szCs w:val="18"/>
                <w:lang w:val="fr-FR"/>
              </w:rPr>
            </w:pPr>
            <w:r w:rsidRPr="00A746C4">
              <w:rPr>
                <w:rFonts w:ascii="Arial" w:hAnsi="Arial" w:hint="eastAsia"/>
                <w:kern w:val="0"/>
                <w:sz w:val="16"/>
                <w:szCs w:val="18"/>
                <w:lang w:val="fr-FR"/>
              </w:rPr>
              <w:t>40</w:t>
            </w:r>
          </w:p>
        </w:tc>
        <w:tc>
          <w:tcPr>
            <w:tcW w:w="4017" w:type="dxa"/>
          </w:tcPr>
          <w:p w:rsidR="000758AD" w:rsidRPr="00A746C4" w:rsidRDefault="000758AD" w:rsidP="008A5770">
            <w:pPr>
              <w:rPr>
                <w:rFonts w:ascii="Arial" w:hAnsi="Arial"/>
                <w:kern w:val="0"/>
                <w:sz w:val="16"/>
                <w:szCs w:val="18"/>
                <w:lang w:val="fr-FR"/>
              </w:rPr>
            </w:pPr>
            <w:r w:rsidRPr="00A746C4">
              <w:rPr>
                <w:rFonts w:ascii="Arial" w:hAnsi="Arial" w:hint="eastAsia"/>
                <w:kern w:val="0"/>
                <w:sz w:val="16"/>
                <w:szCs w:val="18"/>
                <w:lang w:val="fr-FR"/>
              </w:rPr>
              <w:t>交易流水号</w:t>
            </w:r>
          </w:p>
        </w:tc>
      </w:tr>
      <w:tr w:rsidR="000758AD" w:rsidRPr="00A746C4" w:rsidTr="000758AD">
        <w:trPr>
          <w:jc w:val="center"/>
        </w:trPr>
        <w:tc>
          <w:tcPr>
            <w:tcW w:w="1867" w:type="dxa"/>
          </w:tcPr>
          <w:p w:rsidR="000758AD" w:rsidRPr="00A746C4" w:rsidRDefault="000758AD" w:rsidP="008A5770">
            <w:pPr>
              <w:pStyle w:val="TAL"/>
              <w:rPr>
                <w:sz w:val="16"/>
                <w:lang w:val="fr-FR" w:eastAsia="zh-CN"/>
              </w:rPr>
            </w:pPr>
            <w:r w:rsidRPr="00A746C4">
              <w:rPr>
                <w:rFonts w:hint="eastAsia"/>
                <w:sz w:val="16"/>
                <w:lang w:val="fr-FR" w:eastAsia="zh-CN"/>
              </w:rPr>
              <w:t>traceFlag</w:t>
            </w:r>
          </w:p>
        </w:tc>
        <w:tc>
          <w:tcPr>
            <w:tcW w:w="720" w:type="dxa"/>
          </w:tcPr>
          <w:p w:rsidR="000758AD" w:rsidRPr="00A746C4" w:rsidRDefault="000758AD" w:rsidP="008A5770">
            <w:pPr>
              <w:spacing w:line="240" w:lineRule="atLeast"/>
              <w:rPr>
                <w:rFonts w:ascii="Arial" w:hAnsi="Arial"/>
                <w:kern w:val="0"/>
                <w:sz w:val="16"/>
                <w:szCs w:val="18"/>
                <w:lang w:val="fr-FR"/>
              </w:rPr>
            </w:pPr>
            <w:r w:rsidRPr="00A746C4">
              <w:rPr>
                <w:rFonts w:ascii="Arial" w:hAnsi="Arial" w:hint="eastAsia"/>
                <w:kern w:val="0"/>
                <w:sz w:val="16"/>
                <w:szCs w:val="18"/>
                <w:lang w:val="fr-FR"/>
              </w:rPr>
              <w:t xml:space="preserve">O </w:t>
            </w:r>
          </w:p>
        </w:tc>
        <w:tc>
          <w:tcPr>
            <w:tcW w:w="1488" w:type="dxa"/>
          </w:tcPr>
          <w:p w:rsidR="000758AD" w:rsidRPr="00A746C4" w:rsidRDefault="000758AD" w:rsidP="008A5770">
            <w:pPr>
              <w:spacing w:line="240" w:lineRule="atLeast"/>
              <w:rPr>
                <w:rFonts w:ascii="Arial" w:hAnsi="Arial"/>
                <w:kern w:val="0"/>
                <w:sz w:val="16"/>
                <w:szCs w:val="18"/>
                <w:lang w:val="fr-FR"/>
              </w:rPr>
            </w:pPr>
            <w:r w:rsidRPr="00A746C4">
              <w:rPr>
                <w:rFonts w:ascii="Arial" w:hAnsi="Arial" w:hint="eastAsia"/>
                <w:kern w:val="0"/>
                <w:sz w:val="16"/>
                <w:szCs w:val="18"/>
                <w:lang w:val="fr-FR"/>
              </w:rPr>
              <w:t>String</w:t>
            </w:r>
          </w:p>
        </w:tc>
        <w:tc>
          <w:tcPr>
            <w:tcW w:w="708" w:type="dxa"/>
          </w:tcPr>
          <w:p w:rsidR="000758AD" w:rsidRPr="00A746C4" w:rsidRDefault="000758AD" w:rsidP="008A5770">
            <w:pPr>
              <w:spacing w:line="240" w:lineRule="atLeast"/>
              <w:rPr>
                <w:rFonts w:ascii="Arial" w:hAnsi="Arial"/>
                <w:kern w:val="0"/>
                <w:sz w:val="16"/>
                <w:szCs w:val="18"/>
                <w:lang w:val="fr-FR"/>
              </w:rPr>
            </w:pPr>
            <w:r w:rsidRPr="00A746C4">
              <w:rPr>
                <w:rFonts w:ascii="Arial" w:hAnsi="Arial" w:hint="eastAsia"/>
                <w:kern w:val="0"/>
                <w:sz w:val="16"/>
                <w:szCs w:val="18"/>
                <w:lang w:val="fr-FR"/>
              </w:rPr>
              <w:t>1</w:t>
            </w:r>
          </w:p>
        </w:tc>
        <w:tc>
          <w:tcPr>
            <w:tcW w:w="4017" w:type="dxa"/>
          </w:tcPr>
          <w:p w:rsidR="000758AD" w:rsidRPr="00A746C4" w:rsidRDefault="000758AD" w:rsidP="008A5770">
            <w:pPr>
              <w:spacing w:line="240" w:lineRule="atLeast"/>
              <w:rPr>
                <w:rFonts w:ascii="Arial" w:hAnsi="Arial"/>
                <w:kern w:val="0"/>
                <w:sz w:val="16"/>
                <w:szCs w:val="18"/>
                <w:lang w:val="fr-FR"/>
              </w:rPr>
            </w:pPr>
            <w:r w:rsidRPr="00A746C4">
              <w:rPr>
                <w:rFonts w:ascii="Arial" w:hAnsi="Arial" w:hint="eastAsia"/>
                <w:kern w:val="0"/>
                <w:sz w:val="16"/>
                <w:szCs w:val="18"/>
                <w:lang w:val="fr-FR"/>
              </w:rPr>
              <w:t>跟踪标志</w:t>
            </w:r>
          </w:p>
        </w:tc>
      </w:tr>
      <w:tr w:rsidR="000758AD" w:rsidRPr="00A746C4" w:rsidTr="00A746C4">
        <w:trPr>
          <w:trHeight w:val="290"/>
          <w:jc w:val="center"/>
        </w:trPr>
        <w:tc>
          <w:tcPr>
            <w:tcW w:w="1867" w:type="dxa"/>
          </w:tcPr>
          <w:p w:rsidR="000758AD" w:rsidRPr="00A746C4" w:rsidRDefault="00131803" w:rsidP="008A5770">
            <w:pPr>
              <w:pStyle w:val="TAL"/>
              <w:rPr>
                <w:sz w:val="16"/>
                <w:lang w:val="fr-FR" w:eastAsia="zh-CN"/>
              </w:rPr>
            </w:pPr>
            <w:r>
              <w:rPr>
                <w:rFonts w:hint="eastAsia"/>
                <w:sz w:val="16"/>
                <w:lang w:val="fr-FR" w:eastAsia="zh-CN"/>
              </w:rPr>
              <w:t>appServerID</w:t>
            </w:r>
          </w:p>
        </w:tc>
        <w:tc>
          <w:tcPr>
            <w:tcW w:w="720" w:type="dxa"/>
          </w:tcPr>
          <w:p w:rsidR="000758AD" w:rsidRPr="00A746C4" w:rsidRDefault="000758AD" w:rsidP="008A5770">
            <w:pPr>
              <w:spacing w:line="240" w:lineRule="atLeast"/>
              <w:rPr>
                <w:rFonts w:ascii="Arial" w:hAnsi="Arial"/>
                <w:kern w:val="0"/>
                <w:sz w:val="16"/>
                <w:szCs w:val="18"/>
                <w:lang w:val="fr-FR"/>
              </w:rPr>
            </w:pPr>
            <w:r w:rsidRPr="00A746C4">
              <w:rPr>
                <w:rFonts w:ascii="Arial" w:hAnsi="Arial" w:hint="eastAsia"/>
                <w:kern w:val="0"/>
                <w:sz w:val="16"/>
                <w:szCs w:val="18"/>
                <w:lang w:val="fr-FR"/>
              </w:rPr>
              <w:t>M</w:t>
            </w:r>
          </w:p>
        </w:tc>
        <w:tc>
          <w:tcPr>
            <w:tcW w:w="1488" w:type="dxa"/>
          </w:tcPr>
          <w:p w:rsidR="000758AD" w:rsidRPr="00A746C4" w:rsidRDefault="00131803" w:rsidP="00131803">
            <w:pPr>
              <w:spacing w:line="240" w:lineRule="atLeast"/>
              <w:rPr>
                <w:rFonts w:ascii="Arial" w:hAnsi="Arial"/>
                <w:kern w:val="0"/>
                <w:sz w:val="16"/>
                <w:szCs w:val="18"/>
                <w:lang w:val="fr-FR"/>
              </w:rPr>
            </w:pPr>
            <w:r>
              <w:rPr>
                <w:rFonts w:ascii="Arial" w:hAnsi="Arial" w:hint="eastAsia"/>
                <w:kern w:val="0"/>
                <w:sz w:val="16"/>
                <w:szCs w:val="18"/>
                <w:lang w:val="fr-FR"/>
              </w:rPr>
              <w:t>String</w:t>
            </w:r>
          </w:p>
        </w:tc>
        <w:tc>
          <w:tcPr>
            <w:tcW w:w="708" w:type="dxa"/>
          </w:tcPr>
          <w:p w:rsidR="000758AD" w:rsidRPr="00A746C4" w:rsidRDefault="00131803" w:rsidP="008A5770">
            <w:pPr>
              <w:spacing w:line="240" w:lineRule="atLeast"/>
              <w:rPr>
                <w:rFonts w:ascii="Arial" w:hAnsi="Arial"/>
                <w:kern w:val="0"/>
                <w:sz w:val="16"/>
                <w:szCs w:val="18"/>
                <w:lang w:val="fr-FR"/>
              </w:rPr>
            </w:pPr>
            <w:r>
              <w:rPr>
                <w:rFonts w:ascii="Arial" w:hAnsi="Arial" w:hint="eastAsia"/>
                <w:kern w:val="0"/>
                <w:sz w:val="16"/>
                <w:szCs w:val="18"/>
                <w:lang w:val="fr-FR"/>
              </w:rPr>
              <w:t>4</w:t>
            </w:r>
          </w:p>
        </w:tc>
        <w:tc>
          <w:tcPr>
            <w:tcW w:w="4017" w:type="dxa"/>
          </w:tcPr>
          <w:p w:rsidR="000758AD" w:rsidRDefault="00131803" w:rsidP="008A5770">
            <w:pPr>
              <w:spacing w:line="240" w:lineRule="atLeast"/>
              <w:rPr>
                <w:rFonts w:ascii="Arial" w:hAnsi="Arial"/>
                <w:kern w:val="0"/>
                <w:sz w:val="16"/>
                <w:szCs w:val="18"/>
                <w:lang w:val="fr-FR"/>
              </w:rPr>
            </w:pPr>
            <w:r>
              <w:rPr>
                <w:rFonts w:ascii="Arial" w:hAnsi="Arial" w:hint="eastAsia"/>
                <w:kern w:val="0"/>
                <w:sz w:val="16"/>
                <w:szCs w:val="18"/>
                <w:lang w:val="fr-FR"/>
              </w:rPr>
              <w:t>业务服务器</w:t>
            </w:r>
            <w:r>
              <w:rPr>
                <w:rFonts w:ascii="Arial" w:hAnsi="Arial" w:hint="eastAsia"/>
                <w:kern w:val="0"/>
                <w:sz w:val="16"/>
                <w:szCs w:val="18"/>
                <w:lang w:val="fr-FR"/>
              </w:rPr>
              <w:t>ID</w:t>
            </w:r>
            <w:r>
              <w:rPr>
                <w:rFonts w:ascii="Arial" w:hAnsi="Arial" w:hint="eastAsia"/>
                <w:kern w:val="0"/>
                <w:sz w:val="16"/>
                <w:szCs w:val="18"/>
                <w:lang w:val="fr-FR"/>
              </w:rPr>
              <w:t>（即</w:t>
            </w:r>
            <w:r>
              <w:rPr>
                <w:rFonts w:ascii="Arial" w:hAnsi="Arial" w:hint="eastAsia"/>
                <w:kern w:val="0"/>
                <w:sz w:val="16"/>
                <w:szCs w:val="18"/>
                <w:lang w:val="fr-FR"/>
              </w:rPr>
              <w:t>transactionID</w:t>
            </w:r>
            <w:r>
              <w:rPr>
                <w:rFonts w:ascii="Arial" w:hAnsi="Arial" w:hint="eastAsia"/>
                <w:kern w:val="0"/>
                <w:sz w:val="16"/>
                <w:szCs w:val="18"/>
                <w:lang w:val="fr-FR"/>
              </w:rPr>
              <w:t>的</w:t>
            </w:r>
            <w:r>
              <w:rPr>
                <w:rFonts w:ascii="Arial" w:hAnsi="Arial" w:hint="eastAsia"/>
                <w:kern w:val="0"/>
                <w:sz w:val="16"/>
                <w:szCs w:val="18"/>
                <w:lang w:val="fr-FR"/>
              </w:rPr>
              <w:t>DDDD</w:t>
            </w:r>
            <w:r>
              <w:rPr>
                <w:rFonts w:ascii="Arial" w:hAnsi="Arial" w:hint="eastAsia"/>
                <w:kern w:val="0"/>
                <w:sz w:val="16"/>
                <w:szCs w:val="18"/>
                <w:lang w:val="fr-FR"/>
              </w:rPr>
              <w:t>部分）</w:t>
            </w:r>
          </w:p>
          <w:p w:rsidR="00A34892" w:rsidRPr="00A746C4" w:rsidRDefault="00A34892" w:rsidP="008A5770">
            <w:pPr>
              <w:spacing w:line="240" w:lineRule="atLeast"/>
              <w:rPr>
                <w:rFonts w:ascii="Arial" w:hAnsi="Arial"/>
                <w:kern w:val="0"/>
                <w:sz w:val="16"/>
                <w:szCs w:val="18"/>
                <w:lang w:val="fr-FR"/>
              </w:rPr>
            </w:pPr>
            <w:r>
              <w:rPr>
                <w:rFonts w:ascii="Arial" w:hAnsi="Arial" w:hint="eastAsia"/>
                <w:kern w:val="0"/>
                <w:sz w:val="16"/>
                <w:szCs w:val="18"/>
                <w:lang w:val="fr-FR"/>
              </w:rPr>
              <w:t>根据本字段配置短信接入码。</w:t>
            </w:r>
          </w:p>
        </w:tc>
      </w:tr>
      <w:tr w:rsidR="000758AD" w:rsidRPr="00A746C4" w:rsidTr="00A746C4">
        <w:trPr>
          <w:trHeight w:val="251"/>
          <w:jc w:val="center"/>
        </w:trPr>
        <w:tc>
          <w:tcPr>
            <w:tcW w:w="1867" w:type="dxa"/>
          </w:tcPr>
          <w:p w:rsidR="000758AD" w:rsidRPr="00A746C4" w:rsidRDefault="006F517E" w:rsidP="006F517E">
            <w:pPr>
              <w:pStyle w:val="TAL"/>
              <w:rPr>
                <w:sz w:val="16"/>
                <w:lang w:val="fr-FR" w:eastAsia="zh-CN"/>
              </w:rPr>
            </w:pPr>
            <w:r w:rsidRPr="00A746C4">
              <w:rPr>
                <w:rFonts w:hint="eastAsia"/>
                <w:sz w:val="16"/>
                <w:lang w:val="fr-FR" w:eastAsia="zh-CN"/>
              </w:rPr>
              <w:t>redo</w:t>
            </w:r>
            <w:r w:rsidR="00A71B55" w:rsidRPr="00A746C4">
              <w:rPr>
                <w:rFonts w:hint="eastAsia"/>
                <w:sz w:val="16"/>
                <w:lang w:val="fr-FR" w:eastAsia="zh-CN"/>
              </w:rPr>
              <w:t>F</w:t>
            </w:r>
            <w:r w:rsidR="000758AD" w:rsidRPr="00A746C4">
              <w:rPr>
                <w:rFonts w:hint="eastAsia"/>
                <w:sz w:val="16"/>
                <w:lang w:val="fr-FR" w:eastAsia="zh-CN"/>
              </w:rPr>
              <w:t>lag</w:t>
            </w:r>
          </w:p>
        </w:tc>
        <w:tc>
          <w:tcPr>
            <w:tcW w:w="720" w:type="dxa"/>
          </w:tcPr>
          <w:p w:rsidR="000758AD" w:rsidRPr="00A746C4" w:rsidRDefault="00A71B55" w:rsidP="008A5770">
            <w:pPr>
              <w:pStyle w:val="TAL"/>
              <w:rPr>
                <w:sz w:val="16"/>
                <w:lang w:val="fr-FR" w:eastAsia="zh-CN"/>
              </w:rPr>
            </w:pPr>
            <w:r w:rsidRPr="00A746C4">
              <w:rPr>
                <w:rFonts w:hint="eastAsia"/>
                <w:sz w:val="16"/>
                <w:lang w:val="fr-FR" w:eastAsia="zh-CN"/>
              </w:rPr>
              <w:t>M</w:t>
            </w:r>
          </w:p>
        </w:tc>
        <w:tc>
          <w:tcPr>
            <w:tcW w:w="1488" w:type="dxa"/>
          </w:tcPr>
          <w:p w:rsidR="000758AD" w:rsidRPr="00A746C4" w:rsidRDefault="000758AD" w:rsidP="008A5770">
            <w:pPr>
              <w:pStyle w:val="TAL"/>
              <w:rPr>
                <w:sz w:val="16"/>
                <w:lang w:val="fr-FR" w:eastAsia="zh-CN"/>
              </w:rPr>
            </w:pPr>
            <w:r w:rsidRPr="00A746C4">
              <w:rPr>
                <w:sz w:val="16"/>
                <w:lang w:val="fr-FR" w:eastAsia="zh-CN"/>
              </w:rPr>
              <w:t>I</w:t>
            </w:r>
            <w:r w:rsidRPr="00A746C4">
              <w:rPr>
                <w:rFonts w:hint="eastAsia"/>
                <w:sz w:val="16"/>
                <w:lang w:val="fr-FR" w:eastAsia="zh-CN"/>
              </w:rPr>
              <w:t>nt</w:t>
            </w:r>
          </w:p>
        </w:tc>
        <w:tc>
          <w:tcPr>
            <w:tcW w:w="708" w:type="dxa"/>
          </w:tcPr>
          <w:p w:rsidR="000758AD" w:rsidRPr="00A746C4" w:rsidRDefault="000758AD" w:rsidP="008A5770">
            <w:pPr>
              <w:pStyle w:val="TAL"/>
              <w:rPr>
                <w:sz w:val="16"/>
                <w:lang w:val="fr-FR" w:eastAsia="zh-CN"/>
              </w:rPr>
            </w:pPr>
          </w:p>
        </w:tc>
        <w:tc>
          <w:tcPr>
            <w:tcW w:w="4017" w:type="dxa"/>
          </w:tcPr>
          <w:p w:rsidR="000758AD" w:rsidRPr="00A746C4" w:rsidRDefault="006F517E" w:rsidP="006F517E">
            <w:pPr>
              <w:rPr>
                <w:rFonts w:ascii="Arial" w:hAnsi="Arial"/>
                <w:kern w:val="0"/>
                <w:sz w:val="16"/>
                <w:szCs w:val="18"/>
                <w:lang w:val="fr-FR"/>
              </w:rPr>
            </w:pPr>
            <w:r w:rsidRPr="00A746C4">
              <w:rPr>
                <w:rFonts w:ascii="Arial" w:hAnsi="Arial" w:hint="eastAsia"/>
                <w:kern w:val="0"/>
                <w:sz w:val="16"/>
                <w:szCs w:val="18"/>
                <w:lang w:val="fr-FR"/>
              </w:rPr>
              <w:t>重查</w:t>
            </w:r>
            <w:r w:rsidR="000758AD" w:rsidRPr="00A746C4">
              <w:rPr>
                <w:rFonts w:ascii="Arial" w:hAnsi="Arial" w:hint="eastAsia"/>
                <w:kern w:val="0"/>
                <w:sz w:val="16"/>
                <w:szCs w:val="18"/>
                <w:lang w:val="fr-FR"/>
              </w:rPr>
              <w:t>标志</w:t>
            </w:r>
            <w:r w:rsidRPr="00A746C4">
              <w:rPr>
                <w:rFonts w:ascii="Arial" w:hAnsi="Arial" w:hint="eastAsia"/>
                <w:kern w:val="0"/>
                <w:sz w:val="16"/>
                <w:szCs w:val="18"/>
                <w:lang w:val="fr-FR"/>
              </w:rPr>
              <w:t xml:space="preserve">  </w:t>
            </w:r>
            <w:r w:rsidR="000758AD" w:rsidRPr="00A746C4">
              <w:rPr>
                <w:rFonts w:ascii="Arial" w:hAnsi="Arial" w:hint="eastAsia"/>
                <w:kern w:val="0"/>
                <w:sz w:val="16"/>
                <w:szCs w:val="18"/>
                <w:lang w:val="fr-FR"/>
              </w:rPr>
              <w:t xml:space="preserve">0 </w:t>
            </w:r>
            <w:r w:rsidRPr="00A746C4">
              <w:rPr>
                <w:rFonts w:ascii="Arial" w:hAnsi="Arial" w:hint="eastAsia"/>
                <w:kern w:val="0"/>
                <w:sz w:val="16"/>
                <w:szCs w:val="18"/>
                <w:lang w:val="fr-FR"/>
              </w:rPr>
              <w:t>否</w:t>
            </w:r>
            <w:r w:rsidRPr="00A746C4">
              <w:rPr>
                <w:rFonts w:ascii="Arial" w:hAnsi="Arial" w:hint="eastAsia"/>
                <w:kern w:val="0"/>
                <w:sz w:val="16"/>
                <w:szCs w:val="18"/>
                <w:lang w:val="fr-FR"/>
              </w:rPr>
              <w:t xml:space="preserve">  </w:t>
            </w:r>
            <w:r w:rsidR="000758AD" w:rsidRPr="00A746C4">
              <w:rPr>
                <w:rFonts w:ascii="Arial" w:hAnsi="Arial" w:hint="eastAsia"/>
                <w:kern w:val="0"/>
                <w:sz w:val="16"/>
                <w:szCs w:val="18"/>
                <w:lang w:val="fr-FR"/>
              </w:rPr>
              <w:t xml:space="preserve">1 </w:t>
            </w:r>
            <w:r w:rsidRPr="00A746C4">
              <w:rPr>
                <w:rFonts w:ascii="Arial" w:hAnsi="Arial" w:hint="eastAsia"/>
                <w:kern w:val="0"/>
                <w:sz w:val="16"/>
                <w:szCs w:val="18"/>
                <w:lang w:val="fr-FR"/>
              </w:rPr>
              <w:t>是</w:t>
            </w:r>
          </w:p>
        </w:tc>
      </w:tr>
      <w:tr w:rsidR="006F517E" w:rsidRPr="00A746C4" w:rsidTr="000758AD">
        <w:trPr>
          <w:jc w:val="center"/>
        </w:trPr>
        <w:tc>
          <w:tcPr>
            <w:tcW w:w="1867" w:type="dxa"/>
          </w:tcPr>
          <w:p w:rsidR="006F517E" w:rsidRPr="00A746C4" w:rsidRDefault="006F517E" w:rsidP="006F517E">
            <w:pPr>
              <w:pStyle w:val="TAL"/>
              <w:rPr>
                <w:sz w:val="16"/>
                <w:lang w:val="fr-FR" w:eastAsia="zh-CN"/>
              </w:rPr>
            </w:pPr>
            <w:r w:rsidRPr="00A746C4">
              <w:rPr>
                <w:rFonts w:hint="eastAsia"/>
                <w:sz w:val="16"/>
                <w:lang w:val="fr-FR" w:eastAsia="zh-CN"/>
              </w:rPr>
              <w:t>originT</w:t>
            </w:r>
            <w:r w:rsidRPr="00A746C4">
              <w:rPr>
                <w:sz w:val="16"/>
                <w:lang w:val="fr-FR" w:eastAsia="zh-CN"/>
              </w:rPr>
              <w:t>ransactionID</w:t>
            </w:r>
          </w:p>
        </w:tc>
        <w:tc>
          <w:tcPr>
            <w:tcW w:w="720" w:type="dxa"/>
          </w:tcPr>
          <w:p w:rsidR="006F517E" w:rsidRPr="00A746C4" w:rsidRDefault="006F517E" w:rsidP="008A5770">
            <w:pPr>
              <w:pStyle w:val="TAL"/>
              <w:rPr>
                <w:sz w:val="16"/>
                <w:lang w:val="fr-FR" w:eastAsia="zh-CN"/>
              </w:rPr>
            </w:pPr>
            <w:r w:rsidRPr="00A746C4">
              <w:rPr>
                <w:rFonts w:hint="eastAsia"/>
                <w:sz w:val="16"/>
                <w:lang w:val="fr-FR" w:eastAsia="zh-CN"/>
              </w:rPr>
              <w:t>O</w:t>
            </w:r>
          </w:p>
        </w:tc>
        <w:tc>
          <w:tcPr>
            <w:tcW w:w="1488" w:type="dxa"/>
          </w:tcPr>
          <w:p w:rsidR="006F517E" w:rsidRPr="00A746C4" w:rsidRDefault="006F517E" w:rsidP="008A5770">
            <w:pPr>
              <w:pStyle w:val="TAL"/>
              <w:rPr>
                <w:sz w:val="16"/>
                <w:lang w:val="fr-FR" w:eastAsia="zh-CN"/>
              </w:rPr>
            </w:pPr>
            <w:r w:rsidRPr="00A746C4">
              <w:rPr>
                <w:rFonts w:hint="eastAsia"/>
                <w:sz w:val="16"/>
                <w:lang w:val="fr-FR" w:eastAsia="zh-CN"/>
              </w:rPr>
              <w:t>String</w:t>
            </w:r>
          </w:p>
        </w:tc>
        <w:tc>
          <w:tcPr>
            <w:tcW w:w="708" w:type="dxa"/>
          </w:tcPr>
          <w:p w:rsidR="006F517E" w:rsidRPr="00A746C4" w:rsidRDefault="006F517E" w:rsidP="008A5770">
            <w:pPr>
              <w:pStyle w:val="TAL"/>
              <w:rPr>
                <w:sz w:val="16"/>
                <w:lang w:val="fr-FR" w:eastAsia="zh-CN"/>
              </w:rPr>
            </w:pPr>
            <w:r w:rsidRPr="00A746C4">
              <w:rPr>
                <w:rFonts w:hint="eastAsia"/>
                <w:sz w:val="16"/>
                <w:lang w:val="fr-FR" w:eastAsia="zh-CN"/>
              </w:rPr>
              <w:t>40</w:t>
            </w:r>
          </w:p>
        </w:tc>
        <w:tc>
          <w:tcPr>
            <w:tcW w:w="4017" w:type="dxa"/>
          </w:tcPr>
          <w:p w:rsidR="006F517E" w:rsidRPr="00A746C4" w:rsidRDefault="006F517E" w:rsidP="006F517E">
            <w:pPr>
              <w:rPr>
                <w:rFonts w:ascii="Arial" w:hAnsi="Arial"/>
                <w:kern w:val="0"/>
                <w:sz w:val="16"/>
                <w:szCs w:val="18"/>
                <w:lang w:val="fr-FR"/>
              </w:rPr>
            </w:pPr>
            <w:r w:rsidRPr="00A746C4">
              <w:rPr>
                <w:rFonts w:ascii="Arial" w:hAnsi="Arial" w:hint="eastAsia"/>
                <w:kern w:val="0"/>
                <w:sz w:val="16"/>
                <w:szCs w:val="18"/>
                <w:lang w:val="fr-FR"/>
              </w:rPr>
              <w:t>原查询交易流水号</w:t>
            </w:r>
          </w:p>
        </w:tc>
      </w:tr>
    </w:tbl>
    <w:p w:rsidR="000758AD" w:rsidRDefault="000758AD" w:rsidP="00407B6C">
      <w:pPr>
        <w:pStyle w:val="41"/>
      </w:pPr>
      <w:r>
        <w:rPr>
          <w:rFonts w:hint="eastAsia"/>
        </w:rPr>
        <w:t>返回值</w:t>
      </w:r>
    </w:p>
    <w:p w:rsidR="000758AD" w:rsidRPr="00A746C4" w:rsidRDefault="000758AD" w:rsidP="000758AD">
      <w:pPr>
        <w:ind w:left="198"/>
        <w:rPr>
          <w:sz w:val="20"/>
        </w:rPr>
      </w:pPr>
      <w:r w:rsidRPr="00A746C4">
        <w:rPr>
          <w:rFonts w:hint="eastAsia"/>
          <w:sz w:val="20"/>
        </w:rPr>
        <w:t>成功返回</w:t>
      </w:r>
      <w:r w:rsidR="00673483" w:rsidRPr="00A746C4">
        <w:rPr>
          <w:rFonts w:hint="eastAsia"/>
          <w:sz w:val="20"/>
        </w:rPr>
        <w:t>GetMoSMS</w:t>
      </w:r>
      <w:r w:rsidRPr="00A746C4">
        <w:rPr>
          <w:rFonts w:hint="eastAsia"/>
          <w:sz w:val="20"/>
        </w:rPr>
        <w:t>Rsp</w:t>
      </w:r>
      <w:r w:rsidRPr="00A746C4">
        <w:rPr>
          <w:rFonts w:hint="eastAsia"/>
          <w:sz w:val="20"/>
          <w:lang w:val="fr-FR"/>
        </w:rPr>
        <w:t>，否则抛出异常。</w:t>
      </w:r>
      <w:r w:rsidRPr="00A746C4">
        <w:rPr>
          <w:rFonts w:hint="eastAsia"/>
          <w:sz w:val="20"/>
        </w:rPr>
        <w:t>定义如下：</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2104"/>
        <w:gridCol w:w="900"/>
        <w:gridCol w:w="2681"/>
      </w:tblGrid>
      <w:tr w:rsidR="000758AD" w:rsidRPr="00A746C4" w:rsidTr="008A5770">
        <w:trPr>
          <w:jc w:val="center"/>
        </w:trPr>
        <w:tc>
          <w:tcPr>
            <w:tcW w:w="2378" w:type="dxa"/>
          </w:tcPr>
          <w:p w:rsidR="000758AD" w:rsidRPr="00A746C4" w:rsidRDefault="000758AD" w:rsidP="008A5770">
            <w:pPr>
              <w:pStyle w:val="TAH"/>
              <w:rPr>
                <w:rFonts w:ascii="Verdana" w:hAnsi="Verdana"/>
                <w:sz w:val="16"/>
                <w:lang w:val="fr-FR" w:eastAsia="zh-CN"/>
              </w:rPr>
            </w:pPr>
            <w:r w:rsidRPr="00A746C4">
              <w:rPr>
                <w:rFonts w:ascii="Verdana" w:hAnsi="Verdana" w:hint="eastAsia"/>
                <w:sz w:val="16"/>
                <w:lang w:val="fr-FR" w:eastAsia="zh-CN"/>
              </w:rPr>
              <w:t>参数名称</w:t>
            </w:r>
          </w:p>
        </w:tc>
        <w:tc>
          <w:tcPr>
            <w:tcW w:w="737" w:type="dxa"/>
          </w:tcPr>
          <w:p w:rsidR="000758AD" w:rsidRPr="00A746C4" w:rsidRDefault="000758AD" w:rsidP="008A5770">
            <w:pPr>
              <w:pStyle w:val="TAH"/>
              <w:rPr>
                <w:rFonts w:ascii="Verdana" w:hAnsi="Verdana"/>
                <w:sz w:val="16"/>
                <w:lang w:val="fr-FR" w:eastAsia="zh-CN"/>
              </w:rPr>
            </w:pPr>
            <w:r w:rsidRPr="00A746C4">
              <w:rPr>
                <w:rFonts w:ascii="Verdana" w:hAnsi="Verdana" w:hint="eastAsia"/>
                <w:sz w:val="16"/>
                <w:lang w:val="fr-FR" w:eastAsia="zh-CN"/>
              </w:rPr>
              <w:t>必须</w:t>
            </w:r>
          </w:p>
        </w:tc>
        <w:tc>
          <w:tcPr>
            <w:tcW w:w="2104" w:type="dxa"/>
          </w:tcPr>
          <w:p w:rsidR="000758AD" w:rsidRPr="00A746C4" w:rsidRDefault="000758AD" w:rsidP="008A5770">
            <w:pPr>
              <w:pStyle w:val="TAH"/>
              <w:rPr>
                <w:rFonts w:ascii="Verdana" w:hAnsi="Verdana"/>
                <w:sz w:val="16"/>
                <w:lang w:val="fr-FR" w:eastAsia="zh-CN"/>
              </w:rPr>
            </w:pPr>
            <w:r w:rsidRPr="00A746C4">
              <w:rPr>
                <w:rFonts w:ascii="Verdana" w:hAnsi="Verdana" w:hint="eastAsia"/>
                <w:sz w:val="16"/>
                <w:lang w:val="fr-FR" w:eastAsia="zh-CN"/>
              </w:rPr>
              <w:t>类型</w:t>
            </w:r>
          </w:p>
        </w:tc>
        <w:tc>
          <w:tcPr>
            <w:tcW w:w="900" w:type="dxa"/>
          </w:tcPr>
          <w:p w:rsidR="000758AD" w:rsidRPr="00A746C4" w:rsidRDefault="000758AD" w:rsidP="008A5770">
            <w:pPr>
              <w:pStyle w:val="TAH"/>
              <w:rPr>
                <w:rFonts w:ascii="Verdana" w:hAnsi="Verdana"/>
                <w:sz w:val="16"/>
                <w:lang w:val="fr-FR" w:eastAsia="zh-CN"/>
              </w:rPr>
            </w:pPr>
            <w:r w:rsidRPr="00A746C4">
              <w:rPr>
                <w:rFonts w:ascii="Verdana" w:hAnsi="Verdana" w:hint="eastAsia"/>
                <w:sz w:val="16"/>
                <w:lang w:val="fr-FR" w:eastAsia="zh-CN"/>
              </w:rPr>
              <w:t>长度</w:t>
            </w:r>
          </w:p>
        </w:tc>
        <w:tc>
          <w:tcPr>
            <w:tcW w:w="2681" w:type="dxa"/>
          </w:tcPr>
          <w:p w:rsidR="000758AD" w:rsidRPr="00A746C4" w:rsidRDefault="000758AD" w:rsidP="008A5770">
            <w:pPr>
              <w:pStyle w:val="TAH"/>
              <w:rPr>
                <w:rFonts w:ascii="Verdana" w:hAnsi="Verdana"/>
                <w:sz w:val="16"/>
                <w:lang w:val="fr-FR" w:eastAsia="zh-CN"/>
              </w:rPr>
            </w:pPr>
            <w:r w:rsidRPr="00A746C4">
              <w:rPr>
                <w:rFonts w:ascii="Verdana" w:hAnsi="Verdana" w:hint="eastAsia"/>
                <w:sz w:val="16"/>
                <w:lang w:val="fr-FR" w:eastAsia="zh-CN"/>
              </w:rPr>
              <w:t>描述信息</w:t>
            </w:r>
          </w:p>
        </w:tc>
      </w:tr>
      <w:tr w:rsidR="000758AD" w:rsidRPr="00A746C4" w:rsidTr="008A5770">
        <w:trPr>
          <w:jc w:val="center"/>
        </w:trPr>
        <w:tc>
          <w:tcPr>
            <w:tcW w:w="2378" w:type="dxa"/>
          </w:tcPr>
          <w:p w:rsidR="000758AD" w:rsidRPr="00A746C4" w:rsidRDefault="000758AD" w:rsidP="008A5770">
            <w:pPr>
              <w:pStyle w:val="TAL"/>
              <w:rPr>
                <w:sz w:val="16"/>
                <w:lang w:val="fr-FR" w:eastAsia="zh-CN"/>
              </w:rPr>
            </w:pPr>
            <w:r w:rsidRPr="00A746C4">
              <w:rPr>
                <w:rFonts w:hint="eastAsia"/>
                <w:sz w:val="16"/>
                <w:lang w:val="fr-FR" w:eastAsia="zh-CN"/>
              </w:rPr>
              <w:t>v</w:t>
            </w:r>
            <w:r w:rsidRPr="00A746C4">
              <w:rPr>
                <w:sz w:val="16"/>
                <w:lang w:val="fr-FR" w:eastAsia="zh-CN"/>
              </w:rPr>
              <w:t>ersion</w:t>
            </w:r>
          </w:p>
        </w:tc>
        <w:tc>
          <w:tcPr>
            <w:tcW w:w="737" w:type="dxa"/>
          </w:tcPr>
          <w:p w:rsidR="000758AD" w:rsidRPr="00A746C4" w:rsidRDefault="000758AD" w:rsidP="008A5770">
            <w:pPr>
              <w:pStyle w:val="TAL"/>
              <w:rPr>
                <w:sz w:val="16"/>
                <w:lang w:val="fr-FR" w:eastAsia="zh-CN"/>
              </w:rPr>
            </w:pPr>
            <w:r w:rsidRPr="00A746C4">
              <w:rPr>
                <w:rFonts w:hint="eastAsia"/>
                <w:sz w:val="16"/>
                <w:lang w:val="fr-FR" w:eastAsia="zh-CN"/>
              </w:rPr>
              <w:t>M</w:t>
            </w:r>
          </w:p>
        </w:tc>
        <w:tc>
          <w:tcPr>
            <w:tcW w:w="2104" w:type="dxa"/>
          </w:tcPr>
          <w:p w:rsidR="000758AD" w:rsidRPr="00A746C4" w:rsidRDefault="000758AD" w:rsidP="008A5770">
            <w:pPr>
              <w:pStyle w:val="TAH"/>
              <w:jc w:val="both"/>
              <w:rPr>
                <w:b w:val="0"/>
                <w:sz w:val="16"/>
                <w:lang w:val="fr-FR" w:eastAsia="zh-CN"/>
              </w:rPr>
            </w:pPr>
            <w:r w:rsidRPr="00A746C4">
              <w:rPr>
                <w:rFonts w:hint="eastAsia"/>
                <w:b w:val="0"/>
                <w:sz w:val="16"/>
                <w:lang w:val="fr-FR" w:eastAsia="zh-CN"/>
              </w:rPr>
              <w:t>String</w:t>
            </w:r>
          </w:p>
        </w:tc>
        <w:tc>
          <w:tcPr>
            <w:tcW w:w="900" w:type="dxa"/>
          </w:tcPr>
          <w:p w:rsidR="000758AD" w:rsidRPr="00A746C4" w:rsidRDefault="000758AD" w:rsidP="008A5770">
            <w:pPr>
              <w:rPr>
                <w:rFonts w:ascii="Arial" w:hAnsi="Arial"/>
                <w:kern w:val="0"/>
                <w:sz w:val="16"/>
                <w:szCs w:val="18"/>
                <w:lang w:val="fr-FR"/>
              </w:rPr>
            </w:pPr>
            <w:r w:rsidRPr="00A746C4">
              <w:rPr>
                <w:rFonts w:ascii="Arial" w:hAnsi="Arial" w:hint="eastAsia"/>
                <w:kern w:val="0"/>
                <w:sz w:val="16"/>
                <w:szCs w:val="18"/>
                <w:lang w:val="fr-FR"/>
              </w:rPr>
              <w:t>5</w:t>
            </w:r>
          </w:p>
        </w:tc>
        <w:tc>
          <w:tcPr>
            <w:tcW w:w="2681" w:type="dxa"/>
          </w:tcPr>
          <w:p w:rsidR="000758AD" w:rsidRPr="00A746C4" w:rsidRDefault="000758AD" w:rsidP="008A5770">
            <w:pPr>
              <w:rPr>
                <w:rFonts w:ascii="Arial" w:hAnsi="Arial"/>
                <w:kern w:val="0"/>
                <w:sz w:val="16"/>
                <w:szCs w:val="18"/>
                <w:lang w:val="fr-FR"/>
              </w:rPr>
            </w:pPr>
            <w:r w:rsidRPr="00A746C4">
              <w:rPr>
                <w:rFonts w:ascii="Arial" w:hAnsi="Arial" w:hint="eastAsia"/>
                <w:kern w:val="0"/>
                <w:sz w:val="16"/>
                <w:szCs w:val="18"/>
                <w:lang w:val="fr-FR"/>
              </w:rPr>
              <w:t>协议版本号</w:t>
            </w:r>
          </w:p>
        </w:tc>
      </w:tr>
      <w:tr w:rsidR="000758AD" w:rsidRPr="00A746C4" w:rsidTr="008A5770">
        <w:trPr>
          <w:jc w:val="center"/>
        </w:trPr>
        <w:tc>
          <w:tcPr>
            <w:tcW w:w="2378" w:type="dxa"/>
          </w:tcPr>
          <w:p w:rsidR="000758AD" w:rsidRPr="00A746C4" w:rsidRDefault="000758AD" w:rsidP="008A5770">
            <w:pPr>
              <w:pStyle w:val="TAL"/>
              <w:rPr>
                <w:sz w:val="16"/>
                <w:lang w:val="fr-FR" w:eastAsia="zh-CN"/>
              </w:rPr>
            </w:pPr>
            <w:r w:rsidRPr="00A746C4">
              <w:rPr>
                <w:sz w:val="16"/>
                <w:lang w:val="fr-FR" w:eastAsia="zh-CN"/>
              </w:rPr>
              <w:t>transactionID</w:t>
            </w:r>
          </w:p>
        </w:tc>
        <w:tc>
          <w:tcPr>
            <w:tcW w:w="737" w:type="dxa"/>
          </w:tcPr>
          <w:p w:rsidR="000758AD" w:rsidRPr="00A746C4" w:rsidRDefault="000758AD" w:rsidP="008A5770">
            <w:pPr>
              <w:pStyle w:val="TAL"/>
              <w:rPr>
                <w:sz w:val="16"/>
                <w:lang w:val="fr-FR" w:eastAsia="zh-CN"/>
              </w:rPr>
            </w:pPr>
            <w:r w:rsidRPr="00A746C4">
              <w:rPr>
                <w:rFonts w:hint="eastAsia"/>
                <w:sz w:val="16"/>
                <w:lang w:val="fr-FR" w:eastAsia="zh-CN"/>
              </w:rPr>
              <w:t>M</w:t>
            </w:r>
          </w:p>
        </w:tc>
        <w:tc>
          <w:tcPr>
            <w:tcW w:w="2104" w:type="dxa"/>
          </w:tcPr>
          <w:p w:rsidR="000758AD" w:rsidRPr="00A746C4" w:rsidRDefault="000758AD" w:rsidP="008A5770">
            <w:pPr>
              <w:pStyle w:val="TAH"/>
              <w:jc w:val="both"/>
              <w:rPr>
                <w:b w:val="0"/>
                <w:sz w:val="16"/>
                <w:lang w:val="fr-FR" w:eastAsia="zh-CN"/>
              </w:rPr>
            </w:pPr>
            <w:r w:rsidRPr="00A746C4">
              <w:rPr>
                <w:rFonts w:hint="eastAsia"/>
                <w:b w:val="0"/>
                <w:sz w:val="16"/>
                <w:lang w:val="fr-FR" w:eastAsia="zh-CN"/>
              </w:rPr>
              <w:t>String</w:t>
            </w:r>
          </w:p>
        </w:tc>
        <w:tc>
          <w:tcPr>
            <w:tcW w:w="900" w:type="dxa"/>
          </w:tcPr>
          <w:p w:rsidR="000758AD" w:rsidRPr="00A746C4" w:rsidRDefault="000758AD" w:rsidP="008A5770">
            <w:pPr>
              <w:rPr>
                <w:rFonts w:ascii="Arial" w:hAnsi="Arial"/>
                <w:kern w:val="0"/>
                <w:sz w:val="16"/>
                <w:szCs w:val="18"/>
                <w:lang w:val="fr-FR"/>
              </w:rPr>
            </w:pPr>
            <w:r w:rsidRPr="00A746C4">
              <w:rPr>
                <w:rFonts w:ascii="Arial" w:hAnsi="Arial" w:hint="eastAsia"/>
                <w:kern w:val="0"/>
                <w:sz w:val="16"/>
                <w:szCs w:val="18"/>
                <w:lang w:val="fr-FR"/>
              </w:rPr>
              <w:t>40</w:t>
            </w:r>
          </w:p>
        </w:tc>
        <w:tc>
          <w:tcPr>
            <w:tcW w:w="2681" w:type="dxa"/>
          </w:tcPr>
          <w:p w:rsidR="000758AD" w:rsidRPr="00A746C4" w:rsidRDefault="000758AD" w:rsidP="008A5770">
            <w:pPr>
              <w:rPr>
                <w:rFonts w:ascii="Arial" w:hAnsi="Arial"/>
                <w:kern w:val="0"/>
                <w:sz w:val="16"/>
                <w:szCs w:val="18"/>
                <w:lang w:val="fr-FR"/>
              </w:rPr>
            </w:pPr>
            <w:r w:rsidRPr="00A746C4">
              <w:rPr>
                <w:rFonts w:ascii="Arial" w:hAnsi="Arial" w:hint="eastAsia"/>
                <w:kern w:val="0"/>
                <w:sz w:val="16"/>
                <w:szCs w:val="18"/>
                <w:lang w:val="fr-FR"/>
              </w:rPr>
              <w:t>交易流水号</w:t>
            </w:r>
          </w:p>
        </w:tc>
      </w:tr>
      <w:tr w:rsidR="000758AD" w:rsidRPr="00A746C4" w:rsidTr="008A5770">
        <w:trPr>
          <w:jc w:val="center"/>
        </w:trPr>
        <w:tc>
          <w:tcPr>
            <w:tcW w:w="2378" w:type="dxa"/>
          </w:tcPr>
          <w:p w:rsidR="000758AD" w:rsidRPr="00A746C4" w:rsidRDefault="000758AD" w:rsidP="008A5770">
            <w:pPr>
              <w:pStyle w:val="TAL"/>
              <w:rPr>
                <w:sz w:val="16"/>
                <w:lang w:val="fr-FR" w:eastAsia="zh-CN"/>
              </w:rPr>
            </w:pPr>
            <w:r w:rsidRPr="00A746C4">
              <w:rPr>
                <w:rFonts w:hint="eastAsia"/>
                <w:sz w:val="16"/>
                <w:lang w:val="fr-FR" w:eastAsia="zh-CN"/>
              </w:rPr>
              <w:t>traceFlag</w:t>
            </w:r>
          </w:p>
        </w:tc>
        <w:tc>
          <w:tcPr>
            <w:tcW w:w="737" w:type="dxa"/>
          </w:tcPr>
          <w:p w:rsidR="000758AD" w:rsidRPr="00A746C4" w:rsidRDefault="000758AD" w:rsidP="008A5770">
            <w:pPr>
              <w:spacing w:line="240" w:lineRule="atLeast"/>
              <w:rPr>
                <w:rFonts w:ascii="Arial" w:hAnsi="Arial"/>
                <w:kern w:val="0"/>
                <w:sz w:val="16"/>
                <w:szCs w:val="18"/>
                <w:lang w:val="fr-FR"/>
              </w:rPr>
            </w:pPr>
            <w:r w:rsidRPr="00A746C4">
              <w:rPr>
                <w:rFonts w:ascii="Arial" w:hAnsi="Arial" w:hint="eastAsia"/>
                <w:kern w:val="0"/>
                <w:sz w:val="16"/>
                <w:szCs w:val="18"/>
                <w:lang w:val="fr-FR"/>
              </w:rPr>
              <w:t xml:space="preserve">O </w:t>
            </w:r>
          </w:p>
        </w:tc>
        <w:tc>
          <w:tcPr>
            <w:tcW w:w="2104" w:type="dxa"/>
          </w:tcPr>
          <w:p w:rsidR="000758AD" w:rsidRPr="00A746C4" w:rsidRDefault="000758AD" w:rsidP="008A5770">
            <w:pPr>
              <w:spacing w:line="240" w:lineRule="atLeast"/>
              <w:rPr>
                <w:rFonts w:ascii="Arial" w:hAnsi="Arial"/>
                <w:kern w:val="0"/>
                <w:sz w:val="16"/>
                <w:szCs w:val="18"/>
                <w:lang w:val="fr-FR"/>
              </w:rPr>
            </w:pPr>
            <w:r w:rsidRPr="00A746C4">
              <w:rPr>
                <w:rFonts w:ascii="Arial" w:hAnsi="Arial" w:hint="eastAsia"/>
                <w:kern w:val="0"/>
                <w:sz w:val="16"/>
                <w:szCs w:val="18"/>
                <w:lang w:val="fr-FR"/>
              </w:rPr>
              <w:t>String</w:t>
            </w:r>
          </w:p>
        </w:tc>
        <w:tc>
          <w:tcPr>
            <w:tcW w:w="900" w:type="dxa"/>
          </w:tcPr>
          <w:p w:rsidR="000758AD" w:rsidRPr="00A746C4" w:rsidRDefault="000758AD" w:rsidP="008A5770">
            <w:pPr>
              <w:spacing w:line="240" w:lineRule="atLeast"/>
              <w:rPr>
                <w:rFonts w:ascii="Arial" w:hAnsi="Arial"/>
                <w:kern w:val="0"/>
                <w:sz w:val="16"/>
                <w:szCs w:val="18"/>
                <w:lang w:val="fr-FR"/>
              </w:rPr>
            </w:pPr>
            <w:r w:rsidRPr="00A746C4">
              <w:rPr>
                <w:rFonts w:ascii="Arial" w:hAnsi="Arial" w:hint="eastAsia"/>
                <w:kern w:val="0"/>
                <w:sz w:val="16"/>
                <w:szCs w:val="18"/>
                <w:lang w:val="fr-FR"/>
              </w:rPr>
              <w:t>1</w:t>
            </w:r>
          </w:p>
        </w:tc>
        <w:tc>
          <w:tcPr>
            <w:tcW w:w="2681" w:type="dxa"/>
          </w:tcPr>
          <w:p w:rsidR="000758AD" w:rsidRPr="00A746C4" w:rsidRDefault="000758AD" w:rsidP="008A5770">
            <w:pPr>
              <w:spacing w:line="240" w:lineRule="atLeast"/>
              <w:rPr>
                <w:rFonts w:ascii="Arial" w:hAnsi="Arial"/>
                <w:kern w:val="0"/>
                <w:sz w:val="16"/>
                <w:szCs w:val="18"/>
                <w:lang w:val="fr-FR"/>
              </w:rPr>
            </w:pPr>
            <w:r w:rsidRPr="00A746C4">
              <w:rPr>
                <w:rFonts w:ascii="Arial" w:hAnsi="Arial" w:hint="eastAsia"/>
                <w:kern w:val="0"/>
                <w:sz w:val="16"/>
                <w:szCs w:val="18"/>
                <w:lang w:val="fr-FR"/>
              </w:rPr>
              <w:t>跟踪标志</w:t>
            </w:r>
          </w:p>
        </w:tc>
      </w:tr>
      <w:tr w:rsidR="000758AD" w:rsidRPr="00A746C4" w:rsidTr="008A5770">
        <w:trPr>
          <w:jc w:val="center"/>
        </w:trPr>
        <w:tc>
          <w:tcPr>
            <w:tcW w:w="2378" w:type="dxa"/>
          </w:tcPr>
          <w:p w:rsidR="000758AD" w:rsidRPr="00A746C4" w:rsidRDefault="00673483" w:rsidP="00EF63B9">
            <w:pPr>
              <w:pStyle w:val="TAL"/>
              <w:rPr>
                <w:sz w:val="16"/>
                <w:lang w:val="fr-FR" w:eastAsia="zh-CN"/>
              </w:rPr>
            </w:pPr>
            <w:r w:rsidRPr="00A746C4">
              <w:rPr>
                <w:rFonts w:hint="eastAsia"/>
                <w:sz w:val="16"/>
                <w:lang w:val="fr-FR" w:eastAsia="zh-CN"/>
              </w:rPr>
              <w:t>mo</w:t>
            </w:r>
            <w:r w:rsidR="00EF63B9" w:rsidRPr="00A746C4">
              <w:rPr>
                <w:rFonts w:hint="eastAsia"/>
                <w:sz w:val="16"/>
                <w:lang w:val="fr-FR" w:eastAsia="zh-CN"/>
              </w:rPr>
              <w:t>SMSList</w:t>
            </w:r>
          </w:p>
        </w:tc>
        <w:tc>
          <w:tcPr>
            <w:tcW w:w="737" w:type="dxa"/>
          </w:tcPr>
          <w:p w:rsidR="000758AD" w:rsidRPr="00A746C4" w:rsidRDefault="000758AD" w:rsidP="008A5770">
            <w:pPr>
              <w:spacing w:line="240" w:lineRule="atLeast"/>
              <w:rPr>
                <w:rFonts w:ascii="Arial" w:hAnsi="Arial"/>
                <w:kern w:val="0"/>
                <w:sz w:val="16"/>
                <w:szCs w:val="18"/>
                <w:lang w:val="fr-FR"/>
              </w:rPr>
            </w:pPr>
            <w:r w:rsidRPr="00A746C4">
              <w:rPr>
                <w:rFonts w:ascii="Arial" w:hAnsi="Arial" w:hint="eastAsia"/>
                <w:kern w:val="0"/>
                <w:sz w:val="16"/>
                <w:szCs w:val="18"/>
                <w:lang w:val="fr-FR"/>
              </w:rPr>
              <w:t>M</w:t>
            </w:r>
          </w:p>
        </w:tc>
        <w:tc>
          <w:tcPr>
            <w:tcW w:w="2104" w:type="dxa"/>
          </w:tcPr>
          <w:p w:rsidR="000758AD" w:rsidRPr="00A746C4" w:rsidRDefault="00673483" w:rsidP="00673483">
            <w:pPr>
              <w:spacing w:line="240" w:lineRule="atLeast"/>
              <w:rPr>
                <w:rFonts w:ascii="Arial" w:hAnsi="Arial"/>
                <w:kern w:val="0"/>
                <w:sz w:val="16"/>
                <w:szCs w:val="18"/>
                <w:lang w:val="fr-FR"/>
              </w:rPr>
            </w:pPr>
            <w:r w:rsidRPr="00A746C4">
              <w:rPr>
                <w:rFonts w:ascii="Arial" w:hAnsi="Arial" w:hint="eastAsia"/>
                <w:kern w:val="0"/>
                <w:sz w:val="16"/>
                <w:szCs w:val="18"/>
                <w:lang w:val="fr-FR"/>
              </w:rPr>
              <w:t>Mo</w:t>
            </w:r>
            <w:r w:rsidR="00EF63B9" w:rsidRPr="00A746C4">
              <w:rPr>
                <w:rFonts w:ascii="Arial" w:hAnsi="Arial" w:hint="eastAsia"/>
                <w:kern w:val="0"/>
                <w:sz w:val="16"/>
                <w:szCs w:val="18"/>
                <w:lang w:val="fr-FR"/>
              </w:rPr>
              <w:t>SMS[]</w:t>
            </w:r>
          </w:p>
        </w:tc>
        <w:tc>
          <w:tcPr>
            <w:tcW w:w="900" w:type="dxa"/>
          </w:tcPr>
          <w:p w:rsidR="000758AD" w:rsidRPr="00A746C4" w:rsidRDefault="000758AD" w:rsidP="008A5770">
            <w:pPr>
              <w:spacing w:line="240" w:lineRule="atLeast"/>
              <w:rPr>
                <w:rFonts w:ascii="Arial" w:hAnsi="Arial"/>
                <w:kern w:val="0"/>
                <w:sz w:val="16"/>
                <w:szCs w:val="18"/>
                <w:lang w:val="fr-FR"/>
              </w:rPr>
            </w:pPr>
          </w:p>
        </w:tc>
        <w:tc>
          <w:tcPr>
            <w:tcW w:w="2681" w:type="dxa"/>
          </w:tcPr>
          <w:p w:rsidR="00C31CEC" w:rsidRPr="00A746C4" w:rsidRDefault="00EF63B9" w:rsidP="00A746C4">
            <w:pPr>
              <w:spacing w:line="240" w:lineRule="atLeast"/>
              <w:rPr>
                <w:rFonts w:ascii="Arial" w:hAnsi="Arial"/>
                <w:kern w:val="0"/>
                <w:sz w:val="16"/>
                <w:szCs w:val="18"/>
                <w:lang w:val="fr-FR"/>
              </w:rPr>
            </w:pPr>
            <w:r w:rsidRPr="00A746C4">
              <w:rPr>
                <w:rFonts w:ascii="Arial" w:hAnsi="Arial" w:hint="eastAsia"/>
                <w:kern w:val="0"/>
                <w:sz w:val="16"/>
                <w:szCs w:val="18"/>
                <w:lang w:val="fr-FR"/>
              </w:rPr>
              <w:t>上行短信列表</w:t>
            </w:r>
            <w:r w:rsidR="00A746C4">
              <w:rPr>
                <w:rFonts w:ascii="Arial" w:hAnsi="Arial" w:hint="eastAsia"/>
                <w:kern w:val="0"/>
                <w:sz w:val="16"/>
                <w:szCs w:val="18"/>
                <w:lang w:val="fr-FR"/>
              </w:rPr>
              <w:t>；</w:t>
            </w:r>
            <w:r w:rsidR="00C31CEC" w:rsidRPr="00A746C4">
              <w:rPr>
                <w:rFonts w:ascii="Arial" w:hAnsi="Arial" w:hint="eastAsia"/>
                <w:kern w:val="0"/>
                <w:sz w:val="16"/>
                <w:szCs w:val="18"/>
                <w:lang w:val="fr-FR"/>
              </w:rPr>
              <w:t>一次最多返回</w:t>
            </w:r>
            <w:r w:rsidR="008A0BD3" w:rsidRPr="00A746C4">
              <w:rPr>
                <w:rFonts w:ascii="Arial" w:hAnsi="Arial" w:hint="eastAsia"/>
                <w:kern w:val="0"/>
                <w:sz w:val="16"/>
                <w:szCs w:val="18"/>
                <w:lang w:val="fr-FR"/>
              </w:rPr>
              <w:t>2</w:t>
            </w:r>
            <w:r w:rsidR="00C31CEC" w:rsidRPr="00A746C4">
              <w:rPr>
                <w:rFonts w:ascii="Arial" w:hAnsi="Arial" w:hint="eastAsia"/>
                <w:kern w:val="0"/>
                <w:sz w:val="16"/>
                <w:szCs w:val="18"/>
                <w:lang w:val="fr-FR"/>
              </w:rPr>
              <w:t>0</w:t>
            </w:r>
            <w:r w:rsidR="00C31CEC" w:rsidRPr="00A746C4">
              <w:rPr>
                <w:rFonts w:ascii="Arial" w:hAnsi="Arial" w:hint="eastAsia"/>
                <w:kern w:val="0"/>
                <w:sz w:val="16"/>
                <w:szCs w:val="18"/>
                <w:lang w:val="fr-FR"/>
              </w:rPr>
              <w:t>条。</w:t>
            </w:r>
          </w:p>
        </w:tc>
      </w:tr>
    </w:tbl>
    <w:p w:rsidR="000758AD" w:rsidRDefault="000758AD" w:rsidP="00407B6C">
      <w:pPr>
        <w:pStyle w:val="41"/>
      </w:pPr>
      <w:r>
        <w:rPr>
          <w:rFonts w:hint="eastAsia"/>
        </w:rPr>
        <w:t>异常信息</w:t>
      </w:r>
    </w:p>
    <w:p w:rsidR="000758AD" w:rsidRDefault="000758AD" w:rsidP="000758AD">
      <w:pPr>
        <w:pStyle w:val="a4"/>
        <w:ind w:firstLine="210"/>
      </w:pPr>
      <w:r>
        <w:rPr>
          <w:rFonts w:hint="eastAsia"/>
        </w:rPr>
        <w:t>失败则抛出异常</w:t>
      </w:r>
      <w:r>
        <w:rPr>
          <w:rFonts w:hint="eastAsia"/>
        </w:rPr>
        <w:t>CException</w:t>
      </w:r>
      <w:r>
        <w:rPr>
          <w:rFonts w:hint="eastAsia"/>
        </w:rPr>
        <w:t>，具体内容请参考异常码定义文档。</w:t>
      </w:r>
    </w:p>
    <w:p w:rsidR="000758AD" w:rsidRDefault="000758AD" w:rsidP="00407B6C">
      <w:pPr>
        <w:pStyle w:val="41"/>
      </w:pPr>
      <w:r>
        <w:rPr>
          <w:rFonts w:hint="eastAsia"/>
        </w:rPr>
        <w:lastRenderedPageBreak/>
        <w:t>Json</w:t>
      </w:r>
      <w:r>
        <w:rPr>
          <w:rFonts w:hint="eastAsia"/>
        </w:rPr>
        <w:t>接口登录认证信息说明</w:t>
      </w:r>
    </w:p>
    <w:p w:rsidR="00445F0F" w:rsidRDefault="000758AD" w:rsidP="000758AD">
      <w:r>
        <w:rPr>
          <w:rFonts w:hint="eastAsia"/>
        </w:rPr>
        <w:t xml:space="preserve">   Authorization</w:t>
      </w:r>
      <w:r>
        <w:rPr>
          <w:rFonts w:hint="eastAsia"/>
        </w:rPr>
        <w:t>中无需登录认证信息。</w:t>
      </w:r>
    </w:p>
    <w:p w:rsidR="00591395" w:rsidRDefault="00591395" w:rsidP="00424C9D"/>
    <w:p w:rsidR="00BD42A9" w:rsidRDefault="00BD42A9" w:rsidP="00BD42A9">
      <w:pPr>
        <w:pStyle w:val="21"/>
        <w:numPr>
          <w:ilvl w:val="1"/>
          <w:numId w:val="1"/>
        </w:numPr>
        <w:rPr>
          <w:rStyle w:val="210"/>
        </w:rPr>
      </w:pPr>
      <w:r>
        <w:rPr>
          <w:rStyle w:val="210"/>
          <w:rFonts w:hint="eastAsia"/>
        </w:rPr>
        <w:t>verifySMSCode</w:t>
      </w:r>
    </w:p>
    <w:p w:rsidR="00BD42A9" w:rsidRPr="00B91F27" w:rsidRDefault="00BD42A9" w:rsidP="00407B6C">
      <w:pPr>
        <w:pStyle w:val="31"/>
      </w:pPr>
      <w:r>
        <w:rPr>
          <w:rStyle w:val="210"/>
          <w:rFonts w:hint="eastAsia"/>
        </w:rPr>
        <w:t>JSON</w:t>
      </w:r>
      <w:r>
        <w:rPr>
          <w:rStyle w:val="210"/>
          <w:rFonts w:hint="eastAsia"/>
        </w:rPr>
        <w:t>接口</w:t>
      </w:r>
    </w:p>
    <w:p w:rsidR="00BD42A9" w:rsidRDefault="00BD42A9" w:rsidP="00407B6C">
      <w:pPr>
        <w:pStyle w:val="41"/>
      </w:pPr>
      <w:r>
        <w:rPr>
          <w:rFonts w:hint="eastAsia"/>
        </w:rPr>
        <w:t>描述</w:t>
      </w:r>
    </w:p>
    <w:p w:rsidR="00110306" w:rsidRDefault="00BD42A9" w:rsidP="00110306">
      <w:pPr>
        <w:ind w:firstLine="420"/>
      </w:pPr>
      <w:r>
        <w:rPr>
          <w:rFonts w:hint="eastAsia"/>
        </w:rPr>
        <w:t>为外部系统代理验证短信验证码。</w:t>
      </w:r>
    </w:p>
    <w:p w:rsidR="00BD42A9" w:rsidRDefault="00110306" w:rsidP="00110306">
      <w:pPr>
        <w:ind w:firstLine="420"/>
      </w:pPr>
      <w:r>
        <w:rPr>
          <w:rFonts w:hint="eastAsia"/>
        </w:rPr>
        <w:t>处理逻辑：</w:t>
      </w:r>
      <w:r w:rsidR="00BD42A9">
        <w:rPr>
          <w:rFonts w:hint="eastAsia"/>
        </w:rPr>
        <w:t>以手机账号和验证码类型（</w:t>
      </w:r>
      <w:r w:rsidR="00BD42A9">
        <w:rPr>
          <w:rFonts w:hint="eastAsia"/>
        </w:rPr>
        <w:t>5</w:t>
      </w:r>
      <w:r w:rsidR="00BD42A9">
        <w:rPr>
          <w:rFonts w:hint="eastAsia"/>
        </w:rPr>
        <w:t>代理认证登录认证）查验证码表，检查记录是否存在？验证码是否正确？验证码是否过期？</w:t>
      </w:r>
    </w:p>
    <w:p w:rsidR="00922DCB" w:rsidRDefault="00922DCB" w:rsidP="00110306">
      <w:pPr>
        <w:ind w:firstLine="420"/>
      </w:pPr>
      <w:r>
        <w:rPr>
          <w:rFonts w:hint="eastAsia"/>
        </w:rPr>
        <w:t>为支持天际通支付后将保留在银行的手机号码注册为华为帐号，认证后不删除验证码，而是将验证码类型（</w:t>
      </w:r>
      <w:r>
        <w:rPr>
          <w:rFonts w:hint="eastAsia"/>
        </w:rPr>
        <w:t>5</w:t>
      </w:r>
      <w:r>
        <w:rPr>
          <w:rFonts w:hint="eastAsia"/>
        </w:rPr>
        <w:t>代理认证登录认证）改为</w:t>
      </w:r>
      <w:r>
        <w:rPr>
          <w:rFonts w:hint="eastAsia"/>
        </w:rPr>
        <w:t>4</w:t>
      </w:r>
      <w:r>
        <w:rPr>
          <w:rFonts w:hint="eastAsia"/>
        </w:rPr>
        <w:t>（新注册）。</w:t>
      </w:r>
    </w:p>
    <w:p w:rsidR="00BD42A9" w:rsidRDefault="00BD42A9" w:rsidP="00110306">
      <w:pPr>
        <w:ind w:firstLine="420"/>
      </w:pPr>
      <w:r>
        <w:rPr>
          <w:rFonts w:hint="eastAsia"/>
        </w:rPr>
        <w:t>注：</w:t>
      </w:r>
      <w:r w:rsidR="00110306">
        <w:rPr>
          <w:rFonts w:hint="eastAsia"/>
        </w:rPr>
        <w:t>暂只支持国内手机号码。</w:t>
      </w:r>
    </w:p>
    <w:p w:rsidR="00BD42A9" w:rsidRDefault="00BD42A9" w:rsidP="00110306">
      <w:pPr>
        <w:ind w:left="180" w:firstLine="240"/>
      </w:pPr>
      <w:r w:rsidRPr="007F29FC">
        <w:rPr>
          <w:rFonts w:hint="eastAsia"/>
          <w:color w:val="FF0000"/>
        </w:rPr>
        <w:t>本接口是另一种形式的登录验证，为防止验证码暴力破解</w:t>
      </w:r>
      <w:r>
        <w:rPr>
          <w:rFonts w:hint="eastAsia"/>
        </w:rPr>
        <w:t>，规则与</w:t>
      </w:r>
      <w:r>
        <w:rPr>
          <w:rFonts w:hint="eastAsia"/>
        </w:rPr>
        <w:t>userLoginAuth</w:t>
      </w:r>
      <w:r>
        <w:rPr>
          <w:rFonts w:hint="eastAsia"/>
        </w:rPr>
        <w:t>类似考虑，只是增加一个类型标识区分密码认证和短信认证。</w:t>
      </w:r>
    </w:p>
    <w:p w:rsidR="00BD42A9" w:rsidRDefault="00BD42A9" w:rsidP="00407B6C">
      <w:pPr>
        <w:pStyle w:val="41"/>
      </w:pPr>
      <w:r>
        <w:t xml:space="preserve">API </w:t>
      </w:r>
      <w:r>
        <w:rPr>
          <w:rFonts w:hint="eastAsia"/>
        </w:rPr>
        <w:t>原型</w:t>
      </w:r>
    </w:p>
    <w:p w:rsidR="00BD42A9" w:rsidRDefault="00110306" w:rsidP="00BD42A9">
      <w:pPr>
        <w:ind w:left="420" w:firstLine="420"/>
      </w:pPr>
      <w:r>
        <w:rPr>
          <w:rFonts w:hint="eastAsia"/>
        </w:rPr>
        <w:t>Verify</w:t>
      </w:r>
      <w:r w:rsidR="00BD42A9">
        <w:rPr>
          <w:rFonts w:hint="eastAsia"/>
        </w:rPr>
        <w:t>SMS</w:t>
      </w:r>
      <w:r>
        <w:rPr>
          <w:rFonts w:hint="eastAsia"/>
        </w:rPr>
        <w:t>Code</w:t>
      </w:r>
      <w:r w:rsidR="00BD42A9">
        <w:rPr>
          <w:rFonts w:hint="eastAsia"/>
        </w:rPr>
        <w:t xml:space="preserve">Rsp </w:t>
      </w:r>
      <w:r>
        <w:rPr>
          <w:rFonts w:hint="eastAsia"/>
        </w:rPr>
        <w:t>verifySMSCode</w:t>
      </w:r>
      <w:r>
        <w:t xml:space="preserve"> </w:t>
      </w:r>
      <w:r w:rsidR="00BD42A9">
        <w:t>(</w:t>
      </w:r>
      <w:r>
        <w:rPr>
          <w:rFonts w:hint="eastAsia"/>
        </w:rPr>
        <w:t>VerifySMSCode</w:t>
      </w:r>
      <w:r w:rsidR="00BD42A9">
        <w:rPr>
          <w:rFonts w:hint="eastAsia"/>
        </w:rPr>
        <w:t xml:space="preserve">Req </w:t>
      </w:r>
      <w:r>
        <w:rPr>
          <w:rFonts w:hint="eastAsia"/>
        </w:rPr>
        <w:t>verifySMSCodeReq</w:t>
      </w:r>
      <w:r w:rsidR="00BD42A9">
        <w:t>)</w:t>
      </w:r>
      <w:r w:rsidR="00BD42A9">
        <w:rPr>
          <w:rFonts w:hint="eastAsia"/>
        </w:rPr>
        <w:t xml:space="preserve"> throws </w:t>
      </w:r>
      <w:r w:rsidR="00BD42A9" w:rsidRPr="00813C66">
        <w:rPr>
          <w:rFonts w:hint="eastAsia"/>
        </w:rPr>
        <w:t>CException</w:t>
      </w:r>
    </w:p>
    <w:p w:rsidR="00BD42A9" w:rsidRDefault="00BD42A9" w:rsidP="00407B6C">
      <w:pPr>
        <w:pStyle w:val="41"/>
      </w:pPr>
      <w:r>
        <w:rPr>
          <w:rFonts w:hint="eastAsia"/>
        </w:rPr>
        <w:t>输入参数</w:t>
      </w:r>
    </w:p>
    <w:p w:rsidR="00BD42A9" w:rsidRPr="00A01A26" w:rsidRDefault="00110306" w:rsidP="00BD42A9">
      <w:pPr>
        <w:pStyle w:val="a4"/>
        <w:ind w:firstLine="210"/>
      </w:pPr>
      <w:r>
        <w:rPr>
          <w:rFonts w:hint="eastAsia"/>
        </w:rPr>
        <w:t>VerifySMSCode</w:t>
      </w:r>
      <w:r w:rsidR="00BD42A9">
        <w:rPr>
          <w:rFonts w:hint="eastAsia"/>
        </w:rPr>
        <w:t>Req</w:t>
      </w:r>
      <w:r w:rsidR="00BD42A9">
        <w:rPr>
          <w:rFonts w:hint="eastAsia"/>
        </w:rPr>
        <w:t>定义如下：</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48"/>
        <w:gridCol w:w="709"/>
        <w:gridCol w:w="1276"/>
        <w:gridCol w:w="709"/>
        <w:gridCol w:w="4158"/>
      </w:tblGrid>
      <w:tr w:rsidR="00BD42A9" w:rsidTr="00BD42A9">
        <w:trPr>
          <w:jc w:val="center"/>
        </w:trPr>
        <w:tc>
          <w:tcPr>
            <w:tcW w:w="1948" w:type="dxa"/>
          </w:tcPr>
          <w:p w:rsidR="00BD42A9" w:rsidRDefault="00BD42A9" w:rsidP="00BD42A9">
            <w:pPr>
              <w:pStyle w:val="TAH"/>
              <w:rPr>
                <w:rFonts w:ascii="Verdana" w:hAnsi="Verdana"/>
                <w:lang w:val="fr-FR" w:eastAsia="zh-CN"/>
              </w:rPr>
            </w:pPr>
            <w:r>
              <w:rPr>
                <w:rFonts w:ascii="Verdana" w:hAnsi="Verdana" w:hint="eastAsia"/>
                <w:lang w:val="fr-FR" w:eastAsia="zh-CN"/>
              </w:rPr>
              <w:t>参数名称</w:t>
            </w:r>
          </w:p>
        </w:tc>
        <w:tc>
          <w:tcPr>
            <w:tcW w:w="709" w:type="dxa"/>
          </w:tcPr>
          <w:p w:rsidR="00BD42A9" w:rsidRDefault="00BD42A9" w:rsidP="00BD42A9">
            <w:pPr>
              <w:pStyle w:val="TAH"/>
              <w:rPr>
                <w:rFonts w:ascii="Verdana" w:hAnsi="Verdana"/>
                <w:lang w:val="fr-FR" w:eastAsia="zh-CN"/>
              </w:rPr>
            </w:pPr>
            <w:r>
              <w:rPr>
                <w:rFonts w:ascii="Verdana" w:hAnsi="Verdana" w:hint="eastAsia"/>
                <w:lang w:val="fr-FR" w:eastAsia="zh-CN"/>
              </w:rPr>
              <w:t>必须</w:t>
            </w:r>
          </w:p>
        </w:tc>
        <w:tc>
          <w:tcPr>
            <w:tcW w:w="1276" w:type="dxa"/>
          </w:tcPr>
          <w:p w:rsidR="00BD42A9" w:rsidRDefault="00BD42A9" w:rsidP="00BD42A9">
            <w:pPr>
              <w:pStyle w:val="TAH"/>
              <w:rPr>
                <w:rFonts w:ascii="Verdana" w:hAnsi="Verdana"/>
                <w:lang w:val="fr-FR" w:eastAsia="zh-CN"/>
              </w:rPr>
            </w:pPr>
            <w:r>
              <w:rPr>
                <w:rFonts w:ascii="Verdana" w:hAnsi="Verdana" w:hint="eastAsia"/>
                <w:lang w:val="fr-FR" w:eastAsia="zh-CN"/>
              </w:rPr>
              <w:t>类型</w:t>
            </w:r>
          </w:p>
        </w:tc>
        <w:tc>
          <w:tcPr>
            <w:tcW w:w="709" w:type="dxa"/>
          </w:tcPr>
          <w:p w:rsidR="00BD42A9" w:rsidRDefault="00BD42A9" w:rsidP="00BD42A9">
            <w:pPr>
              <w:pStyle w:val="TAH"/>
              <w:rPr>
                <w:rFonts w:ascii="Verdana" w:hAnsi="Verdana"/>
                <w:lang w:val="fr-FR" w:eastAsia="zh-CN"/>
              </w:rPr>
            </w:pPr>
            <w:r>
              <w:rPr>
                <w:rFonts w:ascii="Verdana" w:hAnsi="Verdana" w:hint="eastAsia"/>
                <w:lang w:val="fr-FR" w:eastAsia="zh-CN"/>
              </w:rPr>
              <w:t>长度</w:t>
            </w:r>
          </w:p>
        </w:tc>
        <w:tc>
          <w:tcPr>
            <w:tcW w:w="4158" w:type="dxa"/>
          </w:tcPr>
          <w:p w:rsidR="00BD42A9" w:rsidRDefault="00BD42A9" w:rsidP="00BD42A9">
            <w:pPr>
              <w:pStyle w:val="TAH"/>
              <w:rPr>
                <w:rFonts w:ascii="Verdana" w:hAnsi="Verdana"/>
                <w:lang w:val="fr-FR" w:eastAsia="zh-CN"/>
              </w:rPr>
            </w:pPr>
            <w:r>
              <w:rPr>
                <w:rFonts w:ascii="Verdana" w:hAnsi="Verdana" w:hint="eastAsia"/>
                <w:lang w:val="fr-FR" w:eastAsia="zh-CN"/>
              </w:rPr>
              <w:t>描述信息</w:t>
            </w:r>
          </w:p>
        </w:tc>
      </w:tr>
      <w:tr w:rsidR="00BD42A9" w:rsidTr="00BD42A9">
        <w:trPr>
          <w:jc w:val="center"/>
        </w:trPr>
        <w:tc>
          <w:tcPr>
            <w:tcW w:w="1948" w:type="dxa"/>
          </w:tcPr>
          <w:p w:rsidR="00BD42A9" w:rsidRPr="00E74491" w:rsidRDefault="00BD42A9" w:rsidP="00BD42A9">
            <w:pPr>
              <w:pStyle w:val="TAL"/>
              <w:rPr>
                <w:lang w:val="fr-FR" w:eastAsia="zh-CN"/>
              </w:rPr>
            </w:pPr>
            <w:r w:rsidRPr="00E74491">
              <w:rPr>
                <w:rFonts w:hint="eastAsia"/>
                <w:lang w:val="fr-FR" w:eastAsia="zh-CN"/>
              </w:rPr>
              <w:t>v</w:t>
            </w:r>
            <w:r w:rsidRPr="00E74491">
              <w:rPr>
                <w:lang w:val="fr-FR" w:eastAsia="zh-CN"/>
              </w:rPr>
              <w:t>ersion</w:t>
            </w:r>
          </w:p>
        </w:tc>
        <w:tc>
          <w:tcPr>
            <w:tcW w:w="709" w:type="dxa"/>
          </w:tcPr>
          <w:p w:rsidR="00BD42A9" w:rsidRPr="00E74491" w:rsidRDefault="00BD42A9" w:rsidP="00BD42A9">
            <w:pPr>
              <w:pStyle w:val="TAL"/>
              <w:rPr>
                <w:lang w:val="fr-FR" w:eastAsia="zh-CN"/>
              </w:rPr>
            </w:pPr>
            <w:r>
              <w:rPr>
                <w:rFonts w:hint="eastAsia"/>
                <w:lang w:val="fr-FR" w:eastAsia="zh-CN"/>
              </w:rPr>
              <w:t>M</w:t>
            </w:r>
          </w:p>
        </w:tc>
        <w:tc>
          <w:tcPr>
            <w:tcW w:w="1276" w:type="dxa"/>
          </w:tcPr>
          <w:p w:rsidR="00BD42A9" w:rsidRPr="00E74491" w:rsidRDefault="00BD42A9" w:rsidP="00BD42A9">
            <w:pPr>
              <w:pStyle w:val="TAH"/>
              <w:jc w:val="both"/>
              <w:rPr>
                <w:b w:val="0"/>
                <w:lang w:val="fr-FR" w:eastAsia="zh-CN"/>
              </w:rPr>
            </w:pPr>
            <w:r>
              <w:rPr>
                <w:rFonts w:hint="eastAsia"/>
                <w:b w:val="0"/>
                <w:lang w:val="fr-FR" w:eastAsia="zh-CN"/>
              </w:rPr>
              <w:t>String</w:t>
            </w:r>
          </w:p>
        </w:tc>
        <w:tc>
          <w:tcPr>
            <w:tcW w:w="709" w:type="dxa"/>
          </w:tcPr>
          <w:p w:rsidR="00BD42A9" w:rsidRPr="00E74491" w:rsidRDefault="00BD42A9" w:rsidP="00BD42A9">
            <w:pPr>
              <w:rPr>
                <w:rFonts w:ascii="Arial" w:hAnsi="Arial"/>
                <w:kern w:val="0"/>
                <w:sz w:val="18"/>
                <w:szCs w:val="18"/>
                <w:lang w:val="fr-FR"/>
              </w:rPr>
            </w:pPr>
            <w:r>
              <w:rPr>
                <w:rFonts w:ascii="Arial" w:hAnsi="Arial" w:hint="eastAsia"/>
                <w:kern w:val="0"/>
                <w:sz w:val="18"/>
                <w:szCs w:val="18"/>
                <w:lang w:val="fr-FR"/>
              </w:rPr>
              <w:t>5</w:t>
            </w:r>
          </w:p>
        </w:tc>
        <w:tc>
          <w:tcPr>
            <w:tcW w:w="4158" w:type="dxa"/>
          </w:tcPr>
          <w:p w:rsidR="00BD42A9" w:rsidRDefault="00BD42A9" w:rsidP="00BD42A9">
            <w:pPr>
              <w:rPr>
                <w:rFonts w:ascii="Arial" w:hAnsi="Arial"/>
                <w:kern w:val="0"/>
                <w:sz w:val="18"/>
                <w:szCs w:val="18"/>
                <w:lang w:val="fr-FR"/>
              </w:rPr>
            </w:pPr>
            <w:r w:rsidRPr="00E74491">
              <w:rPr>
                <w:rFonts w:ascii="Arial" w:hAnsi="Arial" w:hint="eastAsia"/>
                <w:kern w:val="0"/>
                <w:sz w:val="18"/>
                <w:szCs w:val="18"/>
                <w:lang w:val="fr-FR"/>
              </w:rPr>
              <w:t>协议版本号</w:t>
            </w:r>
            <w:r>
              <w:rPr>
                <w:rFonts w:ascii="Arial" w:hAnsi="Arial" w:hint="eastAsia"/>
                <w:kern w:val="0"/>
                <w:sz w:val="18"/>
                <w:szCs w:val="18"/>
                <w:lang w:val="fr-FR"/>
              </w:rPr>
              <w:t> ;</w:t>
            </w:r>
            <w:r w:rsidRPr="00E74491">
              <w:rPr>
                <w:rFonts w:ascii="Arial" w:hAnsi="Arial" w:hint="eastAsia"/>
                <w:kern w:val="0"/>
                <w:sz w:val="18"/>
                <w:szCs w:val="18"/>
                <w:lang w:val="fr-FR"/>
              </w:rPr>
              <w:t>当前版本为：</w:t>
            </w:r>
            <w:r>
              <w:rPr>
                <w:rFonts w:ascii="Arial" w:hAnsi="Arial" w:hint="eastAsia"/>
                <w:kern w:val="0"/>
                <w:sz w:val="18"/>
                <w:szCs w:val="18"/>
                <w:lang w:val="fr-FR"/>
              </w:rPr>
              <w:t>02.01</w:t>
            </w:r>
          </w:p>
          <w:p w:rsidR="00BD42A9" w:rsidRPr="00E74491" w:rsidRDefault="00BD42A9" w:rsidP="00BD42A9">
            <w:pPr>
              <w:rPr>
                <w:rFonts w:ascii="Arial" w:hAnsi="Arial"/>
                <w:kern w:val="0"/>
                <w:sz w:val="18"/>
                <w:szCs w:val="18"/>
                <w:lang w:val="fr-FR"/>
              </w:rPr>
            </w:pPr>
            <w:r>
              <w:rPr>
                <w:rFonts w:ascii="宋体" w:hAnsi="宋体" w:hint="eastAsia"/>
                <w:sz w:val="18"/>
                <w:szCs w:val="18"/>
                <w:lang w:val="en-GB"/>
              </w:rPr>
              <w:t>==&gt;为支持DBank新增欧洲站点升级为03.01</w:t>
            </w:r>
          </w:p>
        </w:tc>
      </w:tr>
      <w:tr w:rsidR="00BD42A9" w:rsidTr="00BD42A9">
        <w:trPr>
          <w:jc w:val="center"/>
        </w:trPr>
        <w:tc>
          <w:tcPr>
            <w:tcW w:w="1948" w:type="dxa"/>
          </w:tcPr>
          <w:p w:rsidR="00BD42A9" w:rsidRPr="00E74491" w:rsidRDefault="00BD42A9" w:rsidP="00BD42A9">
            <w:pPr>
              <w:pStyle w:val="TAL"/>
              <w:rPr>
                <w:lang w:val="fr-FR" w:eastAsia="zh-CN"/>
              </w:rPr>
            </w:pPr>
            <w:r>
              <w:rPr>
                <w:lang w:val="fr-FR" w:eastAsia="zh-CN"/>
              </w:rPr>
              <w:t>transactionID</w:t>
            </w:r>
          </w:p>
        </w:tc>
        <w:tc>
          <w:tcPr>
            <w:tcW w:w="709" w:type="dxa"/>
          </w:tcPr>
          <w:p w:rsidR="00BD42A9" w:rsidRPr="00E74491" w:rsidRDefault="00BD42A9" w:rsidP="00BD42A9">
            <w:pPr>
              <w:pStyle w:val="TAL"/>
              <w:rPr>
                <w:lang w:val="fr-FR" w:eastAsia="zh-CN"/>
              </w:rPr>
            </w:pPr>
            <w:r>
              <w:rPr>
                <w:rFonts w:hint="eastAsia"/>
                <w:lang w:val="fr-FR" w:eastAsia="zh-CN"/>
              </w:rPr>
              <w:t>M</w:t>
            </w:r>
          </w:p>
        </w:tc>
        <w:tc>
          <w:tcPr>
            <w:tcW w:w="1276" w:type="dxa"/>
          </w:tcPr>
          <w:p w:rsidR="00BD42A9" w:rsidRPr="00E74491" w:rsidRDefault="00BD42A9" w:rsidP="00BD42A9">
            <w:pPr>
              <w:pStyle w:val="TAH"/>
              <w:jc w:val="both"/>
              <w:rPr>
                <w:b w:val="0"/>
                <w:lang w:val="fr-FR" w:eastAsia="zh-CN"/>
              </w:rPr>
            </w:pPr>
            <w:r>
              <w:rPr>
                <w:rFonts w:hint="eastAsia"/>
                <w:b w:val="0"/>
                <w:lang w:val="fr-FR" w:eastAsia="zh-CN"/>
              </w:rPr>
              <w:t>String</w:t>
            </w:r>
          </w:p>
        </w:tc>
        <w:tc>
          <w:tcPr>
            <w:tcW w:w="709" w:type="dxa"/>
          </w:tcPr>
          <w:p w:rsidR="00BD42A9" w:rsidRPr="00E74491" w:rsidRDefault="00BD42A9" w:rsidP="00BD42A9">
            <w:pPr>
              <w:rPr>
                <w:rFonts w:ascii="Arial" w:hAnsi="Arial"/>
                <w:kern w:val="0"/>
                <w:sz w:val="18"/>
                <w:szCs w:val="18"/>
                <w:lang w:val="fr-FR"/>
              </w:rPr>
            </w:pPr>
            <w:r w:rsidRPr="00E74491">
              <w:rPr>
                <w:rFonts w:ascii="Arial" w:hAnsi="Arial" w:hint="eastAsia"/>
                <w:kern w:val="0"/>
                <w:sz w:val="18"/>
                <w:szCs w:val="18"/>
                <w:lang w:val="fr-FR"/>
              </w:rPr>
              <w:t>40</w:t>
            </w:r>
          </w:p>
        </w:tc>
        <w:tc>
          <w:tcPr>
            <w:tcW w:w="4158" w:type="dxa"/>
          </w:tcPr>
          <w:p w:rsidR="00BD42A9" w:rsidRPr="00E74491" w:rsidRDefault="00BD42A9" w:rsidP="00BD42A9">
            <w:pPr>
              <w:rPr>
                <w:rFonts w:ascii="Arial" w:hAnsi="Arial"/>
                <w:kern w:val="0"/>
                <w:sz w:val="18"/>
                <w:szCs w:val="18"/>
                <w:lang w:val="fr-FR"/>
              </w:rPr>
            </w:pPr>
            <w:r w:rsidRPr="00E74491">
              <w:rPr>
                <w:rFonts w:ascii="Arial" w:hAnsi="Arial" w:hint="eastAsia"/>
                <w:kern w:val="0"/>
                <w:sz w:val="18"/>
                <w:szCs w:val="18"/>
                <w:lang w:val="fr-FR"/>
              </w:rPr>
              <w:t>交易流水号</w:t>
            </w:r>
          </w:p>
        </w:tc>
      </w:tr>
      <w:tr w:rsidR="00BD42A9" w:rsidTr="00BD42A9">
        <w:trPr>
          <w:jc w:val="center"/>
        </w:trPr>
        <w:tc>
          <w:tcPr>
            <w:tcW w:w="1948" w:type="dxa"/>
          </w:tcPr>
          <w:p w:rsidR="00BD42A9" w:rsidRPr="00807218" w:rsidRDefault="00BD42A9" w:rsidP="00BD42A9">
            <w:pPr>
              <w:pStyle w:val="TAL"/>
              <w:rPr>
                <w:lang w:val="fr-FR" w:eastAsia="zh-CN"/>
              </w:rPr>
            </w:pPr>
            <w:r w:rsidRPr="00807218">
              <w:rPr>
                <w:rFonts w:hint="eastAsia"/>
                <w:lang w:val="fr-FR" w:eastAsia="zh-CN"/>
              </w:rPr>
              <w:t>traceFlag</w:t>
            </w:r>
          </w:p>
        </w:tc>
        <w:tc>
          <w:tcPr>
            <w:tcW w:w="709" w:type="dxa"/>
          </w:tcPr>
          <w:p w:rsidR="00BD42A9" w:rsidRPr="00807218" w:rsidRDefault="00BD42A9" w:rsidP="00BD42A9">
            <w:pPr>
              <w:spacing w:line="240" w:lineRule="atLeast"/>
              <w:rPr>
                <w:rFonts w:ascii="Arial" w:hAnsi="Arial"/>
                <w:kern w:val="0"/>
                <w:sz w:val="18"/>
                <w:szCs w:val="18"/>
                <w:lang w:val="fr-FR"/>
              </w:rPr>
            </w:pPr>
            <w:r w:rsidRPr="00807218">
              <w:rPr>
                <w:rFonts w:ascii="Arial" w:hAnsi="Arial" w:hint="eastAsia"/>
                <w:kern w:val="0"/>
                <w:sz w:val="18"/>
                <w:szCs w:val="18"/>
                <w:lang w:val="fr-FR"/>
              </w:rPr>
              <w:t xml:space="preserve">O </w:t>
            </w:r>
          </w:p>
        </w:tc>
        <w:tc>
          <w:tcPr>
            <w:tcW w:w="1276" w:type="dxa"/>
          </w:tcPr>
          <w:p w:rsidR="00BD42A9" w:rsidRPr="00807218" w:rsidRDefault="00BD42A9" w:rsidP="00BD42A9">
            <w:pPr>
              <w:spacing w:line="240" w:lineRule="atLeast"/>
              <w:rPr>
                <w:rFonts w:ascii="Arial" w:hAnsi="Arial"/>
                <w:kern w:val="0"/>
                <w:sz w:val="18"/>
                <w:szCs w:val="18"/>
                <w:lang w:val="fr-FR"/>
              </w:rPr>
            </w:pPr>
            <w:r w:rsidRPr="00807218">
              <w:rPr>
                <w:rFonts w:ascii="Arial" w:hAnsi="Arial" w:hint="eastAsia"/>
                <w:kern w:val="0"/>
                <w:sz w:val="18"/>
                <w:szCs w:val="18"/>
                <w:lang w:val="fr-FR"/>
              </w:rPr>
              <w:t>String</w:t>
            </w:r>
          </w:p>
        </w:tc>
        <w:tc>
          <w:tcPr>
            <w:tcW w:w="709" w:type="dxa"/>
          </w:tcPr>
          <w:p w:rsidR="00BD42A9" w:rsidRPr="00807218" w:rsidRDefault="00BD42A9" w:rsidP="00BD42A9">
            <w:pPr>
              <w:spacing w:line="240" w:lineRule="atLeast"/>
              <w:rPr>
                <w:rFonts w:ascii="Arial" w:hAnsi="Arial"/>
                <w:kern w:val="0"/>
                <w:sz w:val="18"/>
                <w:szCs w:val="18"/>
                <w:lang w:val="fr-FR"/>
              </w:rPr>
            </w:pPr>
            <w:r w:rsidRPr="00807218">
              <w:rPr>
                <w:rFonts w:ascii="Arial" w:hAnsi="Arial" w:hint="eastAsia"/>
                <w:kern w:val="0"/>
                <w:sz w:val="18"/>
                <w:szCs w:val="18"/>
                <w:lang w:val="fr-FR"/>
              </w:rPr>
              <w:t>1</w:t>
            </w:r>
          </w:p>
        </w:tc>
        <w:tc>
          <w:tcPr>
            <w:tcW w:w="4158" w:type="dxa"/>
          </w:tcPr>
          <w:p w:rsidR="00BD42A9" w:rsidRPr="00807218" w:rsidRDefault="00BD42A9" w:rsidP="00BD42A9">
            <w:pPr>
              <w:spacing w:line="240" w:lineRule="atLeast"/>
              <w:rPr>
                <w:rFonts w:ascii="Arial" w:hAnsi="Arial"/>
                <w:kern w:val="0"/>
                <w:sz w:val="18"/>
                <w:szCs w:val="18"/>
                <w:lang w:val="fr-FR"/>
              </w:rPr>
            </w:pPr>
            <w:r w:rsidRPr="00807218">
              <w:rPr>
                <w:rFonts w:ascii="Arial" w:hAnsi="Arial" w:hint="eastAsia"/>
                <w:kern w:val="0"/>
                <w:sz w:val="18"/>
                <w:szCs w:val="18"/>
                <w:lang w:val="fr-FR"/>
              </w:rPr>
              <w:t>跟踪标志</w:t>
            </w:r>
          </w:p>
          <w:p w:rsidR="00BD42A9" w:rsidRPr="00807218" w:rsidRDefault="00BD42A9" w:rsidP="00BD42A9">
            <w:pPr>
              <w:spacing w:line="240" w:lineRule="atLeast"/>
              <w:rPr>
                <w:rFonts w:ascii="Arial" w:hAnsi="Arial"/>
                <w:kern w:val="0"/>
                <w:sz w:val="18"/>
                <w:szCs w:val="18"/>
                <w:lang w:val="fr-FR"/>
              </w:rPr>
            </w:pPr>
            <w:r w:rsidRPr="00807218">
              <w:rPr>
                <w:rFonts w:ascii="Arial" w:hAnsi="Arial" w:hint="eastAsia"/>
                <w:kern w:val="0"/>
                <w:sz w:val="18"/>
                <w:szCs w:val="18"/>
                <w:lang w:val="fr-FR"/>
              </w:rPr>
              <w:t>0</w:t>
            </w:r>
            <w:r w:rsidRPr="00807218">
              <w:rPr>
                <w:rFonts w:ascii="Arial" w:hAnsi="Arial" w:hint="eastAsia"/>
                <w:kern w:val="0"/>
                <w:sz w:val="18"/>
                <w:szCs w:val="18"/>
                <w:lang w:val="fr-FR"/>
              </w:rPr>
              <w:t>不启动跟踪</w:t>
            </w:r>
            <w:r w:rsidRPr="00807218">
              <w:rPr>
                <w:rFonts w:ascii="Arial" w:hAnsi="Arial" w:hint="eastAsia"/>
                <w:kern w:val="0"/>
                <w:sz w:val="18"/>
                <w:szCs w:val="18"/>
                <w:lang w:val="fr-FR"/>
              </w:rPr>
              <w:t xml:space="preserve">  1</w:t>
            </w:r>
            <w:r w:rsidRPr="00807218">
              <w:rPr>
                <w:rFonts w:ascii="Arial" w:hAnsi="Arial" w:hint="eastAsia"/>
                <w:kern w:val="0"/>
                <w:sz w:val="18"/>
                <w:szCs w:val="18"/>
                <w:lang w:val="fr-FR"/>
              </w:rPr>
              <w:t>启动跟踪</w:t>
            </w:r>
          </w:p>
        </w:tc>
      </w:tr>
      <w:tr w:rsidR="00BD42A9" w:rsidTr="00BD42A9">
        <w:trPr>
          <w:jc w:val="center"/>
        </w:trPr>
        <w:tc>
          <w:tcPr>
            <w:tcW w:w="1948" w:type="dxa"/>
          </w:tcPr>
          <w:p w:rsidR="00BD42A9" w:rsidRPr="00807218" w:rsidRDefault="00BD42A9" w:rsidP="00BD42A9">
            <w:pPr>
              <w:pStyle w:val="TAL"/>
              <w:rPr>
                <w:lang w:val="fr-FR" w:eastAsia="zh-CN"/>
              </w:rPr>
            </w:pPr>
            <w:r w:rsidRPr="00807218">
              <w:rPr>
                <w:rFonts w:hint="eastAsia"/>
                <w:lang w:val="fr-FR" w:eastAsia="zh-CN"/>
              </w:rPr>
              <w:t>mobilePhone</w:t>
            </w:r>
          </w:p>
        </w:tc>
        <w:tc>
          <w:tcPr>
            <w:tcW w:w="709" w:type="dxa"/>
          </w:tcPr>
          <w:p w:rsidR="00BD42A9" w:rsidRPr="00807218" w:rsidRDefault="00BD42A9" w:rsidP="00BD42A9">
            <w:pPr>
              <w:spacing w:line="240" w:lineRule="atLeast"/>
              <w:rPr>
                <w:rFonts w:ascii="Arial" w:hAnsi="Arial"/>
                <w:kern w:val="0"/>
                <w:sz w:val="18"/>
                <w:szCs w:val="18"/>
                <w:lang w:val="fr-FR" w:eastAsia="en-US"/>
              </w:rPr>
            </w:pPr>
            <w:r w:rsidRPr="00807218">
              <w:rPr>
                <w:rFonts w:ascii="Arial" w:hAnsi="Arial" w:hint="eastAsia"/>
                <w:kern w:val="0"/>
                <w:sz w:val="18"/>
                <w:szCs w:val="18"/>
                <w:lang w:val="fr-FR" w:eastAsia="en-US"/>
              </w:rPr>
              <w:t>M</w:t>
            </w:r>
          </w:p>
        </w:tc>
        <w:tc>
          <w:tcPr>
            <w:tcW w:w="1276" w:type="dxa"/>
          </w:tcPr>
          <w:p w:rsidR="00BD42A9" w:rsidRPr="00807218" w:rsidRDefault="00BD42A9" w:rsidP="00BD42A9">
            <w:pPr>
              <w:spacing w:line="240" w:lineRule="atLeast"/>
              <w:rPr>
                <w:rFonts w:ascii="Arial" w:hAnsi="Arial"/>
                <w:kern w:val="0"/>
                <w:sz w:val="18"/>
                <w:szCs w:val="18"/>
                <w:lang w:val="fr-FR" w:eastAsia="en-US"/>
              </w:rPr>
            </w:pPr>
            <w:r w:rsidRPr="00807218">
              <w:rPr>
                <w:rFonts w:ascii="Arial" w:hAnsi="Arial" w:hint="eastAsia"/>
                <w:kern w:val="0"/>
                <w:sz w:val="18"/>
                <w:szCs w:val="18"/>
                <w:lang w:val="fr-FR" w:eastAsia="en-US"/>
              </w:rPr>
              <w:t>String</w:t>
            </w:r>
          </w:p>
        </w:tc>
        <w:tc>
          <w:tcPr>
            <w:tcW w:w="709" w:type="dxa"/>
          </w:tcPr>
          <w:p w:rsidR="00BD42A9" w:rsidRPr="00807218" w:rsidRDefault="00BD42A9" w:rsidP="00BD42A9">
            <w:pPr>
              <w:spacing w:line="240" w:lineRule="atLeast"/>
              <w:rPr>
                <w:rFonts w:ascii="Arial" w:hAnsi="Arial"/>
                <w:kern w:val="0"/>
                <w:sz w:val="18"/>
                <w:szCs w:val="18"/>
                <w:lang w:val="fr-FR"/>
              </w:rPr>
            </w:pPr>
            <w:r w:rsidRPr="00807218">
              <w:rPr>
                <w:rFonts w:ascii="Arial" w:hAnsi="Arial" w:hint="eastAsia"/>
                <w:kern w:val="0"/>
                <w:sz w:val="18"/>
                <w:szCs w:val="18"/>
                <w:lang w:val="fr-FR"/>
              </w:rPr>
              <w:t>255</w:t>
            </w:r>
          </w:p>
        </w:tc>
        <w:tc>
          <w:tcPr>
            <w:tcW w:w="4158" w:type="dxa"/>
          </w:tcPr>
          <w:p w:rsidR="00BD42A9" w:rsidRPr="00807218" w:rsidRDefault="00BD42A9" w:rsidP="00410B83">
            <w:pPr>
              <w:spacing w:line="240" w:lineRule="atLeast"/>
              <w:rPr>
                <w:rFonts w:ascii="Arial" w:hAnsi="Arial"/>
                <w:kern w:val="0"/>
                <w:sz w:val="18"/>
                <w:szCs w:val="18"/>
                <w:lang w:val="fr-FR"/>
              </w:rPr>
            </w:pPr>
            <w:r w:rsidRPr="00807218">
              <w:rPr>
                <w:rFonts w:ascii="Arial" w:hAnsi="Arial" w:hint="eastAsia"/>
                <w:kern w:val="0"/>
                <w:sz w:val="18"/>
                <w:szCs w:val="18"/>
                <w:lang w:val="fr-FR"/>
              </w:rPr>
              <w:t>移动号码账号</w:t>
            </w:r>
          </w:p>
        </w:tc>
      </w:tr>
      <w:tr w:rsidR="00BD42A9" w:rsidTr="00BD42A9">
        <w:trPr>
          <w:jc w:val="center"/>
        </w:trPr>
        <w:tc>
          <w:tcPr>
            <w:tcW w:w="1948" w:type="dxa"/>
          </w:tcPr>
          <w:p w:rsidR="00BD42A9" w:rsidRPr="00807218" w:rsidRDefault="00BD42A9" w:rsidP="00BD42A9">
            <w:pPr>
              <w:pStyle w:val="TAL"/>
              <w:rPr>
                <w:lang w:val="fr-FR" w:eastAsia="zh-CN"/>
              </w:rPr>
            </w:pPr>
            <w:r w:rsidRPr="00807218">
              <w:rPr>
                <w:rFonts w:hint="eastAsia"/>
                <w:lang w:val="fr-FR" w:eastAsia="zh-CN"/>
              </w:rPr>
              <w:t>smsAuthCode</w:t>
            </w:r>
          </w:p>
        </w:tc>
        <w:tc>
          <w:tcPr>
            <w:tcW w:w="709" w:type="dxa"/>
          </w:tcPr>
          <w:p w:rsidR="00BD42A9" w:rsidRPr="00807218" w:rsidRDefault="00BD42A9" w:rsidP="00BD42A9">
            <w:pPr>
              <w:pStyle w:val="TAL"/>
              <w:rPr>
                <w:lang w:val="fr-FR" w:eastAsia="zh-CN"/>
              </w:rPr>
            </w:pPr>
            <w:r w:rsidRPr="00807218">
              <w:rPr>
                <w:rFonts w:hint="eastAsia"/>
                <w:lang w:val="fr-FR" w:eastAsia="zh-CN"/>
              </w:rPr>
              <w:t>M</w:t>
            </w:r>
          </w:p>
        </w:tc>
        <w:tc>
          <w:tcPr>
            <w:tcW w:w="1276" w:type="dxa"/>
          </w:tcPr>
          <w:p w:rsidR="00BD42A9" w:rsidRPr="00807218" w:rsidRDefault="00BD42A9" w:rsidP="00BD42A9">
            <w:pPr>
              <w:pStyle w:val="TAL"/>
              <w:rPr>
                <w:lang w:val="fr-FR" w:eastAsia="zh-CN"/>
              </w:rPr>
            </w:pPr>
            <w:r w:rsidRPr="00807218">
              <w:rPr>
                <w:rFonts w:hint="eastAsia"/>
                <w:lang w:val="fr-FR" w:eastAsia="zh-CN"/>
              </w:rPr>
              <w:t>String</w:t>
            </w:r>
          </w:p>
        </w:tc>
        <w:tc>
          <w:tcPr>
            <w:tcW w:w="709" w:type="dxa"/>
          </w:tcPr>
          <w:p w:rsidR="00BD42A9" w:rsidRPr="00807218" w:rsidRDefault="00BD42A9" w:rsidP="00BD42A9">
            <w:pPr>
              <w:pStyle w:val="TAL"/>
              <w:rPr>
                <w:lang w:val="fr-FR" w:eastAsia="zh-CN"/>
              </w:rPr>
            </w:pPr>
            <w:r w:rsidRPr="00807218">
              <w:rPr>
                <w:rFonts w:hint="eastAsia"/>
                <w:lang w:val="fr-FR" w:eastAsia="zh-CN"/>
              </w:rPr>
              <w:t>8</w:t>
            </w:r>
          </w:p>
        </w:tc>
        <w:tc>
          <w:tcPr>
            <w:tcW w:w="4158" w:type="dxa"/>
          </w:tcPr>
          <w:p w:rsidR="00BD42A9" w:rsidRPr="00C50DED" w:rsidRDefault="00BD42A9" w:rsidP="00410B83">
            <w:pPr>
              <w:rPr>
                <w:rFonts w:ascii="Arial" w:hAnsi="Arial"/>
                <w:kern w:val="0"/>
                <w:sz w:val="18"/>
                <w:szCs w:val="18"/>
                <w:lang w:val="fr-FR"/>
              </w:rPr>
            </w:pPr>
            <w:r w:rsidRPr="00807218">
              <w:rPr>
                <w:rFonts w:ascii="Arial" w:hAnsi="Arial" w:hint="eastAsia"/>
                <w:kern w:val="0"/>
                <w:sz w:val="18"/>
                <w:szCs w:val="18"/>
                <w:lang w:val="fr-FR"/>
              </w:rPr>
              <w:t>短信验证码</w:t>
            </w:r>
          </w:p>
        </w:tc>
      </w:tr>
      <w:tr w:rsidR="00410B83" w:rsidTr="00BD42A9">
        <w:trPr>
          <w:jc w:val="center"/>
        </w:trPr>
        <w:tc>
          <w:tcPr>
            <w:tcW w:w="1948" w:type="dxa"/>
          </w:tcPr>
          <w:p w:rsidR="00410B83" w:rsidRDefault="00410B83" w:rsidP="00BD42A9">
            <w:pPr>
              <w:pStyle w:val="TAL"/>
              <w:rPr>
                <w:b/>
                <w:bCs/>
                <w:lang w:eastAsia="zh-CN"/>
              </w:rPr>
            </w:pPr>
            <w:r w:rsidRPr="00392880">
              <w:rPr>
                <w:rFonts w:hint="eastAsia"/>
                <w:bCs/>
              </w:rPr>
              <w:t>reqClientType</w:t>
            </w:r>
          </w:p>
        </w:tc>
        <w:tc>
          <w:tcPr>
            <w:tcW w:w="709" w:type="dxa"/>
          </w:tcPr>
          <w:p w:rsidR="00410B83" w:rsidRDefault="00410B83" w:rsidP="00BD42A9">
            <w:pPr>
              <w:pStyle w:val="TAL"/>
              <w:rPr>
                <w:rFonts w:cs="Arial"/>
                <w:color w:val="000000"/>
                <w:lang w:eastAsia="zh-CN"/>
              </w:rPr>
            </w:pPr>
            <w:r>
              <w:rPr>
                <w:rFonts w:hint="eastAsia"/>
                <w:lang w:val="fr-FR" w:eastAsia="zh-CN"/>
              </w:rPr>
              <w:t>M</w:t>
            </w:r>
          </w:p>
        </w:tc>
        <w:tc>
          <w:tcPr>
            <w:tcW w:w="1276" w:type="dxa"/>
          </w:tcPr>
          <w:p w:rsidR="00410B83" w:rsidRDefault="00410B83" w:rsidP="00BD42A9">
            <w:pPr>
              <w:pStyle w:val="TAL"/>
              <w:rPr>
                <w:lang w:eastAsia="zh-CN"/>
              </w:rPr>
            </w:pPr>
            <w:r>
              <w:rPr>
                <w:lang w:val="fr-FR"/>
              </w:rPr>
              <w:t>Int</w:t>
            </w:r>
          </w:p>
        </w:tc>
        <w:tc>
          <w:tcPr>
            <w:tcW w:w="709" w:type="dxa"/>
          </w:tcPr>
          <w:p w:rsidR="00410B83" w:rsidRDefault="00410B83" w:rsidP="00BD42A9">
            <w:pPr>
              <w:pStyle w:val="TAL"/>
              <w:rPr>
                <w:lang w:val="fr-FR" w:eastAsia="zh-CN"/>
              </w:rPr>
            </w:pPr>
          </w:p>
        </w:tc>
        <w:tc>
          <w:tcPr>
            <w:tcW w:w="4158" w:type="dxa"/>
          </w:tcPr>
          <w:p w:rsidR="00410B83" w:rsidRDefault="00410B83" w:rsidP="00CE5DCD">
            <w:pPr>
              <w:rPr>
                <w:rFonts w:ascii="宋体" w:hAnsi="宋体"/>
                <w:sz w:val="18"/>
                <w:szCs w:val="18"/>
              </w:rPr>
            </w:pPr>
            <w:r>
              <w:rPr>
                <w:rFonts w:hint="eastAsia"/>
              </w:rPr>
              <w:t>请求客户端类型</w:t>
            </w:r>
          </w:p>
        </w:tc>
      </w:tr>
      <w:tr w:rsidR="00410B83" w:rsidTr="00BD42A9">
        <w:trPr>
          <w:jc w:val="center"/>
        </w:trPr>
        <w:tc>
          <w:tcPr>
            <w:tcW w:w="1948" w:type="dxa"/>
          </w:tcPr>
          <w:p w:rsidR="00410B83" w:rsidRDefault="00410B83" w:rsidP="00BD42A9">
            <w:pPr>
              <w:pStyle w:val="TAL"/>
              <w:rPr>
                <w:lang w:val="fr-FR" w:eastAsia="zh-CN"/>
              </w:rPr>
            </w:pPr>
            <w:r>
              <w:rPr>
                <w:rFonts w:hint="eastAsia"/>
                <w:b/>
                <w:bCs/>
                <w:lang w:eastAsia="zh-CN"/>
              </w:rPr>
              <w:t>c</w:t>
            </w:r>
            <w:r w:rsidRPr="00493E1F">
              <w:rPr>
                <w:b/>
                <w:bCs/>
                <w:lang w:eastAsia="zh-CN"/>
              </w:rPr>
              <w:t>hannel</w:t>
            </w:r>
          </w:p>
        </w:tc>
        <w:tc>
          <w:tcPr>
            <w:tcW w:w="709" w:type="dxa"/>
          </w:tcPr>
          <w:p w:rsidR="00410B83" w:rsidRDefault="00410B83" w:rsidP="00BD42A9">
            <w:pPr>
              <w:pStyle w:val="TAL"/>
              <w:rPr>
                <w:lang w:val="fr-FR" w:eastAsia="zh-CN"/>
              </w:rPr>
            </w:pPr>
            <w:r>
              <w:rPr>
                <w:rFonts w:cs="Arial" w:hint="eastAsia"/>
                <w:color w:val="000000"/>
                <w:lang w:eastAsia="zh-CN"/>
              </w:rPr>
              <w:t>O</w:t>
            </w:r>
          </w:p>
        </w:tc>
        <w:tc>
          <w:tcPr>
            <w:tcW w:w="1276" w:type="dxa"/>
          </w:tcPr>
          <w:p w:rsidR="00410B83" w:rsidRDefault="00410B83" w:rsidP="00BD42A9">
            <w:pPr>
              <w:pStyle w:val="TAL"/>
              <w:rPr>
                <w:lang w:val="fr-FR" w:eastAsia="zh-CN"/>
              </w:rPr>
            </w:pPr>
            <w:r>
              <w:rPr>
                <w:lang w:eastAsia="zh-CN"/>
              </w:rPr>
              <w:t>Bigint</w:t>
            </w:r>
          </w:p>
        </w:tc>
        <w:tc>
          <w:tcPr>
            <w:tcW w:w="709" w:type="dxa"/>
          </w:tcPr>
          <w:p w:rsidR="00410B83" w:rsidRDefault="00410B83" w:rsidP="00BD42A9">
            <w:pPr>
              <w:pStyle w:val="TAL"/>
              <w:rPr>
                <w:lang w:val="fr-FR" w:eastAsia="zh-CN"/>
              </w:rPr>
            </w:pPr>
          </w:p>
        </w:tc>
        <w:tc>
          <w:tcPr>
            <w:tcW w:w="4158" w:type="dxa"/>
          </w:tcPr>
          <w:p w:rsidR="00410B83" w:rsidRDefault="00410B83" w:rsidP="00CE5DCD">
            <w:pPr>
              <w:rPr>
                <w:rFonts w:ascii="Arial" w:hAnsi="Arial"/>
                <w:kern w:val="0"/>
                <w:sz w:val="18"/>
                <w:szCs w:val="18"/>
                <w:lang w:val="fr-FR"/>
              </w:rPr>
            </w:pPr>
            <w:r>
              <w:rPr>
                <w:rFonts w:ascii="宋体" w:hAnsi="宋体" w:hint="eastAsia"/>
                <w:sz w:val="18"/>
                <w:szCs w:val="18"/>
              </w:rPr>
              <w:t>渠道</w:t>
            </w:r>
          </w:p>
        </w:tc>
      </w:tr>
    </w:tbl>
    <w:p w:rsidR="00BD42A9" w:rsidRDefault="00BD42A9" w:rsidP="00407B6C">
      <w:pPr>
        <w:pStyle w:val="41"/>
        <w:rPr>
          <w:lang w:val="fr-FR"/>
        </w:rPr>
      </w:pPr>
      <w:r>
        <w:rPr>
          <w:rFonts w:hint="eastAsia"/>
        </w:rPr>
        <w:t>返回值</w:t>
      </w:r>
    </w:p>
    <w:p w:rsidR="00BD42A9" w:rsidRDefault="00BD42A9" w:rsidP="00BD42A9">
      <w:pPr>
        <w:ind w:left="198"/>
      </w:pPr>
      <w:r>
        <w:rPr>
          <w:rFonts w:hint="eastAsia"/>
        </w:rPr>
        <w:t>成功返回</w:t>
      </w:r>
      <w:r w:rsidR="00CE5DCD">
        <w:rPr>
          <w:rFonts w:hint="eastAsia"/>
        </w:rPr>
        <w:t>VerifySMSCode</w:t>
      </w:r>
      <w:r>
        <w:rPr>
          <w:rFonts w:hint="eastAsia"/>
        </w:rPr>
        <w:t>Rsp</w:t>
      </w:r>
      <w:r>
        <w:rPr>
          <w:rFonts w:hint="eastAsia"/>
          <w:lang w:val="fr-FR"/>
        </w:rPr>
        <w:t>，否则抛出异常。</w:t>
      </w:r>
      <w:r w:rsidR="00CE5DCD">
        <w:rPr>
          <w:rFonts w:hint="eastAsia"/>
        </w:rPr>
        <w:t>VerifySMSCode</w:t>
      </w:r>
      <w:r>
        <w:rPr>
          <w:rFonts w:hint="eastAsia"/>
        </w:rPr>
        <w:t>Rsp</w:t>
      </w:r>
      <w:r>
        <w:rPr>
          <w:rFonts w:hint="eastAsia"/>
        </w:rPr>
        <w:t>定义如下：</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2104"/>
        <w:gridCol w:w="900"/>
        <w:gridCol w:w="2681"/>
      </w:tblGrid>
      <w:tr w:rsidR="00BD42A9" w:rsidTr="00BD42A9">
        <w:trPr>
          <w:jc w:val="center"/>
        </w:trPr>
        <w:tc>
          <w:tcPr>
            <w:tcW w:w="2378" w:type="dxa"/>
          </w:tcPr>
          <w:p w:rsidR="00BD42A9" w:rsidRDefault="00BD42A9" w:rsidP="00BD42A9">
            <w:pPr>
              <w:pStyle w:val="TAH"/>
              <w:rPr>
                <w:rFonts w:ascii="Verdana" w:hAnsi="Verdana"/>
                <w:lang w:val="fr-FR" w:eastAsia="zh-CN"/>
              </w:rPr>
            </w:pPr>
            <w:r>
              <w:rPr>
                <w:rFonts w:ascii="Verdana" w:hAnsi="Verdana" w:hint="eastAsia"/>
                <w:lang w:val="fr-FR" w:eastAsia="zh-CN"/>
              </w:rPr>
              <w:lastRenderedPageBreak/>
              <w:t>参数名称</w:t>
            </w:r>
          </w:p>
        </w:tc>
        <w:tc>
          <w:tcPr>
            <w:tcW w:w="737" w:type="dxa"/>
          </w:tcPr>
          <w:p w:rsidR="00BD42A9" w:rsidRDefault="00BD42A9" w:rsidP="00BD42A9">
            <w:pPr>
              <w:pStyle w:val="TAH"/>
              <w:rPr>
                <w:rFonts w:ascii="Verdana" w:hAnsi="Verdana"/>
                <w:lang w:val="fr-FR" w:eastAsia="zh-CN"/>
              </w:rPr>
            </w:pPr>
            <w:r>
              <w:rPr>
                <w:rFonts w:ascii="Verdana" w:hAnsi="Verdana" w:hint="eastAsia"/>
                <w:lang w:val="fr-FR" w:eastAsia="zh-CN"/>
              </w:rPr>
              <w:t>必须</w:t>
            </w:r>
          </w:p>
        </w:tc>
        <w:tc>
          <w:tcPr>
            <w:tcW w:w="2104" w:type="dxa"/>
          </w:tcPr>
          <w:p w:rsidR="00BD42A9" w:rsidRDefault="00BD42A9" w:rsidP="00BD42A9">
            <w:pPr>
              <w:pStyle w:val="TAH"/>
              <w:rPr>
                <w:rFonts w:ascii="Verdana" w:hAnsi="Verdana"/>
                <w:lang w:val="fr-FR" w:eastAsia="zh-CN"/>
              </w:rPr>
            </w:pPr>
            <w:r>
              <w:rPr>
                <w:rFonts w:ascii="Verdana" w:hAnsi="Verdana" w:hint="eastAsia"/>
                <w:lang w:val="fr-FR" w:eastAsia="zh-CN"/>
              </w:rPr>
              <w:t>类型</w:t>
            </w:r>
          </w:p>
        </w:tc>
        <w:tc>
          <w:tcPr>
            <w:tcW w:w="900" w:type="dxa"/>
          </w:tcPr>
          <w:p w:rsidR="00BD42A9" w:rsidRDefault="00BD42A9" w:rsidP="00BD42A9">
            <w:pPr>
              <w:pStyle w:val="TAH"/>
              <w:rPr>
                <w:rFonts w:ascii="Verdana" w:hAnsi="Verdana"/>
                <w:lang w:val="fr-FR" w:eastAsia="zh-CN"/>
              </w:rPr>
            </w:pPr>
            <w:r>
              <w:rPr>
                <w:rFonts w:ascii="Verdana" w:hAnsi="Verdana" w:hint="eastAsia"/>
                <w:lang w:val="fr-FR" w:eastAsia="zh-CN"/>
              </w:rPr>
              <w:t>长度</w:t>
            </w:r>
          </w:p>
        </w:tc>
        <w:tc>
          <w:tcPr>
            <w:tcW w:w="2681" w:type="dxa"/>
          </w:tcPr>
          <w:p w:rsidR="00BD42A9" w:rsidRDefault="00BD42A9" w:rsidP="00BD42A9">
            <w:pPr>
              <w:pStyle w:val="TAH"/>
              <w:rPr>
                <w:rFonts w:ascii="Verdana" w:hAnsi="Verdana"/>
                <w:lang w:val="fr-FR" w:eastAsia="zh-CN"/>
              </w:rPr>
            </w:pPr>
            <w:r>
              <w:rPr>
                <w:rFonts w:ascii="Verdana" w:hAnsi="Verdana" w:hint="eastAsia"/>
                <w:lang w:val="fr-FR" w:eastAsia="zh-CN"/>
              </w:rPr>
              <w:t>描述信息</w:t>
            </w:r>
          </w:p>
        </w:tc>
      </w:tr>
      <w:tr w:rsidR="00BD42A9" w:rsidTr="00BD42A9">
        <w:trPr>
          <w:jc w:val="center"/>
        </w:trPr>
        <w:tc>
          <w:tcPr>
            <w:tcW w:w="2378" w:type="dxa"/>
          </w:tcPr>
          <w:p w:rsidR="00BD42A9" w:rsidRPr="005041A8" w:rsidRDefault="00BD42A9" w:rsidP="00BD42A9">
            <w:pPr>
              <w:pStyle w:val="TAL"/>
              <w:rPr>
                <w:lang w:val="fr-FR" w:eastAsia="zh-CN"/>
              </w:rPr>
            </w:pPr>
            <w:r w:rsidRPr="005041A8">
              <w:rPr>
                <w:rFonts w:hint="eastAsia"/>
                <w:lang w:val="fr-FR" w:eastAsia="zh-CN"/>
              </w:rPr>
              <w:t>v</w:t>
            </w:r>
            <w:r w:rsidRPr="005041A8">
              <w:rPr>
                <w:lang w:val="fr-FR" w:eastAsia="zh-CN"/>
              </w:rPr>
              <w:t>ersion</w:t>
            </w:r>
          </w:p>
        </w:tc>
        <w:tc>
          <w:tcPr>
            <w:tcW w:w="737" w:type="dxa"/>
          </w:tcPr>
          <w:p w:rsidR="00BD42A9" w:rsidRPr="005041A8" w:rsidRDefault="00BD42A9" w:rsidP="00BD42A9">
            <w:pPr>
              <w:pStyle w:val="TAL"/>
              <w:rPr>
                <w:lang w:val="fr-FR" w:eastAsia="zh-CN"/>
              </w:rPr>
            </w:pPr>
            <w:r>
              <w:rPr>
                <w:rFonts w:hint="eastAsia"/>
                <w:lang w:val="fr-FR" w:eastAsia="zh-CN"/>
              </w:rPr>
              <w:t>M</w:t>
            </w:r>
          </w:p>
        </w:tc>
        <w:tc>
          <w:tcPr>
            <w:tcW w:w="2104" w:type="dxa"/>
          </w:tcPr>
          <w:p w:rsidR="00BD42A9" w:rsidRPr="005041A8" w:rsidRDefault="00BD42A9" w:rsidP="00BD42A9">
            <w:pPr>
              <w:pStyle w:val="TAH"/>
              <w:jc w:val="both"/>
              <w:rPr>
                <w:b w:val="0"/>
                <w:lang w:val="fr-FR" w:eastAsia="zh-CN"/>
              </w:rPr>
            </w:pPr>
            <w:r>
              <w:rPr>
                <w:rFonts w:hint="eastAsia"/>
                <w:b w:val="0"/>
                <w:lang w:val="fr-FR" w:eastAsia="zh-CN"/>
              </w:rPr>
              <w:t>String</w:t>
            </w:r>
          </w:p>
        </w:tc>
        <w:tc>
          <w:tcPr>
            <w:tcW w:w="900" w:type="dxa"/>
          </w:tcPr>
          <w:p w:rsidR="00BD42A9" w:rsidRPr="005041A8" w:rsidRDefault="00BD42A9" w:rsidP="00BD42A9">
            <w:pPr>
              <w:rPr>
                <w:rFonts w:ascii="Arial" w:hAnsi="Arial"/>
                <w:kern w:val="0"/>
                <w:sz w:val="18"/>
                <w:szCs w:val="18"/>
                <w:lang w:val="fr-FR"/>
              </w:rPr>
            </w:pPr>
            <w:r>
              <w:rPr>
                <w:rFonts w:ascii="Arial" w:hAnsi="Arial" w:hint="eastAsia"/>
                <w:kern w:val="0"/>
                <w:sz w:val="18"/>
                <w:szCs w:val="18"/>
                <w:lang w:val="fr-FR"/>
              </w:rPr>
              <w:t>5</w:t>
            </w:r>
          </w:p>
        </w:tc>
        <w:tc>
          <w:tcPr>
            <w:tcW w:w="2681" w:type="dxa"/>
          </w:tcPr>
          <w:p w:rsidR="00BD42A9" w:rsidRPr="005041A8" w:rsidRDefault="00BD42A9" w:rsidP="00BD42A9">
            <w:pPr>
              <w:rPr>
                <w:rFonts w:ascii="Arial" w:hAnsi="Arial"/>
                <w:kern w:val="0"/>
                <w:sz w:val="18"/>
                <w:szCs w:val="18"/>
                <w:lang w:val="fr-FR"/>
              </w:rPr>
            </w:pPr>
            <w:r w:rsidRPr="005041A8">
              <w:rPr>
                <w:rFonts w:ascii="Arial" w:hAnsi="Arial" w:hint="eastAsia"/>
                <w:kern w:val="0"/>
                <w:sz w:val="18"/>
                <w:szCs w:val="18"/>
                <w:lang w:val="fr-FR"/>
              </w:rPr>
              <w:t>协议版本号</w:t>
            </w:r>
          </w:p>
        </w:tc>
      </w:tr>
      <w:tr w:rsidR="00BD42A9" w:rsidTr="00BD42A9">
        <w:trPr>
          <w:jc w:val="center"/>
        </w:trPr>
        <w:tc>
          <w:tcPr>
            <w:tcW w:w="2378" w:type="dxa"/>
          </w:tcPr>
          <w:p w:rsidR="00BD42A9" w:rsidRPr="005041A8" w:rsidRDefault="00BD42A9" w:rsidP="00BD42A9">
            <w:pPr>
              <w:pStyle w:val="TAL"/>
              <w:rPr>
                <w:lang w:val="fr-FR" w:eastAsia="zh-CN"/>
              </w:rPr>
            </w:pPr>
            <w:r>
              <w:rPr>
                <w:lang w:val="fr-FR" w:eastAsia="zh-CN"/>
              </w:rPr>
              <w:t>transactionID</w:t>
            </w:r>
          </w:p>
        </w:tc>
        <w:tc>
          <w:tcPr>
            <w:tcW w:w="737" w:type="dxa"/>
          </w:tcPr>
          <w:p w:rsidR="00BD42A9" w:rsidRPr="005041A8" w:rsidRDefault="00BD42A9" w:rsidP="00BD42A9">
            <w:pPr>
              <w:pStyle w:val="TAL"/>
              <w:rPr>
                <w:lang w:val="fr-FR" w:eastAsia="zh-CN"/>
              </w:rPr>
            </w:pPr>
            <w:r>
              <w:rPr>
                <w:rFonts w:hint="eastAsia"/>
                <w:lang w:val="fr-FR" w:eastAsia="zh-CN"/>
              </w:rPr>
              <w:t>M</w:t>
            </w:r>
          </w:p>
        </w:tc>
        <w:tc>
          <w:tcPr>
            <w:tcW w:w="2104" w:type="dxa"/>
          </w:tcPr>
          <w:p w:rsidR="00BD42A9" w:rsidRPr="005041A8" w:rsidRDefault="00BD42A9" w:rsidP="00BD42A9">
            <w:pPr>
              <w:pStyle w:val="TAH"/>
              <w:jc w:val="both"/>
              <w:rPr>
                <w:b w:val="0"/>
                <w:lang w:val="fr-FR" w:eastAsia="zh-CN"/>
              </w:rPr>
            </w:pPr>
            <w:r>
              <w:rPr>
                <w:rFonts w:hint="eastAsia"/>
                <w:b w:val="0"/>
                <w:lang w:val="fr-FR" w:eastAsia="zh-CN"/>
              </w:rPr>
              <w:t>String</w:t>
            </w:r>
          </w:p>
        </w:tc>
        <w:tc>
          <w:tcPr>
            <w:tcW w:w="900" w:type="dxa"/>
          </w:tcPr>
          <w:p w:rsidR="00BD42A9" w:rsidRPr="005041A8" w:rsidRDefault="00BD42A9" w:rsidP="00BD42A9">
            <w:pPr>
              <w:rPr>
                <w:rFonts w:ascii="Arial" w:hAnsi="Arial"/>
                <w:kern w:val="0"/>
                <w:sz w:val="18"/>
                <w:szCs w:val="18"/>
                <w:lang w:val="fr-FR"/>
              </w:rPr>
            </w:pPr>
            <w:r w:rsidRPr="005041A8">
              <w:rPr>
                <w:rFonts w:ascii="Arial" w:hAnsi="Arial" w:hint="eastAsia"/>
                <w:kern w:val="0"/>
                <w:sz w:val="18"/>
                <w:szCs w:val="18"/>
                <w:lang w:val="fr-FR"/>
              </w:rPr>
              <w:t>40</w:t>
            </w:r>
          </w:p>
        </w:tc>
        <w:tc>
          <w:tcPr>
            <w:tcW w:w="2681" w:type="dxa"/>
          </w:tcPr>
          <w:p w:rsidR="00BD42A9" w:rsidRPr="005041A8" w:rsidRDefault="00BD42A9" w:rsidP="00BD42A9">
            <w:pPr>
              <w:rPr>
                <w:rFonts w:ascii="Arial" w:hAnsi="Arial"/>
                <w:kern w:val="0"/>
                <w:sz w:val="18"/>
                <w:szCs w:val="18"/>
                <w:lang w:val="fr-FR"/>
              </w:rPr>
            </w:pPr>
            <w:r w:rsidRPr="005041A8">
              <w:rPr>
                <w:rFonts w:ascii="Arial" w:hAnsi="Arial" w:hint="eastAsia"/>
                <w:kern w:val="0"/>
                <w:sz w:val="18"/>
                <w:szCs w:val="18"/>
                <w:lang w:val="fr-FR"/>
              </w:rPr>
              <w:t>交易流水号</w:t>
            </w:r>
          </w:p>
        </w:tc>
      </w:tr>
      <w:tr w:rsidR="00BD42A9" w:rsidTr="00BD42A9">
        <w:trPr>
          <w:jc w:val="center"/>
        </w:trPr>
        <w:tc>
          <w:tcPr>
            <w:tcW w:w="2378" w:type="dxa"/>
          </w:tcPr>
          <w:p w:rsidR="00BD42A9" w:rsidRPr="00C8364D" w:rsidRDefault="00BD42A9" w:rsidP="00BD42A9">
            <w:pPr>
              <w:pStyle w:val="TAL"/>
              <w:rPr>
                <w:lang w:val="fr-FR" w:eastAsia="zh-CN"/>
              </w:rPr>
            </w:pPr>
            <w:r w:rsidRPr="00C8364D">
              <w:rPr>
                <w:rFonts w:hint="eastAsia"/>
                <w:lang w:val="fr-FR" w:eastAsia="zh-CN"/>
              </w:rPr>
              <w:t>traceFlag</w:t>
            </w:r>
          </w:p>
        </w:tc>
        <w:tc>
          <w:tcPr>
            <w:tcW w:w="737" w:type="dxa"/>
          </w:tcPr>
          <w:p w:rsidR="00BD42A9" w:rsidRPr="00C8364D" w:rsidRDefault="00BD42A9" w:rsidP="00BD42A9">
            <w:pPr>
              <w:spacing w:line="240" w:lineRule="atLeast"/>
              <w:rPr>
                <w:rFonts w:ascii="Arial" w:hAnsi="Arial"/>
                <w:kern w:val="0"/>
                <w:sz w:val="18"/>
                <w:szCs w:val="18"/>
                <w:lang w:val="fr-FR"/>
              </w:rPr>
            </w:pPr>
            <w:r w:rsidRPr="00C8364D">
              <w:rPr>
                <w:rFonts w:ascii="Arial" w:hAnsi="Arial" w:hint="eastAsia"/>
                <w:kern w:val="0"/>
                <w:sz w:val="18"/>
                <w:szCs w:val="18"/>
                <w:lang w:val="fr-FR"/>
              </w:rPr>
              <w:t xml:space="preserve">O </w:t>
            </w:r>
          </w:p>
        </w:tc>
        <w:tc>
          <w:tcPr>
            <w:tcW w:w="2104" w:type="dxa"/>
          </w:tcPr>
          <w:p w:rsidR="00BD42A9" w:rsidRPr="00C8364D" w:rsidRDefault="00BD42A9" w:rsidP="00BD42A9">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900" w:type="dxa"/>
          </w:tcPr>
          <w:p w:rsidR="00BD42A9" w:rsidRPr="00C8364D" w:rsidRDefault="00BD42A9" w:rsidP="00BD42A9">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2681" w:type="dxa"/>
          </w:tcPr>
          <w:p w:rsidR="00BD42A9" w:rsidRPr="00C8364D" w:rsidRDefault="00BD42A9" w:rsidP="00BD42A9">
            <w:pPr>
              <w:spacing w:line="240" w:lineRule="atLeast"/>
              <w:rPr>
                <w:rFonts w:ascii="Arial" w:hAnsi="Arial"/>
                <w:kern w:val="0"/>
                <w:sz w:val="18"/>
                <w:szCs w:val="18"/>
                <w:lang w:val="fr-FR"/>
              </w:rPr>
            </w:pPr>
            <w:r>
              <w:rPr>
                <w:rFonts w:ascii="Arial" w:hAnsi="Arial" w:hint="eastAsia"/>
                <w:kern w:val="0"/>
                <w:sz w:val="18"/>
                <w:szCs w:val="18"/>
                <w:lang w:val="fr-FR"/>
              </w:rPr>
              <w:t>跟踪标志</w:t>
            </w:r>
          </w:p>
        </w:tc>
      </w:tr>
    </w:tbl>
    <w:p w:rsidR="00BD42A9" w:rsidRDefault="00BD42A9" w:rsidP="00407B6C">
      <w:pPr>
        <w:pStyle w:val="41"/>
      </w:pPr>
      <w:r>
        <w:rPr>
          <w:rFonts w:hint="eastAsia"/>
        </w:rPr>
        <w:t>异常信息</w:t>
      </w:r>
    </w:p>
    <w:p w:rsidR="00BD42A9" w:rsidRDefault="00BD42A9" w:rsidP="00BD42A9">
      <w:r>
        <w:rPr>
          <w:rFonts w:hint="eastAsia"/>
        </w:rPr>
        <w:t>失败则抛出异常</w:t>
      </w:r>
      <w:r>
        <w:rPr>
          <w:rFonts w:hint="eastAsia"/>
        </w:rPr>
        <w:t>CException</w:t>
      </w:r>
      <w:r>
        <w:rPr>
          <w:rFonts w:hint="eastAsia"/>
        </w:rPr>
        <w:t>，具体内容请参考异常码定义文档。</w:t>
      </w:r>
    </w:p>
    <w:p w:rsidR="00BD42A9" w:rsidRDefault="00BD42A9" w:rsidP="00407B6C">
      <w:pPr>
        <w:pStyle w:val="41"/>
      </w:pPr>
      <w:r>
        <w:rPr>
          <w:rFonts w:hint="eastAsia"/>
        </w:rPr>
        <w:t>Json</w:t>
      </w:r>
      <w:r>
        <w:rPr>
          <w:rFonts w:hint="eastAsia"/>
        </w:rPr>
        <w:t>接口登录认证信息说明</w:t>
      </w:r>
    </w:p>
    <w:p w:rsidR="00BD42A9" w:rsidRPr="000B7FED" w:rsidRDefault="00BD42A9" w:rsidP="00BD42A9">
      <w:pPr>
        <w:rPr>
          <w:lang w:val="fr-FR"/>
        </w:rPr>
      </w:pPr>
      <w:r>
        <w:rPr>
          <w:rFonts w:hint="eastAsia"/>
        </w:rPr>
        <w:t xml:space="preserve">   Authorization</w:t>
      </w:r>
      <w:r>
        <w:rPr>
          <w:rFonts w:hint="eastAsia"/>
        </w:rPr>
        <w:t>中无需登录认证信息。</w:t>
      </w:r>
    </w:p>
    <w:p w:rsidR="00BD42A9" w:rsidRDefault="00BD42A9" w:rsidP="00424C9D"/>
    <w:p w:rsidR="00692A9C" w:rsidRPr="00F81C79" w:rsidRDefault="00692A9C" w:rsidP="00692A9C">
      <w:pPr>
        <w:pStyle w:val="21"/>
        <w:numPr>
          <w:ilvl w:val="1"/>
          <w:numId w:val="1"/>
        </w:numPr>
      </w:pPr>
      <w:r>
        <w:rPr>
          <w:rFonts w:hint="eastAsia"/>
        </w:rPr>
        <w:t>GetChgNicknameList</w:t>
      </w:r>
    </w:p>
    <w:p w:rsidR="00692A9C" w:rsidRPr="00F81C79" w:rsidRDefault="00692A9C" w:rsidP="00407B6C">
      <w:pPr>
        <w:pStyle w:val="31"/>
      </w:pPr>
      <w:r w:rsidRPr="00F81C79">
        <w:rPr>
          <w:rFonts w:hint="eastAsia"/>
        </w:rPr>
        <w:t>JSON</w:t>
      </w:r>
      <w:r w:rsidRPr="00F81C79">
        <w:rPr>
          <w:rFonts w:hint="eastAsia"/>
        </w:rPr>
        <w:t>接口</w:t>
      </w:r>
    </w:p>
    <w:p w:rsidR="00692A9C" w:rsidRPr="00F81C79" w:rsidRDefault="00692A9C" w:rsidP="00407B6C">
      <w:pPr>
        <w:pStyle w:val="41"/>
      </w:pPr>
      <w:r w:rsidRPr="00F81C79">
        <w:rPr>
          <w:rFonts w:hint="eastAsia"/>
        </w:rPr>
        <w:t>描述</w:t>
      </w:r>
    </w:p>
    <w:p w:rsidR="00692A9C" w:rsidRDefault="00692A9C" w:rsidP="00692A9C">
      <w:pPr>
        <w:ind w:firstLine="420"/>
      </w:pPr>
      <w:r w:rsidRPr="00F81C79">
        <w:rPr>
          <w:rFonts w:hint="eastAsia"/>
        </w:rPr>
        <w:t>检查用户昵称</w:t>
      </w:r>
      <w:r>
        <w:rPr>
          <w:rFonts w:hint="eastAsia"/>
        </w:rPr>
        <w:t>修改申请列表。暂定只有花粉俱乐部才能查询和审核用户变更昵称。</w:t>
      </w:r>
    </w:p>
    <w:p w:rsidR="009B589E" w:rsidRPr="00F81C79" w:rsidRDefault="009B589E" w:rsidP="00692A9C">
      <w:pPr>
        <w:ind w:firstLine="420"/>
      </w:pPr>
      <w:r>
        <w:rPr>
          <w:rFonts w:hint="eastAsia"/>
        </w:rPr>
        <w:t>一次最多返回</w:t>
      </w:r>
      <w:r w:rsidR="00631A71">
        <w:rPr>
          <w:rFonts w:hint="eastAsia"/>
        </w:rPr>
        <w:t>1</w:t>
      </w:r>
      <w:r>
        <w:rPr>
          <w:rFonts w:hint="eastAsia"/>
        </w:rPr>
        <w:t>00</w:t>
      </w:r>
      <w:r>
        <w:rPr>
          <w:rFonts w:hint="eastAsia"/>
        </w:rPr>
        <w:t>条记录；花粉俱乐部审核后，才允许</w:t>
      </w:r>
      <w:r w:rsidR="00742C4F">
        <w:rPr>
          <w:rFonts w:hint="eastAsia"/>
        </w:rPr>
        <w:t>查下</w:t>
      </w:r>
      <w:r w:rsidR="00742C4F">
        <w:rPr>
          <w:rFonts w:hint="eastAsia"/>
        </w:rPr>
        <w:t>100</w:t>
      </w:r>
      <w:r w:rsidR="00742C4F">
        <w:rPr>
          <w:rFonts w:hint="eastAsia"/>
        </w:rPr>
        <w:t>条记录</w:t>
      </w:r>
      <w:r>
        <w:rPr>
          <w:rFonts w:hint="eastAsia"/>
        </w:rPr>
        <w:t>。</w:t>
      </w:r>
    </w:p>
    <w:p w:rsidR="00692A9C" w:rsidRPr="00F81C79" w:rsidRDefault="00692A9C" w:rsidP="00407B6C">
      <w:pPr>
        <w:pStyle w:val="41"/>
      </w:pPr>
      <w:r w:rsidRPr="00F81C79">
        <w:rPr>
          <w:rFonts w:hint="eastAsia"/>
        </w:rPr>
        <w:t>原型</w:t>
      </w:r>
    </w:p>
    <w:p w:rsidR="00692A9C" w:rsidRPr="00F81C79" w:rsidRDefault="00692A9C" w:rsidP="00692A9C">
      <w:pPr>
        <w:ind w:left="198"/>
        <w:jc w:val="left"/>
      </w:pPr>
      <w:r>
        <w:rPr>
          <w:rFonts w:hint="eastAsia"/>
        </w:rPr>
        <w:t>GetChgNicknameList</w:t>
      </w:r>
      <w:r w:rsidRPr="00F81C79">
        <w:rPr>
          <w:rFonts w:hint="eastAsia"/>
        </w:rPr>
        <w:t xml:space="preserve">Rsp </w:t>
      </w:r>
      <w:r>
        <w:rPr>
          <w:rFonts w:hint="eastAsia"/>
        </w:rPr>
        <w:t>getChgNicknameList</w:t>
      </w:r>
      <w:r w:rsidRPr="00F81C79">
        <w:t>(</w:t>
      </w:r>
      <w:r>
        <w:rPr>
          <w:rFonts w:hint="eastAsia"/>
        </w:rPr>
        <w:t>GetChgNicknameList</w:t>
      </w:r>
      <w:r w:rsidRPr="00F81C79">
        <w:rPr>
          <w:rFonts w:hint="eastAsia"/>
        </w:rPr>
        <w:t xml:space="preserve">Req </w:t>
      </w:r>
      <w:r>
        <w:rPr>
          <w:rFonts w:hint="eastAsia"/>
        </w:rPr>
        <w:t>getChgNicknameList</w:t>
      </w:r>
      <w:r w:rsidRPr="00F81C79">
        <w:rPr>
          <w:rFonts w:hint="eastAsia"/>
        </w:rPr>
        <w:t xml:space="preserve"> Req</w:t>
      </w:r>
      <w:r w:rsidRPr="00F81C79">
        <w:t>)</w:t>
      </w:r>
      <w:r w:rsidRPr="00F81C79">
        <w:rPr>
          <w:rFonts w:hint="eastAsia"/>
        </w:rPr>
        <w:t xml:space="preserve"> throws CException</w:t>
      </w:r>
    </w:p>
    <w:p w:rsidR="00692A9C" w:rsidRPr="00F81C79" w:rsidRDefault="00692A9C" w:rsidP="00407B6C">
      <w:pPr>
        <w:pStyle w:val="41"/>
      </w:pPr>
      <w:r w:rsidRPr="00F81C79">
        <w:rPr>
          <w:rFonts w:hint="eastAsia"/>
        </w:rPr>
        <w:t>输入参数</w:t>
      </w:r>
    </w:p>
    <w:p w:rsidR="00692A9C" w:rsidRPr="00F81C79" w:rsidRDefault="00692A9C" w:rsidP="00692A9C">
      <w:pPr>
        <w:ind w:left="198"/>
      </w:pPr>
      <w:r>
        <w:rPr>
          <w:rFonts w:hint="eastAsia"/>
        </w:rPr>
        <w:t>GetChgNicknameList</w:t>
      </w:r>
      <w:r w:rsidRPr="00F81C79">
        <w:rPr>
          <w:rFonts w:hint="eastAsia"/>
        </w:rPr>
        <w:t>Req</w:t>
      </w:r>
      <w:r w:rsidRPr="00F81C79">
        <w:rPr>
          <w:rFonts w:hint="eastAsia"/>
        </w:rPr>
        <w:t>属性如下：</w:t>
      </w:r>
    </w:p>
    <w:tbl>
      <w:tblPr>
        <w:tblW w:w="8796" w:type="dxa"/>
        <w:jc w:val="center"/>
        <w:tblInd w:w="2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84"/>
        <w:gridCol w:w="731"/>
        <w:gridCol w:w="1558"/>
        <w:gridCol w:w="1620"/>
        <w:gridCol w:w="3203"/>
      </w:tblGrid>
      <w:tr w:rsidR="00692A9C" w:rsidRPr="00F81C79" w:rsidTr="009B589E">
        <w:trPr>
          <w:jc w:val="center"/>
        </w:trPr>
        <w:tc>
          <w:tcPr>
            <w:tcW w:w="1684" w:type="dxa"/>
            <w:shd w:val="clear" w:color="auto" w:fill="99CCFF"/>
          </w:tcPr>
          <w:p w:rsidR="00692A9C" w:rsidRPr="00F81C79" w:rsidRDefault="00692A9C" w:rsidP="009B589E">
            <w:pPr>
              <w:pStyle w:val="TAH"/>
            </w:pPr>
            <w:r w:rsidRPr="00F81C79">
              <w:rPr>
                <w:rFonts w:hint="eastAsia"/>
              </w:rPr>
              <w:t>参数名称</w:t>
            </w:r>
          </w:p>
        </w:tc>
        <w:tc>
          <w:tcPr>
            <w:tcW w:w="731" w:type="dxa"/>
            <w:shd w:val="clear" w:color="auto" w:fill="99CCFF"/>
          </w:tcPr>
          <w:p w:rsidR="00692A9C" w:rsidRPr="00F81C79" w:rsidRDefault="00692A9C" w:rsidP="009B589E">
            <w:pPr>
              <w:pStyle w:val="TAH"/>
            </w:pPr>
            <w:r w:rsidRPr="00F81C79">
              <w:rPr>
                <w:rFonts w:hint="eastAsia"/>
              </w:rPr>
              <w:t>可选</w:t>
            </w:r>
          </w:p>
        </w:tc>
        <w:tc>
          <w:tcPr>
            <w:tcW w:w="1558" w:type="dxa"/>
            <w:shd w:val="clear" w:color="auto" w:fill="99CCFF"/>
          </w:tcPr>
          <w:p w:rsidR="00692A9C" w:rsidRPr="00F81C79" w:rsidRDefault="00692A9C" w:rsidP="009B589E">
            <w:pPr>
              <w:pStyle w:val="TAH"/>
            </w:pPr>
            <w:r w:rsidRPr="00F81C79">
              <w:rPr>
                <w:rFonts w:hint="eastAsia"/>
              </w:rPr>
              <w:t>类型</w:t>
            </w:r>
          </w:p>
        </w:tc>
        <w:tc>
          <w:tcPr>
            <w:tcW w:w="1620" w:type="dxa"/>
            <w:shd w:val="clear" w:color="auto" w:fill="99CCFF"/>
          </w:tcPr>
          <w:p w:rsidR="00692A9C" w:rsidRPr="00F81C79" w:rsidRDefault="00692A9C" w:rsidP="009B589E">
            <w:pPr>
              <w:pStyle w:val="TAH"/>
            </w:pPr>
            <w:r w:rsidRPr="00F81C79">
              <w:rPr>
                <w:rFonts w:hint="eastAsia"/>
              </w:rPr>
              <w:t>长度</w:t>
            </w:r>
            <w:r w:rsidRPr="00F81C79">
              <w:t xml:space="preserve"> </w:t>
            </w:r>
          </w:p>
        </w:tc>
        <w:tc>
          <w:tcPr>
            <w:tcW w:w="3203" w:type="dxa"/>
            <w:shd w:val="clear" w:color="auto" w:fill="99CCFF"/>
          </w:tcPr>
          <w:p w:rsidR="00692A9C" w:rsidRPr="00F81C79" w:rsidRDefault="00692A9C" w:rsidP="009B589E">
            <w:pPr>
              <w:pStyle w:val="TAH"/>
            </w:pPr>
            <w:r w:rsidRPr="00F81C79">
              <w:rPr>
                <w:rFonts w:hint="eastAsia"/>
              </w:rPr>
              <w:t>描述信息</w:t>
            </w:r>
          </w:p>
        </w:tc>
      </w:tr>
      <w:tr w:rsidR="00692A9C" w:rsidRPr="00F81C79" w:rsidTr="009B589E">
        <w:trPr>
          <w:jc w:val="center"/>
        </w:trPr>
        <w:tc>
          <w:tcPr>
            <w:tcW w:w="1684" w:type="dxa"/>
          </w:tcPr>
          <w:p w:rsidR="00692A9C" w:rsidRPr="00F81C79" w:rsidRDefault="00692A9C" w:rsidP="009B589E">
            <w:pPr>
              <w:pStyle w:val="TAL"/>
            </w:pPr>
            <w:r w:rsidRPr="00F81C79">
              <w:rPr>
                <w:rFonts w:hint="eastAsia"/>
              </w:rPr>
              <w:t>v</w:t>
            </w:r>
            <w:r w:rsidRPr="00F81C79">
              <w:t>ersion</w:t>
            </w:r>
          </w:p>
        </w:tc>
        <w:tc>
          <w:tcPr>
            <w:tcW w:w="731" w:type="dxa"/>
          </w:tcPr>
          <w:p w:rsidR="00692A9C" w:rsidRPr="00F81C79" w:rsidRDefault="00692A9C" w:rsidP="009B589E">
            <w:pPr>
              <w:pStyle w:val="TAL"/>
            </w:pPr>
            <w:r w:rsidRPr="00F81C79">
              <w:rPr>
                <w:rFonts w:hint="eastAsia"/>
              </w:rPr>
              <w:t>M</w:t>
            </w:r>
          </w:p>
        </w:tc>
        <w:tc>
          <w:tcPr>
            <w:tcW w:w="1558" w:type="dxa"/>
          </w:tcPr>
          <w:p w:rsidR="00692A9C" w:rsidRPr="00F81C79" w:rsidRDefault="00692A9C" w:rsidP="009B589E">
            <w:pPr>
              <w:pStyle w:val="TAH"/>
              <w:jc w:val="both"/>
            </w:pPr>
            <w:r w:rsidRPr="00F81C79">
              <w:rPr>
                <w:rFonts w:hint="eastAsia"/>
              </w:rPr>
              <w:t>String</w:t>
            </w:r>
          </w:p>
        </w:tc>
        <w:tc>
          <w:tcPr>
            <w:tcW w:w="1620" w:type="dxa"/>
          </w:tcPr>
          <w:p w:rsidR="00692A9C" w:rsidRPr="00F81C79" w:rsidRDefault="00692A9C" w:rsidP="009B589E">
            <w:r w:rsidRPr="00F81C79">
              <w:rPr>
                <w:rFonts w:hint="eastAsia"/>
              </w:rPr>
              <w:t>5</w:t>
            </w:r>
          </w:p>
        </w:tc>
        <w:tc>
          <w:tcPr>
            <w:tcW w:w="3203" w:type="dxa"/>
          </w:tcPr>
          <w:p w:rsidR="00692A9C" w:rsidRPr="00F81C79" w:rsidRDefault="00692A9C" w:rsidP="009B589E">
            <w:r w:rsidRPr="00F81C79">
              <w:rPr>
                <w:rFonts w:hint="eastAsia"/>
              </w:rPr>
              <w:t>协议版本号</w:t>
            </w:r>
          </w:p>
          <w:p w:rsidR="00692A9C" w:rsidRPr="00F81C79" w:rsidRDefault="00692A9C" w:rsidP="009B589E">
            <w:r w:rsidRPr="00F81C79">
              <w:rPr>
                <w:rFonts w:hint="eastAsia"/>
              </w:rPr>
              <w:t>当前版本为：</w:t>
            </w:r>
            <w:r w:rsidRPr="00F81C79">
              <w:rPr>
                <w:rFonts w:hint="eastAsia"/>
              </w:rPr>
              <w:t>01.01</w:t>
            </w:r>
          </w:p>
        </w:tc>
      </w:tr>
      <w:tr w:rsidR="00692A9C" w:rsidRPr="00F81C79" w:rsidTr="009B589E">
        <w:trPr>
          <w:jc w:val="center"/>
        </w:trPr>
        <w:tc>
          <w:tcPr>
            <w:tcW w:w="1684" w:type="dxa"/>
          </w:tcPr>
          <w:p w:rsidR="00692A9C" w:rsidRPr="00F81C79" w:rsidRDefault="00692A9C" w:rsidP="009B589E">
            <w:pPr>
              <w:pStyle w:val="TAL"/>
            </w:pPr>
            <w:r w:rsidRPr="00F81C79">
              <w:t>transactionID</w:t>
            </w:r>
          </w:p>
        </w:tc>
        <w:tc>
          <w:tcPr>
            <w:tcW w:w="731" w:type="dxa"/>
          </w:tcPr>
          <w:p w:rsidR="00692A9C" w:rsidRPr="00F81C79" w:rsidRDefault="00692A9C" w:rsidP="009B589E">
            <w:pPr>
              <w:pStyle w:val="TAL"/>
            </w:pPr>
            <w:r w:rsidRPr="00F81C79">
              <w:rPr>
                <w:rFonts w:hint="eastAsia"/>
              </w:rPr>
              <w:t>M</w:t>
            </w:r>
          </w:p>
        </w:tc>
        <w:tc>
          <w:tcPr>
            <w:tcW w:w="1558" w:type="dxa"/>
          </w:tcPr>
          <w:p w:rsidR="00692A9C" w:rsidRPr="00F81C79" w:rsidRDefault="00692A9C" w:rsidP="009B589E">
            <w:pPr>
              <w:pStyle w:val="TAH"/>
              <w:jc w:val="both"/>
            </w:pPr>
            <w:r w:rsidRPr="00F81C79">
              <w:rPr>
                <w:rFonts w:hint="eastAsia"/>
              </w:rPr>
              <w:t>String</w:t>
            </w:r>
          </w:p>
        </w:tc>
        <w:tc>
          <w:tcPr>
            <w:tcW w:w="1620" w:type="dxa"/>
          </w:tcPr>
          <w:p w:rsidR="00692A9C" w:rsidRPr="00F81C79" w:rsidRDefault="00692A9C" w:rsidP="009B589E">
            <w:r w:rsidRPr="00F81C79">
              <w:rPr>
                <w:rFonts w:hint="eastAsia"/>
              </w:rPr>
              <w:t>40</w:t>
            </w:r>
          </w:p>
        </w:tc>
        <w:tc>
          <w:tcPr>
            <w:tcW w:w="3203" w:type="dxa"/>
          </w:tcPr>
          <w:p w:rsidR="00692A9C" w:rsidRPr="00F81C79" w:rsidRDefault="00692A9C" w:rsidP="009B589E">
            <w:r w:rsidRPr="00F81C79">
              <w:rPr>
                <w:rFonts w:hint="eastAsia"/>
              </w:rPr>
              <w:t>交易流水号</w:t>
            </w:r>
          </w:p>
        </w:tc>
      </w:tr>
      <w:tr w:rsidR="00692A9C" w:rsidRPr="00F81C79" w:rsidTr="009B589E">
        <w:trPr>
          <w:jc w:val="center"/>
        </w:trPr>
        <w:tc>
          <w:tcPr>
            <w:tcW w:w="1684" w:type="dxa"/>
          </w:tcPr>
          <w:p w:rsidR="00692A9C" w:rsidRPr="00F81C79" w:rsidRDefault="00692A9C" w:rsidP="009B589E">
            <w:pPr>
              <w:pStyle w:val="TAL"/>
            </w:pPr>
            <w:r w:rsidRPr="00F81C79">
              <w:rPr>
                <w:rFonts w:hint="eastAsia"/>
              </w:rPr>
              <w:t>traceFlag</w:t>
            </w:r>
          </w:p>
        </w:tc>
        <w:tc>
          <w:tcPr>
            <w:tcW w:w="731" w:type="dxa"/>
          </w:tcPr>
          <w:p w:rsidR="00692A9C" w:rsidRPr="00F81C79" w:rsidRDefault="00692A9C" w:rsidP="009B589E">
            <w:pPr>
              <w:spacing w:line="240" w:lineRule="atLeast"/>
            </w:pPr>
            <w:r w:rsidRPr="00F81C79">
              <w:rPr>
                <w:rFonts w:hint="eastAsia"/>
              </w:rPr>
              <w:t xml:space="preserve">O </w:t>
            </w:r>
          </w:p>
        </w:tc>
        <w:tc>
          <w:tcPr>
            <w:tcW w:w="1558" w:type="dxa"/>
          </w:tcPr>
          <w:p w:rsidR="00692A9C" w:rsidRPr="00F81C79" w:rsidRDefault="00692A9C" w:rsidP="009B589E">
            <w:pPr>
              <w:spacing w:line="240" w:lineRule="atLeast"/>
            </w:pPr>
            <w:r w:rsidRPr="00F81C79">
              <w:rPr>
                <w:rFonts w:hint="eastAsia"/>
              </w:rPr>
              <w:t>String</w:t>
            </w:r>
          </w:p>
        </w:tc>
        <w:tc>
          <w:tcPr>
            <w:tcW w:w="1620" w:type="dxa"/>
          </w:tcPr>
          <w:p w:rsidR="00692A9C" w:rsidRPr="00F81C79" w:rsidRDefault="00692A9C" w:rsidP="009B589E">
            <w:pPr>
              <w:spacing w:line="240" w:lineRule="atLeast"/>
            </w:pPr>
            <w:r w:rsidRPr="00F81C79">
              <w:rPr>
                <w:rFonts w:hint="eastAsia"/>
              </w:rPr>
              <w:t>1</w:t>
            </w:r>
          </w:p>
        </w:tc>
        <w:tc>
          <w:tcPr>
            <w:tcW w:w="3203" w:type="dxa"/>
          </w:tcPr>
          <w:p w:rsidR="00692A9C" w:rsidRPr="00F81C79" w:rsidRDefault="00692A9C" w:rsidP="009B589E">
            <w:pPr>
              <w:spacing w:line="240" w:lineRule="atLeast"/>
            </w:pPr>
            <w:r w:rsidRPr="00F81C79">
              <w:rPr>
                <w:rFonts w:hint="eastAsia"/>
              </w:rPr>
              <w:t>跟踪标志</w:t>
            </w:r>
          </w:p>
        </w:tc>
      </w:tr>
      <w:tr w:rsidR="00097BB9" w:rsidRPr="00F81C79" w:rsidTr="009B589E">
        <w:trPr>
          <w:jc w:val="center"/>
        </w:trPr>
        <w:tc>
          <w:tcPr>
            <w:tcW w:w="1684" w:type="dxa"/>
          </w:tcPr>
          <w:p w:rsidR="00097BB9" w:rsidRPr="00F81C79" w:rsidRDefault="00097BB9" w:rsidP="00097BB9">
            <w:pPr>
              <w:pStyle w:val="TAL"/>
              <w:rPr>
                <w:lang w:eastAsia="zh-CN"/>
              </w:rPr>
            </w:pPr>
            <w:r>
              <w:rPr>
                <w:rFonts w:hint="eastAsia"/>
                <w:lang w:eastAsia="zh-CN"/>
              </w:rPr>
              <w:t>userAccount</w:t>
            </w:r>
          </w:p>
        </w:tc>
        <w:tc>
          <w:tcPr>
            <w:tcW w:w="731" w:type="dxa"/>
          </w:tcPr>
          <w:p w:rsidR="00097BB9" w:rsidRPr="00F81C79" w:rsidRDefault="00097BB9" w:rsidP="009B589E">
            <w:pPr>
              <w:spacing w:line="240" w:lineRule="atLeast"/>
            </w:pPr>
            <w:r>
              <w:rPr>
                <w:rFonts w:hint="eastAsia"/>
              </w:rPr>
              <w:t>O</w:t>
            </w:r>
          </w:p>
        </w:tc>
        <w:tc>
          <w:tcPr>
            <w:tcW w:w="1558" w:type="dxa"/>
          </w:tcPr>
          <w:p w:rsidR="00097BB9" w:rsidRPr="00F81C79" w:rsidRDefault="00097BB9" w:rsidP="009B589E">
            <w:pPr>
              <w:spacing w:line="240" w:lineRule="atLeast"/>
            </w:pPr>
            <w:r>
              <w:rPr>
                <w:rFonts w:hint="eastAsia"/>
              </w:rPr>
              <w:t>String</w:t>
            </w:r>
          </w:p>
        </w:tc>
        <w:tc>
          <w:tcPr>
            <w:tcW w:w="1620" w:type="dxa"/>
          </w:tcPr>
          <w:p w:rsidR="00097BB9" w:rsidRPr="00F81C79" w:rsidRDefault="00097BB9" w:rsidP="009B589E">
            <w:pPr>
              <w:spacing w:line="240" w:lineRule="atLeast"/>
            </w:pPr>
            <w:r>
              <w:rPr>
                <w:rFonts w:hint="eastAsia"/>
              </w:rPr>
              <w:t>255</w:t>
            </w:r>
          </w:p>
        </w:tc>
        <w:tc>
          <w:tcPr>
            <w:tcW w:w="3203" w:type="dxa"/>
          </w:tcPr>
          <w:p w:rsidR="00097BB9" w:rsidRPr="00F81C79" w:rsidRDefault="00097BB9" w:rsidP="009B589E">
            <w:pPr>
              <w:spacing w:line="240" w:lineRule="atLeast"/>
            </w:pPr>
            <w:r>
              <w:rPr>
                <w:rFonts w:hint="eastAsia"/>
              </w:rPr>
              <w:t>用户帐号</w:t>
            </w:r>
            <w:r w:rsidR="00A2457A">
              <w:rPr>
                <w:rFonts w:hint="eastAsia"/>
              </w:rPr>
              <w:t>（不输入，则查所有的）</w:t>
            </w:r>
          </w:p>
        </w:tc>
      </w:tr>
    </w:tbl>
    <w:p w:rsidR="00692A9C" w:rsidRPr="00F81C79" w:rsidRDefault="00692A9C" w:rsidP="00407B6C">
      <w:pPr>
        <w:pStyle w:val="41"/>
      </w:pPr>
      <w:r w:rsidRPr="00F81C79">
        <w:rPr>
          <w:rFonts w:hint="eastAsia"/>
        </w:rPr>
        <w:t>返回值</w:t>
      </w:r>
    </w:p>
    <w:p w:rsidR="00692A9C" w:rsidRPr="00F81C79" w:rsidRDefault="00692A9C" w:rsidP="00692A9C">
      <w:pPr>
        <w:ind w:left="198"/>
      </w:pPr>
      <w:r w:rsidRPr="00F81C79">
        <w:rPr>
          <w:rFonts w:hint="eastAsia"/>
        </w:rPr>
        <w:t>成功返回</w:t>
      </w:r>
      <w:r>
        <w:rPr>
          <w:rFonts w:hint="eastAsia"/>
        </w:rPr>
        <w:t>GetChgNicknameList</w:t>
      </w:r>
      <w:r w:rsidRPr="00F81C79">
        <w:rPr>
          <w:rFonts w:hint="eastAsia"/>
        </w:rPr>
        <w:t>Rsp</w:t>
      </w:r>
      <w:r w:rsidRPr="00F81C79">
        <w:rPr>
          <w:rFonts w:hint="eastAsia"/>
        </w:rPr>
        <w:t>，否则抛出异常。定义如下：</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2235"/>
        <w:gridCol w:w="769"/>
        <w:gridCol w:w="2681"/>
      </w:tblGrid>
      <w:tr w:rsidR="00692A9C" w:rsidRPr="00F81C79" w:rsidTr="009B589E">
        <w:trPr>
          <w:jc w:val="center"/>
        </w:trPr>
        <w:tc>
          <w:tcPr>
            <w:tcW w:w="2378" w:type="dxa"/>
          </w:tcPr>
          <w:p w:rsidR="00692A9C" w:rsidRPr="00F81C79" w:rsidRDefault="00692A9C" w:rsidP="009B589E">
            <w:pPr>
              <w:pStyle w:val="TAH"/>
            </w:pPr>
            <w:r w:rsidRPr="00F81C79">
              <w:rPr>
                <w:rFonts w:hint="eastAsia"/>
              </w:rPr>
              <w:lastRenderedPageBreak/>
              <w:t>参数名称</w:t>
            </w:r>
          </w:p>
        </w:tc>
        <w:tc>
          <w:tcPr>
            <w:tcW w:w="737" w:type="dxa"/>
          </w:tcPr>
          <w:p w:rsidR="00692A9C" w:rsidRPr="00F81C79" w:rsidRDefault="00692A9C" w:rsidP="009B589E">
            <w:pPr>
              <w:pStyle w:val="TAH"/>
            </w:pPr>
            <w:r w:rsidRPr="00F81C79">
              <w:rPr>
                <w:rFonts w:hint="eastAsia"/>
              </w:rPr>
              <w:t>必须</w:t>
            </w:r>
          </w:p>
        </w:tc>
        <w:tc>
          <w:tcPr>
            <w:tcW w:w="2235" w:type="dxa"/>
          </w:tcPr>
          <w:p w:rsidR="00692A9C" w:rsidRPr="00F81C79" w:rsidRDefault="00692A9C" w:rsidP="009B589E">
            <w:pPr>
              <w:pStyle w:val="TAH"/>
            </w:pPr>
            <w:r w:rsidRPr="00F81C79">
              <w:rPr>
                <w:rFonts w:hint="eastAsia"/>
              </w:rPr>
              <w:t>类型</w:t>
            </w:r>
          </w:p>
        </w:tc>
        <w:tc>
          <w:tcPr>
            <w:tcW w:w="769" w:type="dxa"/>
          </w:tcPr>
          <w:p w:rsidR="00692A9C" w:rsidRPr="00F81C79" w:rsidRDefault="00692A9C" w:rsidP="009B589E">
            <w:pPr>
              <w:pStyle w:val="TAH"/>
            </w:pPr>
            <w:r w:rsidRPr="00F81C79">
              <w:rPr>
                <w:rFonts w:hint="eastAsia"/>
              </w:rPr>
              <w:t>长度</w:t>
            </w:r>
          </w:p>
        </w:tc>
        <w:tc>
          <w:tcPr>
            <w:tcW w:w="2681" w:type="dxa"/>
          </w:tcPr>
          <w:p w:rsidR="00692A9C" w:rsidRPr="00F81C79" w:rsidRDefault="00692A9C" w:rsidP="009B589E">
            <w:pPr>
              <w:pStyle w:val="TAH"/>
            </w:pPr>
            <w:r w:rsidRPr="00F81C79">
              <w:rPr>
                <w:rFonts w:hint="eastAsia"/>
              </w:rPr>
              <w:t>描述信息</w:t>
            </w:r>
          </w:p>
        </w:tc>
      </w:tr>
      <w:tr w:rsidR="00692A9C" w:rsidRPr="00F81C79" w:rsidTr="009B589E">
        <w:trPr>
          <w:jc w:val="center"/>
        </w:trPr>
        <w:tc>
          <w:tcPr>
            <w:tcW w:w="2378" w:type="dxa"/>
          </w:tcPr>
          <w:p w:rsidR="00692A9C" w:rsidRPr="00F81C79" w:rsidRDefault="00692A9C" w:rsidP="009B589E">
            <w:pPr>
              <w:pStyle w:val="TAL"/>
            </w:pPr>
            <w:r w:rsidRPr="00F81C79">
              <w:rPr>
                <w:rFonts w:hint="eastAsia"/>
              </w:rPr>
              <w:t>v</w:t>
            </w:r>
            <w:r w:rsidRPr="00F81C79">
              <w:t>ersion</w:t>
            </w:r>
          </w:p>
        </w:tc>
        <w:tc>
          <w:tcPr>
            <w:tcW w:w="737" w:type="dxa"/>
          </w:tcPr>
          <w:p w:rsidR="00692A9C" w:rsidRPr="00F81C79" w:rsidRDefault="00692A9C" w:rsidP="009B589E">
            <w:pPr>
              <w:pStyle w:val="TAL"/>
            </w:pPr>
            <w:r w:rsidRPr="00F81C79">
              <w:rPr>
                <w:rFonts w:hint="eastAsia"/>
              </w:rPr>
              <w:t>M</w:t>
            </w:r>
          </w:p>
        </w:tc>
        <w:tc>
          <w:tcPr>
            <w:tcW w:w="2235" w:type="dxa"/>
          </w:tcPr>
          <w:p w:rsidR="00692A9C" w:rsidRPr="00F81C79" w:rsidRDefault="00692A9C" w:rsidP="009B589E">
            <w:pPr>
              <w:pStyle w:val="TAH"/>
              <w:ind w:left="62"/>
              <w:jc w:val="both"/>
            </w:pPr>
            <w:r w:rsidRPr="00F81C79">
              <w:rPr>
                <w:rFonts w:hint="eastAsia"/>
              </w:rPr>
              <w:t>String</w:t>
            </w:r>
          </w:p>
        </w:tc>
        <w:tc>
          <w:tcPr>
            <w:tcW w:w="769" w:type="dxa"/>
          </w:tcPr>
          <w:p w:rsidR="00692A9C" w:rsidRPr="00F81C79" w:rsidRDefault="00692A9C" w:rsidP="009B589E">
            <w:r w:rsidRPr="00F81C79">
              <w:rPr>
                <w:rFonts w:hint="eastAsia"/>
              </w:rPr>
              <w:t>5</w:t>
            </w:r>
          </w:p>
        </w:tc>
        <w:tc>
          <w:tcPr>
            <w:tcW w:w="2681" w:type="dxa"/>
          </w:tcPr>
          <w:p w:rsidR="00692A9C" w:rsidRPr="00F81C79" w:rsidRDefault="00692A9C" w:rsidP="009B589E">
            <w:r w:rsidRPr="00F81C79">
              <w:rPr>
                <w:rFonts w:hint="eastAsia"/>
              </w:rPr>
              <w:t>协议版本号</w:t>
            </w:r>
          </w:p>
        </w:tc>
      </w:tr>
      <w:tr w:rsidR="00692A9C" w:rsidRPr="00F81C79" w:rsidTr="009B589E">
        <w:trPr>
          <w:jc w:val="center"/>
        </w:trPr>
        <w:tc>
          <w:tcPr>
            <w:tcW w:w="2378" w:type="dxa"/>
          </w:tcPr>
          <w:p w:rsidR="00692A9C" w:rsidRPr="00F81C79" w:rsidRDefault="00692A9C" w:rsidP="009B589E">
            <w:pPr>
              <w:pStyle w:val="TAL"/>
            </w:pPr>
            <w:r w:rsidRPr="00F81C79">
              <w:t>transactionID</w:t>
            </w:r>
          </w:p>
        </w:tc>
        <w:tc>
          <w:tcPr>
            <w:tcW w:w="737" w:type="dxa"/>
          </w:tcPr>
          <w:p w:rsidR="00692A9C" w:rsidRPr="00F81C79" w:rsidRDefault="00692A9C" w:rsidP="009B589E">
            <w:pPr>
              <w:pStyle w:val="TAL"/>
            </w:pPr>
            <w:r w:rsidRPr="00F81C79">
              <w:rPr>
                <w:rFonts w:hint="eastAsia"/>
              </w:rPr>
              <w:t>M</w:t>
            </w:r>
          </w:p>
        </w:tc>
        <w:tc>
          <w:tcPr>
            <w:tcW w:w="2235" w:type="dxa"/>
          </w:tcPr>
          <w:p w:rsidR="00692A9C" w:rsidRPr="00F81C79" w:rsidRDefault="00692A9C" w:rsidP="009B589E">
            <w:pPr>
              <w:pStyle w:val="TAH"/>
              <w:ind w:left="62"/>
              <w:jc w:val="both"/>
            </w:pPr>
            <w:r w:rsidRPr="00F81C79">
              <w:rPr>
                <w:rFonts w:hint="eastAsia"/>
              </w:rPr>
              <w:t>String</w:t>
            </w:r>
          </w:p>
        </w:tc>
        <w:tc>
          <w:tcPr>
            <w:tcW w:w="769" w:type="dxa"/>
          </w:tcPr>
          <w:p w:rsidR="00692A9C" w:rsidRPr="00F81C79" w:rsidRDefault="00692A9C" w:rsidP="009B589E">
            <w:r w:rsidRPr="00F81C79">
              <w:rPr>
                <w:rFonts w:hint="eastAsia"/>
              </w:rPr>
              <w:t>40</w:t>
            </w:r>
          </w:p>
        </w:tc>
        <w:tc>
          <w:tcPr>
            <w:tcW w:w="2681" w:type="dxa"/>
          </w:tcPr>
          <w:p w:rsidR="00692A9C" w:rsidRPr="00F81C79" w:rsidRDefault="00692A9C" w:rsidP="009B589E">
            <w:r w:rsidRPr="00F81C79">
              <w:rPr>
                <w:rFonts w:hint="eastAsia"/>
              </w:rPr>
              <w:t>消息标识</w:t>
            </w:r>
          </w:p>
        </w:tc>
      </w:tr>
      <w:tr w:rsidR="00692A9C" w:rsidRPr="00F81C79" w:rsidTr="009B589E">
        <w:trPr>
          <w:jc w:val="center"/>
        </w:trPr>
        <w:tc>
          <w:tcPr>
            <w:tcW w:w="2378" w:type="dxa"/>
          </w:tcPr>
          <w:p w:rsidR="00692A9C" w:rsidRPr="00F81C79" w:rsidRDefault="00692A9C" w:rsidP="009B589E">
            <w:pPr>
              <w:pStyle w:val="TAL"/>
            </w:pPr>
            <w:r w:rsidRPr="00F81C79">
              <w:rPr>
                <w:rFonts w:hint="eastAsia"/>
              </w:rPr>
              <w:t>traceFlag</w:t>
            </w:r>
          </w:p>
        </w:tc>
        <w:tc>
          <w:tcPr>
            <w:tcW w:w="737" w:type="dxa"/>
          </w:tcPr>
          <w:p w:rsidR="00692A9C" w:rsidRPr="00F81C79" w:rsidRDefault="00692A9C" w:rsidP="009B589E">
            <w:pPr>
              <w:spacing w:line="240" w:lineRule="atLeast"/>
            </w:pPr>
            <w:r w:rsidRPr="00F81C79">
              <w:rPr>
                <w:rFonts w:hint="eastAsia"/>
              </w:rPr>
              <w:t xml:space="preserve">O </w:t>
            </w:r>
          </w:p>
        </w:tc>
        <w:tc>
          <w:tcPr>
            <w:tcW w:w="2235" w:type="dxa"/>
          </w:tcPr>
          <w:p w:rsidR="00692A9C" w:rsidRPr="00F81C79" w:rsidRDefault="00692A9C" w:rsidP="009B589E">
            <w:pPr>
              <w:spacing w:line="240" w:lineRule="atLeast"/>
            </w:pPr>
            <w:r w:rsidRPr="00F81C79">
              <w:rPr>
                <w:rFonts w:hint="eastAsia"/>
              </w:rPr>
              <w:t>String</w:t>
            </w:r>
          </w:p>
        </w:tc>
        <w:tc>
          <w:tcPr>
            <w:tcW w:w="769" w:type="dxa"/>
          </w:tcPr>
          <w:p w:rsidR="00692A9C" w:rsidRPr="00F81C79" w:rsidRDefault="00692A9C" w:rsidP="009B589E">
            <w:pPr>
              <w:spacing w:line="240" w:lineRule="atLeast"/>
            </w:pPr>
            <w:r w:rsidRPr="00F81C79">
              <w:rPr>
                <w:rFonts w:hint="eastAsia"/>
              </w:rPr>
              <w:t>1</w:t>
            </w:r>
          </w:p>
        </w:tc>
        <w:tc>
          <w:tcPr>
            <w:tcW w:w="2681" w:type="dxa"/>
          </w:tcPr>
          <w:p w:rsidR="00692A9C" w:rsidRPr="00F81C79" w:rsidRDefault="00692A9C" w:rsidP="009B589E">
            <w:pPr>
              <w:spacing w:line="240" w:lineRule="atLeast"/>
            </w:pPr>
            <w:r w:rsidRPr="00F81C79">
              <w:rPr>
                <w:rFonts w:hint="eastAsia"/>
              </w:rPr>
              <w:t>跟踪标志</w:t>
            </w:r>
          </w:p>
        </w:tc>
      </w:tr>
      <w:tr w:rsidR="00A944E8" w:rsidRPr="00F81C79" w:rsidTr="009B589E">
        <w:trPr>
          <w:jc w:val="center"/>
        </w:trPr>
        <w:tc>
          <w:tcPr>
            <w:tcW w:w="2378" w:type="dxa"/>
          </w:tcPr>
          <w:p w:rsidR="00A944E8" w:rsidRDefault="00A944E8" w:rsidP="00A944E8">
            <w:pPr>
              <w:pStyle w:val="TAL"/>
              <w:rPr>
                <w:lang w:eastAsia="zh-CN"/>
              </w:rPr>
            </w:pPr>
            <w:r>
              <w:rPr>
                <w:rFonts w:hint="eastAsia"/>
                <w:lang w:eastAsia="zh-CN"/>
              </w:rPr>
              <w:t>totalNum</w:t>
            </w:r>
          </w:p>
        </w:tc>
        <w:tc>
          <w:tcPr>
            <w:tcW w:w="737" w:type="dxa"/>
          </w:tcPr>
          <w:p w:rsidR="00A944E8" w:rsidRDefault="00A944E8" w:rsidP="009B589E">
            <w:pPr>
              <w:pStyle w:val="TAL"/>
              <w:rPr>
                <w:lang w:eastAsia="zh-CN"/>
              </w:rPr>
            </w:pPr>
            <w:r>
              <w:rPr>
                <w:rFonts w:hint="eastAsia"/>
                <w:lang w:eastAsia="zh-CN"/>
              </w:rPr>
              <w:t>M</w:t>
            </w:r>
          </w:p>
        </w:tc>
        <w:tc>
          <w:tcPr>
            <w:tcW w:w="2235" w:type="dxa"/>
          </w:tcPr>
          <w:p w:rsidR="00A944E8" w:rsidRDefault="00A944E8" w:rsidP="009B589E">
            <w:pPr>
              <w:pStyle w:val="TAH"/>
              <w:ind w:left="62"/>
              <w:jc w:val="both"/>
              <w:rPr>
                <w:lang w:eastAsia="zh-CN"/>
              </w:rPr>
            </w:pPr>
            <w:r>
              <w:rPr>
                <w:lang w:eastAsia="zh-CN"/>
              </w:rPr>
              <w:t>I</w:t>
            </w:r>
            <w:r>
              <w:rPr>
                <w:rFonts w:hint="eastAsia"/>
                <w:lang w:eastAsia="zh-CN"/>
              </w:rPr>
              <w:t>nt</w:t>
            </w:r>
          </w:p>
        </w:tc>
        <w:tc>
          <w:tcPr>
            <w:tcW w:w="769" w:type="dxa"/>
          </w:tcPr>
          <w:p w:rsidR="00A944E8" w:rsidRPr="00F81C79" w:rsidRDefault="00A944E8" w:rsidP="009B589E"/>
        </w:tc>
        <w:tc>
          <w:tcPr>
            <w:tcW w:w="2681" w:type="dxa"/>
          </w:tcPr>
          <w:p w:rsidR="00A944E8" w:rsidRDefault="00A944E8" w:rsidP="009B589E">
            <w:r>
              <w:rPr>
                <w:rFonts w:hint="eastAsia"/>
              </w:rPr>
              <w:t>总记录数</w:t>
            </w:r>
          </w:p>
        </w:tc>
      </w:tr>
      <w:tr w:rsidR="00A944E8" w:rsidRPr="00F81C79" w:rsidTr="009B589E">
        <w:trPr>
          <w:jc w:val="center"/>
        </w:trPr>
        <w:tc>
          <w:tcPr>
            <w:tcW w:w="2378" w:type="dxa"/>
          </w:tcPr>
          <w:p w:rsidR="00A944E8" w:rsidRDefault="00A944E8" w:rsidP="00A944E8">
            <w:pPr>
              <w:pStyle w:val="TAL"/>
              <w:rPr>
                <w:lang w:eastAsia="zh-CN"/>
              </w:rPr>
            </w:pPr>
            <w:r>
              <w:rPr>
                <w:rFonts w:hint="eastAsia"/>
                <w:lang w:eastAsia="zh-CN"/>
              </w:rPr>
              <w:t>returnNum</w:t>
            </w:r>
          </w:p>
        </w:tc>
        <w:tc>
          <w:tcPr>
            <w:tcW w:w="737" w:type="dxa"/>
          </w:tcPr>
          <w:p w:rsidR="00A944E8" w:rsidRDefault="00A944E8" w:rsidP="009B589E">
            <w:pPr>
              <w:pStyle w:val="TAL"/>
              <w:rPr>
                <w:lang w:eastAsia="zh-CN"/>
              </w:rPr>
            </w:pPr>
            <w:r>
              <w:rPr>
                <w:rFonts w:hint="eastAsia"/>
                <w:lang w:eastAsia="zh-CN"/>
              </w:rPr>
              <w:t>M</w:t>
            </w:r>
          </w:p>
        </w:tc>
        <w:tc>
          <w:tcPr>
            <w:tcW w:w="2235" w:type="dxa"/>
          </w:tcPr>
          <w:p w:rsidR="00A944E8" w:rsidRDefault="00A944E8" w:rsidP="009B589E">
            <w:pPr>
              <w:pStyle w:val="TAH"/>
              <w:ind w:left="62"/>
              <w:jc w:val="both"/>
              <w:rPr>
                <w:lang w:eastAsia="zh-CN"/>
              </w:rPr>
            </w:pPr>
            <w:r>
              <w:rPr>
                <w:lang w:eastAsia="zh-CN"/>
              </w:rPr>
              <w:t>I</w:t>
            </w:r>
            <w:r>
              <w:rPr>
                <w:rFonts w:hint="eastAsia"/>
                <w:lang w:eastAsia="zh-CN"/>
              </w:rPr>
              <w:t>nt</w:t>
            </w:r>
          </w:p>
        </w:tc>
        <w:tc>
          <w:tcPr>
            <w:tcW w:w="769" w:type="dxa"/>
          </w:tcPr>
          <w:p w:rsidR="00A944E8" w:rsidRPr="00F81C79" w:rsidRDefault="00A944E8" w:rsidP="009B589E"/>
        </w:tc>
        <w:tc>
          <w:tcPr>
            <w:tcW w:w="2681" w:type="dxa"/>
          </w:tcPr>
          <w:p w:rsidR="00A944E8" w:rsidRDefault="00A944E8" w:rsidP="00A944E8">
            <w:r>
              <w:rPr>
                <w:rFonts w:hint="eastAsia"/>
              </w:rPr>
              <w:t>返回记录数</w:t>
            </w:r>
          </w:p>
        </w:tc>
      </w:tr>
      <w:tr w:rsidR="00A944E8" w:rsidRPr="00F81C79" w:rsidTr="009B589E">
        <w:trPr>
          <w:jc w:val="center"/>
        </w:trPr>
        <w:tc>
          <w:tcPr>
            <w:tcW w:w="2378" w:type="dxa"/>
          </w:tcPr>
          <w:p w:rsidR="00A944E8" w:rsidRDefault="00A944E8" w:rsidP="00A944E8">
            <w:pPr>
              <w:pStyle w:val="TAL"/>
              <w:rPr>
                <w:lang w:eastAsia="zh-CN"/>
              </w:rPr>
            </w:pPr>
            <w:r>
              <w:rPr>
                <w:rFonts w:hint="eastAsia"/>
                <w:lang w:eastAsia="zh-CN"/>
              </w:rPr>
              <w:t>chgN</w:t>
            </w:r>
            <w:r w:rsidRPr="00F81C79">
              <w:rPr>
                <w:rFonts w:hint="eastAsia"/>
              </w:rPr>
              <w:t>ickname</w:t>
            </w:r>
            <w:r>
              <w:rPr>
                <w:rFonts w:hint="eastAsia"/>
                <w:lang w:eastAsia="zh-CN"/>
              </w:rPr>
              <w:t>List</w:t>
            </w:r>
          </w:p>
        </w:tc>
        <w:tc>
          <w:tcPr>
            <w:tcW w:w="737" w:type="dxa"/>
          </w:tcPr>
          <w:p w:rsidR="00A944E8" w:rsidRDefault="00A944E8" w:rsidP="009B589E">
            <w:pPr>
              <w:pStyle w:val="TAL"/>
              <w:rPr>
                <w:lang w:eastAsia="zh-CN"/>
              </w:rPr>
            </w:pPr>
            <w:r>
              <w:rPr>
                <w:rFonts w:hint="eastAsia"/>
                <w:lang w:eastAsia="zh-CN"/>
              </w:rPr>
              <w:t>O</w:t>
            </w:r>
          </w:p>
        </w:tc>
        <w:tc>
          <w:tcPr>
            <w:tcW w:w="2235" w:type="dxa"/>
          </w:tcPr>
          <w:p w:rsidR="00A944E8" w:rsidRDefault="00A944E8" w:rsidP="009B589E">
            <w:pPr>
              <w:pStyle w:val="TAH"/>
              <w:ind w:left="62"/>
              <w:jc w:val="both"/>
              <w:rPr>
                <w:lang w:eastAsia="zh-CN"/>
              </w:rPr>
            </w:pPr>
            <w:r>
              <w:rPr>
                <w:rFonts w:hint="eastAsia"/>
                <w:lang w:eastAsia="zh-CN"/>
              </w:rPr>
              <w:t>ChgNickname[]</w:t>
            </w:r>
          </w:p>
        </w:tc>
        <w:tc>
          <w:tcPr>
            <w:tcW w:w="769" w:type="dxa"/>
          </w:tcPr>
          <w:p w:rsidR="00A944E8" w:rsidRPr="00F81C79" w:rsidRDefault="00A944E8" w:rsidP="009B589E"/>
        </w:tc>
        <w:tc>
          <w:tcPr>
            <w:tcW w:w="2681" w:type="dxa"/>
          </w:tcPr>
          <w:p w:rsidR="00A944E8" w:rsidRDefault="00A944E8" w:rsidP="00A944E8">
            <w:r>
              <w:rPr>
                <w:rFonts w:hint="eastAsia"/>
              </w:rPr>
              <w:t>待更新的昵称列表</w:t>
            </w:r>
          </w:p>
        </w:tc>
      </w:tr>
    </w:tbl>
    <w:p w:rsidR="00692A9C" w:rsidRPr="00F81C79" w:rsidRDefault="00692A9C" w:rsidP="00407B6C">
      <w:pPr>
        <w:pStyle w:val="41"/>
      </w:pPr>
      <w:r w:rsidRPr="00F81C79">
        <w:rPr>
          <w:rFonts w:hint="eastAsia"/>
        </w:rPr>
        <w:t>异常信息</w:t>
      </w:r>
    </w:p>
    <w:p w:rsidR="00692A9C" w:rsidRPr="00F81C79" w:rsidRDefault="00692A9C" w:rsidP="00692A9C">
      <w:pPr>
        <w:pStyle w:val="a4"/>
        <w:ind w:firstLine="210"/>
      </w:pPr>
      <w:r w:rsidRPr="00F81C79">
        <w:rPr>
          <w:rFonts w:hint="eastAsia"/>
        </w:rPr>
        <w:t>失败则抛出异常</w:t>
      </w:r>
      <w:r w:rsidRPr="00F81C79">
        <w:rPr>
          <w:rFonts w:hint="eastAsia"/>
        </w:rPr>
        <w:t>CException</w:t>
      </w:r>
      <w:r w:rsidRPr="00F81C79">
        <w:rPr>
          <w:rFonts w:hint="eastAsia"/>
        </w:rPr>
        <w:t>，具体内容请参考异常码定义文档。</w:t>
      </w:r>
    </w:p>
    <w:p w:rsidR="00692A9C" w:rsidRPr="00F81C79" w:rsidRDefault="00692A9C" w:rsidP="00407B6C">
      <w:pPr>
        <w:pStyle w:val="41"/>
      </w:pPr>
      <w:r w:rsidRPr="00F81C79">
        <w:rPr>
          <w:rFonts w:hint="eastAsia"/>
        </w:rPr>
        <w:t>Json</w:t>
      </w:r>
      <w:r w:rsidRPr="00F81C79">
        <w:rPr>
          <w:rFonts w:hint="eastAsia"/>
        </w:rPr>
        <w:t>接口登录认证信息说明</w:t>
      </w:r>
    </w:p>
    <w:p w:rsidR="00692A9C" w:rsidRDefault="00692A9C" w:rsidP="00424C9D">
      <w:r w:rsidRPr="00F81C79">
        <w:rPr>
          <w:rFonts w:hint="eastAsia"/>
        </w:rPr>
        <w:t xml:space="preserve">   Authorization</w:t>
      </w:r>
      <w:r w:rsidRPr="00F81C79">
        <w:rPr>
          <w:rFonts w:hint="eastAsia"/>
        </w:rPr>
        <w:t>中无需登录认证信息。</w:t>
      </w:r>
    </w:p>
    <w:p w:rsidR="003E1408" w:rsidRPr="00F81C79" w:rsidRDefault="003E1408" w:rsidP="003E1408">
      <w:pPr>
        <w:pStyle w:val="21"/>
        <w:numPr>
          <w:ilvl w:val="1"/>
          <w:numId w:val="1"/>
        </w:numPr>
      </w:pPr>
      <w:r>
        <w:rPr>
          <w:rFonts w:hint="eastAsia"/>
        </w:rPr>
        <w:t>AuditChgNickname</w:t>
      </w:r>
    </w:p>
    <w:p w:rsidR="003E1408" w:rsidRPr="00F81C79" w:rsidRDefault="003E1408" w:rsidP="00407B6C">
      <w:pPr>
        <w:pStyle w:val="31"/>
      </w:pPr>
      <w:r w:rsidRPr="00F81C79">
        <w:rPr>
          <w:rFonts w:hint="eastAsia"/>
        </w:rPr>
        <w:t>JSON</w:t>
      </w:r>
      <w:r w:rsidRPr="00F81C79">
        <w:rPr>
          <w:rFonts w:hint="eastAsia"/>
        </w:rPr>
        <w:t>接口</w:t>
      </w:r>
    </w:p>
    <w:p w:rsidR="003E1408" w:rsidRPr="00F81C79" w:rsidRDefault="003E1408" w:rsidP="00407B6C">
      <w:pPr>
        <w:pStyle w:val="41"/>
      </w:pPr>
      <w:r w:rsidRPr="00F81C79">
        <w:rPr>
          <w:rFonts w:hint="eastAsia"/>
        </w:rPr>
        <w:t>描述</w:t>
      </w:r>
    </w:p>
    <w:p w:rsidR="008551D2" w:rsidRDefault="003E1408" w:rsidP="003E1408">
      <w:pPr>
        <w:ind w:firstLine="420"/>
      </w:pPr>
      <w:r>
        <w:rPr>
          <w:rFonts w:hint="eastAsia"/>
        </w:rPr>
        <w:t>审核</w:t>
      </w:r>
      <w:r w:rsidRPr="00F81C79">
        <w:rPr>
          <w:rFonts w:hint="eastAsia"/>
        </w:rPr>
        <w:t>用户昵称</w:t>
      </w:r>
      <w:r>
        <w:rPr>
          <w:rFonts w:hint="eastAsia"/>
        </w:rPr>
        <w:t>修改申请。暂定只有花粉俱乐部才能查询和审核用户变更昵称。</w:t>
      </w:r>
    </w:p>
    <w:p w:rsidR="003E1408" w:rsidRPr="00F81C79" w:rsidRDefault="008551D2" w:rsidP="003E1408">
      <w:pPr>
        <w:ind w:firstLine="420"/>
      </w:pPr>
      <w:r>
        <w:rPr>
          <w:rFonts w:hint="eastAsia"/>
        </w:rPr>
        <w:t>注：为避免花粉俱乐部不开发审核功能或没人运营审核功能，影响用户体验</w:t>
      </w:r>
      <w:r w:rsidR="00A944E8">
        <w:rPr>
          <w:rFonts w:hint="eastAsia"/>
        </w:rPr>
        <w:t>和系统性能</w:t>
      </w:r>
      <w:r>
        <w:rPr>
          <w:rFonts w:hint="eastAsia"/>
        </w:rPr>
        <w:t>，</w:t>
      </w:r>
      <w:r w:rsidR="005B65D5">
        <w:rPr>
          <w:rFonts w:hint="eastAsia"/>
        </w:rPr>
        <w:t>48</w:t>
      </w:r>
      <w:r w:rsidR="005B65D5">
        <w:rPr>
          <w:rFonts w:hint="eastAsia"/>
        </w:rPr>
        <w:t>小时</w:t>
      </w:r>
      <w:r>
        <w:rPr>
          <w:rFonts w:hint="eastAsia"/>
        </w:rPr>
        <w:t>（可配置）不审核，自动</w:t>
      </w:r>
      <w:r w:rsidR="005B65D5">
        <w:rPr>
          <w:rFonts w:hint="eastAsia"/>
        </w:rPr>
        <w:t>审核</w:t>
      </w:r>
      <w:r>
        <w:rPr>
          <w:rFonts w:hint="eastAsia"/>
        </w:rPr>
        <w:t>通过。</w:t>
      </w:r>
      <w:r w:rsidR="00EA6E33">
        <w:rPr>
          <w:rFonts w:hint="eastAsia"/>
        </w:rPr>
        <w:t>UP</w:t>
      </w:r>
      <w:r w:rsidR="00EA6E33">
        <w:rPr>
          <w:rFonts w:hint="eastAsia"/>
        </w:rPr>
        <w:t>定期任务实现自动审核。</w:t>
      </w:r>
    </w:p>
    <w:p w:rsidR="003E1408" w:rsidRPr="00F81C79" w:rsidRDefault="003E1408" w:rsidP="00407B6C">
      <w:pPr>
        <w:pStyle w:val="41"/>
      </w:pPr>
      <w:r w:rsidRPr="00F81C79">
        <w:rPr>
          <w:rFonts w:hint="eastAsia"/>
        </w:rPr>
        <w:t>原型</w:t>
      </w:r>
    </w:p>
    <w:p w:rsidR="003E1408" w:rsidRPr="00F81C79" w:rsidRDefault="003E1408" w:rsidP="003E1408">
      <w:pPr>
        <w:ind w:left="198"/>
        <w:jc w:val="left"/>
      </w:pPr>
      <w:r>
        <w:rPr>
          <w:rFonts w:hint="eastAsia"/>
        </w:rPr>
        <w:t>AuditChgNickname</w:t>
      </w:r>
      <w:r w:rsidRPr="00F81C79">
        <w:rPr>
          <w:rFonts w:hint="eastAsia"/>
        </w:rPr>
        <w:t xml:space="preserve">Rsp </w:t>
      </w:r>
      <w:r>
        <w:rPr>
          <w:rFonts w:hint="eastAsia"/>
        </w:rPr>
        <w:t>auditChgNickname</w:t>
      </w:r>
      <w:r w:rsidRPr="00F81C79">
        <w:t>(</w:t>
      </w:r>
      <w:r>
        <w:rPr>
          <w:rFonts w:hint="eastAsia"/>
        </w:rPr>
        <w:t>AuditChgNickname</w:t>
      </w:r>
      <w:r w:rsidRPr="00F81C79">
        <w:rPr>
          <w:rFonts w:hint="eastAsia"/>
        </w:rPr>
        <w:t xml:space="preserve">Req </w:t>
      </w:r>
      <w:r>
        <w:rPr>
          <w:rFonts w:hint="eastAsia"/>
        </w:rPr>
        <w:t>auditChgNickname</w:t>
      </w:r>
      <w:r w:rsidRPr="00F81C79">
        <w:rPr>
          <w:rFonts w:hint="eastAsia"/>
        </w:rPr>
        <w:t xml:space="preserve"> Req</w:t>
      </w:r>
      <w:r w:rsidRPr="00F81C79">
        <w:t>)</w:t>
      </w:r>
      <w:r w:rsidRPr="00F81C79">
        <w:rPr>
          <w:rFonts w:hint="eastAsia"/>
        </w:rPr>
        <w:t xml:space="preserve"> throws CException</w:t>
      </w:r>
    </w:p>
    <w:p w:rsidR="003E1408" w:rsidRPr="00F81C79" w:rsidRDefault="003E1408" w:rsidP="00407B6C">
      <w:pPr>
        <w:pStyle w:val="41"/>
      </w:pPr>
      <w:r w:rsidRPr="00F81C79">
        <w:rPr>
          <w:rFonts w:hint="eastAsia"/>
        </w:rPr>
        <w:t>输入参数</w:t>
      </w:r>
    </w:p>
    <w:p w:rsidR="003E1408" w:rsidRPr="00F81C79" w:rsidRDefault="003E1408" w:rsidP="003E1408">
      <w:pPr>
        <w:ind w:left="198"/>
      </w:pPr>
      <w:r>
        <w:rPr>
          <w:rFonts w:hint="eastAsia"/>
        </w:rPr>
        <w:t>AuditChgNickname</w:t>
      </w:r>
      <w:r w:rsidRPr="00F81C79">
        <w:rPr>
          <w:rFonts w:hint="eastAsia"/>
        </w:rPr>
        <w:t>Req</w:t>
      </w:r>
      <w:r w:rsidRPr="00F81C79">
        <w:rPr>
          <w:rFonts w:hint="eastAsia"/>
        </w:rPr>
        <w:t>属性如下：</w:t>
      </w:r>
    </w:p>
    <w:tbl>
      <w:tblPr>
        <w:tblW w:w="8796" w:type="dxa"/>
        <w:jc w:val="center"/>
        <w:tblInd w:w="2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84"/>
        <w:gridCol w:w="731"/>
        <w:gridCol w:w="1558"/>
        <w:gridCol w:w="1222"/>
        <w:gridCol w:w="3601"/>
      </w:tblGrid>
      <w:tr w:rsidR="003E1408" w:rsidRPr="00F81C79" w:rsidTr="009E34D7">
        <w:trPr>
          <w:jc w:val="center"/>
        </w:trPr>
        <w:tc>
          <w:tcPr>
            <w:tcW w:w="1684" w:type="dxa"/>
            <w:shd w:val="clear" w:color="auto" w:fill="99CCFF"/>
          </w:tcPr>
          <w:p w:rsidR="003E1408" w:rsidRPr="00F81C79" w:rsidRDefault="003E1408" w:rsidP="00D36CB9">
            <w:pPr>
              <w:pStyle w:val="TAH"/>
            </w:pPr>
            <w:r w:rsidRPr="00F81C79">
              <w:rPr>
                <w:rFonts w:hint="eastAsia"/>
              </w:rPr>
              <w:lastRenderedPageBreak/>
              <w:t>参数名称</w:t>
            </w:r>
          </w:p>
        </w:tc>
        <w:tc>
          <w:tcPr>
            <w:tcW w:w="731" w:type="dxa"/>
            <w:shd w:val="clear" w:color="auto" w:fill="99CCFF"/>
          </w:tcPr>
          <w:p w:rsidR="003E1408" w:rsidRPr="00F81C79" w:rsidRDefault="003E1408" w:rsidP="00D36CB9">
            <w:pPr>
              <w:pStyle w:val="TAH"/>
            </w:pPr>
            <w:r w:rsidRPr="00F81C79">
              <w:rPr>
                <w:rFonts w:hint="eastAsia"/>
              </w:rPr>
              <w:t>可选</w:t>
            </w:r>
          </w:p>
        </w:tc>
        <w:tc>
          <w:tcPr>
            <w:tcW w:w="1558" w:type="dxa"/>
            <w:shd w:val="clear" w:color="auto" w:fill="99CCFF"/>
          </w:tcPr>
          <w:p w:rsidR="003E1408" w:rsidRPr="00F81C79" w:rsidRDefault="003E1408" w:rsidP="00D36CB9">
            <w:pPr>
              <w:pStyle w:val="TAH"/>
            </w:pPr>
            <w:r w:rsidRPr="00F81C79">
              <w:rPr>
                <w:rFonts w:hint="eastAsia"/>
              </w:rPr>
              <w:t>类型</w:t>
            </w:r>
          </w:p>
        </w:tc>
        <w:tc>
          <w:tcPr>
            <w:tcW w:w="1222" w:type="dxa"/>
            <w:shd w:val="clear" w:color="auto" w:fill="99CCFF"/>
          </w:tcPr>
          <w:p w:rsidR="003E1408" w:rsidRPr="00F81C79" w:rsidRDefault="003E1408" w:rsidP="00D36CB9">
            <w:pPr>
              <w:pStyle w:val="TAH"/>
            </w:pPr>
            <w:r w:rsidRPr="00F81C79">
              <w:rPr>
                <w:rFonts w:hint="eastAsia"/>
              </w:rPr>
              <w:t>长度</w:t>
            </w:r>
            <w:r w:rsidRPr="00F81C79">
              <w:t xml:space="preserve"> </w:t>
            </w:r>
          </w:p>
        </w:tc>
        <w:tc>
          <w:tcPr>
            <w:tcW w:w="3601" w:type="dxa"/>
            <w:shd w:val="clear" w:color="auto" w:fill="99CCFF"/>
          </w:tcPr>
          <w:p w:rsidR="003E1408" w:rsidRPr="00F81C79" w:rsidRDefault="003E1408" w:rsidP="00D36CB9">
            <w:pPr>
              <w:pStyle w:val="TAH"/>
            </w:pPr>
            <w:r w:rsidRPr="00F81C79">
              <w:rPr>
                <w:rFonts w:hint="eastAsia"/>
              </w:rPr>
              <w:t>描述信息</w:t>
            </w:r>
          </w:p>
        </w:tc>
      </w:tr>
      <w:tr w:rsidR="003E1408" w:rsidRPr="00F81C79" w:rsidTr="009E34D7">
        <w:trPr>
          <w:jc w:val="center"/>
        </w:trPr>
        <w:tc>
          <w:tcPr>
            <w:tcW w:w="1684" w:type="dxa"/>
          </w:tcPr>
          <w:p w:rsidR="003E1408" w:rsidRPr="00F81C79" w:rsidRDefault="003E1408" w:rsidP="00D36CB9">
            <w:pPr>
              <w:pStyle w:val="TAL"/>
            </w:pPr>
            <w:r w:rsidRPr="00F81C79">
              <w:rPr>
                <w:rFonts w:hint="eastAsia"/>
              </w:rPr>
              <w:t>v</w:t>
            </w:r>
            <w:r w:rsidRPr="00F81C79">
              <w:t>ersion</w:t>
            </w:r>
          </w:p>
        </w:tc>
        <w:tc>
          <w:tcPr>
            <w:tcW w:w="731" w:type="dxa"/>
          </w:tcPr>
          <w:p w:rsidR="003E1408" w:rsidRPr="00F81C79" w:rsidRDefault="003E1408" w:rsidP="00D36CB9">
            <w:pPr>
              <w:pStyle w:val="TAL"/>
            </w:pPr>
            <w:r w:rsidRPr="00F81C79">
              <w:rPr>
                <w:rFonts w:hint="eastAsia"/>
              </w:rPr>
              <w:t>M</w:t>
            </w:r>
          </w:p>
        </w:tc>
        <w:tc>
          <w:tcPr>
            <w:tcW w:w="1558" w:type="dxa"/>
          </w:tcPr>
          <w:p w:rsidR="003E1408" w:rsidRPr="00F81C79" w:rsidRDefault="003E1408" w:rsidP="00D36CB9">
            <w:pPr>
              <w:pStyle w:val="TAH"/>
              <w:jc w:val="both"/>
            </w:pPr>
            <w:r w:rsidRPr="00F81C79">
              <w:rPr>
                <w:rFonts w:hint="eastAsia"/>
              </w:rPr>
              <w:t>String</w:t>
            </w:r>
          </w:p>
        </w:tc>
        <w:tc>
          <w:tcPr>
            <w:tcW w:w="1222" w:type="dxa"/>
          </w:tcPr>
          <w:p w:rsidR="003E1408" w:rsidRPr="00F81C79" w:rsidRDefault="003E1408" w:rsidP="00D36CB9">
            <w:r w:rsidRPr="00F81C79">
              <w:rPr>
                <w:rFonts w:hint="eastAsia"/>
              </w:rPr>
              <w:t>5</w:t>
            </w:r>
          </w:p>
        </w:tc>
        <w:tc>
          <w:tcPr>
            <w:tcW w:w="3601" w:type="dxa"/>
          </w:tcPr>
          <w:p w:rsidR="003E1408" w:rsidRPr="00F81C79" w:rsidRDefault="003E1408" w:rsidP="00D36CB9">
            <w:r w:rsidRPr="00F81C79">
              <w:rPr>
                <w:rFonts w:hint="eastAsia"/>
              </w:rPr>
              <w:t>协议版本号</w:t>
            </w:r>
          </w:p>
          <w:p w:rsidR="003E1408" w:rsidRPr="00F81C79" w:rsidRDefault="003E1408" w:rsidP="00D36CB9">
            <w:r w:rsidRPr="00F81C79">
              <w:rPr>
                <w:rFonts w:hint="eastAsia"/>
              </w:rPr>
              <w:t>当前版本为：</w:t>
            </w:r>
            <w:r w:rsidRPr="00F81C79">
              <w:rPr>
                <w:rFonts w:hint="eastAsia"/>
              </w:rPr>
              <w:t>01.01</w:t>
            </w:r>
          </w:p>
        </w:tc>
      </w:tr>
      <w:tr w:rsidR="003E1408" w:rsidRPr="00F81C79" w:rsidTr="009E34D7">
        <w:trPr>
          <w:jc w:val="center"/>
        </w:trPr>
        <w:tc>
          <w:tcPr>
            <w:tcW w:w="1684" w:type="dxa"/>
          </w:tcPr>
          <w:p w:rsidR="003E1408" w:rsidRPr="00F81C79" w:rsidRDefault="003E1408" w:rsidP="00D36CB9">
            <w:pPr>
              <w:pStyle w:val="TAL"/>
            </w:pPr>
            <w:r w:rsidRPr="00F81C79">
              <w:t>transactionID</w:t>
            </w:r>
          </w:p>
        </w:tc>
        <w:tc>
          <w:tcPr>
            <w:tcW w:w="731" w:type="dxa"/>
          </w:tcPr>
          <w:p w:rsidR="003E1408" w:rsidRPr="00F81C79" w:rsidRDefault="003E1408" w:rsidP="00D36CB9">
            <w:pPr>
              <w:pStyle w:val="TAL"/>
            </w:pPr>
            <w:r w:rsidRPr="00F81C79">
              <w:rPr>
                <w:rFonts w:hint="eastAsia"/>
              </w:rPr>
              <w:t>M</w:t>
            </w:r>
          </w:p>
        </w:tc>
        <w:tc>
          <w:tcPr>
            <w:tcW w:w="1558" w:type="dxa"/>
          </w:tcPr>
          <w:p w:rsidR="003E1408" w:rsidRPr="00F81C79" w:rsidRDefault="003E1408" w:rsidP="00D36CB9">
            <w:pPr>
              <w:pStyle w:val="TAH"/>
              <w:jc w:val="both"/>
            </w:pPr>
            <w:r w:rsidRPr="00F81C79">
              <w:rPr>
                <w:rFonts w:hint="eastAsia"/>
              </w:rPr>
              <w:t>String</w:t>
            </w:r>
          </w:p>
        </w:tc>
        <w:tc>
          <w:tcPr>
            <w:tcW w:w="1222" w:type="dxa"/>
          </w:tcPr>
          <w:p w:rsidR="003E1408" w:rsidRPr="00F81C79" w:rsidRDefault="003E1408" w:rsidP="00D36CB9">
            <w:r w:rsidRPr="00F81C79">
              <w:rPr>
                <w:rFonts w:hint="eastAsia"/>
              </w:rPr>
              <w:t>40</w:t>
            </w:r>
          </w:p>
        </w:tc>
        <w:tc>
          <w:tcPr>
            <w:tcW w:w="3601" w:type="dxa"/>
          </w:tcPr>
          <w:p w:rsidR="003E1408" w:rsidRPr="00F81C79" w:rsidRDefault="003E1408" w:rsidP="00D36CB9">
            <w:r w:rsidRPr="00F81C79">
              <w:rPr>
                <w:rFonts w:hint="eastAsia"/>
              </w:rPr>
              <w:t>交易流水号</w:t>
            </w:r>
          </w:p>
        </w:tc>
      </w:tr>
      <w:tr w:rsidR="003E1408" w:rsidRPr="00F81C79" w:rsidTr="009E34D7">
        <w:trPr>
          <w:jc w:val="center"/>
        </w:trPr>
        <w:tc>
          <w:tcPr>
            <w:tcW w:w="1684" w:type="dxa"/>
          </w:tcPr>
          <w:p w:rsidR="003E1408" w:rsidRPr="00F81C79" w:rsidRDefault="003E1408" w:rsidP="00D36CB9">
            <w:pPr>
              <w:pStyle w:val="TAL"/>
            </w:pPr>
            <w:r w:rsidRPr="00F81C79">
              <w:rPr>
                <w:rFonts w:hint="eastAsia"/>
              </w:rPr>
              <w:t>traceFlag</w:t>
            </w:r>
          </w:p>
        </w:tc>
        <w:tc>
          <w:tcPr>
            <w:tcW w:w="731" w:type="dxa"/>
          </w:tcPr>
          <w:p w:rsidR="003E1408" w:rsidRPr="00F81C79" w:rsidRDefault="003E1408" w:rsidP="00D36CB9">
            <w:pPr>
              <w:spacing w:line="240" w:lineRule="atLeast"/>
            </w:pPr>
            <w:r w:rsidRPr="00F81C79">
              <w:rPr>
                <w:rFonts w:hint="eastAsia"/>
              </w:rPr>
              <w:t xml:space="preserve">O </w:t>
            </w:r>
          </w:p>
        </w:tc>
        <w:tc>
          <w:tcPr>
            <w:tcW w:w="1558" w:type="dxa"/>
          </w:tcPr>
          <w:p w:rsidR="003E1408" w:rsidRPr="00F81C79" w:rsidRDefault="003E1408" w:rsidP="00D36CB9">
            <w:pPr>
              <w:spacing w:line="240" w:lineRule="atLeast"/>
            </w:pPr>
            <w:r w:rsidRPr="00F81C79">
              <w:rPr>
                <w:rFonts w:hint="eastAsia"/>
              </w:rPr>
              <w:t>String</w:t>
            </w:r>
          </w:p>
        </w:tc>
        <w:tc>
          <w:tcPr>
            <w:tcW w:w="1222" w:type="dxa"/>
          </w:tcPr>
          <w:p w:rsidR="003E1408" w:rsidRPr="00F81C79" w:rsidRDefault="003E1408" w:rsidP="00D36CB9">
            <w:pPr>
              <w:spacing w:line="240" w:lineRule="atLeast"/>
            </w:pPr>
            <w:r w:rsidRPr="00F81C79">
              <w:rPr>
                <w:rFonts w:hint="eastAsia"/>
              </w:rPr>
              <w:t>1</w:t>
            </w:r>
          </w:p>
        </w:tc>
        <w:tc>
          <w:tcPr>
            <w:tcW w:w="3601" w:type="dxa"/>
          </w:tcPr>
          <w:p w:rsidR="003E1408" w:rsidRPr="00F81C79" w:rsidRDefault="003E1408" w:rsidP="00D36CB9">
            <w:pPr>
              <w:spacing w:line="240" w:lineRule="atLeast"/>
            </w:pPr>
            <w:r w:rsidRPr="00F81C79">
              <w:rPr>
                <w:rFonts w:hint="eastAsia"/>
              </w:rPr>
              <w:t>跟踪标志</w:t>
            </w:r>
          </w:p>
        </w:tc>
      </w:tr>
      <w:tr w:rsidR="003E1408" w:rsidRPr="00F81C79" w:rsidTr="009E34D7">
        <w:trPr>
          <w:jc w:val="center"/>
        </w:trPr>
        <w:tc>
          <w:tcPr>
            <w:tcW w:w="1684" w:type="dxa"/>
          </w:tcPr>
          <w:p w:rsidR="003E1408" w:rsidRPr="00F81C79" w:rsidRDefault="003E1408" w:rsidP="003E1408">
            <w:pPr>
              <w:pStyle w:val="TAL"/>
              <w:rPr>
                <w:lang w:eastAsia="zh-CN"/>
              </w:rPr>
            </w:pPr>
            <w:r>
              <w:rPr>
                <w:rFonts w:hint="eastAsia"/>
                <w:lang w:val="fr-FR" w:eastAsia="zh-CN"/>
              </w:rPr>
              <w:t>userID</w:t>
            </w:r>
          </w:p>
        </w:tc>
        <w:tc>
          <w:tcPr>
            <w:tcW w:w="731" w:type="dxa"/>
          </w:tcPr>
          <w:p w:rsidR="003E1408" w:rsidRPr="00F81C79" w:rsidRDefault="003E1408" w:rsidP="00D36CB9">
            <w:pPr>
              <w:spacing w:line="240" w:lineRule="atLeast"/>
            </w:pPr>
            <w:r>
              <w:rPr>
                <w:rFonts w:ascii="Arial" w:hAnsi="Arial" w:hint="eastAsia"/>
                <w:kern w:val="0"/>
                <w:sz w:val="18"/>
                <w:szCs w:val="18"/>
                <w:lang w:val="fr-FR"/>
              </w:rPr>
              <w:t>M</w:t>
            </w:r>
          </w:p>
        </w:tc>
        <w:tc>
          <w:tcPr>
            <w:tcW w:w="1558" w:type="dxa"/>
          </w:tcPr>
          <w:p w:rsidR="003E1408" w:rsidRPr="00F81C79" w:rsidRDefault="003E1408" w:rsidP="00D36CB9">
            <w:pPr>
              <w:spacing w:line="240" w:lineRule="atLeast"/>
            </w:pPr>
            <w:r>
              <w:rPr>
                <w:rFonts w:ascii="Arial" w:hAnsi="Arial" w:hint="eastAsia"/>
                <w:kern w:val="0"/>
                <w:sz w:val="18"/>
                <w:szCs w:val="18"/>
                <w:lang w:val="fr-FR"/>
              </w:rPr>
              <w:t>Bigint</w:t>
            </w:r>
          </w:p>
        </w:tc>
        <w:tc>
          <w:tcPr>
            <w:tcW w:w="1222" w:type="dxa"/>
          </w:tcPr>
          <w:p w:rsidR="003E1408" w:rsidRPr="00F81C79" w:rsidRDefault="003E1408" w:rsidP="00D36CB9">
            <w:pPr>
              <w:spacing w:line="240" w:lineRule="atLeast"/>
            </w:pPr>
          </w:p>
        </w:tc>
        <w:tc>
          <w:tcPr>
            <w:tcW w:w="3601" w:type="dxa"/>
          </w:tcPr>
          <w:p w:rsidR="003E1408" w:rsidRPr="00F81C79" w:rsidRDefault="003E1408" w:rsidP="00D36CB9">
            <w:pPr>
              <w:spacing w:line="240" w:lineRule="atLeast"/>
            </w:pPr>
            <w:r>
              <w:rPr>
                <w:rFonts w:ascii="Arial" w:hAnsi="Arial" w:hint="eastAsia"/>
                <w:kern w:val="0"/>
                <w:sz w:val="18"/>
                <w:szCs w:val="18"/>
                <w:lang w:val="fr-FR"/>
              </w:rPr>
              <w:t>用户</w:t>
            </w:r>
            <w:r>
              <w:rPr>
                <w:rFonts w:ascii="Arial" w:hAnsi="Arial" w:hint="eastAsia"/>
                <w:kern w:val="0"/>
                <w:sz w:val="18"/>
                <w:szCs w:val="18"/>
                <w:lang w:val="fr-FR"/>
              </w:rPr>
              <w:t>ID</w:t>
            </w:r>
            <w:r>
              <w:rPr>
                <w:rFonts w:ascii="Arial" w:hAnsi="Arial" w:hint="eastAsia"/>
                <w:kern w:val="0"/>
                <w:sz w:val="18"/>
                <w:szCs w:val="18"/>
                <w:lang w:val="fr-FR"/>
              </w:rPr>
              <w:t>（内部）</w:t>
            </w:r>
          </w:p>
        </w:tc>
      </w:tr>
      <w:tr w:rsidR="003E1408" w:rsidRPr="00F81C79" w:rsidTr="009E34D7">
        <w:trPr>
          <w:jc w:val="center"/>
        </w:trPr>
        <w:tc>
          <w:tcPr>
            <w:tcW w:w="1684" w:type="dxa"/>
          </w:tcPr>
          <w:p w:rsidR="003E1408" w:rsidRDefault="003E1408" w:rsidP="003E1408">
            <w:pPr>
              <w:pStyle w:val="TAL"/>
              <w:rPr>
                <w:lang w:val="fr-FR" w:eastAsia="zh-CN"/>
              </w:rPr>
            </w:pPr>
            <w:r>
              <w:rPr>
                <w:rFonts w:hint="eastAsia"/>
                <w:lang w:val="fr-FR" w:eastAsia="zh-CN"/>
              </w:rPr>
              <w:t>auditFlag</w:t>
            </w:r>
          </w:p>
        </w:tc>
        <w:tc>
          <w:tcPr>
            <w:tcW w:w="731" w:type="dxa"/>
          </w:tcPr>
          <w:p w:rsidR="003E1408" w:rsidRDefault="003E1408" w:rsidP="00D36CB9">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1558" w:type="dxa"/>
          </w:tcPr>
          <w:p w:rsidR="003E1408" w:rsidRDefault="003E1408" w:rsidP="00D36CB9">
            <w:pPr>
              <w:spacing w:line="240" w:lineRule="atLeast"/>
              <w:rPr>
                <w:rFonts w:ascii="Arial" w:hAnsi="Arial"/>
                <w:kern w:val="0"/>
                <w:sz w:val="18"/>
                <w:szCs w:val="18"/>
                <w:lang w:val="fr-FR"/>
              </w:rPr>
            </w:pPr>
            <w:r>
              <w:rPr>
                <w:rFonts w:ascii="Arial" w:hAnsi="Arial"/>
                <w:kern w:val="0"/>
                <w:sz w:val="18"/>
                <w:szCs w:val="18"/>
                <w:lang w:val="fr-FR"/>
              </w:rPr>
              <w:t>I</w:t>
            </w:r>
            <w:r>
              <w:rPr>
                <w:rFonts w:ascii="Arial" w:hAnsi="Arial" w:hint="eastAsia"/>
                <w:kern w:val="0"/>
                <w:sz w:val="18"/>
                <w:szCs w:val="18"/>
                <w:lang w:val="fr-FR"/>
              </w:rPr>
              <w:t>nt</w:t>
            </w:r>
          </w:p>
        </w:tc>
        <w:tc>
          <w:tcPr>
            <w:tcW w:w="1222" w:type="dxa"/>
          </w:tcPr>
          <w:p w:rsidR="003E1408" w:rsidRPr="00F81C79" w:rsidRDefault="003E1408" w:rsidP="00D36CB9">
            <w:pPr>
              <w:spacing w:line="240" w:lineRule="atLeast"/>
            </w:pPr>
          </w:p>
        </w:tc>
        <w:tc>
          <w:tcPr>
            <w:tcW w:w="3601" w:type="dxa"/>
          </w:tcPr>
          <w:p w:rsidR="00A944E8" w:rsidRDefault="003E1408" w:rsidP="00D36CB9">
            <w:pPr>
              <w:spacing w:line="240" w:lineRule="atLeast"/>
              <w:rPr>
                <w:rFonts w:ascii="Arial" w:hAnsi="Arial"/>
                <w:kern w:val="0"/>
                <w:sz w:val="18"/>
                <w:szCs w:val="18"/>
                <w:lang w:val="fr-FR"/>
              </w:rPr>
            </w:pPr>
            <w:r>
              <w:rPr>
                <w:rFonts w:ascii="Arial" w:hAnsi="Arial" w:hint="eastAsia"/>
                <w:kern w:val="0"/>
                <w:sz w:val="18"/>
                <w:szCs w:val="18"/>
                <w:lang w:val="fr-FR"/>
              </w:rPr>
              <w:t>审核标志</w:t>
            </w:r>
            <w:r>
              <w:rPr>
                <w:rFonts w:ascii="Arial" w:hAnsi="Arial" w:hint="eastAsia"/>
                <w:kern w:val="0"/>
                <w:sz w:val="18"/>
                <w:szCs w:val="18"/>
                <w:lang w:val="fr-FR"/>
              </w:rPr>
              <w:t xml:space="preserve"> </w:t>
            </w:r>
          </w:p>
          <w:p w:rsidR="003E1408" w:rsidRDefault="009E34D7" w:rsidP="009E34D7">
            <w:pPr>
              <w:spacing w:line="240" w:lineRule="atLeast"/>
              <w:rPr>
                <w:rFonts w:ascii="Arial" w:hAnsi="Arial"/>
                <w:kern w:val="0"/>
                <w:sz w:val="18"/>
                <w:szCs w:val="18"/>
                <w:lang w:val="fr-FR"/>
              </w:rPr>
            </w:pPr>
            <w:r>
              <w:rPr>
                <w:rFonts w:hint="eastAsia"/>
                <w:sz w:val="18"/>
                <w:szCs w:val="18"/>
              </w:rPr>
              <w:t>1</w:t>
            </w:r>
            <w:r>
              <w:rPr>
                <w:rFonts w:ascii="Arial" w:hAnsi="Arial" w:hint="eastAsia"/>
                <w:noProof/>
                <w:sz w:val="18"/>
                <w:szCs w:val="18"/>
              </w:rPr>
              <w:t>同意</w:t>
            </w:r>
            <w:r>
              <w:rPr>
                <w:rFonts w:ascii="Arial" w:hAnsi="Arial" w:hint="eastAsia"/>
                <w:noProof/>
                <w:sz w:val="18"/>
                <w:szCs w:val="18"/>
              </w:rPr>
              <w:t xml:space="preserve"> </w:t>
            </w:r>
            <w:r>
              <w:rPr>
                <w:rFonts w:hint="eastAsia"/>
                <w:sz w:val="18"/>
                <w:szCs w:val="18"/>
              </w:rPr>
              <w:t>2</w:t>
            </w:r>
            <w:r>
              <w:rPr>
                <w:rFonts w:ascii="Arial" w:hAnsi="Arial" w:hint="eastAsia"/>
                <w:noProof/>
                <w:sz w:val="18"/>
                <w:szCs w:val="18"/>
              </w:rPr>
              <w:t>自动审核通过</w:t>
            </w:r>
            <w:r>
              <w:rPr>
                <w:rFonts w:hint="eastAsia"/>
                <w:sz w:val="18"/>
                <w:szCs w:val="18"/>
              </w:rPr>
              <w:t xml:space="preserve"> 3</w:t>
            </w:r>
            <w:r>
              <w:rPr>
                <w:rFonts w:ascii="Arial" w:hAnsi="Arial" w:hint="eastAsia"/>
                <w:noProof/>
                <w:sz w:val="18"/>
                <w:szCs w:val="18"/>
              </w:rPr>
              <w:t>不同意</w:t>
            </w:r>
          </w:p>
        </w:tc>
      </w:tr>
      <w:tr w:rsidR="006549CD" w:rsidRPr="00F81C79" w:rsidTr="009E34D7">
        <w:trPr>
          <w:jc w:val="center"/>
        </w:trPr>
        <w:tc>
          <w:tcPr>
            <w:tcW w:w="1684" w:type="dxa"/>
          </w:tcPr>
          <w:p w:rsidR="006549CD" w:rsidRDefault="006549CD" w:rsidP="006549CD">
            <w:pPr>
              <w:pStyle w:val="TAL"/>
              <w:rPr>
                <w:lang w:val="fr-FR" w:eastAsia="zh-CN"/>
              </w:rPr>
            </w:pPr>
            <w:r>
              <w:rPr>
                <w:rFonts w:hint="eastAsia"/>
                <w:lang w:val="fr-FR" w:eastAsia="zh-CN"/>
              </w:rPr>
              <w:t>comment</w:t>
            </w:r>
          </w:p>
        </w:tc>
        <w:tc>
          <w:tcPr>
            <w:tcW w:w="731" w:type="dxa"/>
          </w:tcPr>
          <w:p w:rsidR="006549CD" w:rsidRDefault="006549CD" w:rsidP="00D36CB9">
            <w:pPr>
              <w:spacing w:line="240" w:lineRule="atLeast"/>
              <w:rPr>
                <w:rFonts w:ascii="Arial" w:hAnsi="Arial"/>
                <w:kern w:val="0"/>
                <w:sz w:val="18"/>
                <w:szCs w:val="18"/>
                <w:lang w:val="fr-FR"/>
              </w:rPr>
            </w:pPr>
            <w:r>
              <w:rPr>
                <w:rFonts w:ascii="Arial" w:hAnsi="Arial" w:hint="eastAsia"/>
                <w:kern w:val="0"/>
                <w:sz w:val="18"/>
                <w:szCs w:val="18"/>
                <w:lang w:val="fr-FR"/>
              </w:rPr>
              <w:t>O</w:t>
            </w:r>
          </w:p>
        </w:tc>
        <w:tc>
          <w:tcPr>
            <w:tcW w:w="1558" w:type="dxa"/>
          </w:tcPr>
          <w:p w:rsidR="006549CD" w:rsidRDefault="006549CD" w:rsidP="00D36CB9">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1222" w:type="dxa"/>
          </w:tcPr>
          <w:p w:rsidR="006549CD" w:rsidRPr="00F81C79" w:rsidRDefault="006549CD" w:rsidP="00D36CB9">
            <w:pPr>
              <w:spacing w:line="240" w:lineRule="atLeast"/>
            </w:pPr>
            <w:r>
              <w:rPr>
                <w:rFonts w:hint="eastAsia"/>
              </w:rPr>
              <w:t>255</w:t>
            </w:r>
          </w:p>
        </w:tc>
        <w:tc>
          <w:tcPr>
            <w:tcW w:w="3601" w:type="dxa"/>
          </w:tcPr>
          <w:p w:rsidR="006549CD" w:rsidRDefault="006549CD" w:rsidP="00D36CB9">
            <w:pPr>
              <w:spacing w:line="240" w:lineRule="atLeast"/>
              <w:rPr>
                <w:rFonts w:ascii="Arial" w:hAnsi="Arial"/>
                <w:kern w:val="0"/>
                <w:sz w:val="18"/>
                <w:szCs w:val="18"/>
                <w:lang w:val="fr-FR"/>
              </w:rPr>
            </w:pPr>
            <w:r>
              <w:rPr>
                <w:rFonts w:ascii="Arial" w:hAnsi="Arial" w:hint="eastAsia"/>
                <w:kern w:val="0"/>
                <w:sz w:val="18"/>
                <w:szCs w:val="18"/>
                <w:lang w:val="fr-FR"/>
              </w:rPr>
              <w:t>审核意见</w:t>
            </w:r>
          </w:p>
        </w:tc>
      </w:tr>
    </w:tbl>
    <w:p w:rsidR="003E1408" w:rsidRPr="00F81C79" w:rsidRDefault="003E1408" w:rsidP="00407B6C">
      <w:pPr>
        <w:pStyle w:val="41"/>
      </w:pPr>
      <w:r w:rsidRPr="00F81C79">
        <w:rPr>
          <w:rFonts w:hint="eastAsia"/>
        </w:rPr>
        <w:t>返回值</w:t>
      </w:r>
    </w:p>
    <w:p w:rsidR="003E1408" w:rsidRPr="00F81C79" w:rsidRDefault="003E1408" w:rsidP="003E1408">
      <w:pPr>
        <w:ind w:left="198"/>
      </w:pPr>
      <w:r w:rsidRPr="00F81C79">
        <w:rPr>
          <w:rFonts w:hint="eastAsia"/>
        </w:rPr>
        <w:t>成功返回</w:t>
      </w:r>
      <w:r>
        <w:rPr>
          <w:rFonts w:hint="eastAsia"/>
        </w:rPr>
        <w:t>AuditChgNickname</w:t>
      </w:r>
      <w:r w:rsidRPr="00F81C79">
        <w:rPr>
          <w:rFonts w:hint="eastAsia"/>
        </w:rPr>
        <w:t>Rsp</w:t>
      </w:r>
      <w:r w:rsidRPr="00F81C79">
        <w:rPr>
          <w:rFonts w:hint="eastAsia"/>
        </w:rPr>
        <w:t>，否则抛出异常。定义如下：</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2235"/>
        <w:gridCol w:w="769"/>
        <w:gridCol w:w="2681"/>
      </w:tblGrid>
      <w:tr w:rsidR="003E1408" w:rsidRPr="00F81C79" w:rsidTr="00D36CB9">
        <w:trPr>
          <w:jc w:val="center"/>
        </w:trPr>
        <w:tc>
          <w:tcPr>
            <w:tcW w:w="2378" w:type="dxa"/>
          </w:tcPr>
          <w:p w:rsidR="003E1408" w:rsidRPr="00F81C79" w:rsidRDefault="003E1408" w:rsidP="00D36CB9">
            <w:pPr>
              <w:pStyle w:val="TAH"/>
            </w:pPr>
            <w:r w:rsidRPr="00F81C79">
              <w:rPr>
                <w:rFonts w:hint="eastAsia"/>
              </w:rPr>
              <w:t>参数名称</w:t>
            </w:r>
          </w:p>
        </w:tc>
        <w:tc>
          <w:tcPr>
            <w:tcW w:w="737" w:type="dxa"/>
          </w:tcPr>
          <w:p w:rsidR="003E1408" w:rsidRPr="00F81C79" w:rsidRDefault="003E1408" w:rsidP="00D36CB9">
            <w:pPr>
              <w:pStyle w:val="TAH"/>
            </w:pPr>
            <w:r w:rsidRPr="00F81C79">
              <w:rPr>
                <w:rFonts w:hint="eastAsia"/>
              </w:rPr>
              <w:t>必须</w:t>
            </w:r>
          </w:p>
        </w:tc>
        <w:tc>
          <w:tcPr>
            <w:tcW w:w="2235" w:type="dxa"/>
          </w:tcPr>
          <w:p w:rsidR="003E1408" w:rsidRPr="00F81C79" w:rsidRDefault="003E1408" w:rsidP="00D36CB9">
            <w:pPr>
              <w:pStyle w:val="TAH"/>
            </w:pPr>
            <w:r w:rsidRPr="00F81C79">
              <w:rPr>
                <w:rFonts w:hint="eastAsia"/>
              </w:rPr>
              <w:t>类型</w:t>
            </w:r>
          </w:p>
        </w:tc>
        <w:tc>
          <w:tcPr>
            <w:tcW w:w="769" w:type="dxa"/>
          </w:tcPr>
          <w:p w:rsidR="003E1408" w:rsidRPr="00F81C79" w:rsidRDefault="003E1408" w:rsidP="00D36CB9">
            <w:pPr>
              <w:pStyle w:val="TAH"/>
            </w:pPr>
            <w:r w:rsidRPr="00F81C79">
              <w:rPr>
                <w:rFonts w:hint="eastAsia"/>
              </w:rPr>
              <w:t>长度</w:t>
            </w:r>
          </w:p>
        </w:tc>
        <w:tc>
          <w:tcPr>
            <w:tcW w:w="2681" w:type="dxa"/>
          </w:tcPr>
          <w:p w:rsidR="003E1408" w:rsidRPr="00F81C79" w:rsidRDefault="003E1408" w:rsidP="00D36CB9">
            <w:pPr>
              <w:pStyle w:val="TAH"/>
            </w:pPr>
            <w:r w:rsidRPr="00F81C79">
              <w:rPr>
                <w:rFonts w:hint="eastAsia"/>
              </w:rPr>
              <w:t>描述信息</w:t>
            </w:r>
          </w:p>
        </w:tc>
      </w:tr>
      <w:tr w:rsidR="003E1408" w:rsidRPr="00F81C79" w:rsidTr="00D36CB9">
        <w:trPr>
          <w:jc w:val="center"/>
        </w:trPr>
        <w:tc>
          <w:tcPr>
            <w:tcW w:w="2378" w:type="dxa"/>
          </w:tcPr>
          <w:p w:rsidR="003E1408" w:rsidRPr="00F81C79" w:rsidRDefault="003E1408" w:rsidP="00D36CB9">
            <w:pPr>
              <w:pStyle w:val="TAL"/>
            </w:pPr>
            <w:r w:rsidRPr="00F81C79">
              <w:rPr>
                <w:rFonts w:hint="eastAsia"/>
              </w:rPr>
              <w:t>v</w:t>
            </w:r>
            <w:r w:rsidRPr="00F81C79">
              <w:t>ersion</w:t>
            </w:r>
          </w:p>
        </w:tc>
        <w:tc>
          <w:tcPr>
            <w:tcW w:w="737" w:type="dxa"/>
          </w:tcPr>
          <w:p w:rsidR="003E1408" w:rsidRPr="00F81C79" w:rsidRDefault="003E1408" w:rsidP="00D36CB9">
            <w:pPr>
              <w:pStyle w:val="TAL"/>
            </w:pPr>
            <w:r w:rsidRPr="00F81C79">
              <w:rPr>
                <w:rFonts w:hint="eastAsia"/>
              </w:rPr>
              <w:t>M</w:t>
            </w:r>
          </w:p>
        </w:tc>
        <w:tc>
          <w:tcPr>
            <w:tcW w:w="2235" w:type="dxa"/>
          </w:tcPr>
          <w:p w:rsidR="003E1408" w:rsidRPr="00F81C79" w:rsidRDefault="003E1408" w:rsidP="00D36CB9">
            <w:pPr>
              <w:pStyle w:val="TAH"/>
              <w:ind w:left="62"/>
              <w:jc w:val="both"/>
            </w:pPr>
            <w:r w:rsidRPr="00F81C79">
              <w:rPr>
                <w:rFonts w:hint="eastAsia"/>
              </w:rPr>
              <w:t>String</w:t>
            </w:r>
          </w:p>
        </w:tc>
        <w:tc>
          <w:tcPr>
            <w:tcW w:w="769" w:type="dxa"/>
          </w:tcPr>
          <w:p w:rsidR="003E1408" w:rsidRPr="00F81C79" w:rsidRDefault="003E1408" w:rsidP="00D36CB9">
            <w:r w:rsidRPr="00F81C79">
              <w:rPr>
                <w:rFonts w:hint="eastAsia"/>
              </w:rPr>
              <w:t>5</w:t>
            </w:r>
          </w:p>
        </w:tc>
        <w:tc>
          <w:tcPr>
            <w:tcW w:w="2681" w:type="dxa"/>
          </w:tcPr>
          <w:p w:rsidR="003E1408" w:rsidRPr="00F81C79" w:rsidRDefault="003E1408" w:rsidP="00D36CB9">
            <w:r w:rsidRPr="00F81C79">
              <w:rPr>
                <w:rFonts w:hint="eastAsia"/>
              </w:rPr>
              <w:t>协议版本号</w:t>
            </w:r>
          </w:p>
        </w:tc>
      </w:tr>
      <w:tr w:rsidR="003E1408" w:rsidRPr="00F81C79" w:rsidTr="00D36CB9">
        <w:trPr>
          <w:jc w:val="center"/>
        </w:trPr>
        <w:tc>
          <w:tcPr>
            <w:tcW w:w="2378" w:type="dxa"/>
          </w:tcPr>
          <w:p w:rsidR="003E1408" w:rsidRPr="00F81C79" w:rsidRDefault="003E1408" w:rsidP="00D36CB9">
            <w:pPr>
              <w:pStyle w:val="TAL"/>
            </w:pPr>
            <w:r w:rsidRPr="00F81C79">
              <w:t>transactionID</w:t>
            </w:r>
          </w:p>
        </w:tc>
        <w:tc>
          <w:tcPr>
            <w:tcW w:w="737" w:type="dxa"/>
          </w:tcPr>
          <w:p w:rsidR="003E1408" w:rsidRPr="00F81C79" w:rsidRDefault="003E1408" w:rsidP="00D36CB9">
            <w:pPr>
              <w:pStyle w:val="TAL"/>
            </w:pPr>
            <w:r w:rsidRPr="00F81C79">
              <w:rPr>
                <w:rFonts w:hint="eastAsia"/>
              </w:rPr>
              <w:t>M</w:t>
            </w:r>
          </w:p>
        </w:tc>
        <w:tc>
          <w:tcPr>
            <w:tcW w:w="2235" w:type="dxa"/>
          </w:tcPr>
          <w:p w:rsidR="003E1408" w:rsidRPr="00F81C79" w:rsidRDefault="003E1408" w:rsidP="00D36CB9">
            <w:pPr>
              <w:pStyle w:val="TAH"/>
              <w:ind w:left="62"/>
              <w:jc w:val="both"/>
            </w:pPr>
            <w:r w:rsidRPr="00F81C79">
              <w:rPr>
                <w:rFonts w:hint="eastAsia"/>
              </w:rPr>
              <w:t>String</w:t>
            </w:r>
          </w:p>
        </w:tc>
        <w:tc>
          <w:tcPr>
            <w:tcW w:w="769" w:type="dxa"/>
          </w:tcPr>
          <w:p w:rsidR="003E1408" w:rsidRPr="00F81C79" w:rsidRDefault="003E1408" w:rsidP="00D36CB9">
            <w:r w:rsidRPr="00F81C79">
              <w:rPr>
                <w:rFonts w:hint="eastAsia"/>
              </w:rPr>
              <w:t>40</w:t>
            </w:r>
          </w:p>
        </w:tc>
        <w:tc>
          <w:tcPr>
            <w:tcW w:w="2681" w:type="dxa"/>
          </w:tcPr>
          <w:p w:rsidR="003E1408" w:rsidRPr="00F81C79" w:rsidRDefault="003E1408" w:rsidP="00D36CB9">
            <w:r w:rsidRPr="00F81C79">
              <w:rPr>
                <w:rFonts w:hint="eastAsia"/>
              </w:rPr>
              <w:t>消息标识</w:t>
            </w:r>
          </w:p>
        </w:tc>
      </w:tr>
      <w:tr w:rsidR="003E1408" w:rsidRPr="00F81C79" w:rsidTr="00D36CB9">
        <w:trPr>
          <w:jc w:val="center"/>
        </w:trPr>
        <w:tc>
          <w:tcPr>
            <w:tcW w:w="2378" w:type="dxa"/>
          </w:tcPr>
          <w:p w:rsidR="003E1408" w:rsidRPr="00F81C79" w:rsidRDefault="003E1408" w:rsidP="00D36CB9">
            <w:pPr>
              <w:pStyle w:val="TAL"/>
            </w:pPr>
            <w:r w:rsidRPr="00F81C79">
              <w:rPr>
                <w:rFonts w:hint="eastAsia"/>
              </w:rPr>
              <w:t>traceFlag</w:t>
            </w:r>
          </w:p>
        </w:tc>
        <w:tc>
          <w:tcPr>
            <w:tcW w:w="737" w:type="dxa"/>
          </w:tcPr>
          <w:p w:rsidR="003E1408" w:rsidRPr="00F81C79" w:rsidRDefault="003E1408" w:rsidP="00D36CB9">
            <w:pPr>
              <w:spacing w:line="240" w:lineRule="atLeast"/>
            </w:pPr>
            <w:r w:rsidRPr="00F81C79">
              <w:rPr>
                <w:rFonts w:hint="eastAsia"/>
              </w:rPr>
              <w:t xml:space="preserve">O </w:t>
            </w:r>
          </w:p>
        </w:tc>
        <w:tc>
          <w:tcPr>
            <w:tcW w:w="2235" w:type="dxa"/>
          </w:tcPr>
          <w:p w:rsidR="003E1408" w:rsidRPr="00F81C79" w:rsidRDefault="003E1408" w:rsidP="00D36CB9">
            <w:pPr>
              <w:spacing w:line="240" w:lineRule="atLeast"/>
            </w:pPr>
            <w:r w:rsidRPr="00F81C79">
              <w:rPr>
                <w:rFonts w:hint="eastAsia"/>
              </w:rPr>
              <w:t>String</w:t>
            </w:r>
          </w:p>
        </w:tc>
        <w:tc>
          <w:tcPr>
            <w:tcW w:w="769" w:type="dxa"/>
          </w:tcPr>
          <w:p w:rsidR="003E1408" w:rsidRPr="00F81C79" w:rsidRDefault="003E1408" w:rsidP="00D36CB9">
            <w:pPr>
              <w:spacing w:line="240" w:lineRule="atLeast"/>
            </w:pPr>
            <w:r w:rsidRPr="00F81C79">
              <w:rPr>
                <w:rFonts w:hint="eastAsia"/>
              </w:rPr>
              <w:t>1</w:t>
            </w:r>
          </w:p>
        </w:tc>
        <w:tc>
          <w:tcPr>
            <w:tcW w:w="2681" w:type="dxa"/>
          </w:tcPr>
          <w:p w:rsidR="003E1408" w:rsidRPr="00F81C79" w:rsidRDefault="003E1408" w:rsidP="00D36CB9">
            <w:pPr>
              <w:spacing w:line="240" w:lineRule="atLeast"/>
            </w:pPr>
            <w:r w:rsidRPr="00F81C79">
              <w:rPr>
                <w:rFonts w:hint="eastAsia"/>
              </w:rPr>
              <w:t>跟踪标志</w:t>
            </w:r>
          </w:p>
        </w:tc>
      </w:tr>
    </w:tbl>
    <w:p w:rsidR="003E1408" w:rsidRPr="00F81C79" w:rsidRDefault="003E1408" w:rsidP="00407B6C">
      <w:pPr>
        <w:pStyle w:val="41"/>
      </w:pPr>
      <w:r w:rsidRPr="00F81C79">
        <w:rPr>
          <w:rFonts w:hint="eastAsia"/>
        </w:rPr>
        <w:t>异常信息</w:t>
      </w:r>
    </w:p>
    <w:p w:rsidR="003E1408" w:rsidRPr="00F81C79" w:rsidRDefault="003E1408" w:rsidP="003E1408">
      <w:pPr>
        <w:pStyle w:val="a4"/>
        <w:ind w:firstLine="210"/>
      </w:pPr>
      <w:r w:rsidRPr="00F81C79">
        <w:rPr>
          <w:rFonts w:hint="eastAsia"/>
        </w:rPr>
        <w:t>失败则抛出异常</w:t>
      </w:r>
      <w:r w:rsidRPr="00F81C79">
        <w:rPr>
          <w:rFonts w:hint="eastAsia"/>
        </w:rPr>
        <w:t>CException</w:t>
      </w:r>
      <w:r w:rsidRPr="00F81C79">
        <w:rPr>
          <w:rFonts w:hint="eastAsia"/>
        </w:rPr>
        <w:t>，具体内容请参考异常码定义文档。</w:t>
      </w:r>
    </w:p>
    <w:p w:rsidR="003E1408" w:rsidRPr="00F81C79" w:rsidRDefault="003E1408" w:rsidP="00407B6C">
      <w:pPr>
        <w:pStyle w:val="41"/>
      </w:pPr>
      <w:r w:rsidRPr="00F81C79">
        <w:rPr>
          <w:rFonts w:hint="eastAsia"/>
        </w:rPr>
        <w:t>Json</w:t>
      </w:r>
      <w:r w:rsidRPr="00F81C79">
        <w:rPr>
          <w:rFonts w:hint="eastAsia"/>
        </w:rPr>
        <w:t>接口登录认证信息说明</w:t>
      </w:r>
    </w:p>
    <w:p w:rsidR="003E1408" w:rsidRDefault="003E1408" w:rsidP="003E1408">
      <w:r w:rsidRPr="00F81C79">
        <w:rPr>
          <w:rFonts w:hint="eastAsia"/>
        </w:rPr>
        <w:t xml:space="preserve">   Authorization</w:t>
      </w:r>
      <w:r w:rsidRPr="00F81C79">
        <w:rPr>
          <w:rFonts w:hint="eastAsia"/>
        </w:rPr>
        <w:t>中无需登录认证信息。</w:t>
      </w:r>
    </w:p>
    <w:p w:rsidR="007B16CF" w:rsidRDefault="007B16CF">
      <w:pPr>
        <w:widowControl/>
        <w:jc w:val="left"/>
      </w:pPr>
      <w:r>
        <w:br w:type="page"/>
      </w:r>
    </w:p>
    <w:p w:rsidR="007B16CF" w:rsidRPr="00F81C79" w:rsidRDefault="007B16CF" w:rsidP="003E1408"/>
    <w:p w:rsidR="007B16CF" w:rsidRDefault="007B16CF" w:rsidP="007B16CF">
      <w:pPr>
        <w:pStyle w:val="21"/>
        <w:numPr>
          <w:ilvl w:val="1"/>
          <w:numId w:val="1"/>
        </w:numPr>
        <w:rPr>
          <w:rStyle w:val="210"/>
        </w:rPr>
      </w:pPr>
      <w:r>
        <w:rPr>
          <w:rStyle w:val="210"/>
          <w:rFonts w:hint="eastAsia"/>
        </w:rPr>
        <w:t>getResource</w:t>
      </w:r>
    </w:p>
    <w:p w:rsidR="007B16CF" w:rsidRPr="00B91F27" w:rsidRDefault="007B16CF" w:rsidP="007B16CF">
      <w:pPr>
        <w:pStyle w:val="31"/>
      </w:pPr>
      <w:r>
        <w:rPr>
          <w:rStyle w:val="210"/>
          <w:rFonts w:hint="eastAsia"/>
        </w:rPr>
        <w:t>HTTP</w:t>
      </w:r>
      <w:r>
        <w:rPr>
          <w:rStyle w:val="210"/>
          <w:rFonts w:hint="eastAsia"/>
        </w:rPr>
        <w:t>接口</w:t>
      </w:r>
    </w:p>
    <w:p w:rsidR="007B16CF" w:rsidRDefault="007B16CF" w:rsidP="007B16CF">
      <w:pPr>
        <w:pStyle w:val="41"/>
      </w:pPr>
      <w:r>
        <w:rPr>
          <w:rFonts w:hint="eastAsia"/>
        </w:rPr>
        <w:t>描述</w:t>
      </w:r>
    </w:p>
    <w:p w:rsidR="00827606" w:rsidRDefault="007B16CF" w:rsidP="007B16CF">
      <w:pPr>
        <w:ind w:firstLine="420"/>
      </w:pPr>
      <w:r>
        <w:rPr>
          <w:rFonts w:hint="eastAsia"/>
        </w:rPr>
        <w:t>为手机客户端提供获取服务器资源。</w:t>
      </w:r>
    </w:p>
    <w:p w:rsidR="00B75CFB" w:rsidRDefault="00827606" w:rsidP="007B16CF">
      <w:pPr>
        <w:ind w:firstLine="420"/>
      </w:pPr>
      <w:r>
        <w:rPr>
          <w:rFonts w:hint="eastAsia"/>
        </w:rPr>
        <w:t>手机客户端调</w:t>
      </w:r>
      <w:r w:rsidRPr="00827606">
        <w:rPr>
          <w:rFonts w:hint="eastAsia"/>
        </w:rPr>
        <w:t>getUserInfo</w:t>
      </w:r>
      <w:r w:rsidRPr="00827606">
        <w:rPr>
          <w:rFonts w:hint="eastAsia"/>
        </w:rPr>
        <w:t>接口</w:t>
      </w:r>
      <w:r>
        <w:rPr>
          <w:rFonts w:hint="eastAsia"/>
        </w:rPr>
        <w:t>，</w:t>
      </w:r>
      <w:r w:rsidRPr="00827606">
        <w:rPr>
          <w:rFonts w:hint="eastAsia"/>
        </w:rPr>
        <w:t>如果没有</w:t>
      </w:r>
      <w:r>
        <w:rPr>
          <w:rFonts w:hint="eastAsia"/>
        </w:rPr>
        <w:t>查到</w:t>
      </w:r>
      <w:r w:rsidRPr="00827606">
        <w:rPr>
          <w:rFonts w:hint="eastAsia"/>
        </w:rPr>
        <w:t>设备对应的</w:t>
      </w:r>
      <w:r>
        <w:rPr>
          <w:rFonts w:hint="eastAsia"/>
        </w:rPr>
        <w:t>会员权益</w:t>
      </w:r>
      <w:r w:rsidRPr="00827606">
        <w:rPr>
          <w:rFonts w:hint="eastAsia"/>
        </w:rPr>
        <w:t>，</w:t>
      </w:r>
      <w:r>
        <w:rPr>
          <w:rFonts w:hint="eastAsia"/>
        </w:rPr>
        <w:t>则</w:t>
      </w:r>
      <w:r w:rsidRPr="00827606">
        <w:rPr>
          <w:rFonts w:hint="eastAsia"/>
        </w:rPr>
        <w:t>当普通会员，可拿（</w:t>
      </w:r>
      <w:r w:rsidRPr="00827606">
        <w:rPr>
          <w:rFonts w:hint="eastAsia"/>
        </w:rPr>
        <w:t xml:space="preserve">100000 </w:t>
      </w:r>
      <w:r w:rsidRPr="00827606">
        <w:rPr>
          <w:rFonts w:hint="eastAsia"/>
        </w:rPr>
        <w:t>普通权益）去查询</w:t>
      </w:r>
      <w:r>
        <w:rPr>
          <w:rFonts w:hint="eastAsia"/>
        </w:rPr>
        <w:t>权益</w:t>
      </w:r>
      <w:r w:rsidRPr="00827606">
        <w:rPr>
          <w:rFonts w:hint="eastAsia"/>
        </w:rPr>
        <w:t>资源。</w:t>
      </w:r>
      <w:r w:rsidR="007B16CF">
        <w:rPr>
          <w:rFonts w:hint="eastAsia"/>
        </w:rPr>
        <w:t>注：直接由</w:t>
      </w:r>
      <w:r w:rsidR="007B16CF">
        <w:rPr>
          <w:rFonts w:hint="eastAsia"/>
        </w:rPr>
        <w:t>AccountServer</w:t>
      </w:r>
      <w:r w:rsidR="007B16CF">
        <w:rPr>
          <w:rFonts w:hint="eastAsia"/>
        </w:rPr>
        <w:t>提供资源配置文件，无需到</w:t>
      </w:r>
      <w:r w:rsidR="007B16CF">
        <w:rPr>
          <w:rFonts w:hint="eastAsia"/>
        </w:rPr>
        <w:t>UP</w:t>
      </w:r>
      <w:r w:rsidR="007B16CF">
        <w:rPr>
          <w:rFonts w:hint="eastAsia"/>
        </w:rPr>
        <w:t>查询。</w:t>
      </w:r>
    </w:p>
    <w:p w:rsidR="00B66ADE" w:rsidRDefault="00DE1B85" w:rsidP="00B66ADE">
      <w:pPr>
        <w:ind w:firstLine="420"/>
      </w:pPr>
      <w:r>
        <w:rPr>
          <w:rFonts w:hint="eastAsia"/>
        </w:rPr>
        <w:t>1</w:t>
      </w:r>
      <w:r>
        <w:rPr>
          <w:rFonts w:hint="eastAsia"/>
        </w:rPr>
        <w:t>）</w:t>
      </w:r>
      <w:r w:rsidR="00B75CFB">
        <w:rPr>
          <w:rFonts w:hint="eastAsia"/>
        </w:rPr>
        <w:t>会员权益</w:t>
      </w:r>
      <w:r w:rsidR="00B75CFB">
        <w:rPr>
          <w:rFonts w:hint="eastAsia"/>
        </w:rPr>
        <w:t>URL</w:t>
      </w:r>
      <w:r w:rsidR="00B75CFB">
        <w:rPr>
          <w:rFonts w:hint="eastAsia"/>
        </w:rPr>
        <w:t>定义为：</w:t>
      </w:r>
    </w:p>
    <w:p w:rsidR="00B75CFB" w:rsidRDefault="00AD07BB" w:rsidP="00B66ADE">
      <w:pPr>
        <w:ind w:firstLine="420"/>
        <w:rPr>
          <w:ins w:id="654" w:author="x00116998" w:date="2015-01-12T16:16:00Z"/>
        </w:rPr>
      </w:pPr>
      <w:r>
        <w:rPr>
          <w:rFonts w:ascii="Courier New" w:hAnsi="Courier New" w:cs="Courier New"/>
        </w:rPr>
        <w:fldChar w:fldCharType="begin"/>
      </w:r>
      <w:r w:rsidR="000656C7">
        <w:rPr>
          <w:rFonts w:ascii="Courier New" w:hAnsi="Courier New" w:cs="Courier New"/>
        </w:rPr>
        <w:instrText xml:space="preserve"> HYPERLINK "</w:instrText>
      </w:r>
      <w:r w:rsidR="000656C7" w:rsidRPr="000656C7">
        <w:rPr>
          <w:rFonts w:ascii="Courier New" w:hAnsi="Courier New" w:cs="Courier New"/>
        </w:rPr>
        <w:instrText>http://res.vmall.com/</w:instrText>
      </w:r>
      <w:r w:rsidR="000656C7" w:rsidRPr="000656C7">
        <w:rPr>
          <w:rFonts w:ascii="Courier New" w:hAnsi="Courier New" w:cs="Courier New" w:hint="eastAsia"/>
        </w:rPr>
        <w:instrText>member</w:instrText>
      </w:r>
      <w:r w:rsidR="000656C7" w:rsidRPr="000656C7">
        <w:rPr>
          <w:rFonts w:ascii="Courier New" w:hAnsi="Courier New" w:cs="Courier New"/>
        </w:rPr>
        <w:instrText>/</w:instrText>
      </w:r>
      <w:r w:rsidR="000656C7" w:rsidRPr="000656C7">
        <w:rPr>
          <w:rFonts w:ascii="Arial" w:hAnsi="Arial"/>
          <w:kern w:val="0"/>
          <w:sz w:val="18"/>
          <w:szCs w:val="18"/>
        </w:rPr>
        <w:instrText>MemberRight-</w:instrText>
      </w:r>
      <w:r w:rsidR="000656C7" w:rsidRPr="000656C7">
        <w:rPr>
          <w:rFonts w:ascii="Arial" w:hAnsi="Arial"/>
          <w:kern w:val="0"/>
          <w:sz w:val="18"/>
          <w:szCs w:val="18"/>
          <w:lang w:val="fr-FR"/>
        </w:rPr>
        <w:instrText>100200.htm</w:instrText>
      </w:r>
      <w:r w:rsidR="000656C7" w:rsidRPr="000656C7">
        <w:rPr>
          <w:rFonts w:ascii="Arial" w:hAnsi="Arial"/>
          <w:kern w:val="0"/>
          <w:sz w:val="18"/>
          <w:szCs w:val="18"/>
        </w:rPr>
        <w:instrText>?lang=zn-c</w:instrText>
      </w:r>
      <w:r w:rsidR="000656C7" w:rsidRPr="000656C7">
        <w:rPr>
          <w:rFonts w:ascii="Arial" w:hAnsi="Arial" w:hint="eastAsia"/>
          <w:kern w:val="0"/>
          <w:sz w:val="18"/>
          <w:szCs w:val="18"/>
        </w:rPr>
        <w:instrText>h</w:instrText>
      </w:r>
      <w:r w:rsidR="000656C7" w:rsidRPr="000656C7">
        <w:rPr>
          <w:rFonts w:ascii="Arial" w:hAnsi="Arial"/>
          <w:kern w:val="0"/>
          <w:sz w:val="18"/>
          <w:szCs w:val="18"/>
          <w:lang w:val="fr-FR"/>
        </w:rPr>
        <w:instrText>#uid=12123&amp;acct=aa@qq.com</w:instrText>
      </w:r>
      <w:r w:rsidR="000656C7" w:rsidRPr="000656C7">
        <w:rPr>
          <w:rFonts w:ascii="Arial" w:hAnsi="Arial" w:hint="eastAsia"/>
          <w:kern w:val="0"/>
          <w:sz w:val="18"/>
          <w:szCs w:val="18"/>
          <w:lang w:val="fr-FR"/>
        </w:rPr>
        <w:instrText>&amp;expiredDate=yyyy-mm-dd</w:instrText>
      </w:r>
      <w:r w:rsidR="000656C7">
        <w:rPr>
          <w:rFonts w:hint="eastAsia"/>
        </w:rPr>
        <w:instrText>&amp;image</w:instrText>
      </w:r>
      <w:r w:rsidR="000656C7">
        <w:instrText>URL=XXXX</w:instrText>
      </w:r>
      <w:r w:rsidR="000656C7">
        <w:rPr>
          <w:rFonts w:ascii="Courier New" w:hAnsi="Courier New" w:cs="Courier New"/>
        </w:rPr>
        <w:instrText xml:space="preserve">" </w:instrText>
      </w:r>
      <w:r>
        <w:rPr>
          <w:rFonts w:ascii="Courier New" w:hAnsi="Courier New" w:cs="Courier New"/>
        </w:rPr>
        <w:fldChar w:fldCharType="separate"/>
      </w:r>
      <w:r w:rsidR="000656C7" w:rsidRPr="00037198">
        <w:rPr>
          <w:rStyle w:val="aa"/>
          <w:rFonts w:ascii="Courier New" w:hAnsi="Courier New" w:cs="Courier New"/>
        </w:rPr>
        <w:t>http://res.vmall.com/</w:t>
      </w:r>
      <w:r w:rsidR="000656C7" w:rsidRPr="00037198">
        <w:rPr>
          <w:rStyle w:val="aa"/>
          <w:rFonts w:ascii="Courier New" w:hAnsi="Courier New" w:cs="Courier New" w:hint="eastAsia"/>
        </w:rPr>
        <w:t>member</w:t>
      </w:r>
      <w:r w:rsidR="000656C7" w:rsidRPr="00037198">
        <w:rPr>
          <w:rStyle w:val="aa"/>
          <w:rFonts w:ascii="Courier New" w:hAnsi="Courier New" w:cs="Courier New"/>
        </w:rPr>
        <w:t>/</w:t>
      </w:r>
      <w:r w:rsidR="000656C7" w:rsidRPr="00037198">
        <w:rPr>
          <w:rStyle w:val="aa"/>
          <w:rFonts w:ascii="Arial" w:hAnsi="Arial"/>
          <w:kern w:val="0"/>
          <w:sz w:val="18"/>
          <w:szCs w:val="18"/>
        </w:rPr>
        <w:t>MemberRight-</w:t>
      </w:r>
      <w:r w:rsidR="000656C7" w:rsidRPr="00037198">
        <w:rPr>
          <w:rStyle w:val="aa"/>
          <w:rFonts w:ascii="Arial" w:hAnsi="Arial"/>
          <w:kern w:val="0"/>
          <w:sz w:val="18"/>
          <w:szCs w:val="18"/>
          <w:lang w:val="fr-FR"/>
        </w:rPr>
        <w:t>100200.htm</w:t>
      </w:r>
      <w:r w:rsidR="000656C7" w:rsidRPr="00037198">
        <w:rPr>
          <w:rStyle w:val="aa"/>
          <w:rFonts w:ascii="Arial" w:hAnsi="Arial"/>
          <w:kern w:val="0"/>
          <w:sz w:val="18"/>
          <w:szCs w:val="18"/>
        </w:rPr>
        <w:t>?lang=zn-c</w:t>
      </w:r>
      <w:r w:rsidR="000656C7" w:rsidRPr="00037198">
        <w:rPr>
          <w:rStyle w:val="aa"/>
          <w:rFonts w:ascii="Arial" w:hAnsi="Arial" w:hint="eastAsia"/>
          <w:kern w:val="0"/>
          <w:sz w:val="18"/>
          <w:szCs w:val="18"/>
        </w:rPr>
        <w:t>h</w:t>
      </w:r>
      <w:r w:rsidR="000656C7" w:rsidRPr="00037198">
        <w:rPr>
          <w:rStyle w:val="aa"/>
          <w:rFonts w:ascii="Arial" w:hAnsi="Arial"/>
          <w:kern w:val="0"/>
          <w:sz w:val="18"/>
          <w:szCs w:val="18"/>
          <w:lang w:val="fr-FR"/>
        </w:rPr>
        <w:t>#uid=12123&amp;acct=aa@qq.com</w:t>
      </w:r>
      <w:r w:rsidR="000656C7" w:rsidRPr="00037198">
        <w:rPr>
          <w:rStyle w:val="aa"/>
          <w:rFonts w:ascii="Arial" w:hAnsi="Arial" w:hint="eastAsia"/>
          <w:kern w:val="0"/>
          <w:sz w:val="18"/>
          <w:szCs w:val="18"/>
          <w:lang w:val="fr-FR"/>
        </w:rPr>
        <w:t>&amp;expiredDate=yyyy-mm-dd</w:t>
      </w:r>
      <w:r w:rsidR="000656C7" w:rsidRPr="00037198">
        <w:rPr>
          <w:rStyle w:val="aa"/>
          <w:rFonts w:hint="eastAsia"/>
        </w:rPr>
        <w:t>&amp;image</w:t>
      </w:r>
      <w:r w:rsidR="000656C7" w:rsidRPr="00037198">
        <w:rPr>
          <w:rStyle w:val="aa"/>
        </w:rPr>
        <w:t>URL=XXXX</w:t>
      </w:r>
      <w:ins w:id="655" w:author="x00116998" w:date="2015-01-12T16:16:00Z">
        <w:r>
          <w:rPr>
            <w:rFonts w:ascii="Courier New" w:hAnsi="Courier New" w:cs="Courier New"/>
          </w:rPr>
          <w:fldChar w:fldCharType="end"/>
        </w:r>
      </w:ins>
    </w:p>
    <w:p w:rsidR="000656C7" w:rsidRDefault="000656C7" w:rsidP="00B66ADE">
      <w:pPr>
        <w:ind w:firstLine="420"/>
        <w:rPr>
          <w:rStyle w:val="htmlval1"/>
          <w:rFonts w:ascii="Courier New" w:hAnsi="Courier New" w:cs="Courier New"/>
        </w:rPr>
      </w:pPr>
    </w:p>
    <w:p w:rsidR="00F8685E" w:rsidRDefault="00DE1B85" w:rsidP="00B66ADE">
      <w:pPr>
        <w:ind w:firstLine="420"/>
        <w:rPr>
          <w:lang w:val="fr-FR"/>
        </w:rPr>
      </w:pPr>
      <w:r>
        <w:rPr>
          <w:rStyle w:val="htmlval1"/>
          <w:rFonts w:ascii="Arial" w:hAnsi="Arial" w:hint="eastAsia"/>
          <w:kern w:val="0"/>
          <w:sz w:val="18"/>
          <w:szCs w:val="18"/>
          <w:lang w:val="fr-FR"/>
        </w:rPr>
        <w:t>2</w:t>
      </w:r>
      <w:r>
        <w:rPr>
          <w:rStyle w:val="htmlval1"/>
          <w:rFonts w:ascii="Arial" w:hAnsi="Arial" w:hint="eastAsia"/>
          <w:kern w:val="0"/>
          <w:sz w:val="18"/>
          <w:szCs w:val="18"/>
          <w:lang w:val="fr-FR"/>
        </w:rPr>
        <w:t>）</w:t>
      </w:r>
      <w:r w:rsidR="009E76D2">
        <w:rPr>
          <w:rStyle w:val="htmlval1"/>
          <w:rFonts w:ascii="Arial" w:hAnsi="Arial" w:hint="eastAsia"/>
          <w:kern w:val="0"/>
          <w:sz w:val="18"/>
          <w:szCs w:val="18"/>
          <w:lang w:val="fr-FR"/>
        </w:rPr>
        <w:t>站点支持的业务资源标识</w:t>
      </w:r>
      <w:r w:rsidR="009E76D2" w:rsidRPr="009E76D2">
        <w:rPr>
          <w:rFonts w:hint="eastAsia"/>
          <w:lang w:val="fr-FR"/>
        </w:rPr>
        <w:t>ServicesOfSiteX</w:t>
      </w:r>
      <w:r w:rsidR="009E76D2">
        <w:rPr>
          <w:rFonts w:hint="eastAsia"/>
          <w:lang w:val="fr-FR"/>
        </w:rPr>
        <w:t>（</w:t>
      </w:r>
      <w:r w:rsidR="009E76D2">
        <w:rPr>
          <w:rFonts w:hint="eastAsia"/>
          <w:lang w:val="fr-FR"/>
        </w:rPr>
        <w:t>X</w:t>
      </w:r>
      <w:r w:rsidR="009E76D2">
        <w:rPr>
          <w:rFonts w:hint="eastAsia"/>
          <w:lang w:val="fr-FR"/>
        </w:rPr>
        <w:t>为站点号）</w:t>
      </w:r>
      <w:r w:rsidR="009E76D2">
        <w:rPr>
          <w:rStyle w:val="htmlval1"/>
          <w:rFonts w:ascii="Arial" w:hAnsi="Arial" w:hint="eastAsia"/>
          <w:kern w:val="0"/>
          <w:sz w:val="18"/>
          <w:szCs w:val="18"/>
          <w:lang w:val="fr-FR"/>
        </w:rPr>
        <w:t>：</w:t>
      </w:r>
      <w:r w:rsidR="009E76D2" w:rsidRPr="009E76D2">
        <w:rPr>
          <w:rFonts w:hint="eastAsia"/>
          <w:lang w:val="fr-FR"/>
        </w:rPr>
        <w:t>获取站点支持的业务白名单</w:t>
      </w:r>
      <w:r w:rsidR="00B96BBB">
        <w:rPr>
          <w:lang w:val="fr-FR"/>
        </w:rPr>
        <w:t>(</w:t>
      </w:r>
      <w:r w:rsidR="00B96BBB">
        <w:rPr>
          <w:rFonts w:hint="eastAsia"/>
          <w:lang w:val="fr-FR"/>
        </w:rPr>
        <w:t>包名，以</w:t>
      </w:r>
      <w:r w:rsidR="00751749">
        <w:rPr>
          <w:rFonts w:ascii="宋体" w:hAnsi="宋体" w:hint="eastAsia"/>
          <w:color w:val="FF0000"/>
        </w:rPr>
        <w:t>换行符</w:t>
      </w:r>
      <w:r w:rsidR="00B96BBB">
        <w:rPr>
          <w:rFonts w:hint="eastAsia"/>
          <w:lang w:val="fr-FR"/>
        </w:rPr>
        <w:t>分隔</w:t>
      </w:r>
      <w:r w:rsidR="00B96BBB">
        <w:rPr>
          <w:rFonts w:hint="eastAsia"/>
          <w:lang w:val="fr-FR"/>
        </w:rPr>
        <w:t>)</w:t>
      </w:r>
      <w:r w:rsidR="001F7C17">
        <w:rPr>
          <w:rFonts w:hint="eastAsia"/>
          <w:lang w:val="fr-FR"/>
        </w:rPr>
        <w:t>；</w:t>
      </w:r>
      <w:r w:rsidR="009E76D2" w:rsidRPr="009E76D2">
        <w:rPr>
          <w:rFonts w:hint="eastAsia"/>
          <w:lang w:val="fr-FR"/>
        </w:rPr>
        <w:t>不配置或配置</w:t>
      </w:r>
      <w:r w:rsidR="009E76D2" w:rsidRPr="009E76D2">
        <w:rPr>
          <w:rFonts w:hint="eastAsia"/>
          <w:lang w:val="fr-FR"/>
        </w:rPr>
        <w:t>*</w:t>
      </w:r>
      <w:r w:rsidR="009E76D2" w:rsidRPr="009E76D2">
        <w:rPr>
          <w:rFonts w:hint="eastAsia"/>
          <w:lang w:val="fr-FR"/>
        </w:rPr>
        <w:t>通配，表示该站点不限制业务。注：暂只在欧洲站点配置</w:t>
      </w:r>
      <w:r w:rsidR="009E76D2">
        <w:rPr>
          <w:rFonts w:hint="eastAsia"/>
          <w:lang w:val="fr-FR"/>
        </w:rPr>
        <w:t>。</w:t>
      </w:r>
    </w:p>
    <w:p w:rsidR="000656C7" w:rsidRPr="002D60D5" w:rsidRDefault="00F8685E" w:rsidP="002D60D5">
      <w:pPr>
        <w:ind w:firstLine="420"/>
        <w:rPr>
          <w:rStyle w:val="htmlval1"/>
          <w:rFonts w:ascii="Arial" w:hAnsi="Arial"/>
          <w:kern w:val="0"/>
          <w:sz w:val="18"/>
          <w:szCs w:val="18"/>
        </w:rPr>
      </w:pPr>
      <w:r>
        <w:rPr>
          <w:rFonts w:hint="eastAsia"/>
          <w:lang w:val="fr-FR"/>
        </w:rPr>
        <w:t>HwID</w:t>
      </w:r>
      <w:r>
        <w:rPr>
          <w:rFonts w:hint="eastAsia"/>
          <w:lang w:val="fr-FR"/>
        </w:rPr>
        <w:t>及</w:t>
      </w:r>
      <w:r>
        <w:rPr>
          <w:rFonts w:hint="eastAsia"/>
          <w:lang w:val="fr-FR"/>
        </w:rPr>
        <w:t>SDK</w:t>
      </w:r>
      <w:r w:rsidRPr="00F8685E">
        <w:rPr>
          <w:rFonts w:hint="eastAsia"/>
          <w:lang w:val="fr-FR"/>
        </w:rPr>
        <w:t>客户端</w:t>
      </w:r>
      <w:r>
        <w:rPr>
          <w:rFonts w:hint="eastAsia"/>
          <w:lang w:val="fr-FR"/>
        </w:rPr>
        <w:t>对不支持的业务来认证获取</w:t>
      </w:r>
      <w:r>
        <w:rPr>
          <w:rFonts w:hint="eastAsia"/>
          <w:lang w:val="fr-FR"/>
        </w:rPr>
        <w:t>ST</w:t>
      </w:r>
      <w:r>
        <w:rPr>
          <w:rFonts w:hint="eastAsia"/>
          <w:lang w:val="fr-FR"/>
        </w:rPr>
        <w:t>时，</w:t>
      </w:r>
      <w:r w:rsidRPr="00F8685E">
        <w:rPr>
          <w:rFonts w:hint="eastAsia"/>
          <w:lang w:val="fr-FR"/>
        </w:rPr>
        <w:t>提示：您所在的地区暂未开通此项服务。</w:t>
      </w:r>
    </w:p>
    <w:p w:rsidR="007B16CF" w:rsidRDefault="007B16CF" w:rsidP="007B16CF">
      <w:pPr>
        <w:pStyle w:val="41"/>
      </w:pPr>
      <w:r>
        <w:rPr>
          <w:rFonts w:hint="eastAsia"/>
        </w:rPr>
        <w:t>原型</w:t>
      </w:r>
    </w:p>
    <w:p w:rsidR="007B16CF" w:rsidRPr="005D449C" w:rsidRDefault="007B16CF" w:rsidP="007B16CF">
      <w:pPr>
        <w:ind w:left="198"/>
        <w:jc w:val="left"/>
      </w:pPr>
      <w:r>
        <w:rPr>
          <w:rFonts w:hint="eastAsia"/>
          <w:lang w:val="da-DK"/>
        </w:rPr>
        <w:t>GetResourceRsp getResource</w:t>
      </w:r>
      <w:r w:rsidRPr="009A7E72">
        <w:rPr>
          <w:lang w:val="da-DK"/>
        </w:rPr>
        <w:t>(</w:t>
      </w:r>
      <w:r>
        <w:rPr>
          <w:rFonts w:hint="eastAsia"/>
          <w:lang w:val="da-DK"/>
        </w:rPr>
        <w:t>GetResourceReq getResourceReq</w:t>
      </w:r>
      <w:r w:rsidRPr="009A7E72">
        <w:rPr>
          <w:lang w:val="da-DK"/>
        </w:rPr>
        <w:t>)</w:t>
      </w:r>
      <w:r w:rsidRPr="00CD7B14">
        <w:rPr>
          <w:rFonts w:hint="eastAsia"/>
        </w:rPr>
        <w:t xml:space="preserve"> </w:t>
      </w:r>
      <w:r w:rsidRPr="0062068B">
        <w:rPr>
          <w:rFonts w:hint="eastAsia"/>
        </w:rPr>
        <w:t xml:space="preserve">throws </w:t>
      </w:r>
      <w:r>
        <w:rPr>
          <w:rFonts w:hint="eastAsia"/>
        </w:rPr>
        <w:t>CException</w:t>
      </w:r>
    </w:p>
    <w:p w:rsidR="007B16CF" w:rsidRDefault="007B16CF" w:rsidP="007B16CF">
      <w:pPr>
        <w:pStyle w:val="41"/>
      </w:pPr>
      <w:r>
        <w:rPr>
          <w:rFonts w:hint="eastAsia"/>
        </w:rPr>
        <w:t>输入参数</w:t>
      </w:r>
    </w:p>
    <w:p w:rsidR="007B16CF" w:rsidRDefault="007B16CF" w:rsidP="007B16CF">
      <w:pPr>
        <w:ind w:left="198"/>
      </w:pPr>
      <w:r>
        <w:rPr>
          <w:rFonts w:hint="eastAsia"/>
          <w:lang w:val="da-DK"/>
        </w:rPr>
        <w:t>GetResourceReq</w:t>
      </w:r>
      <w:r>
        <w:rPr>
          <w:rFonts w:hint="eastAsia"/>
          <w:lang w:val="da-DK"/>
        </w:rPr>
        <w:t>属性如下：</w:t>
      </w:r>
    </w:p>
    <w:tbl>
      <w:tblPr>
        <w:tblW w:w="10128" w:type="dxa"/>
        <w:jc w:val="center"/>
        <w:tblInd w:w="2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84"/>
        <w:gridCol w:w="731"/>
        <w:gridCol w:w="1079"/>
        <w:gridCol w:w="1134"/>
        <w:gridCol w:w="5500"/>
      </w:tblGrid>
      <w:tr w:rsidR="007B16CF" w:rsidTr="002A6935">
        <w:trPr>
          <w:jc w:val="center"/>
        </w:trPr>
        <w:tc>
          <w:tcPr>
            <w:tcW w:w="1684" w:type="dxa"/>
            <w:shd w:val="clear" w:color="auto" w:fill="99CCFF"/>
          </w:tcPr>
          <w:p w:rsidR="007B16CF" w:rsidRDefault="007B16CF" w:rsidP="00692018">
            <w:pPr>
              <w:pStyle w:val="TAH"/>
              <w:rPr>
                <w:rFonts w:ascii="Verdana" w:hAnsi="Verdana"/>
                <w:lang w:val="fr-FR" w:eastAsia="zh-CN"/>
              </w:rPr>
            </w:pPr>
            <w:r>
              <w:rPr>
                <w:rFonts w:ascii="Verdana" w:hAnsi="Verdana" w:hint="eastAsia"/>
                <w:lang w:val="fr-FR" w:eastAsia="zh-CN"/>
              </w:rPr>
              <w:lastRenderedPageBreak/>
              <w:t>参数名称</w:t>
            </w:r>
          </w:p>
        </w:tc>
        <w:tc>
          <w:tcPr>
            <w:tcW w:w="731" w:type="dxa"/>
            <w:shd w:val="clear" w:color="auto" w:fill="99CCFF"/>
          </w:tcPr>
          <w:p w:rsidR="007B16CF" w:rsidRDefault="007B16CF" w:rsidP="00692018">
            <w:pPr>
              <w:pStyle w:val="TAH"/>
              <w:rPr>
                <w:rFonts w:ascii="Verdana" w:hAnsi="Verdana"/>
                <w:lang w:val="fr-FR" w:eastAsia="zh-CN"/>
              </w:rPr>
            </w:pPr>
            <w:r>
              <w:rPr>
                <w:rFonts w:ascii="Verdana" w:hAnsi="Verdana" w:hint="eastAsia"/>
                <w:lang w:val="fr-FR" w:eastAsia="zh-CN"/>
              </w:rPr>
              <w:t>可选</w:t>
            </w:r>
          </w:p>
        </w:tc>
        <w:tc>
          <w:tcPr>
            <w:tcW w:w="1079" w:type="dxa"/>
            <w:shd w:val="clear" w:color="auto" w:fill="99CCFF"/>
          </w:tcPr>
          <w:p w:rsidR="007B16CF" w:rsidRDefault="007B16CF" w:rsidP="00692018">
            <w:pPr>
              <w:pStyle w:val="TAH"/>
              <w:rPr>
                <w:rFonts w:ascii="Verdana" w:hAnsi="Verdana"/>
                <w:lang w:val="fr-FR" w:eastAsia="zh-CN"/>
              </w:rPr>
            </w:pPr>
            <w:r>
              <w:rPr>
                <w:rFonts w:ascii="Verdana" w:hAnsi="Verdana" w:hint="eastAsia"/>
                <w:lang w:val="fr-FR" w:eastAsia="zh-CN"/>
              </w:rPr>
              <w:t>类型</w:t>
            </w:r>
          </w:p>
        </w:tc>
        <w:tc>
          <w:tcPr>
            <w:tcW w:w="1134" w:type="dxa"/>
            <w:shd w:val="clear" w:color="auto" w:fill="99CCFF"/>
          </w:tcPr>
          <w:p w:rsidR="007B16CF" w:rsidRDefault="007B16CF" w:rsidP="002A6935">
            <w:pPr>
              <w:pStyle w:val="TAH"/>
              <w:rPr>
                <w:rFonts w:ascii="Verdana" w:hAnsi="Verdana"/>
                <w:lang w:val="fr-FR" w:eastAsia="zh-CN"/>
              </w:rPr>
            </w:pPr>
            <w:r>
              <w:rPr>
                <w:rFonts w:ascii="Verdana" w:hAnsi="Verdana" w:hint="eastAsia"/>
                <w:lang w:val="fr-FR" w:eastAsia="zh-CN"/>
              </w:rPr>
              <w:t>长度</w:t>
            </w:r>
          </w:p>
        </w:tc>
        <w:tc>
          <w:tcPr>
            <w:tcW w:w="5500" w:type="dxa"/>
            <w:shd w:val="clear" w:color="auto" w:fill="99CCFF"/>
          </w:tcPr>
          <w:p w:rsidR="007B16CF" w:rsidRDefault="007B16CF" w:rsidP="00692018">
            <w:pPr>
              <w:pStyle w:val="TAH"/>
              <w:rPr>
                <w:rFonts w:ascii="Verdana" w:hAnsi="Verdana"/>
                <w:lang w:val="fr-FR" w:eastAsia="zh-CN"/>
              </w:rPr>
            </w:pPr>
            <w:r>
              <w:rPr>
                <w:rFonts w:ascii="Verdana" w:hAnsi="Verdana" w:hint="eastAsia"/>
                <w:lang w:val="fr-FR" w:eastAsia="zh-CN"/>
              </w:rPr>
              <w:t>描述信息</w:t>
            </w:r>
          </w:p>
        </w:tc>
      </w:tr>
      <w:tr w:rsidR="007B16CF" w:rsidTr="002A6935">
        <w:trPr>
          <w:jc w:val="center"/>
        </w:trPr>
        <w:tc>
          <w:tcPr>
            <w:tcW w:w="1684" w:type="dxa"/>
          </w:tcPr>
          <w:p w:rsidR="007B16CF" w:rsidRPr="00AC2020" w:rsidRDefault="007B16CF" w:rsidP="00692018">
            <w:pPr>
              <w:pStyle w:val="TAL"/>
              <w:rPr>
                <w:lang w:val="fr-FR" w:eastAsia="zh-CN"/>
              </w:rPr>
            </w:pPr>
            <w:r w:rsidRPr="00AC2020">
              <w:rPr>
                <w:rFonts w:hint="eastAsia"/>
                <w:lang w:val="fr-FR" w:eastAsia="zh-CN"/>
              </w:rPr>
              <w:t>v</w:t>
            </w:r>
            <w:r w:rsidRPr="00AC2020">
              <w:rPr>
                <w:lang w:val="fr-FR" w:eastAsia="zh-CN"/>
              </w:rPr>
              <w:t>ersion</w:t>
            </w:r>
          </w:p>
        </w:tc>
        <w:tc>
          <w:tcPr>
            <w:tcW w:w="731" w:type="dxa"/>
          </w:tcPr>
          <w:p w:rsidR="007B16CF" w:rsidRPr="00AC2020" w:rsidRDefault="007B16CF" w:rsidP="00692018">
            <w:pPr>
              <w:pStyle w:val="TAL"/>
              <w:rPr>
                <w:lang w:val="fr-FR" w:eastAsia="zh-CN"/>
              </w:rPr>
            </w:pPr>
            <w:r>
              <w:rPr>
                <w:rFonts w:hint="eastAsia"/>
                <w:lang w:val="fr-FR" w:eastAsia="zh-CN"/>
              </w:rPr>
              <w:t>M</w:t>
            </w:r>
          </w:p>
        </w:tc>
        <w:tc>
          <w:tcPr>
            <w:tcW w:w="1079" w:type="dxa"/>
          </w:tcPr>
          <w:p w:rsidR="007B16CF" w:rsidRPr="00AC2020" w:rsidRDefault="007B16CF" w:rsidP="00692018">
            <w:pPr>
              <w:pStyle w:val="TAH"/>
              <w:jc w:val="both"/>
              <w:rPr>
                <w:b w:val="0"/>
                <w:lang w:val="fr-FR" w:eastAsia="zh-CN"/>
              </w:rPr>
            </w:pPr>
            <w:r>
              <w:rPr>
                <w:rFonts w:hint="eastAsia"/>
                <w:b w:val="0"/>
                <w:lang w:val="fr-FR" w:eastAsia="zh-CN"/>
              </w:rPr>
              <w:t>String</w:t>
            </w:r>
          </w:p>
        </w:tc>
        <w:tc>
          <w:tcPr>
            <w:tcW w:w="1134" w:type="dxa"/>
          </w:tcPr>
          <w:p w:rsidR="007B16CF" w:rsidRPr="00AC2020" w:rsidRDefault="007B16CF" w:rsidP="00692018">
            <w:pPr>
              <w:rPr>
                <w:rFonts w:ascii="Arial" w:hAnsi="Arial"/>
                <w:kern w:val="0"/>
                <w:sz w:val="18"/>
                <w:szCs w:val="18"/>
                <w:lang w:val="fr-FR"/>
              </w:rPr>
            </w:pPr>
            <w:r>
              <w:rPr>
                <w:rFonts w:ascii="Arial" w:hAnsi="Arial" w:hint="eastAsia"/>
                <w:kern w:val="0"/>
                <w:sz w:val="18"/>
                <w:szCs w:val="18"/>
                <w:lang w:val="fr-FR"/>
              </w:rPr>
              <w:t>5</w:t>
            </w:r>
          </w:p>
        </w:tc>
        <w:tc>
          <w:tcPr>
            <w:tcW w:w="5500" w:type="dxa"/>
          </w:tcPr>
          <w:p w:rsidR="007B16CF" w:rsidRPr="00AC2020" w:rsidRDefault="007B16CF" w:rsidP="00692018">
            <w:pPr>
              <w:rPr>
                <w:rFonts w:ascii="Arial" w:hAnsi="Arial"/>
                <w:kern w:val="0"/>
                <w:sz w:val="18"/>
                <w:szCs w:val="18"/>
                <w:lang w:val="fr-FR"/>
              </w:rPr>
            </w:pPr>
            <w:r w:rsidRPr="00AC2020">
              <w:rPr>
                <w:rFonts w:ascii="Arial" w:hAnsi="Arial" w:hint="eastAsia"/>
                <w:kern w:val="0"/>
                <w:sz w:val="18"/>
                <w:szCs w:val="18"/>
                <w:lang w:val="fr-FR"/>
              </w:rPr>
              <w:t>协议版本号</w:t>
            </w:r>
          </w:p>
          <w:p w:rsidR="007B16CF" w:rsidRPr="00AC2020" w:rsidRDefault="007B16CF" w:rsidP="00692018">
            <w:pPr>
              <w:rPr>
                <w:rFonts w:ascii="Arial" w:hAnsi="Arial"/>
                <w:kern w:val="0"/>
                <w:sz w:val="18"/>
                <w:szCs w:val="18"/>
                <w:lang w:val="fr-FR"/>
              </w:rPr>
            </w:pPr>
            <w:r w:rsidRPr="00AC2020">
              <w:rPr>
                <w:rFonts w:ascii="Arial" w:hAnsi="Arial" w:hint="eastAsia"/>
                <w:kern w:val="0"/>
                <w:sz w:val="18"/>
                <w:szCs w:val="18"/>
                <w:lang w:val="fr-FR"/>
              </w:rPr>
              <w:t>当前版本为：</w:t>
            </w:r>
            <w:r>
              <w:rPr>
                <w:rFonts w:ascii="Arial" w:hAnsi="Arial" w:hint="eastAsia"/>
                <w:kern w:val="0"/>
                <w:sz w:val="18"/>
                <w:szCs w:val="18"/>
                <w:lang w:val="fr-FR"/>
              </w:rPr>
              <w:t>01.01</w:t>
            </w:r>
          </w:p>
        </w:tc>
      </w:tr>
      <w:tr w:rsidR="007B16CF" w:rsidTr="002A6935">
        <w:trPr>
          <w:jc w:val="center"/>
        </w:trPr>
        <w:tc>
          <w:tcPr>
            <w:tcW w:w="1684" w:type="dxa"/>
          </w:tcPr>
          <w:p w:rsidR="007B16CF" w:rsidRPr="00C8364D" w:rsidRDefault="007B16CF" w:rsidP="00692018">
            <w:pPr>
              <w:pStyle w:val="TAL"/>
              <w:rPr>
                <w:lang w:val="fr-FR" w:eastAsia="zh-CN"/>
              </w:rPr>
            </w:pPr>
            <w:r>
              <w:rPr>
                <w:lang w:val="fr-FR" w:eastAsia="zh-CN"/>
              </w:rPr>
              <w:t>r</w:t>
            </w:r>
            <w:r>
              <w:rPr>
                <w:rFonts w:hint="eastAsia"/>
                <w:lang w:val="fr-FR" w:eastAsia="zh-CN"/>
              </w:rPr>
              <w:t>esourceID</w:t>
            </w:r>
          </w:p>
        </w:tc>
        <w:tc>
          <w:tcPr>
            <w:tcW w:w="731" w:type="dxa"/>
          </w:tcPr>
          <w:p w:rsidR="007B16CF" w:rsidRPr="00C8364D" w:rsidRDefault="007B16CF" w:rsidP="00692018">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1079" w:type="dxa"/>
          </w:tcPr>
          <w:p w:rsidR="007B16CF" w:rsidRDefault="00827606" w:rsidP="00692018">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1134" w:type="dxa"/>
          </w:tcPr>
          <w:p w:rsidR="007B16CF" w:rsidRDefault="00827606" w:rsidP="00692018">
            <w:pPr>
              <w:spacing w:line="240" w:lineRule="atLeast"/>
              <w:rPr>
                <w:rFonts w:ascii="Arial" w:hAnsi="Arial"/>
                <w:kern w:val="0"/>
                <w:sz w:val="18"/>
                <w:szCs w:val="18"/>
                <w:lang w:val="fr-FR"/>
              </w:rPr>
            </w:pPr>
            <w:r>
              <w:rPr>
                <w:rFonts w:ascii="Arial" w:hAnsi="Arial" w:hint="eastAsia"/>
                <w:kern w:val="0"/>
                <w:sz w:val="18"/>
                <w:szCs w:val="18"/>
                <w:lang w:val="fr-FR"/>
              </w:rPr>
              <w:t>64</w:t>
            </w:r>
          </w:p>
        </w:tc>
        <w:tc>
          <w:tcPr>
            <w:tcW w:w="5500" w:type="dxa"/>
          </w:tcPr>
          <w:p w:rsidR="007B16CF" w:rsidRDefault="007B16CF" w:rsidP="00692018">
            <w:pPr>
              <w:spacing w:line="240" w:lineRule="atLeast"/>
              <w:rPr>
                <w:rFonts w:ascii="Arial" w:hAnsi="Arial"/>
                <w:kern w:val="0"/>
                <w:sz w:val="18"/>
                <w:szCs w:val="18"/>
                <w:lang w:val="fr-FR"/>
              </w:rPr>
            </w:pPr>
            <w:r>
              <w:rPr>
                <w:rFonts w:ascii="Arial" w:hAnsi="Arial" w:hint="eastAsia"/>
                <w:kern w:val="0"/>
                <w:sz w:val="18"/>
                <w:szCs w:val="18"/>
                <w:lang w:val="fr-FR"/>
              </w:rPr>
              <w:t>资源标识</w:t>
            </w:r>
          </w:p>
          <w:p w:rsidR="002A6935" w:rsidRDefault="002A6935" w:rsidP="00692018">
            <w:pPr>
              <w:spacing w:line="240" w:lineRule="atLeast"/>
              <w:rPr>
                <w:rFonts w:ascii="Arial" w:hAnsi="Arial"/>
                <w:kern w:val="0"/>
                <w:sz w:val="18"/>
                <w:szCs w:val="18"/>
                <w:lang w:val="fr-FR"/>
              </w:rPr>
            </w:pPr>
            <w:r>
              <w:rPr>
                <w:rFonts w:ascii="Arial" w:hAnsi="Arial" w:hint="eastAsia"/>
                <w:kern w:val="0"/>
                <w:sz w:val="18"/>
                <w:szCs w:val="18"/>
                <w:lang w:val="fr-FR"/>
              </w:rPr>
              <w:t>会员权益资源标识集：</w:t>
            </w:r>
          </w:p>
          <w:p w:rsidR="00523EFF" w:rsidRDefault="00827606" w:rsidP="002A6935">
            <w:pPr>
              <w:spacing w:line="240" w:lineRule="atLeast"/>
              <w:ind w:firstLineChars="200" w:firstLine="360"/>
              <w:rPr>
                <w:rFonts w:ascii="Arial" w:hAnsi="Arial"/>
                <w:kern w:val="0"/>
                <w:sz w:val="18"/>
                <w:szCs w:val="18"/>
                <w:lang w:val="fr-FR"/>
              </w:rPr>
            </w:pPr>
            <w:r>
              <w:rPr>
                <w:rFonts w:ascii="Arial" w:hAnsi="Arial"/>
                <w:kern w:val="0"/>
                <w:sz w:val="18"/>
                <w:szCs w:val="18"/>
              </w:rPr>
              <w:t>MemberRight-</w:t>
            </w:r>
            <w:r w:rsidR="00523EFF">
              <w:rPr>
                <w:rFonts w:ascii="Arial" w:hAnsi="Arial" w:hint="eastAsia"/>
                <w:kern w:val="0"/>
                <w:sz w:val="18"/>
                <w:szCs w:val="18"/>
                <w:lang w:val="fr-FR"/>
              </w:rPr>
              <w:t xml:space="preserve">100000 </w:t>
            </w:r>
            <w:r w:rsidR="00DB1B68">
              <w:rPr>
                <w:rFonts w:ascii="Arial" w:hAnsi="Arial" w:hint="eastAsia"/>
                <w:kern w:val="0"/>
                <w:sz w:val="18"/>
                <w:szCs w:val="18"/>
                <w:lang w:val="fr-FR"/>
              </w:rPr>
              <w:t>普通</w:t>
            </w:r>
            <w:r w:rsidR="00523EFF">
              <w:rPr>
                <w:rFonts w:ascii="Arial" w:hAnsi="Arial" w:hint="eastAsia"/>
                <w:kern w:val="0"/>
                <w:sz w:val="18"/>
                <w:szCs w:val="18"/>
                <w:lang w:val="fr-FR"/>
              </w:rPr>
              <w:t>权益</w:t>
            </w:r>
          </w:p>
          <w:p w:rsidR="007B16CF" w:rsidRDefault="00827606" w:rsidP="002A6935">
            <w:pPr>
              <w:spacing w:line="240" w:lineRule="atLeast"/>
              <w:ind w:firstLineChars="200" w:firstLine="360"/>
              <w:rPr>
                <w:rFonts w:ascii="Arial" w:hAnsi="Arial"/>
                <w:kern w:val="0"/>
                <w:sz w:val="18"/>
                <w:szCs w:val="18"/>
                <w:lang w:val="fr-FR"/>
              </w:rPr>
            </w:pPr>
            <w:r>
              <w:rPr>
                <w:rFonts w:ascii="Arial" w:hAnsi="Arial"/>
                <w:kern w:val="0"/>
                <w:sz w:val="18"/>
                <w:szCs w:val="18"/>
              </w:rPr>
              <w:t>MemberRight-</w:t>
            </w:r>
            <w:r w:rsidR="007B16CF">
              <w:rPr>
                <w:rFonts w:ascii="Arial" w:hAnsi="Arial" w:hint="eastAsia"/>
                <w:kern w:val="0"/>
                <w:sz w:val="18"/>
                <w:szCs w:val="18"/>
                <w:lang w:val="fr-FR"/>
              </w:rPr>
              <w:t xml:space="preserve">100100 </w:t>
            </w:r>
            <w:r w:rsidR="007B16CF">
              <w:rPr>
                <w:rFonts w:ascii="Arial" w:hAnsi="Arial" w:hint="eastAsia"/>
                <w:kern w:val="0"/>
                <w:sz w:val="18"/>
                <w:szCs w:val="18"/>
                <w:lang w:val="fr-FR"/>
              </w:rPr>
              <w:t>银卡权益</w:t>
            </w:r>
          </w:p>
          <w:p w:rsidR="007B16CF" w:rsidRDefault="00827606" w:rsidP="002A6935">
            <w:pPr>
              <w:spacing w:line="240" w:lineRule="atLeast"/>
              <w:ind w:firstLineChars="200" w:firstLine="360"/>
              <w:rPr>
                <w:rFonts w:ascii="Arial" w:hAnsi="Arial"/>
                <w:kern w:val="0"/>
                <w:sz w:val="18"/>
                <w:szCs w:val="18"/>
                <w:lang w:val="fr-FR"/>
              </w:rPr>
            </w:pPr>
            <w:r>
              <w:rPr>
                <w:rFonts w:ascii="Arial" w:hAnsi="Arial"/>
                <w:kern w:val="0"/>
                <w:sz w:val="18"/>
                <w:szCs w:val="18"/>
              </w:rPr>
              <w:t>MemberRight-</w:t>
            </w:r>
            <w:r w:rsidR="007B16CF">
              <w:rPr>
                <w:rFonts w:ascii="Arial" w:hAnsi="Arial" w:hint="eastAsia"/>
                <w:kern w:val="0"/>
                <w:sz w:val="18"/>
                <w:szCs w:val="18"/>
                <w:lang w:val="fr-FR"/>
              </w:rPr>
              <w:t xml:space="preserve">100200 </w:t>
            </w:r>
            <w:r w:rsidR="007B16CF">
              <w:rPr>
                <w:rFonts w:ascii="Arial" w:hAnsi="Arial" w:hint="eastAsia"/>
                <w:kern w:val="0"/>
                <w:sz w:val="18"/>
                <w:szCs w:val="18"/>
                <w:lang w:val="fr-FR"/>
              </w:rPr>
              <w:t>金卡权益</w:t>
            </w:r>
          </w:p>
          <w:p w:rsidR="002A6935" w:rsidRDefault="002A6935" w:rsidP="003E6A7B">
            <w:pPr>
              <w:spacing w:line="240" w:lineRule="atLeast"/>
              <w:rPr>
                <w:rFonts w:ascii="Arial" w:hAnsi="Arial"/>
                <w:kern w:val="0"/>
                <w:sz w:val="18"/>
                <w:szCs w:val="18"/>
                <w:lang w:val="fr-FR"/>
              </w:rPr>
            </w:pPr>
            <w:r>
              <w:rPr>
                <w:rFonts w:ascii="Arial" w:hAnsi="Arial" w:hint="eastAsia"/>
                <w:kern w:val="0"/>
                <w:sz w:val="18"/>
                <w:szCs w:val="18"/>
              </w:rPr>
              <w:t>站点支持的</w:t>
            </w:r>
            <w:r w:rsidR="003E6A7B">
              <w:rPr>
                <w:rFonts w:ascii="Arial" w:hAnsi="Arial" w:hint="eastAsia"/>
                <w:kern w:val="0"/>
                <w:sz w:val="18"/>
                <w:szCs w:val="18"/>
              </w:rPr>
              <w:t>业务</w:t>
            </w:r>
            <w:r>
              <w:rPr>
                <w:rFonts w:ascii="Arial" w:hAnsi="Arial" w:hint="eastAsia"/>
                <w:kern w:val="0"/>
                <w:sz w:val="18"/>
                <w:szCs w:val="18"/>
                <w:lang w:val="fr-FR"/>
              </w:rPr>
              <w:t>资源标识：</w:t>
            </w:r>
            <w:r>
              <w:rPr>
                <w:rFonts w:ascii="Arial" w:hAnsi="Arial"/>
                <w:kern w:val="0"/>
                <w:sz w:val="18"/>
                <w:szCs w:val="18"/>
              </w:rPr>
              <w:t>S</w:t>
            </w:r>
            <w:r w:rsidR="008F0EB7">
              <w:rPr>
                <w:rFonts w:ascii="Arial" w:hAnsi="Arial"/>
                <w:kern w:val="0"/>
                <w:sz w:val="18"/>
                <w:szCs w:val="18"/>
              </w:rPr>
              <w:t>ervices</w:t>
            </w:r>
            <w:r w:rsidR="003E6A7B">
              <w:rPr>
                <w:rFonts w:ascii="Arial" w:hAnsi="Arial"/>
                <w:kern w:val="0"/>
                <w:sz w:val="18"/>
                <w:szCs w:val="18"/>
                <w:lang w:val="fr-FR"/>
              </w:rPr>
              <w:t>OfSiteX</w:t>
            </w:r>
          </w:p>
        </w:tc>
      </w:tr>
      <w:tr w:rsidR="007B16CF" w:rsidTr="002A6935">
        <w:trPr>
          <w:jc w:val="center"/>
        </w:trPr>
        <w:tc>
          <w:tcPr>
            <w:tcW w:w="1684" w:type="dxa"/>
          </w:tcPr>
          <w:p w:rsidR="007B16CF" w:rsidRDefault="007B16CF" w:rsidP="00692018">
            <w:pPr>
              <w:pStyle w:val="TAL"/>
              <w:rPr>
                <w:lang w:eastAsia="zh-CN"/>
              </w:rPr>
            </w:pPr>
            <w:r>
              <w:rPr>
                <w:rFonts w:hint="eastAsia"/>
                <w:lang w:val="fr-FR" w:eastAsia="zh-CN"/>
              </w:rPr>
              <w:t>ResourceOldVer</w:t>
            </w:r>
          </w:p>
        </w:tc>
        <w:tc>
          <w:tcPr>
            <w:tcW w:w="731" w:type="dxa"/>
          </w:tcPr>
          <w:p w:rsidR="007B16CF" w:rsidRDefault="007B16CF" w:rsidP="00692018">
            <w:pPr>
              <w:pStyle w:val="TAL"/>
              <w:rPr>
                <w:rFonts w:cs="Arial"/>
                <w:color w:val="000000"/>
                <w:lang w:eastAsia="zh-CN"/>
              </w:rPr>
            </w:pPr>
            <w:r>
              <w:rPr>
                <w:rFonts w:cs="Arial" w:hint="eastAsia"/>
                <w:color w:val="000000"/>
                <w:lang w:eastAsia="zh-CN"/>
              </w:rPr>
              <w:t>O</w:t>
            </w:r>
          </w:p>
        </w:tc>
        <w:tc>
          <w:tcPr>
            <w:tcW w:w="1079" w:type="dxa"/>
          </w:tcPr>
          <w:p w:rsidR="007B16CF" w:rsidRDefault="007B16CF" w:rsidP="00692018">
            <w:pPr>
              <w:pStyle w:val="TAL"/>
              <w:rPr>
                <w:rFonts w:cs="Arial"/>
                <w:color w:val="000000"/>
                <w:lang w:eastAsia="zh-CN"/>
              </w:rPr>
            </w:pPr>
            <w:r>
              <w:rPr>
                <w:rFonts w:cs="Arial"/>
                <w:color w:val="000000"/>
                <w:lang w:eastAsia="zh-CN"/>
              </w:rPr>
              <w:t>S</w:t>
            </w:r>
            <w:r>
              <w:rPr>
                <w:rFonts w:cs="Arial" w:hint="eastAsia"/>
                <w:color w:val="000000"/>
                <w:lang w:eastAsia="zh-CN"/>
              </w:rPr>
              <w:t>tring</w:t>
            </w:r>
          </w:p>
        </w:tc>
        <w:tc>
          <w:tcPr>
            <w:tcW w:w="1134" w:type="dxa"/>
          </w:tcPr>
          <w:p w:rsidR="007B16CF" w:rsidRDefault="007B16CF" w:rsidP="00692018">
            <w:pPr>
              <w:pStyle w:val="TAL"/>
              <w:rPr>
                <w:rFonts w:cs="Arial"/>
                <w:color w:val="000000"/>
                <w:lang w:eastAsia="zh-CN"/>
              </w:rPr>
            </w:pPr>
            <w:r>
              <w:rPr>
                <w:rFonts w:cs="Arial" w:hint="eastAsia"/>
                <w:color w:val="000000"/>
                <w:lang w:eastAsia="zh-CN"/>
              </w:rPr>
              <w:t>32</w:t>
            </w:r>
          </w:p>
        </w:tc>
        <w:tc>
          <w:tcPr>
            <w:tcW w:w="5500" w:type="dxa"/>
          </w:tcPr>
          <w:p w:rsidR="007B16CF" w:rsidRDefault="007B16CF" w:rsidP="00692018">
            <w:pPr>
              <w:rPr>
                <w:rFonts w:ascii="Arial" w:hAnsi="Arial"/>
                <w:sz w:val="19"/>
                <w:szCs w:val="19"/>
                <w:lang w:val="en-GB"/>
              </w:rPr>
            </w:pPr>
            <w:r>
              <w:rPr>
                <w:rFonts w:ascii="Arial" w:hAnsi="Arial" w:hint="eastAsia"/>
                <w:sz w:val="19"/>
                <w:szCs w:val="19"/>
                <w:lang w:val="en-GB"/>
              </w:rPr>
              <w:t>客户端老的资源版本</w:t>
            </w:r>
          </w:p>
          <w:p w:rsidR="007B16CF" w:rsidRDefault="007B16CF" w:rsidP="00692018">
            <w:pPr>
              <w:rPr>
                <w:rFonts w:ascii="Arial" w:hAnsi="Arial"/>
                <w:sz w:val="19"/>
                <w:szCs w:val="19"/>
                <w:lang w:val="en-GB"/>
              </w:rPr>
            </w:pPr>
            <w:r>
              <w:rPr>
                <w:rFonts w:ascii="Arial" w:hAnsi="Arial" w:hint="eastAsia"/>
                <w:sz w:val="19"/>
                <w:szCs w:val="19"/>
                <w:lang w:val="en-GB"/>
              </w:rPr>
              <w:t>如果不输入或输入的版本小于服务端版本，则返回服务器资源。</w:t>
            </w:r>
          </w:p>
          <w:p w:rsidR="007B16CF" w:rsidRPr="007763DA" w:rsidRDefault="007B16CF" w:rsidP="00692018">
            <w:pPr>
              <w:rPr>
                <w:rFonts w:ascii="Arial" w:hAnsi="Arial"/>
                <w:sz w:val="19"/>
                <w:szCs w:val="19"/>
                <w:lang w:val="en-GB"/>
              </w:rPr>
            </w:pPr>
            <w:r>
              <w:rPr>
                <w:rFonts w:ascii="Arial" w:hAnsi="Arial" w:hint="eastAsia"/>
                <w:sz w:val="19"/>
                <w:szCs w:val="19"/>
                <w:lang w:val="en-GB"/>
              </w:rPr>
              <w:t>否则不用重复返回服务器资源，使用老的资源。</w:t>
            </w:r>
          </w:p>
        </w:tc>
      </w:tr>
      <w:tr w:rsidR="007B16CF" w:rsidTr="002A6935">
        <w:trPr>
          <w:jc w:val="center"/>
        </w:trPr>
        <w:tc>
          <w:tcPr>
            <w:tcW w:w="1684" w:type="dxa"/>
          </w:tcPr>
          <w:p w:rsidR="007B16CF" w:rsidRDefault="007B16CF" w:rsidP="00692018">
            <w:pPr>
              <w:pStyle w:val="TAL"/>
              <w:rPr>
                <w:b/>
                <w:bCs/>
                <w:lang w:eastAsia="zh-CN"/>
              </w:rPr>
            </w:pPr>
            <w:r>
              <w:rPr>
                <w:rFonts w:hint="eastAsia"/>
                <w:lang w:eastAsia="zh-CN"/>
              </w:rPr>
              <w:t>l</w:t>
            </w:r>
            <w:r>
              <w:rPr>
                <w:rFonts w:hint="eastAsia"/>
              </w:rPr>
              <w:t>anguageCode</w:t>
            </w:r>
          </w:p>
        </w:tc>
        <w:tc>
          <w:tcPr>
            <w:tcW w:w="731" w:type="dxa"/>
          </w:tcPr>
          <w:p w:rsidR="007B16CF" w:rsidRDefault="005F2316" w:rsidP="00692018">
            <w:pPr>
              <w:pStyle w:val="TAL"/>
              <w:rPr>
                <w:lang w:val="fr-FR" w:eastAsia="zh-CN"/>
              </w:rPr>
            </w:pPr>
            <w:r>
              <w:rPr>
                <w:rFonts w:cs="Arial" w:hint="eastAsia"/>
                <w:color w:val="000000"/>
                <w:lang w:eastAsia="zh-CN"/>
              </w:rPr>
              <w:t>O</w:t>
            </w:r>
          </w:p>
        </w:tc>
        <w:tc>
          <w:tcPr>
            <w:tcW w:w="1079" w:type="dxa"/>
          </w:tcPr>
          <w:p w:rsidR="007B16CF" w:rsidRDefault="007B16CF" w:rsidP="00692018">
            <w:pPr>
              <w:pStyle w:val="TAL"/>
              <w:rPr>
                <w:lang w:val="fr-FR"/>
              </w:rPr>
            </w:pPr>
            <w:r>
              <w:rPr>
                <w:rFonts w:cs="Arial" w:hint="eastAsia"/>
                <w:color w:val="000000"/>
              </w:rPr>
              <w:t>String</w:t>
            </w:r>
          </w:p>
        </w:tc>
        <w:tc>
          <w:tcPr>
            <w:tcW w:w="1134" w:type="dxa"/>
          </w:tcPr>
          <w:p w:rsidR="007B16CF" w:rsidRPr="00AC2020" w:rsidRDefault="007B16CF" w:rsidP="00692018">
            <w:pPr>
              <w:pStyle w:val="TAL"/>
              <w:rPr>
                <w:lang w:val="fr-FR" w:eastAsia="zh-CN"/>
              </w:rPr>
            </w:pPr>
            <w:r>
              <w:rPr>
                <w:rFonts w:cs="Arial" w:hint="eastAsia"/>
                <w:color w:val="000000"/>
              </w:rPr>
              <w:t>4</w:t>
            </w:r>
          </w:p>
        </w:tc>
        <w:tc>
          <w:tcPr>
            <w:tcW w:w="5500" w:type="dxa"/>
          </w:tcPr>
          <w:p w:rsidR="007B16CF" w:rsidRDefault="007B16CF" w:rsidP="00692018">
            <w:r>
              <w:rPr>
                <w:rFonts w:ascii="Arial" w:hAnsi="Arial" w:hint="eastAsia"/>
                <w:sz w:val="19"/>
                <w:szCs w:val="19"/>
                <w:lang w:val="en-GB"/>
              </w:rPr>
              <w:t>语言代码</w:t>
            </w:r>
            <w:r>
              <w:rPr>
                <w:rFonts w:ascii="Arial" w:hAnsi="Arial" w:hint="eastAsia"/>
                <w:sz w:val="19"/>
                <w:szCs w:val="19"/>
                <w:lang w:val="en-GB"/>
              </w:rPr>
              <w:t>(</w:t>
            </w:r>
            <w:r>
              <w:rPr>
                <w:rFonts w:ascii="Arial" w:hAnsi="Arial" w:hint="eastAsia"/>
                <w:sz w:val="19"/>
                <w:szCs w:val="19"/>
                <w:lang w:val="en-GB"/>
              </w:rPr>
              <w:t>参考附件</w:t>
            </w:r>
            <w:r>
              <w:rPr>
                <w:rFonts w:ascii="Arial" w:hAnsi="Arial" w:hint="eastAsia"/>
                <w:sz w:val="19"/>
                <w:szCs w:val="19"/>
                <w:lang w:val="en-GB"/>
              </w:rPr>
              <w:t>ISO 639)</w:t>
            </w:r>
          </w:p>
        </w:tc>
      </w:tr>
      <w:tr w:rsidR="007B16CF" w:rsidTr="002A6935">
        <w:trPr>
          <w:jc w:val="center"/>
        </w:trPr>
        <w:tc>
          <w:tcPr>
            <w:tcW w:w="1684" w:type="dxa"/>
          </w:tcPr>
          <w:p w:rsidR="007B16CF" w:rsidRPr="00AC2020" w:rsidRDefault="007B16CF" w:rsidP="00692018">
            <w:pPr>
              <w:pStyle w:val="TAL"/>
              <w:rPr>
                <w:lang w:val="fr-FR" w:eastAsia="zh-CN"/>
              </w:rPr>
            </w:pPr>
            <w:r>
              <w:rPr>
                <w:rFonts w:hint="eastAsia"/>
                <w:b/>
                <w:bCs/>
              </w:rPr>
              <w:t>reqClientType</w:t>
            </w:r>
          </w:p>
        </w:tc>
        <w:tc>
          <w:tcPr>
            <w:tcW w:w="731" w:type="dxa"/>
          </w:tcPr>
          <w:p w:rsidR="007B16CF" w:rsidRPr="00AC2020" w:rsidRDefault="007B16CF" w:rsidP="00692018">
            <w:pPr>
              <w:pStyle w:val="TAL"/>
              <w:rPr>
                <w:lang w:val="fr-FR" w:eastAsia="zh-CN"/>
              </w:rPr>
            </w:pPr>
            <w:r>
              <w:rPr>
                <w:rFonts w:hint="eastAsia"/>
                <w:lang w:val="fr-FR" w:eastAsia="zh-CN"/>
              </w:rPr>
              <w:t>O</w:t>
            </w:r>
          </w:p>
        </w:tc>
        <w:tc>
          <w:tcPr>
            <w:tcW w:w="1079" w:type="dxa"/>
          </w:tcPr>
          <w:p w:rsidR="007B16CF" w:rsidRPr="00AC2020" w:rsidRDefault="007B16CF" w:rsidP="00692018">
            <w:pPr>
              <w:pStyle w:val="TAL"/>
              <w:rPr>
                <w:lang w:val="fr-FR" w:eastAsia="zh-CN"/>
              </w:rPr>
            </w:pPr>
            <w:r>
              <w:rPr>
                <w:lang w:val="fr-FR"/>
              </w:rPr>
              <w:t>Int</w:t>
            </w:r>
          </w:p>
        </w:tc>
        <w:tc>
          <w:tcPr>
            <w:tcW w:w="1134" w:type="dxa"/>
          </w:tcPr>
          <w:p w:rsidR="007B16CF" w:rsidRPr="00AC2020" w:rsidRDefault="007B16CF" w:rsidP="00692018">
            <w:pPr>
              <w:pStyle w:val="TAL"/>
              <w:rPr>
                <w:lang w:val="fr-FR" w:eastAsia="zh-CN"/>
              </w:rPr>
            </w:pPr>
          </w:p>
        </w:tc>
        <w:tc>
          <w:tcPr>
            <w:tcW w:w="5500" w:type="dxa"/>
          </w:tcPr>
          <w:p w:rsidR="007B16CF" w:rsidRPr="00AC2020" w:rsidRDefault="007B16CF" w:rsidP="00692018">
            <w:pPr>
              <w:rPr>
                <w:rFonts w:ascii="Arial" w:hAnsi="Arial"/>
                <w:kern w:val="0"/>
                <w:sz w:val="18"/>
                <w:szCs w:val="18"/>
                <w:lang w:val="fr-FR"/>
              </w:rPr>
            </w:pPr>
            <w:r>
              <w:rPr>
                <w:rFonts w:hint="eastAsia"/>
              </w:rPr>
              <w:t>请求客户端类型</w:t>
            </w:r>
          </w:p>
        </w:tc>
      </w:tr>
    </w:tbl>
    <w:p w:rsidR="007B16CF" w:rsidRDefault="007B16CF" w:rsidP="007B16CF">
      <w:pPr>
        <w:pStyle w:val="41"/>
        <w:rPr>
          <w:lang w:val="fr-FR"/>
        </w:rPr>
      </w:pPr>
      <w:r>
        <w:rPr>
          <w:rFonts w:hint="eastAsia"/>
        </w:rPr>
        <w:t>返回值</w:t>
      </w:r>
    </w:p>
    <w:p w:rsidR="007B16CF" w:rsidRDefault="007B16CF" w:rsidP="007B16CF">
      <w:pPr>
        <w:ind w:left="198"/>
      </w:pPr>
      <w:r>
        <w:rPr>
          <w:rFonts w:hint="eastAsia"/>
        </w:rPr>
        <w:t>成功返回</w:t>
      </w:r>
      <w:r>
        <w:rPr>
          <w:rFonts w:hint="eastAsia"/>
          <w:lang w:val="da-DK"/>
        </w:rPr>
        <w:t>GetResourceRsp</w:t>
      </w:r>
      <w:r>
        <w:rPr>
          <w:rFonts w:hint="eastAsia"/>
          <w:lang w:val="fr-FR"/>
        </w:rPr>
        <w:t>，否则抛出异常。</w:t>
      </w:r>
      <w:r>
        <w:rPr>
          <w:rFonts w:hint="eastAsia"/>
        </w:rPr>
        <w:t>定义如下：</w:t>
      </w:r>
    </w:p>
    <w:tbl>
      <w:tblPr>
        <w:tblW w:w="945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2104"/>
        <w:gridCol w:w="900"/>
        <w:gridCol w:w="3331"/>
      </w:tblGrid>
      <w:tr w:rsidR="007B16CF" w:rsidTr="002A6935">
        <w:trPr>
          <w:jc w:val="center"/>
        </w:trPr>
        <w:tc>
          <w:tcPr>
            <w:tcW w:w="2378" w:type="dxa"/>
          </w:tcPr>
          <w:p w:rsidR="007B16CF" w:rsidRDefault="007B16CF" w:rsidP="00692018">
            <w:pPr>
              <w:pStyle w:val="TAH"/>
              <w:rPr>
                <w:rFonts w:ascii="Verdana" w:hAnsi="Verdana"/>
                <w:lang w:val="fr-FR" w:eastAsia="zh-CN"/>
              </w:rPr>
            </w:pPr>
            <w:r>
              <w:rPr>
                <w:rFonts w:ascii="Verdana" w:hAnsi="Verdana" w:hint="eastAsia"/>
                <w:lang w:val="fr-FR" w:eastAsia="zh-CN"/>
              </w:rPr>
              <w:t>参数名称</w:t>
            </w:r>
          </w:p>
        </w:tc>
        <w:tc>
          <w:tcPr>
            <w:tcW w:w="737" w:type="dxa"/>
          </w:tcPr>
          <w:p w:rsidR="007B16CF" w:rsidRDefault="007B16CF" w:rsidP="00692018">
            <w:pPr>
              <w:pStyle w:val="TAH"/>
              <w:rPr>
                <w:rFonts w:ascii="Verdana" w:hAnsi="Verdana"/>
                <w:lang w:val="fr-FR" w:eastAsia="zh-CN"/>
              </w:rPr>
            </w:pPr>
            <w:r>
              <w:rPr>
                <w:rFonts w:ascii="Verdana" w:hAnsi="Verdana" w:hint="eastAsia"/>
                <w:lang w:val="fr-FR" w:eastAsia="zh-CN"/>
              </w:rPr>
              <w:t>必须</w:t>
            </w:r>
          </w:p>
        </w:tc>
        <w:tc>
          <w:tcPr>
            <w:tcW w:w="2104" w:type="dxa"/>
          </w:tcPr>
          <w:p w:rsidR="007B16CF" w:rsidRDefault="007B16CF" w:rsidP="00692018">
            <w:pPr>
              <w:pStyle w:val="TAH"/>
              <w:rPr>
                <w:rFonts w:ascii="Verdana" w:hAnsi="Verdana"/>
                <w:lang w:val="fr-FR" w:eastAsia="zh-CN"/>
              </w:rPr>
            </w:pPr>
            <w:r>
              <w:rPr>
                <w:rFonts w:ascii="Verdana" w:hAnsi="Verdana" w:hint="eastAsia"/>
                <w:lang w:val="fr-FR" w:eastAsia="zh-CN"/>
              </w:rPr>
              <w:t>类型</w:t>
            </w:r>
          </w:p>
        </w:tc>
        <w:tc>
          <w:tcPr>
            <w:tcW w:w="900" w:type="dxa"/>
          </w:tcPr>
          <w:p w:rsidR="007B16CF" w:rsidRDefault="007B16CF" w:rsidP="00692018">
            <w:pPr>
              <w:pStyle w:val="TAH"/>
              <w:rPr>
                <w:rFonts w:ascii="Verdana" w:hAnsi="Verdana"/>
                <w:lang w:val="fr-FR" w:eastAsia="zh-CN"/>
              </w:rPr>
            </w:pPr>
            <w:r>
              <w:rPr>
                <w:rFonts w:ascii="Verdana" w:hAnsi="Verdana" w:hint="eastAsia"/>
                <w:lang w:val="fr-FR" w:eastAsia="zh-CN"/>
              </w:rPr>
              <w:t>长度</w:t>
            </w:r>
          </w:p>
        </w:tc>
        <w:tc>
          <w:tcPr>
            <w:tcW w:w="3331" w:type="dxa"/>
          </w:tcPr>
          <w:p w:rsidR="007B16CF" w:rsidRDefault="007B16CF" w:rsidP="00692018">
            <w:pPr>
              <w:pStyle w:val="TAH"/>
              <w:rPr>
                <w:rFonts w:ascii="Verdana" w:hAnsi="Verdana"/>
                <w:lang w:val="fr-FR" w:eastAsia="zh-CN"/>
              </w:rPr>
            </w:pPr>
            <w:r>
              <w:rPr>
                <w:rFonts w:ascii="Verdana" w:hAnsi="Verdana" w:hint="eastAsia"/>
                <w:lang w:val="fr-FR" w:eastAsia="zh-CN"/>
              </w:rPr>
              <w:t>描述信息</w:t>
            </w:r>
          </w:p>
        </w:tc>
      </w:tr>
      <w:tr w:rsidR="007B16CF" w:rsidTr="002A6935">
        <w:trPr>
          <w:jc w:val="center"/>
        </w:trPr>
        <w:tc>
          <w:tcPr>
            <w:tcW w:w="2378" w:type="dxa"/>
          </w:tcPr>
          <w:p w:rsidR="007B16CF" w:rsidRPr="005041A8" w:rsidRDefault="007B16CF" w:rsidP="00692018">
            <w:pPr>
              <w:pStyle w:val="TAL"/>
              <w:rPr>
                <w:lang w:val="fr-FR" w:eastAsia="zh-CN"/>
              </w:rPr>
            </w:pPr>
            <w:r w:rsidRPr="005041A8">
              <w:rPr>
                <w:rFonts w:hint="eastAsia"/>
                <w:lang w:val="fr-FR" w:eastAsia="zh-CN"/>
              </w:rPr>
              <w:t>v</w:t>
            </w:r>
            <w:r w:rsidRPr="005041A8">
              <w:rPr>
                <w:lang w:val="fr-FR" w:eastAsia="zh-CN"/>
              </w:rPr>
              <w:t>ersion</w:t>
            </w:r>
          </w:p>
        </w:tc>
        <w:tc>
          <w:tcPr>
            <w:tcW w:w="737" w:type="dxa"/>
          </w:tcPr>
          <w:p w:rsidR="007B16CF" w:rsidRPr="005041A8" w:rsidRDefault="007B16CF" w:rsidP="00692018">
            <w:pPr>
              <w:pStyle w:val="TAL"/>
              <w:rPr>
                <w:lang w:val="fr-FR" w:eastAsia="zh-CN"/>
              </w:rPr>
            </w:pPr>
            <w:r>
              <w:rPr>
                <w:rFonts w:hint="eastAsia"/>
                <w:lang w:val="fr-FR" w:eastAsia="zh-CN"/>
              </w:rPr>
              <w:t>M</w:t>
            </w:r>
          </w:p>
        </w:tc>
        <w:tc>
          <w:tcPr>
            <w:tcW w:w="2104" w:type="dxa"/>
          </w:tcPr>
          <w:p w:rsidR="007B16CF" w:rsidRPr="005041A8" w:rsidRDefault="007B16CF" w:rsidP="00692018">
            <w:pPr>
              <w:pStyle w:val="TAH"/>
              <w:jc w:val="both"/>
              <w:rPr>
                <w:b w:val="0"/>
                <w:lang w:val="fr-FR" w:eastAsia="zh-CN"/>
              </w:rPr>
            </w:pPr>
            <w:r>
              <w:rPr>
                <w:rFonts w:hint="eastAsia"/>
                <w:b w:val="0"/>
                <w:lang w:val="fr-FR" w:eastAsia="zh-CN"/>
              </w:rPr>
              <w:t>String</w:t>
            </w:r>
          </w:p>
        </w:tc>
        <w:tc>
          <w:tcPr>
            <w:tcW w:w="900" w:type="dxa"/>
          </w:tcPr>
          <w:p w:rsidR="007B16CF" w:rsidRPr="005041A8" w:rsidRDefault="007B16CF" w:rsidP="00692018">
            <w:pPr>
              <w:rPr>
                <w:rFonts w:ascii="Arial" w:hAnsi="Arial"/>
                <w:kern w:val="0"/>
                <w:sz w:val="18"/>
                <w:szCs w:val="18"/>
                <w:lang w:val="fr-FR"/>
              </w:rPr>
            </w:pPr>
            <w:r>
              <w:rPr>
                <w:rFonts w:ascii="Arial" w:hAnsi="Arial" w:hint="eastAsia"/>
                <w:kern w:val="0"/>
                <w:sz w:val="18"/>
                <w:szCs w:val="18"/>
                <w:lang w:val="fr-FR"/>
              </w:rPr>
              <w:t>5</w:t>
            </w:r>
          </w:p>
        </w:tc>
        <w:tc>
          <w:tcPr>
            <w:tcW w:w="3331" w:type="dxa"/>
          </w:tcPr>
          <w:p w:rsidR="007B16CF" w:rsidRPr="005041A8" w:rsidRDefault="007B16CF" w:rsidP="00692018">
            <w:pPr>
              <w:rPr>
                <w:rFonts w:ascii="Arial" w:hAnsi="Arial"/>
                <w:kern w:val="0"/>
                <w:sz w:val="18"/>
                <w:szCs w:val="18"/>
                <w:lang w:val="fr-FR"/>
              </w:rPr>
            </w:pPr>
            <w:r w:rsidRPr="005041A8">
              <w:rPr>
                <w:rFonts w:ascii="Arial" w:hAnsi="Arial" w:hint="eastAsia"/>
                <w:kern w:val="0"/>
                <w:sz w:val="18"/>
                <w:szCs w:val="18"/>
                <w:lang w:val="fr-FR"/>
              </w:rPr>
              <w:t>协议版本号</w:t>
            </w:r>
          </w:p>
        </w:tc>
      </w:tr>
      <w:tr w:rsidR="007B16CF" w:rsidTr="002A6935">
        <w:trPr>
          <w:jc w:val="center"/>
        </w:trPr>
        <w:tc>
          <w:tcPr>
            <w:tcW w:w="2378" w:type="dxa"/>
          </w:tcPr>
          <w:p w:rsidR="007B16CF" w:rsidRDefault="007B16CF" w:rsidP="00692018">
            <w:pPr>
              <w:pStyle w:val="TAL"/>
              <w:rPr>
                <w:lang w:val="fr-FR" w:eastAsia="zh-CN"/>
              </w:rPr>
            </w:pPr>
            <w:r>
              <w:rPr>
                <w:rFonts w:hint="eastAsia"/>
                <w:lang w:val="fr-FR" w:eastAsia="zh-CN"/>
              </w:rPr>
              <w:t>ResourceVer</w:t>
            </w:r>
          </w:p>
        </w:tc>
        <w:tc>
          <w:tcPr>
            <w:tcW w:w="737" w:type="dxa"/>
          </w:tcPr>
          <w:p w:rsidR="007B16CF" w:rsidRDefault="007B16CF" w:rsidP="00692018">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2104" w:type="dxa"/>
          </w:tcPr>
          <w:p w:rsidR="007B16CF" w:rsidRDefault="007B16CF" w:rsidP="00692018">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900" w:type="dxa"/>
          </w:tcPr>
          <w:p w:rsidR="007B16CF" w:rsidRDefault="007B16CF" w:rsidP="00692018">
            <w:pPr>
              <w:spacing w:line="240" w:lineRule="atLeast"/>
              <w:rPr>
                <w:rFonts w:ascii="Arial" w:hAnsi="Arial"/>
                <w:kern w:val="0"/>
                <w:sz w:val="18"/>
                <w:szCs w:val="18"/>
                <w:lang w:val="fr-FR"/>
              </w:rPr>
            </w:pPr>
            <w:r>
              <w:rPr>
                <w:rFonts w:ascii="Arial" w:hAnsi="Arial" w:hint="eastAsia"/>
                <w:kern w:val="0"/>
                <w:sz w:val="18"/>
                <w:szCs w:val="18"/>
                <w:lang w:val="fr-FR"/>
              </w:rPr>
              <w:t>32</w:t>
            </w:r>
          </w:p>
        </w:tc>
        <w:tc>
          <w:tcPr>
            <w:tcW w:w="3331" w:type="dxa"/>
          </w:tcPr>
          <w:p w:rsidR="007B16CF" w:rsidRDefault="007B16CF" w:rsidP="00692018">
            <w:pPr>
              <w:spacing w:line="240" w:lineRule="atLeast"/>
              <w:rPr>
                <w:rFonts w:ascii="Arial" w:hAnsi="Arial"/>
                <w:kern w:val="0"/>
                <w:sz w:val="18"/>
                <w:szCs w:val="18"/>
                <w:lang w:val="fr-FR"/>
              </w:rPr>
            </w:pPr>
            <w:r>
              <w:rPr>
                <w:rFonts w:ascii="Arial" w:hAnsi="Arial" w:hint="eastAsia"/>
                <w:kern w:val="0"/>
                <w:sz w:val="18"/>
                <w:szCs w:val="18"/>
                <w:lang w:val="fr-FR"/>
              </w:rPr>
              <w:t>服务端的资源版本</w:t>
            </w:r>
          </w:p>
        </w:tc>
      </w:tr>
      <w:tr w:rsidR="007B16CF" w:rsidTr="002A6935">
        <w:trPr>
          <w:jc w:val="center"/>
        </w:trPr>
        <w:tc>
          <w:tcPr>
            <w:tcW w:w="2378" w:type="dxa"/>
          </w:tcPr>
          <w:p w:rsidR="007B16CF" w:rsidRPr="00C8364D" w:rsidRDefault="007B16CF" w:rsidP="00692018">
            <w:pPr>
              <w:pStyle w:val="TAL"/>
              <w:rPr>
                <w:lang w:val="fr-FR" w:eastAsia="zh-CN"/>
              </w:rPr>
            </w:pPr>
            <w:r>
              <w:rPr>
                <w:rFonts w:hint="eastAsia"/>
                <w:lang w:val="fr-FR" w:eastAsia="zh-CN"/>
              </w:rPr>
              <w:t>ResourceContent</w:t>
            </w:r>
          </w:p>
        </w:tc>
        <w:tc>
          <w:tcPr>
            <w:tcW w:w="737" w:type="dxa"/>
          </w:tcPr>
          <w:p w:rsidR="007B16CF" w:rsidRPr="00C8364D" w:rsidRDefault="007B16CF" w:rsidP="00692018">
            <w:pPr>
              <w:spacing w:line="240" w:lineRule="atLeast"/>
              <w:rPr>
                <w:rFonts w:ascii="Arial" w:hAnsi="Arial"/>
                <w:kern w:val="0"/>
                <w:sz w:val="18"/>
                <w:szCs w:val="18"/>
                <w:lang w:val="fr-FR"/>
              </w:rPr>
            </w:pPr>
            <w:r>
              <w:rPr>
                <w:rFonts w:ascii="Arial" w:hAnsi="Arial" w:hint="eastAsia"/>
                <w:kern w:val="0"/>
                <w:sz w:val="18"/>
                <w:szCs w:val="18"/>
                <w:lang w:val="fr-FR"/>
              </w:rPr>
              <w:t>O</w:t>
            </w:r>
          </w:p>
        </w:tc>
        <w:tc>
          <w:tcPr>
            <w:tcW w:w="2104" w:type="dxa"/>
          </w:tcPr>
          <w:p w:rsidR="007B16CF" w:rsidRDefault="007B16CF" w:rsidP="00692018">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900" w:type="dxa"/>
          </w:tcPr>
          <w:p w:rsidR="007B16CF" w:rsidRDefault="007B16CF" w:rsidP="00692018">
            <w:pPr>
              <w:spacing w:line="240" w:lineRule="atLeast"/>
              <w:rPr>
                <w:rFonts w:ascii="Arial" w:hAnsi="Arial"/>
                <w:kern w:val="0"/>
                <w:sz w:val="18"/>
                <w:szCs w:val="18"/>
                <w:lang w:val="fr-FR"/>
              </w:rPr>
            </w:pPr>
            <w:r>
              <w:rPr>
                <w:rFonts w:ascii="Arial" w:hAnsi="Arial" w:hint="eastAsia"/>
                <w:kern w:val="0"/>
                <w:sz w:val="18"/>
                <w:szCs w:val="18"/>
                <w:lang w:val="fr-FR"/>
              </w:rPr>
              <w:t>8192</w:t>
            </w:r>
          </w:p>
        </w:tc>
        <w:tc>
          <w:tcPr>
            <w:tcW w:w="3331" w:type="dxa"/>
          </w:tcPr>
          <w:p w:rsidR="007B16CF" w:rsidRDefault="007B16CF" w:rsidP="00692018">
            <w:pPr>
              <w:spacing w:line="240" w:lineRule="atLeast"/>
              <w:rPr>
                <w:rFonts w:ascii="Arial" w:hAnsi="Arial"/>
                <w:kern w:val="0"/>
                <w:sz w:val="18"/>
                <w:szCs w:val="18"/>
                <w:lang w:val="fr-FR"/>
              </w:rPr>
            </w:pPr>
            <w:r>
              <w:rPr>
                <w:rFonts w:ascii="Arial" w:hAnsi="Arial" w:hint="eastAsia"/>
                <w:kern w:val="0"/>
                <w:sz w:val="18"/>
                <w:szCs w:val="18"/>
                <w:lang w:val="fr-FR"/>
              </w:rPr>
              <w:t>资源内容</w:t>
            </w:r>
          </w:p>
          <w:p w:rsidR="007B16CF" w:rsidRDefault="007B16CF" w:rsidP="00692018">
            <w:pPr>
              <w:spacing w:line="240" w:lineRule="atLeast"/>
              <w:rPr>
                <w:rFonts w:ascii="Arial" w:hAnsi="Arial"/>
                <w:kern w:val="0"/>
                <w:sz w:val="18"/>
                <w:szCs w:val="18"/>
                <w:lang w:val="fr-FR"/>
              </w:rPr>
            </w:pPr>
            <w:r>
              <w:rPr>
                <w:rFonts w:ascii="Arial" w:hAnsi="Arial" w:hint="eastAsia"/>
                <w:kern w:val="0"/>
                <w:sz w:val="18"/>
                <w:szCs w:val="18"/>
                <w:lang w:val="fr-FR"/>
              </w:rPr>
              <w:t>支持</w:t>
            </w:r>
            <w:r>
              <w:rPr>
                <w:rFonts w:ascii="Arial" w:hAnsi="Arial" w:hint="eastAsia"/>
                <w:kern w:val="0"/>
                <w:sz w:val="18"/>
                <w:szCs w:val="18"/>
                <w:lang w:val="fr-FR"/>
              </w:rPr>
              <w:t>html</w:t>
            </w:r>
            <w:r>
              <w:rPr>
                <w:rFonts w:ascii="Arial" w:hAnsi="Arial" w:hint="eastAsia"/>
                <w:kern w:val="0"/>
                <w:sz w:val="18"/>
                <w:szCs w:val="18"/>
                <w:lang w:val="fr-FR"/>
              </w:rPr>
              <w:t>格式，以</w:t>
            </w:r>
            <w:r>
              <w:rPr>
                <w:rFonts w:ascii="Arial" w:hAnsi="Arial" w:hint="eastAsia"/>
                <w:kern w:val="0"/>
                <w:sz w:val="18"/>
                <w:szCs w:val="18"/>
                <w:lang w:val="fr-FR"/>
              </w:rPr>
              <w:t>base64</w:t>
            </w:r>
            <w:r>
              <w:rPr>
                <w:rFonts w:ascii="Arial" w:hAnsi="Arial" w:hint="eastAsia"/>
                <w:kern w:val="0"/>
                <w:sz w:val="18"/>
                <w:szCs w:val="18"/>
                <w:lang w:val="fr-FR"/>
              </w:rPr>
              <w:t>编码</w:t>
            </w:r>
          </w:p>
        </w:tc>
      </w:tr>
    </w:tbl>
    <w:p w:rsidR="007B16CF" w:rsidRDefault="007B16CF" w:rsidP="007B16CF">
      <w:pPr>
        <w:pStyle w:val="41"/>
      </w:pPr>
      <w:r>
        <w:rPr>
          <w:rFonts w:hint="eastAsia"/>
        </w:rPr>
        <w:t>异常信息</w:t>
      </w:r>
    </w:p>
    <w:p w:rsidR="007B16CF" w:rsidRPr="00616AAD" w:rsidRDefault="007B16CF" w:rsidP="002A6935">
      <w:pPr>
        <w:pStyle w:val="a4"/>
        <w:ind w:firstLine="210"/>
        <w:rPr>
          <w:lang w:val="fr-FR"/>
        </w:rPr>
      </w:pPr>
      <w:r>
        <w:rPr>
          <w:rFonts w:hint="eastAsia"/>
        </w:rPr>
        <w:t>失败则抛出异常</w:t>
      </w:r>
      <w:r>
        <w:rPr>
          <w:rFonts w:hint="eastAsia"/>
        </w:rPr>
        <w:t>CException</w:t>
      </w:r>
      <w:r>
        <w:rPr>
          <w:rFonts w:hint="eastAsia"/>
        </w:rPr>
        <w:t>，具体内容请参考异常码定义文档。</w:t>
      </w:r>
    </w:p>
    <w:p w:rsidR="007B16CF" w:rsidRPr="00A6475E" w:rsidRDefault="007B16CF" w:rsidP="007B16CF">
      <w:pPr>
        <w:pStyle w:val="41"/>
      </w:pPr>
      <w:r w:rsidRPr="00A6475E">
        <w:rPr>
          <w:rFonts w:hint="eastAsia"/>
        </w:rPr>
        <w:t>协议映射</w:t>
      </w:r>
    </w:p>
    <w:p w:rsidR="007B16CF" w:rsidRPr="00A6475E" w:rsidRDefault="007B16CF" w:rsidP="007B16CF">
      <w:pPr>
        <w:numPr>
          <w:ilvl w:val="0"/>
          <w:numId w:val="22"/>
        </w:numPr>
        <w:tabs>
          <w:tab w:val="num" w:pos="0"/>
        </w:tabs>
        <w:rPr>
          <w:b/>
        </w:rPr>
      </w:pPr>
      <w:r w:rsidRPr="00A6475E">
        <w:rPr>
          <w:rFonts w:hint="eastAsia"/>
          <w:b/>
        </w:rPr>
        <w:t>请求消息示例</w:t>
      </w:r>
    </w:p>
    <w:p w:rsidR="007B16CF" w:rsidRPr="00A6475E" w:rsidRDefault="007B16CF" w:rsidP="007B16CF">
      <w:r w:rsidRPr="00A6475E">
        <w:t>POST</w:t>
      </w:r>
      <w:r w:rsidRPr="00A6475E">
        <w:rPr>
          <w:rFonts w:hint="eastAsia"/>
        </w:rPr>
        <w:t xml:space="preserve"> </w:t>
      </w:r>
      <w:r w:rsidRPr="00A6475E">
        <w:t>http://host:port/</w:t>
      </w:r>
      <w:r>
        <w:rPr>
          <w:rFonts w:hint="eastAsia"/>
        </w:rPr>
        <w:t>AccountServer</w:t>
      </w:r>
      <w:r w:rsidRPr="00A6475E">
        <w:t>/I</w:t>
      </w:r>
      <w:r w:rsidRPr="00A6475E">
        <w:rPr>
          <w:rFonts w:hint="eastAsia"/>
        </w:rPr>
        <w:t>UserInfoMng</w:t>
      </w:r>
      <w:r>
        <w:rPr>
          <w:rFonts w:hint="eastAsia"/>
        </w:rPr>
        <w:t>/getResource</w:t>
      </w:r>
      <w:r w:rsidRPr="00A6475E">
        <w:t xml:space="preserve"> </w:t>
      </w:r>
      <w:r>
        <w:rPr>
          <w:rFonts w:hint="eastAsia"/>
        </w:rPr>
        <w:t xml:space="preserve"> </w:t>
      </w:r>
      <w:r w:rsidRPr="00A6475E">
        <w:t>HTTP/1.1</w:t>
      </w:r>
    </w:p>
    <w:p w:rsidR="007B16CF" w:rsidRPr="00A6475E" w:rsidRDefault="007B16CF" w:rsidP="007B16CF">
      <w:r w:rsidRPr="00A6475E">
        <w:rPr>
          <w:i/>
        </w:rPr>
        <w:t>Authorization</w:t>
      </w:r>
      <w:r w:rsidRPr="00A6475E">
        <w:rPr>
          <w:rFonts w:hint="eastAsia"/>
          <w:i/>
        </w:rPr>
        <w:t>:</w:t>
      </w:r>
      <w:r>
        <w:rPr>
          <w:rFonts w:hint="eastAsia"/>
          <w:i/>
        </w:rPr>
        <w:t>无</w:t>
      </w:r>
    </w:p>
    <w:p w:rsidR="007B16CF" w:rsidRPr="00FC7E1B" w:rsidRDefault="007B16CF" w:rsidP="007B16CF"/>
    <w:p w:rsidR="007B16CF" w:rsidRPr="00A6475E" w:rsidRDefault="007B16CF" w:rsidP="007B16CF">
      <w:pPr>
        <w:rPr>
          <w:lang w:val="de-DE"/>
        </w:rPr>
      </w:pPr>
      <w:r w:rsidRPr="00A6475E">
        <w:rPr>
          <w:lang w:val="de-DE"/>
        </w:rPr>
        <w:t>&lt;?xml version="1.0" encoding="UTF-8"?&gt;</w:t>
      </w:r>
    </w:p>
    <w:p w:rsidR="007B16CF" w:rsidRPr="00A6475E" w:rsidRDefault="007B16CF" w:rsidP="007B16CF">
      <w:pPr>
        <w:rPr>
          <w:lang w:val="de-DE"/>
        </w:rPr>
      </w:pPr>
      <w:r w:rsidRPr="00A6475E">
        <w:rPr>
          <w:lang w:val="de-DE"/>
        </w:rPr>
        <w:t>&lt;</w:t>
      </w:r>
      <w:r>
        <w:rPr>
          <w:rFonts w:hint="eastAsia"/>
          <w:lang w:val="de-DE"/>
        </w:rPr>
        <w:t>GetResource</w:t>
      </w:r>
      <w:r w:rsidRPr="00A6475E">
        <w:rPr>
          <w:rFonts w:hint="eastAsia"/>
          <w:bCs/>
          <w:lang w:val="da-DK"/>
        </w:rPr>
        <w:t>Req</w:t>
      </w:r>
      <w:r w:rsidRPr="00A6475E">
        <w:rPr>
          <w:lang w:val="de-DE"/>
        </w:rPr>
        <w:t>&gt;</w:t>
      </w:r>
    </w:p>
    <w:p w:rsidR="007B16CF" w:rsidRDefault="007B16CF" w:rsidP="007B16CF">
      <w:r w:rsidRPr="00A6475E">
        <w:rPr>
          <w:lang w:val="de-DE"/>
        </w:rPr>
        <w:t xml:space="preserve">  </w:t>
      </w:r>
      <w:r w:rsidRPr="00A6475E">
        <w:t>&lt;</w:t>
      </w:r>
      <w:r w:rsidRPr="00A6475E">
        <w:rPr>
          <w:rFonts w:hint="eastAsia"/>
          <w:lang w:val="fr-FR"/>
        </w:rPr>
        <w:t xml:space="preserve"> </w:t>
      </w:r>
      <w:r w:rsidRPr="00A6475E">
        <w:rPr>
          <w:rFonts w:hint="eastAsia"/>
        </w:rPr>
        <w:t>v</w:t>
      </w:r>
      <w:r w:rsidRPr="00A6475E">
        <w:t>ersion &gt;</w:t>
      </w:r>
      <w:r>
        <w:rPr>
          <w:rFonts w:hint="eastAsia"/>
        </w:rPr>
        <w:t>01.01</w:t>
      </w:r>
      <w:r w:rsidRPr="00A6475E">
        <w:t>&lt;/</w:t>
      </w:r>
      <w:r w:rsidRPr="00A6475E">
        <w:rPr>
          <w:rFonts w:hint="eastAsia"/>
        </w:rPr>
        <w:t xml:space="preserve"> v</w:t>
      </w:r>
      <w:r w:rsidRPr="00A6475E">
        <w:t>ersion &gt;</w:t>
      </w:r>
    </w:p>
    <w:p w:rsidR="007B16CF" w:rsidRDefault="007B16CF" w:rsidP="007B16CF">
      <w:r w:rsidRPr="00A6475E">
        <w:rPr>
          <w:lang w:val="de-DE"/>
        </w:rPr>
        <w:t xml:space="preserve">  </w:t>
      </w:r>
      <w:r w:rsidRPr="00A6475E">
        <w:t>&lt;</w:t>
      </w:r>
      <w:r w:rsidRPr="00A6475E">
        <w:rPr>
          <w:rFonts w:hint="eastAsia"/>
          <w:lang w:val="fr-FR"/>
        </w:rPr>
        <w:t xml:space="preserve"> </w:t>
      </w:r>
      <w:r>
        <w:rPr>
          <w:lang w:val="fr-FR"/>
        </w:rPr>
        <w:t>r</w:t>
      </w:r>
      <w:r>
        <w:rPr>
          <w:rFonts w:hint="eastAsia"/>
          <w:lang w:val="fr-FR"/>
        </w:rPr>
        <w:t>esourceID</w:t>
      </w:r>
      <w:r w:rsidRPr="00A6475E">
        <w:t xml:space="preserve"> &gt;</w:t>
      </w:r>
      <w:r>
        <w:rPr>
          <w:rFonts w:hint="eastAsia"/>
          <w:color w:val="FFFFFF"/>
          <w:sz w:val="20"/>
          <w:szCs w:val="20"/>
        </w:rPr>
        <w:t>1</w:t>
      </w:r>
      <w:r w:rsidRPr="00A6475E">
        <w:t>&lt;/</w:t>
      </w:r>
      <w:r w:rsidRPr="00DD6B0B">
        <w:rPr>
          <w:rFonts w:hint="eastAsia"/>
          <w:lang w:val="fr-FR"/>
        </w:rPr>
        <w:t xml:space="preserve"> </w:t>
      </w:r>
      <w:r>
        <w:rPr>
          <w:lang w:val="fr-FR"/>
        </w:rPr>
        <w:t>r</w:t>
      </w:r>
      <w:r>
        <w:rPr>
          <w:rFonts w:hint="eastAsia"/>
          <w:lang w:val="fr-FR"/>
        </w:rPr>
        <w:t>esourceID</w:t>
      </w:r>
      <w:r w:rsidRPr="00A6475E">
        <w:t xml:space="preserve"> &gt;</w:t>
      </w:r>
    </w:p>
    <w:p w:rsidR="007B16CF" w:rsidRPr="00A6475E" w:rsidRDefault="007B16CF" w:rsidP="007B16CF">
      <w:r>
        <w:rPr>
          <w:rFonts w:hint="eastAsia"/>
        </w:rPr>
        <w:t xml:space="preserve">  &lt;</w:t>
      </w:r>
      <w:r w:rsidRPr="007763DA">
        <w:rPr>
          <w:rFonts w:hint="eastAsia"/>
          <w:lang w:val="fr-FR"/>
        </w:rPr>
        <w:t xml:space="preserve"> </w:t>
      </w:r>
      <w:r>
        <w:rPr>
          <w:lang w:val="fr-FR"/>
        </w:rPr>
        <w:t>r</w:t>
      </w:r>
      <w:r>
        <w:rPr>
          <w:rFonts w:hint="eastAsia"/>
          <w:lang w:val="fr-FR"/>
        </w:rPr>
        <w:t>esourceOldVer&gt;1.0&lt;/</w:t>
      </w:r>
      <w:r>
        <w:rPr>
          <w:lang w:val="fr-FR"/>
        </w:rPr>
        <w:t>r</w:t>
      </w:r>
      <w:r>
        <w:rPr>
          <w:rFonts w:hint="eastAsia"/>
          <w:lang w:val="fr-FR"/>
        </w:rPr>
        <w:t>esourceOldVer&gt;</w:t>
      </w:r>
    </w:p>
    <w:p w:rsidR="007B16CF" w:rsidRDefault="007B16CF" w:rsidP="007B16CF">
      <w:pPr>
        <w:ind w:leftChars="100" w:left="210"/>
        <w:rPr>
          <w:lang w:val="de-DE"/>
        </w:rPr>
      </w:pPr>
      <w:r>
        <w:rPr>
          <w:rFonts w:hint="eastAsia"/>
        </w:rPr>
        <w:t>&lt;</w:t>
      </w:r>
      <w:r>
        <w:rPr>
          <w:rFonts w:hint="eastAsia"/>
          <w:b/>
          <w:bCs/>
        </w:rPr>
        <w:t>reqClientType&gt;0&lt;/reqClientType&gt;</w:t>
      </w:r>
      <w:r w:rsidRPr="00A6475E">
        <w:rPr>
          <w:lang w:val="de-DE"/>
        </w:rPr>
        <w:t xml:space="preserve">  </w:t>
      </w:r>
    </w:p>
    <w:p w:rsidR="007B16CF" w:rsidRPr="002F1C78" w:rsidRDefault="007B16CF" w:rsidP="007B16CF">
      <w:pPr>
        <w:ind w:leftChars="100" w:left="210"/>
        <w:rPr>
          <w:lang w:val="de-DE"/>
        </w:rPr>
      </w:pPr>
      <w:r>
        <w:rPr>
          <w:rFonts w:hint="eastAsia"/>
          <w:lang w:val="de-DE"/>
        </w:rPr>
        <w:t>&lt;</w:t>
      </w:r>
      <w:r w:rsidRPr="00742981">
        <w:rPr>
          <w:rFonts w:hint="eastAsia"/>
        </w:rPr>
        <w:t xml:space="preserve"> </w:t>
      </w:r>
      <w:r>
        <w:rPr>
          <w:rFonts w:hint="eastAsia"/>
        </w:rPr>
        <w:t>languageCode&gt;zh&lt;/</w:t>
      </w:r>
      <w:r w:rsidRPr="00742981">
        <w:rPr>
          <w:rFonts w:hint="eastAsia"/>
        </w:rPr>
        <w:t xml:space="preserve"> </w:t>
      </w:r>
      <w:r>
        <w:rPr>
          <w:rFonts w:hint="eastAsia"/>
        </w:rPr>
        <w:t>languageCode&gt;</w:t>
      </w:r>
    </w:p>
    <w:p w:rsidR="007B16CF" w:rsidRDefault="007B16CF" w:rsidP="007B16CF">
      <w:pPr>
        <w:rPr>
          <w:lang w:val="fr-FR"/>
        </w:rPr>
      </w:pPr>
      <w:r w:rsidRPr="00A6475E">
        <w:rPr>
          <w:lang w:val="fr-FR"/>
        </w:rPr>
        <w:t>&lt;/</w:t>
      </w:r>
      <w:r>
        <w:rPr>
          <w:rFonts w:hint="eastAsia"/>
          <w:lang w:val="de-DE"/>
        </w:rPr>
        <w:t>GetResource</w:t>
      </w:r>
      <w:r w:rsidRPr="00A6475E">
        <w:rPr>
          <w:rFonts w:hint="eastAsia"/>
          <w:bCs/>
          <w:lang w:val="da-DK"/>
        </w:rPr>
        <w:t>Req</w:t>
      </w:r>
      <w:r w:rsidRPr="00A6475E">
        <w:rPr>
          <w:lang w:val="fr-FR"/>
        </w:rPr>
        <w:t xml:space="preserve"> &gt;</w:t>
      </w:r>
    </w:p>
    <w:p w:rsidR="007B16CF" w:rsidRPr="00A6475E" w:rsidRDefault="007B16CF" w:rsidP="007B16CF">
      <w:pPr>
        <w:numPr>
          <w:ilvl w:val="0"/>
          <w:numId w:val="22"/>
        </w:numPr>
        <w:tabs>
          <w:tab w:val="num" w:pos="0"/>
        </w:tabs>
        <w:rPr>
          <w:b/>
        </w:rPr>
      </w:pPr>
      <w:r w:rsidRPr="00A6475E">
        <w:rPr>
          <w:rFonts w:hint="eastAsia"/>
          <w:b/>
        </w:rPr>
        <w:t>响应消息</w:t>
      </w:r>
    </w:p>
    <w:p w:rsidR="007B16CF" w:rsidRPr="00A6475E" w:rsidRDefault="007B16CF" w:rsidP="007B16CF">
      <w:r w:rsidRPr="00A6475E">
        <w:t>&lt;?xml version="1.0" encoding="UTF-8"?&gt;</w:t>
      </w:r>
    </w:p>
    <w:p w:rsidR="007B16CF" w:rsidRDefault="007B16CF" w:rsidP="007B16CF">
      <w:r w:rsidRPr="00A6475E">
        <w:lastRenderedPageBreak/>
        <w:t xml:space="preserve">&lt;result </w:t>
      </w:r>
      <w:r>
        <w:rPr>
          <w:rFonts w:hint="eastAsia"/>
        </w:rPr>
        <w:t>result</w:t>
      </w:r>
      <w:r w:rsidRPr="00A6475E">
        <w:rPr>
          <w:rFonts w:hint="eastAsia"/>
        </w:rPr>
        <w:t>Code</w:t>
      </w:r>
      <w:r w:rsidRPr="00A6475E">
        <w:t>=0&gt;</w:t>
      </w:r>
    </w:p>
    <w:p w:rsidR="007B16CF" w:rsidRPr="00A6475E" w:rsidRDefault="007B16CF" w:rsidP="007B16CF">
      <w:pPr>
        <w:ind w:leftChars="100" w:left="210"/>
      </w:pPr>
      <w:r w:rsidRPr="00A6475E">
        <w:rPr>
          <w:rFonts w:hint="eastAsia"/>
          <w:lang w:val="da-DK"/>
        </w:rPr>
        <w:t>&lt;</w:t>
      </w:r>
      <w:r>
        <w:rPr>
          <w:rFonts w:hint="eastAsia"/>
          <w:lang w:val="da-DK"/>
        </w:rPr>
        <w:t>GetResource</w:t>
      </w:r>
      <w:r w:rsidRPr="00A6475E">
        <w:rPr>
          <w:rFonts w:hint="eastAsia"/>
          <w:lang w:val="da-DK"/>
        </w:rPr>
        <w:t>Rsp&gt;</w:t>
      </w:r>
    </w:p>
    <w:p w:rsidR="007B16CF" w:rsidRDefault="007B16CF" w:rsidP="007B16CF">
      <w:pPr>
        <w:ind w:leftChars="100" w:left="210"/>
      </w:pPr>
      <w:r w:rsidRPr="00A6475E">
        <w:rPr>
          <w:lang w:val="de-DE"/>
        </w:rPr>
        <w:t xml:space="preserve">  </w:t>
      </w:r>
      <w:r w:rsidRPr="00A6475E">
        <w:t>&lt;</w:t>
      </w:r>
      <w:r w:rsidRPr="00A6475E">
        <w:rPr>
          <w:rFonts w:hint="eastAsia"/>
        </w:rPr>
        <w:t>v</w:t>
      </w:r>
      <w:r w:rsidRPr="00A6475E">
        <w:t>ersion&gt;</w:t>
      </w:r>
      <w:r>
        <w:rPr>
          <w:rFonts w:hint="eastAsia"/>
        </w:rPr>
        <w:t>01.01</w:t>
      </w:r>
      <w:r w:rsidRPr="00A6475E">
        <w:t>&lt;/</w:t>
      </w:r>
      <w:r w:rsidRPr="00A6475E">
        <w:rPr>
          <w:rFonts w:hint="eastAsia"/>
        </w:rPr>
        <w:t>v</w:t>
      </w:r>
      <w:r w:rsidRPr="00A6475E">
        <w:t>ersion &gt;</w:t>
      </w:r>
    </w:p>
    <w:p w:rsidR="007B16CF" w:rsidRPr="00A6475E" w:rsidRDefault="007B16CF" w:rsidP="007B16CF">
      <w:r>
        <w:rPr>
          <w:rFonts w:hint="eastAsia"/>
        </w:rPr>
        <w:t xml:space="preserve">    &lt;</w:t>
      </w:r>
      <w:r w:rsidRPr="007763DA">
        <w:rPr>
          <w:rFonts w:hint="eastAsia"/>
          <w:lang w:val="fr-FR"/>
        </w:rPr>
        <w:t xml:space="preserve"> </w:t>
      </w:r>
      <w:r>
        <w:rPr>
          <w:lang w:val="fr-FR"/>
        </w:rPr>
        <w:t>r</w:t>
      </w:r>
      <w:r>
        <w:rPr>
          <w:rFonts w:hint="eastAsia"/>
          <w:lang w:val="fr-FR"/>
        </w:rPr>
        <w:t>esourceVer&gt;1.0&lt;/</w:t>
      </w:r>
      <w:r>
        <w:rPr>
          <w:lang w:val="fr-FR"/>
        </w:rPr>
        <w:t>r</w:t>
      </w:r>
      <w:r>
        <w:rPr>
          <w:rFonts w:hint="eastAsia"/>
          <w:lang w:val="fr-FR"/>
        </w:rPr>
        <w:t>esourceVer&gt;</w:t>
      </w:r>
    </w:p>
    <w:p w:rsidR="007B16CF" w:rsidRPr="00A6475E" w:rsidRDefault="007B16CF" w:rsidP="007B16CF">
      <w:pPr>
        <w:ind w:leftChars="100" w:left="210"/>
      </w:pPr>
      <w:r>
        <w:rPr>
          <w:rFonts w:hint="eastAsia"/>
        </w:rPr>
        <w:t xml:space="preserve">  &lt;</w:t>
      </w:r>
      <w:r w:rsidRPr="00DD6B0B">
        <w:rPr>
          <w:rFonts w:hint="eastAsia"/>
          <w:lang w:val="fr-FR"/>
        </w:rPr>
        <w:t xml:space="preserve"> </w:t>
      </w:r>
      <w:r>
        <w:rPr>
          <w:lang w:val="fr-FR"/>
        </w:rPr>
        <w:t>r</w:t>
      </w:r>
      <w:r>
        <w:rPr>
          <w:rFonts w:hint="eastAsia"/>
          <w:lang w:val="fr-FR"/>
        </w:rPr>
        <w:t>esourceContent</w:t>
      </w:r>
      <w:r>
        <w:rPr>
          <w:rFonts w:hint="eastAsia"/>
        </w:rPr>
        <w:t xml:space="preserve"> &gt;XXXXX&lt;/</w:t>
      </w:r>
      <w:r w:rsidRPr="00DD6B0B">
        <w:rPr>
          <w:rFonts w:hint="eastAsia"/>
          <w:lang w:val="fr-FR"/>
        </w:rPr>
        <w:t xml:space="preserve"> </w:t>
      </w:r>
      <w:r>
        <w:rPr>
          <w:lang w:val="fr-FR"/>
        </w:rPr>
        <w:t>r</w:t>
      </w:r>
      <w:r>
        <w:rPr>
          <w:rFonts w:hint="eastAsia"/>
          <w:lang w:val="fr-FR"/>
        </w:rPr>
        <w:t>esourceContent</w:t>
      </w:r>
      <w:r>
        <w:rPr>
          <w:rFonts w:hint="eastAsia"/>
        </w:rPr>
        <w:t xml:space="preserve"> &gt;</w:t>
      </w:r>
    </w:p>
    <w:p w:rsidR="007B16CF" w:rsidRPr="00A6475E" w:rsidRDefault="007B16CF" w:rsidP="007B16CF">
      <w:pPr>
        <w:ind w:leftChars="100" w:left="210"/>
      </w:pPr>
      <w:r w:rsidRPr="00A6475E">
        <w:rPr>
          <w:rFonts w:hint="eastAsia"/>
        </w:rPr>
        <w:t>&lt;/</w:t>
      </w:r>
      <w:r>
        <w:rPr>
          <w:rFonts w:hint="eastAsia"/>
          <w:lang w:val="da-DK"/>
        </w:rPr>
        <w:t>GetResource</w:t>
      </w:r>
      <w:r w:rsidRPr="00A6475E">
        <w:rPr>
          <w:rFonts w:hint="eastAsia"/>
          <w:lang w:val="da-DK"/>
        </w:rPr>
        <w:t>Rsp</w:t>
      </w:r>
      <w:r w:rsidRPr="00A6475E">
        <w:rPr>
          <w:rFonts w:hint="eastAsia"/>
        </w:rPr>
        <w:t xml:space="preserve"> &gt;</w:t>
      </w:r>
    </w:p>
    <w:p w:rsidR="007B16CF" w:rsidRDefault="007B16CF" w:rsidP="007B16CF">
      <w:pPr>
        <w:rPr>
          <w:lang w:val="fr-FR"/>
        </w:rPr>
      </w:pPr>
      <w:r>
        <w:rPr>
          <w:rFonts w:hint="eastAsia"/>
          <w:lang w:val="fr-FR"/>
        </w:rPr>
        <w:t>&lt;/result&gt;</w:t>
      </w:r>
    </w:p>
    <w:p w:rsidR="003047DB" w:rsidRDefault="003047DB">
      <w:pPr>
        <w:widowControl/>
        <w:jc w:val="left"/>
        <w:rPr>
          <w:lang w:val="fr-FR"/>
        </w:rPr>
      </w:pPr>
      <w:r>
        <w:rPr>
          <w:lang w:val="fr-FR"/>
        </w:rPr>
        <w:br w:type="page"/>
      </w:r>
    </w:p>
    <w:p w:rsidR="003047DB" w:rsidRDefault="003047DB" w:rsidP="007B16CF">
      <w:pPr>
        <w:rPr>
          <w:lang w:val="fr-FR"/>
        </w:rPr>
      </w:pPr>
    </w:p>
    <w:p w:rsidR="00C11BFF" w:rsidRDefault="00C11BFF" w:rsidP="00C11BFF">
      <w:pPr>
        <w:pStyle w:val="21"/>
        <w:numPr>
          <w:ilvl w:val="1"/>
          <w:numId w:val="1"/>
        </w:numPr>
        <w:rPr>
          <w:rStyle w:val="210"/>
        </w:rPr>
      </w:pPr>
      <w:r>
        <w:rPr>
          <w:rStyle w:val="210"/>
          <w:rFonts w:hint="eastAsia"/>
        </w:rPr>
        <w:t>delUser</w:t>
      </w:r>
    </w:p>
    <w:p w:rsidR="00C11BFF" w:rsidRPr="00B91F27" w:rsidRDefault="00A4706E" w:rsidP="00C11BFF">
      <w:pPr>
        <w:pStyle w:val="31"/>
      </w:pPr>
      <w:r>
        <w:rPr>
          <w:rStyle w:val="210"/>
          <w:rFonts w:hint="eastAsia"/>
        </w:rPr>
        <w:t>json</w:t>
      </w:r>
      <w:r w:rsidR="00C11BFF">
        <w:rPr>
          <w:rStyle w:val="210"/>
          <w:rFonts w:hint="eastAsia"/>
        </w:rPr>
        <w:t>接口</w:t>
      </w:r>
    </w:p>
    <w:p w:rsidR="00C11BFF" w:rsidRDefault="00C11BFF" w:rsidP="00C11BFF">
      <w:pPr>
        <w:pStyle w:val="41"/>
      </w:pPr>
      <w:r>
        <w:rPr>
          <w:rFonts w:hint="eastAsia"/>
        </w:rPr>
        <w:t>描述</w:t>
      </w:r>
    </w:p>
    <w:p w:rsidR="00A4706E" w:rsidRDefault="00C11BFF" w:rsidP="00C11BFF">
      <w:pPr>
        <w:ind w:firstLine="420"/>
        <w:rPr>
          <w:rStyle w:val="htmlval1"/>
          <w:rFonts w:ascii="Arial" w:hAnsi="Arial"/>
          <w:kern w:val="0"/>
          <w:sz w:val="18"/>
          <w:szCs w:val="18"/>
          <w:lang w:val="fr-FR"/>
        </w:rPr>
      </w:pPr>
      <w:r>
        <w:rPr>
          <w:rFonts w:hint="eastAsia"/>
        </w:rPr>
        <w:t>删除用户</w:t>
      </w:r>
      <w:r w:rsidR="00A4706E">
        <w:rPr>
          <w:rFonts w:hint="eastAsia"/>
        </w:rPr>
        <w:t>信息</w:t>
      </w:r>
      <w:r>
        <w:rPr>
          <w:rFonts w:hint="eastAsia"/>
        </w:rPr>
        <w:t>（包括帐号和用户信息）</w:t>
      </w:r>
      <w:r w:rsidR="00E603F3">
        <w:rPr>
          <w:rFonts w:hint="eastAsia"/>
        </w:rPr>
        <w:t>，删除前写日志</w:t>
      </w:r>
      <w:r w:rsidR="00B76E15">
        <w:rPr>
          <w:rFonts w:hint="eastAsia"/>
        </w:rPr>
        <w:t>，以便处理用户申诉</w:t>
      </w:r>
      <w:r w:rsidRPr="00F8685E">
        <w:rPr>
          <w:rFonts w:hint="eastAsia"/>
          <w:lang w:val="fr-FR"/>
        </w:rPr>
        <w:t>。</w:t>
      </w:r>
      <w:r w:rsidRPr="00C11BFF">
        <w:rPr>
          <w:rStyle w:val="htmlval1"/>
          <w:rFonts w:ascii="Arial" w:hAnsi="Arial" w:hint="eastAsia"/>
          <w:kern w:val="0"/>
          <w:sz w:val="18"/>
          <w:szCs w:val="18"/>
          <w:lang w:val="fr-FR"/>
        </w:rPr>
        <w:t>DB</w:t>
      </w:r>
      <w:r w:rsidRPr="00C11BFF">
        <w:rPr>
          <w:rStyle w:val="htmlval1"/>
          <w:rFonts w:ascii="Arial" w:hAnsi="Arial" w:hint="eastAsia"/>
          <w:kern w:val="0"/>
          <w:sz w:val="18"/>
          <w:szCs w:val="18"/>
          <w:lang w:val="fr-FR"/>
        </w:rPr>
        <w:t>备份和日志</w:t>
      </w:r>
      <w:r>
        <w:rPr>
          <w:rStyle w:val="htmlval1"/>
          <w:rFonts w:ascii="Arial" w:hAnsi="Arial" w:hint="eastAsia"/>
          <w:kern w:val="0"/>
          <w:sz w:val="18"/>
          <w:szCs w:val="18"/>
          <w:lang w:val="fr-FR"/>
        </w:rPr>
        <w:t>中的用户信息</w:t>
      </w:r>
      <w:r w:rsidRPr="00C11BFF">
        <w:rPr>
          <w:rStyle w:val="htmlval1"/>
          <w:rFonts w:ascii="Arial" w:hAnsi="Arial" w:hint="eastAsia"/>
          <w:kern w:val="0"/>
          <w:sz w:val="18"/>
          <w:szCs w:val="18"/>
          <w:lang w:val="fr-FR"/>
        </w:rPr>
        <w:t>通过周期性删除方式彻底清除</w:t>
      </w:r>
      <w:r>
        <w:rPr>
          <w:rStyle w:val="htmlval1"/>
          <w:rFonts w:ascii="Arial" w:hAnsi="Arial" w:hint="eastAsia"/>
          <w:kern w:val="0"/>
          <w:sz w:val="18"/>
          <w:szCs w:val="18"/>
          <w:lang w:val="fr-FR"/>
        </w:rPr>
        <w:t>。</w:t>
      </w:r>
    </w:p>
    <w:p w:rsidR="00A4706E" w:rsidRPr="00A4706E" w:rsidRDefault="00A4706E" w:rsidP="00A4706E">
      <w:pPr>
        <w:ind w:firstLine="420"/>
        <w:rPr>
          <w:rStyle w:val="htmlval1"/>
          <w:rFonts w:ascii="Arial" w:hAnsi="Arial"/>
          <w:kern w:val="0"/>
          <w:sz w:val="18"/>
          <w:szCs w:val="18"/>
        </w:rPr>
      </w:pPr>
      <w:r w:rsidRPr="00A4706E">
        <w:rPr>
          <w:rStyle w:val="htmlval1"/>
          <w:rFonts w:ascii="Arial" w:hAnsi="Arial" w:hint="eastAsia"/>
          <w:kern w:val="0"/>
          <w:sz w:val="18"/>
          <w:szCs w:val="18"/>
        </w:rPr>
        <w:t>UP</w:t>
      </w:r>
      <w:r>
        <w:rPr>
          <w:rStyle w:val="htmlval1"/>
          <w:rFonts w:ascii="Arial" w:hAnsi="Arial" w:hint="eastAsia"/>
          <w:kern w:val="0"/>
          <w:sz w:val="18"/>
          <w:szCs w:val="18"/>
        </w:rPr>
        <w:t>-CAS</w:t>
      </w:r>
      <w:r w:rsidRPr="00A4706E">
        <w:rPr>
          <w:rStyle w:val="htmlval1"/>
          <w:rFonts w:ascii="Arial" w:hAnsi="Arial" w:hint="eastAsia"/>
          <w:kern w:val="0"/>
          <w:sz w:val="18"/>
          <w:szCs w:val="18"/>
        </w:rPr>
        <w:t>为</w:t>
      </w:r>
      <w:r w:rsidRPr="00A4706E">
        <w:rPr>
          <w:rStyle w:val="htmlval1"/>
          <w:rFonts w:ascii="Arial" w:hAnsi="Arial" w:hint="eastAsia"/>
          <w:kern w:val="0"/>
          <w:sz w:val="18"/>
          <w:szCs w:val="18"/>
        </w:rPr>
        <w:t>HwID</w:t>
      </w:r>
      <w:r w:rsidRPr="00A4706E">
        <w:rPr>
          <w:rStyle w:val="htmlval1"/>
          <w:rFonts w:ascii="Arial" w:hAnsi="Arial" w:hint="eastAsia"/>
          <w:kern w:val="0"/>
          <w:sz w:val="18"/>
          <w:szCs w:val="18"/>
        </w:rPr>
        <w:t>客户端提供删除帐号</w:t>
      </w:r>
      <w:r w:rsidRPr="00A4706E">
        <w:rPr>
          <w:rStyle w:val="htmlval1"/>
          <w:rFonts w:ascii="Arial" w:hAnsi="Arial" w:hint="eastAsia"/>
          <w:kern w:val="0"/>
          <w:sz w:val="18"/>
          <w:szCs w:val="18"/>
        </w:rPr>
        <w:t>WAP</w:t>
      </w:r>
      <w:r w:rsidRPr="00A4706E">
        <w:rPr>
          <w:rStyle w:val="htmlval1"/>
          <w:rFonts w:ascii="Arial" w:hAnsi="Arial" w:hint="eastAsia"/>
          <w:kern w:val="0"/>
          <w:sz w:val="18"/>
          <w:szCs w:val="18"/>
        </w:rPr>
        <w:t>页面，在该页面中实现调用各业务删除资料的接口</w:t>
      </w:r>
      <w:r>
        <w:rPr>
          <w:rStyle w:val="htmlval1"/>
          <w:rFonts w:ascii="Arial" w:hAnsi="Arial" w:hint="eastAsia"/>
          <w:kern w:val="0"/>
          <w:sz w:val="18"/>
          <w:szCs w:val="18"/>
        </w:rPr>
        <w:t>，业务资料删除后，最后调删除</w:t>
      </w:r>
      <w:r>
        <w:rPr>
          <w:rStyle w:val="htmlval1"/>
          <w:rFonts w:ascii="Arial" w:hAnsi="Arial" w:hint="eastAsia"/>
          <w:kern w:val="0"/>
          <w:sz w:val="18"/>
          <w:szCs w:val="18"/>
        </w:rPr>
        <w:t>UP</w:t>
      </w:r>
      <w:r>
        <w:rPr>
          <w:rStyle w:val="htmlval1"/>
          <w:rFonts w:ascii="Arial" w:hAnsi="Arial" w:hint="eastAsia"/>
          <w:kern w:val="0"/>
          <w:sz w:val="18"/>
          <w:szCs w:val="18"/>
        </w:rPr>
        <w:t>中的用户信息接口</w:t>
      </w:r>
      <w:r w:rsidRPr="00A4706E">
        <w:rPr>
          <w:rStyle w:val="htmlval1"/>
          <w:rFonts w:ascii="Arial" w:hAnsi="Arial" w:hint="eastAsia"/>
          <w:kern w:val="0"/>
          <w:sz w:val="18"/>
          <w:szCs w:val="18"/>
        </w:rPr>
        <w:t>。</w:t>
      </w:r>
    </w:p>
    <w:p w:rsidR="00A4706E" w:rsidRDefault="00A4706E" w:rsidP="00A4706E">
      <w:pPr>
        <w:ind w:firstLine="420"/>
        <w:rPr>
          <w:rStyle w:val="htmlval1"/>
          <w:rFonts w:ascii="Arial" w:hAnsi="Arial"/>
          <w:kern w:val="0"/>
          <w:sz w:val="18"/>
          <w:szCs w:val="18"/>
        </w:rPr>
      </w:pPr>
      <w:r>
        <w:rPr>
          <w:rStyle w:val="htmlval1"/>
          <w:rFonts w:ascii="Arial" w:hAnsi="Arial" w:hint="eastAsia"/>
          <w:kern w:val="0"/>
          <w:sz w:val="18"/>
          <w:szCs w:val="18"/>
        </w:rPr>
        <w:t>注：</w:t>
      </w:r>
      <w:r w:rsidRPr="00A4706E">
        <w:rPr>
          <w:rStyle w:val="htmlval1"/>
          <w:rFonts w:ascii="Arial" w:hAnsi="Arial" w:hint="eastAsia"/>
          <w:kern w:val="0"/>
          <w:sz w:val="18"/>
          <w:szCs w:val="18"/>
        </w:rPr>
        <w:t>欧洲先只有主题业务接入帐号，要求主题业务提供删除帐号接口。非欧洲站点用户，暂不提供删除帐号功能。</w:t>
      </w:r>
    </w:p>
    <w:p w:rsidR="00552CC1" w:rsidRDefault="00552CC1" w:rsidP="00A4706E">
      <w:pPr>
        <w:ind w:firstLine="420"/>
        <w:rPr>
          <w:rStyle w:val="htmlval1"/>
          <w:rFonts w:ascii="Arial" w:hAnsi="Arial"/>
          <w:kern w:val="0"/>
          <w:sz w:val="18"/>
          <w:szCs w:val="18"/>
        </w:rPr>
      </w:pPr>
    </w:p>
    <w:p w:rsidR="00552CC1" w:rsidRPr="00B11B12" w:rsidRDefault="00552CC1" w:rsidP="00A4706E">
      <w:pPr>
        <w:ind w:firstLine="420"/>
        <w:rPr>
          <w:rStyle w:val="htmlval1"/>
          <w:rFonts w:ascii="Arial" w:hAnsi="Arial"/>
          <w:b/>
          <w:kern w:val="0"/>
          <w:sz w:val="20"/>
          <w:szCs w:val="18"/>
        </w:rPr>
      </w:pPr>
      <w:r w:rsidRPr="00B11B12">
        <w:rPr>
          <w:rStyle w:val="htmlval1"/>
          <w:rFonts w:ascii="Arial" w:hAnsi="Arial" w:hint="eastAsia"/>
          <w:b/>
          <w:kern w:val="0"/>
          <w:sz w:val="20"/>
          <w:szCs w:val="18"/>
        </w:rPr>
        <w:t>业务提供删除用户数据接口要求：</w:t>
      </w:r>
    </w:p>
    <w:p w:rsidR="00ED114B" w:rsidRDefault="00552CC1">
      <w:pPr>
        <w:pStyle w:val="affffff9"/>
        <w:widowControl/>
        <w:numPr>
          <w:ilvl w:val="0"/>
          <w:numId w:val="60"/>
        </w:numPr>
        <w:ind w:firstLineChars="0"/>
        <w:rPr>
          <w:color w:val="1F497D"/>
          <w:sz w:val="20"/>
        </w:rPr>
      </w:pPr>
      <w:r w:rsidRPr="00B11B12">
        <w:rPr>
          <w:rFonts w:ascii="宋体" w:hAnsi="宋体" w:hint="eastAsia"/>
          <w:color w:val="1F497D"/>
          <w:sz w:val="20"/>
        </w:rPr>
        <w:t>命令名称</w:t>
      </w:r>
      <w:r w:rsidRPr="00B11B12">
        <w:rPr>
          <w:color w:val="1F497D"/>
          <w:sz w:val="20"/>
        </w:rPr>
        <w:t>delUser</w:t>
      </w:r>
    </w:p>
    <w:p w:rsidR="00ED114B" w:rsidRDefault="00552CC1">
      <w:pPr>
        <w:pStyle w:val="affffff9"/>
        <w:widowControl/>
        <w:numPr>
          <w:ilvl w:val="0"/>
          <w:numId w:val="60"/>
        </w:numPr>
        <w:ind w:firstLineChars="0"/>
        <w:rPr>
          <w:color w:val="1F497D"/>
          <w:sz w:val="20"/>
        </w:rPr>
      </w:pPr>
      <w:r w:rsidRPr="00B11B12">
        <w:rPr>
          <w:rFonts w:ascii="宋体" w:hAnsi="宋体" w:hint="eastAsia"/>
          <w:color w:val="1F497D"/>
          <w:sz w:val="20"/>
        </w:rPr>
        <w:t>采用</w:t>
      </w:r>
      <w:r w:rsidRPr="00B11B12">
        <w:rPr>
          <w:color w:val="1F497D"/>
          <w:sz w:val="20"/>
        </w:rPr>
        <w:t>https+json</w:t>
      </w:r>
      <w:r w:rsidRPr="00B11B12">
        <w:rPr>
          <w:rFonts w:ascii="宋体" w:hAnsi="宋体" w:hint="eastAsia"/>
          <w:color w:val="1F497D"/>
          <w:sz w:val="20"/>
        </w:rPr>
        <w:t>协议。</w:t>
      </w:r>
    </w:p>
    <w:p w:rsidR="00ED114B" w:rsidRDefault="00552CC1">
      <w:pPr>
        <w:pStyle w:val="affffff9"/>
        <w:widowControl/>
        <w:numPr>
          <w:ilvl w:val="0"/>
          <w:numId w:val="60"/>
        </w:numPr>
        <w:ind w:firstLineChars="0"/>
        <w:rPr>
          <w:color w:val="1F497D"/>
          <w:sz w:val="20"/>
        </w:rPr>
      </w:pPr>
      <w:r w:rsidRPr="00B11B12">
        <w:rPr>
          <w:rFonts w:ascii="宋体" w:hAnsi="宋体" w:hint="eastAsia"/>
          <w:color w:val="1F497D"/>
          <w:sz w:val="20"/>
        </w:rPr>
        <w:t>输入参数为：</w:t>
      </w:r>
      <w:r w:rsidRPr="00B11B12">
        <w:rPr>
          <w:color w:val="1F497D"/>
          <w:sz w:val="20"/>
        </w:rPr>
        <w:t>userID</w:t>
      </w:r>
      <w:r w:rsidRPr="00B11B12">
        <w:rPr>
          <w:rFonts w:ascii="宋体" w:hAnsi="宋体" w:hint="eastAsia"/>
          <w:color w:val="1F497D"/>
          <w:sz w:val="20"/>
        </w:rPr>
        <w:t>和</w:t>
      </w:r>
      <w:r w:rsidRPr="00B11B12">
        <w:rPr>
          <w:color w:val="1F497D"/>
          <w:sz w:val="20"/>
        </w:rPr>
        <w:t>password</w:t>
      </w:r>
    </w:p>
    <w:p w:rsidR="00552CC1" w:rsidRPr="00B11B12" w:rsidRDefault="00552CC1" w:rsidP="00B11B12">
      <w:pPr>
        <w:pStyle w:val="affffff9"/>
        <w:ind w:left="720" w:firstLine="400"/>
        <w:rPr>
          <w:color w:val="1F497D"/>
          <w:sz w:val="20"/>
        </w:rPr>
      </w:pPr>
      <w:r w:rsidRPr="00B11B12">
        <w:rPr>
          <w:rFonts w:ascii="宋体" w:hAnsi="宋体" w:hint="eastAsia"/>
          <w:color w:val="1F497D"/>
          <w:sz w:val="20"/>
        </w:rPr>
        <w:t>业务执行删除用户数据前，调</w:t>
      </w:r>
      <w:r w:rsidRPr="00B11B12">
        <w:rPr>
          <w:color w:val="1F497D"/>
          <w:sz w:val="20"/>
        </w:rPr>
        <w:t>UP</w:t>
      </w:r>
      <w:r w:rsidRPr="00B11B12">
        <w:rPr>
          <w:rFonts w:ascii="宋体" w:hAnsi="宋体" w:hint="eastAsia"/>
          <w:color w:val="1F497D"/>
          <w:sz w:val="20"/>
        </w:rPr>
        <w:t>的</w:t>
      </w:r>
      <w:r w:rsidRPr="00B11B12">
        <w:rPr>
          <w:color w:val="1F497D"/>
          <w:sz w:val="20"/>
        </w:rPr>
        <w:t>3.10.   uidVerifyPassword</w:t>
      </w:r>
      <w:r w:rsidRPr="00B11B12">
        <w:rPr>
          <w:rFonts w:ascii="宋体" w:hAnsi="宋体" w:hint="eastAsia"/>
          <w:color w:val="1F497D"/>
          <w:sz w:val="20"/>
        </w:rPr>
        <w:t>接口验证密码（避免恶意调用）。</w:t>
      </w:r>
    </w:p>
    <w:p w:rsidR="00ED114B" w:rsidRDefault="00552CC1">
      <w:pPr>
        <w:pStyle w:val="affffff9"/>
        <w:widowControl/>
        <w:numPr>
          <w:ilvl w:val="0"/>
          <w:numId w:val="60"/>
        </w:numPr>
        <w:ind w:firstLineChars="0"/>
        <w:rPr>
          <w:color w:val="1F497D"/>
          <w:sz w:val="20"/>
        </w:rPr>
      </w:pPr>
      <w:r w:rsidRPr="00B11B12">
        <w:rPr>
          <w:rFonts w:ascii="宋体" w:hAnsi="宋体" w:hint="eastAsia"/>
          <w:color w:val="1F497D"/>
          <w:sz w:val="20"/>
        </w:rPr>
        <w:t>执行成功返回：</w:t>
      </w:r>
      <w:r w:rsidRPr="00B11B12">
        <w:rPr>
          <w:color w:val="1F497D"/>
          <w:sz w:val="20"/>
        </w:rPr>
        <w:t>userID</w:t>
      </w:r>
    </w:p>
    <w:p w:rsidR="00ED114B" w:rsidRDefault="00552CC1">
      <w:pPr>
        <w:pStyle w:val="affffff9"/>
        <w:widowControl/>
        <w:numPr>
          <w:ilvl w:val="0"/>
          <w:numId w:val="60"/>
        </w:numPr>
        <w:ind w:firstLineChars="0"/>
        <w:rPr>
          <w:color w:val="1F497D"/>
          <w:sz w:val="20"/>
        </w:rPr>
      </w:pPr>
      <w:r w:rsidRPr="00B11B12">
        <w:rPr>
          <w:rFonts w:ascii="宋体" w:hAnsi="宋体" w:hint="eastAsia"/>
          <w:color w:val="1F497D"/>
          <w:sz w:val="20"/>
        </w:rPr>
        <w:t>执行失败返回：</w:t>
      </w:r>
      <w:r w:rsidRPr="00B11B12">
        <w:rPr>
          <w:sz w:val="20"/>
        </w:rPr>
        <w:t>CException</w:t>
      </w:r>
      <w:r w:rsidRPr="00B11B12">
        <w:rPr>
          <w:rFonts w:ascii="宋体" w:hAnsi="宋体" w:hint="eastAsia"/>
          <w:sz w:val="20"/>
        </w:rPr>
        <w:t>结构</w:t>
      </w:r>
    </w:p>
    <w:p w:rsidR="00552CC1" w:rsidRPr="00552CC1" w:rsidRDefault="00552CC1" w:rsidP="00A4706E">
      <w:pPr>
        <w:ind w:firstLine="420"/>
        <w:rPr>
          <w:rStyle w:val="htmlval1"/>
          <w:rFonts w:ascii="Arial" w:hAnsi="Arial"/>
          <w:kern w:val="0"/>
          <w:sz w:val="18"/>
          <w:szCs w:val="18"/>
        </w:rPr>
      </w:pPr>
    </w:p>
    <w:p w:rsidR="00C11BFF" w:rsidRDefault="00C11BFF" w:rsidP="00C11BFF">
      <w:pPr>
        <w:pStyle w:val="41"/>
      </w:pPr>
      <w:r>
        <w:rPr>
          <w:rFonts w:hint="eastAsia"/>
        </w:rPr>
        <w:t>原型</w:t>
      </w:r>
    </w:p>
    <w:p w:rsidR="00C11BFF" w:rsidRPr="005D449C" w:rsidRDefault="00C11BFF" w:rsidP="00C11BFF">
      <w:pPr>
        <w:ind w:left="198"/>
        <w:jc w:val="left"/>
      </w:pPr>
      <w:r>
        <w:rPr>
          <w:rFonts w:hint="eastAsia"/>
          <w:lang w:val="da-DK"/>
        </w:rPr>
        <w:t>DelUserRsp delUser</w:t>
      </w:r>
      <w:r w:rsidRPr="009A7E72">
        <w:rPr>
          <w:lang w:val="da-DK"/>
        </w:rPr>
        <w:t>(</w:t>
      </w:r>
      <w:r>
        <w:rPr>
          <w:rFonts w:hint="eastAsia"/>
          <w:lang w:val="da-DK"/>
        </w:rPr>
        <w:t>DelUserReq delUserReq</w:t>
      </w:r>
      <w:r w:rsidRPr="009A7E72">
        <w:rPr>
          <w:lang w:val="da-DK"/>
        </w:rPr>
        <w:t>)</w:t>
      </w:r>
      <w:r w:rsidRPr="00CD7B14">
        <w:rPr>
          <w:rFonts w:hint="eastAsia"/>
        </w:rPr>
        <w:t xml:space="preserve"> </w:t>
      </w:r>
      <w:r w:rsidRPr="0062068B">
        <w:rPr>
          <w:rFonts w:hint="eastAsia"/>
        </w:rPr>
        <w:t xml:space="preserve">throws </w:t>
      </w:r>
      <w:r>
        <w:rPr>
          <w:rFonts w:hint="eastAsia"/>
        </w:rPr>
        <w:t>CException</w:t>
      </w:r>
    </w:p>
    <w:p w:rsidR="00C11BFF" w:rsidRDefault="00C11BFF" w:rsidP="00C11BFF">
      <w:pPr>
        <w:pStyle w:val="41"/>
      </w:pPr>
      <w:r>
        <w:rPr>
          <w:rFonts w:hint="eastAsia"/>
        </w:rPr>
        <w:t>输入参数</w:t>
      </w:r>
    </w:p>
    <w:p w:rsidR="00C11BFF" w:rsidRDefault="00C11BFF" w:rsidP="00C11BFF">
      <w:pPr>
        <w:ind w:left="198"/>
      </w:pPr>
      <w:r>
        <w:rPr>
          <w:rFonts w:hint="eastAsia"/>
          <w:lang w:val="da-DK"/>
        </w:rPr>
        <w:t>DelUserReq</w:t>
      </w:r>
      <w:r>
        <w:rPr>
          <w:rFonts w:hint="eastAsia"/>
          <w:lang w:val="da-DK"/>
        </w:rPr>
        <w:t>属性如下：</w:t>
      </w:r>
    </w:p>
    <w:tbl>
      <w:tblPr>
        <w:tblW w:w="10128" w:type="dxa"/>
        <w:jc w:val="center"/>
        <w:tblInd w:w="2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84"/>
        <w:gridCol w:w="731"/>
        <w:gridCol w:w="1079"/>
        <w:gridCol w:w="1134"/>
        <w:gridCol w:w="5500"/>
      </w:tblGrid>
      <w:tr w:rsidR="00C11BFF" w:rsidTr="00E32998">
        <w:trPr>
          <w:jc w:val="center"/>
        </w:trPr>
        <w:tc>
          <w:tcPr>
            <w:tcW w:w="1684" w:type="dxa"/>
            <w:shd w:val="clear" w:color="auto" w:fill="99CCFF"/>
          </w:tcPr>
          <w:p w:rsidR="00C11BFF" w:rsidRDefault="00C11BFF" w:rsidP="00E32998">
            <w:pPr>
              <w:pStyle w:val="TAH"/>
              <w:rPr>
                <w:rFonts w:ascii="Verdana" w:hAnsi="Verdana"/>
                <w:lang w:val="fr-FR" w:eastAsia="zh-CN"/>
              </w:rPr>
            </w:pPr>
            <w:r>
              <w:rPr>
                <w:rFonts w:ascii="Verdana" w:hAnsi="Verdana" w:hint="eastAsia"/>
                <w:lang w:val="fr-FR" w:eastAsia="zh-CN"/>
              </w:rPr>
              <w:t>参数名称</w:t>
            </w:r>
          </w:p>
        </w:tc>
        <w:tc>
          <w:tcPr>
            <w:tcW w:w="731" w:type="dxa"/>
            <w:shd w:val="clear" w:color="auto" w:fill="99CCFF"/>
          </w:tcPr>
          <w:p w:rsidR="00C11BFF" w:rsidRDefault="00C11BFF" w:rsidP="00E32998">
            <w:pPr>
              <w:pStyle w:val="TAH"/>
              <w:rPr>
                <w:rFonts w:ascii="Verdana" w:hAnsi="Verdana"/>
                <w:lang w:val="fr-FR" w:eastAsia="zh-CN"/>
              </w:rPr>
            </w:pPr>
            <w:r>
              <w:rPr>
                <w:rFonts w:ascii="Verdana" w:hAnsi="Verdana" w:hint="eastAsia"/>
                <w:lang w:val="fr-FR" w:eastAsia="zh-CN"/>
              </w:rPr>
              <w:t>可选</w:t>
            </w:r>
          </w:p>
        </w:tc>
        <w:tc>
          <w:tcPr>
            <w:tcW w:w="1079" w:type="dxa"/>
            <w:shd w:val="clear" w:color="auto" w:fill="99CCFF"/>
          </w:tcPr>
          <w:p w:rsidR="00C11BFF" w:rsidRDefault="00C11BFF" w:rsidP="00E32998">
            <w:pPr>
              <w:pStyle w:val="TAH"/>
              <w:rPr>
                <w:rFonts w:ascii="Verdana" w:hAnsi="Verdana"/>
                <w:lang w:val="fr-FR" w:eastAsia="zh-CN"/>
              </w:rPr>
            </w:pPr>
            <w:r>
              <w:rPr>
                <w:rFonts w:ascii="Verdana" w:hAnsi="Verdana" w:hint="eastAsia"/>
                <w:lang w:val="fr-FR" w:eastAsia="zh-CN"/>
              </w:rPr>
              <w:t>类型</w:t>
            </w:r>
          </w:p>
        </w:tc>
        <w:tc>
          <w:tcPr>
            <w:tcW w:w="1134" w:type="dxa"/>
            <w:shd w:val="clear" w:color="auto" w:fill="99CCFF"/>
          </w:tcPr>
          <w:p w:rsidR="00C11BFF" w:rsidRDefault="00C11BFF" w:rsidP="00E32998">
            <w:pPr>
              <w:pStyle w:val="TAH"/>
              <w:rPr>
                <w:rFonts w:ascii="Verdana" w:hAnsi="Verdana"/>
                <w:lang w:val="fr-FR" w:eastAsia="zh-CN"/>
              </w:rPr>
            </w:pPr>
            <w:r>
              <w:rPr>
                <w:rFonts w:ascii="Verdana" w:hAnsi="Verdana" w:hint="eastAsia"/>
                <w:lang w:val="fr-FR" w:eastAsia="zh-CN"/>
              </w:rPr>
              <w:t>长度</w:t>
            </w:r>
          </w:p>
        </w:tc>
        <w:tc>
          <w:tcPr>
            <w:tcW w:w="5500" w:type="dxa"/>
            <w:shd w:val="clear" w:color="auto" w:fill="99CCFF"/>
          </w:tcPr>
          <w:p w:rsidR="00C11BFF" w:rsidRDefault="00C11BFF" w:rsidP="00E32998">
            <w:pPr>
              <w:pStyle w:val="TAH"/>
              <w:rPr>
                <w:rFonts w:ascii="Verdana" w:hAnsi="Verdana"/>
                <w:lang w:val="fr-FR" w:eastAsia="zh-CN"/>
              </w:rPr>
            </w:pPr>
            <w:r>
              <w:rPr>
                <w:rFonts w:ascii="Verdana" w:hAnsi="Verdana" w:hint="eastAsia"/>
                <w:lang w:val="fr-FR" w:eastAsia="zh-CN"/>
              </w:rPr>
              <w:t>描述信息</w:t>
            </w:r>
          </w:p>
        </w:tc>
      </w:tr>
      <w:tr w:rsidR="00CE13B6" w:rsidTr="00E32998">
        <w:trPr>
          <w:jc w:val="center"/>
        </w:trPr>
        <w:tc>
          <w:tcPr>
            <w:tcW w:w="1684" w:type="dxa"/>
          </w:tcPr>
          <w:p w:rsidR="00CE13B6" w:rsidRPr="00AC2020" w:rsidRDefault="00CE13B6" w:rsidP="00E32998">
            <w:pPr>
              <w:pStyle w:val="TAL"/>
              <w:rPr>
                <w:lang w:val="fr-FR" w:eastAsia="zh-CN"/>
              </w:rPr>
            </w:pPr>
            <w:r w:rsidRPr="00CB0D33">
              <w:rPr>
                <w:rFonts w:asciiTheme="minorEastAsia" w:eastAsiaTheme="minorEastAsia" w:hAnsiTheme="minorEastAsia"/>
                <w:lang w:eastAsia="zh-CN"/>
              </w:rPr>
              <w:t>V</w:t>
            </w:r>
            <w:r w:rsidRPr="00CB0D33">
              <w:rPr>
                <w:rFonts w:asciiTheme="minorEastAsia" w:eastAsiaTheme="minorEastAsia" w:hAnsiTheme="minorEastAsia"/>
              </w:rPr>
              <w:t>ersion</w:t>
            </w:r>
          </w:p>
        </w:tc>
        <w:tc>
          <w:tcPr>
            <w:tcW w:w="731" w:type="dxa"/>
          </w:tcPr>
          <w:p w:rsidR="00CE13B6" w:rsidRDefault="00CE13B6" w:rsidP="00E32998">
            <w:pPr>
              <w:pStyle w:val="TAL"/>
              <w:rPr>
                <w:lang w:val="fr-FR" w:eastAsia="zh-CN"/>
              </w:rPr>
            </w:pPr>
            <w:r w:rsidRPr="00CB0D33">
              <w:rPr>
                <w:rFonts w:asciiTheme="minorEastAsia" w:eastAsiaTheme="minorEastAsia" w:hAnsiTheme="minorEastAsia" w:hint="eastAsia"/>
                <w:lang w:val="fr-FR" w:eastAsia="zh-CN"/>
              </w:rPr>
              <w:t>M</w:t>
            </w:r>
          </w:p>
        </w:tc>
        <w:tc>
          <w:tcPr>
            <w:tcW w:w="1079" w:type="dxa"/>
          </w:tcPr>
          <w:p w:rsidR="00CE13B6" w:rsidRDefault="00CE13B6" w:rsidP="00E32998">
            <w:pPr>
              <w:pStyle w:val="TAH"/>
              <w:jc w:val="both"/>
              <w:rPr>
                <w:b w:val="0"/>
                <w:lang w:val="fr-FR" w:eastAsia="zh-CN"/>
              </w:rPr>
            </w:pPr>
            <w:r w:rsidRPr="00CB0D33">
              <w:rPr>
                <w:rFonts w:asciiTheme="minorEastAsia" w:eastAsiaTheme="minorEastAsia" w:hAnsiTheme="minorEastAsia" w:hint="eastAsia"/>
                <w:b w:val="0"/>
                <w:lang w:val="fr-FR" w:eastAsia="zh-CN"/>
              </w:rPr>
              <w:t>String</w:t>
            </w:r>
          </w:p>
        </w:tc>
        <w:tc>
          <w:tcPr>
            <w:tcW w:w="1134" w:type="dxa"/>
          </w:tcPr>
          <w:p w:rsidR="00CE13B6" w:rsidRDefault="00CE13B6" w:rsidP="00E32998">
            <w:pPr>
              <w:rPr>
                <w:rFonts w:ascii="Arial" w:hAnsi="Arial"/>
                <w:kern w:val="0"/>
                <w:sz w:val="18"/>
                <w:szCs w:val="18"/>
                <w:lang w:val="fr-FR"/>
              </w:rPr>
            </w:pPr>
            <w:r w:rsidRPr="00CB0D33">
              <w:rPr>
                <w:rFonts w:asciiTheme="minorEastAsia" w:eastAsiaTheme="minorEastAsia" w:hAnsiTheme="minorEastAsia" w:hint="eastAsia"/>
                <w:sz w:val="18"/>
                <w:szCs w:val="18"/>
                <w:lang w:val="fr-FR"/>
              </w:rPr>
              <w:t>5</w:t>
            </w:r>
          </w:p>
        </w:tc>
        <w:tc>
          <w:tcPr>
            <w:tcW w:w="5500" w:type="dxa"/>
          </w:tcPr>
          <w:p w:rsidR="00CE13B6" w:rsidRPr="00AC2020" w:rsidRDefault="00CE13B6" w:rsidP="00E32998">
            <w:pPr>
              <w:rPr>
                <w:rFonts w:ascii="Arial" w:hAnsi="Arial"/>
                <w:kern w:val="0"/>
                <w:sz w:val="18"/>
                <w:szCs w:val="18"/>
                <w:lang w:val="fr-FR"/>
              </w:rPr>
            </w:pPr>
            <w:r w:rsidRPr="00CB0D33">
              <w:rPr>
                <w:rFonts w:asciiTheme="minorEastAsia" w:eastAsiaTheme="minorEastAsia" w:hAnsiTheme="minorEastAsia" w:hint="eastAsia"/>
                <w:sz w:val="18"/>
                <w:szCs w:val="18"/>
                <w:lang w:val="en-GB"/>
              </w:rPr>
              <w:t>协议版本号；当前版本为：01.01</w:t>
            </w:r>
          </w:p>
        </w:tc>
      </w:tr>
      <w:tr w:rsidR="00CE13B6" w:rsidTr="00E32998">
        <w:trPr>
          <w:jc w:val="center"/>
        </w:trPr>
        <w:tc>
          <w:tcPr>
            <w:tcW w:w="1684" w:type="dxa"/>
          </w:tcPr>
          <w:p w:rsidR="00CE13B6" w:rsidRPr="00AC2020" w:rsidRDefault="00CE13B6" w:rsidP="00E32998">
            <w:pPr>
              <w:pStyle w:val="TAL"/>
              <w:rPr>
                <w:lang w:val="fr-FR" w:eastAsia="zh-CN"/>
              </w:rPr>
            </w:pPr>
            <w:r w:rsidRPr="00CB0D33">
              <w:rPr>
                <w:rFonts w:asciiTheme="minorEastAsia" w:eastAsiaTheme="minorEastAsia" w:hAnsiTheme="minorEastAsia"/>
                <w:lang w:val="fr-FR"/>
              </w:rPr>
              <w:t>transactionID</w:t>
            </w:r>
          </w:p>
        </w:tc>
        <w:tc>
          <w:tcPr>
            <w:tcW w:w="731" w:type="dxa"/>
          </w:tcPr>
          <w:p w:rsidR="00CE13B6" w:rsidRDefault="00CE13B6" w:rsidP="00E32998">
            <w:pPr>
              <w:pStyle w:val="TAL"/>
              <w:rPr>
                <w:lang w:val="fr-FR" w:eastAsia="zh-CN"/>
              </w:rPr>
            </w:pPr>
            <w:r w:rsidRPr="00CB0D33">
              <w:rPr>
                <w:rFonts w:asciiTheme="minorEastAsia" w:eastAsiaTheme="minorEastAsia" w:hAnsiTheme="minorEastAsia" w:hint="eastAsia"/>
                <w:lang w:val="fr-FR" w:eastAsia="zh-CN"/>
              </w:rPr>
              <w:t>M</w:t>
            </w:r>
          </w:p>
        </w:tc>
        <w:tc>
          <w:tcPr>
            <w:tcW w:w="1079" w:type="dxa"/>
          </w:tcPr>
          <w:p w:rsidR="00CE13B6" w:rsidRDefault="00CE13B6" w:rsidP="00E32998">
            <w:pPr>
              <w:pStyle w:val="TAH"/>
              <w:jc w:val="both"/>
              <w:rPr>
                <w:b w:val="0"/>
                <w:lang w:val="fr-FR" w:eastAsia="zh-CN"/>
              </w:rPr>
            </w:pPr>
            <w:r w:rsidRPr="00CB0D33">
              <w:rPr>
                <w:rFonts w:asciiTheme="minorEastAsia" w:eastAsiaTheme="minorEastAsia" w:hAnsiTheme="minorEastAsia" w:hint="eastAsia"/>
                <w:b w:val="0"/>
                <w:lang w:val="fr-FR" w:eastAsia="zh-CN"/>
              </w:rPr>
              <w:t>String</w:t>
            </w:r>
          </w:p>
        </w:tc>
        <w:tc>
          <w:tcPr>
            <w:tcW w:w="1134" w:type="dxa"/>
          </w:tcPr>
          <w:p w:rsidR="00CE13B6" w:rsidRDefault="00CE13B6" w:rsidP="00E32998">
            <w:pPr>
              <w:rPr>
                <w:rFonts w:ascii="Arial" w:hAnsi="Arial"/>
                <w:kern w:val="0"/>
                <w:sz w:val="18"/>
                <w:szCs w:val="18"/>
                <w:lang w:val="fr-FR"/>
              </w:rPr>
            </w:pPr>
            <w:r w:rsidRPr="00CB0D33">
              <w:rPr>
                <w:rFonts w:asciiTheme="minorEastAsia" w:eastAsiaTheme="minorEastAsia" w:hAnsiTheme="minorEastAsia" w:hint="eastAsia"/>
                <w:sz w:val="18"/>
                <w:szCs w:val="18"/>
                <w:lang w:val="fr-FR"/>
              </w:rPr>
              <w:t>40</w:t>
            </w:r>
          </w:p>
        </w:tc>
        <w:tc>
          <w:tcPr>
            <w:tcW w:w="5500" w:type="dxa"/>
          </w:tcPr>
          <w:p w:rsidR="00CE13B6" w:rsidRPr="00AC2020" w:rsidRDefault="00CE13B6" w:rsidP="00E32998">
            <w:pPr>
              <w:rPr>
                <w:rFonts w:ascii="Arial" w:hAnsi="Arial"/>
                <w:kern w:val="0"/>
                <w:sz w:val="18"/>
                <w:szCs w:val="18"/>
                <w:lang w:val="fr-FR"/>
              </w:rPr>
            </w:pPr>
            <w:r w:rsidRPr="00CB0D33">
              <w:rPr>
                <w:rFonts w:asciiTheme="minorEastAsia" w:eastAsiaTheme="minorEastAsia" w:hAnsiTheme="minorEastAsia" w:hint="eastAsia"/>
                <w:sz w:val="18"/>
                <w:szCs w:val="18"/>
                <w:lang w:val="en-GB"/>
              </w:rPr>
              <w:t>交易流水号</w:t>
            </w:r>
          </w:p>
        </w:tc>
      </w:tr>
      <w:tr w:rsidR="00CE13B6" w:rsidTr="00E32998">
        <w:trPr>
          <w:jc w:val="center"/>
        </w:trPr>
        <w:tc>
          <w:tcPr>
            <w:tcW w:w="1684" w:type="dxa"/>
          </w:tcPr>
          <w:p w:rsidR="00CE13B6" w:rsidRPr="00AC2020" w:rsidRDefault="00CE13B6" w:rsidP="00E32998">
            <w:pPr>
              <w:pStyle w:val="TAL"/>
              <w:rPr>
                <w:lang w:val="fr-FR" w:eastAsia="zh-CN"/>
              </w:rPr>
            </w:pPr>
            <w:r w:rsidRPr="00CB0D33">
              <w:rPr>
                <w:rFonts w:asciiTheme="minorEastAsia" w:eastAsiaTheme="minorEastAsia" w:hAnsiTheme="minorEastAsia" w:hint="eastAsia"/>
                <w:lang w:val="fr-FR"/>
              </w:rPr>
              <w:t>traceFlag</w:t>
            </w:r>
          </w:p>
        </w:tc>
        <w:tc>
          <w:tcPr>
            <w:tcW w:w="731" w:type="dxa"/>
          </w:tcPr>
          <w:p w:rsidR="00CE13B6" w:rsidRPr="00AC2020" w:rsidRDefault="00CE13B6" w:rsidP="00E32998">
            <w:pPr>
              <w:pStyle w:val="TAL"/>
              <w:rPr>
                <w:lang w:val="fr-FR" w:eastAsia="zh-CN"/>
              </w:rPr>
            </w:pPr>
            <w:r w:rsidRPr="00CB0D33">
              <w:rPr>
                <w:rFonts w:asciiTheme="minorEastAsia" w:eastAsiaTheme="minorEastAsia" w:hAnsiTheme="minorEastAsia" w:hint="eastAsia"/>
                <w:lang w:val="fr-FR"/>
              </w:rPr>
              <w:t xml:space="preserve">O </w:t>
            </w:r>
          </w:p>
        </w:tc>
        <w:tc>
          <w:tcPr>
            <w:tcW w:w="1079" w:type="dxa"/>
          </w:tcPr>
          <w:p w:rsidR="00CE13B6" w:rsidRPr="00AC2020" w:rsidRDefault="00CE13B6" w:rsidP="00E32998">
            <w:pPr>
              <w:pStyle w:val="TAH"/>
              <w:jc w:val="both"/>
              <w:rPr>
                <w:b w:val="0"/>
                <w:lang w:val="fr-FR" w:eastAsia="zh-CN"/>
              </w:rPr>
            </w:pPr>
            <w:r w:rsidRPr="00CB0D33">
              <w:rPr>
                <w:rFonts w:asciiTheme="minorEastAsia" w:eastAsiaTheme="minorEastAsia" w:hAnsiTheme="minorEastAsia" w:hint="eastAsia"/>
                <w:lang w:val="fr-FR"/>
              </w:rPr>
              <w:t>String</w:t>
            </w:r>
          </w:p>
        </w:tc>
        <w:tc>
          <w:tcPr>
            <w:tcW w:w="1134" w:type="dxa"/>
          </w:tcPr>
          <w:p w:rsidR="00CE13B6" w:rsidRPr="00AC2020" w:rsidRDefault="00CE13B6" w:rsidP="00E32998">
            <w:pPr>
              <w:rPr>
                <w:rFonts w:ascii="Arial" w:hAnsi="Arial"/>
                <w:kern w:val="0"/>
                <w:sz w:val="18"/>
                <w:szCs w:val="18"/>
                <w:lang w:val="fr-FR"/>
              </w:rPr>
            </w:pPr>
            <w:r w:rsidRPr="00CB0D33">
              <w:rPr>
                <w:rFonts w:asciiTheme="minorEastAsia" w:eastAsiaTheme="minorEastAsia" w:hAnsiTheme="minorEastAsia" w:hint="eastAsia"/>
                <w:kern w:val="0"/>
                <w:sz w:val="18"/>
                <w:szCs w:val="18"/>
                <w:lang w:val="fr-FR"/>
              </w:rPr>
              <w:t>1</w:t>
            </w:r>
          </w:p>
        </w:tc>
        <w:tc>
          <w:tcPr>
            <w:tcW w:w="5500" w:type="dxa"/>
          </w:tcPr>
          <w:p w:rsidR="00CE13B6" w:rsidRPr="00AC2020" w:rsidRDefault="00CE13B6" w:rsidP="00E32998">
            <w:pPr>
              <w:rPr>
                <w:rFonts w:ascii="Arial" w:hAnsi="Arial"/>
                <w:kern w:val="0"/>
                <w:sz w:val="18"/>
                <w:szCs w:val="18"/>
                <w:lang w:val="fr-FR"/>
              </w:rPr>
            </w:pPr>
            <w:r w:rsidRPr="00CB0D33">
              <w:rPr>
                <w:rFonts w:asciiTheme="minorEastAsia" w:eastAsiaTheme="minorEastAsia" w:hAnsiTheme="minorEastAsia" w:hint="eastAsia"/>
                <w:kern w:val="0"/>
                <w:sz w:val="18"/>
                <w:szCs w:val="18"/>
                <w:lang w:val="fr-FR"/>
              </w:rPr>
              <w:t>跟踪标志</w:t>
            </w:r>
          </w:p>
        </w:tc>
      </w:tr>
      <w:tr w:rsidR="00CE13B6" w:rsidTr="00E32998">
        <w:trPr>
          <w:jc w:val="center"/>
        </w:trPr>
        <w:tc>
          <w:tcPr>
            <w:tcW w:w="1684" w:type="dxa"/>
          </w:tcPr>
          <w:p w:rsidR="00CE13B6" w:rsidRPr="00C8364D" w:rsidRDefault="00CE13B6" w:rsidP="00E32998">
            <w:pPr>
              <w:pStyle w:val="TAL"/>
              <w:rPr>
                <w:lang w:val="fr-FR" w:eastAsia="zh-CN"/>
              </w:rPr>
            </w:pPr>
            <w:r>
              <w:rPr>
                <w:rFonts w:hint="eastAsia"/>
                <w:lang w:val="fr-FR" w:eastAsia="zh-CN"/>
              </w:rPr>
              <w:t>userID</w:t>
            </w:r>
          </w:p>
        </w:tc>
        <w:tc>
          <w:tcPr>
            <w:tcW w:w="731" w:type="dxa"/>
          </w:tcPr>
          <w:p w:rsidR="00CE13B6" w:rsidRPr="00C8364D" w:rsidRDefault="00CE13B6" w:rsidP="00E32998">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1079" w:type="dxa"/>
          </w:tcPr>
          <w:p w:rsidR="00CE13B6" w:rsidRDefault="00CE13B6" w:rsidP="00E32998">
            <w:pPr>
              <w:spacing w:line="240" w:lineRule="atLeast"/>
              <w:rPr>
                <w:rFonts w:ascii="Arial" w:hAnsi="Arial"/>
                <w:kern w:val="0"/>
                <w:sz w:val="18"/>
                <w:szCs w:val="18"/>
                <w:lang w:val="fr-FR"/>
              </w:rPr>
            </w:pPr>
            <w:r>
              <w:rPr>
                <w:rFonts w:ascii="Arial" w:hAnsi="Arial" w:hint="eastAsia"/>
                <w:kern w:val="0"/>
                <w:sz w:val="18"/>
                <w:szCs w:val="18"/>
                <w:lang w:val="fr-FR"/>
              </w:rPr>
              <w:t>Bigint</w:t>
            </w:r>
          </w:p>
        </w:tc>
        <w:tc>
          <w:tcPr>
            <w:tcW w:w="1134" w:type="dxa"/>
          </w:tcPr>
          <w:p w:rsidR="00CE13B6" w:rsidRDefault="00CE13B6" w:rsidP="00E32998">
            <w:pPr>
              <w:spacing w:line="240" w:lineRule="atLeast"/>
              <w:rPr>
                <w:rFonts w:ascii="Arial" w:hAnsi="Arial"/>
                <w:kern w:val="0"/>
                <w:sz w:val="18"/>
                <w:szCs w:val="18"/>
                <w:lang w:val="fr-FR"/>
              </w:rPr>
            </w:pPr>
          </w:p>
        </w:tc>
        <w:tc>
          <w:tcPr>
            <w:tcW w:w="5500" w:type="dxa"/>
          </w:tcPr>
          <w:p w:rsidR="00CE13B6" w:rsidRDefault="00CE13B6" w:rsidP="00E32998">
            <w:pPr>
              <w:spacing w:line="240" w:lineRule="atLeast"/>
              <w:rPr>
                <w:rFonts w:ascii="Arial" w:hAnsi="Arial"/>
                <w:kern w:val="0"/>
                <w:sz w:val="18"/>
                <w:szCs w:val="18"/>
                <w:lang w:val="fr-FR"/>
              </w:rPr>
            </w:pPr>
            <w:r>
              <w:rPr>
                <w:rFonts w:ascii="Arial" w:hAnsi="Arial" w:hint="eastAsia"/>
                <w:kern w:val="0"/>
                <w:sz w:val="18"/>
                <w:szCs w:val="18"/>
                <w:lang w:val="fr-FR"/>
              </w:rPr>
              <w:t>用户</w:t>
            </w:r>
            <w:r>
              <w:rPr>
                <w:rFonts w:ascii="Arial" w:hAnsi="Arial" w:hint="eastAsia"/>
                <w:kern w:val="0"/>
                <w:sz w:val="18"/>
                <w:szCs w:val="18"/>
                <w:lang w:val="fr-FR"/>
              </w:rPr>
              <w:t>ID</w:t>
            </w:r>
            <w:r>
              <w:rPr>
                <w:rFonts w:ascii="Arial" w:hAnsi="Arial" w:hint="eastAsia"/>
                <w:kern w:val="0"/>
                <w:sz w:val="18"/>
                <w:szCs w:val="18"/>
                <w:lang w:val="fr-FR"/>
              </w:rPr>
              <w:t>（内部）</w:t>
            </w:r>
          </w:p>
        </w:tc>
      </w:tr>
      <w:tr w:rsidR="00CE13B6" w:rsidTr="00E32998">
        <w:trPr>
          <w:jc w:val="center"/>
        </w:trPr>
        <w:tc>
          <w:tcPr>
            <w:tcW w:w="1684" w:type="dxa"/>
          </w:tcPr>
          <w:p w:rsidR="00CE13B6" w:rsidRDefault="00CE13B6" w:rsidP="00E32998">
            <w:pPr>
              <w:pStyle w:val="TAL"/>
              <w:rPr>
                <w:lang w:eastAsia="zh-CN"/>
              </w:rPr>
            </w:pPr>
            <w:r>
              <w:rPr>
                <w:rFonts w:hint="eastAsia"/>
                <w:lang w:val="fr-FR" w:eastAsia="zh-CN"/>
              </w:rPr>
              <w:t>p</w:t>
            </w:r>
            <w:r>
              <w:rPr>
                <w:rFonts w:hint="eastAsia"/>
                <w:lang w:val="fr-FR"/>
              </w:rPr>
              <w:t>assword</w:t>
            </w:r>
          </w:p>
        </w:tc>
        <w:tc>
          <w:tcPr>
            <w:tcW w:w="731" w:type="dxa"/>
          </w:tcPr>
          <w:p w:rsidR="00CE13B6" w:rsidRDefault="00CE13B6" w:rsidP="00E32998">
            <w:pPr>
              <w:pStyle w:val="TAL"/>
              <w:rPr>
                <w:rFonts w:cs="Arial"/>
                <w:color w:val="000000"/>
                <w:lang w:eastAsia="zh-CN"/>
              </w:rPr>
            </w:pPr>
            <w:r>
              <w:rPr>
                <w:rFonts w:hint="eastAsia"/>
                <w:lang w:val="fr-FR" w:eastAsia="zh-CN"/>
              </w:rPr>
              <w:t>M</w:t>
            </w:r>
          </w:p>
        </w:tc>
        <w:tc>
          <w:tcPr>
            <w:tcW w:w="1079" w:type="dxa"/>
          </w:tcPr>
          <w:p w:rsidR="00CE13B6" w:rsidRDefault="00CE13B6" w:rsidP="00E32998">
            <w:pPr>
              <w:pStyle w:val="TAL"/>
              <w:rPr>
                <w:rFonts w:cs="Arial"/>
                <w:color w:val="000000"/>
                <w:lang w:eastAsia="zh-CN"/>
              </w:rPr>
            </w:pPr>
            <w:r>
              <w:rPr>
                <w:rFonts w:hint="eastAsia"/>
                <w:lang w:val="fr-FR" w:eastAsia="zh-CN"/>
              </w:rPr>
              <w:t>String</w:t>
            </w:r>
          </w:p>
        </w:tc>
        <w:tc>
          <w:tcPr>
            <w:tcW w:w="1134" w:type="dxa"/>
          </w:tcPr>
          <w:p w:rsidR="00CE13B6" w:rsidRDefault="00CE13B6" w:rsidP="00E32998">
            <w:pPr>
              <w:pStyle w:val="TAL"/>
              <w:rPr>
                <w:rFonts w:cs="Arial"/>
                <w:color w:val="000000"/>
                <w:lang w:eastAsia="zh-CN"/>
              </w:rPr>
            </w:pPr>
            <w:r>
              <w:rPr>
                <w:rFonts w:hint="eastAsia"/>
                <w:lang w:val="fr-FR" w:eastAsia="zh-CN"/>
              </w:rPr>
              <w:t>128</w:t>
            </w:r>
          </w:p>
        </w:tc>
        <w:tc>
          <w:tcPr>
            <w:tcW w:w="5500" w:type="dxa"/>
          </w:tcPr>
          <w:p w:rsidR="00CE13B6" w:rsidRPr="007763DA" w:rsidRDefault="00CE13B6" w:rsidP="00C65EC1">
            <w:pPr>
              <w:rPr>
                <w:rFonts w:ascii="Arial" w:hAnsi="Arial"/>
                <w:sz w:val="19"/>
                <w:szCs w:val="19"/>
                <w:lang w:val="en-GB"/>
              </w:rPr>
            </w:pPr>
            <w:r>
              <w:rPr>
                <w:rFonts w:ascii="Arial" w:hAnsi="Arial" w:hint="eastAsia"/>
                <w:sz w:val="19"/>
                <w:szCs w:val="19"/>
                <w:lang w:val="en-GB"/>
              </w:rPr>
              <w:t>密码</w:t>
            </w:r>
          </w:p>
        </w:tc>
      </w:tr>
    </w:tbl>
    <w:p w:rsidR="00C11BFF" w:rsidRDefault="00C11BFF" w:rsidP="00C11BFF">
      <w:pPr>
        <w:pStyle w:val="41"/>
        <w:rPr>
          <w:lang w:val="fr-FR"/>
        </w:rPr>
      </w:pPr>
      <w:r>
        <w:rPr>
          <w:rFonts w:hint="eastAsia"/>
        </w:rPr>
        <w:t>返回值</w:t>
      </w:r>
    </w:p>
    <w:p w:rsidR="00C11BFF" w:rsidRDefault="00C11BFF" w:rsidP="00C11BFF">
      <w:pPr>
        <w:ind w:left="198"/>
      </w:pPr>
      <w:r>
        <w:rPr>
          <w:rFonts w:hint="eastAsia"/>
        </w:rPr>
        <w:t>成功返回</w:t>
      </w:r>
      <w:r>
        <w:rPr>
          <w:rFonts w:hint="eastAsia"/>
          <w:lang w:val="da-DK"/>
        </w:rPr>
        <w:t>DelUserRsp</w:t>
      </w:r>
      <w:r>
        <w:rPr>
          <w:rFonts w:hint="eastAsia"/>
          <w:lang w:val="fr-FR"/>
        </w:rPr>
        <w:t>，否则抛出异常。</w:t>
      </w:r>
      <w:r>
        <w:rPr>
          <w:rFonts w:hint="eastAsia"/>
        </w:rPr>
        <w:t>定义如下：</w:t>
      </w:r>
    </w:p>
    <w:tbl>
      <w:tblPr>
        <w:tblW w:w="9920" w:type="dxa"/>
        <w:jc w:val="center"/>
        <w:tblInd w:w="19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57"/>
        <w:gridCol w:w="850"/>
        <w:gridCol w:w="1985"/>
        <w:gridCol w:w="708"/>
        <w:gridCol w:w="4820"/>
      </w:tblGrid>
      <w:tr w:rsidR="00C11BFF" w:rsidTr="00F9761F">
        <w:trPr>
          <w:jc w:val="center"/>
        </w:trPr>
        <w:tc>
          <w:tcPr>
            <w:tcW w:w="1557" w:type="dxa"/>
          </w:tcPr>
          <w:p w:rsidR="00C11BFF" w:rsidRDefault="00C11BFF" w:rsidP="00E32998">
            <w:pPr>
              <w:pStyle w:val="TAH"/>
              <w:rPr>
                <w:rFonts w:ascii="Verdana" w:hAnsi="Verdana"/>
                <w:lang w:val="fr-FR" w:eastAsia="zh-CN"/>
              </w:rPr>
            </w:pPr>
            <w:r>
              <w:rPr>
                <w:rFonts w:ascii="Verdana" w:hAnsi="Verdana" w:hint="eastAsia"/>
                <w:lang w:val="fr-FR" w:eastAsia="zh-CN"/>
              </w:rPr>
              <w:lastRenderedPageBreak/>
              <w:t>参数名称</w:t>
            </w:r>
          </w:p>
        </w:tc>
        <w:tc>
          <w:tcPr>
            <w:tcW w:w="850" w:type="dxa"/>
          </w:tcPr>
          <w:p w:rsidR="00C11BFF" w:rsidRDefault="00C11BFF" w:rsidP="00E32998">
            <w:pPr>
              <w:pStyle w:val="TAH"/>
              <w:rPr>
                <w:rFonts w:ascii="Verdana" w:hAnsi="Verdana"/>
                <w:lang w:val="fr-FR" w:eastAsia="zh-CN"/>
              </w:rPr>
            </w:pPr>
            <w:r>
              <w:rPr>
                <w:rFonts w:ascii="Verdana" w:hAnsi="Verdana" w:hint="eastAsia"/>
                <w:lang w:val="fr-FR" w:eastAsia="zh-CN"/>
              </w:rPr>
              <w:t>必须</w:t>
            </w:r>
          </w:p>
        </w:tc>
        <w:tc>
          <w:tcPr>
            <w:tcW w:w="1985" w:type="dxa"/>
          </w:tcPr>
          <w:p w:rsidR="00C11BFF" w:rsidRDefault="00C11BFF" w:rsidP="00E32998">
            <w:pPr>
              <w:pStyle w:val="TAH"/>
              <w:rPr>
                <w:rFonts w:ascii="Verdana" w:hAnsi="Verdana"/>
                <w:lang w:val="fr-FR" w:eastAsia="zh-CN"/>
              </w:rPr>
            </w:pPr>
            <w:r>
              <w:rPr>
                <w:rFonts w:ascii="Verdana" w:hAnsi="Verdana" w:hint="eastAsia"/>
                <w:lang w:val="fr-FR" w:eastAsia="zh-CN"/>
              </w:rPr>
              <w:t>类型</w:t>
            </w:r>
          </w:p>
        </w:tc>
        <w:tc>
          <w:tcPr>
            <w:tcW w:w="708" w:type="dxa"/>
          </w:tcPr>
          <w:p w:rsidR="00C11BFF" w:rsidRDefault="00C11BFF" w:rsidP="00E32998">
            <w:pPr>
              <w:pStyle w:val="TAH"/>
              <w:rPr>
                <w:rFonts w:ascii="Verdana" w:hAnsi="Verdana"/>
                <w:lang w:val="fr-FR" w:eastAsia="zh-CN"/>
              </w:rPr>
            </w:pPr>
            <w:r>
              <w:rPr>
                <w:rFonts w:ascii="Verdana" w:hAnsi="Verdana" w:hint="eastAsia"/>
                <w:lang w:val="fr-FR" w:eastAsia="zh-CN"/>
              </w:rPr>
              <w:t>长度</w:t>
            </w:r>
          </w:p>
        </w:tc>
        <w:tc>
          <w:tcPr>
            <w:tcW w:w="4820" w:type="dxa"/>
          </w:tcPr>
          <w:p w:rsidR="00C11BFF" w:rsidRDefault="00C11BFF" w:rsidP="00E32998">
            <w:pPr>
              <w:pStyle w:val="TAH"/>
              <w:rPr>
                <w:rFonts w:ascii="Verdana" w:hAnsi="Verdana"/>
                <w:lang w:val="fr-FR" w:eastAsia="zh-CN"/>
              </w:rPr>
            </w:pPr>
            <w:r>
              <w:rPr>
                <w:rFonts w:ascii="Verdana" w:hAnsi="Verdana" w:hint="eastAsia"/>
                <w:lang w:val="fr-FR" w:eastAsia="zh-CN"/>
              </w:rPr>
              <w:t>描述信息</w:t>
            </w:r>
          </w:p>
        </w:tc>
      </w:tr>
      <w:tr w:rsidR="00C11BFF" w:rsidTr="00F9761F">
        <w:trPr>
          <w:jc w:val="center"/>
        </w:trPr>
        <w:tc>
          <w:tcPr>
            <w:tcW w:w="1557" w:type="dxa"/>
          </w:tcPr>
          <w:p w:rsidR="00C11BFF" w:rsidRPr="005041A8" w:rsidRDefault="00C11BFF" w:rsidP="00E32998">
            <w:pPr>
              <w:pStyle w:val="TAL"/>
              <w:rPr>
                <w:lang w:val="fr-FR" w:eastAsia="zh-CN"/>
              </w:rPr>
            </w:pPr>
            <w:r w:rsidRPr="005041A8">
              <w:rPr>
                <w:rFonts w:hint="eastAsia"/>
                <w:lang w:val="fr-FR" w:eastAsia="zh-CN"/>
              </w:rPr>
              <w:t>v</w:t>
            </w:r>
            <w:r w:rsidRPr="005041A8">
              <w:rPr>
                <w:lang w:val="fr-FR" w:eastAsia="zh-CN"/>
              </w:rPr>
              <w:t>ersion</w:t>
            </w:r>
          </w:p>
        </w:tc>
        <w:tc>
          <w:tcPr>
            <w:tcW w:w="850" w:type="dxa"/>
          </w:tcPr>
          <w:p w:rsidR="00C11BFF" w:rsidRPr="005041A8" w:rsidRDefault="00C11BFF" w:rsidP="00E32998">
            <w:pPr>
              <w:pStyle w:val="TAL"/>
              <w:rPr>
                <w:lang w:val="fr-FR" w:eastAsia="zh-CN"/>
              </w:rPr>
            </w:pPr>
            <w:r>
              <w:rPr>
                <w:rFonts w:hint="eastAsia"/>
                <w:lang w:val="fr-FR" w:eastAsia="zh-CN"/>
              </w:rPr>
              <w:t>M</w:t>
            </w:r>
          </w:p>
        </w:tc>
        <w:tc>
          <w:tcPr>
            <w:tcW w:w="1985" w:type="dxa"/>
          </w:tcPr>
          <w:p w:rsidR="00C11BFF" w:rsidRPr="005041A8" w:rsidRDefault="00C11BFF" w:rsidP="00E32998">
            <w:pPr>
              <w:pStyle w:val="TAH"/>
              <w:jc w:val="both"/>
              <w:rPr>
                <w:b w:val="0"/>
                <w:lang w:val="fr-FR" w:eastAsia="zh-CN"/>
              </w:rPr>
            </w:pPr>
            <w:r>
              <w:rPr>
                <w:rFonts w:hint="eastAsia"/>
                <w:b w:val="0"/>
                <w:lang w:val="fr-FR" w:eastAsia="zh-CN"/>
              </w:rPr>
              <w:t>String</w:t>
            </w:r>
          </w:p>
        </w:tc>
        <w:tc>
          <w:tcPr>
            <w:tcW w:w="708" w:type="dxa"/>
          </w:tcPr>
          <w:p w:rsidR="00C11BFF" w:rsidRPr="005041A8" w:rsidRDefault="00C11BFF" w:rsidP="00E32998">
            <w:pPr>
              <w:rPr>
                <w:rFonts w:ascii="Arial" w:hAnsi="Arial"/>
                <w:kern w:val="0"/>
                <w:sz w:val="18"/>
                <w:szCs w:val="18"/>
                <w:lang w:val="fr-FR"/>
              </w:rPr>
            </w:pPr>
            <w:r>
              <w:rPr>
                <w:rFonts w:ascii="Arial" w:hAnsi="Arial" w:hint="eastAsia"/>
                <w:kern w:val="0"/>
                <w:sz w:val="18"/>
                <w:szCs w:val="18"/>
                <w:lang w:val="fr-FR"/>
              </w:rPr>
              <w:t>5</w:t>
            </w:r>
          </w:p>
        </w:tc>
        <w:tc>
          <w:tcPr>
            <w:tcW w:w="4820" w:type="dxa"/>
          </w:tcPr>
          <w:p w:rsidR="00C11BFF" w:rsidRPr="005041A8" w:rsidRDefault="00C11BFF" w:rsidP="00E32998">
            <w:pPr>
              <w:rPr>
                <w:rFonts w:ascii="Arial" w:hAnsi="Arial"/>
                <w:kern w:val="0"/>
                <w:sz w:val="18"/>
                <w:szCs w:val="18"/>
                <w:lang w:val="fr-FR"/>
              </w:rPr>
            </w:pPr>
            <w:r w:rsidRPr="005041A8">
              <w:rPr>
                <w:rFonts w:ascii="Arial" w:hAnsi="Arial" w:hint="eastAsia"/>
                <w:kern w:val="0"/>
                <w:sz w:val="18"/>
                <w:szCs w:val="18"/>
                <w:lang w:val="fr-FR"/>
              </w:rPr>
              <w:t>协议版本号</w:t>
            </w:r>
          </w:p>
        </w:tc>
      </w:tr>
      <w:tr w:rsidR="003047DB" w:rsidTr="00F9761F">
        <w:trPr>
          <w:jc w:val="center"/>
        </w:trPr>
        <w:tc>
          <w:tcPr>
            <w:tcW w:w="1557" w:type="dxa"/>
          </w:tcPr>
          <w:p w:rsidR="003047DB" w:rsidRDefault="003047DB" w:rsidP="00E32998">
            <w:pPr>
              <w:pStyle w:val="TAL"/>
              <w:rPr>
                <w:lang w:val="fr-FR" w:eastAsia="zh-CN"/>
              </w:rPr>
            </w:pPr>
            <w:r>
              <w:rPr>
                <w:rFonts w:hint="eastAsia"/>
                <w:lang w:val="fr-FR" w:eastAsia="zh-CN"/>
              </w:rPr>
              <w:t>userID</w:t>
            </w:r>
          </w:p>
        </w:tc>
        <w:tc>
          <w:tcPr>
            <w:tcW w:w="850" w:type="dxa"/>
          </w:tcPr>
          <w:p w:rsidR="003047DB" w:rsidRDefault="003047DB" w:rsidP="00E32998">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1985" w:type="dxa"/>
          </w:tcPr>
          <w:p w:rsidR="003047DB" w:rsidRDefault="003047DB" w:rsidP="00E32998">
            <w:pPr>
              <w:spacing w:line="240" w:lineRule="atLeast"/>
              <w:rPr>
                <w:rFonts w:ascii="Arial" w:hAnsi="Arial"/>
                <w:kern w:val="0"/>
                <w:sz w:val="18"/>
                <w:szCs w:val="18"/>
                <w:lang w:val="fr-FR"/>
              </w:rPr>
            </w:pPr>
            <w:r>
              <w:rPr>
                <w:rFonts w:ascii="Arial" w:hAnsi="Arial" w:hint="eastAsia"/>
                <w:kern w:val="0"/>
                <w:sz w:val="18"/>
                <w:szCs w:val="18"/>
                <w:lang w:val="fr-FR"/>
              </w:rPr>
              <w:t>Bigint</w:t>
            </w:r>
          </w:p>
        </w:tc>
        <w:tc>
          <w:tcPr>
            <w:tcW w:w="708" w:type="dxa"/>
          </w:tcPr>
          <w:p w:rsidR="003047DB" w:rsidRDefault="003047DB" w:rsidP="00E32998">
            <w:pPr>
              <w:spacing w:line="240" w:lineRule="atLeast"/>
              <w:rPr>
                <w:rFonts w:ascii="Arial" w:hAnsi="Arial"/>
                <w:kern w:val="0"/>
                <w:sz w:val="18"/>
                <w:szCs w:val="18"/>
                <w:lang w:val="fr-FR"/>
              </w:rPr>
            </w:pPr>
          </w:p>
        </w:tc>
        <w:tc>
          <w:tcPr>
            <w:tcW w:w="4820" w:type="dxa"/>
          </w:tcPr>
          <w:p w:rsidR="003047DB" w:rsidRDefault="003047DB" w:rsidP="00E32998">
            <w:pPr>
              <w:spacing w:line="240" w:lineRule="atLeast"/>
              <w:rPr>
                <w:rFonts w:ascii="Arial" w:hAnsi="Arial"/>
                <w:kern w:val="0"/>
                <w:sz w:val="18"/>
                <w:szCs w:val="18"/>
                <w:lang w:val="fr-FR"/>
              </w:rPr>
            </w:pPr>
            <w:r>
              <w:rPr>
                <w:rFonts w:ascii="Arial" w:hAnsi="Arial" w:hint="eastAsia"/>
                <w:kern w:val="0"/>
                <w:sz w:val="18"/>
                <w:szCs w:val="18"/>
                <w:lang w:val="fr-FR"/>
              </w:rPr>
              <w:t>用户</w:t>
            </w:r>
            <w:r>
              <w:rPr>
                <w:rFonts w:ascii="Arial" w:hAnsi="Arial" w:hint="eastAsia"/>
                <w:kern w:val="0"/>
                <w:sz w:val="18"/>
                <w:szCs w:val="18"/>
                <w:lang w:val="fr-FR"/>
              </w:rPr>
              <w:t>ID</w:t>
            </w:r>
            <w:r>
              <w:rPr>
                <w:rFonts w:ascii="Arial" w:hAnsi="Arial" w:hint="eastAsia"/>
                <w:kern w:val="0"/>
                <w:sz w:val="18"/>
                <w:szCs w:val="18"/>
                <w:lang w:val="fr-FR"/>
              </w:rPr>
              <w:t>（内部）</w:t>
            </w:r>
          </w:p>
        </w:tc>
      </w:tr>
    </w:tbl>
    <w:p w:rsidR="00C11BFF" w:rsidRDefault="00C11BFF" w:rsidP="00C11BFF">
      <w:pPr>
        <w:pStyle w:val="41"/>
      </w:pPr>
      <w:r>
        <w:rPr>
          <w:rFonts w:hint="eastAsia"/>
        </w:rPr>
        <w:t>异常信息</w:t>
      </w:r>
    </w:p>
    <w:p w:rsidR="00C11BFF" w:rsidRDefault="00C11BFF" w:rsidP="00C11BFF">
      <w:pPr>
        <w:pStyle w:val="a4"/>
        <w:ind w:firstLine="210"/>
        <w:rPr>
          <w:ins w:id="656" w:author="x00116998" w:date="2014-12-27T18:05:00Z"/>
        </w:rPr>
      </w:pPr>
      <w:r>
        <w:rPr>
          <w:rFonts w:hint="eastAsia"/>
        </w:rPr>
        <w:t>失败则抛出异常</w:t>
      </w:r>
      <w:r>
        <w:rPr>
          <w:rFonts w:hint="eastAsia"/>
        </w:rPr>
        <w:t>CException</w:t>
      </w:r>
      <w:r>
        <w:rPr>
          <w:rFonts w:hint="eastAsia"/>
        </w:rPr>
        <w:t>，具体内容请参考异常码定义文档。</w:t>
      </w:r>
    </w:p>
    <w:p w:rsidR="00841717" w:rsidRPr="00616AAD" w:rsidRDefault="00841717" w:rsidP="00C11BFF">
      <w:pPr>
        <w:pStyle w:val="a4"/>
        <w:ind w:firstLine="210"/>
        <w:rPr>
          <w:lang w:val="fr-FR"/>
        </w:rPr>
      </w:pPr>
    </w:p>
    <w:p w:rsidR="00E84B82" w:rsidRDefault="00E84B82" w:rsidP="00E84B82">
      <w:pPr>
        <w:pStyle w:val="21"/>
        <w:numPr>
          <w:ilvl w:val="1"/>
          <w:numId w:val="1"/>
        </w:numPr>
        <w:rPr>
          <w:ins w:id="657" w:author="x00116998" w:date="2014-12-27T17:54:00Z"/>
          <w:rStyle w:val="210"/>
        </w:rPr>
      </w:pPr>
      <w:ins w:id="658" w:author="x00116998" w:date="2014-12-27T17:55:00Z">
        <w:r>
          <w:rPr>
            <w:rStyle w:val="210"/>
            <w:rFonts w:hint="eastAsia"/>
          </w:rPr>
          <w:t>sendSMSbyUID</w:t>
        </w:r>
      </w:ins>
    </w:p>
    <w:p w:rsidR="00E84B82" w:rsidRPr="00B91F27" w:rsidRDefault="00E84B82" w:rsidP="00E84B82">
      <w:pPr>
        <w:pStyle w:val="31"/>
        <w:rPr>
          <w:ins w:id="659" w:author="x00116998" w:date="2014-12-27T17:54:00Z"/>
        </w:rPr>
      </w:pPr>
      <w:ins w:id="660" w:author="x00116998" w:date="2014-12-27T17:54:00Z">
        <w:r>
          <w:rPr>
            <w:rStyle w:val="210"/>
            <w:rFonts w:hint="eastAsia"/>
          </w:rPr>
          <w:t>JSON</w:t>
        </w:r>
        <w:r>
          <w:rPr>
            <w:rStyle w:val="210"/>
            <w:rFonts w:hint="eastAsia"/>
          </w:rPr>
          <w:t>接口</w:t>
        </w:r>
      </w:ins>
    </w:p>
    <w:p w:rsidR="00E84B82" w:rsidRDefault="00E84B82" w:rsidP="00E84B82">
      <w:pPr>
        <w:pStyle w:val="41"/>
        <w:rPr>
          <w:ins w:id="661" w:author="x00116998" w:date="2014-12-27T17:54:00Z"/>
        </w:rPr>
      </w:pPr>
      <w:ins w:id="662" w:author="x00116998" w:date="2014-12-27T17:54:00Z">
        <w:r>
          <w:rPr>
            <w:rFonts w:hint="eastAsia"/>
          </w:rPr>
          <w:t>描述</w:t>
        </w:r>
      </w:ins>
    </w:p>
    <w:p w:rsidR="00E84B82" w:rsidRPr="00686A47" w:rsidRDefault="00E84B82" w:rsidP="00E84B82">
      <w:pPr>
        <w:ind w:firstLine="420"/>
        <w:rPr>
          <w:ins w:id="663" w:author="x00116998" w:date="2014-12-27T17:54:00Z"/>
        </w:rPr>
      </w:pPr>
      <w:ins w:id="664" w:author="x00116998" w:date="2014-12-27T17:56:00Z">
        <w:r>
          <w:rPr>
            <w:rFonts w:hint="eastAsia"/>
          </w:rPr>
          <w:t>指定</w:t>
        </w:r>
        <w:r>
          <w:rPr>
            <w:rFonts w:hint="eastAsia"/>
          </w:rPr>
          <w:t>UserID</w:t>
        </w:r>
      </w:ins>
      <w:ins w:id="665" w:author="x00116998" w:date="2014-12-27T17:54:00Z">
        <w:r>
          <w:rPr>
            <w:rFonts w:hint="eastAsia"/>
          </w:rPr>
          <w:t>发送短信</w:t>
        </w:r>
      </w:ins>
      <w:ins w:id="666" w:author="x00116998" w:date="2014-12-27T17:56:00Z">
        <w:r>
          <w:rPr>
            <w:rFonts w:hint="eastAsia"/>
          </w:rPr>
          <w:t>，发送短信的其它约束参考</w:t>
        </w:r>
        <w:r>
          <w:rPr>
            <w:rFonts w:hint="eastAsia"/>
          </w:rPr>
          <w:t>sendSMS</w:t>
        </w:r>
        <w:r>
          <w:rPr>
            <w:rFonts w:hint="eastAsia"/>
          </w:rPr>
          <w:t>接口</w:t>
        </w:r>
      </w:ins>
      <w:ins w:id="667" w:author="x00116998" w:date="2014-12-27T17:54:00Z">
        <w:r>
          <w:rPr>
            <w:rFonts w:hint="eastAsia"/>
          </w:rPr>
          <w:t>。</w:t>
        </w:r>
      </w:ins>
    </w:p>
    <w:p w:rsidR="00E84B82" w:rsidRDefault="00E84B82" w:rsidP="00E84B82">
      <w:pPr>
        <w:pStyle w:val="41"/>
        <w:rPr>
          <w:ins w:id="668" w:author="x00116998" w:date="2014-12-27T17:54:00Z"/>
        </w:rPr>
      </w:pPr>
      <w:ins w:id="669" w:author="x00116998" w:date="2014-12-27T17:54:00Z">
        <w:r>
          <w:t xml:space="preserve">API </w:t>
        </w:r>
        <w:r>
          <w:rPr>
            <w:rFonts w:hint="eastAsia"/>
          </w:rPr>
          <w:t>原型</w:t>
        </w:r>
      </w:ins>
    </w:p>
    <w:p w:rsidR="00E84B82" w:rsidRDefault="00E84B82" w:rsidP="00E84B82">
      <w:pPr>
        <w:rPr>
          <w:ins w:id="670" w:author="x00116998" w:date="2014-12-27T17:54:00Z"/>
        </w:rPr>
      </w:pPr>
      <w:ins w:id="671" w:author="x00116998" w:date="2014-12-27T17:55:00Z">
        <w:r>
          <w:rPr>
            <w:rFonts w:hint="eastAsia"/>
          </w:rPr>
          <w:t>SendSMSbyUID</w:t>
        </w:r>
      </w:ins>
      <w:ins w:id="672" w:author="x00116998" w:date="2014-12-27T17:54:00Z">
        <w:r>
          <w:rPr>
            <w:rFonts w:hint="eastAsia"/>
          </w:rPr>
          <w:t xml:space="preserve">Rsp </w:t>
        </w:r>
      </w:ins>
      <w:ins w:id="673" w:author="x00116998" w:date="2014-12-27T17:55:00Z">
        <w:r>
          <w:rPr>
            <w:rFonts w:hint="eastAsia"/>
          </w:rPr>
          <w:t>sendSMSbyUID</w:t>
        </w:r>
      </w:ins>
      <w:ins w:id="674" w:author="x00116998" w:date="2014-12-27T17:54:00Z">
        <w:r>
          <w:rPr>
            <w:rFonts w:hint="eastAsia"/>
          </w:rPr>
          <w:t xml:space="preserve"> </w:t>
        </w:r>
        <w:r>
          <w:t>(</w:t>
        </w:r>
      </w:ins>
      <w:ins w:id="675" w:author="x00116998" w:date="2014-12-27T17:55:00Z">
        <w:r>
          <w:rPr>
            <w:rFonts w:hint="eastAsia"/>
          </w:rPr>
          <w:t>SendSMSbyUID</w:t>
        </w:r>
      </w:ins>
      <w:ins w:id="676" w:author="x00116998" w:date="2014-12-27T17:54:00Z">
        <w:r>
          <w:rPr>
            <w:rFonts w:hint="eastAsia"/>
          </w:rPr>
          <w:t xml:space="preserve">Req </w:t>
        </w:r>
      </w:ins>
      <w:ins w:id="677" w:author="x00116998" w:date="2014-12-27T17:55:00Z">
        <w:r>
          <w:rPr>
            <w:rFonts w:hint="eastAsia"/>
          </w:rPr>
          <w:t>sendSMSbyUID</w:t>
        </w:r>
      </w:ins>
      <w:ins w:id="678" w:author="x00116998" w:date="2014-12-27T17:54:00Z">
        <w:r>
          <w:rPr>
            <w:rFonts w:hint="eastAsia"/>
          </w:rPr>
          <w:t>Req</w:t>
        </w:r>
        <w:r>
          <w:t>)</w:t>
        </w:r>
        <w:r>
          <w:rPr>
            <w:rFonts w:hint="eastAsia"/>
          </w:rPr>
          <w:t xml:space="preserve"> throws CException;</w:t>
        </w:r>
      </w:ins>
    </w:p>
    <w:p w:rsidR="00E84B82" w:rsidRDefault="00E84B82" w:rsidP="00E84B82">
      <w:pPr>
        <w:pStyle w:val="41"/>
        <w:rPr>
          <w:ins w:id="679" w:author="x00116998" w:date="2014-12-27T17:54:00Z"/>
        </w:rPr>
      </w:pPr>
      <w:ins w:id="680" w:author="x00116998" w:date="2014-12-27T17:54:00Z">
        <w:r>
          <w:rPr>
            <w:rFonts w:hint="eastAsia"/>
          </w:rPr>
          <w:t>输入参数</w:t>
        </w:r>
      </w:ins>
    </w:p>
    <w:p w:rsidR="00E84B82" w:rsidRPr="00A01A26" w:rsidRDefault="00E84B82" w:rsidP="00E84B82">
      <w:pPr>
        <w:pStyle w:val="a4"/>
        <w:ind w:firstLine="210"/>
        <w:rPr>
          <w:ins w:id="681" w:author="x00116998" w:date="2014-12-27T17:54:00Z"/>
        </w:rPr>
      </w:pPr>
      <w:ins w:id="682" w:author="x00116998" w:date="2014-12-27T17:55:00Z">
        <w:r>
          <w:rPr>
            <w:rFonts w:hint="eastAsia"/>
          </w:rPr>
          <w:t>SendSMSbyUID</w:t>
        </w:r>
      </w:ins>
      <w:ins w:id="683" w:author="x00116998" w:date="2014-12-27T17:54:00Z">
        <w:r>
          <w:rPr>
            <w:rFonts w:hint="eastAsia"/>
          </w:rPr>
          <w:t>Req</w:t>
        </w:r>
        <w:r>
          <w:rPr>
            <w:rFonts w:hint="eastAsia"/>
          </w:rPr>
          <w:t>定义如下：</w:t>
        </w:r>
      </w:ins>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67"/>
        <w:gridCol w:w="720"/>
        <w:gridCol w:w="1980"/>
        <w:gridCol w:w="720"/>
        <w:gridCol w:w="3513"/>
      </w:tblGrid>
      <w:tr w:rsidR="00E84B82" w:rsidTr="0096212A">
        <w:trPr>
          <w:jc w:val="center"/>
          <w:ins w:id="684" w:author="x00116998" w:date="2014-12-27T17:54:00Z"/>
        </w:trPr>
        <w:tc>
          <w:tcPr>
            <w:tcW w:w="1867" w:type="dxa"/>
          </w:tcPr>
          <w:p w:rsidR="00E84B82" w:rsidRDefault="00E84B82" w:rsidP="0096212A">
            <w:pPr>
              <w:pStyle w:val="TAH"/>
              <w:rPr>
                <w:ins w:id="685" w:author="x00116998" w:date="2014-12-27T17:54:00Z"/>
                <w:rFonts w:ascii="Verdana" w:hAnsi="Verdana"/>
                <w:lang w:val="fr-FR" w:eastAsia="zh-CN"/>
              </w:rPr>
            </w:pPr>
            <w:ins w:id="686" w:author="x00116998" w:date="2014-12-27T17:54:00Z">
              <w:r>
                <w:rPr>
                  <w:rFonts w:ascii="Verdana" w:hAnsi="Verdana" w:hint="eastAsia"/>
                  <w:lang w:val="fr-FR" w:eastAsia="zh-CN"/>
                </w:rPr>
                <w:lastRenderedPageBreak/>
                <w:t>参数名称</w:t>
              </w:r>
            </w:ins>
          </w:p>
        </w:tc>
        <w:tc>
          <w:tcPr>
            <w:tcW w:w="720" w:type="dxa"/>
          </w:tcPr>
          <w:p w:rsidR="00E84B82" w:rsidRDefault="00E84B82" w:rsidP="0096212A">
            <w:pPr>
              <w:pStyle w:val="TAH"/>
              <w:rPr>
                <w:ins w:id="687" w:author="x00116998" w:date="2014-12-27T17:54:00Z"/>
                <w:rFonts w:ascii="Verdana" w:hAnsi="Verdana"/>
                <w:lang w:val="fr-FR" w:eastAsia="zh-CN"/>
              </w:rPr>
            </w:pPr>
            <w:ins w:id="688" w:author="x00116998" w:date="2014-12-27T17:54:00Z">
              <w:r>
                <w:rPr>
                  <w:rFonts w:ascii="Verdana" w:hAnsi="Verdana" w:hint="eastAsia"/>
                  <w:lang w:val="fr-FR" w:eastAsia="zh-CN"/>
                </w:rPr>
                <w:t>必须</w:t>
              </w:r>
            </w:ins>
          </w:p>
        </w:tc>
        <w:tc>
          <w:tcPr>
            <w:tcW w:w="1980" w:type="dxa"/>
          </w:tcPr>
          <w:p w:rsidR="00E84B82" w:rsidRDefault="00E84B82" w:rsidP="0096212A">
            <w:pPr>
              <w:pStyle w:val="TAH"/>
              <w:rPr>
                <w:ins w:id="689" w:author="x00116998" w:date="2014-12-27T17:54:00Z"/>
                <w:rFonts w:ascii="Verdana" w:hAnsi="Verdana"/>
                <w:lang w:val="fr-FR" w:eastAsia="zh-CN"/>
              </w:rPr>
            </w:pPr>
            <w:ins w:id="690" w:author="x00116998" w:date="2014-12-27T17:54:00Z">
              <w:r>
                <w:rPr>
                  <w:rFonts w:ascii="Verdana" w:hAnsi="Verdana" w:hint="eastAsia"/>
                  <w:lang w:val="fr-FR" w:eastAsia="zh-CN"/>
                </w:rPr>
                <w:t>类型</w:t>
              </w:r>
            </w:ins>
          </w:p>
        </w:tc>
        <w:tc>
          <w:tcPr>
            <w:tcW w:w="720" w:type="dxa"/>
          </w:tcPr>
          <w:p w:rsidR="00E84B82" w:rsidRDefault="00E84B82" w:rsidP="0096212A">
            <w:pPr>
              <w:pStyle w:val="TAH"/>
              <w:rPr>
                <w:ins w:id="691" w:author="x00116998" w:date="2014-12-27T17:54:00Z"/>
                <w:rFonts w:ascii="Verdana" w:hAnsi="Verdana"/>
                <w:lang w:val="fr-FR" w:eastAsia="zh-CN"/>
              </w:rPr>
            </w:pPr>
            <w:ins w:id="692" w:author="x00116998" w:date="2014-12-27T17:54:00Z">
              <w:r>
                <w:rPr>
                  <w:rFonts w:ascii="Verdana" w:hAnsi="Verdana" w:hint="eastAsia"/>
                  <w:lang w:val="fr-FR" w:eastAsia="zh-CN"/>
                </w:rPr>
                <w:t>长度</w:t>
              </w:r>
            </w:ins>
          </w:p>
        </w:tc>
        <w:tc>
          <w:tcPr>
            <w:tcW w:w="3513" w:type="dxa"/>
          </w:tcPr>
          <w:p w:rsidR="00E84B82" w:rsidRDefault="00E84B82" w:rsidP="0096212A">
            <w:pPr>
              <w:pStyle w:val="TAH"/>
              <w:rPr>
                <w:ins w:id="693" w:author="x00116998" w:date="2014-12-27T17:54:00Z"/>
                <w:rFonts w:ascii="Verdana" w:hAnsi="Verdana"/>
                <w:lang w:val="fr-FR" w:eastAsia="zh-CN"/>
              </w:rPr>
            </w:pPr>
            <w:ins w:id="694" w:author="x00116998" w:date="2014-12-27T17:54:00Z">
              <w:r>
                <w:rPr>
                  <w:rFonts w:ascii="Verdana" w:hAnsi="Verdana" w:hint="eastAsia"/>
                  <w:lang w:val="fr-FR" w:eastAsia="zh-CN"/>
                </w:rPr>
                <w:t>描述信息</w:t>
              </w:r>
            </w:ins>
          </w:p>
        </w:tc>
      </w:tr>
      <w:tr w:rsidR="00E84B82" w:rsidTr="0096212A">
        <w:trPr>
          <w:jc w:val="center"/>
          <w:ins w:id="695" w:author="x00116998" w:date="2014-12-27T17:54:00Z"/>
        </w:trPr>
        <w:tc>
          <w:tcPr>
            <w:tcW w:w="1867" w:type="dxa"/>
          </w:tcPr>
          <w:p w:rsidR="00E84B82" w:rsidRPr="00AC2020" w:rsidRDefault="00E84B82" w:rsidP="0096212A">
            <w:pPr>
              <w:pStyle w:val="TAL"/>
              <w:rPr>
                <w:ins w:id="696" w:author="x00116998" w:date="2014-12-27T17:54:00Z"/>
                <w:lang w:val="fr-FR" w:eastAsia="zh-CN"/>
              </w:rPr>
            </w:pPr>
            <w:ins w:id="697" w:author="x00116998" w:date="2014-12-27T17:54:00Z">
              <w:r w:rsidRPr="00AC2020">
                <w:rPr>
                  <w:rFonts w:hint="eastAsia"/>
                  <w:lang w:val="fr-FR" w:eastAsia="zh-CN"/>
                </w:rPr>
                <w:t>v</w:t>
              </w:r>
              <w:r w:rsidRPr="00AC2020">
                <w:rPr>
                  <w:lang w:val="fr-FR" w:eastAsia="zh-CN"/>
                </w:rPr>
                <w:t>ersion</w:t>
              </w:r>
            </w:ins>
          </w:p>
        </w:tc>
        <w:tc>
          <w:tcPr>
            <w:tcW w:w="720" w:type="dxa"/>
          </w:tcPr>
          <w:p w:rsidR="00E84B82" w:rsidRPr="00AC2020" w:rsidRDefault="00E84B82" w:rsidP="0096212A">
            <w:pPr>
              <w:pStyle w:val="TAL"/>
              <w:rPr>
                <w:ins w:id="698" w:author="x00116998" w:date="2014-12-27T17:54:00Z"/>
                <w:lang w:val="fr-FR" w:eastAsia="zh-CN"/>
              </w:rPr>
            </w:pPr>
            <w:ins w:id="699" w:author="x00116998" w:date="2014-12-27T17:54:00Z">
              <w:r>
                <w:rPr>
                  <w:rFonts w:hint="eastAsia"/>
                  <w:lang w:val="fr-FR" w:eastAsia="zh-CN"/>
                </w:rPr>
                <w:t>M</w:t>
              </w:r>
            </w:ins>
          </w:p>
        </w:tc>
        <w:tc>
          <w:tcPr>
            <w:tcW w:w="1980" w:type="dxa"/>
          </w:tcPr>
          <w:p w:rsidR="00E84B82" w:rsidRPr="00AC2020" w:rsidRDefault="00E84B82" w:rsidP="0096212A">
            <w:pPr>
              <w:pStyle w:val="TAH"/>
              <w:jc w:val="both"/>
              <w:rPr>
                <w:ins w:id="700" w:author="x00116998" w:date="2014-12-27T17:54:00Z"/>
                <w:b w:val="0"/>
                <w:lang w:val="fr-FR" w:eastAsia="zh-CN"/>
              </w:rPr>
            </w:pPr>
            <w:ins w:id="701" w:author="x00116998" w:date="2014-12-27T17:54:00Z">
              <w:r>
                <w:rPr>
                  <w:rFonts w:hint="eastAsia"/>
                  <w:b w:val="0"/>
                  <w:lang w:val="fr-FR" w:eastAsia="zh-CN"/>
                </w:rPr>
                <w:t>String</w:t>
              </w:r>
            </w:ins>
          </w:p>
        </w:tc>
        <w:tc>
          <w:tcPr>
            <w:tcW w:w="720" w:type="dxa"/>
          </w:tcPr>
          <w:p w:rsidR="00E84B82" w:rsidRPr="00AC2020" w:rsidRDefault="00E84B82" w:rsidP="0096212A">
            <w:pPr>
              <w:rPr>
                <w:ins w:id="702" w:author="x00116998" w:date="2014-12-27T17:54:00Z"/>
                <w:rFonts w:ascii="Arial" w:hAnsi="Arial"/>
                <w:kern w:val="0"/>
                <w:sz w:val="18"/>
                <w:szCs w:val="18"/>
                <w:lang w:val="fr-FR"/>
              </w:rPr>
            </w:pPr>
            <w:ins w:id="703" w:author="x00116998" w:date="2014-12-27T17:54:00Z">
              <w:r>
                <w:rPr>
                  <w:rFonts w:ascii="Arial" w:hAnsi="Arial" w:hint="eastAsia"/>
                  <w:kern w:val="0"/>
                  <w:sz w:val="18"/>
                  <w:szCs w:val="18"/>
                  <w:lang w:val="fr-FR"/>
                </w:rPr>
                <w:t>5</w:t>
              </w:r>
            </w:ins>
          </w:p>
        </w:tc>
        <w:tc>
          <w:tcPr>
            <w:tcW w:w="3513" w:type="dxa"/>
          </w:tcPr>
          <w:p w:rsidR="00E84B82" w:rsidRPr="00AC2020" w:rsidRDefault="00E84B82" w:rsidP="0096212A">
            <w:pPr>
              <w:rPr>
                <w:ins w:id="704" w:author="x00116998" w:date="2014-12-27T17:54:00Z"/>
                <w:rFonts w:ascii="Arial" w:hAnsi="Arial"/>
                <w:kern w:val="0"/>
                <w:sz w:val="18"/>
                <w:szCs w:val="18"/>
                <w:lang w:val="fr-FR"/>
              </w:rPr>
            </w:pPr>
            <w:ins w:id="705" w:author="x00116998" w:date="2014-12-27T17:54:00Z">
              <w:r w:rsidRPr="00AC2020">
                <w:rPr>
                  <w:rFonts w:ascii="Arial" w:hAnsi="Arial" w:hint="eastAsia"/>
                  <w:kern w:val="0"/>
                  <w:sz w:val="18"/>
                  <w:szCs w:val="18"/>
                  <w:lang w:val="fr-FR"/>
                </w:rPr>
                <w:t>协议版本号</w:t>
              </w:r>
            </w:ins>
          </w:p>
          <w:p w:rsidR="00E84B82" w:rsidRPr="00AC2020" w:rsidRDefault="00E84B82" w:rsidP="0096212A">
            <w:pPr>
              <w:rPr>
                <w:ins w:id="706" w:author="x00116998" w:date="2014-12-27T17:54:00Z"/>
                <w:rFonts w:ascii="Arial" w:hAnsi="Arial"/>
                <w:kern w:val="0"/>
                <w:sz w:val="18"/>
                <w:szCs w:val="18"/>
                <w:lang w:val="fr-FR"/>
              </w:rPr>
            </w:pPr>
            <w:ins w:id="707" w:author="x00116998" w:date="2014-12-27T17:54:00Z">
              <w:r w:rsidRPr="00AC2020">
                <w:rPr>
                  <w:rFonts w:ascii="Arial" w:hAnsi="Arial" w:hint="eastAsia"/>
                  <w:kern w:val="0"/>
                  <w:sz w:val="18"/>
                  <w:szCs w:val="18"/>
                  <w:lang w:val="fr-FR"/>
                </w:rPr>
                <w:t>当前版本为：</w:t>
              </w:r>
              <w:r>
                <w:rPr>
                  <w:rFonts w:ascii="Arial" w:hAnsi="Arial" w:hint="eastAsia"/>
                  <w:kern w:val="0"/>
                  <w:sz w:val="18"/>
                  <w:szCs w:val="18"/>
                  <w:lang w:val="fr-FR"/>
                </w:rPr>
                <w:t>01.01</w:t>
              </w:r>
            </w:ins>
          </w:p>
        </w:tc>
      </w:tr>
      <w:tr w:rsidR="00E84B82" w:rsidTr="0096212A">
        <w:trPr>
          <w:jc w:val="center"/>
          <w:ins w:id="708" w:author="x00116998" w:date="2014-12-27T17:54:00Z"/>
        </w:trPr>
        <w:tc>
          <w:tcPr>
            <w:tcW w:w="1867" w:type="dxa"/>
          </w:tcPr>
          <w:p w:rsidR="00E84B82" w:rsidRPr="00AC2020" w:rsidRDefault="00E84B82" w:rsidP="0096212A">
            <w:pPr>
              <w:pStyle w:val="TAL"/>
              <w:rPr>
                <w:ins w:id="709" w:author="x00116998" w:date="2014-12-27T17:54:00Z"/>
                <w:lang w:val="fr-FR" w:eastAsia="zh-CN"/>
              </w:rPr>
            </w:pPr>
            <w:ins w:id="710" w:author="x00116998" w:date="2014-12-27T17:54:00Z">
              <w:r>
                <w:rPr>
                  <w:lang w:val="fr-FR" w:eastAsia="zh-CN"/>
                </w:rPr>
                <w:t>transactionID</w:t>
              </w:r>
            </w:ins>
          </w:p>
        </w:tc>
        <w:tc>
          <w:tcPr>
            <w:tcW w:w="720" w:type="dxa"/>
          </w:tcPr>
          <w:p w:rsidR="00E84B82" w:rsidRPr="00AC2020" w:rsidRDefault="00E84B82" w:rsidP="0096212A">
            <w:pPr>
              <w:pStyle w:val="TAL"/>
              <w:rPr>
                <w:ins w:id="711" w:author="x00116998" w:date="2014-12-27T17:54:00Z"/>
                <w:lang w:val="fr-FR" w:eastAsia="zh-CN"/>
              </w:rPr>
            </w:pPr>
            <w:ins w:id="712" w:author="x00116998" w:date="2014-12-27T17:54:00Z">
              <w:r>
                <w:rPr>
                  <w:rFonts w:hint="eastAsia"/>
                  <w:lang w:val="fr-FR" w:eastAsia="zh-CN"/>
                </w:rPr>
                <w:t>M</w:t>
              </w:r>
            </w:ins>
          </w:p>
        </w:tc>
        <w:tc>
          <w:tcPr>
            <w:tcW w:w="1980" w:type="dxa"/>
          </w:tcPr>
          <w:p w:rsidR="00E84B82" w:rsidRPr="00AC2020" w:rsidRDefault="00E84B82" w:rsidP="0096212A">
            <w:pPr>
              <w:pStyle w:val="TAH"/>
              <w:jc w:val="both"/>
              <w:rPr>
                <w:ins w:id="713" w:author="x00116998" w:date="2014-12-27T17:54:00Z"/>
                <w:b w:val="0"/>
                <w:lang w:val="fr-FR" w:eastAsia="zh-CN"/>
              </w:rPr>
            </w:pPr>
            <w:ins w:id="714" w:author="x00116998" w:date="2014-12-27T17:54:00Z">
              <w:r>
                <w:rPr>
                  <w:rFonts w:hint="eastAsia"/>
                  <w:b w:val="0"/>
                  <w:lang w:val="fr-FR" w:eastAsia="zh-CN"/>
                </w:rPr>
                <w:t>String</w:t>
              </w:r>
            </w:ins>
          </w:p>
        </w:tc>
        <w:tc>
          <w:tcPr>
            <w:tcW w:w="720" w:type="dxa"/>
          </w:tcPr>
          <w:p w:rsidR="00E84B82" w:rsidRPr="00AC2020" w:rsidRDefault="00E84B82" w:rsidP="0096212A">
            <w:pPr>
              <w:rPr>
                <w:ins w:id="715" w:author="x00116998" w:date="2014-12-27T17:54:00Z"/>
                <w:rFonts w:ascii="Arial" w:hAnsi="Arial"/>
                <w:kern w:val="0"/>
                <w:sz w:val="18"/>
                <w:szCs w:val="18"/>
                <w:lang w:val="fr-FR"/>
              </w:rPr>
            </w:pPr>
            <w:ins w:id="716" w:author="x00116998" w:date="2014-12-27T17:54:00Z">
              <w:r w:rsidRPr="00AC2020">
                <w:rPr>
                  <w:rFonts w:ascii="Arial" w:hAnsi="Arial" w:hint="eastAsia"/>
                  <w:kern w:val="0"/>
                  <w:sz w:val="18"/>
                  <w:szCs w:val="18"/>
                  <w:lang w:val="fr-FR"/>
                </w:rPr>
                <w:t>40</w:t>
              </w:r>
            </w:ins>
          </w:p>
        </w:tc>
        <w:tc>
          <w:tcPr>
            <w:tcW w:w="3513" w:type="dxa"/>
          </w:tcPr>
          <w:p w:rsidR="00E84B82" w:rsidRPr="00AC2020" w:rsidRDefault="00E84B82" w:rsidP="0096212A">
            <w:pPr>
              <w:rPr>
                <w:ins w:id="717" w:author="x00116998" w:date="2014-12-27T17:54:00Z"/>
                <w:rFonts w:ascii="Arial" w:hAnsi="Arial"/>
                <w:kern w:val="0"/>
                <w:sz w:val="18"/>
                <w:szCs w:val="18"/>
                <w:lang w:val="fr-FR"/>
              </w:rPr>
            </w:pPr>
            <w:ins w:id="718" w:author="x00116998" w:date="2014-12-27T17:54:00Z">
              <w:r w:rsidRPr="00AC2020">
                <w:rPr>
                  <w:rFonts w:ascii="Arial" w:hAnsi="Arial" w:hint="eastAsia"/>
                  <w:kern w:val="0"/>
                  <w:sz w:val="18"/>
                  <w:szCs w:val="18"/>
                  <w:lang w:val="fr-FR"/>
                </w:rPr>
                <w:t>交易流水号</w:t>
              </w:r>
            </w:ins>
          </w:p>
        </w:tc>
      </w:tr>
      <w:tr w:rsidR="00E84B82" w:rsidTr="0096212A">
        <w:trPr>
          <w:jc w:val="center"/>
          <w:ins w:id="719" w:author="x00116998" w:date="2014-12-27T17:54:00Z"/>
        </w:trPr>
        <w:tc>
          <w:tcPr>
            <w:tcW w:w="1867" w:type="dxa"/>
          </w:tcPr>
          <w:p w:rsidR="00E84B82" w:rsidRPr="00C8364D" w:rsidRDefault="00E84B82" w:rsidP="0096212A">
            <w:pPr>
              <w:pStyle w:val="TAL"/>
              <w:rPr>
                <w:ins w:id="720" w:author="x00116998" w:date="2014-12-27T17:54:00Z"/>
                <w:lang w:val="fr-FR" w:eastAsia="zh-CN"/>
              </w:rPr>
            </w:pPr>
            <w:ins w:id="721" w:author="x00116998" w:date="2014-12-27T17:54:00Z">
              <w:r w:rsidRPr="00C8364D">
                <w:rPr>
                  <w:rFonts w:hint="eastAsia"/>
                  <w:lang w:val="fr-FR" w:eastAsia="zh-CN"/>
                </w:rPr>
                <w:t>traceFlag</w:t>
              </w:r>
            </w:ins>
          </w:p>
        </w:tc>
        <w:tc>
          <w:tcPr>
            <w:tcW w:w="720" w:type="dxa"/>
          </w:tcPr>
          <w:p w:rsidR="00E84B82" w:rsidRPr="00C8364D" w:rsidRDefault="00E84B82" w:rsidP="0096212A">
            <w:pPr>
              <w:spacing w:line="240" w:lineRule="atLeast"/>
              <w:rPr>
                <w:ins w:id="722" w:author="x00116998" w:date="2014-12-27T17:54:00Z"/>
                <w:rFonts w:ascii="Arial" w:hAnsi="Arial"/>
                <w:kern w:val="0"/>
                <w:sz w:val="18"/>
                <w:szCs w:val="18"/>
                <w:lang w:val="fr-FR"/>
              </w:rPr>
            </w:pPr>
            <w:ins w:id="723" w:author="x00116998" w:date="2014-12-27T17:54:00Z">
              <w:r w:rsidRPr="00C8364D">
                <w:rPr>
                  <w:rFonts w:ascii="Arial" w:hAnsi="Arial" w:hint="eastAsia"/>
                  <w:kern w:val="0"/>
                  <w:sz w:val="18"/>
                  <w:szCs w:val="18"/>
                  <w:lang w:val="fr-FR"/>
                </w:rPr>
                <w:t xml:space="preserve">O </w:t>
              </w:r>
            </w:ins>
          </w:p>
        </w:tc>
        <w:tc>
          <w:tcPr>
            <w:tcW w:w="1980" w:type="dxa"/>
          </w:tcPr>
          <w:p w:rsidR="00E84B82" w:rsidRPr="00C8364D" w:rsidRDefault="00E84B82" w:rsidP="0096212A">
            <w:pPr>
              <w:spacing w:line="240" w:lineRule="atLeast"/>
              <w:rPr>
                <w:ins w:id="724" w:author="x00116998" w:date="2014-12-27T17:54:00Z"/>
                <w:rFonts w:ascii="Arial" w:hAnsi="Arial"/>
                <w:kern w:val="0"/>
                <w:sz w:val="18"/>
                <w:szCs w:val="18"/>
                <w:lang w:val="fr-FR"/>
              </w:rPr>
            </w:pPr>
            <w:ins w:id="725" w:author="x00116998" w:date="2014-12-27T17:54:00Z">
              <w:r>
                <w:rPr>
                  <w:rFonts w:ascii="Arial" w:hAnsi="Arial" w:hint="eastAsia"/>
                  <w:kern w:val="0"/>
                  <w:sz w:val="18"/>
                  <w:szCs w:val="18"/>
                  <w:lang w:val="fr-FR"/>
                </w:rPr>
                <w:t>String</w:t>
              </w:r>
            </w:ins>
          </w:p>
        </w:tc>
        <w:tc>
          <w:tcPr>
            <w:tcW w:w="720" w:type="dxa"/>
          </w:tcPr>
          <w:p w:rsidR="00E84B82" w:rsidRPr="00C8364D" w:rsidRDefault="00E84B82" w:rsidP="0096212A">
            <w:pPr>
              <w:spacing w:line="240" w:lineRule="atLeast"/>
              <w:rPr>
                <w:ins w:id="726" w:author="x00116998" w:date="2014-12-27T17:54:00Z"/>
                <w:rFonts w:ascii="Arial" w:hAnsi="Arial"/>
                <w:kern w:val="0"/>
                <w:sz w:val="18"/>
                <w:szCs w:val="18"/>
                <w:lang w:val="fr-FR"/>
              </w:rPr>
            </w:pPr>
            <w:ins w:id="727" w:author="x00116998" w:date="2014-12-27T17:54:00Z">
              <w:r>
                <w:rPr>
                  <w:rFonts w:ascii="Arial" w:hAnsi="Arial" w:hint="eastAsia"/>
                  <w:kern w:val="0"/>
                  <w:sz w:val="18"/>
                  <w:szCs w:val="18"/>
                  <w:lang w:val="fr-FR"/>
                </w:rPr>
                <w:t>1</w:t>
              </w:r>
            </w:ins>
          </w:p>
        </w:tc>
        <w:tc>
          <w:tcPr>
            <w:tcW w:w="3513" w:type="dxa"/>
          </w:tcPr>
          <w:p w:rsidR="00E84B82" w:rsidRPr="00C8364D" w:rsidRDefault="00E84B82" w:rsidP="0096212A">
            <w:pPr>
              <w:spacing w:line="240" w:lineRule="atLeast"/>
              <w:rPr>
                <w:ins w:id="728" w:author="x00116998" w:date="2014-12-27T17:54:00Z"/>
                <w:rFonts w:ascii="Arial" w:hAnsi="Arial"/>
                <w:kern w:val="0"/>
                <w:sz w:val="18"/>
                <w:szCs w:val="18"/>
                <w:lang w:val="fr-FR"/>
              </w:rPr>
            </w:pPr>
            <w:ins w:id="729" w:author="x00116998" w:date="2014-12-27T17:54:00Z">
              <w:r>
                <w:rPr>
                  <w:rFonts w:ascii="Arial" w:hAnsi="Arial" w:hint="eastAsia"/>
                  <w:kern w:val="0"/>
                  <w:sz w:val="18"/>
                  <w:szCs w:val="18"/>
                  <w:lang w:val="fr-FR"/>
                </w:rPr>
                <w:t>跟踪标志</w:t>
              </w:r>
            </w:ins>
          </w:p>
        </w:tc>
      </w:tr>
      <w:tr w:rsidR="00E84B82" w:rsidTr="0096212A">
        <w:trPr>
          <w:jc w:val="center"/>
          <w:ins w:id="730" w:author="x00116998" w:date="2014-12-27T17:54:00Z"/>
        </w:trPr>
        <w:tc>
          <w:tcPr>
            <w:tcW w:w="1867" w:type="dxa"/>
          </w:tcPr>
          <w:p w:rsidR="00E84B82" w:rsidRPr="000F3468" w:rsidRDefault="00E84B82" w:rsidP="0096212A">
            <w:pPr>
              <w:pStyle w:val="TAL"/>
              <w:rPr>
                <w:ins w:id="731" w:author="x00116998" w:date="2014-12-27T17:54:00Z"/>
                <w:lang w:val="fr-FR" w:eastAsia="zh-CN"/>
              </w:rPr>
            </w:pPr>
            <w:ins w:id="732" w:author="x00116998" w:date="2014-12-27T17:56:00Z">
              <w:r>
                <w:rPr>
                  <w:rFonts w:hint="eastAsia"/>
                  <w:lang w:val="fr-FR" w:eastAsia="zh-CN"/>
                </w:rPr>
                <w:t>userID</w:t>
              </w:r>
            </w:ins>
          </w:p>
        </w:tc>
        <w:tc>
          <w:tcPr>
            <w:tcW w:w="720" w:type="dxa"/>
          </w:tcPr>
          <w:p w:rsidR="00E84B82" w:rsidRDefault="00E84B82" w:rsidP="0096212A">
            <w:pPr>
              <w:pStyle w:val="TAL"/>
              <w:rPr>
                <w:ins w:id="733" w:author="x00116998" w:date="2014-12-27T17:54:00Z"/>
                <w:lang w:val="fr-FR" w:eastAsia="zh-CN"/>
              </w:rPr>
            </w:pPr>
            <w:ins w:id="734" w:author="x00116998" w:date="2014-12-27T17:56:00Z">
              <w:r>
                <w:rPr>
                  <w:rFonts w:hint="eastAsia"/>
                  <w:lang w:val="fr-FR"/>
                </w:rPr>
                <w:t>M</w:t>
              </w:r>
            </w:ins>
          </w:p>
        </w:tc>
        <w:tc>
          <w:tcPr>
            <w:tcW w:w="1980" w:type="dxa"/>
          </w:tcPr>
          <w:p w:rsidR="00E84B82" w:rsidRPr="000F3468" w:rsidRDefault="00E84B82" w:rsidP="0096212A">
            <w:pPr>
              <w:pStyle w:val="TAL"/>
              <w:rPr>
                <w:ins w:id="735" w:author="x00116998" w:date="2014-12-27T17:54:00Z"/>
                <w:lang w:val="fr-FR" w:eastAsia="zh-CN"/>
              </w:rPr>
            </w:pPr>
            <w:ins w:id="736" w:author="x00116998" w:date="2014-12-27T17:56:00Z">
              <w:r>
                <w:rPr>
                  <w:rFonts w:hint="eastAsia"/>
                  <w:lang w:val="fr-FR"/>
                </w:rPr>
                <w:t>Bigint</w:t>
              </w:r>
            </w:ins>
          </w:p>
        </w:tc>
        <w:tc>
          <w:tcPr>
            <w:tcW w:w="720" w:type="dxa"/>
          </w:tcPr>
          <w:p w:rsidR="00E84B82" w:rsidRPr="000F3468" w:rsidRDefault="00E84B82" w:rsidP="0096212A">
            <w:pPr>
              <w:pStyle w:val="TAL"/>
              <w:rPr>
                <w:ins w:id="737" w:author="x00116998" w:date="2014-12-27T17:54:00Z"/>
                <w:lang w:val="fr-FR" w:eastAsia="zh-CN"/>
              </w:rPr>
            </w:pPr>
          </w:p>
        </w:tc>
        <w:tc>
          <w:tcPr>
            <w:tcW w:w="3513" w:type="dxa"/>
          </w:tcPr>
          <w:p w:rsidR="00E84B82" w:rsidRPr="000F3468" w:rsidRDefault="00E84B82" w:rsidP="0096212A">
            <w:pPr>
              <w:rPr>
                <w:ins w:id="738" w:author="x00116998" w:date="2014-12-27T17:54:00Z"/>
                <w:rFonts w:ascii="Arial" w:hAnsi="Arial"/>
                <w:kern w:val="0"/>
                <w:sz w:val="18"/>
                <w:szCs w:val="18"/>
                <w:lang w:val="fr-FR"/>
              </w:rPr>
            </w:pPr>
            <w:ins w:id="739" w:author="x00116998" w:date="2014-12-27T17:56:00Z">
              <w:r>
                <w:rPr>
                  <w:rFonts w:ascii="Arial" w:hAnsi="Arial" w:hint="eastAsia"/>
                  <w:kern w:val="0"/>
                  <w:sz w:val="18"/>
                  <w:szCs w:val="18"/>
                  <w:lang w:val="fr-FR"/>
                </w:rPr>
                <w:t>用户</w:t>
              </w:r>
              <w:r>
                <w:rPr>
                  <w:rFonts w:ascii="Arial" w:hAnsi="Arial" w:hint="eastAsia"/>
                  <w:kern w:val="0"/>
                  <w:sz w:val="18"/>
                  <w:szCs w:val="18"/>
                  <w:lang w:val="fr-FR"/>
                </w:rPr>
                <w:t>ID</w:t>
              </w:r>
              <w:r>
                <w:rPr>
                  <w:rFonts w:ascii="Arial" w:hAnsi="Arial" w:hint="eastAsia"/>
                  <w:kern w:val="0"/>
                  <w:sz w:val="18"/>
                  <w:szCs w:val="18"/>
                  <w:lang w:val="fr-FR"/>
                </w:rPr>
                <w:t>（内部）</w:t>
              </w:r>
            </w:ins>
          </w:p>
        </w:tc>
      </w:tr>
      <w:tr w:rsidR="00E84B82" w:rsidTr="0096212A">
        <w:trPr>
          <w:jc w:val="center"/>
          <w:ins w:id="740" w:author="x00116998" w:date="2014-12-27T17:54:00Z"/>
        </w:trPr>
        <w:tc>
          <w:tcPr>
            <w:tcW w:w="1867" w:type="dxa"/>
          </w:tcPr>
          <w:p w:rsidR="00E84B82" w:rsidRPr="000F3468" w:rsidRDefault="00E84B82" w:rsidP="0096212A">
            <w:pPr>
              <w:pStyle w:val="TAL"/>
              <w:rPr>
                <w:ins w:id="741" w:author="x00116998" w:date="2014-12-27T17:54:00Z"/>
                <w:lang w:val="fr-FR" w:eastAsia="zh-CN"/>
              </w:rPr>
            </w:pPr>
            <w:ins w:id="742" w:author="x00116998" w:date="2014-12-27T17:54:00Z">
              <w:r>
                <w:rPr>
                  <w:rFonts w:hint="eastAsia"/>
                  <w:lang w:val="fr-FR" w:eastAsia="zh-CN"/>
                </w:rPr>
                <w:t>smsContent</w:t>
              </w:r>
            </w:ins>
          </w:p>
        </w:tc>
        <w:tc>
          <w:tcPr>
            <w:tcW w:w="720" w:type="dxa"/>
          </w:tcPr>
          <w:p w:rsidR="00E84B82" w:rsidRPr="000F3468" w:rsidRDefault="00E84B82" w:rsidP="0096212A">
            <w:pPr>
              <w:pStyle w:val="TAL"/>
              <w:rPr>
                <w:ins w:id="743" w:author="x00116998" w:date="2014-12-27T17:54:00Z"/>
                <w:lang w:val="fr-FR" w:eastAsia="zh-CN"/>
              </w:rPr>
            </w:pPr>
            <w:ins w:id="744" w:author="x00116998" w:date="2014-12-27T17:54:00Z">
              <w:r>
                <w:rPr>
                  <w:rFonts w:hint="eastAsia"/>
                  <w:lang w:val="fr-FR" w:eastAsia="zh-CN"/>
                </w:rPr>
                <w:t>M</w:t>
              </w:r>
            </w:ins>
          </w:p>
        </w:tc>
        <w:tc>
          <w:tcPr>
            <w:tcW w:w="1980" w:type="dxa"/>
          </w:tcPr>
          <w:p w:rsidR="00E84B82" w:rsidRDefault="00E84B82" w:rsidP="0096212A">
            <w:pPr>
              <w:pStyle w:val="TAL"/>
              <w:rPr>
                <w:ins w:id="745" w:author="x00116998" w:date="2014-12-27T17:54:00Z"/>
                <w:lang w:val="fr-FR" w:eastAsia="zh-CN"/>
              </w:rPr>
            </w:pPr>
            <w:ins w:id="746" w:author="x00116998" w:date="2014-12-27T17:54:00Z">
              <w:r>
                <w:rPr>
                  <w:rFonts w:hint="eastAsia"/>
                  <w:lang w:val="fr-FR" w:eastAsia="zh-CN"/>
                </w:rPr>
                <w:t>String</w:t>
              </w:r>
            </w:ins>
          </w:p>
        </w:tc>
        <w:tc>
          <w:tcPr>
            <w:tcW w:w="720" w:type="dxa"/>
          </w:tcPr>
          <w:p w:rsidR="00E84B82" w:rsidRPr="000F3468" w:rsidRDefault="00E84B82" w:rsidP="0096212A">
            <w:pPr>
              <w:pStyle w:val="TAL"/>
              <w:rPr>
                <w:ins w:id="747" w:author="x00116998" w:date="2014-12-27T17:54:00Z"/>
                <w:lang w:val="fr-FR" w:eastAsia="zh-CN"/>
              </w:rPr>
            </w:pPr>
            <w:ins w:id="748" w:author="x00116998" w:date="2014-12-27T17:54:00Z">
              <w:r>
                <w:rPr>
                  <w:rFonts w:hint="eastAsia"/>
                  <w:lang w:val="fr-FR" w:eastAsia="zh-CN"/>
                </w:rPr>
                <w:t>255</w:t>
              </w:r>
            </w:ins>
          </w:p>
        </w:tc>
        <w:tc>
          <w:tcPr>
            <w:tcW w:w="3513" w:type="dxa"/>
          </w:tcPr>
          <w:p w:rsidR="00E84B82" w:rsidRPr="000F3468" w:rsidRDefault="00E84B82" w:rsidP="0096212A">
            <w:pPr>
              <w:rPr>
                <w:ins w:id="749" w:author="x00116998" w:date="2014-12-27T17:54:00Z"/>
                <w:rFonts w:ascii="Arial" w:hAnsi="Arial"/>
                <w:kern w:val="0"/>
                <w:sz w:val="18"/>
                <w:szCs w:val="18"/>
                <w:lang w:val="fr-FR"/>
              </w:rPr>
            </w:pPr>
            <w:ins w:id="750" w:author="x00116998" w:date="2014-12-27T17:54:00Z">
              <w:r>
                <w:rPr>
                  <w:rFonts w:ascii="Arial" w:hAnsi="Arial" w:hint="eastAsia"/>
                  <w:kern w:val="0"/>
                  <w:sz w:val="18"/>
                  <w:szCs w:val="18"/>
                  <w:lang w:val="fr-FR"/>
                </w:rPr>
                <w:t>短信内容</w:t>
              </w:r>
            </w:ins>
          </w:p>
        </w:tc>
      </w:tr>
      <w:tr w:rsidR="00E84B82" w:rsidTr="0096212A">
        <w:trPr>
          <w:jc w:val="center"/>
          <w:ins w:id="751" w:author="x00116998" w:date="2014-12-27T17:54:00Z"/>
        </w:trPr>
        <w:tc>
          <w:tcPr>
            <w:tcW w:w="1867" w:type="dxa"/>
          </w:tcPr>
          <w:p w:rsidR="00E84B82" w:rsidRDefault="00E84B82" w:rsidP="0096212A">
            <w:pPr>
              <w:pStyle w:val="TAL"/>
              <w:rPr>
                <w:ins w:id="752" w:author="x00116998" w:date="2014-12-27T17:54:00Z"/>
                <w:lang w:val="fr-FR" w:eastAsia="zh-CN"/>
              </w:rPr>
            </w:pPr>
          </w:p>
          <w:p w:rsidR="00E84B82" w:rsidRDefault="00E84B82" w:rsidP="0096212A">
            <w:pPr>
              <w:pStyle w:val="TAL"/>
              <w:rPr>
                <w:ins w:id="753" w:author="x00116998" w:date="2014-12-27T17:54:00Z"/>
                <w:lang w:val="fr-FR" w:eastAsia="zh-CN"/>
              </w:rPr>
            </w:pPr>
            <w:ins w:id="754" w:author="x00116998" w:date="2014-12-27T17:54:00Z">
              <w:r>
                <w:rPr>
                  <w:rFonts w:hint="eastAsia"/>
                  <w:lang w:val="fr-FR" w:eastAsia="zh-CN"/>
                </w:rPr>
                <w:t>smsChannelFlag</w:t>
              </w:r>
            </w:ins>
          </w:p>
        </w:tc>
        <w:tc>
          <w:tcPr>
            <w:tcW w:w="720" w:type="dxa"/>
          </w:tcPr>
          <w:p w:rsidR="00E84B82" w:rsidRDefault="00E84B82" w:rsidP="0096212A">
            <w:pPr>
              <w:pStyle w:val="TAL"/>
              <w:rPr>
                <w:ins w:id="755" w:author="x00116998" w:date="2014-12-27T17:54:00Z"/>
                <w:lang w:val="fr-FR" w:eastAsia="zh-CN"/>
              </w:rPr>
            </w:pPr>
            <w:ins w:id="756" w:author="x00116998" w:date="2014-12-27T17:57:00Z">
              <w:r>
                <w:rPr>
                  <w:rFonts w:hint="eastAsia"/>
                  <w:lang w:val="fr-FR" w:eastAsia="zh-CN"/>
                </w:rPr>
                <w:t>M</w:t>
              </w:r>
            </w:ins>
          </w:p>
        </w:tc>
        <w:tc>
          <w:tcPr>
            <w:tcW w:w="1980" w:type="dxa"/>
          </w:tcPr>
          <w:p w:rsidR="00E84B82" w:rsidRDefault="00E84B82" w:rsidP="0096212A">
            <w:pPr>
              <w:pStyle w:val="TAL"/>
              <w:rPr>
                <w:ins w:id="757" w:author="x00116998" w:date="2014-12-27T17:54:00Z"/>
                <w:lang w:val="fr-FR" w:eastAsia="zh-CN"/>
              </w:rPr>
            </w:pPr>
            <w:ins w:id="758" w:author="x00116998" w:date="2014-12-27T17:54:00Z">
              <w:r>
                <w:rPr>
                  <w:lang w:val="fr-FR" w:eastAsia="zh-CN"/>
                </w:rPr>
                <w:t>I</w:t>
              </w:r>
              <w:r>
                <w:rPr>
                  <w:rFonts w:hint="eastAsia"/>
                  <w:lang w:val="fr-FR" w:eastAsia="zh-CN"/>
                </w:rPr>
                <w:t>nt</w:t>
              </w:r>
            </w:ins>
          </w:p>
        </w:tc>
        <w:tc>
          <w:tcPr>
            <w:tcW w:w="720" w:type="dxa"/>
          </w:tcPr>
          <w:p w:rsidR="00E84B82" w:rsidRDefault="00E84B82" w:rsidP="0096212A">
            <w:pPr>
              <w:pStyle w:val="TAL"/>
              <w:rPr>
                <w:ins w:id="759" w:author="x00116998" w:date="2014-12-27T17:54:00Z"/>
                <w:lang w:val="fr-FR" w:eastAsia="zh-CN"/>
              </w:rPr>
            </w:pPr>
          </w:p>
        </w:tc>
        <w:tc>
          <w:tcPr>
            <w:tcW w:w="3513" w:type="dxa"/>
          </w:tcPr>
          <w:p w:rsidR="00E84B82" w:rsidRDefault="00E84B82" w:rsidP="0096212A">
            <w:pPr>
              <w:rPr>
                <w:ins w:id="760" w:author="x00116998" w:date="2014-12-27T17:54:00Z"/>
                <w:rFonts w:ascii="Arial" w:hAnsi="Arial"/>
                <w:kern w:val="0"/>
                <w:sz w:val="18"/>
                <w:szCs w:val="18"/>
                <w:lang w:val="fr-FR"/>
              </w:rPr>
            </w:pPr>
            <w:ins w:id="761" w:author="x00116998" w:date="2014-12-27T17:54:00Z">
              <w:r>
                <w:rPr>
                  <w:rFonts w:ascii="Arial" w:hAnsi="Arial" w:hint="eastAsia"/>
                  <w:kern w:val="0"/>
                  <w:sz w:val="18"/>
                  <w:szCs w:val="18"/>
                  <w:lang w:val="fr-FR"/>
                </w:rPr>
                <w:t>短信通道标志</w:t>
              </w:r>
            </w:ins>
          </w:p>
          <w:p w:rsidR="00E84B82" w:rsidRDefault="00E84B82" w:rsidP="0096212A">
            <w:pPr>
              <w:rPr>
                <w:ins w:id="762" w:author="x00116998" w:date="2014-12-27T17:54:00Z"/>
                <w:rFonts w:ascii="Arial" w:hAnsi="Arial"/>
                <w:kern w:val="0"/>
                <w:sz w:val="18"/>
                <w:szCs w:val="18"/>
                <w:lang w:val="fr-FR"/>
              </w:rPr>
            </w:pPr>
            <w:ins w:id="763" w:author="x00116998" w:date="2014-12-27T17:54:00Z">
              <w:r>
                <w:rPr>
                  <w:rFonts w:ascii="Arial" w:hAnsi="Arial" w:hint="eastAsia"/>
                  <w:kern w:val="0"/>
                  <w:sz w:val="18"/>
                  <w:szCs w:val="18"/>
                  <w:lang w:val="fr-FR"/>
                </w:rPr>
                <w:t xml:space="preserve">0 </w:t>
              </w:r>
              <w:r>
                <w:rPr>
                  <w:rFonts w:ascii="Arial" w:hAnsi="Arial" w:hint="eastAsia"/>
                  <w:kern w:val="0"/>
                  <w:sz w:val="18"/>
                  <w:szCs w:val="18"/>
                  <w:lang w:val="fr-FR"/>
                </w:rPr>
                <w:t>缺省</w:t>
              </w:r>
            </w:ins>
          </w:p>
          <w:p w:rsidR="00E84B82" w:rsidRDefault="00E84B82" w:rsidP="0096212A">
            <w:pPr>
              <w:rPr>
                <w:ins w:id="764" w:author="x00116998" w:date="2014-12-27T17:54:00Z"/>
                <w:rFonts w:ascii="Arial" w:hAnsi="Arial"/>
                <w:kern w:val="0"/>
                <w:sz w:val="18"/>
                <w:szCs w:val="18"/>
                <w:lang w:val="fr-FR"/>
              </w:rPr>
            </w:pPr>
            <w:ins w:id="765" w:author="x00116998" w:date="2014-12-27T17:54:00Z">
              <w:r>
                <w:rPr>
                  <w:rFonts w:ascii="Arial" w:hAnsi="Arial" w:hint="eastAsia"/>
                  <w:kern w:val="0"/>
                  <w:sz w:val="18"/>
                  <w:szCs w:val="18"/>
                  <w:lang w:val="fr-FR"/>
                </w:rPr>
                <w:t>1 sp</w:t>
              </w:r>
              <w:r>
                <w:rPr>
                  <w:rFonts w:ascii="Arial" w:hAnsi="Arial" w:hint="eastAsia"/>
                  <w:kern w:val="0"/>
                  <w:sz w:val="18"/>
                  <w:szCs w:val="18"/>
                  <w:lang w:val="fr-FR"/>
                </w:rPr>
                <w:t>短接入码通道</w:t>
              </w:r>
              <w:r>
                <w:rPr>
                  <w:rFonts w:ascii="Arial" w:hAnsi="Arial"/>
                  <w:kern w:val="0"/>
                  <w:sz w:val="18"/>
                  <w:szCs w:val="18"/>
                  <w:lang w:val="fr-FR"/>
                </w:rPr>
                <w:t>(</w:t>
              </w:r>
              <w:r>
                <w:rPr>
                  <w:rFonts w:ascii="Arial" w:hAnsi="Arial" w:hint="eastAsia"/>
                  <w:kern w:val="0"/>
                  <w:sz w:val="18"/>
                  <w:szCs w:val="18"/>
                  <w:lang w:val="fr-FR"/>
                </w:rPr>
                <w:t>暂不支持</w:t>
              </w:r>
              <w:r>
                <w:rPr>
                  <w:rFonts w:ascii="Arial" w:hAnsi="Arial"/>
                  <w:kern w:val="0"/>
                  <w:sz w:val="18"/>
                  <w:szCs w:val="18"/>
                  <w:lang w:val="fr-FR"/>
                </w:rPr>
                <w:t>)</w:t>
              </w:r>
            </w:ins>
          </w:p>
          <w:p w:rsidR="00E84B82" w:rsidRDefault="00E84B82" w:rsidP="0096212A">
            <w:pPr>
              <w:rPr>
                <w:ins w:id="766" w:author="x00116998" w:date="2014-12-27T17:54:00Z"/>
                <w:rFonts w:ascii="Arial" w:hAnsi="Arial"/>
                <w:kern w:val="0"/>
                <w:sz w:val="18"/>
                <w:szCs w:val="18"/>
                <w:lang w:val="fr-FR"/>
              </w:rPr>
            </w:pPr>
            <w:ins w:id="767" w:author="x00116998" w:date="2014-12-27T17:54:00Z">
              <w:r>
                <w:rPr>
                  <w:rFonts w:ascii="Arial" w:hAnsi="Arial" w:hint="eastAsia"/>
                  <w:kern w:val="0"/>
                  <w:sz w:val="18"/>
                  <w:szCs w:val="18"/>
                  <w:lang w:val="fr-FR"/>
                </w:rPr>
                <w:t xml:space="preserve">2 </w:t>
              </w:r>
              <w:r>
                <w:rPr>
                  <w:rFonts w:ascii="Arial" w:hAnsi="Arial" w:hint="eastAsia"/>
                  <w:kern w:val="0"/>
                  <w:sz w:val="18"/>
                  <w:szCs w:val="18"/>
                  <w:lang w:val="fr-FR"/>
                </w:rPr>
                <w:t>营销短信通道</w:t>
              </w:r>
            </w:ins>
          </w:p>
        </w:tc>
      </w:tr>
      <w:tr w:rsidR="00E84B82" w:rsidTr="0096212A">
        <w:trPr>
          <w:jc w:val="center"/>
          <w:ins w:id="768" w:author="x00116998" w:date="2014-12-27T17:57:00Z"/>
        </w:trPr>
        <w:tc>
          <w:tcPr>
            <w:tcW w:w="1867" w:type="dxa"/>
          </w:tcPr>
          <w:p w:rsidR="00E84B82" w:rsidRPr="00E84B82" w:rsidRDefault="00E84B82" w:rsidP="00E84B82">
            <w:pPr>
              <w:pStyle w:val="TAL"/>
              <w:rPr>
                <w:ins w:id="769" w:author="x00116998" w:date="2014-12-27T17:57:00Z"/>
                <w:lang w:val="en-US" w:eastAsia="zh-CN"/>
              </w:rPr>
            </w:pPr>
            <w:ins w:id="770" w:author="x00116998" w:date="2014-12-27T17:58:00Z">
              <w:r>
                <w:rPr>
                  <w:rFonts w:hint="eastAsia"/>
                  <w:lang w:val="en-US" w:eastAsia="zh-CN"/>
                </w:rPr>
                <w:t>phone</w:t>
              </w:r>
              <w:r>
                <w:rPr>
                  <w:lang w:val="en-US" w:eastAsia="zh-CN"/>
                </w:rPr>
                <w:t>Flag</w:t>
              </w:r>
            </w:ins>
          </w:p>
        </w:tc>
        <w:tc>
          <w:tcPr>
            <w:tcW w:w="720" w:type="dxa"/>
          </w:tcPr>
          <w:p w:rsidR="00E84B82" w:rsidRDefault="00E84B82" w:rsidP="0096212A">
            <w:pPr>
              <w:pStyle w:val="TAL"/>
              <w:rPr>
                <w:ins w:id="771" w:author="x00116998" w:date="2014-12-27T17:57:00Z"/>
                <w:lang w:val="fr-FR" w:eastAsia="zh-CN"/>
              </w:rPr>
            </w:pPr>
            <w:ins w:id="772" w:author="x00116998" w:date="2014-12-27T17:57:00Z">
              <w:r>
                <w:rPr>
                  <w:lang w:val="fr-FR" w:eastAsia="zh-CN"/>
                </w:rPr>
                <w:t>M</w:t>
              </w:r>
            </w:ins>
          </w:p>
        </w:tc>
        <w:tc>
          <w:tcPr>
            <w:tcW w:w="1980" w:type="dxa"/>
          </w:tcPr>
          <w:p w:rsidR="00E84B82" w:rsidRDefault="0067101B" w:rsidP="0096212A">
            <w:pPr>
              <w:pStyle w:val="TAL"/>
              <w:rPr>
                <w:ins w:id="773" w:author="x00116998" w:date="2014-12-27T17:57:00Z"/>
                <w:lang w:val="fr-FR" w:eastAsia="zh-CN"/>
              </w:rPr>
            </w:pPr>
            <w:ins w:id="774" w:author="x00116998" w:date="2014-12-27T18:00:00Z">
              <w:r>
                <w:rPr>
                  <w:lang w:val="fr-FR" w:eastAsia="zh-CN"/>
                </w:rPr>
                <w:t>I</w:t>
              </w:r>
              <w:r>
                <w:rPr>
                  <w:rFonts w:hint="eastAsia"/>
                  <w:lang w:val="fr-FR" w:eastAsia="zh-CN"/>
                </w:rPr>
                <w:t>nt</w:t>
              </w:r>
            </w:ins>
          </w:p>
        </w:tc>
        <w:tc>
          <w:tcPr>
            <w:tcW w:w="720" w:type="dxa"/>
          </w:tcPr>
          <w:p w:rsidR="00E84B82" w:rsidRDefault="00E84B82" w:rsidP="0096212A">
            <w:pPr>
              <w:pStyle w:val="TAL"/>
              <w:rPr>
                <w:ins w:id="775" w:author="x00116998" w:date="2014-12-27T17:57:00Z"/>
                <w:lang w:val="fr-FR" w:eastAsia="zh-CN"/>
              </w:rPr>
            </w:pPr>
            <w:ins w:id="776" w:author="x00116998" w:date="2014-12-27T17:58:00Z">
              <w:r>
                <w:rPr>
                  <w:rFonts w:hint="eastAsia"/>
                  <w:lang w:val="fr-FR" w:eastAsia="zh-CN"/>
                </w:rPr>
                <w:t>8</w:t>
              </w:r>
            </w:ins>
          </w:p>
        </w:tc>
        <w:tc>
          <w:tcPr>
            <w:tcW w:w="3513" w:type="dxa"/>
          </w:tcPr>
          <w:p w:rsidR="00E84B82" w:rsidRDefault="00E84B82" w:rsidP="0096212A">
            <w:pPr>
              <w:rPr>
                <w:ins w:id="777" w:author="x00116998" w:date="2014-12-27T17:59:00Z"/>
                <w:rFonts w:ascii="Arial" w:hAnsi="Arial"/>
                <w:kern w:val="0"/>
                <w:sz w:val="18"/>
                <w:szCs w:val="18"/>
                <w:lang w:val="fr-FR"/>
              </w:rPr>
            </w:pPr>
            <w:ins w:id="778" w:author="x00116998" w:date="2014-12-27T17:58:00Z">
              <w:r>
                <w:rPr>
                  <w:rFonts w:ascii="Arial" w:hAnsi="Arial" w:hint="eastAsia"/>
                  <w:kern w:val="0"/>
                  <w:sz w:val="18"/>
                  <w:szCs w:val="18"/>
                  <w:lang w:val="fr-FR"/>
                </w:rPr>
                <w:t>发送手机号码的帐号类型标志</w:t>
              </w:r>
            </w:ins>
          </w:p>
          <w:p w:rsidR="00E84B82" w:rsidRDefault="00E84B82" w:rsidP="0096212A">
            <w:pPr>
              <w:rPr>
                <w:ins w:id="779" w:author="x00116998" w:date="2014-12-27T17:59:00Z"/>
                <w:rFonts w:ascii="Arial" w:hAnsi="Arial"/>
                <w:kern w:val="0"/>
                <w:sz w:val="18"/>
                <w:szCs w:val="18"/>
                <w:lang w:val="fr-FR"/>
              </w:rPr>
            </w:pPr>
            <w:ins w:id="780" w:author="x00116998" w:date="2014-12-27T17:59:00Z">
              <w:r>
                <w:rPr>
                  <w:rFonts w:ascii="Arial" w:hAnsi="Arial" w:hint="eastAsia"/>
                  <w:kern w:val="0"/>
                  <w:sz w:val="18"/>
                  <w:szCs w:val="18"/>
                  <w:lang w:val="fr-FR"/>
                </w:rPr>
                <w:t>1</w:t>
              </w:r>
              <w:r>
                <w:rPr>
                  <w:rFonts w:ascii="Arial" w:hAnsi="Arial" w:hint="eastAsia"/>
                  <w:kern w:val="0"/>
                  <w:sz w:val="18"/>
                  <w:szCs w:val="18"/>
                  <w:lang w:val="fr-FR"/>
                </w:rPr>
                <w:t>优先手机帐号</w:t>
              </w:r>
            </w:ins>
          </w:p>
          <w:p w:rsidR="00841717" w:rsidRDefault="00E84B82" w:rsidP="00C54919">
            <w:pPr>
              <w:rPr>
                <w:ins w:id="781" w:author="x00116998" w:date="2014-12-27T17:57:00Z"/>
                <w:rFonts w:ascii="Arial" w:hAnsi="Arial"/>
                <w:kern w:val="0"/>
                <w:sz w:val="18"/>
                <w:szCs w:val="18"/>
                <w:lang w:val="fr-FR"/>
              </w:rPr>
            </w:pPr>
            <w:ins w:id="782" w:author="x00116998" w:date="2014-12-27T17:59:00Z">
              <w:r>
                <w:rPr>
                  <w:rFonts w:ascii="Arial" w:hAnsi="Arial" w:hint="eastAsia"/>
                  <w:kern w:val="0"/>
                  <w:sz w:val="18"/>
                  <w:szCs w:val="18"/>
                  <w:lang w:val="fr-FR"/>
                </w:rPr>
                <w:t>2</w:t>
              </w:r>
              <w:r>
                <w:rPr>
                  <w:rFonts w:ascii="Arial" w:hAnsi="Arial" w:hint="eastAsia"/>
                  <w:kern w:val="0"/>
                  <w:sz w:val="18"/>
                  <w:szCs w:val="18"/>
                  <w:lang w:val="fr-FR"/>
                </w:rPr>
                <w:t>优先安全手机</w:t>
              </w:r>
            </w:ins>
            <w:ins w:id="783" w:author="x00116998" w:date="2014-12-27T18:00:00Z">
              <w:r>
                <w:rPr>
                  <w:rFonts w:ascii="Arial" w:hAnsi="Arial" w:hint="eastAsia"/>
                  <w:kern w:val="0"/>
                  <w:sz w:val="18"/>
                  <w:szCs w:val="18"/>
                  <w:lang w:val="fr-FR"/>
                </w:rPr>
                <w:t>号码</w:t>
              </w:r>
            </w:ins>
          </w:p>
        </w:tc>
      </w:tr>
      <w:tr w:rsidR="00841717" w:rsidTr="0096212A">
        <w:trPr>
          <w:jc w:val="center"/>
          <w:ins w:id="784" w:author="x00116998" w:date="2014-12-27T18:02:00Z"/>
        </w:trPr>
        <w:tc>
          <w:tcPr>
            <w:tcW w:w="1867" w:type="dxa"/>
          </w:tcPr>
          <w:p w:rsidR="00841717" w:rsidRDefault="00841717" w:rsidP="00E84B82">
            <w:pPr>
              <w:pStyle w:val="TAL"/>
              <w:rPr>
                <w:ins w:id="785" w:author="x00116998" w:date="2014-12-27T18:02:00Z"/>
                <w:lang w:val="en-US" w:eastAsia="zh-CN"/>
              </w:rPr>
            </w:pPr>
            <w:ins w:id="786" w:author="x00116998" w:date="2014-12-27T18:03:00Z">
              <w:r>
                <w:rPr>
                  <w:lang w:val="fr-FR" w:eastAsia="zh-CN"/>
                </w:rPr>
                <w:t>p</w:t>
              </w:r>
              <w:r>
                <w:rPr>
                  <w:rFonts w:hint="eastAsia"/>
                  <w:lang w:val="fr-FR" w:eastAsia="zh-CN"/>
                </w:rPr>
                <w:t>hone</w:t>
              </w:r>
              <w:r>
                <w:rPr>
                  <w:lang w:val="fr-FR" w:eastAsia="zh-CN"/>
                </w:rPr>
                <w:t>Number</w:t>
              </w:r>
            </w:ins>
          </w:p>
        </w:tc>
        <w:tc>
          <w:tcPr>
            <w:tcW w:w="720" w:type="dxa"/>
          </w:tcPr>
          <w:p w:rsidR="00841717" w:rsidRDefault="00841717" w:rsidP="0096212A">
            <w:pPr>
              <w:pStyle w:val="TAL"/>
              <w:rPr>
                <w:ins w:id="787" w:author="x00116998" w:date="2014-12-27T18:02:00Z"/>
                <w:lang w:val="fr-FR" w:eastAsia="zh-CN"/>
              </w:rPr>
            </w:pPr>
            <w:ins w:id="788" w:author="x00116998" w:date="2014-12-27T18:03:00Z">
              <w:r>
                <w:rPr>
                  <w:rFonts w:hint="eastAsia"/>
                  <w:lang w:val="fr-FR" w:eastAsia="zh-CN"/>
                </w:rPr>
                <w:t>O</w:t>
              </w:r>
            </w:ins>
          </w:p>
        </w:tc>
        <w:tc>
          <w:tcPr>
            <w:tcW w:w="1980" w:type="dxa"/>
          </w:tcPr>
          <w:p w:rsidR="00841717" w:rsidRDefault="00841717" w:rsidP="0096212A">
            <w:pPr>
              <w:pStyle w:val="TAL"/>
              <w:rPr>
                <w:ins w:id="789" w:author="x00116998" w:date="2014-12-27T18:02:00Z"/>
                <w:lang w:val="fr-FR" w:eastAsia="zh-CN"/>
              </w:rPr>
            </w:pPr>
            <w:ins w:id="790" w:author="x00116998" w:date="2014-12-27T18:03:00Z">
              <w:r>
                <w:rPr>
                  <w:lang w:val="fr-FR"/>
                </w:rPr>
                <w:t>String</w:t>
              </w:r>
            </w:ins>
          </w:p>
        </w:tc>
        <w:tc>
          <w:tcPr>
            <w:tcW w:w="720" w:type="dxa"/>
          </w:tcPr>
          <w:p w:rsidR="00841717" w:rsidRDefault="00841717" w:rsidP="0096212A">
            <w:pPr>
              <w:pStyle w:val="TAL"/>
              <w:rPr>
                <w:ins w:id="791" w:author="x00116998" w:date="2014-12-27T18:02:00Z"/>
                <w:lang w:val="fr-FR" w:eastAsia="zh-CN"/>
              </w:rPr>
            </w:pPr>
            <w:ins w:id="792" w:author="x00116998" w:date="2014-12-27T18:03:00Z">
              <w:r>
                <w:rPr>
                  <w:lang w:val="fr-FR"/>
                </w:rPr>
                <w:t>20</w:t>
              </w:r>
            </w:ins>
          </w:p>
        </w:tc>
        <w:tc>
          <w:tcPr>
            <w:tcW w:w="3513" w:type="dxa"/>
          </w:tcPr>
          <w:p w:rsidR="00841717" w:rsidRDefault="00841717" w:rsidP="008F15C9">
            <w:pPr>
              <w:rPr>
                <w:ins w:id="793" w:author="x00116998" w:date="2014-12-27T18:02:00Z"/>
                <w:rFonts w:ascii="Arial" w:hAnsi="Arial"/>
                <w:kern w:val="0"/>
                <w:sz w:val="18"/>
                <w:szCs w:val="18"/>
                <w:lang w:val="fr-FR"/>
              </w:rPr>
            </w:pPr>
            <w:ins w:id="794" w:author="x00116998" w:date="2014-12-27T18:03:00Z">
              <w:r>
                <w:rPr>
                  <w:rFonts w:ascii="Arial" w:hAnsi="Arial" w:hint="eastAsia"/>
                  <w:kern w:val="0"/>
                  <w:sz w:val="18"/>
                  <w:szCs w:val="18"/>
                  <w:lang w:val="fr-FR"/>
                </w:rPr>
                <w:t>匿名化手机号码</w:t>
              </w:r>
            </w:ins>
            <w:ins w:id="795" w:author="x00116998" w:date="2014-12-29T15:03:00Z">
              <w:r w:rsidR="00C54919">
                <w:rPr>
                  <w:rFonts w:ascii="Arial" w:hAnsi="Arial" w:hint="eastAsia"/>
                  <w:kern w:val="0"/>
                  <w:sz w:val="18"/>
                  <w:szCs w:val="18"/>
                  <w:lang w:val="fr-FR"/>
                </w:rPr>
                <w:t>（如果有输入，则匹配匿名手机号码发送）</w:t>
              </w:r>
            </w:ins>
          </w:p>
        </w:tc>
      </w:tr>
    </w:tbl>
    <w:p w:rsidR="00E84B82" w:rsidRDefault="00E84B82" w:rsidP="00E84B82">
      <w:pPr>
        <w:pStyle w:val="41"/>
        <w:rPr>
          <w:ins w:id="796" w:author="x00116998" w:date="2014-12-27T17:54:00Z"/>
        </w:rPr>
      </w:pPr>
      <w:ins w:id="797" w:author="x00116998" w:date="2014-12-27T17:54:00Z">
        <w:r>
          <w:rPr>
            <w:rFonts w:hint="eastAsia"/>
          </w:rPr>
          <w:t>返回值</w:t>
        </w:r>
      </w:ins>
    </w:p>
    <w:p w:rsidR="00E84B82" w:rsidRDefault="00E84B82" w:rsidP="00E84B82">
      <w:pPr>
        <w:ind w:left="198"/>
        <w:rPr>
          <w:ins w:id="798" w:author="x00116998" w:date="2014-12-27T17:54:00Z"/>
        </w:rPr>
      </w:pPr>
      <w:ins w:id="799" w:author="x00116998" w:date="2014-12-27T17:54:00Z">
        <w:r>
          <w:rPr>
            <w:rFonts w:hint="eastAsia"/>
          </w:rPr>
          <w:t>成功返回</w:t>
        </w:r>
      </w:ins>
      <w:ins w:id="800" w:author="x00116998" w:date="2014-12-27T17:55:00Z">
        <w:r>
          <w:rPr>
            <w:rFonts w:hint="eastAsia"/>
          </w:rPr>
          <w:t>SendSMSbyUID</w:t>
        </w:r>
      </w:ins>
      <w:ins w:id="801" w:author="x00116998" w:date="2014-12-27T17:54:00Z">
        <w:r>
          <w:rPr>
            <w:rFonts w:hint="eastAsia"/>
          </w:rPr>
          <w:t>Rsp</w:t>
        </w:r>
        <w:r>
          <w:rPr>
            <w:rFonts w:hint="eastAsia"/>
            <w:lang w:val="fr-FR"/>
          </w:rPr>
          <w:t>，否则抛出异常。</w:t>
        </w:r>
        <w:r>
          <w:rPr>
            <w:rFonts w:hint="eastAsia"/>
          </w:rPr>
          <w:t>定义如下：</w:t>
        </w:r>
      </w:ins>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2104"/>
        <w:gridCol w:w="900"/>
        <w:gridCol w:w="2681"/>
      </w:tblGrid>
      <w:tr w:rsidR="00E84B82" w:rsidTr="0096212A">
        <w:trPr>
          <w:jc w:val="center"/>
          <w:ins w:id="802" w:author="x00116998" w:date="2014-12-27T17:54:00Z"/>
        </w:trPr>
        <w:tc>
          <w:tcPr>
            <w:tcW w:w="2378" w:type="dxa"/>
          </w:tcPr>
          <w:p w:rsidR="00E84B82" w:rsidRDefault="00E84B82" w:rsidP="0096212A">
            <w:pPr>
              <w:pStyle w:val="TAH"/>
              <w:rPr>
                <w:ins w:id="803" w:author="x00116998" w:date="2014-12-27T17:54:00Z"/>
                <w:rFonts w:ascii="Verdana" w:hAnsi="Verdana"/>
                <w:lang w:val="fr-FR" w:eastAsia="zh-CN"/>
              </w:rPr>
            </w:pPr>
            <w:ins w:id="804" w:author="x00116998" w:date="2014-12-27T17:54:00Z">
              <w:r>
                <w:rPr>
                  <w:rFonts w:ascii="Verdana" w:hAnsi="Verdana" w:hint="eastAsia"/>
                  <w:lang w:val="fr-FR" w:eastAsia="zh-CN"/>
                </w:rPr>
                <w:t>参数名称</w:t>
              </w:r>
            </w:ins>
          </w:p>
        </w:tc>
        <w:tc>
          <w:tcPr>
            <w:tcW w:w="737" w:type="dxa"/>
          </w:tcPr>
          <w:p w:rsidR="00E84B82" w:rsidRDefault="00E84B82" w:rsidP="0096212A">
            <w:pPr>
              <w:pStyle w:val="TAH"/>
              <w:rPr>
                <w:ins w:id="805" w:author="x00116998" w:date="2014-12-27T17:54:00Z"/>
                <w:rFonts w:ascii="Verdana" w:hAnsi="Verdana"/>
                <w:lang w:val="fr-FR" w:eastAsia="zh-CN"/>
              </w:rPr>
            </w:pPr>
            <w:ins w:id="806" w:author="x00116998" w:date="2014-12-27T17:54:00Z">
              <w:r>
                <w:rPr>
                  <w:rFonts w:ascii="Verdana" w:hAnsi="Verdana" w:hint="eastAsia"/>
                  <w:lang w:val="fr-FR" w:eastAsia="zh-CN"/>
                </w:rPr>
                <w:t>必须</w:t>
              </w:r>
            </w:ins>
          </w:p>
        </w:tc>
        <w:tc>
          <w:tcPr>
            <w:tcW w:w="2104" w:type="dxa"/>
          </w:tcPr>
          <w:p w:rsidR="00E84B82" w:rsidRDefault="00E84B82" w:rsidP="0096212A">
            <w:pPr>
              <w:pStyle w:val="TAH"/>
              <w:rPr>
                <w:ins w:id="807" w:author="x00116998" w:date="2014-12-27T17:54:00Z"/>
                <w:rFonts w:ascii="Verdana" w:hAnsi="Verdana"/>
                <w:lang w:val="fr-FR" w:eastAsia="zh-CN"/>
              </w:rPr>
            </w:pPr>
            <w:ins w:id="808" w:author="x00116998" w:date="2014-12-27T17:54:00Z">
              <w:r>
                <w:rPr>
                  <w:rFonts w:ascii="Verdana" w:hAnsi="Verdana" w:hint="eastAsia"/>
                  <w:lang w:val="fr-FR" w:eastAsia="zh-CN"/>
                </w:rPr>
                <w:t>类型</w:t>
              </w:r>
            </w:ins>
          </w:p>
        </w:tc>
        <w:tc>
          <w:tcPr>
            <w:tcW w:w="900" w:type="dxa"/>
          </w:tcPr>
          <w:p w:rsidR="00E84B82" w:rsidRDefault="00E84B82" w:rsidP="0096212A">
            <w:pPr>
              <w:pStyle w:val="TAH"/>
              <w:rPr>
                <w:ins w:id="809" w:author="x00116998" w:date="2014-12-27T17:54:00Z"/>
                <w:rFonts w:ascii="Verdana" w:hAnsi="Verdana"/>
                <w:lang w:val="fr-FR" w:eastAsia="zh-CN"/>
              </w:rPr>
            </w:pPr>
            <w:ins w:id="810" w:author="x00116998" w:date="2014-12-27T17:54:00Z">
              <w:r>
                <w:rPr>
                  <w:rFonts w:ascii="Verdana" w:hAnsi="Verdana" w:hint="eastAsia"/>
                  <w:lang w:val="fr-FR" w:eastAsia="zh-CN"/>
                </w:rPr>
                <w:t>长度</w:t>
              </w:r>
            </w:ins>
          </w:p>
        </w:tc>
        <w:tc>
          <w:tcPr>
            <w:tcW w:w="2681" w:type="dxa"/>
          </w:tcPr>
          <w:p w:rsidR="00E84B82" w:rsidRDefault="00E84B82" w:rsidP="0096212A">
            <w:pPr>
              <w:pStyle w:val="TAH"/>
              <w:rPr>
                <w:ins w:id="811" w:author="x00116998" w:date="2014-12-27T17:54:00Z"/>
                <w:rFonts w:ascii="Verdana" w:hAnsi="Verdana"/>
                <w:lang w:val="fr-FR" w:eastAsia="zh-CN"/>
              </w:rPr>
            </w:pPr>
            <w:ins w:id="812" w:author="x00116998" w:date="2014-12-27T17:54:00Z">
              <w:r>
                <w:rPr>
                  <w:rFonts w:ascii="Verdana" w:hAnsi="Verdana" w:hint="eastAsia"/>
                  <w:lang w:val="fr-FR" w:eastAsia="zh-CN"/>
                </w:rPr>
                <w:t>描述信息</w:t>
              </w:r>
            </w:ins>
          </w:p>
        </w:tc>
      </w:tr>
      <w:tr w:rsidR="00E84B82" w:rsidTr="0096212A">
        <w:trPr>
          <w:jc w:val="center"/>
          <w:ins w:id="813" w:author="x00116998" w:date="2014-12-27T17:54:00Z"/>
        </w:trPr>
        <w:tc>
          <w:tcPr>
            <w:tcW w:w="2378" w:type="dxa"/>
          </w:tcPr>
          <w:p w:rsidR="00E84B82" w:rsidRPr="005041A8" w:rsidRDefault="00E84B82" w:rsidP="0096212A">
            <w:pPr>
              <w:pStyle w:val="TAL"/>
              <w:rPr>
                <w:ins w:id="814" w:author="x00116998" w:date="2014-12-27T17:54:00Z"/>
                <w:lang w:val="fr-FR" w:eastAsia="zh-CN"/>
              </w:rPr>
            </w:pPr>
            <w:ins w:id="815" w:author="x00116998" w:date="2014-12-27T17:54:00Z">
              <w:r w:rsidRPr="005041A8">
                <w:rPr>
                  <w:rFonts w:hint="eastAsia"/>
                  <w:lang w:val="fr-FR" w:eastAsia="zh-CN"/>
                </w:rPr>
                <w:t>v</w:t>
              </w:r>
              <w:r w:rsidRPr="005041A8">
                <w:rPr>
                  <w:lang w:val="fr-FR" w:eastAsia="zh-CN"/>
                </w:rPr>
                <w:t>ersion</w:t>
              </w:r>
            </w:ins>
          </w:p>
        </w:tc>
        <w:tc>
          <w:tcPr>
            <w:tcW w:w="737" w:type="dxa"/>
          </w:tcPr>
          <w:p w:rsidR="00E84B82" w:rsidRPr="005041A8" w:rsidRDefault="00E84B82" w:rsidP="0096212A">
            <w:pPr>
              <w:pStyle w:val="TAL"/>
              <w:rPr>
                <w:ins w:id="816" w:author="x00116998" w:date="2014-12-27T17:54:00Z"/>
                <w:lang w:val="fr-FR" w:eastAsia="zh-CN"/>
              </w:rPr>
            </w:pPr>
            <w:ins w:id="817" w:author="x00116998" w:date="2014-12-27T17:54:00Z">
              <w:r>
                <w:rPr>
                  <w:rFonts w:hint="eastAsia"/>
                  <w:lang w:val="fr-FR" w:eastAsia="zh-CN"/>
                </w:rPr>
                <w:t>M</w:t>
              </w:r>
            </w:ins>
          </w:p>
        </w:tc>
        <w:tc>
          <w:tcPr>
            <w:tcW w:w="2104" w:type="dxa"/>
          </w:tcPr>
          <w:p w:rsidR="00E84B82" w:rsidRPr="005041A8" w:rsidRDefault="00E84B82" w:rsidP="0096212A">
            <w:pPr>
              <w:pStyle w:val="TAH"/>
              <w:jc w:val="both"/>
              <w:rPr>
                <w:ins w:id="818" w:author="x00116998" w:date="2014-12-27T17:54:00Z"/>
                <w:b w:val="0"/>
                <w:lang w:val="fr-FR" w:eastAsia="zh-CN"/>
              </w:rPr>
            </w:pPr>
            <w:ins w:id="819" w:author="x00116998" w:date="2014-12-27T17:54:00Z">
              <w:r>
                <w:rPr>
                  <w:rFonts w:hint="eastAsia"/>
                  <w:b w:val="0"/>
                  <w:lang w:val="fr-FR" w:eastAsia="zh-CN"/>
                </w:rPr>
                <w:t>String</w:t>
              </w:r>
            </w:ins>
          </w:p>
        </w:tc>
        <w:tc>
          <w:tcPr>
            <w:tcW w:w="900" w:type="dxa"/>
          </w:tcPr>
          <w:p w:rsidR="00E84B82" w:rsidRPr="005041A8" w:rsidRDefault="00E84B82" w:rsidP="0096212A">
            <w:pPr>
              <w:rPr>
                <w:ins w:id="820" w:author="x00116998" w:date="2014-12-27T17:54:00Z"/>
                <w:rFonts w:ascii="Arial" w:hAnsi="Arial"/>
                <w:kern w:val="0"/>
                <w:sz w:val="18"/>
                <w:szCs w:val="18"/>
                <w:lang w:val="fr-FR"/>
              </w:rPr>
            </w:pPr>
            <w:ins w:id="821" w:author="x00116998" w:date="2014-12-27T17:54:00Z">
              <w:r>
                <w:rPr>
                  <w:rFonts w:ascii="Arial" w:hAnsi="Arial" w:hint="eastAsia"/>
                  <w:kern w:val="0"/>
                  <w:sz w:val="18"/>
                  <w:szCs w:val="18"/>
                  <w:lang w:val="fr-FR"/>
                </w:rPr>
                <w:t>5</w:t>
              </w:r>
            </w:ins>
          </w:p>
        </w:tc>
        <w:tc>
          <w:tcPr>
            <w:tcW w:w="2681" w:type="dxa"/>
          </w:tcPr>
          <w:p w:rsidR="00E84B82" w:rsidRPr="005041A8" w:rsidRDefault="00E84B82" w:rsidP="0096212A">
            <w:pPr>
              <w:rPr>
                <w:ins w:id="822" w:author="x00116998" w:date="2014-12-27T17:54:00Z"/>
                <w:rFonts w:ascii="Arial" w:hAnsi="Arial"/>
                <w:kern w:val="0"/>
                <w:sz w:val="18"/>
                <w:szCs w:val="18"/>
                <w:lang w:val="fr-FR"/>
              </w:rPr>
            </w:pPr>
            <w:ins w:id="823" w:author="x00116998" w:date="2014-12-27T17:54:00Z">
              <w:r w:rsidRPr="005041A8">
                <w:rPr>
                  <w:rFonts w:ascii="Arial" w:hAnsi="Arial" w:hint="eastAsia"/>
                  <w:kern w:val="0"/>
                  <w:sz w:val="18"/>
                  <w:szCs w:val="18"/>
                  <w:lang w:val="fr-FR"/>
                </w:rPr>
                <w:t>协议版本号</w:t>
              </w:r>
            </w:ins>
          </w:p>
        </w:tc>
      </w:tr>
      <w:tr w:rsidR="00E84B82" w:rsidTr="0096212A">
        <w:trPr>
          <w:jc w:val="center"/>
          <w:ins w:id="824" w:author="x00116998" w:date="2014-12-27T17:54:00Z"/>
        </w:trPr>
        <w:tc>
          <w:tcPr>
            <w:tcW w:w="2378" w:type="dxa"/>
          </w:tcPr>
          <w:p w:rsidR="00E84B82" w:rsidRPr="005041A8" w:rsidRDefault="00E84B82" w:rsidP="0096212A">
            <w:pPr>
              <w:pStyle w:val="TAL"/>
              <w:rPr>
                <w:ins w:id="825" w:author="x00116998" w:date="2014-12-27T17:54:00Z"/>
                <w:lang w:val="fr-FR" w:eastAsia="zh-CN"/>
              </w:rPr>
            </w:pPr>
            <w:ins w:id="826" w:author="x00116998" w:date="2014-12-27T17:54:00Z">
              <w:r>
                <w:rPr>
                  <w:lang w:val="fr-FR" w:eastAsia="zh-CN"/>
                </w:rPr>
                <w:t>transactionID</w:t>
              </w:r>
            </w:ins>
          </w:p>
        </w:tc>
        <w:tc>
          <w:tcPr>
            <w:tcW w:w="737" w:type="dxa"/>
          </w:tcPr>
          <w:p w:rsidR="00E84B82" w:rsidRPr="005041A8" w:rsidRDefault="00E84B82" w:rsidP="0096212A">
            <w:pPr>
              <w:pStyle w:val="TAL"/>
              <w:rPr>
                <w:ins w:id="827" w:author="x00116998" w:date="2014-12-27T17:54:00Z"/>
                <w:lang w:val="fr-FR" w:eastAsia="zh-CN"/>
              </w:rPr>
            </w:pPr>
            <w:ins w:id="828" w:author="x00116998" w:date="2014-12-27T17:54:00Z">
              <w:r>
                <w:rPr>
                  <w:rFonts w:hint="eastAsia"/>
                  <w:lang w:val="fr-FR" w:eastAsia="zh-CN"/>
                </w:rPr>
                <w:t>M</w:t>
              </w:r>
            </w:ins>
          </w:p>
        </w:tc>
        <w:tc>
          <w:tcPr>
            <w:tcW w:w="2104" w:type="dxa"/>
          </w:tcPr>
          <w:p w:rsidR="00E84B82" w:rsidRPr="005041A8" w:rsidRDefault="00E84B82" w:rsidP="0096212A">
            <w:pPr>
              <w:pStyle w:val="TAH"/>
              <w:jc w:val="both"/>
              <w:rPr>
                <w:ins w:id="829" w:author="x00116998" w:date="2014-12-27T17:54:00Z"/>
                <w:b w:val="0"/>
                <w:lang w:val="fr-FR" w:eastAsia="zh-CN"/>
              </w:rPr>
            </w:pPr>
            <w:ins w:id="830" w:author="x00116998" w:date="2014-12-27T17:54:00Z">
              <w:r>
                <w:rPr>
                  <w:rFonts w:hint="eastAsia"/>
                  <w:b w:val="0"/>
                  <w:lang w:val="fr-FR" w:eastAsia="zh-CN"/>
                </w:rPr>
                <w:t>String</w:t>
              </w:r>
            </w:ins>
          </w:p>
        </w:tc>
        <w:tc>
          <w:tcPr>
            <w:tcW w:w="900" w:type="dxa"/>
          </w:tcPr>
          <w:p w:rsidR="00E84B82" w:rsidRPr="005041A8" w:rsidRDefault="00E84B82" w:rsidP="0096212A">
            <w:pPr>
              <w:rPr>
                <w:ins w:id="831" w:author="x00116998" w:date="2014-12-27T17:54:00Z"/>
                <w:rFonts w:ascii="Arial" w:hAnsi="Arial"/>
                <w:kern w:val="0"/>
                <w:sz w:val="18"/>
                <w:szCs w:val="18"/>
                <w:lang w:val="fr-FR"/>
              </w:rPr>
            </w:pPr>
            <w:ins w:id="832" w:author="x00116998" w:date="2014-12-27T17:54:00Z">
              <w:r w:rsidRPr="005041A8">
                <w:rPr>
                  <w:rFonts w:ascii="Arial" w:hAnsi="Arial" w:hint="eastAsia"/>
                  <w:kern w:val="0"/>
                  <w:sz w:val="18"/>
                  <w:szCs w:val="18"/>
                  <w:lang w:val="fr-FR"/>
                </w:rPr>
                <w:t>40</w:t>
              </w:r>
            </w:ins>
          </w:p>
        </w:tc>
        <w:tc>
          <w:tcPr>
            <w:tcW w:w="2681" w:type="dxa"/>
          </w:tcPr>
          <w:p w:rsidR="00E84B82" w:rsidRPr="005041A8" w:rsidRDefault="00E84B82" w:rsidP="0096212A">
            <w:pPr>
              <w:rPr>
                <w:ins w:id="833" w:author="x00116998" w:date="2014-12-27T17:54:00Z"/>
                <w:rFonts w:ascii="Arial" w:hAnsi="Arial"/>
                <w:kern w:val="0"/>
                <w:sz w:val="18"/>
                <w:szCs w:val="18"/>
                <w:lang w:val="fr-FR"/>
              </w:rPr>
            </w:pPr>
            <w:ins w:id="834" w:author="x00116998" w:date="2014-12-27T17:54:00Z">
              <w:r w:rsidRPr="005041A8">
                <w:rPr>
                  <w:rFonts w:ascii="Arial" w:hAnsi="Arial" w:hint="eastAsia"/>
                  <w:kern w:val="0"/>
                  <w:sz w:val="18"/>
                  <w:szCs w:val="18"/>
                  <w:lang w:val="fr-FR"/>
                </w:rPr>
                <w:t>交易流水号</w:t>
              </w:r>
            </w:ins>
          </w:p>
        </w:tc>
      </w:tr>
      <w:tr w:rsidR="00E84B82" w:rsidTr="0096212A">
        <w:trPr>
          <w:jc w:val="center"/>
          <w:ins w:id="835" w:author="x00116998" w:date="2014-12-27T17:54:00Z"/>
        </w:trPr>
        <w:tc>
          <w:tcPr>
            <w:tcW w:w="2378" w:type="dxa"/>
          </w:tcPr>
          <w:p w:rsidR="00E84B82" w:rsidRPr="00C8364D" w:rsidRDefault="00E84B82" w:rsidP="0096212A">
            <w:pPr>
              <w:pStyle w:val="TAL"/>
              <w:rPr>
                <w:ins w:id="836" w:author="x00116998" w:date="2014-12-27T17:54:00Z"/>
                <w:lang w:val="fr-FR" w:eastAsia="zh-CN"/>
              </w:rPr>
            </w:pPr>
            <w:ins w:id="837" w:author="x00116998" w:date="2014-12-27T17:54:00Z">
              <w:r w:rsidRPr="00C8364D">
                <w:rPr>
                  <w:rFonts w:hint="eastAsia"/>
                  <w:lang w:val="fr-FR" w:eastAsia="zh-CN"/>
                </w:rPr>
                <w:t>traceFlag</w:t>
              </w:r>
            </w:ins>
          </w:p>
        </w:tc>
        <w:tc>
          <w:tcPr>
            <w:tcW w:w="737" w:type="dxa"/>
          </w:tcPr>
          <w:p w:rsidR="00E84B82" w:rsidRPr="00C8364D" w:rsidRDefault="00E84B82" w:rsidP="0096212A">
            <w:pPr>
              <w:spacing w:line="240" w:lineRule="atLeast"/>
              <w:rPr>
                <w:ins w:id="838" w:author="x00116998" w:date="2014-12-27T17:54:00Z"/>
                <w:rFonts w:ascii="Arial" w:hAnsi="Arial"/>
                <w:kern w:val="0"/>
                <w:sz w:val="18"/>
                <w:szCs w:val="18"/>
                <w:lang w:val="fr-FR"/>
              </w:rPr>
            </w:pPr>
            <w:ins w:id="839" w:author="x00116998" w:date="2014-12-27T17:54:00Z">
              <w:r w:rsidRPr="00C8364D">
                <w:rPr>
                  <w:rFonts w:ascii="Arial" w:hAnsi="Arial" w:hint="eastAsia"/>
                  <w:kern w:val="0"/>
                  <w:sz w:val="18"/>
                  <w:szCs w:val="18"/>
                  <w:lang w:val="fr-FR"/>
                </w:rPr>
                <w:t xml:space="preserve">O </w:t>
              </w:r>
            </w:ins>
          </w:p>
        </w:tc>
        <w:tc>
          <w:tcPr>
            <w:tcW w:w="2104" w:type="dxa"/>
          </w:tcPr>
          <w:p w:rsidR="00E84B82" w:rsidRPr="00C8364D" w:rsidRDefault="00E84B82" w:rsidP="0096212A">
            <w:pPr>
              <w:spacing w:line="240" w:lineRule="atLeast"/>
              <w:rPr>
                <w:ins w:id="840" w:author="x00116998" w:date="2014-12-27T17:54:00Z"/>
                <w:rFonts w:ascii="Arial" w:hAnsi="Arial"/>
                <w:kern w:val="0"/>
                <w:sz w:val="18"/>
                <w:szCs w:val="18"/>
                <w:lang w:val="fr-FR"/>
              </w:rPr>
            </w:pPr>
            <w:ins w:id="841" w:author="x00116998" w:date="2014-12-27T17:54:00Z">
              <w:r>
                <w:rPr>
                  <w:rFonts w:ascii="Arial" w:hAnsi="Arial" w:hint="eastAsia"/>
                  <w:kern w:val="0"/>
                  <w:sz w:val="18"/>
                  <w:szCs w:val="18"/>
                  <w:lang w:val="fr-FR"/>
                </w:rPr>
                <w:t>String</w:t>
              </w:r>
            </w:ins>
          </w:p>
        </w:tc>
        <w:tc>
          <w:tcPr>
            <w:tcW w:w="900" w:type="dxa"/>
          </w:tcPr>
          <w:p w:rsidR="00E84B82" w:rsidRPr="00C8364D" w:rsidRDefault="00E84B82" w:rsidP="0096212A">
            <w:pPr>
              <w:spacing w:line="240" w:lineRule="atLeast"/>
              <w:rPr>
                <w:ins w:id="842" w:author="x00116998" w:date="2014-12-27T17:54:00Z"/>
                <w:rFonts w:ascii="Arial" w:hAnsi="Arial"/>
                <w:kern w:val="0"/>
                <w:sz w:val="18"/>
                <w:szCs w:val="18"/>
                <w:lang w:val="fr-FR"/>
              </w:rPr>
            </w:pPr>
            <w:ins w:id="843" w:author="x00116998" w:date="2014-12-27T17:54:00Z">
              <w:r>
                <w:rPr>
                  <w:rFonts w:ascii="Arial" w:hAnsi="Arial" w:hint="eastAsia"/>
                  <w:kern w:val="0"/>
                  <w:sz w:val="18"/>
                  <w:szCs w:val="18"/>
                  <w:lang w:val="fr-FR"/>
                </w:rPr>
                <w:t>1</w:t>
              </w:r>
            </w:ins>
          </w:p>
        </w:tc>
        <w:tc>
          <w:tcPr>
            <w:tcW w:w="2681" w:type="dxa"/>
          </w:tcPr>
          <w:p w:rsidR="00E84B82" w:rsidRPr="00C8364D" w:rsidRDefault="00E84B82" w:rsidP="0096212A">
            <w:pPr>
              <w:spacing w:line="240" w:lineRule="atLeast"/>
              <w:rPr>
                <w:ins w:id="844" w:author="x00116998" w:date="2014-12-27T17:54:00Z"/>
                <w:rFonts w:ascii="Arial" w:hAnsi="Arial"/>
                <w:kern w:val="0"/>
                <w:sz w:val="18"/>
                <w:szCs w:val="18"/>
                <w:lang w:val="fr-FR"/>
              </w:rPr>
            </w:pPr>
            <w:ins w:id="845" w:author="x00116998" w:date="2014-12-27T17:54:00Z">
              <w:r>
                <w:rPr>
                  <w:rFonts w:ascii="Arial" w:hAnsi="Arial" w:hint="eastAsia"/>
                  <w:kern w:val="0"/>
                  <w:sz w:val="18"/>
                  <w:szCs w:val="18"/>
                  <w:lang w:val="fr-FR"/>
                </w:rPr>
                <w:t>跟踪标志</w:t>
              </w:r>
            </w:ins>
          </w:p>
        </w:tc>
      </w:tr>
      <w:tr w:rsidR="00E84B82" w:rsidTr="0096212A">
        <w:trPr>
          <w:jc w:val="center"/>
          <w:ins w:id="846" w:author="x00116998" w:date="2014-12-27T17:54:00Z"/>
        </w:trPr>
        <w:tc>
          <w:tcPr>
            <w:tcW w:w="2378" w:type="dxa"/>
          </w:tcPr>
          <w:p w:rsidR="00E84B82" w:rsidRPr="00C8364D" w:rsidRDefault="00E84B82" w:rsidP="0096212A">
            <w:pPr>
              <w:pStyle w:val="TAL"/>
              <w:rPr>
                <w:ins w:id="847" w:author="x00116998" w:date="2014-12-27T17:54:00Z"/>
                <w:lang w:val="fr-FR" w:eastAsia="zh-CN"/>
              </w:rPr>
            </w:pPr>
            <w:ins w:id="848" w:author="x00116998" w:date="2014-12-27T17:54:00Z">
              <w:r>
                <w:rPr>
                  <w:rFonts w:hint="eastAsia"/>
                  <w:lang w:val="fr-FR" w:eastAsia="zh-CN"/>
                </w:rPr>
                <w:t>sendCount</w:t>
              </w:r>
            </w:ins>
          </w:p>
        </w:tc>
        <w:tc>
          <w:tcPr>
            <w:tcW w:w="737" w:type="dxa"/>
          </w:tcPr>
          <w:p w:rsidR="00E84B82" w:rsidRPr="00C8364D" w:rsidRDefault="00E84B82" w:rsidP="0096212A">
            <w:pPr>
              <w:spacing w:line="240" w:lineRule="atLeast"/>
              <w:rPr>
                <w:ins w:id="849" w:author="x00116998" w:date="2014-12-27T17:54:00Z"/>
                <w:rFonts w:ascii="Arial" w:hAnsi="Arial"/>
                <w:kern w:val="0"/>
                <w:sz w:val="18"/>
                <w:szCs w:val="18"/>
                <w:lang w:val="fr-FR"/>
              </w:rPr>
            </w:pPr>
            <w:ins w:id="850" w:author="x00116998" w:date="2014-12-27T17:54:00Z">
              <w:r>
                <w:rPr>
                  <w:rFonts w:ascii="Arial" w:hAnsi="Arial" w:hint="eastAsia"/>
                  <w:kern w:val="0"/>
                  <w:sz w:val="18"/>
                  <w:szCs w:val="18"/>
                  <w:lang w:val="fr-FR"/>
                </w:rPr>
                <w:t>M</w:t>
              </w:r>
            </w:ins>
          </w:p>
        </w:tc>
        <w:tc>
          <w:tcPr>
            <w:tcW w:w="2104" w:type="dxa"/>
          </w:tcPr>
          <w:p w:rsidR="00E84B82" w:rsidRDefault="00E84B82" w:rsidP="0096212A">
            <w:pPr>
              <w:spacing w:line="240" w:lineRule="atLeast"/>
              <w:rPr>
                <w:ins w:id="851" w:author="x00116998" w:date="2014-12-27T17:54:00Z"/>
                <w:rFonts w:ascii="Arial" w:hAnsi="Arial"/>
                <w:kern w:val="0"/>
                <w:sz w:val="18"/>
                <w:szCs w:val="18"/>
                <w:lang w:val="fr-FR"/>
              </w:rPr>
            </w:pPr>
            <w:ins w:id="852" w:author="x00116998" w:date="2014-12-27T17:54:00Z">
              <w:r>
                <w:rPr>
                  <w:rFonts w:ascii="Arial" w:hAnsi="Arial"/>
                  <w:kern w:val="0"/>
                  <w:sz w:val="18"/>
                  <w:szCs w:val="18"/>
                  <w:lang w:val="fr-FR"/>
                </w:rPr>
                <w:t>Int</w:t>
              </w:r>
            </w:ins>
          </w:p>
        </w:tc>
        <w:tc>
          <w:tcPr>
            <w:tcW w:w="900" w:type="dxa"/>
          </w:tcPr>
          <w:p w:rsidR="00E84B82" w:rsidRDefault="00E84B82" w:rsidP="0096212A">
            <w:pPr>
              <w:spacing w:line="240" w:lineRule="atLeast"/>
              <w:rPr>
                <w:ins w:id="853" w:author="x00116998" w:date="2014-12-27T17:54:00Z"/>
                <w:rFonts w:ascii="Arial" w:hAnsi="Arial"/>
                <w:kern w:val="0"/>
                <w:sz w:val="18"/>
                <w:szCs w:val="18"/>
                <w:lang w:val="fr-FR"/>
              </w:rPr>
            </w:pPr>
          </w:p>
        </w:tc>
        <w:tc>
          <w:tcPr>
            <w:tcW w:w="2681" w:type="dxa"/>
          </w:tcPr>
          <w:p w:rsidR="00E84B82" w:rsidRDefault="00E84B82" w:rsidP="0096212A">
            <w:pPr>
              <w:spacing w:line="240" w:lineRule="atLeast"/>
              <w:rPr>
                <w:ins w:id="854" w:author="x00116998" w:date="2014-12-27T17:54:00Z"/>
                <w:rFonts w:ascii="Arial" w:hAnsi="Arial"/>
                <w:kern w:val="0"/>
                <w:sz w:val="18"/>
                <w:szCs w:val="18"/>
                <w:lang w:val="fr-FR"/>
              </w:rPr>
            </w:pPr>
            <w:ins w:id="855" w:author="x00116998" w:date="2014-12-27T17:54:00Z">
              <w:r>
                <w:rPr>
                  <w:rFonts w:ascii="Arial" w:hAnsi="Arial" w:hint="eastAsia"/>
                  <w:kern w:val="0"/>
                  <w:sz w:val="18"/>
                  <w:szCs w:val="18"/>
                  <w:lang w:val="fr-FR"/>
                </w:rPr>
                <w:t>发送短信条数</w:t>
              </w:r>
            </w:ins>
          </w:p>
        </w:tc>
      </w:tr>
      <w:tr w:rsidR="0067101B" w:rsidTr="0096212A">
        <w:trPr>
          <w:jc w:val="center"/>
          <w:ins w:id="856" w:author="x00116998" w:date="2014-12-27T18:01:00Z"/>
        </w:trPr>
        <w:tc>
          <w:tcPr>
            <w:tcW w:w="2378" w:type="dxa"/>
          </w:tcPr>
          <w:p w:rsidR="0067101B" w:rsidRDefault="0067101B" w:rsidP="0067101B">
            <w:pPr>
              <w:pStyle w:val="TAL"/>
              <w:rPr>
                <w:ins w:id="857" w:author="x00116998" w:date="2014-12-27T18:01:00Z"/>
                <w:lang w:val="fr-FR" w:eastAsia="zh-CN"/>
              </w:rPr>
            </w:pPr>
            <w:ins w:id="858" w:author="x00116998" w:date="2014-12-27T18:01:00Z">
              <w:r>
                <w:rPr>
                  <w:lang w:val="fr-FR" w:eastAsia="zh-CN"/>
                </w:rPr>
                <w:t>p</w:t>
              </w:r>
              <w:r>
                <w:rPr>
                  <w:rFonts w:hint="eastAsia"/>
                  <w:lang w:val="fr-FR" w:eastAsia="zh-CN"/>
                </w:rPr>
                <w:t>hone</w:t>
              </w:r>
              <w:r>
                <w:rPr>
                  <w:lang w:val="fr-FR" w:eastAsia="zh-CN"/>
                </w:rPr>
                <w:t>Number</w:t>
              </w:r>
            </w:ins>
          </w:p>
        </w:tc>
        <w:tc>
          <w:tcPr>
            <w:tcW w:w="737" w:type="dxa"/>
          </w:tcPr>
          <w:p w:rsidR="0067101B" w:rsidRDefault="0067101B" w:rsidP="0096212A">
            <w:pPr>
              <w:spacing w:line="240" w:lineRule="atLeast"/>
              <w:rPr>
                <w:ins w:id="859" w:author="x00116998" w:date="2014-12-27T18:01:00Z"/>
                <w:rFonts w:ascii="Arial" w:hAnsi="Arial"/>
                <w:kern w:val="0"/>
                <w:sz w:val="18"/>
                <w:szCs w:val="18"/>
                <w:lang w:val="fr-FR"/>
              </w:rPr>
            </w:pPr>
            <w:ins w:id="860" w:author="x00116998" w:date="2014-12-27T18:02:00Z">
              <w:r>
                <w:rPr>
                  <w:rFonts w:ascii="Arial" w:hAnsi="Arial"/>
                  <w:kern w:val="0"/>
                  <w:sz w:val="18"/>
                  <w:szCs w:val="18"/>
                  <w:lang w:val="fr-FR"/>
                </w:rPr>
                <w:t>M</w:t>
              </w:r>
            </w:ins>
          </w:p>
        </w:tc>
        <w:tc>
          <w:tcPr>
            <w:tcW w:w="2104" w:type="dxa"/>
          </w:tcPr>
          <w:p w:rsidR="0067101B" w:rsidRDefault="0067101B" w:rsidP="0096212A">
            <w:pPr>
              <w:spacing w:line="240" w:lineRule="atLeast"/>
              <w:rPr>
                <w:ins w:id="861" w:author="x00116998" w:date="2014-12-27T18:01:00Z"/>
                <w:rFonts w:ascii="Arial" w:hAnsi="Arial"/>
                <w:kern w:val="0"/>
                <w:sz w:val="18"/>
                <w:szCs w:val="18"/>
                <w:lang w:val="fr-FR"/>
              </w:rPr>
            </w:pPr>
            <w:ins w:id="862" w:author="x00116998" w:date="2014-12-27T18:02:00Z">
              <w:r>
                <w:rPr>
                  <w:rFonts w:ascii="Arial" w:hAnsi="Arial"/>
                  <w:kern w:val="0"/>
                  <w:sz w:val="18"/>
                  <w:szCs w:val="18"/>
                  <w:lang w:val="fr-FR"/>
                </w:rPr>
                <w:t>String</w:t>
              </w:r>
            </w:ins>
          </w:p>
        </w:tc>
        <w:tc>
          <w:tcPr>
            <w:tcW w:w="900" w:type="dxa"/>
          </w:tcPr>
          <w:p w:rsidR="0067101B" w:rsidRDefault="0067101B" w:rsidP="0096212A">
            <w:pPr>
              <w:spacing w:line="240" w:lineRule="atLeast"/>
              <w:rPr>
                <w:ins w:id="863" w:author="x00116998" w:date="2014-12-27T18:01:00Z"/>
                <w:rFonts w:ascii="Arial" w:hAnsi="Arial"/>
                <w:kern w:val="0"/>
                <w:sz w:val="18"/>
                <w:szCs w:val="18"/>
                <w:lang w:val="fr-FR"/>
              </w:rPr>
            </w:pPr>
            <w:ins w:id="864" w:author="x00116998" w:date="2014-12-27T18:02:00Z">
              <w:r>
                <w:rPr>
                  <w:rFonts w:ascii="Arial" w:hAnsi="Arial"/>
                  <w:kern w:val="0"/>
                  <w:sz w:val="18"/>
                  <w:szCs w:val="18"/>
                  <w:lang w:val="fr-FR"/>
                </w:rPr>
                <w:t>20</w:t>
              </w:r>
            </w:ins>
          </w:p>
        </w:tc>
        <w:tc>
          <w:tcPr>
            <w:tcW w:w="2681" w:type="dxa"/>
          </w:tcPr>
          <w:p w:rsidR="0067101B" w:rsidRDefault="0067101B" w:rsidP="0067101B">
            <w:pPr>
              <w:spacing w:line="240" w:lineRule="atLeast"/>
              <w:rPr>
                <w:ins w:id="865" w:author="x00116998" w:date="2014-12-27T18:01:00Z"/>
                <w:rFonts w:ascii="Arial" w:hAnsi="Arial"/>
                <w:kern w:val="0"/>
                <w:sz w:val="18"/>
                <w:szCs w:val="18"/>
                <w:lang w:val="fr-FR"/>
              </w:rPr>
            </w:pPr>
            <w:ins w:id="866" w:author="x00116998" w:date="2014-12-27T18:02:00Z">
              <w:r>
                <w:rPr>
                  <w:rFonts w:ascii="Arial" w:hAnsi="Arial" w:hint="eastAsia"/>
                  <w:kern w:val="0"/>
                  <w:sz w:val="18"/>
                  <w:szCs w:val="18"/>
                  <w:lang w:val="fr-FR"/>
                </w:rPr>
                <w:t>匿名化手机号码</w:t>
              </w:r>
            </w:ins>
          </w:p>
        </w:tc>
      </w:tr>
    </w:tbl>
    <w:p w:rsidR="00E84B82" w:rsidRDefault="00E84B82" w:rsidP="00E84B82">
      <w:pPr>
        <w:pStyle w:val="41"/>
        <w:rPr>
          <w:ins w:id="867" w:author="x00116998" w:date="2014-12-27T17:54:00Z"/>
        </w:rPr>
      </w:pPr>
      <w:ins w:id="868" w:author="x00116998" w:date="2014-12-27T17:54:00Z">
        <w:r>
          <w:rPr>
            <w:rFonts w:hint="eastAsia"/>
          </w:rPr>
          <w:t>异常信息</w:t>
        </w:r>
      </w:ins>
    </w:p>
    <w:p w:rsidR="00E84B82" w:rsidRDefault="00E84B82" w:rsidP="00E84B82">
      <w:pPr>
        <w:pStyle w:val="a4"/>
        <w:ind w:firstLine="210"/>
        <w:rPr>
          <w:ins w:id="869" w:author="x00116998" w:date="2014-12-27T17:54:00Z"/>
        </w:rPr>
      </w:pPr>
      <w:ins w:id="870" w:author="x00116998" w:date="2014-12-27T17:54:00Z">
        <w:r>
          <w:rPr>
            <w:rFonts w:hint="eastAsia"/>
          </w:rPr>
          <w:t>失败则抛出异常</w:t>
        </w:r>
        <w:r>
          <w:rPr>
            <w:rFonts w:hint="eastAsia"/>
          </w:rPr>
          <w:t>CException</w:t>
        </w:r>
        <w:r>
          <w:rPr>
            <w:rFonts w:hint="eastAsia"/>
          </w:rPr>
          <w:t>，具体内容请参考异常码定义文档。</w:t>
        </w:r>
      </w:ins>
    </w:p>
    <w:p w:rsidR="00E84B82" w:rsidRDefault="00E84B82" w:rsidP="00E84B82">
      <w:pPr>
        <w:pStyle w:val="41"/>
        <w:rPr>
          <w:ins w:id="871" w:author="x00116998" w:date="2014-12-27T17:54:00Z"/>
        </w:rPr>
      </w:pPr>
      <w:ins w:id="872" w:author="x00116998" w:date="2014-12-27T17:54:00Z">
        <w:r>
          <w:rPr>
            <w:rFonts w:hint="eastAsia"/>
          </w:rPr>
          <w:t>Json</w:t>
        </w:r>
        <w:r>
          <w:rPr>
            <w:rFonts w:hint="eastAsia"/>
          </w:rPr>
          <w:t>接口登录认证信息说明</w:t>
        </w:r>
      </w:ins>
    </w:p>
    <w:p w:rsidR="003047DB" w:rsidRDefault="00E84B82" w:rsidP="00E84B82">
      <w:pPr>
        <w:widowControl/>
        <w:jc w:val="left"/>
      </w:pPr>
      <w:ins w:id="873" w:author="x00116998" w:date="2014-12-27T17:54:00Z">
        <w:r>
          <w:rPr>
            <w:rFonts w:hint="eastAsia"/>
          </w:rPr>
          <w:t xml:space="preserve">   Authorization</w:t>
        </w:r>
        <w:r>
          <w:rPr>
            <w:rFonts w:hint="eastAsia"/>
          </w:rPr>
          <w:t>中无需登录认证信息。</w:t>
        </w:r>
      </w:ins>
      <w:r w:rsidR="003047DB">
        <w:br w:type="page"/>
      </w:r>
    </w:p>
    <w:p w:rsidR="003E1408" w:rsidRPr="00FC7E1B" w:rsidRDefault="003E1408" w:rsidP="00424C9D"/>
    <w:p w:rsidR="00E60AAA" w:rsidRDefault="00E60AAA">
      <w:pPr>
        <w:widowControl/>
        <w:jc w:val="left"/>
      </w:pPr>
    </w:p>
    <w:p w:rsidR="00FD3043" w:rsidRDefault="00FD3043" w:rsidP="00591395">
      <w:pPr>
        <w:widowControl/>
        <w:jc w:val="left"/>
      </w:pPr>
    </w:p>
    <w:p w:rsidR="00FD3043" w:rsidRDefault="003A371E" w:rsidP="00A24EA7">
      <w:pPr>
        <w:pStyle w:val="10"/>
      </w:pPr>
      <w:r>
        <w:rPr>
          <w:rFonts w:hint="eastAsia"/>
        </w:rPr>
        <w:t>WAP</w:t>
      </w:r>
      <w:r w:rsidR="00FD3043">
        <w:rPr>
          <w:rFonts w:hint="eastAsia"/>
        </w:rPr>
        <w:t>版接口</w:t>
      </w:r>
    </w:p>
    <w:p w:rsidR="00D45529" w:rsidRDefault="00D45529">
      <w:pPr>
        <w:widowControl/>
        <w:jc w:val="left"/>
      </w:pPr>
    </w:p>
    <w:p w:rsidR="00EA425F" w:rsidRPr="009056A3" w:rsidRDefault="00EA425F" w:rsidP="00EA425F">
      <w:pPr>
        <w:pStyle w:val="21"/>
        <w:numPr>
          <w:ilvl w:val="1"/>
          <w:numId w:val="1"/>
        </w:numPr>
        <w:rPr>
          <w:lang w:val="fr-FR"/>
        </w:rPr>
      </w:pPr>
      <w:r>
        <w:rPr>
          <w:rStyle w:val="210"/>
          <w:rFonts w:hint="eastAsia"/>
        </w:rPr>
        <w:t>快登设置密码</w:t>
      </w:r>
      <w:hyperlink r:id="rId33" w:history="1">
        <w:r w:rsidR="009056A3" w:rsidRPr="0021591A">
          <w:rPr>
            <w:rStyle w:val="aa"/>
            <w:rFonts w:hint="eastAsia"/>
            <w:sz w:val="24"/>
            <w:lang w:val="fr-FR"/>
          </w:rPr>
          <w:t>https://hwid.vmall.com/</w:t>
        </w:r>
        <w:r w:rsidR="009056A3" w:rsidRPr="0021591A">
          <w:rPr>
            <w:rStyle w:val="aa"/>
            <w:sz w:val="24"/>
            <w:lang w:val="fr-FR"/>
          </w:rPr>
          <w:t>oauth2/web</w:t>
        </w:r>
        <w:r w:rsidR="009056A3" w:rsidRPr="0021591A">
          <w:rPr>
            <w:rStyle w:val="aa"/>
            <w:rFonts w:hint="eastAsia"/>
            <w:sz w:val="24"/>
            <w:lang w:val="fr-FR"/>
          </w:rPr>
          <w:t xml:space="preserve"> /</w:t>
        </w:r>
      </w:hyperlink>
      <w:r w:rsidR="00726F01" w:rsidRPr="009056A3">
        <w:rPr>
          <w:rStyle w:val="210"/>
          <w:rFonts w:hint="eastAsia"/>
          <w:sz w:val="24"/>
          <w:lang w:val="fr-FR"/>
        </w:rPr>
        <w:t>r</w:t>
      </w:r>
      <w:r w:rsidRPr="009056A3">
        <w:rPr>
          <w:rStyle w:val="210"/>
          <w:rFonts w:hint="eastAsia"/>
          <w:sz w:val="24"/>
          <w:lang w:val="fr-FR"/>
        </w:rPr>
        <w:t>eset</w:t>
      </w:r>
      <w:r w:rsidR="00726F01" w:rsidRPr="009056A3">
        <w:rPr>
          <w:rStyle w:val="210"/>
          <w:rFonts w:hint="eastAsia"/>
          <w:sz w:val="24"/>
          <w:lang w:val="fr-FR"/>
        </w:rPr>
        <w:t>p</w:t>
      </w:r>
      <w:r w:rsidRPr="009056A3">
        <w:rPr>
          <w:rStyle w:val="210"/>
          <w:rFonts w:hint="eastAsia"/>
          <w:sz w:val="24"/>
          <w:lang w:val="fr-FR"/>
        </w:rPr>
        <w:t>wd</w:t>
      </w:r>
      <w:r w:rsidR="00726F01" w:rsidRPr="009056A3">
        <w:rPr>
          <w:rStyle w:val="210"/>
          <w:rFonts w:hint="eastAsia"/>
          <w:sz w:val="24"/>
          <w:lang w:val="fr-FR"/>
        </w:rPr>
        <w:t>bysms</w:t>
      </w:r>
      <w:r w:rsidRPr="009056A3">
        <w:rPr>
          <w:rStyle w:val="210"/>
          <w:rFonts w:hint="eastAsia"/>
          <w:sz w:val="24"/>
          <w:lang w:val="fr-FR"/>
        </w:rPr>
        <w:t>.jsp</w:t>
      </w:r>
    </w:p>
    <w:p w:rsidR="00A91D6A" w:rsidRPr="00B91F27" w:rsidRDefault="00A91D6A" w:rsidP="00407B6C">
      <w:pPr>
        <w:pStyle w:val="31"/>
      </w:pPr>
      <w:r>
        <w:rPr>
          <w:rStyle w:val="210"/>
          <w:rFonts w:hint="eastAsia"/>
        </w:rPr>
        <w:t>http</w:t>
      </w:r>
      <w:r>
        <w:rPr>
          <w:rStyle w:val="210"/>
          <w:rFonts w:hint="eastAsia"/>
        </w:rPr>
        <w:t>接口</w:t>
      </w:r>
    </w:p>
    <w:p w:rsidR="00A91D6A" w:rsidRDefault="00A91D6A" w:rsidP="00407B6C">
      <w:pPr>
        <w:pStyle w:val="41"/>
      </w:pPr>
      <w:r>
        <w:rPr>
          <w:rFonts w:hint="eastAsia"/>
        </w:rPr>
        <w:t>描述</w:t>
      </w:r>
    </w:p>
    <w:p w:rsidR="00A91D6A" w:rsidRPr="00B427A2" w:rsidRDefault="002809C6" w:rsidP="00A91D6A">
      <w:pPr>
        <w:ind w:firstLine="420"/>
        <w:rPr>
          <w:sz w:val="20"/>
        </w:rPr>
      </w:pPr>
      <w:r w:rsidRPr="00B427A2">
        <w:rPr>
          <w:rFonts w:hint="eastAsia"/>
          <w:sz w:val="20"/>
        </w:rPr>
        <w:t>从</w:t>
      </w:r>
      <w:r>
        <w:rPr>
          <w:rFonts w:hint="eastAsia"/>
          <w:sz w:val="20"/>
        </w:rPr>
        <w:t>HwID OpenSDK</w:t>
      </w:r>
      <w:r>
        <w:rPr>
          <w:rFonts w:hint="eastAsia"/>
          <w:sz w:val="20"/>
        </w:rPr>
        <w:t>中完成上行短信注册或登录后，利用上行短信验证码进一步去重置用户密码。</w:t>
      </w:r>
    </w:p>
    <w:p w:rsidR="00A91D6A" w:rsidRDefault="00A91D6A" w:rsidP="00407B6C">
      <w:pPr>
        <w:pStyle w:val="41"/>
      </w:pPr>
      <w:r>
        <w:rPr>
          <w:rFonts w:hint="eastAsia"/>
        </w:rPr>
        <w:t>请求</w:t>
      </w:r>
    </w:p>
    <w:p w:rsidR="008B2A24" w:rsidRDefault="00AD07BB">
      <w:pPr>
        <w:pStyle w:val="a4"/>
        <w:ind w:firstLine="210"/>
      </w:pPr>
      <w:hyperlink r:id="rId34" w:history="1">
        <w:r w:rsidR="009056A3" w:rsidRPr="0021591A">
          <w:rPr>
            <w:rStyle w:val="aa"/>
            <w:rFonts w:hint="eastAsia"/>
            <w:sz w:val="24"/>
            <w:lang w:val="fr-FR"/>
          </w:rPr>
          <w:t>https://hwid.vmall.com/</w:t>
        </w:r>
        <w:r w:rsidR="009056A3" w:rsidRPr="0021591A">
          <w:rPr>
            <w:rStyle w:val="aa"/>
            <w:sz w:val="24"/>
            <w:lang w:val="fr-FR"/>
          </w:rPr>
          <w:t>oauth2/web</w:t>
        </w:r>
        <w:r w:rsidR="009056A3" w:rsidRPr="0021591A">
          <w:rPr>
            <w:rStyle w:val="aa"/>
            <w:rFonts w:hint="eastAsia"/>
            <w:sz w:val="24"/>
            <w:lang w:val="fr-FR"/>
          </w:rPr>
          <w:t>/</w:t>
        </w:r>
      </w:hyperlink>
      <w:r w:rsidR="00726F01" w:rsidRPr="00726F01">
        <w:rPr>
          <w:rStyle w:val="210"/>
          <w:rFonts w:hint="eastAsia"/>
          <w:b w:val="0"/>
          <w:bCs w:val="0"/>
          <w:sz w:val="24"/>
          <w:lang w:val="fr-FR"/>
        </w:rPr>
        <w:t>resetpwdbysms.jsp</w:t>
      </w:r>
      <w:r w:rsidR="00A91D6A" w:rsidRPr="0020547A">
        <w:t>?</w:t>
      </w:r>
      <w:r w:rsidR="009056A3">
        <w:rPr>
          <w:rFonts w:hint="eastAsia"/>
        </w:rPr>
        <w:t>mobilephone</w:t>
      </w:r>
      <w:r w:rsidR="00A91D6A">
        <w:rPr>
          <w:rFonts w:hint="eastAsia"/>
        </w:rPr>
        <w:t>=xx&amp;</w:t>
      </w:r>
      <w:r w:rsidR="009056A3">
        <w:rPr>
          <w:rFonts w:hint="eastAsia"/>
        </w:rPr>
        <w:t>smsAuthCode=xx</w:t>
      </w:r>
      <w:r w:rsidR="00A91D6A">
        <w:rPr>
          <w:rFonts w:hint="eastAsia"/>
        </w:rPr>
        <w:t>xx&amp;</w:t>
      </w:r>
      <w:r w:rsidR="009056A3">
        <w:rPr>
          <w:rFonts w:hint="eastAsia"/>
        </w:rPr>
        <w:t>reqClientType=2090&amp;ifSetPassword=</w:t>
      </w:r>
      <w:r w:rsidR="00A91D6A" w:rsidRPr="0020547A">
        <w:rPr>
          <w:rFonts w:hint="eastAsia"/>
        </w:rPr>
        <w:t>xx</w:t>
      </w:r>
      <w:r w:rsidR="00A91D6A">
        <w:rPr>
          <w:rFonts w:hint="eastAsia"/>
        </w:rPr>
        <w:t>&amp;lang=LanguageCode</w:t>
      </w:r>
    </w:p>
    <w:p w:rsidR="00A91D6A" w:rsidRPr="00B427A2" w:rsidRDefault="00A91D6A" w:rsidP="00A91D6A">
      <w:pPr>
        <w:pStyle w:val="a4"/>
        <w:ind w:left="210" w:firstLineChars="0" w:firstLine="0"/>
        <w:rPr>
          <w:sz w:val="20"/>
        </w:rPr>
      </w:pPr>
      <w:r w:rsidRPr="00B427A2">
        <w:rPr>
          <w:rFonts w:hint="eastAsia"/>
          <w:sz w:val="20"/>
        </w:rPr>
        <w:t>参数说明如下：</w:t>
      </w:r>
    </w:p>
    <w:tbl>
      <w:tblPr>
        <w:tblW w:w="9917"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48"/>
        <w:gridCol w:w="709"/>
        <w:gridCol w:w="851"/>
        <w:gridCol w:w="708"/>
        <w:gridCol w:w="5701"/>
      </w:tblGrid>
      <w:tr w:rsidR="00A91D6A" w:rsidTr="004C150C">
        <w:trPr>
          <w:jc w:val="center"/>
        </w:trPr>
        <w:tc>
          <w:tcPr>
            <w:tcW w:w="1948" w:type="dxa"/>
          </w:tcPr>
          <w:p w:rsidR="00A91D6A" w:rsidRDefault="00A91D6A" w:rsidP="009056A3">
            <w:pPr>
              <w:pStyle w:val="TAH"/>
              <w:rPr>
                <w:rFonts w:ascii="Verdana" w:hAnsi="Verdana"/>
                <w:lang w:val="fr-FR" w:eastAsia="zh-CN"/>
              </w:rPr>
            </w:pPr>
            <w:r>
              <w:rPr>
                <w:rFonts w:ascii="Verdana" w:hAnsi="Verdana" w:hint="eastAsia"/>
                <w:lang w:val="fr-FR" w:eastAsia="zh-CN"/>
              </w:rPr>
              <w:t>参数名称</w:t>
            </w:r>
          </w:p>
        </w:tc>
        <w:tc>
          <w:tcPr>
            <w:tcW w:w="709" w:type="dxa"/>
          </w:tcPr>
          <w:p w:rsidR="00A91D6A" w:rsidRDefault="00A91D6A" w:rsidP="009056A3">
            <w:pPr>
              <w:pStyle w:val="TAH"/>
              <w:rPr>
                <w:rFonts w:ascii="Verdana" w:hAnsi="Verdana"/>
                <w:lang w:val="fr-FR" w:eastAsia="zh-CN"/>
              </w:rPr>
            </w:pPr>
            <w:r>
              <w:rPr>
                <w:rFonts w:ascii="Verdana" w:hAnsi="Verdana" w:hint="eastAsia"/>
                <w:lang w:val="fr-FR" w:eastAsia="zh-CN"/>
              </w:rPr>
              <w:t>必须</w:t>
            </w:r>
          </w:p>
        </w:tc>
        <w:tc>
          <w:tcPr>
            <w:tcW w:w="851" w:type="dxa"/>
          </w:tcPr>
          <w:p w:rsidR="00A91D6A" w:rsidRDefault="00A91D6A" w:rsidP="009056A3">
            <w:pPr>
              <w:pStyle w:val="TAH"/>
              <w:rPr>
                <w:rFonts w:ascii="Verdana" w:hAnsi="Verdana"/>
                <w:lang w:val="fr-FR" w:eastAsia="zh-CN"/>
              </w:rPr>
            </w:pPr>
            <w:r>
              <w:rPr>
                <w:rFonts w:ascii="Verdana" w:hAnsi="Verdana" w:hint="eastAsia"/>
                <w:lang w:val="fr-FR" w:eastAsia="zh-CN"/>
              </w:rPr>
              <w:t>类型</w:t>
            </w:r>
          </w:p>
        </w:tc>
        <w:tc>
          <w:tcPr>
            <w:tcW w:w="708" w:type="dxa"/>
          </w:tcPr>
          <w:p w:rsidR="00A91D6A" w:rsidRDefault="00A91D6A" w:rsidP="009056A3">
            <w:pPr>
              <w:pStyle w:val="TAH"/>
              <w:rPr>
                <w:rFonts w:ascii="Verdana" w:hAnsi="Verdana"/>
                <w:lang w:val="fr-FR" w:eastAsia="zh-CN"/>
              </w:rPr>
            </w:pPr>
            <w:r>
              <w:rPr>
                <w:rFonts w:ascii="Verdana" w:hAnsi="Verdana" w:hint="eastAsia"/>
                <w:lang w:val="fr-FR" w:eastAsia="zh-CN"/>
              </w:rPr>
              <w:t>长度</w:t>
            </w:r>
          </w:p>
        </w:tc>
        <w:tc>
          <w:tcPr>
            <w:tcW w:w="5701" w:type="dxa"/>
          </w:tcPr>
          <w:p w:rsidR="00A91D6A" w:rsidRDefault="00A91D6A" w:rsidP="009056A3">
            <w:pPr>
              <w:pStyle w:val="TAH"/>
              <w:rPr>
                <w:rFonts w:ascii="Verdana" w:hAnsi="Verdana"/>
                <w:lang w:val="fr-FR" w:eastAsia="zh-CN"/>
              </w:rPr>
            </w:pPr>
            <w:r>
              <w:rPr>
                <w:rFonts w:ascii="Verdana" w:hAnsi="Verdana" w:hint="eastAsia"/>
                <w:lang w:val="fr-FR" w:eastAsia="zh-CN"/>
              </w:rPr>
              <w:t>描述信息</w:t>
            </w:r>
          </w:p>
        </w:tc>
      </w:tr>
      <w:tr w:rsidR="002809C6" w:rsidTr="004C150C">
        <w:trPr>
          <w:jc w:val="center"/>
        </w:trPr>
        <w:tc>
          <w:tcPr>
            <w:tcW w:w="1948" w:type="dxa"/>
          </w:tcPr>
          <w:p w:rsidR="002809C6" w:rsidRPr="00F52EEA" w:rsidRDefault="002809C6" w:rsidP="009056A3">
            <w:pPr>
              <w:pStyle w:val="TAL"/>
              <w:rPr>
                <w:rFonts w:ascii="宋体" w:hAnsi="宋体"/>
                <w:lang w:val="fr-FR" w:eastAsia="zh-CN"/>
              </w:rPr>
            </w:pPr>
            <w:r>
              <w:rPr>
                <w:rFonts w:hint="eastAsia"/>
              </w:rPr>
              <w:t>mobilephone</w:t>
            </w:r>
          </w:p>
        </w:tc>
        <w:tc>
          <w:tcPr>
            <w:tcW w:w="709" w:type="dxa"/>
          </w:tcPr>
          <w:p w:rsidR="002809C6" w:rsidRPr="00F52EEA" w:rsidRDefault="004C150C" w:rsidP="009056A3">
            <w:pPr>
              <w:spacing w:line="240" w:lineRule="atLeast"/>
              <w:rPr>
                <w:rFonts w:ascii="宋体" w:hAnsi="宋体"/>
                <w:kern w:val="0"/>
                <w:sz w:val="18"/>
                <w:szCs w:val="18"/>
                <w:lang w:val="fr-FR"/>
              </w:rPr>
            </w:pPr>
            <w:r>
              <w:rPr>
                <w:rFonts w:ascii="宋体" w:hAnsi="宋体" w:hint="eastAsia"/>
                <w:kern w:val="0"/>
                <w:sz w:val="18"/>
                <w:szCs w:val="18"/>
                <w:lang w:val="fr-FR"/>
              </w:rPr>
              <w:t>M</w:t>
            </w:r>
          </w:p>
        </w:tc>
        <w:tc>
          <w:tcPr>
            <w:tcW w:w="851" w:type="dxa"/>
          </w:tcPr>
          <w:p w:rsidR="002809C6" w:rsidRPr="00F52EEA" w:rsidRDefault="002809C6" w:rsidP="009056A3">
            <w:pPr>
              <w:spacing w:line="240" w:lineRule="atLeast"/>
              <w:rPr>
                <w:rFonts w:ascii="宋体" w:hAnsi="宋体"/>
                <w:kern w:val="0"/>
                <w:sz w:val="18"/>
                <w:szCs w:val="18"/>
                <w:lang w:val="fr-FR"/>
              </w:rPr>
            </w:pPr>
            <w:r>
              <w:rPr>
                <w:rFonts w:ascii="宋体" w:hAnsi="宋体" w:hint="eastAsia"/>
                <w:kern w:val="0"/>
                <w:sz w:val="18"/>
                <w:szCs w:val="18"/>
                <w:lang w:val="fr-FR"/>
              </w:rPr>
              <w:t>String</w:t>
            </w:r>
          </w:p>
        </w:tc>
        <w:tc>
          <w:tcPr>
            <w:tcW w:w="708" w:type="dxa"/>
          </w:tcPr>
          <w:p w:rsidR="002809C6" w:rsidRPr="00F52EEA" w:rsidRDefault="002809C6" w:rsidP="009056A3">
            <w:pPr>
              <w:spacing w:line="240" w:lineRule="atLeast"/>
              <w:rPr>
                <w:rFonts w:ascii="宋体" w:hAnsi="宋体"/>
                <w:kern w:val="0"/>
                <w:sz w:val="18"/>
                <w:szCs w:val="18"/>
                <w:lang w:val="fr-FR"/>
              </w:rPr>
            </w:pPr>
            <w:r>
              <w:rPr>
                <w:rFonts w:ascii="宋体" w:hAnsi="宋体" w:hint="eastAsia"/>
                <w:kern w:val="0"/>
                <w:sz w:val="18"/>
                <w:szCs w:val="18"/>
                <w:lang w:val="fr-FR"/>
              </w:rPr>
              <w:t>128</w:t>
            </w:r>
          </w:p>
        </w:tc>
        <w:tc>
          <w:tcPr>
            <w:tcW w:w="5701" w:type="dxa"/>
          </w:tcPr>
          <w:p w:rsidR="002809C6" w:rsidRPr="00F52EEA" w:rsidRDefault="002809C6" w:rsidP="009056A3">
            <w:pPr>
              <w:spacing w:line="240" w:lineRule="atLeast"/>
              <w:rPr>
                <w:rFonts w:ascii="宋体" w:hAnsi="宋体"/>
                <w:kern w:val="0"/>
                <w:sz w:val="18"/>
                <w:szCs w:val="18"/>
                <w:lang w:val="fr-FR"/>
              </w:rPr>
            </w:pPr>
            <w:r>
              <w:rPr>
                <w:rFonts w:ascii="宋体" w:hAnsi="宋体" w:hint="eastAsia"/>
                <w:kern w:val="0"/>
                <w:sz w:val="18"/>
                <w:szCs w:val="18"/>
                <w:lang w:val="fr-FR"/>
              </w:rPr>
              <w:t>帐号（如果用户已填写，则携带）</w:t>
            </w:r>
          </w:p>
        </w:tc>
      </w:tr>
      <w:tr w:rsidR="004C150C" w:rsidTr="004C150C">
        <w:trPr>
          <w:jc w:val="center"/>
        </w:trPr>
        <w:tc>
          <w:tcPr>
            <w:tcW w:w="1948" w:type="dxa"/>
          </w:tcPr>
          <w:p w:rsidR="004C150C" w:rsidRDefault="004C150C" w:rsidP="009056A3">
            <w:pPr>
              <w:pStyle w:val="TAL"/>
              <w:rPr>
                <w:lang w:val="fr-FR" w:eastAsia="zh-CN"/>
              </w:rPr>
            </w:pPr>
            <w:r>
              <w:rPr>
                <w:rStyle w:val="webdict1"/>
                <w:rFonts w:hint="eastAsia"/>
                <w:b w:val="0"/>
                <w:color w:val="888888"/>
                <w:sz w:val="21"/>
                <w:szCs w:val="21"/>
                <w:lang w:eastAsia="zh-CN"/>
              </w:rPr>
              <w:t>smsAuthCode</w:t>
            </w:r>
          </w:p>
        </w:tc>
        <w:tc>
          <w:tcPr>
            <w:tcW w:w="709" w:type="dxa"/>
          </w:tcPr>
          <w:p w:rsidR="004C150C" w:rsidRDefault="004C150C" w:rsidP="009056A3">
            <w:pPr>
              <w:pStyle w:val="TAL"/>
              <w:rPr>
                <w:lang w:val="fr-FR" w:eastAsia="zh-CN"/>
              </w:rPr>
            </w:pPr>
            <w:r>
              <w:rPr>
                <w:rFonts w:hint="eastAsia"/>
                <w:lang w:val="fr-FR" w:eastAsia="zh-CN"/>
              </w:rPr>
              <w:t>M</w:t>
            </w:r>
          </w:p>
        </w:tc>
        <w:tc>
          <w:tcPr>
            <w:tcW w:w="851" w:type="dxa"/>
          </w:tcPr>
          <w:p w:rsidR="004C150C" w:rsidRDefault="004C150C" w:rsidP="009056A3">
            <w:pPr>
              <w:pStyle w:val="TAL"/>
              <w:rPr>
                <w:lang w:val="fr-FR" w:eastAsia="zh-CN"/>
              </w:rPr>
            </w:pPr>
            <w:r>
              <w:rPr>
                <w:rFonts w:hint="eastAsia"/>
                <w:b/>
                <w:lang w:val="fr-FR" w:eastAsia="zh-CN"/>
              </w:rPr>
              <w:t>String</w:t>
            </w:r>
          </w:p>
        </w:tc>
        <w:tc>
          <w:tcPr>
            <w:tcW w:w="708" w:type="dxa"/>
          </w:tcPr>
          <w:p w:rsidR="004C150C" w:rsidRDefault="004C150C" w:rsidP="009056A3">
            <w:pPr>
              <w:pStyle w:val="TAL"/>
              <w:rPr>
                <w:lang w:val="fr-FR" w:eastAsia="zh-CN"/>
              </w:rPr>
            </w:pPr>
            <w:r>
              <w:rPr>
                <w:rFonts w:hint="eastAsia"/>
                <w:lang w:eastAsia="zh-CN"/>
              </w:rPr>
              <w:t>32</w:t>
            </w:r>
          </w:p>
        </w:tc>
        <w:tc>
          <w:tcPr>
            <w:tcW w:w="5701" w:type="dxa"/>
          </w:tcPr>
          <w:p w:rsidR="004C150C" w:rsidRDefault="004C150C" w:rsidP="004C150C">
            <w:pPr>
              <w:rPr>
                <w:rFonts w:ascii="Arial" w:hAnsi="Arial"/>
                <w:kern w:val="0"/>
                <w:sz w:val="18"/>
                <w:szCs w:val="18"/>
                <w:lang w:val="fr-FR"/>
              </w:rPr>
            </w:pPr>
            <w:r>
              <w:rPr>
                <w:rFonts w:hint="eastAsia"/>
              </w:rPr>
              <w:t>短信验证码</w:t>
            </w:r>
          </w:p>
          <w:p w:rsidR="004C150C" w:rsidRDefault="004C150C" w:rsidP="00C97BFF">
            <w:pPr>
              <w:rPr>
                <w:rFonts w:ascii="Arial" w:hAnsi="Arial"/>
                <w:kern w:val="0"/>
                <w:sz w:val="18"/>
                <w:szCs w:val="18"/>
                <w:lang w:val="fr-FR"/>
              </w:rPr>
            </w:pPr>
            <w:r>
              <w:rPr>
                <w:rFonts w:ascii="Arial" w:hAnsi="Arial" w:hint="eastAsia"/>
                <w:kern w:val="0"/>
                <w:sz w:val="18"/>
                <w:szCs w:val="18"/>
                <w:lang w:val="fr-FR"/>
              </w:rPr>
              <w:t>短信验证码</w:t>
            </w:r>
            <w:r>
              <w:rPr>
                <w:rFonts w:ascii="Arial" w:hAnsi="Arial" w:hint="eastAsia"/>
                <w:kern w:val="0"/>
                <w:sz w:val="18"/>
                <w:szCs w:val="18"/>
                <w:lang w:val="fr-FR"/>
              </w:rPr>
              <w:t xml:space="preserve">1 </w:t>
            </w:r>
            <w:r>
              <w:rPr>
                <w:rFonts w:ascii="Arial" w:hAnsi="Arial" w:hint="eastAsia"/>
                <w:kern w:val="0"/>
                <w:sz w:val="18"/>
                <w:szCs w:val="18"/>
                <w:lang w:val="fr-FR"/>
              </w:rPr>
              <w:t>短信验证码</w:t>
            </w:r>
            <w:r>
              <w:rPr>
                <w:rFonts w:ascii="Arial" w:hAnsi="Arial" w:hint="eastAsia"/>
                <w:kern w:val="0"/>
                <w:sz w:val="18"/>
                <w:szCs w:val="18"/>
                <w:lang w:val="fr-FR"/>
              </w:rPr>
              <w:t xml:space="preserve">2 </w:t>
            </w:r>
            <w:r>
              <w:rPr>
                <w:rFonts w:ascii="Arial" w:hAnsi="Arial" w:hint="eastAsia"/>
                <w:kern w:val="0"/>
                <w:sz w:val="18"/>
                <w:szCs w:val="18"/>
                <w:lang w:val="fr-FR"/>
              </w:rPr>
              <w:t>短信验证码</w:t>
            </w:r>
            <w:r>
              <w:rPr>
                <w:rFonts w:ascii="Arial" w:hAnsi="Arial" w:hint="eastAsia"/>
                <w:kern w:val="0"/>
                <w:sz w:val="18"/>
                <w:szCs w:val="18"/>
                <w:lang w:val="fr-FR"/>
              </w:rPr>
              <w:t xml:space="preserve">3 </w:t>
            </w:r>
          </w:p>
          <w:p w:rsidR="004C150C" w:rsidRPr="00E74491" w:rsidRDefault="004C150C" w:rsidP="009056A3">
            <w:pPr>
              <w:rPr>
                <w:rFonts w:ascii="Arial" w:hAnsi="Arial"/>
                <w:kern w:val="0"/>
                <w:sz w:val="18"/>
                <w:szCs w:val="18"/>
                <w:lang w:val="fr-FR"/>
              </w:rPr>
            </w:pPr>
            <w:r>
              <w:rPr>
                <w:rFonts w:ascii="Arial" w:hAnsi="Arial" w:hint="eastAsia"/>
                <w:kern w:val="0"/>
                <w:sz w:val="18"/>
                <w:szCs w:val="18"/>
                <w:lang w:val="fr-FR"/>
              </w:rPr>
              <w:t>注：最多</w:t>
            </w:r>
            <w:r>
              <w:rPr>
                <w:rFonts w:ascii="Arial" w:hAnsi="Arial" w:hint="eastAsia"/>
                <w:kern w:val="0"/>
                <w:sz w:val="18"/>
                <w:szCs w:val="18"/>
                <w:lang w:val="fr-FR"/>
              </w:rPr>
              <w:t>3</w:t>
            </w:r>
            <w:r>
              <w:rPr>
                <w:rFonts w:ascii="Arial" w:hAnsi="Arial" w:hint="eastAsia"/>
                <w:kern w:val="0"/>
                <w:sz w:val="18"/>
                <w:szCs w:val="18"/>
                <w:lang w:val="fr-FR"/>
              </w:rPr>
              <w:t>个短信验证码，以空格分隔。</w:t>
            </w:r>
          </w:p>
        </w:tc>
      </w:tr>
      <w:tr w:rsidR="004C150C" w:rsidTr="004C150C">
        <w:trPr>
          <w:jc w:val="center"/>
        </w:trPr>
        <w:tc>
          <w:tcPr>
            <w:tcW w:w="1948" w:type="dxa"/>
          </w:tcPr>
          <w:p w:rsidR="004C150C" w:rsidRPr="00C8364D" w:rsidRDefault="004C150C" w:rsidP="009056A3">
            <w:pPr>
              <w:pStyle w:val="TAL"/>
              <w:rPr>
                <w:lang w:val="fr-FR" w:eastAsia="zh-CN"/>
              </w:rPr>
            </w:pPr>
            <w:r>
              <w:rPr>
                <w:rFonts w:hint="eastAsia"/>
              </w:rPr>
              <w:t>reqClientType</w:t>
            </w:r>
          </w:p>
        </w:tc>
        <w:tc>
          <w:tcPr>
            <w:tcW w:w="709" w:type="dxa"/>
          </w:tcPr>
          <w:p w:rsidR="004C150C" w:rsidRPr="00C8364D" w:rsidRDefault="004C150C" w:rsidP="009056A3">
            <w:pPr>
              <w:pStyle w:val="TAL"/>
              <w:rPr>
                <w:lang w:val="fr-FR" w:eastAsia="zh-CN"/>
              </w:rPr>
            </w:pPr>
            <w:r>
              <w:rPr>
                <w:rFonts w:hint="eastAsia"/>
                <w:lang w:val="fr-FR" w:eastAsia="zh-CN"/>
              </w:rPr>
              <w:t>M</w:t>
            </w:r>
          </w:p>
        </w:tc>
        <w:tc>
          <w:tcPr>
            <w:tcW w:w="851" w:type="dxa"/>
          </w:tcPr>
          <w:p w:rsidR="004C150C" w:rsidRPr="00C8364D" w:rsidRDefault="004C150C" w:rsidP="009056A3">
            <w:pPr>
              <w:pStyle w:val="TAL"/>
              <w:rPr>
                <w:lang w:val="fr-FR" w:eastAsia="zh-CN"/>
              </w:rPr>
            </w:pPr>
            <w:r>
              <w:rPr>
                <w:rFonts w:hint="eastAsia"/>
                <w:lang w:val="fr-FR"/>
              </w:rPr>
              <w:t>int</w:t>
            </w:r>
          </w:p>
        </w:tc>
        <w:tc>
          <w:tcPr>
            <w:tcW w:w="708" w:type="dxa"/>
          </w:tcPr>
          <w:p w:rsidR="004C150C" w:rsidRPr="00C8364D" w:rsidRDefault="004C150C" w:rsidP="009056A3">
            <w:pPr>
              <w:pStyle w:val="TAL"/>
              <w:rPr>
                <w:lang w:val="fr-FR" w:eastAsia="zh-CN"/>
              </w:rPr>
            </w:pPr>
          </w:p>
        </w:tc>
        <w:tc>
          <w:tcPr>
            <w:tcW w:w="5701" w:type="dxa"/>
          </w:tcPr>
          <w:p w:rsidR="004C150C" w:rsidRPr="00C8364D" w:rsidRDefault="004C150C" w:rsidP="009056A3">
            <w:pPr>
              <w:rPr>
                <w:rFonts w:ascii="Arial" w:hAnsi="Arial"/>
                <w:kern w:val="0"/>
                <w:sz w:val="18"/>
                <w:szCs w:val="18"/>
                <w:lang w:val="fr-FR"/>
              </w:rPr>
            </w:pPr>
            <w:r>
              <w:rPr>
                <w:rFonts w:ascii="Arial" w:hAnsi="Arial" w:hint="eastAsia"/>
                <w:kern w:val="0"/>
                <w:sz w:val="18"/>
                <w:szCs w:val="18"/>
                <w:lang w:val="fr-FR"/>
              </w:rPr>
              <w:t>请求客户端类型</w:t>
            </w:r>
            <w:r>
              <w:rPr>
                <w:rFonts w:ascii="Arial" w:hAnsi="Arial" w:hint="eastAsia"/>
                <w:kern w:val="0"/>
                <w:sz w:val="18"/>
                <w:szCs w:val="18"/>
                <w:lang w:val="fr-FR"/>
              </w:rPr>
              <w:t>(2090 OpenSDK)</w:t>
            </w:r>
          </w:p>
        </w:tc>
      </w:tr>
      <w:tr w:rsidR="004C150C" w:rsidRPr="004C150C" w:rsidTr="004C150C">
        <w:trPr>
          <w:jc w:val="center"/>
        </w:trPr>
        <w:tc>
          <w:tcPr>
            <w:tcW w:w="1948" w:type="dxa"/>
          </w:tcPr>
          <w:p w:rsidR="004C150C" w:rsidRPr="001076DF" w:rsidRDefault="004C150C" w:rsidP="009056A3">
            <w:pPr>
              <w:pStyle w:val="TAL"/>
              <w:rPr>
                <w:rFonts w:ascii="宋体" w:hAnsi="宋体"/>
                <w:lang w:val="en-US" w:eastAsia="zh-CN"/>
              </w:rPr>
            </w:pPr>
            <w:r>
              <w:rPr>
                <w:rFonts w:hint="eastAsia"/>
              </w:rPr>
              <w:t>ifSetPassword</w:t>
            </w:r>
          </w:p>
        </w:tc>
        <w:tc>
          <w:tcPr>
            <w:tcW w:w="709" w:type="dxa"/>
          </w:tcPr>
          <w:p w:rsidR="004C150C" w:rsidRDefault="004C150C" w:rsidP="009056A3">
            <w:pPr>
              <w:spacing w:line="240" w:lineRule="atLeast"/>
              <w:rPr>
                <w:rFonts w:ascii="宋体" w:hAnsi="宋体"/>
                <w:kern w:val="0"/>
                <w:sz w:val="18"/>
                <w:szCs w:val="18"/>
                <w:lang w:val="fr-FR"/>
              </w:rPr>
            </w:pPr>
            <w:r>
              <w:rPr>
                <w:rFonts w:ascii="宋体" w:hAnsi="宋体" w:hint="eastAsia"/>
                <w:kern w:val="0"/>
                <w:sz w:val="18"/>
                <w:szCs w:val="18"/>
                <w:lang w:val="fr-FR"/>
              </w:rPr>
              <w:t>M</w:t>
            </w:r>
          </w:p>
        </w:tc>
        <w:tc>
          <w:tcPr>
            <w:tcW w:w="851" w:type="dxa"/>
          </w:tcPr>
          <w:p w:rsidR="004C150C" w:rsidRDefault="004C150C" w:rsidP="009056A3">
            <w:pPr>
              <w:spacing w:line="240" w:lineRule="atLeast"/>
              <w:rPr>
                <w:rFonts w:ascii="宋体" w:hAnsi="宋体"/>
                <w:kern w:val="0"/>
                <w:sz w:val="18"/>
                <w:szCs w:val="18"/>
                <w:lang w:val="fr-FR"/>
              </w:rPr>
            </w:pPr>
            <w:r>
              <w:rPr>
                <w:rFonts w:ascii="宋体" w:hAnsi="宋体"/>
                <w:kern w:val="0"/>
                <w:sz w:val="18"/>
                <w:szCs w:val="18"/>
                <w:lang w:val="fr-FR"/>
              </w:rPr>
              <w:t>Bigint</w:t>
            </w:r>
          </w:p>
        </w:tc>
        <w:tc>
          <w:tcPr>
            <w:tcW w:w="708" w:type="dxa"/>
          </w:tcPr>
          <w:p w:rsidR="004C150C" w:rsidRDefault="004C150C" w:rsidP="009056A3">
            <w:pPr>
              <w:spacing w:line="240" w:lineRule="atLeast"/>
              <w:rPr>
                <w:rFonts w:ascii="宋体" w:hAnsi="宋体"/>
                <w:kern w:val="0"/>
                <w:sz w:val="18"/>
                <w:szCs w:val="18"/>
                <w:lang w:val="fr-FR"/>
              </w:rPr>
            </w:pPr>
          </w:p>
        </w:tc>
        <w:tc>
          <w:tcPr>
            <w:tcW w:w="5701" w:type="dxa"/>
          </w:tcPr>
          <w:p w:rsidR="004C150C" w:rsidRDefault="004C150C" w:rsidP="009056A3">
            <w:pPr>
              <w:spacing w:line="240" w:lineRule="atLeast"/>
              <w:rPr>
                <w:rFonts w:ascii="宋体" w:hAnsi="宋体"/>
                <w:kern w:val="0"/>
                <w:sz w:val="18"/>
                <w:szCs w:val="18"/>
                <w:lang w:val="fr-FR"/>
              </w:rPr>
            </w:pPr>
            <w:r>
              <w:rPr>
                <w:rFonts w:ascii="宋体" w:hAnsi="宋体" w:hint="eastAsia"/>
                <w:kern w:val="0"/>
                <w:sz w:val="18"/>
                <w:szCs w:val="18"/>
                <w:lang w:val="fr-FR"/>
              </w:rPr>
              <w:t>是否必选设置密码？ 0否（老用户）  1是（新用户）</w:t>
            </w:r>
          </w:p>
        </w:tc>
      </w:tr>
      <w:tr w:rsidR="004C150C" w:rsidRPr="004C150C" w:rsidTr="004C150C">
        <w:trPr>
          <w:jc w:val="center"/>
        </w:trPr>
        <w:tc>
          <w:tcPr>
            <w:tcW w:w="1948" w:type="dxa"/>
          </w:tcPr>
          <w:p w:rsidR="004C150C" w:rsidRPr="004C150C" w:rsidRDefault="004C150C" w:rsidP="009056A3">
            <w:pPr>
              <w:pStyle w:val="TAL"/>
              <w:rPr>
                <w:rFonts w:ascii="宋体" w:hAnsi="宋体"/>
                <w:lang w:val="fr-FR" w:eastAsia="zh-CN"/>
              </w:rPr>
            </w:pPr>
            <w:r>
              <w:rPr>
                <w:rFonts w:hint="eastAsia"/>
                <w:lang w:val="fr-FR" w:eastAsia="zh-CN"/>
              </w:rPr>
              <w:t>lang</w:t>
            </w:r>
          </w:p>
        </w:tc>
        <w:tc>
          <w:tcPr>
            <w:tcW w:w="709" w:type="dxa"/>
          </w:tcPr>
          <w:p w:rsidR="004C150C" w:rsidRDefault="004C150C" w:rsidP="009056A3">
            <w:pPr>
              <w:spacing w:line="240" w:lineRule="atLeast"/>
              <w:rPr>
                <w:rFonts w:ascii="宋体" w:hAnsi="宋体"/>
                <w:kern w:val="0"/>
                <w:sz w:val="18"/>
                <w:szCs w:val="18"/>
                <w:lang w:val="fr-FR"/>
              </w:rPr>
            </w:pPr>
            <w:r>
              <w:rPr>
                <w:rFonts w:ascii="Arial" w:hAnsi="Arial" w:hint="eastAsia"/>
                <w:kern w:val="0"/>
                <w:sz w:val="18"/>
                <w:szCs w:val="18"/>
                <w:lang w:val="fr-FR"/>
              </w:rPr>
              <w:t>M</w:t>
            </w:r>
          </w:p>
        </w:tc>
        <w:tc>
          <w:tcPr>
            <w:tcW w:w="851" w:type="dxa"/>
          </w:tcPr>
          <w:p w:rsidR="004C150C" w:rsidRDefault="004C150C" w:rsidP="009056A3">
            <w:pPr>
              <w:spacing w:line="240" w:lineRule="atLeast"/>
              <w:rPr>
                <w:rFonts w:ascii="宋体" w:hAnsi="宋体"/>
                <w:kern w:val="0"/>
                <w:sz w:val="18"/>
                <w:szCs w:val="18"/>
                <w:lang w:val="fr-FR"/>
              </w:rPr>
            </w:pPr>
            <w:r>
              <w:rPr>
                <w:rFonts w:ascii="Arial" w:hAnsi="Arial" w:hint="eastAsia"/>
                <w:kern w:val="0"/>
                <w:sz w:val="18"/>
                <w:szCs w:val="18"/>
                <w:lang w:val="fr-FR"/>
              </w:rPr>
              <w:t>String</w:t>
            </w:r>
          </w:p>
        </w:tc>
        <w:tc>
          <w:tcPr>
            <w:tcW w:w="708" w:type="dxa"/>
          </w:tcPr>
          <w:p w:rsidR="004C150C" w:rsidRDefault="004C150C" w:rsidP="009056A3">
            <w:pPr>
              <w:spacing w:line="240" w:lineRule="atLeast"/>
              <w:rPr>
                <w:rFonts w:ascii="宋体" w:hAnsi="宋体"/>
                <w:kern w:val="0"/>
                <w:sz w:val="18"/>
                <w:szCs w:val="18"/>
                <w:lang w:val="fr-FR"/>
              </w:rPr>
            </w:pPr>
            <w:r>
              <w:rPr>
                <w:rFonts w:ascii="Arial" w:hAnsi="Arial" w:hint="eastAsia"/>
                <w:kern w:val="0"/>
                <w:sz w:val="18"/>
                <w:szCs w:val="18"/>
                <w:lang w:val="fr-FR"/>
              </w:rPr>
              <w:t>16</w:t>
            </w:r>
          </w:p>
        </w:tc>
        <w:tc>
          <w:tcPr>
            <w:tcW w:w="5701" w:type="dxa"/>
          </w:tcPr>
          <w:p w:rsidR="004C150C" w:rsidRDefault="004C150C" w:rsidP="009056A3">
            <w:pPr>
              <w:spacing w:line="240" w:lineRule="atLeast"/>
              <w:rPr>
                <w:rFonts w:ascii="宋体" w:hAnsi="宋体"/>
                <w:kern w:val="0"/>
                <w:sz w:val="18"/>
                <w:szCs w:val="18"/>
                <w:lang w:val="fr-FR"/>
              </w:rPr>
            </w:pPr>
            <w:r>
              <w:rPr>
                <w:rFonts w:ascii="Arial" w:hAnsi="Arial" w:hint="eastAsia"/>
                <w:kern w:val="0"/>
                <w:sz w:val="18"/>
                <w:szCs w:val="18"/>
                <w:lang w:val="fr-FR"/>
              </w:rPr>
              <w:t>语言类型，例如：</w:t>
            </w:r>
            <w:r>
              <w:rPr>
                <w:rFonts w:ascii="Arial" w:hAnsi="Arial" w:hint="eastAsia"/>
                <w:kern w:val="0"/>
                <w:sz w:val="18"/>
                <w:szCs w:val="18"/>
                <w:lang w:val="fr-FR"/>
              </w:rPr>
              <w:t xml:space="preserve"> </w:t>
            </w:r>
            <w:r w:rsidR="00BF7352" w:rsidRPr="00BF7352">
              <w:rPr>
                <w:rFonts w:ascii="宋体" w:hAnsi="宋体"/>
                <w:color w:val="000000"/>
                <w:sz w:val="22"/>
                <w:szCs w:val="22"/>
                <w:lang w:val="fr-FR"/>
              </w:rPr>
              <w:t xml:space="preserve">zh-cn </w:t>
            </w:r>
            <w:r>
              <w:rPr>
                <w:rFonts w:ascii="宋体" w:hAnsi="宋体" w:hint="eastAsia"/>
                <w:color w:val="000000"/>
                <w:sz w:val="22"/>
                <w:szCs w:val="22"/>
              </w:rPr>
              <w:t>简体中文</w:t>
            </w:r>
          </w:p>
        </w:tc>
      </w:tr>
    </w:tbl>
    <w:p w:rsidR="00A91D6A" w:rsidRPr="004C150C" w:rsidRDefault="00A91D6A" w:rsidP="00A91D6A">
      <w:pPr>
        <w:widowControl/>
        <w:ind w:left="210"/>
        <w:jc w:val="left"/>
        <w:rPr>
          <w:lang w:val="fr-FR"/>
        </w:rPr>
      </w:pPr>
    </w:p>
    <w:p w:rsidR="00A91D6A" w:rsidRPr="004C150C" w:rsidRDefault="00A91D6A" w:rsidP="00407B6C">
      <w:pPr>
        <w:pStyle w:val="41"/>
        <w:rPr>
          <w:lang w:val="fr-FR"/>
        </w:rPr>
      </w:pPr>
      <w:r>
        <w:rPr>
          <w:rFonts w:hint="eastAsia"/>
        </w:rPr>
        <w:t>应答</w:t>
      </w:r>
    </w:p>
    <w:p w:rsidR="00815D2D" w:rsidRDefault="00815D2D" w:rsidP="00815D2D">
      <w:pPr>
        <w:widowControl/>
        <w:ind w:firstLine="420"/>
        <w:rPr>
          <w:color w:val="FF0000"/>
          <w:lang w:val="fr-FR"/>
        </w:rPr>
      </w:pPr>
      <w:r w:rsidRPr="00815D2D">
        <w:rPr>
          <w:rFonts w:ascii="宋体" w:hAnsi="宋体" w:hint="eastAsia"/>
          <w:color w:val="FF0000"/>
          <w:lang w:val="fr-FR"/>
        </w:rPr>
        <w:t>OpenSDK</w:t>
      </w:r>
      <w:r>
        <w:rPr>
          <w:rFonts w:ascii="宋体" w:hAnsi="宋体" w:hint="eastAsia"/>
          <w:color w:val="FF0000"/>
        </w:rPr>
        <w:t>需</w:t>
      </w:r>
      <w:r w:rsidR="00A91D6A" w:rsidRPr="00815D2D">
        <w:rPr>
          <w:rFonts w:ascii="宋体" w:hAnsi="宋体" w:hint="eastAsia"/>
          <w:color w:val="FF0000"/>
        </w:rPr>
        <w:t>提供如下</w:t>
      </w:r>
      <w:r>
        <w:rPr>
          <w:color w:val="FF0000"/>
          <w:lang w:val="fr-FR"/>
        </w:rPr>
        <w:t>android</w:t>
      </w:r>
      <w:r>
        <w:rPr>
          <w:rFonts w:ascii="宋体" w:hAnsi="宋体" w:hint="eastAsia"/>
          <w:color w:val="FF0000"/>
        </w:rPr>
        <w:t>函数</w:t>
      </w:r>
      <w:r w:rsidR="00A91D6A" w:rsidRPr="00815D2D">
        <w:rPr>
          <w:color w:val="FF0000"/>
          <w:lang w:val="fr-FR"/>
        </w:rPr>
        <w:t xml:space="preserve">webLoader.intoApp(String </w:t>
      </w:r>
      <w:r>
        <w:rPr>
          <w:rFonts w:hint="eastAsia"/>
          <w:color w:val="FF0000"/>
          <w:lang w:val="fr-FR"/>
        </w:rPr>
        <w:t>retValue</w:t>
      </w:r>
      <w:r w:rsidR="00A91D6A" w:rsidRPr="00815D2D">
        <w:rPr>
          <w:color w:val="FF0000"/>
          <w:lang w:val="fr-FR"/>
        </w:rPr>
        <w:t>)</w:t>
      </w:r>
      <w:r>
        <w:rPr>
          <w:rFonts w:hint="eastAsia"/>
          <w:color w:val="FF0000"/>
          <w:lang w:val="fr-FR"/>
        </w:rPr>
        <w:t>接受</w:t>
      </w:r>
      <w:r>
        <w:rPr>
          <w:rFonts w:hint="eastAsia"/>
          <w:color w:val="FF0000"/>
          <w:lang w:val="fr-FR"/>
        </w:rPr>
        <w:t>WAP</w:t>
      </w:r>
      <w:r>
        <w:rPr>
          <w:rFonts w:hint="eastAsia"/>
          <w:color w:val="FF0000"/>
          <w:lang w:val="fr-FR"/>
        </w:rPr>
        <w:t>页面</w:t>
      </w:r>
      <w:r>
        <w:rPr>
          <w:rFonts w:hint="eastAsia"/>
          <w:color w:val="FF0000"/>
          <w:lang w:val="fr-FR"/>
        </w:rPr>
        <w:t>js</w:t>
      </w:r>
      <w:r>
        <w:rPr>
          <w:rFonts w:hint="eastAsia"/>
          <w:color w:val="FF0000"/>
          <w:lang w:val="fr-FR"/>
        </w:rPr>
        <w:t>返回值。</w:t>
      </w:r>
    </w:p>
    <w:p w:rsidR="00A91D6A" w:rsidRPr="00815D2D" w:rsidRDefault="00815D2D" w:rsidP="00815D2D">
      <w:pPr>
        <w:widowControl/>
        <w:ind w:firstLine="420"/>
        <w:rPr>
          <w:color w:val="FF0000"/>
          <w:lang w:val="fr-FR"/>
        </w:rPr>
      </w:pPr>
      <w:r>
        <w:rPr>
          <w:rFonts w:hint="eastAsia"/>
          <w:color w:val="FF0000"/>
          <w:lang w:val="fr-FR"/>
        </w:rPr>
        <w:t>retValue</w:t>
      </w:r>
      <w:r w:rsidR="00A91D6A" w:rsidRPr="00815D2D">
        <w:rPr>
          <w:rFonts w:ascii="宋体" w:hAnsi="宋体" w:hint="eastAsia"/>
          <w:color w:val="FF0000"/>
        </w:rPr>
        <w:t>枚举值如下</w:t>
      </w:r>
      <w:r w:rsidR="00A91D6A" w:rsidRPr="00815D2D">
        <w:rPr>
          <w:rFonts w:ascii="宋体" w:hAnsi="宋体" w:hint="eastAsia"/>
          <w:color w:val="FF0000"/>
          <w:lang w:val="fr-FR"/>
        </w:rPr>
        <w:t>：</w:t>
      </w:r>
    </w:p>
    <w:p w:rsidR="00A91D6A" w:rsidRDefault="00A91D6A" w:rsidP="00012AC7">
      <w:pPr>
        <w:pStyle w:val="affffff9"/>
        <w:widowControl/>
        <w:ind w:left="1200" w:firstLineChars="0" w:firstLine="0"/>
        <w:rPr>
          <w:color w:val="FF0000"/>
          <w:lang w:val="fr-FR"/>
        </w:rPr>
      </w:pPr>
      <w:r>
        <w:rPr>
          <w:color w:val="FF0000"/>
          <w:lang w:val="fr-FR"/>
        </w:rPr>
        <w:t>cancel</w:t>
      </w:r>
      <w:r w:rsidRPr="00A91D6A">
        <w:rPr>
          <w:rFonts w:ascii="宋体" w:hAnsi="宋体" w:hint="eastAsia"/>
          <w:color w:val="FF0000"/>
          <w:lang w:val="fr-FR"/>
        </w:rPr>
        <w:t>：</w:t>
      </w:r>
      <w:r w:rsidRPr="00A91D6A">
        <w:rPr>
          <w:color w:val="FF0000"/>
          <w:lang w:val="fr-FR"/>
        </w:rPr>
        <w:t xml:space="preserve">  </w:t>
      </w:r>
      <w:r w:rsidR="00815D2D">
        <w:rPr>
          <w:rFonts w:hint="eastAsia"/>
          <w:color w:val="FF0000"/>
          <w:lang w:val="fr-FR"/>
        </w:rPr>
        <w:t>用户点击</w:t>
      </w:r>
      <w:r w:rsidR="00815D2D">
        <w:rPr>
          <w:rFonts w:ascii="宋体" w:hAnsi="宋体" w:hint="eastAsia"/>
          <w:color w:val="FF0000"/>
        </w:rPr>
        <w:t>关闭当前快登弹出框</w:t>
      </w:r>
    </w:p>
    <w:p w:rsidR="00A91D6A" w:rsidRPr="00815D2D" w:rsidRDefault="00A91D6A" w:rsidP="00012AC7">
      <w:pPr>
        <w:pStyle w:val="affffff9"/>
        <w:widowControl/>
        <w:ind w:left="1200" w:firstLineChars="0" w:firstLine="0"/>
        <w:rPr>
          <w:color w:val="FF0000"/>
          <w:lang w:val="fr-FR"/>
        </w:rPr>
      </w:pPr>
      <w:r>
        <w:rPr>
          <w:color w:val="FF0000"/>
          <w:lang w:val="fr-FR"/>
        </w:rPr>
        <w:t xml:space="preserve">ok : </w:t>
      </w:r>
      <w:r w:rsidR="00815D2D" w:rsidRPr="00A91D6A">
        <w:rPr>
          <w:color w:val="FF0000"/>
          <w:lang w:val="fr-FR"/>
        </w:rPr>
        <w:t> </w:t>
      </w:r>
      <w:r w:rsidR="00815D2D">
        <w:rPr>
          <w:rFonts w:hint="eastAsia"/>
          <w:color w:val="FF0000"/>
          <w:lang w:val="fr-FR"/>
        </w:rPr>
        <w:t>用户点击：</w:t>
      </w:r>
      <w:r>
        <w:rPr>
          <w:rFonts w:ascii="宋体" w:hAnsi="宋体" w:hint="eastAsia"/>
          <w:color w:val="FF0000"/>
        </w:rPr>
        <w:t>进入应用、设置密码并进入应用、重置密码并进入应用</w:t>
      </w:r>
      <w:r w:rsidR="00815D2D">
        <w:rPr>
          <w:rFonts w:ascii="宋体" w:hAnsi="宋体" w:hint="eastAsia"/>
          <w:color w:val="FF0000"/>
        </w:rPr>
        <w:t>。</w:t>
      </w:r>
    </w:p>
    <w:p w:rsidR="007D1515" w:rsidRPr="007D1515" w:rsidRDefault="007D1515" w:rsidP="007D1515">
      <w:pPr>
        <w:pStyle w:val="21"/>
        <w:numPr>
          <w:ilvl w:val="1"/>
          <w:numId w:val="1"/>
        </w:numPr>
        <w:rPr>
          <w:rStyle w:val="210"/>
          <w:lang w:val="fr-FR"/>
        </w:rPr>
      </w:pPr>
      <w:r>
        <w:rPr>
          <w:rStyle w:val="210"/>
          <w:rFonts w:hint="eastAsia"/>
        </w:rPr>
        <w:lastRenderedPageBreak/>
        <w:t>支付忘记密码</w:t>
      </w:r>
      <w:r w:rsidR="00AD07BB">
        <w:fldChar w:fldCharType="begin"/>
      </w:r>
      <w:r w:rsidR="00AD07BB" w:rsidRPr="00AD07BB">
        <w:rPr>
          <w:lang w:val="fr-FR"/>
          <w:rPrChange w:id="874" w:author="x00116998" w:date="2014-12-29T14:59:00Z">
            <w:rPr/>
          </w:rPrChange>
        </w:rPr>
        <w:instrText>HYPERLINK "http://hwid.vmall.com/oauth2/web/"</w:instrText>
      </w:r>
      <w:r w:rsidR="00AD07BB">
        <w:fldChar w:fldCharType="separate"/>
      </w:r>
      <w:r w:rsidRPr="0021591A">
        <w:rPr>
          <w:rStyle w:val="aa"/>
          <w:rFonts w:hint="eastAsia"/>
          <w:sz w:val="28"/>
          <w:lang w:val="fr-FR"/>
        </w:rPr>
        <w:t>http://hwid.vmall.com/</w:t>
      </w:r>
      <w:r w:rsidRPr="0021591A">
        <w:rPr>
          <w:rStyle w:val="aa"/>
          <w:sz w:val="28"/>
          <w:lang w:val="fr-FR"/>
        </w:rPr>
        <w:t>oauth2/web</w:t>
      </w:r>
      <w:r w:rsidRPr="0021591A">
        <w:rPr>
          <w:rStyle w:val="aa"/>
          <w:rFonts w:hint="eastAsia"/>
          <w:sz w:val="28"/>
          <w:lang w:val="fr-FR"/>
        </w:rPr>
        <w:t>/</w:t>
      </w:r>
      <w:r w:rsidR="00AD07BB">
        <w:fldChar w:fldCharType="end"/>
      </w:r>
      <w:r>
        <w:rPr>
          <w:rStyle w:val="210"/>
          <w:rFonts w:hint="eastAsia"/>
          <w:b/>
          <w:bCs/>
          <w:sz w:val="28"/>
          <w:lang w:val="fr-FR"/>
        </w:rPr>
        <w:t>forgot</w:t>
      </w:r>
      <w:r w:rsidRPr="00EA425F">
        <w:rPr>
          <w:rStyle w:val="210"/>
          <w:b/>
          <w:bCs/>
          <w:sz w:val="28"/>
          <w:lang w:val="fr-FR"/>
        </w:rPr>
        <w:t>pwd.jsp</w:t>
      </w:r>
    </w:p>
    <w:p w:rsidR="007D1515" w:rsidRPr="00B91F27" w:rsidRDefault="007D1515" w:rsidP="00407B6C">
      <w:pPr>
        <w:pStyle w:val="31"/>
      </w:pPr>
      <w:r>
        <w:rPr>
          <w:rStyle w:val="210"/>
          <w:rFonts w:hint="eastAsia"/>
        </w:rPr>
        <w:t>http</w:t>
      </w:r>
      <w:r>
        <w:rPr>
          <w:rStyle w:val="210"/>
          <w:rFonts w:hint="eastAsia"/>
        </w:rPr>
        <w:t>接口</w:t>
      </w:r>
    </w:p>
    <w:p w:rsidR="007D1515" w:rsidRDefault="007D1515" w:rsidP="00407B6C">
      <w:pPr>
        <w:pStyle w:val="41"/>
      </w:pPr>
      <w:r>
        <w:rPr>
          <w:rFonts w:hint="eastAsia"/>
        </w:rPr>
        <w:t>描述</w:t>
      </w:r>
    </w:p>
    <w:p w:rsidR="007D1515" w:rsidRPr="00B427A2" w:rsidRDefault="007D1515" w:rsidP="007D1515">
      <w:pPr>
        <w:ind w:firstLine="420"/>
        <w:rPr>
          <w:sz w:val="20"/>
        </w:rPr>
      </w:pPr>
      <w:r>
        <w:rPr>
          <w:rFonts w:hint="eastAsia"/>
          <w:sz w:val="20"/>
        </w:rPr>
        <w:t>支付</w:t>
      </w:r>
      <w:r>
        <w:rPr>
          <w:rFonts w:hint="eastAsia"/>
          <w:sz w:val="20"/>
        </w:rPr>
        <w:t>SDK</w:t>
      </w:r>
      <w:r>
        <w:rPr>
          <w:rFonts w:hint="eastAsia"/>
          <w:sz w:val="20"/>
        </w:rPr>
        <w:t>，点击忘记密码链接，通过浏览器调</w:t>
      </w:r>
      <w:r>
        <w:rPr>
          <w:rFonts w:hint="eastAsia"/>
          <w:sz w:val="20"/>
        </w:rPr>
        <w:t>WAP</w:t>
      </w:r>
      <w:r>
        <w:rPr>
          <w:rFonts w:hint="eastAsia"/>
          <w:sz w:val="20"/>
        </w:rPr>
        <w:t>版忘记密码界面。</w:t>
      </w:r>
    </w:p>
    <w:p w:rsidR="007D1515" w:rsidRDefault="007D1515" w:rsidP="00407B6C">
      <w:pPr>
        <w:pStyle w:val="41"/>
      </w:pPr>
      <w:r>
        <w:rPr>
          <w:rFonts w:hint="eastAsia"/>
        </w:rPr>
        <w:t>请求</w:t>
      </w:r>
    </w:p>
    <w:p w:rsidR="007D1515" w:rsidRPr="00EA425F" w:rsidRDefault="00AD07BB" w:rsidP="007D1515">
      <w:pPr>
        <w:ind w:firstLine="420"/>
        <w:rPr>
          <w:sz w:val="20"/>
        </w:rPr>
      </w:pPr>
      <w:hyperlink r:id="rId35" w:history="1">
        <w:r w:rsidR="007D1515" w:rsidRPr="0021591A">
          <w:rPr>
            <w:rStyle w:val="aa"/>
            <w:rFonts w:hint="eastAsia"/>
            <w:sz w:val="20"/>
          </w:rPr>
          <w:t>http://hwid.vmall.com/</w:t>
        </w:r>
        <w:r w:rsidR="007D1515" w:rsidRPr="0021591A">
          <w:rPr>
            <w:rStyle w:val="aa"/>
            <w:sz w:val="20"/>
          </w:rPr>
          <w:t>oauth2/web</w:t>
        </w:r>
        <w:r w:rsidR="007D1515" w:rsidRPr="0021591A">
          <w:rPr>
            <w:rStyle w:val="aa"/>
            <w:rFonts w:hint="eastAsia"/>
            <w:sz w:val="20"/>
          </w:rPr>
          <w:t>/</w:t>
        </w:r>
      </w:hyperlink>
      <w:r w:rsidR="007D1515" w:rsidRPr="007D1515">
        <w:rPr>
          <w:sz w:val="20"/>
        </w:rPr>
        <w:t>forgotpwd</w:t>
      </w:r>
      <w:r w:rsidR="007D1515" w:rsidRPr="00EA425F">
        <w:rPr>
          <w:sz w:val="20"/>
        </w:rPr>
        <w:t>.jsp?</w:t>
      </w:r>
      <w:r w:rsidR="007D1515" w:rsidRPr="00EA425F">
        <w:rPr>
          <w:rFonts w:hint="eastAsia"/>
          <w:sz w:val="20"/>
        </w:rPr>
        <w:t>user</w:t>
      </w:r>
      <w:r w:rsidR="007D1515">
        <w:rPr>
          <w:rFonts w:hint="eastAsia"/>
          <w:sz w:val="20"/>
        </w:rPr>
        <w:t>ID</w:t>
      </w:r>
      <w:r w:rsidR="007D1515" w:rsidRPr="00EA425F">
        <w:rPr>
          <w:rFonts w:hint="eastAsia"/>
          <w:sz w:val="20"/>
        </w:rPr>
        <w:t>=xx&amp;</w:t>
      </w:r>
      <w:r w:rsidR="002F061F">
        <w:rPr>
          <w:rFonts w:hint="eastAsia"/>
          <w:sz w:val="20"/>
        </w:rPr>
        <w:t>reqClientType</w:t>
      </w:r>
      <w:r w:rsidR="007D1515" w:rsidRPr="00EA425F">
        <w:rPr>
          <w:rFonts w:hint="eastAsia"/>
          <w:sz w:val="20"/>
        </w:rPr>
        <w:t xml:space="preserve">=xx&amp;lang=LanguageCode </w:t>
      </w:r>
    </w:p>
    <w:p w:rsidR="007D1515" w:rsidRPr="00214331" w:rsidRDefault="007D1515" w:rsidP="007D1515">
      <w:pPr>
        <w:pStyle w:val="a4"/>
        <w:ind w:firstLine="200"/>
        <w:rPr>
          <w:sz w:val="20"/>
        </w:rPr>
      </w:pPr>
    </w:p>
    <w:p w:rsidR="007D1515" w:rsidRPr="00B427A2" w:rsidRDefault="007D1515" w:rsidP="007D1515">
      <w:pPr>
        <w:pStyle w:val="a4"/>
        <w:ind w:left="210" w:firstLineChars="0" w:firstLine="0"/>
        <w:rPr>
          <w:sz w:val="20"/>
        </w:rPr>
      </w:pPr>
      <w:r w:rsidRPr="00B427A2">
        <w:rPr>
          <w:rFonts w:hint="eastAsia"/>
          <w:sz w:val="20"/>
        </w:rPr>
        <w:t>参数说明如下：</w:t>
      </w:r>
    </w:p>
    <w:tbl>
      <w:tblPr>
        <w:tblW w:w="8800"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48"/>
        <w:gridCol w:w="709"/>
        <w:gridCol w:w="851"/>
        <w:gridCol w:w="708"/>
        <w:gridCol w:w="4584"/>
      </w:tblGrid>
      <w:tr w:rsidR="007D1515" w:rsidTr="00C97BFF">
        <w:trPr>
          <w:jc w:val="center"/>
        </w:trPr>
        <w:tc>
          <w:tcPr>
            <w:tcW w:w="1948" w:type="dxa"/>
          </w:tcPr>
          <w:p w:rsidR="007D1515" w:rsidRDefault="007D1515" w:rsidP="00C97BFF">
            <w:pPr>
              <w:pStyle w:val="TAH"/>
              <w:rPr>
                <w:rFonts w:ascii="Verdana" w:hAnsi="Verdana"/>
                <w:lang w:val="fr-FR" w:eastAsia="zh-CN"/>
              </w:rPr>
            </w:pPr>
            <w:r>
              <w:rPr>
                <w:rFonts w:ascii="Verdana" w:hAnsi="Verdana" w:hint="eastAsia"/>
                <w:lang w:val="fr-FR" w:eastAsia="zh-CN"/>
              </w:rPr>
              <w:t>参数名称</w:t>
            </w:r>
          </w:p>
        </w:tc>
        <w:tc>
          <w:tcPr>
            <w:tcW w:w="709" w:type="dxa"/>
          </w:tcPr>
          <w:p w:rsidR="007D1515" w:rsidRDefault="007D1515" w:rsidP="00C97BFF">
            <w:pPr>
              <w:pStyle w:val="TAH"/>
              <w:rPr>
                <w:rFonts w:ascii="Verdana" w:hAnsi="Verdana"/>
                <w:lang w:val="fr-FR" w:eastAsia="zh-CN"/>
              </w:rPr>
            </w:pPr>
            <w:r>
              <w:rPr>
                <w:rFonts w:ascii="Verdana" w:hAnsi="Verdana" w:hint="eastAsia"/>
                <w:lang w:val="fr-FR" w:eastAsia="zh-CN"/>
              </w:rPr>
              <w:t>必须</w:t>
            </w:r>
          </w:p>
        </w:tc>
        <w:tc>
          <w:tcPr>
            <w:tcW w:w="851" w:type="dxa"/>
          </w:tcPr>
          <w:p w:rsidR="007D1515" w:rsidRDefault="007D1515" w:rsidP="00C97BFF">
            <w:pPr>
              <w:pStyle w:val="TAH"/>
              <w:rPr>
                <w:rFonts w:ascii="Verdana" w:hAnsi="Verdana"/>
                <w:lang w:val="fr-FR" w:eastAsia="zh-CN"/>
              </w:rPr>
            </w:pPr>
            <w:r>
              <w:rPr>
                <w:rFonts w:ascii="Verdana" w:hAnsi="Verdana" w:hint="eastAsia"/>
                <w:lang w:val="fr-FR" w:eastAsia="zh-CN"/>
              </w:rPr>
              <w:t>类型</w:t>
            </w:r>
          </w:p>
        </w:tc>
        <w:tc>
          <w:tcPr>
            <w:tcW w:w="708" w:type="dxa"/>
          </w:tcPr>
          <w:p w:rsidR="007D1515" w:rsidRDefault="007D1515" w:rsidP="00C97BFF">
            <w:pPr>
              <w:pStyle w:val="TAH"/>
              <w:rPr>
                <w:rFonts w:ascii="Verdana" w:hAnsi="Verdana"/>
                <w:lang w:val="fr-FR" w:eastAsia="zh-CN"/>
              </w:rPr>
            </w:pPr>
            <w:r>
              <w:rPr>
                <w:rFonts w:ascii="Verdana" w:hAnsi="Verdana" w:hint="eastAsia"/>
                <w:lang w:val="fr-FR" w:eastAsia="zh-CN"/>
              </w:rPr>
              <w:t>长度</w:t>
            </w:r>
          </w:p>
        </w:tc>
        <w:tc>
          <w:tcPr>
            <w:tcW w:w="4584" w:type="dxa"/>
          </w:tcPr>
          <w:p w:rsidR="007D1515" w:rsidRDefault="007D1515" w:rsidP="00C97BFF">
            <w:pPr>
              <w:pStyle w:val="TAH"/>
              <w:rPr>
                <w:rFonts w:ascii="Verdana" w:hAnsi="Verdana"/>
                <w:lang w:val="fr-FR" w:eastAsia="zh-CN"/>
              </w:rPr>
            </w:pPr>
            <w:r>
              <w:rPr>
                <w:rFonts w:ascii="Verdana" w:hAnsi="Verdana" w:hint="eastAsia"/>
                <w:lang w:val="fr-FR" w:eastAsia="zh-CN"/>
              </w:rPr>
              <w:t>描述信息</w:t>
            </w:r>
          </w:p>
        </w:tc>
      </w:tr>
      <w:tr w:rsidR="002F061F" w:rsidTr="00C97BFF">
        <w:trPr>
          <w:jc w:val="center"/>
        </w:trPr>
        <w:tc>
          <w:tcPr>
            <w:tcW w:w="1948" w:type="dxa"/>
          </w:tcPr>
          <w:p w:rsidR="002F061F" w:rsidRPr="001076DF" w:rsidRDefault="002F061F" w:rsidP="00C97BFF">
            <w:pPr>
              <w:pStyle w:val="TAL"/>
              <w:rPr>
                <w:rFonts w:ascii="宋体" w:hAnsi="宋体"/>
                <w:lang w:val="en-US" w:eastAsia="zh-CN"/>
              </w:rPr>
            </w:pPr>
            <w:r>
              <w:rPr>
                <w:rFonts w:hint="eastAsia"/>
                <w:lang w:val="fr-FR" w:eastAsia="zh-CN"/>
              </w:rPr>
              <w:t>userID</w:t>
            </w:r>
          </w:p>
        </w:tc>
        <w:tc>
          <w:tcPr>
            <w:tcW w:w="709" w:type="dxa"/>
          </w:tcPr>
          <w:p w:rsidR="002F061F" w:rsidRDefault="002F061F" w:rsidP="00C97BFF">
            <w:pPr>
              <w:spacing w:line="240" w:lineRule="atLeast"/>
              <w:rPr>
                <w:rFonts w:ascii="宋体" w:hAnsi="宋体"/>
                <w:kern w:val="0"/>
                <w:sz w:val="18"/>
                <w:szCs w:val="18"/>
                <w:lang w:val="fr-FR"/>
              </w:rPr>
            </w:pPr>
            <w:r>
              <w:rPr>
                <w:rFonts w:ascii="Arial" w:hAnsi="Arial" w:hint="eastAsia"/>
                <w:kern w:val="0"/>
                <w:sz w:val="18"/>
                <w:szCs w:val="18"/>
                <w:lang w:val="fr-FR"/>
              </w:rPr>
              <w:t>M</w:t>
            </w:r>
          </w:p>
        </w:tc>
        <w:tc>
          <w:tcPr>
            <w:tcW w:w="851" w:type="dxa"/>
          </w:tcPr>
          <w:p w:rsidR="002F061F" w:rsidRDefault="002F061F" w:rsidP="00C97BFF">
            <w:pPr>
              <w:spacing w:line="240" w:lineRule="atLeast"/>
              <w:rPr>
                <w:rFonts w:ascii="宋体" w:hAnsi="宋体"/>
                <w:kern w:val="0"/>
                <w:sz w:val="18"/>
                <w:szCs w:val="18"/>
                <w:lang w:val="fr-FR"/>
              </w:rPr>
            </w:pPr>
            <w:r>
              <w:rPr>
                <w:rFonts w:ascii="Arial" w:hAnsi="Arial"/>
                <w:kern w:val="0"/>
                <w:sz w:val="18"/>
                <w:szCs w:val="18"/>
                <w:lang w:val="fr-FR"/>
              </w:rPr>
              <w:t>B</w:t>
            </w:r>
            <w:r>
              <w:rPr>
                <w:rFonts w:ascii="Arial" w:hAnsi="Arial" w:hint="eastAsia"/>
                <w:kern w:val="0"/>
                <w:sz w:val="18"/>
                <w:szCs w:val="18"/>
                <w:lang w:val="fr-FR"/>
              </w:rPr>
              <w:t>igint</w:t>
            </w:r>
          </w:p>
        </w:tc>
        <w:tc>
          <w:tcPr>
            <w:tcW w:w="708" w:type="dxa"/>
          </w:tcPr>
          <w:p w:rsidR="002F061F" w:rsidRDefault="002F061F" w:rsidP="00C97BFF">
            <w:pPr>
              <w:spacing w:line="240" w:lineRule="atLeast"/>
              <w:rPr>
                <w:rFonts w:ascii="宋体" w:hAnsi="宋体"/>
                <w:kern w:val="0"/>
                <w:sz w:val="18"/>
                <w:szCs w:val="18"/>
                <w:lang w:val="fr-FR"/>
              </w:rPr>
            </w:pPr>
          </w:p>
        </w:tc>
        <w:tc>
          <w:tcPr>
            <w:tcW w:w="4584" w:type="dxa"/>
          </w:tcPr>
          <w:p w:rsidR="002F061F" w:rsidRDefault="002F061F" w:rsidP="00C97BFF">
            <w:pPr>
              <w:spacing w:line="240" w:lineRule="atLeast"/>
              <w:rPr>
                <w:rFonts w:ascii="宋体" w:hAnsi="宋体"/>
                <w:kern w:val="0"/>
                <w:sz w:val="18"/>
                <w:szCs w:val="18"/>
                <w:lang w:val="fr-FR"/>
              </w:rPr>
            </w:pPr>
            <w:r>
              <w:rPr>
                <w:rFonts w:ascii="Arial" w:hAnsi="Arial" w:hint="eastAsia"/>
                <w:kern w:val="0"/>
                <w:sz w:val="18"/>
                <w:szCs w:val="18"/>
                <w:lang w:val="fr-FR"/>
              </w:rPr>
              <w:t>用户</w:t>
            </w:r>
            <w:r>
              <w:rPr>
                <w:rFonts w:ascii="Arial" w:hAnsi="Arial" w:hint="eastAsia"/>
                <w:kern w:val="0"/>
                <w:sz w:val="18"/>
                <w:szCs w:val="18"/>
                <w:lang w:val="fr-FR"/>
              </w:rPr>
              <w:t>ID</w:t>
            </w:r>
            <w:r>
              <w:rPr>
                <w:rFonts w:ascii="Arial" w:hAnsi="Arial" w:hint="eastAsia"/>
                <w:kern w:val="0"/>
                <w:sz w:val="18"/>
                <w:szCs w:val="18"/>
                <w:lang w:val="fr-FR"/>
              </w:rPr>
              <w:t>（与帐号参数二选一，或都不输入）</w:t>
            </w:r>
          </w:p>
        </w:tc>
      </w:tr>
      <w:tr w:rsidR="002F061F" w:rsidTr="00C97BFF">
        <w:trPr>
          <w:jc w:val="center"/>
        </w:trPr>
        <w:tc>
          <w:tcPr>
            <w:tcW w:w="1948" w:type="dxa"/>
          </w:tcPr>
          <w:p w:rsidR="002F061F" w:rsidRDefault="002F061F" w:rsidP="00C97BFF">
            <w:pPr>
              <w:pStyle w:val="TAL"/>
              <w:rPr>
                <w:rFonts w:ascii="宋体" w:hAnsi="宋体"/>
                <w:lang w:val="en-US" w:eastAsia="zh-CN"/>
              </w:rPr>
            </w:pPr>
            <w:r>
              <w:rPr>
                <w:rFonts w:hint="eastAsia"/>
              </w:rPr>
              <w:t>reqClientType</w:t>
            </w:r>
          </w:p>
        </w:tc>
        <w:tc>
          <w:tcPr>
            <w:tcW w:w="709" w:type="dxa"/>
          </w:tcPr>
          <w:p w:rsidR="002F061F" w:rsidRDefault="002F061F" w:rsidP="00C97BFF">
            <w:pPr>
              <w:spacing w:line="240" w:lineRule="atLeast"/>
              <w:rPr>
                <w:rFonts w:ascii="宋体" w:hAnsi="宋体"/>
                <w:kern w:val="0"/>
                <w:sz w:val="18"/>
                <w:szCs w:val="18"/>
                <w:lang w:val="fr-FR"/>
              </w:rPr>
            </w:pPr>
            <w:r>
              <w:rPr>
                <w:rFonts w:hint="eastAsia"/>
                <w:lang w:val="fr-FR"/>
              </w:rPr>
              <w:t>M</w:t>
            </w:r>
          </w:p>
        </w:tc>
        <w:tc>
          <w:tcPr>
            <w:tcW w:w="851" w:type="dxa"/>
          </w:tcPr>
          <w:p w:rsidR="002F061F" w:rsidRDefault="002F061F" w:rsidP="00C97BFF">
            <w:pPr>
              <w:spacing w:line="240" w:lineRule="atLeast"/>
              <w:rPr>
                <w:rFonts w:ascii="宋体" w:hAnsi="宋体"/>
                <w:kern w:val="0"/>
                <w:sz w:val="18"/>
                <w:szCs w:val="18"/>
                <w:lang w:val="fr-FR"/>
              </w:rPr>
            </w:pPr>
            <w:r>
              <w:rPr>
                <w:rFonts w:ascii="Arial" w:hAnsi="Arial" w:hint="eastAsia"/>
                <w:kern w:val="0"/>
                <w:sz w:val="18"/>
                <w:szCs w:val="18"/>
                <w:lang w:val="fr-FR"/>
              </w:rPr>
              <w:t>int</w:t>
            </w:r>
          </w:p>
        </w:tc>
        <w:tc>
          <w:tcPr>
            <w:tcW w:w="708" w:type="dxa"/>
          </w:tcPr>
          <w:p w:rsidR="002F061F" w:rsidRDefault="002F061F" w:rsidP="00C97BFF">
            <w:pPr>
              <w:spacing w:line="240" w:lineRule="atLeast"/>
              <w:rPr>
                <w:rFonts w:ascii="宋体" w:hAnsi="宋体"/>
                <w:kern w:val="0"/>
                <w:sz w:val="18"/>
                <w:szCs w:val="18"/>
                <w:lang w:val="fr-FR"/>
              </w:rPr>
            </w:pPr>
          </w:p>
        </w:tc>
        <w:tc>
          <w:tcPr>
            <w:tcW w:w="4584" w:type="dxa"/>
          </w:tcPr>
          <w:p w:rsidR="002F061F" w:rsidRDefault="002F061F" w:rsidP="00C97BFF">
            <w:pPr>
              <w:spacing w:line="240" w:lineRule="atLeast"/>
              <w:rPr>
                <w:rFonts w:ascii="宋体" w:hAnsi="宋体"/>
                <w:kern w:val="0"/>
                <w:sz w:val="18"/>
                <w:szCs w:val="18"/>
                <w:lang w:val="fr-FR"/>
              </w:rPr>
            </w:pPr>
            <w:r>
              <w:rPr>
                <w:rFonts w:ascii="Arial" w:hAnsi="Arial" w:hint="eastAsia"/>
                <w:kern w:val="0"/>
                <w:sz w:val="18"/>
                <w:szCs w:val="18"/>
                <w:lang w:val="fr-FR"/>
              </w:rPr>
              <w:t>请求客户端类型</w:t>
            </w:r>
            <w:r>
              <w:rPr>
                <w:rFonts w:ascii="Arial" w:hAnsi="Arial" w:hint="eastAsia"/>
                <w:kern w:val="0"/>
                <w:sz w:val="18"/>
                <w:szCs w:val="18"/>
                <w:lang w:val="fr-FR"/>
              </w:rPr>
              <w:t>(2090 OpenSDK)</w:t>
            </w:r>
          </w:p>
        </w:tc>
      </w:tr>
      <w:tr w:rsidR="002F061F" w:rsidTr="00C97BFF">
        <w:trPr>
          <w:jc w:val="center"/>
        </w:trPr>
        <w:tc>
          <w:tcPr>
            <w:tcW w:w="1948" w:type="dxa"/>
          </w:tcPr>
          <w:p w:rsidR="002F061F" w:rsidRDefault="002F061F" w:rsidP="00C97BFF">
            <w:pPr>
              <w:pStyle w:val="TAL"/>
              <w:rPr>
                <w:lang w:val="fr-FR" w:eastAsia="zh-CN"/>
              </w:rPr>
            </w:pPr>
            <w:r>
              <w:rPr>
                <w:rFonts w:hint="eastAsia"/>
                <w:lang w:val="fr-FR" w:eastAsia="zh-CN"/>
              </w:rPr>
              <w:t>lang</w:t>
            </w:r>
          </w:p>
        </w:tc>
        <w:tc>
          <w:tcPr>
            <w:tcW w:w="709" w:type="dxa"/>
          </w:tcPr>
          <w:p w:rsidR="002F061F" w:rsidRDefault="002F061F" w:rsidP="00C97BFF">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851" w:type="dxa"/>
          </w:tcPr>
          <w:p w:rsidR="002F061F" w:rsidRDefault="002F061F" w:rsidP="00C97BFF">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708" w:type="dxa"/>
          </w:tcPr>
          <w:p w:rsidR="002F061F" w:rsidRDefault="002F061F" w:rsidP="00C97BFF">
            <w:pPr>
              <w:spacing w:line="240" w:lineRule="atLeast"/>
              <w:rPr>
                <w:rFonts w:ascii="Arial" w:hAnsi="Arial"/>
                <w:kern w:val="0"/>
                <w:sz w:val="18"/>
                <w:szCs w:val="18"/>
                <w:lang w:val="fr-FR"/>
              </w:rPr>
            </w:pPr>
            <w:r>
              <w:rPr>
                <w:rFonts w:ascii="Arial" w:hAnsi="Arial" w:hint="eastAsia"/>
                <w:kern w:val="0"/>
                <w:sz w:val="18"/>
                <w:szCs w:val="18"/>
                <w:lang w:val="fr-FR"/>
              </w:rPr>
              <w:t>16</w:t>
            </w:r>
          </w:p>
        </w:tc>
        <w:tc>
          <w:tcPr>
            <w:tcW w:w="4584" w:type="dxa"/>
          </w:tcPr>
          <w:p w:rsidR="002F061F" w:rsidRDefault="002F061F" w:rsidP="00C97BFF">
            <w:pPr>
              <w:spacing w:line="240" w:lineRule="atLeast"/>
              <w:rPr>
                <w:rFonts w:ascii="Arial" w:hAnsi="Arial"/>
                <w:kern w:val="0"/>
                <w:sz w:val="18"/>
                <w:szCs w:val="18"/>
                <w:lang w:val="fr-FR"/>
              </w:rPr>
            </w:pPr>
            <w:r>
              <w:rPr>
                <w:rFonts w:ascii="Arial" w:hAnsi="Arial" w:hint="eastAsia"/>
                <w:kern w:val="0"/>
                <w:sz w:val="18"/>
                <w:szCs w:val="18"/>
                <w:lang w:val="fr-FR"/>
              </w:rPr>
              <w:t>语言类型，例如：</w:t>
            </w:r>
            <w:r>
              <w:rPr>
                <w:rFonts w:ascii="宋体" w:hAnsi="宋体" w:hint="eastAsia"/>
                <w:color w:val="000000"/>
                <w:sz w:val="22"/>
                <w:szCs w:val="22"/>
              </w:rPr>
              <w:t>zh-cn 简体中文</w:t>
            </w:r>
          </w:p>
        </w:tc>
      </w:tr>
    </w:tbl>
    <w:p w:rsidR="00326363" w:rsidRDefault="00326363" w:rsidP="007D1515">
      <w:pPr>
        <w:widowControl/>
        <w:ind w:left="210"/>
        <w:jc w:val="left"/>
      </w:pPr>
    </w:p>
    <w:p w:rsidR="00326363" w:rsidRDefault="00326363">
      <w:pPr>
        <w:widowControl/>
        <w:jc w:val="left"/>
      </w:pPr>
      <w:r>
        <w:br w:type="page"/>
      </w:r>
    </w:p>
    <w:p w:rsidR="007D1515" w:rsidRDefault="007D1515" w:rsidP="007D1515">
      <w:pPr>
        <w:widowControl/>
        <w:ind w:left="210"/>
        <w:jc w:val="left"/>
      </w:pPr>
    </w:p>
    <w:p w:rsidR="004A1104" w:rsidRPr="009056A3" w:rsidRDefault="009E1E71" w:rsidP="004A1104">
      <w:pPr>
        <w:pStyle w:val="21"/>
        <w:numPr>
          <w:ilvl w:val="1"/>
          <w:numId w:val="1"/>
        </w:numPr>
        <w:rPr>
          <w:lang w:val="fr-FR"/>
        </w:rPr>
      </w:pPr>
      <w:r>
        <w:rPr>
          <w:sz w:val="24"/>
          <w:lang w:val="fr-FR"/>
        </w:rPr>
        <w:t>delUser</w:t>
      </w:r>
      <w:r w:rsidR="004A1104" w:rsidRPr="009056A3">
        <w:rPr>
          <w:rStyle w:val="210"/>
          <w:rFonts w:hint="eastAsia"/>
          <w:sz w:val="24"/>
          <w:lang w:val="fr-FR"/>
        </w:rPr>
        <w:t>.jsp</w:t>
      </w:r>
    </w:p>
    <w:p w:rsidR="004A1104" w:rsidRPr="00B91F27" w:rsidRDefault="004A1104" w:rsidP="004A1104">
      <w:pPr>
        <w:pStyle w:val="31"/>
      </w:pPr>
      <w:r>
        <w:rPr>
          <w:rStyle w:val="210"/>
          <w:rFonts w:hint="eastAsia"/>
        </w:rPr>
        <w:t>http</w:t>
      </w:r>
      <w:r>
        <w:rPr>
          <w:rStyle w:val="210"/>
          <w:rFonts w:hint="eastAsia"/>
        </w:rPr>
        <w:t>接口</w:t>
      </w:r>
    </w:p>
    <w:p w:rsidR="004A1104" w:rsidRDefault="004A1104" w:rsidP="004A1104">
      <w:pPr>
        <w:pStyle w:val="41"/>
      </w:pPr>
      <w:r>
        <w:rPr>
          <w:rFonts w:hint="eastAsia"/>
        </w:rPr>
        <w:t>描述</w:t>
      </w:r>
    </w:p>
    <w:p w:rsidR="004A1104" w:rsidRDefault="00326363" w:rsidP="004A1104">
      <w:pPr>
        <w:ind w:firstLine="420"/>
        <w:rPr>
          <w:sz w:val="20"/>
        </w:rPr>
      </w:pPr>
      <w:r>
        <w:rPr>
          <w:rFonts w:hint="eastAsia"/>
          <w:sz w:val="20"/>
        </w:rPr>
        <w:t>销户：调</w:t>
      </w:r>
      <w:r>
        <w:rPr>
          <w:rFonts w:hint="eastAsia"/>
          <w:sz w:val="20"/>
        </w:rPr>
        <w:t>del</w:t>
      </w:r>
      <w:r>
        <w:rPr>
          <w:sz w:val="20"/>
        </w:rPr>
        <w:t>User</w:t>
      </w:r>
      <w:r>
        <w:rPr>
          <w:rFonts w:hint="eastAsia"/>
          <w:sz w:val="20"/>
        </w:rPr>
        <w:t>接口删除各业务中的用户数据及帐号。</w:t>
      </w:r>
    </w:p>
    <w:p w:rsidR="00326363" w:rsidRPr="00B427A2" w:rsidRDefault="00326363" w:rsidP="004A1104">
      <w:pPr>
        <w:ind w:firstLine="420"/>
        <w:rPr>
          <w:sz w:val="20"/>
        </w:rPr>
      </w:pPr>
      <w:r>
        <w:rPr>
          <w:rFonts w:hint="eastAsia"/>
          <w:sz w:val="20"/>
        </w:rPr>
        <w:t>暂只有欧洲站点支持销户。</w:t>
      </w:r>
    </w:p>
    <w:p w:rsidR="004A1104" w:rsidRDefault="004A1104" w:rsidP="004A1104">
      <w:pPr>
        <w:pStyle w:val="41"/>
      </w:pPr>
      <w:r>
        <w:rPr>
          <w:rFonts w:hint="eastAsia"/>
        </w:rPr>
        <w:t>请求</w:t>
      </w:r>
    </w:p>
    <w:p w:rsidR="00D915E0" w:rsidRDefault="00AD07BB">
      <w:pPr>
        <w:pStyle w:val="a4"/>
        <w:ind w:firstLine="210"/>
      </w:pPr>
      <w:hyperlink w:history="1">
        <w:r w:rsidR="0075238F" w:rsidRPr="00E46D53">
          <w:rPr>
            <w:rStyle w:val="aa"/>
            <w:rFonts w:hint="eastAsia"/>
            <w:sz w:val="24"/>
            <w:lang w:val="fr-FR"/>
          </w:rPr>
          <w:t>https://hwid</w:t>
        </w:r>
        <w:r w:rsidR="002D4A26">
          <w:rPr>
            <w:rStyle w:val="aa"/>
            <w:sz w:val="24"/>
          </w:rPr>
          <w:t>{siteID}</w:t>
        </w:r>
        <w:r w:rsidR="002D4A26">
          <w:rPr>
            <w:rStyle w:val="aa"/>
            <w:sz w:val="24"/>
            <w:lang w:val="fr-FR"/>
          </w:rPr>
          <w:t>.vmall.com/oauth2/web/</w:t>
        </w:r>
      </w:hyperlink>
      <w:r w:rsidR="00326363">
        <w:rPr>
          <w:sz w:val="24"/>
          <w:lang w:val="fr-FR"/>
        </w:rPr>
        <w:t>delUser</w:t>
      </w:r>
      <w:r w:rsidR="00326363" w:rsidRPr="009056A3">
        <w:rPr>
          <w:rStyle w:val="210"/>
          <w:rFonts w:hint="eastAsia"/>
          <w:sz w:val="24"/>
          <w:lang w:val="fr-FR"/>
        </w:rPr>
        <w:t>.jsp</w:t>
      </w:r>
      <w:r w:rsidR="004A1104" w:rsidRPr="0020547A">
        <w:t>?</w:t>
      </w:r>
      <w:r w:rsidR="00326363">
        <w:rPr>
          <w:rFonts w:hint="eastAsia"/>
        </w:rPr>
        <w:t>userID</w:t>
      </w:r>
      <w:r w:rsidR="004A1104">
        <w:rPr>
          <w:rFonts w:hint="eastAsia"/>
        </w:rPr>
        <w:t>=xx</w:t>
      </w:r>
      <w:r w:rsidR="00326363">
        <w:rPr>
          <w:rFonts w:hint="eastAsia"/>
        </w:rPr>
        <w:t>&amp;</w:t>
      </w:r>
      <w:r w:rsidR="004A1104">
        <w:rPr>
          <w:rFonts w:hint="eastAsia"/>
        </w:rPr>
        <w:t>lang=LanguageCode</w:t>
      </w:r>
      <w:r w:rsidR="0065482F">
        <w:t>#</w:t>
      </w:r>
      <w:r w:rsidR="0065482F">
        <w:rPr>
          <w:rFonts w:hint="eastAsia"/>
        </w:rPr>
        <w:t>userAccount=xxxx</w:t>
      </w:r>
    </w:p>
    <w:p w:rsidR="004A1104" w:rsidRPr="00B427A2" w:rsidRDefault="004A1104" w:rsidP="004A1104">
      <w:pPr>
        <w:pStyle w:val="a4"/>
        <w:ind w:left="210" w:firstLineChars="0" w:firstLine="0"/>
        <w:rPr>
          <w:sz w:val="20"/>
        </w:rPr>
      </w:pPr>
      <w:r w:rsidRPr="00B427A2">
        <w:rPr>
          <w:rFonts w:hint="eastAsia"/>
          <w:sz w:val="20"/>
        </w:rPr>
        <w:t>参数说明如下：</w:t>
      </w:r>
    </w:p>
    <w:tbl>
      <w:tblPr>
        <w:tblW w:w="9917"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48"/>
        <w:gridCol w:w="709"/>
        <w:gridCol w:w="851"/>
        <w:gridCol w:w="708"/>
        <w:gridCol w:w="5701"/>
      </w:tblGrid>
      <w:tr w:rsidR="004A1104" w:rsidTr="009E1E71">
        <w:trPr>
          <w:jc w:val="center"/>
        </w:trPr>
        <w:tc>
          <w:tcPr>
            <w:tcW w:w="1948" w:type="dxa"/>
          </w:tcPr>
          <w:p w:rsidR="004A1104" w:rsidRDefault="004A1104" w:rsidP="009E1E71">
            <w:pPr>
              <w:pStyle w:val="TAH"/>
              <w:rPr>
                <w:rFonts w:ascii="Verdana" w:hAnsi="Verdana"/>
                <w:lang w:val="fr-FR" w:eastAsia="zh-CN"/>
              </w:rPr>
            </w:pPr>
            <w:r>
              <w:rPr>
                <w:rFonts w:ascii="Verdana" w:hAnsi="Verdana" w:hint="eastAsia"/>
                <w:lang w:val="fr-FR" w:eastAsia="zh-CN"/>
              </w:rPr>
              <w:t>参数名称</w:t>
            </w:r>
          </w:p>
        </w:tc>
        <w:tc>
          <w:tcPr>
            <w:tcW w:w="709" w:type="dxa"/>
          </w:tcPr>
          <w:p w:rsidR="004A1104" w:rsidRDefault="004A1104" w:rsidP="009E1E71">
            <w:pPr>
              <w:pStyle w:val="TAH"/>
              <w:rPr>
                <w:rFonts w:ascii="Verdana" w:hAnsi="Verdana"/>
                <w:lang w:val="fr-FR" w:eastAsia="zh-CN"/>
              </w:rPr>
            </w:pPr>
            <w:r>
              <w:rPr>
                <w:rFonts w:ascii="Verdana" w:hAnsi="Verdana" w:hint="eastAsia"/>
                <w:lang w:val="fr-FR" w:eastAsia="zh-CN"/>
              </w:rPr>
              <w:t>必须</w:t>
            </w:r>
          </w:p>
        </w:tc>
        <w:tc>
          <w:tcPr>
            <w:tcW w:w="851" w:type="dxa"/>
          </w:tcPr>
          <w:p w:rsidR="004A1104" w:rsidRDefault="004A1104" w:rsidP="009E1E71">
            <w:pPr>
              <w:pStyle w:val="TAH"/>
              <w:rPr>
                <w:rFonts w:ascii="Verdana" w:hAnsi="Verdana"/>
                <w:lang w:val="fr-FR" w:eastAsia="zh-CN"/>
              </w:rPr>
            </w:pPr>
            <w:r>
              <w:rPr>
                <w:rFonts w:ascii="Verdana" w:hAnsi="Verdana" w:hint="eastAsia"/>
                <w:lang w:val="fr-FR" w:eastAsia="zh-CN"/>
              </w:rPr>
              <w:t>类型</w:t>
            </w:r>
          </w:p>
        </w:tc>
        <w:tc>
          <w:tcPr>
            <w:tcW w:w="708" w:type="dxa"/>
          </w:tcPr>
          <w:p w:rsidR="004A1104" w:rsidRDefault="004A1104" w:rsidP="009E1E71">
            <w:pPr>
              <w:pStyle w:val="TAH"/>
              <w:rPr>
                <w:rFonts w:ascii="Verdana" w:hAnsi="Verdana"/>
                <w:lang w:val="fr-FR" w:eastAsia="zh-CN"/>
              </w:rPr>
            </w:pPr>
            <w:r>
              <w:rPr>
                <w:rFonts w:ascii="Verdana" w:hAnsi="Verdana" w:hint="eastAsia"/>
                <w:lang w:val="fr-FR" w:eastAsia="zh-CN"/>
              </w:rPr>
              <w:t>长度</w:t>
            </w:r>
          </w:p>
        </w:tc>
        <w:tc>
          <w:tcPr>
            <w:tcW w:w="5701" w:type="dxa"/>
          </w:tcPr>
          <w:p w:rsidR="004A1104" w:rsidRDefault="004A1104" w:rsidP="009E1E71">
            <w:pPr>
              <w:pStyle w:val="TAH"/>
              <w:rPr>
                <w:rFonts w:ascii="Verdana" w:hAnsi="Verdana"/>
                <w:lang w:val="fr-FR" w:eastAsia="zh-CN"/>
              </w:rPr>
            </w:pPr>
            <w:r>
              <w:rPr>
                <w:rFonts w:ascii="Verdana" w:hAnsi="Verdana" w:hint="eastAsia"/>
                <w:lang w:val="fr-FR" w:eastAsia="zh-CN"/>
              </w:rPr>
              <w:t>描述信息</w:t>
            </w:r>
          </w:p>
        </w:tc>
      </w:tr>
      <w:tr w:rsidR="00326363" w:rsidTr="009E1E71">
        <w:trPr>
          <w:jc w:val="center"/>
        </w:trPr>
        <w:tc>
          <w:tcPr>
            <w:tcW w:w="1948" w:type="dxa"/>
          </w:tcPr>
          <w:p w:rsidR="00326363" w:rsidRDefault="00326363" w:rsidP="009E1E71">
            <w:pPr>
              <w:pStyle w:val="TAL"/>
              <w:rPr>
                <w:lang w:val="fr-FR" w:eastAsia="zh-CN"/>
              </w:rPr>
            </w:pPr>
            <w:r>
              <w:rPr>
                <w:rFonts w:hint="eastAsia"/>
                <w:lang w:val="fr-FR" w:eastAsia="zh-CN"/>
              </w:rPr>
              <w:t>userID</w:t>
            </w:r>
          </w:p>
        </w:tc>
        <w:tc>
          <w:tcPr>
            <w:tcW w:w="709" w:type="dxa"/>
          </w:tcPr>
          <w:p w:rsidR="00326363" w:rsidRDefault="00326363" w:rsidP="009E1E71">
            <w:pPr>
              <w:pStyle w:val="TAL"/>
              <w:rPr>
                <w:lang w:val="fr-FR" w:eastAsia="zh-CN"/>
              </w:rPr>
            </w:pPr>
            <w:r>
              <w:rPr>
                <w:rFonts w:hint="eastAsia"/>
                <w:lang w:val="fr-FR"/>
              </w:rPr>
              <w:t>M</w:t>
            </w:r>
          </w:p>
        </w:tc>
        <w:tc>
          <w:tcPr>
            <w:tcW w:w="851" w:type="dxa"/>
          </w:tcPr>
          <w:p w:rsidR="00326363" w:rsidRDefault="00326363" w:rsidP="009E1E71">
            <w:pPr>
              <w:pStyle w:val="TAL"/>
              <w:rPr>
                <w:lang w:val="fr-FR" w:eastAsia="zh-CN"/>
              </w:rPr>
            </w:pPr>
            <w:r>
              <w:rPr>
                <w:lang w:val="fr-FR"/>
              </w:rPr>
              <w:t>B</w:t>
            </w:r>
            <w:r>
              <w:rPr>
                <w:rFonts w:hint="eastAsia"/>
                <w:lang w:val="fr-FR"/>
              </w:rPr>
              <w:t>igint</w:t>
            </w:r>
          </w:p>
        </w:tc>
        <w:tc>
          <w:tcPr>
            <w:tcW w:w="708" w:type="dxa"/>
          </w:tcPr>
          <w:p w:rsidR="00326363" w:rsidRDefault="00326363" w:rsidP="009E1E71">
            <w:pPr>
              <w:pStyle w:val="TAL"/>
              <w:rPr>
                <w:lang w:val="fr-FR" w:eastAsia="zh-CN"/>
              </w:rPr>
            </w:pPr>
          </w:p>
        </w:tc>
        <w:tc>
          <w:tcPr>
            <w:tcW w:w="5701" w:type="dxa"/>
          </w:tcPr>
          <w:p w:rsidR="00326363" w:rsidRPr="00E74491" w:rsidRDefault="00326363" w:rsidP="00326363">
            <w:pPr>
              <w:rPr>
                <w:rFonts w:ascii="Arial" w:hAnsi="Arial"/>
                <w:kern w:val="0"/>
                <w:sz w:val="18"/>
                <w:szCs w:val="18"/>
                <w:lang w:val="fr-FR"/>
              </w:rPr>
            </w:pPr>
            <w:r>
              <w:rPr>
                <w:rFonts w:ascii="Arial" w:hAnsi="Arial" w:hint="eastAsia"/>
                <w:kern w:val="0"/>
                <w:sz w:val="18"/>
                <w:szCs w:val="18"/>
                <w:lang w:val="fr-FR"/>
              </w:rPr>
              <w:t>用户</w:t>
            </w:r>
            <w:r>
              <w:rPr>
                <w:rFonts w:ascii="Arial" w:hAnsi="Arial" w:hint="eastAsia"/>
                <w:kern w:val="0"/>
                <w:sz w:val="18"/>
                <w:szCs w:val="18"/>
                <w:lang w:val="fr-FR"/>
              </w:rPr>
              <w:t>ID</w:t>
            </w:r>
            <w:r>
              <w:rPr>
                <w:rFonts w:ascii="Arial" w:hAnsi="Arial"/>
                <w:kern w:val="0"/>
                <w:sz w:val="18"/>
                <w:szCs w:val="18"/>
                <w:lang w:val="fr-FR"/>
              </w:rPr>
              <w:t>(</w:t>
            </w:r>
            <w:r>
              <w:rPr>
                <w:rFonts w:ascii="Arial" w:hAnsi="Arial" w:hint="eastAsia"/>
                <w:kern w:val="0"/>
                <w:sz w:val="18"/>
                <w:szCs w:val="18"/>
                <w:lang w:val="fr-FR"/>
              </w:rPr>
              <w:t>操作以</w:t>
            </w:r>
            <w:r>
              <w:rPr>
                <w:rFonts w:ascii="Arial" w:hAnsi="Arial" w:hint="eastAsia"/>
                <w:kern w:val="0"/>
                <w:sz w:val="18"/>
                <w:szCs w:val="18"/>
                <w:lang w:val="fr-FR"/>
              </w:rPr>
              <w:t>userID</w:t>
            </w:r>
            <w:r>
              <w:rPr>
                <w:rFonts w:ascii="Arial" w:hAnsi="Arial" w:hint="eastAsia"/>
                <w:kern w:val="0"/>
                <w:sz w:val="18"/>
                <w:szCs w:val="18"/>
                <w:lang w:val="fr-FR"/>
              </w:rPr>
              <w:t>为准</w:t>
            </w:r>
            <w:r>
              <w:rPr>
                <w:rFonts w:ascii="Arial" w:hAnsi="Arial" w:hint="eastAsia"/>
                <w:kern w:val="0"/>
                <w:sz w:val="18"/>
                <w:szCs w:val="18"/>
                <w:lang w:val="fr-FR"/>
              </w:rPr>
              <w:t>)</w:t>
            </w:r>
          </w:p>
        </w:tc>
      </w:tr>
      <w:tr w:rsidR="00326363" w:rsidRPr="004C150C" w:rsidTr="009E1E71">
        <w:trPr>
          <w:jc w:val="center"/>
        </w:trPr>
        <w:tc>
          <w:tcPr>
            <w:tcW w:w="1948" w:type="dxa"/>
          </w:tcPr>
          <w:p w:rsidR="00326363" w:rsidRPr="004C150C" w:rsidRDefault="00326363" w:rsidP="009E1E71">
            <w:pPr>
              <w:pStyle w:val="TAL"/>
              <w:rPr>
                <w:rFonts w:ascii="宋体" w:hAnsi="宋体"/>
                <w:lang w:val="fr-FR" w:eastAsia="zh-CN"/>
              </w:rPr>
            </w:pPr>
            <w:r>
              <w:rPr>
                <w:rFonts w:hint="eastAsia"/>
                <w:lang w:val="fr-FR" w:eastAsia="zh-CN"/>
              </w:rPr>
              <w:t>lang</w:t>
            </w:r>
          </w:p>
        </w:tc>
        <w:tc>
          <w:tcPr>
            <w:tcW w:w="709" w:type="dxa"/>
          </w:tcPr>
          <w:p w:rsidR="00326363" w:rsidRDefault="00326363" w:rsidP="009E1E71">
            <w:pPr>
              <w:spacing w:line="240" w:lineRule="atLeast"/>
              <w:rPr>
                <w:rFonts w:ascii="宋体" w:hAnsi="宋体"/>
                <w:kern w:val="0"/>
                <w:sz w:val="18"/>
                <w:szCs w:val="18"/>
                <w:lang w:val="fr-FR"/>
              </w:rPr>
            </w:pPr>
            <w:r>
              <w:rPr>
                <w:rFonts w:ascii="Arial" w:hAnsi="Arial" w:hint="eastAsia"/>
                <w:kern w:val="0"/>
                <w:sz w:val="18"/>
                <w:szCs w:val="18"/>
                <w:lang w:val="fr-FR"/>
              </w:rPr>
              <w:t>M</w:t>
            </w:r>
          </w:p>
        </w:tc>
        <w:tc>
          <w:tcPr>
            <w:tcW w:w="851" w:type="dxa"/>
          </w:tcPr>
          <w:p w:rsidR="00326363" w:rsidRDefault="00326363" w:rsidP="009E1E71">
            <w:pPr>
              <w:spacing w:line="240" w:lineRule="atLeast"/>
              <w:rPr>
                <w:rFonts w:ascii="宋体" w:hAnsi="宋体"/>
                <w:kern w:val="0"/>
                <w:sz w:val="18"/>
                <w:szCs w:val="18"/>
                <w:lang w:val="fr-FR"/>
              </w:rPr>
            </w:pPr>
            <w:r>
              <w:rPr>
                <w:rFonts w:ascii="Arial" w:hAnsi="Arial" w:hint="eastAsia"/>
                <w:kern w:val="0"/>
                <w:sz w:val="18"/>
                <w:szCs w:val="18"/>
                <w:lang w:val="fr-FR"/>
              </w:rPr>
              <w:t>String</w:t>
            </w:r>
          </w:p>
        </w:tc>
        <w:tc>
          <w:tcPr>
            <w:tcW w:w="708" w:type="dxa"/>
          </w:tcPr>
          <w:p w:rsidR="00326363" w:rsidRDefault="00326363" w:rsidP="009E1E71">
            <w:pPr>
              <w:spacing w:line="240" w:lineRule="atLeast"/>
              <w:rPr>
                <w:rFonts w:ascii="宋体" w:hAnsi="宋体"/>
                <w:kern w:val="0"/>
                <w:sz w:val="18"/>
                <w:szCs w:val="18"/>
                <w:lang w:val="fr-FR"/>
              </w:rPr>
            </w:pPr>
            <w:r>
              <w:rPr>
                <w:rFonts w:ascii="Arial" w:hAnsi="Arial" w:hint="eastAsia"/>
                <w:kern w:val="0"/>
                <w:sz w:val="18"/>
                <w:szCs w:val="18"/>
                <w:lang w:val="fr-FR"/>
              </w:rPr>
              <w:t>16</w:t>
            </w:r>
          </w:p>
        </w:tc>
        <w:tc>
          <w:tcPr>
            <w:tcW w:w="5701" w:type="dxa"/>
          </w:tcPr>
          <w:p w:rsidR="00326363" w:rsidRDefault="00326363" w:rsidP="009E1E71">
            <w:pPr>
              <w:spacing w:line="240" w:lineRule="atLeast"/>
              <w:rPr>
                <w:rFonts w:ascii="宋体" w:hAnsi="宋体"/>
                <w:kern w:val="0"/>
                <w:sz w:val="18"/>
                <w:szCs w:val="18"/>
                <w:lang w:val="fr-FR"/>
              </w:rPr>
            </w:pPr>
            <w:r>
              <w:rPr>
                <w:rFonts w:ascii="Arial" w:hAnsi="Arial" w:hint="eastAsia"/>
                <w:kern w:val="0"/>
                <w:sz w:val="18"/>
                <w:szCs w:val="18"/>
                <w:lang w:val="fr-FR"/>
              </w:rPr>
              <w:t>语言类型，例如：</w:t>
            </w:r>
            <w:r>
              <w:rPr>
                <w:rFonts w:ascii="Arial" w:hAnsi="Arial" w:hint="eastAsia"/>
                <w:kern w:val="0"/>
                <w:sz w:val="18"/>
                <w:szCs w:val="18"/>
                <w:lang w:val="fr-FR"/>
              </w:rPr>
              <w:t xml:space="preserve"> </w:t>
            </w:r>
            <w:r w:rsidRPr="00BF7352">
              <w:rPr>
                <w:rFonts w:ascii="宋体" w:hAnsi="宋体"/>
                <w:color w:val="000000"/>
                <w:sz w:val="22"/>
                <w:szCs w:val="22"/>
                <w:lang w:val="fr-FR"/>
              </w:rPr>
              <w:t xml:space="preserve">zh-cn </w:t>
            </w:r>
            <w:r>
              <w:rPr>
                <w:rFonts w:ascii="宋体" w:hAnsi="宋体" w:hint="eastAsia"/>
                <w:color w:val="000000"/>
                <w:sz w:val="22"/>
                <w:szCs w:val="22"/>
              </w:rPr>
              <w:t>简体中文</w:t>
            </w:r>
          </w:p>
        </w:tc>
      </w:tr>
      <w:tr w:rsidR="00D9308F" w:rsidRPr="004C150C" w:rsidTr="009E1E71">
        <w:trPr>
          <w:jc w:val="center"/>
        </w:trPr>
        <w:tc>
          <w:tcPr>
            <w:tcW w:w="1948" w:type="dxa"/>
          </w:tcPr>
          <w:p w:rsidR="00D9308F" w:rsidRDefault="00D9308F" w:rsidP="009E1E71">
            <w:pPr>
              <w:pStyle w:val="TAL"/>
              <w:rPr>
                <w:lang w:val="fr-FR" w:eastAsia="zh-CN"/>
              </w:rPr>
            </w:pPr>
            <w:r>
              <w:rPr>
                <w:lang w:eastAsia="zh-CN"/>
              </w:rPr>
              <w:t>u</w:t>
            </w:r>
            <w:r>
              <w:rPr>
                <w:rFonts w:hint="eastAsia"/>
                <w:lang w:eastAsia="zh-CN"/>
              </w:rPr>
              <w:t>serAccount</w:t>
            </w:r>
          </w:p>
        </w:tc>
        <w:tc>
          <w:tcPr>
            <w:tcW w:w="709" w:type="dxa"/>
          </w:tcPr>
          <w:p w:rsidR="00D9308F" w:rsidRDefault="00D9308F" w:rsidP="009E1E71">
            <w:pPr>
              <w:spacing w:line="240" w:lineRule="atLeast"/>
              <w:rPr>
                <w:rFonts w:ascii="Arial" w:hAnsi="Arial"/>
                <w:kern w:val="0"/>
                <w:sz w:val="18"/>
                <w:szCs w:val="18"/>
                <w:lang w:val="fr-FR"/>
              </w:rPr>
            </w:pPr>
            <w:r>
              <w:rPr>
                <w:rFonts w:ascii="宋体" w:hAnsi="宋体" w:hint="eastAsia"/>
                <w:kern w:val="0"/>
                <w:sz w:val="18"/>
                <w:szCs w:val="18"/>
                <w:lang w:val="fr-FR"/>
              </w:rPr>
              <w:t>M</w:t>
            </w:r>
          </w:p>
        </w:tc>
        <w:tc>
          <w:tcPr>
            <w:tcW w:w="851" w:type="dxa"/>
          </w:tcPr>
          <w:p w:rsidR="00D9308F" w:rsidRDefault="00D9308F" w:rsidP="009E1E71">
            <w:pPr>
              <w:spacing w:line="240" w:lineRule="atLeast"/>
              <w:rPr>
                <w:rFonts w:ascii="Arial" w:hAnsi="Arial"/>
                <w:kern w:val="0"/>
                <w:sz w:val="18"/>
                <w:szCs w:val="18"/>
                <w:lang w:val="fr-FR"/>
              </w:rPr>
            </w:pPr>
            <w:r>
              <w:rPr>
                <w:rFonts w:ascii="宋体" w:hAnsi="宋体" w:hint="eastAsia"/>
                <w:kern w:val="0"/>
                <w:sz w:val="18"/>
                <w:szCs w:val="18"/>
                <w:lang w:val="fr-FR"/>
              </w:rPr>
              <w:t>String</w:t>
            </w:r>
          </w:p>
        </w:tc>
        <w:tc>
          <w:tcPr>
            <w:tcW w:w="708" w:type="dxa"/>
          </w:tcPr>
          <w:p w:rsidR="00D9308F" w:rsidRDefault="00D9308F" w:rsidP="009E1E71">
            <w:pPr>
              <w:spacing w:line="240" w:lineRule="atLeast"/>
              <w:rPr>
                <w:rFonts w:ascii="Arial" w:hAnsi="Arial"/>
                <w:kern w:val="0"/>
                <w:sz w:val="18"/>
                <w:szCs w:val="18"/>
                <w:lang w:val="fr-FR"/>
              </w:rPr>
            </w:pPr>
            <w:r>
              <w:rPr>
                <w:rFonts w:ascii="宋体" w:hAnsi="宋体" w:hint="eastAsia"/>
                <w:kern w:val="0"/>
                <w:sz w:val="18"/>
                <w:szCs w:val="18"/>
                <w:lang w:val="fr-FR"/>
              </w:rPr>
              <w:t>128</w:t>
            </w:r>
          </w:p>
        </w:tc>
        <w:tc>
          <w:tcPr>
            <w:tcW w:w="5701" w:type="dxa"/>
          </w:tcPr>
          <w:p w:rsidR="00D9308F" w:rsidRDefault="00D9308F" w:rsidP="009E1E71">
            <w:pPr>
              <w:spacing w:line="240" w:lineRule="atLeast"/>
              <w:rPr>
                <w:rFonts w:ascii="Arial" w:hAnsi="Arial"/>
                <w:kern w:val="0"/>
                <w:sz w:val="18"/>
                <w:szCs w:val="18"/>
                <w:lang w:val="fr-FR"/>
              </w:rPr>
            </w:pPr>
            <w:r>
              <w:rPr>
                <w:rFonts w:ascii="宋体" w:hAnsi="宋体" w:hint="eastAsia"/>
                <w:kern w:val="0"/>
                <w:sz w:val="18"/>
                <w:szCs w:val="18"/>
                <w:lang w:val="fr-FR"/>
              </w:rPr>
              <w:t>帐号（只用于界面显示当前操作帐号）</w:t>
            </w:r>
          </w:p>
        </w:tc>
      </w:tr>
    </w:tbl>
    <w:p w:rsidR="004A1104" w:rsidRPr="004C150C" w:rsidRDefault="004A1104" w:rsidP="004A1104">
      <w:pPr>
        <w:widowControl/>
        <w:ind w:left="210"/>
        <w:jc w:val="left"/>
        <w:rPr>
          <w:lang w:val="fr-FR"/>
        </w:rPr>
      </w:pPr>
    </w:p>
    <w:p w:rsidR="004A1104" w:rsidRPr="004C150C" w:rsidRDefault="004A1104" w:rsidP="004A1104">
      <w:pPr>
        <w:pStyle w:val="41"/>
        <w:rPr>
          <w:lang w:val="fr-FR"/>
        </w:rPr>
      </w:pPr>
      <w:r>
        <w:rPr>
          <w:rFonts w:hint="eastAsia"/>
        </w:rPr>
        <w:t>应答</w:t>
      </w:r>
    </w:p>
    <w:p w:rsidR="004A1104" w:rsidRDefault="00326363" w:rsidP="004A1104">
      <w:pPr>
        <w:widowControl/>
        <w:ind w:firstLine="420"/>
        <w:rPr>
          <w:color w:val="FF0000"/>
          <w:lang w:val="fr-FR"/>
        </w:rPr>
      </w:pPr>
      <w:r>
        <w:rPr>
          <w:rFonts w:ascii="宋体" w:hAnsi="宋体" w:hint="eastAsia"/>
          <w:color w:val="FF0000"/>
          <w:lang w:val="fr-FR"/>
        </w:rPr>
        <w:t>HwID</w:t>
      </w:r>
      <w:r w:rsidR="004A1104">
        <w:rPr>
          <w:rFonts w:ascii="宋体" w:hAnsi="宋体" w:hint="eastAsia"/>
          <w:color w:val="FF0000"/>
        </w:rPr>
        <w:t>需</w:t>
      </w:r>
      <w:r w:rsidR="004A1104" w:rsidRPr="00815D2D">
        <w:rPr>
          <w:rFonts w:ascii="宋体" w:hAnsi="宋体" w:hint="eastAsia"/>
          <w:color w:val="FF0000"/>
        </w:rPr>
        <w:t>提供如下</w:t>
      </w:r>
      <w:r w:rsidR="004A1104">
        <w:rPr>
          <w:color w:val="FF0000"/>
          <w:lang w:val="fr-FR"/>
        </w:rPr>
        <w:t>android</w:t>
      </w:r>
      <w:r w:rsidR="004A1104">
        <w:rPr>
          <w:rFonts w:ascii="宋体" w:hAnsi="宋体" w:hint="eastAsia"/>
          <w:color w:val="FF0000"/>
        </w:rPr>
        <w:t>函数</w:t>
      </w:r>
      <w:r w:rsidR="004A1104" w:rsidRPr="00815D2D">
        <w:rPr>
          <w:color w:val="FF0000"/>
          <w:lang w:val="fr-FR"/>
        </w:rPr>
        <w:t xml:space="preserve">webLoader.intoApp(String </w:t>
      </w:r>
      <w:r w:rsidR="004A1104">
        <w:rPr>
          <w:rFonts w:hint="eastAsia"/>
          <w:color w:val="FF0000"/>
          <w:lang w:val="fr-FR"/>
        </w:rPr>
        <w:t>retValue</w:t>
      </w:r>
      <w:r w:rsidR="004A1104" w:rsidRPr="00815D2D">
        <w:rPr>
          <w:color w:val="FF0000"/>
          <w:lang w:val="fr-FR"/>
        </w:rPr>
        <w:t>)</w:t>
      </w:r>
      <w:r w:rsidR="004A1104">
        <w:rPr>
          <w:rFonts w:hint="eastAsia"/>
          <w:color w:val="FF0000"/>
          <w:lang w:val="fr-FR"/>
        </w:rPr>
        <w:t>接受</w:t>
      </w:r>
      <w:r w:rsidR="004A1104">
        <w:rPr>
          <w:rFonts w:hint="eastAsia"/>
          <w:color w:val="FF0000"/>
          <w:lang w:val="fr-FR"/>
        </w:rPr>
        <w:t>WAP</w:t>
      </w:r>
      <w:r w:rsidR="004A1104">
        <w:rPr>
          <w:rFonts w:hint="eastAsia"/>
          <w:color w:val="FF0000"/>
          <w:lang w:val="fr-FR"/>
        </w:rPr>
        <w:t>页面</w:t>
      </w:r>
      <w:r w:rsidR="004A1104">
        <w:rPr>
          <w:rFonts w:hint="eastAsia"/>
          <w:color w:val="FF0000"/>
          <w:lang w:val="fr-FR"/>
        </w:rPr>
        <w:t>js</w:t>
      </w:r>
      <w:r w:rsidR="004A1104">
        <w:rPr>
          <w:rFonts w:hint="eastAsia"/>
          <w:color w:val="FF0000"/>
          <w:lang w:val="fr-FR"/>
        </w:rPr>
        <w:t>返回值。</w:t>
      </w:r>
    </w:p>
    <w:p w:rsidR="004A1104" w:rsidRPr="00815D2D" w:rsidRDefault="004A1104" w:rsidP="004A1104">
      <w:pPr>
        <w:widowControl/>
        <w:ind w:firstLine="420"/>
        <w:rPr>
          <w:color w:val="FF0000"/>
          <w:lang w:val="fr-FR"/>
        </w:rPr>
      </w:pPr>
      <w:r>
        <w:rPr>
          <w:rFonts w:hint="eastAsia"/>
          <w:color w:val="FF0000"/>
          <w:lang w:val="fr-FR"/>
        </w:rPr>
        <w:t>retValue</w:t>
      </w:r>
      <w:r w:rsidRPr="00815D2D">
        <w:rPr>
          <w:rFonts w:ascii="宋体" w:hAnsi="宋体" w:hint="eastAsia"/>
          <w:color w:val="FF0000"/>
        </w:rPr>
        <w:t>枚举值如下</w:t>
      </w:r>
      <w:r w:rsidRPr="00815D2D">
        <w:rPr>
          <w:rFonts w:ascii="宋体" w:hAnsi="宋体" w:hint="eastAsia"/>
          <w:color w:val="FF0000"/>
          <w:lang w:val="fr-FR"/>
        </w:rPr>
        <w:t>：</w:t>
      </w:r>
    </w:p>
    <w:p w:rsidR="004A1104" w:rsidRDefault="004A1104" w:rsidP="004A1104">
      <w:pPr>
        <w:pStyle w:val="affffff9"/>
        <w:widowControl/>
        <w:ind w:left="1200" w:firstLineChars="0" w:firstLine="0"/>
        <w:rPr>
          <w:color w:val="FF0000"/>
          <w:lang w:val="fr-FR"/>
        </w:rPr>
      </w:pPr>
      <w:r>
        <w:rPr>
          <w:color w:val="FF0000"/>
          <w:lang w:val="fr-FR"/>
        </w:rPr>
        <w:t>cancel</w:t>
      </w:r>
      <w:r w:rsidRPr="00A91D6A">
        <w:rPr>
          <w:rFonts w:ascii="宋体" w:hAnsi="宋体" w:hint="eastAsia"/>
          <w:color w:val="FF0000"/>
          <w:lang w:val="fr-FR"/>
        </w:rPr>
        <w:t>：</w:t>
      </w:r>
      <w:r w:rsidRPr="00A91D6A">
        <w:rPr>
          <w:color w:val="FF0000"/>
          <w:lang w:val="fr-FR"/>
        </w:rPr>
        <w:t xml:space="preserve">  </w:t>
      </w:r>
      <w:r>
        <w:rPr>
          <w:rFonts w:hint="eastAsia"/>
          <w:color w:val="FF0000"/>
          <w:lang w:val="fr-FR"/>
        </w:rPr>
        <w:t>用户</w:t>
      </w:r>
      <w:r w:rsidR="00326363">
        <w:rPr>
          <w:rFonts w:hint="eastAsia"/>
          <w:color w:val="FF0000"/>
          <w:lang w:val="fr-FR"/>
        </w:rPr>
        <w:t>放弃销户（或</w:t>
      </w:r>
      <w:r w:rsidR="00326363">
        <w:rPr>
          <w:rFonts w:hint="eastAsia"/>
          <w:color w:val="FF0000"/>
          <w:lang w:val="fr-FR"/>
        </w:rPr>
        <w:t>WAP</w:t>
      </w:r>
      <w:r w:rsidR="00326363">
        <w:rPr>
          <w:rFonts w:hint="eastAsia"/>
          <w:color w:val="FF0000"/>
          <w:lang w:val="fr-FR"/>
        </w:rPr>
        <w:t>销户异常，用户放弃）</w:t>
      </w:r>
    </w:p>
    <w:p w:rsidR="004A1104" w:rsidRPr="00815D2D" w:rsidRDefault="004A1104" w:rsidP="004A1104">
      <w:pPr>
        <w:pStyle w:val="affffff9"/>
        <w:widowControl/>
        <w:ind w:left="1200" w:firstLineChars="0" w:firstLine="0"/>
        <w:rPr>
          <w:color w:val="FF0000"/>
          <w:lang w:val="fr-FR"/>
        </w:rPr>
      </w:pPr>
      <w:r>
        <w:rPr>
          <w:color w:val="FF0000"/>
          <w:lang w:val="fr-FR"/>
        </w:rPr>
        <w:t xml:space="preserve">ok : </w:t>
      </w:r>
      <w:r w:rsidRPr="00A91D6A">
        <w:rPr>
          <w:color w:val="FF0000"/>
          <w:lang w:val="fr-FR"/>
        </w:rPr>
        <w:t> </w:t>
      </w:r>
      <w:r w:rsidR="00326363">
        <w:rPr>
          <w:rFonts w:hint="eastAsia"/>
          <w:color w:val="FF0000"/>
          <w:lang w:val="fr-FR"/>
        </w:rPr>
        <w:t>销户成功</w:t>
      </w:r>
      <w:r>
        <w:rPr>
          <w:rFonts w:ascii="宋体" w:hAnsi="宋体" w:hint="eastAsia"/>
          <w:color w:val="FF0000"/>
        </w:rPr>
        <w:t>。</w:t>
      </w:r>
    </w:p>
    <w:p w:rsidR="009E3825" w:rsidRDefault="009E3825">
      <w:pPr>
        <w:widowControl/>
        <w:jc w:val="left"/>
        <w:rPr>
          <w:lang w:val="fr-FR"/>
        </w:rPr>
      </w:pPr>
      <w:r>
        <w:rPr>
          <w:lang w:val="fr-FR"/>
        </w:rPr>
        <w:br w:type="page"/>
      </w:r>
    </w:p>
    <w:p w:rsidR="007D1515" w:rsidRPr="004A1104" w:rsidRDefault="007D1515">
      <w:pPr>
        <w:widowControl/>
        <w:jc w:val="left"/>
        <w:rPr>
          <w:lang w:val="fr-FR"/>
        </w:rPr>
      </w:pPr>
    </w:p>
    <w:p w:rsidR="009E3825" w:rsidRDefault="009E3825" w:rsidP="009E3825">
      <w:pPr>
        <w:pStyle w:val="10"/>
      </w:pPr>
      <w:r>
        <w:rPr>
          <w:rFonts w:hint="eastAsia"/>
        </w:rPr>
        <w:t>管理接口</w:t>
      </w:r>
      <w:r>
        <w:rPr>
          <w:rFonts w:hint="eastAsia"/>
        </w:rPr>
        <w:t>IManager</w:t>
      </w:r>
    </w:p>
    <w:p w:rsidR="0074746D" w:rsidRPr="0074746D" w:rsidRDefault="0074746D" w:rsidP="0074746D">
      <w:pPr>
        <w:widowControl/>
        <w:ind w:firstLine="420"/>
        <w:rPr>
          <w:rFonts w:ascii="宋体" w:hAnsi="宋体"/>
          <w:color w:val="FF0000"/>
        </w:rPr>
      </w:pPr>
      <w:r w:rsidRPr="0074746D">
        <w:rPr>
          <w:rFonts w:ascii="宋体" w:hAnsi="宋体" w:hint="eastAsia"/>
          <w:color w:val="FF0000"/>
        </w:rPr>
        <w:t>安全</w:t>
      </w:r>
      <w:r w:rsidR="00336E54">
        <w:rPr>
          <w:rFonts w:ascii="宋体" w:hAnsi="宋体" w:hint="eastAsia"/>
          <w:color w:val="FF0000"/>
        </w:rPr>
        <w:t>设计</w:t>
      </w:r>
      <w:r w:rsidRPr="0074746D">
        <w:rPr>
          <w:rFonts w:ascii="宋体" w:hAnsi="宋体" w:hint="eastAsia"/>
          <w:color w:val="FF0000"/>
        </w:rPr>
        <w:t>说明：</w:t>
      </w:r>
    </w:p>
    <w:p w:rsidR="00715558" w:rsidRDefault="00336E54">
      <w:pPr>
        <w:pStyle w:val="affffff9"/>
        <w:widowControl/>
        <w:numPr>
          <w:ilvl w:val="0"/>
          <w:numId w:val="63"/>
        </w:numPr>
        <w:ind w:firstLineChars="0"/>
        <w:rPr>
          <w:rFonts w:ascii="宋体" w:hAnsi="宋体"/>
          <w:color w:val="FF0000"/>
        </w:rPr>
      </w:pPr>
      <w:r w:rsidRPr="00336E54">
        <w:rPr>
          <w:rFonts w:ascii="宋体" w:hAnsi="宋体" w:hint="eastAsia"/>
          <w:color w:val="FF0000"/>
        </w:rPr>
        <w:t>通过</w:t>
      </w:r>
      <w:r w:rsidRPr="00336E54">
        <w:rPr>
          <w:rFonts w:ascii="宋体" w:hAnsi="宋体"/>
          <w:color w:val="FF0000"/>
        </w:rPr>
        <w:t>UP</w:t>
      </w:r>
      <w:r w:rsidRPr="00336E54">
        <w:rPr>
          <w:rFonts w:ascii="宋体" w:hAnsi="宋体" w:hint="eastAsia"/>
          <w:color w:val="FF0000"/>
        </w:rPr>
        <w:t>管理</w:t>
      </w:r>
      <w:r w:rsidR="00F03B4C">
        <w:rPr>
          <w:rFonts w:ascii="宋体" w:hAnsi="宋体" w:hint="eastAsia"/>
          <w:color w:val="FF0000"/>
        </w:rPr>
        <w:t>Portal</w:t>
      </w:r>
      <w:r w:rsidRPr="00336E54">
        <w:rPr>
          <w:rFonts w:ascii="宋体" w:hAnsi="宋体" w:hint="eastAsia"/>
          <w:color w:val="FF0000"/>
        </w:rPr>
        <w:t>进行操作；UP管理</w:t>
      </w:r>
      <w:r w:rsidR="00F03B4C">
        <w:rPr>
          <w:rFonts w:ascii="宋体" w:hAnsi="宋体" w:hint="eastAsia"/>
          <w:color w:val="FF0000"/>
        </w:rPr>
        <w:t>Portal</w:t>
      </w:r>
      <w:r w:rsidRPr="00336E54">
        <w:rPr>
          <w:rFonts w:ascii="宋体" w:hAnsi="宋体" w:hint="eastAsia"/>
          <w:color w:val="FF0000"/>
        </w:rPr>
        <w:t>提供管理员帐号</w:t>
      </w:r>
      <w:r>
        <w:rPr>
          <w:rFonts w:ascii="宋体" w:hAnsi="宋体" w:hint="eastAsia"/>
          <w:color w:val="FF0000"/>
        </w:rPr>
        <w:t>管理、登录、操作密码二次认证</w:t>
      </w:r>
      <w:r w:rsidRPr="00336E54">
        <w:rPr>
          <w:rFonts w:ascii="宋体" w:hAnsi="宋体" w:hint="eastAsia"/>
          <w:color w:val="FF0000"/>
        </w:rPr>
        <w:t>、权限控制、审核、审计等</w:t>
      </w:r>
      <w:r w:rsidR="00F03B4C">
        <w:rPr>
          <w:rFonts w:ascii="宋体" w:hAnsi="宋体" w:hint="eastAsia"/>
          <w:color w:val="FF0000"/>
        </w:rPr>
        <w:t>界面</w:t>
      </w:r>
      <w:r w:rsidRPr="00336E54">
        <w:rPr>
          <w:rFonts w:ascii="宋体" w:hAnsi="宋体" w:hint="eastAsia"/>
          <w:color w:val="FF0000"/>
        </w:rPr>
        <w:t>。</w:t>
      </w:r>
    </w:p>
    <w:p w:rsidR="00715558" w:rsidRDefault="00F03B4C">
      <w:pPr>
        <w:pStyle w:val="affffff9"/>
        <w:widowControl/>
        <w:numPr>
          <w:ilvl w:val="0"/>
          <w:numId w:val="63"/>
        </w:numPr>
        <w:ind w:firstLineChars="0"/>
        <w:rPr>
          <w:rFonts w:ascii="宋体" w:hAnsi="宋体"/>
          <w:color w:val="FF0000"/>
        </w:rPr>
      </w:pPr>
      <w:r>
        <w:rPr>
          <w:rFonts w:ascii="宋体" w:hAnsi="宋体" w:hint="eastAsia"/>
          <w:color w:val="FF0000"/>
        </w:rPr>
        <w:t>UP管理Portal部署在机房内网，只能通过VPN访问。且每个站点独立部署一套，独立配置管理员，各站点管理各自的用户。</w:t>
      </w:r>
    </w:p>
    <w:p w:rsidR="00715558" w:rsidRDefault="00F03B4C">
      <w:pPr>
        <w:pStyle w:val="affffff9"/>
        <w:widowControl/>
        <w:numPr>
          <w:ilvl w:val="0"/>
          <w:numId w:val="63"/>
        </w:numPr>
        <w:ind w:firstLineChars="0"/>
        <w:rPr>
          <w:rFonts w:ascii="宋体" w:hAnsi="宋体"/>
          <w:color w:val="FF0000"/>
        </w:rPr>
      </w:pPr>
      <w:r>
        <w:rPr>
          <w:rFonts w:ascii="宋体" w:hAnsi="宋体" w:hint="eastAsia"/>
          <w:color w:val="FF0000"/>
        </w:rPr>
        <w:t>UP采用服务器级认证信任UP管理Portal；以下管理接口只给UP管理portal服务器。</w:t>
      </w:r>
    </w:p>
    <w:p w:rsidR="009E3825" w:rsidRDefault="009E3825" w:rsidP="009E3825">
      <w:pPr>
        <w:pStyle w:val="21"/>
        <w:numPr>
          <w:ilvl w:val="1"/>
          <w:numId w:val="1"/>
        </w:numPr>
        <w:rPr>
          <w:rStyle w:val="210"/>
        </w:rPr>
      </w:pPr>
      <w:r>
        <w:rPr>
          <w:rStyle w:val="210"/>
        </w:rPr>
        <w:t>set</w:t>
      </w:r>
      <w:r w:rsidRPr="000E4691">
        <w:rPr>
          <w:rStyle w:val="210"/>
          <w:rFonts w:hint="eastAsia"/>
        </w:rPr>
        <w:t>User</w:t>
      </w:r>
      <w:r>
        <w:rPr>
          <w:rFonts w:hint="eastAsia"/>
        </w:rPr>
        <w:t>ValidStatus</w:t>
      </w:r>
    </w:p>
    <w:p w:rsidR="009E3825" w:rsidRPr="00B91F27" w:rsidRDefault="009E3825" w:rsidP="009E3825">
      <w:pPr>
        <w:pStyle w:val="31"/>
      </w:pPr>
      <w:r>
        <w:rPr>
          <w:rStyle w:val="210"/>
          <w:rFonts w:hint="eastAsia"/>
        </w:rPr>
        <w:t>JSON</w:t>
      </w:r>
      <w:r>
        <w:rPr>
          <w:rStyle w:val="210"/>
          <w:rFonts w:hint="eastAsia"/>
        </w:rPr>
        <w:t>接口</w:t>
      </w:r>
    </w:p>
    <w:p w:rsidR="009E3825" w:rsidRDefault="009E3825" w:rsidP="009E3825">
      <w:pPr>
        <w:pStyle w:val="41"/>
      </w:pPr>
      <w:r>
        <w:rPr>
          <w:rFonts w:hint="eastAsia"/>
        </w:rPr>
        <w:t>描述</w:t>
      </w:r>
    </w:p>
    <w:p w:rsidR="006407B2" w:rsidRDefault="006E6C4F" w:rsidP="009E3825">
      <w:pPr>
        <w:ind w:firstLine="420"/>
      </w:pPr>
      <w:r>
        <w:rPr>
          <w:rFonts w:hint="eastAsia"/>
        </w:rPr>
        <w:t>管理员</w:t>
      </w:r>
      <w:r w:rsidR="009E3825">
        <w:rPr>
          <w:rFonts w:hint="eastAsia"/>
        </w:rPr>
        <w:t>设置用户有效状态。</w:t>
      </w:r>
      <w:r w:rsidR="006407B2">
        <w:rPr>
          <w:rFonts w:hint="eastAsia"/>
        </w:rPr>
        <w:t>业务运营有合理理由需要暂停帐号对用户提供服务时，提交申请由运维人员执行操作。</w:t>
      </w:r>
    </w:p>
    <w:p w:rsidR="009E3825" w:rsidRPr="00512570" w:rsidRDefault="00B956BB" w:rsidP="009E3825">
      <w:pPr>
        <w:ind w:firstLine="420"/>
      </w:pPr>
      <w:r>
        <w:rPr>
          <w:rFonts w:hint="eastAsia"/>
        </w:rPr>
        <w:t>全业务暂停需要通知</w:t>
      </w:r>
      <w:r>
        <w:rPr>
          <w:rFonts w:hint="eastAsia"/>
        </w:rPr>
        <w:t>SSO</w:t>
      </w:r>
      <w:r>
        <w:rPr>
          <w:rFonts w:hint="eastAsia"/>
        </w:rPr>
        <w:t>删除</w:t>
      </w:r>
      <w:r>
        <w:rPr>
          <w:rFonts w:hint="eastAsia"/>
        </w:rPr>
        <w:t>TGC</w:t>
      </w:r>
      <w:r>
        <w:t>/ST</w:t>
      </w:r>
      <w:r>
        <w:rPr>
          <w:rFonts w:hint="eastAsia"/>
        </w:rPr>
        <w:t>、通知</w:t>
      </w:r>
      <w:r>
        <w:rPr>
          <w:rFonts w:hint="eastAsia"/>
        </w:rPr>
        <w:t>OpenGW</w:t>
      </w:r>
      <w:r>
        <w:rPr>
          <w:rFonts w:hint="eastAsia"/>
        </w:rPr>
        <w:t>删除</w:t>
      </w:r>
      <w:r>
        <w:rPr>
          <w:rFonts w:hint="eastAsia"/>
        </w:rPr>
        <w:t>AT</w:t>
      </w:r>
      <w:r>
        <w:rPr>
          <w:rFonts w:hint="eastAsia"/>
        </w:rPr>
        <w:t>，并注意</w:t>
      </w:r>
      <w:r>
        <w:t>memcache</w:t>
      </w:r>
      <w:r>
        <w:rPr>
          <w:rFonts w:hint="eastAsia"/>
        </w:rPr>
        <w:t>缓存数据的刷新。</w:t>
      </w:r>
    </w:p>
    <w:p w:rsidR="009E3825" w:rsidRDefault="009E3825" w:rsidP="009E3825">
      <w:pPr>
        <w:pStyle w:val="41"/>
      </w:pPr>
      <w:r>
        <w:t xml:space="preserve">API </w:t>
      </w:r>
      <w:r>
        <w:rPr>
          <w:rFonts w:hint="eastAsia"/>
        </w:rPr>
        <w:t>原型</w:t>
      </w:r>
    </w:p>
    <w:p w:rsidR="009E3825" w:rsidRPr="006E6C4F" w:rsidRDefault="009E3825" w:rsidP="009E3825">
      <w:pPr>
        <w:ind w:left="420"/>
        <w:rPr>
          <w:sz w:val="18"/>
          <w:szCs w:val="18"/>
        </w:rPr>
      </w:pPr>
      <w:r w:rsidRPr="006E6C4F">
        <w:rPr>
          <w:rFonts w:hint="eastAsia"/>
          <w:sz w:val="18"/>
          <w:szCs w:val="18"/>
        </w:rPr>
        <w:t xml:space="preserve">SetUserValidStatusRsp setUserValidStatus </w:t>
      </w:r>
      <w:r w:rsidRPr="006E6C4F">
        <w:rPr>
          <w:sz w:val="18"/>
          <w:szCs w:val="18"/>
        </w:rPr>
        <w:t>(</w:t>
      </w:r>
      <w:r w:rsidRPr="006E6C4F">
        <w:rPr>
          <w:rFonts w:hint="eastAsia"/>
          <w:sz w:val="18"/>
          <w:szCs w:val="18"/>
        </w:rPr>
        <w:t>SetUserValidStatusReq setUserValidStatusReq</w:t>
      </w:r>
      <w:r w:rsidRPr="006E6C4F">
        <w:rPr>
          <w:sz w:val="18"/>
          <w:szCs w:val="18"/>
        </w:rPr>
        <w:t>)</w:t>
      </w:r>
      <w:r w:rsidRPr="006E6C4F">
        <w:rPr>
          <w:rFonts w:hint="eastAsia"/>
          <w:sz w:val="18"/>
          <w:szCs w:val="18"/>
        </w:rPr>
        <w:t xml:space="preserve"> throws CException</w:t>
      </w:r>
    </w:p>
    <w:p w:rsidR="009E3825" w:rsidRDefault="009E3825" w:rsidP="009E3825">
      <w:pPr>
        <w:pStyle w:val="41"/>
      </w:pPr>
      <w:r>
        <w:rPr>
          <w:rFonts w:hint="eastAsia"/>
        </w:rPr>
        <w:lastRenderedPageBreak/>
        <w:t>输入参数</w:t>
      </w:r>
    </w:p>
    <w:tbl>
      <w:tblPr>
        <w:tblW w:w="9902"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1090"/>
        <w:gridCol w:w="709"/>
        <w:gridCol w:w="4988"/>
      </w:tblGrid>
      <w:tr w:rsidR="009E3825" w:rsidTr="002A7B21">
        <w:trPr>
          <w:jc w:val="center"/>
        </w:trPr>
        <w:tc>
          <w:tcPr>
            <w:tcW w:w="2378" w:type="dxa"/>
          </w:tcPr>
          <w:p w:rsidR="009E3825" w:rsidRDefault="009E3825" w:rsidP="006706A1">
            <w:pPr>
              <w:pStyle w:val="TAH"/>
              <w:rPr>
                <w:rFonts w:ascii="Verdana" w:hAnsi="Verdana"/>
                <w:lang w:val="fr-FR" w:eastAsia="zh-CN"/>
              </w:rPr>
            </w:pPr>
            <w:r>
              <w:rPr>
                <w:rFonts w:ascii="Verdana" w:hAnsi="Verdana" w:hint="eastAsia"/>
                <w:lang w:val="fr-FR" w:eastAsia="zh-CN"/>
              </w:rPr>
              <w:t>参数名称</w:t>
            </w:r>
          </w:p>
        </w:tc>
        <w:tc>
          <w:tcPr>
            <w:tcW w:w="737" w:type="dxa"/>
          </w:tcPr>
          <w:p w:rsidR="009E3825" w:rsidRDefault="009E3825" w:rsidP="006706A1">
            <w:pPr>
              <w:pStyle w:val="TAH"/>
              <w:rPr>
                <w:rFonts w:ascii="Verdana" w:hAnsi="Verdana"/>
                <w:lang w:val="fr-FR" w:eastAsia="zh-CN"/>
              </w:rPr>
            </w:pPr>
            <w:r>
              <w:rPr>
                <w:rFonts w:ascii="Verdana" w:hAnsi="Verdana" w:hint="eastAsia"/>
                <w:lang w:val="fr-FR" w:eastAsia="zh-CN"/>
              </w:rPr>
              <w:t>必须</w:t>
            </w:r>
          </w:p>
        </w:tc>
        <w:tc>
          <w:tcPr>
            <w:tcW w:w="1090" w:type="dxa"/>
          </w:tcPr>
          <w:p w:rsidR="009E3825" w:rsidRDefault="009E3825" w:rsidP="006706A1">
            <w:pPr>
              <w:pStyle w:val="TAH"/>
              <w:rPr>
                <w:rFonts w:ascii="Verdana" w:hAnsi="Verdana"/>
                <w:lang w:val="fr-FR" w:eastAsia="zh-CN"/>
              </w:rPr>
            </w:pPr>
            <w:r>
              <w:rPr>
                <w:rFonts w:ascii="Verdana" w:hAnsi="Verdana" w:hint="eastAsia"/>
                <w:lang w:val="fr-FR" w:eastAsia="zh-CN"/>
              </w:rPr>
              <w:t>类型</w:t>
            </w:r>
          </w:p>
        </w:tc>
        <w:tc>
          <w:tcPr>
            <w:tcW w:w="709" w:type="dxa"/>
          </w:tcPr>
          <w:p w:rsidR="009E3825" w:rsidRDefault="009E3825" w:rsidP="006706A1">
            <w:pPr>
              <w:pStyle w:val="TAH"/>
              <w:rPr>
                <w:rFonts w:ascii="Verdana" w:hAnsi="Verdana"/>
                <w:lang w:val="fr-FR" w:eastAsia="zh-CN"/>
              </w:rPr>
            </w:pPr>
            <w:r>
              <w:rPr>
                <w:rFonts w:ascii="Verdana" w:hAnsi="Verdana" w:hint="eastAsia"/>
                <w:lang w:val="fr-FR" w:eastAsia="zh-CN"/>
              </w:rPr>
              <w:t>长度</w:t>
            </w:r>
          </w:p>
        </w:tc>
        <w:tc>
          <w:tcPr>
            <w:tcW w:w="4988" w:type="dxa"/>
          </w:tcPr>
          <w:p w:rsidR="009E3825" w:rsidRDefault="009E3825" w:rsidP="006706A1">
            <w:pPr>
              <w:pStyle w:val="TAH"/>
              <w:rPr>
                <w:rFonts w:ascii="Verdana" w:hAnsi="Verdana"/>
                <w:lang w:val="fr-FR" w:eastAsia="zh-CN"/>
              </w:rPr>
            </w:pPr>
            <w:r>
              <w:rPr>
                <w:rFonts w:ascii="Verdana" w:hAnsi="Verdana" w:hint="eastAsia"/>
                <w:lang w:val="fr-FR" w:eastAsia="zh-CN"/>
              </w:rPr>
              <w:t>描述信息</w:t>
            </w:r>
          </w:p>
        </w:tc>
      </w:tr>
      <w:tr w:rsidR="003E3B8B" w:rsidTr="002A7B21">
        <w:trPr>
          <w:jc w:val="center"/>
        </w:trPr>
        <w:tc>
          <w:tcPr>
            <w:tcW w:w="2378" w:type="dxa"/>
          </w:tcPr>
          <w:p w:rsidR="003E3B8B" w:rsidRDefault="003E3B8B" w:rsidP="006706A1">
            <w:pPr>
              <w:pStyle w:val="TAL"/>
              <w:rPr>
                <w:lang w:val="fr-FR" w:eastAsia="zh-CN"/>
              </w:rPr>
            </w:pPr>
            <w:r w:rsidRPr="005041A8">
              <w:rPr>
                <w:rFonts w:hint="eastAsia"/>
                <w:lang w:val="fr-FR" w:eastAsia="zh-CN"/>
              </w:rPr>
              <w:t>v</w:t>
            </w:r>
            <w:r w:rsidRPr="005041A8">
              <w:rPr>
                <w:lang w:val="fr-FR" w:eastAsia="zh-CN"/>
              </w:rPr>
              <w:t>ersion</w:t>
            </w:r>
          </w:p>
        </w:tc>
        <w:tc>
          <w:tcPr>
            <w:tcW w:w="737" w:type="dxa"/>
          </w:tcPr>
          <w:p w:rsidR="003E3B8B" w:rsidRDefault="003E3B8B" w:rsidP="006706A1">
            <w:pPr>
              <w:pStyle w:val="TAL"/>
              <w:rPr>
                <w:lang w:val="fr-FR" w:eastAsia="zh-CN"/>
              </w:rPr>
            </w:pPr>
            <w:r>
              <w:rPr>
                <w:rFonts w:hint="eastAsia"/>
                <w:lang w:val="fr-FR" w:eastAsia="zh-CN"/>
              </w:rPr>
              <w:t>M</w:t>
            </w:r>
          </w:p>
        </w:tc>
        <w:tc>
          <w:tcPr>
            <w:tcW w:w="1090" w:type="dxa"/>
          </w:tcPr>
          <w:p w:rsidR="003E3B8B" w:rsidRPr="00C8364D" w:rsidRDefault="003E3B8B" w:rsidP="006706A1">
            <w:pPr>
              <w:pStyle w:val="TAH"/>
              <w:ind w:left="62"/>
              <w:jc w:val="left"/>
              <w:rPr>
                <w:lang w:val="fr-FR"/>
              </w:rPr>
            </w:pPr>
            <w:r>
              <w:rPr>
                <w:rFonts w:hint="eastAsia"/>
                <w:b w:val="0"/>
                <w:lang w:val="fr-FR" w:eastAsia="zh-CN"/>
              </w:rPr>
              <w:t>String</w:t>
            </w:r>
          </w:p>
        </w:tc>
        <w:tc>
          <w:tcPr>
            <w:tcW w:w="709" w:type="dxa"/>
          </w:tcPr>
          <w:p w:rsidR="003E3B8B" w:rsidRDefault="003E3B8B" w:rsidP="006706A1">
            <w:pPr>
              <w:jc w:val="left"/>
              <w:rPr>
                <w:rFonts w:ascii="Arial" w:hAnsi="Arial"/>
                <w:kern w:val="0"/>
                <w:sz w:val="18"/>
                <w:szCs w:val="18"/>
                <w:lang w:val="fr-FR"/>
              </w:rPr>
            </w:pPr>
            <w:r>
              <w:rPr>
                <w:rFonts w:ascii="Arial" w:hAnsi="Arial" w:hint="eastAsia"/>
                <w:kern w:val="0"/>
                <w:sz w:val="18"/>
                <w:szCs w:val="18"/>
                <w:lang w:val="fr-FR"/>
              </w:rPr>
              <w:t>5</w:t>
            </w:r>
          </w:p>
        </w:tc>
        <w:tc>
          <w:tcPr>
            <w:tcW w:w="4988" w:type="dxa"/>
          </w:tcPr>
          <w:p w:rsidR="003E3B8B" w:rsidRDefault="003E3B8B" w:rsidP="006706A1">
            <w:pPr>
              <w:jc w:val="left"/>
              <w:rPr>
                <w:rFonts w:ascii="Arial" w:hAnsi="Arial"/>
                <w:kern w:val="0"/>
                <w:sz w:val="18"/>
                <w:szCs w:val="18"/>
              </w:rPr>
            </w:pPr>
            <w:r w:rsidRPr="005041A8">
              <w:rPr>
                <w:rFonts w:ascii="Arial" w:hAnsi="Arial" w:hint="eastAsia"/>
                <w:kern w:val="0"/>
                <w:sz w:val="18"/>
                <w:szCs w:val="18"/>
                <w:lang w:val="fr-FR"/>
              </w:rPr>
              <w:t>协议版本号</w:t>
            </w:r>
          </w:p>
        </w:tc>
      </w:tr>
      <w:tr w:rsidR="003E3B8B" w:rsidTr="002A7B21">
        <w:trPr>
          <w:jc w:val="center"/>
        </w:trPr>
        <w:tc>
          <w:tcPr>
            <w:tcW w:w="2378" w:type="dxa"/>
          </w:tcPr>
          <w:p w:rsidR="003E3B8B" w:rsidRDefault="003E3B8B" w:rsidP="006706A1">
            <w:pPr>
              <w:pStyle w:val="TAL"/>
              <w:rPr>
                <w:lang w:val="fr-FR" w:eastAsia="zh-CN"/>
              </w:rPr>
            </w:pPr>
            <w:r>
              <w:rPr>
                <w:lang w:val="fr-FR" w:eastAsia="zh-CN"/>
              </w:rPr>
              <w:t>transactionID</w:t>
            </w:r>
          </w:p>
        </w:tc>
        <w:tc>
          <w:tcPr>
            <w:tcW w:w="737" w:type="dxa"/>
          </w:tcPr>
          <w:p w:rsidR="003E3B8B" w:rsidRDefault="003E3B8B" w:rsidP="006706A1">
            <w:pPr>
              <w:pStyle w:val="TAL"/>
              <w:rPr>
                <w:lang w:val="fr-FR" w:eastAsia="zh-CN"/>
              </w:rPr>
            </w:pPr>
            <w:r>
              <w:rPr>
                <w:rFonts w:hint="eastAsia"/>
                <w:lang w:val="fr-FR" w:eastAsia="zh-CN"/>
              </w:rPr>
              <w:t>M</w:t>
            </w:r>
          </w:p>
        </w:tc>
        <w:tc>
          <w:tcPr>
            <w:tcW w:w="1090" w:type="dxa"/>
          </w:tcPr>
          <w:p w:rsidR="003E3B8B" w:rsidRPr="00C8364D" w:rsidRDefault="003E3B8B" w:rsidP="006706A1">
            <w:pPr>
              <w:pStyle w:val="TAH"/>
              <w:ind w:left="62"/>
              <w:jc w:val="left"/>
              <w:rPr>
                <w:lang w:val="fr-FR"/>
              </w:rPr>
            </w:pPr>
            <w:r>
              <w:rPr>
                <w:rFonts w:hint="eastAsia"/>
                <w:b w:val="0"/>
                <w:lang w:val="fr-FR" w:eastAsia="zh-CN"/>
              </w:rPr>
              <w:t>String</w:t>
            </w:r>
          </w:p>
        </w:tc>
        <w:tc>
          <w:tcPr>
            <w:tcW w:w="709" w:type="dxa"/>
          </w:tcPr>
          <w:p w:rsidR="003E3B8B" w:rsidRDefault="003E3B8B" w:rsidP="006706A1">
            <w:pPr>
              <w:jc w:val="left"/>
              <w:rPr>
                <w:rFonts w:ascii="Arial" w:hAnsi="Arial"/>
                <w:kern w:val="0"/>
                <w:sz w:val="18"/>
                <w:szCs w:val="18"/>
                <w:lang w:val="fr-FR"/>
              </w:rPr>
            </w:pPr>
            <w:r w:rsidRPr="005041A8">
              <w:rPr>
                <w:rFonts w:ascii="Arial" w:hAnsi="Arial" w:hint="eastAsia"/>
                <w:kern w:val="0"/>
                <w:sz w:val="18"/>
                <w:szCs w:val="18"/>
                <w:lang w:val="fr-FR"/>
              </w:rPr>
              <w:t>40</w:t>
            </w:r>
          </w:p>
        </w:tc>
        <w:tc>
          <w:tcPr>
            <w:tcW w:w="4988" w:type="dxa"/>
          </w:tcPr>
          <w:p w:rsidR="003E3B8B" w:rsidRDefault="003E3B8B" w:rsidP="006706A1">
            <w:pPr>
              <w:jc w:val="left"/>
              <w:rPr>
                <w:rFonts w:ascii="Arial" w:hAnsi="Arial"/>
                <w:kern w:val="0"/>
                <w:sz w:val="18"/>
                <w:szCs w:val="18"/>
              </w:rPr>
            </w:pPr>
            <w:r w:rsidRPr="005041A8">
              <w:rPr>
                <w:rFonts w:ascii="Arial" w:hAnsi="Arial" w:hint="eastAsia"/>
                <w:kern w:val="0"/>
                <w:sz w:val="18"/>
                <w:szCs w:val="18"/>
                <w:lang w:val="fr-FR"/>
              </w:rPr>
              <w:t>交易流水号</w:t>
            </w:r>
          </w:p>
        </w:tc>
      </w:tr>
      <w:tr w:rsidR="003E3B8B" w:rsidTr="002A7B21">
        <w:trPr>
          <w:jc w:val="center"/>
        </w:trPr>
        <w:tc>
          <w:tcPr>
            <w:tcW w:w="2378" w:type="dxa"/>
          </w:tcPr>
          <w:p w:rsidR="003E3B8B" w:rsidRDefault="003E3B8B" w:rsidP="006706A1">
            <w:pPr>
              <w:pStyle w:val="TAL"/>
              <w:rPr>
                <w:lang w:val="fr-FR" w:eastAsia="zh-CN"/>
              </w:rPr>
            </w:pPr>
            <w:r w:rsidRPr="00C8364D">
              <w:rPr>
                <w:rFonts w:hint="eastAsia"/>
                <w:lang w:val="fr-FR" w:eastAsia="zh-CN"/>
              </w:rPr>
              <w:t>traceFlag</w:t>
            </w:r>
          </w:p>
        </w:tc>
        <w:tc>
          <w:tcPr>
            <w:tcW w:w="737" w:type="dxa"/>
          </w:tcPr>
          <w:p w:rsidR="003E3B8B" w:rsidRDefault="003E3B8B" w:rsidP="006706A1">
            <w:pPr>
              <w:pStyle w:val="TAL"/>
              <w:rPr>
                <w:lang w:val="fr-FR" w:eastAsia="zh-CN"/>
              </w:rPr>
            </w:pPr>
            <w:r w:rsidRPr="00C8364D">
              <w:rPr>
                <w:rFonts w:hint="eastAsia"/>
                <w:lang w:val="fr-FR"/>
              </w:rPr>
              <w:t xml:space="preserve">O </w:t>
            </w:r>
          </w:p>
        </w:tc>
        <w:tc>
          <w:tcPr>
            <w:tcW w:w="1090" w:type="dxa"/>
          </w:tcPr>
          <w:p w:rsidR="003E3B8B" w:rsidRPr="00C8364D" w:rsidRDefault="003E3B8B" w:rsidP="006706A1">
            <w:pPr>
              <w:pStyle w:val="TAH"/>
              <w:ind w:left="62"/>
              <w:jc w:val="left"/>
              <w:rPr>
                <w:lang w:val="fr-FR"/>
              </w:rPr>
            </w:pPr>
            <w:r>
              <w:rPr>
                <w:rFonts w:hint="eastAsia"/>
                <w:lang w:val="fr-FR"/>
              </w:rPr>
              <w:t>String</w:t>
            </w:r>
          </w:p>
        </w:tc>
        <w:tc>
          <w:tcPr>
            <w:tcW w:w="709" w:type="dxa"/>
          </w:tcPr>
          <w:p w:rsidR="003E3B8B" w:rsidRDefault="003E3B8B" w:rsidP="006706A1">
            <w:pPr>
              <w:jc w:val="left"/>
              <w:rPr>
                <w:rFonts w:ascii="Arial" w:hAnsi="Arial"/>
                <w:kern w:val="0"/>
                <w:sz w:val="18"/>
                <w:szCs w:val="18"/>
                <w:lang w:val="fr-FR"/>
              </w:rPr>
            </w:pPr>
            <w:r>
              <w:rPr>
                <w:rFonts w:ascii="Arial" w:hAnsi="Arial" w:hint="eastAsia"/>
                <w:kern w:val="0"/>
                <w:sz w:val="18"/>
                <w:szCs w:val="18"/>
                <w:lang w:val="fr-FR"/>
              </w:rPr>
              <w:t>1</w:t>
            </w:r>
          </w:p>
        </w:tc>
        <w:tc>
          <w:tcPr>
            <w:tcW w:w="4988" w:type="dxa"/>
          </w:tcPr>
          <w:p w:rsidR="003E3B8B" w:rsidRDefault="003E3B8B" w:rsidP="006706A1">
            <w:pPr>
              <w:jc w:val="left"/>
              <w:rPr>
                <w:rFonts w:ascii="Arial" w:hAnsi="Arial"/>
                <w:kern w:val="0"/>
                <w:sz w:val="18"/>
                <w:szCs w:val="18"/>
              </w:rPr>
            </w:pPr>
            <w:r>
              <w:rPr>
                <w:rFonts w:ascii="Arial" w:hAnsi="Arial" w:hint="eastAsia"/>
                <w:kern w:val="0"/>
                <w:sz w:val="18"/>
                <w:szCs w:val="18"/>
                <w:lang w:val="fr-FR"/>
              </w:rPr>
              <w:t>跟踪标志</w:t>
            </w:r>
          </w:p>
        </w:tc>
      </w:tr>
      <w:tr w:rsidR="00425BFC" w:rsidTr="002A7B21">
        <w:trPr>
          <w:jc w:val="center"/>
        </w:trPr>
        <w:tc>
          <w:tcPr>
            <w:tcW w:w="2378" w:type="dxa"/>
          </w:tcPr>
          <w:p w:rsidR="00425BFC" w:rsidRDefault="00425BFC" w:rsidP="006706A1">
            <w:pPr>
              <w:pStyle w:val="TAL"/>
              <w:rPr>
                <w:lang w:val="fr-FR" w:eastAsia="zh-CN"/>
              </w:rPr>
            </w:pPr>
            <w:r w:rsidRPr="000A57F5">
              <w:rPr>
                <w:rFonts w:hint="eastAsia"/>
              </w:rPr>
              <w:t>opr</w:t>
            </w:r>
            <w:r w:rsidRPr="000A57F5">
              <w:rPr>
                <w:rFonts w:ascii="Verdana" w:hAnsi="Verdana" w:hint="eastAsia"/>
                <w:lang w:val="fr-FR"/>
              </w:rPr>
              <w:t>UID</w:t>
            </w:r>
          </w:p>
        </w:tc>
        <w:tc>
          <w:tcPr>
            <w:tcW w:w="737" w:type="dxa"/>
          </w:tcPr>
          <w:p w:rsidR="00425BFC" w:rsidRDefault="00425BFC" w:rsidP="006706A1">
            <w:pPr>
              <w:pStyle w:val="TAL"/>
              <w:rPr>
                <w:lang w:val="fr-FR"/>
              </w:rPr>
            </w:pPr>
            <w:r>
              <w:rPr>
                <w:rFonts w:hint="eastAsia"/>
                <w:lang w:val="fr-FR"/>
              </w:rPr>
              <w:t>M</w:t>
            </w:r>
          </w:p>
        </w:tc>
        <w:tc>
          <w:tcPr>
            <w:tcW w:w="1090" w:type="dxa"/>
          </w:tcPr>
          <w:p w:rsidR="00425BFC" w:rsidRDefault="00425BFC" w:rsidP="006706A1">
            <w:pPr>
              <w:pStyle w:val="TAH"/>
              <w:ind w:left="62"/>
              <w:jc w:val="left"/>
              <w:rPr>
                <w:lang w:val="fr-FR"/>
              </w:rPr>
            </w:pPr>
            <w:r>
              <w:rPr>
                <w:rFonts w:hint="eastAsia"/>
                <w:lang w:val="fr-FR"/>
              </w:rPr>
              <w:t>Bigint</w:t>
            </w:r>
          </w:p>
        </w:tc>
        <w:tc>
          <w:tcPr>
            <w:tcW w:w="709" w:type="dxa"/>
          </w:tcPr>
          <w:p w:rsidR="00425BFC" w:rsidRPr="00AC2020" w:rsidRDefault="00425BFC" w:rsidP="006706A1">
            <w:pPr>
              <w:jc w:val="left"/>
              <w:rPr>
                <w:rFonts w:ascii="Arial" w:hAnsi="Arial"/>
                <w:kern w:val="0"/>
                <w:sz w:val="18"/>
                <w:szCs w:val="18"/>
                <w:lang w:val="fr-FR"/>
              </w:rPr>
            </w:pPr>
          </w:p>
        </w:tc>
        <w:tc>
          <w:tcPr>
            <w:tcW w:w="4988" w:type="dxa"/>
          </w:tcPr>
          <w:p w:rsidR="00425BFC" w:rsidRDefault="00425BFC" w:rsidP="006706A1">
            <w:pPr>
              <w:jc w:val="left"/>
              <w:rPr>
                <w:rFonts w:ascii="Arial" w:hAnsi="Arial"/>
                <w:kern w:val="0"/>
                <w:sz w:val="18"/>
                <w:szCs w:val="18"/>
                <w:lang w:val="fr-FR"/>
              </w:rPr>
            </w:pPr>
            <w:r>
              <w:rPr>
                <w:rFonts w:ascii="Arial" w:hAnsi="Arial" w:hint="eastAsia"/>
                <w:kern w:val="0"/>
                <w:sz w:val="18"/>
                <w:szCs w:val="18"/>
                <w:lang w:val="fr-FR"/>
              </w:rPr>
              <w:t>操作员用户</w:t>
            </w:r>
            <w:r>
              <w:rPr>
                <w:rFonts w:ascii="Arial" w:hAnsi="Arial" w:hint="eastAsia"/>
                <w:kern w:val="0"/>
                <w:sz w:val="18"/>
                <w:szCs w:val="18"/>
                <w:lang w:val="fr-FR"/>
              </w:rPr>
              <w:t>ID</w:t>
            </w:r>
          </w:p>
        </w:tc>
      </w:tr>
      <w:tr w:rsidR="00425BFC" w:rsidTr="002A7B21">
        <w:trPr>
          <w:jc w:val="center"/>
        </w:trPr>
        <w:tc>
          <w:tcPr>
            <w:tcW w:w="2378" w:type="dxa"/>
          </w:tcPr>
          <w:p w:rsidR="00425BFC" w:rsidRPr="00AC2020" w:rsidRDefault="00425BFC" w:rsidP="006706A1">
            <w:pPr>
              <w:pStyle w:val="TAL"/>
              <w:rPr>
                <w:lang w:val="fr-FR" w:eastAsia="zh-CN"/>
              </w:rPr>
            </w:pPr>
            <w:r>
              <w:rPr>
                <w:rFonts w:hint="eastAsia"/>
                <w:lang w:val="fr-FR" w:eastAsia="zh-CN"/>
              </w:rPr>
              <w:t>userID</w:t>
            </w:r>
          </w:p>
        </w:tc>
        <w:tc>
          <w:tcPr>
            <w:tcW w:w="737" w:type="dxa"/>
          </w:tcPr>
          <w:p w:rsidR="00425BFC" w:rsidRDefault="00425BFC" w:rsidP="006706A1">
            <w:pPr>
              <w:pStyle w:val="TAL"/>
              <w:rPr>
                <w:lang w:val="fr-FR" w:eastAsia="zh-CN"/>
              </w:rPr>
            </w:pPr>
            <w:r>
              <w:rPr>
                <w:rFonts w:hint="eastAsia"/>
                <w:lang w:val="fr-FR"/>
              </w:rPr>
              <w:t>M</w:t>
            </w:r>
          </w:p>
        </w:tc>
        <w:tc>
          <w:tcPr>
            <w:tcW w:w="1090" w:type="dxa"/>
          </w:tcPr>
          <w:p w:rsidR="00425BFC" w:rsidRPr="00AC2020" w:rsidRDefault="00425BFC" w:rsidP="006706A1">
            <w:pPr>
              <w:pStyle w:val="TAH"/>
              <w:ind w:left="62"/>
              <w:jc w:val="left"/>
              <w:rPr>
                <w:b w:val="0"/>
                <w:lang w:val="fr-FR" w:eastAsia="zh-CN"/>
              </w:rPr>
            </w:pPr>
            <w:r>
              <w:rPr>
                <w:rFonts w:hint="eastAsia"/>
                <w:lang w:val="fr-FR"/>
              </w:rPr>
              <w:t>Bigint</w:t>
            </w:r>
          </w:p>
        </w:tc>
        <w:tc>
          <w:tcPr>
            <w:tcW w:w="709" w:type="dxa"/>
          </w:tcPr>
          <w:p w:rsidR="00425BFC" w:rsidRPr="00AC2020" w:rsidRDefault="00425BFC" w:rsidP="006706A1">
            <w:pPr>
              <w:jc w:val="left"/>
              <w:rPr>
                <w:rFonts w:ascii="Arial" w:hAnsi="Arial"/>
                <w:kern w:val="0"/>
                <w:sz w:val="18"/>
                <w:szCs w:val="18"/>
                <w:lang w:val="fr-FR"/>
              </w:rPr>
            </w:pPr>
          </w:p>
        </w:tc>
        <w:tc>
          <w:tcPr>
            <w:tcW w:w="4988" w:type="dxa"/>
          </w:tcPr>
          <w:p w:rsidR="00425BFC" w:rsidRPr="00AC2020" w:rsidRDefault="00425BFC" w:rsidP="00425BFC">
            <w:pPr>
              <w:jc w:val="left"/>
              <w:rPr>
                <w:rFonts w:ascii="Arial" w:hAnsi="Arial"/>
                <w:kern w:val="0"/>
                <w:sz w:val="18"/>
                <w:szCs w:val="18"/>
                <w:lang w:val="fr-FR"/>
              </w:rPr>
            </w:pPr>
            <w:r>
              <w:rPr>
                <w:rFonts w:ascii="Arial" w:hAnsi="Arial" w:hint="eastAsia"/>
                <w:kern w:val="0"/>
                <w:sz w:val="18"/>
                <w:szCs w:val="18"/>
                <w:lang w:val="fr-FR"/>
              </w:rPr>
              <w:t>被操作用户</w:t>
            </w:r>
            <w:r>
              <w:rPr>
                <w:rFonts w:ascii="Arial" w:hAnsi="Arial" w:hint="eastAsia"/>
                <w:kern w:val="0"/>
                <w:sz w:val="18"/>
                <w:szCs w:val="18"/>
                <w:lang w:val="fr-FR"/>
              </w:rPr>
              <w:t>ID</w:t>
            </w:r>
          </w:p>
        </w:tc>
      </w:tr>
      <w:tr w:rsidR="007208BC" w:rsidTr="002A7B21">
        <w:trPr>
          <w:jc w:val="center"/>
        </w:trPr>
        <w:tc>
          <w:tcPr>
            <w:tcW w:w="2378" w:type="dxa"/>
          </w:tcPr>
          <w:p w:rsidR="007208BC" w:rsidRDefault="007208BC" w:rsidP="009E3825">
            <w:pPr>
              <w:pStyle w:val="TAL"/>
              <w:rPr>
                <w:lang w:val="fr-FR" w:eastAsia="zh-CN"/>
              </w:rPr>
            </w:pPr>
            <w:r>
              <w:rPr>
                <w:color w:val="000000"/>
                <w:sz w:val="20"/>
                <w:szCs w:val="20"/>
                <w:lang w:val="en-US"/>
              </w:rPr>
              <w:t>userStatusFlags</w:t>
            </w:r>
          </w:p>
        </w:tc>
        <w:tc>
          <w:tcPr>
            <w:tcW w:w="737" w:type="dxa"/>
          </w:tcPr>
          <w:p w:rsidR="007208BC" w:rsidRDefault="007208BC" w:rsidP="006706A1">
            <w:pPr>
              <w:pStyle w:val="TAL"/>
              <w:rPr>
                <w:lang w:val="fr-FR" w:eastAsia="zh-CN"/>
              </w:rPr>
            </w:pPr>
            <w:r>
              <w:rPr>
                <w:rFonts w:hint="eastAsia"/>
                <w:lang w:val="fr-FR" w:eastAsia="zh-CN"/>
              </w:rPr>
              <w:t>M</w:t>
            </w:r>
          </w:p>
        </w:tc>
        <w:tc>
          <w:tcPr>
            <w:tcW w:w="1090" w:type="dxa"/>
          </w:tcPr>
          <w:p w:rsidR="007208BC" w:rsidRDefault="007208BC" w:rsidP="006706A1">
            <w:pPr>
              <w:pStyle w:val="TAH"/>
              <w:ind w:left="62"/>
              <w:jc w:val="left"/>
              <w:rPr>
                <w:lang w:val="fr-FR"/>
              </w:rPr>
            </w:pPr>
            <w:r>
              <w:rPr>
                <w:rFonts w:hint="eastAsia"/>
                <w:b w:val="0"/>
                <w:lang w:val="fr-FR" w:eastAsia="zh-CN"/>
              </w:rPr>
              <w:t>String</w:t>
            </w:r>
          </w:p>
        </w:tc>
        <w:tc>
          <w:tcPr>
            <w:tcW w:w="709" w:type="dxa"/>
          </w:tcPr>
          <w:p w:rsidR="007208BC" w:rsidRPr="00AC2020" w:rsidRDefault="007208BC" w:rsidP="006706A1">
            <w:pPr>
              <w:jc w:val="left"/>
              <w:rPr>
                <w:rFonts w:ascii="Arial" w:hAnsi="Arial"/>
                <w:kern w:val="0"/>
                <w:sz w:val="18"/>
                <w:szCs w:val="18"/>
                <w:lang w:val="fr-FR"/>
              </w:rPr>
            </w:pPr>
            <w:r>
              <w:rPr>
                <w:rFonts w:ascii="Arial" w:hAnsi="Arial" w:hint="eastAsia"/>
                <w:kern w:val="0"/>
                <w:sz w:val="18"/>
                <w:szCs w:val="18"/>
                <w:lang w:val="fr-FR"/>
              </w:rPr>
              <w:t>16</w:t>
            </w:r>
          </w:p>
        </w:tc>
        <w:tc>
          <w:tcPr>
            <w:tcW w:w="4988" w:type="dxa"/>
          </w:tcPr>
          <w:p w:rsidR="007208BC" w:rsidRDefault="007208BC" w:rsidP="00FE6B36">
            <w:pPr>
              <w:spacing w:line="240" w:lineRule="atLeast"/>
              <w:rPr>
                <w:rFonts w:ascii="Arial" w:hAnsi="Arial" w:cs="Arial"/>
                <w:sz w:val="18"/>
                <w:szCs w:val="18"/>
              </w:rPr>
            </w:pPr>
            <w:r>
              <w:rPr>
                <w:rFonts w:ascii="Arial" w:hAnsi="Arial" w:cs="Arial" w:hint="eastAsia"/>
                <w:sz w:val="18"/>
                <w:szCs w:val="18"/>
              </w:rPr>
              <w:t>用户状态标志</w:t>
            </w:r>
          </w:p>
          <w:p w:rsidR="007208BC" w:rsidRPr="009E3825" w:rsidRDefault="007208BC" w:rsidP="009A08CC">
            <w:pPr>
              <w:keepNext/>
              <w:autoSpaceDE w:val="0"/>
              <w:autoSpaceDN w:val="0"/>
              <w:adjustRightInd w:val="0"/>
              <w:spacing w:line="240" w:lineRule="atLeast"/>
              <w:jc w:val="left"/>
              <w:rPr>
                <w:rFonts w:ascii="Arial" w:hAnsi="Arial"/>
                <w:kern w:val="0"/>
                <w:sz w:val="18"/>
                <w:szCs w:val="18"/>
              </w:rPr>
            </w:pPr>
            <w:r>
              <w:rPr>
                <w:rFonts w:ascii="Arial" w:hAnsi="Arial" w:cs="Arial" w:hint="eastAsia"/>
                <w:sz w:val="18"/>
                <w:szCs w:val="18"/>
              </w:rPr>
              <w:t>第</w:t>
            </w:r>
            <w:r>
              <w:rPr>
                <w:rFonts w:ascii="Arial" w:hAnsi="Arial" w:cs="Arial" w:hint="eastAsia"/>
                <w:sz w:val="18"/>
                <w:szCs w:val="18"/>
              </w:rPr>
              <w:t>1</w:t>
            </w:r>
            <w:r>
              <w:rPr>
                <w:rFonts w:ascii="Arial" w:hAnsi="Arial" w:cs="Arial" w:hint="eastAsia"/>
                <w:sz w:val="18"/>
                <w:szCs w:val="18"/>
              </w:rPr>
              <w:t>位：黑名单标志</w:t>
            </w:r>
            <w:r>
              <w:rPr>
                <w:rFonts w:ascii="Arial" w:hAnsi="Arial" w:cs="Arial" w:hint="eastAsia"/>
                <w:sz w:val="18"/>
                <w:szCs w:val="18"/>
              </w:rPr>
              <w:t xml:space="preserve">  0 </w:t>
            </w:r>
            <w:r>
              <w:rPr>
                <w:rFonts w:ascii="Arial" w:hAnsi="Arial" w:cs="Arial" w:hint="eastAsia"/>
                <w:sz w:val="18"/>
                <w:szCs w:val="18"/>
              </w:rPr>
              <w:t>正常（缺省），</w:t>
            </w:r>
            <w:r>
              <w:rPr>
                <w:rFonts w:ascii="Arial" w:hAnsi="Arial" w:cs="Arial" w:hint="eastAsia"/>
                <w:sz w:val="18"/>
                <w:szCs w:val="18"/>
              </w:rPr>
              <w:t>1</w:t>
            </w:r>
            <w:r>
              <w:rPr>
                <w:rFonts w:ascii="Arial" w:hAnsi="Arial" w:cs="Arial" w:hint="eastAsia"/>
                <w:sz w:val="18"/>
                <w:szCs w:val="18"/>
              </w:rPr>
              <w:t>暂停</w:t>
            </w:r>
          </w:p>
        </w:tc>
      </w:tr>
    </w:tbl>
    <w:p w:rsidR="009E3825" w:rsidRDefault="009E3825" w:rsidP="009E3825">
      <w:pPr>
        <w:pStyle w:val="41"/>
      </w:pPr>
      <w:r>
        <w:rPr>
          <w:rFonts w:hint="eastAsia"/>
        </w:rPr>
        <w:t>返回值</w:t>
      </w:r>
    </w:p>
    <w:tbl>
      <w:tblPr>
        <w:tblW w:w="10009"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2104"/>
        <w:gridCol w:w="900"/>
        <w:gridCol w:w="3890"/>
      </w:tblGrid>
      <w:tr w:rsidR="009E3825" w:rsidTr="002A7B21">
        <w:trPr>
          <w:jc w:val="center"/>
        </w:trPr>
        <w:tc>
          <w:tcPr>
            <w:tcW w:w="2378" w:type="dxa"/>
          </w:tcPr>
          <w:p w:rsidR="009E3825" w:rsidRDefault="009E3825" w:rsidP="006706A1">
            <w:pPr>
              <w:pStyle w:val="TAH"/>
              <w:rPr>
                <w:rFonts w:ascii="Verdana" w:hAnsi="Verdana"/>
                <w:lang w:val="fr-FR" w:eastAsia="zh-CN"/>
              </w:rPr>
            </w:pPr>
            <w:r>
              <w:rPr>
                <w:rFonts w:ascii="Verdana" w:hAnsi="Verdana" w:hint="eastAsia"/>
                <w:lang w:val="fr-FR" w:eastAsia="zh-CN"/>
              </w:rPr>
              <w:t>参数名称</w:t>
            </w:r>
          </w:p>
        </w:tc>
        <w:tc>
          <w:tcPr>
            <w:tcW w:w="737" w:type="dxa"/>
          </w:tcPr>
          <w:p w:rsidR="009E3825" w:rsidRDefault="009E3825" w:rsidP="006706A1">
            <w:pPr>
              <w:pStyle w:val="TAH"/>
              <w:rPr>
                <w:rFonts w:ascii="Verdana" w:hAnsi="Verdana"/>
                <w:lang w:val="fr-FR" w:eastAsia="zh-CN"/>
              </w:rPr>
            </w:pPr>
            <w:r>
              <w:rPr>
                <w:rFonts w:ascii="Verdana" w:hAnsi="Verdana" w:hint="eastAsia"/>
                <w:lang w:val="fr-FR" w:eastAsia="zh-CN"/>
              </w:rPr>
              <w:t>必须</w:t>
            </w:r>
          </w:p>
        </w:tc>
        <w:tc>
          <w:tcPr>
            <w:tcW w:w="2104" w:type="dxa"/>
          </w:tcPr>
          <w:p w:rsidR="009E3825" w:rsidRDefault="009E3825" w:rsidP="006706A1">
            <w:pPr>
              <w:pStyle w:val="TAH"/>
              <w:rPr>
                <w:rFonts w:ascii="Verdana" w:hAnsi="Verdana"/>
                <w:lang w:val="fr-FR" w:eastAsia="zh-CN"/>
              </w:rPr>
            </w:pPr>
            <w:r>
              <w:rPr>
                <w:rFonts w:ascii="Verdana" w:hAnsi="Verdana" w:hint="eastAsia"/>
                <w:lang w:val="fr-FR" w:eastAsia="zh-CN"/>
              </w:rPr>
              <w:t>类型</w:t>
            </w:r>
          </w:p>
        </w:tc>
        <w:tc>
          <w:tcPr>
            <w:tcW w:w="900" w:type="dxa"/>
          </w:tcPr>
          <w:p w:rsidR="009E3825" w:rsidRDefault="009E3825" w:rsidP="006706A1">
            <w:pPr>
              <w:pStyle w:val="TAH"/>
              <w:rPr>
                <w:rFonts w:ascii="Verdana" w:hAnsi="Verdana"/>
                <w:lang w:val="fr-FR" w:eastAsia="zh-CN"/>
              </w:rPr>
            </w:pPr>
            <w:r>
              <w:rPr>
                <w:rFonts w:ascii="Verdana" w:hAnsi="Verdana" w:hint="eastAsia"/>
                <w:lang w:val="fr-FR" w:eastAsia="zh-CN"/>
              </w:rPr>
              <w:t>长度</w:t>
            </w:r>
          </w:p>
        </w:tc>
        <w:tc>
          <w:tcPr>
            <w:tcW w:w="3890" w:type="dxa"/>
          </w:tcPr>
          <w:p w:rsidR="009E3825" w:rsidRDefault="009E3825" w:rsidP="006706A1">
            <w:pPr>
              <w:pStyle w:val="TAH"/>
              <w:rPr>
                <w:rFonts w:ascii="Verdana" w:hAnsi="Verdana"/>
                <w:lang w:val="fr-FR" w:eastAsia="zh-CN"/>
              </w:rPr>
            </w:pPr>
            <w:r>
              <w:rPr>
                <w:rFonts w:ascii="Verdana" w:hAnsi="Verdana" w:hint="eastAsia"/>
                <w:lang w:val="fr-FR" w:eastAsia="zh-CN"/>
              </w:rPr>
              <w:t>描述信息</w:t>
            </w:r>
          </w:p>
        </w:tc>
      </w:tr>
      <w:tr w:rsidR="009E3825" w:rsidTr="002A7B21">
        <w:trPr>
          <w:jc w:val="center"/>
        </w:trPr>
        <w:tc>
          <w:tcPr>
            <w:tcW w:w="2378" w:type="dxa"/>
          </w:tcPr>
          <w:p w:rsidR="009E3825" w:rsidRPr="005041A8" w:rsidRDefault="009E3825" w:rsidP="006706A1">
            <w:pPr>
              <w:pStyle w:val="TAL"/>
              <w:rPr>
                <w:lang w:val="fr-FR" w:eastAsia="zh-CN"/>
              </w:rPr>
            </w:pPr>
            <w:r w:rsidRPr="005041A8">
              <w:rPr>
                <w:rFonts w:hint="eastAsia"/>
                <w:lang w:val="fr-FR" w:eastAsia="zh-CN"/>
              </w:rPr>
              <w:t>v</w:t>
            </w:r>
            <w:r w:rsidRPr="005041A8">
              <w:rPr>
                <w:lang w:val="fr-FR" w:eastAsia="zh-CN"/>
              </w:rPr>
              <w:t>ersion</w:t>
            </w:r>
          </w:p>
        </w:tc>
        <w:tc>
          <w:tcPr>
            <w:tcW w:w="737" w:type="dxa"/>
          </w:tcPr>
          <w:p w:rsidR="009E3825" w:rsidRPr="005041A8" w:rsidRDefault="009E3825" w:rsidP="006706A1">
            <w:pPr>
              <w:pStyle w:val="TAL"/>
              <w:rPr>
                <w:lang w:val="fr-FR" w:eastAsia="zh-CN"/>
              </w:rPr>
            </w:pPr>
            <w:r>
              <w:rPr>
                <w:rFonts w:hint="eastAsia"/>
                <w:lang w:val="fr-FR" w:eastAsia="zh-CN"/>
              </w:rPr>
              <w:t>M</w:t>
            </w:r>
          </w:p>
        </w:tc>
        <w:tc>
          <w:tcPr>
            <w:tcW w:w="2104" w:type="dxa"/>
          </w:tcPr>
          <w:p w:rsidR="009E3825" w:rsidRPr="005041A8" w:rsidRDefault="009E3825" w:rsidP="006706A1">
            <w:pPr>
              <w:pStyle w:val="TAH"/>
              <w:jc w:val="both"/>
              <w:rPr>
                <w:b w:val="0"/>
                <w:lang w:val="fr-FR" w:eastAsia="zh-CN"/>
              </w:rPr>
            </w:pPr>
            <w:r>
              <w:rPr>
                <w:rFonts w:hint="eastAsia"/>
                <w:b w:val="0"/>
                <w:lang w:val="fr-FR" w:eastAsia="zh-CN"/>
              </w:rPr>
              <w:t>String</w:t>
            </w:r>
          </w:p>
        </w:tc>
        <w:tc>
          <w:tcPr>
            <w:tcW w:w="900" w:type="dxa"/>
          </w:tcPr>
          <w:p w:rsidR="009E3825" w:rsidRPr="005041A8" w:rsidRDefault="009E3825" w:rsidP="006706A1">
            <w:pPr>
              <w:rPr>
                <w:rFonts w:ascii="Arial" w:hAnsi="Arial"/>
                <w:kern w:val="0"/>
                <w:sz w:val="18"/>
                <w:szCs w:val="18"/>
                <w:lang w:val="fr-FR"/>
              </w:rPr>
            </w:pPr>
            <w:r>
              <w:rPr>
                <w:rFonts w:ascii="Arial" w:hAnsi="Arial" w:hint="eastAsia"/>
                <w:kern w:val="0"/>
                <w:sz w:val="18"/>
                <w:szCs w:val="18"/>
                <w:lang w:val="fr-FR"/>
              </w:rPr>
              <w:t>5</w:t>
            </w:r>
          </w:p>
        </w:tc>
        <w:tc>
          <w:tcPr>
            <w:tcW w:w="3890" w:type="dxa"/>
          </w:tcPr>
          <w:p w:rsidR="009E3825" w:rsidRPr="005041A8" w:rsidRDefault="009E3825" w:rsidP="006706A1">
            <w:pPr>
              <w:rPr>
                <w:rFonts w:ascii="Arial" w:hAnsi="Arial"/>
                <w:kern w:val="0"/>
                <w:sz w:val="18"/>
                <w:szCs w:val="18"/>
                <w:lang w:val="fr-FR"/>
              </w:rPr>
            </w:pPr>
            <w:r w:rsidRPr="005041A8">
              <w:rPr>
                <w:rFonts w:ascii="Arial" w:hAnsi="Arial" w:hint="eastAsia"/>
                <w:kern w:val="0"/>
                <w:sz w:val="18"/>
                <w:szCs w:val="18"/>
                <w:lang w:val="fr-FR"/>
              </w:rPr>
              <w:t>协议版本号</w:t>
            </w:r>
          </w:p>
        </w:tc>
      </w:tr>
      <w:tr w:rsidR="009E3825" w:rsidTr="002A7B21">
        <w:trPr>
          <w:jc w:val="center"/>
        </w:trPr>
        <w:tc>
          <w:tcPr>
            <w:tcW w:w="2378" w:type="dxa"/>
          </w:tcPr>
          <w:p w:rsidR="009E3825" w:rsidRPr="005041A8" w:rsidRDefault="009E3825" w:rsidP="006706A1">
            <w:pPr>
              <w:pStyle w:val="TAL"/>
              <w:rPr>
                <w:lang w:val="fr-FR" w:eastAsia="zh-CN"/>
              </w:rPr>
            </w:pPr>
            <w:r>
              <w:rPr>
                <w:lang w:val="fr-FR" w:eastAsia="zh-CN"/>
              </w:rPr>
              <w:t>transactionID</w:t>
            </w:r>
          </w:p>
        </w:tc>
        <w:tc>
          <w:tcPr>
            <w:tcW w:w="737" w:type="dxa"/>
          </w:tcPr>
          <w:p w:rsidR="009E3825" w:rsidRPr="005041A8" w:rsidRDefault="009E3825" w:rsidP="006706A1">
            <w:pPr>
              <w:pStyle w:val="TAL"/>
              <w:rPr>
                <w:lang w:val="fr-FR" w:eastAsia="zh-CN"/>
              </w:rPr>
            </w:pPr>
            <w:r>
              <w:rPr>
                <w:rFonts w:hint="eastAsia"/>
                <w:lang w:val="fr-FR" w:eastAsia="zh-CN"/>
              </w:rPr>
              <w:t>M</w:t>
            </w:r>
          </w:p>
        </w:tc>
        <w:tc>
          <w:tcPr>
            <w:tcW w:w="2104" w:type="dxa"/>
          </w:tcPr>
          <w:p w:rsidR="009E3825" w:rsidRPr="005041A8" w:rsidRDefault="009E3825" w:rsidP="006706A1">
            <w:pPr>
              <w:pStyle w:val="TAH"/>
              <w:jc w:val="both"/>
              <w:rPr>
                <w:b w:val="0"/>
                <w:lang w:val="fr-FR" w:eastAsia="zh-CN"/>
              </w:rPr>
            </w:pPr>
            <w:r>
              <w:rPr>
                <w:rFonts w:hint="eastAsia"/>
                <w:b w:val="0"/>
                <w:lang w:val="fr-FR" w:eastAsia="zh-CN"/>
              </w:rPr>
              <w:t>String</w:t>
            </w:r>
          </w:p>
        </w:tc>
        <w:tc>
          <w:tcPr>
            <w:tcW w:w="900" w:type="dxa"/>
          </w:tcPr>
          <w:p w:rsidR="009E3825" w:rsidRPr="005041A8" w:rsidRDefault="009E3825" w:rsidP="006706A1">
            <w:pPr>
              <w:rPr>
                <w:rFonts w:ascii="Arial" w:hAnsi="Arial"/>
                <w:kern w:val="0"/>
                <w:sz w:val="18"/>
                <w:szCs w:val="18"/>
                <w:lang w:val="fr-FR"/>
              </w:rPr>
            </w:pPr>
            <w:r w:rsidRPr="005041A8">
              <w:rPr>
                <w:rFonts w:ascii="Arial" w:hAnsi="Arial" w:hint="eastAsia"/>
                <w:kern w:val="0"/>
                <w:sz w:val="18"/>
                <w:szCs w:val="18"/>
                <w:lang w:val="fr-FR"/>
              </w:rPr>
              <w:t>40</w:t>
            </w:r>
          </w:p>
        </w:tc>
        <w:tc>
          <w:tcPr>
            <w:tcW w:w="3890" w:type="dxa"/>
          </w:tcPr>
          <w:p w:rsidR="009E3825" w:rsidRPr="005041A8" w:rsidRDefault="009E3825" w:rsidP="006706A1">
            <w:pPr>
              <w:rPr>
                <w:rFonts w:ascii="Arial" w:hAnsi="Arial"/>
                <w:kern w:val="0"/>
                <w:sz w:val="18"/>
                <w:szCs w:val="18"/>
                <w:lang w:val="fr-FR"/>
              </w:rPr>
            </w:pPr>
            <w:r w:rsidRPr="005041A8">
              <w:rPr>
                <w:rFonts w:ascii="Arial" w:hAnsi="Arial" w:hint="eastAsia"/>
                <w:kern w:val="0"/>
                <w:sz w:val="18"/>
                <w:szCs w:val="18"/>
                <w:lang w:val="fr-FR"/>
              </w:rPr>
              <w:t>交易流水号</w:t>
            </w:r>
          </w:p>
        </w:tc>
      </w:tr>
      <w:tr w:rsidR="009E3825" w:rsidTr="002A7B21">
        <w:trPr>
          <w:jc w:val="center"/>
        </w:trPr>
        <w:tc>
          <w:tcPr>
            <w:tcW w:w="2378" w:type="dxa"/>
          </w:tcPr>
          <w:p w:rsidR="009E3825" w:rsidRPr="00C8364D" w:rsidRDefault="009E3825" w:rsidP="006706A1">
            <w:pPr>
              <w:pStyle w:val="TAL"/>
              <w:rPr>
                <w:lang w:val="fr-FR" w:eastAsia="zh-CN"/>
              </w:rPr>
            </w:pPr>
            <w:r w:rsidRPr="00C8364D">
              <w:rPr>
                <w:rFonts w:hint="eastAsia"/>
                <w:lang w:val="fr-FR" w:eastAsia="zh-CN"/>
              </w:rPr>
              <w:t>traceFlag</w:t>
            </w:r>
          </w:p>
        </w:tc>
        <w:tc>
          <w:tcPr>
            <w:tcW w:w="737" w:type="dxa"/>
          </w:tcPr>
          <w:p w:rsidR="009E3825" w:rsidRPr="00C8364D" w:rsidRDefault="009E3825" w:rsidP="006706A1">
            <w:pPr>
              <w:spacing w:line="240" w:lineRule="atLeast"/>
              <w:rPr>
                <w:rFonts w:ascii="Arial" w:hAnsi="Arial"/>
                <w:kern w:val="0"/>
                <w:sz w:val="18"/>
                <w:szCs w:val="18"/>
                <w:lang w:val="fr-FR"/>
              </w:rPr>
            </w:pPr>
            <w:r w:rsidRPr="00C8364D">
              <w:rPr>
                <w:rFonts w:ascii="Arial" w:hAnsi="Arial" w:hint="eastAsia"/>
                <w:kern w:val="0"/>
                <w:sz w:val="18"/>
                <w:szCs w:val="18"/>
                <w:lang w:val="fr-FR"/>
              </w:rPr>
              <w:t xml:space="preserve">O </w:t>
            </w:r>
          </w:p>
        </w:tc>
        <w:tc>
          <w:tcPr>
            <w:tcW w:w="2104" w:type="dxa"/>
          </w:tcPr>
          <w:p w:rsidR="009E3825" w:rsidRPr="00C8364D" w:rsidRDefault="009E3825" w:rsidP="006706A1">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900" w:type="dxa"/>
          </w:tcPr>
          <w:p w:rsidR="009E3825" w:rsidRPr="00C8364D" w:rsidRDefault="009E3825" w:rsidP="006706A1">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3890" w:type="dxa"/>
          </w:tcPr>
          <w:p w:rsidR="009E3825" w:rsidRPr="00C8364D" w:rsidRDefault="009E3825" w:rsidP="006706A1">
            <w:pPr>
              <w:spacing w:line="240" w:lineRule="atLeast"/>
              <w:rPr>
                <w:rFonts w:ascii="Arial" w:hAnsi="Arial"/>
                <w:kern w:val="0"/>
                <w:sz w:val="18"/>
                <w:szCs w:val="18"/>
                <w:lang w:val="fr-FR"/>
              </w:rPr>
            </w:pPr>
            <w:r>
              <w:rPr>
                <w:rFonts w:ascii="Arial" w:hAnsi="Arial" w:hint="eastAsia"/>
                <w:kern w:val="0"/>
                <w:sz w:val="18"/>
                <w:szCs w:val="18"/>
                <w:lang w:val="fr-FR"/>
              </w:rPr>
              <w:t>跟踪标志</w:t>
            </w:r>
          </w:p>
        </w:tc>
      </w:tr>
      <w:tr w:rsidR="009E3825" w:rsidTr="002A7B21">
        <w:trPr>
          <w:jc w:val="center"/>
        </w:trPr>
        <w:tc>
          <w:tcPr>
            <w:tcW w:w="2378" w:type="dxa"/>
          </w:tcPr>
          <w:p w:rsidR="009E3825" w:rsidRPr="00C8364D" w:rsidRDefault="009E3825" w:rsidP="006706A1">
            <w:pPr>
              <w:pStyle w:val="TAL"/>
              <w:rPr>
                <w:lang w:val="fr-FR" w:eastAsia="zh-CN"/>
              </w:rPr>
            </w:pPr>
            <w:r>
              <w:rPr>
                <w:rFonts w:hint="eastAsia"/>
                <w:lang w:val="fr-FR" w:eastAsia="zh-CN"/>
              </w:rPr>
              <w:t>userID</w:t>
            </w:r>
          </w:p>
        </w:tc>
        <w:tc>
          <w:tcPr>
            <w:tcW w:w="737" w:type="dxa"/>
          </w:tcPr>
          <w:p w:rsidR="009E3825" w:rsidRPr="00C8364D" w:rsidRDefault="009E3825" w:rsidP="006706A1">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2104" w:type="dxa"/>
          </w:tcPr>
          <w:p w:rsidR="009E3825" w:rsidRDefault="009E3825" w:rsidP="006706A1">
            <w:pPr>
              <w:spacing w:line="240" w:lineRule="atLeast"/>
              <w:rPr>
                <w:rFonts w:ascii="Arial" w:hAnsi="Arial"/>
                <w:kern w:val="0"/>
                <w:sz w:val="18"/>
                <w:szCs w:val="18"/>
                <w:lang w:val="fr-FR"/>
              </w:rPr>
            </w:pPr>
            <w:r>
              <w:rPr>
                <w:rFonts w:ascii="Arial" w:hAnsi="Arial" w:hint="eastAsia"/>
                <w:kern w:val="0"/>
                <w:sz w:val="18"/>
                <w:szCs w:val="18"/>
                <w:lang w:val="fr-FR"/>
              </w:rPr>
              <w:t>Bigint</w:t>
            </w:r>
          </w:p>
        </w:tc>
        <w:tc>
          <w:tcPr>
            <w:tcW w:w="900" w:type="dxa"/>
          </w:tcPr>
          <w:p w:rsidR="009E3825" w:rsidRDefault="009E3825" w:rsidP="006706A1">
            <w:pPr>
              <w:spacing w:line="240" w:lineRule="atLeast"/>
              <w:rPr>
                <w:rFonts w:ascii="Arial" w:hAnsi="Arial"/>
                <w:kern w:val="0"/>
                <w:sz w:val="18"/>
                <w:szCs w:val="18"/>
                <w:lang w:val="fr-FR"/>
              </w:rPr>
            </w:pPr>
          </w:p>
        </w:tc>
        <w:tc>
          <w:tcPr>
            <w:tcW w:w="3890" w:type="dxa"/>
          </w:tcPr>
          <w:p w:rsidR="009E3825" w:rsidRDefault="009E3825" w:rsidP="006706A1">
            <w:pPr>
              <w:spacing w:line="240" w:lineRule="atLeast"/>
              <w:rPr>
                <w:rFonts w:ascii="Arial" w:hAnsi="Arial"/>
                <w:kern w:val="0"/>
                <w:sz w:val="18"/>
                <w:szCs w:val="18"/>
                <w:lang w:val="fr-FR"/>
              </w:rPr>
            </w:pPr>
            <w:r>
              <w:rPr>
                <w:rFonts w:ascii="Arial" w:hAnsi="Arial" w:hint="eastAsia"/>
                <w:kern w:val="0"/>
                <w:sz w:val="18"/>
                <w:szCs w:val="18"/>
                <w:lang w:val="fr-FR"/>
              </w:rPr>
              <w:t>用户</w:t>
            </w:r>
            <w:r>
              <w:rPr>
                <w:rFonts w:ascii="Arial" w:hAnsi="Arial" w:hint="eastAsia"/>
                <w:kern w:val="0"/>
                <w:sz w:val="18"/>
                <w:szCs w:val="18"/>
                <w:lang w:val="fr-FR"/>
              </w:rPr>
              <w:t>ID</w:t>
            </w:r>
            <w:r>
              <w:rPr>
                <w:rFonts w:ascii="Arial" w:hAnsi="Arial" w:hint="eastAsia"/>
                <w:kern w:val="0"/>
                <w:sz w:val="18"/>
                <w:szCs w:val="18"/>
                <w:lang w:val="fr-FR"/>
              </w:rPr>
              <w:t>（内部）</w:t>
            </w:r>
          </w:p>
        </w:tc>
      </w:tr>
      <w:tr w:rsidR="007208BC" w:rsidTr="002A7B21">
        <w:trPr>
          <w:jc w:val="center"/>
        </w:trPr>
        <w:tc>
          <w:tcPr>
            <w:tcW w:w="2378" w:type="dxa"/>
          </w:tcPr>
          <w:p w:rsidR="007208BC" w:rsidRPr="000F3468" w:rsidRDefault="007208BC" w:rsidP="006706A1">
            <w:pPr>
              <w:pStyle w:val="TAL"/>
              <w:rPr>
                <w:lang w:val="fr-FR" w:eastAsia="zh-CN"/>
              </w:rPr>
            </w:pPr>
            <w:r>
              <w:rPr>
                <w:color w:val="000000"/>
                <w:sz w:val="20"/>
                <w:szCs w:val="20"/>
                <w:lang w:val="en-US"/>
              </w:rPr>
              <w:t>userStatusFlags</w:t>
            </w:r>
          </w:p>
        </w:tc>
        <w:tc>
          <w:tcPr>
            <w:tcW w:w="737" w:type="dxa"/>
          </w:tcPr>
          <w:p w:rsidR="007208BC" w:rsidRPr="000F3468" w:rsidRDefault="007208BC" w:rsidP="006706A1">
            <w:pPr>
              <w:pStyle w:val="TAL"/>
              <w:rPr>
                <w:lang w:val="fr-FR" w:eastAsia="zh-CN"/>
              </w:rPr>
            </w:pPr>
            <w:r>
              <w:rPr>
                <w:rFonts w:hint="eastAsia"/>
                <w:lang w:val="fr-FR" w:eastAsia="zh-CN"/>
              </w:rPr>
              <w:t>M</w:t>
            </w:r>
          </w:p>
        </w:tc>
        <w:tc>
          <w:tcPr>
            <w:tcW w:w="2104" w:type="dxa"/>
          </w:tcPr>
          <w:p w:rsidR="007208BC" w:rsidRDefault="007208BC" w:rsidP="006706A1">
            <w:pPr>
              <w:pStyle w:val="TAL"/>
              <w:rPr>
                <w:lang w:val="fr-FR" w:eastAsia="zh-CN"/>
              </w:rPr>
            </w:pPr>
            <w:r>
              <w:rPr>
                <w:rFonts w:hint="eastAsia"/>
                <w:lang w:val="fr-FR" w:eastAsia="zh-CN"/>
              </w:rPr>
              <w:t>String</w:t>
            </w:r>
          </w:p>
        </w:tc>
        <w:tc>
          <w:tcPr>
            <w:tcW w:w="900" w:type="dxa"/>
          </w:tcPr>
          <w:p w:rsidR="007208BC" w:rsidRPr="000F3468" w:rsidRDefault="007208BC" w:rsidP="006706A1">
            <w:pPr>
              <w:pStyle w:val="TAL"/>
              <w:rPr>
                <w:lang w:val="fr-FR" w:eastAsia="zh-CN"/>
              </w:rPr>
            </w:pPr>
            <w:r>
              <w:rPr>
                <w:rFonts w:hint="eastAsia"/>
                <w:lang w:val="fr-FR"/>
              </w:rPr>
              <w:t>16</w:t>
            </w:r>
          </w:p>
        </w:tc>
        <w:tc>
          <w:tcPr>
            <w:tcW w:w="3890" w:type="dxa"/>
          </w:tcPr>
          <w:p w:rsidR="007208BC" w:rsidRDefault="007208BC" w:rsidP="00FE6B36">
            <w:pPr>
              <w:spacing w:line="240" w:lineRule="atLeast"/>
              <w:rPr>
                <w:rFonts w:ascii="Arial" w:hAnsi="Arial" w:cs="Arial"/>
                <w:sz w:val="18"/>
                <w:szCs w:val="18"/>
              </w:rPr>
            </w:pPr>
            <w:r>
              <w:rPr>
                <w:rFonts w:ascii="Arial" w:hAnsi="Arial" w:cs="Arial" w:hint="eastAsia"/>
                <w:sz w:val="18"/>
                <w:szCs w:val="18"/>
              </w:rPr>
              <w:t>用户状态标志</w:t>
            </w:r>
          </w:p>
          <w:p w:rsidR="007208BC" w:rsidRPr="000F3468" w:rsidRDefault="007208BC" w:rsidP="006706A1">
            <w:pPr>
              <w:rPr>
                <w:rFonts w:ascii="Arial" w:hAnsi="Arial"/>
                <w:kern w:val="0"/>
                <w:sz w:val="18"/>
                <w:szCs w:val="18"/>
                <w:lang w:val="fr-FR"/>
              </w:rPr>
            </w:pPr>
            <w:r>
              <w:rPr>
                <w:rFonts w:ascii="Arial" w:hAnsi="Arial" w:cs="Arial" w:hint="eastAsia"/>
                <w:sz w:val="18"/>
                <w:szCs w:val="18"/>
              </w:rPr>
              <w:t>第</w:t>
            </w:r>
            <w:r>
              <w:rPr>
                <w:rFonts w:ascii="Arial" w:hAnsi="Arial" w:cs="Arial" w:hint="eastAsia"/>
                <w:sz w:val="18"/>
                <w:szCs w:val="18"/>
              </w:rPr>
              <w:t>1</w:t>
            </w:r>
            <w:r>
              <w:rPr>
                <w:rFonts w:ascii="Arial" w:hAnsi="Arial" w:cs="Arial" w:hint="eastAsia"/>
                <w:sz w:val="18"/>
                <w:szCs w:val="18"/>
              </w:rPr>
              <w:t>位：黑名单标志</w:t>
            </w:r>
            <w:r>
              <w:rPr>
                <w:rFonts w:ascii="Arial" w:hAnsi="Arial" w:cs="Arial" w:hint="eastAsia"/>
                <w:sz w:val="18"/>
                <w:szCs w:val="18"/>
              </w:rPr>
              <w:t xml:space="preserve">  0 </w:t>
            </w:r>
            <w:r>
              <w:rPr>
                <w:rFonts w:ascii="Arial" w:hAnsi="Arial" w:cs="Arial" w:hint="eastAsia"/>
                <w:sz w:val="18"/>
                <w:szCs w:val="18"/>
              </w:rPr>
              <w:t>正常（缺省），</w:t>
            </w:r>
            <w:r>
              <w:rPr>
                <w:rFonts w:ascii="Arial" w:hAnsi="Arial" w:cs="Arial" w:hint="eastAsia"/>
                <w:sz w:val="18"/>
                <w:szCs w:val="18"/>
              </w:rPr>
              <w:t>1</w:t>
            </w:r>
            <w:r>
              <w:rPr>
                <w:rFonts w:ascii="Arial" w:hAnsi="Arial" w:cs="Arial" w:hint="eastAsia"/>
                <w:sz w:val="18"/>
                <w:szCs w:val="18"/>
              </w:rPr>
              <w:t>暂停</w:t>
            </w:r>
          </w:p>
        </w:tc>
      </w:tr>
    </w:tbl>
    <w:p w:rsidR="009E3825" w:rsidRDefault="009E3825" w:rsidP="009E3825">
      <w:pPr>
        <w:pStyle w:val="41"/>
      </w:pPr>
      <w:r>
        <w:rPr>
          <w:rFonts w:hint="eastAsia"/>
        </w:rPr>
        <w:t>异常信息</w:t>
      </w:r>
    </w:p>
    <w:p w:rsidR="009E3825" w:rsidRDefault="009E3825" w:rsidP="009E3825">
      <w:pPr>
        <w:pStyle w:val="a4"/>
        <w:ind w:firstLine="210"/>
      </w:pPr>
      <w:r>
        <w:rPr>
          <w:rFonts w:hint="eastAsia"/>
        </w:rPr>
        <w:t>失败则抛出异常</w:t>
      </w:r>
      <w:r>
        <w:rPr>
          <w:rFonts w:hint="eastAsia"/>
        </w:rPr>
        <w:t>CException</w:t>
      </w:r>
      <w:r>
        <w:rPr>
          <w:rFonts w:hint="eastAsia"/>
        </w:rPr>
        <w:t>，具体内容请参考异常码定义文档。</w:t>
      </w:r>
    </w:p>
    <w:p w:rsidR="009E3825" w:rsidRDefault="009E3825" w:rsidP="009E3825">
      <w:pPr>
        <w:pStyle w:val="41"/>
      </w:pPr>
      <w:r>
        <w:rPr>
          <w:rFonts w:hint="eastAsia"/>
        </w:rPr>
        <w:t>Json</w:t>
      </w:r>
      <w:r>
        <w:rPr>
          <w:rFonts w:hint="eastAsia"/>
        </w:rPr>
        <w:t>接口登录认证信息说明</w:t>
      </w:r>
    </w:p>
    <w:p w:rsidR="005A3394" w:rsidRDefault="005B341C" w:rsidP="006407B2">
      <w:r>
        <w:rPr>
          <w:rFonts w:hint="eastAsia"/>
        </w:rPr>
        <w:t xml:space="preserve">  Authorization</w:t>
      </w:r>
      <w:r>
        <w:rPr>
          <w:rFonts w:hint="eastAsia"/>
        </w:rPr>
        <w:t>做服务器级认证信息。</w:t>
      </w:r>
    </w:p>
    <w:p w:rsidR="006407B2" w:rsidRDefault="006407B2">
      <w:pPr>
        <w:widowControl/>
        <w:jc w:val="left"/>
      </w:pPr>
      <w:r>
        <w:br w:type="page"/>
      </w:r>
    </w:p>
    <w:p w:rsidR="006407B2" w:rsidRDefault="006407B2" w:rsidP="006407B2"/>
    <w:p w:rsidR="005B341C" w:rsidRDefault="005B341C" w:rsidP="009E3825"/>
    <w:p w:rsidR="004A4B7C" w:rsidRDefault="004A4B7C" w:rsidP="004A4B7C">
      <w:pPr>
        <w:pStyle w:val="21"/>
        <w:numPr>
          <w:ilvl w:val="1"/>
          <w:numId w:val="1"/>
        </w:numPr>
        <w:rPr>
          <w:rStyle w:val="210"/>
        </w:rPr>
      </w:pPr>
      <w:r>
        <w:rPr>
          <w:rStyle w:val="210"/>
        </w:rPr>
        <w:t>resetUserPassword</w:t>
      </w:r>
    </w:p>
    <w:p w:rsidR="004A4B7C" w:rsidRPr="00B91F27" w:rsidRDefault="004A4B7C" w:rsidP="004A4B7C">
      <w:pPr>
        <w:pStyle w:val="31"/>
      </w:pPr>
      <w:r>
        <w:rPr>
          <w:rStyle w:val="210"/>
          <w:rFonts w:hint="eastAsia"/>
        </w:rPr>
        <w:t>JSON</w:t>
      </w:r>
      <w:r>
        <w:rPr>
          <w:rStyle w:val="210"/>
          <w:rFonts w:hint="eastAsia"/>
        </w:rPr>
        <w:t>接口</w:t>
      </w:r>
    </w:p>
    <w:p w:rsidR="004A4B7C" w:rsidRDefault="004A4B7C" w:rsidP="004A4B7C">
      <w:pPr>
        <w:pStyle w:val="41"/>
      </w:pPr>
      <w:r>
        <w:rPr>
          <w:rFonts w:hint="eastAsia"/>
        </w:rPr>
        <w:t>描述</w:t>
      </w:r>
    </w:p>
    <w:p w:rsidR="004A4B7C" w:rsidRDefault="004A4B7C" w:rsidP="004A4B7C">
      <w:pPr>
        <w:ind w:firstLine="420"/>
      </w:pPr>
      <w:r>
        <w:rPr>
          <w:rFonts w:hint="eastAsia"/>
        </w:rPr>
        <w:t>管理员重置用户密码。</w:t>
      </w:r>
      <w:r w:rsidR="005A3394">
        <w:rPr>
          <w:rFonts w:hint="eastAsia"/>
        </w:rPr>
        <w:t>（业务运营收集到足够证据，是用户自己忘记密码，且没法自己找回密码时，才由运维人员帮忙重置，并通知用户尽快修改密码）</w:t>
      </w:r>
    </w:p>
    <w:p w:rsidR="00B5173E" w:rsidRPr="00B5173E" w:rsidRDefault="00B5173E" w:rsidP="004A4B7C">
      <w:pPr>
        <w:ind w:firstLine="420"/>
      </w:pPr>
      <w:r>
        <w:rPr>
          <w:rFonts w:hint="eastAsia"/>
        </w:rPr>
        <w:t>重置用户密码后需通知</w:t>
      </w:r>
      <w:r>
        <w:rPr>
          <w:rFonts w:hint="eastAsia"/>
        </w:rPr>
        <w:t>SSO</w:t>
      </w:r>
      <w:r>
        <w:rPr>
          <w:rFonts w:hint="eastAsia"/>
        </w:rPr>
        <w:t>删除</w:t>
      </w:r>
      <w:r>
        <w:rPr>
          <w:rFonts w:hint="eastAsia"/>
        </w:rPr>
        <w:t>TGC</w:t>
      </w:r>
      <w:r>
        <w:t>/ST</w:t>
      </w:r>
      <w:r>
        <w:rPr>
          <w:rFonts w:hint="eastAsia"/>
        </w:rPr>
        <w:t>、通知</w:t>
      </w:r>
      <w:r>
        <w:rPr>
          <w:rFonts w:hint="eastAsia"/>
        </w:rPr>
        <w:t>OpenGW</w:t>
      </w:r>
      <w:r>
        <w:rPr>
          <w:rFonts w:hint="eastAsia"/>
        </w:rPr>
        <w:t>删除</w:t>
      </w:r>
      <w:r>
        <w:rPr>
          <w:rFonts w:hint="eastAsia"/>
        </w:rPr>
        <w:t>AT</w:t>
      </w:r>
      <w:r>
        <w:rPr>
          <w:rFonts w:hint="eastAsia"/>
        </w:rPr>
        <w:t>，并注意</w:t>
      </w:r>
      <w:r>
        <w:t>memcache</w:t>
      </w:r>
      <w:r>
        <w:rPr>
          <w:rFonts w:hint="eastAsia"/>
        </w:rPr>
        <w:t>缓存数据的刷新。</w:t>
      </w:r>
    </w:p>
    <w:p w:rsidR="004A4B7C" w:rsidRDefault="004A4B7C" w:rsidP="004A4B7C">
      <w:pPr>
        <w:pStyle w:val="41"/>
      </w:pPr>
      <w:r>
        <w:t xml:space="preserve">API </w:t>
      </w:r>
      <w:r>
        <w:rPr>
          <w:rFonts w:hint="eastAsia"/>
        </w:rPr>
        <w:t>原型</w:t>
      </w:r>
    </w:p>
    <w:p w:rsidR="004A4B7C" w:rsidRPr="006E6C4F" w:rsidRDefault="004A4B7C" w:rsidP="004A4B7C">
      <w:pPr>
        <w:ind w:left="420"/>
        <w:rPr>
          <w:sz w:val="18"/>
          <w:szCs w:val="18"/>
        </w:rPr>
      </w:pPr>
      <w:r>
        <w:rPr>
          <w:rFonts w:hint="eastAsia"/>
          <w:sz w:val="18"/>
          <w:szCs w:val="18"/>
        </w:rPr>
        <w:t>ResetUserPassword</w:t>
      </w:r>
      <w:r w:rsidRPr="006E6C4F">
        <w:rPr>
          <w:rFonts w:hint="eastAsia"/>
          <w:sz w:val="18"/>
          <w:szCs w:val="18"/>
        </w:rPr>
        <w:t xml:space="preserve">Rsp </w:t>
      </w:r>
      <w:r>
        <w:rPr>
          <w:rFonts w:hint="eastAsia"/>
          <w:sz w:val="18"/>
          <w:szCs w:val="18"/>
        </w:rPr>
        <w:t>resetUserPassword</w:t>
      </w:r>
      <w:r w:rsidRPr="006E6C4F">
        <w:rPr>
          <w:rFonts w:hint="eastAsia"/>
          <w:sz w:val="18"/>
          <w:szCs w:val="18"/>
        </w:rPr>
        <w:t xml:space="preserve"> </w:t>
      </w:r>
      <w:r w:rsidRPr="006E6C4F">
        <w:rPr>
          <w:sz w:val="18"/>
          <w:szCs w:val="18"/>
        </w:rPr>
        <w:t>(</w:t>
      </w:r>
      <w:r>
        <w:rPr>
          <w:rFonts w:hint="eastAsia"/>
          <w:sz w:val="18"/>
          <w:szCs w:val="18"/>
        </w:rPr>
        <w:t>ResetUserPassword</w:t>
      </w:r>
      <w:r w:rsidRPr="006E6C4F">
        <w:rPr>
          <w:rFonts w:hint="eastAsia"/>
          <w:sz w:val="18"/>
          <w:szCs w:val="18"/>
        </w:rPr>
        <w:t xml:space="preserve">Req </w:t>
      </w:r>
      <w:r>
        <w:rPr>
          <w:rFonts w:hint="eastAsia"/>
          <w:sz w:val="18"/>
          <w:szCs w:val="18"/>
        </w:rPr>
        <w:t>resetUserPassword</w:t>
      </w:r>
      <w:r w:rsidRPr="006E6C4F">
        <w:rPr>
          <w:rFonts w:hint="eastAsia"/>
          <w:sz w:val="18"/>
          <w:szCs w:val="18"/>
        </w:rPr>
        <w:t>Req</w:t>
      </w:r>
      <w:r w:rsidRPr="006E6C4F">
        <w:rPr>
          <w:sz w:val="18"/>
          <w:szCs w:val="18"/>
        </w:rPr>
        <w:t>)</w:t>
      </w:r>
      <w:r w:rsidRPr="006E6C4F">
        <w:rPr>
          <w:rFonts w:hint="eastAsia"/>
          <w:sz w:val="18"/>
          <w:szCs w:val="18"/>
        </w:rPr>
        <w:t xml:space="preserve"> throws CException</w:t>
      </w:r>
    </w:p>
    <w:p w:rsidR="004A4B7C" w:rsidRDefault="004A4B7C" w:rsidP="004A4B7C">
      <w:pPr>
        <w:pStyle w:val="41"/>
      </w:pPr>
      <w:r>
        <w:rPr>
          <w:rFonts w:hint="eastAsia"/>
        </w:rPr>
        <w:t>输入参数</w:t>
      </w:r>
    </w:p>
    <w:tbl>
      <w:tblPr>
        <w:tblW w:w="9902"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1090"/>
        <w:gridCol w:w="709"/>
        <w:gridCol w:w="4988"/>
      </w:tblGrid>
      <w:tr w:rsidR="004A4B7C" w:rsidTr="00FE6B36">
        <w:trPr>
          <w:jc w:val="center"/>
        </w:trPr>
        <w:tc>
          <w:tcPr>
            <w:tcW w:w="2378" w:type="dxa"/>
          </w:tcPr>
          <w:p w:rsidR="004A4B7C" w:rsidRDefault="004A4B7C" w:rsidP="00FE6B36">
            <w:pPr>
              <w:pStyle w:val="TAH"/>
              <w:rPr>
                <w:rFonts w:ascii="Verdana" w:hAnsi="Verdana"/>
                <w:lang w:val="fr-FR" w:eastAsia="zh-CN"/>
              </w:rPr>
            </w:pPr>
            <w:r>
              <w:rPr>
                <w:rFonts w:ascii="Verdana" w:hAnsi="Verdana" w:hint="eastAsia"/>
                <w:lang w:val="fr-FR" w:eastAsia="zh-CN"/>
              </w:rPr>
              <w:t>参数名称</w:t>
            </w:r>
          </w:p>
        </w:tc>
        <w:tc>
          <w:tcPr>
            <w:tcW w:w="737" w:type="dxa"/>
          </w:tcPr>
          <w:p w:rsidR="004A4B7C" w:rsidRDefault="004A4B7C" w:rsidP="00FE6B36">
            <w:pPr>
              <w:pStyle w:val="TAH"/>
              <w:rPr>
                <w:rFonts w:ascii="Verdana" w:hAnsi="Verdana"/>
                <w:lang w:val="fr-FR" w:eastAsia="zh-CN"/>
              </w:rPr>
            </w:pPr>
            <w:r>
              <w:rPr>
                <w:rFonts w:ascii="Verdana" w:hAnsi="Verdana" w:hint="eastAsia"/>
                <w:lang w:val="fr-FR" w:eastAsia="zh-CN"/>
              </w:rPr>
              <w:t>必须</w:t>
            </w:r>
          </w:p>
        </w:tc>
        <w:tc>
          <w:tcPr>
            <w:tcW w:w="1090" w:type="dxa"/>
          </w:tcPr>
          <w:p w:rsidR="004A4B7C" w:rsidRDefault="004A4B7C" w:rsidP="00FE6B36">
            <w:pPr>
              <w:pStyle w:val="TAH"/>
              <w:rPr>
                <w:rFonts w:ascii="Verdana" w:hAnsi="Verdana"/>
                <w:lang w:val="fr-FR" w:eastAsia="zh-CN"/>
              </w:rPr>
            </w:pPr>
            <w:r>
              <w:rPr>
                <w:rFonts w:ascii="Verdana" w:hAnsi="Verdana" w:hint="eastAsia"/>
                <w:lang w:val="fr-FR" w:eastAsia="zh-CN"/>
              </w:rPr>
              <w:t>类型</w:t>
            </w:r>
          </w:p>
        </w:tc>
        <w:tc>
          <w:tcPr>
            <w:tcW w:w="709" w:type="dxa"/>
          </w:tcPr>
          <w:p w:rsidR="004A4B7C" w:rsidRDefault="004A4B7C" w:rsidP="00FE6B36">
            <w:pPr>
              <w:pStyle w:val="TAH"/>
              <w:rPr>
                <w:rFonts w:ascii="Verdana" w:hAnsi="Verdana"/>
                <w:lang w:val="fr-FR" w:eastAsia="zh-CN"/>
              </w:rPr>
            </w:pPr>
            <w:r>
              <w:rPr>
                <w:rFonts w:ascii="Verdana" w:hAnsi="Verdana" w:hint="eastAsia"/>
                <w:lang w:val="fr-FR" w:eastAsia="zh-CN"/>
              </w:rPr>
              <w:t>长度</w:t>
            </w:r>
          </w:p>
        </w:tc>
        <w:tc>
          <w:tcPr>
            <w:tcW w:w="4988" w:type="dxa"/>
          </w:tcPr>
          <w:p w:rsidR="004A4B7C" w:rsidRDefault="004A4B7C" w:rsidP="00FE6B36">
            <w:pPr>
              <w:pStyle w:val="TAH"/>
              <w:rPr>
                <w:rFonts w:ascii="Verdana" w:hAnsi="Verdana"/>
                <w:lang w:val="fr-FR" w:eastAsia="zh-CN"/>
              </w:rPr>
            </w:pPr>
            <w:r>
              <w:rPr>
                <w:rFonts w:ascii="Verdana" w:hAnsi="Verdana" w:hint="eastAsia"/>
                <w:lang w:val="fr-FR" w:eastAsia="zh-CN"/>
              </w:rPr>
              <w:t>描述信息</w:t>
            </w:r>
          </w:p>
        </w:tc>
      </w:tr>
      <w:tr w:rsidR="004A4B7C" w:rsidTr="00FE6B36">
        <w:trPr>
          <w:jc w:val="center"/>
        </w:trPr>
        <w:tc>
          <w:tcPr>
            <w:tcW w:w="2378" w:type="dxa"/>
          </w:tcPr>
          <w:p w:rsidR="004A4B7C" w:rsidRDefault="004A4B7C" w:rsidP="00FE6B36">
            <w:pPr>
              <w:pStyle w:val="TAL"/>
              <w:rPr>
                <w:lang w:val="fr-FR" w:eastAsia="zh-CN"/>
              </w:rPr>
            </w:pPr>
            <w:r w:rsidRPr="005041A8">
              <w:rPr>
                <w:rFonts w:hint="eastAsia"/>
                <w:lang w:val="fr-FR" w:eastAsia="zh-CN"/>
              </w:rPr>
              <w:t>v</w:t>
            </w:r>
            <w:r w:rsidRPr="005041A8">
              <w:rPr>
                <w:lang w:val="fr-FR" w:eastAsia="zh-CN"/>
              </w:rPr>
              <w:t>ersion</w:t>
            </w:r>
          </w:p>
        </w:tc>
        <w:tc>
          <w:tcPr>
            <w:tcW w:w="737" w:type="dxa"/>
          </w:tcPr>
          <w:p w:rsidR="004A4B7C" w:rsidRDefault="004A4B7C" w:rsidP="00FE6B36">
            <w:pPr>
              <w:pStyle w:val="TAL"/>
              <w:rPr>
                <w:lang w:val="fr-FR" w:eastAsia="zh-CN"/>
              </w:rPr>
            </w:pPr>
            <w:r>
              <w:rPr>
                <w:rFonts w:hint="eastAsia"/>
                <w:lang w:val="fr-FR" w:eastAsia="zh-CN"/>
              </w:rPr>
              <w:t>M</w:t>
            </w:r>
          </w:p>
        </w:tc>
        <w:tc>
          <w:tcPr>
            <w:tcW w:w="1090" w:type="dxa"/>
          </w:tcPr>
          <w:p w:rsidR="004A4B7C" w:rsidRPr="00C8364D" w:rsidRDefault="004A4B7C" w:rsidP="00FE6B36">
            <w:pPr>
              <w:pStyle w:val="TAH"/>
              <w:ind w:left="62"/>
              <w:jc w:val="left"/>
              <w:rPr>
                <w:lang w:val="fr-FR"/>
              </w:rPr>
            </w:pPr>
            <w:r>
              <w:rPr>
                <w:rFonts w:hint="eastAsia"/>
                <w:b w:val="0"/>
                <w:lang w:val="fr-FR" w:eastAsia="zh-CN"/>
              </w:rPr>
              <w:t>String</w:t>
            </w:r>
          </w:p>
        </w:tc>
        <w:tc>
          <w:tcPr>
            <w:tcW w:w="709" w:type="dxa"/>
          </w:tcPr>
          <w:p w:rsidR="004A4B7C" w:rsidRDefault="004A4B7C" w:rsidP="00FE6B36">
            <w:pPr>
              <w:jc w:val="left"/>
              <w:rPr>
                <w:rFonts w:ascii="Arial" w:hAnsi="Arial"/>
                <w:kern w:val="0"/>
                <w:sz w:val="18"/>
                <w:szCs w:val="18"/>
                <w:lang w:val="fr-FR"/>
              </w:rPr>
            </w:pPr>
            <w:r>
              <w:rPr>
                <w:rFonts w:ascii="Arial" w:hAnsi="Arial" w:hint="eastAsia"/>
                <w:kern w:val="0"/>
                <w:sz w:val="18"/>
                <w:szCs w:val="18"/>
                <w:lang w:val="fr-FR"/>
              </w:rPr>
              <w:t>5</w:t>
            </w:r>
          </w:p>
        </w:tc>
        <w:tc>
          <w:tcPr>
            <w:tcW w:w="4988" w:type="dxa"/>
          </w:tcPr>
          <w:p w:rsidR="004A4B7C" w:rsidRDefault="004A4B7C" w:rsidP="00FE6B36">
            <w:pPr>
              <w:jc w:val="left"/>
              <w:rPr>
                <w:rFonts w:ascii="Arial" w:hAnsi="Arial"/>
                <w:kern w:val="0"/>
                <w:sz w:val="18"/>
                <w:szCs w:val="18"/>
              </w:rPr>
            </w:pPr>
            <w:r w:rsidRPr="005041A8">
              <w:rPr>
                <w:rFonts w:ascii="Arial" w:hAnsi="Arial" w:hint="eastAsia"/>
                <w:kern w:val="0"/>
                <w:sz w:val="18"/>
                <w:szCs w:val="18"/>
                <w:lang w:val="fr-FR"/>
              </w:rPr>
              <w:t>协议版本号</w:t>
            </w:r>
          </w:p>
        </w:tc>
      </w:tr>
      <w:tr w:rsidR="004A4B7C" w:rsidTr="00FE6B36">
        <w:trPr>
          <w:jc w:val="center"/>
        </w:trPr>
        <w:tc>
          <w:tcPr>
            <w:tcW w:w="2378" w:type="dxa"/>
          </w:tcPr>
          <w:p w:rsidR="004A4B7C" w:rsidRDefault="004A4B7C" w:rsidP="00FE6B36">
            <w:pPr>
              <w:pStyle w:val="TAL"/>
              <w:rPr>
                <w:lang w:val="fr-FR" w:eastAsia="zh-CN"/>
              </w:rPr>
            </w:pPr>
            <w:r>
              <w:rPr>
                <w:lang w:val="fr-FR" w:eastAsia="zh-CN"/>
              </w:rPr>
              <w:t>transactionID</w:t>
            </w:r>
          </w:p>
        </w:tc>
        <w:tc>
          <w:tcPr>
            <w:tcW w:w="737" w:type="dxa"/>
          </w:tcPr>
          <w:p w:rsidR="004A4B7C" w:rsidRDefault="004A4B7C" w:rsidP="00FE6B36">
            <w:pPr>
              <w:pStyle w:val="TAL"/>
              <w:rPr>
                <w:lang w:val="fr-FR" w:eastAsia="zh-CN"/>
              </w:rPr>
            </w:pPr>
            <w:r>
              <w:rPr>
                <w:rFonts w:hint="eastAsia"/>
                <w:lang w:val="fr-FR" w:eastAsia="zh-CN"/>
              </w:rPr>
              <w:t>M</w:t>
            </w:r>
          </w:p>
        </w:tc>
        <w:tc>
          <w:tcPr>
            <w:tcW w:w="1090" w:type="dxa"/>
          </w:tcPr>
          <w:p w:rsidR="004A4B7C" w:rsidRPr="00C8364D" w:rsidRDefault="004A4B7C" w:rsidP="00FE6B36">
            <w:pPr>
              <w:pStyle w:val="TAH"/>
              <w:ind w:left="62"/>
              <w:jc w:val="left"/>
              <w:rPr>
                <w:lang w:val="fr-FR"/>
              </w:rPr>
            </w:pPr>
            <w:r>
              <w:rPr>
                <w:rFonts w:hint="eastAsia"/>
                <w:b w:val="0"/>
                <w:lang w:val="fr-FR" w:eastAsia="zh-CN"/>
              </w:rPr>
              <w:t>String</w:t>
            </w:r>
          </w:p>
        </w:tc>
        <w:tc>
          <w:tcPr>
            <w:tcW w:w="709" w:type="dxa"/>
          </w:tcPr>
          <w:p w:rsidR="004A4B7C" w:rsidRDefault="004A4B7C" w:rsidP="00FE6B36">
            <w:pPr>
              <w:jc w:val="left"/>
              <w:rPr>
                <w:rFonts w:ascii="Arial" w:hAnsi="Arial"/>
                <w:kern w:val="0"/>
                <w:sz w:val="18"/>
                <w:szCs w:val="18"/>
                <w:lang w:val="fr-FR"/>
              </w:rPr>
            </w:pPr>
            <w:r w:rsidRPr="005041A8">
              <w:rPr>
                <w:rFonts w:ascii="Arial" w:hAnsi="Arial" w:hint="eastAsia"/>
                <w:kern w:val="0"/>
                <w:sz w:val="18"/>
                <w:szCs w:val="18"/>
                <w:lang w:val="fr-FR"/>
              </w:rPr>
              <w:t>40</w:t>
            </w:r>
          </w:p>
        </w:tc>
        <w:tc>
          <w:tcPr>
            <w:tcW w:w="4988" w:type="dxa"/>
          </w:tcPr>
          <w:p w:rsidR="004A4B7C" w:rsidRDefault="004A4B7C" w:rsidP="00FE6B36">
            <w:pPr>
              <w:jc w:val="left"/>
              <w:rPr>
                <w:rFonts w:ascii="Arial" w:hAnsi="Arial"/>
                <w:kern w:val="0"/>
                <w:sz w:val="18"/>
                <w:szCs w:val="18"/>
              </w:rPr>
            </w:pPr>
            <w:r w:rsidRPr="005041A8">
              <w:rPr>
                <w:rFonts w:ascii="Arial" w:hAnsi="Arial" w:hint="eastAsia"/>
                <w:kern w:val="0"/>
                <w:sz w:val="18"/>
                <w:szCs w:val="18"/>
                <w:lang w:val="fr-FR"/>
              </w:rPr>
              <w:t>交易流水号</w:t>
            </w:r>
          </w:p>
        </w:tc>
      </w:tr>
      <w:tr w:rsidR="004A4B7C" w:rsidTr="00FE6B36">
        <w:trPr>
          <w:jc w:val="center"/>
        </w:trPr>
        <w:tc>
          <w:tcPr>
            <w:tcW w:w="2378" w:type="dxa"/>
          </w:tcPr>
          <w:p w:rsidR="004A4B7C" w:rsidRDefault="004A4B7C" w:rsidP="00FE6B36">
            <w:pPr>
              <w:pStyle w:val="TAL"/>
              <w:rPr>
                <w:lang w:val="fr-FR" w:eastAsia="zh-CN"/>
              </w:rPr>
            </w:pPr>
            <w:r w:rsidRPr="00C8364D">
              <w:rPr>
                <w:rFonts w:hint="eastAsia"/>
                <w:lang w:val="fr-FR" w:eastAsia="zh-CN"/>
              </w:rPr>
              <w:t>traceFlag</w:t>
            </w:r>
          </w:p>
        </w:tc>
        <w:tc>
          <w:tcPr>
            <w:tcW w:w="737" w:type="dxa"/>
          </w:tcPr>
          <w:p w:rsidR="004A4B7C" w:rsidRDefault="004A4B7C" w:rsidP="00FE6B36">
            <w:pPr>
              <w:pStyle w:val="TAL"/>
              <w:rPr>
                <w:lang w:val="fr-FR" w:eastAsia="zh-CN"/>
              </w:rPr>
            </w:pPr>
            <w:r w:rsidRPr="00C8364D">
              <w:rPr>
                <w:rFonts w:hint="eastAsia"/>
                <w:lang w:val="fr-FR"/>
              </w:rPr>
              <w:t xml:space="preserve">O </w:t>
            </w:r>
          </w:p>
        </w:tc>
        <w:tc>
          <w:tcPr>
            <w:tcW w:w="1090" w:type="dxa"/>
          </w:tcPr>
          <w:p w:rsidR="004A4B7C" w:rsidRPr="00C8364D" w:rsidRDefault="004A4B7C" w:rsidP="00FE6B36">
            <w:pPr>
              <w:pStyle w:val="TAH"/>
              <w:ind w:left="62"/>
              <w:jc w:val="left"/>
              <w:rPr>
                <w:lang w:val="fr-FR"/>
              </w:rPr>
            </w:pPr>
            <w:r>
              <w:rPr>
                <w:rFonts w:hint="eastAsia"/>
                <w:lang w:val="fr-FR"/>
              </w:rPr>
              <w:t>String</w:t>
            </w:r>
          </w:p>
        </w:tc>
        <w:tc>
          <w:tcPr>
            <w:tcW w:w="709" w:type="dxa"/>
          </w:tcPr>
          <w:p w:rsidR="004A4B7C" w:rsidRDefault="004A4B7C" w:rsidP="00FE6B36">
            <w:pPr>
              <w:jc w:val="left"/>
              <w:rPr>
                <w:rFonts w:ascii="Arial" w:hAnsi="Arial"/>
                <w:kern w:val="0"/>
                <w:sz w:val="18"/>
                <w:szCs w:val="18"/>
                <w:lang w:val="fr-FR"/>
              </w:rPr>
            </w:pPr>
            <w:r>
              <w:rPr>
                <w:rFonts w:ascii="Arial" w:hAnsi="Arial" w:hint="eastAsia"/>
                <w:kern w:val="0"/>
                <w:sz w:val="18"/>
                <w:szCs w:val="18"/>
                <w:lang w:val="fr-FR"/>
              </w:rPr>
              <w:t>1</w:t>
            </w:r>
          </w:p>
        </w:tc>
        <w:tc>
          <w:tcPr>
            <w:tcW w:w="4988" w:type="dxa"/>
          </w:tcPr>
          <w:p w:rsidR="004A4B7C" w:rsidRDefault="004A4B7C" w:rsidP="00FE6B36">
            <w:pPr>
              <w:jc w:val="left"/>
              <w:rPr>
                <w:rFonts w:ascii="Arial" w:hAnsi="Arial"/>
                <w:kern w:val="0"/>
                <w:sz w:val="18"/>
                <w:szCs w:val="18"/>
              </w:rPr>
            </w:pPr>
            <w:r>
              <w:rPr>
                <w:rFonts w:ascii="Arial" w:hAnsi="Arial" w:hint="eastAsia"/>
                <w:kern w:val="0"/>
                <w:sz w:val="18"/>
                <w:szCs w:val="18"/>
                <w:lang w:val="fr-FR"/>
              </w:rPr>
              <w:t>跟踪标志</w:t>
            </w:r>
          </w:p>
        </w:tc>
      </w:tr>
      <w:tr w:rsidR="00425BFC" w:rsidTr="00FE6B36">
        <w:trPr>
          <w:jc w:val="center"/>
        </w:trPr>
        <w:tc>
          <w:tcPr>
            <w:tcW w:w="2378" w:type="dxa"/>
          </w:tcPr>
          <w:p w:rsidR="00425BFC" w:rsidRDefault="00425BFC" w:rsidP="00FE6B36">
            <w:pPr>
              <w:pStyle w:val="TAL"/>
              <w:rPr>
                <w:lang w:val="fr-FR" w:eastAsia="zh-CN"/>
              </w:rPr>
            </w:pPr>
            <w:r w:rsidRPr="000A57F5">
              <w:rPr>
                <w:rFonts w:hint="eastAsia"/>
              </w:rPr>
              <w:t>opr</w:t>
            </w:r>
            <w:r w:rsidRPr="000A57F5">
              <w:rPr>
                <w:rFonts w:ascii="Verdana" w:hAnsi="Verdana" w:hint="eastAsia"/>
                <w:lang w:val="fr-FR"/>
              </w:rPr>
              <w:t>UID</w:t>
            </w:r>
          </w:p>
        </w:tc>
        <w:tc>
          <w:tcPr>
            <w:tcW w:w="737" w:type="dxa"/>
          </w:tcPr>
          <w:p w:rsidR="00425BFC" w:rsidRDefault="00425BFC" w:rsidP="00FE6B36">
            <w:pPr>
              <w:pStyle w:val="TAL"/>
              <w:rPr>
                <w:lang w:val="fr-FR"/>
              </w:rPr>
            </w:pPr>
            <w:r>
              <w:rPr>
                <w:rFonts w:hint="eastAsia"/>
                <w:lang w:val="fr-FR"/>
              </w:rPr>
              <w:t>M</w:t>
            </w:r>
          </w:p>
        </w:tc>
        <w:tc>
          <w:tcPr>
            <w:tcW w:w="1090" w:type="dxa"/>
          </w:tcPr>
          <w:p w:rsidR="00425BFC" w:rsidRDefault="00425BFC" w:rsidP="00FE6B36">
            <w:pPr>
              <w:pStyle w:val="TAH"/>
              <w:ind w:left="62"/>
              <w:jc w:val="left"/>
              <w:rPr>
                <w:lang w:val="fr-FR"/>
              </w:rPr>
            </w:pPr>
            <w:r>
              <w:rPr>
                <w:rFonts w:hint="eastAsia"/>
                <w:lang w:val="fr-FR"/>
              </w:rPr>
              <w:t>Bigint</w:t>
            </w:r>
          </w:p>
        </w:tc>
        <w:tc>
          <w:tcPr>
            <w:tcW w:w="709" w:type="dxa"/>
          </w:tcPr>
          <w:p w:rsidR="00425BFC" w:rsidRPr="00AC2020" w:rsidRDefault="00425BFC" w:rsidP="00FE6B36">
            <w:pPr>
              <w:jc w:val="left"/>
              <w:rPr>
                <w:rFonts w:ascii="Arial" w:hAnsi="Arial"/>
                <w:kern w:val="0"/>
                <w:sz w:val="18"/>
                <w:szCs w:val="18"/>
                <w:lang w:val="fr-FR"/>
              </w:rPr>
            </w:pPr>
          </w:p>
        </w:tc>
        <w:tc>
          <w:tcPr>
            <w:tcW w:w="4988" w:type="dxa"/>
          </w:tcPr>
          <w:p w:rsidR="00425BFC" w:rsidRDefault="00425BFC" w:rsidP="00FE6B36">
            <w:pPr>
              <w:jc w:val="left"/>
              <w:rPr>
                <w:rFonts w:ascii="Arial" w:hAnsi="Arial"/>
                <w:kern w:val="0"/>
                <w:sz w:val="18"/>
                <w:szCs w:val="18"/>
                <w:lang w:val="fr-FR"/>
              </w:rPr>
            </w:pPr>
            <w:r>
              <w:rPr>
                <w:rFonts w:ascii="Arial" w:hAnsi="Arial" w:hint="eastAsia"/>
                <w:kern w:val="0"/>
                <w:sz w:val="18"/>
                <w:szCs w:val="18"/>
                <w:lang w:val="fr-FR"/>
              </w:rPr>
              <w:t>操作员用户</w:t>
            </w:r>
            <w:r>
              <w:rPr>
                <w:rFonts w:ascii="Arial" w:hAnsi="Arial" w:hint="eastAsia"/>
                <w:kern w:val="0"/>
                <w:sz w:val="18"/>
                <w:szCs w:val="18"/>
                <w:lang w:val="fr-FR"/>
              </w:rPr>
              <w:t>ID</w:t>
            </w:r>
          </w:p>
        </w:tc>
      </w:tr>
      <w:tr w:rsidR="00425BFC" w:rsidTr="00FE6B36">
        <w:trPr>
          <w:jc w:val="center"/>
        </w:trPr>
        <w:tc>
          <w:tcPr>
            <w:tcW w:w="2378" w:type="dxa"/>
          </w:tcPr>
          <w:p w:rsidR="00425BFC" w:rsidRPr="00AC2020" w:rsidRDefault="00425BFC" w:rsidP="00FE6B36">
            <w:pPr>
              <w:pStyle w:val="TAL"/>
              <w:rPr>
                <w:lang w:val="fr-FR" w:eastAsia="zh-CN"/>
              </w:rPr>
            </w:pPr>
            <w:r>
              <w:rPr>
                <w:rFonts w:hint="eastAsia"/>
                <w:lang w:val="fr-FR" w:eastAsia="zh-CN"/>
              </w:rPr>
              <w:t>userID</w:t>
            </w:r>
          </w:p>
        </w:tc>
        <w:tc>
          <w:tcPr>
            <w:tcW w:w="737" w:type="dxa"/>
          </w:tcPr>
          <w:p w:rsidR="00425BFC" w:rsidRDefault="00425BFC" w:rsidP="00FE6B36">
            <w:pPr>
              <w:pStyle w:val="TAL"/>
              <w:rPr>
                <w:lang w:val="fr-FR" w:eastAsia="zh-CN"/>
              </w:rPr>
            </w:pPr>
            <w:r>
              <w:rPr>
                <w:rFonts w:hint="eastAsia"/>
                <w:lang w:val="fr-FR"/>
              </w:rPr>
              <w:t>M</w:t>
            </w:r>
          </w:p>
        </w:tc>
        <w:tc>
          <w:tcPr>
            <w:tcW w:w="1090" w:type="dxa"/>
          </w:tcPr>
          <w:p w:rsidR="00425BFC" w:rsidRPr="00AC2020" w:rsidRDefault="00425BFC" w:rsidP="00FE6B36">
            <w:pPr>
              <w:pStyle w:val="TAH"/>
              <w:ind w:left="62"/>
              <w:jc w:val="left"/>
              <w:rPr>
                <w:b w:val="0"/>
                <w:lang w:val="fr-FR" w:eastAsia="zh-CN"/>
              </w:rPr>
            </w:pPr>
            <w:r>
              <w:rPr>
                <w:rFonts w:hint="eastAsia"/>
                <w:lang w:val="fr-FR"/>
              </w:rPr>
              <w:t>Bigint</w:t>
            </w:r>
          </w:p>
        </w:tc>
        <w:tc>
          <w:tcPr>
            <w:tcW w:w="709" w:type="dxa"/>
          </w:tcPr>
          <w:p w:rsidR="00425BFC" w:rsidRPr="00AC2020" w:rsidRDefault="00425BFC" w:rsidP="00FE6B36">
            <w:pPr>
              <w:jc w:val="left"/>
              <w:rPr>
                <w:rFonts w:ascii="Arial" w:hAnsi="Arial"/>
                <w:kern w:val="0"/>
                <w:sz w:val="18"/>
                <w:szCs w:val="18"/>
                <w:lang w:val="fr-FR"/>
              </w:rPr>
            </w:pPr>
          </w:p>
        </w:tc>
        <w:tc>
          <w:tcPr>
            <w:tcW w:w="4988" w:type="dxa"/>
          </w:tcPr>
          <w:p w:rsidR="00425BFC" w:rsidRPr="00AC2020" w:rsidRDefault="00425BFC" w:rsidP="00FE6B36">
            <w:pPr>
              <w:jc w:val="left"/>
              <w:rPr>
                <w:rFonts w:ascii="Arial" w:hAnsi="Arial"/>
                <w:kern w:val="0"/>
                <w:sz w:val="18"/>
                <w:szCs w:val="18"/>
                <w:lang w:val="fr-FR"/>
              </w:rPr>
            </w:pPr>
            <w:r>
              <w:rPr>
                <w:rFonts w:ascii="Arial" w:hAnsi="Arial" w:hint="eastAsia"/>
                <w:kern w:val="0"/>
                <w:sz w:val="18"/>
                <w:szCs w:val="18"/>
                <w:lang w:val="fr-FR"/>
              </w:rPr>
              <w:t>用户</w:t>
            </w:r>
            <w:r>
              <w:rPr>
                <w:rFonts w:ascii="Arial" w:hAnsi="Arial" w:hint="eastAsia"/>
                <w:kern w:val="0"/>
                <w:sz w:val="18"/>
                <w:szCs w:val="18"/>
                <w:lang w:val="fr-FR"/>
              </w:rPr>
              <w:t>ID</w:t>
            </w:r>
            <w:r>
              <w:rPr>
                <w:rFonts w:ascii="Arial" w:hAnsi="Arial" w:hint="eastAsia"/>
                <w:kern w:val="0"/>
                <w:sz w:val="18"/>
                <w:szCs w:val="18"/>
                <w:lang w:val="fr-FR"/>
              </w:rPr>
              <w:t>（内部）</w:t>
            </w:r>
          </w:p>
        </w:tc>
      </w:tr>
      <w:tr w:rsidR="00425BFC" w:rsidTr="00FE6B36">
        <w:trPr>
          <w:jc w:val="center"/>
        </w:trPr>
        <w:tc>
          <w:tcPr>
            <w:tcW w:w="2378" w:type="dxa"/>
          </w:tcPr>
          <w:p w:rsidR="00425BFC" w:rsidRDefault="00425BFC" w:rsidP="00FE6B36">
            <w:pPr>
              <w:pStyle w:val="TAL"/>
              <w:rPr>
                <w:lang w:val="fr-FR" w:eastAsia="zh-CN"/>
              </w:rPr>
            </w:pPr>
            <w:r>
              <w:rPr>
                <w:lang w:val="fr-FR" w:eastAsia="zh-CN"/>
              </w:rPr>
              <w:t>user</w:t>
            </w:r>
            <w:r>
              <w:rPr>
                <w:rFonts w:hint="eastAsia"/>
                <w:lang w:val="fr-FR" w:eastAsia="zh-CN"/>
              </w:rPr>
              <w:t>P</w:t>
            </w:r>
            <w:r w:rsidRPr="00C8364D">
              <w:rPr>
                <w:rFonts w:hint="eastAsia"/>
                <w:lang w:val="fr-FR" w:eastAsia="zh-CN"/>
              </w:rPr>
              <w:t>assword</w:t>
            </w:r>
          </w:p>
        </w:tc>
        <w:tc>
          <w:tcPr>
            <w:tcW w:w="737" w:type="dxa"/>
          </w:tcPr>
          <w:p w:rsidR="00425BFC" w:rsidRDefault="00425BFC" w:rsidP="00FE6B36">
            <w:pPr>
              <w:pStyle w:val="TAL"/>
              <w:rPr>
                <w:lang w:val="fr-FR" w:eastAsia="zh-CN"/>
              </w:rPr>
            </w:pPr>
            <w:r w:rsidRPr="00C8364D">
              <w:rPr>
                <w:rFonts w:hint="eastAsia"/>
                <w:lang w:val="fr-FR" w:eastAsia="zh-CN"/>
              </w:rPr>
              <w:t>M</w:t>
            </w:r>
          </w:p>
        </w:tc>
        <w:tc>
          <w:tcPr>
            <w:tcW w:w="1090" w:type="dxa"/>
          </w:tcPr>
          <w:p w:rsidR="00425BFC" w:rsidRDefault="00425BFC" w:rsidP="00FE6B36">
            <w:pPr>
              <w:pStyle w:val="TAH"/>
              <w:ind w:left="62"/>
              <w:jc w:val="left"/>
              <w:rPr>
                <w:lang w:val="fr-FR"/>
              </w:rPr>
            </w:pPr>
            <w:r w:rsidRPr="00C8364D">
              <w:rPr>
                <w:rFonts w:hint="eastAsia"/>
                <w:lang w:val="fr-FR" w:eastAsia="zh-CN"/>
              </w:rPr>
              <w:t>String</w:t>
            </w:r>
          </w:p>
        </w:tc>
        <w:tc>
          <w:tcPr>
            <w:tcW w:w="709" w:type="dxa"/>
          </w:tcPr>
          <w:p w:rsidR="00425BFC" w:rsidRPr="00AC2020" w:rsidRDefault="00425BFC" w:rsidP="00FE6B36">
            <w:pPr>
              <w:jc w:val="left"/>
              <w:rPr>
                <w:rFonts w:ascii="Arial" w:hAnsi="Arial"/>
                <w:kern w:val="0"/>
                <w:sz w:val="18"/>
                <w:szCs w:val="18"/>
                <w:lang w:val="fr-FR"/>
              </w:rPr>
            </w:pPr>
            <w:r>
              <w:rPr>
                <w:rFonts w:hint="eastAsia"/>
                <w:lang w:val="fr-FR"/>
              </w:rPr>
              <w:t>128</w:t>
            </w:r>
          </w:p>
        </w:tc>
        <w:tc>
          <w:tcPr>
            <w:tcW w:w="4988" w:type="dxa"/>
          </w:tcPr>
          <w:p w:rsidR="00425BFC" w:rsidRPr="009E3825" w:rsidRDefault="00425BFC" w:rsidP="004A4B7C">
            <w:pPr>
              <w:jc w:val="left"/>
              <w:rPr>
                <w:rFonts w:ascii="Arial" w:hAnsi="Arial"/>
                <w:kern w:val="0"/>
                <w:sz w:val="18"/>
                <w:szCs w:val="18"/>
              </w:rPr>
            </w:pPr>
            <w:r>
              <w:rPr>
                <w:rFonts w:ascii="Arial" w:hAnsi="Arial" w:hint="eastAsia"/>
                <w:kern w:val="0"/>
                <w:sz w:val="18"/>
                <w:szCs w:val="18"/>
                <w:lang w:val="fr-FR"/>
              </w:rPr>
              <w:t>用户</w:t>
            </w:r>
            <w:r w:rsidRPr="00E74491">
              <w:rPr>
                <w:rFonts w:ascii="Arial" w:hAnsi="Arial"/>
                <w:kern w:val="0"/>
                <w:sz w:val="18"/>
                <w:szCs w:val="18"/>
                <w:lang w:val="fr-FR"/>
              </w:rPr>
              <w:t>密码</w:t>
            </w:r>
          </w:p>
        </w:tc>
      </w:tr>
    </w:tbl>
    <w:p w:rsidR="004A4B7C" w:rsidRDefault="004A4B7C" w:rsidP="004A4B7C">
      <w:pPr>
        <w:pStyle w:val="41"/>
      </w:pPr>
      <w:r>
        <w:rPr>
          <w:rFonts w:hint="eastAsia"/>
        </w:rPr>
        <w:t>返回值</w:t>
      </w:r>
    </w:p>
    <w:tbl>
      <w:tblPr>
        <w:tblW w:w="10009" w:type="dxa"/>
        <w:jc w:val="center"/>
        <w:tblInd w:w="2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8"/>
        <w:gridCol w:w="737"/>
        <w:gridCol w:w="2104"/>
        <w:gridCol w:w="900"/>
        <w:gridCol w:w="3890"/>
      </w:tblGrid>
      <w:tr w:rsidR="004A4B7C" w:rsidTr="00FE6B36">
        <w:trPr>
          <w:jc w:val="center"/>
        </w:trPr>
        <w:tc>
          <w:tcPr>
            <w:tcW w:w="2378" w:type="dxa"/>
          </w:tcPr>
          <w:p w:rsidR="004A4B7C" w:rsidRDefault="004A4B7C" w:rsidP="00FE6B36">
            <w:pPr>
              <w:pStyle w:val="TAH"/>
              <w:rPr>
                <w:rFonts w:ascii="Verdana" w:hAnsi="Verdana"/>
                <w:lang w:val="fr-FR" w:eastAsia="zh-CN"/>
              </w:rPr>
            </w:pPr>
            <w:r>
              <w:rPr>
                <w:rFonts w:ascii="Verdana" w:hAnsi="Verdana" w:hint="eastAsia"/>
                <w:lang w:val="fr-FR" w:eastAsia="zh-CN"/>
              </w:rPr>
              <w:t>参数名称</w:t>
            </w:r>
          </w:p>
        </w:tc>
        <w:tc>
          <w:tcPr>
            <w:tcW w:w="737" w:type="dxa"/>
          </w:tcPr>
          <w:p w:rsidR="004A4B7C" w:rsidRDefault="004A4B7C" w:rsidP="00FE6B36">
            <w:pPr>
              <w:pStyle w:val="TAH"/>
              <w:rPr>
                <w:rFonts w:ascii="Verdana" w:hAnsi="Verdana"/>
                <w:lang w:val="fr-FR" w:eastAsia="zh-CN"/>
              </w:rPr>
            </w:pPr>
            <w:r>
              <w:rPr>
                <w:rFonts w:ascii="Verdana" w:hAnsi="Verdana" w:hint="eastAsia"/>
                <w:lang w:val="fr-FR" w:eastAsia="zh-CN"/>
              </w:rPr>
              <w:t>必须</w:t>
            </w:r>
          </w:p>
        </w:tc>
        <w:tc>
          <w:tcPr>
            <w:tcW w:w="2104" w:type="dxa"/>
          </w:tcPr>
          <w:p w:rsidR="004A4B7C" w:rsidRDefault="004A4B7C" w:rsidP="00FE6B36">
            <w:pPr>
              <w:pStyle w:val="TAH"/>
              <w:rPr>
                <w:rFonts w:ascii="Verdana" w:hAnsi="Verdana"/>
                <w:lang w:val="fr-FR" w:eastAsia="zh-CN"/>
              </w:rPr>
            </w:pPr>
            <w:r>
              <w:rPr>
                <w:rFonts w:ascii="Verdana" w:hAnsi="Verdana" w:hint="eastAsia"/>
                <w:lang w:val="fr-FR" w:eastAsia="zh-CN"/>
              </w:rPr>
              <w:t>类型</w:t>
            </w:r>
          </w:p>
        </w:tc>
        <w:tc>
          <w:tcPr>
            <w:tcW w:w="900" w:type="dxa"/>
          </w:tcPr>
          <w:p w:rsidR="004A4B7C" w:rsidRDefault="004A4B7C" w:rsidP="00FE6B36">
            <w:pPr>
              <w:pStyle w:val="TAH"/>
              <w:rPr>
                <w:rFonts w:ascii="Verdana" w:hAnsi="Verdana"/>
                <w:lang w:val="fr-FR" w:eastAsia="zh-CN"/>
              </w:rPr>
            </w:pPr>
            <w:r>
              <w:rPr>
                <w:rFonts w:ascii="Verdana" w:hAnsi="Verdana" w:hint="eastAsia"/>
                <w:lang w:val="fr-FR" w:eastAsia="zh-CN"/>
              </w:rPr>
              <w:t>长度</w:t>
            </w:r>
          </w:p>
        </w:tc>
        <w:tc>
          <w:tcPr>
            <w:tcW w:w="3890" w:type="dxa"/>
          </w:tcPr>
          <w:p w:rsidR="004A4B7C" w:rsidRDefault="004A4B7C" w:rsidP="00FE6B36">
            <w:pPr>
              <w:pStyle w:val="TAH"/>
              <w:rPr>
                <w:rFonts w:ascii="Verdana" w:hAnsi="Verdana"/>
                <w:lang w:val="fr-FR" w:eastAsia="zh-CN"/>
              </w:rPr>
            </w:pPr>
            <w:r>
              <w:rPr>
                <w:rFonts w:ascii="Verdana" w:hAnsi="Verdana" w:hint="eastAsia"/>
                <w:lang w:val="fr-FR" w:eastAsia="zh-CN"/>
              </w:rPr>
              <w:t>描述信息</w:t>
            </w:r>
          </w:p>
        </w:tc>
      </w:tr>
      <w:tr w:rsidR="004A4B7C" w:rsidTr="00FE6B36">
        <w:trPr>
          <w:jc w:val="center"/>
        </w:trPr>
        <w:tc>
          <w:tcPr>
            <w:tcW w:w="2378" w:type="dxa"/>
          </w:tcPr>
          <w:p w:rsidR="004A4B7C" w:rsidRPr="005041A8" w:rsidRDefault="004A4B7C" w:rsidP="00FE6B36">
            <w:pPr>
              <w:pStyle w:val="TAL"/>
              <w:rPr>
                <w:lang w:val="fr-FR" w:eastAsia="zh-CN"/>
              </w:rPr>
            </w:pPr>
            <w:r w:rsidRPr="005041A8">
              <w:rPr>
                <w:rFonts w:hint="eastAsia"/>
                <w:lang w:val="fr-FR" w:eastAsia="zh-CN"/>
              </w:rPr>
              <w:t>v</w:t>
            </w:r>
            <w:r w:rsidRPr="005041A8">
              <w:rPr>
                <w:lang w:val="fr-FR" w:eastAsia="zh-CN"/>
              </w:rPr>
              <w:t>ersion</w:t>
            </w:r>
          </w:p>
        </w:tc>
        <w:tc>
          <w:tcPr>
            <w:tcW w:w="737" w:type="dxa"/>
          </w:tcPr>
          <w:p w:rsidR="004A4B7C" w:rsidRPr="005041A8" w:rsidRDefault="004A4B7C" w:rsidP="00FE6B36">
            <w:pPr>
              <w:pStyle w:val="TAL"/>
              <w:rPr>
                <w:lang w:val="fr-FR" w:eastAsia="zh-CN"/>
              </w:rPr>
            </w:pPr>
            <w:r>
              <w:rPr>
                <w:rFonts w:hint="eastAsia"/>
                <w:lang w:val="fr-FR" w:eastAsia="zh-CN"/>
              </w:rPr>
              <w:t>M</w:t>
            </w:r>
          </w:p>
        </w:tc>
        <w:tc>
          <w:tcPr>
            <w:tcW w:w="2104" w:type="dxa"/>
          </w:tcPr>
          <w:p w:rsidR="004A4B7C" w:rsidRPr="005041A8" w:rsidRDefault="004A4B7C" w:rsidP="00FE6B36">
            <w:pPr>
              <w:pStyle w:val="TAH"/>
              <w:jc w:val="both"/>
              <w:rPr>
                <w:b w:val="0"/>
                <w:lang w:val="fr-FR" w:eastAsia="zh-CN"/>
              </w:rPr>
            </w:pPr>
            <w:r>
              <w:rPr>
                <w:rFonts w:hint="eastAsia"/>
                <w:b w:val="0"/>
                <w:lang w:val="fr-FR" w:eastAsia="zh-CN"/>
              </w:rPr>
              <w:t>String</w:t>
            </w:r>
          </w:p>
        </w:tc>
        <w:tc>
          <w:tcPr>
            <w:tcW w:w="900" w:type="dxa"/>
          </w:tcPr>
          <w:p w:rsidR="004A4B7C" w:rsidRPr="005041A8" w:rsidRDefault="004A4B7C" w:rsidP="00FE6B36">
            <w:pPr>
              <w:rPr>
                <w:rFonts w:ascii="Arial" w:hAnsi="Arial"/>
                <w:kern w:val="0"/>
                <w:sz w:val="18"/>
                <w:szCs w:val="18"/>
                <w:lang w:val="fr-FR"/>
              </w:rPr>
            </w:pPr>
            <w:r>
              <w:rPr>
                <w:rFonts w:ascii="Arial" w:hAnsi="Arial" w:hint="eastAsia"/>
                <w:kern w:val="0"/>
                <w:sz w:val="18"/>
                <w:szCs w:val="18"/>
                <w:lang w:val="fr-FR"/>
              </w:rPr>
              <w:t>5</w:t>
            </w:r>
          </w:p>
        </w:tc>
        <w:tc>
          <w:tcPr>
            <w:tcW w:w="3890" w:type="dxa"/>
          </w:tcPr>
          <w:p w:rsidR="004A4B7C" w:rsidRPr="005041A8" w:rsidRDefault="004A4B7C" w:rsidP="00FE6B36">
            <w:pPr>
              <w:rPr>
                <w:rFonts w:ascii="Arial" w:hAnsi="Arial"/>
                <w:kern w:val="0"/>
                <w:sz w:val="18"/>
                <w:szCs w:val="18"/>
                <w:lang w:val="fr-FR"/>
              </w:rPr>
            </w:pPr>
            <w:r w:rsidRPr="005041A8">
              <w:rPr>
                <w:rFonts w:ascii="Arial" w:hAnsi="Arial" w:hint="eastAsia"/>
                <w:kern w:val="0"/>
                <w:sz w:val="18"/>
                <w:szCs w:val="18"/>
                <w:lang w:val="fr-FR"/>
              </w:rPr>
              <w:t>协议版本号</w:t>
            </w:r>
          </w:p>
        </w:tc>
      </w:tr>
      <w:tr w:rsidR="004A4B7C" w:rsidTr="00FE6B36">
        <w:trPr>
          <w:jc w:val="center"/>
        </w:trPr>
        <w:tc>
          <w:tcPr>
            <w:tcW w:w="2378" w:type="dxa"/>
          </w:tcPr>
          <w:p w:rsidR="004A4B7C" w:rsidRPr="005041A8" w:rsidRDefault="004A4B7C" w:rsidP="00FE6B36">
            <w:pPr>
              <w:pStyle w:val="TAL"/>
              <w:rPr>
                <w:lang w:val="fr-FR" w:eastAsia="zh-CN"/>
              </w:rPr>
            </w:pPr>
            <w:r>
              <w:rPr>
                <w:lang w:val="fr-FR" w:eastAsia="zh-CN"/>
              </w:rPr>
              <w:t>transactionID</w:t>
            </w:r>
          </w:p>
        </w:tc>
        <w:tc>
          <w:tcPr>
            <w:tcW w:w="737" w:type="dxa"/>
          </w:tcPr>
          <w:p w:rsidR="004A4B7C" w:rsidRPr="005041A8" w:rsidRDefault="004A4B7C" w:rsidP="00FE6B36">
            <w:pPr>
              <w:pStyle w:val="TAL"/>
              <w:rPr>
                <w:lang w:val="fr-FR" w:eastAsia="zh-CN"/>
              </w:rPr>
            </w:pPr>
            <w:r>
              <w:rPr>
                <w:rFonts w:hint="eastAsia"/>
                <w:lang w:val="fr-FR" w:eastAsia="zh-CN"/>
              </w:rPr>
              <w:t>M</w:t>
            </w:r>
          </w:p>
        </w:tc>
        <w:tc>
          <w:tcPr>
            <w:tcW w:w="2104" w:type="dxa"/>
          </w:tcPr>
          <w:p w:rsidR="004A4B7C" w:rsidRPr="005041A8" w:rsidRDefault="004A4B7C" w:rsidP="00FE6B36">
            <w:pPr>
              <w:pStyle w:val="TAH"/>
              <w:jc w:val="both"/>
              <w:rPr>
                <w:b w:val="0"/>
                <w:lang w:val="fr-FR" w:eastAsia="zh-CN"/>
              </w:rPr>
            </w:pPr>
            <w:r>
              <w:rPr>
                <w:rFonts w:hint="eastAsia"/>
                <w:b w:val="0"/>
                <w:lang w:val="fr-FR" w:eastAsia="zh-CN"/>
              </w:rPr>
              <w:t>String</w:t>
            </w:r>
          </w:p>
        </w:tc>
        <w:tc>
          <w:tcPr>
            <w:tcW w:w="900" w:type="dxa"/>
          </w:tcPr>
          <w:p w:rsidR="004A4B7C" w:rsidRPr="005041A8" w:rsidRDefault="004A4B7C" w:rsidP="00FE6B36">
            <w:pPr>
              <w:rPr>
                <w:rFonts w:ascii="Arial" w:hAnsi="Arial"/>
                <w:kern w:val="0"/>
                <w:sz w:val="18"/>
                <w:szCs w:val="18"/>
                <w:lang w:val="fr-FR"/>
              </w:rPr>
            </w:pPr>
            <w:r w:rsidRPr="005041A8">
              <w:rPr>
                <w:rFonts w:ascii="Arial" w:hAnsi="Arial" w:hint="eastAsia"/>
                <w:kern w:val="0"/>
                <w:sz w:val="18"/>
                <w:szCs w:val="18"/>
                <w:lang w:val="fr-FR"/>
              </w:rPr>
              <w:t>40</w:t>
            </w:r>
          </w:p>
        </w:tc>
        <w:tc>
          <w:tcPr>
            <w:tcW w:w="3890" w:type="dxa"/>
          </w:tcPr>
          <w:p w:rsidR="004A4B7C" w:rsidRPr="005041A8" w:rsidRDefault="004A4B7C" w:rsidP="00FE6B36">
            <w:pPr>
              <w:rPr>
                <w:rFonts w:ascii="Arial" w:hAnsi="Arial"/>
                <w:kern w:val="0"/>
                <w:sz w:val="18"/>
                <w:szCs w:val="18"/>
                <w:lang w:val="fr-FR"/>
              </w:rPr>
            </w:pPr>
            <w:r w:rsidRPr="005041A8">
              <w:rPr>
                <w:rFonts w:ascii="Arial" w:hAnsi="Arial" w:hint="eastAsia"/>
                <w:kern w:val="0"/>
                <w:sz w:val="18"/>
                <w:szCs w:val="18"/>
                <w:lang w:val="fr-FR"/>
              </w:rPr>
              <w:t>交易流水号</w:t>
            </w:r>
          </w:p>
        </w:tc>
      </w:tr>
      <w:tr w:rsidR="004A4B7C" w:rsidTr="00FE6B36">
        <w:trPr>
          <w:jc w:val="center"/>
        </w:trPr>
        <w:tc>
          <w:tcPr>
            <w:tcW w:w="2378" w:type="dxa"/>
          </w:tcPr>
          <w:p w:rsidR="004A4B7C" w:rsidRPr="00C8364D" w:rsidRDefault="004A4B7C" w:rsidP="00FE6B36">
            <w:pPr>
              <w:pStyle w:val="TAL"/>
              <w:rPr>
                <w:lang w:val="fr-FR" w:eastAsia="zh-CN"/>
              </w:rPr>
            </w:pPr>
            <w:r w:rsidRPr="00C8364D">
              <w:rPr>
                <w:rFonts w:hint="eastAsia"/>
                <w:lang w:val="fr-FR" w:eastAsia="zh-CN"/>
              </w:rPr>
              <w:t>traceFlag</w:t>
            </w:r>
          </w:p>
        </w:tc>
        <w:tc>
          <w:tcPr>
            <w:tcW w:w="737" w:type="dxa"/>
          </w:tcPr>
          <w:p w:rsidR="004A4B7C" w:rsidRPr="00C8364D" w:rsidRDefault="004A4B7C" w:rsidP="00FE6B36">
            <w:pPr>
              <w:spacing w:line="240" w:lineRule="atLeast"/>
              <w:rPr>
                <w:rFonts w:ascii="Arial" w:hAnsi="Arial"/>
                <w:kern w:val="0"/>
                <w:sz w:val="18"/>
                <w:szCs w:val="18"/>
                <w:lang w:val="fr-FR"/>
              </w:rPr>
            </w:pPr>
            <w:r w:rsidRPr="00C8364D">
              <w:rPr>
                <w:rFonts w:ascii="Arial" w:hAnsi="Arial" w:hint="eastAsia"/>
                <w:kern w:val="0"/>
                <w:sz w:val="18"/>
                <w:szCs w:val="18"/>
                <w:lang w:val="fr-FR"/>
              </w:rPr>
              <w:t xml:space="preserve">O </w:t>
            </w:r>
          </w:p>
        </w:tc>
        <w:tc>
          <w:tcPr>
            <w:tcW w:w="2104" w:type="dxa"/>
          </w:tcPr>
          <w:p w:rsidR="004A4B7C" w:rsidRPr="00C8364D" w:rsidRDefault="004A4B7C" w:rsidP="00FE6B36">
            <w:pPr>
              <w:spacing w:line="240" w:lineRule="atLeast"/>
              <w:rPr>
                <w:rFonts w:ascii="Arial" w:hAnsi="Arial"/>
                <w:kern w:val="0"/>
                <w:sz w:val="18"/>
                <w:szCs w:val="18"/>
                <w:lang w:val="fr-FR"/>
              </w:rPr>
            </w:pPr>
            <w:r>
              <w:rPr>
                <w:rFonts w:ascii="Arial" w:hAnsi="Arial" w:hint="eastAsia"/>
                <w:kern w:val="0"/>
                <w:sz w:val="18"/>
                <w:szCs w:val="18"/>
                <w:lang w:val="fr-FR"/>
              </w:rPr>
              <w:t>String</w:t>
            </w:r>
          </w:p>
        </w:tc>
        <w:tc>
          <w:tcPr>
            <w:tcW w:w="900" w:type="dxa"/>
          </w:tcPr>
          <w:p w:rsidR="004A4B7C" w:rsidRPr="00C8364D" w:rsidRDefault="004A4B7C" w:rsidP="00FE6B36">
            <w:pPr>
              <w:spacing w:line="240" w:lineRule="atLeast"/>
              <w:rPr>
                <w:rFonts w:ascii="Arial" w:hAnsi="Arial"/>
                <w:kern w:val="0"/>
                <w:sz w:val="18"/>
                <w:szCs w:val="18"/>
                <w:lang w:val="fr-FR"/>
              </w:rPr>
            </w:pPr>
            <w:r>
              <w:rPr>
                <w:rFonts w:ascii="Arial" w:hAnsi="Arial" w:hint="eastAsia"/>
                <w:kern w:val="0"/>
                <w:sz w:val="18"/>
                <w:szCs w:val="18"/>
                <w:lang w:val="fr-FR"/>
              </w:rPr>
              <w:t>1</w:t>
            </w:r>
          </w:p>
        </w:tc>
        <w:tc>
          <w:tcPr>
            <w:tcW w:w="3890" w:type="dxa"/>
          </w:tcPr>
          <w:p w:rsidR="004A4B7C" w:rsidRPr="00C8364D" w:rsidRDefault="004A4B7C" w:rsidP="00FE6B36">
            <w:pPr>
              <w:spacing w:line="240" w:lineRule="atLeast"/>
              <w:rPr>
                <w:rFonts w:ascii="Arial" w:hAnsi="Arial"/>
                <w:kern w:val="0"/>
                <w:sz w:val="18"/>
                <w:szCs w:val="18"/>
                <w:lang w:val="fr-FR"/>
              </w:rPr>
            </w:pPr>
            <w:r>
              <w:rPr>
                <w:rFonts w:ascii="Arial" w:hAnsi="Arial" w:hint="eastAsia"/>
                <w:kern w:val="0"/>
                <w:sz w:val="18"/>
                <w:szCs w:val="18"/>
                <w:lang w:val="fr-FR"/>
              </w:rPr>
              <w:t>跟踪标志</w:t>
            </w:r>
          </w:p>
        </w:tc>
      </w:tr>
      <w:tr w:rsidR="004A4B7C" w:rsidTr="00FE6B36">
        <w:trPr>
          <w:jc w:val="center"/>
        </w:trPr>
        <w:tc>
          <w:tcPr>
            <w:tcW w:w="2378" w:type="dxa"/>
          </w:tcPr>
          <w:p w:rsidR="004A4B7C" w:rsidRPr="00C8364D" w:rsidRDefault="004A4B7C" w:rsidP="00FE6B36">
            <w:pPr>
              <w:pStyle w:val="TAL"/>
              <w:rPr>
                <w:lang w:val="fr-FR" w:eastAsia="zh-CN"/>
              </w:rPr>
            </w:pPr>
            <w:r>
              <w:rPr>
                <w:rFonts w:hint="eastAsia"/>
                <w:lang w:val="fr-FR" w:eastAsia="zh-CN"/>
              </w:rPr>
              <w:t>userID</w:t>
            </w:r>
          </w:p>
        </w:tc>
        <w:tc>
          <w:tcPr>
            <w:tcW w:w="737" w:type="dxa"/>
          </w:tcPr>
          <w:p w:rsidR="004A4B7C" w:rsidRPr="00C8364D" w:rsidRDefault="004A4B7C" w:rsidP="00FE6B36">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2104" w:type="dxa"/>
          </w:tcPr>
          <w:p w:rsidR="004A4B7C" w:rsidRDefault="004A4B7C" w:rsidP="00FE6B36">
            <w:pPr>
              <w:spacing w:line="240" w:lineRule="atLeast"/>
              <w:rPr>
                <w:rFonts w:ascii="Arial" w:hAnsi="Arial"/>
                <w:kern w:val="0"/>
                <w:sz w:val="18"/>
                <w:szCs w:val="18"/>
                <w:lang w:val="fr-FR"/>
              </w:rPr>
            </w:pPr>
            <w:r>
              <w:rPr>
                <w:rFonts w:ascii="Arial" w:hAnsi="Arial" w:hint="eastAsia"/>
                <w:kern w:val="0"/>
                <w:sz w:val="18"/>
                <w:szCs w:val="18"/>
                <w:lang w:val="fr-FR"/>
              </w:rPr>
              <w:t>Bigint</w:t>
            </w:r>
          </w:p>
        </w:tc>
        <w:tc>
          <w:tcPr>
            <w:tcW w:w="900" w:type="dxa"/>
          </w:tcPr>
          <w:p w:rsidR="004A4B7C" w:rsidRDefault="004A4B7C" w:rsidP="00FE6B36">
            <w:pPr>
              <w:spacing w:line="240" w:lineRule="atLeast"/>
              <w:rPr>
                <w:rFonts w:ascii="Arial" w:hAnsi="Arial"/>
                <w:kern w:val="0"/>
                <w:sz w:val="18"/>
                <w:szCs w:val="18"/>
                <w:lang w:val="fr-FR"/>
              </w:rPr>
            </w:pPr>
          </w:p>
        </w:tc>
        <w:tc>
          <w:tcPr>
            <w:tcW w:w="3890" w:type="dxa"/>
          </w:tcPr>
          <w:p w:rsidR="004A4B7C" w:rsidRDefault="004A4B7C" w:rsidP="00FE6B36">
            <w:pPr>
              <w:spacing w:line="240" w:lineRule="atLeast"/>
              <w:rPr>
                <w:rFonts w:ascii="Arial" w:hAnsi="Arial"/>
                <w:kern w:val="0"/>
                <w:sz w:val="18"/>
                <w:szCs w:val="18"/>
                <w:lang w:val="fr-FR"/>
              </w:rPr>
            </w:pPr>
            <w:r>
              <w:rPr>
                <w:rFonts w:ascii="Arial" w:hAnsi="Arial" w:hint="eastAsia"/>
                <w:kern w:val="0"/>
                <w:sz w:val="18"/>
                <w:szCs w:val="18"/>
                <w:lang w:val="fr-FR"/>
              </w:rPr>
              <w:t>用户</w:t>
            </w:r>
            <w:r>
              <w:rPr>
                <w:rFonts w:ascii="Arial" w:hAnsi="Arial" w:hint="eastAsia"/>
                <w:kern w:val="0"/>
                <w:sz w:val="18"/>
                <w:szCs w:val="18"/>
                <w:lang w:val="fr-FR"/>
              </w:rPr>
              <w:t>ID</w:t>
            </w:r>
            <w:r>
              <w:rPr>
                <w:rFonts w:ascii="Arial" w:hAnsi="Arial" w:hint="eastAsia"/>
                <w:kern w:val="0"/>
                <w:sz w:val="18"/>
                <w:szCs w:val="18"/>
                <w:lang w:val="fr-FR"/>
              </w:rPr>
              <w:t>（内部）</w:t>
            </w:r>
          </w:p>
        </w:tc>
      </w:tr>
    </w:tbl>
    <w:p w:rsidR="004A4B7C" w:rsidRDefault="004A4B7C" w:rsidP="004A4B7C">
      <w:pPr>
        <w:pStyle w:val="41"/>
      </w:pPr>
      <w:r>
        <w:rPr>
          <w:rFonts w:hint="eastAsia"/>
        </w:rPr>
        <w:t>异常信息</w:t>
      </w:r>
    </w:p>
    <w:p w:rsidR="004A4B7C" w:rsidRDefault="004A4B7C" w:rsidP="004A4B7C">
      <w:pPr>
        <w:pStyle w:val="a4"/>
        <w:ind w:firstLine="210"/>
      </w:pPr>
      <w:r>
        <w:rPr>
          <w:rFonts w:hint="eastAsia"/>
        </w:rPr>
        <w:t>失败则抛出异常</w:t>
      </w:r>
      <w:r>
        <w:rPr>
          <w:rFonts w:hint="eastAsia"/>
        </w:rPr>
        <w:t>CException</w:t>
      </w:r>
      <w:r>
        <w:rPr>
          <w:rFonts w:hint="eastAsia"/>
        </w:rPr>
        <w:t>，具体内容请参考异常码定义文档。</w:t>
      </w:r>
    </w:p>
    <w:p w:rsidR="004A4B7C" w:rsidRDefault="004A4B7C" w:rsidP="004A4B7C">
      <w:pPr>
        <w:pStyle w:val="41"/>
      </w:pPr>
      <w:r>
        <w:rPr>
          <w:rFonts w:hint="eastAsia"/>
        </w:rPr>
        <w:t>Json</w:t>
      </w:r>
      <w:r>
        <w:rPr>
          <w:rFonts w:hint="eastAsia"/>
        </w:rPr>
        <w:t>接口登录认证信息说明</w:t>
      </w:r>
    </w:p>
    <w:p w:rsidR="007F161F" w:rsidRPr="003A63A1" w:rsidRDefault="004A4B7C" w:rsidP="009E3825">
      <w:r>
        <w:rPr>
          <w:rFonts w:hint="eastAsia"/>
        </w:rPr>
        <w:t xml:space="preserve">   Authorization</w:t>
      </w:r>
      <w:r w:rsidR="005B341C">
        <w:rPr>
          <w:rFonts w:hint="eastAsia"/>
        </w:rPr>
        <w:t>做服务器级</w:t>
      </w:r>
      <w:r>
        <w:rPr>
          <w:rFonts w:hint="eastAsia"/>
        </w:rPr>
        <w:t>认证信息。</w:t>
      </w:r>
    </w:p>
    <w:p w:rsidR="0020547A" w:rsidRDefault="0020547A">
      <w:pPr>
        <w:widowControl/>
        <w:jc w:val="left"/>
      </w:pPr>
      <w:r>
        <w:lastRenderedPageBreak/>
        <w:br w:type="page"/>
      </w:r>
    </w:p>
    <w:p w:rsidR="000531D9" w:rsidRPr="00493076" w:rsidRDefault="000531D9" w:rsidP="002F40F1">
      <w:pPr>
        <w:pStyle w:val="a4"/>
        <w:ind w:firstLine="210"/>
      </w:pPr>
    </w:p>
    <w:p w:rsidR="008069E8" w:rsidRPr="00B367D1" w:rsidRDefault="008069E8" w:rsidP="00A24EA7">
      <w:pPr>
        <w:pStyle w:val="10"/>
      </w:pPr>
      <w:bookmarkStart w:id="875" w:name="_Toc317101387"/>
      <w:r>
        <w:rPr>
          <w:rFonts w:hint="eastAsia"/>
        </w:rPr>
        <w:t>复合数据类型</w:t>
      </w:r>
      <w:bookmarkEnd w:id="875"/>
    </w:p>
    <w:p w:rsidR="00C34AB6" w:rsidRDefault="00C34AB6" w:rsidP="00407B6C">
      <w:pPr>
        <w:pStyle w:val="31"/>
      </w:pPr>
      <w:bookmarkStart w:id="876" w:name="_Toc268695223"/>
      <w:bookmarkStart w:id="877" w:name="_Toc317101388"/>
      <w:r>
        <w:rPr>
          <w:rFonts w:hint="eastAsia"/>
        </w:rPr>
        <w:t>CException</w:t>
      </w:r>
      <w:bookmarkEnd w:id="876"/>
      <w:r w:rsidR="00766072">
        <w:rPr>
          <w:rFonts w:hint="eastAsia"/>
        </w:rPr>
        <w:t>（</w:t>
      </w:r>
      <w:r w:rsidR="00766072">
        <w:rPr>
          <w:rFonts w:hint="eastAsia"/>
        </w:rPr>
        <w:t>V01.01</w:t>
      </w:r>
      <w:r w:rsidR="00766072">
        <w:rPr>
          <w:rFonts w:hint="eastAsia"/>
        </w:rPr>
        <w:t>）</w:t>
      </w:r>
      <w:bookmarkEnd w:id="877"/>
    </w:p>
    <w:tbl>
      <w:tblPr>
        <w:tblW w:w="9676" w:type="dxa"/>
        <w:jc w:val="center"/>
        <w:tblInd w:w="2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85"/>
        <w:gridCol w:w="1824"/>
        <w:gridCol w:w="696"/>
        <w:gridCol w:w="1620"/>
        <w:gridCol w:w="1593"/>
        <w:gridCol w:w="3258"/>
      </w:tblGrid>
      <w:tr w:rsidR="00C34AB6" w:rsidTr="001E3009">
        <w:trPr>
          <w:jc w:val="center"/>
        </w:trPr>
        <w:tc>
          <w:tcPr>
            <w:tcW w:w="685" w:type="dxa"/>
            <w:shd w:val="clear" w:color="auto" w:fill="99CCFF"/>
          </w:tcPr>
          <w:p w:rsidR="00C34AB6" w:rsidRPr="00451DF4" w:rsidRDefault="00C34AB6" w:rsidP="00C34AB6">
            <w:r w:rsidRPr="00451DF4">
              <w:rPr>
                <w:rFonts w:hint="eastAsia"/>
              </w:rPr>
              <w:t>索引</w:t>
            </w:r>
          </w:p>
        </w:tc>
        <w:tc>
          <w:tcPr>
            <w:tcW w:w="1824" w:type="dxa"/>
            <w:shd w:val="clear" w:color="auto" w:fill="99CCFF"/>
          </w:tcPr>
          <w:p w:rsidR="00C34AB6" w:rsidRPr="00451DF4" w:rsidRDefault="00C34AB6" w:rsidP="00C34AB6">
            <w:r w:rsidRPr="00451DF4">
              <w:rPr>
                <w:rFonts w:hint="eastAsia"/>
              </w:rPr>
              <w:t>参数名字</w:t>
            </w:r>
          </w:p>
        </w:tc>
        <w:tc>
          <w:tcPr>
            <w:tcW w:w="696" w:type="dxa"/>
            <w:shd w:val="clear" w:color="auto" w:fill="99CCFF"/>
          </w:tcPr>
          <w:p w:rsidR="00C34AB6" w:rsidRPr="00451DF4" w:rsidRDefault="00C34AB6" w:rsidP="00C34AB6">
            <w:r w:rsidRPr="00451DF4">
              <w:rPr>
                <w:rFonts w:hint="eastAsia"/>
              </w:rPr>
              <w:t>可选</w:t>
            </w:r>
          </w:p>
        </w:tc>
        <w:tc>
          <w:tcPr>
            <w:tcW w:w="1620" w:type="dxa"/>
            <w:shd w:val="clear" w:color="auto" w:fill="99CCFF"/>
          </w:tcPr>
          <w:p w:rsidR="00C34AB6" w:rsidRPr="00451DF4" w:rsidRDefault="00C34AB6" w:rsidP="00C34AB6">
            <w:r w:rsidRPr="00451DF4">
              <w:rPr>
                <w:rFonts w:hint="eastAsia"/>
              </w:rPr>
              <w:t>类型</w:t>
            </w:r>
          </w:p>
        </w:tc>
        <w:tc>
          <w:tcPr>
            <w:tcW w:w="1593" w:type="dxa"/>
            <w:shd w:val="clear" w:color="auto" w:fill="99CCFF"/>
          </w:tcPr>
          <w:p w:rsidR="00C34AB6" w:rsidRPr="00451DF4" w:rsidRDefault="00C34AB6" w:rsidP="00C34AB6">
            <w:r w:rsidRPr="00451DF4">
              <w:rPr>
                <w:rFonts w:hint="eastAsia"/>
              </w:rPr>
              <w:t>长度</w:t>
            </w:r>
            <w:r w:rsidRPr="00451DF4">
              <w:t xml:space="preserve"> (Byte)</w:t>
            </w:r>
          </w:p>
        </w:tc>
        <w:tc>
          <w:tcPr>
            <w:tcW w:w="3258" w:type="dxa"/>
            <w:shd w:val="clear" w:color="auto" w:fill="99CCFF"/>
          </w:tcPr>
          <w:p w:rsidR="00C34AB6" w:rsidRPr="00451DF4" w:rsidRDefault="00C34AB6" w:rsidP="00C34AB6">
            <w:r w:rsidRPr="00451DF4">
              <w:rPr>
                <w:rFonts w:hint="eastAsia"/>
              </w:rPr>
              <w:t>描述信息</w:t>
            </w:r>
          </w:p>
        </w:tc>
      </w:tr>
      <w:tr w:rsidR="00C34AB6" w:rsidRPr="003C0B94" w:rsidTr="001E3009">
        <w:trPr>
          <w:jc w:val="center"/>
        </w:trPr>
        <w:tc>
          <w:tcPr>
            <w:tcW w:w="685" w:type="dxa"/>
          </w:tcPr>
          <w:p w:rsidR="00C34AB6" w:rsidRPr="00451DF4" w:rsidRDefault="00C34AB6" w:rsidP="00C34AB6">
            <w:r w:rsidRPr="00451DF4">
              <w:t>1</w:t>
            </w:r>
          </w:p>
        </w:tc>
        <w:tc>
          <w:tcPr>
            <w:tcW w:w="1824" w:type="dxa"/>
          </w:tcPr>
          <w:p w:rsidR="00C34AB6" w:rsidRPr="00451DF4" w:rsidRDefault="00C34AB6" w:rsidP="00C34AB6">
            <w:r>
              <w:rPr>
                <w:rFonts w:ascii="FrutigerNext LT Regular" w:hAnsi="FrutigerNext LT Regular" w:hint="eastAsia"/>
                <w:szCs w:val="21"/>
              </w:rPr>
              <w:t>error</w:t>
            </w:r>
            <w:r w:rsidRPr="00292410">
              <w:rPr>
                <w:rFonts w:ascii="FrutigerNext LT Regular" w:hAnsi="FrutigerNext LT Regular" w:hint="eastAsia"/>
                <w:szCs w:val="21"/>
              </w:rPr>
              <w:t>Code</w:t>
            </w:r>
          </w:p>
        </w:tc>
        <w:tc>
          <w:tcPr>
            <w:tcW w:w="696" w:type="dxa"/>
          </w:tcPr>
          <w:p w:rsidR="00C34AB6" w:rsidRPr="00451DF4" w:rsidRDefault="00C34AB6" w:rsidP="00C34AB6">
            <w:r>
              <w:rPr>
                <w:rFonts w:hint="eastAsia"/>
              </w:rPr>
              <w:t>M</w:t>
            </w:r>
          </w:p>
        </w:tc>
        <w:tc>
          <w:tcPr>
            <w:tcW w:w="1620" w:type="dxa"/>
          </w:tcPr>
          <w:p w:rsidR="00C34AB6" w:rsidRPr="00451DF4" w:rsidRDefault="005200E4" w:rsidP="00C34AB6">
            <w:r>
              <w:t>Int</w:t>
            </w:r>
          </w:p>
        </w:tc>
        <w:tc>
          <w:tcPr>
            <w:tcW w:w="1593" w:type="dxa"/>
          </w:tcPr>
          <w:p w:rsidR="00C34AB6" w:rsidRPr="00451DF4" w:rsidRDefault="00C34AB6" w:rsidP="00C34AB6">
            <w:r>
              <w:rPr>
                <w:rFonts w:hint="eastAsia"/>
              </w:rPr>
              <w:t>4</w:t>
            </w:r>
          </w:p>
        </w:tc>
        <w:tc>
          <w:tcPr>
            <w:tcW w:w="3258" w:type="dxa"/>
          </w:tcPr>
          <w:p w:rsidR="00C34AB6" w:rsidRPr="00451DF4" w:rsidRDefault="00C34AB6" w:rsidP="00C34AB6">
            <w:r>
              <w:rPr>
                <w:rFonts w:ascii="FrutigerNext LT Regular" w:hAnsi="FrutigerNext LT Regular" w:hint="eastAsia"/>
                <w:szCs w:val="21"/>
              </w:rPr>
              <w:t>异常码，具体定义参见附录</w:t>
            </w:r>
          </w:p>
        </w:tc>
      </w:tr>
      <w:tr w:rsidR="00C34AB6" w:rsidTr="001E3009">
        <w:trPr>
          <w:jc w:val="center"/>
        </w:trPr>
        <w:tc>
          <w:tcPr>
            <w:tcW w:w="685" w:type="dxa"/>
          </w:tcPr>
          <w:p w:rsidR="00C34AB6" w:rsidRPr="00451DF4" w:rsidRDefault="00C34AB6" w:rsidP="00C34AB6">
            <w:r>
              <w:rPr>
                <w:rFonts w:hint="eastAsia"/>
              </w:rPr>
              <w:t>2</w:t>
            </w:r>
          </w:p>
        </w:tc>
        <w:tc>
          <w:tcPr>
            <w:tcW w:w="1824" w:type="dxa"/>
          </w:tcPr>
          <w:p w:rsidR="00C34AB6" w:rsidRPr="00451DF4" w:rsidRDefault="00C34AB6" w:rsidP="00C34AB6">
            <w:r>
              <w:rPr>
                <w:rFonts w:ascii="FrutigerNext LT Regular" w:hAnsi="FrutigerNext LT Regular" w:hint="eastAsia"/>
                <w:szCs w:val="21"/>
              </w:rPr>
              <w:t>errorDesc</w:t>
            </w:r>
          </w:p>
        </w:tc>
        <w:tc>
          <w:tcPr>
            <w:tcW w:w="696" w:type="dxa"/>
          </w:tcPr>
          <w:p w:rsidR="00C34AB6" w:rsidRPr="00451DF4" w:rsidRDefault="00C34AB6" w:rsidP="00C34AB6">
            <w:r>
              <w:rPr>
                <w:rFonts w:hint="eastAsia"/>
              </w:rPr>
              <w:t>O</w:t>
            </w:r>
          </w:p>
        </w:tc>
        <w:tc>
          <w:tcPr>
            <w:tcW w:w="1620" w:type="dxa"/>
          </w:tcPr>
          <w:p w:rsidR="00C34AB6" w:rsidRPr="00451DF4" w:rsidRDefault="00C34AB6" w:rsidP="00C34AB6">
            <w:r>
              <w:rPr>
                <w:rFonts w:hint="eastAsia"/>
              </w:rPr>
              <w:t>String</w:t>
            </w:r>
          </w:p>
        </w:tc>
        <w:tc>
          <w:tcPr>
            <w:tcW w:w="1593" w:type="dxa"/>
          </w:tcPr>
          <w:p w:rsidR="00C34AB6" w:rsidRPr="00451DF4" w:rsidRDefault="00C34AB6" w:rsidP="00C34AB6">
            <w:r>
              <w:rPr>
                <w:rFonts w:hint="eastAsia"/>
              </w:rPr>
              <w:t>1024</w:t>
            </w:r>
          </w:p>
        </w:tc>
        <w:tc>
          <w:tcPr>
            <w:tcW w:w="3258" w:type="dxa"/>
          </w:tcPr>
          <w:p w:rsidR="00C34AB6" w:rsidRPr="00451DF4" w:rsidRDefault="00C34AB6" w:rsidP="00C34AB6">
            <w:r>
              <w:rPr>
                <w:rFonts w:ascii="FrutigerNext LT Regular" w:hAnsi="FrutigerNext LT Regular" w:hint="eastAsia"/>
                <w:szCs w:val="21"/>
              </w:rPr>
              <w:t>异常码对应的异常描述信息，具体定义参见附录</w:t>
            </w:r>
          </w:p>
        </w:tc>
      </w:tr>
    </w:tbl>
    <w:p w:rsidR="00C34AB6" w:rsidRDefault="00C34AB6" w:rsidP="00C34AB6">
      <w:bookmarkStart w:id="878" w:name="_Toc268695220"/>
    </w:p>
    <w:p w:rsidR="0009479F" w:rsidRDefault="0009479F" w:rsidP="00407B6C">
      <w:pPr>
        <w:pStyle w:val="31"/>
      </w:pPr>
      <w:bookmarkStart w:id="879" w:name="_Toc317101389"/>
      <w:r>
        <w:rPr>
          <w:rFonts w:hint="eastAsia"/>
        </w:rPr>
        <w:t>User</w:t>
      </w:r>
      <w:bookmarkEnd w:id="878"/>
      <w:r>
        <w:rPr>
          <w:rFonts w:hint="eastAsia"/>
        </w:rPr>
        <w:t>LoginInfo</w:t>
      </w:r>
      <w:r w:rsidR="00766072">
        <w:rPr>
          <w:rFonts w:hint="eastAsia"/>
        </w:rPr>
        <w:t>（</w:t>
      </w:r>
      <w:r w:rsidR="00766072">
        <w:rPr>
          <w:rFonts w:hint="eastAsia"/>
        </w:rPr>
        <w:t>V01.01</w:t>
      </w:r>
      <w:r w:rsidR="00766072">
        <w:rPr>
          <w:rFonts w:hint="eastAsia"/>
        </w:rPr>
        <w:t>）</w:t>
      </w:r>
      <w:bookmarkEnd w:id="879"/>
    </w:p>
    <w:tbl>
      <w:tblPr>
        <w:tblW w:w="9676" w:type="dxa"/>
        <w:jc w:val="center"/>
        <w:tblInd w:w="2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85"/>
        <w:gridCol w:w="1824"/>
        <w:gridCol w:w="696"/>
        <w:gridCol w:w="1620"/>
        <w:gridCol w:w="1593"/>
        <w:gridCol w:w="3258"/>
      </w:tblGrid>
      <w:tr w:rsidR="0009479F" w:rsidTr="001E3009">
        <w:trPr>
          <w:jc w:val="center"/>
        </w:trPr>
        <w:tc>
          <w:tcPr>
            <w:tcW w:w="685" w:type="dxa"/>
            <w:shd w:val="clear" w:color="auto" w:fill="99CCFF"/>
          </w:tcPr>
          <w:p w:rsidR="0009479F" w:rsidRDefault="0009479F" w:rsidP="0009479F">
            <w:pPr>
              <w:pStyle w:val="TAH"/>
              <w:rPr>
                <w:rFonts w:ascii="Verdana" w:hAnsi="Verdana"/>
                <w:lang w:val="fr-FR" w:eastAsia="zh-CN"/>
              </w:rPr>
            </w:pPr>
            <w:r>
              <w:rPr>
                <w:rFonts w:ascii="Verdana" w:hAnsi="Verdana" w:hint="eastAsia"/>
                <w:lang w:val="fr-FR" w:eastAsia="zh-CN"/>
              </w:rPr>
              <w:t>索引</w:t>
            </w:r>
          </w:p>
        </w:tc>
        <w:tc>
          <w:tcPr>
            <w:tcW w:w="1824" w:type="dxa"/>
            <w:shd w:val="clear" w:color="auto" w:fill="99CCFF"/>
          </w:tcPr>
          <w:p w:rsidR="0009479F" w:rsidRDefault="0009479F" w:rsidP="0009479F">
            <w:pPr>
              <w:pStyle w:val="TAH"/>
              <w:rPr>
                <w:rFonts w:ascii="Verdana" w:hAnsi="Verdana"/>
                <w:lang w:val="fr-FR" w:eastAsia="zh-CN"/>
              </w:rPr>
            </w:pPr>
            <w:r>
              <w:rPr>
                <w:rFonts w:ascii="Verdana" w:hAnsi="Verdana" w:hint="eastAsia"/>
                <w:lang w:val="fr-FR" w:eastAsia="zh-CN"/>
              </w:rPr>
              <w:t>参数名字</w:t>
            </w:r>
          </w:p>
        </w:tc>
        <w:tc>
          <w:tcPr>
            <w:tcW w:w="696" w:type="dxa"/>
            <w:shd w:val="clear" w:color="auto" w:fill="99CCFF"/>
          </w:tcPr>
          <w:p w:rsidR="0009479F" w:rsidRDefault="0009479F" w:rsidP="0009479F">
            <w:pPr>
              <w:pStyle w:val="TAH"/>
              <w:rPr>
                <w:rFonts w:ascii="Verdana" w:hAnsi="Verdana"/>
                <w:lang w:val="fr-FR" w:eastAsia="zh-CN"/>
              </w:rPr>
            </w:pPr>
            <w:r>
              <w:rPr>
                <w:rFonts w:ascii="Verdana" w:hAnsi="Verdana" w:hint="eastAsia"/>
                <w:lang w:val="fr-FR" w:eastAsia="zh-CN"/>
              </w:rPr>
              <w:t>可选</w:t>
            </w:r>
          </w:p>
        </w:tc>
        <w:tc>
          <w:tcPr>
            <w:tcW w:w="1620" w:type="dxa"/>
            <w:shd w:val="clear" w:color="auto" w:fill="99CCFF"/>
          </w:tcPr>
          <w:p w:rsidR="0009479F" w:rsidRDefault="0009479F" w:rsidP="0009479F">
            <w:pPr>
              <w:pStyle w:val="TAH"/>
              <w:rPr>
                <w:rFonts w:ascii="Verdana" w:hAnsi="Verdana"/>
                <w:lang w:val="fr-FR" w:eastAsia="zh-CN"/>
              </w:rPr>
            </w:pPr>
            <w:r>
              <w:rPr>
                <w:rFonts w:ascii="Verdana" w:hAnsi="Verdana" w:hint="eastAsia"/>
                <w:lang w:val="fr-FR" w:eastAsia="zh-CN"/>
              </w:rPr>
              <w:t>类型</w:t>
            </w:r>
          </w:p>
        </w:tc>
        <w:tc>
          <w:tcPr>
            <w:tcW w:w="1593" w:type="dxa"/>
            <w:shd w:val="clear" w:color="auto" w:fill="99CCFF"/>
          </w:tcPr>
          <w:p w:rsidR="0009479F" w:rsidRDefault="0009479F" w:rsidP="0009479F">
            <w:pPr>
              <w:pStyle w:val="TAH"/>
              <w:rPr>
                <w:rFonts w:ascii="Verdana" w:hAnsi="Verdana"/>
                <w:lang w:val="fr-FR" w:eastAsia="zh-CN"/>
              </w:rPr>
            </w:pPr>
            <w:r>
              <w:rPr>
                <w:rFonts w:ascii="Verdana" w:hAnsi="Verdana" w:hint="eastAsia"/>
                <w:lang w:val="fr-FR" w:eastAsia="zh-CN"/>
              </w:rPr>
              <w:t>长度</w:t>
            </w:r>
            <w:r>
              <w:rPr>
                <w:rFonts w:ascii="Verdana" w:hAnsi="Verdana"/>
                <w:lang w:val="fr-FR" w:eastAsia="zh-CN"/>
              </w:rPr>
              <w:t xml:space="preserve"> (Byte)</w:t>
            </w:r>
          </w:p>
        </w:tc>
        <w:tc>
          <w:tcPr>
            <w:tcW w:w="3258" w:type="dxa"/>
            <w:shd w:val="clear" w:color="auto" w:fill="99CCFF"/>
          </w:tcPr>
          <w:p w:rsidR="0009479F" w:rsidRDefault="0009479F" w:rsidP="0009479F">
            <w:pPr>
              <w:pStyle w:val="TAH"/>
              <w:rPr>
                <w:rFonts w:ascii="Verdana" w:hAnsi="Verdana"/>
                <w:lang w:val="fr-FR" w:eastAsia="zh-CN"/>
              </w:rPr>
            </w:pPr>
            <w:r>
              <w:rPr>
                <w:rFonts w:ascii="Verdana" w:hAnsi="Verdana" w:hint="eastAsia"/>
                <w:lang w:val="fr-FR" w:eastAsia="zh-CN"/>
              </w:rPr>
              <w:t>描述信息</w:t>
            </w:r>
          </w:p>
        </w:tc>
      </w:tr>
      <w:tr w:rsidR="00737479" w:rsidRPr="003C0B94" w:rsidTr="001E3009">
        <w:trPr>
          <w:jc w:val="center"/>
        </w:trPr>
        <w:tc>
          <w:tcPr>
            <w:tcW w:w="685" w:type="dxa"/>
          </w:tcPr>
          <w:p w:rsidR="00737479" w:rsidRDefault="00737479" w:rsidP="0009479F">
            <w:pPr>
              <w:pStyle w:val="TAL"/>
              <w:rPr>
                <w:rFonts w:ascii="Verdana" w:hAnsi="Verdana"/>
                <w:lang w:val="en-US" w:eastAsia="zh-CN"/>
              </w:rPr>
            </w:pPr>
            <w:r>
              <w:rPr>
                <w:rFonts w:ascii="Verdana" w:hAnsi="Verdana" w:hint="eastAsia"/>
                <w:lang w:val="en-US" w:eastAsia="zh-CN"/>
              </w:rPr>
              <w:t>1</w:t>
            </w:r>
          </w:p>
        </w:tc>
        <w:tc>
          <w:tcPr>
            <w:tcW w:w="1824" w:type="dxa"/>
          </w:tcPr>
          <w:p w:rsidR="00737479" w:rsidRPr="00C8364D" w:rsidRDefault="00737479" w:rsidP="00D3746E">
            <w:pPr>
              <w:pStyle w:val="TAL"/>
              <w:rPr>
                <w:lang w:val="fr-FR" w:eastAsia="zh-CN"/>
              </w:rPr>
            </w:pPr>
            <w:r>
              <w:rPr>
                <w:rFonts w:hint="eastAsia"/>
                <w:lang w:val="fr-FR" w:eastAsia="zh-CN"/>
              </w:rPr>
              <w:t>userID</w:t>
            </w:r>
          </w:p>
        </w:tc>
        <w:tc>
          <w:tcPr>
            <w:tcW w:w="696" w:type="dxa"/>
          </w:tcPr>
          <w:p w:rsidR="00737479" w:rsidRPr="00C8364D" w:rsidRDefault="00737479" w:rsidP="00D3746E">
            <w:pPr>
              <w:spacing w:line="240" w:lineRule="atLeast"/>
              <w:rPr>
                <w:rFonts w:ascii="Arial" w:hAnsi="Arial"/>
                <w:kern w:val="0"/>
                <w:sz w:val="18"/>
                <w:szCs w:val="18"/>
                <w:lang w:val="fr-FR"/>
              </w:rPr>
            </w:pPr>
            <w:r>
              <w:rPr>
                <w:rFonts w:ascii="Arial" w:hAnsi="Arial" w:hint="eastAsia"/>
                <w:kern w:val="0"/>
                <w:sz w:val="18"/>
                <w:szCs w:val="18"/>
                <w:lang w:val="fr-FR"/>
              </w:rPr>
              <w:t>M</w:t>
            </w:r>
          </w:p>
        </w:tc>
        <w:tc>
          <w:tcPr>
            <w:tcW w:w="1620" w:type="dxa"/>
          </w:tcPr>
          <w:p w:rsidR="00737479" w:rsidRDefault="005200E4" w:rsidP="00D3746E">
            <w:pPr>
              <w:spacing w:line="240" w:lineRule="atLeast"/>
              <w:rPr>
                <w:rFonts w:ascii="Arial" w:hAnsi="Arial"/>
                <w:kern w:val="0"/>
                <w:sz w:val="18"/>
                <w:szCs w:val="18"/>
                <w:lang w:val="fr-FR"/>
              </w:rPr>
            </w:pPr>
            <w:r>
              <w:rPr>
                <w:rFonts w:ascii="Arial" w:hAnsi="Arial" w:hint="eastAsia"/>
                <w:kern w:val="0"/>
                <w:sz w:val="18"/>
                <w:szCs w:val="18"/>
                <w:lang w:val="fr-FR"/>
              </w:rPr>
              <w:t>Bigint</w:t>
            </w:r>
          </w:p>
        </w:tc>
        <w:tc>
          <w:tcPr>
            <w:tcW w:w="1593" w:type="dxa"/>
          </w:tcPr>
          <w:p w:rsidR="00737479" w:rsidRDefault="00737479" w:rsidP="00D3746E">
            <w:pPr>
              <w:spacing w:line="240" w:lineRule="atLeast"/>
              <w:rPr>
                <w:rFonts w:ascii="Arial" w:hAnsi="Arial"/>
                <w:kern w:val="0"/>
                <w:sz w:val="18"/>
                <w:szCs w:val="18"/>
                <w:lang w:val="fr-FR"/>
              </w:rPr>
            </w:pPr>
          </w:p>
        </w:tc>
        <w:tc>
          <w:tcPr>
            <w:tcW w:w="3258" w:type="dxa"/>
          </w:tcPr>
          <w:p w:rsidR="00737479" w:rsidRDefault="00737479" w:rsidP="00D3746E">
            <w:pPr>
              <w:spacing w:line="240" w:lineRule="atLeast"/>
              <w:rPr>
                <w:rFonts w:ascii="Arial" w:hAnsi="Arial"/>
                <w:kern w:val="0"/>
                <w:sz w:val="18"/>
                <w:szCs w:val="18"/>
                <w:lang w:val="fr-FR"/>
              </w:rPr>
            </w:pPr>
            <w:r>
              <w:rPr>
                <w:rFonts w:ascii="Arial" w:hAnsi="Arial" w:hint="eastAsia"/>
                <w:kern w:val="0"/>
                <w:sz w:val="18"/>
                <w:szCs w:val="18"/>
                <w:lang w:val="fr-FR"/>
              </w:rPr>
              <w:t>用户</w:t>
            </w:r>
            <w:r>
              <w:rPr>
                <w:rFonts w:ascii="Arial" w:hAnsi="Arial" w:hint="eastAsia"/>
                <w:kern w:val="0"/>
                <w:sz w:val="18"/>
                <w:szCs w:val="18"/>
                <w:lang w:val="fr-FR"/>
              </w:rPr>
              <w:t>ID</w:t>
            </w:r>
            <w:r>
              <w:rPr>
                <w:rFonts w:ascii="Arial" w:hAnsi="Arial" w:hint="eastAsia"/>
                <w:kern w:val="0"/>
                <w:sz w:val="18"/>
                <w:szCs w:val="18"/>
                <w:lang w:val="fr-FR"/>
              </w:rPr>
              <w:t>（内部）</w:t>
            </w:r>
          </w:p>
        </w:tc>
      </w:tr>
      <w:tr w:rsidR="00737479" w:rsidTr="001E3009">
        <w:trPr>
          <w:jc w:val="center"/>
        </w:trPr>
        <w:tc>
          <w:tcPr>
            <w:tcW w:w="685" w:type="dxa"/>
          </w:tcPr>
          <w:p w:rsidR="00737479" w:rsidRDefault="00737479" w:rsidP="0009479F">
            <w:pPr>
              <w:pStyle w:val="TAL"/>
              <w:rPr>
                <w:rFonts w:ascii="Verdana" w:hAnsi="Verdana"/>
                <w:lang w:val="en-US" w:eastAsia="zh-CN"/>
              </w:rPr>
            </w:pPr>
            <w:r>
              <w:rPr>
                <w:rFonts w:ascii="Verdana" w:hAnsi="Verdana" w:hint="eastAsia"/>
                <w:lang w:val="en-US" w:eastAsia="zh-CN"/>
              </w:rPr>
              <w:t>2</w:t>
            </w:r>
          </w:p>
        </w:tc>
        <w:tc>
          <w:tcPr>
            <w:tcW w:w="1824" w:type="dxa"/>
          </w:tcPr>
          <w:p w:rsidR="00737479" w:rsidRDefault="00157BF4" w:rsidP="0009479F">
            <w:pPr>
              <w:rPr>
                <w:rFonts w:ascii="Verdana" w:hAnsi="Verdana"/>
              </w:rPr>
            </w:pPr>
            <w:r>
              <w:rPr>
                <w:rFonts w:ascii="Verdana" w:hAnsi="Verdana" w:hint="eastAsia"/>
              </w:rPr>
              <w:t>r</w:t>
            </w:r>
            <w:r w:rsidR="00737479">
              <w:rPr>
                <w:rFonts w:ascii="Verdana" w:hAnsi="Verdana" w:hint="eastAsia"/>
              </w:rPr>
              <w:t>egisterTime</w:t>
            </w:r>
          </w:p>
        </w:tc>
        <w:tc>
          <w:tcPr>
            <w:tcW w:w="696" w:type="dxa"/>
          </w:tcPr>
          <w:p w:rsidR="00737479" w:rsidRDefault="00737479" w:rsidP="0009479F">
            <w:pPr>
              <w:pStyle w:val="TAL"/>
              <w:rPr>
                <w:rFonts w:ascii="Verdana" w:hAnsi="Verdana"/>
                <w:lang w:eastAsia="zh-CN"/>
              </w:rPr>
            </w:pPr>
            <w:r>
              <w:rPr>
                <w:rFonts w:ascii="Verdana" w:hAnsi="Verdana" w:hint="eastAsia"/>
                <w:lang w:eastAsia="zh-CN"/>
              </w:rPr>
              <w:t>M</w:t>
            </w:r>
          </w:p>
        </w:tc>
        <w:tc>
          <w:tcPr>
            <w:tcW w:w="1620" w:type="dxa"/>
          </w:tcPr>
          <w:p w:rsidR="00737479" w:rsidRDefault="00737479" w:rsidP="0009479F">
            <w:pPr>
              <w:pStyle w:val="TAL"/>
              <w:rPr>
                <w:rFonts w:ascii="Verdana" w:hAnsi="Verdana"/>
                <w:lang w:val="en-US" w:eastAsia="zh-CN"/>
              </w:rPr>
            </w:pPr>
            <w:r>
              <w:rPr>
                <w:rFonts w:ascii="Verdana" w:hAnsi="Verdana" w:hint="eastAsia"/>
                <w:lang w:val="en-US" w:eastAsia="zh-CN"/>
              </w:rPr>
              <w:t>String</w:t>
            </w:r>
          </w:p>
        </w:tc>
        <w:tc>
          <w:tcPr>
            <w:tcW w:w="1593" w:type="dxa"/>
          </w:tcPr>
          <w:p w:rsidR="00737479" w:rsidRDefault="00737479" w:rsidP="0009479F">
            <w:r>
              <w:rPr>
                <w:rFonts w:hint="eastAsia"/>
              </w:rPr>
              <w:t>26</w:t>
            </w:r>
          </w:p>
        </w:tc>
        <w:tc>
          <w:tcPr>
            <w:tcW w:w="3258" w:type="dxa"/>
          </w:tcPr>
          <w:p w:rsidR="00737479" w:rsidRDefault="00737479" w:rsidP="00CD6026">
            <w:pPr>
              <w:pStyle w:val="CharCharCharCharChar"/>
              <w:rPr>
                <w:sz w:val="18"/>
                <w:szCs w:val="18"/>
              </w:rPr>
            </w:pPr>
            <w:r>
              <w:rPr>
                <w:rFonts w:hint="eastAsia"/>
                <w:sz w:val="18"/>
                <w:szCs w:val="18"/>
              </w:rPr>
              <w:t>注册时间</w:t>
            </w:r>
          </w:p>
        </w:tc>
      </w:tr>
      <w:tr w:rsidR="00737479" w:rsidTr="001E3009">
        <w:trPr>
          <w:jc w:val="center"/>
        </w:trPr>
        <w:tc>
          <w:tcPr>
            <w:tcW w:w="685" w:type="dxa"/>
          </w:tcPr>
          <w:p w:rsidR="00737479" w:rsidRDefault="00737479" w:rsidP="0009479F">
            <w:pPr>
              <w:pStyle w:val="TAL"/>
              <w:rPr>
                <w:rFonts w:ascii="Verdana" w:hAnsi="Verdana"/>
                <w:lang w:val="en-US" w:eastAsia="zh-CN"/>
              </w:rPr>
            </w:pPr>
            <w:r>
              <w:rPr>
                <w:rFonts w:ascii="Verdana" w:hAnsi="Verdana" w:hint="eastAsia"/>
                <w:lang w:val="en-US" w:eastAsia="zh-CN"/>
              </w:rPr>
              <w:t>3</w:t>
            </w:r>
          </w:p>
        </w:tc>
        <w:tc>
          <w:tcPr>
            <w:tcW w:w="1824" w:type="dxa"/>
          </w:tcPr>
          <w:p w:rsidR="00737479" w:rsidRDefault="00157BF4" w:rsidP="0009479F">
            <w:pPr>
              <w:pStyle w:val="TAL"/>
              <w:rPr>
                <w:rFonts w:ascii="Verdana" w:hAnsi="Verdana"/>
                <w:lang w:val="en-US"/>
              </w:rPr>
            </w:pPr>
            <w:r>
              <w:rPr>
                <w:rFonts w:ascii="Verdana" w:hAnsi="Verdana" w:hint="eastAsia"/>
                <w:lang w:val="en-US" w:eastAsia="zh-CN"/>
              </w:rPr>
              <w:t>u</w:t>
            </w:r>
            <w:r w:rsidR="00737479">
              <w:rPr>
                <w:rFonts w:ascii="Verdana" w:hAnsi="Verdana" w:hint="eastAsia"/>
                <w:lang w:val="en-US"/>
              </w:rPr>
              <w:t>nRegisterTime</w:t>
            </w:r>
          </w:p>
        </w:tc>
        <w:tc>
          <w:tcPr>
            <w:tcW w:w="696" w:type="dxa"/>
          </w:tcPr>
          <w:p w:rsidR="00737479" w:rsidRDefault="00FD724E" w:rsidP="00FD724E">
            <w:pPr>
              <w:pStyle w:val="TAL"/>
              <w:rPr>
                <w:rFonts w:ascii="Verdana" w:hAnsi="Verdana"/>
                <w:lang w:eastAsia="zh-CN"/>
              </w:rPr>
            </w:pPr>
            <w:r>
              <w:rPr>
                <w:rFonts w:ascii="Verdana" w:hAnsi="Verdana" w:hint="eastAsia"/>
                <w:lang w:eastAsia="zh-CN"/>
              </w:rPr>
              <w:t>O</w:t>
            </w:r>
          </w:p>
        </w:tc>
        <w:tc>
          <w:tcPr>
            <w:tcW w:w="1620" w:type="dxa"/>
          </w:tcPr>
          <w:p w:rsidR="00737479" w:rsidRDefault="00737479" w:rsidP="0009479F">
            <w:pPr>
              <w:pStyle w:val="TAL"/>
              <w:rPr>
                <w:rFonts w:ascii="Verdana" w:hAnsi="Verdana"/>
                <w:lang w:val="en-US" w:eastAsia="zh-CN"/>
              </w:rPr>
            </w:pPr>
            <w:r>
              <w:rPr>
                <w:rFonts w:ascii="Verdana" w:hAnsi="Verdana" w:hint="eastAsia"/>
                <w:lang w:val="en-US" w:eastAsia="zh-CN"/>
              </w:rPr>
              <w:t>String</w:t>
            </w:r>
          </w:p>
        </w:tc>
        <w:tc>
          <w:tcPr>
            <w:tcW w:w="1593" w:type="dxa"/>
          </w:tcPr>
          <w:p w:rsidR="00737479" w:rsidRDefault="00737479" w:rsidP="0009479F">
            <w:r>
              <w:rPr>
                <w:rFonts w:hint="eastAsia"/>
              </w:rPr>
              <w:t>26</w:t>
            </w:r>
          </w:p>
        </w:tc>
        <w:tc>
          <w:tcPr>
            <w:tcW w:w="3258" w:type="dxa"/>
          </w:tcPr>
          <w:p w:rsidR="00737479" w:rsidRDefault="00737479" w:rsidP="00CD6026">
            <w:pPr>
              <w:pStyle w:val="CharCharCharCharChar"/>
              <w:rPr>
                <w:sz w:val="18"/>
                <w:szCs w:val="18"/>
              </w:rPr>
            </w:pPr>
            <w:r>
              <w:rPr>
                <w:rFonts w:hint="eastAsia"/>
                <w:sz w:val="18"/>
                <w:szCs w:val="18"/>
              </w:rPr>
              <w:t>注销时间</w:t>
            </w:r>
            <w:r w:rsidR="00FD724E">
              <w:rPr>
                <w:rFonts w:hint="eastAsia"/>
                <w:sz w:val="18"/>
                <w:szCs w:val="18"/>
              </w:rPr>
              <w:t>（暂未使用）</w:t>
            </w:r>
          </w:p>
        </w:tc>
      </w:tr>
      <w:tr w:rsidR="00737479" w:rsidTr="001E3009">
        <w:trPr>
          <w:jc w:val="center"/>
        </w:trPr>
        <w:tc>
          <w:tcPr>
            <w:tcW w:w="685" w:type="dxa"/>
          </w:tcPr>
          <w:p w:rsidR="00737479" w:rsidRDefault="00737479" w:rsidP="0009479F">
            <w:pPr>
              <w:pStyle w:val="TAL"/>
              <w:rPr>
                <w:rFonts w:ascii="Verdana" w:hAnsi="Verdana"/>
                <w:lang w:val="en-US" w:eastAsia="zh-CN"/>
              </w:rPr>
            </w:pPr>
            <w:r>
              <w:rPr>
                <w:rFonts w:ascii="Verdana" w:hAnsi="Verdana" w:hint="eastAsia"/>
                <w:lang w:val="en-US" w:eastAsia="zh-CN"/>
              </w:rPr>
              <w:t>4</w:t>
            </w:r>
          </w:p>
        </w:tc>
        <w:tc>
          <w:tcPr>
            <w:tcW w:w="1824" w:type="dxa"/>
          </w:tcPr>
          <w:p w:rsidR="00737479" w:rsidRDefault="00157BF4" w:rsidP="0009479F">
            <w:pPr>
              <w:pStyle w:val="TAL"/>
              <w:rPr>
                <w:rFonts w:ascii="Verdana" w:hAnsi="Verdana"/>
                <w:lang w:val="en-US"/>
              </w:rPr>
            </w:pPr>
            <w:r>
              <w:rPr>
                <w:rFonts w:ascii="Verdana" w:hAnsi="Verdana" w:hint="eastAsia"/>
                <w:lang w:val="en-US" w:eastAsia="zh-CN"/>
              </w:rPr>
              <w:t>l</w:t>
            </w:r>
            <w:r w:rsidR="00737479">
              <w:rPr>
                <w:rFonts w:ascii="Verdana" w:hAnsi="Verdana" w:hint="eastAsia"/>
                <w:lang w:val="en-US"/>
              </w:rPr>
              <w:t>astLoginTime</w:t>
            </w:r>
          </w:p>
        </w:tc>
        <w:tc>
          <w:tcPr>
            <w:tcW w:w="696" w:type="dxa"/>
          </w:tcPr>
          <w:p w:rsidR="00737479" w:rsidRDefault="00FD724E" w:rsidP="00FD724E">
            <w:pPr>
              <w:pStyle w:val="TAL"/>
              <w:rPr>
                <w:rFonts w:ascii="Verdana" w:hAnsi="Verdana"/>
                <w:lang w:eastAsia="zh-CN"/>
              </w:rPr>
            </w:pPr>
            <w:r>
              <w:rPr>
                <w:rFonts w:ascii="Verdana" w:hAnsi="Verdana" w:hint="eastAsia"/>
                <w:lang w:eastAsia="zh-CN"/>
              </w:rPr>
              <w:t>O</w:t>
            </w:r>
          </w:p>
        </w:tc>
        <w:tc>
          <w:tcPr>
            <w:tcW w:w="1620" w:type="dxa"/>
          </w:tcPr>
          <w:p w:rsidR="00737479" w:rsidRDefault="00737479" w:rsidP="0009479F">
            <w:pPr>
              <w:pStyle w:val="TAL"/>
              <w:rPr>
                <w:rFonts w:ascii="Verdana" w:hAnsi="Verdana"/>
                <w:lang w:val="en-US" w:eastAsia="zh-CN"/>
              </w:rPr>
            </w:pPr>
            <w:r>
              <w:rPr>
                <w:rFonts w:ascii="Verdana" w:hAnsi="Verdana" w:hint="eastAsia"/>
                <w:lang w:val="en-US" w:eastAsia="zh-CN"/>
              </w:rPr>
              <w:t>String</w:t>
            </w:r>
          </w:p>
        </w:tc>
        <w:tc>
          <w:tcPr>
            <w:tcW w:w="1593" w:type="dxa"/>
          </w:tcPr>
          <w:p w:rsidR="00737479" w:rsidRDefault="00737479" w:rsidP="0009479F">
            <w:r>
              <w:rPr>
                <w:rFonts w:hint="eastAsia"/>
              </w:rPr>
              <w:t>26</w:t>
            </w:r>
          </w:p>
        </w:tc>
        <w:tc>
          <w:tcPr>
            <w:tcW w:w="3258" w:type="dxa"/>
          </w:tcPr>
          <w:p w:rsidR="00737479" w:rsidRDefault="00737479" w:rsidP="00CD6026">
            <w:pPr>
              <w:pStyle w:val="CharCharCharCharChar"/>
              <w:rPr>
                <w:sz w:val="18"/>
                <w:szCs w:val="18"/>
              </w:rPr>
            </w:pPr>
            <w:r>
              <w:rPr>
                <w:rFonts w:hint="eastAsia"/>
                <w:sz w:val="18"/>
                <w:szCs w:val="18"/>
              </w:rPr>
              <w:t>最后登陆时间</w:t>
            </w:r>
            <w:r w:rsidR="00FD724E">
              <w:rPr>
                <w:rFonts w:hint="eastAsia"/>
                <w:sz w:val="18"/>
                <w:szCs w:val="18"/>
              </w:rPr>
              <w:t>（暂未使用）</w:t>
            </w:r>
          </w:p>
        </w:tc>
      </w:tr>
      <w:tr w:rsidR="00FD724E" w:rsidTr="001E3009">
        <w:trPr>
          <w:jc w:val="center"/>
        </w:trPr>
        <w:tc>
          <w:tcPr>
            <w:tcW w:w="685" w:type="dxa"/>
          </w:tcPr>
          <w:p w:rsidR="00FD724E" w:rsidRDefault="00FD724E" w:rsidP="0009479F">
            <w:pPr>
              <w:pStyle w:val="TAL"/>
              <w:rPr>
                <w:rFonts w:ascii="Verdana" w:hAnsi="Verdana"/>
                <w:lang w:val="en-US" w:eastAsia="zh-CN"/>
              </w:rPr>
            </w:pPr>
            <w:r>
              <w:rPr>
                <w:rFonts w:ascii="Verdana" w:hAnsi="Verdana" w:hint="eastAsia"/>
                <w:lang w:val="en-US" w:eastAsia="zh-CN"/>
              </w:rPr>
              <w:t>5</w:t>
            </w:r>
          </w:p>
        </w:tc>
        <w:tc>
          <w:tcPr>
            <w:tcW w:w="1824" w:type="dxa"/>
          </w:tcPr>
          <w:p w:rsidR="00FD724E" w:rsidRDefault="00157BF4" w:rsidP="0009479F">
            <w:pPr>
              <w:pStyle w:val="TAL"/>
              <w:rPr>
                <w:rFonts w:ascii="Verdana" w:hAnsi="Verdana"/>
                <w:lang w:val="en-US"/>
              </w:rPr>
            </w:pPr>
            <w:r>
              <w:rPr>
                <w:rFonts w:hint="eastAsia"/>
                <w:b/>
                <w:bCs/>
                <w:lang w:eastAsia="zh-CN"/>
              </w:rPr>
              <w:t>r</w:t>
            </w:r>
            <w:r w:rsidR="00FD724E">
              <w:rPr>
                <w:rFonts w:hint="eastAsia"/>
                <w:b/>
                <w:bCs/>
              </w:rPr>
              <w:t>egisterClientType</w:t>
            </w:r>
          </w:p>
        </w:tc>
        <w:tc>
          <w:tcPr>
            <w:tcW w:w="696" w:type="dxa"/>
          </w:tcPr>
          <w:p w:rsidR="00FD724E" w:rsidRDefault="00FD724E" w:rsidP="00FD724E">
            <w:pPr>
              <w:pStyle w:val="TAL"/>
              <w:rPr>
                <w:rFonts w:ascii="Verdana" w:hAnsi="Verdana"/>
                <w:lang w:eastAsia="zh-CN"/>
              </w:rPr>
            </w:pPr>
            <w:r>
              <w:rPr>
                <w:rFonts w:hint="eastAsia"/>
                <w:lang w:val="fr-FR" w:eastAsia="zh-CN"/>
              </w:rPr>
              <w:t>O</w:t>
            </w:r>
          </w:p>
        </w:tc>
        <w:tc>
          <w:tcPr>
            <w:tcW w:w="1620" w:type="dxa"/>
          </w:tcPr>
          <w:p w:rsidR="00FD724E" w:rsidRDefault="005200E4" w:rsidP="0009479F">
            <w:pPr>
              <w:pStyle w:val="TAL"/>
              <w:rPr>
                <w:rFonts w:ascii="Verdana" w:hAnsi="Verdana"/>
                <w:lang w:val="en-US" w:eastAsia="zh-CN"/>
              </w:rPr>
            </w:pPr>
            <w:r>
              <w:rPr>
                <w:rFonts w:hint="eastAsia"/>
                <w:lang w:val="fr-FR"/>
              </w:rPr>
              <w:t>Int</w:t>
            </w:r>
          </w:p>
        </w:tc>
        <w:tc>
          <w:tcPr>
            <w:tcW w:w="1593" w:type="dxa"/>
          </w:tcPr>
          <w:p w:rsidR="00FD724E" w:rsidRDefault="00FD724E" w:rsidP="0009479F"/>
        </w:tc>
        <w:tc>
          <w:tcPr>
            <w:tcW w:w="3258" w:type="dxa"/>
          </w:tcPr>
          <w:p w:rsidR="00FD724E" w:rsidRDefault="00FD724E" w:rsidP="00FD724E">
            <w:r>
              <w:rPr>
                <w:rFonts w:hint="eastAsia"/>
              </w:rPr>
              <w:t>注册客户端类型</w:t>
            </w:r>
          </w:p>
          <w:p w:rsidR="00FD724E" w:rsidRDefault="00FD724E" w:rsidP="00FD724E">
            <w:pPr>
              <w:rPr>
                <w:sz w:val="18"/>
                <w:szCs w:val="18"/>
              </w:rPr>
            </w:pPr>
            <w:r>
              <w:rPr>
                <w:rFonts w:hint="eastAsia"/>
              </w:rPr>
              <w:t>参考</w:t>
            </w:r>
            <w:r>
              <w:rPr>
                <w:rFonts w:hint="eastAsia"/>
              </w:rPr>
              <w:t>ReqClientType</w:t>
            </w:r>
            <w:r>
              <w:rPr>
                <w:rFonts w:hint="eastAsia"/>
              </w:rPr>
              <w:t>类型取值</w:t>
            </w:r>
          </w:p>
        </w:tc>
      </w:tr>
      <w:tr w:rsidR="00861A38" w:rsidTr="001E3009">
        <w:trPr>
          <w:jc w:val="center"/>
        </w:trPr>
        <w:tc>
          <w:tcPr>
            <w:tcW w:w="685" w:type="dxa"/>
          </w:tcPr>
          <w:p w:rsidR="00861A38" w:rsidRDefault="00861A38" w:rsidP="0009479F">
            <w:pPr>
              <w:pStyle w:val="TAL"/>
              <w:rPr>
                <w:rFonts w:ascii="Verdana" w:hAnsi="Verdana"/>
                <w:lang w:val="en-US" w:eastAsia="zh-CN"/>
              </w:rPr>
            </w:pPr>
            <w:r>
              <w:rPr>
                <w:rFonts w:ascii="Verdana" w:hAnsi="Verdana" w:hint="eastAsia"/>
                <w:lang w:val="en-US" w:eastAsia="zh-CN"/>
              </w:rPr>
              <w:t>6</w:t>
            </w:r>
          </w:p>
        </w:tc>
        <w:tc>
          <w:tcPr>
            <w:tcW w:w="1824" w:type="dxa"/>
          </w:tcPr>
          <w:p w:rsidR="00861A38" w:rsidRDefault="00861A38" w:rsidP="0009479F">
            <w:pPr>
              <w:pStyle w:val="TAL"/>
              <w:rPr>
                <w:b/>
                <w:bCs/>
              </w:rPr>
            </w:pPr>
            <w:r>
              <w:rPr>
                <w:rFonts w:hint="eastAsia"/>
                <w:b/>
                <w:bCs/>
              </w:rPr>
              <w:t>registerClientIP</w:t>
            </w:r>
          </w:p>
        </w:tc>
        <w:tc>
          <w:tcPr>
            <w:tcW w:w="696" w:type="dxa"/>
          </w:tcPr>
          <w:p w:rsidR="00861A38" w:rsidRDefault="00861A38" w:rsidP="00FD724E">
            <w:pPr>
              <w:pStyle w:val="TAL"/>
              <w:rPr>
                <w:rFonts w:cs="Arial"/>
                <w:color w:val="000000"/>
                <w:lang w:eastAsia="zh-CN"/>
              </w:rPr>
            </w:pPr>
            <w:r>
              <w:rPr>
                <w:rFonts w:hint="eastAsia"/>
                <w:lang w:eastAsia="zh-CN"/>
              </w:rPr>
              <w:t>O</w:t>
            </w:r>
          </w:p>
        </w:tc>
        <w:tc>
          <w:tcPr>
            <w:tcW w:w="1620" w:type="dxa"/>
          </w:tcPr>
          <w:p w:rsidR="00861A38" w:rsidRDefault="00861A38" w:rsidP="0009479F">
            <w:pPr>
              <w:pStyle w:val="TAL"/>
              <w:rPr>
                <w:rFonts w:cs="Arial"/>
                <w:lang w:eastAsia="zh-CN"/>
              </w:rPr>
            </w:pPr>
            <w:r>
              <w:rPr>
                <w:rFonts w:hint="eastAsia"/>
                <w:lang w:eastAsia="zh-CN"/>
              </w:rPr>
              <w:t>String</w:t>
            </w:r>
          </w:p>
        </w:tc>
        <w:tc>
          <w:tcPr>
            <w:tcW w:w="1593" w:type="dxa"/>
          </w:tcPr>
          <w:p w:rsidR="00861A38" w:rsidRDefault="00861A38" w:rsidP="0009479F">
            <w:pPr>
              <w:rPr>
                <w:rFonts w:ascii="Arial" w:hAnsi="Arial" w:cs="Arial"/>
                <w:sz w:val="18"/>
                <w:szCs w:val="18"/>
              </w:rPr>
            </w:pPr>
            <w:r>
              <w:rPr>
                <w:rFonts w:ascii="Arial" w:hAnsi="Arial" w:cs="Arial" w:hint="eastAsia"/>
                <w:sz w:val="18"/>
                <w:szCs w:val="18"/>
              </w:rPr>
              <w:t>40</w:t>
            </w:r>
          </w:p>
        </w:tc>
        <w:tc>
          <w:tcPr>
            <w:tcW w:w="3258" w:type="dxa"/>
          </w:tcPr>
          <w:p w:rsidR="00861A38" w:rsidRDefault="00861A38" w:rsidP="00AF58AC">
            <w:r>
              <w:rPr>
                <w:rFonts w:hint="eastAsia"/>
              </w:rPr>
              <w:t>注册客户端</w:t>
            </w:r>
            <w:r>
              <w:rPr>
                <w:rFonts w:hint="eastAsia"/>
              </w:rPr>
              <w:t>IP</w:t>
            </w:r>
          </w:p>
        </w:tc>
      </w:tr>
      <w:tr w:rsidR="00861A38" w:rsidTr="001E3009">
        <w:trPr>
          <w:jc w:val="center"/>
        </w:trPr>
        <w:tc>
          <w:tcPr>
            <w:tcW w:w="685" w:type="dxa"/>
          </w:tcPr>
          <w:p w:rsidR="00861A38" w:rsidRDefault="00861A38" w:rsidP="0009479F">
            <w:pPr>
              <w:pStyle w:val="TAL"/>
              <w:rPr>
                <w:rFonts w:ascii="Verdana" w:hAnsi="Verdana"/>
                <w:lang w:val="en-US" w:eastAsia="zh-CN"/>
              </w:rPr>
            </w:pPr>
            <w:r>
              <w:rPr>
                <w:rFonts w:ascii="Verdana" w:hAnsi="Verdana" w:hint="eastAsia"/>
                <w:lang w:val="en-US" w:eastAsia="zh-CN"/>
              </w:rPr>
              <w:t>7</w:t>
            </w:r>
          </w:p>
        </w:tc>
        <w:tc>
          <w:tcPr>
            <w:tcW w:w="1824" w:type="dxa"/>
          </w:tcPr>
          <w:p w:rsidR="00861A38" w:rsidRDefault="00861A38" w:rsidP="0009479F">
            <w:pPr>
              <w:pStyle w:val="TAL"/>
              <w:rPr>
                <w:b/>
                <w:bCs/>
              </w:rPr>
            </w:pPr>
            <w:r>
              <w:rPr>
                <w:rFonts w:hint="eastAsia"/>
                <w:b/>
                <w:bCs/>
              </w:rPr>
              <w:t>registerFrom</w:t>
            </w:r>
          </w:p>
        </w:tc>
        <w:tc>
          <w:tcPr>
            <w:tcW w:w="696" w:type="dxa"/>
          </w:tcPr>
          <w:p w:rsidR="00861A38" w:rsidRDefault="00861A38" w:rsidP="00FD724E">
            <w:pPr>
              <w:pStyle w:val="TAL"/>
              <w:rPr>
                <w:lang w:eastAsia="zh-CN"/>
              </w:rPr>
            </w:pPr>
            <w:r>
              <w:rPr>
                <w:rFonts w:hint="eastAsia"/>
                <w:lang w:eastAsia="zh-CN"/>
              </w:rPr>
              <w:t>O</w:t>
            </w:r>
          </w:p>
        </w:tc>
        <w:tc>
          <w:tcPr>
            <w:tcW w:w="1620" w:type="dxa"/>
          </w:tcPr>
          <w:p w:rsidR="00861A38" w:rsidRDefault="005200E4" w:rsidP="0009479F">
            <w:pPr>
              <w:pStyle w:val="TAL"/>
              <w:rPr>
                <w:lang w:eastAsia="zh-CN"/>
              </w:rPr>
            </w:pPr>
            <w:r>
              <w:rPr>
                <w:lang w:eastAsia="zh-CN"/>
              </w:rPr>
              <w:t>Bigint</w:t>
            </w:r>
          </w:p>
        </w:tc>
        <w:tc>
          <w:tcPr>
            <w:tcW w:w="1593" w:type="dxa"/>
          </w:tcPr>
          <w:p w:rsidR="00861A38" w:rsidRDefault="00861A38" w:rsidP="0009479F">
            <w:pPr>
              <w:rPr>
                <w:rFonts w:ascii="Arial" w:hAnsi="Arial" w:cs="Arial"/>
                <w:sz w:val="18"/>
                <w:szCs w:val="18"/>
              </w:rPr>
            </w:pPr>
          </w:p>
        </w:tc>
        <w:tc>
          <w:tcPr>
            <w:tcW w:w="3258" w:type="dxa"/>
          </w:tcPr>
          <w:p w:rsidR="00861A38" w:rsidRDefault="00861A38" w:rsidP="00AF58AC">
            <w:r>
              <w:rPr>
                <w:rFonts w:hint="eastAsia"/>
              </w:rPr>
              <w:t>注册渠道</w:t>
            </w:r>
          </w:p>
        </w:tc>
      </w:tr>
      <w:tr w:rsidR="00861A38" w:rsidTr="001E3009">
        <w:trPr>
          <w:jc w:val="center"/>
        </w:trPr>
        <w:tc>
          <w:tcPr>
            <w:tcW w:w="685" w:type="dxa"/>
          </w:tcPr>
          <w:p w:rsidR="00861A38" w:rsidRDefault="00861A38" w:rsidP="0009479F">
            <w:pPr>
              <w:pStyle w:val="TAL"/>
              <w:rPr>
                <w:rFonts w:ascii="Verdana" w:hAnsi="Verdana"/>
                <w:lang w:val="en-US" w:eastAsia="zh-CN"/>
              </w:rPr>
            </w:pPr>
            <w:r>
              <w:rPr>
                <w:rFonts w:ascii="Verdana" w:hAnsi="Verdana" w:hint="eastAsia"/>
                <w:lang w:val="en-US" w:eastAsia="zh-CN"/>
              </w:rPr>
              <w:t>8</w:t>
            </w:r>
          </w:p>
        </w:tc>
        <w:tc>
          <w:tcPr>
            <w:tcW w:w="1824" w:type="dxa"/>
          </w:tcPr>
          <w:p w:rsidR="00861A38" w:rsidRDefault="00703550" w:rsidP="0009479F">
            <w:pPr>
              <w:pStyle w:val="TAL"/>
              <w:rPr>
                <w:b/>
                <w:bCs/>
              </w:rPr>
            </w:pPr>
            <w:r>
              <w:rPr>
                <w:rFonts w:hint="eastAsia"/>
                <w:b/>
                <w:bCs/>
                <w:lang w:eastAsia="zh-CN"/>
              </w:rPr>
              <w:t>l</w:t>
            </w:r>
            <w:r w:rsidR="00861A38">
              <w:rPr>
                <w:rFonts w:hint="eastAsia"/>
                <w:b/>
                <w:bCs/>
              </w:rPr>
              <w:t>astLoginIP</w:t>
            </w:r>
          </w:p>
        </w:tc>
        <w:tc>
          <w:tcPr>
            <w:tcW w:w="696" w:type="dxa"/>
          </w:tcPr>
          <w:p w:rsidR="00861A38" w:rsidRDefault="00861A38" w:rsidP="00FD724E">
            <w:pPr>
              <w:pStyle w:val="TAL"/>
              <w:rPr>
                <w:rFonts w:cs="Arial"/>
                <w:color w:val="000000"/>
                <w:lang w:eastAsia="zh-CN"/>
              </w:rPr>
            </w:pPr>
            <w:r>
              <w:rPr>
                <w:rFonts w:hint="eastAsia"/>
                <w:lang w:eastAsia="zh-CN"/>
              </w:rPr>
              <w:t>O</w:t>
            </w:r>
          </w:p>
        </w:tc>
        <w:tc>
          <w:tcPr>
            <w:tcW w:w="1620" w:type="dxa"/>
          </w:tcPr>
          <w:p w:rsidR="00861A38" w:rsidRDefault="00861A38" w:rsidP="0009479F">
            <w:pPr>
              <w:pStyle w:val="TAL"/>
            </w:pPr>
            <w:r>
              <w:rPr>
                <w:rFonts w:hint="eastAsia"/>
                <w:lang w:eastAsia="zh-CN"/>
              </w:rPr>
              <w:t>String</w:t>
            </w:r>
          </w:p>
        </w:tc>
        <w:tc>
          <w:tcPr>
            <w:tcW w:w="1593" w:type="dxa"/>
          </w:tcPr>
          <w:p w:rsidR="00861A38" w:rsidRDefault="00861A38" w:rsidP="0009479F">
            <w:pPr>
              <w:rPr>
                <w:rFonts w:ascii="Arial" w:hAnsi="Arial" w:cs="Arial"/>
                <w:sz w:val="18"/>
                <w:szCs w:val="18"/>
              </w:rPr>
            </w:pPr>
            <w:r>
              <w:rPr>
                <w:rFonts w:ascii="Arial" w:hAnsi="Arial" w:cs="Arial" w:hint="eastAsia"/>
                <w:sz w:val="18"/>
                <w:szCs w:val="18"/>
              </w:rPr>
              <w:t>40</w:t>
            </w:r>
          </w:p>
        </w:tc>
        <w:tc>
          <w:tcPr>
            <w:tcW w:w="3258" w:type="dxa"/>
          </w:tcPr>
          <w:p w:rsidR="00861A38" w:rsidRDefault="00861A38" w:rsidP="00AF58AC">
            <w:r>
              <w:rPr>
                <w:rFonts w:hint="eastAsia"/>
              </w:rPr>
              <w:t>最后登录</w:t>
            </w:r>
            <w:r>
              <w:rPr>
                <w:rFonts w:hint="eastAsia"/>
              </w:rPr>
              <w:t>IP</w:t>
            </w:r>
          </w:p>
        </w:tc>
      </w:tr>
    </w:tbl>
    <w:p w:rsidR="00C34AB6" w:rsidRDefault="00C34AB6" w:rsidP="00C34AB6"/>
    <w:p w:rsidR="00A15307" w:rsidRDefault="00A15307" w:rsidP="00407B6C">
      <w:pPr>
        <w:pStyle w:val="31"/>
      </w:pPr>
      <w:bookmarkStart w:id="880" w:name="_Toc317101390"/>
      <w:r>
        <w:rPr>
          <w:rFonts w:hint="eastAsia"/>
        </w:rPr>
        <w:t>DeviceI</w:t>
      </w:r>
      <w:r w:rsidR="00BA1167">
        <w:rPr>
          <w:rFonts w:hint="eastAsia"/>
        </w:rPr>
        <w:t>nfo</w:t>
      </w:r>
      <w:r w:rsidR="00766072">
        <w:rPr>
          <w:rFonts w:hint="eastAsia"/>
        </w:rPr>
        <w:t>（</w:t>
      </w:r>
      <w:r w:rsidR="00766072">
        <w:rPr>
          <w:rFonts w:hint="eastAsia"/>
        </w:rPr>
        <w:t>V01.01</w:t>
      </w:r>
      <w:r w:rsidR="00766072">
        <w:rPr>
          <w:rFonts w:hint="eastAsia"/>
        </w:rPr>
        <w:t>）</w:t>
      </w:r>
      <w:bookmarkEnd w:id="880"/>
    </w:p>
    <w:tbl>
      <w:tblPr>
        <w:tblW w:w="9621" w:type="dxa"/>
        <w:jc w:val="center"/>
        <w:tblInd w:w="2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58"/>
        <w:gridCol w:w="1851"/>
        <w:gridCol w:w="731"/>
        <w:gridCol w:w="1558"/>
        <w:gridCol w:w="1620"/>
        <w:gridCol w:w="3203"/>
      </w:tblGrid>
      <w:tr w:rsidR="00A15307" w:rsidTr="001E3009">
        <w:trPr>
          <w:jc w:val="center"/>
        </w:trPr>
        <w:tc>
          <w:tcPr>
            <w:tcW w:w="658" w:type="dxa"/>
            <w:shd w:val="clear" w:color="auto" w:fill="99CCFF"/>
          </w:tcPr>
          <w:p w:rsidR="00A15307" w:rsidRDefault="00A15307" w:rsidP="00F573B3">
            <w:pPr>
              <w:pStyle w:val="TAH"/>
              <w:rPr>
                <w:rFonts w:ascii="Verdana" w:hAnsi="Verdana"/>
                <w:lang w:val="fr-FR" w:eastAsia="zh-CN"/>
              </w:rPr>
            </w:pPr>
            <w:r>
              <w:rPr>
                <w:rFonts w:ascii="Verdana" w:hAnsi="Verdana" w:hint="eastAsia"/>
                <w:lang w:val="fr-FR" w:eastAsia="zh-CN"/>
              </w:rPr>
              <w:t>索引</w:t>
            </w:r>
          </w:p>
        </w:tc>
        <w:tc>
          <w:tcPr>
            <w:tcW w:w="1851" w:type="dxa"/>
            <w:shd w:val="clear" w:color="auto" w:fill="99CCFF"/>
          </w:tcPr>
          <w:p w:rsidR="00A15307" w:rsidRDefault="00A15307" w:rsidP="00F573B3">
            <w:pPr>
              <w:pStyle w:val="TAH"/>
              <w:rPr>
                <w:rFonts w:ascii="Verdana" w:hAnsi="Verdana"/>
                <w:lang w:val="fr-FR" w:eastAsia="zh-CN"/>
              </w:rPr>
            </w:pPr>
            <w:r>
              <w:rPr>
                <w:rFonts w:ascii="Verdana" w:hAnsi="Verdana" w:hint="eastAsia"/>
                <w:lang w:val="fr-FR" w:eastAsia="zh-CN"/>
              </w:rPr>
              <w:t>参数名字</w:t>
            </w:r>
          </w:p>
        </w:tc>
        <w:tc>
          <w:tcPr>
            <w:tcW w:w="731" w:type="dxa"/>
            <w:shd w:val="clear" w:color="auto" w:fill="99CCFF"/>
          </w:tcPr>
          <w:p w:rsidR="00A15307" w:rsidRDefault="00A15307" w:rsidP="00F573B3">
            <w:pPr>
              <w:pStyle w:val="TAH"/>
              <w:rPr>
                <w:rFonts w:ascii="Verdana" w:hAnsi="Verdana"/>
                <w:lang w:val="fr-FR" w:eastAsia="zh-CN"/>
              </w:rPr>
            </w:pPr>
            <w:r>
              <w:rPr>
                <w:rFonts w:ascii="Verdana" w:hAnsi="Verdana" w:hint="eastAsia"/>
                <w:lang w:val="fr-FR" w:eastAsia="zh-CN"/>
              </w:rPr>
              <w:t>可选</w:t>
            </w:r>
          </w:p>
        </w:tc>
        <w:tc>
          <w:tcPr>
            <w:tcW w:w="1558" w:type="dxa"/>
            <w:shd w:val="clear" w:color="auto" w:fill="99CCFF"/>
          </w:tcPr>
          <w:p w:rsidR="00A15307" w:rsidRDefault="00A15307" w:rsidP="00F573B3">
            <w:pPr>
              <w:pStyle w:val="TAH"/>
              <w:rPr>
                <w:rFonts w:ascii="Verdana" w:hAnsi="Verdana"/>
                <w:lang w:val="fr-FR" w:eastAsia="zh-CN"/>
              </w:rPr>
            </w:pPr>
            <w:r>
              <w:rPr>
                <w:rFonts w:ascii="Verdana" w:hAnsi="Verdana" w:hint="eastAsia"/>
                <w:lang w:val="fr-FR" w:eastAsia="zh-CN"/>
              </w:rPr>
              <w:t>类型</w:t>
            </w:r>
          </w:p>
        </w:tc>
        <w:tc>
          <w:tcPr>
            <w:tcW w:w="1620" w:type="dxa"/>
            <w:shd w:val="clear" w:color="auto" w:fill="99CCFF"/>
          </w:tcPr>
          <w:p w:rsidR="00A15307" w:rsidRDefault="00A15307" w:rsidP="00F573B3">
            <w:pPr>
              <w:pStyle w:val="TAH"/>
              <w:rPr>
                <w:rFonts w:ascii="Verdana" w:hAnsi="Verdana"/>
                <w:lang w:val="fr-FR" w:eastAsia="zh-CN"/>
              </w:rPr>
            </w:pPr>
            <w:r>
              <w:rPr>
                <w:rFonts w:ascii="Verdana" w:hAnsi="Verdana" w:hint="eastAsia"/>
                <w:lang w:val="fr-FR" w:eastAsia="zh-CN"/>
              </w:rPr>
              <w:t>长度</w:t>
            </w:r>
            <w:r>
              <w:rPr>
                <w:rFonts w:ascii="Verdana" w:hAnsi="Verdana"/>
                <w:lang w:val="fr-FR" w:eastAsia="zh-CN"/>
              </w:rPr>
              <w:t xml:space="preserve"> (Byte)</w:t>
            </w:r>
          </w:p>
        </w:tc>
        <w:tc>
          <w:tcPr>
            <w:tcW w:w="3203" w:type="dxa"/>
            <w:shd w:val="clear" w:color="auto" w:fill="99CCFF"/>
          </w:tcPr>
          <w:p w:rsidR="00A15307" w:rsidRDefault="00A15307" w:rsidP="00F573B3">
            <w:pPr>
              <w:pStyle w:val="TAH"/>
              <w:rPr>
                <w:rFonts w:ascii="Verdana" w:hAnsi="Verdana"/>
                <w:lang w:val="fr-FR" w:eastAsia="zh-CN"/>
              </w:rPr>
            </w:pPr>
            <w:r>
              <w:rPr>
                <w:rFonts w:ascii="Verdana" w:hAnsi="Verdana" w:hint="eastAsia"/>
                <w:lang w:val="fr-FR" w:eastAsia="zh-CN"/>
              </w:rPr>
              <w:t>描述信息</w:t>
            </w:r>
          </w:p>
        </w:tc>
      </w:tr>
      <w:tr w:rsidR="00A15307" w:rsidTr="001E3009">
        <w:trPr>
          <w:jc w:val="center"/>
        </w:trPr>
        <w:tc>
          <w:tcPr>
            <w:tcW w:w="658" w:type="dxa"/>
          </w:tcPr>
          <w:p w:rsidR="00A15307" w:rsidRDefault="00BA1167" w:rsidP="00F573B3">
            <w:pPr>
              <w:pStyle w:val="TAL"/>
              <w:rPr>
                <w:rFonts w:ascii="Verdana" w:hAnsi="Verdana"/>
                <w:lang w:val="en-US" w:eastAsia="zh-CN"/>
              </w:rPr>
            </w:pPr>
            <w:r>
              <w:rPr>
                <w:rFonts w:ascii="Verdana" w:hAnsi="Verdana" w:hint="eastAsia"/>
                <w:lang w:val="en-US" w:eastAsia="zh-CN"/>
              </w:rPr>
              <w:t>1</w:t>
            </w:r>
          </w:p>
        </w:tc>
        <w:tc>
          <w:tcPr>
            <w:tcW w:w="1851" w:type="dxa"/>
          </w:tcPr>
          <w:p w:rsidR="00A15307" w:rsidRDefault="00A15307" w:rsidP="00F573B3">
            <w:pPr>
              <w:pStyle w:val="TAL"/>
              <w:rPr>
                <w:rFonts w:ascii="Verdana" w:hAnsi="Verdana"/>
                <w:lang w:val="en-US" w:eastAsia="zh-CN"/>
              </w:rPr>
            </w:pPr>
            <w:r>
              <w:rPr>
                <w:rFonts w:ascii="Verdana" w:hAnsi="Verdana" w:hint="eastAsia"/>
                <w:lang w:val="en-US" w:eastAsia="zh-CN"/>
              </w:rPr>
              <w:t>deviceType</w:t>
            </w:r>
          </w:p>
        </w:tc>
        <w:tc>
          <w:tcPr>
            <w:tcW w:w="731" w:type="dxa"/>
          </w:tcPr>
          <w:p w:rsidR="00A15307" w:rsidRDefault="00A15307" w:rsidP="00F573B3">
            <w:pPr>
              <w:pStyle w:val="TAL"/>
              <w:ind w:leftChars="65" w:left="136"/>
              <w:rPr>
                <w:rFonts w:ascii="Verdana" w:hAnsi="Verdana"/>
                <w:lang w:val="en-US" w:eastAsia="zh-CN"/>
              </w:rPr>
            </w:pPr>
            <w:r>
              <w:rPr>
                <w:rFonts w:ascii="Verdana" w:hAnsi="Verdana" w:hint="eastAsia"/>
                <w:lang w:val="en-US" w:eastAsia="zh-CN"/>
              </w:rPr>
              <w:t>M</w:t>
            </w:r>
          </w:p>
        </w:tc>
        <w:tc>
          <w:tcPr>
            <w:tcW w:w="1558" w:type="dxa"/>
          </w:tcPr>
          <w:p w:rsidR="00A15307" w:rsidRDefault="005200E4" w:rsidP="00F573B3">
            <w:pPr>
              <w:pStyle w:val="TAL"/>
              <w:rPr>
                <w:rFonts w:ascii="Verdana" w:hAnsi="Verdana"/>
                <w:lang w:val="en-US" w:eastAsia="zh-CN"/>
              </w:rPr>
            </w:pPr>
            <w:r>
              <w:rPr>
                <w:rFonts w:ascii="Verdana" w:hAnsi="Verdana" w:hint="eastAsia"/>
                <w:lang w:val="en-US" w:eastAsia="zh-CN"/>
              </w:rPr>
              <w:t>INT</w:t>
            </w:r>
          </w:p>
        </w:tc>
        <w:tc>
          <w:tcPr>
            <w:tcW w:w="1620" w:type="dxa"/>
          </w:tcPr>
          <w:p w:rsidR="00A15307" w:rsidRDefault="00A15307" w:rsidP="00F573B3">
            <w:pPr>
              <w:pStyle w:val="TAL"/>
              <w:rPr>
                <w:rFonts w:ascii="Verdana" w:hAnsi="Verdana"/>
                <w:lang w:val="en-US" w:eastAsia="zh-CN"/>
              </w:rPr>
            </w:pPr>
          </w:p>
        </w:tc>
        <w:tc>
          <w:tcPr>
            <w:tcW w:w="3203" w:type="dxa"/>
          </w:tcPr>
          <w:p w:rsidR="00A15307" w:rsidRPr="005D39E9" w:rsidRDefault="00885001" w:rsidP="00885001">
            <w:pPr>
              <w:pStyle w:val="TAL"/>
              <w:rPr>
                <w:lang w:eastAsia="zh-CN"/>
              </w:rPr>
            </w:pPr>
            <w:r>
              <w:rPr>
                <w:rFonts w:ascii="Verdana" w:hAnsi="Verdana" w:hint="eastAsia"/>
                <w:lang w:val="en-US" w:eastAsia="zh-CN"/>
              </w:rPr>
              <w:t>设备</w:t>
            </w:r>
            <w:r w:rsidR="00A15307">
              <w:rPr>
                <w:rFonts w:ascii="Verdana" w:hAnsi="Verdana" w:hint="eastAsia"/>
                <w:lang w:val="en-US" w:eastAsia="zh-CN"/>
              </w:rPr>
              <w:t>ID</w:t>
            </w:r>
            <w:r w:rsidR="00A15307">
              <w:rPr>
                <w:rFonts w:ascii="Verdana" w:hAnsi="Verdana" w:hint="eastAsia"/>
                <w:lang w:val="en-US" w:eastAsia="zh-CN"/>
              </w:rPr>
              <w:t>类型</w:t>
            </w:r>
          </w:p>
        </w:tc>
      </w:tr>
      <w:tr w:rsidR="00BA1167" w:rsidTr="001E3009">
        <w:trPr>
          <w:jc w:val="center"/>
        </w:trPr>
        <w:tc>
          <w:tcPr>
            <w:tcW w:w="658" w:type="dxa"/>
          </w:tcPr>
          <w:p w:rsidR="00BA1167" w:rsidRDefault="00BA1167" w:rsidP="00F573B3">
            <w:pPr>
              <w:pStyle w:val="TAL"/>
              <w:rPr>
                <w:rFonts w:ascii="Verdana" w:hAnsi="Verdana"/>
                <w:lang w:val="en-US" w:eastAsia="zh-CN"/>
              </w:rPr>
            </w:pPr>
            <w:r>
              <w:rPr>
                <w:rFonts w:ascii="Verdana" w:hAnsi="Verdana" w:hint="eastAsia"/>
                <w:lang w:val="en-US" w:eastAsia="zh-CN"/>
              </w:rPr>
              <w:t>2</w:t>
            </w:r>
          </w:p>
        </w:tc>
        <w:tc>
          <w:tcPr>
            <w:tcW w:w="1851" w:type="dxa"/>
          </w:tcPr>
          <w:p w:rsidR="00BA1167" w:rsidRDefault="00BA1167" w:rsidP="00F52415">
            <w:pPr>
              <w:pStyle w:val="TAL"/>
              <w:rPr>
                <w:rFonts w:ascii="Verdana" w:hAnsi="Verdana"/>
                <w:lang w:val="en-US" w:eastAsia="zh-CN"/>
              </w:rPr>
            </w:pPr>
            <w:r>
              <w:rPr>
                <w:rFonts w:ascii="Verdana" w:hAnsi="Verdana" w:hint="eastAsia"/>
                <w:lang w:val="fr-FR" w:eastAsia="zh-CN"/>
              </w:rPr>
              <w:t>deviceID</w:t>
            </w:r>
          </w:p>
        </w:tc>
        <w:tc>
          <w:tcPr>
            <w:tcW w:w="731" w:type="dxa"/>
          </w:tcPr>
          <w:p w:rsidR="00BA1167" w:rsidRDefault="00BA1167" w:rsidP="00F52415">
            <w:pPr>
              <w:pStyle w:val="TAL"/>
              <w:ind w:leftChars="65" w:left="136"/>
              <w:rPr>
                <w:rFonts w:ascii="Verdana" w:hAnsi="Verdana"/>
                <w:lang w:val="en-US" w:eastAsia="zh-CN"/>
              </w:rPr>
            </w:pPr>
            <w:r>
              <w:rPr>
                <w:rFonts w:ascii="Verdana" w:hAnsi="Verdana" w:hint="eastAsia"/>
                <w:lang w:val="en-US" w:eastAsia="zh-CN"/>
              </w:rPr>
              <w:t>M</w:t>
            </w:r>
          </w:p>
        </w:tc>
        <w:tc>
          <w:tcPr>
            <w:tcW w:w="1558" w:type="dxa"/>
          </w:tcPr>
          <w:p w:rsidR="00BA1167" w:rsidRDefault="00BA1167" w:rsidP="00F52415">
            <w:pPr>
              <w:pStyle w:val="TAL"/>
              <w:rPr>
                <w:rFonts w:ascii="Verdana" w:hAnsi="Verdana"/>
                <w:lang w:val="en-US" w:eastAsia="zh-CN"/>
              </w:rPr>
            </w:pPr>
            <w:r>
              <w:rPr>
                <w:rFonts w:ascii="Verdana" w:hAnsi="Verdana" w:hint="eastAsia"/>
                <w:lang w:eastAsia="zh-CN"/>
              </w:rPr>
              <w:t>String</w:t>
            </w:r>
          </w:p>
        </w:tc>
        <w:tc>
          <w:tcPr>
            <w:tcW w:w="1620" w:type="dxa"/>
          </w:tcPr>
          <w:p w:rsidR="00BA1167" w:rsidRDefault="00BA1167" w:rsidP="00F52415">
            <w:pPr>
              <w:pStyle w:val="TAL"/>
              <w:rPr>
                <w:rFonts w:ascii="Verdana" w:hAnsi="Verdana"/>
                <w:lang w:val="en-US" w:eastAsia="zh-CN"/>
              </w:rPr>
            </w:pPr>
            <w:r>
              <w:rPr>
                <w:rFonts w:ascii="Verdana" w:hAnsi="Verdana" w:hint="eastAsia"/>
                <w:lang w:val="en-US" w:eastAsia="zh-CN"/>
              </w:rPr>
              <w:t>40</w:t>
            </w:r>
          </w:p>
        </w:tc>
        <w:tc>
          <w:tcPr>
            <w:tcW w:w="3203" w:type="dxa"/>
          </w:tcPr>
          <w:p w:rsidR="00BA1167" w:rsidRDefault="00885001" w:rsidP="00F52415">
            <w:pPr>
              <w:rPr>
                <w:sz w:val="19"/>
                <w:szCs w:val="19"/>
                <w:lang w:val="en-GB"/>
              </w:rPr>
            </w:pPr>
            <w:r>
              <w:rPr>
                <w:rFonts w:hint="eastAsia"/>
                <w:sz w:val="19"/>
                <w:szCs w:val="19"/>
                <w:lang w:val="en-GB"/>
              </w:rPr>
              <w:t>设备</w:t>
            </w:r>
            <w:r w:rsidR="00BA1167">
              <w:rPr>
                <w:rFonts w:hint="eastAsia"/>
                <w:sz w:val="19"/>
                <w:szCs w:val="19"/>
                <w:lang w:val="en-GB"/>
              </w:rPr>
              <w:t>ID</w:t>
            </w:r>
          </w:p>
          <w:p w:rsidR="00656F20" w:rsidRDefault="00656F20" w:rsidP="0049670E">
            <w:r>
              <w:rPr>
                <w:rFonts w:hint="eastAsia"/>
                <w:sz w:val="19"/>
                <w:szCs w:val="19"/>
                <w:lang w:val="en-GB"/>
              </w:rPr>
              <w:t>如果不能获取，请填写</w:t>
            </w:r>
            <w:r w:rsidR="0049670E">
              <w:rPr>
                <w:rFonts w:hint="eastAsia"/>
                <w:sz w:val="19"/>
                <w:szCs w:val="19"/>
                <w:lang w:val="en-GB"/>
              </w:rPr>
              <w:t>NULL</w:t>
            </w:r>
          </w:p>
        </w:tc>
      </w:tr>
      <w:tr w:rsidR="00BA1167" w:rsidTr="001E3009">
        <w:trPr>
          <w:jc w:val="center"/>
        </w:trPr>
        <w:tc>
          <w:tcPr>
            <w:tcW w:w="658" w:type="dxa"/>
          </w:tcPr>
          <w:p w:rsidR="00BA1167" w:rsidRDefault="00BA1167" w:rsidP="00F573B3">
            <w:pPr>
              <w:pStyle w:val="TAL"/>
              <w:rPr>
                <w:rFonts w:ascii="Verdana" w:hAnsi="Verdana"/>
                <w:lang w:val="en-US" w:eastAsia="zh-CN"/>
              </w:rPr>
            </w:pPr>
            <w:r>
              <w:rPr>
                <w:rFonts w:ascii="Verdana" w:hAnsi="Verdana" w:hint="eastAsia"/>
                <w:lang w:val="en-US" w:eastAsia="zh-CN"/>
              </w:rPr>
              <w:t>3</w:t>
            </w:r>
          </w:p>
        </w:tc>
        <w:tc>
          <w:tcPr>
            <w:tcW w:w="1851" w:type="dxa"/>
          </w:tcPr>
          <w:p w:rsidR="00BA1167" w:rsidRDefault="00BA1167" w:rsidP="00F573B3">
            <w:pPr>
              <w:pStyle w:val="TAL"/>
              <w:rPr>
                <w:rFonts w:ascii="Verdana" w:hAnsi="Verdana"/>
                <w:lang w:val="en-US" w:eastAsia="zh-CN"/>
              </w:rPr>
            </w:pPr>
            <w:r>
              <w:rPr>
                <w:rFonts w:ascii="Verdana" w:hAnsi="Verdana" w:hint="eastAsia"/>
                <w:lang w:val="en-US" w:eastAsia="zh-CN"/>
              </w:rPr>
              <w:t>termi</w:t>
            </w:r>
            <w:r w:rsidR="00382470">
              <w:rPr>
                <w:rFonts w:ascii="Verdana" w:hAnsi="Verdana" w:hint="eastAsia"/>
                <w:lang w:val="en-US" w:eastAsia="zh-CN"/>
              </w:rPr>
              <w:t>n</w:t>
            </w:r>
            <w:r>
              <w:rPr>
                <w:rFonts w:ascii="Verdana" w:hAnsi="Verdana" w:hint="eastAsia"/>
                <w:lang w:val="en-US" w:eastAsia="zh-CN"/>
              </w:rPr>
              <w:t>alType</w:t>
            </w:r>
          </w:p>
        </w:tc>
        <w:tc>
          <w:tcPr>
            <w:tcW w:w="731" w:type="dxa"/>
          </w:tcPr>
          <w:p w:rsidR="00BA1167" w:rsidRDefault="00BA1167" w:rsidP="00F573B3">
            <w:pPr>
              <w:pStyle w:val="TAL"/>
              <w:ind w:leftChars="65" w:left="136"/>
              <w:rPr>
                <w:rFonts w:ascii="Verdana" w:hAnsi="Verdana"/>
                <w:lang w:val="en-US" w:eastAsia="zh-CN"/>
              </w:rPr>
            </w:pPr>
            <w:r>
              <w:rPr>
                <w:rFonts w:ascii="Verdana" w:hAnsi="Verdana" w:hint="eastAsia"/>
                <w:lang w:val="en-US" w:eastAsia="zh-CN"/>
              </w:rPr>
              <w:t>M</w:t>
            </w:r>
          </w:p>
        </w:tc>
        <w:tc>
          <w:tcPr>
            <w:tcW w:w="1558" w:type="dxa"/>
          </w:tcPr>
          <w:p w:rsidR="00BA1167" w:rsidRDefault="00BA1167" w:rsidP="00F573B3">
            <w:pPr>
              <w:pStyle w:val="TAL"/>
              <w:rPr>
                <w:rFonts w:ascii="Verdana" w:hAnsi="Verdana"/>
                <w:lang w:val="en-US" w:eastAsia="zh-CN"/>
              </w:rPr>
            </w:pPr>
            <w:r>
              <w:rPr>
                <w:rFonts w:ascii="Verdana" w:hAnsi="Verdana" w:hint="eastAsia"/>
                <w:lang w:eastAsia="zh-CN"/>
              </w:rPr>
              <w:t>String</w:t>
            </w:r>
          </w:p>
        </w:tc>
        <w:tc>
          <w:tcPr>
            <w:tcW w:w="1620" w:type="dxa"/>
          </w:tcPr>
          <w:p w:rsidR="00BA1167" w:rsidRDefault="00BA1167" w:rsidP="00F573B3">
            <w:pPr>
              <w:pStyle w:val="TAL"/>
              <w:rPr>
                <w:rFonts w:ascii="Verdana" w:hAnsi="Verdana"/>
                <w:lang w:val="en-US" w:eastAsia="zh-CN"/>
              </w:rPr>
            </w:pPr>
            <w:r>
              <w:rPr>
                <w:rFonts w:ascii="Verdana" w:hAnsi="Verdana" w:hint="eastAsia"/>
                <w:lang w:val="en-US" w:eastAsia="zh-CN"/>
              </w:rPr>
              <w:t>40</w:t>
            </w:r>
          </w:p>
        </w:tc>
        <w:tc>
          <w:tcPr>
            <w:tcW w:w="3203" w:type="dxa"/>
          </w:tcPr>
          <w:p w:rsidR="00BA1167" w:rsidRDefault="00BA1167" w:rsidP="00F573B3">
            <w:r>
              <w:rPr>
                <w:rFonts w:hint="eastAsia"/>
                <w:sz w:val="19"/>
                <w:szCs w:val="19"/>
                <w:lang w:val="en-GB"/>
              </w:rPr>
              <w:t>终端类型，例如：</w:t>
            </w:r>
            <w:r w:rsidR="008D6521">
              <w:rPr>
                <w:rFonts w:hint="eastAsia"/>
                <w:sz w:val="19"/>
                <w:szCs w:val="19"/>
                <w:lang w:val="en-GB"/>
              </w:rPr>
              <w:t>c8801</w:t>
            </w:r>
          </w:p>
        </w:tc>
      </w:tr>
      <w:tr w:rsidR="002735A5" w:rsidTr="001E3009">
        <w:trPr>
          <w:jc w:val="center"/>
        </w:trPr>
        <w:tc>
          <w:tcPr>
            <w:tcW w:w="658" w:type="dxa"/>
          </w:tcPr>
          <w:p w:rsidR="002735A5" w:rsidRDefault="002735A5" w:rsidP="00F573B3">
            <w:pPr>
              <w:pStyle w:val="TAL"/>
              <w:rPr>
                <w:rFonts w:ascii="Verdana" w:hAnsi="Verdana"/>
                <w:lang w:val="en-US" w:eastAsia="zh-CN"/>
              </w:rPr>
            </w:pPr>
            <w:r>
              <w:rPr>
                <w:rFonts w:ascii="Verdana" w:hAnsi="Verdana" w:hint="eastAsia"/>
                <w:lang w:val="en-US" w:eastAsia="zh-CN"/>
              </w:rPr>
              <w:t>4</w:t>
            </w:r>
          </w:p>
        </w:tc>
        <w:tc>
          <w:tcPr>
            <w:tcW w:w="1851" w:type="dxa"/>
          </w:tcPr>
          <w:p w:rsidR="002735A5" w:rsidRDefault="002735A5" w:rsidP="00F573B3">
            <w:pPr>
              <w:pStyle w:val="TAL"/>
              <w:rPr>
                <w:rFonts w:ascii="Verdana" w:hAnsi="Verdana"/>
                <w:lang w:val="en-US" w:eastAsia="zh-CN"/>
              </w:rPr>
            </w:pPr>
            <w:r>
              <w:rPr>
                <w:rFonts w:ascii="Verdana" w:hAnsi="Verdana" w:hint="eastAsia"/>
                <w:lang w:val="en-US" w:eastAsia="zh-CN"/>
              </w:rPr>
              <w:t>deviceAliasName</w:t>
            </w:r>
          </w:p>
        </w:tc>
        <w:tc>
          <w:tcPr>
            <w:tcW w:w="731" w:type="dxa"/>
          </w:tcPr>
          <w:p w:rsidR="002735A5" w:rsidRDefault="002735A5" w:rsidP="00F573B3">
            <w:pPr>
              <w:pStyle w:val="TAL"/>
              <w:ind w:leftChars="65" w:left="136"/>
              <w:rPr>
                <w:rFonts w:ascii="Verdana" w:hAnsi="Verdana"/>
                <w:lang w:val="en-US" w:eastAsia="zh-CN"/>
              </w:rPr>
            </w:pPr>
            <w:r>
              <w:rPr>
                <w:rFonts w:ascii="Verdana" w:hAnsi="Verdana" w:hint="eastAsia"/>
                <w:lang w:val="en-US" w:eastAsia="zh-CN"/>
              </w:rPr>
              <w:t>O</w:t>
            </w:r>
          </w:p>
        </w:tc>
        <w:tc>
          <w:tcPr>
            <w:tcW w:w="1558" w:type="dxa"/>
          </w:tcPr>
          <w:p w:rsidR="002735A5" w:rsidRDefault="002735A5" w:rsidP="00F573B3">
            <w:pPr>
              <w:pStyle w:val="TAL"/>
              <w:rPr>
                <w:rFonts w:ascii="Verdana" w:hAnsi="Verdana"/>
                <w:lang w:eastAsia="zh-CN"/>
              </w:rPr>
            </w:pPr>
            <w:r>
              <w:rPr>
                <w:rFonts w:ascii="Verdana" w:hAnsi="Verdana" w:hint="eastAsia"/>
                <w:lang w:eastAsia="zh-CN"/>
              </w:rPr>
              <w:t>String</w:t>
            </w:r>
          </w:p>
        </w:tc>
        <w:tc>
          <w:tcPr>
            <w:tcW w:w="1620" w:type="dxa"/>
          </w:tcPr>
          <w:p w:rsidR="002735A5" w:rsidRDefault="002735A5" w:rsidP="00F573B3">
            <w:pPr>
              <w:pStyle w:val="TAL"/>
              <w:rPr>
                <w:rFonts w:ascii="Verdana" w:hAnsi="Verdana"/>
                <w:lang w:val="en-US" w:eastAsia="zh-CN"/>
              </w:rPr>
            </w:pPr>
            <w:r>
              <w:rPr>
                <w:rFonts w:ascii="Verdana" w:hAnsi="Verdana" w:hint="eastAsia"/>
                <w:lang w:val="en-US" w:eastAsia="zh-CN"/>
              </w:rPr>
              <w:t>40</w:t>
            </w:r>
          </w:p>
        </w:tc>
        <w:tc>
          <w:tcPr>
            <w:tcW w:w="3203" w:type="dxa"/>
          </w:tcPr>
          <w:p w:rsidR="002735A5" w:rsidRDefault="002735A5" w:rsidP="00F573B3">
            <w:pPr>
              <w:rPr>
                <w:sz w:val="19"/>
                <w:szCs w:val="19"/>
                <w:lang w:val="en-GB"/>
              </w:rPr>
            </w:pPr>
            <w:r>
              <w:rPr>
                <w:rFonts w:hint="eastAsia"/>
                <w:sz w:val="19"/>
                <w:szCs w:val="19"/>
                <w:lang w:val="en-GB"/>
              </w:rPr>
              <w:t>设备别名</w:t>
            </w:r>
          </w:p>
        </w:tc>
      </w:tr>
    </w:tbl>
    <w:p w:rsidR="00A15307" w:rsidRDefault="00A15307" w:rsidP="00A15307">
      <w:pPr>
        <w:rPr>
          <w:lang w:val="fr-FR"/>
        </w:rPr>
      </w:pPr>
    </w:p>
    <w:p w:rsidR="00A15307" w:rsidRDefault="00A15307" w:rsidP="00C34AB6"/>
    <w:p w:rsidR="00A15307" w:rsidRDefault="00A15307" w:rsidP="00C34AB6"/>
    <w:p w:rsidR="008069E8" w:rsidRPr="00397088" w:rsidRDefault="008069E8" w:rsidP="00407B6C">
      <w:pPr>
        <w:pStyle w:val="31"/>
      </w:pPr>
      <w:bookmarkStart w:id="881" w:name="_Toc317101391"/>
      <w:r>
        <w:rPr>
          <w:rFonts w:hint="eastAsia"/>
        </w:rPr>
        <w:lastRenderedPageBreak/>
        <w:t>User</w:t>
      </w:r>
      <w:r w:rsidRPr="00B27246">
        <w:t>Info</w:t>
      </w:r>
      <w:r w:rsidR="00766072">
        <w:rPr>
          <w:rFonts w:hint="eastAsia"/>
        </w:rPr>
        <w:t>（</w:t>
      </w:r>
      <w:r w:rsidR="00766072">
        <w:rPr>
          <w:rFonts w:hint="eastAsia"/>
        </w:rPr>
        <w:t>V01.01</w:t>
      </w:r>
      <w:r w:rsidR="00766072">
        <w:rPr>
          <w:rFonts w:hint="eastAsia"/>
        </w:rPr>
        <w:t>）</w:t>
      </w:r>
      <w:bookmarkEnd w:id="881"/>
    </w:p>
    <w:tbl>
      <w:tblPr>
        <w:tblW w:w="10035" w:type="dxa"/>
        <w:jc w:val="center"/>
        <w:tblInd w:w="2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58"/>
        <w:gridCol w:w="1657"/>
        <w:gridCol w:w="709"/>
        <w:gridCol w:w="850"/>
        <w:gridCol w:w="709"/>
        <w:gridCol w:w="5452"/>
      </w:tblGrid>
      <w:tr w:rsidR="008069E8" w:rsidRPr="00B27246" w:rsidTr="002F2106">
        <w:trPr>
          <w:jc w:val="center"/>
        </w:trPr>
        <w:tc>
          <w:tcPr>
            <w:tcW w:w="658" w:type="dxa"/>
            <w:shd w:val="clear" w:color="auto" w:fill="99CCFF"/>
          </w:tcPr>
          <w:p w:rsidR="008069E8" w:rsidRPr="00B27246" w:rsidRDefault="008069E8" w:rsidP="00330EBF">
            <w:pPr>
              <w:pStyle w:val="TAH"/>
              <w:rPr>
                <w:rFonts w:cs="Arial"/>
                <w:lang w:val="fr-FR" w:eastAsia="zh-CN"/>
              </w:rPr>
            </w:pPr>
            <w:r w:rsidRPr="00B27246">
              <w:rPr>
                <w:rFonts w:hAnsi="宋体" w:cs="Arial"/>
                <w:lang w:val="fr-FR" w:eastAsia="zh-CN"/>
              </w:rPr>
              <w:t>索引</w:t>
            </w:r>
          </w:p>
        </w:tc>
        <w:tc>
          <w:tcPr>
            <w:tcW w:w="1657" w:type="dxa"/>
            <w:shd w:val="clear" w:color="auto" w:fill="99CCFF"/>
          </w:tcPr>
          <w:p w:rsidR="008069E8" w:rsidRPr="00B27246" w:rsidRDefault="008069E8" w:rsidP="00330EBF">
            <w:pPr>
              <w:pStyle w:val="TAH"/>
              <w:rPr>
                <w:rFonts w:cs="Arial"/>
                <w:lang w:val="fr-FR" w:eastAsia="zh-CN"/>
              </w:rPr>
            </w:pPr>
            <w:r w:rsidRPr="00B27246">
              <w:rPr>
                <w:rFonts w:hAnsi="宋体" w:cs="Arial"/>
                <w:lang w:val="fr-FR" w:eastAsia="zh-CN"/>
              </w:rPr>
              <w:t>参数名字</w:t>
            </w:r>
          </w:p>
        </w:tc>
        <w:tc>
          <w:tcPr>
            <w:tcW w:w="709" w:type="dxa"/>
            <w:shd w:val="clear" w:color="auto" w:fill="99CCFF"/>
          </w:tcPr>
          <w:p w:rsidR="008069E8" w:rsidRPr="00B27246" w:rsidRDefault="008069E8" w:rsidP="00330EBF">
            <w:pPr>
              <w:pStyle w:val="TAH"/>
              <w:rPr>
                <w:rFonts w:cs="Arial"/>
                <w:lang w:val="fr-FR" w:eastAsia="zh-CN"/>
              </w:rPr>
            </w:pPr>
            <w:r w:rsidRPr="00B27246">
              <w:rPr>
                <w:rFonts w:hAnsi="宋体" w:cs="Arial"/>
                <w:lang w:val="fr-FR" w:eastAsia="zh-CN"/>
              </w:rPr>
              <w:t>可选</w:t>
            </w:r>
          </w:p>
        </w:tc>
        <w:tc>
          <w:tcPr>
            <w:tcW w:w="850" w:type="dxa"/>
            <w:shd w:val="clear" w:color="auto" w:fill="99CCFF"/>
          </w:tcPr>
          <w:p w:rsidR="008069E8" w:rsidRPr="00B27246" w:rsidRDefault="008069E8" w:rsidP="00330EBF">
            <w:pPr>
              <w:pStyle w:val="TAH"/>
              <w:rPr>
                <w:rFonts w:cs="Arial"/>
                <w:lang w:val="fr-FR" w:eastAsia="zh-CN"/>
              </w:rPr>
            </w:pPr>
            <w:r w:rsidRPr="00B27246">
              <w:rPr>
                <w:rFonts w:hAnsi="宋体" w:cs="Arial"/>
                <w:lang w:val="fr-FR" w:eastAsia="zh-CN"/>
              </w:rPr>
              <w:t>类型</w:t>
            </w:r>
          </w:p>
        </w:tc>
        <w:tc>
          <w:tcPr>
            <w:tcW w:w="709" w:type="dxa"/>
            <w:shd w:val="clear" w:color="auto" w:fill="99CCFF"/>
          </w:tcPr>
          <w:p w:rsidR="008069E8" w:rsidRPr="00B27246" w:rsidRDefault="008069E8" w:rsidP="00AA30C7">
            <w:pPr>
              <w:pStyle w:val="TAH"/>
              <w:rPr>
                <w:rFonts w:cs="Arial"/>
                <w:lang w:val="fr-FR" w:eastAsia="zh-CN"/>
              </w:rPr>
            </w:pPr>
            <w:r w:rsidRPr="00B27246">
              <w:rPr>
                <w:rFonts w:hAnsi="宋体" w:cs="Arial"/>
                <w:lang w:val="fr-FR" w:eastAsia="zh-CN"/>
              </w:rPr>
              <w:t>长度</w:t>
            </w:r>
          </w:p>
        </w:tc>
        <w:tc>
          <w:tcPr>
            <w:tcW w:w="5452" w:type="dxa"/>
            <w:shd w:val="clear" w:color="auto" w:fill="99CCFF"/>
          </w:tcPr>
          <w:p w:rsidR="008069E8" w:rsidRPr="00B27246" w:rsidRDefault="008069E8" w:rsidP="00330EBF">
            <w:pPr>
              <w:pStyle w:val="TAH"/>
              <w:rPr>
                <w:rFonts w:cs="Arial"/>
                <w:lang w:val="fr-FR" w:eastAsia="zh-CN"/>
              </w:rPr>
            </w:pPr>
            <w:r w:rsidRPr="00B27246">
              <w:rPr>
                <w:rFonts w:hAnsi="宋体" w:cs="Arial"/>
                <w:lang w:val="fr-FR" w:eastAsia="zh-CN"/>
              </w:rPr>
              <w:t>描述信息</w:t>
            </w:r>
          </w:p>
        </w:tc>
      </w:tr>
      <w:tr w:rsidR="003F6D52" w:rsidRPr="00B27246" w:rsidTr="002F2106">
        <w:trPr>
          <w:jc w:val="center"/>
        </w:trPr>
        <w:tc>
          <w:tcPr>
            <w:tcW w:w="658" w:type="dxa"/>
          </w:tcPr>
          <w:p w:rsidR="003F6D52" w:rsidRPr="002F2106" w:rsidRDefault="003F6D52" w:rsidP="00330EBF">
            <w:pPr>
              <w:pStyle w:val="TAL"/>
              <w:ind w:firstLine="210"/>
              <w:rPr>
                <w:rFonts w:asciiTheme="minorEastAsia" w:eastAsiaTheme="minorEastAsia" w:hAnsiTheme="minorEastAsia" w:cs="Arial"/>
                <w:lang w:val="en-US" w:eastAsia="zh-CN"/>
              </w:rPr>
            </w:pPr>
          </w:p>
        </w:tc>
        <w:tc>
          <w:tcPr>
            <w:tcW w:w="1657" w:type="dxa"/>
          </w:tcPr>
          <w:p w:rsidR="003F6D52" w:rsidRPr="002F2106" w:rsidRDefault="003F6D52" w:rsidP="003F6D52">
            <w:pPr>
              <w:pStyle w:val="TAL"/>
              <w:rPr>
                <w:rFonts w:asciiTheme="minorEastAsia" w:eastAsiaTheme="minorEastAsia" w:hAnsiTheme="minorEastAsia"/>
                <w:color w:val="000000"/>
                <w:lang w:eastAsia="zh-CN"/>
              </w:rPr>
            </w:pPr>
            <w:r w:rsidRPr="002F2106">
              <w:rPr>
                <w:rFonts w:asciiTheme="minorEastAsia" w:eastAsiaTheme="minorEastAsia" w:hAnsiTheme="minorEastAsia" w:hint="eastAsia"/>
                <w:color w:val="000000"/>
                <w:lang w:eastAsia="zh-CN"/>
              </w:rPr>
              <w:t>nickName</w:t>
            </w:r>
          </w:p>
        </w:tc>
        <w:tc>
          <w:tcPr>
            <w:tcW w:w="709" w:type="dxa"/>
          </w:tcPr>
          <w:p w:rsidR="003F6D52" w:rsidRPr="002F2106" w:rsidRDefault="003F6D52" w:rsidP="003F6D52">
            <w:pPr>
              <w:pStyle w:val="TAL"/>
              <w:rPr>
                <w:rFonts w:asciiTheme="minorEastAsia" w:eastAsiaTheme="minorEastAsia" w:hAnsiTheme="minorEastAsia"/>
                <w:lang w:val="en-US" w:eastAsia="zh-CN"/>
              </w:rPr>
            </w:pPr>
            <w:r w:rsidRPr="002F2106">
              <w:rPr>
                <w:rFonts w:asciiTheme="minorEastAsia" w:eastAsiaTheme="minorEastAsia" w:hAnsiTheme="minorEastAsia" w:hint="eastAsia"/>
                <w:lang w:val="en-US" w:eastAsia="zh-CN"/>
              </w:rPr>
              <w:t>O</w:t>
            </w:r>
          </w:p>
        </w:tc>
        <w:tc>
          <w:tcPr>
            <w:tcW w:w="850" w:type="dxa"/>
          </w:tcPr>
          <w:p w:rsidR="003F6D52" w:rsidRPr="002F2106" w:rsidRDefault="003F6D52" w:rsidP="003F6D52">
            <w:pPr>
              <w:pStyle w:val="TAL"/>
              <w:rPr>
                <w:rFonts w:asciiTheme="minorEastAsia" w:eastAsiaTheme="minorEastAsia" w:hAnsiTheme="minorEastAsia"/>
                <w:lang w:eastAsia="zh-CN"/>
              </w:rPr>
            </w:pPr>
            <w:r w:rsidRPr="002F2106">
              <w:rPr>
                <w:rFonts w:asciiTheme="minorEastAsia" w:eastAsiaTheme="minorEastAsia" w:hAnsiTheme="minorEastAsia" w:hint="eastAsia"/>
                <w:lang w:eastAsia="zh-CN"/>
              </w:rPr>
              <w:t>String</w:t>
            </w:r>
          </w:p>
        </w:tc>
        <w:tc>
          <w:tcPr>
            <w:tcW w:w="709" w:type="dxa"/>
          </w:tcPr>
          <w:p w:rsidR="003F6D52" w:rsidRPr="002F2106" w:rsidRDefault="003F6D52" w:rsidP="003F6D52">
            <w:pPr>
              <w:pStyle w:val="TAL"/>
              <w:rPr>
                <w:rFonts w:asciiTheme="minorEastAsia" w:eastAsiaTheme="minorEastAsia" w:hAnsiTheme="minorEastAsia"/>
                <w:lang w:val="en-US" w:eastAsia="zh-CN"/>
              </w:rPr>
            </w:pPr>
            <w:r w:rsidRPr="002F2106">
              <w:rPr>
                <w:rFonts w:asciiTheme="minorEastAsia" w:eastAsiaTheme="minorEastAsia" w:hAnsiTheme="minorEastAsia" w:hint="eastAsia"/>
                <w:lang w:val="en-US" w:eastAsia="zh-CN"/>
              </w:rPr>
              <w:t>20</w:t>
            </w:r>
          </w:p>
        </w:tc>
        <w:tc>
          <w:tcPr>
            <w:tcW w:w="5452" w:type="dxa"/>
          </w:tcPr>
          <w:p w:rsidR="003F6D52" w:rsidRPr="002F2106" w:rsidRDefault="003F6D52" w:rsidP="003F6D52">
            <w:pPr>
              <w:rPr>
                <w:rFonts w:asciiTheme="minorEastAsia" w:eastAsiaTheme="minorEastAsia" w:hAnsiTheme="minorEastAsia" w:cs="Arial"/>
                <w:color w:val="000000"/>
                <w:sz w:val="18"/>
                <w:szCs w:val="18"/>
              </w:rPr>
            </w:pPr>
            <w:r w:rsidRPr="002F2106">
              <w:rPr>
                <w:rFonts w:asciiTheme="minorEastAsia" w:eastAsiaTheme="minorEastAsia" w:hAnsiTheme="minorEastAsia" w:cs="Arial" w:hint="eastAsia"/>
                <w:color w:val="000000"/>
                <w:sz w:val="18"/>
                <w:szCs w:val="18"/>
              </w:rPr>
              <w:t>昵称</w:t>
            </w:r>
            <w:r w:rsidRPr="002F2106">
              <w:rPr>
                <w:rFonts w:asciiTheme="minorEastAsia" w:eastAsiaTheme="minorEastAsia" w:hAnsiTheme="minorEastAsia" w:cs="Arial"/>
                <w:color w:val="000000"/>
                <w:sz w:val="18"/>
                <w:szCs w:val="18"/>
              </w:rPr>
              <w:t>(</w:t>
            </w:r>
            <w:r w:rsidRPr="002F2106">
              <w:rPr>
                <w:rFonts w:asciiTheme="minorEastAsia" w:eastAsiaTheme="minorEastAsia" w:hAnsiTheme="minorEastAsia" w:cs="Arial" w:hint="eastAsia"/>
                <w:color w:val="000000"/>
                <w:sz w:val="18"/>
                <w:szCs w:val="18"/>
              </w:rPr>
              <w:t>英文、数字、</w:t>
            </w:r>
            <w:r w:rsidRPr="002F2106">
              <w:rPr>
                <w:rFonts w:asciiTheme="minorEastAsia" w:eastAsiaTheme="minorEastAsia" w:hAnsiTheme="minorEastAsia" w:cs="Arial"/>
                <w:color w:val="000000"/>
                <w:sz w:val="18"/>
                <w:szCs w:val="18"/>
              </w:rPr>
              <w:t xml:space="preserve">_ </w:t>
            </w:r>
            <w:r w:rsidRPr="002F2106">
              <w:rPr>
                <w:rFonts w:asciiTheme="minorEastAsia" w:eastAsiaTheme="minorEastAsia" w:hAnsiTheme="minorEastAsia" w:cs="Arial" w:hint="eastAsia"/>
                <w:color w:val="000000"/>
                <w:sz w:val="18"/>
                <w:szCs w:val="18"/>
              </w:rPr>
              <w:t>、中文不可以超过</w:t>
            </w:r>
            <w:r w:rsidRPr="002F2106">
              <w:rPr>
                <w:rFonts w:asciiTheme="minorEastAsia" w:eastAsiaTheme="minorEastAsia" w:hAnsiTheme="minorEastAsia" w:cs="Arial"/>
                <w:color w:val="000000"/>
                <w:sz w:val="18"/>
                <w:szCs w:val="18"/>
              </w:rPr>
              <w:t>20</w:t>
            </w:r>
            <w:r w:rsidRPr="002F2106">
              <w:rPr>
                <w:rFonts w:asciiTheme="minorEastAsia" w:eastAsiaTheme="minorEastAsia" w:hAnsiTheme="minorEastAsia" w:cs="Arial" w:hint="eastAsia"/>
                <w:color w:val="000000"/>
                <w:sz w:val="18"/>
                <w:szCs w:val="18"/>
              </w:rPr>
              <w:t>位字符</w:t>
            </w:r>
          </w:p>
        </w:tc>
      </w:tr>
      <w:tr w:rsidR="003F6D52" w:rsidRPr="00B27246" w:rsidTr="002F2106">
        <w:trPr>
          <w:jc w:val="center"/>
        </w:trPr>
        <w:tc>
          <w:tcPr>
            <w:tcW w:w="658" w:type="dxa"/>
          </w:tcPr>
          <w:p w:rsidR="003F6D52" w:rsidRPr="002F2106" w:rsidRDefault="003F6D52" w:rsidP="00330EBF">
            <w:pPr>
              <w:pStyle w:val="TAL"/>
              <w:ind w:firstLine="210"/>
              <w:rPr>
                <w:rFonts w:asciiTheme="minorEastAsia" w:eastAsiaTheme="minorEastAsia" w:hAnsiTheme="minorEastAsia" w:cs="Arial"/>
                <w:lang w:val="en-US" w:eastAsia="zh-CN"/>
              </w:rPr>
            </w:pPr>
          </w:p>
        </w:tc>
        <w:tc>
          <w:tcPr>
            <w:tcW w:w="1657" w:type="dxa"/>
          </w:tcPr>
          <w:p w:rsidR="003F6D52" w:rsidRPr="002F2106" w:rsidRDefault="00C34AB6" w:rsidP="003F6D52">
            <w:pPr>
              <w:pStyle w:val="TAL"/>
              <w:rPr>
                <w:rFonts w:asciiTheme="minorEastAsia" w:eastAsiaTheme="minorEastAsia" w:hAnsiTheme="minorEastAsia"/>
              </w:rPr>
            </w:pPr>
            <w:r w:rsidRPr="002F2106">
              <w:rPr>
                <w:rFonts w:asciiTheme="minorEastAsia" w:eastAsiaTheme="minorEastAsia" w:hAnsiTheme="minorEastAsia" w:hint="eastAsia"/>
                <w:lang w:eastAsia="zh-CN"/>
              </w:rPr>
              <w:t>l</w:t>
            </w:r>
            <w:r w:rsidR="003F6D52" w:rsidRPr="002F2106">
              <w:rPr>
                <w:rFonts w:asciiTheme="minorEastAsia" w:eastAsiaTheme="minorEastAsia" w:hAnsiTheme="minorEastAsia" w:hint="eastAsia"/>
              </w:rPr>
              <w:t>anguageCode</w:t>
            </w:r>
          </w:p>
        </w:tc>
        <w:tc>
          <w:tcPr>
            <w:tcW w:w="709" w:type="dxa"/>
          </w:tcPr>
          <w:p w:rsidR="003F6D52" w:rsidRPr="002F2106" w:rsidRDefault="003F6D52" w:rsidP="003F6D52">
            <w:pPr>
              <w:spacing w:line="240" w:lineRule="atLeast"/>
              <w:rPr>
                <w:rFonts w:asciiTheme="minorEastAsia" w:eastAsiaTheme="minorEastAsia" w:hAnsiTheme="minorEastAsia" w:cs="Arial"/>
                <w:color w:val="000000"/>
                <w:sz w:val="18"/>
                <w:szCs w:val="18"/>
              </w:rPr>
            </w:pPr>
            <w:r w:rsidRPr="002F2106">
              <w:rPr>
                <w:rFonts w:asciiTheme="minorEastAsia" w:eastAsiaTheme="minorEastAsia" w:hAnsiTheme="minorEastAsia" w:cs="Arial" w:hint="eastAsia"/>
                <w:color w:val="000000"/>
                <w:sz w:val="18"/>
                <w:szCs w:val="18"/>
              </w:rPr>
              <w:t>M</w:t>
            </w:r>
          </w:p>
        </w:tc>
        <w:tc>
          <w:tcPr>
            <w:tcW w:w="850" w:type="dxa"/>
          </w:tcPr>
          <w:p w:rsidR="003F6D52" w:rsidRPr="002F2106" w:rsidRDefault="003F6D52" w:rsidP="003F6D52">
            <w:pPr>
              <w:spacing w:line="240" w:lineRule="atLeast"/>
              <w:rPr>
                <w:rFonts w:asciiTheme="minorEastAsia" w:eastAsiaTheme="minorEastAsia" w:hAnsiTheme="minorEastAsia" w:cs="Arial"/>
                <w:color w:val="000000"/>
                <w:sz w:val="18"/>
                <w:szCs w:val="18"/>
              </w:rPr>
            </w:pPr>
            <w:r w:rsidRPr="002F2106">
              <w:rPr>
                <w:rFonts w:asciiTheme="minorEastAsia" w:eastAsiaTheme="minorEastAsia" w:hAnsiTheme="minorEastAsia" w:cs="Arial" w:hint="eastAsia"/>
                <w:color w:val="000000"/>
                <w:sz w:val="18"/>
                <w:szCs w:val="18"/>
              </w:rPr>
              <w:t>String</w:t>
            </w:r>
          </w:p>
        </w:tc>
        <w:tc>
          <w:tcPr>
            <w:tcW w:w="709" w:type="dxa"/>
          </w:tcPr>
          <w:p w:rsidR="003F6D52" w:rsidRPr="002F2106" w:rsidRDefault="003F6D52" w:rsidP="003F6D52">
            <w:pPr>
              <w:spacing w:line="240" w:lineRule="atLeast"/>
              <w:rPr>
                <w:rFonts w:asciiTheme="minorEastAsia" w:eastAsiaTheme="minorEastAsia" w:hAnsiTheme="minorEastAsia" w:cs="Arial"/>
                <w:color w:val="000000"/>
                <w:sz w:val="18"/>
                <w:szCs w:val="18"/>
              </w:rPr>
            </w:pPr>
            <w:r w:rsidRPr="002F2106">
              <w:rPr>
                <w:rFonts w:asciiTheme="minorEastAsia" w:eastAsiaTheme="minorEastAsia" w:hAnsiTheme="minorEastAsia" w:cs="Arial" w:hint="eastAsia"/>
                <w:color w:val="000000"/>
                <w:sz w:val="18"/>
                <w:szCs w:val="18"/>
              </w:rPr>
              <w:t>4</w:t>
            </w:r>
          </w:p>
        </w:tc>
        <w:tc>
          <w:tcPr>
            <w:tcW w:w="5452" w:type="dxa"/>
          </w:tcPr>
          <w:p w:rsidR="003F6D52" w:rsidRPr="002F2106" w:rsidRDefault="003F6D52" w:rsidP="003F6D52">
            <w:pPr>
              <w:rPr>
                <w:rFonts w:asciiTheme="minorEastAsia" w:eastAsiaTheme="minorEastAsia" w:hAnsiTheme="minorEastAsia"/>
                <w:sz w:val="18"/>
                <w:szCs w:val="18"/>
                <w:lang w:val="en-GB"/>
              </w:rPr>
            </w:pPr>
            <w:r w:rsidRPr="002F2106">
              <w:rPr>
                <w:rFonts w:asciiTheme="minorEastAsia" w:eastAsiaTheme="minorEastAsia" w:hAnsiTheme="minorEastAsia" w:hint="eastAsia"/>
                <w:sz w:val="18"/>
                <w:szCs w:val="18"/>
                <w:lang w:val="en-GB"/>
              </w:rPr>
              <w:t>语言代码(参考附件ISO 639)</w:t>
            </w:r>
          </w:p>
        </w:tc>
      </w:tr>
      <w:tr w:rsidR="003F6D52" w:rsidRPr="00B27246" w:rsidTr="002F2106">
        <w:trPr>
          <w:jc w:val="center"/>
        </w:trPr>
        <w:tc>
          <w:tcPr>
            <w:tcW w:w="658" w:type="dxa"/>
          </w:tcPr>
          <w:p w:rsidR="003F6D52" w:rsidRPr="002F2106" w:rsidRDefault="003F6D52" w:rsidP="00330EBF">
            <w:pPr>
              <w:pStyle w:val="TAL"/>
              <w:ind w:firstLine="210"/>
              <w:rPr>
                <w:rFonts w:asciiTheme="minorEastAsia" w:eastAsiaTheme="minorEastAsia" w:hAnsiTheme="minorEastAsia" w:cs="Arial"/>
                <w:lang w:val="en-US" w:eastAsia="zh-CN"/>
              </w:rPr>
            </w:pPr>
          </w:p>
        </w:tc>
        <w:tc>
          <w:tcPr>
            <w:tcW w:w="1657" w:type="dxa"/>
          </w:tcPr>
          <w:p w:rsidR="003F6D52" w:rsidRPr="002F2106" w:rsidRDefault="00C34AB6" w:rsidP="003F6D52">
            <w:pPr>
              <w:pStyle w:val="TAL"/>
              <w:rPr>
                <w:rFonts w:asciiTheme="minorEastAsia" w:eastAsiaTheme="minorEastAsia" w:hAnsiTheme="minorEastAsia"/>
                <w:lang w:val="en-US"/>
              </w:rPr>
            </w:pPr>
            <w:r w:rsidRPr="002F2106">
              <w:rPr>
                <w:rFonts w:asciiTheme="minorEastAsia" w:eastAsiaTheme="minorEastAsia" w:hAnsiTheme="minorEastAsia" w:hint="eastAsia"/>
                <w:lang w:val="en-US" w:eastAsia="zh-CN"/>
              </w:rPr>
              <w:t>f</w:t>
            </w:r>
            <w:r w:rsidR="003F6D52" w:rsidRPr="002F2106">
              <w:rPr>
                <w:rFonts w:asciiTheme="minorEastAsia" w:eastAsiaTheme="minorEastAsia" w:hAnsiTheme="minorEastAsia" w:hint="eastAsia"/>
                <w:lang w:val="en-US"/>
              </w:rPr>
              <w:t>irstName</w:t>
            </w:r>
          </w:p>
        </w:tc>
        <w:tc>
          <w:tcPr>
            <w:tcW w:w="709" w:type="dxa"/>
          </w:tcPr>
          <w:p w:rsidR="003F6D52" w:rsidRPr="002F2106" w:rsidRDefault="003F6D52" w:rsidP="003F6D52">
            <w:pPr>
              <w:spacing w:line="240" w:lineRule="atLeast"/>
              <w:rPr>
                <w:rFonts w:asciiTheme="minorEastAsia" w:eastAsiaTheme="minorEastAsia" w:hAnsiTheme="minorEastAsia" w:cs="Arial"/>
                <w:sz w:val="18"/>
                <w:szCs w:val="18"/>
              </w:rPr>
            </w:pPr>
            <w:r w:rsidRPr="002F2106">
              <w:rPr>
                <w:rFonts w:asciiTheme="minorEastAsia" w:eastAsiaTheme="minorEastAsia" w:hAnsiTheme="minorEastAsia" w:cs="Arial" w:hint="eastAsia"/>
                <w:color w:val="000000"/>
                <w:sz w:val="18"/>
                <w:szCs w:val="18"/>
              </w:rPr>
              <w:t>O</w:t>
            </w:r>
          </w:p>
        </w:tc>
        <w:tc>
          <w:tcPr>
            <w:tcW w:w="850" w:type="dxa"/>
          </w:tcPr>
          <w:p w:rsidR="003F6D52" w:rsidRPr="002F2106" w:rsidRDefault="003F6D52" w:rsidP="003F6D52">
            <w:pPr>
              <w:spacing w:line="240" w:lineRule="atLeast"/>
              <w:rPr>
                <w:rFonts w:asciiTheme="minorEastAsia" w:eastAsiaTheme="minorEastAsia" w:hAnsiTheme="minorEastAsia" w:cs="Arial"/>
                <w:color w:val="000000"/>
                <w:sz w:val="18"/>
                <w:szCs w:val="18"/>
              </w:rPr>
            </w:pPr>
            <w:r w:rsidRPr="002F2106">
              <w:rPr>
                <w:rFonts w:asciiTheme="minorEastAsia" w:eastAsiaTheme="minorEastAsia" w:hAnsiTheme="minorEastAsia" w:cs="Arial" w:hint="eastAsia"/>
                <w:color w:val="000000"/>
                <w:sz w:val="18"/>
                <w:szCs w:val="18"/>
              </w:rPr>
              <w:t>String</w:t>
            </w:r>
          </w:p>
        </w:tc>
        <w:tc>
          <w:tcPr>
            <w:tcW w:w="709" w:type="dxa"/>
          </w:tcPr>
          <w:p w:rsidR="003F6D52" w:rsidRPr="002F2106" w:rsidDel="004A35F3" w:rsidRDefault="003F6D52" w:rsidP="003F6D52">
            <w:pPr>
              <w:spacing w:line="240" w:lineRule="atLeast"/>
              <w:rPr>
                <w:rFonts w:asciiTheme="minorEastAsia" w:eastAsiaTheme="minorEastAsia" w:hAnsiTheme="minorEastAsia" w:cs="Arial"/>
                <w:sz w:val="18"/>
                <w:szCs w:val="18"/>
              </w:rPr>
            </w:pPr>
            <w:r w:rsidRPr="002F2106">
              <w:rPr>
                <w:rFonts w:asciiTheme="minorEastAsia" w:eastAsiaTheme="minorEastAsia" w:hAnsiTheme="minorEastAsia" w:cs="Arial" w:hint="eastAsia"/>
                <w:sz w:val="18"/>
                <w:szCs w:val="18"/>
              </w:rPr>
              <w:t>20</w:t>
            </w:r>
          </w:p>
        </w:tc>
        <w:tc>
          <w:tcPr>
            <w:tcW w:w="5452" w:type="dxa"/>
          </w:tcPr>
          <w:p w:rsidR="003F6D52" w:rsidRPr="002F2106" w:rsidRDefault="003F6D52" w:rsidP="003F6D52">
            <w:pPr>
              <w:pStyle w:val="CharCharCharCharChar"/>
              <w:rPr>
                <w:rFonts w:asciiTheme="minorEastAsia" w:eastAsiaTheme="minorEastAsia" w:hAnsiTheme="minorEastAsia"/>
                <w:sz w:val="18"/>
                <w:szCs w:val="18"/>
              </w:rPr>
            </w:pPr>
            <w:r w:rsidRPr="002F2106">
              <w:rPr>
                <w:rFonts w:asciiTheme="minorEastAsia" w:eastAsiaTheme="minorEastAsia" w:hAnsiTheme="minorEastAsia" w:hint="eastAsia"/>
                <w:sz w:val="18"/>
                <w:szCs w:val="18"/>
              </w:rPr>
              <w:t>FirstName</w:t>
            </w:r>
            <w:r w:rsidRPr="002F2106">
              <w:rPr>
                <w:rFonts w:asciiTheme="minorEastAsia" w:eastAsiaTheme="minorEastAsia" w:hAnsiTheme="minorEastAsia"/>
                <w:sz w:val="18"/>
                <w:szCs w:val="18"/>
              </w:rPr>
              <w:t>(</w:t>
            </w:r>
            <w:r w:rsidRPr="002F2106">
              <w:rPr>
                <w:rFonts w:asciiTheme="minorEastAsia" w:eastAsiaTheme="minorEastAsia" w:hAnsiTheme="minorEastAsia" w:hint="eastAsia"/>
                <w:sz w:val="18"/>
                <w:szCs w:val="18"/>
              </w:rPr>
              <w:t>英文、数字、</w:t>
            </w:r>
            <w:r w:rsidRPr="002F2106">
              <w:rPr>
                <w:rFonts w:asciiTheme="minorEastAsia" w:eastAsiaTheme="minorEastAsia" w:hAnsiTheme="minorEastAsia"/>
                <w:sz w:val="18"/>
                <w:szCs w:val="18"/>
              </w:rPr>
              <w:t xml:space="preserve">_ </w:t>
            </w:r>
            <w:r w:rsidRPr="002F2106">
              <w:rPr>
                <w:rFonts w:asciiTheme="minorEastAsia" w:eastAsiaTheme="minorEastAsia" w:hAnsiTheme="minorEastAsia" w:hint="eastAsia"/>
                <w:sz w:val="18"/>
                <w:szCs w:val="18"/>
              </w:rPr>
              <w:t>、中文不可以超过</w:t>
            </w:r>
            <w:r w:rsidRPr="002F2106">
              <w:rPr>
                <w:rFonts w:asciiTheme="minorEastAsia" w:eastAsiaTheme="minorEastAsia" w:hAnsiTheme="minorEastAsia"/>
                <w:sz w:val="18"/>
                <w:szCs w:val="18"/>
              </w:rPr>
              <w:t>20</w:t>
            </w:r>
            <w:r w:rsidRPr="002F2106">
              <w:rPr>
                <w:rFonts w:asciiTheme="minorEastAsia" w:eastAsiaTheme="minorEastAsia" w:hAnsiTheme="minorEastAsia" w:hint="eastAsia"/>
                <w:sz w:val="18"/>
                <w:szCs w:val="18"/>
              </w:rPr>
              <w:t>位字符)</w:t>
            </w:r>
            <w:r w:rsidR="00613972" w:rsidRPr="002F2106">
              <w:rPr>
                <w:rFonts w:asciiTheme="minorEastAsia" w:eastAsiaTheme="minorEastAsia" w:hAnsiTheme="minorEastAsia" w:hint="eastAsia"/>
                <w:sz w:val="18"/>
                <w:szCs w:val="18"/>
              </w:rPr>
              <w:t xml:space="preserve"> （欧洲版不保存，不返回）</w:t>
            </w:r>
          </w:p>
          <w:p w:rsidR="003F6D52" w:rsidRPr="002F2106" w:rsidRDefault="003F6D52" w:rsidP="003F6D52">
            <w:pPr>
              <w:pStyle w:val="CharCharCharCharChar"/>
              <w:rPr>
                <w:rFonts w:asciiTheme="minorEastAsia" w:eastAsiaTheme="minorEastAsia" w:hAnsiTheme="minorEastAsia"/>
                <w:sz w:val="18"/>
                <w:szCs w:val="18"/>
              </w:rPr>
            </w:pPr>
            <w:r w:rsidRPr="002F2106">
              <w:rPr>
                <w:rFonts w:asciiTheme="minorEastAsia" w:eastAsiaTheme="minorEastAsia" w:hAnsiTheme="minorEastAsia" w:hint="eastAsia"/>
                <w:sz w:val="18"/>
                <w:szCs w:val="18"/>
              </w:rPr>
              <w:t>没有first和lastname的，姓名填该字段；</w:t>
            </w:r>
          </w:p>
        </w:tc>
      </w:tr>
      <w:tr w:rsidR="003F6D52" w:rsidRPr="00B27246" w:rsidTr="002F2106">
        <w:trPr>
          <w:jc w:val="center"/>
        </w:trPr>
        <w:tc>
          <w:tcPr>
            <w:tcW w:w="658" w:type="dxa"/>
          </w:tcPr>
          <w:p w:rsidR="003F6D52" w:rsidRPr="002F2106" w:rsidRDefault="003F6D52" w:rsidP="00330EBF">
            <w:pPr>
              <w:pStyle w:val="TAL"/>
              <w:ind w:firstLine="210"/>
              <w:rPr>
                <w:rFonts w:asciiTheme="minorEastAsia" w:eastAsiaTheme="minorEastAsia" w:hAnsiTheme="minorEastAsia" w:cs="Arial"/>
                <w:lang w:val="en-US" w:eastAsia="zh-CN"/>
              </w:rPr>
            </w:pPr>
          </w:p>
        </w:tc>
        <w:tc>
          <w:tcPr>
            <w:tcW w:w="1657" w:type="dxa"/>
          </w:tcPr>
          <w:p w:rsidR="003F6D52" w:rsidRPr="002F2106" w:rsidRDefault="00C34AB6" w:rsidP="003F6D52">
            <w:pPr>
              <w:pStyle w:val="TAL"/>
              <w:rPr>
                <w:rFonts w:asciiTheme="minorEastAsia" w:eastAsiaTheme="minorEastAsia" w:hAnsiTheme="minorEastAsia"/>
                <w:lang w:val="en-US"/>
              </w:rPr>
            </w:pPr>
            <w:r w:rsidRPr="002F2106">
              <w:rPr>
                <w:rFonts w:asciiTheme="minorEastAsia" w:eastAsiaTheme="minorEastAsia" w:hAnsiTheme="minorEastAsia" w:hint="eastAsia"/>
                <w:lang w:val="en-US" w:eastAsia="zh-CN"/>
              </w:rPr>
              <w:t>l</w:t>
            </w:r>
            <w:r w:rsidR="003F6D52" w:rsidRPr="002F2106">
              <w:rPr>
                <w:rFonts w:asciiTheme="minorEastAsia" w:eastAsiaTheme="minorEastAsia" w:hAnsiTheme="minorEastAsia" w:hint="eastAsia"/>
                <w:lang w:val="en-US"/>
              </w:rPr>
              <w:t>astName</w:t>
            </w:r>
          </w:p>
        </w:tc>
        <w:tc>
          <w:tcPr>
            <w:tcW w:w="709" w:type="dxa"/>
          </w:tcPr>
          <w:p w:rsidR="003F6D52" w:rsidRPr="002F2106" w:rsidRDefault="003F6D52" w:rsidP="003F6D52">
            <w:pPr>
              <w:spacing w:line="240" w:lineRule="atLeast"/>
              <w:rPr>
                <w:rFonts w:asciiTheme="minorEastAsia" w:eastAsiaTheme="minorEastAsia" w:hAnsiTheme="minorEastAsia" w:cs="Arial"/>
                <w:color w:val="000000"/>
                <w:sz w:val="18"/>
                <w:szCs w:val="18"/>
              </w:rPr>
            </w:pPr>
            <w:r w:rsidRPr="002F2106">
              <w:rPr>
                <w:rFonts w:asciiTheme="minorEastAsia" w:eastAsiaTheme="minorEastAsia" w:hAnsiTheme="minorEastAsia" w:cs="Arial" w:hint="eastAsia"/>
                <w:color w:val="000000"/>
                <w:sz w:val="18"/>
                <w:szCs w:val="18"/>
              </w:rPr>
              <w:t>O</w:t>
            </w:r>
          </w:p>
        </w:tc>
        <w:tc>
          <w:tcPr>
            <w:tcW w:w="850" w:type="dxa"/>
          </w:tcPr>
          <w:p w:rsidR="003F6D52" w:rsidRPr="002F2106" w:rsidRDefault="003F6D52" w:rsidP="003F6D52">
            <w:pPr>
              <w:spacing w:line="240" w:lineRule="atLeast"/>
              <w:rPr>
                <w:rFonts w:asciiTheme="minorEastAsia" w:eastAsiaTheme="minorEastAsia" w:hAnsiTheme="minorEastAsia" w:cs="Arial"/>
                <w:color w:val="000000"/>
                <w:sz w:val="18"/>
                <w:szCs w:val="18"/>
              </w:rPr>
            </w:pPr>
            <w:r w:rsidRPr="002F2106">
              <w:rPr>
                <w:rFonts w:asciiTheme="minorEastAsia" w:eastAsiaTheme="minorEastAsia" w:hAnsiTheme="minorEastAsia" w:cs="Arial" w:hint="eastAsia"/>
                <w:color w:val="000000"/>
                <w:sz w:val="18"/>
                <w:szCs w:val="18"/>
              </w:rPr>
              <w:t>String</w:t>
            </w:r>
          </w:p>
        </w:tc>
        <w:tc>
          <w:tcPr>
            <w:tcW w:w="709" w:type="dxa"/>
          </w:tcPr>
          <w:p w:rsidR="003F6D52" w:rsidRPr="002F2106" w:rsidDel="004A35F3" w:rsidRDefault="003F6D52" w:rsidP="003F6D52">
            <w:pPr>
              <w:spacing w:line="240" w:lineRule="atLeast"/>
              <w:rPr>
                <w:rFonts w:asciiTheme="minorEastAsia" w:eastAsiaTheme="minorEastAsia" w:hAnsiTheme="minorEastAsia" w:cs="Arial"/>
                <w:sz w:val="18"/>
                <w:szCs w:val="18"/>
              </w:rPr>
            </w:pPr>
            <w:r w:rsidRPr="002F2106">
              <w:rPr>
                <w:rFonts w:asciiTheme="minorEastAsia" w:eastAsiaTheme="minorEastAsia" w:hAnsiTheme="minorEastAsia" w:cs="Arial" w:hint="eastAsia"/>
                <w:sz w:val="18"/>
                <w:szCs w:val="18"/>
              </w:rPr>
              <w:t>20</w:t>
            </w:r>
          </w:p>
        </w:tc>
        <w:tc>
          <w:tcPr>
            <w:tcW w:w="5452" w:type="dxa"/>
          </w:tcPr>
          <w:p w:rsidR="003F6D52" w:rsidRPr="002F2106" w:rsidRDefault="003F6D52" w:rsidP="003F6D52">
            <w:pPr>
              <w:pStyle w:val="CharCharCharCharChar"/>
              <w:rPr>
                <w:rFonts w:asciiTheme="minorEastAsia" w:eastAsiaTheme="minorEastAsia" w:hAnsiTheme="minorEastAsia"/>
                <w:sz w:val="18"/>
                <w:szCs w:val="18"/>
              </w:rPr>
            </w:pPr>
            <w:r w:rsidRPr="002F2106">
              <w:rPr>
                <w:rFonts w:asciiTheme="minorEastAsia" w:eastAsiaTheme="minorEastAsia" w:hAnsiTheme="minorEastAsia"/>
                <w:sz w:val="18"/>
                <w:szCs w:val="18"/>
              </w:rPr>
              <w:t>LastName (</w:t>
            </w:r>
            <w:r w:rsidRPr="002F2106">
              <w:rPr>
                <w:rFonts w:asciiTheme="minorEastAsia" w:eastAsiaTheme="minorEastAsia" w:hAnsiTheme="minorEastAsia" w:hint="eastAsia"/>
                <w:sz w:val="18"/>
                <w:szCs w:val="18"/>
              </w:rPr>
              <w:t>英文、数字、</w:t>
            </w:r>
            <w:r w:rsidRPr="002F2106">
              <w:rPr>
                <w:rFonts w:asciiTheme="minorEastAsia" w:eastAsiaTheme="minorEastAsia" w:hAnsiTheme="minorEastAsia"/>
                <w:sz w:val="18"/>
                <w:szCs w:val="18"/>
              </w:rPr>
              <w:t xml:space="preserve">_ </w:t>
            </w:r>
            <w:r w:rsidRPr="002F2106">
              <w:rPr>
                <w:rFonts w:asciiTheme="minorEastAsia" w:eastAsiaTheme="minorEastAsia" w:hAnsiTheme="minorEastAsia" w:hint="eastAsia"/>
                <w:sz w:val="18"/>
                <w:szCs w:val="18"/>
              </w:rPr>
              <w:t>、中文不可以超过</w:t>
            </w:r>
            <w:r w:rsidRPr="002F2106">
              <w:rPr>
                <w:rFonts w:asciiTheme="minorEastAsia" w:eastAsiaTheme="minorEastAsia" w:hAnsiTheme="minorEastAsia"/>
                <w:sz w:val="18"/>
                <w:szCs w:val="18"/>
              </w:rPr>
              <w:t>20</w:t>
            </w:r>
            <w:r w:rsidRPr="002F2106">
              <w:rPr>
                <w:rFonts w:asciiTheme="minorEastAsia" w:eastAsiaTheme="minorEastAsia" w:hAnsiTheme="minorEastAsia" w:hint="eastAsia"/>
                <w:sz w:val="18"/>
                <w:szCs w:val="18"/>
              </w:rPr>
              <w:t>位字符)</w:t>
            </w:r>
            <w:r w:rsidR="00613972" w:rsidRPr="002F2106">
              <w:rPr>
                <w:rFonts w:asciiTheme="minorEastAsia" w:eastAsiaTheme="minorEastAsia" w:hAnsiTheme="minorEastAsia" w:hint="eastAsia"/>
                <w:sz w:val="18"/>
                <w:szCs w:val="18"/>
              </w:rPr>
              <w:t xml:space="preserve"> （欧洲版不保存，不返回）</w:t>
            </w:r>
          </w:p>
          <w:p w:rsidR="003F6D52" w:rsidRPr="002F2106" w:rsidRDefault="003F6D52" w:rsidP="003F6D52">
            <w:pPr>
              <w:pStyle w:val="CharCharCharCharChar"/>
              <w:rPr>
                <w:rFonts w:asciiTheme="minorEastAsia" w:eastAsiaTheme="minorEastAsia" w:hAnsiTheme="minorEastAsia"/>
                <w:sz w:val="18"/>
                <w:szCs w:val="18"/>
              </w:rPr>
            </w:pPr>
            <w:r w:rsidRPr="002F2106">
              <w:rPr>
                <w:rFonts w:asciiTheme="minorEastAsia" w:eastAsiaTheme="minorEastAsia" w:hAnsiTheme="minorEastAsia" w:hint="eastAsia"/>
                <w:sz w:val="18"/>
                <w:szCs w:val="18"/>
              </w:rPr>
              <w:t>没有first和lastname的，该字段为空；</w:t>
            </w:r>
          </w:p>
        </w:tc>
      </w:tr>
      <w:tr w:rsidR="003F6D52" w:rsidRPr="00B27246" w:rsidTr="002F2106">
        <w:trPr>
          <w:jc w:val="center"/>
        </w:trPr>
        <w:tc>
          <w:tcPr>
            <w:tcW w:w="658" w:type="dxa"/>
          </w:tcPr>
          <w:p w:rsidR="003F6D52" w:rsidRPr="002F2106" w:rsidRDefault="003F6D52" w:rsidP="00330EBF">
            <w:pPr>
              <w:pStyle w:val="TAL"/>
              <w:ind w:firstLine="210"/>
              <w:rPr>
                <w:rFonts w:asciiTheme="minorEastAsia" w:eastAsiaTheme="minorEastAsia" w:hAnsiTheme="minorEastAsia" w:cs="Arial"/>
                <w:lang w:val="en-US" w:eastAsia="zh-CN"/>
              </w:rPr>
            </w:pPr>
          </w:p>
        </w:tc>
        <w:tc>
          <w:tcPr>
            <w:tcW w:w="1657" w:type="dxa"/>
          </w:tcPr>
          <w:p w:rsidR="003F6D52" w:rsidRPr="002F2106" w:rsidRDefault="003F6D52" w:rsidP="003F6D52">
            <w:pPr>
              <w:pStyle w:val="TAL"/>
              <w:rPr>
                <w:rFonts w:asciiTheme="minorEastAsia" w:eastAsiaTheme="minorEastAsia" w:hAnsiTheme="minorEastAsia"/>
                <w:lang w:eastAsia="zh-CN"/>
              </w:rPr>
            </w:pPr>
            <w:r w:rsidRPr="002F2106">
              <w:rPr>
                <w:rFonts w:asciiTheme="minorEastAsia" w:eastAsiaTheme="minorEastAsia" w:hAnsiTheme="minorEastAsia" w:hint="eastAsia"/>
                <w:lang w:val="en-US" w:eastAsia="zh-CN"/>
              </w:rPr>
              <w:t>u</w:t>
            </w:r>
            <w:r w:rsidRPr="002F2106">
              <w:rPr>
                <w:rFonts w:asciiTheme="minorEastAsia" w:eastAsiaTheme="minorEastAsia" w:hAnsiTheme="minorEastAsia"/>
                <w:lang w:eastAsia="zh-CN"/>
              </w:rPr>
              <w:t>serStat</w:t>
            </w:r>
            <w:r w:rsidRPr="002F2106">
              <w:rPr>
                <w:rFonts w:asciiTheme="minorEastAsia" w:eastAsiaTheme="minorEastAsia" w:hAnsiTheme="minorEastAsia" w:hint="eastAsia"/>
                <w:lang w:eastAsia="zh-CN"/>
              </w:rPr>
              <w:t>e</w:t>
            </w:r>
          </w:p>
        </w:tc>
        <w:tc>
          <w:tcPr>
            <w:tcW w:w="709" w:type="dxa"/>
          </w:tcPr>
          <w:p w:rsidR="003F6D52" w:rsidRPr="002F2106" w:rsidRDefault="003F6D52" w:rsidP="003F6D52">
            <w:pPr>
              <w:pStyle w:val="TAL"/>
              <w:rPr>
                <w:rFonts w:asciiTheme="minorEastAsia" w:eastAsiaTheme="minorEastAsia" w:hAnsiTheme="minorEastAsia"/>
                <w:lang w:val="en-US" w:eastAsia="zh-CN"/>
              </w:rPr>
            </w:pPr>
            <w:r w:rsidRPr="002F2106">
              <w:rPr>
                <w:rFonts w:asciiTheme="minorEastAsia" w:eastAsiaTheme="minorEastAsia" w:hAnsiTheme="minorEastAsia" w:hint="eastAsia"/>
                <w:lang w:val="en-US" w:eastAsia="zh-CN"/>
              </w:rPr>
              <w:t>O</w:t>
            </w:r>
          </w:p>
        </w:tc>
        <w:tc>
          <w:tcPr>
            <w:tcW w:w="850" w:type="dxa"/>
          </w:tcPr>
          <w:p w:rsidR="003F6D52" w:rsidRPr="002F2106" w:rsidRDefault="005200E4" w:rsidP="003F6D52">
            <w:pPr>
              <w:pStyle w:val="TAH"/>
              <w:jc w:val="both"/>
              <w:rPr>
                <w:rFonts w:asciiTheme="minorEastAsia" w:eastAsiaTheme="minorEastAsia" w:hAnsiTheme="minorEastAsia"/>
                <w:b w:val="0"/>
                <w:lang w:val="fr-FR" w:eastAsia="zh-CN"/>
              </w:rPr>
            </w:pPr>
            <w:r w:rsidRPr="002F2106">
              <w:rPr>
                <w:rFonts w:asciiTheme="minorEastAsia" w:eastAsiaTheme="minorEastAsia" w:hAnsiTheme="minorEastAsia"/>
                <w:b w:val="0"/>
                <w:lang w:eastAsia="zh-CN"/>
              </w:rPr>
              <w:t>Int</w:t>
            </w:r>
          </w:p>
        </w:tc>
        <w:tc>
          <w:tcPr>
            <w:tcW w:w="709" w:type="dxa"/>
          </w:tcPr>
          <w:p w:rsidR="003F6D52" w:rsidRPr="002F2106" w:rsidRDefault="003F6D52" w:rsidP="003F6D52">
            <w:pPr>
              <w:pStyle w:val="TAL"/>
              <w:rPr>
                <w:rFonts w:asciiTheme="minorEastAsia" w:eastAsiaTheme="minorEastAsia" w:hAnsiTheme="minorEastAsia"/>
                <w:lang w:eastAsia="zh-CN"/>
              </w:rPr>
            </w:pPr>
          </w:p>
        </w:tc>
        <w:tc>
          <w:tcPr>
            <w:tcW w:w="5452" w:type="dxa"/>
          </w:tcPr>
          <w:p w:rsidR="003F6D52" w:rsidRPr="002F2106" w:rsidRDefault="003F6D52" w:rsidP="00C3629D">
            <w:pPr>
              <w:rPr>
                <w:rFonts w:asciiTheme="minorEastAsia" w:eastAsiaTheme="minorEastAsia" w:hAnsiTheme="minorEastAsia" w:cs="Arial"/>
                <w:color w:val="000000"/>
                <w:sz w:val="18"/>
                <w:szCs w:val="18"/>
              </w:rPr>
            </w:pPr>
            <w:r w:rsidRPr="002F2106">
              <w:rPr>
                <w:rFonts w:asciiTheme="minorEastAsia" w:eastAsiaTheme="minorEastAsia" w:hAnsiTheme="minorEastAsia" w:cs="Arial" w:hint="eastAsia"/>
                <w:color w:val="000000"/>
                <w:sz w:val="18"/>
                <w:szCs w:val="18"/>
              </w:rPr>
              <w:t>用户</w:t>
            </w:r>
            <w:r w:rsidR="00C3629D" w:rsidRPr="002F2106">
              <w:rPr>
                <w:rFonts w:asciiTheme="minorEastAsia" w:eastAsiaTheme="minorEastAsia" w:hAnsiTheme="minorEastAsia" w:cs="Arial" w:hint="eastAsia"/>
                <w:color w:val="000000"/>
                <w:sz w:val="18"/>
                <w:szCs w:val="18"/>
              </w:rPr>
              <w:t>激活</w:t>
            </w:r>
            <w:r w:rsidRPr="002F2106">
              <w:rPr>
                <w:rFonts w:asciiTheme="minorEastAsia" w:eastAsiaTheme="minorEastAsia" w:hAnsiTheme="minorEastAsia" w:cs="Arial" w:hint="eastAsia"/>
                <w:color w:val="000000"/>
                <w:sz w:val="18"/>
                <w:szCs w:val="18"/>
              </w:rPr>
              <w:t>状态</w:t>
            </w:r>
            <w:r w:rsidRPr="002F2106">
              <w:rPr>
                <w:rFonts w:asciiTheme="minorEastAsia" w:eastAsiaTheme="minorEastAsia" w:hAnsiTheme="minorEastAsia" w:cs="Arial"/>
                <w:color w:val="000000"/>
                <w:sz w:val="18"/>
                <w:szCs w:val="18"/>
              </w:rPr>
              <w:t>0:</w:t>
            </w:r>
            <w:r w:rsidR="00C3629D" w:rsidRPr="002F2106">
              <w:rPr>
                <w:rFonts w:asciiTheme="minorEastAsia" w:eastAsiaTheme="minorEastAsia" w:hAnsiTheme="minorEastAsia" w:cs="Arial" w:hint="eastAsia"/>
                <w:color w:val="000000"/>
                <w:sz w:val="18"/>
                <w:szCs w:val="18"/>
              </w:rPr>
              <w:t>未激活</w:t>
            </w:r>
            <w:r w:rsidRPr="002F2106">
              <w:rPr>
                <w:rFonts w:asciiTheme="minorEastAsia" w:eastAsiaTheme="minorEastAsia" w:hAnsiTheme="minorEastAsia" w:cs="Arial" w:hint="eastAsia"/>
                <w:color w:val="000000"/>
                <w:sz w:val="18"/>
                <w:szCs w:val="18"/>
              </w:rPr>
              <w:t>1:</w:t>
            </w:r>
            <w:r w:rsidR="00C3629D" w:rsidRPr="002F2106">
              <w:rPr>
                <w:rFonts w:asciiTheme="minorEastAsia" w:eastAsiaTheme="minorEastAsia" w:hAnsiTheme="minorEastAsia" w:cs="Arial" w:hint="eastAsia"/>
                <w:color w:val="000000"/>
                <w:sz w:val="18"/>
                <w:szCs w:val="18"/>
              </w:rPr>
              <w:t>已激活</w:t>
            </w:r>
          </w:p>
          <w:p w:rsidR="0098120A" w:rsidRPr="002F2106" w:rsidRDefault="0098120A" w:rsidP="00C3629D">
            <w:pPr>
              <w:rPr>
                <w:rFonts w:asciiTheme="minorEastAsia" w:eastAsiaTheme="minorEastAsia" w:hAnsiTheme="minorEastAsia" w:cs="Arial"/>
                <w:color w:val="000000"/>
                <w:sz w:val="18"/>
                <w:szCs w:val="18"/>
              </w:rPr>
            </w:pPr>
            <w:r w:rsidRPr="002F2106">
              <w:rPr>
                <w:rFonts w:asciiTheme="minorEastAsia" w:eastAsiaTheme="minorEastAsia" w:hAnsiTheme="minorEastAsia" w:cs="Arial" w:hint="eastAsia"/>
                <w:color w:val="000000"/>
                <w:sz w:val="18"/>
                <w:szCs w:val="18"/>
              </w:rPr>
              <w:t>注：仅供查询</w:t>
            </w:r>
          </w:p>
        </w:tc>
      </w:tr>
      <w:tr w:rsidR="003F6D52" w:rsidRPr="00B27246" w:rsidTr="002F2106">
        <w:trPr>
          <w:jc w:val="center"/>
        </w:trPr>
        <w:tc>
          <w:tcPr>
            <w:tcW w:w="658" w:type="dxa"/>
          </w:tcPr>
          <w:p w:rsidR="003F6D52" w:rsidRPr="002F2106" w:rsidRDefault="003F6D52" w:rsidP="00330EBF">
            <w:pPr>
              <w:pStyle w:val="TAL"/>
              <w:ind w:firstLine="210"/>
              <w:rPr>
                <w:rFonts w:asciiTheme="minorEastAsia" w:eastAsiaTheme="minorEastAsia" w:hAnsiTheme="minorEastAsia"/>
                <w:lang w:val="en-US" w:eastAsia="zh-CN"/>
              </w:rPr>
            </w:pPr>
          </w:p>
        </w:tc>
        <w:tc>
          <w:tcPr>
            <w:tcW w:w="1657" w:type="dxa"/>
          </w:tcPr>
          <w:p w:rsidR="003F6D52" w:rsidRPr="002F2106" w:rsidRDefault="00703550" w:rsidP="00330EBF">
            <w:pPr>
              <w:pStyle w:val="TAL"/>
              <w:rPr>
                <w:rFonts w:asciiTheme="minorEastAsia" w:eastAsiaTheme="minorEastAsia" w:hAnsiTheme="minorEastAsia"/>
                <w:lang w:eastAsia="zh-CN"/>
              </w:rPr>
            </w:pPr>
            <w:r w:rsidRPr="002F2106">
              <w:rPr>
                <w:rFonts w:asciiTheme="minorEastAsia" w:eastAsiaTheme="minorEastAsia" w:hAnsiTheme="minorEastAsia" w:hint="eastAsia"/>
                <w:lang w:eastAsia="zh-CN"/>
              </w:rPr>
              <w:t>g</w:t>
            </w:r>
            <w:r w:rsidR="003F6D52" w:rsidRPr="002F2106">
              <w:rPr>
                <w:rFonts w:asciiTheme="minorEastAsia" w:eastAsiaTheme="minorEastAsia" w:hAnsiTheme="minorEastAsia" w:hint="eastAsia"/>
                <w:lang w:eastAsia="zh-CN"/>
              </w:rPr>
              <w:t>ender</w:t>
            </w:r>
          </w:p>
        </w:tc>
        <w:tc>
          <w:tcPr>
            <w:tcW w:w="709" w:type="dxa"/>
          </w:tcPr>
          <w:p w:rsidR="003F6D52" w:rsidRPr="002F2106" w:rsidRDefault="003F6D52" w:rsidP="003F6D52">
            <w:pPr>
              <w:pStyle w:val="TAL"/>
              <w:rPr>
                <w:rFonts w:asciiTheme="minorEastAsia" w:eastAsiaTheme="minorEastAsia" w:hAnsiTheme="minorEastAsia"/>
                <w:lang w:val="en-US" w:eastAsia="zh-CN"/>
              </w:rPr>
            </w:pPr>
            <w:r w:rsidRPr="002F2106">
              <w:rPr>
                <w:rFonts w:asciiTheme="minorEastAsia" w:eastAsiaTheme="minorEastAsia" w:hAnsiTheme="minorEastAsia" w:hint="eastAsia"/>
                <w:lang w:val="en-US" w:eastAsia="zh-CN"/>
              </w:rPr>
              <w:t>O</w:t>
            </w:r>
          </w:p>
        </w:tc>
        <w:tc>
          <w:tcPr>
            <w:tcW w:w="850" w:type="dxa"/>
          </w:tcPr>
          <w:p w:rsidR="003F6D52" w:rsidRPr="002F2106" w:rsidRDefault="005200E4" w:rsidP="003F6D52">
            <w:pPr>
              <w:pStyle w:val="TAL"/>
              <w:rPr>
                <w:rFonts w:asciiTheme="minorEastAsia" w:eastAsiaTheme="minorEastAsia" w:hAnsiTheme="minorEastAsia"/>
                <w:lang w:eastAsia="zh-CN"/>
              </w:rPr>
            </w:pPr>
            <w:r w:rsidRPr="002F2106">
              <w:rPr>
                <w:rFonts w:asciiTheme="minorEastAsia" w:eastAsiaTheme="minorEastAsia" w:hAnsiTheme="minorEastAsia" w:hint="eastAsia"/>
                <w:lang w:eastAsia="zh-CN"/>
              </w:rPr>
              <w:t>Int</w:t>
            </w:r>
          </w:p>
        </w:tc>
        <w:tc>
          <w:tcPr>
            <w:tcW w:w="709" w:type="dxa"/>
          </w:tcPr>
          <w:p w:rsidR="003F6D52" w:rsidRPr="002F2106" w:rsidRDefault="003F6D52" w:rsidP="003F6D52">
            <w:pPr>
              <w:pStyle w:val="TAL"/>
              <w:rPr>
                <w:rFonts w:asciiTheme="minorEastAsia" w:eastAsiaTheme="minorEastAsia" w:hAnsiTheme="minorEastAsia"/>
                <w:lang w:val="en-US" w:eastAsia="zh-CN"/>
              </w:rPr>
            </w:pPr>
          </w:p>
        </w:tc>
        <w:tc>
          <w:tcPr>
            <w:tcW w:w="5452" w:type="dxa"/>
          </w:tcPr>
          <w:p w:rsidR="003F6D52" w:rsidRPr="002F2106" w:rsidRDefault="003F6D52" w:rsidP="00550601">
            <w:pPr>
              <w:rPr>
                <w:rFonts w:asciiTheme="minorEastAsia" w:eastAsiaTheme="minorEastAsia" w:hAnsiTheme="minorEastAsia"/>
                <w:sz w:val="18"/>
                <w:szCs w:val="18"/>
                <w:lang w:val="en-GB"/>
              </w:rPr>
            </w:pPr>
            <w:r w:rsidRPr="002F2106">
              <w:rPr>
                <w:rFonts w:asciiTheme="minorEastAsia" w:eastAsiaTheme="minorEastAsia" w:hAnsiTheme="minorEastAsia" w:hint="eastAsia"/>
                <w:sz w:val="18"/>
                <w:szCs w:val="18"/>
                <w:lang w:val="en-GB"/>
              </w:rPr>
              <w:t>性别</w:t>
            </w:r>
            <w:r w:rsidR="00613972" w:rsidRPr="002F2106">
              <w:rPr>
                <w:rFonts w:asciiTheme="minorEastAsia" w:eastAsiaTheme="minorEastAsia" w:hAnsiTheme="minorEastAsia" w:hint="eastAsia"/>
                <w:sz w:val="18"/>
                <w:szCs w:val="18"/>
              </w:rPr>
              <w:t>（欧洲版不保存，不返回）</w:t>
            </w:r>
          </w:p>
        </w:tc>
      </w:tr>
      <w:tr w:rsidR="00CD6026" w:rsidRPr="00B27246" w:rsidTr="002F2106">
        <w:trPr>
          <w:jc w:val="center"/>
        </w:trPr>
        <w:tc>
          <w:tcPr>
            <w:tcW w:w="658" w:type="dxa"/>
          </w:tcPr>
          <w:p w:rsidR="00CD6026" w:rsidRPr="002F2106" w:rsidRDefault="00CD6026" w:rsidP="00330EBF">
            <w:pPr>
              <w:pStyle w:val="TAL"/>
              <w:ind w:firstLine="210"/>
              <w:rPr>
                <w:rFonts w:asciiTheme="minorEastAsia" w:eastAsiaTheme="minorEastAsia" w:hAnsiTheme="minorEastAsia"/>
                <w:lang w:val="en-US" w:eastAsia="zh-CN"/>
              </w:rPr>
            </w:pPr>
          </w:p>
        </w:tc>
        <w:tc>
          <w:tcPr>
            <w:tcW w:w="1657" w:type="dxa"/>
          </w:tcPr>
          <w:p w:rsidR="00CD6026" w:rsidRPr="002F2106" w:rsidRDefault="00CD6026" w:rsidP="00330EBF">
            <w:pPr>
              <w:pStyle w:val="TAL"/>
              <w:rPr>
                <w:rFonts w:asciiTheme="minorEastAsia" w:eastAsiaTheme="minorEastAsia" w:hAnsiTheme="minorEastAsia"/>
                <w:lang w:eastAsia="zh-CN"/>
              </w:rPr>
            </w:pPr>
            <w:r w:rsidRPr="002F2106">
              <w:rPr>
                <w:rFonts w:asciiTheme="minorEastAsia" w:eastAsiaTheme="minorEastAsia" w:hAnsiTheme="minorEastAsia" w:hint="eastAsia"/>
                <w:lang w:eastAsia="zh-CN"/>
              </w:rPr>
              <w:t>birthDate</w:t>
            </w:r>
          </w:p>
        </w:tc>
        <w:tc>
          <w:tcPr>
            <w:tcW w:w="709" w:type="dxa"/>
          </w:tcPr>
          <w:p w:rsidR="00CD6026" w:rsidRPr="002F2106" w:rsidRDefault="00CD6026" w:rsidP="003F6D52">
            <w:pPr>
              <w:pStyle w:val="TAL"/>
              <w:rPr>
                <w:rFonts w:asciiTheme="minorEastAsia" w:eastAsiaTheme="minorEastAsia" w:hAnsiTheme="minorEastAsia"/>
                <w:lang w:val="en-US" w:eastAsia="zh-CN"/>
              </w:rPr>
            </w:pPr>
            <w:r w:rsidRPr="002F2106">
              <w:rPr>
                <w:rFonts w:asciiTheme="minorEastAsia" w:eastAsiaTheme="minorEastAsia" w:hAnsiTheme="minorEastAsia" w:hint="eastAsia"/>
                <w:lang w:val="en-US" w:eastAsia="zh-CN"/>
              </w:rPr>
              <w:t>O</w:t>
            </w:r>
          </w:p>
        </w:tc>
        <w:tc>
          <w:tcPr>
            <w:tcW w:w="850" w:type="dxa"/>
          </w:tcPr>
          <w:p w:rsidR="00CD6026" w:rsidRPr="002F2106" w:rsidRDefault="00CD6026" w:rsidP="003F6D52">
            <w:pPr>
              <w:pStyle w:val="TAL"/>
              <w:rPr>
                <w:rFonts w:asciiTheme="minorEastAsia" w:eastAsiaTheme="minorEastAsia" w:hAnsiTheme="minorEastAsia"/>
                <w:lang w:eastAsia="zh-CN"/>
              </w:rPr>
            </w:pPr>
            <w:r w:rsidRPr="002F2106">
              <w:rPr>
                <w:rFonts w:asciiTheme="minorEastAsia" w:eastAsiaTheme="minorEastAsia" w:hAnsiTheme="minorEastAsia" w:hint="eastAsia"/>
                <w:lang w:eastAsia="zh-CN"/>
              </w:rPr>
              <w:t>String</w:t>
            </w:r>
          </w:p>
        </w:tc>
        <w:tc>
          <w:tcPr>
            <w:tcW w:w="709" w:type="dxa"/>
          </w:tcPr>
          <w:p w:rsidR="00CD6026" w:rsidRPr="002F2106" w:rsidRDefault="00CD6026" w:rsidP="003F6D52">
            <w:pPr>
              <w:pStyle w:val="TAL"/>
              <w:rPr>
                <w:rFonts w:asciiTheme="minorEastAsia" w:eastAsiaTheme="minorEastAsia" w:hAnsiTheme="minorEastAsia"/>
                <w:lang w:val="en-US" w:eastAsia="zh-CN"/>
              </w:rPr>
            </w:pPr>
            <w:r w:rsidRPr="002F2106">
              <w:rPr>
                <w:rFonts w:asciiTheme="minorEastAsia" w:eastAsiaTheme="minorEastAsia" w:hAnsiTheme="minorEastAsia" w:hint="eastAsia"/>
                <w:lang w:val="en-US" w:eastAsia="zh-CN"/>
              </w:rPr>
              <w:t>8</w:t>
            </w:r>
          </w:p>
        </w:tc>
        <w:tc>
          <w:tcPr>
            <w:tcW w:w="5452" w:type="dxa"/>
          </w:tcPr>
          <w:p w:rsidR="00CD6026" w:rsidRPr="002F2106" w:rsidRDefault="00CD6026" w:rsidP="00801801">
            <w:pPr>
              <w:rPr>
                <w:rFonts w:asciiTheme="minorEastAsia" w:eastAsiaTheme="minorEastAsia" w:hAnsiTheme="minorEastAsia"/>
                <w:sz w:val="18"/>
                <w:szCs w:val="18"/>
                <w:lang w:val="en-GB"/>
              </w:rPr>
            </w:pPr>
            <w:r w:rsidRPr="002F2106">
              <w:rPr>
                <w:rFonts w:asciiTheme="minorEastAsia" w:eastAsiaTheme="minorEastAsia" w:hAnsiTheme="minorEastAsia" w:hint="eastAsia"/>
                <w:sz w:val="18"/>
                <w:szCs w:val="18"/>
                <w:lang w:val="en-GB"/>
              </w:rPr>
              <w:t>用户生日,采用yyyymmdd格式</w:t>
            </w:r>
            <w:r w:rsidR="00613972" w:rsidRPr="002F2106">
              <w:rPr>
                <w:rFonts w:asciiTheme="minorEastAsia" w:eastAsiaTheme="minorEastAsia" w:hAnsiTheme="minorEastAsia" w:hint="eastAsia"/>
                <w:sz w:val="18"/>
                <w:szCs w:val="18"/>
              </w:rPr>
              <w:t>（欧洲版不保存，不返回）</w:t>
            </w:r>
          </w:p>
        </w:tc>
      </w:tr>
      <w:tr w:rsidR="00CD6026" w:rsidRPr="00B27246" w:rsidTr="002F2106">
        <w:trPr>
          <w:jc w:val="center"/>
        </w:trPr>
        <w:tc>
          <w:tcPr>
            <w:tcW w:w="658" w:type="dxa"/>
          </w:tcPr>
          <w:p w:rsidR="00CD6026" w:rsidRPr="002F2106" w:rsidRDefault="00CD6026" w:rsidP="00330EBF">
            <w:pPr>
              <w:pStyle w:val="TAL"/>
              <w:ind w:firstLine="210"/>
              <w:rPr>
                <w:rFonts w:asciiTheme="minorEastAsia" w:eastAsiaTheme="minorEastAsia" w:hAnsiTheme="minorEastAsia"/>
                <w:lang w:val="en-US" w:eastAsia="zh-CN"/>
              </w:rPr>
            </w:pPr>
          </w:p>
        </w:tc>
        <w:tc>
          <w:tcPr>
            <w:tcW w:w="1657" w:type="dxa"/>
          </w:tcPr>
          <w:p w:rsidR="00CD6026" w:rsidRPr="002F2106" w:rsidRDefault="00703550" w:rsidP="00330EBF">
            <w:pPr>
              <w:pStyle w:val="TAL"/>
              <w:rPr>
                <w:rFonts w:asciiTheme="minorEastAsia" w:eastAsiaTheme="minorEastAsia" w:hAnsiTheme="minorEastAsia"/>
                <w:lang w:eastAsia="zh-CN"/>
              </w:rPr>
            </w:pPr>
            <w:r w:rsidRPr="002F2106">
              <w:rPr>
                <w:rFonts w:asciiTheme="minorEastAsia" w:eastAsiaTheme="minorEastAsia" w:hAnsiTheme="minorEastAsia" w:hint="eastAsia"/>
                <w:lang w:eastAsia="zh-CN"/>
              </w:rPr>
              <w:t>a</w:t>
            </w:r>
            <w:r w:rsidR="00CD6026" w:rsidRPr="002F2106">
              <w:rPr>
                <w:rFonts w:asciiTheme="minorEastAsia" w:eastAsiaTheme="minorEastAsia" w:hAnsiTheme="minorEastAsia" w:hint="eastAsia"/>
                <w:lang w:eastAsia="zh-CN"/>
              </w:rPr>
              <w:t>ddress</w:t>
            </w:r>
          </w:p>
        </w:tc>
        <w:tc>
          <w:tcPr>
            <w:tcW w:w="709" w:type="dxa"/>
          </w:tcPr>
          <w:p w:rsidR="00CD6026" w:rsidRPr="002F2106" w:rsidRDefault="00CD6026" w:rsidP="003F6D52">
            <w:pPr>
              <w:pStyle w:val="TAL"/>
              <w:rPr>
                <w:rFonts w:asciiTheme="minorEastAsia" w:eastAsiaTheme="minorEastAsia" w:hAnsiTheme="minorEastAsia"/>
                <w:lang w:val="en-US" w:eastAsia="zh-CN"/>
              </w:rPr>
            </w:pPr>
            <w:r w:rsidRPr="002F2106">
              <w:rPr>
                <w:rFonts w:asciiTheme="minorEastAsia" w:eastAsiaTheme="minorEastAsia" w:hAnsiTheme="minorEastAsia" w:hint="eastAsia"/>
                <w:lang w:val="en-US" w:eastAsia="zh-CN"/>
              </w:rPr>
              <w:t>O</w:t>
            </w:r>
          </w:p>
        </w:tc>
        <w:tc>
          <w:tcPr>
            <w:tcW w:w="850" w:type="dxa"/>
          </w:tcPr>
          <w:p w:rsidR="00CD6026" w:rsidRPr="002F2106" w:rsidRDefault="00CD6026" w:rsidP="003F6D52">
            <w:pPr>
              <w:pStyle w:val="TAL"/>
              <w:rPr>
                <w:rFonts w:asciiTheme="minorEastAsia" w:eastAsiaTheme="minorEastAsia" w:hAnsiTheme="minorEastAsia"/>
                <w:lang w:val="en-US" w:eastAsia="zh-CN"/>
              </w:rPr>
            </w:pPr>
            <w:r w:rsidRPr="002F2106">
              <w:rPr>
                <w:rFonts w:asciiTheme="minorEastAsia" w:eastAsiaTheme="minorEastAsia" w:hAnsiTheme="minorEastAsia" w:hint="eastAsia"/>
                <w:lang w:val="en-US" w:eastAsia="zh-CN"/>
              </w:rPr>
              <w:t>String</w:t>
            </w:r>
          </w:p>
        </w:tc>
        <w:tc>
          <w:tcPr>
            <w:tcW w:w="709" w:type="dxa"/>
          </w:tcPr>
          <w:p w:rsidR="00CD6026" w:rsidRPr="002F2106" w:rsidRDefault="00CD6026" w:rsidP="003F6D52">
            <w:pPr>
              <w:pStyle w:val="TAL"/>
              <w:rPr>
                <w:rFonts w:asciiTheme="minorEastAsia" w:eastAsiaTheme="minorEastAsia" w:hAnsiTheme="minorEastAsia"/>
                <w:lang w:val="en-US" w:eastAsia="zh-CN"/>
              </w:rPr>
            </w:pPr>
            <w:r w:rsidRPr="002F2106">
              <w:rPr>
                <w:rFonts w:asciiTheme="minorEastAsia" w:eastAsiaTheme="minorEastAsia" w:hAnsiTheme="minorEastAsia" w:hint="eastAsia"/>
                <w:lang w:val="en-US" w:eastAsia="zh-CN"/>
              </w:rPr>
              <w:t>128</w:t>
            </w:r>
          </w:p>
        </w:tc>
        <w:tc>
          <w:tcPr>
            <w:tcW w:w="5452" w:type="dxa"/>
          </w:tcPr>
          <w:p w:rsidR="00CD6026" w:rsidRPr="002F2106" w:rsidRDefault="00CD6026" w:rsidP="00330EBF">
            <w:pPr>
              <w:rPr>
                <w:rFonts w:asciiTheme="minorEastAsia" w:eastAsiaTheme="minorEastAsia" w:hAnsiTheme="minorEastAsia"/>
                <w:sz w:val="18"/>
                <w:szCs w:val="18"/>
              </w:rPr>
            </w:pPr>
            <w:r w:rsidRPr="002F2106">
              <w:rPr>
                <w:rFonts w:asciiTheme="minorEastAsia" w:eastAsiaTheme="minorEastAsia" w:hAnsiTheme="minorEastAsia" w:hint="eastAsia"/>
                <w:sz w:val="18"/>
                <w:szCs w:val="18"/>
              </w:rPr>
              <w:t>用户家庭地址</w:t>
            </w:r>
            <w:r w:rsidR="00613972" w:rsidRPr="002F2106">
              <w:rPr>
                <w:rFonts w:asciiTheme="minorEastAsia" w:eastAsiaTheme="minorEastAsia" w:hAnsiTheme="minorEastAsia" w:hint="eastAsia"/>
                <w:sz w:val="18"/>
                <w:szCs w:val="18"/>
              </w:rPr>
              <w:t>（欧洲版不保存，不返回）</w:t>
            </w:r>
          </w:p>
        </w:tc>
      </w:tr>
      <w:tr w:rsidR="00CD6026" w:rsidRPr="00B27246" w:rsidTr="002F2106">
        <w:trPr>
          <w:jc w:val="center"/>
        </w:trPr>
        <w:tc>
          <w:tcPr>
            <w:tcW w:w="658" w:type="dxa"/>
          </w:tcPr>
          <w:p w:rsidR="00CD6026" w:rsidRPr="002F2106" w:rsidRDefault="00CD6026" w:rsidP="00330EBF">
            <w:pPr>
              <w:pStyle w:val="TAL"/>
              <w:ind w:firstLine="210"/>
              <w:rPr>
                <w:rFonts w:asciiTheme="minorEastAsia" w:eastAsiaTheme="minorEastAsia" w:hAnsiTheme="minorEastAsia"/>
                <w:lang w:val="en-US" w:eastAsia="zh-CN"/>
              </w:rPr>
            </w:pPr>
          </w:p>
        </w:tc>
        <w:tc>
          <w:tcPr>
            <w:tcW w:w="1657" w:type="dxa"/>
          </w:tcPr>
          <w:p w:rsidR="00CD6026" w:rsidRPr="002F2106" w:rsidRDefault="00703550" w:rsidP="00330EBF">
            <w:pPr>
              <w:pStyle w:val="TAL"/>
              <w:rPr>
                <w:rFonts w:asciiTheme="minorEastAsia" w:eastAsiaTheme="minorEastAsia" w:hAnsiTheme="minorEastAsia"/>
                <w:b/>
                <w:lang w:eastAsia="zh-CN"/>
              </w:rPr>
            </w:pPr>
            <w:r w:rsidRPr="002F2106">
              <w:rPr>
                <w:rFonts w:asciiTheme="minorEastAsia" w:eastAsiaTheme="minorEastAsia" w:hAnsiTheme="minorEastAsia" w:hint="eastAsia"/>
                <w:color w:val="000000"/>
                <w:lang w:eastAsia="zh-CN"/>
              </w:rPr>
              <w:t>o</w:t>
            </w:r>
            <w:r w:rsidR="00CD6026" w:rsidRPr="002F2106">
              <w:rPr>
                <w:rFonts w:asciiTheme="minorEastAsia" w:eastAsiaTheme="minorEastAsia" w:hAnsiTheme="minorEastAsia" w:hint="eastAsia"/>
                <w:color w:val="000000"/>
                <w:lang w:eastAsia="zh-CN"/>
              </w:rPr>
              <w:t>ccupation</w:t>
            </w:r>
          </w:p>
        </w:tc>
        <w:tc>
          <w:tcPr>
            <w:tcW w:w="709" w:type="dxa"/>
          </w:tcPr>
          <w:p w:rsidR="00CD6026" w:rsidRPr="002F2106" w:rsidRDefault="00CD6026" w:rsidP="003F6D52">
            <w:pPr>
              <w:pStyle w:val="TAL"/>
              <w:rPr>
                <w:rFonts w:asciiTheme="minorEastAsia" w:eastAsiaTheme="minorEastAsia" w:hAnsiTheme="minorEastAsia"/>
                <w:lang w:val="en-US" w:eastAsia="zh-CN"/>
              </w:rPr>
            </w:pPr>
            <w:r w:rsidRPr="002F2106">
              <w:rPr>
                <w:rFonts w:asciiTheme="minorEastAsia" w:eastAsiaTheme="minorEastAsia" w:hAnsiTheme="minorEastAsia" w:hint="eastAsia"/>
                <w:lang w:val="en-US" w:eastAsia="zh-CN"/>
              </w:rPr>
              <w:t>O</w:t>
            </w:r>
          </w:p>
        </w:tc>
        <w:tc>
          <w:tcPr>
            <w:tcW w:w="850" w:type="dxa"/>
          </w:tcPr>
          <w:p w:rsidR="00CD6026" w:rsidRPr="002F2106" w:rsidRDefault="00CD6026" w:rsidP="003F6D52">
            <w:pPr>
              <w:pStyle w:val="TAL"/>
              <w:rPr>
                <w:rFonts w:asciiTheme="minorEastAsia" w:eastAsiaTheme="minorEastAsia" w:hAnsiTheme="minorEastAsia"/>
                <w:lang w:eastAsia="zh-CN"/>
              </w:rPr>
            </w:pPr>
            <w:r w:rsidRPr="002F2106">
              <w:rPr>
                <w:rFonts w:asciiTheme="minorEastAsia" w:eastAsiaTheme="minorEastAsia" w:hAnsiTheme="minorEastAsia" w:hint="eastAsia"/>
                <w:lang w:eastAsia="zh-CN"/>
              </w:rPr>
              <w:t>String</w:t>
            </w:r>
          </w:p>
        </w:tc>
        <w:tc>
          <w:tcPr>
            <w:tcW w:w="709" w:type="dxa"/>
          </w:tcPr>
          <w:p w:rsidR="00CD6026" w:rsidRPr="002F2106" w:rsidRDefault="00CD6026" w:rsidP="003F6D52">
            <w:pPr>
              <w:pStyle w:val="TAL"/>
              <w:rPr>
                <w:rFonts w:asciiTheme="minorEastAsia" w:eastAsiaTheme="minorEastAsia" w:hAnsiTheme="minorEastAsia"/>
                <w:lang w:val="en-US" w:eastAsia="zh-CN"/>
              </w:rPr>
            </w:pPr>
            <w:r w:rsidRPr="002F2106">
              <w:rPr>
                <w:rFonts w:asciiTheme="minorEastAsia" w:eastAsiaTheme="minorEastAsia" w:hAnsiTheme="minorEastAsia" w:hint="eastAsia"/>
                <w:lang w:val="en-US" w:eastAsia="zh-CN"/>
              </w:rPr>
              <w:t>32</w:t>
            </w:r>
          </w:p>
        </w:tc>
        <w:tc>
          <w:tcPr>
            <w:tcW w:w="5452" w:type="dxa"/>
          </w:tcPr>
          <w:p w:rsidR="00CD6026" w:rsidRPr="002F2106" w:rsidRDefault="00CD6026" w:rsidP="00330EBF">
            <w:pPr>
              <w:rPr>
                <w:rFonts w:asciiTheme="minorEastAsia" w:eastAsiaTheme="minorEastAsia" w:hAnsiTheme="minorEastAsia"/>
                <w:sz w:val="18"/>
                <w:szCs w:val="18"/>
                <w:lang w:val="en-GB"/>
              </w:rPr>
            </w:pPr>
            <w:r w:rsidRPr="002F2106">
              <w:rPr>
                <w:rFonts w:asciiTheme="minorEastAsia" w:eastAsiaTheme="minorEastAsia" w:hAnsiTheme="minorEastAsia" w:hint="eastAsia"/>
                <w:sz w:val="18"/>
                <w:szCs w:val="18"/>
                <w:lang w:val="en-GB"/>
              </w:rPr>
              <w:t>用户职业</w:t>
            </w:r>
            <w:r w:rsidR="00613972" w:rsidRPr="002F2106">
              <w:rPr>
                <w:rFonts w:asciiTheme="minorEastAsia" w:eastAsiaTheme="minorEastAsia" w:hAnsiTheme="minorEastAsia" w:hint="eastAsia"/>
                <w:sz w:val="18"/>
                <w:szCs w:val="18"/>
              </w:rPr>
              <w:t>（欧洲版不保存，不返回）</w:t>
            </w:r>
          </w:p>
        </w:tc>
      </w:tr>
      <w:tr w:rsidR="00CD6026" w:rsidRPr="00B27246" w:rsidTr="002F2106">
        <w:trPr>
          <w:jc w:val="center"/>
        </w:trPr>
        <w:tc>
          <w:tcPr>
            <w:tcW w:w="658" w:type="dxa"/>
          </w:tcPr>
          <w:p w:rsidR="00CD6026" w:rsidRPr="002F2106" w:rsidRDefault="00CD6026" w:rsidP="00330EBF">
            <w:pPr>
              <w:pStyle w:val="TAL"/>
              <w:ind w:firstLine="210"/>
              <w:rPr>
                <w:rFonts w:asciiTheme="minorEastAsia" w:eastAsiaTheme="minorEastAsia" w:hAnsiTheme="minorEastAsia"/>
                <w:lang w:val="en-US" w:eastAsia="zh-CN"/>
              </w:rPr>
            </w:pPr>
          </w:p>
        </w:tc>
        <w:tc>
          <w:tcPr>
            <w:tcW w:w="1657" w:type="dxa"/>
          </w:tcPr>
          <w:p w:rsidR="00CD6026" w:rsidRPr="002F2106" w:rsidRDefault="00CD6026" w:rsidP="00330EBF">
            <w:pPr>
              <w:pStyle w:val="TAL"/>
              <w:rPr>
                <w:rFonts w:asciiTheme="minorEastAsia" w:eastAsiaTheme="minorEastAsia" w:hAnsiTheme="minorEastAsia"/>
                <w:lang w:eastAsia="zh-CN"/>
              </w:rPr>
            </w:pPr>
            <w:r w:rsidRPr="002F2106">
              <w:rPr>
                <w:rFonts w:asciiTheme="minorEastAsia" w:eastAsiaTheme="minorEastAsia" w:hAnsiTheme="minorEastAsia" w:hint="eastAsia"/>
              </w:rPr>
              <w:t>nationalCode</w:t>
            </w:r>
          </w:p>
        </w:tc>
        <w:tc>
          <w:tcPr>
            <w:tcW w:w="709" w:type="dxa"/>
          </w:tcPr>
          <w:p w:rsidR="00CD6026" w:rsidRPr="002F2106" w:rsidRDefault="00CD6026" w:rsidP="003F6D52">
            <w:pPr>
              <w:pStyle w:val="TAL"/>
              <w:rPr>
                <w:rFonts w:asciiTheme="minorEastAsia" w:eastAsiaTheme="minorEastAsia" w:hAnsiTheme="minorEastAsia"/>
                <w:lang w:val="en-US" w:eastAsia="zh-CN"/>
              </w:rPr>
            </w:pPr>
            <w:r w:rsidRPr="002F2106">
              <w:rPr>
                <w:rFonts w:asciiTheme="minorEastAsia" w:eastAsiaTheme="minorEastAsia" w:hAnsiTheme="minorEastAsia" w:hint="eastAsia"/>
                <w:lang w:val="en-US" w:eastAsia="zh-CN"/>
              </w:rPr>
              <w:t>O</w:t>
            </w:r>
          </w:p>
        </w:tc>
        <w:tc>
          <w:tcPr>
            <w:tcW w:w="850" w:type="dxa"/>
          </w:tcPr>
          <w:p w:rsidR="00CD6026" w:rsidRPr="002F2106" w:rsidRDefault="00CD6026" w:rsidP="003F6D52">
            <w:pPr>
              <w:pStyle w:val="TAL"/>
              <w:rPr>
                <w:rFonts w:asciiTheme="minorEastAsia" w:eastAsiaTheme="minorEastAsia" w:hAnsiTheme="minorEastAsia"/>
                <w:lang w:eastAsia="zh-CN"/>
              </w:rPr>
            </w:pPr>
            <w:r w:rsidRPr="002F2106">
              <w:rPr>
                <w:rFonts w:asciiTheme="minorEastAsia" w:eastAsiaTheme="minorEastAsia" w:hAnsiTheme="minorEastAsia" w:hint="eastAsia"/>
                <w:lang w:eastAsia="zh-CN"/>
              </w:rPr>
              <w:t>String</w:t>
            </w:r>
          </w:p>
        </w:tc>
        <w:tc>
          <w:tcPr>
            <w:tcW w:w="709" w:type="dxa"/>
          </w:tcPr>
          <w:p w:rsidR="00CD6026" w:rsidRPr="002F2106" w:rsidRDefault="00CD6026" w:rsidP="003F6D52">
            <w:pPr>
              <w:pStyle w:val="TAL"/>
              <w:rPr>
                <w:rFonts w:asciiTheme="minorEastAsia" w:eastAsiaTheme="minorEastAsia" w:hAnsiTheme="minorEastAsia"/>
                <w:lang w:val="en-US" w:eastAsia="zh-CN"/>
              </w:rPr>
            </w:pPr>
            <w:r w:rsidRPr="002F2106">
              <w:rPr>
                <w:rFonts w:asciiTheme="minorEastAsia" w:eastAsiaTheme="minorEastAsia" w:hAnsiTheme="minorEastAsia" w:hint="eastAsia"/>
                <w:lang w:val="en-US" w:eastAsia="zh-CN"/>
              </w:rPr>
              <w:t>4</w:t>
            </w:r>
          </w:p>
        </w:tc>
        <w:tc>
          <w:tcPr>
            <w:tcW w:w="5452" w:type="dxa"/>
          </w:tcPr>
          <w:p w:rsidR="00CD6026" w:rsidRPr="002F2106" w:rsidRDefault="00CD6026" w:rsidP="00330EBF">
            <w:pPr>
              <w:rPr>
                <w:rFonts w:asciiTheme="minorEastAsia" w:eastAsiaTheme="minorEastAsia" w:hAnsiTheme="minorEastAsia"/>
                <w:sz w:val="18"/>
                <w:szCs w:val="18"/>
                <w:lang w:val="en-GB"/>
              </w:rPr>
            </w:pPr>
            <w:r w:rsidRPr="002F2106">
              <w:rPr>
                <w:rFonts w:asciiTheme="minorEastAsia" w:eastAsiaTheme="minorEastAsia" w:hAnsiTheme="minorEastAsia" w:hint="eastAsia"/>
                <w:sz w:val="18"/>
                <w:szCs w:val="18"/>
                <w:lang w:val="en-GB"/>
              </w:rPr>
              <w:t>用户国籍代码</w:t>
            </w:r>
          </w:p>
        </w:tc>
      </w:tr>
      <w:tr w:rsidR="00CD6026" w:rsidRPr="00B27246" w:rsidTr="002F2106">
        <w:trPr>
          <w:jc w:val="center"/>
        </w:trPr>
        <w:tc>
          <w:tcPr>
            <w:tcW w:w="658" w:type="dxa"/>
          </w:tcPr>
          <w:p w:rsidR="00CD6026" w:rsidRPr="002F2106" w:rsidRDefault="00CD6026" w:rsidP="00330EBF">
            <w:pPr>
              <w:pStyle w:val="TAL"/>
              <w:ind w:firstLine="210"/>
              <w:rPr>
                <w:rFonts w:asciiTheme="minorEastAsia" w:eastAsiaTheme="minorEastAsia" w:hAnsiTheme="minorEastAsia"/>
                <w:lang w:val="en-US" w:eastAsia="zh-CN"/>
              </w:rPr>
            </w:pPr>
          </w:p>
        </w:tc>
        <w:tc>
          <w:tcPr>
            <w:tcW w:w="1657" w:type="dxa"/>
          </w:tcPr>
          <w:p w:rsidR="00CD6026" w:rsidRPr="002F2106" w:rsidRDefault="00703550" w:rsidP="00330EBF">
            <w:pPr>
              <w:pStyle w:val="TAL"/>
              <w:rPr>
                <w:rFonts w:asciiTheme="minorEastAsia" w:eastAsiaTheme="minorEastAsia" w:hAnsiTheme="minorEastAsia"/>
                <w:lang w:eastAsia="zh-CN"/>
              </w:rPr>
            </w:pPr>
            <w:r w:rsidRPr="002F2106">
              <w:rPr>
                <w:rFonts w:asciiTheme="minorEastAsia" w:eastAsiaTheme="minorEastAsia" w:hAnsiTheme="minorEastAsia" w:hint="eastAsia"/>
                <w:lang w:eastAsia="zh-CN"/>
              </w:rPr>
              <w:t>p</w:t>
            </w:r>
            <w:r w:rsidR="00CD6026" w:rsidRPr="002F2106">
              <w:rPr>
                <w:rFonts w:asciiTheme="minorEastAsia" w:eastAsiaTheme="minorEastAsia" w:hAnsiTheme="minorEastAsia"/>
                <w:lang w:eastAsia="zh-CN"/>
              </w:rPr>
              <w:t>rovince</w:t>
            </w:r>
          </w:p>
        </w:tc>
        <w:tc>
          <w:tcPr>
            <w:tcW w:w="709" w:type="dxa"/>
          </w:tcPr>
          <w:p w:rsidR="00CD6026" w:rsidRPr="002F2106" w:rsidRDefault="00CD6026" w:rsidP="003F6D52">
            <w:pPr>
              <w:pStyle w:val="TAL"/>
              <w:rPr>
                <w:rFonts w:asciiTheme="minorEastAsia" w:eastAsiaTheme="minorEastAsia" w:hAnsiTheme="minorEastAsia"/>
                <w:lang w:val="en-US" w:eastAsia="zh-CN"/>
              </w:rPr>
            </w:pPr>
            <w:r w:rsidRPr="002F2106">
              <w:rPr>
                <w:rFonts w:asciiTheme="minorEastAsia" w:eastAsiaTheme="minorEastAsia" w:hAnsiTheme="minorEastAsia" w:hint="eastAsia"/>
                <w:lang w:val="en-US" w:eastAsia="zh-CN"/>
              </w:rPr>
              <w:t>O</w:t>
            </w:r>
          </w:p>
        </w:tc>
        <w:tc>
          <w:tcPr>
            <w:tcW w:w="850" w:type="dxa"/>
          </w:tcPr>
          <w:p w:rsidR="00CD6026" w:rsidRPr="002F2106" w:rsidRDefault="00CD6026" w:rsidP="003F6D52">
            <w:pPr>
              <w:pStyle w:val="TAL"/>
              <w:rPr>
                <w:rFonts w:asciiTheme="minorEastAsia" w:eastAsiaTheme="minorEastAsia" w:hAnsiTheme="minorEastAsia"/>
                <w:lang w:eastAsia="zh-CN"/>
              </w:rPr>
            </w:pPr>
            <w:r w:rsidRPr="002F2106">
              <w:rPr>
                <w:rFonts w:asciiTheme="minorEastAsia" w:eastAsiaTheme="minorEastAsia" w:hAnsiTheme="minorEastAsia" w:hint="eastAsia"/>
                <w:lang w:eastAsia="zh-CN"/>
              </w:rPr>
              <w:t>String</w:t>
            </w:r>
          </w:p>
        </w:tc>
        <w:tc>
          <w:tcPr>
            <w:tcW w:w="709" w:type="dxa"/>
          </w:tcPr>
          <w:p w:rsidR="00CD6026" w:rsidRPr="002F2106" w:rsidRDefault="00CD6026" w:rsidP="003F6D52">
            <w:pPr>
              <w:pStyle w:val="TAL"/>
              <w:rPr>
                <w:rFonts w:asciiTheme="minorEastAsia" w:eastAsiaTheme="minorEastAsia" w:hAnsiTheme="minorEastAsia"/>
                <w:lang w:val="en-US" w:eastAsia="zh-CN"/>
              </w:rPr>
            </w:pPr>
            <w:r w:rsidRPr="002F2106">
              <w:rPr>
                <w:rFonts w:asciiTheme="minorEastAsia" w:eastAsiaTheme="minorEastAsia" w:hAnsiTheme="minorEastAsia" w:hint="eastAsia"/>
                <w:lang w:val="en-US" w:eastAsia="zh-CN"/>
              </w:rPr>
              <w:t>32</w:t>
            </w:r>
          </w:p>
        </w:tc>
        <w:tc>
          <w:tcPr>
            <w:tcW w:w="5452" w:type="dxa"/>
          </w:tcPr>
          <w:p w:rsidR="00CD6026" w:rsidRPr="002F2106" w:rsidRDefault="00CD6026" w:rsidP="00330EBF">
            <w:pPr>
              <w:rPr>
                <w:rFonts w:asciiTheme="minorEastAsia" w:eastAsiaTheme="minorEastAsia" w:hAnsiTheme="minorEastAsia"/>
                <w:sz w:val="18"/>
                <w:szCs w:val="18"/>
              </w:rPr>
            </w:pPr>
            <w:r w:rsidRPr="002F2106">
              <w:rPr>
                <w:rFonts w:asciiTheme="minorEastAsia" w:eastAsiaTheme="minorEastAsia" w:hAnsiTheme="minorEastAsia" w:hint="eastAsia"/>
                <w:sz w:val="18"/>
                <w:szCs w:val="18"/>
                <w:lang w:val="en-GB"/>
              </w:rPr>
              <w:t>省份</w:t>
            </w:r>
            <w:r w:rsidR="00613972" w:rsidRPr="002F2106">
              <w:rPr>
                <w:rFonts w:asciiTheme="minorEastAsia" w:eastAsiaTheme="minorEastAsia" w:hAnsiTheme="minorEastAsia" w:hint="eastAsia"/>
                <w:sz w:val="18"/>
                <w:szCs w:val="18"/>
              </w:rPr>
              <w:t>（欧洲版不保存，不返回）</w:t>
            </w:r>
          </w:p>
        </w:tc>
      </w:tr>
      <w:tr w:rsidR="00CD6026" w:rsidRPr="00B27246" w:rsidTr="002F2106">
        <w:trPr>
          <w:jc w:val="center"/>
        </w:trPr>
        <w:tc>
          <w:tcPr>
            <w:tcW w:w="658" w:type="dxa"/>
          </w:tcPr>
          <w:p w:rsidR="00CD6026" w:rsidRPr="002F2106" w:rsidRDefault="00CD6026" w:rsidP="00330EBF">
            <w:pPr>
              <w:pStyle w:val="TAL"/>
              <w:ind w:firstLine="210"/>
              <w:rPr>
                <w:rFonts w:asciiTheme="minorEastAsia" w:eastAsiaTheme="minorEastAsia" w:hAnsiTheme="minorEastAsia"/>
                <w:lang w:val="en-US" w:eastAsia="zh-CN"/>
              </w:rPr>
            </w:pPr>
          </w:p>
        </w:tc>
        <w:tc>
          <w:tcPr>
            <w:tcW w:w="1657" w:type="dxa"/>
          </w:tcPr>
          <w:p w:rsidR="00CD6026" w:rsidRPr="002F2106" w:rsidRDefault="00703550" w:rsidP="00AF4059">
            <w:pPr>
              <w:pStyle w:val="TAL"/>
              <w:rPr>
                <w:rFonts w:asciiTheme="minorEastAsia" w:eastAsiaTheme="minorEastAsia" w:hAnsiTheme="minorEastAsia" w:cs="Arial"/>
                <w:lang w:eastAsia="zh-CN"/>
              </w:rPr>
            </w:pPr>
            <w:r w:rsidRPr="002F2106">
              <w:rPr>
                <w:rFonts w:asciiTheme="minorEastAsia" w:eastAsiaTheme="minorEastAsia" w:hAnsiTheme="minorEastAsia" w:cs="Arial" w:hint="eastAsia"/>
                <w:lang w:eastAsia="zh-CN"/>
              </w:rPr>
              <w:t>c</w:t>
            </w:r>
            <w:r w:rsidR="00CD6026" w:rsidRPr="002F2106">
              <w:rPr>
                <w:rFonts w:asciiTheme="minorEastAsia" w:eastAsiaTheme="minorEastAsia" w:hAnsiTheme="minorEastAsia" w:cs="Arial" w:hint="eastAsia"/>
                <w:lang w:eastAsia="zh-CN"/>
              </w:rPr>
              <w:t>ity</w:t>
            </w:r>
          </w:p>
        </w:tc>
        <w:tc>
          <w:tcPr>
            <w:tcW w:w="709" w:type="dxa"/>
          </w:tcPr>
          <w:p w:rsidR="00CD6026" w:rsidRPr="002F2106" w:rsidRDefault="00CD6026" w:rsidP="003F6D52">
            <w:pPr>
              <w:pStyle w:val="TAL"/>
              <w:rPr>
                <w:rFonts w:asciiTheme="minorEastAsia" w:eastAsiaTheme="minorEastAsia" w:hAnsiTheme="minorEastAsia" w:cs="Arial"/>
                <w:lang w:eastAsia="zh-CN"/>
              </w:rPr>
            </w:pPr>
            <w:r w:rsidRPr="002F2106">
              <w:rPr>
                <w:rFonts w:asciiTheme="minorEastAsia" w:eastAsiaTheme="minorEastAsia" w:hAnsiTheme="minorEastAsia" w:cs="Arial" w:hint="eastAsia"/>
                <w:lang w:eastAsia="zh-CN"/>
              </w:rPr>
              <w:t>O</w:t>
            </w:r>
          </w:p>
        </w:tc>
        <w:tc>
          <w:tcPr>
            <w:tcW w:w="850" w:type="dxa"/>
          </w:tcPr>
          <w:p w:rsidR="00CD6026" w:rsidRPr="002F2106" w:rsidRDefault="00CD6026" w:rsidP="00330EBF">
            <w:pPr>
              <w:pStyle w:val="TAL"/>
              <w:rPr>
                <w:rFonts w:asciiTheme="minorEastAsia" w:eastAsiaTheme="minorEastAsia" w:hAnsiTheme="minorEastAsia" w:cs="Arial"/>
                <w:lang w:eastAsia="zh-CN"/>
              </w:rPr>
            </w:pPr>
            <w:r w:rsidRPr="002F2106">
              <w:rPr>
                <w:rFonts w:asciiTheme="minorEastAsia" w:eastAsiaTheme="minorEastAsia" w:hAnsiTheme="minorEastAsia" w:cs="Arial" w:hint="eastAsia"/>
                <w:lang w:eastAsia="zh-CN"/>
              </w:rPr>
              <w:t>String</w:t>
            </w:r>
          </w:p>
        </w:tc>
        <w:tc>
          <w:tcPr>
            <w:tcW w:w="709" w:type="dxa"/>
          </w:tcPr>
          <w:p w:rsidR="00CD6026" w:rsidRPr="002F2106" w:rsidRDefault="00CD6026" w:rsidP="00AF4059">
            <w:pPr>
              <w:pStyle w:val="TAL"/>
              <w:rPr>
                <w:rFonts w:asciiTheme="minorEastAsia" w:eastAsiaTheme="minorEastAsia" w:hAnsiTheme="minorEastAsia" w:cs="Arial"/>
                <w:lang w:eastAsia="zh-CN"/>
              </w:rPr>
            </w:pPr>
            <w:r w:rsidRPr="002F2106">
              <w:rPr>
                <w:rFonts w:asciiTheme="minorEastAsia" w:eastAsiaTheme="minorEastAsia" w:hAnsiTheme="minorEastAsia" w:cs="Arial" w:hint="eastAsia"/>
                <w:lang w:eastAsia="zh-CN"/>
              </w:rPr>
              <w:t>32</w:t>
            </w:r>
          </w:p>
        </w:tc>
        <w:tc>
          <w:tcPr>
            <w:tcW w:w="5452" w:type="dxa"/>
          </w:tcPr>
          <w:p w:rsidR="00CD6026" w:rsidRPr="002F2106" w:rsidRDefault="00CD6026" w:rsidP="00330EBF">
            <w:pPr>
              <w:pStyle w:val="CharCharCharCharChar"/>
              <w:rPr>
                <w:rFonts w:asciiTheme="minorEastAsia" w:eastAsiaTheme="minorEastAsia" w:hAnsiTheme="minorEastAsia" w:cs="Arial"/>
                <w:sz w:val="18"/>
                <w:szCs w:val="18"/>
                <w:lang w:val="en-GB"/>
              </w:rPr>
            </w:pPr>
            <w:r w:rsidRPr="002F2106">
              <w:rPr>
                <w:rFonts w:asciiTheme="minorEastAsia" w:eastAsiaTheme="minorEastAsia" w:hAnsiTheme="minorEastAsia" w:cs="Arial" w:hint="eastAsia"/>
                <w:sz w:val="18"/>
                <w:szCs w:val="18"/>
                <w:lang w:val="en-GB"/>
              </w:rPr>
              <w:t>城市</w:t>
            </w:r>
            <w:r w:rsidR="00613972" w:rsidRPr="002F2106">
              <w:rPr>
                <w:rFonts w:asciiTheme="minorEastAsia" w:eastAsiaTheme="minorEastAsia" w:hAnsiTheme="minorEastAsia" w:hint="eastAsia"/>
                <w:sz w:val="18"/>
                <w:szCs w:val="18"/>
              </w:rPr>
              <w:t>（欧洲版不保存，不返回）</w:t>
            </w:r>
          </w:p>
        </w:tc>
      </w:tr>
      <w:tr w:rsidR="00CD6026" w:rsidRPr="00B27246" w:rsidTr="002F2106">
        <w:trPr>
          <w:jc w:val="center"/>
        </w:trPr>
        <w:tc>
          <w:tcPr>
            <w:tcW w:w="658" w:type="dxa"/>
          </w:tcPr>
          <w:p w:rsidR="00CD6026" w:rsidRPr="002F2106" w:rsidRDefault="00CD6026" w:rsidP="00330EBF">
            <w:pPr>
              <w:pStyle w:val="TAL"/>
              <w:ind w:firstLine="210"/>
              <w:rPr>
                <w:rFonts w:asciiTheme="minorEastAsia" w:eastAsiaTheme="minorEastAsia" w:hAnsiTheme="minorEastAsia" w:cs="Arial"/>
                <w:lang w:val="en-US" w:eastAsia="zh-CN"/>
              </w:rPr>
            </w:pPr>
          </w:p>
        </w:tc>
        <w:tc>
          <w:tcPr>
            <w:tcW w:w="1657" w:type="dxa"/>
          </w:tcPr>
          <w:p w:rsidR="00CD6026" w:rsidRPr="002F2106" w:rsidRDefault="00CD6026" w:rsidP="00F905AE">
            <w:pPr>
              <w:pStyle w:val="TAL"/>
              <w:rPr>
                <w:rFonts w:asciiTheme="minorEastAsia" w:eastAsiaTheme="minorEastAsia" w:hAnsiTheme="minorEastAsia"/>
              </w:rPr>
            </w:pPr>
            <w:r w:rsidRPr="002F2106">
              <w:rPr>
                <w:rFonts w:asciiTheme="minorEastAsia" w:eastAsiaTheme="minorEastAsia" w:hAnsiTheme="minorEastAsia" w:hint="eastAsia"/>
              </w:rPr>
              <w:t>passwordPrompt</w:t>
            </w:r>
          </w:p>
        </w:tc>
        <w:tc>
          <w:tcPr>
            <w:tcW w:w="709" w:type="dxa"/>
          </w:tcPr>
          <w:p w:rsidR="00CD6026" w:rsidRPr="002F2106" w:rsidRDefault="00CD6026" w:rsidP="00F905AE">
            <w:pPr>
              <w:spacing w:line="240" w:lineRule="atLeast"/>
              <w:rPr>
                <w:rFonts w:asciiTheme="minorEastAsia" w:eastAsiaTheme="minorEastAsia" w:hAnsiTheme="minorEastAsia" w:cs="Arial"/>
                <w:color w:val="000000"/>
                <w:sz w:val="18"/>
                <w:szCs w:val="18"/>
              </w:rPr>
            </w:pPr>
            <w:r w:rsidRPr="002F2106">
              <w:rPr>
                <w:rFonts w:asciiTheme="minorEastAsia" w:eastAsiaTheme="minorEastAsia" w:hAnsiTheme="minorEastAsia" w:cs="Arial" w:hint="eastAsia"/>
                <w:color w:val="000000"/>
                <w:sz w:val="18"/>
                <w:szCs w:val="18"/>
              </w:rPr>
              <w:t>O</w:t>
            </w:r>
          </w:p>
        </w:tc>
        <w:tc>
          <w:tcPr>
            <w:tcW w:w="850" w:type="dxa"/>
          </w:tcPr>
          <w:p w:rsidR="00CD6026" w:rsidRPr="002F2106" w:rsidRDefault="00CD6026">
            <w:pPr>
              <w:rPr>
                <w:rFonts w:asciiTheme="minorEastAsia" w:eastAsiaTheme="minorEastAsia" w:hAnsiTheme="minorEastAsia"/>
                <w:sz w:val="18"/>
                <w:szCs w:val="18"/>
              </w:rPr>
            </w:pPr>
            <w:r w:rsidRPr="002F2106">
              <w:rPr>
                <w:rFonts w:asciiTheme="minorEastAsia" w:eastAsiaTheme="minorEastAsia" w:hAnsiTheme="minorEastAsia" w:hint="eastAsia"/>
                <w:sz w:val="18"/>
                <w:szCs w:val="18"/>
              </w:rPr>
              <w:t>String</w:t>
            </w:r>
          </w:p>
        </w:tc>
        <w:tc>
          <w:tcPr>
            <w:tcW w:w="709" w:type="dxa"/>
          </w:tcPr>
          <w:p w:rsidR="00CD6026" w:rsidRPr="002F2106" w:rsidRDefault="00CD6026" w:rsidP="00684AF6">
            <w:pPr>
              <w:pStyle w:val="TAL"/>
              <w:rPr>
                <w:rFonts w:asciiTheme="minorEastAsia" w:eastAsiaTheme="minorEastAsia" w:hAnsiTheme="minorEastAsia"/>
                <w:lang w:val="en-US" w:eastAsia="zh-CN"/>
              </w:rPr>
            </w:pPr>
            <w:r w:rsidRPr="002F2106">
              <w:rPr>
                <w:rFonts w:asciiTheme="minorEastAsia" w:eastAsiaTheme="minorEastAsia" w:hAnsiTheme="minorEastAsia" w:hint="eastAsia"/>
                <w:lang w:val="en-US" w:eastAsia="zh-CN"/>
              </w:rPr>
              <w:t>128</w:t>
            </w:r>
          </w:p>
        </w:tc>
        <w:tc>
          <w:tcPr>
            <w:tcW w:w="5452" w:type="dxa"/>
          </w:tcPr>
          <w:p w:rsidR="00CD6026" w:rsidRPr="002F2106" w:rsidRDefault="00CD6026" w:rsidP="00330EBF">
            <w:pPr>
              <w:rPr>
                <w:rFonts w:asciiTheme="minorEastAsia" w:eastAsiaTheme="minorEastAsia" w:hAnsiTheme="minorEastAsia"/>
                <w:sz w:val="18"/>
                <w:szCs w:val="18"/>
              </w:rPr>
            </w:pPr>
            <w:r w:rsidRPr="002F2106">
              <w:rPr>
                <w:rFonts w:asciiTheme="minorEastAsia" w:eastAsiaTheme="minorEastAsia" w:hAnsiTheme="minorEastAsia" w:hint="eastAsia"/>
                <w:sz w:val="18"/>
                <w:szCs w:val="18"/>
              </w:rPr>
              <w:t>密码提示信息</w:t>
            </w:r>
          </w:p>
        </w:tc>
      </w:tr>
      <w:tr w:rsidR="00CD6026" w:rsidRPr="00B27246" w:rsidTr="002F2106">
        <w:trPr>
          <w:jc w:val="center"/>
        </w:trPr>
        <w:tc>
          <w:tcPr>
            <w:tcW w:w="658" w:type="dxa"/>
          </w:tcPr>
          <w:p w:rsidR="00CD6026" w:rsidRPr="002F2106" w:rsidRDefault="00CD6026" w:rsidP="00330EBF">
            <w:pPr>
              <w:pStyle w:val="TAL"/>
              <w:ind w:firstLine="210"/>
              <w:rPr>
                <w:rFonts w:asciiTheme="minorEastAsia" w:eastAsiaTheme="minorEastAsia" w:hAnsiTheme="minorEastAsia" w:cs="Arial"/>
                <w:lang w:val="en-US" w:eastAsia="zh-CN"/>
              </w:rPr>
            </w:pPr>
          </w:p>
        </w:tc>
        <w:tc>
          <w:tcPr>
            <w:tcW w:w="1657" w:type="dxa"/>
          </w:tcPr>
          <w:p w:rsidR="00CD6026" w:rsidRPr="002F2106" w:rsidRDefault="00CD6026" w:rsidP="004C4A14">
            <w:pPr>
              <w:pStyle w:val="TAL"/>
              <w:rPr>
                <w:rFonts w:asciiTheme="minorEastAsia" w:eastAsiaTheme="minorEastAsia" w:hAnsiTheme="minorEastAsia"/>
              </w:rPr>
            </w:pPr>
            <w:r w:rsidRPr="002F2106">
              <w:rPr>
                <w:rFonts w:asciiTheme="minorEastAsia" w:eastAsiaTheme="minorEastAsia" w:hAnsiTheme="minorEastAsia" w:hint="eastAsia"/>
              </w:rPr>
              <w:t>password</w:t>
            </w:r>
            <w:r w:rsidR="004C4A14" w:rsidRPr="002F2106">
              <w:rPr>
                <w:rFonts w:asciiTheme="minorEastAsia" w:eastAsiaTheme="minorEastAsia" w:hAnsiTheme="minorEastAsia"/>
              </w:rPr>
              <w:t xml:space="preserve"> </w:t>
            </w:r>
            <w:r w:rsidR="004C4A14" w:rsidRPr="002F2106">
              <w:rPr>
                <w:rFonts w:asciiTheme="minorEastAsia" w:eastAsiaTheme="minorEastAsia" w:hAnsiTheme="minorEastAsia" w:hint="eastAsia"/>
                <w:lang w:eastAsia="zh-CN"/>
              </w:rPr>
              <w:t>A</w:t>
            </w:r>
            <w:r w:rsidR="004C4A14" w:rsidRPr="002F2106">
              <w:rPr>
                <w:rFonts w:asciiTheme="minorEastAsia" w:eastAsiaTheme="minorEastAsia" w:hAnsiTheme="minorEastAsia"/>
              </w:rPr>
              <w:t>nswer</w:t>
            </w:r>
          </w:p>
        </w:tc>
        <w:tc>
          <w:tcPr>
            <w:tcW w:w="709" w:type="dxa"/>
          </w:tcPr>
          <w:p w:rsidR="00CD6026" w:rsidRPr="002F2106" w:rsidRDefault="00CD6026" w:rsidP="00F905AE">
            <w:pPr>
              <w:spacing w:line="240" w:lineRule="atLeast"/>
              <w:rPr>
                <w:rFonts w:asciiTheme="minorEastAsia" w:eastAsiaTheme="minorEastAsia" w:hAnsiTheme="minorEastAsia" w:cs="Arial"/>
                <w:color w:val="000000"/>
                <w:sz w:val="18"/>
                <w:szCs w:val="18"/>
              </w:rPr>
            </w:pPr>
            <w:r w:rsidRPr="002F2106">
              <w:rPr>
                <w:rFonts w:asciiTheme="minorEastAsia" w:eastAsiaTheme="minorEastAsia" w:hAnsiTheme="minorEastAsia" w:cs="Arial" w:hint="eastAsia"/>
                <w:color w:val="000000"/>
                <w:sz w:val="18"/>
                <w:szCs w:val="18"/>
              </w:rPr>
              <w:t>O</w:t>
            </w:r>
          </w:p>
        </w:tc>
        <w:tc>
          <w:tcPr>
            <w:tcW w:w="850" w:type="dxa"/>
          </w:tcPr>
          <w:p w:rsidR="00CD6026" w:rsidRPr="002F2106" w:rsidRDefault="00CD6026">
            <w:pPr>
              <w:rPr>
                <w:rFonts w:asciiTheme="minorEastAsia" w:eastAsiaTheme="minorEastAsia" w:hAnsiTheme="minorEastAsia"/>
                <w:sz w:val="18"/>
                <w:szCs w:val="18"/>
              </w:rPr>
            </w:pPr>
            <w:r w:rsidRPr="002F2106">
              <w:rPr>
                <w:rFonts w:asciiTheme="minorEastAsia" w:eastAsiaTheme="minorEastAsia" w:hAnsiTheme="minorEastAsia" w:hint="eastAsia"/>
                <w:sz w:val="18"/>
                <w:szCs w:val="18"/>
              </w:rPr>
              <w:t>String</w:t>
            </w:r>
          </w:p>
        </w:tc>
        <w:tc>
          <w:tcPr>
            <w:tcW w:w="709" w:type="dxa"/>
          </w:tcPr>
          <w:p w:rsidR="00CD6026" w:rsidRPr="002F2106" w:rsidRDefault="00CD6026" w:rsidP="00684AF6">
            <w:pPr>
              <w:pStyle w:val="TAL"/>
              <w:rPr>
                <w:rFonts w:asciiTheme="minorEastAsia" w:eastAsiaTheme="minorEastAsia" w:hAnsiTheme="minorEastAsia"/>
                <w:lang w:val="en-US" w:eastAsia="zh-CN"/>
              </w:rPr>
            </w:pPr>
            <w:r w:rsidRPr="002F2106">
              <w:rPr>
                <w:rFonts w:asciiTheme="minorEastAsia" w:eastAsiaTheme="minorEastAsia" w:hAnsiTheme="minorEastAsia" w:hint="eastAsia"/>
                <w:lang w:val="en-US" w:eastAsia="zh-CN"/>
              </w:rPr>
              <w:t>40</w:t>
            </w:r>
          </w:p>
        </w:tc>
        <w:tc>
          <w:tcPr>
            <w:tcW w:w="5452" w:type="dxa"/>
          </w:tcPr>
          <w:p w:rsidR="00CD6026" w:rsidRPr="002F2106" w:rsidRDefault="00CD6026" w:rsidP="00330EBF">
            <w:pPr>
              <w:rPr>
                <w:rFonts w:asciiTheme="minorEastAsia" w:eastAsiaTheme="minorEastAsia" w:hAnsiTheme="minorEastAsia"/>
                <w:sz w:val="18"/>
                <w:szCs w:val="18"/>
              </w:rPr>
            </w:pPr>
            <w:r w:rsidRPr="002F2106">
              <w:rPr>
                <w:rFonts w:asciiTheme="minorEastAsia" w:eastAsiaTheme="minorEastAsia" w:hAnsiTheme="minorEastAsia" w:hint="eastAsia"/>
                <w:sz w:val="18"/>
                <w:szCs w:val="18"/>
              </w:rPr>
              <w:t>密码提示信息答案</w:t>
            </w:r>
          </w:p>
          <w:p w:rsidR="009353F6" w:rsidRPr="002F2106" w:rsidRDefault="009353F6" w:rsidP="00330EBF">
            <w:pPr>
              <w:rPr>
                <w:rFonts w:asciiTheme="minorEastAsia" w:eastAsiaTheme="minorEastAsia" w:hAnsiTheme="minorEastAsia"/>
                <w:sz w:val="18"/>
                <w:szCs w:val="18"/>
              </w:rPr>
            </w:pPr>
            <w:r w:rsidRPr="002F2106">
              <w:rPr>
                <w:rFonts w:asciiTheme="minorEastAsia" w:eastAsiaTheme="minorEastAsia" w:hAnsiTheme="minorEastAsia" w:hint="eastAsia"/>
                <w:sz w:val="18"/>
                <w:szCs w:val="18"/>
              </w:rPr>
              <w:t>注：只能更新，不能查询</w:t>
            </w:r>
          </w:p>
        </w:tc>
      </w:tr>
      <w:tr w:rsidR="00CD6026" w:rsidRPr="00B27246" w:rsidTr="002F2106">
        <w:trPr>
          <w:jc w:val="center"/>
        </w:trPr>
        <w:tc>
          <w:tcPr>
            <w:tcW w:w="658" w:type="dxa"/>
          </w:tcPr>
          <w:p w:rsidR="00CD6026" w:rsidRPr="002F2106" w:rsidRDefault="00CD6026" w:rsidP="00330EBF">
            <w:pPr>
              <w:pStyle w:val="TAL"/>
              <w:ind w:firstLine="210"/>
              <w:rPr>
                <w:rFonts w:asciiTheme="minorEastAsia" w:eastAsiaTheme="minorEastAsia" w:hAnsiTheme="minorEastAsia" w:cs="Arial"/>
                <w:lang w:val="en-US" w:eastAsia="zh-CN"/>
              </w:rPr>
            </w:pPr>
          </w:p>
        </w:tc>
        <w:tc>
          <w:tcPr>
            <w:tcW w:w="1657" w:type="dxa"/>
          </w:tcPr>
          <w:p w:rsidR="00CD6026" w:rsidRPr="002F2106" w:rsidRDefault="00CD6026" w:rsidP="00781A03">
            <w:pPr>
              <w:pStyle w:val="TAL"/>
              <w:rPr>
                <w:rFonts w:asciiTheme="minorEastAsia" w:eastAsiaTheme="minorEastAsia" w:hAnsiTheme="minorEastAsia"/>
              </w:rPr>
            </w:pPr>
            <w:r w:rsidRPr="002F2106">
              <w:rPr>
                <w:rFonts w:asciiTheme="minorEastAsia" w:eastAsiaTheme="minorEastAsia" w:hAnsiTheme="minorEastAsia"/>
              </w:rPr>
              <w:t>headPictureURL</w:t>
            </w:r>
          </w:p>
        </w:tc>
        <w:tc>
          <w:tcPr>
            <w:tcW w:w="709" w:type="dxa"/>
          </w:tcPr>
          <w:p w:rsidR="00CD6026" w:rsidRPr="002F2106" w:rsidRDefault="00CD6026" w:rsidP="00781A03">
            <w:pPr>
              <w:pStyle w:val="TAL"/>
              <w:rPr>
                <w:rFonts w:asciiTheme="minorEastAsia" w:eastAsiaTheme="minorEastAsia" w:hAnsiTheme="minorEastAsia" w:cs="Arial"/>
                <w:lang w:val="en-US" w:eastAsia="zh-CN"/>
              </w:rPr>
            </w:pPr>
            <w:r w:rsidRPr="002F2106">
              <w:rPr>
                <w:rFonts w:asciiTheme="minorEastAsia" w:eastAsiaTheme="minorEastAsia" w:hAnsiTheme="minorEastAsia" w:cs="Arial"/>
                <w:lang w:val="en-US" w:eastAsia="zh-CN"/>
              </w:rPr>
              <w:t>O</w:t>
            </w:r>
          </w:p>
        </w:tc>
        <w:tc>
          <w:tcPr>
            <w:tcW w:w="850" w:type="dxa"/>
          </w:tcPr>
          <w:p w:rsidR="00CD6026" w:rsidRPr="002F2106" w:rsidRDefault="00CD6026" w:rsidP="00781A03">
            <w:pPr>
              <w:pStyle w:val="TAL"/>
              <w:rPr>
                <w:rFonts w:asciiTheme="minorEastAsia" w:eastAsiaTheme="minorEastAsia" w:hAnsiTheme="minorEastAsia" w:cs="Arial"/>
                <w:lang w:eastAsia="zh-CN"/>
              </w:rPr>
            </w:pPr>
            <w:r w:rsidRPr="002F2106">
              <w:rPr>
                <w:rFonts w:asciiTheme="minorEastAsia" w:eastAsiaTheme="minorEastAsia" w:hAnsiTheme="minorEastAsia" w:cs="Arial"/>
                <w:lang w:eastAsia="zh-CN"/>
              </w:rPr>
              <w:t>String</w:t>
            </w:r>
          </w:p>
        </w:tc>
        <w:tc>
          <w:tcPr>
            <w:tcW w:w="709" w:type="dxa"/>
          </w:tcPr>
          <w:p w:rsidR="00CD6026" w:rsidRPr="002F2106" w:rsidRDefault="00CD6026" w:rsidP="00781A03">
            <w:pPr>
              <w:pStyle w:val="TAL"/>
              <w:rPr>
                <w:rFonts w:asciiTheme="minorEastAsia" w:eastAsiaTheme="minorEastAsia" w:hAnsiTheme="minorEastAsia" w:cs="Arial"/>
                <w:lang w:val="en-US" w:eastAsia="zh-CN"/>
              </w:rPr>
            </w:pPr>
            <w:del w:id="882" w:author="x00116998" w:date="2015-01-07T10:01:00Z">
              <w:r w:rsidRPr="002F2106" w:rsidDel="00997773">
                <w:rPr>
                  <w:rFonts w:asciiTheme="minorEastAsia" w:eastAsiaTheme="minorEastAsia" w:hAnsiTheme="minorEastAsia" w:cs="Arial"/>
                  <w:lang w:val="en-US" w:eastAsia="zh-CN"/>
                </w:rPr>
                <w:delText>128</w:delText>
              </w:r>
            </w:del>
            <w:ins w:id="883" w:author="x00116998" w:date="2015-01-07T10:01:00Z">
              <w:r w:rsidR="00997773">
                <w:rPr>
                  <w:rFonts w:asciiTheme="minorEastAsia" w:eastAsiaTheme="minorEastAsia" w:hAnsiTheme="minorEastAsia" w:cs="Arial"/>
                  <w:lang w:val="en-US" w:eastAsia="zh-CN"/>
                </w:rPr>
                <w:t>255</w:t>
              </w:r>
            </w:ins>
          </w:p>
        </w:tc>
        <w:tc>
          <w:tcPr>
            <w:tcW w:w="5452" w:type="dxa"/>
          </w:tcPr>
          <w:p w:rsidR="004D62E8" w:rsidRDefault="00CD6026" w:rsidP="00AA30C7">
            <w:pPr>
              <w:rPr>
                <w:rFonts w:asciiTheme="minorEastAsia" w:eastAsiaTheme="minorEastAsia" w:hAnsiTheme="minorEastAsia" w:cs="Arial"/>
                <w:sz w:val="18"/>
                <w:szCs w:val="18"/>
              </w:rPr>
            </w:pPr>
            <w:r w:rsidRPr="002F2106">
              <w:rPr>
                <w:rFonts w:asciiTheme="minorEastAsia" w:eastAsiaTheme="minorEastAsia" w:hAnsiTheme="minorEastAsia" w:cs="Arial"/>
                <w:sz w:val="18"/>
                <w:szCs w:val="18"/>
              </w:rPr>
              <w:t>头像</w:t>
            </w:r>
          </w:p>
          <w:p w:rsidR="003F7B43" w:rsidRDefault="00AA30C7" w:rsidP="00AA30C7">
            <w:pPr>
              <w:rPr>
                <w:ins w:id="884" w:author="x00116998" w:date="2015-01-07T09:44:00Z"/>
                <w:rFonts w:asciiTheme="minorEastAsia" w:eastAsiaTheme="minorEastAsia" w:hAnsiTheme="minorEastAsia" w:cs="宋体"/>
                <w:color w:val="000000"/>
                <w:kern w:val="0"/>
                <w:sz w:val="18"/>
                <w:szCs w:val="18"/>
              </w:rPr>
            </w:pPr>
            <w:r w:rsidRPr="002F2106">
              <w:rPr>
                <w:rFonts w:asciiTheme="minorEastAsia" w:eastAsiaTheme="minorEastAsia" w:hAnsiTheme="minorEastAsia" w:cs="宋体"/>
                <w:color w:val="000000"/>
                <w:kern w:val="0"/>
                <w:sz w:val="18"/>
                <w:szCs w:val="18"/>
              </w:rPr>
              <w:t>https://upfile1.hicloud.com/FileServer/</w:t>
            </w:r>
            <w:r w:rsidRPr="002F2106">
              <w:rPr>
                <w:rFonts w:asciiTheme="minorEastAsia" w:eastAsiaTheme="minorEastAsia" w:hAnsiTheme="minorEastAsia"/>
                <w:sz w:val="18"/>
                <w:szCs w:val="18"/>
              </w:rPr>
              <w:t xml:space="preserve"> </w:t>
            </w:r>
            <w:r w:rsidRPr="002F2106">
              <w:rPr>
                <w:rFonts w:asciiTheme="minorEastAsia" w:eastAsiaTheme="minorEastAsia" w:hAnsiTheme="minorEastAsia" w:cs="宋体"/>
                <w:color w:val="000000"/>
                <w:kern w:val="0"/>
                <w:sz w:val="18"/>
                <w:szCs w:val="18"/>
              </w:rPr>
              <w:t>userimage/011/980/918/20130531102155.60100739.jpg</w:t>
            </w:r>
          </w:p>
          <w:p w:rsidR="003F7B43" w:rsidRDefault="009D0CA3" w:rsidP="00AA30C7">
            <w:pPr>
              <w:rPr>
                <w:ins w:id="885" w:author="x00116998" w:date="2015-01-07T09:44:00Z"/>
                <w:rFonts w:asciiTheme="minorEastAsia" w:eastAsiaTheme="minorEastAsia" w:hAnsiTheme="minorEastAsia" w:cs="宋体"/>
                <w:color w:val="000000"/>
                <w:kern w:val="0"/>
                <w:sz w:val="18"/>
                <w:szCs w:val="18"/>
              </w:rPr>
            </w:pPr>
            <w:ins w:id="886" w:author="x00116998" w:date="2015-01-07T09:50:00Z">
              <w:r>
                <w:rPr>
                  <w:rFonts w:asciiTheme="minorEastAsia" w:eastAsiaTheme="minorEastAsia" w:hAnsiTheme="minorEastAsia" w:cs="宋体" w:hint="eastAsia"/>
                  <w:color w:val="000000"/>
                  <w:kern w:val="0"/>
                  <w:sz w:val="18"/>
                  <w:szCs w:val="18"/>
                </w:rPr>
                <w:t>1）</w:t>
              </w:r>
            </w:ins>
            <w:ins w:id="887" w:author="x00116998" w:date="2015-01-07T09:48:00Z">
              <w:r>
                <w:rPr>
                  <w:rFonts w:asciiTheme="minorEastAsia" w:eastAsiaTheme="minorEastAsia" w:hAnsiTheme="minorEastAsia" w:cs="宋体"/>
                  <w:color w:val="000000"/>
                  <w:kern w:val="0"/>
                  <w:sz w:val="18"/>
                  <w:szCs w:val="18"/>
                </w:rPr>
                <w:t>AS</w:t>
              </w:r>
            </w:ins>
            <w:ins w:id="888" w:author="x00116998" w:date="2015-01-07T09:49:00Z">
              <w:r>
                <w:rPr>
                  <w:rFonts w:asciiTheme="minorEastAsia" w:eastAsiaTheme="minorEastAsia" w:hAnsiTheme="minorEastAsia" w:cs="宋体" w:hint="eastAsia"/>
                  <w:color w:val="000000"/>
                  <w:kern w:val="0"/>
                  <w:sz w:val="18"/>
                  <w:szCs w:val="18"/>
                </w:rPr>
                <w:t>调用，由AS</w:t>
              </w:r>
            </w:ins>
            <w:ins w:id="889" w:author="x00116998" w:date="2015-01-07T09:44:00Z">
              <w:r w:rsidR="003F7B43">
                <w:rPr>
                  <w:rFonts w:asciiTheme="minorEastAsia" w:eastAsiaTheme="minorEastAsia" w:hAnsiTheme="minorEastAsia" w:cs="宋体" w:hint="eastAsia"/>
                  <w:color w:val="000000"/>
                  <w:kern w:val="0"/>
                  <w:sz w:val="18"/>
                  <w:szCs w:val="18"/>
                </w:rPr>
                <w:t>改为返回：</w:t>
              </w:r>
            </w:ins>
          </w:p>
          <w:p w:rsidR="009D0CA3" w:rsidRDefault="00AD07BB" w:rsidP="00AA30C7">
            <w:pPr>
              <w:rPr>
                <w:ins w:id="890" w:author="x00116998" w:date="2015-01-07T09:46:00Z"/>
                <w:rFonts w:asciiTheme="minorEastAsia" w:eastAsiaTheme="minorEastAsia" w:hAnsiTheme="minorEastAsia" w:cs="宋体"/>
                <w:color w:val="000000"/>
                <w:kern w:val="0"/>
                <w:sz w:val="18"/>
                <w:szCs w:val="18"/>
              </w:rPr>
            </w:pPr>
            <w:ins w:id="891" w:author="x00116998" w:date="2015-01-07T09:46:00Z">
              <w:r>
                <w:rPr>
                  <w:rFonts w:asciiTheme="minorEastAsia" w:eastAsiaTheme="minorEastAsia" w:hAnsiTheme="minorEastAsia" w:cs="宋体"/>
                  <w:color w:val="000000"/>
                  <w:kern w:val="0"/>
                  <w:sz w:val="18"/>
                  <w:szCs w:val="18"/>
                </w:rPr>
                <w:fldChar w:fldCharType="begin"/>
              </w:r>
              <w:r w:rsidR="009D0CA3">
                <w:rPr>
                  <w:rFonts w:asciiTheme="minorEastAsia" w:eastAsiaTheme="minorEastAsia" w:hAnsiTheme="minorEastAsia" w:cs="宋体"/>
                  <w:color w:val="000000"/>
                  <w:kern w:val="0"/>
                  <w:sz w:val="18"/>
                  <w:szCs w:val="18"/>
                </w:rPr>
                <w:instrText xml:space="preserve"> HYPERLINK "</w:instrText>
              </w:r>
            </w:ins>
            <w:ins w:id="892" w:author="x00116998" w:date="2015-01-07T09:44:00Z">
              <w:r w:rsidR="009D0CA3" w:rsidRPr="002F2106">
                <w:rPr>
                  <w:rFonts w:asciiTheme="minorEastAsia" w:eastAsiaTheme="minorEastAsia" w:hAnsiTheme="minorEastAsia" w:cs="宋体"/>
                  <w:color w:val="000000"/>
                  <w:kern w:val="0"/>
                  <w:sz w:val="18"/>
                  <w:szCs w:val="18"/>
                </w:rPr>
                <w:instrText>https://upfile1.hicloud.com/FileServer/userimage/</w:instrText>
              </w:r>
            </w:ins>
            <w:ins w:id="893" w:author="x00116998" w:date="2015-01-07T09:46:00Z">
              <w:r w:rsidR="009D0CA3">
                <w:rPr>
                  <w:rFonts w:asciiTheme="minorEastAsia" w:eastAsiaTheme="minorEastAsia" w:hAnsiTheme="minorEastAsia" w:cs="宋体"/>
                  <w:color w:val="000000"/>
                  <w:kern w:val="0"/>
                  <w:sz w:val="18"/>
                  <w:szCs w:val="18"/>
                </w:rPr>
                <w:instrText xml:space="preserve">" </w:instrText>
              </w:r>
              <w:r>
                <w:rPr>
                  <w:rFonts w:asciiTheme="minorEastAsia" w:eastAsiaTheme="minorEastAsia" w:hAnsiTheme="minorEastAsia" w:cs="宋体"/>
                  <w:color w:val="000000"/>
                  <w:kern w:val="0"/>
                  <w:sz w:val="18"/>
                  <w:szCs w:val="18"/>
                </w:rPr>
                <w:fldChar w:fldCharType="separate"/>
              </w:r>
            </w:ins>
            <w:ins w:id="894" w:author="x00116998" w:date="2015-01-07T09:44:00Z">
              <w:r w:rsidR="009D0CA3" w:rsidRPr="00D23CCB">
                <w:rPr>
                  <w:rStyle w:val="aa"/>
                  <w:rFonts w:asciiTheme="minorEastAsia" w:eastAsiaTheme="minorEastAsia" w:hAnsiTheme="minorEastAsia" w:cs="宋体"/>
                  <w:kern w:val="0"/>
                  <w:sz w:val="18"/>
                  <w:szCs w:val="18"/>
                </w:rPr>
                <w:t>https://upfile1.hicloud.com/FileServer/userimage/</w:t>
              </w:r>
            </w:ins>
            <w:ins w:id="895" w:author="x00116998" w:date="2015-01-07T09:46:00Z">
              <w:r>
                <w:rPr>
                  <w:rFonts w:asciiTheme="minorEastAsia" w:eastAsiaTheme="minorEastAsia" w:hAnsiTheme="minorEastAsia" w:cs="宋体"/>
                  <w:color w:val="000000"/>
                  <w:kern w:val="0"/>
                  <w:sz w:val="18"/>
                  <w:szCs w:val="18"/>
                </w:rPr>
                <w:fldChar w:fldCharType="end"/>
              </w:r>
            </w:ins>
          </w:p>
          <w:p w:rsidR="003F7B43" w:rsidDel="009D0CA3" w:rsidRDefault="00AF6DD4" w:rsidP="009D0CA3">
            <w:pPr>
              <w:rPr>
                <w:del w:id="896" w:author="x00116998" w:date="2015-01-07T09:48:00Z"/>
                <w:rFonts w:asciiTheme="minorEastAsia" w:eastAsiaTheme="minorEastAsia" w:hAnsiTheme="minorEastAsia" w:cs="宋体"/>
                <w:color w:val="000000"/>
                <w:kern w:val="0"/>
                <w:sz w:val="18"/>
                <w:szCs w:val="18"/>
              </w:rPr>
            </w:pPr>
            <w:ins w:id="897" w:author="x00116998" w:date="2015-01-07T10:35:00Z">
              <w:r>
                <w:rPr>
                  <w:rFonts w:asciiTheme="minorEastAsia" w:eastAsiaTheme="minorEastAsia" w:hAnsiTheme="minorEastAsia" w:cs="宋体"/>
                  <w:color w:val="000000"/>
                  <w:kern w:val="0"/>
                  <w:sz w:val="18"/>
                  <w:szCs w:val="18"/>
                </w:rPr>
                <w:t>DDDD.</w:t>
              </w:r>
            </w:ins>
            <w:ins w:id="898" w:author="x00116998" w:date="2015-01-07T09:44:00Z">
              <w:r w:rsidR="003F7B43">
                <w:rPr>
                  <w:rFonts w:asciiTheme="minorEastAsia" w:eastAsiaTheme="minorEastAsia" w:hAnsiTheme="minorEastAsia" w:cs="宋体" w:hint="eastAsia"/>
                  <w:color w:val="000000"/>
                  <w:kern w:val="0"/>
                  <w:sz w:val="18"/>
                  <w:szCs w:val="18"/>
                </w:rPr>
                <w:t>AES128（</w:t>
              </w:r>
              <w:r w:rsidR="003F7B43" w:rsidRPr="002F2106">
                <w:rPr>
                  <w:rFonts w:asciiTheme="minorEastAsia" w:eastAsiaTheme="minorEastAsia" w:hAnsiTheme="minorEastAsia" w:cs="宋体"/>
                  <w:color w:val="000000"/>
                  <w:kern w:val="0"/>
                  <w:sz w:val="18"/>
                  <w:szCs w:val="18"/>
                </w:rPr>
                <w:t>011/980/918/20130531102155.60100739</w:t>
              </w:r>
            </w:ins>
            <w:ins w:id="899" w:author="x00116998" w:date="2015-01-07T10:00:00Z">
              <w:r w:rsidR="00997773">
                <w:rPr>
                  <w:rFonts w:asciiTheme="minorEastAsia" w:eastAsiaTheme="minorEastAsia" w:hAnsiTheme="minorEastAsia" w:cs="宋体"/>
                  <w:color w:val="000000"/>
                  <w:kern w:val="0"/>
                  <w:sz w:val="18"/>
                  <w:szCs w:val="18"/>
                </w:rPr>
                <w:t>.jsp</w:t>
              </w:r>
            </w:ins>
            <w:ins w:id="900" w:author="x00116998" w:date="2015-01-07T09:45:00Z">
              <w:r w:rsidR="009D0CA3">
                <w:rPr>
                  <w:rFonts w:asciiTheme="minorEastAsia" w:eastAsiaTheme="minorEastAsia" w:hAnsiTheme="minorEastAsia" w:cs="宋体"/>
                  <w:color w:val="000000"/>
                  <w:kern w:val="0"/>
                  <w:sz w:val="18"/>
                  <w:szCs w:val="18"/>
                </w:rPr>
                <w:t>:</w:t>
              </w:r>
            </w:ins>
            <w:ins w:id="901" w:author="x00116998" w:date="2015-01-07T09:59:00Z">
              <w:r w:rsidR="00997773">
                <w:rPr>
                  <w:rFonts w:asciiTheme="minorEastAsia" w:eastAsiaTheme="minorEastAsia" w:hAnsiTheme="minorEastAsia" w:cs="宋体"/>
                  <w:color w:val="000000"/>
                  <w:kern w:val="0"/>
                  <w:sz w:val="18"/>
                  <w:szCs w:val="18"/>
                </w:rPr>
                <w:t>ST:</w:t>
              </w:r>
            </w:ins>
            <w:ins w:id="902" w:author="x00116998" w:date="2015-01-07T10:00:00Z">
              <w:r w:rsidR="00997773">
                <w:t xml:space="preserve"> </w:t>
              </w:r>
              <w:r w:rsidR="00997773" w:rsidRPr="00997773">
                <w:rPr>
                  <w:rFonts w:asciiTheme="minorEastAsia" w:eastAsiaTheme="minorEastAsia" w:hAnsiTheme="minorEastAsia" w:cs="宋体"/>
                  <w:color w:val="000000"/>
                  <w:kern w:val="0"/>
                  <w:sz w:val="18"/>
                  <w:szCs w:val="18"/>
                </w:rPr>
                <w:t>DeviceType:DeviceID:appID</w:t>
              </w:r>
            </w:ins>
            <w:ins w:id="903" w:author="x00116998" w:date="2015-01-07T10:03:00Z">
              <w:r w:rsidR="0014702D">
                <w:rPr>
                  <w:rFonts w:asciiTheme="minorEastAsia" w:eastAsiaTheme="minorEastAsia" w:hAnsiTheme="minorEastAsia" w:cs="宋体"/>
                  <w:color w:val="000000"/>
                  <w:kern w:val="0"/>
                  <w:sz w:val="18"/>
                  <w:szCs w:val="18"/>
                </w:rPr>
                <w:t>:</w:t>
              </w:r>
              <w:r w:rsidR="0014702D">
                <w:rPr>
                  <w:rFonts w:asciiTheme="minorEastAsia" w:eastAsiaTheme="minorEastAsia" w:hAnsiTheme="minorEastAsia" w:cs="宋体" w:hint="eastAsia"/>
                  <w:color w:val="000000"/>
                  <w:kern w:val="0"/>
                  <w:sz w:val="18"/>
                  <w:szCs w:val="18"/>
                </w:rPr>
                <w:t>标识位</w:t>
              </w:r>
            </w:ins>
            <w:ins w:id="904" w:author="x00116998" w:date="2015-01-07T09:59:00Z">
              <w:r w:rsidR="00997773">
                <w:rPr>
                  <w:rFonts w:asciiTheme="minorEastAsia" w:eastAsiaTheme="minorEastAsia" w:hAnsiTheme="minorEastAsia" w:cs="宋体"/>
                  <w:color w:val="000000"/>
                  <w:kern w:val="0"/>
                  <w:sz w:val="18"/>
                  <w:szCs w:val="18"/>
                </w:rPr>
                <w:t>,</w:t>
              </w:r>
            </w:ins>
            <w:ins w:id="905" w:author="x00116998" w:date="2015-01-07T09:46:00Z">
              <w:r w:rsidR="009D0CA3">
                <w:rPr>
                  <w:rFonts w:asciiTheme="minorEastAsia" w:eastAsiaTheme="minorEastAsia" w:hAnsiTheme="minorEastAsia" w:cs="宋体" w:hint="eastAsia"/>
                  <w:color w:val="000000"/>
                  <w:kern w:val="0"/>
                  <w:sz w:val="18"/>
                  <w:szCs w:val="18"/>
                </w:rPr>
                <w:t>密钥</w:t>
              </w:r>
            </w:ins>
            <w:ins w:id="906" w:author="x00116998" w:date="2015-01-07T09:47:00Z">
              <w:r w:rsidR="009D0CA3">
                <w:rPr>
                  <w:rFonts w:asciiTheme="minorEastAsia" w:eastAsiaTheme="minorEastAsia" w:hAnsiTheme="minorEastAsia" w:cs="宋体"/>
                  <w:color w:val="000000"/>
                  <w:kern w:val="0"/>
                  <w:sz w:val="18"/>
                  <w:szCs w:val="18"/>
                </w:rPr>
                <w:t>）</w:t>
              </w:r>
            </w:ins>
            <w:ins w:id="907" w:author="x00116998" w:date="2015-01-07T09:54:00Z">
              <w:r w:rsidR="009D0CA3">
                <w:rPr>
                  <w:rFonts w:asciiTheme="minorEastAsia" w:eastAsiaTheme="minorEastAsia" w:hAnsiTheme="minorEastAsia" w:cs="宋体"/>
                  <w:color w:val="000000"/>
                  <w:kern w:val="0"/>
                  <w:sz w:val="18"/>
                  <w:szCs w:val="18"/>
                </w:rPr>
                <w:t>.jsp</w:t>
              </w:r>
            </w:ins>
          </w:p>
          <w:p w:rsidR="00EF470D" w:rsidRDefault="00EF470D" w:rsidP="009D0CA3">
            <w:pPr>
              <w:rPr>
                <w:ins w:id="908" w:author="x00116998" w:date="2015-01-07T10:15:00Z"/>
                <w:rFonts w:asciiTheme="minorEastAsia" w:eastAsiaTheme="minorEastAsia" w:hAnsiTheme="minorEastAsia" w:cs="宋体"/>
                <w:color w:val="000000"/>
                <w:kern w:val="0"/>
                <w:sz w:val="18"/>
                <w:szCs w:val="18"/>
              </w:rPr>
            </w:pPr>
            <w:ins w:id="909" w:author="x00116998" w:date="2015-01-07T10:15:00Z">
              <w:r>
                <w:rPr>
                  <w:rFonts w:asciiTheme="minorEastAsia" w:eastAsiaTheme="minorEastAsia" w:hAnsiTheme="minorEastAsia" w:cs="宋体" w:hint="eastAsia"/>
                  <w:color w:val="000000"/>
                  <w:kern w:val="0"/>
                  <w:sz w:val="18"/>
                  <w:szCs w:val="18"/>
                </w:rPr>
                <w:t>注1：标志位（</w:t>
              </w:r>
              <w:r>
                <w:rPr>
                  <w:rFonts w:asciiTheme="minorEastAsia" w:eastAsiaTheme="minorEastAsia" w:hAnsiTheme="minorEastAsia" w:cs="宋体"/>
                  <w:color w:val="000000"/>
                  <w:kern w:val="0"/>
                  <w:sz w:val="18"/>
                  <w:szCs w:val="18"/>
                </w:rPr>
                <w:t>0</w:t>
              </w:r>
              <w:r>
                <w:rPr>
                  <w:rFonts w:asciiTheme="minorEastAsia" w:eastAsiaTheme="minorEastAsia" w:hAnsiTheme="minorEastAsia" w:cs="宋体" w:hint="eastAsia"/>
                  <w:color w:val="000000"/>
                  <w:kern w:val="0"/>
                  <w:sz w:val="18"/>
                  <w:szCs w:val="18"/>
                </w:rPr>
                <w:t>取自己头像，1取他人头像）</w:t>
              </w:r>
            </w:ins>
            <w:ins w:id="910" w:author="x00116998" w:date="2015-01-07T10:16:00Z">
              <w:r>
                <w:rPr>
                  <w:rFonts w:asciiTheme="minorEastAsia" w:eastAsiaTheme="minorEastAsia" w:hAnsiTheme="minorEastAsia" w:cs="宋体" w:hint="eastAsia"/>
                  <w:color w:val="000000"/>
                  <w:kern w:val="0"/>
                  <w:sz w:val="18"/>
                  <w:szCs w:val="18"/>
                </w:rPr>
                <w:t>；</w:t>
              </w:r>
            </w:ins>
          </w:p>
          <w:p w:rsidR="009D0CA3" w:rsidRDefault="00EF470D" w:rsidP="009D0CA3">
            <w:pPr>
              <w:rPr>
                <w:ins w:id="911" w:author="x00116998" w:date="2015-01-07T10:15:00Z"/>
                <w:rFonts w:asciiTheme="minorEastAsia" w:eastAsiaTheme="minorEastAsia" w:hAnsiTheme="minorEastAsia" w:cs="宋体"/>
                <w:color w:val="000000"/>
                <w:kern w:val="0"/>
                <w:sz w:val="18"/>
                <w:szCs w:val="18"/>
              </w:rPr>
            </w:pPr>
            <w:ins w:id="912" w:author="x00116998" w:date="2015-01-07T10:15:00Z">
              <w:r>
                <w:rPr>
                  <w:rFonts w:asciiTheme="minorEastAsia" w:eastAsiaTheme="minorEastAsia" w:hAnsiTheme="minorEastAsia" w:cs="宋体" w:hint="eastAsia"/>
                  <w:color w:val="000000"/>
                  <w:kern w:val="0"/>
                  <w:sz w:val="18"/>
                  <w:szCs w:val="18"/>
                </w:rPr>
                <w:t>注2：</w:t>
              </w:r>
            </w:ins>
            <w:ins w:id="913" w:author="x00116998" w:date="2015-01-07T09:53:00Z">
              <w:r w:rsidR="009D0CA3">
                <w:rPr>
                  <w:rFonts w:asciiTheme="minorEastAsia" w:eastAsiaTheme="minorEastAsia" w:hAnsiTheme="minorEastAsia" w:cs="宋体" w:hint="eastAsia"/>
                  <w:color w:val="000000"/>
                  <w:kern w:val="0"/>
                  <w:sz w:val="18"/>
                  <w:szCs w:val="18"/>
                </w:rPr>
                <w:t>文件服务器到SSO认证ST</w:t>
              </w:r>
            </w:ins>
            <w:ins w:id="914" w:author="x00116998" w:date="2015-01-17T16:42:00Z">
              <w:r w:rsidR="001005FF">
                <w:rPr>
                  <w:rFonts w:asciiTheme="minorEastAsia" w:eastAsiaTheme="minorEastAsia" w:hAnsiTheme="minorEastAsia" w:cs="宋体" w:hint="eastAsia"/>
                  <w:color w:val="000000"/>
                  <w:kern w:val="0"/>
                  <w:sz w:val="18"/>
                  <w:szCs w:val="18"/>
                </w:rPr>
                <w:t>（一期暂不做，先只做密钥解密验证）</w:t>
              </w:r>
            </w:ins>
            <w:ins w:id="915" w:author="x00116998" w:date="2015-01-07T09:53:00Z">
              <w:r w:rsidR="009D0CA3">
                <w:rPr>
                  <w:rFonts w:asciiTheme="minorEastAsia" w:eastAsiaTheme="minorEastAsia" w:hAnsiTheme="minorEastAsia" w:cs="宋体" w:hint="eastAsia"/>
                  <w:color w:val="000000"/>
                  <w:kern w:val="0"/>
                  <w:sz w:val="18"/>
                  <w:szCs w:val="18"/>
                </w:rPr>
                <w:t>，有效期与ST同，客户端负责保护。</w:t>
              </w:r>
            </w:ins>
          </w:p>
          <w:p w:rsidR="00EF470D" w:rsidRPr="003F7B43" w:rsidRDefault="00EF470D" w:rsidP="009D0CA3">
            <w:pPr>
              <w:rPr>
                <w:ins w:id="916" w:author="x00116998" w:date="2015-01-07T09:53:00Z"/>
                <w:rFonts w:asciiTheme="minorEastAsia" w:eastAsiaTheme="minorEastAsia" w:hAnsiTheme="minorEastAsia" w:cs="宋体"/>
                <w:color w:val="000000"/>
                <w:kern w:val="0"/>
                <w:sz w:val="18"/>
                <w:szCs w:val="18"/>
              </w:rPr>
            </w:pPr>
          </w:p>
          <w:p w:rsidR="00ED114B" w:rsidRDefault="009D0CA3" w:rsidP="009D0CA3">
            <w:pPr>
              <w:rPr>
                <w:ins w:id="917" w:author="x00116998" w:date="2015-01-07T09:50:00Z"/>
                <w:rFonts w:asciiTheme="minorEastAsia" w:eastAsiaTheme="minorEastAsia" w:hAnsiTheme="minorEastAsia" w:cs="Arial"/>
                <w:sz w:val="18"/>
                <w:szCs w:val="18"/>
              </w:rPr>
            </w:pPr>
            <w:ins w:id="918" w:author="x00116998" w:date="2015-01-07T09:50:00Z">
              <w:r>
                <w:rPr>
                  <w:rFonts w:asciiTheme="minorEastAsia" w:eastAsiaTheme="minorEastAsia" w:hAnsiTheme="minorEastAsia" w:cs="Arial" w:hint="eastAsia"/>
                  <w:sz w:val="18"/>
                  <w:szCs w:val="18"/>
                </w:rPr>
                <w:t>2）其它系统调用，UP返回：</w:t>
              </w:r>
            </w:ins>
          </w:p>
          <w:p w:rsidR="009D0CA3" w:rsidRDefault="00AD07BB" w:rsidP="009D0CA3">
            <w:pPr>
              <w:rPr>
                <w:ins w:id="919" w:author="x00116998" w:date="2015-01-07T09:50:00Z"/>
                <w:rFonts w:asciiTheme="minorEastAsia" w:eastAsiaTheme="minorEastAsia" w:hAnsiTheme="minorEastAsia" w:cs="宋体"/>
                <w:color w:val="000000"/>
                <w:kern w:val="0"/>
                <w:sz w:val="18"/>
                <w:szCs w:val="18"/>
              </w:rPr>
            </w:pPr>
            <w:ins w:id="920" w:author="x00116998" w:date="2015-01-07T09:50:00Z">
              <w:r>
                <w:rPr>
                  <w:rFonts w:asciiTheme="minorEastAsia" w:eastAsiaTheme="minorEastAsia" w:hAnsiTheme="minorEastAsia" w:cs="宋体"/>
                  <w:color w:val="000000"/>
                  <w:kern w:val="0"/>
                  <w:sz w:val="18"/>
                  <w:szCs w:val="18"/>
                </w:rPr>
                <w:fldChar w:fldCharType="begin"/>
              </w:r>
              <w:r w:rsidR="009D0CA3">
                <w:rPr>
                  <w:rFonts w:asciiTheme="minorEastAsia" w:eastAsiaTheme="minorEastAsia" w:hAnsiTheme="minorEastAsia" w:cs="宋体"/>
                  <w:color w:val="000000"/>
                  <w:kern w:val="0"/>
                  <w:sz w:val="18"/>
                  <w:szCs w:val="18"/>
                </w:rPr>
                <w:instrText xml:space="preserve"> HYPERLINK "</w:instrText>
              </w:r>
              <w:r w:rsidR="009D0CA3" w:rsidRPr="002F2106">
                <w:rPr>
                  <w:rFonts w:asciiTheme="minorEastAsia" w:eastAsiaTheme="minorEastAsia" w:hAnsiTheme="minorEastAsia" w:cs="宋体"/>
                  <w:color w:val="000000"/>
                  <w:kern w:val="0"/>
                  <w:sz w:val="18"/>
                  <w:szCs w:val="18"/>
                </w:rPr>
                <w:instrText>https://upfile1.hicloud.com/FileServer/userimage/</w:instrText>
              </w:r>
              <w:r w:rsidR="009D0CA3">
                <w:rPr>
                  <w:rFonts w:asciiTheme="minorEastAsia" w:eastAsiaTheme="minorEastAsia" w:hAnsiTheme="minorEastAsia" w:cs="宋体"/>
                  <w:color w:val="000000"/>
                  <w:kern w:val="0"/>
                  <w:sz w:val="18"/>
                  <w:szCs w:val="18"/>
                </w:rPr>
                <w:instrText xml:space="preserve">" </w:instrText>
              </w:r>
              <w:r>
                <w:rPr>
                  <w:rFonts w:asciiTheme="minorEastAsia" w:eastAsiaTheme="minorEastAsia" w:hAnsiTheme="minorEastAsia" w:cs="宋体"/>
                  <w:color w:val="000000"/>
                  <w:kern w:val="0"/>
                  <w:sz w:val="18"/>
                  <w:szCs w:val="18"/>
                </w:rPr>
                <w:fldChar w:fldCharType="separate"/>
              </w:r>
              <w:r w:rsidR="009D0CA3" w:rsidRPr="00D23CCB">
                <w:rPr>
                  <w:rStyle w:val="aa"/>
                  <w:rFonts w:asciiTheme="minorEastAsia" w:eastAsiaTheme="minorEastAsia" w:hAnsiTheme="minorEastAsia" w:cs="宋体"/>
                  <w:kern w:val="0"/>
                  <w:sz w:val="18"/>
                  <w:szCs w:val="18"/>
                </w:rPr>
                <w:t>https://upfile1.hicloud.com/FileServer/userimage/</w:t>
              </w:r>
              <w:r>
                <w:rPr>
                  <w:rFonts w:asciiTheme="minorEastAsia" w:eastAsiaTheme="minorEastAsia" w:hAnsiTheme="minorEastAsia" w:cs="宋体"/>
                  <w:color w:val="000000"/>
                  <w:kern w:val="0"/>
                  <w:sz w:val="18"/>
                  <w:szCs w:val="18"/>
                </w:rPr>
                <w:fldChar w:fldCharType="end"/>
              </w:r>
            </w:ins>
          </w:p>
          <w:p w:rsidR="00111B97" w:rsidRDefault="00AF6DD4" w:rsidP="009D0CA3">
            <w:pPr>
              <w:rPr>
                <w:ins w:id="921" w:author="x00116998" w:date="2015-01-07T10:13:00Z"/>
                <w:rFonts w:asciiTheme="minorEastAsia" w:eastAsiaTheme="minorEastAsia" w:hAnsiTheme="minorEastAsia" w:cs="宋体"/>
                <w:color w:val="000000"/>
                <w:kern w:val="0"/>
                <w:sz w:val="18"/>
                <w:szCs w:val="18"/>
              </w:rPr>
            </w:pPr>
            <w:ins w:id="922" w:author="x00116998" w:date="2015-01-07T10:35:00Z">
              <w:r>
                <w:rPr>
                  <w:rFonts w:asciiTheme="minorEastAsia" w:eastAsiaTheme="minorEastAsia" w:hAnsiTheme="minorEastAsia" w:cs="宋体"/>
                  <w:color w:val="000000"/>
                  <w:kern w:val="0"/>
                  <w:sz w:val="18"/>
                  <w:szCs w:val="18"/>
                </w:rPr>
                <w:t>DDDD.</w:t>
              </w:r>
            </w:ins>
            <w:ins w:id="923" w:author="x00116998" w:date="2015-01-07T10:12:00Z">
              <w:r w:rsidR="00111B97">
                <w:rPr>
                  <w:rFonts w:asciiTheme="minorEastAsia" w:eastAsiaTheme="minorEastAsia" w:hAnsiTheme="minorEastAsia" w:cs="宋体"/>
                  <w:color w:val="000000"/>
                  <w:kern w:val="0"/>
                  <w:sz w:val="18"/>
                  <w:szCs w:val="18"/>
                </w:rPr>
                <w:t>sha256(</w:t>
              </w:r>
              <w:r w:rsidR="00111B97" w:rsidRPr="002F2106">
                <w:rPr>
                  <w:rFonts w:asciiTheme="minorEastAsia" w:eastAsiaTheme="minorEastAsia" w:hAnsiTheme="minorEastAsia" w:cs="宋体"/>
                  <w:color w:val="000000"/>
                  <w:kern w:val="0"/>
                  <w:sz w:val="18"/>
                  <w:szCs w:val="18"/>
                </w:rPr>
                <w:t>011/980/918/20130531102155.60100739</w:t>
              </w:r>
              <w:r w:rsidR="00111B97">
                <w:rPr>
                  <w:rFonts w:asciiTheme="minorEastAsia" w:eastAsiaTheme="minorEastAsia" w:hAnsiTheme="minorEastAsia" w:cs="宋体"/>
                  <w:color w:val="000000"/>
                  <w:kern w:val="0"/>
                  <w:sz w:val="18"/>
                  <w:szCs w:val="18"/>
                </w:rPr>
                <w:t>.jsp:</w:t>
              </w:r>
            </w:ins>
            <w:ins w:id="924" w:author="x00116998" w:date="2015-01-07T10:13:00Z">
              <w:r w:rsidR="00111B97">
                <w:rPr>
                  <w:rFonts w:asciiTheme="minorEastAsia" w:eastAsiaTheme="minorEastAsia" w:hAnsiTheme="minorEastAsia" w:cs="宋体" w:hint="eastAsia"/>
                  <w:color w:val="000000"/>
                  <w:kern w:val="0"/>
                  <w:sz w:val="18"/>
                  <w:szCs w:val="18"/>
                </w:rPr>
                <w:t>密钥</w:t>
              </w:r>
            </w:ins>
            <w:ins w:id="925" w:author="x00116998" w:date="2015-01-07T10:12:00Z">
              <w:r w:rsidR="00111B97">
                <w:rPr>
                  <w:rFonts w:asciiTheme="minorEastAsia" w:eastAsiaTheme="minorEastAsia" w:hAnsiTheme="minorEastAsia" w:cs="宋体"/>
                  <w:color w:val="000000"/>
                  <w:kern w:val="0"/>
                  <w:sz w:val="18"/>
                  <w:szCs w:val="18"/>
                </w:rPr>
                <w:t>)</w:t>
              </w:r>
            </w:ins>
            <w:ins w:id="926" w:author="x00116998" w:date="2015-01-07T10:35:00Z">
              <w:r>
                <w:rPr>
                  <w:rFonts w:asciiTheme="minorEastAsia" w:eastAsiaTheme="minorEastAsia" w:hAnsiTheme="minorEastAsia" w:cs="宋体"/>
                  <w:color w:val="000000"/>
                  <w:kern w:val="0"/>
                  <w:sz w:val="18"/>
                  <w:szCs w:val="18"/>
                </w:rPr>
                <w:t>.</w:t>
              </w:r>
            </w:ins>
          </w:p>
          <w:p w:rsidR="00EF470D" w:rsidRDefault="009D0CA3" w:rsidP="00EF470D">
            <w:pPr>
              <w:rPr>
                <w:ins w:id="927" w:author="x00116998" w:date="2015-01-07T10:16:00Z"/>
                <w:rFonts w:asciiTheme="minorEastAsia" w:eastAsiaTheme="minorEastAsia" w:hAnsiTheme="minorEastAsia" w:cs="宋体"/>
                <w:color w:val="000000"/>
                <w:kern w:val="0"/>
                <w:sz w:val="18"/>
                <w:szCs w:val="18"/>
              </w:rPr>
            </w:pPr>
            <w:ins w:id="928" w:author="x00116998" w:date="2015-01-07T09:50:00Z">
              <w:r>
                <w:rPr>
                  <w:rFonts w:asciiTheme="minorEastAsia" w:eastAsiaTheme="minorEastAsia" w:hAnsiTheme="minorEastAsia" w:cs="宋体" w:hint="eastAsia"/>
                  <w:color w:val="000000"/>
                  <w:kern w:val="0"/>
                  <w:sz w:val="18"/>
                  <w:szCs w:val="18"/>
                </w:rPr>
                <w:t>AES128（</w:t>
              </w:r>
              <w:r w:rsidRPr="002F2106">
                <w:rPr>
                  <w:rFonts w:asciiTheme="minorEastAsia" w:eastAsiaTheme="minorEastAsia" w:hAnsiTheme="minorEastAsia" w:cs="宋体"/>
                  <w:color w:val="000000"/>
                  <w:kern w:val="0"/>
                  <w:sz w:val="18"/>
                  <w:szCs w:val="18"/>
                </w:rPr>
                <w:t>011/980/918/20130531102155.60100739</w:t>
              </w:r>
            </w:ins>
            <w:ins w:id="929" w:author="x00116998" w:date="2015-01-07T10:11:00Z">
              <w:r w:rsidR="00111B97">
                <w:rPr>
                  <w:rFonts w:asciiTheme="minorEastAsia" w:eastAsiaTheme="minorEastAsia" w:hAnsiTheme="minorEastAsia" w:cs="宋体"/>
                  <w:color w:val="000000"/>
                  <w:kern w:val="0"/>
                  <w:sz w:val="18"/>
                  <w:szCs w:val="18"/>
                </w:rPr>
                <w:t>.jsp</w:t>
              </w:r>
            </w:ins>
            <w:ins w:id="930" w:author="x00116998" w:date="2015-01-07T09:50:00Z">
              <w:r>
                <w:rPr>
                  <w:rFonts w:asciiTheme="minorEastAsia" w:eastAsiaTheme="minorEastAsia" w:hAnsiTheme="minorEastAsia" w:cs="宋体"/>
                  <w:color w:val="000000"/>
                  <w:kern w:val="0"/>
                  <w:sz w:val="18"/>
                  <w:szCs w:val="18"/>
                </w:rPr>
                <w:t>:</w:t>
              </w:r>
            </w:ins>
            <w:ins w:id="931" w:author="x00116998" w:date="2015-01-07T09:52:00Z">
              <w:r>
                <w:rPr>
                  <w:rFonts w:asciiTheme="minorEastAsia" w:eastAsiaTheme="minorEastAsia" w:hAnsiTheme="minorEastAsia" w:cs="宋体" w:hint="eastAsia"/>
                  <w:color w:val="000000"/>
                  <w:kern w:val="0"/>
                  <w:sz w:val="18"/>
                  <w:szCs w:val="18"/>
                </w:rPr>
                <w:t>时间</w:t>
              </w:r>
            </w:ins>
            <w:ins w:id="932" w:author="x00116998" w:date="2015-01-07T10:04:00Z">
              <w:r w:rsidR="00CF28F4">
                <w:rPr>
                  <w:rFonts w:asciiTheme="minorEastAsia" w:eastAsiaTheme="minorEastAsia" w:hAnsiTheme="minorEastAsia" w:cs="宋体"/>
                  <w:color w:val="000000"/>
                  <w:kern w:val="0"/>
                  <w:sz w:val="18"/>
                  <w:szCs w:val="18"/>
                </w:rPr>
                <w:t>:</w:t>
              </w:r>
              <w:r w:rsidR="00CF28F4">
                <w:rPr>
                  <w:rFonts w:asciiTheme="minorEastAsia" w:eastAsiaTheme="minorEastAsia" w:hAnsiTheme="minorEastAsia" w:cs="宋体" w:hint="eastAsia"/>
                  <w:color w:val="000000"/>
                  <w:kern w:val="0"/>
                  <w:sz w:val="18"/>
                  <w:szCs w:val="18"/>
                </w:rPr>
                <w:t>标识位</w:t>
              </w:r>
            </w:ins>
            <w:ins w:id="933" w:author="x00116998" w:date="2015-01-07T10:01:00Z">
              <w:r w:rsidR="00997773">
                <w:rPr>
                  <w:rFonts w:asciiTheme="minorEastAsia" w:eastAsiaTheme="minorEastAsia" w:hAnsiTheme="minorEastAsia" w:cs="宋体"/>
                  <w:color w:val="000000"/>
                  <w:kern w:val="0"/>
                  <w:sz w:val="18"/>
                  <w:szCs w:val="18"/>
                </w:rPr>
                <w:t>,</w:t>
              </w:r>
            </w:ins>
            <w:ins w:id="934" w:author="x00116998" w:date="2015-01-07T09:50:00Z">
              <w:r>
                <w:rPr>
                  <w:rFonts w:asciiTheme="minorEastAsia" w:eastAsiaTheme="minorEastAsia" w:hAnsiTheme="minorEastAsia" w:cs="宋体" w:hint="eastAsia"/>
                  <w:color w:val="000000"/>
                  <w:kern w:val="0"/>
                  <w:sz w:val="18"/>
                  <w:szCs w:val="18"/>
                </w:rPr>
                <w:t>密钥</w:t>
              </w:r>
              <w:r>
                <w:rPr>
                  <w:rFonts w:asciiTheme="minorEastAsia" w:eastAsiaTheme="minorEastAsia" w:hAnsiTheme="minorEastAsia" w:cs="宋体"/>
                  <w:color w:val="000000"/>
                  <w:kern w:val="0"/>
                  <w:sz w:val="18"/>
                  <w:szCs w:val="18"/>
                </w:rPr>
                <w:t>）</w:t>
              </w:r>
            </w:ins>
            <w:ins w:id="935" w:author="x00116998" w:date="2015-01-07T10:32:00Z">
              <w:r w:rsidR="00AF6DD4">
                <w:rPr>
                  <w:rFonts w:asciiTheme="minorEastAsia" w:eastAsiaTheme="minorEastAsia" w:hAnsiTheme="minorEastAsia" w:cs="宋体"/>
                  <w:color w:val="000000"/>
                  <w:kern w:val="0"/>
                  <w:sz w:val="18"/>
                  <w:szCs w:val="18"/>
                </w:rPr>
                <w:t>.</w:t>
              </w:r>
            </w:ins>
            <w:ins w:id="936" w:author="x00116998" w:date="2015-01-07T09:54:00Z">
              <w:r>
                <w:rPr>
                  <w:rFonts w:asciiTheme="minorEastAsia" w:eastAsiaTheme="minorEastAsia" w:hAnsiTheme="minorEastAsia" w:cs="宋体"/>
                  <w:color w:val="000000"/>
                  <w:kern w:val="0"/>
                  <w:sz w:val="18"/>
                  <w:szCs w:val="18"/>
                </w:rPr>
                <w:t>jsp</w:t>
              </w:r>
            </w:ins>
            <w:ins w:id="937" w:author="x00116998" w:date="2015-01-07T10:14:00Z">
              <w:r w:rsidR="00111B97">
                <w:rPr>
                  <w:rFonts w:asciiTheme="minorEastAsia" w:eastAsiaTheme="minorEastAsia" w:hAnsiTheme="minorEastAsia" w:cs="宋体" w:hint="eastAsia"/>
                  <w:color w:val="000000"/>
                  <w:kern w:val="0"/>
                  <w:sz w:val="18"/>
                  <w:szCs w:val="18"/>
                </w:rPr>
                <w:t xml:space="preserve">   </w:t>
              </w:r>
            </w:ins>
          </w:p>
          <w:p w:rsidR="009D0CA3" w:rsidRDefault="00111B97" w:rsidP="00EF470D">
            <w:pPr>
              <w:rPr>
                <w:ins w:id="938" w:author="x00116998" w:date="2015-01-07T10:16:00Z"/>
                <w:rFonts w:asciiTheme="minorEastAsia" w:eastAsiaTheme="minorEastAsia" w:hAnsiTheme="minorEastAsia" w:cs="宋体"/>
                <w:color w:val="000000"/>
                <w:kern w:val="0"/>
                <w:sz w:val="18"/>
                <w:szCs w:val="18"/>
              </w:rPr>
            </w:pPr>
            <w:ins w:id="939" w:author="x00116998" w:date="2015-01-07T10:14:00Z">
              <w:r>
                <w:rPr>
                  <w:rFonts w:asciiTheme="minorEastAsia" w:eastAsiaTheme="minorEastAsia" w:hAnsiTheme="minorEastAsia" w:cs="宋体" w:hint="eastAsia"/>
                  <w:color w:val="000000"/>
                  <w:kern w:val="0"/>
                  <w:sz w:val="18"/>
                  <w:szCs w:val="18"/>
                </w:rPr>
                <w:t>注</w:t>
              </w:r>
            </w:ins>
            <w:ins w:id="940" w:author="x00116998" w:date="2015-01-07T10:15:00Z">
              <w:r w:rsidR="00EF470D">
                <w:rPr>
                  <w:rFonts w:asciiTheme="minorEastAsia" w:eastAsiaTheme="minorEastAsia" w:hAnsiTheme="minorEastAsia" w:cs="宋体" w:hint="eastAsia"/>
                  <w:color w:val="000000"/>
                  <w:kern w:val="0"/>
                  <w:sz w:val="18"/>
                  <w:szCs w:val="18"/>
                </w:rPr>
                <w:t>1</w:t>
              </w:r>
            </w:ins>
            <w:ins w:id="941" w:author="x00116998" w:date="2015-01-07T10:14:00Z">
              <w:r>
                <w:rPr>
                  <w:rFonts w:asciiTheme="minorEastAsia" w:eastAsiaTheme="minorEastAsia" w:hAnsiTheme="minorEastAsia" w:cs="宋体" w:hint="eastAsia"/>
                  <w:color w:val="000000"/>
                  <w:kern w:val="0"/>
                  <w:sz w:val="18"/>
                  <w:szCs w:val="18"/>
                </w:rPr>
                <w:t>：标志位（</w:t>
              </w:r>
              <w:r>
                <w:rPr>
                  <w:rFonts w:asciiTheme="minorEastAsia" w:eastAsiaTheme="minorEastAsia" w:hAnsiTheme="minorEastAsia" w:cs="宋体"/>
                  <w:color w:val="000000"/>
                  <w:kern w:val="0"/>
                  <w:sz w:val="18"/>
                  <w:szCs w:val="18"/>
                </w:rPr>
                <w:t>0</w:t>
              </w:r>
              <w:r>
                <w:rPr>
                  <w:rFonts w:asciiTheme="minorEastAsia" w:eastAsiaTheme="minorEastAsia" w:hAnsiTheme="minorEastAsia" w:cs="宋体" w:hint="eastAsia"/>
                  <w:color w:val="000000"/>
                  <w:kern w:val="0"/>
                  <w:sz w:val="18"/>
                  <w:szCs w:val="18"/>
                </w:rPr>
                <w:t>取自己头像，1取他人头像）</w:t>
              </w:r>
            </w:ins>
            <w:ins w:id="942" w:author="x00116998" w:date="2015-01-07T10:16:00Z">
              <w:r w:rsidR="00EF470D">
                <w:rPr>
                  <w:rFonts w:asciiTheme="minorEastAsia" w:eastAsiaTheme="minorEastAsia" w:hAnsiTheme="minorEastAsia" w:cs="宋体" w:hint="eastAsia"/>
                  <w:color w:val="000000"/>
                  <w:kern w:val="0"/>
                  <w:sz w:val="18"/>
                  <w:szCs w:val="18"/>
                </w:rPr>
                <w:t>；</w:t>
              </w:r>
            </w:ins>
          </w:p>
          <w:p w:rsidR="00EF470D" w:rsidRDefault="00EF470D" w:rsidP="00EF470D">
            <w:pPr>
              <w:rPr>
                <w:ins w:id="943" w:author="x00116998" w:date="2015-01-07T10:16:00Z"/>
                <w:rFonts w:asciiTheme="minorEastAsia" w:eastAsiaTheme="minorEastAsia" w:hAnsiTheme="minorEastAsia" w:cs="宋体"/>
                <w:color w:val="000000"/>
                <w:kern w:val="0"/>
                <w:sz w:val="18"/>
                <w:szCs w:val="18"/>
              </w:rPr>
            </w:pPr>
            <w:ins w:id="944" w:author="x00116998" w:date="2015-01-07T10:16:00Z">
              <w:r>
                <w:rPr>
                  <w:rFonts w:asciiTheme="minorEastAsia" w:eastAsiaTheme="minorEastAsia" w:hAnsiTheme="minorEastAsia" w:cs="宋体" w:hint="eastAsia"/>
                  <w:color w:val="000000"/>
                  <w:kern w:val="0"/>
                  <w:sz w:val="18"/>
                  <w:szCs w:val="18"/>
                </w:rPr>
                <w:t>注2：有效期缺省</w:t>
              </w:r>
            </w:ins>
            <w:ins w:id="945" w:author="x00116998" w:date="2015-01-20T11:20:00Z">
              <w:r w:rsidR="00943368">
                <w:rPr>
                  <w:rFonts w:asciiTheme="minorEastAsia" w:eastAsiaTheme="minorEastAsia" w:hAnsiTheme="minorEastAsia" w:cs="宋体" w:hint="eastAsia"/>
                  <w:color w:val="000000"/>
                  <w:kern w:val="0"/>
                  <w:sz w:val="18"/>
                  <w:szCs w:val="18"/>
                </w:rPr>
                <w:t>3</w:t>
              </w:r>
            </w:ins>
            <w:ins w:id="946" w:author="x00116998" w:date="2015-01-07T10:16:00Z">
              <w:r>
                <w:rPr>
                  <w:rFonts w:asciiTheme="minorEastAsia" w:eastAsiaTheme="minorEastAsia" w:hAnsiTheme="minorEastAsia" w:cs="宋体"/>
                  <w:color w:val="000000"/>
                  <w:kern w:val="0"/>
                  <w:sz w:val="18"/>
                  <w:szCs w:val="18"/>
                </w:rPr>
                <w:t>0</w:t>
              </w:r>
              <w:r>
                <w:rPr>
                  <w:rFonts w:asciiTheme="minorEastAsia" w:eastAsiaTheme="minorEastAsia" w:hAnsiTheme="minorEastAsia" w:cs="宋体" w:hint="eastAsia"/>
                  <w:color w:val="000000"/>
                  <w:kern w:val="0"/>
                  <w:sz w:val="18"/>
                  <w:szCs w:val="18"/>
                </w:rPr>
                <w:t>分钟。</w:t>
              </w:r>
            </w:ins>
          </w:p>
          <w:p w:rsidR="00EF470D" w:rsidRPr="009D0CA3" w:rsidRDefault="00EF470D" w:rsidP="00EF470D">
            <w:pPr>
              <w:rPr>
                <w:rFonts w:asciiTheme="minorEastAsia" w:eastAsiaTheme="minorEastAsia" w:hAnsiTheme="minorEastAsia" w:cs="Arial"/>
                <w:sz w:val="18"/>
                <w:szCs w:val="18"/>
              </w:rPr>
            </w:pPr>
            <w:ins w:id="947" w:author="x00116998" w:date="2015-01-07T10:16:00Z">
              <w:r>
                <w:rPr>
                  <w:rFonts w:asciiTheme="minorEastAsia" w:eastAsiaTheme="minorEastAsia" w:hAnsiTheme="minorEastAsia" w:cs="宋体" w:hint="eastAsia"/>
                  <w:color w:val="000000"/>
                  <w:kern w:val="0"/>
                  <w:sz w:val="18"/>
                  <w:szCs w:val="18"/>
                </w:rPr>
                <w:t>注3：业务如果缓存头像，可</w:t>
              </w:r>
            </w:ins>
            <w:ins w:id="948" w:author="x00116998" w:date="2015-01-07T10:17:00Z">
              <w:r>
                <w:rPr>
                  <w:rFonts w:asciiTheme="minorEastAsia" w:eastAsiaTheme="minorEastAsia" w:hAnsiTheme="minorEastAsia" w:cs="宋体" w:hint="eastAsia"/>
                  <w:color w:val="000000"/>
                  <w:kern w:val="0"/>
                  <w:sz w:val="18"/>
                  <w:szCs w:val="18"/>
                </w:rPr>
                <w:t>根据前半部分即</w:t>
              </w:r>
            </w:ins>
            <w:ins w:id="949" w:author="x00116998" w:date="2015-01-07T10:37:00Z">
              <w:r w:rsidR="00BD36D8">
                <w:rPr>
                  <w:rFonts w:asciiTheme="minorEastAsia" w:eastAsiaTheme="minorEastAsia" w:hAnsiTheme="minorEastAsia" w:cs="宋体"/>
                  <w:color w:val="000000"/>
                  <w:kern w:val="0"/>
                  <w:sz w:val="18"/>
                  <w:szCs w:val="18"/>
                </w:rPr>
                <w:t>DDDD.</w:t>
              </w:r>
            </w:ins>
            <w:ins w:id="950" w:author="x00116998" w:date="2015-01-07T10:17:00Z">
              <w:r>
                <w:rPr>
                  <w:rFonts w:asciiTheme="minorEastAsia" w:eastAsiaTheme="minorEastAsia" w:hAnsiTheme="minorEastAsia" w:cs="宋体"/>
                  <w:color w:val="000000"/>
                  <w:kern w:val="0"/>
                  <w:sz w:val="18"/>
                  <w:szCs w:val="18"/>
                </w:rPr>
                <w:t>sha256(</w:t>
              </w:r>
              <w:r w:rsidRPr="002F2106">
                <w:rPr>
                  <w:rFonts w:asciiTheme="minorEastAsia" w:eastAsiaTheme="minorEastAsia" w:hAnsiTheme="minorEastAsia" w:cs="宋体"/>
                  <w:color w:val="000000"/>
                  <w:kern w:val="0"/>
                  <w:sz w:val="18"/>
                  <w:szCs w:val="18"/>
                </w:rPr>
                <w:t>011/980/918/20130531102155.60100739</w:t>
              </w:r>
              <w:r>
                <w:rPr>
                  <w:rFonts w:asciiTheme="minorEastAsia" w:eastAsiaTheme="minorEastAsia" w:hAnsiTheme="minorEastAsia" w:cs="宋体"/>
                  <w:color w:val="000000"/>
                  <w:kern w:val="0"/>
                  <w:sz w:val="18"/>
                  <w:szCs w:val="18"/>
                </w:rPr>
                <w:t>.jsp:</w:t>
              </w:r>
              <w:r>
                <w:rPr>
                  <w:rFonts w:asciiTheme="minorEastAsia" w:eastAsiaTheme="minorEastAsia" w:hAnsiTheme="minorEastAsia" w:cs="宋体" w:hint="eastAsia"/>
                  <w:color w:val="000000"/>
                  <w:kern w:val="0"/>
                  <w:sz w:val="18"/>
                  <w:szCs w:val="18"/>
                </w:rPr>
                <w:t>密钥</w:t>
              </w:r>
              <w:r>
                <w:rPr>
                  <w:rFonts w:asciiTheme="minorEastAsia" w:eastAsiaTheme="minorEastAsia" w:hAnsiTheme="minorEastAsia" w:cs="宋体"/>
                  <w:color w:val="000000"/>
                  <w:kern w:val="0"/>
                  <w:sz w:val="18"/>
                  <w:szCs w:val="18"/>
                </w:rPr>
                <w:t>)</w:t>
              </w:r>
              <w:r>
                <w:rPr>
                  <w:rFonts w:asciiTheme="minorEastAsia" w:eastAsiaTheme="minorEastAsia" w:hAnsiTheme="minorEastAsia" w:cs="宋体" w:hint="eastAsia"/>
                  <w:color w:val="000000"/>
                  <w:kern w:val="0"/>
                  <w:sz w:val="18"/>
                  <w:szCs w:val="18"/>
                </w:rPr>
                <w:t xml:space="preserve"> </w:t>
              </w:r>
              <w:r>
                <w:rPr>
                  <w:rFonts w:asciiTheme="minorEastAsia" w:eastAsiaTheme="minorEastAsia" w:hAnsiTheme="minorEastAsia" w:cs="宋体" w:hint="eastAsia"/>
                  <w:color w:val="000000"/>
                  <w:kern w:val="0"/>
                  <w:sz w:val="18"/>
                  <w:szCs w:val="18"/>
                </w:rPr>
                <w:lastRenderedPageBreak/>
                <w:t>判断用户头像是否有更新，没</w:t>
              </w:r>
            </w:ins>
            <w:ins w:id="951" w:author="x00116998" w:date="2015-01-07T10:18:00Z">
              <w:r>
                <w:rPr>
                  <w:rFonts w:asciiTheme="minorEastAsia" w:eastAsiaTheme="minorEastAsia" w:hAnsiTheme="minorEastAsia" w:cs="宋体" w:hint="eastAsia"/>
                  <w:color w:val="000000"/>
                  <w:kern w:val="0"/>
                  <w:sz w:val="18"/>
                  <w:szCs w:val="18"/>
                </w:rPr>
                <w:t>更新可用本地缓存头像</w:t>
              </w:r>
            </w:ins>
            <w:ins w:id="952" w:author="x00116998" w:date="2015-01-07T10:17:00Z">
              <w:r>
                <w:rPr>
                  <w:rFonts w:asciiTheme="minorEastAsia" w:eastAsiaTheme="minorEastAsia" w:hAnsiTheme="minorEastAsia" w:cs="宋体" w:hint="eastAsia"/>
                  <w:color w:val="000000"/>
                  <w:kern w:val="0"/>
                  <w:sz w:val="18"/>
                  <w:szCs w:val="18"/>
                </w:rPr>
                <w:t>。</w:t>
              </w:r>
            </w:ins>
          </w:p>
        </w:tc>
      </w:tr>
      <w:tr w:rsidR="00CD6026" w:rsidRPr="00B27246" w:rsidTr="002F2106">
        <w:trPr>
          <w:jc w:val="center"/>
        </w:trPr>
        <w:tc>
          <w:tcPr>
            <w:tcW w:w="658" w:type="dxa"/>
          </w:tcPr>
          <w:p w:rsidR="00CD6026" w:rsidRPr="002F2106" w:rsidRDefault="00CD6026" w:rsidP="00330EBF">
            <w:pPr>
              <w:pStyle w:val="TAL"/>
              <w:ind w:firstLine="210"/>
              <w:rPr>
                <w:rFonts w:asciiTheme="minorEastAsia" w:eastAsiaTheme="minorEastAsia" w:hAnsiTheme="minorEastAsia" w:cs="Arial"/>
                <w:lang w:val="en-US" w:eastAsia="zh-CN"/>
              </w:rPr>
            </w:pPr>
          </w:p>
        </w:tc>
        <w:tc>
          <w:tcPr>
            <w:tcW w:w="1657" w:type="dxa"/>
          </w:tcPr>
          <w:p w:rsidR="00CD6026" w:rsidRPr="002F2106" w:rsidRDefault="00CD6026" w:rsidP="003068A3">
            <w:pPr>
              <w:pStyle w:val="TAL"/>
              <w:rPr>
                <w:rFonts w:asciiTheme="minorEastAsia" w:eastAsiaTheme="minorEastAsia" w:hAnsiTheme="minorEastAsia"/>
                <w:lang w:val="fr-FR"/>
              </w:rPr>
            </w:pPr>
            <w:r w:rsidRPr="002F2106">
              <w:rPr>
                <w:rFonts w:asciiTheme="minorEastAsia" w:eastAsiaTheme="minorEastAsia" w:hAnsiTheme="minorEastAsia" w:hint="eastAsia"/>
                <w:lang w:val="fr-FR" w:eastAsia="zh-CN"/>
              </w:rPr>
              <w:t>cloudAccount</w:t>
            </w:r>
          </w:p>
        </w:tc>
        <w:tc>
          <w:tcPr>
            <w:tcW w:w="709" w:type="dxa"/>
          </w:tcPr>
          <w:p w:rsidR="00CD6026" w:rsidRPr="002F2106" w:rsidRDefault="00CD6026" w:rsidP="00781A03">
            <w:pPr>
              <w:pStyle w:val="TAL"/>
              <w:rPr>
                <w:rFonts w:asciiTheme="minorEastAsia" w:eastAsiaTheme="minorEastAsia" w:hAnsiTheme="minorEastAsia" w:cs="Arial"/>
                <w:lang w:val="en-US" w:eastAsia="zh-CN"/>
              </w:rPr>
            </w:pPr>
            <w:r w:rsidRPr="002F2106">
              <w:rPr>
                <w:rFonts w:asciiTheme="minorEastAsia" w:eastAsiaTheme="minorEastAsia" w:hAnsiTheme="minorEastAsia" w:cs="Arial"/>
                <w:lang w:val="en-US" w:eastAsia="zh-CN"/>
              </w:rPr>
              <w:t>O</w:t>
            </w:r>
          </w:p>
        </w:tc>
        <w:tc>
          <w:tcPr>
            <w:tcW w:w="850" w:type="dxa"/>
          </w:tcPr>
          <w:p w:rsidR="00CD6026" w:rsidRPr="002F2106" w:rsidRDefault="00CD6026" w:rsidP="00781A03">
            <w:pPr>
              <w:pStyle w:val="TAL"/>
              <w:rPr>
                <w:rFonts w:asciiTheme="minorEastAsia" w:eastAsiaTheme="minorEastAsia" w:hAnsiTheme="minorEastAsia" w:cs="Arial"/>
                <w:lang w:eastAsia="zh-CN"/>
              </w:rPr>
            </w:pPr>
            <w:r w:rsidRPr="002F2106">
              <w:rPr>
                <w:rFonts w:asciiTheme="minorEastAsia" w:eastAsiaTheme="minorEastAsia" w:hAnsiTheme="minorEastAsia" w:cs="Arial"/>
                <w:lang w:eastAsia="zh-CN"/>
              </w:rPr>
              <w:t>String</w:t>
            </w:r>
          </w:p>
        </w:tc>
        <w:tc>
          <w:tcPr>
            <w:tcW w:w="709" w:type="dxa"/>
          </w:tcPr>
          <w:p w:rsidR="00CD6026" w:rsidRPr="002F2106" w:rsidRDefault="00CD6026" w:rsidP="00781A03">
            <w:pPr>
              <w:pStyle w:val="TAL"/>
              <w:rPr>
                <w:rFonts w:asciiTheme="minorEastAsia" w:eastAsiaTheme="minorEastAsia" w:hAnsiTheme="minorEastAsia" w:cs="Arial"/>
                <w:lang w:val="en-US" w:eastAsia="zh-CN"/>
              </w:rPr>
            </w:pPr>
            <w:r w:rsidRPr="002F2106">
              <w:rPr>
                <w:rFonts w:asciiTheme="minorEastAsia" w:eastAsiaTheme="minorEastAsia" w:hAnsiTheme="minorEastAsia" w:cs="Arial" w:hint="eastAsia"/>
                <w:lang w:val="en-US" w:eastAsia="zh-CN"/>
              </w:rPr>
              <w:t>128</w:t>
            </w:r>
          </w:p>
        </w:tc>
        <w:tc>
          <w:tcPr>
            <w:tcW w:w="5452" w:type="dxa"/>
          </w:tcPr>
          <w:p w:rsidR="00CD6026" w:rsidRPr="002F2106" w:rsidRDefault="00CD6026" w:rsidP="00077483">
            <w:pPr>
              <w:spacing w:line="240" w:lineRule="atLeast"/>
              <w:rPr>
                <w:rFonts w:asciiTheme="minorEastAsia" w:eastAsiaTheme="minorEastAsia" w:hAnsiTheme="minorEastAsia" w:cs="Arial"/>
                <w:sz w:val="18"/>
                <w:szCs w:val="18"/>
                <w:lang w:val="en-GB"/>
              </w:rPr>
            </w:pPr>
            <w:r w:rsidRPr="002F2106">
              <w:rPr>
                <w:rFonts w:asciiTheme="minorEastAsia" w:eastAsiaTheme="minorEastAsia" w:hAnsiTheme="minorEastAsia" w:cs="Arial" w:hint="eastAsia"/>
                <w:sz w:val="18"/>
                <w:szCs w:val="18"/>
                <w:lang w:val="en-GB"/>
              </w:rPr>
              <w:t>云帐户（</w:t>
            </w:r>
            <w:r w:rsidR="00D65110" w:rsidRPr="002F2106">
              <w:rPr>
                <w:rFonts w:asciiTheme="minorEastAsia" w:eastAsiaTheme="minorEastAsia" w:hAnsiTheme="minorEastAsia" w:cs="Arial" w:hint="eastAsia"/>
                <w:sz w:val="18"/>
                <w:szCs w:val="18"/>
                <w:lang w:val="en-GB"/>
              </w:rPr>
              <w:t>不再使用，需到userAcctInfo结构体中获取</w:t>
            </w:r>
            <w:r w:rsidRPr="002F2106">
              <w:rPr>
                <w:rFonts w:asciiTheme="minorEastAsia" w:eastAsiaTheme="minorEastAsia" w:hAnsiTheme="minorEastAsia" w:cs="Arial" w:hint="eastAsia"/>
                <w:sz w:val="18"/>
                <w:szCs w:val="18"/>
                <w:lang w:val="en-GB"/>
              </w:rPr>
              <w:t>）</w:t>
            </w:r>
          </w:p>
          <w:p w:rsidR="00CD6026" w:rsidRPr="002F2106" w:rsidRDefault="00CD6026" w:rsidP="00077483">
            <w:pPr>
              <w:spacing w:line="240" w:lineRule="atLeast"/>
              <w:rPr>
                <w:rFonts w:asciiTheme="minorEastAsia" w:eastAsiaTheme="minorEastAsia" w:hAnsiTheme="minorEastAsia" w:cs="Arial"/>
                <w:sz w:val="18"/>
                <w:szCs w:val="18"/>
              </w:rPr>
            </w:pPr>
          </w:p>
        </w:tc>
      </w:tr>
      <w:tr w:rsidR="0078699A" w:rsidRPr="00B27246" w:rsidTr="002F2106">
        <w:trPr>
          <w:jc w:val="center"/>
        </w:trPr>
        <w:tc>
          <w:tcPr>
            <w:tcW w:w="658" w:type="dxa"/>
          </w:tcPr>
          <w:p w:rsidR="0078699A" w:rsidRPr="002F2106" w:rsidRDefault="0078699A" w:rsidP="00330EBF">
            <w:pPr>
              <w:pStyle w:val="TAL"/>
              <w:ind w:firstLine="210"/>
              <w:rPr>
                <w:rFonts w:asciiTheme="minorEastAsia" w:eastAsiaTheme="minorEastAsia" w:hAnsiTheme="minorEastAsia" w:cs="Arial"/>
                <w:lang w:val="en-US" w:eastAsia="zh-CN"/>
              </w:rPr>
            </w:pPr>
          </w:p>
        </w:tc>
        <w:tc>
          <w:tcPr>
            <w:tcW w:w="1657" w:type="dxa"/>
          </w:tcPr>
          <w:p w:rsidR="0078699A" w:rsidRPr="002F2106" w:rsidRDefault="00157BF4" w:rsidP="002B3071">
            <w:pPr>
              <w:pStyle w:val="TAL"/>
              <w:rPr>
                <w:rFonts w:asciiTheme="minorEastAsia" w:eastAsiaTheme="minorEastAsia" w:hAnsiTheme="minorEastAsia"/>
                <w:lang w:eastAsia="zh-CN"/>
              </w:rPr>
            </w:pPr>
            <w:r w:rsidRPr="002F2106">
              <w:rPr>
                <w:rFonts w:asciiTheme="minorEastAsia" w:eastAsiaTheme="minorEastAsia" w:hAnsiTheme="minorEastAsia" w:hint="eastAsia"/>
                <w:lang w:val="fr-FR" w:eastAsia="zh-CN"/>
              </w:rPr>
              <w:t>s</w:t>
            </w:r>
            <w:r w:rsidR="0078699A" w:rsidRPr="002F2106">
              <w:rPr>
                <w:rFonts w:asciiTheme="minorEastAsia" w:eastAsiaTheme="minorEastAsia" w:hAnsiTheme="minorEastAsia" w:hint="eastAsia"/>
                <w:lang w:val="fr-FR"/>
              </w:rPr>
              <w:t>erviceFlag</w:t>
            </w:r>
          </w:p>
        </w:tc>
        <w:tc>
          <w:tcPr>
            <w:tcW w:w="709" w:type="dxa"/>
          </w:tcPr>
          <w:p w:rsidR="0078699A" w:rsidRPr="002F2106" w:rsidRDefault="0078699A" w:rsidP="00781A03">
            <w:pPr>
              <w:pStyle w:val="TAL"/>
              <w:rPr>
                <w:rFonts w:asciiTheme="minorEastAsia" w:eastAsiaTheme="minorEastAsia" w:hAnsiTheme="minorEastAsia"/>
                <w:lang w:val="en-US" w:eastAsia="zh-CN"/>
              </w:rPr>
            </w:pPr>
            <w:r w:rsidRPr="002F2106">
              <w:rPr>
                <w:rFonts w:asciiTheme="minorEastAsia" w:eastAsiaTheme="minorEastAsia" w:hAnsiTheme="minorEastAsia" w:cs="Arial" w:hint="eastAsia"/>
                <w:lang w:eastAsia="zh-CN"/>
              </w:rPr>
              <w:t>O</w:t>
            </w:r>
          </w:p>
        </w:tc>
        <w:tc>
          <w:tcPr>
            <w:tcW w:w="850" w:type="dxa"/>
          </w:tcPr>
          <w:p w:rsidR="0078699A" w:rsidRPr="002F2106" w:rsidRDefault="0078699A" w:rsidP="00781A03">
            <w:pPr>
              <w:pStyle w:val="TAL"/>
              <w:rPr>
                <w:rFonts w:asciiTheme="minorEastAsia" w:eastAsiaTheme="minorEastAsia" w:hAnsiTheme="minorEastAsia"/>
                <w:b/>
                <w:lang w:eastAsia="zh-CN"/>
              </w:rPr>
            </w:pPr>
            <w:r w:rsidRPr="002F2106">
              <w:rPr>
                <w:rFonts w:asciiTheme="minorEastAsia" w:eastAsiaTheme="minorEastAsia" w:hAnsiTheme="minorEastAsia" w:cs="Arial" w:hint="eastAsia"/>
                <w:lang w:eastAsia="zh-CN"/>
              </w:rPr>
              <w:t>String</w:t>
            </w:r>
          </w:p>
        </w:tc>
        <w:tc>
          <w:tcPr>
            <w:tcW w:w="709" w:type="dxa"/>
          </w:tcPr>
          <w:p w:rsidR="0078699A" w:rsidRPr="002F2106" w:rsidRDefault="0078699A" w:rsidP="00781A03">
            <w:pPr>
              <w:pStyle w:val="TAL"/>
              <w:rPr>
                <w:rFonts w:asciiTheme="minorEastAsia" w:eastAsiaTheme="minorEastAsia" w:hAnsiTheme="minorEastAsia"/>
                <w:lang w:eastAsia="zh-CN"/>
              </w:rPr>
            </w:pPr>
            <w:r w:rsidRPr="002F2106">
              <w:rPr>
                <w:rFonts w:asciiTheme="minorEastAsia" w:eastAsiaTheme="minorEastAsia" w:hAnsiTheme="minorEastAsia" w:hint="eastAsia"/>
                <w:lang w:eastAsia="zh-CN"/>
              </w:rPr>
              <w:t>128</w:t>
            </w:r>
          </w:p>
        </w:tc>
        <w:tc>
          <w:tcPr>
            <w:tcW w:w="5452" w:type="dxa"/>
          </w:tcPr>
          <w:p w:rsidR="0078699A" w:rsidRPr="002F2106" w:rsidRDefault="0078699A" w:rsidP="00254D54">
            <w:pPr>
              <w:spacing w:line="240" w:lineRule="atLeast"/>
              <w:rPr>
                <w:rFonts w:asciiTheme="minorEastAsia" w:eastAsiaTheme="minorEastAsia" w:hAnsiTheme="minorEastAsia" w:cs="Arial"/>
                <w:sz w:val="18"/>
                <w:szCs w:val="18"/>
              </w:rPr>
            </w:pPr>
            <w:r w:rsidRPr="002F2106">
              <w:rPr>
                <w:rFonts w:asciiTheme="minorEastAsia" w:eastAsiaTheme="minorEastAsia" w:hAnsiTheme="minorEastAsia" w:cs="Arial" w:hint="eastAsia"/>
                <w:sz w:val="18"/>
                <w:szCs w:val="18"/>
              </w:rPr>
              <w:t>业务开通标志</w:t>
            </w:r>
            <w:r w:rsidR="00B3065A" w:rsidRPr="002F2106">
              <w:rPr>
                <w:rFonts w:asciiTheme="minorEastAsia" w:eastAsiaTheme="minorEastAsia" w:hAnsiTheme="minorEastAsia" w:cs="Arial" w:hint="eastAsia"/>
                <w:sz w:val="18"/>
                <w:szCs w:val="18"/>
              </w:rPr>
              <w:t>(本字段只允许查询)</w:t>
            </w:r>
          </w:p>
          <w:p w:rsidR="0078699A" w:rsidRPr="002F2106" w:rsidRDefault="0078699A" w:rsidP="00254D54">
            <w:pPr>
              <w:spacing w:line="240" w:lineRule="atLeast"/>
              <w:rPr>
                <w:rFonts w:asciiTheme="minorEastAsia" w:eastAsiaTheme="minorEastAsia" w:hAnsiTheme="minorEastAsia" w:cs="Arial"/>
                <w:sz w:val="18"/>
                <w:szCs w:val="18"/>
              </w:rPr>
            </w:pPr>
            <w:r w:rsidRPr="002F2106">
              <w:rPr>
                <w:rFonts w:asciiTheme="minorEastAsia" w:eastAsiaTheme="minorEastAsia" w:hAnsiTheme="minorEastAsia" w:cs="Arial" w:hint="eastAsia"/>
                <w:sz w:val="18"/>
                <w:szCs w:val="18"/>
              </w:rPr>
              <w:t>每位代表1个业务的开通情况，</w:t>
            </w:r>
          </w:p>
          <w:p w:rsidR="0078699A" w:rsidRPr="002F2106" w:rsidRDefault="0078699A" w:rsidP="00254D54">
            <w:pPr>
              <w:spacing w:line="240" w:lineRule="atLeast"/>
              <w:rPr>
                <w:rFonts w:asciiTheme="minorEastAsia" w:eastAsiaTheme="minorEastAsia" w:hAnsiTheme="minorEastAsia" w:cs="Arial"/>
                <w:sz w:val="18"/>
                <w:szCs w:val="18"/>
              </w:rPr>
            </w:pPr>
            <w:r w:rsidRPr="002F2106">
              <w:rPr>
                <w:rFonts w:asciiTheme="minorEastAsia" w:eastAsiaTheme="minorEastAsia" w:hAnsiTheme="minorEastAsia" w:cs="Arial" w:hint="eastAsia"/>
                <w:sz w:val="18"/>
                <w:szCs w:val="18"/>
              </w:rPr>
              <w:t>0表示未开通；</w:t>
            </w:r>
          </w:p>
          <w:p w:rsidR="0078699A" w:rsidRPr="002F2106" w:rsidRDefault="0078699A" w:rsidP="00254D54">
            <w:pPr>
              <w:spacing w:line="240" w:lineRule="atLeast"/>
              <w:rPr>
                <w:rFonts w:asciiTheme="minorEastAsia" w:eastAsiaTheme="minorEastAsia" w:hAnsiTheme="minorEastAsia" w:cs="Arial"/>
                <w:sz w:val="18"/>
                <w:szCs w:val="18"/>
              </w:rPr>
            </w:pPr>
            <w:r w:rsidRPr="002F2106">
              <w:rPr>
                <w:rFonts w:asciiTheme="minorEastAsia" w:eastAsiaTheme="minorEastAsia" w:hAnsiTheme="minorEastAsia" w:cs="Arial" w:hint="eastAsia"/>
                <w:sz w:val="18"/>
                <w:szCs w:val="18"/>
              </w:rPr>
              <w:t>1表示开通，业务还可以根据需要扩展2～9和a～z字符表示开通的业务级别.</w:t>
            </w:r>
          </w:p>
          <w:p w:rsidR="00973547" w:rsidRPr="002F2106" w:rsidRDefault="00973547" w:rsidP="00254D54">
            <w:pPr>
              <w:spacing w:line="240" w:lineRule="atLeast"/>
              <w:rPr>
                <w:rFonts w:asciiTheme="minorEastAsia" w:eastAsiaTheme="minorEastAsia" w:hAnsiTheme="minorEastAsia" w:cs="Arial"/>
                <w:sz w:val="18"/>
                <w:szCs w:val="18"/>
              </w:rPr>
            </w:pPr>
            <w:r w:rsidRPr="002F2106">
              <w:rPr>
                <w:rFonts w:asciiTheme="minorEastAsia" w:eastAsiaTheme="minorEastAsia" w:hAnsiTheme="minorEastAsia" w:cs="Arial" w:hint="eastAsia"/>
                <w:sz w:val="18"/>
                <w:szCs w:val="18"/>
              </w:rPr>
              <w:t>每位取值请参考serviceID枚举值。</w:t>
            </w:r>
          </w:p>
          <w:p w:rsidR="0098120A" w:rsidRPr="002F2106" w:rsidRDefault="0098120A" w:rsidP="00E04A2D">
            <w:pPr>
              <w:rPr>
                <w:rFonts w:asciiTheme="minorEastAsia" w:eastAsiaTheme="minorEastAsia" w:hAnsiTheme="minorEastAsia"/>
                <w:sz w:val="18"/>
                <w:szCs w:val="18"/>
                <w:lang w:val="en-GB"/>
              </w:rPr>
            </w:pPr>
            <w:r w:rsidRPr="002F2106">
              <w:rPr>
                <w:rFonts w:asciiTheme="minorEastAsia" w:eastAsiaTheme="minorEastAsia" w:hAnsiTheme="minorEastAsia" w:cs="Arial" w:hint="eastAsia"/>
                <w:color w:val="000000"/>
                <w:sz w:val="18"/>
                <w:szCs w:val="18"/>
              </w:rPr>
              <w:t>注：仅供查询</w:t>
            </w:r>
          </w:p>
        </w:tc>
      </w:tr>
      <w:tr w:rsidR="003D5302" w:rsidRPr="00B27246" w:rsidTr="002F2106">
        <w:trPr>
          <w:jc w:val="center"/>
        </w:trPr>
        <w:tc>
          <w:tcPr>
            <w:tcW w:w="658" w:type="dxa"/>
          </w:tcPr>
          <w:p w:rsidR="003D5302" w:rsidRPr="002F2106" w:rsidRDefault="003D5302" w:rsidP="00330EBF">
            <w:pPr>
              <w:pStyle w:val="TAL"/>
              <w:ind w:firstLine="210"/>
              <w:rPr>
                <w:rFonts w:asciiTheme="minorEastAsia" w:eastAsiaTheme="minorEastAsia" w:hAnsiTheme="minorEastAsia" w:cs="Arial"/>
                <w:lang w:val="en-US" w:eastAsia="zh-CN"/>
              </w:rPr>
            </w:pPr>
          </w:p>
        </w:tc>
        <w:tc>
          <w:tcPr>
            <w:tcW w:w="1657" w:type="dxa"/>
          </w:tcPr>
          <w:p w:rsidR="003D5302" w:rsidRPr="002F2106" w:rsidRDefault="003D5302" w:rsidP="002B3071">
            <w:pPr>
              <w:pStyle w:val="TAL"/>
              <w:rPr>
                <w:rFonts w:asciiTheme="minorEastAsia" w:eastAsiaTheme="minorEastAsia" w:hAnsiTheme="minorEastAsia"/>
                <w:lang w:val="fr-FR" w:eastAsia="zh-CN"/>
              </w:rPr>
            </w:pPr>
            <w:r w:rsidRPr="002F2106">
              <w:rPr>
                <w:rFonts w:asciiTheme="minorEastAsia" w:eastAsiaTheme="minorEastAsia" w:hAnsiTheme="minorEastAsia" w:hint="eastAsia"/>
                <w:lang w:val="en-US"/>
              </w:rPr>
              <w:t>userValidStatus</w:t>
            </w:r>
          </w:p>
        </w:tc>
        <w:tc>
          <w:tcPr>
            <w:tcW w:w="709" w:type="dxa"/>
          </w:tcPr>
          <w:p w:rsidR="003D5302" w:rsidRPr="002F2106" w:rsidRDefault="003D5302" w:rsidP="00781A03">
            <w:pPr>
              <w:pStyle w:val="TAL"/>
              <w:rPr>
                <w:rFonts w:asciiTheme="minorEastAsia" w:eastAsiaTheme="minorEastAsia" w:hAnsiTheme="minorEastAsia" w:cs="Arial"/>
                <w:lang w:eastAsia="zh-CN"/>
              </w:rPr>
            </w:pPr>
            <w:r w:rsidRPr="002F2106">
              <w:rPr>
                <w:rFonts w:asciiTheme="minorEastAsia" w:eastAsiaTheme="minorEastAsia" w:hAnsiTheme="minorEastAsia" w:cs="Arial"/>
                <w:lang w:eastAsia="zh-CN"/>
              </w:rPr>
              <w:t>O</w:t>
            </w:r>
          </w:p>
        </w:tc>
        <w:tc>
          <w:tcPr>
            <w:tcW w:w="850" w:type="dxa"/>
          </w:tcPr>
          <w:p w:rsidR="003D5302" w:rsidRPr="002F2106" w:rsidRDefault="005200E4" w:rsidP="00781A03">
            <w:pPr>
              <w:pStyle w:val="TAL"/>
              <w:rPr>
                <w:rFonts w:asciiTheme="minorEastAsia" w:eastAsiaTheme="minorEastAsia" w:hAnsiTheme="minorEastAsia" w:cs="Arial"/>
                <w:lang w:eastAsia="zh-CN"/>
              </w:rPr>
            </w:pPr>
            <w:r w:rsidRPr="002F2106">
              <w:rPr>
                <w:rFonts w:asciiTheme="minorEastAsia" w:eastAsiaTheme="minorEastAsia" w:hAnsiTheme="minorEastAsia" w:cs="Arial"/>
                <w:lang w:eastAsia="zh-CN"/>
              </w:rPr>
              <w:t>Int</w:t>
            </w:r>
          </w:p>
        </w:tc>
        <w:tc>
          <w:tcPr>
            <w:tcW w:w="709" w:type="dxa"/>
          </w:tcPr>
          <w:p w:rsidR="003D5302" w:rsidRPr="002F2106" w:rsidRDefault="003D5302" w:rsidP="00781A03">
            <w:pPr>
              <w:pStyle w:val="TAL"/>
              <w:rPr>
                <w:rFonts w:asciiTheme="minorEastAsia" w:eastAsiaTheme="minorEastAsia" w:hAnsiTheme="minorEastAsia"/>
                <w:lang w:eastAsia="zh-CN"/>
              </w:rPr>
            </w:pPr>
          </w:p>
        </w:tc>
        <w:tc>
          <w:tcPr>
            <w:tcW w:w="5452" w:type="dxa"/>
          </w:tcPr>
          <w:p w:rsidR="003D5302" w:rsidRPr="002F2106" w:rsidRDefault="003D5302" w:rsidP="00AF58AC">
            <w:pPr>
              <w:spacing w:line="240" w:lineRule="atLeast"/>
              <w:rPr>
                <w:rFonts w:asciiTheme="minorEastAsia" w:eastAsiaTheme="minorEastAsia" w:hAnsiTheme="minorEastAsia" w:cs="Arial"/>
                <w:sz w:val="18"/>
                <w:szCs w:val="18"/>
              </w:rPr>
            </w:pPr>
            <w:r w:rsidRPr="002F2106">
              <w:rPr>
                <w:rFonts w:asciiTheme="minorEastAsia" w:eastAsiaTheme="minorEastAsia" w:hAnsiTheme="minorEastAsia" w:cs="Arial" w:hint="eastAsia"/>
                <w:sz w:val="18"/>
                <w:szCs w:val="18"/>
              </w:rPr>
              <w:t>用户有效状态</w:t>
            </w:r>
            <w:r w:rsidR="00526D9D" w:rsidRPr="002F2106">
              <w:rPr>
                <w:rFonts w:asciiTheme="minorEastAsia" w:eastAsiaTheme="minorEastAsia" w:hAnsiTheme="minorEastAsia" w:cs="Arial" w:hint="eastAsia"/>
                <w:sz w:val="18"/>
                <w:szCs w:val="18"/>
              </w:rPr>
              <w:t xml:space="preserve">  注：仅供查询</w:t>
            </w:r>
          </w:p>
          <w:p w:rsidR="003D5302" w:rsidRPr="002F2106" w:rsidRDefault="003D5302" w:rsidP="00526D9D">
            <w:pPr>
              <w:spacing w:line="240" w:lineRule="atLeast"/>
              <w:rPr>
                <w:rFonts w:asciiTheme="minorEastAsia" w:eastAsiaTheme="minorEastAsia" w:hAnsiTheme="minorEastAsia" w:cs="Arial"/>
                <w:sz w:val="18"/>
                <w:szCs w:val="18"/>
              </w:rPr>
            </w:pPr>
            <w:r w:rsidRPr="002F2106">
              <w:rPr>
                <w:rFonts w:asciiTheme="minorEastAsia" w:eastAsiaTheme="minorEastAsia" w:hAnsiTheme="minorEastAsia" w:cs="Arial" w:hint="eastAsia"/>
                <w:sz w:val="18"/>
                <w:szCs w:val="18"/>
              </w:rPr>
              <w:t>1 正常</w:t>
            </w:r>
            <w:r w:rsidR="00526D9D" w:rsidRPr="002F2106">
              <w:rPr>
                <w:rFonts w:asciiTheme="minorEastAsia" w:eastAsiaTheme="minorEastAsia" w:hAnsiTheme="minorEastAsia" w:cs="Arial" w:hint="eastAsia"/>
                <w:sz w:val="18"/>
                <w:szCs w:val="18"/>
              </w:rPr>
              <w:t xml:space="preserve">  </w:t>
            </w:r>
            <w:r w:rsidRPr="002F2106">
              <w:rPr>
                <w:rFonts w:asciiTheme="minorEastAsia" w:eastAsiaTheme="minorEastAsia" w:hAnsiTheme="minorEastAsia" w:cs="Arial" w:hint="eastAsia"/>
                <w:sz w:val="18"/>
                <w:szCs w:val="18"/>
              </w:rPr>
              <w:t xml:space="preserve">2 </w:t>
            </w:r>
            <w:r w:rsidR="0003542F">
              <w:rPr>
                <w:rFonts w:asciiTheme="minorEastAsia" w:eastAsiaTheme="minorEastAsia" w:hAnsiTheme="minorEastAsia" w:cs="Arial" w:hint="eastAsia"/>
                <w:sz w:val="18"/>
                <w:szCs w:val="18"/>
              </w:rPr>
              <w:t>Dbank</w:t>
            </w:r>
            <w:r w:rsidRPr="002F2106">
              <w:rPr>
                <w:rFonts w:asciiTheme="minorEastAsia" w:eastAsiaTheme="minorEastAsia" w:hAnsiTheme="minorEastAsia" w:cs="Arial" w:hint="eastAsia"/>
                <w:sz w:val="18"/>
                <w:szCs w:val="18"/>
              </w:rPr>
              <w:t>暂停</w:t>
            </w:r>
            <w:r w:rsidR="00526D9D" w:rsidRPr="002F2106">
              <w:rPr>
                <w:rFonts w:asciiTheme="minorEastAsia" w:eastAsiaTheme="minorEastAsia" w:hAnsiTheme="minorEastAsia" w:cs="Arial" w:hint="eastAsia"/>
                <w:sz w:val="18"/>
                <w:szCs w:val="18"/>
              </w:rPr>
              <w:t xml:space="preserve">  </w:t>
            </w:r>
            <w:r w:rsidRPr="002F2106">
              <w:rPr>
                <w:rFonts w:asciiTheme="minorEastAsia" w:eastAsiaTheme="minorEastAsia" w:hAnsiTheme="minorEastAsia" w:cs="Arial" w:hint="eastAsia"/>
                <w:sz w:val="18"/>
                <w:szCs w:val="18"/>
              </w:rPr>
              <w:t>3 销户</w:t>
            </w:r>
            <w:r w:rsidR="0003542F">
              <w:rPr>
                <w:rFonts w:asciiTheme="minorEastAsia" w:eastAsiaTheme="minorEastAsia" w:hAnsiTheme="minorEastAsia" w:cs="Arial" w:hint="eastAsia"/>
                <w:sz w:val="18"/>
                <w:szCs w:val="18"/>
              </w:rPr>
              <w:t xml:space="preserve">  4全业务暂停</w:t>
            </w:r>
          </w:p>
        </w:tc>
      </w:tr>
      <w:tr w:rsidR="003D5302" w:rsidRPr="00B27246" w:rsidTr="002F2106">
        <w:trPr>
          <w:jc w:val="center"/>
        </w:trPr>
        <w:tc>
          <w:tcPr>
            <w:tcW w:w="658" w:type="dxa"/>
          </w:tcPr>
          <w:p w:rsidR="003D5302" w:rsidRPr="002F2106" w:rsidRDefault="003D5302" w:rsidP="00330EBF">
            <w:pPr>
              <w:pStyle w:val="TAL"/>
              <w:ind w:firstLine="210"/>
              <w:rPr>
                <w:rFonts w:asciiTheme="minorEastAsia" w:eastAsiaTheme="minorEastAsia" w:hAnsiTheme="minorEastAsia" w:cs="Arial"/>
                <w:lang w:val="en-US" w:eastAsia="zh-CN"/>
              </w:rPr>
            </w:pPr>
          </w:p>
        </w:tc>
        <w:tc>
          <w:tcPr>
            <w:tcW w:w="1657" w:type="dxa"/>
          </w:tcPr>
          <w:p w:rsidR="003D5302" w:rsidRPr="002F2106" w:rsidRDefault="003D5302" w:rsidP="002B3071">
            <w:pPr>
              <w:pStyle w:val="TAL"/>
              <w:rPr>
                <w:rFonts w:asciiTheme="minorEastAsia" w:eastAsiaTheme="minorEastAsia" w:hAnsiTheme="minorEastAsia"/>
                <w:lang w:val="en-US"/>
              </w:rPr>
            </w:pPr>
            <w:r w:rsidRPr="002F2106">
              <w:rPr>
                <w:rFonts w:asciiTheme="minorEastAsia" w:eastAsiaTheme="minorEastAsia" w:hAnsiTheme="minorEastAsia"/>
                <w:lang w:val="fr-FR"/>
              </w:rPr>
              <w:t>I</w:t>
            </w:r>
            <w:r w:rsidRPr="002F2106">
              <w:rPr>
                <w:rFonts w:asciiTheme="minorEastAsia" w:eastAsiaTheme="minorEastAsia" w:hAnsiTheme="minorEastAsia" w:hint="eastAsia"/>
                <w:lang w:val="fr-FR"/>
              </w:rPr>
              <w:t>nviterUserID</w:t>
            </w:r>
          </w:p>
        </w:tc>
        <w:tc>
          <w:tcPr>
            <w:tcW w:w="709" w:type="dxa"/>
          </w:tcPr>
          <w:p w:rsidR="003D5302" w:rsidRPr="002F2106" w:rsidRDefault="003D5302" w:rsidP="00781A03">
            <w:pPr>
              <w:pStyle w:val="TAL"/>
              <w:rPr>
                <w:rFonts w:asciiTheme="minorEastAsia" w:eastAsiaTheme="minorEastAsia" w:hAnsiTheme="minorEastAsia" w:cs="Arial"/>
                <w:lang w:eastAsia="zh-CN"/>
              </w:rPr>
            </w:pPr>
            <w:r w:rsidRPr="002F2106">
              <w:rPr>
                <w:rFonts w:asciiTheme="minorEastAsia" w:eastAsiaTheme="minorEastAsia" w:hAnsiTheme="minorEastAsia" w:cs="Arial" w:hint="eastAsia"/>
                <w:lang w:eastAsia="zh-CN"/>
              </w:rPr>
              <w:t>O</w:t>
            </w:r>
          </w:p>
        </w:tc>
        <w:tc>
          <w:tcPr>
            <w:tcW w:w="850" w:type="dxa"/>
          </w:tcPr>
          <w:p w:rsidR="003D5302" w:rsidRPr="002F2106" w:rsidRDefault="005200E4" w:rsidP="00781A03">
            <w:pPr>
              <w:pStyle w:val="TAL"/>
              <w:rPr>
                <w:rFonts w:asciiTheme="minorEastAsia" w:eastAsiaTheme="minorEastAsia" w:hAnsiTheme="minorEastAsia" w:cs="Arial"/>
                <w:lang w:eastAsia="zh-CN"/>
              </w:rPr>
            </w:pPr>
            <w:r w:rsidRPr="002F2106">
              <w:rPr>
                <w:rFonts w:asciiTheme="minorEastAsia" w:eastAsiaTheme="minorEastAsia" w:hAnsiTheme="minorEastAsia" w:cs="Arial"/>
                <w:lang w:eastAsia="zh-CN"/>
              </w:rPr>
              <w:t>Bigint</w:t>
            </w:r>
          </w:p>
        </w:tc>
        <w:tc>
          <w:tcPr>
            <w:tcW w:w="709" w:type="dxa"/>
          </w:tcPr>
          <w:p w:rsidR="003D5302" w:rsidRPr="002F2106" w:rsidRDefault="003D5302" w:rsidP="00781A03">
            <w:pPr>
              <w:pStyle w:val="TAL"/>
              <w:rPr>
                <w:rFonts w:asciiTheme="minorEastAsia" w:eastAsiaTheme="minorEastAsia" w:hAnsiTheme="minorEastAsia" w:cs="Arial"/>
                <w:color w:val="000000"/>
              </w:rPr>
            </w:pPr>
          </w:p>
        </w:tc>
        <w:tc>
          <w:tcPr>
            <w:tcW w:w="5452" w:type="dxa"/>
          </w:tcPr>
          <w:p w:rsidR="003D5302" w:rsidRPr="002F2106" w:rsidRDefault="003D5302" w:rsidP="00AF58AC">
            <w:pPr>
              <w:spacing w:line="240" w:lineRule="atLeast"/>
              <w:rPr>
                <w:rFonts w:asciiTheme="minorEastAsia" w:eastAsiaTheme="minorEastAsia" w:hAnsiTheme="minorEastAsia" w:cs="Arial"/>
                <w:sz w:val="18"/>
                <w:szCs w:val="18"/>
              </w:rPr>
            </w:pPr>
            <w:r w:rsidRPr="002F2106">
              <w:rPr>
                <w:rFonts w:asciiTheme="minorEastAsia" w:eastAsiaTheme="minorEastAsia" w:hAnsiTheme="minorEastAsia" w:cs="Arial" w:hint="eastAsia"/>
                <w:sz w:val="18"/>
                <w:szCs w:val="18"/>
              </w:rPr>
              <w:t>邀请者UserID</w:t>
            </w:r>
          </w:p>
        </w:tc>
      </w:tr>
      <w:tr w:rsidR="003D5302" w:rsidRPr="00B27246" w:rsidTr="002F2106">
        <w:trPr>
          <w:jc w:val="center"/>
        </w:trPr>
        <w:tc>
          <w:tcPr>
            <w:tcW w:w="658" w:type="dxa"/>
          </w:tcPr>
          <w:p w:rsidR="003D5302" w:rsidRPr="002F2106" w:rsidRDefault="003D5302" w:rsidP="00330EBF">
            <w:pPr>
              <w:pStyle w:val="TAL"/>
              <w:ind w:firstLine="210"/>
              <w:rPr>
                <w:rFonts w:asciiTheme="minorEastAsia" w:eastAsiaTheme="minorEastAsia" w:hAnsiTheme="minorEastAsia" w:cs="Arial"/>
                <w:lang w:val="en-US" w:eastAsia="zh-CN"/>
              </w:rPr>
            </w:pPr>
          </w:p>
        </w:tc>
        <w:tc>
          <w:tcPr>
            <w:tcW w:w="1657" w:type="dxa"/>
          </w:tcPr>
          <w:p w:rsidR="003D5302" w:rsidRPr="002F2106" w:rsidRDefault="003D5302" w:rsidP="002B3071">
            <w:pPr>
              <w:pStyle w:val="TAL"/>
              <w:rPr>
                <w:rFonts w:asciiTheme="minorEastAsia" w:eastAsiaTheme="minorEastAsia" w:hAnsiTheme="minorEastAsia"/>
                <w:lang w:val="fr-FR"/>
              </w:rPr>
            </w:pPr>
            <w:r w:rsidRPr="002F2106">
              <w:rPr>
                <w:rFonts w:asciiTheme="minorEastAsia" w:eastAsiaTheme="minorEastAsia" w:hAnsiTheme="minorEastAsia" w:hint="eastAsia"/>
                <w:lang w:val="fr-FR"/>
              </w:rPr>
              <w:t>Inviter</w:t>
            </w:r>
          </w:p>
        </w:tc>
        <w:tc>
          <w:tcPr>
            <w:tcW w:w="709" w:type="dxa"/>
          </w:tcPr>
          <w:p w:rsidR="003D5302" w:rsidRPr="002F2106" w:rsidRDefault="003D5302" w:rsidP="00781A03">
            <w:pPr>
              <w:pStyle w:val="TAL"/>
              <w:rPr>
                <w:rFonts w:asciiTheme="minorEastAsia" w:eastAsiaTheme="minorEastAsia" w:hAnsiTheme="minorEastAsia" w:cs="Arial"/>
                <w:lang w:eastAsia="zh-CN"/>
              </w:rPr>
            </w:pPr>
            <w:r w:rsidRPr="002F2106">
              <w:rPr>
                <w:rFonts w:asciiTheme="minorEastAsia" w:eastAsiaTheme="minorEastAsia" w:hAnsiTheme="minorEastAsia" w:cs="Arial" w:hint="eastAsia"/>
                <w:lang w:eastAsia="zh-CN"/>
              </w:rPr>
              <w:t>O</w:t>
            </w:r>
          </w:p>
        </w:tc>
        <w:tc>
          <w:tcPr>
            <w:tcW w:w="850" w:type="dxa"/>
          </w:tcPr>
          <w:p w:rsidR="003D5302" w:rsidRPr="002F2106" w:rsidRDefault="003D5302" w:rsidP="00781A03">
            <w:pPr>
              <w:pStyle w:val="TAL"/>
              <w:rPr>
                <w:rFonts w:asciiTheme="minorEastAsia" w:eastAsiaTheme="minorEastAsia" w:hAnsiTheme="minorEastAsia" w:cs="Arial"/>
                <w:lang w:eastAsia="zh-CN"/>
              </w:rPr>
            </w:pPr>
            <w:r w:rsidRPr="002F2106">
              <w:rPr>
                <w:rFonts w:asciiTheme="minorEastAsia" w:eastAsiaTheme="minorEastAsia" w:hAnsiTheme="minorEastAsia" w:cs="Arial" w:hint="eastAsia"/>
                <w:lang w:eastAsia="zh-CN"/>
              </w:rPr>
              <w:t>String</w:t>
            </w:r>
          </w:p>
        </w:tc>
        <w:tc>
          <w:tcPr>
            <w:tcW w:w="709" w:type="dxa"/>
          </w:tcPr>
          <w:p w:rsidR="003D5302" w:rsidRPr="002F2106" w:rsidRDefault="003D5302" w:rsidP="00781A03">
            <w:pPr>
              <w:pStyle w:val="TAL"/>
              <w:rPr>
                <w:rFonts w:asciiTheme="minorEastAsia" w:eastAsiaTheme="minorEastAsia" w:hAnsiTheme="minorEastAsia" w:cs="Arial"/>
                <w:color w:val="000000"/>
                <w:lang w:eastAsia="zh-CN"/>
              </w:rPr>
            </w:pPr>
            <w:r w:rsidRPr="002F2106">
              <w:rPr>
                <w:rFonts w:asciiTheme="minorEastAsia" w:eastAsiaTheme="minorEastAsia" w:hAnsiTheme="minorEastAsia" w:cs="Arial" w:hint="eastAsia"/>
                <w:color w:val="000000"/>
                <w:lang w:eastAsia="zh-CN"/>
              </w:rPr>
              <w:t>255</w:t>
            </w:r>
          </w:p>
        </w:tc>
        <w:tc>
          <w:tcPr>
            <w:tcW w:w="5452" w:type="dxa"/>
          </w:tcPr>
          <w:p w:rsidR="003D5302" w:rsidRPr="002F2106" w:rsidRDefault="003D5302" w:rsidP="00AF58AC">
            <w:pPr>
              <w:spacing w:line="240" w:lineRule="atLeast"/>
              <w:rPr>
                <w:rFonts w:asciiTheme="minorEastAsia" w:eastAsiaTheme="minorEastAsia" w:hAnsiTheme="minorEastAsia" w:cs="Arial"/>
                <w:sz w:val="18"/>
                <w:szCs w:val="18"/>
              </w:rPr>
            </w:pPr>
            <w:r w:rsidRPr="002F2106">
              <w:rPr>
                <w:rFonts w:asciiTheme="minorEastAsia" w:eastAsiaTheme="minorEastAsia" w:hAnsiTheme="minorEastAsia" w:cs="Arial" w:hint="eastAsia"/>
                <w:sz w:val="18"/>
                <w:szCs w:val="18"/>
              </w:rPr>
              <w:t>邀请者</w:t>
            </w:r>
          </w:p>
        </w:tc>
      </w:tr>
      <w:tr w:rsidR="003D5302" w:rsidRPr="00B27246" w:rsidTr="002F2106">
        <w:trPr>
          <w:jc w:val="center"/>
        </w:trPr>
        <w:tc>
          <w:tcPr>
            <w:tcW w:w="658" w:type="dxa"/>
          </w:tcPr>
          <w:p w:rsidR="003D5302" w:rsidRPr="002F2106" w:rsidRDefault="003D5302" w:rsidP="00330EBF">
            <w:pPr>
              <w:pStyle w:val="TAL"/>
              <w:ind w:firstLine="210"/>
              <w:rPr>
                <w:rFonts w:asciiTheme="minorEastAsia" w:eastAsiaTheme="minorEastAsia" w:hAnsiTheme="minorEastAsia" w:cs="Arial"/>
                <w:lang w:val="en-US" w:eastAsia="zh-CN"/>
              </w:rPr>
            </w:pPr>
          </w:p>
        </w:tc>
        <w:tc>
          <w:tcPr>
            <w:tcW w:w="1657" w:type="dxa"/>
          </w:tcPr>
          <w:p w:rsidR="003D5302" w:rsidRPr="002F2106" w:rsidRDefault="003D5302" w:rsidP="002B3071">
            <w:pPr>
              <w:pStyle w:val="TAL"/>
              <w:rPr>
                <w:rFonts w:asciiTheme="minorEastAsia" w:eastAsiaTheme="minorEastAsia" w:hAnsiTheme="minorEastAsia"/>
                <w:lang w:val="fr-FR"/>
              </w:rPr>
            </w:pPr>
            <w:r w:rsidRPr="002F2106">
              <w:rPr>
                <w:rFonts w:asciiTheme="minorEastAsia" w:eastAsiaTheme="minorEastAsia" w:hAnsiTheme="minorEastAsia"/>
              </w:rPr>
              <w:t>update</w:t>
            </w:r>
            <w:r w:rsidRPr="002F2106">
              <w:rPr>
                <w:rFonts w:asciiTheme="minorEastAsia" w:eastAsiaTheme="minorEastAsia" w:hAnsiTheme="minorEastAsia" w:hint="eastAsia"/>
              </w:rPr>
              <w:t>T</w:t>
            </w:r>
            <w:r w:rsidRPr="002F2106">
              <w:rPr>
                <w:rFonts w:asciiTheme="minorEastAsia" w:eastAsiaTheme="minorEastAsia" w:hAnsiTheme="minorEastAsia"/>
              </w:rPr>
              <w:t>ime</w:t>
            </w:r>
          </w:p>
        </w:tc>
        <w:tc>
          <w:tcPr>
            <w:tcW w:w="709" w:type="dxa"/>
          </w:tcPr>
          <w:p w:rsidR="003D5302" w:rsidRPr="002F2106" w:rsidRDefault="003D5302" w:rsidP="003D5302">
            <w:pPr>
              <w:pStyle w:val="TAL"/>
              <w:rPr>
                <w:rFonts w:asciiTheme="minorEastAsia" w:eastAsiaTheme="minorEastAsia" w:hAnsiTheme="minorEastAsia" w:cs="Arial"/>
              </w:rPr>
            </w:pPr>
            <w:r w:rsidRPr="002F2106">
              <w:rPr>
                <w:rFonts w:asciiTheme="minorEastAsia" w:eastAsiaTheme="minorEastAsia" w:hAnsiTheme="minorEastAsia" w:cs="Arial" w:hint="eastAsia"/>
                <w:color w:val="000000"/>
                <w:lang w:eastAsia="zh-CN"/>
              </w:rPr>
              <w:t>O</w:t>
            </w:r>
          </w:p>
        </w:tc>
        <w:tc>
          <w:tcPr>
            <w:tcW w:w="850" w:type="dxa"/>
          </w:tcPr>
          <w:p w:rsidR="003D5302" w:rsidRPr="002F2106" w:rsidRDefault="003D5302" w:rsidP="00781A03">
            <w:pPr>
              <w:pStyle w:val="TAL"/>
              <w:rPr>
                <w:rFonts w:asciiTheme="minorEastAsia" w:eastAsiaTheme="minorEastAsia" w:hAnsiTheme="minorEastAsia" w:cs="Arial"/>
                <w:lang w:eastAsia="zh-CN"/>
              </w:rPr>
            </w:pPr>
            <w:r w:rsidRPr="002F2106">
              <w:rPr>
                <w:rFonts w:asciiTheme="minorEastAsia" w:eastAsiaTheme="minorEastAsia" w:hAnsiTheme="minorEastAsia" w:cs="Arial" w:hint="eastAsia"/>
                <w:color w:val="000000"/>
                <w:lang w:eastAsia="zh-CN"/>
              </w:rPr>
              <w:t>String</w:t>
            </w:r>
          </w:p>
        </w:tc>
        <w:tc>
          <w:tcPr>
            <w:tcW w:w="709" w:type="dxa"/>
          </w:tcPr>
          <w:p w:rsidR="003D5302" w:rsidRPr="002F2106" w:rsidRDefault="003D5302" w:rsidP="00781A03">
            <w:pPr>
              <w:pStyle w:val="TAL"/>
              <w:rPr>
                <w:rFonts w:asciiTheme="minorEastAsia" w:eastAsiaTheme="minorEastAsia" w:hAnsiTheme="minorEastAsia" w:cs="Arial"/>
                <w:color w:val="000000"/>
              </w:rPr>
            </w:pPr>
            <w:r w:rsidRPr="002F2106">
              <w:rPr>
                <w:rFonts w:asciiTheme="minorEastAsia" w:eastAsiaTheme="minorEastAsia" w:hAnsiTheme="minorEastAsia" w:hint="eastAsia"/>
              </w:rPr>
              <w:t>26</w:t>
            </w:r>
          </w:p>
        </w:tc>
        <w:tc>
          <w:tcPr>
            <w:tcW w:w="5452" w:type="dxa"/>
          </w:tcPr>
          <w:p w:rsidR="003D5302" w:rsidRPr="002F2106" w:rsidRDefault="003D5302" w:rsidP="00AF58AC">
            <w:pPr>
              <w:spacing w:line="240" w:lineRule="atLeast"/>
              <w:rPr>
                <w:rFonts w:asciiTheme="minorEastAsia" w:eastAsiaTheme="minorEastAsia" w:hAnsiTheme="minorEastAsia"/>
                <w:sz w:val="18"/>
                <w:szCs w:val="18"/>
                <w:lang w:val="en-GB"/>
              </w:rPr>
            </w:pPr>
            <w:r w:rsidRPr="002F2106">
              <w:rPr>
                <w:rFonts w:asciiTheme="minorEastAsia" w:eastAsiaTheme="minorEastAsia" w:hAnsiTheme="minorEastAsia" w:hint="eastAsia"/>
                <w:sz w:val="18"/>
                <w:szCs w:val="18"/>
                <w:lang w:val="en-GB"/>
              </w:rPr>
              <w:t>数据更新时间</w:t>
            </w:r>
          </w:p>
          <w:p w:rsidR="003D5302" w:rsidRPr="002F2106" w:rsidRDefault="003D5302" w:rsidP="00AF58AC">
            <w:pPr>
              <w:spacing w:line="240" w:lineRule="atLeast"/>
              <w:rPr>
                <w:rFonts w:asciiTheme="minorEastAsia" w:eastAsiaTheme="minorEastAsia" w:hAnsiTheme="minorEastAsia" w:cs="Arial"/>
                <w:sz w:val="18"/>
                <w:szCs w:val="18"/>
              </w:rPr>
            </w:pPr>
            <w:r w:rsidRPr="002F2106">
              <w:rPr>
                <w:rFonts w:asciiTheme="minorEastAsia" w:eastAsiaTheme="minorEastAsia" w:hAnsiTheme="minorEastAsia" w:hint="eastAsia"/>
                <w:sz w:val="18"/>
                <w:szCs w:val="18"/>
                <w:lang w:val="en-GB"/>
              </w:rPr>
              <w:t>注：仅供查询</w:t>
            </w:r>
          </w:p>
        </w:tc>
      </w:tr>
      <w:tr w:rsidR="00AF3C43" w:rsidRPr="00B27246" w:rsidTr="002F2106">
        <w:trPr>
          <w:jc w:val="center"/>
        </w:trPr>
        <w:tc>
          <w:tcPr>
            <w:tcW w:w="658" w:type="dxa"/>
          </w:tcPr>
          <w:p w:rsidR="00AF3C43" w:rsidRPr="002F2106" w:rsidRDefault="00AF3C43" w:rsidP="00330EBF">
            <w:pPr>
              <w:pStyle w:val="TAL"/>
              <w:ind w:firstLine="210"/>
              <w:rPr>
                <w:rFonts w:asciiTheme="minorEastAsia" w:eastAsiaTheme="minorEastAsia" w:hAnsiTheme="minorEastAsia" w:cs="Arial"/>
                <w:lang w:val="en-US" w:eastAsia="zh-CN"/>
              </w:rPr>
            </w:pPr>
          </w:p>
        </w:tc>
        <w:tc>
          <w:tcPr>
            <w:tcW w:w="1657" w:type="dxa"/>
          </w:tcPr>
          <w:p w:rsidR="00AF3C43" w:rsidRPr="002F2106" w:rsidRDefault="00AF3C43" w:rsidP="002B3071">
            <w:pPr>
              <w:pStyle w:val="TAL"/>
              <w:rPr>
                <w:rFonts w:asciiTheme="minorEastAsia" w:eastAsiaTheme="minorEastAsia" w:hAnsiTheme="minorEastAsia"/>
              </w:rPr>
            </w:pPr>
            <w:r w:rsidRPr="002F2106">
              <w:rPr>
                <w:rFonts w:asciiTheme="minorEastAsia" w:eastAsiaTheme="minorEastAsia" w:hAnsiTheme="minorEastAsia"/>
              </w:rPr>
              <w:t>uniquelyNickname</w:t>
            </w:r>
          </w:p>
        </w:tc>
        <w:tc>
          <w:tcPr>
            <w:tcW w:w="709" w:type="dxa"/>
          </w:tcPr>
          <w:p w:rsidR="00AF3C43" w:rsidRPr="002F2106" w:rsidRDefault="00AF3C43" w:rsidP="003D5302">
            <w:pPr>
              <w:pStyle w:val="TAL"/>
              <w:rPr>
                <w:rFonts w:asciiTheme="minorEastAsia" w:eastAsiaTheme="minorEastAsia" w:hAnsiTheme="minorEastAsia" w:cs="Arial"/>
                <w:color w:val="000000"/>
                <w:lang w:eastAsia="zh-CN"/>
              </w:rPr>
            </w:pPr>
            <w:r w:rsidRPr="002F2106">
              <w:rPr>
                <w:rFonts w:asciiTheme="minorEastAsia" w:eastAsiaTheme="minorEastAsia" w:hAnsiTheme="minorEastAsia" w:hint="eastAsia"/>
              </w:rPr>
              <w:t>O</w:t>
            </w:r>
          </w:p>
        </w:tc>
        <w:tc>
          <w:tcPr>
            <w:tcW w:w="850" w:type="dxa"/>
          </w:tcPr>
          <w:p w:rsidR="00AF3C43" w:rsidRPr="002F2106" w:rsidRDefault="00AF3C43" w:rsidP="00781A03">
            <w:pPr>
              <w:pStyle w:val="TAL"/>
              <w:rPr>
                <w:rFonts w:asciiTheme="minorEastAsia" w:eastAsiaTheme="minorEastAsia" w:hAnsiTheme="minorEastAsia" w:cs="Arial"/>
                <w:color w:val="000000"/>
                <w:lang w:eastAsia="zh-CN"/>
              </w:rPr>
            </w:pPr>
            <w:r w:rsidRPr="002F2106">
              <w:rPr>
                <w:rFonts w:asciiTheme="minorEastAsia" w:eastAsiaTheme="minorEastAsia" w:hAnsiTheme="minorEastAsia" w:hint="eastAsia"/>
              </w:rPr>
              <w:t>String</w:t>
            </w:r>
          </w:p>
        </w:tc>
        <w:tc>
          <w:tcPr>
            <w:tcW w:w="709" w:type="dxa"/>
          </w:tcPr>
          <w:p w:rsidR="00AF3C43" w:rsidRPr="002F2106" w:rsidRDefault="00AF3C43" w:rsidP="00781A03">
            <w:pPr>
              <w:pStyle w:val="TAL"/>
              <w:rPr>
                <w:rFonts w:asciiTheme="minorEastAsia" w:eastAsiaTheme="minorEastAsia" w:hAnsiTheme="minorEastAsia"/>
              </w:rPr>
            </w:pPr>
            <w:r w:rsidRPr="002F2106">
              <w:rPr>
                <w:rFonts w:asciiTheme="minorEastAsia" w:eastAsiaTheme="minorEastAsia" w:hAnsiTheme="minorEastAsia" w:hint="eastAsia"/>
              </w:rPr>
              <w:t>20</w:t>
            </w:r>
          </w:p>
        </w:tc>
        <w:tc>
          <w:tcPr>
            <w:tcW w:w="5452" w:type="dxa"/>
          </w:tcPr>
          <w:p w:rsidR="00AF3C43" w:rsidRPr="002F2106" w:rsidRDefault="00AF3C43" w:rsidP="009B589E">
            <w:pPr>
              <w:spacing w:line="240" w:lineRule="atLeast"/>
              <w:rPr>
                <w:rFonts w:asciiTheme="minorEastAsia" w:eastAsiaTheme="minorEastAsia" w:hAnsiTheme="minorEastAsia"/>
                <w:sz w:val="18"/>
                <w:szCs w:val="18"/>
              </w:rPr>
            </w:pPr>
            <w:r w:rsidRPr="002F2106">
              <w:rPr>
                <w:rFonts w:asciiTheme="minorEastAsia" w:eastAsiaTheme="minorEastAsia" w:hAnsiTheme="minorEastAsia" w:hint="eastAsia"/>
                <w:sz w:val="18"/>
                <w:szCs w:val="18"/>
              </w:rPr>
              <w:t>经过唯一性检查的昵称</w:t>
            </w:r>
          </w:p>
          <w:p w:rsidR="00AF3C43" w:rsidRPr="002F2106" w:rsidRDefault="00AF3C43" w:rsidP="00AF58AC">
            <w:pPr>
              <w:spacing w:line="240" w:lineRule="atLeast"/>
              <w:rPr>
                <w:rFonts w:asciiTheme="minorEastAsia" w:eastAsiaTheme="minorEastAsia" w:hAnsiTheme="minorEastAsia"/>
                <w:sz w:val="18"/>
                <w:szCs w:val="18"/>
                <w:lang w:val="en-GB"/>
              </w:rPr>
            </w:pPr>
            <w:r w:rsidRPr="002F2106">
              <w:rPr>
                <w:rFonts w:asciiTheme="minorEastAsia" w:eastAsiaTheme="minorEastAsia" w:hAnsiTheme="minorEastAsia"/>
                <w:sz w:val="18"/>
                <w:szCs w:val="18"/>
              </w:rPr>
              <w:t>uniquelyNickname</w:t>
            </w:r>
            <w:r w:rsidRPr="002F2106">
              <w:rPr>
                <w:rFonts w:asciiTheme="minorEastAsia" w:eastAsiaTheme="minorEastAsia" w:hAnsiTheme="minorEastAsia" w:hint="eastAsia"/>
                <w:sz w:val="18"/>
                <w:szCs w:val="18"/>
              </w:rPr>
              <w:t>为只读，更新用nickName。</w:t>
            </w:r>
          </w:p>
        </w:tc>
      </w:tr>
      <w:tr w:rsidR="00525215" w:rsidRPr="00B27246" w:rsidTr="002F2106">
        <w:trPr>
          <w:jc w:val="center"/>
        </w:trPr>
        <w:tc>
          <w:tcPr>
            <w:tcW w:w="658" w:type="dxa"/>
          </w:tcPr>
          <w:p w:rsidR="00525215" w:rsidRPr="002F2106" w:rsidRDefault="00525215" w:rsidP="00330EBF">
            <w:pPr>
              <w:pStyle w:val="TAL"/>
              <w:ind w:firstLine="210"/>
              <w:rPr>
                <w:rFonts w:asciiTheme="minorEastAsia" w:eastAsiaTheme="minorEastAsia" w:hAnsiTheme="minorEastAsia" w:cs="Arial"/>
                <w:lang w:val="en-US" w:eastAsia="zh-CN"/>
              </w:rPr>
            </w:pPr>
          </w:p>
        </w:tc>
        <w:tc>
          <w:tcPr>
            <w:tcW w:w="1657" w:type="dxa"/>
          </w:tcPr>
          <w:p w:rsidR="00525215" w:rsidRPr="002F2106" w:rsidRDefault="00525215" w:rsidP="002B3071">
            <w:pPr>
              <w:pStyle w:val="TAL"/>
              <w:rPr>
                <w:rFonts w:asciiTheme="minorEastAsia" w:eastAsiaTheme="minorEastAsia" w:hAnsiTheme="minorEastAsia"/>
              </w:rPr>
            </w:pPr>
            <w:r w:rsidRPr="002F2106">
              <w:rPr>
                <w:rFonts w:asciiTheme="minorEastAsia" w:eastAsiaTheme="minorEastAsia" w:hAnsiTheme="minorEastAsia" w:hint="eastAsia"/>
                <w:lang w:val="fr-FR"/>
              </w:rPr>
              <w:t>chgNickname</w:t>
            </w:r>
            <w:r w:rsidRPr="002F2106">
              <w:rPr>
                <w:rFonts w:asciiTheme="minorEastAsia" w:eastAsiaTheme="minorEastAsia" w:hAnsiTheme="minorEastAsia" w:hint="eastAsia"/>
                <w:lang w:val="fr-FR" w:eastAsia="zh-CN"/>
              </w:rPr>
              <w:t>Flag</w:t>
            </w:r>
          </w:p>
        </w:tc>
        <w:tc>
          <w:tcPr>
            <w:tcW w:w="709" w:type="dxa"/>
          </w:tcPr>
          <w:p w:rsidR="00525215" w:rsidRPr="002F2106" w:rsidRDefault="001D6623" w:rsidP="003D5302">
            <w:pPr>
              <w:pStyle w:val="TAL"/>
              <w:rPr>
                <w:rFonts w:asciiTheme="minorEastAsia" w:eastAsiaTheme="minorEastAsia" w:hAnsiTheme="minorEastAsia"/>
              </w:rPr>
            </w:pPr>
            <w:r w:rsidRPr="002F2106">
              <w:rPr>
                <w:rFonts w:asciiTheme="minorEastAsia" w:eastAsiaTheme="minorEastAsia" w:hAnsiTheme="minorEastAsia" w:hint="eastAsia"/>
                <w:lang w:eastAsia="zh-CN"/>
              </w:rPr>
              <w:t>O</w:t>
            </w:r>
          </w:p>
        </w:tc>
        <w:tc>
          <w:tcPr>
            <w:tcW w:w="850" w:type="dxa"/>
          </w:tcPr>
          <w:p w:rsidR="00525215" w:rsidRPr="002F2106" w:rsidRDefault="00525215" w:rsidP="00781A03">
            <w:pPr>
              <w:pStyle w:val="TAL"/>
              <w:rPr>
                <w:rFonts w:asciiTheme="minorEastAsia" w:eastAsiaTheme="minorEastAsia" w:hAnsiTheme="minorEastAsia"/>
              </w:rPr>
            </w:pPr>
            <w:r w:rsidRPr="002F2106">
              <w:rPr>
                <w:rFonts w:asciiTheme="minorEastAsia" w:eastAsiaTheme="minorEastAsia" w:hAnsiTheme="minorEastAsia"/>
                <w:lang w:val="en-US" w:eastAsia="zh-CN"/>
              </w:rPr>
              <w:t>Int</w:t>
            </w:r>
          </w:p>
        </w:tc>
        <w:tc>
          <w:tcPr>
            <w:tcW w:w="709" w:type="dxa"/>
          </w:tcPr>
          <w:p w:rsidR="00525215" w:rsidRPr="002F2106" w:rsidRDefault="00525215" w:rsidP="00781A03">
            <w:pPr>
              <w:pStyle w:val="TAL"/>
              <w:rPr>
                <w:rFonts w:asciiTheme="minorEastAsia" w:eastAsiaTheme="minorEastAsia" w:hAnsiTheme="minorEastAsia"/>
              </w:rPr>
            </w:pPr>
          </w:p>
        </w:tc>
        <w:tc>
          <w:tcPr>
            <w:tcW w:w="5452" w:type="dxa"/>
          </w:tcPr>
          <w:p w:rsidR="00525215" w:rsidRPr="002F2106" w:rsidRDefault="00525215" w:rsidP="00D36CB9">
            <w:pPr>
              <w:pStyle w:val="CharCharCharCharChar"/>
              <w:rPr>
                <w:rFonts w:asciiTheme="minorEastAsia" w:eastAsiaTheme="minorEastAsia" w:hAnsiTheme="minorEastAsia"/>
                <w:sz w:val="18"/>
                <w:szCs w:val="18"/>
              </w:rPr>
            </w:pPr>
            <w:r w:rsidRPr="002F2106">
              <w:rPr>
                <w:rFonts w:asciiTheme="minorEastAsia" w:eastAsiaTheme="minorEastAsia" w:hAnsiTheme="minorEastAsia" w:hint="eastAsia"/>
                <w:sz w:val="18"/>
                <w:szCs w:val="18"/>
              </w:rPr>
              <w:t xml:space="preserve">更改昵称标志 </w:t>
            </w:r>
            <w:r w:rsidR="00551C29" w:rsidRPr="002F2106">
              <w:rPr>
                <w:rFonts w:asciiTheme="minorEastAsia" w:eastAsiaTheme="minorEastAsia" w:hAnsiTheme="minorEastAsia" w:hint="eastAsia"/>
                <w:sz w:val="18"/>
                <w:szCs w:val="18"/>
              </w:rPr>
              <w:t>（只读，查询昵称变更状态才返回</w:t>
            </w:r>
            <w:r w:rsidR="0053716B" w:rsidRPr="002F2106">
              <w:rPr>
                <w:rFonts w:asciiTheme="minorEastAsia" w:eastAsiaTheme="minorEastAsia" w:hAnsiTheme="minorEastAsia" w:hint="eastAsia"/>
                <w:sz w:val="18"/>
                <w:szCs w:val="18"/>
              </w:rPr>
              <w:t>，避免性能及兼容问题</w:t>
            </w:r>
            <w:r w:rsidR="00551C29" w:rsidRPr="002F2106">
              <w:rPr>
                <w:rFonts w:asciiTheme="minorEastAsia" w:eastAsiaTheme="minorEastAsia" w:hAnsiTheme="minorEastAsia" w:hint="eastAsia"/>
                <w:sz w:val="18"/>
                <w:szCs w:val="18"/>
              </w:rPr>
              <w:t>）</w:t>
            </w:r>
          </w:p>
          <w:p w:rsidR="00525215" w:rsidRPr="002F2106" w:rsidRDefault="001D6623" w:rsidP="001D6623">
            <w:pPr>
              <w:spacing w:line="240" w:lineRule="atLeast"/>
              <w:rPr>
                <w:rFonts w:asciiTheme="minorEastAsia" w:eastAsiaTheme="minorEastAsia" w:hAnsiTheme="minorEastAsia"/>
                <w:sz w:val="18"/>
                <w:szCs w:val="18"/>
              </w:rPr>
            </w:pPr>
            <w:r w:rsidRPr="002F2106">
              <w:rPr>
                <w:rFonts w:asciiTheme="minorEastAsia" w:eastAsiaTheme="minorEastAsia" w:hAnsiTheme="minorEastAsia" w:hint="eastAsia"/>
                <w:sz w:val="18"/>
                <w:szCs w:val="18"/>
              </w:rPr>
              <w:t xml:space="preserve">-1未变更 </w:t>
            </w:r>
            <w:r w:rsidR="00525215" w:rsidRPr="002F2106">
              <w:rPr>
                <w:rFonts w:asciiTheme="minorEastAsia" w:eastAsiaTheme="minorEastAsia" w:hAnsiTheme="minorEastAsia" w:hint="eastAsia"/>
                <w:sz w:val="18"/>
                <w:szCs w:val="18"/>
              </w:rPr>
              <w:t xml:space="preserve">0 </w:t>
            </w:r>
            <w:r w:rsidR="00525215" w:rsidRPr="002F2106">
              <w:rPr>
                <w:rFonts w:asciiTheme="minorEastAsia" w:eastAsiaTheme="minorEastAsia" w:hAnsiTheme="minorEastAsia" w:hint="eastAsia"/>
                <w:noProof/>
                <w:sz w:val="18"/>
                <w:szCs w:val="18"/>
              </w:rPr>
              <w:t xml:space="preserve">待审核 </w:t>
            </w:r>
            <w:r w:rsidR="00525215" w:rsidRPr="002F2106">
              <w:rPr>
                <w:rFonts w:asciiTheme="minorEastAsia" w:eastAsiaTheme="minorEastAsia" w:hAnsiTheme="minorEastAsia" w:hint="eastAsia"/>
                <w:sz w:val="18"/>
                <w:szCs w:val="18"/>
              </w:rPr>
              <w:t>1</w:t>
            </w:r>
            <w:r w:rsidR="00525215" w:rsidRPr="002F2106">
              <w:rPr>
                <w:rFonts w:asciiTheme="minorEastAsia" w:eastAsiaTheme="minorEastAsia" w:hAnsiTheme="minorEastAsia" w:hint="eastAsia"/>
                <w:noProof/>
                <w:sz w:val="18"/>
                <w:szCs w:val="18"/>
              </w:rPr>
              <w:t xml:space="preserve">同意 </w:t>
            </w:r>
            <w:r w:rsidR="00525215" w:rsidRPr="002F2106">
              <w:rPr>
                <w:rFonts w:asciiTheme="minorEastAsia" w:eastAsiaTheme="minorEastAsia" w:hAnsiTheme="minorEastAsia" w:hint="eastAsia"/>
                <w:sz w:val="18"/>
                <w:szCs w:val="18"/>
              </w:rPr>
              <w:t>2</w:t>
            </w:r>
            <w:r w:rsidR="00525215" w:rsidRPr="002F2106">
              <w:rPr>
                <w:rFonts w:asciiTheme="minorEastAsia" w:eastAsiaTheme="minorEastAsia" w:hAnsiTheme="minorEastAsia" w:hint="eastAsia"/>
                <w:noProof/>
                <w:sz w:val="18"/>
                <w:szCs w:val="18"/>
              </w:rPr>
              <w:t>自动审核</w:t>
            </w:r>
            <w:r w:rsidR="00525215" w:rsidRPr="002F2106">
              <w:rPr>
                <w:rFonts w:asciiTheme="minorEastAsia" w:eastAsiaTheme="minorEastAsia" w:hAnsiTheme="minorEastAsia" w:hint="eastAsia"/>
                <w:sz w:val="18"/>
                <w:szCs w:val="18"/>
              </w:rPr>
              <w:t xml:space="preserve"> 3</w:t>
            </w:r>
            <w:r w:rsidR="00525215" w:rsidRPr="002F2106">
              <w:rPr>
                <w:rFonts w:asciiTheme="minorEastAsia" w:eastAsiaTheme="minorEastAsia" w:hAnsiTheme="minorEastAsia" w:hint="eastAsia"/>
                <w:noProof/>
                <w:sz w:val="18"/>
                <w:szCs w:val="18"/>
              </w:rPr>
              <w:t>不同意</w:t>
            </w:r>
          </w:p>
        </w:tc>
      </w:tr>
      <w:tr w:rsidR="00525215" w:rsidRPr="00B27246" w:rsidTr="002F2106">
        <w:trPr>
          <w:jc w:val="center"/>
        </w:trPr>
        <w:tc>
          <w:tcPr>
            <w:tcW w:w="658" w:type="dxa"/>
          </w:tcPr>
          <w:p w:rsidR="00525215" w:rsidRPr="002F2106" w:rsidRDefault="00525215" w:rsidP="00330EBF">
            <w:pPr>
              <w:pStyle w:val="TAL"/>
              <w:ind w:firstLine="210"/>
              <w:rPr>
                <w:rFonts w:asciiTheme="minorEastAsia" w:eastAsiaTheme="minorEastAsia" w:hAnsiTheme="minorEastAsia" w:cs="Arial"/>
                <w:lang w:val="en-US" w:eastAsia="zh-CN"/>
              </w:rPr>
            </w:pPr>
          </w:p>
        </w:tc>
        <w:tc>
          <w:tcPr>
            <w:tcW w:w="1657" w:type="dxa"/>
          </w:tcPr>
          <w:p w:rsidR="00525215" w:rsidRPr="002F2106" w:rsidRDefault="00525215" w:rsidP="002B3071">
            <w:pPr>
              <w:pStyle w:val="TAL"/>
              <w:rPr>
                <w:rFonts w:asciiTheme="minorEastAsia" w:eastAsiaTheme="minorEastAsia" w:hAnsiTheme="minorEastAsia"/>
                <w:lang w:val="fr-FR"/>
              </w:rPr>
            </w:pPr>
            <w:r w:rsidRPr="002F2106">
              <w:rPr>
                <w:rFonts w:asciiTheme="minorEastAsia" w:eastAsiaTheme="minorEastAsia" w:hAnsiTheme="minorEastAsia" w:hint="eastAsia"/>
                <w:lang w:val="fr-FR"/>
              </w:rPr>
              <w:t>chgNicknameC</w:t>
            </w:r>
            <w:r w:rsidRPr="002F2106">
              <w:rPr>
                <w:rFonts w:asciiTheme="minorEastAsia" w:eastAsiaTheme="minorEastAsia" w:hAnsiTheme="minorEastAsia" w:hint="eastAsia"/>
                <w:lang w:val="fr-FR" w:eastAsia="zh-CN"/>
              </w:rPr>
              <w:t>omment</w:t>
            </w:r>
          </w:p>
        </w:tc>
        <w:tc>
          <w:tcPr>
            <w:tcW w:w="709" w:type="dxa"/>
          </w:tcPr>
          <w:p w:rsidR="00525215" w:rsidRPr="002F2106" w:rsidRDefault="001D6623" w:rsidP="003D5302">
            <w:pPr>
              <w:pStyle w:val="TAL"/>
              <w:rPr>
                <w:rFonts w:asciiTheme="minorEastAsia" w:eastAsiaTheme="minorEastAsia" w:hAnsiTheme="minorEastAsia"/>
                <w:lang w:eastAsia="zh-CN"/>
              </w:rPr>
            </w:pPr>
            <w:r w:rsidRPr="002F2106">
              <w:rPr>
                <w:rFonts w:asciiTheme="minorEastAsia" w:eastAsiaTheme="minorEastAsia" w:hAnsiTheme="minorEastAsia" w:hint="eastAsia"/>
                <w:lang w:eastAsia="zh-CN"/>
              </w:rPr>
              <w:t>O</w:t>
            </w:r>
          </w:p>
        </w:tc>
        <w:tc>
          <w:tcPr>
            <w:tcW w:w="850" w:type="dxa"/>
          </w:tcPr>
          <w:p w:rsidR="00525215" w:rsidRPr="002F2106" w:rsidRDefault="00525215" w:rsidP="00781A03">
            <w:pPr>
              <w:pStyle w:val="TAL"/>
              <w:rPr>
                <w:rFonts w:asciiTheme="minorEastAsia" w:eastAsiaTheme="minorEastAsia" w:hAnsiTheme="minorEastAsia"/>
                <w:lang w:val="en-US" w:eastAsia="zh-CN"/>
              </w:rPr>
            </w:pPr>
            <w:r w:rsidRPr="002F2106">
              <w:rPr>
                <w:rFonts w:asciiTheme="minorEastAsia" w:eastAsiaTheme="minorEastAsia" w:hAnsiTheme="minorEastAsia"/>
                <w:lang w:val="en-US" w:eastAsia="zh-CN"/>
              </w:rPr>
              <w:t>Int</w:t>
            </w:r>
          </w:p>
        </w:tc>
        <w:tc>
          <w:tcPr>
            <w:tcW w:w="709" w:type="dxa"/>
          </w:tcPr>
          <w:p w:rsidR="00525215" w:rsidRPr="002F2106" w:rsidRDefault="00525215" w:rsidP="00781A03">
            <w:pPr>
              <w:pStyle w:val="TAL"/>
              <w:rPr>
                <w:rFonts w:asciiTheme="minorEastAsia" w:eastAsiaTheme="minorEastAsia" w:hAnsiTheme="minorEastAsia"/>
              </w:rPr>
            </w:pPr>
          </w:p>
        </w:tc>
        <w:tc>
          <w:tcPr>
            <w:tcW w:w="5452" w:type="dxa"/>
          </w:tcPr>
          <w:p w:rsidR="00525215" w:rsidRPr="002F2106" w:rsidRDefault="00525215" w:rsidP="00D36CB9">
            <w:pPr>
              <w:pStyle w:val="CharCharCharCharChar"/>
              <w:rPr>
                <w:rFonts w:asciiTheme="minorEastAsia" w:eastAsiaTheme="minorEastAsia" w:hAnsiTheme="minorEastAsia"/>
                <w:sz w:val="18"/>
                <w:szCs w:val="18"/>
              </w:rPr>
            </w:pPr>
            <w:r w:rsidRPr="002F2106">
              <w:rPr>
                <w:rFonts w:asciiTheme="minorEastAsia" w:eastAsiaTheme="minorEastAsia" w:hAnsiTheme="minorEastAsia" w:hint="eastAsia"/>
                <w:sz w:val="18"/>
                <w:szCs w:val="18"/>
              </w:rPr>
              <w:t>更改昵称审核标志</w:t>
            </w:r>
            <w:r w:rsidR="00551C29" w:rsidRPr="002F2106">
              <w:rPr>
                <w:rFonts w:asciiTheme="minorEastAsia" w:eastAsiaTheme="minorEastAsia" w:hAnsiTheme="minorEastAsia" w:hint="eastAsia"/>
                <w:sz w:val="18"/>
                <w:szCs w:val="18"/>
              </w:rPr>
              <w:t>（只读，查询昵称变更状态才返回</w:t>
            </w:r>
            <w:r w:rsidR="0053716B" w:rsidRPr="002F2106">
              <w:rPr>
                <w:rFonts w:asciiTheme="minorEastAsia" w:eastAsiaTheme="minorEastAsia" w:hAnsiTheme="minorEastAsia" w:hint="eastAsia"/>
                <w:sz w:val="18"/>
                <w:szCs w:val="18"/>
              </w:rPr>
              <w:t>，避免性能及兼容问题</w:t>
            </w:r>
            <w:r w:rsidR="00551C29" w:rsidRPr="002F2106">
              <w:rPr>
                <w:rFonts w:asciiTheme="minorEastAsia" w:eastAsiaTheme="minorEastAsia" w:hAnsiTheme="minorEastAsia" w:hint="eastAsia"/>
                <w:sz w:val="18"/>
                <w:szCs w:val="18"/>
              </w:rPr>
              <w:t>）</w:t>
            </w:r>
          </w:p>
        </w:tc>
      </w:tr>
      <w:tr w:rsidR="00C75503" w:rsidRPr="00B27246" w:rsidTr="002F2106">
        <w:trPr>
          <w:jc w:val="center"/>
        </w:trPr>
        <w:tc>
          <w:tcPr>
            <w:tcW w:w="658" w:type="dxa"/>
          </w:tcPr>
          <w:p w:rsidR="00C75503" w:rsidRPr="002F2106" w:rsidRDefault="00C75503" w:rsidP="00330EBF">
            <w:pPr>
              <w:pStyle w:val="TAL"/>
              <w:ind w:firstLine="210"/>
              <w:rPr>
                <w:rFonts w:asciiTheme="minorEastAsia" w:eastAsiaTheme="minorEastAsia" w:hAnsiTheme="minorEastAsia" w:cs="Arial"/>
                <w:lang w:val="en-US" w:eastAsia="zh-CN"/>
              </w:rPr>
            </w:pPr>
          </w:p>
        </w:tc>
        <w:tc>
          <w:tcPr>
            <w:tcW w:w="1657" w:type="dxa"/>
          </w:tcPr>
          <w:p w:rsidR="00C75503" w:rsidRPr="002F2106" w:rsidRDefault="00C75503" w:rsidP="002B3071">
            <w:pPr>
              <w:pStyle w:val="TAL"/>
              <w:rPr>
                <w:rFonts w:asciiTheme="minorEastAsia" w:eastAsiaTheme="minorEastAsia" w:hAnsiTheme="minorEastAsia"/>
                <w:lang w:val="fr-FR" w:eastAsia="zh-CN"/>
              </w:rPr>
            </w:pPr>
            <w:r w:rsidRPr="002F2106">
              <w:rPr>
                <w:rFonts w:asciiTheme="minorEastAsia" w:eastAsiaTheme="minorEastAsia" w:hAnsiTheme="minorEastAsia" w:hint="eastAsia"/>
                <w:lang w:val="fr-FR" w:eastAsia="zh-CN"/>
              </w:rPr>
              <w:t>loginUserName</w:t>
            </w:r>
          </w:p>
        </w:tc>
        <w:tc>
          <w:tcPr>
            <w:tcW w:w="709" w:type="dxa"/>
          </w:tcPr>
          <w:p w:rsidR="00C75503" w:rsidRPr="002F2106" w:rsidRDefault="00C75503" w:rsidP="003D5302">
            <w:pPr>
              <w:pStyle w:val="TAL"/>
              <w:rPr>
                <w:rFonts w:asciiTheme="minorEastAsia" w:eastAsiaTheme="minorEastAsia" w:hAnsiTheme="minorEastAsia"/>
                <w:lang w:eastAsia="zh-CN"/>
              </w:rPr>
            </w:pPr>
            <w:r w:rsidRPr="002F2106">
              <w:rPr>
                <w:rFonts w:asciiTheme="minorEastAsia" w:eastAsiaTheme="minorEastAsia" w:hAnsiTheme="minorEastAsia" w:hint="eastAsia"/>
                <w:lang w:eastAsia="zh-CN"/>
              </w:rPr>
              <w:t>O</w:t>
            </w:r>
          </w:p>
        </w:tc>
        <w:tc>
          <w:tcPr>
            <w:tcW w:w="850" w:type="dxa"/>
          </w:tcPr>
          <w:p w:rsidR="00C75503" w:rsidRPr="002F2106" w:rsidRDefault="00C75503" w:rsidP="00781A03">
            <w:pPr>
              <w:pStyle w:val="TAL"/>
              <w:rPr>
                <w:rFonts w:asciiTheme="minorEastAsia" w:eastAsiaTheme="minorEastAsia" w:hAnsiTheme="minorEastAsia"/>
                <w:lang w:val="en-US" w:eastAsia="zh-CN"/>
              </w:rPr>
            </w:pPr>
            <w:r w:rsidRPr="002F2106">
              <w:rPr>
                <w:rFonts w:asciiTheme="minorEastAsia" w:eastAsiaTheme="minorEastAsia" w:hAnsiTheme="minorEastAsia"/>
                <w:lang w:val="en-US" w:eastAsia="zh-CN"/>
              </w:rPr>
              <w:t>String</w:t>
            </w:r>
          </w:p>
        </w:tc>
        <w:tc>
          <w:tcPr>
            <w:tcW w:w="709" w:type="dxa"/>
          </w:tcPr>
          <w:p w:rsidR="00C75503" w:rsidRPr="002F2106" w:rsidRDefault="00C75503" w:rsidP="00781A03">
            <w:pPr>
              <w:pStyle w:val="TAL"/>
              <w:rPr>
                <w:rFonts w:asciiTheme="minorEastAsia" w:eastAsiaTheme="minorEastAsia" w:hAnsiTheme="minorEastAsia"/>
                <w:lang w:eastAsia="zh-CN"/>
              </w:rPr>
            </w:pPr>
            <w:r w:rsidRPr="002F2106">
              <w:rPr>
                <w:rFonts w:asciiTheme="minorEastAsia" w:eastAsiaTheme="minorEastAsia" w:hAnsiTheme="minorEastAsia" w:hint="eastAsia"/>
                <w:lang w:eastAsia="zh-CN"/>
              </w:rPr>
              <w:t>255</w:t>
            </w:r>
          </w:p>
        </w:tc>
        <w:tc>
          <w:tcPr>
            <w:tcW w:w="5452" w:type="dxa"/>
          </w:tcPr>
          <w:p w:rsidR="00C75503" w:rsidRPr="002F2106" w:rsidRDefault="00C75503" w:rsidP="00D24FA6">
            <w:pPr>
              <w:pStyle w:val="CharCharCharCharChar"/>
              <w:rPr>
                <w:rFonts w:asciiTheme="minorEastAsia" w:eastAsiaTheme="minorEastAsia" w:hAnsiTheme="minorEastAsia"/>
                <w:sz w:val="18"/>
                <w:szCs w:val="18"/>
              </w:rPr>
            </w:pPr>
            <w:r w:rsidRPr="002F2106">
              <w:rPr>
                <w:rFonts w:asciiTheme="minorEastAsia" w:eastAsiaTheme="minorEastAsia" w:hAnsiTheme="minorEastAsia" w:hint="eastAsia"/>
                <w:sz w:val="18"/>
                <w:szCs w:val="18"/>
              </w:rPr>
              <w:t>登录显示用户名，按以下优先级顺序取值：</w:t>
            </w:r>
            <w:r w:rsidRPr="002F2106">
              <w:rPr>
                <w:rFonts w:asciiTheme="minorEastAsia" w:eastAsiaTheme="minorEastAsia" w:hAnsiTheme="minorEastAsia"/>
                <w:sz w:val="18"/>
                <w:szCs w:val="18"/>
              </w:rPr>
              <w:t>uniquelyNickname</w:t>
            </w:r>
            <w:r w:rsidRPr="002F2106">
              <w:rPr>
                <w:rFonts w:asciiTheme="minorEastAsia" w:eastAsiaTheme="minorEastAsia" w:hAnsiTheme="minorEastAsia" w:hint="eastAsia"/>
                <w:sz w:val="18"/>
                <w:szCs w:val="18"/>
              </w:rPr>
              <w:t>、nickname、登录帐号(隐藏部分字符)</w:t>
            </w:r>
          </w:p>
        </w:tc>
      </w:tr>
      <w:tr w:rsidR="007A6BF4" w:rsidRPr="00B27246" w:rsidTr="002F2106">
        <w:trPr>
          <w:jc w:val="center"/>
        </w:trPr>
        <w:tc>
          <w:tcPr>
            <w:tcW w:w="658" w:type="dxa"/>
          </w:tcPr>
          <w:p w:rsidR="007A6BF4" w:rsidRPr="002F2106" w:rsidRDefault="007A6BF4" w:rsidP="00330EBF">
            <w:pPr>
              <w:pStyle w:val="TAL"/>
              <w:ind w:firstLine="210"/>
              <w:rPr>
                <w:rFonts w:asciiTheme="minorEastAsia" w:eastAsiaTheme="minorEastAsia" w:hAnsiTheme="minorEastAsia" w:cs="Arial"/>
                <w:lang w:val="en-US" w:eastAsia="zh-CN"/>
              </w:rPr>
            </w:pPr>
          </w:p>
        </w:tc>
        <w:tc>
          <w:tcPr>
            <w:tcW w:w="1657" w:type="dxa"/>
          </w:tcPr>
          <w:p w:rsidR="007A6BF4" w:rsidRPr="002F2106" w:rsidRDefault="007A6BF4" w:rsidP="002B3071">
            <w:pPr>
              <w:pStyle w:val="TAL"/>
              <w:rPr>
                <w:rFonts w:asciiTheme="minorEastAsia" w:eastAsiaTheme="minorEastAsia" w:hAnsiTheme="minorEastAsia"/>
                <w:lang w:val="fr-FR" w:eastAsia="zh-CN"/>
              </w:rPr>
            </w:pPr>
            <w:r w:rsidRPr="002F2106">
              <w:rPr>
                <w:rFonts w:asciiTheme="minorEastAsia" w:eastAsiaTheme="minorEastAsia" w:hAnsiTheme="minorEastAsia" w:hint="eastAsia"/>
                <w:lang w:val="fr-FR" w:eastAsia="zh-CN"/>
              </w:rPr>
              <w:t>loginUserName</w:t>
            </w:r>
            <w:r>
              <w:rPr>
                <w:rFonts w:asciiTheme="minorEastAsia" w:eastAsiaTheme="minorEastAsia" w:hAnsiTheme="minorEastAsia" w:hint="eastAsia"/>
                <w:lang w:val="fr-FR" w:eastAsia="zh-CN"/>
              </w:rPr>
              <w:t>Flag</w:t>
            </w:r>
          </w:p>
        </w:tc>
        <w:tc>
          <w:tcPr>
            <w:tcW w:w="709" w:type="dxa"/>
          </w:tcPr>
          <w:p w:rsidR="007A6BF4" w:rsidRPr="002F2106" w:rsidRDefault="007A6BF4" w:rsidP="003D5302">
            <w:pPr>
              <w:pStyle w:val="TAL"/>
              <w:rPr>
                <w:rFonts w:asciiTheme="minorEastAsia" w:eastAsiaTheme="minorEastAsia" w:hAnsiTheme="minorEastAsia"/>
                <w:lang w:eastAsia="zh-CN"/>
              </w:rPr>
            </w:pPr>
            <w:r>
              <w:rPr>
                <w:rFonts w:asciiTheme="minorEastAsia" w:eastAsiaTheme="minorEastAsia" w:hAnsiTheme="minorEastAsia" w:hint="eastAsia"/>
                <w:lang w:eastAsia="zh-CN"/>
              </w:rPr>
              <w:t>O</w:t>
            </w:r>
          </w:p>
        </w:tc>
        <w:tc>
          <w:tcPr>
            <w:tcW w:w="850" w:type="dxa"/>
          </w:tcPr>
          <w:p w:rsidR="007A6BF4" w:rsidRPr="002F2106" w:rsidRDefault="007A6BF4" w:rsidP="00781A03">
            <w:pPr>
              <w:pStyle w:val="TAL"/>
              <w:rPr>
                <w:rFonts w:asciiTheme="minorEastAsia" w:eastAsiaTheme="minorEastAsia" w:hAnsiTheme="minorEastAsia"/>
                <w:lang w:val="en-US" w:eastAsia="zh-CN"/>
              </w:rPr>
            </w:pPr>
            <w:r>
              <w:rPr>
                <w:rFonts w:asciiTheme="minorEastAsia" w:eastAsiaTheme="minorEastAsia" w:hAnsiTheme="minorEastAsia"/>
                <w:lang w:val="en-US" w:eastAsia="zh-CN"/>
              </w:rPr>
              <w:t>I</w:t>
            </w:r>
            <w:r>
              <w:rPr>
                <w:rFonts w:asciiTheme="minorEastAsia" w:eastAsiaTheme="minorEastAsia" w:hAnsiTheme="minorEastAsia" w:hint="eastAsia"/>
                <w:lang w:val="en-US" w:eastAsia="zh-CN"/>
              </w:rPr>
              <w:t>nt</w:t>
            </w:r>
          </w:p>
        </w:tc>
        <w:tc>
          <w:tcPr>
            <w:tcW w:w="709" w:type="dxa"/>
          </w:tcPr>
          <w:p w:rsidR="007A6BF4" w:rsidRPr="002F2106" w:rsidRDefault="007A6BF4" w:rsidP="00781A03">
            <w:pPr>
              <w:pStyle w:val="TAL"/>
              <w:rPr>
                <w:rFonts w:asciiTheme="minorEastAsia" w:eastAsiaTheme="minorEastAsia" w:hAnsiTheme="minorEastAsia"/>
                <w:lang w:eastAsia="zh-CN"/>
              </w:rPr>
            </w:pPr>
          </w:p>
        </w:tc>
        <w:tc>
          <w:tcPr>
            <w:tcW w:w="5452" w:type="dxa"/>
          </w:tcPr>
          <w:p w:rsidR="007A6BF4" w:rsidRDefault="007A6BF4" w:rsidP="00677B45">
            <w:pPr>
              <w:pStyle w:val="CharCharCharCharChar"/>
              <w:rPr>
                <w:rFonts w:asciiTheme="minorEastAsia" w:eastAsiaTheme="minorEastAsia" w:hAnsiTheme="minorEastAsia"/>
                <w:sz w:val="18"/>
                <w:szCs w:val="18"/>
              </w:rPr>
            </w:pPr>
            <w:r w:rsidRPr="002F2106">
              <w:rPr>
                <w:rFonts w:asciiTheme="minorEastAsia" w:eastAsiaTheme="minorEastAsia" w:hAnsiTheme="minorEastAsia" w:hint="eastAsia"/>
                <w:sz w:val="18"/>
                <w:szCs w:val="18"/>
              </w:rPr>
              <w:t>登录显示用户名</w:t>
            </w:r>
            <w:r>
              <w:rPr>
                <w:rFonts w:asciiTheme="minorEastAsia" w:eastAsiaTheme="minorEastAsia" w:hAnsiTheme="minorEastAsia" w:hint="eastAsia"/>
                <w:sz w:val="18"/>
                <w:szCs w:val="18"/>
              </w:rPr>
              <w:t>标识</w:t>
            </w:r>
          </w:p>
          <w:p w:rsidR="007A6BF4" w:rsidRDefault="007A6BF4" w:rsidP="00677B45">
            <w:pPr>
              <w:pStyle w:val="CharCharCharCharChar"/>
              <w:rPr>
                <w:rFonts w:asciiTheme="minorEastAsia" w:eastAsiaTheme="minorEastAsia" w:hAnsiTheme="minorEastAsia"/>
                <w:sz w:val="18"/>
                <w:szCs w:val="18"/>
              </w:rPr>
            </w:pPr>
            <w:r>
              <w:rPr>
                <w:rFonts w:asciiTheme="minorEastAsia" w:eastAsiaTheme="minorEastAsia" w:hAnsiTheme="minorEastAsia" w:hint="eastAsia"/>
                <w:sz w:val="18"/>
                <w:szCs w:val="18"/>
              </w:rPr>
              <w:t>0 匿名登录帐号（隐藏部分字符）</w:t>
            </w:r>
          </w:p>
          <w:p w:rsidR="007A6BF4" w:rsidRDefault="007A6BF4" w:rsidP="00677B45">
            <w:pPr>
              <w:pStyle w:val="CharCharCharCharChar"/>
              <w:rPr>
                <w:rFonts w:asciiTheme="minorEastAsia" w:eastAsiaTheme="minorEastAsia" w:hAnsiTheme="minorEastAsia"/>
                <w:sz w:val="18"/>
                <w:szCs w:val="18"/>
              </w:rPr>
            </w:pPr>
            <w:r>
              <w:rPr>
                <w:rFonts w:asciiTheme="minorEastAsia" w:eastAsiaTheme="minorEastAsia" w:hAnsiTheme="minorEastAsia" w:hint="eastAsia"/>
                <w:sz w:val="18"/>
                <w:szCs w:val="18"/>
              </w:rPr>
              <w:t>1 非唯一昵称</w:t>
            </w:r>
            <w:r>
              <w:rPr>
                <w:rFonts w:asciiTheme="minorEastAsia" w:eastAsiaTheme="minorEastAsia" w:hAnsiTheme="minorEastAsia"/>
                <w:sz w:val="18"/>
                <w:szCs w:val="18"/>
              </w:rPr>
              <w:t>(nickname)</w:t>
            </w:r>
          </w:p>
          <w:p w:rsidR="007A6BF4" w:rsidRDefault="007A6BF4" w:rsidP="00677B45">
            <w:pPr>
              <w:pStyle w:val="CharCharCharCharChar"/>
              <w:rPr>
                <w:rFonts w:asciiTheme="minorEastAsia" w:eastAsiaTheme="minorEastAsia" w:hAnsiTheme="minorEastAsia"/>
                <w:sz w:val="18"/>
                <w:szCs w:val="18"/>
              </w:rPr>
            </w:pPr>
            <w:r>
              <w:rPr>
                <w:rFonts w:asciiTheme="minorEastAsia" w:eastAsiaTheme="minorEastAsia" w:hAnsiTheme="minorEastAsia" w:hint="eastAsia"/>
                <w:sz w:val="18"/>
                <w:szCs w:val="18"/>
              </w:rPr>
              <w:t>2 自动生成的唯一昵称（</w:t>
            </w:r>
            <w:r w:rsidRPr="002F2106">
              <w:rPr>
                <w:rFonts w:asciiTheme="minorEastAsia" w:eastAsiaTheme="minorEastAsia" w:hAnsiTheme="minorEastAsia"/>
                <w:sz w:val="18"/>
                <w:szCs w:val="18"/>
              </w:rPr>
              <w:t>uniquelyNickname</w:t>
            </w:r>
            <w:r>
              <w:rPr>
                <w:rFonts w:asciiTheme="minorEastAsia" w:eastAsiaTheme="minorEastAsia" w:hAnsiTheme="minorEastAsia"/>
                <w:sz w:val="18"/>
                <w:szCs w:val="18"/>
              </w:rPr>
              <w:t>,</w:t>
            </w:r>
            <w:r>
              <w:rPr>
                <w:rFonts w:asciiTheme="minorEastAsia" w:eastAsiaTheme="minorEastAsia" w:hAnsiTheme="minorEastAsia" w:hint="eastAsia"/>
                <w:sz w:val="18"/>
                <w:szCs w:val="18"/>
              </w:rPr>
              <w:t>允许修改）</w:t>
            </w:r>
          </w:p>
          <w:p w:rsidR="007A6BF4" w:rsidRPr="002F2106" w:rsidRDefault="007A6BF4" w:rsidP="00D24FA6">
            <w:pPr>
              <w:pStyle w:val="CharCharCharCharChar"/>
              <w:rPr>
                <w:rFonts w:asciiTheme="minorEastAsia" w:eastAsiaTheme="minorEastAsia" w:hAnsiTheme="minorEastAsia"/>
                <w:sz w:val="18"/>
                <w:szCs w:val="18"/>
              </w:rPr>
            </w:pPr>
            <w:r>
              <w:rPr>
                <w:rFonts w:asciiTheme="minorEastAsia" w:eastAsiaTheme="minorEastAsia" w:hAnsiTheme="minorEastAsia" w:hint="eastAsia"/>
                <w:sz w:val="18"/>
                <w:szCs w:val="18"/>
              </w:rPr>
              <w:t>3 用户设置的唯一昵称（</w:t>
            </w:r>
            <w:r w:rsidRPr="002F2106">
              <w:rPr>
                <w:rFonts w:asciiTheme="minorEastAsia" w:eastAsiaTheme="minorEastAsia" w:hAnsiTheme="minorEastAsia"/>
                <w:sz w:val="18"/>
                <w:szCs w:val="18"/>
              </w:rPr>
              <w:t>uniquelyNickname</w:t>
            </w:r>
            <w:r>
              <w:rPr>
                <w:rFonts w:asciiTheme="minorEastAsia" w:eastAsiaTheme="minorEastAsia" w:hAnsiTheme="minorEastAsia"/>
                <w:sz w:val="18"/>
                <w:szCs w:val="18"/>
              </w:rPr>
              <w:t>,</w:t>
            </w:r>
            <w:r>
              <w:rPr>
                <w:rFonts w:asciiTheme="minorEastAsia" w:eastAsiaTheme="minorEastAsia" w:hAnsiTheme="minorEastAsia" w:hint="eastAsia"/>
                <w:sz w:val="18"/>
                <w:szCs w:val="18"/>
              </w:rPr>
              <w:t>不允许修改）</w:t>
            </w:r>
          </w:p>
        </w:tc>
      </w:tr>
      <w:tr w:rsidR="006C0300" w:rsidRPr="00B27246" w:rsidTr="002F2106">
        <w:trPr>
          <w:jc w:val="center"/>
        </w:trPr>
        <w:tc>
          <w:tcPr>
            <w:tcW w:w="658" w:type="dxa"/>
          </w:tcPr>
          <w:p w:rsidR="006C0300" w:rsidRPr="002F2106" w:rsidRDefault="006C0300" w:rsidP="00330EBF">
            <w:pPr>
              <w:pStyle w:val="TAL"/>
              <w:ind w:firstLine="210"/>
              <w:rPr>
                <w:rFonts w:asciiTheme="minorEastAsia" w:eastAsiaTheme="minorEastAsia" w:hAnsiTheme="minorEastAsia" w:cs="Arial"/>
                <w:lang w:val="en-US" w:eastAsia="zh-CN"/>
              </w:rPr>
            </w:pPr>
          </w:p>
        </w:tc>
        <w:tc>
          <w:tcPr>
            <w:tcW w:w="1657" w:type="dxa"/>
          </w:tcPr>
          <w:p w:rsidR="006C0300" w:rsidRPr="002F2106" w:rsidRDefault="006C0300" w:rsidP="002B3071">
            <w:pPr>
              <w:pStyle w:val="TAL"/>
              <w:rPr>
                <w:rFonts w:asciiTheme="minorEastAsia" w:eastAsiaTheme="minorEastAsia" w:hAnsiTheme="minorEastAsia"/>
                <w:lang w:val="fr-FR" w:eastAsia="zh-CN"/>
              </w:rPr>
            </w:pPr>
            <w:r>
              <w:rPr>
                <w:color w:val="000000"/>
                <w:sz w:val="20"/>
                <w:szCs w:val="20"/>
                <w:lang w:val="en-US"/>
              </w:rPr>
              <w:t>userStatusFlags</w:t>
            </w:r>
          </w:p>
        </w:tc>
        <w:tc>
          <w:tcPr>
            <w:tcW w:w="709" w:type="dxa"/>
          </w:tcPr>
          <w:p w:rsidR="006C0300" w:rsidRDefault="006C0300" w:rsidP="003D5302">
            <w:pPr>
              <w:pStyle w:val="TAL"/>
              <w:rPr>
                <w:rFonts w:asciiTheme="minorEastAsia" w:eastAsiaTheme="minorEastAsia" w:hAnsiTheme="minorEastAsia"/>
                <w:lang w:eastAsia="zh-CN"/>
              </w:rPr>
            </w:pPr>
            <w:r w:rsidRPr="002F2106">
              <w:rPr>
                <w:rFonts w:asciiTheme="minorEastAsia" w:eastAsiaTheme="minorEastAsia" w:hAnsiTheme="minorEastAsia" w:hint="eastAsia"/>
                <w:lang w:eastAsia="zh-CN"/>
              </w:rPr>
              <w:t>O</w:t>
            </w:r>
          </w:p>
        </w:tc>
        <w:tc>
          <w:tcPr>
            <w:tcW w:w="850" w:type="dxa"/>
          </w:tcPr>
          <w:p w:rsidR="006C0300" w:rsidRDefault="006C0300" w:rsidP="00781A03">
            <w:pPr>
              <w:pStyle w:val="TAL"/>
              <w:rPr>
                <w:rFonts w:asciiTheme="minorEastAsia" w:eastAsiaTheme="minorEastAsia" w:hAnsiTheme="minorEastAsia"/>
                <w:lang w:val="en-US" w:eastAsia="zh-CN"/>
              </w:rPr>
            </w:pPr>
            <w:r w:rsidRPr="002F2106">
              <w:rPr>
                <w:rFonts w:asciiTheme="minorEastAsia" w:eastAsiaTheme="minorEastAsia" w:hAnsiTheme="minorEastAsia"/>
                <w:lang w:val="en-US" w:eastAsia="zh-CN"/>
              </w:rPr>
              <w:t>String</w:t>
            </w:r>
          </w:p>
        </w:tc>
        <w:tc>
          <w:tcPr>
            <w:tcW w:w="709" w:type="dxa"/>
          </w:tcPr>
          <w:p w:rsidR="006C0300" w:rsidRPr="002F2106" w:rsidRDefault="002E43A2" w:rsidP="00781A03">
            <w:pPr>
              <w:pStyle w:val="TAL"/>
              <w:rPr>
                <w:rFonts w:asciiTheme="minorEastAsia" w:eastAsiaTheme="minorEastAsia" w:hAnsiTheme="minorEastAsia"/>
                <w:lang w:eastAsia="zh-CN"/>
              </w:rPr>
            </w:pPr>
            <w:r>
              <w:rPr>
                <w:rFonts w:asciiTheme="minorEastAsia" w:eastAsiaTheme="minorEastAsia" w:hAnsiTheme="minorEastAsia" w:hint="eastAsia"/>
                <w:lang w:eastAsia="zh-CN"/>
              </w:rPr>
              <w:t>16</w:t>
            </w:r>
          </w:p>
        </w:tc>
        <w:tc>
          <w:tcPr>
            <w:tcW w:w="5452" w:type="dxa"/>
          </w:tcPr>
          <w:p w:rsidR="006C0300" w:rsidRDefault="006C0300" w:rsidP="00ED114B">
            <w:pPr>
              <w:spacing w:line="240" w:lineRule="atLeast"/>
              <w:rPr>
                <w:rFonts w:ascii="Arial" w:hAnsi="Arial" w:cs="Arial"/>
                <w:sz w:val="18"/>
                <w:szCs w:val="18"/>
              </w:rPr>
            </w:pPr>
            <w:r>
              <w:rPr>
                <w:rFonts w:ascii="Arial" w:hAnsi="Arial" w:cs="Arial" w:hint="eastAsia"/>
                <w:sz w:val="18"/>
                <w:szCs w:val="18"/>
              </w:rPr>
              <w:t>用户状态标志</w:t>
            </w:r>
          </w:p>
          <w:p w:rsidR="006C0300" w:rsidRPr="002F2106" w:rsidRDefault="006C0300" w:rsidP="00677B45">
            <w:pPr>
              <w:pStyle w:val="CharCharCharCharChar"/>
              <w:rPr>
                <w:rFonts w:asciiTheme="minorEastAsia" w:eastAsiaTheme="minorEastAsia" w:hAnsiTheme="minorEastAsia"/>
                <w:sz w:val="18"/>
                <w:szCs w:val="18"/>
              </w:rPr>
            </w:pPr>
            <w:r>
              <w:rPr>
                <w:rFonts w:cs="Arial" w:hint="eastAsia"/>
                <w:sz w:val="18"/>
                <w:szCs w:val="18"/>
              </w:rPr>
              <w:t>第</w:t>
            </w:r>
            <w:r>
              <w:rPr>
                <w:rFonts w:cs="Arial" w:hint="eastAsia"/>
                <w:sz w:val="18"/>
                <w:szCs w:val="18"/>
              </w:rPr>
              <w:t>1</w:t>
            </w:r>
            <w:r>
              <w:rPr>
                <w:rFonts w:cs="Arial" w:hint="eastAsia"/>
                <w:sz w:val="18"/>
                <w:szCs w:val="18"/>
              </w:rPr>
              <w:t>位：黑名单标志</w:t>
            </w:r>
            <w:r>
              <w:rPr>
                <w:rFonts w:cs="Arial" w:hint="eastAsia"/>
                <w:sz w:val="18"/>
                <w:szCs w:val="18"/>
              </w:rPr>
              <w:t xml:space="preserve">  0 </w:t>
            </w:r>
            <w:r>
              <w:rPr>
                <w:rFonts w:cs="Arial" w:hint="eastAsia"/>
                <w:sz w:val="18"/>
                <w:szCs w:val="18"/>
              </w:rPr>
              <w:t>正常（缺省），</w:t>
            </w:r>
            <w:r>
              <w:rPr>
                <w:rFonts w:cs="Arial" w:hint="eastAsia"/>
                <w:sz w:val="18"/>
                <w:szCs w:val="18"/>
              </w:rPr>
              <w:t>1</w:t>
            </w:r>
            <w:r>
              <w:rPr>
                <w:rFonts w:cs="Arial" w:hint="eastAsia"/>
                <w:sz w:val="18"/>
                <w:szCs w:val="18"/>
              </w:rPr>
              <w:t>暂停</w:t>
            </w:r>
          </w:p>
        </w:tc>
      </w:tr>
    </w:tbl>
    <w:p w:rsidR="00227883" w:rsidRDefault="00227883" w:rsidP="00227883">
      <w:pPr>
        <w:spacing w:line="240" w:lineRule="atLeast"/>
        <w:ind w:leftChars="186" w:left="391"/>
        <w:rPr>
          <w:lang w:val="fr-FR"/>
        </w:rPr>
      </w:pPr>
    </w:p>
    <w:p w:rsidR="00227883" w:rsidRPr="00397088" w:rsidRDefault="00227883" w:rsidP="00407B6C">
      <w:pPr>
        <w:pStyle w:val="31"/>
      </w:pPr>
      <w:bookmarkStart w:id="953" w:name="_Toc317101392"/>
      <w:r>
        <w:rPr>
          <w:rFonts w:hint="eastAsia"/>
        </w:rPr>
        <w:lastRenderedPageBreak/>
        <w:t>UserAcct</w:t>
      </w:r>
      <w:r w:rsidRPr="00B27246">
        <w:t>Info</w:t>
      </w:r>
      <w:r w:rsidR="00766072">
        <w:rPr>
          <w:rFonts w:hint="eastAsia"/>
        </w:rPr>
        <w:t>（</w:t>
      </w:r>
      <w:r w:rsidR="00766072">
        <w:rPr>
          <w:rFonts w:hint="eastAsia"/>
        </w:rPr>
        <w:t>V01.01</w:t>
      </w:r>
      <w:r w:rsidR="00766072">
        <w:rPr>
          <w:rFonts w:hint="eastAsia"/>
        </w:rPr>
        <w:t>）</w:t>
      </w:r>
      <w:bookmarkEnd w:id="953"/>
    </w:p>
    <w:tbl>
      <w:tblPr>
        <w:tblW w:w="9621" w:type="dxa"/>
        <w:jc w:val="center"/>
        <w:tblInd w:w="2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58"/>
        <w:gridCol w:w="1851"/>
        <w:gridCol w:w="731"/>
        <w:gridCol w:w="962"/>
        <w:gridCol w:w="1134"/>
        <w:gridCol w:w="4285"/>
      </w:tblGrid>
      <w:tr w:rsidR="00227883" w:rsidRPr="00B27246" w:rsidTr="00AF58AC">
        <w:trPr>
          <w:jc w:val="center"/>
        </w:trPr>
        <w:tc>
          <w:tcPr>
            <w:tcW w:w="658" w:type="dxa"/>
            <w:shd w:val="clear" w:color="auto" w:fill="99CCFF"/>
          </w:tcPr>
          <w:p w:rsidR="00227883" w:rsidRPr="00B27246" w:rsidRDefault="00227883" w:rsidP="00AF58AC">
            <w:pPr>
              <w:pStyle w:val="TAH"/>
              <w:rPr>
                <w:rFonts w:cs="Arial"/>
                <w:lang w:val="fr-FR" w:eastAsia="zh-CN"/>
              </w:rPr>
            </w:pPr>
            <w:r w:rsidRPr="00B27246">
              <w:rPr>
                <w:rFonts w:hAnsi="宋体" w:cs="Arial"/>
                <w:lang w:val="fr-FR" w:eastAsia="zh-CN"/>
              </w:rPr>
              <w:t>索引</w:t>
            </w:r>
          </w:p>
        </w:tc>
        <w:tc>
          <w:tcPr>
            <w:tcW w:w="1851" w:type="dxa"/>
            <w:shd w:val="clear" w:color="auto" w:fill="99CCFF"/>
          </w:tcPr>
          <w:p w:rsidR="00227883" w:rsidRPr="00B27246" w:rsidRDefault="00227883" w:rsidP="00AF58AC">
            <w:pPr>
              <w:pStyle w:val="TAH"/>
              <w:rPr>
                <w:rFonts w:cs="Arial"/>
                <w:lang w:val="fr-FR" w:eastAsia="zh-CN"/>
              </w:rPr>
            </w:pPr>
            <w:r w:rsidRPr="00B27246">
              <w:rPr>
                <w:rFonts w:hAnsi="宋体" w:cs="Arial"/>
                <w:lang w:val="fr-FR" w:eastAsia="zh-CN"/>
              </w:rPr>
              <w:t>参数名字</w:t>
            </w:r>
          </w:p>
        </w:tc>
        <w:tc>
          <w:tcPr>
            <w:tcW w:w="731" w:type="dxa"/>
            <w:shd w:val="clear" w:color="auto" w:fill="99CCFF"/>
          </w:tcPr>
          <w:p w:rsidR="00227883" w:rsidRPr="00B27246" w:rsidRDefault="00227883" w:rsidP="00AF58AC">
            <w:pPr>
              <w:pStyle w:val="TAH"/>
              <w:rPr>
                <w:rFonts w:cs="Arial"/>
                <w:lang w:val="fr-FR" w:eastAsia="zh-CN"/>
              </w:rPr>
            </w:pPr>
            <w:r w:rsidRPr="00B27246">
              <w:rPr>
                <w:rFonts w:hAnsi="宋体" w:cs="Arial"/>
                <w:lang w:val="fr-FR" w:eastAsia="zh-CN"/>
              </w:rPr>
              <w:t>可选</w:t>
            </w:r>
          </w:p>
        </w:tc>
        <w:tc>
          <w:tcPr>
            <w:tcW w:w="962" w:type="dxa"/>
            <w:shd w:val="clear" w:color="auto" w:fill="99CCFF"/>
          </w:tcPr>
          <w:p w:rsidR="00227883" w:rsidRPr="00B27246" w:rsidRDefault="00227883" w:rsidP="00AF58AC">
            <w:pPr>
              <w:pStyle w:val="TAH"/>
              <w:rPr>
                <w:rFonts w:cs="Arial"/>
                <w:lang w:val="fr-FR" w:eastAsia="zh-CN"/>
              </w:rPr>
            </w:pPr>
            <w:r w:rsidRPr="00B27246">
              <w:rPr>
                <w:rFonts w:hAnsi="宋体" w:cs="Arial"/>
                <w:lang w:val="fr-FR" w:eastAsia="zh-CN"/>
              </w:rPr>
              <w:t>类型</w:t>
            </w:r>
          </w:p>
        </w:tc>
        <w:tc>
          <w:tcPr>
            <w:tcW w:w="1134" w:type="dxa"/>
            <w:shd w:val="clear" w:color="auto" w:fill="99CCFF"/>
          </w:tcPr>
          <w:p w:rsidR="00227883" w:rsidRPr="00B27246" w:rsidRDefault="00227883" w:rsidP="00AF58AC">
            <w:pPr>
              <w:pStyle w:val="TAH"/>
              <w:rPr>
                <w:rFonts w:cs="Arial"/>
                <w:lang w:val="fr-FR" w:eastAsia="zh-CN"/>
              </w:rPr>
            </w:pPr>
            <w:r w:rsidRPr="00B27246">
              <w:rPr>
                <w:rFonts w:hAnsi="宋体" w:cs="Arial"/>
                <w:lang w:val="fr-FR" w:eastAsia="zh-CN"/>
              </w:rPr>
              <w:t>长度</w:t>
            </w:r>
            <w:r w:rsidRPr="00B27246">
              <w:rPr>
                <w:rFonts w:cs="Arial"/>
                <w:lang w:val="fr-FR" w:eastAsia="zh-CN"/>
              </w:rPr>
              <w:t xml:space="preserve"> (Byte)</w:t>
            </w:r>
          </w:p>
        </w:tc>
        <w:tc>
          <w:tcPr>
            <w:tcW w:w="4285" w:type="dxa"/>
            <w:shd w:val="clear" w:color="auto" w:fill="99CCFF"/>
          </w:tcPr>
          <w:p w:rsidR="00227883" w:rsidRPr="00B27246" w:rsidRDefault="00227883" w:rsidP="00AF58AC">
            <w:pPr>
              <w:pStyle w:val="TAH"/>
              <w:rPr>
                <w:rFonts w:cs="Arial"/>
                <w:lang w:val="fr-FR" w:eastAsia="zh-CN"/>
              </w:rPr>
            </w:pPr>
            <w:r w:rsidRPr="00B27246">
              <w:rPr>
                <w:rFonts w:hAnsi="宋体" w:cs="Arial"/>
                <w:lang w:val="fr-FR" w:eastAsia="zh-CN"/>
              </w:rPr>
              <w:t>描述信息</w:t>
            </w:r>
          </w:p>
        </w:tc>
      </w:tr>
      <w:tr w:rsidR="00227883" w:rsidRPr="00B27246" w:rsidTr="00AF58AC">
        <w:trPr>
          <w:jc w:val="center"/>
        </w:trPr>
        <w:tc>
          <w:tcPr>
            <w:tcW w:w="658" w:type="dxa"/>
          </w:tcPr>
          <w:p w:rsidR="00227883" w:rsidRPr="00B27246" w:rsidRDefault="00227883" w:rsidP="00AF58AC">
            <w:pPr>
              <w:pStyle w:val="TAL"/>
              <w:ind w:firstLine="210"/>
              <w:rPr>
                <w:rFonts w:cs="Arial"/>
                <w:lang w:val="en-US" w:eastAsia="zh-CN"/>
              </w:rPr>
            </w:pPr>
          </w:p>
        </w:tc>
        <w:tc>
          <w:tcPr>
            <w:tcW w:w="1851" w:type="dxa"/>
          </w:tcPr>
          <w:p w:rsidR="00227883" w:rsidRDefault="00227883" w:rsidP="00AF58AC">
            <w:pPr>
              <w:pStyle w:val="TAL"/>
              <w:rPr>
                <w:color w:val="000000"/>
                <w:sz w:val="20"/>
                <w:szCs w:val="20"/>
                <w:lang w:eastAsia="zh-CN"/>
              </w:rPr>
            </w:pPr>
            <w:r>
              <w:rPr>
                <w:rFonts w:hint="eastAsia"/>
                <w:color w:val="000000"/>
                <w:sz w:val="20"/>
                <w:szCs w:val="20"/>
              </w:rPr>
              <w:t>accountType</w:t>
            </w:r>
          </w:p>
        </w:tc>
        <w:tc>
          <w:tcPr>
            <w:tcW w:w="731" w:type="dxa"/>
          </w:tcPr>
          <w:p w:rsidR="00227883" w:rsidRDefault="00227883" w:rsidP="00227883">
            <w:pPr>
              <w:spacing w:line="240" w:lineRule="atLeast"/>
              <w:rPr>
                <w:rFonts w:ascii="Verdana" w:hAnsi="Verdana"/>
              </w:rPr>
            </w:pPr>
            <w:r>
              <w:rPr>
                <w:rFonts w:ascii="Arial" w:hAnsi="Arial" w:cs="Arial" w:hint="eastAsia"/>
                <w:sz w:val="18"/>
                <w:szCs w:val="18"/>
              </w:rPr>
              <w:t>M</w:t>
            </w:r>
          </w:p>
        </w:tc>
        <w:tc>
          <w:tcPr>
            <w:tcW w:w="962" w:type="dxa"/>
          </w:tcPr>
          <w:p w:rsidR="00227883" w:rsidRDefault="005200E4" w:rsidP="00AF58AC">
            <w:pPr>
              <w:pStyle w:val="TAL"/>
              <w:rPr>
                <w:lang w:eastAsia="zh-CN"/>
              </w:rPr>
            </w:pPr>
            <w:r>
              <w:rPr>
                <w:rFonts w:cs="Arial"/>
                <w:color w:val="000000"/>
                <w:lang w:eastAsia="zh-CN"/>
              </w:rPr>
              <w:t>Int</w:t>
            </w:r>
          </w:p>
        </w:tc>
        <w:tc>
          <w:tcPr>
            <w:tcW w:w="1134" w:type="dxa"/>
          </w:tcPr>
          <w:p w:rsidR="00227883" w:rsidRDefault="00227883" w:rsidP="00AF58AC">
            <w:pPr>
              <w:pStyle w:val="TAL"/>
              <w:rPr>
                <w:rFonts w:ascii="Verdana" w:hAnsi="Verdana"/>
                <w:lang w:val="en-US" w:eastAsia="zh-CN"/>
              </w:rPr>
            </w:pPr>
          </w:p>
        </w:tc>
        <w:tc>
          <w:tcPr>
            <w:tcW w:w="4285" w:type="dxa"/>
          </w:tcPr>
          <w:p w:rsidR="00227883" w:rsidRPr="00E252CB" w:rsidRDefault="00227883" w:rsidP="00AF58AC">
            <w:pPr>
              <w:rPr>
                <w:rFonts w:ascii="Arial" w:hAnsi="Arial" w:cs="Arial"/>
                <w:color w:val="000000"/>
                <w:sz w:val="18"/>
                <w:szCs w:val="18"/>
              </w:rPr>
            </w:pPr>
            <w:r>
              <w:rPr>
                <w:rFonts w:ascii="Arial" w:hAnsi="Arial" w:hint="eastAsia"/>
                <w:noProof/>
                <w:sz w:val="18"/>
                <w:szCs w:val="18"/>
              </w:rPr>
              <w:t>用户账号类型</w:t>
            </w:r>
          </w:p>
        </w:tc>
      </w:tr>
      <w:tr w:rsidR="00227883" w:rsidRPr="00B27246" w:rsidTr="00AF58AC">
        <w:trPr>
          <w:jc w:val="center"/>
        </w:trPr>
        <w:tc>
          <w:tcPr>
            <w:tcW w:w="658" w:type="dxa"/>
          </w:tcPr>
          <w:p w:rsidR="00227883" w:rsidRPr="00B27246" w:rsidRDefault="00227883" w:rsidP="00AF58AC">
            <w:pPr>
              <w:pStyle w:val="TAL"/>
              <w:ind w:firstLine="210"/>
              <w:rPr>
                <w:rFonts w:cs="Arial"/>
                <w:lang w:val="en-US" w:eastAsia="zh-CN"/>
              </w:rPr>
            </w:pPr>
          </w:p>
        </w:tc>
        <w:tc>
          <w:tcPr>
            <w:tcW w:w="1851" w:type="dxa"/>
          </w:tcPr>
          <w:p w:rsidR="00227883" w:rsidRDefault="00227883" w:rsidP="00AF58AC">
            <w:pPr>
              <w:pStyle w:val="TAL"/>
            </w:pPr>
            <w:r>
              <w:rPr>
                <w:rFonts w:hint="eastAsia"/>
              </w:rPr>
              <w:t>userAccount</w:t>
            </w:r>
          </w:p>
        </w:tc>
        <w:tc>
          <w:tcPr>
            <w:tcW w:w="731" w:type="dxa"/>
          </w:tcPr>
          <w:p w:rsidR="00227883" w:rsidRPr="000470C9" w:rsidRDefault="00227883" w:rsidP="00227883">
            <w:pPr>
              <w:spacing w:line="240" w:lineRule="atLeast"/>
              <w:rPr>
                <w:rFonts w:ascii="Arial" w:cs="Arial"/>
                <w:color w:val="000000"/>
              </w:rPr>
            </w:pPr>
            <w:r>
              <w:rPr>
                <w:rFonts w:ascii="Arial" w:cs="Arial" w:hint="eastAsia"/>
                <w:color w:val="000000"/>
              </w:rPr>
              <w:t>M</w:t>
            </w:r>
          </w:p>
        </w:tc>
        <w:tc>
          <w:tcPr>
            <w:tcW w:w="962" w:type="dxa"/>
          </w:tcPr>
          <w:p w:rsidR="00227883" w:rsidRPr="000470C9" w:rsidRDefault="00227883" w:rsidP="00AF58AC">
            <w:pPr>
              <w:spacing w:line="240" w:lineRule="atLeast"/>
              <w:rPr>
                <w:rFonts w:ascii="Arial" w:cs="Arial"/>
                <w:color w:val="000000"/>
              </w:rPr>
            </w:pPr>
            <w:r>
              <w:rPr>
                <w:rFonts w:ascii="Arial" w:cs="Arial" w:hint="eastAsia"/>
                <w:color w:val="000000"/>
              </w:rPr>
              <w:t>String</w:t>
            </w:r>
          </w:p>
        </w:tc>
        <w:tc>
          <w:tcPr>
            <w:tcW w:w="1134" w:type="dxa"/>
          </w:tcPr>
          <w:p w:rsidR="00227883" w:rsidRPr="000470C9" w:rsidRDefault="00227883" w:rsidP="00AF58AC">
            <w:pPr>
              <w:spacing w:line="240" w:lineRule="atLeast"/>
              <w:rPr>
                <w:rFonts w:ascii="Arial" w:cs="Arial"/>
                <w:color w:val="000000"/>
              </w:rPr>
            </w:pPr>
            <w:r>
              <w:rPr>
                <w:rFonts w:ascii="Arial" w:cs="Arial" w:hint="eastAsia"/>
                <w:color w:val="000000"/>
              </w:rPr>
              <w:t>255</w:t>
            </w:r>
          </w:p>
        </w:tc>
        <w:tc>
          <w:tcPr>
            <w:tcW w:w="4285" w:type="dxa"/>
          </w:tcPr>
          <w:p w:rsidR="00227883" w:rsidRDefault="00227883" w:rsidP="00AF58AC">
            <w:pPr>
              <w:rPr>
                <w:rFonts w:ascii="Arial" w:hAnsi="Arial"/>
                <w:sz w:val="19"/>
                <w:szCs w:val="19"/>
                <w:lang w:val="en-GB"/>
              </w:rPr>
            </w:pPr>
            <w:r>
              <w:rPr>
                <w:rFonts w:ascii="Arial" w:hAnsi="Arial" w:hint="eastAsia"/>
                <w:sz w:val="19"/>
                <w:szCs w:val="19"/>
                <w:lang w:val="en-GB"/>
              </w:rPr>
              <w:t>用户账号</w:t>
            </w:r>
          </w:p>
        </w:tc>
      </w:tr>
      <w:tr w:rsidR="00227883" w:rsidRPr="00B27246" w:rsidTr="00AF58AC">
        <w:trPr>
          <w:jc w:val="center"/>
        </w:trPr>
        <w:tc>
          <w:tcPr>
            <w:tcW w:w="658" w:type="dxa"/>
          </w:tcPr>
          <w:p w:rsidR="00227883" w:rsidRPr="00B27246" w:rsidRDefault="00227883" w:rsidP="00AF58AC">
            <w:pPr>
              <w:pStyle w:val="TAL"/>
              <w:ind w:firstLine="210"/>
              <w:rPr>
                <w:rFonts w:cs="Arial"/>
                <w:lang w:val="en-US" w:eastAsia="zh-CN"/>
              </w:rPr>
            </w:pPr>
          </w:p>
        </w:tc>
        <w:tc>
          <w:tcPr>
            <w:tcW w:w="1851" w:type="dxa"/>
          </w:tcPr>
          <w:p w:rsidR="00227883" w:rsidRDefault="00227883" w:rsidP="00AF58AC">
            <w:pPr>
              <w:pStyle w:val="TAL"/>
              <w:rPr>
                <w:rFonts w:ascii="Verdana" w:hAnsi="Verdana"/>
                <w:lang w:eastAsia="zh-CN"/>
              </w:rPr>
            </w:pPr>
            <w:r>
              <w:rPr>
                <w:rFonts w:hint="eastAsia"/>
              </w:rPr>
              <w:t>account</w:t>
            </w:r>
            <w:r>
              <w:t>S</w:t>
            </w:r>
            <w:r>
              <w:rPr>
                <w:rFonts w:hint="eastAsia"/>
              </w:rPr>
              <w:t>tate</w:t>
            </w:r>
          </w:p>
        </w:tc>
        <w:tc>
          <w:tcPr>
            <w:tcW w:w="731" w:type="dxa"/>
          </w:tcPr>
          <w:p w:rsidR="00227883" w:rsidRDefault="00974BB8" w:rsidP="00AF58AC">
            <w:pPr>
              <w:pStyle w:val="TAL"/>
              <w:rPr>
                <w:rFonts w:ascii="Verdana" w:hAnsi="Verdana"/>
                <w:lang w:val="en-US" w:eastAsia="zh-CN"/>
              </w:rPr>
            </w:pPr>
            <w:r>
              <w:rPr>
                <w:rFonts w:cs="Arial" w:hint="eastAsia"/>
                <w:lang w:eastAsia="zh-CN"/>
              </w:rPr>
              <w:t>O</w:t>
            </w:r>
          </w:p>
        </w:tc>
        <w:tc>
          <w:tcPr>
            <w:tcW w:w="962" w:type="dxa"/>
          </w:tcPr>
          <w:p w:rsidR="00227883" w:rsidRDefault="005200E4" w:rsidP="00AF58AC">
            <w:pPr>
              <w:pStyle w:val="TAH"/>
              <w:jc w:val="both"/>
              <w:rPr>
                <w:rFonts w:ascii="Verdana" w:hAnsi="Verdana"/>
                <w:b w:val="0"/>
                <w:lang w:val="fr-FR" w:eastAsia="zh-CN"/>
              </w:rPr>
            </w:pPr>
            <w:r>
              <w:rPr>
                <w:rFonts w:cs="Arial"/>
                <w:color w:val="000000"/>
                <w:lang w:eastAsia="zh-CN"/>
              </w:rPr>
              <w:t>Int</w:t>
            </w:r>
          </w:p>
        </w:tc>
        <w:tc>
          <w:tcPr>
            <w:tcW w:w="1134" w:type="dxa"/>
          </w:tcPr>
          <w:p w:rsidR="00227883" w:rsidRDefault="00227883" w:rsidP="00AF58AC">
            <w:pPr>
              <w:pStyle w:val="TAL"/>
              <w:rPr>
                <w:rFonts w:ascii="Verdana" w:hAnsi="Verdana"/>
                <w:lang w:eastAsia="zh-CN"/>
              </w:rPr>
            </w:pPr>
          </w:p>
        </w:tc>
        <w:tc>
          <w:tcPr>
            <w:tcW w:w="4285" w:type="dxa"/>
          </w:tcPr>
          <w:p w:rsidR="00227883" w:rsidRDefault="00227883" w:rsidP="00AF58AC">
            <w:pPr>
              <w:rPr>
                <w:rFonts w:ascii="Arial" w:hAnsi="Arial"/>
                <w:sz w:val="19"/>
                <w:szCs w:val="19"/>
                <w:lang w:val="en-GB"/>
              </w:rPr>
            </w:pPr>
            <w:r>
              <w:rPr>
                <w:rFonts w:ascii="Arial" w:hAnsi="Arial" w:hint="eastAsia"/>
                <w:sz w:val="19"/>
                <w:szCs w:val="19"/>
                <w:lang w:val="en-GB"/>
              </w:rPr>
              <w:t>账号激活状态</w:t>
            </w:r>
          </w:p>
          <w:p w:rsidR="00227883" w:rsidRDefault="00227883" w:rsidP="00AF58AC">
            <w:pPr>
              <w:spacing w:line="240" w:lineRule="atLeast"/>
              <w:rPr>
                <w:rFonts w:ascii="Arial" w:hAnsi="Arial" w:cs="Arial"/>
                <w:sz w:val="18"/>
                <w:szCs w:val="18"/>
              </w:rPr>
            </w:pPr>
            <w:r>
              <w:rPr>
                <w:rFonts w:ascii="Arial" w:hAnsi="Arial" w:cs="Arial" w:hint="eastAsia"/>
                <w:sz w:val="18"/>
                <w:szCs w:val="18"/>
              </w:rPr>
              <w:t xml:space="preserve">0 </w:t>
            </w:r>
            <w:r>
              <w:rPr>
                <w:rFonts w:ascii="Arial" w:hAnsi="Arial" w:cs="Arial" w:hint="eastAsia"/>
                <w:sz w:val="18"/>
                <w:szCs w:val="18"/>
              </w:rPr>
              <w:t>未激活</w:t>
            </w:r>
          </w:p>
          <w:p w:rsidR="00227883" w:rsidRDefault="00227883" w:rsidP="00AF58AC">
            <w:pPr>
              <w:rPr>
                <w:rFonts w:ascii="Arial" w:hAnsi="Arial" w:cs="Arial"/>
                <w:sz w:val="18"/>
                <w:szCs w:val="18"/>
              </w:rPr>
            </w:pPr>
            <w:r>
              <w:rPr>
                <w:rFonts w:ascii="Arial" w:hAnsi="Arial" w:cs="Arial" w:hint="eastAsia"/>
                <w:sz w:val="18"/>
                <w:szCs w:val="18"/>
              </w:rPr>
              <w:t xml:space="preserve">1 </w:t>
            </w:r>
            <w:r>
              <w:rPr>
                <w:rFonts w:ascii="Arial" w:hAnsi="Arial" w:cs="Arial" w:hint="eastAsia"/>
                <w:sz w:val="18"/>
                <w:szCs w:val="18"/>
              </w:rPr>
              <w:t>已激活</w:t>
            </w:r>
          </w:p>
          <w:p w:rsidR="00227883" w:rsidRDefault="00227883" w:rsidP="00AF58AC">
            <w:pPr>
              <w:rPr>
                <w:rFonts w:ascii="Arial" w:hAnsi="Arial" w:cs="Arial"/>
                <w:sz w:val="18"/>
                <w:szCs w:val="18"/>
              </w:rPr>
            </w:pPr>
            <w:r>
              <w:rPr>
                <w:rFonts w:ascii="Arial" w:hAnsi="Arial" w:cs="Arial" w:hint="eastAsia"/>
                <w:sz w:val="18"/>
                <w:szCs w:val="18"/>
              </w:rPr>
              <w:t xml:space="preserve">2 </w:t>
            </w:r>
            <w:r>
              <w:rPr>
                <w:rFonts w:ascii="Arial" w:hAnsi="Arial" w:cs="Arial" w:hint="eastAsia"/>
                <w:sz w:val="18"/>
                <w:szCs w:val="18"/>
              </w:rPr>
              <w:t>不需要激活</w:t>
            </w:r>
          </w:p>
          <w:p w:rsidR="00974BB8" w:rsidRPr="00E252CB" w:rsidRDefault="00974BB8" w:rsidP="00AF58AC">
            <w:pPr>
              <w:rPr>
                <w:rFonts w:ascii="Arial" w:hAnsi="Arial" w:cs="Arial"/>
                <w:color w:val="000000"/>
                <w:sz w:val="18"/>
                <w:szCs w:val="18"/>
              </w:rPr>
            </w:pPr>
            <w:r>
              <w:rPr>
                <w:rFonts w:ascii="Arial" w:hAnsi="Arial" w:cs="Arial" w:hint="eastAsia"/>
                <w:sz w:val="18"/>
                <w:szCs w:val="18"/>
              </w:rPr>
              <w:t>注：</w:t>
            </w:r>
            <w:r>
              <w:rPr>
                <w:rFonts w:ascii="Arial" w:hAnsi="Arial" w:hint="eastAsia"/>
                <w:sz w:val="19"/>
                <w:szCs w:val="19"/>
                <w:lang w:val="en-GB"/>
              </w:rPr>
              <w:t>仅供查询</w:t>
            </w:r>
          </w:p>
        </w:tc>
      </w:tr>
      <w:tr w:rsidR="00227883" w:rsidRPr="00B27246" w:rsidTr="00AF58AC">
        <w:trPr>
          <w:jc w:val="center"/>
        </w:trPr>
        <w:tc>
          <w:tcPr>
            <w:tcW w:w="658" w:type="dxa"/>
          </w:tcPr>
          <w:p w:rsidR="00227883" w:rsidRDefault="00227883" w:rsidP="00AF58AC">
            <w:pPr>
              <w:pStyle w:val="TAL"/>
              <w:ind w:firstLine="210"/>
              <w:rPr>
                <w:rFonts w:ascii="Verdana" w:hAnsi="Verdana"/>
                <w:lang w:val="en-US" w:eastAsia="zh-CN"/>
              </w:rPr>
            </w:pPr>
          </w:p>
        </w:tc>
        <w:tc>
          <w:tcPr>
            <w:tcW w:w="1851" w:type="dxa"/>
          </w:tcPr>
          <w:p w:rsidR="00227883" w:rsidRDefault="00227883" w:rsidP="00AF58AC">
            <w:pPr>
              <w:pStyle w:val="TAL"/>
              <w:rPr>
                <w:rFonts w:ascii="Verdana" w:hAnsi="Verdana"/>
                <w:lang w:eastAsia="zh-CN"/>
              </w:rPr>
            </w:pPr>
            <w:r>
              <w:rPr>
                <w:rFonts w:hint="eastAsia"/>
                <w:lang w:val="en-US"/>
              </w:rPr>
              <w:t>accountValidStatus</w:t>
            </w:r>
          </w:p>
        </w:tc>
        <w:tc>
          <w:tcPr>
            <w:tcW w:w="731" w:type="dxa"/>
          </w:tcPr>
          <w:p w:rsidR="00227883" w:rsidRDefault="00974BB8" w:rsidP="00AF58AC">
            <w:pPr>
              <w:pStyle w:val="TAL"/>
              <w:rPr>
                <w:rFonts w:ascii="Verdana" w:hAnsi="Verdana"/>
                <w:lang w:val="en-US" w:eastAsia="zh-CN"/>
              </w:rPr>
            </w:pPr>
            <w:r>
              <w:rPr>
                <w:rFonts w:cs="Arial" w:hint="eastAsia"/>
                <w:lang w:eastAsia="zh-CN"/>
              </w:rPr>
              <w:t>O</w:t>
            </w:r>
          </w:p>
        </w:tc>
        <w:tc>
          <w:tcPr>
            <w:tcW w:w="962" w:type="dxa"/>
          </w:tcPr>
          <w:p w:rsidR="00227883" w:rsidRDefault="005200E4" w:rsidP="00AF58AC">
            <w:pPr>
              <w:pStyle w:val="TAL"/>
              <w:rPr>
                <w:rFonts w:ascii="Verdana" w:hAnsi="Verdana"/>
                <w:lang w:eastAsia="zh-CN"/>
              </w:rPr>
            </w:pPr>
            <w:r>
              <w:rPr>
                <w:rFonts w:cs="Arial"/>
                <w:color w:val="000000"/>
                <w:lang w:eastAsia="zh-CN"/>
              </w:rPr>
              <w:t>Int</w:t>
            </w:r>
          </w:p>
        </w:tc>
        <w:tc>
          <w:tcPr>
            <w:tcW w:w="1134" w:type="dxa"/>
          </w:tcPr>
          <w:p w:rsidR="00227883" w:rsidRDefault="00227883" w:rsidP="00AF58AC">
            <w:pPr>
              <w:pStyle w:val="TAL"/>
              <w:rPr>
                <w:rFonts w:ascii="Verdana" w:hAnsi="Verdana"/>
                <w:lang w:val="en-US" w:eastAsia="zh-CN"/>
              </w:rPr>
            </w:pPr>
          </w:p>
        </w:tc>
        <w:tc>
          <w:tcPr>
            <w:tcW w:w="4285" w:type="dxa"/>
          </w:tcPr>
          <w:p w:rsidR="00227883" w:rsidRDefault="00227883" w:rsidP="00AF58AC">
            <w:pPr>
              <w:spacing w:line="240" w:lineRule="atLeast"/>
              <w:rPr>
                <w:rFonts w:ascii="Arial" w:hAnsi="Arial" w:cs="Arial"/>
                <w:sz w:val="18"/>
                <w:szCs w:val="18"/>
              </w:rPr>
            </w:pPr>
            <w:r>
              <w:rPr>
                <w:rFonts w:ascii="Arial" w:hAnsi="Arial" w:cs="Arial" w:hint="eastAsia"/>
                <w:sz w:val="18"/>
                <w:szCs w:val="18"/>
              </w:rPr>
              <w:t>账号有效状态（参考</w:t>
            </w:r>
            <w:r>
              <w:rPr>
                <w:rFonts w:ascii="Arial" w:hAnsi="Arial" w:cs="Arial" w:hint="eastAsia"/>
                <w:sz w:val="18"/>
                <w:szCs w:val="18"/>
              </w:rPr>
              <w:t>DBank</w:t>
            </w:r>
            <w:r>
              <w:rPr>
                <w:rFonts w:ascii="Arial" w:hAnsi="Arial" w:cs="Arial" w:hint="eastAsia"/>
                <w:sz w:val="18"/>
                <w:szCs w:val="18"/>
              </w:rPr>
              <w:t>移植）</w:t>
            </w:r>
          </w:p>
          <w:p w:rsidR="00227883" w:rsidRDefault="00227883" w:rsidP="00AF58AC">
            <w:pPr>
              <w:spacing w:line="240" w:lineRule="atLeast"/>
              <w:rPr>
                <w:rFonts w:ascii="Arial" w:hAnsi="Arial" w:cs="Arial"/>
                <w:sz w:val="18"/>
                <w:szCs w:val="18"/>
              </w:rPr>
            </w:pPr>
            <w:r>
              <w:rPr>
                <w:rFonts w:ascii="Arial" w:hAnsi="Arial" w:cs="Arial" w:hint="eastAsia"/>
                <w:sz w:val="18"/>
                <w:szCs w:val="18"/>
              </w:rPr>
              <w:t xml:space="preserve">1 </w:t>
            </w:r>
            <w:r>
              <w:rPr>
                <w:rFonts w:ascii="Arial" w:hAnsi="Arial" w:cs="Arial" w:hint="eastAsia"/>
                <w:sz w:val="18"/>
                <w:szCs w:val="18"/>
              </w:rPr>
              <w:t>正常</w:t>
            </w:r>
          </w:p>
          <w:p w:rsidR="00227883" w:rsidRDefault="00227883" w:rsidP="00AF58AC">
            <w:pPr>
              <w:spacing w:line="240" w:lineRule="atLeast"/>
              <w:rPr>
                <w:rFonts w:ascii="Arial" w:hAnsi="Arial" w:cs="Arial"/>
                <w:sz w:val="18"/>
                <w:szCs w:val="18"/>
              </w:rPr>
            </w:pPr>
            <w:r>
              <w:rPr>
                <w:rFonts w:ascii="Arial" w:hAnsi="Arial" w:cs="Arial" w:hint="eastAsia"/>
                <w:sz w:val="18"/>
                <w:szCs w:val="18"/>
              </w:rPr>
              <w:t xml:space="preserve">2 </w:t>
            </w:r>
            <w:r>
              <w:rPr>
                <w:rFonts w:ascii="Arial" w:hAnsi="Arial" w:cs="Arial" w:hint="eastAsia"/>
                <w:sz w:val="18"/>
                <w:szCs w:val="18"/>
              </w:rPr>
              <w:t>暂停</w:t>
            </w:r>
          </w:p>
          <w:p w:rsidR="00227883" w:rsidRDefault="00227883" w:rsidP="00AF58AC">
            <w:pPr>
              <w:rPr>
                <w:rFonts w:ascii="Arial" w:hAnsi="Arial" w:cs="Arial"/>
                <w:sz w:val="18"/>
                <w:szCs w:val="18"/>
              </w:rPr>
            </w:pPr>
            <w:r>
              <w:rPr>
                <w:rFonts w:ascii="Arial" w:hAnsi="Arial" w:cs="Arial" w:hint="eastAsia"/>
                <w:sz w:val="18"/>
                <w:szCs w:val="18"/>
              </w:rPr>
              <w:t xml:space="preserve">3 </w:t>
            </w:r>
            <w:r>
              <w:rPr>
                <w:rFonts w:ascii="Arial" w:hAnsi="Arial" w:cs="Arial" w:hint="eastAsia"/>
                <w:sz w:val="18"/>
                <w:szCs w:val="18"/>
              </w:rPr>
              <w:t>销户</w:t>
            </w:r>
          </w:p>
          <w:p w:rsidR="00227883" w:rsidRDefault="00227883" w:rsidP="00AF58AC">
            <w:r>
              <w:t>8</w:t>
            </w:r>
            <w:r>
              <w:rPr>
                <w:rFonts w:hint="eastAsia"/>
              </w:rPr>
              <w:t xml:space="preserve"> </w:t>
            </w:r>
            <w:r>
              <w:rPr>
                <w:rFonts w:hint="eastAsia"/>
              </w:rPr>
              <w:t>禁用</w:t>
            </w:r>
          </w:p>
          <w:p w:rsidR="00227883" w:rsidRDefault="00227883" w:rsidP="00AF58AC">
            <w:r>
              <w:t>9</w:t>
            </w:r>
            <w:r>
              <w:rPr>
                <w:rFonts w:hint="eastAsia"/>
              </w:rPr>
              <w:t xml:space="preserve"> </w:t>
            </w:r>
            <w:r>
              <w:rPr>
                <w:rFonts w:hint="eastAsia"/>
              </w:rPr>
              <w:t>删除</w:t>
            </w:r>
            <w:r>
              <w:t>'</w:t>
            </w:r>
          </w:p>
          <w:p w:rsidR="00974BB8" w:rsidRDefault="00974BB8" w:rsidP="00AF58AC">
            <w:pPr>
              <w:rPr>
                <w:rFonts w:ascii="Arial" w:hAnsi="Arial"/>
                <w:sz w:val="19"/>
                <w:szCs w:val="19"/>
                <w:lang w:val="en-GB"/>
              </w:rPr>
            </w:pPr>
            <w:r>
              <w:rPr>
                <w:rFonts w:ascii="Arial" w:hAnsi="Arial" w:hint="eastAsia"/>
                <w:sz w:val="19"/>
                <w:szCs w:val="19"/>
                <w:lang w:val="en-GB"/>
              </w:rPr>
              <w:t>注：仅供查询</w:t>
            </w:r>
          </w:p>
        </w:tc>
      </w:tr>
      <w:tr w:rsidR="00523639" w:rsidRPr="00B27246" w:rsidTr="00AF58AC">
        <w:trPr>
          <w:jc w:val="center"/>
        </w:trPr>
        <w:tc>
          <w:tcPr>
            <w:tcW w:w="658" w:type="dxa"/>
          </w:tcPr>
          <w:p w:rsidR="00523639" w:rsidRDefault="00523639" w:rsidP="00AF58AC">
            <w:pPr>
              <w:pStyle w:val="TAL"/>
              <w:ind w:firstLine="210"/>
              <w:rPr>
                <w:rFonts w:ascii="Verdana" w:hAnsi="Verdana"/>
                <w:lang w:val="en-US" w:eastAsia="zh-CN"/>
              </w:rPr>
            </w:pPr>
          </w:p>
        </w:tc>
        <w:tc>
          <w:tcPr>
            <w:tcW w:w="1851" w:type="dxa"/>
          </w:tcPr>
          <w:p w:rsidR="00523639" w:rsidRDefault="00523639" w:rsidP="00AF58AC">
            <w:pPr>
              <w:pStyle w:val="TAL"/>
              <w:rPr>
                <w:lang w:eastAsia="zh-CN"/>
              </w:rPr>
            </w:pPr>
            <w:r w:rsidRPr="00C60765">
              <w:t>update</w:t>
            </w:r>
            <w:r>
              <w:rPr>
                <w:rFonts w:hint="eastAsia"/>
              </w:rPr>
              <w:t>T</w:t>
            </w:r>
            <w:r w:rsidRPr="00C60765">
              <w:t>ime</w:t>
            </w:r>
          </w:p>
        </w:tc>
        <w:tc>
          <w:tcPr>
            <w:tcW w:w="731" w:type="dxa"/>
          </w:tcPr>
          <w:p w:rsidR="00523639" w:rsidRDefault="00523639" w:rsidP="00AF58AC">
            <w:pPr>
              <w:pStyle w:val="TAL"/>
              <w:rPr>
                <w:rFonts w:ascii="Verdana" w:hAnsi="Verdana"/>
                <w:lang w:val="en-US" w:eastAsia="zh-CN"/>
              </w:rPr>
            </w:pPr>
            <w:r>
              <w:rPr>
                <w:rFonts w:cs="Arial" w:hint="eastAsia"/>
                <w:color w:val="000000"/>
                <w:lang w:eastAsia="zh-CN"/>
              </w:rPr>
              <w:t>O</w:t>
            </w:r>
          </w:p>
        </w:tc>
        <w:tc>
          <w:tcPr>
            <w:tcW w:w="962" w:type="dxa"/>
          </w:tcPr>
          <w:p w:rsidR="00523639" w:rsidRDefault="00523639" w:rsidP="00AF58AC">
            <w:pPr>
              <w:pStyle w:val="TAL"/>
              <w:rPr>
                <w:rFonts w:ascii="Verdana" w:hAnsi="Verdana"/>
                <w:lang w:val="en-US" w:eastAsia="zh-CN"/>
              </w:rPr>
            </w:pPr>
            <w:r>
              <w:rPr>
                <w:rFonts w:cs="Arial" w:hint="eastAsia"/>
                <w:color w:val="000000"/>
                <w:lang w:eastAsia="zh-CN"/>
              </w:rPr>
              <w:t>String</w:t>
            </w:r>
          </w:p>
        </w:tc>
        <w:tc>
          <w:tcPr>
            <w:tcW w:w="1134" w:type="dxa"/>
          </w:tcPr>
          <w:p w:rsidR="00523639" w:rsidRDefault="00523639" w:rsidP="00AF58AC">
            <w:pPr>
              <w:pStyle w:val="TAL"/>
              <w:rPr>
                <w:rFonts w:ascii="Verdana" w:hAnsi="Verdana"/>
                <w:lang w:val="en-US" w:eastAsia="zh-CN"/>
              </w:rPr>
            </w:pPr>
            <w:r>
              <w:rPr>
                <w:rFonts w:hint="eastAsia"/>
              </w:rPr>
              <w:t>26</w:t>
            </w:r>
          </w:p>
        </w:tc>
        <w:tc>
          <w:tcPr>
            <w:tcW w:w="4285" w:type="dxa"/>
          </w:tcPr>
          <w:p w:rsidR="00523639" w:rsidRDefault="00523639" w:rsidP="00AF58AC">
            <w:pPr>
              <w:spacing w:line="240" w:lineRule="atLeast"/>
              <w:rPr>
                <w:rFonts w:ascii="Arial" w:hAnsi="Arial"/>
                <w:sz w:val="19"/>
                <w:szCs w:val="19"/>
                <w:lang w:val="en-GB"/>
              </w:rPr>
            </w:pPr>
            <w:r>
              <w:rPr>
                <w:rFonts w:ascii="Arial" w:hAnsi="Arial" w:hint="eastAsia"/>
                <w:sz w:val="19"/>
                <w:szCs w:val="19"/>
                <w:lang w:val="en-GB"/>
              </w:rPr>
              <w:t>数据更新时间</w:t>
            </w:r>
          </w:p>
          <w:p w:rsidR="00523639" w:rsidRDefault="00523639" w:rsidP="00AF58AC">
            <w:r>
              <w:rPr>
                <w:rFonts w:ascii="Arial" w:hAnsi="Arial" w:hint="eastAsia"/>
                <w:sz w:val="19"/>
                <w:szCs w:val="19"/>
                <w:lang w:val="en-GB"/>
              </w:rPr>
              <w:t>注：仅供查询</w:t>
            </w:r>
          </w:p>
        </w:tc>
      </w:tr>
      <w:tr w:rsidR="006F3C73" w:rsidRPr="00B27246" w:rsidTr="00AF58AC">
        <w:trPr>
          <w:jc w:val="center"/>
        </w:trPr>
        <w:tc>
          <w:tcPr>
            <w:tcW w:w="658" w:type="dxa"/>
          </w:tcPr>
          <w:p w:rsidR="006F3C73" w:rsidRDefault="006F3C73" w:rsidP="00AF58AC">
            <w:pPr>
              <w:pStyle w:val="TAL"/>
              <w:ind w:firstLine="210"/>
              <w:rPr>
                <w:rFonts w:ascii="Verdana" w:hAnsi="Verdana"/>
                <w:lang w:val="en-US" w:eastAsia="zh-CN"/>
              </w:rPr>
            </w:pPr>
          </w:p>
        </w:tc>
        <w:tc>
          <w:tcPr>
            <w:tcW w:w="1851" w:type="dxa"/>
          </w:tcPr>
          <w:p w:rsidR="006F3C73" w:rsidRPr="00C60765" w:rsidRDefault="006F3C73" w:rsidP="00AF58AC">
            <w:pPr>
              <w:pStyle w:val="TAL"/>
            </w:pPr>
            <w:r>
              <w:rPr>
                <w:b/>
                <w:bCs/>
              </w:rPr>
              <w:t>thirdNickname</w:t>
            </w:r>
          </w:p>
        </w:tc>
        <w:tc>
          <w:tcPr>
            <w:tcW w:w="731" w:type="dxa"/>
          </w:tcPr>
          <w:p w:rsidR="006F3C73" w:rsidRDefault="006F3C73" w:rsidP="00AF58AC">
            <w:pPr>
              <w:pStyle w:val="TAL"/>
              <w:rPr>
                <w:rFonts w:cs="Arial"/>
                <w:color w:val="000000"/>
                <w:lang w:eastAsia="zh-CN"/>
              </w:rPr>
            </w:pPr>
            <w:r>
              <w:rPr>
                <w:rFonts w:cs="Arial" w:hint="eastAsia"/>
                <w:color w:val="000000"/>
                <w:lang w:eastAsia="zh-CN"/>
              </w:rPr>
              <w:t>O</w:t>
            </w:r>
          </w:p>
        </w:tc>
        <w:tc>
          <w:tcPr>
            <w:tcW w:w="962" w:type="dxa"/>
          </w:tcPr>
          <w:p w:rsidR="006F3C73" w:rsidRDefault="006F3C73" w:rsidP="00AF58AC">
            <w:pPr>
              <w:pStyle w:val="TAL"/>
              <w:rPr>
                <w:rFonts w:cs="Arial"/>
                <w:color w:val="000000"/>
                <w:lang w:eastAsia="zh-CN"/>
              </w:rPr>
            </w:pPr>
            <w:r>
              <w:rPr>
                <w:rFonts w:cs="Arial" w:hint="eastAsia"/>
                <w:color w:val="000000"/>
                <w:lang w:eastAsia="zh-CN"/>
              </w:rPr>
              <w:t>String</w:t>
            </w:r>
          </w:p>
        </w:tc>
        <w:tc>
          <w:tcPr>
            <w:tcW w:w="1134" w:type="dxa"/>
          </w:tcPr>
          <w:p w:rsidR="006F3C73" w:rsidRDefault="006F3C73" w:rsidP="00AF58AC">
            <w:pPr>
              <w:pStyle w:val="TAL"/>
              <w:rPr>
                <w:lang w:eastAsia="zh-CN"/>
              </w:rPr>
            </w:pPr>
            <w:r>
              <w:rPr>
                <w:rFonts w:hint="eastAsia"/>
                <w:lang w:eastAsia="zh-CN"/>
              </w:rPr>
              <w:t>64</w:t>
            </w:r>
          </w:p>
        </w:tc>
        <w:tc>
          <w:tcPr>
            <w:tcW w:w="4285" w:type="dxa"/>
          </w:tcPr>
          <w:p w:rsidR="006F3C73" w:rsidRDefault="006F3C73" w:rsidP="00AF58AC">
            <w:pPr>
              <w:spacing w:line="240" w:lineRule="atLeast"/>
              <w:rPr>
                <w:rFonts w:ascii="Arial" w:hAnsi="Arial"/>
                <w:sz w:val="19"/>
                <w:szCs w:val="19"/>
                <w:lang w:val="en-GB"/>
              </w:rPr>
            </w:pPr>
            <w:r>
              <w:rPr>
                <w:rFonts w:hint="eastAsia"/>
              </w:rPr>
              <w:t>第</w:t>
            </w:r>
            <w:r>
              <w:rPr>
                <w:rFonts w:hint="eastAsia"/>
              </w:rPr>
              <w:t>3</w:t>
            </w:r>
            <w:r>
              <w:rPr>
                <w:rFonts w:hint="eastAsia"/>
              </w:rPr>
              <w:t>方帐号昵称</w:t>
            </w:r>
          </w:p>
        </w:tc>
      </w:tr>
      <w:tr w:rsidR="00FC37F7" w:rsidRPr="00B27246" w:rsidTr="00AF58AC">
        <w:trPr>
          <w:jc w:val="center"/>
        </w:trPr>
        <w:tc>
          <w:tcPr>
            <w:tcW w:w="658" w:type="dxa"/>
          </w:tcPr>
          <w:p w:rsidR="00FC37F7" w:rsidRDefault="00FC37F7" w:rsidP="00AF58AC">
            <w:pPr>
              <w:pStyle w:val="TAL"/>
              <w:ind w:firstLine="210"/>
              <w:rPr>
                <w:rFonts w:ascii="Verdana" w:hAnsi="Verdana"/>
                <w:lang w:val="en-US" w:eastAsia="zh-CN"/>
              </w:rPr>
            </w:pPr>
          </w:p>
        </w:tc>
        <w:tc>
          <w:tcPr>
            <w:tcW w:w="1851" w:type="dxa"/>
          </w:tcPr>
          <w:p w:rsidR="00FC37F7" w:rsidRDefault="00FC37F7" w:rsidP="00AF58AC">
            <w:pPr>
              <w:pStyle w:val="TAL"/>
              <w:rPr>
                <w:b/>
                <w:bCs/>
              </w:rPr>
            </w:pPr>
            <w:r>
              <w:rPr>
                <w:b/>
                <w:bCs/>
              </w:rPr>
              <w:t>third</w:t>
            </w:r>
            <w:r>
              <w:rPr>
                <w:rFonts w:hint="eastAsia"/>
                <w:b/>
                <w:bCs/>
              </w:rPr>
              <w:t>Email</w:t>
            </w:r>
          </w:p>
        </w:tc>
        <w:tc>
          <w:tcPr>
            <w:tcW w:w="731" w:type="dxa"/>
          </w:tcPr>
          <w:p w:rsidR="00FC37F7" w:rsidRDefault="00FC37F7" w:rsidP="00AF58AC">
            <w:pPr>
              <w:pStyle w:val="TAL"/>
              <w:rPr>
                <w:rFonts w:cs="Arial"/>
                <w:color w:val="000000"/>
                <w:lang w:eastAsia="zh-CN"/>
              </w:rPr>
            </w:pPr>
            <w:r>
              <w:rPr>
                <w:rFonts w:cs="Arial" w:hint="eastAsia"/>
                <w:color w:val="000000"/>
                <w:lang w:eastAsia="zh-CN"/>
              </w:rPr>
              <w:t>O</w:t>
            </w:r>
          </w:p>
        </w:tc>
        <w:tc>
          <w:tcPr>
            <w:tcW w:w="962" w:type="dxa"/>
          </w:tcPr>
          <w:p w:rsidR="00FC37F7" w:rsidRDefault="00FC37F7" w:rsidP="00AF58AC">
            <w:pPr>
              <w:pStyle w:val="TAL"/>
              <w:rPr>
                <w:rFonts w:cs="Arial"/>
                <w:color w:val="000000"/>
                <w:lang w:eastAsia="zh-CN"/>
              </w:rPr>
            </w:pPr>
            <w:r>
              <w:rPr>
                <w:rFonts w:cs="Arial" w:hint="eastAsia"/>
                <w:color w:val="000000"/>
                <w:lang w:eastAsia="zh-CN"/>
              </w:rPr>
              <w:t>String</w:t>
            </w:r>
          </w:p>
        </w:tc>
        <w:tc>
          <w:tcPr>
            <w:tcW w:w="1134" w:type="dxa"/>
          </w:tcPr>
          <w:p w:rsidR="00FC37F7" w:rsidRDefault="00FC37F7" w:rsidP="00AF58AC">
            <w:pPr>
              <w:pStyle w:val="TAL"/>
              <w:rPr>
                <w:lang w:eastAsia="zh-CN"/>
              </w:rPr>
            </w:pPr>
            <w:r>
              <w:rPr>
                <w:lang w:eastAsia="zh-CN"/>
              </w:rPr>
              <w:t>255</w:t>
            </w:r>
          </w:p>
        </w:tc>
        <w:tc>
          <w:tcPr>
            <w:tcW w:w="4285" w:type="dxa"/>
          </w:tcPr>
          <w:p w:rsidR="00FC37F7" w:rsidRDefault="00FC37F7" w:rsidP="00AF58AC">
            <w:pPr>
              <w:spacing w:line="240" w:lineRule="atLeast"/>
            </w:pPr>
            <w:r>
              <w:rPr>
                <w:rFonts w:hint="eastAsia"/>
              </w:rPr>
              <w:t>第</w:t>
            </w:r>
            <w:r>
              <w:rPr>
                <w:rFonts w:hint="eastAsia"/>
              </w:rPr>
              <w:t>3</w:t>
            </w:r>
            <w:r>
              <w:rPr>
                <w:rFonts w:hint="eastAsia"/>
              </w:rPr>
              <w:t>方帐号邮箱</w:t>
            </w:r>
          </w:p>
        </w:tc>
      </w:tr>
      <w:tr w:rsidR="00FC37F7" w:rsidRPr="00B27246" w:rsidTr="00AF58AC">
        <w:trPr>
          <w:jc w:val="center"/>
        </w:trPr>
        <w:tc>
          <w:tcPr>
            <w:tcW w:w="658" w:type="dxa"/>
          </w:tcPr>
          <w:p w:rsidR="00FC37F7" w:rsidRDefault="00FC37F7" w:rsidP="00AF58AC">
            <w:pPr>
              <w:pStyle w:val="TAL"/>
              <w:ind w:firstLine="210"/>
              <w:rPr>
                <w:rFonts w:ascii="Verdana" w:hAnsi="Verdana"/>
                <w:lang w:val="en-US" w:eastAsia="zh-CN"/>
              </w:rPr>
            </w:pPr>
          </w:p>
        </w:tc>
        <w:tc>
          <w:tcPr>
            <w:tcW w:w="1851" w:type="dxa"/>
          </w:tcPr>
          <w:p w:rsidR="00FC37F7" w:rsidRDefault="00FC37F7" w:rsidP="00AF58AC">
            <w:pPr>
              <w:pStyle w:val="TAL"/>
              <w:rPr>
                <w:b/>
                <w:bCs/>
              </w:rPr>
            </w:pPr>
            <w:r>
              <w:rPr>
                <w:b/>
                <w:bCs/>
              </w:rPr>
              <w:t>third</w:t>
            </w:r>
            <w:r>
              <w:rPr>
                <w:rFonts w:hint="eastAsia"/>
                <w:b/>
                <w:bCs/>
              </w:rPr>
              <w:t>PhoneNumber</w:t>
            </w:r>
          </w:p>
        </w:tc>
        <w:tc>
          <w:tcPr>
            <w:tcW w:w="731" w:type="dxa"/>
          </w:tcPr>
          <w:p w:rsidR="00FC37F7" w:rsidRDefault="00FC37F7" w:rsidP="00AF58AC">
            <w:pPr>
              <w:pStyle w:val="TAL"/>
              <w:rPr>
                <w:rFonts w:cs="Arial"/>
                <w:color w:val="000000"/>
                <w:lang w:eastAsia="zh-CN"/>
              </w:rPr>
            </w:pPr>
            <w:r>
              <w:rPr>
                <w:rFonts w:cs="Arial" w:hint="eastAsia"/>
                <w:color w:val="000000"/>
                <w:lang w:eastAsia="zh-CN"/>
              </w:rPr>
              <w:t>O</w:t>
            </w:r>
          </w:p>
        </w:tc>
        <w:tc>
          <w:tcPr>
            <w:tcW w:w="962" w:type="dxa"/>
          </w:tcPr>
          <w:p w:rsidR="00FC37F7" w:rsidRDefault="00FC37F7" w:rsidP="00AF58AC">
            <w:pPr>
              <w:pStyle w:val="TAL"/>
              <w:rPr>
                <w:rFonts w:cs="Arial"/>
                <w:color w:val="000000"/>
                <w:lang w:eastAsia="zh-CN"/>
              </w:rPr>
            </w:pPr>
            <w:r>
              <w:rPr>
                <w:rFonts w:cs="Arial" w:hint="eastAsia"/>
                <w:color w:val="000000"/>
                <w:lang w:eastAsia="zh-CN"/>
              </w:rPr>
              <w:t>String</w:t>
            </w:r>
          </w:p>
        </w:tc>
        <w:tc>
          <w:tcPr>
            <w:tcW w:w="1134" w:type="dxa"/>
          </w:tcPr>
          <w:p w:rsidR="00FC37F7" w:rsidRDefault="00FC37F7" w:rsidP="00AF58AC">
            <w:pPr>
              <w:pStyle w:val="TAL"/>
              <w:rPr>
                <w:lang w:eastAsia="zh-CN"/>
              </w:rPr>
            </w:pPr>
            <w:r>
              <w:rPr>
                <w:rFonts w:hint="eastAsia"/>
                <w:lang w:eastAsia="zh-CN"/>
              </w:rPr>
              <w:t>64</w:t>
            </w:r>
          </w:p>
        </w:tc>
        <w:tc>
          <w:tcPr>
            <w:tcW w:w="4285" w:type="dxa"/>
          </w:tcPr>
          <w:p w:rsidR="00FC37F7" w:rsidRDefault="00FC37F7" w:rsidP="00AF58AC">
            <w:pPr>
              <w:spacing w:line="240" w:lineRule="atLeast"/>
            </w:pPr>
            <w:r>
              <w:rPr>
                <w:rFonts w:hint="eastAsia"/>
              </w:rPr>
              <w:t>第</w:t>
            </w:r>
            <w:r>
              <w:rPr>
                <w:rFonts w:hint="eastAsia"/>
              </w:rPr>
              <w:t>3</w:t>
            </w:r>
            <w:r>
              <w:rPr>
                <w:rFonts w:hint="eastAsia"/>
              </w:rPr>
              <w:t>方帐号手机号码</w:t>
            </w:r>
          </w:p>
        </w:tc>
      </w:tr>
      <w:tr w:rsidR="00474BDD" w:rsidRPr="00B27246" w:rsidTr="00AF58AC">
        <w:trPr>
          <w:jc w:val="center"/>
          <w:ins w:id="954" w:author="x00116998" w:date="2015-01-17T15:30:00Z"/>
        </w:trPr>
        <w:tc>
          <w:tcPr>
            <w:tcW w:w="658" w:type="dxa"/>
          </w:tcPr>
          <w:p w:rsidR="00474BDD" w:rsidRDefault="00474BDD" w:rsidP="00AF58AC">
            <w:pPr>
              <w:pStyle w:val="TAL"/>
              <w:ind w:firstLine="210"/>
              <w:rPr>
                <w:ins w:id="955" w:author="x00116998" w:date="2015-01-17T15:30:00Z"/>
                <w:rFonts w:ascii="Verdana" w:hAnsi="Verdana"/>
                <w:lang w:val="en-US" w:eastAsia="zh-CN"/>
              </w:rPr>
            </w:pPr>
          </w:p>
        </w:tc>
        <w:tc>
          <w:tcPr>
            <w:tcW w:w="1851" w:type="dxa"/>
          </w:tcPr>
          <w:p w:rsidR="00474BDD" w:rsidRDefault="00474BDD" w:rsidP="00AF58AC">
            <w:pPr>
              <w:pStyle w:val="TAL"/>
              <w:rPr>
                <w:ins w:id="956" w:author="x00116998" w:date="2015-01-17T15:30:00Z"/>
                <w:b/>
                <w:bCs/>
                <w:lang w:eastAsia="zh-CN"/>
              </w:rPr>
            </w:pPr>
            <w:ins w:id="957" w:author="x00116998" w:date="2015-01-17T15:31:00Z">
              <w:r>
                <w:rPr>
                  <w:b/>
                  <w:bCs/>
                  <w:kern w:val="2"/>
                </w:rPr>
                <w:t>thirdImageURL</w:t>
              </w:r>
            </w:ins>
          </w:p>
        </w:tc>
        <w:tc>
          <w:tcPr>
            <w:tcW w:w="731" w:type="dxa"/>
          </w:tcPr>
          <w:p w:rsidR="00474BDD" w:rsidRDefault="00474BDD" w:rsidP="00AF58AC">
            <w:pPr>
              <w:pStyle w:val="TAL"/>
              <w:rPr>
                <w:ins w:id="958" w:author="x00116998" w:date="2015-01-17T15:30:00Z"/>
                <w:rFonts w:cs="Arial"/>
                <w:color w:val="000000"/>
                <w:lang w:eastAsia="zh-CN"/>
              </w:rPr>
            </w:pPr>
            <w:ins w:id="959" w:author="x00116998" w:date="2015-01-17T15:31:00Z">
              <w:r>
                <w:rPr>
                  <w:rFonts w:cs="Arial" w:hint="eastAsia"/>
                  <w:color w:val="000000"/>
                  <w:lang w:eastAsia="zh-CN"/>
                </w:rPr>
                <w:t>O</w:t>
              </w:r>
            </w:ins>
          </w:p>
        </w:tc>
        <w:tc>
          <w:tcPr>
            <w:tcW w:w="962" w:type="dxa"/>
          </w:tcPr>
          <w:p w:rsidR="00474BDD" w:rsidRDefault="00474BDD" w:rsidP="00AF58AC">
            <w:pPr>
              <w:pStyle w:val="TAL"/>
              <w:rPr>
                <w:ins w:id="960" w:author="x00116998" w:date="2015-01-17T15:30:00Z"/>
                <w:rFonts w:cs="Arial"/>
                <w:color w:val="000000"/>
                <w:lang w:eastAsia="zh-CN"/>
              </w:rPr>
            </w:pPr>
            <w:ins w:id="961" w:author="x00116998" w:date="2015-01-17T15:31:00Z">
              <w:r>
                <w:rPr>
                  <w:rFonts w:cs="Arial" w:hint="eastAsia"/>
                  <w:color w:val="000000"/>
                  <w:lang w:eastAsia="zh-CN"/>
                </w:rPr>
                <w:t>String</w:t>
              </w:r>
            </w:ins>
          </w:p>
        </w:tc>
        <w:tc>
          <w:tcPr>
            <w:tcW w:w="1134" w:type="dxa"/>
          </w:tcPr>
          <w:p w:rsidR="00474BDD" w:rsidRDefault="00474BDD" w:rsidP="00AF58AC">
            <w:pPr>
              <w:pStyle w:val="TAL"/>
              <w:rPr>
                <w:ins w:id="962" w:author="x00116998" w:date="2015-01-17T15:30:00Z"/>
                <w:lang w:eastAsia="zh-CN"/>
              </w:rPr>
            </w:pPr>
            <w:ins w:id="963" w:author="x00116998" w:date="2015-01-17T15:32:00Z">
              <w:r w:rsidRPr="003A6FD0">
                <w:rPr>
                  <w:lang w:eastAsia="zh-CN"/>
                </w:rPr>
                <w:t>255</w:t>
              </w:r>
            </w:ins>
          </w:p>
        </w:tc>
        <w:tc>
          <w:tcPr>
            <w:tcW w:w="4285" w:type="dxa"/>
          </w:tcPr>
          <w:p w:rsidR="00474BDD" w:rsidRDefault="00474BDD" w:rsidP="00AF58AC">
            <w:pPr>
              <w:spacing w:line="240" w:lineRule="atLeast"/>
              <w:rPr>
                <w:ins w:id="964" w:author="x00116998" w:date="2015-01-17T15:32:00Z"/>
                <w:rFonts w:ascii="Arial" w:hAnsi="宋体" w:cs="Arial"/>
                <w:sz w:val="18"/>
                <w:szCs w:val="18"/>
              </w:rPr>
            </w:pPr>
            <w:ins w:id="965" w:author="x00116998" w:date="2015-01-17T15:31:00Z">
              <w:r>
                <w:rPr>
                  <w:rFonts w:hint="eastAsia"/>
                </w:rPr>
                <w:t>第</w:t>
              </w:r>
              <w:r>
                <w:t>3</w:t>
              </w:r>
              <w:r>
                <w:rPr>
                  <w:rFonts w:hint="eastAsia"/>
                </w:rPr>
                <w:t>方帐号头像</w:t>
              </w:r>
              <w:r>
                <w:t>URL</w:t>
              </w:r>
              <w:r>
                <w:rPr>
                  <w:rFonts w:hint="eastAsia"/>
                </w:rPr>
                <w:t>（</w:t>
              </w:r>
              <w:r>
                <w:rPr>
                  <w:rFonts w:ascii="Arial" w:hAnsi="宋体" w:cs="Arial" w:hint="eastAsia"/>
                  <w:sz w:val="18"/>
                  <w:szCs w:val="18"/>
                </w:rPr>
                <w:t>文件需加密存储）</w:t>
              </w:r>
            </w:ins>
          </w:p>
          <w:p w:rsidR="00474BDD" w:rsidRDefault="00474BDD" w:rsidP="00AF58AC">
            <w:pPr>
              <w:spacing w:line="240" w:lineRule="atLeast"/>
              <w:rPr>
                <w:ins w:id="966" w:author="x00116998" w:date="2015-01-17T15:30:00Z"/>
              </w:rPr>
            </w:pPr>
            <w:ins w:id="967" w:author="x00116998" w:date="2015-01-17T15:33:00Z">
              <w:r>
                <w:rPr>
                  <w:rFonts w:ascii="Arial" w:hAnsi="宋体" w:cs="Arial" w:hint="eastAsia"/>
                  <w:sz w:val="18"/>
                  <w:szCs w:val="18"/>
                </w:rPr>
                <w:t>可暂不实现</w:t>
              </w:r>
            </w:ins>
          </w:p>
        </w:tc>
      </w:tr>
      <w:tr w:rsidR="00474BDD" w:rsidRPr="00B27246" w:rsidTr="00AF58AC">
        <w:trPr>
          <w:jc w:val="center"/>
          <w:ins w:id="968" w:author="x00116998" w:date="2015-01-17T15:31:00Z"/>
        </w:trPr>
        <w:tc>
          <w:tcPr>
            <w:tcW w:w="658" w:type="dxa"/>
          </w:tcPr>
          <w:p w:rsidR="00474BDD" w:rsidRDefault="00474BDD" w:rsidP="00AF58AC">
            <w:pPr>
              <w:pStyle w:val="TAL"/>
              <w:ind w:firstLine="210"/>
              <w:rPr>
                <w:ins w:id="969" w:author="x00116998" w:date="2015-01-17T15:31:00Z"/>
                <w:rFonts w:ascii="Verdana" w:hAnsi="Verdana"/>
                <w:lang w:val="en-US" w:eastAsia="zh-CN"/>
              </w:rPr>
            </w:pPr>
          </w:p>
        </w:tc>
        <w:tc>
          <w:tcPr>
            <w:tcW w:w="1851" w:type="dxa"/>
          </w:tcPr>
          <w:p w:rsidR="00474BDD" w:rsidRDefault="00474BDD" w:rsidP="00AF58AC">
            <w:pPr>
              <w:pStyle w:val="TAL"/>
              <w:rPr>
                <w:ins w:id="970" w:author="x00116998" w:date="2015-01-17T15:31:00Z"/>
                <w:b/>
                <w:bCs/>
                <w:kern w:val="2"/>
              </w:rPr>
            </w:pPr>
            <w:ins w:id="971" w:author="x00116998" w:date="2015-01-17T15:31:00Z">
              <w:r>
                <w:rPr>
                  <w:b/>
                  <w:bCs/>
                  <w:kern w:val="2"/>
                </w:rPr>
                <w:t>thirdImageOrgURL</w:t>
              </w:r>
            </w:ins>
          </w:p>
        </w:tc>
        <w:tc>
          <w:tcPr>
            <w:tcW w:w="731" w:type="dxa"/>
          </w:tcPr>
          <w:p w:rsidR="00474BDD" w:rsidRDefault="00474BDD" w:rsidP="00AF58AC">
            <w:pPr>
              <w:pStyle w:val="TAL"/>
              <w:rPr>
                <w:ins w:id="972" w:author="x00116998" w:date="2015-01-17T15:31:00Z"/>
                <w:kern w:val="2"/>
              </w:rPr>
            </w:pPr>
            <w:ins w:id="973" w:author="x00116998" w:date="2015-01-17T15:31:00Z">
              <w:r>
                <w:rPr>
                  <w:rFonts w:cs="Arial" w:hint="eastAsia"/>
                  <w:color w:val="000000"/>
                  <w:lang w:eastAsia="zh-CN"/>
                </w:rPr>
                <w:t>O</w:t>
              </w:r>
            </w:ins>
          </w:p>
        </w:tc>
        <w:tc>
          <w:tcPr>
            <w:tcW w:w="962" w:type="dxa"/>
          </w:tcPr>
          <w:p w:rsidR="00474BDD" w:rsidRDefault="00474BDD" w:rsidP="00AF58AC">
            <w:pPr>
              <w:pStyle w:val="TAL"/>
              <w:rPr>
                <w:ins w:id="974" w:author="x00116998" w:date="2015-01-17T15:31:00Z"/>
                <w:kern w:val="2"/>
              </w:rPr>
            </w:pPr>
            <w:ins w:id="975" w:author="x00116998" w:date="2015-01-17T15:31:00Z">
              <w:r>
                <w:rPr>
                  <w:rFonts w:cs="Arial" w:hint="eastAsia"/>
                  <w:color w:val="000000"/>
                  <w:lang w:eastAsia="zh-CN"/>
                </w:rPr>
                <w:t>String</w:t>
              </w:r>
            </w:ins>
          </w:p>
        </w:tc>
        <w:tc>
          <w:tcPr>
            <w:tcW w:w="1134" w:type="dxa"/>
          </w:tcPr>
          <w:p w:rsidR="00474BDD" w:rsidRDefault="00474BDD" w:rsidP="00AF58AC">
            <w:pPr>
              <w:pStyle w:val="TAL"/>
              <w:rPr>
                <w:ins w:id="976" w:author="x00116998" w:date="2015-01-17T15:31:00Z"/>
                <w:lang w:eastAsia="zh-CN"/>
              </w:rPr>
            </w:pPr>
            <w:ins w:id="977" w:author="x00116998" w:date="2015-01-17T15:32:00Z">
              <w:r w:rsidRPr="003A6FD0">
                <w:rPr>
                  <w:lang w:eastAsia="zh-CN"/>
                </w:rPr>
                <w:t>255</w:t>
              </w:r>
            </w:ins>
          </w:p>
        </w:tc>
        <w:tc>
          <w:tcPr>
            <w:tcW w:w="4285" w:type="dxa"/>
          </w:tcPr>
          <w:p w:rsidR="00474BDD" w:rsidRDefault="00474BDD" w:rsidP="00AF58AC">
            <w:pPr>
              <w:spacing w:line="240" w:lineRule="atLeast"/>
              <w:rPr>
                <w:ins w:id="978" w:author="x00116998" w:date="2015-01-17T15:33:00Z"/>
              </w:rPr>
            </w:pPr>
            <w:ins w:id="979" w:author="x00116998" w:date="2015-01-17T15:31:00Z">
              <w:r>
                <w:rPr>
                  <w:rFonts w:hint="eastAsia"/>
                </w:rPr>
                <w:t>第</w:t>
              </w:r>
              <w:r>
                <w:t>3</w:t>
              </w:r>
              <w:r>
                <w:rPr>
                  <w:rFonts w:hint="eastAsia"/>
                </w:rPr>
                <w:t>方帐号头像源</w:t>
              </w:r>
              <w:r>
                <w:t>URL</w:t>
              </w:r>
              <w:r>
                <w:rPr>
                  <w:rFonts w:hint="eastAsia"/>
                </w:rPr>
                <w:t>（头像源</w:t>
              </w:r>
              <w:r>
                <w:t>URL</w:t>
              </w:r>
              <w:r>
                <w:rPr>
                  <w:rFonts w:hint="eastAsia"/>
                </w:rPr>
                <w:t>不变，则不更新头像文件）</w:t>
              </w:r>
            </w:ins>
          </w:p>
          <w:p w:rsidR="00474BDD" w:rsidRDefault="00474BDD" w:rsidP="00AF58AC">
            <w:pPr>
              <w:spacing w:line="240" w:lineRule="atLeast"/>
              <w:rPr>
                <w:ins w:id="980" w:author="x00116998" w:date="2015-01-17T15:31:00Z"/>
              </w:rPr>
            </w:pPr>
            <w:ins w:id="981" w:author="x00116998" w:date="2015-01-17T15:33:00Z">
              <w:r>
                <w:rPr>
                  <w:rFonts w:ascii="Arial" w:hAnsi="宋体" w:cs="Arial" w:hint="eastAsia"/>
                  <w:sz w:val="18"/>
                  <w:szCs w:val="18"/>
                </w:rPr>
                <w:t>可暂不实现</w:t>
              </w:r>
            </w:ins>
          </w:p>
        </w:tc>
      </w:tr>
      <w:tr w:rsidR="00474BDD" w:rsidRPr="00B27246" w:rsidTr="00AF58AC">
        <w:trPr>
          <w:jc w:val="center"/>
          <w:ins w:id="982" w:author="x00116998" w:date="2015-01-17T15:31:00Z"/>
        </w:trPr>
        <w:tc>
          <w:tcPr>
            <w:tcW w:w="658" w:type="dxa"/>
          </w:tcPr>
          <w:p w:rsidR="00474BDD" w:rsidRDefault="00474BDD" w:rsidP="00AF58AC">
            <w:pPr>
              <w:pStyle w:val="TAL"/>
              <w:ind w:firstLine="210"/>
              <w:rPr>
                <w:ins w:id="983" w:author="x00116998" w:date="2015-01-17T15:31:00Z"/>
                <w:rFonts w:ascii="Verdana" w:hAnsi="Verdana"/>
                <w:lang w:val="en-US" w:eastAsia="zh-CN"/>
              </w:rPr>
            </w:pPr>
          </w:p>
        </w:tc>
        <w:tc>
          <w:tcPr>
            <w:tcW w:w="1851" w:type="dxa"/>
          </w:tcPr>
          <w:p w:rsidR="00474BDD" w:rsidRDefault="00474BDD" w:rsidP="00AF58AC">
            <w:pPr>
              <w:pStyle w:val="TAL"/>
              <w:rPr>
                <w:ins w:id="984" w:author="x00116998" w:date="2015-01-17T15:31:00Z"/>
                <w:b/>
                <w:bCs/>
                <w:kern w:val="2"/>
              </w:rPr>
            </w:pPr>
            <w:ins w:id="985" w:author="x00116998" w:date="2015-01-17T15:31:00Z">
              <w:r>
                <w:rPr>
                  <w:b/>
                  <w:bCs/>
                  <w:kern w:val="2"/>
                </w:rPr>
                <w:t>thirdImageDigest</w:t>
              </w:r>
            </w:ins>
          </w:p>
        </w:tc>
        <w:tc>
          <w:tcPr>
            <w:tcW w:w="731" w:type="dxa"/>
          </w:tcPr>
          <w:p w:rsidR="00474BDD" w:rsidRDefault="00474BDD" w:rsidP="00AF58AC">
            <w:pPr>
              <w:pStyle w:val="TAL"/>
              <w:rPr>
                <w:ins w:id="986" w:author="x00116998" w:date="2015-01-17T15:31:00Z"/>
                <w:kern w:val="2"/>
              </w:rPr>
            </w:pPr>
            <w:ins w:id="987" w:author="x00116998" w:date="2015-01-17T15:31:00Z">
              <w:r>
                <w:rPr>
                  <w:rFonts w:cs="Arial" w:hint="eastAsia"/>
                  <w:color w:val="000000"/>
                  <w:lang w:eastAsia="zh-CN"/>
                </w:rPr>
                <w:t>O</w:t>
              </w:r>
            </w:ins>
          </w:p>
        </w:tc>
        <w:tc>
          <w:tcPr>
            <w:tcW w:w="962" w:type="dxa"/>
          </w:tcPr>
          <w:p w:rsidR="00474BDD" w:rsidRDefault="00474BDD" w:rsidP="00AF58AC">
            <w:pPr>
              <w:pStyle w:val="TAL"/>
              <w:rPr>
                <w:ins w:id="988" w:author="x00116998" w:date="2015-01-17T15:31:00Z"/>
                <w:kern w:val="2"/>
              </w:rPr>
            </w:pPr>
            <w:ins w:id="989" w:author="x00116998" w:date="2015-01-17T15:31:00Z">
              <w:r>
                <w:rPr>
                  <w:rFonts w:cs="Arial" w:hint="eastAsia"/>
                  <w:color w:val="000000"/>
                  <w:lang w:eastAsia="zh-CN"/>
                </w:rPr>
                <w:t>String</w:t>
              </w:r>
            </w:ins>
          </w:p>
        </w:tc>
        <w:tc>
          <w:tcPr>
            <w:tcW w:w="1134" w:type="dxa"/>
          </w:tcPr>
          <w:p w:rsidR="00474BDD" w:rsidRDefault="00474BDD" w:rsidP="00AF58AC">
            <w:pPr>
              <w:pStyle w:val="TAL"/>
              <w:rPr>
                <w:ins w:id="990" w:author="x00116998" w:date="2015-01-17T15:31:00Z"/>
                <w:lang w:eastAsia="zh-CN"/>
              </w:rPr>
            </w:pPr>
            <w:ins w:id="991" w:author="x00116998" w:date="2015-01-17T15:32:00Z">
              <w:r w:rsidRPr="003A6FD0">
                <w:rPr>
                  <w:lang w:eastAsia="zh-CN"/>
                </w:rPr>
                <w:t>255</w:t>
              </w:r>
            </w:ins>
          </w:p>
        </w:tc>
        <w:tc>
          <w:tcPr>
            <w:tcW w:w="4285" w:type="dxa"/>
          </w:tcPr>
          <w:p w:rsidR="00474BDD" w:rsidRDefault="00474BDD" w:rsidP="00AF58AC">
            <w:pPr>
              <w:spacing w:line="240" w:lineRule="atLeast"/>
              <w:rPr>
                <w:ins w:id="992" w:author="x00116998" w:date="2015-01-17T15:33:00Z"/>
              </w:rPr>
            </w:pPr>
            <w:ins w:id="993" w:author="x00116998" w:date="2015-01-17T15:31:00Z">
              <w:r>
                <w:rPr>
                  <w:rFonts w:hint="eastAsia"/>
                </w:rPr>
                <w:t>第</w:t>
              </w:r>
              <w:r>
                <w:t>3</w:t>
              </w:r>
              <w:r>
                <w:rPr>
                  <w:rFonts w:hint="eastAsia"/>
                </w:rPr>
                <w:t>方帐号头像</w:t>
              </w:r>
              <w:r>
                <w:t>sha256</w:t>
              </w:r>
              <w:r>
                <w:rPr>
                  <w:rFonts w:hint="eastAsia"/>
                </w:rPr>
                <w:t>摘要（头像摘要不变，则不更新头像文件）</w:t>
              </w:r>
            </w:ins>
          </w:p>
          <w:p w:rsidR="00474BDD" w:rsidRDefault="00474BDD" w:rsidP="00AF58AC">
            <w:pPr>
              <w:spacing w:line="240" w:lineRule="atLeast"/>
              <w:rPr>
                <w:ins w:id="994" w:author="x00116998" w:date="2015-01-17T15:31:00Z"/>
              </w:rPr>
            </w:pPr>
            <w:ins w:id="995" w:author="x00116998" w:date="2015-01-17T15:33:00Z">
              <w:r>
                <w:rPr>
                  <w:rFonts w:ascii="Arial" w:hAnsi="宋体" w:cs="Arial" w:hint="eastAsia"/>
                  <w:sz w:val="18"/>
                  <w:szCs w:val="18"/>
                </w:rPr>
                <w:t>可暂不实现</w:t>
              </w:r>
            </w:ins>
          </w:p>
        </w:tc>
      </w:tr>
    </w:tbl>
    <w:p w:rsidR="00737413" w:rsidRDefault="00737413" w:rsidP="00737413">
      <w:pPr>
        <w:spacing w:line="240" w:lineRule="atLeast"/>
        <w:ind w:leftChars="186" w:left="391"/>
        <w:rPr>
          <w:lang w:val="fr-FR"/>
        </w:rPr>
      </w:pPr>
    </w:p>
    <w:p w:rsidR="0092555A" w:rsidRPr="006A0D13" w:rsidRDefault="0092555A" w:rsidP="00407B6C">
      <w:pPr>
        <w:pStyle w:val="31"/>
        <w:rPr>
          <w:lang w:val="fr-FR"/>
        </w:rPr>
      </w:pPr>
      <w:bookmarkStart w:id="996" w:name="_Toc317101393"/>
      <w:r w:rsidRPr="006A0D13">
        <w:rPr>
          <w:rFonts w:hint="eastAsia"/>
          <w:lang w:val="fr-FR"/>
        </w:rPr>
        <w:lastRenderedPageBreak/>
        <w:t>UserAcctAnnex</w:t>
      </w:r>
      <w:r w:rsidRPr="006A0D13">
        <w:rPr>
          <w:lang w:val="fr-FR"/>
        </w:rPr>
        <w:t>Info</w:t>
      </w:r>
      <w:r w:rsidR="00766072" w:rsidRPr="006A0D13">
        <w:rPr>
          <w:rFonts w:hint="eastAsia"/>
          <w:lang w:val="fr-FR"/>
        </w:rPr>
        <w:t>（</w:t>
      </w:r>
      <w:r w:rsidR="00766072" w:rsidRPr="006A0D13">
        <w:rPr>
          <w:rFonts w:hint="eastAsia"/>
          <w:lang w:val="fr-FR"/>
        </w:rPr>
        <w:t>V02.01</w:t>
      </w:r>
      <w:r w:rsidR="00766072" w:rsidRPr="006A0D13">
        <w:rPr>
          <w:rFonts w:hint="eastAsia"/>
          <w:lang w:val="fr-FR"/>
        </w:rPr>
        <w:t>）</w:t>
      </w:r>
      <w:bookmarkEnd w:id="996"/>
    </w:p>
    <w:tbl>
      <w:tblPr>
        <w:tblW w:w="9621" w:type="dxa"/>
        <w:jc w:val="center"/>
        <w:tblInd w:w="2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58"/>
        <w:gridCol w:w="1851"/>
        <w:gridCol w:w="731"/>
        <w:gridCol w:w="962"/>
        <w:gridCol w:w="1134"/>
        <w:gridCol w:w="4285"/>
      </w:tblGrid>
      <w:tr w:rsidR="0092555A" w:rsidRPr="00B27246" w:rsidTr="00AF58AC">
        <w:trPr>
          <w:jc w:val="center"/>
        </w:trPr>
        <w:tc>
          <w:tcPr>
            <w:tcW w:w="658" w:type="dxa"/>
            <w:shd w:val="clear" w:color="auto" w:fill="99CCFF"/>
          </w:tcPr>
          <w:p w:rsidR="0092555A" w:rsidRPr="00B27246" w:rsidRDefault="0092555A" w:rsidP="00AF58AC">
            <w:pPr>
              <w:pStyle w:val="TAH"/>
              <w:rPr>
                <w:rFonts w:cs="Arial"/>
                <w:lang w:val="fr-FR" w:eastAsia="zh-CN"/>
              </w:rPr>
            </w:pPr>
            <w:r w:rsidRPr="00B27246">
              <w:rPr>
                <w:rFonts w:hAnsi="宋体" w:cs="Arial"/>
                <w:lang w:val="fr-FR" w:eastAsia="zh-CN"/>
              </w:rPr>
              <w:t>索引</w:t>
            </w:r>
          </w:p>
        </w:tc>
        <w:tc>
          <w:tcPr>
            <w:tcW w:w="1851" w:type="dxa"/>
            <w:shd w:val="clear" w:color="auto" w:fill="99CCFF"/>
          </w:tcPr>
          <w:p w:rsidR="0092555A" w:rsidRPr="00B27246" w:rsidRDefault="0092555A" w:rsidP="00AF58AC">
            <w:pPr>
              <w:pStyle w:val="TAH"/>
              <w:rPr>
                <w:rFonts w:cs="Arial"/>
                <w:lang w:val="fr-FR" w:eastAsia="zh-CN"/>
              </w:rPr>
            </w:pPr>
            <w:r w:rsidRPr="00B27246">
              <w:rPr>
                <w:rFonts w:hAnsi="宋体" w:cs="Arial"/>
                <w:lang w:val="fr-FR" w:eastAsia="zh-CN"/>
              </w:rPr>
              <w:t>参数名字</w:t>
            </w:r>
          </w:p>
        </w:tc>
        <w:tc>
          <w:tcPr>
            <w:tcW w:w="731" w:type="dxa"/>
            <w:shd w:val="clear" w:color="auto" w:fill="99CCFF"/>
          </w:tcPr>
          <w:p w:rsidR="0092555A" w:rsidRPr="00B27246" w:rsidRDefault="0092555A" w:rsidP="00AF58AC">
            <w:pPr>
              <w:pStyle w:val="TAH"/>
              <w:rPr>
                <w:rFonts w:cs="Arial"/>
                <w:lang w:val="fr-FR" w:eastAsia="zh-CN"/>
              </w:rPr>
            </w:pPr>
            <w:r w:rsidRPr="00B27246">
              <w:rPr>
                <w:rFonts w:hAnsi="宋体" w:cs="Arial"/>
                <w:lang w:val="fr-FR" w:eastAsia="zh-CN"/>
              </w:rPr>
              <w:t>可选</w:t>
            </w:r>
          </w:p>
        </w:tc>
        <w:tc>
          <w:tcPr>
            <w:tcW w:w="962" w:type="dxa"/>
            <w:shd w:val="clear" w:color="auto" w:fill="99CCFF"/>
          </w:tcPr>
          <w:p w:rsidR="0092555A" w:rsidRPr="00B27246" w:rsidRDefault="0092555A" w:rsidP="00AF58AC">
            <w:pPr>
              <w:pStyle w:val="TAH"/>
              <w:rPr>
                <w:rFonts w:cs="Arial"/>
                <w:lang w:val="fr-FR" w:eastAsia="zh-CN"/>
              </w:rPr>
            </w:pPr>
            <w:r w:rsidRPr="00B27246">
              <w:rPr>
                <w:rFonts w:hAnsi="宋体" w:cs="Arial"/>
                <w:lang w:val="fr-FR" w:eastAsia="zh-CN"/>
              </w:rPr>
              <w:t>类型</w:t>
            </w:r>
          </w:p>
        </w:tc>
        <w:tc>
          <w:tcPr>
            <w:tcW w:w="1134" w:type="dxa"/>
            <w:shd w:val="clear" w:color="auto" w:fill="99CCFF"/>
          </w:tcPr>
          <w:p w:rsidR="0092555A" w:rsidRPr="00B27246" w:rsidRDefault="0092555A" w:rsidP="00AF58AC">
            <w:pPr>
              <w:pStyle w:val="TAH"/>
              <w:rPr>
                <w:rFonts w:cs="Arial"/>
                <w:lang w:val="fr-FR" w:eastAsia="zh-CN"/>
              </w:rPr>
            </w:pPr>
            <w:r w:rsidRPr="00B27246">
              <w:rPr>
                <w:rFonts w:hAnsi="宋体" w:cs="Arial"/>
                <w:lang w:val="fr-FR" w:eastAsia="zh-CN"/>
              </w:rPr>
              <w:t>长度</w:t>
            </w:r>
            <w:r w:rsidRPr="00B27246">
              <w:rPr>
                <w:rFonts w:cs="Arial"/>
                <w:lang w:val="fr-FR" w:eastAsia="zh-CN"/>
              </w:rPr>
              <w:t xml:space="preserve"> (Byte)</w:t>
            </w:r>
          </w:p>
        </w:tc>
        <w:tc>
          <w:tcPr>
            <w:tcW w:w="4285" w:type="dxa"/>
            <w:shd w:val="clear" w:color="auto" w:fill="99CCFF"/>
          </w:tcPr>
          <w:p w:rsidR="0092555A" w:rsidRPr="00B27246" w:rsidRDefault="0092555A" w:rsidP="00AF58AC">
            <w:pPr>
              <w:pStyle w:val="TAH"/>
              <w:rPr>
                <w:rFonts w:cs="Arial"/>
                <w:lang w:val="fr-FR" w:eastAsia="zh-CN"/>
              </w:rPr>
            </w:pPr>
            <w:r w:rsidRPr="00B27246">
              <w:rPr>
                <w:rFonts w:hAnsi="宋体" w:cs="Arial"/>
                <w:lang w:val="fr-FR" w:eastAsia="zh-CN"/>
              </w:rPr>
              <w:t>描述信息</w:t>
            </w:r>
          </w:p>
        </w:tc>
      </w:tr>
      <w:tr w:rsidR="0092555A" w:rsidRPr="006A0D13" w:rsidTr="00AF58AC">
        <w:trPr>
          <w:jc w:val="center"/>
        </w:trPr>
        <w:tc>
          <w:tcPr>
            <w:tcW w:w="658" w:type="dxa"/>
          </w:tcPr>
          <w:p w:rsidR="0092555A" w:rsidRPr="006A0D13" w:rsidRDefault="0092555A" w:rsidP="00AF58AC">
            <w:pPr>
              <w:pStyle w:val="TAL"/>
              <w:ind w:firstLine="210"/>
              <w:rPr>
                <w:rFonts w:cs="Arial"/>
                <w:lang w:val="fr-FR" w:eastAsia="zh-CN"/>
              </w:rPr>
            </w:pPr>
          </w:p>
        </w:tc>
        <w:tc>
          <w:tcPr>
            <w:tcW w:w="1851" w:type="dxa"/>
          </w:tcPr>
          <w:p w:rsidR="0092555A" w:rsidRPr="006A0D13" w:rsidRDefault="0092555A" w:rsidP="00AF58AC">
            <w:pPr>
              <w:pStyle w:val="TAL"/>
              <w:rPr>
                <w:color w:val="000000"/>
                <w:sz w:val="20"/>
                <w:szCs w:val="20"/>
                <w:lang w:val="fr-FR" w:eastAsia="zh-CN"/>
              </w:rPr>
            </w:pPr>
            <w:r w:rsidRPr="006A0D13">
              <w:rPr>
                <w:rFonts w:hint="eastAsia"/>
                <w:color w:val="000000"/>
                <w:sz w:val="20"/>
                <w:szCs w:val="20"/>
                <w:lang w:val="fr-FR"/>
              </w:rPr>
              <w:t>accountType</w:t>
            </w:r>
          </w:p>
        </w:tc>
        <w:tc>
          <w:tcPr>
            <w:tcW w:w="731" w:type="dxa"/>
          </w:tcPr>
          <w:p w:rsidR="0092555A" w:rsidRPr="006A0D13" w:rsidRDefault="0092555A" w:rsidP="00AF58AC">
            <w:pPr>
              <w:spacing w:line="240" w:lineRule="atLeast"/>
              <w:rPr>
                <w:rFonts w:ascii="Verdana" w:hAnsi="Verdana"/>
                <w:lang w:val="fr-FR"/>
              </w:rPr>
            </w:pPr>
            <w:r w:rsidRPr="006A0D13">
              <w:rPr>
                <w:rFonts w:ascii="Arial" w:hAnsi="Arial" w:cs="Arial" w:hint="eastAsia"/>
                <w:sz w:val="18"/>
                <w:szCs w:val="18"/>
                <w:lang w:val="fr-FR"/>
              </w:rPr>
              <w:t>M</w:t>
            </w:r>
          </w:p>
        </w:tc>
        <w:tc>
          <w:tcPr>
            <w:tcW w:w="962" w:type="dxa"/>
          </w:tcPr>
          <w:p w:rsidR="0092555A" w:rsidRPr="006A0D13" w:rsidRDefault="005200E4" w:rsidP="00AF58AC">
            <w:pPr>
              <w:pStyle w:val="TAL"/>
              <w:rPr>
                <w:lang w:val="fr-FR" w:eastAsia="zh-CN"/>
              </w:rPr>
            </w:pPr>
            <w:r>
              <w:rPr>
                <w:rFonts w:cs="Arial"/>
                <w:color w:val="000000"/>
                <w:lang w:val="fr-FR" w:eastAsia="zh-CN"/>
              </w:rPr>
              <w:t>Int</w:t>
            </w:r>
          </w:p>
        </w:tc>
        <w:tc>
          <w:tcPr>
            <w:tcW w:w="1134" w:type="dxa"/>
          </w:tcPr>
          <w:p w:rsidR="0092555A" w:rsidRPr="006A0D13" w:rsidRDefault="0092555A" w:rsidP="00AF58AC">
            <w:pPr>
              <w:pStyle w:val="TAL"/>
              <w:rPr>
                <w:rFonts w:ascii="Verdana" w:hAnsi="Verdana"/>
                <w:lang w:val="fr-FR" w:eastAsia="zh-CN"/>
              </w:rPr>
            </w:pPr>
          </w:p>
        </w:tc>
        <w:tc>
          <w:tcPr>
            <w:tcW w:w="4285" w:type="dxa"/>
          </w:tcPr>
          <w:p w:rsidR="0092555A" w:rsidRPr="006A0D13" w:rsidRDefault="0092555A" w:rsidP="00AF58AC">
            <w:pPr>
              <w:rPr>
                <w:rFonts w:ascii="Arial" w:hAnsi="Arial" w:cs="Arial"/>
                <w:color w:val="000000"/>
                <w:sz w:val="18"/>
                <w:szCs w:val="18"/>
                <w:lang w:val="fr-FR"/>
              </w:rPr>
            </w:pPr>
            <w:r>
              <w:rPr>
                <w:rFonts w:ascii="Arial" w:hAnsi="Arial" w:hint="eastAsia"/>
                <w:noProof/>
                <w:sz w:val="18"/>
                <w:szCs w:val="18"/>
              </w:rPr>
              <w:t>用户账号类型</w:t>
            </w:r>
          </w:p>
        </w:tc>
      </w:tr>
      <w:tr w:rsidR="0092555A" w:rsidRPr="006A0D13" w:rsidTr="00AF58AC">
        <w:trPr>
          <w:jc w:val="center"/>
        </w:trPr>
        <w:tc>
          <w:tcPr>
            <w:tcW w:w="658" w:type="dxa"/>
          </w:tcPr>
          <w:p w:rsidR="0092555A" w:rsidRPr="006A0D13" w:rsidRDefault="0092555A" w:rsidP="00AF58AC">
            <w:pPr>
              <w:pStyle w:val="TAL"/>
              <w:ind w:firstLine="210"/>
              <w:rPr>
                <w:rFonts w:cs="Arial"/>
                <w:lang w:val="fr-FR" w:eastAsia="zh-CN"/>
              </w:rPr>
            </w:pPr>
          </w:p>
        </w:tc>
        <w:tc>
          <w:tcPr>
            <w:tcW w:w="1851" w:type="dxa"/>
          </w:tcPr>
          <w:p w:rsidR="0092555A" w:rsidRPr="006A0D13" w:rsidRDefault="0092555A" w:rsidP="00AF58AC">
            <w:pPr>
              <w:pStyle w:val="TAL"/>
              <w:rPr>
                <w:lang w:val="fr-FR"/>
              </w:rPr>
            </w:pPr>
            <w:r w:rsidRPr="006A0D13">
              <w:rPr>
                <w:rFonts w:hint="eastAsia"/>
                <w:lang w:val="fr-FR"/>
              </w:rPr>
              <w:t>userAccount</w:t>
            </w:r>
          </w:p>
        </w:tc>
        <w:tc>
          <w:tcPr>
            <w:tcW w:w="731" w:type="dxa"/>
          </w:tcPr>
          <w:p w:rsidR="0092555A" w:rsidRPr="006A0D13" w:rsidRDefault="0092555A" w:rsidP="00AF58AC">
            <w:pPr>
              <w:spacing w:line="240" w:lineRule="atLeast"/>
              <w:rPr>
                <w:rFonts w:ascii="Arial" w:cs="Arial"/>
                <w:color w:val="000000"/>
                <w:lang w:val="fr-FR"/>
              </w:rPr>
            </w:pPr>
            <w:r w:rsidRPr="006A0D13">
              <w:rPr>
                <w:rFonts w:ascii="Arial" w:cs="Arial" w:hint="eastAsia"/>
                <w:color w:val="000000"/>
                <w:lang w:val="fr-FR"/>
              </w:rPr>
              <w:t>M</w:t>
            </w:r>
          </w:p>
        </w:tc>
        <w:tc>
          <w:tcPr>
            <w:tcW w:w="962" w:type="dxa"/>
          </w:tcPr>
          <w:p w:rsidR="0092555A" w:rsidRPr="006A0D13" w:rsidRDefault="0092555A" w:rsidP="00AF58AC">
            <w:pPr>
              <w:spacing w:line="240" w:lineRule="atLeast"/>
              <w:rPr>
                <w:rFonts w:ascii="Arial" w:cs="Arial"/>
                <w:color w:val="000000"/>
                <w:lang w:val="fr-FR"/>
              </w:rPr>
            </w:pPr>
            <w:r w:rsidRPr="006A0D13">
              <w:rPr>
                <w:rFonts w:ascii="Arial" w:cs="Arial" w:hint="eastAsia"/>
                <w:color w:val="000000"/>
                <w:lang w:val="fr-FR"/>
              </w:rPr>
              <w:t>String</w:t>
            </w:r>
          </w:p>
        </w:tc>
        <w:tc>
          <w:tcPr>
            <w:tcW w:w="1134" w:type="dxa"/>
          </w:tcPr>
          <w:p w:rsidR="0092555A" w:rsidRPr="006A0D13" w:rsidRDefault="0092555A" w:rsidP="00AF58AC">
            <w:pPr>
              <w:spacing w:line="240" w:lineRule="atLeast"/>
              <w:rPr>
                <w:rFonts w:ascii="Arial" w:cs="Arial"/>
                <w:color w:val="000000"/>
                <w:lang w:val="fr-FR"/>
              </w:rPr>
            </w:pPr>
            <w:r w:rsidRPr="006A0D13">
              <w:rPr>
                <w:rFonts w:ascii="Arial" w:cs="Arial" w:hint="eastAsia"/>
                <w:color w:val="000000"/>
                <w:lang w:val="fr-FR"/>
              </w:rPr>
              <w:t>255</w:t>
            </w:r>
          </w:p>
        </w:tc>
        <w:tc>
          <w:tcPr>
            <w:tcW w:w="4285" w:type="dxa"/>
          </w:tcPr>
          <w:p w:rsidR="0092555A" w:rsidRPr="006A0D13" w:rsidRDefault="0092555A" w:rsidP="00AF58AC">
            <w:pPr>
              <w:rPr>
                <w:rFonts w:ascii="Arial" w:hAnsi="Arial"/>
                <w:sz w:val="19"/>
                <w:szCs w:val="19"/>
                <w:lang w:val="fr-FR"/>
              </w:rPr>
            </w:pPr>
            <w:r>
              <w:rPr>
                <w:rFonts w:ascii="Arial" w:hAnsi="Arial" w:hint="eastAsia"/>
                <w:sz w:val="19"/>
                <w:szCs w:val="19"/>
                <w:lang w:val="en-GB"/>
              </w:rPr>
              <w:t>用户账号</w:t>
            </w:r>
          </w:p>
        </w:tc>
      </w:tr>
      <w:tr w:rsidR="0092555A" w:rsidRPr="006A0D13" w:rsidTr="00AF58AC">
        <w:trPr>
          <w:jc w:val="center"/>
        </w:trPr>
        <w:tc>
          <w:tcPr>
            <w:tcW w:w="658" w:type="dxa"/>
          </w:tcPr>
          <w:p w:rsidR="0092555A" w:rsidRPr="006A0D13" w:rsidRDefault="0092555A" w:rsidP="00AF58AC">
            <w:pPr>
              <w:pStyle w:val="TAL"/>
              <w:ind w:firstLine="210"/>
              <w:rPr>
                <w:rFonts w:cs="Arial"/>
                <w:lang w:val="fr-FR" w:eastAsia="zh-CN"/>
              </w:rPr>
            </w:pPr>
          </w:p>
        </w:tc>
        <w:tc>
          <w:tcPr>
            <w:tcW w:w="1851" w:type="dxa"/>
          </w:tcPr>
          <w:p w:rsidR="0092555A" w:rsidRPr="006A0D13" w:rsidRDefault="0092555A" w:rsidP="00AF58AC">
            <w:pPr>
              <w:pStyle w:val="TAL"/>
              <w:rPr>
                <w:rFonts w:ascii="Verdana" w:hAnsi="Verdana"/>
                <w:lang w:val="fr-FR" w:eastAsia="zh-CN"/>
              </w:rPr>
            </w:pPr>
            <w:r w:rsidRPr="006A0D13">
              <w:rPr>
                <w:rFonts w:hint="eastAsia"/>
                <w:color w:val="000000"/>
                <w:sz w:val="20"/>
                <w:szCs w:val="20"/>
                <w:lang w:val="fr-FR" w:eastAsia="zh-CN"/>
              </w:rPr>
              <w:t>serviceID</w:t>
            </w:r>
          </w:p>
        </w:tc>
        <w:tc>
          <w:tcPr>
            <w:tcW w:w="731" w:type="dxa"/>
          </w:tcPr>
          <w:p w:rsidR="0092555A" w:rsidRPr="006A0D13" w:rsidRDefault="0092555A" w:rsidP="00AF58AC">
            <w:pPr>
              <w:pStyle w:val="TAL"/>
              <w:rPr>
                <w:rFonts w:ascii="Verdana" w:hAnsi="Verdana"/>
                <w:lang w:val="fr-FR" w:eastAsia="zh-CN"/>
              </w:rPr>
            </w:pPr>
            <w:r w:rsidRPr="006A0D13">
              <w:rPr>
                <w:rFonts w:cs="Arial" w:hint="eastAsia"/>
                <w:lang w:val="fr-FR"/>
              </w:rPr>
              <w:t>M</w:t>
            </w:r>
          </w:p>
        </w:tc>
        <w:tc>
          <w:tcPr>
            <w:tcW w:w="962" w:type="dxa"/>
          </w:tcPr>
          <w:p w:rsidR="0092555A" w:rsidRDefault="005200E4" w:rsidP="00AF58AC">
            <w:pPr>
              <w:pStyle w:val="TAH"/>
              <w:jc w:val="both"/>
              <w:rPr>
                <w:rFonts w:ascii="Verdana" w:hAnsi="Verdana"/>
                <w:b w:val="0"/>
                <w:lang w:val="fr-FR" w:eastAsia="zh-CN"/>
              </w:rPr>
            </w:pPr>
            <w:r>
              <w:rPr>
                <w:rFonts w:cs="Arial"/>
                <w:color w:val="000000"/>
                <w:lang w:val="fr-FR" w:eastAsia="zh-CN"/>
              </w:rPr>
              <w:t>Int</w:t>
            </w:r>
          </w:p>
        </w:tc>
        <w:tc>
          <w:tcPr>
            <w:tcW w:w="1134" w:type="dxa"/>
          </w:tcPr>
          <w:p w:rsidR="0092555A" w:rsidRPr="006A0D13" w:rsidRDefault="0092555A" w:rsidP="00AF58AC">
            <w:pPr>
              <w:pStyle w:val="TAL"/>
              <w:rPr>
                <w:rFonts w:ascii="Verdana" w:hAnsi="Verdana"/>
                <w:lang w:val="fr-FR" w:eastAsia="zh-CN"/>
              </w:rPr>
            </w:pPr>
          </w:p>
        </w:tc>
        <w:tc>
          <w:tcPr>
            <w:tcW w:w="4285" w:type="dxa"/>
          </w:tcPr>
          <w:p w:rsidR="0092555A" w:rsidRPr="006A0D13" w:rsidRDefault="0092555A" w:rsidP="00AF58AC">
            <w:pPr>
              <w:rPr>
                <w:rFonts w:ascii="Arial" w:hAnsi="Arial" w:cs="Arial"/>
                <w:color w:val="000000"/>
                <w:sz w:val="18"/>
                <w:szCs w:val="18"/>
                <w:lang w:val="fr-FR"/>
              </w:rPr>
            </w:pPr>
            <w:r>
              <w:rPr>
                <w:rFonts w:ascii="Arial" w:hAnsi="Arial" w:hint="eastAsia"/>
                <w:noProof/>
                <w:sz w:val="18"/>
                <w:szCs w:val="18"/>
              </w:rPr>
              <w:t>业务编号</w:t>
            </w:r>
          </w:p>
        </w:tc>
      </w:tr>
      <w:tr w:rsidR="0092555A" w:rsidRPr="00B27246" w:rsidTr="00AF58AC">
        <w:trPr>
          <w:jc w:val="center"/>
        </w:trPr>
        <w:tc>
          <w:tcPr>
            <w:tcW w:w="658" w:type="dxa"/>
          </w:tcPr>
          <w:p w:rsidR="0092555A" w:rsidRPr="006A0D13" w:rsidRDefault="0092555A" w:rsidP="00AF58AC">
            <w:pPr>
              <w:pStyle w:val="TAL"/>
              <w:ind w:firstLine="210"/>
              <w:rPr>
                <w:rFonts w:ascii="Verdana" w:hAnsi="Verdana"/>
                <w:lang w:val="fr-FR" w:eastAsia="zh-CN"/>
              </w:rPr>
            </w:pPr>
          </w:p>
        </w:tc>
        <w:tc>
          <w:tcPr>
            <w:tcW w:w="1851" w:type="dxa"/>
          </w:tcPr>
          <w:p w:rsidR="0092555A" w:rsidRPr="006A0D13" w:rsidRDefault="0092555A" w:rsidP="00AF58AC">
            <w:pPr>
              <w:pStyle w:val="TAL"/>
              <w:rPr>
                <w:lang w:val="fr-FR" w:eastAsia="zh-CN"/>
              </w:rPr>
            </w:pPr>
            <w:r w:rsidRPr="006A0D13">
              <w:rPr>
                <w:lang w:val="fr-FR"/>
              </w:rPr>
              <w:t>update</w:t>
            </w:r>
            <w:r w:rsidRPr="006A0D13">
              <w:rPr>
                <w:rFonts w:hint="eastAsia"/>
                <w:lang w:val="fr-FR"/>
              </w:rPr>
              <w:t>T</w:t>
            </w:r>
            <w:r w:rsidRPr="006A0D13">
              <w:rPr>
                <w:lang w:val="fr-FR"/>
              </w:rPr>
              <w:t>ime</w:t>
            </w:r>
          </w:p>
        </w:tc>
        <w:tc>
          <w:tcPr>
            <w:tcW w:w="731" w:type="dxa"/>
          </w:tcPr>
          <w:p w:rsidR="0092555A" w:rsidRDefault="0092555A" w:rsidP="00AF58AC">
            <w:pPr>
              <w:pStyle w:val="TAL"/>
              <w:rPr>
                <w:rFonts w:ascii="Verdana" w:hAnsi="Verdana"/>
                <w:lang w:val="en-US" w:eastAsia="zh-CN"/>
              </w:rPr>
            </w:pPr>
            <w:r>
              <w:rPr>
                <w:rFonts w:cs="Arial" w:hint="eastAsia"/>
                <w:color w:val="000000"/>
                <w:lang w:eastAsia="zh-CN"/>
              </w:rPr>
              <w:t>O</w:t>
            </w:r>
          </w:p>
        </w:tc>
        <w:tc>
          <w:tcPr>
            <w:tcW w:w="962" w:type="dxa"/>
          </w:tcPr>
          <w:p w:rsidR="0092555A" w:rsidRDefault="0092555A" w:rsidP="00AF58AC">
            <w:pPr>
              <w:pStyle w:val="TAL"/>
              <w:rPr>
                <w:rFonts w:ascii="Verdana" w:hAnsi="Verdana"/>
                <w:lang w:val="en-US" w:eastAsia="zh-CN"/>
              </w:rPr>
            </w:pPr>
            <w:r>
              <w:rPr>
                <w:rFonts w:cs="Arial" w:hint="eastAsia"/>
                <w:color w:val="000000"/>
                <w:lang w:eastAsia="zh-CN"/>
              </w:rPr>
              <w:t>String</w:t>
            </w:r>
          </w:p>
        </w:tc>
        <w:tc>
          <w:tcPr>
            <w:tcW w:w="1134" w:type="dxa"/>
          </w:tcPr>
          <w:p w:rsidR="0092555A" w:rsidRDefault="0092555A" w:rsidP="00AF58AC">
            <w:pPr>
              <w:pStyle w:val="TAL"/>
              <w:rPr>
                <w:rFonts w:ascii="Verdana" w:hAnsi="Verdana"/>
                <w:lang w:val="en-US" w:eastAsia="zh-CN"/>
              </w:rPr>
            </w:pPr>
            <w:r>
              <w:rPr>
                <w:rFonts w:hint="eastAsia"/>
              </w:rPr>
              <w:t>26</w:t>
            </w:r>
          </w:p>
        </w:tc>
        <w:tc>
          <w:tcPr>
            <w:tcW w:w="4285" w:type="dxa"/>
          </w:tcPr>
          <w:p w:rsidR="0092555A" w:rsidRDefault="0092555A" w:rsidP="00AF58AC">
            <w:pPr>
              <w:spacing w:line="240" w:lineRule="atLeast"/>
              <w:rPr>
                <w:rFonts w:ascii="Arial" w:hAnsi="Arial"/>
                <w:sz w:val="19"/>
                <w:szCs w:val="19"/>
                <w:lang w:val="en-GB"/>
              </w:rPr>
            </w:pPr>
            <w:r>
              <w:rPr>
                <w:rFonts w:ascii="Arial" w:hAnsi="Arial" w:hint="eastAsia"/>
                <w:sz w:val="19"/>
                <w:szCs w:val="19"/>
                <w:lang w:val="en-GB"/>
              </w:rPr>
              <w:t>数据更新时间</w:t>
            </w:r>
          </w:p>
          <w:p w:rsidR="0092555A" w:rsidRDefault="0092555A" w:rsidP="00AF58AC">
            <w:r>
              <w:rPr>
                <w:rFonts w:ascii="Arial" w:hAnsi="Arial" w:hint="eastAsia"/>
                <w:sz w:val="19"/>
                <w:szCs w:val="19"/>
                <w:lang w:val="en-GB"/>
              </w:rPr>
              <w:t>注：仅供查询</w:t>
            </w:r>
          </w:p>
        </w:tc>
      </w:tr>
      <w:tr w:rsidR="0092555A" w:rsidRPr="00B27246" w:rsidTr="00AF58AC">
        <w:trPr>
          <w:jc w:val="center"/>
        </w:trPr>
        <w:tc>
          <w:tcPr>
            <w:tcW w:w="658" w:type="dxa"/>
          </w:tcPr>
          <w:p w:rsidR="0092555A" w:rsidRDefault="0092555A" w:rsidP="00AF58AC">
            <w:pPr>
              <w:pStyle w:val="TAL"/>
              <w:ind w:firstLine="210"/>
              <w:rPr>
                <w:rFonts w:ascii="Verdana" w:hAnsi="Verdana"/>
                <w:lang w:val="en-US" w:eastAsia="zh-CN"/>
              </w:rPr>
            </w:pPr>
          </w:p>
        </w:tc>
        <w:tc>
          <w:tcPr>
            <w:tcW w:w="1851" w:type="dxa"/>
          </w:tcPr>
          <w:p w:rsidR="0092555A" w:rsidRPr="00F6229B" w:rsidRDefault="009F4BBE" w:rsidP="00AF58AC">
            <w:pPr>
              <w:pStyle w:val="TAL"/>
              <w:rPr>
                <w:rFonts w:ascii="Verdana" w:hAnsi="Verdana"/>
                <w:b/>
                <w:lang w:eastAsia="zh-CN"/>
              </w:rPr>
            </w:pPr>
            <w:r>
              <w:rPr>
                <w:rFonts w:hint="eastAsia"/>
                <w:lang w:eastAsia="zh-CN"/>
              </w:rPr>
              <w:t>a</w:t>
            </w:r>
            <w:r w:rsidR="0092555A">
              <w:rPr>
                <w:rFonts w:hint="eastAsia"/>
              </w:rPr>
              <w:t>ttribute</w:t>
            </w:r>
          </w:p>
        </w:tc>
        <w:tc>
          <w:tcPr>
            <w:tcW w:w="731" w:type="dxa"/>
          </w:tcPr>
          <w:p w:rsidR="0092555A" w:rsidRDefault="0092555A" w:rsidP="00AF58AC">
            <w:pPr>
              <w:pStyle w:val="TAL"/>
              <w:rPr>
                <w:rFonts w:ascii="Verdana" w:hAnsi="Verdana"/>
                <w:lang w:val="en-US" w:eastAsia="zh-CN"/>
              </w:rPr>
            </w:pPr>
            <w:r>
              <w:rPr>
                <w:rFonts w:cs="Arial" w:hint="eastAsia"/>
                <w:color w:val="000000"/>
                <w:lang w:eastAsia="zh-CN"/>
              </w:rPr>
              <w:t>O</w:t>
            </w:r>
          </w:p>
        </w:tc>
        <w:tc>
          <w:tcPr>
            <w:tcW w:w="962" w:type="dxa"/>
          </w:tcPr>
          <w:p w:rsidR="0092555A" w:rsidRDefault="0092555A" w:rsidP="00AF58AC">
            <w:pPr>
              <w:pStyle w:val="TAL"/>
              <w:rPr>
                <w:rFonts w:ascii="Verdana" w:hAnsi="Verdana"/>
                <w:lang w:eastAsia="zh-CN"/>
              </w:rPr>
            </w:pPr>
            <w:r>
              <w:rPr>
                <w:rFonts w:cs="Arial" w:hint="eastAsia"/>
                <w:color w:val="000000"/>
                <w:lang w:eastAsia="zh-CN"/>
              </w:rPr>
              <w:t>String</w:t>
            </w:r>
          </w:p>
        </w:tc>
        <w:tc>
          <w:tcPr>
            <w:tcW w:w="1134" w:type="dxa"/>
          </w:tcPr>
          <w:p w:rsidR="0092555A" w:rsidRDefault="0092555A" w:rsidP="00AF58AC">
            <w:pPr>
              <w:pStyle w:val="TAL"/>
              <w:rPr>
                <w:rFonts w:ascii="Verdana" w:hAnsi="Verdana"/>
                <w:lang w:val="en-US" w:eastAsia="zh-CN"/>
              </w:rPr>
            </w:pPr>
            <w:r>
              <w:rPr>
                <w:rFonts w:ascii="Verdana" w:hAnsi="Verdana" w:hint="eastAsia"/>
                <w:lang w:val="en-US" w:eastAsia="zh-CN"/>
              </w:rPr>
              <w:t>64K</w:t>
            </w:r>
          </w:p>
        </w:tc>
        <w:tc>
          <w:tcPr>
            <w:tcW w:w="4285" w:type="dxa"/>
          </w:tcPr>
          <w:p w:rsidR="0092555A" w:rsidRDefault="0092555A" w:rsidP="00AF58AC">
            <w:pPr>
              <w:rPr>
                <w:rFonts w:ascii="Arial" w:hAnsi="Arial"/>
                <w:sz w:val="19"/>
                <w:szCs w:val="19"/>
                <w:lang w:val="en-GB"/>
              </w:rPr>
            </w:pPr>
            <w:r>
              <w:rPr>
                <w:rFonts w:ascii="Arial" w:hAnsi="Arial" w:hint="eastAsia"/>
                <w:sz w:val="19"/>
                <w:szCs w:val="19"/>
                <w:lang w:val="en-GB"/>
              </w:rPr>
              <w:t>业务扩展属性</w:t>
            </w:r>
          </w:p>
          <w:p w:rsidR="0092555A" w:rsidRDefault="0092555A" w:rsidP="00AF58AC">
            <w:pPr>
              <w:rPr>
                <w:rFonts w:ascii="Arial" w:hAnsi="Arial"/>
                <w:sz w:val="19"/>
                <w:szCs w:val="19"/>
                <w:lang w:val="en-GB"/>
              </w:rPr>
            </w:pPr>
            <w:r>
              <w:rPr>
                <w:rFonts w:ascii="Arial" w:hAnsi="Arial" w:hint="eastAsia"/>
                <w:sz w:val="19"/>
                <w:szCs w:val="19"/>
                <w:lang w:val="en-GB"/>
              </w:rPr>
              <w:t>以</w:t>
            </w:r>
            <w:r>
              <w:rPr>
                <w:rFonts w:ascii="Arial" w:hAnsi="Arial" w:hint="eastAsia"/>
                <w:sz w:val="19"/>
                <w:szCs w:val="19"/>
                <w:lang w:val="en-GB"/>
              </w:rPr>
              <w:t>JSON</w:t>
            </w:r>
            <w:r>
              <w:rPr>
                <w:rFonts w:ascii="Arial" w:hAnsi="Arial" w:hint="eastAsia"/>
                <w:sz w:val="19"/>
                <w:szCs w:val="19"/>
                <w:lang w:val="en-GB"/>
              </w:rPr>
              <w:t>名值对方式存储业务自定义信息</w:t>
            </w:r>
          </w:p>
          <w:p w:rsidR="0092555A" w:rsidRDefault="0092555A" w:rsidP="00AF58AC">
            <w:pPr>
              <w:rPr>
                <w:rFonts w:ascii="宋体" w:cs="宋体"/>
                <w:color w:val="000000"/>
                <w:kern w:val="0"/>
                <w:sz w:val="20"/>
                <w:szCs w:val="20"/>
              </w:rPr>
            </w:pPr>
            <w:r>
              <w:rPr>
                <w:rFonts w:ascii="宋体" w:cs="宋体" w:hint="eastAsia"/>
                <w:color w:val="000000"/>
                <w:kern w:val="0"/>
                <w:sz w:val="20"/>
                <w:szCs w:val="20"/>
              </w:rPr>
              <w:t>例如：</w:t>
            </w:r>
          </w:p>
          <w:p w:rsidR="0092555A" w:rsidRDefault="0092555A" w:rsidP="0092555A">
            <w:pPr>
              <w:rPr>
                <w:rFonts w:ascii="Arial" w:hAnsi="Arial"/>
                <w:sz w:val="19"/>
                <w:szCs w:val="19"/>
                <w:lang w:val="en-GB"/>
              </w:rPr>
            </w:pPr>
            <w:r>
              <w:rPr>
                <w:rFonts w:ascii="宋体" w:cs="宋体"/>
                <w:color w:val="000000"/>
                <w:kern w:val="0"/>
                <w:sz w:val="20"/>
                <w:szCs w:val="20"/>
              </w:rPr>
              <w:t>{"token":"v1","secret":"v2"}</w:t>
            </w:r>
            <w:r>
              <w:rPr>
                <w:rFonts w:ascii="宋体" w:cs="宋体" w:hint="eastAsia"/>
                <w:color w:val="000000"/>
                <w:kern w:val="0"/>
                <w:sz w:val="20"/>
                <w:szCs w:val="20"/>
              </w:rPr>
              <w:t>.</w:t>
            </w:r>
          </w:p>
        </w:tc>
      </w:tr>
    </w:tbl>
    <w:p w:rsidR="0092555A" w:rsidRPr="0092555A" w:rsidRDefault="0092555A" w:rsidP="00737413">
      <w:pPr>
        <w:spacing w:line="240" w:lineRule="atLeast"/>
        <w:ind w:leftChars="186" w:left="391"/>
        <w:rPr>
          <w:lang w:val="en-GB"/>
        </w:rPr>
      </w:pPr>
    </w:p>
    <w:p w:rsidR="00EF4CE8" w:rsidRPr="00EF4CE8" w:rsidRDefault="00EF4CE8" w:rsidP="00737413">
      <w:pPr>
        <w:spacing w:line="240" w:lineRule="atLeast"/>
        <w:ind w:leftChars="186" w:left="391"/>
        <w:rPr>
          <w:lang w:val="fr-FR"/>
        </w:rPr>
      </w:pPr>
    </w:p>
    <w:p w:rsidR="00737413" w:rsidRPr="00397088" w:rsidRDefault="00737413" w:rsidP="00407B6C">
      <w:pPr>
        <w:pStyle w:val="31"/>
      </w:pPr>
      <w:bookmarkStart w:id="997" w:name="_Toc317101394"/>
      <w:r>
        <w:rPr>
          <w:rFonts w:hint="eastAsia"/>
        </w:rPr>
        <w:lastRenderedPageBreak/>
        <w:t>UserSrv</w:t>
      </w:r>
      <w:r w:rsidRPr="00B27246">
        <w:t>Info</w:t>
      </w:r>
      <w:r w:rsidR="00766072">
        <w:rPr>
          <w:rFonts w:hint="eastAsia"/>
        </w:rPr>
        <w:t>（</w:t>
      </w:r>
      <w:r w:rsidR="00766072">
        <w:rPr>
          <w:rFonts w:hint="eastAsia"/>
        </w:rPr>
        <w:t>V02.01</w:t>
      </w:r>
      <w:r w:rsidR="00766072">
        <w:rPr>
          <w:rFonts w:hint="eastAsia"/>
        </w:rPr>
        <w:t>）</w:t>
      </w:r>
      <w:bookmarkEnd w:id="997"/>
    </w:p>
    <w:tbl>
      <w:tblPr>
        <w:tblW w:w="9621" w:type="dxa"/>
        <w:jc w:val="center"/>
        <w:tblInd w:w="2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58"/>
        <w:gridCol w:w="1851"/>
        <w:gridCol w:w="731"/>
        <w:gridCol w:w="962"/>
        <w:gridCol w:w="1134"/>
        <w:gridCol w:w="4285"/>
      </w:tblGrid>
      <w:tr w:rsidR="00737413" w:rsidRPr="00B27246" w:rsidTr="00AF58AC">
        <w:trPr>
          <w:jc w:val="center"/>
        </w:trPr>
        <w:tc>
          <w:tcPr>
            <w:tcW w:w="658" w:type="dxa"/>
            <w:shd w:val="clear" w:color="auto" w:fill="99CCFF"/>
          </w:tcPr>
          <w:p w:rsidR="00737413" w:rsidRPr="00B27246" w:rsidRDefault="00737413" w:rsidP="00AF58AC">
            <w:pPr>
              <w:pStyle w:val="TAH"/>
              <w:rPr>
                <w:rFonts w:cs="Arial"/>
                <w:lang w:val="fr-FR" w:eastAsia="zh-CN"/>
              </w:rPr>
            </w:pPr>
            <w:r w:rsidRPr="00B27246">
              <w:rPr>
                <w:rFonts w:hAnsi="宋体" w:cs="Arial"/>
                <w:lang w:val="fr-FR" w:eastAsia="zh-CN"/>
              </w:rPr>
              <w:t>索引</w:t>
            </w:r>
          </w:p>
        </w:tc>
        <w:tc>
          <w:tcPr>
            <w:tcW w:w="1851" w:type="dxa"/>
            <w:shd w:val="clear" w:color="auto" w:fill="99CCFF"/>
          </w:tcPr>
          <w:p w:rsidR="00737413" w:rsidRPr="00B27246" w:rsidRDefault="00737413" w:rsidP="00AF58AC">
            <w:pPr>
              <w:pStyle w:val="TAH"/>
              <w:rPr>
                <w:rFonts w:cs="Arial"/>
                <w:lang w:val="fr-FR" w:eastAsia="zh-CN"/>
              </w:rPr>
            </w:pPr>
            <w:r w:rsidRPr="00B27246">
              <w:rPr>
                <w:rFonts w:hAnsi="宋体" w:cs="Arial"/>
                <w:lang w:val="fr-FR" w:eastAsia="zh-CN"/>
              </w:rPr>
              <w:t>参数名字</w:t>
            </w:r>
          </w:p>
        </w:tc>
        <w:tc>
          <w:tcPr>
            <w:tcW w:w="731" w:type="dxa"/>
            <w:shd w:val="clear" w:color="auto" w:fill="99CCFF"/>
          </w:tcPr>
          <w:p w:rsidR="00737413" w:rsidRPr="00B27246" w:rsidRDefault="00737413" w:rsidP="00AF58AC">
            <w:pPr>
              <w:pStyle w:val="TAH"/>
              <w:rPr>
                <w:rFonts w:cs="Arial"/>
                <w:lang w:val="fr-FR" w:eastAsia="zh-CN"/>
              </w:rPr>
            </w:pPr>
            <w:r w:rsidRPr="00B27246">
              <w:rPr>
                <w:rFonts w:hAnsi="宋体" w:cs="Arial"/>
                <w:lang w:val="fr-FR" w:eastAsia="zh-CN"/>
              </w:rPr>
              <w:t>可选</w:t>
            </w:r>
          </w:p>
        </w:tc>
        <w:tc>
          <w:tcPr>
            <w:tcW w:w="962" w:type="dxa"/>
            <w:shd w:val="clear" w:color="auto" w:fill="99CCFF"/>
          </w:tcPr>
          <w:p w:rsidR="00737413" w:rsidRPr="00B27246" w:rsidRDefault="00737413" w:rsidP="00AF58AC">
            <w:pPr>
              <w:pStyle w:val="TAH"/>
              <w:rPr>
                <w:rFonts w:cs="Arial"/>
                <w:lang w:val="fr-FR" w:eastAsia="zh-CN"/>
              </w:rPr>
            </w:pPr>
            <w:r w:rsidRPr="00B27246">
              <w:rPr>
                <w:rFonts w:hAnsi="宋体" w:cs="Arial"/>
                <w:lang w:val="fr-FR" w:eastAsia="zh-CN"/>
              </w:rPr>
              <w:t>类型</w:t>
            </w:r>
          </w:p>
        </w:tc>
        <w:tc>
          <w:tcPr>
            <w:tcW w:w="1134" w:type="dxa"/>
            <w:shd w:val="clear" w:color="auto" w:fill="99CCFF"/>
          </w:tcPr>
          <w:p w:rsidR="00737413" w:rsidRPr="00B27246" w:rsidRDefault="00737413" w:rsidP="00AF58AC">
            <w:pPr>
              <w:pStyle w:val="TAH"/>
              <w:rPr>
                <w:rFonts w:cs="Arial"/>
                <w:lang w:val="fr-FR" w:eastAsia="zh-CN"/>
              </w:rPr>
            </w:pPr>
            <w:r w:rsidRPr="00B27246">
              <w:rPr>
                <w:rFonts w:hAnsi="宋体" w:cs="Arial"/>
                <w:lang w:val="fr-FR" w:eastAsia="zh-CN"/>
              </w:rPr>
              <w:t>长度</w:t>
            </w:r>
            <w:r w:rsidRPr="00B27246">
              <w:rPr>
                <w:rFonts w:cs="Arial"/>
                <w:lang w:val="fr-FR" w:eastAsia="zh-CN"/>
              </w:rPr>
              <w:t xml:space="preserve"> (Byte)</w:t>
            </w:r>
          </w:p>
        </w:tc>
        <w:tc>
          <w:tcPr>
            <w:tcW w:w="4285" w:type="dxa"/>
            <w:shd w:val="clear" w:color="auto" w:fill="99CCFF"/>
          </w:tcPr>
          <w:p w:rsidR="00737413" w:rsidRPr="00B27246" w:rsidRDefault="00737413" w:rsidP="00AF58AC">
            <w:pPr>
              <w:pStyle w:val="TAH"/>
              <w:rPr>
                <w:rFonts w:cs="Arial"/>
                <w:lang w:val="fr-FR" w:eastAsia="zh-CN"/>
              </w:rPr>
            </w:pPr>
            <w:r w:rsidRPr="00B27246">
              <w:rPr>
                <w:rFonts w:hAnsi="宋体" w:cs="Arial"/>
                <w:lang w:val="fr-FR" w:eastAsia="zh-CN"/>
              </w:rPr>
              <w:t>描述信息</w:t>
            </w:r>
          </w:p>
        </w:tc>
      </w:tr>
      <w:tr w:rsidR="00737413" w:rsidRPr="00B27246" w:rsidTr="00AF58AC">
        <w:trPr>
          <w:jc w:val="center"/>
        </w:trPr>
        <w:tc>
          <w:tcPr>
            <w:tcW w:w="658" w:type="dxa"/>
          </w:tcPr>
          <w:p w:rsidR="00737413" w:rsidRPr="00B27246" w:rsidRDefault="00737413" w:rsidP="00AF58AC">
            <w:pPr>
              <w:pStyle w:val="TAL"/>
              <w:ind w:firstLine="210"/>
              <w:rPr>
                <w:rFonts w:cs="Arial"/>
                <w:lang w:val="en-US" w:eastAsia="zh-CN"/>
              </w:rPr>
            </w:pPr>
          </w:p>
        </w:tc>
        <w:tc>
          <w:tcPr>
            <w:tcW w:w="1851" w:type="dxa"/>
          </w:tcPr>
          <w:p w:rsidR="00737413" w:rsidRDefault="00737413" w:rsidP="00737413">
            <w:pPr>
              <w:pStyle w:val="TAL"/>
              <w:rPr>
                <w:color w:val="000000"/>
                <w:sz w:val="20"/>
                <w:szCs w:val="20"/>
                <w:lang w:eastAsia="zh-CN"/>
              </w:rPr>
            </w:pPr>
            <w:r>
              <w:rPr>
                <w:rFonts w:hint="eastAsia"/>
                <w:color w:val="000000"/>
                <w:sz w:val="20"/>
                <w:szCs w:val="20"/>
                <w:lang w:eastAsia="zh-CN"/>
              </w:rPr>
              <w:t>serviceID</w:t>
            </w:r>
          </w:p>
        </w:tc>
        <w:tc>
          <w:tcPr>
            <w:tcW w:w="731" w:type="dxa"/>
          </w:tcPr>
          <w:p w:rsidR="00737413" w:rsidRDefault="00737413" w:rsidP="00AF58AC">
            <w:pPr>
              <w:spacing w:line="240" w:lineRule="atLeast"/>
              <w:rPr>
                <w:rFonts w:ascii="Verdana" w:hAnsi="Verdana"/>
              </w:rPr>
            </w:pPr>
            <w:r>
              <w:rPr>
                <w:rFonts w:ascii="Arial" w:hAnsi="Arial" w:cs="Arial" w:hint="eastAsia"/>
                <w:sz w:val="18"/>
                <w:szCs w:val="18"/>
              </w:rPr>
              <w:t>M</w:t>
            </w:r>
          </w:p>
        </w:tc>
        <w:tc>
          <w:tcPr>
            <w:tcW w:w="962" w:type="dxa"/>
          </w:tcPr>
          <w:p w:rsidR="00737413" w:rsidRDefault="005200E4" w:rsidP="00AF58AC">
            <w:pPr>
              <w:pStyle w:val="TAL"/>
              <w:rPr>
                <w:lang w:eastAsia="zh-CN"/>
              </w:rPr>
            </w:pPr>
            <w:r>
              <w:rPr>
                <w:rFonts w:cs="Arial"/>
                <w:color w:val="000000"/>
                <w:lang w:eastAsia="zh-CN"/>
              </w:rPr>
              <w:t>Int</w:t>
            </w:r>
          </w:p>
        </w:tc>
        <w:tc>
          <w:tcPr>
            <w:tcW w:w="1134" w:type="dxa"/>
          </w:tcPr>
          <w:p w:rsidR="00737413" w:rsidRDefault="00737413" w:rsidP="00AF58AC">
            <w:pPr>
              <w:pStyle w:val="TAL"/>
              <w:rPr>
                <w:rFonts w:ascii="Verdana" w:hAnsi="Verdana"/>
                <w:lang w:val="en-US" w:eastAsia="zh-CN"/>
              </w:rPr>
            </w:pPr>
          </w:p>
        </w:tc>
        <w:tc>
          <w:tcPr>
            <w:tcW w:w="4285" w:type="dxa"/>
          </w:tcPr>
          <w:p w:rsidR="00737413" w:rsidRPr="00E252CB" w:rsidRDefault="00737413" w:rsidP="00AF58AC">
            <w:pPr>
              <w:rPr>
                <w:rFonts w:ascii="Arial" w:hAnsi="Arial" w:cs="Arial"/>
                <w:color w:val="000000"/>
                <w:sz w:val="18"/>
                <w:szCs w:val="18"/>
              </w:rPr>
            </w:pPr>
            <w:r>
              <w:rPr>
                <w:rFonts w:ascii="Arial" w:hAnsi="Arial" w:hint="eastAsia"/>
                <w:noProof/>
                <w:sz w:val="18"/>
                <w:szCs w:val="18"/>
              </w:rPr>
              <w:t>业务编号</w:t>
            </w:r>
          </w:p>
        </w:tc>
      </w:tr>
      <w:tr w:rsidR="00737413" w:rsidRPr="00B27246" w:rsidTr="00AF58AC">
        <w:trPr>
          <w:jc w:val="center"/>
        </w:trPr>
        <w:tc>
          <w:tcPr>
            <w:tcW w:w="658" w:type="dxa"/>
          </w:tcPr>
          <w:p w:rsidR="00737413" w:rsidRDefault="00737413" w:rsidP="00AF58AC">
            <w:pPr>
              <w:pStyle w:val="TAL"/>
              <w:ind w:firstLine="210"/>
              <w:rPr>
                <w:rFonts w:ascii="Verdana" w:hAnsi="Verdana"/>
                <w:lang w:val="en-US" w:eastAsia="zh-CN"/>
              </w:rPr>
            </w:pPr>
          </w:p>
        </w:tc>
        <w:tc>
          <w:tcPr>
            <w:tcW w:w="1851" w:type="dxa"/>
          </w:tcPr>
          <w:p w:rsidR="00737413" w:rsidRDefault="00737413" w:rsidP="00AF58AC">
            <w:pPr>
              <w:pStyle w:val="TAL"/>
              <w:rPr>
                <w:lang w:eastAsia="zh-CN"/>
              </w:rPr>
            </w:pPr>
            <w:r w:rsidRPr="00C60765">
              <w:t>update</w:t>
            </w:r>
            <w:r>
              <w:rPr>
                <w:rFonts w:hint="eastAsia"/>
              </w:rPr>
              <w:t>T</w:t>
            </w:r>
            <w:r w:rsidRPr="00C60765">
              <w:t>ime</w:t>
            </w:r>
          </w:p>
        </w:tc>
        <w:tc>
          <w:tcPr>
            <w:tcW w:w="731" w:type="dxa"/>
          </w:tcPr>
          <w:p w:rsidR="00737413" w:rsidRDefault="00737413" w:rsidP="00AF58AC">
            <w:pPr>
              <w:pStyle w:val="TAL"/>
              <w:rPr>
                <w:rFonts w:ascii="Verdana" w:hAnsi="Verdana"/>
                <w:lang w:val="en-US" w:eastAsia="zh-CN"/>
              </w:rPr>
            </w:pPr>
            <w:r>
              <w:rPr>
                <w:rFonts w:cs="Arial" w:hint="eastAsia"/>
                <w:color w:val="000000"/>
                <w:lang w:eastAsia="zh-CN"/>
              </w:rPr>
              <w:t>O</w:t>
            </w:r>
          </w:p>
        </w:tc>
        <w:tc>
          <w:tcPr>
            <w:tcW w:w="962" w:type="dxa"/>
          </w:tcPr>
          <w:p w:rsidR="00737413" w:rsidRDefault="00737413" w:rsidP="00AF58AC">
            <w:pPr>
              <w:pStyle w:val="TAL"/>
              <w:rPr>
                <w:rFonts w:ascii="Verdana" w:hAnsi="Verdana"/>
                <w:lang w:val="en-US" w:eastAsia="zh-CN"/>
              </w:rPr>
            </w:pPr>
            <w:r>
              <w:rPr>
                <w:rFonts w:cs="Arial" w:hint="eastAsia"/>
                <w:color w:val="000000"/>
                <w:lang w:eastAsia="zh-CN"/>
              </w:rPr>
              <w:t>String</w:t>
            </w:r>
          </w:p>
        </w:tc>
        <w:tc>
          <w:tcPr>
            <w:tcW w:w="1134" w:type="dxa"/>
          </w:tcPr>
          <w:p w:rsidR="00737413" w:rsidRDefault="00737413" w:rsidP="00AF58AC">
            <w:pPr>
              <w:pStyle w:val="TAL"/>
              <w:rPr>
                <w:rFonts w:ascii="Verdana" w:hAnsi="Verdana"/>
                <w:lang w:val="en-US" w:eastAsia="zh-CN"/>
              </w:rPr>
            </w:pPr>
            <w:r>
              <w:rPr>
                <w:rFonts w:hint="eastAsia"/>
              </w:rPr>
              <w:t>26</w:t>
            </w:r>
          </w:p>
        </w:tc>
        <w:tc>
          <w:tcPr>
            <w:tcW w:w="4285" w:type="dxa"/>
          </w:tcPr>
          <w:p w:rsidR="00737413" w:rsidRDefault="00737413" w:rsidP="00AF58AC">
            <w:pPr>
              <w:spacing w:line="240" w:lineRule="atLeast"/>
              <w:rPr>
                <w:rFonts w:ascii="Arial" w:hAnsi="Arial"/>
                <w:sz w:val="19"/>
                <w:szCs w:val="19"/>
                <w:lang w:val="en-GB"/>
              </w:rPr>
            </w:pPr>
            <w:r>
              <w:rPr>
                <w:rFonts w:ascii="Arial" w:hAnsi="Arial" w:hint="eastAsia"/>
                <w:sz w:val="19"/>
                <w:szCs w:val="19"/>
                <w:lang w:val="en-GB"/>
              </w:rPr>
              <w:t>数据更新时间</w:t>
            </w:r>
          </w:p>
          <w:p w:rsidR="00737413" w:rsidRDefault="00737413" w:rsidP="00AF58AC">
            <w:r>
              <w:rPr>
                <w:rFonts w:ascii="Arial" w:hAnsi="Arial" w:hint="eastAsia"/>
                <w:sz w:val="19"/>
                <w:szCs w:val="19"/>
                <w:lang w:val="en-GB"/>
              </w:rPr>
              <w:t>注：仅供查询</w:t>
            </w:r>
          </w:p>
        </w:tc>
      </w:tr>
      <w:tr w:rsidR="00737413" w:rsidRPr="00B27246" w:rsidTr="00AF58AC">
        <w:trPr>
          <w:jc w:val="center"/>
        </w:trPr>
        <w:tc>
          <w:tcPr>
            <w:tcW w:w="658" w:type="dxa"/>
          </w:tcPr>
          <w:p w:rsidR="00737413" w:rsidRDefault="00737413" w:rsidP="00AF58AC">
            <w:pPr>
              <w:pStyle w:val="TAL"/>
              <w:ind w:firstLine="210"/>
              <w:rPr>
                <w:rFonts w:ascii="Verdana" w:hAnsi="Verdana"/>
                <w:lang w:val="en-US" w:eastAsia="zh-CN"/>
              </w:rPr>
            </w:pPr>
          </w:p>
        </w:tc>
        <w:tc>
          <w:tcPr>
            <w:tcW w:w="1851" w:type="dxa"/>
          </w:tcPr>
          <w:p w:rsidR="00737413" w:rsidRPr="00F6229B" w:rsidRDefault="009F4BBE" w:rsidP="009F4BBE">
            <w:pPr>
              <w:pStyle w:val="TAL"/>
              <w:rPr>
                <w:rFonts w:ascii="Verdana" w:hAnsi="Verdana"/>
                <w:b/>
                <w:lang w:eastAsia="zh-CN"/>
              </w:rPr>
            </w:pPr>
            <w:r>
              <w:rPr>
                <w:rFonts w:hint="eastAsia"/>
                <w:lang w:eastAsia="zh-CN"/>
              </w:rPr>
              <w:t>a</w:t>
            </w:r>
            <w:r w:rsidR="00737413">
              <w:rPr>
                <w:rFonts w:hint="eastAsia"/>
              </w:rPr>
              <w:t>ttribute</w:t>
            </w:r>
          </w:p>
        </w:tc>
        <w:tc>
          <w:tcPr>
            <w:tcW w:w="731" w:type="dxa"/>
          </w:tcPr>
          <w:p w:rsidR="00737413" w:rsidRDefault="00D8620F" w:rsidP="00AF58AC">
            <w:pPr>
              <w:pStyle w:val="TAL"/>
              <w:rPr>
                <w:rFonts w:ascii="Verdana" w:hAnsi="Verdana"/>
                <w:lang w:val="en-US" w:eastAsia="zh-CN"/>
              </w:rPr>
            </w:pPr>
            <w:r>
              <w:rPr>
                <w:rFonts w:cs="Arial" w:hint="eastAsia"/>
                <w:color w:val="000000"/>
                <w:lang w:eastAsia="zh-CN"/>
              </w:rPr>
              <w:t>M</w:t>
            </w:r>
          </w:p>
        </w:tc>
        <w:tc>
          <w:tcPr>
            <w:tcW w:w="962" w:type="dxa"/>
          </w:tcPr>
          <w:p w:rsidR="00737413" w:rsidRDefault="00D8620F" w:rsidP="00AF58AC">
            <w:pPr>
              <w:pStyle w:val="TAL"/>
              <w:rPr>
                <w:rFonts w:ascii="Verdana" w:hAnsi="Verdana"/>
                <w:lang w:eastAsia="zh-CN"/>
              </w:rPr>
            </w:pPr>
            <w:r>
              <w:rPr>
                <w:rFonts w:cs="Arial" w:hint="eastAsia"/>
                <w:color w:val="000000"/>
                <w:lang w:eastAsia="zh-CN"/>
              </w:rPr>
              <w:t>String</w:t>
            </w:r>
          </w:p>
        </w:tc>
        <w:tc>
          <w:tcPr>
            <w:tcW w:w="1134" w:type="dxa"/>
          </w:tcPr>
          <w:p w:rsidR="00737413" w:rsidRDefault="00D8620F" w:rsidP="00AF58AC">
            <w:pPr>
              <w:pStyle w:val="TAL"/>
              <w:rPr>
                <w:rFonts w:ascii="Verdana" w:hAnsi="Verdana"/>
                <w:lang w:val="en-US" w:eastAsia="zh-CN"/>
              </w:rPr>
            </w:pPr>
            <w:r>
              <w:rPr>
                <w:rFonts w:ascii="Verdana" w:hAnsi="Verdana" w:hint="eastAsia"/>
                <w:lang w:val="en-US" w:eastAsia="zh-CN"/>
              </w:rPr>
              <w:t>64K</w:t>
            </w:r>
          </w:p>
        </w:tc>
        <w:tc>
          <w:tcPr>
            <w:tcW w:w="4285" w:type="dxa"/>
          </w:tcPr>
          <w:p w:rsidR="00737413" w:rsidRDefault="00737413" w:rsidP="00AF58AC">
            <w:pPr>
              <w:rPr>
                <w:rFonts w:ascii="Arial" w:hAnsi="Arial"/>
                <w:sz w:val="19"/>
                <w:szCs w:val="19"/>
                <w:lang w:val="en-GB"/>
              </w:rPr>
            </w:pPr>
            <w:r>
              <w:rPr>
                <w:rFonts w:ascii="Arial" w:hAnsi="Arial" w:hint="eastAsia"/>
                <w:sz w:val="19"/>
                <w:szCs w:val="19"/>
                <w:lang w:val="en-GB"/>
              </w:rPr>
              <w:t>业务扩展属性</w:t>
            </w:r>
          </w:p>
          <w:p w:rsidR="00737413" w:rsidRDefault="00737413" w:rsidP="00AF58AC">
            <w:pPr>
              <w:rPr>
                <w:rFonts w:ascii="Arial" w:hAnsi="Arial"/>
                <w:sz w:val="19"/>
                <w:szCs w:val="19"/>
                <w:lang w:val="en-GB"/>
              </w:rPr>
            </w:pPr>
            <w:r>
              <w:rPr>
                <w:rFonts w:ascii="Arial" w:hAnsi="Arial" w:hint="eastAsia"/>
                <w:sz w:val="19"/>
                <w:szCs w:val="19"/>
                <w:lang w:val="en-GB"/>
              </w:rPr>
              <w:t>以</w:t>
            </w:r>
            <w:r w:rsidR="00AF4077">
              <w:rPr>
                <w:rFonts w:ascii="Arial" w:hAnsi="Arial" w:hint="eastAsia"/>
                <w:sz w:val="19"/>
                <w:szCs w:val="19"/>
                <w:lang w:val="en-GB"/>
              </w:rPr>
              <w:t>JSON</w:t>
            </w:r>
            <w:r>
              <w:rPr>
                <w:rFonts w:ascii="Arial" w:hAnsi="Arial" w:hint="eastAsia"/>
                <w:sz w:val="19"/>
                <w:szCs w:val="19"/>
                <w:lang w:val="en-GB"/>
              </w:rPr>
              <w:t>名值对方式存储业务自定义信息</w:t>
            </w:r>
          </w:p>
          <w:p w:rsidR="00C611BC" w:rsidRPr="0092555A" w:rsidRDefault="00AF4077" w:rsidP="00C611BC">
            <w:pPr>
              <w:rPr>
                <w:rFonts w:ascii="宋体" w:cs="宋体"/>
                <w:color w:val="000000"/>
                <w:kern w:val="0"/>
                <w:sz w:val="20"/>
                <w:szCs w:val="20"/>
              </w:rPr>
            </w:pPr>
            <w:r>
              <w:rPr>
                <w:rFonts w:ascii="宋体" w:cs="宋体" w:hint="eastAsia"/>
                <w:color w:val="000000"/>
                <w:kern w:val="0"/>
                <w:sz w:val="20"/>
                <w:szCs w:val="20"/>
              </w:rPr>
              <w:t>例如：</w:t>
            </w:r>
            <w:r>
              <w:rPr>
                <w:rFonts w:ascii="宋体" w:cs="宋体"/>
                <w:color w:val="000000"/>
                <w:kern w:val="0"/>
                <w:sz w:val="20"/>
                <w:szCs w:val="20"/>
              </w:rPr>
              <w:t>{"token":"v1","secret":"v2"}</w:t>
            </w:r>
          </w:p>
        </w:tc>
      </w:tr>
    </w:tbl>
    <w:p w:rsidR="00AA32D9" w:rsidRPr="00397088" w:rsidRDefault="00AA32D9" w:rsidP="00407B6C">
      <w:pPr>
        <w:pStyle w:val="31"/>
      </w:pPr>
      <w:bookmarkStart w:id="998" w:name="_Toc317101395"/>
      <w:r>
        <w:rPr>
          <w:rFonts w:hint="eastAsia"/>
        </w:rPr>
        <w:t>CountryInfo</w:t>
      </w:r>
      <w:bookmarkEnd w:id="998"/>
    </w:p>
    <w:tbl>
      <w:tblPr>
        <w:tblW w:w="9621" w:type="dxa"/>
        <w:jc w:val="center"/>
        <w:tblInd w:w="2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58"/>
        <w:gridCol w:w="1851"/>
        <w:gridCol w:w="731"/>
        <w:gridCol w:w="962"/>
        <w:gridCol w:w="1134"/>
        <w:gridCol w:w="4285"/>
      </w:tblGrid>
      <w:tr w:rsidR="00AA32D9" w:rsidRPr="00B27246" w:rsidTr="002E7D11">
        <w:trPr>
          <w:jc w:val="center"/>
        </w:trPr>
        <w:tc>
          <w:tcPr>
            <w:tcW w:w="658" w:type="dxa"/>
            <w:shd w:val="clear" w:color="auto" w:fill="99CCFF"/>
          </w:tcPr>
          <w:p w:rsidR="00AA32D9" w:rsidRPr="00B27246" w:rsidRDefault="00AA32D9" w:rsidP="002E7D11">
            <w:pPr>
              <w:pStyle w:val="TAH"/>
              <w:rPr>
                <w:rFonts w:cs="Arial"/>
                <w:lang w:val="fr-FR" w:eastAsia="zh-CN"/>
              </w:rPr>
            </w:pPr>
            <w:r w:rsidRPr="00B27246">
              <w:rPr>
                <w:rFonts w:hAnsi="宋体" w:cs="Arial"/>
                <w:lang w:val="fr-FR" w:eastAsia="zh-CN"/>
              </w:rPr>
              <w:t>索引</w:t>
            </w:r>
          </w:p>
        </w:tc>
        <w:tc>
          <w:tcPr>
            <w:tcW w:w="1851" w:type="dxa"/>
            <w:shd w:val="clear" w:color="auto" w:fill="99CCFF"/>
          </w:tcPr>
          <w:p w:rsidR="00AA32D9" w:rsidRPr="00B27246" w:rsidRDefault="00AA32D9" w:rsidP="002E7D11">
            <w:pPr>
              <w:pStyle w:val="TAH"/>
              <w:rPr>
                <w:rFonts w:cs="Arial"/>
                <w:lang w:val="fr-FR" w:eastAsia="zh-CN"/>
              </w:rPr>
            </w:pPr>
            <w:r w:rsidRPr="00B27246">
              <w:rPr>
                <w:rFonts w:hAnsi="宋体" w:cs="Arial"/>
                <w:lang w:val="fr-FR" w:eastAsia="zh-CN"/>
              </w:rPr>
              <w:t>参数名字</w:t>
            </w:r>
          </w:p>
        </w:tc>
        <w:tc>
          <w:tcPr>
            <w:tcW w:w="731" w:type="dxa"/>
            <w:shd w:val="clear" w:color="auto" w:fill="99CCFF"/>
          </w:tcPr>
          <w:p w:rsidR="00AA32D9" w:rsidRPr="00B27246" w:rsidRDefault="00AA32D9" w:rsidP="002E7D11">
            <w:pPr>
              <w:pStyle w:val="TAH"/>
              <w:rPr>
                <w:rFonts w:cs="Arial"/>
                <w:lang w:val="fr-FR" w:eastAsia="zh-CN"/>
              </w:rPr>
            </w:pPr>
            <w:r w:rsidRPr="00B27246">
              <w:rPr>
                <w:rFonts w:hAnsi="宋体" w:cs="Arial"/>
                <w:lang w:val="fr-FR" w:eastAsia="zh-CN"/>
              </w:rPr>
              <w:t>可选</w:t>
            </w:r>
          </w:p>
        </w:tc>
        <w:tc>
          <w:tcPr>
            <w:tcW w:w="962" w:type="dxa"/>
            <w:shd w:val="clear" w:color="auto" w:fill="99CCFF"/>
          </w:tcPr>
          <w:p w:rsidR="00AA32D9" w:rsidRPr="00B27246" w:rsidRDefault="00AA32D9" w:rsidP="002E7D11">
            <w:pPr>
              <w:pStyle w:val="TAH"/>
              <w:rPr>
                <w:rFonts w:cs="Arial"/>
                <w:lang w:val="fr-FR" w:eastAsia="zh-CN"/>
              </w:rPr>
            </w:pPr>
            <w:r w:rsidRPr="00B27246">
              <w:rPr>
                <w:rFonts w:hAnsi="宋体" w:cs="Arial"/>
                <w:lang w:val="fr-FR" w:eastAsia="zh-CN"/>
              </w:rPr>
              <w:t>类型</w:t>
            </w:r>
          </w:p>
        </w:tc>
        <w:tc>
          <w:tcPr>
            <w:tcW w:w="1134" w:type="dxa"/>
            <w:shd w:val="clear" w:color="auto" w:fill="99CCFF"/>
          </w:tcPr>
          <w:p w:rsidR="00AA32D9" w:rsidRPr="00B27246" w:rsidRDefault="00AA32D9" w:rsidP="002E7D11">
            <w:pPr>
              <w:pStyle w:val="TAH"/>
              <w:rPr>
                <w:rFonts w:cs="Arial"/>
                <w:lang w:val="fr-FR" w:eastAsia="zh-CN"/>
              </w:rPr>
            </w:pPr>
            <w:r w:rsidRPr="00B27246">
              <w:rPr>
                <w:rFonts w:hAnsi="宋体" w:cs="Arial"/>
                <w:lang w:val="fr-FR" w:eastAsia="zh-CN"/>
              </w:rPr>
              <w:t>长度</w:t>
            </w:r>
            <w:r w:rsidRPr="00B27246">
              <w:rPr>
                <w:rFonts w:cs="Arial"/>
                <w:lang w:val="fr-FR" w:eastAsia="zh-CN"/>
              </w:rPr>
              <w:t xml:space="preserve"> (Byte)</w:t>
            </w:r>
          </w:p>
        </w:tc>
        <w:tc>
          <w:tcPr>
            <w:tcW w:w="4285" w:type="dxa"/>
            <w:shd w:val="clear" w:color="auto" w:fill="99CCFF"/>
          </w:tcPr>
          <w:p w:rsidR="00AA32D9" w:rsidRPr="00B27246" w:rsidRDefault="00AA32D9" w:rsidP="002E7D11">
            <w:pPr>
              <w:pStyle w:val="TAH"/>
              <w:rPr>
                <w:rFonts w:cs="Arial"/>
                <w:lang w:val="fr-FR" w:eastAsia="zh-CN"/>
              </w:rPr>
            </w:pPr>
            <w:r w:rsidRPr="00B27246">
              <w:rPr>
                <w:rFonts w:hAnsi="宋体" w:cs="Arial"/>
                <w:lang w:val="fr-FR" w:eastAsia="zh-CN"/>
              </w:rPr>
              <w:t>描述信息</w:t>
            </w:r>
          </w:p>
        </w:tc>
      </w:tr>
      <w:tr w:rsidR="00AA32D9" w:rsidRPr="00B27246" w:rsidTr="002E7D11">
        <w:trPr>
          <w:jc w:val="center"/>
        </w:trPr>
        <w:tc>
          <w:tcPr>
            <w:tcW w:w="658" w:type="dxa"/>
          </w:tcPr>
          <w:p w:rsidR="00AA32D9" w:rsidRPr="00B27246" w:rsidRDefault="00AA32D9" w:rsidP="002E7D11">
            <w:pPr>
              <w:pStyle w:val="TAL"/>
              <w:ind w:firstLine="210"/>
              <w:rPr>
                <w:rFonts w:cs="Arial"/>
                <w:lang w:val="en-US" w:eastAsia="zh-CN"/>
              </w:rPr>
            </w:pPr>
          </w:p>
        </w:tc>
        <w:tc>
          <w:tcPr>
            <w:tcW w:w="1851" w:type="dxa"/>
          </w:tcPr>
          <w:p w:rsidR="00AA32D9" w:rsidRDefault="00AA32D9" w:rsidP="002E7D11">
            <w:pPr>
              <w:pStyle w:val="TAL"/>
              <w:rPr>
                <w:color w:val="000000"/>
                <w:sz w:val="20"/>
                <w:szCs w:val="20"/>
                <w:lang w:eastAsia="zh-CN"/>
              </w:rPr>
            </w:pPr>
            <w:r>
              <w:rPr>
                <w:rFonts w:hint="eastAsia"/>
                <w:lang w:val="fr-FR" w:eastAsia="zh-CN"/>
              </w:rPr>
              <w:t>countryCallingCode</w:t>
            </w:r>
          </w:p>
        </w:tc>
        <w:tc>
          <w:tcPr>
            <w:tcW w:w="731" w:type="dxa"/>
          </w:tcPr>
          <w:p w:rsidR="00AA32D9" w:rsidRDefault="00AA32D9" w:rsidP="002E7D11">
            <w:pPr>
              <w:spacing w:line="240" w:lineRule="atLeast"/>
              <w:rPr>
                <w:rFonts w:ascii="Verdana" w:hAnsi="Verdana"/>
              </w:rPr>
            </w:pPr>
            <w:r>
              <w:rPr>
                <w:rFonts w:ascii="Arial" w:hAnsi="Arial" w:hint="eastAsia"/>
                <w:kern w:val="0"/>
                <w:sz w:val="18"/>
                <w:szCs w:val="18"/>
                <w:lang w:val="fr-FR"/>
              </w:rPr>
              <w:t>M</w:t>
            </w:r>
          </w:p>
        </w:tc>
        <w:tc>
          <w:tcPr>
            <w:tcW w:w="962" w:type="dxa"/>
          </w:tcPr>
          <w:p w:rsidR="00AA32D9" w:rsidRDefault="00AA32D9" w:rsidP="002E7D11">
            <w:pPr>
              <w:pStyle w:val="TAL"/>
              <w:rPr>
                <w:lang w:eastAsia="zh-CN"/>
              </w:rPr>
            </w:pPr>
            <w:r>
              <w:rPr>
                <w:rFonts w:hint="eastAsia"/>
                <w:lang w:val="fr-FR"/>
              </w:rPr>
              <w:t>String</w:t>
            </w:r>
          </w:p>
        </w:tc>
        <w:tc>
          <w:tcPr>
            <w:tcW w:w="1134" w:type="dxa"/>
          </w:tcPr>
          <w:p w:rsidR="00AA32D9" w:rsidRDefault="00AA32D9" w:rsidP="002E7D11">
            <w:pPr>
              <w:pStyle w:val="TAL"/>
              <w:rPr>
                <w:rFonts w:ascii="Verdana" w:hAnsi="Verdana"/>
                <w:lang w:val="en-US" w:eastAsia="zh-CN"/>
              </w:rPr>
            </w:pPr>
            <w:r>
              <w:rPr>
                <w:rFonts w:hint="eastAsia"/>
                <w:lang w:val="fr-FR"/>
              </w:rPr>
              <w:t>8</w:t>
            </w:r>
          </w:p>
        </w:tc>
        <w:tc>
          <w:tcPr>
            <w:tcW w:w="4285" w:type="dxa"/>
          </w:tcPr>
          <w:p w:rsidR="00AA32D9" w:rsidRDefault="00AA32D9" w:rsidP="002E7D11">
            <w:pPr>
              <w:spacing w:line="240" w:lineRule="atLeast"/>
              <w:rPr>
                <w:rFonts w:ascii="Arial" w:hAnsi="Arial"/>
                <w:kern w:val="0"/>
                <w:sz w:val="18"/>
                <w:szCs w:val="18"/>
                <w:lang w:val="fr-FR"/>
              </w:rPr>
            </w:pPr>
            <w:r>
              <w:rPr>
                <w:rFonts w:ascii="Arial" w:hAnsi="Arial" w:hint="eastAsia"/>
                <w:kern w:val="0"/>
                <w:sz w:val="18"/>
                <w:szCs w:val="18"/>
                <w:lang w:val="fr-FR"/>
              </w:rPr>
              <w:t>国际电话区号</w:t>
            </w:r>
          </w:p>
          <w:p w:rsidR="00AA32D9" w:rsidRPr="00E252CB" w:rsidRDefault="00AA32D9" w:rsidP="002E7D11">
            <w:pPr>
              <w:rPr>
                <w:rFonts w:ascii="Arial" w:hAnsi="Arial" w:cs="Arial"/>
                <w:color w:val="000000"/>
                <w:sz w:val="18"/>
                <w:szCs w:val="18"/>
              </w:rPr>
            </w:pPr>
            <w:r>
              <w:rPr>
                <w:rFonts w:ascii="Arial" w:hAnsi="Arial" w:hint="eastAsia"/>
                <w:kern w:val="0"/>
                <w:sz w:val="18"/>
                <w:szCs w:val="18"/>
                <w:lang w:val="fr-FR"/>
              </w:rPr>
              <w:t>注：固定＋开头</w:t>
            </w:r>
          </w:p>
        </w:tc>
      </w:tr>
      <w:tr w:rsidR="00AA32D9" w:rsidRPr="00B27246" w:rsidTr="002E7D11">
        <w:trPr>
          <w:jc w:val="center"/>
        </w:trPr>
        <w:tc>
          <w:tcPr>
            <w:tcW w:w="658" w:type="dxa"/>
          </w:tcPr>
          <w:p w:rsidR="00AA32D9" w:rsidRDefault="00AA32D9" w:rsidP="002E7D11">
            <w:pPr>
              <w:pStyle w:val="TAL"/>
              <w:ind w:firstLine="210"/>
              <w:rPr>
                <w:rFonts w:ascii="Verdana" w:hAnsi="Verdana"/>
                <w:lang w:val="en-US" w:eastAsia="zh-CN"/>
              </w:rPr>
            </w:pPr>
          </w:p>
        </w:tc>
        <w:tc>
          <w:tcPr>
            <w:tcW w:w="1851" w:type="dxa"/>
          </w:tcPr>
          <w:p w:rsidR="00AA32D9" w:rsidRDefault="00AA32D9" w:rsidP="002E7D11">
            <w:pPr>
              <w:pStyle w:val="TAL"/>
              <w:rPr>
                <w:lang w:eastAsia="zh-CN"/>
              </w:rPr>
            </w:pPr>
            <w:r>
              <w:rPr>
                <w:rFonts w:hint="eastAsia"/>
                <w:lang w:val="fr-FR" w:eastAsia="zh-CN"/>
              </w:rPr>
              <w:t>countryCode</w:t>
            </w:r>
          </w:p>
        </w:tc>
        <w:tc>
          <w:tcPr>
            <w:tcW w:w="731" w:type="dxa"/>
          </w:tcPr>
          <w:p w:rsidR="00AA32D9" w:rsidRDefault="00AA32D9" w:rsidP="002E7D11">
            <w:pPr>
              <w:pStyle w:val="TAL"/>
              <w:rPr>
                <w:rFonts w:ascii="Verdana" w:hAnsi="Verdana"/>
                <w:lang w:val="en-US" w:eastAsia="zh-CN"/>
              </w:rPr>
            </w:pPr>
            <w:r>
              <w:rPr>
                <w:rFonts w:hint="eastAsia"/>
                <w:lang w:val="fr-FR"/>
              </w:rPr>
              <w:t>M</w:t>
            </w:r>
          </w:p>
        </w:tc>
        <w:tc>
          <w:tcPr>
            <w:tcW w:w="962" w:type="dxa"/>
          </w:tcPr>
          <w:p w:rsidR="00AA32D9" w:rsidRDefault="00AA32D9" w:rsidP="002E7D11">
            <w:pPr>
              <w:pStyle w:val="TAL"/>
              <w:rPr>
                <w:rFonts w:ascii="Verdana" w:hAnsi="Verdana"/>
                <w:lang w:val="en-US" w:eastAsia="zh-CN"/>
              </w:rPr>
            </w:pPr>
            <w:r>
              <w:rPr>
                <w:rFonts w:hint="eastAsia"/>
                <w:lang w:val="fr-FR"/>
              </w:rPr>
              <w:t>String</w:t>
            </w:r>
          </w:p>
        </w:tc>
        <w:tc>
          <w:tcPr>
            <w:tcW w:w="1134" w:type="dxa"/>
          </w:tcPr>
          <w:p w:rsidR="00AA32D9" w:rsidRDefault="00AA32D9" w:rsidP="002E7D11">
            <w:pPr>
              <w:pStyle w:val="TAL"/>
              <w:rPr>
                <w:rFonts w:ascii="Verdana" w:hAnsi="Verdana"/>
                <w:lang w:val="en-US" w:eastAsia="zh-CN"/>
              </w:rPr>
            </w:pPr>
            <w:r>
              <w:rPr>
                <w:rFonts w:hint="eastAsia"/>
                <w:lang w:val="fr-FR"/>
              </w:rPr>
              <w:t>4</w:t>
            </w:r>
          </w:p>
        </w:tc>
        <w:tc>
          <w:tcPr>
            <w:tcW w:w="4285" w:type="dxa"/>
          </w:tcPr>
          <w:p w:rsidR="00AA32D9" w:rsidRDefault="00AA32D9" w:rsidP="002E7D11">
            <w:r>
              <w:rPr>
                <w:rFonts w:ascii="Arial" w:hAnsi="Arial" w:hint="eastAsia"/>
                <w:kern w:val="0"/>
                <w:sz w:val="18"/>
                <w:szCs w:val="18"/>
                <w:lang w:val="fr-FR"/>
              </w:rPr>
              <w:t>国家码</w:t>
            </w:r>
          </w:p>
        </w:tc>
      </w:tr>
      <w:tr w:rsidR="00CF5DF9" w:rsidRPr="00B27246" w:rsidTr="002E7D11">
        <w:trPr>
          <w:jc w:val="center"/>
        </w:trPr>
        <w:tc>
          <w:tcPr>
            <w:tcW w:w="658" w:type="dxa"/>
          </w:tcPr>
          <w:p w:rsidR="00CF5DF9" w:rsidRDefault="00CF5DF9" w:rsidP="002E7D11">
            <w:pPr>
              <w:pStyle w:val="TAL"/>
              <w:ind w:firstLine="210"/>
              <w:rPr>
                <w:rFonts w:ascii="Verdana" w:hAnsi="Verdana"/>
                <w:lang w:val="en-US" w:eastAsia="zh-CN"/>
              </w:rPr>
            </w:pPr>
          </w:p>
        </w:tc>
        <w:tc>
          <w:tcPr>
            <w:tcW w:w="1851" w:type="dxa"/>
          </w:tcPr>
          <w:p w:rsidR="00CF5DF9" w:rsidRDefault="00CF5DF9" w:rsidP="002E7D11">
            <w:pPr>
              <w:pStyle w:val="TAL"/>
              <w:rPr>
                <w:lang w:val="fr-FR" w:eastAsia="zh-CN"/>
              </w:rPr>
            </w:pPr>
          </w:p>
        </w:tc>
        <w:tc>
          <w:tcPr>
            <w:tcW w:w="731" w:type="dxa"/>
          </w:tcPr>
          <w:p w:rsidR="00CF5DF9" w:rsidRDefault="00CF5DF9" w:rsidP="002E7D11">
            <w:pPr>
              <w:pStyle w:val="TAL"/>
              <w:rPr>
                <w:lang w:val="fr-FR"/>
              </w:rPr>
            </w:pPr>
          </w:p>
        </w:tc>
        <w:tc>
          <w:tcPr>
            <w:tcW w:w="962" w:type="dxa"/>
          </w:tcPr>
          <w:p w:rsidR="00CF5DF9" w:rsidRDefault="00CF5DF9" w:rsidP="002E7D11">
            <w:pPr>
              <w:pStyle w:val="TAL"/>
              <w:rPr>
                <w:lang w:val="fr-FR"/>
              </w:rPr>
            </w:pPr>
          </w:p>
        </w:tc>
        <w:tc>
          <w:tcPr>
            <w:tcW w:w="1134" w:type="dxa"/>
          </w:tcPr>
          <w:p w:rsidR="00CF5DF9" w:rsidRDefault="00CF5DF9" w:rsidP="002E7D11">
            <w:pPr>
              <w:pStyle w:val="TAL"/>
              <w:rPr>
                <w:lang w:val="fr-FR"/>
              </w:rPr>
            </w:pPr>
          </w:p>
        </w:tc>
        <w:tc>
          <w:tcPr>
            <w:tcW w:w="4285" w:type="dxa"/>
          </w:tcPr>
          <w:p w:rsidR="00CF5DF9" w:rsidRDefault="00CF5DF9" w:rsidP="002E7D11">
            <w:pPr>
              <w:rPr>
                <w:rFonts w:ascii="Arial" w:hAnsi="Arial"/>
                <w:kern w:val="0"/>
                <w:sz w:val="18"/>
                <w:szCs w:val="18"/>
                <w:lang w:val="fr-FR"/>
              </w:rPr>
            </w:pPr>
          </w:p>
        </w:tc>
      </w:tr>
    </w:tbl>
    <w:p w:rsidR="00673483" w:rsidRPr="00397088" w:rsidRDefault="00673483" w:rsidP="00407B6C">
      <w:pPr>
        <w:pStyle w:val="31"/>
      </w:pPr>
      <w:r>
        <w:rPr>
          <w:rFonts w:hint="eastAsia"/>
        </w:rPr>
        <w:t>MoSMS</w:t>
      </w:r>
    </w:p>
    <w:tbl>
      <w:tblPr>
        <w:tblW w:w="9621" w:type="dxa"/>
        <w:jc w:val="center"/>
        <w:tblInd w:w="2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58"/>
        <w:gridCol w:w="1851"/>
        <w:gridCol w:w="731"/>
        <w:gridCol w:w="962"/>
        <w:gridCol w:w="1134"/>
        <w:gridCol w:w="4285"/>
      </w:tblGrid>
      <w:tr w:rsidR="00673483" w:rsidRPr="00B27246" w:rsidTr="008A5770">
        <w:trPr>
          <w:jc w:val="center"/>
        </w:trPr>
        <w:tc>
          <w:tcPr>
            <w:tcW w:w="658" w:type="dxa"/>
            <w:shd w:val="clear" w:color="auto" w:fill="99CCFF"/>
          </w:tcPr>
          <w:p w:rsidR="00673483" w:rsidRPr="00B27246" w:rsidRDefault="00673483" w:rsidP="008A5770">
            <w:pPr>
              <w:pStyle w:val="TAH"/>
              <w:rPr>
                <w:rFonts w:cs="Arial"/>
                <w:lang w:val="fr-FR" w:eastAsia="zh-CN"/>
              </w:rPr>
            </w:pPr>
            <w:r w:rsidRPr="00B27246">
              <w:rPr>
                <w:rFonts w:hAnsi="宋体" w:cs="Arial"/>
                <w:lang w:val="fr-FR" w:eastAsia="zh-CN"/>
              </w:rPr>
              <w:t>索引</w:t>
            </w:r>
          </w:p>
        </w:tc>
        <w:tc>
          <w:tcPr>
            <w:tcW w:w="1851" w:type="dxa"/>
            <w:shd w:val="clear" w:color="auto" w:fill="99CCFF"/>
          </w:tcPr>
          <w:p w:rsidR="00673483" w:rsidRPr="00B27246" w:rsidRDefault="00673483" w:rsidP="008A5770">
            <w:pPr>
              <w:pStyle w:val="TAH"/>
              <w:rPr>
                <w:rFonts w:cs="Arial"/>
                <w:lang w:val="fr-FR" w:eastAsia="zh-CN"/>
              </w:rPr>
            </w:pPr>
            <w:r w:rsidRPr="00B27246">
              <w:rPr>
                <w:rFonts w:hAnsi="宋体" w:cs="Arial"/>
                <w:lang w:val="fr-FR" w:eastAsia="zh-CN"/>
              </w:rPr>
              <w:t>参数名字</w:t>
            </w:r>
          </w:p>
        </w:tc>
        <w:tc>
          <w:tcPr>
            <w:tcW w:w="731" w:type="dxa"/>
            <w:shd w:val="clear" w:color="auto" w:fill="99CCFF"/>
          </w:tcPr>
          <w:p w:rsidR="00673483" w:rsidRPr="00B27246" w:rsidRDefault="00673483" w:rsidP="008A5770">
            <w:pPr>
              <w:pStyle w:val="TAH"/>
              <w:rPr>
                <w:rFonts w:cs="Arial"/>
                <w:lang w:val="fr-FR" w:eastAsia="zh-CN"/>
              </w:rPr>
            </w:pPr>
            <w:r w:rsidRPr="00B27246">
              <w:rPr>
                <w:rFonts w:hAnsi="宋体" w:cs="Arial"/>
                <w:lang w:val="fr-FR" w:eastAsia="zh-CN"/>
              </w:rPr>
              <w:t>可选</w:t>
            </w:r>
          </w:p>
        </w:tc>
        <w:tc>
          <w:tcPr>
            <w:tcW w:w="962" w:type="dxa"/>
            <w:shd w:val="clear" w:color="auto" w:fill="99CCFF"/>
          </w:tcPr>
          <w:p w:rsidR="00673483" w:rsidRPr="00B27246" w:rsidRDefault="00673483" w:rsidP="008A5770">
            <w:pPr>
              <w:pStyle w:val="TAH"/>
              <w:rPr>
                <w:rFonts w:cs="Arial"/>
                <w:lang w:val="fr-FR" w:eastAsia="zh-CN"/>
              </w:rPr>
            </w:pPr>
            <w:r w:rsidRPr="00B27246">
              <w:rPr>
                <w:rFonts w:hAnsi="宋体" w:cs="Arial"/>
                <w:lang w:val="fr-FR" w:eastAsia="zh-CN"/>
              </w:rPr>
              <w:t>类型</w:t>
            </w:r>
          </w:p>
        </w:tc>
        <w:tc>
          <w:tcPr>
            <w:tcW w:w="1134" w:type="dxa"/>
            <w:shd w:val="clear" w:color="auto" w:fill="99CCFF"/>
          </w:tcPr>
          <w:p w:rsidR="00673483" w:rsidRPr="00B27246" w:rsidRDefault="00673483" w:rsidP="008A5770">
            <w:pPr>
              <w:pStyle w:val="TAH"/>
              <w:rPr>
                <w:rFonts w:cs="Arial"/>
                <w:lang w:val="fr-FR" w:eastAsia="zh-CN"/>
              </w:rPr>
            </w:pPr>
            <w:r w:rsidRPr="00B27246">
              <w:rPr>
                <w:rFonts w:hAnsi="宋体" w:cs="Arial"/>
                <w:lang w:val="fr-FR" w:eastAsia="zh-CN"/>
              </w:rPr>
              <w:t>长度</w:t>
            </w:r>
            <w:r w:rsidRPr="00B27246">
              <w:rPr>
                <w:rFonts w:cs="Arial"/>
                <w:lang w:val="fr-FR" w:eastAsia="zh-CN"/>
              </w:rPr>
              <w:t xml:space="preserve"> (Byte)</w:t>
            </w:r>
          </w:p>
        </w:tc>
        <w:tc>
          <w:tcPr>
            <w:tcW w:w="4285" w:type="dxa"/>
            <w:shd w:val="clear" w:color="auto" w:fill="99CCFF"/>
          </w:tcPr>
          <w:p w:rsidR="00673483" w:rsidRPr="00B27246" w:rsidRDefault="00673483" w:rsidP="008A5770">
            <w:pPr>
              <w:pStyle w:val="TAH"/>
              <w:rPr>
                <w:rFonts w:cs="Arial"/>
                <w:lang w:val="fr-FR" w:eastAsia="zh-CN"/>
              </w:rPr>
            </w:pPr>
            <w:r w:rsidRPr="00B27246">
              <w:rPr>
                <w:rFonts w:hAnsi="宋体" w:cs="Arial"/>
                <w:lang w:val="fr-FR" w:eastAsia="zh-CN"/>
              </w:rPr>
              <w:t>描述信息</w:t>
            </w:r>
          </w:p>
        </w:tc>
      </w:tr>
      <w:tr w:rsidR="009A7EE2" w:rsidRPr="00B27246" w:rsidTr="008A5770">
        <w:trPr>
          <w:jc w:val="center"/>
        </w:trPr>
        <w:tc>
          <w:tcPr>
            <w:tcW w:w="658" w:type="dxa"/>
          </w:tcPr>
          <w:p w:rsidR="009A7EE2" w:rsidRDefault="009A7EE2" w:rsidP="008A5770">
            <w:pPr>
              <w:pStyle w:val="TAL"/>
              <w:ind w:firstLine="210"/>
              <w:rPr>
                <w:rFonts w:ascii="Verdana" w:hAnsi="Verdana"/>
                <w:lang w:val="en-US" w:eastAsia="zh-CN"/>
              </w:rPr>
            </w:pPr>
          </w:p>
        </w:tc>
        <w:tc>
          <w:tcPr>
            <w:tcW w:w="1851" w:type="dxa"/>
          </w:tcPr>
          <w:p w:rsidR="009A7EE2" w:rsidRDefault="009A7EE2" w:rsidP="008A5770">
            <w:pPr>
              <w:pStyle w:val="TAL"/>
              <w:rPr>
                <w:lang w:eastAsia="zh-CN"/>
              </w:rPr>
            </w:pPr>
            <w:r>
              <w:rPr>
                <w:rFonts w:hint="eastAsia"/>
                <w:lang w:eastAsia="zh-CN"/>
              </w:rPr>
              <w:t>accessCode</w:t>
            </w:r>
          </w:p>
        </w:tc>
        <w:tc>
          <w:tcPr>
            <w:tcW w:w="731" w:type="dxa"/>
          </w:tcPr>
          <w:p w:rsidR="009A7EE2" w:rsidRDefault="009A7EE2" w:rsidP="008A5770">
            <w:pPr>
              <w:pStyle w:val="TAL"/>
              <w:rPr>
                <w:rFonts w:cs="Arial"/>
                <w:color w:val="000000"/>
                <w:lang w:eastAsia="zh-CN"/>
              </w:rPr>
            </w:pPr>
            <w:r>
              <w:rPr>
                <w:rFonts w:cs="Arial" w:hint="eastAsia"/>
                <w:color w:val="000000"/>
                <w:lang w:eastAsia="zh-CN"/>
              </w:rPr>
              <w:t>M</w:t>
            </w:r>
          </w:p>
        </w:tc>
        <w:tc>
          <w:tcPr>
            <w:tcW w:w="962" w:type="dxa"/>
          </w:tcPr>
          <w:p w:rsidR="009A7EE2" w:rsidRDefault="009A7EE2" w:rsidP="008A5770">
            <w:pPr>
              <w:pStyle w:val="TAL"/>
              <w:rPr>
                <w:rFonts w:cs="Arial"/>
                <w:color w:val="000000"/>
                <w:lang w:eastAsia="zh-CN"/>
              </w:rPr>
            </w:pPr>
            <w:r>
              <w:rPr>
                <w:rFonts w:cs="Arial" w:hint="eastAsia"/>
                <w:color w:val="000000"/>
                <w:lang w:eastAsia="zh-CN"/>
              </w:rPr>
              <w:t>String</w:t>
            </w:r>
          </w:p>
        </w:tc>
        <w:tc>
          <w:tcPr>
            <w:tcW w:w="1134" w:type="dxa"/>
          </w:tcPr>
          <w:p w:rsidR="009A7EE2" w:rsidRDefault="009A7EE2" w:rsidP="008A5770">
            <w:pPr>
              <w:pStyle w:val="TAL"/>
              <w:rPr>
                <w:lang w:val="fr-FR" w:eastAsia="zh-CN"/>
              </w:rPr>
            </w:pPr>
            <w:r>
              <w:rPr>
                <w:rFonts w:hint="eastAsia"/>
                <w:lang w:val="fr-FR" w:eastAsia="zh-CN"/>
              </w:rPr>
              <w:t>32</w:t>
            </w:r>
          </w:p>
        </w:tc>
        <w:tc>
          <w:tcPr>
            <w:tcW w:w="4285" w:type="dxa"/>
          </w:tcPr>
          <w:p w:rsidR="009A7EE2" w:rsidRDefault="009A7EE2" w:rsidP="003A2680">
            <w:pPr>
              <w:pStyle w:val="CharCharCharCharChar"/>
            </w:pPr>
            <w:r>
              <w:rPr>
                <w:rFonts w:hint="eastAsia"/>
              </w:rPr>
              <w:t>短信接入码</w:t>
            </w:r>
          </w:p>
        </w:tc>
      </w:tr>
      <w:tr w:rsidR="003162F6" w:rsidRPr="00B27246" w:rsidTr="008A5770">
        <w:trPr>
          <w:jc w:val="center"/>
        </w:trPr>
        <w:tc>
          <w:tcPr>
            <w:tcW w:w="658" w:type="dxa"/>
          </w:tcPr>
          <w:p w:rsidR="003162F6" w:rsidRDefault="003162F6" w:rsidP="008A5770">
            <w:pPr>
              <w:pStyle w:val="TAL"/>
              <w:ind w:firstLine="210"/>
              <w:rPr>
                <w:rFonts w:ascii="Verdana" w:hAnsi="Verdana"/>
                <w:lang w:val="en-US" w:eastAsia="zh-CN"/>
              </w:rPr>
            </w:pPr>
          </w:p>
        </w:tc>
        <w:tc>
          <w:tcPr>
            <w:tcW w:w="1851" w:type="dxa"/>
          </w:tcPr>
          <w:p w:rsidR="003162F6" w:rsidRDefault="003162F6" w:rsidP="008A5770">
            <w:pPr>
              <w:pStyle w:val="TAL"/>
              <w:rPr>
                <w:lang w:val="fr-FR"/>
              </w:rPr>
            </w:pPr>
            <w:r>
              <w:rPr>
                <w:rFonts w:hint="eastAsia"/>
                <w:lang w:eastAsia="zh-CN"/>
              </w:rPr>
              <w:t>m</w:t>
            </w:r>
            <w:r>
              <w:rPr>
                <w:rFonts w:hint="eastAsia"/>
              </w:rPr>
              <w:t>obilePhone</w:t>
            </w:r>
          </w:p>
        </w:tc>
        <w:tc>
          <w:tcPr>
            <w:tcW w:w="731" w:type="dxa"/>
          </w:tcPr>
          <w:p w:rsidR="003162F6" w:rsidRDefault="003162F6" w:rsidP="008A5770">
            <w:pPr>
              <w:pStyle w:val="TAL"/>
              <w:rPr>
                <w:rFonts w:cs="Arial"/>
                <w:color w:val="000000"/>
                <w:lang w:eastAsia="zh-CN"/>
              </w:rPr>
            </w:pPr>
            <w:r>
              <w:rPr>
                <w:rFonts w:cs="Arial" w:hint="eastAsia"/>
                <w:color w:val="000000"/>
                <w:lang w:eastAsia="zh-CN"/>
              </w:rPr>
              <w:t>M</w:t>
            </w:r>
          </w:p>
        </w:tc>
        <w:tc>
          <w:tcPr>
            <w:tcW w:w="962" w:type="dxa"/>
          </w:tcPr>
          <w:p w:rsidR="003162F6" w:rsidRDefault="003162F6" w:rsidP="008A5770">
            <w:pPr>
              <w:pStyle w:val="TAL"/>
              <w:rPr>
                <w:lang w:val="fr-FR" w:eastAsia="zh-CN"/>
              </w:rPr>
            </w:pPr>
            <w:r>
              <w:rPr>
                <w:rFonts w:cs="Arial" w:hint="eastAsia"/>
                <w:color w:val="000000"/>
                <w:lang w:eastAsia="zh-CN"/>
              </w:rPr>
              <w:t>String</w:t>
            </w:r>
          </w:p>
        </w:tc>
        <w:tc>
          <w:tcPr>
            <w:tcW w:w="1134" w:type="dxa"/>
          </w:tcPr>
          <w:p w:rsidR="003162F6" w:rsidRDefault="003162F6" w:rsidP="008A5770">
            <w:pPr>
              <w:pStyle w:val="TAL"/>
              <w:rPr>
                <w:lang w:val="fr-FR" w:eastAsia="zh-CN"/>
              </w:rPr>
            </w:pPr>
            <w:r>
              <w:rPr>
                <w:rFonts w:hint="eastAsia"/>
                <w:lang w:val="fr-FR" w:eastAsia="zh-CN"/>
              </w:rPr>
              <w:t>20</w:t>
            </w:r>
          </w:p>
        </w:tc>
        <w:tc>
          <w:tcPr>
            <w:tcW w:w="4285" w:type="dxa"/>
          </w:tcPr>
          <w:p w:rsidR="003162F6" w:rsidRDefault="003162F6" w:rsidP="003A2680">
            <w:pPr>
              <w:pStyle w:val="CharCharCharCharChar"/>
            </w:pPr>
            <w:r>
              <w:rPr>
                <w:rFonts w:hint="eastAsia"/>
              </w:rPr>
              <w:t>移动电话号码；</w:t>
            </w:r>
          </w:p>
          <w:p w:rsidR="003162F6" w:rsidRDefault="003162F6" w:rsidP="003A2680">
            <w:pPr>
              <w:pStyle w:val="CharCharCharCharChar"/>
              <w:rPr>
                <w:kern w:val="0"/>
                <w:sz w:val="18"/>
                <w:szCs w:val="18"/>
                <w:lang w:val="fr-FR"/>
              </w:rPr>
            </w:pPr>
            <w:r>
              <w:rPr>
                <w:rFonts w:hint="eastAsia"/>
              </w:rPr>
              <w:t>需要带国家区号，例如：</w:t>
            </w:r>
            <w:r>
              <w:rPr>
                <w:rFonts w:hint="eastAsia"/>
              </w:rPr>
              <w:t>008613812345678</w:t>
            </w:r>
          </w:p>
        </w:tc>
      </w:tr>
      <w:tr w:rsidR="003162F6" w:rsidRPr="00B27246" w:rsidTr="008A5770">
        <w:trPr>
          <w:jc w:val="center"/>
        </w:trPr>
        <w:tc>
          <w:tcPr>
            <w:tcW w:w="658" w:type="dxa"/>
          </w:tcPr>
          <w:p w:rsidR="003162F6" w:rsidRDefault="003162F6" w:rsidP="008A5770">
            <w:pPr>
              <w:pStyle w:val="TAL"/>
              <w:ind w:firstLine="210"/>
              <w:rPr>
                <w:rFonts w:ascii="Verdana" w:hAnsi="Verdana"/>
                <w:lang w:val="en-US" w:eastAsia="zh-CN"/>
              </w:rPr>
            </w:pPr>
          </w:p>
        </w:tc>
        <w:tc>
          <w:tcPr>
            <w:tcW w:w="1851" w:type="dxa"/>
          </w:tcPr>
          <w:p w:rsidR="003162F6" w:rsidRDefault="003162F6" w:rsidP="008A5770">
            <w:pPr>
              <w:pStyle w:val="TAL"/>
            </w:pPr>
            <w:r>
              <w:rPr>
                <w:rFonts w:hint="eastAsia"/>
              </w:rPr>
              <w:t>smsContent</w:t>
            </w:r>
          </w:p>
        </w:tc>
        <w:tc>
          <w:tcPr>
            <w:tcW w:w="731" w:type="dxa"/>
          </w:tcPr>
          <w:p w:rsidR="003162F6" w:rsidRDefault="003162F6" w:rsidP="008A5770">
            <w:pPr>
              <w:pStyle w:val="TAL"/>
              <w:rPr>
                <w:rFonts w:cs="Arial"/>
                <w:color w:val="000000"/>
                <w:lang w:eastAsia="zh-CN"/>
              </w:rPr>
            </w:pPr>
            <w:r>
              <w:rPr>
                <w:rFonts w:cs="Arial" w:hint="eastAsia"/>
                <w:color w:val="000000"/>
                <w:lang w:eastAsia="zh-CN"/>
              </w:rPr>
              <w:t>M</w:t>
            </w:r>
          </w:p>
        </w:tc>
        <w:tc>
          <w:tcPr>
            <w:tcW w:w="962" w:type="dxa"/>
          </w:tcPr>
          <w:p w:rsidR="003162F6" w:rsidRDefault="003162F6" w:rsidP="002152E6">
            <w:pPr>
              <w:pStyle w:val="TAL"/>
              <w:rPr>
                <w:lang w:val="fr-FR" w:eastAsia="zh-CN"/>
              </w:rPr>
            </w:pPr>
            <w:r>
              <w:rPr>
                <w:rFonts w:cs="Arial" w:hint="eastAsia"/>
                <w:color w:val="000000"/>
                <w:lang w:eastAsia="zh-CN"/>
              </w:rPr>
              <w:t>String</w:t>
            </w:r>
          </w:p>
        </w:tc>
        <w:tc>
          <w:tcPr>
            <w:tcW w:w="1134" w:type="dxa"/>
          </w:tcPr>
          <w:p w:rsidR="003162F6" w:rsidRDefault="003162F6" w:rsidP="008A5770">
            <w:pPr>
              <w:pStyle w:val="TAL"/>
              <w:rPr>
                <w:lang w:val="fr-FR" w:eastAsia="zh-CN"/>
              </w:rPr>
            </w:pPr>
            <w:r>
              <w:rPr>
                <w:rFonts w:hint="eastAsia"/>
                <w:lang w:val="fr-FR" w:eastAsia="zh-CN"/>
              </w:rPr>
              <w:t>160</w:t>
            </w:r>
          </w:p>
        </w:tc>
        <w:tc>
          <w:tcPr>
            <w:tcW w:w="4285" w:type="dxa"/>
          </w:tcPr>
          <w:p w:rsidR="003162F6" w:rsidRDefault="003162F6" w:rsidP="008A5770">
            <w:pPr>
              <w:rPr>
                <w:rFonts w:ascii="Arial" w:hAnsi="Arial"/>
                <w:kern w:val="0"/>
                <w:sz w:val="18"/>
                <w:szCs w:val="18"/>
                <w:lang w:val="fr-FR"/>
              </w:rPr>
            </w:pPr>
            <w:r>
              <w:rPr>
                <w:rFonts w:hAnsi="宋体" w:cs="Arial" w:hint="eastAsia"/>
                <w:sz w:val="18"/>
                <w:szCs w:val="18"/>
                <w:lang w:val="en-GB"/>
              </w:rPr>
              <w:t>短信内容</w:t>
            </w:r>
          </w:p>
        </w:tc>
      </w:tr>
      <w:tr w:rsidR="003162F6" w:rsidRPr="00B27246" w:rsidTr="008A5770">
        <w:trPr>
          <w:jc w:val="center"/>
        </w:trPr>
        <w:tc>
          <w:tcPr>
            <w:tcW w:w="658" w:type="dxa"/>
          </w:tcPr>
          <w:p w:rsidR="003162F6" w:rsidRDefault="003162F6" w:rsidP="008A5770">
            <w:pPr>
              <w:pStyle w:val="TAL"/>
              <w:ind w:firstLine="210"/>
              <w:rPr>
                <w:rFonts w:ascii="Verdana" w:hAnsi="Verdana"/>
                <w:lang w:val="en-US" w:eastAsia="zh-CN"/>
              </w:rPr>
            </w:pPr>
          </w:p>
        </w:tc>
        <w:tc>
          <w:tcPr>
            <w:tcW w:w="1851" w:type="dxa"/>
          </w:tcPr>
          <w:p w:rsidR="003162F6" w:rsidRDefault="003162F6" w:rsidP="008A5770">
            <w:pPr>
              <w:pStyle w:val="TAL"/>
            </w:pPr>
            <w:r w:rsidRPr="00426D96">
              <w:rPr>
                <w:lang w:val="fr-FR"/>
              </w:rPr>
              <w:t>receive</w:t>
            </w:r>
            <w:r>
              <w:rPr>
                <w:rFonts w:hint="eastAsia"/>
                <w:lang w:val="fr-FR"/>
              </w:rPr>
              <w:t>dTime</w:t>
            </w:r>
          </w:p>
        </w:tc>
        <w:tc>
          <w:tcPr>
            <w:tcW w:w="731" w:type="dxa"/>
          </w:tcPr>
          <w:p w:rsidR="003162F6" w:rsidRPr="000470C9" w:rsidRDefault="003162F6" w:rsidP="008A5770">
            <w:pPr>
              <w:pStyle w:val="TAL"/>
              <w:rPr>
                <w:rFonts w:cs="Arial"/>
                <w:color w:val="000000"/>
                <w:lang w:eastAsia="zh-CN"/>
              </w:rPr>
            </w:pPr>
            <w:r>
              <w:rPr>
                <w:rFonts w:cs="Arial" w:hint="eastAsia"/>
                <w:color w:val="000000"/>
                <w:lang w:eastAsia="zh-CN"/>
              </w:rPr>
              <w:t>M</w:t>
            </w:r>
          </w:p>
        </w:tc>
        <w:tc>
          <w:tcPr>
            <w:tcW w:w="962" w:type="dxa"/>
          </w:tcPr>
          <w:p w:rsidR="003162F6" w:rsidRDefault="003162F6" w:rsidP="008A5770">
            <w:pPr>
              <w:pStyle w:val="TAL"/>
              <w:rPr>
                <w:lang w:val="fr-FR"/>
              </w:rPr>
            </w:pPr>
            <w:r>
              <w:rPr>
                <w:rFonts w:cs="Arial" w:hint="eastAsia"/>
                <w:color w:val="000000"/>
                <w:lang w:eastAsia="zh-CN"/>
              </w:rPr>
              <w:t>String</w:t>
            </w:r>
          </w:p>
        </w:tc>
        <w:tc>
          <w:tcPr>
            <w:tcW w:w="1134" w:type="dxa"/>
          </w:tcPr>
          <w:p w:rsidR="003162F6" w:rsidRDefault="003162F6" w:rsidP="008A5770">
            <w:pPr>
              <w:pStyle w:val="TAL"/>
              <w:rPr>
                <w:lang w:val="fr-FR"/>
              </w:rPr>
            </w:pPr>
            <w:r>
              <w:rPr>
                <w:rFonts w:hint="eastAsia"/>
              </w:rPr>
              <w:t>26</w:t>
            </w:r>
          </w:p>
        </w:tc>
        <w:tc>
          <w:tcPr>
            <w:tcW w:w="4285" w:type="dxa"/>
          </w:tcPr>
          <w:p w:rsidR="003162F6" w:rsidRDefault="003162F6" w:rsidP="002152E6">
            <w:pPr>
              <w:spacing w:line="240" w:lineRule="atLeast"/>
              <w:rPr>
                <w:rFonts w:ascii="Arial" w:hAnsi="Arial"/>
                <w:kern w:val="0"/>
                <w:sz w:val="18"/>
                <w:szCs w:val="18"/>
                <w:lang w:val="fr-FR"/>
              </w:rPr>
            </w:pPr>
            <w:r>
              <w:rPr>
                <w:rFonts w:hAnsi="宋体" w:cs="Arial" w:hint="eastAsia"/>
                <w:sz w:val="18"/>
                <w:szCs w:val="18"/>
                <w:lang w:val="en-GB"/>
              </w:rPr>
              <w:t>收到上行短信时间</w:t>
            </w:r>
          </w:p>
        </w:tc>
      </w:tr>
    </w:tbl>
    <w:p w:rsidR="00673483" w:rsidRDefault="00673483" w:rsidP="00673483">
      <w:pPr>
        <w:spacing w:line="240" w:lineRule="atLeast"/>
        <w:ind w:leftChars="186" w:left="391"/>
        <w:rPr>
          <w:lang w:val="en-GB"/>
        </w:rPr>
      </w:pPr>
    </w:p>
    <w:p w:rsidR="007B5299" w:rsidRDefault="003F3B9C" w:rsidP="00407B6C">
      <w:pPr>
        <w:pStyle w:val="31"/>
      </w:pPr>
      <w:r>
        <w:rPr>
          <w:rFonts w:hint="eastAsia"/>
        </w:rPr>
        <w:lastRenderedPageBreak/>
        <w:t>T</w:t>
      </w:r>
      <w:r w:rsidR="007B5299">
        <w:rPr>
          <w:rFonts w:hint="eastAsia"/>
        </w:rPr>
        <w:t>UserLevelInfo</w:t>
      </w:r>
      <w:r w:rsidR="007B5299">
        <w:rPr>
          <w:rFonts w:hint="eastAsia"/>
        </w:rPr>
        <w:t>（</w:t>
      </w:r>
      <w:r w:rsidR="007B5299">
        <w:rPr>
          <w:rFonts w:hint="eastAsia"/>
        </w:rPr>
        <w:t>V01.01</w:t>
      </w:r>
      <w:r w:rsidR="007B5299">
        <w:rPr>
          <w:rFonts w:hint="eastAsia"/>
        </w:rPr>
        <w:t>）</w:t>
      </w:r>
    </w:p>
    <w:tbl>
      <w:tblPr>
        <w:tblW w:w="9676" w:type="dxa"/>
        <w:jc w:val="center"/>
        <w:tblInd w:w="2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85"/>
        <w:gridCol w:w="1824"/>
        <w:gridCol w:w="696"/>
        <w:gridCol w:w="1620"/>
        <w:gridCol w:w="1593"/>
        <w:gridCol w:w="3258"/>
      </w:tblGrid>
      <w:tr w:rsidR="007B5299" w:rsidTr="00DC1278">
        <w:trPr>
          <w:jc w:val="center"/>
        </w:trPr>
        <w:tc>
          <w:tcPr>
            <w:tcW w:w="685" w:type="dxa"/>
            <w:shd w:val="clear" w:color="auto" w:fill="99CCFF"/>
          </w:tcPr>
          <w:p w:rsidR="007B5299" w:rsidRDefault="007B5299" w:rsidP="00DC1278">
            <w:pPr>
              <w:pStyle w:val="TAH"/>
              <w:rPr>
                <w:rFonts w:ascii="Verdana" w:hAnsi="Verdana"/>
                <w:lang w:val="fr-FR" w:eastAsia="zh-CN"/>
              </w:rPr>
            </w:pPr>
            <w:r>
              <w:rPr>
                <w:rFonts w:ascii="Verdana" w:hAnsi="Verdana" w:hint="eastAsia"/>
                <w:lang w:val="fr-FR" w:eastAsia="zh-CN"/>
              </w:rPr>
              <w:t>索引</w:t>
            </w:r>
          </w:p>
        </w:tc>
        <w:tc>
          <w:tcPr>
            <w:tcW w:w="1824" w:type="dxa"/>
            <w:shd w:val="clear" w:color="auto" w:fill="99CCFF"/>
          </w:tcPr>
          <w:p w:rsidR="007B5299" w:rsidRDefault="007B5299" w:rsidP="00DC1278">
            <w:pPr>
              <w:pStyle w:val="TAH"/>
              <w:rPr>
                <w:rFonts w:ascii="Verdana" w:hAnsi="Verdana"/>
                <w:lang w:val="fr-FR" w:eastAsia="zh-CN"/>
              </w:rPr>
            </w:pPr>
            <w:r>
              <w:rPr>
                <w:rFonts w:ascii="Verdana" w:hAnsi="Verdana" w:hint="eastAsia"/>
                <w:lang w:val="fr-FR" w:eastAsia="zh-CN"/>
              </w:rPr>
              <w:t>参数名字</w:t>
            </w:r>
          </w:p>
        </w:tc>
        <w:tc>
          <w:tcPr>
            <w:tcW w:w="696" w:type="dxa"/>
            <w:shd w:val="clear" w:color="auto" w:fill="99CCFF"/>
          </w:tcPr>
          <w:p w:rsidR="007B5299" w:rsidRDefault="007B5299" w:rsidP="00DC1278">
            <w:pPr>
              <w:pStyle w:val="TAH"/>
              <w:rPr>
                <w:rFonts w:ascii="Verdana" w:hAnsi="Verdana"/>
                <w:lang w:val="fr-FR" w:eastAsia="zh-CN"/>
              </w:rPr>
            </w:pPr>
            <w:r>
              <w:rPr>
                <w:rFonts w:ascii="Verdana" w:hAnsi="Verdana" w:hint="eastAsia"/>
                <w:lang w:val="fr-FR" w:eastAsia="zh-CN"/>
              </w:rPr>
              <w:t>可选</w:t>
            </w:r>
          </w:p>
        </w:tc>
        <w:tc>
          <w:tcPr>
            <w:tcW w:w="1620" w:type="dxa"/>
            <w:shd w:val="clear" w:color="auto" w:fill="99CCFF"/>
          </w:tcPr>
          <w:p w:rsidR="007B5299" w:rsidRDefault="007B5299" w:rsidP="00DC1278">
            <w:pPr>
              <w:pStyle w:val="TAH"/>
              <w:rPr>
                <w:rFonts w:ascii="Verdana" w:hAnsi="Verdana"/>
                <w:lang w:val="fr-FR" w:eastAsia="zh-CN"/>
              </w:rPr>
            </w:pPr>
            <w:r>
              <w:rPr>
                <w:rFonts w:ascii="Verdana" w:hAnsi="Verdana" w:hint="eastAsia"/>
                <w:lang w:val="fr-FR" w:eastAsia="zh-CN"/>
              </w:rPr>
              <w:t>类型</w:t>
            </w:r>
          </w:p>
        </w:tc>
        <w:tc>
          <w:tcPr>
            <w:tcW w:w="1593" w:type="dxa"/>
            <w:shd w:val="clear" w:color="auto" w:fill="99CCFF"/>
          </w:tcPr>
          <w:p w:rsidR="007B5299" w:rsidRDefault="007B5299" w:rsidP="00DC1278">
            <w:pPr>
              <w:pStyle w:val="TAH"/>
              <w:rPr>
                <w:rFonts w:ascii="Verdana" w:hAnsi="Verdana"/>
                <w:lang w:val="fr-FR" w:eastAsia="zh-CN"/>
              </w:rPr>
            </w:pPr>
            <w:r>
              <w:rPr>
                <w:rFonts w:ascii="Verdana" w:hAnsi="Verdana" w:hint="eastAsia"/>
                <w:lang w:val="fr-FR" w:eastAsia="zh-CN"/>
              </w:rPr>
              <w:t>长度</w:t>
            </w:r>
            <w:r>
              <w:rPr>
                <w:rFonts w:ascii="Verdana" w:hAnsi="Verdana"/>
                <w:lang w:val="fr-FR" w:eastAsia="zh-CN"/>
              </w:rPr>
              <w:t xml:space="preserve"> (Byte)</w:t>
            </w:r>
          </w:p>
        </w:tc>
        <w:tc>
          <w:tcPr>
            <w:tcW w:w="3258" w:type="dxa"/>
            <w:shd w:val="clear" w:color="auto" w:fill="99CCFF"/>
          </w:tcPr>
          <w:p w:rsidR="007B5299" w:rsidRDefault="007B5299" w:rsidP="00DC1278">
            <w:pPr>
              <w:pStyle w:val="TAH"/>
              <w:rPr>
                <w:rFonts w:ascii="Verdana" w:hAnsi="Verdana"/>
                <w:lang w:val="fr-FR" w:eastAsia="zh-CN"/>
              </w:rPr>
            </w:pPr>
            <w:r>
              <w:rPr>
                <w:rFonts w:ascii="Verdana" w:hAnsi="Verdana" w:hint="eastAsia"/>
                <w:lang w:val="fr-FR" w:eastAsia="zh-CN"/>
              </w:rPr>
              <w:t>描述信息</w:t>
            </w:r>
          </w:p>
        </w:tc>
      </w:tr>
      <w:tr w:rsidR="00DC1278" w:rsidRPr="003C0B94" w:rsidTr="00DC1278">
        <w:trPr>
          <w:jc w:val="center"/>
        </w:trPr>
        <w:tc>
          <w:tcPr>
            <w:tcW w:w="685" w:type="dxa"/>
          </w:tcPr>
          <w:p w:rsidR="00DC1278" w:rsidRDefault="00DC1278" w:rsidP="00DC1278">
            <w:pPr>
              <w:pStyle w:val="TAL"/>
              <w:rPr>
                <w:rFonts w:ascii="Verdana" w:hAnsi="Verdana"/>
                <w:lang w:val="en-US" w:eastAsia="zh-CN"/>
              </w:rPr>
            </w:pPr>
            <w:r>
              <w:rPr>
                <w:rFonts w:ascii="Verdana" w:hAnsi="Verdana" w:hint="eastAsia"/>
                <w:lang w:val="en-US" w:eastAsia="zh-CN"/>
              </w:rPr>
              <w:t>1</w:t>
            </w:r>
          </w:p>
        </w:tc>
        <w:tc>
          <w:tcPr>
            <w:tcW w:w="1824" w:type="dxa"/>
          </w:tcPr>
          <w:p w:rsidR="00DC1278" w:rsidRPr="007B5299" w:rsidRDefault="00DC1278" w:rsidP="00DC1278">
            <w:pPr>
              <w:pStyle w:val="TAL"/>
              <w:rPr>
                <w:lang w:eastAsia="zh-CN"/>
              </w:rPr>
            </w:pPr>
            <w:r>
              <w:rPr>
                <w:rFonts w:ascii="Verdana" w:hAnsi="Verdana" w:hint="eastAsia"/>
                <w:lang w:val="fr-FR"/>
              </w:rPr>
              <w:t>userID</w:t>
            </w:r>
          </w:p>
        </w:tc>
        <w:tc>
          <w:tcPr>
            <w:tcW w:w="696" w:type="dxa"/>
          </w:tcPr>
          <w:p w:rsidR="00DC1278" w:rsidRPr="007B5299" w:rsidRDefault="00DC1278" w:rsidP="00DC1278">
            <w:pPr>
              <w:spacing w:line="240" w:lineRule="atLeast"/>
              <w:rPr>
                <w:rFonts w:ascii="Arial" w:hAnsi="Arial"/>
                <w:kern w:val="0"/>
                <w:sz w:val="18"/>
                <w:szCs w:val="18"/>
                <w:lang w:val="en-GB"/>
              </w:rPr>
            </w:pPr>
            <w:r>
              <w:rPr>
                <w:rFonts w:ascii="Arial" w:hAnsi="Arial" w:hint="eastAsia"/>
                <w:kern w:val="0"/>
                <w:sz w:val="18"/>
                <w:szCs w:val="18"/>
                <w:lang w:val="fr-FR"/>
              </w:rPr>
              <w:t>M</w:t>
            </w:r>
          </w:p>
        </w:tc>
        <w:tc>
          <w:tcPr>
            <w:tcW w:w="1620" w:type="dxa"/>
          </w:tcPr>
          <w:p w:rsidR="00DC1278" w:rsidRPr="007B5299" w:rsidRDefault="00123E23" w:rsidP="00123E23">
            <w:pPr>
              <w:spacing w:line="240" w:lineRule="atLeast"/>
              <w:rPr>
                <w:rFonts w:ascii="Arial" w:hAnsi="Arial"/>
                <w:kern w:val="0"/>
                <w:sz w:val="18"/>
                <w:szCs w:val="18"/>
                <w:lang w:val="en-GB"/>
              </w:rPr>
            </w:pPr>
            <w:r>
              <w:rPr>
                <w:rFonts w:ascii="Arial" w:hAnsi="Arial" w:hint="eastAsia"/>
                <w:kern w:val="0"/>
                <w:sz w:val="18"/>
                <w:szCs w:val="18"/>
                <w:lang w:val="fr-FR"/>
              </w:rPr>
              <w:t>bigi</w:t>
            </w:r>
            <w:r w:rsidR="00DC1278">
              <w:rPr>
                <w:rFonts w:ascii="Arial" w:hAnsi="Arial" w:hint="eastAsia"/>
                <w:kern w:val="0"/>
                <w:sz w:val="18"/>
                <w:szCs w:val="18"/>
                <w:lang w:val="fr-FR"/>
              </w:rPr>
              <w:t>nt</w:t>
            </w:r>
          </w:p>
        </w:tc>
        <w:tc>
          <w:tcPr>
            <w:tcW w:w="1593" w:type="dxa"/>
          </w:tcPr>
          <w:p w:rsidR="00DC1278" w:rsidRPr="007B5299" w:rsidRDefault="00DC1278" w:rsidP="00DC1278">
            <w:pPr>
              <w:spacing w:line="240" w:lineRule="atLeast"/>
              <w:rPr>
                <w:rFonts w:ascii="Arial" w:hAnsi="Arial"/>
                <w:kern w:val="0"/>
                <w:sz w:val="18"/>
                <w:szCs w:val="18"/>
                <w:lang w:val="en-GB"/>
              </w:rPr>
            </w:pPr>
          </w:p>
        </w:tc>
        <w:tc>
          <w:tcPr>
            <w:tcW w:w="3258" w:type="dxa"/>
          </w:tcPr>
          <w:p w:rsidR="00DC1278" w:rsidRPr="007B5299" w:rsidRDefault="00DC1278" w:rsidP="00DC1278">
            <w:pPr>
              <w:spacing w:line="240" w:lineRule="atLeast"/>
              <w:rPr>
                <w:rFonts w:ascii="Arial" w:hAnsi="Arial"/>
                <w:kern w:val="0"/>
                <w:sz w:val="18"/>
                <w:szCs w:val="18"/>
                <w:lang w:val="en-GB"/>
              </w:rPr>
            </w:pPr>
            <w:r>
              <w:rPr>
                <w:rFonts w:ascii="Arial" w:hAnsi="宋体" w:cs="Arial" w:hint="eastAsia"/>
                <w:sz w:val="18"/>
                <w:szCs w:val="18"/>
                <w:lang w:val="en-GB"/>
              </w:rPr>
              <w:t>用户</w:t>
            </w:r>
            <w:r>
              <w:rPr>
                <w:rFonts w:ascii="Arial" w:hAnsi="宋体" w:cs="Arial" w:hint="eastAsia"/>
                <w:sz w:val="18"/>
                <w:szCs w:val="18"/>
                <w:lang w:val="en-GB"/>
              </w:rPr>
              <w:t>ID</w:t>
            </w:r>
            <w:r>
              <w:rPr>
                <w:rFonts w:ascii="Arial" w:hAnsi="宋体" w:cs="Arial" w:hint="eastAsia"/>
                <w:sz w:val="18"/>
                <w:szCs w:val="18"/>
                <w:lang w:val="en-GB"/>
              </w:rPr>
              <w:t>（内部）</w:t>
            </w:r>
          </w:p>
        </w:tc>
      </w:tr>
      <w:tr w:rsidR="00DC1278" w:rsidTr="00DC1278">
        <w:trPr>
          <w:jc w:val="center"/>
        </w:trPr>
        <w:tc>
          <w:tcPr>
            <w:tcW w:w="685" w:type="dxa"/>
          </w:tcPr>
          <w:p w:rsidR="00DC1278" w:rsidRDefault="00DC1278" w:rsidP="00DC1278">
            <w:pPr>
              <w:pStyle w:val="TAL"/>
              <w:rPr>
                <w:rFonts w:ascii="Verdana" w:hAnsi="Verdana"/>
                <w:lang w:val="en-US" w:eastAsia="zh-CN"/>
              </w:rPr>
            </w:pPr>
            <w:r>
              <w:rPr>
                <w:rFonts w:ascii="Verdana" w:hAnsi="Verdana" w:hint="eastAsia"/>
                <w:lang w:val="en-US" w:eastAsia="zh-CN"/>
              </w:rPr>
              <w:t>2</w:t>
            </w:r>
          </w:p>
        </w:tc>
        <w:tc>
          <w:tcPr>
            <w:tcW w:w="1824" w:type="dxa"/>
          </w:tcPr>
          <w:p w:rsidR="00DC1278" w:rsidRPr="007B5299" w:rsidRDefault="00DC1278" w:rsidP="007B5299">
            <w:pPr>
              <w:pStyle w:val="TAL"/>
              <w:rPr>
                <w:lang w:eastAsia="zh-CN"/>
              </w:rPr>
            </w:pPr>
            <w:r>
              <w:rPr>
                <w:rFonts w:hint="eastAsia"/>
              </w:rPr>
              <w:t>ifB</w:t>
            </w:r>
            <w:r>
              <w:rPr>
                <w:rStyle w:val="word"/>
              </w:rPr>
              <w:t>ound</w:t>
            </w:r>
            <w:r>
              <w:rPr>
                <w:rFonts w:hint="eastAsia"/>
              </w:rPr>
              <w:t>HWDev</w:t>
            </w:r>
          </w:p>
        </w:tc>
        <w:tc>
          <w:tcPr>
            <w:tcW w:w="696" w:type="dxa"/>
          </w:tcPr>
          <w:p w:rsidR="00DC1278" w:rsidRPr="007B5299" w:rsidRDefault="00DC1278" w:rsidP="007B5299">
            <w:pPr>
              <w:pStyle w:val="TAL"/>
              <w:rPr>
                <w:lang w:eastAsia="zh-CN"/>
              </w:rPr>
            </w:pPr>
            <w:r>
              <w:rPr>
                <w:rFonts w:ascii="Verdana" w:hAnsi="Verdana" w:hint="eastAsia"/>
                <w:lang w:eastAsia="zh-CN"/>
              </w:rPr>
              <w:t>M</w:t>
            </w:r>
          </w:p>
        </w:tc>
        <w:tc>
          <w:tcPr>
            <w:tcW w:w="1620" w:type="dxa"/>
          </w:tcPr>
          <w:p w:rsidR="00DC1278" w:rsidRPr="007B5299" w:rsidRDefault="005200E4" w:rsidP="007B5299">
            <w:pPr>
              <w:pStyle w:val="TAL"/>
              <w:rPr>
                <w:lang w:eastAsia="zh-CN"/>
              </w:rPr>
            </w:pPr>
            <w:r>
              <w:rPr>
                <w:rFonts w:ascii="Verdana" w:hAnsi="Verdana"/>
                <w:lang w:val="en-US" w:eastAsia="zh-CN"/>
              </w:rPr>
              <w:t>Int</w:t>
            </w:r>
          </w:p>
        </w:tc>
        <w:tc>
          <w:tcPr>
            <w:tcW w:w="1593" w:type="dxa"/>
          </w:tcPr>
          <w:p w:rsidR="00DC1278" w:rsidRDefault="00DC1278" w:rsidP="007B5299">
            <w:pPr>
              <w:pStyle w:val="TAL"/>
              <w:rPr>
                <w:lang w:eastAsia="zh-CN"/>
              </w:rPr>
            </w:pPr>
          </w:p>
        </w:tc>
        <w:tc>
          <w:tcPr>
            <w:tcW w:w="3258" w:type="dxa"/>
          </w:tcPr>
          <w:p w:rsidR="00DC1278" w:rsidRDefault="00DC1278" w:rsidP="007B5299">
            <w:pPr>
              <w:pStyle w:val="TAL"/>
              <w:rPr>
                <w:lang w:eastAsia="zh-CN"/>
              </w:rPr>
            </w:pPr>
            <w:r>
              <w:rPr>
                <w:rFonts w:hint="eastAsia"/>
                <w:lang w:eastAsia="zh-CN"/>
              </w:rPr>
              <w:t>是否绑定华为设备（</w:t>
            </w:r>
            <w:r>
              <w:rPr>
                <w:rFonts w:hint="eastAsia"/>
                <w:lang w:eastAsia="zh-CN"/>
              </w:rPr>
              <w:t xml:space="preserve"> 0 </w:t>
            </w:r>
            <w:r>
              <w:rPr>
                <w:rFonts w:hint="eastAsia"/>
                <w:lang w:eastAsia="zh-CN"/>
              </w:rPr>
              <w:t>否</w:t>
            </w:r>
            <w:r>
              <w:rPr>
                <w:rFonts w:hint="eastAsia"/>
                <w:lang w:eastAsia="zh-CN"/>
              </w:rPr>
              <w:t xml:space="preserve">  1</w:t>
            </w:r>
            <w:r>
              <w:rPr>
                <w:rFonts w:hint="eastAsia"/>
                <w:lang w:eastAsia="zh-CN"/>
              </w:rPr>
              <w:t>是）</w:t>
            </w:r>
          </w:p>
        </w:tc>
      </w:tr>
      <w:tr w:rsidR="00DC1278" w:rsidTr="00DC1278">
        <w:trPr>
          <w:jc w:val="center"/>
        </w:trPr>
        <w:tc>
          <w:tcPr>
            <w:tcW w:w="685" w:type="dxa"/>
          </w:tcPr>
          <w:p w:rsidR="00DC1278" w:rsidRDefault="00DC1278" w:rsidP="00DC1278">
            <w:pPr>
              <w:pStyle w:val="TAL"/>
              <w:rPr>
                <w:rFonts w:ascii="Verdana" w:hAnsi="Verdana"/>
                <w:lang w:val="en-US" w:eastAsia="zh-CN"/>
              </w:rPr>
            </w:pPr>
            <w:r>
              <w:rPr>
                <w:rFonts w:ascii="Verdana" w:hAnsi="Verdana" w:hint="eastAsia"/>
                <w:lang w:val="en-US" w:eastAsia="zh-CN"/>
              </w:rPr>
              <w:t>3</w:t>
            </w:r>
          </w:p>
        </w:tc>
        <w:tc>
          <w:tcPr>
            <w:tcW w:w="1824" w:type="dxa"/>
          </w:tcPr>
          <w:p w:rsidR="00DC1278" w:rsidRPr="007B5299" w:rsidRDefault="00DC1278" w:rsidP="00DC1278">
            <w:pPr>
              <w:pStyle w:val="TAL"/>
              <w:rPr>
                <w:lang w:eastAsia="zh-CN"/>
              </w:rPr>
            </w:pPr>
            <w:r>
              <w:t>accelerate</w:t>
            </w:r>
            <w:r>
              <w:rPr>
                <w:rFonts w:hint="eastAsia"/>
              </w:rPr>
              <w:t>A</w:t>
            </w:r>
          </w:p>
        </w:tc>
        <w:tc>
          <w:tcPr>
            <w:tcW w:w="696" w:type="dxa"/>
          </w:tcPr>
          <w:p w:rsidR="00DC1278" w:rsidRPr="007B5299" w:rsidRDefault="00DC1278" w:rsidP="00DC1278">
            <w:pPr>
              <w:pStyle w:val="TAL"/>
              <w:rPr>
                <w:lang w:eastAsia="zh-CN"/>
              </w:rPr>
            </w:pPr>
            <w:r>
              <w:rPr>
                <w:rFonts w:ascii="Verdana" w:hAnsi="Verdana" w:hint="eastAsia"/>
                <w:lang w:eastAsia="zh-CN"/>
              </w:rPr>
              <w:t>O</w:t>
            </w:r>
          </w:p>
        </w:tc>
        <w:tc>
          <w:tcPr>
            <w:tcW w:w="1620" w:type="dxa"/>
          </w:tcPr>
          <w:p w:rsidR="00DC1278" w:rsidRPr="007B5299" w:rsidRDefault="00B63120" w:rsidP="00DC1278">
            <w:pPr>
              <w:pStyle w:val="TAL"/>
              <w:rPr>
                <w:lang w:eastAsia="zh-CN"/>
              </w:rPr>
            </w:pPr>
            <w:r>
              <w:rPr>
                <w:rFonts w:hint="eastAsia"/>
                <w:lang w:eastAsia="zh-CN"/>
              </w:rPr>
              <w:t>float</w:t>
            </w:r>
          </w:p>
        </w:tc>
        <w:tc>
          <w:tcPr>
            <w:tcW w:w="1593" w:type="dxa"/>
          </w:tcPr>
          <w:p w:rsidR="00DC1278" w:rsidRPr="007B5299" w:rsidRDefault="00DC1278" w:rsidP="00DC1278">
            <w:pPr>
              <w:rPr>
                <w:rFonts w:ascii="Arial" w:hAnsi="Arial"/>
                <w:kern w:val="0"/>
                <w:sz w:val="18"/>
                <w:szCs w:val="18"/>
                <w:lang w:val="en-GB"/>
              </w:rPr>
            </w:pPr>
            <w:r>
              <w:rPr>
                <w:rFonts w:hint="eastAsia"/>
              </w:rPr>
              <w:t>26</w:t>
            </w:r>
          </w:p>
        </w:tc>
        <w:tc>
          <w:tcPr>
            <w:tcW w:w="3258" w:type="dxa"/>
          </w:tcPr>
          <w:p w:rsidR="00B63120" w:rsidRDefault="00DC1278" w:rsidP="00DC1278">
            <w:pPr>
              <w:pStyle w:val="CharCharCharCharChar"/>
              <w:rPr>
                <w:sz w:val="18"/>
                <w:szCs w:val="18"/>
              </w:rPr>
            </w:pPr>
            <w:r>
              <w:rPr>
                <w:rFonts w:hint="eastAsia"/>
                <w:sz w:val="18"/>
                <w:szCs w:val="18"/>
              </w:rPr>
              <w:t>加速因子</w:t>
            </w:r>
            <w:r>
              <w:rPr>
                <w:rFonts w:hint="eastAsia"/>
                <w:sz w:val="18"/>
                <w:szCs w:val="18"/>
              </w:rPr>
              <w:t>A</w:t>
            </w:r>
            <w:r w:rsidR="00B63120">
              <w:rPr>
                <w:rFonts w:hint="eastAsia"/>
                <w:sz w:val="18"/>
                <w:szCs w:val="18"/>
              </w:rPr>
              <w:t>，缺省</w:t>
            </w:r>
            <w:r w:rsidR="00B63120">
              <w:rPr>
                <w:rFonts w:hint="eastAsia"/>
                <w:sz w:val="18"/>
                <w:szCs w:val="18"/>
              </w:rPr>
              <w:t>1</w:t>
            </w:r>
          </w:p>
          <w:p w:rsidR="00DC1278" w:rsidRPr="007B5299" w:rsidRDefault="00DC1278" w:rsidP="00DC1278">
            <w:pPr>
              <w:pStyle w:val="CharCharCharCharChar"/>
              <w:rPr>
                <w:noProof w:val="0"/>
                <w:kern w:val="0"/>
                <w:sz w:val="18"/>
                <w:szCs w:val="18"/>
                <w:lang w:val="en-GB"/>
              </w:rPr>
            </w:pPr>
            <w:r>
              <w:rPr>
                <w:rFonts w:hint="eastAsia"/>
                <w:sz w:val="18"/>
                <w:szCs w:val="18"/>
              </w:rPr>
              <w:t>（绑定华为设备获得）</w:t>
            </w:r>
          </w:p>
        </w:tc>
      </w:tr>
      <w:tr w:rsidR="00B63120" w:rsidTr="00DC1278">
        <w:trPr>
          <w:jc w:val="center"/>
        </w:trPr>
        <w:tc>
          <w:tcPr>
            <w:tcW w:w="685" w:type="dxa"/>
          </w:tcPr>
          <w:p w:rsidR="00B63120" w:rsidRDefault="00B63120" w:rsidP="00DC1278">
            <w:pPr>
              <w:pStyle w:val="TAL"/>
              <w:rPr>
                <w:rFonts w:ascii="Verdana" w:hAnsi="Verdana"/>
                <w:lang w:val="en-US" w:eastAsia="zh-CN"/>
              </w:rPr>
            </w:pPr>
            <w:r>
              <w:rPr>
                <w:rFonts w:ascii="Verdana" w:hAnsi="Verdana" w:hint="eastAsia"/>
                <w:lang w:val="en-US" w:eastAsia="zh-CN"/>
              </w:rPr>
              <w:t>4</w:t>
            </w:r>
          </w:p>
        </w:tc>
        <w:tc>
          <w:tcPr>
            <w:tcW w:w="1824" w:type="dxa"/>
          </w:tcPr>
          <w:p w:rsidR="00B63120" w:rsidRPr="007B5299" w:rsidRDefault="002A7D19" w:rsidP="00DC1278">
            <w:pPr>
              <w:pStyle w:val="TAL"/>
              <w:rPr>
                <w:lang w:eastAsia="zh-CN"/>
              </w:rPr>
            </w:pPr>
            <w:r>
              <w:rPr>
                <w:rFonts w:hint="eastAsia"/>
                <w:lang w:eastAsia="zh-CN"/>
              </w:rPr>
              <w:t>b</w:t>
            </w:r>
            <w:r w:rsidR="00B63120">
              <w:rPr>
                <w:rFonts w:hint="eastAsia"/>
              </w:rPr>
              <w:t>eginTimeA</w:t>
            </w:r>
          </w:p>
        </w:tc>
        <w:tc>
          <w:tcPr>
            <w:tcW w:w="696" w:type="dxa"/>
          </w:tcPr>
          <w:p w:rsidR="00B63120" w:rsidRPr="007B5299" w:rsidRDefault="00B63120" w:rsidP="00DC1278">
            <w:pPr>
              <w:pStyle w:val="TAL"/>
              <w:rPr>
                <w:lang w:eastAsia="zh-CN"/>
              </w:rPr>
            </w:pPr>
            <w:r>
              <w:rPr>
                <w:rFonts w:hint="eastAsia"/>
                <w:lang w:eastAsia="zh-CN"/>
              </w:rPr>
              <w:t>O</w:t>
            </w:r>
          </w:p>
        </w:tc>
        <w:tc>
          <w:tcPr>
            <w:tcW w:w="1620" w:type="dxa"/>
          </w:tcPr>
          <w:p w:rsidR="00B63120" w:rsidRPr="007B5299" w:rsidRDefault="00B63120" w:rsidP="00DC1278">
            <w:pPr>
              <w:pStyle w:val="TAL"/>
              <w:rPr>
                <w:lang w:eastAsia="zh-CN"/>
              </w:rPr>
            </w:pPr>
            <w:r>
              <w:rPr>
                <w:rFonts w:ascii="Verdana" w:hAnsi="Verdana" w:hint="eastAsia"/>
                <w:lang w:val="en-US" w:eastAsia="zh-CN"/>
              </w:rPr>
              <w:t>String</w:t>
            </w:r>
          </w:p>
        </w:tc>
        <w:tc>
          <w:tcPr>
            <w:tcW w:w="1593" w:type="dxa"/>
          </w:tcPr>
          <w:p w:rsidR="00B63120" w:rsidRPr="007B5299" w:rsidRDefault="00B63120" w:rsidP="00DC1278">
            <w:pPr>
              <w:rPr>
                <w:rFonts w:ascii="Arial" w:hAnsi="Arial"/>
                <w:kern w:val="0"/>
                <w:sz w:val="18"/>
                <w:szCs w:val="18"/>
                <w:lang w:val="en-GB"/>
              </w:rPr>
            </w:pPr>
            <w:r>
              <w:rPr>
                <w:rFonts w:hint="eastAsia"/>
              </w:rPr>
              <w:t>26</w:t>
            </w:r>
          </w:p>
        </w:tc>
        <w:tc>
          <w:tcPr>
            <w:tcW w:w="3258" w:type="dxa"/>
          </w:tcPr>
          <w:p w:rsidR="00B63120" w:rsidRPr="007B5299" w:rsidRDefault="00B63120" w:rsidP="00DC1278">
            <w:pPr>
              <w:pStyle w:val="CharCharCharCharChar"/>
              <w:rPr>
                <w:noProof w:val="0"/>
                <w:kern w:val="0"/>
                <w:sz w:val="18"/>
                <w:szCs w:val="18"/>
                <w:lang w:val="en-GB"/>
              </w:rPr>
            </w:pPr>
            <w:r>
              <w:rPr>
                <w:rFonts w:hint="eastAsia"/>
                <w:sz w:val="18"/>
                <w:szCs w:val="18"/>
              </w:rPr>
              <w:t>加速因子</w:t>
            </w:r>
            <w:r>
              <w:rPr>
                <w:rFonts w:hint="eastAsia"/>
                <w:sz w:val="18"/>
                <w:szCs w:val="18"/>
              </w:rPr>
              <w:t>A</w:t>
            </w:r>
            <w:r>
              <w:rPr>
                <w:rFonts w:hint="eastAsia"/>
                <w:sz w:val="18"/>
                <w:szCs w:val="18"/>
              </w:rPr>
              <w:t>开始时间</w:t>
            </w:r>
          </w:p>
        </w:tc>
      </w:tr>
      <w:tr w:rsidR="00B63120" w:rsidTr="00DC1278">
        <w:trPr>
          <w:jc w:val="center"/>
        </w:trPr>
        <w:tc>
          <w:tcPr>
            <w:tcW w:w="685" w:type="dxa"/>
          </w:tcPr>
          <w:p w:rsidR="00B63120" w:rsidRDefault="00B63120" w:rsidP="00DC1278">
            <w:pPr>
              <w:pStyle w:val="TAL"/>
              <w:rPr>
                <w:rFonts w:ascii="Verdana" w:hAnsi="Verdana"/>
                <w:lang w:val="en-US" w:eastAsia="zh-CN"/>
              </w:rPr>
            </w:pPr>
            <w:r>
              <w:rPr>
                <w:rFonts w:ascii="Verdana" w:hAnsi="Verdana" w:hint="eastAsia"/>
                <w:lang w:val="en-US" w:eastAsia="zh-CN"/>
              </w:rPr>
              <w:t>5</w:t>
            </w:r>
          </w:p>
        </w:tc>
        <w:tc>
          <w:tcPr>
            <w:tcW w:w="1824" w:type="dxa"/>
          </w:tcPr>
          <w:p w:rsidR="00B63120" w:rsidRPr="007B5299" w:rsidRDefault="00B63120" w:rsidP="00DC1278">
            <w:pPr>
              <w:pStyle w:val="TAL"/>
              <w:rPr>
                <w:lang w:eastAsia="zh-CN"/>
              </w:rPr>
            </w:pPr>
            <w:r>
              <w:t>accelerate</w:t>
            </w:r>
            <w:r>
              <w:rPr>
                <w:rFonts w:hint="eastAsia"/>
              </w:rPr>
              <w:t>B</w:t>
            </w:r>
          </w:p>
        </w:tc>
        <w:tc>
          <w:tcPr>
            <w:tcW w:w="696" w:type="dxa"/>
          </w:tcPr>
          <w:p w:rsidR="00B63120" w:rsidRPr="007B5299" w:rsidRDefault="00B63120" w:rsidP="00DC1278">
            <w:pPr>
              <w:pStyle w:val="TAL"/>
              <w:rPr>
                <w:lang w:eastAsia="zh-CN"/>
              </w:rPr>
            </w:pPr>
            <w:r>
              <w:rPr>
                <w:rFonts w:hint="eastAsia"/>
                <w:lang w:eastAsia="zh-CN"/>
              </w:rPr>
              <w:t>O</w:t>
            </w:r>
          </w:p>
        </w:tc>
        <w:tc>
          <w:tcPr>
            <w:tcW w:w="1620" w:type="dxa"/>
          </w:tcPr>
          <w:p w:rsidR="00B63120" w:rsidRPr="007B5299" w:rsidRDefault="00B63120" w:rsidP="00DC1278">
            <w:pPr>
              <w:pStyle w:val="TAL"/>
              <w:rPr>
                <w:lang w:eastAsia="zh-CN"/>
              </w:rPr>
            </w:pPr>
            <w:r>
              <w:rPr>
                <w:rFonts w:hint="eastAsia"/>
                <w:lang w:eastAsia="zh-CN"/>
              </w:rPr>
              <w:t>float</w:t>
            </w:r>
          </w:p>
        </w:tc>
        <w:tc>
          <w:tcPr>
            <w:tcW w:w="1593" w:type="dxa"/>
          </w:tcPr>
          <w:p w:rsidR="00B63120" w:rsidRPr="007B5299" w:rsidRDefault="00B63120" w:rsidP="00DC1278">
            <w:pPr>
              <w:rPr>
                <w:rFonts w:ascii="Arial" w:hAnsi="Arial"/>
                <w:kern w:val="0"/>
                <w:sz w:val="18"/>
                <w:szCs w:val="18"/>
                <w:lang w:val="en-GB"/>
              </w:rPr>
            </w:pPr>
            <w:r>
              <w:rPr>
                <w:rFonts w:hint="eastAsia"/>
              </w:rPr>
              <w:t>26</w:t>
            </w:r>
          </w:p>
        </w:tc>
        <w:tc>
          <w:tcPr>
            <w:tcW w:w="3258" w:type="dxa"/>
          </w:tcPr>
          <w:p w:rsidR="00B63120" w:rsidRPr="007B5299" w:rsidRDefault="00B63120" w:rsidP="00DC1278">
            <w:pPr>
              <w:rPr>
                <w:rFonts w:ascii="Arial" w:hAnsi="Arial"/>
                <w:kern w:val="0"/>
                <w:sz w:val="18"/>
                <w:szCs w:val="18"/>
                <w:lang w:val="en-GB"/>
              </w:rPr>
            </w:pPr>
            <w:r>
              <w:rPr>
                <w:rFonts w:hint="eastAsia"/>
                <w:sz w:val="18"/>
                <w:szCs w:val="18"/>
              </w:rPr>
              <w:t>加速因子</w:t>
            </w:r>
            <w:r>
              <w:rPr>
                <w:rFonts w:hint="eastAsia"/>
                <w:sz w:val="18"/>
                <w:szCs w:val="18"/>
              </w:rPr>
              <w:t>B</w:t>
            </w:r>
            <w:r>
              <w:rPr>
                <w:rFonts w:hint="eastAsia"/>
                <w:sz w:val="18"/>
                <w:szCs w:val="18"/>
              </w:rPr>
              <w:t>，缺省</w:t>
            </w:r>
            <w:r>
              <w:rPr>
                <w:rFonts w:hint="eastAsia"/>
                <w:sz w:val="18"/>
                <w:szCs w:val="18"/>
              </w:rPr>
              <w:t>1</w:t>
            </w:r>
            <w:r>
              <w:rPr>
                <w:rFonts w:hint="eastAsia"/>
                <w:sz w:val="18"/>
                <w:szCs w:val="18"/>
              </w:rPr>
              <w:t>（待定）</w:t>
            </w:r>
          </w:p>
        </w:tc>
      </w:tr>
      <w:tr w:rsidR="00B63120" w:rsidTr="00DC1278">
        <w:trPr>
          <w:jc w:val="center"/>
        </w:trPr>
        <w:tc>
          <w:tcPr>
            <w:tcW w:w="685" w:type="dxa"/>
          </w:tcPr>
          <w:p w:rsidR="00B63120" w:rsidRDefault="00B63120" w:rsidP="00DC1278">
            <w:pPr>
              <w:pStyle w:val="TAL"/>
              <w:rPr>
                <w:rFonts w:ascii="Verdana" w:hAnsi="Verdana"/>
                <w:lang w:val="en-US" w:eastAsia="zh-CN"/>
              </w:rPr>
            </w:pPr>
            <w:r>
              <w:rPr>
                <w:rFonts w:ascii="Verdana" w:hAnsi="Verdana" w:hint="eastAsia"/>
                <w:lang w:val="en-US" w:eastAsia="zh-CN"/>
              </w:rPr>
              <w:t>6</w:t>
            </w:r>
          </w:p>
        </w:tc>
        <w:tc>
          <w:tcPr>
            <w:tcW w:w="1824" w:type="dxa"/>
          </w:tcPr>
          <w:p w:rsidR="00B63120" w:rsidRPr="007B5299" w:rsidRDefault="002A7D19" w:rsidP="00DC1278">
            <w:pPr>
              <w:pStyle w:val="TAL"/>
              <w:rPr>
                <w:lang w:eastAsia="zh-CN"/>
              </w:rPr>
            </w:pPr>
            <w:r>
              <w:rPr>
                <w:rFonts w:hint="eastAsia"/>
                <w:lang w:eastAsia="zh-CN"/>
              </w:rPr>
              <w:t>b</w:t>
            </w:r>
            <w:r w:rsidR="00B63120">
              <w:rPr>
                <w:rFonts w:hint="eastAsia"/>
              </w:rPr>
              <w:t>eginTimeB</w:t>
            </w:r>
          </w:p>
        </w:tc>
        <w:tc>
          <w:tcPr>
            <w:tcW w:w="696" w:type="dxa"/>
          </w:tcPr>
          <w:p w:rsidR="00B63120" w:rsidRPr="007B5299" w:rsidRDefault="00B63120" w:rsidP="00DC1278">
            <w:pPr>
              <w:pStyle w:val="TAL"/>
              <w:rPr>
                <w:lang w:eastAsia="zh-CN"/>
              </w:rPr>
            </w:pPr>
            <w:r>
              <w:rPr>
                <w:rFonts w:hint="eastAsia"/>
                <w:lang w:eastAsia="zh-CN"/>
              </w:rPr>
              <w:t>O</w:t>
            </w:r>
          </w:p>
        </w:tc>
        <w:tc>
          <w:tcPr>
            <w:tcW w:w="1620" w:type="dxa"/>
          </w:tcPr>
          <w:p w:rsidR="00B63120" w:rsidRPr="007B5299" w:rsidRDefault="00B63120" w:rsidP="00DC1278">
            <w:pPr>
              <w:pStyle w:val="TAL"/>
              <w:rPr>
                <w:lang w:eastAsia="zh-CN"/>
              </w:rPr>
            </w:pPr>
            <w:r>
              <w:rPr>
                <w:rFonts w:ascii="Verdana" w:hAnsi="Verdana" w:hint="eastAsia"/>
                <w:lang w:val="en-US" w:eastAsia="zh-CN"/>
              </w:rPr>
              <w:t>String</w:t>
            </w:r>
          </w:p>
        </w:tc>
        <w:tc>
          <w:tcPr>
            <w:tcW w:w="1593" w:type="dxa"/>
          </w:tcPr>
          <w:p w:rsidR="00B63120" w:rsidRPr="007B5299" w:rsidRDefault="00B63120" w:rsidP="00DC1278">
            <w:pPr>
              <w:rPr>
                <w:rFonts w:ascii="Arial" w:hAnsi="Arial"/>
                <w:kern w:val="0"/>
                <w:sz w:val="18"/>
                <w:szCs w:val="18"/>
                <w:lang w:val="en-GB"/>
              </w:rPr>
            </w:pPr>
            <w:r>
              <w:rPr>
                <w:rFonts w:hint="eastAsia"/>
              </w:rPr>
              <w:t>26</w:t>
            </w:r>
          </w:p>
        </w:tc>
        <w:tc>
          <w:tcPr>
            <w:tcW w:w="3258" w:type="dxa"/>
          </w:tcPr>
          <w:p w:rsidR="00B63120" w:rsidRPr="007B5299" w:rsidRDefault="00B63120" w:rsidP="00DC1278">
            <w:pPr>
              <w:rPr>
                <w:rFonts w:ascii="Arial" w:hAnsi="Arial"/>
                <w:kern w:val="0"/>
                <w:sz w:val="18"/>
                <w:szCs w:val="18"/>
                <w:lang w:val="en-GB"/>
              </w:rPr>
            </w:pPr>
            <w:r>
              <w:rPr>
                <w:rFonts w:hint="eastAsia"/>
                <w:sz w:val="18"/>
                <w:szCs w:val="18"/>
              </w:rPr>
              <w:t>加速因子</w:t>
            </w:r>
            <w:r>
              <w:rPr>
                <w:rFonts w:hint="eastAsia"/>
                <w:sz w:val="18"/>
                <w:szCs w:val="18"/>
              </w:rPr>
              <w:t>B</w:t>
            </w:r>
            <w:r>
              <w:rPr>
                <w:rFonts w:hint="eastAsia"/>
                <w:sz w:val="18"/>
                <w:szCs w:val="18"/>
              </w:rPr>
              <w:t>开始时间</w:t>
            </w:r>
          </w:p>
        </w:tc>
      </w:tr>
      <w:tr w:rsidR="00B63120" w:rsidTr="00DC1278">
        <w:trPr>
          <w:jc w:val="center"/>
        </w:trPr>
        <w:tc>
          <w:tcPr>
            <w:tcW w:w="685" w:type="dxa"/>
          </w:tcPr>
          <w:p w:rsidR="00B63120" w:rsidRDefault="00B63120" w:rsidP="00DC1278">
            <w:pPr>
              <w:pStyle w:val="TAL"/>
              <w:rPr>
                <w:rFonts w:ascii="Verdana" w:hAnsi="Verdana"/>
                <w:lang w:val="en-US" w:eastAsia="zh-CN"/>
              </w:rPr>
            </w:pPr>
            <w:r>
              <w:rPr>
                <w:rFonts w:ascii="Verdana" w:hAnsi="Verdana" w:hint="eastAsia"/>
                <w:lang w:val="en-US" w:eastAsia="zh-CN"/>
              </w:rPr>
              <w:t>7</w:t>
            </w:r>
          </w:p>
        </w:tc>
        <w:tc>
          <w:tcPr>
            <w:tcW w:w="1824" w:type="dxa"/>
          </w:tcPr>
          <w:p w:rsidR="00B63120" w:rsidRPr="007B5299" w:rsidRDefault="00B63120" w:rsidP="00DC1278">
            <w:pPr>
              <w:pStyle w:val="TAL"/>
              <w:rPr>
                <w:lang w:eastAsia="zh-CN"/>
              </w:rPr>
            </w:pPr>
            <w:r>
              <w:rPr>
                <w:rFonts w:hint="eastAsia"/>
                <w:lang w:val="fr-FR"/>
              </w:rPr>
              <w:t>level</w:t>
            </w:r>
          </w:p>
        </w:tc>
        <w:tc>
          <w:tcPr>
            <w:tcW w:w="696" w:type="dxa"/>
          </w:tcPr>
          <w:p w:rsidR="00B63120" w:rsidRDefault="00B63120" w:rsidP="00DC1278">
            <w:pPr>
              <w:pStyle w:val="TAL"/>
              <w:rPr>
                <w:lang w:eastAsia="zh-CN"/>
              </w:rPr>
            </w:pPr>
            <w:r w:rsidRPr="00E20815">
              <w:rPr>
                <w:rFonts w:ascii="Verdana" w:hAnsi="Verdana" w:hint="eastAsia"/>
                <w:lang w:eastAsia="zh-CN"/>
              </w:rPr>
              <w:t>M</w:t>
            </w:r>
          </w:p>
        </w:tc>
        <w:tc>
          <w:tcPr>
            <w:tcW w:w="1620" w:type="dxa"/>
          </w:tcPr>
          <w:p w:rsidR="00B63120" w:rsidRDefault="00B63120" w:rsidP="00DC1278">
            <w:pPr>
              <w:pStyle w:val="TAL"/>
              <w:rPr>
                <w:lang w:eastAsia="zh-CN"/>
              </w:rPr>
            </w:pPr>
            <w:r w:rsidRPr="000470C9">
              <w:rPr>
                <w:rFonts w:cs="Arial"/>
                <w:color w:val="000000"/>
              </w:rPr>
              <w:t>N</w:t>
            </w:r>
          </w:p>
        </w:tc>
        <w:tc>
          <w:tcPr>
            <w:tcW w:w="1593" w:type="dxa"/>
          </w:tcPr>
          <w:p w:rsidR="00B63120" w:rsidRPr="007B5299" w:rsidRDefault="00B63120" w:rsidP="00DC1278">
            <w:pPr>
              <w:rPr>
                <w:rFonts w:ascii="Arial" w:hAnsi="Arial"/>
                <w:kern w:val="0"/>
                <w:sz w:val="18"/>
                <w:szCs w:val="18"/>
                <w:lang w:val="en-GB"/>
              </w:rPr>
            </w:pPr>
          </w:p>
        </w:tc>
        <w:tc>
          <w:tcPr>
            <w:tcW w:w="3258" w:type="dxa"/>
          </w:tcPr>
          <w:p w:rsidR="00B63120" w:rsidRPr="007B5299" w:rsidRDefault="00B63120" w:rsidP="00DC1278">
            <w:pPr>
              <w:rPr>
                <w:rFonts w:ascii="Arial" w:hAnsi="Arial"/>
                <w:kern w:val="0"/>
                <w:sz w:val="18"/>
                <w:szCs w:val="18"/>
                <w:lang w:val="en-GB"/>
              </w:rPr>
            </w:pPr>
            <w:r>
              <w:rPr>
                <w:rFonts w:ascii="Arial" w:hAnsi="宋体" w:cs="Arial" w:hint="eastAsia"/>
                <w:sz w:val="18"/>
                <w:szCs w:val="18"/>
                <w:lang w:val="en-GB"/>
              </w:rPr>
              <w:t>当前等级</w:t>
            </w:r>
          </w:p>
        </w:tc>
      </w:tr>
      <w:tr w:rsidR="00B63120" w:rsidTr="00DC1278">
        <w:trPr>
          <w:jc w:val="center"/>
        </w:trPr>
        <w:tc>
          <w:tcPr>
            <w:tcW w:w="685" w:type="dxa"/>
          </w:tcPr>
          <w:p w:rsidR="00B63120" w:rsidRDefault="00B63120" w:rsidP="00DC1278">
            <w:pPr>
              <w:pStyle w:val="TAL"/>
              <w:rPr>
                <w:rFonts w:ascii="Verdana" w:hAnsi="Verdana"/>
                <w:lang w:val="en-US" w:eastAsia="zh-CN"/>
              </w:rPr>
            </w:pPr>
            <w:r>
              <w:rPr>
                <w:rFonts w:ascii="Verdana" w:hAnsi="Verdana" w:hint="eastAsia"/>
                <w:lang w:val="en-US" w:eastAsia="zh-CN"/>
              </w:rPr>
              <w:t>8</w:t>
            </w:r>
          </w:p>
        </w:tc>
        <w:tc>
          <w:tcPr>
            <w:tcW w:w="1824" w:type="dxa"/>
          </w:tcPr>
          <w:p w:rsidR="00B63120" w:rsidRPr="007B5299" w:rsidRDefault="00B63120" w:rsidP="00DC1278">
            <w:pPr>
              <w:pStyle w:val="TAL"/>
              <w:rPr>
                <w:lang w:eastAsia="zh-CN"/>
              </w:rPr>
            </w:pPr>
            <w:r>
              <w:rPr>
                <w:rFonts w:ascii="Verdana" w:hAnsi="Verdana" w:hint="eastAsia"/>
                <w:lang w:val="en-US"/>
              </w:rPr>
              <w:t>levelUpdateTime</w:t>
            </w:r>
          </w:p>
        </w:tc>
        <w:tc>
          <w:tcPr>
            <w:tcW w:w="696" w:type="dxa"/>
          </w:tcPr>
          <w:p w:rsidR="00B63120" w:rsidRPr="007B5299" w:rsidRDefault="00B63120" w:rsidP="00DC1278">
            <w:pPr>
              <w:pStyle w:val="TAL"/>
              <w:rPr>
                <w:lang w:eastAsia="zh-CN"/>
              </w:rPr>
            </w:pPr>
            <w:r w:rsidRPr="00E20815">
              <w:rPr>
                <w:rFonts w:ascii="Verdana" w:hAnsi="Verdana" w:hint="eastAsia"/>
                <w:lang w:eastAsia="zh-CN"/>
              </w:rPr>
              <w:t>M</w:t>
            </w:r>
          </w:p>
        </w:tc>
        <w:tc>
          <w:tcPr>
            <w:tcW w:w="1620" w:type="dxa"/>
          </w:tcPr>
          <w:p w:rsidR="00B63120" w:rsidRDefault="00B63120" w:rsidP="00DC1278">
            <w:pPr>
              <w:pStyle w:val="TAL"/>
              <w:rPr>
                <w:lang w:eastAsia="zh-CN"/>
              </w:rPr>
            </w:pPr>
            <w:r>
              <w:rPr>
                <w:rFonts w:ascii="Verdana" w:hAnsi="Verdana" w:hint="eastAsia"/>
                <w:lang w:val="en-US" w:eastAsia="zh-CN"/>
              </w:rPr>
              <w:t>String</w:t>
            </w:r>
          </w:p>
        </w:tc>
        <w:tc>
          <w:tcPr>
            <w:tcW w:w="1593" w:type="dxa"/>
          </w:tcPr>
          <w:p w:rsidR="00B63120" w:rsidRPr="007B5299" w:rsidRDefault="00B63120" w:rsidP="00DC1278">
            <w:pPr>
              <w:rPr>
                <w:rFonts w:ascii="Arial" w:hAnsi="Arial"/>
                <w:kern w:val="0"/>
                <w:sz w:val="18"/>
                <w:szCs w:val="18"/>
                <w:lang w:val="en-GB"/>
              </w:rPr>
            </w:pPr>
            <w:r>
              <w:rPr>
                <w:rFonts w:hint="eastAsia"/>
              </w:rPr>
              <w:t>26</w:t>
            </w:r>
          </w:p>
        </w:tc>
        <w:tc>
          <w:tcPr>
            <w:tcW w:w="3258" w:type="dxa"/>
          </w:tcPr>
          <w:p w:rsidR="00B63120" w:rsidRPr="007B5299" w:rsidRDefault="00B63120" w:rsidP="00DC1278">
            <w:pPr>
              <w:rPr>
                <w:rFonts w:ascii="Arial" w:hAnsi="Arial"/>
                <w:kern w:val="0"/>
                <w:sz w:val="18"/>
                <w:szCs w:val="18"/>
                <w:lang w:val="en-GB"/>
              </w:rPr>
            </w:pPr>
            <w:r>
              <w:rPr>
                <w:rFonts w:hint="eastAsia"/>
                <w:sz w:val="18"/>
                <w:szCs w:val="18"/>
              </w:rPr>
              <w:t>等级更新时间</w:t>
            </w:r>
          </w:p>
        </w:tc>
      </w:tr>
      <w:tr w:rsidR="00B63120" w:rsidTr="00DC1278">
        <w:trPr>
          <w:jc w:val="center"/>
        </w:trPr>
        <w:tc>
          <w:tcPr>
            <w:tcW w:w="685" w:type="dxa"/>
          </w:tcPr>
          <w:p w:rsidR="00B63120" w:rsidRDefault="002D62C3" w:rsidP="00DC1278">
            <w:pPr>
              <w:pStyle w:val="TAL"/>
              <w:rPr>
                <w:rFonts w:ascii="Verdana" w:hAnsi="Verdana"/>
                <w:lang w:val="en-US" w:eastAsia="zh-CN"/>
              </w:rPr>
            </w:pPr>
            <w:r>
              <w:rPr>
                <w:rFonts w:ascii="Verdana" w:hAnsi="Verdana" w:hint="eastAsia"/>
                <w:lang w:val="en-US" w:eastAsia="zh-CN"/>
              </w:rPr>
              <w:t>9</w:t>
            </w:r>
          </w:p>
        </w:tc>
        <w:tc>
          <w:tcPr>
            <w:tcW w:w="1824" w:type="dxa"/>
          </w:tcPr>
          <w:p w:rsidR="00B63120" w:rsidRDefault="00B63120" w:rsidP="00DC1278">
            <w:pPr>
              <w:pStyle w:val="TAL"/>
              <w:rPr>
                <w:rFonts w:ascii="Verdana" w:hAnsi="Verdana"/>
                <w:lang w:val="en-US"/>
              </w:rPr>
            </w:pPr>
            <w:r>
              <w:rPr>
                <w:rFonts w:hint="eastAsia"/>
                <w:lang w:val="fr-FR"/>
              </w:rPr>
              <w:t>e</w:t>
            </w:r>
            <w:r w:rsidRPr="00C61204">
              <w:rPr>
                <w:lang w:val="fr-FR"/>
              </w:rPr>
              <w:t>xperience</w:t>
            </w:r>
            <w:r>
              <w:rPr>
                <w:rFonts w:hint="eastAsia"/>
                <w:lang w:val="fr-FR"/>
              </w:rPr>
              <w:t>s</w:t>
            </w:r>
          </w:p>
        </w:tc>
        <w:tc>
          <w:tcPr>
            <w:tcW w:w="696" w:type="dxa"/>
          </w:tcPr>
          <w:p w:rsidR="00B63120" w:rsidRDefault="00B63120" w:rsidP="00DC1278">
            <w:pPr>
              <w:pStyle w:val="TAL"/>
              <w:rPr>
                <w:rFonts w:cs="Arial"/>
                <w:color w:val="000000"/>
              </w:rPr>
            </w:pPr>
            <w:r w:rsidRPr="00E20815">
              <w:rPr>
                <w:rFonts w:ascii="Verdana" w:hAnsi="Verdana" w:hint="eastAsia"/>
                <w:lang w:eastAsia="zh-CN"/>
              </w:rPr>
              <w:t>M</w:t>
            </w:r>
          </w:p>
        </w:tc>
        <w:tc>
          <w:tcPr>
            <w:tcW w:w="1620" w:type="dxa"/>
          </w:tcPr>
          <w:p w:rsidR="00B63120" w:rsidRDefault="00B63120" w:rsidP="00DC1278">
            <w:pPr>
              <w:pStyle w:val="TAL"/>
              <w:rPr>
                <w:rFonts w:cs="Arial"/>
                <w:color w:val="000000"/>
              </w:rPr>
            </w:pPr>
            <w:r w:rsidRPr="000470C9">
              <w:rPr>
                <w:rFonts w:cs="Arial"/>
                <w:color w:val="000000"/>
              </w:rPr>
              <w:t>N</w:t>
            </w:r>
          </w:p>
        </w:tc>
        <w:tc>
          <w:tcPr>
            <w:tcW w:w="1593" w:type="dxa"/>
          </w:tcPr>
          <w:p w:rsidR="00B63120" w:rsidRPr="007B5299" w:rsidRDefault="00B63120" w:rsidP="00DC1278">
            <w:pPr>
              <w:rPr>
                <w:rFonts w:ascii="Arial" w:hAnsi="Arial"/>
                <w:kern w:val="0"/>
                <w:sz w:val="18"/>
                <w:szCs w:val="18"/>
                <w:lang w:val="en-GB"/>
              </w:rPr>
            </w:pPr>
          </w:p>
        </w:tc>
        <w:tc>
          <w:tcPr>
            <w:tcW w:w="3258" w:type="dxa"/>
          </w:tcPr>
          <w:p w:rsidR="00B63120" w:rsidRDefault="00B63120" w:rsidP="00DC1278">
            <w:pPr>
              <w:rPr>
                <w:sz w:val="18"/>
                <w:szCs w:val="18"/>
              </w:rPr>
            </w:pPr>
            <w:r>
              <w:rPr>
                <w:rFonts w:ascii="Arial" w:hAnsi="宋体" w:cs="Arial" w:hint="eastAsia"/>
                <w:sz w:val="18"/>
                <w:szCs w:val="18"/>
                <w:lang w:val="en-GB"/>
              </w:rPr>
              <w:t>当前</w:t>
            </w:r>
            <w:r>
              <w:rPr>
                <w:rFonts w:hAnsi="宋体" w:cs="Arial" w:hint="eastAsia"/>
                <w:sz w:val="18"/>
                <w:szCs w:val="18"/>
                <w:lang w:val="en-GB"/>
              </w:rPr>
              <w:t>经验值</w:t>
            </w:r>
          </w:p>
        </w:tc>
      </w:tr>
      <w:tr w:rsidR="00B63120" w:rsidTr="00DC1278">
        <w:trPr>
          <w:jc w:val="center"/>
        </w:trPr>
        <w:tc>
          <w:tcPr>
            <w:tcW w:w="685" w:type="dxa"/>
          </w:tcPr>
          <w:p w:rsidR="00B63120" w:rsidRDefault="002D62C3" w:rsidP="00DC1278">
            <w:pPr>
              <w:pStyle w:val="TAL"/>
              <w:rPr>
                <w:rFonts w:ascii="Verdana" w:hAnsi="Verdana"/>
                <w:lang w:val="en-US" w:eastAsia="zh-CN"/>
              </w:rPr>
            </w:pPr>
            <w:r>
              <w:rPr>
                <w:rFonts w:ascii="Verdana" w:hAnsi="Verdana" w:hint="eastAsia"/>
                <w:lang w:val="en-US" w:eastAsia="zh-CN"/>
              </w:rPr>
              <w:t>10</w:t>
            </w:r>
          </w:p>
        </w:tc>
        <w:tc>
          <w:tcPr>
            <w:tcW w:w="1824" w:type="dxa"/>
          </w:tcPr>
          <w:p w:rsidR="00B63120" w:rsidRDefault="00B63120" w:rsidP="00DC1278">
            <w:pPr>
              <w:pStyle w:val="TAL"/>
              <w:rPr>
                <w:lang w:val="fr-FR"/>
              </w:rPr>
            </w:pPr>
            <w:r>
              <w:rPr>
                <w:rFonts w:hint="eastAsia"/>
                <w:lang w:val="fr-FR"/>
              </w:rPr>
              <w:t>incE</w:t>
            </w:r>
            <w:r w:rsidRPr="00C61204">
              <w:rPr>
                <w:lang w:val="fr-FR"/>
              </w:rPr>
              <w:t>xperience</w:t>
            </w:r>
            <w:r>
              <w:rPr>
                <w:rFonts w:hint="eastAsia"/>
                <w:lang w:val="fr-FR"/>
              </w:rPr>
              <w:t>s</w:t>
            </w:r>
          </w:p>
        </w:tc>
        <w:tc>
          <w:tcPr>
            <w:tcW w:w="696" w:type="dxa"/>
          </w:tcPr>
          <w:p w:rsidR="00B63120" w:rsidRDefault="00B63120" w:rsidP="00DC1278">
            <w:pPr>
              <w:pStyle w:val="TAL"/>
              <w:rPr>
                <w:rFonts w:cs="Arial"/>
                <w:color w:val="000000"/>
              </w:rPr>
            </w:pPr>
            <w:r w:rsidRPr="00E20815">
              <w:rPr>
                <w:rFonts w:ascii="Verdana" w:hAnsi="Verdana" w:hint="eastAsia"/>
                <w:lang w:eastAsia="zh-CN"/>
              </w:rPr>
              <w:t>M</w:t>
            </w:r>
          </w:p>
        </w:tc>
        <w:tc>
          <w:tcPr>
            <w:tcW w:w="1620" w:type="dxa"/>
          </w:tcPr>
          <w:p w:rsidR="00B63120" w:rsidRPr="000470C9" w:rsidRDefault="00B63120" w:rsidP="00DC1278">
            <w:pPr>
              <w:pStyle w:val="TAL"/>
              <w:rPr>
                <w:rFonts w:cs="Arial"/>
                <w:color w:val="000000"/>
              </w:rPr>
            </w:pPr>
            <w:r w:rsidRPr="000470C9">
              <w:rPr>
                <w:rFonts w:cs="Arial"/>
                <w:color w:val="000000"/>
              </w:rPr>
              <w:t>N</w:t>
            </w:r>
          </w:p>
        </w:tc>
        <w:tc>
          <w:tcPr>
            <w:tcW w:w="1593" w:type="dxa"/>
          </w:tcPr>
          <w:p w:rsidR="00B63120" w:rsidRPr="007B5299" w:rsidRDefault="00B63120" w:rsidP="00DC1278">
            <w:pPr>
              <w:rPr>
                <w:rFonts w:ascii="Arial" w:hAnsi="Arial"/>
                <w:kern w:val="0"/>
                <w:sz w:val="18"/>
                <w:szCs w:val="18"/>
                <w:lang w:val="en-GB"/>
              </w:rPr>
            </w:pPr>
          </w:p>
        </w:tc>
        <w:tc>
          <w:tcPr>
            <w:tcW w:w="3258" w:type="dxa"/>
          </w:tcPr>
          <w:p w:rsidR="00B63120" w:rsidRDefault="00B63120" w:rsidP="00DC1278">
            <w:pPr>
              <w:rPr>
                <w:rFonts w:ascii="Arial" w:hAnsi="宋体" w:cs="Arial"/>
                <w:sz w:val="18"/>
                <w:szCs w:val="18"/>
                <w:lang w:val="en-GB"/>
              </w:rPr>
            </w:pPr>
            <w:r>
              <w:rPr>
                <w:rFonts w:hAnsi="宋体" w:cs="Arial" w:hint="eastAsia"/>
                <w:sz w:val="18"/>
                <w:szCs w:val="18"/>
                <w:lang w:val="en-GB"/>
              </w:rPr>
              <w:t>经验值本次增加值</w:t>
            </w:r>
          </w:p>
        </w:tc>
      </w:tr>
      <w:tr w:rsidR="00B63120" w:rsidTr="00DC1278">
        <w:trPr>
          <w:jc w:val="center"/>
        </w:trPr>
        <w:tc>
          <w:tcPr>
            <w:tcW w:w="685" w:type="dxa"/>
          </w:tcPr>
          <w:p w:rsidR="00B63120" w:rsidRDefault="002D62C3" w:rsidP="00DC1278">
            <w:pPr>
              <w:pStyle w:val="TAL"/>
              <w:rPr>
                <w:rFonts w:ascii="Verdana" w:hAnsi="Verdana"/>
                <w:lang w:val="en-US" w:eastAsia="zh-CN"/>
              </w:rPr>
            </w:pPr>
            <w:r>
              <w:rPr>
                <w:rFonts w:ascii="Verdana" w:hAnsi="Verdana" w:hint="eastAsia"/>
                <w:lang w:val="en-US" w:eastAsia="zh-CN"/>
              </w:rPr>
              <w:t>11</w:t>
            </w:r>
          </w:p>
        </w:tc>
        <w:tc>
          <w:tcPr>
            <w:tcW w:w="1824" w:type="dxa"/>
          </w:tcPr>
          <w:p w:rsidR="00B63120" w:rsidRDefault="00B63120" w:rsidP="00DC1278">
            <w:pPr>
              <w:pStyle w:val="TAL"/>
              <w:rPr>
                <w:lang w:val="fr-FR"/>
              </w:rPr>
            </w:pPr>
            <w:r>
              <w:rPr>
                <w:rFonts w:ascii="Verdana" w:hAnsi="Verdana" w:hint="eastAsia"/>
                <w:lang w:val="en-US"/>
              </w:rPr>
              <w:t>experUpdateTime</w:t>
            </w:r>
          </w:p>
        </w:tc>
        <w:tc>
          <w:tcPr>
            <w:tcW w:w="696" w:type="dxa"/>
          </w:tcPr>
          <w:p w:rsidR="00B63120" w:rsidRDefault="00B63120" w:rsidP="00DC1278">
            <w:pPr>
              <w:pStyle w:val="TAL"/>
              <w:rPr>
                <w:rFonts w:cs="Arial"/>
                <w:color w:val="000000"/>
              </w:rPr>
            </w:pPr>
            <w:r w:rsidRPr="00E20815">
              <w:rPr>
                <w:rFonts w:ascii="Verdana" w:hAnsi="Verdana" w:hint="eastAsia"/>
                <w:lang w:eastAsia="zh-CN"/>
              </w:rPr>
              <w:t>M</w:t>
            </w:r>
          </w:p>
        </w:tc>
        <w:tc>
          <w:tcPr>
            <w:tcW w:w="1620" w:type="dxa"/>
          </w:tcPr>
          <w:p w:rsidR="00B63120" w:rsidRPr="000470C9" w:rsidRDefault="00B63120" w:rsidP="00DC1278">
            <w:pPr>
              <w:pStyle w:val="TAL"/>
              <w:rPr>
                <w:rFonts w:cs="Arial"/>
                <w:color w:val="000000"/>
              </w:rPr>
            </w:pPr>
            <w:r>
              <w:rPr>
                <w:rFonts w:ascii="Verdana" w:hAnsi="Verdana" w:hint="eastAsia"/>
                <w:lang w:val="en-US" w:eastAsia="zh-CN"/>
              </w:rPr>
              <w:t>String</w:t>
            </w:r>
          </w:p>
        </w:tc>
        <w:tc>
          <w:tcPr>
            <w:tcW w:w="1593" w:type="dxa"/>
          </w:tcPr>
          <w:p w:rsidR="00B63120" w:rsidRPr="007B5299" w:rsidRDefault="00B63120" w:rsidP="00DC1278">
            <w:pPr>
              <w:rPr>
                <w:rFonts w:ascii="Arial" w:hAnsi="Arial"/>
                <w:kern w:val="0"/>
                <w:sz w:val="18"/>
                <w:szCs w:val="18"/>
                <w:lang w:val="en-GB"/>
              </w:rPr>
            </w:pPr>
            <w:r>
              <w:rPr>
                <w:rFonts w:hint="eastAsia"/>
              </w:rPr>
              <w:t>26</w:t>
            </w:r>
          </w:p>
        </w:tc>
        <w:tc>
          <w:tcPr>
            <w:tcW w:w="3258" w:type="dxa"/>
          </w:tcPr>
          <w:p w:rsidR="00B63120" w:rsidRDefault="00B63120" w:rsidP="00DC1278">
            <w:pPr>
              <w:rPr>
                <w:rFonts w:hAnsi="宋体" w:cs="Arial"/>
                <w:sz w:val="18"/>
                <w:szCs w:val="18"/>
                <w:lang w:val="en-GB"/>
              </w:rPr>
            </w:pPr>
            <w:r>
              <w:rPr>
                <w:rFonts w:hint="eastAsia"/>
                <w:sz w:val="18"/>
                <w:szCs w:val="18"/>
              </w:rPr>
              <w:t>经验值更新时间</w:t>
            </w:r>
          </w:p>
        </w:tc>
      </w:tr>
    </w:tbl>
    <w:p w:rsidR="00AA32D9" w:rsidRDefault="00AA32D9" w:rsidP="00227883">
      <w:pPr>
        <w:spacing w:line="240" w:lineRule="atLeast"/>
        <w:ind w:leftChars="186" w:left="391"/>
        <w:rPr>
          <w:lang w:val="en-GB"/>
        </w:rPr>
      </w:pPr>
    </w:p>
    <w:p w:rsidR="00A24EA7" w:rsidRDefault="00A24EA7" w:rsidP="00407B6C">
      <w:pPr>
        <w:pStyle w:val="31"/>
      </w:pPr>
      <w:r>
        <w:rPr>
          <w:rFonts w:hint="eastAsia"/>
        </w:rPr>
        <w:t>TUserPoints</w:t>
      </w:r>
      <w:r>
        <w:rPr>
          <w:rFonts w:hint="eastAsia"/>
        </w:rPr>
        <w:t>（</w:t>
      </w:r>
      <w:r>
        <w:rPr>
          <w:rFonts w:hint="eastAsia"/>
        </w:rPr>
        <w:t>V01.01</w:t>
      </w:r>
      <w:r>
        <w:rPr>
          <w:rFonts w:hint="eastAsia"/>
        </w:rPr>
        <w:t>）</w:t>
      </w:r>
    </w:p>
    <w:tbl>
      <w:tblPr>
        <w:tblW w:w="9676" w:type="dxa"/>
        <w:jc w:val="center"/>
        <w:tblInd w:w="2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85"/>
        <w:gridCol w:w="1824"/>
        <w:gridCol w:w="696"/>
        <w:gridCol w:w="1620"/>
        <w:gridCol w:w="1593"/>
        <w:gridCol w:w="3258"/>
      </w:tblGrid>
      <w:tr w:rsidR="00A24EA7" w:rsidTr="00E97613">
        <w:trPr>
          <w:jc w:val="center"/>
        </w:trPr>
        <w:tc>
          <w:tcPr>
            <w:tcW w:w="685" w:type="dxa"/>
            <w:shd w:val="clear" w:color="auto" w:fill="99CCFF"/>
          </w:tcPr>
          <w:p w:rsidR="00A24EA7" w:rsidRDefault="00A24EA7" w:rsidP="00E97613">
            <w:pPr>
              <w:pStyle w:val="TAH"/>
              <w:rPr>
                <w:rFonts w:ascii="Verdana" w:hAnsi="Verdana"/>
                <w:lang w:val="fr-FR" w:eastAsia="zh-CN"/>
              </w:rPr>
            </w:pPr>
            <w:r>
              <w:rPr>
                <w:rFonts w:ascii="Verdana" w:hAnsi="Verdana" w:hint="eastAsia"/>
                <w:lang w:val="fr-FR" w:eastAsia="zh-CN"/>
              </w:rPr>
              <w:t>索引</w:t>
            </w:r>
          </w:p>
        </w:tc>
        <w:tc>
          <w:tcPr>
            <w:tcW w:w="1824" w:type="dxa"/>
            <w:shd w:val="clear" w:color="auto" w:fill="99CCFF"/>
          </w:tcPr>
          <w:p w:rsidR="00A24EA7" w:rsidRDefault="00A24EA7" w:rsidP="00E97613">
            <w:pPr>
              <w:pStyle w:val="TAH"/>
              <w:rPr>
                <w:rFonts w:ascii="Verdana" w:hAnsi="Verdana"/>
                <w:lang w:val="fr-FR" w:eastAsia="zh-CN"/>
              </w:rPr>
            </w:pPr>
            <w:r>
              <w:rPr>
                <w:rFonts w:ascii="Verdana" w:hAnsi="Verdana" w:hint="eastAsia"/>
                <w:lang w:val="fr-FR" w:eastAsia="zh-CN"/>
              </w:rPr>
              <w:t>参数名字</w:t>
            </w:r>
          </w:p>
        </w:tc>
        <w:tc>
          <w:tcPr>
            <w:tcW w:w="696" w:type="dxa"/>
            <w:shd w:val="clear" w:color="auto" w:fill="99CCFF"/>
          </w:tcPr>
          <w:p w:rsidR="00A24EA7" w:rsidRDefault="00A24EA7" w:rsidP="00E97613">
            <w:pPr>
              <w:pStyle w:val="TAH"/>
              <w:rPr>
                <w:rFonts w:ascii="Verdana" w:hAnsi="Verdana"/>
                <w:lang w:val="fr-FR" w:eastAsia="zh-CN"/>
              </w:rPr>
            </w:pPr>
            <w:r>
              <w:rPr>
                <w:rFonts w:ascii="Verdana" w:hAnsi="Verdana" w:hint="eastAsia"/>
                <w:lang w:val="fr-FR" w:eastAsia="zh-CN"/>
              </w:rPr>
              <w:t>可选</w:t>
            </w:r>
          </w:p>
        </w:tc>
        <w:tc>
          <w:tcPr>
            <w:tcW w:w="1620" w:type="dxa"/>
            <w:shd w:val="clear" w:color="auto" w:fill="99CCFF"/>
          </w:tcPr>
          <w:p w:rsidR="00A24EA7" w:rsidRDefault="00A24EA7" w:rsidP="00E97613">
            <w:pPr>
              <w:pStyle w:val="TAH"/>
              <w:rPr>
                <w:rFonts w:ascii="Verdana" w:hAnsi="Verdana"/>
                <w:lang w:val="fr-FR" w:eastAsia="zh-CN"/>
              </w:rPr>
            </w:pPr>
            <w:r>
              <w:rPr>
                <w:rFonts w:ascii="Verdana" w:hAnsi="Verdana" w:hint="eastAsia"/>
                <w:lang w:val="fr-FR" w:eastAsia="zh-CN"/>
              </w:rPr>
              <w:t>类型</w:t>
            </w:r>
          </w:p>
        </w:tc>
        <w:tc>
          <w:tcPr>
            <w:tcW w:w="1593" w:type="dxa"/>
            <w:shd w:val="clear" w:color="auto" w:fill="99CCFF"/>
          </w:tcPr>
          <w:p w:rsidR="00A24EA7" w:rsidRDefault="00A24EA7" w:rsidP="00E97613">
            <w:pPr>
              <w:pStyle w:val="TAH"/>
              <w:rPr>
                <w:rFonts w:ascii="Verdana" w:hAnsi="Verdana"/>
                <w:lang w:val="fr-FR" w:eastAsia="zh-CN"/>
              </w:rPr>
            </w:pPr>
            <w:r>
              <w:rPr>
                <w:rFonts w:ascii="Verdana" w:hAnsi="Verdana" w:hint="eastAsia"/>
                <w:lang w:val="fr-FR" w:eastAsia="zh-CN"/>
              </w:rPr>
              <w:t>长度</w:t>
            </w:r>
            <w:r>
              <w:rPr>
                <w:rFonts w:ascii="Verdana" w:hAnsi="Verdana"/>
                <w:lang w:val="fr-FR" w:eastAsia="zh-CN"/>
              </w:rPr>
              <w:t xml:space="preserve"> (Byte)</w:t>
            </w:r>
          </w:p>
        </w:tc>
        <w:tc>
          <w:tcPr>
            <w:tcW w:w="3258" w:type="dxa"/>
            <w:shd w:val="clear" w:color="auto" w:fill="99CCFF"/>
          </w:tcPr>
          <w:p w:rsidR="00A24EA7" w:rsidRDefault="00A24EA7" w:rsidP="00E97613">
            <w:pPr>
              <w:pStyle w:val="TAH"/>
              <w:rPr>
                <w:rFonts w:ascii="Verdana" w:hAnsi="Verdana"/>
                <w:lang w:val="fr-FR" w:eastAsia="zh-CN"/>
              </w:rPr>
            </w:pPr>
            <w:r>
              <w:rPr>
                <w:rFonts w:ascii="Verdana" w:hAnsi="Verdana" w:hint="eastAsia"/>
                <w:lang w:val="fr-FR" w:eastAsia="zh-CN"/>
              </w:rPr>
              <w:t>描述信息</w:t>
            </w:r>
          </w:p>
        </w:tc>
      </w:tr>
      <w:tr w:rsidR="009311E6" w:rsidRPr="003C0B94" w:rsidTr="00E97613">
        <w:trPr>
          <w:jc w:val="center"/>
        </w:trPr>
        <w:tc>
          <w:tcPr>
            <w:tcW w:w="685" w:type="dxa"/>
          </w:tcPr>
          <w:p w:rsidR="009311E6" w:rsidRDefault="009311E6" w:rsidP="00E97613">
            <w:pPr>
              <w:pStyle w:val="TAL"/>
              <w:rPr>
                <w:rFonts w:ascii="Verdana" w:hAnsi="Verdana"/>
                <w:lang w:val="en-US" w:eastAsia="zh-CN"/>
              </w:rPr>
            </w:pPr>
            <w:r>
              <w:rPr>
                <w:rFonts w:ascii="Verdana" w:hAnsi="Verdana" w:hint="eastAsia"/>
                <w:lang w:val="en-US" w:eastAsia="zh-CN"/>
              </w:rPr>
              <w:t>1</w:t>
            </w:r>
          </w:p>
        </w:tc>
        <w:tc>
          <w:tcPr>
            <w:tcW w:w="1824" w:type="dxa"/>
          </w:tcPr>
          <w:p w:rsidR="009311E6" w:rsidRPr="007B5299" w:rsidRDefault="009311E6" w:rsidP="00E97613">
            <w:pPr>
              <w:pStyle w:val="TAL"/>
              <w:rPr>
                <w:lang w:eastAsia="zh-CN"/>
              </w:rPr>
            </w:pPr>
            <w:r>
              <w:rPr>
                <w:rFonts w:ascii="Verdana" w:hAnsi="Verdana" w:hint="eastAsia"/>
                <w:lang w:val="fr-FR"/>
              </w:rPr>
              <w:t>userID</w:t>
            </w:r>
          </w:p>
        </w:tc>
        <w:tc>
          <w:tcPr>
            <w:tcW w:w="696" w:type="dxa"/>
          </w:tcPr>
          <w:p w:rsidR="009311E6" w:rsidRPr="007B5299" w:rsidRDefault="009311E6" w:rsidP="00E97613">
            <w:pPr>
              <w:spacing w:line="240" w:lineRule="atLeast"/>
              <w:rPr>
                <w:rFonts w:ascii="Arial" w:hAnsi="Arial"/>
                <w:kern w:val="0"/>
                <w:sz w:val="18"/>
                <w:szCs w:val="18"/>
                <w:lang w:val="en-GB"/>
              </w:rPr>
            </w:pPr>
            <w:r>
              <w:rPr>
                <w:rFonts w:ascii="Arial" w:hAnsi="Arial" w:hint="eastAsia"/>
                <w:kern w:val="0"/>
                <w:sz w:val="18"/>
                <w:szCs w:val="18"/>
                <w:lang w:val="fr-FR"/>
              </w:rPr>
              <w:t>M</w:t>
            </w:r>
          </w:p>
        </w:tc>
        <w:tc>
          <w:tcPr>
            <w:tcW w:w="1620" w:type="dxa"/>
          </w:tcPr>
          <w:p w:rsidR="009311E6" w:rsidRPr="007B5299" w:rsidRDefault="009311E6" w:rsidP="00E97613">
            <w:pPr>
              <w:spacing w:line="240" w:lineRule="atLeast"/>
              <w:rPr>
                <w:rFonts w:ascii="Arial" w:hAnsi="Arial"/>
                <w:kern w:val="0"/>
                <w:sz w:val="18"/>
                <w:szCs w:val="18"/>
                <w:lang w:val="en-GB"/>
              </w:rPr>
            </w:pPr>
            <w:r>
              <w:rPr>
                <w:rFonts w:ascii="Arial" w:hAnsi="Arial" w:hint="eastAsia"/>
                <w:kern w:val="0"/>
                <w:sz w:val="18"/>
                <w:szCs w:val="18"/>
                <w:lang w:val="fr-FR"/>
              </w:rPr>
              <w:t>Bigint</w:t>
            </w:r>
          </w:p>
        </w:tc>
        <w:tc>
          <w:tcPr>
            <w:tcW w:w="1593" w:type="dxa"/>
          </w:tcPr>
          <w:p w:rsidR="009311E6" w:rsidRPr="007B5299" w:rsidRDefault="009311E6" w:rsidP="00E97613">
            <w:pPr>
              <w:spacing w:line="240" w:lineRule="atLeast"/>
              <w:rPr>
                <w:rFonts w:ascii="Arial" w:hAnsi="Arial"/>
                <w:kern w:val="0"/>
                <w:sz w:val="18"/>
                <w:szCs w:val="18"/>
                <w:lang w:val="en-GB"/>
              </w:rPr>
            </w:pPr>
          </w:p>
        </w:tc>
        <w:tc>
          <w:tcPr>
            <w:tcW w:w="3258" w:type="dxa"/>
          </w:tcPr>
          <w:p w:rsidR="009311E6" w:rsidRPr="007B5299" w:rsidRDefault="009311E6" w:rsidP="00E97613">
            <w:pPr>
              <w:spacing w:line="240" w:lineRule="atLeast"/>
              <w:rPr>
                <w:rFonts w:ascii="Arial" w:hAnsi="Arial"/>
                <w:kern w:val="0"/>
                <w:sz w:val="18"/>
                <w:szCs w:val="18"/>
                <w:lang w:val="en-GB"/>
              </w:rPr>
            </w:pPr>
            <w:r>
              <w:rPr>
                <w:rFonts w:ascii="Arial" w:hAnsi="宋体" w:cs="Arial" w:hint="eastAsia"/>
                <w:sz w:val="18"/>
                <w:szCs w:val="18"/>
                <w:lang w:val="en-GB"/>
              </w:rPr>
              <w:t>用户</w:t>
            </w:r>
            <w:r>
              <w:rPr>
                <w:rFonts w:ascii="Arial" w:hAnsi="宋体" w:cs="Arial" w:hint="eastAsia"/>
                <w:sz w:val="18"/>
                <w:szCs w:val="18"/>
                <w:lang w:val="en-GB"/>
              </w:rPr>
              <w:t>ID</w:t>
            </w:r>
            <w:r>
              <w:rPr>
                <w:rFonts w:ascii="Arial" w:hAnsi="宋体" w:cs="Arial" w:hint="eastAsia"/>
                <w:sz w:val="18"/>
                <w:szCs w:val="18"/>
                <w:lang w:val="en-GB"/>
              </w:rPr>
              <w:t>（内部）</w:t>
            </w:r>
          </w:p>
        </w:tc>
      </w:tr>
      <w:tr w:rsidR="009311E6" w:rsidTr="00E97613">
        <w:trPr>
          <w:jc w:val="center"/>
        </w:trPr>
        <w:tc>
          <w:tcPr>
            <w:tcW w:w="685" w:type="dxa"/>
          </w:tcPr>
          <w:p w:rsidR="009311E6" w:rsidRDefault="009311E6" w:rsidP="00E97613">
            <w:pPr>
              <w:pStyle w:val="TAL"/>
              <w:rPr>
                <w:rFonts w:ascii="Verdana" w:hAnsi="Verdana"/>
                <w:lang w:val="en-US" w:eastAsia="zh-CN"/>
              </w:rPr>
            </w:pPr>
            <w:r>
              <w:rPr>
                <w:rFonts w:ascii="Verdana" w:hAnsi="Verdana" w:hint="eastAsia"/>
                <w:lang w:val="en-US" w:eastAsia="zh-CN"/>
              </w:rPr>
              <w:t>2</w:t>
            </w:r>
          </w:p>
        </w:tc>
        <w:tc>
          <w:tcPr>
            <w:tcW w:w="1824" w:type="dxa"/>
          </w:tcPr>
          <w:p w:rsidR="009311E6" w:rsidRPr="007B5299" w:rsidRDefault="009311E6" w:rsidP="00E97613">
            <w:pPr>
              <w:pStyle w:val="TAL"/>
              <w:rPr>
                <w:lang w:eastAsia="zh-CN"/>
              </w:rPr>
            </w:pPr>
            <w:r>
              <w:rPr>
                <w:rFonts w:hint="eastAsia"/>
              </w:rPr>
              <w:t>points</w:t>
            </w:r>
          </w:p>
        </w:tc>
        <w:tc>
          <w:tcPr>
            <w:tcW w:w="696" w:type="dxa"/>
          </w:tcPr>
          <w:p w:rsidR="009311E6" w:rsidRPr="007B5299" w:rsidRDefault="009311E6" w:rsidP="00E97613">
            <w:pPr>
              <w:pStyle w:val="TAL"/>
              <w:rPr>
                <w:lang w:eastAsia="zh-CN"/>
              </w:rPr>
            </w:pPr>
            <w:r>
              <w:rPr>
                <w:rFonts w:ascii="Verdana" w:hAnsi="Verdana" w:hint="eastAsia"/>
                <w:lang w:eastAsia="zh-CN"/>
              </w:rPr>
              <w:t>M</w:t>
            </w:r>
          </w:p>
        </w:tc>
        <w:tc>
          <w:tcPr>
            <w:tcW w:w="1620" w:type="dxa"/>
          </w:tcPr>
          <w:p w:rsidR="009311E6" w:rsidRPr="007B5299" w:rsidRDefault="009311E6" w:rsidP="00E97613">
            <w:pPr>
              <w:pStyle w:val="TAL"/>
              <w:rPr>
                <w:lang w:eastAsia="zh-CN"/>
              </w:rPr>
            </w:pPr>
            <w:r>
              <w:rPr>
                <w:rFonts w:ascii="Verdana" w:hAnsi="Verdana"/>
                <w:lang w:val="en-US" w:eastAsia="zh-CN"/>
              </w:rPr>
              <w:t>Int</w:t>
            </w:r>
          </w:p>
        </w:tc>
        <w:tc>
          <w:tcPr>
            <w:tcW w:w="1593" w:type="dxa"/>
          </w:tcPr>
          <w:p w:rsidR="009311E6" w:rsidRDefault="009311E6" w:rsidP="00E97613">
            <w:pPr>
              <w:pStyle w:val="TAL"/>
              <w:rPr>
                <w:lang w:eastAsia="zh-CN"/>
              </w:rPr>
            </w:pPr>
          </w:p>
        </w:tc>
        <w:tc>
          <w:tcPr>
            <w:tcW w:w="3258" w:type="dxa"/>
          </w:tcPr>
          <w:p w:rsidR="009311E6" w:rsidRDefault="009311E6" w:rsidP="00E97613">
            <w:pPr>
              <w:pStyle w:val="TAL"/>
              <w:rPr>
                <w:lang w:eastAsia="zh-CN"/>
              </w:rPr>
            </w:pPr>
            <w:r>
              <w:rPr>
                <w:rFonts w:hint="eastAsia"/>
              </w:rPr>
              <w:t>用户积分</w:t>
            </w:r>
          </w:p>
        </w:tc>
      </w:tr>
      <w:tr w:rsidR="009311E6" w:rsidTr="00E97613">
        <w:trPr>
          <w:jc w:val="center"/>
        </w:trPr>
        <w:tc>
          <w:tcPr>
            <w:tcW w:w="685" w:type="dxa"/>
          </w:tcPr>
          <w:p w:rsidR="009311E6" w:rsidRDefault="009311E6" w:rsidP="00E97613">
            <w:pPr>
              <w:pStyle w:val="TAL"/>
              <w:rPr>
                <w:rFonts w:ascii="Verdana" w:hAnsi="Verdana"/>
                <w:lang w:val="en-US" w:eastAsia="zh-CN"/>
              </w:rPr>
            </w:pPr>
            <w:r>
              <w:rPr>
                <w:rFonts w:ascii="Verdana" w:hAnsi="Verdana" w:hint="eastAsia"/>
                <w:lang w:val="en-US" w:eastAsia="zh-CN"/>
              </w:rPr>
              <w:t>3</w:t>
            </w:r>
          </w:p>
        </w:tc>
        <w:tc>
          <w:tcPr>
            <w:tcW w:w="1824" w:type="dxa"/>
          </w:tcPr>
          <w:p w:rsidR="009311E6" w:rsidRPr="007B5299" w:rsidRDefault="009311E6" w:rsidP="00E97613">
            <w:pPr>
              <w:pStyle w:val="TAL"/>
              <w:rPr>
                <w:lang w:eastAsia="zh-CN"/>
              </w:rPr>
            </w:pPr>
            <w:r>
              <w:rPr>
                <w:rFonts w:ascii="Verdana" w:hAnsi="Verdana" w:hint="eastAsia"/>
                <w:lang w:val="en-US"/>
              </w:rPr>
              <w:t>lastUpdateTime</w:t>
            </w:r>
          </w:p>
        </w:tc>
        <w:tc>
          <w:tcPr>
            <w:tcW w:w="696" w:type="dxa"/>
          </w:tcPr>
          <w:p w:rsidR="009311E6" w:rsidRPr="007B5299" w:rsidRDefault="009311E6" w:rsidP="00E97613">
            <w:pPr>
              <w:pStyle w:val="TAL"/>
              <w:rPr>
                <w:lang w:eastAsia="zh-CN"/>
              </w:rPr>
            </w:pPr>
            <w:r>
              <w:rPr>
                <w:rFonts w:hint="eastAsia"/>
                <w:lang w:eastAsia="zh-CN"/>
              </w:rPr>
              <w:t>M</w:t>
            </w:r>
          </w:p>
        </w:tc>
        <w:tc>
          <w:tcPr>
            <w:tcW w:w="1620" w:type="dxa"/>
          </w:tcPr>
          <w:p w:rsidR="009311E6" w:rsidRPr="007B5299" w:rsidRDefault="009311E6" w:rsidP="00E97613">
            <w:pPr>
              <w:pStyle w:val="TAL"/>
              <w:rPr>
                <w:lang w:eastAsia="zh-CN"/>
              </w:rPr>
            </w:pPr>
            <w:r>
              <w:rPr>
                <w:rFonts w:ascii="Verdana" w:hAnsi="Verdana" w:hint="eastAsia"/>
                <w:lang w:val="en-US" w:eastAsia="zh-CN"/>
              </w:rPr>
              <w:t>String</w:t>
            </w:r>
          </w:p>
        </w:tc>
        <w:tc>
          <w:tcPr>
            <w:tcW w:w="1593" w:type="dxa"/>
          </w:tcPr>
          <w:p w:rsidR="009311E6" w:rsidRPr="007B5299" w:rsidRDefault="009311E6" w:rsidP="00E97613">
            <w:pPr>
              <w:rPr>
                <w:rFonts w:ascii="Arial" w:hAnsi="Arial"/>
                <w:kern w:val="0"/>
                <w:sz w:val="18"/>
                <w:szCs w:val="18"/>
                <w:lang w:val="en-GB"/>
              </w:rPr>
            </w:pPr>
            <w:r>
              <w:rPr>
                <w:rFonts w:hint="eastAsia"/>
              </w:rPr>
              <w:t>26</w:t>
            </w:r>
          </w:p>
        </w:tc>
        <w:tc>
          <w:tcPr>
            <w:tcW w:w="3258" w:type="dxa"/>
          </w:tcPr>
          <w:p w:rsidR="009311E6" w:rsidRPr="007B5299" w:rsidRDefault="009311E6" w:rsidP="00E97613">
            <w:pPr>
              <w:pStyle w:val="CharCharCharCharChar"/>
              <w:rPr>
                <w:noProof w:val="0"/>
                <w:kern w:val="0"/>
                <w:sz w:val="18"/>
                <w:szCs w:val="18"/>
                <w:lang w:val="en-GB"/>
              </w:rPr>
            </w:pPr>
            <w:r>
              <w:rPr>
                <w:rFonts w:hint="eastAsia"/>
                <w:sz w:val="18"/>
                <w:szCs w:val="18"/>
              </w:rPr>
              <w:t>更新时间</w:t>
            </w:r>
          </w:p>
        </w:tc>
      </w:tr>
    </w:tbl>
    <w:p w:rsidR="00A24EA7" w:rsidRDefault="00A24EA7" w:rsidP="00227883">
      <w:pPr>
        <w:spacing w:line="240" w:lineRule="atLeast"/>
        <w:ind w:leftChars="186" w:left="391"/>
        <w:rPr>
          <w:lang w:val="en-GB"/>
        </w:rPr>
      </w:pPr>
    </w:p>
    <w:p w:rsidR="00F01CCF" w:rsidRDefault="00F01CCF" w:rsidP="00407B6C">
      <w:pPr>
        <w:pStyle w:val="31"/>
      </w:pPr>
      <w:r>
        <w:rPr>
          <w:rFonts w:hint="eastAsia"/>
        </w:rPr>
        <w:lastRenderedPageBreak/>
        <w:t>TGiftPoints</w:t>
      </w:r>
      <w:r>
        <w:rPr>
          <w:rFonts w:hint="eastAsia"/>
        </w:rPr>
        <w:t>（</w:t>
      </w:r>
      <w:r>
        <w:rPr>
          <w:rFonts w:hint="eastAsia"/>
        </w:rPr>
        <w:t>V01.01</w:t>
      </w:r>
      <w:r>
        <w:rPr>
          <w:rFonts w:hint="eastAsia"/>
        </w:rPr>
        <w:t>）</w:t>
      </w:r>
    </w:p>
    <w:tbl>
      <w:tblPr>
        <w:tblW w:w="9676" w:type="dxa"/>
        <w:jc w:val="center"/>
        <w:tblInd w:w="2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85"/>
        <w:gridCol w:w="1824"/>
        <w:gridCol w:w="696"/>
        <w:gridCol w:w="1620"/>
        <w:gridCol w:w="1593"/>
        <w:gridCol w:w="3258"/>
      </w:tblGrid>
      <w:tr w:rsidR="00F01CCF" w:rsidTr="00E97613">
        <w:trPr>
          <w:jc w:val="center"/>
        </w:trPr>
        <w:tc>
          <w:tcPr>
            <w:tcW w:w="685" w:type="dxa"/>
            <w:shd w:val="clear" w:color="auto" w:fill="99CCFF"/>
          </w:tcPr>
          <w:p w:rsidR="00F01CCF" w:rsidRDefault="00F01CCF" w:rsidP="00E97613">
            <w:pPr>
              <w:pStyle w:val="TAH"/>
              <w:rPr>
                <w:rFonts w:ascii="Verdana" w:hAnsi="Verdana"/>
                <w:lang w:val="fr-FR" w:eastAsia="zh-CN"/>
              </w:rPr>
            </w:pPr>
            <w:r>
              <w:rPr>
                <w:rFonts w:ascii="Verdana" w:hAnsi="Verdana" w:hint="eastAsia"/>
                <w:lang w:val="fr-FR" w:eastAsia="zh-CN"/>
              </w:rPr>
              <w:t>索引</w:t>
            </w:r>
          </w:p>
        </w:tc>
        <w:tc>
          <w:tcPr>
            <w:tcW w:w="1824" w:type="dxa"/>
            <w:shd w:val="clear" w:color="auto" w:fill="99CCFF"/>
          </w:tcPr>
          <w:p w:rsidR="00F01CCF" w:rsidRDefault="00F01CCF" w:rsidP="00E97613">
            <w:pPr>
              <w:pStyle w:val="TAH"/>
              <w:rPr>
                <w:rFonts w:ascii="Verdana" w:hAnsi="Verdana"/>
                <w:lang w:val="fr-FR" w:eastAsia="zh-CN"/>
              </w:rPr>
            </w:pPr>
            <w:r>
              <w:rPr>
                <w:rFonts w:ascii="Verdana" w:hAnsi="Verdana" w:hint="eastAsia"/>
                <w:lang w:val="fr-FR" w:eastAsia="zh-CN"/>
              </w:rPr>
              <w:t>参数名字</w:t>
            </w:r>
          </w:p>
        </w:tc>
        <w:tc>
          <w:tcPr>
            <w:tcW w:w="696" w:type="dxa"/>
            <w:shd w:val="clear" w:color="auto" w:fill="99CCFF"/>
          </w:tcPr>
          <w:p w:rsidR="00F01CCF" w:rsidRDefault="00F01CCF" w:rsidP="00E97613">
            <w:pPr>
              <w:pStyle w:val="TAH"/>
              <w:rPr>
                <w:rFonts w:ascii="Verdana" w:hAnsi="Verdana"/>
                <w:lang w:val="fr-FR" w:eastAsia="zh-CN"/>
              </w:rPr>
            </w:pPr>
            <w:r>
              <w:rPr>
                <w:rFonts w:ascii="Verdana" w:hAnsi="Verdana" w:hint="eastAsia"/>
                <w:lang w:val="fr-FR" w:eastAsia="zh-CN"/>
              </w:rPr>
              <w:t>可选</w:t>
            </w:r>
          </w:p>
        </w:tc>
        <w:tc>
          <w:tcPr>
            <w:tcW w:w="1620" w:type="dxa"/>
            <w:shd w:val="clear" w:color="auto" w:fill="99CCFF"/>
          </w:tcPr>
          <w:p w:rsidR="00F01CCF" w:rsidRDefault="00F01CCF" w:rsidP="00E97613">
            <w:pPr>
              <w:pStyle w:val="TAH"/>
              <w:rPr>
                <w:rFonts w:ascii="Verdana" w:hAnsi="Verdana"/>
                <w:lang w:val="fr-FR" w:eastAsia="zh-CN"/>
              </w:rPr>
            </w:pPr>
            <w:r>
              <w:rPr>
                <w:rFonts w:ascii="Verdana" w:hAnsi="Verdana" w:hint="eastAsia"/>
                <w:lang w:val="fr-FR" w:eastAsia="zh-CN"/>
              </w:rPr>
              <w:t>类型</w:t>
            </w:r>
          </w:p>
        </w:tc>
        <w:tc>
          <w:tcPr>
            <w:tcW w:w="1593" w:type="dxa"/>
            <w:shd w:val="clear" w:color="auto" w:fill="99CCFF"/>
          </w:tcPr>
          <w:p w:rsidR="00F01CCF" w:rsidRDefault="00F01CCF" w:rsidP="00E97613">
            <w:pPr>
              <w:pStyle w:val="TAH"/>
              <w:rPr>
                <w:rFonts w:ascii="Verdana" w:hAnsi="Verdana"/>
                <w:lang w:val="fr-FR" w:eastAsia="zh-CN"/>
              </w:rPr>
            </w:pPr>
            <w:r>
              <w:rPr>
                <w:rFonts w:ascii="Verdana" w:hAnsi="Verdana" w:hint="eastAsia"/>
                <w:lang w:val="fr-FR" w:eastAsia="zh-CN"/>
              </w:rPr>
              <w:t>长度</w:t>
            </w:r>
            <w:r>
              <w:rPr>
                <w:rFonts w:ascii="Verdana" w:hAnsi="Verdana"/>
                <w:lang w:val="fr-FR" w:eastAsia="zh-CN"/>
              </w:rPr>
              <w:t xml:space="preserve"> (Byte)</w:t>
            </w:r>
          </w:p>
        </w:tc>
        <w:tc>
          <w:tcPr>
            <w:tcW w:w="3258" w:type="dxa"/>
            <w:shd w:val="clear" w:color="auto" w:fill="99CCFF"/>
          </w:tcPr>
          <w:p w:rsidR="00F01CCF" w:rsidRDefault="00F01CCF" w:rsidP="00E97613">
            <w:pPr>
              <w:pStyle w:val="TAH"/>
              <w:rPr>
                <w:rFonts w:ascii="Verdana" w:hAnsi="Verdana"/>
                <w:lang w:val="fr-FR" w:eastAsia="zh-CN"/>
              </w:rPr>
            </w:pPr>
            <w:r>
              <w:rPr>
                <w:rFonts w:ascii="Verdana" w:hAnsi="Verdana" w:hint="eastAsia"/>
                <w:lang w:val="fr-FR" w:eastAsia="zh-CN"/>
              </w:rPr>
              <w:t>描述信息</w:t>
            </w:r>
          </w:p>
        </w:tc>
      </w:tr>
      <w:tr w:rsidR="00F01CCF" w:rsidRPr="003C0B94" w:rsidTr="00E97613">
        <w:trPr>
          <w:jc w:val="center"/>
        </w:trPr>
        <w:tc>
          <w:tcPr>
            <w:tcW w:w="685" w:type="dxa"/>
          </w:tcPr>
          <w:p w:rsidR="00F01CCF" w:rsidRDefault="00F01CCF" w:rsidP="00E97613">
            <w:pPr>
              <w:pStyle w:val="TAL"/>
              <w:rPr>
                <w:rFonts w:ascii="Verdana" w:hAnsi="Verdana"/>
                <w:lang w:val="en-US" w:eastAsia="zh-CN"/>
              </w:rPr>
            </w:pPr>
            <w:r>
              <w:rPr>
                <w:rFonts w:ascii="Verdana" w:hAnsi="Verdana" w:hint="eastAsia"/>
                <w:lang w:val="en-US" w:eastAsia="zh-CN"/>
              </w:rPr>
              <w:t>1</w:t>
            </w:r>
          </w:p>
        </w:tc>
        <w:tc>
          <w:tcPr>
            <w:tcW w:w="1824" w:type="dxa"/>
          </w:tcPr>
          <w:p w:rsidR="00F01CCF" w:rsidRPr="007B5299" w:rsidRDefault="00F01CCF" w:rsidP="00E97613">
            <w:pPr>
              <w:pStyle w:val="TAL"/>
              <w:rPr>
                <w:lang w:eastAsia="zh-CN"/>
              </w:rPr>
            </w:pPr>
            <w:r>
              <w:rPr>
                <w:rFonts w:ascii="Verdana" w:hAnsi="Verdana" w:hint="eastAsia"/>
                <w:lang w:val="fr-FR"/>
              </w:rPr>
              <w:t>userID</w:t>
            </w:r>
          </w:p>
        </w:tc>
        <w:tc>
          <w:tcPr>
            <w:tcW w:w="696" w:type="dxa"/>
          </w:tcPr>
          <w:p w:rsidR="00F01CCF" w:rsidRPr="007B5299" w:rsidRDefault="00F01CCF" w:rsidP="00E97613">
            <w:pPr>
              <w:spacing w:line="240" w:lineRule="atLeast"/>
              <w:rPr>
                <w:rFonts w:ascii="Arial" w:hAnsi="Arial"/>
                <w:kern w:val="0"/>
                <w:sz w:val="18"/>
                <w:szCs w:val="18"/>
                <w:lang w:val="en-GB"/>
              </w:rPr>
            </w:pPr>
            <w:r>
              <w:rPr>
                <w:rFonts w:ascii="Arial" w:cs="Arial" w:hint="eastAsia"/>
                <w:color w:val="000000"/>
              </w:rPr>
              <w:t>M</w:t>
            </w:r>
          </w:p>
        </w:tc>
        <w:tc>
          <w:tcPr>
            <w:tcW w:w="1620" w:type="dxa"/>
          </w:tcPr>
          <w:p w:rsidR="00F01CCF" w:rsidRPr="007B5299" w:rsidRDefault="00F01CCF" w:rsidP="00F01CCF">
            <w:pPr>
              <w:spacing w:line="240" w:lineRule="atLeast"/>
              <w:rPr>
                <w:rFonts w:ascii="Arial" w:hAnsi="Arial"/>
                <w:kern w:val="0"/>
                <w:sz w:val="18"/>
                <w:szCs w:val="18"/>
                <w:lang w:val="en-GB"/>
              </w:rPr>
            </w:pPr>
            <w:r>
              <w:rPr>
                <w:rFonts w:ascii="Arial" w:cs="Arial" w:hint="eastAsia"/>
                <w:color w:val="000000"/>
              </w:rPr>
              <w:t>bigint</w:t>
            </w:r>
          </w:p>
        </w:tc>
        <w:tc>
          <w:tcPr>
            <w:tcW w:w="1593" w:type="dxa"/>
          </w:tcPr>
          <w:p w:rsidR="00F01CCF" w:rsidRPr="007B5299" w:rsidRDefault="00F01CCF" w:rsidP="00E97613">
            <w:pPr>
              <w:spacing w:line="240" w:lineRule="atLeast"/>
              <w:rPr>
                <w:rFonts w:ascii="Arial" w:hAnsi="Arial"/>
                <w:kern w:val="0"/>
                <w:sz w:val="18"/>
                <w:szCs w:val="18"/>
                <w:lang w:val="en-GB"/>
              </w:rPr>
            </w:pPr>
          </w:p>
        </w:tc>
        <w:tc>
          <w:tcPr>
            <w:tcW w:w="3258" w:type="dxa"/>
          </w:tcPr>
          <w:p w:rsidR="00F01CCF" w:rsidRPr="007B5299" w:rsidRDefault="00F01CCF" w:rsidP="00E97613">
            <w:pPr>
              <w:spacing w:line="240" w:lineRule="atLeast"/>
              <w:rPr>
                <w:rFonts w:ascii="Arial" w:hAnsi="Arial"/>
                <w:kern w:val="0"/>
                <w:sz w:val="18"/>
                <w:szCs w:val="18"/>
                <w:lang w:val="en-GB"/>
              </w:rPr>
            </w:pPr>
            <w:r>
              <w:rPr>
                <w:rFonts w:ascii="Arial" w:hAnsi="宋体" w:cs="Arial" w:hint="eastAsia"/>
                <w:sz w:val="18"/>
                <w:szCs w:val="18"/>
                <w:lang w:val="en-GB"/>
              </w:rPr>
              <w:t>用户</w:t>
            </w:r>
            <w:r>
              <w:rPr>
                <w:rFonts w:ascii="Arial" w:hAnsi="宋体" w:cs="Arial" w:hint="eastAsia"/>
                <w:sz w:val="18"/>
                <w:szCs w:val="18"/>
                <w:lang w:val="en-GB"/>
              </w:rPr>
              <w:t>ID</w:t>
            </w:r>
            <w:r>
              <w:rPr>
                <w:rFonts w:ascii="Arial" w:hAnsi="宋体" w:cs="Arial" w:hint="eastAsia"/>
                <w:sz w:val="18"/>
                <w:szCs w:val="18"/>
                <w:lang w:val="en-GB"/>
              </w:rPr>
              <w:t>（内部）</w:t>
            </w:r>
          </w:p>
        </w:tc>
      </w:tr>
      <w:tr w:rsidR="00F01CCF" w:rsidTr="00E97613">
        <w:trPr>
          <w:jc w:val="center"/>
        </w:trPr>
        <w:tc>
          <w:tcPr>
            <w:tcW w:w="685" w:type="dxa"/>
          </w:tcPr>
          <w:p w:rsidR="00F01CCF" w:rsidRDefault="00F01CCF" w:rsidP="00E97613">
            <w:pPr>
              <w:pStyle w:val="TAL"/>
              <w:rPr>
                <w:rFonts w:ascii="Verdana" w:hAnsi="Verdana"/>
                <w:lang w:val="en-US" w:eastAsia="zh-CN"/>
              </w:rPr>
            </w:pPr>
            <w:r>
              <w:rPr>
                <w:rFonts w:ascii="Verdana" w:hAnsi="Verdana" w:hint="eastAsia"/>
                <w:lang w:val="en-US" w:eastAsia="zh-CN"/>
              </w:rPr>
              <w:t>2</w:t>
            </w:r>
          </w:p>
        </w:tc>
        <w:tc>
          <w:tcPr>
            <w:tcW w:w="1824" w:type="dxa"/>
          </w:tcPr>
          <w:p w:rsidR="00F01CCF" w:rsidRPr="007B5299" w:rsidRDefault="00F01CCF" w:rsidP="00E97613">
            <w:pPr>
              <w:pStyle w:val="TAL"/>
              <w:rPr>
                <w:lang w:eastAsia="zh-CN"/>
              </w:rPr>
            </w:pPr>
            <w:r>
              <w:rPr>
                <w:rFonts w:ascii="Verdana" w:hAnsi="Verdana" w:hint="eastAsia"/>
                <w:lang w:val="en-US"/>
              </w:rPr>
              <w:t>transactionID</w:t>
            </w:r>
          </w:p>
        </w:tc>
        <w:tc>
          <w:tcPr>
            <w:tcW w:w="696" w:type="dxa"/>
          </w:tcPr>
          <w:p w:rsidR="00F01CCF" w:rsidRPr="007B5299" w:rsidRDefault="00F01CCF" w:rsidP="00E97613">
            <w:pPr>
              <w:pStyle w:val="TAL"/>
              <w:rPr>
                <w:lang w:eastAsia="zh-CN"/>
              </w:rPr>
            </w:pPr>
            <w:r w:rsidRPr="00136C3E">
              <w:rPr>
                <w:rFonts w:cs="Arial" w:hint="eastAsia"/>
                <w:color w:val="000000"/>
              </w:rPr>
              <w:t>M</w:t>
            </w:r>
          </w:p>
        </w:tc>
        <w:tc>
          <w:tcPr>
            <w:tcW w:w="1620" w:type="dxa"/>
          </w:tcPr>
          <w:p w:rsidR="00F01CCF" w:rsidRPr="007B5299" w:rsidRDefault="00F01CCF" w:rsidP="00F01CCF">
            <w:pPr>
              <w:pStyle w:val="TAL"/>
              <w:rPr>
                <w:lang w:eastAsia="zh-CN"/>
              </w:rPr>
            </w:pPr>
            <w:r>
              <w:rPr>
                <w:rFonts w:cs="Arial" w:hint="eastAsia"/>
                <w:color w:val="000000"/>
                <w:lang w:eastAsia="zh-CN"/>
              </w:rPr>
              <w:t>STRING</w:t>
            </w:r>
          </w:p>
        </w:tc>
        <w:tc>
          <w:tcPr>
            <w:tcW w:w="1593" w:type="dxa"/>
          </w:tcPr>
          <w:p w:rsidR="00F01CCF" w:rsidRDefault="00F01CCF" w:rsidP="00E97613">
            <w:pPr>
              <w:pStyle w:val="TAL"/>
              <w:rPr>
                <w:lang w:eastAsia="zh-CN"/>
              </w:rPr>
            </w:pPr>
            <w:r>
              <w:rPr>
                <w:rFonts w:hint="eastAsia"/>
                <w:lang w:eastAsia="zh-CN"/>
              </w:rPr>
              <w:t>40</w:t>
            </w:r>
          </w:p>
        </w:tc>
        <w:tc>
          <w:tcPr>
            <w:tcW w:w="3258" w:type="dxa"/>
          </w:tcPr>
          <w:p w:rsidR="00F01CCF" w:rsidRDefault="00F01CCF" w:rsidP="00E97613">
            <w:pPr>
              <w:pStyle w:val="TAL"/>
              <w:rPr>
                <w:lang w:eastAsia="zh-CN"/>
              </w:rPr>
            </w:pPr>
            <w:r>
              <w:rPr>
                <w:rFonts w:hint="eastAsia"/>
              </w:rPr>
              <w:t>交易</w:t>
            </w:r>
            <w:r>
              <w:rPr>
                <w:rFonts w:hint="eastAsia"/>
              </w:rPr>
              <w:t>ID</w:t>
            </w:r>
          </w:p>
        </w:tc>
      </w:tr>
      <w:tr w:rsidR="00F01CCF" w:rsidTr="00E97613">
        <w:trPr>
          <w:jc w:val="center"/>
        </w:trPr>
        <w:tc>
          <w:tcPr>
            <w:tcW w:w="685" w:type="dxa"/>
          </w:tcPr>
          <w:p w:rsidR="00F01CCF" w:rsidRDefault="00F01CCF" w:rsidP="00E97613">
            <w:pPr>
              <w:pStyle w:val="TAL"/>
              <w:rPr>
                <w:rFonts w:ascii="Verdana" w:hAnsi="Verdana"/>
                <w:lang w:val="en-US" w:eastAsia="zh-CN"/>
              </w:rPr>
            </w:pPr>
            <w:r>
              <w:rPr>
                <w:rFonts w:ascii="Verdana" w:hAnsi="Verdana" w:hint="eastAsia"/>
                <w:lang w:val="en-US" w:eastAsia="zh-CN"/>
              </w:rPr>
              <w:t>3</w:t>
            </w:r>
          </w:p>
        </w:tc>
        <w:tc>
          <w:tcPr>
            <w:tcW w:w="1824" w:type="dxa"/>
          </w:tcPr>
          <w:p w:rsidR="00F01CCF" w:rsidRPr="007B5299" w:rsidRDefault="00F01CCF" w:rsidP="00E97613">
            <w:pPr>
              <w:pStyle w:val="TAL"/>
              <w:rPr>
                <w:lang w:eastAsia="zh-CN"/>
              </w:rPr>
            </w:pPr>
            <w:r>
              <w:rPr>
                <w:rFonts w:ascii="Verdana" w:hAnsi="Verdana" w:hint="eastAsia"/>
                <w:lang w:val="en-US"/>
              </w:rPr>
              <w:t>srvTransID</w:t>
            </w:r>
          </w:p>
        </w:tc>
        <w:tc>
          <w:tcPr>
            <w:tcW w:w="696" w:type="dxa"/>
          </w:tcPr>
          <w:p w:rsidR="00F01CCF" w:rsidRPr="007B5299" w:rsidRDefault="00F01CCF" w:rsidP="00E97613">
            <w:pPr>
              <w:pStyle w:val="TAL"/>
              <w:rPr>
                <w:lang w:eastAsia="zh-CN"/>
              </w:rPr>
            </w:pPr>
            <w:r w:rsidRPr="00136C3E">
              <w:rPr>
                <w:rFonts w:cs="Arial" w:hint="eastAsia"/>
                <w:color w:val="000000"/>
              </w:rPr>
              <w:t>M</w:t>
            </w:r>
          </w:p>
        </w:tc>
        <w:tc>
          <w:tcPr>
            <w:tcW w:w="1620" w:type="dxa"/>
          </w:tcPr>
          <w:p w:rsidR="00F01CCF" w:rsidRPr="007B5299" w:rsidRDefault="00F01CCF" w:rsidP="00F01CCF">
            <w:pPr>
              <w:pStyle w:val="TAL"/>
              <w:rPr>
                <w:lang w:eastAsia="zh-CN"/>
              </w:rPr>
            </w:pPr>
            <w:r>
              <w:rPr>
                <w:rFonts w:cs="Arial" w:hint="eastAsia"/>
                <w:color w:val="000000"/>
                <w:lang w:eastAsia="zh-CN"/>
              </w:rPr>
              <w:t>STRING</w:t>
            </w:r>
          </w:p>
        </w:tc>
        <w:tc>
          <w:tcPr>
            <w:tcW w:w="1593" w:type="dxa"/>
          </w:tcPr>
          <w:p w:rsidR="00F01CCF" w:rsidRPr="007B5299" w:rsidRDefault="00F01CCF" w:rsidP="00E97613">
            <w:pPr>
              <w:rPr>
                <w:rFonts w:ascii="Arial" w:hAnsi="Arial"/>
                <w:kern w:val="0"/>
                <w:sz w:val="18"/>
                <w:szCs w:val="18"/>
                <w:lang w:val="en-GB"/>
              </w:rPr>
            </w:pPr>
            <w:r>
              <w:rPr>
                <w:rFonts w:ascii="Arial" w:hAnsi="Arial" w:hint="eastAsia"/>
                <w:kern w:val="0"/>
                <w:sz w:val="18"/>
                <w:szCs w:val="18"/>
                <w:lang w:val="en-GB"/>
              </w:rPr>
              <w:t>40</w:t>
            </w:r>
          </w:p>
        </w:tc>
        <w:tc>
          <w:tcPr>
            <w:tcW w:w="3258" w:type="dxa"/>
          </w:tcPr>
          <w:p w:rsidR="00F01CCF" w:rsidRPr="007B5299" w:rsidRDefault="00F01CCF" w:rsidP="00E97613">
            <w:pPr>
              <w:pStyle w:val="CharCharCharCharChar"/>
              <w:rPr>
                <w:noProof w:val="0"/>
                <w:kern w:val="0"/>
                <w:sz w:val="18"/>
                <w:szCs w:val="18"/>
                <w:lang w:val="en-GB"/>
              </w:rPr>
            </w:pPr>
            <w:r>
              <w:rPr>
                <w:rFonts w:hint="eastAsia"/>
                <w:sz w:val="18"/>
                <w:szCs w:val="18"/>
              </w:rPr>
              <w:t>业务交易</w:t>
            </w:r>
            <w:r>
              <w:rPr>
                <w:rFonts w:hint="eastAsia"/>
                <w:sz w:val="18"/>
                <w:szCs w:val="18"/>
              </w:rPr>
              <w:t>ID</w:t>
            </w:r>
            <w:r>
              <w:rPr>
                <w:rFonts w:hint="eastAsia"/>
                <w:sz w:val="18"/>
                <w:szCs w:val="18"/>
              </w:rPr>
              <w:t>（为跟踪业务的交易）</w:t>
            </w:r>
          </w:p>
        </w:tc>
      </w:tr>
      <w:tr w:rsidR="00124FB8" w:rsidTr="00E97613">
        <w:trPr>
          <w:jc w:val="center"/>
        </w:trPr>
        <w:tc>
          <w:tcPr>
            <w:tcW w:w="685" w:type="dxa"/>
          </w:tcPr>
          <w:p w:rsidR="00124FB8" w:rsidRDefault="00124FB8" w:rsidP="00E97613">
            <w:pPr>
              <w:pStyle w:val="TAL"/>
              <w:rPr>
                <w:rFonts w:ascii="Verdana" w:hAnsi="Verdana"/>
                <w:lang w:val="en-US" w:eastAsia="zh-CN"/>
              </w:rPr>
            </w:pPr>
            <w:r>
              <w:rPr>
                <w:rFonts w:ascii="Verdana" w:hAnsi="Verdana" w:hint="eastAsia"/>
                <w:lang w:val="en-US" w:eastAsia="zh-CN"/>
              </w:rPr>
              <w:t>4</w:t>
            </w:r>
          </w:p>
        </w:tc>
        <w:tc>
          <w:tcPr>
            <w:tcW w:w="1824" w:type="dxa"/>
          </w:tcPr>
          <w:p w:rsidR="00124FB8" w:rsidRDefault="00124FB8" w:rsidP="00E97613">
            <w:pPr>
              <w:pStyle w:val="TAL"/>
              <w:rPr>
                <w:lang w:eastAsia="zh-CN"/>
              </w:rPr>
            </w:pPr>
            <w:r>
              <w:rPr>
                <w:rFonts w:hint="eastAsia"/>
                <w:lang w:eastAsia="zh-CN"/>
              </w:rPr>
              <w:t>giftType</w:t>
            </w:r>
          </w:p>
        </w:tc>
        <w:tc>
          <w:tcPr>
            <w:tcW w:w="696" w:type="dxa"/>
          </w:tcPr>
          <w:p w:rsidR="00124FB8" w:rsidRPr="00136C3E" w:rsidRDefault="00124FB8" w:rsidP="00E97613">
            <w:pPr>
              <w:pStyle w:val="TAL"/>
              <w:rPr>
                <w:rFonts w:cs="Arial"/>
                <w:color w:val="000000"/>
                <w:lang w:eastAsia="zh-CN"/>
              </w:rPr>
            </w:pPr>
            <w:r>
              <w:rPr>
                <w:rFonts w:cs="Arial" w:hint="eastAsia"/>
                <w:color w:val="000000"/>
                <w:lang w:eastAsia="zh-CN"/>
              </w:rPr>
              <w:t>M</w:t>
            </w:r>
          </w:p>
        </w:tc>
        <w:tc>
          <w:tcPr>
            <w:tcW w:w="1620" w:type="dxa"/>
          </w:tcPr>
          <w:p w:rsidR="00124FB8" w:rsidRDefault="00124FB8" w:rsidP="00E97613">
            <w:pPr>
              <w:pStyle w:val="TAL"/>
              <w:rPr>
                <w:lang w:eastAsia="zh-CN"/>
              </w:rPr>
            </w:pPr>
            <w:r>
              <w:rPr>
                <w:lang w:eastAsia="zh-CN"/>
              </w:rPr>
              <w:t>I</w:t>
            </w:r>
            <w:r>
              <w:rPr>
                <w:rFonts w:hint="eastAsia"/>
                <w:lang w:eastAsia="zh-CN"/>
              </w:rPr>
              <w:t>nt</w:t>
            </w:r>
          </w:p>
        </w:tc>
        <w:tc>
          <w:tcPr>
            <w:tcW w:w="1593" w:type="dxa"/>
          </w:tcPr>
          <w:p w:rsidR="00124FB8" w:rsidRPr="007B5299" w:rsidRDefault="00124FB8" w:rsidP="00E97613">
            <w:pPr>
              <w:rPr>
                <w:rFonts w:ascii="Arial" w:hAnsi="Arial"/>
                <w:kern w:val="0"/>
                <w:sz w:val="18"/>
                <w:szCs w:val="18"/>
                <w:lang w:val="en-GB"/>
              </w:rPr>
            </w:pPr>
          </w:p>
        </w:tc>
        <w:tc>
          <w:tcPr>
            <w:tcW w:w="3258" w:type="dxa"/>
          </w:tcPr>
          <w:p w:rsidR="00124FB8" w:rsidRDefault="00124FB8" w:rsidP="00E97613">
            <w:pPr>
              <w:pStyle w:val="CharCharCharCharChar"/>
              <w:rPr>
                <w:sz w:val="18"/>
                <w:szCs w:val="18"/>
              </w:rPr>
            </w:pPr>
            <w:r>
              <w:rPr>
                <w:rFonts w:hint="eastAsia"/>
                <w:kern w:val="0"/>
                <w:sz w:val="16"/>
                <w:szCs w:val="18"/>
                <w:lang w:val="fr-FR"/>
              </w:rPr>
              <w:t>赠送类型</w:t>
            </w:r>
            <w:r>
              <w:rPr>
                <w:rFonts w:hint="eastAsia"/>
                <w:kern w:val="0"/>
                <w:sz w:val="16"/>
                <w:szCs w:val="18"/>
                <w:lang w:val="fr-FR"/>
              </w:rPr>
              <w:t xml:space="preserve">  0</w:t>
            </w:r>
            <w:r>
              <w:rPr>
                <w:rFonts w:hint="eastAsia"/>
                <w:kern w:val="0"/>
                <w:sz w:val="16"/>
                <w:szCs w:val="18"/>
                <w:lang w:val="fr-FR"/>
              </w:rPr>
              <w:t>消费赠送</w:t>
            </w:r>
            <w:r>
              <w:rPr>
                <w:rFonts w:hint="eastAsia"/>
                <w:kern w:val="0"/>
                <w:sz w:val="16"/>
                <w:szCs w:val="18"/>
                <w:lang w:val="fr-FR"/>
              </w:rPr>
              <w:t xml:space="preserve">  1</w:t>
            </w:r>
            <w:r>
              <w:rPr>
                <w:rFonts w:hint="eastAsia"/>
                <w:kern w:val="0"/>
                <w:sz w:val="16"/>
                <w:szCs w:val="18"/>
                <w:lang w:val="fr-FR"/>
              </w:rPr>
              <w:t>补偿赠送</w:t>
            </w:r>
          </w:p>
        </w:tc>
      </w:tr>
      <w:tr w:rsidR="00124FB8" w:rsidTr="00E97613">
        <w:trPr>
          <w:jc w:val="center"/>
        </w:trPr>
        <w:tc>
          <w:tcPr>
            <w:tcW w:w="685" w:type="dxa"/>
          </w:tcPr>
          <w:p w:rsidR="00124FB8" w:rsidRDefault="00124FB8" w:rsidP="00E97613">
            <w:pPr>
              <w:pStyle w:val="TAL"/>
              <w:rPr>
                <w:rFonts w:ascii="Verdana" w:hAnsi="Verdana"/>
                <w:lang w:val="en-US" w:eastAsia="zh-CN"/>
              </w:rPr>
            </w:pPr>
            <w:r>
              <w:rPr>
                <w:rFonts w:ascii="Verdana" w:hAnsi="Verdana" w:hint="eastAsia"/>
                <w:lang w:val="en-US" w:eastAsia="zh-CN"/>
              </w:rPr>
              <w:t>5</w:t>
            </w:r>
          </w:p>
        </w:tc>
        <w:tc>
          <w:tcPr>
            <w:tcW w:w="1824" w:type="dxa"/>
          </w:tcPr>
          <w:p w:rsidR="00124FB8" w:rsidRPr="007B5299" w:rsidRDefault="00124FB8" w:rsidP="00E97613">
            <w:pPr>
              <w:pStyle w:val="TAL"/>
              <w:rPr>
                <w:lang w:eastAsia="zh-CN"/>
              </w:rPr>
            </w:pPr>
            <w:r>
              <w:rPr>
                <w:rFonts w:hint="eastAsia"/>
              </w:rPr>
              <w:t>giftPoints</w:t>
            </w:r>
          </w:p>
        </w:tc>
        <w:tc>
          <w:tcPr>
            <w:tcW w:w="696" w:type="dxa"/>
          </w:tcPr>
          <w:p w:rsidR="00124FB8" w:rsidRPr="007B5299" w:rsidRDefault="00124FB8" w:rsidP="00E97613">
            <w:pPr>
              <w:pStyle w:val="TAL"/>
              <w:rPr>
                <w:lang w:eastAsia="zh-CN"/>
              </w:rPr>
            </w:pPr>
            <w:r w:rsidRPr="00136C3E">
              <w:rPr>
                <w:rFonts w:cs="Arial" w:hint="eastAsia"/>
                <w:color w:val="000000"/>
              </w:rPr>
              <w:t>M</w:t>
            </w:r>
          </w:p>
        </w:tc>
        <w:tc>
          <w:tcPr>
            <w:tcW w:w="1620" w:type="dxa"/>
          </w:tcPr>
          <w:p w:rsidR="00124FB8" w:rsidRPr="007B5299" w:rsidRDefault="00124FB8" w:rsidP="00E97613">
            <w:pPr>
              <w:pStyle w:val="TAL"/>
              <w:rPr>
                <w:lang w:eastAsia="zh-CN"/>
              </w:rPr>
            </w:pPr>
            <w:r>
              <w:t>I</w:t>
            </w:r>
            <w:r>
              <w:rPr>
                <w:rFonts w:hint="eastAsia"/>
              </w:rPr>
              <w:t>nt</w:t>
            </w:r>
          </w:p>
        </w:tc>
        <w:tc>
          <w:tcPr>
            <w:tcW w:w="1593" w:type="dxa"/>
          </w:tcPr>
          <w:p w:rsidR="00124FB8" w:rsidRPr="007B5299" w:rsidRDefault="00124FB8" w:rsidP="00E97613">
            <w:pPr>
              <w:rPr>
                <w:rFonts w:ascii="Arial" w:hAnsi="Arial"/>
                <w:kern w:val="0"/>
                <w:sz w:val="18"/>
                <w:szCs w:val="18"/>
                <w:lang w:val="en-GB"/>
              </w:rPr>
            </w:pPr>
          </w:p>
        </w:tc>
        <w:tc>
          <w:tcPr>
            <w:tcW w:w="3258" w:type="dxa"/>
          </w:tcPr>
          <w:p w:rsidR="00124FB8" w:rsidRPr="007B5299" w:rsidRDefault="00124FB8" w:rsidP="00E97613">
            <w:pPr>
              <w:pStyle w:val="CharCharCharCharChar"/>
              <w:rPr>
                <w:noProof w:val="0"/>
                <w:kern w:val="0"/>
                <w:sz w:val="18"/>
                <w:szCs w:val="18"/>
                <w:lang w:val="en-GB"/>
              </w:rPr>
            </w:pPr>
            <w:r>
              <w:rPr>
                <w:rFonts w:hint="eastAsia"/>
                <w:sz w:val="18"/>
                <w:szCs w:val="18"/>
              </w:rPr>
              <w:t>赠送积分</w:t>
            </w:r>
          </w:p>
        </w:tc>
      </w:tr>
      <w:tr w:rsidR="00124FB8" w:rsidTr="00E97613">
        <w:trPr>
          <w:jc w:val="center"/>
        </w:trPr>
        <w:tc>
          <w:tcPr>
            <w:tcW w:w="685" w:type="dxa"/>
          </w:tcPr>
          <w:p w:rsidR="00124FB8" w:rsidRDefault="00124FB8" w:rsidP="00E97613">
            <w:pPr>
              <w:pStyle w:val="TAL"/>
              <w:rPr>
                <w:rFonts w:ascii="Verdana" w:hAnsi="Verdana"/>
                <w:lang w:val="en-US" w:eastAsia="zh-CN"/>
              </w:rPr>
            </w:pPr>
            <w:r>
              <w:rPr>
                <w:rFonts w:ascii="Verdana" w:hAnsi="Verdana" w:hint="eastAsia"/>
                <w:lang w:val="en-US" w:eastAsia="zh-CN"/>
              </w:rPr>
              <w:t>6</w:t>
            </w:r>
          </w:p>
        </w:tc>
        <w:tc>
          <w:tcPr>
            <w:tcW w:w="1824" w:type="dxa"/>
          </w:tcPr>
          <w:p w:rsidR="00124FB8" w:rsidRDefault="00124FB8" w:rsidP="00E97613">
            <w:pPr>
              <w:pStyle w:val="TAL"/>
            </w:pPr>
            <w:r>
              <w:rPr>
                <w:rFonts w:ascii="Verdana" w:hAnsi="Verdana" w:hint="eastAsia"/>
                <w:lang w:val="en-US"/>
              </w:rPr>
              <w:t>reqClientType</w:t>
            </w:r>
          </w:p>
        </w:tc>
        <w:tc>
          <w:tcPr>
            <w:tcW w:w="696" w:type="dxa"/>
          </w:tcPr>
          <w:p w:rsidR="00124FB8" w:rsidRDefault="00124FB8" w:rsidP="00E97613">
            <w:pPr>
              <w:pStyle w:val="TAL"/>
              <w:rPr>
                <w:lang w:eastAsia="zh-CN"/>
              </w:rPr>
            </w:pPr>
            <w:r w:rsidRPr="00136C3E">
              <w:rPr>
                <w:rFonts w:cs="Arial" w:hint="eastAsia"/>
                <w:color w:val="000000"/>
              </w:rPr>
              <w:t>M</w:t>
            </w:r>
          </w:p>
        </w:tc>
        <w:tc>
          <w:tcPr>
            <w:tcW w:w="1620" w:type="dxa"/>
          </w:tcPr>
          <w:p w:rsidR="00124FB8" w:rsidRDefault="00124FB8" w:rsidP="00E97613">
            <w:pPr>
              <w:pStyle w:val="TAL"/>
              <w:rPr>
                <w:rFonts w:ascii="Verdana" w:hAnsi="Verdana"/>
                <w:lang w:val="en-US" w:eastAsia="zh-CN"/>
              </w:rPr>
            </w:pPr>
            <w:r>
              <w:rPr>
                <w:rFonts w:cs="Arial"/>
                <w:color w:val="000000"/>
              </w:rPr>
              <w:t>I</w:t>
            </w:r>
            <w:r>
              <w:rPr>
                <w:rFonts w:cs="Arial" w:hint="eastAsia"/>
                <w:color w:val="000000"/>
              </w:rPr>
              <w:t>nt</w:t>
            </w:r>
          </w:p>
        </w:tc>
        <w:tc>
          <w:tcPr>
            <w:tcW w:w="1593" w:type="dxa"/>
          </w:tcPr>
          <w:p w:rsidR="00124FB8" w:rsidRDefault="00124FB8" w:rsidP="00E97613"/>
        </w:tc>
        <w:tc>
          <w:tcPr>
            <w:tcW w:w="3258" w:type="dxa"/>
          </w:tcPr>
          <w:p w:rsidR="00124FB8" w:rsidRDefault="00124FB8" w:rsidP="00E97613">
            <w:pPr>
              <w:pStyle w:val="CharCharCharCharChar"/>
              <w:rPr>
                <w:sz w:val="18"/>
                <w:szCs w:val="18"/>
              </w:rPr>
            </w:pPr>
            <w:r>
              <w:rPr>
                <w:rFonts w:hint="eastAsia"/>
                <w:sz w:val="18"/>
                <w:szCs w:val="18"/>
              </w:rPr>
              <w:t>请求客户端类型</w:t>
            </w:r>
          </w:p>
        </w:tc>
      </w:tr>
      <w:tr w:rsidR="00124FB8" w:rsidTr="00E97613">
        <w:trPr>
          <w:jc w:val="center"/>
        </w:trPr>
        <w:tc>
          <w:tcPr>
            <w:tcW w:w="685" w:type="dxa"/>
          </w:tcPr>
          <w:p w:rsidR="00124FB8" w:rsidRDefault="00124FB8" w:rsidP="00E97613">
            <w:pPr>
              <w:pStyle w:val="TAL"/>
              <w:rPr>
                <w:rFonts w:ascii="Verdana" w:hAnsi="Verdana"/>
                <w:lang w:val="en-US" w:eastAsia="zh-CN"/>
              </w:rPr>
            </w:pPr>
            <w:r>
              <w:rPr>
                <w:rFonts w:ascii="Verdana" w:hAnsi="Verdana" w:hint="eastAsia"/>
                <w:lang w:val="en-US" w:eastAsia="zh-CN"/>
              </w:rPr>
              <w:t>7</w:t>
            </w:r>
          </w:p>
        </w:tc>
        <w:tc>
          <w:tcPr>
            <w:tcW w:w="1824" w:type="dxa"/>
          </w:tcPr>
          <w:p w:rsidR="00124FB8" w:rsidRDefault="00124FB8" w:rsidP="00E97613">
            <w:pPr>
              <w:pStyle w:val="TAL"/>
              <w:rPr>
                <w:rFonts w:ascii="Verdana" w:hAnsi="Verdana"/>
                <w:lang w:val="en-US"/>
              </w:rPr>
            </w:pPr>
            <w:r>
              <w:rPr>
                <w:rFonts w:ascii="Verdana" w:hAnsi="Verdana"/>
                <w:lang w:val="en-US"/>
              </w:rPr>
              <w:t>service</w:t>
            </w:r>
            <w:r>
              <w:rPr>
                <w:rFonts w:ascii="Verdana" w:hAnsi="Verdana" w:hint="eastAsia"/>
                <w:lang w:val="en-US"/>
              </w:rPr>
              <w:t>ID</w:t>
            </w:r>
          </w:p>
        </w:tc>
        <w:tc>
          <w:tcPr>
            <w:tcW w:w="696" w:type="dxa"/>
          </w:tcPr>
          <w:p w:rsidR="00124FB8" w:rsidRDefault="00124FB8" w:rsidP="00E97613">
            <w:pPr>
              <w:pStyle w:val="TAL"/>
              <w:rPr>
                <w:lang w:eastAsia="zh-CN"/>
              </w:rPr>
            </w:pPr>
            <w:r w:rsidRPr="00136C3E">
              <w:rPr>
                <w:rFonts w:cs="Arial" w:hint="eastAsia"/>
                <w:color w:val="000000"/>
              </w:rPr>
              <w:t>M</w:t>
            </w:r>
          </w:p>
        </w:tc>
        <w:tc>
          <w:tcPr>
            <w:tcW w:w="1620" w:type="dxa"/>
          </w:tcPr>
          <w:p w:rsidR="00124FB8" w:rsidRDefault="00124FB8" w:rsidP="00E97613">
            <w:pPr>
              <w:pStyle w:val="TAL"/>
              <w:rPr>
                <w:rFonts w:ascii="Verdana" w:hAnsi="Verdana"/>
                <w:lang w:val="en-US" w:eastAsia="zh-CN"/>
              </w:rPr>
            </w:pPr>
            <w:r>
              <w:rPr>
                <w:rFonts w:cs="Arial"/>
                <w:color w:val="000000"/>
              </w:rPr>
              <w:t>I</w:t>
            </w:r>
            <w:r>
              <w:rPr>
                <w:rFonts w:cs="Arial" w:hint="eastAsia"/>
                <w:color w:val="000000"/>
              </w:rPr>
              <w:t>nt</w:t>
            </w:r>
          </w:p>
        </w:tc>
        <w:tc>
          <w:tcPr>
            <w:tcW w:w="1593" w:type="dxa"/>
          </w:tcPr>
          <w:p w:rsidR="00124FB8" w:rsidRDefault="00124FB8" w:rsidP="00E97613"/>
        </w:tc>
        <w:tc>
          <w:tcPr>
            <w:tcW w:w="3258" w:type="dxa"/>
          </w:tcPr>
          <w:p w:rsidR="00124FB8" w:rsidRDefault="00124FB8" w:rsidP="00E97613">
            <w:pPr>
              <w:pStyle w:val="CharCharCharCharChar"/>
              <w:rPr>
                <w:sz w:val="18"/>
                <w:szCs w:val="18"/>
              </w:rPr>
            </w:pPr>
            <w:r>
              <w:rPr>
                <w:rFonts w:hint="eastAsia"/>
                <w:sz w:val="18"/>
                <w:szCs w:val="18"/>
              </w:rPr>
              <w:t>业务</w:t>
            </w:r>
            <w:r>
              <w:rPr>
                <w:rFonts w:hint="eastAsia"/>
                <w:sz w:val="18"/>
                <w:szCs w:val="18"/>
              </w:rPr>
              <w:t>ID</w:t>
            </w:r>
          </w:p>
        </w:tc>
      </w:tr>
      <w:tr w:rsidR="00124FB8" w:rsidTr="00E97613">
        <w:trPr>
          <w:jc w:val="center"/>
        </w:trPr>
        <w:tc>
          <w:tcPr>
            <w:tcW w:w="685" w:type="dxa"/>
          </w:tcPr>
          <w:p w:rsidR="00124FB8" w:rsidRDefault="00124FB8" w:rsidP="00E97613">
            <w:pPr>
              <w:pStyle w:val="TAL"/>
              <w:rPr>
                <w:rFonts w:ascii="Verdana" w:hAnsi="Verdana"/>
                <w:lang w:val="en-US" w:eastAsia="zh-CN"/>
              </w:rPr>
            </w:pPr>
            <w:r>
              <w:rPr>
                <w:rFonts w:ascii="Verdana" w:hAnsi="Verdana" w:hint="eastAsia"/>
                <w:lang w:val="en-US" w:eastAsia="zh-CN"/>
              </w:rPr>
              <w:t>8</w:t>
            </w:r>
          </w:p>
        </w:tc>
        <w:tc>
          <w:tcPr>
            <w:tcW w:w="1824" w:type="dxa"/>
          </w:tcPr>
          <w:p w:rsidR="00124FB8" w:rsidRDefault="00124FB8" w:rsidP="00E97613">
            <w:pPr>
              <w:pStyle w:val="TAL"/>
              <w:rPr>
                <w:rFonts w:ascii="Verdana" w:hAnsi="Verdana"/>
                <w:lang w:val="en-US"/>
              </w:rPr>
            </w:pPr>
            <w:r>
              <w:rPr>
                <w:rFonts w:ascii="Verdana" w:hAnsi="Verdana" w:hint="eastAsia"/>
                <w:lang w:val="en-US"/>
              </w:rPr>
              <w:t>validFlag</w:t>
            </w:r>
          </w:p>
        </w:tc>
        <w:tc>
          <w:tcPr>
            <w:tcW w:w="696" w:type="dxa"/>
          </w:tcPr>
          <w:p w:rsidR="00124FB8" w:rsidRDefault="00124FB8" w:rsidP="00E97613">
            <w:pPr>
              <w:pStyle w:val="TAL"/>
              <w:rPr>
                <w:lang w:eastAsia="zh-CN"/>
              </w:rPr>
            </w:pPr>
            <w:r w:rsidRPr="00136C3E">
              <w:rPr>
                <w:rFonts w:cs="Arial" w:hint="eastAsia"/>
                <w:color w:val="000000"/>
              </w:rPr>
              <w:t>M</w:t>
            </w:r>
          </w:p>
        </w:tc>
        <w:tc>
          <w:tcPr>
            <w:tcW w:w="1620" w:type="dxa"/>
          </w:tcPr>
          <w:p w:rsidR="00124FB8" w:rsidRDefault="00124FB8" w:rsidP="00E97613">
            <w:pPr>
              <w:pStyle w:val="TAL"/>
              <w:rPr>
                <w:rFonts w:ascii="Verdana" w:hAnsi="Verdana"/>
                <w:lang w:val="en-US" w:eastAsia="zh-CN"/>
              </w:rPr>
            </w:pPr>
            <w:r>
              <w:rPr>
                <w:rFonts w:cs="Arial"/>
                <w:color w:val="000000"/>
              </w:rPr>
              <w:t>I</w:t>
            </w:r>
            <w:r>
              <w:rPr>
                <w:rFonts w:cs="Arial" w:hint="eastAsia"/>
                <w:color w:val="000000"/>
              </w:rPr>
              <w:t>nt</w:t>
            </w:r>
          </w:p>
        </w:tc>
        <w:tc>
          <w:tcPr>
            <w:tcW w:w="1593" w:type="dxa"/>
          </w:tcPr>
          <w:p w:rsidR="00124FB8" w:rsidRDefault="00124FB8" w:rsidP="00E97613"/>
        </w:tc>
        <w:tc>
          <w:tcPr>
            <w:tcW w:w="3258" w:type="dxa"/>
          </w:tcPr>
          <w:p w:rsidR="00124FB8" w:rsidRDefault="00124FB8" w:rsidP="00E97613">
            <w:pPr>
              <w:spacing w:line="240" w:lineRule="atLeast"/>
              <w:rPr>
                <w:sz w:val="18"/>
                <w:szCs w:val="18"/>
              </w:rPr>
            </w:pPr>
            <w:r>
              <w:rPr>
                <w:rFonts w:hint="eastAsia"/>
                <w:sz w:val="18"/>
                <w:szCs w:val="18"/>
              </w:rPr>
              <w:t>有效标志</w:t>
            </w:r>
            <w:r>
              <w:rPr>
                <w:rFonts w:hint="eastAsia"/>
                <w:sz w:val="18"/>
                <w:szCs w:val="18"/>
              </w:rPr>
              <w:t xml:space="preserve">  </w:t>
            </w:r>
          </w:p>
          <w:p w:rsidR="00124FB8" w:rsidRDefault="00124FB8" w:rsidP="00E97613">
            <w:pPr>
              <w:spacing w:line="240" w:lineRule="atLeast"/>
              <w:rPr>
                <w:sz w:val="18"/>
                <w:szCs w:val="18"/>
              </w:rPr>
            </w:pPr>
            <w:r>
              <w:rPr>
                <w:rFonts w:hint="eastAsia"/>
                <w:sz w:val="18"/>
                <w:szCs w:val="18"/>
              </w:rPr>
              <w:t>0</w:t>
            </w:r>
            <w:r>
              <w:rPr>
                <w:rFonts w:hint="eastAsia"/>
                <w:sz w:val="18"/>
                <w:szCs w:val="18"/>
              </w:rPr>
              <w:t>正常</w:t>
            </w:r>
          </w:p>
          <w:p w:rsidR="00124FB8" w:rsidRDefault="00124FB8" w:rsidP="00E97613">
            <w:pPr>
              <w:spacing w:line="240" w:lineRule="atLeast"/>
              <w:rPr>
                <w:sz w:val="18"/>
                <w:szCs w:val="18"/>
              </w:rPr>
            </w:pPr>
            <w:r>
              <w:rPr>
                <w:rFonts w:hint="eastAsia"/>
                <w:sz w:val="18"/>
                <w:szCs w:val="18"/>
              </w:rPr>
              <w:t>1</w:t>
            </w:r>
            <w:r>
              <w:rPr>
                <w:rFonts w:hint="eastAsia"/>
                <w:sz w:val="18"/>
                <w:szCs w:val="18"/>
              </w:rPr>
              <w:t>取消赠送</w:t>
            </w:r>
          </w:p>
          <w:p w:rsidR="00124FB8" w:rsidRDefault="00124FB8" w:rsidP="008F4171">
            <w:pPr>
              <w:pStyle w:val="CharCharCharCharChar"/>
              <w:rPr>
                <w:sz w:val="18"/>
                <w:szCs w:val="18"/>
              </w:rPr>
            </w:pPr>
            <w:r>
              <w:rPr>
                <w:rFonts w:hint="eastAsia"/>
                <w:sz w:val="18"/>
                <w:szCs w:val="18"/>
              </w:rPr>
              <w:t>2</w:t>
            </w:r>
            <w:r>
              <w:rPr>
                <w:rFonts w:hint="eastAsia"/>
                <w:sz w:val="18"/>
                <w:szCs w:val="18"/>
              </w:rPr>
              <w:t>赠送过期</w:t>
            </w:r>
          </w:p>
        </w:tc>
      </w:tr>
      <w:tr w:rsidR="00124FB8" w:rsidTr="00E97613">
        <w:trPr>
          <w:jc w:val="center"/>
        </w:trPr>
        <w:tc>
          <w:tcPr>
            <w:tcW w:w="685" w:type="dxa"/>
          </w:tcPr>
          <w:p w:rsidR="00124FB8" w:rsidRDefault="00124FB8" w:rsidP="00E97613">
            <w:pPr>
              <w:pStyle w:val="TAL"/>
              <w:rPr>
                <w:rFonts w:ascii="Verdana" w:hAnsi="Verdana"/>
                <w:lang w:val="en-US" w:eastAsia="zh-CN"/>
              </w:rPr>
            </w:pPr>
            <w:r>
              <w:rPr>
                <w:rFonts w:ascii="Verdana" w:hAnsi="Verdana" w:hint="eastAsia"/>
                <w:lang w:val="en-US" w:eastAsia="zh-CN"/>
              </w:rPr>
              <w:t>9</w:t>
            </w:r>
          </w:p>
        </w:tc>
        <w:tc>
          <w:tcPr>
            <w:tcW w:w="1824" w:type="dxa"/>
          </w:tcPr>
          <w:p w:rsidR="00124FB8" w:rsidRDefault="00124FB8" w:rsidP="00E97613">
            <w:pPr>
              <w:pStyle w:val="TAL"/>
              <w:rPr>
                <w:rFonts w:ascii="Verdana" w:hAnsi="Verdana"/>
                <w:lang w:val="en-US"/>
              </w:rPr>
            </w:pPr>
            <w:r>
              <w:rPr>
                <w:rFonts w:ascii="Verdana" w:hAnsi="Verdana" w:hint="eastAsia"/>
                <w:lang w:val="en-US"/>
              </w:rPr>
              <w:t>createTime</w:t>
            </w:r>
          </w:p>
        </w:tc>
        <w:tc>
          <w:tcPr>
            <w:tcW w:w="696" w:type="dxa"/>
          </w:tcPr>
          <w:p w:rsidR="00124FB8" w:rsidRDefault="00124FB8" w:rsidP="00E97613">
            <w:pPr>
              <w:pStyle w:val="TAL"/>
              <w:rPr>
                <w:lang w:eastAsia="zh-CN"/>
              </w:rPr>
            </w:pPr>
            <w:r w:rsidRPr="00136C3E">
              <w:rPr>
                <w:rFonts w:cs="Arial" w:hint="eastAsia"/>
                <w:color w:val="000000"/>
              </w:rPr>
              <w:t>M</w:t>
            </w:r>
          </w:p>
        </w:tc>
        <w:tc>
          <w:tcPr>
            <w:tcW w:w="1620" w:type="dxa"/>
          </w:tcPr>
          <w:p w:rsidR="00124FB8" w:rsidRDefault="00124FB8" w:rsidP="00E97613">
            <w:pPr>
              <w:pStyle w:val="TAL"/>
              <w:rPr>
                <w:rFonts w:ascii="Verdana" w:hAnsi="Verdana"/>
                <w:lang w:val="en-US" w:eastAsia="zh-CN"/>
              </w:rPr>
            </w:pPr>
            <w:r>
              <w:rPr>
                <w:rFonts w:cs="Arial" w:hint="eastAsia"/>
                <w:color w:val="000000"/>
                <w:lang w:eastAsia="zh-CN"/>
              </w:rPr>
              <w:t>STRING</w:t>
            </w:r>
          </w:p>
        </w:tc>
        <w:tc>
          <w:tcPr>
            <w:tcW w:w="1593" w:type="dxa"/>
          </w:tcPr>
          <w:p w:rsidR="00124FB8" w:rsidRDefault="00124FB8" w:rsidP="00E97613">
            <w:r>
              <w:rPr>
                <w:rFonts w:hint="eastAsia"/>
              </w:rPr>
              <w:t>26</w:t>
            </w:r>
          </w:p>
        </w:tc>
        <w:tc>
          <w:tcPr>
            <w:tcW w:w="3258" w:type="dxa"/>
          </w:tcPr>
          <w:p w:rsidR="00124FB8" w:rsidRDefault="00124FB8" w:rsidP="00E97613">
            <w:pPr>
              <w:pStyle w:val="CharCharCharCharChar"/>
              <w:rPr>
                <w:sz w:val="18"/>
                <w:szCs w:val="18"/>
              </w:rPr>
            </w:pPr>
            <w:r>
              <w:rPr>
                <w:rFonts w:hint="eastAsia"/>
                <w:sz w:val="18"/>
                <w:szCs w:val="18"/>
              </w:rPr>
              <w:t>创建时间</w:t>
            </w:r>
          </w:p>
        </w:tc>
      </w:tr>
      <w:tr w:rsidR="00124FB8" w:rsidTr="00E97613">
        <w:trPr>
          <w:jc w:val="center"/>
        </w:trPr>
        <w:tc>
          <w:tcPr>
            <w:tcW w:w="685" w:type="dxa"/>
          </w:tcPr>
          <w:p w:rsidR="00124FB8" w:rsidRDefault="00124FB8" w:rsidP="00E97613">
            <w:pPr>
              <w:pStyle w:val="TAL"/>
              <w:rPr>
                <w:rFonts w:ascii="Verdana" w:hAnsi="Verdana"/>
                <w:lang w:val="en-US" w:eastAsia="zh-CN"/>
              </w:rPr>
            </w:pPr>
            <w:r>
              <w:rPr>
                <w:rFonts w:ascii="Verdana" w:hAnsi="Verdana" w:hint="eastAsia"/>
                <w:lang w:val="en-US" w:eastAsia="zh-CN"/>
              </w:rPr>
              <w:t>10</w:t>
            </w:r>
          </w:p>
        </w:tc>
        <w:tc>
          <w:tcPr>
            <w:tcW w:w="1824" w:type="dxa"/>
          </w:tcPr>
          <w:p w:rsidR="00124FB8" w:rsidRDefault="00124FB8" w:rsidP="00E97613">
            <w:pPr>
              <w:pStyle w:val="TAL"/>
              <w:rPr>
                <w:rFonts w:ascii="Verdana" w:hAnsi="Verdana"/>
                <w:lang w:val="en-US"/>
              </w:rPr>
            </w:pPr>
            <w:r>
              <w:rPr>
                <w:rFonts w:ascii="Verdana" w:hAnsi="Verdana" w:hint="eastAsia"/>
                <w:lang w:val="en-US"/>
              </w:rPr>
              <w:t>cancelTime</w:t>
            </w:r>
          </w:p>
        </w:tc>
        <w:tc>
          <w:tcPr>
            <w:tcW w:w="696" w:type="dxa"/>
          </w:tcPr>
          <w:p w:rsidR="00124FB8" w:rsidRDefault="00124FB8" w:rsidP="00E97613">
            <w:pPr>
              <w:pStyle w:val="TAL"/>
              <w:rPr>
                <w:lang w:eastAsia="zh-CN"/>
              </w:rPr>
            </w:pPr>
            <w:r>
              <w:rPr>
                <w:rFonts w:cs="Arial" w:hint="eastAsia"/>
                <w:color w:val="000000"/>
                <w:lang w:eastAsia="zh-CN"/>
              </w:rPr>
              <w:t>O</w:t>
            </w:r>
          </w:p>
        </w:tc>
        <w:tc>
          <w:tcPr>
            <w:tcW w:w="1620" w:type="dxa"/>
          </w:tcPr>
          <w:p w:rsidR="00124FB8" w:rsidRDefault="00124FB8" w:rsidP="00E97613">
            <w:pPr>
              <w:pStyle w:val="TAL"/>
              <w:rPr>
                <w:rFonts w:ascii="Verdana" w:hAnsi="Verdana"/>
                <w:lang w:val="en-US" w:eastAsia="zh-CN"/>
              </w:rPr>
            </w:pPr>
            <w:r>
              <w:rPr>
                <w:rFonts w:cs="Arial" w:hint="eastAsia"/>
                <w:color w:val="000000"/>
                <w:lang w:eastAsia="zh-CN"/>
              </w:rPr>
              <w:t>STRING</w:t>
            </w:r>
          </w:p>
        </w:tc>
        <w:tc>
          <w:tcPr>
            <w:tcW w:w="1593" w:type="dxa"/>
          </w:tcPr>
          <w:p w:rsidR="00124FB8" w:rsidRDefault="00124FB8" w:rsidP="00E97613">
            <w:r>
              <w:rPr>
                <w:rFonts w:hint="eastAsia"/>
              </w:rPr>
              <w:t>26</w:t>
            </w:r>
          </w:p>
        </w:tc>
        <w:tc>
          <w:tcPr>
            <w:tcW w:w="3258" w:type="dxa"/>
          </w:tcPr>
          <w:p w:rsidR="00124FB8" w:rsidRDefault="00124FB8" w:rsidP="00E97613">
            <w:pPr>
              <w:pStyle w:val="CharCharCharCharChar"/>
              <w:rPr>
                <w:sz w:val="18"/>
                <w:szCs w:val="18"/>
              </w:rPr>
            </w:pPr>
            <w:r>
              <w:rPr>
                <w:rFonts w:hint="eastAsia"/>
                <w:sz w:val="18"/>
                <w:szCs w:val="18"/>
              </w:rPr>
              <w:t>取消时间</w:t>
            </w:r>
          </w:p>
        </w:tc>
      </w:tr>
      <w:tr w:rsidR="00B95F27" w:rsidTr="00E97613">
        <w:trPr>
          <w:jc w:val="center"/>
        </w:trPr>
        <w:tc>
          <w:tcPr>
            <w:tcW w:w="685" w:type="dxa"/>
          </w:tcPr>
          <w:p w:rsidR="00B95F27" w:rsidRDefault="00B95F27" w:rsidP="00E97613">
            <w:pPr>
              <w:pStyle w:val="TAL"/>
              <w:rPr>
                <w:rFonts w:ascii="Verdana" w:hAnsi="Verdana"/>
                <w:lang w:val="en-US" w:eastAsia="zh-CN"/>
              </w:rPr>
            </w:pPr>
            <w:r>
              <w:rPr>
                <w:rFonts w:ascii="Verdana" w:hAnsi="Verdana" w:hint="eastAsia"/>
                <w:lang w:val="en-US" w:eastAsia="zh-CN"/>
              </w:rPr>
              <w:t>11</w:t>
            </w:r>
          </w:p>
        </w:tc>
        <w:tc>
          <w:tcPr>
            <w:tcW w:w="1824" w:type="dxa"/>
          </w:tcPr>
          <w:p w:rsidR="00B95F27" w:rsidRDefault="00B95F27" w:rsidP="00DC7EAE">
            <w:pPr>
              <w:pStyle w:val="TAL"/>
              <w:rPr>
                <w:lang w:val="fr-FR"/>
              </w:rPr>
            </w:pPr>
            <w:r>
              <w:rPr>
                <w:rFonts w:hint="eastAsia"/>
                <w:lang w:val="fr-FR"/>
              </w:rPr>
              <w:t>cancelPoints</w:t>
            </w:r>
          </w:p>
        </w:tc>
        <w:tc>
          <w:tcPr>
            <w:tcW w:w="696" w:type="dxa"/>
          </w:tcPr>
          <w:p w:rsidR="00B95F27" w:rsidRDefault="00B95F27" w:rsidP="00E97613">
            <w:pPr>
              <w:pStyle w:val="TAL"/>
              <w:rPr>
                <w:lang w:eastAsia="zh-CN"/>
              </w:rPr>
            </w:pPr>
            <w:r>
              <w:rPr>
                <w:rFonts w:cs="Arial" w:hint="eastAsia"/>
                <w:color w:val="000000"/>
                <w:lang w:eastAsia="zh-CN"/>
              </w:rPr>
              <w:t>O</w:t>
            </w:r>
          </w:p>
        </w:tc>
        <w:tc>
          <w:tcPr>
            <w:tcW w:w="1620" w:type="dxa"/>
          </w:tcPr>
          <w:p w:rsidR="00B95F27" w:rsidRDefault="00B95F27" w:rsidP="00E97613">
            <w:pPr>
              <w:pStyle w:val="TAL"/>
              <w:rPr>
                <w:rFonts w:ascii="Verdana" w:hAnsi="Verdana"/>
                <w:lang w:val="en-US" w:eastAsia="zh-CN"/>
              </w:rPr>
            </w:pPr>
            <w:r>
              <w:rPr>
                <w:rFonts w:cs="Arial"/>
                <w:color w:val="000000"/>
                <w:lang w:eastAsia="zh-CN"/>
              </w:rPr>
              <w:t>I</w:t>
            </w:r>
            <w:r>
              <w:rPr>
                <w:rFonts w:cs="Arial" w:hint="eastAsia"/>
                <w:color w:val="000000"/>
                <w:lang w:eastAsia="zh-CN"/>
              </w:rPr>
              <w:t>nt</w:t>
            </w:r>
          </w:p>
        </w:tc>
        <w:tc>
          <w:tcPr>
            <w:tcW w:w="1593" w:type="dxa"/>
          </w:tcPr>
          <w:p w:rsidR="00B95F27" w:rsidRDefault="00B95F27" w:rsidP="00E97613"/>
        </w:tc>
        <w:tc>
          <w:tcPr>
            <w:tcW w:w="3258" w:type="dxa"/>
          </w:tcPr>
          <w:p w:rsidR="00B95F27" w:rsidRDefault="00B95F27" w:rsidP="00DC7EAE">
            <w:pPr>
              <w:spacing w:line="240" w:lineRule="atLeast"/>
              <w:rPr>
                <w:sz w:val="18"/>
                <w:szCs w:val="18"/>
              </w:rPr>
            </w:pPr>
            <w:r>
              <w:rPr>
                <w:rFonts w:hint="eastAsia"/>
                <w:sz w:val="18"/>
                <w:szCs w:val="18"/>
              </w:rPr>
              <w:t>取消赠送积分扣减积分</w:t>
            </w:r>
          </w:p>
        </w:tc>
      </w:tr>
      <w:tr w:rsidR="00B95F27" w:rsidTr="00E97613">
        <w:trPr>
          <w:jc w:val="center"/>
        </w:trPr>
        <w:tc>
          <w:tcPr>
            <w:tcW w:w="685" w:type="dxa"/>
          </w:tcPr>
          <w:p w:rsidR="00B95F27" w:rsidRDefault="00B95F27" w:rsidP="00DC7EAE">
            <w:pPr>
              <w:pStyle w:val="TAL"/>
              <w:rPr>
                <w:rFonts w:ascii="Verdana" w:hAnsi="Verdana"/>
                <w:lang w:val="en-US" w:eastAsia="zh-CN"/>
              </w:rPr>
            </w:pPr>
            <w:r>
              <w:rPr>
                <w:rFonts w:ascii="Verdana" w:hAnsi="Verdana" w:hint="eastAsia"/>
                <w:lang w:val="en-US" w:eastAsia="zh-CN"/>
              </w:rPr>
              <w:t>12</w:t>
            </w:r>
          </w:p>
        </w:tc>
        <w:tc>
          <w:tcPr>
            <w:tcW w:w="1824" w:type="dxa"/>
          </w:tcPr>
          <w:p w:rsidR="00B95F27" w:rsidRDefault="00B95F27" w:rsidP="00DC7EAE">
            <w:pPr>
              <w:pStyle w:val="TAL"/>
              <w:rPr>
                <w:rFonts w:ascii="Verdana" w:hAnsi="Verdana"/>
                <w:lang w:val="en-US"/>
              </w:rPr>
            </w:pPr>
            <w:r>
              <w:rPr>
                <w:rFonts w:hint="eastAsia"/>
                <w:lang w:val="fr-FR"/>
              </w:rPr>
              <w:t>cancelMoney</w:t>
            </w:r>
          </w:p>
        </w:tc>
        <w:tc>
          <w:tcPr>
            <w:tcW w:w="696" w:type="dxa"/>
          </w:tcPr>
          <w:p w:rsidR="00B95F27" w:rsidRDefault="00B95F27" w:rsidP="00E97613">
            <w:pPr>
              <w:pStyle w:val="TAL"/>
              <w:rPr>
                <w:rFonts w:cs="Arial"/>
                <w:color w:val="000000"/>
                <w:lang w:eastAsia="zh-CN"/>
              </w:rPr>
            </w:pPr>
            <w:r>
              <w:rPr>
                <w:rFonts w:cs="Arial" w:hint="eastAsia"/>
                <w:color w:val="000000"/>
                <w:lang w:eastAsia="zh-CN"/>
              </w:rPr>
              <w:t>O</w:t>
            </w:r>
          </w:p>
        </w:tc>
        <w:tc>
          <w:tcPr>
            <w:tcW w:w="1620" w:type="dxa"/>
          </w:tcPr>
          <w:p w:rsidR="00B95F27" w:rsidRDefault="00B95F27" w:rsidP="00E97613">
            <w:pPr>
              <w:pStyle w:val="TAL"/>
              <w:rPr>
                <w:rFonts w:cs="Arial"/>
                <w:color w:val="000000"/>
                <w:lang w:eastAsia="zh-CN"/>
              </w:rPr>
            </w:pPr>
            <w:r>
              <w:rPr>
                <w:rFonts w:cs="Arial"/>
                <w:color w:val="000000"/>
                <w:lang w:eastAsia="zh-CN"/>
              </w:rPr>
              <w:t>I</w:t>
            </w:r>
            <w:r>
              <w:rPr>
                <w:rFonts w:cs="Arial" w:hint="eastAsia"/>
                <w:color w:val="000000"/>
                <w:lang w:eastAsia="zh-CN"/>
              </w:rPr>
              <w:t>nt</w:t>
            </w:r>
          </w:p>
        </w:tc>
        <w:tc>
          <w:tcPr>
            <w:tcW w:w="1593" w:type="dxa"/>
          </w:tcPr>
          <w:p w:rsidR="00B95F27" w:rsidRDefault="00B95F27" w:rsidP="00E97613"/>
        </w:tc>
        <w:tc>
          <w:tcPr>
            <w:tcW w:w="3258" w:type="dxa"/>
          </w:tcPr>
          <w:p w:rsidR="00B95F27" w:rsidRDefault="00B95F27" w:rsidP="00DC7EAE">
            <w:pPr>
              <w:spacing w:line="240" w:lineRule="atLeast"/>
              <w:rPr>
                <w:sz w:val="18"/>
                <w:szCs w:val="18"/>
              </w:rPr>
            </w:pPr>
            <w:r>
              <w:rPr>
                <w:rFonts w:hint="eastAsia"/>
                <w:sz w:val="18"/>
                <w:szCs w:val="18"/>
              </w:rPr>
              <w:t>取消赠送积分抵扣金额，单位：分；</w:t>
            </w:r>
          </w:p>
          <w:p w:rsidR="00B95F27" w:rsidRDefault="00B95F27" w:rsidP="00DC7EAE">
            <w:pPr>
              <w:spacing w:line="240" w:lineRule="atLeast"/>
              <w:rPr>
                <w:sz w:val="18"/>
                <w:szCs w:val="18"/>
              </w:rPr>
            </w:pPr>
            <w:r>
              <w:rPr>
                <w:rFonts w:hint="eastAsia"/>
                <w:sz w:val="18"/>
                <w:szCs w:val="18"/>
              </w:rPr>
              <w:t>积分不足扣减时，改为扣减对应金额</w:t>
            </w:r>
          </w:p>
        </w:tc>
      </w:tr>
      <w:tr w:rsidR="00B95F27" w:rsidTr="00E97613">
        <w:trPr>
          <w:jc w:val="center"/>
        </w:trPr>
        <w:tc>
          <w:tcPr>
            <w:tcW w:w="685" w:type="dxa"/>
          </w:tcPr>
          <w:p w:rsidR="00B95F27" w:rsidRDefault="00B95F27" w:rsidP="00DC7EAE">
            <w:pPr>
              <w:pStyle w:val="TAL"/>
              <w:rPr>
                <w:rFonts w:ascii="Verdana" w:hAnsi="Verdana"/>
                <w:lang w:val="en-US" w:eastAsia="zh-CN"/>
              </w:rPr>
            </w:pPr>
            <w:r>
              <w:rPr>
                <w:rFonts w:ascii="Verdana" w:hAnsi="Verdana" w:hint="eastAsia"/>
                <w:lang w:val="en-US" w:eastAsia="zh-CN"/>
              </w:rPr>
              <w:t>13</w:t>
            </w:r>
          </w:p>
        </w:tc>
        <w:tc>
          <w:tcPr>
            <w:tcW w:w="1824" w:type="dxa"/>
          </w:tcPr>
          <w:p w:rsidR="00B95F27" w:rsidRPr="00D01395" w:rsidRDefault="00B95F27" w:rsidP="00E97613">
            <w:pPr>
              <w:pStyle w:val="TAL"/>
            </w:pPr>
            <w:r>
              <w:rPr>
                <w:rFonts w:hint="eastAsia"/>
                <w:lang w:val="fr-FR"/>
              </w:rPr>
              <w:t>lastUpdateTime</w:t>
            </w:r>
          </w:p>
        </w:tc>
        <w:tc>
          <w:tcPr>
            <w:tcW w:w="696" w:type="dxa"/>
          </w:tcPr>
          <w:p w:rsidR="00B95F27" w:rsidRDefault="00B95F27" w:rsidP="00E97613">
            <w:pPr>
              <w:pStyle w:val="TAL"/>
              <w:rPr>
                <w:lang w:eastAsia="zh-CN"/>
              </w:rPr>
            </w:pPr>
            <w:r>
              <w:rPr>
                <w:rFonts w:cs="Arial" w:hint="eastAsia"/>
                <w:color w:val="000000"/>
                <w:lang w:eastAsia="zh-CN"/>
              </w:rPr>
              <w:t>M</w:t>
            </w:r>
          </w:p>
        </w:tc>
        <w:tc>
          <w:tcPr>
            <w:tcW w:w="1620" w:type="dxa"/>
          </w:tcPr>
          <w:p w:rsidR="00B95F27" w:rsidRDefault="00B95F27" w:rsidP="00E97613">
            <w:pPr>
              <w:pStyle w:val="TAL"/>
              <w:rPr>
                <w:rFonts w:ascii="Verdana" w:hAnsi="Verdana"/>
                <w:lang w:val="en-US" w:eastAsia="zh-CN"/>
              </w:rPr>
            </w:pPr>
            <w:r>
              <w:rPr>
                <w:rFonts w:cs="Arial" w:hint="eastAsia"/>
                <w:color w:val="000000"/>
                <w:lang w:eastAsia="zh-CN"/>
              </w:rPr>
              <w:t>STRING</w:t>
            </w:r>
          </w:p>
        </w:tc>
        <w:tc>
          <w:tcPr>
            <w:tcW w:w="1593" w:type="dxa"/>
          </w:tcPr>
          <w:p w:rsidR="00B95F27" w:rsidRDefault="00B95F27" w:rsidP="00E97613">
            <w:r>
              <w:rPr>
                <w:rFonts w:hint="eastAsia"/>
              </w:rPr>
              <w:t>26</w:t>
            </w:r>
          </w:p>
        </w:tc>
        <w:tc>
          <w:tcPr>
            <w:tcW w:w="3258" w:type="dxa"/>
          </w:tcPr>
          <w:p w:rsidR="00B95F27" w:rsidRDefault="00B95F27" w:rsidP="00E97613">
            <w:pPr>
              <w:pStyle w:val="CharCharCharCharChar"/>
              <w:rPr>
                <w:sz w:val="18"/>
                <w:szCs w:val="18"/>
              </w:rPr>
            </w:pPr>
            <w:r>
              <w:rPr>
                <w:rFonts w:hint="eastAsia"/>
                <w:sz w:val="18"/>
                <w:szCs w:val="18"/>
              </w:rPr>
              <w:t>最后更改时间</w:t>
            </w:r>
          </w:p>
        </w:tc>
      </w:tr>
      <w:tr w:rsidR="00B95F27" w:rsidTr="00E97613">
        <w:trPr>
          <w:jc w:val="center"/>
        </w:trPr>
        <w:tc>
          <w:tcPr>
            <w:tcW w:w="685" w:type="dxa"/>
          </w:tcPr>
          <w:p w:rsidR="00B95F27" w:rsidRDefault="00B95F27" w:rsidP="00124FB8">
            <w:pPr>
              <w:pStyle w:val="TAL"/>
              <w:rPr>
                <w:rFonts w:ascii="Verdana" w:hAnsi="Verdana"/>
                <w:lang w:val="en-US" w:eastAsia="zh-CN"/>
              </w:rPr>
            </w:pPr>
            <w:r>
              <w:rPr>
                <w:rFonts w:ascii="Verdana" w:hAnsi="Verdana" w:hint="eastAsia"/>
                <w:lang w:val="en-US" w:eastAsia="zh-CN"/>
              </w:rPr>
              <w:t>14</w:t>
            </w:r>
          </w:p>
        </w:tc>
        <w:tc>
          <w:tcPr>
            <w:tcW w:w="1824" w:type="dxa"/>
          </w:tcPr>
          <w:p w:rsidR="00B95F27" w:rsidRDefault="00B95F27" w:rsidP="00E97613">
            <w:pPr>
              <w:pStyle w:val="TAL"/>
              <w:rPr>
                <w:lang w:val="fr-FR"/>
              </w:rPr>
            </w:pPr>
            <w:r>
              <w:rPr>
                <w:rFonts w:hint="eastAsia"/>
                <w:lang w:val="fr-FR"/>
              </w:rPr>
              <w:t>comment</w:t>
            </w:r>
          </w:p>
        </w:tc>
        <w:tc>
          <w:tcPr>
            <w:tcW w:w="696" w:type="dxa"/>
          </w:tcPr>
          <w:p w:rsidR="00B95F27" w:rsidRDefault="00B95F27" w:rsidP="00E97613">
            <w:pPr>
              <w:pStyle w:val="TAL"/>
              <w:rPr>
                <w:lang w:eastAsia="zh-CN"/>
              </w:rPr>
            </w:pPr>
            <w:r w:rsidRPr="00F27A83">
              <w:rPr>
                <w:rFonts w:cs="Arial" w:hint="eastAsia"/>
                <w:color w:val="000000"/>
                <w:lang w:eastAsia="zh-CN"/>
              </w:rPr>
              <w:t>O</w:t>
            </w:r>
          </w:p>
        </w:tc>
        <w:tc>
          <w:tcPr>
            <w:tcW w:w="1620" w:type="dxa"/>
          </w:tcPr>
          <w:p w:rsidR="00B95F27" w:rsidRDefault="00B95F27" w:rsidP="00E97613">
            <w:pPr>
              <w:pStyle w:val="TAL"/>
              <w:rPr>
                <w:rFonts w:ascii="Verdana" w:hAnsi="Verdana"/>
                <w:lang w:val="en-US" w:eastAsia="zh-CN"/>
              </w:rPr>
            </w:pPr>
            <w:r>
              <w:rPr>
                <w:rFonts w:cs="Arial" w:hint="eastAsia"/>
                <w:color w:val="000000"/>
                <w:lang w:eastAsia="zh-CN"/>
              </w:rPr>
              <w:t>STRING</w:t>
            </w:r>
          </w:p>
        </w:tc>
        <w:tc>
          <w:tcPr>
            <w:tcW w:w="1593" w:type="dxa"/>
          </w:tcPr>
          <w:p w:rsidR="00B95F27" w:rsidRDefault="00B95F27" w:rsidP="00E97613">
            <w:r>
              <w:rPr>
                <w:rFonts w:hint="eastAsia"/>
              </w:rPr>
              <w:t>255</w:t>
            </w:r>
          </w:p>
        </w:tc>
        <w:tc>
          <w:tcPr>
            <w:tcW w:w="3258" w:type="dxa"/>
          </w:tcPr>
          <w:p w:rsidR="00B95F27" w:rsidRDefault="00B95F27" w:rsidP="00E97613">
            <w:pPr>
              <w:pStyle w:val="CharCharCharCharChar"/>
              <w:rPr>
                <w:sz w:val="18"/>
                <w:szCs w:val="18"/>
              </w:rPr>
            </w:pPr>
            <w:r>
              <w:rPr>
                <w:rFonts w:hint="eastAsia"/>
                <w:sz w:val="18"/>
                <w:szCs w:val="18"/>
              </w:rPr>
              <w:t>备注</w:t>
            </w:r>
          </w:p>
        </w:tc>
      </w:tr>
    </w:tbl>
    <w:p w:rsidR="00F01CCF" w:rsidRDefault="00F01CCF" w:rsidP="00F01CCF">
      <w:pPr>
        <w:spacing w:line="240" w:lineRule="atLeast"/>
        <w:ind w:leftChars="186" w:left="391"/>
        <w:rPr>
          <w:lang w:val="en-GB"/>
        </w:rPr>
      </w:pPr>
    </w:p>
    <w:p w:rsidR="00F01CCF" w:rsidRDefault="00F01CCF" w:rsidP="00407B6C">
      <w:pPr>
        <w:pStyle w:val="31"/>
      </w:pPr>
      <w:r>
        <w:rPr>
          <w:rFonts w:hint="eastAsia"/>
        </w:rPr>
        <w:t>TConsumePoints</w:t>
      </w:r>
      <w:r>
        <w:rPr>
          <w:rFonts w:hint="eastAsia"/>
        </w:rPr>
        <w:t>（</w:t>
      </w:r>
      <w:r>
        <w:rPr>
          <w:rFonts w:hint="eastAsia"/>
        </w:rPr>
        <w:t>V01.01</w:t>
      </w:r>
      <w:r>
        <w:rPr>
          <w:rFonts w:hint="eastAsia"/>
        </w:rPr>
        <w:t>）</w:t>
      </w:r>
    </w:p>
    <w:tbl>
      <w:tblPr>
        <w:tblW w:w="9676" w:type="dxa"/>
        <w:jc w:val="center"/>
        <w:tblInd w:w="2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85"/>
        <w:gridCol w:w="1824"/>
        <w:gridCol w:w="696"/>
        <w:gridCol w:w="1620"/>
        <w:gridCol w:w="1593"/>
        <w:gridCol w:w="3258"/>
      </w:tblGrid>
      <w:tr w:rsidR="00F01CCF" w:rsidTr="00E97613">
        <w:trPr>
          <w:jc w:val="center"/>
        </w:trPr>
        <w:tc>
          <w:tcPr>
            <w:tcW w:w="685" w:type="dxa"/>
            <w:shd w:val="clear" w:color="auto" w:fill="99CCFF"/>
          </w:tcPr>
          <w:p w:rsidR="00F01CCF" w:rsidRDefault="00F01CCF" w:rsidP="00E97613">
            <w:pPr>
              <w:pStyle w:val="TAH"/>
              <w:rPr>
                <w:rFonts w:ascii="Verdana" w:hAnsi="Verdana"/>
                <w:lang w:val="fr-FR" w:eastAsia="zh-CN"/>
              </w:rPr>
            </w:pPr>
            <w:r>
              <w:rPr>
                <w:rFonts w:ascii="Verdana" w:hAnsi="Verdana" w:hint="eastAsia"/>
                <w:lang w:val="fr-FR" w:eastAsia="zh-CN"/>
              </w:rPr>
              <w:t>索引</w:t>
            </w:r>
          </w:p>
        </w:tc>
        <w:tc>
          <w:tcPr>
            <w:tcW w:w="1824" w:type="dxa"/>
            <w:shd w:val="clear" w:color="auto" w:fill="99CCFF"/>
          </w:tcPr>
          <w:p w:rsidR="00F01CCF" w:rsidRDefault="00F01CCF" w:rsidP="00E97613">
            <w:pPr>
              <w:pStyle w:val="TAH"/>
              <w:rPr>
                <w:rFonts w:ascii="Verdana" w:hAnsi="Verdana"/>
                <w:lang w:val="fr-FR" w:eastAsia="zh-CN"/>
              </w:rPr>
            </w:pPr>
            <w:r>
              <w:rPr>
                <w:rFonts w:ascii="Verdana" w:hAnsi="Verdana" w:hint="eastAsia"/>
                <w:lang w:val="fr-FR" w:eastAsia="zh-CN"/>
              </w:rPr>
              <w:t>参数名字</w:t>
            </w:r>
          </w:p>
        </w:tc>
        <w:tc>
          <w:tcPr>
            <w:tcW w:w="696" w:type="dxa"/>
            <w:shd w:val="clear" w:color="auto" w:fill="99CCFF"/>
          </w:tcPr>
          <w:p w:rsidR="00F01CCF" w:rsidRDefault="00F01CCF" w:rsidP="00E97613">
            <w:pPr>
              <w:pStyle w:val="TAH"/>
              <w:rPr>
                <w:rFonts w:ascii="Verdana" w:hAnsi="Verdana"/>
                <w:lang w:val="fr-FR" w:eastAsia="zh-CN"/>
              </w:rPr>
            </w:pPr>
            <w:r>
              <w:rPr>
                <w:rFonts w:ascii="Verdana" w:hAnsi="Verdana" w:hint="eastAsia"/>
                <w:lang w:val="fr-FR" w:eastAsia="zh-CN"/>
              </w:rPr>
              <w:t>可选</w:t>
            </w:r>
          </w:p>
        </w:tc>
        <w:tc>
          <w:tcPr>
            <w:tcW w:w="1620" w:type="dxa"/>
            <w:shd w:val="clear" w:color="auto" w:fill="99CCFF"/>
          </w:tcPr>
          <w:p w:rsidR="00F01CCF" w:rsidRDefault="00F01CCF" w:rsidP="00E97613">
            <w:pPr>
              <w:pStyle w:val="TAH"/>
              <w:rPr>
                <w:rFonts w:ascii="Verdana" w:hAnsi="Verdana"/>
                <w:lang w:val="fr-FR" w:eastAsia="zh-CN"/>
              </w:rPr>
            </w:pPr>
            <w:r>
              <w:rPr>
                <w:rFonts w:ascii="Verdana" w:hAnsi="Verdana" w:hint="eastAsia"/>
                <w:lang w:val="fr-FR" w:eastAsia="zh-CN"/>
              </w:rPr>
              <w:t>类型</w:t>
            </w:r>
          </w:p>
        </w:tc>
        <w:tc>
          <w:tcPr>
            <w:tcW w:w="1593" w:type="dxa"/>
            <w:shd w:val="clear" w:color="auto" w:fill="99CCFF"/>
          </w:tcPr>
          <w:p w:rsidR="00F01CCF" w:rsidRDefault="00F01CCF" w:rsidP="00E97613">
            <w:pPr>
              <w:pStyle w:val="TAH"/>
              <w:rPr>
                <w:rFonts w:ascii="Verdana" w:hAnsi="Verdana"/>
                <w:lang w:val="fr-FR" w:eastAsia="zh-CN"/>
              </w:rPr>
            </w:pPr>
            <w:r>
              <w:rPr>
                <w:rFonts w:ascii="Verdana" w:hAnsi="Verdana" w:hint="eastAsia"/>
                <w:lang w:val="fr-FR" w:eastAsia="zh-CN"/>
              </w:rPr>
              <w:t>长度</w:t>
            </w:r>
            <w:r>
              <w:rPr>
                <w:rFonts w:ascii="Verdana" w:hAnsi="Verdana"/>
                <w:lang w:val="fr-FR" w:eastAsia="zh-CN"/>
              </w:rPr>
              <w:t xml:space="preserve"> (Byte)</w:t>
            </w:r>
          </w:p>
        </w:tc>
        <w:tc>
          <w:tcPr>
            <w:tcW w:w="3258" w:type="dxa"/>
            <w:shd w:val="clear" w:color="auto" w:fill="99CCFF"/>
          </w:tcPr>
          <w:p w:rsidR="00F01CCF" w:rsidRDefault="00F01CCF" w:rsidP="00E97613">
            <w:pPr>
              <w:pStyle w:val="TAH"/>
              <w:rPr>
                <w:rFonts w:ascii="Verdana" w:hAnsi="Verdana"/>
                <w:lang w:val="fr-FR" w:eastAsia="zh-CN"/>
              </w:rPr>
            </w:pPr>
            <w:r>
              <w:rPr>
                <w:rFonts w:ascii="Verdana" w:hAnsi="Verdana" w:hint="eastAsia"/>
                <w:lang w:val="fr-FR" w:eastAsia="zh-CN"/>
              </w:rPr>
              <w:t>描述信息</w:t>
            </w:r>
          </w:p>
        </w:tc>
      </w:tr>
      <w:tr w:rsidR="00123E23" w:rsidRPr="003C0B94" w:rsidTr="00E97613">
        <w:trPr>
          <w:jc w:val="center"/>
        </w:trPr>
        <w:tc>
          <w:tcPr>
            <w:tcW w:w="685" w:type="dxa"/>
          </w:tcPr>
          <w:p w:rsidR="00123E23" w:rsidRDefault="00123E23" w:rsidP="00E97613">
            <w:pPr>
              <w:pStyle w:val="TAL"/>
              <w:rPr>
                <w:rFonts w:ascii="Verdana" w:hAnsi="Verdana"/>
                <w:lang w:val="en-US" w:eastAsia="zh-CN"/>
              </w:rPr>
            </w:pPr>
            <w:r>
              <w:rPr>
                <w:rFonts w:ascii="Verdana" w:hAnsi="Verdana" w:hint="eastAsia"/>
                <w:lang w:val="en-US" w:eastAsia="zh-CN"/>
              </w:rPr>
              <w:t>1</w:t>
            </w:r>
          </w:p>
        </w:tc>
        <w:tc>
          <w:tcPr>
            <w:tcW w:w="1824" w:type="dxa"/>
          </w:tcPr>
          <w:p w:rsidR="00123E23" w:rsidRPr="007B5299" w:rsidRDefault="00123E23" w:rsidP="00E97613">
            <w:pPr>
              <w:pStyle w:val="TAL"/>
              <w:rPr>
                <w:lang w:eastAsia="zh-CN"/>
              </w:rPr>
            </w:pPr>
            <w:r>
              <w:rPr>
                <w:rFonts w:ascii="Verdana" w:hAnsi="Verdana" w:hint="eastAsia"/>
                <w:lang w:val="fr-FR"/>
              </w:rPr>
              <w:t>userID</w:t>
            </w:r>
          </w:p>
        </w:tc>
        <w:tc>
          <w:tcPr>
            <w:tcW w:w="696" w:type="dxa"/>
          </w:tcPr>
          <w:p w:rsidR="00123E23" w:rsidRPr="007B5299" w:rsidRDefault="00123E23" w:rsidP="00E97613">
            <w:pPr>
              <w:spacing w:line="240" w:lineRule="atLeast"/>
              <w:rPr>
                <w:rFonts w:ascii="Arial" w:hAnsi="Arial"/>
                <w:kern w:val="0"/>
                <w:sz w:val="18"/>
                <w:szCs w:val="18"/>
                <w:lang w:val="en-GB"/>
              </w:rPr>
            </w:pPr>
            <w:r>
              <w:rPr>
                <w:rFonts w:ascii="Arial" w:hAnsi="Arial" w:hint="eastAsia"/>
                <w:kern w:val="0"/>
                <w:sz w:val="18"/>
                <w:szCs w:val="18"/>
                <w:lang w:val="fr-FR"/>
              </w:rPr>
              <w:t>M</w:t>
            </w:r>
          </w:p>
        </w:tc>
        <w:tc>
          <w:tcPr>
            <w:tcW w:w="1620" w:type="dxa"/>
          </w:tcPr>
          <w:p w:rsidR="00123E23" w:rsidRPr="007B5299" w:rsidRDefault="00123E23" w:rsidP="00E97613">
            <w:pPr>
              <w:spacing w:line="240" w:lineRule="atLeast"/>
              <w:rPr>
                <w:rFonts w:ascii="Arial" w:hAnsi="Arial"/>
                <w:kern w:val="0"/>
                <w:sz w:val="18"/>
                <w:szCs w:val="18"/>
                <w:lang w:val="en-GB"/>
              </w:rPr>
            </w:pPr>
            <w:r>
              <w:rPr>
                <w:rFonts w:ascii="Arial" w:cs="Arial" w:hint="eastAsia"/>
                <w:color w:val="000000"/>
              </w:rPr>
              <w:t>bigint</w:t>
            </w:r>
          </w:p>
        </w:tc>
        <w:tc>
          <w:tcPr>
            <w:tcW w:w="1593" w:type="dxa"/>
          </w:tcPr>
          <w:p w:rsidR="00123E23" w:rsidRPr="007B5299" w:rsidRDefault="00123E23" w:rsidP="00E97613">
            <w:pPr>
              <w:spacing w:line="240" w:lineRule="atLeast"/>
              <w:rPr>
                <w:rFonts w:ascii="Arial" w:hAnsi="Arial"/>
                <w:kern w:val="0"/>
                <w:sz w:val="18"/>
                <w:szCs w:val="18"/>
                <w:lang w:val="en-GB"/>
              </w:rPr>
            </w:pPr>
          </w:p>
        </w:tc>
        <w:tc>
          <w:tcPr>
            <w:tcW w:w="3258" w:type="dxa"/>
          </w:tcPr>
          <w:p w:rsidR="00123E23" w:rsidRPr="007B5299" w:rsidRDefault="00123E23" w:rsidP="00E97613">
            <w:pPr>
              <w:spacing w:line="240" w:lineRule="atLeast"/>
              <w:rPr>
                <w:rFonts w:ascii="Arial" w:hAnsi="Arial"/>
                <w:kern w:val="0"/>
                <w:sz w:val="18"/>
                <w:szCs w:val="18"/>
                <w:lang w:val="en-GB"/>
              </w:rPr>
            </w:pPr>
            <w:r>
              <w:rPr>
                <w:rFonts w:ascii="Arial" w:hAnsi="宋体" w:cs="Arial" w:hint="eastAsia"/>
                <w:sz w:val="18"/>
                <w:szCs w:val="18"/>
                <w:lang w:val="en-GB"/>
              </w:rPr>
              <w:t>用户</w:t>
            </w:r>
            <w:r>
              <w:rPr>
                <w:rFonts w:ascii="Arial" w:hAnsi="宋体" w:cs="Arial" w:hint="eastAsia"/>
                <w:sz w:val="18"/>
                <w:szCs w:val="18"/>
                <w:lang w:val="en-GB"/>
              </w:rPr>
              <w:t>ID</w:t>
            </w:r>
            <w:r>
              <w:rPr>
                <w:rFonts w:ascii="Arial" w:hAnsi="宋体" w:cs="Arial" w:hint="eastAsia"/>
                <w:sz w:val="18"/>
                <w:szCs w:val="18"/>
                <w:lang w:val="en-GB"/>
              </w:rPr>
              <w:t>（内部）</w:t>
            </w:r>
          </w:p>
        </w:tc>
      </w:tr>
      <w:tr w:rsidR="00123E23" w:rsidTr="00E97613">
        <w:trPr>
          <w:jc w:val="center"/>
        </w:trPr>
        <w:tc>
          <w:tcPr>
            <w:tcW w:w="685" w:type="dxa"/>
          </w:tcPr>
          <w:p w:rsidR="00123E23" w:rsidRDefault="00123E23" w:rsidP="00E97613">
            <w:pPr>
              <w:pStyle w:val="TAL"/>
              <w:rPr>
                <w:rFonts w:ascii="Verdana" w:hAnsi="Verdana"/>
                <w:lang w:val="en-US" w:eastAsia="zh-CN"/>
              </w:rPr>
            </w:pPr>
            <w:r>
              <w:rPr>
                <w:rFonts w:ascii="Verdana" w:hAnsi="Verdana" w:hint="eastAsia"/>
                <w:lang w:val="en-US" w:eastAsia="zh-CN"/>
              </w:rPr>
              <w:t>2</w:t>
            </w:r>
          </w:p>
        </w:tc>
        <w:tc>
          <w:tcPr>
            <w:tcW w:w="1824" w:type="dxa"/>
          </w:tcPr>
          <w:p w:rsidR="00123E23" w:rsidRPr="007B5299" w:rsidRDefault="00123E23" w:rsidP="00E97613">
            <w:pPr>
              <w:pStyle w:val="TAL"/>
              <w:rPr>
                <w:lang w:eastAsia="zh-CN"/>
              </w:rPr>
            </w:pPr>
            <w:r>
              <w:rPr>
                <w:rFonts w:ascii="Verdana" w:hAnsi="Verdana" w:hint="eastAsia"/>
                <w:lang w:val="en-US"/>
              </w:rPr>
              <w:t>transactionID</w:t>
            </w:r>
          </w:p>
        </w:tc>
        <w:tc>
          <w:tcPr>
            <w:tcW w:w="696" w:type="dxa"/>
          </w:tcPr>
          <w:p w:rsidR="00123E23" w:rsidRPr="007B5299" w:rsidRDefault="00123E23" w:rsidP="00E97613">
            <w:pPr>
              <w:pStyle w:val="TAL"/>
              <w:rPr>
                <w:lang w:eastAsia="zh-CN"/>
              </w:rPr>
            </w:pPr>
            <w:r>
              <w:rPr>
                <w:rFonts w:ascii="Verdana" w:hAnsi="Verdana" w:hint="eastAsia"/>
                <w:lang w:eastAsia="zh-CN"/>
              </w:rPr>
              <w:t>M</w:t>
            </w:r>
          </w:p>
        </w:tc>
        <w:tc>
          <w:tcPr>
            <w:tcW w:w="1620" w:type="dxa"/>
          </w:tcPr>
          <w:p w:rsidR="00123E23" w:rsidRPr="007B5299" w:rsidRDefault="00123E23" w:rsidP="00E97613">
            <w:pPr>
              <w:pStyle w:val="TAL"/>
              <w:rPr>
                <w:lang w:eastAsia="zh-CN"/>
              </w:rPr>
            </w:pPr>
            <w:r>
              <w:rPr>
                <w:rFonts w:cs="Arial" w:hint="eastAsia"/>
                <w:color w:val="000000"/>
                <w:lang w:eastAsia="zh-CN"/>
              </w:rPr>
              <w:t>STRING</w:t>
            </w:r>
          </w:p>
        </w:tc>
        <w:tc>
          <w:tcPr>
            <w:tcW w:w="1593" w:type="dxa"/>
          </w:tcPr>
          <w:p w:rsidR="00123E23" w:rsidRDefault="00123E23" w:rsidP="00E97613">
            <w:pPr>
              <w:pStyle w:val="TAL"/>
              <w:rPr>
                <w:lang w:eastAsia="zh-CN"/>
              </w:rPr>
            </w:pPr>
            <w:r>
              <w:rPr>
                <w:rFonts w:hint="eastAsia"/>
                <w:lang w:eastAsia="zh-CN"/>
              </w:rPr>
              <w:t>40</w:t>
            </w:r>
          </w:p>
        </w:tc>
        <w:tc>
          <w:tcPr>
            <w:tcW w:w="3258" w:type="dxa"/>
          </w:tcPr>
          <w:p w:rsidR="00123E23" w:rsidRDefault="00123E23" w:rsidP="00E97613">
            <w:pPr>
              <w:pStyle w:val="TAL"/>
              <w:rPr>
                <w:lang w:eastAsia="zh-CN"/>
              </w:rPr>
            </w:pPr>
            <w:r>
              <w:rPr>
                <w:rFonts w:hint="eastAsia"/>
              </w:rPr>
              <w:t>交易</w:t>
            </w:r>
            <w:r>
              <w:rPr>
                <w:rFonts w:hint="eastAsia"/>
              </w:rPr>
              <w:t>ID</w:t>
            </w:r>
          </w:p>
        </w:tc>
      </w:tr>
      <w:tr w:rsidR="00123E23" w:rsidTr="00E97613">
        <w:trPr>
          <w:jc w:val="center"/>
        </w:trPr>
        <w:tc>
          <w:tcPr>
            <w:tcW w:w="685" w:type="dxa"/>
          </w:tcPr>
          <w:p w:rsidR="00123E23" w:rsidRDefault="00123E23" w:rsidP="00E97613">
            <w:pPr>
              <w:pStyle w:val="TAL"/>
              <w:rPr>
                <w:rFonts w:ascii="Verdana" w:hAnsi="Verdana"/>
                <w:lang w:val="en-US" w:eastAsia="zh-CN"/>
              </w:rPr>
            </w:pPr>
            <w:r>
              <w:rPr>
                <w:rFonts w:ascii="Verdana" w:hAnsi="Verdana" w:hint="eastAsia"/>
                <w:lang w:val="en-US" w:eastAsia="zh-CN"/>
              </w:rPr>
              <w:t>3</w:t>
            </w:r>
          </w:p>
        </w:tc>
        <w:tc>
          <w:tcPr>
            <w:tcW w:w="1824" w:type="dxa"/>
          </w:tcPr>
          <w:p w:rsidR="00123E23" w:rsidRPr="007B5299" w:rsidRDefault="00123E23" w:rsidP="00E97613">
            <w:pPr>
              <w:pStyle w:val="TAL"/>
              <w:rPr>
                <w:lang w:eastAsia="zh-CN"/>
              </w:rPr>
            </w:pPr>
            <w:r>
              <w:rPr>
                <w:rFonts w:ascii="Verdana" w:hAnsi="Verdana" w:hint="eastAsia"/>
                <w:lang w:val="en-US"/>
              </w:rPr>
              <w:t>srvTransID</w:t>
            </w:r>
          </w:p>
        </w:tc>
        <w:tc>
          <w:tcPr>
            <w:tcW w:w="696" w:type="dxa"/>
          </w:tcPr>
          <w:p w:rsidR="00123E23" w:rsidRPr="007B5299" w:rsidRDefault="00123E23" w:rsidP="00E97613">
            <w:pPr>
              <w:pStyle w:val="TAL"/>
              <w:rPr>
                <w:lang w:eastAsia="zh-CN"/>
              </w:rPr>
            </w:pPr>
            <w:r>
              <w:rPr>
                <w:rFonts w:ascii="Verdana" w:hAnsi="Verdana" w:hint="eastAsia"/>
                <w:lang w:eastAsia="zh-CN"/>
              </w:rPr>
              <w:t>M</w:t>
            </w:r>
          </w:p>
        </w:tc>
        <w:tc>
          <w:tcPr>
            <w:tcW w:w="1620" w:type="dxa"/>
          </w:tcPr>
          <w:p w:rsidR="00123E23" w:rsidRPr="007B5299" w:rsidRDefault="00123E23" w:rsidP="00E97613">
            <w:pPr>
              <w:pStyle w:val="TAL"/>
              <w:rPr>
                <w:lang w:eastAsia="zh-CN"/>
              </w:rPr>
            </w:pPr>
            <w:r>
              <w:rPr>
                <w:rFonts w:cs="Arial" w:hint="eastAsia"/>
                <w:color w:val="000000"/>
                <w:lang w:eastAsia="zh-CN"/>
              </w:rPr>
              <w:t>STRING</w:t>
            </w:r>
          </w:p>
        </w:tc>
        <w:tc>
          <w:tcPr>
            <w:tcW w:w="1593" w:type="dxa"/>
          </w:tcPr>
          <w:p w:rsidR="00123E23" w:rsidRPr="007B5299" w:rsidRDefault="00123E23" w:rsidP="00E97613">
            <w:pPr>
              <w:rPr>
                <w:rFonts w:ascii="Arial" w:hAnsi="Arial"/>
                <w:kern w:val="0"/>
                <w:sz w:val="18"/>
                <w:szCs w:val="18"/>
                <w:lang w:val="en-GB"/>
              </w:rPr>
            </w:pPr>
            <w:r>
              <w:rPr>
                <w:rFonts w:ascii="Arial" w:hAnsi="Arial" w:hint="eastAsia"/>
                <w:kern w:val="0"/>
                <w:sz w:val="18"/>
                <w:szCs w:val="18"/>
                <w:lang w:val="en-GB"/>
              </w:rPr>
              <w:t>40</w:t>
            </w:r>
          </w:p>
        </w:tc>
        <w:tc>
          <w:tcPr>
            <w:tcW w:w="3258" w:type="dxa"/>
          </w:tcPr>
          <w:p w:rsidR="00123E23" w:rsidRPr="007B5299" w:rsidRDefault="00123E23" w:rsidP="00E97613">
            <w:pPr>
              <w:pStyle w:val="CharCharCharCharChar"/>
              <w:rPr>
                <w:noProof w:val="0"/>
                <w:kern w:val="0"/>
                <w:sz w:val="18"/>
                <w:szCs w:val="18"/>
                <w:lang w:val="en-GB"/>
              </w:rPr>
            </w:pPr>
            <w:r>
              <w:rPr>
                <w:rFonts w:hint="eastAsia"/>
                <w:sz w:val="18"/>
                <w:szCs w:val="18"/>
              </w:rPr>
              <w:t>业务交易</w:t>
            </w:r>
            <w:r>
              <w:rPr>
                <w:rFonts w:hint="eastAsia"/>
                <w:sz w:val="18"/>
                <w:szCs w:val="18"/>
              </w:rPr>
              <w:t>ID</w:t>
            </w:r>
            <w:r>
              <w:rPr>
                <w:rFonts w:hint="eastAsia"/>
                <w:sz w:val="18"/>
                <w:szCs w:val="18"/>
              </w:rPr>
              <w:t>（为跟踪业务的交易）</w:t>
            </w:r>
          </w:p>
        </w:tc>
      </w:tr>
      <w:tr w:rsidR="00123E23" w:rsidTr="00E97613">
        <w:trPr>
          <w:jc w:val="center"/>
        </w:trPr>
        <w:tc>
          <w:tcPr>
            <w:tcW w:w="685" w:type="dxa"/>
          </w:tcPr>
          <w:p w:rsidR="00123E23" w:rsidRDefault="00123E23" w:rsidP="00E97613">
            <w:pPr>
              <w:pStyle w:val="TAL"/>
              <w:rPr>
                <w:rFonts w:ascii="Verdana" w:hAnsi="Verdana"/>
                <w:lang w:val="en-US" w:eastAsia="zh-CN"/>
              </w:rPr>
            </w:pPr>
            <w:r>
              <w:rPr>
                <w:rFonts w:ascii="Verdana" w:hAnsi="Verdana" w:hint="eastAsia"/>
                <w:lang w:val="en-US" w:eastAsia="zh-CN"/>
              </w:rPr>
              <w:t>4</w:t>
            </w:r>
          </w:p>
        </w:tc>
        <w:tc>
          <w:tcPr>
            <w:tcW w:w="1824" w:type="dxa"/>
          </w:tcPr>
          <w:p w:rsidR="00123E23" w:rsidRPr="007B5299" w:rsidRDefault="00123E23" w:rsidP="00E97613">
            <w:pPr>
              <w:pStyle w:val="TAL"/>
              <w:rPr>
                <w:lang w:eastAsia="zh-CN"/>
              </w:rPr>
            </w:pPr>
            <w:r>
              <w:rPr>
                <w:rFonts w:hint="eastAsia"/>
              </w:rPr>
              <w:t>consumePoints</w:t>
            </w:r>
          </w:p>
        </w:tc>
        <w:tc>
          <w:tcPr>
            <w:tcW w:w="696" w:type="dxa"/>
          </w:tcPr>
          <w:p w:rsidR="00123E23" w:rsidRPr="007B5299" w:rsidRDefault="00123E23" w:rsidP="00E97613">
            <w:pPr>
              <w:pStyle w:val="TAL"/>
              <w:rPr>
                <w:lang w:eastAsia="zh-CN"/>
              </w:rPr>
            </w:pPr>
            <w:r>
              <w:rPr>
                <w:rFonts w:hint="eastAsia"/>
                <w:lang w:eastAsia="zh-CN"/>
              </w:rPr>
              <w:t>M</w:t>
            </w:r>
          </w:p>
        </w:tc>
        <w:tc>
          <w:tcPr>
            <w:tcW w:w="1620" w:type="dxa"/>
          </w:tcPr>
          <w:p w:rsidR="00123E23" w:rsidRPr="007B5299" w:rsidRDefault="00123E23" w:rsidP="00E97613">
            <w:pPr>
              <w:pStyle w:val="TAL"/>
              <w:rPr>
                <w:lang w:eastAsia="zh-CN"/>
              </w:rPr>
            </w:pPr>
            <w:r>
              <w:t>I</w:t>
            </w:r>
            <w:r>
              <w:rPr>
                <w:rFonts w:hint="eastAsia"/>
              </w:rPr>
              <w:t>nt</w:t>
            </w:r>
          </w:p>
        </w:tc>
        <w:tc>
          <w:tcPr>
            <w:tcW w:w="1593" w:type="dxa"/>
          </w:tcPr>
          <w:p w:rsidR="00123E23" w:rsidRPr="007B5299" w:rsidRDefault="00123E23" w:rsidP="00E97613">
            <w:pPr>
              <w:rPr>
                <w:rFonts w:ascii="Arial" w:hAnsi="Arial"/>
                <w:kern w:val="0"/>
                <w:sz w:val="18"/>
                <w:szCs w:val="18"/>
                <w:lang w:val="en-GB"/>
              </w:rPr>
            </w:pPr>
          </w:p>
        </w:tc>
        <w:tc>
          <w:tcPr>
            <w:tcW w:w="3258" w:type="dxa"/>
          </w:tcPr>
          <w:p w:rsidR="00123E23" w:rsidRPr="007B5299" w:rsidRDefault="00123E23" w:rsidP="00E97613">
            <w:pPr>
              <w:pStyle w:val="CharCharCharCharChar"/>
              <w:rPr>
                <w:noProof w:val="0"/>
                <w:kern w:val="0"/>
                <w:sz w:val="18"/>
                <w:szCs w:val="18"/>
                <w:lang w:val="en-GB"/>
              </w:rPr>
            </w:pPr>
            <w:r>
              <w:rPr>
                <w:rFonts w:hint="eastAsia"/>
                <w:sz w:val="18"/>
                <w:szCs w:val="18"/>
              </w:rPr>
              <w:t>消费积分</w:t>
            </w:r>
          </w:p>
        </w:tc>
      </w:tr>
      <w:tr w:rsidR="00123E23" w:rsidTr="00E97613">
        <w:trPr>
          <w:jc w:val="center"/>
        </w:trPr>
        <w:tc>
          <w:tcPr>
            <w:tcW w:w="685" w:type="dxa"/>
          </w:tcPr>
          <w:p w:rsidR="00123E23" w:rsidRDefault="00123E23" w:rsidP="00E97613">
            <w:pPr>
              <w:pStyle w:val="TAL"/>
              <w:rPr>
                <w:rFonts w:ascii="Verdana" w:hAnsi="Verdana"/>
                <w:lang w:val="en-US" w:eastAsia="zh-CN"/>
              </w:rPr>
            </w:pPr>
            <w:r>
              <w:rPr>
                <w:rFonts w:ascii="Verdana" w:hAnsi="Verdana" w:hint="eastAsia"/>
                <w:lang w:val="en-US" w:eastAsia="zh-CN"/>
              </w:rPr>
              <w:t>5</w:t>
            </w:r>
          </w:p>
        </w:tc>
        <w:tc>
          <w:tcPr>
            <w:tcW w:w="1824" w:type="dxa"/>
          </w:tcPr>
          <w:p w:rsidR="00123E23" w:rsidRDefault="00123E23" w:rsidP="00E97613">
            <w:pPr>
              <w:pStyle w:val="TAL"/>
            </w:pPr>
            <w:r>
              <w:rPr>
                <w:rFonts w:ascii="Verdana" w:hAnsi="Verdana" w:hint="eastAsia"/>
                <w:lang w:val="en-US"/>
              </w:rPr>
              <w:t>reqClientType</w:t>
            </w:r>
          </w:p>
        </w:tc>
        <w:tc>
          <w:tcPr>
            <w:tcW w:w="696" w:type="dxa"/>
          </w:tcPr>
          <w:p w:rsidR="00123E23" w:rsidRDefault="00123E23" w:rsidP="00E97613">
            <w:pPr>
              <w:pStyle w:val="TAL"/>
              <w:rPr>
                <w:lang w:eastAsia="zh-CN"/>
              </w:rPr>
            </w:pPr>
            <w:r w:rsidRPr="00137F60">
              <w:rPr>
                <w:rFonts w:hint="eastAsia"/>
                <w:lang w:eastAsia="zh-CN"/>
              </w:rPr>
              <w:t>M</w:t>
            </w:r>
          </w:p>
        </w:tc>
        <w:tc>
          <w:tcPr>
            <w:tcW w:w="1620" w:type="dxa"/>
          </w:tcPr>
          <w:p w:rsidR="00123E23" w:rsidRDefault="00123E23" w:rsidP="00E97613">
            <w:pPr>
              <w:pStyle w:val="TAL"/>
              <w:rPr>
                <w:rFonts w:ascii="Verdana" w:hAnsi="Verdana"/>
                <w:lang w:val="en-US" w:eastAsia="zh-CN"/>
              </w:rPr>
            </w:pPr>
            <w:r>
              <w:rPr>
                <w:rFonts w:cs="Arial"/>
                <w:color w:val="000000"/>
              </w:rPr>
              <w:t>I</w:t>
            </w:r>
            <w:r>
              <w:rPr>
                <w:rFonts w:cs="Arial" w:hint="eastAsia"/>
                <w:color w:val="000000"/>
              </w:rPr>
              <w:t>nt</w:t>
            </w:r>
          </w:p>
        </w:tc>
        <w:tc>
          <w:tcPr>
            <w:tcW w:w="1593" w:type="dxa"/>
          </w:tcPr>
          <w:p w:rsidR="00123E23" w:rsidRDefault="00123E23" w:rsidP="00E97613"/>
        </w:tc>
        <w:tc>
          <w:tcPr>
            <w:tcW w:w="3258" w:type="dxa"/>
          </w:tcPr>
          <w:p w:rsidR="00123E23" w:rsidRDefault="00123E23" w:rsidP="00E97613">
            <w:pPr>
              <w:pStyle w:val="CharCharCharCharChar"/>
              <w:rPr>
                <w:sz w:val="18"/>
                <w:szCs w:val="18"/>
              </w:rPr>
            </w:pPr>
            <w:r>
              <w:rPr>
                <w:rFonts w:hint="eastAsia"/>
                <w:sz w:val="18"/>
                <w:szCs w:val="18"/>
              </w:rPr>
              <w:t>请求客户端类型</w:t>
            </w:r>
          </w:p>
        </w:tc>
      </w:tr>
      <w:tr w:rsidR="00123E23" w:rsidTr="00E97613">
        <w:trPr>
          <w:jc w:val="center"/>
        </w:trPr>
        <w:tc>
          <w:tcPr>
            <w:tcW w:w="685" w:type="dxa"/>
          </w:tcPr>
          <w:p w:rsidR="00123E23" w:rsidRDefault="00123E23" w:rsidP="00E97613">
            <w:pPr>
              <w:pStyle w:val="TAL"/>
              <w:rPr>
                <w:rFonts w:ascii="Verdana" w:hAnsi="Verdana"/>
                <w:lang w:val="en-US" w:eastAsia="zh-CN"/>
              </w:rPr>
            </w:pPr>
            <w:r>
              <w:rPr>
                <w:rFonts w:ascii="Verdana" w:hAnsi="Verdana" w:hint="eastAsia"/>
                <w:lang w:val="en-US" w:eastAsia="zh-CN"/>
              </w:rPr>
              <w:t>6</w:t>
            </w:r>
          </w:p>
        </w:tc>
        <w:tc>
          <w:tcPr>
            <w:tcW w:w="1824" w:type="dxa"/>
          </w:tcPr>
          <w:p w:rsidR="00123E23" w:rsidRDefault="00123E23" w:rsidP="00E97613">
            <w:pPr>
              <w:pStyle w:val="TAL"/>
              <w:rPr>
                <w:rFonts w:ascii="Verdana" w:hAnsi="Verdana"/>
                <w:lang w:val="en-US"/>
              </w:rPr>
            </w:pPr>
            <w:r>
              <w:rPr>
                <w:rFonts w:ascii="Verdana" w:hAnsi="Verdana"/>
                <w:lang w:val="en-US"/>
              </w:rPr>
              <w:t>service</w:t>
            </w:r>
            <w:r>
              <w:rPr>
                <w:rFonts w:ascii="Verdana" w:hAnsi="Verdana" w:hint="eastAsia"/>
                <w:lang w:val="en-US"/>
              </w:rPr>
              <w:t>ID</w:t>
            </w:r>
          </w:p>
        </w:tc>
        <w:tc>
          <w:tcPr>
            <w:tcW w:w="696" w:type="dxa"/>
          </w:tcPr>
          <w:p w:rsidR="00123E23" w:rsidRDefault="00123E23" w:rsidP="00E97613">
            <w:pPr>
              <w:pStyle w:val="TAL"/>
              <w:rPr>
                <w:lang w:eastAsia="zh-CN"/>
              </w:rPr>
            </w:pPr>
            <w:r w:rsidRPr="00137F60">
              <w:rPr>
                <w:rFonts w:hint="eastAsia"/>
                <w:lang w:eastAsia="zh-CN"/>
              </w:rPr>
              <w:t>M</w:t>
            </w:r>
          </w:p>
        </w:tc>
        <w:tc>
          <w:tcPr>
            <w:tcW w:w="1620" w:type="dxa"/>
          </w:tcPr>
          <w:p w:rsidR="00123E23" w:rsidRDefault="00123E23" w:rsidP="00E97613">
            <w:pPr>
              <w:pStyle w:val="TAL"/>
              <w:rPr>
                <w:rFonts w:ascii="Verdana" w:hAnsi="Verdana"/>
                <w:lang w:val="en-US" w:eastAsia="zh-CN"/>
              </w:rPr>
            </w:pPr>
            <w:r>
              <w:rPr>
                <w:rFonts w:cs="Arial"/>
                <w:color w:val="000000"/>
              </w:rPr>
              <w:t>I</w:t>
            </w:r>
            <w:r>
              <w:rPr>
                <w:rFonts w:cs="Arial" w:hint="eastAsia"/>
                <w:color w:val="000000"/>
              </w:rPr>
              <w:t>nt</w:t>
            </w:r>
          </w:p>
        </w:tc>
        <w:tc>
          <w:tcPr>
            <w:tcW w:w="1593" w:type="dxa"/>
          </w:tcPr>
          <w:p w:rsidR="00123E23" w:rsidRDefault="00123E23" w:rsidP="00E97613"/>
        </w:tc>
        <w:tc>
          <w:tcPr>
            <w:tcW w:w="3258" w:type="dxa"/>
          </w:tcPr>
          <w:p w:rsidR="00123E23" w:rsidRDefault="00123E23" w:rsidP="00E97613">
            <w:pPr>
              <w:pStyle w:val="CharCharCharCharChar"/>
              <w:rPr>
                <w:sz w:val="18"/>
                <w:szCs w:val="18"/>
              </w:rPr>
            </w:pPr>
            <w:r>
              <w:rPr>
                <w:rFonts w:hint="eastAsia"/>
                <w:sz w:val="18"/>
                <w:szCs w:val="18"/>
              </w:rPr>
              <w:t>业务</w:t>
            </w:r>
            <w:r>
              <w:rPr>
                <w:rFonts w:hint="eastAsia"/>
                <w:sz w:val="18"/>
                <w:szCs w:val="18"/>
              </w:rPr>
              <w:t>ID</w:t>
            </w:r>
          </w:p>
        </w:tc>
      </w:tr>
      <w:tr w:rsidR="00123E23" w:rsidTr="00E97613">
        <w:trPr>
          <w:jc w:val="center"/>
        </w:trPr>
        <w:tc>
          <w:tcPr>
            <w:tcW w:w="685" w:type="dxa"/>
          </w:tcPr>
          <w:p w:rsidR="00123E23" w:rsidRDefault="00123E23" w:rsidP="00E97613">
            <w:pPr>
              <w:pStyle w:val="TAL"/>
              <w:rPr>
                <w:rFonts w:ascii="Verdana" w:hAnsi="Verdana"/>
                <w:lang w:val="en-US" w:eastAsia="zh-CN"/>
              </w:rPr>
            </w:pPr>
            <w:r>
              <w:rPr>
                <w:rFonts w:ascii="Verdana" w:hAnsi="Verdana" w:hint="eastAsia"/>
                <w:lang w:val="en-US" w:eastAsia="zh-CN"/>
              </w:rPr>
              <w:t>7</w:t>
            </w:r>
          </w:p>
        </w:tc>
        <w:tc>
          <w:tcPr>
            <w:tcW w:w="1824" w:type="dxa"/>
          </w:tcPr>
          <w:p w:rsidR="00123E23" w:rsidRDefault="00123E23" w:rsidP="00E97613">
            <w:pPr>
              <w:pStyle w:val="TAL"/>
              <w:rPr>
                <w:rFonts w:ascii="Verdana" w:hAnsi="Verdana"/>
                <w:lang w:val="en-US"/>
              </w:rPr>
            </w:pPr>
            <w:r>
              <w:rPr>
                <w:rFonts w:ascii="Verdana" w:hAnsi="Verdana" w:hint="eastAsia"/>
                <w:lang w:val="en-US"/>
              </w:rPr>
              <w:t>validFlag</w:t>
            </w:r>
          </w:p>
        </w:tc>
        <w:tc>
          <w:tcPr>
            <w:tcW w:w="696" w:type="dxa"/>
          </w:tcPr>
          <w:p w:rsidR="00123E23" w:rsidRDefault="00123E23" w:rsidP="00E97613">
            <w:pPr>
              <w:pStyle w:val="TAL"/>
              <w:rPr>
                <w:lang w:eastAsia="zh-CN"/>
              </w:rPr>
            </w:pPr>
            <w:r w:rsidRPr="00137F60">
              <w:rPr>
                <w:rFonts w:hint="eastAsia"/>
                <w:lang w:eastAsia="zh-CN"/>
              </w:rPr>
              <w:t>M</w:t>
            </w:r>
          </w:p>
        </w:tc>
        <w:tc>
          <w:tcPr>
            <w:tcW w:w="1620" w:type="dxa"/>
          </w:tcPr>
          <w:p w:rsidR="00123E23" w:rsidRDefault="00123E23" w:rsidP="00E97613">
            <w:pPr>
              <w:pStyle w:val="TAL"/>
              <w:rPr>
                <w:rFonts w:ascii="Verdana" w:hAnsi="Verdana"/>
                <w:lang w:val="en-US" w:eastAsia="zh-CN"/>
              </w:rPr>
            </w:pPr>
            <w:r>
              <w:rPr>
                <w:rFonts w:cs="Arial"/>
                <w:color w:val="000000"/>
              </w:rPr>
              <w:t>I</w:t>
            </w:r>
            <w:r>
              <w:rPr>
                <w:rFonts w:cs="Arial" w:hint="eastAsia"/>
                <w:color w:val="000000"/>
              </w:rPr>
              <w:t>nt</w:t>
            </w:r>
          </w:p>
        </w:tc>
        <w:tc>
          <w:tcPr>
            <w:tcW w:w="1593" w:type="dxa"/>
          </w:tcPr>
          <w:p w:rsidR="00123E23" w:rsidRDefault="00123E23" w:rsidP="00E97613"/>
        </w:tc>
        <w:tc>
          <w:tcPr>
            <w:tcW w:w="3258" w:type="dxa"/>
          </w:tcPr>
          <w:p w:rsidR="00123E23" w:rsidRDefault="00123E23" w:rsidP="00E97613">
            <w:pPr>
              <w:spacing w:line="240" w:lineRule="atLeast"/>
              <w:rPr>
                <w:sz w:val="18"/>
                <w:szCs w:val="18"/>
              </w:rPr>
            </w:pPr>
            <w:r>
              <w:rPr>
                <w:rFonts w:hint="eastAsia"/>
                <w:sz w:val="18"/>
                <w:szCs w:val="18"/>
              </w:rPr>
              <w:t>有效标志</w:t>
            </w:r>
            <w:r>
              <w:rPr>
                <w:rFonts w:hint="eastAsia"/>
                <w:sz w:val="18"/>
                <w:szCs w:val="18"/>
              </w:rPr>
              <w:t xml:space="preserve">  </w:t>
            </w:r>
          </w:p>
          <w:p w:rsidR="00123E23" w:rsidRDefault="00123E23" w:rsidP="00E97613">
            <w:pPr>
              <w:spacing w:line="240" w:lineRule="atLeast"/>
              <w:rPr>
                <w:sz w:val="18"/>
                <w:szCs w:val="18"/>
              </w:rPr>
            </w:pPr>
            <w:r>
              <w:rPr>
                <w:rFonts w:hint="eastAsia"/>
                <w:sz w:val="18"/>
                <w:szCs w:val="18"/>
              </w:rPr>
              <w:t>0</w:t>
            </w:r>
            <w:r>
              <w:rPr>
                <w:rFonts w:hint="eastAsia"/>
                <w:sz w:val="18"/>
                <w:szCs w:val="18"/>
              </w:rPr>
              <w:t>正常</w:t>
            </w:r>
          </w:p>
          <w:p w:rsidR="00123E23" w:rsidRDefault="00123E23" w:rsidP="00E97613">
            <w:pPr>
              <w:pStyle w:val="CharCharCharCharChar"/>
              <w:rPr>
                <w:sz w:val="18"/>
                <w:szCs w:val="18"/>
              </w:rPr>
            </w:pPr>
            <w:r>
              <w:rPr>
                <w:rFonts w:hint="eastAsia"/>
                <w:sz w:val="18"/>
                <w:szCs w:val="18"/>
              </w:rPr>
              <w:t>1</w:t>
            </w:r>
            <w:r>
              <w:rPr>
                <w:rFonts w:hint="eastAsia"/>
                <w:sz w:val="18"/>
                <w:szCs w:val="18"/>
              </w:rPr>
              <w:t>取消消费</w:t>
            </w:r>
          </w:p>
        </w:tc>
      </w:tr>
      <w:tr w:rsidR="00123E23" w:rsidTr="00E97613">
        <w:trPr>
          <w:jc w:val="center"/>
        </w:trPr>
        <w:tc>
          <w:tcPr>
            <w:tcW w:w="685" w:type="dxa"/>
          </w:tcPr>
          <w:p w:rsidR="00123E23" w:rsidRDefault="00123E23" w:rsidP="00E97613">
            <w:pPr>
              <w:pStyle w:val="TAL"/>
              <w:rPr>
                <w:rFonts w:ascii="Verdana" w:hAnsi="Verdana"/>
                <w:lang w:val="en-US" w:eastAsia="zh-CN"/>
              </w:rPr>
            </w:pPr>
            <w:r>
              <w:rPr>
                <w:rFonts w:ascii="Verdana" w:hAnsi="Verdana" w:hint="eastAsia"/>
                <w:lang w:val="en-US" w:eastAsia="zh-CN"/>
              </w:rPr>
              <w:t>8</w:t>
            </w:r>
          </w:p>
        </w:tc>
        <w:tc>
          <w:tcPr>
            <w:tcW w:w="1824" w:type="dxa"/>
          </w:tcPr>
          <w:p w:rsidR="00123E23" w:rsidRDefault="00123E23" w:rsidP="00E97613">
            <w:pPr>
              <w:pStyle w:val="TAL"/>
              <w:rPr>
                <w:rFonts w:ascii="Verdana" w:hAnsi="Verdana"/>
                <w:lang w:val="en-US"/>
              </w:rPr>
            </w:pPr>
            <w:r>
              <w:rPr>
                <w:rFonts w:ascii="Verdana" w:hAnsi="Verdana" w:hint="eastAsia"/>
                <w:lang w:val="en-US"/>
              </w:rPr>
              <w:t>createTime</w:t>
            </w:r>
          </w:p>
        </w:tc>
        <w:tc>
          <w:tcPr>
            <w:tcW w:w="696" w:type="dxa"/>
          </w:tcPr>
          <w:p w:rsidR="00123E23" w:rsidRDefault="00123E23" w:rsidP="00E97613">
            <w:pPr>
              <w:pStyle w:val="TAL"/>
              <w:rPr>
                <w:lang w:eastAsia="zh-CN"/>
              </w:rPr>
            </w:pPr>
            <w:r w:rsidRPr="00137F60">
              <w:rPr>
                <w:rFonts w:hint="eastAsia"/>
                <w:lang w:eastAsia="zh-CN"/>
              </w:rPr>
              <w:t>M</w:t>
            </w:r>
          </w:p>
        </w:tc>
        <w:tc>
          <w:tcPr>
            <w:tcW w:w="1620" w:type="dxa"/>
          </w:tcPr>
          <w:p w:rsidR="00123E23" w:rsidRDefault="00123E23" w:rsidP="00E97613">
            <w:pPr>
              <w:pStyle w:val="TAL"/>
              <w:rPr>
                <w:rFonts w:ascii="Verdana" w:hAnsi="Verdana"/>
                <w:lang w:val="en-US" w:eastAsia="zh-CN"/>
              </w:rPr>
            </w:pPr>
            <w:r>
              <w:rPr>
                <w:rFonts w:cs="Arial" w:hint="eastAsia"/>
                <w:color w:val="000000"/>
                <w:lang w:eastAsia="zh-CN"/>
              </w:rPr>
              <w:t>STRING</w:t>
            </w:r>
          </w:p>
        </w:tc>
        <w:tc>
          <w:tcPr>
            <w:tcW w:w="1593" w:type="dxa"/>
          </w:tcPr>
          <w:p w:rsidR="00123E23" w:rsidRDefault="00123E23" w:rsidP="00E97613">
            <w:r>
              <w:rPr>
                <w:rFonts w:hint="eastAsia"/>
              </w:rPr>
              <w:t>26</w:t>
            </w:r>
          </w:p>
        </w:tc>
        <w:tc>
          <w:tcPr>
            <w:tcW w:w="3258" w:type="dxa"/>
          </w:tcPr>
          <w:p w:rsidR="00123E23" w:rsidRDefault="00123E23" w:rsidP="00E97613">
            <w:pPr>
              <w:pStyle w:val="CharCharCharCharChar"/>
              <w:rPr>
                <w:sz w:val="18"/>
                <w:szCs w:val="18"/>
              </w:rPr>
            </w:pPr>
            <w:r>
              <w:rPr>
                <w:rFonts w:hint="eastAsia"/>
                <w:sz w:val="18"/>
                <w:szCs w:val="18"/>
              </w:rPr>
              <w:t>创建时间</w:t>
            </w:r>
          </w:p>
        </w:tc>
      </w:tr>
      <w:tr w:rsidR="00123E23" w:rsidTr="00E97613">
        <w:trPr>
          <w:jc w:val="center"/>
        </w:trPr>
        <w:tc>
          <w:tcPr>
            <w:tcW w:w="685" w:type="dxa"/>
          </w:tcPr>
          <w:p w:rsidR="00123E23" w:rsidRDefault="00123E23" w:rsidP="00E97613">
            <w:pPr>
              <w:pStyle w:val="TAL"/>
              <w:rPr>
                <w:rFonts w:ascii="Verdana" w:hAnsi="Verdana"/>
                <w:lang w:val="en-US" w:eastAsia="zh-CN"/>
              </w:rPr>
            </w:pPr>
            <w:r>
              <w:rPr>
                <w:rFonts w:ascii="Verdana" w:hAnsi="Verdana" w:hint="eastAsia"/>
                <w:lang w:val="en-US" w:eastAsia="zh-CN"/>
              </w:rPr>
              <w:t>9</w:t>
            </w:r>
          </w:p>
        </w:tc>
        <w:tc>
          <w:tcPr>
            <w:tcW w:w="1824" w:type="dxa"/>
          </w:tcPr>
          <w:p w:rsidR="00123E23" w:rsidRDefault="00123E23" w:rsidP="00E97613">
            <w:pPr>
              <w:pStyle w:val="TAL"/>
              <w:rPr>
                <w:rFonts w:ascii="Verdana" w:hAnsi="Verdana"/>
                <w:lang w:val="en-US"/>
              </w:rPr>
            </w:pPr>
            <w:r>
              <w:rPr>
                <w:rFonts w:ascii="Verdana" w:hAnsi="Verdana" w:hint="eastAsia"/>
                <w:lang w:val="en-US"/>
              </w:rPr>
              <w:t>cancelTime</w:t>
            </w:r>
          </w:p>
        </w:tc>
        <w:tc>
          <w:tcPr>
            <w:tcW w:w="696" w:type="dxa"/>
          </w:tcPr>
          <w:p w:rsidR="00123E23" w:rsidRDefault="00123E23" w:rsidP="00E97613">
            <w:pPr>
              <w:pStyle w:val="TAL"/>
              <w:rPr>
                <w:lang w:eastAsia="zh-CN"/>
              </w:rPr>
            </w:pPr>
            <w:r>
              <w:rPr>
                <w:rFonts w:hint="eastAsia"/>
                <w:lang w:eastAsia="zh-CN"/>
              </w:rPr>
              <w:t>O</w:t>
            </w:r>
          </w:p>
        </w:tc>
        <w:tc>
          <w:tcPr>
            <w:tcW w:w="1620" w:type="dxa"/>
          </w:tcPr>
          <w:p w:rsidR="00123E23" w:rsidRDefault="00123E23" w:rsidP="00E97613">
            <w:pPr>
              <w:pStyle w:val="TAL"/>
              <w:rPr>
                <w:rFonts w:ascii="Verdana" w:hAnsi="Verdana"/>
                <w:lang w:val="en-US" w:eastAsia="zh-CN"/>
              </w:rPr>
            </w:pPr>
            <w:r>
              <w:rPr>
                <w:rFonts w:cs="Arial" w:hint="eastAsia"/>
                <w:color w:val="000000"/>
                <w:lang w:eastAsia="zh-CN"/>
              </w:rPr>
              <w:t>STRING</w:t>
            </w:r>
          </w:p>
        </w:tc>
        <w:tc>
          <w:tcPr>
            <w:tcW w:w="1593" w:type="dxa"/>
          </w:tcPr>
          <w:p w:rsidR="00123E23" w:rsidRDefault="00123E23" w:rsidP="00E97613">
            <w:r>
              <w:rPr>
                <w:rFonts w:hint="eastAsia"/>
              </w:rPr>
              <w:t>26</w:t>
            </w:r>
          </w:p>
        </w:tc>
        <w:tc>
          <w:tcPr>
            <w:tcW w:w="3258" w:type="dxa"/>
          </w:tcPr>
          <w:p w:rsidR="00123E23" w:rsidRDefault="00123E23" w:rsidP="00E97613">
            <w:pPr>
              <w:pStyle w:val="CharCharCharCharChar"/>
              <w:rPr>
                <w:sz w:val="18"/>
                <w:szCs w:val="18"/>
              </w:rPr>
            </w:pPr>
            <w:r>
              <w:rPr>
                <w:rFonts w:hint="eastAsia"/>
                <w:sz w:val="18"/>
                <w:szCs w:val="18"/>
              </w:rPr>
              <w:t>取消时间</w:t>
            </w:r>
          </w:p>
        </w:tc>
      </w:tr>
      <w:tr w:rsidR="00123E23" w:rsidTr="00E97613">
        <w:trPr>
          <w:jc w:val="center"/>
        </w:trPr>
        <w:tc>
          <w:tcPr>
            <w:tcW w:w="685" w:type="dxa"/>
          </w:tcPr>
          <w:p w:rsidR="00123E23" w:rsidRDefault="00123E23" w:rsidP="00E97613">
            <w:pPr>
              <w:pStyle w:val="TAL"/>
              <w:rPr>
                <w:rFonts w:ascii="Verdana" w:hAnsi="Verdana"/>
                <w:lang w:val="en-US" w:eastAsia="zh-CN"/>
              </w:rPr>
            </w:pPr>
            <w:r>
              <w:rPr>
                <w:rFonts w:ascii="Verdana" w:hAnsi="Verdana" w:hint="eastAsia"/>
                <w:lang w:val="en-US" w:eastAsia="zh-CN"/>
              </w:rPr>
              <w:t>10</w:t>
            </w:r>
          </w:p>
        </w:tc>
        <w:tc>
          <w:tcPr>
            <w:tcW w:w="1824" w:type="dxa"/>
          </w:tcPr>
          <w:p w:rsidR="00123E23" w:rsidRDefault="00123E23" w:rsidP="00E97613">
            <w:pPr>
              <w:pStyle w:val="TAL"/>
              <w:rPr>
                <w:rFonts w:ascii="Verdana" w:hAnsi="Verdana"/>
                <w:lang w:val="en-US"/>
              </w:rPr>
            </w:pPr>
            <w:r>
              <w:rPr>
                <w:rFonts w:hint="eastAsia"/>
                <w:lang w:val="fr-FR"/>
              </w:rPr>
              <w:t>lastUpdateTime</w:t>
            </w:r>
          </w:p>
        </w:tc>
        <w:tc>
          <w:tcPr>
            <w:tcW w:w="696" w:type="dxa"/>
          </w:tcPr>
          <w:p w:rsidR="00123E23" w:rsidRDefault="00123E23" w:rsidP="00E97613">
            <w:pPr>
              <w:pStyle w:val="TAL"/>
              <w:rPr>
                <w:lang w:eastAsia="zh-CN"/>
              </w:rPr>
            </w:pPr>
            <w:r>
              <w:rPr>
                <w:rFonts w:hint="eastAsia"/>
                <w:lang w:eastAsia="zh-CN"/>
              </w:rPr>
              <w:t>M</w:t>
            </w:r>
          </w:p>
        </w:tc>
        <w:tc>
          <w:tcPr>
            <w:tcW w:w="1620" w:type="dxa"/>
          </w:tcPr>
          <w:p w:rsidR="00123E23" w:rsidRDefault="00123E23" w:rsidP="00E97613">
            <w:pPr>
              <w:pStyle w:val="TAL"/>
              <w:rPr>
                <w:rFonts w:ascii="Verdana" w:hAnsi="Verdana"/>
                <w:lang w:val="en-US" w:eastAsia="zh-CN"/>
              </w:rPr>
            </w:pPr>
            <w:r>
              <w:rPr>
                <w:rFonts w:cs="Arial" w:hint="eastAsia"/>
                <w:color w:val="000000"/>
                <w:lang w:eastAsia="zh-CN"/>
              </w:rPr>
              <w:t>STRING</w:t>
            </w:r>
          </w:p>
        </w:tc>
        <w:tc>
          <w:tcPr>
            <w:tcW w:w="1593" w:type="dxa"/>
          </w:tcPr>
          <w:p w:rsidR="00123E23" w:rsidRDefault="00123E23" w:rsidP="00E97613">
            <w:r>
              <w:rPr>
                <w:rFonts w:hint="eastAsia"/>
              </w:rPr>
              <w:t>26</w:t>
            </w:r>
          </w:p>
        </w:tc>
        <w:tc>
          <w:tcPr>
            <w:tcW w:w="3258" w:type="dxa"/>
          </w:tcPr>
          <w:p w:rsidR="00123E23" w:rsidRDefault="00123E23" w:rsidP="00E97613">
            <w:pPr>
              <w:pStyle w:val="CharCharCharCharChar"/>
              <w:rPr>
                <w:sz w:val="18"/>
                <w:szCs w:val="18"/>
              </w:rPr>
            </w:pPr>
            <w:r>
              <w:rPr>
                <w:rFonts w:hint="eastAsia"/>
                <w:sz w:val="18"/>
                <w:szCs w:val="18"/>
              </w:rPr>
              <w:t>最后更改时间</w:t>
            </w:r>
          </w:p>
        </w:tc>
      </w:tr>
      <w:tr w:rsidR="00E97613" w:rsidTr="00E97613">
        <w:trPr>
          <w:jc w:val="center"/>
        </w:trPr>
        <w:tc>
          <w:tcPr>
            <w:tcW w:w="685" w:type="dxa"/>
          </w:tcPr>
          <w:p w:rsidR="00E97613" w:rsidRDefault="00E97613" w:rsidP="00E97613">
            <w:pPr>
              <w:pStyle w:val="TAL"/>
              <w:rPr>
                <w:rFonts w:ascii="Verdana" w:hAnsi="Verdana"/>
                <w:lang w:val="en-US" w:eastAsia="zh-CN"/>
              </w:rPr>
            </w:pPr>
            <w:r>
              <w:rPr>
                <w:rFonts w:ascii="Verdana" w:hAnsi="Verdana" w:hint="eastAsia"/>
                <w:lang w:val="en-US" w:eastAsia="zh-CN"/>
              </w:rPr>
              <w:t>11</w:t>
            </w:r>
          </w:p>
        </w:tc>
        <w:tc>
          <w:tcPr>
            <w:tcW w:w="1824" w:type="dxa"/>
          </w:tcPr>
          <w:p w:rsidR="00E97613" w:rsidRDefault="00E97613" w:rsidP="00E97613">
            <w:pPr>
              <w:pStyle w:val="TAL"/>
              <w:rPr>
                <w:lang w:val="fr-FR"/>
              </w:rPr>
            </w:pPr>
            <w:r>
              <w:rPr>
                <w:rFonts w:hint="eastAsia"/>
                <w:lang w:val="fr-FR"/>
              </w:rPr>
              <w:t>comment</w:t>
            </w:r>
          </w:p>
        </w:tc>
        <w:tc>
          <w:tcPr>
            <w:tcW w:w="696" w:type="dxa"/>
          </w:tcPr>
          <w:p w:rsidR="00E97613" w:rsidRDefault="00E97613" w:rsidP="00E97613">
            <w:pPr>
              <w:pStyle w:val="TAL"/>
              <w:rPr>
                <w:lang w:eastAsia="zh-CN"/>
              </w:rPr>
            </w:pPr>
            <w:r w:rsidRPr="00F27A83">
              <w:rPr>
                <w:rFonts w:cs="Arial" w:hint="eastAsia"/>
                <w:color w:val="000000"/>
                <w:lang w:eastAsia="zh-CN"/>
              </w:rPr>
              <w:t>O</w:t>
            </w:r>
          </w:p>
        </w:tc>
        <w:tc>
          <w:tcPr>
            <w:tcW w:w="1620" w:type="dxa"/>
          </w:tcPr>
          <w:p w:rsidR="00E97613" w:rsidRDefault="00E97613" w:rsidP="00E97613">
            <w:pPr>
              <w:pStyle w:val="TAL"/>
              <w:rPr>
                <w:rFonts w:cs="Arial"/>
                <w:color w:val="000000"/>
                <w:lang w:eastAsia="zh-CN"/>
              </w:rPr>
            </w:pPr>
            <w:r>
              <w:rPr>
                <w:rFonts w:cs="Arial" w:hint="eastAsia"/>
                <w:color w:val="000000"/>
                <w:lang w:eastAsia="zh-CN"/>
              </w:rPr>
              <w:t>STRING</w:t>
            </w:r>
          </w:p>
        </w:tc>
        <w:tc>
          <w:tcPr>
            <w:tcW w:w="1593" w:type="dxa"/>
          </w:tcPr>
          <w:p w:rsidR="00E97613" w:rsidRDefault="00E97613" w:rsidP="00E97613">
            <w:r>
              <w:rPr>
                <w:rFonts w:hint="eastAsia"/>
              </w:rPr>
              <w:t>255</w:t>
            </w:r>
          </w:p>
        </w:tc>
        <w:tc>
          <w:tcPr>
            <w:tcW w:w="3258" w:type="dxa"/>
          </w:tcPr>
          <w:p w:rsidR="00E97613" w:rsidRDefault="00E97613" w:rsidP="00E97613">
            <w:pPr>
              <w:pStyle w:val="CharCharCharCharChar"/>
              <w:rPr>
                <w:sz w:val="18"/>
                <w:szCs w:val="18"/>
              </w:rPr>
            </w:pPr>
            <w:r>
              <w:rPr>
                <w:rFonts w:hint="eastAsia"/>
                <w:sz w:val="18"/>
                <w:szCs w:val="18"/>
              </w:rPr>
              <w:t>备注</w:t>
            </w:r>
          </w:p>
        </w:tc>
      </w:tr>
    </w:tbl>
    <w:p w:rsidR="00F01CCF" w:rsidRDefault="00F01CCF" w:rsidP="00F01CCF">
      <w:pPr>
        <w:spacing w:line="240" w:lineRule="atLeast"/>
        <w:ind w:leftChars="186" w:left="391"/>
        <w:rPr>
          <w:lang w:val="en-GB"/>
        </w:rPr>
      </w:pPr>
    </w:p>
    <w:p w:rsidR="00F01CCF" w:rsidRDefault="00F01CCF" w:rsidP="00407B6C">
      <w:pPr>
        <w:pStyle w:val="31"/>
      </w:pPr>
      <w:r>
        <w:rPr>
          <w:rFonts w:hint="eastAsia"/>
        </w:rPr>
        <w:lastRenderedPageBreak/>
        <w:t>TYearPoints</w:t>
      </w:r>
      <w:r>
        <w:rPr>
          <w:rFonts w:hint="eastAsia"/>
        </w:rPr>
        <w:t>（</w:t>
      </w:r>
      <w:r>
        <w:rPr>
          <w:rFonts w:hint="eastAsia"/>
        </w:rPr>
        <w:t>V01.01</w:t>
      </w:r>
      <w:r>
        <w:rPr>
          <w:rFonts w:hint="eastAsia"/>
        </w:rPr>
        <w:t>）</w:t>
      </w:r>
    </w:p>
    <w:tbl>
      <w:tblPr>
        <w:tblW w:w="9676" w:type="dxa"/>
        <w:jc w:val="center"/>
        <w:tblInd w:w="2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85"/>
        <w:gridCol w:w="1824"/>
        <w:gridCol w:w="696"/>
        <w:gridCol w:w="1620"/>
        <w:gridCol w:w="1593"/>
        <w:gridCol w:w="3258"/>
      </w:tblGrid>
      <w:tr w:rsidR="00F01CCF" w:rsidTr="00E97613">
        <w:trPr>
          <w:jc w:val="center"/>
        </w:trPr>
        <w:tc>
          <w:tcPr>
            <w:tcW w:w="685" w:type="dxa"/>
            <w:shd w:val="clear" w:color="auto" w:fill="99CCFF"/>
          </w:tcPr>
          <w:p w:rsidR="00F01CCF" w:rsidRDefault="00F01CCF" w:rsidP="00E97613">
            <w:pPr>
              <w:pStyle w:val="TAH"/>
              <w:rPr>
                <w:rFonts w:ascii="Verdana" w:hAnsi="Verdana"/>
                <w:lang w:val="fr-FR" w:eastAsia="zh-CN"/>
              </w:rPr>
            </w:pPr>
            <w:r>
              <w:rPr>
                <w:rFonts w:ascii="Verdana" w:hAnsi="Verdana" w:hint="eastAsia"/>
                <w:lang w:val="fr-FR" w:eastAsia="zh-CN"/>
              </w:rPr>
              <w:t>索引</w:t>
            </w:r>
          </w:p>
        </w:tc>
        <w:tc>
          <w:tcPr>
            <w:tcW w:w="1824" w:type="dxa"/>
            <w:shd w:val="clear" w:color="auto" w:fill="99CCFF"/>
          </w:tcPr>
          <w:p w:rsidR="00F01CCF" w:rsidRDefault="00F01CCF" w:rsidP="00E97613">
            <w:pPr>
              <w:pStyle w:val="TAH"/>
              <w:rPr>
                <w:rFonts w:ascii="Verdana" w:hAnsi="Verdana"/>
                <w:lang w:val="fr-FR" w:eastAsia="zh-CN"/>
              </w:rPr>
            </w:pPr>
            <w:r>
              <w:rPr>
                <w:rFonts w:ascii="Verdana" w:hAnsi="Verdana" w:hint="eastAsia"/>
                <w:lang w:val="fr-FR" w:eastAsia="zh-CN"/>
              </w:rPr>
              <w:t>参数名字</w:t>
            </w:r>
          </w:p>
        </w:tc>
        <w:tc>
          <w:tcPr>
            <w:tcW w:w="696" w:type="dxa"/>
            <w:shd w:val="clear" w:color="auto" w:fill="99CCFF"/>
          </w:tcPr>
          <w:p w:rsidR="00F01CCF" w:rsidRDefault="00F01CCF" w:rsidP="00E97613">
            <w:pPr>
              <w:pStyle w:val="TAH"/>
              <w:rPr>
                <w:rFonts w:ascii="Verdana" w:hAnsi="Verdana"/>
                <w:lang w:val="fr-FR" w:eastAsia="zh-CN"/>
              </w:rPr>
            </w:pPr>
            <w:r>
              <w:rPr>
                <w:rFonts w:ascii="Verdana" w:hAnsi="Verdana" w:hint="eastAsia"/>
                <w:lang w:val="fr-FR" w:eastAsia="zh-CN"/>
              </w:rPr>
              <w:t>可选</w:t>
            </w:r>
          </w:p>
        </w:tc>
        <w:tc>
          <w:tcPr>
            <w:tcW w:w="1620" w:type="dxa"/>
            <w:shd w:val="clear" w:color="auto" w:fill="99CCFF"/>
          </w:tcPr>
          <w:p w:rsidR="00F01CCF" w:rsidRDefault="00F01CCF" w:rsidP="00E97613">
            <w:pPr>
              <w:pStyle w:val="TAH"/>
              <w:rPr>
                <w:rFonts w:ascii="Verdana" w:hAnsi="Verdana"/>
                <w:lang w:val="fr-FR" w:eastAsia="zh-CN"/>
              </w:rPr>
            </w:pPr>
            <w:r>
              <w:rPr>
                <w:rFonts w:ascii="Verdana" w:hAnsi="Verdana" w:hint="eastAsia"/>
                <w:lang w:val="fr-FR" w:eastAsia="zh-CN"/>
              </w:rPr>
              <w:t>类型</w:t>
            </w:r>
          </w:p>
        </w:tc>
        <w:tc>
          <w:tcPr>
            <w:tcW w:w="1593" w:type="dxa"/>
            <w:shd w:val="clear" w:color="auto" w:fill="99CCFF"/>
          </w:tcPr>
          <w:p w:rsidR="00F01CCF" w:rsidRDefault="00F01CCF" w:rsidP="00E97613">
            <w:pPr>
              <w:pStyle w:val="TAH"/>
              <w:rPr>
                <w:rFonts w:ascii="Verdana" w:hAnsi="Verdana"/>
                <w:lang w:val="fr-FR" w:eastAsia="zh-CN"/>
              </w:rPr>
            </w:pPr>
            <w:r>
              <w:rPr>
                <w:rFonts w:ascii="Verdana" w:hAnsi="Verdana" w:hint="eastAsia"/>
                <w:lang w:val="fr-FR" w:eastAsia="zh-CN"/>
              </w:rPr>
              <w:t>长度</w:t>
            </w:r>
            <w:r>
              <w:rPr>
                <w:rFonts w:ascii="Verdana" w:hAnsi="Verdana"/>
                <w:lang w:val="fr-FR" w:eastAsia="zh-CN"/>
              </w:rPr>
              <w:t xml:space="preserve"> (Byte)</w:t>
            </w:r>
          </w:p>
        </w:tc>
        <w:tc>
          <w:tcPr>
            <w:tcW w:w="3258" w:type="dxa"/>
            <w:shd w:val="clear" w:color="auto" w:fill="99CCFF"/>
          </w:tcPr>
          <w:p w:rsidR="00F01CCF" w:rsidRDefault="00F01CCF" w:rsidP="00E97613">
            <w:pPr>
              <w:pStyle w:val="TAH"/>
              <w:rPr>
                <w:rFonts w:ascii="Verdana" w:hAnsi="Verdana"/>
                <w:lang w:val="fr-FR" w:eastAsia="zh-CN"/>
              </w:rPr>
            </w:pPr>
            <w:r>
              <w:rPr>
                <w:rFonts w:ascii="Verdana" w:hAnsi="Verdana" w:hint="eastAsia"/>
                <w:lang w:val="fr-FR" w:eastAsia="zh-CN"/>
              </w:rPr>
              <w:t>描述信息</w:t>
            </w:r>
          </w:p>
        </w:tc>
      </w:tr>
      <w:tr w:rsidR="009311E6" w:rsidRPr="003C0B94" w:rsidTr="00E97613">
        <w:trPr>
          <w:jc w:val="center"/>
        </w:trPr>
        <w:tc>
          <w:tcPr>
            <w:tcW w:w="685" w:type="dxa"/>
          </w:tcPr>
          <w:p w:rsidR="009311E6" w:rsidRDefault="009311E6" w:rsidP="00E97613">
            <w:pPr>
              <w:pStyle w:val="TAL"/>
              <w:rPr>
                <w:rFonts w:ascii="Verdana" w:hAnsi="Verdana"/>
                <w:lang w:val="en-US" w:eastAsia="zh-CN"/>
              </w:rPr>
            </w:pPr>
            <w:r>
              <w:rPr>
                <w:rFonts w:ascii="Verdana" w:hAnsi="Verdana" w:hint="eastAsia"/>
                <w:lang w:val="en-US" w:eastAsia="zh-CN"/>
              </w:rPr>
              <w:t>1</w:t>
            </w:r>
          </w:p>
        </w:tc>
        <w:tc>
          <w:tcPr>
            <w:tcW w:w="1824" w:type="dxa"/>
          </w:tcPr>
          <w:p w:rsidR="009311E6" w:rsidRPr="007B5299" w:rsidRDefault="009311E6" w:rsidP="00E97613">
            <w:pPr>
              <w:pStyle w:val="TAL"/>
              <w:rPr>
                <w:lang w:eastAsia="zh-CN"/>
              </w:rPr>
            </w:pPr>
            <w:r>
              <w:rPr>
                <w:rFonts w:ascii="Verdana" w:hAnsi="Verdana" w:hint="eastAsia"/>
                <w:lang w:val="fr-FR"/>
              </w:rPr>
              <w:t>userID</w:t>
            </w:r>
          </w:p>
        </w:tc>
        <w:tc>
          <w:tcPr>
            <w:tcW w:w="696" w:type="dxa"/>
          </w:tcPr>
          <w:p w:rsidR="009311E6" w:rsidRPr="007B5299" w:rsidRDefault="009311E6" w:rsidP="00E97613">
            <w:pPr>
              <w:spacing w:line="240" w:lineRule="atLeast"/>
              <w:rPr>
                <w:rFonts w:ascii="Arial" w:hAnsi="Arial"/>
                <w:kern w:val="0"/>
                <w:sz w:val="18"/>
                <w:szCs w:val="18"/>
                <w:lang w:val="en-GB"/>
              </w:rPr>
            </w:pPr>
            <w:r>
              <w:rPr>
                <w:rFonts w:ascii="Arial" w:hAnsi="Arial" w:hint="eastAsia"/>
                <w:kern w:val="0"/>
                <w:sz w:val="18"/>
                <w:szCs w:val="18"/>
                <w:lang w:val="fr-FR"/>
              </w:rPr>
              <w:t>M</w:t>
            </w:r>
          </w:p>
        </w:tc>
        <w:tc>
          <w:tcPr>
            <w:tcW w:w="1620" w:type="dxa"/>
          </w:tcPr>
          <w:p w:rsidR="009311E6" w:rsidRPr="007B5299" w:rsidRDefault="009311E6" w:rsidP="00E97613">
            <w:pPr>
              <w:spacing w:line="240" w:lineRule="atLeast"/>
              <w:rPr>
                <w:rFonts w:ascii="Arial" w:hAnsi="Arial"/>
                <w:kern w:val="0"/>
                <w:sz w:val="18"/>
                <w:szCs w:val="18"/>
                <w:lang w:val="en-GB"/>
              </w:rPr>
            </w:pPr>
            <w:r>
              <w:rPr>
                <w:rFonts w:ascii="Arial" w:hAnsi="Arial" w:hint="eastAsia"/>
                <w:kern w:val="0"/>
                <w:sz w:val="18"/>
                <w:szCs w:val="18"/>
                <w:lang w:val="fr-FR"/>
              </w:rPr>
              <w:t>Bigint</w:t>
            </w:r>
          </w:p>
        </w:tc>
        <w:tc>
          <w:tcPr>
            <w:tcW w:w="1593" w:type="dxa"/>
          </w:tcPr>
          <w:p w:rsidR="009311E6" w:rsidRPr="007B5299" w:rsidRDefault="009311E6" w:rsidP="00E97613">
            <w:pPr>
              <w:spacing w:line="240" w:lineRule="atLeast"/>
              <w:rPr>
                <w:rFonts w:ascii="Arial" w:hAnsi="Arial"/>
                <w:kern w:val="0"/>
                <w:sz w:val="18"/>
                <w:szCs w:val="18"/>
                <w:lang w:val="en-GB"/>
              </w:rPr>
            </w:pPr>
          </w:p>
        </w:tc>
        <w:tc>
          <w:tcPr>
            <w:tcW w:w="3258" w:type="dxa"/>
          </w:tcPr>
          <w:p w:rsidR="009311E6" w:rsidRPr="007B5299" w:rsidRDefault="009311E6" w:rsidP="00E97613">
            <w:pPr>
              <w:spacing w:line="240" w:lineRule="atLeast"/>
              <w:rPr>
                <w:rFonts w:ascii="Arial" w:hAnsi="Arial"/>
                <w:kern w:val="0"/>
                <w:sz w:val="18"/>
                <w:szCs w:val="18"/>
                <w:lang w:val="en-GB"/>
              </w:rPr>
            </w:pPr>
            <w:r>
              <w:rPr>
                <w:rFonts w:ascii="Arial" w:hAnsi="宋体" w:cs="Arial" w:hint="eastAsia"/>
                <w:sz w:val="18"/>
                <w:szCs w:val="18"/>
                <w:lang w:val="en-GB"/>
              </w:rPr>
              <w:t>用户</w:t>
            </w:r>
            <w:r>
              <w:rPr>
                <w:rFonts w:ascii="Arial" w:hAnsi="宋体" w:cs="Arial" w:hint="eastAsia"/>
                <w:sz w:val="18"/>
                <w:szCs w:val="18"/>
                <w:lang w:val="en-GB"/>
              </w:rPr>
              <w:t>ID</w:t>
            </w:r>
            <w:r>
              <w:rPr>
                <w:rFonts w:ascii="Arial" w:hAnsi="宋体" w:cs="Arial" w:hint="eastAsia"/>
                <w:sz w:val="18"/>
                <w:szCs w:val="18"/>
                <w:lang w:val="en-GB"/>
              </w:rPr>
              <w:t>（内部）</w:t>
            </w:r>
          </w:p>
        </w:tc>
      </w:tr>
      <w:tr w:rsidR="009311E6" w:rsidTr="00E97613">
        <w:trPr>
          <w:jc w:val="center"/>
        </w:trPr>
        <w:tc>
          <w:tcPr>
            <w:tcW w:w="685" w:type="dxa"/>
          </w:tcPr>
          <w:p w:rsidR="009311E6" w:rsidRDefault="009311E6" w:rsidP="00E97613">
            <w:pPr>
              <w:pStyle w:val="TAL"/>
              <w:rPr>
                <w:rFonts w:ascii="Verdana" w:hAnsi="Verdana"/>
                <w:lang w:val="en-US" w:eastAsia="zh-CN"/>
              </w:rPr>
            </w:pPr>
            <w:r>
              <w:rPr>
                <w:rFonts w:ascii="Verdana" w:hAnsi="Verdana" w:hint="eastAsia"/>
                <w:lang w:val="en-US" w:eastAsia="zh-CN"/>
              </w:rPr>
              <w:t>2</w:t>
            </w:r>
          </w:p>
        </w:tc>
        <w:tc>
          <w:tcPr>
            <w:tcW w:w="1824" w:type="dxa"/>
          </w:tcPr>
          <w:p w:rsidR="009311E6" w:rsidRPr="007B5299" w:rsidRDefault="009311E6" w:rsidP="00E97613">
            <w:pPr>
              <w:pStyle w:val="TAL"/>
              <w:rPr>
                <w:lang w:eastAsia="zh-CN"/>
              </w:rPr>
            </w:pPr>
            <w:r>
              <w:rPr>
                <w:rFonts w:hint="eastAsia"/>
              </w:rPr>
              <w:t>year</w:t>
            </w:r>
          </w:p>
        </w:tc>
        <w:tc>
          <w:tcPr>
            <w:tcW w:w="696" w:type="dxa"/>
          </w:tcPr>
          <w:p w:rsidR="009311E6" w:rsidRPr="007B5299" w:rsidRDefault="009311E6" w:rsidP="00E97613">
            <w:pPr>
              <w:pStyle w:val="TAL"/>
              <w:rPr>
                <w:lang w:eastAsia="zh-CN"/>
              </w:rPr>
            </w:pPr>
            <w:r>
              <w:rPr>
                <w:rFonts w:ascii="Verdana" w:hAnsi="Verdana" w:hint="eastAsia"/>
                <w:lang w:eastAsia="zh-CN"/>
              </w:rPr>
              <w:t>M</w:t>
            </w:r>
          </w:p>
        </w:tc>
        <w:tc>
          <w:tcPr>
            <w:tcW w:w="1620" w:type="dxa"/>
          </w:tcPr>
          <w:p w:rsidR="009311E6" w:rsidRPr="007B5299" w:rsidRDefault="009311E6" w:rsidP="00E97613">
            <w:pPr>
              <w:pStyle w:val="TAL"/>
              <w:rPr>
                <w:lang w:eastAsia="zh-CN"/>
              </w:rPr>
            </w:pPr>
            <w:r>
              <w:rPr>
                <w:rFonts w:ascii="Verdana" w:hAnsi="Verdana"/>
                <w:lang w:val="en-US" w:eastAsia="zh-CN"/>
              </w:rPr>
              <w:t>Int</w:t>
            </w:r>
          </w:p>
        </w:tc>
        <w:tc>
          <w:tcPr>
            <w:tcW w:w="1593" w:type="dxa"/>
          </w:tcPr>
          <w:p w:rsidR="009311E6" w:rsidRDefault="009311E6" w:rsidP="00E97613">
            <w:pPr>
              <w:pStyle w:val="TAL"/>
              <w:rPr>
                <w:lang w:eastAsia="zh-CN"/>
              </w:rPr>
            </w:pPr>
          </w:p>
        </w:tc>
        <w:tc>
          <w:tcPr>
            <w:tcW w:w="3258" w:type="dxa"/>
          </w:tcPr>
          <w:p w:rsidR="009311E6" w:rsidRDefault="009311E6" w:rsidP="00E97613">
            <w:pPr>
              <w:pStyle w:val="TAL"/>
              <w:rPr>
                <w:lang w:eastAsia="zh-CN"/>
              </w:rPr>
            </w:pPr>
            <w:r>
              <w:rPr>
                <w:rFonts w:hint="eastAsia"/>
              </w:rPr>
              <w:t>年份</w:t>
            </w:r>
          </w:p>
        </w:tc>
      </w:tr>
      <w:tr w:rsidR="009311E6" w:rsidTr="00E97613">
        <w:trPr>
          <w:jc w:val="center"/>
        </w:trPr>
        <w:tc>
          <w:tcPr>
            <w:tcW w:w="685" w:type="dxa"/>
          </w:tcPr>
          <w:p w:rsidR="009311E6" w:rsidRDefault="009311E6" w:rsidP="00E97613">
            <w:pPr>
              <w:pStyle w:val="TAL"/>
              <w:rPr>
                <w:rFonts w:ascii="Verdana" w:hAnsi="Verdana"/>
                <w:lang w:val="en-US" w:eastAsia="zh-CN"/>
              </w:rPr>
            </w:pPr>
            <w:r>
              <w:rPr>
                <w:rFonts w:ascii="Verdana" w:hAnsi="Verdana" w:hint="eastAsia"/>
                <w:lang w:val="en-US" w:eastAsia="zh-CN"/>
              </w:rPr>
              <w:t>3</w:t>
            </w:r>
          </w:p>
        </w:tc>
        <w:tc>
          <w:tcPr>
            <w:tcW w:w="1824" w:type="dxa"/>
          </w:tcPr>
          <w:p w:rsidR="009311E6" w:rsidRPr="007B5299" w:rsidRDefault="009311E6" w:rsidP="00123E23">
            <w:pPr>
              <w:pStyle w:val="TAL"/>
              <w:rPr>
                <w:lang w:eastAsia="zh-CN"/>
              </w:rPr>
            </w:pPr>
            <w:r>
              <w:rPr>
                <w:rStyle w:val="lijuyuanxing"/>
                <w:rFonts w:hint="eastAsia"/>
                <w:lang w:eastAsia="zh-CN"/>
              </w:rPr>
              <w:t>g</w:t>
            </w:r>
            <w:r>
              <w:rPr>
                <w:rStyle w:val="lijuyuanxing"/>
                <w:rFonts w:hint="eastAsia"/>
              </w:rPr>
              <w:t>iftPoints</w:t>
            </w:r>
          </w:p>
        </w:tc>
        <w:tc>
          <w:tcPr>
            <w:tcW w:w="696" w:type="dxa"/>
          </w:tcPr>
          <w:p w:rsidR="009311E6" w:rsidRPr="007B5299" w:rsidRDefault="009311E6" w:rsidP="00E97613">
            <w:pPr>
              <w:pStyle w:val="TAL"/>
              <w:rPr>
                <w:lang w:eastAsia="zh-CN"/>
              </w:rPr>
            </w:pPr>
            <w:r>
              <w:rPr>
                <w:rFonts w:ascii="Verdana" w:hAnsi="Verdana" w:hint="eastAsia"/>
                <w:lang w:eastAsia="zh-CN"/>
              </w:rPr>
              <w:t>M</w:t>
            </w:r>
          </w:p>
        </w:tc>
        <w:tc>
          <w:tcPr>
            <w:tcW w:w="1620" w:type="dxa"/>
          </w:tcPr>
          <w:p w:rsidR="009311E6" w:rsidRPr="007B5299" w:rsidRDefault="009311E6" w:rsidP="00E97613">
            <w:pPr>
              <w:pStyle w:val="TAL"/>
              <w:rPr>
                <w:lang w:eastAsia="zh-CN"/>
              </w:rPr>
            </w:pPr>
            <w:r>
              <w:rPr>
                <w:rFonts w:ascii="Verdana" w:hAnsi="Verdana"/>
                <w:lang w:val="en-US" w:eastAsia="zh-CN"/>
              </w:rPr>
              <w:t>Int</w:t>
            </w:r>
          </w:p>
        </w:tc>
        <w:tc>
          <w:tcPr>
            <w:tcW w:w="1593" w:type="dxa"/>
          </w:tcPr>
          <w:p w:rsidR="009311E6" w:rsidRPr="007B5299" w:rsidRDefault="009311E6" w:rsidP="00E97613">
            <w:pPr>
              <w:rPr>
                <w:rFonts w:ascii="Arial" w:hAnsi="Arial"/>
                <w:kern w:val="0"/>
                <w:sz w:val="18"/>
                <w:szCs w:val="18"/>
                <w:lang w:val="en-GB"/>
              </w:rPr>
            </w:pPr>
          </w:p>
        </w:tc>
        <w:tc>
          <w:tcPr>
            <w:tcW w:w="3258" w:type="dxa"/>
          </w:tcPr>
          <w:p w:rsidR="009311E6" w:rsidRPr="007B5299" w:rsidRDefault="009311E6" w:rsidP="00E97613">
            <w:pPr>
              <w:pStyle w:val="CharCharCharCharChar"/>
              <w:rPr>
                <w:noProof w:val="0"/>
                <w:kern w:val="0"/>
                <w:sz w:val="18"/>
                <w:szCs w:val="18"/>
                <w:lang w:val="en-GB"/>
              </w:rPr>
            </w:pPr>
            <w:r>
              <w:rPr>
                <w:rFonts w:hint="eastAsia"/>
                <w:sz w:val="18"/>
                <w:szCs w:val="18"/>
              </w:rPr>
              <w:t>年度赠送积分</w:t>
            </w:r>
          </w:p>
        </w:tc>
      </w:tr>
      <w:tr w:rsidR="009311E6" w:rsidTr="00E97613">
        <w:trPr>
          <w:jc w:val="center"/>
        </w:trPr>
        <w:tc>
          <w:tcPr>
            <w:tcW w:w="685" w:type="dxa"/>
          </w:tcPr>
          <w:p w:rsidR="009311E6" w:rsidRDefault="009311E6" w:rsidP="00E97613">
            <w:pPr>
              <w:pStyle w:val="TAL"/>
              <w:rPr>
                <w:rFonts w:ascii="Verdana" w:hAnsi="Verdana"/>
                <w:lang w:val="en-US" w:eastAsia="zh-CN"/>
              </w:rPr>
            </w:pPr>
            <w:r>
              <w:rPr>
                <w:rFonts w:ascii="Verdana" w:hAnsi="Verdana" w:hint="eastAsia"/>
                <w:lang w:val="en-US" w:eastAsia="zh-CN"/>
              </w:rPr>
              <w:t>4</w:t>
            </w:r>
          </w:p>
        </w:tc>
        <w:tc>
          <w:tcPr>
            <w:tcW w:w="1824" w:type="dxa"/>
          </w:tcPr>
          <w:p w:rsidR="009311E6" w:rsidRPr="007B5299" w:rsidRDefault="009311E6" w:rsidP="00123E23">
            <w:pPr>
              <w:pStyle w:val="TAL"/>
              <w:rPr>
                <w:lang w:eastAsia="zh-CN"/>
              </w:rPr>
            </w:pPr>
            <w:r>
              <w:rPr>
                <w:rStyle w:val="lijuyuanxing"/>
                <w:rFonts w:hint="eastAsia"/>
                <w:lang w:eastAsia="zh-CN"/>
              </w:rPr>
              <w:t>c</w:t>
            </w:r>
            <w:r>
              <w:rPr>
                <w:rStyle w:val="lijuyuanxing"/>
                <w:rFonts w:hint="eastAsia"/>
              </w:rPr>
              <w:t>onsumePoints</w:t>
            </w:r>
          </w:p>
        </w:tc>
        <w:tc>
          <w:tcPr>
            <w:tcW w:w="696" w:type="dxa"/>
          </w:tcPr>
          <w:p w:rsidR="009311E6" w:rsidRPr="007B5299" w:rsidRDefault="009311E6" w:rsidP="00E97613">
            <w:pPr>
              <w:pStyle w:val="TAL"/>
              <w:rPr>
                <w:lang w:eastAsia="zh-CN"/>
              </w:rPr>
            </w:pPr>
            <w:r>
              <w:rPr>
                <w:rFonts w:ascii="Verdana" w:hAnsi="Verdana" w:hint="eastAsia"/>
                <w:lang w:eastAsia="zh-CN"/>
              </w:rPr>
              <w:t>M</w:t>
            </w:r>
          </w:p>
        </w:tc>
        <w:tc>
          <w:tcPr>
            <w:tcW w:w="1620" w:type="dxa"/>
          </w:tcPr>
          <w:p w:rsidR="009311E6" w:rsidRPr="007B5299" w:rsidRDefault="009311E6" w:rsidP="00E97613">
            <w:pPr>
              <w:pStyle w:val="TAL"/>
              <w:rPr>
                <w:lang w:eastAsia="zh-CN"/>
              </w:rPr>
            </w:pPr>
            <w:r>
              <w:rPr>
                <w:rFonts w:ascii="Verdana" w:hAnsi="Verdana"/>
                <w:lang w:val="en-US" w:eastAsia="zh-CN"/>
              </w:rPr>
              <w:t>Int</w:t>
            </w:r>
          </w:p>
        </w:tc>
        <w:tc>
          <w:tcPr>
            <w:tcW w:w="1593" w:type="dxa"/>
          </w:tcPr>
          <w:p w:rsidR="009311E6" w:rsidRPr="007B5299" w:rsidRDefault="009311E6" w:rsidP="00E97613">
            <w:pPr>
              <w:rPr>
                <w:rFonts w:ascii="Arial" w:hAnsi="Arial"/>
                <w:kern w:val="0"/>
                <w:sz w:val="18"/>
                <w:szCs w:val="18"/>
                <w:lang w:val="en-GB"/>
              </w:rPr>
            </w:pPr>
          </w:p>
        </w:tc>
        <w:tc>
          <w:tcPr>
            <w:tcW w:w="3258" w:type="dxa"/>
          </w:tcPr>
          <w:p w:rsidR="009311E6" w:rsidRPr="007B5299" w:rsidRDefault="009311E6" w:rsidP="00E97613">
            <w:pPr>
              <w:pStyle w:val="CharCharCharCharChar"/>
              <w:rPr>
                <w:noProof w:val="0"/>
                <w:kern w:val="0"/>
                <w:sz w:val="18"/>
                <w:szCs w:val="18"/>
                <w:lang w:val="en-GB"/>
              </w:rPr>
            </w:pPr>
            <w:r>
              <w:rPr>
                <w:rFonts w:hint="eastAsia"/>
                <w:sz w:val="18"/>
                <w:szCs w:val="18"/>
              </w:rPr>
              <w:t>年度消费积分</w:t>
            </w:r>
          </w:p>
        </w:tc>
      </w:tr>
      <w:tr w:rsidR="009311E6" w:rsidTr="00E97613">
        <w:trPr>
          <w:jc w:val="center"/>
        </w:trPr>
        <w:tc>
          <w:tcPr>
            <w:tcW w:w="685" w:type="dxa"/>
          </w:tcPr>
          <w:p w:rsidR="009311E6" w:rsidRDefault="009311E6" w:rsidP="00E97613">
            <w:pPr>
              <w:pStyle w:val="TAL"/>
              <w:rPr>
                <w:rFonts w:ascii="Verdana" w:hAnsi="Verdana"/>
                <w:lang w:val="en-US" w:eastAsia="zh-CN"/>
              </w:rPr>
            </w:pPr>
            <w:r>
              <w:rPr>
                <w:rFonts w:ascii="Verdana" w:hAnsi="Verdana" w:hint="eastAsia"/>
                <w:lang w:val="en-US" w:eastAsia="zh-CN"/>
              </w:rPr>
              <w:t>5</w:t>
            </w:r>
          </w:p>
        </w:tc>
        <w:tc>
          <w:tcPr>
            <w:tcW w:w="1824" w:type="dxa"/>
          </w:tcPr>
          <w:p w:rsidR="009311E6" w:rsidRDefault="009311E6" w:rsidP="00E97613">
            <w:pPr>
              <w:pStyle w:val="TAL"/>
              <w:rPr>
                <w:rStyle w:val="affff7"/>
              </w:rPr>
            </w:pPr>
            <w:r>
              <w:rPr>
                <w:rFonts w:ascii="Verdana" w:hAnsi="Verdana" w:hint="eastAsia"/>
                <w:lang w:val="en-US" w:eastAsia="zh-CN"/>
              </w:rPr>
              <w:t>e</w:t>
            </w:r>
            <w:r>
              <w:rPr>
                <w:rFonts w:ascii="Verdana" w:hAnsi="Verdana" w:hint="eastAsia"/>
                <w:lang w:val="en-US"/>
              </w:rPr>
              <w:t>xpirePoints</w:t>
            </w:r>
          </w:p>
        </w:tc>
        <w:tc>
          <w:tcPr>
            <w:tcW w:w="696" w:type="dxa"/>
          </w:tcPr>
          <w:p w:rsidR="009311E6" w:rsidRDefault="009311E6" w:rsidP="00E97613">
            <w:pPr>
              <w:pStyle w:val="TAL"/>
              <w:rPr>
                <w:lang w:eastAsia="zh-CN"/>
              </w:rPr>
            </w:pPr>
            <w:r>
              <w:rPr>
                <w:rFonts w:ascii="Verdana" w:hAnsi="Verdana" w:hint="eastAsia"/>
                <w:lang w:eastAsia="zh-CN"/>
              </w:rPr>
              <w:t>M</w:t>
            </w:r>
          </w:p>
        </w:tc>
        <w:tc>
          <w:tcPr>
            <w:tcW w:w="1620" w:type="dxa"/>
          </w:tcPr>
          <w:p w:rsidR="009311E6" w:rsidRDefault="009311E6" w:rsidP="00E97613">
            <w:pPr>
              <w:pStyle w:val="TAL"/>
              <w:rPr>
                <w:rFonts w:ascii="Verdana" w:hAnsi="Verdana"/>
                <w:lang w:val="en-US" w:eastAsia="zh-CN"/>
              </w:rPr>
            </w:pPr>
            <w:r>
              <w:rPr>
                <w:rFonts w:ascii="Verdana" w:hAnsi="Verdana"/>
                <w:lang w:val="en-US" w:eastAsia="zh-CN"/>
              </w:rPr>
              <w:t>Int</w:t>
            </w:r>
          </w:p>
        </w:tc>
        <w:tc>
          <w:tcPr>
            <w:tcW w:w="1593" w:type="dxa"/>
          </w:tcPr>
          <w:p w:rsidR="009311E6" w:rsidRDefault="009311E6" w:rsidP="00E97613"/>
        </w:tc>
        <w:tc>
          <w:tcPr>
            <w:tcW w:w="3258" w:type="dxa"/>
          </w:tcPr>
          <w:p w:rsidR="009311E6" w:rsidRDefault="009311E6" w:rsidP="00E97613">
            <w:pPr>
              <w:pStyle w:val="CharCharCharCharChar"/>
              <w:rPr>
                <w:sz w:val="18"/>
                <w:szCs w:val="18"/>
              </w:rPr>
            </w:pPr>
            <w:r>
              <w:rPr>
                <w:rFonts w:hint="eastAsia"/>
                <w:sz w:val="18"/>
                <w:szCs w:val="18"/>
              </w:rPr>
              <w:t>年度过期积分</w:t>
            </w:r>
          </w:p>
        </w:tc>
      </w:tr>
      <w:tr w:rsidR="009311E6" w:rsidTr="00E97613">
        <w:trPr>
          <w:jc w:val="center"/>
        </w:trPr>
        <w:tc>
          <w:tcPr>
            <w:tcW w:w="685" w:type="dxa"/>
          </w:tcPr>
          <w:p w:rsidR="009311E6" w:rsidRDefault="009311E6" w:rsidP="00E97613">
            <w:pPr>
              <w:pStyle w:val="TAL"/>
              <w:rPr>
                <w:rFonts w:ascii="Verdana" w:hAnsi="Verdana"/>
                <w:lang w:val="en-US" w:eastAsia="zh-CN"/>
              </w:rPr>
            </w:pPr>
            <w:r>
              <w:rPr>
                <w:rFonts w:ascii="Verdana" w:hAnsi="Verdana" w:hint="eastAsia"/>
                <w:lang w:val="en-US" w:eastAsia="zh-CN"/>
              </w:rPr>
              <w:t>6</w:t>
            </w:r>
          </w:p>
        </w:tc>
        <w:tc>
          <w:tcPr>
            <w:tcW w:w="1824" w:type="dxa"/>
          </w:tcPr>
          <w:p w:rsidR="009311E6" w:rsidRDefault="009311E6" w:rsidP="00E97613">
            <w:pPr>
              <w:pStyle w:val="TAL"/>
              <w:rPr>
                <w:rFonts w:ascii="Verdana" w:hAnsi="Verdana"/>
                <w:lang w:val="en-US"/>
              </w:rPr>
            </w:pPr>
            <w:r>
              <w:rPr>
                <w:rFonts w:ascii="Verdana" w:hAnsi="Verdana" w:hint="eastAsia"/>
                <w:lang w:val="en-US"/>
              </w:rPr>
              <w:t>lastUpdateTime</w:t>
            </w:r>
          </w:p>
        </w:tc>
        <w:tc>
          <w:tcPr>
            <w:tcW w:w="696" w:type="dxa"/>
          </w:tcPr>
          <w:p w:rsidR="009311E6" w:rsidRDefault="009311E6" w:rsidP="00E97613">
            <w:pPr>
              <w:pStyle w:val="TAL"/>
              <w:rPr>
                <w:lang w:eastAsia="zh-CN"/>
              </w:rPr>
            </w:pPr>
            <w:r>
              <w:rPr>
                <w:rFonts w:hint="eastAsia"/>
                <w:lang w:eastAsia="zh-CN"/>
              </w:rPr>
              <w:t>M</w:t>
            </w:r>
          </w:p>
        </w:tc>
        <w:tc>
          <w:tcPr>
            <w:tcW w:w="1620" w:type="dxa"/>
          </w:tcPr>
          <w:p w:rsidR="009311E6" w:rsidRDefault="009311E6" w:rsidP="00E97613">
            <w:pPr>
              <w:pStyle w:val="TAL"/>
              <w:rPr>
                <w:rFonts w:ascii="Verdana" w:hAnsi="Verdana"/>
                <w:lang w:val="en-US" w:eastAsia="zh-CN"/>
              </w:rPr>
            </w:pPr>
            <w:r>
              <w:rPr>
                <w:rFonts w:ascii="Verdana" w:hAnsi="Verdana" w:hint="eastAsia"/>
                <w:lang w:val="en-US" w:eastAsia="zh-CN"/>
              </w:rPr>
              <w:t>String</w:t>
            </w:r>
          </w:p>
        </w:tc>
        <w:tc>
          <w:tcPr>
            <w:tcW w:w="1593" w:type="dxa"/>
          </w:tcPr>
          <w:p w:rsidR="009311E6" w:rsidRDefault="009311E6" w:rsidP="00E97613">
            <w:r>
              <w:rPr>
                <w:rFonts w:hint="eastAsia"/>
              </w:rPr>
              <w:t>26</w:t>
            </w:r>
          </w:p>
        </w:tc>
        <w:tc>
          <w:tcPr>
            <w:tcW w:w="3258" w:type="dxa"/>
          </w:tcPr>
          <w:p w:rsidR="009311E6" w:rsidRDefault="009311E6" w:rsidP="00E97613">
            <w:pPr>
              <w:pStyle w:val="CharCharCharCharChar"/>
              <w:rPr>
                <w:sz w:val="18"/>
                <w:szCs w:val="18"/>
              </w:rPr>
            </w:pPr>
            <w:r>
              <w:rPr>
                <w:rFonts w:hint="eastAsia"/>
                <w:sz w:val="18"/>
                <w:szCs w:val="18"/>
              </w:rPr>
              <w:t>更新时间</w:t>
            </w:r>
          </w:p>
        </w:tc>
      </w:tr>
    </w:tbl>
    <w:p w:rsidR="00F01CCF" w:rsidRDefault="00F01CCF" w:rsidP="00F01CCF">
      <w:pPr>
        <w:spacing w:line="240" w:lineRule="atLeast"/>
        <w:ind w:leftChars="186" w:left="391"/>
        <w:rPr>
          <w:lang w:val="en-GB"/>
        </w:rPr>
      </w:pPr>
    </w:p>
    <w:p w:rsidR="009E34D7" w:rsidRDefault="009E34D7" w:rsidP="00407B6C">
      <w:pPr>
        <w:pStyle w:val="31"/>
      </w:pPr>
      <w:r>
        <w:rPr>
          <w:rFonts w:hint="eastAsia"/>
        </w:rPr>
        <w:t>ChgNickname</w:t>
      </w:r>
      <w:r>
        <w:rPr>
          <w:rFonts w:hint="eastAsia"/>
        </w:rPr>
        <w:t>（</w:t>
      </w:r>
      <w:r>
        <w:rPr>
          <w:rFonts w:hint="eastAsia"/>
        </w:rPr>
        <w:t>V01.01</w:t>
      </w:r>
      <w:r>
        <w:rPr>
          <w:rFonts w:hint="eastAsia"/>
        </w:rPr>
        <w:t>）</w:t>
      </w:r>
    </w:p>
    <w:tbl>
      <w:tblPr>
        <w:tblW w:w="9676" w:type="dxa"/>
        <w:jc w:val="center"/>
        <w:tblInd w:w="2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85"/>
        <w:gridCol w:w="2257"/>
        <w:gridCol w:w="709"/>
        <w:gridCol w:w="1174"/>
        <w:gridCol w:w="952"/>
        <w:gridCol w:w="3899"/>
      </w:tblGrid>
      <w:tr w:rsidR="009E34D7" w:rsidTr="009E34D7">
        <w:trPr>
          <w:jc w:val="center"/>
        </w:trPr>
        <w:tc>
          <w:tcPr>
            <w:tcW w:w="685" w:type="dxa"/>
            <w:shd w:val="clear" w:color="auto" w:fill="99CCFF"/>
          </w:tcPr>
          <w:p w:rsidR="009E34D7" w:rsidRDefault="009E34D7" w:rsidP="00D36CB9">
            <w:pPr>
              <w:pStyle w:val="TAH"/>
              <w:rPr>
                <w:rFonts w:ascii="Verdana" w:hAnsi="Verdana"/>
                <w:lang w:val="fr-FR" w:eastAsia="zh-CN"/>
              </w:rPr>
            </w:pPr>
            <w:r>
              <w:rPr>
                <w:rFonts w:ascii="Verdana" w:hAnsi="Verdana" w:hint="eastAsia"/>
                <w:lang w:val="fr-FR" w:eastAsia="zh-CN"/>
              </w:rPr>
              <w:t>索引</w:t>
            </w:r>
          </w:p>
        </w:tc>
        <w:tc>
          <w:tcPr>
            <w:tcW w:w="2257" w:type="dxa"/>
            <w:shd w:val="clear" w:color="auto" w:fill="99CCFF"/>
          </w:tcPr>
          <w:p w:rsidR="009E34D7" w:rsidRDefault="009E34D7" w:rsidP="00D36CB9">
            <w:pPr>
              <w:pStyle w:val="TAH"/>
              <w:rPr>
                <w:rFonts w:ascii="Verdana" w:hAnsi="Verdana"/>
                <w:lang w:val="fr-FR" w:eastAsia="zh-CN"/>
              </w:rPr>
            </w:pPr>
            <w:r>
              <w:rPr>
                <w:rFonts w:ascii="Verdana" w:hAnsi="Verdana" w:hint="eastAsia"/>
                <w:lang w:val="fr-FR" w:eastAsia="zh-CN"/>
              </w:rPr>
              <w:t>参数名字</w:t>
            </w:r>
          </w:p>
        </w:tc>
        <w:tc>
          <w:tcPr>
            <w:tcW w:w="709" w:type="dxa"/>
            <w:shd w:val="clear" w:color="auto" w:fill="99CCFF"/>
          </w:tcPr>
          <w:p w:rsidR="009E34D7" w:rsidRDefault="009E34D7" w:rsidP="00D36CB9">
            <w:pPr>
              <w:pStyle w:val="TAH"/>
              <w:rPr>
                <w:rFonts w:ascii="Verdana" w:hAnsi="Verdana"/>
                <w:lang w:val="fr-FR" w:eastAsia="zh-CN"/>
              </w:rPr>
            </w:pPr>
            <w:r>
              <w:rPr>
                <w:rFonts w:ascii="Verdana" w:hAnsi="Verdana" w:hint="eastAsia"/>
                <w:lang w:val="fr-FR" w:eastAsia="zh-CN"/>
              </w:rPr>
              <w:t>可选</w:t>
            </w:r>
          </w:p>
        </w:tc>
        <w:tc>
          <w:tcPr>
            <w:tcW w:w="1174" w:type="dxa"/>
            <w:shd w:val="clear" w:color="auto" w:fill="99CCFF"/>
          </w:tcPr>
          <w:p w:rsidR="009E34D7" w:rsidRDefault="009E34D7" w:rsidP="00D36CB9">
            <w:pPr>
              <w:pStyle w:val="TAH"/>
              <w:rPr>
                <w:rFonts w:ascii="Verdana" w:hAnsi="Verdana"/>
                <w:lang w:val="fr-FR" w:eastAsia="zh-CN"/>
              </w:rPr>
            </w:pPr>
            <w:r>
              <w:rPr>
                <w:rFonts w:ascii="Verdana" w:hAnsi="Verdana" w:hint="eastAsia"/>
                <w:lang w:val="fr-FR" w:eastAsia="zh-CN"/>
              </w:rPr>
              <w:t>类型</w:t>
            </w:r>
          </w:p>
        </w:tc>
        <w:tc>
          <w:tcPr>
            <w:tcW w:w="952" w:type="dxa"/>
            <w:shd w:val="clear" w:color="auto" w:fill="99CCFF"/>
          </w:tcPr>
          <w:p w:rsidR="009E34D7" w:rsidRDefault="009E34D7" w:rsidP="009E34D7">
            <w:pPr>
              <w:pStyle w:val="TAH"/>
              <w:rPr>
                <w:rFonts w:ascii="Verdana" w:hAnsi="Verdana"/>
                <w:lang w:val="fr-FR" w:eastAsia="zh-CN"/>
              </w:rPr>
            </w:pPr>
            <w:r>
              <w:rPr>
                <w:rFonts w:ascii="Verdana" w:hAnsi="Verdana" w:hint="eastAsia"/>
                <w:lang w:val="fr-FR" w:eastAsia="zh-CN"/>
              </w:rPr>
              <w:t>长度</w:t>
            </w:r>
          </w:p>
        </w:tc>
        <w:tc>
          <w:tcPr>
            <w:tcW w:w="3899" w:type="dxa"/>
            <w:shd w:val="clear" w:color="auto" w:fill="99CCFF"/>
          </w:tcPr>
          <w:p w:rsidR="009E34D7" w:rsidRDefault="009E34D7" w:rsidP="00D36CB9">
            <w:pPr>
              <w:pStyle w:val="TAH"/>
              <w:rPr>
                <w:rFonts w:ascii="Verdana" w:hAnsi="Verdana"/>
                <w:lang w:val="fr-FR" w:eastAsia="zh-CN"/>
              </w:rPr>
            </w:pPr>
            <w:r>
              <w:rPr>
                <w:rFonts w:ascii="Verdana" w:hAnsi="Verdana" w:hint="eastAsia"/>
                <w:lang w:val="fr-FR" w:eastAsia="zh-CN"/>
              </w:rPr>
              <w:t>描述信息</w:t>
            </w:r>
          </w:p>
        </w:tc>
      </w:tr>
      <w:tr w:rsidR="009E34D7" w:rsidRPr="003C0B94" w:rsidTr="009E34D7">
        <w:trPr>
          <w:jc w:val="center"/>
        </w:trPr>
        <w:tc>
          <w:tcPr>
            <w:tcW w:w="685" w:type="dxa"/>
          </w:tcPr>
          <w:p w:rsidR="009E34D7" w:rsidRDefault="009E34D7" w:rsidP="00D36CB9">
            <w:pPr>
              <w:pStyle w:val="TAL"/>
              <w:rPr>
                <w:rFonts w:ascii="Verdana" w:hAnsi="Verdana"/>
                <w:lang w:val="en-US" w:eastAsia="zh-CN"/>
              </w:rPr>
            </w:pPr>
            <w:r>
              <w:rPr>
                <w:rFonts w:ascii="Verdana" w:hAnsi="Verdana" w:hint="eastAsia"/>
                <w:lang w:val="en-US" w:eastAsia="zh-CN"/>
              </w:rPr>
              <w:t>1</w:t>
            </w:r>
          </w:p>
        </w:tc>
        <w:tc>
          <w:tcPr>
            <w:tcW w:w="2257" w:type="dxa"/>
          </w:tcPr>
          <w:p w:rsidR="009E34D7" w:rsidRPr="007B5299" w:rsidRDefault="009E34D7" w:rsidP="00D36CB9">
            <w:pPr>
              <w:pStyle w:val="TAL"/>
              <w:rPr>
                <w:lang w:eastAsia="zh-CN"/>
              </w:rPr>
            </w:pPr>
            <w:r>
              <w:rPr>
                <w:rFonts w:ascii="Verdana" w:hAnsi="Verdana" w:hint="eastAsia"/>
                <w:lang w:val="fr-FR"/>
              </w:rPr>
              <w:t>userID</w:t>
            </w:r>
          </w:p>
        </w:tc>
        <w:tc>
          <w:tcPr>
            <w:tcW w:w="709" w:type="dxa"/>
          </w:tcPr>
          <w:p w:rsidR="009E34D7" w:rsidRPr="007B5299" w:rsidRDefault="009E34D7" w:rsidP="00D36CB9">
            <w:pPr>
              <w:spacing w:line="240" w:lineRule="atLeast"/>
              <w:rPr>
                <w:rFonts w:ascii="Arial" w:hAnsi="Arial"/>
                <w:kern w:val="0"/>
                <w:sz w:val="18"/>
                <w:szCs w:val="18"/>
                <w:lang w:val="en-GB"/>
              </w:rPr>
            </w:pPr>
            <w:r>
              <w:rPr>
                <w:rFonts w:ascii="Arial" w:hAnsi="Arial" w:hint="eastAsia"/>
                <w:kern w:val="0"/>
                <w:sz w:val="18"/>
                <w:szCs w:val="18"/>
                <w:lang w:val="fr-FR"/>
              </w:rPr>
              <w:t>M</w:t>
            </w:r>
          </w:p>
        </w:tc>
        <w:tc>
          <w:tcPr>
            <w:tcW w:w="1174" w:type="dxa"/>
          </w:tcPr>
          <w:p w:rsidR="009E34D7" w:rsidRPr="007B5299" w:rsidRDefault="009E34D7" w:rsidP="00D36CB9">
            <w:pPr>
              <w:spacing w:line="240" w:lineRule="atLeast"/>
              <w:rPr>
                <w:rFonts w:ascii="Arial" w:hAnsi="Arial"/>
                <w:kern w:val="0"/>
                <w:sz w:val="18"/>
                <w:szCs w:val="18"/>
                <w:lang w:val="en-GB"/>
              </w:rPr>
            </w:pPr>
            <w:r>
              <w:rPr>
                <w:rFonts w:ascii="Arial" w:hAnsi="Arial" w:hint="eastAsia"/>
                <w:kern w:val="0"/>
                <w:sz w:val="18"/>
                <w:szCs w:val="18"/>
                <w:lang w:val="fr-FR"/>
              </w:rPr>
              <w:t>Bigint</w:t>
            </w:r>
          </w:p>
        </w:tc>
        <w:tc>
          <w:tcPr>
            <w:tcW w:w="952" w:type="dxa"/>
          </w:tcPr>
          <w:p w:rsidR="009E34D7" w:rsidRPr="007B5299" w:rsidRDefault="009E34D7" w:rsidP="00D36CB9">
            <w:pPr>
              <w:spacing w:line="240" w:lineRule="atLeast"/>
              <w:rPr>
                <w:rFonts w:ascii="Arial" w:hAnsi="Arial"/>
                <w:kern w:val="0"/>
                <w:sz w:val="18"/>
                <w:szCs w:val="18"/>
                <w:lang w:val="en-GB"/>
              </w:rPr>
            </w:pPr>
          </w:p>
        </w:tc>
        <w:tc>
          <w:tcPr>
            <w:tcW w:w="3899" w:type="dxa"/>
          </w:tcPr>
          <w:p w:rsidR="009E34D7" w:rsidRPr="007B5299" w:rsidRDefault="009E34D7" w:rsidP="00D36CB9">
            <w:pPr>
              <w:spacing w:line="240" w:lineRule="atLeast"/>
              <w:rPr>
                <w:rFonts w:ascii="Arial" w:hAnsi="Arial"/>
                <w:kern w:val="0"/>
                <w:sz w:val="18"/>
                <w:szCs w:val="18"/>
                <w:lang w:val="en-GB"/>
              </w:rPr>
            </w:pPr>
            <w:r>
              <w:rPr>
                <w:rFonts w:ascii="Arial" w:hAnsi="宋体" w:cs="Arial" w:hint="eastAsia"/>
                <w:sz w:val="18"/>
                <w:szCs w:val="18"/>
                <w:lang w:val="en-GB"/>
              </w:rPr>
              <w:t>用户</w:t>
            </w:r>
            <w:r>
              <w:rPr>
                <w:rFonts w:ascii="Arial" w:hAnsi="宋体" w:cs="Arial" w:hint="eastAsia"/>
                <w:sz w:val="18"/>
                <w:szCs w:val="18"/>
                <w:lang w:val="en-GB"/>
              </w:rPr>
              <w:t>ID</w:t>
            </w:r>
            <w:r>
              <w:rPr>
                <w:rFonts w:ascii="Arial" w:hAnsi="宋体" w:cs="Arial" w:hint="eastAsia"/>
                <w:sz w:val="18"/>
                <w:szCs w:val="18"/>
                <w:lang w:val="en-GB"/>
              </w:rPr>
              <w:t>（内部）</w:t>
            </w:r>
          </w:p>
        </w:tc>
      </w:tr>
      <w:tr w:rsidR="009E34D7" w:rsidTr="009E34D7">
        <w:trPr>
          <w:jc w:val="center"/>
        </w:trPr>
        <w:tc>
          <w:tcPr>
            <w:tcW w:w="685" w:type="dxa"/>
          </w:tcPr>
          <w:p w:rsidR="009E34D7" w:rsidRDefault="009E34D7" w:rsidP="00D36CB9">
            <w:pPr>
              <w:pStyle w:val="TAL"/>
              <w:rPr>
                <w:rFonts w:ascii="Verdana" w:hAnsi="Verdana"/>
                <w:lang w:val="en-US" w:eastAsia="zh-CN"/>
              </w:rPr>
            </w:pPr>
            <w:r>
              <w:rPr>
                <w:rFonts w:ascii="Verdana" w:hAnsi="Verdana" w:hint="eastAsia"/>
                <w:lang w:val="en-US" w:eastAsia="zh-CN"/>
              </w:rPr>
              <w:t>2</w:t>
            </w:r>
          </w:p>
        </w:tc>
        <w:tc>
          <w:tcPr>
            <w:tcW w:w="2257" w:type="dxa"/>
          </w:tcPr>
          <w:p w:rsidR="009E34D7" w:rsidRPr="007B5299" w:rsidRDefault="009E34D7" w:rsidP="00D36CB9">
            <w:pPr>
              <w:pStyle w:val="TAL"/>
              <w:rPr>
                <w:lang w:eastAsia="zh-CN"/>
              </w:rPr>
            </w:pPr>
            <w:r>
              <w:rPr>
                <w:rFonts w:hint="eastAsia"/>
                <w:color w:val="000000"/>
                <w:sz w:val="20"/>
                <w:szCs w:val="20"/>
              </w:rPr>
              <w:t>oldNickname</w:t>
            </w:r>
          </w:p>
        </w:tc>
        <w:tc>
          <w:tcPr>
            <w:tcW w:w="709" w:type="dxa"/>
          </w:tcPr>
          <w:p w:rsidR="009E34D7" w:rsidRPr="007B5299" w:rsidRDefault="009E34D7" w:rsidP="00D36CB9">
            <w:pPr>
              <w:pStyle w:val="TAL"/>
              <w:rPr>
                <w:lang w:eastAsia="zh-CN"/>
              </w:rPr>
            </w:pPr>
            <w:r>
              <w:rPr>
                <w:rFonts w:ascii="Verdana" w:hAnsi="Verdana" w:hint="eastAsia"/>
                <w:lang w:eastAsia="zh-CN"/>
              </w:rPr>
              <w:t>M</w:t>
            </w:r>
          </w:p>
        </w:tc>
        <w:tc>
          <w:tcPr>
            <w:tcW w:w="1174" w:type="dxa"/>
          </w:tcPr>
          <w:p w:rsidR="009E34D7" w:rsidRPr="007B5299" w:rsidRDefault="009E34D7" w:rsidP="00D36CB9">
            <w:pPr>
              <w:pStyle w:val="TAL"/>
              <w:rPr>
                <w:lang w:eastAsia="zh-CN"/>
              </w:rPr>
            </w:pPr>
            <w:r>
              <w:rPr>
                <w:rFonts w:ascii="Verdana" w:hAnsi="Verdana" w:hint="eastAsia"/>
                <w:lang w:val="en-US" w:eastAsia="zh-CN"/>
              </w:rPr>
              <w:t>String</w:t>
            </w:r>
          </w:p>
        </w:tc>
        <w:tc>
          <w:tcPr>
            <w:tcW w:w="952" w:type="dxa"/>
          </w:tcPr>
          <w:p w:rsidR="009E34D7" w:rsidRDefault="009E34D7" w:rsidP="009E34D7">
            <w:pPr>
              <w:pStyle w:val="TAL"/>
              <w:rPr>
                <w:lang w:eastAsia="zh-CN"/>
              </w:rPr>
            </w:pPr>
            <w:r>
              <w:rPr>
                <w:rFonts w:hint="eastAsia"/>
              </w:rPr>
              <w:t>2</w:t>
            </w:r>
            <w:r>
              <w:rPr>
                <w:rFonts w:hint="eastAsia"/>
                <w:lang w:eastAsia="zh-CN"/>
              </w:rPr>
              <w:t>0</w:t>
            </w:r>
          </w:p>
        </w:tc>
        <w:tc>
          <w:tcPr>
            <w:tcW w:w="3899" w:type="dxa"/>
          </w:tcPr>
          <w:p w:rsidR="009E34D7" w:rsidRDefault="009E34D7" w:rsidP="00D36CB9">
            <w:pPr>
              <w:pStyle w:val="TAL"/>
              <w:rPr>
                <w:lang w:eastAsia="zh-CN"/>
              </w:rPr>
            </w:pPr>
            <w:r>
              <w:rPr>
                <w:rFonts w:hint="eastAsia"/>
                <w:noProof/>
                <w:kern w:val="2"/>
                <w:lang w:eastAsia="zh-CN"/>
              </w:rPr>
              <w:t>老的经过唯一性检查</w:t>
            </w:r>
            <w:r w:rsidRPr="00B3439F">
              <w:rPr>
                <w:rFonts w:hint="eastAsia"/>
                <w:noProof/>
                <w:kern w:val="2"/>
                <w:lang w:eastAsia="zh-CN"/>
              </w:rPr>
              <w:t>昵称</w:t>
            </w:r>
          </w:p>
        </w:tc>
      </w:tr>
      <w:tr w:rsidR="009E34D7" w:rsidTr="009E34D7">
        <w:trPr>
          <w:jc w:val="center"/>
        </w:trPr>
        <w:tc>
          <w:tcPr>
            <w:tcW w:w="685" w:type="dxa"/>
          </w:tcPr>
          <w:p w:rsidR="009E34D7" w:rsidRDefault="009E34D7" w:rsidP="00D36CB9">
            <w:pPr>
              <w:pStyle w:val="TAL"/>
              <w:rPr>
                <w:rFonts w:ascii="Verdana" w:hAnsi="Verdana"/>
                <w:lang w:val="en-US" w:eastAsia="zh-CN"/>
              </w:rPr>
            </w:pPr>
            <w:r>
              <w:rPr>
                <w:rFonts w:ascii="Verdana" w:hAnsi="Verdana" w:hint="eastAsia"/>
                <w:lang w:val="en-US" w:eastAsia="zh-CN"/>
              </w:rPr>
              <w:t>3</w:t>
            </w:r>
          </w:p>
        </w:tc>
        <w:tc>
          <w:tcPr>
            <w:tcW w:w="2257" w:type="dxa"/>
          </w:tcPr>
          <w:p w:rsidR="009E34D7" w:rsidRPr="007B5299" w:rsidRDefault="009E34D7" w:rsidP="00D36CB9">
            <w:pPr>
              <w:pStyle w:val="TAL"/>
              <w:rPr>
                <w:lang w:eastAsia="zh-CN"/>
              </w:rPr>
            </w:pPr>
            <w:r>
              <w:rPr>
                <w:rFonts w:hint="eastAsia"/>
                <w:color w:val="000000"/>
                <w:sz w:val="20"/>
                <w:szCs w:val="20"/>
              </w:rPr>
              <w:t>newNickname</w:t>
            </w:r>
          </w:p>
        </w:tc>
        <w:tc>
          <w:tcPr>
            <w:tcW w:w="709" w:type="dxa"/>
          </w:tcPr>
          <w:p w:rsidR="009E34D7" w:rsidRPr="007B5299" w:rsidRDefault="009E34D7" w:rsidP="00D36CB9">
            <w:pPr>
              <w:pStyle w:val="TAL"/>
              <w:rPr>
                <w:lang w:eastAsia="zh-CN"/>
              </w:rPr>
            </w:pPr>
            <w:r>
              <w:rPr>
                <w:rFonts w:ascii="Verdana" w:hAnsi="Verdana" w:hint="eastAsia"/>
                <w:lang w:eastAsia="zh-CN"/>
              </w:rPr>
              <w:t>M</w:t>
            </w:r>
          </w:p>
        </w:tc>
        <w:tc>
          <w:tcPr>
            <w:tcW w:w="1174" w:type="dxa"/>
          </w:tcPr>
          <w:p w:rsidR="009E34D7" w:rsidRPr="007B5299" w:rsidRDefault="009E34D7" w:rsidP="00D36CB9">
            <w:pPr>
              <w:pStyle w:val="TAL"/>
              <w:rPr>
                <w:lang w:eastAsia="zh-CN"/>
              </w:rPr>
            </w:pPr>
            <w:r>
              <w:rPr>
                <w:rFonts w:ascii="Verdana" w:hAnsi="Verdana" w:hint="eastAsia"/>
                <w:lang w:val="en-US" w:eastAsia="zh-CN"/>
              </w:rPr>
              <w:t>String</w:t>
            </w:r>
          </w:p>
        </w:tc>
        <w:tc>
          <w:tcPr>
            <w:tcW w:w="952" w:type="dxa"/>
          </w:tcPr>
          <w:p w:rsidR="009E34D7" w:rsidRPr="007B5299" w:rsidRDefault="009E34D7" w:rsidP="009E34D7">
            <w:pPr>
              <w:rPr>
                <w:rFonts w:ascii="Arial" w:hAnsi="Arial"/>
                <w:kern w:val="0"/>
                <w:sz w:val="18"/>
                <w:szCs w:val="18"/>
                <w:lang w:val="en-GB"/>
              </w:rPr>
            </w:pPr>
            <w:r>
              <w:rPr>
                <w:rFonts w:hint="eastAsia"/>
              </w:rPr>
              <w:t>20</w:t>
            </w:r>
          </w:p>
        </w:tc>
        <w:tc>
          <w:tcPr>
            <w:tcW w:w="3899" w:type="dxa"/>
          </w:tcPr>
          <w:p w:rsidR="009E34D7" w:rsidRPr="007B5299" w:rsidRDefault="009E34D7" w:rsidP="00D36CB9">
            <w:pPr>
              <w:pStyle w:val="CharCharCharCharChar"/>
              <w:rPr>
                <w:noProof w:val="0"/>
                <w:kern w:val="0"/>
                <w:sz w:val="18"/>
                <w:szCs w:val="18"/>
                <w:lang w:val="en-GB"/>
              </w:rPr>
            </w:pPr>
            <w:r>
              <w:rPr>
                <w:rFonts w:hint="eastAsia"/>
                <w:sz w:val="18"/>
                <w:szCs w:val="18"/>
              </w:rPr>
              <w:t>新的经过唯一性检查</w:t>
            </w:r>
            <w:r w:rsidRPr="00B3439F">
              <w:rPr>
                <w:rFonts w:hint="eastAsia"/>
                <w:sz w:val="18"/>
                <w:szCs w:val="18"/>
              </w:rPr>
              <w:t>昵称</w:t>
            </w:r>
          </w:p>
        </w:tc>
      </w:tr>
      <w:tr w:rsidR="009E34D7" w:rsidTr="009E34D7">
        <w:trPr>
          <w:jc w:val="center"/>
        </w:trPr>
        <w:tc>
          <w:tcPr>
            <w:tcW w:w="685" w:type="dxa"/>
          </w:tcPr>
          <w:p w:rsidR="009E34D7" w:rsidRDefault="009E34D7" w:rsidP="00D36CB9">
            <w:pPr>
              <w:pStyle w:val="TAL"/>
              <w:rPr>
                <w:rFonts w:ascii="Verdana" w:hAnsi="Verdana"/>
                <w:lang w:val="en-US" w:eastAsia="zh-CN"/>
              </w:rPr>
            </w:pPr>
            <w:r>
              <w:rPr>
                <w:rFonts w:ascii="Verdana" w:hAnsi="Verdana" w:hint="eastAsia"/>
                <w:lang w:val="en-US" w:eastAsia="zh-CN"/>
              </w:rPr>
              <w:t>4</w:t>
            </w:r>
          </w:p>
        </w:tc>
        <w:tc>
          <w:tcPr>
            <w:tcW w:w="2257" w:type="dxa"/>
          </w:tcPr>
          <w:p w:rsidR="009E34D7" w:rsidRPr="007B5299" w:rsidRDefault="009E34D7" w:rsidP="00D36CB9">
            <w:pPr>
              <w:pStyle w:val="TAL"/>
              <w:rPr>
                <w:lang w:eastAsia="zh-CN"/>
              </w:rPr>
            </w:pPr>
            <w:r w:rsidRPr="00C60765">
              <w:t>update</w:t>
            </w:r>
            <w:r>
              <w:rPr>
                <w:rFonts w:hint="eastAsia"/>
              </w:rPr>
              <w:t>T</w:t>
            </w:r>
            <w:r w:rsidRPr="00C60765">
              <w:t>ime</w:t>
            </w:r>
          </w:p>
        </w:tc>
        <w:tc>
          <w:tcPr>
            <w:tcW w:w="709" w:type="dxa"/>
          </w:tcPr>
          <w:p w:rsidR="009E34D7" w:rsidRPr="007B5299" w:rsidRDefault="009E34D7" w:rsidP="00D36CB9">
            <w:pPr>
              <w:pStyle w:val="TAL"/>
              <w:rPr>
                <w:lang w:eastAsia="zh-CN"/>
              </w:rPr>
            </w:pPr>
            <w:r>
              <w:rPr>
                <w:rFonts w:ascii="Verdana" w:hAnsi="Verdana" w:hint="eastAsia"/>
                <w:lang w:eastAsia="zh-CN"/>
              </w:rPr>
              <w:t>M</w:t>
            </w:r>
          </w:p>
        </w:tc>
        <w:tc>
          <w:tcPr>
            <w:tcW w:w="1174" w:type="dxa"/>
          </w:tcPr>
          <w:p w:rsidR="009E34D7" w:rsidRPr="007B5299" w:rsidRDefault="009E34D7" w:rsidP="00D36CB9">
            <w:pPr>
              <w:pStyle w:val="TAL"/>
              <w:rPr>
                <w:lang w:eastAsia="zh-CN"/>
              </w:rPr>
            </w:pPr>
            <w:r>
              <w:rPr>
                <w:rFonts w:ascii="Verdana" w:hAnsi="Verdana" w:hint="eastAsia"/>
                <w:lang w:val="en-US" w:eastAsia="zh-CN"/>
              </w:rPr>
              <w:t>String</w:t>
            </w:r>
          </w:p>
        </w:tc>
        <w:tc>
          <w:tcPr>
            <w:tcW w:w="952" w:type="dxa"/>
          </w:tcPr>
          <w:p w:rsidR="009E34D7" w:rsidRPr="007B5299" w:rsidRDefault="009E34D7" w:rsidP="00D36CB9">
            <w:pPr>
              <w:rPr>
                <w:rFonts w:ascii="Arial" w:hAnsi="Arial"/>
                <w:kern w:val="0"/>
                <w:sz w:val="18"/>
                <w:szCs w:val="18"/>
                <w:lang w:val="en-GB"/>
              </w:rPr>
            </w:pPr>
            <w:r>
              <w:rPr>
                <w:rFonts w:hint="eastAsia"/>
              </w:rPr>
              <w:t>26</w:t>
            </w:r>
          </w:p>
        </w:tc>
        <w:tc>
          <w:tcPr>
            <w:tcW w:w="3899" w:type="dxa"/>
          </w:tcPr>
          <w:p w:rsidR="009E34D7" w:rsidRPr="007B5299" w:rsidRDefault="009E34D7" w:rsidP="00D36CB9">
            <w:pPr>
              <w:pStyle w:val="CharCharCharCharChar"/>
              <w:rPr>
                <w:noProof w:val="0"/>
                <w:kern w:val="0"/>
                <w:sz w:val="18"/>
                <w:szCs w:val="18"/>
                <w:lang w:val="en-GB"/>
              </w:rPr>
            </w:pPr>
            <w:r>
              <w:rPr>
                <w:rFonts w:hint="eastAsia"/>
                <w:sz w:val="19"/>
                <w:szCs w:val="19"/>
                <w:lang w:val="en-GB"/>
              </w:rPr>
              <w:t>申请更新时间</w:t>
            </w:r>
          </w:p>
        </w:tc>
      </w:tr>
      <w:tr w:rsidR="009E34D7" w:rsidTr="009E34D7">
        <w:trPr>
          <w:jc w:val="center"/>
        </w:trPr>
        <w:tc>
          <w:tcPr>
            <w:tcW w:w="685" w:type="dxa"/>
          </w:tcPr>
          <w:p w:rsidR="009E34D7" w:rsidRDefault="009E34D7" w:rsidP="00D36CB9">
            <w:pPr>
              <w:pStyle w:val="TAL"/>
              <w:rPr>
                <w:rFonts w:ascii="Verdana" w:hAnsi="Verdana"/>
                <w:lang w:val="en-US" w:eastAsia="zh-CN"/>
              </w:rPr>
            </w:pPr>
            <w:r>
              <w:rPr>
                <w:rFonts w:ascii="Verdana" w:hAnsi="Verdana" w:hint="eastAsia"/>
                <w:lang w:val="en-US" w:eastAsia="zh-CN"/>
              </w:rPr>
              <w:t>5</w:t>
            </w:r>
          </w:p>
        </w:tc>
        <w:tc>
          <w:tcPr>
            <w:tcW w:w="2257" w:type="dxa"/>
          </w:tcPr>
          <w:p w:rsidR="009E34D7" w:rsidRDefault="009E34D7" w:rsidP="00D36CB9">
            <w:pPr>
              <w:pStyle w:val="TAL"/>
              <w:rPr>
                <w:rStyle w:val="affff7"/>
              </w:rPr>
            </w:pPr>
            <w:r>
              <w:rPr>
                <w:rFonts w:hint="eastAsia"/>
                <w:lang w:val="fr-FR"/>
              </w:rPr>
              <w:t>chgNickname</w:t>
            </w:r>
            <w:r>
              <w:rPr>
                <w:rFonts w:hint="eastAsia"/>
                <w:lang w:val="fr-FR" w:eastAsia="zh-CN"/>
              </w:rPr>
              <w:t>Flag</w:t>
            </w:r>
          </w:p>
        </w:tc>
        <w:tc>
          <w:tcPr>
            <w:tcW w:w="709" w:type="dxa"/>
          </w:tcPr>
          <w:p w:rsidR="009E34D7" w:rsidRDefault="009E34D7" w:rsidP="00D36CB9">
            <w:pPr>
              <w:pStyle w:val="TAL"/>
              <w:rPr>
                <w:lang w:eastAsia="zh-CN"/>
              </w:rPr>
            </w:pPr>
            <w:r>
              <w:rPr>
                <w:rFonts w:ascii="Verdana" w:hAnsi="Verdana" w:hint="eastAsia"/>
                <w:lang w:eastAsia="zh-CN"/>
              </w:rPr>
              <w:t>M</w:t>
            </w:r>
          </w:p>
        </w:tc>
        <w:tc>
          <w:tcPr>
            <w:tcW w:w="1174" w:type="dxa"/>
          </w:tcPr>
          <w:p w:rsidR="009E34D7" w:rsidRDefault="009E34D7" w:rsidP="00D36CB9">
            <w:pPr>
              <w:pStyle w:val="TAL"/>
              <w:rPr>
                <w:rFonts w:ascii="Verdana" w:hAnsi="Verdana"/>
                <w:lang w:val="en-US" w:eastAsia="zh-CN"/>
              </w:rPr>
            </w:pPr>
            <w:r>
              <w:rPr>
                <w:rFonts w:ascii="Verdana" w:hAnsi="Verdana"/>
                <w:lang w:val="en-US" w:eastAsia="zh-CN"/>
              </w:rPr>
              <w:t>Int</w:t>
            </w:r>
          </w:p>
        </w:tc>
        <w:tc>
          <w:tcPr>
            <w:tcW w:w="952" w:type="dxa"/>
          </w:tcPr>
          <w:p w:rsidR="009E34D7" w:rsidRDefault="009E34D7" w:rsidP="00D36CB9"/>
        </w:tc>
        <w:tc>
          <w:tcPr>
            <w:tcW w:w="3899" w:type="dxa"/>
          </w:tcPr>
          <w:p w:rsidR="009E34D7" w:rsidRDefault="009E34D7" w:rsidP="009E34D7">
            <w:pPr>
              <w:pStyle w:val="CharCharCharCharChar"/>
              <w:rPr>
                <w:sz w:val="18"/>
                <w:szCs w:val="18"/>
              </w:rPr>
            </w:pPr>
            <w:r>
              <w:rPr>
                <w:rFonts w:hint="eastAsia"/>
                <w:sz w:val="18"/>
                <w:szCs w:val="18"/>
              </w:rPr>
              <w:t>更改昵称标志</w:t>
            </w:r>
            <w:r>
              <w:rPr>
                <w:rFonts w:hint="eastAsia"/>
                <w:sz w:val="18"/>
                <w:szCs w:val="18"/>
              </w:rPr>
              <w:t xml:space="preserve"> </w:t>
            </w:r>
          </w:p>
          <w:p w:rsidR="009E34D7" w:rsidRDefault="009E34D7" w:rsidP="009E34D7">
            <w:pPr>
              <w:pStyle w:val="CharCharCharCharChar"/>
              <w:rPr>
                <w:sz w:val="18"/>
                <w:szCs w:val="18"/>
              </w:rPr>
            </w:pPr>
            <w:r>
              <w:rPr>
                <w:rFonts w:hint="eastAsia"/>
                <w:sz w:val="18"/>
                <w:szCs w:val="18"/>
              </w:rPr>
              <w:t xml:space="preserve">0 </w:t>
            </w:r>
            <w:r>
              <w:rPr>
                <w:rFonts w:hint="eastAsia"/>
                <w:sz w:val="18"/>
                <w:szCs w:val="18"/>
              </w:rPr>
              <w:t>待审核</w:t>
            </w:r>
            <w:r>
              <w:rPr>
                <w:rFonts w:hint="eastAsia"/>
                <w:sz w:val="18"/>
                <w:szCs w:val="18"/>
              </w:rPr>
              <w:t xml:space="preserve"> 1</w:t>
            </w:r>
            <w:r>
              <w:rPr>
                <w:rFonts w:hint="eastAsia"/>
                <w:sz w:val="18"/>
                <w:szCs w:val="18"/>
              </w:rPr>
              <w:t>同意</w:t>
            </w:r>
            <w:r>
              <w:rPr>
                <w:rFonts w:hint="eastAsia"/>
                <w:sz w:val="18"/>
                <w:szCs w:val="18"/>
              </w:rPr>
              <w:t xml:space="preserve"> 2</w:t>
            </w:r>
            <w:r>
              <w:rPr>
                <w:rFonts w:hint="eastAsia"/>
                <w:sz w:val="18"/>
                <w:szCs w:val="18"/>
              </w:rPr>
              <w:t>自动审核通过</w:t>
            </w:r>
            <w:r>
              <w:rPr>
                <w:rFonts w:hint="eastAsia"/>
                <w:sz w:val="18"/>
                <w:szCs w:val="18"/>
              </w:rPr>
              <w:t xml:space="preserve"> 3</w:t>
            </w:r>
            <w:r>
              <w:rPr>
                <w:rFonts w:hint="eastAsia"/>
                <w:sz w:val="18"/>
                <w:szCs w:val="18"/>
              </w:rPr>
              <w:t>不同意</w:t>
            </w:r>
          </w:p>
        </w:tc>
      </w:tr>
      <w:tr w:rsidR="009E34D7" w:rsidTr="009E34D7">
        <w:trPr>
          <w:jc w:val="center"/>
        </w:trPr>
        <w:tc>
          <w:tcPr>
            <w:tcW w:w="685" w:type="dxa"/>
          </w:tcPr>
          <w:p w:rsidR="009E34D7" w:rsidRDefault="009E34D7" w:rsidP="00D36CB9">
            <w:pPr>
              <w:pStyle w:val="TAL"/>
              <w:rPr>
                <w:rFonts w:ascii="Verdana" w:hAnsi="Verdana"/>
                <w:lang w:val="en-US" w:eastAsia="zh-CN"/>
              </w:rPr>
            </w:pPr>
            <w:r>
              <w:rPr>
                <w:rFonts w:ascii="Verdana" w:hAnsi="Verdana" w:hint="eastAsia"/>
                <w:lang w:val="en-US" w:eastAsia="zh-CN"/>
              </w:rPr>
              <w:t>6</w:t>
            </w:r>
          </w:p>
        </w:tc>
        <w:tc>
          <w:tcPr>
            <w:tcW w:w="2257" w:type="dxa"/>
          </w:tcPr>
          <w:p w:rsidR="009E34D7" w:rsidRDefault="009E34D7" w:rsidP="00D36CB9">
            <w:pPr>
              <w:pStyle w:val="TAL"/>
              <w:rPr>
                <w:rFonts w:ascii="Verdana" w:hAnsi="Verdana"/>
                <w:lang w:val="en-US"/>
              </w:rPr>
            </w:pPr>
            <w:r>
              <w:rPr>
                <w:rFonts w:hint="eastAsia"/>
                <w:lang w:val="fr-FR"/>
              </w:rPr>
              <w:t>chgNicknameC</w:t>
            </w:r>
            <w:r>
              <w:rPr>
                <w:rFonts w:hint="eastAsia"/>
                <w:lang w:val="fr-FR" w:eastAsia="zh-CN"/>
              </w:rPr>
              <w:t>omment</w:t>
            </w:r>
          </w:p>
        </w:tc>
        <w:tc>
          <w:tcPr>
            <w:tcW w:w="709" w:type="dxa"/>
          </w:tcPr>
          <w:p w:rsidR="009E34D7" w:rsidRDefault="009E34D7" w:rsidP="00D36CB9">
            <w:pPr>
              <w:pStyle w:val="TAL"/>
              <w:rPr>
                <w:lang w:eastAsia="zh-CN"/>
              </w:rPr>
            </w:pPr>
            <w:r>
              <w:rPr>
                <w:rFonts w:hint="eastAsia"/>
                <w:lang w:eastAsia="zh-CN"/>
              </w:rPr>
              <w:t>M</w:t>
            </w:r>
          </w:p>
        </w:tc>
        <w:tc>
          <w:tcPr>
            <w:tcW w:w="1174" w:type="dxa"/>
          </w:tcPr>
          <w:p w:rsidR="009E34D7" w:rsidRDefault="009E34D7" w:rsidP="00D36CB9">
            <w:pPr>
              <w:pStyle w:val="TAL"/>
              <w:rPr>
                <w:rFonts w:ascii="Verdana" w:hAnsi="Verdana"/>
                <w:lang w:val="en-US" w:eastAsia="zh-CN"/>
              </w:rPr>
            </w:pPr>
            <w:r>
              <w:rPr>
                <w:rFonts w:ascii="Verdana" w:hAnsi="Verdana"/>
                <w:lang w:val="en-US" w:eastAsia="zh-CN"/>
              </w:rPr>
              <w:t>Int</w:t>
            </w:r>
          </w:p>
        </w:tc>
        <w:tc>
          <w:tcPr>
            <w:tcW w:w="952" w:type="dxa"/>
          </w:tcPr>
          <w:p w:rsidR="009E34D7" w:rsidRDefault="009E34D7" w:rsidP="00D36CB9"/>
        </w:tc>
        <w:tc>
          <w:tcPr>
            <w:tcW w:w="3899" w:type="dxa"/>
          </w:tcPr>
          <w:p w:rsidR="009E34D7" w:rsidRDefault="009E34D7" w:rsidP="00D36CB9">
            <w:pPr>
              <w:pStyle w:val="CharCharCharCharChar"/>
              <w:rPr>
                <w:sz w:val="18"/>
                <w:szCs w:val="18"/>
              </w:rPr>
            </w:pPr>
            <w:r>
              <w:rPr>
                <w:rFonts w:hint="eastAsia"/>
                <w:sz w:val="18"/>
                <w:szCs w:val="18"/>
              </w:rPr>
              <w:t>更改昵称审核标志</w:t>
            </w:r>
          </w:p>
        </w:tc>
      </w:tr>
    </w:tbl>
    <w:p w:rsidR="009E34D7" w:rsidRDefault="009E34D7" w:rsidP="009E34D7">
      <w:pPr>
        <w:spacing w:line="240" w:lineRule="atLeast"/>
        <w:ind w:leftChars="186" w:left="391"/>
        <w:rPr>
          <w:lang w:val="en-GB"/>
        </w:rPr>
      </w:pPr>
    </w:p>
    <w:p w:rsidR="007711F7" w:rsidRDefault="007711F7" w:rsidP="007711F7">
      <w:pPr>
        <w:pStyle w:val="31"/>
      </w:pPr>
      <w:r>
        <w:rPr>
          <w:rFonts w:hint="eastAsia"/>
        </w:rPr>
        <w:t>TMemberRight</w:t>
      </w:r>
      <w:r>
        <w:rPr>
          <w:rFonts w:hint="eastAsia"/>
        </w:rPr>
        <w:t>（</w:t>
      </w:r>
      <w:r>
        <w:rPr>
          <w:rFonts w:hint="eastAsia"/>
        </w:rPr>
        <w:t>V01.01</w:t>
      </w:r>
      <w:r>
        <w:rPr>
          <w:rFonts w:hint="eastAsia"/>
        </w:rPr>
        <w:t>）</w:t>
      </w:r>
    </w:p>
    <w:tbl>
      <w:tblPr>
        <w:tblW w:w="9888" w:type="dxa"/>
        <w:jc w:val="center"/>
        <w:tblInd w:w="2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85"/>
        <w:gridCol w:w="1974"/>
        <w:gridCol w:w="850"/>
        <w:gridCol w:w="992"/>
        <w:gridCol w:w="851"/>
        <w:gridCol w:w="4536"/>
      </w:tblGrid>
      <w:tr w:rsidR="007711F7" w:rsidTr="00692018">
        <w:trPr>
          <w:jc w:val="center"/>
        </w:trPr>
        <w:tc>
          <w:tcPr>
            <w:tcW w:w="685" w:type="dxa"/>
            <w:shd w:val="clear" w:color="auto" w:fill="99CCFF"/>
          </w:tcPr>
          <w:p w:rsidR="007711F7" w:rsidRDefault="007711F7" w:rsidP="00692018">
            <w:pPr>
              <w:pStyle w:val="TAH"/>
              <w:rPr>
                <w:rFonts w:ascii="Verdana" w:hAnsi="Verdana"/>
                <w:lang w:val="fr-FR" w:eastAsia="zh-CN"/>
              </w:rPr>
            </w:pPr>
            <w:r>
              <w:rPr>
                <w:rFonts w:ascii="Verdana" w:hAnsi="Verdana" w:hint="eastAsia"/>
                <w:lang w:val="fr-FR" w:eastAsia="zh-CN"/>
              </w:rPr>
              <w:t>索引</w:t>
            </w:r>
          </w:p>
        </w:tc>
        <w:tc>
          <w:tcPr>
            <w:tcW w:w="1974" w:type="dxa"/>
            <w:shd w:val="clear" w:color="auto" w:fill="99CCFF"/>
          </w:tcPr>
          <w:p w:rsidR="007711F7" w:rsidRDefault="007711F7" w:rsidP="00692018">
            <w:pPr>
              <w:pStyle w:val="TAH"/>
              <w:rPr>
                <w:rFonts w:ascii="Verdana" w:hAnsi="Verdana"/>
                <w:lang w:val="fr-FR" w:eastAsia="zh-CN"/>
              </w:rPr>
            </w:pPr>
            <w:r>
              <w:rPr>
                <w:rFonts w:ascii="Verdana" w:hAnsi="Verdana" w:hint="eastAsia"/>
                <w:lang w:val="fr-FR" w:eastAsia="zh-CN"/>
              </w:rPr>
              <w:t>参数名字</w:t>
            </w:r>
          </w:p>
        </w:tc>
        <w:tc>
          <w:tcPr>
            <w:tcW w:w="850" w:type="dxa"/>
            <w:shd w:val="clear" w:color="auto" w:fill="99CCFF"/>
          </w:tcPr>
          <w:p w:rsidR="007711F7" w:rsidRDefault="007711F7" w:rsidP="00692018">
            <w:pPr>
              <w:pStyle w:val="TAH"/>
              <w:rPr>
                <w:rFonts w:ascii="Verdana" w:hAnsi="Verdana"/>
                <w:lang w:val="fr-FR" w:eastAsia="zh-CN"/>
              </w:rPr>
            </w:pPr>
            <w:r>
              <w:rPr>
                <w:rFonts w:ascii="Verdana" w:hAnsi="Verdana" w:hint="eastAsia"/>
                <w:lang w:val="fr-FR" w:eastAsia="zh-CN"/>
              </w:rPr>
              <w:t>可选</w:t>
            </w:r>
          </w:p>
        </w:tc>
        <w:tc>
          <w:tcPr>
            <w:tcW w:w="992" w:type="dxa"/>
            <w:shd w:val="clear" w:color="auto" w:fill="99CCFF"/>
          </w:tcPr>
          <w:p w:rsidR="007711F7" w:rsidRDefault="007711F7" w:rsidP="00692018">
            <w:pPr>
              <w:pStyle w:val="TAH"/>
              <w:rPr>
                <w:rFonts w:ascii="Verdana" w:hAnsi="Verdana"/>
                <w:lang w:val="fr-FR" w:eastAsia="zh-CN"/>
              </w:rPr>
            </w:pPr>
            <w:r>
              <w:rPr>
                <w:rFonts w:ascii="Verdana" w:hAnsi="Verdana" w:hint="eastAsia"/>
                <w:lang w:val="fr-FR" w:eastAsia="zh-CN"/>
              </w:rPr>
              <w:t>类型</w:t>
            </w:r>
          </w:p>
        </w:tc>
        <w:tc>
          <w:tcPr>
            <w:tcW w:w="851" w:type="dxa"/>
            <w:shd w:val="clear" w:color="auto" w:fill="99CCFF"/>
          </w:tcPr>
          <w:p w:rsidR="007711F7" w:rsidRDefault="007711F7" w:rsidP="00692018">
            <w:pPr>
              <w:pStyle w:val="TAH"/>
              <w:rPr>
                <w:rFonts w:ascii="Verdana" w:hAnsi="Verdana"/>
                <w:lang w:val="fr-FR" w:eastAsia="zh-CN"/>
              </w:rPr>
            </w:pPr>
            <w:r>
              <w:rPr>
                <w:rFonts w:ascii="Verdana" w:hAnsi="Verdana" w:hint="eastAsia"/>
                <w:lang w:val="fr-FR" w:eastAsia="zh-CN"/>
              </w:rPr>
              <w:t>长度</w:t>
            </w:r>
          </w:p>
        </w:tc>
        <w:tc>
          <w:tcPr>
            <w:tcW w:w="4536" w:type="dxa"/>
            <w:shd w:val="clear" w:color="auto" w:fill="99CCFF"/>
          </w:tcPr>
          <w:p w:rsidR="007711F7" w:rsidRDefault="007711F7" w:rsidP="00692018">
            <w:pPr>
              <w:pStyle w:val="TAH"/>
              <w:rPr>
                <w:rFonts w:ascii="Verdana" w:hAnsi="Verdana"/>
                <w:lang w:val="fr-FR" w:eastAsia="zh-CN"/>
              </w:rPr>
            </w:pPr>
            <w:r>
              <w:rPr>
                <w:rFonts w:ascii="Verdana" w:hAnsi="Verdana" w:hint="eastAsia"/>
                <w:lang w:val="fr-FR" w:eastAsia="zh-CN"/>
              </w:rPr>
              <w:t>描述信息</w:t>
            </w:r>
          </w:p>
        </w:tc>
      </w:tr>
      <w:tr w:rsidR="007711F7" w:rsidRPr="003C0B94" w:rsidTr="00692018">
        <w:trPr>
          <w:jc w:val="center"/>
        </w:trPr>
        <w:tc>
          <w:tcPr>
            <w:tcW w:w="685" w:type="dxa"/>
          </w:tcPr>
          <w:p w:rsidR="007711F7" w:rsidRDefault="007711F7" w:rsidP="00692018">
            <w:pPr>
              <w:pStyle w:val="TAL"/>
              <w:rPr>
                <w:rFonts w:ascii="Verdana" w:hAnsi="Verdana"/>
                <w:lang w:val="en-US" w:eastAsia="zh-CN"/>
              </w:rPr>
            </w:pPr>
            <w:r>
              <w:rPr>
                <w:rFonts w:ascii="Verdana" w:hAnsi="Verdana" w:hint="eastAsia"/>
                <w:lang w:val="en-US" w:eastAsia="zh-CN"/>
              </w:rPr>
              <w:t>1</w:t>
            </w:r>
          </w:p>
        </w:tc>
        <w:tc>
          <w:tcPr>
            <w:tcW w:w="1974" w:type="dxa"/>
          </w:tcPr>
          <w:p w:rsidR="007711F7" w:rsidRPr="007B5299" w:rsidRDefault="007711F7" w:rsidP="00692018">
            <w:pPr>
              <w:pStyle w:val="TAL"/>
              <w:rPr>
                <w:lang w:eastAsia="zh-CN"/>
              </w:rPr>
            </w:pPr>
            <w:r>
              <w:rPr>
                <w:rFonts w:ascii="Verdana" w:hAnsi="Verdana" w:hint="eastAsia"/>
                <w:lang w:val="fr-FR"/>
              </w:rPr>
              <w:t>userID</w:t>
            </w:r>
          </w:p>
        </w:tc>
        <w:tc>
          <w:tcPr>
            <w:tcW w:w="850" w:type="dxa"/>
          </w:tcPr>
          <w:p w:rsidR="007711F7" w:rsidRPr="007B5299" w:rsidRDefault="007711F7" w:rsidP="00692018">
            <w:pPr>
              <w:spacing w:line="240" w:lineRule="atLeast"/>
              <w:rPr>
                <w:rFonts w:ascii="Arial" w:hAnsi="Arial"/>
                <w:kern w:val="0"/>
                <w:sz w:val="18"/>
                <w:szCs w:val="18"/>
                <w:lang w:val="en-GB"/>
              </w:rPr>
            </w:pPr>
            <w:r>
              <w:rPr>
                <w:rFonts w:ascii="Arial" w:hAnsi="Arial" w:hint="eastAsia"/>
                <w:kern w:val="0"/>
                <w:sz w:val="18"/>
                <w:szCs w:val="18"/>
                <w:lang w:val="fr-FR"/>
              </w:rPr>
              <w:t>M</w:t>
            </w:r>
          </w:p>
        </w:tc>
        <w:tc>
          <w:tcPr>
            <w:tcW w:w="992" w:type="dxa"/>
          </w:tcPr>
          <w:p w:rsidR="007711F7" w:rsidRPr="007B5299" w:rsidRDefault="007711F7" w:rsidP="00692018">
            <w:pPr>
              <w:spacing w:line="240" w:lineRule="atLeast"/>
              <w:rPr>
                <w:rFonts w:ascii="Arial" w:hAnsi="Arial"/>
                <w:kern w:val="0"/>
                <w:sz w:val="18"/>
                <w:szCs w:val="18"/>
                <w:lang w:val="en-GB"/>
              </w:rPr>
            </w:pPr>
            <w:r>
              <w:rPr>
                <w:rFonts w:ascii="Arial" w:hAnsi="Arial" w:hint="eastAsia"/>
                <w:kern w:val="0"/>
                <w:sz w:val="18"/>
                <w:szCs w:val="18"/>
                <w:lang w:val="fr-FR"/>
              </w:rPr>
              <w:t>Bigint</w:t>
            </w:r>
          </w:p>
        </w:tc>
        <w:tc>
          <w:tcPr>
            <w:tcW w:w="851" w:type="dxa"/>
          </w:tcPr>
          <w:p w:rsidR="007711F7" w:rsidRPr="007B5299" w:rsidRDefault="007711F7" w:rsidP="00692018">
            <w:pPr>
              <w:spacing w:line="240" w:lineRule="atLeast"/>
              <w:rPr>
                <w:rFonts w:ascii="Arial" w:hAnsi="Arial"/>
                <w:kern w:val="0"/>
                <w:sz w:val="18"/>
                <w:szCs w:val="18"/>
                <w:lang w:val="en-GB"/>
              </w:rPr>
            </w:pPr>
          </w:p>
        </w:tc>
        <w:tc>
          <w:tcPr>
            <w:tcW w:w="4536" w:type="dxa"/>
          </w:tcPr>
          <w:p w:rsidR="007711F7" w:rsidRPr="007B5299" w:rsidRDefault="007711F7" w:rsidP="00692018">
            <w:pPr>
              <w:spacing w:line="240" w:lineRule="atLeast"/>
              <w:rPr>
                <w:rFonts w:ascii="Arial" w:hAnsi="Arial"/>
                <w:kern w:val="0"/>
                <w:sz w:val="18"/>
                <w:szCs w:val="18"/>
                <w:lang w:val="en-GB"/>
              </w:rPr>
            </w:pPr>
            <w:r>
              <w:rPr>
                <w:rFonts w:ascii="Arial" w:hAnsi="宋体" w:cs="Arial" w:hint="eastAsia"/>
                <w:sz w:val="18"/>
                <w:szCs w:val="18"/>
                <w:lang w:val="en-GB"/>
              </w:rPr>
              <w:t>用户</w:t>
            </w:r>
            <w:r>
              <w:rPr>
                <w:rFonts w:ascii="Arial" w:hAnsi="宋体" w:cs="Arial" w:hint="eastAsia"/>
                <w:sz w:val="18"/>
                <w:szCs w:val="18"/>
                <w:lang w:val="en-GB"/>
              </w:rPr>
              <w:t>ID</w:t>
            </w:r>
            <w:r>
              <w:rPr>
                <w:rFonts w:ascii="Arial" w:hAnsi="宋体" w:cs="Arial" w:hint="eastAsia"/>
                <w:sz w:val="18"/>
                <w:szCs w:val="18"/>
                <w:lang w:val="en-GB"/>
              </w:rPr>
              <w:t>（内部）</w:t>
            </w:r>
          </w:p>
        </w:tc>
      </w:tr>
      <w:tr w:rsidR="007711F7" w:rsidTr="00692018">
        <w:trPr>
          <w:jc w:val="center"/>
        </w:trPr>
        <w:tc>
          <w:tcPr>
            <w:tcW w:w="685" w:type="dxa"/>
          </w:tcPr>
          <w:p w:rsidR="007711F7" w:rsidRDefault="007711F7" w:rsidP="00692018">
            <w:pPr>
              <w:pStyle w:val="TAL"/>
              <w:rPr>
                <w:rFonts w:ascii="Verdana" w:hAnsi="Verdana"/>
                <w:lang w:val="en-US" w:eastAsia="zh-CN"/>
              </w:rPr>
            </w:pPr>
            <w:r>
              <w:rPr>
                <w:rFonts w:ascii="Verdana" w:hAnsi="Verdana" w:hint="eastAsia"/>
                <w:lang w:val="en-US" w:eastAsia="zh-CN"/>
              </w:rPr>
              <w:t>2</w:t>
            </w:r>
          </w:p>
        </w:tc>
        <w:tc>
          <w:tcPr>
            <w:tcW w:w="1974" w:type="dxa"/>
          </w:tcPr>
          <w:p w:rsidR="007711F7" w:rsidRPr="007B5299" w:rsidRDefault="007711F7" w:rsidP="00692018">
            <w:pPr>
              <w:pStyle w:val="TAL"/>
              <w:rPr>
                <w:lang w:eastAsia="zh-CN"/>
              </w:rPr>
            </w:pPr>
            <w:r>
              <w:rPr>
                <w:rFonts w:hint="eastAsia"/>
                <w:color w:val="000000"/>
                <w:sz w:val="20"/>
                <w:szCs w:val="20"/>
              </w:rPr>
              <w:t>deviceType</w:t>
            </w:r>
          </w:p>
        </w:tc>
        <w:tc>
          <w:tcPr>
            <w:tcW w:w="850" w:type="dxa"/>
          </w:tcPr>
          <w:p w:rsidR="007711F7" w:rsidRPr="007B5299" w:rsidRDefault="007711F7" w:rsidP="00692018">
            <w:pPr>
              <w:pStyle w:val="TAL"/>
              <w:rPr>
                <w:lang w:eastAsia="zh-CN"/>
              </w:rPr>
            </w:pPr>
            <w:r>
              <w:rPr>
                <w:rFonts w:cs="Arial"/>
                <w:color w:val="000000"/>
              </w:rPr>
              <w:t>Int</w:t>
            </w:r>
          </w:p>
        </w:tc>
        <w:tc>
          <w:tcPr>
            <w:tcW w:w="992" w:type="dxa"/>
          </w:tcPr>
          <w:p w:rsidR="007711F7" w:rsidRPr="007B5299" w:rsidRDefault="007711F7" w:rsidP="00692018">
            <w:pPr>
              <w:pStyle w:val="TAL"/>
              <w:rPr>
                <w:lang w:eastAsia="zh-CN"/>
              </w:rPr>
            </w:pPr>
            <w:r>
              <w:rPr>
                <w:rFonts w:cs="Arial"/>
                <w:color w:val="000000"/>
              </w:rPr>
              <w:t>Int</w:t>
            </w:r>
          </w:p>
        </w:tc>
        <w:tc>
          <w:tcPr>
            <w:tcW w:w="851" w:type="dxa"/>
          </w:tcPr>
          <w:p w:rsidR="007711F7" w:rsidRDefault="007711F7" w:rsidP="00692018">
            <w:pPr>
              <w:pStyle w:val="TAL"/>
              <w:rPr>
                <w:lang w:eastAsia="zh-CN"/>
              </w:rPr>
            </w:pPr>
          </w:p>
        </w:tc>
        <w:tc>
          <w:tcPr>
            <w:tcW w:w="4536" w:type="dxa"/>
          </w:tcPr>
          <w:p w:rsidR="007711F7" w:rsidRDefault="007711F7" w:rsidP="00692018">
            <w:r>
              <w:rPr>
                <w:rFonts w:hint="eastAsia"/>
              </w:rPr>
              <w:t>设备类型；</w:t>
            </w:r>
            <w:r>
              <w:rPr>
                <w:rFonts w:hint="eastAsia"/>
                <w:sz w:val="19"/>
                <w:szCs w:val="19"/>
                <w:lang w:val="en-GB"/>
              </w:rPr>
              <w:t>取值参考接口文档枚举类型取值。</w:t>
            </w:r>
          </w:p>
        </w:tc>
      </w:tr>
      <w:tr w:rsidR="007711F7" w:rsidTr="00692018">
        <w:trPr>
          <w:jc w:val="center"/>
        </w:trPr>
        <w:tc>
          <w:tcPr>
            <w:tcW w:w="685" w:type="dxa"/>
          </w:tcPr>
          <w:p w:rsidR="007711F7" w:rsidRDefault="007711F7" w:rsidP="00692018">
            <w:pPr>
              <w:pStyle w:val="TAL"/>
              <w:rPr>
                <w:rFonts w:ascii="Verdana" w:hAnsi="Verdana"/>
                <w:lang w:val="en-US" w:eastAsia="zh-CN"/>
              </w:rPr>
            </w:pPr>
            <w:r>
              <w:rPr>
                <w:rFonts w:ascii="Verdana" w:hAnsi="Verdana" w:hint="eastAsia"/>
                <w:lang w:val="en-US" w:eastAsia="zh-CN"/>
              </w:rPr>
              <w:t>3</w:t>
            </w:r>
          </w:p>
        </w:tc>
        <w:tc>
          <w:tcPr>
            <w:tcW w:w="1974" w:type="dxa"/>
          </w:tcPr>
          <w:p w:rsidR="007711F7" w:rsidRPr="007B5299" w:rsidRDefault="007711F7" w:rsidP="00692018">
            <w:pPr>
              <w:pStyle w:val="TAL"/>
              <w:rPr>
                <w:lang w:eastAsia="zh-CN"/>
              </w:rPr>
            </w:pPr>
            <w:r>
              <w:rPr>
                <w:rFonts w:hint="eastAsia"/>
                <w:color w:val="000000"/>
                <w:sz w:val="20"/>
                <w:szCs w:val="20"/>
              </w:rPr>
              <w:t>deviceId</w:t>
            </w:r>
          </w:p>
        </w:tc>
        <w:tc>
          <w:tcPr>
            <w:tcW w:w="850" w:type="dxa"/>
          </w:tcPr>
          <w:p w:rsidR="007711F7" w:rsidRPr="007B5299" w:rsidRDefault="007711F7" w:rsidP="00692018">
            <w:pPr>
              <w:pStyle w:val="TAL"/>
              <w:rPr>
                <w:lang w:eastAsia="zh-CN"/>
              </w:rPr>
            </w:pPr>
            <w:r>
              <w:rPr>
                <w:rFonts w:ascii="Verdana" w:hAnsi="Verdana" w:hint="eastAsia"/>
                <w:lang w:eastAsia="zh-CN"/>
              </w:rPr>
              <w:t>M</w:t>
            </w:r>
          </w:p>
        </w:tc>
        <w:tc>
          <w:tcPr>
            <w:tcW w:w="992" w:type="dxa"/>
          </w:tcPr>
          <w:p w:rsidR="007711F7" w:rsidRPr="007B5299" w:rsidRDefault="007711F7" w:rsidP="00692018">
            <w:pPr>
              <w:pStyle w:val="TAL"/>
              <w:rPr>
                <w:lang w:eastAsia="zh-CN"/>
              </w:rPr>
            </w:pPr>
            <w:r>
              <w:rPr>
                <w:rFonts w:ascii="Verdana" w:hAnsi="Verdana" w:hint="eastAsia"/>
                <w:lang w:val="en-US" w:eastAsia="zh-CN"/>
              </w:rPr>
              <w:t>String</w:t>
            </w:r>
          </w:p>
        </w:tc>
        <w:tc>
          <w:tcPr>
            <w:tcW w:w="851" w:type="dxa"/>
          </w:tcPr>
          <w:p w:rsidR="007711F7" w:rsidRPr="007B5299" w:rsidRDefault="007711F7" w:rsidP="00692018">
            <w:pPr>
              <w:rPr>
                <w:rFonts w:ascii="Arial" w:hAnsi="Arial"/>
                <w:kern w:val="0"/>
                <w:sz w:val="18"/>
                <w:szCs w:val="18"/>
                <w:lang w:val="en-GB"/>
              </w:rPr>
            </w:pPr>
            <w:r>
              <w:rPr>
                <w:rFonts w:hint="eastAsia"/>
              </w:rPr>
              <w:t>40</w:t>
            </w:r>
          </w:p>
        </w:tc>
        <w:tc>
          <w:tcPr>
            <w:tcW w:w="4536" w:type="dxa"/>
          </w:tcPr>
          <w:p w:rsidR="007711F7" w:rsidRPr="007B5299" w:rsidRDefault="007711F7" w:rsidP="00692018">
            <w:pPr>
              <w:rPr>
                <w:kern w:val="0"/>
                <w:sz w:val="18"/>
                <w:szCs w:val="18"/>
                <w:lang w:val="en-GB"/>
              </w:rPr>
            </w:pPr>
            <w:r>
              <w:rPr>
                <w:rFonts w:ascii="Arial" w:cs="Arial" w:hint="eastAsia"/>
                <w:color w:val="000000"/>
              </w:rPr>
              <w:t>设备</w:t>
            </w:r>
            <w:r>
              <w:rPr>
                <w:rFonts w:ascii="Arial" w:cs="Arial" w:hint="eastAsia"/>
                <w:color w:val="000000"/>
              </w:rPr>
              <w:t>ID</w:t>
            </w:r>
          </w:p>
        </w:tc>
      </w:tr>
      <w:tr w:rsidR="007711F7" w:rsidTr="00692018">
        <w:trPr>
          <w:jc w:val="center"/>
        </w:trPr>
        <w:tc>
          <w:tcPr>
            <w:tcW w:w="685" w:type="dxa"/>
          </w:tcPr>
          <w:p w:rsidR="007711F7" w:rsidRDefault="007711F7" w:rsidP="00692018">
            <w:pPr>
              <w:pStyle w:val="TAL"/>
              <w:rPr>
                <w:rFonts w:ascii="Verdana" w:hAnsi="Verdana"/>
                <w:lang w:val="en-US" w:eastAsia="zh-CN"/>
              </w:rPr>
            </w:pPr>
            <w:r>
              <w:rPr>
                <w:rFonts w:ascii="Verdana" w:hAnsi="Verdana" w:hint="eastAsia"/>
                <w:lang w:val="en-US" w:eastAsia="zh-CN"/>
              </w:rPr>
              <w:t>4</w:t>
            </w:r>
          </w:p>
        </w:tc>
        <w:tc>
          <w:tcPr>
            <w:tcW w:w="1974" w:type="dxa"/>
          </w:tcPr>
          <w:p w:rsidR="007711F7" w:rsidRPr="007B5299" w:rsidRDefault="007711F7" w:rsidP="00692018">
            <w:pPr>
              <w:pStyle w:val="TAL"/>
              <w:rPr>
                <w:lang w:eastAsia="zh-CN"/>
              </w:rPr>
            </w:pPr>
            <w:r>
              <w:rPr>
                <w:rFonts w:hint="eastAsia"/>
                <w:color w:val="000000"/>
                <w:sz w:val="20"/>
                <w:szCs w:val="20"/>
              </w:rPr>
              <w:t>terminalType</w:t>
            </w:r>
          </w:p>
        </w:tc>
        <w:tc>
          <w:tcPr>
            <w:tcW w:w="850" w:type="dxa"/>
          </w:tcPr>
          <w:p w:rsidR="007711F7" w:rsidRPr="007B5299" w:rsidRDefault="007711F7" w:rsidP="00692018">
            <w:pPr>
              <w:pStyle w:val="TAL"/>
              <w:rPr>
                <w:lang w:eastAsia="zh-CN"/>
              </w:rPr>
            </w:pPr>
            <w:r>
              <w:rPr>
                <w:rFonts w:ascii="Verdana" w:hAnsi="Verdana" w:hint="eastAsia"/>
                <w:lang w:eastAsia="zh-CN"/>
              </w:rPr>
              <w:t>M</w:t>
            </w:r>
          </w:p>
        </w:tc>
        <w:tc>
          <w:tcPr>
            <w:tcW w:w="992" w:type="dxa"/>
          </w:tcPr>
          <w:p w:rsidR="007711F7" w:rsidRPr="007B5299" w:rsidRDefault="007711F7" w:rsidP="00692018">
            <w:pPr>
              <w:pStyle w:val="TAL"/>
              <w:rPr>
                <w:lang w:eastAsia="zh-CN"/>
              </w:rPr>
            </w:pPr>
            <w:r>
              <w:rPr>
                <w:rFonts w:ascii="Verdana" w:hAnsi="Verdana" w:hint="eastAsia"/>
                <w:lang w:val="en-US" w:eastAsia="zh-CN"/>
              </w:rPr>
              <w:t>String</w:t>
            </w:r>
          </w:p>
        </w:tc>
        <w:tc>
          <w:tcPr>
            <w:tcW w:w="851" w:type="dxa"/>
          </w:tcPr>
          <w:p w:rsidR="007711F7" w:rsidRPr="007B5299" w:rsidRDefault="007711F7" w:rsidP="00692018">
            <w:pPr>
              <w:rPr>
                <w:rFonts w:ascii="Arial" w:hAnsi="Arial"/>
                <w:kern w:val="0"/>
                <w:sz w:val="18"/>
                <w:szCs w:val="18"/>
                <w:lang w:val="en-GB"/>
              </w:rPr>
            </w:pPr>
            <w:r>
              <w:rPr>
                <w:rFonts w:hint="eastAsia"/>
              </w:rPr>
              <w:t>40</w:t>
            </w:r>
          </w:p>
        </w:tc>
        <w:tc>
          <w:tcPr>
            <w:tcW w:w="4536" w:type="dxa"/>
          </w:tcPr>
          <w:p w:rsidR="007711F7" w:rsidRPr="007B5299" w:rsidRDefault="007711F7" w:rsidP="00692018">
            <w:pPr>
              <w:pStyle w:val="CharCharCharCharChar"/>
              <w:rPr>
                <w:noProof w:val="0"/>
                <w:kern w:val="0"/>
                <w:sz w:val="18"/>
                <w:szCs w:val="18"/>
                <w:lang w:val="en-GB"/>
              </w:rPr>
            </w:pPr>
            <w:r>
              <w:rPr>
                <w:rFonts w:hint="eastAsia"/>
                <w:sz w:val="19"/>
                <w:szCs w:val="19"/>
                <w:lang w:val="en-GB"/>
              </w:rPr>
              <w:t>终端型号</w:t>
            </w:r>
          </w:p>
        </w:tc>
      </w:tr>
      <w:tr w:rsidR="007711F7" w:rsidTr="00692018">
        <w:trPr>
          <w:jc w:val="center"/>
        </w:trPr>
        <w:tc>
          <w:tcPr>
            <w:tcW w:w="685" w:type="dxa"/>
          </w:tcPr>
          <w:p w:rsidR="007711F7" w:rsidRDefault="007711F7" w:rsidP="00692018">
            <w:pPr>
              <w:pStyle w:val="TAL"/>
              <w:rPr>
                <w:rFonts w:ascii="Verdana" w:hAnsi="Verdana"/>
                <w:lang w:val="en-US" w:eastAsia="zh-CN"/>
              </w:rPr>
            </w:pPr>
            <w:r>
              <w:rPr>
                <w:rFonts w:ascii="Verdana" w:hAnsi="Verdana" w:hint="eastAsia"/>
                <w:lang w:val="en-US" w:eastAsia="zh-CN"/>
              </w:rPr>
              <w:t>5</w:t>
            </w:r>
          </w:p>
        </w:tc>
        <w:tc>
          <w:tcPr>
            <w:tcW w:w="1974" w:type="dxa"/>
          </w:tcPr>
          <w:p w:rsidR="007711F7" w:rsidRDefault="007711F7" w:rsidP="00692018">
            <w:pPr>
              <w:pStyle w:val="TAL"/>
              <w:rPr>
                <w:rStyle w:val="affff7"/>
              </w:rPr>
            </w:pPr>
            <w:r>
              <w:rPr>
                <w:rFonts w:ascii="Verdana" w:hAnsi="Verdana"/>
                <w:lang w:val="fr-FR"/>
              </w:rPr>
              <w:t>rightsID</w:t>
            </w:r>
          </w:p>
        </w:tc>
        <w:tc>
          <w:tcPr>
            <w:tcW w:w="850" w:type="dxa"/>
          </w:tcPr>
          <w:p w:rsidR="007711F7" w:rsidRDefault="007711F7" w:rsidP="00692018">
            <w:pPr>
              <w:pStyle w:val="TAL"/>
              <w:rPr>
                <w:lang w:eastAsia="zh-CN"/>
              </w:rPr>
            </w:pPr>
            <w:r>
              <w:rPr>
                <w:rFonts w:cs="Arial"/>
                <w:color w:val="000000"/>
              </w:rPr>
              <w:t>Int</w:t>
            </w:r>
          </w:p>
        </w:tc>
        <w:tc>
          <w:tcPr>
            <w:tcW w:w="992" w:type="dxa"/>
          </w:tcPr>
          <w:p w:rsidR="007711F7" w:rsidRDefault="007711F7" w:rsidP="00692018">
            <w:pPr>
              <w:pStyle w:val="TAL"/>
              <w:rPr>
                <w:rFonts w:ascii="Verdana" w:hAnsi="Verdana"/>
                <w:lang w:val="en-US" w:eastAsia="zh-CN"/>
              </w:rPr>
            </w:pPr>
            <w:r>
              <w:rPr>
                <w:rFonts w:cs="Arial"/>
                <w:color w:val="000000"/>
              </w:rPr>
              <w:t>Int</w:t>
            </w:r>
          </w:p>
        </w:tc>
        <w:tc>
          <w:tcPr>
            <w:tcW w:w="851" w:type="dxa"/>
          </w:tcPr>
          <w:p w:rsidR="007711F7" w:rsidRDefault="007711F7" w:rsidP="00692018"/>
        </w:tc>
        <w:tc>
          <w:tcPr>
            <w:tcW w:w="4536" w:type="dxa"/>
          </w:tcPr>
          <w:p w:rsidR="006A54AE" w:rsidRDefault="00BC5D5C" w:rsidP="00611B9D">
            <w:pPr>
              <w:pStyle w:val="CharCharCharCharChar"/>
              <w:rPr>
                <w:rFonts w:hAnsi="宋体" w:cs="Arial"/>
                <w:sz w:val="18"/>
                <w:szCs w:val="18"/>
                <w:lang w:val="en-GB"/>
              </w:rPr>
            </w:pPr>
            <w:r>
              <w:rPr>
                <w:rFonts w:hAnsi="宋体" w:cs="Arial" w:hint="eastAsia"/>
                <w:sz w:val="18"/>
                <w:szCs w:val="18"/>
                <w:lang w:val="en-GB"/>
              </w:rPr>
              <w:t>会员</w:t>
            </w:r>
            <w:r w:rsidR="007711F7">
              <w:rPr>
                <w:rFonts w:hAnsi="宋体" w:cs="Arial" w:hint="eastAsia"/>
                <w:sz w:val="18"/>
                <w:szCs w:val="18"/>
                <w:lang w:val="en-GB"/>
              </w:rPr>
              <w:t>权益</w:t>
            </w:r>
            <w:r w:rsidR="007711F7">
              <w:rPr>
                <w:rFonts w:hAnsi="宋体" w:cs="Arial" w:hint="eastAsia"/>
                <w:sz w:val="18"/>
                <w:szCs w:val="18"/>
                <w:lang w:val="en-GB"/>
              </w:rPr>
              <w:t>ID</w:t>
            </w:r>
          </w:p>
          <w:p w:rsidR="00A9657A" w:rsidRPr="006A54AE" w:rsidRDefault="00A9657A" w:rsidP="00611B9D">
            <w:pPr>
              <w:pStyle w:val="CharCharCharCharChar"/>
              <w:rPr>
                <w:rFonts w:hAnsi="宋体" w:cs="Arial"/>
                <w:sz w:val="18"/>
                <w:szCs w:val="18"/>
              </w:rPr>
            </w:pPr>
            <w:r>
              <w:rPr>
                <w:rFonts w:hAnsi="宋体" w:cs="Arial" w:hint="eastAsia"/>
                <w:sz w:val="18"/>
                <w:szCs w:val="18"/>
                <w:lang w:val="en-GB"/>
              </w:rPr>
              <w:t xml:space="preserve">100000 </w:t>
            </w:r>
            <w:r>
              <w:rPr>
                <w:rFonts w:hAnsi="宋体" w:cs="Arial" w:hint="eastAsia"/>
                <w:sz w:val="18"/>
                <w:szCs w:val="18"/>
                <w:lang w:val="en-GB"/>
              </w:rPr>
              <w:t>普通权益</w:t>
            </w:r>
          </w:p>
          <w:p w:rsidR="007711F7" w:rsidRDefault="007711F7" w:rsidP="00692018">
            <w:pPr>
              <w:spacing w:line="240" w:lineRule="atLeast"/>
              <w:rPr>
                <w:rFonts w:ascii="Arial" w:hAnsi="Arial"/>
                <w:kern w:val="0"/>
                <w:sz w:val="18"/>
                <w:szCs w:val="18"/>
                <w:lang w:val="fr-FR"/>
              </w:rPr>
            </w:pPr>
            <w:r>
              <w:rPr>
                <w:rFonts w:ascii="Arial" w:hAnsi="Arial" w:hint="eastAsia"/>
                <w:kern w:val="0"/>
                <w:sz w:val="18"/>
                <w:szCs w:val="18"/>
                <w:lang w:val="fr-FR"/>
              </w:rPr>
              <w:t xml:space="preserve">100100 </w:t>
            </w:r>
            <w:r>
              <w:rPr>
                <w:rFonts w:ascii="Arial" w:hAnsi="Arial" w:hint="eastAsia"/>
                <w:kern w:val="0"/>
                <w:sz w:val="18"/>
                <w:szCs w:val="18"/>
                <w:lang w:val="fr-FR"/>
              </w:rPr>
              <w:t>银卡权益</w:t>
            </w:r>
          </w:p>
          <w:p w:rsidR="007711F7" w:rsidRDefault="007711F7" w:rsidP="00692018">
            <w:pPr>
              <w:pStyle w:val="CharCharCharCharChar"/>
              <w:rPr>
                <w:sz w:val="18"/>
                <w:szCs w:val="18"/>
              </w:rPr>
            </w:pPr>
            <w:r>
              <w:rPr>
                <w:rFonts w:hint="eastAsia"/>
                <w:kern w:val="0"/>
                <w:sz w:val="18"/>
                <w:szCs w:val="18"/>
                <w:lang w:val="fr-FR"/>
              </w:rPr>
              <w:t xml:space="preserve">100200 </w:t>
            </w:r>
            <w:r>
              <w:rPr>
                <w:rFonts w:hint="eastAsia"/>
                <w:kern w:val="0"/>
                <w:sz w:val="18"/>
                <w:szCs w:val="18"/>
                <w:lang w:val="fr-FR"/>
              </w:rPr>
              <w:t>金卡权益</w:t>
            </w:r>
          </w:p>
        </w:tc>
      </w:tr>
      <w:tr w:rsidR="007711F7" w:rsidTr="00692018">
        <w:trPr>
          <w:jc w:val="center"/>
        </w:trPr>
        <w:tc>
          <w:tcPr>
            <w:tcW w:w="685" w:type="dxa"/>
          </w:tcPr>
          <w:p w:rsidR="007711F7" w:rsidRDefault="007711F7" w:rsidP="00692018">
            <w:pPr>
              <w:pStyle w:val="TAL"/>
              <w:rPr>
                <w:rFonts w:ascii="Verdana" w:hAnsi="Verdana"/>
                <w:lang w:val="en-US" w:eastAsia="zh-CN"/>
              </w:rPr>
            </w:pPr>
            <w:r>
              <w:rPr>
                <w:rFonts w:ascii="Verdana" w:hAnsi="Verdana" w:hint="eastAsia"/>
                <w:lang w:val="en-US" w:eastAsia="zh-CN"/>
              </w:rPr>
              <w:t>6</w:t>
            </w:r>
          </w:p>
        </w:tc>
        <w:tc>
          <w:tcPr>
            <w:tcW w:w="1974" w:type="dxa"/>
          </w:tcPr>
          <w:p w:rsidR="007711F7" w:rsidRDefault="007711F7" w:rsidP="00692018">
            <w:pPr>
              <w:pStyle w:val="TAL"/>
              <w:rPr>
                <w:rFonts w:ascii="Verdana" w:hAnsi="Verdana"/>
                <w:lang w:val="en-US"/>
              </w:rPr>
            </w:pPr>
            <w:r>
              <w:rPr>
                <w:rFonts w:ascii="Verdana" w:hAnsi="Verdana"/>
                <w:lang w:val="en-US"/>
              </w:rPr>
              <w:t>m</w:t>
            </w:r>
            <w:r>
              <w:rPr>
                <w:rFonts w:ascii="Verdana" w:hAnsi="Verdana" w:hint="eastAsia"/>
                <w:lang w:val="fr-FR"/>
              </w:rPr>
              <w:t>ember</w:t>
            </w:r>
            <w:r>
              <w:rPr>
                <w:rFonts w:ascii="Verdana" w:hAnsi="Verdana"/>
                <w:lang w:val="fr-FR"/>
              </w:rPr>
              <w:t>B</w:t>
            </w:r>
            <w:r>
              <w:rPr>
                <w:rFonts w:ascii="Verdana" w:hAnsi="Verdana" w:hint="eastAsia"/>
                <w:lang w:val="fr-FR"/>
              </w:rPr>
              <w:t>ind</w:t>
            </w:r>
            <w:r>
              <w:rPr>
                <w:rFonts w:hint="eastAsia"/>
                <w:lang w:val="fr-FR"/>
              </w:rPr>
              <w:t>Time</w:t>
            </w:r>
          </w:p>
        </w:tc>
        <w:tc>
          <w:tcPr>
            <w:tcW w:w="850" w:type="dxa"/>
          </w:tcPr>
          <w:p w:rsidR="007711F7" w:rsidRDefault="007711F7" w:rsidP="00692018">
            <w:pPr>
              <w:pStyle w:val="TAL"/>
              <w:rPr>
                <w:lang w:eastAsia="zh-CN"/>
              </w:rPr>
            </w:pPr>
            <w:r>
              <w:rPr>
                <w:rFonts w:ascii="Verdana" w:hAnsi="Verdana" w:hint="eastAsia"/>
                <w:lang w:eastAsia="zh-CN"/>
              </w:rPr>
              <w:t>M</w:t>
            </w:r>
          </w:p>
        </w:tc>
        <w:tc>
          <w:tcPr>
            <w:tcW w:w="992" w:type="dxa"/>
          </w:tcPr>
          <w:p w:rsidR="007711F7" w:rsidRDefault="007711F7" w:rsidP="00692018">
            <w:pPr>
              <w:pStyle w:val="TAL"/>
              <w:rPr>
                <w:rFonts w:ascii="Verdana" w:hAnsi="Verdana"/>
                <w:lang w:val="en-US" w:eastAsia="zh-CN"/>
              </w:rPr>
            </w:pPr>
            <w:r>
              <w:rPr>
                <w:rFonts w:ascii="Verdana" w:hAnsi="Verdana" w:hint="eastAsia"/>
                <w:lang w:val="en-US" w:eastAsia="zh-CN"/>
              </w:rPr>
              <w:t>String</w:t>
            </w:r>
          </w:p>
        </w:tc>
        <w:tc>
          <w:tcPr>
            <w:tcW w:w="851" w:type="dxa"/>
          </w:tcPr>
          <w:p w:rsidR="007711F7" w:rsidRDefault="007711F7" w:rsidP="00692018">
            <w:r>
              <w:rPr>
                <w:rFonts w:hint="eastAsia"/>
              </w:rPr>
              <w:t>26</w:t>
            </w:r>
          </w:p>
        </w:tc>
        <w:tc>
          <w:tcPr>
            <w:tcW w:w="4536" w:type="dxa"/>
          </w:tcPr>
          <w:p w:rsidR="007711F7" w:rsidRDefault="007711F7" w:rsidP="00692018">
            <w:pPr>
              <w:pStyle w:val="CharCharCharCharChar"/>
              <w:rPr>
                <w:sz w:val="18"/>
                <w:szCs w:val="18"/>
              </w:rPr>
            </w:pPr>
            <w:r>
              <w:rPr>
                <w:rFonts w:hAnsi="宋体" w:cs="Arial" w:hint="eastAsia"/>
                <w:sz w:val="18"/>
                <w:szCs w:val="18"/>
                <w:lang w:val="en-GB"/>
              </w:rPr>
              <w:t>会员用户绑定的时间</w:t>
            </w:r>
          </w:p>
        </w:tc>
      </w:tr>
      <w:tr w:rsidR="00C34EDE" w:rsidTr="00692018">
        <w:trPr>
          <w:jc w:val="center"/>
        </w:trPr>
        <w:tc>
          <w:tcPr>
            <w:tcW w:w="685" w:type="dxa"/>
          </w:tcPr>
          <w:p w:rsidR="00C34EDE" w:rsidRDefault="00C34EDE" w:rsidP="00692018">
            <w:pPr>
              <w:pStyle w:val="TAL"/>
              <w:rPr>
                <w:rFonts w:ascii="Verdana" w:hAnsi="Verdana"/>
                <w:lang w:val="en-US" w:eastAsia="zh-CN"/>
              </w:rPr>
            </w:pPr>
            <w:r>
              <w:rPr>
                <w:rFonts w:ascii="Verdana" w:hAnsi="Verdana" w:hint="eastAsia"/>
                <w:lang w:val="en-US" w:eastAsia="zh-CN"/>
              </w:rPr>
              <w:t>7</w:t>
            </w:r>
          </w:p>
        </w:tc>
        <w:tc>
          <w:tcPr>
            <w:tcW w:w="1974" w:type="dxa"/>
          </w:tcPr>
          <w:p w:rsidR="00C34EDE" w:rsidRDefault="00185EA3" w:rsidP="00692018">
            <w:pPr>
              <w:pStyle w:val="TAL"/>
              <w:rPr>
                <w:rFonts w:ascii="Verdana" w:hAnsi="Verdana"/>
                <w:lang w:val="en-US"/>
              </w:rPr>
            </w:pPr>
            <w:r>
              <w:rPr>
                <w:rFonts w:ascii="Verdana" w:hAnsi="Verdana"/>
                <w:lang w:val="en-US"/>
              </w:rPr>
              <w:t>expire</w:t>
            </w:r>
            <w:r>
              <w:rPr>
                <w:rFonts w:ascii="Verdana" w:hAnsi="Verdana" w:hint="eastAsia"/>
                <w:lang w:val="en-US"/>
              </w:rPr>
              <w:t>dDate</w:t>
            </w:r>
          </w:p>
        </w:tc>
        <w:tc>
          <w:tcPr>
            <w:tcW w:w="850" w:type="dxa"/>
          </w:tcPr>
          <w:p w:rsidR="00C34EDE" w:rsidRDefault="00C34EDE" w:rsidP="00692018">
            <w:pPr>
              <w:pStyle w:val="TAL"/>
              <w:rPr>
                <w:rFonts w:ascii="Verdana" w:hAnsi="Verdana"/>
                <w:lang w:eastAsia="zh-CN"/>
              </w:rPr>
            </w:pPr>
            <w:r>
              <w:rPr>
                <w:rFonts w:ascii="Verdana" w:hAnsi="Verdana" w:hint="eastAsia"/>
                <w:lang w:eastAsia="zh-CN"/>
              </w:rPr>
              <w:t>M</w:t>
            </w:r>
          </w:p>
        </w:tc>
        <w:tc>
          <w:tcPr>
            <w:tcW w:w="992" w:type="dxa"/>
          </w:tcPr>
          <w:p w:rsidR="00C34EDE" w:rsidRDefault="00C34EDE" w:rsidP="00692018">
            <w:pPr>
              <w:pStyle w:val="TAL"/>
              <w:rPr>
                <w:rFonts w:ascii="Verdana" w:hAnsi="Verdana"/>
                <w:lang w:val="en-US" w:eastAsia="zh-CN"/>
              </w:rPr>
            </w:pPr>
            <w:r>
              <w:rPr>
                <w:rFonts w:ascii="Verdana" w:hAnsi="Verdana" w:hint="eastAsia"/>
                <w:lang w:val="en-US" w:eastAsia="zh-CN"/>
              </w:rPr>
              <w:t>String</w:t>
            </w:r>
          </w:p>
        </w:tc>
        <w:tc>
          <w:tcPr>
            <w:tcW w:w="851" w:type="dxa"/>
          </w:tcPr>
          <w:p w:rsidR="00C34EDE" w:rsidRDefault="00C34EDE" w:rsidP="00692018">
            <w:r>
              <w:rPr>
                <w:rFonts w:hint="eastAsia"/>
              </w:rPr>
              <w:t>26</w:t>
            </w:r>
          </w:p>
        </w:tc>
        <w:tc>
          <w:tcPr>
            <w:tcW w:w="4536" w:type="dxa"/>
          </w:tcPr>
          <w:p w:rsidR="00C34EDE" w:rsidRDefault="00C34EDE" w:rsidP="00692018">
            <w:pPr>
              <w:pStyle w:val="CharCharCharCharChar"/>
              <w:rPr>
                <w:rFonts w:hAnsi="宋体" w:cs="Arial"/>
                <w:sz w:val="18"/>
                <w:szCs w:val="18"/>
              </w:rPr>
            </w:pPr>
            <w:r>
              <w:rPr>
                <w:rFonts w:hAnsi="宋体" w:cs="Arial" w:hint="eastAsia"/>
                <w:sz w:val="18"/>
                <w:szCs w:val="18"/>
              </w:rPr>
              <w:t>权益有效期（</w:t>
            </w:r>
            <w:r w:rsidRPr="00FF7E8B">
              <w:rPr>
                <w:rFonts w:hAnsi="宋体" w:cs="Arial" w:hint="eastAsia"/>
                <w:sz w:val="18"/>
                <w:szCs w:val="18"/>
              </w:rPr>
              <w:t>一年内有效</w:t>
            </w:r>
            <w:r>
              <w:rPr>
                <w:rFonts w:hAnsi="宋体" w:cs="Arial" w:hint="eastAsia"/>
                <w:sz w:val="18"/>
                <w:szCs w:val="18"/>
              </w:rPr>
              <w:t>）</w:t>
            </w:r>
          </w:p>
          <w:p w:rsidR="005E1A8D" w:rsidRDefault="005E1A8D" w:rsidP="005E1A8D">
            <w:pPr>
              <w:pStyle w:val="CharCharCharCharChar"/>
              <w:rPr>
                <w:rFonts w:hAnsi="宋体" w:cs="Arial"/>
                <w:sz w:val="18"/>
                <w:szCs w:val="18"/>
                <w:lang w:val="en-GB"/>
              </w:rPr>
            </w:pPr>
            <w:r>
              <w:t>YYYYMMDD</w:t>
            </w:r>
          </w:p>
        </w:tc>
      </w:tr>
      <w:tr w:rsidR="002C08FD" w:rsidTr="00692018">
        <w:trPr>
          <w:jc w:val="center"/>
        </w:trPr>
        <w:tc>
          <w:tcPr>
            <w:tcW w:w="685" w:type="dxa"/>
          </w:tcPr>
          <w:p w:rsidR="002C08FD" w:rsidRDefault="002C08FD" w:rsidP="00692018">
            <w:pPr>
              <w:pStyle w:val="TAL"/>
              <w:rPr>
                <w:rFonts w:ascii="Verdana" w:hAnsi="Verdana"/>
                <w:lang w:val="en-US" w:eastAsia="zh-CN"/>
              </w:rPr>
            </w:pPr>
            <w:r>
              <w:rPr>
                <w:rFonts w:ascii="Verdana" w:hAnsi="Verdana" w:hint="eastAsia"/>
                <w:lang w:val="en-US" w:eastAsia="zh-CN"/>
              </w:rPr>
              <w:t>8</w:t>
            </w:r>
          </w:p>
        </w:tc>
        <w:tc>
          <w:tcPr>
            <w:tcW w:w="1974" w:type="dxa"/>
          </w:tcPr>
          <w:p w:rsidR="002C08FD" w:rsidRDefault="00831BA0" w:rsidP="00692018">
            <w:pPr>
              <w:pStyle w:val="TAL"/>
              <w:rPr>
                <w:rFonts w:ascii="Verdana" w:hAnsi="Verdana"/>
                <w:lang w:val="en-US" w:eastAsia="zh-CN"/>
              </w:rPr>
            </w:pPr>
            <w:r>
              <w:rPr>
                <w:rFonts w:hint="eastAsia"/>
                <w:color w:val="000000"/>
                <w:sz w:val="20"/>
                <w:szCs w:val="20"/>
              </w:rPr>
              <w:t>deviceI</w:t>
            </w:r>
            <w:r>
              <w:rPr>
                <w:rFonts w:hint="eastAsia"/>
                <w:color w:val="000000"/>
                <w:sz w:val="20"/>
                <w:szCs w:val="20"/>
                <w:lang w:eastAsia="zh-CN"/>
              </w:rPr>
              <w:t>D</w:t>
            </w:r>
            <w:r w:rsidR="002C08FD">
              <w:rPr>
                <w:rFonts w:hint="eastAsia"/>
                <w:color w:val="000000"/>
                <w:sz w:val="20"/>
                <w:szCs w:val="20"/>
                <w:lang w:eastAsia="zh-CN"/>
              </w:rPr>
              <w:t>2</w:t>
            </w:r>
          </w:p>
        </w:tc>
        <w:tc>
          <w:tcPr>
            <w:tcW w:w="850" w:type="dxa"/>
          </w:tcPr>
          <w:p w:rsidR="002C08FD" w:rsidRDefault="006F0726" w:rsidP="00692018">
            <w:pPr>
              <w:pStyle w:val="TAL"/>
              <w:rPr>
                <w:rFonts w:ascii="Verdana" w:hAnsi="Verdana"/>
                <w:lang w:eastAsia="zh-CN"/>
              </w:rPr>
            </w:pPr>
            <w:r>
              <w:rPr>
                <w:rFonts w:ascii="Verdana" w:hAnsi="Verdana" w:hint="eastAsia"/>
                <w:lang w:eastAsia="zh-CN"/>
              </w:rPr>
              <w:t>O</w:t>
            </w:r>
          </w:p>
        </w:tc>
        <w:tc>
          <w:tcPr>
            <w:tcW w:w="992" w:type="dxa"/>
          </w:tcPr>
          <w:p w:rsidR="002C08FD" w:rsidRDefault="002C08FD" w:rsidP="00692018">
            <w:pPr>
              <w:pStyle w:val="TAL"/>
              <w:rPr>
                <w:rFonts w:ascii="Verdana" w:hAnsi="Verdana"/>
                <w:lang w:val="en-US" w:eastAsia="zh-CN"/>
              </w:rPr>
            </w:pPr>
            <w:r>
              <w:rPr>
                <w:rFonts w:ascii="Verdana" w:hAnsi="Verdana" w:hint="eastAsia"/>
                <w:lang w:val="en-US" w:eastAsia="zh-CN"/>
              </w:rPr>
              <w:t>String</w:t>
            </w:r>
          </w:p>
        </w:tc>
        <w:tc>
          <w:tcPr>
            <w:tcW w:w="851" w:type="dxa"/>
          </w:tcPr>
          <w:p w:rsidR="002C08FD" w:rsidRDefault="002C08FD" w:rsidP="00692018">
            <w:r>
              <w:rPr>
                <w:rFonts w:hint="eastAsia"/>
              </w:rPr>
              <w:t>40</w:t>
            </w:r>
          </w:p>
        </w:tc>
        <w:tc>
          <w:tcPr>
            <w:tcW w:w="4536" w:type="dxa"/>
          </w:tcPr>
          <w:p w:rsidR="002C08FD" w:rsidRDefault="002C08FD" w:rsidP="00692018">
            <w:pPr>
              <w:pStyle w:val="CharCharCharCharChar"/>
              <w:rPr>
                <w:rFonts w:hAnsi="宋体" w:cs="Arial"/>
                <w:sz w:val="18"/>
                <w:szCs w:val="18"/>
              </w:rPr>
            </w:pPr>
            <w:r>
              <w:rPr>
                <w:rFonts w:cs="Arial" w:hint="eastAsia"/>
                <w:color w:val="000000"/>
              </w:rPr>
              <w:t>设备</w:t>
            </w:r>
            <w:r>
              <w:rPr>
                <w:rFonts w:cs="Arial" w:hint="eastAsia"/>
                <w:color w:val="000000"/>
              </w:rPr>
              <w:t>ID2</w:t>
            </w:r>
          </w:p>
        </w:tc>
      </w:tr>
    </w:tbl>
    <w:p w:rsidR="007711F7" w:rsidRDefault="007711F7" w:rsidP="007711F7">
      <w:pPr>
        <w:spacing w:line="240" w:lineRule="atLeast"/>
        <w:ind w:leftChars="186" w:left="391"/>
        <w:rPr>
          <w:lang w:val="en-GB"/>
        </w:rPr>
      </w:pPr>
    </w:p>
    <w:p w:rsidR="007711F7" w:rsidRDefault="007711F7" w:rsidP="007711F7">
      <w:pPr>
        <w:spacing w:line="240" w:lineRule="atLeast"/>
        <w:ind w:leftChars="186" w:left="391"/>
        <w:rPr>
          <w:lang w:val="en-GB"/>
        </w:rPr>
      </w:pPr>
    </w:p>
    <w:p w:rsidR="00F01CCF" w:rsidRDefault="00F01CCF" w:rsidP="00F01CCF">
      <w:pPr>
        <w:spacing w:line="240" w:lineRule="atLeast"/>
        <w:ind w:leftChars="186" w:left="391"/>
        <w:rPr>
          <w:lang w:val="en-GB"/>
        </w:rPr>
      </w:pPr>
    </w:p>
    <w:p w:rsidR="00227883" w:rsidRPr="00737413" w:rsidRDefault="00E674F0" w:rsidP="00227883">
      <w:pPr>
        <w:spacing w:line="240" w:lineRule="atLeast"/>
        <w:ind w:leftChars="186" w:left="391"/>
        <w:rPr>
          <w:lang w:val="en-GB"/>
        </w:rPr>
      </w:pPr>
      <w:r>
        <w:rPr>
          <w:lang w:val="en-GB"/>
        </w:rPr>
        <w:br w:type="page"/>
      </w:r>
    </w:p>
    <w:p w:rsidR="00885001" w:rsidRPr="00885001" w:rsidRDefault="00885001" w:rsidP="00A24EA7">
      <w:pPr>
        <w:pStyle w:val="10"/>
        <w:rPr>
          <w:lang w:val="fr-FR"/>
        </w:rPr>
      </w:pPr>
      <w:bookmarkStart w:id="999" w:name="_Toc317101396"/>
      <w:r w:rsidRPr="00885001">
        <w:rPr>
          <w:rFonts w:hint="eastAsia"/>
        </w:rPr>
        <w:lastRenderedPageBreak/>
        <w:t>枚举类型取值</w:t>
      </w:r>
      <w:bookmarkEnd w:id="999"/>
    </w:p>
    <w:p w:rsidR="007A73B2" w:rsidRDefault="007A73B2" w:rsidP="00407B6C">
      <w:pPr>
        <w:pStyle w:val="31"/>
        <w:rPr>
          <w:lang w:val="fr-FR"/>
        </w:rPr>
      </w:pPr>
      <w:bookmarkStart w:id="1000" w:name="_Toc317101397"/>
      <w:r w:rsidRPr="0095760C">
        <w:rPr>
          <w:rFonts w:hint="eastAsia"/>
        </w:rPr>
        <w:t>accountType</w:t>
      </w:r>
      <w:r>
        <w:rPr>
          <w:rFonts w:hint="eastAsia"/>
          <w:lang w:val="fr-FR"/>
        </w:rPr>
        <w:t>账号类型</w:t>
      </w:r>
      <w:bookmarkEnd w:id="1000"/>
    </w:p>
    <w:p w:rsidR="007A73B2" w:rsidRDefault="007A73B2" w:rsidP="007A73B2">
      <w:pPr>
        <w:spacing w:line="240" w:lineRule="atLeast"/>
        <w:ind w:leftChars="186" w:left="391"/>
        <w:rPr>
          <w:rFonts w:ascii="Arial" w:hAnsi="Arial"/>
          <w:kern w:val="0"/>
          <w:sz w:val="18"/>
          <w:szCs w:val="18"/>
          <w:lang w:val="fr-FR"/>
        </w:rPr>
      </w:pPr>
      <w:r>
        <w:rPr>
          <w:rFonts w:ascii="Arial" w:hAnsi="Arial" w:hint="eastAsia"/>
          <w:kern w:val="0"/>
          <w:sz w:val="18"/>
          <w:szCs w:val="18"/>
          <w:lang w:val="fr-FR"/>
        </w:rPr>
        <w:t>0</w:t>
      </w:r>
      <w:r>
        <w:rPr>
          <w:rFonts w:ascii="Arial" w:hAnsi="Arial" w:hint="eastAsia"/>
          <w:kern w:val="0"/>
          <w:sz w:val="18"/>
          <w:szCs w:val="18"/>
          <w:lang w:val="fr-FR"/>
        </w:rPr>
        <w:t>：</w:t>
      </w:r>
      <w:r w:rsidR="00077483">
        <w:rPr>
          <w:rFonts w:ascii="Arial" w:hAnsi="Arial" w:hint="eastAsia"/>
          <w:kern w:val="0"/>
          <w:sz w:val="18"/>
          <w:szCs w:val="18"/>
          <w:lang w:val="fr-FR"/>
        </w:rPr>
        <w:t xml:space="preserve">AccountName </w:t>
      </w:r>
      <w:r w:rsidR="00077483">
        <w:rPr>
          <w:rFonts w:ascii="Arial" w:hAnsi="Arial" w:hint="eastAsia"/>
          <w:kern w:val="0"/>
          <w:sz w:val="18"/>
          <w:szCs w:val="18"/>
          <w:lang w:val="fr-FR"/>
        </w:rPr>
        <w:t>普通账号</w:t>
      </w:r>
      <w:r w:rsidR="00B57B8B">
        <w:rPr>
          <w:rFonts w:ascii="Arial" w:hAnsi="Arial" w:hint="eastAsia"/>
          <w:kern w:val="0"/>
          <w:sz w:val="18"/>
          <w:szCs w:val="18"/>
          <w:lang w:val="fr-FR"/>
        </w:rPr>
        <w:t>，即用户名账号（可不激活的账号，格式由任意字符串改为“非邮箱和手机号码”；为保持老用户名账号可登录，将邮箱格式的用户名账号直接迁移到邮箱账号，将手机号码格式的用户名账号直接迁移为手机账号；并将相关接口参数</w:t>
      </w:r>
      <w:r w:rsidR="00B57B8B">
        <w:rPr>
          <w:rFonts w:ascii="Arial" w:hAnsi="Arial" w:hint="eastAsia"/>
          <w:kern w:val="0"/>
          <w:sz w:val="18"/>
          <w:szCs w:val="18"/>
          <w:lang w:val="fr-FR"/>
        </w:rPr>
        <w:t>AccountType</w:t>
      </w:r>
      <w:r w:rsidR="00B57B8B">
        <w:rPr>
          <w:rFonts w:ascii="Arial" w:hAnsi="Arial" w:hint="eastAsia"/>
          <w:kern w:val="0"/>
          <w:sz w:val="18"/>
          <w:szCs w:val="18"/>
          <w:lang w:val="fr-FR"/>
        </w:rPr>
        <w:t>相应改为邮箱账号和手机账号类型）</w:t>
      </w:r>
    </w:p>
    <w:p w:rsidR="006A4043" w:rsidRDefault="006A4043" w:rsidP="006A4043">
      <w:pPr>
        <w:spacing w:line="240" w:lineRule="atLeast"/>
        <w:ind w:leftChars="186" w:left="391"/>
        <w:rPr>
          <w:rFonts w:ascii="Arial" w:hAnsi="Arial"/>
          <w:kern w:val="0"/>
          <w:sz w:val="18"/>
          <w:szCs w:val="18"/>
          <w:lang w:val="fr-FR"/>
        </w:rPr>
      </w:pPr>
      <w:r>
        <w:rPr>
          <w:rFonts w:ascii="Arial" w:hAnsi="Arial" w:hint="eastAsia"/>
          <w:kern w:val="0"/>
          <w:sz w:val="18"/>
          <w:szCs w:val="18"/>
          <w:lang w:val="fr-FR"/>
        </w:rPr>
        <w:t>1</w:t>
      </w:r>
      <w:r>
        <w:rPr>
          <w:rFonts w:ascii="Arial" w:hAnsi="Arial" w:hint="eastAsia"/>
          <w:kern w:val="0"/>
          <w:sz w:val="18"/>
          <w:szCs w:val="18"/>
          <w:lang w:val="fr-FR"/>
        </w:rPr>
        <w:t>：邮箱账号（</w:t>
      </w:r>
      <w:r w:rsidR="008508BC">
        <w:rPr>
          <w:rFonts w:ascii="Arial" w:hAnsi="Arial" w:hint="eastAsia"/>
          <w:kern w:val="0"/>
          <w:sz w:val="18"/>
          <w:szCs w:val="18"/>
          <w:lang w:val="fr-FR"/>
        </w:rPr>
        <w:t>需</w:t>
      </w:r>
      <w:r>
        <w:rPr>
          <w:rFonts w:ascii="Arial" w:hAnsi="Arial" w:hint="eastAsia"/>
          <w:kern w:val="0"/>
          <w:sz w:val="18"/>
          <w:szCs w:val="18"/>
          <w:lang w:val="fr-FR"/>
        </w:rPr>
        <w:t>激活认证）</w:t>
      </w:r>
    </w:p>
    <w:p w:rsidR="005F6C55" w:rsidRDefault="006A4043" w:rsidP="007A73B2">
      <w:pPr>
        <w:spacing w:line="240" w:lineRule="atLeast"/>
        <w:ind w:leftChars="186" w:left="391"/>
      </w:pPr>
      <w:r>
        <w:rPr>
          <w:rFonts w:ascii="Arial" w:hAnsi="Arial" w:hint="eastAsia"/>
          <w:kern w:val="0"/>
          <w:sz w:val="18"/>
          <w:szCs w:val="18"/>
          <w:lang w:val="fr-FR"/>
        </w:rPr>
        <w:t>2</w:t>
      </w:r>
      <w:r w:rsidR="007A73B2">
        <w:rPr>
          <w:rFonts w:ascii="Arial" w:hAnsi="Arial" w:hint="eastAsia"/>
          <w:kern w:val="0"/>
          <w:sz w:val="18"/>
          <w:szCs w:val="18"/>
          <w:lang w:val="fr-FR"/>
        </w:rPr>
        <w:t>：</w:t>
      </w:r>
      <w:r w:rsidR="008508BC">
        <w:rPr>
          <w:rFonts w:ascii="Arial" w:hAnsi="Arial" w:hint="eastAsia"/>
          <w:kern w:val="0"/>
          <w:sz w:val="18"/>
          <w:szCs w:val="18"/>
          <w:lang w:val="fr-FR"/>
        </w:rPr>
        <w:t>手机</w:t>
      </w:r>
      <w:r w:rsidR="00077483">
        <w:rPr>
          <w:rFonts w:ascii="Arial" w:hAnsi="Arial" w:hint="eastAsia"/>
          <w:kern w:val="0"/>
          <w:sz w:val="18"/>
          <w:szCs w:val="18"/>
          <w:lang w:val="fr-FR"/>
        </w:rPr>
        <w:t>号码账号（</w:t>
      </w:r>
      <w:r w:rsidR="008508BC">
        <w:rPr>
          <w:rFonts w:ascii="Arial" w:hAnsi="Arial" w:hint="eastAsia"/>
          <w:kern w:val="0"/>
          <w:sz w:val="18"/>
          <w:szCs w:val="18"/>
          <w:lang w:val="fr-FR"/>
        </w:rPr>
        <w:t>需</w:t>
      </w:r>
      <w:r w:rsidR="00077483">
        <w:rPr>
          <w:rFonts w:ascii="Arial" w:hAnsi="Arial" w:hint="eastAsia"/>
          <w:kern w:val="0"/>
          <w:sz w:val="18"/>
          <w:szCs w:val="18"/>
          <w:lang w:val="fr-FR"/>
        </w:rPr>
        <w:t>激活认证）</w:t>
      </w:r>
    </w:p>
    <w:p w:rsidR="005F6C55" w:rsidRDefault="00EC713B" w:rsidP="007A73B2">
      <w:pPr>
        <w:spacing w:line="240" w:lineRule="atLeast"/>
        <w:ind w:leftChars="186" w:left="391"/>
        <w:rPr>
          <w:rFonts w:ascii="Arial" w:hAnsi="Arial"/>
          <w:kern w:val="0"/>
          <w:sz w:val="18"/>
          <w:szCs w:val="18"/>
          <w:lang w:val="fr-FR"/>
        </w:rPr>
      </w:pPr>
      <w:r>
        <w:rPr>
          <w:rFonts w:ascii="Arial" w:hAnsi="Arial" w:hint="eastAsia"/>
          <w:kern w:val="0"/>
          <w:sz w:val="18"/>
          <w:szCs w:val="18"/>
          <w:lang w:val="fr-FR"/>
        </w:rPr>
        <w:t>3</w:t>
      </w:r>
      <w:r>
        <w:rPr>
          <w:rFonts w:ascii="Arial" w:hAnsi="Arial" w:hint="eastAsia"/>
          <w:kern w:val="0"/>
          <w:sz w:val="18"/>
          <w:szCs w:val="18"/>
          <w:lang w:val="fr-FR"/>
        </w:rPr>
        <w:t>：天天浏览器临时账号（</w:t>
      </w:r>
      <w:r w:rsidR="00F60389">
        <w:rPr>
          <w:rFonts w:ascii="Arial" w:hAnsi="Arial" w:hint="eastAsia"/>
          <w:kern w:val="0"/>
          <w:sz w:val="18"/>
          <w:szCs w:val="18"/>
          <w:lang w:val="fr-FR"/>
        </w:rPr>
        <w:t>UP</w:t>
      </w:r>
      <w:r>
        <w:rPr>
          <w:rFonts w:ascii="Arial" w:hAnsi="Arial" w:hint="eastAsia"/>
          <w:kern w:val="0"/>
          <w:sz w:val="18"/>
          <w:szCs w:val="18"/>
          <w:lang w:val="fr-FR"/>
        </w:rPr>
        <w:t>只注册，</w:t>
      </w:r>
      <w:r w:rsidR="00F60389">
        <w:rPr>
          <w:rFonts w:ascii="Arial" w:hAnsi="Arial" w:hint="eastAsia"/>
          <w:kern w:val="0"/>
          <w:sz w:val="18"/>
          <w:szCs w:val="18"/>
          <w:lang w:val="fr-FR"/>
        </w:rPr>
        <w:t>无密码，</w:t>
      </w:r>
      <w:r w:rsidR="00F60389">
        <w:rPr>
          <w:rFonts w:ascii="Arial" w:hAnsi="Arial" w:hint="eastAsia"/>
          <w:kern w:val="0"/>
          <w:sz w:val="18"/>
          <w:szCs w:val="18"/>
          <w:lang w:val="fr-FR"/>
        </w:rPr>
        <w:t>UP</w:t>
      </w:r>
      <w:r w:rsidR="00F60389">
        <w:rPr>
          <w:rFonts w:ascii="Arial" w:hAnsi="Arial" w:hint="eastAsia"/>
          <w:kern w:val="0"/>
          <w:sz w:val="18"/>
          <w:szCs w:val="18"/>
          <w:lang w:val="fr-FR"/>
        </w:rPr>
        <w:t>不提供</w:t>
      </w:r>
      <w:r>
        <w:rPr>
          <w:rFonts w:ascii="Arial" w:hAnsi="Arial" w:hint="eastAsia"/>
          <w:kern w:val="0"/>
          <w:sz w:val="18"/>
          <w:szCs w:val="18"/>
          <w:lang w:val="fr-FR"/>
        </w:rPr>
        <w:t>认证</w:t>
      </w:r>
      <w:r w:rsidR="00F60389">
        <w:rPr>
          <w:rFonts w:ascii="Arial" w:hAnsi="Arial" w:hint="eastAsia"/>
          <w:kern w:val="0"/>
          <w:sz w:val="18"/>
          <w:szCs w:val="18"/>
          <w:lang w:val="fr-FR"/>
        </w:rPr>
        <w:t>，天天浏览器查看账号存在即可使用</w:t>
      </w:r>
      <w:r>
        <w:rPr>
          <w:rFonts w:ascii="Arial" w:hAnsi="Arial" w:hint="eastAsia"/>
          <w:kern w:val="0"/>
          <w:sz w:val="18"/>
          <w:szCs w:val="18"/>
          <w:lang w:val="fr-FR"/>
        </w:rPr>
        <w:t>）</w:t>
      </w:r>
    </w:p>
    <w:p w:rsidR="006A4043" w:rsidRDefault="006A4043" w:rsidP="007A73B2">
      <w:pPr>
        <w:spacing w:line="240" w:lineRule="atLeast"/>
        <w:ind w:leftChars="186" w:left="391"/>
        <w:rPr>
          <w:rFonts w:ascii="Arial" w:hAnsi="Arial"/>
          <w:kern w:val="0"/>
          <w:sz w:val="18"/>
          <w:szCs w:val="18"/>
          <w:lang w:val="fr-FR"/>
        </w:rPr>
      </w:pPr>
      <w:r>
        <w:rPr>
          <w:rFonts w:ascii="Arial" w:hAnsi="Arial" w:hint="eastAsia"/>
          <w:kern w:val="0"/>
          <w:sz w:val="18"/>
          <w:szCs w:val="18"/>
          <w:lang w:val="fr-FR"/>
        </w:rPr>
        <w:t>4</w:t>
      </w:r>
      <w:r>
        <w:rPr>
          <w:rFonts w:ascii="Arial" w:hAnsi="Arial" w:hint="eastAsia"/>
          <w:kern w:val="0"/>
          <w:sz w:val="18"/>
          <w:szCs w:val="18"/>
          <w:lang w:val="fr-FR"/>
        </w:rPr>
        <w:t>：新浪微博</w:t>
      </w:r>
      <w:r>
        <w:rPr>
          <w:rFonts w:ascii="Arial" w:hAnsi="Arial" w:hint="eastAsia"/>
          <w:kern w:val="0"/>
          <w:sz w:val="18"/>
          <w:szCs w:val="18"/>
          <w:lang w:val="fr-FR"/>
        </w:rPr>
        <w:t>UserID</w:t>
      </w:r>
      <w:r>
        <w:rPr>
          <w:rFonts w:ascii="Arial" w:hAnsi="Arial" w:hint="eastAsia"/>
          <w:kern w:val="0"/>
          <w:sz w:val="18"/>
          <w:szCs w:val="18"/>
          <w:lang w:val="fr-FR"/>
        </w:rPr>
        <w:t>（</w:t>
      </w:r>
      <w:r>
        <w:rPr>
          <w:rFonts w:ascii="Arial" w:hAnsi="Arial" w:hint="eastAsia"/>
          <w:kern w:val="0"/>
          <w:sz w:val="18"/>
          <w:szCs w:val="18"/>
          <w:lang w:val="fr-FR"/>
        </w:rPr>
        <w:t>UP</w:t>
      </w:r>
      <w:r>
        <w:rPr>
          <w:rFonts w:ascii="Arial" w:hAnsi="Arial" w:hint="eastAsia"/>
          <w:kern w:val="0"/>
          <w:sz w:val="18"/>
          <w:szCs w:val="18"/>
          <w:lang w:val="fr-FR"/>
        </w:rPr>
        <w:t>只注册，无密码，</w:t>
      </w:r>
      <w:r>
        <w:rPr>
          <w:rFonts w:ascii="Arial" w:hAnsi="Arial" w:hint="eastAsia"/>
          <w:kern w:val="0"/>
          <w:sz w:val="18"/>
          <w:szCs w:val="18"/>
          <w:lang w:val="fr-FR"/>
        </w:rPr>
        <w:t>UP</w:t>
      </w:r>
      <w:r>
        <w:rPr>
          <w:rFonts w:ascii="Arial" w:hAnsi="Arial" w:hint="eastAsia"/>
          <w:kern w:val="0"/>
          <w:sz w:val="18"/>
          <w:szCs w:val="18"/>
          <w:lang w:val="fr-FR"/>
        </w:rPr>
        <w:t>不提供认证</w:t>
      </w:r>
      <w:r w:rsidR="00E00904">
        <w:rPr>
          <w:rFonts w:ascii="Arial" w:hAnsi="Arial" w:hint="eastAsia"/>
          <w:kern w:val="0"/>
          <w:sz w:val="18"/>
          <w:szCs w:val="18"/>
          <w:lang w:val="fr-FR"/>
        </w:rPr>
        <w:t>，到</w:t>
      </w:r>
      <w:r w:rsidR="00E00904">
        <w:rPr>
          <w:rFonts w:ascii="Arial" w:hAnsi="Arial" w:hint="eastAsia"/>
          <w:kern w:val="0"/>
          <w:sz w:val="18"/>
          <w:szCs w:val="18"/>
          <w:lang w:val="fr-FR"/>
        </w:rPr>
        <w:t>sina</w:t>
      </w:r>
      <w:r w:rsidR="00E00904">
        <w:rPr>
          <w:rFonts w:ascii="Arial" w:hAnsi="Arial" w:hint="eastAsia"/>
          <w:kern w:val="0"/>
          <w:sz w:val="18"/>
          <w:szCs w:val="18"/>
          <w:lang w:val="fr-FR"/>
        </w:rPr>
        <w:t>认证</w:t>
      </w:r>
      <w:r>
        <w:rPr>
          <w:rFonts w:ascii="Arial" w:hAnsi="Arial" w:hint="eastAsia"/>
          <w:kern w:val="0"/>
          <w:sz w:val="18"/>
          <w:szCs w:val="18"/>
          <w:lang w:val="fr-FR"/>
        </w:rPr>
        <w:t>；）</w:t>
      </w:r>
    </w:p>
    <w:p w:rsidR="008120EF" w:rsidRDefault="008120EF" w:rsidP="008120EF">
      <w:pPr>
        <w:spacing w:line="240" w:lineRule="atLeast"/>
        <w:ind w:leftChars="186" w:left="391"/>
        <w:rPr>
          <w:rFonts w:ascii="Arial" w:hAnsi="Arial"/>
          <w:kern w:val="0"/>
          <w:sz w:val="18"/>
          <w:szCs w:val="18"/>
          <w:lang w:val="fr-FR"/>
        </w:rPr>
      </w:pPr>
      <w:r>
        <w:rPr>
          <w:rFonts w:ascii="Arial" w:hAnsi="Arial" w:hint="eastAsia"/>
          <w:kern w:val="0"/>
          <w:sz w:val="18"/>
          <w:szCs w:val="18"/>
          <w:lang w:val="fr-FR"/>
        </w:rPr>
        <w:t>5</w:t>
      </w:r>
      <w:r>
        <w:rPr>
          <w:rFonts w:ascii="Arial" w:hAnsi="Arial"/>
          <w:kern w:val="0"/>
          <w:sz w:val="18"/>
          <w:szCs w:val="18"/>
          <w:lang w:val="fr-FR"/>
        </w:rPr>
        <w:t> </w:t>
      </w:r>
      <w:r>
        <w:rPr>
          <w:rFonts w:ascii="Arial" w:hAnsi="Arial" w:hint="eastAsia"/>
          <w:kern w:val="0"/>
          <w:sz w:val="18"/>
          <w:szCs w:val="18"/>
          <w:lang w:val="fr-FR"/>
        </w:rPr>
        <w:t>：安全邮箱（</w:t>
      </w:r>
      <w:r w:rsidR="00F10773">
        <w:rPr>
          <w:rFonts w:ascii="Arial" w:hAnsi="Arial" w:hint="eastAsia"/>
          <w:kern w:val="0"/>
          <w:sz w:val="18"/>
          <w:szCs w:val="18"/>
          <w:lang w:val="fr-FR"/>
        </w:rPr>
        <w:t>可</w:t>
      </w:r>
      <w:r>
        <w:rPr>
          <w:rFonts w:ascii="Arial" w:hAnsi="Arial" w:hint="eastAsia"/>
          <w:kern w:val="0"/>
          <w:sz w:val="18"/>
          <w:szCs w:val="18"/>
          <w:lang w:val="fr-FR"/>
        </w:rPr>
        <w:t>用于找回密码，暂只支持</w:t>
      </w:r>
      <w:r>
        <w:rPr>
          <w:rFonts w:ascii="Arial" w:hAnsi="Arial" w:hint="eastAsia"/>
          <w:kern w:val="0"/>
          <w:sz w:val="18"/>
          <w:szCs w:val="18"/>
          <w:lang w:val="fr-FR"/>
        </w:rPr>
        <w:t>1</w:t>
      </w:r>
      <w:r>
        <w:rPr>
          <w:rFonts w:ascii="Arial" w:hAnsi="Arial" w:hint="eastAsia"/>
          <w:kern w:val="0"/>
          <w:sz w:val="18"/>
          <w:szCs w:val="18"/>
          <w:lang w:val="fr-FR"/>
        </w:rPr>
        <w:t>个</w:t>
      </w:r>
      <w:r w:rsidR="00F10773">
        <w:rPr>
          <w:rFonts w:ascii="Arial" w:hAnsi="Arial" w:hint="eastAsia"/>
          <w:kern w:val="0"/>
          <w:sz w:val="18"/>
          <w:szCs w:val="18"/>
          <w:lang w:val="fr-FR"/>
        </w:rPr>
        <w:t>，多个用户可使用相同安全邮箱</w:t>
      </w:r>
      <w:r>
        <w:rPr>
          <w:rFonts w:ascii="Arial" w:hAnsi="Arial" w:hint="eastAsia"/>
          <w:kern w:val="0"/>
          <w:sz w:val="18"/>
          <w:szCs w:val="18"/>
          <w:lang w:val="fr-FR"/>
        </w:rPr>
        <w:t>；与</w:t>
      </w:r>
      <w:r>
        <w:rPr>
          <w:rFonts w:ascii="Arial" w:hAnsi="Arial" w:hint="eastAsia"/>
          <w:kern w:val="0"/>
          <w:sz w:val="18"/>
          <w:szCs w:val="18"/>
          <w:lang w:val="fr-FR"/>
        </w:rPr>
        <w:t>email</w:t>
      </w:r>
      <w:r>
        <w:rPr>
          <w:rFonts w:ascii="Arial" w:hAnsi="Arial" w:hint="eastAsia"/>
          <w:kern w:val="0"/>
          <w:sz w:val="18"/>
          <w:szCs w:val="18"/>
          <w:lang w:val="fr-FR"/>
        </w:rPr>
        <w:t>账号区分开，可以相同，也不同）</w:t>
      </w:r>
    </w:p>
    <w:p w:rsidR="008120EF" w:rsidRDefault="008120EF" w:rsidP="008120EF">
      <w:pPr>
        <w:spacing w:line="240" w:lineRule="atLeast"/>
        <w:ind w:leftChars="186" w:left="391"/>
        <w:rPr>
          <w:rFonts w:ascii="Arial" w:hAnsi="Arial"/>
          <w:kern w:val="0"/>
          <w:sz w:val="18"/>
          <w:szCs w:val="18"/>
          <w:lang w:val="fr-FR"/>
        </w:rPr>
      </w:pPr>
      <w:r>
        <w:rPr>
          <w:rFonts w:ascii="Arial" w:hAnsi="Arial" w:hint="eastAsia"/>
          <w:kern w:val="0"/>
          <w:sz w:val="18"/>
          <w:szCs w:val="18"/>
          <w:lang w:val="fr-FR"/>
        </w:rPr>
        <w:t>6</w:t>
      </w:r>
      <w:r>
        <w:rPr>
          <w:rFonts w:ascii="Arial" w:hAnsi="Arial" w:hint="eastAsia"/>
          <w:kern w:val="0"/>
          <w:sz w:val="18"/>
          <w:szCs w:val="18"/>
          <w:lang w:val="fr-FR"/>
        </w:rPr>
        <w:t>：</w:t>
      </w:r>
      <w:r w:rsidR="00F10773">
        <w:rPr>
          <w:rFonts w:ascii="Arial" w:hAnsi="Arial" w:hint="eastAsia"/>
          <w:kern w:val="0"/>
          <w:sz w:val="18"/>
          <w:szCs w:val="18"/>
          <w:lang w:val="fr-FR"/>
        </w:rPr>
        <w:t>安全</w:t>
      </w:r>
      <w:r>
        <w:rPr>
          <w:rFonts w:ascii="Arial" w:hAnsi="Arial" w:hint="eastAsia"/>
          <w:kern w:val="0"/>
          <w:sz w:val="18"/>
          <w:szCs w:val="18"/>
          <w:lang w:val="fr-FR"/>
        </w:rPr>
        <w:t>手机（</w:t>
      </w:r>
      <w:r w:rsidR="00F10773">
        <w:rPr>
          <w:rFonts w:ascii="Arial" w:hAnsi="Arial" w:hint="eastAsia"/>
          <w:kern w:val="0"/>
          <w:sz w:val="18"/>
          <w:szCs w:val="18"/>
          <w:lang w:val="fr-FR"/>
        </w:rPr>
        <w:t>可用于找回密码</w:t>
      </w:r>
      <w:r>
        <w:rPr>
          <w:rFonts w:ascii="Arial" w:hAnsi="Arial" w:hint="eastAsia"/>
          <w:kern w:val="0"/>
          <w:sz w:val="18"/>
          <w:szCs w:val="18"/>
          <w:lang w:val="fr-FR"/>
        </w:rPr>
        <w:t>，暂只支持</w:t>
      </w:r>
      <w:r>
        <w:rPr>
          <w:rFonts w:ascii="Arial" w:hAnsi="Arial" w:hint="eastAsia"/>
          <w:kern w:val="0"/>
          <w:sz w:val="18"/>
          <w:szCs w:val="18"/>
          <w:lang w:val="fr-FR"/>
        </w:rPr>
        <w:t>1</w:t>
      </w:r>
      <w:r>
        <w:rPr>
          <w:rFonts w:ascii="Arial" w:hAnsi="Arial" w:hint="eastAsia"/>
          <w:kern w:val="0"/>
          <w:sz w:val="18"/>
          <w:szCs w:val="18"/>
          <w:lang w:val="fr-FR"/>
        </w:rPr>
        <w:t>个</w:t>
      </w:r>
      <w:r w:rsidR="00F10773">
        <w:rPr>
          <w:rFonts w:ascii="Arial" w:hAnsi="Arial" w:hint="eastAsia"/>
          <w:kern w:val="0"/>
          <w:sz w:val="18"/>
          <w:szCs w:val="18"/>
          <w:lang w:val="fr-FR"/>
        </w:rPr>
        <w:t>，多个用户可使用相同安全手机</w:t>
      </w:r>
      <w:r>
        <w:rPr>
          <w:rFonts w:ascii="Arial" w:hAnsi="Arial" w:hint="eastAsia"/>
          <w:kern w:val="0"/>
          <w:sz w:val="18"/>
          <w:szCs w:val="18"/>
          <w:lang w:val="fr-FR"/>
        </w:rPr>
        <w:t>；与</w:t>
      </w:r>
      <w:r w:rsidR="00F10773">
        <w:rPr>
          <w:rFonts w:ascii="Arial" w:hAnsi="Arial" w:hint="eastAsia"/>
          <w:kern w:val="0"/>
          <w:sz w:val="18"/>
          <w:szCs w:val="18"/>
          <w:lang w:val="fr-FR"/>
        </w:rPr>
        <w:t>手机</w:t>
      </w:r>
      <w:r>
        <w:rPr>
          <w:rFonts w:ascii="Arial" w:hAnsi="Arial" w:hint="eastAsia"/>
          <w:kern w:val="0"/>
          <w:sz w:val="18"/>
          <w:szCs w:val="18"/>
          <w:lang w:val="fr-FR"/>
        </w:rPr>
        <w:t>账号区分开，可以相同，也不同）</w:t>
      </w:r>
    </w:p>
    <w:p w:rsidR="00ED39E9" w:rsidRDefault="00C26248">
      <w:pPr>
        <w:spacing w:line="240" w:lineRule="atLeast"/>
        <w:ind w:leftChars="186" w:left="391" w:firstLine="29"/>
        <w:rPr>
          <w:rFonts w:ascii="Arial" w:hAnsi="Arial"/>
          <w:kern w:val="0"/>
          <w:sz w:val="18"/>
          <w:szCs w:val="18"/>
          <w:lang w:val="fr-FR"/>
        </w:rPr>
      </w:pPr>
      <w:r>
        <w:rPr>
          <w:rFonts w:ascii="Arial" w:hAnsi="Arial" w:hint="eastAsia"/>
          <w:kern w:val="0"/>
          <w:sz w:val="18"/>
          <w:szCs w:val="18"/>
          <w:lang w:val="fr-FR"/>
        </w:rPr>
        <w:t>7</w:t>
      </w:r>
      <w:r>
        <w:rPr>
          <w:rFonts w:ascii="Arial" w:hAnsi="Arial"/>
          <w:kern w:val="0"/>
          <w:sz w:val="18"/>
          <w:szCs w:val="18"/>
          <w:lang w:val="fr-FR"/>
        </w:rPr>
        <w:t> </w:t>
      </w:r>
      <w:r>
        <w:rPr>
          <w:rFonts w:ascii="Arial" w:hAnsi="Arial" w:hint="eastAsia"/>
          <w:kern w:val="0"/>
          <w:sz w:val="18"/>
          <w:szCs w:val="18"/>
          <w:lang w:val="fr-FR"/>
        </w:rPr>
        <w:t>：</w:t>
      </w:r>
      <w:r w:rsidR="00E403E1">
        <w:rPr>
          <w:rFonts w:ascii="Arial" w:hAnsi="Arial" w:hint="eastAsia"/>
          <w:kern w:val="0"/>
          <w:sz w:val="18"/>
          <w:szCs w:val="18"/>
          <w:lang w:val="fr-FR"/>
        </w:rPr>
        <w:t>QQ</w:t>
      </w:r>
      <w:r w:rsidR="00E403E1">
        <w:rPr>
          <w:rFonts w:ascii="Arial" w:hAnsi="Arial" w:hint="eastAsia"/>
          <w:kern w:val="0"/>
          <w:sz w:val="18"/>
          <w:szCs w:val="18"/>
          <w:lang w:val="fr-FR"/>
        </w:rPr>
        <w:t>帐户（</w:t>
      </w:r>
      <w:r w:rsidR="00E403E1">
        <w:rPr>
          <w:rFonts w:ascii="Arial" w:hAnsi="Arial" w:hint="eastAsia"/>
          <w:kern w:val="0"/>
          <w:sz w:val="18"/>
          <w:szCs w:val="18"/>
          <w:lang w:val="fr-FR"/>
        </w:rPr>
        <w:t>UP</w:t>
      </w:r>
      <w:r w:rsidR="00E403E1">
        <w:rPr>
          <w:rFonts w:ascii="Arial" w:hAnsi="Arial" w:hint="eastAsia"/>
          <w:kern w:val="0"/>
          <w:sz w:val="18"/>
          <w:szCs w:val="18"/>
          <w:lang w:val="fr-FR"/>
        </w:rPr>
        <w:t>只注册，无密码，</w:t>
      </w:r>
      <w:r w:rsidR="00E403E1">
        <w:rPr>
          <w:rFonts w:ascii="Arial" w:hAnsi="Arial" w:hint="eastAsia"/>
          <w:kern w:val="0"/>
          <w:sz w:val="18"/>
          <w:szCs w:val="18"/>
          <w:lang w:val="fr-FR"/>
        </w:rPr>
        <w:t>UP</w:t>
      </w:r>
      <w:r w:rsidR="00E403E1">
        <w:rPr>
          <w:rFonts w:ascii="Arial" w:hAnsi="Arial" w:hint="eastAsia"/>
          <w:kern w:val="0"/>
          <w:sz w:val="18"/>
          <w:szCs w:val="18"/>
          <w:lang w:val="fr-FR"/>
        </w:rPr>
        <w:t>不提供认证</w:t>
      </w:r>
      <w:r w:rsidR="00E00904">
        <w:rPr>
          <w:rFonts w:ascii="Arial" w:hAnsi="Arial" w:hint="eastAsia"/>
          <w:kern w:val="0"/>
          <w:sz w:val="18"/>
          <w:szCs w:val="18"/>
          <w:lang w:val="fr-FR"/>
        </w:rPr>
        <w:t>，到</w:t>
      </w:r>
      <w:r w:rsidR="00E00904">
        <w:rPr>
          <w:rFonts w:ascii="Arial" w:hAnsi="Arial" w:hint="eastAsia"/>
          <w:kern w:val="0"/>
          <w:sz w:val="18"/>
          <w:szCs w:val="18"/>
          <w:lang w:val="fr-FR"/>
        </w:rPr>
        <w:t>sina</w:t>
      </w:r>
      <w:r w:rsidR="00E00904">
        <w:rPr>
          <w:rFonts w:ascii="Arial" w:hAnsi="Arial" w:hint="eastAsia"/>
          <w:kern w:val="0"/>
          <w:sz w:val="18"/>
          <w:szCs w:val="18"/>
          <w:lang w:val="fr-FR"/>
        </w:rPr>
        <w:t>认证</w:t>
      </w:r>
      <w:r w:rsidR="00E403E1">
        <w:rPr>
          <w:rFonts w:ascii="Arial" w:hAnsi="Arial" w:hint="eastAsia"/>
          <w:kern w:val="0"/>
          <w:sz w:val="18"/>
          <w:szCs w:val="18"/>
          <w:lang w:val="fr-FR"/>
        </w:rPr>
        <w:t>；）</w:t>
      </w:r>
    </w:p>
    <w:p w:rsidR="00C26248" w:rsidRDefault="00E674F0" w:rsidP="008120EF">
      <w:pPr>
        <w:spacing w:line="240" w:lineRule="atLeast"/>
        <w:ind w:leftChars="186" w:left="391"/>
        <w:rPr>
          <w:rFonts w:ascii="宋体" w:cs="宋体"/>
          <w:color w:val="000000"/>
          <w:kern w:val="0"/>
          <w:sz w:val="20"/>
          <w:szCs w:val="20"/>
        </w:rPr>
      </w:pPr>
      <w:r>
        <w:rPr>
          <w:rFonts w:ascii="宋体" w:cs="宋体" w:hint="eastAsia"/>
          <w:color w:val="000000"/>
          <w:kern w:val="0"/>
          <w:sz w:val="20"/>
          <w:szCs w:val="20"/>
        </w:rPr>
        <w:t>8</w:t>
      </w:r>
      <w:r w:rsidR="00C26248">
        <w:rPr>
          <w:rFonts w:ascii="宋体" w:cs="宋体" w:hint="eastAsia"/>
          <w:color w:val="000000"/>
          <w:kern w:val="0"/>
          <w:sz w:val="20"/>
          <w:szCs w:val="20"/>
        </w:rPr>
        <w:t>：</w:t>
      </w:r>
      <w:r w:rsidR="00E403E1">
        <w:rPr>
          <w:rFonts w:ascii="宋体" w:cs="宋体" w:hint="eastAsia"/>
          <w:color w:val="000000"/>
          <w:kern w:val="0"/>
          <w:sz w:val="20"/>
          <w:szCs w:val="20"/>
        </w:rPr>
        <w:t>DBank预留</w:t>
      </w:r>
    </w:p>
    <w:p w:rsidR="00C26248" w:rsidRDefault="00E674F0" w:rsidP="00E403E1">
      <w:pPr>
        <w:spacing w:line="240" w:lineRule="atLeast"/>
        <w:ind w:leftChars="186" w:left="391"/>
        <w:rPr>
          <w:rFonts w:ascii="宋体" w:cs="宋体"/>
          <w:color w:val="000000"/>
          <w:kern w:val="0"/>
          <w:sz w:val="20"/>
          <w:szCs w:val="20"/>
        </w:rPr>
      </w:pPr>
      <w:r>
        <w:rPr>
          <w:rFonts w:ascii="宋体" w:cs="宋体" w:hint="eastAsia"/>
          <w:color w:val="000000"/>
          <w:kern w:val="0"/>
          <w:sz w:val="20"/>
          <w:szCs w:val="20"/>
        </w:rPr>
        <w:t>9</w:t>
      </w:r>
      <w:r w:rsidR="00C26248">
        <w:rPr>
          <w:rFonts w:ascii="宋体" w:cs="宋体" w:hint="eastAsia"/>
          <w:color w:val="000000"/>
          <w:kern w:val="0"/>
          <w:sz w:val="20"/>
          <w:szCs w:val="20"/>
        </w:rPr>
        <w:t>:</w:t>
      </w:r>
      <w:r w:rsidR="00E403E1">
        <w:rPr>
          <w:rFonts w:ascii="宋体" w:cs="宋体" w:hint="eastAsia"/>
          <w:color w:val="000000"/>
          <w:kern w:val="0"/>
          <w:sz w:val="20"/>
          <w:szCs w:val="20"/>
        </w:rPr>
        <w:t xml:space="preserve"> DBank </w:t>
      </w:r>
      <w:r w:rsidR="00E403E1">
        <w:rPr>
          <w:rFonts w:ascii="宋体" w:cs="宋体"/>
          <w:color w:val="000000"/>
          <w:kern w:val="0"/>
          <w:sz w:val="20"/>
          <w:szCs w:val="20"/>
        </w:rPr>
        <w:t>U</w:t>
      </w:r>
      <w:r w:rsidR="00E403E1">
        <w:rPr>
          <w:rFonts w:ascii="宋体" w:cs="宋体" w:hint="eastAsia"/>
          <w:color w:val="000000"/>
          <w:kern w:val="0"/>
          <w:sz w:val="20"/>
          <w:szCs w:val="20"/>
        </w:rPr>
        <w:t>卡</w:t>
      </w:r>
    </w:p>
    <w:p w:rsidR="00051FC2" w:rsidRDefault="00051FC2" w:rsidP="00E403E1">
      <w:pPr>
        <w:spacing w:line="240" w:lineRule="atLeast"/>
        <w:ind w:leftChars="186" w:left="391"/>
        <w:rPr>
          <w:rFonts w:ascii="宋体" w:cs="宋体"/>
          <w:color w:val="000000"/>
          <w:kern w:val="0"/>
          <w:sz w:val="20"/>
          <w:szCs w:val="20"/>
        </w:rPr>
      </w:pPr>
      <w:r>
        <w:rPr>
          <w:rFonts w:ascii="宋体" w:cs="宋体" w:hint="eastAsia"/>
          <w:color w:val="000000"/>
          <w:kern w:val="0"/>
          <w:sz w:val="20"/>
          <w:szCs w:val="20"/>
        </w:rPr>
        <w:t>10:UC手机号码帐号(</w:t>
      </w:r>
      <w:r w:rsidR="008B0BB4">
        <w:rPr>
          <w:rFonts w:ascii="宋体" w:cs="宋体" w:hint="eastAsia"/>
          <w:color w:val="000000"/>
          <w:kern w:val="0"/>
          <w:sz w:val="20"/>
          <w:szCs w:val="20"/>
        </w:rPr>
        <w:t>365语音开放。</w:t>
      </w:r>
      <w:r>
        <w:rPr>
          <w:rFonts w:ascii="宋体" w:cs="宋体" w:hint="eastAsia"/>
          <w:color w:val="000000"/>
          <w:kern w:val="0"/>
          <w:sz w:val="20"/>
          <w:szCs w:val="20"/>
        </w:rPr>
        <w:t>UP无密码，到UC服务器认证</w:t>
      </w:r>
      <w:r w:rsidR="008D4BED">
        <w:rPr>
          <w:rFonts w:ascii="宋体" w:cs="宋体" w:hint="eastAsia"/>
          <w:color w:val="000000"/>
          <w:kern w:val="0"/>
          <w:sz w:val="20"/>
          <w:szCs w:val="20"/>
        </w:rPr>
        <w:t>；UP不发激活短信，不支持找回密码</w:t>
      </w:r>
      <w:r>
        <w:rPr>
          <w:rFonts w:ascii="宋体" w:cs="宋体" w:hint="eastAsia"/>
          <w:color w:val="000000"/>
          <w:kern w:val="0"/>
          <w:sz w:val="20"/>
          <w:szCs w:val="20"/>
        </w:rPr>
        <w:t>)</w:t>
      </w:r>
    </w:p>
    <w:p w:rsidR="009215B6" w:rsidRDefault="00364894" w:rsidP="00E403E1">
      <w:pPr>
        <w:spacing w:line="240" w:lineRule="atLeast"/>
        <w:ind w:leftChars="186" w:left="391"/>
        <w:rPr>
          <w:rFonts w:ascii="宋体" w:cs="宋体"/>
          <w:color w:val="000000"/>
          <w:kern w:val="0"/>
          <w:sz w:val="20"/>
          <w:szCs w:val="20"/>
        </w:rPr>
      </w:pPr>
      <w:r>
        <w:rPr>
          <w:rFonts w:ascii="宋体" w:cs="宋体" w:hint="eastAsia"/>
          <w:color w:val="000000"/>
          <w:kern w:val="0"/>
          <w:sz w:val="20"/>
          <w:szCs w:val="20"/>
          <w:lang w:val="fr-FR"/>
        </w:rPr>
        <w:t>11</w:t>
      </w:r>
      <w:r>
        <w:rPr>
          <w:rFonts w:ascii="宋体" w:cs="宋体"/>
          <w:color w:val="000000"/>
          <w:kern w:val="0"/>
          <w:sz w:val="20"/>
          <w:szCs w:val="20"/>
          <w:lang w:val="fr-FR"/>
        </w:rPr>
        <w:t> </w:t>
      </w:r>
      <w:r>
        <w:rPr>
          <w:rFonts w:ascii="宋体" w:cs="宋体" w:hint="eastAsia"/>
          <w:color w:val="000000"/>
          <w:kern w:val="0"/>
          <w:sz w:val="20"/>
          <w:szCs w:val="20"/>
          <w:lang w:val="fr-FR"/>
        </w:rPr>
        <w:t>:3g</w:t>
      </w:r>
      <w:r w:rsidR="008B0BB4">
        <w:rPr>
          <w:rFonts w:ascii="宋体" w:cs="宋体" w:hint="eastAsia"/>
          <w:color w:val="000000"/>
          <w:kern w:val="0"/>
          <w:sz w:val="20"/>
          <w:szCs w:val="20"/>
          <w:lang w:val="fr-FR"/>
        </w:rPr>
        <w:t>门户</w:t>
      </w:r>
      <w:r>
        <w:rPr>
          <w:rFonts w:ascii="宋体" w:cs="宋体" w:hint="eastAsia"/>
          <w:color w:val="000000"/>
          <w:kern w:val="0"/>
          <w:sz w:val="20"/>
          <w:szCs w:val="20"/>
          <w:lang w:val="fr-FR"/>
        </w:rPr>
        <w:t>帐号</w:t>
      </w:r>
      <w:r w:rsidR="009745A1">
        <w:rPr>
          <w:rFonts w:ascii="宋体" w:cs="宋体" w:hint="eastAsia"/>
          <w:color w:val="000000"/>
          <w:kern w:val="0"/>
          <w:sz w:val="20"/>
          <w:szCs w:val="20"/>
        </w:rPr>
        <w:t>(</w:t>
      </w:r>
      <w:r w:rsidR="008B0BB4">
        <w:rPr>
          <w:rFonts w:ascii="宋体" w:cs="宋体" w:hint="eastAsia"/>
          <w:color w:val="000000"/>
          <w:kern w:val="0"/>
          <w:sz w:val="20"/>
          <w:szCs w:val="20"/>
        </w:rPr>
        <w:t>365语音开放。</w:t>
      </w:r>
      <w:r w:rsidR="009745A1">
        <w:rPr>
          <w:rFonts w:ascii="宋体" w:cs="宋体" w:hint="eastAsia"/>
          <w:color w:val="000000"/>
          <w:kern w:val="0"/>
          <w:sz w:val="20"/>
          <w:szCs w:val="20"/>
        </w:rPr>
        <w:t>UP无密码，到www.3g.cn服务器认证；UP不发激活短信，不支持找回密码)</w:t>
      </w:r>
    </w:p>
    <w:p w:rsidR="00242ABF" w:rsidRDefault="00242ABF" w:rsidP="00E403E1">
      <w:pPr>
        <w:spacing w:line="240" w:lineRule="atLeast"/>
        <w:ind w:leftChars="186" w:left="391"/>
        <w:rPr>
          <w:rFonts w:ascii="宋体" w:cs="宋体"/>
          <w:color w:val="000000"/>
          <w:kern w:val="0"/>
          <w:sz w:val="20"/>
          <w:szCs w:val="20"/>
        </w:rPr>
      </w:pPr>
      <w:r>
        <w:rPr>
          <w:rFonts w:ascii="宋体" w:cs="宋体" w:hint="eastAsia"/>
          <w:color w:val="000000"/>
          <w:kern w:val="0"/>
          <w:sz w:val="20"/>
          <w:szCs w:val="20"/>
        </w:rPr>
        <w:t>12:sina微友帐号(视频通话开放。UP无密码，到sina微友服务器认证；UP不发激活短信，不支持找回密码)</w:t>
      </w:r>
    </w:p>
    <w:p w:rsidR="00202ADB" w:rsidRDefault="00202ADB" w:rsidP="00202ADB">
      <w:pPr>
        <w:spacing w:line="240" w:lineRule="atLeast"/>
        <w:ind w:leftChars="186" w:left="391"/>
        <w:rPr>
          <w:rFonts w:ascii="宋体" w:cs="宋体"/>
          <w:color w:val="000000"/>
          <w:kern w:val="0"/>
          <w:sz w:val="20"/>
          <w:szCs w:val="20"/>
        </w:rPr>
      </w:pPr>
      <w:r>
        <w:rPr>
          <w:rFonts w:ascii="宋体" w:cs="宋体" w:hint="eastAsia"/>
          <w:color w:val="000000"/>
          <w:kern w:val="0"/>
          <w:sz w:val="20"/>
          <w:szCs w:val="20"/>
          <w:lang w:val="fr-FR"/>
        </w:rPr>
        <w:t>13</w:t>
      </w:r>
      <w:r>
        <w:rPr>
          <w:rFonts w:ascii="宋体" w:cs="宋体"/>
          <w:color w:val="000000"/>
          <w:kern w:val="0"/>
          <w:sz w:val="20"/>
          <w:szCs w:val="20"/>
          <w:lang w:val="fr-FR"/>
        </w:rPr>
        <w:t> </w:t>
      </w:r>
      <w:r>
        <w:rPr>
          <w:rFonts w:ascii="宋体" w:cs="宋体" w:hint="eastAsia"/>
          <w:color w:val="000000"/>
          <w:kern w:val="0"/>
          <w:sz w:val="20"/>
          <w:szCs w:val="20"/>
          <w:lang w:val="fr-FR"/>
        </w:rPr>
        <w:t>:东讯帐号</w:t>
      </w:r>
      <w:r>
        <w:rPr>
          <w:rFonts w:ascii="宋体" w:cs="宋体" w:hint="eastAsia"/>
          <w:color w:val="000000"/>
          <w:kern w:val="0"/>
          <w:sz w:val="20"/>
          <w:szCs w:val="20"/>
        </w:rPr>
        <w:t>(365语音开放。UP无密码，到东讯服务器认证；UP不发激活短信，不支持找回密码)</w:t>
      </w:r>
    </w:p>
    <w:p w:rsidR="00364894" w:rsidRDefault="00527427" w:rsidP="00E403E1">
      <w:pPr>
        <w:spacing w:line="240" w:lineRule="atLeast"/>
        <w:ind w:leftChars="186" w:left="391"/>
        <w:rPr>
          <w:rFonts w:ascii="宋体" w:cs="宋体"/>
          <w:color w:val="000000"/>
          <w:kern w:val="0"/>
          <w:sz w:val="20"/>
          <w:szCs w:val="20"/>
          <w:lang w:val="fr-FR"/>
        </w:rPr>
      </w:pPr>
      <w:r>
        <w:rPr>
          <w:rFonts w:ascii="宋体" w:cs="宋体" w:hint="eastAsia"/>
          <w:color w:val="000000"/>
          <w:kern w:val="0"/>
          <w:sz w:val="20"/>
          <w:szCs w:val="20"/>
          <w:lang w:val="fr-FR"/>
        </w:rPr>
        <w:t>20：一淘网帐号</w:t>
      </w:r>
      <w:r w:rsidRPr="00527427">
        <w:rPr>
          <w:rFonts w:ascii="宋体" w:cs="宋体" w:hint="eastAsia"/>
          <w:color w:val="000000"/>
          <w:kern w:val="0"/>
          <w:sz w:val="20"/>
          <w:szCs w:val="20"/>
          <w:lang w:val="fr-FR"/>
        </w:rPr>
        <w:t>(</w:t>
      </w:r>
      <w:r w:rsidR="00515640">
        <w:rPr>
          <w:rFonts w:ascii="宋体" w:cs="宋体" w:hint="eastAsia"/>
          <w:color w:val="000000"/>
          <w:kern w:val="0"/>
          <w:sz w:val="20"/>
          <w:szCs w:val="20"/>
          <w:lang w:val="fr-FR"/>
        </w:rPr>
        <w:t>快登。</w:t>
      </w:r>
      <w:r w:rsidRPr="00527427">
        <w:rPr>
          <w:rFonts w:ascii="宋体" w:cs="宋体" w:hint="eastAsia"/>
          <w:color w:val="000000"/>
          <w:kern w:val="0"/>
          <w:sz w:val="20"/>
          <w:szCs w:val="20"/>
          <w:lang w:val="fr-FR"/>
        </w:rPr>
        <w:t>UP</w:t>
      </w:r>
      <w:r>
        <w:rPr>
          <w:rFonts w:ascii="宋体" w:cs="宋体" w:hint="eastAsia"/>
          <w:color w:val="000000"/>
          <w:kern w:val="0"/>
          <w:sz w:val="20"/>
          <w:szCs w:val="20"/>
        </w:rPr>
        <w:t>无密码</w:t>
      </w:r>
      <w:r w:rsidRPr="00527427">
        <w:rPr>
          <w:rFonts w:ascii="宋体" w:cs="宋体" w:hint="eastAsia"/>
          <w:color w:val="000000"/>
          <w:kern w:val="0"/>
          <w:sz w:val="20"/>
          <w:szCs w:val="20"/>
          <w:lang w:val="fr-FR"/>
        </w:rPr>
        <w:t>，</w:t>
      </w:r>
      <w:r>
        <w:rPr>
          <w:rFonts w:ascii="宋体" w:cs="宋体" w:hint="eastAsia"/>
          <w:color w:val="000000"/>
          <w:kern w:val="0"/>
          <w:sz w:val="20"/>
          <w:szCs w:val="20"/>
        </w:rPr>
        <w:t>需到</w:t>
      </w:r>
      <w:r w:rsidRPr="00527427">
        <w:rPr>
          <w:rFonts w:ascii="宋体" w:cs="宋体" w:hint="eastAsia"/>
          <w:color w:val="000000"/>
          <w:kern w:val="0"/>
          <w:sz w:val="20"/>
          <w:szCs w:val="20"/>
          <w:lang w:val="fr-FR"/>
        </w:rPr>
        <w:t>www.</w:t>
      </w:r>
      <w:r>
        <w:rPr>
          <w:rFonts w:ascii="宋体" w:cs="宋体" w:hint="eastAsia"/>
          <w:color w:val="000000"/>
          <w:kern w:val="0"/>
          <w:sz w:val="20"/>
          <w:szCs w:val="20"/>
          <w:lang w:val="fr-FR"/>
        </w:rPr>
        <w:t>etao</w:t>
      </w:r>
      <w:r w:rsidRPr="00527427">
        <w:rPr>
          <w:rFonts w:ascii="宋体" w:cs="宋体" w:hint="eastAsia"/>
          <w:color w:val="000000"/>
          <w:kern w:val="0"/>
          <w:sz w:val="20"/>
          <w:szCs w:val="20"/>
          <w:lang w:val="fr-FR"/>
        </w:rPr>
        <w:t>.c</w:t>
      </w:r>
      <w:r>
        <w:rPr>
          <w:rFonts w:ascii="宋体" w:cs="宋体" w:hint="eastAsia"/>
          <w:color w:val="000000"/>
          <w:kern w:val="0"/>
          <w:sz w:val="20"/>
          <w:szCs w:val="20"/>
          <w:lang w:val="fr-FR"/>
        </w:rPr>
        <w:t>om</w:t>
      </w:r>
      <w:r>
        <w:rPr>
          <w:rFonts w:ascii="宋体" w:cs="宋体" w:hint="eastAsia"/>
          <w:color w:val="000000"/>
          <w:kern w:val="0"/>
          <w:sz w:val="20"/>
          <w:szCs w:val="20"/>
        </w:rPr>
        <w:t>服务器认证</w:t>
      </w:r>
      <w:r w:rsidRPr="00527427">
        <w:rPr>
          <w:rFonts w:ascii="宋体" w:cs="宋体" w:hint="eastAsia"/>
          <w:color w:val="000000"/>
          <w:kern w:val="0"/>
          <w:sz w:val="20"/>
          <w:szCs w:val="20"/>
          <w:lang w:val="fr-FR"/>
        </w:rPr>
        <w:t>；UP</w:t>
      </w:r>
      <w:r>
        <w:rPr>
          <w:rFonts w:ascii="宋体" w:cs="宋体" w:hint="eastAsia"/>
          <w:color w:val="000000"/>
          <w:kern w:val="0"/>
          <w:sz w:val="20"/>
          <w:szCs w:val="20"/>
        </w:rPr>
        <w:t>不发激活短信</w:t>
      </w:r>
      <w:r w:rsidRPr="00527427">
        <w:rPr>
          <w:rFonts w:ascii="宋体" w:cs="宋体" w:hint="eastAsia"/>
          <w:color w:val="000000"/>
          <w:kern w:val="0"/>
          <w:sz w:val="20"/>
          <w:szCs w:val="20"/>
          <w:lang w:val="fr-FR"/>
        </w:rPr>
        <w:t>，</w:t>
      </w:r>
      <w:r>
        <w:rPr>
          <w:rFonts w:ascii="宋体" w:cs="宋体" w:hint="eastAsia"/>
          <w:color w:val="000000"/>
          <w:kern w:val="0"/>
          <w:sz w:val="20"/>
          <w:szCs w:val="20"/>
        </w:rPr>
        <w:t>不支持找回密码</w:t>
      </w:r>
      <w:r w:rsidRPr="00527427">
        <w:rPr>
          <w:rFonts w:ascii="宋体" w:cs="宋体" w:hint="eastAsia"/>
          <w:color w:val="000000"/>
          <w:kern w:val="0"/>
          <w:sz w:val="20"/>
          <w:szCs w:val="20"/>
          <w:lang w:val="fr-FR"/>
        </w:rPr>
        <w:t>)</w:t>
      </w:r>
    </w:p>
    <w:p w:rsidR="00001423" w:rsidRDefault="00001423" w:rsidP="00E403E1">
      <w:pPr>
        <w:spacing w:line="240" w:lineRule="atLeast"/>
        <w:ind w:leftChars="186" w:left="391"/>
        <w:rPr>
          <w:rFonts w:ascii="宋体" w:cs="宋体"/>
          <w:color w:val="000000"/>
          <w:kern w:val="0"/>
          <w:sz w:val="20"/>
          <w:szCs w:val="20"/>
          <w:lang w:val="fr-FR"/>
        </w:rPr>
      </w:pPr>
      <w:r>
        <w:rPr>
          <w:rFonts w:ascii="宋体" w:cs="宋体" w:hint="eastAsia"/>
          <w:color w:val="000000"/>
          <w:kern w:val="0"/>
          <w:sz w:val="20"/>
          <w:szCs w:val="20"/>
          <w:lang w:val="fr-FR"/>
        </w:rPr>
        <w:t>21</w:t>
      </w:r>
      <w:r>
        <w:rPr>
          <w:rFonts w:ascii="宋体" w:cs="宋体"/>
          <w:color w:val="000000"/>
          <w:kern w:val="0"/>
          <w:sz w:val="20"/>
          <w:szCs w:val="20"/>
          <w:lang w:val="fr-FR"/>
        </w:rPr>
        <w:t> </w:t>
      </w:r>
      <w:r>
        <w:rPr>
          <w:rFonts w:ascii="宋体" w:cs="宋体" w:hint="eastAsia"/>
          <w:color w:val="000000"/>
          <w:kern w:val="0"/>
          <w:sz w:val="20"/>
          <w:szCs w:val="20"/>
          <w:lang w:val="fr-FR"/>
        </w:rPr>
        <w:t>:招商银行帐号(vmall手机快登。UP无密码，需到招商银行服务器认证；</w:t>
      </w:r>
      <w:r w:rsidRPr="00527427">
        <w:rPr>
          <w:rFonts w:ascii="宋体" w:cs="宋体" w:hint="eastAsia"/>
          <w:color w:val="000000"/>
          <w:kern w:val="0"/>
          <w:sz w:val="20"/>
          <w:szCs w:val="20"/>
          <w:lang w:val="fr-FR"/>
        </w:rPr>
        <w:t>UP</w:t>
      </w:r>
      <w:r>
        <w:rPr>
          <w:rFonts w:ascii="宋体" w:cs="宋体" w:hint="eastAsia"/>
          <w:color w:val="000000"/>
          <w:kern w:val="0"/>
          <w:sz w:val="20"/>
          <w:szCs w:val="20"/>
        </w:rPr>
        <w:t>不发激活短信</w:t>
      </w:r>
      <w:r w:rsidRPr="00527427">
        <w:rPr>
          <w:rFonts w:ascii="宋体" w:cs="宋体" w:hint="eastAsia"/>
          <w:color w:val="000000"/>
          <w:kern w:val="0"/>
          <w:sz w:val="20"/>
          <w:szCs w:val="20"/>
          <w:lang w:val="fr-FR"/>
        </w:rPr>
        <w:t>，</w:t>
      </w:r>
      <w:r>
        <w:rPr>
          <w:rFonts w:ascii="宋体" w:cs="宋体" w:hint="eastAsia"/>
          <w:color w:val="000000"/>
          <w:kern w:val="0"/>
          <w:sz w:val="20"/>
          <w:szCs w:val="20"/>
        </w:rPr>
        <w:t>不支持找回密码</w:t>
      </w:r>
      <w:r w:rsidRPr="00527427">
        <w:rPr>
          <w:rFonts w:ascii="宋体" w:cs="宋体" w:hint="eastAsia"/>
          <w:color w:val="000000"/>
          <w:kern w:val="0"/>
          <w:sz w:val="20"/>
          <w:szCs w:val="20"/>
          <w:lang w:val="fr-FR"/>
        </w:rPr>
        <w:t>)</w:t>
      </w:r>
    </w:p>
    <w:p w:rsidR="00001423" w:rsidRDefault="00001423" w:rsidP="00E403E1">
      <w:pPr>
        <w:spacing w:line="240" w:lineRule="atLeast"/>
        <w:ind w:leftChars="186" w:left="391"/>
        <w:rPr>
          <w:rFonts w:ascii="宋体" w:cs="宋体"/>
          <w:color w:val="000000"/>
          <w:kern w:val="0"/>
          <w:sz w:val="20"/>
          <w:szCs w:val="20"/>
          <w:lang w:val="fr-FR"/>
        </w:rPr>
      </w:pPr>
      <w:r>
        <w:rPr>
          <w:rFonts w:ascii="宋体" w:cs="宋体" w:hint="eastAsia"/>
          <w:color w:val="000000"/>
          <w:kern w:val="0"/>
          <w:sz w:val="20"/>
          <w:szCs w:val="20"/>
          <w:lang w:val="fr-FR"/>
        </w:rPr>
        <w:t>22：微信帐号（</w:t>
      </w:r>
      <w:r w:rsidR="007C35A9">
        <w:rPr>
          <w:rFonts w:ascii="宋体" w:cs="宋体" w:hint="eastAsia"/>
          <w:color w:val="000000"/>
          <w:kern w:val="0"/>
          <w:sz w:val="20"/>
          <w:szCs w:val="20"/>
          <w:lang w:val="fr-FR"/>
        </w:rPr>
        <w:t>UP无密码</w:t>
      </w:r>
      <w:r>
        <w:rPr>
          <w:rFonts w:ascii="宋体" w:cs="宋体" w:hint="eastAsia"/>
          <w:color w:val="000000"/>
          <w:kern w:val="0"/>
          <w:sz w:val="20"/>
          <w:szCs w:val="20"/>
          <w:lang w:val="fr-FR"/>
        </w:rPr>
        <w:t>，需到微信服务器认证）</w:t>
      </w:r>
    </w:p>
    <w:p w:rsidR="00001423" w:rsidRDefault="00AD2C20" w:rsidP="00E403E1">
      <w:pPr>
        <w:spacing w:line="240" w:lineRule="atLeast"/>
        <w:ind w:leftChars="186" w:left="391"/>
        <w:rPr>
          <w:rFonts w:ascii="宋体" w:cs="宋体"/>
          <w:color w:val="000000"/>
          <w:kern w:val="0"/>
          <w:sz w:val="20"/>
          <w:szCs w:val="20"/>
        </w:rPr>
      </w:pPr>
      <w:r>
        <w:rPr>
          <w:rFonts w:ascii="宋体" w:cs="宋体" w:hint="eastAsia"/>
          <w:color w:val="000000"/>
          <w:kern w:val="0"/>
          <w:sz w:val="20"/>
          <w:szCs w:val="20"/>
          <w:lang w:val="fr-FR"/>
        </w:rPr>
        <w:t>23</w:t>
      </w:r>
      <w:r>
        <w:rPr>
          <w:rFonts w:ascii="宋体" w:cs="宋体"/>
          <w:color w:val="000000"/>
          <w:kern w:val="0"/>
          <w:sz w:val="20"/>
          <w:szCs w:val="20"/>
          <w:lang w:val="fr-FR"/>
        </w:rPr>
        <w:t> </w:t>
      </w:r>
      <w:r>
        <w:rPr>
          <w:rFonts w:ascii="宋体" w:cs="宋体" w:hint="eastAsia"/>
          <w:color w:val="000000"/>
          <w:kern w:val="0"/>
          <w:sz w:val="20"/>
          <w:szCs w:val="20"/>
          <w:lang w:val="fr-FR"/>
        </w:rPr>
        <w:t>:Facebook</w:t>
      </w:r>
      <w:r>
        <w:rPr>
          <w:rFonts w:ascii="宋体" w:cs="宋体" w:hint="eastAsia"/>
          <w:color w:val="000000"/>
          <w:kern w:val="0"/>
          <w:sz w:val="20"/>
          <w:szCs w:val="20"/>
        </w:rPr>
        <w:t>帐号（UP无密码，到Facebook服务器认证；UP不发激活短信，不支持找回密码）</w:t>
      </w:r>
    </w:p>
    <w:p w:rsidR="00AD2C20" w:rsidRDefault="00AD2C20" w:rsidP="00AD2C20">
      <w:pPr>
        <w:spacing w:line="240" w:lineRule="atLeast"/>
        <w:ind w:leftChars="186" w:left="391"/>
        <w:rPr>
          <w:ins w:id="1001" w:author="x00116998" w:date="2014-12-29T14:59:00Z"/>
          <w:rFonts w:ascii="宋体" w:cs="宋体"/>
          <w:color w:val="000000"/>
          <w:kern w:val="0"/>
          <w:sz w:val="20"/>
          <w:szCs w:val="20"/>
        </w:rPr>
      </w:pPr>
      <w:r>
        <w:rPr>
          <w:rFonts w:ascii="宋体" w:cs="宋体" w:hint="eastAsia"/>
          <w:color w:val="000000"/>
          <w:kern w:val="0"/>
          <w:sz w:val="20"/>
          <w:szCs w:val="20"/>
          <w:lang w:val="fr-FR"/>
        </w:rPr>
        <w:t>24</w:t>
      </w:r>
      <w:r>
        <w:rPr>
          <w:rFonts w:ascii="宋体" w:cs="宋体"/>
          <w:color w:val="000000"/>
          <w:kern w:val="0"/>
          <w:sz w:val="20"/>
          <w:szCs w:val="20"/>
          <w:lang w:val="fr-FR"/>
        </w:rPr>
        <w:t> </w:t>
      </w:r>
      <w:r>
        <w:rPr>
          <w:rFonts w:ascii="宋体" w:cs="宋体" w:hint="eastAsia"/>
          <w:color w:val="000000"/>
          <w:kern w:val="0"/>
          <w:sz w:val="20"/>
          <w:szCs w:val="20"/>
          <w:lang w:val="fr-FR"/>
        </w:rPr>
        <w:t>:Google</w:t>
      </w:r>
      <w:r>
        <w:rPr>
          <w:rFonts w:ascii="宋体" w:cs="宋体" w:hint="eastAsia"/>
          <w:color w:val="000000"/>
          <w:kern w:val="0"/>
          <w:sz w:val="20"/>
          <w:szCs w:val="20"/>
        </w:rPr>
        <w:t>帐号（UP无密码，到Google服务器认证；UP不发激活短信，不支持找回密码）</w:t>
      </w:r>
    </w:p>
    <w:p w:rsidR="00927D3F" w:rsidRDefault="00927D3F" w:rsidP="00927D3F">
      <w:pPr>
        <w:spacing w:line="240" w:lineRule="atLeast"/>
        <w:ind w:leftChars="186" w:left="391"/>
        <w:rPr>
          <w:ins w:id="1002" w:author="x00116998" w:date="2014-12-29T14:59:00Z"/>
          <w:rFonts w:ascii="宋体" w:cs="宋体"/>
          <w:color w:val="000000"/>
          <w:kern w:val="0"/>
          <w:sz w:val="20"/>
          <w:szCs w:val="20"/>
        </w:rPr>
      </w:pPr>
      <w:ins w:id="1003" w:author="x00116998" w:date="2014-12-29T14:59:00Z">
        <w:r>
          <w:rPr>
            <w:rFonts w:ascii="宋体" w:cs="宋体" w:hint="eastAsia"/>
            <w:color w:val="000000"/>
            <w:kern w:val="0"/>
            <w:sz w:val="20"/>
            <w:szCs w:val="20"/>
            <w:lang w:val="fr-FR"/>
          </w:rPr>
          <w:t>25</w:t>
        </w:r>
        <w:r>
          <w:rPr>
            <w:rFonts w:ascii="宋体" w:cs="宋体"/>
            <w:color w:val="000000"/>
            <w:kern w:val="0"/>
            <w:sz w:val="20"/>
            <w:szCs w:val="20"/>
            <w:lang w:val="fr-FR"/>
          </w:rPr>
          <w:t> </w:t>
        </w:r>
        <w:r>
          <w:rPr>
            <w:rFonts w:ascii="宋体" w:cs="宋体" w:hint="eastAsia"/>
            <w:color w:val="000000"/>
            <w:kern w:val="0"/>
            <w:sz w:val="20"/>
            <w:szCs w:val="20"/>
            <w:lang w:val="fr-FR"/>
          </w:rPr>
          <w:t>:twitter</w:t>
        </w:r>
        <w:r>
          <w:rPr>
            <w:rFonts w:ascii="宋体" w:cs="宋体" w:hint="eastAsia"/>
            <w:color w:val="000000"/>
            <w:kern w:val="0"/>
            <w:sz w:val="20"/>
            <w:szCs w:val="20"/>
          </w:rPr>
          <w:t>帐号（UP无密码，到Google服务器认证；UP不发激活短信，不支持找回密码）</w:t>
        </w:r>
      </w:ins>
    </w:p>
    <w:p w:rsidR="00927D3F" w:rsidRPr="00927D3F" w:rsidRDefault="00927D3F" w:rsidP="00927D3F">
      <w:pPr>
        <w:spacing w:line="240" w:lineRule="atLeast"/>
        <w:ind w:leftChars="186" w:left="391"/>
        <w:rPr>
          <w:ins w:id="1004" w:author="x00116998" w:date="2014-12-29T14:59:00Z"/>
          <w:rFonts w:ascii="宋体" w:cs="宋体"/>
          <w:color w:val="000000"/>
          <w:kern w:val="0"/>
          <w:sz w:val="20"/>
          <w:szCs w:val="20"/>
        </w:rPr>
      </w:pPr>
      <w:ins w:id="1005" w:author="x00116998" w:date="2014-12-29T14:59:00Z">
        <w:r>
          <w:rPr>
            <w:rFonts w:ascii="宋体" w:cs="宋体" w:hint="eastAsia"/>
            <w:color w:val="000000"/>
            <w:kern w:val="0"/>
            <w:sz w:val="20"/>
            <w:szCs w:val="20"/>
            <w:lang w:val="fr-FR"/>
          </w:rPr>
          <w:t>26</w:t>
        </w:r>
        <w:r>
          <w:rPr>
            <w:rFonts w:ascii="宋体" w:cs="宋体"/>
            <w:color w:val="000000"/>
            <w:kern w:val="0"/>
            <w:sz w:val="20"/>
            <w:szCs w:val="20"/>
            <w:lang w:val="fr-FR"/>
          </w:rPr>
          <w:t> </w:t>
        </w:r>
        <w:r>
          <w:rPr>
            <w:rFonts w:ascii="宋体" w:cs="宋体" w:hint="eastAsia"/>
            <w:color w:val="000000"/>
            <w:kern w:val="0"/>
            <w:sz w:val="20"/>
            <w:szCs w:val="20"/>
            <w:lang w:val="fr-FR"/>
          </w:rPr>
          <w:t>:</w:t>
        </w:r>
        <w:r>
          <w:rPr>
            <w:rFonts w:ascii="宋体" w:cs="宋体" w:hint="eastAsia"/>
            <w:color w:val="000000"/>
            <w:kern w:val="0"/>
            <w:sz w:val="20"/>
            <w:szCs w:val="20"/>
          </w:rPr>
          <w:t>俄罗斯VK帐号（UP无密码，到Google服务器认证；UP不发激活短信，不支持找回密码）</w:t>
        </w:r>
      </w:ins>
    </w:p>
    <w:p w:rsidR="00927D3F" w:rsidRPr="00927D3F" w:rsidRDefault="00927D3F" w:rsidP="00AD2C20">
      <w:pPr>
        <w:spacing w:line="240" w:lineRule="atLeast"/>
        <w:ind w:leftChars="186" w:left="391"/>
        <w:rPr>
          <w:rFonts w:ascii="宋体" w:cs="宋体"/>
          <w:color w:val="000000"/>
          <w:kern w:val="0"/>
          <w:sz w:val="20"/>
          <w:szCs w:val="20"/>
        </w:rPr>
      </w:pPr>
    </w:p>
    <w:p w:rsidR="00AD2C20" w:rsidRPr="00AD2C20" w:rsidRDefault="00AD2C20" w:rsidP="00E403E1">
      <w:pPr>
        <w:spacing w:line="240" w:lineRule="atLeast"/>
        <w:ind w:leftChars="186" w:left="391"/>
        <w:rPr>
          <w:rFonts w:ascii="宋体" w:cs="宋体"/>
          <w:color w:val="000000"/>
          <w:kern w:val="0"/>
          <w:sz w:val="20"/>
          <w:szCs w:val="20"/>
        </w:rPr>
      </w:pPr>
    </w:p>
    <w:p w:rsidR="003450E2" w:rsidRDefault="003450E2" w:rsidP="00E403E1">
      <w:pPr>
        <w:spacing w:line="240" w:lineRule="atLeast"/>
        <w:ind w:leftChars="186" w:left="391"/>
        <w:rPr>
          <w:rFonts w:ascii="宋体" w:cs="宋体"/>
          <w:color w:val="000000"/>
          <w:kern w:val="0"/>
          <w:sz w:val="20"/>
          <w:szCs w:val="20"/>
        </w:rPr>
      </w:pPr>
      <w:r>
        <w:rPr>
          <w:rFonts w:ascii="宋体" w:cs="宋体" w:hint="eastAsia"/>
          <w:color w:val="000000"/>
          <w:kern w:val="0"/>
          <w:sz w:val="20"/>
          <w:szCs w:val="20"/>
          <w:lang w:val="fr-FR"/>
        </w:rPr>
        <w:t>30</w:t>
      </w:r>
      <w:r>
        <w:rPr>
          <w:rFonts w:ascii="宋体" w:cs="宋体"/>
          <w:color w:val="000000"/>
          <w:kern w:val="0"/>
          <w:sz w:val="20"/>
          <w:szCs w:val="20"/>
          <w:lang w:val="fr-FR"/>
        </w:rPr>
        <w:t> </w:t>
      </w:r>
      <w:r>
        <w:rPr>
          <w:rFonts w:ascii="宋体" w:cs="宋体" w:hint="eastAsia"/>
          <w:color w:val="000000"/>
          <w:kern w:val="0"/>
          <w:sz w:val="20"/>
          <w:szCs w:val="20"/>
          <w:lang w:val="fr-FR"/>
        </w:rPr>
        <w:t>:深圳大拿科技</w:t>
      </w:r>
      <w:r>
        <w:rPr>
          <w:rFonts w:ascii="宋体" w:cs="宋体" w:hint="eastAsia"/>
          <w:color w:val="000000"/>
          <w:kern w:val="0"/>
          <w:sz w:val="20"/>
          <w:szCs w:val="20"/>
        </w:rPr>
        <w:t>(DBank存储开放。UP无密码，到大拿服务器认证；UP不发激活短信，不支持找回密码)</w:t>
      </w:r>
    </w:p>
    <w:p w:rsidR="00527907" w:rsidRPr="000A01ED" w:rsidRDefault="00F406B0" w:rsidP="00E403E1">
      <w:pPr>
        <w:spacing w:line="240" w:lineRule="atLeast"/>
        <w:ind w:leftChars="186" w:left="391"/>
        <w:rPr>
          <w:rFonts w:ascii="宋体" w:cs="宋体"/>
          <w:color w:val="000000"/>
          <w:kern w:val="0"/>
          <w:sz w:val="20"/>
          <w:szCs w:val="20"/>
        </w:rPr>
      </w:pPr>
      <w:r>
        <w:rPr>
          <w:rFonts w:ascii="宋体" w:cs="宋体" w:hint="eastAsia"/>
          <w:color w:val="000000"/>
          <w:kern w:val="0"/>
          <w:sz w:val="20"/>
          <w:szCs w:val="20"/>
          <w:lang w:val="fr-FR"/>
        </w:rPr>
        <w:t>31</w:t>
      </w:r>
      <w:r>
        <w:rPr>
          <w:rFonts w:ascii="宋体" w:cs="宋体"/>
          <w:color w:val="000000"/>
          <w:kern w:val="0"/>
          <w:sz w:val="20"/>
          <w:szCs w:val="20"/>
          <w:lang w:val="fr-FR"/>
        </w:rPr>
        <w:t> </w:t>
      </w:r>
      <w:r>
        <w:rPr>
          <w:rFonts w:ascii="宋体" w:cs="宋体" w:hint="eastAsia"/>
          <w:color w:val="000000"/>
          <w:kern w:val="0"/>
          <w:sz w:val="20"/>
          <w:szCs w:val="20"/>
          <w:lang w:val="fr-FR"/>
        </w:rPr>
        <w:t>:康佳电视</w:t>
      </w:r>
      <w:r>
        <w:rPr>
          <w:rFonts w:ascii="宋体" w:cs="宋体" w:hint="eastAsia"/>
          <w:color w:val="000000"/>
          <w:kern w:val="0"/>
          <w:sz w:val="20"/>
          <w:szCs w:val="20"/>
        </w:rPr>
        <w:t>(DBank存储开放。UP无密码，到大拿服务器认证；UP不发激活短信，不支持找回密码)</w:t>
      </w:r>
    </w:p>
    <w:p w:rsidR="00C34550" w:rsidRDefault="00C34550" w:rsidP="00E403E1">
      <w:pPr>
        <w:spacing w:line="240" w:lineRule="atLeast"/>
        <w:ind w:leftChars="186" w:left="391"/>
        <w:rPr>
          <w:rFonts w:ascii="宋体" w:cs="宋体"/>
          <w:color w:val="000000"/>
          <w:kern w:val="0"/>
          <w:sz w:val="20"/>
          <w:szCs w:val="20"/>
        </w:rPr>
      </w:pPr>
      <w:r>
        <w:rPr>
          <w:rFonts w:ascii="宋体" w:cs="宋体" w:hint="eastAsia"/>
          <w:color w:val="000000"/>
          <w:kern w:val="0"/>
          <w:sz w:val="20"/>
          <w:szCs w:val="20"/>
        </w:rPr>
        <w:t>100:数字家庭电视相册(Cloud＋相册开放。UP无密码，到数字家庭服务器认证；UP不发激活短信，不支持找回密码)</w:t>
      </w:r>
    </w:p>
    <w:p w:rsidR="00F03125" w:rsidRDefault="00CC39F4" w:rsidP="00E403E1">
      <w:pPr>
        <w:spacing w:line="240" w:lineRule="atLeast"/>
        <w:ind w:leftChars="186" w:left="391"/>
        <w:rPr>
          <w:rFonts w:ascii="宋体" w:cs="宋体"/>
          <w:color w:val="000000"/>
          <w:kern w:val="0"/>
          <w:sz w:val="20"/>
          <w:szCs w:val="20"/>
        </w:rPr>
      </w:pPr>
      <w:r>
        <w:rPr>
          <w:rFonts w:ascii="宋体" w:cs="宋体" w:hint="eastAsia"/>
          <w:color w:val="000000"/>
          <w:kern w:val="0"/>
          <w:sz w:val="20"/>
          <w:szCs w:val="20"/>
        </w:rPr>
        <w:t>91：游戏子帐号（即，小号；小号在UP无密码，OpenGW使用主帐号的accessToken认证）</w:t>
      </w:r>
    </w:p>
    <w:p w:rsidR="00AD2C20" w:rsidRDefault="00AD2C20" w:rsidP="00E403E1">
      <w:pPr>
        <w:spacing w:line="240" w:lineRule="atLeast"/>
        <w:ind w:leftChars="186" w:left="391"/>
        <w:rPr>
          <w:rFonts w:ascii="宋体" w:cs="宋体"/>
          <w:color w:val="000000"/>
          <w:kern w:val="0"/>
          <w:sz w:val="20"/>
          <w:szCs w:val="20"/>
        </w:rPr>
      </w:pPr>
      <w:r>
        <w:rPr>
          <w:rFonts w:ascii="宋体" w:cs="宋体" w:hint="eastAsia"/>
          <w:color w:val="000000"/>
          <w:kern w:val="0"/>
          <w:sz w:val="20"/>
          <w:szCs w:val="20"/>
        </w:rPr>
        <w:t>1006：第3方帐号的邮箱信息（第3方开放查询了，则保存；只用于</w:t>
      </w:r>
      <w:r w:rsidR="009A2CE1">
        <w:rPr>
          <w:rFonts w:ascii="宋体" w:cs="宋体" w:hint="eastAsia"/>
          <w:color w:val="000000"/>
          <w:kern w:val="0"/>
          <w:sz w:val="20"/>
          <w:szCs w:val="20"/>
        </w:rPr>
        <w:t>通知</w:t>
      </w:r>
      <w:r>
        <w:rPr>
          <w:rFonts w:ascii="宋体" w:cs="宋体" w:hint="eastAsia"/>
          <w:color w:val="000000"/>
          <w:kern w:val="0"/>
          <w:sz w:val="20"/>
          <w:szCs w:val="20"/>
        </w:rPr>
        <w:t>可达性</w:t>
      </w:r>
      <w:r w:rsidR="009A2CE1">
        <w:rPr>
          <w:rFonts w:ascii="宋体" w:cs="宋体" w:hint="eastAsia"/>
          <w:color w:val="000000"/>
          <w:kern w:val="0"/>
          <w:sz w:val="20"/>
          <w:szCs w:val="20"/>
        </w:rPr>
        <w:t>用途</w:t>
      </w:r>
      <w:r>
        <w:rPr>
          <w:rFonts w:ascii="宋体" w:cs="宋体" w:hint="eastAsia"/>
          <w:color w:val="000000"/>
          <w:kern w:val="0"/>
          <w:sz w:val="20"/>
          <w:szCs w:val="20"/>
        </w:rPr>
        <w:t>）</w:t>
      </w:r>
    </w:p>
    <w:p w:rsidR="00AD2C20" w:rsidRPr="00F03125" w:rsidRDefault="00AD2C20" w:rsidP="00E403E1">
      <w:pPr>
        <w:spacing w:line="240" w:lineRule="atLeast"/>
        <w:ind w:leftChars="186" w:left="391"/>
        <w:rPr>
          <w:rFonts w:ascii="宋体" w:cs="宋体"/>
          <w:color w:val="000000"/>
          <w:kern w:val="0"/>
          <w:sz w:val="20"/>
          <w:szCs w:val="20"/>
        </w:rPr>
      </w:pPr>
      <w:r>
        <w:rPr>
          <w:rFonts w:ascii="宋体" w:cs="宋体" w:hint="eastAsia"/>
          <w:color w:val="000000"/>
          <w:kern w:val="0"/>
          <w:sz w:val="20"/>
          <w:szCs w:val="20"/>
        </w:rPr>
        <w:t>1007：第3方帐号的手机信息（第3方开放查询了，则保存；只用于</w:t>
      </w:r>
      <w:r w:rsidR="009A2CE1">
        <w:rPr>
          <w:rFonts w:ascii="宋体" w:cs="宋体" w:hint="eastAsia"/>
          <w:color w:val="000000"/>
          <w:kern w:val="0"/>
          <w:sz w:val="20"/>
          <w:szCs w:val="20"/>
        </w:rPr>
        <w:t>通知</w:t>
      </w:r>
      <w:r>
        <w:rPr>
          <w:rFonts w:ascii="宋体" w:cs="宋体" w:hint="eastAsia"/>
          <w:color w:val="000000"/>
          <w:kern w:val="0"/>
          <w:sz w:val="20"/>
          <w:szCs w:val="20"/>
        </w:rPr>
        <w:t>可达性</w:t>
      </w:r>
      <w:r w:rsidR="009A2CE1">
        <w:rPr>
          <w:rFonts w:ascii="宋体" w:cs="宋体" w:hint="eastAsia"/>
          <w:color w:val="000000"/>
          <w:kern w:val="0"/>
          <w:sz w:val="20"/>
          <w:szCs w:val="20"/>
        </w:rPr>
        <w:t>用途</w:t>
      </w:r>
      <w:r>
        <w:rPr>
          <w:rFonts w:ascii="宋体" w:cs="宋体" w:hint="eastAsia"/>
          <w:color w:val="000000"/>
          <w:kern w:val="0"/>
          <w:sz w:val="20"/>
          <w:szCs w:val="20"/>
        </w:rPr>
        <w:t>）</w:t>
      </w:r>
    </w:p>
    <w:p w:rsidR="00885001" w:rsidRDefault="00885001" w:rsidP="00407B6C">
      <w:pPr>
        <w:pStyle w:val="31"/>
        <w:rPr>
          <w:lang w:val="fr-FR"/>
        </w:rPr>
      </w:pPr>
      <w:bookmarkStart w:id="1006" w:name="_Toc317101398"/>
      <w:r w:rsidRPr="0095760C">
        <w:rPr>
          <w:rFonts w:hint="eastAsia"/>
        </w:rPr>
        <w:t>deviceType</w:t>
      </w:r>
      <w:r>
        <w:rPr>
          <w:rFonts w:hint="eastAsia"/>
          <w:lang w:val="fr-FR"/>
        </w:rPr>
        <w:t>设备</w:t>
      </w:r>
      <w:r>
        <w:rPr>
          <w:rFonts w:hint="eastAsia"/>
          <w:lang w:val="fr-FR"/>
        </w:rPr>
        <w:t>ID</w:t>
      </w:r>
      <w:r>
        <w:rPr>
          <w:rFonts w:hint="eastAsia"/>
          <w:lang w:val="fr-FR"/>
        </w:rPr>
        <w:t>类型</w:t>
      </w:r>
      <w:bookmarkEnd w:id="1006"/>
    </w:p>
    <w:p w:rsidR="00885001" w:rsidRPr="00885001" w:rsidRDefault="00885001" w:rsidP="00885001">
      <w:pPr>
        <w:ind w:leftChars="200" w:left="420"/>
      </w:pPr>
      <w:r w:rsidRPr="00885001">
        <w:rPr>
          <w:rFonts w:hint="eastAsia"/>
        </w:rPr>
        <w:t>-1:</w:t>
      </w:r>
      <w:r w:rsidRPr="00885001">
        <w:rPr>
          <w:rFonts w:hint="eastAsia"/>
        </w:rPr>
        <w:t>未知</w:t>
      </w:r>
    </w:p>
    <w:p w:rsidR="00885001" w:rsidRDefault="00885001" w:rsidP="00885001">
      <w:pPr>
        <w:ind w:leftChars="200" w:left="420"/>
      </w:pPr>
      <w:r w:rsidRPr="00885001">
        <w:lastRenderedPageBreak/>
        <w:t>0</w:t>
      </w:r>
      <w:r w:rsidRPr="00885001">
        <w:t>：</w:t>
      </w:r>
      <w:r w:rsidRPr="00C7611F">
        <w:t>IMEI</w:t>
      </w:r>
      <w:r w:rsidRPr="00490664">
        <w:t xml:space="preserve"> </w:t>
      </w:r>
      <w:r w:rsidR="00326E81">
        <w:rPr>
          <w:rFonts w:hint="eastAsia"/>
        </w:rPr>
        <w:t>（</w:t>
      </w:r>
      <w:r w:rsidR="00326E81">
        <w:rPr>
          <w:rFonts w:hint="eastAsia"/>
        </w:rPr>
        <w:t>apple</w:t>
      </w:r>
      <w:r w:rsidR="00326E81">
        <w:rPr>
          <w:rFonts w:hint="eastAsia"/>
        </w:rPr>
        <w:t>只允许取</w:t>
      </w:r>
      <w:r w:rsidR="00326E81">
        <w:rPr>
          <w:rFonts w:hint="eastAsia"/>
        </w:rPr>
        <w:t>UDID</w:t>
      </w:r>
      <w:r w:rsidR="00326E81">
        <w:rPr>
          <w:rFonts w:hint="eastAsia"/>
        </w:rPr>
        <w:t>，将其当作</w:t>
      </w:r>
      <w:r w:rsidR="00326E81">
        <w:rPr>
          <w:rFonts w:hint="eastAsia"/>
        </w:rPr>
        <w:t>IMEI</w:t>
      </w:r>
      <w:r w:rsidR="00326E81">
        <w:rPr>
          <w:rFonts w:hint="eastAsia"/>
        </w:rPr>
        <w:t>类型；华为</w:t>
      </w:r>
      <w:r w:rsidR="00326E81">
        <w:rPr>
          <w:rFonts w:hint="eastAsia"/>
        </w:rPr>
        <w:t>wifi only</w:t>
      </w:r>
      <w:r w:rsidR="00326E81">
        <w:rPr>
          <w:rFonts w:hint="eastAsia"/>
        </w:rPr>
        <w:t>取的</w:t>
      </w:r>
      <w:r w:rsidR="00326E81">
        <w:rPr>
          <w:rFonts w:hint="eastAsia"/>
        </w:rPr>
        <w:t>SN</w:t>
      </w:r>
      <w:r w:rsidR="00326E81">
        <w:rPr>
          <w:rFonts w:hint="eastAsia"/>
        </w:rPr>
        <w:t>，也直接当</w:t>
      </w:r>
      <w:r w:rsidR="00326E81">
        <w:rPr>
          <w:rFonts w:hint="eastAsia"/>
        </w:rPr>
        <w:t>IMEI</w:t>
      </w:r>
      <w:r w:rsidR="00326E81">
        <w:rPr>
          <w:rFonts w:hint="eastAsia"/>
        </w:rPr>
        <w:t>类型处理）</w:t>
      </w:r>
    </w:p>
    <w:p w:rsidR="00885001" w:rsidRDefault="00885001" w:rsidP="00885001">
      <w:pPr>
        <w:ind w:leftChars="200" w:left="420"/>
      </w:pPr>
      <w:r>
        <w:rPr>
          <w:rFonts w:hint="eastAsia"/>
        </w:rPr>
        <w:t>1</w:t>
      </w:r>
      <w:r>
        <w:rPr>
          <w:rFonts w:hint="eastAsia"/>
        </w:rPr>
        <w:t>：</w:t>
      </w:r>
      <w:r w:rsidRPr="00C7611F">
        <w:t>ESN</w:t>
      </w:r>
    </w:p>
    <w:p w:rsidR="00885001" w:rsidRDefault="00885001" w:rsidP="00885001">
      <w:pPr>
        <w:ind w:leftChars="200" w:left="420"/>
      </w:pPr>
      <w:r>
        <w:rPr>
          <w:rFonts w:hint="eastAsia"/>
        </w:rPr>
        <w:t>2</w:t>
      </w:r>
      <w:r>
        <w:rPr>
          <w:rFonts w:hint="eastAsia"/>
        </w:rPr>
        <w:t>：</w:t>
      </w:r>
      <w:r w:rsidRPr="00C7611F">
        <w:t>MEID</w:t>
      </w:r>
    </w:p>
    <w:p w:rsidR="00885001" w:rsidRDefault="00885001" w:rsidP="00885001">
      <w:pPr>
        <w:ind w:leftChars="200" w:left="420"/>
      </w:pPr>
      <w:r>
        <w:rPr>
          <w:rFonts w:hint="eastAsia"/>
        </w:rPr>
        <w:t>3</w:t>
      </w:r>
      <w:r>
        <w:rPr>
          <w:rFonts w:hint="eastAsia"/>
        </w:rPr>
        <w:t>：</w:t>
      </w:r>
      <w:r>
        <w:rPr>
          <w:rFonts w:hint="eastAsia"/>
        </w:rPr>
        <w:t>PC</w:t>
      </w:r>
      <w:r>
        <w:rPr>
          <w:rFonts w:hint="eastAsia"/>
        </w:rPr>
        <w:t>网卡标识</w:t>
      </w:r>
      <w:r w:rsidR="004F366F">
        <w:rPr>
          <w:rFonts w:hint="eastAsia"/>
        </w:rPr>
        <w:t>（</w:t>
      </w:r>
      <w:r w:rsidR="004F366F">
        <w:rPr>
          <w:rFonts w:hint="eastAsia"/>
        </w:rPr>
        <w:t>IP</w:t>
      </w:r>
      <w:r w:rsidR="004F366F">
        <w:rPr>
          <w:rFonts w:hint="eastAsia"/>
        </w:rPr>
        <w:t>地址）</w:t>
      </w:r>
    </w:p>
    <w:p w:rsidR="00944436" w:rsidRDefault="00885001" w:rsidP="00885001">
      <w:pPr>
        <w:ind w:leftChars="200" w:left="420"/>
      </w:pPr>
      <w:r>
        <w:rPr>
          <w:rFonts w:hint="eastAsia"/>
        </w:rPr>
        <w:t>4</w:t>
      </w:r>
      <w:r>
        <w:rPr>
          <w:rFonts w:hint="eastAsia"/>
        </w:rPr>
        <w:t>：</w:t>
      </w:r>
      <w:r>
        <w:rPr>
          <w:rFonts w:hint="eastAsia"/>
        </w:rPr>
        <w:t>PC</w:t>
      </w:r>
      <w:r w:rsidR="003115A3" w:rsidDel="003115A3">
        <w:rPr>
          <w:rFonts w:hint="eastAsia"/>
        </w:rPr>
        <w:t xml:space="preserve"> </w:t>
      </w:r>
      <w:r w:rsidR="003115A3">
        <w:rPr>
          <w:rFonts w:hint="eastAsia"/>
        </w:rPr>
        <w:t>网卡</w:t>
      </w:r>
      <w:r w:rsidR="003115A3">
        <w:rPr>
          <w:rFonts w:hint="eastAsia"/>
        </w:rPr>
        <w:t>MAC</w:t>
      </w:r>
      <w:r w:rsidR="003115A3">
        <w:rPr>
          <w:rFonts w:hint="eastAsia"/>
        </w:rPr>
        <w:t>地址</w:t>
      </w:r>
    </w:p>
    <w:p w:rsidR="00944436" w:rsidRDefault="00944436" w:rsidP="00885001">
      <w:pPr>
        <w:ind w:leftChars="200" w:left="420"/>
      </w:pPr>
      <w:r>
        <w:rPr>
          <w:rFonts w:hint="eastAsia"/>
        </w:rPr>
        <w:t>5</w:t>
      </w:r>
      <w:r>
        <w:rPr>
          <w:rFonts w:hint="eastAsia"/>
        </w:rPr>
        <w:t>：</w:t>
      </w:r>
      <w:r>
        <w:rPr>
          <w:rFonts w:hint="eastAsia"/>
        </w:rPr>
        <w:t>MHID</w:t>
      </w:r>
    </w:p>
    <w:p w:rsidR="00885001" w:rsidRPr="00885001" w:rsidRDefault="00944436" w:rsidP="00885001">
      <w:pPr>
        <w:ind w:leftChars="200" w:left="420"/>
      </w:pPr>
      <w:r>
        <w:rPr>
          <w:rFonts w:hint="eastAsia"/>
        </w:rPr>
        <w:t>6</w:t>
      </w:r>
      <w:r>
        <w:rPr>
          <w:rFonts w:hint="eastAsia"/>
        </w:rPr>
        <w:t>：</w:t>
      </w:r>
      <w:r>
        <w:rPr>
          <w:rFonts w:hint="eastAsia"/>
        </w:rPr>
        <w:t>UUID</w:t>
      </w:r>
      <w:r w:rsidR="00885001" w:rsidRPr="00490664">
        <w:br/>
      </w:r>
      <w:r w:rsidR="00885001" w:rsidRPr="00885001">
        <w:rPr>
          <w:rFonts w:hint="eastAsia"/>
        </w:rPr>
        <w:t>其他保留</w:t>
      </w:r>
    </w:p>
    <w:p w:rsidR="00550601" w:rsidRPr="00151DA9" w:rsidRDefault="00550601" w:rsidP="00407B6C">
      <w:pPr>
        <w:pStyle w:val="31"/>
        <w:rPr>
          <w:rFonts w:ascii="Arial" w:hAnsi="Arial"/>
          <w:kern w:val="0"/>
          <w:sz w:val="18"/>
          <w:szCs w:val="18"/>
          <w:lang w:val="fr-FR"/>
        </w:rPr>
      </w:pPr>
      <w:bookmarkStart w:id="1007" w:name="_Toc317101399"/>
      <w:r w:rsidRPr="0095760C">
        <w:rPr>
          <w:rFonts w:hint="eastAsia"/>
        </w:rPr>
        <w:t>traceFlag</w:t>
      </w:r>
      <w:r w:rsidRPr="00151DA9">
        <w:rPr>
          <w:rFonts w:hint="eastAsia"/>
          <w:lang w:val="fr-FR"/>
        </w:rPr>
        <w:t>跟踪标志</w:t>
      </w:r>
      <w:bookmarkEnd w:id="1007"/>
    </w:p>
    <w:p w:rsidR="00550601" w:rsidRDefault="00550601" w:rsidP="00550601">
      <w:pPr>
        <w:ind w:firstLine="420"/>
        <w:rPr>
          <w:rFonts w:ascii="Arial" w:hAnsi="Arial"/>
          <w:kern w:val="0"/>
          <w:sz w:val="18"/>
          <w:szCs w:val="18"/>
          <w:lang w:val="fr-FR"/>
        </w:rPr>
      </w:pPr>
      <w:r>
        <w:rPr>
          <w:rFonts w:ascii="Arial" w:hAnsi="Arial" w:hint="eastAsia"/>
          <w:kern w:val="0"/>
          <w:sz w:val="18"/>
          <w:szCs w:val="18"/>
          <w:lang w:val="fr-FR"/>
        </w:rPr>
        <w:t>0</w:t>
      </w:r>
      <w:r>
        <w:rPr>
          <w:rFonts w:ascii="Arial" w:hAnsi="Arial" w:hint="eastAsia"/>
          <w:kern w:val="0"/>
          <w:sz w:val="18"/>
          <w:szCs w:val="18"/>
          <w:lang w:val="fr-FR"/>
        </w:rPr>
        <w:t>：不启动跟踪</w:t>
      </w:r>
      <w:r>
        <w:rPr>
          <w:rFonts w:ascii="Arial" w:hAnsi="Arial" w:hint="eastAsia"/>
          <w:kern w:val="0"/>
          <w:sz w:val="18"/>
          <w:szCs w:val="18"/>
          <w:lang w:val="fr-FR"/>
        </w:rPr>
        <w:t xml:space="preserve">  </w:t>
      </w:r>
    </w:p>
    <w:p w:rsidR="00550601" w:rsidRPr="00550601" w:rsidRDefault="00550601" w:rsidP="00550601">
      <w:pPr>
        <w:ind w:firstLine="420"/>
        <w:rPr>
          <w:lang w:val="fr-FR"/>
        </w:rPr>
      </w:pPr>
      <w:r>
        <w:rPr>
          <w:rFonts w:ascii="Arial" w:hAnsi="Arial" w:hint="eastAsia"/>
          <w:kern w:val="0"/>
          <w:sz w:val="18"/>
          <w:szCs w:val="18"/>
          <w:lang w:val="fr-FR"/>
        </w:rPr>
        <w:t>1</w:t>
      </w:r>
      <w:r>
        <w:rPr>
          <w:rFonts w:ascii="Arial" w:hAnsi="Arial" w:hint="eastAsia"/>
          <w:kern w:val="0"/>
          <w:sz w:val="18"/>
          <w:szCs w:val="18"/>
          <w:lang w:val="fr-FR"/>
        </w:rPr>
        <w:t>：启动跟踪</w:t>
      </w:r>
    </w:p>
    <w:p w:rsidR="00885001" w:rsidRDefault="00885001" w:rsidP="00407B6C">
      <w:pPr>
        <w:pStyle w:val="31"/>
        <w:rPr>
          <w:lang w:val="fr-FR"/>
        </w:rPr>
      </w:pPr>
      <w:bookmarkStart w:id="1008" w:name="_Toc317101400"/>
      <w:r w:rsidRPr="0095760C">
        <w:rPr>
          <w:rFonts w:hint="eastAsia"/>
        </w:rPr>
        <w:t>gender</w:t>
      </w:r>
      <w:r>
        <w:rPr>
          <w:rFonts w:hint="eastAsia"/>
          <w:lang w:val="fr-FR"/>
        </w:rPr>
        <w:t>性别</w:t>
      </w:r>
      <w:bookmarkEnd w:id="1008"/>
    </w:p>
    <w:p w:rsidR="00885001" w:rsidRDefault="00885001" w:rsidP="00885001">
      <w:pPr>
        <w:ind w:leftChars="200" w:left="420"/>
        <w:rPr>
          <w:rFonts w:ascii="Arial" w:hAnsi="Arial"/>
          <w:sz w:val="19"/>
          <w:szCs w:val="19"/>
          <w:lang w:val="en-GB"/>
        </w:rPr>
      </w:pPr>
      <w:r>
        <w:rPr>
          <w:rFonts w:ascii="Arial" w:hAnsi="Arial" w:hint="eastAsia"/>
          <w:sz w:val="19"/>
          <w:szCs w:val="19"/>
          <w:lang w:val="en-GB"/>
        </w:rPr>
        <w:t>-1:</w:t>
      </w:r>
      <w:r>
        <w:rPr>
          <w:rFonts w:ascii="Arial" w:hAnsi="Arial" w:hint="eastAsia"/>
          <w:sz w:val="19"/>
          <w:szCs w:val="19"/>
          <w:lang w:val="en-GB"/>
        </w:rPr>
        <w:t>未知</w:t>
      </w:r>
    </w:p>
    <w:p w:rsidR="00885001" w:rsidRDefault="00885001" w:rsidP="00885001">
      <w:pPr>
        <w:ind w:leftChars="200" w:left="420"/>
        <w:rPr>
          <w:rFonts w:ascii="Arial" w:hAnsi="Arial"/>
          <w:sz w:val="19"/>
          <w:szCs w:val="19"/>
          <w:lang w:val="en-GB"/>
        </w:rPr>
      </w:pPr>
      <w:r>
        <w:rPr>
          <w:rFonts w:ascii="Arial" w:hAnsi="Arial" w:hint="eastAsia"/>
          <w:sz w:val="19"/>
          <w:szCs w:val="19"/>
          <w:lang w:val="en-GB"/>
        </w:rPr>
        <w:t>0</w:t>
      </w:r>
      <w:r>
        <w:rPr>
          <w:rFonts w:ascii="Arial" w:hAnsi="Arial" w:hint="eastAsia"/>
          <w:sz w:val="19"/>
          <w:szCs w:val="19"/>
          <w:lang w:val="en-GB"/>
        </w:rPr>
        <w:t>：男性</w:t>
      </w:r>
    </w:p>
    <w:p w:rsidR="00885001" w:rsidRDefault="00885001" w:rsidP="00885001">
      <w:pPr>
        <w:ind w:leftChars="200" w:left="420"/>
        <w:rPr>
          <w:rFonts w:ascii="Arial" w:hAnsi="Arial"/>
          <w:sz w:val="19"/>
          <w:szCs w:val="19"/>
          <w:lang w:val="en-GB"/>
        </w:rPr>
      </w:pPr>
      <w:r>
        <w:rPr>
          <w:rFonts w:ascii="Arial" w:hAnsi="Arial" w:hint="eastAsia"/>
          <w:sz w:val="19"/>
          <w:szCs w:val="19"/>
          <w:lang w:val="en-GB"/>
        </w:rPr>
        <w:t>1</w:t>
      </w:r>
      <w:r>
        <w:rPr>
          <w:rFonts w:ascii="Arial" w:hAnsi="Arial" w:hint="eastAsia"/>
          <w:sz w:val="19"/>
          <w:szCs w:val="19"/>
          <w:lang w:val="en-GB"/>
        </w:rPr>
        <w:t>：女性</w:t>
      </w:r>
    </w:p>
    <w:p w:rsidR="00D87F27" w:rsidRDefault="002672F4" w:rsidP="009D03A9">
      <w:pPr>
        <w:ind w:leftChars="200" w:left="420"/>
        <w:rPr>
          <w:lang w:val="fr-FR"/>
        </w:rPr>
      </w:pPr>
      <w:r>
        <w:rPr>
          <w:rFonts w:ascii="Arial" w:hAnsi="Arial" w:hint="eastAsia"/>
          <w:sz w:val="19"/>
          <w:szCs w:val="19"/>
          <w:lang w:val="en-GB"/>
        </w:rPr>
        <w:t>2</w:t>
      </w:r>
      <w:r>
        <w:rPr>
          <w:rFonts w:ascii="Arial" w:hAnsi="Arial" w:hint="eastAsia"/>
          <w:sz w:val="19"/>
          <w:szCs w:val="19"/>
          <w:lang w:val="en-GB"/>
        </w:rPr>
        <w:t>：保密</w:t>
      </w:r>
    </w:p>
    <w:p w:rsidR="00885001" w:rsidRDefault="00885001" w:rsidP="00407B6C">
      <w:pPr>
        <w:pStyle w:val="31"/>
        <w:rPr>
          <w:lang w:val="fr-FR"/>
        </w:rPr>
      </w:pPr>
      <w:bookmarkStart w:id="1009" w:name="_Toc317101401"/>
      <w:r>
        <w:rPr>
          <w:rFonts w:hint="eastAsia"/>
        </w:rPr>
        <w:t>E</w:t>
      </w:r>
      <w:r>
        <w:t>m</w:t>
      </w:r>
      <w:r>
        <w:rPr>
          <w:rFonts w:hint="eastAsia"/>
        </w:rPr>
        <w:t>ailState</w:t>
      </w:r>
      <w:r>
        <w:rPr>
          <w:rFonts w:hint="eastAsia"/>
        </w:rPr>
        <w:t>邮箱激活状态</w:t>
      </w:r>
      <w:bookmarkEnd w:id="1009"/>
    </w:p>
    <w:p w:rsidR="00885001" w:rsidRDefault="00885001" w:rsidP="00885001">
      <w:pPr>
        <w:ind w:leftChars="200" w:left="420"/>
        <w:rPr>
          <w:rFonts w:ascii="Arial" w:hAnsi="Arial"/>
          <w:sz w:val="19"/>
          <w:szCs w:val="19"/>
          <w:lang w:val="en-GB"/>
        </w:rPr>
      </w:pPr>
      <w:r>
        <w:rPr>
          <w:rFonts w:ascii="Arial" w:hAnsi="Arial" w:hint="eastAsia"/>
          <w:sz w:val="19"/>
          <w:szCs w:val="19"/>
          <w:lang w:val="en-GB"/>
        </w:rPr>
        <w:t>0</w:t>
      </w:r>
      <w:r>
        <w:rPr>
          <w:rFonts w:ascii="Arial" w:hAnsi="Arial" w:hint="eastAsia"/>
          <w:sz w:val="19"/>
          <w:szCs w:val="19"/>
          <w:lang w:val="en-GB"/>
        </w:rPr>
        <w:t>：未激活</w:t>
      </w:r>
      <w:r>
        <w:rPr>
          <w:rFonts w:ascii="Arial" w:hAnsi="Arial" w:hint="eastAsia"/>
          <w:sz w:val="19"/>
          <w:szCs w:val="19"/>
          <w:lang w:val="en-GB"/>
        </w:rPr>
        <w:t>(</w:t>
      </w:r>
      <w:r>
        <w:rPr>
          <w:rFonts w:ascii="Arial" w:hAnsi="Arial" w:hint="eastAsia"/>
          <w:sz w:val="19"/>
          <w:szCs w:val="19"/>
          <w:lang w:val="en-GB"/>
        </w:rPr>
        <w:t>不能用于</w:t>
      </w:r>
      <w:r>
        <w:rPr>
          <w:rFonts w:ascii="Arial" w:hAnsi="Arial" w:hint="eastAsia"/>
          <w:sz w:val="19"/>
          <w:szCs w:val="19"/>
          <w:lang w:val="en-GB"/>
        </w:rPr>
        <w:t>EMail</w:t>
      </w:r>
      <w:r>
        <w:rPr>
          <w:rFonts w:ascii="Arial" w:hAnsi="Arial" w:hint="eastAsia"/>
          <w:sz w:val="19"/>
          <w:szCs w:val="19"/>
          <w:lang w:val="en-GB"/>
        </w:rPr>
        <w:t>找回密码</w:t>
      </w:r>
      <w:r>
        <w:rPr>
          <w:rFonts w:ascii="Arial" w:hAnsi="Arial" w:hint="eastAsia"/>
          <w:sz w:val="19"/>
          <w:szCs w:val="19"/>
          <w:lang w:val="en-GB"/>
        </w:rPr>
        <w:t>)</w:t>
      </w:r>
    </w:p>
    <w:p w:rsidR="003125BC" w:rsidRDefault="00885001" w:rsidP="00885001">
      <w:pPr>
        <w:ind w:leftChars="200" w:left="420"/>
        <w:rPr>
          <w:rFonts w:ascii="Arial" w:hAnsi="Arial"/>
          <w:sz w:val="19"/>
          <w:szCs w:val="19"/>
          <w:lang w:val="en-GB"/>
        </w:rPr>
      </w:pPr>
      <w:r>
        <w:rPr>
          <w:rFonts w:ascii="Arial" w:hAnsi="Arial" w:hint="eastAsia"/>
          <w:sz w:val="19"/>
          <w:szCs w:val="19"/>
          <w:lang w:val="en-GB"/>
        </w:rPr>
        <w:t>1</w:t>
      </w:r>
      <w:r>
        <w:rPr>
          <w:rFonts w:ascii="Arial" w:hAnsi="Arial" w:hint="eastAsia"/>
          <w:sz w:val="19"/>
          <w:szCs w:val="19"/>
          <w:lang w:val="en-GB"/>
        </w:rPr>
        <w:t>：激活</w:t>
      </w:r>
    </w:p>
    <w:p w:rsidR="003125BC" w:rsidRDefault="00E04A2D" w:rsidP="00407B6C">
      <w:pPr>
        <w:pStyle w:val="31"/>
        <w:rPr>
          <w:lang w:val="fr-FR"/>
        </w:rPr>
      </w:pPr>
      <w:bookmarkStart w:id="1010" w:name="_Toc317101402"/>
      <w:r>
        <w:rPr>
          <w:rFonts w:hint="eastAsia"/>
        </w:rPr>
        <w:t>ReqClientType</w:t>
      </w:r>
      <w:r w:rsidR="00455BBA">
        <w:rPr>
          <w:rFonts w:hint="eastAsia"/>
        </w:rPr>
        <w:t>请求客户端类型</w:t>
      </w:r>
      <w:bookmarkEnd w:id="1010"/>
    </w:p>
    <w:p w:rsidR="003125BC" w:rsidRPr="00AA19F9" w:rsidRDefault="003125BC" w:rsidP="007F0505">
      <w:pPr>
        <w:autoSpaceDE w:val="0"/>
        <w:autoSpaceDN w:val="0"/>
        <w:adjustRightInd w:val="0"/>
        <w:ind w:left="420"/>
        <w:rPr>
          <w:rFonts w:ascii="Verdana" w:hAnsi="Verdana"/>
          <w:kern w:val="0"/>
          <w:sz w:val="18"/>
          <w:szCs w:val="18"/>
          <w:lang w:val="fr-FR"/>
        </w:rPr>
      </w:pPr>
      <w:r w:rsidRPr="00D63A97">
        <w:rPr>
          <w:rFonts w:ascii="Verdana" w:hAnsi="Verdana" w:hint="eastAsia"/>
          <w:kern w:val="0"/>
          <w:sz w:val="18"/>
          <w:szCs w:val="18"/>
          <w:lang w:val="fr-FR"/>
        </w:rPr>
        <w:t>0</w:t>
      </w:r>
      <w:r w:rsidRPr="00D63A97">
        <w:rPr>
          <w:rFonts w:ascii="Verdana" w:hAnsi="Verdana" w:hint="eastAsia"/>
          <w:kern w:val="0"/>
          <w:sz w:val="18"/>
          <w:szCs w:val="18"/>
          <w:lang w:val="fr-FR"/>
        </w:rPr>
        <w:t>：</w:t>
      </w:r>
      <w:r w:rsidR="00AA19F9">
        <w:rPr>
          <w:rFonts w:ascii="Verdana" w:hAnsi="Verdana" w:hint="eastAsia"/>
          <w:kern w:val="0"/>
          <w:sz w:val="18"/>
          <w:szCs w:val="18"/>
          <w:lang w:val="fr-FR"/>
        </w:rPr>
        <w:t>Cloud</w:t>
      </w:r>
      <w:r w:rsidR="00AA19F9">
        <w:rPr>
          <w:rFonts w:ascii="Verdana" w:hAnsi="Verdana" w:hint="eastAsia"/>
          <w:kern w:val="0"/>
          <w:sz w:val="18"/>
          <w:szCs w:val="18"/>
          <w:lang w:val="fr-FR"/>
        </w:rPr>
        <w:t>＋设置（老）</w:t>
      </w:r>
      <w:r w:rsidR="0016427C" w:rsidRPr="00D63A97">
        <w:rPr>
          <w:rFonts w:ascii="Verdana" w:hAnsi="Verdana" w:hint="eastAsia"/>
          <w:kern w:val="0"/>
          <w:sz w:val="18"/>
          <w:szCs w:val="18"/>
          <w:lang w:val="fr-FR"/>
        </w:rPr>
        <w:t xml:space="preserve">   </w:t>
      </w:r>
      <w:r w:rsidR="00D60FC2" w:rsidRPr="00D60FC2">
        <w:rPr>
          <w:rFonts w:ascii="Verdana" w:hAnsi="Verdana" w:cs="Verdana" w:hint="eastAsia"/>
          <w:kern w:val="0"/>
          <w:sz w:val="18"/>
          <w:szCs w:val="18"/>
          <w:lang w:val="fr-FR"/>
        </w:rPr>
        <w:t>＝＝</w:t>
      </w:r>
      <w:r w:rsidR="0016427C" w:rsidRPr="00D63A97">
        <w:rPr>
          <w:rFonts w:ascii="Verdana" w:hAnsi="Verdana" w:cs="Verdana"/>
          <w:kern w:val="0"/>
          <w:sz w:val="18"/>
          <w:szCs w:val="18"/>
        </w:rPr>
        <w:t>》缺省开通</w:t>
      </w:r>
      <w:r w:rsidR="00AA19F9" w:rsidRPr="00AA19F9">
        <w:rPr>
          <w:rFonts w:ascii="Verdana" w:hAnsi="Verdana" w:cs="Verdana" w:hint="eastAsia"/>
          <w:kern w:val="0"/>
          <w:sz w:val="18"/>
          <w:szCs w:val="18"/>
          <w:lang w:val="fr-FR"/>
        </w:rPr>
        <w:t>Cloud</w:t>
      </w:r>
      <w:r w:rsidR="00AA19F9" w:rsidRPr="00AA19F9">
        <w:rPr>
          <w:rFonts w:ascii="Verdana" w:hAnsi="Verdana" w:cs="Verdana" w:hint="eastAsia"/>
          <w:kern w:val="0"/>
          <w:sz w:val="18"/>
          <w:szCs w:val="18"/>
          <w:lang w:val="fr-FR"/>
        </w:rPr>
        <w:t>＋</w:t>
      </w:r>
      <w:r w:rsidR="0016427C" w:rsidRPr="00D63A97">
        <w:rPr>
          <w:rFonts w:ascii="Verdana" w:hAnsi="Verdana" w:cs="Verdana"/>
          <w:kern w:val="0"/>
          <w:sz w:val="18"/>
          <w:szCs w:val="18"/>
        </w:rPr>
        <w:t>业务</w:t>
      </w:r>
      <w:r w:rsidR="00D60FC2" w:rsidRPr="00D60FC2">
        <w:rPr>
          <w:rFonts w:ascii="宋体" w:cs="宋体" w:hint="eastAsia"/>
          <w:kern w:val="0"/>
          <w:sz w:val="18"/>
          <w:szCs w:val="18"/>
          <w:lang w:val="fr-FR"/>
        </w:rPr>
        <w:t>，</w:t>
      </w:r>
      <w:r w:rsidR="007F0505" w:rsidRPr="00D63A97">
        <w:rPr>
          <w:rFonts w:ascii="Verdana" w:hAnsi="Verdana" w:cs="Verdana" w:hint="eastAsia"/>
          <w:kern w:val="0"/>
          <w:sz w:val="18"/>
          <w:szCs w:val="18"/>
        </w:rPr>
        <w:t>对应</w:t>
      </w:r>
      <w:r w:rsidR="00D60FC2" w:rsidRPr="00D60FC2">
        <w:rPr>
          <w:rFonts w:ascii="Verdana" w:hAnsi="Verdana" w:cs="Verdana"/>
          <w:kern w:val="0"/>
          <w:sz w:val="18"/>
          <w:szCs w:val="18"/>
          <w:lang w:val="fr-FR"/>
        </w:rPr>
        <w:t>userID</w:t>
      </w:r>
      <w:r w:rsidR="007F0505" w:rsidRPr="00D63A97">
        <w:rPr>
          <w:rFonts w:ascii="Verdana" w:hAnsi="Verdana" w:cs="Verdana" w:hint="eastAsia"/>
          <w:kern w:val="0"/>
          <w:sz w:val="18"/>
          <w:szCs w:val="18"/>
        </w:rPr>
        <w:t>按</w:t>
      </w:r>
      <w:r w:rsidR="00D60FC2" w:rsidRPr="00D60FC2">
        <w:rPr>
          <w:rFonts w:ascii="Verdana" w:hAnsi="Verdana" w:cs="Verdana"/>
          <w:kern w:val="0"/>
          <w:sz w:val="18"/>
          <w:szCs w:val="18"/>
          <w:lang w:val="fr-FR"/>
        </w:rPr>
        <w:t>serviceID</w:t>
      </w:r>
      <w:r w:rsidR="00D60FC2" w:rsidRPr="00D60FC2">
        <w:rPr>
          <w:rFonts w:ascii="Verdana" w:hAnsi="Verdana" w:cs="Verdana" w:hint="eastAsia"/>
          <w:kern w:val="0"/>
          <w:sz w:val="18"/>
          <w:szCs w:val="18"/>
          <w:lang w:val="fr-FR"/>
        </w:rPr>
        <w:t>＝</w:t>
      </w:r>
      <w:r w:rsidR="00D60FC2" w:rsidRPr="00D60FC2">
        <w:rPr>
          <w:rFonts w:ascii="Verdana" w:hAnsi="Verdana" w:cs="Verdana"/>
          <w:kern w:val="0"/>
          <w:sz w:val="18"/>
          <w:szCs w:val="18"/>
          <w:lang w:val="fr-FR"/>
        </w:rPr>
        <w:t>1</w:t>
      </w:r>
      <w:r w:rsidR="007F0505" w:rsidRPr="00D63A97">
        <w:rPr>
          <w:rFonts w:ascii="Verdana" w:hAnsi="Verdana" w:cs="Verdana" w:hint="eastAsia"/>
          <w:kern w:val="0"/>
          <w:sz w:val="18"/>
          <w:szCs w:val="18"/>
        </w:rPr>
        <w:t>分配</w:t>
      </w:r>
    </w:p>
    <w:p w:rsidR="003125BC" w:rsidRPr="00D63A97" w:rsidRDefault="003125BC" w:rsidP="003125BC">
      <w:pPr>
        <w:ind w:leftChars="200" w:left="420"/>
        <w:rPr>
          <w:rFonts w:ascii="Verdana" w:hAnsi="Verdana"/>
          <w:kern w:val="0"/>
          <w:sz w:val="18"/>
          <w:szCs w:val="18"/>
          <w:lang w:val="fr-FR"/>
        </w:rPr>
      </w:pPr>
      <w:r w:rsidRPr="00D63A97">
        <w:rPr>
          <w:rFonts w:ascii="Verdana" w:hAnsi="Verdana" w:hint="eastAsia"/>
          <w:kern w:val="0"/>
          <w:sz w:val="18"/>
          <w:szCs w:val="18"/>
          <w:lang w:val="fr-FR"/>
        </w:rPr>
        <w:t>1</w:t>
      </w:r>
      <w:r w:rsidRPr="00D63A97">
        <w:rPr>
          <w:rFonts w:ascii="Verdana" w:hAnsi="Verdana" w:hint="eastAsia"/>
          <w:kern w:val="0"/>
          <w:sz w:val="18"/>
          <w:szCs w:val="18"/>
          <w:lang w:val="fr-FR"/>
        </w:rPr>
        <w:t>：</w:t>
      </w:r>
      <w:r w:rsidR="00AA19F9">
        <w:rPr>
          <w:rFonts w:ascii="Verdana" w:hAnsi="Verdana" w:hint="eastAsia"/>
          <w:kern w:val="0"/>
          <w:sz w:val="18"/>
          <w:szCs w:val="18"/>
          <w:lang w:val="fr-FR"/>
        </w:rPr>
        <w:t>Cloud</w:t>
      </w:r>
      <w:r w:rsidR="00AA19F9">
        <w:rPr>
          <w:rFonts w:ascii="Verdana" w:hAnsi="Verdana" w:hint="eastAsia"/>
          <w:kern w:val="0"/>
          <w:sz w:val="18"/>
          <w:szCs w:val="18"/>
          <w:lang w:val="fr-FR"/>
        </w:rPr>
        <w:t>＋</w:t>
      </w:r>
      <w:r w:rsidR="00AA19F9" w:rsidRPr="00D63A97" w:rsidDel="00AA19F9">
        <w:rPr>
          <w:rFonts w:ascii="Verdana" w:hAnsi="Verdana" w:hint="eastAsia"/>
          <w:kern w:val="0"/>
          <w:sz w:val="18"/>
          <w:szCs w:val="18"/>
          <w:lang w:val="fr-FR"/>
        </w:rPr>
        <w:t xml:space="preserve"> </w:t>
      </w:r>
      <w:r w:rsidRPr="00D63A97">
        <w:rPr>
          <w:rFonts w:ascii="Verdana" w:hAnsi="Verdana" w:hint="eastAsia"/>
          <w:kern w:val="0"/>
          <w:sz w:val="18"/>
          <w:szCs w:val="18"/>
          <w:lang w:val="fr-FR"/>
        </w:rPr>
        <w:t>Portal</w:t>
      </w:r>
      <w:r w:rsidR="0016427C" w:rsidRPr="00D63A97">
        <w:rPr>
          <w:rFonts w:ascii="Verdana" w:hAnsi="Verdana" w:hint="eastAsia"/>
          <w:kern w:val="0"/>
          <w:sz w:val="18"/>
          <w:szCs w:val="18"/>
          <w:lang w:val="fr-FR"/>
        </w:rPr>
        <w:t xml:space="preserve">     </w:t>
      </w:r>
      <w:r w:rsidR="00D60FC2" w:rsidRPr="00D60FC2">
        <w:rPr>
          <w:rFonts w:ascii="Verdana" w:hAnsi="Verdana" w:cs="Verdana" w:hint="eastAsia"/>
          <w:kern w:val="0"/>
          <w:sz w:val="18"/>
          <w:szCs w:val="18"/>
          <w:lang w:val="fr-FR"/>
        </w:rPr>
        <w:t>＝＝</w:t>
      </w:r>
      <w:r w:rsidR="0016427C" w:rsidRPr="00D63A97">
        <w:rPr>
          <w:rFonts w:ascii="Verdana" w:hAnsi="Verdana" w:cs="Verdana"/>
          <w:kern w:val="0"/>
          <w:sz w:val="18"/>
          <w:szCs w:val="18"/>
        </w:rPr>
        <w:t>》缺省开通</w:t>
      </w:r>
      <w:r w:rsidR="00D60FC2" w:rsidRPr="00D60FC2">
        <w:rPr>
          <w:rFonts w:ascii="Verdana" w:hAnsi="Verdana" w:cs="Verdana"/>
          <w:kern w:val="0"/>
          <w:sz w:val="18"/>
          <w:szCs w:val="18"/>
          <w:lang w:val="fr-FR"/>
        </w:rPr>
        <w:t>Cloud</w:t>
      </w:r>
      <w:r w:rsidR="00D60FC2" w:rsidRPr="00D60FC2">
        <w:rPr>
          <w:rFonts w:ascii="Verdana" w:hAnsi="Verdana" w:cs="Verdana" w:hint="eastAsia"/>
          <w:kern w:val="0"/>
          <w:sz w:val="18"/>
          <w:szCs w:val="18"/>
          <w:lang w:val="fr-FR"/>
        </w:rPr>
        <w:t>＋</w:t>
      </w:r>
      <w:r w:rsidR="0016427C" w:rsidRPr="00D63A97">
        <w:rPr>
          <w:rFonts w:ascii="Verdana" w:hAnsi="Verdana" w:cs="Verdana"/>
          <w:kern w:val="0"/>
          <w:sz w:val="18"/>
          <w:szCs w:val="18"/>
        </w:rPr>
        <w:t>业务</w:t>
      </w:r>
      <w:r w:rsidR="00D60FC2" w:rsidRPr="00D60FC2">
        <w:rPr>
          <w:rFonts w:ascii="宋体" w:cs="宋体" w:hint="eastAsia"/>
          <w:kern w:val="0"/>
          <w:sz w:val="18"/>
          <w:szCs w:val="18"/>
          <w:lang w:val="fr-FR"/>
        </w:rPr>
        <w:t>，</w:t>
      </w:r>
      <w:r w:rsidR="007F0505" w:rsidRPr="00D63A97">
        <w:rPr>
          <w:rFonts w:ascii="Verdana" w:hAnsi="Verdana" w:cs="Verdana" w:hint="eastAsia"/>
          <w:kern w:val="0"/>
          <w:sz w:val="18"/>
          <w:szCs w:val="18"/>
        </w:rPr>
        <w:t>对应</w:t>
      </w:r>
      <w:r w:rsidR="00D60FC2" w:rsidRPr="00D60FC2">
        <w:rPr>
          <w:rFonts w:ascii="Verdana" w:hAnsi="Verdana" w:cs="Verdana"/>
          <w:kern w:val="0"/>
          <w:sz w:val="18"/>
          <w:szCs w:val="18"/>
          <w:lang w:val="fr-FR"/>
        </w:rPr>
        <w:t>userID</w:t>
      </w:r>
      <w:r w:rsidR="007F0505" w:rsidRPr="00D63A97">
        <w:rPr>
          <w:rFonts w:ascii="Verdana" w:hAnsi="Verdana" w:cs="Verdana" w:hint="eastAsia"/>
          <w:kern w:val="0"/>
          <w:sz w:val="18"/>
          <w:szCs w:val="18"/>
        </w:rPr>
        <w:t>按</w:t>
      </w:r>
      <w:r w:rsidR="00D60FC2" w:rsidRPr="00D60FC2">
        <w:rPr>
          <w:rFonts w:ascii="Verdana" w:hAnsi="Verdana" w:cs="Verdana"/>
          <w:kern w:val="0"/>
          <w:sz w:val="18"/>
          <w:szCs w:val="18"/>
          <w:lang w:val="fr-FR"/>
        </w:rPr>
        <w:t>serviceID</w:t>
      </w:r>
      <w:r w:rsidR="00D60FC2" w:rsidRPr="00D60FC2">
        <w:rPr>
          <w:rFonts w:ascii="Verdana" w:hAnsi="Verdana" w:cs="Verdana" w:hint="eastAsia"/>
          <w:kern w:val="0"/>
          <w:sz w:val="18"/>
          <w:szCs w:val="18"/>
          <w:lang w:val="fr-FR"/>
        </w:rPr>
        <w:t>＝</w:t>
      </w:r>
      <w:r w:rsidR="00D60FC2" w:rsidRPr="00D60FC2">
        <w:rPr>
          <w:rFonts w:ascii="Verdana" w:hAnsi="Verdana" w:cs="Verdana"/>
          <w:kern w:val="0"/>
          <w:sz w:val="18"/>
          <w:szCs w:val="18"/>
          <w:lang w:val="fr-FR"/>
        </w:rPr>
        <w:t>1</w:t>
      </w:r>
      <w:r w:rsidR="007F0505" w:rsidRPr="00D63A97">
        <w:rPr>
          <w:rFonts w:ascii="Verdana" w:hAnsi="Verdana" w:cs="Verdana" w:hint="eastAsia"/>
          <w:kern w:val="0"/>
          <w:sz w:val="18"/>
          <w:szCs w:val="18"/>
        </w:rPr>
        <w:t>分配</w:t>
      </w:r>
    </w:p>
    <w:p w:rsidR="003125BC" w:rsidRPr="00D63A97" w:rsidRDefault="003125BC" w:rsidP="003125BC">
      <w:pPr>
        <w:ind w:leftChars="200" w:left="420"/>
        <w:rPr>
          <w:lang w:val="fr-FR"/>
        </w:rPr>
      </w:pPr>
      <w:r w:rsidRPr="00D63A97">
        <w:rPr>
          <w:rFonts w:ascii="Verdana" w:hAnsi="Verdana" w:hint="eastAsia"/>
          <w:kern w:val="0"/>
          <w:sz w:val="18"/>
          <w:szCs w:val="18"/>
          <w:lang w:val="fr-FR"/>
        </w:rPr>
        <w:t>2</w:t>
      </w:r>
      <w:r w:rsidRPr="00D63A97">
        <w:rPr>
          <w:rFonts w:ascii="Verdana" w:hAnsi="Verdana" w:hint="eastAsia"/>
          <w:kern w:val="0"/>
          <w:sz w:val="18"/>
          <w:szCs w:val="18"/>
          <w:lang w:val="fr-FR"/>
        </w:rPr>
        <w:t>：</w:t>
      </w:r>
      <w:r w:rsidRPr="00D63A97">
        <w:rPr>
          <w:rFonts w:ascii="Verdana" w:hAnsi="Verdana" w:hint="eastAsia"/>
          <w:kern w:val="0"/>
          <w:sz w:val="18"/>
          <w:szCs w:val="18"/>
          <w:lang w:val="fr-FR"/>
        </w:rPr>
        <w:t>D</w:t>
      </w:r>
      <w:r w:rsidRPr="00D63A97">
        <w:rPr>
          <w:rFonts w:ascii="Verdana" w:hAnsi="Verdana"/>
          <w:kern w:val="0"/>
          <w:sz w:val="18"/>
          <w:szCs w:val="18"/>
          <w:lang w:val="fr-FR"/>
        </w:rPr>
        <w:t>b</w:t>
      </w:r>
      <w:r w:rsidRPr="00D63A97">
        <w:rPr>
          <w:rFonts w:ascii="Verdana" w:hAnsi="Verdana" w:hint="eastAsia"/>
          <w:kern w:val="0"/>
          <w:sz w:val="18"/>
          <w:szCs w:val="18"/>
          <w:lang w:val="fr-FR"/>
        </w:rPr>
        <w:t>ank Portal</w:t>
      </w:r>
      <w:r w:rsidR="0016427C" w:rsidRPr="00D63A97">
        <w:rPr>
          <w:rFonts w:ascii="Verdana" w:hAnsi="Verdana" w:hint="eastAsia"/>
          <w:kern w:val="0"/>
          <w:sz w:val="18"/>
          <w:szCs w:val="18"/>
          <w:lang w:val="fr-FR"/>
        </w:rPr>
        <w:t xml:space="preserve">        </w:t>
      </w:r>
      <w:r w:rsidR="0016427C" w:rsidRPr="00D63A97">
        <w:rPr>
          <w:rFonts w:ascii="Verdana" w:hAnsi="Verdana" w:cs="Verdana"/>
          <w:kern w:val="0"/>
          <w:sz w:val="18"/>
          <w:szCs w:val="18"/>
          <w:lang w:val="fr-FR"/>
        </w:rPr>
        <w:t>＝＝</w:t>
      </w:r>
      <w:r w:rsidR="0016427C" w:rsidRPr="00D63A97">
        <w:rPr>
          <w:rFonts w:ascii="Verdana" w:hAnsi="Verdana" w:cs="Verdana"/>
          <w:kern w:val="0"/>
          <w:sz w:val="18"/>
          <w:szCs w:val="18"/>
        </w:rPr>
        <w:t>》缺省开通</w:t>
      </w:r>
      <w:r w:rsidR="0016427C" w:rsidRPr="00D63A97">
        <w:rPr>
          <w:rFonts w:ascii="Verdana" w:hAnsi="Verdana" w:cs="Verdana" w:hint="eastAsia"/>
          <w:kern w:val="0"/>
          <w:sz w:val="18"/>
          <w:szCs w:val="18"/>
          <w:lang w:val="fr-FR"/>
        </w:rPr>
        <w:t>Dbank</w:t>
      </w:r>
      <w:r w:rsidR="0016427C" w:rsidRPr="00D63A97">
        <w:rPr>
          <w:rFonts w:ascii="Verdana" w:hAnsi="Verdana" w:cs="Verdana"/>
          <w:kern w:val="0"/>
          <w:sz w:val="18"/>
          <w:szCs w:val="18"/>
        </w:rPr>
        <w:t>业务</w:t>
      </w:r>
      <w:r w:rsidR="007F0505" w:rsidRPr="00D63A97">
        <w:rPr>
          <w:rFonts w:ascii="宋体" w:cs="宋体" w:hint="eastAsia"/>
          <w:kern w:val="0"/>
          <w:sz w:val="18"/>
          <w:szCs w:val="18"/>
          <w:lang w:val="fr-FR"/>
        </w:rPr>
        <w:t>，</w:t>
      </w:r>
      <w:r w:rsidR="007F0505" w:rsidRPr="00D63A97">
        <w:rPr>
          <w:rFonts w:ascii="Verdana" w:hAnsi="Verdana" w:cs="Verdana" w:hint="eastAsia"/>
          <w:kern w:val="0"/>
          <w:sz w:val="18"/>
          <w:szCs w:val="18"/>
        </w:rPr>
        <w:t>对应</w:t>
      </w:r>
      <w:r w:rsidR="007F0505" w:rsidRPr="00D63A97">
        <w:rPr>
          <w:rFonts w:ascii="Verdana" w:hAnsi="Verdana" w:cs="Verdana"/>
          <w:kern w:val="0"/>
          <w:sz w:val="18"/>
          <w:szCs w:val="18"/>
          <w:lang w:val="fr-FR"/>
        </w:rPr>
        <w:t>userID</w:t>
      </w:r>
      <w:r w:rsidR="007F0505" w:rsidRPr="00D63A97">
        <w:rPr>
          <w:rFonts w:ascii="Verdana" w:hAnsi="Verdana" w:cs="Verdana" w:hint="eastAsia"/>
          <w:kern w:val="0"/>
          <w:sz w:val="18"/>
          <w:szCs w:val="18"/>
        </w:rPr>
        <w:t>按</w:t>
      </w:r>
      <w:r w:rsidR="007F0505" w:rsidRPr="00D63A97">
        <w:rPr>
          <w:rFonts w:ascii="Verdana" w:hAnsi="Verdana" w:cs="Verdana"/>
          <w:kern w:val="0"/>
          <w:sz w:val="18"/>
          <w:szCs w:val="18"/>
          <w:lang w:val="fr-FR"/>
        </w:rPr>
        <w:t>serviceID</w:t>
      </w:r>
      <w:r w:rsidR="007F0505" w:rsidRPr="00D63A97">
        <w:rPr>
          <w:rFonts w:ascii="Verdana" w:hAnsi="Verdana" w:cs="Verdana" w:hint="eastAsia"/>
          <w:kern w:val="0"/>
          <w:sz w:val="18"/>
          <w:szCs w:val="18"/>
          <w:lang w:val="fr-FR"/>
        </w:rPr>
        <w:t>＝</w:t>
      </w:r>
      <w:r w:rsidR="007F0505" w:rsidRPr="00D63A97">
        <w:rPr>
          <w:rFonts w:ascii="Verdana" w:hAnsi="Verdana" w:cs="Verdana" w:hint="eastAsia"/>
          <w:kern w:val="0"/>
          <w:sz w:val="18"/>
          <w:szCs w:val="18"/>
          <w:lang w:val="fr-FR"/>
        </w:rPr>
        <w:t>0</w:t>
      </w:r>
      <w:r w:rsidR="007F0505" w:rsidRPr="00D63A97">
        <w:rPr>
          <w:rFonts w:ascii="Verdana" w:hAnsi="Verdana" w:cs="Verdana" w:hint="eastAsia"/>
          <w:kern w:val="0"/>
          <w:sz w:val="18"/>
          <w:szCs w:val="18"/>
        </w:rPr>
        <w:t>分配</w:t>
      </w:r>
    </w:p>
    <w:p w:rsidR="003125BC" w:rsidRPr="00D63A97" w:rsidRDefault="003125BC" w:rsidP="003125BC">
      <w:pPr>
        <w:ind w:leftChars="200" w:left="420"/>
        <w:rPr>
          <w:rFonts w:ascii="Verdana" w:hAnsi="Verdana"/>
          <w:kern w:val="0"/>
          <w:sz w:val="18"/>
          <w:szCs w:val="18"/>
          <w:lang w:val="fr-FR"/>
        </w:rPr>
      </w:pPr>
      <w:r w:rsidRPr="00D63A97">
        <w:rPr>
          <w:rFonts w:ascii="Verdana" w:hAnsi="Verdana" w:hint="eastAsia"/>
          <w:kern w:val="0"/>
          <w:sz w:val="18"/>
          <w:szCs w:val="18"/>
          <w:lang w:val="fr-FR"/>
        </w:rPr>
        <w:t>3</w:t>
      </w:r>
      <w:r w:rsidRPr="00D63A97">
        <w:rPr>
          <w:rFonts w:ascii="Verdana" w:hAnsi="Verdana" w:hint="eastAsia"/>
          <w:kern w:val="0"/>
          <w:sz w:val="18"/>
          <w:szCs w:val="18"/>
          <w:lang w:val="fr-FR"/>
        </w:rPr>
        <w:t>：天天浏览器</w:t>
      </w:r>
      <w:r w:rsidR="00FE4350" w:rsidRPr="00D63A97">
        <w:rPr>
          <w:rFonts w:ascii="Verdana" w:hAnsi="Verdana" w:hint="eastAsia"/>
          <w:kern w:val="0"/>
          <w:sz w:val="18"/>
          <w:szCs w:val="18"/>
          <w:lang w:val="fr-FR"/>
        </w:rPr>
        <w:t>手机服务器</w:t>
      </w:r>
      <w:r w:rsidR="0016427C" w:rsidRPr="00D63A97">
        <w:rPr>
          <w:rFonts w:ascii="Verdana" w:hAnsi="Verdana" w:hint="eastAsia"/>
          <w:kern w:val="0"/>
          <w:sz w:val="18"/>
          <w:szCs w:val="18"/>
          <w:lang w:val="fr-FR"/>
        </w:rPr>
        <w:t xml:space="preserve"> </w:t>
      </w:r>
      <w:r w:rsidR="0016427C" w:rsidRPr="00D63A97">
        <w:rPr>
          <w:rFonts w:ascii="Verdana" w:hAnsi="Verdana" w:cs="Verdana"/>
          <w:kern w:val="0"/>
          <w:sz w:val="18"/>
          <w:szCs w:val="18"/>
          <w:lang w:val="fr-FR"/>
        </w:rPr>
        <w:t>＝＝</w:t>
      </w:r>
      <w:r w:rsidR="0016427C" w:rsidRPr="00D63A97">
        <w:rPr>
          <w:rFonts w:ascii="Verdana" w:hAnsi="Verdana" w:cs="Verdana"/>
          <w:kern w:val="0"/>
          <w:sz w:val="18"/>
          <w:szCs w:val="18"/>
        </w:rPr>
        <w:t>》缺省开通</w:t>
      </w:r>
      <w:r w:rsidR="0016427C" w:rsidRPr="00D63A97">
        <w:rPr>
          <w:rFonts w:ascii="Verdana" w:hAnsi="Verdana" w:cs="Verdana" w:hint="eastAsia"/>
          <w:kern w:val="0"/>
          <w:sz w:val="18"/>
          <w:szCs w:val="18"/>
        </w:rPr>
        <w:t>天天浏览器</w:t>
      </w:r>
      <w:r w:rsidR="0016427C" w:rsidRPr="00D63A97">
        <w:rPr>
          <w:rFonts w:ascii="Verdana" w:hAnsi="Verdana" w:cs="Verdana"/>
          <w:kern w:val="0"/>
          <w:sz w:val="18"/>
          <w:szCs w:val="18"/>
        </w:rPr>
        <w:t>业务</w:t>
      </w:r>
      <w:r w:rsidR="00427985" w:rsidRPr="00427985">
        <w:rPr>
          <w:rFonts w:ascii="宋体" w:cs="宋体" w:hint="eastAsia"/>
          <w:kern w:val="0"/>
          <w:sz w:val="18"/>
          <w:szCs w:val="18"/>
          <w:lang w:val="fr-FR"/>
        </w:rPr>
        <w:t>，</w:t>
      </w:r>
      <w:r w:rsidR="007F0505" w:rsidRPr="00D63A97">
        <w:rPr>
          <w:rFonts w:ascii="Verdana" w:hAnsi="Verdana" w:cs="Verdana" w:hint="eastAsia"/>
          <w:kern w:val="0"/>
          <w:sz w:val="18"/>
          <w:szCs w:val="18"/>
        </w:rPr>
        <w:t>对应</w:t>
      </w:r>
      <w:r w:rsidR="00427985" w:rsidRPr="00427985">
        <w:rPr>
          <w:rFonts w:ascii="Verdana" w:hAnsi="Verdana" w:cs="Verdana"/>
          <w:kern w:val="0"/>
          <w:sz w:val="18"/>
          <w:szCs w:val="18"/>
          <w:lang w:val="fr-FR"/>
        </w:rPr>
        <w:t>userID</w:t>
      </w:r>
      <w:r w:rsidR="007F0505" w:rsidRPr="00D63A97">
        <w:rPr>
          <w:rFonts w:ascii="Verdana" w:hAnsi="Verdana" w:cs="Verdana" w:hint="eastAsia"/>
          <w:kern w:val="0"/>
          <w:sz w:val="18"/>
          <w:szCs w:val="18"/>
        </w:rPr>
        <w:t>按</w:t>
      </w:r>
      <w:r w:rsidR="00427985" w:rsidRPr="00427985">
        <w:rPr>
          <w:rFonts w:ascii="Verdana" w:hAnsi="Verdana" w:cs="Verdana"/>
          <w:kern w:val="0"/>
          <w:sz w:val="18"/>
          <w:szCs w:val="18"/>
          <w:lang w:val="fr-FR"/>
        </w:rPr>
        <w:t>serviceID</w:t>
      </w:r>
      <w:r w:rsidR="00427985" w:rsidRPr="00427985">
        <w:rPr>
          <w:rFonts w:ascii="Verdana" w:hAnsi="Verdana" w:cs="Verdana" w:hint="eastAsia"/>
          <w:kern w:val="0"/>
          <w:sz w:val="18"/>
          <w:szCs w:val="18"/>
          <w:lang w:val="fr-FR"/>
        </w:rPr>
        <w:t>＝</w:t>
      </w:r>
      <w:r w:rsidR="00427985" w:rsidRPr="00427985">
        <w:rPr>
          <w:rFonts w:ascii="Verdana" w:hAnsi="Verdana" w:cs="Verdana"/>
          <w:kern w:val="0"/>
          <w:sz w:val="18"/>
          <w:szCs w:val="18"/>
          <w:lang w:val="fr-FR"/>
        </w:rPr>
        <w:t>2</w:t>
      </w:r>
      <w:r w:rsidR="007F0505" w:rsidRPr="00D63A97">
        <w:rPr>
          <w:rFonts w:ascii="Verdana" w:hAnsi="Verdana" w:cs="Verdana" w:hint="eastAsia"/>
          <w:kern w:val="0"/>
          <w:sz w:val="18"/>
          <w:szCs w:val="18"/>
        </w:rPr>
        <w:t>分配</w:t>
      </w:r>
    </w:p>
    <w:p w:rsidR="003125BC" w:rsidRPr="00D63A97" w:rsidRDefault="003125BC" w:rsidP="003125BC">
      <w:pPr>
        <w:ind w:leftChars="200" w:left="420"/>
        <w:rPr>
          <w:rFonts w:ascii="Verdana" w:hAnsi="Verdana"/>
          <w:kern w:val="0"/>
          <w:sz w:val="18"/>
          <w:szCs w:val="18"/>
          <w:lang w:val="fr-FR"/>
        </w:rPr>
      </w:pPr>
      <w:r w:rsidRPr="00D63A97">
        <w:rPr>
          <w:rFonts w:ascii="Verdana" w:hAnsi="Verdana" w:hint="eastAsia"/>
          <w:kern w:val="0"/>
          <w:sz w:val="18"/>
          <w:szCs w:val="18"/>
          <w:lang w:val="fr-FR"/>
        </w:rPr>
        <w:t>4</w:t>
      </w:r>
      <w:r w:rsidRPr="00D63A97">
        <w:rPr>
          <w:rFonts w:ascii="Verdana" w:hAnsi="Verdana" w:hint="eastAsia"/>
          <w:kern w:val="0"/>
          <w:sz w:val="18"/>
          <w:szCs w:val="18"/>
          <w:lang w:val="fr-FR"/>
        </w:rPr>
        <w:t>：</w:t>
      </w:r>
      <w:r w:rsidRPr="00D63A97">
        <w:rPr>
          <w:rFonts w:ascii="Verdana" w:hAnsi="Verdana" w:hint="eastAsia"/>
          <w:kern w:val="0"/>
          <w:sz w:val="18"/>
          <w:szCs w:val="18"/>
          <w:lang w:val="fr-FR"/>
        </w:rPr>
        <w:t>Hotalk</w:t>
      </w:r>
      <w:r w:rsidRPr="00D63A97">
        <w:rPr>
          <w:rFonts w:ascii="Verdana" w:hAnsi="Verdana" w:hint="eastAsia"/>
          <w:kern w:val="0"/>
          <w:sz w:val="18"/>
          <w:szCs w:val="18"/>
          <w:lang w:val="fr-FR"/>
        </w:rPr>
        <w:t>客户端</w:t>
      </w:r>
      <w:r w:rsidR="0016427C" w:rsidRPr="00D63A97">
        <w:rPr>
          <w:rFonts w:ascii="Verdana" w:hAnsi="Verdana" w:hint="eastAsia"/>
          <w:kern w:val="0"/>
          <w:sz w:val="18"/>
          <w:szCs w:val="18"/>
          <w:lang w:val="fr-FR"/>
        </w:rPr>
        <w:t xml:space="preserve">        </w:t>
      </w:r>
      <w:r w:rsidR="0016427C" w:rsidRPr="00D63A97">
        <w:rPr>
          <w:rFonts w:ascii="Verdana" w:hAnsi="Verdana" w:cs="Verdana"/>
          <w:kern w:val="0"/>
          <w:sz w:val="18"/>
          <w:szCs w:val="18"/>
          <w:lang w:val="fr-FR"/>
        </w:rPr>
        <w:t>＝＝</w:t>
      </w:r>
      <w:r w:rsidR="0016427C" w:rsidRPr="00D63A97">
        <w:rPr>
          <w:rFonts w:ascii="Verdana" w:hAnsi="Verdana" w:cs="Verdana"/>
          <w:kern w:val="0"/>
          <w:sz w:val="18"/>
          <w:szCs w:val="18"/>
        </w:rPr>
        <w:t>》缺省开通</w:t>
      </w:r>
      <w:r w:rsidR="0016427C" w:rsidRPr="00D63A97">
        <w:rPr>
          <w:rFonts w:ascii="Verdana" w:hAnsi="Verdana" w:cs="Verdana" w:hint="eastAsia"/>
          <w:kern w:val="0"/>
          <w:sz w:val="18"/>
          <w:szCs w:val="18"/>
          <w:lang w:val="fr-FR"/>
        </w:rPr>
        <w:t>hotalk</w:t>
      </w:r>
      <w:r w:rsidR="0016427C" w:rsidRPr="00D63A97">
        <w:rPr>
          <w:rFonts w:ascii="Verdana" w:hAnsi="Verdana" w:cs="Verdana"/>
          <w:kern w:val="0"/>
          <w:sz w:val="18"/>
          <w:szCs w:val="18"/>
        </w:rPr>
        <w:t>业务</w:t>
      </w:r>
      <w:r w:rsidR="007F0505" w:rsidRPr="00D63A97">
        <w:rPr>
          <w:rFonts w:ascii="宋体" w:cs="宋体" w:hint="eastAsia"/>
          <w:kern w:val="0"/>
          <w:sz w:val="18"/>
          <w:szCs w:val="18"/>
          <w:lang w:val="fr-FR"/>
        </w:rPr>
        <w:t>，</w:t>
      </w:r>
      <w:r w:rsidR="007F0505" w:rsidRPr="00D63A97">
        <w:rPr>
          <w:rFonts w:ascii="Verdana" w:hAnsi="Verdana" w:cs="Verdana" w:hint="eastAsia"/>
          <w:kern w:val="0"/>
          <w:sz w:val="18"/>
          <w:szCs w:val="18"/>
        </w:rPr>
        <w:t>对应</w:t>
      </w:r>
      <w:r w:rsidR="007F0505" w:rsidRPr="00D63A97">
        <w:rPr>
          <w:rFonts w:ascii="Verdana" w:hAnsi="Verdana" w:cs="Verdana"/>
          <w:kern w:val="0"/>
          <w:sz w:val="18"/>
          <w:szCs w:val="18"/>
          <w:lang w:val="fr-FR"/>
        </w:rPr>
        <w:t>userID</w:t>
      </w:r>
      <w:r w:rsidR="007F0505" w:rsidRPr="00D63A97">
        <w:rPr>
          <w:rFonts w:ascii="Verdana" w:hAnsi="Verdana" w:cs="Verdana" w:hint="eastAsia"/>
          <w:kern w:val="0"/>
          <w:sz w:val="18"/>
          <w:szCs w:val="18"/>
        </w:rPr>
        <w:t>按</w:t>
      </w:r>
      <w:r w:rsidR="007F0505" w:rsidRPr="00D63A97">
        <w:rPr>
          <w:rFonts w:ascii="Verdana" w:hAnsi="Verdana" w:cs="Verdana"/>
          <w:kern w:val="0"/>
          <w:sz w:val="18"/>
          <w:szCs w:val="18"/>
          <w:lang w:val="fr-FR"/>
        </w:rPr>
        <w:t>serviceID</w:t>
      </w:r>
      <w:r w:rsidR="007F0505" w:rsidRPr="00D63A97">
        <w:rPr>
          <w:rFonts w:ascii="Verdana" w:hAnsi="Verdana" w:cs="Verdana" w:hint="eastAsia"/>
          <w:kern w:val="0"/>
          <w:sz w:val="18"/>
          <w:szCs w:val="18"/>
          <w:lang w:val="fr-FR"/>
        </w:rPr>
        <w:t>＝</w:t>
      </w:r>
      <w:r w:rsidR="007F0505" w:rsidRPr="00D63A97">
        <w:rPr>
          <w:rFonts w:ascii="Verdana" w:hAnsi="Verdana" w:cs="Verdana" w:hint="eastAsia"/>
          <w:kern w:val="0"/>
          <w:sz w:val="18"/>
          <w:szCs w:val="18"/>
          <w:lang w:val="fr-FR"/>
        </w:rPr>
        <w:t>3</w:t>
      </w:r>
      <w:r w:rsidR="007F0505" w:rsidRPr="00D63A97">
        <w:rPr>
          <w:rFonts w:ascii="Verdana" w:hAnsi="Verdana" w:cs="Verdana" w:hint="eastAsia"/>
          <w:kern w:val="0"/>
          <w:sz w:val="18"/>
          <w:szCs w:val="18"/>
        </w:rPr>
        <w:t>分配</w:t>
      </w:r>
    </w:p>
    <w:p w:rsidR="00677B7A" w:rsidRPr="00D63A97" w:rsidRDefault="006F4E41" w:rsidP="003125BC">
      <w:pPr>
        <w:ind w:leftChars="200" w:left="420"/>
        <w:rPr>
          <w:rFonts w:ascii="Verdana" w:hAnsi="Verdana"/>
          <w:kern w:val="0"/>
          <w:sz w:val="18"/>
          <w:szCs w:val="18"/>
          <w:lang w:val="fr-FR"/>
        </w:rPr>
      </w:pPr>
      <w:r w:rsidRPr="00D63A97">
        <w:rPr>
          <w:rFonts w:ascii="Verdana" w:hAnsi="Verdana" w:hint="eastAsia"/>
          <w:kern w:val="0"/>
          <w:sz w:val="18"/>
          <w:szCs w:val="18"/>
          <w:lang w:val="fr-FR"/>
        </w:rPr>
        <w:t>5</w:t>
      </w:r>
      <w:r w:rsidRPr="00D63A97">
        <w:rPr>
          <w:rFonts w:ascii="Verdana" w:hAnsi="Verdana"/>
          <w:kern w:val="0"/>
          <w:sz w:val="18"/>
          <w:szCs w:val="18"/>
          <w:lang w:val="fr-FR"/>
        </w:rPr>
        <w:t> </w:t>
      </w:r>
      <w:r w:rsidRPr="00D63A97">
        <w:rPr>
          <w:rFonts w:ascii="Verdana" w:hAnsi="Verdana" w:hint="eastAsia"/>
          <w:kern w:val="0"/>
          <w:sz w:val="18"/>
          <w:szCs w:val="18"/>
          <w:lang w:val="fr-FR"/>
        </w:rPr>
        <w:t>:Himessage</w:t>
      </w:r>
      <w:r w:rsidRPr="00D63A97">
        <w:rPr>
          <w:rFonts w:ascii="Verdana" w:hAnsi="Verdana" w:hint="eastAsia"/>
          <w:kern w:val="0"/>
          <w:sz w:val="18"/>
          <w:szCs w:val="18"/>
          <w:lang w:val="fr-FR"/>
        </w:rPr>
        <w:t>客户端</w:t>
      </w:r>
      <w:r w:rsidR="0016427C" w:rsidRPr="00D63A97">
        <w:rPr>
          <w:rFonts w:ascii="Verdana" w:hAnsi="Verdana" w:hint="eastAsia"/>
          <w:kern w:val="0"/>
          <w:sz w:val="18"/>
          <w:szCs w:val="18"/>
          <w:lang w:val="fr-FR"/>
        </w:rPr>
        <w:t xml:space="preserve">    </w:t>
      </w:r>
      <w:r w:rsidR="0016427C" w:rsidRPr="00D63A97">
        <w:rPr>
          <w:rFonts w:ascii="Verdana" w:hAnsi="Verdana" w:cs="Verdana"/>
          <w:kern w:val="0"/>
          <w:sz w:val="18"/>
          <w:szCs w:val="18"/>
          <w:lang w:val="fr-FR"/>
        </w:rPr>
        <w:t>＝＝</w:t>
      </w:r>
      <w:r w:rsidR="0016427C" w:rsidRPr="00D63A97">
        <w:rPr>
          <w:rFonts w:ascii="Verdana" w:hAnsi="Verdana" w:cs="Verdana"/>
          <w:kern w:val="0"/>
          <w:sz w:val="18"/>
          <w:szCs w:val="18"/>
        </w:rPr>
        <w:t>》缺省开通</w:t>
      </w:r>
      <w:r w:rsidR="0016427C" w:rsidRPr="00D63A97">
        <w:rPr>
          <w:rFonts w:ascii="Verdana" w:hAnsi="Verdana" w:cs="Verdana" w:hint="eastAsia"/>
          <w:kern w:val="0"/>
          <w:sz w:val="18"/>
          <w:szCs w:val="18"/>
          <w:lang w:val="fr-FR"/>
        </w:rPr>
        <w:t>hotalk</w:t>
      </w:r>
      <w:r w:rsidR="0016427C" w:rsidRPr="00D63A97">
        <w:rPr>
          <w:rFonts w:ascii="Verdana" w:hAnsi="Verdana" w:cs="Verdana"/>
          <w:kern w:val="0"/>
          <w:sz w:val="18"/>
          <w:szCs w:val="18"/>
        </w:rPr>
        <w:t>业务</w:t>
      </w:r>
      <w:r w:rsidR="007F0505" w:rsidRPr="00D63A97">
        <w:rPr>
          <w:rFonts w:ascii="宋体" w:cs="宋体" w:hint="eastAsia"/>
          <w:kern w:val="0"/>
          <w:sz w:val="18"/>
          <w:szCs w:val="18"/>
          <w:lang w:val="fr-FR"/>
        </w:rPr>
        <w:t>，</w:t>
      </w:r>
      <w:r w:rsidR="007F0505" w:rsidRPr="00D63A97">
        <w:rPr>
          <w:rFonts w:ascii="Verdana" w:hAnsi="Verdana" w:cs="Verdana" w:hint="eastAsia"/>
          <w:kern w:val="0"/>
          <w:sz w:val="18"/>
          <w:szCs w:val="18"/>
        </w:rPr>
        <w:t>对应</w:t>
      </w:r>
      <w:r w:rsidR="007F0505" w:rsidRPr="00D63A97">
        <w:rPr>
          <w:rFonts w:ascii="Verdana" w:hAnsi="Verdana" w:cs="Verdana"/>
          <w:kern w:val="0"/>
          <w:sz w:val="18"/>
          <w:szCs w:val="18"/>
          <w:lang w:val="fr-FR"/>
        </w:rPr>
        <w:t>userID</w:t>
      </w:r>
      <w:r w:rsidR="007F0505" w:rsidRPr="00D63A97">
        <w:rPr>
          <w:rFonts w:ascii="Verdana" w:hAnsi="Verdana" w:cs="Verdana" w:hint="eastAsia"/>
          <w:kern w:val="0"/>
          <w:sz w:val="18"/>
          <w:szCs w:val="18"/>
        </w:rPr>
        <w:t>按</w:t>
      </w:r>
      <w:r w:rsidR="007F0505" w:rsidRPr="00D63A97">
        <w:rPr>
          <w:rFonts w:ascii="Verdana" w:hAnsi="Verdana" w:cs="Verdana"/>
          <w:kern w:val="0"/>
          <w:sz w:val="18"/>
          <w:szCs w:val="18"/>
          <w:lang w:val="fr-FR"/>
        </w:rPr>
        <w:t>serviceID</w:t>
      </w:r>
      <w:r w:rsidR="007F0505" w:rsidRPr="00D63A97">
        <w:rPr>
          <w:rFonts w:ascii="Verdana" w:hAnsi="Verdana" w:cs="Verdana" w:hint="eastAsia"/>
          <w:kern w:val="0"/>
          <w:sz w:val="18"/>
          <w:szCs w:val="18"/>
          <w:lang w:val="fr-FR"/>
        </w:rPr>
        <w:t>＝</w:t>
      </w:r>
      <w:r w:rsidR="007F0505" w:rsidRPr="00D63A97">
        <w:rPr>
          <w:rFonts w:ascii="Verdana" w:hAnsi="Verdana" w:cs="Verdana" w:hint="eastAsia"/>
          <w:kern w:val="0"/>
          <w:sz w:val="18"/>
          <w:szCs w:val="18"/>
          <w:lang w:val="fr-FR"/>
        </w:rPr>
        <w:t>3</w:t>
      </w:r>
      <w:r w:rsidR="007F0505" w:rsidRPr="00D63A97">
        <w:rPr>
          <w:rFonts w:ascii="Verdana" w:hAnsi="Verdana" w:cs="Verdana" w:hint="eastAsia"/>
          <w:kern w:val="0"/>
          <w:sz w:val="18"/>
          <w:szCs w:val="18"/>
        </w:rPr>
        <w:t>分配</w:t>
      </w:r>
    </w:p>
    <w:p w:rsidR="00143AB6" w:rsidRPr="00D63A97" w:rsidRDefault="00143AB6" w:rsidP="00143AB6">
      <w:pPr>
        <w:ind w:leftChars="200" w:left="420"/>
        <w:rPr>
          <w:rFonts w:ascii="Verdana" w:hAnsi="Verdana"/>
          <w:kern w:val="0"/>
          <w:sz w:val="18"/>
          <w:szCs w:val="18"/>
          <w:lang w:val="fr-FR"/>
        </w:rPr>
      </w:pPr>
      <w:r w:rsidRPr="00D63A97">
        <w:rPr>
          <w:rFonts w:ascii="Verdana" w:hAnsi="Verdana" w:hint="eastAsia"/>
          <w:kern w:val="0"/>
          <w:sz w:val="18"/>
          <w:szCs w:val="18"/>
          <w:lang w:val="fr-FR"/>
        </w:rPr>
        <w:t>6</w:t>
      </w:r>
      <w:r w:rsidRPr="00D63A97">
        <w:rPr>
          <w:rFonts w:ascii="Verdana" w:hAnsi="Verdana" w:hint="eastAsia"/>
          <w:kern w:val="0"/>
          <w:sz w:val="18"/>
          <w:szCs w:val="18"/>
          <w:lang w:val="fr-FR"/>
        </w:rPr>
        <w:t>：天天浏览器</w:t>
      </w:r>
      <w:r w:rsidR="00FE4350" w:rsidRPr="00D63A97">
        <w:rPr>
          <w:rFonts w:ascii="Verdana" w:hAnsi="Verdana" w:hint="eastAsia"/>
          <w:kern w:val="0"/>
          <w:sz w:val="18"/>
          <w:szCs w:val="18"/>
          <w:lang w:val="fr-FR"/>
        </w:rPr>
        <w:t>PC</w:t>
      </w:r>
      <w:r w:rsidR="00FE4350" w:rsidRPr="00D63A97">
        <w:rPr>
          <w:rFonts w:ascii="Verdana" w:hAnsi="Verdana" w:hint="eastAsia"/>
          <w:kern w:val="0"/>
          <w:sz w:val="18"/>
          <w:szCs w:val="18"/>
          <w:lang w:val="fr-FR"/>
        </w:rPr>
        <w:t>服务器</w:t>
      </w:r>
      <w:r w:rsidR="0016427C" w:rsidRPr="00D63A97">
        <w:rPr>
          <w:rFonts w:ascii="Verdana" w:hAnsi="Verdana" w:hint="eastAsia"/>
          <w:kern w:val="0"/>
          <w:sz w:val="18"/>
          <w:szCs w:val="18"/>
          <w:lang w:val="fr-FR"/>
        </w:rPr>
        <w:t xml:space="preserve"> </w:t>
      </w:r>
      <w:r w:rsidR="0016427C" w:rsidRPr="005F7280">
        <w:rPr>
          <w:rFonts w:ascii="Verdana" w:hAnsi="Verdana" w:cs="Verdana"/>
          <w:kern w:val="0"/>
          <w:sz w:val="18"/>
          <w:szCs w:val="18"/>
          <w:lang w:val="fr-FR"/>
        </w:rPr>
        <w:t>＝＝</w:t>
      </w:r>
      <w:r w:rsidR="0016427C" w:rsidRPr="00D63A97">
        <w:rPr>
          <w:rFonts w:ascii="Verdana" w:hAnsi="Verdana" w:cs="Verdana"/>
          <w:kern w:val="0"/>
          <w:sz w:val="18"/>
          <w:szCs w:val="18"/>
        </w:rPr>
        <w:t>》缺省开通</w:t>
      </w:r>
      <w:r w:rsidR="0016427C" w:rsidRPr="00D63A97">
        <w:rPr>
          <w:rFonts w:ascii="Verdana" w:hAnsi="Verdana" w:cs="Verdana" w:hint="eastAsia"/>
          <w:kern w:val="0"/>
          <w:sz w:val="18"/>
          <w:szCs w:val="18"/>
        </w:rPr>
        <w:t>天天浏览器</w:t>
      </w:r>
      <w:r w:rsidR="0016427C" w:rsidRPr="00D63A97">
        <w:rPr>
          <w:rFonts w:ascii="Verdana" w:hAnsi="Verdana" w:cs="Verdana"/>
          <w:kern w:val="0"/>
          <w:sz w:val="18"/>
          <w:szCs w:val="18"/>
        </w:rPr>
        <w:t>业务</w:t>
      </w:r>
      <w:r w:rsidR="007F0505" w:rsidRPr="005F7280">
        <w:rPr>
          <w:rFonts w:ascii="宋体" w:cs="宋体" w:hint="eastAsia"/>
          <w:kern w:val="0"/>
          <w:sz w:val="18"/>
          <w:szCs w:val="18"/>
          <w:lang w:val="fr-FR"/>
        </w:rPr>
        <w:t>，</w:t>
      </w:r>
      <w:r w:rsidR="007F0505" w:rsidRPr="00D63A97">
        <w:rPr>
          <w:rFonts w:ascii="Verdana" w:hAnsi="Verdana" w:cs="Verdana" w:hint="eastAsia"/>
          <w:kern w:val="0"/>
          <w:sz w:val="18"/>
          <w:szCs w:val="18"/>
        </w:rPr>
        <w:t>对应</w:t>
      </w:r>
      <w:r w:rsidR="007F0505" w:rsidRPr="005F7280">
        <w:rPr>
          <w:rFonts w:ascii="Verdana" w:hAnsi="Verdana" w:cs="Verdana"/>
          <w:kern w:val="0"/>
          <w:sz w:val="18"/>
          <w:szCs w:val="18"/>
          <w:lang w:val="fr-FR"/>
        </w:rPr>
        <w:t>userID</w:t>
      </w:r>
      <w:r w:rsidR="007F0505" w:rsidRPr="00D63A97">
        <w:rPr>
          <w:rFonts w:ascii="Verdana" w:hAnsi="Verdana" w:cs="Verdana" w:hint="eastAsia"/>
          <w:kern w:val="0"/>
          <w:sz w:val="18"/>
          <w:szCs w:val="18"/>
        </w:rPr>
        <w:t>按</w:t>
      </w:r>
      <w:r w:rsidR="007F0505" w:rsidRPr="005F7280">
        <w:rPr>
          <w:rFonts w:ascii="Verdana" w:hAnsi="Verdana" w:cs="Verdana"/>
          <w:kern w:val="0"/>
          <w:sz w:val="18"/>
          <w:szCs w:val="18"/>
          <w:lang w:val="fr-FR"/>
        </w:rPr>
        <w:t>serviceID</w:t>
      </w:r>
      <w:r w:rsidR="007F0505" w:rsidRPr="005F7280">
        <w:rPr>
          <w:rFonts w:ascii="Verdana" w:hAnsi="Verdana" w:cs="Verdana" w:hint="eastAsia"/>
          <w:kern w:val="0"/>
          <w:sz w:val="18"/>
          <w:szCs w:val="18"/>
          <w:lang w:val="fr-FR"/>
        </w:rPr>
        <w:t>＝</w:t>
      </w:r>
      <w:r w:rsidR="007F0505" w:rsidRPr="005F7280">
        <w:rPr>
          <w:rFonts w:ascii="Verdana" w:hAnsi="Verdana" w:cs="Verdana" w:hint="eastAsia"/>
          <w:kern w:val="0"/>
          <w:sz w:val="18"/>
          <w:szCs w:val="18"/>
          <w:lang w:val="fr-FR"/>
        </w:rPr>
        <w:t>2</w:t>
      </w:r>
      <w:r w:rsidR="007F0505" w:rsidRPr="00D63A97">
        <w:rPr>
          <w:rFonts w:ascii="Verdana" w:hAnsi="Verdana" w:cs="Verdana" w:hint="eastAsia"/>
          <w:kern w:val="0"/>
          <w:sz w:val="18"/>
          <w:szCs w:val="18"/>
        </w:rPr>
        <w:t>分配</w:t>
      </w:r>
    </w:p>
    <w:p w:rsidR="00CB094C" w:rsidRPr="00D63A97" w:rsidRDefault="00CB094C" w:rsidP="00CB094C">
      <w:pPr>
        <w:ind w:leftChars="200" w:left="420"/>
        <w:rPr>
          <w:rFonts w:ascii="Verdana" w:hAnsi="Verdana"/>
          <w:kern w:val="0"/>
          <w:sz w:val="18"/>
          <w:szCs w:val="18"/>
          <w:lang w:val="fr-FR"/>
        </w:rPr>
      </w:pPr>
      <w:r w:rsidRPr="00D63A97">
        <w:rPr>
          <w:rFonts w:ascii="Verdana" w:hAnsi="Verdana" w:hint="eastAsia"/>
          <w:kern w:val="0"/>
          <w:sz w:val="18"/>
          <w:szCs w:val="18"/>
          <w:lang w:val="fr-FR"/>
        </w:rPr>
        <w:t>7</w:t>
      </w:r>
      <w:r w:rsidRPr="00D63A97">
        <w:rPr>
          <w:rFonts w:ascii="Verdana" w:hAnsi="Verdana" w:hint="eastAsia"/>
          <w:kern w:val="0"/>
          <w:sz w:val="18"/>
          <w:szCs w:val="18"/>
          <w:lang w:val="fr-FR"/>
        </w:rPr>
        <w:t>：</w:t>
      </w:r>
      <w:r w:rsidRPr="00D63A97">
        <w:rPr>
          <w:rFonts w:ascii="Verdana" w:hAnsi="Verdana" w:hint="eastAsia"/>
          <w:kern w:val="0"/>
          <w:sz w:val="18"/>
          <w:szCs w:val="18"/>
          <w:lang w:val="fr-FR"/>
        </w:rPr>
        <w:tab/>
      </w:r>
      <w:r w:rsidR="00AC2E28">
        <w:rPr>
          <w:rFonts w:ascii="Verdana" w:hAnsi="Verdana" w:hint="eastAsia"/>
          <w:kern w:val="0"/>
          <w:sz w:val="18"/>
          <w:szCs w:val="18"/>
          <w:lang w:val="fr-FR"/>
        </w:rPr>
        <w:t>华为帐号管理器</w:t>
      </w:r>
      <w:r w:rsidR="0016427C" w:rsidRPr="00D63A97">
        <w:rPr>
          <w:rFonts w:ascii="Verdana" w:hAnsi="Verdana" w:cs="Verdana"/>
          <w:kern w:val="0"/>
          <w:sz w:val="18"/>
          <w:szCs w:val="18"/>
          <w:lang w:val="fr-FR"/>
        </w:rPr>
        <w:t>＝＝</w:t>
      </w:r>
      <w:r w:rsidR="0016427C" w:rsidRPr="00D63A97">
        <w:rPr>
          <w:rFonts w:ascii="Verdana" w:hAnsi="Verdana" w:cs="Verdana"/>
          <w:kern w:val="0"/>
          <w:sz w:val="18"/>
          <w:szCs w:val="18"/>
        </w:rPr>
        <w:t>》</w:t>
      </w:r>
      <w:r w:rsidR="007F0505" w:rsidRPr="00D63A97">
        <w:rPr>
          <w:rFonts w:ascii="Verdana" w:hAnsi="Verdana" w:cs="Verdana" w:hint="eastAsia"/>
          <w:kern w:val="0"/>
          <w:sz w:val="18"/>
          <w:szCs w:val="18"/>
        </w:rPr>
        <w:t>对应</w:t>
      </w:r>
      <w:r w:rsidR="007F0505" w:rsidRPr="00D63A97">
        <w:rPr>
          <w:rFonts w:ascii="Verdana" w:hAnsi="Verdana" w:cs="Verdana"/>
          <w:kern w:val="0"/>
          <w:sz w:val="18"/>
          <w:szCs w:val="18"/>
          <w:lang w:val="fr-FR"/>
        </w:rPr>
        <w:t>userID</w:t>
      </w:r>
      <w:r w:rsidR="007F0505" w:rsidRPr="00D63A97">
        <w:rPr>
          <w:rFonts w:ascii="Verdana" w:hAnsi="Verdana" w:cs="Verdana" w:hint="eastAsia"/>
          <w:kern w:val="0"/>
          <w:sz w:val="18"/>
          <w:szCs w:val="18"/>
        </w:rPr>
        <w:t>按</w:t>
      </w:r>
      <w:r w:rsidR="007F0505" w:rsidRPr="00D63A97">
        <w:rPr>
          <w:rFonts w:ascii="Verdana" w:hAnsi="Verdana" w:cs="Verdana"/>
          <w:kern w:val="0"/>
          <w:sz w:val="18"/>
          <w:szCs w:val="18"/>
          <w:lang w:val="fr-FR"/>
        </w:rPr>
        <w:t>serviceID</w:t>
      </w:r>
      <w:r w:rsidR="007F0505" w:rsidRPr="00D63A97">
        <w:rPr>
          <w:rFonts w:ascii="Verdana" w:hAnsi="Verdana" w:cs="Verdana" w:hint="eastAsia"/>
          <w:kern w:val="0"/>
          <w:sz w:val="18"/>
          <w:szCs w:val="18"/>
          <w:lang w:val="fr-FR"/>
        </w:rPr>
        <w:t>＝</w:t>
      </w:r>
      <w:r w:rsidR="007F0505" w:rsidRPr="00D63A97">
        <w:rPr>
          <w:rFonts w:ascii="Verdana" w:hAnsi="Verdana" w:cs="Verdana" w:hint="eastAsia"/>
          <w:kern w:val="0"/>
          <w:sz w:val="18"/>
          <w:szCs w:val="18"/>
          <w:lang w:val="fr-FR"/>
        </w:rPr>
        <w:t>7</w:t>
      </w:r>
      <w:r w:rsidR="007F0505" w:rsidRPr="00D63A97">
        <w:rPr>
          <w:rFonts w:ascii="Verdana" w:hAnsi="Verdana" w:cs="Verdana" w:hint="eastAsia"/>
          <w:kern w:val="0"/>
          <w:sz w:val="18"/>
          <w:szCs w:val="18"/>
        </w:rPr>
        <w:t>分配</w:t>
      </w:r>
    </w:p>
    <w:p w:rsidR="00CB094C" w:rsidRPr="00D63A97" w:rsidRDefault="00CB094C" w:rsidP="00CB094C">
      <w:pPr>
        <w:ind w:leftChars="200" w:left="420"/>
        <w:rPr>
          <w:rFonts w:ascii="Verdana" w:hAnsi="Verdana"/>
          <w:kern w:val="0"/>
          <w:sz w:val="18"/>
          <w:szCs w:val="18"/>
          <w:lang w:val="fr-FR"/>
        </w:rPr>
      </w:pPr>
      <w:r w:rsidRPr="00D63A97">
        <w:rPr>
          <w:rFonts w:ascii="Verdana" w:hAnsi="Verdana" w:hint="eastAsia"/>
          <w:kern w:val="0"/>
          <w:sz w:val="18"/>
          <w:szCs w:val="18"/>
          <w:lang w:val="fr-FR"/>
        </w:rPr>
        <w:t>8</w:t>
      </w:r>
      <w:r w:rsidRPr="00D63A97">
        <w:rPr>
          <w:rFonts w:ascii="Verdana" w:hAnsi="Verdana" w:hint="eastAsia"/>
          <w:kern w:val="0"/>
          <w:sz w:val="18"/>
          <w:szCs w:val="18"/>
          <w:lang w:val="fr-FR"/>
        </w:rPr>
        <w:t>：</w:t>
      </w:r>
      <w:r w:rsidRPr="00D63A97">
        <w:rPr>
          <w:rFonts w:ascii="Verdana" w:hAnsi="Verdana" w:hint="eastAsia"/>
          <w:kern w:val="0"/>
          <w:sz w:val="18"/>
          <w:szCs w:val="18"/>
          <w:lang w:val="fr-FR"/>
        </w:rPr>
        <w:tab/>
      </w:r>
      <w:r w:rsidR="00BB415C">
        <w:rPr>
          <w:rFonts w:ascii="Verdana" w:hAnsi="Verdana" w:hint="eastAsia"/>
          <w:kern w:val="0"/>
          <w:sz w:val="18"/>
          <w:szCs w:val="18"/>
          <w:lang w:val="fr-FR"/>
        </w:rPr>
        <w:t>智汇云客户端</w:t>
      </w:r>
      <w:r w:rsidR="0016427C" w:rsidRPr="00D63A97">
        <w:rPr>
          <w:rFonts w:ascii="Verdana" w:hAnsi="Verdana" w:cs="Verdana"/>
          <w:kern w:val="0"/>
          <w:sz w:val="18"/>
          <w:szCs w:val="18"/>
          <w:lang w:val="fr-FR"/>
        </w:rPr>
        <w:t>＝＝</w:t>
      </w:r>
      <w:r w:rsidR="0016427C" w:rsidRPr="00D63A97">
        <w:rPr>
          <w:rFonts w:ascii="Verdana" w:hAnsi="Verdana" w:cs="Verdana"/>
          <w:kern w:val="0"/>
          <w:sz w:val="18"/>
          <w:szCs w:val="18"/>
        </w:rPr>
        <w:t>》无缺省开通</w:t>
      </w:r>
      <w:r w:rsidR="00BB415C">
        <w:rPr>
          <w:rFonts w:ascii="Verdana" w:hAnsi="Verdana" w:cs="Verdana" w:hint="eastAsia"/>
          <w:kern w:val="0"/>
          <w:sz w:val="18"/>
          <w:szCs w:val="18"/>
        </w:rPr>
        <w:t>智汇云</w:t>
      </w:r>
      <w:r w:rsidR="0016427C" w:rsidRPr="00D63A97">
        <w:rPr>
          <w:rFonts w:ascii="Verdana" w:hAnsi="Verdana" w:cs="Verdana"/>
          <w:kern w:val="0"/>
          <w:sz w:val="18"/>
          <w:szCs w:val="18"/>
        </w:rPr>
        <w:t>业务</w:t>
      </w:r>
      <w:r w:rsidR="007F0505" w:rsidRPr="00D63A97">
        <w:rPr>
          <w:rFonts w:ascii="宋体" w:cs="宋体" w:hint="eastAsia"/>
          <w:kern w:val="0"/>
          <w:sz w:val="18"/>
          <w:szCs w:val="18"/>
          <w:lang w:val="fr-FR"/>
        </w:rPr>
        <w:t>，</w:t>
      </w:r>
      <w:r w:rsidR="007F0505" w:rsidRPr="00D63A97">
        <w:rPr>
          <w:rFonts w:ascii="Verdana" w:hAnsi="Verdana" w:cs="Verdana" w:hint="eastAsia"/>
          <w:kern w:val="0"/>
          <w:sz w:val="18"/>
          <w:szCs w:val="18"/>
        </w:rPr>
        <w:t>对应</w:t>
      </w:r>
      <w:r w:rsidR="007F0505" w:rsidRPr="00D63A97">
        <w:rPr>
          <w:rFonts w:ascii="Verdana" w:hAnsi="Verdana" w:cs="Verdana"/>
          <w:kern w:val="0"/>
          <w:sz w:val="18"/>
          <w:szCs w:val="18"/>
          <w:lang w:val="fr-FR"/>
        </w:rPr>
        <w:t>userID</w:t>
      </w:r>
      <w:r w:rsidR="007F0505" w:rsidRPr="00D63A97">
        <w:rPr>
          <w:rFonts w:ascii="Verdana" w:hAnsi="Verdana" w:cs="Verdana" w:hint="eastAsia"/>
          <w:kern w:val="0"/>
          <w:sz w:val="18"/>
          <w:szCs w:val="18"/>
        </w:rPr>
        <w:t>按</w:t>
      </w:r>
      <w:r w:rsidR="007F0505" w:rsidRPr="00D63A97">
        <w:rPr>
          <w:rFonts w:ascii="Verdana" w:hAnsi="Verdana" w:cs="Verdana"/>
          <w:kern w:val="0"/>
          <w:sz w:val="18"/>
          <w:szCs w:val="18"/>
          <w:lang w:val="fr-FR"/>
        </w:rPr>
        <w:t>serviceID</w:t>
      </w:r>
      <w:r w:rsidR="007F0505" w:rsidRPr="00D63A97">
        <w:rPr>
          <w:rFonts w:ascii="Verdana" w:hAnsi="Verdana" w:cs="Verdana" w:hint="eastAsia"/>
          <w:kern w:val="0"/>
          <w:sz w:val="18"/>
          <w:szCs w:val="18"/>
          <w:lang w:val="fr-FR"/>
        </w:rPr>
        <w:t>＝</w:t>
      </w:r>
      <w:r w:rsidR="00BB415C">
        <w:rPr>
          <w:rFonts w:ascii="Verdana" w:hAnsi="Verdana" w:cs="Verdana" w:hint="eastAsia"/>
          <w:kern w:val="0"/>
          <w:sz w:val="18"/>
          <w:szCs w:val="18"/>
          <w:lang w:val="fr-FR"/>
        </w:rPr>
        <w:t>4</w:t>
      </w:r>
      <w:r w:rsidR="007F0505" w:rsidRPr="00D63A97">
        <w:rPr>
          <w:rFonts w:ascii="Verdana" w:hAnsi="Verdana" w:cs="Verdana" w:hint="eastAsia"/>
          <w:kern w:val="0"/>
          <w:sz w:val="18"/>
          <w:szCs w:val="18"/>
        </w:rPr>
        <w:t>分配</w:t>
      </w:r>
    </w:p>
    <w:p w:rsidR="006F4E41" w:rsidRPr="006B1AB9" w:rsidRDefault="006D1601" w:rsidP="00F255DF">
      <w:pPr>
        <w:ind w:leftChars="200" w:left="420"/>
        <w:rPr>
          <w:rFonts w:ascii="Verdana" w:hAnsi="Verdana" w:cs="Verdana"/>
          <w:kern w:val="0"/>
          <w:sz w:val="18"/>
          <w:szCs w:val="18"/>
          <w:lang w:val="fr-FR"/>
        </w:rPr>
      </w:pPr>
      <w:r>
        <w:rPr>
          <w:rFonts w:ascii="Verdana" w:hAnsi="Verdana" w:hint="eastAsia"/>
          <w:kern w:val="0"/>
          <w:sz w:val="18"/>
          <w:szCs w:val="18"/>
          <w:lang w:val="fr-FR"/>
        </w:rPr>
        <w:t>9</w:t>
      </w:r>
      <w:r>
        <w:rPr>
          <w:rFonts w:ascii="Verdana" w:hAnsi="Verdana" w:hint="eastAsia"/>
          <w:kern w:val="0"/>
          <w:sz w:val="18"/>
          <w:szCs w:val="18"/>
          <w:lang w:val="fr-FR"/>
        </w:rPr>
        <w:t>：</w:t>
      </w:r>
      <w:r>
        <w:rPr>
          <w:rFonts w:ascii="Verdana" w:hAnsi="Verdana" w:hint="eastAsia"/>
          <w:kern w:val="0"/>
          <w:sz w:val="18"/>
          <w:szCs w:val="18"/>
          <w:lang w:val="fr-FR"/>
        </w:rPr>
        <w:t xml:space="preserve"> HiSuite</w:t>
      </w:r>
      <w:r w:rsidR="00AA19F9">
        <w:rPr>
          <w:rFonts w:ascii="Verdana" w:hAnsi="Verdana" w:hint="eastAsia"/>
          <w:kern w:val="0"/>
          <w:sz w:val="18"/>
          <w:szCs w:val="18"/>
          <w:lang w:val="fr-FR"/>
        </w:rPr>
        <w:t xml:space="preserve"> </w:t>
      </w:r>
      <w:r w:rsidR="00F255DF">
        <w:rPr>
          <w:rFonts w:ascii="Verdana" w:hAnsi="Verdana" w:hint="eastAsia"/>
          <w:kern w:val="0"/>
          <w:sz w:val="18"/>
          <w:szCs w:val="18"/>
          <w:lang w:val="fr-FR"/>
        </w:rPr>
        <w:t>PC</w:t>
      </w:r>
      <w:r w:rsidR="00F255DF">
        <w:rPr>
          <w:rFonts w:ascii="Verdana" w:hAnsi="Verdana" w:hint="eastAsia"/>
          <w:kern w:val="0"/>
          <w:sz w:val="18"/>
          <w:szCs w:val="18"/>
          <w:lang w:val="fr-FR"/>
        </w:rPr>
        <w:t>客户端</w:t>
      </w:r>
      <w:r w:rsidR="00F255DF" w:rsidRPr="00D63A97">
        <w:rPr>
          <w:rFonts w:ascii="Verdana" w:hAnsi="Verdana" w:hint="eastAsia"/>
          <w:kern w:val="0"/>
          <w:sz w:val="18"/>
          <w:szCs w:val="18"/>
          <w:lang w:val="fr-FR"/>
        </w:rPr>
        <w:t xml:space="preserve"> </w:t>
      </w:r>
      <w:r w:rsidR="00F255DF" w:rsidRPr="00F255DF">
        <w:rPr>
          <w:rFonts w:ascii="Verdana" w:hAnsi="Verdana" w:cs="Verdana"/>
          <w:kern w:val="0"/>
          <w:sz w:val="18"/>
          <w:szCs w:val="18"/>
          <w:lang w:val="fr-FR"/>
        </w:rPr>
        <w:t>＝＝</w:t>
      </w:r>
      <w:r w:rsidR="00F255DF" w:rsidRPr="00D63A97">
        <w:rPr>
          <w:rFonts w:ascii="Verdana" w:hAnsi="Verdana" w:cs="Verdana"/>
          <w:kern w:val="0"/>
          <w:sz w:val="18"/>
          <w:szCs w:val="18"/>
        </w:rPr>
        <w:t>》缺省开通</w:t>
      </w:r>
      <w:r w:rsidR="00D60FC2" w:rsidRPr="00D60FC2">
        <w:rPr>
          <w:rFonts w:ascii="Verdana" w:hAnsi="Verdana" w:cs="Verdana"/>
          <w:kern w:val="0"/>
          <w:sz w:val="18"/>
          <w:szCs w:val="18"/>
          <w:lang w:val="fr-FR"/>
        </w:rPr>
        <w:t>Cloud</w:t>
      </w:r>
      <w:r w:rsidR="00D60FC2" w:rsidRPr="00D60FC2">
        <w:rPr>
          <w:rFonts w:ascii="Verdana" w:hAnsi="Verdana" w:cs="Verdana" w:hint="eastAsia"/>
          <w:kern w:val="0"/>
          <w:sz w:val="18"/>
          <w:szCs w:val="18"/>
          <w:lang w:val="fr-FR"/>
        </w:rPr>
        <w:t>＋</w:t>
      </w:r>
      <w:r w:rsidR="00F255DF" w:rsidRPr="00D63A97">
        <w:rPr>
          <w:rFonts w:ascii="Verdana" w:hAnsi="Verdana" w:cs="Verdana"/>
          <w:kern w:val="0"/>
          <w:sz w:val="18"/>
          <w:szCs w:val="18"/>
        </w:rPr>
        <w:t>业务</w:t>
      </w:r>
      <w:r w:rsidR="00F255DF" w:rsidRPr="00F255DF">
        <w:rPr>
          <w:rFonts w:ascii="宋体" w:cs="宋体" w:hint="eastAsia"/>
          <w:kern w:val="0"/>
          <w:sz w:val="18"/>
          <w:szCs w:val="18"/>
          <w:lang w:val="fr-FR"/>
        </w:rPr>
        <w:t>，</w:t>
      </w:r>
      <w:r w:rsidR="00F255DF" w:rsidRPr="00D63A97">
        <w:rPr>
          <w:rFonts w:ascii="Verdana" w:hAnsi="Verdana" w:cs="Verdana" w:hint="eastAsia"/>
          <w:kern w:val="0"/>
          <w:sz w:val="18"/>
          <w:szCs w:val="18"/>
        </w:rPr>
        <w:t>对应</w:t>
      </w:r>
      <w:r w:rsidR="00F255DF" w:rsidRPr="00F255DF">
        <w:rPr>
          <w:rFonts w:ascii="Verdana" w:hAnsi="Verdana" w:cs="Verdana"/>
          <w:kern w:val="0"/>
          <w:sz w:val="18"/>
          <w:szCs w:val="18"/>
          <w:lang w:val="fr-FR"/>
        </w:rPr>
        <w:t>userID</w:t>
      </w:r>
      <w:r w:rsidR="00F255DF" w:rsidRPr="00D63A97">
        <w:rPr>
          <w:rFonts w:ascii="Verdana" w:hAnsi="Verdana" w:cs="Verdana" w:hint="eastAsia"/>
          <w:kern w:val="0"/>
          <w:sz w:val="18"/>
          <w:szCs w:val="18"/>
        </w:rPr>
        <w:t>按</w:t>
      </w:r>
      <w:r w:rsidR="00F255DF" w:rsidRPr="00F255DF">
        <w:rPr>
          <w:rFonts w:ascii="Verdana" w:hAnsi="Verdana" w:cs="Verdana"/>
          <w:kern w:val="0"/>
          <w:sz w:val="18"/>
          <w:szCs w:val="18"/>
          <w:lang w:val="fr-FR"/>
        </w:rPr>
        <w:t>serviceID</w:t>
      </w:r>
      <w:r w:rsidR="00F255DF" w:rsidRPr="00F255DF">
        <w:rPr>
          <w:rFonts w:ascii="Verdana" w:hAnsi="Verdana" w:cs="Verdana" w:hint="eastAsia"/>
          <w:kern w:val="0"/>
          <w:sz w:val="18"/>
          <w:szCs w:val="18"/>
          <w:lang w:val="fr-FR"/>
        </w:rPr>
        <w:t>＝</w:t>
      </w:r>
      <w:r w:rsidR="00F255DF" w:rsidRPr="00F255DF">
        <w:rPr>
          <w:rFonts w:ascii="Verdana" w:hAnsi="Verdana" w:cs="Verdana"/>
          <w:kern w:val="0"/>
          <w:sz w:val="18"/>
          <w:szCs w:val="18"/>
          <w:lang w:val="fr-FR"/>
        </w:rPr>
        <w:t>1</w:t>
      </w:r>
      <w:r w:rsidR="00F255DF" w:rsidRPr="00D63A97">
        <w:rPr>
          <w:rFonts w:ascii="Verdana" w:hAnsi="Verdana" w:cs="Verdana" w:hint="eastAsia"/>
          <w:kern w:val="0"/>
          <w:sz w:val="18"/>
          <w:szCs w:val="18"/>
        </w:rPr>
        <w:t>分配</w:t>
      </w:r>
    </w:p>
    <w:p w:rsidR="009F0AC4" w:rsidRPr="007564DC" w:rsidRDefault="009F0AC4" w:rsidP="00F255DF">
      <w:pPr>
        <w:ind w:leftChars="200" w:left="420"/>
        <w:rPr>
          <w:rFonts w:ascii="Verdana" w:hAnsi="Verdana" w:cs="Verdana"/>
          <w:kern w:val="0"/>
          <w:sz w:val="18"/>
          <w:szCs w:val="18"/>
          <w:lang w:val="fr-FR"/>
        </w:rPr>
      </w:pPr>
      <w:r w:rsidRPr="006B1AB9">
        <w:rPr>
          <w:rFonts w:ascii="Verdana" w:hAnsi="Verdana" w:cs="Verdana" w:hint="eastAsia"/>
          <w:kern w:val="0"/>
          <w:sz w:val="18"/>
          <w:szCs w:val="18"/>
          <w:lang w:val="fr-FR"/>
        </w:rPr>
        <w:t>10: WebOS</w:t>
      </w:r>
      <w:r>
        <w:rPr>
          <w:rFonts w:ascii="Verdana" w:hAnsi="Verdana" w:cs="Verdana" w:hint="eastAsia"/>
          <w:kern w:val="0"/>
          <w:sz w:val="18"/>
          <w:szCs w:val="18"/>
        </w:rPr>
        <w:t>服务器</w:t>
      </w:r>
    </w:p>
    <w:p w:rsidR="00A23932" w:rsidRPr="00252992" w:rsidRDefault="00A23932" w:rsidP="00A23932">
      <w:pPr>
        <w:ind w:firstLineChars="200" w:firstLine="420"/>
        <w:rPr>
          <w:rFonts w:ascii="宋体" w:cs="宋体"/>
          <w:color w:val="000000"/>
          <w:kern w:val="0"/>
          <w:sz w:val="20"/>
          <w:szCs w:val="20"/>
          <w:lang w:val="fr-FR"/>
        </w:rPr>
      </w:pPr>
      <w:r>
        <w:rPr>
          <w:rFonts w:hint="eastAsia"/>
          <w:lang w:val="fr-FR"/>
        </w:rPr>
        <w:t>11</w:t>
      </w:r>
      <w:r>
        <w:rPr>
          <w:rFonts w:hint="eastAsia"/>
          <w:lang w:val="fr-FR"/>
        </w:rPr>
        <w:t>：</w:t>
      </w:r>
      <w:r>
        <w:rPr>
          <w:rFonts w:ascii="宋体" w:cs="宋体" w:hint="eastAsia"/>
          <w:color w:val="000000"/>
          <w:kern w:val="0"/>
          <w:sz w:val="20"/>
          <w:szCs w:val="20"/>
        </w:rPr>
        <w:t>天天家园</w:t>
      </w:r>
      <w:r w:rsidR="00D67529" w:rsidRPr="00D67529">
        <w:rPr>
          <w:rFonts w:ascii="宋体" w:cs="宋体"/>
          <w:color w:val="000000"/>
          <w:kern w:val="0"/>
          <w:sz w:val="20"/>
          <w:szCs w:val="20"/>
          <w:lang w:val="fr-FR"/>
        </w:rPr>
        <w:t xml:space="preserve"> </w:t>
      </w:r>
      <w:r w:rsidRPr="00F255DF">
        <w:rPr>
          <w:rFonts w:ascii="Verdana" w:hAnsi="Verdana" w:cs="Verdana"/>
          <w:kern w:val="0"/>
          <w:sz w:val="18"/>
          <w:szCs w:val="18"/>
          <w:lang w:val="fr-FR"/>
        </w:rPr>
        <w:t>＝＝</w:t>
      </w:r>
      <w:r w:rsidRPr="00D63A97">
        <w:rPr>
          <w:rFonts w:ascii="Verdana" w:hAnsi="Verdana" w:cs="Verdana"/>
          <w:kern w:val="0"/>
          <w:sz w:val="18"/>
          <w:szCs w:val="18"/>
        </w:rPr>
        <w:t>》缺省开通</w:t>
      </w:r>
      <w:r>
        <w:rPr>
          <w:rFonts w:ascii="Verdana" w:hAnsi="Verdana" w:cs="Verdana" w:hint="eastAsia"/>
          <w:kern w:val="0"/>
          <w:sz w:val="18"/>
          <w:szCs w:val="18"/>
        </w:rPr>
        <w:t>天天家园</w:t>
      </w:r>
      <w:r w:rsidRPr="00D63A97">
        <w:rPr>
          <w:rFonts w:ascii="Verdana" w:hAnsi="Verdana" w:cs="Verdana"/>
          <w:kern w:val="0"/>
          <w:sz w:val="18"/>
          <w:szCs w:val="18"/>
        </w:rPr>
        <w:t>业务</w:t>
      </w:r>
      <w:r w:rsidRPr="00F255DF">
        <w:rPr>
          <w:rFonts w:ascii="宋体" w:cs="宋体"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sidR="005F763E">
        <w:rPr>
          <w:rFonts w:ascii="Verdana" w:hAnsi="Verdana" w:cs="Verdana" w:hint="eastAsia"/>
          <w:kern w:val="0"/>
          <w:sz w:val="18"/>
          <w:szCs w:val="18"/>
          <w:lang w:val="fr-FR"/>
        </w:rPr>
        <w:t>5</w:t>
      </w:r>
      <w:r w:rsidRPr="00D63A97">
        <w:rPr>
          <w:rFonts w:ascii="Verdana" w:hAnsi="Verdana" w:cs="Verdana" w:hint="eastAsia"/>
          <w:kern w:val="0"/>
          <w:sz w:val="18"/>
          <w:szCs w:val="18"/>
        </w:rPr>
        <w:t>分配</w:t>
      </w:r>
    </w:p>
    <w:p w:rsidR="00A23932" w:rsidRPr="00257918" w:rsidRDefault="00D67529" w:rsidP="00A23932">
      <w:pPr>
        <w:ind w:firstLineChars="200" w:firstLine="400"/>
        <w:rPr>
          <w:rFonts w:ascii="Verdana" w:hAnsi="Verdana" w:cs="Verdana"/>
          <w:kern w:val="0"/>
          <w:sz w:val="18"/>
          <w:szCs w:val="18"/>
          <w:lang w:val="fr-FR"/>
        </w:rPr>
      </w:pPr>
      <w:r w:rsidRPr="00D67529">
        <w:rPr>
          <w:rFonts w:ascii="宋体" w:cs="宋体" w:hint="eastAsia"/>
          <w:color w:val="000000"/>
          <w:kern w:val="0"/>
          <w:sz w:val="20"/>
          <w:szCs w:val="20"/>
          <w:lang w:val="fr-FR"/>
        </w:rPr>
        <w:t>12：</w:t>
      </w:r>
      <w:r w:rsidR="00A23932">
        <w:rPr>
          <w:rFonts w:ascii="宋体" w:cs="宋体" w:hint="eastAsia"/>
          <w:color w:val="000000"/>
          <w:kern w:val="0"/>
          <w:sz w:val="20"/>
          <w:szCs w:val="20"/>
        </w:rPr>
        <w:t>天天记事</w:t>
      </w:r>
      <w:r w:rsidRPr="00D67529">
        <w:rPr>
          <w:rFonts w:ascii="宋体" w:cs="宋体"/>
          <w:color w:val="000000"/>
          <w:kern w:val="0"/>
          <w:sz w:val="20"/>
          <w:szCs w:val="20"/>
          <w:lang w:val="fr-FR"/>
        </w:rPr>
        <w:t xml:space="preserve"> </w:t>
      </w:r>
      <w:r w:rsidR="00A23932" w:rsidRPr="00F255DF">
        <w:rPr>
          <w:rFonts w:ascii="Verdana" w:hAnsi="Verdana" w:cs="Verdana"/>
          <w:kern w:val="0"/>
          <w:sz w:val="18"/>
          <w:szCs w:val="18"/>
          <w:lang w:val="fr-FR"/>
        </w:rPr>
        <w:t>＝＝</w:t>
      </w:r>
      <w:r w:rsidR="00A23932" w:rsidRPr="00D63A97">
        <w:rPr>
          <w:rFonts w:ascii="Verdana" w:hAnsi="Verdana" w:cs="Verdana"/>
          <w:kern w:val="0"/>
          <w:sz w:val="18"/>
          <w:szCs w:val="18"/>
        </w:rPr>
        <w:t>》缺省开通</w:t>
      </w:r>
      <w:r w:rsidR="00A23932">
        <w:rPr>
          <w:rFonts w:ascii="Verdana" w:hAnsi="Verdana" w:cs="Verdana" w:hint="eastAsia"/>
          <w:kern w:val="0"/>
          <w:sz w:val="18"/>
          <w:szCs w:val="18"/>
        </w:rPr>
        <w:t>天天记事</w:t>
      </w:r>
      <w:r w:rsidR="00A23932" w:rsidRPr="00D63A97">
        <w:rPr>
          <w:rFonts w:ascii="Verdana" w:hAnsi="Verdana" w:cs="Verdana"/>
          <w:kern w:val="0"/>
          <w:sz w:val="18"/>
          <w:szCs w:val="18"/>
        </w:rPr>
        <w:t>业务</w:t>
      </w:r>
      <w:r w:rsidR="00A23932" w:rsidRPr="00F255DF">
        <w:rPr>
          <w:rFonts w:ascii="宋体" w:cs="宋体" w:hint="eastAsia"/>
          <w:kern w:val="0"/>
          <w:sz w:val="18"/>
          <w:szCs w:val="18"/>
          <w:lang w:val="fr-FR"/>
        </w:rPr>
        <w:t>，</w:t>
      </w:r>
      <w:r w:rsidR="00A23932" w:rsidRPr="00D63A97">
        <w:rPr>
          <w:rFonts w:ascii="Verdana" w:hAnsi="Verdana" w:cs="Verdana" w:hint="eastAsia"/>
          <w:kern w:val="0"/>
          <w:sz w:val="18"/>
          <w:szCs w:val="18"/>
        </w:rPr>
        <w:t>对应</w:t>
      </w:r>
      <w:r w:rsidR="00A23932" w:rsidRPr="00F255DF">
        <w:rPr>
          <w:rFonts w:ascii="Verdana" w:hAnsi="Verdana" w:cs="Verdana"/>
          <w:kern w:val="0"/>
          <w:sz w:val="18"/>
          <w:szCs w:val="18"/>
          <w:lang w:val="fr-FR"/>
        </w:rPr>
        <w:t>userID</w:t>
      </w:r>
      <w:r w:rsidR="00A23932" w:rsidRPr="00D63A97">
        <w:rPr>
          <w:rFonts w:ascii="Verdana" w:hAnsi="Verdana" w:cs="Verdana" w:hint="eastAsia"/>
          <w:kern w:val="0"/>
          <w:sz w:val="18"/>
          <w:szCs w:val="18"/>
        </w:rPr>
        <w:t>按</w:t>
      </w:r>
      <w:r w:rsidR="00A23932" w:rsidRPr="00F255DF">
        <w:rPr>
          <w:rFonts w:ascii="Verdana" w:hAnsi="Verdana" w:cs="Verdana"/>
          <w:kern w:val="0"/>
          <w:sz w:val="18"/>
          <w:szCs w:val="18"/>
          <w:lang w:val="fr-FR"/>
        </w:rPr>
        <w:t>serviceID</w:t>
      </w:r>
      <w:r w:rsidR="00A23932" w:rsidRPr="00F255DF">
        <w:rPr>
          <w:rFonts w:ascii="Verdana" w:hAnsi="Verdana" w:cs="Verdana" w:hint="eastAsia"/>
          <w:kern w:val="0"/>
          <w:sz w:val="18"/>
          <w:szCs w:val="18"/>
          <w:lang w:val="fr-FR"/>
        </w:rPr>
        <w:t>＝</w:t>
      </w:r>
      <w:r w:rsidR="005F763E">
        <w:rPr>
          <w:rFonts w:ascii="Verdana" w:hAnsi="Verdana" w:cs="Verdana" w:hint="eastAsia"/>
          <w:kern w:val="0"/>
          <w:sz w:val="18"/>
          <w:szCs w:val="18"/>
          <w:lang w:val="fr-FR"/>
        </w:rPr>
        <w:t>6</w:t>
      </w:r>
      <w:r w:rsidR="00A23932" w:rsidRPr="00D63A97">
        <w:rPr>
          <w:rFonts w:ascii="Verdana" w:hAnsi="Verdana" w:cs="Verdana" w:hint="eastAsia"/>
          <w:kern w:val="0"/>
          <w:sz w:val="18"/>
          <w:szCs w:val="18"/>
        </w:rPr>
        <w:t>分配</w:t>
      </w:r>
    </w:p>
    <w:p w:rsidR="00F46337" w:rsidRPr="002B6F8D" w:rsidRDefault="00B00302" w:rsidP="00F46337">
      <w:pPr>
        <w:ind w:firstLineChars="200" w:firstLine="360"/>
        <w:rPr>
          <w:lang w:val="fr-FR"/>
        </w:rPr>
      </w:pPr>
      <w:r w:rsidRPr="00B00302">
        <w:rPr>
          <w:rFonts w:ascii="Verdana" w:hAnsi="Verdana" w:cs="Verdana"/>
          <w:kern w:val="0"/>
          <w:sz w:val="18"/>
          <w:szCs w:val="18"/>
          <w:lang w:val="fr-FR"/>
        </w:rPr>
        <w:t>13</w:t>
      </w:r>
      <w:r w:rsidRPr="00B00302">
        <w:rPr>
          <w:rFonts w:ascii="Verdana" w:hAnsi="Verdana" w:cs="Verdana" w:hint="eastAsia"/>
          <w:kern w:val="0"/>
          <w:sz w:val="18"/>
          <w:szCs w:val="18"/>
          <w:lang w:val="fr-FR"/>
        </w:rPr>
        <w:t>：</w:t>
      </w:r>
      <w:r w:rsidRPr="00B00302">
        <w:rPr>
          <w:rFonts w:ascii="Verdana" w:hAnsi="Verdana" w:cs="Verdana"/>
          <w:kern w:val="0"/>
          <w:sz w:val="18"/>
          <w:szCs w:val="18"/>
          <w:lang w:val="fr-FR"/>
        </w:rPr>
        <w:t>VoIP</w:t>
      </w:r>
      <w:r w:rsidR="00F46337">
        <w:rPr>
          <w:rFonts w:ascii="Verdana" w:hAnsi="Verdana" w:cs="Verdana" w:hint="eastAsia"/>
          <w:kern w:val="0"/>
          <w:sz w:val="18"/>
          <w:szCs w:val="18"/>
        </w:rPr>
        <w:t>手机客户端</w:t>
      </w:r>
      <w:r w:rsidR="00F46337" w:rsidRPr="00F255DF">
        <w:rPr>
          <w:rFonts w:ascii="Verdana" w:hAnsi="Verdana" w:cs="Verdana"/>
          <w:kern w:val="0"/>
          <w:sz w:val="18"/>
          <w:szCs w:val="18"/>
          <w:lang w:val="fr-FR"/>
        </w:rPr>
        <w:t>＝＝</w:t>
      </w:r>
      <w:r w:rsidR="00F46337" w:rsidRPr="00D63A97">
        <w:rPr>
          <w:rFonts w:ascii="Verdana" w:hAnsi="Verdana" w:cs="Verdana"/>
          <w:kern w:val="0"/>
          <w:sz w:val="18"/>
          <w:szCs w:val="18"/>
        </w:rPr>
        <w:t>》缺省开通</w:t>
      </w:r>
      <w:r w:rsidRPr="00B00302">
        <w:rPr>
          <w:rFonts w:ascii="Verdana" w:hAnsi="Verdana" w:cs="Verdana"/>
          <w:kern w:val="0"/>
          <w:sz w:val="18"/>
          <w:szCs w:val="18"/>
          <w:lang w:val="fr-FR"/>
        </w:rPr>
        <w:t>VoIP</w:t>
      </w:r>
      <w:r w:rsidR="00F46337" w:rsidRPr="00D63A97">
        <w:rPr>
          <w:rFonts w:ascii="Verdana" w:hAnsi="Verdana" w:cs="Verdana"/>
          <w:kern w:val="0"/>
          <w:sz w:val="18"/>
          <w:szCs w:val="18"/>
        </w:rPr>
        <w:t>业务</w:t>
      </w:r>
      <w:r w:rsidR="00F46337" w:rsidRPr="00F255DF">
        <w:rPr>
          <w:rFonts w:ascii="宋体" w:cs="宋体" w:hint="eastAsia"/>
          <w:kern w:val="0"/>
          <w:sz w:val="18"/>
          <w:szCs w:val="18"/>
          <w:lang w:val="fr-FR"/>
        </w:rPr>
        <w:t>，</w:t>
      </w:r>
      <w:r w:rsidR="00F46337" w:rsidRPr="00D63A97">
        <w:rPr>
          <w:rFonts w:ascii="Verdana" w:hAnsi="Verdana" w:cs="Verdana" w:hint="eastAsia"/>
          <w:kern w:val="0"/>
          <w:sz w:val="18"/>
          <w:szCs w:val="18"/>
        </w:rPr>
        <w:t>对应</w:t>
      </w:r>
      <w:r w:rsidR="00F46337" w:rsidRPr="00F255DF">
        <w:rPr>
          <w:rFonts w:ascii="Verdana" w:hAnsi="Verdana" w:cs="Verdana"/>
          <w:kern w:val="0"/>
          <w:sz w:val="18"/>
          <w:szCs w:val="18"/>
          <w:lang w:val="fr-FR"/>
        </w:rPr>
        <w:t>userID</w:t>
      </w:r>
      <w:r w:rsidR="00F46337" w:rsidRPr="00D63A97">
        <w:rPr>
          <w:rFonts w:ascii="Verdana" w:hAnsi="Verdana" w:cs="Verdana" w:hint="eastAsia"/>
          <w:kern w:val="0"/>
          <w:sz w:val="18"/>
          <w:szCs w:val="18"/>
        </w:rPr>
        <w:t>按</w:t>
      </w:r>
      <w:r w:rsidR="00F46337" w:rsidRPr="00F255DF">
        <w:rPr>
          <w:rFonts w:ascii="Verdana" w:hAnsi="Verdana" w:cs="Verdana"/>
          <w:kern w:val="0"/>
          <w:sz w:val="18"/>
          <w:szCs w:val="18"/>
          <w:lang w:val="fr-FR"/>
        </w:rPr>
        <w:t>serviceID</w:t>
      </w:r>
      <w:r w:rsidR="00F46337" w:rsidRPr="00F255DF">
        <w:rPr>
          <w:rFonts w:ascii="Verdana" w:hAnsi="Verdana" w:cs="Verdana" w:hint="eastAsia"/>
          <w:kern w:val="0"/>
          <w:sz w:val="18"/>
          <w:szCs w:val="18"/>
          <w:lang w:val="fr-FR"/>
        </w:rPr>
        <w:t>＝</w:t>
      </w:r>
      <w:r w:rsidR="00F46337">
        <w:rPr>
          <w:rFonts w:ascii="Verdana" w:hAnsi="Verdana" w:cs="Verdana" w:hint="eastAsia"/>
          <w:kern w:val="0"/>
          <w:sz w:val="18"/>
          <w:szCs w:val="18"/>
          <w:lang w:val="fr-FR"/>
        </w:rPr>
        <w:t>13</w:t>
      </w:r>
      <w:r w:rsidR="00F46337" w:rsidRPr="00D63A97">
        <w:rPr>
          <w:rFonts w:ascii="Verdana" w:hAnsi="Verdana" w:cs="Verdana" w:hint="eastAsia"/>
          <w:kern w:val="0"/>
          <w:sz w:val="18"/>
          <w:szCs w:val="18"/>
        </w:rPr>
        <w:t>分配</w:t>
      </w:r>
    </w:p>
    <w:p w:rsidR="00C63C25" w:rsidRPr="00C74268" w:rsidRDefault="00C63C25" w:rsidP="00C63C25">
      <w:pPr>
        <w:ind w:firstLineChars="200" w:firstLine="420"/>
        <w:rPr>
          <w:rFonts w:ascii="Verdana" w:hAnsi="Verdana" w:cs="Verdana"/>
          <w:kern w:val="0"/>
          <w:sz w:val="18"/>
          <w:szCs w:val="18"/>
          <w:lang w:val="fr-FR"/>
        </w:rPr>
      </w:pPr>
      <w:r>
        <w:rPr>
          <w:rFonts w:hint="eastAsia"/>
          <w:lang w:val="fr-FR"/>
        </w:rPr>
        <w:lastRenderedPageBreak/>
        <w:t>14</w:t>
      </w:r>
      <w:r>
        <w:rPr>
          <w:rFonts w:hint="eastAsia"/>
          <w:lang w:val="fr-FR"/>
        </w:rPr>
        <w:t>：天天微讯</w:t>
      </w:r>
      <w:r w:rsidRPr="00D67529">
        <w:rPr>
          <w:rFonts w:ascii="宋体" w:cs="宋体"/>
          <w:color w:val="000000"/>
          <w:kern w:val="0"/>
          <w:sz w:val="20"/>
          <w:szCs w:val="20"/>
          <w:lang w:val="fr-FR"/>
        </w:rPr>
        <w:t xml:space="preserve"> </w:t>
      </w:r>
      <w:r w:rsidRPr="00F255DF">
        <w:rPr>
          <w:rFonts w:ascii="Verdana" w:hAnsi="Verdana" w:cs="Verdana"/>
          <w:kern w:val="0"/>
          <w:sz w:val="18"/>
          <w:szCs w:val="18"/>
          <w:lang w:val="fr-FR"/>
        </w:rPr>
        <w:t>＝＝</w:t>
      </w:r>
      <w:r w:rsidRPr="00D63A97">
        <w:rPr>
          <w:rFonts w:ascii="Verdana" w:hAnsi="Verdana" w:cs="Verdana"/>
          <w:kern w:val="0"/>
          <w:sz w:val="18"/>
          <w:szCs w:val="18"/>
        </w:rPr>
        <w:t>》缺省开通</w:t>
      </w:r>
      <w:r>
        <w:rPr>
          <w:rFonts w:ascii="Verdana" w:hAnsi="Verdana" w:cs="Verdana" w:hint="eastAsia"/>
          <w:kern w:val="0"/>
          <w:sz w:val="18"/>
          <w:szCs w:val="18"/>
        </w:rPr>
        <w:t>天天微讯</w:t>
      </w:r>
      <w:r w:rsidRPr="00D63A97">
        <w:rPr>
          <w:rFonts w:ascii="Verdana" w:hAnsi="Verdana" w:cs="Verdana"/>
          <w:kern w:val="0"/>
          <w:sz w:val="18"/>
          <w:szCs w:val="18"/>
        </w:rPr>
        <w:t>业务</w:t>
      </w:r>
      <w:r w:rsidRPr="00F255DF">
        <w:rPr>
          <w:rFonts w:ascii="宋体" w:cs="宋体"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14</w:t>
      </w:r>
      <w:r w:rsidRPr="00D63A97">
        <w:rPr>
          <w:rFonts w:ascii="Verdana" w:hAnsi="Verdana" w:cs="Verdana" w:hint="eastAsia"/>
          <w:kern w:val="0"/>
          <w:sz w:val="18"/>
          <w:szCs w:val="18"/>
        </w:rPr>
        <w:t>分配</w:t>
      </w:r>
    </w:p>
    <w:p w:rsidR="007242D3" w:rsidRPr="00A66417" w:rsidRDefault="007242D3" w:rsidP="007242D3">
      <w:pPr>
        <w:ind w:firstLineChars="200" w:firstLine="360"/>
        <w:rPr>
          <w:rFonts w:ascii="Verdana" w:hAnsi="Verdana" w:cs="Verdana"/>
          <w:kern w:val="0"/>
          <w:sz w:val="18"/>
          <w:szCs w:val="18"/>
          <w:lang w:val="fr-FR"/>
        </w:rPr>
      </w:pPr>
      <w:r w:rsidRPr="00C74268">
        <w:rPr>
          <w:rFonts w:ascii="Verdana" w:hAnsi="Verdana" w:cs="Verdana" w:hint="eastAsia"/>
          <w:kern w:val="0"/>
          <w:sz w:val="18"/>
          <w:szCs w:val="18"/>
          <w:lang w:val="fr-FR"/>
        </w:rPr>
        <w:t>16</w:t>
      </w:r>
      <w:r w:rsidRPr="00C74268">
        <w:rPr>
          <w:rFonts w:ascii="Verdana" w:hAnsi="Verdana" w:cs="Verdana" w:hint="eastAsia"/>
          <w:kern w:val="0"/>
          <w:sz w:val="18"/>
          <w:szCs w:val="18"/>
          <w:lang w:val="fr-FR"/>
        </w:rPr>
        <w:t>：</w:t>
      </w:r>
      <w:r>
        <w:rPr>
          <w:rFonts w:ascii="Verdana" w:hAnsi="Verdana" w:cs="Verdana" w:hint="eastAsia"/>
          <w:kern w:val="0"/>
          <w:sz w:val="18"/>
          <w:szCs w:val="18"/>
        </w:rPr>
        <w:t>相册</w:t>
      </w:r>
      <w:r w:rsidRPr="00C74268">
        <w:rPr>
          <w:rFonts w:ascii="Verdana" w:hAnsi="Verdana" w:cs="Verdana" w:hint="eastAsia"/>
          <w:kern w:val="0"/>
          <w:sz w:val="18"/>
          <w:szCs w:val="18"/>
          <w:lang w:val="fr-FR"/>
        </w:rPr>
        <w:t xml:space="preserve">  ==</w:t>
      </w:r>
      <w:r>
        <w:rPr>
          <w:rFonts w:ascii="Verdana" w:hAnsi="Verdana" w:cs="Verdana" w:hint="eastAsia"/>
          <w:kern w:val="0"/>
          <w:sz w:val="18"/>
          <w:szCs w:val="18"/>
        </w:rPr>
        <w:t>》缺省开通相册业务</w:t>
      </w:r>
      <w:r w:rsidRPr="00C74268">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16</w:t>
      </w:r>
      <w:r w:rsidRPr="00D63A97">
        <w:rPr>
          <w:rFonts w:ascii="Verdana" w:hAnsi="Verdana" w:cs="Verdana" w:hint="eastAsia"/>
          <w:kern w:val="0"/>
          <w:sz w:val="18"/>
          <w:szCs w:val="18"/>
        </w:rPr>
        <w:t>分配</w:t>
      </w:r>
    </w:p>
    <w:p w:rsidR="00C40E88" w:rsidRPr="003E1849" w:rsidRDefault="00C40E88" w:rsidP="00C40E88">
      <w:pPr>
        <w:ind w:firstLineChars="200" w:firstLine="360"/>
        <w:rPr>
          <w:rFonts w:ascii="Verdana" w:hAnsi="Verdana" w:cs="Verdana"/>
          <w:kern w:val="0"/>
          <w:sz w:val="18"/>
          <w:szCs w:val="18"/>
          <w:lang w:val="fr-FR"/>
        </w:rPr>
      </w:pPr>
      <w:r w:rsidRPr="00A66417">
        <w:rPr>
          <w:rFonts w:ascii="Verdana" w:hAnsi="Verdana" w:cs="Verdana" w:hint="eastAsia"/>
          <w:kern w:val="0"/>
          <w:sz w:val="18"/>
          <w:szCs w:val="18"/>
          <w:lang w:val="fr-FR"/>
        </w:rPr>
        <w:t>17</w:t>
      </w:r>
      <w:r w:rsidRPr="00A66417">
        <w:rPr>
          <w:rFonts w:ascii="Verdana" w:hAnsi="Verdana" w:cs="Verdana" w:hint="eastAsia"/>
          <w:kern w:val="0"/>
          <w:sz w:val="18"/>
          <w:szCs w:val="18"/>
          <w:lang w:val="fr-FR"/>
        </w:rPr>
        <w:t>：</w:t>
      </w:r>
      <w:r w:rsidR="0031687E">
        <w:rPr>
          <w:rFonts w:ascii="Verdana" w:hAnsi="Verdana" w:cs="Verdana" w:hint="eastAsia"/>
          <w:kern w:val="0"/>
          <w:sz w:val="18"/>
          <w:szCs w:val="18"/>
          <w:lang w:val="fr-FR"/>
        </w:rPr>
        <w:t>Call</w:t>
      </w:r>
      <w:r w:rsidRPr="00A66417">
        <w:rPr>
          <w:rFonts w:ascii="Verdana" w:hAnsi="Verdana" w:cs="Verdana" w:hint="eastAsia"/>
          <w:kern w:val="0"/>
          <w:sz w:val="18"/>
          <w:szCs w:val="18"/>
          <w:lang w:val="fr-FR"/>
        </w:rPr>
        <w:t xml:space="preserve">+  </w:t>
      </w:r>
      <w:r w:rsidRPr="00F255DF">
        <w:rPr>
          <w:rFonts w:ascii="Verdana" w:hAnsi="Verdana" w:cs="Verdana"/>
          <w:kern w:val="0"/>
          <w:sz w:val="18"/>
          <w:szCs w:val="18"/>
          <w:lang w:val="fr-FR"/>
        </w:rPr>
        <w:t>＝＝</w:t>
      </w:r>
      <w:r w:rsidRPr="00D63A97">
        <w:rPr>
          <w:rFonts w:ascii="Verdana" w:hAnsi="Verdana" w:cs="Verdana"/>
          <w:kern w:val="0"/>
          <w:sz w:val="18"/>
          <w:szCs w:val="18"/>
        </w:rPr>
        <w:t>》缺省开通</w:t>
      </w:r>
      <w:r>
        <w:rPr>
          <w:rFonts w:ascii="Verdana" w:hAnsi="Verdana" w:cs="Verdana" w:hint="eastAsia"/>
          <w:kern w:val="0"/>
          <w:sz w:val="18"/>
          <w:szCs w:val="18"/>
        </w:rPr>
        <w:t>天天</w:t>
      </w:r>
      <w:r w:rsidR="00B869B8">
        <w:rPr>
          <w:rFonts w:ascii="Verdana" w:hAnsi="Verdana" w:cs="Verdana" w:hint="eastAsia"/>
          <w:kern w:val="0"/>
          <w:sz w:val="18"/>
          <w:szCs w:val="18"/>
        </w:rPr>
        <w:t>电话</w:t>
      </w:r>
      <w:r w:rsidRPr="00D63A97">
        <w:rPr>
          <w:rFonts w:ascii="Verdana" w:hAnsi="Verdana" w:cs="Verdana"/>
          <w:kern w:val="0"/>
          <w:sz w:val="18"/>
          <w:szCs w:val="18"/>
        </w:rPr>
        <w:t>业务</w:t>
      </w:r>
      <w:r w:rsidRPr="00F255DF">
        <w:rPr>
          <w:rFonts w:ascii="宋体" w:cs="宋体"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17</w:t>
      </w:r>
      <w:r w:rsidRPr="00D63A97">
        <w:rPr>
          <w:rFonts w:ascii="Verdana" w:hAnsi="Verdana" w:cs="Verdana" w:hint="eastAsia"/>
          <w:kern w:val="0"/>
          <w:sz w:val="18"/>
          <w:szCs w:val="18"/>
        </w:rPr>
        <w:t>分配</w:t>
      </w:r>
    </w:p>
    <w:p w:rsidR="00BD5F6A" w:rsidRPr="003E1849" w:rsidRDefault="00BD5F6A" w:rsidP="00C40E88">
      <w:pPr>
        <w:ind w:firstLineChars="200" w:firstLine="360"/>
        <w:rPr>
          <w:rFonts w:ascii="Verdana" w:hAnsi="Verdana" w:cs="Verdana"/>
          <w:kern w:val="0"/>
          <w:sz w:val="18"/>
          <w:szCs w:val="18"/>
          <w:lang w:val="fr-FR"/>
        </w:rPr>
      </w:pPr>
      <w:r w:rsidRPr="003E1849">
        <w:rPr>
          <w:rFonts w:ascii="Verdana" w:hAnsi="Verdana" w:cs="Verdana" w:hint="eastAsia"/>
          <w:kern w:val="0"/>
          <w:sz w:val="18"/>
          <w:szCs w:val="18"/>
          <w:lang w:val="fr-FR"/>
        </w:rPr>
        <w:t>19</w:t>
      </w:r>
      <w:r w:rsidRPr="003E1849">
        <w:rPr>
          <w:rFonts w:ascii="Verdana" w:hAnsi="Verdana" w:cs="Verdana" w:hint="eastAsia"/>
          <w:kern w:val="0"/>
          <w:sz w:val="18"/>
          <w:szCs w:val="18"/>
          <w:lang w:val="fr-FR"/>
        </w:rPr>
        <w:t>：</w:t>
      </w:r>
      <w:r>
        <w:rPr>
          <w:rFonts w:ascii="Verdana" w:hAnsi="Verdana" w:cs="Verdana" w:hint="eastAsia"/>
          <w:kern w:val="0"/>
          <w:sz w:val="18"/>
          <w:szCs w:val="18"/>
        </w:rPr>
        <w:t>游戏平台</w:t>
      </w:r>
      <w:r w:rsidRPr="00F255DF">
        <w:rPr>
          <w:rFonts w:ascii="Verdana" w:hAnsi="Verdana" w:cs="Verdana"/>
          <w:kern w:val="0"/>
          <w:sz w:val="18"/>
          <w:szCs w:val="18"/>
          <w:lang w:val="fr-FR"/>
        </w:rPr>
        <w:t>＝＝</w:t>
      </w:r>
      <w:r w:rsidRPr="00D63A97">
        <w:rPr>
          <w:rFonts w:ascii="Verdana" w:hAnsi="Verdana" w:cs="Verdana"/>
          <w:kern w:val="0"/>
          <w:sz w:val="18"/>
          <w:szCs w:val="18"/>
        </w:rPr>
        <w:t>》缺省开通</w:t>
      </w:r>
      <w:r>
        <w:rPr>
          <w:rFonts w:ascii="Verdana" w:hAnsi="Verdana" w:cs="Verdana" w:hint="eastAsia"/>
          <w:kern w:val="0"/>
          <w:sz w:val="18"/>
          <w:szCs w:val="18"/>
        </w:rPr>
        <w:t>游戏平台</w:t>
      </w:r>
      <w:r w:rsidRPr="00D63A97">
        <w:rPr>
          <w:rFonts w:ascii="Verdana" w:hAnsi="Verdana" w:cs="Verdana"/>
          <w:kern w:val="0"/>
          <w:sz w:val="18"/>
          <w:szCs w:val="18"/>
        </w:rPr>
        <w:t>业务</w:t>
      </w:r>
      <w:r w:rsidRPr="00F255DF">
        <w:rPr>
          <w:rFonts w:ascii="宋体" w:cs="宋体"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19</w:t>
      </w:r>
      <w:r w:rsidRPr="00D63A97">
        <w:rPr>
          <w:rFonts w:ascii="Verdana" w:hAnsi="Verdana" w:cs="Verdana" w:hint="eastAsia"/>
          <w:kern w:val="0"/>
          <w:sz w:val="18"/>
          <w:szCs w:val="18"/>
        </w:rPr>
        <w:t>分配</w:t>
      </w:r>
    </w:p>
    <w:p w:rsidR="008A0FF6" w:rsidRPr="006B18A5" w:rsidRDefault="008A0FF6" w:rsidP="008A0FF6">
      <w:pPr>
        <w:ind w:leftChars="200" w:left="420"/>
        <w:rPr>
          <w:rFonts w:ascii="Verdana" w:hAnsi="Verdana" w:cs="Verdana"/>
          <w:kern w:val="0"/>
          <w:sz w:val="18"/>
          <w:szCs w:val="18"/>
          <w:lang w:val="fr-FR"/>
        </w:rPr>
      </w:pPr>
      <w:r>
        <w:rPr>
          <w:rFonts w:ascii="Verdana" w:hAnsi="Verdana" w:hint="eastAsia"/>
          <w:kern w:val="0"/>
          <w:sz w:val="18"/>
          <w:szCs w:val="18"/>
          <w:lang w:val="fr-FR"/>
        </w:rPr>
        <w:t>20</w:t>
      </w:r>
      <w:r>
        <w:rPr>
          <w:rFonts w:ascii="Verdana" w:hAnsi="Verdana" w:hint="eastAsia"/>
          <w:kern w:val="0"/>
          <w:sz w:val="18"/>
          <w:szCs w:val="18"/>
          <w:lang w:val="fr-FR"/>
        </w:rPr>
        <w:t>：</w:t>
      </w:r>
      <w:r>
        <w:rPr>
          <w:rFonts w:ascii="Verdana" w:hAnsi="Verdana" w:hint="eastAsia"/>
          <w:kern w:val="0"/>
          <w:sz w:val="18"/>
          <w:szCs w:val="18"/>
          <w:lang w:val="fr-FR"/>
        </w:rPr>
        <w:t xml:space="preserve">Mobile Pay </w:t>
      </w:r>
      <w:r>
        <w:rPr>
          <w:rFonts w:ascii="Verdana" w:hAnsi="Verdana" w:hint="eastAsia"/>
          <w:kern w:val="0"/>
          <w:sz w:val="18"/>
          <w:szCs w:val="18"/>
          <w:lang w:val="fr-FR"/>
        </w:rPr>
        <w:t>手机支付</w:t>
      </w:r>
      <w:r w:rsidR="005B1970" w:rsidRPr="00B01E7E">
        <w:rPr>
          <w:rFonts w:ascii="Verdana" w:hAnsi="Verdana" w:cs="Verdana"/>
          <w:kern w:val="0"/>
          <w:sz w:val="18"/>
          <w:szCs w:val="18"/>
          <w:lang w:val="fr-FR"/>
        </w:rPr>
        <w:t>==</w:t>
      </w:r>
      <w:r w:rsidR="005B1970">
        <w:rPr>
          <w:rFonts w:ascii="Verdana" w:hAnsi="Verdana" w:cs="Verdana" w:hint="eastAsia"/>
          <w:kern w:val="0"/>
          <w:sz w:val="18"/>
          <w:szCs w:val="18"/>
        </w:rPr>
        <w:t>》缺省支付业务</w:t>
      </w:r>
      <w:r w:rsidR="005B1970" w:rsidRPr="00B01E7E">
        <w:rPr>
          <w:rFonts w:ascii="Verdana" w:hAnsi="Verdana" w:cs="Verdana" w:hint="eastAsia"/>
          <w:kern w:val="0"/>
          <w:sz w:val="18"/>
          <w:szCs w:val="18"/>
          <w:lang w:val="fr-FR"/>
        </w:rPr>
        <w:t>，</w:t>
      </w:r>
      <w:r w:rsidR="005B1970" w:rsidRPr="00D63A97">
        <w:rPr>
          <w:rFonts w:ascii="Verdana" w:hAnsi="Verdana" w:cs="Verdana" w:hint="eastAsia"/>
          <w:kern w:val="0"/>
          <w:sz w:val="18"/>
          <w:szCs w:val="18"/>
        </w:rPr>
        <w:t>对应</w:t>
      </w:r>
      <w:r w:rsidR="005B1970" w:rsidRPr="00F255DF">
        <w:rPr>
          <w:rFonts w:ascii="Verdana" w:hAnsi="Verdana" w:cs="Verdana"/>
          <w:kern w:val="0"/>
          <w:sz w:val="18"/>
          <w:szCs w:val="18"/>
          <w:lang w:val="fr-FR"/>
        </w:rPr>
        <w:t>userID</w:t>
      </w:r>
      <w:r w:rsidR="005B1970" w:rsidRPr="00D63A97">
        <w:rPr>
          <w:rFonts w:ascii="Verdana" w:hAnsi="Verdana" w:cs="Verdana" w:hint="eastAsia"/>
          <w:kern w:val="0"/>
          <w:sz w:val="18"/>
          <w:szCs w:val="18"/>
        </w:rPr>
        <w:t>按</w:t>
      </w:r>
      <w:r w:rsidR="005B1970" w:rsidRPr="00F255DF">
        <w:rPr>
          <w:rFonts w:ascii="Verdana" w:hAnsi="Verdana" w:cs="Verdana"/>
          <w:kern w:val="0"/>
          <w:sz w:val="18"/>
          <w:szCs w:val="18"/>
          <w:lang w:val="fr-FR"/>
        </w:rPr>
        <w:t>serviceID</w:t>
      </w:r>
      <w:r w:rsidR="005B1970" w:rsidRPr="00F255DF">
        <w:rPr>
          <w:rFonts w:ascii="Verdana" w:hAnsi="Verdana" w:cs="Verdana" w:hint="eastAsia"/>
          <w:kern w:val="0"/>
          <w:sz w:val="18"/>
          <w:szCs w:val="18"/>
          <w:lang w:val="fr-FR"/>
        </w:rPr>
        <w:t>＝</w:t>
      </w:r>
      <w:r w:rsidR="005B1970">
        <w:rPr>
          <w:rFonts w:ascii="Verdana" w:hAnsi="Verdana" w:cs="Verdana" w:hint="eastAsia"/>
          <w:kern w:val="0"/>
          <w:sz w:val="18"/>
          <w:szCs w:val="18"/>
          <w:lang w:val="fr-FR"/>
        </w:rPr>
        <w:t>20</w:t>
      </w:r>
      <w:r w:rsidR="005B1970" w:rsidRPr="00D63A97">
        <w:rPr>
          <w:rFonts w:ascii="Verdana" w:hAnsi="Verdana" w:cs="Verdana" w:hint="eastAsia"/>
          <w:kern w:val="0"/>
          <w:sz w:val="18"/>
          <w:szCs w:val="18"/>
        </w:rPr>
        <w:t>分配</w:t>
      </w:r>
    </w:p>
    <w:p w:rsidR="00F00F0D" w:rsidRPr="00544E58" w:rsidRDefault="00B01E7E" w:rsidP="00F00F0D">
      <w:pPr>
        <w:ind w:firstLineChars="200" w:firstLine="360"/>
        <w:rPr>
          <w:rFonts w:ascii="Verdana" w:hAnsi="Verdana" w:cs="Verdana"/>
          <w:kern w:val="0"/>
          <w:sz w:val="18"/>
          <w:szCs w:val="18"/>
          <w:lang w:val="fr-FR"/>
        </w:rPr>
      </w:pPr>
      <w:r w:rsidRPr="00B01E7E">
        <w:rPr>
          <w:rFonts w:ascii="Verdana" w:hAnsi="Verdana" w:cs="Verdana"/>
          <w:kern w:val="0"/>
          <w:sz w:val="18"/>
          <w:szCs w:val="18"/>
          <w:lang w:val="fr-FR"/>
        </w:rPr>
        <w:t>22</w:t>
      </w:r>
      <w:r w:rsidRPr="00B01E7E">
        <w:rPr>
          <w:rFonts w:ascii="Verdana" w:hAnsi="Verdana" w:cs="Verdana" w:hint="eastAsia"/>
          <w:kern w:val="0"/>
          <w:sz w:val="18"/>
          <w:szCs w:val="18"/>
          <w:lang w:val="fr-FR"/>
        </w:rPr>
        <w:t>：</w:t>
      </w:r>
      <w:r w:rsidRPr="00B01E7E">
        <w:rPr>
          <w:rFonts w:ascii="Verdana" w:hAnsi="Verdana" w:cs="Verdana"/>
          <w:kern w:val="0"/>
          <w:sz w:val="18"/>
          <w:szCs w:val="18"/>
          <w:lang w:val="fr-FR"/>
        </w:rPr>
        <w:t>emotion</w:t>
      </w:r>
      <w:r w:rsidR="00F00F0D">
        <w:rPr>
          <w:rFonts w:ascii="Verdana" w:hAnsi="Verdana" w:cs="Verdana" w:hint="eastAsia"/>
          <w:kern w:val="0"/>
          <w:sz w:val="18"/>
          <w:szCs w:val="18"/>
        </w:rPr>
        <w:t>论坛</w:t>
      </w:r>
      <w:r w:rsidRPr="00B01E7E">
        <w:rPr>
          <w:rFonts w:ascii="Verdana" w:hAnsi="Verdana" w:cs="Verdana"/>
          <w:kern w:val="0"/>
          <w:sz w:val="18"/>
          <w:szCs w:val="18"/>
          <w:lang w:val="fr-FR"/>
        </w:rPr>
        <w:t>Portal ==</w:t>
      </w:r>
      <w:r w:rsidR="00F00F0D">
        <w:rPr>
          <w:rFonts w:ascii="Verdana" w:hAnsi="Verdana" w:cs="Verdana" w:hint="eastAsia"/>
          <w:kern w:val="0"/>
          <w:sz w:val="18"/>
          <w:szCs w:val="18"/>
        </w:rPr>
        <w:t>》缺省开通</w:t>
      </w:r>
      <w:r w:rsidRPr="00B01E7E">
        <w:rPr>
          <w:rFonts w:ascii="Verdana" w:hAnsi="Verdana" w:cs="Verdana"/>
          <w:kern w:val="0"/>
          <w:sz w:val="18"/>
          <w:szCs w:val="18"/>
          <w:lang w:val="fr-FR"/>
        </w:rPr>
        <w:t>emotion</w:t>
      </w:r>
      <w:r w:rsidR="00F00F0D">
        <w:rPr>
          <w:rFonts w:ascii="Verdana" w:hAnsi="Verdana" w:cs="Verdana" w:hint="eastAsia"/>
          <w:kern w:val="0"/>
          <w:sz w:val="18"/>
          <w:szCs w:val="18"/>
        </w:rPr>
        <w:t>论坛</w:t>
      </w:r>
      <w:r w:rsidRPr="00B01E7E">
        <w:rPr>
          <w:rFonts w:ascii="Verdana" w:hAnsi="Verdana" w:cs="Verdana" w:hint="eastAsia"/>
          <w:kern w:val="0"/>
          <w:sz w:val="18"/>
          <w:szCs w:val="18"/>
          <w:lang w:val="fr-FR"/>
        </w:rPr>
        <w:t>，</w:t>
      </w:r>
      <w:r w:rsidR="00F00F0D" w:rsidRPr="00D63A97">
        <w:rPr>
          <w:rFonts w:ascii="Verdana" w:hAnsi="Verdana" w:cs="Verdana" w:hint="eastAsia"/>
          <w:kern w:val="0"/>
          <w:sz w:val="18"/>
          <w:szCs w:val="18"/>
        </w:rPr>
        <w:t>对应</w:t>
      </w:r>
      <w:r w:rsidR="00F00F0D" w:rsidRPr="00F255DF">
        <w:rPr>
          <w:rFonts w:ascii="Verdana" w:hAnsi="Verdana" w:cs="Verdana"/>
          <w:kern w:val="0"/>
          <w:sz w:val="18"/>
          <w:szCs w:val="18"/>
          <w:lang w:val="fr-FR"/>
        </w:rPr>
        <w:t>userID</w:t>
      </w:r>
      <w:r w:rsidR="00F00F0D" w:rsidRPr="00D63A97">
        <w:rPr>
          <w:rFonts w:ascii="Verdana" w:hAnsi="Verdana" w:cs="Verdana" w:hint="eastAsia"/>
          <w:kern w:val="0"/>
          <w:sz w:val="18"/>
          <w:szCs w:val="18"/>
        </w:rPr>
        <w:t>按</w:t>
      </w:r>
      <w:r w:rsidR="00F00F0D" w:rsidRPr="00F255DF">
        <w:rPr>
          <w:rFonts w:ascii="Verdana" w:hAnsi="Verdana" w:cs="Verdana"/>
          <w:kern w:val="0"/>
          <w:sz w:val="18"/>
          <w:szCs w:val="18"/>
          <w:lang w:val="fr-FR"/>
        </w:rPr>
        <w:t>serviceID</w:t>
      </w:r>
      <w:r w:rsidR="00F00F0D" w:rsidRPr="00F255DF">
        <w:rPr>
          <w:rFonts w:ascii="Verdana" w:hAnsi="Verdana" w:cs="Verdana" w:hint="eastAsia"/>
          <w:kern w:val="0"/>
          <w:sz w:val="18"/>
          <w:szCs w:val="18"/>
          <w:lang w:val="fr-FR"/>
        </w:rPr>
        <w:t>＝</w:t>
      </w:r>
      <w:r w:rsidR="00F00F0D">
        <w:rPr>
          <w:rFonts w:ascii="Verdana" w:hAnsi="Verdana" w:cs="Verdana" w:hint="eastAsia"/>
          <w:kern w:val="0"/>
          <w:sz w:val="18"/>
          <w:szCs w:val="18"/>
          <w:lang w:val="fr-FR"/>
        </w:rPr>
        <w:t>22</w:t>
      </w:r>
      <w:r w:rsidR="00F00F0D" w:rsidRPr="00D63A97">
        <w:rPr>
          <w:rFonts w:ascii="Verdana" w:hAnsi="Verdana" w:cs="Verdana" w:hint="eastAsia"/>
          <w:kern w:val="0"/>
          <w:sz w:val="18"/>
          <w:szCs w:val="18"/>
        </w:rPr>
        <w:t>分配</w:t>
      </w:r>
    </w:p>
    <w:p w:rsidR="00EA4B4F" w:rsidRPr="00972AD0" w:rsidRDefault="00EA4B4F" w:rsidP="00EA4B4F">
      <w:pPr>
        <w:ind w:firstLineChars="200" w:firstLine="360"/>
        <w:rPr>
          <w:rFonts w:ascii="Verdana" w:hAnsi="Verdana" w:cs="Verdana"/>
          <w:kern w:val="0"/>
          <w:sz w:val="18"/>
          <w:szCs w:val="18"/>
          <w:lang w:val="fr-FR"/>
        </w:rPr>
      </w:pPr>
      <w:r w:rsidRPr="0084680A">
        <w:rPr>
          <w:rFonts w:ascii="Verdana" w:hAnsi="Verdana" w:cs="Verdana"/>
          <w:kern w:val="0"/>
          <w:sz w:val="18"/>
          <w:szCs w:val="18"/>
          <w:lang w:val="fr-FR"/>
        </w:rPr>
        <w:t>2</w:t>
      </w:r>
      <w:r>
        <w:rPr>
          <w:rFonts w:ascii="Verdana" w:hAnsi="Verdana" w:cs="Verdana" w:hint="eastAsia"/>
          <w:kern w:val="0"/>
          <w:sz w:val="18"/>
          <w:szCs w:val="18"/>
          <w:lang w:val="fr-FR"/>
        </w:rPr>
        <w:t>4</w:t>
      </w:r>
      <w:r w:rsidRPr="0084680A">
        <w:rPr>
          <w:rFonts w:ascii="Verdana" w:hAnsi="Verdana" w:cs="Verdana" w:hint="eastAsia"/>
          <w:kern w:val="0"/>
          <w:sz w:val="18"/>
          <w:szCs w:val="18"/>
          <w:lang w:val="fr-FR"/>
        </w:rPr>
        <w:t>：</w:t>
      </w:r>
      <w:r>
        <w:rPr>
          <w:rFonts w:ascii="Verdana" w:hAnsi="Verdana" w:cs="Verdana" w:hint="eastAsia"/>
          <w:kern w:val="0"/>
          <w:sz w:val="18"/>
          <w:szCs w:val="18"/>
          <w:lang w:val="fr-FR"/>
        </w:rPr>
        <w:t>music</w:t>
      </w:r>
      <w:r>
        <w:rPr>
          <w:rFonts w:ascii="Verdana" w:hAnsi="Verdana" w:cs="Verdana" w:hint="eastAsia"/>
          <w:kern w:val="0"/>
          <w:sz w:val="18"/>
          <w:szCs w:val="18"/>
          <w:lang w:val="fr-FR"/>
        </w:rPr>
        <w:t>＋客户端</w:t>
      </w:r>
      <w:r>
        <w:rPr>
          <w:rFonts w:ascii="Verdana" w:hAnsi="Verdana" w:cs="Verdana" w:hint="eastAsia"/>
          <w:kern w:val="0"/>
          <w:sz w:val="18"/>
          <w:szCs w:val="18"/>
          <w:lang w:val="fr-FR"/>
        </w:rPr>
        <w:t xml:space="preserve"> </w:t>
      </w:r>
      <w:r w:rsidRPr="0084680A">
        <w:rPr>
          <w:rFonts w:ascii="Verdana" w:hAnsi="Verdana" w:cs="Verdana" w:hint="eastAsia"/>
          <w:kern w:val="0"/>
          <w:sz w:val="18"/>
          <w:szCs w:val="18"/>
          <w:lang w:val="fr-FR"/>
        </w:rPr>
        <w:t>＝＝</w:t>
      </w:r>
      <w:r>
        <w:rPr>
          <w:rFonts w:ascii="Verdana" w:hAnsi="Verdana" w:cs="Verdana" w:hint="eastAsia"/>
          <w:kern w:val="0"/>
          <w:sz w:val="18"/>
          <w:szCs w:val="18"/>
        </w:rPr>
        <w:t>》缺省</w:t>
      </w:r>
      <w:r w:rsidR="00DF18F5" w:rsidRPr="00DF18F5">
        <w:rPr>
          <w:rFonts w:ascii="Verdana" w:hAnsi="Verdana" w:cs="Verdana"/>
          <w:kern w:val="0"/>
          <w:sz w:val="18"/>
          <w:szCs w:val="18"/>
          <w:lang w:val="fr-FR"/>
        </w:rPr>
        <w:t>music+</w:t>
      </w:r>
      <w:r>
        <w:rPr>
          <w:rFonts w:ascii="Verdana" w:hAnsi="Verdana" w:cs="Verdana" w:hint="eastAsia"/>
          <w:kern w:val="0"/>
          <w:sz w:val="18"/>
          <w:szCs w:val="18"/>
        </w:rPr>
        <w:t>业务</w:t>
      </w:r>
      <w:r w:rsidRPr="0084680A">
        <w:rPr>
          <w:rFonts w:ascii="Verdana" w:hAnsi="Verdana" w:cs="Verdana" w:hint="eastAsia"/>
          <w:kern w:val="0"/>
          <w:sz w:val="18"/>
          <w:szCs w:val="18"/>
          <w:lang w:val="fr-FR"/>
        </w:rPr>
        <w:t>，</w:t>
      </w:r>
      <w:r>
        <w:rPr>
          <w:rFonts w:ascii="Verdana" w:hAnsi="Verdana" w:cs="Verdana" w:hint="eastAsia"/>
          <w:kern w:val="0"/>
          <w:sz w:val="18"/>
          <w:szCs w:val="18"/>
        </w:rPr>
        <w:t>对应</w:t>
      </w:r>
      <w:r w:rsidRPr="0084680A">
        <w:rPr>
          <w:rFonts w:ascii="Verdana" w:hAnsi="Verdana" w:cs="Verdana"/>
          <w:kern w:val="0"/>
          <w:sz w:val="18"/>
          <w:szCs w:val="18"/>
          <w:lang w:val="fr-FR"/>
        </w:rPr>
        <w:t>userID</w:t>
      </w:r>
      <w:r>
        <w:rPr>
          <w:rFonts w:ascii="Verdana" w:hAnsi="Verdana" w:cs="Verdana" w:hint="eastAsia"/>
          <w:kern w:val="0"/>
          <w:sz w:val="18"/>
          <w:szCs w:val="18"/>
        </w:rPr>
        <w:t>按</w:t>
      </w:r>
      <w:r w:rsidRPr="0084680A">
        <w:rPr>
          <w:rFonts w:ascii="Verdana" w:hAnsi="Verdana" w:cs="Verdana"/>
          <w:kern w:val="0"/>
          <w:sz w:val="18"/>
          <w:szCs w:val="18"/>
          <w:lang w:val="fr-FR"/>
        </w:rPr>
        <w:t>serviceID</w:t>
      </w:r>
      <w:r w:rsidRPr="0084680A">
        <w:rPr>
          <w:rFonts w:ascii="Verdana" w:hAnsi="Verdana" w:cs="Verdana" w:hint="eastAsia"/>
          <w:kern w:val="0"/>
          <w:sz w:val="18"/>
          <w:szCs w:val="18"/>
          <w:lang w:val="fr-FR"/>
        </w:rPr>
        <w:t>＝</w:t>
      </w:r>
      <w:r w:rsidRPr="0084680A">
        <w:rPr>
          <w:rFonts w:ascii="Verdana" w:hAnsi="Verdana" w:cs="Verdana"/>
          <w:kern w:val="0"/>
          <w:sz w:val="18"/>
          <w:szCs w:val="18"/>
          <w:lang w:val="fr-FR"/>
        </w:rPr>
        <w:t>2</w:t>
      </w:r>
      <w:r>
        <w:rPr>
          <w:rFonts w:ascii="Verdana" w:hAnsi="Verdana" w:cs="Verdana" w:hint="eastAsia"/>
          <w:kern w:val="0"/>
          <w:sz w:val="18"/>
          <w:szCs w:val="18"/>
          <w:lang w:val="fr-FR"/>
        </w:rPr>
        <w:t>4</w:t>
      </w:r>
      <w:r>
        <w:rPr>
          <w:rFonts w:ascii="Verdana" w:hAnsi="Verdana" w:cs="Verdana" w:hint="eastAsia"/>
          <w:kern w:val="0"/>
          <w:sz w:val="18"/>
          <w:szCs w:val="18"/>
        </w:rPr>
        <w:t>分配</w:t>
      </w:r>
    </w:p>
    <w:p w:rsidR="001D46D9" w:rsidRPr="00972AD0" w:rsidRDefault="0084680A" w:rsidP="00F00F0D">
      <w:pPr>
        <w:ind w:firstLineChars="200" w:firstLine="360"/>
        <w:rPr>
          <w:rFonts w:ascii="Verdana" w:hAnsi="Verdana" w:cs="Verdana"/>
          <w:kern w:val="0"/>
          <w:sz w:val="18"/>
          <w:szCs w:val="18"/>
          <w:lang w:val="fr-FR"/>
        </w:rPr>
      </w:pPr>
      <w:r w:rsidRPr="0084680A">
        <w:rPr>
          <w:rFonts w:ascii="Verdana" w:hAnsi="Verdana" w:cs="Verdana"/>
          <w:kern w:val="0"/>
          <w:sz w:val="18"/>
          <w:szCs w:val="18"/>
          <w:lang w:val="fr-FR"/>
        </w:rPr>
        <w:t>25</w:t>
      </w:r>
      <w:r w:rsidRPr="0084680A">
        <w:rPr>
          <w:rFonts w:ascii="Verdana" w:hAnsi="Verdana" w:cs="Verdana" w:hint="eastAsia"/>
          <w:kern w:val="0"/>
          <w:sz w:val="18"/>
          <w:szCs w:val="18"/>
          <w:lang w:val="fr-FR"/>
        </w:rPr>
        <w:t>：</w:t>
      </w:r>
      <w:r w:rsidR="001D46D9">
        <w:rPr>
          <w:rFonts w:ascii="Verdana" w:hAnsi="Verdana" w:cs="Verdana" w:hint="eastAsia"/>
          <w:kern w:val="0"/>
          <w:sz w:val="18"/>
          <w:szCs w:val="18"/>
        </w:rPr>
        <w:t>花粉社区</w:t>
      </w:r>
      <w:r w:rsidRPr="0084680A">
        <w:rPr>
          <w:rFonts w:ascii="Verdana" w:hAnsi="Verdana" w:cs="Verdana"/>
          <w:kern w:val="0"/>
          <w:sz w:val="18"/>
          <w:szCs w:val="18"/>
          <w:lang w:val="fr-FR"/>
        </w:rPr>
        <w:t xml:space="preserve"> </w:t>
      </w:r>
      <w:r w:rsidRPr="0084680A">
        <w:rPr>
          <w:rFonts w:ascii="Verdana" w:hAnsi="Verdana" w:cs="Verdana" w:hint="eastAsia"/>
          <w:kern w:val="0"/>
          <w:sz w:val="18"/>
          <w:szCs w:val="18"/>
          <w:lang w:val="fr-FR"/>
        </w:rPr>
        <w:t>＝＝</w:t>
      </w:r>
      <w:r w:rsidR="005D040D">
        <w:rPr>
          <w:rFonts w:ascii="Verdana" w:hAnsi="Verdana" w:cs="Verdana" w:hint="eastAsia"/>
          <w:kern w:val="0"/>
          <w:sz w:val="18"/>
          <w:szCs w:val="18"/>
        </w:rPr>
        <w:t>》缺省开通</w:t>
      </w:r>
      <w:r w:rsidR="001D46D9">
        <w:rPr>
          <w:rFonts w:ascii="Verdana" w:hAnsi="Verdana" w:cs="Verdana" w:hint="eastAsia"/>
          <w:kern w:val="0"/>
          <w:sz w:val="18"/>
          <w:szCs w:val="18"/>
        </w:rPr>
        <w:t>花粉社区业务</w:t>
      </w:r>
      <w:r w:rsidRPr="0084680A">
        <w:rPr>
          <w:rFonts w:ascii="Verdana" w:hAnsi="Verdana" w:cs="Verdana" w:hint="eastAsia"/>
          <w:kern w:val="0"/>
          <w:sz w:val="18"/>
          <w:szCs w:val="18"/>
          <w:lang w:val="fr-FR"/>
        </w:rPr>
        <w:t>，</w:t>
      </w:r>
      <w:r w:rsidR="001D46D9">
        <w:rPr>
          <w:rFonts w:ascii="Verdana" w:hAnsi="Verdana" w:cs="Verdana" w:hint="eastAsia"/>
          <w:kern w:val="0"/>
          <w:sz w:val="18"/>
          <w:szCs w:val="18"/>
        </w:rPr>
        <w:t>对应</w:t>
      </w:r>
      <w:r w:rsidRPr="0084680A">
        <w:rPr>
          <w:rFonts w:ascii="Verdana" w:hAnsi="Verdana" w:cs="Verdana"/>
          <w:kern w:val="0"/>
          <w:sz w:val="18"/>
          <w:szCs w:val="18"/>
          <w:lang w:val="fr-FR"/>
        </w:rPr>
        <w:t>userID</w:t>
      </w:r>
      <w:r w:rsidR="001D46D9">
        <w:rPr>
          <w:rFonts w:ascii="Verdana" w:hAnsi="Verdana" w:cs="Verdana" w:hint="eastAsia"/>
          <w:kern w:val="0"/>
          <w:sz w:val="18"/>
          <w:szCs w:val="18"/>
        </w:rPr>
        <w:t>按</w:t>
      </w:r>
      <w:r w:rsidRPr="0084680A">
        <w:rPr>
          <w:rFonts w:ascii="Verdana" w:hAnsi="Verdana" w:cs="Verdana"/>
          <w:kern w:val="0"/>
          <w:sz w:val="18"/>
          <w:szCs w:val="18"/>
          <w:lang w:val="fr-FR"/>
        </w:rPr>
        <w:t>serviceID</w:t>
      </w:r>
      <w:r w:rsidRPr="0084680A">
        <w:rPr>
          <w:rFonts w:ascii="Verdana" w:hAnsi="Verdana" w:cs="Verdana" w:hint="eastAsia"/>
          <w:kern w:val="0"/>
          <w:sz w:val="18"/>
          <w:szCs w:val="18"/>
          <w:lang w:val="fr-FR"/>
        </w:rPr>
        <w:t>＝</w:t>
      </w:r>
      <w:r w:rsidRPr="0084680A">
        <w:rPr>
          <w:rFonts w:ascii="Verdana" w:hAnsi="Verdana" w:cs="Verdana"/>
          <w:kern w:val="0"/>
          <w:sz w:val="18"/>
          <w:szCs w:val="18"/>
          <w:lang w:val="fr-FR"/>
        </w:rPr>
        <w:t>25</w:t>
      </w:r>
      <w:r w:rsidR="001D46D9">
        <w:rPr>
          <w:rFonts w:ascii="Verdana" w:hAnsi="Verdana" w:cs="Verdana" w:hint="eastAsia"/>
          <w:kern w:val="0"/>
          <w:sz w:val="18"/>
          <w:szCs w:val="18"/>
        </w:rPr>
        <w:t>分配</w:t>
      </w:r>
    </w:p>
    <w:p w:rsidR="00F7122B" w:rsidRPr="00252992" w:rsidRDefault="00F7122B" w:rsidP="00F7122B">
      <w:pPr>
        <w:ind w:firstLineChars="200" w:firstLine="360"/>
        <w:rPr>
          <w:rFonts w:ascii="宋体" w:cs="宋体"/>
          <w:color w:val="000000"/>
          <w:kern w:val="0"/>
          <w:sz w:val="20"/>
          <w:szCs w:val="20"/>
          <w:lang w:val="fr-FR"/>
        </w:rPr>
      </w:pPr>
      <w:r w:rsidRPr="00972AD0">
        <w:rPr>
          <w:rFonts w:ascii="Verdana" w:hAnsi="Verdana" w:cs="Verdana" w:hint="eastAsia"/>
          <w:kern w:val="0"/>
          <w:sz w:val="18"/>
          <w:szCs w:val="18"/>
          <w:lang w:val="fr-FR"/>
        </w:rPr>
        <w:t>2</w:t>
      </w:r>
      <w:r w:rsidR="003D4FF7" w:rsidRPr="00972AD0">
        <w:rPr>
          <w:rFonts w:ascii="Verdana" w:hAnsi="Verdana" w:cs="Verdana" w:hint="eastAsia"/>
          <w:kern w:val="0"/>
          <w:sz w:val="18"/>
          <w:szCs w:val="18"/>
          <w:lang w:val="fr-FR"/>
        </w:rPr>
        <w:t>6</w:t>
      </w:r>
      <w:r w:rsidRPr="00972AD0">
        <w:rPr>
          <w:rFonts w:ascii="Verdana" w:hAnsi="Verdana" w:cs="Verdana" w:hint="eastAsia"/>
          <w:kern w:val="0"/>
          <w:sz w:val="18"/>
          <w:szCs w:val="18"/>
          <w:lang w:val="fr-FR"/>
        </w:rPr>
        <w:t>：</w:t>
      </w:r>
      <w:r>
        <w:rPr>
          <w:rFonts w:ascii="Verdana" w:hAnsi="Verdana" w:cs="Verdana" w:hint="eastAsia"/>
          <w:kern w:val="0"/>
          <w:sz w:val="18"/>
          <w:szCs w:val="18"/>
        </w:rPr>
        <w:t>电商</w:t>
      </w:r>
      <w:r w:rsidRPr="00972AD0">
        <w:rPr>
          <w:rFonts w:ascii="Verdana" w:hAnsi="Verdana" w:cs="Verdana" w:hint="eastAsia"/>
          <w:kern w:val="0"/>
          <w:sz w:val="18"/>
          <w:szCs w:val="18"/>
          <w:lang w:val="fr-FR"/>
        </w:rPr>
        <w:t>Portal</w:t>
      </w:r>
      <w:r w:rsidRPr="00B01E7E">
        <w:rPr>
          <w:rFonts w:ascii="Verdana" w:hAnsi="Verdana" w:cs="Verdana"/>
          <w:kern w:val="0"/>
          <w:sz w:val="18"/>
          <w:szCs w:val="18"/>
          <w:lang w:val="fr-FR"/>
        </w:rPr>
        <w:t xml:space="preserve"> ==</w:t>
      </w:r>
      <w:r>
        <w:rPr>
          <w:rFonts w:ascii="Verdana" w:hAnsi="Verdana" w:cs="Verdana" w:hint="eastAsia"/>
          <w:kern w:val="0"/>
          <w:sz w:val="18"/>
          <w:szCs w:val="18"/>
        </w:rPr>
        <w:t>》缺省开通电商业务</w:t>
      </w:r>
      <w:r w:rsidRPr="00B01E7E">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2</w:t>
      </w:r>
      <w:r w:rsidR="00A46ACF">
        <w:rPr>
          <w:rFonts w:ascii="Verdana" w:hAnsi="Verdana" w:cs="Verdana" w:hint="eastAsia"/>
          <w:kern w:val="0"/>
          <w:sz w:val="18"/>
          <w:szCs w:val="18"/>
          <w:lang w:val="fr-FR"/>
        </w:rPr>
        <w:t>6</w:t>
      </w:r>
      <w:r w:rsidRPr="00D63A97">
        <w:rPr>
          <w:rFonts w:ascii="Verdana" w:hAnsi="Verdana" w:cs="Verdana" w:hint="eastAsia"/>
          <w:kern w:val="0"/>
          <w:sz w:val="18"/>
          <w:szCs w:val="18"/>
        </w:rPr>
        <w:t>分配</w:t>
      </w:r>
    </w:p>
    <w:p w:rsidR="00A633AB" w:rsidRPr="00720A0B" w:rsidRDefault="00A633AB" w:rsidP="00A633AB">
      <w:pPr>
        <w:ind w:firstLineChars="200" w:firstLine="360"/>
        <w:rPr>
          <w:rFonts w:ascii="Verdana" w:hAnsi="Verdana" w:cs="Verdana"/>
          <w:kern w:val="0"/>
          <w:sz w:val="18"/>
          <w:szCs w:val="18"/>
          <w:lang w:val="fr-FR"/>
        </w:rPr>
      </w:pPr>
      <w:r w:rsidRPr="00A633AB">
        <w:rPr>
          <w:rFonts w:ascii="Verdana" w:hAnsi="Verdana" w:cs="Verdana" w:hint="eastAsia"/>
          <w:kern w:val="0"/>
          <w:sz w:val="18"/>
          <w:szCs w:val="18"/>
          <w:lang w:val="fr-FR"/>
        </w:rPr>
        <w:t>27:</w:t>
      </w:r>
      <w:r w:rsidRPr="00A633AB">
        <w:rPr>
          <w:rFonts w:ascii="宋体" w:hAnsi="宋体" w:hint="eastAsia"/>
          <w:color w:val="1F497D"/>
          <w:lang w:val="fr-FR"/>
        </w:rPr>
        <w:t xml:space="preserve"> </w:t>
      </w:r>
      <w:r>
        <w:rPr>
          <w:rFonts w:ascii="宋体" w:hAnsi="宋体" w:hint="eastAsia"/>
          <w:color w:val="1F497D"/>
        </w:rPr>
        <w:t>终端官网</w:t>
      </w:r>
      <w:r w:rsidRPr="00B01E7E">
        <w:rPr>
          <w:rFonts w:ascii="Verdana" w:hAnsi="Verdana" w:cs="Verdana"/>
          <w:kern w:val="0"/>
          <w:sz w:val="18"/>
          <w:szCs w:val="18"/>
          <w:lang w:val="fr-FR"/>
        </w:rPr>
        <w:t>==</w:t>
      </w:r>
      <w:r>
        <w:rPr>
          <w:rFonts w:ascii="Verdana" w:hAnsi="Verdana" w:cs="Verdana" w:hint="eastAsia"/>
          <w:kern w:val="0"/>
          <w:sz w:val="18"/>
          <w:szCs w:val="18"/>
        </w:rPr>
        <w:t>》缺省开通终端官网业务</w:t>
      </w:r>
      <w:r w:rsidRPr="00B01E7E">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27</w:t>
      </w:r>
      <w:r w:rsidRPr="00D63A97">
        <w:rPr>
          <w:rFonts w:ascii="Verdana" w:hAnsi="Verdana" w:cs="Verdana" w:hint="eastAsia"/>
          <w:kern w:val="0"/>
          <w:sz w:val="18"/>
          <w:szCs w:val="18"/>
        </w:rPr>
        <w:t>分配</w:t>
      </w:r>
    </w:p>
    <w:p w:rsidR="00A633AB" w:rsidRPr="002A1490" w:rsidRDefault="00C83FEE" w:rsidP="00C63C25">
      <w:pPr>
        <w:ind w:firstLineChars="200" w:firstLine="420"/>
        <w:rPr>
          <w:rFonts w:ascii="Verdana" w:hAnsi="Verdana" w:cs="Verdana"/>
          <w:kern w:val="0"/>
          <w:sz w:val="18"/>
          <w:szCs w:val="18"/>
          <w:lang w:val="fr-FR"/>
        </w:rPr>
      </w:pPr>
      <w:r>
        <w:rPr>
          <w:rFonts w:hint="eastAsia"/>
          <w:lang w:val="fr-FR"/>
        </w:rPr>
        <w:t>28</w:t>
      </w:r>
      <w:r>
        <w:rPr>
          <w:rFonts w:hint="eastAsia"/>
          <w:lang w:val="fr-FR"/>
        </w:rPr>
        <w:t>：开放平台</w:t>
      </w:r>
      <w:r w:rsidRPr="00B01E7E">
        <w:rPr>
          <w:rFonts w:ascii="Verdana" w:hAnsi="Verdana" w:cs="Verdana"/>
          <w:kern w:val="0"/>
          <w:sz w:val="18"/>
          <w:szCs w:val="18"/>
          <w:lang w:val="fr-FR"/>
        </w:rPr>
        <w:t>==</w:t>
      </w:r>
      <w:r>
        <w:rPr>
          <w:rFonts w:ascii="Verdana" w:hAnsi="Verdana" w:cs="Verdana" w:hint="eastAsia"/>
          <w:kern w:val="0"/>
          <w:sz w:val="18"/>
          <w:szCs w:val="18"/>
        </w:rPr>
        <w:t>》缺省开通</w:t>
      </w:r>
      <w:r w:rsidR="008D0606">
        <w:rPr>
          <w:rFonts w:ascii="Verdana" w:hAnsi="Verdana" w:cs="Verdana" w:hint="eastAsia"/>
          <w:kern w:val="0"/>
          <w:sz w:val="18"/>
          <w:szCs w:val="18"/>
        </w:rPr>
        <w:t>开放</w:t>
      </w:r>
      <w:r w:rsidR="009E13F0">
        <w:rPr>
          <w:rFonts w:ascii="Verdana" w:hAnsi="Verdana" w:cs="Verdana" w:hint="eastAsia"/>
          <w:kern w:val="0"/>
          <w:sz w:val="18"/>
          <w:szCs w:val="18"/>
        </w:rPr>
        <w:t>平台</w:t>
      </w:r>
      <w:r w:rsidR="008D0606">
        <w:rPr>
          <w:rFonts w:ascii="Verdana" w:hAnsi="Verdana" w:cs="Verdana" w:hint="eastAsia"/>
          <w:kern w:val="0"/>
          <w:sz w:val="18"/>
          <w:szCs w:val="18"/>
        </w:rPr>
        <w:t>业务</w:t>
      </w:r>
      <w:r w:rsidRPr="00B01E7E">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28</w:t>
      </w:r>
      <w:r w:rsidRPr="00D63A97">
        <w:rPr>
          <w:rFonts w:ascii="Verdana" w:hAnsi="Verdana" w:cs="Verdana" w:hint="eastAsia"/>
          <w:kern w:val="0"/>
          <w:sz w:val="18"/>
          <w:szCs w:val="18"/>
        </w:rPr>
        <w:t>分配</w:t>
      </w:r>
    </w:p>
    <w:p w:rsidR="0043119F" w:rsidRPr="00970F59" w:rsidRDefault="00F538F6" w:rsidP="0043119F">
      <w:pPr>
        <w:ind w:firstLineChars="200" w:firstLine="360"/>
        <w:rPr>
          <w:rFonts w:ascii="Verdana" w:hAnsi="Verdana" w:cs="Verdana"/>
          <w:kern w:val="0"/>
          <w:sz w:val="18"/>
          <w:szCs w:val="18"/>
          <w:lang w:val="fr-FR"/>
        </w:rPr>
      </w:pPr>
      <w:r w:rsidRPr="00F538F6">
        <w:rPr>
          <w:rFonts w:ascii="Verdana" w:hAnsi="Verdana" w:cs="Verdana"/>
          <w:kern w:val="0"/>
          <w:sz w:val="18"/>
          <w:szCs w:val="18"/>
          <w:lang w:val="fr-FR"/>
        </w:rPr>
        <w:t>29</w:t>
      </w:r>
      <w:r w:rsidRPr="00F538F6">
        <w:rPr>
          <w:rFonts w:ascii="Verdana" w:hAnsi="Verdana" w:cs="Verdana" w:hint="eastAsia"/>
          <w:kern w:val="0"/>
          <w:sz w:val="18"/>
          <w:szCs w:val="18"/>
          <w:lang w:val="fr-FR"/>
        </w:rPr>
        <w:t>：</w:t>
      </w:r>
      <w:r w:rsidR="0043119F">
        <w:rPr>
          <w:rFonts w:ascii="Verdana" w:hAnsi="Verdana" w:cs="Verdana" w:hint="eastAsia"/>
          <w:kern w:val="0"/>
          <w:sz w:val="18"/>
          <w:szCs w:val="18"/>
        </w:rPr>
        <w:t>天际通</w:t>
      </w:r>
      <w:r w:rsidRPr="00F538F6">
        <w:rPr>
          <w:rFonts w:ascii="Verdana" w:hAnsi="Verdana" w:cs="Verdana" w:hint="eastAsia"/>
          <w:kern w:val="0"/>
          <w:sz w:val="18"/>
          <w:szCs w:val="18"/>
          <w:lang w:val="fr-FR"/>
        </w:rPr>
        <w:t>＝＝</w:t>
      </w:r>
      <w:r w:rsidR="0043119F">
        <w:rPr>
          <w:rFonts w:ascii="Verdana" w:hAnsi="Verdana" w:cs="Verdana" w:hint="eastAsia"/>
          <w:kern w:val="0"/>
          <w:sz w:val="18"/>
          <w:szCs w:val="18"/>
        </w:rPr>
        <w:t>》缺省开通天际通业务</w:t>
      </w:r>
      <w:r w:rsidRPr="00F538F6">
        <w:rPr>
          <w:rFonts w:ascii="Verdana" w:hAnsi="Verdana" w:cs="Verdana" w:hint="eastAsia"/>
          <w:kern w:val="0"/>
          <w:sz w:val="18"/>
          <w:szCs w:val="18"/>
          <w:lang w:val="fr-FR"/>
        </w:rPr>
        <w:t>，</w:t>
      </w:r>
      <w:r w:rsidR="0043119F" w:rsidRPr="00D63A97">
        <w:rPr>
          <w:rFonts w:ascii="Verdana" w:hAnsi="Verdana" w:cs="Verdana" w:hint="eastAsia"/>
          <w:kern w:val="0"/>
          <w:sz w:val="18"/>
          <w:szCs w:val="18"/>
        </w:rPr>
        <w:t>对应</w:t>
      </w:r>
      <w:r w:rsidR="0043119F" w:rsidRPr="00F255DF">
        <w:rPr>
          <w:rFonts w:ascii="Verdana" w:hAnsi="Verdana" w:cs="Verdana"/>
          <w:kern w:val="0"/>
          <w:sz w:val="18"/>
          <w:szCs w:val="18"/>
          <w:lang w:val="fr-FR"/>
        </w:rPr>
        <w:t>userID</w:t>
      </w:r>
      <w:r w:rsidR="0043119F" w:rsidRPr="00D63A97">
        <w:rPr>
          <w:rFonts w:ascii="Verdana" w:hAnsi="Verdana" w:cs="Verdana" w:hint="eastAsia"/>
          <w:kern w:val="0"/>
          <w:sz w:val="18"/>
          <w:szCs w:val="18"/>
        </w:rPr>
        <w:t>按</w:t>
      </w:r>
      <w:r w:rsidR="0043119F" w:rsidRPr="00F255DF">
        <w:rPr>
          <w:rFonts w:ascii="Verdana" w:hAnsi="Verdana" w:cs="Verdana"/>
          <w:kern w:val="0"/>
          <w:sz w:val="18"/>
          <w:szCs w:val="18"/>
          <w:lang w:val="fr-FR"/>
        </w:rPr>
        <w:t>serviceID</w:t>
      </w:r>
      <w:r w:rsidR="0043119F" w:rsidRPr="00F255DF">
        <w:rPr>
          <w:rFonts w:ascii="Verdana" w:hAnsi="Verdana" w:cs="Verdana" w:hint="eastAsia"/>
          <w:kern w:val="0"/>
          <w:sz w:val="18"/>
          <w:szCs w:val="18"/>
          <w:lang w:val="fr-FR"/>
        </w:rPr>
        <w:t>＝</w:t>
      </w:r>
      <w:r w:rsidR="0043119F">
        <w:rPr>
          <w:rFonts w:ascii="Verdana" w:hAnsi="Verdana" w:cs="Verdana" w:hint="eastAsia"/>
          <w:kern w:val="0"/>
          <w:sz w:val="18"/>
          <w:szCs w:val="18"/>
          <w:lang w:val="fr-FR"/>
        </w:rPr>
        <w:t>29</w:t>
      </w:r>
      <w:r w:rsidR="0043119F" w:rsidRPr="00D63A97">
        <w:rPr>
          <w:rFonts w:ascii="Verdana" w:hAnsi="Verdana" w:cs="Verdana" w:hint="eastAsia"/>
          <w:kern w:val="0"/>
          <w:sz w:val="18"/>
          <w:szCs w:val="18"/>
        </w:rPr>
        <w:t>分配</w:t>
      </w:r>
    </w:p>
    <w:p w:rsidR="00DE09B2" w:rsidRPr="00364894" w:rsidRDefault="00F75B3D" w:rsidP="0043119F">
      <w:pPr>
        <w:ind w:firstLineChars="200" w:firstLine="360"/>
        <w:rPr>
          <w:rFonts w:ascii="Verdana" w:hAnsi="Verdana" w:cs="Verdana"/>
          <w:kern w:val="0"/>
          <w:sz w:val="18"/>
          <w:szCs w:val="18"/>
          <w:lang w:val="fr-FR"/>
        </w:rPr>
      </w:pPr>
      <w:r w:rsidRPr="00F75B3D">
        <w:rPr>
          <w:rFonts w:ascii="Verdana" w:hAnsi="Verdana" w:cs="Verdana"/>
          <w:kern w:val="0"/>
          <w:sz w:val="18"/>
          <w:szCs w:val="18"/>
          <w:lang w:val="fr-FR"/>
        </w:rPr>
        <w:t>30</w:t>
      </w:r>
      <w:r w:rsidRPr="00F75B3D">
        <w:rPr>
          <w:rFonts w:ascii="Verdana" w:hAnsi="Verdana" w:cs="Verdana" w:hint="eastAsia"/>
          <w:kern w:val="0"/>
          <w:sz w:val="18"/>
          <w:szCs w:val="18"/>
          <w:lang w:val="fr-FR"/>
        </w:rPr>
        <w:t>：</w:t>
      </w:r>
      <w:r w:rsidR="001C1E73">
        <w:rPr>
          <w:rFonts w:ascii="Verdana" w:hAnsi="Verdana" w:cs="Verdana" w:hint="eastAsia"/>
          <w:kern w:val="0"/>
          <w:sz w:val="18"/>
          <w:szCs w:val="18"/>
        </w:rPr>
        <w:t>手机服务</w:t>
      </w:r>
      <w:r w:rsidR="001C1E73" w:rsidRPr="00F538F6">
        <w:rPr>
          <w:rFonts w:ascii="Verdana" w:hAnsi="Verdana" w:cs="Verdana" w:hint="eastAsia"/>
          <w:kern w:val="0"/>
          <w:sz w:val="18"/>
          <w:szCs w:val="18"/>
          <w:lang w:val="fr-FR"/>
        </w:rPr>
        <w:t>＝＝</w:t>
      </w:r>
      <w:r w:rsidR="001C1E73">
        <w:rPr>
          <w:rFonts w:ascii="Verdana" w:hAnsi="Verdana" w:cs="Verdana" w:hint="eastAsia"/>
          <w:kern w:val="0"/>
          <w:sz w:val="18"/>
          <w:szCs w:val="18"/>
        </w:rPr>
        <w:t>》缺省开通手机业务</w:t>
      </w:r>
      <w:r w:rsidR="001C1E73" w:rsidRPr="00F538F6">
        <w:rPr>
          <w:rFonts w:ascii="Verdana" w:hAnsi="Verdana" w:cs="Verdana" w:hint="eastAsia"/>
          <w:kern w:val="0"/>
          <w:sz w:val="18"/>
          <w:szCs w:val="18"/>
          <w:lang w:val="fr-FR"/>
        </w:rPr>
        <w:t>，</w:t>
      </w:r>
      <w:r w:rsidR="001C1E73" w:rsidRPr="00D63A97">
        <w:rPr>
          <w:rFonts w:ascii="Verdana" w:hAnsi="Verdana" w:cs="Verdana" w:hint="eastAsia"/>
          <w:kern w:val="0"/>
          <w:sz w:val="18"/>
          <w:szCs w:val="18"/>
        </w:rPr>
        <w:t>对应</w:t>
      </w:r>
      <w:r w:rsidR="001C1E73" w:rsidRPr="00F255DF">
        <w:rPr>
          <w:rFonts w:ascii="Verdana" w:hAnsi="Verdana" w:cs="Verdana"/>
          <w:kern w:val="0"/>
          <w:sz w:val="18"/>
          <w:szCs w:val="18"/>
          <w:lang w:val="fr-FR"/>
        </w:rPr>
        <w:t>userID</w:t>
      </w:r>
      <w:r w:rsidR="001C1E73" w:rsidRPr="00D63A97">
        <w:rPr>
          <w:rFonts w:ascii="Verdana" w:hAnsi="Verdana" w:cs="Verdana" w:hint="eastAsia"/>
          <w:kern w:val="0"/>
          <w:sz w:val="18"/>
          <w:szCs w:val="18"/>
        </w:rPr>
        <w:t>按</w:t>
      </w:r>
      <w:r w:rsidR="001C1E73" w:rsidRPr="00F255DF">
        <w:rPr>
          <w:rFonts w:ascii="Verdana" w:hAnsi="Verdana" w:cs="Verdana"/>
          <w:kern w:val="0"/>
          <w:sz w:val="18"/>
          <w:szCs w:val="18"/>
          <w:lang w:val="fr-FR"/>
        </w:rPr>
        <w:t>serviceID</w:t>
      </w:r>
      <w:r w:rsidR="001C1E73" w:rsidRPr="00F255DF">
        <w:rPr>
          <w:rFonts w:ascii="Verdana" w:hAnsi="Verdana" w:cs="Verdana" w:hint="eastAsia"/>
          <w:kern w:val="0"/>
          <w:sz w:val="18"/>
          <w:szCs w:val="18"/>
          <w:lang w:val="fr-FR"/>
        </w:rPr>
        <w:t>＝</w:t>
      </w:r>
      <w:r w:rsidR="001C1E73">
        <w:rPr>
          <w:rFonts w:ascii="Verdana" w:hAnsi="Verdana" w:cs="Verdana" w:hint="eastAsia"/>
          <w:kern w:val="0"/>
          <w:sz w:val="18"/>
          <w:szCs w:val="18"/>
          <w:lang w:val="fr-FR"/>
        </w:rPr>
        <w:t>30</w:t>
      </w:r>
      <w:r w:rsidR="001C1E73" w:rsidRPr="00D63A97">
        <w:rPr>
          <w:rFonts w:ascii="Verdana" w:hAnsi="Verdana" w:cs="Verdana" w:hint="eastAsia"/>
          <w:kern w:val="0"/>
          <w:sz w:val="18"/>
          <w:szCs w:val="18"/>
        </w:rPr>
        <w:t>分配</w:t>
      </w:r>
    </w:p>
    <w:p w:rsidR="00E36CB4" w:rsidRPr="003E1849" w:rsidRDefault="00E36CB4" w:rsidP="0043119F">
      <w:pPr>
        <w:ind w:firstLineChars="200" w:firstLine="360"/>
        <w:rPr>
          <w:rFonts w:ascii="Verdana" w:hAnsi="Verdana" w:cs="Verdana"/>
          <w:kern w:val="0"/>
          <w:sz w:val="18"/>
          <w:szCs w:val="18"/>
          <w:lang w:val="fr-FR"/>
        </w:rPr>
      </w:pPr>
      <w:r w:rsidRPr="003E1849">
        <w:rPr>
          <w:rFonts w:ascii="Verdana" w:hAnsi="Verdana" w:cs="Verdana" w:hint="eastAsia"/>
          <w:kern w:val="0"/>
          <w:sz w:val="18"/>
          <w:szCs w:val="18"/>
          <w:lang w:val="fr-FR"/>
        </w:rPr>
        <w:t>31</w:t>
      </w:r>
      <w:r w:rsidRPr="003E1849">
        <w:rPr>
          <w:rFonts w:ascii="Verdana" w:hAnsi="Verdana" w:cs="Verdana" w:hint="eastAsia"/>
          <w:kern w:val="0"/>
          <w:sz w:val="18"/>
          <w:szCs w:val="18"/>
          <w:lang w:val="fr-FR"/>
        </w:rPr>
        <w:t>：</w:t>
      </w:r>
      <w:r>
        <w:rPr>
          <w:rFonts w:ascii="Verdana" w:hAnsi="Verdana" w:cs="Verdana" w:hint="eastAsia"/>
          <w:kern w:val="0"/>
          <w:sz w:val="18"/>
          <w:szCs w:val="18"/>
        </w:rPr>
        <w:t>花粉论坛</w:t>
      </w:r>
      <w:r w:rsidRPr="00F538F6">
        <w:rPr>
          <w:rFonts w:ascii="Verdana" w:hAnsi="Verdana" w:cs="Verdana" w:hint="eastAsia"/>
          <w:kern w:val="0"/>
          <w:sz w:val="18"/>
          <w:szCs w:val="18"/>
          <w:lang w:val="fr-FR"/>
        </w:rPr>
        <w:t>＝＝</w:t>
      </w:r>
      <w:r>
        <w:rPr>
          <w:rFonts w:ascii="Verdana" w:hAnsi="Verdana" w:cs="Verdana" w:hint="eastAsia"/>
          <w:kern w:val="0"/>
          <w:sz w:val="18"/>
          <w:szCs w:val="18"/>
        </w:rPr>
        <w:t>》缺省开通花粉论坛业务</w:t>
      </w:r>
      <w:r w:rsidRPr="00F538F6">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31</w:t>
      </w:r>
      <w:r w:rsidRPr="00D63A97">
        <w:rPr>
          <w:rFonts w:ascii="Verdana" w:hAnsi="Verdana" w:cs="Verdana" w:hint="eastAsia"/>
          <w:kern w:val="0"/>
          <w:sz w:val="18"/>
          <w:szCs w:val="18"/>
        </w:rPr>
        <w:t>分配</w:t>
      </w:r>
      <w:r w:rsidR="008A5C4D">
        <w:rPr>
          <w:rFonts w:ascii="Verdana" w:hAnsi="Verdana" w:cs="Verdana" w:hint="eastAsia"/>
          <w:kern w:val="0"/>
          <w:sz w:val="18"/>
          <w:szCs w:val="18"/>
        </w:rPr>
        <w:t>；</w:t>
      </w:r>
      <w:r w:rsidR="008A5C4D">
        <w:rPr>
          <w:rFonts w:ascii="Verdana" w:hAnsi="Verdana"/>
          <w:color w:val="FF0000"/>
          <w:sz w:val="18"/>
          <w:szCs w:val="18"/>
          <w:lang w:val="fr-FR"/>
        </w:rPr>
        <w:t xml:space="preserve"> </w:t>
      </w:r>
      <w:r w:rsidR="008A5C4D">
        <w:rPr>
          <w:rFonts w:ascii="Verdana" w:hAnsi="Verdana" w:hint="eastAsia"/>
          <w:color w:val="FF0000"/>
          <w:sz w:val="18"/>
          <w:szCs w:val="18"/>
          <w:lang w:val="fr-FR"/>
        </w:rPr>
        <w:t>注：实际没用。</w:t>
      </w:r>
    </w:p>
    <w:p w:rsidR="000338EA" w:rsidRPr="00AE7462" w:rsidRDefault="00DF18F5" w:rsidP="0043119F">
      <w:pPr>
        <w:ind w:firstLineChars="200" w:firstLine="360"/>
        <w:rPr>
          <w:rFonts w:ascii="Verdana" w:hAnsi="Verdana" w:cs="Verdana"/>
          <w:kern w:val="0"/>
          <w:sz w:val="18"/>
          <w:szCs w:val="18"/>
          <w:lang w:val="fr-FR"/>
        </w:rPr>
      </w:pPr>
      <w:r w:rsidRPr="00DF18F5">
        <w:rPr>
          <w:rFonts w:ascii="Verdana" w:hAnsi="Verdana" w:cs="Verdana"/>
          <w:kern w:val="0"/>
          <w:sz w:val="18"/>
          <w:szCs w:val="18"/>
          <w:lang w:val="fr-FR"/>
        </w:rPr>
        <w:t>32</w:t>
      </w:r>
      <w:r w:rsidRPr="00DF18F5">
        <w:rPr>
          <w:rFonts w:ascii="Verdana" w:hAnsi="Verdana" w:cs="Verdana" w:hint="eastAsia"/>
          <w:kern w:val="0"/>
          <w:sz w:val="18"/>
          <w:szCs w:val="18"/>
          <w:lang w:val="fr-FR"/>
        </w:rPr>
        <w:t>：</w:t>
      </w:r>
      <w:r w:rsidR="000338EA">
        <w:rPr>
          <w:rFonts w:ascii="Verdana" w:hAnsi="Verdana" w:cs="Verdana" w:hint="eastAsia"/>
          <w:kern w:val="0"/>
          <w:sz w:val="18"/>
          <w:szCs w:val="18"/>
        </w:rPr>
        <w:t>联系人</w:t>
      </w:r>
      <w:r w:rsidR="000338EA" w:rsidRPr="00F538F6">
        <w:rPr>
          <w:rFonts w:ascii="Verdana" w:hAnsi="Verdana" w:cs="Verdana" w:hint="eastAsia"/>
          <w:kern w:val="0"/>
          <w:sz w:val="18"/>
          <w:szCs w:val="18"/>
          <w:lang w:val="fr-FR"/>
        </w:rPr>
        <w:t>＝＝</w:t>
      </w:r>
      <w:r w:rsidR="000338EA">
        <w:rPr>
          <w:rFonts w:ascii="Verdana" w:hAnsi="Verdana" w:cs="Verdana" w:hint="eastAsia"/>
          <w:kern w:val="0"/>
          <w:sz w:val="18"/>
          <w:szCs w:val="18"/>
        </w:rPr>
        <w:t>》缺省开通联系人业务</w:t>
      </w:r>
      <w:r w:rsidR="000338EA" w:rsidRPr="00F538F6">
        <w:rPr>
          <w:rFonts w:ascii="Verdana" w:hAnsi="Verdana" w:cs="Verdana" w:hint="eastAsia"/>
          <w:kern w:val="0"/>
          <w:sz w:val="18"/>
          <w:szCs w:val="18"/>
          <w:lang w:val="fr-FR"/>
        </w:rPr>
        <w:t>，</w:t>
      </w:r>
      <w:r w:rsidR="000338EA" w:rsidRPr="00D63A97">
        <w:rPr>
          <w:rFonts w:ascii="Verdana" w:hAnsi="Verdana" w:cs="Verdana" w:hint="eastAsia"/>
          <w:kern w:val="0"/>
          <w:sz w:val="18"/>
          <w:szCs w:val="18"/>
        </w:rPr>
        <w:t>对应</w:t>
      </w:r>
      <w:r w:rsidR="000338EA" w:rsidRPr="00F255DF">
        <w:rPr>
          <w:rFonts w:ascii="Verdana" w:hAnsi="Verdana" w:cs="Verdana"/>
          <w:kern w:val="0"/>
          <w:sz w:val="18"/>
          <w:szCs w:val="18"/>
          <w:lang w:val="fr-FR"/>
        </w:rPr>
        <w:t>userID</w:t>
      </w:r>
      <w:r w:rsidR="000338EA" w:rsidRPr="00D63A97">
        <w:rPr>
          <w:rFonts w:ascii="Verdana" w:hAnsi="Verdana" w:cs="Verdana" w:hint="eastAsia"/>
          <w:kern w:val="0"/>
          <w:sz w:val="18"/>
          <w:szCs w:val="18"/>
        </w:rPr>
        <w:t>按</w:t>
      </w:r>
      <w:r w:rsidR="000338EA" w:rsidRPr="00F255DF">
        <w:rPr>
          <w:rFonts w:ascii="Verdana" w:hAnsi="Verdana" w:cs="Verdana"/>
          <w:kern w:val="0"/>
          <w:sz w:val="18"/>
          <w:szCs w:val="18"/>
          <w:lang w:val="fr-FR"/>
        </w:rPr>
        <w:t>serviceID</w:t>
      </w:r>
      <w:r w:rsidR="000338EA" w:rsidRPr="00F255DF">
        <w:rPr>
          <w:rFonts w:ascii="Verdana" w:hAnsi="Verdana" w:cs="Verdana" w:hint="eastAsia"/>
          <w:kern w:val="0"/>
          <w:sz w:val="18"/>
          <w:szCs w:val="18"/>
          <w:lang w:val="fr-FR"/>
        </w:rPr>
        <w:t>＝</w:t>
      </w:r>
      <w:r w:rsidR="000338EA">
        <w:rPr>
          <w:rFonts w:ascii="Verdana" w:hAnsi="Verdana" w:cs="Verdana" w:hint="eastAsia"/>
          <w:kern w:val="0"/>
          <w:sz w:val="18"/>
          <w:szCs w:val="18"/>
          <w:lang w:val="fr-FR"/>
        </w:rPr>
        <w:t>32</w:t>
      </w:r>
      <w:r w:rsidR="000338EA" w:rsidRPr="00D63A97">
        <w:rPr>
          <w:rFonts w:ascii="Verdana" w:hAnsi="Verdana" w:cs="Verdana" w:hint="eastAsia"/>
          <w:kern w:val="0"/>
          <w:sz w:val="18"/>
          <w:szCs w:val="18"/>
        </w:rPr>
        <w:t>分配</w:t>
      </w:r>
    </w:p>
    <w:p w:rsidR="006814BC" w:rsidRPr="00454457" w:rsidRDefault="00DF18F5" w:rsidP="0043119F">
      <w:pPr>
        <w:ind w:firstLineChars="200" w:firstLine="360"/>
        <w:rPr>
          <w:rFonts w:ascii="Verdana" w:hAnsi="Verdana" w:cs="Verdana"/>
          <w:kern w:val="0"/>
          <w:sz w:val="18"/>
          <w:szCs w:val="18"/>
          <w:lang w:val="fr-FR"/>
        </w:rPr>
      </w:pPr>
      <w:r w:rsidRPr="00DF18F5">
        <w:rPr>
          <w:rFonts w:ascii="Verdana" w:hAnsi="Verdana" w:cs="Verdana"/>
          <w:kern w:val="0"/>
          <w:sz w:val="18"/>
          <w:szCs w:val="18"/>
          <w:lang w:val="fr-FR"/>
        </w:rPr>
        <w:t>33</w:t>
      </w:r>
      <w:r w:rsidRPr="00DF18F5">
        <w:rPr>
          <w:rFonts w:ascii="Verdana" w:hAnsi="Verdana" w:cs="Verdana" w:hint="eastAsia"/>
          <w:kern w:val="0"/>
          <w:sz w:val="18"/>
          <w:szCs w:val="18"/>
          <w:lang w:val="fr-FR"/>
        </w:rPr>
        <w:t>：</w:t>
      </w:r>
      <w:r w:rsidR="006814BC">
        <w:rPr>
          <w:rFonts w:ascii="Verdana" w:hAnsi="Verdana" w:hint="eastAsia"/>
          <w:kern w:val="0"/>
          <w:sz w:val="18"/>
          <w:szCs w:val="18"/>
          <w:lang w:val="fr-FR"/>
        </w:rPr>
        <w:t>电商</w:t>
      </w:r>
      <w:r w:rsidR="006814BC">
        <w:rPr>
          <w:rFonts w:ascii="Verdana" w:hAnsi="Verdana" w:hint="eastAsia"/>
          <w:kern w:val="0"/>
          <w:sz w:val="18"/>
          <w:szCs w:val="18"/>
          <w:lang w:val="fr-FR"/>
        </w:rPr>
        <w:t xml:space="preserve">B2XB </w:t>
      </w:r>
      <w:r w:rsidR="006814BC">
        <w:rPr>
          <w:rFonts w:ascii="Verdana" w:hAnsi="Verdana" w:hint="eastAsia"/>
          <w:kern w:val="0"/>
          <w:sz w:val="18"/>
          <w:szCs w:val="18"/>
          <w:lang w:val="fr-FR"/>
        </w:rPr>
        <w:t>＝＝》</w:t>
      </w:r>
      <w:r w:rsidR="006814BC">
        <w:rPr>
          <w:rFonts w:ascii="Verdana" w:hAnsi="Verdana" w:cs="Verdana" w:hint="eastAsia"/>
          <w:kern w:val="0"/>
          <w:sz w:val="18"/>
          <w:szCs w:val="18"/>
        </w:rPr>
        <w:t>缺省开通电商</w:t>
      </w:r>
      <w:r w:rsidRPr="00DF18F5">
        <w:rPr>
          <w:rFonts w:ascii="Verdana" w:hAnsi="Verdana" w:cs="Verdana"/>
          <w:kern w:val="0"/>
          <w:sz w:val="18"/>
          <w:szCs w:val="18"/>
          <w:lang w:val="fr-FR"/>
        </w:rPr>
        <w:t>B2XB</w:t>
      </w:r>
      <w:r w:rsidR="006814BC">
        <w:rPr>
          <w:rFonts w:ascii="Verdana" w:hAnsi="Verdana" w:cs="Verdana" w:hint="eastAsia"/>
          <w:kern w:val="0"/>
          <w:sz w:val="18"/>
          <w:szCs w:val="18"/>
        </w:rPr>
        <w:t>业务</w:t>
      </w:r>
      <w:r w:rsidR="006814BC" w:rsidRPr="00F538F6">
        <w:rPr>
          <w:rFonts w:ascii="Verdana" w:hAnsi="Verdana" w:cs="Verdana" w:hint="eastAsia"/>
          <w:kern w:val="0"/>
          <w:sz w:val="18"/>
          <w:szCs w:val="18"/>
          <w:lang w:val="fr-FR"/>
        </w:rPr>
        <w:t>，</w:t>
      </w:r>
      <w:r w:rsidR="006814BC" w:rsidRPr="00D63A97">
        <w:rPr>
          <w:rFonts w:ascii="Verdana" w:hAnsi="Verdana" w:cs="Verdana" w:hint="eastAsia"/>
          <w:kern w:val="0"/>
          <w:sz w:val="18"/>
          <w:szCs w:val="18"/>
        </w:rPr>
        <w:t>对应</w:t>
      </w:r>
      <w:r w:rsidR="006814BC" w:rsidRPr="00F255DF">
        <w:rPr>
          <w:rFonts w:ascii="Verdana" w:hAnsi="Verdana" w:cs="Verdana"/>
          <w:kern w:val="0"/>
          <w:sz w:val="18"/>
          <w:szCs w:val="18"/>
          <w:lang w:val="fr-FR"/>
        </w:rPr>
        <w:t>userID</w:t>
      </w:r>
      <w:r w:rsidR="006814BC" w:rsidRPr="00D63A97">
        <w:rPr>
          <w:rFonts w:ascii="Verdana" w:hAnsi="Verdana" w:cs="Verdana" w:hint="eastAsia"/>
          <w:kern w:val="0"/>
          <w:sz w:val="18"/>
          <w:szCs w:val="18"/>
        </w:rPr>
        <w:t>按</w:t>
      </w:r>
      <w:r w:rsidR="006814BC" w:rsidRPr="00F255DF">
        <w:rPr>
          <w:rFonts w:ascii="Verdana" w:hAnsi="Verdana" w:cs="Verdana"/>
          <w:kern w:val="0"/>
          <w:sz w:val="18"/>
          <w:szCs w:val="18"/>
          <w:lang w:val="fr-FR"/>
        </w:rPr>
        <w:t>serviceID</w:t>
      </w:r>
      <w:r w:rsidR="006814BC" w:rsidRPr="00F255DF">
        <w:rPr>
          <w:rFonts w:ascii="Verdana" w:hAnsi="Verdana" w:cs="Verdana" w:hint="eastAsia"/>
          <w:kern w:val="0"/>
          <w:sz w:val="18"/>
          <w:szCs w:val="18"/>
          <w:lang w:val="fr-FR"/>
        </w:rPr>
        <w:t>＝</w:t>
      </w:r>
      <w:r w:rsidR="006814BC">
        <w:rPr>
          <w:rFonts w:ascii="Verdana" w:hAnsi="Verdana" w:cs="Verdana" w:hint="eastAsia"/>
          <w:kern w:val="0"/>
          <w:sz w:val="18"/>
          <w:szCs w:val="18"/>
          <w:lang w:val="fr-FR"/>
        </w:rPr>
        <w:t>33</w:t>
      </w:r>
      <w:r w:rsidR="006814BC" w:rsidRPr="00D63A97">
        <w:rPr>
          <w:rFonts w:ascii="Verdana" w:hAnsi="Verdana" w:cs="Verdana" w:hint="eastAsia"/>
          <w:kern w:val="0"/>
          <w:sz w:val="18"/>
          <w:szCs w:val="18"/>
        </w:rPr>
        <w:t>分配</w:t>
      </w:r>
    </w:p>
    <w:p w:rsidR="004035B9" w:rsidRPr="001F5D1E" w:rsidRDefault="00DF18F5" w:rsidP="0043119F">
      <w:pPr>
        <w:ind w:firstLineChars="200" w:firstLine="360"/>
        <w:rPr>
          <w:rFonts w:ascii="Verdana" w:hAnsi="Verdana" w:cs="Verdana"/>
          <w:kern w:val="0"/>
          <w:sz w:val="18"/>
          <w:szCs w:val="18"/>
          <w:lang w:val="fr-FR"/>
        </w:rPr>
      </w:pPr>
      <w:r w:rsidRPr="00DF18F5">
        <w:rPr>
          <w:rFonts w:ascii="Verdana" w:hAnsi="Verdana" w:cs="Verdana"/>
          <w:kern w:val="0"/>
          <w:sz w:val="18"/>
          <w:szCs w:val="18"/>
          <w:lang w:val="fr-FR"/>
        </w:rPr>
        <w:t xml:space="preserve">34:iMax Seed </w:t>
      </w:r>
      <w:r w:rsidR="004035B9">
        <w:rPr>
          <w:rFonts w:ascii="Verdana" w:hAnsi="Verdana" w:hint="eastAsia"/>
          <w:kern w:val="0"/>
          <w:sz w:val="18"/>
          <w:szCs w:val="18"/>
          <w:lang w:val="fr-FR"/>
        </w:rPr>
        <w:t xml:space="preserve"> </w:t>
      </w:r>
      <w:r w:rsidR="004035B9">
        <w:rPr>
          <w:rFonts w:ascii="Verdana" w:hAnsi="Verdana" w:hint="eastAsia"/>
          <w:kern w:val="0"/>
          <w:sz w:val="18"/>
          <w:szCs w:val="18"/>
          <w:lang w:val="fr-FR"/>
        </w:rPr>
        <w:t>＝＝》</w:t>
      </w:r>
      <w:r w:rsidR="004035B9">
        <w:rPr>
          <w:rFonts w:ascii="Verdana" w:hAnsi="Verdana" w:cs="Verdana" w:hint="eastAsia"/>
          <w:kern w:val="0"/>
          <w:sz w:val="18"/>
          <w:szCs w:val="18"/>
        </w:rPr>
        <w:t>缺省开通</w:t>
      </w:r>
      <w:r w:rsidRPr="00DF18F5">
        <w:rPr>
          <w:rFonts w:ascii="Verdana" w:hAnsi="Verdana" w:cs="Verdana"/>
          <w:kern w:val="0"/>
          <w:sz w:val="18"/>
          <w:szCs w:val="18"/>
          <w:lang w:val="fr-FR"/>
        </w:rPr>
        <w:t>iMax</w:t>
      </w:r>
      <w:r w:rsidR="004035B9">
        <w:rPr>
          <w:rFonts w:ascii="Verdana" w:hAnsi="Verdana" w:cs="Verdana" w:hint="eastAsia"/>
          <w:kern w:val="0"/>
          <w:sz w:val="18"/>
          <w:szCs w:val="18"/>
        </w:rPr>
        <w:t>业务</w:t>
      </w:r>
      <w:r w:rsidR="004035B9" w:rsidRPr="00F538F6">
        <w:rPr>
          <w:rFonts w:ascii="Verdana" w:hAnsi="Verdana" w:cs="Verdana" w:hint="eastAsia"/>
          <w:kern w:val="0"/>
          <w:sz w:val="18"/>
          <w:szCs w:val="18"/>
          <w:lang w:val="fr-FR"/>
        </w:rPr>
        <w:t>，</w:t>
      </w:r>
      <w:r w:rsidR="004035B9" w:rsidRPr="00D63A97">
        <w:rPr>
          <w:rFonts w:ascii="Verdana" w:hAnsi="Verdana" w:cs="Verdana" w:hint="eastAsia"/>
          <w:kern w:val="0"/>
          <w:sz w:val="18"/>
          <w:szCs w:val="18"/>
        </w:rPr>
        <w:t>对应</w:t>
      </w:r>
      <w:r w:rsidR="004035B9" w:rsidRPr="00F255DF">
        <w:rPr>
          <w:rFonts w:ascii="Verdana" w:hAnsi="Verdana" w:cs="Verdana"/>
          <w:kern w:val="0"/>
          <w:sz w:val="18"/>
          <w:szCs w:val="18"/>
          <w:lang w:val="fr-FR"/>
        </w:rPr>
        <w:t>userID</w:t>
      </w:r>
      <w:r w:rsidR="004035B9" w:rsidRPr="00D63A97">
        <w:rPr>
          <w:rFonts w:ascii="Verdana" w:hAnsi="Verdana" w:cs="Verdana" w:hint="eastAsia"/>
          <w:kern w:val="0"/>
          <w:sz w:val="18"/>
          <w:szCs w:val="18"/>
        </w:rPr>
        <w:t>按</w:t>
      </w:r>
      <w:r w:rsidR="004035B9" w:rsidRPr="00F255DF">
        <w:rPr>
          <w:rFonts w:ascii="Verdana" w:hAnsi="Verdana" w:cs="Verdana"/>
          <w:kern w:val="0"/>
          <w:sz w:val="18"/>
          <w:szCs w:val="18"/>
          <w:lang w:val="fr-FR"/>
        </w:rPr>
        <w:t>serviceID</w:t>
      </w:r>
      <w:r w:rsidR="004035B9" w:rsidRPr="00F255DF">
        <w:rPr>
          <w:rFonts w:ascii="Verdana" w:hAnsi="Verdana" w:cs="Verdana" w:hint="eastAsia"/>
          <w:kern w:val="0"/>
          <w:sz w:val="18"/>
          <w:szCs w:val="18"/>
          <w:lang w:val="fr-FR"/>
        </w:rPr>
        <w:t>＝</w:t>
      </w:r>
      <w:r w:rsidR="004035B9">
        <w:rPr>
          <w:rFonts w:ascii="Verdana" w:hAnsi="Verdana" w:cs="Verdana" w:hint="eastAsia"/>
          <w:kern w:val="0"/>
          <w:sz w:val="18"/>
          <w:szCs w:val="18"/>
          <w:lang w:val="fr-FR"/>
        </w:rPr>
        <w:t>34</w:t>
      </w:r>
      <w:r w:rsidR="004035B9" w:rsidRPr="00D63A97">
        <w:rPr>
          <w:rFonts w:ascii="Verdana" w:hAnsi="Verdana" w:cs="Verdana" w:hint="eastAsia"/>
          <w:kern w:val="0"/>
          <w:sz w:val="18"/>
          <w:szCs w:val="18"/>
        </w:rPr>
        <w:t>分配</w:t>
      </w:r>
    </w:p>
    <w:p w:rsidR="00232F13" w:rsidRPr="008B573B" w:rsidRDefault="00232F13" w:rsidP="0043119F">
      <w:pPr>
        <w:ind w:firstLineChars="200" w:firstLine="360"/>
        <w:rPr>
          <w:rFonts w:ascii="Verdana" w:hAnsi="Verdana" w:cs="Verdana"/>
          <w:kern w:val="0"/>
          <w:sz w:val="18"/>
          <w:szCs w:val="18"/>
          <w:lang w:val="fr-FR"/>
        </w:rPr>
      </w:pPr>
      <w:r w:rsidRPr="00DF18F5">
        <w:rPr>
          <w:rFonts w:ascii="Verdana" w:hAnsi="Verdana" w:cs="Verdana"/>
          <w:kern w:val="0"/>
          <w:sz w:val="18"/>
          <w:szCs w:val="18"/>
          <w:lang w:val="fr-FR"/>
        </w:rPr>
        <w:t>3</w:t>
      </w:r>
      <w:r>
        <w:rPr>
          <w:rFonts w:ascii="Verdana" w:hAnsi="Verdana" w:cs="Verdana" w:hint="eastAsia"/>
          <w:kern w:val="0"/>
          <w:sz w:val="18"/>
          <w:szCs w:val="18"/>
          <w:lang w:val="fr-FR"/>
        </w:rPr>
        <w:t>5</w:t>
      </w:r>
      <w:r w:rsidRPr="00DF18F5">
        <w:rPr>
          <w:rFonts w:ascii="Verdana" w:hAnsi="Verdana" w:cs="Verdana"/>
          <w:kern w:val="0"/>
          <w:sz w:val="18"/>
          <w:szCs w:val="18"/>
          <w:lang w:val="fr-FR"/>
        </w:rPr>
        <w:t>:</w:t>
      </w:r>
      <w:r>
        <w:rPr>
          <w:rFonts w:ascii="Verdana" w:hAnsi="Verdana" w:cs="Verdana" w:hint="eastAsia"/>
          <w:kern w:val="0"/>
          <w:sz w:val="18"/>
          <w:szCs w:val="18"/>
          <w:lang w:val="fr-FR"/>
        </w:rPr>
        <w:t>主题</w:t>
      </w:r>
      <w:r w:rsidRPr="00DF18F5">
        <w:rPr>
          <w:rFonts w:ascii="Verdana" w:hAnsi="Verdana" w:cs="Verdana"/>
          <w:kern w:val="0"/>
          <w:sz w:val="18"/>
          <w:szCs w:val="18"/>
          <w:lang w:val="fr-FR"/>
        </w:rPr>
        <w:t xml:space="preserve"> </w:t>
      </w:r>
      <w:r>
        <w:rPr>
          <w:rFonts w:ascii="Verdana" w:hAnsi="Verdana" w:hint="eastAsia"/>
          <w:kern w:val="0"/>
          <w:sz w:val="18"/>
          <w:szCs w:val="18"/>
          <w:lang w:val="fr-FR"/>
        </w:rPr>
        <w:t xml:space="preserve"> </w:t>
      </w:r>
      <w:r>
        <w:rPr>
          <w:rFonts w:ascii="Verdana" w:hAnsi="Verdana" w:hint="eastAsia"/>
          <w:kern w:val="0"/>
          <w:sz w:val="18"/>
          <w:szCs w:val="18"/>
          <w:lang w:val="fr-FR"/>
        </w:rPr>
        <w:t>＝＝》</w:t>
      </w:r>
      <w:r>
        <w:rPr>
          <w:rFonts w:ascii="Verdana" w:hAnsi="Verdana" w:cs="Verdana" w:hint="eastAsia"/>
          <w:kern w:val="0"/>
          <w:sz w:val="18"/>
          <w:szCs w:val="18"/>
        </w:rPr>
        <w:t>缺省开通主题业务</w:t>
      </w:r>
      <w:r w:rsidRPr="00F538F6">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35</w:t>
      </w:r>
      <w:r w:rsidRPr="00D63A97">
        <w:rPr>
          <w:rFonts w:ascii="Verdana" w:hAnsi="Verdana" w:cs="Verdana" w:hint="eastAsia"/>
          <w:kern w:val="0"/>
          <w:sz w:val="18"/>
          <w:szCs w:val="18"/>
        </w:rPr>
        <w:t>分配</w:t>
      </w:r>
    </w:p>
    <w:p w:rsidR="00D17C40" w:rsidRPr="00DD1682" w:rsidRDefault="00D17C40" w:rsidP="0043119F">
      <w:pPr>
        <w:ind w:firstLineChars="200" w:firstLine="360"/>
        <w:rPr>
          <w:rFonts w:ascii="Verdana" w:hAnsi="Verdana" w:cs="Verdana"/>
          <w:kern w:val="0"/>
          <w:sz w:val="18"/>
          <w:szCs w:val="18"/>
          <w:lang w:val="fr-FR"/>
        </w:rPr>
      </w:pPr>
      <w:r w:rsidRPr="008B573B">
        <w:rPr>
          <w:rFonts w:ascii="Verdana" w:hAnsi="Verdana" w:cs="Verdana" w:hint="eastAsia"/>
          <w:kern w:val="0"/>
          <w:sz w:val="18"/>
          <w:szCs w:val="18"/>
          <w:lang w:val="fr-FR"/>
        </w:rPr>
        <w:t>36:</w:t>
      </w:r>
      <w:r w:rsidR="00F848BE" w:rsidRPr="00F848BE">
        <w:rPr>
          <w:rFonts w:ascii="宋体" w:hAnsi="宋体"/>
          <w:color w:val="1F497D" w:themeColor="dark2"/>
          <w:sz w:val="23"/>
          <w:szCs w:val="23"/>
          <w:lang w:val="fr-FR"/>
        </w:rPr>
        <w:t xml:space="preserve"> cloudwifi</w:t>
      </w:r>
      <w:r>
        <w:rPr>
          <w:rFonts w:ascii="Verdana" w:hAnsi="Verdana" w:cs="Verdana" w:hint="eastAsia"/>
          <w:kern w:val="0"/>
          <w:sz w:val="18"/>
          <w:szCs w:val="18"/>
        </w:rPr>
        <w:t>项目</w:t>
      </w:r>
      <w:r>
        <w:rPr>
          <w:rFonts w:ascii="Verdana" w:hAnsi="Verdana" w:hint="eastAsia"/>
          <w:kern w:val="0"/>
          <w:sz w:val="18"/>
          <w:szCs w:val="18"/>
          <w:lang w:val="fr-FR"/>
        </w:rPr>
        <w:t>＝＝》</w:t>
      </w:r>
      <w:r>
        <w:rPr>
          <w:rFonts w:ascii="Verdana" w:hAnsi="Verdana" w:cs="Verdana" w:hint="eastAsia"/>
          <w:kern w:val="0"/>
          <w:sz w:val="18"/>
          <w:szCs w:val="18"/>
        </w:rPr>
        <w:t>缺省开通</w:t>
      </w:r>
      <w:r w:rsidR="00F848BE" w:rsidRPr="00F848BE">
        <w:rPr>
          <w:rFonts w:ascii="宋体" w:hAnsi="宋体"/>
          <w:color w:val="1F497D" w:themeColor="dark2"/>
          <w:sz w:val="23"/>
          <w:szCs w:val="23"/>
          <w:lang w:val="fr-FR"/>
        </w:rPr>
        <w:t>cloudwifi</w:t>
      </w:r>
      <w:r>
        <w:rPr>
          <w:rFonts w:ascii="Verdana" w:hAnsi="Verdana" w:cs="Verdana" w:hint="eastAsia"/>
          <w:kern w:val="0"/>
          <w:sz w:val="18"/>
          <w:szCs w:val="18"/>
        </w:rPr>
        <w:t>业务</w:t>
      </w:r>
      <w:r w:rsidRPr="00F538F6">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36</w:t>
      </w:r>
      <w:r w:rsidRPr="00D63A97">
        <w:rPr>
          <w:rFonts w:ascii="Verdana" w:hAnsi="Verdana" w:cs="Verdana" w:hint="eastAsia"/>
          <w:kern w:val="0"/>
          <w:sz w:val="18"/>
          <w:szCs w:val="18"/>
        </w:rPr>
        <w:t>分配</w:t>
      </w:r>
    </w:p>
    <w:p w:rsidR="0061425F" w:rsidRPr="009523FC" w:rsidRDefault="00CC460E" w:rsidP="0043119F">
      <w:pPr>
        <w:ind w:firstLineChars="200" w:firstLine="360"/>
        <w:rPr>
          <w:rFonts w:ascii="Verdana" w:hAnsi="Verdana" w:cs="Verdana"/>
          <w:kern w:val="0"/>
          <w:sz w:val="18"/>
          <w:szCs w:val="18"/>
          <w:lang w:val="fr-FR"/>
        </w:rPr>
      </w:pPr>
      <w:r w:rsidRPr="00CC460E">
        <w:rPr>
          <w:rFonts w:ascii="Verdana" w:hAnsi="Verdana" w:cs="Verdana"/>
          <w:kern w:val="0"/>
          <w:sz w:val="18"/>
          <w:szCs w:val="18"/>
          <w:lang w:val="fr-FR"/>
        </w:rPr>
        <w:tab/>
      </w:r>
      <w:r w:rsidRPr="00CC460E">
        <w:rPr>
          <w:rFonts w:ascii="Verdana" w:hAnsi="Verdana" w:cs="Verdana"/>
          <w:kern w:val="0"/>
          <w:sz w:val="18"/>
          <w:szCs w:val="18"/>
          <w:lang w:val="fr-FR"/>
        </w:rPr>
        <w:tab/>
      </w:r>
      <w:r w:rsidR="0061425F">
        <w:rPr>
          <w:rFonts w:ascii="Verdana" w:hAnsi="Verdana" w:cs="Verdana" w:hint="eastAsia"/>
          <w:kern w:val="0"/>
          <w:sz w:val="18"/>
          <w:szCs w:val="18"/>
        </w:rPr>
        <w:t>客户端自动分配的帐号为</w:t>
      </w:r>
      <w:r w:rsidRPr="00CC460E">
        <w:rPr>
          <w:rFonts w:ascii="Verdana" w:hAnsi="Verdana" w:cs="Verdana" w:hint="eastAsia"/>
          <w:kern w:val="0"/>
          <w:sz w:val="18"/>
          <w:szCs w:val="18"/>
          <w:lang w:val="fr-FR"/>
        </w:rPr>
        <w:t>：</w:t>
      </w:r>
      <w:r w:rsidRPr="00CC460E">
        <w:rPr>
          <w:rFonts w:ascii="Verdana" w:hAnsi="Verdana" w:cs="Verdana"/>
          <w:kern w:val="0"/>
          <w:sz w:val="18"/>
          <w:szCs w:val="18"/>
          <w:lang w:val="fr-FR"/>
        </w:rPr>
        <w:t>t</w:t>
      </w:r>
      <w:r w:rsidR="0061425F">
        <w:rPr>
          <w:color w:val="C00000"/>
          <w:lang w:val="fr-FR"/>
        </w:rPr>
        <w:t>_</w:t>
      </w:r>
      <w:r w:rsidR="0061425F">
        <w:rPr>
          <w:rFonts w:ascii="宋体" w:hAnsi="宋体" w:hint="eastAsia"/>
          <w:color w:val="C00000"/>
        </w:rPr>
        <w:t>设备</w:t>
      </w:r>
      <w:r w:rsidR="0061425F">
        <w:rPr>
          <w:color w:val="C00000"/>
          <w:lang w:val="fr-FR"/>
        </w:rPr>
        <w:t>ID_Mac</w:t>
      </w:r>
      <w:r w:rsidR="0061425F">
        <w:rPr>
          <w:rFonts w:ascii="宋体" w:hAnsi="宋体" w:hint="eastAsia"/>
          <w:color w:val="C00000"/>
        </w:rPr>
        <w:t>地址</w:t>
      </w:r>
      <w:r w:rsidRPr="00CC460E">
        <w:rPr>
          <w:rFonts w:ascii="宋体" w:hAnsi="宋体"/>
          <w:color w:val="C00000"/>
          <w:lang w:val="fr-FR"/>
        </w:rPr>
        <w:t xml:space="preserve">  </w:t>
      </w:r>
      <w:r w:rsidR="0061425F">
        <w:rPr>
          <w:rFonts w:ascii="宋体" w:hAnsi="宋体" w:hint="eastAsia"/>
          <w:color w:val="C00000"/>
        </w:rPr>
        <w:t>类型</w:t>
      </w:r>
      <w:r w:rsidRPr="00CC460E">
        <w:rPr>
          <w:rFonts w:ascii="宋体" w:hAnsi="宋体" w:hint="eastAsia"/>
          <w:color w:val="C00000"/>
          <w:lang w:val="fr-FR"/>
        </w:rPr>
        <w:t>：</w:t>
      </w:r>
      <w:r w:rsidR="0061425F">
        <w:rPr>
          <w:rFonts w:ascii="宋体" w:hAnsi="宋体" w:hint="eastAsia"/>
          <w:color w:val="C00000"/>
        </w:rPr>
        <w:t>用户名帐号</w:t>
      </w:r>
    </w:p>
    <w:p w:rsidR="00F364A3" w:rsidRPr="00CE76B3" w:rsidRDefault="00C856B8" w:rsidP="0043119F">
      <w:pPr>
        <w:ind w:firstLineChars="200" w:firstLine="360"/>
        <w:rPr>
          <w:rFonts w:ascii="Verdana" w:hAnsi="Verdana" w:cs="Verdana"/>
          <w:kern w:val="0"/>
          <w:sz w:val="18"/>
          <w:szCs w:val="18"/>
          <w:lang w:val="fr-FR"/>
        </w:rPr>
      </w:pPr>
      <w:r w:rsidRPr="00C856B8">
        <w:rPr>
          <w:rFonts w:ascii="Verdana" w:hAnsi="Verdana" w:cs="Verdana"/>
          <w:kern w:val="0"/>
          <w:sz w:val="18"/>
          <w:szCs w:val="18"/>
          <w:lang w:val="fr-FR"/>
        </w:rPr>
        <w:t>37:ruMate ==</w:t>
      </w:r>
      <w:r w:rsidRPr="00C856B8">
        <w:rPr>
          <w:rFonts w:ascii="Verdana" w:hAnsi="Verdana" w:cs="Verdana" w:hint="eastAsia"/>
          <w:kern w:val="0"/>
          <w:sz w:val="18"/>
          <w:szCs w:val="18"/>
        </w:rPr>
        <w:t>》</w:t>
      </w:r>
      <w:r w:rsidR="00F364A3">
        <w:rPr>
          <w:rFonts w:ascii="Verdana" w:hAnsi="Verdana" w:cs="Verdana" w:hint="eastAsia"/>
          <w:kern w:val="0"/>
          <w:sz w:val="18"/>
          <w:szCs w:val="18"/>
        </w:rPr>
        <w:t>缺省开通</w:t>
      </w:r>
      <w:r w:rsidRPr="00C856B8">
        <w:rPr>
          <w:rFonts w:ascii="Verdana" w:hAnsi="Verdana" w:cs="Verdana" w:hint="eastAsia"/>
          <w:kern w:val="0"/>
          <w:sz w:val="18"/>
          <w:szCs w:val="18"/>
        </w:rPr>
        <w:t>智能路由器</w:t>
      </w:r>
      <w:r w:rsidR="00F364A3">
        <w:rPr>
          <w:rFonts w:ascii="Verdana" w:hAnsi="Verdana" w:cs="Verdana" w:hint="eastAsia"/>
          <w:kern w:val="0"/>
          <w:sz w:val="18"/>
          <w:szCs w:val="18"/>
        </w:rPr>
        <w:t>业务</w:t>
      </w:r>
      <w:r w:rsidR="00BC1A6E">
        <w:rPr>
          <w:rFonts w:ascii="Verdana" w:hAnsi="Verdana" w:cs="Verdana" w:hint="eastAsia"/>
          <w:kern w:val="0"/>
          <w:sz w:val="18"/>
          <w:szCs w:val="18"/>
          <w:lang w:val="fr-FR"/>
        </w:rPr>
        <w:t>，</w:t>
      </w:r>
      <w:r w:rsidR="00F364A3" w:rsidRPr="00D63A97">
        <w:rPr>
          <w:rFonts w:ascii="Verdana" w:hAnsi="Verdana" w:cs="Verdana" w:hint="eastAsia"/>
          <w:kern w:val="0"/>
          <w:sz w:val="18"/>
          <w:szCs w:val="18"/>
        </w:rPr>
        <w:t>对应</w:t>
      </w:r>
      <w:r w:rsidR="00BC1A6E">
        <w:rPr>
          <w:rFonts w:ascii="Verdana" w:hAnsi="Verdana" w:cs="Verdana"/>
          <w:kern w:val="0"/>
          <w:sz w:val="18"/>
          <w:szCs w:val="18"/>
          <w:lang w:val="fr-FR"/>
        </w:rPr>
        <w:t>userID</w:t>
      </w:r>
      <w:r w:rsidR="00F364A3" w:rsidRPr="00D63A97">
        <w:rPr>
          <w:rFonts w:ascii="Verdana" w:hAnsi="Verdana" w:cs="Verdana" w:hint="eastAsia"/>
          <w:kern w:val="0"/>
          <w:sz w:val="18"/>
          <w:szCs w:val="18"/>
        </w:rPr>
        <w:t>按</w:t>
      </w:r>
      <w:r w:rsidR="00BC1A6E">
        <w:rPr>
          <w:rFonts w:ascii="Verdana" w:hAnsi="Verdana" w:cs="Verdana"/>
          <w:kern w:val="0"/>
          <w:sz w:val="18"/>
          <w:szCs w:val="18"/>
          <w:lang w:val="fr-FR"/>
        </w:rPr>
        <w:t>serviceID</w:t>
      </w:r>
      <w:r w:rsidR="00BC1A6E">
        <w:rPr>
          <w:rFonts w:ascii="Verdana" w:hAnsi="Verdana" w:cs="Verdana" w:hint="eastAsia"/>
          <w:kern w:val="0"/>
          <w:sz w:val="18"/>
          <w:szCs w:val="18"/>
          <w:lang w:val="fr-FR"/>
        </w:rPr>
        <w:t>＝</w:t>
      </w:r>
      <w:r w:rsidR="00BC1A6E">
        <w:rPr>
          <w:rFonts w:ascii="Verdana" w:hAnsi="Verdana" w:cs="Verdana"/>
          <w:kern w:val="0"/>
          <w:sz w:val="18"/>
          <w:szCs w:val="18"/>
          <w:lang w:val="fr-FR"/>
        </w:rPr>
        <w:t>37</w:t>
      </w:r>
      <w:r w:rsidR="00F364A3" w:rsidRPr="00D63A97">
        <w:rPr>
          <w:rFonts w:ascii="Verdana" w:hAnsi="Verdana" w:cs="Verdana" w:hint="eastAsia"/>
          <w:kern w:val="0"/>
          <w:sz w:val="18"/>
          <w:szCs w:val="18"/>
        </w:rPr>
        <w:t>分配</w:t>
      </w:r>
    </w:p>
    <w:p w:rsidR="00B8011C" w:rsidRPr="00215105" w:rsidRDefault="00B81656" w:rsidP="0043119F">
      <w:pPr>
        <w:ind w:firstLineChars="200" w:firstLine="360"/>
        <w:rPr>
          <w:rFonts w:ascii="Verdana" w:hAnsi="Verdana" w:cs="Verdana"/>
          <w:kern w:val="0"/>
          <w:sz w:val="18"/>
          <w:szCs w:val="18"/>
          <w:lang w:val="fr-FR"/>
        </w:rPr>
      </w:pPr>
      <w:r w:rsidRPr="00B81656">
        <w:rPr>
          <w:rFonts w:ascii="Verdana" w:hAnsi="Verdana" w:cs="Verdana"/>
          <w:kern w:val="0"/>
          <w:sz w:val="18"/>
          <w:szCs w:val="18"/>
          <w:lang w:val="fr-FR"/>
        </w:rPr>
        <w:t>38</w:t>
      </w:r>
      <w:r w:rsidRPr="00B81656">
        <w:rPr>
          <w:rFonts w:ascii="Verdana" w:hAnsi="Verdana" w:cs="Verdana" w:hint="eastAsia"/>
          <w:kern w:val="0"/>
          <w:sz w:val="18"/>
          <w:szCs w:val="18"/>
          <w:lang w:val="fr-FR"/>
        </w:rPr>
        <w:t>：</w:t>
      </w:r>
      <w:r w:rsidR="00B8011C">
        <w:rPr>
          <w:rFonts w:ascii="Verdana" w:hAnsi="Verdana" w:cs="Verdana" w:hint="eastAsia"/>
          <w:kern w:val="0"/>
          <w:sz w:val="18"/>
          <w:szCs w:val="18"/>
        </w:rPr>
        <w:t>视频播放器</w:t>
      </w:r>
      <w:r w:rsidRPr="00B81656">
        <w:rPr>
          <w:rFonts w:ascii="Verdana" w:hAnsi="Verdana" w:cs="Verdana"/>
          <w:kern w:val="0"/>
          <w:sz w:val="18"/>
          <w:szCs w:val="18"/>
          <w:lang w:val="fr-FR"/>
        </w:rPr>
        <w:t>==</w:t>
      </w:r>
      <w:r w:rsidR="00B8011C">
        <w:rPr>
          <w:rFonts w:ascii="Verdana" w:hAnsi="Verdana" w:cs="Verdana" w:hint="eastAsia"/>
          <w:kern w:val="0"/>
          <w:sz w:val="18"/>
          <w:szCs w:val="18"/>
        </w:rPr>
        <w:t>》</w:t>
      </w:r>
      <w:r w:rsidR="00B8011C" w:rsidRPr="00D63A97">
        <w:rPr>
          <w:rFonts w:ascii="Verdana" w:hAnsi="Verdana" w:cs="Verdana" w:hint="eastAsia"/>
          <w:kern w:val="0"/>
          <w:sz w:val="18"/>
          <w:szCs w:val="18"/>
        </w:rPr>
        <w:t>对应</w:t>
      </w:r>
      <w:r w:rsidR="00B8011C" w:rsidRPr="00F255DF">
        <w:rPr>
          <w:rFonts w:ascii="Verdana" w:hAnsi="Verdana" w:cs="Verdana"/>
          <w:kern w:val="0"/>
          <w:sz w:val="18"/>
          <w:szCs w:val="18"/>
          <w:lang w:val="fr-FR"/>
        </w:rPr>
        <w:t>userID</w:t>
      </w:r>
      <w:r w:rsidR="00B8011C" w:rsidRPr="00D63A97">
        <w:rPr>
          <w:rFonts w:ascii="Verdana" w:hAnsi="Verdana" w:cs="Verdana" w:hint="eastAsia"/>
          <w:kern w:val="0"/>
          <w:sz w:val="18"/>
          <w:szCs w:val="18"/>
        </w:rPr>
        <w:t>按</w:t>
      </w:r>
      <w:r w:rsidR="00B8011C" w:rsidRPr="00F255DF">
        <w:rPr>
          <w:rFonts w:ascii="Verdana" w:hAnsi="Verdana" w:cs="Verdana"/>
          <w:kern w:val="0"/>
          <w:sz w:val="18"/>
          <w:szCs w:val="18"/>
          <w:lang w:val="fr-FR"/>
        </w:rPr>
        <w:t>serviceID</w:t>
      </w:r>
      <w:r w:rsidR="00B8011C" w:rsidRPr="00F255DF">
        <w:rPr>
          <w:rFonts w:ascii="Verdana" w:hAnsi="Verdana" w:cs="Verdana" w:hint="eastAsia"/>
          <w:kern w:val="0"/>
          <w:sz w:val="18"/>
          <w:szCs w:val="18"/>
          <w:lang w:val="fr-FR"/>
        </w:rPr>
        <w:t>＝</w:t>
      </w:r>
      <w:r w:rsidR="00B8011C">
        <w:rPr>
          <w:rFonts w:ascii="Verdana" w:hAnsi="Verdana" w:cs="Verdana" w:hint="eastAsia"/>
          <w:kern w:val="0"/>
          <w:sz w:val="18"/>
          <w:szCs w:val="18"/>
          <w:lang w:val="fr-FR"/>
        </w:rPr>
        <w:t>3</w:t>
      </w:r>
      <w:r w:rsidR="00B8011C">
        <w:rPr>
          <w:rFonts w:ascii="Verdana" w:hAnsi="Verdana" w:cs="Verdana"/>
          <w:kern w:val="0"/>
          <w:sz w:val="18"/>
          <w:szCs w:val="18"/>
          <w:lang w:val="fr-FR"/>
        </w:rPr>
        <w:t>8</w:t>
      </w:r>
      <w:r w:rsidR="00B8011C" w:rsidRPr="00D63A97">
        <w:rPr>
          <w:rFonts w:ascii="Verdana" w:hAnsi="Verdana" w:cs="Verdana" w:hint="eastAsia"/>
          <w:kern w:val="0"/>
          <w:sz w:val="18"/>
          <w:szCs w:val="18"/>
        </w:rPr>
        <w:t>分配</w:t>
      </w:r>
    </w:p>
    <w:p w:rsidR="007006A4" w:rsidRPr="00904EEB" w:rsidRDefault="003D3D28" w:rsidP="0043119F">
      <w:pPr>
        <w:ind w:firstLineChars="200" w:firstLine="360"/>
        <w:rPr>
          <w:rFonts w:ascii="Verdana" w:hAnsi="Verdana" w:cs="Verdana"/>
          <w:kern w:val="0"/>
          <w:sz w:val="18"/>
          <w:szCs w:val="18"/>
          <w:lang w:val="fr-FR"/>
        </w:rPr>
      </w:pPr>
      <w:r w:rsidRPr="003D3D28">
        <w:rPr>
          <w:rFonts w:ascii="Verdana" w:hAnsi="Verdana" w:cs="Verdana"/>
          <w:kern w:val="0"/>
          <w:sz w:val="18"/>
          <w:szCs w:val="18"/>
          <w:lang w:val="fr-FR"/>
        </w:rPr>
        <w:t>39:</w:t>
      </w:r>
      <w:r w:rsidRPr="003D3D28">
        <w:rPr>
          <w:rFonts w:ascii="Arial" w:hAnsi="Arial" w:cs="Arial"/>
          <w:sz w:val="20"/>
          <w:szCs w:val="20"/>
          <w:lang w:val="fr-FR"/>
        </w:rPr>
        <w:t xml:space="preserve"> </w:t>
      </w:r>
      <w:r w:rsidR="007006A4">
        <w:rPr>
          <w:rFonts w:ascii="Arial" w:hAnsi="Arial" w:cs="Arial" w:hint="eastAsia"/>
          <w:sz w:val="20"/>
          <w:szCs w:val="20"/>
        </w:rPr>
        <w:t>华为手环手机客户端</w:t>
      </w:r>
      <w:r w:rsidR="007006A4" w:rsidRPr="00B81656">
        <w:rPr>
          <w:rFonts w:ascii="Verdana" w:hAnsi="Verdana" w:cs="Verdana"/>
          <w:kern w:val="0"/>
          <w:sz w:val="18"/>
          <w:szCs w:val="18"/>
          <w:lang w:val="fr-FR"/>
        </w:rPr>
        <w:t>==</w:t>
      </w:r>
      <w:r w:rsidR="007006A4">
        <w:rPr>
          <w:rFonts w:ascii="Verdana" w:hAnsi="Verdana" w:cs="Verdana" w:hint="eastAsia"/>
          <w:kern w:val="0"/>
          <w:sz w:val="18"/>
          <w:szCs w:val="18"/>
        </w:rPr>
        <w:t>》</w:t>
      </w:r>
      <w:r w:rsidR="007006A4" w:rsidRPr="00D63A97">
        <w:rPr>
          <w:rFonts w:ascii="Verdana" w:hAnsi="Verdana" w:cs="Verdana" w:hint="eastAsia"/>
          <w:kern w:val="0"/>
          <w:sz w:val="18"/>
          <w:szCs w:val="18"/>
        </w:rPr>
        <w:t>对应</w:t>
      </w:r>
      <w:r w:rsidR="007006A4" w:rsidRPr="00F255DF">
        <w:rPr>
          <w:rFonts w:ascii="Verdana" w:hAnsi="Verdana" w:cs="Verdana"/>
          <w:kern w:val="0"/>
          <w:sz w:val="18"/>
          <w:szCs w:val="18"/>
          <w:lang w:val="fr-FR"/>
        </w:rPr>
        <w:t>userID</w:t>
      </w:r>
      <w:r w:rsidR="007006A4" w:rsidRPr="00D63A97">
        <w:rPr>
          <w:rFonts w:ascii="Verdana" w:hAnsi="Verdana" w:cs="Verdana" w:hint="eastAsia"/>
          <w:kern w:val="0"/>
          <w:sz w:val="18"/>
          <w:szCs w:val="18"/>
        </w:rPr>
        <w:t>按</w:t>
      </w:r>
      <w:r w:rsidR="007006A4" w:rsidRPr="00F255DF">
        <w:rPr>
          <w:rFonts w:ascii="Verdana" w:hAnsi="Verdana" w:cs="Verdana"/>
          <w:kern w:val="0"/>
          <w:sz w:val="18"/>
          <w:szCs w:val="18"/>
          <w:lang w:val="fr-FR"/>
        </w:rPr>
        <w:t>serviceID</w:t>
      </w:r>
      <w:r w:rsidR="007006A4" w:rsidRPr="00F255DF">
        <w:rPr>
          <w:rFonts w:ascii="Verdana" w:hAnsi="Verdana" w:cs="Verdana" w:hint="eastAsia"/>
          <w:kern w:val="0"/>
          <w:sz w:val="18"/>
          <w:szCs w:val="18"/>
          <w:lang w:val="fr-FR"/>
        </w:rPr>
        <w:t>＝</w:t>
      </w:r>
      <w:r w:rsidR="007006A4">
        <w:rPr>
          <w:rFonts w:ascii="Verdana" w:hAnsi="Verdana" w:cs="Verdana" w:hint="eastAsia"/>
          <w:kern w:val="0"/>
          <w:sz w:val="18"/>
          <w:szCs w:val="18"/>
          <w:lang w:val="fr-FR"/>
        </w:rPr>
        <w:t>39</w:t>
      </w:r>
      <w:r w:rsidR="007006A4" w:rsidRPr="00D63A97">
        <w:rPr>
          <w:rFonts w:ascii="Verdana" w:hAnsi="Verdana" w:cs="Verdana" w:hint="eastAsia"/>
          <w:kern w:val="0"/>
          <w:sz w:val="18"/>
          <w:szCs w:val="18"/>
        </w:rPr>
        <w:t>分配</w:t>
      </w:r>
    </w:p>
    <w:p w:rsidR="00B90F1D" w:rsidRPr="0027058D" w:rsidRDefault="00B90F1D" w:rsidP="0043119F">
      <w:pPr>
        <w:ind w:firstLineChars="200" w:firstLine="360"/>
        <w:rPr>
          <w:rFonts w:ascii="Verdana" w:hAnsi="Verdana" w:cs="Verdana"/>
          <w:kern w:val="0"/>
          <w:sz w:val="18"/>
          <w:szCs w:val="18"/>
          <w:lang w:val="fr-FR"/>
        </w:rPr>
      </w:pPr>
      <w:r w:rsidRPr="00904EEB">
        <w:rPr>
          <w:rFonts w:ascii="Verdana" w:hAnsi="Verdana" w:cs="Verdana" w:hint="eastAsia"/>
          <w:kern w:val="0"/>
          <w:sz w:val="18"/>
          <w:szCs w:val="18"/>
          <w:lang w:val="fr-FR"/>
        </w:rPr>
        <w:t>40</w:t>
      </w:r>
      <w:r w:rsidRPr="00904EEB">
        <w:rPr>
          <w:rFonts w:ascii="Verdana" w:hAnsi="Verdana" w:cs="Verdana" w:hint="eastAsia"/>
          <w:kern w:val="0"/>
          <w:sz w:val="18"/>
          <w:szCs w:val="18"/>
          <w:lang w:val="fr-FR"/>
        </w:rPr>
        <w:t>：</w:t>
      </w:r>
      <w:r>
        <w:rPr>
          <w:rFonts w:ascii="Verdana" w:hAnsi="Verdana" w:cs="Verdana" w:hint="eastAsia"/>
          <w:kern w:val="0"/>
          <w:sz w:val="18"/>
          <w:szCs w:val="18"/>
        </w:rPr>
        <w:t>荣耀官网</w:t>
      </w:r>
      <w:r w:rsidRPr="00B81656">
        <w:rPr>
          <w:rFonts w:ascii="Verdana" w:hAnsi="Verdana" w:cs="Verdana"/>
          <w:kern w:val="0"/>
          <w:sz w:val="18"/>
          <w:szCs w:val="18"/>
          <w:lang w:val="fr-FR"/>
        </w:rPr>
        <w:t>==</w:t>
      </w:r>
      <w:r>
        <w:rPr>
          <w:rFonts w:ascii="Verdana" w:hAnsi="Verdana" w:cs="Verdana" w:hint="eastAsia"/>
          <w:kern w:val="0"/>
          <w:sz w:val="18"/>
          <w:szCs w:val="18"/>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40</w:t>
      </w:r>
      <w:r w:rsidRPr="00D63A97">
        <w:rPr>
          <w:rFonts w:ascii="Verdana" w:hAnsi="Verdana" w:cs="Verdana" w:hint="eastAsia"/>
          <w:kern w:val="0"/>
          <w:sz w:val="18"/>
          <w:szCs w:val="18"/>
        </w:rPr>
        <w:t>分配</w:t>
      </w:r>
    </w:p>
    <w:p w:rsidR="00915A45" w:rsidRPr="00557637" w:rsidRDefault="00941F1A" w:rsidP="0043119F">
      <w:pPr>
        <w:ind w:firstLineChars="200" w:firstLine="360"/>
        <w:rPr>
          <w:rFonts w:ascii="Verdana" w:hAnsi="Verdana" w:cs="Verdana"/>
          <w:kern w:val="0"/>
          <w:sz w:val="18"/>
          <w:szCs w:val="18"/>
          <w:lang w:val="fr-FR"/>
        </w:rPr>
      </w:pPr>
      <w:r w:rsidRPr="00941F1A">
        <w:rPr>
          <w:rFonts w:ascii="Verdana" w:hAnsi="Verdana" w:cs="Verdana"/>
          <w:kern w:val="0"/>
          <w:sz w:val="18"/>
          <w:szCs w:val="18"/>
          <w:lang w:val="fr-FR"/>
        </w:rPr>
        <w:t>41</w:t>
      </w:r>
      <w:r w:rsidRPr="00941F1A">
        <w:rPr>
          <w:rFonts w:ascii="Verdana" w:hAnsi="Verdana" w:cs="Verdana" w:hint="eastAsia"/>
          <w:kern w:val="0"/>
          <w:sz w:val="18"/>
          <w:szCs w:val="18"/>
          <w:lang w:val="fr-FR"/>
        </w:rPr>
        <w:t>：</w:t>
      </w:r>
      <w:r w:rsidR="00915A45">
        <w:rPr>
          <w:rFonts w:ascii="Verdana" w:hAnsi="Verdana" w:cs="Verdana" w:hint="eastAsia"/>
          <w:kern w:val="0"/>
          <w:sz w:val="18"/>
          <w:szCs w:val="18"/>
        </w:rPr>
        <w:t>华为语音助手</w:t>
      </w:r>
      <w:r w:rsidR="00915A45" w:rsidRPr="00B81656">
        <w:rPr>
          <w:rFonts w:ascii="Verdana" w:hAnsi="Verdana" w:cs="Verdana"/>
          <w:kern w:val="0"/>
          <w:sz w:val="18"/>
          <w:szCs w:val="18"/>
          <w:lang w:val="fr-FR"/>
        </w:rPr>
        <w:t>==</w:t>
      </w:r>
      <w:r w:rsidR="00915A45">
        <w:rPr>
          <w:rFonts w:ascii="Verdana" w:hAnsi="Verdana" w:cs="Verdana" w:hint="eastAsia"/>
          <w:kern w:val="0"/>
          <w:sz w:val="18"/>
          <w:szCs w:val="18"/>
        </w:rPr>
        <w:t>》</w:t>
      </w:r>
      <w:r w:rsidR="00915A45" w:rsidRPr="00D63A97">
        <w:rPr>
          <w:rFonts w:ascii="Verdana" w:hAnsi="Verdana" w:cs="Verdana" w:hint="eastAsia"/>
          <w:kern w:val="0"/>
          <w:sz w:val="18"/>
          <w:szCs w:val="18"/>
        </w:rPr>
        <w:t>对应</w:t>
      </w:r>
      <w:r w:rsidR="00915A45" w:rsidRPr="00F255DF">
        <w:rPr>
          <w:rFonts w:ascii="Verdana" w:hAnsi="Verdana" w:cs="Verdana"/>
          <w:kern w:val="0"/>
          <w:sz w:val="18"/>
          <w:szCs w:val="18"/>
          <w:lang w:val="fr-FR"/>
        </w:rPr>
        <w:t>userID</w:t>
      </w:r>
      <w:r w:rsidR="00915A45" w:rsidRPr="00D63A97">
        <w:rPr>
          <w:rFonts w:ascii="Verdana" w:hAnsi="Verdana" w:cs="Verdana" w:hint="eastAsia"/>
          <w:kern w:val="0"/>
          <w:sz w:val="18"/>
          <w:szCs w:val="18"/>
        </w:rPr>
        <w:t>按</w:t>
      </w:r>
      <w:r w:rsidR="00915A45" w:rsidRPr="00F255DF">
        <w:rPr>
          <w:rFonts w:ascii="Verdana" w:hAnsi="Verdana" w:cs="Verdana"/>
          <w:kern w:val="0"/>
          <w:sz w:val="18"/>
          <w:szCs w:val="18"/>
          <w:lang w:val="fr-FR"/>
        </w:rPr>
        <w:t>serviceID</w:t>
      </w:r>
      <w:r w:rsidR="00915A45" w:rsidRPr="00F255DF">
        <w:rPr>
          <w:rFonts w:ascii="Verdana" w:hAnsi="Verdana" w:cs="Verdana" w:hint="eastAsia"/>
          <w:kern w:val="0"/>
          <w:sz w:val="18"/>
          <w:szCs w:val="18"/>
          <w:lang w:val="fr-FR"/>
        </w:rPr>
        <w:t>＝</w:t>
      </w:r>
      <w:r w:rsidR="00915A45">
        <w:rPr>
          <w:rFonts w:ascii="Verdana" w:hAnsi="Verdana" w:cs="Verdana" w:hint="eastAsia"/>
          <w:kern w:val="0"/>
          <w:sz w:val="18"/>
          <w:szCs w:val="18"/>
          <w:lang w:val="fr-FR"/>
        </w:rPr>
        <w:t>4</w:t>
      </w:r>
      <w:r w:rsidR="00E32998">
        <w:rPr>
          <w:rFonts w:ascii="Verdana" w:hAnsi="Verdana" w:cs="Verdana" w:hint="eastAsia"/>
          <w:kern w:val="0"/>
          <w:sz w:val="18"/>
          <w:szCs w:val="18"/>
          <w:lang w:val="fr-FR"/>
        </w:rPr>
        <w:t>1</w:t>
      </w:r>
      <w:r w:rsidR="00915A45" w:rsidRPr="00D63A97">
        <w:rPr>
          <w:rFonts w:ascii="Verdana" w:hAnsi="Verdana" w:cs="Verdana" w:hint="eastAsia"/>
          <w:kern w:val="0"/>
          <w:sz w:val="18"/>
          <w:szCs w:val="18"/>
        </w:rPr>
        <w:t>分配</w:t>
      </w:r>
    </w:p>
    <w:p w:rsidR="00E32998" w:rsidRPr="001057A3" w:rsidRDefault="00BE3CAB" w:rsidP="0043119F">
      <w:pPr>
        <w:ind w:firstLineChars="200" w:firstLine="360"/>
        <w:rPr>
          <w:rFonts w:ascii="Verdana" w:hAnsi="Verdana" w:cs="Verdana"/>
          <w:kern w:val="0"/>
          <w:sz w:val="18"/>
          <w:szCs w:val="18"/>
          <w:lang w:val="fr-FR"/>
        </w:rPr>
      </w:pPr>
      <w:r w:rsidRPr="00BE3CAB">
        <w:rPr>
          <w:rFonts w:ascii="Verdana" w:hAnsi="Verdana" w:cs="Verdana"/>
          <w:kern w:val="0"/>
          <w:sz w:val="18"/>
          <w:szCs w:val="18"/>
          <w:lang w:val="fr-FR"/>
        </w:rPr>
        <w:t>42</w:t>
      </w:r>
      <w:r w:rsidRPr="00BE3CAB">
        <w:rPr>
          <w:rFonts w:ascii="Verdana" w:hAnsi="Verdana" w:cs="Verdana" w:hint="eastAsia"/>
          <w:kern w:val="0"/>
          <w:sz w:val="18"/>
          <w:szCs w:val="18"/>
          <w:lang w:val="fr-FR"/>
        </w:rPr>
        <w:t>：</w:t>
      </w:r>
      <w:r w:rsidR="004A0469">
        <w:rPr>
          <w:rFonts w:ascii="Verdana" w:hAnsi="Verdana" w:cs="Verdana" w:hint="eastAsia"/>
          <w:kern w:val="0"/>
          <w:sz w:val="18"/>
          <w:szCs w:val="18"/>
        </w:rPr>
        <w:t>健康业务</w:t>
      </w:r>
      <w:r w:rsidRPr="00BE3CAB">
        <w:rPr>
          <w:rFonts w:ascii="Verdana" w:hAnsi="Verdana" w:cs="Verdana"/>
          <w:kern w:val="0"/>
          <w:sz w:val="18"/>
          <w:szCs w:val="18"/>
          <w:lang w:val="fr-FR"/>
        </w:rPr>
        <w:t>==</w:t>
      </w:r>
      <w:r w:rsidR="00E32998">
        <w:rPr>
          <w:rFonts w:ascii="Verdana" w:hAnsi="Verdana" w:cs="Verdana" w:hint="eastAsia"/>
          <w:kern w:val="0"/>
          <w:sz w:val="18"/>
          <w:szCs w:val="18"/>
        </w:rPr>
        <w:t>》对应</w:t>
      </w:r>
      <w:r w:rsidRPr="00BE3CAB">
        <w:rPr>
          <w:rFonts w:ascii="Verdana" w:hAnsi="Verdana" w:cs="Verdana"/>
          <w:kern w:val="0"/>
          <w:sz w:val="18"/>
          <w:szCs w:val="18"/>
          <w:lang w:val="fr-FR"/>
        </w:rPr>
        <w:t>userID</w:t>
      </w:r>
      <w:r w:rsidR="00E32998">
        <w:rPr>
          <w:rFonts w:ascii="Verdana" w:hAnsi="Verdana" w:cs="Verdana" w:hint="eastAsia"/>
          <w:kern w:val="0"/>
          <w:sz w:val="18"/>
          <w:szCs w:val="18"/>
        </w:rPr>
        <w:t>按</w:t>
      </w:r>
      <w:r w:rsidRPr="00BE3CAB">
        <w:rPr>
          <w:rFonts w:ascii="Verdana" w:hAnsi="Verdana" w:cs="Verdana"/>
          <w:kern w:val="0"/>
          <w:sz w:val="18"/>
          <w:szCs w:val="18"/>
          <w:lang w:val="fr-FR"/>
        </w:rPr>
        <w:t>serviceID=42</w:t>
      </w:r>
      <w:r w:rsidR="00E32998">
        <w:rPr>
          <w:rFonts w:ascii="Verdana" w:hAnsi="Verdana" w:cs="Verdana" w:hint="eastAsia"/>
          <w:kern w:val="0"/>
          <w:sz w:val="18"/>
          <w:szCs w:val="18"/>
        </w:rPr>
        <w:t>分配</w:t>
      </w:r>
    </w:p>
    <w:p w:rsidR="005F7280" w:rsidRPr="00304228" w:rsidRDefault="005F7280" w:rsidP="0043119F">
      <w:pPr>
        <w:ind w:firstLineChars="200" w:firstLine="360"/>
        <w:rPr>
          <w:rFonts w:ascii="Verdana" w:hAnsi="Verdana" w:cs="Verdana"/>
          <w:kern w:val="0"/>
          <w:sz w:val="18"/>
          <w:szCs w:val="18"/>
          <w:lang w:val="fr-FR"/>
        </w:rPr>
      </w:pPr>
      <w:r w:rsidRPr="001057A3">
        <w:rPr>
          <w:rFonts w:ascii="Verdana" w:hAnsi="Verdana" w:cs="Verdana" w:hint="eastAsia"/>
          <w:kern w:val="0"/>
          <w:sz w:val="18"/>
          <w:szCs w:val="18"/>
          <w:lang w:val="fr-FR"/>
        </w:rPr>
        <w:t xml:space="preserve">43: </w:t>
      </w:r>
      <w:r>
        <w:rPr>
          <w:rFonts w:ascii="Verdana" w:hAnsi="Verdana" w:cs="Verdana" w:hint="eastAsia"/>
          <w:kern w:val="0"/>
          <w:sz w:val="18"/>
          <w:szCs w:val="18"/>
        </w:rPr>
        <w:t>手机助手</w:t>
      </w:r>
      <w:r w:rsidRPr="001057A3">
        <w:rPr>
          <w:rFonts w:ascii="Verdana" w:hAnsi="Verdana" w:cs="Verdana" w:hint="eastAsia"/>
          <w:kern w:val="0"/>
          <w:sz w:val="18"/>
          <w:szCs w:val="18"/>
          <w:lang w:val="fr-FR"/>
        </w:rPr>
        <w:t>PC</w:t>
      </w:r>
      <w:r>
        <w:rPr>
          <w:rFonts w:ascii="Verdana" w:hAnsi="Verdana" w:cs="Verdana" w:hint="eastAsia"/>
          <w:kern w:val="0"/>
          <w:sz w:val="18"/>
          <w:szCs w:val="18"/>
        </w:rPr>
        <w:t>客户端</w:t>
      </w:r>
      <w:r w:rsidRPr="00BE3CAB">
        <w:rPr>
          <w:rFonts w:ascii="Verdana" w:hAnsi="Verdana" w:cs="Verdana"/>
          <w:kern w:val="0"/>
          <w:sz w:val="18"/>
          <w:szCs w:val="18"/>
          <w:lang w:val="fr-FR"/>
        </w:rPr>
        <w:t>==</w:t>
      </w:r>
      <w:r>
        <w:rPr>
          <w:rFonts w:ascii="Verdana" w:hAnsi="Verdana" w:cs="Verdana" w:hint="eastAsia"/>
          <w:kern w:val="0"/>
          <w:sz w:val="18"/>
          <w:szCs w:val="18"/>
        </w:rPr>
        <w:t>》对应</w:t>
      </w:r>
      <w:r w:rsidRPr="00BE3CAB">
        <w:rPr>
          <w:rFonts w:ascii="Verdana" w:hAnsi="Verdana" w:cs="Verdana"/>
          <w:kern w:val="0"/>
          <w:sz w:val="18"/>
          <w:szCs w:val="18"/>
          <w:lang w:val="fr-FR"/>
        </w:rPr>
        <w:t>userID</w:t>
      </w:r>
      <w:r>
        <w:rPr>
          <w:rFonts w:ascii="Verdana" w:hAnsi="Verdana" w:cs="Verdana" w:hint="eastAsia"/>
          <w:kern w:val="0"/>
          <w:sz w:val="18"/>
          <w:szCs w:val="18"/>
        </w:rPr>
        <w:t>按</w:t>
      </w:r>
      <w:r w:rsidRPr="00BE3CAB">
        <w:rPr>
          <w:rFonts w:ascii="Verdana" w:hAnsi="Verdana" w:cs="Verdana"/>
          <w:kern w:val="0"/>
          <w:sz w:val="18"/>
          <w:szCs w:val="18"/>
          <w:lang w:val="fr-FR"/>
        </w:rPr>
        <w:t>serviceID=4</w:t>
      </w:r>
      <w:r>
        <w:rPr>
          <w:rFonts w:ascii="Verdana" w:hAnsi="Verdana" w:cs="Verdana" w:hint="eastAsia"/>
          <w:kern w:val="0"/>
          <w:sz w:val="18"/>
          <w:szCs w:val="18"/>
          <w:lang w:val="fr-FR"/>
        </w:rPr>
        <w:t>3</w:t>
      </w:r>
      <w:r>
        <w:rPr>
          <w:rFonts w:ascii="Verdana" w:hAnsi="Verdana" w:cs="Verdana" w:hint="eastAsia"/>
          <w:kern w:val="0"/>
          <w:sz w:val="18"/>
          <w:szCs w:val="18"/>
        </w:rPr>
        <w:t>分配</w:t>
      </w:r>
    </w:p>
    <w:p w:rsidR="00A53A16" w:rsidRPr="00474BDD" w:rsidRDefault="002F5018" w:rsidP="0043119F">
      <w:pPr>
        <w:ind w:firstLineChars="200" w:firstLine="360"/>
        <w:rPr>
          <w:ins w:id="1011" w:author="x00116998" w:date="2015-01-15T14:17:00Z"/>
          <w:rFonts w:ascii="Verdana" w:hAnsi="Verdana" w:cs="Verdana"/>
          <w:kern w:val="0"/>
          <w:sz w:val="18"/>
          <w:szCs w:val="18"/>
          <w:lang w:val="fr-FR"/>
        </w:rPr>
      </w:pPr>
      <w:r>
        <w:rPr>
          <w:rFonts w:ascii="Verdana" w:hAnsi="Verdana" w:cs="Verdana" w:hint="eastAsia"/>
          <w:kern w:val="0"/>
          <w:sz w:val="18"/>
          <w:szCs w:val="18"/>
          <w:lang w:val="fr-FR"/>
        </w:rPr>
        <w:t>44</w:t>
      </w:r>
      <w:r>
        <w:rPr>
          <w:rFonts w:ascii="Verdana" w:hAnsi="Verdana" w:cs="Verdana" w:hint="eastAsia"/>
          <w:kern w:val="0"/>
          <w:sz w:val="18"/>
          <w:szCs w:val="18"/>
          <w:lang w:val="fr-FR"/>
        </w:rPr>
        <w:t>：</w:t>
      </w:r>
      <w:r>
        <w:rPr>
          <w:rFonts w:ascii="Verdana" w:hAnsi="Verdana" w:cs="Verdana" w:hint="eastAsia"/>
          <w:kern w:val="0"/>
          <w:sz w:val="18"/>
          <w:szCs w:val="18"/>
        </w:rPr>
        <w:t>华为个性化阅读</w:t>
      </w:r>
      <w:r w:rsidR="00883E34" w:rsidRPr="00883E34">
        <w:rPr>
          <w:rFonts w:ascii="Verdana" w:hAnsi="Verdana" w:cs="Verdana"/>
          <w:kern w:val="0"/>
          <w:sz w:val="18"/>
          <w:szCs w:val="18"/>
          <w:lang w:val="fr-FR"/>
        </w:rPr>
        <w:t>==&gt;</w:t>
      </w:r>
      <w:r>
        <w:rPr>
          <w:rFonts w:ascii="Verdana" w:hAnsi="Verdana" w:cs="Verdana" w:hint="eastAsia"/>
          <w:kern w:val="0"/>
          <w:sz w:val="18"/>
          <w:szCs w:val="18"/>
        </w:rPr>
        <w:t>对应</w:t>
      </w:r>
      <w:r w:rsidR="00883E34" w:rsidRPr="00883E34">
        <w:rPr>
          <w:rFonts w:ascii="Verdana" w:hAnsi="Verdana" w:cs="Verdana"/>
          <w:kern w:val="0"/>
          <w:sz w:val="18"/>
          <w:szCs w:val="18"/>
          <w:lang w:val="fr-FR"/>
        </w:rPr>
        <w:t>userID</w:t>
      </w:r>
      <w:r>
        <w:rPr>
          <w:rFonts w:ascii="Verdana" w:hAnsi="Verdana" w:cs="Verdana" w:hint="eastAsia"/>
          <w:kern w:val="0"/>
          <w:sz w:val="18"/>
          <w:szCs w:val="18"/>
        </w:rPr>
        <w:t>按</w:t>
      </w:r>
      <w:r w:rsidR="00883E34" w:rsidRPr="00883E34">
        <w:rPr>
          <w:rFonts w:ascii="Verdana" w:hAnsi="Verdana" w:cs="Verdana"/>
          <w:kern w:val="0"/>
          <w:sz w:val="18"/>
          <w:szCs w:val="18"/>
          <w:lang w:val="fr-FR"/>
        </w:rPr>
        <w:t>serviceID=44</w:t>
      </w:r>
      <w:r>
        <w:rPr>
          <w:rFonts w:ascii="Verdana" w:hAnsi="Verdana" w:cs="Verdana" w:hint="eastAsia"/>
          <w:kern w:val="0"/>
          <w:sz w:val="18"/>
          <w:szCs w:val="18"/>
        </w:rPr>
        <w:t>分配</w:t>
      </w:r>
    </w:p>
    <w:p w:rsidR="007C6190" w:rsidRPr="00904EEB" w:rsidRDefault="00AD07BB" w:rsidP="007C6190">
      <w:pPr>
        <w:ind w:firstLineChars="200" w:firstLine="360"/>
        <w:rPr>
          <w:ins w:id="1012" w:author="x00116998" w:date="2015-01-15T14:17:00Z"/>
          <w:rFonts w:ascii="Verdana" w:hAnsi="Verdana" w:cs="Verdana"/>
          <w:kern w:val="0"/>
          <w:sz w:val="18"/>
          <w:szCs w:val="18"/>
          <w:lang w:val="fr-FR"/>
        </w:rPr>
      </w:pPr>
      <w:ins w:id="1013" w:author="x00116998" w:date="2015-01-15T14:17:00Z">
        <w:r w:rsidRPr="00AD07BB">
          <w:rPr>
            <w:rFonts w:ascii="Verdana" w:hAnsi="Verdana" w:cs="Verdana"/>
            <w:kern w:val="0"/>
            <w:sz w:val="18"/>
            <w:szCs w:val="18"/>
            <w:lang w:val="fr-FR"/>
          </w:rPr>
          <w:t xml:space="preserve">45: </w:t>
        </w:r>
        <w:r w:rsidR="007C6190">
          <w:rPr>
            <w:rFonts w:ascii="Verdana" w:hAnsi="Verdana" w:cs="Verdana" w:hint="eastAsia"/>
            <w:kern w:val="0"/>
            <w:sz w:val="18"/>
            <w:szCs w:val="18"/>
          </w:rPr>
          <w:t>儿童手表客户端</w:t>
        </w:r>
        <w:r w:rsidR="007C6190" w:rsidRPr="00B81656">
          <w:rPr>
            <w:rFonts w:ascii="Verdana" w:hAnsi="Verdana" w:cs="Verdana"/>
            <w:kern w:val="0"/>
            <w:sz w:val="18"/>
            <w:szCs w:val="18"/>
            <w:lang w:val="fr-FR"/>
          </w:rPr>
          <w:t>==</w:t>
        </w:r>
        <w:r w:rsidR="007C6190">
          <w:rPr>
            <w:rFonts w:ascii="Verdana" w:hAnsi="Verdana" w:cs="Verdana" w:hint="eastAsia"/>
            <w:kern w:val="0"/>
            <w:sz w:val="18"/>
            <w:szCs w:val="18"/>
          </w:rPr>
          <w:t>》</w:t>
        </w:r>
        <w:r w:rsidR="007C6190" w:rsidRPr="00D63A97">
          <w:rPr>
            <w:rFonts w:ascii="Verdana" w:hAnsi="Verdana" w:cs="Verdana" w:hint="eastAsia"/>
            <w:kern w:val="0"/>
            <w:sz w:val="18"/>
            <w:szCs w:val="18"/>
          </w:rPr>
          <w:t>对应</w:t>
        </w:r>
        <w:r w:rsidR="007C6190" w:rsidRPr="00F255DF">
          <w:rPr>
            <w:rFonts w:ascii="Verdana" w:hAnsi="Verdana" w:cs="Verdana"/>
            <w:kern w:val="0"/>
            <w:sz w:val="18"/>
            <w:szCs w:val="18"/>
            <w:lang w:val="fr-FR"/>
          </w:rPr>
          <w:t>userID</w:t>
        </w:r>
        <w:r w:rsidR="007C6190" w:rsidRPr="00D63A97">
          <w:rPr>
            <w:rFonts w:ascii="Verdana" w:hAnsi="Verdana" w:cs="Verdana" w:hint="eastAsia"/>
            <w:kern w:val="0"/>
            <w:sz w:val="18"/>
            <w:szCs w:val="18"/>
          </w:rPr>
          <w:t>按</w:t>
        </w:r>
        <w:r w:rsidR="007C6190" w:rsidRPr="00F255DF">
          <w:rPr>
            <w:rFonts w:ascii="Verdana" w:hAnsi="Verdana" w:cs="Verdana"/>
            <w:kern w:val="0"/>
            <w:sz w:val="18"/>
            <w:szCs w:val="18"/>
            <w:lang w:val="fr-FR"/>
          </w:rPr>
          <w:t>serviceID</w:t>
        </w:r>
        <w:r w:rsidR="007C6190" w:rsidRPr="00F255DF">
          <w:rPr>
            <w:rFonts w:ascii="Verdana" w:hAnsi="Verdana" w:cs="Verdana" w:hint="eastAsia"/>
            <w:kern w:val="0"/>
            <w:sz w:val="18"/>
            <w:szCs w:val="18"/>
            <w:lang w:val="fr-FR"/>
          </w:rPr>
          <w:t>＝</w:t>
        </w:r>
        <w:r w:rsidR="007C6190">
          <w:rPr>
            <w:rFonts w:ascii="Verdana" w:hAnsi="Verdana" w:cs="Verdana" w:hint="eastAsia"/>
            <w:kern w:val="0"/>
            <w:sz w:val="18"/>
            <w:szCs w:val="18"/>
            <w:lang w:val="fr-FR"/>
          </w:rPr>
          <w:t>45</w:t>
        </w:r>
        <w:r w:rsidR="007C6190" w:rsidRPr="00D63A97">
          <w:rPr>
            <w:rFonts w:ascii="Verdana" w:hAnsi="Verdana" w:cs="Verdana" w:hint="eastAsia"/>
            <w:kern w:val="0"/>
            <w:sz w:val="18"/>
            <w:szCs w:val="18"/>
          </w:rPr>
          <w:t>分配</w:t>
        </w:r>
      </w:ins>
    </w:p>
    <w:p w:rsidR="00921F33" w:rsidRPr="00904EEB" w:rsidRDefault="00921F33" w:rsidP="00921F33">
      <w:pPr>
        <w:ind w:firstLineChars="200" w:firstLine="360"/>
        <w:rPr>
          <w:ins w:id="1014" w:author="x00116998" w:date="2015-01-26T17:08:00Z"/>
          <w:rFonts w:ascii="Verdana" w:hAnsi="Verdana" w:cs="Verdana"/>
          <w:kern w:val="0"/>
          <w:sz w:val="18"/>
          <w:szCs w:val="18"/>
          <w:lang w:val="fr-FR"/>
        </w:rPr>
      </w:pPr>
      <w:ins w:id="1015" w:author="x00116998" w:date="2015-01-26T17:08:00Z">
        <w:r w:rsidRPr="00AD07BB">
          <w:rPr>
            <w:rFonts w:ascii="Verdana" w:hAnsi="Verdana" w:cs="Verdana"/>
            <w:kern w:val="0"/>
            <w:sz w:val="18"/>
            <w:szCs w:val="18"/>
            <w:lang w:val="fr-FR"/>
          </w:rPr>
          <w:t>4</w:t>
        </w:r>
        <w:r>
          <w:rPr>
            <w:rFonts w:ascii="Verdana" w:hAnsi="Verdana" w:cs="Verdana" w:hint="eastAsia"/>
            <w:kern w:val="0"/>
            <w:sz w:val="18"/>
            <w:szCs w:val="18"/>
            <w:lang w:val="fr-FR"/>
          </w:rPr>
          <w:t>6</w:t>
        </w:r>
        <w:r w:rsidRPr="00AD07BB">
          <w:rPr>
            <w:rFonts w:ascii="Verdana" w:hAnsi="Verdana" w:cs="Verdana"/>
            <w:kern w:val="0"/>
            <w:sz w:val="18"/>
            <w:szCs w:val="18"/>
            <w:lang w:val="fr-FR"/>
          </w:rPr>
          <w:t xml:space="preserve">: </w:t>
        </w:r>
      </w:ins>
      <w:ins w:id="1016" w:author="x00116998" w:date="2015-01-26T17:09:00Z">
        <w:r>
          <w:rPr>
            <w:rFonts w:ascii="Verdana" w:hAnsi="Verdana" w:cs="Verdana" w:hint="eastAsia"/>
            <w:kern w:val="0"/>
            <w:sz w:val="18"/>
            <w:szCs w:val="18"/>
          </w:rPr>
          <w:t>小</w:t>
        </w:r>
        <w:r>
          <w:rPr>
            <w:rFonts w:ascii="Verdana" w:hAnsi="Verdana" w:cs="Verdana" w:hint="eastAsia"/>
            <w:kern w:val="0"/>
            <w:sz w:val="18"/>
            <w:szCs w:val="18"/>
          </w:rPr>
          <w:t>E</w:t>
        </w:r>
        <w:r>
          <w:rPr>
            <w:rFonts w:ascii="Verdana" w:hAnsi="Verdana" w:cs="Verdana" w:hint="eastAsia"/>
            <w:kern w:val="0"/>
            <w:sz w:val="18"/>
            <w:szCs w:val="18"/>
          </w:rPr>
          <w:t>助手</w:t>
        </w:r>
      </w:ins>
      <w:ins w:id="1017" w:author="x00116998" w:date="2015-01-26T17:08:00Z">
        <w:r>
          <w:rPr>
            <w:rFonts w:ascii="Verdana" w:hAnsi="Verdana" w:cs="Verdana" w:hint="eastAsia"/>
            <w:kern w:val="0"/>
            <w:sz w:val="18"/>
            <w:szCs w:val="18"/>
          </w:rPr>
          <w:t>客户端</w:t>
        </w:r>
        <w:r w:rsidRPr="00B81656">
          <w:rPr>
            <w:rFonts w:ascii="Verdana" w:hAnsi="Verdana" w:cs="Verdana"/>
            <w:kern w:val="0"/>
            <w:sz w:val="18"/>
            <w:szCs w:val="18"/>
            <w:lang w:val="fr-FR"/>
          </w:rPr>
          <w:t>==</w:t>
        </w:r>
        <w:r>
          <w:rPr>
            <w:rFonts w:ascii="Verdana" w:hAnsi="Verdana" w:cs="Verdana" w:hint="eastAsia"/>
            <w:kern w:val="0"/>
            <w:sz w:val="18"/>
            <w:szCs w:val="18"/>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4</w:t>
        </w:r>
      </w:ins>
      <w:ins w:id="1018" w:author="x00116998" w:date="2015-01-26T17:09:00Z">
        <w:r>
          <w:rPr>
            <w:rFonts w:ascii="Verdana" w:hAnsi="Verdana" w:cs="Verdana" w:hint="eastAsia"/>
            <w:kern w:val="0"/>
            <w:sz w:val="18"/>
            <w:szCs w:val="18"/>
            <w:lang w:val="fr-FR"/>
          </w:rPr>
          <w:t>6</w:t>
        </w:r>
      </w:ins>
      <w:ins w:id="1019" w:author="x00116998" w:date="2015-01-26T17:08:00Z">
        <w:r w:rsidRPr="00D63A97">
          <w:rPr>
            <w:rFonts w:ascii="Verdana" w:hAnsi="Verdana" w:cs="Verdana" w:hint="eastAsia"/>
            <w:kern w:val="0"/>
            <w:sz w:val="18"/>
            <w:szCs w:val="18"/>
          </w:rPr>
          <w:t>分配</w:t>
        </w:r>
      </w:ins>
    </w:p>
    <w:p w:rsidR="007C6190" w:rsidRPr="002E1685" w:rsidRDefault="007C6190" w:rsidP="0043119F">
      <w:pPr>
        <w:ind w:firstLineChars="200" w:firstLine="360"/>
        <w:rPr>
          <w:rFonts w:ascii="Verdana" w:hAnsi="Verdana" w:cs="Verdana"/>
          <w:kern w:val="0"/>
          <w:sz w:val="18"/>
          <w:szCs w:val="18"/>
          <w:lang w:val="fr-FR"/>
        </w:rPr>
      </w:pPr>
    </w:p>
    <w:p w:rsidR="00F851D8" w:rsidRPr="002A1490" w:rsidRDefault="003D3ADD" w:rsidP="00F851D8">
      <w:pPr>
        <w:ind w:firstLineChars="200" w:firstLine="420"/>
        <w:rPr>
          <w:rFonts w:ascii="Verdana" w:hAnsi="Verdana" w:cs="Verdana"/>
          <w:kern w:val="0"/>
          <w:sz w:val="18"/>
          <w:szCs w:val="18"/>
          <w:lang w:val="fr-FR"/>
        </w:rPr>
      </w:pPr>
      <w:r>
        <w:rPr>
          <w:rFonts w:hint="eastAsia"/>
          <w:lang w:val="fr-FR"/>
        </w:rPr>
        <w:t>90</w:t>
      </w:r>
      <w:r>
        <w:rPr>
          <w:rFonts w:hint="eastAsia"/>
          <w:lang w:val="fr-FR"/>
        </w:rPr>
        <w:t>：开发者联盟</w:t>
      </w:r>
      <w:r>
        <w:rPr>
          <w:rFonts w:hint="eastAsia"/>
          <w:lang w:val="fr-FR"/>
        </w:rPr>
        <w:t>Portal</w:t>
      </w:r>
      <w:r w:rsidR="00F851D8">
        <w:rPr>
          <w:rFonts w:hint="eastAsia"/>
          <w:lang w:val="fr-FR"/>
        </w:rPr>
        <w:t>＝＝》缺省开通开发者联盟业务，</w:t>
      </w:r>
      <w:r w:rsidR="00F851D8" w:rsidRPr="00D63A97">
        <w:rPr>
          <w:rFonts w:ascii="Verdana" w:hAnsi="Verdana" w:cs="Verdana" w:hint="eastAsia"/>
          <w:kern w:val="0"/>
          <w:sz w:val="18"/>
          <w:szCs w:val="18"/>
        </w:rPr>
        <w:t>对应</w:t>
      </w:r>
      <w:r w:rsidR="00F851D8" w:rsidRPr="00F255DF">
        <w:rPr>
          <w:rFonts w:ascii="Verdana" w:hAnsi="Verdana" w:cs="Verdana"/>
          <w:kern w:val="0"/>
          <w:sz w:val="18"/>
          <w:szCs w:val="18"/>
          <w:lang w:val="fr-FR"/>
        </w:rPr>
        <w:t>userID</w:t>
      </w:r>
      <w:r w:rsidR="00F851D8" w:rsidRPr="00D63A97">
        <w:rPr>
          <w:rFonts w:ascii="Verdana" w:hAnsi="Verdana" w:cs="Verdana" w:hint="eastAsia"/>
          <w:kern w:val="0"/>
          <w:sz w:val="18"/>
          <w:szCs w:val="18"/>
        </w:rPr>
        <w:t>按</w:t>
      </w:r>
      <w:r w:rsidR="00F851D8" w:rsidRPr="00F255DF">
        <w:rPr>
          <w:rFonts w:ascii="Verdana" w:hAnsi="Verdana" w:cs="Verdana"/>
          <w:kern w:val="0"/>
          <w:sz w:val="18"/>
          <w:szCs w:val="18"/>
          <w:lang w:val="fr-FR"/>
        </w:rPr>
        <w:t>serviceID</w:t>
      </w:r>
      <w:r w:rsidR="00F851D8" w:rsidRPr="00F255DF">
        <w:rPr>
          <w:rFonts w:ascii="Verdana" w:hAnsi="Verdana" w:cs="Verdana" w:hint="eastAsia"/>
          <w:kern w:val="0"/>
          <w:sz w:val="18"/>
          <w:szCs w:val="18"/>
          <w:lang w:val="fr-FR"/>
        </w:rPr>
        <w:t>＝</w:t>
      </w:r>
      <w:r w:rsidR="00E36CB4">
        <w:rPr>
          <w:rFonts w:ascii="Verdana" w:hAnsi="Verdana" w:cs="Verdana" w:hint="eastAsia"/>
          <w:kern w:val="0"/>
          <w:sz w:val="18"/>
          <w:szCs w:val="18"/>
          <w:lang w:val="fr-FR"/>
        </w:rPr>
        <w:t>9</w:t>
      </w:r>
      <w:r w:rsidR="00F851D8">
        <w:rPr>
          <w:rFonts w:ascii="Verdana" w:hAnsi="Verdana" w:cs="Verdana" w:hint="eastAsia"/>
          <w:kern w:val="0"/>
          <w:sz w:val="18"/>
          <w:szCs w:val="18"/>
          <w:lang w:val="fr-FR"/>
        </w:rPr>
        <w:t>0</w:t>
      </w:r>
      <w:r w:rsidR="00F851D8" w:rsidRPr="00D63A97">
        <w:rPr>
          <w:rFonts w:ascii="Verdana" w:hAnsi="Verdana" w:cs="Verdana" w:hint="eastAsia"/>
          <w:kern w:val="0"/>
          <w:sz w:val="18"/>
          <w:szCs w:val="18"/>
        </w:rPr>
        <w:t>分配</w:t>
      </w:r>
    </w:p>
    <w:p w:rsidR="00312646" w:rsidRPr="0031687E" w:rsidRDefault="00312646" w:rsidP="00312646">
      <w:pPr>
        <w:ind w:leftChars="200" w:left="420"/>
        <w:rPr>
          <w:rFonts w:ascii="Verdana" w:hAnsi="Verdana"/>
          <w:kern w:val="0"/>
          <w:sz w:val="18"/>
          <w:szCs w:val="18"/>
          <w:lang w:val="fr-FR"/>
        </w:rPr>
      </w:pPr>
      <w:r w:rsidRPr="00DA6889">
        <w:rPr>
          <w:rFonts w:ascii="Verdana" w:hAnsi="Verdana" w:cs="Verdana" w:hint="eastAsia"/>
          <w:kern w:val="0"/>
          <w:sz w:val="18"/>
          <w:szCs w:val="18"/>
          <w:lang w:val="fr-FR"/>
        </w:rPr>
        <w:t>9</w:t>
      </w:r>
      <w:r>
        <w:rPr>
          <w:rFonts w:ascii="Verdana" w:hAnsi="Verdana" w:cs="Verdana" w:hint="eastAsia"/>
          <w:kern w:val="0"/>
          <w:sz w:val="18"/>
          <w:szCs w:val="18"/>
          <w:lang w:val="fr-FR"/>
        </w:rPr>
        <w:t>1</w:t>
      </w:r>
      <w:r w:rsidRPr="00DA6889">
        <w:rPr>
          <w:rFonts w:ascii="Verdana" w:hAnsi="Verdana" w:cs="Verdana" w:hint="eastAsia"/>
          <w:kern w:val="0"/>
          <w:sz w:val="18"/>
          <w:szCs w:val="18"/>
          <w:lang w:val="fr-FR"/>
        </w:rPr>
        <w:t>：</w:t>
      </w:r>
      <w:r>
        <w:rPr>
          <w:rFonts w:ascii="Verdana" w:hAnsi="Verdana" w:cs="Verdana" w:hint="eastAsia"/>
          <w:kern w:val="0"/>
          <w:sz w:val="18"/>
          <w:szCs w:val="18"/>
        </w:rPr>
        <w:t>游戏小号</w:t>
      </w:r>
      <w:r w:rsidRPr="00DA6889">
        <w:rPr>
          <w:rFonts w:ascii="Verdana" w:hAnsi="Verdana" w:cs="Verdana" w:hint="eastAsia"/>
          <w:kern w:val="0"/>
          <w:sz w:val="18"/>
          <w:szCs w:val="18"/>
          <w:lang w:val="fr-FR"/>
        </w:rPr>
        <w:t>OpenSDK</w:t>
      </w:r>
      <w:r w:rsidRPr="00DA6889">
        <w:rPr>
          <w:rFonts w:ascii="Verdana" w:hAnsi="Verdana" w:cs="Verdana" w:hint="eastAsia"/>
          <w:kern w:val="0"/>
          <w:sz w:val="18"/>
          <w:szCs w:val="18"/>
          <w:lang w:val="fr-FR"/>
        </w:rPr>
        <w:t>＝＝</w:t>
      </w:r>
      <w:r>
        <w:rPr>
          <w:rFonts w:ascii="Verdana" w:hAnsi="Verdana" w:cs="Verdana" w:hint="eastAsia"/>
          <w:kern w:val="0"/>
          <w:sz w:val="18"/>
          <w:szCs w:val="18"/>
        </w:rPr>
        <w:t>》缺省创建游戏小号</w:t>
      </w:r>
      <w:r w:rsidRPr="00DA6889">
        <w:rPr>
          <w:rFonts w:ascii="Verdana" w:hAnsi="Verdana" w:cs="Verdana" w:hint="eastAsia"/>
          <w:kern w:val="0"/>
          <w:sz w:val="18"/>
          <w:szCs w:val="18"/>
          <w:lang w:val="fr-FR"/>
        </w:rPr>
        <w:t>，</w:t>
      </w:r>
      <w:r w:rsidRPr="00CD689F">
        <w:rPr>
          <w:rFonts w:ascii="Verdana" w:hAnsi="Verdana" w:cs="Verdana" w:hint="eastAsia"/>
          <w:kern w:val="0"/>
          <w:sz w:val="18"/>
          <w:szCs w:val="18"/>
        </w:rPr>
        <w:t>对应</w:t>
      </w:r>
      <w:r w:rsidRPr="00DA6889">
        <w:rPr>
          <w:rFonts w:ascii="Verdana" w:hAnsi="Verdana" w:cs="Verdana" w:hint="eastAsia"/>
          <w:kern w:val="0"/>
          <w:sz w:val="18"/>
          <w:szCs w:val="18"/>
          <w:lang w:val="fr-FR"/>
        </w:rPr>
        <w:t>userID</w:t>
      </w:r>
      <w:r w:rsidRPr="00CD689F">
        <w:rPr>
          <w:rFonts w:ascii="Verdana" w:hAnsi="Verdana" w:cs="Verdana" w:hint="eastAsia"/>
          <w:kern w:val="0"/>
          <w:sz w:val="18"/>
          <w:szCs w:val="18"/>
        </w:rPr>
        <w:t>按</w:t>
      </w:r>
      <w:r w:rsidRPr="00DA6889">
        <w:rPr>
          <w:rFonts w:ascii="Verdana" w:hAnsi="Verdana" w:cs="Verdana" w:hint="eastAsia"/>
          <w:kern w:val="0"/>
          <w:sz w:val="18"/>
          <w:szCs w:val="18"/>
          <w:lang w:val="fr-FR"/>
        </w:rPr>
        <w:t>serviceID</w:t>
      </w:r>
      <w:r w:rsidRPr="00DA6889">
        <w:rPr>
          <w:rFonts w:ascii="Verdana" w:hAnsi="Verdana" w:cs="Verdana" w:hint="eastAsia"/>
          <w:kern w:val="0"/>
          <w:sz w:val="18"/>
          <w:szCs w:val="18"/>
          <w:lang w:val="fr-FR"/>
        </w:rPr>
        <w:t>＝</w:t>
      </w:r>
      <w:r w:rsidRPr="00DA6889">
        <w:rPr>
          <w:rFonts w:ascii="Verdana" w:hAnsi="Verdana" w:cs="Verdana" w:hint="eastAsia"/>
          <w:kern w:val="0"/>
          <w:sz w:val="18"/>
          <w:szCs w:val="18"/>
          <w:lang w:val="fr-FR"/>
        </w:rPr>
        <w:t>9</w:t>
      </w:r>
      <w:r>
        <w:rPr>
          <w:rFonts w:ascii="Verdana" w:hAnsi="Verdana" w:cs="Verdana" w:hint="eastAsia"/>
          <w:kern w:val="0"/>
          <w:sz w:val="18"/>
          <w:szCs w:val="18"/>
          <w:lang w:val="fr-FR"/>
        </w:rPr>
        <w:t>1</w:t>
      </w:r>
      <w:r w:rsidRPr="00CD689F">
        <w:rPr>
          <w:rFonts w:ascii="Verdana" w:hAnsi="Verdana" w:cs="Verdana" w:hint="eastAsia"/>
          <w:kern w:val="0"/>
          <w:sz w:val="18"/>
          <w:szCs w:val="18"/>
        </w:rPr>
        <w:t>分配</w:t>
      </w:r>
    </w:p>
    <w:p w:rsidR="0043119F" w:rsidRPr="00312646" w:rsidRDefault="0043119F" w:rsidP="0043119F">
      <w:pPr>
        <w:ind w:firstLineChars="200" w:firstLine="420"/>
        <w:rPr>
          <w:lang w:val="fr-FR"/>
        </w:rPr>
      </w:pPr>
    </w:p>
    <w:p w:rsidR="00C63C25" w:rsidRPr="00252992" w:rsidRDefault="00C63C25" w:rsidP="00C63C25">
      <w:pPr>
        <w:ind w:firstLineChars="200" w:firstLine="420"/>
        <w:rPr>
          <w:rFonts w:ascii="宋体" w:cs="宋体"/>
          <w:color w:val="000000"/>
          <w:kern w:val="0"/>
          <w:sz w:val="20"/>
          <w:szCs w:val="20"/>
          <w:lang w:val="fr-FR"/>
        </w:rPr>
      </w:pPr>
      <w:r>
        <w:rPr>
          <w:rFonts w:hint="eastAsia"/>
          <w:lang w:val="fr-FR"/>
        </w:rPr>
        <w:t>1001</w:t>
      </w:r>
      <w:r>
        <w:rPr>
          <w:rFonts w:hint="eastAsia"/>
          <w:lang w:val="fr-FR"/>
        </w:rPr>
        <w:t>：</w:t>
      </w:r>
      <w:r>
        <w:rPr>
          <w:rFonts w:ascii="宋体" w:cs="宋体" w:hint="eastAsia"/>
          <w:color w:val="000000"/>
          <w:kern w:val="0"/>
          <w:sz w:val="20"/>
          <w:szCs w:val="20"/>
        </w:rPr>
        <w:t>天天家园</w:t>
      </w:r>
      <w:r w:rsidRPr="00C63C25">
        <w:rPr>
          <w:rFonts w:ascii="宋体" w:cs="宋体" w:hint="eastAsia"/>
          <w:color w:val="000000"/>
          <w:kern w:val="0"/>
          <w:sz w:val="20"/>
          <w:szCs w:val="20"/>
          <w:lang w:val="fr-FR"/>
        </w:rPr>
        <w:t>-</w:t>
      </w:r>
      <w:r>
        <w:rPr>
          <w:rFonts w:ascii="宋体" w:cs="宋体" w:hint="eastAsia"/>
          <w:color w:val="000000"/>
          <w:kern w:val="0"/>
          <w:sz w:val="20"/>
          <w:szCs w:val="20"/>
        </w:rPr>
        <w:t>地址本</w:t>
      </w:r>
      <w:r w:rsidRPr="00D67529">
        <w:rPr>
          <w:rFonts w:ascii="宋体" w:cs="宋体"/>
          <w:color w:val="000000"/>
          <w:kern w:val="0"/>
          <w:sz w:val="20"/>
          <w:szCs w:val="20"/>
          <w:lang w:val="fr-FR"/>
        </w:rPr>
        <w:t xml:space="preserve"> </w:t>
      </w:r>
      <w:r w:rsidRPr="00F255DF">
        <w:rPr>
          <w:rFonts w:ascii="Verdana" w:hAnsi="Verdana" w:cs="Verdana"/>
          <w:kern w:val="0"/>
          <w:sz w:val="18"/>
          <w:szCs w:val="18"/>
          <w:lang w:val="fr-FR"/>
        </w:rPr>
        <w:t>＝＝</w:t>
      </w:r>
      <w:r w:rsidRPr="00D63A97">
        <w:rPr>
          <w:rFonts w:ascii="Verdana" w:hAnsi="Verdana" w:cs="Verdana"/>
          <w:kern w:val="0"/>
          <w:sz w:val="18"/>
          <w:szCs w:val="18"/>
        </w:rPr>
        <w:t>》缺省开通</w:t>
      </w:r>
      <w:r>
        <w:rPr>
          <w:rFonts w:ascii="Verdana" w:hAnsi="Verdana" w:cs="Verdana" w:hint="eastAsia"/>
          <w:kern w:val="0"/>
          <w:sz w:val="18"/>
          <w:szCs w:val="18"/>
        </w:rPr>
        <w:t>天天家园</w:t>
      </w:r>
      <w:r w:rsidRPr="00D63A97">
        <w:rPr>
          <w:rFonts w:ascii="Verdana" w:hAnsi="Verdana" w:cs="Verdana"/>
          <w:kern w:val="0"/>
          <w:sz w:val="18"/>
          <w:szCs w:val="18"/>
        </w:rPr>
        <w:t>业务</w:t>
      </w:r>
      <w:r w:rsidRPr="00F255DF">
        <w:rPr>
          <w:rFonts w:ascii="宋体" w:cs="宋体"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5</w:t>
      </w:r>
      <w:r w:rsidRPr="00D63A97">
        <w:rPr>
          <w:rFonts w:ascii="Verdana" w:hAnsi="Verdana" w:cs="Verdana" w:hint="eastAsia"/>
          <w:kern w:val="0"/>
          <w:sz w:val="18"/>
          <w:szCs w:val="18"/>
        </w:rPr>
        <w:t>分配</w:t>
      </w:r>
    </w:p>
    <w:p w:rsidR="00C63C25" w:rsidRPr="00252992" w:rsidRDefault="00C63C25" w:rsidP="00C63C25">
      <w:pPr>
        <w:ind w:firstLineChars="200" w:firstLine="420"/>
        <w:rPr>
          <w:rFonts w:ascii="宋体" w:cs="宋体"/>
          <w:color w:val="000000"/>
          <w:kern w:val="0"/>
          <w:sz w:val="20"/>
          <w:szCs w:val="20"/>
          <w:lang w:val="fr-FR"/>
        </w:rPr>
      </w:pPr>
      <w:r>
        <w:rPr>
          <w:rFonts w:hint="eastAsia"/>
          <w:lang w:val="fr-FR"/>
        </w:rPr>
        <w:t>1002</w:t>
      </w:r>
      <w:r>
        <w:rPr>
          <w:rFonts w:hint="eastAsia"/>
          <w:lang w:val="fr-FR"/>
        </w:rPr>
        <w:t>：</w:t>
      </w:r>
      <w:r>
        <w:rPr>
          <w:rFonts w:ascii="宋体" w:cs="宋体" w:hint="eastAsia"/>
          <w:color w:val="000000"/>
          <w:kern w:val="0"/>
          <w:sz w:val="20"/>
          <w:szCs w:val="20"/>
        </w:rPr>
        <w:t>天天家园</w:t>
      </w:r>
      <w:r w:rsidRPr="00C63C25">
        <w:rPr>
          <w:rFonts w:ascii="宋体" w:cs="宋体" w:hint="eastAsia"/>
          <w:color w:val="000000"/>
          <w:kern w:val="0"/>
          <w:sz w:val="20"/>
          <w:szCs w:val="20"/>
          <w:lang w:val="fr-FR"/>
        </w:rPr>
        <w:t>-</w:t>
      </w:r>
      <w:r>
        <w:rPr>
          <w:rFonts w:ascii="宋体" w:cs="宋体" w:hint="eastAsia"/>
          <w:color w:val="000000"/>
          <w:kern w:val="0"/>
          <w:sz w:val="20"/>
          <w:szCs w:val="20"/>
          <w:lang w:val="fr-FR"/>
        </w:rPr>
        <w:t>空间</w:t>
      </w:r>
      <w:r w:rsidRPr="00D67529">
        <w:rPr>
          <w:rFonts w:ascii="宋体" w:cs="宋体"/>
          <w:color w:val="000000"/>
          <w:kern w:val="0"/>
          <w:sz w:val="20"/>
          <w:szCs w:val="20"/>
          <w:lang w:val="fr-FR"/>
        </w:rPr>
        <w:t xml:space="preserve"> </w:t>
      </w:r>
      <w:r w:rsidRPr="00F255DF">
        <w:rPr>
          <w:rFonts w:ascii="Verdana" w:hAnsi="Verdana" w:cs="Verdana"/>
          <w:kern w:val="0"/>
          <w:sz w:val="18"/>
          <w:szCs w:val="18"/>
          <w:lang w:val="fr-FR"/>
        </w:rPr>
        <w:t>＝＝</w:t>
      </w:r>
      <w:r w:rsidRPr="00D63A97">
        <w:rPr>
          <w:rFonts w:ascii="Verdana" w:hAnsi="Verdana" w:cs="Verdana"/>
          <w:kern w:val="0"/>
          <w:sz w:val="18"/>
          <w:szCs w:val="18"/>
        </w:rPr>
        <w:t>》缺省开通</w:t>
      </w:r>
      <w:r>
        <w:rPr>
          <w:rFonts w:ascii="Verdana" w:hAnsi="Verdana" w:cs="Verdana" w:hint="eastAsia"/>
          <w:kern w:val="0"/>
          <w:sz w:val="18"/>
          <w:szCs w:val="18"/>
        </w:rPr>
        <w:t>天天家园</w:t>
      </w:r>
      <w:r w:rsidRPr="00D63A97">
        <w:rPr>
          <w:rFonts w:ascii="Verdana" w:hAnsi="Verdana" w:cs="Verdana"/>
          <w:kern w:val="0"/>
          <w:sz w:val="18"/>
          <w:szCs w:val="18"/>
        </w:rPr>
        <w:t>业务</w:t>
      </w:r>
      <w:r w:rsidRPr="00F255DF">
        <w:rPr>
          <w:rFonts w:ascii="宋体" w:cs="宋体"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5</w:t>
      </w:r>
      <w:r w:rsidRPr="00D63A97">
        <w:rPr>
          <w:rFonts w:ascii="Verdana" w:hAnsi="Verdana" w:cs="Verdana" w:hint="eastAsia"/>
          <w:kern w:val="0"/>
          <w:sz w:val="18"/>
          <w:szCs w:val="18"/>
        </w:rPr>
        <w:t>分配</w:t>
      </w:r>
    </w:p>
    <w:p w:rsidR="00C63C25" w:rsidRPr="00972AD0" w:rsidRDefault="00C63C25" w:rsidP="00C63C25">
      <w:pPr>
        <w:ind w:firstLineChars="200" w:firstLine="420"/>
        <w:rPr>
          <w:rFonts w:ascii="Verdana" w:hAnsi="Verdana" w:cs="Verdana"/>
          <w:kern w:val="0"/>
          <w:sz w:val="18"/>
          <w:szCs w:val="18"/>
          <w:lang w:val="fr-FR"/>
        </w:rPr>
      </w:pPr>
      <w:r>
        <w:rPr>
          <w:rFonts w:hint="eastAsia"/>
          <w:lang w:val="fr-FR"/>
        </w:rPr>
        <w:t>1003</w:t>
      </w:r>
      <w:r>
        <w:rPr>
          <w:rFonts w:hint="eastAsia"/>
          <w:lang w:val="fr-FR"/>
        </w:rPr>
        <w:t>：</w:t>
      </w:r>
      <w:r>
        <w:rPr>
          <w:rFonts w:ascii="宋体" w:cs="宋体" w:hint="eastAsia"/>
          <w:color w:val="000000"/>
          <w:kern w:val="0"/>
          <w:sz w:val="20"/>
          <w:szCs w:val="20"/>
        </w:rPr>
        <w:t>天天家园</w:t>
      </w:r>
      <w:r w:rsidRPr="00C63C25">
        <w:rPr>
          <w:rFonts w:ascii="宋体" w:cs="宋体" w:hint="eastAsia"/>
          <w:color w:val="000000"/>
          <w:kern w:val="0"/>
          <w:sz w:val="20"/>
          <w:szCs w:val="20"/>
          <w:lang w:val="fr-FR"/>
        </w:rPr>
        <w:t>-</w:t>
      </w:r>
      <w:r>
        <w:rPr>
          <w:rFonts w:ascii="宋体" w:cs="宋体" w:hint="eastAsia"/>
          <w:color w:val="000000"/>
          <w:kern w:val="0"/>
          <w:sz w:val="20"/>
          <w:szCs w:val="20"/>
          <w:lang w:val="fr-FR"/>
        </w:rPr>
        <w:t>天天秀</w:t>
      </w:r>
      <w:r w:rsidRPr="00D67529">
        <w:rPr>
          <w:rFonts w:ascii="宋体" w:cs="宋体"/>
          <w:color w:val="000000"/>
          <w:kern w:val="0"/>
          <w:sz w:val="20"/>
          <w:szCs w:val="20"/>
          <w:lang w:val="fr-FR"/>
        </w:rPr>
        <w:t xml:space="preserve"> </w:t>
      </w:r>
      <w:r w:rsidRPr="00F255DF">
        <w:rPr>
          <w:rFonts w:ascii="Verdana" w:hAnsi="Verdana" w:cs="Verdana"/>
          <w:kern w:val="0"/>
          <w:sz w:val="18"/>
          <w:szCs w:val="18"/>
          <w:lang w:val="fr-FR"/>
        </w:rPr>
        <w:t>＝＝</w:t>
      </w:r>
      <w:r w:rsidRPr="00D63A97">
        <w:rPr>
          <w:rFonts w:ascii="Verdana" w:hAnsi="Verdana" w:cs="Verdana"/>
          <w:kern w:val="0"/>
          <w:sz w:val="18"/>
          <w:szCs w:val="18"/>
        </w:rPr>
        <w:t>》缺省开通</w:t>
      </w:r>
      <w:r>
        <w:rPr>
          <w:rFonts w:ascii="Verdana" w:hAnsi="Verdana" w:cs="Verdana" w:hint="eastAsia"/>
          <w:kern w:val="0"/>
          <w:sz w:val="18"/>
          <w:szCs w:val="18"/>
        </w:rPr>
        <w:t>天天家园</w:t>
      </w:r>
      <w:r w:rsidRPr="00D63A97">
        <w:rPr>
          <w:rFonts w:ascii="Verdana" w:hAnsi="Verdana" w:cs="Verdana"/>
          <w:kern w:val="0"/>
          <w:sz w:val="18"/>
          <w:szCs w:val="18"/>
        </w:rPr>
        <w:t>业务</w:t>
      </w:r>
      <w:r w:rsidRPr="00F255DF">
        <w:rPr>
          <w:rFonts w:ascii="宋体" w:cs="宋体"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5</w:t>
      </w:r>
      <w:r w:rsidRPr="00D63A97">
        <w:rPr>
          <w:rFonts w:ascii="Verdana" w:hAnsi="Verdana" w:cs="Verdana" w:hint="eastAsia"/>
          <w:kern w:val="0"/>
          <w:sz w:val="18"/>
          <w:szCs w:val="18"/>
        </w:rPr>
        <w:t>分配</w:t>
      </w:r>
    </w:p>
    <w:p w:rsidR="00C70B78" w:rsidRPr="00C70B78" w:rsidRDefault="00C70B78" w:rsidP="00C70B78">
      <w:pPr>
        <w:ind w:firstLineChars="200" w:firstLine="400"/>
        <w:rPr>
          <w:rFonts w:ascii="宋体" w:cs="宋体"/>
          <w:color w:val="000000"/>
          <w:kern w:val="0"/>
          <w:sz w:val="20"/>
          <w:szCs w:val="20"/>
          <w:lang w:val="fr-FR"/>
        </w:rPr>
      </w:pPr>
      <w:r>
        <w:rPr>
          <w:rFonts w:ascii="宋体" w:cs="宋体" w:hint="eastAsia"/>
          <w:color w:val="000000"/>
          <w:kern w:val="0"/>
          <w:sz w:val="20"/>
          <w:szCs w:val="20"/>
          <w:lang w:val="fr-FR"/>
        </w:rPr>
        <w:t>1004：</w:t>
      </w:r>
      <w:r w:rsidR="005A0E96">
        <w:rPr>
          <w:rFonts w:ascii="宋体" w:cs="宋体" w:hint="eastAsia"/>
          <w:color w:val="000000"/>
          <w:kern w:val="0"/>
          <w:sz w:val="20"/>
          <w:szCs w:val="20"/>
        </w:rPr>
        <w:t>天天记事</w:t>
      </w:r>
      <w:r w:rsidRPr="00C70B78">
        <w:rPr>
          <w:rFonts w:ascii="宋体" w:cs="宋体" w:hint="eastAsia"/>
          <w:color w:val="000000"/>
          <w:kern w:val="0"/>
          <w:sz w:val="20"/>
          <w:szCs w:val="20"/>
          <w:lang w:val="fr-FR"/>
        </w:rPr>
        <w:t>-邮箱客户端</w:t>
      </w:r>
      <w:r w:rsidRPr="00F255DF">
        <w:rPr>
          <w:rFonts w:ascii="Verdana" w:hAnsi="Verdana" w:cs="Verdana"/>
          <w:kern w:val="0"/>
          <w:sz w:val="18"/>
          <w:szCs w:val="18"/>
          <w:lang w:val="fr-FR"/>
        </w:rPr>
        <w:t>＝＝</w:t>
      </w:r>
      <w:r w:rsidRPr="00D63A97">
        <w:rPr>
          <w:rFonts w:ascii="Verdana" w:hAnsi="Verdana" w:cs="Verdana"/>
          <w:kern w:val="0"/>
          <w:sz w:val="18"/>
          <w:szCs w:val="18"/>
        </w:rPr>
        <w:t>》缺省开通</w:t>
      </w:r>
      <w:r w:rsidR="005A0E96">
        <w:rPr>
          <w:rFonts w:ascii="宋体" w:cs="宋体" w:hint="eastAsia"/>
          <w:color w:val="000000"/>
          <w:kern w:val="0"/>
          <w:sz w:val="20"/>
          <w:szCs w:val="20"/>
        </w:rPr>
        <w:t>天天记事</w:t>
      </w:r>
      <w:r w:rsidRPr="00D63A97">
        <w:rPr>
          <w:rFonts w:ascii="Verdana" w:hAnsi="Verdana" w:cs="Verdana"/>
          <w:kern w:val="0"/>
          <w:sz w:val="18"/>
          <w:szCs w:val="18"/>
        </w:rPr>
        <w:t>业务</w:t>
      </w:r>
      <w:r w:rsidRPr="00F255DF">
        <w:rPr>
          <w:rFonts w:ascii="宋体" w:cs="宋体"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sidR="00764F96">
        <w:rPr>
          <w:rFonts w:ascii="Verdana" w:hAnsi="Verdana" w:cs="Verdana" w:hint="eastAsia"/>
          <w:kern w:val="0"/>
          <w:sz w:val="18"/>
          <w:szCs w:val="18"/>
          <w:lang w:val="fr-FR"/>
        </w:rPr>
        <w:t>6</w:t>
      </w:r>
      <w:r w:rsidRPr="00D63A97">
        <w:rPr>
          <w:rFonts w:ascii="Verdana" w:hAnsi="Verdana" w:cs="Verdana" w:hint="eastAsia"/>
          <w:kern w:val="0"/>
          <w:sz w:val="18"/>
          <w:szCs w:val="18"/>
        </w:rPr>
        <w:t>分配</w:t>
      </w:r>
    </w:p>
    <w:p w:rsidR="00C70B78" w:rsidRPr="00C70B78" w:rsidRDefault="00C70B78" w:rsidP="00C70B78">
      <w:pPr>
        <w:ind w:firstLineChars="200" w:firstLine="400"/>
        <w:rPr>
          <w:rFonts w:ascii="宋体" w:cs="宋体"/>
          <w:color w:val="000000"/>
          <w:kern w:val="0"/>
          <w:sz w:val="20"/>
          <w:szCs w:val="20"/>
          <w:lang w:val="fr-FR"/>
        </w:rPr>
      </w:pPr>
      <w:r>
        <w:rPr>
          <w:rFonts w:ascii="宋体" w:cs="宋体" w:hint="eastAsia"/>
          <w:color w:val="000000"/>
          <w:kern w:val="0"/>
          <w:sz w:val="20"/>
          <w:szCs w:val="20"/>
          <w:lang w:val="fr-FR"/>
        </w:rPr>
        <w:t>1005：</w:t>
      </w:r>
      <w:r w:rsidR="005A0E96">
        <w:rPr>
          <w:rFonts w:ascii="宋体" w:cs="宋体" w:hint="eastAsia"/>
          <w:color w:val="000000"/>
          <w:kern w:val="0"/>
          <w:sz w:val="20"/>
          <w:szCs w:val="20"/>
        </w:rPr>
        <w:t>天天记事</w:t>
      </w:r>
      <w:r w:rsidRPr="00C70B78">
        <w:rPr>
          <w:rFonts w:ascii="宋体" w:cs="宋体" w:hint="eastAsia"/>
          <w:color w:val="000000"/>
          <w:kern w:val="0"/>
          <w:sz w:val="20"/>
          <w:szCs w:val="20"/>
          <w:lang w:val="fr-FR"/>
        </w:rPr>
        <w:t>-文件管理器</w:t>
      </w:r>
      <w:r w:rsidRPr="00F255DF">
        <w:rPr>
          <w:rFonts w:ascii="Verdana" w:hAnsi="Verdana" w:cs="Verdana"/>
          <w:kern w:val="0"/>
          <w:sz w:val="18"/>
          <w:szCs w:val="18"/>
          <w:lang w:val="fr-FR"/>
        </w:rPr>
        <w:t>＝＝</w:t>
      </w:r>
      <w:r w:rsidRPr="00D63A97">
        <w:rPr>
          <w:rFonts w:ascii="Verdana" w:hAnsi="Verdana" w:cs="Verdana"/>
          <w:kern w:val="0"/>
          <w:sz w:val="18"/>
          <w:szCs w:val="18"/>
        </w:rPr>
        <w:t>》缺省开通</w:t>
      </w:r>
      <w:r w:rsidR="005A0E96">
        <w:rPr>
          <w:rFonts w:ascii="宋体" w:cs="宋体" w:hint="eastAsia"/>
          <w:color w:val="000000"/>
          <w:kern w:val="0"/>
          <w:sz w:val="20"/>
          <w:szCs w:val="20"/>
        </w:rPr>
        <w:t>天天记事</w:t>
      </w:r>
      <w:r w:rsidRPr="00D63A97">
        <w:rPr>
          <w:rFonts w:ascii="Verdana" w:hAnsi="Verdana" w:cs="Verdana"/>
          <w:kern w:val="0"/>
          <w:sz w:val="18"/>
          <w:szCs w:val="18"/>
        </w:rPr>
        <w:t>业务</w:t>
      </w:r>
      <w:r w:rsidRPr="00F255DF">
        <w:rPr>
          <w:rFonts w:ascii="宋体" w:cs="宋体"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sidR="00764F96">
        <w:rPr>
          <w:rFonts w:ascii="Verdana" w:hAnsi="Verdana" w:cs="Verdana" w:hint="eastAsia"/>
          <w:kern w:val="0"/>
          <w:sz w:val="18"/>
          <w:szCs w:val="18"/>
          <w:lang w:val="fr-FR"/>
        </w:rPr>
        <w:t>6</w:t>
      </w:r>
      <w:r w:rsidRPr="00D63A97">
        <w:rPr>
          <w:rFonts w:ascii="Verdana" w:hAnsi="Verdana" w:cs="Verdana" w:hint="eastAsia"/>
          <w:kern w:val="0"/>
          <w:sz w:val="18"/>
          <w:szCs w:val="18"/>
        </w:rPr>
        <w:t>分配</w:t>
      </w:r>
    </w:p>
    <w:p w:rsidR="00C70B78" w:rsidRPr="00C70B78" w:rsidRDefault="00C70B78" w:rsidP="00C70B78">
      <w:pPr>
        <w:ind w:firstLineChars="200" w:firstLine="400"/>
        <w:rPr>
          <w:rFonts w:ascii="宋体" w:cs="宋体"/>
          <w:color w:val="000000"/>
          <w:kern w:val="0"/>
          <w:sz w:val="20"/>
          <w:szCs w:val="20"/>
          <w:lang w:val="fr-FR"/>
        </w:rPr>
      </w:pPr>
      <w:r>
        <w:rPr>
          <w:rFonts w:ascii="宋体" w:cs="宋体" w:hint="eastAsia"/>
          <w:color w:val="000000"/>
          <w:kern w:val="0"/>
          <w:sz w:val="20"/>
          <w:szCs w:val="20"/>
          <w:lang w:val="fr-FR"/>
        </w:rPr>
        <w:t>1006：</w:t>
      </w:r>
      <w:r w:rsidR="005A0E96">
        <w:rPr>
          <w:rFonts w:ascii="宋体" w:cs="宋体" w:hint="eastAsia"/>
          <w:color w:val="000000"/>
          <w:kern w:val="0"/>
          <w:sz w:val="20"/>
          <w:szCs w:val="20"/>
        </w:rPr>
        <w:t>天天记事</w:t>
      </w:r>
      <w:r w:rsidRPr="00C70B78">
        <w:rPr>
          <w:rFonts w:ascii="宋体" w:cs="宋体" w:hint="eastAsia"/>
          <w:color w:val="000000"/>
          <w:kern w:val="0"/>
          <w:sz w:val="20"/>
          <w:szCs w:val="20"/>
          <w:lang w:val="fr-FR"/>
        </w:rPr>
        <w:t>-磁盘清理</w:t>
      </w:r>
      <w:r w:rsidRPr="00F255DF">
        <w:rPr>
          <w:rFonts w:ascii="Verdana" w:hAnsi="Verdana" w:cs="Verdana"/>
          <w:kern w:val="0"/>
          <w:sz w:val="18"/>
          <w:szCs w:val="18"/>
          <w:lang w:val="fr-FR"/>
        </w:rPr>
        <w:t>＝＝</w:t>
      </w:r>
      <w:r w:rsidRPr="00D63A97">
        <w:rPr>
          <w:rFonts w:ascii="Verdana" w:hAnsi="Verdana" w:cs="Verdana"/>
          <w:kern w:val="0"/>
          <w:sz w:val="18"/>
          <w:szCs w:val="18"/>
        </w:rPr>
        <w:t>》缺省开通</w:t>
      </w:r>
      <w:r w:rsidR="005A0E96">
        <w:rPr>
          <w:rFonts w:ascii="宋体" w:cs="宋体" w:hint="eastAsia"/>
          <w:color w:val="000000"/>
          <w:kern w:val="0"/>
          <w:sz w:val="20"/>
          <w:szCs w:val="20"/>
        </w:rPr>
        <w:t>天天记事</w:t>
      </w:r>
      <w:r w:rsidRPr="00D63A97">
        <w:rPr>
          <w:rFonts w:ascii="Verdana" w:hAnsi="Verdana" w:cs="Verdana"/>
          <w:kern w:val="0"/>
          <w:sz w:val="18"/>
          <w:szCs w:val="18"/>
        </w:rPr>
        <w:t>业务</w:t>
      </w:r>
      <w:r w:rsidRPr="00F255DF">
        <w:rPr>
          <w:rFonts w:ascii="宋体" w:cs="宋体"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sidR="00764F96">
        <w:rPr>
          <w:rFonts w:ascii="Verdana" w:hAnsi="Verdana" w:cs="Verdana" w:hint="eastAsia"/>
          <w:kern w:val="0"/>
          <w:sz w:val="18"/>
          <w:szCs w:val="18"/>
          <w:lang w:val="fr-FR"/>
        </w:rPr>
        <w:t>6</w:t>
      </w:r>
      <w:r w:rsidRPr="00D63A97">
        <w:rPr>
          <w:rFonts w:ascii="Verdana" w:hAnsi="Verdana" w:cs="Verdana" w:hint="eastAsia"/>
          <w:kern w:val="0"/>
          <w:sz w:val="18"/>
          <w:szCs w:val="18"/>
        </w:rPr>
        <w:t>分配</w:t>
      </w:r>
    </w:p>
    <w:p w:rsidR="00C70B78" w:rsidRDefault="00C70B78" w:rsidP="00C70B78">
      <w:pPr>
        <w:ind w:firstLineChars="200" w:firstLine="400"/>
        <w:rPr>
          <w:rFonts w:ascii="Verdana" w:hAnsi="Verdana" w:cs="Verdana"/>
          <w:kern w:val="0"/>
          <w:sz w:val="18"/>
          <w:szCs w:val="18"/>
        </w:rPr>
      </w:pPr>
      <w:r>
        <w:rPr>
          <w:rFonts w:ascii="宋体" w:cs="宋体" w:hint="eastAsia"/>
          <w:color w:val="000000"/>
          <w:kern w:val="0"/>
          <w:sz w:val="20"/>
          <w:szCs w:val="20"/>
          <w:lang w:val="fr-FR"/>
        </w:rPr>
        <w:t>1007：</w:t>
      </w:r>
      <w:r w:rsidR="005A0E96">
        <w:rPr>
          <w:rFonts w:ascii="宋体" w:cs="宋体" w:hint="eastAsia"/>
          <w:color w:val="000000"/>
          <w:kern w:val="0"/>
          <w:sz w:val="20"/>
          <w:szCs w:val="20"/>
        </w:rPr>
        <w:t>天天记事</w:t>
      </w:r>
      <w:r w:rsidRPr="00C70B78">
        <w:rPr>
          <w:rFonts w:ascii="宋体" w:cs="宋体" w:hint="eastAsia"/>
          <w:color w:val="000000"/>
          <w:kern w:val="0"/>
          <w:sz w:val="20"/>
          <w:szCs w:val="20"/>
          <w:lang w:val="fr-FR"/>
        </w:rPr>
        <w:t>-条码扫描</w:t>
      </w:r>
      <w:r w:rsidRPr="00F255DF">
        <w:rPr>
          <w:rFonts w:ascii="Verdana" w:hAnsi="Verdana" w:cs="Verdana"/>
          <w:kern w:val="0"/>
          <w:sz w:val="18"/>
          <w:szCs w:val="18"/>
          <w:lang w:val="fr-FR"/>
        </w:rPr>
        <w:t>＝＝</w:t>
      </w:r>
      <w:r w:rsidRPr="00D63A97">
        <w:rPr>
          <w:rFonts w:ascii="Verdana" w:hAnsi="Verdana" w:cs="Verdana"/>
          <w:kern w:val="0"/>
          <w:sz w:val="18"/>
          <w:szCs w:val="18"/>
        </w:rPr>
        <w:t>》缺省开通</w:t>
      </w:r>
      <w:r w:rsidR="005A0E96">
        <w:rPr>
          <w:rFonts w:ascii="宋体" w:cs="宋体" w:hint="eastAsia"/>
          <w:color w:val="000000"/>
          <w:kern w:val="0"/>
          <w:sz w:val="20"/>
          <w:szCs w:val="20"/>
        </w:rPr>
        <w:t>天天记事</w:t>
      </w:r>
      <w:r w:rsidRPr="00D63A97">
        <w:rPr>
          <w:rFonts w:ascii="Verdana" w:hAnsi="Verdana" w:cs="Verdana"/>
          <w:kern w:val="0"/>
          <w:sz w:val="18"/>
          <w:szCs w:val="18"/>
        </w:rPr>
        <w:t>业务</w:t>
      </w:r>
      <w:r w:rsidRPr="00F255DF">
        <w:rPr>
          <w:rFonts w:ascii="宋体" w:cs="宋体"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sidR="00764F96">
        <w:rPr>
          <w:rFonts w:ascii="Verdana" w:hAnsi="Verdana" w:cs="Verdana" w:hint="eastAsia"/>
          <w:kern w:val="0"/>
          <w:sz w:val="18"/>
          <w:szCs w:val="18"/>
          <w:lang w:val="fr-FR"/>
        </w:rPr>
        <w:t>6</w:t>
      </w:r>
      <w:r w:rsidRPr="00D63A97">
        <w:rPr>
          <w:rFonts w:ascii="Verdana" w:hAnsi="Verdana" w:cs="Verdana" w:hint="eastAsia"/>
          <w:kern w:val="0"/>
          <w:sz w:val="18"/>
          <w:szCs w:val="18"/>
        </w:rPr>
        <w:t>分配</w:t>
      </w:r>
    </w:p>
    <w:p w:rsidR="00F77289" w:rsidRDefault="00F77289" w:rsidP="00F77289">
      <w:pPr>
        <w:ind w:firstLineChars="200" w:firstLine="360"/>
        <w:rPr>
          <w:rFonts w:ascii="Verdana" w:hAnsi="Verdana" w:cs="Verdana"/>
          <w:kern w:val="0"/>
          <w:sz w:val="18"/>
          <w:szCs w:val="18"/>
        </w:rPr>
      </w:pPr>
      <w:r>
        <w:rPr>
          <w:rFonts w:ascii="Verdana" w:hAnsi="Verdana" w:cs="Verdana" w:hint="eastAsia"/>
          <w:kern w:val="0"/>
          <w:sz w:val="18"/>
          <w:szCs w:val="18"/>
        </w:rPr>
        <w:t>1008:</w:t>
      </w:r>
      <w:r>
        <w:rPr>
          <w:rFonts w:ascii="Verdana" w:hAnsi="Verdana" w:cs="Verdana" w:hint="eastAsia"/>
          <w:kern w:val="0"/>
          <w:sz w:val="18"/>
          <w:szCs w:val="18"/>
        </w:rPr>
        <w:t>天天家园－</w:t>
      </w:r>
      <w:r>
        <w:rPr>
          <w:rFonts w:ascii="宋体" w:hAnsi="宋体" w:hint="eastAsia"/>
          <w:color w:val="1F497D"/>
        </w:rPr>
        <w:t>好友圈</w:t>
      </w:r>
      <w:r w:rsidRPr="00F255DF">
        <w:rPr>
          <w:rFonts w:ascii="Verdana" w:hAnsi="Verdana" w:cs="Verdana"/>
          <w:kern w:val="0"/>
          <w:sz w:val="18"/>
          <w:szCs w:val="18"/>
          <w:lang w:val="fr-FR"/>
        </w:rPr>
        <w:t>＝＝</w:t>
      </w:r>
      <w:r w:rsidRPr="00D63A97">
        <w:rPr>
          <w:rFonts w:ascii="Verdana" w:hAnsi="Verdana" w:cs="Verdana"/>
          <w:kern w:val="0"/>
          <w:sz w:val="18"/>
          <w:szCs w:val="18"/>
        </w:rPr>
        <w:t>》缺省开通</w:t>
      </w:r>
      <w:r>
        <w:rPr>
          <w:rFonts w:ascii="Verdana" w:hAnsi="Verdana" w:cs="Verdana" w:hint="eastAsia"/>
          <w:kern w:val="0"/>
          <w:sz w:val="18"/>
          <w:szCs w:val="18"/>
        </w:rPr>
        <w:t>天天家园</w:t>
      </w:r>
      <w:r w:rsidRPr="00D63A97">
        <w:rPr>
          <w:rFonts w:ascii="Verdana" w:hAnsi="Verdana" w:cs="Verdana"/>
          <w:kern w:val="0"/>
          <w:sz w:val="18"/>
          <w:szCs w:val="18"/>
        </w:rPr>
        <w:t>业务</w:t>
      </w:r>
      <w:r w:rsidRPr="00F255DF">
        <w:rPr>
          <w:rFonts w:ascii="宋体" w:cs="宋体"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5</w:t>
      </w:r>
      <w:r w:rsidRPr="00D63A97">
        <w:rPr>
          <w:rFonts w:ascii="Verdana" w:hAnsi="Verdana" w:cs="Verdana" w:hint="eastAsia"/>
          <w:kern w:val="0"/>
          <w:sz w:val="18"/>
          <w:szCs w:val="18"/>
        </w:rPr>
        <w:t>分配</w:t>
      </w:r>
    </w:p>
    <w:p w:rsidR="005A0E96" w:rsidRDefault="005A0E96" w:rsidP="005A0E96">
      <w:pPr>
        <w:ind w:firstLineChars="200" w:firstLine="360"/>
        <w:rPr>
          <w:rFonts w:ascii="Verdana" w:hAnsi="Verdana" w:cs="Verdana"/>
          <w:kern w:val="0"/>
          <w:sz w:val="18"/>
          <w:szCs w:val="18"/>
        </w:rPr>
      </w:pPr>
      <w:r>
        <w:rPr>
          <w:rFonts w:ascii="Verdana" w:hAnsi="Verdana" w:cs="Verdana" w:hint="eastAsia"/>
          <w:kern w:val="0"/>
          <w:sz w:val="18"/>
          <w:szCs w:val="18"/>
        </w:rPr>
        <w:t>1009:</w:t>
      </w:r>
      <w:r>
        <w:rPr>
          <w:rFonts w:ascii="Verdana" w:hAnsi="Verdana" w:cs="Verdana" w:hint="eastAsia"/>
          <w:kern w:val="0"/>
          <w:sz w:val="18"/>
          <w:szCs w:val="18"/>
        </w:rPr>
        <w:t>天天家园－天天联系</w:t>
      </w:r>
      <w:r w:rsidRPr="00F255DF">
        <w:rPr>
          <w:rFonts w:ascii="Verdana" w:hAnsi="Verdana" w:cs="Verdana"/>
          <w:kern w:val="0"/>
          <w:sz w:val="18"/>
          <w:szCs w:val="18"/>
          <w:lang w:val="fr-FR"/>
        </w:rPr>
        <w:t>＝＝</w:t>
      </w:r>
      <w:r w:rsidRPr="00D63A97">
        <w:rPr>
          <w:rFonts w:ascii="Verdana" w:hAnsi="Verdana" w:cs="Verdana"/>
          <w:kern w:val="0"/>
          <w:sz w:val="18"/>
          <w:szCs w:val="18"/>
        </w:rPr>
        <w:t>》缺省开通</w:t>
      </w:r>
      <w:r>
        <w:rPr>
          <w:rFonts w:ascii="Verdana" w:hAnsi="Verdana" w:cs="Verdana" w:hint="eastAsia"/>
          <w:kern w:val="0"/>
          <w:sz w:val="18"/>
          <w:szCs w:val="18"/>
        </w:rPr>
        <w:t>天天家园</w:t>
      </w:r>
      <w:r w:rsidRPr="00D63A97">
        <w:rPr>
          <w:rFonts w:ascii="Verdana" w:hAnsi="Verdana" w:cs="Verdana"/>
          <w:kern w:val="0"/>
          <w:sz w:val="18"/>
          <w:szCs w:val="18"/>
        </w:rPr>
        <w:t>业务</w:t>
      </w:r>
      <w:r w:rsidRPr="00F255DF">
        <w:rPr>
          <w:rFonts w:ascii="宋体" w:cs="宋体"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5</w:t>
      </w:r>
      <w:r w:rsidRPr="00D63A97">
        <w:rPr>
          <w:rFonts w:ascii="Verdana" w:hAnsi="Verdana" w:cs="Verdana" w:hint="eastAsia"/>
          <w:kern w:val="0"/>
          <w:sz w:val="18"/>
          <w:szCs w:val="18"/>
        </w:rPr>
        <w:t>分配</w:t>
      </w:r>
    </w:p>
    <w:p w:rsidR="00F77289" w:rsidRPr="00252992" w:rsidRDefault="00F77289" w:rsidP="00F77289">
      <w:pPr>
        <w:ind w:firstLineChars="200" w:firstLine="400"/>
        <w:rPr>
          <w:rFonts w:ascii="宋体" w:cs="宋体"/>
          <w:color w:val="000000"/>
          <w:kern w:val="0"/>
          <w:sz w:val="20"/>
          <w:szCs w:val="20"/>
          <w:lang w:val="fr-FR"/>
        </w:rPr>
      </w:pPr>
    </w:p>
    <w:p w:rsidR="00444D97" w:rsidRPr="00C74268" w:rsidRDefault="00444D97" w:rsidP="00F77289">
      <w:pPr>
        <w:ind w:firstLineChars="200" w:firstLine="400"/>
        <w:rPr>
          <w:rFonts w:ascii="Verdana" w:hAnsi="Verdana" w:cs="Verdana"/>
          <w:kern w:val="0"/>
          <w:sz w:val="18"/>
          <w:szCs w:val="18"/>
          <w:lang w:val="fr-FR"/>
        </w:rPr>
      </w:pPr>
      <w:r w:rsidRPr="00D67529">
        <w:rPr>
          <w:rFonts w:ascii="宋体" w:cs="宋体" w:hint="eastAsia"/>
          <w:color w:val="000000"/>
          <w:kern w:val="0"/>
          <w:sz w:val="20"/>
          <w:szCs w:val="20"/>
          <w:lang w:val="fr-FR"/>
        </w:rPr>
        <w:lastRenderedPageBreak/>
        <w:t>1</w:t>
      </w:r>
      <w:r>
        <w:rPr>
          <w:rFonts w:ascii="宋体" w:cs="宋体" w:hint="eastAsia"/>
          <w:color w:val="000000"/>
          <w:kern w:val="0"/>
          <w:sz w:val="20"/>
          <w:szCs w:val="20"/>
          <w:lang w:val="fr-FR"/>
        </w:rPr>
        <w:t>0</w:t>
      </w:r>
      <w:r w:rsidR="00971C38">
        <w:rPr>
          <w:rFonts w:ascii="宋体" w:cs="宋体" w:hint="eastAsia"/>
          <w:color w:val="000000"/>
          <w:kern w:val="0"/>
          <w:sz w:val="20"/>
          <w:szCs w:val="20"/>
          <w:lang w:val="fr-FR"/>
        </w:rPr>
        <w:t>11</w:t>
      </w:r>
      <w:r w:rsidRPr="00D67529">
        <w:rPr>
          <w:rFonts w:ascii="宋体" w:cs="宋体" w:hint="eastAsia"/>
          <w:color w:val="000000"/>
          <w:kern w:val="0"/>
          <w:sz w:val="20"/>
          <w:szCs w:val="20"/>
          <w:lang w:val="fr-FR"/>
        </w:rPr>
        <w:t>：</w:t>
      </w:r>
      <w:r>
        <w:rPr>
          <w:rFonts w:ascii="宋体" w:cs="宋体" w:hint="eastAsia"/>
          <w:color w:val="000000"/>
          <w:kern w:val="0"/>
          <w:sz w:val="20"/>
          <w:szCs w:val="20"/>
        </w:rPr>
        <w:t>天天记事</w:t>
      </w:r>
      <w:r w:rsidR="00427985" w:rsidRPr="00427985">
        <w:rPr>
          <w:rFonts w:ascii="宋体" w:cs="宋体"/>
          <w:color w:val="000000"/>
          <w:kern w:val="0"/>
          <w:sz w:val="20"/>
          <w:szCs w:val="20"/>
          <w:lang w:val="fr-FR"/>
        </w:rPr>
        <w:t>Portal</w:t>
      </w:r>
      <w:r w:rsidRPr="00D67529">
        <w:rPr>
          <w:rFonts w:ascii="宋体" w:cs="宋体"/>
          <w:color w:val="000000"/>
          <w:kern w:val="0"/>
          <w:sz w:val="20"/>
          <w:szCs w:val="20"/>
          <w:lang w:val="fr-FR"/>
        </w:rPr>
        <w:t xml:space="preserve"> </w:t>
      </w:r>
      <w:r w:rsidRPr="00F255DF">
        <w:rPr>
          <w:rFonts w:ascii="Verdana" w:hAnsi="Verdana" w:cs="Verdana"/>
          <w:kern w:val="0"/>
          <w:sz w:val="18"/>
          <w:szCs w:val="18"/>
          <w:lang w:val="fr-FR"/>
        </w:rPr>
        <w:t>＝＝</w:t>
      </w:r>
      <w:r w:rsidRPr="00D63A97">
        <w:rPr>
          <w:rFonts w:ascii="Verdana" w:hAnsi="Verdana" w:cs="Verdana"/>
          <w:kern w:val="0"/>
          <w:sz w:val="18"/>
          <w:szCs w:val="18"/>
        </w:rPr>
        <w:t>》缺省开通</w:t>
      </w:r>
      <w:r>
        <w:rPr>
          <w:rFonts w:ascii="Verdana" w:hAnsi="Verdana" w:cs="Verdana" w:hint="eastAsia"/>
          <w:kern w:val="0"/>
          <w:sz w:val="18"/>
          <w:szCs w:val="18"/>
        </w:rPr>
        <w:t>天天记事</w:t>
      </w:r>
      <w:r w:rsidRPr="00D63A97">
        <w:rPr>
          <w:rFonts w:ascii="Verdana" w:hAnsi="Verdana" w:cs="Verdana"/>
          <w:kern w:val="0"/>
          <w:sz w:val="18"/>
          <w:szCs w:val="18"/>
        </w:rPr>
        <w:t>业务</w:t>
      </w:r>
      <w:r w:rsidRPr="00F255DF">
        <w:rPr>
          <w:rFonts w:ascii="宋体" w:cs="宋体"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6</w:t>
      </w:r>
      <w:r w:rsidRPr="00D63A97">
        <w:rPr>
          <w:rFonts w:ascii="Verdana" w:hAnsi="Verdana" w:cs="Verdana" w:hint="eastAsia"/>
          <w:kern w:val="0"/>
          <w:sz w:val="18"/>
          <w:szCs w:val="18"/>
        </w:rPr>
        <w:t>分配</w:t>
      </w:r>
    </w:p>
    <w:p w:rsidR="00755711" w:rsidRPr="00DB2575" w:rsidRDefault="00755711" w:rsidP="00755711">
      <w:pPr>
        <w:ind w:firstLineChars="200" w:firstLine="360"/>
        <w:rPr>
          <w:rFonts w:ascii="Verdana" w:hAnsi="Verdana" w:cs="Verdana"/>
          <w:kern w:val="0"/>
          <w:sz w:val="18"/>
          <w:szCs w:val="18"/>
          <w:lang w:val="fr-FR"/>
        </w:rPr>
      </w:pPr>
      <w:r w:rsidRPr="00C74268">
        <w:rPr>
          <w:rFonts w:ascii="Verdana" w:hAnsi="Verdana" w:cs="Verdana" w:hint="eastAsia"/>
          <w:kern w:val="0"/>
          <w:sz w:val="18"/>
          <w:szCs w:val="18"/>
          <w:lang w:val="fr-FR"/>
        </w:rPr>
        <w:t>1016</w:t>
      </w:r>
      <w:r w:rsidRPr="00C74268">
        <w:rPr>
          <w:rFonts w:ascii="Verdana" w:hAnsi="Verdana" w:cs="Verdana" w:hint="eastAsia"/>
          <w:kern w:val="0"/>
          <w:sz w:val="18"/>
          <w:szCs w:val="18"/>
          <w:lang w:val="fr-FR"/>
        </w:rPr>
        <w:t>：</w:t>
      </w:r>
      <w:r>
        <w:rPr>
          <w:rFonts w:ascii="Verdana" w:hAnsi="Verdana" w:cs="Verdana" w:hint="eastAsia"/>
          <w:kern w:val="0"/>
          <w:sz w:val="18"/>
          <w:szCs w:val="18"/>
        </w:rPr>
        <w:t>微信相册</w:t>
      </w:r>
      <w:r w:rsidRPr="00C74268">
        <w:rPr>
          <w:rFonts w:ascii="Verdana" w:hAnsi="Verdana" w:cs="Verdana" w:hint="eastAsia"/>
          <w:kern w:val="0"/>
          <w:sz w:val="18"/>
          <w:szCs w:val="18"/>
          <w:lang w:val="fr-FR"/>
        </w:rPr>
        <w:t>（</w:t>
      </w:r>
      <w:r>
        <w:rPr>
          <w:rFonts w:ascii="Verdana" w:hAnsi="Verdana" w:cs="Verdana" w:hint="eastAsia"/>
          <w:kern w:val="0"/>
          <w:sz w:val="18"/>
          <w:szCs w:val="18"/>
        </w:rPr>
        <w:t>运营商</w:t>
      </w:r>
      <w:r w:rsidRPr="00C74268">
        <w:rPr>
          <w:rFonts w:ascii="Verdana" w:hAnsi="Verdana" w:cs="Verdana" w:hint="eastAsia"/>
          <w:kern w:val="0"/>
          <w:sz w:val="18"/>
          <w:szCs w:val="18"/>
          <w:lang w:val="fr-FR"/>
        </w:rPr>
        <w:t>BG</w:t>
      </w:r>
      <w:r w:rsidRPr="00C74268">
        <w:rPr>
          <w:rFonts w:ascii="Verdana" w:hAnsi="Verdana" w:cs="Verdana" w:hint="eastAsia"/>
          <w:kern w:val="0"/>
          <w:sz w:val="18"/>
          <w:szCs w:val="18"/>
          <w:lang w:val="fr-FR"/>
        </w:rPr>
        <w:t>）</w:t>
      </w:r>
      <w:r w:rsidRPr="00C74268">
        <w:rPr>
          <w:rFonts w:ascii="Verdana" w:hAnsi="Verdana" w:cs="Verdana" w:hint="eastAsia"/>
          <w:kern w:val="0"/>
          <w:sz w:val="18"/>
          <w:szCs w:val="18"/>
          <w:lang w:val="fr-FR"/>
        </w:rPr>
        <w:t>==</w:t>
      </w:r>
      <w:r>
        <w:rPr>
          <w:rFonts w:ascii="Verdana" w:hAnsi="Verdana" w:cs="Verdana" w:hint="eastAsia"/>
          <w:kern w:val="0"/>
          <w:sz w:val="18"/>
          <w:szCs w:val="18"/>
        </w:rPr>
        <w:t>》缺省开通相册业务</w:t>
      </w:r>
      <w:r w:rsidRPr="00C74268">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16</w:t>
      </w:r>
      <w:r w:rsidRPr="00D63A97">
        <w:rPr>
          <w:rFonts w:ascii="Verdana" w:hAnsi="Verdana" w:cs="Verdana" w:hint="eastAsia"/>
          <w:kern w:val="0"/>
          <w:sz w:val="18"/>
          <w:szCs w:val="18"/>
        </w:rPr>
        <w:t>分配</w:t>
      </w:r>
    </w:p>
    <w:p w:rsidR="00F02950" w:rsidRPr="003E1849" w:rsidRDefault="00F02950" w:rsidP="00F02950">
      <w:pPr>
        <w:ind w:firstLineChars="200" w:firstLine="360"/>
        <w:rPr>
          <w:rFonts w:ascii="Verdana" w:hAnsi="Verdana" w:cs="Verdana"/>
          <w:kern w:val="0"/>
          <w:sz w:val="18"/>
          <w:szCs w:val="18"/>
          <w:lang w:val="fr-FR"/>
        </w:rPr>
      </w:pPr>
      <w:r>
        <w:rPr>
          <w:rFonts w:ascii="Verdana" w:hAnsi="Verdana" w:cs="Verdana" w:hint="eastAsia"/>
          <w:kern w:val="0"/>
          <w:sz w:val="18"/>
          <w:szCs w:val="18"/>
          <w:lang w:val="fr-FR"/>
        </w:rPr>
        <w:t>10</w:t>
      </w:r>
      <w:r w:rsidRPr="00A66417">
        <w:rPr>
          <w:rFonts w:ascii="Verdana" w:hAnsi="Verdana" w:cs="Verdana" w:hint="eastAsia"/>
          <w:kern w:val="0"/>
          <w:sz w:val="18"/>
          <w:szCs w:val="18"/>
          <w:lang w:val="fr-FR"/>
        </w:rPr>
        <w:t>17</w:t>
      </w:r>
      <w:r w:rsidRPr="00A66417">
        <w:rPr>
          <w:rFonts w:ascii="Verdana" w:hAnsi="Verdana" w:cs="Verdana" w:hint="eastAsia"/>
          <w:kern w:val="0"/>
          <w:sz w:val="18"/>
          <w:szCs w:val="18"/>
          <w:lang w:val="fr-FR"/>
        </w:rPr>
        <w:t>：</w:t>
      </w:r>
      <w:r>
        <w:rPr>
          <w:rFonts w:ascii="Verdana" w:hAnsi="Verdana" w:cs="Verdana" w:hint="eastAsia"/>
          <w:kern w:val="0"/>
          <w:sz w:val="18"/>
          <w:szCs w:val="18"/>
        </w:rPr>
        <w:t>数字家庭机顶盒</w:t>
      </w:r>
      <w:r>
        <w:rPr>
          <w:rFonts w:ascii="Verdana" w:hAnsi="Verdana" w:cs="Verdana" w:hint="eastAsia"/>
          <w:kern w:val="0"/>
          <w:sz w:val="18"/>
          <w:szCs w:val="18"/>
          <w:lang w:val="fr-FR"/>
        </w:rPr>
        <w:t>Call</w:t>
      </w:r>
      <w:r w:rsidRPr="00A66417">
        <w:rPr>
          <w:rFonts w:ascii="Verdana" w:hAnsi="Verdana" w:cs="Verdana" w:hint="eastAsia"/>
          <w:kern w:val="0"/>
          <w:sz w:val="18"/>
          <w:szCs w:val="18"/>
          <w:lang w:val="fr-FR"/>
        </w:rPr>
        <w:t xml:space="preserve">+  </w:t>
      </w:r>
      <w:r w:rsidRPr="00F255DF">
        <w:rPr>
          <w:rFonts w:ascii="Verdana" w:hAnsi="Verdana" w:cs="Verdana"/>
          <w:kern w:val="0"/>
          <w:sz w:val="18"/>
          <w:szCs w:val="18"/>
          <w:lang w:val="fr-FR"/>
        </w:rPr>
        <w:t>＝＝</w:t>
      </w:r>
      <w:r w:rsidRPr="00D63A97">
        <w:rPr>
          <w:rFonts w:ascii="Verdana" w:hAnsi="Verdana" w:cs="Verdana"/>
          <w:kern w:val="0"/>
          <w:sz w:val="18"/>
          <w:szCs w:val="18"/>
        </w:rPr>
        <w:t>》缺省开通</w:t>
      </w:r>
      <w:r>
        <w:rPr>
          <w:rFonts w:ascii="Verdana" w:hAnsi="Verdana" w:cs="Verdana" w:hint="eastAsia"/>
          <w:kern w:val="0"/>
          <w:sz w:val="18"/>
          <w:szCs w:val="18"/>
        </w:rPr>
        <w:t>天天电话</w:t>
      </w:r>
      <w:r w:rsidRPr="00D63A97">
        <w:rPr>
          <w:rFonts w:ascii="Verdana" w:hAnsi="Verdana" w:cs="Verdana"/>
          <w:kern w:val="0"/>
          <w:sz w:val="18"/>
          <w:szCs w:val="18"/>
        </w:rPr>
        <w:t>业务</w:t>
      </w:r>
      <w:r w:rsidRPr="00F255DF">
        <w:rPr>
          <w:rFonts w:ascii="宋体" w:cs="宋体"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17</w:t>
      </w:r>
      <w:r w:rsidRPr="00D63A97">
        <w:rPr>
          <w:rFonts w:ascii="Verdana" w:hAnsi="Verdana" w:cs="Verdana" w:hint="eastAsia"/>
          <w:kern w:val="0"/>
          <w:sz w:val="18"/>
          <w:szCs w:val="18"/>
        </w:rPr>
        <w:t>分配</w:t>
      </w:r>
    </w:p>
    <w:p w:rsidR="00B04E4A" w:rsidRPr="007C0A80" w:rsidRDefault="005B1970" w:rsidP="00B04E4A">
      <w:pPr>
        <w:ind w:firstLineChars="200" w:firstLine="360"/>
        <w:rPr>
          <w:rFonts w:ascii="Verdana" w:hAnsi="Verdana" w:cs="Verdana"/>
          <w:kern w:val="0"/>
          <w:sz w:val="18"/>
          <w:szCs w:val="18"/>
          <w:lang w:val="fr-FR"/>
        </w:rPr>
      </w:pPr>
      <w:r>
        <w:rPr>
          <w:rFonts w:ascii="Verdana" w:hAnsi="Verdana" w:hint="eastAsia"/>
          <w:kern w:val="0"/>
          <w:sz w:val="18"/>
          <w:szCs w:val="18"/>
          <w:lang w:val="fr-FR"/>
        </w:rPr>
        <w:t>1020</w:t>
      </w:r>
      <w:r>
        <w:rPr>
          <w:rFonts w:ascii="Verdana" w:hAnsi="Verdana" w:hint="eastAsia"/>
          <w:kern w:val="0"/>
          <w:sz w:val="18"/>
          <w:szCs w:val="18"/>
          <w:lang w:val="fr-FR"/>
        </w:rPr>
        <w:t>：</w:t>
      </w:r>
      <w:r w:rsidRPr="005B1970">
        <w:rPr>
          <w:rFonts w:ascii="Verdana" w:hAnsi="Verdana" w:hint="eastAsia"/>
          <w:kern w:val="0"/>
          <w:sz w:val="18"/>
          <w:szCs w:val="18"/>
          <w:lang w:val="fr-FR"/>
        </w:rPr>
        <w:t>快捷支付</w:t>
      </w:r>
      <w:r w:rsidRPr="005B1970">
        <w:rPr>
          <w:rFonts w:ascii="Verdana" w:hAnsi="Verdana" w:hint="eastAsia"/>
          <w:kern w:val="0"/>
          <w:sz w:val="18"/>
          <w:szCs w:val="18"/>
          <w:lang w:val="fr-FR"/>
        </w:rPr>
        <w:t>-</w:t>
      </w:r>
      <w:r w:rsidRPr="005B1970">
        <w:rPr>
          <w:rFonts w:ascii="Verdana" w:hAnsi="Verdana" w:hint="eastAsia"/>
          <w:kern w:val="0"/>
          <w:sz w:val="18"/>
          <w:szCs w:val="18"/>
          <w:lang w:val="fr-FR"/>
        </w:rPr>
        <w:t>应用市场</w:t>
      </w:r>
      <w:r w:rsidRPr="00B01E7E">
        <w:rPr>
          <w:rFonts w:ascii="Verdana" w:hAnsi="Verdana" w:cs="Verdana"/>
          <w:kern w:val="0"/>
          <w:sz w:val="18"/>
          <w:szCs w:val="18"/>
          <w:lang w:val="fr-FR"/>
        </w:rPr>
        <w:t>==</w:t>
      </w:r>
      <w:r>
        <w:rPr>
          <w:rFonts w:ascii="Verdana" w:hAnsi="Verdana" w:cs="Verdana" w:hint="eastAsia"/>
          <w:kern w:val="0"/>
          <w:sz w:val="18"/>
          <w:szCs w:val="18"/>
        </w:rPr>
        <w:t>》缺省支付业务</w:t>
      </w:r>
      <w:r w:rsidRPr="00B01E7E">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20</w:t>
      </w:r>
      <w:r w:rsidRPr="00D63A97">
        <w:rPr>
          <w:rFonts w:ascii="Verdana" w:hAnsi="Verdana" w:cs="Verdana" w:hint="eastAsia"/>
          <w:kern w:val="0"/>
          <w:sz w:val="18"/>
          <w:szCs w:val="18"/>
        </w:rPr>
        <w:t>分配</w:t>
      </w:r>
      <w:r w:rsidR="00706CAE" w:rsidRPr="00706CAE">
        <w:rPr>
          <w:rFonts w:ascii="Verdana" w:hAnsi="Verdana" w:cs="Verdana"/>
          <w:kern w:val="0"/>
          <w:sz w:val="18"/>
          <w:szCs w:val="18"/>
          <w:lang w:val="fr-FR"/>
        </w:rPr>
        <w:t>1030:</w:t>
      </w:r>
      <w:r w:rsidR="00B04E4A">
        <w:rPr>
          <w:rFonts w:ascii="Verdana" w:hAnsi="Verdana" w:cs="Verdana" w:hint="eastAsia"/>
          <w:kern w:val="0"/>
          <w:sz w:val="18"/>
          <w:szCs w:val="18"/>
        </w:rPr>
        <w:t>网盘</w:t>
      </w:r>
      <w:r w:rsidR="00DD6DA2">
        <w:rPr>
          <w:rFonts w:ascii="Verdana" w:hAnsi="Verdana" w:cs="Verdana" w:hint="eastAsia"/>
          <w:kern w:val="0"/>
          <w:sz w:val="18"/>
          <w:szCs w:val="18"/>
        </w:rPr>
        <w:t>存储开放</w:t>
      </w:r>
      <w:r w:rsidR="00B04E4A">
        <w:rPr>
          <w:rFonts w:ascii="Verdana" w:hAnsi="Verdana" w:cs="Verdana" w:hint="eastAsia"/>
          <w:kern w:val="0"/>
          <w:sz w:val="18"/>
          <w:szCs w:val="18"/>
        </w:rPr>
        <w:t>客户端</w:t>
      </w:r>
      <w:r w:rsidR="00706CAE" w:rsidRPr="00706CAE">
        <w:rPr>
          <w:rFonts w:ascii="Verdana" w:hAnsi="Verdana" w:cs="Verdana"/>
          <w:kern w:val="0"/>
          <w:sz w:val="18"/>
          <w:szCs w:val="18"/>
          <w:lang w:val="fr-FR"/>
        </w:rPr>
        <w:t xml:space="preserve"> </w:t>
      </w:r>
      <w:r w:rsidR="00B04E4A" w:rsidRPr="00F255DF">
        <w:rPr>
          <w:rFonts w:ascii="Verdana" w:hAnsi="Verdana" w:cs="Verdana"/>
          <w:kern w:val="0"/>
          <w:sz w:val="18"/>
          <w:szCs w:val="18"/>
          <w:lang w:val="fr-FR"/>
        </w:rPr>
        <w:t>＝＝</w:t>
      </w:r>
      <w:r w:rsidR="00B04E4A" w:rsidRPr="00D63A97">
        <w:rPr>
          <w:rFonts w:ascii="Verdana" w:hAnsi="Verdana" w:cs="Verdana"/>
          <w:kern w:val="0"/>
          <w:sz w:val="18"/>
          <w:szCs w:val="18"/>
        </w:rPr>
        <w:t>》缺省开通</w:t>
      </w:r>
      <w:r w:rsidR="00B04E4A">
        <w:rPr>
          <w:rFonts w:ascii="Verdana" w:hAnsi="Verdana" w:cs="Verdana" w:hint="eastAsia"/>
          <w:kern w:val="0"/>
          <w:sz w:val="18"/>
          <w:szCs w:val="18"/>
        </w:rPr>
        <w:t>网盘</w:t>
      </w:r>
      <w:r w:rsidR="00B04E4A" w:rsidRPr="00D63A97">
        <w:rPr>
          <w:rFonts w:ascii="Verdana" w:hAnsi="Verdana" w:cs="Verdana"/>
          <w:kern w:val="0"/>
          <w:sz w:val="18"/>
          <w:szCs w:val="18"/>
        </w:rPr>
        <w:t>业务</w:t>
      </w:r>
      <w:r w:rsidR="00B04E4A" w:rsidRPr="00F255DF">
        <w:rPr>
          <w:rFonts w:ascii="宋体" w:cs="宋体" w:hint="eastAsia"/>
          <w:kern w:val="0"/>
          <w:sz w:val="18"/>
          <w:szCs w:val="18"/>
          <w:lang w:val="fr-FR"/>
        </w:rPr>
        <w:t>，</w:t>
      </w:r>
      <w:r w:rsidR="00B04E4A" w:rsidRPr="00D63A97">
        <w:rPr>
          <w:rFonts w:ascii="Verdana" w:hAnsi="Verdana" w:cs="Verdana" w:hint="eastAsia"/>
          <w:kern w:val="0"/>
          <w:sz w:val="18"/>
          <w:szCs w:val="18"/>
        </w:rPr>
        <w:t>对应</w:t>
      </w:r>
      <w:r w:rsidR="00B04E4A" w:rsidRPr="00F255DF">
        <w:rPr>
          <w:rFonts w:ascii="Verdana" w:hAnsi="Verdana" w:cs="Verdana"/>
          <w:kern w:val="0"/>
          <w:sz w:val="18"/>
          <w:szCs w:val="18"/>
          <w:lang w:val="fr-FR"/>
        </w:rPr>
        <w:t>userID</w:t>
      </w:r>
      <w:r w:rsidR="00B04E4A" w:rsidRPr="00D63A97">
        <w:rPr>
          <w:rFonts w:ascii="Verdana" w:hAnsi="Verdana" w:cs="Verdana" w:hint="eastAsia"/>
          <w:kern w:val="0"/>
          <w:sz w:val="18"/>
          <w:szCs w:val="18"/>
        </w:rPr>
        <w:t>按</w:t>
      </w:r>
      <w:r w:rsidR="00B04E4A" w:rsidRPr="00F255DF">
        <w:rPr>
          <w:rFonts w:ascii="Verdana" w:hAnsi="Verdana" w:cs="Verdana"/>
          <w:kern w:val="0"/>
          <w:sz w:val="18"/>
          <w:szCs w:val="18"/>
          <w:lang w:val="fr-FR"/>
        </w:rPr>
        <w:t>serviceID</w:t>
      </w:r>
      <w:r w:rsidR="00B04E4A" w:rsidRPr="00F255DF">
        <w:rPr>
          <w:rFonts w:ascii="Verdana" w:hAnsi="Verdana" w:cs="Verdana" w:hint="eastAsia"/>
          <w:kern w:val="0"/>
          <w:sz w:val="18"/>
          <w:szCs w:val="18"/>
          <w:lang w:val="fr-FR"/>
        </w:rPr>
        <w:t>＝</w:t>
      </w:r>
      <w:r w:rsidR="00B04E4A">
        <w:rPr>
          <w:rFonts w:ascii="Verdana" w:hAnsi="Verdana" w:cs="Verdana" w:hint="eastAsia"/>
          <w:kern w:val="0"/>
          <w:sz w:val="18"/>
          <w:szCs w:val="18"/>
          <w:lang w:val="fr-FR"/>
        </w:rPr>
        <w:t>0</w:t>
      </w:r>
      <w:r w:rsidR="00B04E4A" w:rsidRPr="00D63A97">
        <w:rPr>
          <w:rFonts w:ascii="Verdana" w:hAnsi="Verdana" w:cs="Verdana" w:hint="eastAsia"/>
          <w:kern w:val="0"/>
          <w:sz w:val="18"/>
          <w:szCs w:val="18"/>
        </w:rPr>
        <w:t>分配</w:t>
      </w:r>
    </w:p>
    <w:p w:rsidR="00B65CDD" w:rsidRPr="00B65CDD" w:rsidRDefault="00B65CDD" w:rsidP="00B04E4A">
      <w:pPr>
        <w:ind w:firstLineChars="200" w:firstLine="360"/>
        <w:rPr>
          <w:rFonts w:ascii="Verdana" w:hAnsi="Verdana" w:cs="Verdana"/>
          <w:kern w:val="0"/>
          <w:sz w:val="18"/>
          <w:szCs w:val="18"/>
        </w:rPr>
      </w:pPr>
      <w:r w:rsidRPr="00706CAE">
        <w:rPr>
          <w:rFonts w:ascii="Verdana" w:hAnsi="Verdana" w:cs="Verdana"/>
          <w:kern w:val="0"/>
          <w:sz w:val="18"/>
          <w:szCs w:val="18"/>
          <w:lang w:val="fr-FR"/>
        </w:rPr>
        <w:t>1</w:t>
      </w:r>
      <w:r>
        <w:rPr>
          <w:rFonts w:ascii="Verdana" w:hAnsi="Verdana" w:cs="Verdana" w:hint="eastAsia"/>
          <w:kern w:val="0"/>
          <w:sz w:val="18"/>
          <w:szCs w:val="18"/>
          <w:lang w:val="fr-FR"/>
        </w:rPr>
        <w:t>10</w:t>
      </w:r>
      <w:r w:rsidRPr="00706CAE">
        <w:rPr>
          <w:rFonts w:ascii="Verdana" w:hAnsi="Verdana" w:cs="Verdana"/>
          <w:kern w:val="0"/>
          <w:sz w:val="18"/>
          <w:szCs w:val="18"/>
          <w:lang w:val="fr-FR"/>
        </w:rPr>
        <w:t>0:</w:t>
      </w:r>
      <w:r w:rsidR="005D77C9" w:rsidRPr="005D77C9">
        <w:rPr>
          <w:rFonts w:ascii="Verdana" w:hAnsi="Verdana" w:cs="Verdana" w:hint="eastAsia"/>
          <w:kern w:val="0"/>
          <w:sz w:val="18"/>
          <w:szCs w:val="18"/>
        </w:rPr>
        <w:t xml:space="preserve"> </w:t>
      </w:r>
      <w:r w:rsidR="005D77C9">
        <w:rPr>
          <w:rFonts w:ascii="Verdana" w:hAnsi="Verdana" w:cs="Verdana" w:hint="eastAsia"/>
          <w:kern w:val="0"/>
          <w:sz w:val="18"/>
          <w:szCs w:val="18"/>
        </w:rPr>
        <w:t>网盘</w:t>
      </w:r>
      <w:r w:rsidR="005D77C9">
        <w:rPr>
          <w:rFonts w:ascii="Verdana" w:hAnsi="Verdana" w:cs="Verdana" w:hint="eastAsia"/>
          <w:kern w:val="0"/>
          <w:sz w:val="18"/>
          <w:szCs w:val="18"/>
          <w:lang w:val="fr-FR"/>
        </w:rPr>
        <w:t>相册</w:t>
      </w:r>
      <w:r w:rsidR="005D77C9">
        <w:rPr>
          <w:rFonts w:ascii="Verdana" w:hAnsi="Verdana" w:cs="Verdana" w:hint="eastAsia"/>
          <w:kern w:val="0"/>
          <w:sz w:val="18"/>
          <w:szCs w:val="18"/>
        </w:rPr>
        <w:t>存储开放</w:t>
      </w:r>
      <w:r>
        <w:rPr>
          <w:rFonts w:ascii="Verdana" w:hAnsi="Verdana" w:cs="Verdana" w:hint="eastAsia"/>
          <w:kern w:val="0"/>
          <w:sz w:val="18"/>
          <w:szCs w:val="18"/>
        </w:rPr>
        <w:t>客户端</w:t>
      </w:r>
      <w:r w:rsidRPr="00706CAE">
        <w:rPr>
          <w:rFonts w:ascii="Verdana" w:hAnsi="Verdana" w:cs="Verdana"/>
          <w:kern w:val="0"/>
          <w:sz w:val="18"/>
          <w:szCs w:val="18"/>
          <w:lang w:val="fr-FR"/>
        </w:rPr>
        <w:t xml:space="preserve"> </w:t>
      </w:r>
      <w:r w:rsidRPr="00F255DF">
        <w:rPr>
          <w:rFonts w:ascii="Verdana" w:hAnsi="Verdana" w:cs="Verdana"/>
          <w:kern w:val="0"/>
          <w:sz w:val="18"/>
          <w:szCs w:val="18"/>
          <w:lang w:val="fr-FR"/>
        </w:rPr>
        <w:t>＝＝</w:t>
      </w:r>
      <w:r w:rsidRPr="00D63A97">
        <w:rPr>
          <w:rFonts w:ascii="Verdana" w:hAnsi="Verdana" w:cs="Verdana"/>
          <w:kern w:val="0"/>
          <w:sz w:val="18"/>
          <w:szCs w:val="18"/>
        </w:rPr>
        <w:t>》缺省开通</w:t>
      </w:r>
      <w:r w:rsidR="005D77C9">
        <w:rPr>
          <w:rFonts w:ascii="Verdana" w:hAnsi="Verdana" w:cs="Verdana" w:hint="eastAsia"/>
          <w:kern w:val="0"/>
          <w:sz w:val="18"/>
          <w:szCs w:val="18"/>
        </w:rPr>
        <w:t>网盘</w:t>
      </w:r>
      <w:r w:rsidRPr="00D63A97">
        <w:rPr>
          <w:rFonts w:ascii="Verdana" w:hAnsi="Verdana" w:cs="Verdana"/>
          <w:kern w:val="0"/>
          <w:sz w:val="18"/>
          <w:szCs w:val="18"/>
        </w:rPr>
        <w:t>业务</w:t>
      </w:r>
      <w:r w:rsidRPr="00F255DF">
        <w:rPr>
          <w:rFonts w:ascii="宋体" w:cs="宋体"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sidR="005D77C9">
        <w:rPr>
          <w:rFonts w:ascii="Verdana" w:hAnsi="Verdana" w:cs="Verdana" w:hint="eastAsia"/>
          <w:kern w:val="0"/>
          <w:sz w:val="18"/>
          <w:szCs w:val="18"/>
          <w:lang w:val="fr-FR"/>
        </w:rPr>
        <w:t>0</w:t>
      </w:r>
      <w:r w:rsidRPr="00D63A97">
        <w:rPr>
          <w:rFonts w:ascii="Verdana" w:hAnsi="Verdana" w:cs="Verdana" w:hint="eastAsia"/>
          <w:kern w:val="0"/>
          <w:sz w:val="18"/>
          <w:szCs w:val="18"/>
        </w:rPr>
        <w:t>分配</w:t>
      </w:r>
    </w:p>
    <w:p w:rsidR="00AB4EF7" w:rsidRDefault="00AB4EF7" w:rsidP="00AB4EF7">
      <w:pPr>
        <w:ind w:firstLineChars="200" w:firstLine="360"/>
        <w:rPr>
          <w:rFonts w:ascii="Verdana" w:hAnsi="Verdana" w:cs="Verdana"/>
          <w:kern w:val="0"/>
          <w:sz w:val="18"/>
          <w:szCs w:val="18"/>
        </w:rPr>
      </w:pPr>
      <w:r>
        <w:rPr>
          <w:rFonts w:ascii="Verdana" w:hAnsi="Verdana" w:cs="Verdana"/>
          <w:kern w:val="0"/>
          <w:sz w:val="18"/>
          <w:szCs w:val="18"/>
          <w:lang w:val="fr-FR"/>
        </w:rPr>
        <w:t>1130</w:t>
      </w:r>
      <w:r w:rsidRPr="00F75B3D">
        <w:rPr>
          <w:rFonts w:ascii="Verdana" w:hAnsi="Verdana" w:cs="Verdana" w:hint="eastAsia"/>
          <w:kern w:val="0"/>
          <w:sz w:val="18"/>
          <w:szCs w:val="18"/>
          <w:lang w:val="fr-FR"/>
        </w:rPr>
        <w:t>：</w:t>
      </w:r>
      <w:r>
        <w:rPr>
          <w:rFonts w:ascii="Verdana" w:hAnsi="Verdana" w:cs="Verdana" w:hint="eastAsia"/>
          <w:kern w:val="0"/>
          <w:sz w:val="18"/>
          <w:szCs w:val="18"/>
          <w:lang w:val="fr-FR"/>
        </w:rPr>
        <w:t>亲情关怀</w:t>
      </w:r>
      <w:r w:rsidRPr="00F538F6">
        <w:rPr>
          <w:rFonts w:ascii="Verdana" w:hAnsi="Verdana" w:cs="Verdana" w:hint="eastAsia"/>
          <w:kern w:val="0"/>
          <w:sz w:val="18"/>
          <w:szCs w:val="18"/>
          <w:lang w:val="fr-FR"/>
        </w:rPr>
        <w:t>＝＝</w:t>
      </w:r>
      <w:r>
        <w:rPr>
          <w:rFonts w:ascii="Verdana" w:hAnsi="Verdana" w:cs="Verdana" w:hint="eastAsia"/>
          <w:kern w:val="0"/>
          <w:sz w:val="18"/>
          <w:szCs w:val="18"/>
        </w:rPr>
        <w:t>》缺省开通手机</w:t>
      </w:r>
      <w:r w:rsidR="005F7280">
        <w:rPr>
          <w:rFonts w:ascii="Verdana" w:hAnsi="Verdana" w:cs="Verdana" w:hint="eastAsia"/>
          <w:kern w:val="0"/>
          <w:sz w:val="18"/>
          <w:szCs w:val="18"/>
        </w:rPr>
        <w:t>服务</w:t>
      </w:r>
      <w:r>
        <w:rPr>
          <w:rFonts w:ascii="Verdana" w:hAnsi="Verdana" w:cs="Verdana" w:hint="eastAsia"/>
          <w:kern w:val="0"/>
          <w:sz w:val="18"/>
          <w:szCs w:val="18"/>
        </w:rPr>
        <w:t>业务</w:t>
      </w:r>
      <w:r w:rsidRPr="00F538F6">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30</w:t>
      </w:r>
      <w:r w:rsidRPr="00D63A97">
        <w:rPr>
          <w:rFonts w:ascii="Verdana" w:hAnsi="Verdana" w:cs="Verdana" w:hint="eastAsia"/>
          <w:kern w:val="0"/>
          <w:sz w:val="18"/>
          <w:szCs w:val="18"/>
        </w:rPr>
        <w:t>分配</w:t>
      </w:r>
    </w:p>
    <w:p w:rsidR="00F07063" w:rsidRDefault="00F07063" w:rsidP="00AB4EF7">
      <w:pPr>
        <w:ind w:firstLineChars="200" w:firstLine="360"/>
        <w:rPr>
          <w:rFonts w:ascii="Verdana" w:hAnsi="Verdana" w:cs="Verdana"/>
          <w:kern w:val="0"/>
          <w:sz w:val="18"/>
          <w:szCs w:val="18"/>
        </w:rPr>
      </w:pPr>
      <w:r>
        <w:rPr>
          <w:rFonts w:ascii="Verdana" w:hAnsi="Verdana" w:cs="Verdana" w:hint="eastAsia"/>
          <w:kern w:val="0"/>
          <w:sz w:val="18"/>
          <w:szCs w:val="18"/>
          <w:lang w:val="fr-FR"/>
        </w:rPr>
        <w:t>11</w:t>
      </w:r>
      <w:r w:rsidRPr="00C856B8">
        <w:rPr>
          <w:rFonts w:ascii="Verdana" w:hAnsi="Verdana" w:cs="Verdana"/>
          <w:kern w:val="0"/>
          <w:sz w:val="18"/>
          <w:szCs w:val="18"/>
          <w:lang w:val="fr-FR"/>
        </w:rPr>
        <w:t>37:</w:t>
      </w:r>
      <w:r>
        <w:rPr>
          <w:rFonts w:ascii="Verdana" w:hAnsi="Verdana" w:cs="Verdana" w:hint="eastAsia"/>
          <w:kern w:val="0"/>
          <w:sz w:val="18"/>
          <w:szCs w:val="18"/>
          <w:lang w:val="fr-FR"/>
        </w:rPr>
        <w:t>Huawei Mobile Wifi</w:t>
      </w:r>
      <w:r w:rsidRPr="00C856B8">
        <w:rPr>
          <w:rFonts w:ascii="Verdana" w:hAnsi="Verdana" w:cs="Verdana"/>
          <w:kern w:val="0"/>
          <w:sz w:val="18"/>
          <w:szCs w:val="18"/>
          <w:lang w:val="fr-FR"/>
        </w:rPr>
        <w:t xml:space="preserve"> ==</w:t>
      </w:r>
      <w:r w:rsidRPr="00C856B8">
        <w:rPr>
          <w:rFonts w:ascii="Verdana" w:hAnsi="Verdana" w:cs="Verdana" w:hint="eastAsia"/>
          <w:kern w:val="0"/>
          <w:sz w:val="18"/>
          <w:szCs w:val="18"/>
        </w:rPr>
        <w:t>》</w:t>
      </w:r>
      <w:r>
        <w:rPr>
          <w:rFonts w:ascii="Verdana" w:hAnsi="Verdana" w:cs="Verdana" w:hint="eastAsia"/>
          <w:kern w:val="0"/>
          <w:sz w:val="18"/>
          <w:szCs w:val="18"/>
        </w:rPr>
        <w:t>缺省开通</w:t>
      </w:r>
      <w:r w:rsidRPr="00C856B8">
        <w:rPr>
          <w:rFonts w:ascii="Verdana" w:hAnsi="Verdana" w:cs="Verdana" w:hint="eastAsia"/>
          <w:kern w:val="0"/>
          <w:sz w:val="18"/>
          <w:szCs w:val="18"/>
        </w:rPr>
        <w:t>智能路由器</w:t>
      </w:r>
      <w:r>
        <w:rPr>
          <w:rFonts w:ascii="Verdana" w:hAnsi="Verdana" w:cs="Verdana" w:hint="eastAsia"/>
          <w:kern w:val="0"/>
          <w:sz w:val="18"/>
          <w:szCs w:val="18"/>
        </w:rPr>
        <w:t>业务</w:t>
      </w:r>
      <w:r>
        <w:rPr>
          <w:rFonts w:ascii="Verdana" w:hAnsi="Verdana" w:cs="Verdana" w:hint="eastAsia"/>
          <w:kern w:val="0"/>
          <w:sz w:val="18"/>
          <w:szCs w:val="18"/>
          <w:lang w:val="fr-FR"/>
        </w:rPr>
        <w:t>，</w:t>
      </w:r>
      <w:r w:rsidRPr="00D63A97">
        <w:rPr>
          <w:rFonts w:ascii="Verdana" w:hAnsi="Verdana" w:cs="Verdana" w:hint="eastAsia"/>
          <w:kern w:val="0"/>
          <w:sz w:val="18"/>
          <w:szCs w:val="18"/>
        </w:rPr>
        <w:t>对应</w:t>
      </w:r>
      <w:r>
        <w:rPr>
          <w:rFonts w:ascii="Verdana" w:hAnsi="Verdana" w:cs="Verdana"/>
          <w:kern w:val="0"/>
          <w:sz w:val="18"/>
          <w:szCs w:val="18"/>
          <w:lang w:val="fr-FR"/>
        </w:rPr>
        <w:t>userID</w:t>
      </w:r>
      <w:r w:rsidRPr="00D63A97">
        <w:rPr>
          <w:rFonts w:ascii="Verdana" w:hAnsi="Verdana" w:cs="Verdana" w:hint="eastAsia"/>
          <w:kern w:val="0"/>
          <w:sz w:val="18"/>
          <w:szCs w:val="18"/>
        </w:rPr>
        <w:t>按</w:t>
      </w:r>
      <w:r>
        <w:rPr>
          <w:rFonts w:ascii="Verdana" w:hAnsi="Verdana" w:cs="Verdana"/>
          <w:kern w:val="0"/>
          <w:sz w:val="18"/>
          <w:szCs w:val="18"/>
          <w:lang w:val="fr-FR"/>
        </w:rPr>
        <w:t>serviceID</w:t>
      </w:r>
      <w:r>
        <w:rPr>
          <w:rFonts w:ascii="Verdana" w:hAnsi="Verdana" w:cs="Verdana" w:hint="eastAsia"/>
          <w:kern w:val="0"/>
          <w:sz w:val="18"/>
          <w:szCs w:val="18"/>
          <w:lang w:val="fr-FR"/>
        </w:rPr>
        <w:t>＝</w:t>
      </w:r>
      <w:r>
        <w:rPr>
          <w:rFonts w:ascii="Verdana" w:hAnsi="Verdana" w:cs="Verdana"/>
          <w:kern w:val="0"/>
          <w:sz w:val="18"/>
          <w:szCs w:val="18"/>
          <w:lang w:val="fr-FR"/>
        </w:rPr>
        <w:t>37</w:t>
      </w:r>
      <w:r w:rsidRPr="00D63A97">
        <w:rPr>
          <w:rFonts w:ascii="Verdana" w:hAnsi="Verdana" w:cs="Verdana" w:hint="eastAsia"/>
          <w:kern w:val="0"/>
          <w:sz w:val="18"/>
          <w:szCs w:val="18"/>
        </w:rPr>
        <w:t>分配</w:t>
      </w:r>
    </w:p>
    <w:p w:rsidR="005F7280" w:rsidRPr="005F7280" w:rsidRDefault="005F7280" w:rsidP="00AB4EF7">
      <w:pPr>
        <w:ind w:firstLineChars="200" w:firstLine="360"/>
        <w:rPr>
          <w:rFonts w:ascii="Verdana" w:hAnsi="Verdana" w:cs="Verdana"/>
          <w:kern w:val="0"/>
          <w:sz w:val="18"/>
          <w:szCs w:val="18"/>
        </w:rPr>
      </w:pPr>
      <w:r>
        <w:rPr>
          <w:rFonts w:ascii="Verdana" w:hAnsi="Verdana" w:cs="Verdana" w:hint="eastAsia"/>
          <w:kern w:val="0"/>
          <w:sz w:val="18"/>
          <w:szCs w:val="18"/>
        </w:rPr>
        <w:t>1143</w:t>
      </w:r>
      <w:r>
        <w:rPr>
          <w:rFonts w:ascii="Verdana" w:hAnsi="Verdana" w:cs="Verdana" w:hint="eastAsia"/>
          <w:kern w:val="0"/>
          <w:sz w:val="18"/>
          <w:szCs w:val="18"/>
        </w:rPr>
        <w:t>：手机助手手机客户端</w:t>
      </w:r>
      <w:r w:rsidRPr="00BE3CAB">
        <w:rPr>
          <w:rFonts w:ascii="Verdana" w:hAnsi="Verdana" w:cs="Verdana"/>
          <w:kern w:val="0"/>
          <w:sz w:val="18"/>
          <w:szCs w:val="18"/>
          <w:lang w:val="fr-FR"/>
        </w:rPr>
        <w:t>==</w:t>
      </w:r>
      <w:r>
        <w:rPr>
          <w:rFonts w:ascii="Verdana" w:hAnsi="Verdana" w:cs="Verdana" w:hint="eastAsia"/>
          <w:kern w:val="0"/>
          <w:sz w:val="18"/>
          <w:szCs w:val="18"/>
        </w:rPr>
        <w:t>》对应</w:t>
      </w:r>
      <w:r w:rsidRPr="00BE3CAB">
        <w:rPr>
          <w:rFonts w:ascii="Verdana" w:hAnsi="Verdana" w:cs="Verdana"/>
          <w:kern w:val="0"/>
          <w:sz w:val="18"/>
          <w:szCs w:val="18"/>
          <w:lang w:val="fr-FR"/>
        </w:rPr>
        <w:t>userID</w:t>
      </w:r>
      <w:r>
        <w:rPr>
          <w:rFonts w:ascii="Verdana" w:hAnsi="Verdana" w:cs="Verdana" w:hint="eastAsia"/>
          <w:kern w:val="0"/>
          <w:sz w:val="18"/>
          <w:szCs w:val="18"/>
        </w:rPr>
        <w:t>按</w:t>
      </w:r>
      <w:r w:rsidRPr="00BE3CAB">
        <w:rPr>
          <w:rFonts w:ascii="Verdana" w:hAnsi="Verdana" w:cs="Verdana"/>
          <w:kern w:val="0"/>
          <w:sz w:val="18"/>
          <w:szCs w:val="18"/>
          <w:lang w:val="fr-FR"/>
        </w:rPr>
        <w:t>serviceID=4</w:t>
      </w:r>
      <w:r>
        <w:rPr>
          <w:rFonts w:ascii="Verdana" w:hAnsi="Verdana" w:cs="Verdana" w:hint="eastAsia"/>
          <w:kern w:val="0"/>
          <w:sz w:val="18"/>
          <w:szCs w:val="18"/>
          <w:lang w:val="fr-FR"/>
        </w:rPr>
        <w:t>3</w:t>
      </w:r>
      <w:r>
        <w:rPr>
          <w:rFonts w:ascii="Verdana" w:hAnsi="Verdana" w:cs="Verdana" w:hint="eastAsia"/>
          <w:kern w:val="0"/>
          <w:sz w:val="18"/>
          <w:szCs w:val="18"/>
        </w:rPr>
        <w:t>分配</w:t>
      </w:r>
    </w:p>
    <w:p w:rsidR="003D29F1" w:rsidRPr="00252992" w:rsidRDefault="0032060D" w:rsidP="003D29F1">
      <w:pPr>
        <w:ind w:firstLineChars="200" w:firstLine="400"/>
        <w:rPr>
          <w:rFonts w:ascii="宋体" w:cs="宋体"/>
          <w:color w:val="000000"/>
          <w:kern w:val="0"/>
          <w:sz w:val="20"/>
          <w:szCs w:val="20"/>
          <w:lang w:val="fr-FR"/>
        </w:rPr>
      </w:pPr>
      <w:r>
        <w:rPr>
          <w:rFonts w:ascii="宋体" w:cs="宋体" w:hint="eastAsia"/>
          <w:color w:val="000000"/>
          <w:kern w:val="0"/>
          <w:sz w:val="20"/>
          <w:szCs w:val="20"/>
          <w:lang w:val="fr-FR"/>
        </w:rPr>
        <w:t>2001</w:t>
      </w:r>
      <w:r w:rsidR="003D29F1">
        <w:rPr>
          <w:rFonts w:ascii="宋体" w:cs="宋体" w:hint="eastAsia"/>
          <w:color w:val="000000"/>
          <w:kern w:val="0"/>
          <w:sz w:val="20"/>
          <w:szCs w:val="20"/>
          <w:lang w:val="fr-FR"/>
        </w:rPr>
        <w:t>：</w:t>
      </w:r>
      <w:r w:rsidR="00B01E7E" w:rsidRPr="00B01E7E">
        <w:rPr>
          <w:lang w:val="fr-FR"/>
        </w:rPr>
        <w:t>Aico</w:t>
      </w:r>
      <w:r w:rsidR="003D29F1">
        <w:rPr>
          <w:rFonts w:hint="eastAsia"/>
        </w:rPr>
        <w:t>智应用论坛</w:t>
      </w:r>
      <w:r w:rsidR="00B01E7E" w:rsidRPr="00B01E7E">
        <w:rPr>
          <w:lang w:val="fr-FR"/>
        </w:rPr>
        <w:t xml:space="preserve">Portal </w:t>
      </w:r>
      <w:r w:rsidR="003D29F1" w:rsidRPr="00F255DF">
        <w:rPr>
          <w:rFonts w:ascii="Verdana" w:hAnsi="Verdana" w:cs="Verdana"/>
          <w:kern w:val="0"/>
          <w:sz w:val="18"/>
          <w:szCs w:val="18"/>
          <w:lang w:val="fr-FR"/>
        </w:rPr>
        <w:t>＝＝</w:t>
      </w:r>
      <w:r w:rsidR="003D29F1" w:rsidRPr="00D63A97">
        <w:rPr>
          <w:rFonts w:ascii="Verdana" w:hAnsi="Verdana" w:cs="Verdana"/>
          <w:kern w:val="0"/>
          <w:sz w:val="18"/>
          <w:szCs w:val="18"/>
        </w:rPr>
        <w:t>》缺省开通</w:t>
      </w:r>
      <w:r w:rsidR="003D29F1">
        <w:rPr>
          <w:rFonts w:ascii="Verdana" w:hAnsi="Verdana" w:cs="Verdana" w:hint="eastAsia"/>
          <w:kern w:val="0"/>
          <w:sz w:val="18"/>
          <w:szCs w:val="18"/>
        </w:rPr>
        <w:t>天天记事</w:t>
      </w:r>
      <w:r w:rsidR="003D29F1" w:rsidRPr="00F255DF">
        <w:rPr>
          <w:rFonts w:ascii="宋体" w:cs="宋体" w:hint="eastAsia"/>
          <w:kern w:val="0"/>
          <w:sz w:val="18"/>
          <w:szCs w:val="18"/>
          <w:lang w:val="fr-FR"/>
        </w:rPr>
        <w:t>，</w:t>
      </w:r>
      <w:r w:rsidR="003D29F1" w:rsidRPr="00D63A97">
        <w:rPr>
          <w:rFonts w:ascii="Verdana" w:hAnsi="Verdana" w:cs="Verdana" w:hint="eastAsia"/>
          <w:kern w:val="0"/>
          <w:sz w:val="18"/>
          <w:szCs w:val="18"/>
        </w:rPr>
        <w:t>对应</w:t>
      </w:r>
      <w:r w:rsidR="003D29F1" w:rsidRPr="00F255DF">
        <w:rPr>
          <w:rFonts w:ascii="Verdana" w:hAnsi="Verdana" w:cs="Verdana"/>
          <w:kern w:val="0"/>
          <w:sz w:val="18"/>
          <w:szCs w:val="18"/>
          <w:lang w:val="fr-FR"/>
        </w:rPr>
        <w:t>userID</w:t>
      </w:r>
      <w:r w:rsidR="003D29F1" w:rsidRPr="00D63A97">
        <w:rPr>
          <w:rFonts w:ascii="Verdana" w:hAnsi="Verdana" w:cs="Verdana" w:hint="eastAsia"/>
          <w:kern w:val="0"/>
          <w:sz w:val="18"/>
          <w:szCs w:val="18"/>
        </w:rPr>
        <w:t>按</w:t>
      </w:r>
      <w:r w:rsidR="003D29F1" w:rsidRPr="00F255DF">
        <w:rPr>
          <w:rFonts w:ascii="Verdana" w:hAnsi="Verdana" w:cs="Verdana"/>
          <w:kern w:val="0"/>
          <w:sz w:val="18"/>
          <w:szCs w:val="18"/>
          <w:lang w:val="fr-FR"/>
        </w:rPr>
        <w:t>serviceID</w:t>
      </w:r>
      <w:r w:rsidR="003D29F1" w:rsidRPr="00F255DF">
        <w:rPr>
          <w:rFonts w:ascii="Verdana" w:hAnsi="Verdana" w:cs="Verdana" w:hint="eastAsia"/>
          <w:kern w:val="0"/>
          <w:sz w:val="18"/>
          <w:szCs w:val="18"/>
          <w:lang w:val="fr-FR"/>
        </w:rPr>
        <w:t>＝</w:t>
      </w:r>
      <w:r w:rsidR="003D29F1">
        <w:rPr>
          <w:rFonts w:ascii="Verdana" w:hAnsi="Verdana" w:cs="Verdana" w:hint="eastAsia"/>
          <w:kern w:val="0"/>
          <w:sz w:val="18"/>
          <w:szCs w:val="18"/>
          <w:lang w:val="fr-FR"/>
        </w:rPr>
        <w:t>6</w:t>
      </w:r>
      <w:r w:rsidR="003D29F1" w:rsidRPr="00D63A97">
        <w:rPr>
          <w:rFonts w:ascii="Verdana" w:hAnsi="Verdana" w:cs="Verdana" w:hint="eastAsia"/>
          <w:kern w:val="0"/>
          <w:sz w:val="18"/>
          <w:szCs w:val="18"/>
        </w:rPr>
        <w:t>分配</w:t>
      </w:r>
    </w:p>
    <w:p w:rsidR="00A23932" w:rsidRPr="002C51BB" w:rsidRDefault="00AC2E28" w:rsidP="00F255DF">
      <w:pPr>
        <w:ind w:leftChars="200" w:left="420"/>
        <w:rPr>
          <w:rFonts w:ascii="Verdana" w:hAnsi="Verdana" w:cs="Verdana"/>
          <w:kern w:val="0"/>
          <w:sz w:val="18"/>
          <w:szCs w:val="18"/>
          <w:lang w:val="fr-FR"/>
        </w:rPr>
      </w:pPr>
      <w:r>
        <w:rPr>
          <w:rFonts w:ascii="Verdana" w:hAnsi="Verdana" w:hint="eastAsia"/>
          <w:kern w:val="0"/>
          <w:sz w:val="18"/>
          <w:szCs w:val="18"/>
          <w:lang w:val="fr-FR"/>
        </w:rPr>
        <w:t>2002</w:t>
      </w:r>
      <w:r>
        <w:rPr>
          <w:rFonts w:ascii="Verdana" w:hAnsi="Verdana"/>
          <w:kern w:val="0"/>
          <w:sz w:val="18"/>
          <w:szCs w:val="18"/>
          <w:lang w:val="fr-FR"/>
        </w:rPr>
        <w:t> </w:t>
      </w:r>
      <w:r>
        <w:rPr>
          <w:rFonts w:ascii="Verdana" w:hAnsi="Verdana" w:hint="eastAsia"/>
          <w:kern w:val="0"/>
          <w:sz w:val="18"/>
          <w:szCs w:val="18"/>
          <w:lang w:val="fr-FR"/>
        </w:rPr>
        <w:t>:</w:t>
      </w:r>
      <w:r>
        <w:rPr>
          <w:rFonts w:ascii="Verdana" w:hAnsi="Verdana" w:hint="eastAsia"/>
          <w:kern w:val="0"/>
          <w:sz w:val="18"/>
          <w:szCs w:val="18"/>
          <w:lang w:val="fr-FR"/>
        </w:rPr>
        <w:t>华为帐号管理</w:t>
      </w:r>
      <w:r>
        <w:rPr>
          <w:rFonts w:ascii="Verdana" w:hAnsi="Verdana" w:hint="eastAsia"/>
          <w:kern w:val="0"/>
          <w:sz w:val="18"/>
          <w:szCs w:val="18"/>
          <w:lang w:val="fr-FR"/>
        </w:rPr>
        <w:t>WEB</w:t>
      </w:r>
      <w:r w:rsidRPr="00D63A97">
        <w:rPr>
          <w:rFonts w:ascii="Verdana" w:hAnsi="Verdana" w:cs="Verdana"/>
          <w:kern w:val="0"/>
          <w:sz w:val="18"/>
          <w:szCs w:val="18"/>
          <w:lang w:val="fr-FR"/>
        </w:rPr>
        <w:t>＝</w:t>
      </w:r>
      <w:r w:rsidRPr="00D63A97">
        <w:rPr>
          <w:rFonts w:ascii="Verdana" w:hAnsi="Verdana" w:cs="Verdana"/>
          <w:kern w:val="0"/>
          <w:sz w:val="18"/>
          <w:szCs w:val="18"/>
        </w:rPr>
        <w:t>》</w:t>
      </w:r>
      <w:r w:rsidRPr="00D63A97">
        <w:rPr>
          <w:rFonts w:ascii="Verdana" w:hAnsi="Verdana" w:cs="Verdana" w:hint="eastAsia"/>
          <w:kern w:val="0"/>
          <w:sz w:val="18"/>
          <w:szCs w:val="18"/>
        </w:rPr>
        <w:t>对应</w:t>
      </w:r>
      <w:r w:rsidRPr="00D63A97">
        <w:rPr>
          <w:rFonts w:ascii="Verdana" w:hAnsi="Verdana" w:cs="Verdana"/>
          <w:kern w:val="0"/>
          <w:sz w:val="18"/>
          <w:szCs w:val="18"/>
          <w:lang w:val="fr-FR"/>
        </w:rPr>
        <w:t>userID</w:t>
      </w:r>
      <w:r w:rsidRPr="00D63A97">
        <w:rPr>
          <w:rFonts w:ascii="Verdana" w:hAnsi="Verdana" w:cs="Verdana" w:hint="eastAsia"/>
          <w:kern w:val="0"/>
          <w:sz w:val="18"/>
          <w:szCs w:val="18"/>
        </w:rPr>
        <w:t>按</w:t>
      </w:r>
      <w:r w:rsidRPr="00D63A97">
        <w:rPr>
          <w:rFonts w:ascii="Verdana" w:hAnsi="Verdana" w:cs="Verdana"/>
          <w:kern w:val="0"/>
          <w:sz w:val="18"/>
          <w:szCs w:val="18"/>
          <w:lang w:val="fr-FR"/>
        </w:rPr>
        <w:t>serviceID</w:t>
      </w:r>
      <w:r w:rsidRPr="00D63A97">
        <w:rPr>
          <w:rFonts w:ascii="Verdana" w:hAnsi="Verdana" w:cs="Verdana" w:hint="eastAsia"/>
          <w:kern w:val="0"/>
          <w:sz w:val="18"/>
          <w:szCs w:val="18"/>
          <w:lang w:val="fr-FR"/>
        </w:rPr>
        <w:t>＝</w:t>
      </w:r>
      <w:r w:rsidRPr="00D63A97">
        <w:rPr>
          <w:rFonts w:ascii="Verdana" w:hAnsi="Verdana" w:cs="Verdana" w:hint="eastAsia"/>
          <w:kern w:val="0"/>
          <w:sz w:val="18"/>
          <w:szCs w:val="18"/>
          <w:lang w:val="fr-FR"/>
        </w:rPr>
        <w:t>7</w:t>
      </w:r>
      <w:r w:rsidRPr="00D63A97">
        <w:rPr>
          <w:rFonts w:ascii="Verdana" w:hAnsi="Verdana" w:cs="Verdana" w:hint="eastAsia"/>
          <w:kern w:val="0"/>
          <w:sz w:val="18"/>
          <w:szCs w:val="18"/>
        </w:rPr>
        <w:t>分配</w:t>
      </w:r>
      <w:r>
        <w:rPr>
          <w:rFonts w:ascii="Verdana" w:hAnsi="Verdana" w:cs="Verdana" w:hint="eastAsia"/>
          <w:kern w:val="0"/>
          <w:sz w:val="18"/>
          <w:szCs w:val="18"/>
        </w:rPr>
        <w:t>。</w:t>
      </w:r>
    </w:p>
    <w:p w:rsidR="00AA19F9" w:rsidRDefault="00AA19F9" w:rsidP="00F255DF">
      <w:pPr>
        <w:ind w:leftChars="200" w:left="420"/>
        <w:rPr>
          <w:rFonts w:ascii="Verdana" w:hAnsi="Verdana"/>
          <w:kern w:val="0"/>
          <w:sz w:val="18"/>
          <w:szCs w:val="18"/>
          <w:lang w:val="fr-FR"/>
        </w:rPr>
      </w:pPr>
      <w:r>
        <w:rPr>
          <w:rFonts w:ascii="Verdana" w:hAnsi="Verdana" w:hint="eastAsia"/>
          <w:kern w:val="0"/>
          <w:sz w:val="18"/>
          <w:szCs w:val="18"/>
          <w:lang w:val="fr-FR"/>
        </w:rPr>
        <w:t>2003</w:t>
      </w:r>
      <w:r>
        <w:rPr>
          <w:rFonts w:ascii="Verdana" w:hAnsi="Verdana" w:hint="eastAsia"/>
          <w:kern w:val="0"/>
          <w:sz w:val="18"/>
          <w:szCs w:val="18"/>
          <w:lang w:val="fr-FR"/>
        </w:rPr>
        <w:t>：</w:t>
      </w:r>
      <w:r>
        <w:rPr>
          <w:rFonts w:ascii="Verdana" w:hAnsi="Verdana" w:hint="eastAsia"/>
          <w:kern w:val="0"/>
          <w:sz w:val="18"/>
          <w:szCs w:val="18"/>
          <w:lang w:val="fr-FR"/>
        </w:rPr>
        <w:t>Cloud+</w:t>
      </w:r>
      <w:r>
        <w:rPr>
          <w:rFonts w:ascii="Verdana" w:hAnsi="Verdana" w:hint="eastAsia"/>
          <w:kern w:val="0"/>
          <w:sz w:val="18"/>
          <w:szCs w:val="18"/>
          <w:lang w:val="fr-FR"/>
        </w:rPr>
        <w:t>客户端＝＝》对应</w:t>
      </w:r>
      <w:r>
        <w:rPr>
          <w:rFonts w:ascii="Verdana" w:hAnsi="Verdana" w:hint="eastAsia"/>
          <w:kern w:val="0"/>
          <w:sz w:val="18"/>
          <w:szCs w:val="18"/>
          <w:lang w:val="fr-FR"/>
        </w:rPr>
        <w:t>userID</w:t>
      </w:r>
      <w:r>
        <w:rPr>
          <w:rFonts w:ascii="Verdana" w:hAnsi="Verdana" w:hint="eastAsia"/>
          <w:kern w:val="0"/>
          <w:sz w:val="18"/>
          <w:szCs w:val="18"/>
          <w:lang w:val="fr-FR"/>
        </w:rPr>
        <w:t>按</w:t>
      </w:r>
      <w:r>
        <w:rPr>
          <w:rFonts w:ascii="Verdana" w:hAnsi="Verdana" w:hint="eastAsia"/>
          <w:kern w:val="0"/>
          <w:sz w:val="18"/>
          <w:szCs w:val="18"/>
          <w:lang w:val="fr-FR"/>
        </w:rPr>
        <w:t>serviceID=1</w:t>
      </w:r>
      <w:r>
        <w:rPr>
          <w:rFonts w:ascii="Verdana" w:hAnsi="Verdana" w:hint="eastAsia"/>
          <w:kern w:val="0"/>
          <w:sz w:val="18"/>
          <w:szCs w:val="18"/>
          <w:lang w:val="fr-FR"/>
        </w:rPr>
        <w:t>分配。</w:t>
      </w:r>
    </w:p>
    <w:p w:rsidR="0031687E" w:rsidRPr="007C0A80" w:rsidRDefault="0031687E" w:rsidP="0031687E">
      <w:pPr>
        <w:ind w:firstLineChars="200" w:firstLine="360"/>
        <w:rPr>
          <w:rFonts w:ascii="Verdana" w:hAnsi="Verdana" w:cs="Verdana"/>
          <w:kern w:val="0"/>
          <w:sz w:val="18"/>
          <w:szCs w:val="18"/>
          <w:lang w:val="fr-FR"/>
        </w:rPr>
      </w:pPr>
      <w:r>
        <w:rPr>
          <w:rFonts w:ascii="Verdana" w:hAnsi="Verdana" w:cs="Verdana" w:hint="eastAsia"/>
          <w:kern w:val="0"/>
          <w:sz w:val="18"/>
          <w:szCs w:val="18"/>
          <w:lang w:val="fr-FR"/>
        </w:rPr>
        <w:t>2004</w:t>
      </w:r>
      <w:r w:rsidRPr="00A66417">
        <w:rPr>
          <w:rFonts w:ascii="Verdana" w:hAnsi="Verdana" w:cs="Verdana" w:hint="eastAsia"/>
          <w:kern w:val="0"/>
          <w:sz w:val="18"/>
          <w:szCs w:val="18"/>
          <w:lang w:val="fr-FR"/>
        </w:rPr>
        <w:t>：</w:t>
      </w:r>
      <w:r>
        <w:rPr>
          <w:rFonts w:ascii="Verdana" w:hAnsi="Verdana" w:cs="Verdana" w:hint="eastAsia"/>
          <w:kern w:val="0"/>
          <w:sz w:val="18"/>
          <w:szCs w:val="18"/>
          <w:lang w:val="fr-FR"/>
        </w:rPr>
        <w:t>Call</w:t>
      </w:r>
      <w:r w:rsidRPr="00A66417">
        <w:rPr>
          <w:rFonts w:ascii="Verdana" w:hAnsi="Verdana" w:cs="Verdana" w:hint="eastAsia"/>
          <w:kern w:val="0"/>
          <w:sz w:val="18"/>
          <w:szCs w:val="18"/>
          <w:lang w:val="fr-FR"/>
        </w:rPr>
        <w:t>+</w:t>
      </w:r>
      <w:r>
        <w:rPr>
          <w:rFonts w:ascii="Verdana" w:hAnsi="Verdana" w:cs="Verdana" w:hint="eastAsia"/>
          <w:kern w:val="0"/>
          <w:sz w:val="18"/>
          <w:szCs w:val="18"/>
          <w:lang w:val="fr-FR"/>
        </w:rPr>
        <w:t xml:space="preserve"> pad</w:t>
      </w:r>
      <w:r>
        <w:rPr>
          <w:rFonts w:ascii="Verdana" w:hAnsi="Verdana" w:cs="Verdana" w:hint="eastAsia"/>
          <w:kern w:val="0"/>
          <w:sz w:val="18"/>
          <w:szCs w:val="18"/>
          <w:lang w:val="fr-FR"/>
        </w:rPr>
        <w:t>客户端</w:t>
      </w:r>
      <w:r w:rsidRPr="00A66417">
        <w:rPr>
          <w:rFonts w:ascii="Verdana" w:hAnsi="Verdana" w:cs="Verdana" w:hint="eastAsia"/>
          <w:kern w:val="0"/>
          <w:sz w:val="18"/>
          <w:szCs w:val="18"/>
          <w:lang w:val="fr-FR"/>
        </w:rPr>
        <w:t xml:space="preserve">  </w:t>
      </w:r>
      <w:r w:rsidRPr="00F255DF">
        <w:rPr>
          <w:rFonts w:ascii="Verdana" w:hAnsi="Verdana" w:cs="Verdana"/>
          <w:kern w:val="0"/>
          <w:sz w:val="18"/>
          <w:szCs w:val="18"/>
          <w:lang w:val="fr-FR"/>
        </w:rPr>
        <w:t>＝＝</w:t>
      </w:r>
      <w:r w:rsidRPr="00D63A97">
        <w:rPr>
          <w:rFonts w:ascii="Verdana" w:hAnsi="Verdana" w:cs="Verdana"/>
          <w:kern w:val="0"/>
          <w:sz w:val="18"/>
          <w:szCs w:val="18"/>
        </w:rPr>
        <w:t>》缺省开通</w:t>
      </w:r>
      <w:r>
        <w:rPr>
          <w:rFonts w:ascii="Verdana" w:hAnsi="Verdana" w:cs="Verdana" w:hint="eastAsia"/>
          <w:kern w:val="0"/>
          <w:sz w:val="18"/>
          <w:szCs w:val="18"/>
        </w:rPr>
        <w:t>天天电话</w:t>
      </w:r>
      <w:r w:rsidRPr="00D63A97">
        <w:rPr>
          <w:rFonts w:ascii="Verdana" w:hAnsi="Verdana" w:cs="Verdana"/>
          <w:kern w:val="0"/>
          <w:sz w:val="18"/>
          <w:szCs w:val="18"/>
        </w:rPr>
        <w:t>业务</w:t>
      </w:r>
      <w:r w:rsidRPr="00F255DF">
        <w:rPr>
          <w:rFonts w:ascii="宋体" w:cs="宋体"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17</w:t>
      </w:r>
      <w:r w:rsidRPr="00D63A97">
        <w:rPr>
          <w:rFonts w:ascii="Verdana" w:hAnsi="Verdana" w:cs="Verdana" w:hint="eastAsia"/>
          <w:kern w:val="0"/>
          <w:sz w:val="18"/>
          <w:szCs w:val="18"/>
        </w:rPr>
        <w:t>分配</w:t>
      </w:r>
    </w:p>
    <w:p w:rsidR="00FB35B9" w:rsidRDefault="00653FE0">
      <w:pPr>
        <w:ind w:leftChars="200" w:left="420"/>
        <w:rPr>
          <w:rFonts w:ascii="Verdana" w:hAnsi="Verdana" w:cs="Verdana"/>
          <w:kern w:val="0"/>
          <w:sz w:val="18"/>
          <w:szCs w:val="18"/>
          <w:lang w:val="fr-FR"/>
        </w:rPr>
      </w:pPr>
      <w:r>
        <w:rPr>
          <w:rFonts w:ascii="Verdana" w:hAnsi="Verdana" w:hint="eastAsia"/>
          <w:kern w:val="0"/>
          <w:sz w:val="18"/>
          <w:szCs w:val="18"/>
          <w:lang w:val="fr-FR"/>
        </w:rPr>
        <w:t>200</w:t>
      </w:r>
      <w:r w:rsidRPr="00D63A97">
        <w:rPr>
          <w:rFonts w:ascii="Verdana" w:hAnsi="Verdana" w:hint="eastAsia"/>
          <w:kern w:val="0"/>
          <w:sz w:val="18"/>
          <w:szCs w:val="18"/>
          <w:lang w:val="fr-FR"/>
        </w:rPr>
        <w:t>5</w:t>
      </w:r>
      <w:r w:rsidRPr="00D63A97">
        <w:rPr>
          <w:rFonts w:ascii="Verdana" w:hAnsi="Verdana"/>
          <w:kern w:val="0"/>
          <w:sz w:val="18"/>
          <w:szCs w:val="18"/>
          <w:lang w:val="fr-FR"/>
        </w:rPr>
        <w:t> </w:t>
      </w:r>
      <w:r w:rsidRPr="00D63A97">
        <w:rPr>
          <w:rFonts w:ascii="Verdana" w:hAnsi="Verdana" w:hint="eastAsia"/>
          <w:kern w:val="0"/>
          <w:sz w:val="18"/>
          <w:szCs w:val="18"/>
          <w:lang w:val="fr-FR"/>
        </w:rPr>
        <w:t>:</w:t>
      </w:r>
      <w:r>
        <w:rPr>
          <w:rFonts w:ascii="Verdana" w:hAnsi="Verdana" w:hint="eastAsia"/>
          <w:kern w:val="0"/>
          <w:sz w:val="18"/>
          <w:szCs w:val="18"/>
          <w:lang w:val="fr-FR"/>
        </w:rPr>
        <w:t>天天聊巴展专版客户端</w:t>
      </w:r>
      <w:r w:rsidRPr="00D63A97">
        <w:rPr>
          <w:rFonts w:ascii="Verdana" w:hAnsi="Verdana" w:hint="eastAsia"/>
          <w:kern w:val="0"/>
          <w:sz w:val="18"/>
          <w:szCs w:val="18"/>
          <w:lang w:val="fr-FR"/>
        </w:rPr>
        <w:t xml:space="preserve">    </w:t>
      </w:r>
      <w:r w:rsidRPr="00D63A97">
        <w:rPr>
          <w:rFonts w:ascii="Verdana" w:hAnsi="Verdana" w:cs="Verdana"/>
          <w:kern w:val="0"/>
          <w:sz w:val="18"/>
          <w:szCs w:val="18"/>
          <w:lang w:val="fr-FR"/>
        </w:rPr>
        <w:t>＝＝</w:t>
      </w:r>
      <w:r w:rsidRPr="00D63A97">
        <w:rPr>
          <w:rFonts w:ascii="Verdana" w:hAnsi="Verdana" w:cs="Verdana"/>
          <w:kern w:val="0"/>
          <w:sz w:val="18"/>
          <w:szCs w:val="18"/>
        </w:rPr>
        <w:t>》缺省开通</w:t>
      </w:r>
      <w:r w:rsidRPr="00D63A97">
        <w:rPr>
          <w:rFonts w:ascii="Verdana" w:hAnsi="Verdana" w:cs="Verdana" w:hint="eastAsia"/>
          <w:kern w:val="0"/>
          <w:sz w:val="18"/>
          <w:szCs w:val="18"/>
          <w:lang w:val="fr-FR"/>
        </w:rPr>
        <w:t>hotalk</w:t>
      </w:r>
      <w:r w:rsidRPr="00D63A97">
        <w:rPr>
          <w:rFonts w:ascii="Verdana" w:hAnsi="Verdana" w:cs="Verdana"/>
          <w:kern w:val="0"/>
          <w:sz w:val="18"/>
          <w:szCs w:val="18"/>
        </w:rPr>
        <w:t>业务</w:t>
      </w:r>
      <w:r w:rsidRPr="00D63A97">
        <w:rPr>
          <w:rFonts w:ascii="宋体" w:cs="宋体" w:hint="eastAsia"/>
          <w:kern w:val="0"/>
          <w:sz w:val="18"/>
          <w:szCs w:val="18"/>
          <w:lang w:val="fr-FR"/>
        </w:rPr>
        <w:t>，</w:t>
      </w:r>
      <w:r w:rsidRPr="00D63A97">
        <w:rPr>
          <w:rFonts w:ascii="Verdana" w:hAnsi="Verdana" w:cs="Verdana" w:hint="eastAsia"/>
          <w:kern w:val="0"/>
          <w:sz w:val="18"/>
          <w:szCs w:val="18"/>
        </w:rPr>
        <w:t>对应</w:t>
      </w:r>
      <w:r w:rsidRPr="00D63A97">
        <w:rPr>
          <w:rFonts w:ascii="Verdana" w:hAnsi="Verdana" w:cs="Verdana"/>
          <w:kern w:val="0"/>
          <w:sz w:val="18"/>
          <w:szCs w:val="18"/>
          <w:lang w:val="fr-FR"/>
        </w:rPr>
        <w:t>userID</w:t>
      </w:r>
      <w:r w:rsidRPr="00D63A97">
        <w:rPr>
          <w:rFonts w:ascii="Verdana" w:hAnsi="Verdana" w:cs="Verdana" w:hint="eastAsia"/>
          <w:kern w:val="0"/>
          <w:sz w:val="18"/>
          <w:szCs w:val="18"/>
        </w:rPr>
        <w:t>按</w:t>
      </w:r>
      <w:r w:rsidRPr="00D63A97">
        <w:rPr>
          <w:rFonts w:ascii="Verdana" w:hAnsi="Verdana" w:cs="Verdana"/>
          <w:kern w:val="0"/>
          <w:sz w:val="18"/>
          <w:szCs w:val="18"/>
          <w:lang w:val="fr-FR"/>
        </w:rPr>
        <w:t>serviceID</w:t>
      </w:r>
      <w:r w:rsidRPr="00D63A97">
        <w:rPr>
          <w:rFonts w:ascii="Verdana" w:hAnsi="Verdana" w:cs="Verdana" w:hint="eastAsia"/>
          <w:kern w:val="0"/>
          <w:sz w:val="18"/>
          <w:szCs w:val="18"/>
          <w:lang w:val="fr-FR"/>
        </w:rPr>
        <w:t>＝</w:t>
      </w:r>
      <w:r w:rsidRPr="00D63A97">
        <w:rPr>
          <w:rFonts w:ascii="Verdana" w:hAnsi="Verdana" w:cs="Verdana" w:hint="eastAsia"/>
          <w:kern w:val="0"/>
          <w:sz w:val="18"/>
          <w:szCs w:val="18"/>
          <w:lang w:val="fr-FR"/>
        </w:rPr>
        <w:t>3</w:t>
      </w:r>
      <w:r w:rsidRPr="00D63A97">
        <w:rPr>
          <w:rFonts w:ascii="Verdana" w:hAnsi="Verdana" w:cs="Verdana" w:hint="eastAsia"/>
          <w:kern w:val="0"/>
          <w:sz w:val="18"/>
          <w:szCs w:val="18"/>
        </w:rPr>
        <w:t>分配</w:t>
      </w:r>
    </w:p>
    <w:p w:rsidR="001E3B2C" w:rsidRPr="002B6F8D" w:rsidRDefault="001E3B2C" w:rsidP="001E3B2C">
      <w:pPr>
        <w:ind w:firstLineChars="200" w:firstLine="360"/>
        <w:rPr>
          <w:lang w:val="fr-FR"/>
        </w:rPr>
      </w:pPr>
      <w:r>
        <w:rPr>
          <w:rFonts w:ascii="Verdana" w:hAnsi="Verdana" w:cs="Verdana" w:hint="eastAsia"/>
          <w:kern w:val="0"/>
          <w:sz w:val="18"/>
          <w:szCs w:val="18"/>
          <w:lang w:val="fr-FR"/>
        </w:rPr>
        <w:t>20</w:t>
      </w:r>
      <w:r w:rsidRPr="00B00302">
        <w:rPr>
          <w:rFonts w:ascii="Verdana" w:hAnsi="Verdana" w:cs="Verdana"/>
          <w:kern w:val="0"/>
          <w:sz w:val="18"/>
          <w:szCs w:val="18"/>
          <w:lang w:val="fr-FR"/>
        </w:rPr>
        <w:t>13</w:t>
      </w:r>
      <w:r w:rsidRPr="00B00302">
        <w:rPr>
          <w:rFonts w:ascii="Verdana" w:hAnsi="Verdana" w:cs="Verdana" w:hint="eastAsia"/>
          <w:kern w:val="0"/>
          <w:sz w:val="18"/>
          <w:szCs w:val="18"/>
          <w:lang w:val="fr-FR"/>
        </w:rPr>
        <w:t>：</w:t>
      </w:r>
      <w:r w:rsidRPr="00B00302">
        <w:rPr>
          <w:rFonts w:ascii="Verdana" w:hAnsi="Verdana" w:cs="Verdana"/>
          <w:kern w:val="0"/>
          <w:sz w:val="18"/>
          <w:szCs w:val="18"/>
          <w:lang w:val="fr-FR"/>
        </w:rPr>
        <w:t>VoIP</w:t>
      </w:r>
      <w:r>
        <w:rPr>
          <w:rFonts w:ascii="Verdana" w:hAnsi="Verdana" w:cs="Verdana" w:hint="eastAsia"/>
          <w:kern w:val="0"/>
          <w:sz w:val="18"/>
          <w:szCs w:val="18"/>
          <w:lang w:val="fr-FR"/>
        </w:rPr>
        <w:t>东讯</w:t>
      </w:r>
      <w:r>
        <w:rPr>
          <w:rFonts w:ascii="Verdana" w:hAnsi="Verdana" w:cs="Verdana" w:hint="eastAsia"/>
          <w:kern w:val="0"/>
          <w:sz w:val="18"/>
          <w:szCs w:val="18"/>
        </w:rPr>
        <w:t>客户端</w:t>
      </w:r>
      <w:r w:rsidRPr="00F255DF">
        <w:rPr>
          <w:rFonts w:ascii="Verdana" w:hAnsi="Verdana" w:cs="Verdana"/>
          <w:kern w:val="0"/>
          <w:sz w:val="18"/>
          <w:szCs w:val="18"/>
          <w:lang w:val="fr-FR"/>
        </w:rPr>
        <w:t>＝＝</w:t>
      </w:r>
      <w:r w:rsidRPr="00D63A97">
        <w:rPr>
          <w:rFonts w:ascii="Verdana" w:hAnsi="Verdana" w:cs="Verdana"/>
          <w:kern w:val="0"/>
          <w:sz w:val="18"/>
          <w:szCs w:val="18"/>
        </w:rPr>
        <w:t>》缺省开通</w:t>
      </w:r>
      <w:r w:rsidRPr="00B00302">
        <w:rPr>
          <w:rFonts w:ascii="Verdana" w:hAnsi="Verdana" w:cs="Verdana"/>
          <w:kern w:val="0"/>
          <w:sz w:val="18"/>
          <w:szCs w:val="18"/>
          <w:lang w:val="fr-FR"/>
        </w:rPr>
        <w:t>VoIP</w:t>
      </w:r>
      <w:r w:rsidRPr="00D63A97">
        <w:rPr>
          <w:rFonts w:ascii="Verdana" w:hAnsi="Verdana" w:cs="Verdana"/>
          <w:kern w:val="0"/>
          <w:sz w:val="18"/>
          <w:szCs w:val="18"/>
        </w:rPr>
        <w:t>业务</w:t>
      </w:r>
      <w:r w:rsidRPr="00F255DF">
        <w:rPr>
          <w:rFonts w:ascii="宋体" w:cs="宋体"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13</w:t>
      </w:r>
      <w:r w:rsidRPr="00D63A97">
        <w:rPr>
          <w:rFonts w:ascii="Verdana" w:hAnsi="Verdana" w:cs="Verdana" w:hint="eastAsia"/>
          <w:kern w:val="0"/>
          <w:sz w:val="18"/>
          <w:szCs w:val="18"/>
        </w:rPr>
        <w:t>分配</w:t>
      </w:r>
    </w:p>
    <w:p w:rsidR="00B95724" w:rsidRPr="00DA6889" w:rsidRDefault="00B95724" w:rsidP="00B95724">
      <w:pPr>
        <w:ind w:leftChars="200" w:left="420"/>
        <w:rPr>
          <w:rFonts w:ascii="Verdana" w:hAnsi="Verdana" w:cs="Verdana"/>
          <w:kern w:val="0"/>
          <w:sz w:val="18"/>
          <w:szCs w:val="18"/>
          <w:lang w:val="fr-FR"/>
        </w:rPr>
      </w:pPr>
      <w:r w:rsidRPr="003E1849">
        <w:rPr>
          <w:rFonts w:ascii="Verdana" w:hAnsi="Verdana" w:cs="Verdana" w:hint="eastAsia"/>
          <w:kern w:val="0"/>
          <w:sz w:val="18"/>
          <w:szCs w:val="18"/>
          <w:lang w:val="fr-FR"/>
        </w:rPr>
        <w:t>2019</w:t>
      </w:r>
      <w:r w:rsidRPr="003E1849">
        <w:rPr>
          <w:rFonts w:ascii="Verdana" w:hAnsi="Verdana" w:cs="Verdana" w:hint="eastAsia"/>
          <w:kern w:val="0"/>
          <w:sz w:val="18"/>
          <w:szCs w:val="18"/>
          <w:lang w:val="fr-FR"/>
        </w:rPr>
        <w:t>：</w:t>
      </w:r>
      <w:r>
        <w:rPr>
          <w:rFonts w:ascii="Verdana" w:hAnsi="Verdana" w:cs="Verdana" w:hint="eastAsia"/>
          <w:kern w:val="0"/>
          <w:sz w:val="18"/>
          <w:szCs w:val="18"/>
        </w:rPr>
        <w:t>精品游戏</w:t>
      </w:r>
      <w:r w:rsidRPr="00F255DF">
        <w:rPr>
          <w:rFonts w:ascii="Verdana" w:hAnsi="Verdana" w:cs="Verdana"/>
          <w:kern w:val="0"/>
          <w:sz w:val="18"/>
          <w:szCs w:val="18"/>
          <w:lang w:val="fr-FR"/>
        </w:rPr>
        <w:t>＝＝</w:t>
      </w:r>
      <w:r w:rsidRPr="00D63A97">
        <w:rPr>
          <w:rFonts w:ascii="Verdana" w:hAnsi="Verdana" w:cs="Verdana"/>
          <w:kern w:val="0"/>
          <w:sz w:val="18"/>
          <w:szCs w:val="18"/>
        </w:rPr>
        <w:t>》缺省开通</w:t>
      </w:r>
      <w:r>
        <w:rPr>
          <w:rFonts w:ascii="Verdana" w:hAnsi="Verdana" w:cs="Verdana" w:hint="eastAsia"/>
          <w:kern w:val="0"/>
          <w:sz w:val="18"/>
          <w:szCs w:val="18"/>
        </w:rPr>
        <w:t>游戏平台</w:t>
      </w:r>
      <w:r w:rsidRPr="00D63A97">
        <w:rPr>
          <w:rFonts w:ascii="Verdana" w:hAnsi="Verdana" w:cs="Verdana"/>
          <w:kern w:val="0"/>
          <w:sz w:val="18"/>
          <w:szCs w:val="18"/>
        </w:rPr>
        <w:t>业务</w:t>
      </w:r>
      <w:r w:rsidRPr="00F255DF">
        <w:rPr>
          <w:rFonts w:ascii="宋体" w:cs="宋体"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19</w:t>
      </w:r>
      <w:r w:rsidRPr="00D63A97">
        <w:rPr>
          <w:rFonts w:ascii="Verdana" w:hAnsi="Verdana" w:cs="Verdana" w:hint="eastAsia"/>
          <w:kern w:val="0"/>
          <w:sz w:val="18"/>
          <w:szCs w:val="18"/>
        </w:rPr>
        <w:t>分配</w:t>
      </w:r>
    </w:p>
    <w:p w:rsidR="00D2637C" w:rsidRPr="009304FC" w:rsidRDefault="00DF18F5" w:rsidP="00D87485">
      <w:pPr>
        <w:ind w:firstLineChars="200" w:firstLine="360"/>
        <w:rPr>
          <w:rFonts w:ascii="Verdana" w:hAnsi="Verdana" w:cs="Verdana"/>
          <w:kern w:val="0"/>
          <w:sz w:val="18"/>
          <w:szCs w:val="18"/>
          <w:lang w:val="fr-FR"/>
        </w:rPr>
      </w:pPr>
      <w:r w:rsidRPr="00DF18F5">
        <w:rPr>
          <w:rFonts w:ascii="Verdana" w:hAnsi="Verdana" w:cs="Verdana"/>
          <w:kern w:val="0"/>
          <w:sz w:val="18"/>
          <w:szCs w:val="18"/>
          <w:lang w:val="fr-FR"/>
        </w:rPr>
        <w:t xml:space="preserve">2022: </w:t>
      </w:r>
      <w:r w:rsidR="00D2637C">
        <w:rPr>
          <w:rFonts w:ascii="Verdana" w:hAnsi="Verdana" w:cs="Verdana" w:hint="eastAsia"/>
          <w:kern w:val="0"/>
          <w:sz w:val="18"/>
          <w:szCs w:val="18"/>
        </w:rPr>
        <w:t>花粉客户端</w:t>
      </w:r>
      <w:r w:rsidRPr="00DF18F5">
        <w:rPr>
          <w:rFonts w:ascii="Verdana" w:hAnsi="Verdana" w:cs="Verdana" w:hint="eastAsia"/>
          <w:kern w:val="0"/>
          <w:sz w:val="18"/>
          <w:szCs w:val="18"/>
          <w:lang w:val="fr-FR"/>
        </w:rPr>
        <w:t>＝＝</w:t>
      </w:r>
      <w:r w:rsidR="00D2637C">
        <w:rPr>
          <w:rFonts w:ascii="Verdana" w:hAnsi="Verdana" w:cs="Verdana" w:hint="eastAsia"/>
          <w:kern w:val="0"/>
          <w:sz w:val="18"/>
          <w:szCs w:val="18"/>
        </w:rPr>
        <w:t>》缺省开通</w:t>
      </w:r>
      <w:r w:rsidR="00D2637C" w:rsidRPr="00B01E7E">
        <w:rPr>
          <w:rFonts w:ascii="Verdana" w:hAnsi="Verdana" w:cs="Verdana"/>
          <w:kern w:val="0"/>
          <w:sz w:val="18"/>
          <w:szCs w:val="18"/>
          <w:lang w:val="fr-FR"/>
        </w:rPr>
        <w:t>emotion</w:t>
      </w:r>
      <w:r w:rsidR="00D2637C">
        <w:rPr>
          <w:rFonts w:ascii="Verdana" w:hAnsi="Verdana" w:cs="Verdana" w:hint="eastAsia"/>
          <w:kern w:val="0"/>
          <w:sz w:val="18"/>
          <w:szCs w:val="18"/>
        </w:rPr>
        <w:t>论坛</w:t>
      </w:r>
      <w:r w:rsidR="00D2637C" w:rsidRPr="00B01E7E">
        <w:rPr>
          <w:rFonts w:ascii="Verdana" w:hAnsi="Verdana" w:cs="Verdana" w:hint="eastAsia"/>
          <w:kern w:val="0"/>
          <w:sz w:val="18"/>
          <w:szCs w:val="18"/>
          <w:lang w:val="fr-FR"/>
        </w:rPr>
        <w:t>，</w:t>
      </w:r>
      <w:r w:rsidR="00D2637C" w:rsidRPr="00D63A97">
        <w:rPr>
          <w:rFonts w:ascii="Verdana" w:hAnsi="Verdana" w:cs="Verdana" w:hint="eastAsia"/>
          <w:kern w:val="0"/>
          <w:sz w:val="18"/>
          <w:szCs w:val="18"/>
        </w:rPr>
        <w:t>对应</w:t>
      </w:r>
      <w:r w:rsidR="00D2637C" w:rsidRPr="00F255DF">
        <w:rPr>
          <w:rFonts w:ascii="Verdana" w:hAnsi="Verdana" w:cs="Verdana"/>
          <w:kern w:val="0"/>
          <w:sz w:val="18"/>
          <w:szCs w:val="18"/>
          <w:lang w:val="fr-FR"/>
        </w:rPr>
        <w:t>userID</w:t>
      </w:r>
      <w:r w:rsidR="00D2637C" w:rsidRPr="00D63A97">
        <w:rPr>
          <w:rFonts w:ascii="Verdana" w:hAnsi="Verdana" w:cs="Verdana" w:hint="eastAsia"/>
          <w:kern w:val="0"/>
          <w:sz w:val="18"/>
          <w:szCs w:val="18"/>
        </w:rPr>
        <w:t>按</w:t>
      </w:r>
      <w:r w:rsidR="00D2637C" w:rsidRPr="00F255DF">
        <w:rPr>
          <w:rFonts w:ascii="Verdana" w:hAnsi="Verdana" w:cs="Verdana"/>
          <w:kern w:val="0"/>
          <w:sz w:val="18"/>
          <w:szCs w:val="18"/>
          <w:lang w:val="fr-FR"/>
        </w:rPr>
        <w:t>serviceID</w:t>
      </w:r>
      <w:r w:rsidR="00D2637C" w:rsidRPr="00F255DF">
        <w:rPr>
          <w:rFonts w:ascii="Verdana" w:hAnsi="Verdana" w:cs="Verdana" w:hint="eastAsia"/>
          <w:kern w:val="0"/>
          <w:sz w:val="18"/>
          <w:szCs w:val="18"/>
          <w:lang w:val="fr-FR"/>
        </w:rPr>
        <w:t>＝</w:t>
      </w:r>
      <w:r w:rsidR="00D2637C">
        <w:rPr>
          <w:rFonts w:ascii="Verdana" w:hAnsi="Verdana" w:cs="Verdana" w:hint="eastAsia"/>
          <w:kern w:val="0"/>
          <w:sz w:val="18"/>
          <w:szCs w:val="18"/>
          <w:lang w:val="fr-FR"/>
        </w:rPr>
        <w:t>22</w:t>
      </w:r>
      <w:r w:rsidR="00D2637C" w:rsidRPr="00D63A97">
        <w:rPr>
          <w:rFonts w:ascii="Verdana" w:hAnsi="Verdana" w:cs="Verdana" w:hint="eastAsia"/>
          <w:kern w:val="0"/>
          <w:sz w:val="18"/>
          <w:szCs w:val="18"/>
        </w:rPr>
        <w:t>分配</w:t>
      </w:r>
    </w:p>
    <w:p w:rsidR="005D09D4" w:rsidRPr="00544E58" w:rsidRDefault="005D09D4" w:rsidP="005D09D4">
      <w:pPr>
        <w:ind w:firstLineChars="200" w:firstLine="360"/>
        <w:rPr>
          <w:rFonts w:ascii="Verdana" w:hAnsi="Verdana" w:cs="Verdana"/>
          <w:kern w:val="0"/>
          <w:sz w:val="18"/>
          <w:szCs w:val="18"/>
          <w:lang w:val="fr-FR"/>
        </w:rPr>
      </w:pPr>
      <w:r>
        <w:rPr>
          <w:rFonts w:ascii="Verdana" w:hAnsi="Verdana" w:cs="Verdana" w:hint="eastAsia"/>
          <w:kern w:val="0"/>
          <w:sz w:val="18"/>
          <w:szCs w:val="18"/>
          <w:lang w:val="fr-FR"/>
        </w:rPr>
        <w:t>20</w:t>
      </w:r>
      <w:r w:rsidRPr="00B01E7E">
        <w:rPr>
          <w:rFonts w:ascii="Verdana" w:hAnsi="Verdana" w:cs="Verdana"/>
          <w:kern w:val="0"/>
          <w:sz w:val="18"/>
          <w:szCs w:val="18"/>
          <w:lang w:val="fr-FR"/>
        </w:rPr>
        <w:t>2</w:t>
      </w:r>
      <w:r>
        <w:rPr>
          <w:rFonts w:ascii="Verdana" w:hAnsi="Verdana" w:cs="Verdana" w:hint="eastAsia"/>
          <w:kern w:val="0"/>
          <w:sz w:val="18"/>
          <w:szCs w:val="18"/>
          <w:lang w:val="fr-FR"/>
        </w:rPr>
        <w:t>3</w:t>
      </w:r>
      <w:r w:rsidRPr="00B01E7E">
        <w:rPr>
          <w:rFonts w:ascii="Verdana" w:hAnsi="Verdana" w:cs="Verdana" w:hint="eastAsia"/>
          <w:kern w:val="0"/>
          <w:sz w:val="18"/>
          <w:szCs w:val="18"/>
          <w:lang w:val="fr-FR"/>
        </w:rPr>
        <w:t>：</w:t>
      </w:r>
      <w:r>
        <w:rPr>
          <w:rFonts w:ascii="Verdana" w:hAnsi="Verdana" w:cs="Verdana" w:hint="eastAsia"/>
          <w:kern w:val="0"/>
          <w:sz w:val="18"/>
          <w:szCs w:val="18"/>
          <w:lang w:val="fr-FR"/>
        </w:rPr>
        <w:t>花粉俱乐部英文</w:t>
      </w:r>
      <w:r>
        <w:rPr>
          <w:rFonts w:ascii="Verdana" w:hAnsi="Verdana" w:cs="Verdana" w:hint="eastAsia"/>
          <w:kern w:val="0"/>
          <w:sz w:val="18"/>
          <w:szCs w:val="18"/>
        </w:rPr>
        <w:t>论坛</w:t>
      </w:r>
      <w:r w:rsidRPr="00B01E7E">
        <w:rPr>
          <w:rFonts w:ascii="Verdana" w:hAnsi="Verdana" w:cs="Verdana"/>
          <w:kern w:val="0"/>
          <w:sz w:val="18"/>
          <w:szCs w:val="18"/>
          <w:lang w:val="fr-FR"/>
        </w:rPr>
        <w:t>Portal ==</w:t>
      </w:r>
      <w:r>
        <w:rPr>
          <w:rFonts w:ascii="Verdana" w:hAnsi="Verdana" w:cs="Verdana" w:hint="eastAsia"/>
          <w:kern w:val="0"/>
          <w:sz w:val="18"/>
          <w:szCs w:val="18"/>
        </w:rPr>
        <w:t>》缺省开通</w:t>
      </w:r>
      <w:r w:rsidRPr="00B01E7E">
        <w:rPr>
          <w:rFonts w:ascii="Verdana" w:hAnsi="Verdana" w:cs="Verdana"/>
          <w:kern w:val="0"/>
          <w:sz w:val="18"/>
          <w:szCs w:val="18"/>
          <w:lang w:val="fr-FR"/>
        </w:rPr>
        <w:t>emotion</w:t>
      </w:r>
      <w:r>
        <w:rPr>
          <w:rFonts w:ascii="Verdana" w:hAnsi="Verdana" w:cs="Verdana" w:hint="eastAsia"/>
          <w:kern w:val="0"/>
          <w:sz w:val="18"/>
          <w:szCs w:val="18"/>
        </w:rPr>
        <w:t>论坛</w:t>
      </w:r>
      <w:r w:rsidRPr="00B01E7E">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22</w:t>
      </w:r>
      <w:r w:rsidRPr="00D63A97">
        <w:rPr>
          <w:rFonts w:ascii="Verdana" w:hAnsi="Verdana" w:cs="Verdana" w:hint="eastAsia"/>
          <w:kern w:val="0"/>
          <w:sz w:val="18"/>
          <w:szCs w:val="18"/>
        </w:rPr>
        <w:t>分配</w:t>
      </w:r>
    </w:p>
    <w:p w:rsidR="00D87485" w:rsidRPr="00471C40" w:rsidRDefault="00D87485" w:rsidP="00D87485">
      <w:pPr>
        <w:ind w:firstLineChars="200" w:firstLine="360"/>
        <w:rPr>
          <w:rFonts w:ascii="Verdana" w:hAnsi="Verdana" w:cs="Verdana"/>
          <w:kern w:val="0"/>
          <w:sz w:val="18"/>
          <w:szCs w:val="18"/>
          <w:lang w:val="fr-FR"/>
        </w:rPr>
      </w:pPr>
      <w:r>
        <w:rPr>
          <w:rFonts w:ascii="Verdana" w:hAnsi="Verdana" w:hint="eastAsia"/>
          <w:kern w:val="0"/>
          <w:sz w:val="18"/>
          <w:szCs w:val="18"/>
          <w:lang w:val="fr-FR"/>
        </w:rPr>
        <w:t>2026</w:t>
      </w:r>
      <w:r>
        <w:rPr>
          <w:rFonts w:ascii="Verdana" w:hAnsi="Verdana"/>
          <w:kern w:val="0"/>
          <w:sz w:val="18"/>
          <w:szCs w:val="18"/>
          <w:lang w:val="fr-FR"/>
        </w:rPr>
        <w:t> </w:t>
      </w:r>
      <w:r>
        <w:rPr>
          <w:rFonts w:ascii="Verdana" w:hAnsi="Verdana" w:hint="eastAsia"/>
          <w:kern w:val="0"/>
          <w:sz w:val="18"/>
          <w:szCs w:val="18"/>
          <w:lang w:val="fr-FR"/>
        </w:rPr>
        <w:t xml:space="preserve">: </w:t>
      </w:r>
      <w:r>
        <w:rPr>
          <w:rFonts w:ascii="Verdana" w:hAnsi="Verdana" w:hint="eastAsia"/>
          <w:kern w:val="0"/>
          <w:sz w:val="18"/>
          <w:szCs w:val="18"/>
          <w:lang w:val="fr-FR"/>
        </w:rPr>
        <w:t>电商预约后台注册</w:t>
      </w:r>
      <w:r w:rsidRPr="00A66417">
        <w:rPr>
          <w:rFonts w:ascii="Verdana" w:hAnsi="Verdana" w:cs="Verdana" w:hint="eastAsia"/>
          <w:kern w:val="0"/>
          <w:sz w:val="18"/>
          <w:szCs w:val="18"/>
          <w:lang w:val="fr-FR"/>
        </w:rPr>
        <w:t xml:space="preserve">  </w:t>
      </w:r>
      <w:r w:rsidRPr="00F255DF">
        <w:rPr>
          <w:rFonts w:ascii="Verdana" w:hAnsi="Verdana" w:cs="Verdana"/>
          <w:kern w:val="0"/>
          <w:sz w:val="18"/>
          <w:szCs w:val="18"/>
          <w:lang w:val="fr-FR"/>
        </w:rPr>
        <w:t>＝＝</w:t>
      </w:r>
      <w:r w:rsidRPr="00D63A97">
        <w:rPr>
          <w:rFonts w:ascii="Verdana" w:hAnsi="Verdana" w:cs="Verdana"/>
          <w:kern w:val="0"/>
          <w:sz w:val="18"/>
          <w:szCs w:val="18"/>
        </w:rPr>
        <w:t>》缺省开通</w:t>
      </w:r>
      <w:r>
        <w:rPr>
          <w:rFonts w:ascii="Verdana" w:hAnsi="Verdana" w:cs="Verdana" w:hint="eastAsia"/>
          <w:kern w:val="0"/>
          <w:sz w:val="18"/>
          <w:szCs w:val="18"/>
        </w:rPr>
        <w:t>电商</w:t>
      </w:r>
      <w:r w:rsidRPr="00D63A97">
        <w:rPr>
          <w:rFonts w:ascii="Verdana" w:hAnsi="Verdana" w:cs="Verdana"/>
          <w:kern w:val="0"/>
          <w:sz w:val="18"/>
          <w:szCs w:val="18"/>
        </w:rPr>
        <w:t>业务</w:t>
      </w:r>
      <w:r w:rsidRPr="00F255DF">
        <w:rPr>
          <w:rFonts w:ascii="宋体" w:cs="宋体"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26</w:t>
      </w:r>
      <w:r w:rsidRPr="00D63A97">
        <w:rPr>
          <w:rFonts w:ascii="Verdana" w:hAnsi="Verdana" w:cs="Verdana" w:hint="eastAsia"/>
          <w:kern w:val="0"/>
          <w:sz w:val="18"/>
          <w:szCs w:val="18"/>
        </w:rPr>
        <w:t>分配</w:t>
      </w:r>
    </w:p>
    <w:p w:rsidR="00BB5042" w:rsidRPr="00471C40" w:rsidRDefault="00BB5042" w:rsidP="00BB5042">
      <w:pPr>
        <w:ind w:firstLineChars="200" w:firstLine="360"/>
        <w:rPr>
          <w:rFonts w:ascii="Verdana" w:hAnsi="Verdana" w:cs="Verdana"/>
          <w:kern w:val="0"/>
          <w:sz w:val="18"/>
          <w:szCs w:val="18"/>
          <w:lang w:val="fr-FR"/>
        </w:rPr>
      </w:pPr>
      <w:r>
        <w:rPr>
          <w:rFonts w:ascii="Verdana" w:hAnsi="Verdana" w:hint="eastAsia"/>
          <w:kern w:val="0"/>
          <w:sz w:val="18"/>
          <w:szCs w:val="18"/>
          <w:lang w:val="fr-FR"/>
        </w:rPr>
        <w:t>2027</w:t>
      </w:r>
      <w:r>
        <w:rPr>
          <w:rFonts w:ascii="Verdana" w:hAnsi="Verdana"/>
          <w:kern w:val="0"/>
          <w:sz w:val="18"/>
          <w:szCs w:val="18"/>
          <w:lang w:val="fr-FR"/>
        </w:rPr>
        <w:t> </w:t>
      </w:r>
      <w:r>
        <w:rPr>
          <w:rFonts w:ascii="Verdana" w:hAnsi="Verdana" w:hint="eastAsia"/>
          <w:kern w:val="0"/>
          <w:sz w:val="18"/>
          <w:szCs w:val="18"/>
          <w:lang w:val="fr-FR"/>
        </w:rPr>
        <w:t xml:space="preserve">: </w:t>
      </w:r>
      <w:r>
        <w:rPr>
          <w:rFonts w:ascii="Verdana" w:hAnsi="Verdana" w:hint="eastAsia"/>
          <w:kern w:val="0"/>
          <w:sz w:val="18"/>
          <w:szCs w:val="18"/>
          <w:lang w:val="fr-FR"/>
        </w:rPr>
        <w:t>华为商城手机客户端</w:t>
      </w:r>
      <w:r w:rsidRPr="00A66417">
        <w:rPr>
          <w:rFonts w:ascii="Verdana" w:hAnsi="Verdana" w:cs="Verdana" w:hint="eastAsia"/>
          <w:kern w:val="0"/>
          <w:sz w:val="18"/>
          <w:szCs w:val="18"/>
          <w:lang w:val="fr-FR"/>
        </w:rPr>
        <w:t xml:space="preserve">  </w:t>
      </w:r>
      <w:r w:rsidRPr="00F255DF">
        <w:rPr>
          <w:rFonts w:ascii="Verdana" w:hAnsi="Verdana" w:cs="Verdana"/>
          <w:kern w:val="0"/>
          <w:sz w:val="18"/>
          <w:szCs w:val="18"/>
          <w:lang w:val="fr-FR"/>
        </w:rPr>
        <w:t>＝＝</w:t>
      </w:r>
      <w:r w:rsidRPr="00D63A97">
        <w:rPr>
          <w:rFonts w:ascii="Verdana" w:hAnsi="Verdana" w:cs="Verdana"/>
          <w:kern w:val="0"/>
          <w:sz w:val="18"/>
          <w:szCs w:val="18"/>
        </w:rPr>
        <w:t>》缺省开通</w:t>
      </w:r>
      <w:r>
        <w:rPr>
          <w:rFonts w:ascii="Verdana" w:hAnsi="Verdana" w:cs="Verdana" w:hint="eastAsia"/>
          <w:kern w:val="0"/>
          <w:sz w:val="18"/>
          <w:szCs w:val="18"/>
        </w:rPr>
        <w:t>电商</w:t>
      </w:r>
      <w:r w:rsidRPr="00D63A97">
        <w:rPr>
          <w:rFonts w:ascii="Verdana" w:hAnsi="Verdana" w:cs="Verdana"/>
          <w:kern w:val="0"/>
          <w:sz w:val="18"/>
          <w:szCs w:val="18"/>
        </w:rPr>
        <w:t>业务</w:t>
      </w:r>
      <w:r w:rsidRPr="00F255DF">
        <w:rPr>
          <w:rFonts w:ascii="宋体" w:cs="宋体"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26</w:t>
      </w:r>
      <w:r w:rsidRPr="00D63A97">
        <w:rPr>
          <w:rFonts w:ascii="Verdana" w:hAnsi="Verdana" w:cs="Verdana" w:hint="eastAsia"/>
          <w:kern w:val="0"/>
          <w:sz w:val="18"/>
          <w:szCs w:val="18"/>
        </w:rPr>
        <w:t>分配</w:t>
      </w:r>
    </w:p>
    <w:p w:rsidR="00D87485" w:rsidRPr="00BB5042" w:rsidRDefault="00CF1A2F" w:rsidP="0031687E">
      <w:pPr>
        <w:ind w:firstLineChars="200" w:firstLine="360"/>
        <w:rPr>
          <w:rFonts w:ascii="Verdana" w:hAnsi="Verdana" w:cs="Verdana"/>
          <w:kern w:val="0"/>
          <w:sz w:val="18"/>
          <w:szCs w:val="18"/>
          <w:lang w:val="fr-FR"/>
        </w:rPr>
      </w:pPr>
      <w:r>
        <w:rPr>
          <w:rFonts w:ascii="Verdana" w:hAnsi="Verdana" w:cs="Verdana" w:hint="eastAsia"/>
          <w:kern w:val="0"/>
          <w:sz w:val="18"/>
          <w:szCs w:val="18"/>
          <w:lang w:val="fr-FR"/>
        </w:rPr>
        <w:t>2028</w:t>
      </w:r>
      <w:r>
        <w:rPr>
          <w:rFonts w:ascii="Verdana" w:hAnsi="Verdana" w:cs="Verdana" w:hint="eastAsia"/>
          <w:kern w:val="0"/>
          <w:sz w:val="18"/>
          <w:szCs w:val="18"/>
          <w:lang w:val="fr-FR"/>
        </w:rPr>
        <w:t>：智汇云</w:t>
      </w:r>
      <w:r>
        <w:rPr>
          <w:rFonts w:ascii="Verdana" w:hAnsi="Verdana" w:cs="Verdana" w:hint="eastAsia"/>
          <w:kern w:val="0"/>
          <w:sz w:val="18"/>
          <w:szCs w:val="18"/>
          <w:lang w:val="fr-FR"/>
        </w:rPr>
        <w:t xml:space="preserve">Portal </w:t>
      </w:r>
      <w:r>
        <w:rPr>
          <w:rFonts w:ascii="Verdana" w:hAnsi="Verdana" w:cs="Verdana" w:hint="eastAsia"/>
          <w:kern w:val="0"/>
          <w:sz w:val="18"/>
          <w:szCs w:val="18"/>
          <w:lang w:val="fr-FR"/>
        </w:rPr>
        <w:t>＝＝》</w:t>
      </w:r>
      <w:r w:rsidRPr="00D63A97">
        <w:rPr>
          <w:rFonts w:ascii="Verdana" w:hAnsi="Verdana" w:cs="Verdana"/>
          <w:kern w:val="0"/>
          <w:sz w:val="18"/>
          <w:szCs w:val="18"/>
        </w:rPr>
        <w:t>缺省开通</w:t>
      </w:r>
      <w:r w:rsidR="00BB415C">
        <w:rPr>
          <w:rFonts w:ascii="Verdana" w:hAnsi="Verdana" w:cs="Verdana" w:hint="eastAsia"/>
          <w:kern w:val="0"/>
          <w:sz w:val="18"/>
          <w:szCs w:val="18"/>
        </w:rPr>
        <w:t>智汇云</w:t>
      </w:r>
      <w:r w:rsidRPr="00D63A97">
        <w:rPr>
          <w:rFonts w:ascii="Verdana" w:hAnsi="Verdana" w:cs="Verdana"/>
          <w:kern w:val="0"/>
          <w:sz w:val="18"/>
          <w:szCs w:val="18"/>
        </w:rPr>
        <w:t>务</w:t>
      </w:r>
      <w:r w:rsidRPr="00F255DF">
        <w:rPr>
          <w:rFonts w:ascii="宋体" w:cs="宋体"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4</w:t>
      </w:r>
      <w:r w:rsidRPr="00D63A97">
        <w:rPr>
          <w:rFonts w:ascii="Verdana" w:hAnsi="Verdana" w:cs="Verdana" w:hint="eastAsia"/>
          <w:kern w:val="0"/>
          <w:sz w:val="18"/>
          <w:szCs w:val="18"/>
        </w:rPr>
        <w:t>分配</w:t>
      </w:r>
    </w:p>
    <w:p w:rsidR="006814BC" w:rsidRPr="009304FC" w:rsidRDefault="006814BC" w:rsidP="006814BC">
      <w:pPr>
        <w:ind w:firstLineChars="200" w:firstLine="360"/>
        <w:rPr>
          <w:rFonts w:ascii="Verdana" w:hAnsi="Verdana" w:cs="Verdana"/>
          <w:kern w:val="0"/>
          <w:sz w:val="18"/>
          <w:szCs w:val="18"/>
          <w:lang w:val="fr-FR"/>
        </w:rPr>
      </w:pPr>
      <w:r>
        <w:rPr>
          <w:rFonts w:ascii="Verdana" w:hAnsi="Verdana" w:hint="eastAsia"/>
          <w:kern w:val="0"/>
          <w:sz w:val="18"/>
          <w:szCs w:val="18"/>
          <w:lang w:val="fr-FR"/>
        </w:rPr>
        <w:t>2029</w:t>
      </w:r>
      <w:r>
        <w:rPr>
          <w:rFonts w:ascii="Verdana" w:hAnsi="Verdana"/>
          <w:kern w:val="0"/>
          <w:sz w:val="18"/>
          <w:szCs w:val="18"/>
          <w:lang w:val="fr-FR"/>
        </w:rPr>
        <w:t> </w:t>
      </w:r>
      <w:r>
        <w:rPr>
          <w:rFonts w:ascii="Verdana" w:hAnsi="Verdana" w:hint="eastAsia"/>
          <w:kern w:val="0"/>
          <w:sz w:val="18"/>
          <w:szCs w:val="18"/>
          <w:lang w:val="fr-FR"/>
        </w:rPr>
        <w:t xml:space="preserve">: </w:t>
      </w:r>
      <w:r>
        <w:rPr>
          <w:rFonts w:ascii="Verdana" w:hAnsi="Verdana" w:hint="eastAsia"/>
          <w:kern w:val="0"/>
          <w:sz w:val="18"/>
          <w:szCs w:val="18"/>
          <w:lang w:val="fr-FR"/>
        </w:rPr>
        <w:t>华为商城</w:t>
      </w:r>
      <w:r>
        <w:rPr>
          <w:rFonts w:ascii="Verdana" w:hAnsi="Verdana" w:hint="eastAsia"/>
          <w:kern w:val="0"/>
          <w:sz w:val="18"/>
          <w:szCs w:val="18"/>
          <w:lang w:val="fr-FR"/>
        </w:rPr>
        <w:t>B2XB Portal</w:t>
      </w:r>
      <w:r w:rsidRPr="00A66417">
        <w:rPr>
          <w:rFonts w:ascii="Verdana" w:hAnsi="Verdana" w:cs="Verdana" w:hint="eastAsia"/>
          <w:kern w:val="0"/>
          <w:sz w:val="18"/>
          <w:szCs w:val="18"/>
          <w:lang w:val="fr-FR"/>
        </w:rPr>
        <w:t xml:space="preserve">  </w:t>
      </w:r>
      <w:r w:rsidRPr="00F255DF">
        <w:rPr>
          <w:rFonts w:ascii="Verdana" w:hAnsi="Verdana" w:cs="Verdana"/>
          <w:kern w:val="0"/>
          <w:sz w:val="18"/>
          <w:szCs w:val="18"/>
          <w:lang w:val="fr-FR"/>
        </w:rPr>
        <w:t>＝＝</w:t>
      </w:r>
      <w:r w:rsidRPr="00D63A97">
        <w:rPr>
          <w:rFonts w:ascii="Verdana" w:hAnsi="Verdana" w:cs="Verdana"/>
          <w:kern w:val="0"/>
          <w:sz w:val="18"/>
          <w:szCs w:val="18"/>
        </w:rPr>
        <w:t>》缺省开通</w:t>
      </w:r>
      <w:r>
        <w:rPr>
          <w:rFonts w:ascii="Verdana" w:hAnsi="Verdana" w:cs="Verdana" w:hint="eastAsia"/>
          <w:kern w:val="0"/>
          <w:sz w:val="18"/>
          <w:szCs w:val="18"/>
        </w:rPr>
        <w:t>电商</w:t>
      </w:r>
      <w:r w:rsidRPr="00D63A97">
        <w:rPr>
          <w:rFonts w:ascii="Verdana" w:hAnsi="Verdana" w:cs="Verdana"/>
          <w:kern w:val="0"/>
          <w:sz w:val="18"/>
          <w:szCs w:val="18"/>
        </w:rPr>
        <w:t>业务</w:t>
      </w:r>
      <w:r w:rsidRPr="00F255DF">
        <w:rPr>
          <w:rFonts w:ascii="宋体" w:cs="宋体"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26</w:t>
      </w:r>
      <w:r w:rsidRPr="00D63A97">
        <w:rPr>
          <w:rFonts w:ascii="Verdana" w:hAnsi="Verdana" w:cs="Verdana" w:hint="eastAsia"/>
          <w:kern w:val="0"/>
          <w:sz w:val="18"/>
          <w:szCs w:val="18"/>
        </w:rPr>
        <w:t>分配</w:t>
      </w:r>
    </w:p>
    <w:p w:rsidR="009B0B37" w:rsidRPr="00AD2C20" w:rsidRDefault="009B0B37" w:rsidP="009B0B37">
      <w:pPr>
        <w:ind w:firstLineChars="200" w:firstLine="360"/>
        <w:rPr>
          <w:rFonts w:ascii="Verdana" w:hAnsi="Verdana" w:cs="Verdana"/>
          <w:kern w:val="0"/>
          <w:sz w:val="18"/>
          <w:szCs w:val="18"/>
          <w:lang w:val="fr-FR"/>
        </w:rPr>
      </w:pPr>
      <w:r>
        <w:rPr>
          <w:rFonts w:ascii="Verdana" w:hAnsi="Verdana" w:cs="Verdana" w:hint="eastAsia"/>
          <w:kern w:val="0"/>
          <w:sz w:val="18"/>
          <w:szCs w:val="18"/>
          <w:lang w:val="fr-FR"/>
        </w:rPr>
        <w:t>2030</w:t>
      </w:r>
      <w:r w:rsidRPr="00972AD0">
        <w:rPr>
          <w:rFonts w:ascii="Verdana" w:hAnsi="Verdana" w:cs="Verdana" w:hint="eastAsia"/>
          <w:kern w:val="0"/>
          <w:sz w:val="18"/>
          <w:szCs w:val="18"/>
          <w:lang w:val="fr-FR"/>
        </w:rPr>
        <w:t>：</w:t>
      </w:r>
      <w:r>
        <w:rPr>
          <w:rFonts w:ascii="Verdana" w:hAnsi="Verdana" w:cs="Verdana" w:hint="eastAsia"/>
          <w:kern w:val="0"/>
          <w:sz w:val="18"/>
          <w:szCs w:val="18"/>
          <w:lang w:val="fr-FR"/>
        </w:rPr>
        <w:t>华为商城</w:t>
      </w:r>
      <w:r>
        <w:rPr>
          <w:rFonts w:ascii="Verdana" w:hAnsi="Verdana" w:cs="Verdana" w:hint="eastAsia"/>
          <w:kern w:val="0"/>
          <w:sz w:val="18"/>
          <w:szCs w:val="18"/>
          <w:lang w:val="fr-FR"/>
        </w:rPr>
        <w:t>E5 Portal</w:t>
      </w:r>
      <w:r w:rsidRPr="00B01E7E">
        <w:rPr>
          <w:rFonts w:ascii="Verdana" w:hAnsi="Verdana" w:cs="Verdana"/>
          <w:kern w:val="0"/>
          <w:sz w:val="18"/>
          <w:szCs w:val="18"/>
          <w:lang w:val="fr-FR"/>
        </w:rPr>
        <w:t xml:space="preserve"> ==</w:t>
      </w:r>
      <w:r>
        <w:rPr>
          <w:rFonts w:ascii="Verdana" w:hAnsi="Verdana" w:cs="Verdana" w:hint="eastAsia"/>
          <w:kern w:val="0"/>
          <w:sz w:val="18"/>
          <w:szCs w:val="18"/>
        </w:rPr>
        <w:t>》缺省开通电商业务</w:t>
      </w:r>
      <w:r w:rsidRPr="00B01E7E">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26</w:t>
      </w:r>
      <w:r w:rsidRPr="00D63A97">
        <w:rPr>
          <w:rFonts w:ascii="Verdana" w:hAnsi="Verdana" w:cs="Verdana" w:hint="eastAsia"/>
          <w:kern w:val="0"/>
          <w:sz w:val="18"/>
          <w:szCs w:val="18"/>
        </w:rPr>
        <w:t>分配</w:t>
      </w:r>
    </w:p>
    <w:p w:rsidR="008A2973" w:rsidRPr="00AD2C20" w:rsidRDefault="008A2973" w:rsidP="008A2973">
      <w:pPr>
        <w:ind w:firstLineChars="200" w:firstLine="360"/>
        <w:rPr>
          <w:rFonts w:ascii="Verdana" w:hAnsi="Verdana" w:cs="Verdana"/>
          <w:kern w:val="0"/>
          <w:sz w:val="18"/>
          <w:szCs w:val="18"/>
          <w:lang w:val="fr-FR"/>
        </w:rPr>
      </w:pPr>
      <w:r>
        <w:rPr>
          <w:rFonts w:ascii="Verdana" w:hAnsi="Verdana" w:cs="Verdana" w:hint="eastAsia"/>
          <w:kern w:val="0"/>
          <w:sz w:val="18"/>
          <w:szCs w:val="18"/>
          <w:lang w:val="fr-FR"/>
        </w:rPr>
        <w:t>2031</w:t>
      </w:r>
      <w:r w:rsidRPr="00972AD0">
        <w:rPr>
          <w:rFonts w:ascii="Verdana" w:hAnsi="Verdana" w:cs="Verdana" w:hint="eastAsia"/>
          <w:kern w:val="0"/>
          <w:sz w:val="18"/>
          <w:szCs w:val="18"/>
          <w:lang w:val="fr-FR"/>
        </w:rPr>
        <w:t>：</w:t>
      </w:r>
      <w:r>
        <w:rPr>
          <w:rFonts w:ascii="Verdana" w:hAnsi="Verdana" w:cs="Verdana" w:hint="eastAsia"/>
          <w:kern w:val="0"/>
          <w:sz w:val="18"/>
          <w:szCs w:val="18"/>
        </w:rPr>
        <w:t>马来</w:t>
      </w:r>
      <w:r>
        <w:rPr>
          <w:rFonts w:ascii="Verdana" w:hAnsi="Verdana" w:cs="Verdana" w:hint="eastAsia"/>
          <w:kern w:val="0"/>
          <w:sz w:val="18"/>
          <w:szCs w:val="18"/>
          <w:lang w:val="fr-FR"/>
        </w:rPr>
        <w:t>商城</w:t>
      </w:r>
      <w:r>
        <w:rPr>
          <w:rFonts w:ascii="Verdana" w:hAnsi="Verdana" w:cs="Verdana" w:hint="eastAsia"/>
          <w:kern w:val="0"/>
          <w:sz w:val="18"/>
          <w:szCs w:val="18"/>
          <w:lang w:val="fr-FR"/>
        </w:rPr>
        <w:t>Portal</w:t>
      </w:r>
      <w:r w:rsidRPr="00B01E7E">
        <w:rPr>
          <w:rFonts w:ascii="Verdana" w:hAnsi="Verdana" w:cs="Verdana"/>
          <w:kern w:val="0"/>
          <w:sz w:val="18"/>
          <w:szCs w:val="18"/>
          <w:lang w:val="fr-FR"/>
        </w:rPr>
        <w:t xml:space="preserve"> ==</w:t>
      </w:r>
      <w:r>
        <w:rPr>
          <w:rFonts w:ascii="Verdana" w:hAnsi="Verdana" w:cs="Verdana" w:hint="eastAsia"/>
          <w:kern w:val="0"/>
          <w:sz w:val="18"/>
          <w:szCs w:val="18"/>
        </w:rPr>
        <w:t>》缺省开通电商业务</w:t>
      </w:r>
      <w:r w:rsidRPr="00B01E7E">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26</w:t>
      </w:r>
      <w:r w:rsidRPr="00D63A97">
        <w:rPr>
          <w:rFonts w:ascii="Verdana" w:hAnsi="Verdana" w:cs="Verdana" w:hint="eastAsia"/>
          <w:kern w:val="0"/>
          <w:sz w:val="18"/>
          <w:szCs w:val="18"/>
        </w:rPr>
        <w:t>分配</w:t>
      </w:r>
    </w:p>
    <w:p w:rsidR="008A2973" w:rsidRPr="00AD2C20" w:rsidRDefault="008A2973" w:rsidP="008A2973">
      <w:pPr>
        <w:ind w:firstLineChars="200" w:firstLine="360"/>
        <w:rPr>
          <w:rFonts w:ascii="Verdana" w:hAnsi="Verdana" w:cs="Verdana"/>
          <w:kern w:val="0"/>
          <w:sz w:val="18"/>
          <w:szCs w:val="18"/>
          <w:lang w:val="fr-FR"/>
        </w:rPr>
      </w:pPr>
      <w:r>
        <w:rPr>
          <w:rFonts w:ascii="Verdana" w:hAnsi="Verdana" w:cs="Verdana" w:hint="eastAsia"/>
          <w:kern w:val="0"/>
          <w:sz w:val="18"/>
          <w:szCs w:val="18"/>
          <w:lang w:val="fr-FR"/>
        </w:rPr>
        <w:t>2032</w:t>
      </w:r>
      <w:r w:rsidRPr="00972AD0">
        <w:rPr>
          <w:rFonts w:ascii="Verdana" w:hAnsi="Verdana" w:cs="Verdana" w:hint="eastAsia"/>
          <w:kern w:val="0"/>
          <w:sz w:val="18"/>
          <w:szCs w:val="18"/>
          <w:lang w:val="fr-FR"/>
        </w:rPr>
        <w:t>：</w:t>
      </w:r>
      <w:r>
        <w:rPr>
          <w:rFonts w:ascii="Verdana" w:hAnsi="Verdana" w:cs="Verdana" w:hint="eastAsia"/>
          <w:kern w:val="0"/>
          <w:sz w:val="18"/>
          <w:szCs w:val="18"/>
          <w:lang w:val="fr-FR"/>
        </w:rPr>
        <w:t>新加坡商城</w:t>
      </w:r>
      <w:r>
        <w:rPr>
          <w:rFonts w:ascii="Verdana" w:hAnsi="Verdana" w:cs="Verdana" w:hint="eastAsia"/>
          <w:kern w:val="0"/>
          <w:sz w:val="18"/>
          <w:szCs w:val="18"/>
          <w:lang w:val="fr-FR"/>
        </w:rPr>
        <w:t>Portal</w:t>
      </w:r>
      <w:r w:rsidRPr="00B01E7E">
        <w:rPr>
          <w:rFonts w:ascii="Verdana" w:hAnsi="Verdana" w:cs="Verdana"/>
          <w:kern w:val="0"/>
          <w:sz w:val="18"/>
          <w:szCs w:val="18"/>
          <w:lang w:val="fr-FR"/>
        </w:rPr>
        <w:t xml:space="preserve"> ==</w:t>
      </w:r>
      <w:r>
        <w:rPr>
          <w:rFonts w:ascii="Verdana" w:hAnsi="Verdana" w:cs="Verdana" w:hint="eastAsia"/>
          <w:kern w:val="0"/>
          <w:sz w:val="18"/>
          <w:szCs w:val="18"/>
        </w:rPr>
        <w:t>》缺省开通电商业务</w:t>
      </w:r>
      <w:r w:rsidRPr="00B01E7E">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26</w:t>
      </w:r>
      <w:r w:rsidRPr="00D63A97">
        <w:rPr>
          <w:rFonts w:ascii="Verdana" w:hAnsi="Verdana" w:cs="Verdana" w:hint="eastAsia"/>
          <w:kern w:val="0"/>
          <w:sz w:val="18"/>
          <w:szCs w:val="18"/>
        </w:rPr>
        <w:t>分配</w:t>
      </w:r>
    </w:p>
    <w:p w:rsidR="001E49B1" w:rsidRPr="00AD2C20" w:rsidRDefault="001E49B1" w:rsidP="001E49B1">
      <w:pPr>
        <w:ind w:firstLineChars="200" w:firstLine="360"/>
        <w:rPr>
          <w:ins w:id="1020" w:author="x00116998" w:date="2015-01-12T15:17:00Z"/>
          <w:rFonts w:ascii="Verdana" w:hAnsi="Verdana" w:cs="Verdana"/>
          <w:kern w:val="0"/>
          <w:sz w:val="18"/>
          <w:szCs w:val="18"/>
          <w:lang w:val="fr-FR"/>
        </w:rPr>
      </w:pPr>
    </w:p>
    <w:p w:rsidR="008D5E2F" w:rsidRPr="00304228" w:rsidRDefault="008D5E2F" w:rsidP="008D5E2F">
      <w:pPr>
        <w:ind w:firstLineChars="200" w:firstLine="360"/>
        <w:rPr>
          <w:rFonts w:ascii="Verdana" w:hAnsi="Verdana" w:cs="Verdana"/>
          <w:kern w:val="0"/>
          <w:sz w:val="18"/>
          <w:szCs w:val="18"/>
          <w:lang w:val="fr-FR"/>
        </w:rPr>
      </w:pPr>
      <w:r>
        <w:rPr>
          <w:rFonts w:ascii="Verdana" w:hAnsi="Verdana" w:cs="Verdana" w:hint="eastAsia"/>
          <w:kern w:val="0"/>
          <w:sz w:val="18"/>
          <w:szCs w:val="18"/>
          <w:lang w:val="fr-FR"/>
        </w:rPr>
        <w:t>2033</w:t>
      </w:r>
      <w:r w:rsidRPr="00972AD0">
        <w:rPr>
          <w:rFonts w:ascii="Verdana" w:hAnsi="Verdana" w:cs="Verdana" w:hint="eastAsia"/>
          <w:kern w:val="0"/>
          <w:sz w:val="18"/>
          <w:szCs w:val="18"/>
          <w:lang w:val="fr-FR"/>
        </w:rPr>
        <w:t>：</w:t>
      </w:r>
      <w:r>
        <w:rPr>
          <w:rFonts w:ascii="Verdana" w:hAnsi="Verdana" w:cs="Verdana" w:hint="eastAsia"/>
          <w:kern w:val="0"/>
          <w:sz w:val="18"/>
          <w:szCs w:val="18"/>
          <w:lang w:val="fr-FR"/>
        </w:rPr>
        <w:t>华为商城直通车</w:t>
      </w:r>
      <w:r w:rsidRPr="00B01E7E">
        <w:rPr>
          <w:rFonts w:ascii="Verdana" w:hAnsi="Verdana" w:cs="Verdana"/>
          <w:kern w:val="0"/>
          <w:sz w:val="18"/>
          <w:szCs w:val="18"/>
          <w:lang w:val="fr-FR"/>
        </w:rPr>
        <w:t xml:space="preserve"> ==</w:t>
      </w:r>
      <w:r>
        <w:rPr>
          <w:rFonts w:ascii="Verdana" w:hAnsi="Verdana" w:cs="Verdana" w:hint="eastAsia"/>
          <w:kern w:val="0"/>
          <w:sz w:val="18"/>
          <w:szCs w:val="18"/>
        </w:rPr>
        <w:t>》缺省开通电商</w:t>
      </w:r>
      <w:r w:rsidRPr="00AD2C20">
        <w:rPr>
          <w:rFonts w:ascii="Verdana" w:hAnsi="Verdana" w:cs="Verdana" w:hint="eastAsia"/>
          <w:kern w:val="0"/>
          <w:sz w:val="18"/>
          <w:szCs w:val="18"/>
          <w:lang w:val="fr-FR"/>
        </w:rPr>
        <w:t>B2XB</w:t>
      </w:r>
      <w:r>
        <w:rPr>
          <w:rFonts w:ascii="Verdana" w:hAnsi="Verdana" w:cs="Verdana" w:hint="eastAsia"/>
          <w:kern w:val="0"/>
          <w:sz w:val="18"/>
          <w:szCs w:val="18"/>
        </w:rPr>
        <w:t>业务</w:t>
      </w:r>
      <w:r w:rsidRPr="00B01E7E">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33</w:t>
      </w:r>
      <w:r w:rsidRPr="00D63A97">
        <w:rPr>
          <w:rFonts w:ascii="Verdana" w:hAnsi="Verdana" w:cs="Verdana" w:hint="eastAsia"/>
          <w:kern w:val="0"/>
          <w:sz w:val="18"/>
          <w:szCs w:val="18"/>
        </w:rPr>
        <w:t>分配</w:t>
      </w:r>
    </w:p>
    <w:p w:rsidR="00EF0ADF" w:rsidRPr="00AD2C20" w:rsidRDefault="00EF0ADF" w:rsidP="00EF0ADF">
      <w:pPr>
        <w:ind w:firstLineChars="200" w:firstLine="360"/>
        <w:rPr>
          <w:rFonts w:ascii="Verdana" w:hAnsi="Verdana" w:cs="Verdana"/>
          <w:kern w:val="0"/>
          <w:sz w:val="18"/>
          <w:szCs w:val="18"/>
          <w:lang w:val="fr-FR"/>
        </w:rPr>
      </w:pPr>
      <w:r>
        <w:rPr>
          <w:rFonts w:ascii="Verdana" w:hAnsi="Verdana" w:cs="Verdana" w:hint="eastAsia"/>
          <w:kern w:val="0"/>
          <w:sz w:val="18"/>
          <w:szCs w:val="18"/>
          <w:lang w:val="fr-FR"/>
        </w:rPr>
        <w:t>2333</w:t>
      </w:r>
      <w:r w:rsidRPr="00972AD0">
        <w:rPr>
          <w:rFonts w:ascii="Verdana" w:hAnsi="Verdana" w:cs="Verdana" w:hint="eastAsia"/>
          <w:kern w:val="0"/>
          <w:sz w:val="18"/>
          <w:szCs w:val="18"/>
          <w:lang w:val="fr-FR"/>
        </w:rPr>
        <w:t>：</w:t>
      </w:r>
      <w:r>
        <w:rPr>
          <w:rFonts w:ascii="Verdana" w:hAnsi="Verdana" w:cs="Verdana" w:hint="eastAsia"/>
          <w:kern w:val="0"/>
          <w:sz w:val="18"/>
          <w:szCs w:val="18"/>
          <w:lang w:val="fr-FR"/>
        </w:rPr>
        <w:t>华为商城</w:t>
      </w:r>
      <w:r>
        <w:rPr>
          <w:rFonts w:ascii="Verdana" w:hAnsi="Verdana" w:cs="Verdana" w:hint="eastAsia"/>
          <w:kern w:val="0"/>
          <w:sz w:val="18"/>
          <w:szCs w:val="18"/>
          <w:lang w:val="fr-FR"/>
        </w:rPr>
        <w:t>B2B portal</w:t>
      </w:r>
      <w:r w:rsidRPr="00B01E7E">
        <w:rPr>
          <w:rFonts w:ascii="Verdana" w:hAnsi="Verdana" w:cs="Verdana"/>
          <w:kern w:val="0"/>
          <w:sz w:val="18"/>
          <w:szCs w:val="18"/>
          <w:lang w:val="fr-FR"/>
        </w:rPr>
        <w:t xml:space="preserve"> ==</w:t>
      </w:r>
      <w:r>
        <w:rPr>
          <w:rFonts w:ascii="Verdana" w:hAnsi="Verdana" w:cs="Verdana" w:hint="eastAsia"/>
          <w:kern w:val="0"/>
          <w:sz w:val="18"/>
          <w:szCs w:val="18"/>
        </w:rPr>
        <w:t>》缺省开通电商</w:t>
      </w:r>
      <w:r w:rsidRPr="00AD2C20">
        <w:rPr>
          <w:rFonts w:ascii="Verdana" w:hAnsi="Verdana" w:cs="Verdana" w:hint="eastAsia"/>
          <w:kern w:val="0"/>
          <w:sz w:val="18"/>
          <w:szCs w:val="18"/>
          <w:lang w:val="fr-FR"/>
        </w:rPr>
        <w:t>B2XB</w:t>
      </w:r>
      <w:r>
        <w:rPr>
          <w:rFonts w:ascii="Verdana" w:hAnsi="Verdana" w:cs="Verdana" w:hint="eastAsia"/>
          <w:kern w:val="0"/>
          <w:sz w:val="18"/>
          <w:szCs w:val="18"/>
        </w:rPr>
        <w:t>业务</w:t>
      </w:r>
      <w:r w:rsidRPr="00B01E7E">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33</w:t>
      </w:r>
      <w:r w:rsidRPr="00D63A97">
        <w:rPr>
          <w:rFonts w:ascii="Verdana" w:hAnsi="Verdana" w:cs="Verdana" w:hint="eastAsia"/>
          <w:kern w:val="0"/>
          <w:sz w:val="18"/>
          <w:szCs w:val="18"/>
        </w:rPr>
        <w:t>分配</w:t>
      </w:r>
    </w:p>
    <w:p w:rsidR="007457A6" w:rsidRPr="00AD2C20" w:rsidRDefault="007457A6" w:rsidP="007457A6">
      <w:pPr>
        <w:ind w:firstLineChars="200" w:firstLine="360"/>
        <w:rPr>
          <w:ins w:id="1021" w:author="x00116998" w:date="2015-01-04T09:10:00Z"/>
          <w:rFonts w:ascii="Verdana" w:hAnsi="Verdana" w:cs="Verdana"/>
          <w:kern w:val="0"/>
          <w:sz w:val="18"/>
          <w:szCs w:val="18"/>
          <w:lang w:val="fr-FR"/>
        </w:rPr>
      </w:pPr>
      <w:ins w:id="1022" w:author="x00116998" w:date="2015-01-04T09:10:00Z">
        <w:r>
          <w:rPr>
            <w:rFonts w:ascii="Verdana" w:hAnsi="Verdana" w:cs="Verdana" w:hint="eastAsia"/>
            <w:kern w:val="0"/>
            <w:sz w:val="18"/>
            <w:szCs w:val="18"/>
            <w:lang w:val="fr-FR"/>
          </w:rPr>
          <w:t>2334</w:t>
        </w:r>
        <w:r w:rsidRPr="00972AD0">
          <w:rPr>
            <w:rFonts w:ascii="Verdana" w:hAnsi="Verdana" w:cs="Verdana" w:hint="eastAsia"/>
            <w:kern w:val="0"/>
            <w:sz w:val="18"/>
            <w:szCs w:val="18"/>
            <w:lang w:val="fr-FR"/>
          </w:rPr>
          <w:t>：</w:t>
        </w:r>
        <w:r w:rsidR="0067394A" w:rsidRPr="0067394A">
          <w:rPr>
            <w:rFonts w:ascii="Verdana" w:hAnsi="Verdana" w:cs="Verdana"/>
            <w:kern w:val="0"/>
            <w:sz w:val="18"/>
            <w:szCs w:val="18"/>
            <w:lang w:val="fr-FR"/>
          </w:rPr>
          <w:t>b.vmall.my</w:t>
        </w:r>
        <w:r>
          <w:rPr>
            <w:rFonts w:ascii="Verdana" w:hAnsi="Verdana" w:cs="Verdana" w:hint="eastAsia"/>
            <w:kern w:val="0"/>
            <w:sz w:val="18"/>
            <w:szCs w:val="18"/>
            <w:lang w:val="fr-FR"/>
          </w:rPr>
          <w:t xml:space="preserve"> portal</w:t>
        </w:r>
        <w:r w:rsidRPr="00B01E7E">
          <w:rPr>
            <w:rFonts w:ascii="Verdana" w:hAnsi="Verdana" w:cs="Verdana"/>
            <w:kern w:val="0"/>
            <w:sz w:val="18"/>
            <w:szCs w:val="18"/>
            <w:lang w:val="fr-FR"/>
          </w:rPr>
          <w:t xml:space="preserve"> ==</w:t>
        </w:r>
        <w:r>
          <w:rPr>
            <w:rFonts w:ascii="Verdana" w:hAnsi="Verdana" w:cs="Verdana" w:hint="eastAsia"/>
            <w:kern w:val="0"/>
            <w:sz w:val="18"/>
            <w:szCs w:val="18"/>
          </w:rPr>
          <w:t>》缺省开通电商</w:t>
        </w:r>
        <w:r w:rsidRPr="00AD2C20">
          <w:rPr>
            <w:rFonts w:ascii="Verdana" w:hAnsi="Verdana" w:cs="Verdana" w:hint="eastAsia"/>
            <w:kern w:val="0"/>
            <w:sz w:val="18"/>
            <w:szCs w:val="18"/>
            <w:lang w:val="fr-FR"/>
          </w:rPr>
          <w:t>B2XB</w:t>
        </w:r>
        <w:r>
          <w:rPr>
            <w:rFonts w:ascii="Verdana" w:hAnsi="Verdana" w:cs="Verdana" w:hint="eastAsia"/>
            <w:kern w:val="0"/>
            <w:sz w:val="18"/>
            <w:szCs w:val="18"/>
          </w:rPr>
          <w:t>业务</w:t>
        </w:r>
        <w:r w:rsidRPr="00B01E7E">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33</w:t>
        </w:r>
        <w:r w:rsidRPr="00D63A97">
          <w:rPr>
            <w:rFonts w:ascii="Verdana" w:hAnsi="Verdana" w:cs="Verdana" w:hint="eastAsia"/>
            <w:kern w:val="0"/>
            <w:sz w:val="18"/>
            <w:szCs w:val="18"/>
          </w:rPr>
          <w:t>分配</w:t>
        </w:r>
      </w:ins>
    </w:p>
    <w:p w:rsidR="008D5E2F" w:rsidRPr="001E49B1" w:rsidRDefault="008D5E2F" w:rsidP="008D5E2F">
      <w:pPr>
        <w:ind w:firstLineChars="200" w:firstLine="400"/>
        <w:rPr>
          <w:rFonts w:ascii="宋体" w:cs="宋体"/>
          <w:color w:val="000000"/>
          <w:kern w:val="0"/>
          <w:sz w:val="20"/>
          <w:szCs w:val="20"/>
          <w:lang w:val="fr-FR"/>
        </w:rPr>
      </w:pPr>
    </w:p>
    <w:p w:rsidR="004035B9" w:rsidRPr="00BA314A" w:rsidRDefault="00DF18F5" w:rsidP="004035B9">
      <w:pPr>
        <w:ind w:firstLineChars="200" w:firstLine="360"/>
        <w:rPr>
          <w:rFonts w:ascii="Verdana" w:hAnsi="Verdana" w:cs="Verdana"/>
          <w:kern w:val="0"/>
          <w:sz w:val="18"/>
          <w:szCs w:val="18"/>
          <w:lang w:val="fr-FR"/>
        </w:rPr>
      </w:pPr>
      <w:r w:rsidRPr="00DF18F5">
        <w:rPr>
          <w:rFonts w:ascii="Verdana" w:hAnsi="Verdana" w:cs="Verdana"/>
          <w:kern w:val="0"/>
          <w:sz w:val="18"/>
          <w:szCs w:val="18"/>
          <w:lang w:val="fr-FR"/>
        </w:rPr>
        <w:t xml:space="preserve">2034: iMax Portal </w:t>
      </w:r>
      <w:r w:rsidR="004035B9">
        <w:rPr>
          <w:rFonts w:ascii="Verdana" w:hAnsi="Verdana" w:hint="eastAsia"/>
          <w:kern w:val="0"/>
          <w:sz w:val="18"/>
          <w:szCs w:val="18"/>
          <w:lang w:val="fr-FR"/>
        </w:rPr>
        <w:t xml:space="preserve"> </w:t>
      </w:r>
      <w:r w:rsidR="004035B9">
        <w:rPr>
          <w:rFonts w:ascii="Verdana" w:hAnsi="Verdana" w:hint="eastAsia"/>
          <w:kern w:val="0"/>
          <w:sz w:val="18"/>
          <w:szCs w:val="18"/>
          <w:lang w:val="fr-FR"/>
        </w:rPr>
        <w:t>＝＝》</w:t>
      </w:r>
      <w:r w:rsidR="004035B9">
        <w:rPr>
          <w:rFonts w:ascii="Verdana" w:hAnsi="Verdana" w:cs="Verdana" w:hint="eastAsia"/>
          <w:kern w:val="0"/>
          <w:sz w:val="18"/>
          <w:szCs w:val="18"/>
        </w:rPr>
        <w:t>缺省开通</w:t>
      </w:r>
      <w:r w:rsidRPr="00DF18F5">
        <w:rPr>
          <w:rFonts w:ascii="Verdana" w:hAnsi="Verdana" w:cs="Verdana"/>
          <w:kern w:val="0"/>
          <w:sz w:val="18"/>
          <w:szCs w:val="18"/>
          <w:lang w:val="fr-FR"/>
        </w:rPr>
        <w:t>iMax</w:t>
      </w:r>
      <w:r w:rsidR="004035B9">
        <w:rPr>
          <w:rFonts w:ascii="Verdana" w:hAnsi="Verdana" w:cs="Verdana" w:hint="eastAsia"/>
          <w:kern w:val="0"/>
          <w:sz w:val="18"/>
          <w:szCs w:val="18"/>
        </w:rPr>
        <w:t>业务</w:t>
      </w:r>
      <w:r w:rsidR="004035B9" w:rsidRPr="00F538F6">
        <w:rPr>
          <w:rFonts w:ascii="Verdana" w:hAnsi="Verdana" w:cs="Verdana" w:hint="eastAsia"/>
          <w:kern w:val="0"/>
          <w:sz w:val="18"/>
          <w:szCs w:val="18"/>
          <w:lang w:val="fr-FR"/>
        </w:rPr>
        <w:t>，</w:t>
      </w:r>
      <w:r w:rsidR="004035B9" w:rsidRPr="00D63A97">
        <w:rPr>
          <w:rFonts w:ascii="Verdana" w:hAnsi="Verdana" w:cs="Verdana" w:hint="eastAsia"/>
          <w:kern w:val="0"/>
          <w:sz w:val="18"/>
          <w:szCs w:val="18"/>
        </w:rPr>
        <w:t>对应</w:t>
      </w:r>
      <w:r w:rsidR="004035B9" w:rsidRPr="00F255DF">
        <w:rPr>
          <w:rFonts w:ascii="Verdana" w:hAnsi="Verdana" w:cs="Verdana"/>
          <w:kern w:val="0"/>
          <w:sz w:val="18"/>
          <w:szCs w:val="18"/>
          <w:lang w:val="fr-FR"/>
        </w:rPr>
        <w:t>userID</w:t>
      </w:r>
      <w:r w:rsidR="004035B9" w:rsidRPr="00D63A97">
        <w:rPr>
          <w:rFonts w:ascii="Verdana" w:hAnsi="Verdana" w:cs="Verdana" w:hint="eastAsia"/>
          <w:kern w:val="0"/>
          <w:sz w:val="18"/>
          <w:szCs w:val="18"/>
        </w:rPr>
        <w:t>按</w:t>
      </w:r>
      <w:r w:rsidR="004035B9" w:rsidRPr="00F255DF">
        <w:rPr>
          <w:rFonts w:ascii="Verdana" w:hAnsi="Verdana" w:cs="Verdana"/>
          <w:kern w:val="0"/>
          <w:sz w:val="18"/>
          <w:szCs w:val="18"/>
          <w:lang w:val="fr-FR"/>
        </w:rPr>
        <w:t>serviceID</w:t>
      </w:r>
      <w:r w:rsidR="004035B9" w:rsidRPr="00F255DF">
        <w:rPr>
          <w:rFonts w:ascii="Verdana" w:hAnsi="Verdana" w:cs="Verdana" w:hint="eastAsia"/>
          <w:kern w:val="0"/>
          <w:sz w:val="18"/>
          <w:szCs w:val="18"/>
          <w:lang w:val="fr-FR"/>
        </w:rPr>
        <w:t>＝</w:t>
      </w:r>
      <w:r w:rsidR="004035B9">
        <w:rPr>
          <w:rFonts w:ascii="Verdana" w:hAnsi="Verdana" w:cs="Verdana" w:hint="eastAsia"/>
          <w:kern w:val="0"/>
          <w:sz w:val="18"/>
          <w:szCs w:val="18"/>
          <w:lang w:val="fr-FR"/>
        </w:rPr>
        <w:t>34</w:t>
      </w:r>
      <w:r w:rsidR="004035B9" w:rsidRPr="00D63A97">
        <w:rPr>
          <w:rFonts w:ascii="Verdana" w:hAnsi="Verdana" w:cs="Verdana" w:hint="eastAsia"/>
          <w:kern w:val="0"/>
          <w:sz w:val="18"/>
          <w:szCs w:val="18"/>
        </w:rPr>
        <w:t>分配</w:t>
      </w:r>
    </w:p>
    <w:p w:rsidR="00042A04" w:rsidRPr="00676E79" w:rsidRDefault="00042A04" w:rsidP="004035B9">
      <w:pPr>
        <w:ind w:firstLineChars="200" w:firstLine="360"/>
        <w:rPr>
          <w:rFonts w:ascii="Verdana" w:hAnsi="Verdana" w:cs="Verdana"/>
          <w:kern w:val="0"/>
          <w:sz w:val="18"/>
          <w:szCs w:val="18"/>
          <w:lang w:val="fr-FR"/>
        </w:rPr>
      </w:pPr>
      <w:r w:rsidRPr="00DF18F5">
        <w:rPr>
          <w:rFonts w:ascii="Verdana" w:hAnsi="Verdana" w:cs="Verdana"/>
          <w:kern w:val="0"/>
          <w:sz w:val="18"/>
          <w:szCs w:val="18"/>
          <w:lang w:val="fr-FR"/>
        </w:rPr>
        <w:t>203</w:t>
      </w:r>
      <w:r>
        <w:rPr>
          <w:rFonts w:ascii="Verdana" w:hAnsi="Verdana" w:cs="Verdana" w:hint="eastAsia"/>
          <w:kern w:val="0"/>
          <w:sz w:val="18"/>
          <w:szCs w:val="18"/>
          <w:lang w:val="fr-FR"/>
        </w:rPr>
        <w:t>5</w:t>
      </w:r>
      <w:r w:rsidRPr="00DF18F5">
        <w:rPr>
          <w:rFonts w:ascii="Verdana" w:hAnsi="Verdana" w:cs="Verdana"/>
          <w:kern w:val="0"/>
          <w:sz w:val="18"/>
          <w:szCs w:val="18"/>
          <w:lang w:val="fr-FR"/>
        </w:rPr>
        <w:t>: iMax</w:t>
      </w:r>
      <w:r>
        <w:rPr>
          <w:rFonts w:ascii="Verdana" w:hAnsi="Verdana" w:cs="Verdana" w:hint="eastAsia"/>
          <w:kern w:val="0"/>
          <w:sz w:val="18"/>
          <w:szCs w:val="18"/>
          <w:lang w:val="fr-FR"/>
        </w:rPr>
        <w:t>客户端</w:t>
      </w:r>
      <w:r w:rsidRPr="00DF18F5">
        <w:rPr>
          <w:rFonts w:ascii="Verdana" w:hAnsi="Verdana" w:cs="Verdana"/>
          <w:kern w:val="0"/>
          <w:sz w:val="18"/>
          <w:szCs w:val="18"/>
          <w:lang w:val="fr-FR"/>
        </w:rPr>
        <w:t xml:space="preserve"> </w:t>
      </w:r>
      <w:r>
        <w:rPr>
          <w:rFonts w:ascii="Verdana" w:hAnsi="Verdana" w:hint="eastAsia"/>
          <w:kern w:val="0"/>
          <w:sz w:val="18"/>
          <w:szCs w:val="18"/>
          <w:lang w:val="fr-FR"/>
        </w:rPr>
        <w:t xml:space="preserve"> </w:t>
      </w:r>
      <w:r>
        <w:rPr>
          <w:rFonts w:ascii="Verdana" w:hAnsi="Verdana" w:hint="eastAsia"/>
          <w:kern w:val="0"/>
          <w:sz w:val="18"/>
          <w:szCs w:val="18"/>
          <w:lang w:val="fr-FR"/>
        </w:rPr>
        <w:t>＝＝》</w:t>
      </w:r>
      <w:r>
        <w:rPr>
          <w:rFonts w:ascii="Verdana" w:hAnsi="Verdana" w:cs="Verdana" w:hint="eastAsia"/>
          <w:kern w:val="0"/>
          <w:sz w:val="18"/>
          <w:szCs w:val="18"/>
        </w:rPr>
        <w:t>缺省开通</w:t>
      </w:r>
      <w:r w:rsidRPr="00DF18F5">
        <w:rPr>
          <w:rFonts w:ascii="Verdana" w:hAnsi="Verdana" w:cs="Verdana"/>
          <w:kern w:val="0"/>
          <w:sz w:val="18"/>
          <w:szCs w:val="18"/>
          <w:lang w:val="fr-FR"/>
        </w:rPr>
        <w:t>iMax</w:t>
      </w:r>
      <w:r>
        <w:rPr>
          <w:rFonts w:ascii="Verdana" w:hAnsi="Verdana" w:cs="Verdana" w:hint="eastAsia"/>
          <w:kern w:val="0"/>
          <w:sz w:val="18"/>
          <w:szCs w:val="18"/>
        </w:rPr>
        <w:t>业务</w:t>
      </w:r>
      <w:r w:rsidRPr="00F538F6">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34</w:t>
      </w:r>
      <w:r w:rsidRPr="00D63A97">
        <w:rPr>
          <w:rFonts w:ascii="Verdana" w:hAnsi="Verdana" w:cs="Verdana" w:hint="eastAsia"/>
          <w:kern w:val="0"/>
          <w:sz w:val="18"/>
          <w:szCs w:val="18"/>
        </w:rPr>
        <w:t>分配</w:t>
      </w:r>
    </w:p>
    <w:p w:rsidR="00F130B4" w:rsidRPr="00BA314A" w:rsidRDefault="00F130B4" w:rsidP="00F130B4">
      <w:pPr>
        <w:ind w:firstLineChars="200" w:firstLine="360"/>
        <w:rPr>
          <w:rFonts w:ascii="Verdana" w:hAnsi="Verdana" w:cs="Verdana"/>
          <w:kern w:val="0"/>
          <w:sz w:val="18"/>
          <w:szCs w:val="18"/>
          <w:lang w:val="fr-FR"/>
        </w:rPr>
      </w:pPr>
      <w:r w:rsidRPr="00DF18F5">
        <w:rPr>
          <w:rFonts w:ascii="Verdana" w:hAnsi="Verdana" w:cs="Verdana"/>
          <w:kern w:val="0"/>
          <w:sz w:val="18"/>
          <w:szCs w:val="18"/>
          <w:lang w:val="fr-FR"/>
        </w:rPr>
        <w:t>203</w:t>
      </w:r>
      <w:r>
        <w:rPr>
          <w:rFonts w:ascii="Verdana" w:hAnsi="Verdana" w:cs="Verdana" w:hint="eastAsia"/>
          <w:kern w:val="0"/>
          <w:sz w:val="18"/>
          <w:szCs w:val="18"/>
          <w:lang w:val="fr-FR"/>
        </w:rPr>
        <w:t>6</w:t>
      </w:r>
      <w:r w:rsidRPr="00DF18F5">
        <w:rPr>
          <w:rFonts w:ascii="Verdana" w:hAnsi="Verdana" w:cs="Verdana"/>
          <w:kern w:val="0"/>
          <w:sz w:val="18"/>
          <w:szCs w:val="18"/>
          <w:lang w:val="fr-FR"/>
        </w:rPr>
        <w:t xml:space="preserve">: </w:t>
      </w:r>
      <w:r w:rsidRPr="00676E79">
        <w:rPr>
          <w:color w:val="1F497D"/>
          <w:lang w:val="fr-FR"/>
        </w:rPr>
        <w:t>powerapp</w:t>
      </w:r>
      <w:r w:rsidRPr="00DF18F5">
        <w:rPr>
          <w:rFonts w:ascii="Verdana" w:hAnsi="Verdana" w:cs="Verdana"/>
          <w:kern w:val="0"/>
          <w:sz w:val="18"/>
          <w:szCs w:val="18"/>
          <w:lang w:val="fr-FR"/>
        </w:rPr>
        <w:t xml:space="preserve"> Portal </w:t>
      </w:r>
      <w:r>
        <w:rPr>
          <w:rFonts w:ascii="Verdana" w:hAnsi="Verdana" w:hint="eastAsia"/>
          <w:kern w:val="0"/>
          <w:sz w:val="18"/>
          <w:szCs w:val="18"/>
          <w:lang w:val="fr-FR"/>
        </w:rPr>
        <w:t xml:space="preserve"> </w:t>
      </w:r>
      <w:r>
        <w:rPr>
          <w:rFonts w:ascii="Verdana" w:hAnsi="Verdana" w:hint="eastAsia"/>
          <w:kern w:val="0"/>
          <w:sz w:val="18"/>
          <w:szCs w:val="18"/>
          <w:lang w:val="fr-FR"/>
        </w:rPr>
        <w:t>＝＝》</w:t>
      </w:r>
      <w:r>
        <w:rPr>
          <w:rFonts w:ascii="Verdana" w:hAnsi="Verdana" w:cs="Verdana" w:hint="eastAsia"/>
          <w:kern w:val="0"/>
          <w:sz w:val="18"/>
          <w:szCs w:val="18"/>
        </w:rPr>
        <w:t>缺省开通</w:t>
      </w:r>
      <w:r w:rsidRPr="00DF18F5">
        <w:rPr>
          <w:rFonts w:ascii="Verdana" w:hAnsi="Verdana" w:cs="Verdana"/>
          <w:kern w:val="0"/>
          <w:sz w:val="18"/>
          <w:szCs w:val="18"/>
          <w:lang w:val="fr-FR"/>
        </w:rPr>
        <w:t>iMax</w:t>
      </w:r>
      <w:r>
        <w:rPr>
          <w:rFonts w:ascii="Verdana" w:hAnsi="Verdana" w:cs="Verdana" w:hint="eastAsia"/>
          <w:kern w:val="0"/>
          <w:sz w:val="18"/>
          <w:szCs w:val="18"/>
        </w:rPr>
        <w:t>业务</w:t>
      </w:r>
      <w:r w:rsidRPr="00F538F6">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34</w:t>
      </w:r>
      <w:r w:rsidRPr="00D63A97">
        <w:rPr>
          <w:rFonts w:ascii="Verdana" w:hAnsi="Verdana" w:cs="Verdana" w:hint="eastAsia"/>
          <w:kern w:val="0"/>
          <w:sz w:val="18"/>
          <w:szCs w:val="18"/>
        </w:rPr>
        <w:t>分配</w:t>
      </w:r>
    </w:p>
    <w:p w:rsidR="00FD4A25" w:rsidRPr="00676E79" w:rsidRDefault="00FD4A25" w:rsidP="00FD4A25">
      <w:pPr>
        <w:ind w:firstLineChars="200" w:firstLine="360"/>
        <w:rPr>
          <w:rFonts w:ascii="Verdana" w:hAnsi="Verdana" w:cs="Verdana"/>
          <w:kern w:val="0"/>
          <w:sz w:val="18"/>
          <w:szCs w:val="18"/>
          <w:lang w:val="fr-FR"/>
        </w:rPr>
      </w:pPr>
      <w:r w:rsidRPr="00DF18F5">
        <w:rPr>
          <w:rFonts w:ascii="Verdana" w:hAnsi="Verdana" w:cs="Verdana"/>
          <w:kern w:val="0"/>
          <w:sz w:val="18"/>
          <w:szCs w:val="18"/>
          <w:lang w:val="fr-FR"/>
        </w:rPr>
        <w:t>203</w:t>
      </w:r>
      <w:r>
        <w:rPr>
          <w:rFonts w:ascii="Verdana" w:hAnsi="Verdana" w:cs="Verdana" w:hint="eastAsia"/>
          <w:kern w:val="0"/>
          <w:sz w:val="18"/>
          <w:szCs w:val="18"/>
          <w:lang w:val="fr-FR"/>
        </w:rPr>
        <w:t>7</w:t>
      </w:r>
      <w:r w:rsidRPr="00DF18F5">
        <w:rPr>
          <w:rFonts w:ascii="Verdana" w:hAnsi="Verdana" w:cs="Verdana"/>
          <w:kern w:val="0"/>
          <w:sz w:val="18"/>
          <w:szCs w:val="18"/>
          <w:lang w:val="fr-FR"/>
        </w:rPr>
        <w:t>: iMax</w:t>
      </w:r>
      <w:r>
        <w:rPr>
          <w:rFonts w:ascii="Verdana" w:hAnsi="Verdana" w:cs="Verdana" w:hint="eastAsia"/>
          <w:kern w:val="0"/>
          <w:sz w:val="18"/>
          <w:szCs w:val="18"/>
        </w:rPr>
        <w:t>云服务</w:t>
      </w:r>
      <w:r>
        <w:rPr>
          <w:rFonts w:ascii="Verdana" w:hAnsi="Verdana" w:cs="Verdana" w:hint="eastAsia"/>
          <w:kern w:val="0"/>
          <w:sz w:val="18"/>
          <w:szCs w:val="18"/>
          <w:lang w:val="fr-FR"/>
        </w:rPr>
        <w:t>客户端</w:t>
      </w:r>
      <w:r w:rsidRPr="00DF18F5">
        <w:rPr>
          <w:rFonts w:ascii="Verdana" w:hAnsi="Verdana" w:cs="Verdana"/>
          <w:kern w:val="0"/>
          <w:sz w:val="18"/>
          <w:szCs w:val="18"/>
          <w:lang w:val="fr-FR"/>
        </w:rPr>
        <w:t xml:space="preserve"> </w:t>
      </w:r>
      <w:r>
        <w:rPr>
          <w:rFonts w:ascii="Verdana" w:hAnsi="Verdana" w:hint="eastAsia"/>
          <w:kern w:val="0"/>
          <w:sz w:val="18"/>
          <w:szCs w:val="18"/>
          <w:lang w:val="fr-FR"/>
        </w:rPr>
        <w:t xml:space="preserve"> </w:t>
      </w:r>
      <w:r>
        <w:rPr>
          <w:rFonts w:ascii="Verdana" w:hAnsi="Verdana" w:hint="eastAsia"/>
          <w:kern w:val="0"/>
          <w:sz w:val="18"/>
          <w:szCs w:val="18"/>
          <w:lang w:val="fr-FR"/>
        </w:rPr>
        <w:t>＝＝》</w:t>
      </w:r>
      <w:r>
        <w:rPr>
          <w:rFonts w:ascii="Verdana" w:hAnsi="Verdana" w:cs="Verdana" w:hint="eastAsia"/>
          <w:kern w:val="0"/>
          <w:sz w:val="18"/>
          <w:szCs w:val="18"/>
        </w:rPr>
        <w:t>缺省开通</w:t>
      </w:r>
      <w:r w:rsidRPr="00DF18F5">
        <w:rPr>
          <w:rFonts w:ascii="Verdana" w:hAnsi="Verdana" w:cs="Verdana"/>
          <w:kern w:val="0"/>
          <w:sz w:val="18"/>
          <w:szCs w:val="18"/>
          <w:lang w:val="fr-FR"/>
        </w:rPr>
        <w:t>iMax</w:t>
      </w:r>
      <w:r>
        <w:rPr>
          <w:rFonts w:ascii="Verdana" w:hAnsi="Verdana" w:cs="Verdana" w:hint="eastAsia"/>
          <w:kern w:val="0"/>
          <w:sz w:val="18"/>
          <w:szCs w:val="18"/>
        </w:rPr>
        <w:t>业务</w:t>
      </w:r>
      <w:r w:rsidRPr="00F538F6">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34</w:t>
      </w:r>
      <w:r w:rsidRPr="00D63A97">
        <w:rPr>
          <w:rFonts w:ascii="Verdana" w:hAnsi="Verdana" w:cs="Verdana" w:hint="eastAsia"/>
          <w:kern w:val="0"/>
          <w:sz w:val="18"/>
          <w:szCs w:val="18"/>
        </w:rPr>
        <w:t>分配</w:t>
      </w:r>
    </w:p>
    <w:p w:rsidR="00F130B4" w:rsidRPr="002A1490" w:rsidRDefault="00F130B4" w:rsidP="004035B9">
      <w:pPr>
        <w:ind w:firstLineChars="200" w:firstLine="360"/>
        <w:rPr>
          <w:rFonts w:ascii="Verdana" w:hAnsi="Verdana" w:cs="Verdana"/>
          <w:kern w:val="0"/>
          <w:sz w:val="18"/>
          <w:szCs w:val="18"/>
          <w:lang w:val="fr-FR"/>
        </w:rPr>
      </w:pPr>
    </w:p>
    <w:p w:rsidR="00CD689F" w:rsidRDefault="00CD689F" w:rsidP="00CD689F">
      <w:pPr>
        <w:ind w:leftChars="200" w:left="420"/>
        <w:rPr>
          <w:ins w:id="1023" w:author="x00116998" w:date="2015-01-12T15:18:00Z"/>
          <w:rFonts w:ascii="Verdana" w:hAnsi="Verdana" w:cs="Verdana"/>
          <w:kern w:val="0"/>
          <w:sz w:val="18"/>
          <w:szCs w:val="18"/>
        </w:rPr>
      </w:pPr>
      <w:r w:rsidRPr="00DA6889">
        <w:rPr>
          <w:rFonts w:ascii="Verdana" w:hAnsi="Verdana" w:cs="Verdana" w:hint="eastAsia"/>
          <w:kern w:val="0"/>
          <w:sz w:val="18"/>
          <w:szCs w:val="18"/>
          <w:lang w:val="fr-FR"/>
        </w:rPr>
        <w:t>2090</w:t>
      </w:r>
      <w:r w:rsidRPr="00DA6889">
        <w:rPr>
          <w:rFonts w:ascii="Verdana" w:hAnsi="Verdana" w:cs="Verdana" w:hint="eastAsia"/>
          <w:kern w:val="0"/>
          <w:sz w:val="18"/>
          <w:szCs w:val="18"/>
          <w:lang w:val="fr-FR"/>
        </w:rPr>
        <w:t>：</w:t>
      </w:r>
      <w:r>
        <w:rPr>
          <w:rFonts w:ascii="Verdana" w:hAnsi="Verdana" w:cs="Verdana" w:hint="eastAsia"/>
          <w:kern w:val="0"/>
          <w:sz w:val="18"/>
          <w:szCs w:val="18"/>
        </w:rPr>
        <w:t>开发者联盟应用</w:t>
      </w:r>
      <w:r w:rsidRPr="00DA6889">
        <w:rPr>
          <w:rFonts w:ascii="Verdana" w:hAnsi="Verdana" w:cs="Verdana" w:hint="eastAsia"/>
          <w:kern w:val="0"/>
          <w:sz w:val="18"/>
          <w:szCs w:val="18"/>
          <w:lang w:val="fr-FR"/>
        </w:rPr>
        <w:t>OpenSDK</w:t>
      </w:r>
      <w:r>
        <w:rPr>
          <w:rFonts w:ascii="Verdana" w:hAnsi="Verdana" w:cs="Verdana" w:hint="eastAsia"/>
          <w:kern w:val="0"/>
          <w:sz w:val="18"/>
          <w:szCs w:val="18"/>
        </w:rPr>
        <w:t>方式接入</w:t>
      </w:r>
      <w:r w:rsidRPr="00DA6889">
        <w:rPr>
          <w:rFonts w:ascii="Verdana" w:hAnsi="Verdana" w:cs="Verdana" w:hint="eastAsia"/>
          <w:kern w:val="0"/>
          <w:sz w:val="18"/>
          <w:szCs w:val="18"/>
          <w:lang w:val="fr-FR"/>
        </w:rPr>
        <w:t>＝＝</w:t>
      </w:r>
      <w:r w:rsidRPr="00CD689F">
        <w:rPr>
          <w:rFonts w:ascii="Verdana" w:hAnsi="Verdana" w:cs="Verdana" w:hint="eastAsia"/>
          <w:kern w:val="0"/>
          <w:sz w:val="18"/>
          <w:szCs w:val="18"/>
        </w:rPr>
        <w:t>》缺省开通开发者联盟业务</w:t>
      </w:r>
      <w:r w:rsidRPr="00DA6889">
        <w:rPr>
          <w:rFonts w:ascii="Verdana" w:hAnsi="Verdana" w:cs="Verdana" w:hint="eastAsia"/>
          <w:kern w:val="0"/>
          <w:sz w:val="18"/>
          <w:szCs w:val="18"/>
          <w:lang w:val="fr-FR"/>
        </w:rPr>
        <w:t>，</w:t>
      </w:r>
      <w:r w:rsidRPr="00CD689F">
        <w:rPr>
          <w:rFonts w:ascii="Verdana" w:hAnsi="Verdana" w:cs="Verdana" w:hint="eastAsia"/>
          <w:kern w:val="0"/>
          <w:sz w:val="18"/>
          <w:szCs w:val="18"/>
        </w:rPr>
        <w:t>对应</w:t>
      </w:r>
      <w:r w:rsidRPr="00DA6889">
        <w:rPr>
          <w:rFonts w:ascii="Verdana" w:hAnsi="Verdana" w:cs="Verdana" w:hint="eastAsia"/>
          <w:kern w:val="0"/>
          <w:sz w:val="18"/>
          <w:szCs w:val="18"/>
          <w:lang w:val="fr-FR"/>
        </w:rPr>
        <w:t>userID</w:t>
      </w:r>
      <w:r w:rsidRPr="00CD689F">
        <w:rPr>
          <w:rFonts w:ascii="Verdana" w:hAnsi="Verdana" w:cs="Verdana" w:hint="eastAsia"/>
          <w:kern w:val="0"/>
          <w:sz w:val="18"/>
          <w:szCs w:val="18"/>
        </w:rPr>
        <w:t>按</w:t>
      </w:r>
      <w:r w:rsidRPr="00DA6889">
        <w:rPr>
          <w:rFonts w:ascii="Verdana" w:hAnsi="Verdana" w:cs="Verdana" w:hint="eastAsia"/>
          <w:kern w:val="0"/>
          <w:sz w:val="18"/>
          <w:szCs w:val="18"/>
          <w:lang w:val="fr-FR"/>
        </w:rPr>
        <w:t>serviceID</w:t>
      </w:r>
      <w:r w:rsidRPr="00DA6889">
        <w:rPr>
          <w:rFonts w:ascii="Verdana" w:hAnsi="Verdana" w:cs="Verdana" w:hint="eastAsia"/>
          <w:kern w:val="0"/>
          <w:sz w:val="18"/>
          <w:szCs w:val="18"/>
          <w:lang w:val="fr-FR"/>
        </w:rPr>
        <w:t>＝</w:t>
      </w:r>
      <w:r w:rsidRPr="00DA6889">
        <w:rPr>
          <w:rFonts w:ascii="Verdana" w:hAnsi="Verdana" w:cs="Verdana" w:hint="eastAsia"/>
          <w:kern w:val="0"/>
          <w:sz w:val="18"/>
          <w:szCs w:val="18"/>
          <w:lang w:val="fr-FR"/>
        </w:rPr>
        <w:t>90</w:t>
      </w:r>
      <w:r w:rsidRPr="00CD689F">
        <w:rPr>
          <w:rFonts w:ascii="Verdana" w:hAnsi="Verdana" w:cs="Verdana" w:hint="eastAsia"/>
          <w:kern w:val="0"/>
          <w:sz w:val="18"/>
          <w:szCs w:val="18"/>
        </w:rPr>
        <w:t>分配</w:t>
      </w:r>
    </w:p>
    <w:p w:rsidR="00FA59F5" w:rsidRPr="0031687E" w:rsidRDefault="00FA59F5" w:rsidP="00CD689F">
      <w:pPr>
        <w:ind w:leftChars="200" w:left="420"/>
        <w:rPr>
          <w:rFonts w:ascii="Verdana" w:hAnsi="Verdana"/>
          <w:kern w:val="0"/>
          <w:sz w:val="18"/>
          <w:szCs w:val="18"/>
          <w:lang w:val="fr-FR"/>
        </w:rPr>
      </w:pPr>
    </w:p>
    <w:p w:rsidR="00FA59F5" w:rsidRPr="00AA53FD" w:rsidRDefault="00FA59F5" w:rsidP="00FA59F5">
      <w:pPr>
        <w:ind w:firstLineChars="250" w:firstLine="450"/>
        <w:rPr>
          <w:ins w:id="1024" w:author="x00116998" w:date="2015-01-12T15:18:00Z"/>
          <w:rFonts w:ascii="Verdana" w:hAnsi="Verdana" w:cs="Verdana"/>
          <w:kern w:val="0"/>
          <w:sz w:val="18"/>
          <w:szCs w:val="18"/>
          <w:lang w:val="fr-FR"/>
        </w:rPr>
      </w:pPr>
      <w:ins w:id="1025" w:author="x00116998" w:date="2015-01-12T15:18:00Z">
        <w:r>
          <w:rPr>
            <w:rFonts w:ascii="Verdana" w:hAnsi="Verdana" w:cs="Verdana" w:hint="eastAsia"/>
            <w:kern w:val="0"/>
            <w:sz w:val="18"/>
            <w:szCs w:val="18"/>
            <w:lang w:val="fr-FR"/>
          </w:rPr>
          <w:t>260</w:t>
        </w:r>
      </w:ins>
      <w:ins w:id="1026" w:author="x00116998" w:date="2015-01-12T15:22:00Z">
        <w:r w:rsidR="00AA53FD">
          <w:rPr>
            <w:rFonts w:ascii="Verdana" w:hAnsi="Verdana" w:cs="Verdana" w:hint="eastAsia"/>
            <w:kern w:val="0"/>
            <w:sz w:val="18"/>
            <w:szCs w:val="18"/>
            <w:lang w:val="fr-FR"/>
          </w:rPr>
          <w:t>7</w:t>
        </w:r>
      </w:ins>
      <w:ins w:id="1027" w:author="x00116998" w:date="2015-01-12T15:18:00Z">
        <w:r>
          <w:rPr>
            <w:rFonts w:ascii="Verdana" w:hAnsi="Verdana" w:cs="Verdana" w:hint="eastAsia"/>
            <w:kern w:val="0"/>
            <w:sz w:val="18"/>
            <w:szCs w:val="18"/>
            <w:lang w:val="fr-FR"/>
          </w:rPr>
          <w:t>：香港商城</w:t>
        </w:r>
        <w:r>
          <w:rPr>
            <w:rFonts w:ascii="Verdana" w:hAnsi="Verdana" w:cs="Verdana" w:hint="eastAsia"/>
            <w:kern w:val="0"/>
            <w:sz w:val="18"/>
            <w:szCs w:val="18"/>
            <w:lang w:val="fr-FR"/>
          </w:rPr>
          <w:t>Portal</w:t>
        </w:r>
        <w:r w:rsidRPr="00B01E7E">
          <w:rPr>
            <w:rFonts w:ascii="Verdana" w:hAnsi="Verdana" w:cs="Verdana"/>
            <w:kern w:val="0"/>
            <w:sz w:val="18"/>
            <w:szCs w:val="18"/>
            <w:lang w:val="fr-FR"/>
          </w:rPr>
          <w:t xml:space="preserve"> ==</w:t>
        </w:r>
        <w:r>
          <w:rPr>
            <w:rFonts w:ascii="Verdana" w:hAnsi="Verdana" w:cs="Verdana" w:hint="eastAsia"/>
            <w:kern w:val="0"/>
            <w:sz w:val="18"/>
            <w:szCs w:val="18"/>
          </w:rPr>
          <w:t>》缺省开通电商业务</w:t>
        </w:r>
        <w:r w:rsidRPr="00B01E7E">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26</w:t>
        </w:r>
        <w:r w:rsidRPr="00D63A97">
          <w:rPr>
            <w:rFonts w:ascii="Verdana" w:hAnsi="Verdana" w:cs="Verdana" w:hint="eastAsia"/>
            <w:kern w:val="0"/>
            <w:sz w:val="18"/>
            <w:szCs w:val="18"/>
          </w:rPr>
          <w:t>分配</w:t>
        </w:r>
      </w:ins>
    </w:p>
    <w:p w:rsidR="00AA53FD" w:rsidRPr="00AA53FD" w:rsidRDefault="00AA53FD" w:rsidP="00AA53FD">
      <w:pPr>
        <w:ind w:firstLineChars="250" w:firstLine="450"/>
        <w:rPr>
          <w:ins w:id="1028" w:author="x00116998" w:date="2015-01-12T15:23:00Z"/>
          <w:rFonts w:ascii="Verdana" w:hAnsi="Verdana" w:cs="Verdana"/>
          <w:kern w:val="0"/>
          <w:sz w:val="18"/>
          <w:szCs w:val="18"/>
          <w:lang w:val="fr-FR"/>
        </w:rPr>
      </w:pPr>
      <w:ins w:id="1029" w:author="x00116998" w:date="2015-01-12T15:23:00Z">
        <w:r>
          <w:rPr>
            <w:rFonts w:ascii="Verdana" w:hAnsi="Verdana" w:cs="Verdana" w:hint="eastAsia"/>
            <w:kern w:val="0"/>
            <w:sz w:val="18"/>
            <w:szCs w:val="18"/>
            <w:lang w:val="fr-FR"/>
          </w:rPr>
          <w:t>2608</w:t>
        </w:r>
        <w:r>
          <w:rPr>
            <w:rFonts w:ascii="Verdana" w:hAnsi="Verdana" w:cs="Verdana" w:hint="eastAsia"/>
            <w:kern w:val="0"/>
            <w:sz w:val="18"/>
            <w:szCs w:val="18"/>
            <w:lang w:val="fr-FR"/>
          </w:rPr>
          <w:t>：俄罗斯商城</w:t>
        </w:r>
        <w:r>
          <w:rPr>
            <w:rFonts w:ascii="Verdana" w:hAnsi="Verdana" w:cs="Verdana" w:hint="eastAsia"/>
            <w:kern w:val="0"/>
            <w:sz w:val="18"/>
            <w:szCs w:val="18"/>
            <w:lang w:val="fr-FR"/>
          </w:rPr>
          <w:t>Portal</w:t>
        </w:r>
        <w:r w:rsidRPr="00B01E7E">
          <w:rPr>
            <w:rFonts w:ascii="Verdana" w:hAnsi="Verdana" w:cs="Verdana"/>
            <w:kern w:val="0"/>
            <w:sz w:val="18"/>
            <w:szCs w:val="18"/>
            <w:lang w:val="fr-FR"/>
          </w:rPr>
          <w:t xml:space="preserve"> ==</w:t>
        </w:r>
        <w:r>
          <w:rPr>
            <w:rFonts w:ascii="Verdana" w:hAnsi="Verdana" w:cs="Verdana" w:hint="eastAsia"/>
            <w:kern w:val="0"/>
            <w:sz w:val="18"/>
            <w:szCs w:val="18"/>
          </w:rPr>
          <w:t>》缺省开通电商业务</w:t>
        </w:r>
        <w:r w:rsidRPr="00B01E7E">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26</w:t>
        </w:r>
        <w:r w:rsidRPr="00D63A97">
          <w:rPr>
            <w:rFonts w:ascii="Verdana" w:hAnsi="Verdana" w:cs="Verdana" w:hint="eastAsia"/>
            <w:kern w:val="0"/>
            <w:sz w:val="18"/>
            <w:szCs w:val="18"/>
          </w:rPr>
          <w:t>分配</w:t>
        </w:r>
      </w:ins>
    </w:p>
    <w:p w:rsidR="00D2637C" w:rsidRPr="00AA53FD" w:rsidRDefault="00D2637C" w:rsidP="00653FE0">
      <w:pPr>
        <w:ind w:firstLineChars="200" w:firstLine="360"/>
        <w:rPr>
          <w:rFonts w:ascii="Verdana" w:hAnsi="Verdana" w:cs="Verdana"/>
          <w:kern w:val="0"/>
          <w:sz w:val="18"/>
          <w:szCs w:val="18"/>
          <w:lang w:val="fr-FR"/>
        </w:rPr>
      </w:pPr>
    </w:p>
    <w:p w:rsidR="00151DA9" w:rsidRPr="002F1C78" w:rsidRDefault="009D03A9" w:rsidP="001B3E73">
      <w:pPr>
        <w:autoSpaceDE w:val="0"/>
        <w:autoSpaceDN w:val="0"/>
        <w:adjustRightInd w:val="0"/>
        <w:ind w:firstLine="420"/>
        <w:jc w:val="left"/>
        <w:rPr>
          <w:rFonts w:ascii="宋体" w:cs="宋体"/>
          <w:color w:val="000000"/>
          <w:kern w:val="0"/>
          <w:sz w:val="20"/>
          <w:szCs w:val="20"/>
          <w:lang w:val="fr-FR"/>
        </w:rPr>
      </w:pPr>
      <w:r>
        <w:rPr>
          <w:rFonts w:ascii="宋体" w:cs="宋体" w:hint="eastAsia"/>
          <w:color w:val="000000"/>
          <w:kern w:val="0"/>
          <w:sz w:val="20"/>
          <w:szCs w:val="20"/>
          <w:lang w:val="zh-CN"/>
        </w:rPr>
        <w:t>注</w:t>
      </w:r>
      <w:r w:rsidRPr="001B3E73">
        <w:rPr>
          <w:rFonts w:ascii="宋体" w:cs="宋体" w:hint="eastAsia"/>
          <w:color w:val="000000"/>
          <w:kern w:val="0"/>
          <w:sz w:val="20"/>
          <w:szCs w:val="20"/>
          <w:lang w:val="fr-FR"/>
        </w:rPr>
        <w:t>：</w:t>
      </w:r>
      <w:r w:rsidR="001B3E73">
        <w:rPr>
          <w:rFonts w:ascii="宋体" w:cs="宋体" w:hint="eastAsia"/>
          <w:color w:val="000000"/>
          <w:kern w:val="0"/>
          <w:sz w:val="20"/>
          <w:szCs w:val="20"/>
          <w:lang w:val="zh-CN"/>
        </w:rPr>
        <w:t>手机客户端没有填写此字段取值时</w:t>
      </w:r>
      <w:r w:rsidR="001B3E73" w:rsidRPr="001B3E73">
        <w:rPr>
          <w:rFonts w:ascii="宋体" w:cs="宋体" w:hint="eastAsia"/>
          <w:color w:val="000000"/>
          <w:kern w:val="0"/>
          <w:sz w:val="20"/>
          <w:szCs w:val="20"/>
          <w:lang w:val="fr-FR"/>
        </w:rPr>
        <w:t>，AccountServer</w:t>
      </w:r>
      <w:r w:rsidR="001B3E73">
        <w:rPr>
          <w:rFonts w:ascii="宋体" w:cs="宋体" w:hint="eastAsia"/>
          <w:color w:val="000000"/>
          <w:kern w:val="0"/>
          <w:sz w:val="20"/>
          <w:szCs w:val="20"/>
          <w:lang w:val="zh-CN"/>
        </w:rPr>
        <w:t>调</w:t>
      </w:r>
      <w:r w:rsidR="001B3E73" w:rsidRPr="001B3E73">
        <w:rPr>
          <w:rFonts w:ascii="宋体" w:cs="宋体" w:hint="eastAsia"/>
          <w:color w:val="000000"/>
          <w:kern w:val="0"/>
          <w:sz w:val="20"/>
          <w:szCs w:val="20"/>
          <w:lang w:val="fr-FR"/>
        </w:rPr>
        <w:t>SOAP</w:t>
      </w:r>
      <w:r w:rsidR="001B3E73">
        <w:rPr>
          <w:rFonts w:ascii="宋体" w:cs="宋体" w:hint="eastAsia"/>
          <w:color w:val="000000"/>
          <w:kern w:val="0"/>
          <w:sz w:val="20"/>
          <w:szCs w:val="20"/>
          <w:lang w:val="zh-CN"/>
        </w:rPr>
        <w:t>接口固定填上</w:t>
      </w:r>
      <w:r w:rsidR="001B3E73" w:rsidRPr="001B3E73">
        <w:rPr>
          <w:rFonts w:ascii="宋体" w:cs="宋体" w:hint="eastAsia"/>
          <w:color w:val="000000"/>
          <w:kern w:val="0"/>
          <w:sz w:val="20"/>
          <w:szCs w:val="20"/>
          <w:lang w:val="fr-FR"/>
        </w:rPr>
        <w:t>0；Portal</w:t>
      </w:r>
      <w:r w:rsidR="001B3E73">
        <w:rPr>
          <w:rFonts w:ascii="宋体" w:cs="宋体" w:hint="eastAsia"/>
          <w:color w:val="000000"/>
          <w:kern w:val="0"/>
          <w:sz w:val="20"/>
          <w:szCs w:val="20"/>
          <w:lang w:val="zh-CN"/>
        </w:rPr>
        <w:t>等其他模块调</w:t>
      </w:r>
      <w:r w:rsidR="001B3E73" w:rsidRPr="001B3E73">
        <w:rPr>
          <w:rFonts w:ascii="宋体" w:cs="宋体" w:hint="eastAsia"/>
          <w:color w:val="000000"/>
          <w:kern w:val="0"/>
          <w:sz w:val="20"/>
          <w:szCs w:val="20"/>
          <w:lang w:val="fr-FR"/>
        </w:rPr>
        <w:t>SOAP</w:t>
      </w:r>
      <w:r w:rsidR="001B3E73">
        <w:rPr>
          <w:rFonts w:ascii="宋体" w:cs="宋体" w:hint="eastAsia"/>
          <w:color w:val="000000"/>
          <w:kern w:val="0"/>
          <w:sz w:val="20"/>
          <w:szCs w:val="20"/>
          <w:lang w:val="zh-CN"/>
        </w:rPr>
        <w:t>接口时</w:t>
      </w:r>
      <w:r w:rsidR="001B3E73" w:rsidRPr="001B3E73">
        <w:rPr>
          <w:rFonts w:ascii="宋体" w:cs="宋体" w:hint="eastAsia"/>
          <w:color w:val="000000"/>
          <w:kern w:val="0"/>
          <w:sz w:val="20"/>
          <w:szCs w:val="20"/>
          <w:lang w:val="fr-FR"/>
        </w:rPr>
        <w:t>，</w:t>
      </w:r>
      <w:r>
        <w:rPr>
          <w:rFonts w:ascii="宋体" w:cs="宋体" w:hint="eastAsia"/>
          <w:color w:val="000000"/>
          <w:kern w:val="0"/>
          <w:sz w:val="20"/>
          <w:szCs w:val="20"/>
          <w:lang w:val="zh-CN"/>
        </w:rPr>
        <w:t>没填该字段</w:t>
      </w:r>
      <w:r w:rsidR="001B3E73" w:rsidRPr="001B3E73">
        <w:rPr>
          <w:rFonts w:ascii="宋体" w:cs="宋体" w:hint="eastAsia"/>
          <w:color w:val="000000"/>
          <w:kern w:val="0"/>
          <w:sz w:val="20"/>
          <w:szCs w:val="20"/>
          <w:lang w:val="fr-FR"/>
        </w:rPr>
        <w:t>UserProfile</w:t>
      </w:r>
      <w:r>
        <w:rPr>
          <w:rFonts w:ascii="宋体" w:cs="宋体" w:hint="eastAsia"/>
          <w:color w:val="000000"/>
          <w:kern w:val="0"/>
          <w:sz w:val="20"/>
          <w:szCs w:val="20"/>
          <w:lang w:val="zh-CN"/>
        </w:rPr>
        <w:t>缺省</w:t>
      </w:r>
      <w:r w:rsidR="001B3E73">
        <w:rPr>
          <w:rFonts w:ascii="宋体" w:cs="宋体" w:hint="eastAsia"/>
          <w:color w:val="000000"/>
          <w:kern w:val="0"/>
          <w:sz w:val="20"/>
          <w:szCs w:val="20"/>
          <w:lang w:val="zh-CN"/>
        </w:rPr>
        <w:t>按</w:t>
      </w:r>
      <w:r w:rsidR="001B3E73" w:rsidRPr="001B3E73">
        <w:rPr>
          <w:rFonts w:ascii="宋体" w:cs="宋体" w:hint="eastAsia"/>
          <w:color w:val="000000"/>
          <w:kern w:val="0"/>
          <w:sz w:val="20"/>
          <w:szCs w:val="20"/>
          <w:lang w:val="fr-FR"/>
        </w:rPr>
        <w:t>1</w:t>
      </w:r>
      <w:r>
        <w:rPr>
          <w:rFonts w:ascii="宋体" w:cs="宋体" w:hint="eastAsia"/>
          <w:color w:val="000000"/>
          <w:kern w:val="0"/>
          <w:sz w:val="20"/>
          <w:szCs w:val="20"/>
          <w:lang w:val="zh-CN"/>
        </w:rPr>
        <w:t>处理。</w:t>
      </w:r>
    </w:p>
    <w:p w:rsidR="00151DA9" w:rsidRPr="00087C0C" w:rsidRDefault="009D03A9" w:rsidP="001B3E73">
      <w:pPr>
        <w:autoSpaceDE w:val="0"/>
        <w:autoSpaceDN w:val="0"/>
        <w:adjustRightInd w:val="0"/>
        <w:ind w:firstLine="420"/>
        <w:jc w:val="left"/>
        <w:rPr>
          <w:rFonts w:ascii="宋体" w:cs="宋体"/>
          <w:color w:val="000000"/>
          <w:kern w:val="0"/>
          <w:sz w:val="20"/>
          <w:szCs w:val="20"/>
          <w:lang w:val="fr-FR"/>
        </w:rPr>
      </w:pPr>
      <w:r>
        <w:rPr>
          <w:rFonts w:ascii="宋体" w:cs="宋体" w:hint="eastAsia"/>
          <w:color w:val="000000"/>
          <w:kern w:val="0"/>
          <w:sz w:val="20"/>
          <w:szCs w:val="20"/>
          <w:lang w:val="zh-CN"/>
        </w:rPr>
        <w:t>与各模块</w:t>
      </w:r>
      <w:r w:rsidR="001B3E73">
        <w:rPr>
          <w:rFonts w:ascii="宋体" w:cs="宋体" w:hint="eastAsia"/>
          <w:color w:val="000000"/>
          <w:kern w:val="0"/>
          <w:sz w:val="20"/>
          <w:szCs w:val="20"/>
          <w:lang w:val="zh-CN"/>
        </w:rPr>
        <w:t>需要正确填</w:t>
      </w:r>
      <w:r>
        <w:rPr>
          <w:rFonts w:ascii="宋体" w:cs="宋体" w:hint="eastAsia"/>
          <w:color w:val="000000"/>
          <w:kern w:val="0"/>
          <w:sz w:val="20"/>
          <w:szCs w:val="20"/>
          <w:lang w:val="zh-CN"/>
        </w:rPr>
        <w:t>自己的</w:t>
      </w:r>
      <w:r w:rsidRPr="001B3E73">
        <w:rPr>
          <w:rFonts w:ascii="宋体" w:cs="宋体"/>
          <w:color w:val="000000"/>
          <w:kern w:val="0"/>
          <w:sz w:val="20"/>
          <w:szCs w:val="20"/>
          <w:lang w:val="fr-FR"/>
        </w:rPr>
        <w:t>reqClientType</w:t>
      </w:r>
      <w:r>
        <w:rPr>
          <w:rFonts w:ascii="宋体" w:cs="宋体" w:hint="eastAsia"/>
          <w:color w:val="000000"/>
          <w:kern w:val="0"/>
          <w:sz w:val="20"/>
          <w:szCs w:val="20"/>
          <w:lang w:val="zh-CN"/>
        </w:rPr>
        <w:t>。</w:t>
      </w:r>
    </w:p>
    <w:p w:rsidR="009D03A9" w:rsidRDefault="009D03A9" w:rsidP="001B3E73">
      <w:pPr>
        <w:autoSpaceDE w:val="0"/>
        <w:autoSpaceDN w:val="0"/>
        <w:adjustRightInd w:val="0"/>
        <w:ind w:firstLine="420"/>
        <w:jc w:val="left"/>
        <w:rPr>
          <w:rFonts w:ascii="宋体" w:cs="宋体"/>
          <w:color w:val="000000"/>
          <w:kern w:val="0"/>
          <w:sz w:val="20"/>
          <w:szCs w:val="20"/>
          <w:lang w:val="zh-CN"/>
        </w:rPr>
      </w:pPr>
      <w:r>
        <w:rPr>
          <w:rFonts w:ascii="宋体" w:cs="宋体"/>
          <w:color w:val="000000"/>
          <w:kern w:val="0"/>
          <w:sz w:val="20"/>
          <w:szCs w:val="20"/>
          <w:lang w:val="zh-CN"/>
        </w:rPr>
        <w:t>DBank</w:t>
      </w:r>
      <w:r>
        <w:rPr>
          <w:rFonts w:ascii="宋体" w:cs="宋体" w:hint="eastAsia"/>
          <w:color w:val="000000"/>
          <w:kern w:val="0"/>
          <w:sz w:val="20"/>
          <w:szCs w:val="20"/>
          <w:lang w:val="zh-CN"/>
        </w:rPr>
        <w:t>等互联网业务要求必须正确填写，否则按</w:t>
      </w:r>
      <w:r w:rsidR="001B3E73">
        <w:rPr>
          <w:rFonts w:ascii="宋体" w:cs="宋体" w:hint="eastAsia"/>
          <w:color w:val="000000"/>
          <w:kern w:val="0"/>
          <w:sz w:val="20"/>
          <w:szCs w:val="20"/>
          <w:lang w:val="zh-CN"/>
        </w:rPr>
        <w:t>1</w:t>
      </w:r>
      <w:r>
        <w:rPr>
          <w:rFonts w:ascii="宋体" w:cs="宋体" w:hint="eastAsia"/>
          <w:color w:val="000000"/>
          <w:kern w:val="0"/>
          <w:sz w:val="20"/>
          <w:szCs w:val="20"/>
          <w:lang w:val="zh-CN"/>
        </w:rPr>
        <w:t>处理，逻辑上可能出问题。</w:t>
      </w:r>
    </w:p>
    <w:p w:rsidR="003125BC" w:rsidRDefault="003125BC" w:rsidP="00885001">
      <w:pPr>
        <w:ind w:leftChars="200" w:left="420"/>
        <w:rPr>
          <w:rFonts w:ascii="Arial" w:hAnsi="Arial"/>
          <w:sz w:val="19"/>
          <w:szCs w:val="19"/>
          <w:lang w:val="en-GB"/>
        </w:rPr>
      </w:pPr>
    </w:p>
    <w:p w:rsidR="009B3BAE" w:rsidRDefault="009B3BAE" w:rsidP="00407B6C">
      <w:pPr>
        <w:pStyle w:val="31"/>
        <w:rPr>
          <w:lang w:val="fr-FR"/>
        </w:rPr>
      </w:pPr>
      <w:bookmarkStart w:id="1030" w:name="_Toc317101403"/>
      <w:r w:rsidRPr="001402B5">
        <w:t>encrypt</w:t>
      </w:r>
      <w:r>
        <w:rPr>
          <w:rFonts w:hint="eastAsia"/>
        </w:rPr>
        <w:t>A</w:t>
      </w:r>
      <w:r w:rsidRPr="001402B5">
        <w:t>rithmetic</w:t>
      </w:r>
      <w:r>
        <w:rPr>
          <w:rFonts w:hint="eastAsia"/>
        </w:rPr>
        <w:t xml:space="preserve"> </w:t>
      </w:r>
      <w:r>
        <w:rPr>
          <w:rFonts w:hint="eastAsia"/>
        </w:rPr>
        <w:t>加密算法</w:t>
      </w:r>
      <w:bookmarkEnd w:id="1030"/>
    </w:p>
    <w:p w:rsidR="0068734F" w:rsidRDefault="0068734F" w:rsidP="009B3BAE">
      <w:pPr>
        <w:ind w:leftChars="200" w:left="420"/>
        <w:rPr>
          <w:rFonts w:ascii="Verdana" w:hAnsi="Verdana"/>
          <w:kern w:val="0"/>
          <w:sz w:val="18"/>
          <w:szCs w:val="18"/>
          <w:lang w:val="fr-FR"/>
        </w:rPr>
      </w:pPr>
      <w:r>
        <w:rPr>
          <w:rFonts w:ascii="Verdana" w:hAnsi="Verdana" w:hint="eastAsia"/>
          <w:kern w:val="0"/>
          <w:sz w:val="18"/>
          <w:szCs w:val="18"/>
          <w:lang w:val="fr-FR"/>
        </w:rPr>
        <w:t>-1</w:t>
      </w:r>
      <w:r>
        <w:rPr>
          <w:rFonts w:ascii="Verdana" w:hAnsi="Verdana"/>
          <w:kern w:val="0"/>
          <w:sz w:val="18"/>
          <w:szCs w:val="18"/>
          <w:lang w:val="fr-FR"/>
        </w:rPr>
        <w:t> </w:t>
      </w:r>
      <w:r>
        <w:rPr>
          <w:rFonts w:ascii="Verdana" w:hAnsi="Verdana" w:hint="eastAsia"/>
          <w:kern w:val="0"/>
          <w:sz w:val="18"/>
          <w:szCs w:val="18"/>
          <w:lang w:val="fr-FR"/>
        </w:rPr>
        <w:t>：无</w:t>
      </w:r>
    </w:p>
    <w:p w:rsidR="009B3BAE" w:rsidRDefault="009B3BAE" w:rsidP="009B3BAE">
      <w:pPr>
        <w:ind w:leftChars="200" w:left="420"/>
        <w:rPr>
          <w:rFonts w:ascii="Verdana" w:hAnsi="Verdana"/>
          <w:kern w:val="0"/>
          <w:sz w:val="18"/>
          <w:szCs w:val="18"/>
          <w:lang w:val="fr-FR"/>
        </w:rPr>
      </w:pPr>
      <w:r>
        <w:rPr>
          <w:rFonts w:ascii="Verdana" w:hAnsi="Verdana" w:hint="eastAsia"/>
          <w:kern w:val="0"/>
          <w:sz w:val="18"/>
          <w:szCs w:val="18"/>
          <w:lang w:val="fr-FR"/>
        </w:rPr>
        <w:t>0</w:t>
      </w:r>
      <w:r>
        <w:rPr>
          <w:rFonts w:ascii="Verdana" w:hAnsi="Verdana" w:hint="eastAsia"/>
          <w:kern w:val="0"/>
          <w:sz w:val="18"/>
          <w:szCs w:val="18"/>
          <w:lang w:val="fr-FR"/>
        </w:rPr>
        <w:t>：</w:t>
      </w:r>
      <w:r>
        <w:rPr>
          <w:rFonts w:ascii="Verdana" w:hAnsi="Verdana" w:hint="eastAsia"/>
          <w:kern w:val="0"/>
          <w:sz w:val="18"/>
          <w:szCs w:val="18"/>
          <w:lang w:val="fr-FR"/>
        </w:rPr>
        <w:t>AES</w:t>
      </w:r>
      <w:r w:rsidR="00E32D00">
        <w:rPr>
          <w:rFonts w:ascii="Verdana" w:hAnsi="Verdana" w:hint="eastAsia"/>
          <w:kern w:val="0"/>
          <w:sz w:val="18"/>
          <w:szCs w:val="18"/>
          <w:lang w:val="fr-FR"/>
        </w:rPr>
        <w:t>128</w:t>
      </w:r>
      <w:r>
        <w:rPr>
          <w:rFonts w:ascii="Verdana" w:hAnsi="Verdana" w:hint="eastAsia"/>
          <w:kern w:val="0"/>
          <w:sz w:val="18"/>
          <w:szCs w:val="18"/>
          <w:lang w:val="fr-FR"/>
        </w:rPr>
        <w:t>对称加密算法（终端云约定的密钥）</w:t>
      </w:r>
    </w:p>
    <w:p w:rsidR="00E32D00" w:rsidRPr="0068734F" w:rsidRDefault="009B3BAE" w:rsidP="009B3BAE">
      <w:pPr>
        <w:ind w:leftChars="200" w:left="420"/>
        <w:rPr>
          <w:lang w:val="fr-FR"/>
        </w:rPr>
      </w:pPr>
      <w:r>
        <w:rPr>
          <w:rFonts w:ascii="Verdana" w:hAnsi="Verdana" w:hint="eastAsia"/>
          <w:kern w:val="0"/>
          <w:sz w:val="18"/>
          <w:szCs w:val="18"/>
          <w:lang w:val="fr-FR"/>
        </w:rPr>
        <w:t>1</w:t>
      </w:r>
      <w:r>
        <w:rPr>
          <w:rFonts w:ascii="Verdana" w:hAnsi="Verdana" w:hint="eastAsia"/>
          <w:kern w:val="0"/>
          <w:sz w:val="18"/>
          <w:szCs w:val="18"/>
          <w:lang w:val="fr-FR"/>
        </w:rPr>
        <w:t>：</w:t>
      </w:r>
      <w:r>
        <w:rPr>
          <w:rFonts w:ascii="Verdana" w:hAnsi="Verdana" w:hint="eastAsia"/>
          <w:kern w:val="0"/>
          <w:sz w:val="18"/>
          <w:szCs w:val="18"/>
          <w:lang w:val="fr-FR"/>
        </w:rPr>
        <w:t>Digest A</w:t>
      </w:r>
      <w:r w:rsidRPr="0068734F">
        <w:rPr>
          <w:lang w:val="fr-FR"/>
        </w:rPr>
        <w:t>uthentication</w:t>
      </w:r>
      <w:r w:rsidR="00CA0C68" w:rsidRPr="0068734F">
        <w:rPr>
          <w:rFonts w:hint="eastAsia"/>
          <w:lang w:val="fr-FR"/>
        </w:rPr>
        <w:t>-HA1</w:t>
      </w:r>
      <w:r w:rsidR="00E32D00" w:rsidRPr="0068734F">
        <w:rPr>
          <w:rFonts w:hint="eastAsia"/>
          <w:lang w:val="fr-FR"/>
        </w:rPr>
        <w:t>（</w:t>
      </w:r>
      <w:r w:rsidR="00E32D00" w:rsidRPr="0068734F">
        <w:rPr>
          <w:rFonts w:hint="eastAsia"/>
          <w:lang w:val="fr-FR"/>
        </w:rPr>
        <w:t>D</w:t>
      </w:r>
      <w:r w:rsidR="00E32D00" w:rsidRPr="0068734F">
        <w:rPr>
          <w:lang w:val="fr-FR"/>
        </w:rPr>
        <w:t>b</w:t>
      </w:r>
      <w:r w:rsidR="00E32D00" w:rsidRPr="0068734F">
        <w:rPr>
          <w:rFonts w:hint="eastAsia"/>
          <w:lang w:val="fr-FR"/>
        </w:rPr>
        <w:t>ank</w:t>
      </w:r>
      <w:r w:rsidR="00E32D00">
        <w:rPr>
          <w:rFonts w:hint="eastAsia"/>
        </w:rPr>
        <w:t>约定的密钥</w:t>
      </w:r>
    </w:p>
    <w:p w:rsidR="009B3BAE" w:rsidRPr="0068734F" w:rsidRDefault="00E32D00" w:rsidP="00E32D00">
      <w:pPr>
        <w:ind w:firstLineChars="400" w:firstLine="720"/>
        <w:rPr>
          <w:rFonts w:ascii="Arial" w:hAnsi="Arial"/>
          <w:sz w:val="19"/>
          <w:szCs w:val="19"/>
          <w:lang w:val="fr-FR"/>
        </w:rPr>
      </w:pPr>
      <w:r>
        <w:rPr>
          <w:rFonts w:ascii="Verdana" w:hAnsi="Verdana" w:hint="eastAsia"/>
          <w:kern w:val="0"/>
          <w:sz w:val="18"/>
          <w:szCs w:val="18"/>
          <w:lang w:val="fr-FR"/>
        </w:rPr>
        <w:t>即：</w:t>
      </w:r>
      <w:r w:rsidR="00CA0C68">
        <w:rPr>
          <w:rFonts w:ascii="Verdana" w:hAnsi="Verdana" w:hint="eastAsia"/>
          <w:kern w:val="0"/>
          <w:sz w:val="18"/>
          <w:szCs w:val="18"/>
          <w:lang w:val="fr-FR"/>
        </w:rPr>
        <w:t>HA</w:t>
      </w:r>
      <w:r w:rsidR="00CA0C68">
        <w:rPr>
          <w:rFonts w:ascii="Verdana" w:hAnsi="Verdana"/>
          <w:kern w:val="0"/>
          <w:sz w:val="18"/>
          <w:szCs w:val="18"/>
          <w:lang w:val="fr-FR"/>
        </w:rPr>
        <w:t>1</w:t>
      </w:r>
      <w:r w:rsidR="00CA0C68">
        <w:rPr>
          <w:rFonts w:ascii="Verdana" w:hAnsi="Verdana" w:hint="eastAsia"/>
          <w:kern w:val="0"/>
          <w:sz w:val="18"/>
          <w:szCs w:val="18"/>
          <w:lang w:val="fr-FR"/>
        </w:rPr>
        <w:t>＝</w:t>
      </w:r>
      <w:r w:rsidR="00CA0C68">
        <w:rPr>
          <w:rFonts w:ascii="Verdana" w:hAnsi="Verdana" w:hint="eastAsia"/>
          <w:kern w:val="0"/>
          <w:sz w:val="18"/>
          <w:szCs w:val="18"/>
          <w:lang w:val="fr-FR"/>
        </w:rPr>
        <w:t>MD5(UserName</w:t>
      </w:r>
      <w:r w:rsidR="00CA0C68">
        <w:rPr>
          <w:rFonts w:ascii="Verdana" w:hAnsi="Verdana"/>
          <w:kern w:val="0"/>
          <w:sz w:val="18"/>
          <w:szCs w:val="18"/>
          <w:lang w:val="fr-FR"/>
        </w:rPr>
        <w:t> </w:t>
      </w:r>
      <w:r w:rsidR="00CA0C68">
        <w:rPr>
          <w:rFonts w:ascii="Verdana" w:hAnsi="Verdana" w:hint="eastAsia"/>
          <w:kern w:val="0"/>
          <w:sz w:val="18"/>
          <w:szCs w:val="18"/>
          <w:lang w:val="fr-FR"/>
        </w:rPr>
        <w:t>:realm</w:t>
      </w:r>
      <w:r w:rsidR="00CA0C68">
        <w:rPr>
          <w:rFonts w:ascii="Verdana" w:hAnsi="Verdana"/>
          <w:kern w:val="0"/>
          <w:sz w:val="18"/>
          <w:szCs w:val="18"/>
          <w:lang w:val="fr-FR"/>
        </w:rPr>
        <w:t> </w:t>
      </w:r>
      <w:r w:rsidR="00CA0C68">
        <w:rPr>
          <w:rFonts w:ascii="Verdana" w:hAnsi="Verdana" w:hint="eastAsia"/>
          <w:kern w:val="0"/>
          <w:sz w:val="18"/>
          <w:szCs w:val="18"/>
          <w:lang w:val="fr-FR"/>
        </w:rPr>
        <w:t>:password)</w:t>
      </w:r>
      <w:r w:rsidR="00EE6928">
        <w:rPr>
          <w:rFonts w:ascii="Verdana" w:hAnsi="Verdana" w:hint="eastAsia"/>
          <w:kern w:val="0"/>
          <w:sz w:val="18"/>
          <w:szCs w:val="18"/>
          <w:lang w:val="fr-FR"/>
        </w:rPr>
        <w:t xml:space="preserve">  Realm=NSP Passport</w:t>
      </w:r>
    </w:p>
    <w:p w:rsidR="009B3BAE" w:rsidRPr="0068734F" w:rsidRDefault="009B3BAE" w:rsidP="00885001">
      <w:pPr>
        <w:ind w:leftChars="200" w:left="420"/>
        <w:rPr>
          <w:rFonts w:ascii="Arial" w:hAnsi="Arial"/>
          <w:sz w:val="19"/>
          <w:szCs w:val="19"/>
          <w:lang w:val="fr-FR"/>
        </w:rPr>
      </w:pPr>
    </w:p>
    <w:p w:rsidR="00E56073" w:rsidRDefault="00E56073" w:rsidP="00407B6C">
      <w:pPr>
        <w:pStyle w:val="31"/>
        <w:rPr>
          <w:lang w:val="fr-FR"/>
        </w:rPr>
      </w:pPr>
      <w:bookmarkStart w:id="1031" w:name="_Toc317101404"/>
      <w:r>
        <w:rPr>
          <w:rFonts w:hint="eastAsia"/>
        </w:rPr>
        <w:t>serviceID</w:t>
      </w:r>
      <w:r>
        <w:rPr>
          <w:rFonts w:hint="eastAsia"/>
        </w:rPr>
        <w:t>业务编号</w:t>
      </w:r>
      <w:bookmarkEnd w:id="1031"/>
    </w:p>
    <w:p w:rsidR="008F16C3" w:rsidRDefault="006A2B19" w:rsidP="008F16C3">
      <w:pPr>
        <w:ind w:leftChars="200" w:left="420"/>
        <w:rPr>
          <w:rFonts w:ascii="Verdana" w:hAnsi="Verdana"/>
          <w:kern w:val="0"/>
          <w:sz w:val="18"/>
          <w:szCs w:val="18"/>
          <w:lang w:val="fr-FR"/>
        </w:rPr>
      </w:pPr>
      <w:r>
        <w:rPr>
          <w:rFonts w:ascii="Verdana" w:hAnsi="Verdana" w:hint="eastAsia"/>
          <w:kern w:val="0"/>
          <w:sz w:val="18"/>
          <w:szCs w:val="18"/>
          <w:lang w:val="fr-FR"/>
        </w:rPr>
        <w:t>0</w:t>
      </w:r>
      <w:r w:rsidR="008F16C3">
        <w:rPr>
          <w:rFonts w:ascii="Verdana" w:hAnsi="Verdana" w:hint="eastAsia"/>
          <w:kern w:val="0"/>
          <w:sz w:val="18"/>
          <w:szCs w:val="18"/>
          <w:lang w:val="fr-FR"/>
        </w:rPr>
        <w:t>：</w:t>
      </w:r>
      <w:r w:rsidR="00300C34">
        <w:rPr>
          <w:rFonts w:ascii="Verdana" w:hAnsi="Verdana" w:hint="eastAsia"/>
          <w:kern w:val="0"/>
          <w:sz w:val="18"/>
          <w:szCs w:val="18"/>
          <w:lang w:val="fr-FR"/>
        </w:rPr>
        <w:t>华为网盘</w:t>
      </w:r>
      <w:r w:rsidR="00300C34">
        <w:rPr>
          <w:rFonts w:ascii="Verdana" w:hAnsi="Verdana" w:hint="eastAsia"/>
          <w:kern w:val="0"/>
          <w:sz w:val="18"/>
          <w:szCs w:val="18"/>
          <w:lang w:val="fr-FR"/>
        </w:rPr>
        <w:t xml:space="preserve"> </w:t>
      </w:r>
      <w:r w:rsidR="008F16C3">
        <w:rPr>
          <w:rFonts w:ascii="Verdana" w:hAnsi="Verdana" w:hint="eastAsia"/>
          <w:kern w:val="0"/>
          <w:sz w:val="18"/>
          <w:szCs w:val="18"/>
          <w:lang w:val="fr-FR"/>
        </w:rPr>
        <w:t>D</w:t>
      </w:r>
      <w:r w:rsidR="008F16C3">
        <w:rPr>
          <w:rFonts w:ascii="Verdana" w:hAnsi="Verdana"/>
          <w:kern w:val="0"/>
          <w:sz w:val="18"/>
          <w:szCs w:val="18"/>
          <w:lang w:val="fr-FR"/>
        </w:rPr>
        <w:t>b</w:t>
      </w:r>
      <w:r w:rsidR="008F16C3">
        <w:rPr>
          <w:rFonts w:ascii="Verdana" w:hAnsi="Verdana" w:hint="eastAsia"/>
          <w:kern w:val="0"/>
          <w:sz w:val="18"/>
          <w:szCs w:val="18"/>
          <w:lang w:val="fr-FR"/>
        </w:rPr>
        <w:t>ank</w:t>
      </w:r>
    </w:p>
    <w:p w:rsidR="006A2B19" w:rsidRDefault="006A2B19" w:rsidP="006A2B19">
      <w:pPr>
        <w:ind w:leftChars="200" w:left="420"/>
        <w:rPr>
          <w:rFonts w:ascii="Verdana" w:hAnsi="Verdana"/>
          <w:kern w:val="0"/>
          <w:sz w:val="18"/>
          <w:szCs w:val="18"/>
          <w:lang w:val="fr-FR"/>
        </w:rPr>
      </w:pPr>
      <w:r>
        <w:rPr>
          <w:rFonts w:ascii="Verdana" w:hAnsi="Verdana" w:hint="eastAsia"/>
          <w:kern w:val="0"/>
          <w:sz w:val="18"/>
          <w:szCs w:val="18"/>
          <w:lang w:val="fr-FR"/>
        </w:rPr>
        <w:t>1</w:t>
      </w:r>
      <w:r>
        <w:rPr>
          <w:rFonts w:ascii="Verdana" w:hAnsi="Verdana" w:hint="eastAsia"/>
          <w:kern w:val="0"/>
          <w:sz w:val="18"/>
          <w:szCs w:val="18"/>
          <w:lang w:val="fr-FR"/>
        </w:rPr>
        <w:t>：</w:t>
      </w:r>
      <w:r w:rsidR="00540350">
        <w:rPr>
          <w:rFonts w:ascii="Verdana" w:hAnsi="Verdana" w:hint="eastAsia"/>
          <w:kern w:val="0"/>
          <w:sz w:val="18"/>
          <w:szCs w:val="18"/>
          <w:lang w:val="fr-FR"/>
        </w:rPr>
        <w:t>Hi</w:t>
      </w:r>
      <w:r w:rsidR="00610F2D">
        <w:rPr>
          <w:rFonts w:ascii="Verdana" w:hAnsi="Verdana" w:hint="eastAsia"/>
          <w:kern w:val="0"/>
          <w:sz w:val="18"/>
          <w:szCs w:val="18"/>
          <w:lang w:val="fr-FR"/>
        </w:rPr>
        <w:t>Cloud</w:t>
      </w:r>
    </w:p>
    <w:p w:rsidR="00E56073" w:rsidRDefault="00E56073" w:rsidP="00E56073">
      <w:pPr>
        <w:ind w:leftChars="200" w:left="420"/>
        <w:rPr>
          <w:rFonts w:ascii="Verdana" w:hAnsi="Verdana"/>
          <w:kern w:val="0"/>
          <w:sz w:val="18"/>
          <w:szCs w:val="18"/>
          <w:lang w:val="fr-FR"/>
        </w:rPr>
      </w:pPr>
      <w:r>
        <w:rPr>
          <w:rFonts w:ascii="Verdana" w:hAnsi="Verdana" w:hint="eastAsia"/>
          <w:kern w:val="0"/>
          <w:sz w:val="18"/>
          <w:szCs w:val="18"/>
          <w:lang w:val="fr-FR"/>
        </w:rPr>
        <w:t>2</w:t>
      </w:r>
      <w:r>
        <w:rPr>
          <w:rFonts w:ascii="Verdana" w:hAnsi="Verdana" w:hint="eastAsia"/>
          <w:kern w:val="0"/>
          <w:sz w:val="18"/>
          <w:szCs w:val="18"/>
          <w:lang w:val="fr-FR"/>
        </w:rPr>
        <w:t>：天天浏览器</w:t>
      </w:r>
    </w:p>
    <w:p w:rsidR="00E56073" w:rsidRDefault="00E56073" w:rsidP="00E56073">
      <w:pPr>
        <w:ind w:leftChars="200" w:left="420"/>
        <w:rPr>
          <w:rFonts w:ascii="Verdana" w:hAnsi="Verdana"/>
          <w:kern w:val="0"/>
          <w:sz w:val="18"/>
          <w:szCs w:val="18"/>
          <w:lang w:val="fr-FR"/>
        </w:rPr>
      </w:pPr>
      <w:r>
        <w:rPr>
          <w:rFonts w:ascii="Verdana" w:hAnsi="Verdana" w:hint="eastAsia"/>
          <w:kern w:val="0"/>
          <w:sz w:val="18"/>
          <w:szCs w:val="18"/>
          <w:lang w:val="fr-FR"/>
        </w:rPr>
        <w:t>3</w:t>
      </w:r>
      <w:r>
        <w:rPr>
          <w:rFonts w:ascii="Verdana" w:hAnsi="Verdana" w:hint="eastAsia"/>
          <w:kern w:val="0"/>
          <w:sz w:val="18"/>
          <w:szCs w:val="18"/>
          <w:lang w:val="fr-FR"/>
        </w:rPr>
        <w:t>：</w:t>
      </w:r>
      <w:r w:rsidR="00300C34">
        <w:rPr>
          <w:rFonts w:ascii="Verdana" w:hAnsi="Verdana" w:hint="eastAsia"/>
          <w:kern w:val="0"/>
          <w:sz w:val="18"/>
          <w:szCs w:val="18"/>
          <w:lang w:val="fr-FR"/>
        </w:rPr>
        <w:t>天天聊</w:t>
      </w:r>
      <w:r w:rsidR="00300C34">
        <w:rPr>
          <w:rFonts w:ascii="Verdana" w:hAnsi="Verdana" w:hint="eastAsia"/>
          <w:kern w:val="0"/>
          <w:sz w:val="18"/>
          <w:szCs w:val="18"/>
          <w:lang w:val="fr-FR"/>
        </w:rPr>
        <w:t xml:space="preserve"> </w:t>
      </w:r>
      <w:r>
        <w:rPr>
          <w:rFonts w:ascii="Verdana" w:hAnsi="Verdana" w:hint="eastAsia"/>
          <w:kern w:val="0"/>
          <w:sz w:val="18"/>
          <w:szCs w:val="18"/>
          <w:lang w:val="fr-FR"/>
        </w:rPr>
        <w:t>Hotalk</w:t>
      </w:r>
    </w:p>
    <w:p w:rsidR="005943A5" w:rsidRDefault="005943A5" w:rsidP="00E56073">
      <w:pPr>
        <w:ind w:leftChars="200" w:left="420"/>
        <w:rPr>
          <w:rFonts w:ascii="Verdana" w:hAnsi="Verdana"/>
          <w:kern w:val="0"/>
          <w:sz w:val="18"/>
          <w:szCs w:val="18"/>
          <w:lang w:val="fr-FR"/>
        </w:rPr>
      </w:pPr>
      <w:r>
        <w:rPr>
          <w:rFonts w:ascii="Verdana" w:hAnsi="Verdana" w:hint="eastAsia"/>
          <w:kern w:val="0"/>
          <w:sz w:val="18"/>
          <w:szCs w:val="18"/>
          <w:lang w:val="fr-FR"/>
        </w:rPr>
        <w:t>4</w:t>
      </w:r>
      <w:r>
        <w:rPr>
          <w:rFonts w:ascii="Verdana" w:hAnsi="Verdana" w:hint="eastAsia"/>
          <w:kern w:val="0"/>
          <w:sz w:val="18"/>
          <w:szCs w:val="18"/>
          <w:lang w:val="fr-FR"/>
        </w:rPr>
        <w:t>：智汇云</w:t>
      </w:r>
    </w:p>
    <w:p w:rsidR="00173F45" w:rsidRPr="00893BBD" w:rsidRDefault="00173F45" w:rsidP="00173F45">
      <w:pPr>
        <w:ind w:leftChars="200" w:left="420"/>
        <w:rPr>
          <w:rFonts w:ascii="Verdana" w:hAnsi="Verdana"/>
          <w:kern w:val="0"/>
          <w:sz w:val="18"/>
          <w:szCs w:val="18"/>
          <w:lang w:val="fr-FR"/>
        </w:rPr>
      </w:pPr>
      <w:r w:rsidRPr="00893BBD">
        <w:rPr>
          <w:rFonts w:ascii="Verdana" w:hAnsi="Verdana" w:hint="eastAsia"/>
          <w:kern w:val="0"/>
          <w:sz w:val="18"/>
          <w:szCs w:val="18"/>
          <w:lang w:val="fr-FR"/>
        </w:rPr>
        <w:t>5</w:t>
      </w:r>
      <w:r>
        <w:rPr>
          <w:rFonts w:ascii="Verdana" w:hAnsi="Verdana" w:hint="eastAsia"/>
          <w:kern w:val="0"/>
          <w:sz w:val="18"/>
          <w:szCs w:val="18"/>
          <w:lang w:val="fr-FR"/>
        </w:rPr>
        <w:t>：</w:t>
      </w:r>
      <w:r w:rsidRPr="00893BBD">
        <w:rPr>
          <w:rFonts w:ascii="Verdana" w:hAnsi="Verdana" w:hint="eastAsia"/>
          <w:kern w:val="0"/>
          <w:sz w:val="18"/>
          <w:szCs w:val="18"/>
          <w:lang w:val="fr-FR"/>
        </w:rPr>
        <w:tab/>
      </w:r>
      <w:r w:rsidR="005F763E">
        <w:rPr>
          <w:rFonts w:ascii="Verdana" w:hAnsi="Verdana" w:hint="eastAsia"/>
          <w:kern w:val="0"/>
          <w:sz w:val="18"/>
          <w:szCs w:val="18"/>
          <w:lang w:val="fr-FR"/>
        </w:rPr>
        <w:t>天天家园</w:t>
      </w:r>
      <w:r w:rsidR="00C23443">
        <w:rPr>
          <w:rFonts w:ascii="Verdana" w:hAnsi="Verdana" w:hint="eastAsia"/>
          <w:kern w:val="0"/>
          <w:sz w:val="18"/>
          <w:szCs w:val="18"/>
          <w:lang w:val="fr-FR"/>
        </w:rPr>
        <w:t>（</w:t>
      </w:r>
      <w:r w:rsidR="00F77289">
        <w:rPr>
          <w:rFonts w:ascii="宋体" w:cs="宋体" w:hint="eastAsia"/>
          <w:color w:val="000000"/>
          <w:kern w:val="0"/>
          <w:sz w:val="18"/>
          <w:szCs w:val="18"/>
        </w:rPr>
        <w:t>天天联系</w:t>
      </w:r>
      <w:r w:rsidR="00C23443">
        <w:rPr>
          <w:rFonts w:ascii="宋体" w:cs="宋体" w:hint="eastAsia"/>
          <w:color w:val="000000"/>
          <w:kern w:val="0"/>
          <w:sz w:val="18"/>
          <w:szCs w:val="18"/>
        </w:rPr>
        <w:t>、空间、天天秀</w:t>
      </w:r>
      <w:r w:rsidR="00F77289">
        <w:rPr>
          <w:rFonts w:ascii="宋体" w:cs="宋体" w:hint="eastAsia"/>
          <w:color w:val="000000"/>
          <w:kern w:val="0"/>
          <w:sz w:val="18"/>
          <w:szCs w:val="18"/>
        </w:rPr>
        <w:t>、好友圈</w:t>
      </w:r>
      <w:r w:rsidR="00737D6E" w:rsidRPr="00737D6E">
        <w:rPr>
          <w:rFonts w:ascii="宋体" w:cs="宋体" w:hint="eastAsia"/>
          <w:color w:val="000000"/>
          <w:kern w:val="0"/>
          <w:sz w:val="18"/>
          <w:szCs w:val="18"/>
          <w:lang w:val="fr-FR"/>
        </w:rPr>
        <w:t>）</w:t>
      </w:r>
    </w:p>
    <w:p w:rsidR="00173F45" w:rsidRPr="00893BBD" w:rsidRDefault="00173F45" w:rsidP="00173F45">
      <w:pPr>
        <w:ind w:leftChars="200" w:left="420"/>
        <w:rPr>
          <w:rFonts w:ascii="Verdana" w:hAnsi="Verdana"/>
          <w:kern w:val="0"/>
          <w:sz w:val="18"/>
          <w:szCs w:val="18"/>
          <w:lang w:val="fr-FR"/>
        </w:rPr>
      </w:pPr>
      <w:r w:rsidRPr="00893BBD">
        <w:rPr>
          <w:rFonts w:ascii="Verdana" w:hAnsi="Verdana" w:hint="eastAsia"/>
          <w:kern w:val="0"/>
          <w:sz w:val="18"/>
          <w:szCs w:val="18"/>
          <w:lang w:val="fr-FR"/>
        </w:rPr>
        <w:t>6</w:t>
      </w:r>
      <w:r>
        <w:rPr>
          <w:rFonts w:ascii="Verdana" w:hAnsi="Verdana" w:hint="eastAsia"/>
          <w:kern w:val="0"/>
          <w:sz w:val="18"/>
          <w:szCs w:val="18"/>
          <w:lang w:val="fr-FR"/>
        </w:rPr>
        <w:t>：</w:t>
      </w:r>
      <w:r w:rsidRPr="00893BBD">
        <w:rPr>
          <w:rFonts w:ascii="Verdana" w:hAnsi="Verdana" w:hint="eastAsia"/>
          <w:kern w:val="0"/>
          <w:sz w:val="18"/>
          <w:szCs w:val="18"/>
          <w:lang w:val="fr-FR"/>
        </w:rPr>
        <w:tab/>
      </w:r>
      <w:r w:rsidR="005F763E">
        <w:rPr>
          <w:rFonts w:ascii="Verdana" w:hAnsi="Verdana" w:hint="eastAsia"/>
          <w:kern w:val="0"/>
          <w:sz w:val="18"/>
          <w:szCs w:val="18"/>
          <w:lang w:val="fr-FR"/>
        </w:rPr>
        <w:t>天天记事</w:t>
      </w:r>
    </w:p>
    <w:p w:rsidR="00173F45" w:rsidRPr="00492063" w:rsidRDefault="00173F45" w:rsidP="00173F45">
      <w:pPr>
        <w:ind w:leftChars="200" w:left="420"/>
        <w:rPr>
          <w:rFonts w:ascii="Verdana" w:hAnsi="Verdana"/>
          <w:color w:val="000000" w:themeColor="text1"/>
          <w:kern w:val="0"/>
          <w:sz w:val="18"/>
          <w:szCs w:val="18"/>
          <w:lang w:val="fr-FR"/>
        </w:rPr>
      </w:pPr>
      <w:r w:rsidRPr="00492063">
        <w:rPr>
          <w:rFonts w:ascii="Verdana" w:hAnsi="Verdana" w:hint="eastAsia"/>
          <w:color w:val="000000" w:themeColor="text1"/>
          <w:kern w:val="0"/>
          <w:sz w:val="18"/>
          <w:szCs w:val="18"/>
          <w:lang w:val="fr-FR"/>
        </w:rPr>
        <w:t>7</w:t>
      </w:r>
      <w:r w:rsidRPr="00492063">
        <w:rPr>
          <w:rFonts w:ascii="Verdana" w:hAnsi="Verdana" w:hint="eastAsia"/>
          <w:color w:val="000000" w:themeColor="text1"/>
          <w:kern w:val="0"/>
          <w:sz w:val="18"/>
          <w:szCs w:val="18"/>
          <w:lang w:val="fr-FR"/>
        </w:rPr>
        <w:t>：</w:t>
      </w:r>
      <w:r w:rsidRPr="00492063">
        <w:rPr>
          <w:rFonts w:ascii="Verdana" w:hAnsi="Verdana" w:hint="eastAsia"/>
          <w:color w:val="000000" w:themeColor="text1"/>
          <w:kern w:val="0"/>
          <w:sz w:val="18"/>
          <w:szCs w:val="18"/>
          <w:lang w:val="fr-FR"/>
        </w:rPr>
        <w:tab/>
      </w:r>
      <w:r w:rsidR="00492063">
        <w:rPr>
          <w:rFonts w:ascii="Verdana" w:hAnsi="Verdana" w:hint="eastAsia"/>
          <w:color w:val="000000" w:themeColor="text1"/>
          <w:kern w:val="0"/>
          <w:sz w:val="18"/>
          <w:szCs w:val="18"/>
          <w:lang w:val="fr-FR"/>
        </w:rPr>
        <w:t>华为帐号管理</w:t>
      </w:r>
    </w:p>
    <w:p w:rsidR="00173F45" w:rsidRPr="00404771" w:rsidRDefault="00173F45" w:rsidP="00173F45">
      <w:pPr>
        <w:ind w:leftChars="200" w:left="420"/>
        <w:rPr>
          <w:rFonts w:ascii="Verdana" w:hAnsi="Verdana"/>
          <w:kern w:val="0"/>
          <w:sz w:val="18"/>
          <w:szCs w:val="18"/>
          <w:lang w:val="fr-FR"/>
        </w:rPr>
      </w:pPr>
      <w:r w:rsidRPr="00404771">
        <w:rPr>
          <w:rFonts w:ascii="Verdana" w:hAnsi="Verdana" w:hint="eastAsia"/>
          <w:kern w:val="0"/>
          <w:sz w:val="18"/>
          <w:szCs w:val="18"/>
          <w:lang w:val="fr-FR"/>
        </w:rPr>
        <w:t>8</w:t>
      </w:r>
      <w:r w:rsidRPr="00404771">
        <w:rPr>
          <w:rFonts w:ascii="Verdana" w:hAnsi="Verdana" w:hint="eastAsia"/>
          <w:kern w:val="0"/>
          <w:sz w:val="18"/>
          <w:szCs w:val="18"/>
          <w:lang w:val="fr-FR"/>
        </w:rPr>
        <w:t>：</w:t>
      </w:r>
      <w:r w:rsidRPr="00404771">
        <w:rPr>
          <w:rFonts w:ascii="Verdana" w:hAnsi="Verdana" w:hint="eastAsia"/>
          <w:kern w:val="0"/>
          <w:sz w:val="18"/>
          <w:szCs w:val="18"/>
          <w:lang w:val="fr-FR"/>
        </w:rPr>
        <w:tab/>
      </w:r>
      <w:r w:rsidR="007D2A17" w:rsidRPr="00404771">
        <w:rPr>
          <w:rFonts w:ascii="Verdana" w:hAnsi="Verdana" w:hint="eastAsia"/>
          <w:kern w:val="0"/>
          <w:sz w:val="18"/>
          <w:szCs w:val="18"/>
          <w:lang w:val="fr-FR"/>
        </w:rPr>
        <w:t>开机向导</w:t>
      </w:r>
      <w:r w:rsidR="007D2A17" w:rsidRPr="00404771">
        <w:rPr>
          <w:rFonts w:ascii="Verdana" w:hAnsi="Verdana" w:hint="eastAsia"/>
          <w:kern w:val="0"/>
          <w:sz w:val="18"/>
          <w:szCs w:val="18"/>
          <w:lang w:val="fr-FR"/>
        </w:rPr>
        <w:t>OOBE</w:t>
      </w:r>
    </w:p>
    <w:p w:rsidR="00173F45" w:rsidRPr="00492063" w:rsidRDefault="00173F45" w:rsidP="00173F45">
      <w:pPr>
        <w:ind w:leftChars="200" w:left="420"/>
        <w:rPr>
          <w:rFonts w:ascii="Verdana" w:hAnsi="Verdana"/>
          <w:color w:val="808080" w:themeColor="background1" w:themeShade="80"/>
          <w:kern w:val="0"/>
          <w:sz w:val="18"/>
          <w:szCs w:val="18"/>
          <w:lang w:val="fr-FR"/>
        </w:rPr>
      </w:pPr>
      <w:r w:rsidRPr="00492063">
        <w:rPr>
          <w:rFonts w:ascii="Verdana" w:hAnsi="Verdana" w:hint="eastAsia"/>
          <w:color w:val="808080" w:themeColor="background1" w:themeShade="80"/>
          <w:kern w:val="0"/>
          <w:sz w:val="18"/>
          <w:szCs w:val="18"/>
          <w:lang w:val="fr-FR"/>
        </w:rPr>
        <w:t>9</w:t>
      </w:r>
      <w:r w:rsidRPr="00492063">
        <w:rPr>
          <w:rFonts w:ascii="Verdana" w:hAnsi="Verdana" w:hint="eastAsia"/>
          <w:color w:val="808080" w:themeColor="background1" w:themeShade="80"/>
          <w:kern w:val="0"/>
          <w:sz w:val="18"/>
          <w:szCs w:val="18"/>
          <w:lang w:val="fr-FR"/>
        </w:rPr>
        <w:t>：</w:t>
      </w:r>
      <w:r w:rsidRPr="00492063">
        <w:rPr>
          <w:rFonts w:ascii="Verdana" w:hAnsi="Verdana" w:hint="eastAsia"/>
          <w:color w:val="808080" w:themeColor="background1" w:themeShade="80"/>
          <w:kern w:val="0"/>
          <w:sz w:val="18"/>
          <w:szCs w:val="18"/>
          <w:lang w:val="fr-FR"/>
        </w:rPr>
        <w:tab/>
      </w:r>
      <w:r w:rsidRPr="00492063">
        <w:rPr>
          <w:rFonts w:ascii="Verdana" w:hAnsi="Verdana" w:hint="eastAsia"/>
          <w:color w:val="808080" w:themeColor="background1" w:themeShade="80"/>
          <w:kern w:val="0"/>
          <w:sz w:val="18"/>
          <w:szCs w:val="18"/>
          <w:lang w:val="fr-FR"/>
        </w:rPr>
        <w:t>虚拟主机</w:t>
      </w:r>
    </w:p>
    <w:p w:rsidR="00173F45" w:rsidRPr="00492063" w:rsidRDefault="00173F45" w:rsidP="00173F45">
      <w:pPr>
        <w:ind w:leftChars="200" w:left="420"/>
        <w:rPr>
          <w:rFonts w:ascii="Verdana" w:hAnsi="Verdana"/>
          <w:color w:val="808080" w:themeColor="background1" w:themeShade="80"/>
          <w:kern w:val="0"/>
          <w:sz w:val="18"/>
          <w:szCs w:val="18"/>
          <w:lang w:val="fr-FR"/>
        </w:rPr>
      </w:pPr>
      <w:r w:rsidRPr="00492063">
        <w:rPr>
          <w:rFonts w:ascii="Verdana" w:hAnsi="Verdana" w:hint="eastAsia"/>
          <w:color w:val="808080" w:themeColor="background1" w:themeShade="80"/>
          <w:kern w:val="0"/>
          <w:sz w:val="18"/>
          <w:szCs w:val="18"/>
          <w:lang w:val="fr-FR"/>
        </w:rPr>
        <w:t>10</w:t>
      </w:r>
      <w:r w:rsidRPr="00492063">
        <w:rPr>
          <w:rFonts w:ascii="Verdana" w:hAnsi="Verdana" w:hint="eastAsia"/>
          <w:color w:val="808080" w:themeColor="background1" w:themeShade="80"/>
          <w:kern w:val="0"/>
          <w:sz w:val="18"/>
          <w:szCs w:val="18"/>
          <w:lang w:val="fr-FR"/>
        </w:rPr>
        <w:t>：</w:t>
      </w:r>
      <w:r w:rsidRPr="00492063">
        <w:rPr>
          <w:rFonts w:ascii="Verdana" w:hAnsi="Verdana" w:hint="eastAsia"/>
          <w:color w:val="808080" w:themeColor="background1" w:themeShade="80"/>
          <w:kern w:val="0"/>
          <w:sz w:val="18"/>
          <w:szCs w:val="18"/>
          <w:lang w:val="fr-FR"/>
        </w:rPr>
        <w:tab/>
      </w:r>
      <w:r w:rsidRPr="00492063">
        <w:rPr>
          <w:rFonts w:ascii="Verdana" w:hAnsi="Verdana" w:hint="eastAsia"/>
          <w:color w:val="808080" w:themeColor="background1" w:themeShade="80"/>
          <w:kern w:val="0"/>
          <w:sz w:val="18"/>
          <w:szCs w:val="18"/>
          <w:lang w:val="fr-FR"/>
        </w:rPr>
        <w:t>云桌面</w:t>
      </w:r>
    </w:p>
    <w:p w:rsidR="00173F45" w:rsidRPr="00492063" w:rsidRDefault="00173F45" w:rsidP="00173F45">
      <w:pPr>
        <w:ind w:leftChars="200" w:left="420"/>
        <w:rPr>
          <w:rFonts w:ascii="Verdana" w:hAnsi="Verdana"/>
          <w:color w:val="808080" w:themeColor="background1" w:themeShade="80"/>
          <w:kern w:val="0"/>
          <w:sz w:val="18"/>
          <w:szCs w:val="18"/>
          <w:lang w:val="fr-FR"/>
        </w:rPr>
      </w:pPr>
      <w:r w:rsidRPr="00492063">
        <w:rPr>
          <w:rFonts w:ascii="Verdana" w:hAnsi="Verdana" w:hint="eastAsia"/>
          <w:color w:val="808080" w:themeColor="background1" w:themeShade="80"/>
          <w:kern w:val="0"/>
          <w:sz w:val="18"/>
          <w:szCs w:val="18"/>
          <w:lang w:val="fr-FR"/>
        </w:rPr>
        <w:t>11</w:t>
      </w:r>
      <w:r w:rsidRPr="00492063">
        <w:rPr>
          <w:rFonts w:ascii="Verdana" w:hAnsi="Verdana" w:hint="eastAsia"/>
          <w:color w:val="808080" w:themeColor="background1" w:themeShade="80"/>
          <w:kern w:val="0"/>
          <w:sz w:val="18"/>
          <w:szCs w:val="18"/>
          <w:lang w:val="fr-FR"/>
        </w:rPr>
        <w:t>：</w:t>
      </w:r>
      <w:r w:rsidRPr="00492063">
        <w:rPr>
          <w:rFonts w:ascii="Verdana" w:hAnsi="Verdana" w:hint="eastAsia"/>
          <w:color w:val="808080" w:themeColor="background1" w:themeShade="80"/>
          <w:kern w:val="0"/>
          <w:sz w:val="18"/>
          <w:szCs w:val="18"/>
          <w:lang w:val="fr-FR"/>
        </w:rPr>
        <w:tab/>
        <w:t>S3</w:t>
      </w:r>
      <w:r w:rsidRPr="00492063">
        <w:rPr>
          <w:rFonts w:ascii="Verdana" w:hAnsi="Verdana" w:hint="eastAsia"/>
          <w:color w:val="808080" w:themeColor="background1" w:themeShade="80"/>
          <w:kern w:val="0"/>
          <w:sz w:val="18"/>
          <w:szCs w:val="18"/>
          <w:lang w:val="fr-FR"/>
        </w:rPr>
        <w:t>虚拟存储</w:t>
      </w:r>
    </w:p>
    <w:p w:rsidR="00267B13" w:rsidRDefault="00267B13" w:rsidP="00173F45">
      <w:pPr>
        <w:ind w:leftChars="200" w:left="420"/>
        <w:rPr>
          <w:rFonts w:ascii="Verdana" w:hAnsi="Verdana"/>
          <w:kern w:val="0"/>
          <w:sz w:val="18"/>
          <w:szCs w:val="18"/>
          <w:lang w:val="fr-FR"/>
        </w:rPr>
      </w:pPr>
      <w:r>
        <w:rPr>
          <w:rFonts w:ascii="Verdana" w:hAnsi="Verdana" w:hint="eastAsia"/>
          <w:kern w:val="0"/>
          <w:sz w:val="18"/>
          <w:szCs w:val="18"/>
          <w:lang w:val="fr-FR"/>
        </w:rPr>
        <w:t>12</w:t>
      </w:r>
      <w:r>
        <w:rPr>
          <w:rFonts w:ascii="Verdana" w:hAnsi="Verdana" w:hint="eastAsia"/>
          <w:kern w:val="0"/>
          <w:sz w:val="18"/>
          <w:szCs w:val="18"/>
          <w:lang w:val="fr-FR"/>
        </w:rPr>
        <w:t>：</w:t>
      </w:r>
      <w:r>
        <w:rPr>
          <w:rFonts w:ascii="Verdana" w:hAnsi="Verdana" w:hint="eastAsia"/>
          <w:kern w:val="0"/>
          <w:sz w:val="18"/>
          <w:szCs w:val="18"/>
          <w:lang w:val="fr-FR"/>
        </w:rPr>
        <w:t>WEBOS</w:t>
      </w:r>
    </w:p>
    <w:p w:rsidR="00F46337" w:rsidRDefault="00F46337" w:rsidP="00173F45">
      <w:pPr>
        <w:ind w:leftChars="200" w:left="420"/>
        <w:rPr>
          <w:rFonts w:ascii="Verdana" w:hAnsi="Verdana"/>
          <w:kern w:val="0"/>
          <w:sz w:val="18"/>
          <w:szCs w:val="18"/>
          <w:lang w:val="fr-FR"/>
        </w:rPr>
      </w:pPr>
      <w:r>
        <w:rPr>
          <w:rFonts w:ascii="Verdana" w:hAnsi="Verdana" w:hint="eastAsia"/>
          <w:kern w:val="0"/>
          <w:sz w:val="18"/>
          <w:szCs w:val="18"/>
          <w:lang w:val="fr-FR"/>
        </w:rPr>
        <w:t>13</w:t>
      </w:r>
      <w:r>
        <w:rPr>
          <w:rFonts w:ascii="Verdana" w:hAnsi="Verdana" w:hint="eastAsia"/>
          <w:kern w:val="0"/>
          <w:sz w:val="18"/>
          <w:szCs w:val="18"/>
          <w:lang w:val="fr-FR"/>
        </w:rPr>
        <w:t>：</w:t>
      </w:r>
      <w:r>
        <w:rPr>
          <w:rFonts w:ascii="Verdana" w:hAnsi="Verdana" w:hint="eastAsia"/>
          <w:kern w:val="0"/>
          <w:sz w:val="18"/>
          <w:szCs w:val="18"/>
          <w:lang w:val="fr-FR"/>
        </w:rPr>
        <w:t>VoIP</w:t>
      </w:r>
      <w:r w:rsidR="008C5337">
        <w:rPr>
          <w:rFonts w:ascii="Verdana" w:hAnsi="Verdana" w:hint="eastAsia"/>
          <w:kern w:val="0"/>
          <w:sz w:val="18"/>
          <w:szCs w:val="18"/>
          <w:lang w:val="fr-FR"/>
        </w:rPr>
        <w:t>（</w:t>
      </w:r>
      <w:r w:rsidR="008C5337">
        <w:rPr>
          <w:rFonts w:ascii="Verdana" w:hAnsi="Verdana" w:hint="eastAsia"/>
          <w:kern w:val="0"/>
          <w:sz w:val="18"/>
          <w:szCs w:val="18"/>
          <w:lang w:val="fr-FR"/>
        </w:rPr>
        <w:t>365</w:t>
      </w:r>
      <w:r w:rsidR="008C5337">
        <w:rPr>
          <w:rFonts w:ascii="Verdana" w:hAnsi="Verdana" w:hint="eastAsia"/>
          <w:kern w:val="0"/>
          <w:sz w:val="18"/>
          <w:szCs w:val="18"/>
          <w:lang w:val="fr-FR"/>
        </w:rPr>
        <w:t>电话）</w:t>
      </w:r>
    </w:p>
    <w:p w:rsidR="006525CD" w:rsidRDefault="006525CD" w:rsidP="00173F45">
      <w:pPr>
        <w:ind w:leftChars="200" w:left="420"/>
        <w:rPr>
          <w:rFonts w:ascii="Verdana" w:hAnsi="Verdana"/>
          <w:kern w:val="0"/>
          <w:sz w:val="18"/>
          <w:szCs w:val="18"/>
          <w:lang w:val="fr-FR"/>
        </w:rPr>
      </w:pPr>
      <w:r>
        <w:rPr>
          <w:rFonts w:ascii="Verdana" w:hAnsi="Verdana" w:hint="eastAsia"/>
          <w:kern w:val="0"/>
          <w:sz w:val="18"/>
          <w:szCs w:val="18"/>
          <w:lang w:val="fr-FR"/>
        </w:rPr>
        <w:t>14</w:t>
      </w:r>
      <w:r>
        <w:rPr>
          <w:rFonts w:ascii="Verdana" w:hAnsi="Verdana" w:hint="eastAsia"/>
          <w:kern w:val="0"/>
          <w:sz w:val="18"/>
          <w:szCs w:val="18"/>
          <w:lang w:val="fr-FR"/>
        </w:rPr>
        <w:t>：天天</w:t>
      </w:r>
      <w:r>
        <w:rPr>
          <w:rFonts w:ascii="宋体" w:cs="宋体" w:hint="eastAsia"/>
          <w:color w:val="000000"/>
          <w:kern w:val="0"/>
          <w:sz w:val="20"/>
          <w:szCs w:val="20"/>
        </w:rPr>
        <w:t>微讯</w:t>
      </w:r>
    </w:p>
    <w:p w:rsidR="00AA2454" w:rsidRDefault="00EB0B70" w:rsidP="00173F45">
      <w:pPr>
        <w:ind w:leftChars="200" w:left="420"/>
        <w:rPr>
          <w:rFonts w:ascii="Verdana" w:hAnsi="Verdana"/>
          <w:kern w:val="0"/>
          <w:sz w:val="18"/>
          <w:szCs w:val="18"/>
          <w:lang w:val="fr-FR"/>
        </w:rPr>
      </w:pPr>
      <w:r>
        <w:rPr>
          <w:rFonts w:ascii="Verdana" w:hAnsi="Verdana" w:hint="eastAsia"/>
          <w:kern w:val="0"/>
          <w:sz w:val="18"/>
          <w:szCs w:val="18"/>
          <w:lang w:val="fr-FR"/>
        </w:rPr>
        <w:t>15</w:t>
      </w:r>
      <w:r>
        <w:rPr>
          <w:rFonts w:ascii="Verdana" w:hAnsi="Verdana" w:hint="eastAsia"/>
          <w:kern w:val="0"/>
          <w:sz w:val="18"/>
          <w:szCs w:val="18"/>
          <w:lang w:val="fr-FR"/>
        </w:rPr>
        <w:t>：网盘</w:t>
      </w:r>
    </w:p>
    <w:p w:rsidR="008C6545" w:rsidRDefault="00EB0B70" w:rsidP="00173F45">
      <w:pPr>
        <w:ind w:leftChars="200" w:left="420"/>
        <w:rPr>
          <w:rFonts w:ascii="Verdana" w:hAnsi="Verdana"/>
          <w:kern w:val="0"/>
          <w:sz w:val="18"/>
          <w:szCs w:val="18"/>
          <w:lang w:val="fr-FR"/>
        </w:rPr>
      </w:pPr>
      <w:r>
        <w:rPr>
          <w:rFonts w:ascii="Verdana" w:hAnsi="Verdana" w:hint="eastAsia"/>
          <w:kern w:val="0"/>
          <w:sz w:val="18"/>
          <w:szCs w:val="18"/>
          <w:lang w:val="fr-FR"/>
        </w:rPr>
        <w:t>16</w:t>
      </w:r>
      <w:r>
        <w:rPr>
          <w:rFonts w:ascii="Verdana" w:hAnsi="Verdana" w:hint="eastAsia"/>
          <w:kern w:val="0"/>
          <w:sz w:val="18"/>
          <w:szCs w:val="18"/>
          <w:lang w:val="fr-FR"/>
        </w:rPr>
        <w:t>：相册</w:t>
      </w:r>
    </w:p>
    <w:p w:rsidR="009519FF" w:rsidRDefault="00D56CA8" w:rsidP="009519FF">
      <w:pPr>
        <w:ind w:leftChars="200" w:left="420"/>
        <w:rPr>
          <w:rFonts w:ascii="Verdana" w:hAnsi="Verdana"/>
          <w:kern w:val="0"/>
          <w:sz w:val="18"/>
          <w:szCs w:val="18"/>
          <w:lang w:val="fr-FR"/>
        </w:rPr>
      </w:pPr>
      <w:r>
        <w:rPr>
          <w:rFonts w:ascii="Verdana" w:hAnsi="Verdana" w:hint="eastAsia"/>
          <w:kern w:val="0"/>
          <w:sz w:val="18"/>
          <w:szCs w:val="18"/>
          <w:lang w:val="fr-FR"/>
        </w:rPr>
        <w:t>17</w:t>
      </w:r>
      <w:r w:rsidR="009519FF">
        <w:rPr>
          <w:rFonts w:ascii="Verdana" w:hAnsi="Verdana" w:hint="eastAsia"/>
          <w:kern w:val="0"/>
          <w:sz w:val="18"/>
          <w:szCs w:val="18"/>
          <w:lang w:val="fr-FR"/>
        </w:rPr>
        <w:t>：</w:t>
      </w:r>
      <w:r w:rsidR="00300C34">
        <w:rPr>
          <w:rFonts w:ascii="Verdana" w:hAnsi="Verdana" w:hint="eastAsia"/>
          <w:kern w:val="0"/>
          <w:sz w:val="18"/>
          <w:szCs w:val="18"/>
          <w:lang w:val="fr-FR"/>
        </w:rPr>
        <w:t>天天电话</w:t>
      </w:r>
      <w:r w:rsidR="00300C34">
        <w:rPr>
          <w:rFonts w:ascii="Verdana" w:hAnsi="Verdana" w:hint="eastAsia"/>
          <w:kern w:val="0"/>
          <w:sz w:val="18"/>
          <w:szCs w:val="18"/>
          <w:lang w:val="fr-FR"/>
        </w:rPr>
        <w:t xml:space="preserve"> Call</w:t>
      </w:r>
      <w:r w:rsidR="00300C34">
        <w:rPr>
          <w:rFonts w:ascii="Verdana" w:hAnsi="Verdana" w:hint="eastAsia"/>
          <w:kern w:val="0"/>
          <w:sz w:val="18"/>
          <w:szCs w:val="18"/>
          <w:lang w:val="fr-FR"/>
        </w:rPr>
        <w:t>＋</w:t>
      </w:r>
    </w:p>
    <w:p w:rsidR="00087C0C" w:rsidRDefault="00087C0C" w:rsidP="009519FF">
      <w:pPr>
        <w:ind w:leftChars="200" w:left="420"/>
        <w:rPr>
          <w:rFonts w:ascii="Verdana" w:hAnsi="Verdana"/>
          <w:kern w:val="0"/>
          <w:sz w:val="18"/>
          <w:szCs w:val="18"/>
          <w:lang w:val="fr-FR"/>
        </w:rPr>
      </w:pPr>
      <w:r>
        <w:rPr>
          <w:rFonts w:ascii="Verdana" w:hAnsi="Verdana" w:hint="eastAsia"/>
          <w:kern w:val="0"/>
          <w:sz w:val="18"/>
          <w:szCs w:val="18"/>
          <w:lang w:val="fr-FR"/>
        </w:rPr>
        <w:t>18</w:t>
      </w:r>
      <w:r>
        <w:rPr>
          <w:rFonts w:ascii="Verdana" w:hAnsi="Verdana" w:hint="eastAsia"/>
          <w:kern w:val="0"/>
          <w:sz w:val="18"/>
          <w:szCs w:val="18"/>
          <w:lang w:val="fr-FR"/>
        </w:rPr>
        <w:t>：</w:t>
      </w:r>
      <w:r>
        <w:rPr>
          <w:rFonts w:ascii="Verdana" w:hAnsi="Verdana" w:hint="eastAsia"/>
          <w:kern w:val="0"/>
          <w:sz w:val="18"/>
          <w:szCs w:val="18"/>
          <w:lang w:val="fr-FR"/>
        </w:rPr>
        <w:t>Push</w:t>
      </w:r>
    </w:p>
    <w:p w:rsidR="000126EF" w:rsidRDefault="000126EF" w:rsidP="009519FF">
      <w:pPr>
        <w:ind w:leftChars="200" w:left="420"/>
        <w:rPr>
          <w:rFonts w:ascii="Verdana" w:hAnsi="Verdana"/>
          <w:kern w:val="0"/>
          <w:sz w:val="18"/>
          <w:szCs w:val="18"/>
          <w:lang w:val="fr-FR"/>
        </w:rPr>
      </w:pPr>
      <w:r>
        <w:rPr>
          <w:rFonts w:ascii="Verdana" w:hAnsi="Verdana" w:hint="eastAsia"/>
          <w:kern w:val="0"/>
          <w:sz w:val="18"/>
          <w:szCs w:val="18"/>
          <w:lang w:val="fr-FR"/>
        </w:rPr>
        <w:t>19</w:t>
      </w:r>
      <w:r>
        <w:rPr>
          <w:rFonts w:ascii="Verdana" w:hAnsi="Verdana" w:hint="eastAsia"/>
          <w:kern w:val="0"/>
          <w:sz w:val="18"/>
          <w:szCs w:val="18"/>
          <w:lang w:val="fr-FR"/>
        </w:rPr>
        <w:t>：</w:t>
      </w:r>
      <w:r w:rsidR="00300C34">
        <w:rPr>
          <w:rFonts w:ascii="Verdana" w:hAnsi="Verdana" w:hint="eastAsia"/>
          <w:kern w:val="0"/>
          <w:sz w:val="18"/>
          <w:szCs w:val="18"/>
          <w:lang w:val="fr-FR"/>
        </w:rPr>
        <w:t xml:space="preserve">Game Center </w:t>
      </w:r>
      <w:r>
        <w:rPr>
          <w:rFonts w:ascii="Verdana" w:hAnsi="Verdana" w:hint="eastAsia"/>
          <w:kern w:val="0"/>
          <w:sz w:val="18"/>
          <w:szCs w:val="18"/>
          <w:lang w:val="fr-FR"/>
        </w:rPr>
        <w:t>游戏平台</w:t>
      </w:r>
    </w:p>
    <w:p w:rsidR="000126EF" w:rsidRDefault="000126EF" w:rsidP="009519FF">
      <w:pPr>
        <w:ind w:leftChars="200" w:left="420"/>
        <w:rPr>
          <w:rFonts w:ascii="Verdana" w:hAnsi="Verdana"/>
          <w:kern w:val="0"/>
          <w:sz w:val="18"/>
          <w:szCs w:val="18"/>
          <w:lang w:val="fr-FR"/>
        </w:rPr>
      </w:pPr>
      <w:r>
        <w:rPr>
          <w:rFonts w:ascii="Verdana" w:hAnsi="Verdana" w:hint="eastAsia"/>
          <w:kern w:val="0"/>
          <w:sz w:val="18"/>
          <w:szCs w:val="18"/>
          <w:lang w:val="fr-FR"/>
        </w:rPr>
        <w:t>20</w:t>
      </w:r>
      <w:r>
        <w:rPr>
          <w:rFonts w:ascii="Verdana" w:hAnsi="Verdana" w:hint="eastAsia"/>
          <w:kern w:val="0"/>
          <w:sz w:val="18"/>
          <w:szCs w:val="18"/>
          <w:lang w:val="fr-FR"/>
        </w:rPr>
        <w:t>：</w:t>
      </w:r>
      <w:r w:rsidR="00300C34">
        <w:rPr>
          <w:rFonts w:ascii="Verdana" w:hAnsi="Verdana" w:hint="eastAsia"/>
          <w:kern w:val="0"/>
          <w:sz w:val="18"/>
          <w:szCs w:val="18"/>
          <w:lang w:val="fr-FR"/>
        </w:rPr>
        <w:t xml:space="preserve">Mobile Pay </w:t>
      </w:r>
      <w:r>
        <w:rPr>
          <w:rFonts w:ascii="Verdana" w:hAnsi="Verdana" w:hint="eastAsia"/>
          <w:kern w:val="0"/>
          <w:sz w:val="18"/>
          <w:szCs w:val="18"/>
          <w:lang w:val="fr-FR"/>
        </w:rPr>
        <w:t>手机支付</w:t>
      </w:r>
    </w:p>
    <w:p w:rsidR="00F4049D" w:rsidRDefault="00F4049D" w:rsidP="009519FF">
      <w:pPr>
        <w:ind w:leftChars="200" w:left="420"/>
        <w:rPr>
          <w:rFonts w:ascii="Verdana" w:hAnsi="Verdana"/>
          <w:kern w:val="0"/>
          <w:sz w:val="18"/>
          <w:szCs w:val="18"/>
          <w:lang w:val="fr-FR"/>
        </w:rPr>
      </w:pPr>
      <w:r>
        <w:rPr>
          <w:rFonts w:ascii="Verdana" w:hAnsi="Verdana" w:hint="eastAsia"/>
          <w:kern w:val="0"/>
          <w:sz w:val="18"/>
          <w:szCs w:val="18"/>
          <w:lang w:val="fr-FR"/>
        </w:rPr>
        <w:t>21</w:t>
      </w:r>
      <w:r>
        <w:rPr>
          <w:rFonts w:ascii="Verdana" w:hAnsi="Verdana" w:hint="eastAsia"/>
          <w:kern w:val="0"/>
          <w:sz w:val="18"/>
          <w:szCs w:val="18"/>
          <w:lang w:val="fr-FR"/>
        </w:rPr>
        <w:t>：</w:t>
      </w:r>
      <w:r>
        <w:rPr>
          <w:rFonts w:ascii="Verdana" w:hAnsi="Verdana" w:hint="eastAsia"/>
          <w:kern w:val="0"/>
          <w:sz w:val="18"/>
          <w:szCs w:val="18"/>
          <w:lang w:val="fr-FR"/>
        </w:rPr>
        <w:t>SNS</w:t>
      </w:r>
    </w:p>
    <w:p w:rsidR="007A3B43" w:rsidRDefault="007A3B43" w:rsidP="009519FF">
      <w:pPr>
        <w:ind w:leftChars="200" w:left="420"/>
        <w:rPr>
          <w:rFonts w:ascii="Verdana" w:hAnsi="Verdana"/>
          <w:kern w:val="0"/>
          <w:sz w:val="18"/>
          <w:szCs w:val="18"/>
          <w:lang w:val="fr-FR"/>
        </w:rPr>
      </w:pPr>
      <w:r>
        <w:rPr>
          <w:rFonts w:ascii="Verdana" w:hAnsi="Verdana" w:hint="eastAsia"/>
          <w:kern w:val="0"/>
          <w:sz w:val="18"/>
          <w:szCs w:val="18"/>
          <w:lang w:val="fr-FR"/>
        </w:rPr>
        <w:t>22</w:t>
      </w:r>
      <w:r>
        <w:rPr>
          <w:rFonts w:ascii="Verdana" w:hAnsi="Verdana" w:hint="eastAsia"/>
          <w:kern w:val="0"/>
          <w:sz w:val="18"/>
          <w:szCs w:val="18"/>
          <w:lang w:val="fr-FR"/>
        </w:rPr>
        <w:t>：</w:t>
      </w:r>
      <w:r>
        <w:rPr>
          <w:rFonts w:ascii="Verdana" w:hAnsi="Verdana" w:hint="eastAsia"/>
          <w:kern w:val="0"/>
          <w:sz w:val="18"/>
          <w:szCs w:val="18"/>
          <w:lang w:val="fr-FR"/>
        </w:rPr>
        <w:t>emotion</w:t>
      </w:r>
      <w:r>
        <w:rPr>
          <w:rFonts w:ascii="Verdana" w:hAnsi="Verdana" w:hint="eastAsia"/>
          <w:kern w:val="0"/>
          <w:sz w:val="18"/>
          <w:szCs w:val="18"/>
          <w:lang w:val="fr-FR"/>
        </w:rPr>
        <w:t>论坛</w:t>
      </w:r>
    </w:p>
    <w:p w:rsidR="002978AF" w:rsidRDefault="002978AF" w:rsidP="009519FF">
      <w:pPr>
        <w:ind w:leftChars="200" w:left="420"/>
        <w:rPr>
          <w:rFonts w:ascii="Verdana" w:hAnsi="Verdana"/>
          <w:kern w:val="0"/>
          <w:sz w:val="18"/>
          <w:szCs w:val="18"/>
          <w:lang w:val="fr-FR"/>
        </w:rPr>
      </w:pPr>
      <w:r>
        <w:rPr>
          <w:rFonts w:ascii="Verdana" w:hAnsi="Verdana" w:hint="eastAsia"/>
          <w:kern w:val="0"/>
          <w:sz w:val="18"/>
          <w:szCs w:val="18"/>
          <w:lang w:val="fr-FR"/>
        </w:rPr>
        <w:t>24</w:t>
      </w:r>
      <w:r>
        <w:rPr>
          <w:rFonts w:ascii="Verdana" w:hAnsi="Verdana"/>
          <w:kern w:val="0"/>
          <w:sz w:val="18"/>
          <w:szCs w:val="18"/>
          <w:lang w:val="fr-FR"/>
        </w:rPr>
        <w:t> </w:t>
      </w:r>
      <w:r>
        <w:rPr>
          <w:rFonts w:ascii="Verdana" w:hAnsi="Verdana" w:hint="eastAsia"/>
          <w:kern w:val="0"/>
          <w:sz w:val="18"/>
          <w:szCs w:val="18"/>
          <w:lang w:val="fr-FR"/>
        </w:rPr>
        <w:t>:</w:t>
      </w:r>
      <w:r w:rsidR="00300C34">
        <w:rPr>
          <w:rFonts w:ascii="Verdana" w:hAnsi="Verdana" w:hint="eastAsia"/>
          <w:kern w:val="0"/>
          <w:sz w:val="18"/>
          <w:szCs w:val="18"/>
          <w:lang w:val="fr-FR"/>
        </w:rPr>
        <w:t>天天铃</w:t>
      </w:r>
      <w:r w:rsidR="00300C34">
        <w:rPr>
          <w:rFonts w:ascii="Verdana" w:hAnsi="Verdana" w:hint="eastAsia"/>
          <w:kern w:val="0"/>
          <w:sz w:val="18"/>
          <w:szCs w:val="18"/>
          <w:lang w:val="fr-FR"/>
        </w:rPr>
        <w:t xml:space="preserve"> </w:t>
      </w:r>
      <w:r w:rsidR="00852626">
        <w:rPr>
          <w:rFonts w:ascii="Verdana" w:hAnsi="Verdana" w:hint="eastAsia"/>
          <w:kern w:val="0"/>
          <w:sz w:val="18"/>
          <w:szCs w:val="18"/>
          <w:lang w:val="fr-FR"/>
        </w:rPr>
        <w:t>music+</w:t>
      </w:r>
    </w:p>
    <w:p w:rsidR="003D4FF7" w:rsidRDefault="00F45053" w:rsidP="003D4FF7">
      <w:pPr>
        <w:ind w:leftChars="200" w:left="420"/>
        <w:rPr>
          <w:rFonts w:ascii="Verdana" w:hAnsi="Verdana"/>
          <w:kern w:val="0"/>
          <w:sz w:val="18"/>
          <w:szCs w:val="18"/>
          <w:lang w:val="fr-FR"/>
        </w:rPr>
      </w:pPr>
      <w:r>
        <w:rPr>
          <w:rFonts w:ascii="Verdana" w:hAnsi="Verdana" w:hint="eastAsia"/>
          <w:kern w:val="0"/>
          <w:sz w:val="18"/>
          <w:szCs w:val="18"/>
          <w:lang w:val="fr-FR"/>
        </w:rPr>
        <w:t>25</w:t>
      </w:r>
      <w:r>
        <w:rPr>
          <w:rFonts w:ascii="Verdana" w:hAnsi="Verdana" w:hint="eastAsia"/>
          <w:kern w:val="0"/>
          <w:sz w:val="18"/>
          <w:szCs w:val="18"/>
          <w:lang w:val="fr-FR"/>
        </w:rPr>
        <w:t>：花粉社区</w:t>
      </w:r>
      <w:r w:rsidR="00881EC1">
        <w:rPr>
          <w:rFonts w:ascii="Verdana" w:hAnsi="Verdana" w:hint="eastAsia"/>
          <w:kern w:val="0"/>
          <w:sz w:val="18"/>
          <w:szCs w:val="18"/>
          <w:lang w:val="fr-FR"/>
        </w:rPr>
        <w:t>（终端公司）</w:t>
      </w:r>
    </w:p>
    <w:p w:rsidR="005A3913" w:rsidRDefault="007246A4" w:rsidP="009519FF">
      <w:pPr>
        <w:ind w:leftChars="200" w:left="420"/>
        <w:rPr>
          <w:rFonts w:ascii="Verdana" w:hAnsi="Verdana"/>
          <w:kern w:val="0"/>
          <w:sz w:val="18"/>
          <w:szCs w:val="18"/>
          <w:lang w:val="fr-FR"/>
        </w:rPr>
      </w:pPr>
      <w:r>
        <w:rPr>
          <w:rFonts w:ascii="Verdana" w:hAnsi="Verdana" w:hint="eastAsia"/>
          <w:kern w:val="0"/>
          <w:sz w:val="18"/>
          <w:szCs w:val="18"/>
          <w:lang w:val="fr-FR"/>
        </w:rPr>
        <w:t>2</w:t>
      </w:r>
      <w:r w:rsidR="003D4FF7">
        <w:rPr>
          <w:rFonts w:ascii="Verdana" w:hAnsi="Verdana" w:hint="eastAsia"/>
          <w:kern w:val="0"/>
          <w:sz w:val="18"/>
          <w:szCs w:val="18"/>
          <w:lang w:val="fr-FR"/>
        </w:rPr>
        <w:t>6</w:t>
      </w:r>
      <w:r>
        <w:rPr>
          <w:rFonts w:ascii="Verdana" w:hAnsi="Verdana" w:hint="eastAsia"/>
          <w:kern w:val="0"/>
          <w:sz w:val="18"/>
          <w:szCs w:val="18"/>
          <w:lang w:val="fr-FR"/>
        </w:rPr>
        <w:t>：电商</w:t>
      </w:r>
      <w:r w:rsidR="006C73D0">
        <w:rPr>
          <w:rFonts w:ascii="Verdana" w:hAnsi="Verdana" w:hint="eastAsia"/>
          <w:kern w:val="0"/>
          <w:sz w:val="18"/>
          <w:szCs w:val="18"/>
          <w:lang w:val="fr-FR"/>
        </w:rPr>
        <w:t xml:space="preserve"> vmall</w:t>
      </w:r>
    </w:p>
    <w:p w:rsidR="00A633AB" w:rsidRDefault="00A633AB" w:rsidP="00A633AB">
      <w:pPr>
        <w:ind w:leftChars="200" w:left="420"/>
        <w:rPr>
          <w:rFonts w:ascii="Verdana" w:hAnsi="Verdana"/>
          <w:kern w:val="0"/>
          <w:sz w:val="18"/>
          <w:szCs w:val="18"/>
          <w:lang w:val="fr-FR"/>
        </w:rPr>
      </w:pPr>
      <w:r>
        <w:rPr>
          <w:rFonts w:ascii="Verdana" w:hAnsi="Verdana" w:hint="eastAsia"/>
          <w:kern w:val="0"/>
          <w:sz w:val="18"/>
          <w:szCs w:val="18"/>
          <w:lang w:val="fr-FR"/>
        </w:rPr>
        <w:t>27</w:t>
      </w:r>
      <w:r>
        <w:rPr>
          <w:rFonts w:ascii="Verdana" w:hAnsi="Verdana" w:hint="eastAsia"/>
          <w:kern w:val="0"/>
          <w:sz w:val="18"/>
          <w:szCs w:val="18"/>
          <w:lang w:val="fr-FR"/>
        </w:rPr>
        <w:t>：终端官网</w:t>
      </w:r>
    </w:p>
    <w:p w:rsidR="00C83FEE" w:rsidRDefault="00C83FEE" w:rsidP="00A633AB">
      <w:pPr>
        <w:ind w:leftChars="200" w:left="420"/>
        <w:rPr>
          <w:rFonts w:ascii="Verdana" w:hAnsi="Verdana"/>
          <w:kern w:val="0"/>
          <w:sz w:val="18"/>
          <w:szCs w:val="18"/>
          <w:lang w:val="fr-FR"/>
        </w:rPr>
      </w:pPr>
      <w:r>
        <w:rPr>
          <w:rFonts w:ascii="Verdana" w:hAnsi="Verdana" w:hint="eastAsia"/>
          <w:kern w:val="0"/>
          <w:sz w:val="18"/>
          <w:szCs w:val="18"/>
          <w:lang w:val="fr-FR"/>
        </w:rPr>
        <w:t>28</w:t>
      </w:r>
      <w:r>
        <w:rPr>
          <w:rFonts w:ascii="Verdana" w:hAnsi="Verdana" w:hint="eastAsia"/>
          <w:kern w:val="0"/>
          <w:sz w:val="18"/>
          <w:szCs w:val="18"/>
          <w:lang w:val="fr-FR"/>
        </w:rPr>
        <w:t>：开放平台</w:t>
      </w:r>
    </w:p>
    <w:p w:rsidR="00900EEF" w:rsidRDefault="00900EEF" w:rsidP="00A633AB">
      <w:pPr>
        <w:ind w:leftChars="200" w:left="420"/>
        <w:rPr>
          <w:rFonts w:ascii="Verdana" w:hAnsi="Verdana"/>
          <w:kern w:val="0"/>
          <w:sz w:val="18"/>
          <w:szCs w:val="18"/>
          <w:lang w:val="fr-FR"/>
        </w:rPr>
      </w:pPr>
      <w:r>
        <w:rPr>
          <w:rFonts w:ascii="Verdana" w:hAnsi="Verdana" w:hint="eastAsia"/>
          <w:kern w:val="0"/>
          <w:sz w:val="18"/>
          <w:szCs w:val="18"/>
          <w:lang w:val="fr-FR"/>
        </w:rPr>
        <w:t>29</w:t>
      </w:r>
      <w:r>
        <w:rPr>
          <w:rFonts w:ascii="Verdana" w:hAnsi="Verdana" w:hint="eastAsia"/>
          <w:kern w:val="0"/>
          <w:sz w:val="18"/>
          <w:szCs w:val="18"/>
          <w:lang w:val="fr-FR"/>
        </w:rPr>
        <w:t>：</w:t>
      </w:r>
      <w:r w:rsidRPr="00900EEF">
        <w:rPr>
          <w:rFonts w:ascii="Verdana" w:hAnsi="Verdana" w:hint="eastAsia"/>
          <w:kern w:val="0"/>
          <w:sz w:val="18"/>
          <w:szCs w:val="18"/>
          <w:lang w:val="fr-FR"/>
        </w:rPr>
        <w:t>天际通</w:t>
      </w:r>
      <w:r>
        <w:rPr>
          <w:rFonts w:ascii="Verdana" w:hAnsi="Verdana" w:hint="eastAsia"/>
          <w:kern w:val="0"/>
          <w:sz w:val="18"/>
          <w:szCs w:val="18"/>
          <w:lang w:val="fr-FR"/>
        </w:rPr>
        <w:t>（注：国际漫游虚拟数据卡业务）</w:t>
      </w:r>
    </w:p>
    <w:p w:rsidR="00DE09B2" w:rsidRDefault="00DE09B2" w:rsidP="00A633AB">
      <w:pPr>
        <w:ind w:leftChars="200" w:left="420"/>
        <w:rPr>
          <w:rFonts w:ascii="Verdana" w:hAnsi="Verdana"/>
          <w:kern w:val="0"/>
          <w:sz w:val="18"/>
          <w:szCs w:val="18"/>
          <w:lang w:val="fr-FR"/>
        </w:rPr>
      </w:pPr>
      <w:r>
        <w:rPr>
          <w:rFonts w:ascii="Verdana" w:hAnsi="Verdana" w:hint="eastAsia"/>
          <w:kern w:val="0"/>
          <w:sz w:val="18"/>
          <w:szCs w:val="18"/>
          <w:lang w:val="fr-FR"/>
        </w:rPr>
        <w:t>30</w:t>
      </w:r>
      <w:r>
        <w:rPr>
          <w:rFonts w:ascii="Verdana" w:hAnsi="Verdana" w:hint="eastAsia"/>
          <w:kern w:val="0"/>
          <w:sz w:val="18"/>
          <w:szCs w:val="18"/>
          <w:lang w:val="fr-FR"/>
        </w:rPr>
        <w:t>：手机服务</w:t>
      </w:r>
    </w:p>
    <w:p w:rsidR="00E36CB4" w:rsidRDefault="00E36CB4" w:rsidP="00A633AB">
      <w:pPr>
        <w:ind w:leftChars="200" w:left="420"/>
        <w:rPr>
          <w:rFonts w:ascii="Verdana" w:hAnsi="Verdana"/>
          <w:kern w:val="0"/>
          <w:sz w:val="18"/>
          <w:szCs w:val="18"/>
          <w:lang w:val="fr-FR"/>
        </w:rPr>
      </w:pPr>
      <w:r>
        <w:rPr>
          <w:rFonts w:ascii="Verdana" w:hAnsi="Verdana" w:hint="eastAsia"/>
          <w:kern w:val="0"/>
          <w:sz w:val="18"/>
          <w:szCs w:val="18"/>
          <w:lang w:val="fr-FR"/>
        </w:rPr>
        <w:t>31</w:t>
      </w:r>
      <w:r>
        <w:rPr>
          <w:rFonts w:ascii="Verdana" w:hAnsi="Verdana" w:hint="eastAsia"/>
          <w:kern w:val="0"/>
          <w:sz w:val="18"/>
          <w:szCs w:val="18"/>
          <w:lang w:val="fr-FR"/>
        </w:rPr>
        <w:t>：花粉论坛（</w:t>
      </w:r>
      <w:r w:rsidR="00881EC1">
        <w:rPr>
          <w:rFonts w:ascii="Verdana" w:hAnsi="Verdana" w:hint="eastAsia"/>
          <w:kern w:val="0"/>
          <w:sz w:val="18"/>
          <w:szCs w:val="18"/>
          <w:lang w:val="fr-FR"/>
        </w:rPr>
        <w:t>合并到</w:t>
      </w:r>
      <w:r w:rsidR="00881EC1">
        <w:rPr>
          <w:rFonts w:ascii="Verdana" w:hAnsi="Verdana" w:hint="eastAsia"/>
          <w:kern w:val="0"/>
          <w:sz w:val="18"/>
          <w:szCs w:val="18"/>
          <w:lang w:val="fr-FR"/>
        </w:rPr>
        <w:t>Emution</w:t>
      </w:r>
      <w:r w:rsidR="00881EC1">
        <w:rPr>
          <w:rFonts w:ascii="Verdana" w:hAnsi="Verdana" w:hint="eastAsia"/>
          <w:kern w:val="0"/>
          <w:sz w:val="18"/>
          <w:szCs w:val="18"/>
          <w:lang w:val="fr-FR"/>
        </w:rPr>
        <w:t>论坛，即花粉俱乐部</w:t>
      </w:r>
      <w:r>
        <w:rPr>
          <w:rFonts w:ascii="Verdana" w:hAnsi="Verdana" w:hint="eastAsia"/>
          <w:kern w:val="0"/>
          <w:sz w:val="18"/>
          <w:szCs w:val="18"/>
          <w:lang w:val="fr-FR"/>
        </w:rPr>
        <w:t>）</w:t>
      </w:r>
      <w:r w:rsidR="008A5C4D">
        <w:rPr>
          <w:rFonts w:ascii="Verdana" w:hAnsi="Verdana"/>
          <w:color w:val="FF0000"/>
          <w:sz w:val="18"/>
          <w:szCs w:val="18"/>
          <w:lang w:val="fr-FR"/>
        </w:rPr>
        <w:t xml:space="preserve">  </w:t>
      </w:r>
      <w:r w:rsidR="008A5C4D">
        <w:rPr>
          <w:rFonts w:ascii="Verdana" w:hAnsi="Verdana" w:hint="eastAsia"/>
          <w:color w:val="FF0000"/>
          <w:sz w:val="18"/>
          <w:szCs w:val="18"/>
          <w:lang w:val="fr-FR"/>
        </w:rPr>
        <w:t>注：相当实际没用。</w:t>
      </w:r>
    </w:p>
    <w:p w:rsidR="000338EA" w:rsidRDefault="000338EA" w:rsidP="00A633AB">
      <w:pPr>
        <w:ind w:leftChars="200" w:left="420"/>
        <w:rPr>
          <w:rFonts w:ascii="Verdana" w:hAnsi="Verdana"/>
          <w:kern w:val="0"/>
          <w:sz w:val="18"/>
          <w:szCs w:val="18"/>
          <w:lang w:val="fr-FR"/>
        </w:rPr>
      </w:pPr>
      <w:r>
        <w:rPr>
          <w:rFonts w:ascii="Verdana" w:hAnsi="Verdana" w:hint="eastAsia"/>
          <w:kern w:val="0"/>
          <w:sz w:val="18"/>
          <w:szCs w:val="18"/>
          <w:lang w:val="fr-FR"/>
        </w:rPr>
        <w:t>32</w:t>
      </w:r>
      <w:r>
        <w:rPr>
          <w:rFonts w:ascii="Verdana" w:hAnsi="Verdana" w:hint="eastAsia"/>
          <w:kern w:val="0"/>
          <w:sz w:val="18"/>
          <w:szCs w:val="18"/>
          <w:lang w:val="fr-FR"/>
        </w:rPr>
        <w:t>：联系人</w:t>
      </w:r>
      <w:r>
        <w:rPr>
          <w:rFonts w:ascii="Verdana" w:hAnsi="Verdana" w:hint="eastAsia"/>
          <w:kern w:val="0"/>
          <w:sz w:val="18"/>
          <w:szCs w:val="18"/>
          <w:lang w:val="fr-FR"/>
        </w:rPr>
        <w:t>contact+</w:t>
      </w:r>
    </w:p>
    <w:p w:rsidR="006814BC" w:rsidRDefault="006814BC" w:rsidP="00A633AB">
      <w:pPr>
        <w:ind w:leftChars="200" w:left="420"/>
        <w:rPr>
          <w:rFonts w:ascii="Verdana" w:hAnsi="Verdana"/>
          <w:kern w:val="0"/>
          <w:sz w:val="18"/>
          <w:szCs w:val="18"/>
          <w:lang w:val="fr-FR"/>
        </w:rPr>
      </w:pPr>
      <w:r>
        <w:rPr>
          <w:rFonts w:ascii="Verdana" w:hAnsi="Verdana" w:hint="eastAsia"/>
          <w:kern w:val="0"/>
          <w:sz w:val="18"/>
          <w:szCs w:val="18"/>
          <w:lang w:val="fr-FR"/>
        </w:rPr>
        <w:lastRenderedPageBreak/>
        <w:t>33</w:t>
      </w:r>
      <w:r>
        <w:rPr>
          <w:rFonts w:ascii="Verdana" w:hAnsi="Verdana" w:hint="eastAsia"/>
          <w:kern w:val="0"/>
          <w:sz w:val="18"/>
          <w:szCs w:val="18"/>
          <w:lang w:val="fr-FR"/>
        </w:rPr>
        <w:t>：电商</w:t>
      </w:r>
      <w:r>
        <w:rPr>
          <w:rFonts w:ascii="Verdana" w:hAnsi="Verdana" w:hint="eastAsia"/>
          <w:kern w:val="0"/>
          <w:sz w:val="18"/>
          <w:szCs w:val="18"/>
          <w:lang w:val="fr-FR"/>
        </w:rPr>
        <w:t>B2XB</w:t>
      </w:r>
    </w:p>
    <w:p w:rsidR="004035B9" w:rsidRDefault="004035B9" w:rsidP="00A633AB">
      <w:pPr>
        <w:ind w:leftChars="200" w:left="420"/>
        <w:rPr>
          <w:rFonts w:ascii="Verdana" w:hAnsi="Verdana"/>
          <w:kern w:val="0"/>
          <w:sz w:val="18"/>
          <w:szCs w:val="18"/>
          <w:lang w:val="fr-FR"/>
        </w:rPr>
      </w:pPr>
      <w:r>
        <w:rPr>
          <w:rFonts w:ascii="Verdana" w:hAnsi="Verdana" w:hint="eastAsia"/>
          <w:kern w:val="0"/>
          <w:sz w:val="18"/>
          <w:szCs w:val="18"/>
          <w:lang w:val="fr-FR"/>
        </w:rPr>
        <w:t>34</w:t>
      </w:r>
      <w:r>
        <w:rPr>
          <w:rFonts w:ascii="Verdana" w:hAnsi="Verdana" w:hint="eastAsia"/>
          <w:kern w:val="0"/>
          <w:sz w:val="18"/>
          <w:szCs w:val="18"/>
          <w:lang w:val="fr-FR"/>
        </w:rPr>
        <w:t>：</w:t>
      </w:r>
      <w:r>
        <w:rPr>
          <w:rFonts w:ascii="Verdana" w:hAnsi="Verdana" w:hint="eastAsia"/>
          <w:kern w:val="0"/>
          <w:sz w:val="18"/>
          <w:szCs w:val="18"/>
          <w:lang w:val="fr-FR"/>
        </w:rPr>
        <w:t>iMax</w:t>
      </w:r>
    </w:p>
    <w:p w:rsidR="00232F13" w:rsidRDefault="00232F13" w:rsidP="00A633AB">
      <w:pPr>
        <w:ind w:leftChars="200" w:left="420"/>
        <w:rPr>
          <w:rFonts w:ascii="Verdana" w:hAnsi="Verdana"/>
          <w:kern w:val="0"/>
          <w:sz w:val="18"/>
          <w:szCs w:val="18"/>
          <w:lang w:val="fr-FR"/>
        </w:rPr>
      </w:pPr>
      <w:r>
        <w:rPr>
          <w:rFonts w:ascii="Verdana" w:hAnsi="Verdana" w:hint="eastAsia"/>
          <w:kern w:val="0"/>
          <w:sz w:val="18"/>
          <w:szCs w:val="18"/>
          <w:lang w:val="fr-FR"/>
        </w:rPr>
        <w:t>35</w:t>
      </w:r>
      <w:r>
        <w:rPr>
          <w:rFonts w:ascii="Verdana" w:hAnsi="Verdana" w:hint="eastAsia"/>
          <w:kern w:val="0"/>
          <w:sz w:val="18"/>
          <w:szCs w:val="18"/>
          <w:lang w:val="fr-FR"/>
        </w:rPr>
        <w:t>：主题</w:t>
      </w:r>
    </w:p>
    <w:p w:rsidR="00080172" w:rsidRPr="009523FC" w:rsidRDefault="00080172" w:rsidP="00A633AB">
      <w:pPr>
        <w:ind w:leftChars="200" w:left="420"/>
        <w:rPr>
          <w:rFonts w:ascii="宋体" w:hAnsi="宋体"/>
          <w:color w:val="1F497D" w:themeColor="dark2"/>
          <w:sz w:val="23"/>
          <w:szCs w:val="23"/>
          <w:lang w:val="fr-FR"/>
        </w:rPr>
      </w:pPr>
      <w:r>
        <w:rPr>
          <w:rFonts w:ascii="Verdana" w:hAnsi="Verdana" w:hint="eastAsia"/>
          <w:kern w:val="0"/>
          <w:sz w:val="18"/>
          <w:szCs w:val="18"/>
          <w:lang w:val="fr-FR"/>
        </w:rPr>
        <w:t>36</w:t>
      </w:r>
      <w:r>
        <w:rPr>
          <w:rFonts w:ascii="Verdana" w:hAnsi="Verdana" w:hint="eastAsia"/>
          <w:kern w:val="0"/>
          <w:sz w:val="18"/>
          <w:szCs w:val="18"/>
          <w:lang w:val="fr-FR"/>
        </w:rPr>
        <w:t>：</w:t>
      </w:r>
      <w:r w:rsidR="00BC1A6E" w:rsidRPr="00BC1A6E">
        <w:rPr>
          <w:rFonts w:ascii="宋体" w:hAnsi="宋体"/>
          <w:color w:val="1F497D" w:themeColor="dark2"/>
          <w:sz w:val="23"/>
          <w:szCs w:val="23"/>
          <w:lang w:val="fr-FR"/>
        </w:rPr>
        <w:t>cloudwifi</w:t>
      </w:r>
    </w:p>
    <w:p w:rsidR="00F364A3" w:rsidRDefault="00BC1A6E" w:rsidP="00A633AB">
      <w:pPr>
        <w:ind w:leftChars="200" w:left="420"/>
        <w:rPr>
          <w:rFonts w:ascii="宋体" w:hAnsi="宋体"/>
          <w:color w:val="1F497D" w:themeColor="dark2"/>
          <w:sz w:val="23"/>
          <w:szCs w:val="23"/>
          <w:lang w:val="fr-FR"/>
        </w:rPr>
      </w:pPr>
      <w:r w:rsidRPr="00BC1A6E">
        <w:rPr>
          <w:rFonts w:ascii="宋体" w:hAnsi="宋体"/>
          <w:color w:val="1F497D" w:themeColor="dark2"/>
          <w:sz w:val="23"/>
          <w:szCs w:val="23"/>
          <w:lang w:val="fr-FR"/>
        </w:rPr>
        <w:t>37:ruMate(</w:t>
      </w:r>
      <w:r w:rsidR="00F364A3">
        <w:rPr>
          <w:rFonts w:ascii="宋体" w:hAnsi="宋体" w:hint="eastAsia"/>
          <w:color w:val="1F497D" w:themeColor="dark2"/>
          <w:sz w:val="23"/>
          <w:szCs w:val="23"/>
        </w:rPr>
        <w:t>智能路由器</w:t>
      </w:r>
      <w:r w:rsidRPr="00BC1A6E">
        <w:rPr>
          <w:rFonts w:ascii="宋体" w:hAnsi="宋体"/>
          <w:color w:val="1F497D" w:themeColor="dark2"/>
          <w:sz w:val="23"/>
          <w:szCs w:val="23"/>
          <w:lang w:val="fr-FR"/>
        </w:rPr>
        <w:t>)</w:t>
      </w:r>
    </w:p>
    <w:p w:rsidR="0060683D" w:rsidRPr="00CE76B3" w:rsidRDefault="0060683D" w:rsidP="00A633AB">
      <w:pPr>
        <w:ind w:leftChars="200" w:left="420"/>
        <w:rPr>
          <w:rFonts w:ascii="宋体" w:hAnsi="宋体"/>
          <w:color w:val="1F497D" w:themeColor="dark2"/>
          <w:sz w:val="23"/>
          <w:szCs w:val="23"/>
          <w:lang w:val="fr-FR"/>
        </w:rPr>
      </w:pPr>
      <w:r>
        <w:rPr>
          <w:rFonts w:ascii="宋体" w:hAnsi="宋体"/>
          <w:color w:val="1F497D" w:themeColor="dark2"/>
          <w:sz w:val="23"/>
          <w:szCs w:val="23"/>
          <w:lang w:val="fr-FR"/>
        </w:rPr>
        <w:t>38</w:t>
      </w:r>
      <w:r>
        <w:rPr>
          <w:rFonts w:ascii="宋体" w:hAnsi="宋体" w:hint="eastAsia"/>
          <w:color w:val="1F497D" w:themeColor="dark2"/>
          <w:sz w:val="23"/>
          <w:szCs w:val="23"/>
          <w:lang w:val="fr-FR"/>
        </w:rPr>
        <w:t>：</w:t>
      </w:r>
      <w:r>
        <w:rPr>
          <w:rFonts w:ascii="宋体" w:hAnsi="宋体" w:hint="eastAsia"/>
          <w:color w:val="1F497D" w:themeColor="dark2"/>
          <w:sz w:val="23"/>
          <w:szCs w:val="23"/>
        </w:rPr>
        <w:t>视频播放器</w:t>
      </w:r>
    </w:p>
    <w:p w:rsidR="008D5E2F" w:rsidRDefault="007006A4" w:rsidP="00A633AB">
      <w:pPr>
        <w:ind w:leftChars="200" w:left="420"/>
        <w:rPr>
          <w:rFonts w:ascii="Verdana" w:hAnsi="Verdana"/>
          <w:kern w:val="0"/>
          <w:sz w:val="18"/>
          <w:szCs w:val="18"/>
          <w:lang w:val="fr-FR"/>
        </w:rPr>
      </w:pPr>
      <w:r>
        <w:rPr>
          <w:rFonts w:ascii="Verdana" w:hAnsi="Verdana" w:hint="eastAsia"/>
          <w:kern w:val="0"/>
          <w:sz w:val="18"/>
          <w:szCs w:val="18"/>
          <w:lang w:val="fr-FR"/>
        </w:rPr>
        <w:t>39</w:t>
      </w:r>
      <w:r>
        <w:rPr>
          <w:rFonts w:ascii="Verdana" w:hAnsi="Verdana" w:hint="eastAsia"/>
          <w:kern w:val="0"/>
          <w:sz w:val="18"/>
          <w:szCs w:val="18"/>
          <w:lang w:val="fr-FR"/>
        </w:rPr>
        <w:t>：华为手环</w:t>
      </w:r>
    </w:p>
    <w:p w:rsidR="00B90F1D" w:rsidRDefault="00B90F1D" w:rsidP="00A633AB">
      <w:pPr>
        <w:ind w:leftChars="200" w:left="420"/>
        <w:rPr>
          <w:rFonts w:ascii="Verdana" w:hAnsi="Verdana"/>
          <w:kern w:val="0"/>
          <w:sz w:val="18"/>
          <w:szCs w:val="18"/>
          <w:lang w:val="fr-FR"/>
        </w:rPr>
      </w:pPr>
      <w:r>
        <w:rPr>
          <w:rFonts w:ascii="Verdana" w:hAnsi="Verdana" w:hint="eastAsia"/>
          <w:kern w:val="0"/>
          <w:sz w:val="18"/>
          <w:szCs w:val="18"/>
          <w:lang w:val="fr-FR"/>
        </w:rPr>
        <w:t>40</w:t>
      </w:r>
      <w:r>
        <w:rPr>
          <w:rFonts w:ascii="Verdana" w:hAnsi="Verdana" w:hint="eastAsia"/>
          <w:kern w:val="0"/>
          <w:sz w:val="18"/>
          <w:szCs w:val="18"/>
          <w:lang w:val="fr-FR"/>
        </w:rPr>
        <w:t>：荣耀官网</w:t>
      </w:r>
    </w:p>
    <w:p w:rsidR="00915A45" w:rsidRDefault="00915A45" w:rsidP="00A633AB">
      <w:pPr>
        <w:ind w:leftChars="200" w:left="420"/>
        <w:rPr>
          <w:rFonts w:ascii="Verdana" w:hAnsi="Verdana"/>
          <w:kern w:val="0"/>
          <w:sz w:val="18"/>
          <w:szCs w:val="18"/>
          <w:lang w:val="fr-FR"/>
        </w:rPr>
      </w:pPr>
      <w:r>
        <w:rPr>
          <w:rFonts w:ascii="Verdana" w:hAnsi="Verdana" w:hint="eastAsia"/>
          <w:kern w:val="0"/>
          <w:sz w:val="18"/>
          <w:szCs w:val="18"/>
          <w:lang w:val="fr-FR"/>
        </w:rPr>
        <w:t>41</w:t>
      </w:r>
      <w:r>
        <w:rPr>
          <w:rFonts w:ascii="Verdana" w:hAnsi="Verdana" w:hint="eastAsia"/>
          <w:kern w:val="0"/>
          <w:sz w:val="18"/>
          <w:szCs w:val="18"/>
          <w:lang w:val="fr-FR"/>
        </w:rPr>
        <w:t>：华为语音助手</w:t>
      </w:r>
    </w:p>
    <w:p w:rsidR="004A0469" w:rsidRDefault="004A0469" w:rsidP="00A633AB">
      <w:pPr>
        <w:ind w:leftChars="200" w:left="420"/>
        <w:rPr>
          <w:rFonts w:ascii="Verdana" w:hAnsi="Verdana"/>
          <w:kern w:val="0"/>
          <w:sz w:val="18"/>
          <w:szCs w:val="18"/>
          <w:lang w:val="fr-FR"/>
        </w:rPr>
      </w:pPr>
      <w:r>
        <w:rPr>
          <w:rFonts w:ascii="Verdana" w:hAnsi="Verdana" w:hint="eastAsia"/>
          <w:kern w:val="0"/>
          <w:sz w:val="18"/>
          <w:szCs w:val="18"/>
          <w:lang w:val="fr-FR"/>
        </w:rPr>
        <w:t>42</w:t>
      </w:r>
      <w:r>
        <w:rPr>
          <w:rFonts w:ascii="Verdana" w:hAnsi="Verdana" w:hint="eastAsia"/>
          <w:kern w:val="0"/>
          <w:sz w:val="18"/>
          <w:szCs w:val="18"/>
          <w:lang w:val="fr-FR"/>
        </w:rPr>
        <w:t>：健康业务</w:t>
      </w:r>
    </w:p>
    <w:p w:rsidR="005F7280" w:rsidRDefault="005F7280" w:rsidP="00A633AB">
      <w:pPr>
        <w:ind w:leftChars="200" w:left="420"/>
        <w:rPr>
          <w:rFonts w:ascii="Verdana" w:hAnsi="Verdana"/>
          <w:kern w:val="0"/>
          <w:sz w:val="18"/>
          <w:szCs w:val="18"/>
          <w:lang w:val="fr-FR"/>
        </w:rPr>
      </w:pPr>
      <w:r>
        <w:rPr>
          <w:rFonts w:ascii="Verdana" w:hAnsi="Verdana" w:hint="eastAsia"/>
          <w:kern w:val="0"/>
          <w:sz w:val="18"/>
          <w:szCs w:val="18"/>
          <w:lang w:val="fr-FR"/>
        </w:rPr>
        <w:t>43</w:t>
      </w:r>
      <w:r>
        <w:rPr>
          <w:rFonts w:ascii="Verdana" w:hAnsi="Verdana" w:hint="eastAsia"/>
          <w:kern w:val="0"/>
          <w:sz w:val="18"/>
          <w:szCs w:val="18"/>
          <w:lang w:val="fr-FR"/>
        </w:rPr>
        <w:t>：手机助手</w:t>
      </w:r>
    </w:p>
    <w:p w:rsidR="001A3481" w:rsidRDefault="001A3481" w:rsidP="00A633AB">
      <w:pPr>
        <w:ind w:leftChars="200" w:left="420"/>
        <w:rPr>
          <w:ins w:id="1032" w:author="x00116998" w:date="2015-01-15T14:19:00Z"/>
          <w:rFonts w:ascii="Verdana" w:hAnsi="Verdana"/>
          <w:kern w:val="0"/>
          <w:sz w:val="18"/>
          <w:szCs w:val="18"/>
          <w:lang w:val="fr-FR"/>
        </w:rPr>
      </w:pPr>
      <w:r>
        <w:rPr>
          <w:rFonts w:ascii="Verdana" w:hAnsi="Verdana" w:hint="eastAsia"/>
          <w:kern w:val="0"/>
          <w:sz w:val="18"/>
          <w:szCs w:val="18"/>
          <w:lang w:val="fr-FR"/>
        </w:rPr>
        <w:t>44</w:t>
      </w:r>
      <w:r>
        <w:rPr>
          <w:rFonts w:ascii="Verdana" w:hAnsi="Verdana" w:hint="eastAsia"/>
          <w:kern w:val="0"/>
          <w:sz w:val="18"/>
          <w:szCs w:val="18"/>
          <w:lang w:val="fr-FR"/>
        </w:rPr>
        <w:t>：华为个性化阅读</w:t>
      </w:r>
    </w:p>
    <w:p w:rsidR="007B6940" w:rsidRDefault="007B6940" w:rsidP="00A633AB">
      <w:pPr>
        <w:ind w:leftChars="200" w:left="420"/>
        <w:rPr>
          <w:ins w:id="1033" w:author="x00116998" w:date="2015-01-26T17:06:00Z"/>
          <w:rFonts w:ascii="Verdana" w:hAnsi="Verdana" w:hint="eastAsia"/>
          <w:kern w:val="0"/>
          <w:sz w:val="18"/>
          <w:szCs w:val="18"/>
          <w:lang w:val="fr-FR"/>
        </w:rPr>
      </w:pPr>
      <w:ins w:id="1034" w:author="x00116998" w:date="2015-01-15T14:19:00Z">
        <w:r>
          <w:rPr>
            <w:rFonts w:ascii="Verdana" w:hAnsi="Verdana" w:hint="eastAsia"/>
            <w:kern w:val="0"/>
            <w:sz w:val="18"/>
            <w:szCs w:val="18"/>
            <w:lang w:val="fr-FR"/>
          </w:rPr>
          <w:t>45</w:t>
        </w:r>
        <w:r>
          <w:rPr>
            <w:rFonts w:ascii="Verdana" w:hAnsi="Verdana" w:hint="eastAsia"/>
            <w:kern w:val="0"/>
            <w:sz w:val="18"/>
            <w:szCs w:val="18"/>
            <w:lang w:val="fr-FR"/>
          </w:rPr>
          <w:t>：儿童手表</w:t>
        </w:r>
      </w:ins>
    </w:p>
    <w:p w:rsidR="00921F33" w:rsidRPr="00921F33" w:rsidRDefault="00921F33" w:rsidP="00A633AB">
      <w:pPr>
        <w:ind w:leftChars="200" w:left="420"/>
        <w:rPr>
          <w:rFonts w:ascii="Verdana" w:hAnsi="Verdana" w:hint="eastAsia"/>
          <w:kern w:val="0"/>
          <w:sz w:val="18"/>
          <w:szCs w:val="18"/>
        </w:rPr>
      </w:pPr>
      <w:ins w:id="1035" w:author="x00116998" w:date="2015-01-26T17:06:00Z">
        <w:r>
          <w:rPr>
            <w:rFonts w:ascii="Verdana" w:hAnsi="Verdana" w:hint="eastAsia"/>
            <w:kern w:val="0"/>
            <w:sz w:val="18"/>
            <w:szCs w:val="18"/>
            <w:lang w:val="fr-FR"/>
          </w:rPr>
          <w:t>46</w:t>
        </w:r>
        <w:r>
          <w:rPr>
            <w:rFonts w:ascii="Verdana" w:hAnsi="Verdana" w:hint="eastAsia"/>
            <w:kern w:val="0"/>
            <w:sz w:val="18"/>
            <w:szCs w:val="18"/>
            <w:lang w:val="fr-FR"/>
          </w:rPr>
          <w:t>：</w:t>
        </w:r>
        <w:r>
          <w:rPr>
            <w:rFonts w:ascii="Verdana" w:hAnsi="Verdana" w:hint="eastAsia"/>
            <w:kern w:val="0"/>
            <w:sz w:val="18"/>
            <w:szCs w:val="18"/>
          </w:rPr>
          <w:t>小</w:t>
        </w:r>
        <w:r>
          <w:rPr>
            <w:rFonts w:ascii="Verdana" w:hAnsi="Verdana" w:hint="eastAsia"/>
            <w:kern w:val="0"/>
            <w:sz w:val="18"/>
            <w:szCs w:val="18"/>
          </w:rPr>
          <w:t>E</w:t>
        </w:r>
        <w:r>
          <w:rPr>
            <w:rFonts w:ascii="Verdana" w:hAnsi="Verdana" w:hint="eastAsia"/>
            <w:kern w:val="0"/>
            <w:sz w:val="18"/>
            <w:szCs w:val="18"/>
          </w:rPr>
          <w:t>助手</w:t>
        </w:r>
      </w:ins>
      <w:ins w:id="1036" w:author="x00116998" w:date="2015-01-26T17:07:00Z">
        <w:r>
          <w:rPr>
            <w:rFonts w:ascii="Verdana" w:hAnsi="Verdana" w:hint="eastAsia"/>
            <w:kern w:val="0"/>
            <w:sz w:val="18"/>
            <w:szCs w:val="18"/>
          </w:rPr>
          <w:t>（</w:t>
        </w:r>
        <w:r w:rsidRPr="00E46C12">
          <w:rPr>
            <w:rFonts w:hint="eastAsia"/>
          </w:rPr>
          <w:t>用户可以</w:t>
        </w:r>
        <w:r>
          <w:rPr>
            <w:rFonts w:hint="eastAsia"/>
          </w:rPr>
          <w:t>通过</w:t>
        </w:r>
        <w:r w:rsidRPr="00E46C12">
          <w:rPr>
            <w:rFonts w:hint="eastAsia"/>
          </w:rPr>
          <w:t>小</w:t>
        </w:r>
        <w:r w:rsidRPr="00E46C12">
          <w:rPr>
            <w:rFonts w:hint="eastAsia"/>
          </w:rPr>
          <w:t>E</w:t>
        </w:r>
        <w:r w:rsidRPr="00E46C12">
          <w:rPr>
            <w:rFonts w:hint="eastAsia"/>
          </w:rPr>
          <w:t>助手</w:t>
        </w:r>
        <w:r>
          <w:rPr>
            <w:rFonts w:hint="eastAsia"/>
          </w:rPr>
          <w:t>使用语音、触摸、面部表情识别输入增强用户和手机的互动和</w:t>
        </w:r>
        <w:r w:rsidRPr="00FF3EB7">
          <w:rPr>
            <w:rFonts w:hint="eastAsia"/>
          </w:rPr>
          <w:t>消息提醒展示</w:t>
        </w:r>
        <w:r>
          <w:rPr>
            <w:rFonts w:hint="eastAsia"/>
          </w:rPr>
          <w:t>）</w:t>
        </w:r>
      </w:ins>
    </w:p>
    <w:p w:rsidR="00A53A16" w:rsidRPr="00A53A16" w:rsidRDefault="00A53A16" w:rsidP="00A633AB">
      <w:pPr>
        <w:ind w:leftChars="200" w:left="420"/>
        <w:rPr>
          <w:rFonts w:ascii="Verdana" w:hAnsi="Verdana"/>
          <w:kern w:val="0"/>
          <w:sz w:val="18"/>
          <w:szCs w:val="18"/>
        </w:rPr>
      </w:pPr>
    </w:p>
    <w:p w:rsidR="00E5387F" w:rsidRDefault="00E5387F" w:rsidP="009519FF">
      <w:pPr>
        <w:ind w:leftChars="200" w:left="420"/>
        <w:rPr>
          <w:rFonts w:ascii="Verdana" w:hAnsi="Verdana"/>
          <w:kern w:val="0"/>
          <w:sz w:val="18"/>
          <w:szCs w:val="18"/>
          <w:lang w:val="fr-FR"/>
        </w:rPr>
      </w:pPr>
      <w:r>
        <w:rPr>
          <w:rFonts w:ascii="Verdana" w:hAnsi="Verdana" w:hint="eastAsia"/>
          <w:kern w:val="0"/>
          <w:sz w:val="18"/>
          <w:szCs w:val="18"/>
          <w:lang w:val="fr-FR"/>
        </w:rPr>
        <w:t>90</w:t>
      </w:r>
      <w:r>
        <w:rPr>
          <w:rFonts w:ascii="Verdana" w:hAnsi="Verdana" w:hint="eastAsia"/>
          <w:kern w:val="0"/>
          <w:sz w:val="18"/>
          <w:szCs w:val="18"/>
          <w:lang w:val="fr-FR"/>
        </w:rPr>
        <w:t>：</w:t>
      </w:r>
      <w:r w:rsidR="00F851D8">
        <w:rPr>
          <w:rFonts w:ascii="Verdana" w:hAnsi="Verdana" w:hint="eastAsia"/>
          <w:kern w:val="0"/>
          <w:sz w:val="18"/>
          <w:szCs w:val="18"/>
          <w:lang w:val="fr-FR"/>
        </w:rPr>
        <w:t>开发者联盟（原</w:t>
      </w:r>
      <w:r w:rsidR="009361AB">
        <w:rPr>
          <w:rFonts w:ascii="Verdana" w:hAnsi="Verdana" w:hint="eastAsia"/>
          <w:kern w:val="0"/>
          <w:sz w:val="18"/>
          <w:szCs w:val="18"/>
          <w:lang w:val="fr-FR"/>
        </w:rPr>
        <w:t>智汇云</w:t>
      </w:r>
      <w:r>
        <w:rPr>
          <w:rFonts w:ascii="Verdana" w:hAnsi="Verdana" w:hint="eastAsia"/>
          <w:kern w:val="0"/>
          <w:sz w:val="18"/>
          <w:szCs w:val="18"/>
          <w:lang w:val="fr-FR"/>
        </w:rPr>
        <w:t>开发者</w:t>
      </w:r>
      <w:r w:rsidR="00F851D8">
        <w:rPr>
          <w:rFonts w:ascii="Verdana" w:hAnsi="Verdana" w:hint="eastAsia"/>
          <w:kern w:val="0"/>
          <w:sz w:val="18"/>
          <w:szCs w:val="18"/>
          <w:lang w:val="fr-FR"/>
        </w:rPr>
        <w:t>）</w:t>
      </w:r>
      <w:r w:rsidR="00B10E48">
        <w:rPr>
          <w:rFonts w:ascii="Verdana" w:hAnsi="Verdana" w:hint="eastAsia"/>
          <w:kern w:val="0"/>
          <w:sz w:val="18"/>
          <w:szCs w:val="18"/>
          <w:lang w:val="fr-FR"/>
        </w:rPr>
        <w:t>（暂未割接到</w:t>
      </w:r>
      <w:r w:rsidR="00B10E48">
        <w:rPr>
          <w:rFonts w:ascii="Verdana" w:hAnsi="Verdana" w:hint="eastAsia"/>
          <w:kern w:val="0"/>
          <w:sz w:val="18"/>
          <w:szCs w:val="18"/>
          <w:lang w:val="fr-FR"/>
        </w:rPr>
        <w:t>UP</w:t>
      </w:r>
      <w:r w:rsidR="00B10E48">
        <w:rPr>
          <w:rFonts w:ascii="Verdana" w:hAnsi="Verdana" w:hint="eastAsia"/>
          <w:kern w:val="0"/>
          <w:sz w:val="18"/>
          <w:szCs w:val="18"/>
          <w:lang w:val="fr-FR"/>
        </w:rPr>
        <w:t>中，但积分系统接入）</w:t>
      </w:r>
    </w:p>
    <w:p w:rsidR="00676E79" w:rsidRPr="00676E79" w:rsidRDefault="00676E79" w:rsidP="009519FF">
      <w:pPr>
        <w:ind w:leftChars="200" w:left="420"/>
        <w:rPr>
          <w:rFonts w:ascii="Verdana" w:hAnsi="Verdana"/>
          <w:kern w:val="0"/>
          <w:sz w:val="18"/>
          <w:szCs w:val="18"/>
        </w:rPr>
      </w:pPr>
      <w:r>
        <w:rPr>
          <w:rFonts w:ascii="Verdana" w:hAnsi="Verdana" w:hint="eastAsia"/>
          <w:kern w:val="0"/>
          <w:sz w:val="18"/>
          <w:szCs w:val="18"/>
          <w:lang w:val="fr-FR"/>
        </w:rPr>
        <w:t>91</w:t>
      </w:r>
      <w:r>
        <w:rPr>
          <w:rFonts w:ascii="Verdana" w:hAnsi="Verdana" w:hint="eastAsia"/>
          <w:kern w:val="0"/>
          <w:sz w:val="18"/>
          <w:szCs w:val="18"/>
          <w:lang w:val="fr-FR"/>
        </w:rPr>
        <w:t>：游戏子帐号虚拟帐号使用的</w:t>
      </w:r>
      <w:r>
        <w:rPr>
          <w:rFonts w:ascii="Verdana" w:hAnsi="Verdana" w:hint="eastAsia"/>
          <w:kern w:val="0"/>
          <w:sz w:val="18"/>
          <w:szCs w:val="18"/>
          <w:lang w:val="fr-FR"/>
        </w:rPr>
        <w:t>serviceID</w:t>
      </w:r>
    </w:p>
    <w:p w:rsidR="00173F45" w:rsidRPr="00D63A97" w:rsidRDefault="008C6545" w:rsidP="00E56073">
      <w:pPr>
        <w:ind w:leftChars="200" w:left="420"/>
        <w:rPr>
          <w:rFonts w:ascii="Verdana" w:hAnsi="Verdana"/>
          <w:kern w:val="0"/>
          <w:sz w:val="18"/>
          <w:szCs w:val="18"/>
          <w:lang w:val="fr-FR"/>
        </w:rPr>
      </w:pPr>
      <w:r w:rsidRPr="00D63A97">
        <w:rPr>
          <w:rFonts w:ascii="宋体" w:cs="宋体" w:hint="eastAsia"/>
          <w:kern w:val="0"/>
          <w:sz w:val="18"/>
          <w:szCs w:val="18"/>
        </w:rPr>
        <w:t>注</w:t>
      </w:r>
      <w:r w:rsidRPr="00C23443">
        <w:rPr>
          <w:rFonts w:ascii="宋体" w:cs="宋体" w:hint="eastAsia"/>
          <w:kern w:val="0"/>
          <w:sz w:val="18"/>
          <w:szCs w:val="18"/>
          <w:lang w:val="fr-FR"/>
        </w:rPr>
        <w:t>：</w:t>
      </w:r>
      <w:r w:rsidRPr="00D63A97">
        <w:rPr>
          <w:rFonts w:ascii="宋体" w:cs="宋体" w:hint="eastAsia"/>
          <w:kern w:val="0"/>
          <w:sz w:val="18"/>
          <w:szCs w:val="18"/>
        </w:rPr>
        <w:t>要求</w:t>
      </w:r>
      <w:r w:rsidRPr="00C23443">
        <w:rPr>
          <w:rFonts w:ascii="Arial" w:hAnsi="Arial" w:cs="Arial"/>
          <w:b/>
          <w:bCs/>
          <w:kern w:val="0"/>
          <w:sz w:val="18"/>
          <w:szCs w:val="18"/>
          <w:lang w:val="fr-FR"/>
        </w:rPr>
        <w:t>chgSubscription</w:t>
      </w:r>
      <w:r w:rsidRPr="00D63A97">
        <w:rPr>
          <w:rFonts w:ascii="宋体" w:cs="宋体" w:hint="eastAsia"/>
          <w:kern w:val="0"/>
          <w:sz w:val="18"/>
          <w:szCs w:val="18"/>
        </w:rPr>
        <w:t>接口支持</w:t>
      </w:r>
      <w:r w:rsidR="00427985" w:rsidRPr="00427985">
        <w:rPr>
          <w:rFonts w:ascii="宋体" w:cs="宋体"/>
          <w:kern w:val="0"/>
          <w:sz w:val="18"/>
          <w:szCs w:val="18"/>
          <w:lang w:val="fr-FR"/>
        </w:rPr>
        <w:t>0~127</w:t>
      </w:r>
      <w:r w:rsidRPr="00D63A97">
        <w:rPr>
          <w:rFonts w:ascii="宋体" w:cs="宋体" w:hint="eastAsia"/>
          <w:kern w:val="0"/>
          <w:sz w:val="18"/>
          <w:szCs w:val="18"/>
        </w:rPr>
        <w:t>个</w:t>
      </w:r>
      <w:r w:rsidR="00427985" w:rsidRPr="00427985">
        <w:rPr>
          <w:rFonts w:ascii="宋体" w:cs="宋体"/>
          <w:kern w:val="0"/>
          <w:sz w:val="18"/>
          <w:szCs w:val="18"/>
          <w:lang w:val="fr-FR"/>
        </w:rPr>
        <w:t>serviceID</w:t>
      </w:r>
      <w:r w:rsidRPr="00D63A97">
        <w:rPr>
          <w:rFonts w:ascii="宋体" w:cs="宋体" w:hint="eastAsia"/>
          <w:kern w:val="0"/>
          <w:sz w:val="18"/>
          <w:szCs w:val="18"/>
        </w:rPr>
        <w:t>的扩展支持。</w:t>
      </w:r>
    </w:p>
    <w:p w:rsidR="00120AEF" w:rsidRPr="00120AEF" w:rsidRDefault="00120AEF" w:rsidP="00407B6C">
      <w:pPr>
        <w:pStyle w:val="31"/>
        <w:rPr>
          <w:lang w:val="fr-FR"/>
        </w:rPr>
      </w:pPr>
      <w:bookmarkStart w:id="1037" w:name="_Toc317101405"/>
      <w:r>
        <w:rPr>
          <w:rFonts w:hint="eastAsia"/>
        </w:rPr>
        <w:t>userValidStatus</w:t>
      </w:r>
      <w:r>
        <w:rPr>
          <w:rFonts w:hint="eastAsia"/>
        </w:rPr>
        <w:t>用户有效状态</w:t>
      </w:r>
      <w:bookmarkEnd w:id="1037"/>
    </w:p>
    <w:p w:rsidR="001300E1" w:rsidRDefault="001300E1" w:rsidP="001300E1">
      <w:pPr>
        <w:ind w:leftChars="200" w:left="420"/>
        <w:rPr>
          <w:rFonts w:ascii="Arial" w:hAnsi="Arial" w:cs="Arial"/>
          <w:sz w:val="18"/>
          <w:szCs w:val="18"/>
        </w:rPr>
      </w:pPr>
      <w:r>
        <w:rPr>
          <w:rFonts w:ascii="Arial" w:hAnsi="Arial" w:cs="Arial" w:hint="eastAsia"/>
          <w:sz w:val="18"/>
          <w:szCs w:val="18"/>
        </w:rPr>
        <w:t>用户有效状态</w:t>
      </w:r>
    </w:p>
    <w:p w:rsidR="001300E1" w:rsidRDefault="001300E1" w:rsidP="001300E1">
      <w:pPr>
        <w:ind w:leftChars="200" w:left="420"/>
        <w:rPr>
          <w:rFonts w:ascii="Arial" w:hAnsi="Arial" w:cs="Arial"/>
          <w:sz w:val="18"/>
          <w:szCs w:val="18"/>
        </w:rPr>
      </w:pPr>
      <w:r>
        <w:rPr>
          <w:rFonts w:ascii="Arial" w:hAnsi="Arial" w:cs="Arial" w:hint="eastAsia"/>
          <w:sz w:val="18"/>
          <w:szCs w:val="18"/>
        </w:rPr>
        <w:t xml:space="preserve">1 </w:t>
      </w:r>
      <w:r>
        <w:rPr>
          <w:rFonts w:ascii="Arial" w:hAnsi="Arial" w:cs="Arial" w:hint="eastAsia"/>
          <w:sz w:val="18"/>
          <w:szCs w:val="18"/>
        </w:rPr>
        <w:t>正常</w:t>
      </w:r>
    </w:p>
    <w:p w:rsidR="001300E1" w:rsidRDefault="001300E1" w:rsidP="001300E1">
      <w:pPr>
        <w:ind w:leftChars="200" w:left="420"/>
        <w:rPr>
          <w:rFonts w:ascii="Arial" w:hAnsi="Arial" w:cs="Arial"/>
          <w:sz w:val="18"/>
          <w:szCs w:val="18"/>
        </w:rPr>
      </w:pPr>
      <w:r>
        <w:rPr>
          <w:rFonts w:ascii="Arial" w:hAnsi="Arial" w:cs="Arial" w:hint="eastAsia"/>
          <w:sz w:val="18"/>
          <w:szCs w:val="18"/>
        </w:rPr>
        <w:t xml:space="preserve">2 </w:t>
      </w:r>
      <w:r>
        <w:rPr>
          <w:rFonts w:ascii="Arial" w:hAnsi="Arial" w:cs="Arial" w:hint="eastAsia"/>
          <w:sz w:val="18"/>
          <w:szCs w:val="18"/>
        </w:rPr>
        <w:t>暂停</w:t>
      </w:r>
    </w:p>
    <w:p w:rsidR="00120AEF" w:rsidRPr="001300E1" w:rsidRDefault="00120AEF" w:rsidP="00407B6C">
      <w:pPr>
        <w:pStyle w:val="31"/>
        <w:rPr>
          <w:lang w:val="fr-FR"/>
        </w:rPr>
      </w:pPr>
      <w:bookmarkStart w:id="1038" w:name="_Toc317101406"/>
      <w:r>
        <w:rPr>
          <w:rFonts w:hint="eastAsia"/>
        </w:rPr>
        <w:t>accountValidStatus</w:t>
      </w:r>
      <w:r>
        <w:rPr>
          <w:rFonts w:hint="eastAsia"/>
        </w:rPr>
        <w:t>账号有效状态</w:t>
      </w:r>
      <w:bookmarkEnd w:id="1038"/>
    </w:p>
    <w:p w:rsidR="00171BF5" w:rsidRDefault="00171BF5" w:rsidP="00171BF5">
      <w:pPr>
        <w:ind w:leftChars="200" w:left="420"/>
        <w:rPr>
          <w:rFonts w:ascii="Arial" w:hAnsi="Arial" w:cs="Arial"/>
          <w:sz w:val="18"/>
          <w:szCs w:val="18"/>
        </w:rPr>
      </w:pPr>
      <w:r>
        <w:rPr>
          <w:rFonts w:ascii="Arial" w:hAnsi="Arial" w:cs="Arial" w:hint="eastAsia"/>
          <w:sz w:val="18"/>
          <w:szCs w:val="18"/>
        </w:rPr>
        <w:t>账号有效状态（参考</w:t>
      </w:r>
      <w:r>
        <w:rPr>
          <w:rFonts w:ascii="Arial" w:hAnsi="Arial" w:cs="Arial" w:hint="eastAsia"/>
          <w:sz w:val="18"/>
          <w:szCs w:val="18"/>
        </w:rPr>
        <w:t>DBank</w:t>
      </w:r>
      <w:r>
        <w:rPr>
          <w:rFonts w:ascii="Arial" w:hAnsi="Arial" w:cs="Arial" w:hint="eastAsia"/>
          <w:sz w:val="18"/>
          <w:szCs w:val="18"/>
        </w:rPr>
        <w:t>移植）</w:t>
      </w:r>
    </w:p>
    <w:p w:rsidR="00171BF5" w:rsidRDefault="00171BF5" w:rsidP="00171BF5">
      <w:pPr>
        <w:ind w:leftChars="200" w:left="420"/>
        <w:rPr>
          <w:rFonts w:ascii="Arial" w:hAnsi="Arial" w:cs="Arial"/>
          <w:sz w:val="18"/>
          <w:szCs w:val="18"/>
        </w:rPr>
      </w:pPr>
      <w:r>
        <w:rPr>
          <w:rFonts w:ascii="Arial" w:hAnsi="Arial" w:cs="Arial" w:hint="eastAsia"/>
          <w:sz w:val="18"/>
          <w:szCs w:val="18"/>
        </w:rPr>
        <w:t xml:space="preserve">1 </w:t>
      </w:r>
      <w:r>
        <w:rPr>
          <w:rFonts w:ascii="Arial" w:hAnsi="Arial" w:cs="Arial" w:hint="eastAsia"/>
          <w:sz w:val="18"/>
          <w:szCs w:val="18"/>
        </w:rPr>
        <w:t>正常</w:t>
      </w:r>
    </w:p>
    <w:p w:rsidR="00171BF5" w:rsidRDefault="00171BF5" w:rsidP="00171BF5">
      <w:pPr>
        <w:ind w:leftChars="200" w:left="420"/>
        <w:rPr>
          <w:rFonts w:ascii="Arial" w:hAnsi="Arial" w:cs="Arial"/>
          <w:sz w:val="18"/>
          <w:szCs w:val="18"/>
        </w:rPr>
      </w:pPr>
      <w:r>
        <w:rPr>
          <w:rFonts w:ascii="Arial" w:hAnsi="Arial" w:cs="Arial" w:hint="eastAsia"/>
          <w:sz w:val="18"/>
          <w:szCs w:val="18"/>
        </w:rPr>
        <w:t xml:space="preserve">2 </w:t>
      </w:r>
      <w:r>
        <w:rPr>
          <w:rFonts w:ascii="Arial" w:hAnsi="Arial" w:cs="Arial" w:hint="eastAsia"/>
          <w:sz w:val="18"/>
          <w:szCs w:val="18"/>
        </w:rPr>
        <w:t>暂停</w:t>
      </w:r>
    </w:p>
    <w:p w:rsidR="00171BF5" w:rsidRDefault="00171BF5" w:rsidP="00171BF5">
      <w:pPr>
        <w:ind w:leftChars="200" w:left="420"/>
        <w:rPr>
          <w:rFonts w:ascii="Arial" w:hAnsi="Arial" w:cs="Arial"/>
          <w:sz w:val="18"/>
          <w:szCs w:val="18"/>
        </w:rPr>
      </w:pPr>
      <w:r>
        <w:rPr>
          <w:rFonts w:ascii="Arial" w:hAnsi="Arial" w:cs="Arial" w:hint="eastAsia"/>
          <w:sz w:val="18"/>
          <w:szCs w:val="18"/>
        </w:rPr>
        <w:t xml:space="preserve">3 </w:t>
      </w:r>
      <w:r>
        <w:rPr>
          <w:rFonts w:ascii="Arial" w:hAnsi="Arial" w:cs="Arial" w:hint="eastAsia"/>
          <w:sz w:val="18"/>
          <w:szCs w:val="18"/>
        </w:rPr>
        <w:t>销户</w:t>
      </w:r>
    </w:p>
    <w:p w:rsidR="00171BF5" w:rsidRDefault="00171BF5" w:rsidP="00171BF5">
      <w:pPr>
        <w:ind w:leftChars="200" w:left="420"/>
      </w:pPr>
      <w:r>
        <w:t>8</w:t>
      </w:r>
      <w:r>
        <w:rPr>
          <w:rFonts w:hint="eastAsia"/>
        </w:rPr>
        <w:t xml:space="preserve"> </w:t>
      </w:r>
      <w:r>
        <w:rPr>
          <w:rFonts w:hint="eastAsia"/>
        </w:rPr>
        <w:t>禁用</w:t>
      </w:r>
    </w:p>
    <w:p w:rsidR="00F364A3" w:rsidRDefault="00F364A3">
      <w:pPr>
        <w:widowControl/>
        <w:jc w:val="left"/>
      </w:pPr>
      <w:r>
        <w:br w:type="page"/>
      </w:r>
    </w:p>
    <w:p w:rsidR="00F364A3" w:rsidRDefault="00F364A3" w:rsidP="00171BF5">
      <w:pPr>
        <w:ind w:leftChars="200" w:left="420"/>
      </w:pPr>
    </w:p>
    <w:p w:rsidR="00FE7A0A" w:rsidRPr="00FE7A0A" w:rsidRDefault="00FE7A0A" w:rsidP="00407B6C">
      <w:pPr>
        <w:pStyle w:val="31"/>
        <w:rPr>
          <w:lang w:val="fr-FR"/>
        </w:rPr>
      </w:pPr>
      <w:bookmarkStart w:id="1039" w:name="_Toc317101407"/>
      <w:r>
        <w:rPr>
          <w:rFonts w:hint="eastAsia"/>
        </w:rPr>
        <w:t>AppID</w:t>
      </w:r>
      <w:r>
        <w:rPr>
          <w:rFonts w:hint="eastAsia"/>
        </w:rPr>
        <w:t>应用标识</w:t>
      </w:r>
      <w:bookmarkEnd w:id="1039"/>
    </w:p>
    <w:tbl>
      <w:tblPr>
        <w:tblStyle w:val="af7"/>
        <w:tblW w:w="0" w:type="auto"/>
        <w:tblLayout w:type="fixed"/>
        <w:tblLook w:val="04A0"/>
      </w:tblPr>
      <w:tblGrid>
        <w:gridCol w:w="3417"/>
        <w:gridCol w:w="2220"/>
        <w:gridCol w:w="1134"/>
        <w:gridCol w:w="1417"/>
      </w:tblGrid>
      <w:tr w:rsidR="00B7038F" w:rsidTr="000A575A">
        <w:tc>
          <w:tcPr>
            <w:tcW w:w="3417" w:type="dxa"/>
          </w:tcPr>
          <w:p w:rsidR="00B7038F" w:rsidRDefault="0060016A"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手机客户端</w:t>
            </w:r>
            <w:r w:rsidR="00B7038F">
              <w:rPr>
                <w:rFonts w:ascii="Arial" w:hAnsi="Arial" w:cs="Arial" w:hint="eastAsia"/>
                <w:sz w:val="18"/>
                <w:szCs w:val="18"/>
                <w:lang w:val="fr-FR"/>
              </w:rPr>
              <w:t>AppID</w:t>
            </w:r>
            <w:r w:rsidR="0000279E">
              <w:rPr>
                <w:rFonts w:ascii="Arial" w:hAnsi="Arial" w:cs="Arial" w:hint="eastAsia"/>
                <w:sz w:val="18"/>
                <w:szCs w:val="18"/>
                <w:lang w:val="fr-FR"/>
              </w:rPr>
              <w:t>(</w:t>
            </w:r>
            <w:r w:rsidR="0000279E">
              <w:rPr>
                <w:rFonts w:ascii="Arial" w:hAnsi="Arial" w:cs="Arial" w:hint="eastAsia"/>
                <w:sz w:val="18"/>
                <w:szCs w:val="18"/>
                <w:lang w:val="fr-FR"/>
              </w:rPr>
              <w:t>包名</w:t>
            </w:r>
            <w:r w:rsidR="0000279E">
              <w:rPr>
                <w:rFonts w:ascii="Arial" w:hAnsi="Arial" w:cs="Arial" w:hint="eastAsia"/>
                <w:sz w:val="18"/>
                <w:szCs w:val="18"/>
                <w:lang w:val="fr-FR"/>
              </w:rPr>
              <w:t>)</w:t>
            </w:r>
          </w:p>
        </w:tc>
        <w:tc>
          <w:tcPr>
            <w:tcW w:w="2220" w:type="dxa"/>
          </w:tcPr>
          <w:p w:rsidR="00B7038F" w:rsidRDefault="00B7038F"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业务模块名</w:t>
            </w:r>
          </w:p>
        </w:tc>
        <w:tc>
          <w:tcPr>
            <w:tcW w:w="1134" w:type="dxa"/>
          </w:tcPr>
          <w:p w:rsidR="00B7038F" w:rsidRDefault="00B7038F"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sidRPr="00074686">
              <w:rPr>
                <w:rFonts w:ascii="Arial" w:hAnsi="Arial" w:cs="Arial" w:hint="eastAsia"/>
                <w:sz w:val="20"/>
                <w:szCs w:val="18"/>
                <w:lang w:val="fr-FR"/>
              </w:rPr>
              <w:t>serviceID</w:t>
            </w:r>
          </w:p>
        </w:tc>
        <w:tc>
          <w:tcPr>
            <w:tcW w:w="1417" w:type="dxa"/>
          </w:tcPr>
          <w:p w:rsidR="00B7038F" w:rsidRDefault="00B7038F"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缺省渠道编号</w:t>
            </w:r>
          </w:p>
        </w:tc>
      </w:tr>
      <w:tr w:rsidR="00B7038F" w:rsidTr="000A575A">
        <w:tc>
          <w:tcPr>
            <w:tcW w:w="3417" w:type="dxa"/>
          </w:tcPr>
          <w:p w:rsidR="00B7038F" w:rsidRDefault="00B7038F"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p>
        </w:tc>
        <w:tc>
          <w:tcPr>
            <w:tcW w:w="2220" w:type="dxa"/>
          </w:tcPr>
          <w:p w:rsidR="00B7038F" w:rsidRDefault="00B7038F"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sz w:val="18"/>
                <w:szCs w:val="18"/>
                <w:lang w:val="fr-FR"/>
              </w:rPr>
              <w:t>D</w:t>
            </w:r>
            <w:r>
              <w:rPr>
                <w:rFonts w:ascii="Arial" w:hAnsi="Arial" w:cs="Arial" w:hint="eastAsia"/>
                <w:sz w:val="18"/>
                <w:szCs w:val="18"/>
                <w:lang w:val="fr-FR"/>
              </w:rPr>
              <w:t>bank</w:t>
            </w:r>
          </w:p>
        </w:tc>
        <w:tc>
          <w:tcPr>
            <w:tcW w:w="1134" w:type="dxa"/>
          </w:tcPr>
          <w:p w:rsidR="00B7038F" w:rsidRDefault="00B7038F"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0</w:t>
            </w:r>
          </w:p>
        </w:tc>
        <w:tc>
          <w:tcPr>
            <w:tcW w:w="1417" w:type="dxa"/>
          </w:tcPr>
          <w:p w:rsidR="00B7038F" w:rsidRDefault="00B7038F"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0</w:t>
            </w:r>
          </w:p>
        </w:tc>
      </w:tr>
      <w:tr w:rsidR="0060477A" w:rsidTr="000A575A">
        <w:tc>
          <w:tcPr>
            <w:tcW w:w="3417" w:type="dxa"/>
          </w:tcPr>
          <w:p w:rsidR="0060477A" w:rsidRDefault="0060477A"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p>
        </w:tc>
        <w:tc>
          <w:tcPr>
            <w:tcW w:w="2220" w:type="dxa"/>
          </w:tcPr>
          <w:p w:rsidR="0060477A" w:rsidRDefault="0060477A" w:rsidP="006261DC">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DBank</w:t>
            </w:r>
            <w:r w:rsidR="006261DC">
              <w:rPr>
                <w:rFonts w:ascii="Arial" w:hAnsi="Arial" w:cs="Arial" w:hint="eastAsia"/>
                <w:sz w:val="18"/>
                <w:szCs w:val="18"/>
                <w:lang w:val="fr-FR"/>
              </w:rPr>
              <w:t xml:space="preserve"> PC</w:t>
            </w:r>
            <w:r>
              <w:rPr>
                <w:rFonts w:ascii="Arial" w:hAnsi="Arial" w:cs="Arial" w:hint="eastAsia"/>
                <w:sz w:val="18"/>
                <w:szCs w:val="18"/>
                <w:lang w:val="fr-FR"/>
              </w:rPr>
              <w:t>客户端</w:t>
            </w:r>
          </w:p>
        </w:tc>
        <w:tc>
          <w:tcPr>
            <w:tcW w:w="1134" w:type="dxa"/>
          </w:tcPr>
          <w:p w:rsidR="0060477A" w:rsidRDefault="0060477A"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0</w:t>
            </w:r>
          </w:p>
        </w:tc>
        <w:tc>
          <w:tcPr>
            <w:tcW w:w="1417" w:type="dxa"/>
          </w:tcPr>
          <w:p w:rsidR="0060477A" w:rsidRDefault="0060477A" w:rsidP="006525CD">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1</w:t>
            </w:r>
          </w:p>
        </w:tc>
      </w:tr>
      <w:tr w:rsidR="0060477A" w:rsidTr="000A575A">
        <w:tc>
          <w:tcPr>
            <w:tcW w:w="3417" w:type="dxa"/>
          </w:tcPr>
          <w:p w:rsidR="0060477A" w:rsidRDefault="0060477A"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p>
        </w:tc>
        <w:tc>
          <w:tcPr>
            <w:tcW w:w="2220" w:type="dxa"/>
          </w:tcPr>
          <w:p w:rsidR="0060477A" w:rsidRDefault="0060477A" w:rsidP="006261DC">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DBank PC</w:t>
            </w:r>
            <w:r w:rsidR="006261DC">
              <w:rPr>
                <w:rFonts w:ascii="Arial" w:hAnsi="Arial" w:cs="Arial" w:hint="eastAsia"/>
                <w:sz w:val="18"/>
                <w:szCs w:val="18"/>
                <w:lang w:val="fr-FR"/>
              </w:rPr>
              <w:t xml:space="preserve"> WEB</w:t>
            </w:r>
          </w:p>
        </w:tc>
        <w:tc>
          <w:tcPr>
            <w:tcW w:w="1134" w:type="dxa"/>
          </w:tcPr>
          <w:p w:rsidR="0060477A" w:rsidRDefault="0060477A"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0</w:t>
            </w:r>
          </w:p>
        </w:tc>
        <w:tc>
          <w:tcPr>
            <w:tcW w:w="1417" w:type="dxa"/>
          </w:tcPr>
          <w:p w:rsidR="0060477A" w:rsidRDefault="0060477A" w:rsidP="006525CD">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2</w:t>
            </w:r>
          </w:p>
        </w:tc>
      </w:tr>
      <w:tr w:rsidR="00E11732" w:rsidTr="000A575A">
        <w:tc>
          <w:tcPr>
            <w:tcW w:w="3417" w:type="dxa"/>
          </w:tcPr>
          <w:p w:rsidR="00E11732" w:rsidRDefault="00BA314A"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color w:val="1F497D"/>
              </w:rPr>
              <w:t>com.huawei.dbank.mediaq</w:t>
            </w:r>
          </w:p>
        </w:tc>
        <w:tc>
          <w:tcPr>
            <w:tcW w:w="2220" w:type="dxa"/>
          </w:tcPr>
          <w:p w:rsidR="00E11732" w:rsidRDefault="00E11732" w:rsidP="006261DC">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DBank</w:t>
            </w:r>
            <w:r w:rsidR="006261DC">
              <w:rPr>
                <w:rFonts w:ascii="Arial" w:hAnsi="Arial" w:cs="Arial" w:hint="eastAsia"/>
                <w:sz w:val="18"/>
                <w:szCs w:val="18"/>
                <w:lang w:val="fr-FR"/>
              </w:rPr>
              <w:t>手机客户端</w:t>
            </w:r>
          </w:p>
        </w:tc>
        <w:tc>
          <w:tcPr>
            <w:tcW w:w="1134" w:type="dxa"/>
          </w:tcPr>
          <w:p w:rsidR="00E11732" w:rsidRDefault="00E1173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0</w:t>
            </w:r>
          </w:p>
        </w:tc>
        <w:tc>
          <w:tcPr>
            <w:tcW w:w="1417" w:type="dxa"/>
          </w:tcPr>
          <w:p w:rsidR="00E11732" w:rsidRDefault="00E11732" w:rsidP="006525CD">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3</w:t>
            </w:r>
          </w:p>
        </w:tc>
      </w:tr>
      <w:tr w:rsidR="00F94742" w:rsidTr="000A575A">
        <w:tc>
          <w:tcPr>
            <w:tcW w:w="3417" w:type="dxa"/>
          </w:tcPr>
          <w:p w:rsidR="00F94742" w:rsidRDefault="002C31AE"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Calibri" w:hAnsi="Calibri"/>
                <w:color w:val="FF0000"/>
              </w:rPr>
              <w:t>com.danale.services</w:t>
            </w:r>
          </w:p>
        </w:tc>
        <w:tc>
          <w:tcPr>
            <w:tcW w:w="2220" w:type="dxa"/>
          </w:tcPr>
          <w:p w:rsidR="00F94742" w:rsidRDefault="00F94742" w:rsidP="00FB55E6">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深圳大拿客户端</w:t>
            </w:r>
          </w:p>
        </w:tc>
        <w:tc>
          <w:tcPr>
            <w:tcW w:w="1134" w:type="dxa"/>
          </w:tcPr>
          <w:p w:rsidR="00F94742" w:rsidRDefault="00F9474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0</w:t>
            </w:r>
          </w:p>
        </w:tc>
        <w:tc>
          <w:tcPr>
            <w:tcW w:w="1417" w:type="dxa"/>
          </w:tcPr>
          <w:p w:rsidR="00F94742" w:rsidRDefault="00F94742" w:rsidP="006525CD">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900030</w:t>
            </w:r>
          </w:p>
        </w:tc>
      </w:tr>
      <w:tr w:rsidR="00F406B0" w:rsidTr="000A575A">
        <w:tc>
          <w:tcPr>
            <w:tcW w:w="3417" w:type="dxa"/>
          </w:tcPr>
          <w:p w:rsidR="00F406B0" w:rsidRDefault="00F406B0" w:rsidP="004910C8">
            <w:pPr>
              <w:tabs>
                <w:tab w:val="left" w:pos="-720"/>
                <w:tab w:val="left" w:pos="0"/>
                <w:tab w:val="left" w:pos="720"/>
                <w:tab w:val="left" w:pos="1440"/>
                <w:tab w:val="left" w:pos="2970"/>
                <w:tab w:val="left" w:pos="3600"/>
                <w:tab w:val="left" w:pos="4320"/>
              </w:tabs>
              <w:jc w:val="left"/>
              <w:rPr>
                <w:rFonts w:ascii="Calibri" w:hAnsi="Calibri"/>
                <w:color w:val="FF0000"/>
              </w:rPr>
            </w:pPr>
            <w:r>
              <w:rPr>
                <w:rFonts w:ascii="Calibri" w:hAnsi="Calibri"/>
                <w:color w:val="FF0000"/>
              </w:rPr>
              <w:t>com.konka.multimedia</w:t>
            </w:r>
          </w:p>
          <w:p w:rsidR="00613B9C" w:rsidRDefault="00613B9C"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Calibri" w:hAnsi="Calibri"/>
                <w:color w:val="FF0000"/>
              </w:rPr>
              <w:t>com.konka.multimedia2</w:t>
            </w:r>
          </w:p>
        </w:tc>
        <w:tc>
          <w:tcPr>
            <w:tcW w:w="2220" w:type="dxa"/>
          </w:tcPr>
          <w:p w:rsidR="00F406B0" w:rsidRDefault="00F406B0" w:rsidP="00FB55E6">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hint="eastAsia"/>
                <w:color w:val="0D0D0D"/>
                <w:szCs w:val="21"/>
              </w:rPr>
              <w:t>康佳电视</w:t>
            </w:r>
            <w:r>
              <w:rPr>
                <w:rFonts w:ascii="Arial" w:hAnsi="Arial" w:cs="Arial" w:hint="eastAsia"/>
                <w:sz w:val="18"/>
                <w:szCs w:val="18"/>
                <w:lang w:val="fr-FR"/>
              </w:rPr>
              <w:t>客户端</w:t>
            </w:r>
          </w:p>
        </w:tc>
        <w:tc>
          <w:tcPr>
            <w:tcW w:w="1134" w:type="dxa"/>
          </w:tcPr>
          <w:p w:rsidR="00F406B0" w:rsidRDefault="00F406B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0</w:t>
            </w:r>
          </w:p>
        </w:tc>
        <w:tc>
          <w:tcPr>
            <w:tcW w:w="1417" w:type="dxa"/>
          </w:tcPr>
          <w:p w:rsidR="00F406B0" w:rsidRDefault="00F406B0" w:rsidP="00F406B0">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900031</w:t>
            </w:r>
          </w:p>
        </w:tc>
      </w:tr>
      <w:tr w:rsidR="00C812A2" w:rsidTr="000A575A">
        <w:tc>
          <w:tcPr>
            <w:tcW w:w="3417" w:type="dxa"/>
          </w:tcPr>
          <w:p w:rsidR="00C812A2" w:rsidRDefault="00C812A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t>com.hwezhome.hosting.tvalbum</w:t>
            </w:r>
          </w:p>
        </w:tc>
        <w:tc>
          <w:tcPr>
            <w:tcW w:w="2220" w:type="dxa"/>
          </w:tcPr>
          <w:p w:rsidR="00C812A2" w:rsidRPr="00C812A2" w:rsidRDefault="00C812A2" w:rsidP="00C812A2">
            <w:pPr>
              <w:rPr>
                <w:rFonts w:ascii="Arial" w:hAnsi="Arial" w:cs="Arial"/>
                <w:sz w:val="18"/>
                <w:szCs w:val="18"/>
                <w:lang w:val="fr-FR"/>
              </w:rPr>
            </w:pPr>
            <w:r w:rsidRPr="00C812A2">
              <w:rPr>
                <w:rFonts w:ascii="Verdana" w:hAnsi="Verdana" w:cs="Verdana" w:hint="eastAsia"/>
                <w:kern w:val="0"/>
                <w:sz w:val="18"/>
                <w:szCs w:val="18"/>
              </w:rPr>
              <w:t>数字家庭</w:t>
            </w:r>
            <w:r>
              <w:rPr>
                <w:rFonts w:ascii="Verdana" w:hAnsi="Verdana" w:cs="Verdana" w:hint="eastAsia"/>
                <w:kern w:val="0"/>
                <w:sz w:val="18"/>
                <w:szCs w:val="18"/>
              </w:rPr>
              <w:t>电视相册</w:t>
            </w:r>
          </w:p>
        </w:tc>
        <w:tc>
          <w:tcPr>
            <w:tcW w:w="1134" w:type="dxa"/>
          </w:tcPr>
          <w:p w:rsidR="00C812A2" w:rsidRDefault="00C812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0</w:t>
            </w:r>
          </w:p>
        </w:tc>
        <w:tc>
          <w:tcPr>
            <w:tcW w:w="1417" w:type="dxa"/>
          </w:tcPr>
          <w:p w:rsidR="00C812A2" w:rsidRDefault="00C812A2" w:rsidP="00C1209A">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900</w:t>
            </w:r>
            <w:r w:rsidR="00C1209A">
              <w:rPr>
                <w:rFonts w:ascii="Arial" w:hAnsi="Arial" w:cs="Arial" w:hint="eastAsia"/>
                <w:sz w:val="18"/>
                <w:szCs w:val="18"/>
                <w:lang w:val="fr-FR"/>
              </w:rPr>
              <w:t>100</w:t>
            </w:r>
          </w:p>
        </w:tc>
      </w:tr>
      <w:tr w:rsidR="00C812A2" w:rsidTr="000A575A">
        <w:tc>
          <w:tcPr>
            <w:tcW w:w="3417" w:type="dxa"/>
          </w:tcPr>
          <w:p w:rsidR="00C812A2" w:rsidRDefault="00C812A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p>
        </w:tc>
        <w:tc>
          <w:tcPr>
            <w:tcW w:w="2220" w:type="dxa"/>
          </w:tcPr>
          <w:p w:rsidR="00C812A2" w:rsidRDefault="00C812A2" w:rsidP="00FB55E6">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DBank</w:t>
            </w:r>
            <w:r>
              <w:rPr>
                <w:rFonts w:ascii="Arial" w:hAnsi="Arial" w:cs="Arial" w:hint="eastAsia"/>
                <w:sz w:val="18"/>
                <w:szCs w:val="18"/>
                <w:lang w:val="fr-FR"/>
              </w:rPr>
              <w:t>其他</w:t>
            </w:r>
          </w:p>
        </w:tc>
        <w:tc>
          <w:tcPr>
            <w:tcW w:w="1134" w:type="dxa"/>
          </w:tcPr>
          <w:p w:rsidR="00C812A2" w:rsidRDefault="00C812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p>
        </w:tc>
        <w:tc>
          <w:tcPr>
            <w:tcW w:w="1417" w:type="dxa"/>
          </w:tcPr>
          <w:p w:rsidR="00C812A2" w:rsidRDefault="00C812A2" w:rsidP="006525CD">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p>
        </w:tc>
      </w:tr>
      <w:tr w:rsidR="00C812A2" w:rsidTr="000A575A">
        <w:tc>
          <w:tcPr>
            <w:tcW w:w="3417" w:type="dxa"/>
          </w:tcPr>
          <w:p w:rsidR="00C812A2" w:rsidRDefault="00C812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宋体" w:cs="宋体"/>
                <w:color w:val="000000"/>
                <w:kern w:val="0"/>
                <w:sz w:val="20"/>
                <w:szCs w:val="20"/>
              </w:rPr>
              <w:t>com.huawei.accountagent</w:t>
            </w:r>
          </w:p>
        </w:tc>
        <w:tc>
          <w:tcPr>
            <w:tcW w:w="2220" w:type="dxa"/>
          </w:tcPr>
          <w:p w:rsidR="00C812A2" w:rsidRDefault="00C812A2" w:rsidP="00FB55E6">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sz w:val="18"/>
                <w:szCs w:val="18"/>
                <w:lang w:val="fr-FR"/>
              </w:rPr>
              <w:t>C</w:t>
            </w:r>
            <w:r>
              <w:rPr>
                <w:rFonts w:ascii="Arial" w:hAnsi="Arial" w:cs="Arial" w:hint="eastAsia"/>
                <w:sz w:val="18"/>
                <w:szCs w:val="18"/>
                <w:lang w:val="fr-FR"/>
              </w:rPr>
              <w:t>loud+</w:t>
            </w:r>
            <w:r>
              <w:rPr>
                <w:rFonts w:ascii="Arial" w:hAnsi="Arial" w:cs="Arial" w:hint="eastAsia"/>
                <w:sz w:val="18"/>
                <w:szCs w:val="18"/>
                <w:lang w:val="fr-FR"/>
              </w:rPr>
              <w:t>设置</w:t>
            </w:r>
          </w:p>
        </w:tc>
        <w:tc>
          <w:tcPr>
            <w:tcW w:w="1134" w:type="dxa"/>
          </w:tcPr>
          <w:p w:rsidR="00C812A2" w:rsidRDefault="00C812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w:t>
            </w:r>
          </w:p>
        </w:tc>
        <w:tc>
          <w:tcPr>
            <w:tcW w:w="1417" w:type="dxa"/>
          </w:tcPr>
          <w:p w:rsidR="00C812A2" w:rsidRDefault="00C812A2" w:rsidP="006525CD">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1000000</w:t>
            </w:r>
          </w:p>
        </w:tc>
      </w:tr>
      <w:tr w:rsidR="00C812A2" w:rsidTr="000A575A">
        <w:tc>
          <w:tcPr>
            <w:tcW w:w="3417" w:type="dxa"/>
          </w:tcPr>
          <w:p w:rsidR="00C812A2" w:rsidRDefault="00C812A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Courier New" w:hAnsi="Courier New" w:cs="Courier New"/>
                <w:color w:val="000000"/>
                <w:kern w:val="0"/>
                <w:sz w:val="20"/>
                <w:szCs w:val="20"/>
              </w:rPr>
              <w:t>com.huawei.pcsuite</w:t>
            </w:r>
          </w:p>
        </w:tc>
        <w:tc>
          <w:tcPr>
            <w:tcW w:w="2220" w:type="dxa"/>
          </w:tcPr>
          <w:p w:rsidR="00C812A2" w:rsidRDefault="00C812A2" w:rsidP="00D21F40">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Arial" w:hAnsi="Arial" w:cs="Arial" w:hint="eastAsia"/>
                <w:sz w:val="18"/>
                <w:szCs w:val="18"/>
                <w:lang w:val="fr-FR"/>
              </w:rPr>
              <w:t>HiCloud</w:t>
            </w:r>
            <w:r>
              <w:rPr>
                <w:rFonts w:ascii="宋体" w:cs="宋体" w:hint="eastAsia"/>
                <w:color w:val="000000"/>
                <w:kern w:val="0"/>
                <w:sz w:val="20"/>
                <w:szCs w:val="20"/>
              </w:rPr>
              <w:t>PC客户端</w:t>
            </w:r>
          </w:p>
        </w:tc>
        <w:tc>
          <w:tcPr>
            <w:tcW w:w="1134" w:type="dxa"/>
          </w:tcPr>
          <w:p w:rsidR="00C812A2" w:rsidRDefault="00C812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w:t>
            </w:r>
          </w:p>
        </w:tc>
        <w:tc>
          <w:tcPr>
            <w:tcW w:w="1417" w:type="dxa"/>
          </w:tcPr>
          <w:p w:rsidR="00C812A2" w:rsidRDefault="00C812A2" w:rsidP="002D74E7">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1000001</w:t>
            </w:r>
          </w:p>
        </w:tc>
      </w:tr>
      <w:tr w:rsidR="00C812A2" w:rsidTr="000A575A">
        <w:tc>
          <w:tcPr>
            <w:tcW w:w="3417" w:type="dxa"/>
          </w:tcPr>
          <w:p w:rsidR="00C812A2" w:rsidRDefault="00C812A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p>
        </w:tc>
        <w:tc>
          <w:tcPr>
            <w:tcW w:w="2220" w:type="dxa"/>
          </w:tcPr>
          <w:p w:rsidR="00C812A2" w:rsidRDefault="00C812A2" w:rsidP="00D21F40">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HiCloud Portal</w:t>
            </w:r>
          </w:p>
        </w:tc>
        <w:tc>
          <w:tcPr>
            <w:tcW w:w="1134" w:type="dxa"/>
          </w:tcPr>
          <w:p w:rsidR="00C812A2" w:rsidRDefault="00C812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w:t>
            </w:r>
          </w:p>
        </w:tc>
        <w:tc>
          <w:tcPr>
            <w:tcW w:w="1417" w:type="dxa"/>
          </w:tcPr>
          <w:p w:rsidR="00C812A2" w:rsidRDefault="00C812A2" w:rsidP="006525CD">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1000002</w:t>
            </w:r>
          </w:p>
        </w:tc>
      </w:tr>
      <w:tr w:rsidR="00C812A2" w:rsidTr="000A575A">
        <w:tc>
          <w:tcPr>
            <w:tcW w:w="3417" w:type="dxa"/>
          </w:tcPr>
          <w:p w:rsidR="00C812A2" w:rsidRDefault="00C812A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color w:val="000000"/>
                <w:kern w:val="0"/>
                <w:sz w:val="20"/>
                <w:szCs w:val="20"/>
              </w:rPr>
              <w:t>com.huawei.KoBackup</w:t>
            </w:r>
          </w:p>
        </w:tc>
        <w:tc>
          <w:tcPr>
            <w:tcW w:w="2220" w:type="dxa"/>
          </w:tcPr>
          <w:p w:rsidR="00C812A2" w:rsidRDefault="00C812A2" w:rsidP="00D21F40">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Arial" w:hAnsi="Arial" w:cs="Arial" w:hint="eastAsia"/>
                <w:sz w:val="18"/>
                <w:szCs w:val="18"/>
                <w:lang w:val="fr-FR"/>
              </w:rPr>
              <w:t>HiCloud</w:t>
            </w:r>
            <w:r>
              <w:rPr>
                <w:rFonts w:ascii="Arial" w:hAnsi="Arial" w:cs="Arial" w:hint="eastAsia"/>
                <w:sz w:val="18"/>
                <w:szCs w:val="18"/>
                <w:lang w:val="fr-FR"/>
              </w:rPr>
              <w:t>全</w:t>
            </w:r>
            <w:r w:rsidRPr="004910C8">
              <w:rPr>
                <w:rFonts w:ascii="Arial" w:hAnsi="Arial" w:cs="Arial" w:hint="eastAsia"/>
                <w:sz w:val="18"/>
                <w:szCs w:val="18"/>
                <w:lang w:val="fr-FR"/>
              </w:rPr>
              <w:t>备份</w:t>
            </w:r>
          </w:p>
        </w:tc>
        <w:tc>
          <w:tcPr>
            <w:tcW w:w="1134" w:type="dxa"/>
          </w:tcPr>
          <w:p w:rsidR="00C812A2" w:rsidRDefault="00C812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w:t>
            </w:r>
          </w:p>
        </w:tc>
        <w:tc>
          <w:tcPr>
            <w:tcW w:w="1417" w:type="dxa"/>
          </w:tcPr>
          <w:p w:rsidR="00C812A2" w:rsidRDefault="00C812A2" w:rsidP="006525CD">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1000003</w:t>
            </w:r>
          </w:p>
        </w:tc>
      </w:tr>
      <w:tr w:rsidR="00C812A2" w:rsidTr="000A575A">
        <w:tc>
          <w:tcPr>
            <w:tcW w:w="3417" w:type="dxa"/>
          </w:tcPr>
          <w:p w:rsidR="00C812A2" w:rsidRDefault="00C812A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color w:val="000000"/>
                <w:kern w:val="0"/>
                <w:sz w:val="20"/>
                <w:szCs w:val="20"/>
              </w:rPr>
              <w:t>com.huawei.android.hwouc</w:t>
            </w:r>
          </w:p>
        </w:tc>
        <w:tc>
          <w:tcPr>
            <w:tcW w:w="2220" w:type="dxa"/>
          </w:tcPr>
          <w:p w:rsidR="00C812A2" w:rsidRDefault="00C812A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sidRPr="004910C8">
              <w:rPr>
                <w:rFonts w:ascii="Arial" w:hAnsi="Arial" w:cs="Arial" w:hint="eastAsia"/>
                <w:sz w:val="18"/>
                <w:szCs w:val="18"/>
                <w:lang w:val="fr-FR"/>
              </w:rPr>
              <w:t>在线升级</w:t>
            </w:r>
            <w:r w:rsidRPr="004910C8">
              <w:rPr>
                <w:rFonts w:ascii="Arial" w:hAnsi="Arial" w:cs="Arial" w:hint="eastAsia"/>
                <w:sz w:val="18"/>
                <w:szCs w:val="18"/>
                <w:lang w:val="fr-FR"/>
              </w:rPr>
              <w:t>/Online Update</w:t>
            </w:r>
          </w:p>
        </w:tc>
        <w:tc>
          <w:tcPr>
            <w:tcW w:w="1134" w:type="dxa"/>
          </w:tcPr>
          <w:p w:rsidR="00C812A2" w:rsidRDefault="00C812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w:t>
            </w:r>
          </w:p>
        </w:tc>
        <w:tc>
          <w:tcPr>
            <w:tcW w:w="1417" w:type="dxa"/>
          </w:tcPr>
          <w:p w:rsidR="00C812A2" w:rsidRDefault="00C812A2" w:rsidP="00D56CA8">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1000004</w:t>
            </w:r>
          </w:p>
        </w:tc>
      </w:tr>
      <w:tr w:rsidR="00C812A2" w:rsidTr="000A575A">
        <w:tc>
          <w:tcPr>
            <w:tcW w:w="3417" w:type="dxa"/>
          </w:tcPr>
          <w:p w:rsidR="00C812A2" w:rsidRDefault="00C812A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color w:val="000000"/>
                <w:kern w:val="0"/>
                <w:sz w:val="20"/>
                <w:szCs w:val="20"/>
              </w:rPr>
              <w:t>com.huawei.android.ds</w:t>
            </w:r>
          </w:p>
        </w:tc>
        <w:tc>
          <w:tcPr>
            <w:tcW w:w="2220" w:type="dxa"/>
          </w:tcPr>
          <w:p w:rsidR="00C812A2" w:rsidRDefault="00C812A2" w:rsidP="00D21F40">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Arial" w:hAnsi="Arial" w:cs="Arial" w:hint="eastAsia"/>
                <w:sz w:val="18"/>
                <w:szCs w:val="18"/>
                <w:lang w:val="fr-FR"/>
              </w:rPr>
              <w:t>HiCloud</w:t>
            </w:r>
            <w:r>
              <w:rPr>
                <w:rFonts w:ascii="Arial" w:hAnsi="Arial" w:cs="Arial" w:hint="eastAsia"/>
                <w:sz w:val="18"/>
                <w:szCs w:val="18"/>
                <w:lang w:val="fr-FR"/>
              </w:rPr>
              <w:t>同步</w:t>
            </w:r>
            <w:r>
              <w:rPr>
                <w:rFonts w:ascii="宋体" w:cs="宋体" w:hint="eastAsia"/>
                <w:color w:val="000000"/>
                <w:kern w:val="0"/>
                <w:sz w:val="20"/>
                <w:szCs w:val="20"/>
              </w:rPr>
              <w:t>（PIM印度所的同步）</w:t>
            </w:r>
          </w:p>
        </w:tc>
        <w:tc>
          <w:tcPr>
            <w:tcW w:w="1134" w:type="dxa"/>
          </w:tcPr>
          <w:p w:rsidR="00C812A2" w:rsidRDefault="00C812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w:t>
            </w:r>
          </w:p>
        </w:tc>
        <w:tc>
          <w:tcPr>
            <w:tcW w:w="1417" w:type="dxa"/>
          </w:tcPr>
          <w:p w:rsidR="00C812A2" w:rsidRDefault="00C812A2" w:rsidP="00D56CA8">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1000005</w:t>
            </w:r>
          </w:p>
        </w:tc>
      </w:tr>
      <w:tr w:rsidR="00C812A2" w:rsidTr="000A575A">
        <w:tc>
          <w:tcPr>
            <w:tcW w:w="3417" w:type="dxa"/>
          </w:tcPr>
          <w:p w:rsidR="00C812A2" w:rsidRDefault="00C812A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color w:val="000000"/>
                <w:kern w:val="0"/>
                <w:sz w:val="20"/>
                <w:szCs w:val="20"/>
              </w:rPr>
              <w:t>com.huawei.hisync</w:t>
            </w:r>
          </w:p>
        </w:tc>
        <w:tc>
          <w:tcPr>
            <w:tcW w:w="2220" w:type="dxa"/>
          </w:tcPr>
          <w:p w:rsidR="00C812A2" w:rsidRDefault="00C812A2" w:rsidP="00D21F40">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Arial" w:hAnsi="Arial" w:cs="Arial" w:hint="eastAsia"/>
                <w:sz w:val="18"/>
                <w:szCs w:val="18"/>
                <w:lang w:val="fr-FR"/>
              </w:rPr>
              <w:t>HiCloud</w:t>
            </w:r>
            <w:r>
              <w:rPr>
                <w:rFonts w:ascii="宋体" w:cs="宋体" w:hint="eastAsia"/>
                <w:color w:val="000000"/>
                <w:kern w:val="0"/>
                <w:sz w:val="20"/>
                <w:szCs w:val="20"/>
              </w:rPr>
              <w:t>同步</w:t>
            </w:r>
          </w:p>
        </w:tc>
        <w:tc>
          <w:tcPr>
            <w:tcW w:w="1134" w:type="dxa"/>
          </w:tcPr>
          <w:p w:rsidR="00C812A2" w:rsidRDefault="00C812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w:t>
            </w:r>
          </w:p>
        </w:tc>
        <w:tc>
          <w:tcPr>
            <w:tcW w:w="1417" w:type="dxa"/>
          </w:tcPr>
          <w:p w:rsidR="00C812A2" w:rsidRDefault="00C812A2" w:rsidP="00D56CA8">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1000006</w:t>
            </w:r>
          </w:p>
        </w:tc>
      </w:tr>
      <w:tr w:rsidR="00C812A2" w:rsidTr="000A575A">
        <w:tc>
          <w:tcPr>
            <w:tcW w:w="3417" w:type="dxa"/>
          </w:tcPr>
          <w:p w:rsidR="00C812A2" w:rsidRDefault="00C812A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color w:val="000000"/>
                <w:kern w:val="0"/>
                <w:sz w:val="20"/>
                <w:szCs w:val="20"/>
              </w:rPr>
              <w:t>com.huawei.android.remotecontrol</w:t>
            </w:r>
          </w:p>
        </w:tc>
        <w:tc>
          <w:tcPr>
            <w:tcW w:w="2220" w:type="dxa"/>
          </w:tcPr>
          <w:p w:rsidR="00C812A2" w:rsidRDefault="00C812A2" w:rsidP="00D21F40">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Arial" w:hAnsi="Arial" w:cs="Arial" w:hint="eastAsia"/>
                <w:sz w:val="18"/>
                <w:szCs w:val="18"/>
                <w:lang w:val="fr-FR"/>
              </w:rPr>
              <w:t>HiCloud</w:t>
            </w:r>
            <w:r>
              <w:rPr>
                <w:rFonts w:ascii="宋体" w:cs="宋体" w:hint="eastAsia"/>
                <w:color w:val="000000"/>
                <w:kern w:val="0"/>
                <w:sz w:val="20"/>
                <w:szCs w:val="20"/>
              </w:rPr>
              <w:t>手机管控</w:t>
            </w:r>
          </w:p>
        </w:tc>
        <w:tc>
          <w:tcPr>
            <w:tcW w:w="1134" w:type="dxa"/>
          </w:tcPr>
          <w:p w:rsidR="00C812A2" w:rsidRPr="00D56CA8" w:rsidRDefault="00C812A2" w:rsidP="004910C8">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1</w:t>
            </w:r>
          </w:p>
        </w:tc>
        <w:tc>
          <w:tcPr>
            <w:tcW w:w="1417" w:type="dxa"/>
          </w:tcPr>
          <w:p w:rsidR="00C812A2" w:rsidRDefault="00C812A2" w:rsidP="006525CD">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1000007</w:t>
            </w:r>
          </w:p>
        </w:tc>
      </w:tr>
      <w:tr w:rsidR="00C812A2" w:rsidTr="000A575A">
        <w:tc>
          <w:tcPr>
            <w:tcW w:w="3417" w:type="dxa"/>
          </w:tcPr>
          <w:p w:rsidR="00C812A2" w:rsidRDefault="00C812A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hint="eastAsia"/>
                <w:color w:val="424282"/>
              </w:rPr>
              <w:t>com.huawei.android.hicloud</w:t>
            </w:r>
          </w:p>
        </w:tc>
        <w:tc>
          <w:tcPr>
            <w:tcW w:w="2220" w:type="dxa"/>
          </w:tcPr>
          <w:p w:rsidR="00C812A2" w:rsidRDefault="00C812A2" w:rsidP="00D21F40">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HiCloud客户端</w:t>
            </w:r>
          </w:p>
        </w:tc>
        <w:tc>
          <w:tcPr>
            <w:tcW w:w="1134" w:type="dxa"/>
          </w:tcPr>
          <w:p w:rsidR="00C812A2" w:rsidRDefault="00C812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w:t>
            </w:r>
          </w:p>
        </w:tc>
        <w:tc>
          <w:tcPr>
            <w:tcW w:w="1417" w:type="dxa"/>
          </w:tcPr>
          <w:p w:rsidR="00C812A2" w:rsidRDefault="00C812A2" w:rsidP="00D56CA8">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1000008</w:t>
            </w:r>
          </w:p>
        </w:tc>
      </w:tr>
      <w:tr w:rsidR="00C812A2" w:rsidTr="000A575A">
        <w:tc>
          <w:tcPr>
            <w:tcW w:w="3417" w:type="dxa"/>
          </w:tcPr>
          <w:p w:rsidR="00C812A2" w:rsidRDefault="00C812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宋体" w:cs="宋体"/>
                <w:color w:val="000000"/>
                <w:kern w:val="0"/>
                <w:sz w:val="20"/>
                <w:szCs w:val="20"/>
              </w:rPr>
              <w:t>com.tiantianmini.android.browser</w:t>
            </w:r>
          </w:p>
        </w:tc>
        <w:tc>
          <w:tcPr>
            <w:tcW w:w="2220" w:type="dxa"/>
          </w:tcPr>
          <w:p w:rsidR="00C812A2" w:rsidRDefault="00C812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宋体" w:cs="宋体" w:hint="eastAsia"/>
                <w:color w:val="000000"/>
                <w:kern w:val="0"/>
                <w:sz w:val="20"/>
                <w:szCs w:val="20"/>
              </w:rPr>
              <w:t>天天浏览器</w:t>
            </w:r>
          </w:p>
        </w:tc>
        <w:tc>
          <w:tcPr>
            <w:tcW w:w="1134" w:type="dxa"/>
          </w:tcPr>
          <w:p w:rsidR="00C812A2" w:rsidRDefault="00C812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w:t>
            </w:r>
          </w:p>
        </w:tc>
        <w:tc>
          <w:tcPr>
            <w:tcW w:w="1417" w:type="dxa"/>
          </w:tcPr>
          <w:p w:rsidR="00C812A2" w:rsidRDefault="00C812A2" w:rsidP="006525CD">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2000000</w:t>
            </w:r>
          </w:p>
        </w:tc>
      </w:tr>
      <w:tr w:rsidR="00C812A2" w:rsidTr="000A575A">
        <w:tc>
          <w:tcPr>
            <w:tcW w:w="3417" w:type="dxa"/>
          </w:tcPr>
          <w:p w:rsidR="00C812A2" w:rsidRDefault="00C812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宋体" w:cs="宋体"/>
                <w:color w:val="000000"/>
                <w:kern w:val="0"/>
                <w:sz w:val="20"/>
                <w:szCs w:val="20"/>
              </w:rPr>
              <w:t>com.tiantianlady.android.browser</w:t>
            </w:r>
          </w:p>
        </w:tc>
        <w:tc>
          <w:tcPr>
            <w:tcW w:w="2220" w:type="dxa"/>
          </w:tcPr>
          <w:p w:rsidR="00C812A2" w:rsidRDefault="00C812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宋体" w:cs="宋体" w:hint="eastAsia"/>
                <w:color w:val="000000"/>
                <w:kern w:val="0"/>
                <w:sz w:val="20"/>
                <w:szCs w:val="20"/>
              </w:rPr>
              <w:t>天天浏览器女性版</w:t>
            </w:r>
          </w:p>
        </w:tc>
        <w:tc>
          <w:tcPr>
            <w:tcW w:w="1134" w:type="dxa"/>
          </w:tcPr>
          <w:p w:rsidR="00C812A2" w:rsidRDefault="00C812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w:t>
            </w:r>
          </w:p>
        </w:tc>
        <w:tc>
          <w:tcPr>
            <w:tcW w:w="1417" w:type="dxa"/>
          </w:tcPr>
          <w:p w:rsidR="00C812A2" w:rsidRDefault="00C812A2" w:rsidP="002D74E7">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2000001</w:t>
            </w:r>
          </w:p>
        </w:tc>
      </w:tr>
      <w:tr w:rsidR="00C812A2" w:rsidTr="000A575A">
        <w:tc>
          <w:tcPr>
            <w:tcW w:w="3417" w:type="dxa"/>
          </w:tcPr>
          <w:p w:rsidR="00C812A2" w:rsidRDefault="00C812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宋体" w:cs="宋体"/>
                <w:color w:val="000000"/>
                <w:kern w:val="0"/>
                <w:sz w:val="20"/>
                <w:szCs w:val="20"/>
              </w:rPr>
              <w:t>com.hotalk</w:t>
            </w:r>
          </w:p>
        </w:tc>
        <w:tc>
          <w:tcPr>
            <w:tcW w:w="2220" w:type="dxa"/>
          </w:tcPr>
          <w:p w:rsidR="00C812A2" w:rsidRDefault="00C812A2" w:rsidP="00D3290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天天聊</w:t>
            </w:r>
          </w:p>
        </w:tc>
        <w:tc>
          <w:tcPr>
            <w:tcW w:w="1134" w:type="dxa"/>
          </w:tcPr>
          <w:p w:rsidR="00C812A2" w:rsidRDefault="00C812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w:t>
            </w:r>
          </w:p>
        </w:tc>
        <w:tc>
          <w:tcPr>
            <w:tcW w:w="1417" w:type="dxa"/>
          </w:tcPr>
          <w:p w:rsidR="00C812A2" w:rsidRDefault="00C812A2" w:rsidP="006525CD">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3000000</w:t>
            </w:r>
          </w:p>
        </w:tc>
      </w:tr>
      <w:tr w:rsidR="00C812A2" w:rsidTr="000A575A">
        <w:tc>
          <w:tcPr>
            <w:tcW w:w="3417" w:type="dxa"/>
          </w:tcPr>
          <w:p w:rsidR="00C812A2" w:rsidRDefault="00C812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宋体" w:cs="宋体"/>
                <w:color w:val="000000"/>
                <w:kern w:val="0"/>
                <w:sz w:val="20"/>
                <w:szCs w:val="20"/>
              </w:rPr>
              <w:t>com.huawei.hotalk</w:t>
            </w:r>
          </w:p>
        </w:tc>
        <w:tc>
          <w:tcPr>
            <w:tcW w:w="2220" w:type="dxa"/>
          </w:tcPr>
          <w:p w:rsidR="00C812A2" w:rsidRDefault="00C812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宋体" w:cs="宋体"/>
                <w:color w:val="000000"/>
                <w:kern w:val="0"/>
                <w:sz w:val="20"/>
                <w:szCs w:val="20"/>
              </w:rPr>
              <w:t>HiMessage</w:t>
            </w:r>
          </w:p>
        </w:tc>
        <w:tc>
          <w:tcPr>
            <w:tcW w:w="1134" w:type="dxa"/>
          </w:tcPr>
          <w:p w:rsidR="00C812A2" w:rsidRDefault="00C812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w:t>
            </w:r>
          </w:p>
        </w:tc>
        <w:tc>
          <w:tcPr>
            <w:tcW w:w="1417" w:type="dxa"/>
          </w:tcPr>
          <w:p w:rsidR="00C812A2" w:rsidRDefault="00C812A2" w:rsidP="006525CD">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3000001</w:t>
            </w:r>
          </w:p>
        </w:tc>
      </w:tr>
      <w:tr w:rsidR="00C812A2" w:rsidTr="000A575A">
        <w:tc>
          <w:tcPr>
            <w:tcW w:w="3417" w:type="dxa"/>
          </w:tcPr>
          <w:p w:rsidR="00C812A2" w:rsidRDefault="00C812A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Calibri" w:hAnsi="Calibri" w:cs="Calibri"/>
                <w:color w:val="004080"/>
                <w:kern w:val="0"/>
                <w:sz w:val="22"/>
                <w:szCs w:val="22"/>
              </w:rPr>
              <w:t>com.huawei.message</w:t>
            </w:r>
          </w:p>
        </w:tc>
        <w:tc>
          <w:tcPr>
            <w:tcW w:w="2220" w:type="dxa"/>
          </w:tcPr>
          <w:p w:rsidR="00C812A2" w:rsidRDefault="00C812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宋体" w:cs="宋体" w:hint="eastAsia"/>
                <w:color w:val="004080"/>
                <w:kern w:val="0"/>
                <w:sz w:val="22"/>
                <w:szCs w:val="22"/>
              </w:rPr>
              <w:t>天天聊(华为版)</w:t>
            </w:r>
          </w:p>
        </w:tc>
        <w:tc>
          <w:tcPr>
            <w:tcW w:w="1134" w:type="dxa"/>
          </w:tcPr>
          <w:p w:rsidR="00C812A2" w:rsidRDefault="00C812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w:t>
            </w:r>
          </w:p>
        </w:tc>
        <w:tc>
          <w:tcPr>
            <w:tcW w:w="1417" w:type="dxa"/>
          </w:tcPr>
          <w:p w:rsidR="00C812A2" w:rsidRDefault="00C812A2" w:rsidP="0087484F">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3000002</w:t>
            </w:r>
          </w:p>
        </w:tc>
      </w:tr>
      <w:tr w:rsidR="00C812A2" w:rsidTr="000A575A">
        <w:tc>
          <w:tcPr>
            <w:tcW w:w="3417" w:type="dxa"/>
          </w:tcPr>
          <w:p w:rsidR="00C812A2" w:rsidRDefault="00B704A6" w:rsidP="00574000">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Calibri" w:hAnsi="Calibri" w:cs="Calibri"/>
                <w:color w:val="004080"/>
                <w:kern w:val="0"/>
                <w:sz w:val="22"/>
                <w:szCs w:val="22"/>
              </w:rPr>
              <w:t>com.huawei.message</w:t>
            </w:r>
          </w:p>
        </w:tc>
        <w:tc>
          <w:tcPr>
            <w:tcW w:w="2220" w:type="dxa"/>
          </w:tcPr>
          <w:p w:rsidR="00C812A2" w:rsidRDefault="00C812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天天聊巴展专版</w:t>
            </w:r>
          </w:p>
        </w:tc>
        <w:tc>
          <w:tcPr>
            <w:tcW w:w="1134" w:type="dxa"/>
          </w:tcPr>
          <w:p w:rsidR="00C812A2" w:rsidRDefault="00C812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w:t>
            </w:r>
          </w:p>
        </w:tc>
        <w:tc>
          <w:tcPr>
            <w:tcW w:w="1417" w:type="dxa"/>
          </w:tcPr>
          <w:p w:rsidR="00C812A2" w:rsidRDefault="00C812A2" w:rsidP="006525CD">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3000003</w:t>
            </w:r>
          </w:p>
        </w:tc>
      </w:tr>
      <w:tr w:rsidR="00C812A2" w:rsidTr="000A575A">
        <w:tc>
          <w:tcPr>
            <w:tcW w:w="3417" w:type="dxa"/>
          </w:tcPr>
          <w:p w:rsidR="00C812A2" w:rsidRDefault="00C812A2" w:rsidP="00574000">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宋体" w:cs="宋体"/>
                <w:color w:val="000000"/>
                <w:kern w:val="0"/>
                <w:sz w:val="20"/>
                <w:szCs w:val="20"/>
              </w:rPr>
              <w:t>com.huawei</w:t>
            </w:r>
            <w:r>
              <w:rPr>
                <w:rFonts w:ascii="宋体" w:cs="宋体" w:hint="eastAsia"/>
                <w:color w:val="000000"/>
                <w:kern w:val="0"/>
                <w:sz w:val="20"/>
                <w:szCs w:val="20"/>
              </w:rPr>
              <w:t>.</w:t>
            </w:r>
            <w:r>
              <w:rPr>
                <w:rFonts w:ascii="宋体" w:cs="宋体"/>
                <w:color w:val="000000"/>
                <w:kern w:val="0"/>
                <w:sz w:val="20"/>
                <w:szCs w:val="20"/>
              </w:rPr>
              <w:t>appmarket</w:t>
            </w:r>
          </w:p>
        </w:tc>
        <w:tc>
          <w:tcPr>
            <w:tcW w:w="2220" w:type="dxa"/>
          </w:tcPr>
          <w:p w:rsidR="00C812A2" w:rsidRDefault="00C812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智汇云客户端</w:t>
            </w:r>
          </w:p>
        </w:tc>
        <w:tc>
          <w:tcPr>
            <w:tcW w:w="1134" w:type="dxa"/>
          </w:tcPr>
          <w:p w:rsidR="00C812A2" w:rsidRDefault="00C812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4</w:t>
            </w:r>
          </w:p>
        </w:tc>
        <w:tc>
          <w:tcPr>
            <w:tcW w:w="1417" w:type="dxa"/>
          </w:tcPr>
          <w:p w:rsidR="00C812A2" w:rsidRDefault="00C812A2" w:rsidP="006525CD">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4000000</w:t>
            </w:r>
          </w:p>
        </w:tc>
      </w:tr>
      <w:tr w:rsidR="00C812A2" w:rsidTr="000A575A">
        <w:tc>
          <w:tcPr>
            <w:tcW w:w="3417" w:type="dxa"/>
          </w:tcPr>
          <w:p w:rsidR="00C812A2" w:rsidRDefault="00C812A2" w:rsidP="00574000">
            <w:pPr>
              <w:tabs>
                <w:tab w:val="left" w:pos="-720"/>
                <w:tab w:val="left" w:pos="0"/>
                <w:tab w:val="left" w:pos="720"/>
                <w:tab w:val="left" w:pos="1440"/>
                <w:tab w:val="left" w:pos="2970"/>
                <w:tab w:val="left" w:pos="3600"/>
                <w:tab w:val="left" w:pos="4320"/>
              </w:tabs>
              <w:jc w:val="left"/>
              <w:rPr>
                <w:rFonts w:ascii="Arial" w:hAnsi="Arial" w:cs="Arial"/>
                <w:color w:val="000000"/>
                <w:kern w:val="0"/>
                <w:sz w:val="18"/>
                <w:szCs w:val="18"/>
              </w:rPr>
            </w:pPr>
          </w:p>
        </w:tc>
        <w:tc>
          <w:tcPr>
            <w:tcW w:w="2220" w:type="dxa"/>
          </w:tcPr>
          <w:p w:rsidR="00C812A2" w:rsidRDefault="00C812A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智汇云Portal</w:t>
            </w:r>
          </w:p>
        </w:tc>
        <w:tc>
          <w:tcPr>
            <w:tcW w:w="1134" w:type="dxa"/>
          </w:tcPr>
          <w:p w:rsidR="00C812A2" w:rsidRDefault="00C812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4</w:t>
            </w:r>
          </w:p>
        </w:tc>
        <w:tc>
          <w:tcPr>
            <w:tcW w:w="1417" w:type="dxa"/>
          </w:tcPr>
          <w:p w:rsidR="00C812A2" w:rsidRDefault="00C812A2" w:rsidP="006525CD">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4000001</w:t>
            </w:r>
          </w:p>
        </w:tc>
      </w:tr>
      <w:tr w:rsidR="00D53688" w:rsidTr="000A575A">
        <w:tc>
          <w:tcPr>
            <w:tcW w:w="3417" w:type="dxa"/>
          </w:tcPr>
          <w:p w:rsidR="00D53688" w:rsidRDefault="00D53688" w:rsidP="00574000">
            <w:pPr>
              <w:tabs>
                <w:tab w:val="left" w:pos="-720"/>
                <w:tab w:val="left" w:pos="0"/>
                <w:tab w:val="left" w:pos="720"/>
                <w:tab w:val="left" w:pos="1440"/>
                <w:tab w:val="left" w:pos="2970"/>
                <w:tab w:val="left" w:pos="3600"/>
                <w:tab w:val="left" w:pos="4320"/>
              </w:tabs>
              <w:jc w:val="left"/>
              <w:rPr>
                <w:rFonts w:ascii="Arial" w:hAnsi="Arial" w:cs="Arial"/>
                <w:color w:val="000000"/>
                <w:kern w:val="0"/>
                <w:sz w:val="18"/>
                <w:szCs w:val="18"/>
              </w:rPr>
            </w:pPr>
            <w:r>
              <w:rPr>
                <w:rFonts w:ascii="Calibri" w:hAnsi="Calibri" w:cs="Calibri"/>
                <w:kern w:val="0"/>
                <w:szCs w:val="21"/>
              </w:rPr>
              <w:t>om.huawei.appmarketHD</w:t>
            </w:r>
          </w:p>
        </w:tc>
        <w:tc>
          <w:tcPr>
            <w:tcW w:w="2220" w:type="dxa"/>
          </w:tcPr>
          <w:p w:rsidR="00D53688" w:rsidRDefault="00D53688"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智汇云Pad客户端</w:t>
            </w:r>
          </w:p>
        </w:tc>
        <w:tc>
          <w:tcPr>
            <w:tcW w:w="1134" w:type="dxa"/>
          </w:tcPr>
          <w:p w:rsidR="00D53688" w:rsidRDefault="00D53688"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4</w:t>
            </w:r>
          </w:p>
        </w:tc>
        <w:tc>
          <w:tcPr>
            <w:tcW w:w="1417" w:type="dxa"/>
          </w:tcPr>
          <w:p w:rsidR="00D53688" w:rsidRDefault="00D53688" w:rsidP="006525CD">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4000002</w:t>
            </w:r>
          </w:p>
        </w:tc>
      </w:tr>
      <w:tr w:rsidR="00A078C9" w:rsidTr="000A575A">
        <w:tc>
          <w:tcPr>
            <w:tcW w:w="3417" w:type="dxa"/>
          </w:tcPr>
          <w:p w:rsidR="00A078C9" w:rsidRDefault="00A078C9" w:rsidP="00574000">
            <w:pPr>
              <w:tabs>
                <w:tab w:val="left" w:pos="-720"/>
                <w:tab w:val="left" w:pos="0"/>
                <w:tab w:val="left" w:pos="720"/>
                <w:tab w:val="left" w:pos="1440"/>
                <w:tab w:val="left" w:pos="2970"/>
                <w:tab w:val="left" w:pos="3600"/>
                <w:tab w:val="left" w:pos="4320"/>
              </w:tabs>
              <w:jc w:val="left"/>
              <w:rPr>
                <w:rFonts w:ascii="Arial" w:hAnsi="Arial" w:cs="Arial"/>
                <w:color w:val="000000"/>
                <w:kern w:val="0"/>
                <w:sz w:val="18"/>
                <w:szCs w:val="18"/>
              </w:rPr>
            </w:pPr>
            <w:r>
              <w:t>com.huawei.giftcode</w:t>
            </w:r>
          </w:p>
        </w:tc>
        <w:tc>
          <w:tcPr>
            <w:tcW w:w="2220" w:type="dxa"/>
          </w:tcPr>
          <w:p w:rsidR="00A078C9" w:rsidRDefault="00A078C9"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hAnsi="宋体" w:hint="eastAsia"/>
              </w:rPr>
              <w:t>华为优购码</w:t>
            </w:r>
          </w:p>
        </w:tc>
        <w:tc>
          <w:tcPr>
            <w:tcW w:w="1134" w:type="dxa"/>
          </w:tcPr>
          <w:p w:rsidR="00A078C9" w:rsidRDefault="00A078C9"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4</w:t>
            </w:r>
          </w:p>
        </w:tc>
        <w:tc>
          <w:tcPr>
            <w:tcW w:w="1417" w:type="dxa"/>
          </w:tcPr>
          <w:p w:rsidR="00A078C9" w:rsidRDefault="00A078C9" w:rsidP="006525CD">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4000100</w:t>
            </w:r>
          </w:p>
        </w:tc>
      </w:tr>
      <w:tr w:rsidR="00C812A2" w:rsidTr="000A575A">
        <w:tc>
          <w:tcPr>
            <w:tcW w:w="3417" w:type="dxa"/>
          </w:tcPr>
          <w:p w:rsidR="00C812A2" w:rsidRDefault="00C812A2" w:rsidP="00574000">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color w:val="000000"/>
                <w:kern w:val="0"/>
                <w:sz w:val="18"/>
                <w:szCs w:val="18"/>
              </w:rPr>
              <w:t>com.huawei</w:t>
            </w:r>
            <w:r>
              <w:rPr>
                <w:rFonts w:ascii="Arial" w:hAnsi="Arial" w:cs="Arial" w:hint="eastAsia"/>
                <w:color w:val="000000"/>
                <w:kern w:val="0"/>
                <w:sz w:val="18"/>
                <w:szCs w:val="18"/>
              </w:rPr>
              <w:t>.</w:t>
            </w:r>
            <w:r>
              <w:rPr>
                <w:rFonts w:ascii="宋体" w:cs="宋体"/>
                <w:color w:val="000000"/>
                <w:kern w:val="0"/>
                <w:sz w:val="20"/>
                <w:szCs w:val="20"/>
              </w:rPr>
              <w:t>Aimi</w:t>
            </w:r>
          </w:p>
        </w:tc>
        <w:tc>
          <w:tcPr>
            <w:tcW w:w="2220" w:type="dxa"/>
          </w:tcPr>
          <w:p w:rsidR="00C812A2" w:rsidRDefault="00C812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宋体" w:cs="宋体" w:hint="eastAsia"/>
                <w:color w:val="000000"/>
                <w:kern w:val="0"/>
                <w:sz w:val="20"/>
                <w:szCs w:val="20"/>
              </w:rPr>
              <w:t>天天家园</w:t>
            </w:r>
          </w:p>
        </w:tc>
        <w:tc>
          <w:tcPr>
            <w:tcW w:w="1134" w:type="dxa"/>
          </w:tcPr>
          <w:p w:rsidR="00C812A2" w:rsidRDefault="00C812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5</w:t>
            </w:r>
          </w:p>
        </w:tc>
        <w:tc>
          <w:tcPr>
            <w:tcW w:w="1417" w:type="dxa"/>
          </w:tcPr>
          <w:p w:rsidR="00C812A2" w:rsidRDefault="00C812A2" w:rsidP="006525CD">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5000000</w:t>
            </w:r>
          </w:p>
        </w:tc>
      </w:tr>
      <w:tr w:rsidR="00C812A2" w:rsidTr="000A575A">
        <w:tc>
          <w:tcPr>
            <w:tcW w:w="3417" w:type="dxa"/>
          </w:tcPr>
          <w:p w:rsidR="00C812A2" w:rsidRDefault="00C812A2" w:rsidP="00574000">
            <w:pPr>
              <w:tabs>
                <w:tab w:val="left" w:pos="-720"/>
                <w:tab w:val="left" w:pos="0"/>
                <w:tab w:val="left" w:pos="720"/>
                <w:tab w:val="left" w:pos="1440"/>
                <w:tab w:val="left" w:pos="2970"/>
                <w:tab w:val="left" w:pos="3600"/>
                <w:tab w:val="left" w:pos="4320"/>
              </w:tabs>
              <w:jc w:val="left"/>
              <w:rPr>
                <w:rFonts w:ascii="Arial" w:hAnsi="Arial" w:cs="Arial"/>
                <w:color w:val="000000"/>
                <w:kern w:val="0"/>
                <w:sz w:val="18"/>
                <w:szCs w:val="18"/>
              </w:rPr>
            </w:pPr>
            <w:r>
              <w:rPr>
                <w:rFonts w:ascii="Arial" w:hAnsi="Arial" w:cs="Arial"/>
                <w:color w:val="000000"/>
                <w:kern w:val="0"/>
                <w:sz w:val="18"/>
                <w:szCs w:val="18"/>
              </w:rPr>
              <w:t>com.huawei</w:t>
            </w:r>
            <w:r>
              <w:rPr>
                <w:rFonts w:ascii="Arial" w:hAnsi="Arial" w:cs="Arial" w:hint="eastAsia"/>
                <w:color w:val="000000"/>
                <w:kern w:val="0"/>
                <w:sz w:val="18"/>
                <w:szCs w:val="18"/>
              </w:rPr>
              <w:t>.</w:t>
            </w:r>
            <w:r>
              <w:rPr>
                <w:rFonts w:ascii="宋体" w:cs="宋体"/>
                <w:color w:val="000000"/>
                <w:kern w:val="0"/>
                <w:sz w:val="20"/>
                <w:szCs w:val="20"/>
              </w:rPr>
              <w:t>Aimi</w:t>
            </w:r>
            <w:r>
              <w:rPr>
                <w:rFonts w:ascii="宋体" w:cs="宋体" w:hint="eastAsia"/>
                <w:color w:val="000000"/>
                <w:kern w:val="0"/>
                <w:sz w:val="20"/>
                <w:szCs w:val="20"/>
              </w:rPr>
              <w:t>Cab</w:t>
            </w:r>
          </w:p>
        </w:tc>
        <w:tc>
          <w:tcPr>
            <w:tcW w:w="2220" w:type="dxa"/>
          </w:tcPr>
          <w:p w:rsidR="00C812A2" w:rsidRDefault="00C812A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天天家园-地址本</w:t>
            </w:r>
          </w:p>
        </w:tc>
        <w:tc>
          <w:tcPr>
            <w:tcW w:w="1134" w:type="dxa"/>
          </w:tcPr>
          <w:p w:rsidR="00C812A2" w:rsidRDefault="00C812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5</w:t>
            </w:r>
          </w:p>
        </w:tc>
        <w:tc>
          <w:tcPr>
            <w:tcW w:w="1417" w:type="dxa"/>
          </w:tcPr>
          <w:p w:rsidR="00C812A2" w:rsidRDefault="00C812A2" w:rsidP="006525CD">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5000001</w:t>
            </w:r>
          </w:p>
        </w:tc>
      </w:tr>
      <w:tr w:rsidR="00C812A2" w:rsidTr="000A575A">
        <w:tc>
          <w:tcPr>
            <w:tcW w:w="3417" w:type="dxa"/>
          </w:tcPr>
          <w:p w:rsidR="00C812A2" w:rsidRDefault="00C812A2" w:rsidP="00574000">
            <w:pPr>
              <w:tabs>
                <w:tab w:val="left" w:pos="-720"/>
                <w:tab w:val="left" w:pos="0"/>
                <w:tab w:val="left" w:pos="720"/>
                <w:tab w:val="left" w:pos="1440"/>
                <w:tab w:val="left" w:pos="2970"/>
                <w:tab w:val="left" w:pos="3600"/>
                <w:tab w:val="left" w:pos="4320"/>
              </w:tabs>
              <w:jc w:val="left"/>
              <w:rPr>
                <w:rFonts w:ascii="Arial" w:hAnsi="Arial" w:cs="Arial"/>
                <w:color w:val="000000"/>
                <w:kern w:val="0"/>
                <w:sz w:val="18"/>
                <w:szCs w:val="18"/>
              </w:rPr>
            </w:pPr>
            <w:r>
              <w:rPr>
                <w:rFonts w:ascii="Arial" w:hAnsi="Arial" w:cs="Arial"/>
                <w:color w:val="000000"/>
                <w:kern w:val="0"/>
                <w:sz w:val="18"/>
                <w:szCs w:val="18"/>
              </w:rPr>
              <w:t>com.huawei</w:t>
            </w:r>
            <w:r>
              <w:rPr>
                <w:rFonts w:ascii="Arial" w:hAnsi="Arial" w:cs="Arial" w:hint="eastAsia"/>
                <w:color w:val="000000"/>
                <w:kern w:val="0"/>
                <w:sz w:val="18"/>
                <w:szCs w:val="18"/>
              </w:rPr>
              <w:t>.</w:t>
            </w:r>
            <w:r>
              <w:rPr>
                <w:rFonts w:ascii="宋体" w:cs="宋体"/>
                <w:color w:val="000000"/>
                <w:kern w:val="0"/>
                <w:sz w:val="20"/>
                <w:szCs w:val="20"/>
              </w:rPr>
              <w:t>Aimi</w:t>
            </w:r>
            <w:r>
              <w:rPr>
                <w:rFonts w:ascii="宋体" w:cs="宋体" w:hint="eastAsia"/>
                <w:color w:val="000000"/>
                <w:kern w:val="0"/>
                <w:sz w:val="20"/>
                <w:szCs w:val="20"/>
              </w:rPr>
              <w:t>Path</w:t>
            </w:r>
          </w:p>
        </w:tc>
        <w:tc>
          <w:tcPr>
            <w:tcW w:w="2220" w:type="dxa"/>
          </w:tcPr>
          <w:p w:rsidR="00C812A2" w:rsidRDefault="00C812A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天天家园-空间</w:t>
            </w:r>
          </w:p>
        </w:tc>
        <w:tc>
          <w:tcPr>
            <w:tcW w:w="1134" w:type="dxa"/>
          </w:tcPr>
          <w:p w:rsidR="00C812A2" w:rsidRDefault="00C812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5</w:t>
            </w:r>
          </w:p>
        </w:tc>
        <w:tc>
          <w:tcPr>
            <w:tcW w:w="1417" w:type="dxa"/>
          </w:tcPr>
          <w:p w:rsidR="00C812A2" w:rsidRDefault="00C812A2" w:rsidP="006525CD">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5000002</w:t>
            </w:r>
          </w:p>
        </w:tc>
      </w:tr>
      <w:tr w:rsidR="00C812A2" w:rsidTr="000A575A">
        <w:tc>
          <w:tcPr>
            <w:tcW w:w="3417" w:type="dxa"/>
          </w:tcPr>
          <w:p w:rsidR="00C812A2" w:rsidRDefault="00C812A2" w:rsidP="00574000">
            <w:pPr>
              <w:tabs>
                <w:tab w:val="left" w:pos="-720"/>
                <w:tab w:val="left" w:pos="0"/>
                <w:tab w:val="left" w:pos="720"/>
                <w:tab w:val="left" w:pos="1440"/>
                <w:tab w:val="left" w:pos="2970"/>
                <w:tab w:val="left" w:pos="3600"/>
                <w:tab w:val="left" w:pos="4320"/>
              </w:tabs>
              <w:jc w:val="left"/>
              <w:rPr>
                <w:rFonts w:ascii="Arial" w:hAnsi="Arial" w:cs="Arial"/>
                <w:color w:val="000000"/>
                <w:kern w:val="0"/>
                <w:sz w:val="18"/>
                <w:szCs w:val="18"/>
              </w:rPr>
            </w:pPr>
            <w:r>
              <w:rPr>
                <w:rFonts w:ascii="Arial" w:hAnsi="Arial" w:cs="Arial"/>
                <w:color w:val="000000"/>
                <w:kern w:val="0"/>
                <w:sz w:val="18"/>
                <w:szCs w:val="18"/>
              </w:rPr>
              <w:t>com.huawei</w:t>
            </w:r>
            <w:r>
              <w:rPr>
                <w:rFonts w:ascii="Arial" w:hAnsi="Arial" w:cs="Arial" w:hint="eastAsia"/>
                <w:color w:val="000000"/>
                <w:kern w:val="0"/>
                <w:sz w:val="18"/>
                <w:szCs w:val="18"/>
              </w:rPr>
              <w:t>.</w:t>
            </w:r>
            <w:r>
              <w:rPr>
                <w:rFonts w:ascii="宋体" w:cs="宋体"/>
                <w:color w:val="000000"/>
                <w:kern w:val="0"/>
                <w:sz w:val="20"/>
                <w:szCs w:val="20"/>
              </w:rPr>
              <w:t>Aimi</w:t>
            </w:r>
            <w:r>
              <w:rPr>
                <w:rFonts w:ascii="宋体" w:cs="宋体" w:hint="eastAsia"/>
                <w:color w:val="000000"/>
                <w:kern w:val="0"/>
                <w:sz w:val="20"/>
                <w:szCs w:val="20"/>
              </w:rPr>
              <w:t>Show</w:t>
            </w:r>
          </w:p>
        </w:tc>
        <w:tc>
          <w:tcPr>
            <w:tcW w:w="2220" w:type="dxa"/>
          </w:tcPr>
          <w:p w:rsidR="00C812A2" w:rsidRDefault="00C812A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天天家园-天天秀</w:t>
            </w:r>
          </w:p>
        </w:tc>
        <w:tc>
          <w:tcPr>
            <w:tcW w:w="1134" w:type="dxa"/>
          </w:tcPr>
          <w:p w:rsidR="00C812A2" w:rsidRDefault="00C812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5</w:t>
            </w:r>
          </w:p>
        </w:tc>
        <w:tc>
          <w:tcPr>
            <w:tcW w:w="1417" w:type="dxa"/>
          </w:tcPr>
          <w:p w:rsidR="00C812A2" w:rsidRDefault="00C812A2" w:rsidP="006525CD">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5000003</w:t>
            </w:r>
          </w:p>
        </w:tc>
      </w:tr>
      <w:tr w:rsidR="00C812A2" w:rsidTr="000A575A">
        <w:tc>
          <w:tcPr>
            <w:tcW w:w="3417" w:type="dxa"/>
          </w:tcPr>
          <w:p w:rsidR="00C812A2" w:rsidRPr="004166DB" w:rsidRDefault="00C812A2" w:rsidP="006E0B74">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sidRPr="004166DB">
              <w:rPr>
                <w:rFonts w:ascii="宋体" w:cs="宋体" w:hint="eastAsia"/>
                <w:color w:val="000000"/>
                <w:kern w:val="0"/>
                <w:sz w:val="20"/>
                <w:szCs w:val="20"/>
              </w:rPr>
              <w:t>com.aico.app.space</w:t>
            </w:r>
          </w:p>
        </w:tc>
        <w:tc>
          <w:tcPr>
            <w:tcW w:w="2220" w:type="dxa"/>
          </w:tcPr>
          <w:p w:rsidR="00C812A2" w:rsidRDefault="00C812A2" w:rsidP="006E0B74">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天天家园-好友圈</w:t>
            </w:r>
          </w:p>
        </w:tc>
        <w:tc>
          <w:tcPr>
            <w:tcW w:w="1134" w:type="dxa"/>
          </w:tcPr>
          <w:p w:rsidR="00C812A2" w:rsidRDefault="00C812A2" w:rsidP="006E0B74">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5</w:t>
            </w:r>
          </w:p>
        </w:tc>
        <w:tc>
          <w:tcPr>
            <w:tcW w:w="1417" w:type="dxa"/>
          </w:tcPr>
          <w:p w:rsidR="00C812A2" w:rsidRDefault="00C812A2" w:rsidP="006E0B74">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5000004</w:t>
            </w:r>
          </w:p>
        </w:tc>
      </w:tr>
      <w:tr w:rsidR="00C812A2" w:rsidTr="000A575A">
        <w:tc>
          <w:tcPr>
            <w:tcW w:w="3417" w:type="dxa"/>
          </w:tcPr>
          <w:p w:rsidR="00C812A2" w:rsidRPr="004166DB" w:rsidRDefault="00C812A2" w:rsidP="006E0B74">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sidRPr="004166DB">
              <w:rPr>
                <w:rFonts w:ascii="宋体" w:cs="宋体" w:hint="eastAsia"/>
                <w:color w:val="000000"/>
                <w:kern w:val="0"/>
                <w:sz w:val="20"/>
                <w:szCs w:val="20"/>
              </w:rPr>
              <w:t>com.aico.app.contact</w:t>
            </w:r>
          </w:p>
        </w:tc>
        <w:tc>
          <w:tcPr>
            <w:tcW w:w="2220" w:type="dxa"/>
          </w:tcPr>
          <w:p w:rsidR="00C812A2" w:rsidRDefault="00C812A2" w:rsidP="004166DB">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天天家园-</w:t>
            </w:r>
            <w:r w:rsidRPr="004166DB">
              <w:rPr>
                <w:rFonts w:ascii="宋体" w:cs="宋体" w:hint="eastAsia"/>
                <w:color w:val="000000"/>
                <w:kern w:val="0"/>
                <w:sz w:val="20"/>
                <w:szCs w:val="20"/>
              </w:rPr>
              <w:t>天天联系</w:t>
            </w:r>
            <w:r>
              <w:rPr>
                <w:rFonts w:ascii="宋体" w:cs="宋体" w:hint="eastAsia"/>
                <w:color w:val="000000"/>
                <w:kern w:val="0"/>
                <w:sz w:val="20"/>
                <w:szCs w:val="20"/>
              </w:rPr>
              <w:t>市场</w:t>
            </w:r>
            <w:r w:rsidRPr="004166DB">
              <w:rPr>
                <w:rFonts w:ascii="宋体" w:cs="宋体" w:hint="eastAsia"/>
                <w:color w:val="000000"/>
                <w:kern w:val="0"/>
                <w:sz w:val="20"/>
                <w:szCs w:val="20"/>
              </w:rPr>
              <w:t>版</w:t>
            </w:r>
          </w:p>
        </w:tc>
        <w:tc>
          <w:tcPr>
            <w:tcW w:w="1134" w:type="dxa"/>
          </w:tcPr>
          <w:p w:rsidR="00C812A2" w:rsidRDefault="00C812A2" w:rsidP="006E0B74">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5</w:t>
            </w:r>
          </w:p>
        </w:tc>
        <w:tc>
          <w:tcPr>
            <w:tcW w:w="1417" w:type="dxa"/>
          </w:tcPr>
          <w:p w:rsidR="00C812A2" w:rsidRDefault="00C812A2" w:rsidP="004166DB">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5000005</w:t>
            </w:r>
          </w:p>
        </w:tc>
      </w:tr>
      <w:tr w:rsidR="00C812A2" w:rsidTr="000A575A">
        <w:tc>
          <w:tcPr>
            <w:tcW w:w="3417" w:type="dxa"/>
          </w:tcPr>
          <w:p w:rsidR="00C812A2" w:rsidRPr="004166DB" w:rsidRDefault="00C812A2" w:rsidP="004166DB">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sidRPr="004166DB">
              <w:rPr>
                <w:rFonts w:ascii="宋体" w:cs="宋体" w:hint="eastAsia"/>
                <w:color w:val="000000"/>
                <w:kern w:val="0"/>
                <w:sz w:val="20"/>
                <w:szCs w:val="20"/>
              </w:rPr>
              <w:t>com.aico.app.</w:t>
            </w:r>
            <w:r w:rsidRPr="004166DB">
              <w:rPr>
                <w:rFonts w:ascii="宋体" w:cs="宋体"/>
                <w:color w:val="000000"/>
                <w:kern w:val="0"/>
                <w:sz w:val="20"/>
                <w:szCs w:val="20"/>
              </w:rPr>
              <w:t>emcontact</w:t>
            </w:r>
          </w:p>
        </w:tc>
        <w:tc>
          <w:tcPr>
            <w:tcW w:w="2220" w:type="dxa"/>
          </w:tcPr>
          <w:p w:rsidR="00C812A2" w:rsidRDefault="00C812A2" w:rsidP="004166DB">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天天家园-</w:t>
            </w:r>
            <w:r w:rsidRPr="004166DB">
              <w:rPr>
                <w:rFonts w:ascii="宋体" w:cs="宋体" w:hint="eastAsia"/>
                <w:color w:val="000000"/>
                <w:kern w:val="0"/>
                <w:sz w:val="20"/>
                <w:szCs w:val="20"/>
              </w:rPr>
              <w:t>天天联系</w:t>
            </w:r>
            <w:r>
              <w:rPr>
                <w:rFonts w:ascii="宋体" w:cs="宋体" w:hint="eastAsia"/>
                <w:color w:val="000000"/>
                <w:kern w:val="0"/>
                <w:sz w:val="20"/>
                <w:szCs w:val="20"/>
              </w:rPr>
              <w:t>EM</w:t>
            </w:r>
            <w:r w:rsidRPr="004166DB">
              <w:rPr>
                <w:rFonts w:ascii="宋体" w:cs="宋体" w:hint="eastAsia"/>
                <w:color w:val="000000"/>
                <w:kern w:val="0"/>
                <w:sz w:val="20"/>
                <w:szCs w:val="20"/>
              </w:rPr>
              <w:t>版</w:t>
            </w:r>
          </w:p>
        </w:tc>
        <w:tc>
          <w:tcPr>
            <w:tcW w:w="1134" w:type="dxa"/>
          </w:tcPr>
          <w:p w:rsidR="00C812A2" w:rsidRDefault="00C812A2" w:rsidP="006E0B74">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5</w:t>
            </w:r>
          </w:p>
        </w:tc>
        <w:tc>
          <w:tcPr>
            <w:tcW w:w="1417" w:type="dxa"/>
          </w:tcPr>
          <w:p w:rsidR="00C812A2" w:rsidRDefault="00C812A2" w:rsidP="004166DB">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5000006</w:t>
            </w:r>
          </w:p>
        </w:tc>
      </w:tr>
      <w:tr w:rsidR="00C812A2" w:rsidTr="000A575A">
        <w:tc>
          <w:tcPr>
            <w:tcW w:w="3417" w:type="dxa"/>
          </w:tcPr>
          <w:p w:rsidR="00C812A2" w:rsidRDefault="00C812A2" w:rsidP="006E0B74">
            <w:pPr>
              <w:tabs>
                <w:tab w:val="left" w:pos="-720"/>
                <w:tab w:val="left" w:pos="0"/>
                <w:tab w:val="left" w:pos="720"/>
                <w:tab w:val="left" w:pos="1440"/>
                <w:tab w:val="left" w:pos="2970"/>
                <w:tab w:val="left" w:pos="3600"/>
                <w:tab w:val="left" w:pos="4320"/>
              </w:tabs>
              <w:jc w:val="left"/>
              <w:rPr>
                <w:rFonts w:ascii="Arial" w:hAnsi="Arial" w:cs="Arial"/>
                <w:color w:val="000000"/>
                <w:kern w:val="0"/>
                <w:sz w:val="18"/>
                <w:szCs w:val="18"/>
              </w:rPr>
            </w:pPr>
            <w:r>
              <w:rPr>
                <w:rFonts w:ascii="Arial" w:hAnsi="Arial" w:cs="Arial"/>
                <w:color w:val="000000"/>
                <w:kern w:val="0"/>
                <w:sz w:val="18"/>
                <w:szCs w:val="18"/>
              </w:rPr>
              <w:lastRenderedPageBreak/>
              <w:t>com.huawei</w:t>
            </w:r>
            <w:r>
              <w:rPr>
                <w:rFonts w:ascii="Arial" w:hAnsi="Arial" w:cs="Arial" w:hint="eastAsia"/>
                <w:color w:val="000000"/>
                <w:kern w:val="0"/>
                <w:sz w:val="18"/>
                <w:szCs w:val="18"/>
              </w:rPr>
              <w:t>.</w:t>
            </w:r>
            <w:r>
              <w:rPr>
                <w:rFonts w:ascii="宋体" w:cs="宋体"/>
                <w:color w:val="000000"/>
                <w:kern w:val="0"/>
                <w:sz w:val="20"/>
                <w:szCs w:val="20"/>
              </w:rPr>
              <w:t>AimiNote</w:t>
            </w:r>
          </w:p>
        </w:tc>
        <w:tc>
          <w:tcPr>
            <w:tcW w:w="2220" w:type="dxa"/>
          </w:tcPr>
          <w:p w:rsidR="00C812A2" w:rsidRDefault="00C812A2" w:rsidP="006E0B74">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天天记事</w:t>
            </w:r>
          </w:p>
        </w:tc>
        <w:tc>
          <w:tcPr>
            <w:tcW w:w="1134" w:type="dxa"/>
          </w:tcPr>
          <w:p w:rsidR="00C812A2" w:rsidRDefault="00C812A2" w:rsidP="006E0B74">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6</w:t>
            </w:r>
          </w:p>
        </w:tc>
        <w:tc>
          <w:tcPr>
            <w:tcW w:w="1417" w:type="dxa"/>
          </w:tcPr>
          <w:p w:rsidR="00C812A2" w:rsidRDefault="00C812A2" w:rsidP="006E0B74">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6000000</w:t>
            </w:r>
          </w:p>
        </w:tc>
      </w:tr>
      <w:tr w:rsidR="00C812A2" w:rsidTr="000A575A">
        <w:tc>
          <w:tcPr>
            <w:tcW w:w="3417" w:type="dxa"/>
          </w:tcPr>
          <w:p w:rsidR="00C812A2" w:rsidRDefault="00C812A2" w:rsidP="00574000">
            <w:pPr>
              <w:tabs>
                <w:tab w:val="left" w:pos="-720"/>
                <w:tab w:val="left" w:pos="0"/>
                <w:tab w:val="left" w:pos="720"/>
                <w:tab w:val="left" w:pos="1440"/>
                <w:tab w:val="left" w:pos="2970"/>
                <w:tab w:val="left" w:pos="3600"/>
                <w:tab w:val="left" w:pos="4320"/>
              </w:tabs>
              <w:jc w:val="left"/>
              <w:rPr>
                <w:rFonts w:ascii="Arial" w:hAnsi="Arial" w:cs="Arial"/>
                <w:color w:val="000000"/>
                <w:kern w:val="0"/>
                <w:sz w:val="18"/>
                <w:szCs w:val="18"/>
              </w:rPr>
            </w:pPr>
            <w:r>
              <w:rPr>
                <w:rFonts w:ascii="Arial" w:hAnsi="Arial" w:cs="Arial"/>
                <w:color w:val="000000"/>
                <w:kern w:val="0"/>
                <w:sz w:val="18"/>
                <w:szCs w:val="18"/>
              </w:rPr>
              <w:t>com.huawei</w:t>
            </w:r>
            <w:r>
              <w:rPr>
                <w:rFonts w:ascii="Arial" w:hAnsi="Arial" w:cs="Arial" w:hint="eastAsia"/>
                <w:color w:val="000000"/>
                <w:kern w:val="0"/>
                <w:sz w:val="18"/>
                <w:szCs w:val="18"/>
              </w:rPr>
              <w:t>.</w:t>
            </w:r>
            <w:r w:rsidRPr="003D4FF7">
              <w:rPr>
                <w:rFonts w:ascii="宋体" w:cs="宋体"/>
                <w:color w:val="000000"/>
                <w:kern w:val="0"/>
                <w:sz w:val="20"/>
                <w:szCs w:val="20"/>
              </w:rPr>
              <w:t>Aico</w:t>
            </w:r>
            <w:r>
              <w:rPr>
                <w:rFonts w:ascii="宋体" w:cs="宋体" w:hint="eastAsia"/>
                <w:color w:val="000000"/>
                <w:kern w:val="0"/>
                <w:sz w:val="20"/>
                <w:szCs w:val="20"/>
              </w:rPr>
              <w:t>Mail</w:t>
            </w:r>
          </w:p>
        </w:tc>
        <w:tc>
          <w:tcPr>
            <w:tcW w:w="2220" w:type="dxa"/>
          </w:tcPr>
          <w:p w:rsidR="00C812A2" w:rsidRDefault="00C812A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天天记事-邮箱客户端</w:t>
            </w:r>
          </w:p>
        </w:tc>
        <w:tc>
          <w:tcPr>
            <w:tcW w:w="1134" w:type="dxa"/>
          </w:tcPr>
          <w:p w:rsidR="00C812A2" w:rsidRDefault="00C812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6</w:t>
            </w:r>
          </w:p>
        </w:tc>
        <w:tc>
          <w:tcPr>
            <w:tcW w:w="1417" w:type="dxa"/>
          </w:tcPr>
          <w:p w:rsidR="00C812A2" w:rsidRDefault="00C812A2" w:rsidP="003D4FF7">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6000001</w:t>
            </w:r>
          </w:p>
        </w:tc>
      </w:tr>
      <w:tr w:rsidR="00C812A2" w:rsidTr="000A575A">
        <w:tc>
          <w:tcPr>
            <w:tcW w:w="3417" w:type="dxa"/>
          </w:tcPr>
          <w:p w:rsidR="00C812A2" w:rsidRDefault="00C812A2" w:rsidP="00574000">
            <w:pPr>
              <w:tabs>
                <w:tab w:val="left" w:pos="-720"/>
                <w:tab w:val="left" w:pos="0"/>
                <w:tab w:val="left" w:pos="720"/>
                <w:tab w:val="left" w:pos="1440"/>
                <w:tab w:val="left" w:pos="2970"/>
                <w:tab w:val="left" w:pos="3600"/>
                <w:tab w:val="left" w:pos="4320"/>
              </w:tabs>
              <w:jc w:val="left"/>
              <w:rPr>
                <w:rFonts w:ascii="Arial" w:hAnsi="Arial" w:cs="Arial"/>
                <w:color w:val="000000"/>
                <w:kern w:val="0"/>
                <w:sz w:val="18"/>
                <w:szCs w:val="18"/>
              </w:rPr>
            </w:pPr>
            <w:r>
              <w:rPr>
                <w:rFonts w:ascii="Arial" w:hAnsi="Arial" w:cs="Arial"/>
                <w:color w:val="000000"/>
                <w:kern w:val="0"/>
                <w:sz w:val="18"/>
                <w:szCs w:val="18"/>
              </w:rPr>
              <w:t>com.huawei</w:t>
            </w:r>
            <w:r>
              <w:rPr>
                <w:rFonts w:ascii="Arial" w:hAnsi="Arial" w:cs="Arial" w:hint="eastAsia"/>
                <w:color w:val="000000"/>
                <w:kern w:val="0"/>
                <w:sz w:val="18"/>
                <w:szCs w:val="18"/>
              </w:rPr>
              <w:t>.</w:t>
            </w:r>
            <w:r w:rsidRPr="003D4FF7">
              <w:rPr>
                <w:rFonts w:ascii="宋体" w:cs="宋体"/>
                <w:color w:val="000000"/>
                <w:kern w:val="0"/>
                <w:sz w:val="20"/>
                <w:szCs w:val="20"/>
              </w:rPr>
              <w:t>Aico</w:t>
            </w:r>
            <w:r>
              <w:rPr>
                <w:rFonts w:ascii="宋体" w:cs="宋体" w:hint="eastAsia"/>
                <w:color w:val="000000"/>
                <w:kern w:val="0"/>
                <w:sz w:val="20"/>
                <w:szCs w:val="20"/>
              </w:rPr>
              <w:t>FileManager</w:t>
            </w:r>
          </w:p>
        </w:tc>
        <w:tc>
          <w:tcPr>
            <w:tcW w:w="2220" w:type="dxa"/>
          </w:tcPr>
          <w:p w:rsidR="00C812A2" w:rsidRDefault="00C812A2" w:rsidP="000A575A">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天天记事-文件管理器</w:t>
            </w:r>
          </w:p>
        </w:tc>
        <w:tc>
          <w:tcPr>
            <w:tcW w:w="1134" w:type="dxa"/>
          </w:tcPr>
          <w:p w:rsidR="00C812A2" w:rsidRDefault="00C812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6</w:t>
            </w:r>
          </w:p>
        </w:tc>
        <w:tc>
          <w:tcPr>
            <w:tcW w:w="1417" w:type="dxa"/>
          </w:tcPr>
          <w:p w:rsidR="00C812A2" w:rsidRDefault="00C812A2" w:rsidP="003D4FF7">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6000002</w:t>
            </w:r>
          </w:p>
        </w:tc>
      </w:tr>
      <w:tr w:rsidR="00C812A2" w:rsidTr="000A575A">
        <w:tc>
          <w:tcPr>
            <w:tcW w:w="3417" w:type="dxa"/>
          </w:tcPr>
          <w:p w:rsidR="00C812A2" w:rsidRDefault="00C812A2" w:rsidP="00574000">
            <w:pPr>
              <w:tabs>
                <w:tab w:val="left" w:pos="-720"/>
                <w:tab w:val="left" w:pos="0"/>
                <w:tab w:val="left" w:pos="720"/>
                <w:tab w:val="left" w:pos="1440"/>
                <w:tab w:val="left" w:pos="2970"/>
                <w:tab w:val="left" w:pos="3600"/>
                <w:tab w:val="left" w:pos="4320"/>
              </w:tabs>
              <w:jc w:val="left"/>
              <w:rPr>
                <w:rFonts w:ascii="Arial" w:hAnsi="Arial" w:cs="Arial"/>
                <w:color w:val="000000"/>
                <w:kern w:val="0"/>
                <w:sz w:val="18"/>
                <w:szCs w:val="18"/>
              </w:rPr>
            </w:pPr>
            <w:r>
              <w:rPr>
                <w:rFonts w:ascii="Arial" w:hAnsi="Arial" w:cs="Arial"/>
                <w:color w:val="000000"/>
                <w:kern w:val="0"/>
                <w:sz w:val="18"/>
                <w:szCs w:val="18"/>
              </w:rPr>
              <w:t>com.huawei</w:t>
            </w:r>
            <w:r>
              <w:rPr>
                <w:rFonts w:ascii="Arial" w:hAnsi="Arial" w:cs="Arial" w:hint="eastAsia"/>
                <w:color w:val="000000"/>
                <w:kern w:val="0"/>
                <w:sz w:val="18"/>
                <w:szCs w:val="18"/>
              </w:rPr>
              <w:t>.</w:t>
            </w:r>
            <w:r w:rsidRPr="003D4FF7">
              <w:rPr>
                <w:rFonts w:ascii="宋体" w:cs="宋体"/>
                <w:color w:val="000000"/>
                <w:kern w:val="0"/>
                <w:sz w:val="20"/>
                <w:szCs w:val="20"/>
              </w:rPr>
              <w:t>Aico</w:t>
            </w:r>
            <w:r>
              <w:rPr>
                <w:rFonts w:ascii="宋体" w:cs="宋体" w:hint="eastAsia"/>
                <w:color w:val="000000"/>
                <w:kern w:val="0"/>
                <w:sz w:val="20"/>
                <w:szCs w:val="20"/>
              </w:rPr>
              <w:t>DiskCleanup</w:t>
            </w:r>
          </w:p>
        </w:tc>
        <w:tc>
          <w:tcPr>
            <w:tcW w:w="2220" w:type="dxa"/>
          </w:tcPr>
          <w:p w:rsidR="00C812A2" w:rsidRDefault="00C812A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天天记事-磁盘清理</w:t>
            </w:r>
          </w:p>
        </w:tc>
        <w:tc>
          <w:tcPr>
            <w:tcW w:w="1134" w:type="dxa"/>
          </w:tcPr>
          <w:p w:rsidR="00C812A2" w:rsidRDefault="00C812A2" w:rsidP="00764F96">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6</w:t>
            </w:r>
          </w:p>
        </w:tc>
        <w:tc>
          <w:tcPr>
            <w:tcW w:w="1417" w:type="dxa"/>
          </w:tcPr>
          <w:p w:rsidR="00C812A2" w:rsidRDefault="00C812A2" w:rsidP="003D4FF7">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6000003</w:t>
            </w:r>
          </w:p>
        </w:tc>
      </w:tr>
      <w:tr w:rsidR="00C812A2" w:rsidTr="000A575A">
        <w:tc>
          <w:tcPr>
            <w:tcW w:w="3417" w:type="dxa"/>
          </w:tcPr>
          <w:p w:rsidR="00C812A2" w:rsidRDefault="00C812A2" w:rsidP="00574000">
            <w:pPr>
              <w:tabs>
                <w:tab w:val="left" w:pos="-720"/>
                <w:tab w:val="left" w:pos="0"/>
                <w:tab w:val="left" w:pos="720"/>
                <w:tab w:val="left" w:pos="1440"/>
                <w:tab w:val="left" w:pos="2970"/>
                <w:tab w:val="left" w:pos="3600"/>
                <w:tab w:val="left" w:pos="4320"/>
              </w:tabs>
              <w:jc w:val="left"/>
              <w:rPr>
                <w:rFonts w:ascii="Arial" w:hAnsi="Arial" w:cs="Arial"/>
                <w:color w:val="000000"/>
                <w:kern w:val="0"/>
                <w:sz w:val="18"/>
                <w:szCs w:val="18"/>
              </w:rPr>
            </w:pPr>
            <w:r>
              <w:rPr>
                <w:rFonts w:ascii="Arial" w:hAnsi="Arial" w:cs="Arial"/>
                <w:color w:val="000000"/>
                <w:kern w:val="0"/>
                <w:sz w:val="18"/>
                <w:szCs w:val="18"/>
              </w:rPr>
              <w:t>com.huawei</w:t>
            </w:r>
            <w:r>
              <w:rPr>
                <w:rFonts w:ascii="Arial" w:hAnsi="Arial" w:cs="Arial" w:hint="eastAsia"/>
                <w:color w:val="000000"/>
                <w:kern w:val="0"/>
                <w:sz w:val="18"/>
                <w:szCs w:val="18"/>
              </w:rPr>
              <w:t>.</w:t>
            </w:r>
            <w:r w:rsidRPr="003D4FF7">
              <w:rPr>
                <w:rFonts w:ascii="宋体" w:cs="宋体"/>
                <w:color w:val="000000"/>
                <w:kern w:val="0"/>
                <w:sz w:val="20"/>
                <w:szCs w:val="20"/>
              </w:rPr>
              <w:t>Aico</w:t>
            </w:r>
            <w:r>
              <w:rPr>
                <w:rFonts w:ascii="宋体" w:cs="宋体" w:hint="eastAsia"/>
                <w:color w:val="000000"/>
                <w:kern w:val="0"/>
                <w:sz w:val="20"/>
                <w:szCs w:val="20"/>
              </w:rPr>
              <w:t>CodeScanning</w:t>
            </w:r>
          </w:p>
        </w:tc>
        <w:tc>
          <w:tcPr>
            <w:tcW w:w="2220" w:type="dxa"/>
          </w:tcPr>
          <w:p w:rsidR="00C812A2" w:rsidRDefault="00C812A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天天记事-条码扫描</w:t>
            </w:r>
          </w:p>
        </w:tc>
        <w:tc>
          <w:tcPr>
            <w:tcW w:w="1134" w:type="dxa"/>
          </w:tcPr>
          <w:p w:rsidR="00C812A2" w:rsidRDefault="00C812A2" w:rsidP="00764F96">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6</w:t>
            </w:r>
          </w:p>
        </w:tc>
        <w:tc>
          <w:tcPr>
            <w:tcW w:w="1417" w:type="dxa"/>
          </w:tcPr>
          <w:p w:rsidR="00C812A2" w:rsidRDefault="00C812A2" w:rsidP="003D4FF7">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6000004</w:t>
            </w:r>
          </w:p>
        </w:tc>
      </w:tr>
      <w:tr w:rsidR="00C812A2" w:rsidTr="000A575A">
        <w:tc>
          <w:tcPr>
            <w:tcW w:w="3417" w:type="dxa"/>
          </w:tcPr>
          <w:p w:rsidR="00C812A2" w:rsidRDefault="00C812A2" w:rsidP="004910C8">
            <w:pPr>
              <w:tabs>
                <w:tab w:val="left" w:pos="-720"/>
                <w:tab w:val="left" w:pos="0"/>
                <w:tab w:val="left" w:pos="720"/>
                <w:tab w:val="left" w:pos="1440"/>
                <w:tab w:val="left" w:pos="2970"/>
                <w:tab w:val="left" w:pos="3600"/>
                <w:tab w:val="left" w:pos="4320"/>
              </w:tabs>
              <w:jc w:val="left"/>
              <w:rPr>
                <w:rFonts w:ascii="Arial" w:hAnsi="Arial" w:cs="Arial"/>
                <w:color w:val="000000"/>
                <w:kern w:val="0"/>
                <w:sz w:val="18"/>
                <w:szCs w:val="18"/>
              </w:rPr>
            </w:pPr>
            <w:r w:rsidRPr="00492063">
              <w:rPr>
                <w:rFonts w:ascii="Arial" w:hAnsi="Arial" w:cs="Arial"/>
                <w:color w:val="000000"/>
                <w:kern w:val="0"/>
                <w:sz w:val="18"/>
                <w:szCs w:val="18"/>
              </w:rPr>
              <w:t>com.huawei.hwid</w:t>
            </w:r>
          </w:p>
        </w:tc>
        <w:tc>
          <w:tcPr>
            <w:tcW w:w="2220" w:type="dxa"/>
          </w:tcPr>
          <w:p w:rsidR="00C812A2" w:rsidRDefault="00C812A2" w:rsidP="00492063">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华为帐号管理</w:t>
            </w:r>
          </w:p>
        </w:tc>
        <w:tc>
          <w:tcPr>
            <w:tcW w:w="1134" w:type="dxa"/>
          </w:tcPr>
          <w:p w:rsidR="00C812A2" w:rsidRDefault="00C812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7</w:t>
            </w:r>
          </w:p>
        </w:tc>
        <w:tc>
          <w:tcPr>
            <w:tcW w:w="1417" w:type="dxa"/>
          </w:tcPr>
          <w:p w:rsidR="00C812A2" w:rsidRDefault="00C812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 xml:space="preserve"> 7000000</w:t>
            </w:r>
          </w:p>
        </w:tc>
      </w:tr>
      <w:tr w:rsidR="00C812A2" w:rsidTr="000A575A">
        <w:tc>
          <w:tcPr>
            <w:tcW w:w="3417" w:type="dxa"/>
          </w:tcPr>
          <w:p w:rsidR="00C812A2" w:rsidRDefault="00C812A2" w:rsidP="004910C8">
            <w:pPr>
              <w:tabs>
                <w:tab w:val="left" w:pos="-720"/>
                <w:tab w:val="left" w:pos="0"/>
                <w:tab w:val="left" w:pos="720"/>
                <w:tab w:val="left" w:pos="1440"/>
                <w:tab w:val="left" w:pos="2970"/>
                <w:tab w:val="left" w:pos="3600"/>
                <w:tab w:val="left" w:pos="4320"/>
              </w:tabs>
              <w:jc w:val="left"/>
              <w:rPr>
                <w:rFonts w:ascii="Arial" w:hAnsi="Arial" w:cs="Arial"/>
                <w:color w:val="000000"/>
                <w:kern w:val="0"/>
                <w:sz w:val="18"/>
                <w:szCs w:val="18"/>
              </w:rPr>
            </w:pPr>
          </w:p>
        </w:tc>
        <w:tc>
          <w:tcPr>
            <w:tcW w:w="2220" w:type="dxa"/>
          </w:tcPr>
          <w:p w:rsidR="00C812A2" w:rsidRDefault="00C812A2" w:rsidP="00492063">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p>
        </w:tc>
        <w:tc>
          <w:tcPr>
            <w:tcW w:w="1134" w:type="dxa"/>
          </w:tcPr>
          <w:p w:rsidR="00C812A2" w:rsidRDefault="00C812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p>
        </w:tc>
        <w:tc>
          <w:tcPr>
            <w:tcW w:w="1417" w:type="dxa"/>
          </w:tcPr>
          <w:p w:rsidR="00C812A2" w:rsidRDefault="00C812A2" w:rsidP="00492063">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p>
        </w:tc>
      </w:tr>
      <w:tr w:rsidR="00C812A2" w:rsidTr="000A575A">
        <w:tc>
          <w:tcPr>
            <w:tcW w:w="3417" w:type="dxa"/>
          </w:tcPr>
          <w:p w:rsidR="00C812A2" w:rsidRDefault="00C812A2" w:rsidP="004910C8">
            <w:pPr>
              <w:tabs>
                <w:tab w:val="left" w:pos="-720"/>
                <w:tab w:val="left" w:pos="0"/>
                <w:tab w:val="left" w:pos="720"/>
                <w:tab w:val="left" w:pos="1440"/>
                <w:tab w:val="left" w:pos="2970"/>
                <w:tab w:val="left" w:pos="3600"/>
                <w:tab w:val="left" w:pos="4320"/>
              </w:tabs>
              <w:jc w:val="left"/>
              <w:rPr>
                <w:rFonts w:ascii="Arial" w:hAnsi="Arial" w:cs="Arial"/>
                <w:color w:val="000000"/>
                <w:kern w:val="0"/>
                <w:sz w:val="18"/>
                <w:szCs w:val="18"/>
              </w:rPr>
            </w:pPr>
          </w:p>
        </w:tc>
        <w:tc>
          <w:tcPr>
            <w:tcW w:w="2220" w:type="dxa"/>
          </w:tcPr>
          <w:p w:rsidR="00C812A2" w:rsidRDefault="00C812A2" w:rsidP="00492063">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华为帐号管理</w:t>
            </w:r>
            <w:r>
              <w:rPr>
                <w:rFonts w:ascii="Verdana" w:hAnsi="Verdana" w:hint="eastAsia"/>
                <w:kern w:val="0"/>
                <w:sz w:val="18"/>
                <w:szCs w:val="18"/>
                <w:lang w:val="fr-FR"/>
              </w:rPr>
              <w:t>-WEB</w:t>
            </w:r>
          </w:p>
        </w:tc>
        <w:tc>
          <w:tcPr>
            <w:tcW w:w="1134" w:type="dxa"/>
          </w:tcPr>
          <w:p w:rsidR="00C812A2" w:rsidRDefault="00C812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7</w:t>
            </w:r>
          </w:p>
        </w:tc>
        <w:tc>
          <w:tcPr>
            <w:tcW w:w="1417" w:type="dxa"/>
          </w:tcPr>
          <w:p w:rsidR="00C812A2" w:rsidRDefault="00C812A2" w:rsidP="00492063">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 xml:space="preserve"> 7000002</w:t>
            </w:r>
          </w:p>
        </w:tc>
      </w:tr>
      <w:tr w:rsidR="00E1268B" w:rsidTr="000A575A">
        <w:tc>
          <w:tcPr>
            <w:tcW w:w="3417" w:type="dxa"/>
          </w:tcPr>
          <w:p w:rsidR="00E1268B" w:rsidRPr="00492063" w:rsidRDefault="00E1268B" w:rsidP="004910C8">
            <w:pPr>
              <w:tabs>
                <w:tab w:val="left" w:pos="-720"/>
                <w:tab w:val="left" w:pos="0"/>
                <w:tab w:val="left" w:pos="720"/>
                <w:tab w:val="left" w:pos="1440"/>
                <w:tab w:val="left" w:pos="2970"/>
                <w:tab w:val="left" w:pos="3600"/>
                <w:tab w:val="left" w:pos="4320"/>
              </w:tabs>
              <w:jc w:val="left"/>
              <w:rPr>
                <w:rFonts w:ascii="Arial" w:hAnsi="Arial" w:cs="Arial"/>
                <w:color w:val="000000"/>
                <w:kern w:val="0"/>
                <w:sz w:val="18"/>
                <w:szCs w:val="18"/>
              </w:rPr>
            </w:pPr>
            <w:r w:rsidRPr="00492063">
              <w:rPr>
                <w:rFonts w:ascii="Arial" w:hAnsi="Arial" w:cs="Arial"/>
                <w:color w:val="000000"/>
                <w:kern w:val="0"/>
                <w:sz w:val="18"/>
                <w:szCs w:val="18"/>
              </w:rPr>
              <w:t>com.huawei.hwid</w:t>
            </w:r>
          </w:p>
        </w:tc>
        <w:tc>
          <w:tcPr>
            <w:tcW w:w="2220" w:type="dxa"/>
          </w:tcPr>
          <w:p w:rsidR="00E1268B" w:rsidRDefault="00E1268B" w:rsidP="004910C8">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华为帐号管理</w:t>
            </w:r>
            <w:r>
              <w:rPr>
                <w:rFonts w:ascii="Verdana" w:hAnsi="Verdana" w:hint="eastAsia"/>
                <w:kern w:val="0"/>
                <w:sz w:val="18"/>
                <w:szCs w:val="18"/>
                <w:lang w:val="fr-FR"/>
              </w:rPr>
              <w:t>-</w:t>
            </w:r>
            <w:r>
              <w:rPr>
                <w:rFonts w:ascii="宋体" w:hAnsi="宋体" w:hint="eastAsia"/>
              </w:rPr>
              <w:t>荣耀密盒</w:t>
            </w:r>
          </w:p>
        </w:tc>
        <w:tc>
          <w:tcPr>
            <w:tcW w:w="1134" w:type="dxa"/>
          </w:tcPr>
          <w:p w:rsidR="00E1268B" w:rsidRPr="00E1268B" w:rsidRDefault="00E1268B"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7</w:t>
            </w:r>
          </w:p>
        </w:tc>
        <w:tc>
          <w:tcPr>
            <w:tcW w:w="1417" w:type="dxa"/>
          </w:tcPr>
          <w:p w:rsidR="00E1268B" w:rsidRDefault="00E1268B" w:rsidP="00E1268B">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sidRPr="00E1268B">
              <w:rPr>
                <w:rFonts w:ascii="Arial" w:hAnsi="Arial" w:cs="Arial"/>
                <w:sz w:val="18"/>
                <w:szCs w:val="18"/>
                <w:lang w:val="fr-FR"/>
              </w:rPr>
              <w:t>7000</w:t>
            </w:r>
            <w:r>
              <w:rPr>
                <w:rFonts w:ascii="Arial" w:hAnsi="Arial" w:cs="Arial" w:hint="eastAsia"/>
                <w:sz w:val="18"/>
                <w:szCs w:val="18"/>
                <w:lang w:val="fr-FR"/>
              </w:rPr>
              <w:t>1</w:t>
            </w:r>
            <w:r w:rsidRPr="00E1268B">
              <w:rPr>
                <w:rFonts w:ascii="Arial" w:hAnsi="Arial" w:cs="Arial"/>
                <w:sz w:val="18"/>
                <w:szCs w:val="18"/>
                <w:lang w:val="fr-FR"/>
              </w:rPr>
              <w:t>0</w:t>
            </w:r>
            <w:r>
              <w:rPr>
                <w:rFonts w:ascii="Arial" w:hAnsi="Arial" w:cs="Arial" w:hint="eastAsia"/>
                <w:sz w:val="18"/>
                <w:szCs w:val="18"/>
                <w:lang w:val="fr-FR"/>
              </w:rPr>
              <w:t>0</w:t>
            </w:r>
          </w:p>
        </w:tc>
      </w:tr>
      <w:tr w:rsidR="00E1268B" w:rsidTr="000A575A">
        <w:tc>
          <w:tcPr>
            <w:tcW w:w="3417" w:type="dxa"/>
          </w:tcPr>
          <w:p w:rsidR="00E1268B" w:rsidRPr="00492063" w:rsidRDefault="00E1268B" w:rsidP="004910C8">
            <w:pPr>
              <w:tabs>
                <w:tab w:val="left" w:pos="-720"/>
                <w:tab w:val="left" w:pos="0"/>
                <w:tab w:val="left" w:pos="720"/>
                <w:tab w:val="left" w:pos="1440"/>
                <w:tab w:val="left" w:pos="2970"/>
                <w:tab w:val="left" w:pos="3600"/>
                <w:tab w:val="left" w:pos="4320"/>
              </w:tabs>
              <w:jc w:val="left"/>
              <w:rPr>
                <w:rFonts w:ascii="Arial" w:hAnsi="Arial" w:cs="Arial"/>
                <w:color w:val="000000"/>
                <w:kern w:val="0"/>
                <w:sz w:val="18"/>
                <w:szCs w:val="18"/>
              </w:rPr>
            </w:pPr>
            <w:r w:rsidRPr="00492063">
              <w:rPr>
                <w:rFonts w:ascii="Arial" w:hAnsi="Arial" w:cs="Arial"/>
                <w:color w:val="000000"/>
                <w:kern w:val="0"/>
                <w:sz w:val="18"/>
                <w:szCs w:val="18"/>
              </w:rPr>
              <w:t>com.huawei.hwid</w:t>
            </w:r>
          </w:p>
        </w:tc>
        <w:tc>
          <w:tcPr>
            <w:tcW w:w="2220" w:type="dxa"/>
          </w:tcPr>
          <w:p w:rsidR="00E1268B" w:rsidRDefault="00E1268B" w:rsidP="004910C8">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华为帐号管理</w:t>
            </w:r>
            <w:r>
              <w:rPr>
                <w:rFonts w:ascii="Verdana" w:hAnsi="Verdana" w:hint="eastAsia"/>
                <w:kern w:val="0"/>
                <w:sz w:val="18"/>
                <w:szCs w:val="18"/>
                <w:lang w:val="fr-FR"/>
              </w:rPr>
              <w:t>-</w:t>
            </w:r>
            <w:r>
              <w:rPr>
                <w:rFonts w:ascii="宋体" w:hAnsi="宋体" w:hint="eastAsia"/>
              </w:rPr>
              <w:t>荣耀立方</w:t>
            </w:r>
          </w:p>
        </w:tc>
        <w:tc>
          <w:tcPr>
            <w:tcW w:w="1134" w:type="dxa"/>
          </w:tcPr>
          <w:p w:rsidR="00E1268B" w:rsidRDefault="00E1268B"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7</w:t>
            </w:r>
          </w:p>
        </w:tc>
        <w:tc>
          <w:tcPr>
            <w:tcW w:w="1417" w:type="dxa"/>
          </w:tcPr>
          <w:p w:rsidR="00E1268B" w:rsidRDefault="00E1268B" w:rsidP="00E1268B">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sidRPr="00E1268B">
              <w:rPr>
                <w:rFonts w:ascii="Arial" w:hAnsi="Arial" w:cs="Arial"/>
                <w:sz w:val="18"/>
                <w:szCs w:val="18"/>
                <w:lang w:val="fr-FR"/>
              </w:rPr>
              <w:t>7000</w:t>
            </w:r>
            <w:r>
              <w:rPr>
                <w:rFonts w:ascii="Arial" w:hAnsi="Arial" w:cs="Arial" w:hint="eastAsia"/>
                <w:sz w:val="18"/>
                <w:szCs w:val="18"/>
                <w:lang w:val="fr-FR"/>
              </w:rPr>
              <w:t>1</w:t>
            </w:r>
            <w:r w:rsidRPr="00E1268B">
              <w:rPr>
                <w:rFonts w:ascii="Arial" w:hAnsi="Arial" w:cs="Arial"/>
                <w:sz w:val="18"/>
                <w:szCs w:val="18"/>
                <w:lang w:val="fr-FR"/>
              </w:rPr>
              <w:t>0</w:t>
            </w:r>
            <w:r>
              <w:rPr>
                <w:rFonts w:ascii="Arial" w:hAnsi="Arial" w:cs="Arial" w:hint="eastAsia"/>
                <w:sz w:val="18"/>
                <w:szCs w:val="18"/>
                <w:lang w:val="fr-FR"/>
              </w:rPr>
              <w:t>1</w:t>
            </w:r>
          </w:p>
        </w:tc>
      </w:tr>
      <w:tr w:rsidR="00E1268B" w:rsidTr="000A575A">
        <w:tc>
          <w:tcPr>
            <w:tcW w:w="3417" w:type="dxa"/>
          </w:tcPr>
          <w:p w:rsidR="00E1268B" w:rsidRDefault="00E1268B" w:rsidP="004910C8">
            <w:pPr>
              <w:tabs>
                <w:tab w:val="left" w:pos="-720"/>
                <w:tab w:val="left" w:pos="0"/>
                <w:tab w:val="left" w:pos="720"/>
                <w:tab w:val="left" w:pos="1440"/>
                <w:tab w:val="left" w:pos="2970"/>
                <w:tab w:val="left" w:pos="3600"/>
                <w:tab w:val="left" w:pos="4320"/>
              </w:tabs>
              <w:jc w:val="left"/>
              <w:rPr>
                <w:rFonts w:ascii="Arial" w:hAnsi="Arial" w:cs="Arial"/>
                <w:color w:val="000000"/>
                <w:kern w:val="0"/>
                <w:sz w:val="18"/>
                <w:szCs w:val="18"/>
              </w:rPr>
            </w:pPr>
            <w:r w:rsidRPr="00492063">
              <w:rPr>
                <w:rFonts w:ascii="Arial" w:hAnsi="Arial" w:cs="Arial"/>
                <w:color w:val="000000"/>
                <w:kern w:val="0"/>
                <w:sz w:val="18"/>
                <w:szCs w:val="18"/>
              </w:rPr>
              <w:t>com.huawei.hwid</w:t>
            </w:r>
          </w:p>
        </w:tc>
        <w:tc>
          <w:tcPr>
            <w:tcW w:w="2220" w:type="dxa"/>
          </w:tcPr>
          <w:p w:rsidR="00E1268B" w:rsidRDefault="00E1268B" w:rsidP="004910C8">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华为帐号管理</w:t>
            </w:r>
            <w:r>
              <w:rPr>
                <w:rFonts w:ascii="Verdana" w:hAnsi="Verdana" w:hint="eastAsia"/>
                <w:kern w:val="0"/>
                <w:sz w:val="18"/>
                <w:szCs w:val="18"/>
                <w:lang w:val="fr-FR"/>
              </w:rPr>
              <w:t>-</w:t>
            </w:r>
            <w:r>
              <w:rPr>
                <w:rFonts w:ascii="Verdana" w:hAnsi="Verdana" w:hint="eastAsia"/>
                <w:kern w:val="0"/>
                <w:sz w:val="18"/>
                <w:szCs w:val="18"/>
                <w:lang w:val="fr-FR"/>
              </w:rPr>
              <w:t>开机向导</w:t>
            </w:r>
          </w:p>
        </w:tc>
        <w:tc>
          <w:tcPr>
            <w:tcW w:w="1134" w:type="dxa"/>
          </w:tcPr>
          <w:p w:rsidR="00E1268B" w:rsidRDefault="00E1268B"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8</w:t>
            </w:r>
          </w:p>
        </w:tc>
        <w:tc>
          <w:tcPr>
            <w:tcW w:w="1417" w:type="dxa"/>
          </w:tcPr>
          <w:p w:rsidR="00E1268B" w:rsidRDefault="00E1268B" w:rsidP="007D2A1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 xml:space="preserve"> 8000000</w:t>
            </w:r>
          </w:p>
        </w:tc>
      </w:tr>
      <w:tr w:rsidR="00E1268B" w:rsidTr="000A575A">
        <w:tc>
          <w:tcPr>
            <w:tcW w:w="3417" w:type="dxa"/>
          </w:tcPr>
          <w:p w:rsidR="00E1268B" w:rsidRDefault="00E1268B" w:rsidP="004910C8">
            <w:pPr>
              <w:tabs>
                <w:tab w:val="left" w:pos="-720"/>
                <w:tab w:val="left" w:pos="0"/>
                <w:tab w:val="left" w:pos="720"/>
                <w:tab w:val="left" w:pos="1440"/>
                <w:tab w:val="left" w:pos="2970"/>
                <w:tab w:val="left" w:pos="3600"/>
                <w:tab w:val="left" w:pos="4320"/>
              </w:tabs>
              <w:jc w:val="left"/>
              <w:rPr>
                <w:rFonts w:ascii="Arial" w:hAnsi="Arial" w:cs="Arial"/>
                <w:color w:val="000000"/>
                <w:kern w:val="0"/>
                <w:sz w:val="18"/>
                <w:szCs w:val="18"/>
              </w:rPr>
            </w:pPr>
          </w:p>
        </w:tc>
        <w:tc>
          <w:tcPr>
            <w:tcW w:w="2220" w:type="dxa"/>
          </w:tcPr>
          <w:p w:rsidR="00E1268B" w:rsidRDefault="00E1268B"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Verdana" w:hAnsi="Verdana" w:hint="eastAsia"/>
                <w:kern w:val="0"/>
                <w:sz w:val="18"/>
                <w:szCs w:val="18"/>
                <w:lang w:val="fr-FR"/>
              </w:rPr>
              <w:t>WEBOS</w:t>
            </w:r>
          </w:p>
        </w:tc>
        <w:tc>
          <w:tcPr>
            <w:tcW w:w="1134" w:type="dxa"/>
          </w:tcPr>
          <w:p w:rsidR="00E1268B" w:rsidRDefault="00E1268B"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12</w:t>
            </w:r>
          </w:p>
        </w:tc>
        <w:tc>
          <w:tcPr>
            <w:tcW w:w="1417" w:type="dxa"/>
          </w:tcPr>
          <w:p w:rsidR="00E1268B" w:rsidRDefault="00E1268B"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12000000</w:t>
            </w:r>
          </w:p>
        </w:tc>
      </w:tr>
      <w:tr w:rsidR="00E1268B" w:rsidTr="000A575A">
        <w:tc>
          <w:tcPr>
            <w:tcW w:w="3417" w:type="dxa"/>
          </w:tcPr>
          <w:p w:rsidR="00E1268B" w:rsidRDefault="00E1268B"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p>
          <w:p w:rsidR="00E1268B" w:rsidRDefault="00E1268B" w:rsidP="004910C8">
            <w:pPr>
              <w:tabs>
                <w:tab w:val="left" w:pos="-720"/>
                <w:tab w:val="left" w:pos="0"/>
                <w:tab w:val="left" w:pos="720"/>
                <w:tab w:val="left" w:pos="1440"/>
                <w:tab w:val="left" w:pos="2970"/>
                <w:tab w:val="left" w:pos="3600"/>
                <w:tab w:val="left" w:pos="4320"/>
              </w:tabs>
              <w:jc w:val="left"/>
              <w:rPr>
                <w:rFonts w:ascii="Arial" w:hAnsi="Arial" w:cs="Arial"/>
                <w:color w:val="000000"/>
                <w:kern w:val="0"/>
                <w:sz w:val="18"/>
                <w:szCs w:val="18"/>
              </w:rPr>
            </w:pPr>
            <w:r w:rsidRPr="008C5337">
              <w:rPr>
                <w:rFonts w:ascii="Arial" w:hAnsi="Arial" w:cs="Arial"/>
                <w:color w:val="000000"/>
                <w:kern w:val="0"/>
                <w:sz w:val="18"/>
                <w:szCs w:val="18"/>
              </w:rPr>
              <w:t>com.i365.phone</w:t>
            </w:r>
          </w:p>
        </w:tc>
        <w:tc>
          <w:tcPr>
            <w:tcW w:w="2220" w:type="dxa"/>
          </w:tcPr>
          <w:p w:rsidR="00E1268B" w:rsidRDefault="00E1268B" w:rsidP="008C5337">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VoIP(365电话)</w:t>
            </w:r>
          </w:p>
        </w:tc>
        <w:tc>
          <w:tcPr>
            <w:tcW w:w="1134" w:type="dxa"/>
          </w:tcPr>
          <w:p w:rsidR="00E1268B" w:rsidRDefault="00E1268B"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13</w:t>
            </w:r>
          </w:p>
        </w:tc>
        <w:tc>
          <w:tcPr>
            <w:tcW w:w="1417" w:type="dxa"/>
          </w:tcPr>
          <w:p w:rsidR="00E1268B" w:rsidRDefault="00E1268B"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13000000</w:t>
            </w:r>
          </w:p>
        </w:tc>
      </w:tr>
      <w:tr w:rsidR="00E1268B" w:rsidTr="000A575A">
        <w:tc>
          <w:tcPr>
            <w:tcW w:w="3417" w:type="dxa"/>
          </w:tcPr>
          <w:p w:rsidR="00E1268B" w:rsidRDefault="00E1268B" w:rsidP="004910C8">
            <w:pPr>
              <w:tabs>
                <w:tab w:val="left" w:pos="-720"/>
                <w:tab w:val="left" w:pos="0"/>
                <w:tab w:val="left" w:pos="720"/>
                <w:tab w:val="left" w:pos="1440"/>
                <w:tab w:val="left" w:pos="2970"/>
                <w:tab w:val="left" w:pos="3600"/>
                <w:tab w:val="left" w:pos="4320"/>
              </w:tabs>
              <w:jc w:val="left"/>
              <w:rPr>
                <w:rFonts w:ascii="Arial" w:hAnsi="Arial" w:cs="Arial"/>
                <w:color w:val="000000"/>
                <w:kern w:val="0"/>
                <w:sz w:val="18"/>
                <w:szCs w:val="18"/>
              </w:rPr>
            </w:pPr>
            <w:r>
              <w:t>com.ot24.t2f</w:t>
            </w:r>
          </w:p>
        </w:tc>
        <w:tc>
          <w:tcPr>
            <w:tcW w:w="2220" w:type="dxa"/>
          </w:tcPr>
          <w:p w:rsidR="00E1268B" w:rsidRDefault="00E1268B"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t>VOIP</w:t>
            </w:r>
            <w:r>
              <w:rPr>
                <w:rFonts w:ascii="宋体" w:hAnsi="宋体" w:hint="eastAsia"/>
              </w:rPr>
              <w:t>东讯</w:t>
            </w:r>
          </w:p>
        </w:tc>
        <w:tc>
          <w:tcPr>
            <w:tcW w:w="1134" w:type="dxa"/>
          </w:tcPr>
          <w:p w:rsidR="00E1268B" w:rsidRDefault="00E1268B"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13</w:t>
            </w:r>
          </w:p>
        </w:tc>
        <w:tc>
          <w:tcPr>
            <w:tcW w:w="1417" w:type="dxa"/>
          </w:tcPr>
          <w:p w:rsidR="00E1268B" w:rsidRDefault="00E1268B" w:rsidP="001F06F3">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13000001</w:t>
            </w:r>
          </w:p>
        </w:tc>
      </w:tr>
      <w:tr w:rsidR="00E1268B" w:rsidTr="000A575A">
        <w:tc>
          <w:tcPr>
            <w:tcW w:w="3417" w:type="dxa"/>
          </w:tcPr>
          <w:p w:rsidR="00E1268B" w:rsidRDefault="00E1268B" w:rsidP="001E3B2C">
            <w:pPr>
              <w:rPr>
                <w:rFonts w:ascii="Arial" w:hAnsi="Arial" w:cs="Arial"/>
                <w:color w:val="000000"/>
                <w:kern w:val="0"/>
                <w:sz w:val="18"/>
                <w:szCs w:val="18"/>
              </w:rPr>
            </w:pPr>
            <w:r>
              <w:t>net.ot24.et.sqt</w:t>
            </w:r>
          </w:p>
        </w:tc>
        <w:tc>
          <w:tcPr>
            <w:tcW w:w="2220" w:type="dxa"/>
          </w:tcPr>
          <w:p w:rsidR="00E1268B" w:rsidRDefault="00E1268B"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t>VOIP</w:t>
            </w:r>
            <w:r>
              <w:rPr>
                <w:rFonts w:ascii="宋体" w:hAnsi="宋体" w:hint="eastAsia"/>
              </w:rPr>
              <w:t>东讯</w:t>
            </w:r>
          </w:p>
        </w:tc>
        <w:tc>
          <w:tcPr>
            <w:tcW w:w="1134" w:type="dxa"/>
          </w:tcPr>
          <w:p w:rsidR="00E1268B" w:rsidRDefault="00E1268B"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13</w:t>
            </w:r>
          </w:p>
        </w:tc>
        <w:tc>
          <w:tcPr>
            <w:tcW w:w="1417" w:type="dxa"/>
          </w:tcPr>
          <w:p w:rsidR="00E1268B" w:rsidRDefault="00E1268B" w:rsidP="001F06F3">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13000002</w:t>
            </w:r>
          </w:p>
        </w:tc>
      </w:tr>
      <w:tr w:rsidR="00E1268B" w:rsidTr="000A575A">
        <w:tc>
          <w:tcPr>
            <w:tcW w:w="3417" w:type="dxa"/>
          </w:tcPr>
          <w:p w:rsidR="00E1268B" w:rsidRDefault="00E1268B" w:rsidP="004910C8">
            <w:pPr>
              <w:tabs>
                <w:tab w:val="left" w:pos="-720"/>
                <w:tab w:val="left" w:pos="0"/>
                <w:tab w:val="left" w:pos="720"/>
                <w:tab w:val="left" w:pos="1440"/>
                <w:tab w:val="left" w:pos="2970"/>
                <w:tab w:val="left" w:pos="3600"/>
                <w:tab w:val="left" w:pos="4320"/>
              </w:tabs>
              <w:jc w:val="left"/>
              <w:rPr>
                <w:rFonts w:ascii="Arial" w:hAnsi="Arial" w:cs="Arial"/>
                <w:color w:val="000000"/>
                <w:kern w:val="0"/>
                <w:sz w:val="18"/>
                <w:szCs w:val="18"/>
              </w:rPr>
            </w:pPr>
            <w:r>
              <w:rPr>
                <w:rFonts w:ascii="Arial" w:hAnsi="Arial" w:cs="Arial"/>
                <w:color w:val="000000"/>
                <w:kern w:val="0"/>
                <w:sz w:val="18"/>
                <w:szCs w:val="18"/>
              </w:rPr>
              <w:t>com.huawei</w:t>
            </w:r>
            <w:r>
              <w:rPr>
                <w:rFonts w:ascii="宋体" w:cs="宋体"/>
                <w:color w:val="000000"/>
                <w:kern w:val="0"/>
                <w:sz w:val="20"/>
                <w:szCs w:val="20"/>
              </w:rPr>
              <w:t>.AimiInfo</w:t>
            </w:r>
          </w:p>
        </w:tc>
        <w:tc>
          <w:tcPr>
            <w:tcW w:w="2220" w:type="dxa"/>
          </w:tcPr>
          <w:p w:rsidR="00E1268B" w:rsidRDefault="00E1268B"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天天微讯</w:t>
            </w:r>
          </w:p>
        </w:tc>
        <w:tc>
          <w:tcPr>
            <w:tcW w:w="1134" w:type="dxa"/>
          </w:tcPr>
          <w:p w:rsidR="00E1268B" w:rsidRDefault="00E1268B"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14</w:t>
            </w:r>
          </w:p>
        </w:tc>
        <w:tc>
          <w:tcPr>
            <w:tcW w:w="1417" w:type="dxa"/>
          </w:tcPr>
          <w:p w:rsidR="00E1268B" w:rsidRDefault="00E1268B" w:rsidP="001F06F3">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14000000</w:t>
            </w:r>
          </w:p>
        </w:tc>
      </w:tr>
      <w:tr w:rsidR="00E1268B" w:rsidTr="000A575A">
        <w:tc>
          <w:tcPr>
            <w:tcW w:w="3417" w:type="dxa"/>
          </w:tcPr>
          <w:p w:rsidR="00E1268B" w:rsidRDefault="00E1268B" w:rsidP="004910C8">
            <w:pPr>
              <w:tabs>
                <w:tab w:val="left" w:pos="-720"/>
                <w:tab w:val="left" w:pos="0"/>
                <w:tab w:val="left" w:pos="720"/>
                <w:tab w:val="left" w:pos="1440"/>
                <w:tab w:val="left" w:pos="2970"/>
                <w:tab w:val="left" w:pos="3600"/>
                <w:tab w:val="left" w:pos="4320"/>
              </w:tabs>
              <w:jc w:val="left"/>
              <w:rPr>
                <w:rFonts w:ascii="Arial" w:hAnsi="Arial" w:cs="Arial"/>
                <w:color w:val="000000"/>
                <w:kern w:val="0"/>
                <w:sz w:val="18"/>
                <w:szCs w:val="18"/>
              </w:rPr>
            </w:pPr>
            <w:r>
              <w:rPr>
                <w:rFonts w:ascii="宋体" w:cs="宋体"/>
                <w:color w:val="000000"/>
                <w:kern w:val="0"/>
                <w:sz w:val="20"/>
                <w:szCs w:val="20"/>
              </w:rPr>
              <w:t>com.huawei.hidisk</w:t>
            </w:r>
          </w:p>
        </w:tc>
        <w:tc>
          <w:tcPr>
            <w:tcW w:w="2220" w:type="dxa"/>
          </w:tcPr>
          <w:p w:rsidR="00E1268B" w:rsidRDefault="00E1268B"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sidRPr="004910C8">
              <w:rPr>
                <w:rFonts w:ascii="Arial" w:hAnsi="Arial" w:cs="Arial" w:hint="eastAsia"/>
                <w:sz w:val="18"/>
                <w:szCs w:val="18"/>
                <w:lang w:val="fr-FR"/>
              </w:rPr>
              <w:t>网盘</w:t>
            </w:r>
            <w:r w:rsidRPr="004910C8">
              <w:rPr>
                <w:rFonts w:ascii="Arial" w:hAnsi="Arial" w:cs="Arial" w:hint="eastAsia"/>
                <w:sz w:val="18"/>
                <w:szCs w:val="18"/>
                <w:lang w:val="fr-FR"/>
              </w:rPr>
              <w:t>/NetDisk</w:t>
            </w:r>
          </w:p>
        </w:tc>
        <w:tc>
          <w:tcPr>
            <w:tcW w:w="1134" w:type="dxa"/>
          </w:tcPr>
          <w:p w:rsidR="00E1268B" w:rsidRDefault="00E1268B"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15</w:t>
            </w:r>
          </w:p>
        </w:tc>
        <w:tc>
          <w:tcPr>
            <w:tcW w:w="1417" w:type="dxa"/>
          </w:tcPr>
          <w:p w:rsidR="00E1268B" w:rsidRDefault="00E1268B"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15000000</w:t>
            </w:r>
          </w:p>
        </w:tc>
      </w:tr>
      <w:tr w:rsidR="00E1268B" w:rsidTr="000A575A">
        <w:tc>
          <w:tcPr>
            <w:tcW w:w="3417" w:type="dxa"/>
          </w:tcPr>
          <w:p w:rsidR="00E1268B" w:rsidRDefault="00E1268B" w:rsidP="004910C8">
            <w:pPr>
              <w:tabs>
                <w:tab w:val="left" w:pos="-720"/>
                <w:tab w:val="left" w:pos="0"/>
                <w:tab w:val="left" w:pos="720"/>
                <w:tab w:val="left" w:pos="1440"/>
                <w:tab w:val="left" w:pos="2970"/>
                <w:tab w:val="left" w:pos="3600"/>
                <w:tab w:val="left" w:pos="4320"/>
              </w:tabs>
              <w:jc w:val="left"/>
              <w:rPr>
                <w:rFonts w:ascii="Arial" w:hAnsi="Arial" w:cs="Arial"/>
                <w:color w:val="000000"/>
                <w:kern w:val="0"/>
                <w:sz w:val="18"/>
                <w:szCs w:val="18"/>
              </w:rPr>
            </w:pPr>
            <w:r>
              <w:rPr>
                <w:rFonts w:ascii="宋体" w:cs="宋体"/>
                <w:color w:val="000000"/>
                <w:kern w:val="0"/>
                <w:sz w:val="20"/>
                <w:szCs w:val="20"/>
              </w:rPr>
              <w:t>com.huawei.galler</w:t>
            </w:r>
          </w:p>
        </w:tc>
        <w:tc>
          <w:tcPr>
            <w:tcW w:w="2220" w:type="dxa"/>
          </w:tcPr>
          <w:p w:rsidR="00E1268B" w:rsidRDefault="00E1268B"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sidRPr="004910C8">
              <w:rPr>
                <w:rFonts w:ascii="Arial" w:hAnsi="Arial" w:cs="Arial" w:hint="eastAsia"/>
                <w:sz w:val="18"/>
                <w:szCs w:val="18"/>
                <w:lang w:val="fr-FR"/>
              </w:rPr>
              <w:t>相册</w:t>
            </w:r>
            <w:r w:rsidRPr="004910C8">
              <w:rPr>
                <w:rFonts w:ascii="Arial" w:hAnsi="Arial" w:cs="Arial" w:hint="eastAsia"/>
                <w:sz w:val="18"/>
                <w:szCs w:val="18"/>
                <w:lang w:val="fr-FR"/>
              </w:rPr>
              <w:t>/Online Gallary</w:t>
            </w:r>
          </w:p>
        </w:tc>
        <w:tc>
          <w:tcPr>
            <w:tcW w:w="1134" w:type="dxa"/>
          </w:tcPr>
          <w:p w:rsidR="00E1268B" w:rsidRDefault="00E1268B"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16</w:t>
            </w:r>
          </w:p>
        </w:tc>
        <w:tc>
          <w:tcPr>
            <w:tcW w:w="1417" w:type="dxa"/>
          </w:tcPr>
          <w:p w:rsidR="00E1268B" w:rsidRDefault="00E1268B"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16000000</w:t>
            </w:r>
          </w:p>
        </w:tc>
      </w:tr>
      <w:tr w:rsidR="00E1268B" w:rsidTr="000A575A">
        <w:tc>
          <w:tcPr>
            <w:tcW w:w="3417" w:type="dxa"/>
          </w:tcPr>
          <w:p w:rsidR="00E1268B" w:rsidRDefault="00E1268B" w:rsidP="00B943D9">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sidRPr="00D01307">
              <w:rPr>
                <w:rFonts w:ascii="宋体" w:cs="宋体"/>
                <w:color w:val="000000"/>
                <w:kern w:val="0"/>
                <w:sz w:val="20"/>
                <w:szCs w:val="20"/>
              </w:rPr>
              <w:t>com.android.gallery3d</w:t>
            </w:r>
          </w:p>
        </w:tc>
        <w:tc>
          <w:tcPr>
            <w:tcW w:w="2220" w:type="dxa"/>
          </w:tcPr>
          <w:p w:rsidR="00E1268B" w:rsidRDefault="00E1268B"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sidRPr="00D01307">
              <w:rPr>
                <w:rFonts w:ascii="宋体" w:cs="宋体" w:hint="eastAsia"/>
                <w:color w:val="000000"/>
                <w:kern w:val="0"/>
                <w:sz w:val="20"/>
                <w:szCs w:val="20"/>
              </w:rPr>
              <w:t>云相册</w:t>
            </w:r>
          </w:p>
        </w:tc>
        <w:tc>
          <w:tcPr>
            <w:tcW w:w="1134" w:type="dxa"/>
          </w:tcPr>
          <w:p w:rsidR="00E1268B" w:rsidRDefault="00E1268B"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16</w:t>
            </w:r>
          </w:p>
        </w:tc>
        <w:tc>
          <w:tcPr>
            <w:tcW w:w="1417" w:type="dxa"/>
          </w:tcPr>
          <w:p w:rsidR="00E1268B" w:rsidRDefault="00E1268B" w:rsidP="00D0130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16000001</w:t>
            </w:r>
          </w:p>
        </w:tc>
      </w:tr>
      <w:tr w:rsidR="00E1268B" w:rsidTr="000A575A">
        <w:tc>
          <w:tcPr>
            <w:tcW w:w="3417" w:type="dxa"/>
          </w:tcPr>
          <w:p w:rsidR="00E1268B" w:rsidRDefault="00E1268B" w:rsidP="00B943D9">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sidRPr="007C2C36">
              <w:rPr>
                <w:rFonts w:ascii="宋体" w:cs="宋体"/>
                <w:color w:val="000000"/>
                <w:kern w:val="0"/>
                <w:sz w:val="20"/>
                <w:szCs w:val="20"/>
              </w:rPr>
              <w:t>com.huawei.ott.tvalbum</w:t>
            </w:r>
          </w:p>
        </w:tc>
        <w:tc>
          <w:tcPr>
            <w:tcW w:w="2220" w:type="dxa"/>
          </w:tcPr>
          <w:p w:rsidR="00E1268B" w:rsidRDefault="00E1268B" w:rsidP="007C2C36">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微信</w:t>
            </w:r>
            <w:r w:rsidRPr="00D01307">
              <w:rPr>
                <w:rFonts w:ascii="宋体" w:cs="宋体" w:hint="eastAsia"/>
                <w:color w:val="000000"/>
                <w:kern w:val="0"/>
                <w:sz w:val="20"/>
                <w:szCs w:val="20"/>
              </w:rPr>
              <w:t>相册</w:t>
            </w:r>
          </w:p>
          <w:p w:rsidR="00E1268B" w:rsidRDefault="00E1268B" w:rsidP="007C2C36">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w:t>
            </w:r>
            <w:r w:rsidRPr="007C2C36">
              <w:rPr>
                <w:rFonts w:ascii="宋体" w:cs="宋体" w:hint="eastAsia"/>
                <w:color w:val="000000"/>
                <w:kern w:val="0"/>
                <w:sz w:val="20"/>
                <w:szCs w:val="20"/>
              </w:rPr>
              <w:t>数字家庭</w:t>
            </w:r>
            <w:r>
              <w:rPr>
                <w:rFonts w:ascii="宋体" w:cs="宋体" w:hint="eastAsia"/>
                <w:color w:val="000000"/>
                <w:kern w:val="0"/>
                <w:sz w:val="20"/>
                <w:szCs w:val="20"/>
              </w:rPr>
              <w:t xml:space="preserve"> </w:t>
            </w:r>
            <w:r w:rsidRPr="007C2C36">
              <w:rPr>
                <w:rFonts w:ascii="宋体" w:cs="宋体" w:hint="eastAsia"/>
                <w:color w:val="000000"/>
                <w:kern w:val="0"/>
                <w:sz w:val="20"/>
                <w:szCs w:val="20"/>
              </w:rPr>
              <w:t>运营商BG)</w:t>
            </w:r>
          </w:p>
        </w:tc>
        <w:tc>
          <w:tcPr>
            <w:tcW w:w="1134" w:type="dxa"/>
          </w:tcPr>
          <w:p w:rsidR="00E1268B" w:rsidRDefault="00E1268B"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16</w:t>
            </w:r>
          </w:p>
        </w:tc>
        <w:tc>
          <w:tcPr>
            <w:tcW w:w="1417" w:type="dxa"/>
          </w:tcPr>
          <w:p w:rsidR="00E1268B" w:rsidRDefault="00E1268B" w:rsidP="007C2C36">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16001001</w:t>
            </w:r>
          </w:p>
        </w:tc>
      </w:tr>
      <w:tr w:rsidR="00E1268B" w:rsidTr="000A575A">
        <w:tc>
          <w:tcPr>
            <w:tcW w:w="3417" w:type="dxa"/>
          </w:tcPr>
          <w:p w:rsidR="00E1268B" w:rsidRDefault="00E1268B" w:rsidP="00B943D9">
            <w:pPr>
              <w:tabs>
                <w:tab w:val="left" w:pos="-720"/>
                <w:tab w:val="left" w:pos="0"/>
                <w:tab w:val="left" w:pos="720"/>
                <w:tab w:val="left" w:pos="1440"/>
                <w:tab w:val="left" w:pos="2970"/>
                <w:tab w:val="left" w:pos="3600"/>
                <w:tab w:val="left" w:pos="4320"/>
              </w:tabs>
              <w:jc w:val="left"/>
              <w:rPr>
                <w:rFonts w:ascii="Courier New" w:hAnsi="Courier New" w:cs="Courier New"/>
                <w:color w:val="000000"/>
                <w:kern w:val="0"/>
                <w:sz w:val="20"/>
                <w:szCs w:val="20"/>
              </w:rPr>
            </w:pPr>
            <w:r>
              <w:rPr>
                <w:rFonts w:ascii="宋体" w:cs="宋体"/>
                <w:color w:val="000000"/>
                <w:kern w:val="0"/>
                <w:sz w:val="20"/>
                <w:szCs w:val="20"/>
              </w:rPr>
              <w:t>com.huawei.phoneplus</w:t>
            </w:r>
          </w:p>
        </w:tc>
        <w:tc>
          <w:tcPr>
            <w:tcW w:w="2220" w:type="dxa"/>
          </w:tcPr>
          <w:p w:rsidR="00E1268B" w:rsidRDefault="00E1268B"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Call</w:t>
            </w:r>
            <w:r>
              <w:rPr>
                <w:rFonts w:ascii="宋体" w:cs="宋体"/>
                <w:color w:val="000000"/>
                <w:kern w:val="0"/>
                <w:sz w:val="20"/>
                <w:szCs w:val="20"/>
              </w:rPr>
              <w:t>+</w:t>
            </w:r>
          </w:p>
        </w:tc>
        <w:tc>
          <w:tcPr>
            <w:tcW w:w="1134" w:type="dxa"/>
          </w:tcPr>
          <w:p w:rsidR="00E1268B" w:rsidRDefault="00E1268B"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17</w:t>
            </w:r>
          </w:p>
        </w:tc>
        <w:tc>
          <w:tcPr>
            <w:tcW w:w="1417" w:type="dxa"/>
          </w:tcPr>
          <w:p w:rsidR="00E1268B" w:rsidRDefault="00E1268B" w:rsidP="00D56CA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17000000</w:t>
            </w:r>
          </w:p>
        </w:tc>
      </w:tr>
      <w:tr w:rsidR="00E1268B" w:rsidTr="000A575A">
        <w:tc>
          <w:tcPr>
            <w:tcW w:w="3417" w:type="dxa"/>
          </w:tcPr>
          <w:p w:rsidR="00E1268B" w:rsidRDefault="00E1268B"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color w:val="000000"/>
                <w:kern w:val="0"/>
                <w:sz w:val="20"/>
                <w:szCs w:val="20"/>
              </w:rPr>
              <w:t>com.huawei.phoneplus.pcclient</w:t>
            </w:r>
          </w:p>
        </w:tc>
        <w:tc>
          <w:tcPr>
            <w:tcW w:w="2220" w:type="dxa"/>
          </w:tcPr>
          <w:p w:rsidR="00E1268B" w:rsidRDefault="00E1268B"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Call</w:t>
            </w:r>
            <w:r>
              <w:rPr>
                <w:rFonts w:ascii="宋体" w:cs="宋体"/>
                <w:color w:val="000000"/>
                <w:kern w:val="0"/>
                <w:sz w:val="20"/>
                <w:szCs w:val="20"/>
              </w:rPr>
              <w:t>+ PC</w:t>
            </w:r>
            <w:r>
              <w:rPr>
                <w:rFonts w:ascii="宋体" w:cs="宋体" w:hint="eastAsia"/>
                <w:color w:val="000000"/>
                <w:kern w:val="0"/>
                <w:sz w:val="20"/>
                <w:szCs w:val="20"/>
              </w:rPr>
              <w:t>客户端</w:t>
            </w:r>
          </w:p>
        </w:tc>
        <w:tc>
          <w:tcPr>
            <w:tcW w:w="1134" w:type="dxa"/>
          </w:tcPr>
          <w:p w:rsidR="00E1268B" w:rsidRDefault="00E1268B"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17</w:t>
            </w:r>
          </w:p>
        </w:tc>
        <w:tc>
          <w:tcPr>
            <w:tcW w:w="1417" w:type="dxa"/>
          </w:tcPr>
          <w:p w:rsidR="00E1268B" w:rsidRDefault="00E1268B" w:rsidP="0045098F">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17000001</w:t>
            </w:r>
          </w:p>
        </w:tc>
      </w:tr>
      <w:tr w:rsidR="00E1268B" w:rsidTr="000A575A">
        <w:tc>
          <w:tcPr>
            <w:tcW w:w="3417" w:type="dxa"/>
          </w:tcPr>
          <w:p w:rsidR="00E1268B" w:rsidRDefault="00E1268B"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color w:val="000000"/>
                <w:kern w:val="0"/>
                <w:sz w:val="18"/>
                <w:szCs w:val="18"/>
                <w:lang w:val="zh-CN"/>
              </w:rPr>
              <w:t>com.huawei.phoneplus.pad</w:t>
            </w:r>
          </w:p>
        </w:tc>
        <w:tc>
          <w:tcPr>
            <w:tcW w:w="2220" w:type="dxa"/>
          </w:tcPr>
          <w:p w:rsidR="00E1268B" w:rsidRDefault="00E1268B"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Call+ pad</w:t>
            </w:r>
          </w:p>
        </w:tc>
        <w:tc>
          <w:tcPr>
            <w:tcW w:w="1134" w:type="dxa"/>
          </w:tcPr>
          <w:p w:rsidR="00E1268B" w:rsidRDefault="00E1268B" w:rsidP="008A5770">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17</w:t>
            </w:r>
          </w:p>
        </w:tc>
        <w:tc>
          <w:tcPr>
            <w:tcW w:w="1417" w:type="dxa"/>
          </w:tcPr>
          <w:p w:rsidR="00E1268B" w:rsidRDefault="00E1268B" w:rsidP="008A5770">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17000002</w:t>
            </w:r>
          </w:p>
        </w:tc>
      </w:tr>
      <w:tr w:rsidR="00E1268B" w:rsidTr="000A575A">
        <w:tc>
          <w:tcPr>
            <w:tcW w:w="3417" w:type="dxa"/>
          </w:tcPr>
          <w:p w:rsidR="00E1268B" w:rsidRDefault="00E1268B" w:rsidP="00C42A5B">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Verdana" w:hAnsi="Verdana"/>
                <w:sz w:val="20"/>
                <w:szCs w:val="20"/>
              </w:rPr>
              <w:t>com.huawei.</w:t>
            </w:r>
            <w:r>
              <w:rPr>
                <w:rFonts w:ascii="Verdana" w:hAnsi="Verdana" w:hint="eastAsia"/>
                <w:sz w:val="20"/>
                <w:szCs w:val="20"/>
              </w:rPr>
              <w:t>h</w:t>
            </w:r>
            <w:r>
              <w:rPr>
                <w:rFonts w:ascii="Verdana" w:hAnsi="Verdana"/>
                <w:sz w:val="20"/>
                <w:szCs w:val="20"/>
              </w:rPr>
              <w:t>w</w:t>
            </w:r>
            <w:r>
              <w:rPr>
                <w:rFonts w:ascii="Verdana" w:hAnsi="Verdana" w:hint="eastAsia"/>
                <w:sz w:val="20"/>
                <w:szCs w:val="20"/>
              </w:rPr>
              <w:t>v</w:t>
            </w:r>
            <w:r>
              <w:rPr>
                <w:rFonts w:ascii="Verdana" w:hAnsi="Verdana"/>
                <w:sz w:val="20"/>
                <w:szCs w:val="20"/>
              </w:rPr>
              <w:t>ideo</w:t>
            </w:r>
            <w:r>
              <w:rPr>
                <w:rFonts w:ascii="Verdana" w:hAnsi="Verdana" w:hint="eastAsia"/>
                <w:sz w:val="20"/>
                <w:szCs w:val="20"/>
              </w:rPr>
              <w:t>c</w:t>
            </w:r>
            <w:r>
              <w:rPr>
                <w:rFonts w:ascii="Verdana" w:hAnsi="Verdana"/>
                <w:sz w:val="20"/>
                <w:szCs w:val="20"/>
              </w:rPr>
              <w:t>all</w:t>
            </w:r>
          </w:p>
        </w:tc>
        <w:tc>
          <w:tcPr>
            <w:tcW w:w="2220" w:type="dxa"/>
          </w:tcPr>
          <w:p w:rsidR="00E1268B" w:rsidRDefault="00E1268B"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Call</w:t>
            </w:r>
            <w:r>
              <w:rPr>
                <w:rFonts w:ascii="宋体" w:cs="宋体"/>
                <w:color w:val="000000"/>
                <w:kern w:val="0"/>
                <w:sz w:val="20"/>
                <w:szCs w:val="20"/>
              </w:rPr>
              <w:t>+</w:t>
            </w:r>
            <w:r>
              <w:rPr>
                <w:rFonts w:ascii="宋体" w:cs="宋体" w:hint="eastAsia"/>
                <w:color w:val="000000"/>
                <w:kern w:val="0"/>
                <w:sz w:val="20"/>
                <w:szCs w:val="20"/>
              </w:rPr>
              <w:t>(</w:t>
            </w:r>
            <w:r>
              <w:t xml:space="preserve"> </w:t>
            </w:r>
            <w:r w:rsidRPr="001652D5">
              <w:rPr>
                <w:rFonts w:ascii="宋体" w:cs="宋体"/>
                <w:color w:val="000000"/>
                <w:kern w:val="0"/>
                <w:sz w:val="20"/>
                <w:szCs w:val="20"/>
              </w:rPr>
              <w:t>EMUI2.0</w:t>
            </w:r>
            <w:r>
              <w:rPr>
                <w:rFonts w:ascii="宋体" w:cs="宋体" w:hint="eastAsia"/>
                <w:color w:val="000000"/>
                <w:kern w:val="0"/>
                <w:sz w:val="20"/>
                <w:szCs w:val="20"/>
              </w:rPr>
              <w:t>深度融合版本)</w:t>
            </w:r>
          </w:p>
        </w:tc>
        <w:tc>
          <w:tcPr>
            <w:tcW w:w="1134" w:type="dxa"/>
          </w:tcPr>
          <w:p w:rsidR="00E1268B" w:rsidRDefault="00E1268B" w:rsidP="00315D8A">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17</w:t>
            </w:r>
          </w:p>
        </w:tc>
        <w:tc>
          <w:tcPr>
            <w:tcW w:w="1417" w:type="dxa"/>
          </w:tcPr>
          <w:p w:rsidR="00E1268B" w:rsidRDefault="00E1268B" w:rsidP="00B943D9">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17000003</w:t>
            </w:r>
          </w:p>
        </w:tc>
      </w:tr>
      <w:tr w:rsidR="00E1268B" w:rsidTr="000A575A">
        <w:tc>
          <w:tcPr>
            <w:tcW w:w="3417" w:type="dxa"/>
          </w:tcPr>
          <w:p w:rsidR="00E1268B" w:rsidRDefault="00E1268B"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hAnsi="宋体" w:hint="eastAsia"/>
                <w:b/>
                <w:bCs/>
                <w:color w:val="262626"/>
              </w:rPr>
              <w:t>com.huawei.ott.videocall</w:t>
            </w:r>
          </w:p>
        </w:tc>
        <w:tc>
          <w:tcPr>
            <w:tcW w:w="2220" w:type="dxa"/>
          </w:tcPr>
          <w:p w:rsidR="00E1268B" w:rsidRDefault="00E1268B" w:rsidP="00F02950">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hAnsi="宋体" w:hint="eastAsia"/>
                <w:color w:val="1F497D"/>
              </w:rPr>
              <w:t>数字家庭机顶盒Call+</w:t>
            </w:r>
          </w:p>
        </w:tc>
        <w:tc>
          <w:tcPr>
            <w:tcW w:w="1134" w:type="dxa"/>
          </w:tcPr>
          <w:p w:rsidR="00E1268B" w:rsidRDefault="00E1268B" w:rsidP="00315D8A">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17</w:t>
            </w:r>
          </w:p>
        </w:tc>
        <w:tc>
          <w:tcPr>
            <w:tcW w:w="1417" w:type="dxa"/>
          </w:tcPr>
          <w:p w:rsidR="00E1268B" w:rsidRDefault="00E1268B" w:rsidP="00315D8A">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17001001</w:t>
            </w:r>
          </w:p>
        </w:tc>
      </w:tr>
      <w:tr w:rsidR="00E1268B" w:rsidTr="000A575A">
        <w:tc>
          <w:tcPr>
            <w:tcW w:w="3417" w:type="dxa"/>
          </w:tcPr>
          <w:p w:rsidR="00E1268B" w:rsidRDefault="00E1268B"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暂无</w:t>
            </w:r>
          </w:p>
        </w:tc>
        <w:tc>
          <w:tcPr>
            <w:tcW w:w="2220" w:type="dxa"/>
          </w:tcPr>
          <w:p w:rsidR="00E1268B" w:rsidRDefault="00E1268B"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PUSH</w:t>
            </w:r>
          </w:p>
        </w:tc>
        <w:tc>
          <w:tcPr>
            <w:tcW w:w="1134" w:type="dxa"/>
          </w:tcPr>
          <w:p w:rsidR="00E1268B" w:rsidRDefault="00E1268B" w:rsidP="00315D8A">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18</w:t>
            </w:r>
          </w:p>
        </w:tc>
        <w:tc>
          <w:tcPr>
            <w:tcW w:w="1417" w:type="dxa"/>
          </w:tcPr>
          <w:p w:rsidR="00E1268B" w:rsidRDefault="00E1268B" w:rsidP="00315D8A">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18000000</w:t>
            </w:r>
          </w:p>
        </w:tc>
      </w:tr>
      <w:tr w:rsidR="00E1268B" w:rsidTr="000A575A">
        <w:tc>
          <w:tcPr>
            <w:tcW w:w="3417" w:type="dxa"/>
          </w:tcPr>
          <w:p w:rsidR="00E1268B" w:rsidRDefault="00E1268B"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t>com.huawei.ttgame</w:t>
            </w:r>
          </w:p>
        </w:tc>
        <w:tc>
          <w:tcPr>
            <w:tcW w:w="2220" w:type="dxa"/>
          </w:tcPr>
          <w:p w:rsidR="00E1268B" w:rsidRDefault="00E1268B"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游戏平台</w:t>
            </w:r>
          </w:p>
        </w:tc>
        <w:tc>
          <w:tcPr>
            <w:tcW w:w="1134" w:type="dxa"/>
          </w:tcPr>
          <w:p w:rsidR="00E1268B" w:rsidRDefault="00E1268B"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19</w:t>
            </w:r>
          </w:p>
        </w:tc>
        <w:tc>
          <w:tcPr>
            <w:tcW w:w="1417" w:type="dxa"/>
          </w:tcPr>
          <w:p w:rsidR="00E1268B" w:rsidRDefault="00E1268B"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19000000</w:t>
            </w:r>
          </w:p>
        </w:tc>
      </w:tr>
      <w:tr w:rsidR="00E1268B" w:rsidTr="000A575A">
        <w:tc>
          <w:tcPr>
            <w:tcW w:w="3417" w:type="dxa"/>
          </w:tcPr>
          <w:p w:rsidR="00E1268B" w:rsidRPr="000126EF" w:rsidRDefault="00E1268B"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sidRPr="004603A0">
              <w:rPr>
                <w:rFonts w:ascii="Arial" w:hAnsi="Arial" w:cs="Arial"/>
                <w:color w:val="000000"/>
                <w:kern w:val="0"/>
                <w:sz w:val="18"/>
                <w:szCs w:val="18"/>
              </w:rPr>
              <w:t>com.huawei.gamebox</w:t>
            </w:r>
          </w:p>
        </w:tc>
        <w:tc>
          <w:tcPr>
            <w:tcW w:w="2220" w:type="dxa"/>
          </w:tcPr>
          <w:p w:rsidR="00E1268B" w:rsidRDefault="00E1268B"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精品游戏</w:t>
            </w:r>
          </w:p>
        </w:tc>
        <w:tc>
          <w:tcPr>
            <w:tcW w:w="1134" w:type="dxa"/>
          </w:tcPr>
          <w:p w:rsidR="00E1268B" w:rsidRDefault="00E1268B"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19</w:t>
            </w:r>
          </w:p>
        </w:tc>
        <w:tc>
          <w:tcPr>
            <w:tcW w:w="1417" w:type="dxa"/>
          </w:tcPr>
          <w:p w:rsidR="00E1268B" w:rsidRDefault="00E1268B" w:rsidP="004603A0">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19000001</w:t>
            </w:r>
          </w:p>
        </w:tc>
      </w:tr>
      <w:tr w:rsidR="00E1268B" w:rsidTr="000A575A">
        <w:tc>
          <w:tcPr>
            <w:tcW w:w="3417" w:type="dxa"/>
          </w:tcPr>
          <w:p w:rsidR="00E1268B" w:rsidRPr="000126EF" w:rsidRDefault="00E1268B"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sidRPr="000126EF">
              <w:rPr>
                <w:rFonts w:ascii="宋体" w:cs="宋体"/>
                <w:color w:val="000000"/>
                <w:kern w:val="0"/>
                <w:sz w:val="20"/>
                <w:szCs w:val="20"/>
              </w:rPr>
              <w:t>com.huawei.cloudplus.pay</w:t>
            </w:r>
          </w:p>
        </w:tc>
        <w:tc>
          <w:tcPr>
            <w:tcW w:w="2220" w:type="dxa"/>
          </w:tcPr>
          <w:p w:rsidR="00E1268B" w:rsidRDefault="00E1268B"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手机支付SDK</w:t>
            </w:r>
          </w:p>
        </w:tc>
        <w:tc>
          <w:tcPr>
            <w:tcW w:w="1134" w:type="dxa"/>
          </w:tcPr>
          <w:p w:rsidR="00E1268B" w:rsidRDefault="00E1268B"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20</w:t>
            </w:r>
          </w:p>
        </w:tc>
        <w:tc>
          <w:tcPr>
            <w:tcW w:w="1417" w:type="dxa"/>
          </w:tcPr>
          <w:p w:rsidR="00E1268B" w:rsidRDefault="00E1268B"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20000000</w:t>
            </w:r>
          </w:p>
        </w:tc>
      </w:tr>
      <w:tr w:rsidR="00E1268B" w:rsidTr="000A575A">
        <w:tc>
          <w:tcPr>
            <w:tcW w:w="3417" w:type="dxa"/>
          </w:tcPr>
          <w:p w:rsidR="00E1268B" w:rsidRDefault="00E1268B"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hAnsi="宋体" w:hint="eastAsia"/>
                <w:sz w:val="20"/>
                <w:szCs w:val="20"/>
              </w:rPr>
              <w:t>com.android.paydemo</w:t>
            </w:r>
          </w:p>
        </w:tc>
        <w:tc>
          <w:tcPr>
            <w:tcW w:w="2220" w:type="dxa"/>
          </w:tcPr>
          <w:p w:rsidR="00E1268B" w:rsidRDefault="00E1268B" w:rsidP="00EA6676">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手机支付</w:t>
            </w:r>
            <w:r>
              <w:rPr>
                <w:rFonts w:ascii="Arial" w:hAnsi="Arial" w:cs="Arial" w:hint="eastAsia"/>
                <w:sz w:val="18"/>
                <w:szCs w:val="18"/>
                <w:lang w:val="fr-FR"/>
              </w:rPr>
              <w:t>demo</w:t>
            </w:r>
          </w:p>
        </w:tc>
        <w:tc>
          <w:tcPr>
            <w:tcW w:w="1134" w:type="dxa"/>
          </w:tcPr>
          <w:p w:rsidR="00E1268B" w:rsidRDefault="00E1268B" w:rsidP="004910C8">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20</w:t>
            </w:r>
          </w:p>
        </w:tc>
        <w:tc>
          <w:tcPr>
            <w:tcW w:w="1417" w:type="dxa"/>
          </w:tcPr>
          <w:p w:rsidR="00E1268B" w:rsidRDefault="00E1268B"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20000001</w:t>
            </w:r>
          </w:p>
        </w:tc>
      </w:tr>
      <w:tr w:rsidR="00E1268B" w:rsidTr="000A575A">
        <w:tc>
          <w:tcPr>
            <w:tcW w:w="3417" w:type="dxa"/>
          </w:tcPr>
          <w:p w:rsidR="00E1268B" w:rsidRDefault="00E1268B"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hAnsi="宋体" w:hint="eastAsia"/>
                <w:color w:val="FF0000"/>
                <w:sz w:val="23"/>
                <w:szCs w:val="23"/>
              </w:rPr>
              <w:t>com.huawei.hwpay</w:t>
            </w:r>
          </w:p>
        </w:tc>
        <w:tc>
          <w:tcPr>
            <w:tcW w:w="2220" w:type="dxa"/>
          </w:tcPr>
          <w:p w:rsidR="00E1268B" w:rsidRDefault="00E1268B" w:rsidP="00EA6676">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手机支付</w:t>
            </w:r>
            <w:r>
              <w:rPr>
                <w:rFonts w:ascii="Arial" w:hAnsi="Arial" w:cs="Arial" w:hint="eastAsia"/>
                <w:sz w:val="18"/>
                <w:szCs w:val="18"/>
                <w:lang w:val="fr-FR"/>
              </w:rPr>
              <w:t>APK</w:t>
            </w:r>
            <w:r>
              <w:rPr>
                <w:rFonts w:ascii="Arial" w:hAnsi="Arial" w:cs="Arial" w:hint="eastAsia"/>
                <w:sz w:val="18"/>
                <w:szCs w:val="18"/>
                <w:lang w:val="fr-FR"/>
              </w:rPr>
              <w:t>（废弃）</w:t>
            </w:r>
          </w:p>
        </w:tc>
        <w:tc>
          <w:tcPr>
            <w:tcW w:w="1134" w:type="dxa"/>
          </w:tcPr>
          <w:p w:rsidR="00E1268B" w:rsidRDefault="00E1268B" w:rsidP="004910C8">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20</w:t>
            </w:r>
          </w:p>
        </w:tc>
        <w:tc>
          <w:tcPr>
            <w:tcW w:w="1417" w:type="dxa"/>
          </w:tcPr>
          <w:p w:rsidR="00E1268B" w:rsidRDefault="00E1268B"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20000002</w:t>
            </w:r>
          </w:p>
        </w:tc>
      </w:tr>
      <w:tr w:rsidR="00E1268B" w:rsidTr="000A575A">
        <w:tc>
          <w:tcPr>
            <w:tcW w:w="3417" w:type="dxa"/>
          </w:tcPr>
          <w:p w:rsidR="00E1268B" w:rsidRDefault="00E1268B"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sidRPr="008923B0">
              <w:rPr>
                <w:rFonts w:ascii="宋体" w:cs="宋体"/>
                <w:color w:val="000000"/>
                <w:kern w:val="0"/>
                <w:sz w:val="20"/>
                <w:szCs w:val="20"/>
              </w:rPr>
              <w:t>com.huawei.android.hwpay</w:t>
            </w:r>
          </w:p>
        </w:tc>
        <w:tc>
          <w:tcPr>
            <w:tcW w:w="2220" w:type="dxa"/>
          </w:tcPr>
          <w:p w:rsidR="00E1268B" w:rsidRDefault="00E1268B" w:rsidP="00EA6676">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手机支付</w:t>
            </w:r>
            <w:r>
              <w:rPr>
                <w:rFonts w:ascii="Arial" w:hAnsi="Arial" w:cs="Arial" w:hint="eastAsia"/>
                <w:sz w:val="18"/>
                <w:szCs w:val="18"/>
                <w:lang w:val="fr-FR"/>
              </w:rPr>
              <w:t>APK</w:t>
            </w:r>
          </w:p>
        </w:tc>
        <w:tc>
          <w:tcPr>
            <w:tcW w:w="1134" w:type="dxa"/>
          </w:tcPr>
          <w:p w:rsidR="00E1268B" w:rsidRDefault="00E1268B" w:rsidP="004910C8">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20</w:t>
            </w:r>
          </w:p>
        </w:tc>
        <w:tc>
          <w:tcPr>
            <w:tcW w:w="1417" w:type="dxa"/>
          </w:tcPr>
          <w:p w:rsidR="00E1268B" w:rsidRDefault="00E1268B" w:rsidP="008923B0">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20000003</w:t>
            </w:r>
          </w:p>
        </w:tc>
      </w:tr>
      <w:tr w:rsidR="00E1268B" w:rsidTr="000A575A">
        <w:tc>
          <w:tcPr>
            <w:tcW w:w="3417" w:type="dxa"/>
          </w:tcPr>
          <w:p w:rsidR="00E1268B" w:rsidRDefault="00E1268B"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sidRPr="00040494">
              <w:rPr>
                <w:rFonts w:ascii="宋体" w:cs="宋体"/>
                <w:color w:val="000000"/>
                <w:kern w:val="0"/>
                <w:sz w:val="20"/>
                <w:szCs w:val="20"/>
              </w:rPr>
              <w:t>com.huawei.wallet</w:t>
            </w:r>
          </w:p>
        </w:tc>
        <w:tc>
          <w:tcPr>
            <w:tcW w:w="2220" w:type="dxa"/>
          </w:tcPr>
          <w:p w:rsidR="00E1268B" w:rsidRDefault="00E1268B" w:rsidP="00EA6676">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rPr>
              <w:t>华为钱包</w:t>
            </w:r>
            <w:r>
              <w:rPr>
                <w:rFonts w:ascii="Arial" w:hAnsi="Arial" w:cs="Arial" w:hint="eastAsia"/>
                <w:sz w:val="18"/>
                <w:szCs w:val="18"/>
              </w:rPr>
              <w:t>APK</w:t>
            </w:r>
          </w:p>
        </w:tc>
        <w:tc>
          <w:tcPr>
            <w:tcW w:w="1134" w:type="dxa"/>
          </w:tcPr>
          <w:p w:rsidR="00E1268B" w:rsidRDefault="00E1268B" w:rsidP="004910C8">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20</w:t>
            </w:r>
          </w:p>
        </w:tc>
        <w:tc>
          <w:tcPr>
            <w:tcW w:w="1417" w:type="dxa"/>
          </w:tcPr>
          <w:p w:rsidR="00E1268B" w:rsidRDefault="00E1268B"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20000006</w:t>
            </w:r>
          </w:p>
        </w:tc>
      </w:tr>
      <w:tr w:rsidR="001E784B" w:rsidTr="000A575A">
        <w:tc>
          <w:tcPr>
            <w:tcW w:w="3417" w:type="dxa"/>
          </w:tcPr>
          <w:p w:rsidR="001E784B" w:rsidRDefault="001E784B" w:rsidP="004910C8">
            <w:pPr>
              <w:tabs>
                <w:tab w:val="left" w:pos="-720"/>
                <w:tab w:val="left" w:pos="0"/>
                <w:tab w:val="left" w:pos="720"/>
                <w:tab w:val="left" w:pos="1440"/>
                <w:tab w:val="left" w:pos="2970"/>
                <w:tab w:val="left" w:pos="3600"/>
                <w:tab w:val="left" w:pos="4320"/>
              </w:tabs>
              <w:jc w:val="left"/>
              <w:rPr>
                <w:rFonts w:ascii="宋体" w:hAnsi="宋体"/>
                <w:color w:val="000000"/>
                <w:sz w:val="18"/>
                <w:szCs w:val="18"/>
              </w:rPr>
            </w:pPr>
            <w:r w:rsidRPr="001E784B">
              <w:rPr>
                <w:rFonts w:ascii="宋体" w:hAnsi="宋体"/>
                <w:color w:val="000000"/>
                <w:sz w:val="18"/>
                <w:szCs w:val="18"/>
              </w:rPr>
              <w:t>com.huawei.sellerwallet</w:t>
            </w:r>
          </w:p>
        </w:tc>
        <w:tc>
          <w:tcPr>
            <w:tcW w:w="2220" w:type="dxa"/>
          </w:tcPr>
          <w:p w:rsidR="001E784B" w:rsidRDefault="001E784B" w:rsidP="00354615">
            <w:pPr>
              <w:tabs>
                <w:tab w:val="left" w:pos="-720"/>
                <w:tab w:val="left" w:pos="0"/>
                <w:tab w:val="left" w:pos="720"/>
                <w:tab w:val="left" w:pos="1440"/>
                <w:tab w:val="left" w:pos="2970"/>
                <w:tab w:val="left" w:pos="3600"/>
                <w:tab w:val="left" w:pos="4320"/>
              </w:tabs>
              <w:jc w:val="left"/>
              <w:rPr>
                <w:rFonts w:ascii="宋体" w:hAnsi="宋体"/>
              </w:rPr>
            </w:pPr>
            <w:r>
              <w:rPr>
                <w:rFonts w:ascii="Arial" w:hAnsi="Arial" w:cs="Arial" w:hint="eastAsia"/>
                <w:sz w:val="18"/>
                <w:szCs w:val="18"/>
              </w:rPr>
              <w:t>华为钱包</w:t>
            </w:r>
            <w:r>
              <w:rPr>
                <w:rFonts w:ascii="Arial" w:hAnsi="Arial" w:cs="Arial" w:hint="eastAsia"/>
                <w:sz w:val="18"/>
                <w:szCs w:val="18"/>
              </w:rPr>
              <w:t>-</w:t>
            </w:r>
            <w:r w:rsidRPr="001E784B">
              <w:rPr>
                <w:rFonts w:ascii="Arial" w:hAnsi="Arial" w:cs="Arial" w:hint="eastAsia"/>
                <w:sz w:val="18"/>
                <w:szCs w:val="18"/>
              </w:rPr>
              <w:t>荣耀促销</w:t>
            </w:r>
          </w:p>
        </w:tc>
        <w:tc>
          <w:tcPr>
            <w:tcW w:w="1134" w:type="dxa"/>
          </w:tcPr>
          <w:p w:rsidR="001E784B" w:rsidRDefault="001E784B" w:rsidP="004910C8">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20</w:t>
            </w:r>
          </w:p>
        </w:tc>
        <w:tc>
          <w:tcPr>
            <w:tcW w:w="1417" w:type="dxa"/>
          </w:tcPr>
          <w:p w:rsidR="001E784B" w:rsidRDefault="001E784B" w:rsidP="001E784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20000007</w:t>
            </w:r>
          </w:p>
        </w:tc>
      </w:tr>
      <w:tr w:rsidR="001E784B" w:rsidTr="000A575A">
        <w:tc>
          <w:tcPr>
            <w:tcW w:w="3417" w:type="dxa"/>
          </w:tcPr>
          <w:p w:rsidR="001E784B" w:rsidRDefault="001E784B"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hAnsi="宋体" w:hint="eastAsia"/>
                <w:color w:val="000000"/>
                <w:sz w:val="18"/>
                <w:szCs w:val="18"/>
              </w:rPr>
              <w:t>com.huawei.appmarket.wallet</w:t>
            </w:r>
          </w:p>
        </w:tc>
        <w:tc>
          <w:tcPr>
            <w:tcW w:w="2220" w:type="dxa"/>
          </w:tcPr>
          <w:p w:rsidR="001E784B" w:rsidRDefault="001E784B" w:rsidP="00354615">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宋体" w:hAnsi="宋体" w:hint="eastAsia"/>
              </w:rPr>
              <w:t>快捷支付</w:t>
            </w:r>
            <w:r>
              <w:t>-</w:t>
            </w:r>
            <w:r>
              <w:rPr>
                <w:rFonts w:ascii="宋体" w:hAnsi="宋体" w:hint="eastAsia"/>
              </w:rPr>
              <w:t>应用市场</w:t>
            </w:r>
          </w:p>
        </w:tc>
        <w:tc>
          <w:tcPr>
            <w:tcW w:w="1134" w:type="dxa"/>
          </w:tcPr>
          <w:p w:rsidR="001E784B" w:rsidRDefault="001E784B" w:rsidP="004910C8">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20</w:t>
            </w:r>
          </w:p>
        </w:tc>
        <w:tc>
          <w:tcPr>
            <w:tcW w:w="1417" w:type="dxa"/>
          </w:tcPr>
          <w:p w:rsidR="001E784B" w:rsidRDefault="001E784B" w:rsidP="00354615">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20000100</w:t>
            </w:r>
          </w:p>
        </w:tc>
      </w:tr>
      <w:tr w:rsidR="001E784B" w:rsidTr="000A575A">
        <w:tc>
          <w:tcPr>
            <w:tcW w:w="3417" w:type="dxa"/>
          </w:tcPr>
          <w:p w:rsidR="001E784B" w:rsidRPr="000126EF" w:rsidRDefault="001E784B"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color w:val="000000"/>
                <w:kern w:val="0"/>
                <w:sz w:val="20"/>
                <w:szCs w:val="20"/>
              </w:rPr>
              <w:t>com.huawei.android.sns</w:t>
            </w:r>
          </w:p>
        </w:tc>
        <w:tc>
          <w:tcPr>
            <w:tcW w:w="2220" w:type="dxa"/>
          </w:tcPr>
          <w:p w:rsidR="001E784B" w:rsidRDefault="001E784B" w:rsidP="00EA6676">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Arial" w:hAnsi="Arial" w:cs="Arial" w:hint="eastAsia"/>
                <w:sz w:val="18"/>
                <w:szCs w:val="18"/>
                <w:lang w:val="fr-FR"/>
              </w:rPr>
              <w:t>终端云</w:t>
            </w:r>
            <w:r>
              <w:rPr>
                <w:rFonts w:ascii="宋体" w:cs="宋体" w:hint="eastAsia"/>
                <w:color w:val="000000"/>
                <w:kern w:val="0"/>
                <w:sz w:val="20"/>
                <w:szCs w:val="20"/>
              </w:rPr>
              <w:t>SNS</w:t>
            </w:r>
          </w:p>
        </w:tc>
        <w:tc>
          <w:tcPr>
            <w:tcW w:w="1134" w:type="dxa"/>
          </w:tcPr>
          <w:p w:rsidR="001E784B" w:rsidRDefault="001E784B"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rPr>
              <w:t>21</w:t>
            </w:r>
          </w:p>
        </w:tc>
        <w:tc>
          <w:tcPr>
            <w:tcW w:w="1417" w:type="dxa"/>
          </w:tcPr>
          <w:p w:rsidR="001E784B" w:rsidRDefault="001E784B"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21000000</w:t>
            </w:r>
          </w:p>
        </w:tc>
      </w:tr>
      <w:tr w:rsidR="001E784B" w:rsidTr="000A575A">
        <w:tc>
          <w:tcPr>
            <w:tcW w:w="3417" w:type="dxa"/>
          </w:tcPr>
          <w:p w:rsidR="001E784B" w:rsidRDefault="001E784B"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暂无</w:t>
            </w:r>
          </w:p>
        </w:tc>
        <w:tc>
          <w:tcPr>
            <w:tcW w:w="2220" w:type="dxa"/>
          </w:tcPr>
          <w:p w:rsidR="001E784B" w:rsidRDefault="001E784B" w:rsidP="00EA6676">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Verdana" w:hAnsi="Verdana"/>
                <w:kern w:val="0"/>
                <w:sz w:val="18"/>
                <w:szCs w:val="18"/>
                <w:lang w:val="fr-FR"/>
              </w:rPr>
              <w:t>E</w:t>
            </w:r>
            <w:r>
              <w:rPr>
                <w:rFonts w:ascii="Verdana" w:hAnsi="Verdana" w:hint="eastAsia"/>
                <w:kern w:val="0"/>
                <w:sz w:val="18"/>
                <w:szCs w:val="18"/>
                <w:lang w:val="fr-FR"/>
              </w:rPr>
              <w:t>motion</w:t>
            </w:r>
            <w:r>
              <w:rPr>
                <w:rFonts w:ascii="Verdana" w:hAnsi="Verdana" w:hint="eastAsia"/>
                <w:kern w:val="0"/>
                <w:sz w:val="18"/>
                <w:szCs w:val="18"/>
                <w:lang w:val="fr-FR"/>
              </w:rPr>
              <w:t>论坛</w:t>
            </w:r>
          </w:p>
        </w:tc>
        <w:tc>
          <w:tcPr>
            <w:tcW w:w="1134" w:type="dxa"/>
          </w:tcPr>
          <w:p w:rsidR="001E784B" w:rsidRDefault="001E784B" w:rsidP="004910C8">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22</w:t>
            </w:r>
          </w:p>
        </w:tc>
        <w:tc>
          <w:tcPr>
            <w:tcW w:w="1417" w:type="dxa"/>
          </w:tcPr>
          <w:p w:rsidR="001E784B" w:rsidRDefault="001E784B"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22000000</w:t>
            </w:r>
          </w:p>
        </w:tc>
      </w:tr>
      <w:tr w:rsidR="001E784B" w:rsidTr="000A575A">
        <w:tc>
          <w:tcPr>
            <w:tcW w:w="3417" w:type="dxa"/>
          </w:tcPr>
          <w:p w:rsidR="001E784B" w:rsidRDefault="001E784B" w:rsidP="000B7355">
            <w:pPr>
              <w:tabs>
                <w:tab w:val="left" w:pos="-720"/>
                <w:tab w:val="left" w:pos="0"/>
                <w:tab w:val="left" w:pos="720"/>
                <w:tab w:val="left" w:pos="1440"/>
                <w:tab w:val="left" w:pos="2970"/>
                <w:tab w:val="left" w:pos="3600"/>
                <w:tab w:val="left" w:pos="4320"/>
              </w:tabs>
              <w:jc w:val="left"/>
            </w:pPr>
            <w:r>
              <w:rPr>
                <w:rFonts w:hint="eastAsia"/>
              </w:rPr>
              <w:t>com.huawei.fans</w:t>
            </w:r>
          </w:p>
        </w:tc>
        <w:tc>
          <w:tcPr>
            <w:tcW w:w="2220" w:type="dxa"/>
          </w:tcPr>
          <w:p w:rsidR="001E784B" w:rsidRDefault="001E784B" w:rsidP="00EA6676">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花粉客户端</w:t>
            </w:r>
          </w:p>
        </w:tc>
        <w:tc>
          <w:tcPr>
            <w:tcW w:w="1134" w:type="dxa"/>
          </w:tcPr>
          <w:p w:rsidR="001E784B" w:rsidRDefault="001E784B" w:rsidP="004910C8">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22</w:t>
            </w:r>
          </w:p>
        </w:tc>
        <w:tc>
          <w:tcPr>
            <w:tcW w:w="1417" w:type="dxa"/>
          </w:tcPr>
          <w:p w:rsidR="001E784B" w:rsidRDefault="001E784B"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22000001</w:t>
            </w:r>
          </w:p>
        </w:tc>
      </w:tr>
      <w:tr w:rsidR="001E784B" w:rsidTr="000A575A">
        <w:tc>
          <w:tcPr>
            <w:tcW w:w="3417" w:type="dxa"/>
          </w:tcPr>
          <w:p w:rsidR="001E784B" w:rsidRDefault="001E784B" w:rsidP="004910C8">
            <w:pPr>
              <w:tabs>
                <w:tab w:val="left" w:pos="-720"/>
                <w:tab w:val="left" w:pos="0"/>
                <w:tab w:val="left" w:pos="720"/>
                <w:tab w:val="left" w:pos="1440"/>
                <w:tab w:val="left" w:pos="2970"/>
                <w:tab w:val="left" w:pos="3600"/>
                <w:tab w:val="left" w:pos="4320"/>
              </w:tabs>
              <w:jc w:val="left"/>
            </w:pPr>
          </w:p>
        </w:tc>
        <w:tc>
          <w:tcPr>
            <w:tcW w:w="2220" w:type="dxa"/>
          </w:tcPr>
          <w:p w:rsidR="001E784B" w:rsidRDefault="001E784B" w:rsidP="00EA6676">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宋体" w:hAnsi="宋体" w:hint="eastAsia"/>
              </w:rPr>
              <w:t>花粉服务专营店</w:t>
            </w:r>
          </w:p>
        </w:tc>
        <w:tc>
          <w:tcPr>
            <w:tcW w:w="1134" w:type="dxa"/>
          </w:tcPr>
          <w:p w:rsidR="001E784B" w:rsidRDefault="001E784B" w:rsidP="004910C8">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22</w:t>
            </w:r>
          </w:p>
        </w:tc>
        <w:tc>
          <w:tcPr>
            <w:tcW w:w="1417" w:type="dxa"/>
          </w:tcPr>
          <w:p w:rsidR="001E784B" w:rsidRDefault="001E784B" w:rsidP="001E652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22000100</w:t>
            </w:r>
          </w:p>
        </w:tc>
      </w:tr>
      <w:tr w:rsidR="001E784B" w:rsidTr="000A575A">
        <w:tc>
          <w:tcPr>
            <w:tcW w:w="3417" w:type="dxa"/>
          </w:tcPr>
          <w:p w:rsidR="001E784B" w:rsidRDefault="001E784B" w:rsidP="004910C8">
            <w:pPr>
              <w:tabs>
                <w:tab w:val="left" w:pos="-720"/>
                <w:tab w:val="left" w:pos="0"/>
                <w:tab w:val="left" w:pos="720"/>
                <w:tab w:val="left" w:pos="1440"/>
                <w:tab w:val="left" w:pos="2970"/>
                <w:tab w:val="left" w:pos="3600"/>
                <w:tab w:val="left" w:pos="4320"/>
              </w:tabs>
              <w:jc w:val="left"/>
            </w:pPr>
          </w:p>
        </w:tc>
        <w:tc>
          <w:tcPr>
            <w:tcW w:w="2220" w:type="dxa"/>
          </w:tcPr>
          <w:p w:rsidR="001E784B" w:rsidRDefault="001E784B" w:rsidP="00EA6676">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宋体" w:hAnsi="宋体" w:hint="eastAsia"/>
              </w:rPr>
              <w:t>花粉服务高校</w:t>
            </w:r>
          </w:p>
        </w:tc>
        <w:tc>
          <w:tcPr>
            <w:tcW w:w="1134" w:type="dxa"/>
          </w:tcPr>
          <w:p w:rsidR="001E784B" w:rsidRDefault="001E784B" w:rsidP="004910C8">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22</w:t>
            </w:r>
          </w:p>
        </w:tc>
        <w:tc>
          <w:tcPr>
            <w:tcW w:w="1417" w:type="dxa"/>
          </w:tcPr>
          <w:p w:rsidR="001E784B" w:rsidRDefault="001E784B" w:rsidP="001E652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22000101</w:t>
            </w:r>
          </w:p>
        </w:tc>
      </w:tr>
      <w:tr w:rsidR="001E784B" w:rsidTr="000A575A">
        <w:tc>
          <w:tcPr>
            <w:tcW w:w="3417" w:type="dxa"/>
          </w:tcPr>
          <w:p w:rsidR="001E784B" w:rsidRDefault="001E784B" w:rsidP="004910C8">
            <w:pPr>
              <w:tabs>
                <w:tab w:val="left" w:pos="-720"/>
                <w:tab w:val="left" w:pos="0"/>
                <w:tab w:val="left" w:pos="720"/>
                <w:tab w:val="left" w:pos="1440"/>
                <w:tab w:val="left" w:pos="2970"/>
                <w:tab w:val="left" w:pos="3600"/>
                <w:tab w:val="left" w:pos="4320"/>
              </w:tabs>
              <w:jc w:val="left"/>
            </w:pPr>
          </w:p>
        </w:tc>
        <w:tc>
          <w:tcPr>
            <w:tcW w:w="2220" w:type="dxa"/>
          </w:tcPr>
          <w:p w:rsidR="001E784B" w:rsidRDefault="001E784B" w:rsidP="00EA6676">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宋体" w:hAnsi="宋体" w:hint="eastAsia"/>
              </w:rPr>
              <w:t>花粉高校</w:t>
            </w:r>
          </w:p>
        </w:tc>
        <w:tc>
          <w:tcPr>
            <w:tcW w:w="1134" w:type="dxa"/>
          </w:tcPr>
          <w:p w:rsidR="001E784B" w:rsidRDefault="001E784B" w:rsidP="004910C8">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22</w:t>
            </w:r>
          </w:p>
        </w:tc>
        <w:tc>
          <w:tcPr>
            <w:tcW w:w="1417" w:type="dxa"/>
          </w:tcPr>
          <w:p w:rsidR="001E784B" w:rsidRDefault="001E784B" w:rsidP="001E652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22000102</w:t>
            </w:r>
          </w:p>
        </w:tc>
      </w:tr>
      <w:tr w:rsidR="001E784B" w:rsidTr="000A575A">
        <w:tc>
          <w:tcPr>
            <w:tcW w:w="3417" w:type="dxa"/>
          </w:tcPr>
          <w:p w:rsidR="001E784B" w:rsidRDefault="001E784B" w:rsidP="004910C8">
            <w:pPr>
              <w:tabs>
                <w:tab w:val="left" w:pos="-720"/>
                <w:tab w:val="left" w:pos="0"/>
                <w:tab w:val="left" w:pos="720"/>
                <w:tab w:val="left" w:pos="1440"/>
                <w:tab w:val="left" w:pos="2970"/>
                <w:tab w:val="left" w:pos="3600"/>
                <w:tab w:val="left" w:pos="4320"/>
              </w:tabs>
              <w:jc w:val="left"/>
            </w:pPr>
          </w:p>
        </w:tc>
        <w:tc>
          <w:tcPr>
            <w:tcW w:w="2220" w:type="dxa"/>
          </w:tcPr>
          <w:p w:rsidR="001E784B" w:rsidRDefault="001E784B" w:rsidP="00EA6676">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宋体" w:hAnsi="宋体" w:hint="eastAsia"/>
              </w:rPr>
              <w:t>花粉同城</w:t>
            </w:r>
          </w:p>
        </w:tc>
        <w:tc>
          <w:tcPr>
            <w:tcW w:w="1134" w:type="dxa"/>
          </w:tcPr>
          <w:p w:rsidR="001E784B" w:rsidRDefault="001E784B" w:rsidP="004910C8">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22</w:t>
            </w:r>
          </w:p>
        </w:tc>
        <w:tc>
          <w:tcPr>
            <w:tcW w:w="1417" w:type="dxa"/>
          </w:tcPr>
          <w:p w:rsidR="001E784B" w:rsidRDefault="001E784B" w:rsidP="001E652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22000103</w:t>
            </w:r>
          </w:p>
        </w:tc>
      </w:tr>
      <w:tr w:rsidR="001E784B" w:rsidTr="000A575A">
        <w:tc>
          <w:tcPr>
            <w:tcW w:w="3417" w:type="dxa"/>
          </w:tcPr>
          <w:p w:rsidR="001E784B" w:rsidRDefault="001E784B"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t>com.android.mediacenter</w:t>
            </w:r>
          </w:p>
        </w:tc>
        <w:tc>
          <w:tcPr>
            <w:tcW w:w="2220" w:type="dxa"/>
          </w:tcPr>
          <w:p w:rsidR="001E784B" w:rsidRDefault="001E784B" w:rsidP="00EA6676">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music+</w:t>
            </w:r>
          </w:p>
        </w:tc>
        <w:tc>
          <w:tcPr>
            <w:tcW w:w="1134" w:type="dxa"/>
          </w:tcPr>
          <w:p w:rsidR="001E784B" w:rsidRDefault="001E784B" w:rsidP="004910C8">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24</w:t>
            </w:r>
          </w:p>
        </w:tc>
        <w:tc>
          <w:tcPr>
            <w:tcW w:w="1417" w:type="dxa"/>
          </w:tcPr>
          <w:p w:rsidR="001E784B" w:rsidRDefault="001E784B"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24000000</w:t>
            </w:r>
          </w:p>
        </w:tc>
      </w:tr>
      <w:tr w:rsidR="001E784B" w:rsidTr="000A575A">
        <w:tc>
          <w:tcPr>
            <w:tcW w:w="3417" w:type="dxa"/>
          </w:tcPr>
          <w:p w:rsidR="001E784B" w:rsidRDefault="001E784B"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暂无</w:t>
            </w:r>
          </w:p>
        </w:tc>
        <w:tc>
          <w:tcPr>
            <w:tcW w:w="2220" w:type="dxa"/>
          </w:tcPr>
          <w:p w:rsidR="001E784B" w:rsidRDefault="001E784B" w:rsidP="00EA6676">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花粉社区（终端）</w:t>
            </w:r>
          </w:p>
        </w:tc>
        <w:tc>
          <w:tcPr>
            <w:tcW w:w="1134" w:type="dxa"/>
          </w:tcPr>
          <w:p w:rsidR="001E784B" w:rsidRDefault="001E784B" w:rsidP="003D4FF7">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25</w:t>
            </w:r>
          </w:p>
        </w:tc>
        <w:tc>
          <w:tcPr>
            <w:tcW w:w="1417" w:type="dxa"/>
          </w:tcPr>
          <w:p w:rsidR="001E784B" w:rsidRDefault="001E784B" w:rsidP="003D4FF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25000000</w:t>
            </w:r>
          </w:p>
        </w:tc>
      </w:tr>
      <w:tr w:rsidR="001E784B" w:rsidTr="000A575A">
        <w:tc>
          <w:tcPr>
            <w:tcW w:w="3417" w:type="dxa"/>
          </w:tcPr>
          <w:p w:rsidR="001E784B" w:rsidRDefault="001E784B"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暂无</w:t>
            </w:r>
          </w:p>
        </w:tc>
        <w:tc>
          <w:tcPr>
            <w:tcW w:w="2220" w:type="dxa"/>
          </w:tcPr>
          <w:p w:rsidR="001E784B" w:rsidRDefault="001E784B" w:rsidP="00EA6676">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电商</w:t>
            </w:r>
            <w:r>
              <w:rPr>
                <w:rFonts w:ascii="Verdana" w:hAnsi="Verdana" w:hint="eastAsia"/>
                <w:kern w:val="0"/>
                <w:sz w:val="18"/>
                <w:szCs w:val="18"/>
                <w:lang w:val="fr-FR"/>
              </w:rPr>
              <w:t>Portal</w:t>
            </w:r>
          </w:p>
        </w:tc>
        <w:tc>
          <w:tcPr>
            <w:tcW w:w="1134" w:type="dxa"/>
          </w:tcPr>
          <w:p w:rsidR="001E784B" w:rsidRDefault="001E784B" w:rsidP="003D4FF7">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26</w:t>
            </w:r>
          </w:p>
        </w:tc>
        <w:tc>
          <w:tcPr>
            <w:tcW w:w="1417" w:type="dxa"/>
          </w:tcPr>
          <w:p w:rsidR="001E784B" w:rsidRDefault="001E784B" w:rsidP="003D4FF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26000000</w:t>
            </w:r>
          </w:p>
        </w:tc>
      </w:tr>
      <w:tr w:rsidR="001E784B" w:rsidTr="000A575A">
        <w:tc>
          <w:tcPr>
            <w:tcW w:w="3417" w:type="dxa"/>
          </w:tcPr>
          <w:p w:rsidR="001E784B" w:rsidRDefault="001E784B"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p>
        </w:tc>
        <w:tc>
          <w:tcPr>
            <w:tcW w:w="2220" w:type="dxa"/>
          </w:tcPr>
          <w:p w:rsidR="001E784B" w:rsidRDefault="001E784B" w:rsidP="00EA6676">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电商预约后台注册</w:t>
            </w:r>
          </w:p>
        </w:tc>
        <w:tc>
          <w:tcPr>
            <w:tcW w:w="1134" w:type="dxa"/>
          </w:tcPr>
          <w:p w:rsidR="001E784B" w:rsidRDefault="001E784B" w:rsidP="003D4FF7">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26</w:t>
            </w:r>
          </w:p>
        </w:tc>
        <w:tc>
          <w:tcPr>
            <w:tcW w:w="1417" w:type="dxa"/>
          </w:tcPr>
          <w:p w:rsidR="001E784B" w:rsidRDefault="001E784B" w:rsidP="003D4FF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26000001</w:t>
            </w:r>
          </w:p>
        </w:tc>
      </w:tr>
      <w:tr w:rsidR="001E784B" w:rsidTr="000A575A">
        <w:tc>
          <w:tcPr>
            <w:tcW w:w="3417" w:type="dxa"/>
          </w:tcPr>
          <w:p w:rsidR="001E784B" w:rsidRDefault="001E784B"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p>
        </w:tc>
        <w:tc>
          <w:tcPr>
            <w:tcW w:w="2220" w:type="dxa"/>
          </w:tcPr>
          <w:p w:rsidR="001E784B" w:rsidRDefault="001E784B"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电商</w:t>
            </w:r>
            <w:r>
              <w:rPr>
                <w:rFonts w:ascii="Verdana" w:hAnsi="Verdana" w:hint="eastAsia"/>
                <w:kern w:val="0"/>
                <w:sz w:val="18"/>
                <w:szCs w:val="18"/>
                <w:lang w:val="fr-FR"/>
              </w:rPr>
              <w:t>WAP</w:t>
            </w:r>
          </w:p>
        </w:tc>
        <w:tc>
          <w:tcPr>
            <w:tcW w:w="1134" w:type="dxa"/>
          </w:tcPr>
          <w:p w:rsidR="001E784B" w:rsidRDefault="001E784B" w:rsidP="003D4FF7">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26</w:t>
            </w:r>
          </w:p>
        </w:tc>
        <w:tc>
          <w:tcPr>
            <w:tcW w:w="1417" w:type="dxa"/>
          </w:tcPr>
          <w:p w:rsidR="001E784B" w:rsidRDefault="001E784B" w:rsidP="003D4FF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26000002</w:t>
            </w:r>
          </w:p>
        </w:tc>
      </w:tr>
      <w:tr w:rsidR="001E784B" w:rsidTr="000A575A">
        <w:tc>
          <w:tcPr>
            <w:tcW w:w="3417" w:type="dxa"/>
          </w:tcPr>
          <w:p w:rsidR="001E784B" w:rsidRDefault="001E784B"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p>
        </w:tc>
        <w:tc>
          <w:tcPr>
            <w:tcW w:w="2220" w:type="dxa"/>
          </w:tcPr>
          <w:p w:rsidR="001E784B" w:rsidRDefault="001E784B"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电商</w:t>
            </w:r>
            <w:r>
              <w:rPr>
                <w:rFonts w:ascii="Verdana" w:hAnsi="Verdana" w:hint="eastAsia"/>
                <w:kern w:val="0"/>
                <w:sz w:val="18"/>
                <w:szCs w:val="18"/>
                <w:lang w:val="fr-FR"/>
              </w:rPr>
              <w:t>WAP</w:t>
            </w:r>
            <w:r>
              <w:rPr>
                <w:rFonts w:ascii="Verdana" w:hAnsi="Verdana" w:hint="eastAsia"/>
                <w:kern w:val="0"/>
                <w:sz w:val="18"/>
                <w:szCs w:val="18"/>
                <w:lang w:val="fr-FR"/>
              </w:rPr>
              <w:t>短信登录</w:t>
            </w:r>
          </w:p>
        </w:tc>
        <w:tc>
          <w:tcPr>
            <w:tcW w:w="1134" w:type="dxa"/>
          </w:tcPr>
          <w:p w:rsidR="001E784B" w:rsidRDefault="001E784B" w:rsidP="003D4FF7">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26</w:t>
            </w:r>
          </w:p>
        </w:tc>
        <w:tc>
          <w:tcPr>
            <w:tcW w:w="1417" w:type="dxa"/>
          </w:tcPr>
          <w:p w:rsidR="001E784B" w:rsidRDefault="001E784B" w:rsidP="003D4FF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26000003</w:t>
            </w:r>
          </w:p>
        </w:tc>
      </w:tr>
      <w:tr w:rsidR="001E784B" w:rsidTr="000A575A">
        <w:tc>
          <w:tcPr>
            <w:tcW w:w="3417" w:type="dxa"/>
          </w:tcPr>
          <w:p w:rsidR="001E784B" w:rsidRDefault="001E784B" w:rsidP="00524890"/>
        </w:tc>
        <w:tc>
          <w:tcPr>
            <w:tcW w:w="2220" w:type="dxa"/>
          </w:tcPr>
          <w:p w:rsidR="001E784B" w:rsidRPr="00524890" w:rsidRDefault="001E784B"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电商微信</w:t>
            </w:r>
            <w:r>
              <w:rPr>
                <w:rFonts w:ascii="Verdana" w:hAnsi="Verdana" w:hint="eastAsia"/>
                <w:kern w:val="0"/>
                <w:sz w:val="18"/>
                <w:szCs w:val="18"/>
                <w:lang w:val="fr-FR"/>
              </w:rPr>
              <w:t>WAP</w:t>
            </w:r>
          </w:p>
        </w:tc>
        <w:tc>
          <w:tcPr>
            <w:tcW w:w="1134" w:type="dxa"/>
          </w:tcPr>
          <w:p w:rsidR="001E784B" w:rsidRDefault="001E784B"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26</w:t>
            </w:r>
          </w:p>
        </w:tc>
        <w:tc>
          <w:tcPr>
            <w:tcW w:w="1417" w:type="dxa"/>
          </w:tcPr>
          <w:p w:rsidR="001E784B" w:rsidRDefault="001E784B"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26000004</w:t>
            </w:r>
          </w:p>
        </w:tc>
      </w:tr>
      <w:tr w:rsidR="001E784B" w:rsidTr="000A575A">
        <w:tc>
          <w:tcPr>
            <w:tcW w:w="3417" w:type="dxa"/>
          </w:tcPr>
          <w:p w:rsidR="001E784B" w:rsidRDefault="001E784B" w:rsidP="00524890">
            <w:pPr>
              <w:rPr>
                <w:rFonts w:ascii="宋体" w:cs="宋体"/>
                <w:color w:val="000000"/>
                <w:kern w:val="0"/>
                <w:sz w:val="20"/>
                <w:szCs w:val="20"/>
              </w:rPr>
            </w:pPr>
            <w:r>
              <w:t>com.vmall.client</w:t>
            </w:r>
          </w:p>
        </w:tc>
        <w:tc>
          <w:tcPr>
            <w:tcW w:w="2220" w:type="dxa"/>
          </w:tcPr>
          <w:p w:rsidR="001E784B" w:rsidRDefault="001E784B"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sidRPr="00524890">
              <w:rPr>
                <w:rFonts w:ascii="Verdana" w:hAnsi="Verdana" w:hint="eastAsia"/>
                <w:kern w:val="0"/>
                <w:sz w:val="18"/>
                <w:szCs w:val="18"/>
                <w:lang w:val="fr-FR"/>
              </w:rPr>
              <w:t>华为商城客户端</w:t>
            </w:r>
          </w:p>
        </w:tc>
        <w:tc>
          <w:tcPr>
            <w:tcW w:w="1134" w:type="dxa"/>
          </w:tcPr>
          <w:p w:rsidR="001E784B" w:rsidRDefault="001E784B"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26</w:t>
            </w:r>
          </w:p>
        </w:tc>
        <w:tc>
          <w:tcPr>
            <w:tcW w:w="1417" w:type="dxa"/>
          </w:tcPr>
          <w:p w:rsidR="001E784B" w:rsidRDefault="001E784B"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26000005</w:t>
            </w:r>
          </w:p>
        </w:tc>
      </w:tr>
      <w:tr w:rsidR="001E784B" w:rsidTr="000A575A">
        <w:tc>
          <w:tcPr>
            <w:tcW w:w="3417" w:type="dxa"/>
          </w:tcPr>
          <w:p w:rsidR="001E784B" w:rsidRDefault="001E784B"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t>com.vmall.client</w:t>
            </w:r>
          </w:p>
        </w:tc>
        <w:tc>
          <w:tcPr>
            <w:tcW w:w="2220" w:type="dxa"/>
          </w:tcPr>
          <w:p w:rsidR="001E784B" w:rsidRDefault="001E784B"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sidRPr="00524890">
              <w:rPr>
                <w:rFonts w:ascii="Verdana" w:hAnsi="Verdana" w:hint="eastAsia"/>
                <w:kern w:val="0"/>
                <w:sz w:val="18"/>
                <w:szCs w:val="18"/>
                <w:lang w:val="fr-FR"/>
              </w:rPr>
              <w:t>华为商城</w:t>
            </w:r>
            <w:r>
              <w:rPr>
                <w:rFonts w:ascii="Verdana" w:hAnsi="Verdana" w:hint="eastAsia"/>
                <w:kern w:val="0"/>
                <w:sz w:val="18"/>
                <w:szCs w:val="18"/>
                <w:lang w:val="fr-FR"/>
              </w:rPr>
              <w:t>海外</w:t>
            </w:r>
            <w:r w:rsidRPr="00524890">
              <w:rPr>
                <w:rFonts w:ascii="Verdana" w:hAnsi="Verdana" w:hint="eastAsia"/>
                <w:kern w:val="0"/>
                <w:sz w:val="18"/>
                <w:szCs w:val="18"/>
                <w:lang w:val="fr-FR"/>
              </w:rPr>
              <w:t>客户端</w:t>
            </w:r>
          </w:p>
        </w:tc>
        <w:tc>
          <w:tcPr>
            <w:tcW w:w="1134" w:type="dxa"/>
          </w:tcPr>
          <w:p w:rsidR="001E784B" w:rsidRDefault="001E784B"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26</w:t>
            </w:r>
          </w:p>
        </w:tc>
        <w:tc>
          <w:tcPr>
            <w:tcW w:w="1417" w:type="dxa"/>
          </w:tcPr>
          <w:p w:rsidR="001E784B" w:rsidRDefault="001E784B" w:rsidP="00251269">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26000006</w:t>
            </w:r>
          </w:p>
        </w:tc>
      </w:tr>
      <w:tr w:rsidR="001E784B" w:rsidTr="000A575A">
        <w:tc>
          <w:tcPr>
            <w:tcW w:w="3417" w:type="dxa"/>
          </w:tcPr>
          <w:p w:rsidR="001E784B" w:rsidRDefault="001E784B"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p>
        </w:tc>
        <w:tc>
          <w:tcPr>
            <w:tcW w:w="2220" w:type="dxa"/>
          </w:tcPr>
          <w:p w:rsidR="001E784B" w:rsidRDefault="001E784B"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华为商城</w:t>
            </w:r>
            <w:r>
              <w:rPr>
                <w:rFonts w:ascii="Verdana" w:hAnsi="Verdana" w:hint="eastAsia"/>
                <w:kern w:val="0"/>
                <w:sz w:val="18"/>
                <w:szCs w:val="18"/>
                <w:lang w:val="fr-FR"/>
              </w:rPr>
              <w:t>E5 Portal</w:t>
            </w:r>
          </w:p>
        </w:tc>
        <w:tc>
          <w:tcPr>
            <w:tcW w:w="1134" w:type="dxa"/>
          </w:tcPr>
          <w:p w:rsidR="001E784B" w:rsidRDefault="001E784B"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26</w:t>
            </w:r>
          </w:p>
        </w:tc>
        <w:tc>
          <w:tcPr>
            <w:tcW w:w="1417" w:type="dxa"/>
          </w:tcPr>
          <w:p w:rsidR="001E784B" w:rsidRDefault="001E784B"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26000007</w:t>
            </w:r>
          </w:p>
        </w:tc>
      </w:tr>
      <w:tr w:rsidR="001E784B" w:rsidTr="000A575A">
        <w:tc>
          <w:tcPr>
            <w:tcW w:w="3417" w:type="dxa"/>
          </w:tcPr>
          <w:p w:rsidR="001E784B" w:rsidRDefault="001E784B"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p>
        </w:tc>
        <w:tc>
          <w:tcPr>
            <w:tcW w:w="2220" w:type="dxa"/>
          </w:tcPr>
          <w:p w:rsidR="001E784B" w:rsidRDefault="001E784B"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rPr>
              <w:t>马来</w:t>
            </w:r>
            <w:r>
              <w:rPr>
                <w:rFonts w:ascii="Verdana" w:hAnsi="Verdana" w:hint="eastAsia"/>
                <w:kern w:val="0"/>
                <w:sz w:val="18"/>
                <w:szCs w:val="18"/>
                <w:lang w:val="fr-FR"/>
              </w:rPr>
              <w:t>电商</w:t>
            </w:r>
            <w:r>
              <w:rPr>
                <w:rFonts w:ascii="Verdana" w:hAnsi="Verdana" w:hint="eastAsia"/>
                <w:kern w:val="0"/>
                <w:sz w:val="18"/>
                <w:szCs w:val="18"/>
                <w:lang w:val="fr-FR"/>
              </w:rPr>
              <w:t>Portal</w:t>
            </w:r>
          </w:p>
        </w:tc>
        <w:tc>
          <w:tcPr>
            <w:tcW w:w="1134" w:type="dxa"/>
          </w:tcPr>
          <w:p w:rsidR="001E784B" w:rsidRDefault="001E784B"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26</w:t>
            </w:r>
          </w:p>
        </w:tc>
        <w:tc>
          <w:tcPr>
            <w:tcW w:w="1417" w:type="dxa"/>
          </w:tcPr>
          <w:p w:rsidR="001E784B" w:rsidRDefault="001E784B" w:rsidP="00B57300">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26000008</w:t>
            </w:r>
          </w:p>
        </w:tc>
      </w:tr>
      <w:tr w:rsidR="001E784B" w:rsidTr="000A575A">
        <w:tc>
          <w:tcPr>
            <w:tcW w:w="3417" w:type="dxa"/>
          </w:tcPr>
          <w:p w:rsidR="001E784B" w:rsidRDefault="001E784B"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p>
        </w:tc>
        <w:tc>
          <w:tcPr>
            <w:tcW w:w="2220" w:type="dxa"/>
          </w:tcPr>
          <w:p w:rsidR="001E784B" w:rsidRDefault="001E784B"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rPr>
              <w:t>新加坡</w:t>
            </w:r>
            <w:r>
              <w:rPr>
                <w:rFonts w:ascii="Verdana" w:hAnsi="Verdana" w:hint="eastAsia"/>
                <w:kern w:val="0"/>
                <w:sz w:val="18"/>
                <w:szCs w:val="18"/>
                <w:lang w:val="fr-FR"/>
              </w:rPr>
              <w:t>电商</w:t>
            </w:r>
            <w:r>
              <w:rPr>
                <w:rFonts w:ascii="Verdana" w:hAnsi="Verdana" w:hint="eastAsia"/>
                <w:kern w:val="0"/>
                <w:sz w:val="18"/>
                <w:szCs w:val="18"/>
                <w:lang w:val="fr-FR"/>
              </w:rPr>
              <w:t>Portal</w:t>
            </w:r>
          </w:p>
        </w:tc>
        <w:tc>
          <w:tcPr>
            <w:tcW w:w="1134" w:type="dxa"/>
          </w:tcPr>
          <w:p w:rsidR="001E784B" w:rsidRDefault="001E784B"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26</w:t>
            </w:r>
          </w:p>
        </w:tc>
        <w:tc>
          <w:tcPr>
            <w:tcW w:w="1417" w:type="dxa"/>
          </w:tcPr>
          <w:p w:rsidR="001E784B" w:rsidRDefault="001E784B"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26000009</w:t>
            </w:r>
          </w:p>
        </w:tc>
      </w:tr>
      <w:tr w:rsidR="001E784B" w:rsidTr="000A575A">
        <w:tc>
          <w:tcPr>
            <w:tcW w:w="3417" w:type="dxa"/>
          </w:tcPr>
          <w:p w:rsidR="001E784B" w:rsidRDefault="001E784B"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Arial" w:hAnsi="Arial" w:cs="Arial"/>
                <w:sz w:val="20"/>
                <w:szCs w:val="20"/>
              </w:rPr>
              <w:t>com.vmall.globalclient</w:t>
            </w:r>
          </w:p>
        </w:tc>
        <w:tc>
          <w:tcPr>
            <w:tcW w:w="2220" w:type="dxa"/>
          </w:tcPr>
          <w:p w:rsidR="001E784B" w:rsidRDefault="001E784B" w:rsidP="00737071">
            <w:pPr>
              <w:tabs>
                <w:tab w:val="left" w:pos="-720"/>
                <w:tab w:val="left" w:pos="0"/>
                <w:tab w:val="left" w:pos="720"/>
                <w:tab w:val="left" w:pos="1440"/>
                <w:tab w:val="left" w:pos="2970"/>
                <w:tab w:val="left" w:pos="3600"/>
                <w:tab w:val="left" w:pos="4320"/>
              </w:tabs>
              <w:jc w:val="left"/>
              <w:rPr>
                <w:rFonts w:ascii="Verdana" w:hAnsi="Verdana" w:cs="Verdana"/>
                <w:sz w:val="18"/>
                <w:szCs w:val="18"/>
                <w:lang w:val="fr-FR"/>
              </w:rPr>
            </w:pPr>
            <w:r w:rsidRPr="00524890">
              <w:rPr>
                <w:rFonts w:ascii="Verdana" w:hAnsi="Verdana" w:hint="eastAsia"/>
                <w:kern w:val="0"/>
                <w:sz w:val="18"/>
                <w:szCs w:val="18"/>
                <w:lang w:val="fr-FR"/>
              </w:rPr>
              <w:t>华为商城</w:t>
            </w:r>
            <w:r>
              <w:rPr>
                <w:rFonts w:ascii="Verdana" w:hAnsi="Verdana" w:hint="eastAsia"/>
                <w:kern w:val="0"/>
                <w:sz w:val="18"/>
                <w:szCs w:val="18"/>
              </w:rPr>
              <w:t>国际版</w:t>
            </w:r>
            <w:r w:rsidRPr="00524890">
              <w:rPr>
                <w:rFonts w:ascii="Verdana" w:hAnsi="Verdana" w:hint="eastAsia"/>
                <w:kern w:val="0"/>
                <w:sz w:val="18"/>
                <w:szCs w:val="18"/>
                <w:lang w:val="fr-FR"/>
              </w:rPr>
              <w:t>客户端</w:t>
            </w:r>
          </w:p>
        </w:tc>
        <w:tc>
          <w:tcPr>
            <w:tcW w:w="1134" w:type="dxa"/>
          </w:tcPr>
          <w:p w:rsidR="001E784B" w:rsidRDefault="001E784B"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26</w:t>
            </w:r>
          </w:p>
        </w:tc>
        <w:tc>
          <w:tcPr>
            <w:tcW w:w="1417" w:type="dxa"/>
          </w:tcPr>
          <w:p w:rsidR="001E784B" w:rsidRDefault="001E784B"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26000010</w:t>
            </w:r>
          </w:p>
        </w:tc>
      </w:tr>
      <w:tr w:rsidR="001E784B" w:rsidTr="000A575A">
        <w:tc>
          <w:tcPr>
            <w:tcW w:w="3417" w:type="dxa"/>
          </w:tcPr>
          <w:p w:rsidR="001E784B" w:rsidRDefault="001E784B"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p>
        </w:tc>
        <w:tc>
          <w:tcPr>
            <w:tcW w:w="2220" w:type="dxa"/>
          </w:tcPr>
          <w:p w:rsidR="001E784B" w:rsidRDefault="001E784B"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cs="Verdana" w:hint="eastAsia"/>
                <w:sz w:val="18"/>
                <w:szCs w:val="18"/>
                <w:lang w:val="fr-FR"/>
              </w:rPr>
              <w:t>菲律宾商城</w:t>
            </w:r>
            <w:r>
              <w:rPr>
                <w:rFonts w:ascii="Verdana" w:hAnsi="Verdana" w:cs="Verdana"/>
                <w:sz w:val="18"/>
                <w:szCs w:val="18"/>
                <w:lang w:val="fr-FR"/>
              </w:rPr>
              <w:t>Portal</w:t>
            </w:r>
          </w:p>
        </w:tc>
        <w:tc>
          <w:tcPr>
            <w:tcW w:w="1134" w:type="dxa"/>
          </w:tcPr>
          <w:p w:rsidR="001E784B" w:rsidRDefault="001E784B"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26</w:t>
            </w:r>
          </w:p>
        </w:tc>
        <w:tc>
          <w:tcPr>
            <w:tcW w:w="1417" w:type="dxa"/>
          </w:tcPr>
          <w:p w:rsidR="001E784B" w:rsidRDefault="001E784B"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26000100</w:t>
            </w:r>
          </w:p>
        </w:tc>
      </w:tr>
      <w:tr w:rsidR="001E784B" w:rsidTr="000A575A">
        <w:tc>
          <w:tcPr>
            <w:tcW w:w="3417" w:type="dxa"/>
          </w:tcPr>
          <w:p w:rsidR="001E784B" w:rsidRDefault="001E784B"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p>
        </w:tc>
        <w:tc>
          <w:tcPr>
            <w:tcW w:w="2220" w:type="dxa"/>
          </w:tcPr>
          <w:p w:rsidR="001E784B" w:rsidRDefault="001E784B"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cs="Verdana" w:hint="eastAsia"/>
                <w:sz w:val="18"/>
                <w:szCs w:val="18"/>
              </w:rPr>
              <w:t>印尼</w:t>
            </w:r>
            <w:r>
              <w:rPr>
                <w:rFonts w:ascii="Verdana" w:hAnsi="Verdana" w:cs="Verdana" w:hint="eastAsia"/>
                <w:sz w:val="18"/>
                <w:szCs w:val="18"/>
                <w:lang w:val="fr-FR"/>
              </w:rPr>
              <w:t>商城</w:t>
            </w:r>
            <w:r>
              <w:rPr>
                <w:rFonts w:ascii="Verdana" w:hAnsi="Verdana" w:cs="Verdana"/>
                <w:sz w:val="18"/>
                <w:szCs w:val="18"/>
                <w:lang w:val="fr-FR"/>
              </w:rPr>
              <w:t>Portal</w:t>
            </w:r>
          </w:p>
        </w:tc>
        <w:tc>
          <w:tcPr>
            <w:tcW w:w="1134" w:type="dxa"/>
          </w:tcPr>
          <w:p w:rsidR="001E784B" w:rsidRDefault="001E784B"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26</w:t>
            </w:r>
          </w:p>
        </w:tc>
        <w:tc>
          <w:tcPr>
            <w:tcW w:w="1417" w:type="dxa"/>
          </w:tcPr>
          <w:p w:rsidR="001E784B" w:rsidRDefault="001E784B" w:rsidP="000657B6">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26000101</w:t>
            </w:r>
          </w:p>
        </w:tc>
      </w:tr>
      <w:tr w:rsidR="001E784B" w:rsidTr="000A575A">
        <w:tc>
          <w:tcPr>
            <w:tcW w:w="3417" w:type="dxa"/>
          </w:tcPr>
          <w:p w:rsidR="001E784B" w:rsidRDefault="001E784B"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p>
        </w:tc>
        <w:tc>
          <w:tcPr>
            <w:tcW w:w="2220" w:type="dxa"/>
          </w:tcPr>
          <w:p w:rsidR="001E784B" w:rsidRDefault="001E784B"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cs="Verdana" w:hint="eastAsia"/>
                <w:sz w:val="18"/>
                <w:szCs w:val="18"/>
              </w:rPr>
              <w:t>墨西哥</w:t>
            </w:r>
            <w:r>
              <w:rPr>
                <w:rFonts w:ascii="Verdana" w:hAnsi="Verdana" w:cs="Verdana" w:hint="eastAsia"/>
                <w:sz w:val="18"/>
                <w:szCs w:val="18"/>
                <w:lang w:val="fr-FR"/>
              </w:rPr>
              <w:t>商城</w:t>
            </w:r>
            <w:r>
              <w:rPr>
                <w:rFonts w:ascii="Verdana" w:hAnsi="Verdana" w:cs="Verdana"/>
                <w:sz w:val="18"/>
                <w:szCs w:val="18"/>
                <w:lang w:val="fr-FR"/>
              </w:rPr>
              <w:t>Portal</w:t>
            </w:r>
          </w:p>
        </w:tc>
        <w:tc>
          <w:tcPr>
            <w:tcW w:w="1134" w:type="dxa"/>
          </w:tcPr>
          <w:p w:rsidR="001E784B" w:rsidRDefault="001E784B"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26</w:t>
            </w:r>
          </w:p>
        </w:tc>
        <w:tc>
          <w:tcPr>
            <w:tcW w:w="1417" w:type="dxa"/>
          </w:tcPr>
          <w:p w:rsidR="001E784B" w:rsidRDefault="001E784B" w:rsidP="000657B6">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26000102</w:t>
            </w:r>
          </w:p>
        </w:tc>
      </w:tr>
      <w:tr w:rsidR="001E784B" w:rsidTr="000A575A">
        <w:tc>
          <w:tcPr>
            <w:tcW w:w="3417" w:type="dxa"/>
          </w:tcPr>
          <w:p w:rsidR="001E784B" w:rsidRDefault="001E784B"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p>
        </w:tc>
        <w:tc>
          <w:tcPr>
            <w:tcW w:w="2220" w:type="dxa"/>
          </w:tcPr>
          <w:p w:rsidR="001E784B" w:rsidRPr="001C027F" w:rsidRDefault="001E784B"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rPr>
            </w:pPr>
            <w:r>
              <w:rPr>
                <w:rFonts w:ascii="Verdana" w:hAnsi="Verdana" w:hint="eastAsia"/>
                <w:kern w:val="0"/>
                <w:sz w:val="18"/>
                <w:szCs w:val="18"/>
                <w:lang w:val="fr-FR"/>
              </w:rPr>
              <w:t>泰国商城</w:t>
            </w:r>
            <w:r>
              <w:rPr>
                <w:rFonts w:ascii="Verdana" w:hAnsi="Verdana"/>
                <w:kern w:val="0"/>
                <w:sz w:val="18"/>
                <w:szCs w:val="18"/>
              </w:rPr>
              <w:t>Portal</w:t>
            </w:r>
          </w:p>
        </w:tc>
        <w:tc>
          <w:tcPr>
            <w:tcW w:w="1134" w:type="dxa"/>
          </w:tcPr>
          <w:p w:rsidR="001E784B" w:rsidRDefault="001E784B"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26</w:t>
            </w:r>
          </w:p>
        </w:tc>
        <w:tc>
          <w:tcPr>
            <w:tcW w:w="1417" w:type="dxa"/>
          </w:tcPr>
          <w:p w:rsidR="001E784B" w:rsidRDefault="001E784B" w:rsidP="001C027F">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2600010</w:t>
            </w:r>
            <w:r>
              <w:rPr>
                <w:rFonts w:ascii="Arial" w:hAnsi="Arial" w:cs="Arial"/>
                <w:sz w:val="18"/>
                <w:szCs w:val="18"/>
                <w:lang w:val="fr-FR"/>
              </w:rPr>
              <w:t>3</w:t>
            </w:r>
          </w:p>
        </w:tc>
      </w:tr>
      <w:tr w:rsidR="001E784B" w:rsidTr="000A575A">
        <w:tc>
          <w:tcPr>
            <w:tcW w:w="3417" w:type="dxa"/>
          </w:tcPr>
          <w:p w:rsidR="001E784B" w:rsidRDefault="001E784B"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p>
        </w:tc>
        <w:tc>
          <w:tcPr>
            <w:tcW w:w="2220" w:type="dxa"/>
          </w:tcPr>
          <w:p w:rsidR="001E784B" w:rsidRDefault="001E784B"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印度商城</w:t>
            </w:r>
            <w:r>
              <w:rPr>
                <w:rFonts w:ascii="Verdana" w:hAnsi="Verdana"/>
                <w:kern w:val="0"/>
                <w:sz w:val="18"/>
                <w:szCs w:val="18"/>
              </w:rPr>
              <w:t>Portal</w:t>
            </w:r>
          </w:p>
        </w:tc>
        <w:tc>
          <w:tcPr>
            <w:tcW w:w="1134" w:type="dxa"/>
          </w:tcPr>
          <w:p w:rsidR="001E784B" w:rsidRDefault="001E784B"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26</w:t>
            </w:r>
          </w:p>
        </w:tc>
        <w:tc>
          <w:tcPr>
            <w:tcW w:w="1417" w:type="dxa"/>
          </w:tcPr>
          <w:p w:rsidR="001E784B" w:rsidRDefault="001E784B" w:rsidP="001C027F">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2600010</w:t>
            </w:r>
            <w:r>
              <w:rPr>
                <w:rFonts w:ascii="Arial" w:hAnsi="Arial" w:cs="Arial"/>
                <w:sz w:val="18"/>
                <w:szCs w:val="18"/>
                <w:lang w:val="fr-FR"/>
              </w:rPr>
              <w:t>4</w:t>
            </w:r>
          </w:p>
        </w:tc>
      </w:tr>
      <w:tr w:rsidR="001E784B" w:rsidTr="000A575A">
        <w:tc>
          <w:tcPr>
            <w:tcW w:w="3417" w:type="dxa"/>
          </w:tcPr>
          <w:p w:rsidR="001E784B" w:rsidRDefault="001E784B"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p>
        </w:tc>
        <w:tc>
          <w:tcPr>
            <w:tcW w:w="2220" w:type="dxa"/>
          </w:tcPr>
          <w:p w:rsidR="001E784B" w:rsidRDefault="001E784B"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澳大利亚商城</w:t>
            </w:r>
            <w:r>
              <w:rPr>
                <w:rFonts w:ascii="Verdana" w:hAnsi="Verdana"/>
                <w:kern w:val="0"/>
                <w:sz w:val="18"/>
                <w:szCs w:val="18"/>
              </w:rPr>
              <w:t>Portal</w:t>
            </w:r>
          </w:p>
        </w:tc>
        <w:tc>
          <w:tcPr>
            <w:tcW w:w="1134" w:type="dxa"/>
          </w:tcPr>
          <w:p w:rsidR="001E784B" w:rsidRDefault="001E784B"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26</w:t>
            </w:r>
          </w:p>
        </w:tc>
        <w:tc>
          <w:tcPr>
            <w:tcW w:w="1417" w:type="dxa"/>
          </w:tcPr>
          <w:p w:rsidR="001E784B" w:rsidRDefault="001E784B" w:rsidP="001C027F">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26000105</w:t>
            </w:r>
          </w:p>
        </w:tc>
      </w:tr>
      <w:tr w:rsidR="001E784B" w:rsidTr="000A575A">
        <w:tc>
          <w:tcPr>
            <w:tcW w:w="3417" w:type="dxa"/>
          </w:tcPr>
          <w:p w:rsidR="001E784B" w:rsidRDefault="001E784B"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p>
        </w:tc>
        <w:tc>
          <w:tcPr>
            <w:tcW w:w="2220" w:type="dxa"/>
          </w:tcPr>
          <w:p w:rsidR="001E784B" w:rsidRDefault="001E784B"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土耳其商城</w:t>
            </w:r>
            <w:r>
              <w:rPr>
                <w:rFonts w:ascii="Verdana" w:hAnsi="Verdana"/>
                <w:kern w:val="0"/>
                <w:sz w:val="18"/>
                <w:szCs w:val="18"/>
              </w:rPr>
              <w:t>Portal</w:t>
            </w:r>
          </w:p>
        </w:tc>
        <w:tc>
          <w:tcPr>
            <w:tcW w:w="1134" w:type="dxa"/>
          </w:tcPr>
          <w:p w:rsidR="001E784B" w:rsidRDefault="001E784B"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26</w:t>
            </w:r>
          </w:p>
        </w:tc>
        <w:tc>
          <w:tcPr>
            <w:tcW w:w="1417" w:type="dxa"/>
          </w:tcPr>
          <w:p w:rsidR="001E784B" w:rsidRDefault="001E784B" w:rsidP="001C027F">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26000106</w:t>
            </w:r>
          </w:p>
        </w:tc>
      </w:tr>
      <w:tr w:rsidR="00AA53FD" w:rsidTr="000A575A">
        <w:trPr>
          <w:ins w:id="1040" w:author="x00116998" w:date="2015-01-12T15:21:00Z"/>
        </w:trPr>
        <w:tc>
          <w:tcPr>
            <w:tcW w:w="3417" w:type="dxa"/>
          </w:tcPr>
          <w:p w:rsidR="00AA53FD" w:rsidRDefault="00AA53FD" w:rsidP="004910C8">
            <w:pPr>
              <w:tabs>
                <w:tab w:val="left" w:pos="-720"/>
                <w:tab w:val="left" w:pos="0"/>
                <w:tab w:val="left" w:pos="720"/>
                <w:tab w:val="left" w:pos="1440"/>
                <w:tab w:val="left" w:pos="2970"/>
                <w:tab w:val="left" w:pos="3600"/>
                <w:tab w:val="left" w:pos="4320"/>
              </w:tabs>
              <w:jc w:val="left"/>
              <w:rPr>
                <w:ins w:id="1041" w:author="x00116998" w:date="2015-01-12T15:21:00Z"/>
                <w:rFonts w:ascii="宋体" w:cs="宋体"/>
                <w:color w:val="000000"/>
                <w:kern w:val="0"/>
                <w:sz w:val="20"/>
                <w:szCs w:val="20"/>
              </w:rPr>
            </w:pPr>
          </w:p>
        </w:tc>
        <w:tc>
          <w:tcPr>
            <w:tcW w:w="2220" w:type="dxa"/>
          </w:tcPr>
          <w:p w:rsidR="00AA53FD" w:rsidRDefault="00AA53FD" w:rsidP="00AA53FD">
            <w:pPr>
              <w:tabs>
                <w:tab w:val="left" w:pos="-720"/>
                <w:tab w:val="left" w:pos="0"/>
                <w:tab w:val="left" w:pos="720"/>
                <w:tab w:val="left" w:pos="1440"/>
                <w:tab w:val="left" w:pos="2970"/>
                <w:tab w:val="left" w:pos="3600"/>
                <w:tab w:val="left" w:pos="4320"/>
              </w:tabs>
              <w:jc w:val="left"/>
              <w:rPr>
                <w:ins w:id="1042" w:author="x00116998" w:date="2015-01-12T15:21:00Z"/>
                <w:rFonts w:ascii="Verdana" w:hAnsi="Verdana"/>
                <w:kern w:val="0"/>
                <w:sz w:val="18"/>
                <w:szCs w:val="18"/>
                <w:lang w:val="fr-FR"/>
              </w:rPr>
            </w:pPr>
            <w:ins w:id="1043" w:author="x00116998" w:date="2015-01-12T15:21:00Z">
              <w:r>
                <w:rPr>
                  <w:rFonts w:ascii="Verdana" w:hAnsi="Verdana" w:hint="eastAsia"/>
                  <w:kern w:val="0"/>
                  <w:sz w:val="18"/>
                  <w:szCs w:val="18"/>
                  <w:lang w:val="fr-FR"/>
                </w:rPr>
                <w:t>香港商城</w:t>
              </w:r>
              <w:r>
                <w:rPr>
                  <w:rFonts w:ascii="Verdana" w:hAnsi="Verdana"/>
                  <w:kern w:val="0"/>
                  <w:sz w:val="18"/>
                  <w:szCs w:val="18"/>
                </w:rPr>
                <w:t>Portal</w:t>
              </w:r>
            </w:ins>
          </w:p>
        </w:tc>
        <w:tc>
          <w:tcPr>
            <w:tcW w:w="1134" w:type="dxa"/>
          </w:tcPr>
          <w:p w:rsidR="00AA53FD" w:rsidRDefault="00AA53FD" w:rsidP="00A633AB">
            <w:pPr>
              <w:tabs>
                <w:tab w:val="left" w:pos="-720"/>
                <w:tab w:val="left" w:pos="0"/>
                <w:tab w:val="left" w:pos="720"/>
                <w:tab w:val="left" w:pos="1440"/>
                <w:tab w:val="left" w:pos="2970"/>
                <w:tab w:val="left" w:pos="3600"/>
                <w:tab w:val="left" w:pos="4320"/>
              </w:tabs>
              <w:jc w:val="left"/>
              <w:rPr>
                <w:ins w:id="1044" w:author="x00116998" w:date="2015-01-12T15:21:00Z"/>
                <w:rFonts w:ascii="Arial" w:hAnsi="Arial" w:cs="Arial"/>
                <w:sz w:val="18"/>
                <w:szCs w:val="18"/>
              </w:rPr>
            </w:pPr>
            <w:ins w:id="1045" w:author="x00116998" w:date="2015-01-12T15:21:00Z">
              <w:r>
                <w:rPr>
                  <w:rFonts w:ascii="Arial" w:hAnsi="Arial" w:cs="Arial" w:hint="eastAsia"/>
                  <w:sz w:val="18"/>
                  <w:szCs w:val="18"/>
                </w:rPr>
                <w:t>26</w:t>
              </w:r>
            </w:ins>
          </w:p>
        </w:tc>
        <w:tc>
          <w:tcPr>
            <w:tcW w:w="1417" w:type="dxa"/>
          </w:tcPr>
          <w:p w:rsidR="00AA53FD" w:rsidRDefault="00AA53FD" w:rsidP="00AA53FD">
            <w:pPr>
              <w:tabs>
                <w:tab w:val="left" w:pos="-720"/>
                <w:tab w:val="left" w:pos="0"/>
                <w:tab w:val="left" w:pos="720"/>
                <w:tab w:val="left" w:pos="1440"/>
                <w:tab w:val="left" w:pos="2970"/>
                <w:tab w:val="left" w:pos="3600"/>
                <w:tab w:val="left" w:pos="4320"/>
              </w:tabs>
              <w:jc w:val="left"/>
              <w:rPr>
                <w:ins w:id="1046" w:author="x00116998" w:date="2015-01-12T15:21:00Z"/>
                <w:rFonts w:ascii="Arial" w:hAnsi="Arial" w:cs="Arial"/>
                <w:sz w:val="18"/>
                <w:szCs w:val="18"/>
                <w:lang w:val="fr-FR"/>
              </w:rPr>
            </w:pPr>
            <w:ins w:id="1047" w:author="x00116998" w:date="2015-01-12T15:21:00Z">
              <w:r>
                <w:rPr>
                  <w:rFonts w:ascii="Arial" w:hAnsi="Arial" w:cs="Arial" w:hint="eastAsia"/>
                  <w:sz w:val="18"/>
                  <w:szCs w:val="18"/>
                  <w:lang w:val="fr-FR"/>
                </w:rPr>
                <w:t>26000107</w:t>
              </w:r>
            </w:ins>
          </w:p>
        </w:tc>
      </w:tr>
      <w:tr w:rsidR="00AA53FD" w:rsidTr="000A575A">
        <w:trPr>
          <w:ins w:id="1048" w:author="x00116998" w:date="2015-01-12T15:21:00Z"/>
        </w:trPr>
        <w:tc>
          <w:tcPr>
            <w:tcW w:w="3417" w:type="dxa"/>
          </w:tcPr>
          <w:p w:rsidR="00AA53FD" w:rsidRDefault="00AA53FD" w:rsidP="004910C8">
            <w:pPr>
              <w:tabs>
                <w:tab w:val="left" w:pos="-720"/>
                <w:tab w:val="left" w:pos="0"/>
                <w:tab w:val="left" w:pos="720"/>
                <w:tab w:val="left" w:pos="1440"/>
                <w:tab w:val="left" w:pos="2970"/>
                <w:tab w:val="left" w:pos="3600"/>
                <w:tab w:val="left" w:pos="4320"/>
              </w:tabs>
              <w:jc w:val="left"/>
              <w:rPr>
                <w:ins w:id="1049" w:author="x00116998" w:date="2015-01-12T15:21:00Z"/>
                <w:rFonts w:ascii="宋体" w:cs="宋体"/>
                <w:color w:val="000000"/>
                <w:kern w:val="0"/>
                <w:sz w:val="20"/>
                <w:szCs w:val="20"/>
              </w:rPr>
            </w:pPr>
          </w:p>
        </w:tc>
        <w:tc>
          <w:tcPr>
            <w:tcW w:w="2220" w:type="dxa"/>
          </w:tcPr>
          <w:p w:rsidR="00AA53FD" w:rsidRDefault="00AA53FD" w:rsidP="00737071">
            <w:pPr>
              <w:tabs>
                <w:tab w:val="left" w:pos="-720"/>
                <w:tab w:val="left" w:pos="0"/>
                <w:tab w:val="left" w:pos="720"/>
                <w:tab w:val="left" w:pos="1440"/>
                <w:tab w:val="left" w:pos="2970"/>
                <w:tab w:val="left" w:pos="3600"/>
                <w:tab w:val="left" w:pos="4320"/>
              </w:tabs>
              <w:jc w:val="left"/>
              <w:rPr>
                <w:ins w:id="1050" w:author="x00116998" w:date="2015-01-12T15:21:00Z"/>
                <w:rFonts w:ascii="Verdana" w:hAnsi="Verdana"/>
                <w:kern w:val="0"/>
                <w:sz w:val="18"/>
                <w:szCs w:val="18"/>
                <w:lang w:val="fr-FR"/>
              </w:rPr>
            </w:pPr>
            <w:ins w:id="1051" w:author="x00116998" w:date="2015-01-12T15:21:00Z">
              <w:r>
                <w:rPr>
                  <w:rFonts w:ascii="Verdana" w:hAnsi="Verdana" w:hint="eastAsia"/>
                  <w:kern w:val="0"/>
                  <w:sz w:val="18"/>
                  <w:szCs w:val="18"/>
                  <w:lang w:val="fr-FR"/>
                </w:rPr>
                <w:t>俄罗斯商城</w:t>
              </w:r>
              <w:r>
                <w:rPr>
                  <w:rFonts w:ascii="Verdana" w:hAnsi="Verdana"/>
                  <w:kern w:val="0"/>
                  <w:sz w:val="18"/>
                  <w:szCs w:val="18"/>
                </w:rPr>
                <w:t>Portal</w:t>
              </w:r>
            </w:ins>
          </w:p>
        </w:tc>
        <w:tc>
          <w:tcPr>
            <w:tcW w:w="1134" w:type="dxa"/>
          </w:tcPr>
          <w:p w:rsidR="00AA53FD" w:rsidRDefault="00AA53FD" w:rsidP="00A633AB">
            <w:pPr>
              <w:tabs>
                <w:tab w:val="left" w:pos="-720"/>
                <w:tab w:val="left" w:pos="0"/>
                <w:tab w:val="left" w:pos="720"/>
                <w:tab w:val="left" w:pos="1440"/>
                <w:tab w:val="left" w:pos="2970"/>
                <w:tab w:val="left" w:pos="3600"/>
                <w:tab w:val="left" w:pos="4320"/>
              </w:tabs>
              <w:jc w:val="left"/>
              <w:rPr>
                <w:ins w:id="1052" w:author="x00116998" w:date="2015-01-12T15:21:00Z"/>
                <w:rFonts w:ascii="Arial" w:hAnsi="Arial" w:cs="Arial"/>
                <w:sz w:val="18"/>
                <w:szCs w:val="18"/>
              </w:rPr>
            </w:pPr>
            <w:ins w:id="1053" w:author="x00116998" w:date="2015-01-12T15:21:00Z">
              <w:r>
                <w:rPr>
                  <w:rFonts w:ascii="Arial" w:hAnsi="Arial" w:cs="Arial" w:hint="eastAsia"/>
                  <w:sz w:val="18"/>
                  <w:szCs w:val="18"/>
                </w:rPr>
                <w:t>26</w:t>
              </w:r>
            </w:ins>
          </w:p>
        </w:tc>
        <w:tc>
          <w:tcPr>
            <w:tcW w:w="1417" w:type="dxa"/>
          </w:tcPr>
          <w:p w:rsidR="00AA53FD" w:rsidRDefault="00AA53FD" w:rsidP="00AA53FD">
            <w:pPr>
              <w:tabs>
                <w:tab w:val="left" w:pos="-720"/>
                <w:tab w:val="left" w:pos="0"/>
                <w:tab w:val="left" w:pos="720"/>
                <w:tab w:val="left" w:pos="1440"/>
                <w:tab w:val="left" w:pos="2970"/>
                <w:tab w:val="left" w:pos="3600"/>
                <w:tab w:val="left" w:pos="4320"/>
              </w:tabs>
              <w:jc w:val="left"/>
              <w:rPr>
                <w:ins w:id="1054" w:author="x00116998" w:date="2015-01-12T15:21:00Z"/>
                <w:rFonts w:ascii="Arial" w:hAnsi="Arial" w:cs="Arial"/>
                <w:sz w:val="18"/>
                <w:szCs w:val="18"/>
                <w:lang w:val="fr-FR"/>
              </w:rPr>
            </w:pPr>
            <w:ins w:id="1055" w:author="x00116998" w:date="2015-01-12T15:21:00Z">
              <w:r>
                <w:rPr>
                  <w:rFonts w:ascii="Arial" w:hAnsi="Arial" w:cs="Arial" w:hint="eastAsia"/>
                  <w:sz w:val="18"/>
                  <w:szCs w:val="18"/>
                  <w:lang w:val="fr-FR"/>
                </w:rPr>
                <w:t>26000108</w:t>
              </w:r>
            </w:ins>
          </w:p>
        </w:tc>
      </w:tr>
      <w:tr w:rsidR="00AA53FD" w:rsidTr="000A575A">
        <w:tc>
          <w:tcPr>
            <w:tcW w:w="3417" w:type="dxa"/>
          </w:tcPr>
          <w:p w:rsidR="00AA53FD" w:rsidRDefault="00AA53FD"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暂无</w:t>
            </w:r>
          </w:p>
        </w:tc>
        <w:tc>
          <w:tcPr>
            <w:tcW w:w="2220" w:type="dxa"/>
          </w:tcPr>
          <w:p w:rsidR="00AA53FD" w:rsidRDefault="00AA53F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终端官网</w:t>
            </w:r>
          </w:p>
        </w:tc>
        <w:tc>
          <w:tcPr>
            <w:tcW w:w="1134" w:type="dxa"/>
          </w:tcPr>
          <w:p w:rsidR="00AA53FD" w:rsidRDefault="00AA53FD"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27</w:t>
            </w:r>
          </w:p>
        </w:tc>
        <w:tc>
          <w:tcPr>
            <w:tcW w:w="1417" w:type="dxa"/>
          </w:tcPr>
          <w:p w:rsidR="00AA53FD" w:rsidRDefault="00AA53F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27000000</w:t>
            </w:r>
          </w:p>
        </w:tc>
      </w:tr>
      <w:tr w:rsidR="00AA53FD" w:rsidTr="000A575A">
        <w:tc>
          <w:tcPr>
            <w:tcW w:w="3417" w:type="dxa"/>
          </w:tcPr>
          <w:p w:rsidR="00AA53FD" w:rsidRDefault="00AA53FD"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p>
        </w:tc>
        <w:tc>
          <w:tcPr>
            <w:tcW w:w="2220" w:type="dxa"/>
          </w:tcPr>
          <w:p w:rsidR="00AA53FD" w:rsidRDefault="00AA53F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开放平台</w:t>
            </w:r>
          </w:p>
        </w:tc>
        <w:tc>
          <w:tcPr>
            <w:tcW w:w="1134" w:type="dxa"/>
          </w:tcPr>
          <w:p w:rsidR="00AA53FD" w:rsidRDefault="00AA53FD"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28</w:t>
            </w:r>
          </w:p>
        </w:tc>
        <w:tc>
          <w:tcPr>
            <w:tcW w:w="1417" w:type="dxa"/>
          </w:tcPr>
          <w:p w:rsidR="00AA53FD" w:rsidRDefault="00AA53F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28000000</w:t>
            </w:r>
          </w:p>
        </w:tc>
      </w:tr>
      <w:tr w:rsidR="00AA53FD" w:rsidTr="000A575A">
        <w:tc>
          <w:tcPr>
            <w:tcW w:w="3417" w:type="dxa"/>
          </w:tcPr>
          <w:p w:rsidR="00AA53FD" w:rsidRDefault="00AA53FD"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t>com.huawei.vsim</w:t>
            </w:r>
          </w:p>
        </w:tc>
        <w:tc>
          <w:tcPr>
            <w:tcW w:w="2220" w:type="dxa"/>
          </w:tcPr>
          <w:p w:rsidR="00AA53FD" w:rsidRDefault="00AA53F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sidRPr="00900EEF">
              <w:rPr>
                <w:rFonts w:ascii="Verdana" w:hAnsi="Verdana" w:hint="eastAsia"/>
                <w:kern w:val="0"/>
                <w:sz w:val="18"/>
                <w:szCs w:val="18"/>
                <w:lang w:val="fr-FR"/>
              </w:rPr>
              <w:t>天际通</w:t>
            </w:r>
            <w:r>
              <w:rPr>
                <w:rFonts w:ascii="Verdana" w:hAnsi="Verdana" w:hint="eastAsia"/>
                <w:kern w:val="0"/>
                <w:sz w:val="18"/>
                <w:szCs w:val="18"/>
                <w:lang w:val="fr-FR"/>
              </w:rPr>
              <w:t>手机版</w:t>
            </w:r>
          </w:p>
        </w:tc>
        <w:tc>
          <w:tcPr>
            <w:tcW w:w="1134" w:type="dxa"/>
          </w:tcPr>
          <w:p w:rsidR="00AA53FD" w:rsidRDefault="00AA53FD"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29</w:t>
            </w:r>
          </w:p>
        </w:tc>
        <w:tc>
          <w:tcPr>
            <w:tcW w:w="1417" w:type="dxa"/>
          </w:tcPr>
          <w:p w:rsidR="00AA53FD" w:rsidRDefault="00AA53F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29000000</w:t>
            </w:r>
          </w:p>
        </w:tc>
      </w:tr>
      <w:tr w:rsidR="00AA53FD" w:rsidTr="000A575A">
        <w:tc>
          <w:tcPr>
            <w:tcW w:w="3417" w:type="dxa"/>
          </w:tcPr>
          <w:p w:rsidR="00AA53FD" w:rsidRDefault="00AA53FD"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t>com.huawei.vsim</w:t>
            </w:r>
            <w:r>
              <w:rPr>
                <w:rFonts w:hint="eastAsia"/>
              </w:rPr>
              <w:t>mbb</w:t>
            </w:r>
          </w:p>
        </w:tc>
        <w:tc>
          <w:tcPr>
            <w:tcW w:w="2220" w:type="dxa"/>
          </w:tcPr>
          <w:p w:rsidR="00AA53FD" w:rsidRDefault="00AA53F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宋体" w:hAnsi="宋体" w:hint="eastAsia"/>
                <w:color w:val="1F497D"/>
              </w:rPr>
              <w:t>天际通E5版</w:t>
            </w:r>
          </w:p>
        </w:tc>
        <w:tc>
          <w:tcPr>
            <w:tcW w:w="1134" w:type="dxa"/>
          </w:tcPr>
          <w:p w:rsidR="00AA53FD" w:rsidRDefault="00AA53F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rPr>
              <w:t>29</w:t>
            </w:r>
          </w:p>
        </w:tc>
        <w:tc>
          <w:tcPr>
            <w:tcW w:w="1417" w:type="dxa"/>
          </w:tcPr>
          <w:p w:rsidR="00AA53FD" w:rsidRDefault="00AA53FD"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29000001</w:t>
            </w:r>
          </w:p>
        </w:tc>
      </w:tr>
      <w:tr w:rsidR="00AA53FD" w:rsidTr="000A575A">
        <w:tc>
          <w:tcPr>
            <w:tcW w:w="3417" w:type="dxa"/>
          </w:tcPr>
          <w:p w:rsidR="00AA53FD" w:rsidRDefault="00AA53FD"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t>com.huawei.vsim.self</w:t>
            </w:r>
          </w:p>
        </w:tc>
        <w:tc>
          <w:tcPr>
            <w:tcW w:w="2220" w:type="dxa"/>
          </w:tcPr>
          <w:p w:rsidR="00AA53FD" w:rsidRDefault="00AA53F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宋体" w:hAnsi="宋体" w:hint="eastAsia"/>
                <w:sz w:val="18"/>
                <w:szCs w:val="18"/>
              </w:rPr>
              <w:t>天际通自助服务</w:t>
            </w:r>
          </w:p>
        </w:tc>
        <w:tc>
          <w:tcPr>
            <w:tcW w:w="1134" w:type="dxa"/>
          </w:tcPr>
          <w:p w:rsidR="00AA53FD" w:rsidRDefault="00AA53F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29</w:t>
            </w:r>
          </w:p>
        </w:tc>
        <w:tc>
          <w:tcPr>
            <w:tcW w:w="1417" w:type="dxa"/>
          </w:tcPr>
          <w:p w:rsidR="00AA53FD" w:rsidRDefault="00AA53FD"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29000002</w:t>
            </w:r>
          </w:p>
        </w:tc>
      </w:tr>
      <w:tr w:rsidR="00AA53FD" w:rsidTr="000A575A">
        <w:tc>
          <w:tcPr>
            <w:tcW w:w="3417" w:type="dxa"/>
          </w:tcPr>
          <w:p w:rsidR="00AA53FD" w:rsidRDefault="00AA53FD"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p>
        </w:tc>
        <w:tc>
          <w:tcPr>
            <w:tcW w:w="2220" w:type="dxa"/>
          </w:tcPr>
          <w:p w:rsidR="00AA53FD" w:rsidRDefault="00AA53FD" w:rsidP="00DC32C7">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宋体" w:hAnsi="宋体" w:hint="eastAsia"/>
                <w:sz w:val="18"/>
                <w:szCs w:val="18"/>
              </w:rPr>
              <w:t>天际通手机Portal服务</w:t>
            </w:r>
          </w:p>
        </w:tc>
        <w:tc>
          <w:tcPr>
            <w:tcW w:w="1134" w:type="dxa"/>
          </w:tcPr>
          <w:p w:rsidR="00AA53FD" w:rsidRDefault="00AA53F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29</w:t>
            </w:r>
          </w:p>
        </w:tc>
        <w:tc>
          <w:tcPr>
            <w:tcW w:w="1417" w:type="dxa"/>
          </w:tcPr>
          <w:p w:rsidR="00AA53FD" w:rsidRDefault="00AA53FD"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29000003</w:t>
            </w:r>
          </w:p>
        </w:tc>
      </w:tr>
      <w:tr w:rsidR="00AA53FD" w:rsidTr="000A575A">
        <w:tc>
          <w:tcPr>
            <w:tcW w:w="3417" w:type="dxa"/>
          </w:tcPr>
          <w:p w:rsidR="00AA53FD" w:rsidRDefault="00AA53FD"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p>
        </w:tc>
        <w:tc>
          <w:tcPr>
            <w:tcW w:w="2220" w:type="dxa"/>
          </w:tcPr>
          <w:p w:rsidR="00AA53FD" w:rsidRDefault="00AA53FD" w:rsidP="007E2514">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宋体" w:hAnsi="宋体" w:hint="eastAsia"/>
                <w:sz w:val="18"/>
                <w:szCs w:val="18"/>
              </w:rPr>
              <w:t>天际通PC Portal服务</w:t>
            </w:r>
          </w:p>
        </w:tc>
        <w:tc>
          <w:tcPr>
            <w:tcW w:w="1134" w:type="dxa"/>
          </w:tcPr>
          <w:p w:rsidR="00AA53FD" w:rsidRDefault="00AA53F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29</w:t>
            </w:r>
          </w:p>
        </w:tc>
        <w:tc>
          <w:tcPr>
            <w:tcW w:w="1417" w:type="dxa"/>
          </w:tcPr>
          <w:p w:rsidR="00AA53FD" w:rsidRDefault="00AA53FD" w:rsidP="007E2514">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29000004</w:t>
            </w:r>
          </w:p>
        </w:tc>
      </w:tr>
      <w:tr w:rsidR="00AA53FD" w:rsidTr="000A575A">
        <w:tc>
          <w:tcPr>
            <w:tcW w:w="3417" w:type="dxa"/>
          </w:tcPr>
          <w:p w:rsidR="00AA53FD" w:rsidRDefault="00AA53FD"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rPr>
                <w:color w:val="1F497D"/>
              </w:rPr>
              <w:t>com.huawei.</w:t>
            </w:r>
            <w:r>
              <w:rPr>
                <w:color w:val="FF0000"/>
              </w:rPr>
              <w:t xml:space="preserve"> skytone</w:t>
            </w:r>
          </w:p>
        </w:tc>
        <w:tc>
          <w:tcPr>
            <w:tcW w:w="2220" w:type="dxa"/>
          </w:tcPr>
          <w:p w:rsidR="00AA53FD" w:rsidRDefault="00AA53FD" w:rsidP="003529D3">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hint="eastAsia"/>
                <w:color w:val="1F497D"/>
              </w:rPr>
              <w:t>天际通融合手机版</w:t>
            </w:r>
          </w:p>
        </w:tc>
        <w:tc>
          <w:tcPr>
            <w:tcW w:w="1134" w:type="dxa"/>
          </w:tcPr>
          <w:p w:rsidR="00AA53FD" w:rsidRDefault="00AA53F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29</w:t>
            </w:r>
          </w:p>
        </w:tc>
        <w:tc>
          <w:tcPr>
            <w:tcW w:w="1417" w:type="dxa"/>
          </w:tcPr>
          <w:p w:rsidR="00AA53FD" w:rsidRDefault="00AA53FD" w:rsidP="005525F9">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29000100</w:t>
            </w:r>
          </w:p>
        </w:tc>
      </w:tr>
      <w:tr w:rsidR="00AA53FD" w:rsidTr="000A575A">
        <w:tc>
          <w:tcPr>
            <w:tcW w:w="3417" w:type="dxa"/>
          </w:tcPr>
          <w:p w:rsidR="00AA53FD" w:rsidRDefault="00AA53FD" w:rsidP="004910C8">
            <w:pPr>
              <w:tabs>
                <w:tab w:val="left" w:pos="-720"/>
                <w:tab w:val="left" w:pos="0"/>
                <w:tab w:val="left" w:pos="720"/>
                <w:tab w:val="left" w:pos="1440"/>
                <w:tab w:val="left" w:pos="2970"/>
                <w:tab w:val="left" w:pos="3600"/>
                <w:tab w:val="left" w:pos="4320"/>
              </w:tabs>
              <w:jc w:val="left"/>
            </w:pPr>
            <w:r>
              <w:rPr>
                <w:rFonts w:ascii="宋体" w:cs="宋体"/>
                <w:color w:val="000000"/>
                <w:kern w:val="0"/>
                <w:sz w:val="23"/>
                <w:szCs w:val="23"/>
                <w:lang w:val="zh-CN"/>
              </w:rPr>
              <w:t>com.huawei.phoneservice</w:t>
            </w:r>
          </w:p>
        </w:tc>
        <w:tc>
          <w:tcPr>
            <w:tcW w:w="2220" w:type="dxa"/>
          </w:tcPr>
          <w:p w:rsidR="00AA53FD" w:rsidRPr="00900EEF" w:rsidRDefault="00AA53F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手机服务</w:t>
            </w:r>
          </w:p>
        </w:tc>
        <w:tc>
          <w:tcPr>
            <w:tcW w:w="1134" w:type="dxa"/>
          </w:tcPr>
          <w:p w:rsidR="00AA53FD" w:rsidRDefault="00AA53FD"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lang w:val="fr-FR"/>
              </w:rPr>
              <w:t>30</w:t>
            </w:r>
          </w:p>
        </w:tc>
        <w:tc>
          <w:tcPr>
            <w:tcW w:w="1417" w:type="dxa"/>
          </w:tcPr>
          <w:p w:rsidR="00AA53FD" w:rsidRDefault="00AA53FD"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30000000</w:t>
            </w:r>
          </w:p>
        </w:tc>
      </w:tr>
      <w:tr w:rsidR="00AA53FD" w:rsidTr="000A575A">
        <w:tc>
          <w:tcPr>
            <w:tcW w:w="3417" w:type="dxa"/>
          </w:tcPr>
          <w:p w:rsidR="00AA53FD" w:rsidRDefault="00AA53FD"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t>com.huawei.phoneservicepublic</w:t>
            </w:r>
          </w:p>
        </w:tc>
        <w:tc>
          <w:tcPr>
            <w:tcW w:w="2220" w:type="dxa"/>
          </w:tcPr>
          <w:p w:rsidR="00AA53FD" w:rsidRDefault="00AA53FD" w:rsidP="00E36CB4">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手机服务公开版</w:t>
            </w:r>
          </w:p>
        </w:tc>
        <w:tc>
          <w:tcPr>
            <w:tcW w:w="1134" w:type="dxa"/>
          </w:tcPr>
          <w:p w:rsidR="00AA53FD" w:rsidRDefault="00AA53FD"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lang w:val="fr-FR"/>
              </w:rPr>
              <w:t>30</w:t>
            </w:r>
          </w:p>
        </w:tc>
        <w:tc>
          <w:tcPr>
            <w:tcW w:w="1417" w:type="dxa"/>
          </w:tcPr>
          <w:p w:rsidR="00AA53FD" w:rsidRDefault="00AA53FD" w:rsidP="00E36CB4">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30000001</w:t>
            </w:r>
          </w:p>
        </w:tc>
      </w:tr>
      <w:tr w:rsidR="00AA53FD" w:rsidTr="000A575A">
        <w:tc>
          <w:tcPr>
            <w:tcW w:w="3417" w:type="dxa"/>
          </w:tcPr>
          <w:p w:rsidR="00AA53FD" w:rsidRDefault="00AA53FD"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sidRPr="00C74268">
              <w:rPr>
                <w:rFonts w:ascii="宋体" w:cs="宋体"/>
                <w:color w:val="000000"/>
                <w:kern w:val="0"/>
                <w:sz w:val="20"/>
                <w:szCs w:val="20"/>
              </w:rPr>
              <w:t>com.huawei.remoteassistant</w:t>
            </w:r>
          </w:p>
        </w:tc>
        <w:tc>
          <w:tcPr>
            <w:tcW w:w="2220" w:type="dxa"/>
          </w:tcPr>
          <w:p w:rsidR="00AA53FD" w:rsidRDefault="00AA53FD" w:rsidP="00C74268">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hint="eastAsia"/>
                <w:color w:val="000000"/>
                <w:sz w:val="20"/>
                <w:szCs w:val="20"/>
              </w:rPr>
              <w:t>亲情关怀</w:t>
            </w:r>
          </w:p>
        </w:tc>
        <w:tc>
          <w:tcPr>
            <w:tcW w:w="1134" w:type="dxa"/>
          </w:tcPr>
          <w:p w:rsidR="00AA53FD" w:rsidRDefault="00AA53FD"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sz w:val="18"/>
                <w:szCs w:val="18"/>
              </w:rPr>
              <w:t>30</w:t>
            </w:r>
          </w:p>
        </w:tc>
        <w:tc>
          <w:tcPr>
            <w:tcW w:w="1417" w:type="dxa"/>
          </w:tcPr>
          <w:p w:rsidR="00AA53FD" w:rsidRDefault="00AA53FD" w:rsidP="00E36CB4">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sz w:val="18"/>
                <w:szCs w:val="18"/>
                <w:lang w:val="fr-FR"/>
              </w:rPr>
              <w:t>30001001</w:t>
            </w:r>
          </w:p>
        </w:tc>
      </w:tr>
      <w:tr w:rsidR="00AA53FD" w:rsidTr="000A575A">
        <w:tc>
          <w:tcPr>
            <w:tcW w:w="3417" w:type="dxa"/>
          </w:tcPr>
          <w:p w:rsidR="00AA53FD" w:rsidRDefault="00AA53FD"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rPr>
                <w:rFonts w:ascii="宋体" w:cs="宋体" w:hint="eastAsia"/>
                <w:color w:val="000000"/>
                <w:kern w:val="0"/>
                <w:sz w:val="20"/>
                <w:szCs w:val="20"/>
              </w:rPr>
              <w:t>暂无</w:t>
            </w:r>
          </w:p>
        </w:tc>
        <w:tc>
          <w:tcPr>
            <w:tcW w:w="2220" w:type="dxa"/>
          </w:tcPr>
          <w:p w:rsidR="00AA53FD" w:rsidRDefault="00AA53FD" w:rsidP="00E36CB4">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花粉论坛</w:t>
            </w:r>
          </w:p>
        </w:tc>
        <w:tc>
          <w:tcPr>
            <w:tcW w:w="1134" w:type="dxa"/>
          </w:tcPr>
          <w:p w:rsidR="00AA53FD" w:rsidRDefault="00AA53F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rPr>
              <w:t>31</w:t>
            </w:r>
          </w:p>
        </w:tc>
        <w:tc>
          <w:tcPr>
            <w:tcW w:w="1417" w:type="dxa"/>
          </w:tcPr>
          <w:p w:rsidR="00AA53FD" w:rsidRDefault="00AA53FD" w:rsidP="00E36CB4">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31000000</w:t>
            </w:r>
          </w:p>
        </w:tc>
      </w:tr>
      <w:tr w:rsidR="00AA53FD" w:rsidTr="000A575A">
        <w:tc>
          <w:tcPr>
            <w:tcW w:w="3417" w:type="dxa"/>
          </w:tcPr>
          <w:p w:rsidR="00AA53FD" w:rsidRDefault="00AA53FD"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rPr>
                <w:rFonts w:ascii="??" w:hAnsi="??"/>
                <w:color w:val="000000"/>
                <w:sz w:val="18"/>
                <w:szCs w:val="18"/>
              </w:rPr>
              <w:t>com.android.contacts</w:t>
            </w:r>
          </w:p>
        </w:tc>
        <w:tc>
          <w:tcPr>
            <w:tcW w:w="2220" w:type="dxa"/>
          </w:tcPr>
          <w:p w:rsidR="00AA53FD" w:rsidRDefault="00AA53F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联系人</w:t>
            </w:r>
          </w:p>
        </w:tc>
        <w:tc>
          <w:tcPr>
            <w:tcW w:w="1134" w:type="dxa"/>
          </w:tcPr>
          <w:p w:rsidR="00AA53FD" w:rsidRDefault="00AA53F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32</w:t>
            </w:r>
          </w:p>
        </w:tc>
        <w:tc>
          <w:tcPr>
            <w:tcW w:w="1417" w:type="dxa"/>
          </w:tcPr>
          <w:p w:rsidR="00AA53FD" w:rsidRDefault="00AA53FD" w:rsidP="000338EA">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32000000</w:t>
            </w:r>
          </w:p>
        </w:tc>
      </w:tr>
      <w:tr w:rsidR="00AA53FD" w:rsidTr="000A575A">
        <w:tc>
          <w:tcPr>
            <w:tcW w:w="3417" w:type="dxa"/>
          </w:tcPr>
          <w:p w:rsidR="00AA53FD" w:rsidRDefault="00AA53FD"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p>
        </w:tc>
        <w:tc>
          <w:tcPr>
            <w:tcW w:w="2220" w:type="dxa"/>
          </w:tcPr>
          <w:p w:rsidR="00AA53FD" w:rsidRDefault="00AA53F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电商</w:t>
            </w:r>
            <w:r>
              <w:rPr>
                <w:rFonts w:ascii="Verdana" w:hAnsi="Verdana" w:hint="eastAsia"/>
                <w:kern w:val="0"/>
                <w:sz w:val="18"/>
                <w:szCs w:val="18"/>
                <w:lang w:val="fr-FR"/>
              </w:rPr>
              <w:t>B2XB</w:t>
            </w:r>
          </w:p>
        </w:tc>
        <w:tc>
          <w:tcPr>
            <w:tcW w:w="1134" w:type="dxa"/>
          </w:tcPr>
          <w:p w:rsidR="00AA53FD" w:rsidRDefault="00AA53F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33</w:t>
            </w:r>
          </w:p>
        </w:tc>
        <w:tc>
          <w:tcPr>
            <w:tcW w:w="1417" w:type="dxa"/>
          </w:tcPr>
          <w:p w:rsidR="00AA53FD" w:rsidRDefault="00AA53FD"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33000000</w:t>
            </w:r>
          </w:p>
        </w:tc>
      </w:tr>
      <w:tr w:rsidR="00AA53FD" w:rsidTr="000A575A">
        <w:tc>
          <w:tcPr>
            <w:tcW w:w="3417" w:type="dxa"/>
          </w:tcPr>
          <w:p w:rsidR="00AA53FD" w:rsidRDefault="00AA53FD" w:rsidP="004910C8">
            <w:pPr>
              <w:tabs>
                <w:tab w:val="left" w:pos="-720"/>
                <w:tab w:val="left" w:pos="0"/>
                <w:tab w:val="left" w:pos="720"/>
                <w:tab w:val="left" w:pos="1440"/>
                <w:tab w:val="left" w:pos="2970"/>
                <w:tab w:val="left" w:pos="3600"/>
                <w:tab w:val="left" w:pos="4320"/>
              </w:tabs>
              <w:jc w:val="left"/>
              <w:rPr>
                <w:color w:val="1F497D"/>
              </w:rPr>
            </w:pPr>
          </w:p>
        </w:tc>
        <w:tc>
          <w:tcPr>
            <w:tcW w:w="2220" w:type="dxa"/>
          </w:tcPr>
          <w:p w:rsidR="00AA53FD" w:rsidRDefault="00AA53FD" w:rsidP="00A97666">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马来电商</w:t>
            </w:r>
            <w:r>
              <w:rPr>
                <w:rFonts w:ascii="Verdana" w:hAnsi="Verdana" w:hint="eastAsia"/>
                <w:kern w:val="0"/>
                <w:sz w:val="18"/>
                <w:szCs w:val="18"/>
                <w:lang w:val="fr-FR"/>
              </w:rPr>
              <w:t>B2XB</w:t>
            </w:r>
          </w:p>
        </w:tc>
        <w:tc>
          <w:tcPr>
            <w:tcW w:w="1134" w:type="dxa"/>
          </w:tcPr>
          <w:p w:rsidR="00AA53FD" w:rsidRDefault="00AA53FD" w:rsidP="00A97666">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33</w:t>
            </w:r>
          </w:p>
        </w:tc>
        <w:tc>
          <w:tcPr>
            <w:tcW w:w="1417" w:type="dxa"/>
          </w:tcPr>
          <w:p w:rsidR="00AA53FD" w:rsidRDefault="00AA53FD" w:rsidP="00A97666">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33000001</w:t>
            </w:r>
          </w:p>
        </w:tc>
      </w:tr>
      <w:tr w:rsidR="00AA53FD" w:rsidTr="000A575A">
        <w:tc>
          <w:tcPr>
            <w:tcW w:w="3417" w:type="dxa"/>
          </w:tcPr>
          <w:p w:rsidR="00AA53FD" w:rsidRDefault="00AA53FD" w:rsidP="004910C8">
            <w:pPr>
              <w:tabs>
                <w:tab w:val="left" w:pos="-720"/>
                <w:tab w:val="left" w:pos="0"/>
                <w:tab w:val="left" w:pos="720"/>
                <w:tab w:val="left" w:pos="1440"/>
                <w:tab w:val="left" w:pos="2970"/>
                <w:tab w:val="left" w:pos="3600"/>
                <w:tab w:val="left" w:pos="4320"/>
              </w:tabs>
              <w:jc w:val="left"/>
              <w:rPr>
                <w:color w:val="1F497D"/>
              </w:rPr>
            </w:pPr>
          </w:p>
        </w:tc>
        <w:tc>
          <w:tcPr>
            <w:tcW w:w="2220" w:type="dxa"/>
          </w:tcPr>
          <w:p w:rsidR="00AA53FD" w:rsidRDefault="00AA53FD" w:rsidP="008D5E2F">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电商直通车</w:t>
            </w:r>
          </w:p>
        </w:tc>
        <w:tc>
          <w:tcPr>
            <w:tcW w:w="1134" w:type="dxa"/>
          </w:tcPr>
          <w:p w:rsidR="00AA53FD" w:rsidRDefault="00AA53F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33</w:t>
            </w:r>
          </w:p>
        </w:tc>
        <w:tc>
          <w:tcPr>
            <w:tcW w:w="1417" w:type="dxa"/>
          </w:tcPr>
          <w:p w:rsidR="00AA53FD" w:rsidRDefault="00AA53FD"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33000033</w:t>
            </w:r>
          </w:p>
        </w:tc>
      </w:tr>
      <w:tr w:rsidR="00AA53FD" w:rsidTr="000A575A">
        <w:tc>
          <w:tcPr>
            <w:tcW w:w="3417" w:type="dxa"/>
          </w:tcPr>
          <w:p w:rsidR="00AA53FD" w:rsidRDefault="00AA53FD" w:rsidP="004910C8">
            <w:pPr>
              <w:tabs>
                <w:tab w:val="left" w:pos="-720"/>
                <w:tab w:val="left" w:pos="0"/>
                <w:tab w:val="left" w:pos="720"/>
                <w:tab w:val="left" w:pos="1440"/>
                <w:tab w:val="left" w:pos="2970"/>
                <w:tab w:val="left" w:pos="3600"/>
                <w:tab w:val="left" w:pos="4320"/>
              </w:tabs>
              <w:jc w:val="left"/>
              <w:rPr>
                <w:color w:val="1F497D"/>
              </w:rPr>
            </w:pPr>
          </w:p>
        </w:tc>
        <w:tc>
          <w:tcPr>
            <w:tcW w:w="2220" w:type="dxa"/>
          </w:tcPr>
          <w:p w:rsidR="00AA53FD" w:rsidRPr="005A4B67" w:rsidRDefault="00AA53F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rPr>
            </w:pPr>
            <w:r>
              <w:rPr>
                <w:rFonts w:ascii="Verdana" w:hAnsi="Verdana" w:hint="eastAsia"/>
                <w:kern w:val="0"/>
                <w:sz w:val="18"/>
                <w:szCs w:val="18"/>
              </w:rPr>
              <w:t>电商</w:t>
            </w:r>
            <w:r>
              <w:rPr>
                <w:rFonts w:ascii="Verdana" w:hAnsi="Verdana" w:hint="eastAsia"/>
                <w:kern w:val="0"/>
                <w:sz w:val="18"/>
                <w:szCs w:val="18"/>
              </w:rPr>
              <w:t xml:space="preserve">B2B </w:t>
            </w:r>
            <w:r>
              <w:rPr>
                <w:rFonts w:ascii="Verdana" w:hAnsi="Verdana"/>
                <w:kern w:val="0"/>
                <w:sz w:val="18"/>
                <w:szCs w:val="18"/>
              </w:rPr>
              <w:t>portal</w:t>
            </w:r>
          </w:p>
        </w:tc>
        <w:tc>
          <w:tcPr>
            <w:tcW w:w="1134" w:type="dxa"/>
          </w:tcPr>
          <w:p w:rsidR="00AA53FD" w:rsidRDefault="00AA53F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33</w:t>
            </w:r>
          </w:p>
        </w:tc>
        <w:tc>
          <w:tcPr>
            <w:tcW w:w="1417" w:type="dxa"/>
          </w:tcPr>
          <w:p w:rsidR="00AA53FD" w:rsidRDefault="00AA53FD" w:rsidP="005A4B6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33002333</w:t>
            </w:r>
          </w:p>
        </w:tc>
      </w:tr>
      <w:tr w:rsidR="00AA53FD" w:rsidTr="000A575A">
        <w:trPr>
          <w:ins w:id="1056" w:author="x00116998" w:date="2015-01-04T09:12:00Z"/>
        </w:trPr>
        <w:tc>
          <w:tcPr>
            <w:tcW w:w="3417" w:type="dxa"/>
          </w:tcPr>
          <w:p w:rsidR="00AA53FD" w:rsidRDefault="00AA53FD" w:rsidP="004910C8">
            <w:pPr>
              <w:tabs>
                <w:tab w:val="left" w:pos="-720"/>
                <w:tab w:val="left" w:pos="0"/>
                <w:tab w:val="left" w:pos="720"/>
                <w:tab w:val="left" w:pos="1440"/>
                <w:tab w:val="left" w:pos="2970"/>
                <w:tab w:val="left" w:pos="3600"/>
                <w:tab w:val="left" w:pos="4320"/>
              </w:tabs>
              <w:jc w:val="left"/>
              <w:rPr>
                <w:ins w:id="1057" w:author="x00116998" w:date="2015-01-04T09:12:00Z"/>
                <w:color w:val="1F497D"/>
              </w:rPr>
            </w:pPr>
          </w:p>
        </w:tc>
        <w:tc>
          <w:tcPr>
            <w:tcW w:w="2220" w:type="dxa"/>
          </w:tcPr>
          <w:p w:rsidR="00AA53FD" w:rsidRDefault="00AA53FD" w:rsidP="00EB21C7">
            <w:pPr>
              <w:tabs>
                <w:tab w:val="left" w:pos="-720"/>
                <w:tab w:val="left" w:pos="0"/>
                <w:tab w:val="left" w:pos="720"/>
                <w:tab w:val="left" w:pos="1440"/>
                <w:tab w:val="left" w:pos="2970"/>
                <w:tab w:val="left" w:pos="3600"/>
                <w:tab w:val="left" w:pos="4320"/>
              </w:tabs>
              <w:jc w:val="left"/>
              <w:rPr>
                <w:ins w:id="1058" w:author="x00116998" w:date="2015-01-04T09:12:00Z"/>
                <w:rFonts w:ascii="Verdana" w:hAnsi="Verdana"/>
                <w:kern w:val="0"/>
                <w:sz w:val="18"/>
                <w:szCs w:val="18"/>
                <w:lang w:val="fr-FR"/>
              </w:rPr>
            </w:pPr>
            <w:ins w:id="1059" w:author="x00116998" w:date="2015-01-04T09:12:00Z">
              <w:r>
                <w:rPr>
                  <w:rFonts w:ascii="Verdana" w:hAnsi="Verdana"/>
                  <w:kern w:val="0"/>
                  <w:sz w:val="18"/>
                  <w:szCs w:val="18"/>
                </w:rPr>
                <w:t>b.vmall.my</w:t>
              </w:r>
            </w:ins>
            <w:ins w:id="1060" w:author="x00116998" w:date="2015-01-04T09:13:00Z">
              <w:r>
                <w:rPr>
                  <w:rFonts w:ascii="Verdana" w:hAnsi="Verdana"/>
                  <w:kern w:val="0"/>
                  <w:sz w:val="18"/>
                  <w:szCs w:val="18"/>
                </w:rPr>
                <w:t xml:space="preserve"> </w:t>
              </w:r>
            </w:ins>
            <w:ins w:id="1061" w:author="x00116998" w:date="2015-01-04T09:12:00Z">
              <w:r>
                <w:rPr>
                  <w:rFonts w:ascii="Verdana" w:hAnsi="Verdana"/>
                  <w:kern w:val="0"/>
                  <w:sz w:val="18"/>
                  <w:szCs w:val="18"/>
                </w:rPr>
                <w:t>portal</w:t>
              </w:r>
            </w:ins>
          </w:p>
        </w:tc>
        <w:tc>
          <w:tcPr>
            <w:tcW w:w="1134" w:type="dxa"/>
          </w:tcPr>
          <w:p w:rsidR="00AA53FD" w:rsidRDefault="00AA53FD" w:rsidP="00A633AB">
            <w:pPr>
              <w:tabs>
                <w:tab w:val="left" w:pos="-720"/>
                <w:tab w:val="left" w:pos="0"/>
                <w:tab w:val="left" w:pos="720"/>
                <w:tab w:val="left" w:pos="1440"/>
                <w:tab w:val="left" w:pos="2970"/>
                <w:tab w:val="left" w:pos="3600"/>
                <w:tab w:val="left" w:pos="4320"/>
              </w:tabs>
              <w:jc w:val="left"/>
              <w:rPr>
                <w:ins w:id="1062" w:author="x00116998" w:date="2015-01-04T09:12:00Z"/>
                <w:rFonts w:ascii="Arial" w:hAnsi="Arial" w:cs="Arial"/>
                <w:sz w:val="18"/>
                <w:szCs w:val="18"/>
                <w:lang w:val="fr-FR"/>
              </w:rPr>
            </w:pPr>
            <w:ins w:id="1063" w:author="x00116998" w:date="2015-01-04T09:12:00Z">
              <w:r>
                <w:rPr>
                  <w:rFonts w:ascii="Arial" w:hAnsi="Arial" w:cs="Arial" w:hint="eastAsia"/>
                  <w:sz w:val="18"/>
                  <w:szCs w:val="18"/>
                  <w:lang w:val="fr-FR"/>
                </w:rPr>
                <w:t>33</w:t>
              </w:r>
            </w:ins>
          </w:p>
        </w:tc>
        <w:tc>
          <w:tcPr>
            <w:tcW w:w="1417" w:type="dxa"/>
          </w:tcPr>
          <w:p w:rsidR="00AA53FD" w:rsidRDefault="00AA53FD" w:rsidP="00DE09B2">
            <w:pPr>
              <w:tabs>
                <w:tab w:val="left" w:pos="-720"/>
                <w:tab w:val="left" w:pos="0"/>
                <w:tab w:val="left" w:pos="720"/>
                <w:tab w:val="left" w:pos="1440"/>
                <w:tab w:val="left" w:pos="2970"/>
                <w:tab w:val="left" w:pos="3600"/>
                <w:tab w:val="left" w:pos="4320"/>
              </w:tabs>
              <w:jc w:val="left"/>
              <w:rPr>
                <w:ins w:id="1064" w:author="x00116998" w:date="2015-01-04T09:12:00Z"/>
                <w:rFonts w:ascii="Arial" w:hAnsi="Arial" w:cs="Arial"/>
                <w:sz w:val="18"/>
                <w:szCs w:val="18"/>
                <w:lang w:val="fr-FR"/>
              </w:rPr>
            </w:pPr>
            <w:ins w:id="1065" w:author="x00116998" w:date="2015-01-04T09:12:00Z">
              <w:r>
                <w:rPr>
                  <w:rFonts w:ascii="Arial" w:hAnsi="Arial" w:cs="Arial" w:hint="eastAsia"/>
                  <w:sz w:val="18"/>
                  <w:szCs w:val="18"/>
                  <w:lang w:val="fr-FR"/>
                </w:rPr>
                <w:t>3300233</w:t>
              </w:r>
            </w:ins>
            <w:ins w:id="1066" w:author="x00116998" w:date="2015-01-04T09:13:00Z">
              <w:r>
                <w:rPr>
                  <w:rFonts w:ascii="Arial" w:hAnsi="Arial" w:cs="Arial"/>
                  <w:sz w:val="18"/>
                  <w:szCs w:val="18"/>
                  <w:lang w:val="fr-FR"/>
                </w:rPr>
                <w:t>4</w:t>
              </w:r>
            </w:ins>
          </w:p>
        </w:tc>
      </w:tr>
      <w:tr w:rsidR="00AA53FD" w:rsidTr="000A575A">
        <w:tc>
          <w:tcPr>
            <w:tcW w:w="3417" w:type="dxa"/>
          </w:tcPr>
          <w:p w:rsidR="00AA53FD" w:rsidRDefault="00AA53FD"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rPr>
                <w:color w:val="1F497D"/>
              </w:rPr>
              <w:t>com.huawei.seed</w:t>
            </w:r>
          </w:p>
        </w:tc>
        <w:tc>
          <w:tcPr>
            <w:tcW w:w="2220" w:type="dxa"/>
          </w:tcPr>
          <w:p w:rsidR="00AA53FD" w:rsidRDefault="00AA53F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iMax seed</w:t>
            </w:r>
            <w:r>
              <w:rPr>
                <w:rFonts w:ascii="Verdana" w:hAnsi="Verdana" w:hint="eastAsia"/>
                <w:kern w:val="0"/>
                <w:sz w:val="18"/>
                <w:szCs w:val="18"/>
                <w:lang w:val="fr-FR"/>
              </w:rPr>
              <w:t>客户端</w:t>
            </w:r>
          </w:p>
        </w:tc>
        <w:tc>
          <w:tcPr>
            <w:tcW w:w="1134" w:type="dxa"/>
          </w:tcPr>
          <w:p w:rsidR="00AA53FD" w:rsidRDefault="00AA53F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34</w:t>
            </w:r>
          </w:p>
        </w:tc>
        <w:tc>
          <w:tcPr>
            <w:tcW w:w="1417" w:type="dxa"/>
          </w:tcPr>
          <w:p w:rsidR="00AA53FD" w:rsidRDefault="00AA53FD"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34000000</w:t>
            </w:r>
          </w:p>
        </w:tc>
      </w:tr>
      <w:tr w:rsidR="00AA53FD" w:rsidTr="000A575A">
        <w:tc>
          <w:tcPr>
            <w:tcW w:w="3417" w:type="dxa"/>
          </w:tcPr>
          <w:p w:rsidR="00AA53FD" w:rsidRDefault="00AA53FD"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p>
        </w:tc>
        <w:tc>
          <w:tcPr>
            <w:tcW w:w="2220" w:type="dxa"/>
          </w:tcPr>
          <w:p w:rsidR="00AA53FD" w:rsidRDefault="00AA53FD" w:rsidP="004035B9">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iMax Portal</w:t>
            </w:r>
          </w:p>
        </w:tc>
        <w:tc>
          <w:tcPr>
            <w:tcW w:w="1134" w:type="dxa"/>
          </w:tcPr>
          <w:p w:rsidR="00AA53FD" w:rsidRDefault="00AA53F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34</w:t>
            </w:r>
          </w:p>
        </w:tc>
        <w:tc>
          <w:tcPr>
            <w:tcW w:w="1417" w:type="dxa"/>
          </w:tcPr>
          <w:p w:rsidR="00AA53FD" w:rsidRDefault="00AA53FD"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34000001</w:t>
            </w:r>
          </w:p>
        </w:tc>
      </w:tr>
      <w:tr w:rsidR="00AA53FD" w:rsidTr="000A575A">
        <w:tc>
          <w:tcPr>
            <w:tcW w:w="3417" w:type="dxa"/>
          </w:tcPr>
          <w:p w:rsidR="00AA53FD" w:rsidRDefault="00AA53FD" w:rsidP="00382CF6">
            <w:r>
              <w:rPr>
                <w:rFonts w:asciiTheme="minorHAnsi" w:eastAsiaTheme="minorEastAsia" w:hAnsiTheme="minorHAnsi" w:cstheme="minorBidi"/>
                <w:color w:val="1F497D" w:themeColor="dark2"/>
                <w:szCs w:val="22"/>
              </w:rPr>
              <w:t>com.huawei.imax.myaccount</w:t>
            </w:r>
          </w:p>
        </w:tc>
        <w:tc>
          <w:tcPr>
            <w:tcW w:w="2220" w:type="dxa"/>
          </w:tcPr>
          <w:p w:rsidR="00AA53FD" w:rsidRDefault="00AA53F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iMax</w:t>
            </w:r>
            <w:r>
              <w:rPr>
                <w:rFonts w:ascii="Verdana" w:hAnsi="Verdana" w:hint="eastAsia"/>
                <w:kern w:val="0"/>
                <w:sz w:val="18"/>
                <w:szCs w:val="18"/>
                <w:lang w:val="fr-FR"/>
              </w:rPr>
              <w:t>客户端</w:t>
            </w:r>
          </w:p>
        </w:tc>
        <w:tc>
          <w:tcPr>
            <w:tcW w:w="1134" w:type="dxa"/>
          </w:tcPr>
          <w:p w:rsidR="00AA53FD" w:rsidRDefault="00AA53F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34</w:t>
            </w:r>
          </w:p>
        </w:tc>
        <w:tc>
          <w:tcPr>
            <w:tcW w:w="1417" w:type="dxa"/>
          </w:tcPr>
          <w:p w:rsidR="00AA53FD" w:rsidRDefault="00AA53FD"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34000002</w:t>
            </w:r>
          </w:p>
        </w:tc>
      </w:tr>
      <w:tr w:rsidR="00AA53FD" w:rsidTr="000A575A">
        <w:tc>
          <w:tcPr>
            <w:tcW w:w="3417" w:type="dxa"/>
          </w:tcPr>
          <w:p w:rsidR="00AA53FD" w:rsidRDefault="00AA53FD" w:rsidP="004910C8">
            <w:pPr>
              <w:tabs>
                <w:tab w:val="left" w:pos="-720"/>
                <w:tab w:val="left" w:pos="0"/>
                <w:tab w:val="left" w:pos="720"/>
                <w:tab w:val="left" w:pos="1440"/>
                <w:tab w:val="left" w:pos="2970"/>
                <w:tab w:val="left" w:pos="3600"/>
                <w:tab w:val="left" w:pos="4320"/>
              </w:tabs>
              <w:jc w:val="left"/>
            </w:pPr>
            <w:r>
              <w:rPr>
                <w:rFonts w:ascii="Calibri" w:hAnsi="Calibri" w:cs="Calibri"/>
                <w:kern w:val="0"/>
                <w:szCs w:val="21"/>
              </w:rPr>
              <w:t>com.huawei.imax.cloudservice</w:t>
            </w:r>
          </w:p>
        </w:tc>
        <w:tc>
          <w:tcPr>
            <w:tcW w:w="2220" w:type="dxa"/>
          </w:tcPr>
          <w:p w:rsidR="00AA53FD" w:rsidRPr="00A22964" w:rsidRDefault="00AA53F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rPr>
            </w:pPr>
            <w:r>
              <w:rPr>
                <w:rFonts w:ascii="Verdana" w:hAnsi="Verdana"/>
                <w:kern w:val="0"/>
                <w:sz w:val="18"/>
                <w:szCs w:val="18"/>
              </w:rPr>
              <w:t>iMax</w:t>
            </w:r>
            <w:r>
              <w:rPr>
                <w:rFonts w:ascii="Verdana" w:hAnsi="Verdana" w:hint="eastAsia"/>
                <w:kern w:val="0"/>
                <w:sz w:val="18"/>
                <w:szCs w:val="18"/>
              </w:rPr>
              <w:t>云服务（备份）</w:t>
            </w:r>
          </w:p>
        </w:tc>
        <w:tc>
          <w:tcPr>
            <w:tcW w:w="1134" w:type="dxa"/>
          </w:tcPr>
          <w:p w:rsidR="00AA53FD" w:rsidRPr="00A22964" w:rsidRDefault="00AA53FD"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lang w:val="fr-FR"/>
              </w:rPr>
              <w:t>34</w:t>
            </w:r>
          </w:p>
        </w:tc>
        <w:tc>
          <w:tcPr>
            <w:tcW w:w="1417" w:type="dxa"/>
          </w:tcPr>
          <w:p w:rsidR="00AA53FD" w:rsidRDefault="00AA53FD" w:rsidP="00A22964">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34000100</w:t>
            </w:r>
          </w:p>
        </w:tc>
      </w:tr>
      <w:tr w:rsidR="00AA53FD" w:rsidTr="000A575A">
        <w:tc>
          <w:tcPr>
            <w:tcW w:w="3417" w:type="dxa"/>
          </w:tcPr>
          <w:p w:rsidR="00AA53FD" w:rsidRDefault="00AA53FD" w:rsidP="004910C8">
            <w:pPr>
              <w:tabs>
                <w:tab w:val="left" w:pos="-720"/>
                <w:tab w:val="left" w:pos="0"/>
                <w:tab w:val="left" w:pos="720"/>
                <w:tab w:val="left" w:pos="1440"/>
                <w:tab w:val="left" w:pos="2970"/>
                <w:tab w:val="left" w:pos="3600"/>
                <w:tab w:val="left" w:pos="4320"/>
              </w:tabs>
              <w:jc w:val="left"/>
            </w:pPr>
          </w:p>
        </w:tc>
        <w:tc>
          <w:tcPr>
            <w:tcW w:w="2220" w:type="dxa"/>
          </w:tcPr>
          <w:p w:rsidR="00AA53FD" w:rsidRDefault="00AA53F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PowerApp portal</w:t>
            </w:r>
          </w:p>
        </w:tc>
        <w:tc>
          <w:tcPr>
            <w:tcW w:w="1134" w:type="dxa"/>
          </w:tcPr>
          <w:p w:rsidR="00AA53FD" w:rsidRDefault="00AA53F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34</w:t>
            </w:r>
          </w:p>
        </w:tc>
        <w:tc>
          <w:tcPr>
            <w:tcW w:w="1417" w:type="dxa"/>
          </w:tcPr>
          <w:p w:rsidR="00AA53FD" w:rsidRDefault="00AA53FD"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34001001</w:t>
            </w:r>
          </w:p>
        </w:tc>
      </w:tr>
      <w:tr w:rsidR="00AA53FD" w:rsidTr="000A575A">
        <w:tc>
          <w:tcPr>
            <w:tcW w:w="3417" w:type="dxa"/>
          </w:tcPr>
          <w:p w:rsidR="00AA53FD" w:rsidRDefault="00AA53FD"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t>com.huawei.android.thememanager</w:t>
            </w:r>
          </w:p>
        </w:tc>
        <w:tc>
          <w:tcPr>
            <w:tcW w:w="2220" w:type="dxa"/>
          </w:tcPr>
          <w:p w:rsidR="00AA53FD" w:rsidRDefault="00AA53F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主题</w:t>
            </w:r>
          </w:p>
        </w:tc>
        <w:tc>
          <w:tcPr>
            <w:tcW w:w="1134" w:type="dxa"/>
          </w:tcPr>
          <w:p w:rsidR="00AA53FD" w:rsidRDefault="00AA53F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35</w:t>
            </w:r>
          </w:p>
        </w:tc>
        <w:tc>
          <w:tcPr>
            <w:tcW w:w="1417" w:type="dxa"/>
          </w:tcPr>
          <w:p w:rsidR="00AA53FD" w:rsidRDefault="00AA53FD"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35000000</w:t>
            </w:r>
          </w:p>
        </w:tc>
      </w:tr>
      <w:tr w:rsidR="00AA53FD" w:rsidTr="000A575A">
        <w:tc>
          <w:tcPr>
            <w:tcW w:w="3417" w:type="dxa"/>
          </w:tcPr>
          <w:p w:rsidR="00AA53FD" w:rsidRDefault="00AA53FD"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rsidRPr="00F36784">
              <w:rPr>
                <w:rFonts w:ascii="宋体" w:cs="宋体"/>
                <w:color w:val="000000"/>
                <w:kern w:val="0"/>
                <w:sz w:val="23"/>
                <w:szCs w:val="23"/>
                <w:lang w:val="zh-CN"/>
              </w:rPr>
              <w:t>com.huawei.cloudwifi</w:t>
            </w:r>
          </w:p>
        </w:tc>
        <w:tc>
          <w:tcPr>
            <w:tcW w:w="2220" w:type="dxa"/>
          </w:tcPr>
          <w:p w:rsidR="00AA53FD" w:rsidRDefault="00AA53F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宋体" w:hAnsi="宋体" w:hint="eastAsia"/>
                <w:color w:val="1F497D" w:themeColor="dark2"/>
                <w:sz w:val="23"/>
                <w:szCs w:val="23"/>
              </w:rPr>
              <w:t>cloudwifi</w:t>
            </w:r>
            <w:r>
              <w:rPr>
                <w:rFonts w:ascii="Verdana" w:hAnsi="Verdana" w:hint="eastAsia"/>
                <w:kern w:val="0"/>
                <w:sz w:val="18"/>
                <w:szCs w:val="18"/>
                <w:lang w:val="fr-FR"/>
              </w:rPr>
              <w:t>项目</w:t>
            </w:r>
          </w:p>
        </w:tc>
        <w:tc>
          <w:tcPr>
            <w:tcW w:w="1134" w:type="dxa"/>
          </w:tcPr>
          <w:p w:rsidR="00AA53FD" w:rsidRDefault="00AA53F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36</w:t>
            </w:r>
          </w:p>
        </w:tc>
        <w:tc>
          <w:tcPr>
            <w:tcW w:w="1417" w:type="dxa"/>
          </w:tcPr>
          <w:p w:rsidR="00AA53FD" w:rsidRDefault="00AA53FD"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36000000</w:t>
            </w:r>
          </w:p>
        </w:tc>
      </w:tr>
      <w:tr w:rsidR="00AA53FD" w:rsidTr="000A575A">
        <w:tc>
          <w:tcPr>
            <w:tcW w:w="3417" w:type="dxa"/>
          </w:tcPr>
          <w:p w:rsidR="00AA53FD" w:rsidRDefault="00AA53FD"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p>
        </w:tc>
        <w:tc>
          <w:tcPr>
            <w:tcW w:w="2220" w:type="dxa"/>
          </w:tcPr>
          <w:p w:rsidR="00AA53FD" w:rsidRDefault="00AA53F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智能路由器</w:t>
            </w:r>
            <w:r>
              <w:rPr>
                <w:rFonts w:ascii="Verdana" w:hAnsi="Verdana" w:hint="eastAsia"/>
                <w:kern w:val="0"/>
                <w:sz w:val="18"/>
                <w:szCs w:val="18"/>
                <w:lang w:val="fr-FR"/>
              </w:rPr>
              <w:t>portal</w:t>
            </w:r>
          </w:p>
        </w:tc>
        <w:tc>
          <w:tcPr>
            <w:tcW w:w="1134" w:type="dxa"/>
          </w:tcPr>
          <w:p w:rsidR="00AA53FD" w:rsidRDefault="00AA53F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37</w:t>
            </w:r>
          </w:p>
        </w:tc>
        <w:tc>
          <w:tcPr>
            <w:tcW w:w="1417" w:type="dxa"/>
          </w:tcPr>
          <w:p w:rsidR="00AA53FD" w:rsidRDefault="00AA53FD"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37000000</w:t>
            </w:r>
          </w:p>
        </w:tc>
      </w:tr>
      <w:tr w:rsidR="00AA53FD" w:rsidTr="000A575A">
        <w:tc>
          <w:tcPr>
            <w:tcW w:w="3417" w:type="dxa"/>
          </w:tcPr>
          <w:p w:rsidR="00AA53FD" w:rsidRDefault="00AA53FD"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rsidRPr="00F364A3">
              <w:rPr>
                <w:rFonts w:ascii="宋体" w:cs="宋体"/>
                <w:color w:val="000000"/>
                <w:kern w:val="0"/>
                <w:sz w:val="23"/>
                <w:szCs w:val="23"/>
                <w:lang w:val="zh-CN"/>
              </w:rPr>
              <w:t>com.huawei.rumate</w:t>
            </w:r>
          </w:p>
        </w:tc>
        <w:tc>
          <w:tcPr>
            <w:tcW w:w="2220" w:type="dxa"/>
          </w:tcPr>
          <w:p w:rsidR="00AA53FD" w:rsidRDefault="00AA53FD" w:rsidP="00F364A3">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智能路由器</w:t>
            </w:r>
            <w:r>
              <w:rPr>
                <w:rFonts w:ascii="Verdana" w:hAnsi="Verdana" w:hint="eastAsia"/>
                <w:kern w:val="0"/>
                <w:sz w:val="18"/>
                <w:szCs w:val="18"/>
                <w:lang w:val="fr-FR"/>
              </w:rPr>
              <w:t>android</w:t>
            </w:r>
            <w:r>
              <w:rPr>
                <w:rFonts w:ascii="Verdana" w:hAnsi="Verdana" w:hint="eastAsia"/>
                <w:kern w:val="0"/>
                <w:sz w:val="18"/>
                <w:szCs w:val="18"/>
                <w:lang w:val="fr-FR"/>
              </w:rPr>
              <w:t>客户端</w:t>
            </w:r>
          </w:p>
        </w:tc>
        <w:tc>
          <w:tcPr>
            <w:tcW w:w="1134" w:type="dxa"/>
          </w:tcPr>
          <w:p w:rsidR="00AA53FD" w:rsidRDefault="00AA53F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37</w:t>
            </w:r>
          </w:p>
        </w:tc>
        <w:tc>
          <w:tcPr>
            <w:tcW w:w="1417" w:type="dxa"/>
          </w:tcPr>
          <w:p w:rsidR="00AA53FD" w:rsidRDefault="00AA53FD"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37000001</w:t>
            </w:r>
          </w:p>
        </w:tc>
      </w:tr>
      <w:tr w:rsidR="00AA53FD" w:rsidTr="000A575A">
        <w:tc>
          <w:tcPr>
            <w:tcW w:w="3417" w:type="dxa"/>
          </w:tcPr>
          <w:p w:rsidR="00AA53FD" w:rsidRDefault="00AA53FD"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rsidRPr="00F364A3">
              <w:rPr>
                <w:rFonts w:ascii="宋体" w:cs="宋体"/>
                <w:color w:val="000000"/>
                <w:kern w:val="0"/>
                <w:sz w:val="23"/>
                <w:szCs w:val="23"/>
                <w:lang w:val="zh-CN"/>
              </w:rPr>
              <w:t>com.huawei.gateway</w:t>
            </w:r>
          </w:p>
        </w:tc>
        <w:tc>
          <w:tcPr>
            <w:tcW w:w="2220" w:type="dxa"/>
          </w:tcPr>
          <w:p w:rsidR="00AA53FD" w:rsidRDefault="00AA53F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智能路由器</w:t>
            </w:r>
            <w:r>
              <w:rPr>
                <w:rFonts w:ascii="Verdana" w:hAnsi="Verdana" w:hint="eastAsia"/>
                <w:kern w:val="0"/>
                <w:sz w:val="18"/>
                <w:szCs w:val="18"/>
                <w:lang w:val="fr-FR"/>
              </w:rPr>
              <w:t>ios</w:t>
            </w:r>
            <w:r>
              <w:rPr>
                <w:rFonts w:ascii="Verdana" w:hAnsi="Verdana" w:hint="eastAsia"/>
                <w:kern w:val="0"/>
                <w:sz w:val="18"/>
                <w:szCs w:val="18"/>
                <w:lang w:val="fr-FR"/>
              </w:rPr>
              <w:t>客户端</w:t>
            </w:r>
          </w:p>
        </w:tc>
        <w:tc>
          <w:tcPr>
            <w:tcW w:w="1134" w:type="dxa"/>
          </w:tcPr>
          <w:p w:rsidR="00AA53FD" w:rsidRDefault="00AA53F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37</w:t>
            </w:r>
          </w:p>
        </w:tc>
        <w:tc>
          <w:tcPr>
            <w:tcW w:w="1417" w:type="dxa"/>
          </w:tcPr>
          <w:p w:rsidR="00AA53FD" w:rsidRDefault="00AA53FD"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37000002</w:t>
            </w:r>
          </w:p>
        </w:tc>
      </w:tr>
      <w:tr w:rsidR="00AA53FD" w:rsidTr="000A575A">
        <w:tc>
          <w:tcPr>
            <w:tcW w:w="3417" w:type="dxa"/>
          </w:tcPr>
          <w:p w:rsidR="00AA53FD" w:rsidRDefault="00AA53FD" w:rsidP="004910C8">
            <w:pPr>
              <w:tabs>
                <w:tab w:val="left" w:pos="-720"/>
                <w:tab w:val="left" w:pos="0"/>
                <w:tab w:val="left" w:pos="720"/>
                <w:tab w:val="left" w:pos="1440"/>
                <w:tab w:val="left" w:pos="2970"/>
                <w:tab w:val="left" w:pos="3600"/>
                <w:tab w:val="left" w:pos="4320"/>
              </w:tabs>
              <w:jc w:val="left"/>
              <w:rPr>
                <w:rFonts w:ascii="宋体" w:hAnsi="宋体"/>
                <w:color w:val="000000"/>
                <w:sz w:val="18"/>
                <w:szCs w:val="18"/>
              </w:rPr>
            </w:pPr>
            <w:r w:rsidRPr="00D201E7">
              <w:rPr>
                <w:rFonts w:ascii="宋体" w:hAnsi="宋体"/>
                <w:color w:val="000000"/>
                <w:sz w:val="18"/>
                <w:szCs w:val="18"/>
              </w:rPr>
              <w:t>com.huawei.mw</w:t>
            </w:r>
          </w:p>
        </w:tc>
        <w:tc>
          <w:tcPr>
            <w:tcW w:w="2220" w:type="dxa"/>
          </w:tcPr>
          <w:p w:rsidR="00AA53FD" w:rsidRDefault="00AA53F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hint="eastAsia"/>
                <w:sz w:val="15"/>
                <w:szCs w:val="15"/>
              </w:rPr>
              <w:t>HUAWEI Mobile WiFi</w:t>
            </w:r>
            <w:r>
              <w:rPr>
                <w:rFonts w:hint="eastAsia"/>
                <w:sz w:val="15"/>
                <w:szCs w:val="15"/>
              </w:rPr>
              <w:t>（统一控制</w:t>
            </w:r>
            <w:r>
              <w:rPr>
                <w:rFonts w:hint="eastAsia"/>
                <w:sz w:val="15"/>
                <w:szCs w:val="15"/>
              </w:rPr>
              <w:t>MBB</w:t>
            </w:r>
            <w:r>
              <w:rPr>
                <w:rFonts w:hint="eastAsia"/>
                <w:sz w:val="15"/>
                <w:szCs w:val="15"/>
              </w:rPr>
              <w:t>路由和家庭路由）</w:t>
            </w:r>
          </w:p>
        </w:tc>
        <w:tc>
          <w:tcPr>
            <w:tcW w:w="1134" w:type="dxa"/>
          </w:tcPr>
          <w:p w:rsidR="00AA53FD" w:rsidRDefault="00AA53F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37</w:t>
            </w:r>
          </w:p>
        </w:tc>
        <w:tc>
          <w:tcPr>
            <w:tcW w:w="1417" w:type="dxa"/>
          </w:tcPr>
          <w:p w:rsidR="00AA53FD" w:rsidRDefault="00AA53FD"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37000100</w:t>
            </w:r>
          </w:p>
        </w:tc>
      </w:tr>
      <w:tr w:rsidR="00AA53FD" w:rsidTr="000A575A">
        <w:tc>
          <w:tcPr>
            <w:tcW w:w="3417" w:type="dxa"/>
          </w:tcPr>
          <w:p w:rsidR="00AA53FD" w:rsidRDefault="00AA53FD"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rPr>
                <w:rFonts w:ascii="宋体" w:hAnsi="宋体" w:hint="eastAsia"/>
                <w:color w:val="000000"/>
                <w:sz w:val="18"/>
                <w:szCs w:val="18"/>
              </w:rPr>
              <w:t>com.huawei.hwvplayer</w:t>
            </w:r>
          </w:p>
        </w:tc>
        <w:tc>
          <w:tcPr>
            <w:tcW w:w="2220" w:type="dxa"/>
          </w:tcPr>
          <w:p w:rsidR="00AA53FD" w:rsidRDefault="00AA53F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视频播放器</w:t>
            </w:r>
          </w:p>
        </w:tc>
        <w:tc>
          <w:tcPr>
            <w:tcW w:w="1134" w:type="dxa"/>
          </w:tcPr>
          <w:p w:rsidR="00AA53FD" w:rsidRDefault="00AA53F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38</w:t>
            </w:r>
          </w:p>
        </w:tc>
        <w:tc>
          <w:tcPr>
            <w:tcW w:w="1417" w:type="dxa"/>
          </w:tcPr>
          <w:p w:rsidR="00AA53FD" w:rsidRDefault="00AA53FD"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38000000</w:t>
            </w:r>
          </w:p>
        </w:tc>
      </w:tr>
      <w:tr w:rsidR="00AA53FD" w:rsidTr="000A575A">
        <w:tc>
          <w:tcPr>
            <w:tcW w:w="3417" w:type="dxa"/>
          </w:tcPr>
          <w:p w:rsidR="00AA53FD" w:rsidRDefault="00AA53FD"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rPr>
                <w:rFonts w:ascii="Arial" w:hAnsi="Arial" w:cs="Arial"/>
                <w:sz w:val="20"/>
                <w:szCs w:val="20"/>
              </w:rPr>
              <w:t>com.huawei.bone</w:t>
            </w:r>
          </w:p>
        </w:tc>
        <w:tc>
          <w:tcPr>
            <w:tcW w:w="2220" w:type="dxa"/>
          </w:tcPr>
          <w:p w:rsidR="00AA53FD" w:rsidRDefault="00AA53F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华为手环手机客户端</w:t>
            </w:r>
          </w:p>
        </w:tc>
        <w:tc>
          <w:tcPr>
            <w:tcW w:w="1134" w:type="dxa"/>
          </w:tcPr>
          <w:p w:rsidR="00AA53FD" w:rsidRDefault="00AA53F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39</w:t>
            </w:r>
          </w:p>
        </w:tc>
        <w:tc>
          <w:tcPr>
            <w:tcW w:w="1417" w:type="dxa"/>
          </w:tcPr>
          <w:p w:rsidR="00AA53FD" w:rsidRDefault="00AA53FD"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39000000</w:t>
            </w:r>
          </w:p>
        </w:tc>
      </w:tr>
      <w:tr w:rsidR="00AA53FD" w:rsidTr="000A575A">
        <w:tc>
          <w:tcPr>
            <w:tcW w:w="3417" w:type="dxa"/>
          </w:tcPr>
          <w:p w:rsidR="00AA53FD" w:rsidRDefault="00AA53FD"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t>com.huawei.colorband</w:t>
            </w:r>
          </w:p>
        </w:tc>
        <w:tc>
          <w:tcPr>
            <w:tcW w:w="2220" w:type="dxa"/>
          </w:tcPr>
          <w:p w:rsidR="00AA53FD" w:rsidRDefault="00AA53FD" w:rsidP="0007158F">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rPr>
              <w:t>华为</w:t>
            </w:r>
            <w:r w:rsidRPr="0007158F">
              <w:rPr>
                <w:rFonts w:ascii="Verdana" w:hAnsi="Verdana" w:hint="eastAsia"/>
                <w:kern w:val="0"/>
                <w:sz w:val="18"/>
                <w:szCs w:val="18"/>
                <w:lang w:val="fr-FR"/>
              </w:rPr>
              <w:t>手环</w:t>
            </w:r>
            <w:r>
              <w:rPr>
                <w:rFonts w:ascii="Verdana" w:hAnsi="Verdana" w:hint="eastAsia"/>
                <w:kern w:val="0"/>
                <w:sz w:val="18"/>
                <w:szCs w:val="18"/>
                <w:lang w:val="fr-FR"/>
              </w:rPr>
              <w:t>新手机客户端</w:t>
            </w:r>
          </w:p>
        </w:tc>
        <w:tc>
          <w:tcPr>
            <w:tcW w:w="1134" w:type="dxa"/>
          </w:tcPr>
          <w:p w:rsidR="00AA53FD" w:rsidRPr="0007158F" w:rsidRDefault="00AA53F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39</w:t>
            </w:r>
          </w:p>
        </w:tc>
        <w:tc>
          <w:tcPr>
            <w:tcW w:w="1417" w:type="dxa"/>
          </w:tcPr>
          <w:p w:rsidR="00AA53FD" w:rsidRDefault="00AA53FD" w:rsidP="0007158F">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3900000</w:t>
            </w:r>
            <w:r>
              <w:rPr>
                <w:rFonts w:ascii="Arial" w:hAnsi="Arial" w:cs="Arial"/>
                <w:sz w:val="18"/>
                <w:szCs w:val="18"/>
                <w:lang w:val="fr-FR"/>
              </w:rPr>
              <w:t>1</w:t>
            </w:r>
          </w:p>
        </w:tc>
      </w:tr>
      <w:tr w:rsidR="00AA53FD" w:rsidTr="000A575A">
        <w:tc>
          <w:tcPr>
            <w:tcW w:w="3417" w:type="dxa"/>
          </w:tcPr>
          <w:p w:rsidR="00AA53FD" w:rsidRDefault="00AA53FD"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rPr>
                <w:rStyle w:val="affffff"/>
                <w:rFonts w:ascii="Arial" w:hAnsi="Arial" w:cs="Arial"/>
                <w:i w:val="0"/>
                <w:iCs w:val="0"/>
                <w:color w:val="333333"/>
                <w:sz w:val="20"/>
                <w:szCs w:val="20"/>
                <w:shd w:val="clear" w:color="auto" w:fill="F8F8F8"/>
              </w:rPr>
              <w:t>com.huawei.smartband</w:t>
            </w:r>
          </w:p>
        </w:tc>
        <w:tc>
          <w:tcPr>
            <w:tcW w:w="2220" w:type="dxa"/>
          </w:tcPr>
          <w:p w:rsidR="00AA53FD" w:rsidRDefault="00AA53FD" w:rsidP="008F64E5">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rPr>
              <w:t>华为</w:t>
            </w:r>
            <w:r w:rsidRPr="0007158F">
              <w:rPr>
                <w:rFonts w:ascii="Verdana" w:hAnsi="Verdana" w:hint="eastAsia"/>
                <w:kern w:val="0"/>
                <w:sz w:val="18"/>
                <w:szCs w:val="18"/>
                <w:lang w:val="fr-FR"/>
              </w:rPr>
              <w:t>手环</w:t>
            </w:r>
            <w:r>
              <w:rPr>
                <w:rFonts w:ascii="Verdana" w:hAnsi="Verdana" w:hint="eastAsia"/>
                <w:kern w:val="0"/>
                <w:sz w:val="18"/>
                <w:szCs w:val="18"/>
                <w:lang w:val="fr-FR"/>
              </w:rPr>
              <w:t>IOS</w:t>
            </w:r>
            <w:r>
              <w:rPr>
                <w:rFonts w:ascii="Verdana" w:hAnsi="Verdana" w:hint="eastAsia"/>
                <w:kern w:val="0"/>
                <w:sz w:val="18"/>
                <w:szCs w:val="18"/>
                <w:lang w:val="fr-FR"/>
              </w:rPr>
              <w:t>客户端</w:t>
            </w:r>
          </w:p>
        </w:tc>
        <w:tc>
          <w:tcPr>
            <w:tcW w:w="1134" w:type="dxa"/>
          </w:tcPr>
          <w:p w:rsidR="00AA53FD" w:rsidRDefault="00AA53F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39</w:t>
            </w:r>
          </w:p>
        </w:tc>
        <w:tc>
          <w:tcPr>
            <w:tcW w:w="1417" w:type="dxa"/>
          </w:tcPr>
          <w:p w:rsidR="00AA53FD" w:rsidRDefault="00AA53FD" w:rsidP="008F64E5">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39000002</w:t>
            </w:r>
          </w:p>
        </w:tc>
      </w:tr>
      <w:tr w:rsidR="007C6190" w:rsidTr="000A575A">
        <w:trPr>
          <w:ins w:id="1067" w:author="x00116998" w:date="2015-01-15T14:15:00Z"/>
        </w:trPr>
        <w:tc>
          <w:tcPr>
            <w:tcW w:w="3417" w:type="dxa"/>
          </w:tcPr>
          <w:p w:rsidR="007C6190" w:rsidRDefault="007C6190" w:rsidP="004910C8">
            <w:pPr>
              <w:tabs>
                <w:tab w:val="left" w:pos="-720"/>
                <w:tab w:val="left" w:pos="0"/>
                <w:tab w:val="left" w:pos="720"/>
                <w:tab w:val="left" w:pos="1440"/>
                <w:tab w:val="left" w:pos="2970"/>
                <w:tab w:val="left" w:pos="3600"/>
                <w:tab w:val="left" w:pos="4320"/>
              </w:tabs>
              <w:jc w:val="left"/>
              <w:rPr>
                <w:ins w:id="1068" w:author="x00116998" w:date="2015-01-15T14:15:00Z"/>
                <w:rFonts w:ascii="宋体" w:cs="宋体"/>
                <w:color w:val="000000"/>
                <w:kern w:val="0"/>
                <w:sz w:val="23"/>
                <w:szCs w:val="23"/>
                <w:lang w:val="zh-CN"/>
              </w:rPr>
            </w:pPr>
          </w:p>
        </w:tc>
        <w:tc>
          <w:tcPr>
            <w:tcW w:w="2220" w:type="dxa"/>
          </w:tcPr>
          <w:p w:rsidR="007C6190" w:rsidRDefault="007C6190" w:rsidP="00737071">
            <w:pPr>
              <w:tabs>
                <w:tab w:val="left" w:pos="-720"/>
                <w:tab w:val="left" w:pos="0"/>
                <w:tab w:val="left" w:pos="720"/>
                <w:tab w:val="left" w:pos="1440"/>
                <w:tab w:val="left" w:pos="2970"/>
                <w:tab w:val="left" w:pos="3600"/>
                <w:tab w:val="left" w:pos="4320"/>
              </w:tabs>
              <w:jc w:val="left"/>
              <w:rPr>
                <w:ins w:id="1069" w:author="x00116998" w:date="2015-01-15T14:15:00Z"/>
                <w:rFonts w:ascii="Verdana" w:hAnsi="Verdana"/>
                <w:kern w:val="0"/>
                <w:sz w:val="18"/>
                <w:szCs w:val="18"/>
                <w:lang w:val="fr-FR"/>
              </w:rPr>
            </w:pPr>
          </w:p>
        </w:tc>
        <w:tc>
          <w:tcPr>
            <w:tcW w:w="1134" w:type="dxa"/>
          </w:tcPr>
          <w:p w:rsidR="007C6190" w:rsidRDefault="007C6190" w:rsidP="00A633AB">
            <w:pPr>
              <w:tabs>
                <w:tab w:val="left" w:pos="-720"/>
                <w:tab w:val="left" w:pos="0"/>
                <w:tab w:val="left" w:pos="720"/>
                <w:tab w:val="left" w:pos="1440"/>
                <w:tab w:val="left" w:pos="2970"/>
                <w:tab w:val="left" w:pos="3600"/>
                <w:tab w:val="left" w:pos="4320"/>
              </w:tabs>
              <w:jc w:val="left"/>
              <w:rPr>
                <w:ins w:id="1070" w:author="x00116998" w:date="2015-01-15T14:15:00Z"/>
                <w:rFonts w:ascii="Arial" w:hAnsi="Arial" w:cs="Arial"/>
                <w:sz w:val="18"/>
                <w:szCs w:val="18"/>
                <w:lang w:val="fr-FR"/>
              </w:rPr>
            </w:pPr>
          </w:p>
        </w:tc>
        <w:tc>
          <w:tcPr>
            <w:tcW w:w="1417" w:type="dxa"/>
          </w:tcPr>
          <w:p w:rsidR="007C6190" w:rsidRDefault="007C6190" w:rsidP="00DE09B2">
            <w:pPr>
              <w:tabs>
                <w:tab w:val="left" w:pos="-720"/>
                <w:tab w:val="left" w:pos="0"/>
                <w:tab w:val="left" w:pos="720"/>
                <w:tab w:val="left" w:pos="1440"/>
                <w:tab w:val="left" w:pos="2970"/>
                <w:tab w:val="left" w:pos="3600"/>
                <w:tab w:val="left" w:pos="4320"/>
              </w:tabs>
              <w:jc w:val="left"/>
              <w:rPr>
                <w:ins w:id="1071" w:author="x00116998" w:date="2015-01-15T14:15:00Z"/>
                <w:rFonts w:ascii="Arial" w:hAnsi="Arial" w:cs="Arial"/>
                <w:sz w:val="18"/>
                <w:szCs w:val="18"/>
                <w:lang w:val="fr-FR"/>
              </w:rPr>
            </w:pPr>
          </w:p>
        </w:tc>
      </w:tr>
      <w:tr w:rsidR="00AA53FD" w:rsidTr="000A575A">
        <w:tc>
          <w:tcPr>
            <w:tcW w:w="3417" w:type="dxa"/>
          </w:tcPr>
          <w:p w:rsidR="00AA53FD" w:rsidRDefault="00AA53FD"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p>
        </w:tc>
        <w:tc>
          <w:tcPr>
            <w:tcW w:w="2220" w:type="dxa"/>
          </w:tcPr>
          <w:p w:rsidR="00AA53FD" w:rsidRDefault="00AA53F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荣耀官网</w:t>
            </w:r>
          </w:p>
        </w:tc>
        <w:tc>
          <w:tcPr>
            <w:tcW w:w="1134" w:type="dxa"/>
          </w:tcPr>
          <w:p w:rsidR="00AA53FD" w:rsidRDefault="00AA53F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40</w:t>
            </w:r>
          </w:p>
        </w:tc>
        <w:tc>
          <w:tcPr>
            <w:tcW w:w="1417" w:type="dxa"/>
          </w:tcPr>
          <w:p w:rsidR="00AA53FD" w:rsidRDefault="00AA53FD"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40000000</w:t>
            </w:r>
          </w:p>
        </w:tc>
      </w:tr>
      <w:tr w:rsidR="00AA53FD" w:rsidTr="000A575A">
        <w:tc>
          <w:tcPr>
            <w:tcW w:w="3417" w:type="dxa"/>
          </w:tcPr>
          <w:p w:rsidR="00AA53FD" w:rsidRDefault="00AA53FD"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rPr>
                <w:rFonts w:ascii="Arial" w:hAnsi="Arial" w:cs="Arial"/>
                <w:sz w:val="20"/>
                <w:szCs w:val="20"/>
              </w:rPr>
              <w:t>com.huawei.vassistant</w:t>
            </w:r>
          </w:p>
        </w:tc>
        <w:tc>
          <w:tcPr>
            <w:tcW w:w="2220" w:type="dxa"/>
          </w:tcPr>
          <w:p w:rsidR="00AA53FD" w:rsidRDefault="00AA53F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华为语音助手</w:t>
            </w:r>
          </w:p>
        </w:tc>
        <w:tc>
          <w:tcPr>
            <w:tcW w:w="1134" w:type="dxa"/>
          </w:tcPr>
          <w:p w:rsidR="00AA53FD" w:rsidRDefault="00AA53F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41</w:t>
            </w:r>
          </w:p>
        </w:tc>
        <w:tc>
          <w:tcPr>
            <w:tcW w:w="1417" w:type="dxa"/>
          </w:tcPr>
          <w:p w:rsidR="00AA53FD" w:rsidRDefault="00AA53FD"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41000000</w:t>
            </w:r>
          </w:p>
        </w:tc>
      </w:tr>
      <w:tr w:rsidR="00AA53FD" w:rsidTr="000A575A">
        <w:tc>
          <w:tcPr>
            <w:tcW w:w="3417" w:type="dxa"/>
          </w:tcPr>
          <w:p w:rsidR="00AA53FD" w:rsidRDefault="00AA53FD"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rPr>
                <w:color w:val="1F497D"/>
              </w:rPr>
              <w:t>com.huawei.health</w:t>
            </w:r>
          </w:p>
        </w:tc>
        <w:tc>
          <w:tcPr>
            <w:tcW w:w="2220" w:type="dxa"/>
          </w:tcPr>
          <w:p w:rsidR="00AA53FD" w:rsidRPr="004A0469" w:rsidRDefault="00AA53F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rPr>
            </w:pPr>
            <w:r>
              <w:rPr>
                <w:rFonts w:ascii="Verdana" w:hAnsi="Verdana" w:hint="eastAsia"/>
                <w:kern w:val="0"/>
                <w:sz w:val="18"/>
                <w:szCs w:val="18"/>
              </w:rPr>
              <w:t>健康业务客户端</w:t>
            </w:r>
          </w:p>
        </w:tc>
        <w:tc>
          <w:tcPr>
            <w:tcW w:w="1134" w:type="dxa"/>
          </w:tcPr>
          <w:p w:rsidR="00AA53FD" w:rsidRPr="004A0469" w:rsidRDefault="00AA53FD"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sz w:val="18"/>
                <w:szCs w:val="18"/>
              </w:rPr>
              <w:t>42</w:t>
            </w:r>
          </w:p>
        </w:tc>
        <w:tc>
          <w:tcPr>
            <w:tcW w:w="1417" w:type="dxa"/>
          </w:tcPr>
          <w:p w:rsidR="00AA53FD" w:rsidRDefault="00AA53FD" w:rsidP="004A0469">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4</w:t>
            </w:r>
            <w:r>
              <w:rPr>
                <w:rFonts w:ascii="Arial" w:hAnsi="Arial" w:cs="Arial"/>
                <w:sz w:val="18"/>
                <w:szCs w:val="18"/>
                <w:lang w:val="fr-FR"/>
              </w:rPr>
              <w:t>2</w:t>
            </w:r>
            <w:r>
              <w:rPr>
                <w:rFonts w:ascii="Arial" w:hAnsi="Arial" w:cs="Arial" w:hint="eastAsia"/>
                <w:sz w:val="18"/>
                <w:szCs w:val="18"/>
                <w:lang w:val="fr-FR"/>
              </w:rPr>
              <w:t>000000</w:t>
            </w:r>
          </w:p>
        </w:tc>
      </w:tr>
      <w:tr w:rsidR="00AA53FD" w:rsidTr="000A575A">
        <w:tc>
          <w:tcPr>
            <w:tcW w:w="3417" w:type="dxa"/>
          </w:tcPr>
          <w:p w:rsidR="00AA53FD" w:rsidRDefault="00AA53FD"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rPr>
                <w:color w:val="1F497D"/>
              </w:rPr>
              <w:t>com.huawei.hisuitepc</w:t>
            </w:r>
          </w:p>
        </w:tc>
        <w:tc>
          <w:tcPr>
            <w:tcW w:w="2220" w:type="dxa"/>
          </w:tcPr>
          <w:p w:rsidR="00AA53FD" w:rsidRDefault="00AA53F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手机助手</w:t>
            </w:r>
            <w:r>
              <w:rPr>
                <w:rFonts w:ascii="Verdana" w:hAnsi="Verdana" w:hint="eastAsia"/>
                <w:kern w:val="0"/>
                <w:sz w:val="18"/>
                <w:szCs w:val="18"/>
                <w:lang w:val="fr-FR"/>
              </w:rPr>
              <w:t>PC</w:t>
            </w:r>
            <w:r>
              <w:rPr>
                <w:rFonts w:ascii="Verdana" w:hAnsi="Verdana" w:hint="eastAsia"/>
                <w:kern w:val="0"/>
                <w:sz w:val="18"/>
                <w:szCs w:val="18"/>
                <w:lang w:val="fr-FR"/>
              </w:rPr>
              <w:t>客户端</w:t>
            </w:r>
          </w:p>
        </w:tc>
        <w:tc>
          <w:tcPr>
            <w:tcW w:w="1134" w:type="dxa"/>
          </w:tcPr>
          <w:p w:rsidR="00AA53FD" w:rsidRDefault="00AA53F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43</w:t>
            </w:r>
          </w:p>
        </w:tc>
        <w:tc>
          <w:tcPr>
            <w:tcW w:w="1417" w:type="dxa"/>
          </w:tcPr>
          <w:p w:rsidR="00AA53FD" w:rsidRDefault="00AA53FD"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43000000</w:t>
            </w:r>
          </w:p>
        </w:tc>
      </w:tr>
      <w:tr w:rsidR="00AA53FD" w:rsidTr="000A575A">
        <w:tc>
          <w:tcPr>
            <w:tcW w:w="3417" w:type="dxa"/>
          </w:tcPr>
          <w:p w:rsidR="00AA53FD" w:rsidRDefault="00AA53FD"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rPr>
                <w:color w:val="1F497D"/>
              </w:rPr>
              <w:t>com.huawei.hisuiteandroid</w:t>
            </w:r>
          </w:p>
        </w:tc>
        <w:tc>
          <w:tcPr>
            <w:tcW w:w="2220" w:type="dxa"/>
          </w:tcPr>
          <w:p w:rsidR="00AA53FD" w:rsidRDefault="00AA53F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手机助手手机客户端</w:t>
            </w:r>
          </w:p>
        </w:tc>
        <w:tc>
          <w:tcPr>
            <w:tcW w:w="1134" w:type="dxa"/>
          </w:tcPr>
          <w:p w:rsidR="00AA53FD" w:rsidRDefault="00AA53F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43</w:t>
            </w:r>
          </w:p>
        </w:tc>
        <w:tc>
          <w:tcPr>
            <w:tcW w:w="1417" w:type="dxa"/>
          </w:tcPr>
          <w:p w:rsidR="00AA53FD" w:rsidRDefault="00AA53FD"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43000001</w:t>
            </w:r>
          </w:p>
        </w:tc>
      </w:tr>
      <w:tr w:rsidR="00AA53FD" w:rsidTr="000A575A">
        <w:tc>
          <w:tcPr>
            <w:tcW w:w="3417" w:type="dxa"/>
          </w:tcPr>
          <w:p w:rsidR="00AA53FD" w:rsidRDefault="00AA53FD"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t>com.inveno.hwread</w:t>
            </w:r>
          </w:p>
        </w:tc>
        <w:tc>
          <w:tcPr>
            <w:tcW w:w="2220" w:type="dxa"/>
          </w:tcPr>
          <w:p w:rsidR="00AA53FD" w:rsidRDefault="00AA53F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华为个性化阅读</w:t>
            </w:r>
          </w:p>
        </w:tc>
        <w:tc>
          <w:tcPr>
            <w:tcW w:w="1134" w:type="dxa"/>
          </w:tcPr>
          <w:p w:rsidR="00AA53FD" w:rsidRDefault="00AA53F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44</w:t>
            </w:r>
          </w:p>
        </w:tc>
        <w:tc>
          <w:tcPr>
            <w:tcW w:w="1417" w:type="dxa"/>
          </w:tcPr>
          <w:p w:rsidR="00AA53FD" w:rsidRDefault="00AA53FD"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44000000</w:t>
            </w:r>
          </w:p>
        </w:tc>
      </w:tr>
      <w:tr w:rsidR="007C6190" w:rsidTr="000A575A">
        <w:trPr>
          <w:ins w:id="1072" w:author="x00116998" w:date="2015-01-15T14:16:00Z"/>
        </w:trPr>
        <w:tc>
          <w:tcPr>
            <w:tcW w:w="3417" w:type="dxa"/>
          </w:tcPr>
          <w:p w:rsidR="007C6190" w:rsidRDefault="007C6190" w:rsidP="004910C8">
            <w:pPr>
              <w:tabs>
                <w:tab w:val="left" w:pos="-720"/>
                <w:tab w:val="left" w:pos="0"/>
                <w:tab w:val="left" w:pos="720"/>
                <w:tab w:val="left" w:pos="1440"/>
                <w:tab w:val="left" w:pos="2970"/>
                <w:tab w:val="left" w:pos="3600"/>
                <w:tab w:val="left" w:pos="4320"/>
              </w:tabs>
              <w:jc w:val="left"/>
              <w:rPr>
                <w:ins w:id="1073" w:author="x00116998" w:date="2015-01-15T14:16:00Z"/>
                <w:rFonts w:ascii="宋体" w:cs="宋体"/>
                <w:color w:val="000000"/>
                <w:kern w:val="0"/>
                <w:sz w:val="23"/>
                <w:szCs w:val="23"/>
                <w:lang w:val="zh-CN"/>
              </w:rPr>
            </w:pPr>
            <w:ins w:id="1074" w:author="x00116998" w:date="2015-01-15T14:16:00Z">
              <w:r>
                <w:rPr>
                  <w:color w:val="1F497D"/>
                </w:rPr>
                <w:t>com.huawei.kidwatch</w:t>
              </w:r>
            </w:ins>
          </w:p>
        </w:tc>
        <w:tc>
          <w:tcPr>
            <w:tcW w:w="2220" w:type="dxa"/>
          </w:tcPr>
          <w:p w:rsidR="007C6190" w:rsidRDefault="007C6190" w:rsidP="00737071">
            <w:pPr>
              <w:tabs>
                <w:tab w:val="left" w:pos="-720"/>
                <w:tab w:val="left" w:pos="0"/>
                <w:tab w:val="left" w:pos="720"/>
                <w:tab w:val="left" w:pos="1440"/>
                <w:tab w:val="left" w:pos="2970"/>
                <w:tab w:val="left" w:pos="3600"/>
                <w:tab w:val="left" w:pos="4320"/>
              </w:tabs>
              <w:jc w:val="left"/>
              <w:rPr>
                <w:ins w:id="1075" w:author="x00116998" w:date="2015-01-15T14:16:00Z"/>
                <w:rFonts w:ascii="Verdana" w:hAnsi="Verdana"/>
                <w:kern w:val="0"/>
                <w:sz w:val="18"/>
                <w:szCs w:val="18"/>
                <w:lang w:val="fr-FR"/>
              </w:rPr>
            </w:pPr>
            <w:ins w:id="1076" w:author="x00116998" w:date="2015-01-15T14:16:00Z">
              <w:r>
                <w:rPr>
                  <w:rFonts w:ascii="宋体" w:hAnsi="宋体" w:hint="eastAsia"/>
                  <w:color w:val="1F497D"/>
                </w:rPr>
                <w:t>儿童手表</w:t>
              </w:r>
            </w:ins>
          </w:p>
        </w:tc>
        <w:tc>
          <w:tcPr>
            <w:tcW w:w="1134" w:type="dxa"/>
          </w:tcPr>
          <w:p w:rsidR="007C6190" w:rsidRDefault="007C6190" w:rsidP="00A633AB">
            <w:pPr>
              <w:tabs>
                <w:tab w:val="left" w:pos="-720"/>
                <w:tab w:val="left" w:pos="0"/>
                <w:tab w:val="left" w:pos="720"/>
                <w:tab w:val="left" w:pos="1440"/>
                <w:tab w:val="left" w:pos="2970"/>
                <w:tab w:val="left" w:pos="3600"/>
                <w:tab w:val="left" w:pos="4320"/>
              </w:tabs>
              <w:jc w:val="left"/>
              <w:rPr>
                <w:ins w:id="1077" w:author="x00116998" w:date="2015-01-15T14:16:00Z"/>
                <w:rFonts w:ascii="Arial" w:hAnsi="Arial" w:cs="Arial"/>
                <w:sz w:val="18"/>
                <w:szCs w:val="18"/>
                <w:lang w:val="fr-FR"/>
              </w:rPr>
            </w:pPr>
            <w:ins w:id="1078" w:author="x00116998" w:date="2015-01-15T14:16:00Z">
              <w:r>
                <w:rPr>
                  <w:rFonts w:ascii="Arial" w:hAnsi="Arial" w:cs="Arial" w:hint="eastAsia"/>
                  <w:sz w:val="18"/>
                  <w:szCs w:val="18"/>
                  <w:lang w:val="fr-FR"/>
                </w:rPr>
                <w:t>45</w:t>
              </w:r>
            </w:ins>
          </w:p>
        </w:tc>
        <w:tc>
          <w:tcPr>
            <w:tcW w:w="1417" w:type="dxa"/>
          </w:tcPr>
          <w:p w:rsidR="007C6190" w:rsidRDefault="007C6190" w:rsidP="00DE09B2">
            <w:pPr>
              <w:tabs>
                <w:tab w:val="left" w:pos="-720"/>
                <w:tab w:val="left" w:pos="0"/>
                <w:tab w:val="left" w:pos="720"/>
                <w:tab w:val="left" w:pos="1440"/>
                <w:tab w:val="left" w:pos="2970"/>
                <w:tab w:val="left" w:pos="3600"/>
                <w:tab w:val="left" w:pos="4320"/>
              </w:tabs>
              <w:jc w:val="left"/>
              <w:rPr>
                <w:ins w:id="1079" w:author="x00116998" w:date="2015-01-15T14:16:00Z"/>
                <w:rFonts w:ascii="Arial" w:hAnsi="Arial" w:cs="Arial"/>
                <w:sz w:val="18"/>
                <w:szCs w:val="18"/>
                <w:lang w:val="fr-FR"/>
              </w:rPr>
            </w:pPr>
            <w:ins w:id="1080" w:author="x00116998" w:date="2015-01-15T14:16:00Z">
              <w:r>
                <w:rPr>
                  <w:rFonts w:ascii="Arial" w:hAnsi="Arial" w:cs="Arial" w:hint="eastAsia"/>
                  <w:sz w:val="18"/>
                  <w:szCs w:val="18"/>
                  <w:lang w:val="fr-FR"/>
                </w:rPr>
                <w:t>45000000</w:t>
              </w:r>
            </w:ins>
          </w:p>
        </w:tc>
      </w:tr>
      <w:tr w:rsidR="00921F33" w:rsidTr="000A575A">
        <w:trPr>
          <w:ins w:id="1081" w:author="x00116998" w:date="2015-01-26T17:07:00Z"/>
        </w:trPr>
        <w:tc>
          <w:tcPr>
            <w:tcW w:w="3417" w:type="dxa"/>
          </w:tcPr>
          <w:p w:rsidR="00921F33" w:rsidRDefault="00921F33" w:rsidP="004910C8">
            <w:pPr>
              <w:tabs>
                <w:tab w:val="left" w:pos="-720"/>
                <w:tab w:val="left" w:pos="0"/>
                <w:tab w:val="left" w:pos="720"/>
                <w:tab w:val="left" w:pos="1440"/>
                <w:tab w:val="left" w:pos="2970"/>
                <w:tab w:val="left" w:pos="3600"/>
                <w:tab w:val="left" w:pos="4320"/>
              </w:tabs>
              <w:jc w:val="left"/>
              <w:rPr>
                <w:ins w:id="1082" w:author="x00116998" w:date="2015-01-26T17:07:00Z"/>
                <w:rFonts w:ascii="宋体" w:cs="宋体"/>
                <w:color w:val="000000"/>
                <w:kern w:val="0"/>
                <w:sz w:val="23"/>
                <w:szCs w:val="23"/>
                <w:lang w:val="zh-CN"/>
              </w:rPr>
            </w:pPr>
            <w:ins w:id="1083" w:author="x00116998" w:date="2015-01-26T17:07:00Z">
              <w:r w:rsidRPr="002034CB">
                <w:rPr>
                  <w:rFonts w:asciiTheme="minorEastAsia" w:hAnsiTheme="minorEastAsia" w:cs="宋体"/>
                  <w:color w:val="000000" w:themeColor="text1"/>
                  <w:kern w:val="0"/>
                  <w:sz w:val="24"/>
                </w:rPr>
                <w:t>com.huawei.eassistant</w:t>
              </w:r>
            </w:ins>
          </w:p>
        </w:tc>
        <w:tc>
          <w:tcPr>
            <w:tcW w:w="2220" w:type="dxa"/>
          </w:tcPr>
          <w:p w:rsidR="00921F33" w:rsidRDefault="00921F33" w:rsidP="00737071">
            <w:pPr>
              <w:tabs>
                <w:tab w:val="left" w:pos="-720"/>
                <w:tab w:val="left" w:pos="0"/>
                <w:tab w:val="left" w:pos="720"/>
                <w:tab w:val="left" w:pos="1440"/>
                <w:tab w:val="left" w:pos="2970"/>
                <w:tab w:val="left" w:pos="3600"/>
                <w:tab w:val="left" w:pos="4320"/>
              </w:tabs>
              <w:jc w:val="left"/>
              <w:rPr>
                <w:ins w:id="1084" w:author="x00116998" w:date="2015-01-26T17:07:00Z"/>
                <w:rFonts w:ascii="Verdana" w:hAnsi="Verdana" w:hint="eastAsia"/>
                <w:kern w:val="0"/>
                <w:sz w:val="18"/>
                <w:szCs w:val="18"/>
                <w:lang w:val="fr-FR"/>
              </w:rPr>
            </w:pPr>
            <w:ins w:id="1085" w:author="x00116998" w:date="2015-01-26T17:07:00Z">
              <w:r>
                <w:rPr>
                  <w:rFonts w:ascii="Verdana" w:hAnsi="Verdana" w:hint="eastAsia"/>
                  <w:kern w:val="0"/>
                  <w:sz w:val="18"/>
                  <w:szCs w:val="18"/>
                  <w:lang w:val="fr-FR"/>
                </w:rPr>
                <w:t>小</w:t>
              </w:r>
              <w:r>
                <w:rPr>
                  <w:rFonts w:ascii="Verdana" w:hAnsi="Verdana" w:hint="eastAsia"/>
                  <w:kern w:val="0"/>
                  <w:sz w:val="18"/>
                  <w:szCs w:val="18"/>
                  <w:lang w:val="fr-FR"/>
                </w:rPr>
                <w:t>E</w:t>
              </w:r>
              <w:r>
                <w:rPr>
                  <w:rFonts w:ascii="Verdana" w:hAnsi="Verdana" w:hint="eastAsia"/>
                  <w:kern w:val="0"/>
                  <w:sz w:val="18"/>
                  <w:szCs w:val="18"/>
                  <w:lang w:val="fr-FR"/>
                </w:rPr>
                <w:t>助手</w:t>
              </w:r>
            </w:ins>
          </w:p>
        </w:tc>
        <w:tc>
          <w:tcPr>
            <w:tcW w:w="1134" w:type="dxa"/>
          </w:tcPr>
          <w:p w:rsidR="00921F33" w:rsidRDefault="00921F33" w:rsidP="00A633AB">
            <w:pPr>
              <w:tabs>
                <w:tab w:val="left" w:pos="-720"/>
                <w:tab w:val="left" w:pos="0"/>
                <w:tab w:val="left" w:pos="720"/>
                <w:tab w:val="left" w:pos="1440"/>
                <w:tab w:val="left" w:pos="2970"/>
                <w:tab w:val="left" w:pos="3600"/>
                <w:tab w:val="left" w:pos="4320"/>
              </w:tabs>
              <w:jc w:val="left"/>
              <w:rPr>
                <w:ins w:id="1086" w:author="x00116998" w:date="2015-01-26T17:07:00Z"/>
                <w:rFonts w:ascii="Arial" w:hAnsi="Arial" w:cs="Arial" w:hint="eastAsia"/>
                <w:sz w:val="18"/>
                <w:szCs w:val="18"/>
                <w:lang w:val="fr-FR"/>
              </w:rPr>
            </w:pPr>
            <w:ins w:id="1087" w:author="x00116998" w:date="2015-01-26T17:07:00Z">
              <w:r>
                <w:rPr>
                  <w:rFonts w:ascii="Arial" w:hAnsi="Arial" w:cs="Arial" w:hint="eastAsia"/>
                  <w:sz w:val="18"/>
                  <w:szCs w:val="18"/>
                  <w:lang w:val="fr-FR"/>
                </w:rPr>
                <w:t>46</w:t>
              </w:r>
            </w:ins>
          </w:p>
        </w:tc>
        <w:tc>
          <w:tcPr>
            <w:tcW w:w="1417" w:type="dxa"/>
          </w:tcPr>
          <w:p w:rsidR="00921F33" w:rsidRDefault="00921F33" w:rsidP="00DE09B2">
            <w:pPr>
              <w:tabs>
                <w:tab w:val="left" w:pos="-720"/>
                <w:tab w:val="left" w:pos="0"/>
                <w:tab w:val="left" w:pos="720"/>
                <w:tab w:val="left" w:pos="1440"/>
                <w:tab w:val="left" w:pos="2970"/>
                <w:tab w:val="left" w:pos="3600"/>
                <w:tab w:val="left" w:pos="4320"/>
              </w:tabs>
              <w:jc w:val="left"/>
              <w:rPr>
                <w:ins w:id="1088" w:author="x00116998" w:date="2015-01-26T17:07:00Z"/>
                <w:rFonts w:ascii="Arial" w:hAnsi="Arial" w:cs="Arial" w:hint="eastAsia"/>
                <w:sz w:val="18"/>
                <w:szCs w:val="18"/>
                <w:lang w:val="fr-FR"/>
              </w:rPr>
            </w:pPr>
            <w:ins w:id="1089" w:author="x00116998" w:date="2015-01-26T17:07:00Z">
              <w:r>
                <w:rPr>
                  <w:rFonts w:ascii="Arial" w:hAnsi="Arial" w:cs="Arial" w:hint="eastAsia"/>
                  <w:sz w:val="18"/>
                  <w:szCs w:val="18"/>
                  <w:lang w:val="fr-FR"/>
                </w:rPr>
                <w:t>46000000</w:t>
              </w:r>
            </w:ins>
          </w:p>
        </w:tc>
      </w:tr>
      <w:tr w:rsidR="007C6190" w:rsidTr="000A575A">
        <w:tc>
          <w:tcPr>
            <w:tcW w:w="3417" w:type="dxa"/>
          </w:tcPr>
          <w:p w:rsidR="007C6190" w:rsidRDefault="007C6190"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p>
        </w:tc>
        <w:tc>
          <w:tcPr>
            <w:tcW w:w="2220" w:type="dxa"/>
          </w:tcPr>
          <w:p w:rsidR="007C6190" w:rsidRDefault="007C6190"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开发者联盟</w:t>
            </w:r>
            <w:r>
              <w:rPr>
                <w:rFonts w:ascii="Verdana" w:hAnsi="Verdana" w:hint="eastAsia"/>
                <w:kern w:val="0"/>
                <w:sz w:val="18"/>
                <w:szCs w:val="18"/>
                <w:lang w:val="fr-FR"/>
              </w:rPr>
              <w:t>Portal</w:t>
            </w:r>
          </w:p>
        </w:tc>
        <w:tc>
          <w:tcPr>
            <w:tcW w:w="1134" w:type="dxa"/>
          </w:tcPr>
          <w:p w:rsidR="007C6190" w:rsidRDefault="007C6190"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90</w:t>
            </w:r>
          </w:p>
        </w:tc>
        <w:tc>
          <w:tcPr>
            <w:tcW w:w="1417" w:type="dxa"/>
          </w:tcPr>
          <w:p w:rsidR="007C6190" w:rsidRDefault="007C6190"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90000000</w:t>
            </w:r>
          </w:p>
        </w:tc>
      </w:tr>
      <w:tr w:rsidR="007C6190" w:rsidTr="000A575A">
        <w:tc>
          <w:tcPr>
            <w:tcW w:w="3417" w:type="dxa"/>
          </w:tcPr>
          <w:p w:rsidR="007C6190" w:rsidRDefault="007C6190"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rPr>
                <w:rFonts w:ascii="宋体" w:hint="eastAsia"/>
                <w:color w:val="000000"/>
                <w:sz w:val="22"/>
                <w:szCs w:val="23"/>
                <w:lang w:val="zh-CN"/>
              </w:rPr>
              <w:t>应用（游戏）的包名</w:t>
            </w:r>
          </w:p>
        </w:tc>
        <w:tc>
          <w:tcPr>
            <w:tcW w:w="2220" w:type="dxa"/>
          </w:tcPr>
          <w:p w:rsidR="007C6190" w:rsidRDefault="007C6190"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OpenSDK</w:t>
            </w:r>
          </w:p>
        </w:tc>
        <w:tc>
          <w:tcPr>
            <w:tcW w:w="1134" w:type="dxa"/>
          </w:tcPr>
          <w:p w:rsidR="007C6190" w:rsidRDefault="007C6190"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90</w:t>
            </w:r>
          </w:p>
        </w:tc>
        <w:tc>
          <w:tcPr>
            <w:tcW w:w="1417" w:type="dxa"/>
          </w:tcPr>
          <w:p w:rsidR="007C6190" w:rsidRDefault="007C6190"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90002090</w:t>
            </w:r>
          </w:p>
        </w:tc>
      </w:tr>
      <w:tr w:rsidR="007C6190" w:rsidTr="000A575A">
        <w:tc>
          <w:tcPr>
            <w:tcW w:w="3417" w:type="dxa"/>
          </w:tcPr>
          <w:p w:rsidR="007C6190" w:rsidRDefault="007C6190" w:rsidP="004910C8">
            <w:pPr>
              <w:tabs>
                <w:tab w:val="left" w:pos="-720"/>
                <w:tab w:val="left" w:pos="0"/>
                <w:tab w:val="left" w:pos="720"/>
                <w:tab w:val="left" w:pos="1440"/>
                <w:tab w:val="left" w:pos="2970"/>
                <w:tab w:val="left" w:pos="3600"/>
                <w:tab w:val="left" w:pos="4320"/>
              </w:tabs>
              <w:jc w:val="left"/>
              <w:rPr>
                <w:rFonts w:ascii="宋体"/>
                <w:color w:val="000000"/>
                <w:sz w:val="22"/>
                <w:szCs w:val="23"/>
                <w:lang w:val="zh-CN"/>
              </w:rPr>
            </w:pPr>
            <w:r>
              <w:rPr>
                <w:rFonts w:ascii="宋体" w:hint="eastAsia"/>
                <w:color w:val="000000"/>
                <w:sz w:val="22"/>
                <w:szCs w:val="23"/>
                <w:lang w:val="zh-CN"/>
              </w:rPr>
              <w:t>应用（游戏）的包名</w:t>
            </w:r>
          </w:p>
        </w:tc>
        <w:tc>
          <w:tcPr>
            <w:tcW w:w="2220" w:type="dxa"/>
          </w:tcPr>
          <w:p w:rsidR="007C6190" w:rsidRDefault="007C6190"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游戏小号</w:t>
            </w:r>
            <w:r>
              <w:rPr>
                <w:rFonts w:ascii="Verdana" w:hAnsi="Verdana" w:hint="eastAsia"/>
                <w:kern w:val="0"/>
                <w:sz w:val="18"/>
                <w:szCs w:val="18"/>
                <w:lang w:val="fr-FR"/>
              </w:rPr>
              <w:t>OpenSDK</w:t>
            </w:r>
          </w:p>
        </w:tc>
        <w:tc>
          <w:tcPr>
            <w:tcW w:w="1134" w:type="dxa"/>
          </w:tcPr>
          <w:p w:rsidR="007C6190" w:rsidRDefault="007C6190"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91</w:t>
            </w:r>
          </w:p>
        </w:tc>
        <w:tc>
          <w:tcPr>
            <w:tcW w:w="1417" w:type="dxa"/>
          </w:tcPr>
          <w:p w:rsidR="007C6190" w:rsidRDefault="007C6190" w:rsidP="000A624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91000000</w:t>
            </w:r>
          </w:p>
        </w:tc>
      </w:tr>
      <w:tr w:rsidR="007C6190" w:rsidTr="000A575A">
        <w:tc>
          <w:tcPr>
            <w:tcW w:w="3417" w:type="dxa"/>
          </w:tcPr>
          <w:p w:rsidR="007C6190" w:rsidRDefault="007C6190" w:rsidP="004910C8">
            <w:pPr>
              <w:tabs>
                <w:tab w:val="left" w:pos="-720"/>
                <w:tab w:val="left" w:pos="0"/>
                <w:tab w:val="left" w:pos="720"/>
                <w:tab w:val="left" w:pos="1440"/>
                <w:tab w:val="left" w:pos="2970"/>
                <w:tab w:val="left" w:pos="3600"/>
                <w:tab w:val="left" w:pos="4320"/>
              </w:tabs>
              <w:jc w:val="left"/>
              <w:rPr>
                <w:rFonts w:ascii="宋体"/>
                <w:color w:val="000000"/>
                <w:sz w:val="22"/>
                <w:szCs w:val="23"/>
                <w:lang w:val="zh-CN"/>
              </w:rPr>
            </w:pPr>
          </w:p>
        </w:tc>
        <w:tc>
          <w:tcPr>
            <w:tcW w:w="2220" w:type="dxa"/>
          </w:tcPr>
          <w:p w:rsidR="007C6190" w:rsidRDefault="007C6190" w:rsidP="00195E2E">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p>
        </w:tc>
        <w:tc>
          <w:tcPr>
            <w:tcW w:w="1134" w:type="dxa"/>
          </w:tcPr>
          <w:p w:rsidR="007C6190" w:rsidRDefault="007C6190"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p>
        </w:tc>
        <w:tc>
          <w:tcPr>
            <w:tcW w:w="1417" w:type="dxa"/>
          </w:tcPr>
          <w:p w:rsidR="007C6190" w:rsidRDefault="007C6190" w:rsidP="000A624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p>
        </w:tc>
      </w:tr>
    </w:tbl>
    <w:p w:rsidR="00523643" w:rsidRDefault="00523643">
      <w:pPr>
        <w:widowControl/>
        <w:jc w:val="left"/>
      </w:pPr>
      <w:bookmarkStart w:id="1090" w:name="_Toc317101408"/>
      <w:bookmarkStart w:id="1091" w:name="_Toc289162172"/>
      <w:r>
        <w:br w:type="page"/>
      </w:r>
    </w:p>
    <w:p w:rsidR="00523643" w:rsidRPr="00523643" w:rsidRDefault="00523643" w:rsidP="00523643"/>
    <w:p w:rsidR="00680F89" w:rsidRDefault="00680F89" w:rsidP="00407B6C">
      <w:pPr>
        <w:pStyle w:val="31"/>
      </w:pPr>
      <w:r>
        <w:rPr>
          <w:rFonts w:hint="eastAsia"/>
        </w:rPr>
        <w:t>内部服务器标识</w:t>
      </w:r>
    </w:p>
    <w:p w:rsidR="00B907C4" w:rsidRPr="00B907C4" w:rsidRDefault="00B907C4" w:rsidP="00B907C4">
      <w:pPr>
        <w:rPr>
          <w:lang w:val="fr-FR"/>
        </w:rPr>
      </w:pPr>
    </w:p>
    <w:tbl>
      <w:tblPr>
        <w:tblStyle w:val="af7"/>
        <w:tblW w:w="9889" w:type="dxa"/>
        <w:tblLayout w:type="fixed"/>
        <w:tblLook w:val="04A0"/>
      </w:tblPr>
      <w:tblGrid>
        <w:gridCol w:w="2376"/>
        <w:gridCol w:w="2127"/>
        <w:gridCol w:w="1559"/>
        <w:gridCol w:w="1843"/>
        <w:gridCol w:w="1984"/>
      </w:tblGrid>
      <w:tr w:rsidR="00523643" w:rsidTr="00523643">
        <w:tc>
          <w:tcPr>
            <w:tcW w:w="2376" w:type="dxa"/>
          </w:tcPr>
          <w:p w:rsidR="00523643" w:rsidRDefault="00523643" w:rsidP="00F22B55">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内部服务器名称</w:t>
            </w:r>
          </w:p>
        </w:tc>
        <w:tc>
          <w:tcPr>
            <w:tcW w:w="2127" w:type="dxa"/>
          </w:tcPr>
          <w:p w:rsidR="00523643" w:rsidRDefault="00523643" w:rsidP="00680F89">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内部服务器标识</w:t>
            </w:r>
          </w:p>
          <w:p w:rsidR="00523643" w:rsidRPr="00F22B55" w:rsidRDefault="00523643" w:rsidP="00680F89">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appServerID</w:t>
            </w:r>
            <w:r>
              <w:rPr>
                <w:rFonts w:ascii="Arial" w:hAnsi="Arial" w:cs="Arial" w:hint="eastAsia"/>
                <w:sz w:val="18"/>
                <w:szCs w:val="18"/>
                <w:lang w:val="fr-FR"/>
              </w:rPr>
              <w:t>（</w:t>
            </w:r>
            <w:r>
              <w:rPr>
                <w:rFonts w:ascii="Arial" w:hAnsi="Arial" w:cs="Arial" w:hint="eastAsia"/>
                <w:sz w:val="18"/>
                <w:szCs w:val="18"/>
                <w:lang w:val="fr-FR"/>
              </w:rPr>
              <w:t>DDDD</w:t>
            </w:r>
            <w:r>
              <w:rPr>
                <w:rFonts w:ascii="Arial" w:hAnsi="Arial" w:cs="Arial" w:hint="eastAsia"/>
                <w:sz w:val="18"/>
                <w:szCs w:val="18"/>
                <w:lang w:val="fr-FR"/>
              </w:rPr>
              <w:t>）</w:t>
            </w:r>
          </w:p>
        </w:tc>
        <w:tc>
          <w:tcPr>
            <w:tcW w:w="1559" w:type="dxa"/>
          </w:tcPr>
          <w:p w:rsidR="00523643" w:rsidRDefault="00523643" w:rsidP="00523643">
            <w:pPr>
              <w:tabs>
                <w:tab w:val="left" w:pos="-720"/>
                <w:tab w:val="left" w:pos="0"/>
                <w:tab w:val="left" w:pos="720"/>
                <w:tab w:val="left" w:pos="1440"/>
                <w:tab w:val="left" w:pos="2970"/>
                <w:tab w:val="left" w:pos="3600"/>
                <w:tab w:val="left" w:pos="4320"/>
              </w:tabs>
              <w:jc w:val="left"/>
              <w:rPr>
                <w:rFonts w:ascii="Arial" w:hAnsi="Arial" w:cs="Arial"/>
                <w:sz w:val="20"/>
                <w:szCs w:val="18"/>
                <w:lang w:val="fr-FR"/>
              </w:rPr>
            </w:pPr>
            <w:r>
              <w:rPr>
                <w:rFonts w:ascii="Arial" w:hAnsi="Arial" w:cs="Arial" w:hint="eastAsia"/>
                <w:sz w:val="20"/>
                <w:szCs w:val="18"/>
                <w:lang w:val="fr-FR"/>
              </w:rPr>
              <w:t>对应</w:t>
            </w:r>
            <w:r w:rsidRPr="00074686">
              <w:rPr>
                <w:rFonts w:ascii="Arial" w:hAnsi="Arial" w:cs="Arial" w:hint="eastAsia"/>
                <w:sz w:val="20"/>
                <w:szCs w:val="18"/>
                <w:lang w:val="fr-FR"/>
              </w:rPr>
              <w:t>serviceID</w:t>
            </w:r>
          </w:p>
        </w:tc>
        <w:tc>
          <w:tcPr>
            <w:tcW w:w="1843" w:type="dxa"/>
          </w:tcPr>
          <w:p w:rsidR="00523643" w:rsidRDefault="00523643" w:rsidP="00523643">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20"/>
                <w:szCs w:val="18"/>
                <w:lang w:val="fr-FR"/>
              </w:rPr>
              <w:t>下行短信附加后缀</w:t>
            </w:r>
          </w:p>
        </w:tc>
        <w:tc>
          <w:tcPr>
            <w:tcW w:w="1984" w:type="dxa"/>
          </w:tcPr>
          <w:p w:rsidR="00523643" w:rsidRDefault="00523643" w:rsidP="00523643">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20"/>
                <w:szCs w:val="18"/>
                <w:lang w:val="fr-FR"/>
              </w:rPr>
              <w:t>上行短信附加后缀</w:t>
            </w:r>
          </w:p>
        </w:tc>
      </w:tr>
      <w:tr w:rsidR="00523643" w:rsidTr="00523643">
        <w:tc>
          <w:tcPr>
            <w:tcW w:w="2376" w:type="dxa"/>
          </w:tcPr>
          <w:p w:rsidR="00523643" w:rsidRDefault="00523643"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hint="eastAsia"/>
                <w:lang w:val="fr-FR"/>
              </w:rPr>
              <w:t xml:space="preserve">AccountService  </w:t>
            </w:r>
          </w:p>
        </w:tc>
        <w:tc>
          <w:tcPr>
            <w:tcW w:w="2127" w:type="dxa"/>
          </w:tcPr>
          <w:p w:rsidR="00523643" w:rsidRDefault="00523643"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0001</w:t>
            </w:r>
          </w:p>
        </w:tc>
        <w:tc>
          <w:tcPr>
            <w:tcW w:w="1559" w:type="dxa"/>
          </w:tcPr>
          <w:p w:rsidR="00523643" w:rsidRDefault="00523643" w:rsidP="00523643">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p>
        </w:tc>
        <w:tc>
          <w:tcPr>
            <w:tcW w:w="1843" w:type="dxa"/>
          </w:tcPr>
          <w:p w:rsidR="00523643" w:rsidRDefault="00523643"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c>
          <w:tcPr>
            <w:tcW w:w="1984" w:type="dxa"/>
          </w:tcPr>
          <w:p w:rsidR="00523643" w:rsidRDefault="00523643"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r>
      <w:tr w:rsidR="00523643" w:rsidTr="00523643">
        <w:tc>
          <w:tcPr>
            <w:tcW w:w="2376" w:type="dxa"/>
          </w:tcPr>
          <w:p w:rsidR="00523643" w:rsidRDefault="00523643"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hint="eastAsia"/>
                <w:lang w:val="fr-FR"/>
              </w:rPr>
              <w:t>Cloud+ Portal</w:t>
            </w:r>
          </w:p>
        </w:tc>
        <w:tc>
          <w:tcPr>
            <w:tcW w:w="2127" w:type="dxa"/>
          </w:tcPr>
          <w:p w:rsidR="00523643" w:rsidRDefault="00523643"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0002</w:t>
            </w:r>
          </w:p>
        </w:tc>
        <w:tc>
          <w:tcPr>
            <w:tcW w:w="1559" w:type="dxa"/>
          </w:tcPr>
          <w:p w:rsidR="00523643" w:rsidRDefault="00523643"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 Cloud+</w:t>
            </w:r>
          </w:p>
        </w:tc>
        <w:tc>
          <w:tcPr>
            <w:tcW w:w="1843" w:type="dxa"/>
          </w:tcPr>
          <w:p w:rsidR="00523643" w:rsidRDefault="00523643"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c>
          <w:tcPr>
            <w:tcW w:w="1984" w:type="dxa"/>
          </w:tcPr>
          <w:p w:rsidR="00523643" w:rsidRDefault="00523643"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r>
      <w:tr w:rsidR="00523643" w:rsidTr="00523643">
        <w:tc>
          <w:tcPr>
            <w:tcW w:w="2376" w:type="dxa"/>
          </w:tcPr>
          <w:p w:rsidR="00523643" w:rsidRDefault="00523643" w:rsidP="00680F89">
            <w:pPr>
              <w:rPr>
                <w:lang w:val="fr-FR"/>
              </w:rPr>
            </w:pPr>
            <w:r>
              <w:rPr>
                <w:rFonts w:ascii="宋体" w:cs="宋体" w:hint="eastAsia"/>
                <w:color w:val="000000"/>
                <w:kern w:val="0"/>
                <w:sz w:val="20"/>
                <w:szCs w:val="20"/>
              </w:rPr>
              <w:t xml:space="preserve">Cloud+ </w:t>
            </w:r>
            <w:r>
              <w:rPr>
                <w:rFonts w:hint="eastAsia"/>
                <w:lang w:val="fr-FR"/>
              </w:rPr>
              <w:t>PIM</w:t>
            </w:r>
          </w:p>
        </w:tc>
        <w:tc>
          <w:tcPr>
            <w:tcW w:w="2127" w:type="dxa"/>
          </w:tcPr>
          <w:p w:rsidR="00523643" w:rsidRDefault="00523643"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0003</w:t>
            </w:r>
          </w:p>
        </w:tc>
        <w:tc>
          <w:tcPr>
            <w:tcW w:w="1559" w:type="dxa"/>
          </w:tcPr>
          <w:p w:rsidR="00523643" w:rsidRDefault="00523643"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p>
        </w:tc>
        <w:tc>
          <w:tcPr>
            <w:tcW w:w="1843" w:type="dxa"/>
          </w:tcPr>
          <w:p w:rsidR="00523643" w:rsidRDefault="00523643"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c>
          <w:tcPr>
            <w:tcW w:w="1984" w:type="dxa"/>
          </w:tcPr>
          <w:p w:rsidR="00523643" w:rsidRDefault="00523643"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r>
      <w:tr w:rsidR="00523643" w:rsidTr="00523643">
        <w:tc>
          <w:tcPr>
            <w:tcW w:w="2376" w:type="dxa"/>
          </w:tcPr>
          <w:p w:rsidR="00523643" w:rsidRDefault="00523643" w:rsidP="00680F89">
            <w:pPr>
              <w:rPr>
                <w:lang w:val="fr-FR"/>
              </w:rPr>
            </w:pPr>
            <w:r>
              <w:rPr>
                <w:rFonts w:hint="eastAsia"/>
                <w:lang w:val="fr-FR"/>
              </w:rPr>
              <w:t>手机</w:t>
            </w:r>
            <w:r>
              <w:rPr>
                <w:rFonts w:ascii="宋体" w:cs="宋体" w:hint="eastAsia"/>
                <w:color w:val="000000"/>
                <w:kern w:val="0"/>
                <w:sz w:val="20"/>
                <w:szCs w:val="20"/>
              </w:rPr>
              <w:t>管控服务器</w:t>
            </w:r>
          </w:p>
        </w:tc>
        <w:tc>
          <w:tcPr>
            <w:tcW w:w="2127" w:type="dxa"/>
          </w:tcPr>
          <w:p w:rsidR="00523643" w:rsidRDefault="00523643"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0004</w:t>
            </w:r>
          </w:p>
        </w:tc>
        <w:tc>
          <w:tcPr>
            <w:tcW w:w="1559" w:type="dxa"/>
          </w:tcPr>
          <w:p w:rsidR="00523643" w:rsidRDefault="00523643"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 Cloud+</w:t>
            </w:r>
          </w:p>
        </w:tc>
        <w:tc>
          <w:tcPr>
            <w:tcW w:w="1843" w:type="dxa"/>
          </w:tcPr>
          <w:p w:rsidR="00523643" w:rsidRDefault="00523643"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c>
          <w:tcPr>
            <w:tcW w:w="1984" w:type="dxa"/>
          </w:tcPr>
          <w:p w:rsidR="00523643" w:rsidRDefault="00523643" w:rsidP="00C77163">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0</w:t>
            </w:r>
            <w:r w:rsidR="00C77163">
              <w:rPr>
                <w:rFonts w:ascii="Arial" w:hAnsi="Arial" w:cs="Arial" w:hint="eastAsia"/>
                <w:sz w:val="18"/>
                <w:szCs w:val="18"/>
                <w:lang w:val="fr-FR"/>
              </w:rPr>
              <w:t>001</w:t>
            </w:r>
          </w:p>
        </w:tc>
      </w:tr>
      <w:tr w:rsidR="00523643" w:rsidTr="00523643">
        <w:tc>
          <w:tcPr>
            <w:tcW w:w="2376" w:type="dxa"/>
          </w:tcPr>
          <w:p w:rsidR="00523643" w:rsidRDefault="00523643" w:rsidP="00680F89">
            <w:pPr>
              <w:rPr>
                <w:lang w:val="fr-FR"/>
              </w:rPr>
            </w:pPr>
            <w:r>
              <w:rPr>
                <w:rFonts w:ascii="宋体" w:cs="宋体" w:hint="eastAsia"/>
                <w:color w:val="000000"/>
                <w:kern w:val="0"/>
                <w:sz w:val="20"/>
                <w:szCs w:val="20"/>
              </w:rPr>
              <w:t>Cloud+网盘服务器</w:t>
            </w:r>
          </w:p>
        </w:tc>
        <w:tc>
          <w:tcPr>
            <w:tcW w:w="2127" w:type="dxa"/>
          </w:tcPr>
          <w:p w:rsidR="00523643" w:rsidRDefault="00523643"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sidRPr="006B1AB9">
              <w:rPr>
                <w:rFonts w:ascii="宋体" w:cs="宋体" w:hint="eastAsia"/>
                <w:color w:val="000000"/>
                <w:kern w:val="0"/>
                <w:sz w:val="20"/>
                <w:szCs w:val="20"/>
                <w:lang w:val="fr-FR"/>
              </w:rPr>
              <w:t>0005</w:t>
            </w:r>
          </w:p>
        </w:tc>
        <w:tc>
          <w:tcPr>
            <w:tcW w:w="1559" w:type="dxa"/>
          </w:tcPr>
          <w:p w:rsidR="00523643" w:rsidRDefault="00523643"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15 Cloud+</w:t>
            </w:r>
            <w:r>
              <w:rPr>
                <w:rFonts w:ascii="Arial" w:hAnsi="Arial" w:cs="Arial" w:hint="eastAsia"/>
                <w:sz w:val="18"/>
                <w:szCs w:val="18"/>
                <w:lang w:val="fr-FR"/>
              </w:rPr>
              <w:t>网盘</w:t>
            </w:r>
          </w:p>
        </w:tc>
        <w:tc>
          <w:tcPr>
            <w:tcW w:w="1843" w:type="dxa"/>
          </w:tcPr>
          <w:p w:rsidR="00523643" w:rsidRDefault="00523643"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c>
          <w:tcPr>
            <w:tcW w:w="1984" w:type="dxa"/>
          </w:tcPr>
          <w:p w:rsidR="00523643" w:rsidRDefault="00523643"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r>
      <w:tr w:rsidR="00523643" w:rsidTr="00523643">
        <w:tc>
          <w:tcPr>
            <w:tcW w:w="2376" w:type="dxa"/>
          </w:tcPr>
          <w:p w:rsidR="00523643" w:rsidRDefault="00523643" w:rsidP="00BA78E1">
            <w:pPr>
              <w:rPr>
                <w:lang w:val="fr-FR"/>
              </w:rPr>
            </w:pPr>
            <w:r>
              <w:rPr>
                <w:rFonts w:ascii="宋体" w:cs="宋体" w:hint="eastAsia"/>
                <w:color w:val="000000"/>
                <w:kern w:val="0"/>
                <w:sz w:val="20"/>
                <w:szCs w:val="20"/>
              </w:rPr>
              <w:t>Cloud+相册服务器</w:t>
            </w:r>
          </w:p>
        </w:tc>
        <w:tc>
          <w:tcPr>
            <w:tcW w:w="2127" w:type="dxa"/>
          </w:tcPr>
          <w:p w:rsidR="00523643" w:rsidRDefault="00523643"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0006</w:t>
            </w:r>
          </w:p>
        </w:tc>
        <w:tc>
          <w:tcPr>
            <w:tcW w:w="1559" w:type="dxa"/>
          </w:tcPr>
          <w:p w:rsidR="00523643" w:rsidRDefault="00523643"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16 Cloud</w:t>
            </w:r>
            <w:r>
              <w:rPr>
                <w:rFonts w:ascii="Arial" w:hAnsi="Arial" w:cs="Arial" w:hint="eastAsia"/>
                <w:sz w:val="18"/>
                <w:szCs w:val="18"/>
                <w:lang w:val="fr-FR"/>
              </w:rPr>
              <w:t>＋相册</w:t>
            </w:r>
          </w:p>
        </w:tc>
        <w:tc>
          <w:tcPr>
            <w:tcW w:w="1843" w:type="dxa"/>
          </w:tcPr>
          <w:p w:rsidR="00523643" w:rsidRDefault="00523643"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c>
          <w:tcPr>
            <w:tcW w:w="1984" w:type="dxa"/>
          </w:tcPr>
          <w:p w:rsidR="00523643" w:rsidRDefault="00523643"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r>
      <w:tr w:rsidR="00523643" w:rsidTr="00523643">
        <w:tc>
          <w:tcPr>
            <w:tcW w:w="2376" w:type="dxa"/>
          </w:tcPr>
          <w:p w:rsidR="00523643" w:rsidRDefault="00523643" w:rsidP="00680F89">
            <w:pPr>
              <w:rPr>
                <w:lang w:val="fr-FR"/>
              </w:rPr>
            </w:pPr>
            <w:r>
              <w:rPr>
                <w:rFonts w:ascii="宋体" w:cs="宋体" w:hint="eastAsia"/>
                <w:color w:val="000000"/>
                <w:kern w:val="0"/>
                <w:sz w:val="20"/>
                <w:szCs w:val="20"/>
              </w:rPr>
              <w:t>Hotalk服务器</w:t>
            </w:r>
          </w:p>
        </w:tc>
        <w:tc>
          <w:tcPr>
            <w:tcW w:w="2127" w:type="dxa"/>
          </w:tcPr>
          <w:p w:rsidR="00523643" w:rsidRDefault="00523643"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0007</w:t>
            </w:r>
          </w:p>
        </w:tc>
        <w:tc>
          <w:tcPr>
            <w:tcW w:w="1559" w:type="dxa"/>
          </w:tcPr>
          <w:p w:rsidR="00523643" w:rsidRDefault="00523643"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 xml:space="preserve">3 </w:t>
            </w:r>
            <w:r>
              <w:rPr>
                <w:rFonts w:ascii="Arial" w:hAnsi="Arial" w:cs="Arial" w:hint="eastAsia"/>
                <w:sz w:val="18"/>
                <w:szCs w:val="18"/>
                <w:lang w:val="fr-FR"/>
              </w:rPr>
              <w:t>天天聊</w:t>
            </w:r>
          </w:p>
        </w:tc>
        <w:tc>
          <w:tcPr>
            <w:tcW w:w="1843" w:type="dxa"/>
          </w:tcPr>
          <w:p w:rsidR="00523643" w:rsidRDefault="00523643"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c>
          <w:tcPr>
            <w:tcW w:w="1984" w:type="dxa"/>
          </w:tcPr>
          <w:p w:rsidR="00523643" w:rsidRDefault="00523643"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r>
      <w:tr w:rsidR="00523643" w:rsidTr="00523643">
        <w:tc>
          <w:tcPr>
            <w:tcW w:w="2376" w:type="dxa"/>
          </w:tcPr>
          <w:p w:rsidR="00523643" w:rsidRDefault="00523643" w:rsidP="00680F89">
            <w:pPr>
              <w:rPr>
                <w:lang w:val="fr-FR"/>
              </w:rPr>
            </w:pPr>
            <w:r>
              <w:rPr>
                <w:rFonts w:ascii="宋体" w:cs="宋体" w:hint="eastAsia"/>
                <w:color w:val="000000"/>
                <w:kern w:val="0"/>
                <w:sz w:val="20"/>
                <w:szCs w:val="20"/>
              </w:rPr>
              <w:t>DBank服务器</w:t>
            </w:r>
          </w:p>
        </w:tc>
        <w:tc>
          <w:tcPr>
            <w:tcW w:w="2127" w:type="dxa"/>
          </w:tcPr>
          <w:p w:rsidR="00523643" w:rsidRDefault="00523643"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0010</w:t>
            </w:r>
          </w:p>
        </w:tc>
        <w:tc>
          <w:tcPr>
            <w:tcW w:w="1559" w:type="dxa"/>
          </w:tcPr>
          <w:p w:rsidR="00523643" w:rsidRDefault="00523643"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0 DBank</w:t>
            </w:r>
          </w:p>
        </w:tc>
        <w:tc>
          <w:tcPr>
            <w:tcW w:w="1843" w:type="dxa"/>
          </w:tcPr>
          <w:p w:rsidR="00523643" w:rsidRDefault="00523643" w:rsidP="00523643">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0</w:t>
            </w:r>
            <w:r w:rsidR="00127A0A">
              <w:rPr>
                <w:rFonts w:ascii="Arial" w:hAnsi="Arial" w:cs="Arial" w:hint="eastAsia"/>
                <w:sz w:val="18"/>
                <w:szCs w:val="18"/>
                <w:lang w:val="fr-FR"/>
              </w:rPr>
              <w:t>000</w:t>
            </w:r>
          </w:p>
        </w:tc>
        <w:tc>
          <w:tcPr>
            <w:tcW w:w="1984" w:type="dxa"/>
          </w:tcPr>
          <w:p w:rsidR="00523643" w:rsidRDefault="00523643"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r>
      <w:tr w:rsidR="00523643" w:rsidTr="00523643">
        <w:tc>
          <w:tcPr>
            <w:tcW w:w="2376" w:type="dxa"/>
          </w:tcPr>
          <w:p w:rsidR="00523643" w:rsidRDefault="00523643" w:rsidP="00680F89">
            <w:pPr>
              <w:rPr>
                <w:lang w:val="fr-FR"/>
              </w:rPr>
            </w:pPr>
            <w:r>
              <w:rPr>
                <w:rFonts w:ascii="宋体" w:cs="宋体" w:hint="eastAsia"/>
                <w:color w:val="000000"/>
                <w:kern w:val="0"/>
                <w:sz w:val="20"/>
                <w:szCs w:val="20"/>
              </w:rPr>
              <w:t>终端云PCSuite服务器</w:t>
            </w:r>
          </w:p>
        </w:tc>
        <w:tc>
          <w:tcPr>
            <w:tcW w:w="2127" w:type="dxa"/>
          </w:tcPr>
          <w:p w:rsidR="00523643" w:rsidRDefault="00523643"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0011</w:t>
            </w:r>
          </w:p>
        </w:tc>
        <w:tc>
          <w:tcPr>
            <w:tcW w:w="1559" w:type="dxa"/>
          </w:tcPr>
          <w:p w:rsidR="00523643" w:rsidRDefault="00523643"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p>
        </w:tc>
        <w:tc>
          <w:tcPr>
            <w:tcW w:w="1843" w:type="dxa"/>
          </w:tcPr>
          <w:p w:rsidR="00523643" w:rsidRDefault="00523643"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c>
          <w:tcPr>
            <w:tcW w:w="1984" w:type="dxa"/>
          </w:tcPr>
          <w:p w:rsidR="00523643" w:rsidRDefault="00523643"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r>
      <w:tr w:rsidR="00523643" w:rsidTr="00523643">
        <w:tc>
          <w:tcPr>
            <w:tcW w:w="2376" w:type="dxa"/>
          </w:tcPr>
          <w:p w:rsidR="00523643" w:rsidRDefault="00523643" w:rsidP="00680F89">
            <w:pPr>
              <w:rPr>
                <w:lang w:val="fr-FR"/>
              </w:rPr>
            </w:pPr>
            <w:r>
              <w:rPr>
                <w:rFonts w:hint="eastAsia"/>
                <w:lang w:val="fr-FR"/>
              </w:rPr>
              <w:t>终端云备份王服务器</w:t>
            </w:r>
          </w:p>
        </w:tc>
        <w:tc>
          <w:tcPr>
            <w:tcW w:w="2127" w:type="dxa"/>
          </w:tcPr>
          <w:p w:rsidR="00523643" w:rsidRDefault="00523643"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hint="eastAsia"/>
                <w:lang w:val="fr-FR"/>
              </w:rPr>
              <w:t>0012</w:t>
            </w:r>
          </w:p>
        </w:tc>
        <w:tc>
          <w:tcPr>
            <w:tcW w:w="1559" w:type="dxa"/>
          </w:tcPr>
          <w:p w:rsidR="00523643" w:rsidRPr="004F6CE9" w:rsidRDefault="00523643">
            <w:pPr>
              <w:rPr>
                <w:rFonts w:ascii="Arial" w:hAnsi="Arial" w:cs="Arial"/>
                <w:sz w:val="18"/>
                <w:szCs w:val="18"/>
                <w:lang w:val="fr-FR"/>
              </w:rPr>
            </w:pPr>
          </w:p>
        </w:tc>
        <w:tc>
          <w:tcPr>
            <w:tcW w:w="1843" w:type="dxa"/>
          </w:tcPr>
          <w:p w:rsidR="00523643" w:rsidRDefault="00523643">
            <w:r w:rsidRPr="004F6CE9">
              <w:rPr>
                <w:rFonts w:ascii="Arial" w:hAnsi="Arial" w:cs="Arial" w:hint="eastAsia"/>
                <w:sz w:val="18"/>
                <w:szCs w:val="18"/>
                <w:lang w:val="fr-FR"/>
              </w:rPr>
              <w:t>不涉及</w:t>
            </w:r>
          </w:p>
        </w:tc>
        <w:tc>
          <w:tcPr>
            <w:tcW w:w="1984" w:type="dxa"/>
          </w:tcPr>
          <w:p w:rsidR="00523643" w:rsidRDefault="00523643" w:rsidP="00454457">
            <w:r w:rsidRPr="004F6CE9">
              <w:rPr>
                <w:rFonts w:ascii="Arial" w:hAnsi="Arial" w:cs="Arial" w:hint="eastAsia"/>
                <w:sz w:val="18"/>
                <w:szCs w:val="18"/>
                <w:lang w:val="fr-FR"/>
              </w:rPr>
              <w:t>不涉及</w:t>
            </w:r>
          </w:p>
        </w:tc>
      </w:tr>
      <w:tr w:rsidR="00523643" w:rsidTr="00523643">
        <w:tc>
          <w:tcPr>
            <w:tcW w:w="2376" w:type="dxa"/>
          </w:tcPr>
          <w:p w:rsidR="00523643" w:rsidRPr="00680F89" w:rsidRDefault="00523643" w:rsidP="00B907C4">
            <w:pPr>
              <w:jc w:val="left"/>
              <w:rPr>
                <w:rFonts w:ascii="宋体" w:cs="宋体"/>
                <w:color w:val="000000"/>
                <w:kern w:val="0"/>
                <w:sz w:val="20"/>
                <w:szCs w:val="20"/>
              </w:rPr>
            </w:pPr>
            <w:r>
              <w:rPr>
                <w:rFonts w:hint="eastAsia"/>
                <w:lang w:val="fr-FR"/>
              </w:rPr>
              <w:t>天天浏览器服务器</w:t>
            </w:r>
          </w:p>
        </w:tc>
        <w:tc>
          <w:tcPr>
            <w:tcW w:w="2127" w:type="dxa"/>
          </w:tcPr>
          <w:p w:rsidR="00523643" w:rsidRDefault="00523643"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hint="eastAsia"/>
                <w:lang w:val="fr-FR"/>
              </w:rPr>
              <w:t>0013</w:t>
            </w:r>
            <w:r>
              <w:rPr>
                <w:lang w:val="fr-FR"/>
              </w:rPr>
              <w:t> </w:t>
            </w:r>
          </w:p>
        </w:tc>
        <w:tc>
          <w:tcPr>
            <w:tcW w:w="1559" w:type="dxa"/>
          </w:tcPr>
          <w:p w:rsidR="00523643" w:rsidRPr="004F6CE9" w:rsidRDefault="00523643">
            <w:pPr>
              <w:rPr>
                <w:rFonts w:ascii="Arial" w:hAnsi="Arial" w:cs="Arial"/>
                <w:sz w:val="18"/>
                <w:szCs w:val="18"/>
                <w:lang w:val="fr-FR"/>
              </w:rPr>
            </w:pPr>
            <w:r>
              <w:rPr>
                <w:rFonts w:ascii="Arial" w:hAnsi="Arial" w:cs="Arial" w:hint="eastAsia"/>
                <w:sz w:val="18"/>
                <w:szCs w:val="18"/>
                <w:lang w:val="fr-FR"/>
              </w:rPr>
              <w:t xml:space="preserve">2 </w:t>
            </w:r>
            <w:r>
              <w:rPr>
                <w:rFonts w:ascii="Arial" w:hAnsi="Arial" w:cs="Arial" w:hint="eastAsia"/>
                <w:sz w:val="18"/>
                <w:szCs w:val="18"/>
                <w:lang w:val="fr-FR"/>
              </w:rPr>
              <w:t>天天浏览器</w:t>
            </w:r>
          </w:p>
        </w:tc>
        <w:tc>
          <w:tcPr>
            <w:tcW w:w="1843" w:type="dxa"/>
          </w:tcPr>
          <w:p w:rsidR="00523643" w:rsidRDefault="00523643">
            <w:r w:rsidRPr="004F6CE9">
              <w:rPr>
                <w:rFonts w:ascii="Arial" w:hAnsi="Arial" w:cs="Arial" w:hint="eastAsia"/>
                <w:sz w:val="18"/>
                <w:szCs w:val="18"/>
                <w:lang w:val="fr-FR"/>
              </w:rPr>
              <w:t>不涉及</w:t>
            </w:r>
          </w:p>
        </w:tc>
        <w:tc>
          <w:tcPr>
            <w:tcW w:w="1984" w:type="dxa"/>
          </w:tcPr>
          <w:p w:rsidR="00523643" w:rsidRDefault="00523643" w:rsidP="00454457">
            <w:r w:rsidRPr="004F6CE9">
              <w:rPr>
                <w:rFonts w:ascii="Arial" w:hAnsi="Arial" w:cs="Arial" w:hint="eastAsia"/>
                <w:sz w:val="18"/>
                <w:szCs w:val="18"/>
                <w:lang w:val="fr-FR"/>
              </w:rPr>
              <w:t>不涉及</w:t>
            </w:r>
          </w:p>
        </w:tc>
      </w:tr>
      <w:tr w:rsidR="00523643" w:rsidTr="00523643">
        <w:tc>
          <w:tcPr>
            <w:tcW w:w="2376" w:type="dxa"/>
          </w:tcPr>
          <w:p w:rsidR="00523643" w:rsidRPr="00680F89" w:rsidRDefault="00523643" w:rsidP="00523643">
            <w:pPr>
              <w:jc w:val="left"/>
              <w:rPr>
                <w:rFonts w:ascii="宋体" w:cs="宋体"/>
                <w:color w:val="000000"/>
                <w:kern w:val="0"/>
                <w:sz w:val="20"/>
                <w:szCs w:val="20"/>
              </w:rPr>
            </w:pPr>
            <w:r>
              <w:rPr>
                <w:rFonts w:ascii="宋体" w:cs="宋体" w:hint="eastAsia"/>
                <w:color w:val="000000"/>
                <w:kern w:val="0"/>
                <w:sz w:val="20"/>
                <w:szCs w:val="20"/>
              </w:rPr>
              <w:t>天天微讯服务器</w:t>
            </w:r>
          </w:p>
        </w:tc>
        <w:tc>
          <w:tcPr>
            <w:tcW w:w="2127" w:type="dxa"/>
          </w:tcPr>
          <w:p w:rsidR="00523643" w:rsidRDefault="00523643"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0014</w:t>
            </w:r>
          </w:p>
        </w:tc>
        <w:tc>
          <w:tcPr>
            <w:tcW w:w="1559" w:type="dxa"/>
          </w:tcPr>
          <w:p w:rsidR="00523643" w:rsidRPr="004F6CE9" w:rsidRDefault="00523643">
            <w:pPr>
              <w:rPr>
                <w:rFonts w:ascii="Arial" w:hAnsi="Arial" w:cs="Arial"/>
                <w:sz w:val="18"/>
                <w:szCs w:val="18"/>
                <w:lang w:val="fr-FR"/>
              </w:rPr>
            </w:pPr>
            <w:r>
              <w:rPr>
                <w:rFonts w:ascii="Arial" w:hAnsi="Arial" w:cs="Arial" w:hint="eastAsia"/>
                <w:sz w:val="18"/>
                <w:szCs w:val="18"/>
                <w:lang w:val="fr-FR"/>
              </w:rPr>
              <w:t xml:space="preserve">14 </w:t>
            </w:r>
            <w:r>
              <w:rPr>
                <w:rFonts w:ascii="Arial" w:hAnsi="Arial" w:cs="Arial" w:hint="eastAsia"/>
                <w:sz w:val="18"/>
                <w:szCs w:val="18"/>
                <w:lang w:val="fr-FR"/>
              </w:rPr>
              <w:t>天天微讯</w:t>
            </w:r>
          </w:p>
        </w:tc>
        <w:tc>
          <w:tcPr>
            <w:tcW w:w="1843" w:type="dxa"/>
          </w:tcPr>
          <w:p w:rsidR="00523643" w:rsidRDefault="00523643">
            <w:r w:rsidRPr="004F6CE9">
              <w:rPr>
                <w:rFonts w:ascii="Arial" w:hAnsi="Arial" w:cs="Arial" w:hint="eastAsia"/>
                <w:sz w:val="18"/>
                <w:szCs w:val="18"/>
                <w:lang w:val="fr-FR"/>
              </w:rPr>
              <w:t>不涉及</w:t>
            </w:r>
          </w:p>
        </w:tc>
        <w:tc>
          <w:tcPr>
            <w:tcW w:w="1984" w:type="dxa"/>
          </w:tcPr>
          <w:p w:rsidR="00523643" w:rsidRDefault="00523643" w:rsidP="00454457">
            <w:r w:rsidRPr="004F6CE9">
              <w:rPr>
                <w:rFonts w:ascii="Arial" w:hAnsi="Arial" w:cs="Arial" w:hint="eastAsia"/>
                <w:sz w:val="18"/>
                <w:szCs w:val="18"/>
                <w:lang w:val="fr-FR"/>
              </w:rPr>
              <w:t>不涉及</w:t>
            </w:r>
          </w:p>
        </w:tc>
      </w:tr>
      <w:tr w:rsidR="00523643" w:rsidTr="00523643">
        <w:tc>
          <w:tcPr>
            <w:tcW w:w="2376" w:type="dxa"/>
          </w:tcPr>
          <w:p w:rsidR="00523643" w:rsidRPr="00680F89" w:rsidRDefault="00523643" w:rsidP="00B907C4">
            <w:pPr>
              <w:jc w:val="left"/>
              <w:rPr>
                <w:rFonts w:ascii="宋体" w:cs="宋体"/>
                <w:color w:val="000000"/>
                <w:kern w:val="0"/>
                <w:sz w:val="20"/>
                <w:szCs w:val="20"/>
              </w:rPr>
            </w:pPr>
            <w:r>
              <w:rPr>
                <w:rFonts w:hint="eastAsia"/>
                <w:lang w:val="fr-FR"/>
              </w:rPr>
              <w:t>WEBSSO</w:t>
            </w:r>
            <w:r>
              <w:rPr>
                <w:rFonts w:hint="eastAsia"/>
                <w:lang w:val="fr-FR"/>
              </w:rPr>
              <w:t>服务器</w:t>
            </w:r>
          </w:p>
        </w:tc>
        <w:tc>
          <w:tcPr>
            <w:tcW w:w="2127" w:type="dxa"/>
          </w:tcPr>
          <w:p w:rsidR="00523643" w:rsidRDefault="00523643"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hint="eastAsia"/>
                <w:lang w:val="fr-FR"/>
              </w:rPr>
              <w:t>0016</w:t>
            </w:r>
          </w:p>
        </w:tc>
        <w:tc>
          <w:tcPr>
            <w:tcW w:w="1559" w:type="dxa"/>
          </w:tcPr>
          <w:p w:rsidR="00523643" w:rsidRPr="004F6CE9" w:rsidRDefault="00523643">
            <w:pPr>
              <w:rPr>
                <w:rFonts w:ascii="Arial" w:hAnsi="Arial" w:cs="Arial"/>
                <w:sz w:val="18"/>
                <w:szCs w:val="18"/>
                <w:lang w:val="fr-FR"/>
              </w:rPr>
            </w:pPr>
          </w:p>
        </w:tc>
        <w:tc>
          <w:tcPr>
            <w:tcW w:w="1843" w:type="dxa"/>
          </w:tcPr>
          <w:p w:rsidR="00523643" w:rsidRDefault="00523643">
            <w:r w:rsidRPr="004F6CE9">
              <w:rPr>
                <w:rFonts w:ascii="Arial" w:hAnsi="Arial" w:cs="Arial" w:hint="eastAsia"/>
                <w:sz w:val="18"/>
                <w:szCs w:val="18"/>
                <w:lang w:val="fr-FR"/>
              </w:rPr>
              <w:t>不涉及</w:t>
            </w:r>
          </w:p>
        </w:tc>
        <w:tc>
          <w:tcPr>
            <w:tcW w:w="1984" w:type="dxa"/>
          </w:tcPr>
          <w:p w:rsidR="00523643" w:rsidRDefault="00523643" w:rsidP="00454457">
            <w:r w:rsidRPr="004F6CE9">
              <w:rPr>
                <w:rFonts w:ascii="Arial" w:hAnsi="Arial" w:cs="Arial" w:hint="eastAsia"/>
                <w:sz w:val="18"/>
                <w:szCs w:val="18"/>
                <w:lang w:val="fr-FR"/>
              </w:rPr>
              <w:t>不涉及</w:t>
            </w:r>
          </w:p>
        </w:tc>
      </w:tr>
      <w:tr w:rsidR="00523643" w:rsidTr="00523643">
        <w:tc>
          <w:tcPr>
            <w:tcW w:w="2376" w:type="dxa"/>
          </w:tcPr>
          <w:p w:rsidR="00523643" w:rsidRPr="00680F89" w:rsidRDefault="00523643" w:rsidP="00B907C4">
            <w:pPr>
              <w:jc w:val="left"/>
              <w:rPr>
                <w:rFonts w:ascii="宋体" w:cs="宋体"/>
                <w:color w:val="000000"/>
                <w:kern w:val="0"/>
                <w:sz w:val="20"/>
                <w:szCs w:val="20"/>
              </w:rPr>
            </w:pPr>
            <w:r>
              <w:rPr>
                <w:rFonts w:hint="eastAsia"/>
                <w:lang w:val="fr-FR"/>
              </w:rPr>
              <w:t>智汇云</w:t>
            </w:r>
          </w:p>
        </w:tc>
        <w:tc>
          <w:tcPr>
            <w:tcW w:w="2127" w:type="dxa"/>
          </w:tcPr>
          <w:p w:rsidR="00523643" w:rsidRDefault="00523643"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hint="eastAsia"/>
                <w:lang w:val="fr-FR"/>
              </w:rPr>
              <w:t>0017</w:t>
            </w:r>
          </w:p>
        </w:tc>
        <w:tc>
          <w:tcPr>
            <w:tcW w:w="1559" w:type="dxa"/>
          </w:tcPr>
          <w:p w:rsidR="00523643" w:rsidRPr="004F6CE9" w:rsidRDefault="00523643">
            <w:pPr>
              <w:rPr>
                <w:rFonts w:ascii="Arial" w:hAnsi="Arial" w:cs="Arial"/>
                <w:sz w:val="18"/>
                <w:szCs w:val="18"/>
                <w:lang w:val="fr-FR"/>
              </w:rPr>
            </w:pPr>
            <w:r>
              <w:rPr>
                <w:rFonts w:ascii="Arial" w:hAnsi="Arial" w:cs="Arial" w:hint="eastAsia"/>
                <w:sz w:val="18"/>
                <w:szCs w:val="18"/>
                <w:lang w:val="fr-FR"/>
              </w:rPr>
              <w:t xml:space="preserve">4 </w:t>
            </w:r>
            <w:r>
              <w:rPr>
                <w:rFonts w:ascii="Arial" w:hAnsi="Arial" w:cs="Arial" w:hint="eastAsia"/>
                <w:sz w:val="18"/>
                <w:szCs w:val="18"/>
                <w:lang w:val="fr-FR"/>
              </w:rPr>
              <w:t>智汇云</w:t>
            </w:r>
          </w:p>
        </w:tc>
        <w:tc>
          <w:tcPr>
            <w:tcW w:w="1843" w:type="dxa"/>
          </w:tcPr>
          <w:p w:rsidR="00523643" w:rsidRDefault="00523643">
            <w:r w:rsidRPr="004F6CE9">
              <w:rPr>
                <w:rFonts w:ascii="Arial" w:hAnsi="Arial" w:cs="Arial" w:hint="eastAsia"/>
                <w:sz w:val="18"/>
                <w:szCs w:val="18"/>
                <w:lang w:val="fr-FR"/>
              </w:rPr>
              <w:t>不涉及</w:t>
            </w:r>
          </w:p>
        </w:tc>
        <w:tc>
          <w:tcPr>
            <w:tcW w:w="1984" w:type="dxa"/>
          </w:tcPr>
          <w:p w:rsidR="00523643" w:rsidRDefault="00523643" w:rsidP="00454457">
            <w:r w:rsidRPr="004F6CE9">
              <w:rPr>
                <w:rFonts w:ascii="Arial" w:hAnsi="Arial" w:cs="Arial" w:hint="eastAsia"/>
                <w:sz w:val="18"/>
                <w:szCs w:val="18"/>
                <w:lang w:val="fr-FR"/>
              </w:rPr>
              <w:t>不涉及</w:t>
            </w:r>
          </w:p>
        </w:tc>
      </w:tr>
      <w:tr w:rsidR="00523643" w:rsidTr="00523643">
        <w:tc>
          <w:tcPr>
            <w:tcW w:w="2376" w:type="dxa"/>
          </w:tcPr>
          <w:p w:rsidR="00523643" w:rsidRPr="00680F89" w:rsidRDefault="00523643" w:rsidP="00B907C4">
            <w:pPr>
              <w:jc w:val="left"/>
              <w:rPr>
                <w:rFonts w:ascii="宋体" w:cs="宋体"/>
                <w:color w:val="000000"/>
                <w:kern w:val="0"/>
                <w:sz w:val="20"/>
                <w:szCs w:val="20"/>
              </w:rPr>
            </w:pPr>
            <w:r>
              <w:rPr>
                <w:rFonts w:hint="eastAsia"/>
                <w:lang w:val="fr-FR"/>
              </w:rPr>
              <w:t>WEBOS</w:t>
            </w:r>
          </w:p>
        </w:tc>
        <w:tc>
          <w:tcPr>
            <w:tcW w:w="2127" w:type="dxa"/>
          </w:tcPr>
          <w:p w:rsidR="00523643" w:rsidRDefault="00523643"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hint="eastAsia"/>
                <w:lang w:val="fr-FR"/>
              </w:rPr>
              <w:t>0018</w:t>
            </w:r>
            <w:r>
              <w:rPr>
                <w:lang w:val="fr-FR"/>
              </w:rPr>
              <w:t> </w:t>
            </w:r>
          </w:p>
        </w:tc>
        <w:tc>
          <w:tcPr>
            <w:tcW w:w="1559" w:type="dxa"/>
          </w:tcPr>
          <w:p w:rsidR="00523643" w:rsidRPr="004F6CE9" w:rsidRDefault="00523643" w:rsidP="00523643">
            <w:pPr>
              <w:rPr>
                <w:rFonts w:ascii="Arial" w:hAnsi="Arial" w:cs="Arial"/>
                <w:sz w:val="18"/>
                <w:szCs w:val="18"/>
                <w:lang w:val="fr-FR"/>
              </w:rPr>
            </w:pPr>
            <w:r>
              <w:rPr>
                <w:rFonts w:ascii="Arial" w:hAnsi="Arial" w:cs="Arial" w:hint="eastAsia"/>
                <w:sz w:val="18"/>
                <w:szCs w:val="18"/>
                <w:lang w:val="fr-FR"/>
              </w:rPr>
              <w:t>12 WEBOS</w:t>
            </w:r>
          </w:p>
        </w:tc>
        <w:tc>
          <w:tcPr>
            <w:tcW w:w="1843" w:type="dxa"/>
          </w:tcPr>
          <w:p w:rsidR="00523643" w:rsidRDefault="00523643">
            <w:r w:rsidRPr="004F6CE9">
              <w:rPr>
                <w:rFonts w:ascii="Arial" w:hAnsi="Arial" w:cs="Arial" w:hint="eastAsia"/>
                <w:sz w:val="18"/>
                <w:szCs w:val="18"/>
                <w:lang w:val="fr-FR"/>
              </w:rPr>
              <w:t>不涉及</w:t>
            </w:r>
          </w:p>
        </w:tc>
        <w:tc>
          <w:tcPr>
            <w:tcW w:w="1984" w:type="dxa"/>
          </w:tcPr>
          <w:p w:rsidR="00523643" w:rsidRDefault="00523643" w:rsidP="00454457">
            <w:r w:rsidRPr="004F6CE9">
              <w:rPr>
                <w:rFonts w:ascii="Arial" w:hAnsi="Arial" w:cs="Arial" w:hint="eastAsia"/>
                <w:sz w:val="18"/>
                <w:szCs w:val="18"/>
                <w:lang w:val="fr-FR"/>
              </w:rPr>
              <w:t>不涉及</w:t>
            </w:r>
          </w:p>
        </w:tc>
      </w:tr>
      <w:tr w:rsidR="00523643" w:rsidTr="00523643">
        <w:tc>
          <w:tcPr>
            <w:tcW w:w="2376" w:type="dxa"/>
          </w:tcPr>
          <w:p w:rsidR="00523643" w:rsidRPr="00680F89" w:rsidRDefault="00523643" w:rsidP="00B907C4">
            <w:pPr>
              <w:jc w:val="left"/>
              <w:rPr>
                <w:rFonts w:ascii="宋体" w:cs="宋体"/>
                <w:color w:val="000000"/>
                <w:kern w:val="0"/>
                <w:sz w:val="20"/>
                <w:szCs w:val="20"/>
              </w:rPr>
            </w:pPr>
            <w:r>
              <w:rPr>
                <w:rFonts w:ascii="宋体" w:cs="宋体" w:hint="eastAsia"/>
                <w:color w:val="000000"/>
                <w:kern w:val="0"/>
                <w:sz w:val="20"/>
                <w:szCs w:val="20"/>
              </w:rPr>
              <w:t>天天家园</w:t>
            </w:r>
          </w:p>
        </w:tc>
        <w:tc>
          <w:tcPr>
            <w:tcW w:w="2127" w:type="dxa"/>
          </w:tcPr>
          <w:p w:rsidR="00523643" w:rsidRDefault="00523643"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hint="eastAsia"/>
                <w:lang w:val="fr-FR"/>
              </w:rPr>
              <w:t>0019</w:t>
            </w:r>
            <w:r>
              <w:rPr>
                <w:lang w:val="fr-FR"/>
              </w:rPr>
              <w:t> </w:t>
            </w:r>
          </w:p>
        </w:tc>
        <w:tc>
          <w:tcPr>
            <w:tcW w:w="1559" w:type="dxa"/>
          </w:tcPr>
          <w:p w:rsidR="00523643" w:rsidRDefault="00523643">
            <w:pPr>
              <w:rPr>
                <w:rFonts w:ascii="Arial" w:hAnsi="Arial" w:cs="Arial"/>
                <w:sz w:val="18"/>
                <w:szCs w:val="18"/>
                <w:lang w:val="fr-FR"/>
              </w:rPr>
            </w:pPr>
            <w:r>
              <w:rPr>
                <w:rFonts w:ascii="Arial" w:hAnsi="Arial" w:cs="Arial" w:hint="eastAsia"/>
                <w:sz w:val="18"/>
                <w:szCs w:val="18"/>
                <w:lang w:val="fr-FR"/>
              </w:rPr>
              <w:t xml:space="preserve">5 </w:t>
            </w:r>
            <w:r>
              <w:rPr>
                <w:rFonts w:ascii="Arial" w:hAnsi="Arial" w:cs="Arial" w:hint="eastAsia"/>
                <w:sz w:val="18"/>
                <w:szCs w:val="18"/>
                <w:lang w:val="fr-FR"/>
              </w:rPr>
              <w:t>天天家园</w:t>
            </w:r>
          </w:p>
        </w:tc>
        <w:tc>
          <w:tcPr>
            <w:tcW w:w="1843" w:type="dxa"/>
          </w:tcPr>
          <w:p w:rsidR="00523643" w:rsidRDefault="00314FB2">
            <w:r>
              <w:rPr>
                <w:rFonts w:ascii="Arial" w:hAnsi="Arial" w:cs="Arial" w:hint="eastAsia"/>
                <w:sz w:val="18"/>
                <w:szCs w:val="18"/>
                <w:lang w:val="fr-FR"/>
              </w:rPr>
              <w:t>000</w:t>
            </w:r>
            <w:r w:rsidR="00523643">
              <w:rPr>
                <w:rFonts w:ascii="Arial" w:hAnsi="Arial" w:cs="Arial" w:hint="eastAsia"/>
                <w:sz w:val="18"/>
                <w:szCs w:val="18"/>
                <w:lang w:val="fr-FR"/>
              </w:rPr>
              <w:t>5</w:t>
            </w:r>
          </w:p>
        </w:tc>
        <w:tc>
          <w:tcPr>
            <w:tcW w:w="1984" w:type="dxa"/>
          </w:tcPr>
          <w:p w:rsidR="00523643" w:rsidRDefault="00523643">
            <w:r w:rsidRPr="00C76F1E">
              <w:rPr>
                <w:rFonts w:ascii="Arial" w:hAnsi="Arial" w:cs="Arial" w:hint="eastAsia"/>
                <w:sz w:val="18"/>
                <w:szCs w:val="18"/>
                <w:lang w:val="fr-FR"/>
              </w:rPr>
              <w:t>不涉及</w:t>
            </w:r>
          </w:p>
        </w:tc>
      </w:tr>
      <w:tr w:rsidR="00523643" w:rsidTr="00523643">
        <w:tc>
          <w:tcPr>
            <w:tcW w:w="2376" w:type="dxa"/>
          </w:tcPr>
          <w:p w:rsidR="00523643" w:rsidRPr="00680F89" w:rsidRDefault="00523643" w:rsidP="00B907C4">
            <w:pPr>
              <w:jc w:val="left"/>
              <w:rPr>
                <w:rFonts w:ascii="宋体" w:cs="宋体"/>
                <w:color w:val="000000"/>
                <w:kern w:val="0"/>
                <w:sz w:val="20"/>
                <w:szCs w:val="20"/>
              </w:rPr>
            </w:pPr>
            <w:r>
              <w:rPr>
                <w:rFonts w:ascii="宋体" w:cs="宋体" w:hint="eastAsia"/>
                <w:color w:val="000000"/>
                <w:kern w:val="0"/>
                <w:sz w:val="20"/>
                <w:szCs w:val="20"/>
              </w:rPr>
              <w:t>天天记事</w:t>
            </w:r>
          </w:p>
        </w:tc>
        <w:tc>
          <w:tcPr>
            <w:tcW w:w="2127" w:type="dxa"/>
          </w:tcPr>
          <w:p w:rsidR="00523643" w:rsidRDefault="00523643"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sidRPr="00680F89">
              <w:rPr>
                <w:rFonts w:ascii="宋体" w:cs="宋体" w:hint="eastAsia"/>
                <w:color w:val="000000"/>
                <w:kern w:val="0"/>
                <w:sz w:val="20"/>
                <w:szCs w:val="20"/>
                <w:lang w:val="fr-FR"/>
              </w:rPr>
              <w:t>0020</w:t>
            </w:r>
          </w:p>
        </w:tc>
        <w:tc>
          <w:tcPr>
            <w:tcW w:w="1559" w:type="dxa"/>
          </w:tcPr>
          <w:p w:rsidR="00523643" w:rsidRDefault="00523643">
            <w:r>
              <w:rPr>
                <w:rFonts w:hint="eastAsia"/>
              </w:rPr>
              <w:t xml:space="preserve">6 </w:t>
            </w:r>
            <w:r>
              <w:rPr>
                <w:rFonts w:hint="eastAsia"/>
              </w:rPr>
              <w:t>天天记事</w:t>
            </w:r>
          </w:p>
        </w:tc>
        <w:tc>
          <w:tcPr>
            <w:tcW w:w="1843" w:type="dxa"/>
          </w:tcPr>
          <w:p w:rsidR="00523643" w:rsidRDefault="00314FB2">
            <w:r>
              <w:rPr>
                <w:rFonts w:hint="eastAsia"/>
              </w:rPr>
              <w:t>000</w:t>
            </w:r>
            <w:r w:rsidR="00523643">
              <w:rPr>
                <w:rFonts w:hint="eastAsia"/>
              </w:rPr>
              <w:t>6</w:t>
            </w:r>
          </w:p>
        </w:tc>
        <w:tc>
          <w:tcPr>
            <w:tcW w:w="1984" w:type="dxa"/>
          </w:tcPr>
          <w:p w:rsidR="00523643" w:rsidRDefault="00523643">
            <w:r w:rsidRPr="00C76F1E">
              <w:rPr>
                <w:rFonts w:ascii="Arial" w:hAnsi="Arial" w:cs="Arial" w:hint="eastAsia"/>
                <w:sz w:val="18"/>
                <w:szCs w:val="18"/>
                <w:lang w:val="fr-FR"/>
              </w:rPr>
              <w:t>不涉及</w:t>
            </w:r>
          </w:p>
        </w:tc>
      </w:tr>
      <w:tr w:rsidR="00523643" w:rsidTr="00523643">
        <w:tc>
          <w:tcPr>
            <w:tcW w:w="2376" w:type="dxa"/>
          </w:tcPr>
          <w:p w:rsidR="00523643" w:rsidRPr="00680F89" w:rsidRDefault="00523643" w:rsidP="00B907C4">
            <w:pPr>
              <w:jc w:val="left"/>
              <w:rPr>
                <w:rFonts w:ascii="宋体" w:cs="宋体"/>
                <w:color w:val="000000"/>
                <w:kern w:val="0"/>
                <w:sz w:val="20"/>
                <w:szCs w:val="20"/>
              </w:rPr>
            </w:pPr>
            <w:r w:rsidRPr="00680F89">
              <w:rPr>
                <w:rFonts w:ascii="宋体" w:cs="宋体" w:hint="eastAsia"/>
                <w:color w:val="000000"/>
                <w:kern w:val="0"/>
                <w:sz w:val="20"/>
                <w:szCs w:val="20"/>
                <w:lang w:val="fr-FR"/>
              </w:rPr>
              <w:t>VoIP</w:t>
            </w:r>
            <w:r>
              <w:rPr>
                <w:rFonts w:ascii="宋体" w:cs="宋体" w:hint="eastAsia"/>
                <w:color w:val="000000"/>
                <w:kern w:val="0"/>
                <w:sz w:val="20"/>
                <w:szCs w:val="20"/>
              </w:rPr>
              <w:t>服务器</w:t>
            </w:r>
          </w:p>
        </w:tc>
        <w:tc>
          <w:tcPr>
            <w:tcW w:w="2127" w:type="dxa"/>
          </w:tcPr>
          <w:p w:rsidR="00523643" w:rsidRDefault="00523643"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sidRPr="00680F89">
              <w:rPr>
                <w:rFonts w:ascii="宋体" w:cs="宋体" w:hint="eastAsia"/>
                <w:color w:val="000000"/>
                <w:kern w:val="0"/>
                <w:sz w:val="20"/>
                <w:szCs w:val="20"/>
                <w:lang w:val="fr-FR"/>
              </w:rPr>
              <w:t>0021</w:t>
            </w:r>
          </w:p>
        </w:tc>
        <w:tc>
          <w:tcPr>
            <w:tcW w:w="1559" w:type="dxa"/>
          </w:tcPr>
          <w:p w:rsidR="00523643" w:rsidRDefault="00523643">
            <w:r>
              <w:rPr>
                <w:rFonts w:hint="eastAsia"/>
              </w:rPr>
              <w:t>13 VoIP</w:t>
            </w:r>
          </w:p>
        </w:tc>
        <w:tc>
          <w:tcPr>
            <w:tcW w:w="1843" w:type="dxa"/>
          </w:tcPr>
          <w:p w:rsidR="00523643" w:rsidRDefault="00314FB2">
            <w:r>
              <w:rPr>
                <w:rFonts w:hint="eastAsia"/>
              </w:rPr>
              <w:t>00</w:t>
            </w:r>
            <w:r w:rsidR="00523643">
              <w:rPr>
                <w:rFonts w:hint="eastAsia"/>
              </w:rPr>
              <w:t>13</w:t>
            </w:r>
          </w:p>
        </w:tc>
        <w:tc>
          <w:tcPr>
            <w:tcW w:w="1984" w:type="dxa"/>
          </w:tcPr>
          <w:p w:rsidR="00523643" w:rsidRDefault="00523643">
            <w:r w:rsidRPr="00EE1D8F">
              <w:rPr>
                <w:rFonts w:ascii="Arial" w:hAnsi="Arial" w:cs="Arial" w:hint="eastAsia"/>
                <w:sz w:val="18"/>
                <w:szCs w:val="18"/>
                <w:lang w:val="fr-FR"/>
              </w:rPr>
              <w:t>不涉及</w:t>
            </w:r>
          </w:p>
        </w:tc>
      </w:tr>
      <w:tr w:rsidR="00523643" w:rsidTr="00523643">
        <w:tc>
          <w:tcPr>
            <w:tcW w:w="2376" w:type="dxa"/>
          </w:tcPr>
          <w:p w:rsidR="00523643" w:rsidRPr="00680F89" w:rsidRDefault="00523643" w:rsidP="00B907C4">
            <w:pPr>
              <w:jc w:val="left"/>
              <w:rPr>
                <w:rFonts w:ascii="宋体" w:cs="宋体"/>
                <w:color w:val="000000"/>
                <w:kern w:val="0"/>
                <w:sz w:val="20"/>
                <w:szCs w:val="20"/>
              </w:rPr>
            </w:pPr>
            <w:r>
              <w:rPr>
                <w:rFonts w:ascii="宋体" w:cs="宋体" w:hint="eastAsia"/>
                <w:color w:val="000000"/>
                <w:kern w:val="0"/>
                <w:sz w:val="20"/>
                <w:szCs w:val="20"/>
              </w:rPr>
              <w:t>天天记事</w:t>
            </w:r>
            <w:r w:rsidRPr="00680F89">
              <w:rPr>
                <w:rFonts w:ascii="宋体" w:cs="宋体" w:hint="eastAsia"/>
                <w:color w:val="000000"/>
                <w:kern w:val="0"/>
                <w:sz w:val="20"/>
                <w:szCs w:val="20"/>
                <w:lang w:val="fr-FR"/>
              </w:rPr>
              <w:t>Portal</w:t>
            </w:r>
          </w:p>
        </w:tc>
        <w:tc>
          <w:tcPr>
            <w:tcW w:w="2127" w:type="dxa"/>
          </w:tcPr>
          <w:p w:rsidR="00523643" w:rsidRDefault="00523643"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sidRPr="00680F89">
              <w:rPr>
                <w:rFonts w:ascii="宋体" w:cs="宋体" w:hint="eastAsia"/>
                <w:color w:val="000000"/>
                <w:kern w:val="0"/>
                <w:sz w:val="20"/>
                <w:szCs w:val="20"/>
                <w:lang w:val="fr-FR"/>
              </w:rPr>
              <w:t>0022</w:t>
            </w:r>
          </w:p>
        </w:tc>
        <w:tc>
          <w:tcPr>
            <w:tcW w:w="1559" w:type="dxa"/>
          </w:tcPr>
          <w:p w:rsidR="00523643" w:rsidRDefault="00523643">
            <w:pPr>
              <w:rPr>
                <w:rFonts w:ascii="Arial" w:hAnsi="Arial" w:cs="Arial"/>
                <w:sz w:val="18"/>
                <w:szCs w:val="18"/>
                <w:lang w:val="fr-FR"/>
              </w:rPr>
            </w:pPr>
            <w:r>
              <w:rPr>
                <w:rFonts w:hint="eastAsia"/>
              </w:rPr>
              <w:t xml:space="preserve">6 </w:t>
            </w:r>
            <w:r>
              <w:rPr>
                <w:rFonts w:hint="eastAsia"/>
              </w:rPr>
              <w:t>天天记事</w:t>
            </w:r>
          </w:p>
        </w:tc>
        <w:tc>
          <w:tcPr>
            <w:tcW w:w="1843" w:type="dxa"/>
          </w:tcPr>
          <w:p w:rsidR="00523643" w:rsidRDefault="00314FB2">
            <w:r>
              <w:rPr>
                <w:rFonts w:ascii="Arial" w:hAnsi="Arial" w:cs="Arial" w:hint="eastAsia"/>
                <w:sz w:val="18"/>
                <w:szCs w:val="18"/>
                <w:lang w:val="fr-FR"/>
              </w:rPr>
              <w:t>000</w:t>
            </w:r>
            <w:r w:rsidR="00523643">
              <w:rPr>
                <w:rFonts w:ascii="Arial" w:hAnsi="Arial" w:cs="Arial" w:hint="eastAsia"/>
                <w:sz w:val="18"/>
                <w:szCs w:val="18"/>
                <w:lang w:val="fr-FR"/>
              </w:rPr>
              <w:t>6</w:t>
            </w:r>
          </w:p>
        </w:tc>
        <w:tc>
          <w:tcPr>
            <w:tcW w:w="1984" w:type="dxa"/>
          </w:tcPr>
          <w:p w:rsidR="00523643" w:rsidRDefault="00523643">
            <w:r w:rsidRPr="00EE1D8F">
              <w:rPr>
                <w:rFonts w:ascii="Arial" w:hAnsi="Arial" w:cs="Arial" w:hint="eastAsia"/>
                <w:sz w:val="18"/>
                <w:szCs w:val="18"/>
                <w:lang w:val="fr-FR"/>
              </w:rPr>
              <w:t>不涉及</w:t>
            </w:r>
          </w:p>
        </w:tc>
      </w:tr>
      <w:tr w:rsidR="00523643" w:rsidTr="00523643">
        <w:tc>
          <w:tcPr>
            <w:tcW w:w="2376" w:type="dxa"/>
          </w:tcPr>
          <w:p w:rsidR="00523643" w:rsidRPr="00680F89" w:rsidRDefault="00523643" w:rsidP="00B907C4">
            <w:pPr>
              <w:jc w:val="left"/>
              <w:rPr>
                <w:rFonts w:ascii="宋体" w:cs="宋体"/>
                <w:color w:val="000000"/>
                <w:kern w:val="0"/>
                <w:sz w:val="20"/>
                <w:szCs w:val="20"/>
              </w:rPr>
            </w:pPr>
            <w:r w:rsidRPr="00680F89">
              <w:rPr>
                <w:rFonts w:ascii="宋体" w:cs="宋体" w:hint="eastAsia"/>
                <w:color w:val="000000"/>
                <w:kern w:val="0"/>
                <w:sz w:val="20"/>
                <w:szCs w:val="20"/>
                <w:lang w:val="fr-FR"/>
              </w:rPr>
              <w:t>emotion</w:t>
            </w:r>
            <w:r>
              <w:rPr>
                <w:rFonts w:ascii="宋体" w:cs="宋体" w:hint="eastAsia"/>
                <w:color w:val="000000"/>
                <w:kern w:val="0"/>
                <w:sz w:val="20"/>
                <w:szCs w:val="20"/>
              </w:rPr>
              <w:t>论坛</w:t>
            </w:r>
            <w:r w:rsidRPr="00680F89">
              <w:rPr>
                <w:rFonts w:ascii="宋体" w:cs="宋体" w:hint="eastAsia"/>
                <w:color w:val="000000"/>
                <w:kern w:val="0"/>
                <w:sz w:val="20"/>
                <w:szCs w:val="20"/>
                <w:lang w:val="fr-FR"/>
              </w:rPr>
              <w:t>Portal</w:t>
            </w:r>
          </w:p>
        </w:tc>
        <w:tc>
          <w:tcPr>
            <w:tcW w:w="2127" w:type="dxa"/>
          </w:tcPr>
          <w:p w:rsidR="00523643" w:rsidRDefault="00523643"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sidRPr="00680F89">
              <w:rPr>
                <w:rFonts w:ascii="宋体" w:cs="宋体" w:hint="eastAsia"/>
                <w:color w:val="000000"/>
                <w:kern w:val="0"/>
                <w:sz w:val="20"/>
                <w:szCs w:val="20"/>
                <w:lang w:val="fr-FR"/>
              </w:rPr>
              <w:t>0023</w:t>
            </w:r>
          </w:p>
        </w:tc>
        <w:tc>
          <w:tcPr>
            <w:tcW w:w="1559" w:type="dxa"/>
          </w:tcPr>
          <w:p w:rsidR="00523643" w:rsidRPr="004F6CE9" w:rsidRDefault="00523643" w:rsidP="00BA78E1">
            <w:pPr>
              <w:rPr>
                <w:rFonts w:ascii="Arial" w:hAnsi="Arial" w:cs="Arial"/>
                <w:sz w:val="18"/>
                <w:szCs w:val="18"/>
                <w:lang w:val="fr-FR"/>
              </w:rPr>
            </w:pPr>
            <w:r>
              <w:rPr>
                <w:rFonts w:ascii="Arial" w:hAnsi="Arial" w:cs="Arial" w:hint="eastAsia"/>
                <w:sz w:val="18"/>
                <w:szCs w:val="18"/>
                <w:lang w:val="fr-FR"/>
              </w:rPr>
              <w:t>22 Emotion</w:t>
            </w:r>
            <w:r>
              <w:rPr>
                <w:rFonts w:ascii="Arial" w:hAnsi="Arial" w:cs="Arial" w:hint="eastAsia"/>
                <w:sz w:val="18"/>
                <w:szCs w:val="18"/>
                <w:lang w:val="fr-FR"/>
              </w:rPr>
              <w:t>论坛</w:t>
            </w:r>
          </w:p>
        </w:tc>
        <w:tc>
          <w:tcPr>
            <w:tcW w:w="1843" w:type="dxa"/>
          </w:tcPr>
          <w:p w:rsidR="00523643" w:rsidRDefault="00523643" w:rsidP="00BA78E1">
            <w:r w:rsidRPr="004F6CE9">
              <w:rPr>
                <w:rFonts w:ascii="Arial" w:hAnsi="Arial" w:cs="Arial" w:hint="eastAsia"/>
                <w:sz w:val="18"/>
                <w:szCs w:val="18"/>
                <w:lang w:val="fr-FR"/>
              </w:rPr>
              <w:t>不涉及</w:t>
            </w:r>
          </w:p>
        </w:tc>
        <w:tc>
          <w:tcPr>
            <w:tcW w:w="1984" w:type="dxa"/>
          </w:tcPr>
          <w:p w:rsidR="00523643" w:rsidRDefault="00523643" w:rsidP="00454457">
            <w:r w:rsidRPr="004F6CE9">
              <w:rPr>
                <w:rFonts w:ascii="Arial" w:hAnsi="Arial" w:cs="Arial" w:hint="eastAsia"/>
                <w:sz w:val="18"/>
                <w:szCs w:val="18"/>
                <w:lang w:val="fr-FR"/>
              </w:rPr>
              <w:t>不涉及</w:t>
            </w:r>
          </w:p>
        </w:tc>
      </w:tr>
      <w:tr w:rsidR="00523643" w:rsidTr="00523643">
        <w:tc>
          <w:tcPr>
            <w:tcW w:w="2376" w:type="dxa"/>
          </w:tcPr>
          <w:p w:rsidR="00523643" w:rsidRPr="00680F89" w:rsidRDefault="00523643" w:rsidP="00B907C4">
            <w:pPr>
              <w:jc w:val="left"/>
              <w:rPr>
                <w:rFonts w:ascii="宋体" w:cs="宋体"/>
                <w:color w:val="000000"/>
                <w:kern w:val="0"/>
                <w:sz w:val="20"/>
                <w:szCs w:val="20"/>
              </w:rPr>
            </w:pPr>
            <w:r>
              <w:rPr>
                <w:rFonts w:ascii="宋体" w:cs="宋体" w:hint="eastAsia"/>
                <w:color w:val="000000"/>
                <w:kern w:val="0"/>
                <w:sz w:val="20"/>
                <w:szCs w:val="20"/>
                <w:lang w:val="fr-FR"/>
              </w:rPr>
              <w:t>情景音乐(转电软)</w:t>
            </w:r>
          </w:p>
        </w:tc>
        <w:tc>
          <w:tcPr>
            <w:tcW w:w="2127" w:type="dxa"/>
          </w:tcPr>
          <w:p w:rsidR="00523643" w:rsidRDefault="00523643"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sidRPr="00680F89">
              <w:rPr>
                <w:rFonts w:ascii="宋体" w:cs="宋体" w:hint="eastAsia"/>
                <w:color w:val="000000"/>
                <w:kern w:val="0"/>
                <w:sz w:val="20"/>
                <w:szCs w:val="20"/>
                <w:lang w:val="fr-FR"/>
              </w:rPr>
              <w:t>0024</w:t>
            </w:r>
          </w:p>
        </w:tc>
        <w:tc>
          <w:tcPr>
            <w:tcW w:w="1559" w:type="dxa"/>
          </w:tcPr>
          <w:p w:rsidR="00523643" w:rsidRDefault="00C77163">
            <w:pPr>
              <w:rPr>
                <w:rFonts w:ascii="Arial" w:hAnsi="Arial" w:cs="Arial"/>
                <w:sz w:val="18"/>
                <w:szCs w:val="18"/>
                <w:lang w:val="fr-FR"/>
              </w:rPr>
            </w:pPr>
            <w:r>
              <w:rPr>
                <w:rFonts w:ascii="Arial" w:hAnsi="Arial" w:cs="Arial" w:hint="eastAsia"/>
                <w:sz w:val="18"/>
                <w:szCs w:val="18"/>
                <w:lang w:val="fr-FR"/>
              </w:rPr>
              <w:t>2024 Music</w:t>
            </w:r>
            <w:r>
              <w:rPr>
                <w:rFonts w:ascii="Arial" w:hAnsi="Arial" w:cs="Arial" w:hint="eastAsia"/>
                <w:sz w:val="18"/>
                <w:szCs w:val="18"/>
                <w:lang w:val="fr-FR"/>
              </w:rPr>
              <w:t>＋</w:t>
            </w:r>
          </w:p>
        </w:tc>
        <w:tc>
          <w:tcPr>
            <w:tcW w:w="1843" w:type="dxa"/>
          </w:tcPr>
          <w:p w:rsidR="00523643" w:rsidRDefault="00523643">
            <w:r>
              <w:rPr>
                <w:rFonts w:ascii="Arial" w:hAnsi="Arial" w:cs="Arial" w:hint="eastAsia"/>
                <w:sz w:val="18"/>
                <w:szCs w:val="18"/>
                <w:lang w:val="fr-FR"/>
              </w:rPr>
              <w:t>24</w:t>
            </w:r>
          </w:p>
        </w:tc>
        <w:tc>
          <w:tcPr>
            <w:tcW w:w="1984" w:type="dxa"/>
          </w:tcPr>
          <w:p w:rsidR="00523643" w:rsidRDefault="00523643" w:rsidP="00F74853">
            <w:r>
              <w:rPr>
                <w:rFonts w:ascii="Arial" w:hAnsi="Arial" w:cs="Arial" w:hint="eastAsia"/>
                <w:sz w:val="18"/>
                <w:szCs w:val="18"/>
                <w:lang w:val="fr-FR"/>
              </w:rPr>
              <w:t>24</w:t>
            </w:r>
            <w:r w:rsidR="00F74853">
              <w:rPr>
                <w:rFonts w:ascii="Arial" w:hAnsi="Arial" w:cs="Arial" w:hint="eastAsia"/>
                <w:sz w:val="18"/>
                <w:szCs w:val="18"/>
                <w:lang w:val="fr-FR"/>
              </w:rPr>
              <w:t>(</w:t>
            </w:r>
            <w:r w:rsidR="00F74853">
              <w:rPr>
                <w:rFonts w:ascii="Arial" w:hAnsi="Arial" w:cs="Arial" w:hint="eastAsia"/>
                <w:sz w:val="18"/>
                <w:szCs w:val="18"/>
                <w:lang w:val="fr-FR"/>
              </w:rPr>
              <w:t>客户端代码固定了</w:t>
            </w:r>
            <w:r w:rsidR="00F74853">
              <w:rPr>
                <w:rFonts w:ascii="Arial" w:hAnsi="Arial" w:cs="Arial" w:hint="eastAsia"/>
                <w:sz w:val="18"/>
                <w:szCs w:val="18"/>
                <w:lang w:val="fr-FR"/>
              </w:rPr>
              <w:t>)</w:t>
            </w:r>
          </w:p>
        </w:tc>
      </w:tr>
      <w:tr w:rsidR="00523643" w:rsidTr="00523643">
        <w:tc>
          <w:tcPr>
            <w:tcW w:w="2376" w:type="dxa"/>
          </w:tcPr>
          <w:p w:rsidR="00523643" w:rsidRPr="00680F89" w:rsidRDefault="00523643" w:rsidP="00B907C4">
            <w:pPr>
              <w:jc w:val="left"/>
              <w:rPr>
                <w:rFonts w:ascii="宋体" w:cs="宋体"/>
                <w:color w:val="000000"/>
                <w:kern w:val="0"/>
                <w:sz w:val="20"/>
                <w:szCs w:val="20"/>
              </w:rPr>
            </w:pPr>
            <w:r>
              <w:rPr>
                <w:rFonts w:ascii="宋体" w:cs="宋体" w:hint="eastAsia"/>
                <w:color w:val="000000"/>
                <w:kern w:val="0"/>
                <w:sz w:val="20"/>
                <w:szCs w:val="20"/>
              </w:rPr>
              <w:t>花粉社区Portal</w:t>
            </w:r>
          </w:p>
        </w:tc>
        <w:tc>
          <w:tcPr>
            <w:tcW w:w="2127" w:type="dxa"/>
          </w:tcPr>
          <w:p w:rsidR="00523643" w:rsidRDefault="00523643"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0025</w:t>
            </w:r>
          </w:p>
        </w:tc>
        <w:tc>
          <w:tcPr>
            <w:tcW w:w="1559" w:type="dxa"/>
          </w:tcPr>
          <w:p w:rsidR="00523643" w:rsidRDefault="00523643" w:rsidP="00523643">
            <w:r>
              <w:rPr>
                <w:rFonts w:ascii="Verdana" w:hAnsi="Verdana" w:hint="eastAsia"/>
                <w:kern w:val="0"/>
                <w:sz w:val="18"/>
                <w:szCs w:val="18"/>
                <w:lang w:val="fr-FR"/>
              </w:rPr>
              <w:t xml:space="preserve">25 </w:t>
            </w:r>
            <w:r>
              <w:rPr>
                <w:rFonts w:ascii="Verdana" w:hAnsi="Verdana" w:hint="eastAsia"/>
                <w:kern w:val="0"/>
                <w:sz w:val="18"/>
                <w:szCs w:val="18"/>
                <w:lang w:val="fr-FR"/>
              </w:rPr>
              <w:t>花粉社区</w:t>
            </w:r>
          </w:p>
        </w:tc>
        <w:tc>
          <w:tcPr>
            <w:tcW w:w="1843" w:type="dxa"/>
          </w:tcPr>
          <w:p w:rsidR="00523643" w:rsidRDefault="00314FB2">
            <w:r>
              <w:rPr>
                <w:rFonts w:hint="eastAsia"/>
              </w:rPr>
              <w:t>00</w:t>
            </w:r>
            <w:r w:rsidR="00523643">
              <w:rPr>
                <w:rFonts w:hint="eastAsia"/>
              </w:rPr>
              <w:t>25</w:t>
            </w:r>
          </w:p>
        </w:tc>
        <w:tc>
          <w:tcPr>
            <w:tcW w:w="1984" w:type="dxa"/>
          </w:tcPr>
          <w:p w:rsidR="00523643" w:rsidRDefault="00523643" w:rsidP="00454457">
            <w:r w:rsidRPr="004F6CE9">
              <w:rPr>
                <w:rFonts w:ascii="Arial" w:hAnsi="Arial" w:cs="Arial" w:hint="eastAsia"/>
                <w:sz w:val="18"/>
                <w:szCs w:val="18"/>
                <w:lang w:val="fr-FR"/>
              </w:rPr>
              <w:t>不涉及</w:t>
            </w:r>
          </w:p>
        </w:tc>
      </w:tr>
      <w:tr w:rsidR="00523643" w:rsidTr="00523643">
        <w:tc>
          <w:tcPr>
            <w:tcW w:w="2376" w:type="dxa"/>
          </w:tcPr>
          <w:p w:rsidR="00523643" w:rsidRPr="00680F89" w:rsidRDefault="00523643" w:rsidP="00B907C4">
            <w:pPr>
              <w:jc w:val="left"/>
              <w:rPr>
                <w:rFonts w:ascii="宋体" w:cs="宋体"/>
                <w:color w:val="000000"/>
                <w:kern w:val="0"/>
                <w:sz w:val="20"/>
                <w:szCs w:val="20"/>
              </w:rPr>
            </w:pPr>
            <w:r>
              <w:rPr>
                <w:rFonts w:ascii="宋体" w:cs="宋体" w:hint="eastAsia"/>
                <w:color w:val="000000"/>
                <w:kern w:val="0"/>
                <w:sz w:val="20"/>
                <w:szCs w:val="20"/>
              </w:rPr>
              <w:t>电商服务器</w:t>
            </w:r>
          </w:p>
        </w:tc>
        <w:tc>
          <w:tcPr>
            <w:tcW w:w="2127" w:type="dxa"/>
          </w:tcPr>
          <w:p w:rsidR="00523643" w:rsidRDefault="00523643"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sidRPr="00680F89">
              <w:rPr>
                <w:rFonts w:ascii="宋体" w:cs="宋体" w:hint="eastAsia"/>
                <w:color w:val="000000"/>
                <w:kern w:val="0"/>
                <w:sz w:val="20"/>
                <w:szCs w:val="20"/>
                <w:lang w:val="fr-FR"/>
              </w:rPr>
              <w:t>0026</w:t>
            </w:r>
          </w:p>
        </w:tc>
        <w:tc>
          <w:tcPr>
            <w:tcW w:w="1559" w:type="dxa"/>
          </w:tcPr>
          <w:p w:rsidR="00523643" w:rsidRPr="004F6CE9" w:rsidRDefault="00523643">
            <w:pPr>
              <w:rPr>
                <w:rFonts w:ascii="Arial" w:hAnsi="Arial" w:cs="Arial"/>
                <w:sz w:val="18"/>
                <w:szCs w:val="18"/>
                <w:lang w:val="fr-FR"/>
              </w:rPr>
            </w:pPr>
            <w:r>
              <w:rPr>
                <w:rFonts w:ascii="Arial" w:hAnsi="Arial" w:cs="Arial" w:hint="eastAsia"/>
                <w:sz w:val="18"/>
                <w:szCs w:val="18"/>
                <w:lang w:val="fr-FR"/>
              </w:rPr>
              <w:t>26 vmall</w:t>
            </w:r>
          </w:p>
        </w:tc>
        <w:tc>
          <w:tcPr>
            <w:tcW w:w="1843" w:type="dxa"/>
          </w:tcPr>
          <w:p w:rsidR="00523643" w:rsidRDefault="00523643">
            <w:r>
              <w:rPr>
                <w:rFonts w:ascii="Arial" w:hAnsi="Arial" w:cs="Arial" w:hint="eastAsia"/>
                <w:sz w:val="18"/>
                <w:szCs w:val="18"/>
                <w:lang w:val="fr-FR"/>
              </w:rPr>
              <w:t>0026</w:t>
            </w:r>
          </w:p>
        </w:tc>
        <w:tc>
          <w:tcPr>
            <w:tcW w:w="1984" w:type="dxa"/>
          </w:tcPr>
          <w:p w:rsidR="00523643" w:rsidRDefault="00C77163" w:rsidP="00F364A3">
            <w:r>
              <w:rPr>
                <w:rFonts w:ascii="Arial" w:hAnsi="Arial" w:cs="Arial" w:hint="eastAsia"/>
                <w:sz w:val="18"/>
                <w:szCs w:val="18"/>
                <w:lang w:val="fr-FR"/>
              </w:rPr>
              <w:t>00</w:t>
            </w:r>
            <w:r w:rsidR="00196B4E">
              <w:rPr>
                <w:rFonts w:ascii="Arial" w:hAnsi="Arial" w:cs="Arial" w:hint="eastAsia"/>
                <w:sz w:val="18"/>
                <w:szCs w:val="18"/>
                <w:lang w:val="fr-FR"/>
              </w:rPr>
              <w:t>26(</w:t>
            </w:r>
            <w:r w:rsidR="00196B4E">
              <w:rPr>
                <w:rFonts w:ascii="Arial" w:hAnsi="Arial" w:cs="Arial" w:hint="eastAsia"/>
                <w:sz w:val="18"/>
                <w:szCs w:val="18"/>
                <w:lang w:val="fr-FR"/>
              </w:rPr>
              <w:t>调查短信</w:t>
            </w:r>
            <w:r w:rsidR="00196B4E">
              <w:rPr>
                <w:rFonts w:ascii="Arial" w:hAnsi="Arial" w:cs="Arial" w:hint="eastAsia"/>
                <w:sz w:val="18"/>
                <w:szCs w:val="18"/>
                <w:lang w:val="fr-FR"/>
              </w:rPr>
              <w:t>)</w:t>
            </w:r>
          </w:p>
        </w:tc>
      </w:tr>
      <w:tr w:rsidR="00523643" w:rsidTr="00523643">
        <w:tc>
          <w:tcPr>
            <w:tcW w:w="2376" w:type="dxa"/>
          </w:tcPr>
          <w:p w:rsidR="00523643" w:rsidRDefault="00523643" w:rsidP="00B907C4">
            <w:pPr>
              <w:jc w:val="left"/>
              <w:rPr>
                <w:rFonts w:ascii="宋体" w:cs="宋体"/>
                <w:color w:val="000000"/>
                <w:kern w:val="0"/>
                <w:sz w:val="20"/>
                <w:szCs w:val="20"/>
              </w:rPr>
            </w:pPr>
            <w:r>
              <w:rPr>
                <w:rFonts w:ascii="宋体" w:cs="宋体" w:hint="eastAsia"/>
                <w:color w:val="000000"/>
                <w:kern w:val="0"/>
                <w:sz w:val="20"/>
                <w:szCs w:val="20"/>
              </w:rPr>
              <w:t>终端官网Portal</w:t>
            </w:r>
          </w:p>
        </w:tc>
        <w:tc>
          <w:tcPr>
            <w:tcW w:w="2127" w:type="dxa"/>
          </w:tcPr>
          <w:p w:rsidR="00523643" w:rsidRPr="00B907C4" w:rsidRDefault="00523643"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lang w:val="fr-FR"/>
              </w:rPr>
            </w:pPr>
            <w:r>
              <w:rPr>
                <w:rFonts w:ascii="宋体" w:cs="宋体" w:hint="eastAsia"/>
                <w:color w:val="000000"/>
                <w:kern w:val="0"/>
                <w:sz w:val="20"/>
                <w:szCs w:val="20"/>
                <w:lang w:val="fr-FR"/>
              </w:rPr>
              <w:t>0027</w:t>
            </w:r>
          </w:p>
        </w:tc>
        <w:tc>
          <w:tcPr>
            <w:tcW w:w="1559" w:type="dxa"/>
          </w:tcPr>
          <w:p w:rsidR="00523643" w:rsidRPr="004F6CE9" w:rsidRDefault="00523643">
            <w:pPr>
              <w:rPr>
                <w:rFonts w:ascii="Arial" w:hAnsi="Arial" w:cs="Arial"/>
                <w:sz w:val="18"/>
                <w:szCs w:val="18"/>
                <w:lang w:val="fr-FR"/>
              </w:rPr>
            </w:pPr>
            <w:r>
              <w:rPr>
                <w:rFonts w:ascii="Arial" w:hAnsi="Arial" w:cs="Arial" w:hint="eastAsia"/>
                <w:sz w:val="18"/>
                <w:szCs w:val="18"/>
                <w:lang w:val="fr-FR"/>
              </w:rPr>
              <w:t xml:space="preserve">27 </w:t>
            </w:r>
            <w:r>
              <w:rPr>
                <w:rFonts w:ascii="Arial" w:hAnsi="Arial" w:cs="Arial" w:hint="eastAsia"/>
                <w:sz w:val="18"/>
                <w:szCs w:val="18"/>
                <w:lang w:val="fr-FR"/>
              </w:rPr>
              <w:t>终端官网</w:t>
            </w:r>
          </w:p>
        </w:tc>
        <w:tc>
          <w:tcPr>
            <w:tcW w:w="1843" w:type="dxa"/>
          </w:tcPr>
          <w:p w:rsidR="00523643" w:rsidRDefault="00523643">
            <w:pPr>
              <w:rPr>
                <w:rFonts w:ascii="Arial" w:hAnsi="Arial" w:cs="Arial"/>
                <w:sz w:val="18"/>
                <w:szCs w:val="18"/>
                <w:lang w:val="fr-FR"/>
              </w:rPr>
            </w:pPr>
            <w:r w:rsidRPr="004F6CE9">
              <w:rPr>
                <w:rFonts w:ascii="Arial" w:hAnsi="Arial" w:cs="Arial" w:hint="eastAsia"/>
                <w:sz w:val="18"/>
                <w:szCs w:val="18"/>
                <w:lang w:val="fr-FR"/>
              </w:rPr>
              <w:t>不涉及</w:t>
            </w:r>
          </w:p>
        </w:tc>
        <w:tc>
          <w:tcPr>
            <w:tcW w:w="1984" w:type="dxa"/>
          </w:tcPr>
          <w:p w:rsidR="00523643" w:rsidRDefault="00523643" w:rsidP="00454457">
            <w:pPr>
              <w:rPr>
                <w:rFonts w:ascii="Arial" w:hAnsi="Arial" w:cs="Arial"/>
                <w:sz w:val="18"/>
                <w:szCs w:val="18"/>
                <w:lang w:val="fr-FR"/>
              </w:rPr>
            </w:pPr>
            <w:r w:rsidRPr="004F6CE9">
              <w:rPr>
                <w:rFonts w:ascii="Arial" w:hAnsi="Arial" w:cs="Arial" w:hint="eastAsia"/>
                <w:sz w:val="18"/>
                <w:szCs w:val="18"/>
                <w:lang w:val="fr-FR"/>
              </w:rPr>
              <w:t>不涉及</w:t>
            </w:r>
          </w:p>
        </w:tc>
      </w:tr>
      <w:tr w:rsidR="00523643" w:rsidTr="00523643">
        <w:tc>
          <w:tcPr>
            <w:tcW w:w="2376" w:type="dxa"/>
          </w:tcPr>
          <w:p w:rsidR="00523643" w:rsidRDefault="00523643" w:rsidP="00B907C4">
            <w:pPr>
              <w:jc w:val="left"/>
              <w:rPr>
                <w:rFonts w:ascii="宋体" w:cs="宋体"/>
                <w:color w:val="000000"/>
                <w:kern w:val="0"/>
                <w:sz w:val="20"/>
                <w:szCs w:val="20"/>
              </w:rPr>
            </w:pPr>
            <w:r>
              <w:rPr>
                <w:rFonts w:ascii="宋体" w:cs="宋体" w:hint="eastAsia"/>
                <w:color w:val="000000"/>
                <w:kern w:val="0"/>
                <w:sz w:val="20"/>
                <w:szCs w:val="20"/>
              </w:rPr>
              <w:t>开放平台</w:t>
            </w:r>
          </w:p>
        </w:tc>
        <w:tc>
          <w:tcPr>
            <w:tcW w:w="2127" w:type="dxa"/>
          </w:tcPr>
          <w:p w:rsidR="00523643" w:rsidRPr="00B907C4" w:rsidRDefault="00523643"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lang w:val="fr-FR"/>
              </w:rPr>
            </w:pPr>
            <w:r>
              <w:rPr>
                <w:rFonts w:ascii="宋体" w:cs="宋体" w:hint="eastAsia"/>
                <w:color w:val="000000"/>
                <w:kern w:val="0"/>
                <w:sz w:val="20"/>
                <w:szCs w:val="20"/>
                <w:lang w:val="fr-FR"/>
              </w:rPr>
              <w:t>0028</w:t>
            </w:r>
          </w:p>
        </w:tc>
        <w:tc>
          <w:tcPr>
            <w:tcW w:w="1559" w:type="dxa"/>
          </w:tcPr>
          <w:p w:rsidR="00523643" w:rsidRDefault="00523643">
            <w:pPr>
              <w:rPr>
                <w:rFonts w:ascii="Arial" w:hAnsi="Arial" w:cs="Arial"/>
                <w:sz w:val="18"/>
                <w:szCs w:val="18"/>
                <w:lang w:val="fr-FR"/>
              </w:rPr>
            </w:pPr>
            <w:r>
              <w:rPr>
                <w:rFonts w:ascii="Arial" w:hAnsi="Arial" w:cs="Arial" w:hint="eastAsia"/>
                <w:sz w:val="18"/>
                <w:szCs w:val="18"/>
                <w:lang w:val="fr-FR"/>
              </w:rPr>
              <w:t xml:space="preserve">28 </w:t>
            </w:r>
            <w:r>
              <w:rPr>
                <w:rFonts w:ascii="Arial" w:hAnsi="Arial" w:cs="Arial" w:hint="eastAsia"/>
                <w:sz w:val="18"/>
                <w:szCs w:val="18"/>
                <w:lang w:val="fr-FR"/>
              </w:rPr>
              <w:t>开放平台</w:t>
            </w:r>
          </w:p>
        </w:tc>
        <w:tc>
          <w:tcPr>
            <w:tcW w:w="1843" w:type="dxa"/>
          </w:tcPr>
          <w:p w:rsidR="00523643" w:rsidRDefault="00523643">
            <w:pPr>
              <w:rPr>
                <w:rFonts w:ascii="Arial" w:hAnsi="Arial" w:cs="Arial"/>
                <w:sz w:val="18"/>
                <w:szCs w:val="18"/>
                <w:lang w:val="fr-FR"/>
              </w:rPr>
            </w:pPr>
            <w:r>
              <w:rPr>
                <w:rFonts w:ascii="Arial" w:hAnsi="Arial" w:cs="Arial" w:hint="eastAsia"/>
                <w:sz w:val="18"/>
                <w:szCs w:val="18"/>
                <w:lang w:val="fr-FR"/>
              </w:rPr>
              <w:t>不涉及</w:t>
            </w:r>
          </w:p>
        </w:tc>
        <w:tc>
          <w:tcPr>
            <w:tcW w:w="1984" w:type="dxa"/>
          </w:tcPr>
          <w:p w:rsidR="00523643" w:rsidRDefault="00523643" w:rsidP="00454457">
            <w:pPr>
              <w:rPr>
                <w:rFonts w:ascii="Arial" w:hAnsi="Arial" w:cs="Arial"/>
                <w:sz w:val="18"/>
                <w:szCs w:val="18"/>
                <w:lang w:val="fr-FR"/>
              </w:rPr>
            </w:pPr>
            <w:r>
              <w:rPr>
                <w:rFonts w:ascii="Arial" w:hAnsi="Arial" w:cs="Arial" w:hint="eastAsia"/>
                <w:sz w:val="18"/>
                <w:szCs w:val="18"/>
                <w:lang w:val="fr-FR"/>
              </w:rPr>
              <w:t>不涉及</w:t>
            </w:r>
          </w:p>
        </w:tc>
      </w:tr>
      <w:tr w:rsidR="00523643" w:rsidTr="00523643">
        <w:tc>
          <w:tcPr>
            <w:tcW w:w="2376" w:type="dxa"/>
          </w:tcPr>
          <w:p w:rsidR="00523643" w:rsidRDefault="00523643" w:rsidP="00B907C4">
            <w:pPr>
              <w:jc w:val="left"/>
              <w:rPr>
                <w:rFonts w:ascii="宋体" w:cs="宋体"/>
                <w:color w:val="000000"/>
                <w:kern w:val="0"/>
                <w:sz w:val="20"/>
                <w:szCs w:val="20"/>
              </w:rPr>
            </w:pPr>
            <w:r>
              <w:rPr>
                <w:rFonts w:ascii="宋体" w:cs="宋体" w:hint="eastAsia"/>
                <w:color w:val="000000"/>
                <w:kern w:val="0"/>
                <w:sz w:val="20"/>
                <w:szCs w:val="20"/>
              </w:rPr>
              <w:t>天际通服务器</w:t>
            </w:r>
          </w:p>
        </w:tc>
        <w:tc>
          <w:tcPr>
            <w:tcW w:w="2127" w:type="dxa"/>
          </w:tcPr>
          <w:p w:rsidR="00523643" w:rsidRPr="00B907C4" w:rsidRDefault="00523643"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lang w:val="fr-FR"/>
              </w:rPr>
            </w:pPr>
            <w:r>
              <w:rPr>
                <w:rFonts w:ascii="宋体" w:cs="宋体" w:hint="eastAsia"/>
                <w:color w:val="000000"/>
                <w:kern w:val="0"/>
                <w:sz w:val="20"/>
                <w:szCs w:val="20"/>
                <w:lang w:val="fr-FR"/>
              </w:rPr>
              <w:t>0029</w:t>
            </w:r>
          </w:p>
        </w:tc>
        <w:tc>
          <w:tcPr>
            <w:tcW w:w="1559" w:type="dxa"/>
          </w:tcPr>
          <w:p w:rsidR="00523643" w:rsidRDefault="00523643">
            <w:pPr>
              <w:rPr>
                <w:rFonts w:ascii="Arial" w:hAnsi="Arial" w:cs="Arial"/>
                <w:sz w:val="18"/>
                <w:szCs w:val="18"/>
                <w:lang w:val="fr-FR"/>
              </w:rPr>
            </w:pPr>
            <w:r>
              <w:rPr>
                <w:rFonts w:ascii="Arial" w:hAnsi="Arial" w:cs="Arial" w:hint="eastAsia"/>
                <w:sz w:val="18"/>
                <w:szCs w:val="18"/>
                <w:lang w:val="fr-FR"/>
              </w:rPr>
              <w:t xml:space="preserve">29 </w:t>
            </w:r>
            <w:r>
              <w:rPr>
                <w:rFonts w:ascii="Arial" w:hAnsi="Arial" w:cs="Arial" w:hint="eastAsia"/>
                <w:sz w:val="18"/>
                <w:szCs w:val="18"/>
                <w:lang w:val="fr-FR"/>
              </w:rPr>
              <w:t>天际通</w:t>
            </w:r>
          </w:p>
        </w:tc>
        <w:tc>
          <w:tcPr>
            <w:tcW w:w="1843" w:type="dxa"/>
          </w:tcPr>
          <w:p w:rsidR="00523643" w:rsidRDefault="00523643">
            <w:pPr>
              <w:rPr>
                <w:rFonts w:ascii="Arial" w:hAnsi="Arial" w:cs="Arial"/>
                <w:sz w:val="18"/>
                <w:szCs w:val="18"/>
                <w:lang w:val="fr-FR"/>
              </w:rPr>
            </w:pPr>
            <w:r>
              <w:rPr>
                <w:rFonts w:ascii="Arial" w:hAnsi="Arial" w:cs="Arial" w:hint="eastAsia"/>
                <w:sz w:val="18"/>
                <w:szCs w:val="18"/>
                <w:lang w:val="fr-FR"/>
              </w:rPr>
              <w:t>不涉及</w:t>
            </w:r>
          </w:p>
        </w:tc>
        <w:tc>
          <w:tcPr>
            <w:tcW w:w="1984" w:type="dxa"/>
          </w:tcPr>
          <w:p w:rsidR="00523643" w:rsidRDefault="00523643" w:rsidP="00454457">
            <w:pPr>
              <w:rPr>
                <w:rFonts w:ascii="Arial" w:hAnsi="Arial" w:cs="Arial"/>
                <w:sz w:val="18"/>
                <w:szCs w:val="18"/>
                <w:lang w:val="fr-FR"/>
              </w:rPr>
            </w:pPr>
            <w:r>
              <w:rPr>
                <w:rFonts w:ascii="Arial" w:hAnsi="Arial" w:cs="Arial" w:hint="eastAsia"/>
                <w:sz w:val="18"/>
                <w:szCs w:val="18"/>
                <w:lang w:val="fr-FR"/>
              </w:rPr>
              <w:t>不涉及</w:t>
            </w:r>
          </w:p>
        </w:tc>
      </w:tr>
      <w:tr w:rsidR="00523643" w:rsidTr="00523643">
        <w:tc>
          <w:tcPr>
            <w:tcW w:w="2376" w:type="dxa"/>
          </w:tcPr>
          <w:p w:rsidR="00523643" w:rsidRDefault="00523643" w:rsidP="00B907C4">
            <w:pPr>
              <w:jc w:val="left"/>
              <w:rPr>
                <w:rFonts w:ascii="宋体" w:cs="宋体"/>
                <w:color w:val="000000"/>
                <w:kern w:val="0"/>
                <w:sz w:val="20"/>
                <w:szCs w:val="20"/>
              </w:rPr>
            </w:pPr>
            <w:r>
              <w:rPr>
                <w:rFonts w:ascii="宋体" w:cs="宋体" w:hint="eastAsia"/>
                <w:color w:val="000000"/>
                <w:kern w:val="0"/>
                <w:sz w:val="20"/>
                <w:szCs w:val="20"/>
              </w:rPr>
              <w:t>手机服务服务器</w:t>
            </w:r>
          </w:p>
        </w:tc>
        <w:tc>
          <w:tcPr>
            <w:tcW w:w="2127" w:type="dxa"/>
          </w:tcPr>
          <w:p w:rsidR="00523643" w:rsidRPr="00B907C4" w:rsidRDefault="00523643"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lang w:val="fr-FR"/>
              </w:rPr>
            </w:pPr>
            <w:r>
              <w:rPr>
                <w:rFonts w:ascii="宋体" w:cs="宋体" w:hint="eastAsia"/>
                <w:color w:val="000000"/>
                <w:kern w:val="0"/>
                <w:sz w:val="20"/>
                <w:szCs w:val="20"/>
                <w:lang w:val="fr-FR"/>
              </w:rPr>
              <w:t>0030</w:t>
            </w:r>
          </w:p>
        </w:tc>
        <w:tc>
          <w:tcPr>
            <w:tcW w:w="1559" w:type="dxa"/>
          </w:tcPr>
          <w:p w:rsidR="00523643" w:rsidRDefault="00523643">
            <w:pPr>
              <w:rPr>
                <w:rFonts w:ascii="Arial" w:hAnsi="Arial" w:cs="Arial"/>
                <w:sz w:val="18"/>
                <w:szCs w:val="18"/>
                <w:lang w:val="fr-FR"/>
              </w:rPr>
            </w:pPr>
            <w:r>
              <w:rPr>
                <w:rFonts w:ascii="Arial" w:hAnsi="Arial" w:cs="Arial" w:hint="eastAsia"/>
                <w:sz w:val="18"/>
                <w:szCs w:val="18"/>
                <w:lang w:val="fr-FR"/>
              </w:rPr>
              <w:t xml:space="preserve">30 </w:t>
            </w:r>
            <w:r>
              <w:rPr>
                <w:rFonts w:ascii="Arial" w:hAnsi="Arial" w:cs="Arial" w:hint="eastAsia"/>
                <w:sz w:val="18"/>
                <w:szCs w:val="18"/>
                <w:lang w:val="fr-FR"/>
              </w:rPr>
              <w:t>手机服务</w:t>
            </w:r>
          </w:p>
        </w:tc>
        <w:tc>
          <w:tcPr>
            <w:tcW w:w="1843" w:type="dxa"/>
          </w:tcPr>
          <w:p w:rsidR="00523643" w:rsidRDefault="00523643">
            <w:pPr>
              <w:rPr>
                <w:rFonts w:ascii="Arial" w:hAnsi="Arial" w:cs="Arial"/>
                <w:sz w:val="18"/>
                <w:szCs w:val="18"/>
                <w:lang w:val="fr-FR"/>
              </w:rPr>
            </w:pPr>
            <w:r>
              <w:rPr>
                <w:rFonts w:ascii="Arial" w:hAnsi="Arial" w:cs="Arial" w:hint="eastAsia"/>
                <w:sz w:val="18"/>
                <w:szCs w:val="18"/>
                <w:lang w:val="fr-FR"/>
              </w:rPr>
              <w:t>不涉及</w:t>
            </w:r>
          </w:p>
        </w:tc>
        <w:tc>
          <w:tcPr>
            <w:tcW w:w="1984" w:type="dxa"/>
          </w:tcPr>
          <w:p w:rsidR="00523643" w:rsidRDefault="00523643" w:rsidP="00454457">
            <w:pPr>
              <w:rPr>
                <w:rFonts w:ascii="Arial" w:hAnsi="Arial" w:cs="Arial"/>
                <w:sz w:val="18"/>
                <w:szCs w:val="18"/>
                <w:lang w:val="fr-FR"/>
              </w:rPr>
            </w:pPr>
            <w:r>
              <w:rPr>
                <w:rFonts w:ascii="Arial" w:hAnsi="Arial" w:cs="Arial" w:hint="eastAsia"/>
                <w:sz w:val="18"/>
                <w:szCs w:val="18"/>
                <w:lang w:val="fr-FR"/>
              </w:rPr>
              <w:t>不涉及</w:t>
            </w:r>
          </w:p>
        </w:tc>
      </w:tr>
      <w:tr w:rsidR="00523643" w:rsidTr="00523643">
        <w:tc>
          <w:tcPr>
            <w:tcW w:w="2376" w:type="dxa"/>
          </w:tcPr>
          <w:p w:rsidR="00523643" w:rsidRDefault="00523643" w:rsidP="00523643">
            <w:pPr>
              <w:jc w:val="left"/>
              <w:rPr>
                <w:rFonts w:ascii="宋体" w:cs="宋体"/>
                <w:color w:val="000000"/>
                <w:kern w:val="0"/>
                <w:sz w:val="20"/>
                <w:szCs w:val="20"/>
              </w:rPr>
            </w:pPr>
            <w:r>
              <w:rPr>
                <w:rFonts w:ascii="宋体" w:cs="宋体" w:hint="eastAsia"/>
                <w:color w:val="000000"/>
                <w:kern w:val="0"/>
                <w:sz w:val="20"/>
                <w:szCs w:val="20"/>
              </w:rPr>
              <w:t>花粉论坛Portal</w:t>
            </w:r>
          </w:p>
        </w:tc>
        <w:tc>
          <w:tcPr>
            <w:tcW w:w="2127" w:type="dxa"/>
          </w:tcPr>
          <w:p w:rsidR="00523643" w:rsidRPr="00B907C4" w:rsidRDefault="00523643"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lang w:val="fr-FR"/>
              </w:rPr>
            </w:pPr>
            <w:r>
              <w:rPr>
                <w:rFonts w:ascii="宋体" w:cs="宋体" w:hint="eastAsia"/>
                <w:color w:val="000000"/>
                <w:kern w:val="0"/>
                <w:sz w:val="20"/>
                <w:szCs w:val="20"/>
                <w:lang w:val="fr-FR"/>
              </w:rPr>
              <w:t>0031</w:t>
            </w:r>
          </w:p>
        </w:tc>
        <w:tc>
          <w:tcPr>
            <w:tcW w:w="1559" w:type="dxa"/>
          </w:tcPr>
          <w:p w:rsidR="00523643" w:rsidRPr="004F6CE9" w:rsidRDefault="00523643">
            <w:pPr>
              <w:rPr>
                <w:rFonts w:ascii="Arial" w:hAnsi="Arial" w:cs="Arial"/>
                <w:sz w:val="18"/>
                <w:szCs w:val="18"/>
                <w:lang w:val="fr-FR"/>
              </w:rPr>
            </w:pPr>
          </w:p>
        </w:tc>
        <w:tc>
          <w:tcPr>
            <w:tcW w:w="1843" w:type="dxa"/>
          </w:tcPr>
          <w:p w:rsidR="00523643" w:rsidRDefault="00523643">
            <w:pPr>
              <w:rPr>
                <w:rFonts w:ascii="Arial" w:hAnsi="Arial" w:cs="Arial"/>
                <w:sz w:val="18"/>
                <w:szCs w:val="18"/>
                <w:lang w:val="fr-FR"/>
              </w:rPr>
            </w:pPr>
            <w:r w:rsidRPr="004F6CE9">
              <w:rPr>
                <w:rFonts w:ascii="Arial" w:hAnsi="Arial" w:cs="Arial" w:hint="eastAsia"/>
                <w:sz w:val="18"/>
                <w:szCs w:val="18"/>
                <w:lang w:val="fr-FR"/>
              </w:rPr>
              <w:t>不涉及</w:t>
            </w:r>
          </w:p>
        </w:tc>
        <w:tc>
          <w:tcPr>
            <w:tcW w:w="1984" w:type="dxa"/>
          </w:tcPr>
          <w:p w:rsidR="00523643" w:rsidRDefault="00523643" w:rsidP="00454457">
            <w:pPr>
              <w:rPr>
                <w:rFonts w:ascii="Arial" w:hAnsi="Arial" w:cs="Arial"/>
                <w:sz w:val="18"/>
                <w:szCs w:val="18"/>
                <w:lang w:val="fr-FR"/>
              </w:rPr>
            </w:pPr>
            <w:r w:rsidRPr="004F6CE9">
              <w:rPr>
                <w:rFonts w:ascii="Arial" w:hAnsi="Arial" w:cs="Arial" w:hint="eastAsia"/>
                <w:sz w:val="18"/>
                <w:szCs w:val="18"/>
                <w:lang w:val="fr-FR"/>
              </w:rPr>
              <w:t>不涉及</w:t>
            </w:r>
          </w:p>
        </w:tc>
      </w:tr>
      <w:tr w:rsidR="00523643" w:rsidTr="00523643">
        <w:tc>
          <w:tcPr>
            <w:tcW w:w="2376" w:type="dxa"/>
          </w:tcPr>
          <w:p w:rsidR="00523643" w:rsidRDefault="00523643" w:rsidP="00B907C4">
            <w:pPr>
              <w:jc w:val="left"/>
              <w:rPr>
                <w:rFonts w:ascii="宋体" w:cs="宋体"/>
                <w:color w:val="000000"/>
                <w:kern w:val="0"/>
                <w:sz w:val="20"/>
                <w:szCs w:val="20"/>
              </w:rPr>
            </w:pPr>
            <w:r>
              <w:rPr>
                <w:rFonts w:ascii="宋体" w:cs="宋体" w:hint="eastAsia"/>
                <w:color w:val="000000"/>
                <w:kern w:val="0"/>
                <w:sz w:val="20"/>
                <w:szCs w:val="20"/>
              </w:rPr>
              <w:t>联系人服务器</w:t>
            </w:r>
          </w:p>
        </w:tc>
        <w:tc>
          <w:tcPr>
            <w:tcW w:w="2127" w:type="dxa"/>
          </w:tcPr>
          <w:p w:rsidR="00523643" w:rsidRPr="00B907C4" w:rsidRDefault="00523643"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lang w:val="fr-FR"/>
              </w:rPr>
            </w:pPr>
            <w:r>
              <w:rPr>
                <w:rFonts w:ascii="宋体" w:cs="宋体" w:hint="eastAsia"/>
                <w:color w:val="000000"/>
                <w:kern w:val="0"/>
                <w:sz w:val="20"/>
                <w:szCs w:val="20"/>
                <w:lang w:val="fr-FR"/>
              </w:rPr>
              <w:t>0032</w:t>
            </w:r>
          </w:p>
        </w:tc>
        <w:tc>
          <w:tcPr>
            <w:tcW w:w="1559" w:type="dxa"/>
          </w:tcPr>
          <w:p w:rsidR="00523643" w:rsidRDefault="00523643" w:rsidP="00523643">
            <w:pPr>
              <w:rPr>
                <w:rFonts w:ascii="Arial" w:hAnsi="Arial" w:cs="Arial"/>
                <w:sz w:val="18"/>
                <w:szCs w:val="18"/>
                <w:lang w:val="fr-FR"/>
              </w:rPr>
            </w:pPr>
            <w:r>
              <w:rPr>
                <w:rFonts w:ascii="Arial" w:hAnsi="Arial" w:cs="Arial" w:hint="eastAsia"/>
                <w:sz w:val="18"/>
                <w:szCs w:val="18"/>
                <w:lang w:val="fr-FR"/>
              </w:rPr>
              <w:t>32</w:t>
            </w:r>
            <w:r>
              <w:rPr>
                <w:rFonts w:ascii="Verdana" w:hAnsi="Verdana" w:hint="eastAsia"/>
                <w:kern w:val="0"/>
                <w:sz w:val="18"/>
                <w:szCs w:val="18"/>
                <w:lang w:val="fr-FR"/>
              </w:rPr>
              <w:t xml:space="preserve"> contact+</w:t>
            </w:r>
          </w:p>
        </w:tc>
        <w:tc>
          <w:tcPr>
            <w:tcW w:w="1843" w:type="dxa"/>
          </w:tcPr>
          <w:p w:rsidR="00523643" w:rsidRDefault="00523643">
            <w:pPr>
              <w:rPr>
                <w:rFonts w:ascii="Arial" w:hAnsi="Arial" w:cs="Arial"/>
                <w:sz w:val="18"/>
                <w:szCs w:val="18"/>
                <w:lang w:val="fr-FR"/>
              </w:rPr>
            </w:pPr>
            <w:r>
              <w:rPr>
                <w:rFonts w:ascii="Arial" w:hAnsi="Arial" w:cs="Arial" w:hint="eastAsia"/>
                <w:sz w:val="18"/>
                <w:szCs w:val="18"/>
                <w:lang w:val="fr-FR"/>
              </w:rPr>
              <w:t>不涉及</w:t>
            </w:r>
          </w:p>
        </w:tc>
        <w:tc>
          <w:tcPr>
            <w:tcW w:w="1984" w:type="dxa"/>
          </w:tcPr>
          <w:p w:rsidR="00523643" w:rsidRDefault="00523643" w:rsidP="00454457">
            <w:pPr>
              <w:rPr>
                <w:rFonts w:ascii="Arial" w:hAnsi="Arial" w:cs="Arial"/>
                <w:sz w:val="18"/>
                <w:szCs w:val="18"/>
                <w:lang w:val="fr-FR"/>
              </w:rPr>
            </w:pPr>
            <w:r>
              <w:rPr>
                <w:rFonts w:ascii="Arial" w:hAnsi="Arial" w:cs="Arial" w:hint="eastAsia"/>
                <w:sz w:val="18"/>
                <w:szCs w:val="18"/>
                <w:lang w:val="fr-FR"/>
              </w:rPr>
              <w:t>不涉及</w:t>
            </w:r>
          </w:p>
        </w:tc>
      </w:tr>
      <w:tr w:rsidR="006814BC" w:rsidTr="00523643">
        <w:tc>
          <w:tcPr>
            <w:tcW w:w="2376" w:type="dxa"/>
          </w:tcPr>
          <w:p w:rsidR="006814BC" w:rsidRDefault="006814BC" w:rsidP="00523643">
            <w:pPr>
              <w:jc w:val="left"/>
              <w:rPr>
                <w:rFonts w:ascii="宋体" w:cs="宋体"/>
                <w:color w:val="000000"/>
                <w:kern w:val="0"/>
                <w:sz w:val="20"/>
                <w:szCs w:val="20"/>
              </w:rPr>
            </w:pPr>
            <w:r>
              <w:rPr>
                <w:rFonts w:ascii="宋体" w:cs="宋体" w:hint="eastAsia"/>
                <w:color w:val="000000"/>
                <w:kern w:val="0"/>
                <w:sz w:val="20"/>
                <w:szCs w:val="20"/>
              </w:rPr>
              <w:t>电商B2XB</w:t>
            </w:r>
          </w:p>
        </w:tc>
        <w:tc>
          <w:tcPr>
            <w:tcW w:w="2127" w:type="dxa"/>
          </w:tcPr>
          <w:p w:rsidR="006814BC" w:rsidRPr="00B907C4" w:rsidRDefault="006814BC"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lang w:val="fr-FR"/>
              </w:rPr>
            </w:pPr>
            <w:r>
              <w:rPr>
                <w:rFonts w:ascii="宋体" w:cs="宋体" w:hint="eastAsia"/>
                <w:color w:val="000000"/>
                <w:kern w:val="0"/>
                <w:sz w:val="20"/>
                <w:szCs w:val="20"/>
                <w:lang w:val="fr-FR"/>
              </w:rPr>
              <w:t>0033</w:t>
            </w:r>
          </w:p>
        </w:tc>
        <w:tc>
          <w:tcPr>
            <w:tcW w:w="1559" w:type="dxa"/>
          </w:tcPr>
          <w:p w:rsidR="006814BC" w:rsidRDefault="006814BC">
            <w:pPr>
              <w:rPr>
                <w:rFonts w:ascii="Arial" w:hAnsi="Arial" w:cs="Arial"/>
                <w:sz w:val="18"/>
                <w:szCs w:val="18"/>
                <w:lang w:val="fr-FR"/>
              </w:rPr>
            </w:pPr>
            <w:r>
              <w:rPr>
                <w:rFonts w:ascii="Arial" w:hAnsi="Arial" w:cs="Arial" w:hint="eastAsia"/>
                <w:sz w:val="18"/>
                <w:szCs w:val="18"/>
                <w:lang w:val="fr-FR"/>
              </w:rPr>
              <w:t xml:space="preserve">33 </w:t>
            </w:r>
            <w:r>
              <w:rPr>
                <w:rFonts w:ascii="Arial" w:hAnsi="Arial" w:cs="Arial" w:hint="eastAsia"/>
                <w:sz w:val="18"/>
                <w:szCs w:val="18"/>
                <w:lang w:val="fr-FR"/>
              </w:rPr>
              <w:t>电商</w:t>
            </w:r>
            <w:r>
              <w:rPr>
                <w:rFonts w:ascii="Arial" w:hAnsi="Arial" w:cs="Arial" w:hint="eastAsia"/>
                <w:sz w:val="18"/>
                <w:szCs w:val="18"/>
                <w:lang w:val="fr-FR"/>
              </w:rPr>
              <w:t>B2XB</w:t>
            </w:r>
          </w:p>
        </w:tc>
        <w:tc>
          <w:tcPr>
            <w:tcW w:w="1843" w:type="dxa"/>
          </w:tcPr>
          <w:p w:rsidR="006814BC" w:rsidRDefault="006814BC">
            <w:pPr>
              <w:rPr>
                <w:rFonts w:ascii="Arial" w:hAnsi="Arial" w:cs="Arial"/>
                <w:sz w:val="18"/>
                <w:szCs w:val="18"/>
                <w:lang w:val="fr-FR"/>
              </w:rPr>
            </w:pPr>
            <w:r>
              <w:rPr>
                <w:rFonts w:ascii="Arial" w:hAnsi="Arial" w:cs="Arial" w:hint="eastAsia"/>
                <w:sz w:val="18"/>
                <w:szCs w:val="18"/>
                <w:lang w:val="fr-FR"/>
              </w:rPr>
              <w:t>不涉及</w:t>
            </w:r>
          </w:p>
        </w:tc>
        <w:tc>
          <w:tcPr>
            <w:tcW w:w="1984" w:type="dxa"/>
          </w:tcPr>
          <w:p w:rsidR="006814BC" w:rsidRDefault="006814BC" w:rsidP="00454457">
            <w:pPr>
              <w:rPr>
                <w:rFonts w:ascii="Arial" w:hAnsi="Arial" w:cs="Arial"/>
                <w:sz w:val="18"/>
                <w:szCs w:val="18"/>
                <w:lang w:val="fr-FR"/>
              </w:rPr>
            </w:pPr>
            <w:r>
              <w:rPr>
                <w:rFonts w:ascii="Arial" w:hAnsi="Arial" w:cs="Arial" w:hint="eastAsia"/>
                <w:sz w:val="18"/>
                <w:szCs w:val="18"/>
                <w:lang w:val="fr-FR"/>
              </w:rPr>
              <w:t>不涉及</w:t>
            </w:r>
          </w:p>
        </w:tc>
      </w:tr>
      <w:tr w:rsidR="004035B9" w:rsidTr="00523643">
        <w:tc>
          <w:tcPr>
            <w:tcW w:w="2376" w:type="dxa"/>
          </w:tcPr>
          <w:p w:rsidR="004035B9" w:rsidRDefault="004035B9" w:rsidP="00523643">
            <w:pPr>
              <w:jc w:val="left"/>
              <w:rPr>
                <w:rFonts w:ascii="宋体" w:cs="宋体"/>
                <w:color w:val="000000"/>
                <w:kern w:val="0"/>
                <w:sz w:val="20"/>
                <w:szCs w:val="20"/>
              </w:rPr>
            </w:pPr>
            <w:r>
              <w:rPr>
                <w:rFonts w:ascii="宋体" w:cs="宋体" w:hint="eastAsia"/>
                <w:color w:val="000000"/>
                <w:kern w:val="0"/>
                <w:sz w:val="20"/>
                <w:szCs w:val="20"/>
              </w:rPr>
              <w:t>iMax Portal</w:t>
            </w:r>
          </w:p>
        </w:tc>
        <w:tc>
          <w:tcPr>
            <w:tcW w:w="2127" w:type="dxa"/>
          </w:tcPr>
          <w:p w:rsidR="004035B9" w:rsidRPr="00B907C4" w:rsidRDefault="004035B9"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lang w:val="fr-FR"/>
              </w:rPr>
            </w:pPr>
            <w:r>
              <w:rPr>
                <w:rFonts w:ascii="宋体" w:cs="宋体" w:hint="eastAsia"/>
                <w:color w:val="000000"/>
                <w:kern w:val="0"/>
                <w:sz w:val="20"/>
                <w:szCs w:val="20"/>
                <w:lang w:val="fr-FR"/>
              </w:rPr>
              <w:t>0034</w:t>
            </w:r>
          </w:p>
        </w:tc>
        <w:tc>
          <w:tcPr>
            <w:tcW w:w="1559" w:type="dxa"/>
          </w:tcPr>
          <w:p w:rsidR="004035B9" w:rsidRDefault="004035B9">
            <w:pPr>
              <w:rPr>
                <w:rFonts w:ascii="Arial" w:hAnsi="Arial" w:cs="Arial"/>
                <w:sz w:val="18"/>
                <w:szCs w:val="18"/>
                <w:lang w:val="fr-FR"/>
              </w:rPr>
            </w:pPr>
            <w:r>
              <w:rPr>
                <w:rFonts w:ascii="Arial" w:hAnsi="Arial" w:cs="Arial" w:hint="eastAsia"/>
                <w:sz w:val="18"/>
                <w:szCs w:val="18"/>
                <w:lang w:val="fr-FR"/>
              </w:rPr>
              <w:t>34 iMax</w:t>
            </w:r>
          </w:p>
        </w:tc>
        <w:tc>
          <w:tcPr>
            <w:tcW w:w="1843" w:type="dxa"/>
          </w:tcPr>
          <w:p w:rsidR="004035B9" w:rsidRDefault="004035B9">
            <w:pPr>
              <w:rPr>
                <w:rFonts w:ascii="Arial" w:hAnsi="Arial" w:cs="Arial"/>
                <w:sz w:val="18"/>
                <w:szCs w:val="18"/>
                <w:lang w:val="fr-FR"/>
              </w:rPr>
            </w:pPr>
            <w:r>
              <w:rPr>
                <w:rFonts w:ascii="Arial" w:hAnsi="Arial" w:cs="Arial" w:hint="eastAsia"/>
                <w:sz w:val="18"/>
                <w:szCs w:val="18"/>
                <w:lang w:val="fr-FR"/>
              </w:rPr>
              <w:t>不涉及</w:t>
            </w:r>
          </w:p>
        </w:tc>
        <w:tc>
          <w:tcPr>
            <w:tcW w:w="1984" w:type="dxa"/>
          </w:tcPr>
          <w:p w:rsidR="004035B9" w:rsidRDefault="004035B9" w:rsidP="00454457">
            <w:pPr>
              <w:rPr>
                <w:rFonts w:ascii="Arial" w:hAnsi="Arial" w:cs="Arial"/>
                <w:sz w:val="18"/>
                <w:szCs w:val="18"/>
                <w:lang w:val="fr-FR"/>
              </w:rPr>
            </w:pPr>
            <w:r>
              <w:rPr>
                <w:rFonts w:ascii="Arial" w:hAnsi="Arial" w:cs="Arial" w:hint="eastAsia"/>
                <w:sz w:val="18"/>
                <w:szCs w:val="18"/>
                <w:lang w:val="fr-FR"/>
              </w:rPr>
              <w:t>不涉及</w:t>
            </w:r>
          </w:p>
        </w:tc>
      </w:tr>
      <w:tr w:rsidR="00232F13" w:rsidTr="00523643">
        <w:tc>
          <w:tcPr>
            <w:tcW w:w="2376" w:type="dxa"/>
          </w:tcPr>
          <w:p w:rsidR="00232F13" w:rsidRDefault="00232F13" w:rsidP="00523643">
            <w:pPr>
              <w:jc w:val="left"/>
              <w:rPr>
                <w:rFonts w:ascii="宋体" w:cs="宋体"/>
                <w:color w:val="000000"/>
                <w:kern w:val="0"/>
                <w:sz w:val="20"/>
                <w:szCs w:val="20"/>
              </w:rPr>
            </w:pPr>
            <w:r>
              <w:rPr>
                <w:rFonts w:ascii="宋体" w:cs="宋体" w:hint="eastAsia"/>
                <w:color w:val="000000"/>
                <w:kern w:val="0"/>
                <w:sz w:val="20"/>
                <w:szCs w:val="20"/>
              </w:rPr>
              <w:t>主题服务器</w:t>
            </w:r>
          </w:p>
        </w:tc>
        <w:tc>
          <w:tcPr>
            <w:tcW w:w="2127" w:type="dxa"/>
          </w:tcPr>
          <w:p w:rsidR="00232F13" w:rsidRPr="00B907C4" w:rsidRDefault="00232F13"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lang w:val="fr-FR"/>
              </w:rPr>
            </w:pPr>
            <w:r>
              <w:rPr>
                <w:rFonts w:ascii="宋体" w:cs="宋体" w:hint="eastAsia"/>
                <w:color w:val="000000"/>
                <w:kern w:val="0"/>
                <w:sz w:val="20"/>
                <w:szCs w:val="20"/>
                <w:lang w:val="fr-FR"/>
              </w:rPr>
              <w:t>0035</w:t>
            </w:r>
          </w:p>
        </w:tc>
        <w:tc>
          <w:tcPr>
            <w:tcW w:w="1559" w:type="dxa"/>
          </w:tcPr>
          <w:p w:rsidR="00232F13" w:rsidRDefault="00232F13">
            <w:pPr>
              <w:rPr>
                <w:rFonts w:ascii="Arial" w:hAnsi="Arial" w:cs="Arial"/>
                <w:sz w:val="18"/>
                <w:szCs w:val="18"/>
                <w:lang w:val="fr-FR"/>
              </w:rPr>
            </w:pPr>
            <w:r>
              <w:rPr>
                <w:rFonts w:ascii="Arial" w:hAnsi="Arial" w:cs="Arial" w:hint="eastAsia"/>
                <w:sz w:val="18"/>
                <w:szCs w:val="18"/>
                <w:lang w:val="fr-FR"/>
              </w:rPr>
              <w:t xml:space="preserve">35 </w:t>
            </w:r>
            <w:r>
              <w:rPr>
                <w:rFonts w:ascii="Arial" w:hAnsi="Arial" w:cs="Arial" w:hint="eastAsia"/>
                <w:sz w:val="18"/>
                <w:szCs w:val="18"/>
                <w:lang w:val="fr-FR"/>
              </w:rPr>
              <w:t>主题</w:t>
            </w:r>
          </w:p>
        </w:tc>
        <w:tc>
          <w:tcPr>
            <w:tcW w:w="1843" w:type="dxa"/>
          </w:tcPr>
          <w:p w:rsidR="00232F13" w:rsidRDefault="00232F13">
            <w:pPr>
              <w:rPr>
                <w:rFonts w:ascii="Arial" w:hAnsi="Arial" w:cs="Arial"/>
                <w:sz w:val="18"/>
                <w:szCs w:val="18"/>
                <w:lang w:val="fr-FR"/>
              </w:rPr>
            </w:pPr>
            <w:r>
              <w:rPr>
                <w:rFonts w:ascii="Arial" w:hAnsi="Arial" w:cs="Arial" w:hint="eastAsia"/>
                <w:sz w:val="18"/>
                <w:szCs w:val="18"/>
                <w:lang w:val="fr-FR"/>
              </w:rPr>
              <w:t>不涉及</w:t>
            </w:r>
          </w:p>
        </w:tc>
        <w:tc>
          <w:tcPr>
            <w:tcW w:w="1984" w:type="dxa"/>
          </w:tcPr>
          <w:p w:rsidR="00232F13" w:rsidRDefault="00232F13" w:rsidP="00454457">
            <w:pPr>
              <w:rPr>
                <w:rFonts w:ascii="Arial" w:hAnsi="Arial" w:cs="Arial"/>
                <w:sz w:val="18"/>
                <w:szCs w:val="18"/>
                <w:lang w:val="fr-FR"/>
              </w:rPr>
            </w:pPr>
            <w:r>
              <w:rPr>
                <w:rFonts w:ascii="Arial" w:hAnsi="Arial" w:cs="Arial" w:hint="eastAsia"/>
                <w:sz w:val="18"/>
                <w:szCs w:val="18"/>
                <w:lang w:val="fr-FR"/>
              </w:rPr>
              <w:t>不涉及</w:t>
            </w:r>
          </w:p>
        </w:tc>
      </w:tr>
      <w:tr w:rsidR="00E04100" w:rsidTr="00523643">
        <w:tc>
          <w:tcPr>
            <w:tcW w:w="2376" w:type="dxa"/>
          </w:tcPr>
          <w:p w:rsidR="00E04100" w:rsidRDefault="004152BA" w:rsidP="00523643">
            <w:pPr>
              <w:jc w:val="left"/>
              <w:rPr>
                <w:rFonts w:ascii="宋体" w:cs="宋体"/>
                <w:color w:val="000000"/>
                <w:kern w:val="0"/>
                <w:sz w:val="20"/>
                <w:szCs w:val="20"/>
              </w:rPr>
            </w:pPr>
            <w:r>
              <w:rPr>
                <w:rFonts w:ascii="宋体" w:hAnsi="宋体" w:hint="eastAsia"/>
                <w:color w:val="1F497D" w:themeColor="dark2"/>
                <w:sz w:val="23"/>
                <w:szCs w:val="23"/>
              </w:rPr>
              <w:t>cloudwifi</w:t>
            </w:r>
            <w:r w:rsidR="00E04100">
              <w:rPr>
                <w:rFonts w:ascii="宋体" w:cs="宋体" w:hint="eastAsia"/>
                <w:color w:val="000000"/>
                <w:kern w:val="0"/>
                <w:sz w:val="20"/>
                <w:szCs w:val="20"/>
              </w:rPr>
              <w:t>服务器</w:t>
            </w:r>
          </w:p>
        </w:tc>
        <w:tc>
          <w:tcPr>
            <w:tcW w:w="2127" w:type="dxa"/>
          </w:tcPr>
          <w:p w:rsidR="00E04100" w:rsidRPr="00B907C4" w:rsidRDefault="00E04100"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lang w:val="fr-FR"/>
              </w:rPr>
            </w:pPr>
            <w:r>
              <w:rPr>
                <w:rFonts w:ascii="宋体" w:cs="宋体" w:hint="eastAsia"/>
                <w:color w:val="000000"/>
                <w:kern w:val="0"/>
                <w:sz w:val="20"/>
                <w:szCs w:val="20"/>
                <w:lang w:val="fr-FR"/>
              </w:rPr>
              <w:t>0036</w:t>
            </w:r>
          </w:p>
        </w:tc>
        <w:tc>
          <w:tcPr>
            <w:tcW w:w="1559" w:type="dxa"/>
          </w:tcPr>
          <w:p w:rsidR="00E04100" w:rsidRDefault="00E04100">
            <w:pPr>
              <w:rPr>
                <w:rFonts w:ascii="Arial" w:hAnsi="Arial" w:cs="Arial"/>
                <w:sz w:val="18"/>
                <w:szCs w:val="18"/>
                <w:lang w:val="fr-FR"/>
              </w:rPr>
            </w:pPr>
            <w:r>
              <w:rPr>
                <w:rFonts w:ascii="Arial" w:hAnsi="Arial" w:cs="Arial" w:hint="eastAsia"/>
                <w:sz w:val="18"/>
                <w:szCs w:val="18"/>
                <w:lang w:val="fr-FR"/>
              </w:rPr>
              <w:t>36 T</w:t>
            </w:r>
            <w:r>
              <w:rPr>
                <w:rFonts w:ascii="Arial" w:hAnsi="Arial" w:cs="Arial" w:hint="eastAsia"/>
                <w:sz w:val="18"/>
                <w:szCs w:val="18"/>
                <w:lang w:val="fr-FR"/>
              </w:rPr>
              <w:t>模块</w:t>
            </w:r>
          </w:p>
        </w:tc>
        <w:tc>
          <w:tcPr>
            <w:tcW w:w="1843" w:type="dxa"/>
          </w:tcPr>
          <w:p w:rsidR="00E04100" w:rsidRDefault="00E04100">
            <w:pPr>
              <w:rPr>
                <w:rFonts w:ascii="Arial" w:hAnsi="Arial" w:cs="Arial"/>
                <w:sz w:val="18"/>
                <w:szCs w:val="18"/>
                <w:lang w:val="fr-FR"/>
              </w:rPr>
            </w:pPr>
            <w:r>
              <w:rPr>
                <w:rFonts w:ascii="Arial" w:hAnsi="Arial" w:cs="Arial" w:hint="eastAsia"/>
                <w:sz w:val="18"/>
                <w:szCs w:val="18"/>
                <w:lang w:val="fr-FR"/>
              </w:rPr>
              <w:t>不涉及</w:t>
            </w:r>
          </w:p>
        </w:tc>
        <w:tc>
          <w:tcPr>
            <w:tcW w:w="1984" w:type="dxa"/>
          </w:tcPr>
          <w:p w:rsidR="00E04100" w:rsidRDefault="00E04100" w:rsidP="00454457">
            <w:pPr>
              <w:rPr>
                <w:rFonts w:ascii="Arial" w:hAnsi="Arial" w:cs="Arial"/>
                <w:sz w:val="18"/>
                <w:szCs w:val="18"/>
                <w:lang w:val="fr-FR"/>
              </w:rPr>
            </w:pPr>
            <w:r>
              <w:rPr>
                <w:rFonts w:ascii="Arial" w:hAnsi="Arial" w:cs="Arial" w:hint="eastAsia"/>
                <w:sz w:val="18"/>
                <w:szCs w:val="18"/>
                <w:lang w:val="fr-FR"/>
              </w:rPr>
              <w:t>不涉及</w:t>
            </w:r>
          </w:p>
        </w:tc>
      </w:tr>
      <w:tr w:rsidR="00F364A3" w:rsidTr="00523643">
        <w:tc>
          <w:tcPr>
            <w:tcW w:w="2376" w:type="dxa"/>
          </w:tcPr>
          <w:p w:rsidR="00F364A3" w:rsidRDefault="00F364A3" w:rsidP="00523643">
            <w:pPr>
              <w:jc w:val="left"/>
              <w:rPr>
                <w:rFonts w:ascii="宋体" w:cs="宋体"/>
                <w:color w:val="000000"/>
                <w:kern w:val="0"/>
                <w:sz w:val="20"/>
                <w:szCs w:val="20"/>
              </w:rPr>
            </w:pPr>
            <w:r>
              <w:rPr>
                <w:rFonts w:ascii="宋体" w:cs="宋体" w:hint="eastAsia"/>
                <w:color w:val="000000"/>
                <w:kern w:val="0"/>
                <w:sz w:val="20"/>
                <w:szCs w:val="20"/>
              </w:rPr>
              <w:t>ruMate智能路由服务器</w:t>
            </w:r>
          </w:p>
        </w:tc>
        <w:tc>
          <w:tcPr>
            <w:tcW w:w="2127" w:type="dxa"/>
          </w:tcPr>
          <w:p w:rsidR="00F364A3" w:rsidRPr="00B907C4" w:rsidRDefault="00F364A3"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lang w:val="fr-FR"/>
              </w:rPr>
            </w:pPr>
            <w:r>
              <w:rPr>
                <w:rFonts w:ascii="宋体" w:cs="宋体" w:hint="eastAsia"/>
                <w:color w:val="000000"/>
                <w:kern w:val="0"/>
                <w:sz w:val="20"/>
                <w:szCs w:val="20"/>
                <w:lang w:val="fr-FR"/>
              </w:rPr>
              <w:t>0037</w:t>
            </w:r>
          </w:p>
        </w:tc>
        <w:tc>
          <w:tcPr>
            <w:tcW w:w="1559" w:type="dxa"/>
          </w:tcPr>
          <w:p w:rsidR="00F364A3" w:rsidRDefault="00F364A3">
            <w:pPr>
              <w:rPr>
                <w:rFonts w:ascii="Arial" w:hAnsi="Arial" w:cs="Arial"/>
                <w:sz w:val="18"/>
                <w:szCs w:val="18"/>
                <w:lang w:val="fr-FR"/>
              </w:rPr>
            </w:pPr>
            <w:r>
              <w:rPr>
                <w:rFonts w:ascii="Arial" w:hAnsi="Arial" w:cs="Arial" w:hint="eastAsia"/>
                <w:sz w:val="18"/>
                <w:szCs w:val="18"/>
                <w:lang w:val="fr-FR"/>
              </w:rPr>
              <w:t>37</w:t>
            </w:r>
            <w:r>
              <w:rPr>
                <w:rFonts w:ascii="Arial" w:hAnsi="Arial" w:cs="Arial" w:hint="eastAsia"/>
                <w:sz w:val="18"/>
                <w:szCs w:val="18"/>
                <w:lang w:val="fr-FR"/>
              </w:rPr>
              <w:t>智能路由器</w:t>
            </w:r>
          </w:p>
        </w:tc>
        <w:tc>
          <w:tcPr>
            <w:tcW w:w="1843" w:type="dxa"/>
          </w:tcPr>
          <w:p w:rsidR="00F364A3" w:rsidRDefault="00F364A3" w:rsidP="008B2A24">
            <w:pPr>
              <w:rPr>
                <w:rFonts w:ascii="Arial" w:hAnsi="Arial" w:cs="Arial"/>
                <w:sz w:val="18"/>
                <w:szCs w:val="18"/>
                <w:lang w:val="fr-FR"/>
              </w:rPr>
            </w:pPr>
            <w:r>
              <w:rPr>
                <w:rFonts w:ascii="Arial" w:hAnsi="Arial" w:cs="Arial" w:hint="eastAsia"/>
                <w:sz w:val="18"/>
                <w:szCs w:val="18"/>
                <w:lang w:val="fr-FR"/>
              </w:rPr>
              <w:t>不涉及</w:t>
            </w:r>
          </w:p>
        </w:tc>
        <w:tc>
          <w:tcPr>
            <w:tcW w:w="1984" w:type="dxa"/>
          </w:tcPr>
          <w:p w:rsidR="00F364A3" w:rsidRDefault="00F364A3" w:rsidP="008B2A24">
            <w:pPr>
              <w:rPr>
                <w:rFonts w:ascii="Arial" w:hAnsi="Arial" w:cs="Arial"/>
                <w:sz w:val="18"/>
                <w:szCs w:val="18"/>
                <w:lang w:val="fr-FR"/>
              </w:rPr>
            </w:pPr>
            <w:r>
              <w:rPr>
                <w:rFonts w:ascii="Arial" w:hAnsi="Arial" w:cs="Arial" w:hint="eastAsia"/>
                <w:sz w:val="18"/>
                <w:szCs w:val="18"/>
                <w:lang w:val="fr-FR"/>
              </w:rPr>
              <w:t>不涉及</w:t>
            </w:r>
          </w:p>
        </w:tc>
      </w:tr>
      <w:tr w:rsidR="0060683D" w:rsidTr="00523643">
        <w:tc>
          <w:tcPr>
            <w:tcW w:w="2376" w:type="dxa"/>
          </w:tcPr>
          <w:p w:rsidR="0060683D" w:rsidRDefault="0060683D" w:rsidP="00523643">
            <w:pPr>
              <w:jc w:val="left"/>
              <w:rPr>
                <w:rFonts w:ascii="宋体" w:cs="宋体"/>
                <w:color w:val="000000"/>
                <w:kern w:val="0"/>
                <w:sz w:val="20"/>
                <w:szCs w:val="20"/>
              </w:rPr>
            </w:pPr>
            <w:r>
              <w:rPr>
                <w:rFonts w:ascii="宋体" w:cs="宋体" w:hint="eastAsia"/>
                <w:color w:val="000000"/>
                <w:kern w:val="0"/>
                <w:sz w:val="20"/>
                <w:szCs w:val="20"/>
              </w:rPr>
              <w:t>视频播放器服务器</w:t>
            </w:r>
          </w:p>
        </w:tc>
        <w:tc>
          <w:tcPr>
            <w:tcW w:w="2127" w:type="dxa"/>
          </w:tcPr>
          <w:p w:rsidR="0060683D" w:rsidRPr="0060683D" w:rsidRDefault="0060683D"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color w:val="000000"/>
                <w:kern w:val="0"/>
                <w:sz w:val="20"/>
                <w:szCs w:val="20"/>
              </w:rPr>
              <w:t>0038</w:t>
            </w:r>
          </w:p>
        </w:tc>
        <w:tc>
          <w:tcPr>
            <w:tcW w:w="1559" w:type="dxa"/>
          </w:tcPr>
          <w:p w:rsidR="0060683D" w:rsidRPr="0060683D" w:rsidRDefault="0060683D">
            <w:pPr>
              <w:rPr>
                <w:rFonts w:ascii="Arial" w:hAnsi="Arial" w:cs="Arial"/>
                <w:sz w:val="18"/>
                <w:szCs w:val="18"/>
              </w:rPr>
            </w:pPr>
            <w:r>
              <w:rPr>
                <w:rFonts w:ascii="Arial" w:hAnsi="Arial" w:cs="Arial"/>
                <w:sz w:val="18"/>
                <w:szCs w:val="18"/>
                <w:lang w:val="fr-FR"/>
              </w:rPr>
              <w:t>38</w:t>
            </w:r>
            <w:r>
              <w:rPr>
                <w:rFonts w:ascii="Arial" w:hAnsi="Arial" w:cs="Arial" w:hint="eastAsia"/>
                <w:sz w:val="18"/>
                <w:szCs w:val="18"/>
                <w:lang w:val="fr-FR"/>
              </w:rPr>
              <w:t>视频播放器</w:t>
            </w:r>
          </w:p>
        </w:tc>
        <w:tc>
          <w:tcPr>
            <w:tcW w:w="1843" w:type="dxa"/>
          </w:tcPr>
          <w:p w:rsidR="0060683D" w:rsidRDefault="0060683D">
            <w:pPr>
              <w:rPr>
                <w:rFonts w:ascii="Arial" w:hAnsi="Arial" w:cs="Arial"/>
                <w:sz w:val="18"/>
                <w:szCs w:val="18"/>
                <w:lang w:val="fr-FR"/>
              </w:rPr>
            </w:pPr>
            <w:r>
              <w:rPr>
                <w:rFonts w:ascii="Arial" w:hAnsi="Arial" w:cs="Arial" w:hint="eastAsia"/>
                <w:sz w:val="18"/>
                <w:szCs w:val="18"/>
                <w:lang w:val="fr-FR"/>
              </w:rPr>
              <w:t>不涉及</w:t>
            </w:r>
          </w:p>
        </w:tc>
        <w:tc>
          <w:tcPr>
            <w:tcW w:w="1984" w:type="dxa"/>
          </w:tcPr>
          <w:p w:rsidR="0060683D" w:rsidRDefault="0060683D" w:rsidP="00454457">
            <w:pPr>
              <w:rPr>
                <w:rFonts w:ascii="Arial" w:hAnsi="Arial" w:cs="Arial"/>
                <w:sz w:val="18"/>
                <w:szCs w:val="18"/>
                <w:lang w:val="fr-FR"/>
              </w:rPr>
            </w:pPr>
            <w:r>
              <w:rPr>
                <w:rFonts w:ascii="Arial" w:hAnsi="Arial" w:cs="Arial" w:hint="eastAsia"/>
                <w:sz w:val="18"/>
                <w:szCs w:val="18"/>
                <w:lang w:val="fr-FR"/>
              </w:rPr>
              <w:t>不涉及</w:t>
            </w:r>
          </w:p>
        </w:tc>
      </w:tr>
      <w:tr w:rsidR="007006A4" w:rsidTr="00523643">
        <w:tc>
          <w:tcPr>
            <w:tcW w:w="2376" w:type="dxa"/>
          </w:tcPr>
          <w:p w:rsidR="007006A4" w:rsidRDefault="007006A4" w:rsidP="00523643">
            <w:pPr>
              <w:jc w:val="left"/>
              <w:rPr>
                <w:rFonts w:ascii="宋体" w:cs="宋体"/>
                <w:color w:val="000000"/>
                <w:kern w:val="0"/>
                <w:sz w:val="20"/>
                <w:szCs w:val="20"/>
              </w:rPr>
            </w:pPr>
            <w:r>
              <w:rPr>
                <w:rFonts w:ascii="宋体" w:cs="宋体" w:hint="eastAsia"/>
                <w:color w:val="000000"/>
                <w:kern w:val="0"/>
                <w:sz w:val="20"/>
                <w:szCs w:val="20"/>
              </w:rPr>
              <w:t>华为手环服务器</w:t>
            </w:r>
          </w:p>
        </w:tc>
        <w:tc>
          <w:tcPr>
            <w:tcW w:w="2127" w:type="dxa"/>
          </w:tcPr>
          <w:p w:rsidR="007006A4" w:rsidRPr="007006A4" w:rsidRDefault="007006A4"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color w:val="000000"/>
                <w:kern w:val="0"/>
                <w:sz w:val="20"/>
                <w:szCs w:val="20"/>
              </w:rPr>
              <w:t>0039</w:t>
            </w:r>
          </w:p>
        </w:tc>
        <w:tc>
          <w:tcPr>
            <w:tcW w:w="1559" w:type="dxa"/>
          </w:tcPr>
          <w:p w:rsidR="007006A4" w:rsidRDefault="007006A4">
            <w:pPr>
              <w:rPr>
                <w:rFonts w:ascii="Arial" w:hAnsi="Arial" w:cs="Arial"/>
                <w:sz w:val="18"/>
                <w:szCs w:val="18"/>
                <w:lang w:val="fr-FR"/>
              </w:rPr>
            </w:pPr>
            <w:r>
              <w:rPr>
                <w:rFonts w:ascii="Arial" w:hAnsi="Arial" w:cs="Arial"/>
                <w:sz w:val="18"/>
                <w:szCs w:val="18"/>
                <w:lang w:val="fr-FR"/>
              </w:rPr>
              <w:t>39</w:t>
            </w:r>
            <w:r>
              <w:rPr>
                <w:rFonts w:ascii="Arial" w:hAnsi="Arial" w:cs="Arial" w:hint="eastAsia"/>
                <w:sz w:val="18"/>
                <w:szCs w:val="18"/>
                <w:lang w:val="fr-FR"/>
              </w:rPr>
              <w:t>手环服务器</w:t>
            </w:r>
          </w:p>
        </w:tc>
        <w:tc>
          <w:tcPr>
            <w:tcW w:w="1843" w:type="dxa"/>
          </w:tcPr>
          <w:p w:rsidR="007006A4" w:rsidRDefault="00C13588">
            <w:pPr>
              <w:rPr>
                <w:rFonts w:ascii="Arial" w:hAnsi="Arial" w:cs="Arial"/>
                <w:sz w:val="18"/>
                <w:szCs w:val="18"/>
                <w:lang w:val="fr-FR"/>
              </w:rPr>
            </w:pPr>
            <w:ins w:id="1092" w:author="x00116998" w:date="2015-01-09T09:26:00Z">
              <w:r>
                <w:rPr>
                  <w:rFonts w:ascii="Arial" w:hAnsi="Arial" w:cs="Arial" w:hint="eastAsia"/>
                  <w:sz w:val="18"/>
                  <w:szCs w:val="18"/>
                  <w:lang w:val="fr-FR"/>
                </w:rPr>
                <w:t>0039</w:t>
              </w:r>
            </w:ins>
          </w:p>
        </w:tc>
        <w:tc>
          <w:tcPr>
            <w:tcW w:w="1984" w:type="dxa"/>
          </w:tcPr>
          <w:p w:rsidR="007006A4" w:rsidRPr="00BF2549" w:rsidRDefault="00C13588" w:rsidP="00454457">
            <w:pPr>
              <w:rPr>
                <w:rFonts w:ascii="Arial" w:hAnsi="Arial" w:cs="Arial"/>
                <w:sz w:val="18"/>
                <w:szCs w:val="18"/>
              </w:rPr>
            </w:pPr>
            <w:ins w:id="1093" w:author="x00116998" w:date="2015-01-09T09:26:00Z">
              <w:r>
                <w:rPr>
                  <w:rFonts w:ascii="Arial" w:hAnsi="Arial" w:cs="Arial" w:hint="eastAsia"/>
                  <w:sz w:val="18"/>
                  <w:szCs w:val="18"/>
                  <w:lang w:val="fr-FR"/>
                </w:rPr>
                <w:t>0039</w:t>
              </w:r>
            </w:ins>
            <w:ins w:id="1094" w:author="x00116998" w:date="2015-01-09T09:28:00Z">
              <w:r w:rsidR="00BF2549">
                <w:rPr>
                  <w:rFonts w:ascii="Arial" w:hAnsi="Arial" w:cs="Arial" w:hint="eastAsia"/>
                  <w:sz w:val="18"/>
                  <w:szCs w:val="18"/>
                  <w:lang w:val="fr-FR"/>
                </w:rPr>
                <w:t>(</w:t>
              </w:r>
              <w:r w:rsidR="00BF2549">
                <w:rPr>
                  <w:rFonts w:ascii="Arial" w:hAnsi="Arial" w:cs="Arial" w:hint="eastAsia"/>
                  <w:sz w:val="18"/>
                  <w:szCs w:val="18"/>
                </w:rPr>
                <w:t>儿童</w:t>
              </w:r>
              <w:r w:rsidR="00BF2549">
                <w:rPr>
                  <w:rFonts w:ascii="Arial" w:hAnsi="Arial" w:cs="Arial" w:hint="eastAsia"/>
                  <w:sz w:val="18"/>
                  <w:szCs w:val="18"/>
                </w:rPr>
                <w:t>SOS)</w:t>
              </w:r>
            </w:ins>
          </w:p>
        </w:tc>
      </w:tr>
      <w:tr w:rsidR="00B90F1D" w:rsidTr="00523643">
        <w:tc>
          <w:tcPr>
            <w:tcW w:w="2376" w:type="dxa"/>
          </w:tcPr>
          <w:p w:rsidR="00B90F1D" w:rsidRDefault="00B90F1D" w:rsidP="00523643">
            <w:pPr>
              <w:jc w:val="left"/>
              <w:rPr>
                <w:rFonts w:ascii="宋体" w:cs="宋体"/>
                <w:color w:val="000000"/>
                <w:kern w:val="0"/>
                <w:sz w:val="20"/>
                <w:szCs w:val="20"/>
              </w:rPr>
            </w:pPr>
            <w:r>
              <w:rPr>
                <w:rFonts w:ascii="宋体" w:cs="宋体" w:hint="eastAsia"/>
                <w:color w:val="000000"/>
                <w:kern w:val="0"/>
                <w:sz w:val="20"/>
                <w:szCs w:val="20"/>
              </w:rPr>
              <w:lastRenderedPageBreak/>
              <w:t>荣耀官网</w:t>
            </w:r>
            <w:r w:rsidR="00915A45">
              <w:rPr>
                <w:rFonts w:ascii="宋体" w:cs="宋体" w:hint="eastAsia"/>
                <w:color w:val="000000"/>
                <w:kern w:val="0"/>
                <w:sz w:val="20"/>
                <w:szCs w:val="20"/>
              </w:rPr>
              <w:t>服务器</w:t>
            </w:r>
          </w:p>
        </w:tc>
        <w:tc>
          <w:tcPr>
            <w:tcW w:w="2127" w:type="dxa"/>
          </w:tcPr>
          <w:p w:rsidR="00B90F1D" w:rsidRPr="00B90F1D" w:rsidRDefault="00B90F1D"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color w:val="000000"/>
                <w:kern w:val="0"/>
                <w:sz w:val="20"/>
                <w:szCs w:val="20"/>
              </w:rPr>
              <w:t>0040</w:t>
            </w:r>
          </w:p>
        </w:tc>
        <w:tc>
          <w:tcPr>
            <w:tcW w:w="1559" w:type="dxa"/>
          </w:tcPr>
          <w:p w:rsidR="00B90F1D" w:rsidRDefault="00B90F1D">
            <w:pPr>
              <w:rPr>
                <w:rFonts w:ascii="Arial" w:hAnsi="Arial" w:cs="Arial"/>
                <w:sz w:val="18"/>
                <w:szCs w:val="18"/>
                <w:lang w:val="fr-FR"/>
              </w:rPr>
            </w:pPr>
            <w:r>
              <w:rPr>
                <w:rFonts w:ascii="Arial" w:hAnsi="Arial" w:cs="Arial"/>
                <w:sz w:val="18"/>
                <w:szCs w:val="18"/>
                <w:lang w:val="fr-FR"/>
              </w:rPr>
              <w:t>40</w:t>
            </w:r>
            <w:r>
              <w:rPr>
                <w:rFonts w:ascii="Arial" w:hAnsi="Arial" w:cs="Arial" w:hint="eastAsia"/>
                <w:sz w:val="18"/>
                <w:szCs w:val="18"/>
                <w:lang w:val="fr-FR"/>
              </w:rPr>
              <w:t>荣耀官网</w:t>
            </w:r>
          </w:p>
        </w:tc>
        <w:tc>
          <w:tcPr>
            <w:tcW w:w="1843" w:type="dxa"/>
          </w:tcPr>
          <w:p w:rsidR="00B90F1D" w:rsidRDefault="00B90F1D">
            <w:pPr>
              <w:rPr>
                <w:rFonts w:ascii="Arial" w:hAnsi="Arial" w:cs="Arial"/>
                <w:sz w:val="18"/>
                <w:szCs w:val="18"/>
                <w:lang w:val="fr-FR"/>
              </w:rPr>
            </w:pPr>
            <w:r>
              <w:rPr>
                <w:rFonts w:ascii="Arial" w:hAnsi="Arial" w:cs="Arial" w:hint="eastAsia"/>
                <w:sz w:val="18"/>
                <w:szCs w:val="18"/>
                <w:lang w:val="fr-FR"/>
              </w:rPr>
              <w:t>不涉及</w:t>
            </w:r>
          </w:p>
        </w:tc>
        <w:tc>
          <w:tcPr>
            <w:tcW w:w="1984" w:type="dxa"/>
          </w:tcPr>
          <w:p w:rsidR="00B90F1D" w:rsidRDefault="00B90F1D" w:rsidP="00454457">
            <w:pPr>
              <w:rPr>
                <w:rFonts w:ascii="Arial" w:hAnsi="Arial" w:cs="Arial"/>
                <w:sz w:val="18"/>
                <w:szCs w:val="18"/>
                <w:lang w:val="fr-FR"/>
              </w:rPr>
            </w:pPr>
            <w:r>
              <w:rPr>
                <w:rFonts w:ascii="Arial" w:hAnsi="Arial" w:cs="Arial" w:hint="eastAsia"/>
                <w:sz w:val="18"/>
                <w:szCs w:val="18"/>
                <w:lang w:val="fr-FR"/>
              </w:rPr>
              <w:t>不涉及</w:t>
            </w:r>
          </w:p>
        </w:tc>
      </w:tr>
      <w:tr w:rsidR="00915A45" w:rsidTr="00523643">
        <w:tc>
          <w:tcPr>
            <w:tcW w:w="2376" w:type="dxa"/>
          </w:tcPr>
          <w:p w:rsidR="00915A45" w:rsidRDefault="00915A45" w:rsidP="00523643">
            <w:pPr>
              <w:jc w:val="left"/>
              <w:rPr>
                <w:rFonts w:ascii="宋体" w:cs="宋体"/>
                <w:color w:val="000000"/>
                <w:kern w:val="0"/>
                <w:sz w:val="20"/>
                <w:szCs w:val="20"/>
              </w:rPr>
            </w:pPr>
            <w:r>
              <w:rPr>
                <w:rFonts w:ascii="宋体" w:cs="宋体" w:hint="eastAsia"/>
                <w:color w:val="000000"/>
                <w:kern w:val="0"/>
                <w:sz w:val="20"/>
                <w:szCs w:val="20"/>
              </w:rPr>
              <w:t>华为语音助手服务器</w:t>
            </w:r>
          </w:p>
        </w:tc>
        <w:tc>
          <w:tcPr>
            <w:tcW w:w="2127" w:type="dxa"/>
          </w:tcPr>
          <w:p w:rsidR="00915A45" w:rsidRPr="00915A45" w:rsidRDefault="00915A45"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color w:val="000000"/>
                <w:kern w:val="0"/>
                <w:sz w:val="20"/>
                <w:szCs w:val="20"/>
              </w:rPr>
              <w:t>0041</w:t>
            </w:r>
          </w:p>
        </w:tc>
        <w:tc>
          <w:tcPr>
            <w:tcW w:w="1559" w:type="dxa"/>
          </w:tcPr>
          <w:p w:rsidR="00915A45" w:rsidRDefault="00915A45" w:rsidP="004A0469">
            <w:pPr>
              <w:rPr>
                <w:rFonts w:ascii="Arial" w:hAnsi="Arial" w:cs="Arial"/>
                <w:sz w:val="18"/>
                <w:szCs w:val="18"/>
                <w:lang w:val="fr-FR"/>
              </w:rPr>
            </w:pPr>
            <w:r>
              <w:rPr>
                <w:rFonts w:ascii="Arial" w:hAnsi="Arial" w:cs="Arial"/>
                <w:sz w:val="18"/>
                <w:szCs w:val="18"/>
                <w:lang w:val="fr-FR"/>
              </w:rPr>
              <w:t>4</w:t>
            </w:r>
            <w:r w:rsidR="004A0469">
              <w:rPr>
                <w:rFonts w:ascii="Arial" w:hAnsi="Arial" w:cs="Arial"/>
                <w:sz w:val="18"/>
                <w:szCs w:val="18"/>
                <w:lang w:val="fr-FR"/>
              </w:rPr>
              <w:t>1</w:t>
            </w:r>
            <w:r>
              <w:rPr>
                <w:rFonts w:ascii="Arial" w:hAnsi="Arial" w:cs="Arial" w:hint="eastAsia"/>
                <w:sz w:val="18"/>
                <w:szCs w:val="18"/>
                <w:lang w:val="fr-FR"/>
              </w:rPr>
              <w:t>华为语音助手</w:t>
            </w:r>
          </w:p>
        </w:tc>
        <w:tc>
          <w:tcPr>
            <w:tcW w:w="1843" w:type="dxa"/>
          </w:tcPr>
          <w:p w:rsidR="00915A45" w:rsidRDefault="00915A45">
            <w:pPr>
              <w:rPr>
                <w:rFonts w:ascii="Arial" w:hAnsi="Arial" w:cs="Arial"/>
                <w:sz w:val="18"/>
                <w:szCs w:val="18"/>
                <w:lang w:val="fr-FR"/>
              </w:rPr>
            </w:pPr>
            <w:r>
              <w:rPr>
                <w:rFonts w:ascii="Arial" w:hAnsi="Arial" w:cs="Arial" w:hint="eastAsia"/>
                <w:sz w:val="18"/>
                <w:szCs w:val="18"/>
                <w:lang w:val="fr-FR"/>
              </w:rPr>
              <w:t>不涉及</w:t>
            </w:r>
          </w:p>
        </w:tc>
        <w:tc>
          <w:tcPr>
            <w:tcW w:w="1984" w:type="dxa"/>
          </w:tcPr>
          <w:p w:rsidR="00915A45" w:rsidRDefault="00915A45" w:rsidP="00454457">
            <w:pPr>
              <w:rPr>
                <w:rFonts w:ascii="Arial" w:hAnsi="Arial" w:cs="Arial"/>
                <w:sz w:val="18"/>
                <w:szCs w:val="18"/>
                <w:lang w:val="fr-FR"/>
              </w:rPr>
            </w:pPr>
            <w:r>
              <w:rPr>
                <w:rFonts w:ascii="Arial" w:hAnsi="Arial" w:cs="Arial" w:hint="eastAsia"/>
                <w:sz w:val="18"/>
                <w:szCs w:val="18"/>
                <w:lang w:val="fr-FR"/>
              </w:rPr>
              <w:t>不涉及</w:t>
            </w:r>
          </w:p>
        </w:tc>
      </w:tr>
      <w:tr w:rsidR="004A0469" w:rsidTr="00523643">
        <w:tc>
          <w:tcPr>
            <w:tcW w:w="2376" w:type="dxa"/>
          </w:tcPr>
          <w:p w:rsidR="004A0469" w:rsidRDefault="004A0469" w:rsidP="00523643">
            <w:pPr>
              <w:jc w:val="left"/>
              <w:rPr>
                <w:rFonts w:ascii="宋体" w:cs="宋体"/>
                <w:color w:val="000000"/>
                <w:kern w:val="0"/>
                <w:sz w:val="20"/>
                <w:szCs w:val="20"/>
              </w:rPr>
            </w:pPr>
            <w:r>
              <w:rPr>
                <w:rFonts w:ascii="宋体" w:cs="宋体" w:hint="eastAsia"/>
                <w:color w:val="000000"/>
                <w:kern w:val="0"/>
                <w:sz w:val="20"/>
                <w:szCs w:val="20"/>
              </w:rPr>
              <w:t>健康云服务器</w:t>
            </w:r>
          </w:p>
        </w:tc>
        <w:tc>
          <w:tcPr>
            <w:tcW w:w="2127" w:type="dxa"/>
          </w:tcPr>
          <w:p w:rsidR="004A0469" w:rsidRPr="004A0469" w:rsidRDefault="004A0469"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color w:val="000000"/>
                <w:kern w:val="0"/>
                <w:sz w:val="20"/>
                <w:szCs w:val="20"/>
              </w:rPr>
              <w:t>0042</w:t>
            </w:r>
          </w:p>
        </w:tc>
        <w:tc>
          <w:tcPr>
            <w:tcW w:w="1559" w:type="dxa"/>
          </w:tcPr>
          <w:p w:rsidR="004A0469" w:rsidRDefault="004A0469">
            <w:pPr>
              <w:rPr>
                <w:rFonts w:ascii="Arial" w:hAnsi="Arial" w:cs="Arial"/>
                <w:sz w:val="18"/>
                <w:szCs w:val="18"/>
                <w:lang w:val="fr-FR"/>
              </w:rPr>
            </w:pPr>
            <w:r>
              <w:rPr>
                <w:rFonts w:ascii="Arial" w:hAnsi="Arial" w:cs="Arial"/>
                <w:sz w:val="18"/>
                <w:szCs w:val="18"/>
                <w:lang w:val="fr-FR"/>
              </w:rPr>
              <w:t>42</w:t>
            </w:r>
            <w:r>
              <w:rPr>
                <w:rFonts w:ascii="Arial" w:hAnsi="Arial" w:cs="Arial" w:hint="eastAsia"/>
                <w:sz w:val="18"/>
                <w:szCs w:val="18"/>
                <w:lang w:val="fr-FR"/>
              </w:rPr>
              <w:t>健康业务</w:t>
            </w:r>
          </w:p>
        </w:tc>
        <w:tc>
          <w:tcPr>
            <w:tcW w:w="1843" w:type="dxa"/>
          </w:tcPr>
          <w:p w:rsidR="004A0469" w:rsidRDefault="004A0469">
            <w:pPr>
              <w:rPr>
                <w:rFonts w:ascii="Arial" w:hAnsi="Arial" w:cs="Arial"/>
                <w:sz w:val="18"/>
                <w:szCs w:val="18"/>
                <w:lang w:val="fr-FR"/>
              </w:rPr>
            </w:pPr>
            <w:r>
              <w:rPr>
                <w:rFonts w:ascii="Arial" w:hAnsi="Arial" w:cs="Arial" w:hint="eastAsia"/>
                <w:sz w:val="18"/>
                <w:szCs w:val="18"/>
                <w:lang w:val="fr-FR"/>
              </w:rPr>
              <w:t>不涉及</w:t>
            </w:r>
          </w:p>
        </w:tc>
        <w:tc>
          <w:tcPr>
            <w:tcW w:w="1984" w:type="dxa"/>
          </w:tcPr>
          <w:p w:rsidR="004A0469" w:rsidRDefault="004A0469" w:rsidP="00454457">
            <w:pPr>
              <w:rPr>
                <w:rFonts w:ascii="Arial" w:hAnsi="Arial" w:cs="Arial"/>
                <w:sz w:val="18"/>
                <w:szCs w:val="18"/>
                <w:lang w:val="fr-FR"/>
              </w:rPr>
            </w:pPr>
            <w:r>
              <w:rPr>
                <w:rFonts w:ascii="Arial" w:hAnsi="Arial" w:cs="Arial" w:hint="eastAsia"/>
                <w:sz w:val="18"/>
                <w:szCs w:val="18"/>
                <w:lang w:val="fr-FR"/>
              </w:rPr>
              <w:t>不涉及</w:t>
            </w:r>
          </w:p>
        </w:tc>
      </w:tr>
      <w:tr w:rsidR="005F7280" w:rsidTr="00523643">
        <w:tc>
          <w:tcPr>
            <w:tcW w:w="2376" w:type="dxa"/>
          </w:tcPr>
          <w:p w:rsidR="005F7280" w:rsidRDefault="005F7280" w:rsidP="00523643">
            <w:pPr>
              <w:jc w:val="left"/>
              <w:rPr>
                <w:rFonts w:ascii="宋体" w:cs="宋体"/>
                <w:color w:val="000000"/>
                <w:kern w:val="0"/>
                <w:sz w:val="20"/>
                <w:szCs w:val="20"/>
              </w:rPr>
            </w:pPr>
            <w:r>
              <w:rPr>
                <w:rFonts w:ascii="宋体" w:cs="宋体" w:hint="eastAsia"/>
                <w:color w:val="000000"/>
                <w:kern w:val="0"/>
                <w:sz w:val="20"/>
                <w:szCs w:val="20"/>
              </w:rPr>
              <w:t>手机助手服务器</w:t>
            </w:r>
          </w:p>
        </w:tc>
        <w:tc>
          <w:tcPr>
            <w:tcW w:w="2127" w:type="dxa"/>
          </w:tcPr>
          <w:p w:rsidR="005F7280" w:rsidRPr="00B907C4" w:rsidRDefault="005F7280"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lang w:val="fr-FR"/>
              </w:rPr>
            </w:pPr>
            <w:r>
              <w:rPr>
                <w:rFonts w:ascii="宋体" w:cs="宋体" w:hint="eastAsia"/>
                <w:color w:val="000000"/>
                <w:kern w:val="0"/>
                <w:sz w:val="20"/>
                <w:szCs w:val="20"/>
                <w:lang w:val="fr-FR"/>
              </w:rPr>
              <w:t>0043</w:t>
            </w:r>
          </w:p>
        </w:tc>
        <w:tc>
          <w:tcPr>
            <w:tcW w:w="1559" w:type="dxa"/>
          </w:tcPr>
          <w:p w:rsidR="005F7280" w:rsidRPr="005F7280" w:rsidRDefault="005F7280">
            <w:pPr>
              <w:rPr>
                <w:rFonts w:ascii="Arial" w:hAnsi="Arial" w:cs="Arial"/>
                <w:sz w:val="18"/>
                <w:szCs w:val="18"/>
              </w:rPr>
            </w:pPr>
            <w:r>
              <w:rPr>
                <w:rFonts w:ascii="Arial" w:hAnsi="Arial" w:cs="Arial" w:hint="eastAsia"/>
                <w:sz w:val="18"/>
                <w:szCs w:val="18"/>
                <w:lang w:val="fr-FR"/>
              </w:rPr>
              <w:t>43</w:t>
            </w:r>
            <w:r>
              <w:rPr>
                <w:rFonts w:ascii="Arial" w:hAnsi="Arial" w:cs="Arial" w:hint="eastAsia"/>
                <w:sz w:val="18"/>
                <w:szCs w:val="18"/>
              </w:rPr>
              <w:t>手机助手</w:t>
            </w:r>
          </w:p>
        </w:tc>
        <w:tc>
          <w:tcPr>
            <w:tcW w:w="1843" w:type="dxa"/>
          </w:tcPr>
          <w:p w:rsidR="005F7280" w:rsidRDefault="005F7280">
            <w:pPr>
              <w:rPr>
                <w:rFonts w:ascii="Arial" w:hAnsi="Arial" w:cs="Arial"/>
                <w:sz w:val="18"/>
                <w:szCs w:val="18"/>
                <w:lang w:val="fr-FR"/>
              </w:rPr>
            </w:pPr>
            <w:r>
              <w:rPr>
                <w:rFonts w:ascii="Arial" w:hAnsi="Arial" w:cs="Arial" w:hint="eastAsia"/>
                <w:sz w:val="18"/>
                <w:szCs w:val="18"/>
                <w:lang w:val="fr-FR"/>
              </w:rPr>
              <w:t>不涉及</w:t>
            </w:r>
          </w:p>
        </w:tc>
        <w:tc>
          <w:tcPr>
            <w:tcW w:w="1984" w:type="dxa"/>
          </w:tcPr>
          <w:p w:rsidR="005F7280" w:rsidRDefault="005F7280" w:rsidP="00454457">
            <w:pPr>
              <w:rPr>
                <w:rFonts w:ascii="Arial" w:hAnsi="Arial" w:cs="Arial"/>
                <w:sz w:val="18"/>
                <w:szCs w:val="18"/>
                <w:lang w:val="fr-FR"/>
              </w:rPr>
            </w:pPr>
            <w:r>
              <w:rPr>
                <w:rFonts w:ascii="Arial" w:hAnsi="Arial" w:cs="Arial" w:hint="eastAsia"/>
                <w:sz w:val="18"/>
                <w:szCs w:val="18"/>
                <w:lang w:val="fr-FR"/>
              </w:rPr>
              <w:t>不涉及</w:t>
            </w:r>
          </w:p>
        </w:tc>
      </w:tr>
      <w:tr w:rsidR="00762295" w:rsidTr="00523643">
        <w:tc>
          <w:tcPr>
            <w:tcW w:w="2376" w:type="dxa"/>
          </w:tcPr>
          <w:p w:rsidR="00762295" w:rsidRDefault="00762295" w:rsidP="00523643">
            <w:pPr>
              <w:jc w:val="left"/>
              <w:rPr>
                <w:rFonts w:ascii="宋体" w:cs="宋体"/>
                <w:color w:val="000000"/>
                <w:kern w:val="0"/>
                <w:sz w:val="20"/>
                <w:szCs w:val="20"/>
              </w:rPr>
            </w:pPr>
            <w:r>
              <w:rPr>
                <w:rFonts w:ascii="宋体" w:cs="宋体" w:hint="eastAsia"/>
                <w:color w:val="000000"/>
                <w:kern w:val="0"/>
                <w:sz w:val="20"/>
                <w:szCs w:val="20"/>
              </w:rPr>
              <w:t>华为个性化阅读服务器</w:t>
            </w:r>
          </w:p>
        </w:tc>
        <w:tc>
          <w:tcPr>
            <w:tcW w:w="2127" w:type="dxa"/>
          </w:tcPr>
          <w:p w:rsidR="00762295" w:rsidRPr="00A53A16" w:rsidRDefault="00762295"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color w:val="000000"/>
                <w:kern w:val="0"/>
                <w:sz w:val="20"/>
                <w:szCs w:val="20"/>
              </w:rPr>
              <w:t>0044</w:t>
            </w:r>
          </w:p>
        </w:tc>
        <w:tc>
          <w:tcPr>
            <w:tcW w:w="1559" w:type="dxa"/>
          </w:tcPr>
          <w:p w:rsidR="00762295" w:rsidRPr="00A53A16" w:rsidRDefault="00762295">
            <w:pPr>
              <w:rPr>
                <w:rFonts w:ascii="Arial" w:hAnsi="Arial" w:cs="Arial"/>
                <w:sz w:val="18"/>
                <w:szCs w:val="18"/>
              </w:rPr>
            </w:pPr>
            <w:r>
              <w:rPr>
                <w:rFonts w:ascii="Arial" w:hAnsi="Arial" w:cs="Arial"/>
                <w:sz w:val="18"/>
                <w:szCs w:val="18"/>
              </w:rPr>
              <w:t>44</w:t>
            </w:r>
            <w:r>
              <w:rPr>
                <w:rFonts w:ascii="Arial" w:hAnsi="Arial" w:cs="Arial" w:hint="eastAsia"/>
                <w:sz w:val="18"/>
                <w:szCs w:val="18"/>
              </w:rPr>
              <w:t>华为个性化阅读</w:t>
            </w:r>
          </w:p>
        </w:tc>
        <w:tc>
          <w:tcPr>
            <w:tcW w:w="1843" w:type="dxa"/>
          </w:tcPr>
          <w:p w:rsidR="00762295" w:rsidRDefault="00762295">
            <w:pPr>
              <w:rPr>
                <w:rFonts w:ascii="Arial" w:hAnsi="Arial" w:cs="Arial"/>
                <w:sz w:val="18"/>
                <w:szCs w:val="18"/>
                <w:lang w:val="fr-FR"/>
              </w:rPr>
            </w:pPr>
            <w:r>
              <w:rPr>
                <w:rFonts w:ascii="Arial" w:hAnsi="Arial" w:cs="Arial" w:hint="eastAsia"/>
                <w:sz w:val="18"/>
                <w:szCs w:val="18"/>
                <w:lang w:val="fr-FR"/>
              </w:rPr>
              <w:t>不涉及</w:t>
            </w:r>
          </w:p>
        </w:tc>
        <w:tc>
          <w:tcPr>
            <w:tcW w:w="1984" w:type="dxa"/>
          </w:tcPr>
          <w:p w:rsidR="00762295" w:rsidRDefault="00762295" w:rsidP="00454457">
            <w:pPr>
              <w:rPr>
                <w:rFonts w:ascii="Arial" w:hAnsi="Arial" w:cs="Arial"/>
                <w:sz w:val="18"/>
                <w:szCs w:val="18"/>
                <w:lang w:val="fr-FR"/>
              </w:rPr>
            </w:pPr>
            <w:r>
              <w:rPr>
                <w:rFonts w:ascii="Arial" w:hAnsi="Arial" w:cs="Arial" w:hint="eastAsia"/>
                <w:sz w:val="18"/>
                <w:szCs w:val="18"/>
                <w:lang w:val="fr-FR"/>
              </w:rPr>
              <w:t>不涉及</w:t>
            </w:r>
          </w:p>
        </w:tc>
      </w:tr>
      <w:tr w:rsidR="000403FF" w:rsidTr="00523643">
        <w:trPr>
          <w:ins w:id="1095" w:author="x00116998" w:date="2015-01-15T14:18:00Z"/>
        </w:trPr>
        <w:tc>
          <w:tcPr>
            <w:tcW w:w="2376" w:type="dxa"/>
          </w:tcPr>
          <w:p w:rsidR="000403FF" w:rsidRDefault="000403FF" w:rsidP="00523643">
            <w:pPr>
              <w:jc w:val="left"/>
              <w:rPr>
                <w:ins w:id="1096" w:author="x00116998" w:date="2015-01-15T14:18:00Z"/>
                <w:rFonts w:ascii="宋体" w:cs="宋体"/>
                <w:color w:val="000000"/>
                <w:kern w:val="0"/>
                <w:sz w:val="20"/>
                <w:szCs w:val="20"/>
              </w:rPr>
            </w:pPr>
            <w:ins w:id="1097" w:author="x00116998" w:date="2015-01-15T14:18:00Z">
              <w:r>
                <w:rPr>
                  <w:rFonts w:ascii="宋体" w:cs="宋体" w:hint="eastAsia"/>
                  <w:color w:val="000000"/>
                  <w:kern w:val="0"/>
                  <w:sz w:val="20"/>
                  <w:szCs w:val="20"/>
                </w:rPr>
                <w:t>华为手环服务器</w:t>
              </w:r>
            </w:ins>
          </w:p>
        </w:tc>
        <w:tc>
          <w:tcPr>
            <w:tcW w:w="2127" w:type="dxa"/>
          </w:tcPr>
          <w:p w:rsidR="000403FF" w:rsidRPr="00B907C4" w:rsidRDefault="000403FF" w:rsidP="000403FF">
            <w:pPr>
              <w:tabs>
                <w:tab w:val="left" w:pos="-720"/>
                <w:tab w:val="left" w:pos="0"/>
                <w:tab w:val="left" w:pos="720"/>
                <w:tab w:val="left" w:pos="1440"/>
                <w:tab w:val="left" w:pos="2970"/>
                <w:tab w:val="left" w:pos="3600"/>
                <w:tab w:val="left" w:pos="4320"/>
              </w:tabs>
              <w:jc w:val="left"/>
              <w:rPr>
                <w:ins w:id="1098" w:author="x00116998" w:date="2015-01-15T14:18:00Z"/>
                <w:rFonts w:ascii="宋体" w:cs="宋体"/>
                <w:color w:val="000000"/>
                <w:kern w:val="0"/>
                <w:sz w:val="20"/>
                <w:szCs w:val="20"/>
                <w:lang w:val="fr-FR"/>
              </w:rPr>
            </w:pPr>
            <w:ins w:id="1099" w:author="x00116998" w:date="2015-01-15T14:18:00Z">
              <w:r>
                <w:rPr>
                  <w:rFonts w:ascii="宋体" w:cs="宋体"/>
                  <w:color w:val="000000"/>
                  <w:kern w:val="0"/>
                  <w:sz w:val="20"/>
                  <w:szCs w:val="20"/>
                </w:rPr>
                <w:t>00</w:t>
              </w:r>
              <w:r>
                <w:rPr>
                  <w:rFonts w:ascii="宋体" w:cs="宋体" w:hint="eastAsia"/>
                  <w:color w:val="000000"/>
                  <w:kern w:val="0"/>
                  <w:sz w:val="20"/>
                  <w:szCs w:val="20"/>
                </w:rPr>
                <w:t>45</w:t>
              </w:r>
            </w:ins>
          </w:p>
        </w:tc>
        <w:tc>
          <w:tcPr>
            <w:tcW w:w="1559" w:type="dxa"/>
          </w:tcPr>
          <w:p w:rsidR="000403FF" w:rsidRDefault="000403FF" w:rsidP="000403FF">
            <w:pPr>
              <w:rPr>
                <w:ins w:id="1100" w:author="x00116998" w:date="2015-01-15T14:18:00Z"/>
                <w:rFonts w:ascii="Arial" w:hAnsi="Arial" w:cs="Arial"/>
                <w:sz w:val="18"/>
                <w:szCs w:val="18"/>
                <w:lang w:val="fr-FR"/>
              </w:rPr>
            </w:pPr>
            <w:ins w:id="1101" w:author="x00116998" w:date="2015-01-15T14:18:00Z">
              <w:r>
                <w:rPr>
                  <w:rFonts w:ascii="Arial" w:hAnsi="Arial" w:cs="Arial" w:hint="eastAsia"/>
                  <w:sz w:val="18"/>
                  <w:szCs w:val="18"/>
                  <w:lang w:val="fr-FR"/>
                </w:rPr>
                <w:t>45</w:t>
              </w:r>
              <w:r>
                <w:rPr>
                  <w:rFonts w:ascii="Arial" w:hAnsi="Arial" w:cs="Arial" w:hint="eastAsia"/>
                  <w:sz w:val="18"/>
                  <w:szCs w:val="18"/>
                  <w:lang w:val="fr-FR"/>
                </w:rPr>
                <w:t>儿童手表服务器</w:t>
              </w:r>
            </w:ins>
          </w:p>
        </w:tc>
        <w:tc>
          <w:tcPr>
            <w:tcW w:w="1843" w:type="dxa"/>
          </w:tcPr>
          <w:p w:rsidR="000403FF" w:rsidRDefault="000403FF">
            <w:pPr>
              <w:rPr>
                <w:ins w:id="1102" w:author="x00116998" w:date="2015-01-15T14:18:00Z"/>
                <w:rFonts w:ascii="Arial" w:hAnsi="Arial" w:cs="Arial"/>
                <w:sz w:val="18"/>
                <w:szCs w:val="18"/>
                <w:lang w:val="fr-FR"/>
              </w:rPr>
            </w:pPr>
            <w:ins w:id="1103" w:author="x00116998" w:date="2015-01-15T14:18:00Z">
              <w:r>
                <w:rPr>
                  <w:rFonts w:ascii="Arial" w:hAnsi="Arial" w:cs="Arial" w:hint="eastAsia"/>
                  <w:sz w:val="18"/>
                  <w:szCs w:val="18"/>
                  <w:lang w:val="fr-FR"/>
                </w:rPr>
                <w:t>0045</w:t>
              </w:r>
            </w:ins>
          </w:p>
        </w:tc>
        <w:tc>
          <w:tcPr>
            <w:tcW w:w="1984" w:type="dxa"/>
          </w:tcPr>
          <w:p w:rsidR="000403FF" w:rsidRDefault="000403FF" w:rsidP="000403FF">
            <w:pPr>
              <w:rPr>
                <w:ins w:id="1104" w:author="x00116998" w:date="2015-01-15T14:18:00Z"/>
                <w:rFonts w:ascii="Arial" w:hAnsi="Arial" w:cs="Arial"/>
                <w:sz w:val="18"/>
                <w:szCs w:val="18"/>
                <w:lang w:val="fr-FR"/>
              </w:rPr>
            </w:pPr>
            <w:ins w:id="1105" w:author="x00116998" w:date="2015-01-15T14:18:00Z">
              <w:r>
                <w:rPr>
                  <w:rFonts w:ascii="Arial" w:hAnsi="Arial" w:cs="Arial" w:hint="eastAsia"/>
                  <w:sz w:val="18"/>
                  <w:szCs w:val="18"/>
                  <w:lang w:val="fr-FR"/>
                </w:rPr>
                <w:t>0045(</w:t>
              </w:r>
              <w:r>
                <w:rPr>
                  <w:rFonts w:ascii="Arial" w:hAnsi="Arial" w:cs="Arial" w:hint="eastAsia"/>
                  <w:sz w:val="18"/>
                  <w:szCs w:val="18"/>
                </w:rPr>
                <w:t>儿童</w:t>
              </w:r>
              <w:r>
                <w:rPr>
                  <w:rFonts w:ascii="Arial" w:hAnsi="Arial" w:cs="Arial" w:hint="eastAsia"/>
                  <w:sz w:val="18"/>
                  <w:szCs w:val="18"/>
                </w:rPr>
                <w:t>SOS)</w:t>
              </w:r>
            </w:ins>
          </w:p>
        </w:tc>
      </w:tr>
      <w:tr w:rsidR="000403FF" w:rsidTr="00523643">
        <w:tc>
          <w:tcPr>
            <w:tcW w:w="2376" w:type="dxa"/>
          </w:tcPr>
          <w:p w:rsidR="000403FF" w:rsidRPr="00680F89" w:rsidRDefault="000403FF" w:rsidP="00523643">
            <w:pPr>
              <w:jc w:val="left"/>
              <w:rPr>
                <w:rFonts w:ascii="宋体" w:cs="宋体"/>
                <w:color w:val="000000"/>
                <w:kern w:val="0"/>
                <w:sz w:val="20"/>
                <w:szCs w:val="20"/>
              </w:rPr>
            </w:pPr>
            <w:del w:id="1106" w:author="x00116998" w:date="2015-01-22T09:51:00Z">
              <w:r w:rsidDel="00E11C11">
                <w:rPr>
                  <w:rFonts w:ascii="宋体" w:cs="宋体" w:hint="eastAsia"/>
                  <w:color w:val="000000"/>
                  <w:kern w:val="0"/>
                  <w:sz w:val="20"/>
                  <w:szCs w:val="20"/>
                </w:rPr>
                <w:delText>开发者联盟</w:delText>
              </w:r>
            </w:del>
            <w:ins w:id="1107" w:author="x00116998" w:date="2015-01-22T09:51:00Z">
              <w:r w:rsidR="00E11C11">
                <w:rPr>
                  <w:rFonts w:ascii="宋体" w:cs="宋体" w:hint="eastAsia"/>
                  <w:color w:val="000000"/>
                  <w:kern w:val="0"/>
                  <w:sz w:val="20"/>
                  <w:szCs w:val="20"/>
                </w:rPr>
                <w:t>OpenGW</w:t>
              </w:r>
            </w:ins>
          </w:p>
        </w:tc>
        <w:tc>
          <w:tcPr>
            <w:tcW w:w="2127" w:type="dxa"/>
          </w:tcPr>
          <w:p w:rsidR="000403FF" w:rsidRDefault="000403FF"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sidRPr="00B907C4">
              <w:rPr>
                <w:rFonts w:ascii="宋体" w:cs="宋体" w:hint="eastAsia"/>
                <w:color w:val="000000"/>
                <w:kern w:val="0"/>
                <w:sz w:val="20"/>
                <w:szCs w:val="20"/>
                <w:lang w:val="fr-FR"/>
              </w:rPr>
              <w:t>0090</w:t>
            </w:r>
          </w:p>
        </w:tc>
        <w:tc>
          <w:tcPr>
            <w:tcW w:w="1559" w:type="dxa"/>
          </w:tcPr>
          <w:p w:rsidR="000403FF" w:rsidRDefault="000403FF" w:rsidP="00E11C11">
            <w:pPr>
              <w:rPr>
                <w:rFonts w:ascii="Arial" w:hAnsi="Arial" w:cs="Arial"/>
                <w:sz w:val="18"/>
                <w:szCs w:val="18"/>
                <w:lang w:val="fr-FR"/>
              </w:rPr>
            </w:pPr>
            <w:r>
              <w:rPr>
                <w:rFonts w:ascii="Arial" w:hAnsi="Arial" w:cs="Arial" w:hint="eastAsia"/>
                <w:sz w:val="18"/>
                <w:szCs w:val="18"/>
                <w:lang w:val="fr-FR"/>
              </w:rPr>
              <w:t xml:space="preserve">90 </w:t>
            </w:r>
            <w:r>
              <w:rPr>
                <w:rFonts w:ascii="Arial" w:hAnsi="Arial" w:cs="Arial" w:hint="eastAsia"/>
                <w:sz w:val="18"/>
                <w:szCs w:val="18"/>
                <w:lang w:val="fr-FR"/>
              </w:rPr>
              <w:t>开发者联盟</w:t>
            </w:r>
            <w:ins w:id="1108" w:author="x00116998" w:date="2015-01-22T09:51:00Z">
              <w:r w:rsidR="00E11C11">
                <w:rPr>
                  <w:rFonts w:ascii="Arial" w:hAnsi="Arial" w:cs="Arial" w:hint="eastAsia"/>
                  <w:sz w:val="18"/>
                  <w:szCs w:val="18"/>
                  <w:lang w:val="fr-FR"/>
                </w:rPr>
                <w:t>OpenGW</w:t>
              </w:r>
            </w:ins>
          </w:p>
        </w:tc>
        <w:tc>
          <w:tcPr>
            <w:tcW w:w="1843" w:type="dxa"/>
          </w:tcPr>
          <w:p w:rsidR="000403FF" w:rsidRDefault="000403FF">
            <w:r>
              <w:rPr>
                <w:rFonts w:ascii="Arial" w:hAnsi="Arial" w:cs="Arial" w:hint="eastAsia"/>
                <w:sz w:val="18"/>
                <w:szCs w:val="18"/>
                <w:lang w:val="fr-FR"/>
              </w:rPr>
              <w:t>0090</w:t>
            </w:r>
          </w:p>
        </w:tc>
        <w:tc>
          <w:tcPr>
            <w:tcW w:w="1984" w:type="dxa"/>
          </w:tcPr>
          <w:p w:rsidR="000403FF" w:rsidRDefault="000403FF" w:rsidP="00454457">
            <w:r>
              <w:rPr>
                <w:rFonts w:ascii="Arial" w:hAnsi="Arial" w:cs="Arial" w:hint="eastAsia"/>
                <w:sz w:val="18"/>
                <w:szCs w:val="18"/>
                <w:lang w:val="fr-FR"/>
              </w:rPr>
              <w:t>不涉及</w:t>
            </w:r>
          </w:p>
        </w:tc>
      </w:tr>
      <w:tr w:rsidR="000403FF" w:rsidTr="00523643">
        <w:tc>
          <w:tcPr>
            <w:tcW w:w="2376" w:type="dxa"/>
          </w:tcPr>
          <w:p w:rsidR="000403FF" w:rsidRPr="00680F89" w:rsidRDefault="000403FF" w:rsidP="00B907C4">
            <w:pPr>
              <w:jc w:val="left"/>
              <w:rPr>
                <w:rFonts w:ascii="宋体" w:cs="宋体"/>
                <w:color w:val="000000"/>
                <w:kern w:val="0"/>
                <w:sz w:val="20"/>
                <w:szCs w:val="20"/>
              </w:rPr>
            </w:pPr>
            <w:r>
              <w:rPr>
                <w:rFonts w:ascii="宋体" w:cs="宋体" w:hint="eastAsia"/>
                <w:color w:val="000000"/>
                <w:kern w:val="0"/>
                <w:sz w:val="20"/>
                <w:szCs w:val="20"/>
              </w:rPr>
              <w:t>广告服务器</w:t>
            </w:r>
          </w:p>
        </w:tc>
        <w:tc>
          <w:tcPr>
            <w:tcW w:w="2127" w:type="dxa"/>
          </w:tcPr>
          <w:p w:rsidR="000403FF" w:rsidRDefault="000403FF"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0091</w:t>
            </w:r>
          </w:p>
        </w:tc>
        <w:tc>
          <w:tcPr>
            <w:tcW w:w="1559" w:type="dxa"/>
          </w:tcPr>
          <w:p w:rsidR="000403FF" w:rsidRPr="004F6CE9" w:rsidRDefault="000403FF">
            <w:pPr>
              <w:rPr>
                <w:rFonts w:ascii="Arial" w:hAnsi="Arial" w:cs="Arial"/>
                <w:sz w:val="18"/>
                <w:szCs w:val="18"/>
                <w:lang w:val="fr-FR"/>
              </w:rPr>
            </w:pPr>
          </w:p>
        </w:tc>
        <w:tc>
          <w:tcPr>
            <w:tcW w:w="1843" w:type="dxa"/>
          </w:tcPr>
          <w:p w:rsidR="000403FF" w:rsidRDefault="000403FF">
            <w:r w:rsidRPr="004F6CE9">
              <w:rPr>
                <w:rFonts w:ascii="Arial" w:hAnsi="Arial" w:cs="Arial" w:hint="eastAsia"/>
                <w:sz w:val="18"/>
                <w:szCs w:val="18"/>
                <w:lang w:val="fr-FR"/>
              </w:rPr>
              <w:t>不涉及</w:t>
            </w:r>
          </w:p>
        </w:tc>
        <w:tc>
          <w:tcPr>
            <w:tcW w:w="1984" w:type="dxa"/>
          </w:tcPr>
          <w:p w:rsidR="000403FF" w:rsidRDefault="000403FF" w:rsidP="00454457">
            <w:r w:rsidRPr="004F6CE9">
              <w:rPr>
                <w:rFonts w:ascii="Arial" w:hAnsi="Arial" w:cs="Arial" w:hint="eastAsia"/>
                <w:sz w:val="18"/>
                <w:szCs w:val="18"/>
                <w:lang w:val="fr-FR"/>
              </w:rPr>
              <w:t>不涉及</w:t>
            </w:r>
          </w:p>
        </w:tc>
      </w:tr>
      <w:tr w:rsidR="000403FF" w:rsidTr="00523643">
        <w:tc>
          <w:tcPr>
            <w:tcW w:w="2376" w:type="dxa"/>
          </w:tcPr>
          <w:p w:rsidR="000403FF" w:rsidRDefault="000403FF" w:rsidP="00B907C4">
            <w:pPr>
              <w:jc w:val="left"/>
            </w:pPr>
            <w:r>
              <w:rPr>
                <w:rFonts w:hint="eastAsia"/>
              </w:rPr>
              <w:t>手机支付服务器</w:t>
            </w:r>
          </w:p>
        </w:tc>
        <w:tc>
          <w:tcPr>
            <w:tcW w:w="2127" w:type="dxa"/>
          </w:tcPr>
          <w:p w:rsidR="000403FF" w:rsidRDefault="000403FF" w:rsidP="00BA78E1">
            <w:pPr>
              <w:tabs>
                <w:tab w:val="left" w:pos="-720"/>
                <w:tab w:val="left" w:pos="0"/>
                <w:tab w:val="left" w:pos="720"/>
                <w:tab w:val="left" w:pos="1440"/>
                <w:tab w:val="left" w:pos="2970"/>
                <w:tab w:val="left" w:pos="3600"/>
                <w:tab w:val="left" w:pos="4320"/>
              </w:tabs>
              <w:jc w:val="left"/>
            </w:pPr>
            <w:r>
              <w:rPr>
                <w:rFonts w:hint="eastAsia"/>
              </w:rPr>
              <w:t>0092</w:t>
            </w:r>
          </w:p>
        </w:tc>
        <w:tc>
          <w:tcPr>
            <w:tcW w:w="1559" w:type="dxa"/>
          </w:tcPr>
          <w:p w:rsidR="000403FF" w:rsidRDefault="000403FF">
            <w:pPr>
              <w:rPr>
                <w:rFonts w:ascii="Arial" w:hAnsi="Arial" w:cs="Arial"/>
                <w:sz w:val="18"/>
                <w:szCs w:val="18"/>
                <w:lang w:val="fr-FR"/>
              </w:rPr>
            </w:pPr>
            <w:r>
              <w:rPr>
                <w:rFonts w:ascii="Arial" w:hAnsi="Arial" w:cs="Arial" w:hint="eastAsia"/>
                <w:sz w:val="18"/>
                <w:szCs w:val="18"/>
                <w:lang w:val="fr-FR"/>
              </w:rPr>
              <w:t xml:space="preserve">20 </w:t>
            </w:r>
            <w:r>
              <w:rPr>
                <w:rFonts w:ascii="Arial" w:hAnsi="Arial" w:cs="Arial" w:hint="eastAsia"/>
                <w:sz w:val="18"/>
                <w:szCs w:val="18"/>
                <w:lang w:val="fr-FR"/>
              </w:rPr>
              <w:t>手机支付</w:t>
            </w:r>
          </w:p>
        </w:tc>
        <w:tc>
          <w:tcPr>
            <w:tcW w:w="1843" w:type="dxa"/>
          </w:tcPr>
          <w:p w:rsidR="000403FF" w:rsidRPr="004F6CE9" w:rsidRDefault="000403FF">
            <w:pPr>
              <w:rPr>
                <w:rFonts w:ascii="Arial" w:hAnsi="Arial" w:cs="Arial"/>
                <w:sz w:val="18"/>
                <w:szCs w:val="18"/>
                <w:lang w:val="fr-FR"/>
              </w:rPr>
            </w:pPr>
            <w:r>
              <w:rPr>
                <w:rFonts w:ascii="Arial" w:hAnsi="Arial" w:cs="Arial" w:hint="eastAsia"/>
                <w:sz w:val="18"/>
                <w:szCs w:val="18"/>
                <w:lang w:val="fr-FR"/>
              </w:rPr>
              <w:t>不涉及</w:t>
            </w:r>
          </w:p>
        </w:tc>
        <w:tc>
          <w:tcPr>
            <w:tcW w:w="1984" w:type="dxa"/>
          </w:tcPr>
          <w:p w:rsidR="000403FF" w:rsidRPr="004F6CE9" w:rsidRDefault="000403FF" w:rsidP="00454457">
            <w:pPr>
              <w:rPr>
                <w:rFonts w:ascii="Arial" w:hAnsi="Arial" w:cs="Arial"/>
                <w:sz w:val="18"/>
                <w:szCs w:val="18"/>
                <w:lang w:val="fr-FR"/>
              </w:rPr>
            </w:pPr>
            <w:r>
              <w:rPr>
                <w:rFonts w:ascii="Arial" w:hAnsi="Arial" w:cs="Arial" w:hint="eastAsia"/>
                <w:sz w:val="18"/>
                <w:szCs w:val="18"/>
                <w:lang w:val="fr-FR"/>
              </w:rPr>
              <w:t>不涉及</w:t>
            </w:r>
          </w:p>
        </w:tc>
      </w:tr>
      <w:tr w:rsidR="000403FF" w:rsidTr="00523643">
        <w:trPr>
          <w:ins w:id="1109" w:author="x00116998" w:date="2015-01-07T16:44:00Z"/>
        </w:trPr>
        <w:tc>
          <w:tcPr>
            <w:tcW w:w="2376" w:type="dxa"/>
          </w:tcPr>
          <w:p w:rsidR="000403FF" w:rsidRDefault="000403FF" w:rsidP="00B907C4">
            <w:pPr>
              <w:jc w:val="left"/>
              <w:rPr>
                <w:ins w:id="1110" w:author="x00116998" w:date="2015-01-07T16:44:00Z"/>
                <w:rFonts w:ascii="宋体" w:cs="宋体"/>
                <w:color w:val="000000"/>
                <w:kern w:val="0"/>
                <w:sz w:val="20"/>
                <w:szCs w:val="20"/>
              </w:rPr>
            </w:pPr>
            <w:ins w:id="1111" w:author="x00116998" w:date="2015-01-07T16:45:00Z">
              <w:r>
                <w:rPr>
                  <w:rFonts w:ascii="宋体" w:cs="宋体" w:hint="eastAsia"/>
                  <w:color w:val="000000"/>
                  <w:kern w:val="0"/>
                  <w:sz w:val="20"/>
                  <w:szCs w:val="20"/>
                </w:rPr>
                <w:t>荣耀钱包-促销服务器</w:t>
              </w:r>
            </w:ins>
          </w:p>
        </w:tc>
        <w:tc>
          <w:tcPr>
            <w:tcW w:w="2127" w:type="dxa"/>
          </w:tcPr>
          <w:p w:rsidR="000403FF" w:rsidRDefault="000403FF" w:rsidP="00BA78E1">
            <w:pPr>
              <w:tabs>
                <w:tab w:val="left" w:pos="-720"/>
                <w:tab w:val="left" w:pos="0"/>
                <w:tab w:val="left" w:pos="720"/>
                <w:tab w:val="left" w:pos="1440"/>
                <w:tab w:val="left" w:pos="2970"/>
                <w:tab w:val="left" w:pos="3600"/>
                <w:tab w:val="left" w:pos="4320"/>
              </w:tabs>
              <w:jc w:val="left"/>
              <w:rPr>
                <w:ins w:id="1112" w:author="x00116998" w:date="2015-01-07T16:44:00Z"/>
                <w:rFonts w:ascii="宋体" w:cs="宋体"/>
                <w:color w:val="000000"/>
                <w:kern w:val="0"/>
                <w:sz w:val="20"/>
                <w:szCs w:val="20"/>
              </w:rPr>
            </w:pPr>
            <w:ins w:id="1113" w:author="x00116998" w:date="2015-01-07T16:44:00Z">
              <w:r>
                <w:rPr>
                  <w:rFonts w:hint="eastAsia"/>
                </w:rPr>
                <w:t>009</w:t>
              </w:r>
            </w:ins>
            <w:ins w:id="1114" w:author="x00116998" w:date="2015-01-07T16:45:00Z">
              <w:r>
                <w:rPr>
                  <w:rFonts w:hint="eastAsia"/>
                </w:rPr>
                <w:t>3</w:t>
              </w:r>
            </w:ins>
          </w:p>
        </w:tc>
        <w:tc>
          <w:tcPr>
            <w:tcW w:w="1559" w:type="dxa"/>
          </w:tcPr>
          <w:p w:rsidR="000403FF" w:rsidRDefault="000403FF" w:rsidP="00BE0CA7">
            <w:pPr>
              <w:rPr>
                <w:ins w:id="1115" w:author="x00116998" w:date="2015-01-07T16:44:00Z"/>
                <w:rFonts w:ascii="Arial" w:hAnsi="Arial" w:cs="Arial"/>
                <w:sz w:val="18"/>
                <w:szCs w:val="18"/>
                <w:lang w:val="fr-FR"/>
              </w:rPr>
            </w:pPr>
            <w:ins w:id="1116" w:author="x00116998" w:date="2015-01-07T16:44:00Z">
              <w:r>
                <w:rPr>
                  <w:rFonts w:ascii="Arial" w:hAnsi="Arial" w:cs="Arial" w:hint="eastAsia"/>
                  <w:sz w:val="18"/>
                  <w:szCs w:val="18"/>
                  <w:lang w:val="fr-FR"/>
                </w:rPr>
                <w:t xml:space="preserve">20 </w:t>
              </w:r>
              <w:r>
                <w:rPr>
                  <w:rFonts w:ascii="Arial" w:hAnsi="Arial" w:cs="Arial" w:hint="eastAsia"/>
                  <w:sz w:val="18"/>
                  <w:szCs w:val="18"/>
                  <w:lang w:val="fr-FR"/>
                </w:rPr>
                <w:t>支付</w:t>
              </w:r>
            </w:ins>
          </w:p>
        </w:tc>
        <w:tc>
          <w:tcPr>
            <w:tcW w:w="1843" w:type="dxa"/>
          </w:tcPr>
          <w:p w:rsidR="000403FF" w:rsidRDefault="000403FF">
            <w:pPr>
              <w:rPr>
                <w:ins w:id="1117" w:author="x00116998" w:date="2015-01-07T16:44:00Z"/>
                <w:rFonts w:ascii="Arial" w:hAnsi="Arial" w:cs="Arial"/>
                <w:sz w:val="18"/>
                <w:szCs w:val="18"/>
                <w:lang w:val="fr-FR"/>
              </w:rPr>
            </w:pPr>
            <w:ins w:id="1118" w:author="x00116998" w:date="2015-01-07T16:44:00Z">
              <w:r>
                <w:rPr>
                  <w:rFonts w:ascii="Arial" w:hAnsi="Arial" w:cs="Arial" w:hint="eastAsia"/>
                  <w:sz w:val="18"/>
                  <w:szCs w:val="18"/>
                  <w:lang w:val="fr-FR"/>
                </w:rPr>
                <w:t>不涉及</w:t>
              </w:r>
            </w:ins>
          </w:p>
        </w:tc>
        <w:tc>
          <w:tcPr>
            <w:tcW w:w="1984" w:type="dxa"/>
          </w:tcPr>
          <w:p w:rsidR="000403FF" w:rsidRDefault="000403FF" w:rsidP="00454457">
            <w:pPr>
              <w:rPr>
                <w:ins w:id="1119" w:author="x00116998" w:date="2015-01-07T16:44:00Z"/>
                <w:rFonts w:ascii="Arial" w:hAnsi="Arial" w:cs="Arial"/>
                <w:sz w:val="18"/>
                <w:szCs w:val="18"/>
                <w:lang w:val="fr-FR"/>
              </w:rPr>
            </w:pPr>
            <w:ins w:id="1120" w:author="x00116998" w:date="2015-01-07T16:44:00Z">
              <w:r>
                <w:rPr>
                  <w:rFonts w:ascii="Arial" w:hAnsi="Arial" w:cs="Arial" w:hint="eastAsia"/>
                  <w:sz w:val="18"/>
                  <w:szCs w:val="18"/>
                  <w:lang w:val="fr-FR"/>
                </w:rPr>
                <w:t>不涉及</w:t>
              </w:r>
            </w:ins>
          </w:p>
        </w:tc>
      </w:tr>
      <w:tr w:rsidR="000403FF" w:rsidTr="00523643">
        <w:tc>
          <w:tcPr>
            <w:tcW w:w="2376" w:type="dxa"/>
          </w:tcPr>
          <w:p w:rsidR="000403FF" w:rsidRDefault="000403FF" w:rsidP="00B907C4">
            <w:pPr>
              <w:jc w:val="left"/>
              <w:rPr>
                <w:rFonts w:ascii="宋体" w:cs="宋体"/>
                <w:color w:val="000000"/>
                <w:kern w:val="0"/>
                <w:sz w:val="20"/>
                <w:szCs w:val="20"/>
              </w:rPr>
            </w:pPr>
            <w:r>
              <w:rPr>
                <w:rFonts w:ascii="宋体" w:cs="宋体" w:hint="eastAsia"/>
                <w:color w:val="000000"/>
                <w:kern w:val="0"/>
                <w:sz w:val="20"/>
                <w:szCs w:val="20"/>
              </w:rPr>
              <w:t>BI监控服务器</w:t>
            </w:r>
          </w:p>
        </w:tc>
        <w:tc>
          <w:tcPr>
            <w:tcW w:w="2127" w:type="dxa"/>
          </w:tcPr>
          <w:p w:rsidR="000403FF" w:rsidRDefault="000403FF"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0098</w:t>
            </w:r>
          </w:p>
        </w:tc>
        <w:tc>
          <w:tcPr>
            <w:tcW w:w="1559" w:type="dxa"/>
          </w:tcPr>
          <w:p w:rsidR="000403FF" w:rsidRDefault="000403FF" w:rsidP="008B573B">
            <w:pPr>
              <w:rPr>
                <w:rFonts w:ascii="Arial" w:hAnsi="Arial" w:cs="Arial"/>
                <w:sz w:val="18"/>
                <w:szCs w:val="18"/>
                <w:lang w:val="fr-FR"/>
              </w:rPr>
            </w:pPr>
            <w:r>
              <w:rPr>
                <w:rFonts w:ascii="Arial" w:hAnsi="Arial" w:cs="Arial" w:hint="eastAsia"/>
                <w:sz w:val="18"/>
                <w:szCs w:val="18"/>
                <w:lang w:val="fr-FR"/>
              </w:rPr>
              <w:t>98 BI</w:t>
            </w:r>
            <w:r>
              <w:rPr>
                <w:rFonts w:ascii="Arial" w:hAnsi="Arial" w:cs="Arial" w:hint="eastAsia"/>
                <w:sz w:val="18"/>
                <w:szCs w:val="18"/>
                <w:lang w:val="fr-FR"/>
              </w:rPr>
              <w:t>监控</w:t>
            </w:r>
          </w:p>
        </w:tc>
        <w:tc>
          <w:tcPr>
            <w:tcW w:w="1843" w:type="dxa"/>
          </w:tcPr>
          <w:p w:rsidR="000403FF" w:rsidRDefault="000403FF">
            <w:pPr>
              <w:rPr>
                <w:rFonts w:ascii="Arial" w:hAnsi="Arial" w:cs="Arial"/>
                <w:sz w:val="18"/>
                <w:szCs w:val="18"/>
                <w:lang w:val="fr-FR"/>
              </w:rPr>
            </w:pPr>
            <w:r>
              <w:rPr>
                <w:rFonts w:ascii="Arial" w:hAnsi="Arial" w:cs="Arial" w:hint="eastAsia"/>
                <w:sz w:val="18"/>
                <w:szCs w:val="18"/>
                <w:lang w:val="fr-FR"/>
              </w:rPr>
              <w:t>0098</w:t>
            </w:r>
          </w:p>
        </w:tc>
        <w:tc>
          <w:tcPr>
            <w:tcW w:w="1984" w:type="dxa"/>
          </w:tcPr>
          <w:p w:rsidR="000403FF" w:rsidRDefault="000403FF" w:rsidP="00454457">
            <w:pPr>
              <w:rPr>
                <w:rFonts w:ascii="Arial" w:hAnsi="Arial" w:cs="Arial"/>
                <w:sz w:val="18"/>
                <w:szCs w:val="18"/>
                <w:lang w:val="fr-FR"/>
              </w:rPr>
            </w:pPr>
            <w:r>
              <w:rPr>
                <w:rFonts w:ascii="Arial" w:hAnsi="Arial" w:cs="Arial" w:hint="eastAsia"/>
                <w:sz w:val="18"/>
                <w:szCs w:val="18"/>
                <w:lang w:val="fr-FR"/>
              </w:rPr>
              <w:t>不涉及</w:t>
            </w:r>
          </w:p>
        </w:tc>
      </w:tr>
      <w:tr w:rsidR="000403FF" w:rsidTr="00523643">
        <w:tc>
          <w:tcPr>
            <w:tcW w:w="2376" w:type="dxa"/>
          </w:tcPr>
          <w:p w:rsidR="000403FF" w:rsidRDefault="000403FF" w:rsidP="00B907C4">
            <w:pPr>
              <w:jc w:val="left"/>
            </w:pPr>
            <w:r>
              <w:rPr>
                <w:rFonts w:ascii="宋体" w:cs="宋体" w:hint="eastAsia"/>
                <w:color w:val="000000"/>
                <w:kern w:val="0"/>
                <w:sz w:val="20"/>
                <w:szCs w:val="20"/>
              </w:rPr>
              <w:t>运维监控服务器</w:t>
            </w:r>
          </w:p>
        </w:tc>
        <w:tc>
          <w:tcPr>
            <w:tcW w:w="2127" w:type="dxa"/>
          </w:tcPr>
          <w:p w:rsidR="000403FF" w:rsidRDefault="000403FF" w:rsidP="00BA78E1">
            <w:pPr>
              <w:tabs>
                <w:tab w:val="left" w:pos="-720"/>
                <w:tab w:val="left" w:pos="0"/>
                <w:tab w:val="left" w:pos="720"/>
                <w:tab w:val="left" w:pos="1440"/>
                <w:tab w:val="left" w:pos="2970"/>
                <w:tab w:val="left" w:pos="3600"/>
                <w:tab w:val="left" w:pos="4320"/>
              </w:tabs>
              <w:jc w:val="left"/>
            </w:pPr>
            <w:r>
              <w:rPr>
                <w:rFonts w:ascii="宋体" w:cs="宋体" w:hint="eastAsia"/>
                <w:color w:val="000000"/>
                <w:kern w:val="0"/>
                <w:sz w:val="20"/>
                <w:szCs w:val="20"/>
              </w:rPr>
              <w:t>0099</w:t>
            </w:r>
          </w:p>
        </w:tc>
        <w:tc>
          <w:tcPr>
            <w:tcW w:w="1559" w:type="dxa"/>
          </w:tcPr>
          <w:p w:rsidR="000403FF" w:rsidRPr="004F6CE9" w:rsidRDefault="000403FF">
            <w:pPr>
              <w:rPr>
                <w:rFonts w:ascii="Arial" w:hAnsi="Arial" w:cs="Arial"/>
                <w:sz w:val="18"/>
                <w:szCs w:val="18"/>
                <w:lang w:val="fr-FR"/>
              </w:rPr>
            </w:pPr>
            <w:r>
              <w:rPr>
                <w:rFonts w:ascii="Arial" w:hAnsi="Arial" w:cs="Arial" w:hint="eastAsia"/>
                <w:sz w:val="18"/>
                <w:szCs w:val="18"/>
                <w:lang w:val="fr-FR"/>
              </w:rPr>
              <w:t>99</w:t>
            </w:r>
            <w:r>
              <w:rPr>
                <w:rFonts w:ascii="Arial" w:hAnsi="Arial" w:cs="Arial" w:hint="eastAsia"/>
                <w:sz w:val="18"/>
                <w:szCs w:val="18"/>
                <w:lang w:val="fr-FR"/>
              </w:rPr>
              <w:t>运维监控</w:t>
            </w:r>
          </w:p>
        </w:tc>
        <w:tc>
          <w:tcPr>
            <w:tcW w:w="1843" w:type="dxa"/>
          </w:tcPr>
          <w:p w:rsidR="000403FF" w:rsidRPr="004F6CE9" w:rsidRDefault="000403FF">
            <w:pPr>
              <w:rPr>
                <w:rFonts w:ascii="Arial" w:hAnsi="Arial" w:cs="Arial"/>
                <w:sz w:val="18"/>
                <w:szCs w:val="18"/>
                <w:lang w:val="fr-FR"/>
              </w:rPr>
            </w:pPr>
            <w:r>
              <w:rPr>
                <w:rFonts w:ascii="Arial" w:hAnsi="Arial" w:cs="Arial" w:hint="eastAsia"/>
                <w:sz w:val="18"/>
                <w:szCs w:val="18"/>
                <w:lang w:val="fr-FR"/>
              </w:rPr>
              <w:t>0099</w:t>
            </w:r>
          </w:p>
        </w:tc>
        <w:tc>
          <w:tcPr>
            <w:tcW w:w="1984" w:type="dxa"/>
          </w:tcPr>
          <w:p w:rsidR="000403FF" w:rsidRPr="004F6CE9" w:rsidRDefault="000403FF" w:rsidP="00454457">
            <w:pPr>
              <w:rPr>
                <w:rFonts w:ascii="Arial" w:hAnsi="Arial" w:cs="Arial"/>
                <w:sz w:val="18"/>
                <w:szCs w:val="18"/>
                <w:lang w:val="fr-FR"/>
              </w:rPr>
            </w:pPr>
            <w:r>
              <w:rPr>
                <w:rFonts w:ascii="Arial" w:hAnsi="Arial" w:cs="Arial" w:hint="eastAsia"/>
                <w:sz w:val="18"/>
                <w:szCs w:val="18"/>
                <w:lang w:val="fr-FR"/>
              </w:rPr>
              <w:t>不涉及</w:t>
            </w:r>
          </w:p>
        </w:tc>
      </w:tr>
      <w:tr w:rsidR="000403FF" w:rsidTr="00523643">
        <w:tc>
          <w:tcPr>
            <w:tcW w:w="2376" w:type="dxa"/>
          </w:tcPr>
          <w:p w:rsidR="000403FF" w:rsidRDefault="000403FF" w:rsidP="00B907C4">
            <w:pPr>
              <w:jc w:val="left"/>
            </w:pPr>
            <w:r>
              <w:rPr>
                <w:rFonts w:hint="eastAsia"/>
              </w:rPr>
              <w:t>UP B2XB</w:t>
            </w:r>
            <w:r>
              <w:rPr>
                <w:rFonts w:hint="eastAsia"/>
              </w:rPr>
              <w:t>服务器</w:t>
            </w:r>
          </w:p>
        </w:tc>
        <w:tc>
          <w:tcPr>
            <w:tcW w:w="2127" w:type="dxa"/>
          </w:tcPr>
          <w:p w:rsidR="000403FF" w:rsidRDefault="000403FF" w:rsidP="00BA78E1">
            <w:pPr>
              <w:tabs>
                <w:tab w:val="left" w:pos="-720"/>
                <w:tab w:val="left" w:pos="0"/>
                <w:tab w:val="left" w:pos="720"/>
                <w:tab w:val="left" w:pos="1440"/>
                <w:tab w:val="left" w:pos="2970"/>
                <w:tab w:val="left" w:pos="3600"/>
                <w:tab w:val="left" w:pos="4320"/>
              </w:tabs>
              <w:jc w:val="left"/>
            </w:pPr>
            <w:r>
              <w:rPr>
                <w:rFonts w:hint="eastAsia"/>
              </w:rPr>
              <w:t>0100</w:t>
            </w:r>
          </w:p>
        </w:tc>
        <w:tc>
          <w:tcPr>
            <w:tcW w:w="1559" w:type="dxa"/>
          </w:tcPr>
          <w:p w:rsidR="000403FF" w:rsidRPr="004F6CE9" w:rsidRDefault="000403FF">
            <w:pPr>
              <w:rPr>
                <w:rFonts w:ascii="Arial" w:hAnsi="Arial" w:cs="Arial"/>
                <w:sz w:val="18"/>
                <w:szCs w:val="18"/>
                <w:lang w:val="fr-FR"/>
              </w:rPr>
            </w:pPr>
            <w:r w:rsidRPr="00C21395">
              <w:rPr>
                <w:rFonts w:ascii="Arial" w:hAnsi="Arial" w:cs="Arial" w:hint="eastAsia"/>
                <w:sz w:val="18"/>
                <w:szCs w:val="18"/>
                <w:lang w:val="fr-FR"/>
              </w:rPr>
              <w:t>不涉及</w:t>
            </w:r>
          </w:p>
        </w:tc>
        <w:tc>
          <w:tcPr>
            <w:tcW w:w="1843" w:type="dxa"/>
          </w:tcPr>
          <w:p w:rsidR="000403FF" w:rsidRPr="004F6CE9" w:rsidRDefault="000403FF">
            <w:pPr>
              <w:rPr>
                <w:rFonts w:ascii="Arial" w:hAnsi="Arial" w:cs="Arial"/>
                <w:sz w:val="18"/>
                <w:szCs w:val="18"/>
                <w:lang w:val="fr-FR"/>
              </w:rPr>
            </w:pPr>
            <w:r w:rsidRPr="00C21395">
              <w:rPr>
                <w:rFonts w:ascii="Arial" w:hAnsi="Arial" w:cs="Arial" w:hint="eastAsia"/>
                <w:sz w:val="18"/>
                <w:szCs w:val="18"/>
                <w:lang w:val="fr-FR"/>
              </w:rPr>
              <w:t>不涉及</w:t>
            </w:r>
          </w:p>
        </w:tc>
        <w:tc>
          <w:tcPr>
            <w:tcW w:w="1984" w:type="dxa"/>
          </w:tcPr>
          <w:p w:rsidR="000403FF" w:rsidRPr="004F6CE9" w:rsidRDefault="000403FF" w:rsidP="00454457">
            <w:pPr>
              <w:rPr>
                <w:rFonts w:ascii="Arial" w:hAnsi="Arial" w:cs="Arial"/>
                <w:sz w:val="18"/>
                <w:szCs w:val="18"/>
                <w:lang w:val="fr-FR"/>
              </w:rPr>
            </w:pPr>
            <w:r w:rsidRPr="00C21395">
              <w:rPr>
                <w:rFonts w:ascii="Arial" w:hAnsi="Arial" w:cs="Arial" w:hint="eastAsia"/>
                <w:sz w:val="18"/>
                <w:szCs w:val="18"/>
                <w:lang w:val="fr-FR"/>
              </w:rPr>
              <w:t>不涉及</w:t>
            </w:r>
          </w:p>
        </w:tc>
      </w:tr>
      <w:tr w:rsidR="000403FF" w:rsidTr="00523643">
        <w:tc>
          <w:tcPr>
            <w:tcW w:w="2376" w:type="dxa"/>
          </w:tcPr>
          <w:p w:rsidR="000403FF" w:rsidRDefault="000403FF" w:rsidP="00B907C4">
            <w:pPr>
              <w:jc w:val="left"/>
            </w:pPr>
            <w:r>
              <w:rPr>
                <w:rFonts w:hint="eastAsia"/>
              </w:rPr>
              <w:t>终端官网服务中心服务器</w:t>
            </w:r>
          </w:p>
        </w:tc>
        <w:tc>
          <w:tcPr>
            <w:tcW w:w="2127" w:type="dxa"/>
          </w:tcPr>
          <w:p w:rsidR="000403FF" w:rsidRDefault="000403FF" w:rsidP="00BA78E1">
            <w:pPr>
              <w:tabs>
                <w:tab w:val="left" w:pos="-720"/>
                <w:tab w:val="left" w:pos="0"/>
                <w:tab w:val="left" w:pos="720"/>
                <w:tab w:val="left" w:pos="1440"/>
                <w:tab w:val="left" w:pos="2970"/>
                <w:tab w:val="left" w:pos="3600"/>
                <w:tab w:val="left" w:pos="4320"/>
              </w:tabs>
              <w:jc w:val="left"/>
            </w:pPr>
            <w:r>
              <w:rPr>
                <w:rFonts w:hint="eastAsia"/>
              </w:rPr>
              <w:t>0101</w:t>
            </w:r>
          </w:p>
        </w:tc>
        <w:tc>
          <w:tcPr>
            <w:tcW w:w="1559" w:type="dxa"/>
          </w:tcPr>
          <w:p w:rsidR="000403FF" w:rsidRPr="00195E2E" w:rsidRDefault="000403FF">
            <w:pPr>
              <w:rPr>
                <w:rFonts w:ascii="Arial" w:hAnsi="Arial" w:cs="Arial"/>
                <w:sz w:val="18"/>
                <w:szCs w:val="18"/>
              </w:rPr>
            </w:pPr>
            <w:r>
              <w:rPr>
                <w:rFonts w:ascii="Arial" w:hAnsi="Arial" w:cs="Arial" w:hint="eastAsia"/>
                <w:sz w:val="18"/>
                <w:szCs w:val="18"/>
                <w:lang w:val="fr-FR"/>
              </w:rPr>
              <w:t>101</w:t>
            </w:r>
            <w:r w:rsidRPr="00195E2E">
              <w:rPr>
                <w:rFonts w:ascii="Arial" w:hAnsi="Arial" w:cs="Arial" w:hint="eastAsia"/>
                <w:sz w:val="18"/>
                <w:szCs w:val="18"/>
                <w:lang w:val="fr-FR"/>
              </w:rPr>
              <w:t>官网服务中心</w:t>
            </w:r>
          </w:p>
        </w:tc>
        <w:tc>
          <w:tcPr>
            <w:tcW w:w="1843" w:type="dxa"/>
          </w:tcPr>
          <w:p w:rsidR="000403FF" w:rsidRPr="004F6CE9" w:rsidRDefault="000403FF" w:rsidP="00195E2E">
            <w:pPr>
              <w:rPr>
                <w:rFonts w:ascii="Arial" w:hAnsi="Arial" w:cs="Arial"/>
                <w:sz w:val="18"/>
                <w:szCs w:val="18"/>
                <w:lang w:val="fr-FR"/>
              </w:rPr>
            </w:pPr>
            <w:r>
              <w:rPr>
                <w:rFonts w:ascii="Arial" w:hAnsi="Arial" w:cs="Arial" w:hint="eastAsia"/>
                <w:sz w:val="18"/>
                <w:szCs w:val="18"/>
                <w:lang w:val="fr-FR"/>
              </w:rPr>
              <w:t>00101</w:t>
            </w:r>
          </w:p>
        </w:tc>
        <w:tc>
          <w:tcPr>
            <w:tcW w:w="1984" w:type="dxa"/>
          </w:tcPr>
          <w:p w:rsidR="000403FF" w:rsidRPr="004F6CE9" w:rsidRDefault="000403FF" w:rsidP="00454457">
            <w:pPr>
              <w:rPr>
                <w:rFonts w:ascii="Arial" w:hAnsi="Arial" w:cs="Arial"/>
                <w:sz w:val="18"/>
                <w:szCs w:val="18"/>
                <w:lang w:val="fr-FR"/>
              </w:rPr>
            </w:pPr>
            <w:r w:rsidRPr="00C21395">
              <w:rPr>
                <w:rFonts w:ascii="Arial" w:hAnsi="Arial" w:cs="Arial" w:hint="eastAsia"/>
                <w:sz w:val="18"/>
                <w:szCs w:val="18"/>
                <w:lang w:val="fr-FR"/>
              </w:rPr>
              <w:t>不涉及</w:t>
            </w:r>
          </w:p>
        </w:tc>
      </w:tr>
      <w:tr w:rsidR="000403FF" w:rsidTr="00523643">
        <w:tc>
          <w:tcPr>
            <w:tcW w:w="2376" w:type="dxa"/>
          </w:tcPr>
          <w:p w:rsidR="000403FF" w:rsidRDefault="000403FF" w:rsidP="00B907C4">
            <w:pPr>
              <w:jc w:val="left"/>
            </w:pPr>
            <w:r>
              <w:rPr>
                <w:rFonts w:hint="eastAsia"/>
              </w:rPr>
              <w:t>手机管家</w:t>
            </w:r>
          </w:p>
        </w:tc>
        <w:tc>
          <w:tcPr>
            <w:tcW w:w="2127" w:type="dxa"/>
          </w:tcPr>
          <w:p w:rsidR="000403FF" w:rsidRDefault="000403FF" w:rsidP="00BA78E1">
            <w:pPr>
              <w:tabs>
                <w:tab w:val="left" w:pos="-720"/>
                <w:tab w:val="left" w:pos="0"/>
                <w:tab w:val="left" w:pos="720"/>
                <w:tab w:val="left" w:pos="1440"/>
                <w:tab w:val="left" w:pos="2970"/>
                <w:tab w:val="left" w:pos="3600"/>
                <w:tab w:val="left" w:pos="4320"/>
              </w:tabs>
              <w:jc w:val="left"/>
            </w:pPr>
            <w:r>
              <w:rPr>
                <w:rFonts w:hint="eastAsia"/>
              </w:rPr>
              <w:t>0102</w:t>
            </w:r>
          </w:p>
        </w:tc>
        <w:tc>
          <w:tcPr>
            <w:tcW w:w="1559" w:type="dxa"/>
          </w:tcPr>
          <w:p w:rsidR="000403FF" w:rsidRPr="004F6CE9" w:rsidRDefault="000403FF" w:rsidP="00356A77">
            <w:pPr>
              <w:rPr>
                <w:rFonts w:ascii="Arial" w:hAnsi="Arial" w:cs="Arial"/>
                <w:sz w:val="18"/>
                <w:szCs w:val="18"/>
                <w:lang w:val="fr-FR"/>
              </w:rPr>
            </w:pPr>
            <w:r>
              <w:rPr>
                <w:rFonts w:ascii="Arial" w:hAnsi="Arial" w:cs="Arial" w:hint="eastAsia"/>
                <w:sz w:val="18"/>
                <w:szCs w:val="18"/>
                <w:lang w:val="fr-FR"/>
              </w:rPr>
              <w:t>102</w:t>
            </w:r>
            <w:r>
              <w:rPr>
                <w:rFonts w:ascii="Arial" w:hAnsi="Arial" w:cs="Arial" w:hint="eastAsia"/>
                <w:sz w:val="18"/>
                <w:szCs w:val="18"/>
                <w:lang w:val="fr-FR"/>
              </w:rPr>
              <w:t>手机管家</w:t>
            </w:r>
          </w:p>
        </w:tc>
        <w:tc>
          <w:tcPr>
            <w:tcW w:w="1843" w:type="dxa"/>
          </w:tcPr>
          <w:p w:rsidR="000403FF" w:rsidRPr="004F6CE9" w:rsidRDefault="000403FF">
            <w:pPr>
              <w:rPr>
                <w:rFonts w:ascii="Arial" w:hAnsi="Arial" w:cs="Arial"/>
                <w:sz w:val="18"/>
                <w:szCs w:val="18"/>
                <w:lang w:val="fr-FR"/>
              </w:rPr>
            </w:pPr>
            <w:r w:rsidRPr="00C21395">
              <w:rPr>
                <w:rFonts w:ascii="Arial" w:hAnsi="Arial" w:cs="Arial" w:hint="eastAsia"/>
                <w:sz w:val="18"/>
                <w:szCs w:val="18"/>
                <w:lang w:val="fr-FR"/>
              </w:rPr>
              <w:t>不涉及</w:t>
            </w:r>
          </w:p>
        </w:tc>
        <w:tc>
          <w:tcPr>
            <w:tcW w:w="1984" w:type="dxa"/>
          </w:tcPr>
          <w:p w:rsidR="000403FF" w:rsidRPr="004F6CE9" w:rsidRDefault="000403FF" w:rsidP="00454457">
            <w:pPr>
              <w:rPr>
                <w:rFonts w:ascii="Arial" w:hAnsi="Arial" w:cs="Arial"/>
                <w:sz w:val="18"/>
                <w:szCs w:val="18"/>
                <w:lang w:val="fr-FR"/>
              </w:rPr>
            </w:pPr>
            <w:r w:rsidRPr="00C21395">
              <w:rPr>
                <w:rFonts w:ascii="Arial" w:hAnsi="Arial" w:cs="Arial" w:hint="eastAsia"/>
                <w:sz w:val="18"/>
                <w:szCs w:val="18"/>
                <w:lang w:val="fr-FR"/>
              </w:rPr>
              <w:t>不涉及</w:t>
            </w:r>
          </w:p>
        </w:tc>
      </w:tr>
      <w:tr w:rsidR="000403FF" w:rsidTr="00523643">
        <w:tc>
          <w:tcPr>
            <w:tcW w:w="2376" w:type="dxa"/>
          </w:tcPr>
          <w:p w:rsidR="000403FF" w:rsidRPr="00680F89" w:rsidRDefault="000403FF" w:rsidP="00B907C4">
            <w:pPr>
              <w:jc w:val="left"/>
              <w:rPr>
                <w:rFonts w:ascii="宋体" w:cs="宋体"/>
                <w:color w:val="000000"/>
                <w:kern w:val="0"/>
                <w:sz w:val="20"/>
                <w:szCs w:val="20"/>
              </w:rPr>
            </w:pPr>
            <w:r>
              <w:t>Aico</w:t>
            </w:r>
            <w:r>
              <w:rPr>
                <w:rFonts w:hint="eastAsia"/>
              </w:rPr>
              <w:t>智应用论坛</w:t>
            </w:r>
            <w:r>
              <w:rPr>
                <w:rFonts w:hint="eastAsia"/>
              </w:rPr>
              <w:t>Portal</w:t>
            </w:r>
          </w:p>
        </w:tc>
        <w:tc>
          <w:tcPr>
            <w:tcW w:w="2127" w:type="dxa"/>
          </w:tcPr>
          <w:p w:rsidR="000403FF" w:rsidRDefault="000403FF"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hint="eastAsia"/>
              </w:rPr>
              <w:t>2001</w:t>
            </w:r>
          </w:p>
        </w:tc>
        <w:tc>
          <w:tcPr>
            <w:tcW w:w="1559" w:type="dxa"/>
          </w:tcPr>
          <w:p w:rsidR="000403FF" w:rsidRPr="004F6CE9" w:rsidRDefault="000403FF">
            <w:pPr>
              <w:rPr>
                <w:rFonts w:ascii="Arial" w:hAnsi="Arial" w:cs="Arial"/>
                <w:sz w:val="18"/>
                <w:szCs w:val="18"/>
                <w:lang w:val="fr-FR"/>
              </w:rPr>
            </w:pPr>
          </w:p>
        </w:tc>
        <w:tc>
          <w:tcPr>
            <w:tcW w:w="1843" w:type="dxa"/>
          </w:tcPr>
          <w:p w:rsidR="000403FF" w:rsidRDefault="000403FF">
            <w:r w:rsidRPr="004F6CE9">
              <w:rPr>
                <w:rFonts w:ascii="Arial" w:hAnsi="Arial" w:cs="Arial" w:hint="eastAsia"/>
                <w:sz w:val="18"/>
                <w:szCs w:val="18"/>
                <w:lang w:val="fr-FR"/>
              </w:rPr>
              <w:t>不涉及</w:t>
            </w:r>
          </w:p>
        </w:tc>
        <w:tc>
          <w:tcPr>
            <w:tcW w:w="1984" w:type="dxa"/>
          </w:tcPr>
          <w:p w:rsidR="000403FF" w:rsidRDefault="000403FF" w:rsidP="00454457">
            <w:r w:rsidRPr="004F6CE9">
              <w:rPr>
                <w:rFonts w:ascii="Arial" w:hAnsi="Arial" w:cs="Arial" w:hint="eastAsia"/>
                <w:sz w:val="18"/>
                <w:szCs w:val="18"/>
                <w:lang w:val="fr-FR"/>
              </w:rPr>
              <w:t>不涉及</w:t>
            </w:r>
          </w:p>
        </w:tc>
      </w:tr>
      <w:tr w:rsidR="000403FF" w:rsidTr="00523643">
        <w:tc>
          <w:tcPr>
            <w:tcW w:w="2376" w:type="dxa"/>
          </w:tcPr>
          <w:p w:rsidR="000403FF" w:rsidRPr="00680F89" w:rsidRDefault="000403FF" w:rsidP="00B907C4">
            <w:pPr>
              <w:jc w:val="left"/>
              <w:rPr>
                <w:rFonts w:ascii="宋体" w:cs="宋体"/>
                <w:color w:val="000000"/>
                <w:kern w:val="0"/>
                <w:sz w:val="20"/>
                <w:szCs w:val="20"/>
              </w:rPr>
            </w:pPr>
            <w:r>
              <w:rPr>
                <w:rFonts w:hint="eastAsia"/>
              </w:rPr>
              <w:t>闪推服务器</w:t>
            </w:r>
          </w:p>
        </w:tc>
        <w:tc>
          <w:tcPr>
            <w:tcW w:w="2127" w:type="dxa"/>
          </w:tcPr>
          <w:p w:rsidR="000403FF" w:rsidRDefault="000403FF"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hint="eastAsia"/>
              </w:rPr>
              <w:t>2002</w:t>
            </w:r>
          </w:p>
        </w:tc>
        <w:tc>
          <w:tcPr>
            <w:tcW w:w="1559" w:type="dxa"/>
          </w:tcPr>
          <w:p w:rsidR="000403FF" w:rsidRDefault="000403FF">
            <w:r>
              <w:rPr>
                <w:rFonts w:hint="eastAsia"/>
              </w:rPr>
              <w:t>18 Push</w:t>
            </w:r>
          </w:p>
        </w:tc>
        <w:tc>
          <w:tcPr>
            <w:tcW w:w="1843" w:type="dxa"/>
          </w:tcPr>
          <w:p w:rsidR="000403FF" w:rsidRDefault="000403FF">
            <w:r>
              <w:rPr>
                <w:rFonts w:hint="eastAsia"/>
              </w:rPr>
              <w:t>0018</w:t>
            </w:r>
          </w:p>
        </w:tc>
        <w:tc>
          <w:tcPr>
            <w:tcW w:w="1984" w:type="dxa"/>
          </w:tcPr>
          <w:p w:rsidR="000403FF" w:rsidRDefault="000403FF" w:rsidP="00454457">
            <w:r w:rsidRPr="004F6CE9">
              <w:rPr>
                <w:rFonts w:ascii="Arial" w:hAnsi="Arial" w:cs="Arial" w:hint="eastAsia"/>
                <w:sz w:val="18"/>
                <w:szCs w:val="18"/>
                <w:lang w:val="fr-FR"/>
              </w:rPr>
              <w:t>不涉及</w:t>
            </w:r>
          </w:p>
        </w:tc>
      </w:tr>
      <w:tr w:rsidR="000403FF" w:rsidTr="00523643">
        <w:tc>
          <w:tcPr>
            <w:tcW w:w="2376" w:type="dxa"/>
          </w:tcPr>
          <w:p w:rsidR="000403FF" w:rsidRDefault="000403FF">
            <w:pPr>
              <w:rPr>
                <w:rFonts w:ascii="宋体" w:cs="宋体"/>
                <w:color w:val="000000"/>
                <w:kern w:val="0"/>
                <w:sz w:val="20"/>
                <w:szCs w:val="20"/>
              </w:rPr>
            </w:pPr>
            <w:r>
              <w:rPr>
                <w:rFonts w:hint="eastAsia"/>
                <w:lang w:val="fr-FR"/>
              </w:rPr>
              <w:t>智汇云</w:t>
            </w:r>
            <w:r>
              <w:rPr>
                <w:rFonts w:hint="eastAsia"/>
                <w:lang w:val="fr-FR"/>
              </w:rPr>
              <w:t>CMS</w:t>
            </w:r>
          </w:p>
        </w:tc>
        <w:tc>
          <w:tcPr>
            <w:tcW w:w="2127" w:type="dxa"/>
          </w:tcPr>
          <w:p w:rsidR="000403FF" w:rsidRDefault="000403FF" w:rsidP="0095260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hint="eastAsia"/>
                <w:lang w:val="fr-FR"/>
              </w:rPr>
              <w:t>2004</w:t>
            </w:r>
          </w:p>
        </w:tc>
        <w:tc>
          <w:tcPr>
            <w:tcW w:w="1559" w:type="dxa"/>
          </w:tcPr>
          <w:p w:rsidR="000403FF" w:rsidRDefault="000403FF"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 xml:space="preserve">4 </w:t>
            </w:r>
            <w:r>
              <w:rPr>
                <w:rFonts w:ascii="Arial" w:hAnsi="Arial" w:cs="Arial" w:hint="eastAsia"/>
                <w:sz w:val="18"/>
                <w:szCs w:val="18"/>
                <w:lang w:val="fr-FR"/>
              </w:rPr>
              <w:t>智汇云</w:t>
            </w:r>
          </w:p>
        </w:tc>
        <w:tc>
          <w:tcPr>
            <w:tcW w:w="1843" w:type="dxa"/>
          </w:tcPr>
          <w:p w:rsidR="000403FF" w:rsidRDefault="000403FF"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0004</w:t>
            </w:r>
          </w:p>
        </w:tc>
        <w:tc>
          <w:tcPr>
            <w:tcW w:w="1984" w:type="dxa"/>
          </w:tcPr>
          <w:p w:rsidR="000403FF" w:rsidRDefault="000403FF"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sidRPr="004F6CE9">
              <w:rPr>
                <w:rFonts w:ascii="Arial" w:hAnsi="Arial" w:cs="Arial" w:hint="eastAsia"/>
                <w:sz w:val="18"/>
                <w:szCs w:val="18"/>
                <w:lang w:val="fr-FR"/>
              </w:rPr>
              <w:t>不涉及</w:t>
            </w:r>
          </w:p>
        </w:tc>
      </w:tr>
      <w:tr w:rsidR="000403FF" w:rsidTr="00523643">
        <w:tc>
          <w:tcPr>
            <w:tcW w:w="2376" w:type="dxa"/>
          </w:tcPr>
          <w:p w:rsidR="000403FF" w:rsidRDefault="000403FF">
            <w:pPr>
              <w:rPr>
                <w:rFonts w:ascii="宋体" w:cs="宋体"/>
                <w:color w:val="000000"/>
                <w:kern w:val="0"/>
                <w:sz w:val="20"/>
                <w:szCs w:val="20"/>
              </w:rPr>
            </w:pPr>
            <w:r>
              <w:rPr>
                <w:rFonts w:ascii="宋体" w:cs="宋体"/>
                <w:color w:val="000000"/>
                <w:kern w:val="0"/>
                <w:sz w:val="20"/>
                <w:szCs w:val="20"/>
              </w:rPr>
              <w:t>M</w:t>
            </w:r>
            <w:r>
              <w:rPr>
                <w:rFonts w:ascii="宋体" w:cs="宋体" w:hint="eastAsia"/>
                <w:color w:val="000000"/>
                <w:kern w:val="0"/>
                <w:sz w:val="20"/>
                <w:szCs w:val="20"/>
              </w:rPr>
              <w:t>usic+服务器</w:t>
            </w:r>
          </w:p>
        </w:tc>
        <w:tc>
          <w:tcPr>
            <w:tcW w:w="2127" w:type="dxa"/>
          </w:tcPr>
          <w:p w:rsidR="000403FF" w:rsidRDefault="000403FF"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2024</w:t>
            </w:r>
          </w:p>
        </w:tc>
        <w:tc>
          <w:tcPr>
            <w:tcW w:w="1559" w:type="dxa"/>
          </w:tcPr>
          <w:p w:rsidR="000403FF" w:rsidRDefault="000403FF"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24 Music</w:t>
            </w:r>
            <w:r>
              <w:rPr>
                <w:rFonts w:ascii="Arial" w:hAnsi="Arial" w:cs="Arial" w:hint="eastAsia"/>
                <w:sz w:val="18"/>
                <w:szCs w:val="18"/>
                <w:lang w:val="fr-FR"/>
              </w:rPr>
              <w:t>＋</w:t>
            </w:r>
          </w:p>
        </w:tc>
        <w:tc>
          <w:tcPr>
            <w:tcW w:w="1843" w:type="dxa"/>
          </w:tcPr>
          <w:p w:rsidR="000403FF" w:rsidRDefault="000403FF"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c>
          <w:tcPr>
            <w:tcW w:w="1984" w:type="dxa"/>
          </w:tcPr>
          <w:p w:rsidR="000403FF" w:rsidRDefault="000403FF"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r>
      <w:tr w:rsidR="000403FF" w:rsidTr="00523643">
        <w:tc>
          <w:tcPr>
            <w:tcW w:w="2376" w:type="dxa"/>
          </w:tcPr>
          <w:p w:rsidR="000403FF" w:rsidRDefault="000403FF" w:rsidP="00132EBC">
            <w:pPr>
              <w:rPr>
                <w:rFonts w:ascii="宋体" w:cs="宋体"/>
                <w:color w:val="000000"/>
                <w:kern w:val="0"/>
                <w:sz w:val="20"/>
                <w:szCs w:val="20"/>
              </w:rPr>
            </w:pPr>
            <w:r>
              <w:rPr>
                <w:rFonts w:ascii="宋体" w:cs="宋体" w:hint="eastAsia"/>
                <w:color w:val="000000"/>
                <w:kern w:val="0"/>
                <w:sz w:val="20"/>
                <w:szCs w:val="20"/>
              </w:rPr>
              <w:t>海外电商服务器</w:t>
            </w:r>
          </w:p>
        </w:tc>
        <w:tc>
          <w:tcPr>
            <w:tcW w:w="2127" w:type="dxa"/>
          </w:tcPr>
          <w:p w:rsidR="000403FF" w:rsidRPr="00132EBC" w:rsidRDefault="000403FF"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color w:val="000000"/>
                <w:kern w:val="0"/>
                <w:sz w:val="20"/>
                <w:szCs w:val="20"/>
              </w:rPr>
              <w:t>2026</w:t>
            </w:r>
          </w:p>
        </w:tc>
        <w:tc>
          <w:tcPr>
            <w:tcW w:w="1559" w:type="dxa"/>
          </w:tcPr>
          <w:p w:rsidR="000403FF" w:rsidRDefault="000403FF"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sz w:val="18"/>
                <w:szCs w:val="18"/>
                <w:lang w:val="fr-FR"/>
              </w:rPr>
              <w:t>26 vmall</w:t>
            </w:r>
          </w:p>
        </w:tc>
        <w:tc>
          <w:tcPr>
            <w:tcW w:w="1843" w:type="dxa"/>
          </w:tcPr>
          <w:p w:rsidR="000403FF" w:rsidRDefault="000403FF"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0026</w:t>
            </w:r>
          </w:p>
        </w:tc>
        <w:tc>
          <w:tcPr>
            <w:tcW w:w="1984" w:type="dxa"/>
          </w:tcPr>
          <w:p w:rsidR="000403FF" w:rsidRDefault="000403FF"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r>
      <w:tr w:rsidR="000403FF" w:rsidTr="00523643">
        <w:tc>
          <w:tcPr>
            <w:tcW w:w="2376" w:type="dxa"/>
          </w:tcPr>
          <w:p w:rsidR="000403FF" w:rsidRDefault="000403FF" w:rsidP="008D5E2F">
            <w:pPr>
              <w:rPr>
                <w:rFonts w:ascii="宋体" w:cs="宋体"/>
                <w:color w:val="000000"/>
                <w:kern w:val="0"/>
                <w:sz w:val="20"/>
                <w:szCs w:val="20"/>
              </w:rPr>
            </w:pPr>
            <w:r>
              <w:rPr>
                <w:rFonts w:ascii="宋体" w:cs="宋体" w:hint="eastAsia"/>
                <w:color w:val="000000"/>
                <w:kern w:val="0"/>
                <w:sz w:val="20"/>
                <w:szCs w:val="20"/>
              </w:rPr>
              <w:t>电商直通车服务器</w:t>
            </w:r>
          </w:p>
        </w:tc>
        <w:tc>
          <w:tcPr>
            <w:tcW w:w="2127" w:type="dxa"/>
          </w:tcPr>
          <w:p w:rsidR="000403FF" w:rsidRDefault="000403FF"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lang w:val="fr-FR"/>
              </w:rPr>
              <w:t>2033</w:t>
            </w:r>
          </w:p>
        </w:tc>
        <w:tc>
          <w:tcPr>
            <w:tcW w:w="1559" w:type="dxa"/>
          </w:tcPr>
          <w:p w:rsidR="000403FF" w:rsidRDefault="000403FF"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 xml:space="preserve">33 </w:t>
            </w:r>
            <w:r>
              <w:rPr>
                <w:rFonts w:ascii="Arial" w:hAnsi="Arial" w:cs="Arial" w:hint="eastAsia"/>
                <w:sz w:val="18"/>
                <w:szCs w:val="18"/>
                <w:lang w:val="fr-FR"/>
              </w:rPr>
              <w:t>电商</w:t>
            </w:r>
            <w:r>
              <w:rPr>
                <w:rFonts w:ascii="Arial" w:hAnsi="Arial" w:cs="Arial" w:hint="eastAsia"/>
                <w:sz w:val="18"/>
                <w:szCs w:val="18"/>
                <w:lang w:val="fr-FR"/>
              </w:rPr>
              <w:t>B2XB</w:t>
            </w:r>
          </w:p>
        </w:tc>
        <w:tc>
          <w:tcPr>
            <w:tcW w:w="1843" w:type="dxa"/>
          </w:tcPr>
          <w:p w:rsidR="000403FF" w:rsidRDefault="000403FF"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c>
          <w:tcPr>
            <w:tcW w:w="1984" w:type="dxa"/>
          </w:tcPr>
          <w:p w:rsidR="000403FF" w:rsidRDefault="000403FF"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r>
      <w:tr w:rsidR="000403FF" w:rsidTr="00523643">
        <w:tc>
          <w:tcPr>
            <w:tcW w:w="2376" w:type="dxa"/>
          </w:tcPr>
          <w:p w:rsidR="000403FF" w:rsidDel="00314FB2" w:rsidRDefault="000403FF" w:rsidP="009B0B37">
            <w:pPr>
              <w:rPr>
                <w:rFonts w:ascii="宋体" w:cs="宋体"/>
                <w:color w:val="000000"/>
                <w:kern w:val="0"/>
                <w:sz w:val="20"/>
                <w:szCs w:val="20"/>
              </w:rPr>
            </w:pPr>
            <w:r>
              <w:rPr>
                <w:rFonts w:ascii="宋体" w:cs="宋体" w:hint="eastAsia"/>
                <w:color w:val="000000"/>
                <w:kern w:val="0"/>
                <w:sz w:val="20"/>
                <w:szCs w:val="20"/>
              </w:rPr>
              <w:t>华为商城E5 Portal</w:t>
            </w:r>
          </w:p>
        </w:tc>
        <w:tc>
          <w:tcPr>
            <w:tcW w:w="2127" w:type="dxa"/>
          </w:tcPr>
          <w:p w:rsidR="000403FF" w:rsidDel="00314FB2" w:rsidRDefault="000403FF" w:rsidP="009B0B37">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lang w:val="fr-FR"/>
              </w:rPr>
              <w:t>2</w:t>
            </w:r>
            <w:r w:rsidRPr="00680F89">
              <w:rPr>
                <w:rFonts w:ascii="宋体" w:cs="宋体" w:hint="eastAsia"/>
                <w:color w:val="000000"/>
                <w:kern w:val="0"/>
                <w:sz w:val="20"/>
                <w:szCs w:val="20"/>
                <w:lang w:val="fr-FR"/>
              </w:rPr>
              <w:t>0</w:t>
            </w:r>
            <w:r>
              <w:rPr>
                <w:rFonts w:ascii="宋体" w:cs="宋体" w:hint="eastAsia"/>
                <w:color w:val="000000"/>
                <w:kern w:val="0"/>
                <w:sz w:val="20"/>
                <w:szCs w:val="20"/>
                <w:lang w:val="fr-FR"/>
              </w:rPr>
              <w:t>30</w:t>
            </w:r>
          </w:p>
        </w:tc>
        <w:tc>
          <w:tcPr>
            <w:tcW w:w="1559" w:type="dxa"/>
          </w:tcPr>
          <w:p w:rsidR="000403FF" w:rsidRDefault="000403FF"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26 vmall</w:t>
            </w:r>
          </w:p>
        </w:tc>
        <w:tc>
          <w:tcPr>
            <w:tcW w:w="1843" w:type="dxa"/>
          </w:tcPr>
          <w:p w:rsidR="000403FF" w:rsidDel="00314FB2" w:rsidRDefault="000403FF" w:rsidP="009B0B3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0026</w:t>
            </w:r>
          </w:p>
        </w:tc>
        <w:tc>
          <w:tcPr>
            <w:tcW w:w="1984" w:type="dxa"/>
          </w:tcPr>
          <w:p w:rsidR="000403FF" w:rsidDel="00314FB2" w:rsidRDefault="000403FF"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r>
      <w:tr w:rsidR="00E11C11" w:rsidTr="00523643">
        <w:trPr>
          <w:ins w:id="1121" w:author="x00116998" w:date="2015-01-22T09:51:00Z"/>
        </w:trPr>
        <w:tc>
          <w:tcPr>
            <w:tcW w:w="2376" w:type="dxa"/>
          </w:tcPr>
          <w:p w:rsidR="00E11C11" w:rsidRDefault="00E11C11" w:rsidP="009B0B37">
            <w:pPr>
              <w:rPr>
                <w:ins w:id="1122" w:author="x00116998" w:date="2015-01-22T09:51:00Z"/>
                <w:rFonts w:ascii="宋体" w:cs="宋体"/>
                <w:color w:val="000000"/>
                <w:kern w:val="0"/>
                <w:sz w:val="20"/>
                <w:szCs w:val="20"/>
              </w:rPr>
            </w:pPr>
            <w:ins w:id="1123" w:author="x00116998" w:date="2015-01-22T09:52:00Z">
              <w:r>
                <w:rPr>
                  <w:rFonts w:ascii="宋体" w:cs="宋体" w:hint="eastAsia"/>
                  <w:color w:val="000000"/>
                  <w:kern w:val="0"/>
                  <w:sz w:val="20"/>
                  <w:szCs w:val="20"/>
                </w:rPr>
                <w:t>开发者</w:t>
              </w:r>
            </w:ins>
            <w:ins w:id="1124" w:author="x00116998" w:date="2015-01-22T09:51:00Z">
              <w:r>
                <w:rPr>
                  <w:rFonts w:ascii="宋体" w:cs="宋体" w:hint="eastAsia"/>
                  <w:color w:val="000000"/>
                  <w:kern w:val="0"/>
                  <w:sz w:val="20"/>
                  <w:szCs w:val="20"/>
                </w:rPr>
                <w:t>联盟</w:t>
              </w:r>
            </w:ins>
            <w:ins w:id="1125" w:author="x00116998" w:date="2015-01-22T09:52:00Z">
              <w:r>
                <w:rPr>
                  <w:rFonts w:ascii="宋体" w:cs="宋体" w:hint="eastAsia"/>
                  <w:color w:val="000000"/>
                  <w:kern w:val="0"/>
                  <w:sz w:val="20"/>
                  <w:szCs w:val="20"/>
                </w:rPr>
                <w:t>后台</w:t>
              </w:r>
            </w:ins>
          </w:p>
        </w:tc>
        <w:tc>
          <w:tcPr>
            <w:tcW w:w="2127" w:type="dxa"/>
          </w:tcPr>
          <w:p w:rsidR="00E11C11" w:rsidRDefault="00E11C11" w:rsidP="00E11C11">
            <w:pPr>
              <w:tabs>
                <w:tab w:val="left" w:pos="-720"/>
                <w:tab w:val="left" w:pos="0"/>
                <w:tab w:val="left" w:pos="720"/>
                <w:tab w:val="left" w:pos="1440"/>
                <w:tab w:val="left" w:pos="2970"/>
                <w:tab w:val="left" w:pos="3600"/>
                <w:tab w:val="left" w:pos="4320"/>
              </w:tabs>
              <w:jc w:val="left"/>
              <w:rPr>
                <w:ins w:id="1126" w:author="x00116998" w:date="2015-01-22T09:51:00Z"/>
                <w:rFonts w:ascii="宋体" w:cs="宋体"/>
                <w:color w:val="000000"/>
                <w:kern w:val="0"/>
                <w:sz w:val="20"/>
                <w:szCs w:val="20"/>
                <w:lang w:val="fr-FR"/>
              </w:rPr>
            </w:pPr>
            <w:ins w:id="1127" w:author="x00116998" w:date="2015-01-22T09:52:00Z">
              <w:r>
                <w:rPr>
                  <w:rFonts w:ascii="宋体" w:cs="宋体" w:hint="eastAsia"/>
                  <w:color w:val="000000"/>
                  <w:kern w:val="0"/>
                  <w:sz w:val="20"/>
                  <w:szCs w:val="20"/>
                  <w:lang w:val="fr-FR"/>
                </w:rPr>
                <w:t>2</w:t>
              </w:r>
            </w:ins>
            <w:ins w:id="1128" w:author="x00116998" w:date="2015-01-22T09:51:00Z">
              <w:r w:rsidRPr="00B907C4">
                <w:rPr>
                  <w:rFonts w:ascii="宋体" w:cs="宋体" w:hint="eastAsia"/>
                  <w:color w:val="000000"/>
                  <w:kern w:val="0"/>
                  <w:sz w:val="20"/>
                  <w:szCs w:val="20"/>
                  <w:lang w:val="fr-FR"/>
                </w:rPr>
                <w:t>0</w:t>
              </w:r>
            </w:ins>
            <w:ins w:id="1129" w:author="x00116998" w:date="2015-01-22T09:52:00Z">
              <w:r>
                <w:rPr>
                  <w:rFonts w:ascii="宋体" w:cs="宋体" w:hint="eastAsia"/>
                  <w:color w:val="000000"/>
                  <w:kern w:val="0"/>
                  <w:sz w:val="20"/>
                  <w:szCs w:val="20"/>
                  <w:lang w:val="fr-FR"/>
                </w:rPr>
                <w:t>40</w:t>
              </w:r>
            </w:ins>
          </w:p>
        </w:tc>
        <w:tc>
          <w:tcPr>
            <w:tcW w:w="1559" w:type="dxa"/>
          </w:tcPr>
          <w:p w:rsidR="00E11C11" w:rsidRDefault="00E11C11" w:rsidP="00D9289E">
            <w:pPr>
              <w:tabs>
                <w:tab w:val="left" w:pos="-720"/>
                <w:tab w:val="left" w:pos="0"/>
                <w:tab w:val="left" w:pos="720"/>
                <w:tab w:val="left" w:pos="1440"/>
                <w:tab w:val="left" w:pos="2970"/>
                <w:tab w:val="left" w:pos="3600"/>
                <w:tab w:val="left" w:pos="4320"/>
              </w:tabs>
              <w:jc w:val="left"/>
              <w:rPr>
                <w:ins w:id="1130" w:author="x00116998" w:date="2015-01-22T09:51:00Z"/>
                <w:rFonts w:ascii="Arial" w:hAnsi="Arial" w:cs="Arial"/>
                <w:sz w:val="18"/>
                <w:szCs w:val="18"/>
                <w:lang w:val="fr-FR"/>
              </w:rPr>
            </w:pPr>
            <w:ins w:id="1131" w:author="x00116998" w:date="2015-01-22T09:51:00Z">
              <w:r>
                <w:rPr>
                  <w:rFonts w:ascii="Arial" w:hAnsi="Arial" w:cs="Arial" w:hint="eastAsia"/>
                  <w:sz w:val="18"/>
                  <w:szCs w:val="18"/>
                  <w:lang w:val="fr-FR"/>
                </w:rPr>
                <w:t xml:space="preserve">90 </w:t>
              </w:r>
            </w:ins>
            <w:ins w:id="1132" w:author="x00116998" w:date="2015-01-22T09:55:00Z">
              <w:r w:rsidR="00D9289E">
                <w:rPr>
                  <w:rFonts w:ascii="Arial" w:hAnsi="Arial" w:cs="Arial" w:hint="eastAsia"/>
                  <w:sz w:val="18"/>
                  <w:szCs w:val="18"/>
                  <w:lang w:val="fr-FR"/>
                </w:rPr>
                <w:t>开发者联盟</w:t>
              </w:r>
            </w:ins>
          </w:p>
        </w:tc>
        <w:tc>
          <w:tcPr>
            <w:tcW w:w="1843" w:type="dxa"/>
          </w:tcPr>
          <w:p w:rsidR="00E11C11" w:rsidRDefault="00A541EB" w:rsidP="00A541EB">
            <w:pPr>
              <w:tabs>
                <w:tab w:val="left" w:pos="-720"/>
                <w:tab w:val="left" w:pos="0"/>
                <w:tab w:val="left" w:pos="720"/>
                <w:tab w:val="left" w:pos="1440"/>
                <w:tab w:val="left" w:pos="2970"/>
                <w:tab w:val="left" w:pos="3600"/>
                <w:tab w:val="left" w:pos="4320"/>
              </w:tabs>
              <w:jc w:val="left"/>
              <w:rPr>
                <w:ins w:id="1133" w:author="x00116998" w:date="2015-01-22T09:51:00Z"/>
                <w:rFonts w:ascii="Arial" w:hAnsi="Arial" w:cs="Arial"/>
                <w:sz w:val="18"/>
                <w:szCs w:val="18"/>
                <w:lang w:val="fr-FR"/>
              </w:rPr>
            </w:pPr>
            <w:ins w:id="1134" w:author="x00116998" w:date="2015-01-22T09:53:00Z">
              <w:r>
                <w:rPr>
                  <w:rFonts w:ascii="Arial" w:hAnsi="Arial" w:cs="Arial" w:hint="eastAsia"/>
                  <w:sz w:val="18"/>
                  <w:szCs w:val="18"/>
                  <w:lang w:val="fr-FR"/>
                </w:rPr>
                <w:t>2</w:t>
              </w:r>
            </w:ins>
            <w:ins w:id="1135" w:author="x00116998" w:date="2015-01-22T09:51:00Z">
              <w:r w:rsidR="00E11C11">
                <w:rPr>
                  <w:rFonts w:ascii="Arial" w:hAnsi="Arial" w:cs="Arial" w:hint="eastAsia"/>
                  <w:sz w:val="18"/>
                  <w:szCs w:val="18"/>
                  <w:lang w:val="fr-FR"/>
                </w:rPr>
                <w:t>0</w:t>
              </w:r>
            </w:ins>
            <w:ins w:id="1136" w:author="x00116998" w:date="2015-01-22T09:53:00Z">
              <w:r>
                <w:rPr>
                  <w:rFonts w:ascii="Arial" w:hAnsi="Arial" w:cs="Arial" w:hint="eastAsia"/>
                  <w:sz w:val="18"/>
                  <w:szCs w:val="18"/>
                  <w:lang w:val="fr-FR"/>
                </w:rPr>
                <w:t>4</w:t>
              </w:r>
            </w:ins>
            <w:ins w:id="1137" w:author="x00116998" w:date="2015-01-22T09:51:00Z">
              <w:r w:rsidR="00E11C11">
                <w:rPr>
                  <w:rFonts w:ascii="Arial" w:hAnsi="Arial" w:cs="Arial" w:hint="eastAsia"/>
                  <w:sz w:val="18"/>
                  <w:szCs w:val="18"/>
                  <w:lang w:val="fr-FR"/>
                </w:rPr>
                <w:t>0</w:t>
              </w:r>
            </w:ins>
          </w:p>
        </w:tc>
        <w:tc>
          <w:tcPr>
            <w:tcW w:w="1984" w:type="dxa"/>
          </w:tcPr>
          <w:p w:rsidR="00E11C11" w:rsidRDefault="00E11C11" w:rsidP="00454457">
            <w:pPr>
              <w:tabs>
                <w:tab w:val="left" w:pos="-720"/>
                <w:tab w:val="left" w:pos="0"/>
                <w:tab w:val="left" w:pos="720"/>
                <w:tab w:val="left" w:pos="1440"/>
                <w:tab w:val="left" w:pos="2970"/>
                <w:tab w:val="left" w:pos="3600"/>
                <w:tab w:val="left" w:pos="4320"/>
              </w:tabs>
              <w:jc w:val="left"/>
              <w:rPr>
                <w:ins w:id="1138" w:author="x00116998" w:date="2015-01-22T09:51:00Z"/>
                <w:rFonts w:ascii="Arial" w:hAnsi="Arial" w:cs="Arial"/>
                <w:sz w:val="18"/>
                <w:szCs w:val="18"/>
                <w:lang w:val="fr-FR"/>
              </w:rPr>
            </w:pPr>
            <w:ins w:id="1139" w:author="x00116998" w:date="2015-01-22T09:51:00Z">
              <w:r>
                <w:rPr>
                  <w:rFonts w:ascii="Arial" w:hAnsi="Arial" w:cs="Arial" w:hint="eastAsia"/>
                  <w:sz w:val="18"/>
                  <w:szCs w:val="18"/>
                  <w:lang w:val="fr-FR"/>
                </w:rPr>
                <w:t>不涉及</w:t>
              </w:r>
            </w:ins>
          </w:p>
        </w:tc>
      </w:tr>
    </w:tbl>
    <w:p w:rsidR="000E7406" w:rsidRPr="003D2DDD" w:rsidRDefault="000E7406" w:rsidP="00A24EA7">
      <w:pPr>
        <w:pStyle w:val="10"/>
        <w:rPr>
          <w:lang w:val="fr-FR"/>
        </w:rPr>
      </w:pPr>
      <w:r>
        <w:rPr>
          <w:rFonts w:hint="eastAsia"/>
        </w:rPr>
        <w:t>字段输入约束</w:t>
      </w:r>
      <w:bookmarkEnd w:id="1090"/>
    </w:p>
    <w:p w:rsidR="000E7406" w:rsidRDefault="000E7406" w:rsidP="00407B6C">
      <w:pPr>
        <w:pStyle w:val="31"/>
        <w:rPr>
          <w:lang w:val="fr-FR"/>
        </w:rPr>
      </w:pPr>
      <w:bookmarkStart w:id="1140" w:name="_Toc317101409"/>
      <w:r>
        <w:rPr>
          <w:rFonts w:hint="eastAsia"/>
        </w:rPr>
        <w:t>密码</w:t>
      </w:r>
      <w:bookmarkEnd w:id="1140"/>
    </w:p>
    <w:p w:rsidR="000E7406" w:rsidRPr="003D2DDD" w:rsidRDefault="000E7406" w:rsidP="000E7406">
      <w:pPr>
        <w:ind w:firstLine="180"/>
        <w:rPr>
          <w:rFonts w:ascii="宋体" w:cs="宋体"/>
          <w:color w:val="000000"/>
          <w:kern w:val="0"/>
          <w:sz w:val="18"/>
          <w:szCs w:val="18"/>
          <w:lang w:val="fr-FR"/>
        </w:rPr>
      </w:pPr>
      <w:r>
        <w:rPr>
          <w:rFonts w:ascii="宋体" w:cs="宋体" w:hint="eastAsia"/>
          <w:color w:val="000000"/>
          <w:kern w:val="0"/>
          <w:sz w:val="18"/>
          <w:szCs w:val="18"/>
        </w:rPr>
        <w:t>接口中密码为采用</w:t>
      </w:r>
      <w:r w:rsidRPr="003D2DDD">
        <w:rPr>
          <w:rFonts w:ascii="宋体" w:cs="宋体" w:hint="eastAsia"/>
          <w:color w:val="000000"/>
          <w:kern w:val="0"/>
          <w:sz w:val="18"/>
          <w:szCs w:val="18"/>
          <w:lang w:val="fr-FR"/>
        </w:rPr>
        <w:t>AES128</w:t>
      </w:r>
      <w:r>
        <w:rPr>
          <w:rFonts w:ascii="宋体" w:cs="宋体" w:hint="eastAsia"/>
          <w:color w:val="000000"/>
          <w:kern w:val="0"/>
          <w:sz w:val="18"/>
          <w:szCs w:val="18"/>
        </w:rPr>
        <w:t>加密后的串字符。</w:t>
      </w:r>
    </w:p>
    <w:p w:rsidR="000E7406" w:rsidRPr="003D2DDD" w:rsidRDefault="000E7406" w:rsidP="000E7406">
      <w:pPr>
        <w:ind w:firstLine="180"/>
        <w:rPr>
          <w:rFonts w:ascii="宋体" w:cs="宋体"/>
          <w:color w:val="000000"/>
          <w:kern w:val="0"/>
          <w:sz w:val="18"/>
          <w:szCs w:val="18"/>
          <w:lang w:val="fr-FR"/>
        </w:rPr>
      </w:pPr>
      <w:r>
        <w:rPr>
          <w:rFonts w:ascii="宋体" w:cs="宋体" w:hint="eastAsia"/>
          <w:color w:val="000000"/>
          <w:kern w:val="0"/>
          <w:sz w:val="18"/>
          <w:szCs w:val="18"/>
        </w:rPr>
        <w:t>加密前的密码约束</w:t>
      </w:r>
      <w:r w:rsidRPr="003D2DDD">
        <w:rPr>
          <w:rFonts w:ascii="宋体" w:cs="宋体" w:hint="eastAsia"/>
          <w:color w:val="000000"/>
          <w:kern w:val="0"/>
          <w:sz w:val="18"/>
          <w:szCs w:val="18"/>
          <w:lang w:val="fr-FR"/>
        </w:rPr>
        <w:t>：</w:t>
      </w:r>
    </w:p>
    <w:p w:rsidR="000E7406" w:rsidRPr="000E7406" w:rsidRDefault="000E7406" w:rsidP="000E7406">
      <w:pPr>
        <w:ind w:firstLine="420"/>
        <w:rPr>
          <w:rFonts w:ascii="宋体" w:cs="宋体"/>
          <w:color w:val="0000FF"/>
          <w:kern w:val="0"/>
          <w:sz w:val="18"/>
          <w:szCs w:val="18"/>
        </w:rPr>
      </w:pPr>
      <w:r w:rsidRPr="003D2DDD">
        <w:rPr>
          <w:rFonts w:ascii="宋体" w:cs="宋体"/>
          <w:color w:val="000000"/>
          <w:kern w:val="0"/>
          <w:sz w:val="18"/>
          <w:szCs w:val="18"/>
          <w:lang w:val="fr-FR"/>
        </w:rPr>
        <w:t>6~32</w:t>
      </w:r>
      <w:r>
        <w:rPr>
          <w:rFonts w:ascii="宋体" w:cs="宋体" w:hint="eastAsia"/>
          <w:color w:val="000000"/>
          <w:kern w:val="0"/>
          <w:sz w:val="18"/>
          <w:szCs w:val="18"/>
        </w:rPr>
        <w:t>个字符</w:t>
      </w:r>
      <w:r w:rsidRPr="003D2DDD">
        <w:rPr>
          <w:rFonts w:ascii="宋体" w:cs="宋体" w:hint="eastAsia"/>
          <w:color w:val="000000"/>
          <w:kern w:val="0"/>
          <w:sz w:val="18"/>
          <w:szCs w:val="18"/>
          <w:lang w:val="fr-FR"/>
        </w:rPr>
        <w:t>，</w:t>
      </w:r>
      <w:r w:rsidRPr="000E7406">
        <w:rPr>
          <w:rFonts w:ascii="宋体" w:cs="宋体" w:hint="eastAsia"/>
          <w:color w:val="000000"/>
          <w:kern w:val="0"/>
          <w:sz w:val="18"/>
          <w:szCs w:val="18"/>
        </w:rPr>
        <w:t>包括字母、数字、符号</w:t>
      </w:r>
      <w:r w:rsidRPr="003D2DDD">
        <w:rPr>
          <w:rFonts w:ascii="宋体" w:cs="宋体" w:hint="eastAsia"/>
          <w:color w:val="000000"/>
          <w:kern w:val="0"/>
          <w:sz w:val="18"/>
          <w:szCs w:val="18"/>
          <w:lang w:val="fr-FR"/>
        </w:rPr>
        <w:t>，</w:t>
      </w:r>
      <w:r w:rsidRPr="000E7406">
        <w:rPr>
          <w:rFonts w:ascii="宋体" w:cs="宋体" w:hint="eastAsia"/>
          <w:color w:val="000000"/>
          <w:kern w:val="0"/>
          <w:sz w:val="18"/>
          <w:szCs w:val="18"/>
        </w:rPr>
        <w:t>区分大小写</w:t>
      </w:r>
      <w:r w:rsidRPr="003D2DDD">
        <w:rPr>
          <w:rFonts w:ascii="宋体" w:cs="宋体" w:hint="eastAsia"/>
          <w:color w:val="000000"/>
          <w:kern w:val="0"/>
          <w:sz w:val="18"/>
          <w:szCs w:val="18"/>
          <w:lang w:val="fr-FR"/>
        </w:rPr>
        <w:t>；</w:t>
      </w:r>
      <w:r w:rsidRPr="000E7406">
        <w:rPr>
          <w:rFonts w:ascii="宋体" w:cs="宋体" w:hint="eastAsia"/>
          <w:color w:val="000000"/>
          <w:kern w:val="0"/>
          <w:sz w:val="18"/>
          <w:szCs w:val="18"/>
        </w:rPr>
        <w:t>不允许全角字符</w:t>
      </w:r>
      <w:r w:rsidRPr="000E7406">
        <w:rPr>
          <w:rFonts w:ascii="宋体" w:cs="宋体"/>
          <w:color w:val="000000"/>
          <w:kern w:val="0"/>
          <w:sz w:val="18"/>
          <w:szCs w:val="18"/>
        </w:rPr>
        <w:t>,</w:t>
      </w:r>
      <w:r w:rsidRPr="000E7406">
        <w:rPr>
          <w:rFonts w:ascii="宋体" w:cs="宋体" w:hint="eastAsia"/>
          <w:color w:val="0000FF"/>
          <w:kern w:val="0"/>
          <w:sz w:val="18"/>
          <w:szCs w:val="18"/>
        </w:rPr>
        <w:t>头尾中间都不允许空格。</w:t>
      </w:r>
    </w:p>
    <w:p w:rsidR="000E7406" w:rsidRDefault="000E7406" w:rsidP="00407B6C">
      <w:pPr>
        <w:pStyle w:val="31"/>
      </w:pPr>
      <w:bookmarkStart w:id="1141" w:name="_Toc317101410"/>
      <w:r>
        <w:rPr>
          <w:rFonts w:hint="eastAsia"/>
        </w:rPr>
        <w:t>常用字段输入约束</w:t>
      </w:r>
      <w:bookmarkEnd w:id="1141"/>
    </w:p>
    <w:p w:rsidR="00602255" w:rsidRDefault="00602255" w:rsidP="00602255">
      <w:r>
        <w:rPr>
          <w:rFonts w:hint="eastAsia"/>
        </w:rPr>
        <w:t>说明：接口和数据库都采用</w:t>
      </w:r>
      <w:r>
        <w:rPr>
          <w:rFonts w:hint="eastAsia"/>
        </w:rPr>
        <w:t>UTF8</w:t>
      </w:r>
      <w:r>
        <w:rPr>
          <w:rFonts w:hint="eastAsia"/>
        </w:rPr>
        <w:t>字符级，计算长度时，无论是全角还是半角字符都算</w:t>
      </w:r>
      <w:r>
        <w:rPr>
          <w:rFonts w:hint="eastAsia"/>
        </w:rPr>
        <w:t>1</w:t>
      </w:r>
      <w:r>
        <w:rPr>
          <w:rFonts w:hint="eastAsia"/>
        </w:rPr>
        <w:t>个字符。</w:t>
      </w:r>
    </w:p>
    <w:p w:rsidR="00602255" w:rsidRPr="00602255" w:rsidRDefault="00602255" w:rsidP="00602255"/>
    <w:p w:rsidR="000E7406" w:rsidRDefault="000E7406" w:rsidP="000E7406">
      <w:pPr>
        <w:tabs>
          <w:tab w:val="left" w:pos="-720"/>
          <w:tab w:val="left" w:pos="0"/>
          <w:tab w:val="left" w:pos="120"/>
          <w:tab w:val="left" w:pos="1440"/>
          <w:tab w:val="left" w:pos="2160"/>
          <w:tab w:val="left" w:pos="2880"/>
          <w:tab w:val="left" w:pos="3600"/>
          <w:tab w:val="left" w:pos="4320"/>
        </w:tabs>
        <w:autoSpaceDE w:val="0"/>
        <w:autoSpaceDN w:val="0"/>
        <w:adjustRightInd w:val="0"/>
        <w:jc w:val="left"/>
        <w:rPr>
          <w:rFonts w:ascii="宋体" w:cs="宋体"/>
          <w:color w:val="000000"/>
          <w:kern w:val="0"/>
          <w:sz w:val="24"/>
        </w:rPr>
      </w:pPr>
      <w:r>
        <w:rPr>
          <w:rFonts w:ascii="宋体" w:cs="宋体" w:hint="eastAsia"/>
          <w:color w:val="000000"/>
          <w:kern w:val="0"/>
          <w:sz w:val="24"/>
        </w:rPr>
        <w:t>1)安全问题：</w:t>
      </w:r>
      <w:r>
        <w:rPr>
          <w:rFonts w:ascii="宋体" w:cs="宋体"/>
          <w:color w:val="000000"/>
          <w:kern w:val="0"/>
          <w:sz w:val="24"/>
        </w:rPr>
        <w:t>1~128</w:t>
      </w:r>
      <w:r>
        <w:rPr>
          <w:rFonts w:ascii="宋体" w:cs="宋体" w:hint="eastAsia"/>
          <w:color w:val="000000"/>
          <w:kern w:val="0"/>
          <w:sz w:val="24"/>
        </w:rPr>
        <w:t>，允许全角字符，首尾不允许空格。</w:t>
      </w:r>
    </w:p>
    <w:p w:rsidR="000E7406" w:rsidRDefault="000E7406" w:rsidP="000E7406">
      <w:pPr>
        <w:tabs>
          <w:tab w:val="left" w:pos="-720"/>
          <w:tab w:val="left" w:pos="0"/>
          <w:tab w:val="left" w:pos="1440"/>
          <w:tab w:val="left" w:pos="2160"/>
          <w:tab w:val="left" w:pos="2880"/>
          <w:tab w:val="left" w:pos="3600"/>
          <w:tab w:val="left" w:pos="4320"/>
        </w:tabs>
        <w:autoSpaceDE w:val="0"/>
        <w:autoSpaceDN w:val="0"/>
        <w:adjustRightInd w:val="0"/>
        <w:jc w:val="left"/>
        <w:rPr>
          <w:rFonts w:ascii="宋体" w:cs="宋体"/>
          <w:color w:val="000000"/>
          <w:kern w:val="0"/>
          <w:sz w:val="24"/>
        </w:rPr>
      </w:pPr>
      <w:r>
        <w:rPr>
          <w:rFonts w:ascii="宋体" w:cs="宋体" w:hint="eastAsia"/>
          <w:color w:val="000000"/>
          <w:kern w:val="0"/>
          <w:sz w:val="24"/>
        </w:rPr>
        <w:t>2)安全问题答案：</w:t>
      </w:r>
      <w:r>
        <w:rPr>
          <w:rFonts w:ascii="宋体" w:cs="宋体"/>
          <w:color w:val="000000"/>
          <w:kern w:val="0"/>
          <w:sz w:val="24"/>
        </w:rPr>
        <w:t>1~</w:t>
      </w:r>
      <w:r w:rsidR="007D3115">
        <w:rPr>
          <w:rFonts w:ascii="宋体" w:cs="宋体" w:hint="eastAsia"/>
          <w:color w:val="000000"/>
          <w:kern w:val="0"/>
          <w:sz w:val="24"/>
        </w:rPr>
        <w:t>40</w:t>
      </w:r>
      <w:r>
        <w:rPr>
          <w:rFonts w:ascii="宋体" w:cs="宋体" w:hint="eastAsia"/>
          <w:color w:val="000000"/>
          <w:kern w:val="0"/>
          <w:sz w:val="24"/>
        </w:rPr>
        <w:t>个字符，允许全角字符，首尾不允许空格。</w:t>
      </w:r>
    </w:p>
    <w:p w:rsidR="000E7406" w:rsidRPr="000E7406" w:rsidRDefault="000E7406" w:rsidP="000E7406">
      <w:pPr>
        <w:tabs>
          <w:tab w:val="left" w:pos="-720"/>
          <w:tab w:val="left" w:pos="0"/>
          <w:tab w:val="left" w:pos="1440"/>
          <w:tab w:val="left" w:pos="2160"/>
          <w:tab w:val="left" w:pos="2880"/>
          <w:tab w:val="left" w:pos="3600"/>
          <w:tab w:val="left" w:pos="4320"/>
        </w:tabs>
        <w:autoSpaceDE w:val="0"/>
        <w:autoSpaceDN w:val="0"/>
        <w:adjustRightInd w:val="0"/>
        <w:jc w:val="left"/>
        <w:rPr>
          <w:rFonts w:ascii="宋体" w:cs="宋体"/>
          <w:color w:val="000000"/>
          <w:kern w:val="0"/>
          <w:sz w:val="24"/>
        </w:rPr>
      </w:pPr>
      <w:r>
        <w:rPr>
          <w:rFonts w:ascii="宋体" w:cs="宋体" w:hint="eastAsia"/>
          <w:color w:val="000000"/>
          <w:kern w:val="0"/>
          <w:sz w:val="24"/>
        </w:rPr>
        <w:lastRenderedPageBreak/>
        <w:t>3)邮箱的长度限制：</w:t>
      </w:r>
      <w:r>
        <w:rPr>
          <w:rFonts w:ascii="宋体" w:cs="宋体"/>
          <w:color w:val="000000"/>
          <w:kern w:val="0"/>
          <w:sz w:val="24"/>
        </w:rPr>
        <w:t>3~</w:t>
      </w:r>
      <w:r w:rsidR="00380FE6">
        <w:rPr>
          <w:rFonts w:ascii="宋体" w:cs="宋体" w:hint="eastAsia"/>
          <w:color w:val="000000"/>
          <w:kern w:val="0"/>
          <w:sz w:val="24"/>
        </w:rPr>
        <w:t>100</w:t>
      </w:r>
      <w:r>
        <w:rPr>
          <w:rFonts w:ascii="宋体" w:cs="宋体" w:hint="eastAsia"/>
          <w:color w:val="000000"/>
          <w:kern w:val="0"/>
          <w:sz w:val="24"/>
        </w:rPr>
        <w:t>；</w:t>
      </w:r>
      <w:r>
        <w:rPr>
          <w:rFonts w:ascii="Courier New" w:hAnsi="Courier New" w:cs="Courier New"/>
          <w:color w:val="4200FF"/>
          <w:kern w:val="0"/>
          <w:sz w:val="20"/>
          <w:szCs w:val="20"/>
        </w:rPr>
        <w:t>存储时去掉首尾空格</w:t>
      </w:r>
      <w:r>
        <w:rPr>
          <w:rFonts w:ascii="Courier New" w:hAnsi="Courier New" w:cs="Courier New" w:hint="eastAsia"/>
          <w:color w:val="4200FF"/>
          <w:kern w:val="0"/>
          <w:sz w:val="20"/>
          <w:szCs w:val="20"/>
        </w:rPr>
        <w:t>。</w:t>
      </w:r>
      <w:r w:rsidR="00D13752">
        <w:rPr>
          <w:rFonts w:ascii="宋体" w:cs="宋体" w:hint="eastAsia"/>
          <w:color w:val="000000"/>
          <w:kern w:val="0"/>
          <w:sz w:val="23"/>
          <w:szCs w:val="23"/>
          <w:lang w:val="zh-CN"/>
        </w:rPr>
        <w:t>不区分大小写</w:t>
      </w:r>
    </w:p>
    <w:p w:rsidR="000E7406" w:rsidRDefault="000E7406" w:rsidP="000E7406">
      <w:pPr>
        <w:tabs>
          <w:tab w:val="left" w:pos="-720"/>
          <w:tab w:val="left" w:pos="0"/>
          <w:tab w:val="left" w:pos="360"/>
          <w:tab w:val="left" w:pos="1440"/>
          <w:tab w:val="left" w:pos="2160"/>
          <w:tab w:val="left" w:pos="2880"/>
          <w:tab w:val="left" w:pos="3600"/>
          <w:tab w:val="left" w:pos="4320"/>
        </w:tabs>
        <w:autoSpaceDE w:val="0"/>
        <w:autoSpaceDN w:val="0"/>
        <w:adjustRightInd w:val="0"/>
        <w:ind w:left="360"/>
        <w:jc w:val="left"/>
        <w:rPr>
          <w:rFonts w:ascii="Courier New" w:hAnsi="Courier New" w:cs="Courier New"/>
          <w:color w:val="4200FF"/>
          <w:kern w:val="0"/>
          <w:sz w:val="20"/>
          <w:szCs w:val="20"/>
        </w:rPr>
      </w:pPr>
      <w:r>
        <w:rPr>
          <w:rFonts w:ascii="Courier New" w:hAnsi="Courier New" w:cs="Courier New" w:hint="eastAsia"/>
          <w:color w:val="4200FF"/>
          <w:kern w:val="0"/>
          <w:sz w:val="20"/>
          <w:szCs w:val="20"/>
        </w:rPr>
        <w:t>输入正则表达式校验规则：</w:t>
      </w:r>
      <w:r>
        <w:rPr>
          <w:rFonts w:ascii="Courier New" w:hAnsi="Courier New" w:cs="Courier New"/>
          <w:color w:val="4200FF"/>
          <w:kern w:val="0"/>
          <w:sz w:val="20"/>
          <w:szCs w:val="20"/>
        </w:rPr>
        <w:t xml:space="preserve">^\\s*([A-Za-z0-9_-]+(\\.\\w+)*@(\\w+\\.)+\\w+)\\s*$   </w:t>
      </w:r>
    </w:p>
    <w:p w:rsidR="00315957" w:rsidRDefault="00315957" w:rsidP="00315957">
      <w:pPr>
        <w:tabs>
          <w:tab w:val="left" w:pos="-720"/>
          <w:tab w:val="left" w:pos="0"/>
          <w:tab w:val="left" w:pos="360"/>
          <w:tab w:val="left" w:pos="1440"/>
          <w:tab w:val="left" w:pos="2160"/>
          <w:tab w:val="left" w:pos="2880"/>
          <w:tab w:val="left" w:pos="3600"/>
          <w:tab w:val="left" w:pos="4320"/>
        </w:tabs>
        <w:autoSpaceDE w:val="0"/>
        <w:autoSpaceDN w:val="0"/>
        <w:adjustRightInd w:val="0"/>
        <w:jc w:val="left"/>
        <w:rPr>
          <w:rFonts w:ascii="Courier New" w:hAnsi="Courier New" w:cs="Courier New"/>
          <w:color w:val="4200FF"/>
          <w:kern w:val="0"/>
          <w:sz w:val="20"/>
          <w:szCs w:val="20"/>
        </w:rPr>
      </w:pPr>
      <w:r>
        <w:rPr>
          <w:rFonts w:ascii="Courier New" w:hAnsi="Courier New" w:cs="Courier New" w:hint="eastAsia"/>
          <w:color w:val="4200FF"/>
          <w:kern w:val="0"/>
          <w:sz w:val="20"/>
          <w:szCs w:val="20"/>
        </w:rPr>
        <w:tab/>
      </w:r>
      <w:r>
        <w:rPr>
          <w:rFonts w:ascii="Courier New" w:hAnsi="Courier New" w:cs="Courier New" w:hint="eastAsia"/>
          <w:color w:val="4200FF"/>
          <w:kern w:val="0"/>
          <w:sz w:val="20"/>
          <w:szCs w:val="20"/>
        </w:rPr>
        <w:t>注：带</w:t>
      </w:r>
      <w:r>
        <w:rPr>
          <w:rFonts w:ascii="Courier New" w:hAnsi="Courier New" w:cs="Courier New" w:hint="eastAsia"/>
          <w:color w:val="4200FF"/>
          <w:kern w:val="0"/>
          <w:sz w:val="20"/>
          <w:szCs w:val="20"/>
        </w:rPr>
        <w:t>@</w:t>
      </w:r>
      <w:r>
        <w:rPr>
          <w:rFonts w:ascii="Courier New" w:hAnsi="Courier New" w:cs="Courier New" w:hint="eastAsia"/>
          <w:color w:val="4200FF"/>
          <w:kern w:val="0"/>
          <w:sz w:val="20"/>
          <w:szCs w:val="20"/>
        </w:rPr>
        <w:t>不符合上述正则表达式的字符串，为不符合格式的邮箱，不能用于发送邮件和注册。但可用于登录等其他接口，并以查询数据库做判断标准。</w:t>
      </w:r>
    </w:p>
    <w:p w:rsidR="000E7406" w:rsidRDefault="000E7406" w:rsidP="000E7406">
      <w:pPr>
        <w:autoSpaceDE w:val="0"/>
        <w:autoSpaceDN w:val="0"/>
        <w:adjustRightInd w:val="0"/>
        <w:jc w:val="left"/>
        <w:rPr>
          <w:rFonts w:ascii="宋体" w:cs="宋体"/>
          <w:color w:val="000000"/>
          <w:kern w:val="0"/>
          <w:sz w:val="24"/>
        </w:rPr>
      </w:pPr>
      <w:r>
        <w:rPr>
          <w:rFonts w:ascii="宋体" w:cs="宋体" w:hint="eastAsia"/>
          <w:color w:val="000000"/>
          <w:kern w:val="0"/>
          <w:sz w:val="24"/>
        </w:rPr>
        <w:t>4)昵称：</w:t>
      </w:r>
      <w:r>
        <w:rPr>
          <w:rFonts w:ascii="宋体" w:cs="宋体"/>
          <w:color w:val="000000"/>
          <w:kern w:val="0"/>
          <w:sz w:val="24"/>
        </w:rPr>
        <w:t>1~20</w:t>
      </w:r>
      <w:r>
        <w:rPr>
          <w:rFonts w:ascii="宋体" w:cs="宋体" w:hint="eastAsia"/>
          <w:color w:val="000000"/>
          <w:kern w:val="0"/>
          <w:sz w:val="24"/>
        </w:rPr>
        <w:t>个字符，</w:t>
      </w:r>
      <w:r w:rsidR="00602255">
        <w:rPr>
          <w:rFonts w:ascii="宋体" w:cs="宋体" w:hint="eastAsia"/>
          <w:color w:val="000000"/>
          <w:kern w:val="0"/>
          <w:sz w:val="24"/>
        </w:rPr>
        <w:t>允许</w:t>
      </w:r>
      <w:r>
        <w:rPr>
          <w:rFonts w:ascii="宋体" w:cs="宋体" w:hint="eastAsia"/>
          <w:color w:val="000000"/>
          <w:kern w:val="0"/>
          <w:sz w:val="24"/>
        </w:rPr>
        <w:t>全角字符，首尾不允许空格。</w:t>
      </w:r>
    </w:p>
    <w:p w:rsidR="000E7406" w:rsidRDefault="00602255" w:rsidP="000E7406">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宋体" w:cs="宋体"/>
          <w:color w:val="000000"/>
          <w:kern w:val="0"/>
          <w:sz w:val="24"/>
        </w:rPr>
      </w:pPr>
      <w:r>
        <w:rPr>
          <w:rFonts w:ascii="宋体" w:cs="宋体" w:hint="eastAsia"/>
          <w:color w:val="000000"/>
          <w:kern w:val="0"/>
          <w:sz w:val="24"/>
        </w:rPr>
        <w:t>5)</w:t>
      </w:r>
      <w:r w:rsidR="000E7406">
        <w:rPr>
          <w:rFonts w:ascii="宋体" w:cs="宋体" w:hint="eastAsia"/>
          <w:color w:val="000000"/>
          <w:kern w:val="0"/>
          <w:sz w:val="24"/>
        </w:rPr>
        <w:t>设备别名：</w:t>
      </w:r>
      <w:r w:rsidR="000E7406">
        <w:rPr>
          <w:rFonts w:ascii="宋体" w:cs="宋体"/>
          <w:color w:val="000000"/>
          <w:kern w:val="0"/>
          <w:sz w:val="24"/>
        </w:rPr>
        <w:t>1~40</w:t>
      </w:r>
      <w:r w:rsidR="000E7406">
        <w:rPr>
          <w:rFonts w:ascii="宋体" w:cs="宋体" w:hint="eastAsia"/>
          <w:color w:val="000000"/>
          <w:kern w:val="0"/>
          <w:sz w:val="24"/>
        </w:rPr>
        <w:t>个字符，</w:t>
      </w:r>
      <w:r>
        <w:rPr>
          <w:rFonts w:ascii="宋体" w:cs="宋体" w:hint="eastAsia"/>
          <w:color w:val="000000"/>
          <w:kern w:val="0"/>
          <w:sz w:val="24"/>
        </w:rPr>
        <w:t>允许</w:t>
      </w:r>
      <w:r w:rsidR="000E7406">
        <w:rPr>
          <w:rFonts w:ascii="宋体" w:cs="宋体" w:hint="eastAsia"/>
          <w:color w:val="000000"/>
          <w:kern w:val="0"/>
          <w:sz w:val="24"/>
        </w:rPr>
        <w:t>全角字符，首尾不允许空格。</w:t>
      </w:r>
    </w:p>
    <w:p w:rsidR="000E7406" w:rsidRDefault="00602255" w:rsidP="000E7406">
      <w:pPr>
        <w:tabs>
          <w:tab w:val="left" w:pos="-720"/>
          <w:tab w:val="left" w:pos="0"/>
          <w:tab w:val="left" w:pos="720"/>
          <w:tab w:val="left" w:pos="1440"/>
          <w:tab w:val="left" w:pos="2160"/>
          <w:tab w:val="left" w:pos="2880"/>
          <w:tab w:val="left" w:pos="3600"/>
          <w:tab w:val="left" w:pos="4320"/>
        </w:tabs>
        <w:autoSpaceDE w:val="0"/>
        <w:autoSpaceDN w:val="0"/>
        <w:adjustRightInd w:val="0"/>
        <w:jc w:val="left"/>
        <w:rPr>
          <w:rFonts w:ascii="宋体" w:cs="宋体"/>
          <w:color w:val="000000"/>
          <w:kern w:val="0"/>
          <w:sz w:val="24"/>
        </w:rPr>
      </w:pPr>
      <w:r>
        <w:rPr>
          <w:rFonts w:ascii="宋体" w:cs="宋体" w:hint="eastAsia"/>
          <w:color w:val="000000"/>
          <w:kern w:val="0"/>
          <w:sz w:val="24"/>
        </w:rPr>
        <w:t>6)</w:t>
      </w:r>
      <w:r w:rsidR="00442D72">
        <w:rPr>
          <w:rFonts w:ascii="宋体" w:cs="宋体" w:hint="eastAsia"/>
          <w:color w:val="000000"/>
          <w:kern w:val="0"/>
          <w:sz w:val="24"/>
        </w:rPr>
        <w:t>安全</w:t>
      </w:r>
      <w:r w:rsidR="000E7406">
        <w:rPr>
          <w:rFonts w:ascii="宋体" w:cs="宋体" w:hint="eastAsia"/>
          <w:color w:val="000000"/>
          <w:kern w:val="0"/>
          <w:sz w:val="24"/>
        </w:rPr>
        <w:t>手机号码：</w:t>
      </w:r>
      <w:r w:rsidR="000E7406">
        <w:rPr>
          <w:rFonts w:ascii="宋体" w:cs="宋体"/>
          <w:color w:val="000000"/>
          <w:kern w:val="0"/>
          <w:sz w:val="24"/>
        </w:rPr>
        <w:t>1~40</w:t>
      </w:r>
      <w:r w:rsidR="000E7406">
        <w:rPr>
          <w:rFonts w:ascii="宋体" w:cs="宋体" w:hint="eastAsia"/>
          <w:color w:val="000000"/>
          <w:kern w:val="0"/>
          <w:sz w:val="24"/>
        </w:rPr>
        <w:t>字符，可输入字符参考华为</w:t>
      </w:r>
      <w:r w:rsidR="000E7406">
        <w:rPr>
          <w:rFonts w:ascii="宋体" w:cs="宋体"/>
          <w:color w:val="000000"/>
          <w:kern w:val="0"/>
          <w:sz w:val="24"/>
        </w:rPr>
        <w:t>contacts</w:t>
      </w:r>
      <w:r w:rsidR="000E7406">
        <w:rPr>
          <w:rFonts w:ascii="宋体" w:cs="宋体" w:hint="eastAsia"/>
          <w:color w:val="000000"/>
          <w:kern w:val="0"/>
          <w:sz w:val="24"/>
        </w:rPr>
        <w:t>里电话号码可输入字符为</w:t>
      </w:r>
      <w:r w:rsidR="000E7406">
        <w:rPr>
          <w:rFonts w:ascii="宋体" w:cs="宋体"/>
          <w:color w:val="000000"/>
          <w:kern w:val="0"/>
          <w:sz w:val="24"/>
        </w:rPr>
        <w:t xml:space="preserve"> </w:t>
      </w:r>
      <w:r w:rsidR="000E7406">
        <w:rPr>
          <w:rFonts w:ascii="宋体" w:cs="宋体" w:hint="eastAsia"/>
          <w:color w:val="0000FF"/>
          <w:kern w:val="0"/>
          <w:sz w:val="24"/>
        </w:rPr>
        <w:t>数字</w:t>
      </w:r>
      <w:r w:rsidR="000E7406">
        <w:rPr>
          <w:rFonts w:ascii="宋体" w:cs="宋体"/>
          <w:color w:val="0000FF"/>
          <w:kern w:val="0"/>
          <w:sz w:val="20"/>
          <w:szCs w:val="20"/>
        </w:rPr>
        <w:t xml:space="preserve"> , / - + *</w:t>
      </w:r>
      <w:r w:rsidR="000E7406">
        <w:rPr>
          <w:rFonts w:ascii="宋体" w:cs="宋体" w:hint="eastAsia"/>
          <w:color w:val="0000FF"/>
          <w:kern w:val="0"/>
          <w:sz w:val="20"/>
          <w:szCs w:val="20"/>
        </w:rPr>
        <w:t>（</w:t>
      </w:r>
      <w:r w:rsidR="000E7406">
        <w:rPr>
          <w:rFonts w:ascii="宋体" w:cs="宋体"/>
          <w:color w:val="0000FF"/>
          <w:kern w:val="0"/>
          <w:sz w:val="20"/>
          <w:szCs w:val="20"/>
        </w:rPr>
        <w:t xml:space="preserve"> </w:t>
      </w:r>
      <w:r w:rsidR="000E7406">
        <w:rPr>
          <w:rFonts w:ascii="宋体" w:cs="宋体" w:hint="eastAsia"/>
          <w:color w:val="0000FF"/>
          <w:kern w:val="0"/>
          <w:sz w:val="20"/>
          <w:szCs w:val="20"/>
        </w:rPr>
        <w:t>）</w:t>
      </w:r>
      <w:r w:rsidR="000E7406">
        <w:rPr>
          <w:rFonts w:ascii="宋体" w:cs="宋体"/>
          <w:color w:val="0000FF"/>
          <w:kern w:val="0"/>
          <w:sz w:val="24"/>
        </w:rPr>
        <w:t>.# N</w:t>
      </w:r>
      <w:r w:rsidR="000E7406">
        <w:rPr>
          <w:rFonts w:ascii="宋体" w:cs="宋体" w:hint="eastAsia"/>
          <w:color w:val="0000FF"/>
          <w:kern w:val="0"/>
          <w:sz w:val="24"/>
        </w:rPr>
        <w:t>和空格</w:t>
      </w:r>
      <w:r w:rsidR="000E7406">
        <w:rPr>
          <w:rFonts w:ascii="宋体" w:cs="宋体" w:hint="eastAsia"/>
          <w:color w:val="000000"/>
          <w:kern w:val="0"/>
          <w:sz w:val="24"/>
        </w:rPr>
        <w:t>；</w:t>
      </w:r>
      <w:r w:rsidR="00D8544E">
        <w:rPr>
          <w:rFonts w:ascii="宋体" w:cs="宋体" w:hint="eastAsia"/>
          <w:color w:val="000000"/>
          <w:kern w:val="0"/>
          <w:sz w:val="24"/>
        </w:rPr>
        <w:t>为保持兼容性，对不满足手机账号格式的安全手机不允许发送短信。(+开头的可当00开头)</w:t>
      </w:r>
    </w:p>
    <w:p w:rsidR="000E7406" w:rsidRDefault="00602255" w:rsidP="00602255">
      <w:r>
        <w:rPr>
          <w:rFonts w:hint="eastAsia"/>
        </w:rPr>
        <w:t>7</w:t>
      </w:r>
      <w:r>
        <w:rPr>
          <w:rFonts w:hint="eastAsia"/>
        </w:rPr>
        <w:t>）手机账号：</w:t>
      </w:r>
    </w:p>
    <w:p w:rsidR="00D239B0" w:rsidRDefault="00D239B0" w:rsidP="00D239B0">
      <w:pPr>
        <w:autoSpaceDE w:val="0"/>
        <w:autoSpaceDN w:val="0"/>
        <w:adjustRightInd w:val="0"/>
        <w:jc w:val="left"/>
        <w:rPr>
          <w:rFonts w:ascii="宋体" w:cs="宋体"/>
          <w:color w:val="000000"/>
          <w:kern w:val="0"/>
          <w:sz w:val="20"/>
          <w:szCs w:val="20"/>
        </w:rPr>
      </w:pPr>
      <w:r>
        <w:rPr>
          <w:rFonts w:ascii="宋体" w:cs="宋体"/>
          <w:color w:val="000000"/>
          <w:kern w:val="0"/>
          <w:sz w:val="20"/>
          <w:szCs w:val="20"/>
        </w:rPr>
        <w:t xml:space="preserve">    a) </w:t>
      </w:r>
      <w:r>
        <w:rPr>
          <w:rFonts w:ascii="宋体" w:cs="宋体" w:hint="eastAsia"/>
          <w:color w:val="000000"/>
          <w:kern w:val="0"/>
          <w:sz w:val="22"/>
          <w:szCs w:val="22"/>
        </w:rPr>
        <w:t>以</w:t>
      </w:r>
      <w:r>
        <w:rPr>
          <w:rFonts w:ascii="宋体" w:cs="宋体"/>
          <w:color w:val="000000"/>
          <w:kern w:val="0"/>
          <w:sz w:val="22"/>
          <w:szCs w:val="22"/>
        </w:rPr>
        <w:t>1</w:t>
      </w:r>
      <w:r>
        <w:rPr>
          <w:rFonts w:ascii="宋体" w:cs="宋体" w:hint="eastAsia"/>
          <w:color w:val="000000"/>
          <w:kern w:val="0"/>
          <w:sz w:val="22"/>
          <w:szCs w:val="22"/>
        </w:rPr>
        <w:t>开头的</w:t>
      </w:r>
      <w:r>
        <w:rPr>
          <w:rFonts w:ascii="宋体" w:cs="宋体"/>
          <w:color w:val="000000"/>
          <w:kern w:val="0"/>
          <w:sz w:val="22"/>
          <w:szCs w:val="22"/>
        </w:rPr>
        <w:t>11</w:t>
      </w:r>
      <w:r>
        <w:rPr>
          <w:rFonts w:ascii="宋体" w:cs="宋体" w:hint="eastAsia"/>
          <w:color w:val="000000"/>
          <w:kern w:val="0"/>
          <w:sz w:val="22"/>
          <w:szCs w:val="22"/>
        </w:rPr>
        <w:t>位数字</w:t>
      </w:r>
      <w:r>
        <w:rPr>
          <w:rFonts w:ascii="宋体" w:cs="宋体" w:hint="eastAsia"/>
          <w:color w:val="000000"/>
          <w:kern w:val="0"/>
          <w:sz w:val="20"/>
          <w:szCs w:val="20"/>
        </w:rPr>
        <w:t>；默认为中国手机号码，服务端自动加</w:t>
      </w:r>
      <w:r>
        <w:rPr>
          <w:rFonts w:ascii="宋体" w:cs="宋体"/>
          <w:color w:val="000000"/>
          <w:kern w:val="0"/>
          <w:sz w:val="20"/>
          <w:szCs w:val="20"/>
        </w:rPr>
        <w:t>0086</w:t>
      </w:r>
      <w:r>
        <w:rPr>
          <w:rFonts w:ascii="宋体" w:cs="宋体" w:hint="eastAsia"/>
          <w:color w:val="000000"/>
          <w:kern w:val="0"/>
          <w:sz w:val="20"/>
          <w:szCs w:val="20"/>
        </w:rPr>
        <w:t>。</w:t>
      </w:r>
    </w:p>
    <w:p w:rsidR="00D239B0" w:rsidRDefault="00D239B0" w:rsidP="00D239B0">
      <w:pPr>
        <w:autoSpaceDE w:val="0"/>
        <w:autoSpaceDN w:val="0"/>
        <w:adjustRightInd w:val="0"/>
        <w:jc w:val="left"/>
        <w:rPr>
          <w:rFonts w:ascii="宋体" w:cs="宋体"/>
          <w:color w:val="000000"/>
          <w:kern w:val="0"/>
          <w:sz w:val="20"/>
          <w:szCs w:val="20"/>
        </w:rPr>
      </w:pPr>
      <w:r>
        <w:rPr>
          <w:rFonts w:ascii="宋体" w:cs="宋体"/>
          <w:color w:val="000000"/>
          <w:kern w:val="0"/>
          <w:sz w:val="20"/>
          <w:szCs w:val="20"/>
        </w:rPr>
        <w:t xml:space="preserve">    b</w:t>
      </w:r>
      <w:r>
        <w:rPr>
          <w:rFonts w:ascii="宋体" w:cs="宋体" w:hint="eastAsia"/>
          <w:color w:val="000000"/>
          <w:kern w:val="0"/>
          <w:sz w:val="20"/>
          <w:szCs w:val="20"/>
        </w:rPr>
        <w:t>）</w:t>
      </w:r>
      <w:r>
        <w:rPr>
          <w:rFonts w:ascii="宋体" w:cs="宋体"/>
          <w:color w:val="000000"/>
          <w:kern w:val="0"/>
          <w:sz w:val="20"/>
          <w:szCs w:val="20"/>
        </w:rPr>
        <w:t>0086</w:t>
      </w:r>
      <w:r>
        <w:rPr>
          <w:rFonts w:ascii="宋体" w:cs="宋体" w:hint="eastAsia"/>
          <w:color w:val="000000"/>
          <w:kern w:val="0"/>
          <w:sz w:val="20"/>
          <w:szCs w:val="20"/>
        </w:rPr>
        <w:t>或</w:t>
      </w:r>
      <w:r>
        <w:rPr>
          <w:rFonts w:ascii="宋体" w:cs="宋体"/>
          <w:color w:val="000000"/>
          <w:kern w:val="0"/>
          <w:sz w:val="20"/>
          <w:szCs w:val="20"/>
        </w:rPr>
        <w:t>+86</w:t>
      </w:r>
      <w:r>
        <w:rPr>
          <w:rFonts w:ascii="宋体" w:cs="宋体" w:hint="eastAsia"/>
          <w:color w:val="000000"/>
          <w:kern w:val="0"/>
          <w:sz w:val="20"/>
          <w:szCs w:val="20"/>
        </w:rPr>
        <w:t>，再加</w:t>
      </w:r>
      <w:r>
        <w:rPr>
          <w:rFonts w:ascii="宋体" w:cs="宋体"/>
          <w:color w:val="000000"/>
          <w:kern w:val="0"/>
          <w:sz w:val="22"/>
          <w:szCs w:val="22"/>
        </w:rPr>
        <w:t>1</w:t>
      </w:r>
      <w:r>
        <w:rPr>
          <w:rFonts w:ascii="宋体" w:cs="宋体" w:hint="eastAsia"/>
          <w:color w:val="000000"/>
          <w:kern w:val="0"/>
          <w:sz w:val="22"/>
          <w:szCs w:val="22"/>
        </w:rPr>
        <w:t>开头的</w:t>
      </w:r>
      <w:r>
        <w:rPr>
          <w:rFonts w:ascii="宋体" w:cs="宋体"/>
          <w:color w:val="000000"/>
          <w:kern w:val="0"/>
          <w:sz w:val="22"/>
          <w:szCs w:val="22"/>
        </w:rPr>
        <w:t>11</w:t>
      </w:r>
      <w:r>
        <w:rPr>
          <w:rFonts w:ascii="宋体" w:cs="宋体" w:hint="eastAsia"/>
          <w:color w:val="000000"/>
          <w:kern w:val="0"/>
          <w:sz w:val="22"/>
          <w:szCs w:val="22"/>
        </w:rPr>
        <w:t>位数字</w:t>
      </w:r>
      <w:r w:rsidR="009923EF">
        <w:rPr>
          <w:rFonts w:ascii="宋体" w:cs="宋体" w:hint="eastAsia"/>
          <w:color w:val="000000"/>
          <w:kern w:val="0"/>
          <w:sz w:val="22"/>
          <w:szCs w:val="22"/>
        </w:rPr>
        <w:t>，为</w:t>
      </w:r>
      <w:r>
        <w:rPr>
          <w:rFonts w:ascii="宋体" w:cs="宋体" w:hint="eastAsia"/>
          <w:color w:val="000000"/>
          <w:kern w:val="0"/>
          <w:sz w:val="20"/>
          <w:szCs w:val="20"/>
        </w:rPr>
        <w:t>中国手机号码，服务器端</w:t>
      </w:r>
      <w:r w:rsidR="009923EF">
        <w:rPr>
          <w:rFonts w:ascii="宋体" w:cs="宋体" w:hint="eastAsia"/>
          <w:color w:val="000000"/>
          <w:kern w:val="0"/>
          <w:sz w:val="20"/>
          <w:szCs w:val="20"/>
        </w:rPr>
        <w:t>将+</w:t>
      </w:r>
      <w:r>
        <w:rPr>
          <w:rFonts w:ascii="宋体" w:cs="宋体" w:hint="eastAsia"/>
          <w:color w:val="000000"/>
          <w:kern w:val="0"/>
          <w:sz w:val="20"/>
          <w:szCs w:val="20"/>
        </w:rPr>
        <w:t>转为</w:t>
      </w:r>
      <w:r>
        <w:rPr>
          <w:rFonts w:ascii="宋体" w:cs="宋体"/>
          <w:color w:val="000000"/>
          <w:kern w:val="0"/>
          <w:sz w:val="20"/>
          <w:szCs w:val="20"/>
        </w:rPr>
        <w:t>00</w:t>
      </w:r>
      <w:r>
        <w:rPr>
          <w:rFonts w:ascii="宋体" w:cs="宋体" w:hint="eastAsia"/>
          <w:color w:val="000000"/>
          <w:kern w:val="0"/>
          <w:sz w:val="20"/>
          <w:szCs w:val="20"/>
        </w:rPr>
        <w:t>。</w:t>
      </w:r>
    </w:p>
    <w:p w:rsidR="00D239B0" w:rsidRDefault="00D239B0" w:rsidP="00D239B0">
      <w:pPr>
        <w:autoSpaceDE w:val="0"/>
        <w:autoSpaceDN w:val="0"/>
        <w:adjustRightInd w:val="0"/>
        <w:jc w:val="left"/>
        <w:rPr>
          <w:rFonts w:ascii="宋体" w:cs="宋体"/>
          <w:color w:val="000000"/>
          <w:kern w:val="0"/>
          <w:sz w:val="20"/>
          <w:szCs w:val="20"/>
        </w:rPr>
      </w:pPr>
      <w:r>
        <w:rPr>
          <w:rFonts w:ascii="宋体" w:cs="宋体"/>
          <w:color w:val="000000"/>
          <w:kern w:val="0"/>
          <w:sz w:val="20"/>
          <w:szCs w:val="20"/>
        </w:rPr>
        <w:t xml:space="preserve">    c</w:t>
      </w:r>
      <w:r>
        <w:rPr>
          <w:rFonts w:ascii="宋体" w:cs="宋体" w:hint="eastAsia"/>
          <w:color w:val="000000"/>
          <w:kern w:val="0"/>
          <w:sz w:val="20"/>
          <w:szCs w:val="20"/>
        </w:rPr>
        <w:t>）</w:t>
      </w:r>
      <w:r>
        <w:rPr>
          <w:rFonts w:ascii="宋体" w:cs="宋体"/>
          <w:color w:val="000000"/>
          <w:kern w:val="0"/>
          <w:sz w:val="20"/>
          <w:szCs w:val="20"/>
        </w:rPr>
        <w:t>00</w:t>
      </w:r>
      <w:r>
        <w:rPr>
          <w:rFonts w:ascii="宋体" w:cs="宋体" w:hint="eastAsia"/>
          <w:color w:val="000000"/>
          <w:kern w:val="0"/>
          <w:sz w:val="20"/>
          <w:szCs w:val="20"/>
        </w:rPr>
        <w:t>或</w:t>
      </w:r>
      <w:r>
        <w:rPr>
          <w:rFonts w:ascii="宋体" w:cs="宋体"/>
          <w:color w:val="000000"/>
          <w:kern w:val="0"/>
          <w:sz w:val="20"/>
          <w:szCs w:val="20"/>
        </w:rPr>
        <w:t>+</w:t>
      </w:r>
      <w:r>
        <w:rPr>
          <w:rFonts w:ascii="宋体" w:cs="宋体" w:hint="eastAsia"/>
          <w:color w:val="000000"/>
          <w:kern w:val="0"/>
          <w:sz w:val="20"/>
          <w:szCs w:val="20"/>
        </w:rPr>
        <w:t>，再加其他国家区号</w:t>
      </w:r>
      <w:r w:rsidR="009923EF">
        <w:rPr>
          <w:rFonts w:ascii="宋体" w:cs="宋体" w:hint="eastAsia"/>
          <w:color w:val="000000"/>
          <w:kern w:val="0"/>
          <w:sz w:val="20"/>
          <w:szCs w:val="20"/>
        </w:rPr>
        <w:t>(需验证)，再加任意长度数字，为</w:t>
      </w:r>
      <w:r>
        <w:rPr>
          <w:rFonts w:ascii="宋体" w:cs="宋体" w:hint="eastAsia"/>
          <w:color w:val="000000"/>
          <w:kern w:val="0"/>
          <w:sz w:val="20"/>
          <w:szCs w:val="20"/>
        </w:rPr>
        <w:t>海外手机号码，服务端将＋转为</w:t>
      </w:r>
      <w:r>
        <w:rPr>
          <w:rFonts w:ascii="宋体" w:cs="宋体"/>
          <w:color w:val="000000"/>
          <w:kern w:val="0"/>
          <w:sz w:val="20"/>
          <w:szCs w:val="20"/>
        </w:rPr>
        <w:t>00</w:t>
      </w:r>
      <w:r>
        <w:rPr>
          <w:rFonts w:ascii="宋体" w:cs="宋体" w:hint="eastAsia"/>
          <w:color w:val="000000"/>
          <w:kern w:val="0"/>
          <w:sz w:val="20"/>
          <w:szCs w:val="20"/>
        </w:rPr>
        <w:t>。</w:t>
      </w:r>
    </w:p>
    <w:p w:rsidR="00D239B0" w:rsidRDefault="00D239B0" w:rsidP="00315957">
      <w:pPr>
        <w:autoSpaceDE w:val="0"/>
        <w:autoSpaceDN w:val="0"/>
        <w:adjustRightInd w:val="0"/>
        <w:ind w:firstLine="390"/>
        <w:jc w:val="left"/>
        <w:rPr>
          <w:rFonts w:ascii="宋体" w:cs="宋体"/>
          <w:color w:val="000000"/>
          <w:kern w:val="0"/>
          <w:sz w:val="20"/>
          <w:szCs w:val="20"/>
        </w:rPr>
      </w:pPr>
      <w:r>
        <w:rPr>
          <w:rFonts w:ascii="宋体" w:cs="宋体"/>
          <w:color w:val="000000"/>
          <w:kern w:val="0"/>
          <w:sz w:val="20"/>
          <w:szCs w:val="20"/>
        </w:rPr>
        <w:t>d</w:t>
      </w:r>
      <w:r>
        <w:rPr>
          <w:rFonts w:ascii="宋体" w:cs="宋体" w:hint="eastAsia"/>
          <w:color w:val="000000"/>
          <w:kern w:val="0"/>
          <w:sz w:val="20"/>
          <w:szCs w:val="20"/>
        </w:rPr>
        <w:t>）</w:t>
      </w:r>
      <w:r w:rsidR="00315957">
        <w:rPr>
          <w:rFonts w:ascii="宋体" w:cs="宋体" w:hint="eastAsia"/>
          <w:color w:val="0000FF"/>
          <w:kern w:val="0"/>
          <w:sz w:val="20"/>
          <w:szCs w:val="20"/>
        </w:rPr>
        <w:t>其他全数字或+开头的全数字为不符合格式的手机号码。发送短信和注册时，服务端返回手机号码格式错误</w:t>
      </w:r>
      <w:r w:rsidR="00315957">
        <w:rPr>
          <w:rFonts w:ascii="宋体" w:cs="宋体" w:hint="eastAsia"/>
          <w:color w:val="000000"/>
          <w:kern w:val="0"/>
          <w:sz w:val="20"/>
          <w:szCs w:val="20"/>
        </w:rPr>
        <w:t>，客户端提示请输入合法格式的手机号码；可用于登录等其他接口，并以查数据库做判断标准。</w:t>
      </w:r>
    </w:p>
    <w:p w:rsidR="00382874" w:rsidRDefault="00382874" w:rsidP="00382874">
      <w:pPr>
        <w:ind w:firstLine="420"/>
        <w:rPr>
          <w:rFonts w:ascii="宋体" w:cs="宋体"/>
          <w:color w:val="000000"/>
          <w:kern w:val="0"/>
          <w:sz w:val="23"/>
          <w:szCs w:val="23"/>
          <w:lang w:val="zh-CN"/>
        </w:rPr>
      </w:pPr>
    </w:p>
    <w:p w:rsidR="006962DD" w:rsidRDefault="00D13752" w:rsidP="00D13752">
      <w:pPr>
        <w:rPr>
          <w:rFonts w:ascii="宋体" w:cs="宋体"/>
          <w:color w:val="000000"/>
          <w:kern w:val="0"/>
          <w:sz w:val="23"/>
          <w:szCs w:val="23"/>
          <w:lang w:val="zh-CN"/>
        </w:rPr>
      </w:pPr>
      <w:r>
        <w:rPr>
          <w:rFonts w:ascii="宋体" w:cs="宋体" w:hint="eastAsia"/>
          <w:color w:val="000000"/>
          <w:kern w:val="0"/>
          <w:sz w:val="23"/>
          <w:szCs w:val="23"/>
          <w:lang w:val="zh-CN"/>
        </w:rPr>
        <w:t>8）</w:t>
      </w:r>
      <w:r w:rsidRPr="00D13752">
        <w:rPr>
          <w:rFonts w:ascii="宋体" w:cs="宋体" w:hint="eastAsia"/>
          <w:color w:val="000000"/>
          <w:kern w:val="0"/>
          <w:sz w:val="23"/>
          <w:szCs w:val="23"/>
          <w:lang w:val="zh-CN"/>
        </w:rPr>
        <w:t>用户名</w:t>
      </w:r>
      <w:r w:rsidR="006962DD">
        <w:rPr>
          <w:rFonts w:ascii="宋体" w:cs="宋体" w:hint="eastAsia"/>
          <w:color w:val="000000"/>
          <w:kern w:val="0"/>
          <w:sz w:val="23"/>
          <w:szCs w:val="23"/>
          <w:lang w:val="zh-CN"/>
        </w:rPr>
        <w:t>账号</w:t>
      </w:r>
      <w:r>
        <w:rPr>
          <w:rFonts w:ascii="宋体" w:cs="宋体" w:hint="eastAsia"/>
          <w:color w:val="000000"/>
          <w:kern w:val="0"/>
          <w:sz w:val="23"/>
          <w:szCs w:val="23"/>
          <w:lang w:val="zh-CN"/>
        </w:rPr>
        <w:t>：</w:t>
      </w:r>
    </w:p>
    <w:p w:rsidR="00D13752" w:rsidRDefault="006962DD" w:rsidP="006962DD">
      <w:pPr>
        <w:ind w:firstLine="420"/>
        <w:rPr>
          <w:rFonts w:ascii="宋体" w:cs="宋体"/>
          <w:color w:val="000000"/>
          <w:kern w:val="0"/>
          <w:sz w:val="23"/>
          <w:szCs w:val="23"/>
          <w:lang w:val="zh-CN"/>
        </w:rPr>
      </w:pPr>
      <w:r>
        <w:rPr>
          <w:rFonts w:ascii="宋体" w:cs="宋体" w:hint="eastAsia"/>
          <w:color w:val="000000"/>
          <w:kern w:val="0"/>
          <w:sz w:val="23"/>
          <w:szCs w:val="23"/>
          <w:lang w:val="zh-CN"/>
        </w:rPr>
        <w:t>老版本：</w:t>
      </w:r>
      <w:r w:rsidR="00D13752" w:rsidRPr="00D13752">
        <w:rPr>
          <w:rFonts w:ascii="宋体" w:cs="宋体" w:hint="eastAsia"/>
          <w:color w:val="000000"/>
          <w:kern w:val="0"/>
          <w:sz w:val="23"/>
          <w:szCs w:val="23"/>
          <w:lang w:val="zh-CN"/>
        </w:rPr>
        <w:t>允许输入任意字母数字和@_.，总长度不低于4位</w:t>
      </w:r>
      <w:r w:rsidR="00D13752">
        <w:rPr>
          <w:rFonts w:ascii="宋体" w:cs="宋体" w:hint="eastAsia"/>
          <w:color w:val="000000"/>
          <w:kern w:val="0"/>
          <w:sz w:val="23"/>
          <w:szCs w:val="23"/>
          <w:lang w:val="zh-CN"/>
        </w:rPr>
        <w:t>，不区分大小写</w:t>
      </w:r>
      <w:r w:rsidR="007F3642">
        <w:rPr>
          <w:rFonts w:ascii="宋体" w:cs="宋体" w:hint="eastAsia"/>
          <w:color w:val="000000"/>
          <w:kern w:val="0"/>
          <w:sz w:val="23"/>
          <w:szCs w:val="23"/>
          <w:lang w:val="zh-CN"/>
        </w:rPr>
        <w:t>，</w:t>
      </w:r>
      <w:r w:rsidR="00C43CD9">
        <w:rPr>
          <w:rFonts w:ascii="宋体" w:cs="宋体" w:hint="eastAsia"/>
          <w:color w:val="000000"/>
          <w:kern w:val="0"/>
          <w:sz w:val="23"/>
          <w:szCs w:val="23"/>
          <w:lang w:val="zh-CN"/>
        </w:rPr>
        <w:t>4</w:t>
      </w:r>
      <w:r w:rsidR="007F3642">
        <w:rPr>
          <w:rFonts w:ascii="宋体" w:cs="宋体" w:hint="eastAsia"/>
          <w:color w:val="000000"/>
          <w:kern w:val="0"/>
          <w:sz w:val="23"/>
          <w:szCs w:val="23"/>
          <w:lang w:val="zh-CN"/>
        </w:rPr>
        <w:t>～128位</w:t>
      </w:r>
      <w:r w:rsidR="00C43CD9">
        <w:rPr>
          <w:rFonts w:ascii="宋体" w:cs="宋体" w:hint="eastAsia"/>
          <w:color w:val="000000"/>
          <w:kern w:val="0"/>
          <w:sz w:val="23"/>
          <w:szCs w:val="23"/>
          <w:lang w:val="zh-CN"/>
        </w:rPr>
        <w:t>（登录时，为了兼容限制1~128）</w:t>
      </w:r>
      <w:r w:rsidR="00D13752">
        <w:rPr>
          <w:rFonts w:ascii="宋体" w:cs="宋体" w:hint="eastAsia"/>
          <w:color w:val="000000"/>
          <w:kern w:val="0"/>
          <w:sz w:val="23"/>
          <w:szCs w:val="23"/>
          <w:lang w:val="zh-CN"/>
        </w:rPr>
        <w:t>。</w:t>
      </w:r>
    </w:p>
    <w:p w:rsidR="00E5528F" w:rsidRPr="00602255" w:rsidRDefault="00E5528F" w:rsidP="00E5528F">
      <w:pPr>
        <w:ind w:firstLine="420"/>
      </w:pPr>
      <w:r>
        <w:rPr>
          <w:rFonts w:ascii="宋体" w:hAnsi="宋体" w:hint="eastAsia"/>
          <w:kern w:val="0"/>
          <w:sz w:val="20"/>
          <w:szCs w:val="21"/>
          <w:lang w:val="fr-FR"/>
        </w:rPr>
        <w:t>终端云支持邮箱和手机号码后，从用户名账号范围中剥离邮箱和手机号码，这样增加规则:不能为全数字，不能带@符号。</w:t>
      </w:r>
    </w:p>
    <w:p w:rsidR="00B26364" w:rsidRDefault="00B26364" w:rsidP="00B26364">
      <w:pPr>
        <w:rPr>
          <w:rFonts w:ascii="宋体" w:hAnsi="宋体"/>
          <w:color w:val="1F497D"/>
        </w:rPr>
      </w:pPr>
    </w:p>
    <w:p w:rsidR="00B26364" w:rsidRDefault="00B26364" w:rsidP="00B26364">
      <w:pPr>
        <w:rPr>
          <w:color w:val="1F497D"/>
        </w:rPr>
      </w:pPr>
      <w:r>
        <w:rPr>
          <w:rFonts w:ascii="宋体" w:hAnsi="宋体" w:hint="eastAsia"/>
          <w:color w:val="1F497D"/>
        </w:rPr>
        <w:t>9）花粉俱乐部昵称规则为：</w:t>
      </w:r>
    </w:p>
    <w:p w:rsidR="00FE6B36" w:rsidRDefault="00B26364">
      <w:pPr>
        <w:pStyle w:val="affffff9"/>
        <w:widowControl/>
        <w:numPr>
          <w:ilvl w:val="0"/>
          <w:numId w:val="61"/>
        </w:numPr>
        <w:ind w:firstLineChars="0"/>
        <w:rPr>
          <w:color w:val="1F497D"/>
        </w:rPr>
      </w:pPr>
      <w:r>
        <w:rPr>
          <w:rFonts w:ascii="宋体" w:hAnsi="宋体" w:hint="eastAsia"/>
          <w:color w:val="1F497D"/>
        </w:rPr>
        <w:t>不允许昵称中包含保留关键字。保留关键字请查收附件。</w:t>
      </w:r>
    </w:p>
    <w:p w:rsidR="00FE6B36" w:rsidRDefault="00B26364">
      <w:pPr>
        <w:pStyle w:val="affffff9"/>
        <w:widowControl/>
        <w:numPr>
          <w:ilvl w:val="0"/>
          <w:numId w:val="61"/>
        </w:numPr>
        <w:ind w:firstLineChars="0"/>
        <w:rPr>
          <w:color w:val="1F497D"/>
        </w:rPr>
      </w:pPr>
      <w:r>
        <w:rPr>
          <w:rFonts w:ascii="宋体" w:hAnsi="宋体" w:hint="eastAsia"/>
          <w:color w:val="1F497D"/>
        </w:rPr>
        <w:t>用户昵称必须保证唯一性。</w:t>
      </w:r>
    </w:p>
    <w:p w:rsidR="00FE6B36" w:rsidRDefault="00B26364">
      <w:pPr>
        <w:pStyle w:val="affffff9"/>
        <w:widowControl/>
        <w:numPr>
          <w:ilvl w:val="0"/>
          <w:numId w:val="61"/>
        </w:numPr>
        <w:ind w:firstLineChars="0"/>
        <w:rPr>
          <w:color w:val="1F497D"/>
        </w:rPr>
      </w:pPr>
      <w:r w:rsidRPr="00B26364">
        <w:rPr>
          <w:rFonts w:ascii="宋体" w:hAnsi="宋体" w:hint="eastAsia"/>
          <w:color w:val="1F497D"/>
        </w:rPr>
        <w:t>昵称只允许包含：汉字、英文字母、数字、下划线。不允许包含其他符号。</w:t>
      </w:r>
    </w:p>
    <w:p w:rsidR="00E5528F" w:rsidRPr="00E5528F" w:rsidRDefault="00E5528F" w:rsidP="006962DD">
      <w:pPr>
        <w:ind w:firstLine="420"/>
        <w:rPr>
          <w:rFonts w:ascii="宋体" w:cs="宋体"/>
          <w:color w:val="000000"/>
          <w:kern w:val="0"/>
          <w:sz w:val="23"/>
          <w:szCs w:val="23"/>
        </w:rPr>
      </w:pPr>
    </w:p>
    <w:p w:rsidR="0095760C" w:rsidRDefault="0095760C" w:rsidP="00A24EA7">
      <w:pPr>
        <w:pStyle w:val="10"/>
      </w:pPr>
      <w:bookmarkStart w:id="1142" w:name="_Toc317101411"/>
      <w:r>
        <w:rPr>
          <w:rFonts w:hint="eastAsia"/>
        </w:rPr>
        <w:t>附件</w:t>
      </w:r>
      <w:bookmarkEnd w:id="1091"/>
      <w:bookmarkEnd w:id="1142"/>
    </w:p>
    <w:p w:rsidR="0095760C" w:rsidRDefault="0095760C" w:rsidP="006B1AB9">
      <w:pPr>
        <w:pStyle w:val="0"/>
        <w:ind w:firstLine="240"/>
      </w:pPr>
    </w:p>
    <w:p w:rsidR="0095760C" w:rsidRPr="00B114B9" w:rsidRDefault="0095760C" w:rsidP="00407B6C">
      <w:pPr>
        <w:pStyle w:val="31"/>
      </w:pPr>
      <w:bookmarkStart w:id="1143" w:name="_Toc248810266"/>
      <w:bookmarkStart w:id="1144" w:name="_Toc268695317"/>
      <w:bookmarkStart w:id="1145" w:name="_Toc289162173"/>
      <w:bookmarkStart w:id="1146" w:name="_Toc317101412"/>
      <w:r w:rsidRPr="00ED5BC9">
        <w:t>ISO 639 Language Codes</w:t>
      </w:r>
      <w:bookmarkEnd w:id="1143"/>
      <w:bookmarkEnd w:id="1144"/>
      <w:bookmarkEnd w:id="1145"/>
      <w:bookmarkEnd w:id="1146"/>
    </w:p>
    <w:p w:rsidR="0095760C" w:rsidRDefault="0095760C" w:rsidP="0095760C">
      <w:pPr>
        <w:pStyle w:val="afffffd"/>
      </w:pPr>
      <w:r>
        <w:t xml:space="preserve">Technical contents of ISO 639:1988 (E/F) "Code for the representation of names of languages". </w:t>
      </w:r>
    </w:p>
    <w:p w:rsidR="0095760C" w:rsidRDefault="0095760C" w:rsidP="0095760C">
      <w:pPr>
        <w:pStyle w:val="afffffd"/>
        <w:spacing w:after="240"/>
      </w:pPr>
      <w:r>
        <w:t xml:space="preserve">Typed by Keld.Simonsen@dkuug.dk </w:t>
      </w:r>
      <w:smartTag w:uri="urn:schemas-microsoft-com:office:smarttags" w:element="chsdate">
        <w:smartTagPr>
          <w:attr w:name="IsROCDate" w:val="False"/>
          <w:attr w:name="IsLunarDate" w:val="False"/>
          <w:attr w:name="Day" w:val="30"/>
          <w:attr w:name="Month" w:val="11"/>
          <w:attr w:name="Year" w:val="1990"/>
        </w:smartTagPr>
        <w:r>
          <w:t>1990-11-30</w:t>
        </w:r>
      </w:smartTag>
      <w:r>
        <w:br/>
        <w:t xml:space="preserve">Minor corrections, </w:t>
      </w:r>
      <w:smartTag w:uri="urn:schemas-microsoft-com:office:smarttags" w:element="chsdate">
        <w:smartTagPr>
          <w:attr w:name="IsROCDate" w:val="False"/>
          <w:attr w:name="IsLunarDate" w:val="False"/>
          <w:attr w:name="Day" w:val="8"/>
          <w:attr w:name="Month" w:val="9"/>
          <w:attr w:name="Year" w:val="1992"/>
        </w:smartTagPr>
        <w:r>
          <w:t>1992-09-08</w:t>
        </w:r>
      </w:smartTag>
      <w:r>
        <w:t xml:space="preserve"> by Keld Simonsen</w:t>
      </w:r>
      <w:r>
        <w:br/>
        <w:t xml:space="preserve">Sundanese corrected, </w:t>
      </w:r>
      <w:smartTag w:uri="urn:schemas-microsoft-com:office:smarttags" w:element="chsdate">
        <w:smartTagPr>
          <w:attr w:name="IsROCDate" w:val="False"/>
          <w:attr w:name="IsLunarDate" w:val="False"/>
          <w:attr w:name="Day" w:val="11"/>
          <w:attr w:name="Month" w:val="11"/>
          <w:attr w:name="Year" w:val="1992"/>
        </w:smartTagPr>
        <w:r>
          <w:t>1992-11-11</w:t>
        </w:r>
      </w:smartTag>
      <w:r>
        <w:t xml:space="preserve"> by Keld Simonsen</w:t>
      </w:r>
      <w:r>
        <w:br/>
        <w:t>Two-letter lower-case symbols are used.</w:t>
      </w:r>
      <w:r>
        <w:br/>
      </w:r>
    </w:p>
    <w:tbl>
      <w:tblPr>
        <w:tblW w:w="2500" w:type="pct"/>
        <w:jc w:val="center"/>
        <w:tblCellSpacing w:w="15" w:type="dxa"/>
        <w:tblCellMar>
          <w:top w:w="15" w:type="dxa"/>
          <w:left w:w="15" w:type="dxa"/>
          <w:bottom w:w="15" w:type="dxa"/>
          <w:right w:w="15" w:type="dxa"/>
        </w:tblCellMar>
        <w:tblLook w:val="0000"/>
      </w:tblPr>
      <w:tblGrid>
        <w:gridCol w:w="2397"/>
        <w:gridCol w:w="2521"/>
      </w:tblGrid>
      <w:tr w:rsidR="0095760C" w:rsidTr="00FF54F0">
        <w:trPr>
          <w:tblCellSpacing w:w="15" w:type="dxa"/>
          <w:jc w:val="center"/>
        </w:trPr>
        <w:tc>
          <w:tcPr>
            <w:tcW w:w="0" w:type="auto"/>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374"/>
              <w:gridCol w:w="1464"/>
            </w:tblGrid>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aa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Afar</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ab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Abkhazian</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lastRenderedPageBreak/>
                    <w:t xml:space="preserve">af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Afrikaans</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am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Amharic</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ar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Arabic</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as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Assamese</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ay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Aymara</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az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Azerbaijani</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ba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Bashkir</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be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Byelorussian</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bg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Bulgarian</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bh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Bihari</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bi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Bislama</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bn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Bengali; Bangla</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bo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Tibetan</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br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Breton</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ca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Catalan</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co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Corsican</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cs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Czech</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cy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Welsh</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da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Danish</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de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German</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dz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Bhutani</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el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Greek</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en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English</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eo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Esperanto</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es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Spanish</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et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Estonian</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eu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Basque</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fa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Persian</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fi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Finnish</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fj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smartTag w:uri="urn:schemas-microsoft-com:office:smarttags" w:element="place">
                    <w:smartTag w:uri="urn:schemas-microsoft-com:office:smarttags" w:element="country-region">
                      <w:r>
                        <w:t>Fiji</w:t>
                      </w:r>
                    </w:smartTag>
                  </w:smartTag>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fo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Faeroese</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fr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French</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fy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Frisian</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ga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Irish</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lastRenderedPageBreak/>
                    <w:t xml:space="preserve">gd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Scots Gaelic</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gl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Galician</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gn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Guarani</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gu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Gujarati</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ha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Hausa</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hi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Hindi</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hr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Croatian</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hu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Hungarian</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hy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Armenian</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ia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Interlingua</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ie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Interlingue</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ik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Inupiak</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in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Indonesian</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is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Icelandic</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it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Italian</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iw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Hebrew</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ja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Japanese</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ji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Yiddish</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jw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Javanese</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ka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Georgian</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kk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Kazakh</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kl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Greenlandic</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km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Cambodian</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kn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Kannada</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ko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Korean</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ks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Kashmiri</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ku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Kurdish</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ky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smartTag w:uri="urn:schemas-microsoft-com:office:smarttags" w:element="place">
                    <w:smartTag w:uri="urn:schemas-microsoft-com:office:smarttags" w:element="country-region">
                      <w:r>
                        <w:t>Kirghiz</w:t>
                      </w:r>
                    </w:smartTag>
                  </w:smartTag>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la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Latin</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ln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Lingala</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lo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Laothian</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lt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Lithuanian</w:t>
                  </w:r>
                </w:p>
              </w:tc>
            </w:tr>
          </w:tbl>
          <w:p w:rsidR="0095760C" w:rsidRDefault="0095760C" w:rsidP="00FF54F0">
            <w:pPr>
              <w:rPr>
                <w:rFonts w:ascii="宋体" w:hAnsi="宋体" w:cs="宋体"/>
                <w:sz w:val="24"/>
              </w:rPr>
            </w:pPr>
          </w:p>
        </w:tc>
        <w:tc>
          <w:tcPr>
            <w:tcW w:w="0" w:type="auto"/>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374"/>
              <w:gridCol w:w="1563"/>
            </w:tblGrid>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lastRenderedPageBreak/>
                    <w:t xml:space="preserve">lv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Latvian, Lettish</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mg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Malagasy</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lastRenderedPageBreak/>
                    <w:t xml:space="preserve">mi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Maori</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mk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Macedonian</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ml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Malayalam</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mn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Mongolian</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mo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Moldavian</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mr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Marathi</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ms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Malay</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mt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Maltese</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my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Burmese</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na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smartTag w:uri="urn:schemas-microsoft-com:office:smarttags" w:element="place">
                    <w:smartTag w:uri="urn:schemas-microsoft-com:office:smarttags" w:element="country-region">
                      <w:r>
                        <w:t>Nauru</w:t>
                      </w:r>
                    </w:smartTag>
                  </w:smartTag>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ne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Nepali</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nl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Dutch</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no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Norwegian</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oc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Occitan</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om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(Afan) Oromo</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or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Oriya</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pa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Punjabi</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pl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Polish</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ps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Pashto, Pushto</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pt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Portuguese</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qu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Quechua</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rm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Rhaeto-Romance</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rn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Kirundi</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ro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Romanian</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ru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Russian</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rw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Kinyarwanda</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sa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Sanskrit</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sd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Sindhi</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sg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Sangro</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sh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Serbo-Croatian</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si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Singhalese</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sk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Slovak</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sl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Slovenian</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sm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Samoan</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lastRenderedPageBreak/>
                    <w:t xml:space="preserve">sn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Shona</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so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Somali</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sq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Albanian</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sr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Serbian</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ss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Siswati</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st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Sesotho</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su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Sundanese</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sv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Swedish</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sw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Swahili</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ta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Tamil</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te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Tegulu</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tg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Tajik</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th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Thai</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ti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Tigrinya</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tk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Turkmen</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tl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Tagalog</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tn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Setswana</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to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smartTag w:uri="urn:schemas-microsoft-com:office:smarttags" w:element="place">
                    <w:smartTag w:uri="urn:schemas-microsoft-com:office:smarttags" w:element="country-region">
                      <w:r>
                        <w:t>Tonga</w:t>
                      </w:r>
                    </w:smartTag>
                  </w:smartTag>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tr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Turkish</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ts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Tsonga</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tt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Tatar</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tw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Twi</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smartTag w:uri="urn:schemas-microsoft-com:office:smarttags" w:element="place">
                    <w:smartTag w:uri="urn:schemas-microsoft-com:office:smarttags" w:element="country-region">
                      <w:r>
                        <w:t>uk</w:t>
                      </w:r>
                    </w:smartTag>
                  </w:smartTag>
                  <w: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Ukrainian</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smartTag w:uri="urn:schemas-microsoft-com:office:smarttags" w:element="place">
                    <w:smartTag w:uri="urn:schemas-microsoft-com:office:smarttags" w:element="City">
                      <w:r>
                        <w:t>ur</w:t>
                      </w:r>
                    </w:smartTag>
                  </w:smartTag>
                  <w: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Urdu</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uz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Uzbek</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vi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Vietnamese</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 xml:space="preserve">vo </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Volapuk</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wo</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Wolof</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xh</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Xhosa</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yo</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Yoruba</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zh</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Chinese</w:t>
                  </w:r>
                </w:p>
              </w:tc>
            </w:tr>
            <w:tr w:rsidR="0095760C" w:rsidTr="00FF5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zu</w:t>
                  </w:r>
                </w:p>
              </w:tc>
              <w:tc>
                <w:tcPr>
                  <w:tcW w:w="0" w:type="auto"/>
                  <w:tcBorders>
                    <w:top w:val="outset" w:sz="6" w:space="0" w:color="auto"/>
                    <w:left w:val="outset" w:sz="6" w:space="0" w:color="auto"/>
                    <w:bottom w:val="outset" w:sz="6" w:space="0" w:color="auto"/>
                    <w:right w:val="outset" w:sz="6" w:space="0" w:color="auto"/>
                  </w:tcBorders>
                  <w:vAlign w:val="center"/>
                </w:tcPr>
                <w:p w:rsidR="0095760C" w:rsidRDefault="0095760C" w:rsidP="00FF54F0">
                  <w:pPr>
                    <w:rPr>
                      <w:rFonts w:ascii="宋体" w:hAnsi="宋体" w:cs="宋体"/>
                      <w:sz w:val="24"/>
                    </w:rPr>
                  </w:pPr>
                  <w:r>
                    <w:t>Zulu</w:t>
                  </w:r>
                </w:p>
              </w:tc>
            </w:tr>
          </w:tbl>
          <w:p w:rsidR="0095760C" w:rsidRDefault="0095760C" w:rsidP="00FF54F0">
            <w:pPr>
              <w:rPr>
                <w:rFonts w:ascii="宋体" w:hAnsi="宋体" w:cs="宋体"/>
                <w:sz w:val="24"/>
              </w:rPr>
            </w:pPr>
          </w:p>
        </w:tc>
      </w:tr>
    </w:tbl>
    <w:p w:rsidR="0095760C" w:rsidRDefault="0095760C" w:rsidP="0095760C">
      <w:pPr>
        <w:rPr>
          <w:b/>
        </w:rPr>
      </w:pPr>
    </w:p>
    <w:p w:rsidR="0095760C" w:rsidRPr="00336D67" w:rsidRDefault="0095760C" w:rsidP="00407B6C">
      <w:pPr>
        <w:pStyle w:val="31"/>
      </w:pPr>
      <w:bookmarkStart w:id="1147" w:name="_Toc248810267"/>
      <w:bookmarkStart w:id="1148" w:name="_Toc268695318"/>
      <w:bookmarkStart w:id="1149" w:name="_Toc289162174"/>
      <w:bookmarkStart w:id="1150" w:name="_Toc317101413"/>
      <w:r w:rsidRPr="00336D67">
        <w:rPr>
          <w:lang w:val="fr-FR"/>
        </w:rPr>
        <w:lastRenderedPageBreak/>
        <w:t>ISO 3166</w:t>
      </w:r>
      <w:bookmarkEnd w:id="1147"/>
      <w:bookmarkEnd w:id="1148"/>
      <w:r w:rsidRPr="00336D67">
        <w:rPr>
          <w:rFonts w:hint="eastAsia"/>
          <w:lang w:val="fr-FR"/>
        </w:rPr>
        <w:t xml:space="preserve"> Country</w:t>
      </w:r>
      <w:bookmarkEnd w:id="1149"/>
      <w:bookmarkEnd w:id="1150"/>
    </w:p>
    <w:p w:rsidR="0095760C" w:rsidRPr="00F377E4" w:rsidRDefault="0095760C" w:rsidP="0095760C">
      <w:pPr>
        <w:widowControl/>
        <w:shd w:val="clear" w:color="auto" w:fill="FFFFFF"/>
        <w:spacing w:line="360" w:lineRule="atLeast"/>
        <w:rPr>
          <w:rFonts w:ascii="Arial" w:hAnsi="Arial" w:cs="Arial"/>
          <w:color w:val="333355"/>
          <w:sz w:val="15"/>
          <w:szCs w:val="15"/>
        </w:rPr>
      </w:pPr>
    </w:p>
    <w:tbl>
      <w:tblPr>
        <w:tblW w:w="4269" w:type="pct"/>
        <w:tblCellSpacing w:w="0" w:type="dxa"/>
        <w:tblInd w:w="192" w:type="dxa"/>
        <w:tblBorders>
          <w:top w:val="single" w:sz="6" w:space="0" w:color="DDE1EF"/>
          <w:left w:val="single" w:sz="6" w:space="0" w:color="DDE1EF"/>
        </w:tblBorders>
        <w:tblCellMar>
          <w:left w:w="0" w:type="dxa"/>
          <w:right w:w="0" w:type="dxa"/>
        </w:tblCellMar>
        <w:tblLook w:val="0000"/>
      </w:tblPr>
      <w:tblGrid>
        <w:gridCol w:w="5398"/>
        <w:gridCol w:w="3154"/>
      </w:tblGrid>
      <w:tr w:rsidR="0095760C" w:rsidRPr="00F377E4" w:rsidTr="00FF54F0">
        <w:trPr>
          <w:tblCellSpacing w:w="0" w:type="dxa"/>
        </w:trPr>
        <w:tc>
          <w:tcPr>
            <w:tcW w:w="3156" w:type="pct"/>
            <w:tcBorders>
              <w:bottom w:val="single" w:sz="6" w:space="0" w:color="DDE1EF"/>
              <w:right w:val="single" w:sz="6" w:space="0" w:color="DDE1EF"/>
            </w:tcBorders>
            <w:shd w:val="clear" w:color="auto" w:fill="EBEFF7"/>
            <w:tcMar>
              <w:top w:w="72" w:type="dxa"/>
              <w:left w:w="120" w:type="dxa"/>
              <w:bottom w:w="72" w:type="dxa"/>
              <w:right w:w="120" w:type="dxa"/>
            </w:tcMar>
          </w:tcPr>
          <w:p w:rsidR="0095760C" w:rsidRPr="00F377E4" w:rsidRDefault="0095760C" w:rsidP="00FF54F0">
            <w:pPr>
              <w:widowControl/>
              <w:spacing w:line="360" w:lineRule="atLeast"/>
              <w:rPr>
                <w:rFonts w:ascii="Arial" w:hAnsi="Arial" w:cs="Arial"/>
                <w:color w:val="333355"/>
                <w:sz w:val="18"/>
                <w:szCs w:val="18"/>
              </w:rPr>
            </w:pPr>
            <w:r w:rsidRPr="00F377E4">
              <w:rPr>
                <w:rFonts w:ascii="Arial" w:hAnsi="Arial" w:cs="Arial"/>
                <w:b/>
                <w:bCs/>
                <w:color w:val="333355"/>
                <w:sz w:val="18"/>
              </w:rPr>
              <w:t>Country names</w:t>
            </w:r>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EBEFF7"/>
            <w:tcMar>
              <w:top w:w="72" w:type="dxa"/>
              <w:left w:w="120" w:type="dxa"/>
              <w:bottom w:w="72" w:type="dxa"/>
              <w:right w:w="120" w:type="dxa"/>
            </w:tcMar>
          </w:tcPr>
          <w:p w:rsidR="0095760C" w:rsidRPr="00F377E4" w:rsidRDefault="0095760C" w:rsidP="00FF54F0">
            <w:pPr>
              <w:widowControl/>
              <w:spacing w:line="360" w:lineRule="atLeast"/>
              <w:rPr>
                <w:rFonts w:ascii="Arial" w:hAnsi="Arial" w:cs="Arial"/>
                <w:color w:val="333355"/>
                <w:sz w:val="18"/>
                <w:szCs w:val="18"/>
              </w:rPr>
            </w:pPr>
            <w:r w:rsidRPr="00F377E4">
              <w:rPr>
                <w:rFonts w:ascii="Arial" w:hAnsi="Arial" w:cs="Arial"/>
                <w:b/>
                <w:bCs/>
                <w:color w:val="333355"/>
                <w:sz w:val="18"/>
              </w:rPr>
              <w:t>ISO 3166-1-alpha-2 code</w:t>
            </w:r>
            <w:r w:rsidRPr="00F377E4">
              <w:rPr>
                <w:rFonts w:ascii="Arial" w:hAnsi="Arial" w:cs="Arial"/>
                <w:color w:val="333355"/>
                <w:sz w:val="18"/>
                <w:szCs w:val="18"/>
              </w:rPr>
              <w:t xml:space="preserve">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b/>
                <w:bCs/>
                <w:color w:val="333355"/>
                <w:sz w:val="18"/>
              </w:rPr>
              <w:t>A</w:t>
            </w:r>
            <w:bookmarkStart w:id="1151" w:name="a.."/>
            <w:bookmarkEnd w:id="1151"/>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AFGHANISTAN</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AF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PlaceName">
                <w:r w:rsidRPr="00F377E4">
                  <w:rPr>
                    <w:rFonts w:ascii="Arial" w:hAnsi="Arial" w:cs="Arial"/>
                    <w:color w:val="333355"/>
                    <w:sz w:val="18"/>
                    <w:szCs w:val="18"/>
                  </w:rPr>
                  <w:t>ÅLAND</w:t>
                </w:r>
              </w:smartTag>
              <w:r w:rsidRPr="00F377E4">
                <w:rPr>
                  <w:rFonts w:ascii="Arial" w:hAnsi="Arial" w:cs="Arial"/>
                  <w:color w:val="333355"/>
                  <w:sz w:val="18"/>
                  <w:szCs w:val="18"/>
                </w:rPr>
                <w:t xml:space="preserve"> </w:t>
              </w:r>
              <w:smartTag w:uri="urn:schemas-microsoft-com:office:smarttags" w:element="PlaceType">
                <w:r w:rsidRPr="00F377E4">
                  <w:rPr>
                    <w:rFonts w:ascii="Arial" w:hAnsi="Arial" w:cs="Arial"/>
                    <w:color w:val="333355"/>
                    <w:sz w:val="18"/>
                    <w:szCs w:val="18"/>
                  </w:rPr>
                  <w:t>ISLANDS</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AX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ALBANIA</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State">
                <w:r w:rsidRPr="00F377E4">
                  <w:rPr>
                    <w:rFonts w:ascii="Arial" w:hAnsi="Arial" w:cs="Arial"/>
                    <w:color w:val="333355"/>
                    <w:sz w:val="18"/>
                    <w:szCs w:val="18"/>
                  </w:rPr>
                  <w:t>AL</w:t>
                </w:r>
              </w:smartTag>
            </w:smartTag>
            <w:r w:rsidRPr="00F377E4">
              <w:rPr>
                <w:rFonts w:ascii="Arial" w:hAnsi="Arial" w:cs="Arial"/>
                <w:color w:val="333355"/>
                <w:sz w:val="18"/>
                <w:szCs w:val="18"/>
              </w:rPr>
              <w:t xml:space="preserve">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ALGERIA</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DZ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AMERICAN SAMOA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AS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ANDORRA</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AD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ANGOLA</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AO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r w:rsidRPr="00F377E4">
                <w:rPr>
                  <w:rFonts w:ascii="Arial" w:hAnsi="Arial" w:cs="Arial"/>
                  <w:color w:val="333355"/>
                  <w:sz w:val="18"/>
                  <w:szCs w:val="18"/>
                </w:rPr>
                <w:t>ANGUILLA</w:t>
              </w:r>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AI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r w:rsidRPr="00F377E4">
                <w:rPr>
                  <w:rFonts w:ascii="Arial" w:hAnsi="Arial" w:cs="Arial"/>
                  <w:color w:val="333355"/>
                  <w:sz w:val="18"/>
                  <w:szCs w:val="18"/>
                </w:rPr>
                <w:t>ANTARCTICA</w:t>
              </w:r>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AQ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ANTIGUA AND BARBUDA</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AG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ARGENTINA</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AR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ARMENIA</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AM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r w:rsidRPr="00F377E4">
                <w:rPr>
                  <w:rFonts w:ascii="Arial" w:hAnsi="Arial" w:cs="Arial"/>
                  <w:color w:val="333355"/>
                  <w:sz w:val="18"/>
                  <w:szCs w:val="18"/>
                </w:rPr>
                <w:t>ARUBA</w:t>
              </w:r>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AW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AUSTRALIA</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AU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AUSTRIA</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AT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AZERBAIJAN</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AZ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b/>
                <w:bCs/>
                <w:color w:val="333355"/>
                <w:sz w:val="18"/>
              </w:rPr>
              <w:t>B</w:t>
            </w:r>
            <w:bookmarkStart w:id="1152" w:name="b.."/>
            <w:bookmarkEnd w:id="1152"/>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BAHAMAS</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BS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BAHRAIN</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BH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BANGLADESH</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BD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BARBADOS</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BB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BELARUS</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BY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lastRenderedPageBreak/>
                  <w:t>BELGIUM</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BE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BELIZE</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BZ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BENIN</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BJ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r w:rsidRPr="00F377E4">
                <w:rPr>
                  <w:rFonts w:ascii="Arial" w:hAnsi="Arial" w:cs="Arial"/>
                  <w:color w:val="333355"/>
                  <w:sz w:val="18"/>
                  <w:szCs w:val="18"/>
                </w:rPr>
                <w:t>BERMUDA</w:t>
              </w:r>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BM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BHUTAN</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BT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country-region">
              <w:r w:rsidRPr="00F377E4">
                <w:rPr>
                  <w:rFonts w:ascii="Arial" w:hAnsi="Arial" w:cs="Arial"/>
                  <w:color w:val="333355"/>
                  <w:sz w:val="18"/>
                  <w:szCs w:val="18"/>
                </w:rPr>
                <w:t>BOLIVIA</w:t>
              </w:r>
            </w:smartTag>
            <w:r w:rsidRPr="00F377E4">
              <w:rPr>
                <w:rFonts w:ascii="Arial" w:hAnsi="Arial" w:cs="Arial"/>
                <w:color w:val="333355"/>
                <w:sz w:val="18"/>
                <w:szCs w:val="18"/>
              </w:rPr>
              <w:t xml:space="preserve">, </w:t>
            </w:r>
            <w:smartTag w:uri="urn:schemas-microsoft-com:office:smarttags" w:element="place">
              <w:smartTag w:uri="urn:schemas-microsoft-com:office:smarttags" w:element="PlaceName">
                <w:r w:rsidRPr="00F377E4">
                  <w:rPr>
                    <w:rFonts w:ascii="Arial" w:hAnsi="Arial" w:cs="Arial"/>
                    <w:color w:val="333355"/>
                    <w:sz w:val="18"/>
                    <w:szCs w:val="18"/>
                  </w:rPr>
                  <w:t>PLURINATIONAL</w:t>
                </w:r>
              </w:smartTag>
              <w:r w:rsidRPr="00F377E4">
                <w:rPr>
                  <w:rFonts w:ascii="Arial" w:hAnsi="Arial" w:cs="Arial"/>
                  <w:color w:val="333355"/>
                  <w:sz w:val="18"/>
                  <w:szCs w:val="18"/>
                </w:rPr>
                <w:t xml:space="preserve"> </w:t>
              </w:r>
              <w:smartTag w:uri="urn:schemas-microsoft-com:office:smarttags" w:element="PlaceType">
                <w:r w:rsidRPr="00F377E4">
                  <w:rPr>
                    <w:rFonts w:ascii="Arial" w:hAnsi="Arial" w:cs="Arial"/>
                    <w:color w:val="333355"/>
                    <w:sz w:val="18"/>
                    <w:szCs w:val="18"/>
                  </w:rPr>
                  <w:t>STATE</w:t>
                </w:r>
              </w:smartTag>
            </w:smartTag>
            <w:r w:rsidRPr="00F377E4">
              <w:rPr>
                <w:rFonts w:ascii="Arial" w:hAnsi="Arial" w:cs="Arial"/>
                <w:color w:val="333355"/>
                <w:sz w:val="18"/>
                <w:szCs w:val="18"/>
              </w:rPr>
              <w:t xml:space="preserve"> OF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BO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BOSNIA AND HERZEGOVINA</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BA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BOTSWANA</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BW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r w:rsidRPr="00F377E4">
                <w:rPr>
                  <w:rFonts w:ascii="Arial" w:hAnsi="Arial" w:cs="Arial"/>
                  <w:color w:val="333355"/>
                  <w:sz w:val="18"/>
                  <w:szCs w:val="18"/>
                </w:rPr>
                <w:t>BOUVET ISLAND</w:t>
              </w:r>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BV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BRAZIL</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BR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r w:rsidRPr="00F377E4">
                <w:rPr>
                  <w:rFonts w:ascii="Arial" w:hAnsi="Arial" w:cs="Arial"/>
                  <w:color w:val="333355"/>
                  <w:sz w:val="18"/>
                  <w:szCs w:val="18"/>
                </w:rPr>
                <w:t>BRITISH INDIAN OCEAN TERRITORY</w:t>
              </w:r>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IO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BRUNEI</w:t>
                </w:r>
              </w:smartTag>
            </w:smartTag>
            <w:r w:rsidRPr="00F377E4">
              <w:rPr>
                <w:rFonts w:ascii="Arial" w:hAnsi="Arial" w:cs="Arial"/>
                <w:color w:val="333355"/>
                <w:sz w:val="18"/>
                <w:szCs w:val="18"/>
              </w:rPr>
              <w:t xml:space="preserve"> DARUSSALAM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BN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BULGARIA</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BG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BURKINA FASO</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BF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BURUNDI</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BI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b/>
                <w:bCs/>
                <w:color w:val="333355"/>
                <w:sz w:val="18"/>
              </w:rPr>
              <w:t>C</w:t>
            </w:r>
            <w:bookmarkStart w:id="1153" w:name="c.."/>
            <w:bookmarkEnd w:id="1153"/>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CAMBODIA</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KH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CAMEROON</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CM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CANADA</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CA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CAPE VERDE</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CV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PlaceName">
                <w:r w:rsidRPr="00F377E4">
                  <w:rPr>
                    <w:rFonts w:ascii="Arial" w:hAnsi="Arial" w:cs="Arial"/>
                    <w:color w:val="333355"/>
                    <w:sz w:val="18"/>
                    <w:szCs w:val="18"/>
                  </w:rPr>
                  <w:t>CAYMAN</w:t>
                </w:r>
              </w:smartTag>
              <w:r w:rsidRPr="00F377E4">
                <w:rPr>
                  <w:rFonts w:ascii="Arial" w:hAnsi="Arial" w:cs="Arial"/>
                  <w:color w:val="333355"/>
                  <w:sz w:val="18"/>
                  <w:szCs w:val="18"/>
                </w:rPr>
                <w:t xml:space="preserve"> </w:t>
              </w:r>
              <w:smartTag w:uri="urn:schemas-microsoft-com:office:smarttags" w:element="PlaceType">
                <w:r w:rsidRPr="00F377E4">
                  <w:rPr>
                    <w:rFonts w:ascii="Arial" w:hAnsi="Arial" w:cs="Arial"/>
                    <w:color w:val="333355"/>
                    <w:sz w:val="18"/>
                    <w:szCs w:val="18"/>
                  </w:rPr>
                  <w:t>ISLANDS</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KY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PlaceName">
                <w:r w:rsidRPr="00F377E4">
                  <w:rPr>
                    <w:rFonts w:ascii="Arial" w:hAnsi="Arial" w:cs="Arial"/>
                    <w:color w:val="333355"/>
                    <w:sz w:val="18"/>
                    <w:szCs w:val="18"/>
                  </w:rPr>
                  <w:t>CENTRAL</w:t>
                </w:r>
              </w:smartTag>
              <w:r w:rsidRPr="00F377E4">
                <w:rPr>
                  <w:rFonts w:ascii="Arial" w:hAnsi="Arial" w:cs="Arial"/>
                  <w:color w:val="333355"/>
                  <w:sz w:val="18"/>
                  <w:szCs w:val="18"/>
                </w:rPr>
                <w:t xml:space="preserve"> </w:t>
              </w:r>
              <w:smartTag w:uri="urn:schemas-microsoft-com:office:smarttags" w:element="PlaceName">
                <w:r w:rsidRPr="00F377E4">
                  <w:rPr>
                    <w:rFonts w:ascii="Arial" w:hAnsi="Arial" w:cs="Arial"/>
                    <w:color w:val="333355"/>
                    <w:sz w:val="18"/>
                    <w:szCs w:val="18"/>
                  </w:rPr>
                  <w:t>AFRICAN</w:t>
                </w:r>
              </w:smartTag>
              <w:r w:rsidRPr="00F377E4">
                <w:rPr>
                  <w:rFonts w:ascii="Arial" w:hAnsi="Arial" w:cs="Arial"/>
                  <w:color w:val="333355"/>
                  <w:sz w:val="18"/>
                  <w:szCs w:val="18"/>
                </w:rPr>
                <w:t xml:space="preserve"> </w:t>
              </w:r>
              <w:smartTag w:uri="urn:schemas-microsoft-com:office:smarttags" w:element="PlaceType">
                <w:r w:rsidRPr="00F377E4">
                  <w:rPr>
                    <w:rFonts w:ascii="Arial" w:hAnsi="Arial" w:cs="Arial"/>
                    <w:color w:val="333355"/>
                    <w:sz w:val="18"/>
                    <w:szCs w:val="18"/>
                  </w:rPr>
                  <w:t>REPUBLIC</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CF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CHAD</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TD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CHILE</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CL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CHINA</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CN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r w:rsidRPr="00F377E4">
                <w:rPr>
                  <w:rFonts w:ascii="Arial" w:hAnsi="Arial" w:cs="Arial"/>
                  <w:color w:val="333355"/>
                  <w:sz w:val="18"/>
                  <w:szCs w:val="18"/>
                </w:rPr>
                <w:t>CHRISTMAS ISLAND</w:t>
              </w:r>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CX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lastRenderedPageBreak/>
              <w:t xml:space="preserve">COCOS (KEELING) </w:t>
            </w:r>
            <w:smartTag w:uri="urn:schemas-microsoft-com:office:smarttags" w:element="place">
              <w:r w:rsidRPr="00F377E4">
                <w:rPr>
                  <w:rFonts w:ascii="Arial" w:hAnsi="Arial" w:cs="Arial"/>
                  <w:color w:val="333355"/>
                  <w:sz w:val="18"/>
                  <w:szCs w:val="18"/>
                </w:rPr>
                <w:t>ISLANDS</w:t>
              </w:r>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CC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COLOMBIA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CO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COMOROS</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KM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CONGO</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CG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CONGO</w:t>
                </w:r>
              </w:smartTag>
            </w:smartTag>
            <w:r w:rsidRPr="00F377E4">
              <w:rPr>
                <w:rFonts w:ascii="Arial" w:hAnsi="Arial" w:cs="Arial"/>
                <w:color w:val="333355"/>
                <w:sz w:val="18"/>
                <w:szCs w:val="18"/>
              </w:rPr>
              <w:t>, THE DEMOCRATIC REPUBLIC OF THE</w:t>
            </w:r>
            <w:bookmarkStart w:id="1154" w:name="congo-zaire"/>
            <w:bookmarkEnd w:id="1154"/>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CD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PlaceName">
                <w:r w:rsidRPr="00F377E4">
                  <w:rPr>
                    <w:rFonts w:ascii="Arial" w:hAnsi="Arial" w:cs="Arial"/>
                    <w:color w:val="333355"/>
                    <w:sz w:val="18"/>
                    <w:szCs w:val="18"/>
                  </w:rPr>
                  <w:t>COOK</w:t>
                </w:r>
              </w:smartTag>
              <w:r w:rsidRPr="00F377E4">
                <w:rPr>
                  <w:rFonts w:ascii="Arial" w:hAnsi="Arial" w:cs="Arial"/>
                  <w:color w:val="333355"/>
                  <w:sz w:val="18"/>
                  <w:szCs w:val="18"/>
                </w:rPr>
                <w:t xml:space="preserve"> </w:t>
              </w:r>
              <w:smartTag w:uri="urn:schemas-microsoft-com:office:smarttags" w:element="PlaceType">
                <w:r w:rsidRPr="00F377E4">
                  <w:rPr>
                    <w:rFonts w:ascii="Arial" w:hAnsi="Arial" w:cs="Arial"/>
                    <w:color w:val="333355"/>
                    <w:sz w:val="18"/>
                    <w:szCs w:val="18"/>
                  </w:rPr>
                  <w:t>ISLANDS</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CK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COSTA RICA</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CR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CÔTE D'IVOIRE</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CI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CROATIA</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HR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CUBA</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CU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CYPRUS</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CY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CZECH REPUBLIC</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CZ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b/>
                <w:bCs/>
                <w:color w:val="333355"/>
                <w:sz w:val="18"/>
              </w:rPr>
              <w:t>D</w:t>
            </w:r>
            <w:bookmarkStart w:id="1155" w:name="d.."/>
            <w:bookmarkEnd w:id="1155"/>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DENMARK</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DK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DJIBOUTI</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DJ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DOMINICA</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DM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DOMINICAN REPUBLIC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DO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b/>
                <w:bCs/>
                <w:color w:val="333355"/>
                <w:sz w:val="18"/>
              </w:rPr>
              <w:t>E</w:t>
            </w:r>
            <w:bookmarkStart w:id="1156" w:name="e.."/>
            <w:bookmarkEnd w:id="1156"/>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ECUADOR</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EC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EGYPT</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EG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EL SALVADOR</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SV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EQUATORIAL </w:t>
            </w:r>
            <w:smartTag w:uri="urn:schemas-microsoft-com:office:smarttags" w:element="place">
              <w:smartTag w:uri="urn:schemas-microsoft-com:office:smarttags" w:element="country-region">
                <w:r w:rsidRPr="00F377E4">
                  <w:rPr>
                    <w:rFonts w:ascii="Arial" w:hAnsi="Arial" w:cs="Arial"/>
                    <w:color w:val="333355"/>
                    <w:sz w:val="18"/>
                    <w:szCs w:val="18"/>
                  </w:rPr>
                  <w:t>GUINEA</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GQ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ERITREA</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ER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ESTONIA</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EE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ETHIOPIA</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ET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b/>
                <w:bCs/>
                <w:color w:val="333355"/>
                <w:sz w:val="18"/>
              </w:rPr>
              <w:t>F</w:t>
            </w:r>
            <w:bookmarkStart w:id="1157" w:name="f.."/>
            <w:bookmarkEnd w:id="1157"/>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r w:rsidRPr="00F377E4">
                <w:rPr>
                  <w:rFonts w:ascii="Arial" w:hAnsi="Arial" w:cs="Arial"/>
                  <w:color w:val="333355"/>
                  <w:sz w:val="18"/>
                  <w:szCs w:val="18"/>
                </w:rPr>
                <w:lastRenderedPageBreak/>
                <w:t>FALKLAND</w:t>
              </w:r>
            </w:smartTag>
            <w:r w:rsidRPr="00F377E4">
              <w:rPr>
                <w:rFonts w:ascii="Arial" w:hAnsi="Arial" w:cs="Arial"/>
                <w:color w:val="333355"/>
                <w:sz w:val="18"/>
                <w:szCs w:val="18"/>
              </w:rPr>
              <w:t xml:space="preserve"> ISLANDS (MALVINAS)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FK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r w:rsidRPr="00F377E4">
                <w:rPr>
                  <w:rFonts w:ascii="Arial" w:hAnsi="Arial" w:cs="Arial"/>
                  <w:color w:val="333355"/>
                  <w:sz w:val="18"/>
                  <w:szCs w:val="18"/>
                </w:rPr>
                <w:t>FAROE ISLANDS</w:t>
              </w:r>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FO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FIJI</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FJ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FINLAND</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FI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FRANCE</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FR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r w:rsidRPr="00F377E4">
                <w:rPr>
                  <w:rFonts w:ascii="Arial" w:hAnsi="Arial" w:cs="Arial"/>
                  <w:color w:val="333355"/>
                  <w:sz w:val="18"/>
                  <w:szCs w:val="18"/>
                </w:rPr>
                <w:t>FRENCH GUIANA</w:t>
              </w:r>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GF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r w:rsidRPr="00F377E4">
                <w:rPr>
                  <w:rFonts w:ascii="Arial" w:hAnsi="Arial" w:cs="Arial"/>
                  <w:color w:val="333355"/>
                  <w:sz w:val="18"/>
                  <w:szCs w:val="18"/>
                </w:rPr>
                <w:t>FRENCH POLYNESIA</w:t>
              </w:r>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PF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FRENCH SOUTHERN TERRITORIES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TF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b/>
                <w:bCs/>
                <w:color w:val="333355"/>
                <w:sz w:val="18"/>
              </w:rPr>
              <w:t>G</w:t>
            </w:r>
            <w:bookmarkStart w:id="1158" w:name="g.."/>
            <w:bookmarkEnd w:id="1158"/>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GABON</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GA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GAMBIA</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GM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GEORGIA</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GE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GERMANY</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DE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GHANA</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GH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r w:rsidRPr="00F377E4">
                <w:rPr>
                  <w:rFonts w:ascii="Arial" w:hAnsi="Arial" w:cs="Arial"/>
                  <w:color w:val="333355"/>
                  <w:sz w:val="18"/>
                  <w:szCs w:val="18"/>
                </w:rPr>
                <w:t>GIBRALTAR</w:t>
              </w:r>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GI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GREECE</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GR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r w:rsidRPr="00F377E4">
                <w:rPr>
                  <w:rFonts w:ascii="Arial" w:hAnsi="Arial" w:cs="Arial"/>
                  <w:color w:val="333355"/>
                  <w:sz w:val="18"/>
                  <w:szCs w:val="18"/>
                </w:rPr>
                <w:t>GREENLAND</w:t>
              </w:r>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GL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GRENADA</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GD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r w:rsidRPr="00F377E4">
                <w:rPr>
                  <w:rFonts w:ascii="Arial" w:hAnsi="Arial" w:cs="Arial"/>
                  <w:color w:val="333355"/>
                  <w:sz w:val="18"/>
                  <w:szCs w:val="18"/>
                </w:rPr>
                <w:t>GUADELOUPE</w:t>
              </w:r>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GP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r w:rsidRPr="00F377E4">
                <w:rPr>
                  <w:rFonts w:ascii="Arial" w:hAnsi="Arial" w:cs="Arial"/>
                  <w:color w:val="333355"/>
                  <w:sz w:val="18"/>
                  <w:szCs w:val="18"/>
                </w:rPr>
                <w:t>GUAM</w:t>
              </w:r>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GU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GUATEMALA</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GT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r w:rsidRPr="00F377E4">
                <w:rPr>
                  <w:rFonts w:ascii="Arial" w:hAnsi="Arial" w:cs="Arial"/>
                  <w:color w:val="333355"/>
                  <w:sz w:val="18"/>
                  <w:szCs w:val="18"/>
                </w:rPr>
                <w:t>GUERNSEY</w:t>
              </w:r>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GG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GUINEA</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GN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GUINEA-BISSAU</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GW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GUYANA</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GY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b/>
                <w:bCs/>
                <w:color w:val="333355"/>
                <w:sz w:val="18"/>
              </w:rPr>
              <w:t>H</w:t>
            </w:r>
            <w:bookmarkStart w:id="1159" w:name="h.."/>
            <w:bookmarkEnd w:id="1159"/>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lastRenderedPageBreak/>
                  <w:t>HAITI</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HT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HEARD ISLAND AND </w:t>
            </w:r>
            <w:smartTag w:uri="urn:schemas-microsoft-com:office:smarttags" w:element="place">
              <w:smartTag w:uri="urn:schemas-microsoft-com:office:smarttags" w:element="PlaceName">
                <w:r w:rsidRPr="00F377E4">
                  <w:rPr>
                    <w:rFonts w:ascii="Arial" w:hAnsi="Arial" w:cs="Arial"/>
                    <w:color w:val="333355"/>
                    <w:sz w:val="18"/>
                    <w:szCs w:val="18"/>
                  </w:rPr>
                  <w:t>MCDONALD</w:t>
                </w:r>
              </w:smartTag>
              <w:r w:rsidRPr="00F377E4">
                <w:rPr>
                  <w:rFonts w:ascii="Arial" w:hAnsi="Arial" w:cs="Arial"/>
                  <w:color w:val="333355"/>
                  <w:sz w:val="18"/>
                  <w:szCs w:val="18"/>
                </w:rPr>
                <w:t xml:space="preserve"> </w:t>
              </w:r>
              <w:smartTag w:uri="urn:schemas-microsoft-com:office:smarttags" w:element="PlaceType">
                <w:r w:rsidRPr="00F377E4">
                  <w:rPr>
                    <w:rFonts w:ascii="Arial" w:hAnsi="Arial" w:cs="Arial"/>
                    <w:color w:val="333355"/>
                    <w:sz w:val="18"/>
                    <w:szCs w:val="18"/>
                  </w:rPr>
                  <w:t>ISLANDS</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HM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HOLY SEE (</w:t>
            </w:r>
            <w:smartTag w:uri="urn:schemas-microsoft-com:office:smarttags" w:element="place">
              <w:smartTag w:uri="urn:schemas-microsoft-com:office:smarttags" w:element="PlaceName">
                <w:r w:rsidRPr="00F377E4">
                  <w:rPr>
                    <w:rFonts w:ascii="Arial" w:hAnsi="Arial" w:cs="Arial"/>
                    <w:color w:val="333355"/>
                    <w:sz w:val="18"/>
                    <w:szCs w:val="18"/>
                  </w:rPr>
                  <w:t>VATICAN CITY</w:t>
                </w:r>
              </w:smartTag>
              <w:r w:rsidRPr="00F377E4">
                <w:rPr>
                  <w:rFonts w:ascii="Arial" w:hAnsi="Arial" w:cs="Arial"/>
                  <w:color w:val="333355"/>
                  <w:sz w:val="18"/>
                  <w:szCs w:val="18"/>
                </w:rPr>
                <w:t xml:space="preserve"> </w:t>
              </w:r>
              <w:smartTag w:uri="urn:schemas-microsoft-com:office:smarttags" w:element="PlaceType">
                <w:r w:rsidRPr="00F377E4">
                  <w:rPr>
                    <w:rFonts w:ascii="Arial" w:hAnsi="Arial" w:cs="Arial"/>
                    <w:color w:val="333355"/>
                    <w:sz w:val="18"/>
                    <w:szCs w:val="18"/>
                  </w:rPr>
                  <w:t>STATE</w:t>
                </w:r>
              </w:smartTag>
            </w:smartTag>
            <w:r w:rsidRPr="00F377E4">
              <w:rPr>
                <w:rFonts w:ascii="Arial" w:hAnsi="Arial" w:cs="Arial"/>
                <w:color w:val="333355"/>
                <w:sz w:val="18"/>
                <w:szCs w:val="18"/>
              </w:rPr>
              <w:t>)</w:t>
            </w:r>
            <w:bookmarkStart w:id="1160" w:name="holy-see-vatican"/>
            <w:bookmarkEnd w:id="1160"/>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VA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HONDURAS</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HN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r w:rsidRPr="00F377E4">
                <w:rPr>
                  <w:rFonts w:ascii="Arial" w:hAnsi="Arial" w:cs="Arial"/>
                  <w:color w:val="333355"/>
                  <w:sz w:val="18"/>
                  <w:szCs w:val="18"/>
                </w:rPr>
                <w:t>HONG KONG</w:t>
              </w:r>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HK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HUNGARY</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HU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b/>
                <w:bCs/>
                <w:color w:val="333355"/>
                <w:sz w:val="18"/>
              </w:rPr>
              <w:t>I</w:t>
            </w:r>
            <w:bookmarkStart w:id="1161" w:name="i.."/>
            <w:bookmarkEnd w:id="1161"/>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ICELAND</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IS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INDIA</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IN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INDONESIA</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ID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IRAN</w:t>
                </w:r>
              </w:smartTag>
            </w:smartTag>
            <w:r w:rsidRPr="00F377E4">
              <w:rPr>
                <w:rFonts w:ascii="Arial" w:hAnsi="Arial" w:cs="Arial"/>
                <w:color w:val="333355"/>
                <w:sz w:val="18"/>
                <w:szCs w:val="18"/>
              </w:rPr>
              <w:t xml:space="preserve">, ISLAMIC REPUBLIC OF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IR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IRAQ</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IQ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IRELAND</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IE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ISLE OF MAN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IM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ISRAEL</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IL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ITALY</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IT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b/>
                <w:bCs/>
                <w:color w:val="333355"/>
                <w:sz w:val="18"/>
              </w:rPr>
              <w:t>J</w:t>
            </w:r>
            <w:bookmarkStart w:id="1162" w:name="j.."/>
            <w:bookmarkEnd w:id="1162"/>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JAMAICA</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JM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JAPAN</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JP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r w:rsidRPr="00F377E4">
                <w:rPr>
                  <w:rFonts w:ascii="Arial" w:hAnsi="Arial" w:cs="Arial"/>
                  <w:color w:val="333355"/>
                  <w:sz w:val="18"/>
                  <w:szCs w:val="18"/>
                </w:rPr>
                <w:t>JERSEY</w:t>
              </w:r>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JE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JORDAN</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JO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b/>
                <w:bCs/>
                <w:color w:val="333355"/>
                <w:sz w:val="18"/>
              </w:rPr>
              <w:t>K</w:t>
            </w:r>
            <w:bookmarkStart w:id="1163" w:name="k.."/>
            <w:bookmarkEnd w:id="1163"/>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KAZAKHSTAN</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KZ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KENYA</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KE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KIRIBATI</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KI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KOREA</w:t>
                </w:r>
              </w:smartTag>
            </w:smartTag>
            <w:r w:rsidRPr="00F377E4">
              <w:rPr>
                <w:rFonts w:ascii="Arial" w:hAnsi="Arial" w:cs="Arial"/>
                <w:color w:val="333355"/>
                <w:sz w:val="18"/>
                <w:szCs w:val="18"/>
              </w:rPr>
              <w:t xml:space="preserve">, DEMOCRATIC PEOPLE'S REPUBLIC OF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KP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lastRenderedPageBreak/>
                  <w:t>KOREA</w:t>
                </w:r>
              </w:smartTag>
            </w:smartTag>
            <w:r w:rsidRPr="00F377E4">
              <w:rPr>
                <w:rFonts w:ascii="Arial" w:hAnsi="Arial" w:cs="Arial"/>
                <w:color w:val="333355"/>
                <w:sz w:val="18"/>
                <w:szCs w:val="18"/>
              </w:rPr>
              <w:t xml:space="preserve">, REPUBLIC OF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KR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KUWAIT</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KW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KYRGYZSTAN</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KG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b/>
                <w:bCs/>
                <w:color w:val="333355"/>
                <w:sz w:val="18"/>
              </w:rPr>
              <w:t>L</w:t>
            </w:r>
            <w:bookmarkStart w:id="1164" w:name="l.."/>
            <w:bookmarkEnd w:id="1164"/>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LAO PEOPLE'S DEMOCRATIC REPUBLIC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LA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LATVIA</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ity">
                <w:r w:rsidRPr="00F377E4">
                  <w:rPr>
                    <w:rFonts w:ascii="Arial" w:hAnsi="Arial" w:cs="Arial"/>
                    <w:color w:val="333355"/>
                    <w:sz w:val="18"/>
                    <w:szCs w:val="18"/>
                  </w:rPr>
                  <w:t>LV</w:t>
                </w:r>
              </w:smartTag>
            </w:smartTag>
            <w:r w:rsidRPr="00F377E4">
              <w:rPr>
                <w:rFonts w:ascii="Arial" w:hAnsi="Arial" w:cs="Arial"/>
                <w:color w:val="333355"/>
                <w:sz w:val="18"/>
                <w:szCs w:val="18"/>
              </w:rPr>
              <w:t xml:space="preserve">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LEBANON</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LB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LESOTHO</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LS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LIBERIA</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LR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LIBYAN ARAB JAMAHIRIYA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LY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LIECHTENSTEIN</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LI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LITHUANIA</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LT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LUXEMBOURG</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LU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b/>
                <w:bCs/>
                <w:color w:val="333355"/>
                <w:sz w:val="18"/>
              </w:rPr>
              <w:t>M</w:t>
            </w:r>
            <w:bookmarkStart w:id="1165" w:name="m.."/>
            <w:bookmarkEnd w:id="1165"/>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State">
                <w:r w:rsidRPr="00F377E4">
                  <w:rPr>
                    <w:rFonts w:ascii="Arial" w:hAnsi="Arial" w:cs="Arial"/>
                    <w:color w:val="333355"/>
                    <w:sz w:val="18"/>
                    <w:szCs w:val="18"/>
                  </w:rPr>
                  <w:t>MACAO</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MO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country-region">
              <w:r w:rsidRPr="00F377E4">
                <w:rPr>
                  <w:rFonts w:ascii="Arial" w:hAnsi="Arial" w:cs="Arial"/>
                  <w:color w:val="333355"/>
                  <w:sz w:val="18"/>
                  <w:szCs w:val="18"/>
                </w:rPr>
                <w:t>MACEDONIA</w:t>
              </w:r>
            </w:smartTag>
            <w:r w:rsidRPr="00F377E4">
              <w:rPr>
                <w:rFonts w:ascii="Arial" w:hAnsi="Arial" w:cs="Arial"/>
                <w:color w:val="333355"/>
                <w:sz w:val="18"/>
                <w:szCs w:val="18"/>
              </w:rPr>
              <w:t xml:space="preserve">, THE </w:t>
            </w:r>
            <w:smartTag w:uri="urn:schemas-microsoft-com:office:smarttags" w:element="PlaceName">
              <w:r w:rsidRPr="00F377E4">
                <w:rPr>
                  <w:rFonts w:ascii="Arial" w:hAnsi="Arial" w:cs="Arial"/>
                  <w:color w:val="333355"/>
                  <w:sz w:val="18"/>
                  <w:szCs w:val="18"/>
                </w:rPr>
                <w:t>FORMER</w:t>
              </w:r>
            </w:smartTag>
            <w:r w:rsidRPr="00F377E4">
              <w:rPr>
                <w:rFonts w:ascii="Arial" w:hAnsi="Arial" w:cs="Arial"/>
                <w:color w:val="333355"/>
                <w:sz w:val="18"/>
                <w:szCs w:val="18"/>
              </w:rPr>
              <w:t xml:space="preserve"> </w:t>
            </w:r>
            <w:smartTag w:uri="urn:schemas-microsoft-com:office:smarttags" w:element="PlaceName">
              <w:r w:rsidRPr="00F377E4">
                <w:rPr>
                  <w:rFonts w:ascii="Arial" w:hAnsi="Arial" w:cs="Arial"/>
                  <w:color w:val="333355"/>
                  <w:sz w:val="18"/>
                  <w:szCs w:val="18"/>
                </w:rPr>
                <w:t>YUGOSLAV</w:t>
              </w:r>
            </w:smartTag>
            <w:r w:rsidRPr="00F377E4">
              <w:rPr>
                <w:rFonts w:ascii="Arial" w:hAnsi="Arial" w:cs="Arial"/>
                <w:color w:val="333355"/>
                <w:sz w:val="18"/>
                <w:szCs w:val="18"/>
              </w:rPr>
              <w:t xml:space="preserve"> </w:t>
            </w:r>
            <w:smartTag w:uri="urn:schemas-microsoft-com:office:smarttags" w:element="PlaceType">
              <w:r w:rsidRPr="00F377E4">
                <w:rPr>
                  <w:rFonts w:ascii="Arial" w:hAnsi="Arial" w:cs="Arial"/>
                  <w:color w:val="333355"/>
                  <w:sz w:val="18"/>
                  <w:szCs w:val="18"/>
                </w:rPr>
                <w:t>REPUBLIC</w:t>
              </w:r>
            </w:smartTag>
            <w:r w:rsidRPr="00F377E4">
              <w:rPr>
                <w:rFonts w:ascii="Arial" w:hAnsi="Arial" w:cs="Arial"/>
                <w:color w:val="333355"/>
                <w:sz w:val="18"/>
                <w:szCs w:val="18"/>
              </w:rPr>
              <w:t xml:space="preserve"> OF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MK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MADAGASCAR</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MG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MALAWI</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MW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MALAYSIA</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MY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MALDIVES</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MV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MALI</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ML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MALTA</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MT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MARSHALL ISLANDS</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MH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r w:rsidRPr="00F377E4">
                <w:rPr>
                  <w:rFonts w:ascii="Arial" w:hAnsi="Arial" w:cs="Arial"/>
                  <w:color w:val="333355"/>
                  <w:sz w:val="18"/>
                  <w:szCs w:val="18"/>
                </w:rPr>
                <w:t>MARTINIQUE</w:t>
              </w:r>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MQ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MAURITANIA</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MR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MAURITIUS</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MU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r w:rsidRPr="00F377E4">
                <w:rPr>
                  <w:rFonts w:ascii="Arial" w:hAnsi="Arial" w:cs="Arial"/>
                  <w:color w:val="333355"/>
                  <w:sz w:val="18"/>
                  <w:szCs w:val="18"/>
                </w:rPr>
                <w:lastRenderedPageBreak/>
                <w:t>MAYOTTE</w:t>
              </w:r>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YT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MEXICO</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MX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MICRONESIA</w:t>
                </w:r>
              </w:smartTag>
            </w:smartTag>
            <w:r w:rsidRPr="00F377E4">
              <w:rPr>
                <w:rFonts w:ascii="Arial" w:hAnsi="Arial" w:cs="Arial"/>
                <w:color w:val="333355"/>
                <w:sz w:val="18"/>
                <w:szCs w:val="18"/>
              </w:rPr>
              <w:t xml:space="preserve">, FEDERATED STATES OF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FM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MOLDOVA</w:t>
                </w:r>
              </w:smartTag>
            </w:smartTag>
            <w:r w:rsidRPr="00F377E4">
              <w:rPr>
                <w:rFonts w:ascii="Arial" w:hAnsi="Arial" w:cs="Arial"/>
                <w:color w:val="333355"/>
                <w:sz w:val="18"/>
                <w:szCs w:val="18"/>
              </w:rPr>
              <w:t xml:space="preserve">, REPUBLIC OF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MD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MONACO</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MC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MONGOLIA</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MN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MONTENEGRO</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ME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r w:rsidRPr="00F377E4">
                <w:rPr>
                  <w:rFonts w:ascii="Arial" w:hAnsi="Arial" w:cs="Arial"/>
                  <w:color w:val="333355"/>
                  <w:sz w:val="18"/>
                  <w:szCs w:val="18"/>
                </w:rPr>
                <w:t>MONTSERRAT</w:t>
              </w:r>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MS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MOROCCO</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MA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MOZAMBIQUE</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MZ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MYANMAR</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MM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b/>
                <w:bCs/>
                <w:color w:val="333355"/>
                <w:sz w:val="18"/>
              </w:rPr>
              <w:t>N</w:t>
            </w:r>
            <w:bookmarkStart w:id="1166" w:name="n.."/>
            <w:bookmarkEnd w:id="1166"/>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NAMIBIA</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NA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NAURU</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NR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NEPAL</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NP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NETHERLANDS</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NL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r w:rsidRPr="00F377E4">
                <w:rPr>
                  <w:rFonts w:ascii="Arial" w:hAnsi="Arial" w:cs="Arial"/>
                  <w:color w:val="333355"/>
                  <w:sz w:val="18"/>
                  <w:szCs w:val="18"/>
                </w:rPr>
                <w:t>NETHERLANDS ANTILLES</w:t>
              </w:r>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AN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State">
                <w:r w:rsidRPr="00F377E4">
                  <w:rPr>
                    <w:rFonts w:ascii="Arial" w:hAnsi="Arial" w:cs="Arial"/>
                    <w:color w:val="333355"/>
                    <w:sz w:val="18"/>
                    <w:szCs w:val="18"/>
                  </w:rPr>
                  <w:t>NEW CALEDONIA</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NC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NEW ZEALAND</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NZ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NICARAGUA</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NI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NIGER</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NE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NIGERIA</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NG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r w:rsidRPr="00F377E4">
                <w:rPr>
                  <w:rFonts w:ascii="Arial" w:hAnsi="Arial" w:cs="Arial"/>
                  <w:color w:val="333355"/>
                  <w:sz w:val="18"/>
                  <w:szCs w:val="18"/>
                </w:rPr>
                <w:t>NIUE</w:t>
              </w:r>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NU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r w:rsidRPr="00F377E4">
                <w:rPr>
                  <w:rFonts w:ascii="Arial" w:hAnsi="Arial" w:cs="Arial"/>
                  <w:color w:val="333355"/>
                  <w:sz w:val="18"/>
                  <w:szCs w:val="18"/>
                </w:rPr>
                <w:t>NORFOLK ISLAND</w:t>
              </w:r>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NF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r w:rsidRPr="00F377E4">
                <w:rPr>
                  <w:rFonts w:ascii="Arial" w:hAnsi="Arial" w:cs="Arial"/>
                  <w:color w:val="333355"/>
                  <w:sz w:val="18"/>
                  <w:szCs w:val="18"/>
                </w:rPr>
                <w:t>NORTHERN MARIANA ISLANDS</w:t>
              </w:r>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MP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NORWAY</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NO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b/>
                <w:bCs/>
                <w:color w:val="333355"/>
                <w:sz w:val="18"/>
              </w:rPr>
              <w:lastRenderedPageBreak/>
              <w:t>O</w:t>
            </w:r>
            <w:bookmarkStart w:id="1167" w:name="o.."/>
            <w:bookmarkEnd w:id="1167"/>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OMAN</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r w:rsidRPr="00F377E4">
                <w:rPr>
                  <w:rFonts w:ascii="Arial" w:hAnsi="Arial" w:cs="Arial"/>
                  <w:color w:val="333355"/>
                  <w:sz w:val="18"/>
                  <w:szCs w:val="18"/>
                </w:rPr>
                <w:t>OM</w:t>
              </w:r>
            </w:smartTag>
            <w:r w:rsidRPr="00F377E4">
              <w:rPr>
                <w:rFonts w:ascii="Arial" w:hAnsi="Arial" w:cs="Arial"/>
                <w:color w:val="333355"/>
                <w:sz w:val="18"/>
                <w:szCs w:val="18"/>
              </w:rPr>
              <w:t xml:space="preserve">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b/>
                <w:bCs/>
                <w:color w:val="333355"/>
                <w:sz w:val="18"/>
              </w:rPr>
              <w:t>P</w:t>
            </w:r>
            <w:bookmarkStart w:id="1168" w:name="p.."/>
            <w:bookmarkEnd w:id="1168"/>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PAKISTAN</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PK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PALAU</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PW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PlaceName">
                <w:r w:rsidRPr="00F377E4">
                  <w:rPr>
                    <w:rFonts w:ascii="Arial" w:hAnsi="Arial" w:cs="Arial"/>
                    <w:color w:val="333355"/>
                    <w:sz w:val="18"/>
                    <w:szCs w:val="18"/>
                  </w:rPr>
                  <w:t>PALESTINIAN</w:t>
                </w:r>
              </w:smartTag>
              <w:r w:rsidRPr="00F377E4">
                <w:rPr>
                  <w:rFonts w:ascii="Arial" w:hAnsi="Arial" w:cs="Arial"/>
                  <w:color w:val="333355"/>
                  <w:sz w:val="18"/>
                  <w:szCs w:val="18"/>
                </w:rPr>
                <w:t xml:space="preserve"> </w:t>
              </w:r>
              <w:smartTag w:uri="urn:schemas-microsoft-com:office:smarttags" w:element="PlaceType">
                <w:r w:rsidRPr="00F377E4">
                  <w:rPr>
                    <w:rFonts w:ascii="Arial" w:hAnsi="Arial" w:cs="Arial"/>
                    <w:color w:val="333355"/>
                    <w:sz w:val="18"/>
                    <w:szCs w:val="18"/>
                  </w:rPr>
                  <w:t>TERRITORY</w:t>
                </w:r>
              </w:smartTag>
            </w:smartTag>
            <w:r w:rsidRPr="00F377E4">
              <w:rPr>
                <w:rFonts w:ascii="Arial" w:hAnsi="Arial" w:cs="Arial"/>
                <w:color w:val="333355"/>
                <w:sz w:val="18"/>
                <w:szCs w:val="18"/>
              </w:rPr>
              <w:t xml:space="preserve">, OCCUPIED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PS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PANAMA</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PA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PAPUA NEW </w:t>
            </w:r>
            <w:smartTag w:uri="urn:schemas-microsoft-com:office:smarttags" w:element="place">
              <w:smartTag w:uri="urn:schemas-microsoft-com:office:smarttags" w:element="country-region">
                <w:r w:rsidRPr="00F377E4">
                  <w:rPr>
                    <w:rFonts w:ascii="Arial" w:hAnsi="Arial" w:cs="Arial"/>
                    <w:color w:val="333355"/>
                    <w:sz w:val="18"/>
                    <w:szCs w:val="18"/>
                  </w:rPr>
                  <w:t>GUINEA</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PG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PARAGUAY</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PY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PERU</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PE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PHILIPPINES</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PH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PITCAIRN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PN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POLAND</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PL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PORTUGAL</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PT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r w:rsidRPr="00F377E4">
                <w:rPr>
                  <w:rFonts w:ascii="Arial" w:hAnsi="Arial" w:cs="Arial"/>
                  <w:color w:val="333355"/>
                  <w:sz w:val="18"/>
                  <w:szCs w:val="18"/>
                </w:rPr>
                <w:t>PUERTO RICO</w:t>
              </w:r>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PR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b/>
                <w:bCs/>
                <w:color w:val="333355"/>
                <w:sz w:val="18"/>
              </w:rPr>
              <w:t>Q</w:t>
            </w:r>
            <w:bookmarkStart w:id="1169" w:name="q.."/>
            <w:bookmarkEnd w:id="1169"/>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QATAR</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QA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b/>
                <w:bCs/>
                <w:color w:val="333355"/>
                <w:sz w:val="18"/>
              </w:rPr>
              <w:t>R</w:t>
            </w:r>
            <w:bookmarkStart w:id="1170" w:name="r.."/>
            <w:bookmarkEnd w:id="1170"/>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RÉUNION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RE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ROMANIA</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RO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RUSSIAN FEDERATION</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RU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RWANDA</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RW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b/>
                <w:bCs/>
                <w:color w:val="333355"/>
                <w:sz w:val="18"/>
              </w:rPr>
              <w:t>S</w:t>
            </w:r>
            <w:bookmarkStart w:id="1171" w:name="s.."/>
            <w:bookmarkEnd w:id="1171"/>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SAINT BARTHÉLEMY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BL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r w:rsidRPr="00F377E4">
                <w:rPr>
                  <w:rFonts w:ascii="Arial" w:hAnsi="Arial" w:cs="Arial"/>
                  <w:color w:val="333355"/>
                  <w:sz w:val="18"/>
                  <w:szCs w:val="18"/>
                </w:rPr>
                <w:t>SAINT HELENA</w:t>
              </w:r>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SH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SAINT KITTS AND NEVIS</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KN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lastRenderedPageBreak/>
              <w:t xml:space="preserve">SAINT LUCIA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LC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SAINT MARTIN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MF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r w:rsidRPr="00F377E4">
                <w:rPr>
                  <w:rFonts w:ascii="Arial" w:hAnsi="Arial" w:cs="Arial"/>
                  <w:color w:val="333355"/>
                  <w:sz w:val="18"/>
                  <w:szCs w:val="18"/>
                </w:rPr>
                <w:t>SAINT PIERRE AND MIQUELON</w:t>
              </w:r>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PM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SAINT VINCENT AND THE </w:t>
            </w:r>
            <w:smartTag w:uri="urn:schemas-microsoft-com:office:smarttags" w:element="place">
              <w:r w:rsidRPr="00F377E4">
                <w:rPr>
                  <w:rFonts w:ascii="Arial" w:hAnsi="Arial" w:cs="Arial"/>
                  <w:color w:val="333355"/>
                  <w:sz w:val="18"/>
                  <w:szCs w:val="18"/>
                </w:rPr>
                <w:t>GRENADINES</w:t>
              </w:r>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VC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r w:rsidRPr="00F377E4">
                <w:rPr>
                  <w:rFonts w:ascii="Arial" w:hAnsi="Arial" w:cs="Arial"/>
                  <w:color w:val="333355"/>
                  <w:sz w:val="18"/>
                  <w:szCs w:val="18"/>
                </w:rPr>
                <w:t>SAMOA</w:t>
              </w:r>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WS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SAN MARINO</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SM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SAO TOME AND PRINCIPE</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ST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SAUDI ARABIA</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SA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SENEGAL</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SN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SERBIA</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RS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SEYCHELLES</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SC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SIERRA LEONE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SL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SINGAPORE</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SG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SLOVAKIA</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SK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SLOVENIA</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SI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SOLOMON ISLANDS</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SB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SOMALIA</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SO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SOUTH AFRICA</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ZA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SOUTH GEORGIA AND THE SOUTH SANDWICH </w:t>
            </w:r>
            <w:smartTag w:uri="urn:schemas-microsoft-com:office:smarttags" w:element="place">
              <w:r w:rsidRPr="00F377E4">
                <w:rPr>
                  <w:rFonts w:ascii="Arial" w:hAnsi="Arial" w:cs="Arial"/>
                  <w:color w:val="333355"/>
                  <w:sz w:val="18"/>
                  <w:szCs w:val="18"/>
                </w:rPr>
                <w:t>ISLANDS</w:t>
              </w:r>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GS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SPAIN</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ES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SRI LANKA</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LK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SUDAN</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SD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SURINAME</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SR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r w:rsidRPr="00F377E4">
                <w:rPr>
                  <w:rFonts w:ascii="Arial" w:hAnsi="Arial" w:cs="Arial"/>
                  <w:color w:val="333355"/>
                  <w:sz w:val="18"/>
                  <w:szCs w:val="18"/>
                </w:rPr>
                <w:t>SVALBARD</w:t>
              </w:r>
            </w:smartTag>
            <w:r w:rsidRPr="00F377E4">
              <w:rPr>
                <w:rFonts w:ascii="Arial" w:hAnsi="Arial" w:cs="Arial"/>
                <w:color w:val="333355"/>
                <w:sz w:val="18"/>
                <w:szCs w:val="18"/>
              </w:rPr>
              <w:t xml:space="preserve"> AND JAN MAYEN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SJ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SWAZILAND</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SZ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SWEDEN</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SE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lastRenderedPageBreak/>
              <w:t xml:space="preserve">SWITZERLAND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CH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PlaceName">
                <w:r w:rsidRPr="00F377E4">
                  <w:rPr>
                    <w:rFonts w:ascii="Arial" w:hAnsi="Arial" w:cs="Arial"/>
                    <w:color w:val="333355"/>
                    <w:sz w:val="18"/>
                    <w:szCs w:val="18"/>
                  </w:rPr>
                  <w:t>SYRIAN</w:t>
                </w:r>
              </w:smartTag>
              <w:r w:rsidRPr="00F377E4">
                <w:rPr>
                  <w:rFonts w:ascii="Arial" w:hAnsi="Arial" w:cs="Arial"/>
                  <w:color w:val="333355"/>
                  <w:sz w:val="18"/>
                  <w:szCs w:val="18"/>
                </w:rPr>
                <w:t xml:space="preserve"> </w:t>
              </w:r>
              <w:smartTag w:uri="urn:schemas-microsoft-com:office:smarttags" w:element="PlaceName">
                <w:r w:rsidRPr="00F377E4">
                  <w:rPr>
                    <w:rFonts w:ascii="Arial" w:hAnsi="Arial" w:cs="Arial"/>
                    <w:color w:val="333355"/>
                    <w:sz w:val="18"/>
                    <w:szCs w:val="18"/>
                  </w:rPr>
                  <w:t>ARAB</w:t>
                </w:r>
              </w:smartTag>
              <w:r w:rsidRPr="00F377E4">
                <w:rPr>
                  <w:rFonts w:ascii="Arial" w:hAnsi="Arial" w:cs="Arial"/>
                  <w:color w:val="333355"/>
                  <w:sz w:val="18"/>
                  <w:szCs w:val="18"/>
                </w:rPr>
                <w:t xml:space="preserve"> </w:t>
              </w:r>
              <w:smartTag w:uri="urn:schemas-microsoft-com:office:smarttags" w:element="PlaceType">
                <w:r w:rsidRPr="00F377E4">
                  <w:rPr>
                    <w:rFonts w:ascii="Arial" w:hAnsi="Arial" w:cs="Arial"/>
                    <w:color w:val="333355"/>
                    <w:sz w:val="18"/>
                    <w:szCs w:val="18"/>
                  </w:rPr>
                  <w:t>REPUBLIC</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SY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b/>
                <w:bCs/>
                <w:color w:val="333355"/>
                <w:sz w:val="18"/>
              </w:rPr>
              <w:t>T</w:t>
            </w:r>
            <w:bookmarkStart w:id="1172" w:name="t.."/>
            <w:bookmarkEnd w:id="1172"/>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country-region">
              <w:r w:rsidRPr="00F377E4">
                <w:rPr>
                  <w:rFonts w:ascii="Arial" w:hAnsi="Arial" w:cs="Arial"/>
                  <w:color w:val="333355"/>
                  <w:sz w:val="18"/>
                  <w:szCs w:val="18"/>
                </w:rPr>
                <w:t>TAIWAN</w:t>
              </w:r>
            </w:smartTag>
            <w:r w:rsidRPr="00F377E4">
              <w:rPr>
                <w:rFonts w:ascii="Arial" w:hAnsi="Arial" w:cs="Arial"/>
                <w:color w:val="333355"/>
                <w:sz w:val="18"/>
                <w:szCs w:val="18"/>
              </w:rPr>
              <w:t xml:space="preserve">, </w:t>
            </w:r>
            <w:smartTag w:uri="urn:schemas-microsoft-com:office:smarttags" w:element="place">
              <w:smartTag w:uri="urn:schemas-microsoft-com:office:smarttags" w:element="PlaceType">
                <w:r w:rsidRPr="00F377E4">
                  <w:rPr>
                    <w:rFonts w:ascii="Arial" w:hAnsi="Arial" w:cs="Arial"/>
                    <w:color w:val="333355"/>
                    <w:sz w:val="18"/>
                    <w:szCs w:val="18"/>
                  </w:rPr>
                  <w:t>PROVINCE</w:t>
                </w:r>
              </w:smartTag>
              <w:r w:rsidRPr="00F377E4">
                <w:rPr>
                  <w:rFonts w:ascii="Arial" w:hAnsi="Arial" w:cs="Arial"/>
                  <w:color w:val="333355"/>
                  <w:sz w:val="18"/>
                  <w:szCs w:val="18"/>
                </w:rPr>
                <w:t xml:space="preserve"> OF </w:t>
              </w:r>
              <w:smartTag w:uri="urn:schemas-microsoft-com:office:smarttags" w:element="PlaceName">
                <w:r w:rsidRPr="00F377E4">
                  <w:rPr>
                    <w:rFonts w:ascii="Arial" w:hAnsi="Arial" w:cs="Arial"/>
                    <w:color w:val="333355"/>
                    <w:sz w:val="18"/>
                    <w:szCs w:val="18"/>
                  </w:rPr>
                  <w:t>CHINA</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TW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TAJIKISTAN</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TJ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TANZANIA</w:t>
                </w:r>
              </w:smartTag>
            </w:smartTag>
            <w:r w:rsidRPr="00F377E4">
              <w:rPr>
                <w:rFonts w:ascii="Arial" w:hAnsi="Arial" w:cs="Arial"/>
                <w:color w:val="333355"/>
                <w:sz w:val="18"/>
                <w:szCs w:val="18"/>
              </w:rPr>
              <w:t xml:space="preserve">, UNITED REPUBLIC OF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TZ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THAILAND</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TH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TIMOR-LESTE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TL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TOGO</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TG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TOKELAU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TK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TONGA</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TO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TRINIDAD AND TOBAGO</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TT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TUNISIA</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TN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TURKEY</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TR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TURKMENISTAN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TM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r w:rsidRPr="00F377E4">
                <w:rPr>
                  <w:rFonts w:ascii="Arial" w:hAnsi="Arial" w:cs="Arial"/>
                  <w:color w:val="333355"/>
                  <w:sz w:val="18"/>
                  <w:szCs w:val="18"/>
                </w:rPr>
                <w:t>TURKS AND CAICOS ISLANDS</w:t>
              </w:r>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TC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TUVALU</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TV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b/>
                <w:bCs/>
                <w:color w:val="333355"/>
                <w:sz w:val="18"/>
              </w:rPr>
              <w:t>U</w:t>
            </w:r>
            <w:bookmarkStart w:id="1173" w:name="u.."/>
            <w:bookmarkEnd w:id="1173"/>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UGANDA</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UG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UKRAINE</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UA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UNITED ARAB EMIRATES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AE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UNITED KINGDOM</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GB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UNITED STATES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US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UNITED STATES MINOR OUTLYING </w:t>
            </w:r>
            <w:smartTag w:uri="urn:schemas-microsoft-com:office:smarttags" w:element="place">
              <w:r w:rsidRPr="00F377E4">
                <w:rPr>
                  <w:rFonts w:ascii="Arial" w:hAnsi="Arial" w:cs="Arial"/>
                  <w:color w:val="333355"/>
                  <w:sz w:val="18"/>
                  <w:szCs w:val="18"/>
                </w:rPr>
                <w:t>ISLANDS</w:t>
              </w:r>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UM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URUGUAY</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UY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UZBEKISTAN</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UZ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b/>
                <w:bCs/>
                <w:color w:val="333355"/>
                <w:sz w:val="18"/>
              </w:rPr>
              <w:lastRenderedPageBreak/>
              <w:t>V</w:t>
            </w:r>
            <w:bookmarkStart w:id="1174" w:name="v.."/>
            <w:bookmarkEnd w:id="1174"/>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VANUATU</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VU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PlaceName">
                <w:r w:rsidRPr="00F377E4">
                  <w:rPr>
                    <w:rFonts w:ascii="Arial" w:hAnsi="Arial" w:cs="Arial"/>
                    <w:color w:val="333355"/>
                    <w:sz w:val="18"/>
                    <w:szCs w:val="18"/>
                  </w:rPr>
                  <w:t>VATICAN CITY</w:t>
                </w:r>
              </w:smartTag>
              <w:r w:rsidRPr="00F377E4">
                <w:rPr>
                  <w:rFonts w:ascii="Arial" w:hAnsi="Arial" w:cs="Arial"/>
                  <w:color w:val="333355"/>
                  <w:sz w:val="18"/>
                  <w:szCs w:val="18"/>
                </w:rPr>
                <w:t xml:space="preserve"> </w:t>
              </w:r>
              <w:smartTag w:uri="urn:schemas-microsoft-com:office:smarttags" w:element="PlaceType">
                <w:r w:rsidRPr="00F377E4">
                  <w:rPr>
                    <w:rFonts w:ascii="Arial" w:hAnsi="Arial" w:cs="Arial"/>
                    <w:color w:val="333355"/>
                    <w:sz w:val="18"/>
                    <w:szCs w:val="18"/>
                  </w:rPr>
                  <w:t>STATE</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see </w:t>
            </w:r>
            <w:hyperlink r:id="rId36" w:anchor="holy-see-vatican" w:tooltip="HOLY SEE (VATICAN CITY STATE)" w:history="1">
              <w:r w:rsidRPr="00F377E4">
                <w:rPr>
                  <w:rFonts w:ascii="Arial" w:hAnsi="Arial" w:cs="Arial"/>
                  <w:i/>
                  <w:iCs/>
                  <w:color w:val="022798"/>
                  <w:sz w:val="18"/>
                  <w:u w:val="single"/>
                </w:rPr>
                <w:t>HOLY SEE</w:t>
              </w:r>
            </w:hyperlink>
            <w:r w:rsidRPr="00F377E4">
              <w:rPr>
                <w:rFonts w:ascii="Arial" w:hAnsi="Arial" w:cs="Arial"/>
                <w:color w:val="333355"/>
                <w:sz w:val="18"/>
                <w:szCs w:val="18"/>
              </w:rPr>
              <w:t xml:space="preserve">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country-region">
              <w:r w:rsidRPr="00F377E4">
                <w:rPr>
                  <w:rFonts w:ascii="Arial" w:hAnsi="Arial" w:cs="Arial"/>
                  <w:color w:val="333355"/>
                  <w:sz w:val="18"/>
                  <w:szCs w:val="18"/>
                </w:rPr>
                <w:t>VENEZUELA</w:t>
              </w:r>
            </w:smartTag>
            <w:r w:rsidRPr="00F377E4">
              <w:rPr>
                <w:rFonts w:ascii="Arial" w:hAnsi="Arial" w:cs="Arial"/>
                <w:color w:val="333355"/>
                <w:sz w:val="18"/>
                <w:szCs w:val="18"/>
              </w:rPr>
              <w:t xml:space="preserve">, </w:t>
            </w:r>
            <w:smartTag w:uri="urn:schemas-microsoft-com:office:smarttags" w:element="place">
              <w:smartTag w:uri="urn:schemas-microsoft-com:office:smarttags" w:element="PlaceName">
                <w:r w:rsidRPr="00F377E4">
                  <w:rPr>
                    <w:rFonts w:ascii="Arial" w:hAnsi="Arial" w:cs="Arial"/>
                    <w:color w:val="333355"/>
                    <w:sz w:val="18"/>
                    <w:szCs w:val="18"/>
                  </w:rPr>
                  <w:t>BOLIVARIAN</w:t>
                </w:r>
              </w:smartTag>
              <w:r w:rsidRPr="00F377E4">
                <w:rPr>
                  <w:rFonts w:ascii="Arial" w:hAnsi="Arial" w:cs="Arial"/>
                  <w:color w:val="333355"/>
                  <w:sz w:val="18"/>
                  <w:szCs w:val="18"/>
                </w:rPr>
                <w:t xml:space="preserve"> </w:t>
              </w:r>
              <w:smartTag w:uri="urn:schemas-microsoft-com:office:smarttags" w:element="PlaceType">
                <w:r w:rsidRPr="00F377E4">
                  <w:rPr>
                    <w:rFonts w:ascii="Arial" w:hAnsi="Arial" w:cs="Arial"/>
                    <w:color w:val="333355"/>
                    <w:sz w:val="18"/>
                    <w:szCs w:val="18"/>
                  </w:rPr>
                  <w:t>REPUBLIC</w:t>
                </w:r>
              </w:smartTag>
            </w:smartTag>
            <w:r w:rsidRPr="00F377E4">
              <w:rPr>
                <w:rFonts w:ascii="Arial" w:hAnsi="Arial" w:cs="Arial"/>
                <w:color w:val="333355"/>
                <w:sz w:val="18"/>
                <w:szCs w:val="18"/>
              </w:rPr>
              <w:t xml:space="preserve"> OF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VE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VIET </w:t>
            </w:r>
            <w:smartTag w:uri="urn:schemas-microsoft-com:office:smarttags" w:element="place">
              <w:smartTag w:uri="urn:schemas-microsoft-com:office:smarttags" w:element="country-region">
                <w:r w:rsidRPr="00F377E4">
                  <w:rPr>
                    <w:rFonts w:ascii="Arial" w:hAnsi="Arial" w:cs="Arial"/>
                    <w:color w:val="333355"/>
                    <w:sz w:val="18"/>
                    <w:szCs w:val="18"/>
                  </w:rPr>
                  <w:t>NAM</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VN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PlaceName">
                <w:r w:rsidRPr="00F377E4">
                  <w:rPr>
                    <w:rFonts w:ascii="Arial" w:hAnsi="Arial" w:cs="Arial"/>
                    <w:color w:val="333355"/>
                    <w:sz w:val="18"/>
                    <w:szCs w:val="18"/>
                  </w:rPr>
                  <w:t>VIRGIN</w:t>
                </w:r>
              </w:smartTag>
              <w:r w:rsidRPr="00F377E4">
                <w:rPr>
                  <w:rFonts w:ascii="Arial" w:hAnsi="Arial" w:cs="Arial"/>
                  <w:color w:val="333355"/>
                  <w:sz w:val="18"/>
                  <w:szCs w:val="18"/>
                </w:rPr>
                <w:t xml:space="preserve"> </w:t>
              </w:r>
              <w:smartTag w:uri="urn:schemas-microsoft-com:office:smarttags" w:element="PlaceType">
                <w:r w:rsidRPr="00F377E4">
                  <w:rPr>
                    <w:rFonts w:ascii="Arial" w:hAnsi="Arial" w:cs="Arial"/>
                    <w:color w:val="333355"/>
                    <w:sz w:val="18"/>
                    <w:szCs w:val="18"/>
                  </w:rPr>
                  <w:t>ISLANDS</w:t>
                </w:r>
              </w:smartTag>
            </w:smartTag>
            <w:r w:rsidRPr="00F377E4">
              <w:rPr>
                <w:rFonts w:ascii="Arial" w:hAnsi="Arial" w:cs="Arial"/>
                <w:color w:val="333355"/>
                <w:sz w:val="18"/>
                <w:szCs w:val="18"/>
              </w:rPr>
              <w:t xml:space="preserve">, BRITISH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VG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ity">
                <w:r w:rsidRPr="00F377E4">
                  <w:rPr>
                    <w:rFonts w:ascii="Arial" w:hAnsi="Arial" w:cs="Arial"/>
                    <w:color w:val="333355"/>
                    <w:sz w:val="18"/>
                    <w:szCs w:val="18"/>
                  </w:rPr>
                  <w:t>VIRGIN ISLANDS</w:t>
                </w:r>
              </w:smartTag>
              <w:r w:rsidRPr="00F377E4">
                <w:rPr>
                  <w:rFonts w:ascii="Arial" w:hAnsi="Arial" w:cs="Arial"/>
                  <w:color w:val="333355"/>
                  <w:sz w:val="18"/>
                  <w:szCs w:val="18"/>
                </w:rPr>
                <w:t xml:space="preserve">, </w:t>
              </w:r>
              <w:smartTag w:uri="urn:schemas-microsoft-com:office:smarttags" w:element="country-region">
                <w:r w:rsidRPr="00F377E4">
                  <w:rPr>
                    <w:rFonts w:ascii="Arial" w:hAnsi="Arial" w:cs="Arial"/>
                    <w:color w:val="333355"/>
                    <w:sz w:val="18"/>
                    <w:szCs w:val="18"/>
                  </w:rPr>
                  <w:t>U.S.</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VI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b/>
                <w:bCs/>
                <w:color w:val="333355"/>
                <w:sz w:val="18"/>
              </w:rPr>
              <w:t>W</w:t>
            </w:r>
            <w:bookmarkStart w:id="1175" w:name="w.."/>
            <w:bookmarkEnd w:id="1175"/>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WALLIS AND FUTUNA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WF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r w:rsidRPr="00F377E4">
                <w:rPr>
                  <w:rFonts w:ascii="Arial" w:hAnsi="Arial" w:cs="Arial"/>
                  <w:color w:val="333355"/>
                  <w:sz w:val="18"/>
                  <w:szCs w:val="18"/>
                </w:rPr>
                <w:t>WESTERN SAHARA</w:t>
              </w:r>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EH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b/>
                <w:bCs/>
                <w:color w:val="333355"/>
                <w:sz w:val="18"/>
              </w:rPr>
              <w:t>Y</w:t>
            </w:r>
            <w:bookmarkStart w:id="1176" w:name="y.."/>
            <w:bookmarkEnd w:id="1176"/>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YEMEN</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YE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b/>
                <w:bCs/>
                <w:color w:val="333355"/>
                <w:sz w:val="18"/>
              </w:rPr>
              <w:t>Z</w:t>
            </w:r>
            <w:bookmarkStart w:id="1177" w:name="z.."/>
            <w:bookmarkEnd w:id="1177"/>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ZAMBIA</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5F7FB"/>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ZM </w:t>
            </w:r>
          </w:p>
        </w:tc>
      </w:tr>
      <w:tr w:rsidR="0095760C" w:rsidRPr="00F377E4" w:rsidTr="00FF54F0">
        <w:trPr>
          <w:tblCellSpacing w:w="0" w:type="dxa"/>
        </w:trPr>
        <w:tc>
          <w:tcPr>
            <w:tcW w:w="3156"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smartTag w:uri="urn:schemas-microsoft-com:office:smarttags" w:element="place">
              <w:smartTag w:uri="urn:schemas-microsoft-com:office:smarttags" w:element="country-region">
                <w:r w:rsidRPr="00F377E4">
                  <w:rPr>
                    <w:rFonts w:ascii="Arial" w:hAnsi="Arial" w:cs="Arial"/>
                    <w:color w:val="333355"/>
                    <w:sz w:val="18"/>
                    <w:szCs w:val="18"/>
                  </w:rPr>
                  <w:t>ZIMBABWE</w:t>
                </w:r>
              </w:smartTag>
            </w:smartTag>
            <w:r w:rsidRPr="00F377E4">
              <w:rPr>
                <w:rFonts w:ascii="Arial" w:hAnsi="Arial" w:cs="Arial"/>
                <w:color w:val="333355"/>
                <w:sz w:val="18"/>
                <w:szCs w:val="18"/>
              </w:rPr>
              <w:t xml:space="preserve"> </w:t>
            </w:r>
          </w:p>
        </w:tc>
        <w:tc>
          <w:tcPr>
            <w:tcW w:w="1844" w:type="pct"/>
            <w:tcBorders>
              <w:bottom w:val="single" w:sz="6" w:space="0" w:color="DDE1EF"/>
              <w:right w:val="single" w:sz="6" w:space="0" w:color="DDE1EF"/>
            </w:tcBorders>
            <w:shd w:val="clear" w:color="auto" w:fill="FFFFFF"/>
            <w:tcMar>
              <w:top w:w="72" w:type="dxa"/>
              <w:left w:w="120" w:type="dxa"/>
              <w:bottom w:w="72" w:type="dxa"/>
              <w:right w:w="120" w:type="dxa"/>
            </w:tcMar>
          </w:tcPr>
          <w:p w:rsidR="0095760C" w:rsidRPr="00F377E4" w:rsidRDefault="0095760C" w:rsidP="00FF54F0">
            <w:pPr>
              <w:widowControl/>
              <w:spacing w:line="360" w:lineRule="atLeast"/>
              <w:jc w:val="center"/>
              <w:rPr>
                <w:rFonts w:ascii="Arial" w:hAnsi="Arial" w:cs="Arial"/>
                <w:color w:val="333355"/>
                <w:sz w:val="18"/>
                <w:szCs w:val="18"/>
              </w:rPr>
            </w:pPr>
            <w:r w:rsidRPr="00F377E4">
              <w:rPr>
                <w:rFonts w:ascii="Arial" w:hAnsi="Arial" w:cs="Arial"/>
                <w:color w:val="333355"/>
                <w:sz w:val="18"/>
                <w:szCs w:val="18"/>
              </w:rPr>
              <w:t xml:space="preserve">ZW </w:t>
            </w:r>
          </w:p>
        </w:tc>
      </w:tr>
    </w:tbl>
    <w:p w:rsidR="0095760C" w:rsidRPr="006915BA" w:rsidRDefault="0095760C" w:rsidP="0095760C">
      <w:pPr>
        <w:rPr>
          <w:b/>
        </w:rPr>
      </w:pPr>
    </w:p>
    <w:p w:rsidR="0095760C" w:rsidRDefault="0095760C" w:rsidP="006B1AB9">
      <w:pPr>
        <w:pStyle w:val="0"/>
        <w:ind w:firstLine="240"/>
      </w:pPr>
    </w:p>
    <w:p w:rsidR="00520708" w:rsidRPr="00F124CC" w:rsidRDefault="00520708" w:rsidP="00A24EA7">
      <w:pPr>
        <w:pStyle w:val="10"/>
      </w:pPr>
      <w:r>
        <w:rPr>
          <w:rFonts w:hint="eastAsia"/>
        </w:rPr>
        <w:t>中国区双站点容灾</w:t>
      </w:r>
    </w:p>
    <w:p w:rsidR="006243BC" w:rsidRDefault="00520708" w:rsidP="006243BC">
      <w:pPr>
        <w:pStyle w:val="affffff9"/>
        <w:numPr>
          <w:ilvl w:val="0"/>
          <w:numId w:val="37"/>
        </w:numPr>
        <w:ind w:firstLineChars="0"/>
      </w:pPr>
      <w:r>
        <w:rPr>
          <w:rFonts w:hint="eastAsia"/>
        </w:rPr>
        <w:t>北京和深圳短信双接入通道</w:t>
      </w:r>
    </w:p>
    <w:p w:rsidR="006243BC" w:rsidRDefault="00520708" w:rsidP="006243BC">
      <w:pPr>
        <w:pStyle w:val="affffff9"/>
        <w:numPr>
          <w:ilvl w:val="1"/>
          <w:numId w:val="37"/>
        </w:numPr>
        <w:ind w:firstLineChars="0"/>
      </w:pPr>
      <w:r>
        <w:rPr>
          <w:rFonts w:hint="eastAsia"/>
        </w:rPr>
        <w:t>优选方案：</w:t>
      </w:r>
    </w:p>
    <w:p w:rsidR="006243BC" w:rsidRDefault="00520708" w:rsidP="006243BC">
      <w:pPr>
        <w:pStyle w:val="affffff9"/>
        <w:numPr>
          <w:ilvl w:val="2"/>
          <w:numId w:val="37"/>
        </w:numPr>
        <w:ind w:firstLineChars="0"/>
      </w:pPr>
      <w:r>
        <w:rPr>
          <w:rFonts w:hint="eastAsia"/>
        </w:rPr>
        <w:t>协调运营商允许双站点的接入</w:t>
      </w:r>
      <w:r>
        <w:rPr>
          <w:rFonts w:hint="eastAsia"/>
        </w:rPr>
        <w:t>IP</w:t>
      </w:r>
      <w:r>
        <w:rPr>
          <w:rFonts w:hint="eastAsia"/>
        </w:rPr>
        <w:t>加入到白名单中；</w:t>
      </w:r>
    </w:p>
    <w:p w:rsidR="006243BC" w:rsidRDefault="00520708" w:rsidP="006243BC">
      <w:pPr>
        <w:pStyle w:val="affffff9"/>
        <w:numPr>
          <w:ilvl w:val="2"/>
          <w:numId w:val="37"/>
        </w:numPr>
        <w:ind w:firstLineChars="0"/>
      </w:pPr>
      <w:r>
        <w:rPr>
          <w:rFonts w:hint="eastAsia"/>
        </w:rPr>
        <w:t>正常情况时，主站点短信代理与深圳和北京的运营商链接；</w:t>
      </w:r>
    </w:p>
    <w:p w:rsidR="006243BC" w:rsidRDefault="00520708" w:rsidP="006243BC">
      <w:pPr>
        <w:pStyle w:val="affffff9"/>
        <w:numPr>
          <w:ilvl w:val="2"/>
          <w:numId w:val="37"/>
        </w:numPr>
        <w:ind w:firstLineChars="0"/>
      </w:pPr>
      <w:r>
        <w:rPr>
          <w:rFonts w:hint="eastAsia"/>
        </w:rPr>
        <w:t>容灾切换时，容灾站点切换为主站点，其短信代理与深圳和北京的运营商链接。</w:t>
      </w:r>
    </w:p>
    <w:p w:rsidR="006243BC" w:rsidRDefault="00520708" w:rsidP="006243BC">
      <w:pPr>
        <w:pStyle w:val="affffff9"/>
        <w:numPr>
          <w:ilvl w:val="1"/>
          <w:numId w:val="37"/>
        </w:numPr>
        <w:ind w:firstLineChars="0"/>
      </w:pPr>
      <w:r>
        <w:rPr>
          <w:rFonts w:hint="eastAsia"/>
        </w:rPr>
        <w:t>备选方案：</w:t>
      </w:r>
    </w:p>
    <w:p w:rsidR="006243BC" w:rsidRDefault="00520708" w:rsidP="006243BC">
      <w:pPr>
        <w:pStyle w:val="affffff9"/>
        <w:numPr>
          <w:ilvl w:val="2"/>
          <w:numId w:val="37"/>
        </w:numPr>
        <w:ind w:firstLineChars="0"/>
      </w:pPr>
      <w:r>
        <w:rPr>
          <w:rFonts w:hint="eastAsia"/>
        </w:rPr>
        <w:t>正常情况时，缓存站点将收到的上行短信通过接口发到主站点。</w:t>
      </w:r>
    </w:p>
    <w:p w:rsidR="006243BC" w:rsidRDefault="00520708" w:rsidP="006243BC">
      <w:pPr>
        <w:pStyle w:val="affffff9"/>
        <w:numPr>
          <w:ilvl w:val="2"/>
          <w:numId w:val="37"/>
        </w:numPr>
        <w:ind w:firstLineChars="0"/>
      </w:pPr>
      <w:r>
        <w:rPr>
          <w:rFonts w:hint="eastAsia"/>
        </w:rPr>
        <w:t>容灾切换时，容灾站点切换为主站点，其短信代理与深圳和北京的运营商链接。</w:t>
      </w:r>
    </w:p>
    <w:p w:rsidR="006243BC" w:rsidRDefault="006243BC" w:rsidP="006243BC">
      <w:pPr>
        <w:pStyle w:val="affffff9"/>
        <w:numPr>
          <w:ilvl w:val="1"/>
          <w:numId w:val="37"/>
        </w:numPr>
        <w:ind w:firstLineChars="0"/>
      </w:pPr>
    </w:p>
    <w:p w:rsidR="006243BC" w:rsidRDefault="00520708" w:rsidP="006243BC">
      <w:pPr>
        <w:pStyle w:val="affffff9"/>
        <w:numPr>
          <w:ilvl w:val="0"/>
          <w:numId w:val="37"/>
        </w:numPr>
        <w:ind w:firstLineChars="0"/>
      </w:pPr>
      <w:r>
        <w:rPr>
          <w:rFonts w:hint="eastAsia"/>
        </w:rPr>
        <w:t>UP</w:t>
      </w:r>
      <w:r>
        <w:rPr>
          <w:rFonts w:hint="eastAsia"/>
        </w:rPr>
        <w:t>容灾站点接口处理</w:t>
      </w:r>
    </w:p>
    <w:p w:rsidR="006243BC" w:rsidRDefault="00520708" w:rsidP="006243BC">
      <w:pPr>
        <w:pStyle w:val="affffff9"/>
        <w:numPr>
          <w:ilvl w:val="1"/>
          <w:numId w:val="37"/>
        </w:numPr>
        <w:ind w:firstLineChars="0"/>
      </w:pPr>
      <w:r>
        <w:rPr>
          <w:rFonts w:hint="eastAsia"/>
        </w:rPr>
        <w:t>一般涉及数据新增和更新的接口，通过</w:t>
      </w:r>
      <w:r>
        <w:rPr>
          <w:rFonts w:hint="eastAsia"/>
        </w:rPr>
        <w:t>F5</w:t>
      </w:r>
      <w:r>
        <w:rPr>
          <w:rFonts w:hint="eastAsia"/>
        </w:rPr>
        <w:t>指向主站点。</w:t>
      </w:r>
    </w:p>
    <w:p w:rsidR="006243BC" w:rsidRDefault="00520708" w:rsidP="006243BC">
      <w:pPr>
        <w:pStyle w:val="affffff9"/>
        <w:numPr>
          <w:ilvl w:val="1"/>
          <w:numId w:val="37"/>
        </w:numPr>
        <w:ind w:firstLineChars="0"/>
      </w:pPr>
      <w:r>
        <w:rPr>
          <w:rFonts w:hint="eastAsia"/>
        </w:rPr>
        <w:t>一般一致性要求不高的查询接口，直接查询本地数据库即可；这类一致性要求不高的接口，容灾站点不使用</w:t>
      </w:r>
      <w:r>
        <w:rPr>
          <w:rFonts w:hint="eastAsia"/>
        </w:rPr>
        <w:t>memcache</w:t>
      </w:r>
      <w:r>
        <w:rPr>
          <w:rFonts w:hint="eastAsia"/>
        </w:rPr>
        <w:t>。</w:t>
      </w:r>
    </w:p>
    <w:p w:rsidR="006243BC" w:rsidRDefault="00520708" w:rsidP="006243BC">
      <w:pPr>
        <w:pStyle w:val="affffff9"/>
        <w:numPr>
          <w:ilvl w:val="1"/>
          <w:numId w:val="37"/>
        </w:numPr>
        <w:ind w:firstLineChars="0"/>
      </w:pPr>
      <w:r>
        <w:rPr>
          <w:rFonts w:hint="eastAsia"/>
        </w:rPr>
        <w:lastRenderedPageBreak/>
        <w:t>登录接口先查本地数据库，本地数据库密码不对时，则改调主站点登录接口。</w:t>
      </w:r>
    </w:p>
    <w:p w:rsidR="006243BC" w:rsidRDefault="00520708" w:rsidP="006243BC">
      <w:pPr>
        <w:pStyle w:val="affffff9"/>
        <w:numPr>
          <w:ilvl w:val="1"/>
          <w:numId w:val="37"/>
        </w:numPr>
        <w:ind w:firstLineChars="0"/>
      </w:pPr>
      <w:r>
        <w:rPr>
          <w:rFonts w:hint="eastAsia"/>
        </w:rPr>
        <w:t>深圳站点为容灾站点时：</w:t>
      </w:r>
    </w:p>
    <w:p w:rsidR="006243BC" w:rsidRDefault="00520708" w:rsidP="006243BC">
      <w:pPr>
        <w:pStyle w:val="affffff9"/>
        <w:numPr>
          <w:ilvl w:val="2"/>
          <w:numId w:val="37"/>
        </w:numPr>
        <w:ind w:firstLineChars="0"/>
      </w:pPr>
      <w:r>
        <w:rPr>
          <w:rFonts w:hint="eastAsia"/>
        </w:rPr>
        <w:t>DBank</w:t>
      </w:r>
      <w:r>
        <w:rPr>
          <w:rFonts w:hint="eastAsia"/>
        </w:rPr>
        <w:t>调</w:t>
      </w:r>
      <w:r w:rsidR="009E3825">
        <w:rPr>
          <w:rFonts w:hint="eastAsia"/>
        </w:rPr>
        <w:t>setUserValidStatus</w:t>
      </w:r>
      <w:r>
        <w:rPr>
          <w:rFonts w:hint="eastAsia"/>
        </w:rPr>
        <w:t>时，对</w:t>
      </w:r>
      <w:r>
        <w:rPr>
          <w:rFonts w:hint="eastAsia"/>
        </w:rPr>
        <w:t>DBank</w:t>
      </w:r>
      <w:r>
        <w:rPr>
          <w:rFonts w:hint="eastAsia"/>
        </w:rPr>
        <w:t>一致性要求高专有的业务附加信息和帐号附加信息，以</w:t>
      </w:r>
      <w:r>
        <w:rPr>
          <w:rFonts w:hint="eastAsia"/>
        </w:rPr>
        <w:t>memcache</w:t>
      </w:r>
      <w:r>
        <w:rPr>
          <w:rFonts w:hint="eastAsia"/>
        </w:rPr>
        <w:t>缓存为准；如果没有缓存数据，则转调主站点接口，查询到结果后，在更新本地</w:t>
      </w:r>
      <w:r>
        <w:rPr>
          <w:rFonts w:hint="eastAsia"/>
        </w:rPr>
        <w:t>memcache</w:t>
      </w:r>
      <w:r>
        <w:rPr>
          <w:rFonts w:hint="eastAsia"/>
        </w:rPr>
        <w:t>。</w:t>
      </w:r>
    </w:p>
    <w:p w:rsidR="006243BC" w:rsidRDefault="00520708" w:rsidP="006243BC">
      <w:pPr>
        <w:pStyle w:val="affffff9"/>
        <w:numPr>
          <w:ilvl w:val="2"/>
          <w:numId w:val="37"/>
        </w:numPr>
        <w:ind w:firstLineChars="0"/>
      </w:pPr>
      <w:r>
        <w:rPr>
          <w:rFonts w:hint="eastAsia"/>
        </w:rPr>
        <w:t>DBank</w:t>
      </w:r>
      <w:r>
        <w:rPr>
          <w:rFonts w:hint="eastAsia"/>
        </w:rPr>
        <w:t>调</w:t>
      </w:r>
      <w:r>
        <w:rPr>
          <w:rFonts w:hint="eastAsia"/>
        </w:rPr>
        <w:t>chgUserProfile</w:t>
      </w:r>
      <w:r>
        <w:rPr>
          <w:rFonts w:hint="eastAsia"/>
        </w:rPr>
        <w:t>接口时，由深圳站点转发到北京主站点，并删除业务附加信息和帐号附加信息的</w:t>
      </w:r>
      <w:r>
        <w:rPr>
          <w:rFonts w:hint="eastAsia"/>
        </w:rPr>
        <w:t>memcache</w:t>
      </w:r>
      <w:r>
        <w:rPr>
          <w:rFonts w:hint="eastAsia"/>
        </w:rPr>
        <w:t>缓存数据。</w:t>
      </w:r>
    </w:p>
    <w:p w:rsidR="006243BC" w:rsidRDefault="00520708" w:rsidP="006243BC">
      <w:pPr>
        <w:pStyle w:val="affffff9"/>
        <w:numPr>
          <w:ilvl w:val="0"/>
          <w:numId w:val="37"/>
        </w:numPr>
        <w:ind w:firstLineChars="0"/>
      </w:pPr>
      <w:r>
        <w:rPr>
          <w:rFonts w:hint="eastAsia"/>
        </w:rPr>
        <w:t>SSO</w:t>
      </w:r>
      <w:r>
        <w:rPr>
          <w:rFonts w:hint="eastAsia"/>
        </w:rPr>
        <w:t>接口缓存</w:t>
      </w:r>
    </w:p>
    <w:p w:rsidR="006243BC" w:rsidRDefault="00520708" w:rsidP="006243BC">
      <w:pPr>
        <w:pStyle w:val="affffff9"/>
        <w:numPr>
          <w:ilvl w:val="1"/>
          <w:numId w:val="37"/>
        </w:numPr>
        <w:ind w:firstLineChars="0"/>
      </w:pPr>
      <w:r>
        <w:rPr>
          <w:rFonts w:hint="eastAsia"/>
        </w:rPr>
        <w:t>业务调</w:t>
      </w:r>
      <w:r>
        <w:rPr>
          <w:rFonts w:hint="eastAsia"/>
        </w:rPr>
        <w:t>SSO</w:t>
      </w:r>
      <w:r>
        <w:rPr>
          <w:rFonts w:hint="eastAsia"/>
        </w:rPr>
        <w:t>的</w:t>
      </w:r>
      <w:r>
        <w:rPr>
          <w:rFonts w:hint="eastAsia"/>
        </w:rPr>
        <w:t>ST</w:t>
      </w:r>
      <w:r>
        <w:rPr>
          <w:rFonts w:hint="eastAsia"/>
        </w:rPr>
        <w:t>认证接口，先查询本地数据库认证；</w:t>
      </w:r>
    </w:p>
    <w:p w:rsidR="006243BC" w:rsidRDefault="00520708" w:rsidP="006243BC">
      <w:pPr>
        <w:pStyle w:val="affffff9"/>
        <w:numPr>
          <w:ilvl w:val="1"/>
          <w:numId w:val="37"/>
        </w:numPr>
        <w:ind w:left="360" w:firstLineChars="0" w:firstLine="0"/>
      </w:pPr>
      <w:r>
        <w:rPr>
          <w:rFonts w:hint="eastAsia"/>
        </w:rPr>
        <w:t>如果认证不通过，则转调主站点</w:t>
      </w:r>
      <w:r>
        <w:rPr>
          <w:rFonts w:hint="eastAsia"/>
        </w:rPr>
        <w:t>ST</w:t>
      </w:r>
      <w:r>
        <w:rPr>
          <w:rFonts w:hint="eastAsia"/>
        </w:rPr>
        <w:t>认证接口。</w:t>
      </w:r>
    </w:p>
    <w:p w:rsidR="006243BC" w:rsidRDefault="00520708" w:rsidP="006243BC">
      <w:pPr>
        <w:pStyle w:val="affffff9"/>
        <w:numPr>
          <w:ilvl w:val="1"/>
          <w:numId w:val="37"/>
        </w:numPr>
        <w:ind w:left="360" w:firstLineChars="0" w:firstLine="0"/>
      </w:pPr>
      <w:r>
        <w:rPr>
          <w:rFonts w:hint="eastAsia"/>
        </w:rPr>
        <w:t>如果认证通过，则返回成功后，再异步调一次主站点</w:t>
      </w:r>
      <w:r>
        <w:rPr>
          <w:rFonts w:hint="eastAsia"/>
        </w:rPr>
        <w:t>ST</w:t>
      </w:r>
      <w:r>
        <w:rPr>
          <w:rFonts w:hint="eastAsia"/>
        </w:rPr>
        <w:t>认证接口，以便更新</w:t>
      </w:r>
      <w:r>
        <w:rPr>
          <w:rFonts w:hint="eastAsia"/>
        </w:rPr>
        <w:t>DB</w:t>
      </w:r>
      <w:r>
        <w:rPr>
          <w:rFonts w:hint="eastAsia"/>
        </w:rPr>
        <w:t>。</w:t>
      </w:r>
    </w:p>
    <w:p w:rsidR="00885001" w:rsidRPr="00520708" w:rsidRDefault="00885001" w:rsidP="00D87F27"/>
    <w:sectPr w:rsidR="00885001" w:rsidRPr="00520708" w:rsidSect="003B4E6C">
      <w:pgSz w:w="11906" w:h="16838"/>
      <w:pgMar w:top="1440" w:right="1080" w:bottom="1440" w:left="1080" w:header="851" w:footer="992" w:gutter="0"/>
      <w:pgBorders w:offsetFrom="page">
        <w:top w:val="single" w:sz="4" w:space="24" w:color="auto"/>
        <w:left w:val="single" w:sz="4" w:space="24" w:color="auto"/>
        <w:bottom w:val="single" w:sz="4" w:space="24" w:color="auto"/>
        <w:right w:val="single" w:sz="4" w:space="24" w:color="auto"/>
      </w:pgBorders>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766A" w:rsidRDefault="00D4766A">
      <w:r>
        <w:separator/>
      </w:r>
    </w:p>
  </w:endnote>
  <w:endnote w:type="continuationSeparator" w:id="0">
    <w:p w:rsidR="00D4766A" w:rsidRDefault="00D4766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FrutigerNext LT Regular">
    <w:panose1 w:val="020B0503040504020204"/>
    <w:charset w:val="00"/>
    <w:family w:val="swiss"/>
    <w:pitch w:val="variable"/>
    <w:sig w:usb0="A00000AF" w:usb1="4000204A" w:usb2="00000000" w:usb3="00000000" w:csb0="00000111" w:csb1="00000000"/>
  </w:font>
  <w:font w:name="楷体_GB2312">
    <w:altName w:val="黑体"/>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G Times">
    <w:panose1 w:val="00000000000000000000"/>
    <w:charset w:val="00"/>
    <w:family w:val="roman"/>
    <w:notTrueType/>
    <w:pitch w:val="variable"/>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766A" w:rsidRDefault="00D4766A">
      <w:r>
        <w:separator/>
      </w:r>
    </w:p>
  </w:footnote>
  <w:footnote w:type="continuationSeparator" w:id="0">
    <w:p w:rsidR="00D4766A" w:rsidRDefault="00D4766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1C11" w:rsidRDefault="00E11C11">
    <w:pPr>
      <w:pStyle w:val="af5"/>
    </w:pPr>
    <w:r>
      <w:rPr>
        <w:rFonts w:hint="eastAsia"/>
      </w:rPr>
      <w:t>文档秘级：内部公开</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nsid w:val="FFFFFF7F"/>
    <w:multiLevelType w:val="singleLevel"/>
    <w:tmpl w:val="C380AB64"/>
    <w:lvl w:ilvl="0">
      <w:start w:val="1"/>
      <w:numFmt w:val="decimal"/>
      <w:pStyle w:val="2"/>
      <w:lvlText w:val="%1."/>
      <w:lvlJc w:val="left"/>
      <w:pPr>
        <w:tabs>
          <w:tab w:val="num" w:pos="780"/>
        </w:tabs>
        <w:ind w:left="780" w:hanging="360"/>
      </w:pPr>
    </w:lvl>
  </w:abstractNum>
  <w:abstractNum w:abstractNumId="4">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nsid w:val="FFFFFF82"/>
    <w:multiLevelType w:val="singleLevel"/>
    <w:tmpl w:val="82CC6F5A"/>
    <w:lvl w:ilvl="0">
      <w:start w:val="1"/>
      <w:numFmt w:val="bullet"/>
      <w:pStyle w:val="30"/>
      <w:lvlText w:val=""/>
      <w:lvlJc w:val="left"/>
      <w:pPr>
        <w:tabs>
          <w:tab w:val="num" w:pos="1200"/>
        </w:tabs>
        <w:ind w:left="1200" w:hanging="360"/>
      </w:pPr>
      <w:rPr>
        <w:rFonts w:ascii="Wingdings" w:hAnsi="Wingdings" w:hint="default"/>
      </w:rPr>
    </w:lvl>
  </w:abstractNum>
  <w:abstractNum w:abstractNumId="7">
    <w:nsid w:val="FFFFFF83"/>
    <w:multiLevelType w:val="singleLevel"/>
    <w:tmpl w:val="8CEEF62C"/>
    <w:lvl w:ilvl="0">
      <w:start w:val="1"/>
      <w:numFmt w:val="bullet"/>
      <w:pStyle w:val="20"/>
      <w:lvlText w:val=""/>
      <w:lvlJc w:val="left"/>
      <w:pPr>
        <w:tabs>
          <w:tab w:val="num" w:pos="780"/>
        </w:tabs>
        <w:ind w:left="780" w:hanging="360"/>
      </w:pPr>
      <w:rPr>
        <w:rFonts w:ascii="Wingdings" w:hAnsi="Wingdings" w:hint="default"/>
      </w:rPr>
    </w:lvl>
  </w:abstractNum>
  <w:abstractNum w:abstractNumId="8">
    <w:nsid w:val="FFFFFF88"/>
    <w:multiLevelType w:val="singleLevel"/>
    <w:tmpl w:val="DA3EF886"/>
    <w:lvl w:ilvl="0">
      <w:start w:val="1"/>
      <w:numFmt w:val="decimal"/>
      <w:pStyle w:val="a"/>
      <w:lvlText w:val="%1."/>
      <w:lvlJc w:val="left"/>
      <w:pPr>
        <w:tabs>
          <w:tab w:val="num" w:pos="360"/>
        </w:tabs>
        <w:ind w:left="360" w:hanging="360"/>
      </w:pPr>
    </w:lvl>
  </w:abstractNum>
  <w:abstractNum w:abstractNumId="9">
    <w:nsid w:val="015550BB"/>
    <w:multiLevelType w:val="hybridMultilevel"/>
    <w:tmpl w:val="C60C747C"/>
    <w:lvl w:ilvl="0" w:tplc="C11A8F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03B72A73"/>
    <w:multiLevelType w:val="hybridMultilevel"/>
    <w:tmpl w:val="B96A896E"/>
    <w:lvl w:ilvl="0" w:tplc="CD781C08">
      <w:start w:val="1"/>
      <w:numFmt w:val="decimal"/>
      <w:lvlText w:val="%1)"/>
      <w:lvlJc w:val="left"/>
      <w:pPr>
        <w:ind w:left="570" w:hanging="360"/>
      </w:pPr>
      <w:rPr>
        <w:rFonts w:hint="default"/>
      </w:rPr>
    </w:lvl>
    <w:lvl w:ilvl="1" w:tplc="04090019">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1">
    <w:nsid w:val="0943133E"/>
    <w:multiLevelType w:val="hybridMultilevel"/>
    <w:tmpl w:val="B96A896E"/>
    <w:lvl w:ilvl="0" w:tplc="CD781C0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0D162ED7"/>
    <w:multiLevelType w:val="hybridMultilevel"/>
    <w:tmpl w:val="B60EDA4C"/>
    <w:lvl w:ilvl="0" w:tplc="62F60E7A">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0E5D3AFF"/>
    <w:multiLevelType w:val="hybridMultilevel"/>
    <w:tmpl w:val="0A4C5140"/>
    <w:lvl w:ilvl="0" w:tplc="C9FED0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0E8701E2"/>
    <w:multiLevelType w:val="hybridMultilevel"/>
    <w:tmpl w:val="A6582318"/>
    <w:lvl w:ilvl="0" w:tplc="F69AF67E">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99CE134" w:tentative="1">
      <w:start w:val="1"/>
      <w:numFmt w:val="bullet"/>
      <w:lvlText w:val=""/>
      <w:lvlJc w:val="left"/>
      <w:pPr>
        <w:tabs>
          <w:tab w:val="num" w:pos="840"/>
        </w:tabs>
        <w:ind w:left="840" w:hanging="420"/>
      </w:pPr>
      <w:rPr>
        <w:rFonts w:ascii="Wingdings" w:hAnsi="Wingdings" w:hint="default"/>
      </w:rPr>
    </w:lvl>
    <w:lvl w:ilvl="2" w:tplc="04885518" w:tentative="1">
      <w:start w:val="1"/>
      <w:numFmt w:val="bullet"/>
      <w:lvlText w:val=""/>
      <w:lvlJc w:val="left"/>
      <w:pPr>
        <w:tabs>
          <w:tab w:val="num" w:pos="1260"/>
        </w:tabs>
        <w:ind w:left="1260" w:hanging="420"/>
      </w:pPr>
      <w:rPr>
        <w:rFonts w:ascii="Wingdings" w:hAnsi="Wingdings" w:hint="default"/>
      </w:rPr>
    </w:lvl>
    <w:lvl w:ilvl="3" w:tplc="02026BF0" w:tentative="1">
      <w:start w:val="1"/>
      <w:numFmt w:val="bullet"/>
      <w:lvlText w:val=""/>
      <w:lvlJc w:val="left"/>
      <w:pPr>
        <w:tabs>
          <w:tab w:val="num" w:pos="1680"/>
        </w:tabs>
        <w:ind w:left="1680" w:hanging="420"/>
      </w:pPr>
      <w:rPr>
        <w:rFonts w:ascii="Wingdings" w:hAnsi="Wingdings" w:hint="default"/>
      </w:rPr>
    </w:lvl>
    <w:lvl w:ilvl="4" w:tplc="49721284" w:tentative="1">
      <w:start w:val="1"/>
      <w:numFmt w:val="bullet"/>
      <w:lvlText w:val=""/>
      <w:lvlJc w:val="left"/>
      <w:pPr>
        <w:tabs>
          <w:tab w:val="num" w:pos="2100"/>
        </w:tabs>
        <w:ind w:left="2100" w:hanging="420"/>
      </w:pPr>
      <w:rPr>
        <w:rFonts w:ascii="Wingdings" w:hAnsi="Wingdings" w:hint="default"/>
      </w:rPr>
    </w:lvl>
    <w:lvl w:ilvl="5" w:tplc="B4AA7F52" w:tentative="1">
      <w:start w:val="1"/>
      <w:numFmt w:val="bullet"/>
      <w:lvlText w:val=""/>
      <w:lvlJc w:val="left"/>
      <w:pPr>
        <w:tabs>
          <w:tab w:val="num" w:pos="2520"/>
        </w:tabs>
        <w:ind w:left="2520" w:hanging="420"/>
      </w:pPr>
      <w:rPr>
        <w:rFonts w:ascii="Wingdings" w:hAnsi="Wingdings" w:hint="default"/>
      </w:rPr>
    </w:lvl>
    <w:lvl w:ilvl="6" w:tplc="0D4EE4BC" w:tentative="1">
      <w:start w:val="1"/>
      <w:numFmt w:val="bullet"/>
      <w:lvlText w:val=""/>
      <w:lvlJc w:val="left"/>
      <w:pPr>
        <w:tabs>
          <w:tab w:val="num" w:pos="2940"/>
        </w:tabs>
        <w:ind w:left="2940" w:hanging="420"/>
      </w:pPr>
      <w:rPr>
        <w:rFonts w:ascii="Wingdings" w:hAnsi="Wingdings" w:hint="default"/>
      </w:rPr>
    </w:lvl>
    <w:lvl w:ilvl="7" w:tplc="B4B8AECC" w:tentative="1">
      <w:start w:val="1"/>
      <w:numFmt w:val="bullet"/>
      <w:lvlText w:val=""/>
      <w:lvlJc w:val="left"/>
      <w:pPr>
        <w:tabs>
          <w:tab w:val="num" w:pos="3360"/>
        </w:tabs>
        <w:ind w:left="3360" w:hanging="420"/>
      </w:pPr>
      <w:rPr>
        <w:rFonts w:ascii="Wingdings" w:hAnsi="Wingdings" w:hint="default"/>
      </w:rPr>
    </w:lvl>
    <w:lvl w:ilvl="8" w:tplc="5A32A1C0" w:tentative="1">
      <w:start w:val="1"/>
      <w:numFmt w:val="bullet"/>
      <w:lvlText w:val=""/>
      <w:lvlJc w:val="left"/>
      <w:pPr>
        <w:tabs>
          <w:tab w:val="num" w:pos="3780"/>
        </w:tabs>
        <w:ind w:left="3780" w:hanging="420"/>
      </w:pPr>
      <w:rPr>
        <w:rFonts w:ascii="Wingdings" w:hAnsi="Wingdings" w:hint="default"/>
      </w:rPr>
    </w:lvl>
  </w:abstractNum>
  <w:abstractNum w:abstractNumId="15">
    <w:nsid w:val="0E9B7B90"/>
    <w:multiLevelType w:val="hybridMultilevel"/>
    <w:tmpl w:val="325EAA2C"/>
    <w:lvl w:ilvl="0" w:tplc="2840786C">
      <w:start w:val="1"/>
      <w:numFmt w:val="decimal"/>
      <w:lvlText w:val="%1、"/>
      <w:lvlJc w:val="left"/>
      <w:pPr>
        <w:ind w:left="720" w:hanging="360"/>
      </w:pPr>
    </w:lvl>
    <w:lvl w:ilvl="1" w:tplc="04090019">
      <w:start w:val="1"/>
      <w:numFmt w:val="decimal"/>
      <w:lvlText w:val="%2."/>
      <w:lvlJc w:val="left"/>
      <w:pPr>
        <w:tabs>
          <w:tab w:val="num" w:pos="1800"/>
        </w:tabs>
        <w:ind w:left="1800" w:hanging="360"/>
      </w:pPr>
    </w:lvl>
    <w:lvl w:ilvl="2" w:tplc="0409001B">
      <w:start w:val="1"/>
      <w:numFmt w:val="decimal"/>
      <w:lvlText w:val="%3."/>
      <w:lvlJc w:val="left"/>
      <w:pPr>
        <w:tabs>
          <w:tab w:val="num" w:pos="2520"/>
        </w:tabs>
        <w:ind w:left="2520" w:hanging="360"/>
      </w:pPr>
    </w:lvl>
    <w:lvl w:ilvl="3" w:tplc="0409000F">
      <w:start w:val="1"/>
      <w:numFmt w:val="decimal"/>
      <w:lvlText w:val="%4."/>
      <w:lvlJc w:val="left"/>
      <w:pPr>
        <w:tabs>
          <w:tab w:val="num" w:pos="3240"/>
        </w:tabs>
        <w:ind w:left="3240" w:hanging="360"/>
      </w:pPr>
    </w:lvl>
    <w:lvl w:ilvl="4" w:tplc="04090019">
      <w:start w:val="1"/>
      <w:numFmt w:val="decimal"/>
      <w:lvlText w:val="%5."/>
      <w:lvlJc w:val="left"/>
      <w:pPr>
        <w:tabs>
          <w:tab w:val="num" w:pos="3960"/>
        </w:tabs>
        <w:ind w:left="3960" w:hanging="360"/>
      </w:pPr>
    </w:lvl>
    <w:lvl w:ilvl="5" w:tplc="0409001B">
      <w:start w:val="1"/>
      <w:numFmt w:val="decimal"/>
      <w:lvlText w:val="%6."/>
      <w:lvlJc w:val="left"/>
      <w:pPr>
        <w:tabs>
          <w:tab w:val="num" w:pos="4680"/>
        </w:tabs>
        <w:ind w:left="4680" w:hanging="360"/>
      </w:pPr>
    </w:lvl>
    <w:lvl w:ilvl="6" w:tplc="0409000F">
      <w:start w:val="1"/>
      <w:numFmt w:val="decimal"/>
      <w:lvlText w:val="%7."/>
      <w:lvlJc w:val="left"/>
      <w:pPr>
        <w:tabs>
          <w:tab w:val="num" w:pos="5400"/>
        </w:tabs>
        <w:ind w:left="5400" w:hanging="360"/>
      </w:pPr>
    </w:lvl>
    <w:lvl w:ilvl="7" w:tplc="04090019">
      <w:start w:val="1"/>
      <w:numFmt w:val="decimal"/>
      <w:lvlText w:val="%8."/>
      <w:lvlJc w:val="left"/>
      <w:pPr>
        <w:tabs>
          <w:tab w:val="num" w:pos="6120"/>
        </w:tabs>
        <w:ind w:left="6120" w:hanging="360"/>
      </w:pPr>
    </w:lvl>
    <w:lvl w:ilvl="8" w:tplc="0409001B">
      <w:start w:val="1"/>
      <w:numFmt w:val="decimal"/>
      <w:lvlText w:val="%9."/>
      <w:lvlJc w:val="left"/>
      <w:pPr>
        <w:tabs>
          <w:tab w:val="num" w:pos="6840"/>
        </w:tabs>
        <w:ind w:left="6840" w:hanging="360"/>
      </w:pPr>
    </w:lvl>
  </w:abstractNum>
  <w:abstractNum w:abstractNumId="16">
    <w:nsid w:val="0EDB2900"/>
    <w:multiLevelType w:val="hybridMultilevel"/>
    <w:tmpl w:val="1698331E"/>
    <w:lvl w:ilvl="0" w:tplc="04090011">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04090019">
      <w:start w:val="1"/>
      <w:numFmt w:val="bullet"/>
      <w:lvlText w:val=""/>
      <w:lvlJc w:val="left"/>
      <w:pPr>
        <w:tabs>
          <w:tab w:val="num" w:pos="840"/>
        </w:tabs>
        <w:ind w:left="840" w:hanging="420"/>
      </w:pPr>
      <w:rPr>
        <w:rFonts w:ascii="Wingdings" w:hAnsi="Wingdings" w:cs="Wingdings" w:hint="default"/>
      </w:rPr>
    </w:lvl>
    <w:lvl w:ilvl="2" w:tplc="0409001B">
      <w:start w:val="1"/>
      <w:numFmt w:val="bullet"/>
      <w:lvlText w:val=""/>
      <w:lvlJc w:val="left"/>
      <w:pPr>
        <w:tabs>
          <w:tab w:val="num" w:pos="1260"/>
        </w:tabs>
        <w:ind w:left="1260" w:hanging="420"/>
      </w:pPr>
      <w:rPr>
        <w:rFonts w:ascii="Wingdings" w:hAnsi="Wingdings" w:cs="Wingdings" w:hint="default"/>
      </w:rPr>
    </w:lvl>
    <w:lvl w:ilvl="3" w:tplc="0409000F">
      <w:start w:val="1"/>
      <w:numFmt w:val="bullet"/>
      <w:lvlText w:val=""/>
      <w:lvlJc w:val="left"/>
      <w:pPr>
        <w:tabs>
          <w:tab w:val="num" w:pos="1680"/>
        </w:tabs>
        <w:ind w:left="1680" w:hanging="420"/>
      </w:pPr>
      <w:rPr>
        <w:rFonts w:ascii="Wingdings" w:hAnsi="Wingdings" w:cs="Wingdings" w:hint="default"/>
      </w:rPr>
    </w:lvl>
    <w:lvl w:ilvl="4" w:tplc="04090019">
      <w:start w:val="1"/>
      <w:numFmt w:val="bullet"/>
      <w:lvlText w:val=""/>
      <w:lvlJc w:val="left"/>
      <w:pPr>
        <w:tabs>
          <w:tab w:val="num" w:pos="2100"/>
        </w:tabs>
        <w:ind w:left="2100" w:hanging="420"/>
      </w:pPr>
      <w:rPr>
        <w:rFonts w:ascii="Wingdings" w:hAnsi="Wingdings" w:cs="Wingdings" w:hint="default"/>
      </w:rPr>
    </w:lvl>
    <w:lvl w:ilvl="5" w:tplc="0409001B">
      <w:start w:val="1"/>
      <w:numFmt w:val="bullet"/>
      <w:lvlText w:val=""/>
      <w:lvlJc w:val="left"/>
      <w:pPr>
        <w:tabs>
          <w:tab w:val="num" w:pos="2520"/>
        </w:tabs>
        <w:ind w:left="2520" w:hanging="420"/>
      </w:pPr>
      <w:rPr>
        <w:rFonts w:ascii="Wingdings" w:hAnsi="Wingdings" w:cs="Wingdings" w:hint="default"/>
      </w:rPr>
    </w:lvl>
    <w:lvl w:ilvl="6" w:tplc="0409000F">
      <w:start w:val="1"/>
      <w:numFmt w:val="bullet"/>
      <w:lvlText w:val=""/>
      <w:lvlJc w:val="left"/>
      <w:pPr>
        <w:tabs>
          <w:tab w:val="num" w:pos="2940"/>
        </w:tabs>
        <w:ind w:left="2940" w:hanging="420"/>
      </w:pPr>
      <w:rPr>
        <w:rFonts w:ascii="Wingdings" w:hAnsi="Wingdings" w:cs="Wingdings" w:hint="default"/>
      </w:rPr>
    </w:lvl>
    <w:lvl w:ilvl="7" w:tplc="04090019">
      <w:start w:val="1"/>
      <w:numFmt w:val="bullet"/>
      <w:lvlText w:val=""/>
      <w:lvlJc w:val="left"/>
      <w:pPr>
        <w:tabs>
          <w:tab w:val="num" w:pos="3360"/>
        </w:tabs>
        <w:ind w:left="3360" w:hanging="420"/>
      </w:pPr>
      <w:rPr>
        <w:rFonts w:ascii="Wingdings" w:hAnsi="Wingdings" w:cs="Wingdings" w:hint="default"/>
      </w:rPr>
    </w:lvl>
    <w:lvl w:ilvl="8" w:tplc="0409001B">
      <w:start w:val="1"/>
      <w:numFmt w:val="bullet"/>
      <w:lvlText w:val=""/>
      <w:lvlJc w:val="left"/>
      <w:pPr>
        <w:tabs>
          <w:tab w:val="num" w:pos="3780"/>
        </w:tabs>
        <w:ind w:left="3780" w:hanging="420"/>
      </w:pPr>
      <w:rPr>
        <w:rFonts w:ascii="Wingdings" w:hAnsi="Wingdings" w:cs="Wingdings" w:hint="default"/>
      </w:rPr>
    </w:lvl>
  </w:abstractNum>
  <w:abstractNum w:abstractNumId="17">
    <w:nsid w:val="0FBF474A"/>
    <w:multiLevelType w:val="multilevel"/>
    <w:tmpl w:val="A02432AA"/>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pStyle w:val="3CharChar6015"/>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nsid w:val="12E50737"/>
    <w:multiLevelType w:val="hybridMultilevel"/>
    <w:tmpl w:val="74D8F67C"/>
    <w:lvl w:ilvl="0" w:tplc="C72A0EF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14426BA8"/>
    <w:multiLevelType w:val="hybridMultilevel"/>
    <w:tmpl w:val="74D8F67C"/>
    <w:lvl w:ilvl="0" w:tplc="C72A0EF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161E3B33"/>
    <w:multiLevelType w:val="hybridMultilevel"/>
    <w:tmpl w:val="4F9ED064"/>
    <w:lvl w:ilvl="0" w:tplc="C12C4F0E">
      <w:start w:val="1"/>
      <w:numFmt w:val="decimal"/>
      <w:lvlText w:val="%1）"/>
      <w:lvlJc w:val="left"/>
      <w:pPr>
        <w:ind w:left="780" w:hanging="360"/>
      </w:pPr>
      <w:rPr>
        <w:rFonts w:ascii="宋体" w:hAnsi="宋体" w:hint="default"/>
        <w:sz w:val="1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1AD16B71"/>
    <w:multiLevelType w:val="hybridMultilevel"/>
    <w:tmpl w:val="B96A896E"/>
    <w:lvl w:ilvl="0" w:tplc="CD781C0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1B4D1E86"/>
    <w:multiLevelType w:val="hybridMultilevel"/>
    <w:tmpl w:val="FD5C703E"/>
    <w:lvl w:ilvl="0" w:tplc="3210EA7A">
      <w:start w:val="1"/>
      <w:numFmt w:val="decimal"/>
      <w:lvlText w:val="%1）"/>
      <w:lvlJc w:val="left"/>
      <w:pPr>
        <w:ind w:left="1140" w:hanging="360"/>
      </w:pPr>
      <w:rPr>
        <w:rFonts w:hint="default"/>
      </w:rPr>
    </w:lvl>
    <w:lvl w:ilvl="1" w:tplc="04090019">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3">
    <w:nsid w:val="1D5755D3"/>
    <w:multiLevelType w:val="hybridMultilevel"/>
    <w:tmpl w:val="4BEE7E38"/>
    <w:lvl w:ilvl="0" w:tplc="32BCCCF0">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outline w:val="0"/>
        <w:shadow w:val="0"/>
        <w:emboss w:val="0"/>
        <w:imprint w:val="0"/>
        <w:vanish w:val="0"/>
        <w:spacing w:val="0"/>
        <w:w w:val="100"/>
        <w:position w:val="2"/>
        <w:sz w:val="16"/>
        <w:szCs w:val="16"/>
        <w:vertAlign w:val="baseline"/>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4">
    <w:nsid w:val="225E286E"/>
    <w:multiLevelType w:val="multilevel"/>
    <w:tmpl w:val="4CE8DCB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2"/>
      <w:numFmt w:val="decimal"/>
      <w:pStyle w:val="074"/>
      <w:lvlText w:val="%2%1..%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5">
    <w:nsid w:val="26007C45"/>
    <w:multiLevelType w:val="hybridMultilevel"/>
    <w:tmpl w:val="2DA4779C"/>
    <w:lvl w:ilvl="0" w:tplc="FFFFFFFF">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26">
    <w:nsid w:val="27727B63"/>
    <w:multiLevelType w:val="hybridMultilevel"/>
    <w:tmpl w:val="868662D0"/>
    <w:lvl w:ilvl="0" w:tplc="D892D17A">
      <w:start w:val="1"/>
      <w:numFmt w:val="bullet"/>
      <w:pStyle w:val="NotesTextListinTable"/>
      <w:lvlText w:val=""/>
      <w:lvlJc w:val="left"/>
      <w:pPr>
        <w:tabs>
          <w:tab w:val="num" w:pos="340"/>
        </w:tabs>
        <w:ind w:left="340" w:hanging="170"/>
      </w:pPr>
      <w:rPr>
        <w:rFonts w:ascii="Wingdings" w:hAnsi="Wingdings" w:hint="default"/>
        <w:color w:val="auto"/>
        <w:spacing w:val="0"/>
        <w:w w:val="100"/>
        <w:position w:val="1"/>
        <w:sz w:val="13"/>
        <w:szCs w:val="13"/>
      </w:rPr>
    </w:lvl>
    <w:lvl w:ilvl="1" w:tplc="F678EA8A" w:tentative="1">
      <w:start w:val="1"/>
      <w:numFmt w:val="bullet"/>
      <w:lvlText w:val=""/>
      <w:lvlJc w:val="left"/>
      <w:pPr>
        <w:tabs>
          <w:tab w:val="num" w:pos="840"/>
        </w:tabs>
        <w:ind w:left="840" w:hanging="420"/>
      </w:pPr>
      <w:rPr>
        <w:rFonts w:ascii="Wingdings" w:hAnsi="Wingdings" w:hint="default"/>
      </w:rPr>
    </w:lvl>
    <w:lvl w:ilvl="2" w:tplc="4A506A96" w:tentative="1">
      <w:start w:val="1"/>
      <w:numFmt w:val="bullet"/>
      <w:lvlText w:val=""/>
      <w:lvlJc w:val="left"/>
      <w:pPr>
        <w:tabs>
          <w:tab w:val="num" w:pos="1260"/>
        </w:tabs>
        <w:ind w:left="1260" w:hanging="420"/>
      </w:pPr>
      <w:rPr>
        <w:rFonts w:ascii="Wingdings" w:hAnsi="Wingdings" w:hint="default"/>
      </w:rPr>
    </w:lvl>
    <w:lvl w:ilvl="3" w:tplc="8DFEF448" w:tentative="1">
      <w:start w:val="1"/>
      <w:numFmt w:val="bullet"/>
      <w:lvlText w:val=""/>
      <w:lvlJc w:val="left"/>
      <w:pPr>
        <w:tabs>
          <w:tab w:val="num" w:pos="1680"/>
        </w:tabs>
        <w:ind w:left="1680" w:hanging="420"/>
      </w:pPr>
      <w:rPr>
        <w:rFonts w:ascii="Wingdings" w:hAnsi="Wingdings" w:hint="default"/>
      </w:rPr>
    </w:lvl>
    <w:lvl w:ilvl="4" w:tplc="FF7262F0" w:tentative="1">
      <w:start w:val="1"/>
      <w:numFmt w:val="bullet"/>
      <w:lvlText w:val=""/>
      <w:lvlJc w:val="left"/>
      <w:pPr>
        <w:tabs>
          <w:tab w:val="num" w:pos="2100"/>
        </w:tabs>
        <w:ind w:left="2100" w:hanging="420"/>
      </w:pPr>
      <w:rPr>
        <w:rFonts w:ascii="Wingdings" w:hAnsi="Wingdings" w:hint="default"/>
      </w:rPr>
    </w:lvl>
    <w:lvl w:ilvl="5" w:tplc="F198F420" w:tentative="1">
      <w:start w:val="1"/>
      <w:numFmt w:val="bullet"/>
      <w:lvlText w:val=""/>
      <w:lvlJc w:val="left"/>
      <w:pPr>
        <w:tabs>
          <w:tab w:val="num" w:pos="2520"/>
        </w:tabs>
        <w:ind w:left="2520" w:hanging="420"/>
      </w:pPr>
      <w:rPr>
        <w:rFonts w:ascii="Wingdings" w:hAnsi="Wingdings" w:hint="default"/>
      </w:rPr>
    </w:lvl>
    <w:lvl w:ilvl="6" w:tplc="EFFC3912" w:tentative="1">
      <w:start w:val="1"/>
      <w:numFmt w:val="bullet"/>
      <w:lvlText w:val=""/>
      <w:lvlJc w:val="left"/>
      <w:pPr>
        <w:tabs>
          <w:tab w:val="num" w:pos="2940"/>
        </w:tabs>
        <w:ind w:left="2940" w:hanging="420"/>
      </w:pPr>
      <w:rPr>
        <w:rFonts w:ascii="Wingdings" w:hAnsi="Wingdings" w:hint="default"/>
      </w:rPr>
    </w:lvl>
    <w:lvl w:ilvl="7" w:tplc="F126DE1E" w:tentative="1">
      <w:start w:val="1"/>
      <w:numFmt w:val="bullet"/>
      <w:lvlText w:val=""/>
      <w:lvlJc w:val="left"/>
      <w:pPr>
        <w:tabs>
          <w:tab w:val="num" w:pos="3360"/>
        </w:tabs>
        <w:ind w:left="3360" w:hanging="420"/>
      </w:pPr>
      <w:rPr>
        <w:rFonts w:ascii="Wingdings" w:hAnsi="Wingdings" w:hint="default"/>
      </w:rPr>
    </w:lvl>
    <w:lvl w:ilvl="8" w:tplc="D45E9F34" w:tentative="1">
      <w:start w:val="1"/>
      <w:numFmt w:val="bullet"/>
      <w:lvlText w:val=""/>
      <w:lvlJc w:val="left"/>
      <w:pPr>
        <w:tabs>
          <w:tab w:val="num" w:pos="3780"/>
        </w:tabs>
        <w:ind w:left="3780" w:hanging="420"/>
      </w:pPr>
      <w:rPr>
        <w:rFonts w:ascii="Wingdings" w:hAnsi="Wingdings" w:hint="default"/>
      </w:rPr>
    </w:lvl>
  </w:abstractNum>
  <w:abstractNum w:abstractNumId="27">
    <w:nsid w:val="2C8475EC"/>
    <w:multiLevelType w:val="multilevel"/>
    <w:tmpl w:val="0A5259A4"/>
    <w:lvl w:ilvl="0">
      <w:start w:val="1"/>
      <w:numFmt w:val="decimal"/>
      <w:pStyle w:val="1"/>
      <w:lvlText w:val="%1"/>
      <w:lvlJc w:val="left"/>
      <w:pPr>
        <w:tabs>
          <w:tab w:val="num" w:pos="425"/>
        </w:tabs>
        <w:ind w:left="425" w:hanging="425"/>
      </w:pPr>
      <w:rPr>
        <w:rFonts w:hint="eastAsia"/>
      </w:rPr>
    </w:lvl>
    <w:lvl w:ilvl="1">
      <w:start w:val="1"/>
      <w:numFmt w:val="decimal"/>
      <w:lvlText w:val=".%2%1"/>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8">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9">
    <w:nsid w:val="303927D5"/>
    <w:multiLevelType w:val="multilevel"/>
    <w:tmpl w:val="9CE6B01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nsid w:val="33F86D4A"/>
    <w:multiLevelType w:val="hybridMultilevel"/>
    <w:tmpl w:val="E724D512"/>
    <w:lvl w:ilvl="0" w:tplc="5DBEACD4">
      <w:start w:val="1"/>
      <w:numFmt w:val="decimal"/>
      <w:lvlText w:val="%1）"/>
      <w:lvlJc w:val="left"/>
      <w:pPr>
        <w:ind w:left="780" w:hanging="360"/>
      </w:pPr>
      <w:rPr>
        <w:rFonts w:ascii="宋体" w:hAnsi="宋体" w:cs="Times New Roman" w:hint="default"/>
        <w:color w:val="1F497D"/>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34A965DE"/>
    <w:multiLevelType w:val="hybridMultilevel"/>
    <w:tmpl w:val="F5E4BA40"/>
    <w:lvl w:ilvl="0" w:tplc="5A7A581E">
      <w:start w:val="1"/>
      <w:numFmt w:val="decimal"/>
      <w:lvlText w:val="%1）"/>
      <w:lvlJc w:val="left"/>
      <w:pPr>
        <w:ind w:left="360" w:hanging="360"/>
      </w:pPr>
      <w:rPr>
        <w:rFonts w:hint="default"/>
      </w:rPr>
    </w:lvl>
    <w:lvl w:ilvl="1" w:tplc="F1501040" w:tentative="1">
      <w:start w:val="1"/>
      <w:numFmt w:val="lowerLetter"/>
      <w:lvlText w:val="%2)"/>
      <w:lvlJc w:val="left"/>
      <w:pPr>
        <w:ind w:left="840" w:hanging="420"/>
      </w:pPr>
    </w:lvl>
    <w:lvl w:ilvl="2" w:tplc="A3BCD61E" w:tentative="1">
      <w:start w:val="1"/>
      <w:numFmt w:val="lowerRoman"/>
      <w:lvlText w:val="%3."/>
      <w:lvlJc w:val="right"/>
      <w:pPr>
        <w:ind w:left="1260" w:hanging="420"/>
      </w:pPr>
    </w:lvl>
    <w:lvl w:ilvl="3" w:tplc="C80E3B60" w:tentative="1">
      <w:start w:val="1"/>
      <w:numFmt w:val="decimal"/>
      <w:lvlText w:val="%4."/>
      <w:lvlJc w:val="left"/>
      <w:pPr>
        <w:ind w:left="1680" w:hanging="420"/>
      </w:pPr>
    </w:lvl>
    <w:lvl w:ilvl="4" w:tplc="4E6AAB4C" w:tentative="1">
      <w:start w:val="1"/>
      <w:numFmt w:val="lowerLetter"/>
      <w:lvlText w:val="%5)"/>
      <w:lvlJc w:val="left"/>
      <w:pPr>
        <w:ind w:left="2100" w:hanging="420"/>
      </w:pPr>
    </w:lvl>
    <w:lvl w:ilvl="5" w:tplc="2F88C9D4" w:tentative="1">
      <w:start w:val="1"/>
      <w:numFmt w:val="lowerRoman"/>
      <w:lvlText w:val="%6."/>
      <w:lvlJc w:val="right"/>
      <w:pPr>
        <w:ind w:left="2520" w:hanging="420"/>
      </w:pPr>
    </w:lvl>
    <w:lvl w:ilvl="6" w:tplc="42E6C224" w:tentative="1">
      <w:start w:val="1"/>
      <w:numFmt w:val="decimal"/>
      <w:lvlText w:val="%7."/>
      <w:lvlJc w:val="left"/>
      <w:pPr>
        <w:ind w:left="2940" w:hanging="420"/>
      </w:pPr>
    </w:lvl>
    <w:lvl w:ilvl="7" w:tplc="8EB2D90C" w:tentative="1">
      <w:start w:val="1"/>
      <w:numFmt w:val="lowerLetter"/>
      <w:lvlText w:val="%8)"/>
      <w:lvlJc w:val="left"/>
      <w:pPr>
        <w:ind w:left="3360" w:hanging="420"/>
      </w:pPr>
    </w:lvl>
    <w:lvl w:ilvl="8" w:tplc="45FC677E" w:tentative="1">
      <w:start w:val="1"/>
      <w:numFmt w:val="lowerRoman"/>
      <w:lvlText w:val="%9."/>
      <w:lvlJc w:val="right"/>
      <w:pPr>
        <w:ind w:left="3780" w:hanging="420"/>
      </w:pPr>
    </w:lvl>
  </w:abstractNum>
  <w:abstractNum w:abstractNumId="32">
    <w:nsid w:val="36AA47C4"/>
    <w:multiLevelType w:val="hybridMultilevel"/>
    <w:tmpl w:val="38185E72"/>
    <w:lvl w:ilvl="0" w:tplc="9184074C">
      <w:start w:val="1"/>
      <w:numFmt w:val="decimal"/>
      <w:lvlText w:val="%1）"/>
      <w:lvlJc w:val="left"/>
      <w:pPr>
        <w:ind w:left="1140" w:hanging="360"/>
      </w:pPr>
      <w:rPr>
        <w:rFonts w:hint="default"/>
      </w:rPr>
    </w:lvl>
    <w:lvl w:ilvl="1" w:tplc="04090019">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3">
    <w:nsid w:val="36C96D1C"/>
    <w:multiLevelType w:val="hybridMultilevel"/>
    <w:tmpl w:val="97DEBAE8"/>
    <w:lvl w:ilvl="0" w:tplc="7778B01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391B7C33"/>
    <w:multiLevelType w:val="multilevel"/>
    <w:tmpl w:val="17744698"/>
    <w:lvl w:ilvl="0">
      <w:start w:val="1"/>
      <w:numFmt w:val="decimal"/>
      <w:lvlText w:val="%1."/>
      <w:lvlJc w:val="left"/>
      <w:pPr>
        <w:tabs>
          <w:tab w:val="num" w:pos="1560"/>
        </w:tabs>
        <w:ind w:left="1560" w:hanging="720"/>
      </w:pPr>
    </w:lvl>
    <w:lvl w:ilvl="1">
      <w:start w:val="1"/>
      <w:numFmt w:val="decimal"/>
      <w:lvlText w:val="%2."/>
      <w:lvlJc w:val="left"/>
      <w:pPr>
        <w:tabs>
          <w:tab w:val="num" w:pos="2280"/>
        </w:tabs>
        <w:ind w:left="2280" w:hanging="720"/>
      </w:pPr>
    </w:lvl>
    <w:lvl w:ilvl="2">
      <w:start w:val="1"/>
      <w:numFmt w:val="decimal"/>
      <w:lvlText w:val="%3."/>
      <w:lvlJc w:val="left"/>
      <w:pPr>
        <w:tabs>
          <w:tab w:val="num" w:pos="3000"/>
        </w:tabs>
        <w:ind w:left="3000" w:hanging="720"/>
      </w:pPr>
    </w:lvl>
    <w:lvl w:ilvl="3">
      <w:start w:val="1"/>
      <w:numFmt w:val="decimal"/>
      <w:lvlText w:val="%4."/>
      <w:lvlJc w:val="left"/>
      <w:pPr>
        <w:tabs>
          <w:tab w:val="num" w:pos="3720"/>
        </w:tabs>
        <w:ind w:left="3720" w:hanging="720"/>
      </w:pPr>
    </w:lvl>
    <w:lvl w:ilvl="4">
      <w:start w:val="1"/>
      <w:numFmt w:val="decimal"/>
      <w:lvlText w:val="%5."/>
      <w:lvlJc w:val="left"/>
      <w:pPr>
        <w:tabs>
          <w:tab w:val="num" w:pos="4440"/>
        </w:tabs>
        <w:ind w:left="4440" w:hanging="720"/>
      </w:pPr>
    </w:lvl>
    <w:lvl w:ilvl="5">
      <w:start w:val="1"/>
      <w:numFmt w:val="decimal"/>
      <w:lvlText w:val="%6."/>
      <w:lvlJc w:val="left"/>
      <w:pPr>
        <w:tabs>
          <w:tab w:val="num" w:pos="5160"/>
        </w:tabs>
        <w:ind w:left="5160" w:hanging="720"/>
      </w:pPr>
    </w:lvl>
    <w:lvl w:ilvl="6">
      <w:start w:val="1"/>
      <w:numFmt w:val="decimal"/>
      <w:lvlText w:val="%7."/>
      <w:lvlJc w:val="left"/>
      <w:pPr>
        <w:tabs>
          <w:tab w:val="num" w:pos="5880"/>
        </w:tabs>
        <w:ind w:left="5880" w:hanging="720"/>
      </w:pPr>
    </w:lvl>
    <w:lvl w:ilvl="7">
      <w:start w:val="1"/>
      <w:numFmt w:val="decimal"/>
      <w:lvlText w:val="%8."/>
      <w:lvlJc w:val="left"/>
      <w:pPr>
        <w:tabs>
          <w:tab w:val="num" w:pos="6600"/>
        </w:tabs>
        <w:ind w:left="6600" w:hanging="720"/>
      </w:pPr>
    </w:lvl>
    <w:lvl w:ilvl="8">
      <w:start w:val="1"/>
      <w:numFmt w:val="decimal"/>
      <w:lvlText w:val="%9."/>
      <w:lvlJc w:val="left"/>
      <w:pPr>
        <w:tabs>
          <w:tab w:val="num" w:pos="7320"/>
        </w:tabs>
        <w:ind w:left="7320" w:hanging="720"/>
      </w:pPr>
    </w:lvl>
  </w:abstractNum>
  <w:abstractNum w:abstractNumId="35">
    <w:nsid w:val="3A755775"/>
    <w:multiLevelType w:val="hybridMultilevel"/>
    <w:tmpl w:val="4D60E004"/>
    <w:lvl w:ilvl="0" w:tplc="EA80CE3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3B2E01FA"/>
    <w:multiLevelType w:val="hybridMultilevel"/>
    <w:tmpl w:val="489E6B86"/>
    <w:lvl w:ilvl="0" w:tplc="8C74CACA">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7">
    <w:nsid w:val="3CC21A1D"/>
    <w:multiLevelType w:val="hybridMultilevel"/>
    <w:tmpl w:val="325EAA2C"/>
    <w:lvl w:ilvl="0" w:tplc="2840786C">
      <w:start w:val="1"/>
      <w:numFmt w:val="decimal"/>
      <w:lvlText w:val="%1、"/>
      <w:lvlJc w:val="left"/>
      <w:pPr>
        <w:ind w:left="720" w:hanging="360"/>
      </w:pPr>
    </w:lvl>
    <w:lvl w:ilvl="1" w:tplc="04090019">
      <w:start w:val="1"/>
      <w:numFmt w:val="decimal"/>
      <w:lvlText w:val="%2."/>
      <w:lvlJc w:val="left"/>
      <w:pPr>
        <w:tabs>
          <w:tab w:val="num" w:pos="1800"/>
        </w:tabs>
        <w:ind w:left="1800" w:hanging="360"/>
      </w:pPr>
    </w:lvl>
    <w:lvl w:ilvl="2" w:tplc="0409001B">
      <w:start w:val="1"/>
      <w:numFmt w:val="decimal"/>
      <w:lvlText w:val="%3."/>
      <w:lvlJc w:val="left"/>
      <w:pPr>
        <w:tabs>
          <w:tab w:val="num" w:pos="2520"/>
        </w:tabs>
        <w:ind w:left="2520" w:hanging="360"/>
      </w:pPr>
    </w:lvl>
    <w:lvl w:ilvl="3" w:tplc="0409000F">
      <w:start w:val="1"/>
      <w:numFmt w:val="decimal"/>
      <w:lvlText w:val="%4."/>
      <w:lvlJc w:val="left"/>
      <w:pPr>
        <w:tabs>
          <w:tab w:val="num" w:pos="3240"/>
        </w:tabs>
        <w:ind w:left="3240" w:hanging="360"/>
      </w:pPr>
    </w:lvl>
    <w:lvl w:ilvl="4" w:tplc="04090019">
      <w:start w:val="1"/>
      <w:numFmt w:val="decimal"/>
      <w:lvlText w:val="%5."/>
      <w:lvlJc w:val="left"/>
      <w:pPr>
        <w:tabs>
          <w:tab w:val="num" w:pos="3960"/>
        </w:tabs>
        <w:ind w:left="3960" w:hanging="360"/>
      </w:pPr>
    </w:lvl>
    <w:lvl w:ilvl="5" w:tplc="0409001B">
      <w:start w:val="1"/>
      <w:numFmt w:val="decimal"/>
      <w:lvlText w:val="%6."/>
      <w:lvlJc w:val="left"/>
      <w:pPr>
        <w:tabs>
          <w:tab w:val="num" w:pos="4680"/>
        </w:tabs>
        <w:ind w:left="4680" w:hanging="360"/>
      </w:pPr>
    </w:lvl>
    <w:lvl w:ilvl="6" w:tplc="0409000F">
      <w:start w:val="1"/>
      <w:numFmt w:val="decimal"/>
      <w:lvlText w:val="%7."/>
      <w:lvlJc w:val="left"/>
      <w:pPr>
        <w:tabs>
          <w:tab w:val="num" w:pos="5400"/>
        </w:tabs>
        <w:ind w:left="5400" w:hanging="360"/>
      </w:pPr>
    </w:lvl>
    <w:lvl w:ilvl="7" w:tplc="04090019">
      <w:start w:val="1"/>
      <w:numFmt w:val="decimal"/>
      <w:lvlText w:val="%8."/>
      <w:lvlJc w:val="left"/>
      <w:pPr>
        <w:tabs>
          <w:tab w:val="num" w:pos="6120"/>
        </w:tabs>
        <w:ind w:left="6120" w:hanging="360"/>
      </w:pPr>
    </w:lvl>
    <w:lvl w:ilvl="8" w:tplc="0409001B">
      <w:start w:val="1"/>
      <w:numFmt w:val="decimal"/>
      <w:lvlText w:val="%9."/>
      <w:lvlJc w:val="left"/>
      <w:pPr>
        <w:tabs>
          <w:tab w:val="num" w:pos="6840"/>
        </w:tabs>
        <w:ind w:left="6840" w:hanging="360"/>
      </w:pPr>
    </w:lvl>
  </w:abstractNum>
  <w:abstractNum w:abstractNumId="38">
    <w:nsid w:val="3DF50F0D"/>
    <w:multiLevelType w:val="multilevel"/>
    <w:tmpl w:val="E1BA231C"/>
    <w:lvl w:ilvl="0">
      <w:start w:val="1"/>
      <w:numFmt w:val="decimal"/>
      <w:lvlText w:val="%1."/>
      <w:lvlJc w:val="left"/>
      <w:pPr>
        <w:tabs>
          <w:tab w:val="num" w:pos="1140"/>
        </w:tabs>
        <w:ind w:left="1140" w:hanging="720"/>
      </w:pPr>
    </w:lvl>
    <w:lvl w:ilvl="1">
      <w:start w:val="1"/>
      <w:numFmt w:val="decimal"/>
      <w:lvlText w:val="%2."/>
      <w:lvlJc w:val="left"/>
      <w:pPr>
        <w:tabs>
          <w:tab w:val="num" w:pos="1860"/>
        </w:tabs>
        <w:ind w:left="1860" w:hanging="720"/>
      </w:pPr>
    </w:lvl>
    <w:lvl w:ilvl="2">
      <w:start w:val="1"/>
      <w:numFmt w:val="decimal"/>
      <w:lvlText w:val="%3."/>
      <w:lvlJc w:val="left"/>
      <w:pPr>
        <w:tabs>
          <w:tab w:val="num" w:pos="2580"/>
        </w:tabs>
        <w:ind w:left="2580" w:hanging="720"/>
      </w:pPr>
    </w:lvl>
    <w:lvl w:ilvl="3">
      <w:start w:val="1"/>
      <w:numFmt w:val="decimal"/>
      <w:lvlText w:val="%4."/>
      <w:lvlJc w:val="left"/>
      <w:pPr>
        <w:tabs>
          <w:tab w:val="num" w:pos="3300"/>
        </w:tabs>
        <w:ind w:left="3300" w:hanging="720"/>
      </w:pPr>
    </w:lvl>
    <w:lvl w:ilvl="4">
      <w:start w:val="1"/>
      <w:numFmt w:val="decimal"/>
      <w:lvlText w:val="%5."/>
      <w:lvlJc w:val="left"/>
      <w:pPr>
        <w:tabs>
          <w:tab w:val="num" w:pos="4020"/>
        </w:tabs>
        <w:ind w:left="4020" w:hanging="720"/>
      </w:pPr>
    </w:lvl>
    <w:lvl w:ilvl="5">
      <w:start w:val="1"/>
      <w:numFmt w:val="decimal"/>
      <w:lvlText w:val="%6."/>
      <w:lvlJc w:val="left"/>
      <w:pPr>
        <w:tabs>
          <w:tab w:val="num" w:pos="4740"/>
        </w:tabs>
        <w:ind w:left="4740" w:hanging="720"/>
      </w:pPr>
    </w:lvl>
    <w:lvl w:ilvl="6">
      <w:start w:val="1"/>
      <w:numFmt w:val="decimal"/>
      <w:lvlText w:val="%7."/>
      <w:lvlJc w:val="left"/>
      <w:pPr>
        <w:tabs>
          <w:tab w:val="num" w:pos="5460"/>
        </w:tabs>
        <w:ind w:left="5460" w:hanging="720"/>
      </w:pPr>
    </w:lvl>
    <w:lvl w:ilvl="7">
      <w:start w:val="1"/>
      <w:numFmt w:val="decimal"/>
      <w:lvlText w:val="%8."/>
      <w:lvlJc w:val="left"/>
      <w:pPr>
        <w:tabs>
          <w:tab w:val="num" w:pos="6180"/>
        </w:tabs>
        <w:ind w:left="6180" w:hanging="720"/>
      </w:pPr>
    </w:lvl>
    <w:lvl w:ilvl="8">
      <w:start w:val="1"/>
      <w:numFmt w:val="decimal"/>
      <w:lvlText w:val="%9."/>
      <w:lvlJc w:val="left"/>
      <w:pPr>
        <w:tabs>
          <w:tab w:val="num" w:pos="6900"/>
        </w:tabs>
        <w:ind w:left="6900" w:hanging="720"/>
      </w:pPr>
    </w:lvl>
  </w:abstractNum>
  <w:abstractNum w:abstractNumId="39">
    <w:nsid w:val="40775DCD"/>
    <w:multiLevelType w:val="hybridMultilevel"/>
    <w:tmpl w:val="22662704"/>
    <w:lvl w:ilvl="0" w:tplc="6BD42B86">
      <w:start w:val="1"/>
      <w:numFmt w:val="bullet"/>
      <w:lvlText w:val=""/>
      <w:lvlJc w:val="left"/>
      <w:pPr>
        <w:ind w:left="420" w:hanging="420"/>
      </w:pPr>
      <w:rPr>
        <w:rFonts w:ascii="Wingdings" w:hAnsi="Wingdings" w:hint="default"/>
      </w:rPr>
    </w:lvl>
    <w:lvl w:ilvl="1" w:tplc="31087A30">
      <w:start w:val="1"/>
      <w:numFmt w:val="bullet"/>
      <w:lvlText w:val=""/>
      <w:lvlJc w:val="left"/>
      <w:pPr>
        <w:ind w:left="840" w:hanging="420"/>
      </w:pPr>
      <w:rPr>
        <w:rFonts w:ascii="Wingdings" w:hAnsi="Wingdings" w:hint="default"/>
      </w:rPr>
    </w:lvl>
    <w:lvl w:ilvl="2" w:tplc="2328367E" w:tentative="1">
      <w:start w:val="1"/>
      <w:numFmt w:val="bullet"/>
      <w:lvlText w:val=""/>
      <w:lvlJc w:val="left"/>
      <w:pPr>
        <w:ind w:left="1260" w:hanging="420"/>
      </w:pPr>
      <w:rPr>
        <w:rFonts w:ascii="Wingdings" w:hAnsi="Wingdings" w:hint="default"/>
      </w:rPr>
    </w:lvl>
    <w:lvl w:ilvl="3" w:tplc="CEAAC49C" w:tentative="1">
      <w:start w:val="1"/>
      <w:numFmt w:val="bullet"/>
      <w:lvlText w:val=""/>
      <w:lvlJc w:val="left"/>
      <w:pPr>
        <w:ind w:left="1680" w:hanging="420"/>
      </w:pPr>
      <w:rPr>
        <w:rFonts w:ascii="Wingdings" w:hAnsi="Wingdings" w:hint="default"/>
      </w:rPr>
    </w:lvl>
    <w:lvl w:ilvl="4" w:tplc="3D509CBE" w:tentative="1">
      <w:start w:val="1"/>
      <w:numFmt w:val="bullet"/>
      <w:lvlText w:val=""/>
      <w:lvlJc w:val="left"/>
      <w:pPr>
        <w:ind w:left="2100" w:hanging="420"/>
      </w:pPr>
      <w:rPr>
        <w:rFonts w:ascii="Wingdings" w:hAnsi="Wingdings" w:hint="default"/>
      </w:rPr>
    </w:lvl>
    <w:lvl w:ilvl="5" w:tplc="A55C6C76" w:tentative="1">
      <w:start w:val="1"/>
      <w:numFmt w:val="bullet"/>
      <w:lvlText w:val=""/>
      <w:lvlJc w:val="left"/>
      <w:pPr>
        <w:ind w:left="2520" w:hanging="420"/>
      </w:pPr>
      <w:rPr>
        <w:rFonts w:ascii="Wingdings" w:hAnsi="Wingdings" w:hint="default"/>
      </w:rPr>
    </w:lvl>
    <w:lvl w:ilvl="6" w:tplc="5DC0EF7C" w:tentative="1">
      <w:start w:val="1"/>
      <w:numFmt w:val="bullet"/>
      <w:lvlText w:val=""/>
      <w:lvlJc w:val="left"/>
      <w:pPr>
        <w:ind w:left="2940" w:hanging="420"/>
      </w:pPr>
      <w:rPr>
        <w:rFonts w:ascii="Wingdings" w:hAnsi="Wingdings" w:hint="default"/>
      </w:rPr>
    </w:lvl>
    <w:lvl w:ilvl="7" w:tplc="13EC9DE4" w:tentative="1">
      <w:start w:val="1"/>
      <w:numFmt w:val="bullet"/>
      <w:lvlText w:val=""/>
      <w:lvlJc w:val="left"/>
      <w:pPr>
        <w:ind w:left="3360" w:hanging="420"/>
      </w:pPr>
      <w:rPr>
        <w:rFonts w:ascii="Wingdings" w:hAnsi="Wingdings" w:hint="default"/>
      </w:rPr>
    </w:lvl>
    <w:lvl w:ilvl="8" w:tplc="CF2C8ABC" w:tentative="1">
      <w:start w:val="1"/>
      <w:numFmt w:val="bullet"/>
      <w:lvlText w:val=""/>
      <w:lvlJc w:val="left"/>
      <w:pPr>
        <w:ind w:left="3780" w:hanging="420"/>
      </w:pPr>
      <w:rPr>
        <w:rFonts w:ascii="Wingdings" w:hAnsi="Wingdings" w:hint="default"/>
      </w:rPr>
    </w:lvl>
  </w:abstractNum>
  <w:abstractNum w:abstractNumId="40">
    <w:nsid w:val="42A046D5"/>
    <w:multiLevelType w:val="multilevel"/>
    <w:tmpl w:val="04090023"/>
    <w:styleLink w:val="a0"/>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1">
    <w:nsid w:val="42FE570A"/>
    <w:multiLevelType w:val="multilevel"/>
    <w:tmpl w:val="68B8BA7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1"/>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2"/>
      <w:suff w:val="space"/>
      <w:lvlText w:val="表%9"/>
      <w:lvlJc w:val="center"/>
      <w:pPr>
        <w:ind w:left="0" w:firstLine="0"/>
      </w:pPr>
      <w:rPr>
        <w:rFonts w:ascii="Arial" w:eastAsia="黑体" w:hAnsi="Arial" w:hint="default"/>
        <w:b w:val="0"/>
        <w:i w:val="0"/>
        <w:sz w:val="18"/>
        <w:szCs w:val="18"/>
      </w:rPr>
    </w:lvl>
  </w:abstractNum>
  <w:abstractNum w:abstractNumId="42">
    <w:nsid w:val="463C3DB5"/>
    <w:multiLevelType w:val="hybridMultilevel"/>
    <w:tmpl w:val="59BA9CB6"/>
    <w:lvl w:ilvl="0" w:tplc="FFBC9CFE">
      <w:start w:val="1"/>
      <w:numFmt w:val="decimal"/>
      <w:pStyle w:val="ItemStepinTable"/>
      <w:lvlText w:val="%1."/>
      <w:lvlJc w:val="left"/>
      <w:pPr>
        <w:tabs>
          <w:tab w:val="num" w:pos="284"/>
        </w:tabs>
        <w:ind w:left="284" w:hanging="28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nsid w:val="494E6FBB"/>
    <w:multiLevelType w:val="hybridMultilevel"/>
    <w:tmpl w:val="B692AD7C"/>
    <w:lvl w:ilvl="0" w:tplc="66427AA0">
      <w:start w:val="1"/>
      <w:numFmt w:val="decimal"/>
      <w:lvlText w:val="%1)"/>
      <w:lvlJc w:val="left"/>
      <w:pPr>
        <w:ind w:left="1160" w:hanging="360"/>
      </w:pPr>
      <w:rPr>
        <w:rFonts w:hint="default"/>
      </w:rPr>
    </w:lvl>
    <w:lvl w:ilvl="1" w:tplc="04090019" w:tentative="1">
      <w:start w:val="1"/>
      <w:numFmt w:val="lowerLetter"/>
      <w:lvlText w:val="%2)"/>
      <w:lvlJc w:val="left"/>
      <w:pPr>
        <w:ind w:left="1640" w:hanging="420"/>
      </w:pPr>
    </w:lvl>
    <w:lvl w:ilvl="2" w:tplc="0409001B" w:tentative="1">
      <w:start w:val="1"/>
      <w:numFmt w:val="lowerRoman"/>
      <w:lvlText w:val="%3."/>
      <w:lvlJc w:val="right"/>
      <w:pPr>
        <w:ind w:left="2060" w:hanging="420"/>
      </w:pPr>
    </w:lvl>
    <w:lvl w:ilvl="3" w:tplc="0409000F" w:tentative="1">
      <w:start w:val="1"/>
      <w:numFmt w:val="decimal"/>
      <w:lvlText w:val="%4."/>
      <w:lvlJc w:val="left"/>
      <w:pPr>
        <w:ind w:left="2480" w:hanging="420"/>
      </w:pPr>
    </w:lvl>
    <w:lvl w:ilvl="4" w:tplc="04090019" w:tentative="1">
      <w:start w:val="1"/>
      <w:numFmt w:val="lowerLetter"/>
      <w:lvlText w:val="%5)"/>
      <w:lvlJc w:val="left"/>
      <w:pPr>
        <w:ind w:left="2900" w:hanging="420"/>
      </w:pPr>
    </w:lvl>
    <w:lvl w:ilvl="5" w:tplc="0409001B" w:tentative="1">
      <w:start w:val="1"/>
      <w:numFmt w:val="lowerRoman"/>
      <w:lvlText w:val="%6."/>
      <w:lvlJc w:val="right"/>
      <w:pPr>
        <w:ind w:left="3320" w:hanging="420"/>
      </w:pPr>
    </w:lvl>
    <w:lvl w:ilvl="6" w:tplc="0409000F" w:tentative="1">
      <w:start w:val="1"/>
      <w:numFmt w:val="decimal"/>
      <w:lvlText w:val="%7."/>
      <w:lvlJc w:val="left"/>
      <w:pPr>
        <w:ind w:left="3740" w:hanging="420"/>
      </w:pPr>
    </w:lvl>
    <w:lvl w:ilvl="7" w:tplc="04090019" w:tentative="1">
      <w:start w:val="1"/>
      <w:numFmt w:val="lowerLetter"/>
      <w:lvlText w:val="%8)"/>
      <w:lvlJc w:val="left"/>
      <w:pPr>
        <w:ind w:left="4160" w:hanging="420"/>
      </w:pPr>
    </w:lvl>
    <w:lvl w:ilvl="8" w:tplc="0409001B" w:tentative="1">
      <w:start w:val="1"/>
      <w:numFmt w:val="lowerRoman"/>
      <w:lvlText w:val="%9."/>
      <w:lvlJc w:val="right"/>
      <w:pPr>
        <w:ind w:left="4580" w:hanging="420"/>
      </w:pPr>
    </w:lvl>
  </w:abstractNum>
  <w:abstractNum w:abstractNumId="44">
    <w:nsid w:val="502A2DD4"/>
    <w:multiLevelType w:val="hybridMultilevel"/>
    <w:tmpl w:val="D422BEFE"/>
    <w:lvl w:ilvl="0" w:tplc="E0443F2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5">
    <w:nsid w:val="50A217C7"/>
    <w:multiLevelType w:val="hybridMultilevel"/>
    <w:tmpl w:val="1504C1EC"/>
    <w:lvl w:ilvl="0" w:tplc="1CCADE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nsid w:val="50CB467A"/>
    <w:multiLevelType w:val="hybridMultilevel"/>
    <w:tmpl w:val="C52E2234"/>
    <w:lvl w:ilvl="0" w:tplc="B7F85D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nsid w:val="517C4E46"/>
    <w:multiLevelType w:val="multilevel"/>
    <w:tmpl w:val="6590A2B6"/>
    <w:lvl w:ilvl="0">
      <w:start w:val="1"/>
      <w:numFmt w:val="decimal"/>
      <w:pStyle w:val="10"/>
      <w:isLgl/>
      <w:lvlText w:val="%1."/>
      <w:lvlJc w:val="left"/>
      <w:pPr>
        <w:tabs>
          <w:tab w:val="num" w:pos="425"/>
        </w:tabs>
        <w:ind w:left="425" w:hanging="425"/>
      </w:pPr>
      <w:rPr>
        <w:rFonts w:hint="eastAsia"/>
        <w:sz w:val="44"/>
      </w:rPr>
    </w:lvl>
    <w:lvl w:ilvl="1">
      <w:start w:val="1"/>
      <w:numFmt w:val="decimal"/>
      <w:lvlText w:val="%1.%2."/>
      <w:lvlJc w:val="left"/>
      <w:pPr>
        <w:tabs>
          <w:tab w:val="num" w:pos="747"/>
        </w:tabs>
        <w:ind w:left="747" w:hanging="567"/>
      </w:pPr>
      <w:rPr>
        <w:rFonts w:eastAsia="黑体" w:hint="eastAsia"/>
        <w:b w:val="0"/>
        <w:i w:val="0"/>
        <w:sz w:val="32"/>
      </w:rPr>
    </w:lvl>
    <w:lvl w:ilvl="2">
      <w:start w:val="1"/>
      <w:numFmt w:val="decimal"/>
      <w:pStyle w:val="31"/>
      <w:lvlText w:val="%1.%2.%3."/>
      <w:lvlJc w:val="left"/>
      <w:pPr>
        <w:tabs>
          <w:tab w:val="num" w:pos="2847"/>
        </w:tabs>
        <w:ind w:left="2836" w:hanging="709"/>
      </w:pPr>
      <w:rPr>
        <w:rFonts w:eastAsia="宋体" w:hint="eastAsia"/>
        <w:b w:val="0"/>
        <w:i w:val="0"/>
        <w:kern w:val="18"/>
        <w:sz w:val="21"/>
        <w:szCs w:val="21"/>
        <w:effect w:val="none"/>
      </w:rPr>
    </w:lvl>
    <w:lvl w:ilvl="3">
      <w:start w:val="1"/>
      <w:numFmt w:val="decimal"/>
      <w:pStyle w:val="41"/>
      <w:lvlText w:val="%1.%2.%3.%4."/>
      <w:lvlJc w:val="left"/>
      <w:pPr>
        <w:tabs>
          <w:tab w:val="num" w:pos="1031"/>
        </w:tabs>
        <w:ind w:left="1031" w:hanging="851"/>
      </w:pPr>
      <w:rPr>
        <w:rFonts w:eastAsia="黑体" w:hint="eastAsia"/>
        <w:b w:val="0"/>
        <w:i w:val="0"/>
        <w:sz w:val="28"/>
        <w:lang w:val="fr-FR"/>
      </w:rPr>
    </w:lvl>
    <w:lvl w:ilvl="4">
      <w:start w:val="1"/>
      <w:numFmt w:val="decimal"/>
      <w:pStyle w:val="51"/>
      <w:lvlText w:val="%1.%2.%3.%4.%5."/>
      <w:lvlJc w:val="left"/>
      <w:pPr>
        <w:tabs>
          <w:tab w:val="num" w:pos="1080"/>
        </w:tabs>
        <w:ind w:left="992" w:hanging="992"/>
      </w:pPr>
      <w:rPr>
        <w:rFonts w:eastAsia="宋体" w:hint="eastAsia"/>
        <w:b w:val="0"/>
        <w:i w:val="0"/>
        <w:sz w:val="28"/>
      </w:rPr>
    </w:lvl>
    <w:lvl w:ilvl="5">
      <w:start w:val="1"/>
      <w:numFmt w:val="decimal"/>
      <w:pStyle w:val="6"/>
      <w:lvlText w:val="%1.%2.%3.%4.%5.%6."/>
      <w:lvlJc w:val="left"/>
      <w:pPr>
        <w:tabs>
          <w:tab w:val="num" w:pos="1440"/>
        </w:tabs>
        <w:ind w:left="1134" w:hanging="1134"/>
      </w:pPr>
      <w:rPr>
        <w:rFonts w:eastAsia="宋体" w:hint="eastAsia"/>
        <w:b w:val="0"/>
        <w:i w:val="0"/>
        <w:sz w:val="28"/>
      </w:rPr>
    </w:lvl>
    <w:lvl w:ilvl="6">
      <w:start w:val="1"/>
      <w:numFmt w:val="decimal"/>
      <w:pStyle w:val="7"/>
      <w:lvlText w:val="%1.%2.%3.%4.%5.%6.%7."/>
      <w:lvlJc w:val="left"/>
      <w:pPr>
        <w:tabs>
          <w:tab w:val="num" w:pos="2520"/>
        </w:tabs>
        <w:ind w:left="1276" w:hanging="1276"/>
      </w:pPr>
      <w:rPr>
        <w:rFonts w:hint="eastAsia"/>
      </w:rPr>
    </w:lvl>
    <w:lvl w:ilvl="7">
      <w:start w:val="1"/>
      <w:numFmt w:val="decimal"/>
      <w:lvlText w:val="%1.%2.%3.%4.%5.%6.%7.%8."/>
      <w:lvlJc w:val="left"/>
      <w:pPr>
        <w:tabs>
          <w:tab w:val="num" w:pos="2880"/>
        </w:tabs>
        <w:ind w:left="1418" w:hanging="1418"/>
      </w:pPr>
      <w:rPr>
        <w:rFonts w:hint="eastAsia"/>
      </w:rPr>
    </w:lvl>
    <w:lvl w:ilvl="8">
      <w:start w:val="1"/>
      <w:numFmt w:val="decimal"/>
      <w:lvlText w:val="%1.%2.%3.%4.%5.%6.%7.%8.%9."/>
      <w:lvlJc w:val="left"/>
      <w:pPr>
        <w:tabs>
          <w:tab w:val="num" w:pos="3240"/>
        </w:tabs>
        <w:ind w:left="1559" w:hanging="1559"/>
      </w:pPr>
      <w:rPr>
        <w:rFonts w:hint="eastAsia"/>
      </w:rPr>
    </w:lvl>
  </w:abstractNum>
  <w:abstractNum w:abstractNumId="48">
    <w:nsid w:val="52F36E8F"/>
    <w:multiLevelType w:val="hybridMultilevel"/>
    <w:tmpl w:val="EB84AA30"/>
    <w:lvl w:ilvl="0" w:tplc="4D1E00B2">
      <w:start w:val="1"/>
      <w:numFmt w:val="upperLetter"/>
      <w:lvlText w:val="%1）"/>
      <w:lvlJc w:val="left"/>
      <w:pPr>
        <w:ind w:left="1125" w:hanging="705"/>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9">
    <w:nsid w:val="55990620"/>
    <w:multiLevelType w:val="hybridMultilevel"/>
    <w:tmpl w:val="FD5C703E"/>
    <w:lvl w:ilvl="0" w:tplc="3210EA7A">
      <w:start w:val="1"/>
      <w:numFmt w:val="decimal"/>
      <w:lvlText w:val="%1）"/>
      <w:lvlJc w:val="left"/>
      <w:pPr>
        <w:ind w:left="1140" w:hanging="360"/>
      </w:pPr>
      <w:rPr>
        <w:rFonts w:hint="default"/>
      </w:rPr>
    </w:lvl>
    <w:lvl w:ilvl="1" w:tplc="04090019">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0">
    <w:nsid w:val="59CA66D1"/>
    <w:multiLevelType w:val="hybridMultilevel"/>
    <w:tmpl w:val="6CB25C82"/>
    <w:lvl w:ilvl="0" w:tplc="15025F3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1">
    <w:nsid w:val="5A5E06AE"/>
    <w:multiLevelType w:val="hybridMultilevel"/>
    <w:tmpl w:val="00F62804"/>
    <w:lvl w:ilvl="0" w:tplc="5E94B868">
      <w:start w:val="1"/>
      <w:numFmt w:val="bullet"/>
      <w:lvlText w:val=""/>
      <w:lvlJc w:val="left"/>
      <w:pPr>
        <w:tabs>
          <w:tab w:val="num" w:pos="420"/>
        </w:tabs>
        <w:ind w:left="420" w:hanging="420"/>
      </w:pPr>
      <w:rPr>
        <w:rFonts w:ascii="Wingdings" w:hAnsi="Wingdings" w:hint="default"/>
        <w:sz w:val="18"/>
        <w:szCs w:val="18"/>
      </w:rPr>
    </w:lvl>
    <w:lvl w:ilvl="1" w:tplc="14321B58" w:tentative="1">
      <w:start w:val="1"/>
      <w:numFmt w:val="bullet"/>
      <w:lvlText w:val=""/>
      <w:lvlJc w:val="left"/>
      <w:pPr>
        <w:tabs>
          <w:tab w:val="num" w:pos="-295"/>
        </w:tabs>
        <w:ind w:left="-295" w:hanging="420"/>
      </w:pPr>
      <w:rPr>
        <w:rFonts w:ascii="Wingdings" w:hAnsi="Wingdings" w:hint="default"/>
      </w:rPr>
    </w:lvl>
    <w:lvl w:ilvl="2" w:tplc="41BC2486" w:tentative="1">
      <w:start w:val="1"/>
      <w:numFmt w:val="bullet"/>
      <w:lvlText w:val=""/>
      <w:lvlJc w:val="left"/>
      <w:pPr>
        <w:tabs>
          <w:tab w:val="num" w:pos="125"/>
        </w:tabs>
        <w:ind w:left="125" w:hanging="420"/>
      </w:pPr>
      <w:rPr>
        <w:rFonts w:ascii="Wingdings" w:hAnsi="Wingdings" w:hint="default"/>
      </w:rPr>
    </w:lvl>
    <w:lvl w:ilvl="3" w:tplc="A6D6CA8E" w:tentative="1">
      <w:start w:val="1"/>
      <w:numFmt w:val="bullet"/>
      <w:lvlText w:val=""/>
      <w:lvlJc w:val="left"/>
      <w:pPr>
        <w:tabs>
          <w:tab w:val="num" w:pos="545"/>
        </w:tabs>
        <w:ind w:left="545" w:hanging="420"/>
      </w:pPr>
      <w:rPr>
        <w:rFonts w:ascii="Wingdings" w:hAnsi="Wingdings" w:hint="default"/>
      </w:rPr>
    </w:lvl>
    <w:lvl w:ilvl="4" w:tplc="4520329A" w:tentative="1">
      <w:start w:val="1"/>
      <w:numFmt w:val="bullet"/>
      <w:lvlText w:val=""/>
      <w:lvlJc w:val="left"/>
      <w:pPr>
        <w:tabs>
          <w:tab w:val="num" w:pos="965"/>
        </w:tabs>
        <w:ind w:left="965" w:hanging="420"/>
      </w:pPr>
      <w:rPr>
        <w:rFonts w:ascii="Wingdings" w:hAnsi="Wingdings" w:hint="default"/>
      </w:rPr>
    </w:lvl>
    <w:lvl w:ilvl="5" w:tplc="C654F9FA" w:tentative="1">
      <w:start w:val="1"/>
      <w:numFmt w:val="bullet"/>
      <w:lvlText w:val=""/>
      <w:lvlJc w:val="left"/>
      <w:pPr>
        <w:tabs>
          <w:tab w:val="num" w:pos="1385"/>
        </w:tabs>
        <w:ind w:left="1385" w:hanging="420"/>
      </w:pPr>
      <w:rPr>
        <w:rFonts w:ascii="Wingdings" w:hAnsi="Wingdings" w:hint="default"/>
      </w:rPr>
    </w:lvl>
    <w:lvl w:ilvl="6" w:tplc="822EC7EA" w:tentative="1">
      <w:start w:val="1"/>
      <w:numFmt w:val="bullet"/>
      <w:lvlText w:val=""/>
      <w:lvlJc w:val="left"/>
      <w:pPr>
        <w:tabs>
          <w:tab w:val="num" w:pos="1805"/>
        </w:tabs>
        <w:ind w:left="1805" w:hanging="420"/>
      </w:pPr>
      <w:rPr>
        <w:rFonts w:ascii="Wingdings" w:hAnsi="Wingdings" w:hint="default"/>
      </w:rPr>
    </w:lvl>
    <w:lvl w:ilvl="7" w:tplc="E18C4CD8" w:tentative="1">
      <w:start w:val="1"/>
      <w:numFmt w:val="bullet"/>
      <w:lvlText w:val=""/>
      <w:lvlJc w:val="left"/>
      <w:pPr>
        <w:tabs>
          <w:tab w:val="num" w:pos="2225"/>
        </w:tabs>
        <w:ind w:left="2225" w:hanging="420"/>
      </w:pPr>
      <w:rPr>
        <w:rFonts w:ascii="Wingdings" w:hAnsi="Wingdings" w:hint="default"/>
      </w:rPr>
    </w:lvl>
    <w:lvl w:ilvl="8" w:tplc="64F8D858" w:tentative="1">
      <w:start w:val="1"/>
      <w:numFmt w:val="bullet"/>
      <w:lvlText w:val=""/>
      <w:lvlJc w:val="left"/>
      <w:pPr>
        <w:tabs>
          <w:tab w:val="num" w:pos="2645"/>
        </w:tabs>
        <w:ind w:left="2645" w:hanging="420"/>
      </w:pPr>
      <w:rPr>
        <w:rFonts w:ascii="Wingdings" w:hAnsi="Wingdings" w:hint="default"/>
      </w:rPr>
    </w:lvl>
  </w:abstractNum>
  <w:abstractNum w:abstractNumId="52">
    <w:nsid w:val="5A773D91"/>
    <w:multiLevelType w:val="hybridMultilevel"/>
    <w:tmpl w:val="D96CAC06"/>
    <w:lvl w:ilvl="0" w:tplc="1F14911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5B6D35E6"/>
    <w:multiLevelType w:val="multilevel"/>
    <w:tmpl w:val="E1BA231C"/>
    <w:lvl w:ilvl="0">
      <w:start w:val="1"/>
      <w:numFmt w:val="decimal"/>
      <w:lvlText w:val="%1."/>
      <w:lvlJc w:val="left"/>
      <w:pPr>
        <w:tabs>
          <w:tab w:val="num" w:pos="900"/>
        </w:tabs>
        <w:ind w:left="900" w:hanging="720"/>
      </w:pPr>
    </w:lvl>
    <w:lvl w:ilvl="1">
      <w:start w:val="1"/>
      <w:numFmt w:val="decimal"/>
      <w:lvlText w:val="%2."/>
      <w:lvlJc w:val="left"/>
      <w:pPr>
        <w:tabs>
          <w:tab w:val="num" w:pos="1620"/>
        </w:tabs>
        <w:ind w:left="1620" w:hanging="720"/>
      </w:pPr>
    </w:lvl>
    <w:lvl w:ilvl="2">
      <w:start w:val="1"/>
      <w:numFmt w:val="decimal"/>
      <w:lvlText w:val="%3."/>
      <w:lvlJc w:val="left"/>
      <w:pPr>
        <w:tabs>
          <w:tab w:val="num" w:pos="2340"/>
        </w:tabs>
        <w:ind w:left="2340" w:hanging="720"/>
      </w:pPr>
    </w:lvl>
    <w:lvl w:ilvl="3">
      <w:start w:val="1"/>
      <w:numFmt w:val="decimal"/>
      <w:lvlText w:val="%4."/>
      <w:lvlJc w:val="left"/>
      <w:pPr>
        <w:tabs>
          <w:tab w:val="num" w:pos="3060"/>
        </w:tabs>
        <w:ind w:left="3060" w:hanging="720"/>
      </w:pPr>
    </w:lvl>
    <w:lvl w:ilvl="4">
      <w:start w:val="1"/>
      <w:numFmt w:val="decimal"/>
      <w:lvlText w:val="%5."/>
      <w:lvlJc w:val="left"/>
      <w:pPr>
        <w:tabs>
          <w:tab w:val="num" w:pos="3780"/>
        </w:tabs>
        <w:ind w:left="3780" w:hanging="720"/>
      </w:pPr>
    </w:lvl>
    <w:lvl w:ilvl="5">
      <w:start w:val="1"/>
      <w:numFmt w:val="decimal"/>
      <w:lvlText w:val="%6."/>
      <w:lvlJc w:val="left"/>
      <w:pPr>
        <w:tabs>
          <w:tab w:val="num" w:pos="4500"/>
        </w:tabs>
        <w:ind w:left="4500" w:hanging="720"/>
      </w:pPr>
    </w:lvl>
    <w:lvl w:ilvl="6">
      <w:start w:val="1"/>
      <w:numFmt w:val="decimal"/>
      <w:lvlText w:val="%7."/>
      <w:lvlJc w:val="left"/>
      <w:pPr>
        <w:tabs>
          <w:tab w:val="num" w:pos="5220"/>
        </w:tabs>
        <w:ind w:left="5220" w:hanging="720"/>
      </w:pPr>
    </w:lvl>
    <w:lvl w:ilvl="7">
      <w:start w:val="1"/>
      <w:numFmt w:val="decimal"/>
      <w:lvlText w:val="%8."/>
      <w:lvlJc w:val="left"/>
      <w:pPr>
        <w:tabs>
          <w:tab w:val="num" w:pos="5940"/>
        </w:tabs>
        <w:ind w:left="5940" w:hanging="720"/>
      </w:pPr>
    </w:lvl>
    <w:lvl w:ilvl="8">
      <w:start w:val="1"/>
      <w:numFmt w:val="decimal"/>
      <w:lvlText w:val="%9."/>
      <w:lvlJc w:val="left"/>
      <w:pPr>
        <w:tabs>
          <w:tab w:val="num" w:pos="6660"/>
        </w:tabs>
        <w:ind w:left="6660" w:hanging="720"/>
      </w:pPr>
    </w:lvl>
  </w:abstractNum>
  <w:abstractNum w:abstractNumId="54">
    <w:nsid w:val="5C044386"/>
    <w:multiLevelType w:val="hybridMultilevel"/>
    <w:tmpl w:val="6068D60E"/>
    <w:lvl w:ilvl="0" w:tplc="0A3C0FCC">
      <w:start w:val="1"/>
      <w:numFmt w:val="decimal"/>
      <w:lvlText w:val="%1）"/>
      <w:lvlJc w:val="left"/>
      <w:pPr>
        <w:ind w:left="780" w:hanging="360"/>
      </w:pPr>
      <w:rPr>
        <w:rFonts w:ascii="宋体" w:hAnsi="宋体" w:hint="default"/>
        <w:color w:val="1F497D"/>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5">
    <w:nsid w:val="667437AC"/>
    <w:multiLevelType w:val="hybridMultilevel"/>
    <w:tmpl w:val="6E74E2D6"/>
    <w:lvl w:ilvl="0" w:tplc="3C68BD02">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96AA9008" w:tentative="1">
      <w:start w:val="1"/>
      <w:numFmt w:val="bullet"/>
      <w:lvlText w:val=""/>
      <w:lvlJc w:val="left"/>
      <w:pPr>
        <w:tabs>
          <w:tab w:val="num" w:pos="840"/>
        </w:tabs>
        <w:ind w:left="840" w:hanging="420"/>
      </w:pPr>
      <w:rPr>
        <w:rFonts w:ascii="Wingdings" w:hAnsi="Wingdings" w:hint="default"/>
      </w:rPr>
    </w:lvl>
    <w:lvl w:ilvl="2" w:tplc="090ECA44" w:tentative="1">
      <w:start w:val="1"/>
      <w:numFmt w:val="bullet"/>
      <w:lvlText w:val=""/>
      <w:lvlJc w:val="left"/>
      <w:pPr>
        <w:tabs>
          <w:tab w:val="num" w:pos="1260"/>
        </w:tabs>
        <w:ind w:left="1260" w:hanging="420"/>
      </w:pPr>
      <w:rPr>
        <w:rFonts w:ascii="Wingdings" w:hAnsi="Wingdings" w:hint="default"/>
      </w:rPr>
    </w:lvl>
    <w:lvl w:ilvl="3" w:tplc="26A61734" w:tentative="1">
      <w:start w:val="1"/>
      <w:numFmt w:val="bullet"/>
      <w:lvlText w:val=""/>
      <w:lvlJc w:val="left"/>
      <w:pPr>
        <w:tabs>
          <w:tab w:val="num" w:pos="1680"/>
        </w:tabs>
        <w:ind w:left="1680" w:hanging="420"/>
      </w:pPr>
      <w:rPr>
        <w:rFonts w:ascii="Wingdings" w:hAnsi="Wingdings" w:hint="default"/>
      </w:rPr>
    </w:lvl>
    <w:lvl w:ilvl="4" w:tplc="A40E221C" w:tentative="1">
      <w:start w:val="1"/>
      <w:numFmt w:val="bullet"/>
      <w:lvlText w:val=""/>
      <w:lvlJc w:val="left"/>
      <w:pPr>
        <w:tabs>
          <w:tab w:val="num" w:pos="2100"/>
        </w:tabs>
        <w:ind w:left="2100" w:hanging="420"/>
      </w:pPr>
      <w:rPr>
        <w:rFonts w:ascii="Wingdings" w:hAnsi="Wingdings" w:hint="default"/>
      </w:rPr>
    </w:lvl>
    <w:lvl w:ilvl="5" w:tplc="E7FA128A" w:tentative="1">
      <w:start w:val="1"/>
      <w:numFmt w:val="bullet"/>
      <w:lvlText w:val=""/>
      <w:lvlJc w:val="left"/>
      <w:pPr>
        <w:tabs>
          <w:tab w:val="num" w:pos="2520"/>
        </w:tabs>
        <w:ind w:left="2520" w:hanging="420"/>
      </w:pPr>
      <w:rPr>
        <w:rFonts w:ascii="Wingdings" w:hAnsi="Wingdings" w:hint="default"/>
      </w:rPr>
    </w:lvl>
    <w:lvl w:ilvl="6" w:tplc="AD9A919A" w:tentative="1">
      <w:start w:val="1"/>
      <w:numFmt w:val="bullet"/>
      <w:lvlText w:val=""/>
      <w:lvlJc w:val="left"/>
      <w:pPr>
        <w:tabs>
          <w:tab w:val="num" w:pos="2940"/>
        </w:tabs>
        <w:ind w:left="2940" w:hanging="420"/>
      </w:pPr>
      <w:rPr>
        <w:rFonts w:ascii="Wingdings" w:hAnsi="Wingdings" w:hint="default"/>
      </w:rPr>
    </w:lvl>
    <w:lvl w:ilvl="7" w:tplc="368E4200" w:tentative="1">
      <w:start w:val="1"/>
      <w:numFmt w:val="bullet"/>
      <w:lvlText w:val=""/>
      <w:lvlJc w:val="left"/>
      <w:pPr>
        <w:tabs>
          <w:tab w:val="num" w:pos="3360"/>
        </w:tabs>
        <w:ind w:left="3360" w:hanging="420"/>
      </w:pPr>
      <w:rPr>
        <w:rFonts w:ascii="Wingdings" w:hAnsi="Wingdings" w:hint="default"/>
      </w:rPr>
    </w:lvl>
    <w:lvl w:ilvl="8" w:tplc="872C25A8" w:tentative="1">
      <w:start w:val="1"/>
      <w:numFmt w:val="bullet"/>
      <w:lvlText w:val=""/>
      <w:lvlJc w:val="left"/>
      <w:pPr>
        <w:tabs>
          <w:tab w:val="num" w:pos="3780"/>
        </w:tabs>
        <w:ind w:left="3780" w:hanging="420"/>
      </w:pPr>
      <w:rPr>
        <w:rFonts w:ascii="Wingdings" w:hAnsi="Wingdings" w:hint="default"/>
      </w:rPr>
    </w:lvl>
  </w:abstractNum>
  <w:abstractNum w:abstractNumId="56">
    <w:nsid w:val="679A4928"/>
    <w:multiLevelType w:val="hybridMultilevel"/>
    <w:tmpl w:val="7FBCCC44"/>
    <w:lvl w:ilvl="0" w:tplc="D55CD5D6">
      <w:start w:val="1"/>
      <w:numFmt w:val="bullet"/>
      <w:lvlText w:val=""/>
      <w:lvlJc w:val="left"/>
      <w:pPr>
        <w:ind w:left="600" w:hanging="420"/>
      </w:pPr>
      <w:rPr>
        <w:rFonts w:ascii="Wingdings" w:hAnsi="Wingdings" w:hint="default"/>
      </w:rPr>
    </w:lvl>
    <w:lvl w:ilvl="1" w:tplc="04090019" w:tentative="1">
      <w:start w:val="1"/>
      <w:numFmt w:val="bullet"/>
      <w:lvlText w:val=""/>
      <w:lvlJc w:val="left"/>
      <w:pPr>
        <w:ind w:left="1020" w:hanging="420"/>
      </w:pPr>
      <w:rPr>
        <w:rFonts w:ascii="Wingdings" w:hAnsi="Wingdings" w:hint="default"/>
      </w:rPr>
    </w:lvl>
    <w:lvl w:ilvl="2" w:tplc="0409001B" w:tentative="1">
      <w:start w:val="1"/>
      <w:numFmt w:val="bullet"/>
      <w:lvlText w:val=""/>
      <w:lvlJc w:val="left"/>
      <w:pPr>
        <w:ind w:left="1440" w:hanging="420"/>
      </w:pPr>
      <w:rPr>
        <w:rFonts w:ascii="Wingdings" w:hAnsi="Wingdings" w:hint="default"/>
      </w:rPr>
    </w:lvl>
    <w:lvl w:ilvl="3" w:tplc="0409000F" w:tentative="1">
      <w:start w:val="1"/>
      <w:numFmt w:val="bullet"/>
      <w:lvlText w:val=""/>
      <w:lvlJc w:val="left"/>
      <w:pPr>
        <w:ind w:left="1860" w:hanging="420"/>
      </w:pPr>
      <w:rPr>
        <w:rFonts w:ascii="Wingdings" w:hAnsi="Wingdings" w:hint="default"/>
      </w:rPr>
    </w:lvl>
    <w:lvl w:ilvl="4" w:tplc="04090019" w:tentative="1">
      <w:start w:val="1"/>
      <w:numFmt w:val="bullet"/>
      <w:lvlText w:val=""/>
      <w:lvlJc w:val="left"/>
      <w:pPr>
        <w:ind w:left="2280" w:hanging="420"/>
      </w:pPr>
      <w:rPr>
        <w:rFonts w:ascii="Wingdings" w:hAnsi="Wingdings" w:hint="default"/>
      </w:rPr>
    </w:lvl>
    <w:lvl w:ilvl="5" w:tplc="0409001B" w:tentative="1">
      <w:start w:val="1"/>
      <w:numFmt w:val="bullet"/>
      <w:lvlText w:val=""/>
      <w:lvlJc w:val="left"/>
      <w:pPr>
        <w:ind w:left="2700" w:hanging="420"/>
      </w:pPr>
      <w:rPr>
        <w:rFonts w:ascii="Wingdings" w:hAnsi="Wingdings" w:hint="default"/>
      </w:rPr>
    </w:lvl>
    <w:lvl w:ilvl="6" w:tplc="0409000F" w:tentative="1">
      <w:start w:val="1"/>
      <w:numFmt w:val="bullet"/>
      <w:lvlText w:val=""/>
      <w:lvlJc w:val="left"/>
      <w:pPr>
        <w:ind w:left="3120" w:hanging="420"/>
      </w:pPr>
      <w:rPr>
        <w:rFonts w:ascii="Wingdings" w:hAnsi="Wingdings" w:hint="default"/>
      </w:rPr>
    </w:lvl>
    <w:lvl w:ilvl="7" w:tplc="04090019" w:tentative="1">
      <w:start w:val="1"/>
      <w:numFmt w:val="bullet"/>
      <w:lvlText w:val=""/>
      <w:lvlJc w:val="left"/>
      <w:pPr>
        <w:ind w:left="3540" w:hanging="420"/>
      </w:pPr>
      <w:rPr>
        <w:rFonts w:ascii="Wingdings" w:hAnsi="Wingdings" w:hint="default"/>
      </w:rPr>
    </w:lvl>
    <w:lvl w:ilvl="8" w:tplc="0409001B" w:tentative="1">
      <w:start w:val="1"/>
      <w:numFmt w:val="bullet"/>
      <w:lvlText w:val=""/>
      <w:lvlJc w:val="left"/>
      <w:pPr>
        <w:ind w:left="3960" w:hanging="420"/>
      </w:pPr>
      <w:rPr>
        <w:rFonts w:ascii="Wingdings" w:hAnsi="Wingdings" w:hint="default"/>
      </w:rPr>
    </w:lvl>
  </w:abstractNum>
  <w:abstractNum w:abstractNumId="57">
    <w:nsid w:val="68A71E82"/>
    <w:multiLevelType w:val="hybridMultilevel"/>
    <w:tmpl w:val="76A2C530"/>
    <w:lvl w:ilvl="0" w:tplc="AC2ED7AA">
      <w:start w:val="1"/>
      <w:numFmt w:val="decimal"/>
      <w:lvlText w:val="%1）"/>
      <w:lvlJc w:val="left"/>
      <w:pPr>
        <w:ind w:left="780" w:hanging="360"/>
      </w:pPr>
      <w:rPr>
        <w:rFonts w:hint="default"/>
      </w:rPr>
    </w:lvl>
    <w:lvl w:ilvl="1" w:tplc="3D8C83D4">
      <w:start w:val="1"/>
      <w:numFmt w:val="lowerLetter"/>
      <w:lvlText w:val="%2)"/>
      <w:lvlJc w:val="left"/>
      <w:pPr>
        <w:ind w:left="1260" w:hanging="420"/>
      </w:pPr>
    </w:lvl>
    <w:lvl w:ilvl="2" w:tplc="C6B0E966" w:tentative="1">
      <w:start w:val="1"/>
      <w:numFmt w:val="lowerRoman"/>
      <w:lvlText w:val="%3."/>
      <w:lvlJc w:val="right"/>
      <w:pPr>
        <w:ind w:left="1680" w:hanging="420"/>
      </w:pPr>
    </w:lvl>
    <w:lvl w:ilvl="3" w:tplc="82EAB45A" w:tentative="1">
      <w:start w:val="1"/>
      <w:numFmt w:val="decimal"/>
      <w:lvlText w:val="%4."/>
      <w:lvlJc w:val="left"/>
      <w:pPr>
        <w:ind w:left="2100" w:hanging="420"/>
      </w:pPr>
    </w:lvl>
    <w:lvl w:ilvl="4" w:tplc="4F68A802" w:tentative="1">
      <w:start w:val="1"/>
      <w:numFmt w:val="lowerLetter"/>
      <w:lvlText w:val="%5)"/>
      <w:lvlJc w:val="left"/>
      <w:pPr>
        <w:ind w:left="2520" w:hanging="420"/>
      </w:pPr>
    </w:lvl>
    <w:lvl w:ilvl="5" w:tplc="C4686D72" w:tentative="1">
      <w:start w:val="1"/>
      <w:numFmt w:val="lowerRoman"/>
      <w:lvlText w:val="%6."/>
      <w:lvlJc w:val="right"/>
      <w:pPr>
        <w:ind w:left="2940" w:hanging="420"/>
      </w:pPr>
    </w:lvl>
    <w:lvl w:ilvl="6" w:tplc="2C729EB0" w:tentative="1">
      <w:start w:val="1"/>
      <w:numFmt w:val="decimal"/>
      <w:lvlText w:val="%7."/>
      <w:lvlJc w:val="left"/>
      <w:pPr>
        <w:ind w:left="3360" w:hanging="420"/>
      </w:pPr>
    </w:lvl>
    <w:lvl w:ilvl="7" w:tplc="7206B0B2" w:tentative="1">
      <w:start w:val="1"/>
      <w:numFmt w:val="lowerLetter"/>
      <w:lvlText w:val="%8)"/>
      <w:lvlJc w:val="left"/>
      <w:pPr>
        <w:ind w:left="3780" w:hanging="420"/>
      </w:pPr>
    </w:lvl>
    <w:lvl w:ilvl="8" w:tplc="49DCD9C6" w:tentative="1">
      <w:start w:val="1"/>
      <w:numFmt w:val="lowerRoman"/>
      <w:lvlText w:val="%9."/>
      <w:lvlJc w:val="right"/>
      <w:pPr>
        <w:ind w:left="4200" w:hanging="420"/>
      </w:pPr>
    </w:lvl>
  </w:abstractNum>
  <w:abstractNum w:abstractNumId="58">
    <w:nsid w:val="69E83881"/>
    <w:multiLevelType w:val="hybridMultilevel"/>
    <w:tmpl w:val="FF4ED6D0"/>
    <w:lvl w:ilvl="0" w:tplc="EC40F7B8">
      <w:start w:val="1"/>
      <w:numFmt w:val="decimal"/>
      <w:lvlText w:val="%1）"/>
      <w:lvlJc w:val="left"/>
      <w:pPr>
        <w:ind w:left="780" w:hanging="360"/>
      </w:pPr>
      <w:rPr>
        <w:rFonts w:hint="default"/>
      </w:rPr>
    </w:lvl>
    <w:lvl w:ilvl="1" w:tplc="10D4E2BE" w:tentative="1">
      <w:start w:val="1"/>
      <w:numFmt w:val="lowerLetter"/>
      <w:lvlText w:val="%2)"/>
      <w:lvlJc w:val="left"/>
      <w:pPr>
        <w:ind w:left="1260" w:hanging="420"/>
      </w:pPr>
    </w:lvl>
    <w:lvl w:ilvl="2" w:tplc="4C2830F0" w:tentative="1">
      <w:start w:val="1"/>
      <w:numFmt w:val="lowerRoman"/>
      <w:lvlText w:val="%3."/>
      <w:lvlJc w:val="right"/>
      <w:pPr>
        <w:ind w:left="1680" w:hanging="420"/>
      </w:pPr>
    </w:lvl>
    <w:lvl w:ilvl="3" w:tplc="D15680E8" w:tentative="1">
      <w:start w:val="1"/>
      <w:numFmt w:val="decimal"/>
      <w:lvlText w:val="%4."/>
      <w:lvlJc w:val="left"/>
      <w:pPr>
        <w:ind w:left="2100" w:hanging="420"/>
      </w:pPr>
    </w:lvl>
    <w:lvl w:ilvl="4" w:tplc="E5C6623C" w:tentative="1">
      <w:start w:val="1"/>
      <w:numFmt w:val="lowerLetter"/>
      <w:lvlText w:val="%5)"/>
      <w:lvlJc w:val="left"/>
      <w:pPr>
        <w:ind w:left="2520" w:hanging="420"/>
      </w:pPr>
    </w:lvl>
    <w:lvl w:ilvl="5" w:tplc="2800E04A" w:tentative="1">
      <w:start w:val="1"/>
      <w:numFmt w:val="lowerRoman"/>
      <w:lvlText w:val="%6."/>
      <w:lvlJc w:val="right"/>
      <w:pPr>
        <w:ind w:left="2940" w:hanging="420"/>
      </w:pPr>
    </w:lvl>
    <w:lvl w:ilvl="6" w:tplc="1B70E49E" w:tentative="1">
      <w:start w:val="1"/>
      <w:numFmt w:val="decimal"/>
      <w:lvlText w:val="%7."/>
      <w:lvlJc w:val="left"/>
      <w:pPr>
        <w:ind w:left="3360" w:hanging="420"/>
      </w:pPr>
    </w:lvl>
    <w:lvl w:ilvl="7" w:tplc="15B07AFC" w:tentative="1">
      <w:start w:val="1"/>
      <w:numFmt w:val="lowerLetter"/>
      <w:lvlText w:val="%8)"/>
      <w:lvlJc w:val="left"/>
      <w:pPr>
        <w:ind w:left="3780" w:hanging="420"/>
      </w:pPr>
    </w:lvl>
    <w:lvl w:ilvl="8" w:tplc="8D9C0178" w:tentative="1">
      <w:start w:val="1"/>
      <w:numFmt w:val="lowerRoman"/>
      <w:lvlText w:val="%9."/>
      <w:lvlJc w:val="right"/>
      <w:pPr>
        <w:ind w:left="4200" w:hanging="420"/>
      </w:pPr>
    </w:lvl>
  </w:abstractNum>
  <w:abstractNum w:abstractNumId="59">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60">
    <w:nsid w:val="7DC41D15"/>
    <w:multiLevelType w:val="hybridMultilevel"/>
    <w:tmpl w:val="04F0A8D6"/>
    <w:lvl w:ilvl="0" w:tplc="280CAF16">
      <w:start w:val="1"/>
      <w:numFmt w:val="upperLetter"/>
      <w:lvlText w:val="%1）"/>
      <w:lvlJc w:val="left"/>
      <w:pPr>
        <w:ind w:left="1140" w:hanging="360"/>
      </w:pPr>
      <w:rPr>
        <w:rFonts w:hint="default"/>
        <w:color w:val="auto"/>
        <w:u w:val="none"/>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1">
    <w:nsid w:val="7E4E46D3"/>
    <w:multiLevelType w:val="hybridMultilevel"/>
    <w:tmpl w:val="0A4C5140"/>
    <w:lvl w:ilvl="0" w:tplc="D2464E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2">
    <w:nsid w:val="7E596A0F"/>
    <w:multiLevelType w:val="multilevel"/>
    <w:tmpl w:val="04BAC8C2"/>
    <w:lvl w:ilvl="0">
      <w:start w:val="1"/>
      <w:numFmt w:val="decimal"/>
      <w:lvlText w:val="%1."/>
      <w:lvlJc w:val="left"/>
      <w:pPr>
        <w:tabs>
          <w:tab w:val="num" w:pos="1140"/>
        </w:tabs>
        <w:ind w:left="1140" w:hanging="720"/>
      </w:pPr>
    </w:lvl>
    <w:lvl w:ilvl="1">
      <w:start w:val="1"/>
      <w:numFmt w:val="decimal"/>
      <w:lvlText w:val="%2."/>
      <w:lvlJc w:val="left"/>
      <w:pPr>
        <w:tabs>
          <w:tab w:val="num" w:pos="1860"/>
        </w:tabs>
        <w:ind w:left="1860" w:hanging="720"/>
      </w:pPr>
    </w:lvl>
    <w:lvl w:ilvl="2">
      <w:start w:val="1"/>
      <w:numFmt w:val="decimal"/>
      <w:lvlText w:val="%3."/>
      <w:lvlJc w:val="left"/>
      <w:pPr>
        <w:tabs>
          <w:tab w:val="num" w:pos="2580"/>
        </w:tabs>
        <w:ind w:left="2580" w:hanging="720"/>
      </w:pPr>
    </w:lvl>
    <w:lvl w:ilvl="3">
      <w:start w:val="1"/>
      <w:numFmt w:val="decimal"/>
      <w:lvlText w:val="%4."/>
      <w:lvlJc w:val="left"/>
      <w:pPr>
        <w:tabs>
          <w:tab w:val="num" w:pos="3300"/>
        </w:tabs>
        <w:ind w:left="3300" w:hanging="720"/>
      </w:pPr>
    </w:lvl>
    <w:lvl w:ilvl="4">
      <w:start w:val="1"/>
      <w:numFmt w:val="decimal"/>
      <w:lvlText w:val="%5."/>
      <w:lvlJc w:val="left"/>
      <w:pPr>
        <w:tabs>
          <w:tab w:val="num" w:pos="4020"/>
        </w:tabs>
        <w:ind w:left="4020" w:hanging="720"/>
      </w:pPr>
    </w:lvl>
    <w:lvl w:ilvl="5">
      <w:start w:val="1"/>
      <w:numFmt w:val="decimal"/>
      <w:lvlText w:val="%6."/>
      <w:lvlJc w:val="left"/>
      <w:pPr>
        <w:tabs>
          <w:tab w:val="num" w:pos="4740"/>
        </w:tabs>
        <w:ind w:left="4740" w:hanging="720"/>
      </w:pPr>
    </w:lvl>
    <w:lvl w:ilvl="6">
      <w:start w:val="1"/>
      <w:numFmt w:val="decimal"/>
      <w:lvlText w:val="%7."/>
      <w:lvlJc w:val="left"/>
      <w:pPr>
        <w:tabs>
          <w:tab w:val="num" w:pos="5460"/>
        </w:tabs>
        <w:ind w:left="5460" w:hanging="720"/>
      </w:pPr>
    </w:lvl>
    <w:lvl w:ilvl="7">
      <w:start w:val="1"/>
      <w:numFmt w:val="decimal"/>
      <w:lvlText w:val="%8."/>
      <w:lvlJc w:val="left"/>
      <w:pPr>
        <w:tabs>
          <w:tab w:val="num" w:pos="6180"/>
        </w:tabs>
        <w:ind w:left="6180" w:hanging="720"/>
      </w:pPr>
    </w:lvl>
    <w:lvl w:ilvl="8">
      <w:start w:val="1"/>
      <w:numFmt w:val="decimal"/>
      <w:lvlText w:val="%9."/>
      <w:lvlJc w:val="left"/>
      <w:pPr>
        <w:tabs>
          <w:tab w:val="num" w:pos="6900"/>
        </w:tabs>
        <w:ind w:left="6900" w:hanging="720"/>
      </w:pPr>
    </w:lvl>
  </w:abstractNum>
  <w:abstractNum w:abstractNumId="63">
    <w:nsid w:val="7F773C35"/>
    <w:multiLevelType w:val="hybridMultilevel"/>
    <w:tmpl w:val="2CB47D36"/>
    <w:lvl w:ilvl="0" w:tplc="76925A6A">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num w:numId="1">
    <w:abstractNumId w:val="47"/>
  </w:num>
  <w:num w:numId="2">
    <w:abstractNumId w:val="41"/>
  </w:num>
  <w:num w:numId="3">
    <w:abstractNumId w:val="63"/>
  </w:num>
  <w:num w:numId="4">
    <w:abstractNumId w:val="16"/>
  </w:num>
  <w:num w:numId="5">
    <w:abstractNumId w:val="55"/>
  </w:num>
  <w:num w:numId="6">
    <w:abstractNumId w:val="8"/>
  </w:num>
  <w:num w:numId="7">
    <w:abstractNumId w:val="3"/>
  </w:num>
  <w:num w:numId="8">
    <w:abstractNumId w:val="2"/>
  </w:num>
  <w:num w:numId="9">
    <w:abstractNumId w:val="1"/>
  </w:num>
  <w:num w:numId="10">
    <w:abstractNumId w:val="0"/>
  </w:num>
  <w:num w:numId="11">
    <w:abstractNumId w:val="7"/>
  </w:num>
  <w:num w:numId="12">
    <w:abstractNumId w:val="6"/>
  </w:num>
  <w:num w:numId="13">
    <w:abstractNumId w:val="5"/>
  </w:num>
  <w:num w:numId="14">
    <w:abstractNumId w:val="4"/>
  </w:num>
  <w:num w:numId="15">
    <w:abstractNumId w:val="40"/>
  </w:num>
  <w:num w:numId="16">
    <w:abstractNumId w:val="28"/>
  </w:num>
  <w:num w:numId="17">
    <w:abstractNumId w:val="59"/>
  </w:num>
  <w:num w:numId="18">
    <w:abstractNumId w:val="42"/>
  </w:num>
  <w:num w:numId="19">
    <w:abstractNumId w:val="26"/>
  </w:num>
  <w:num w:numId="20">
    <w:abstractNumId w:val="23"/>
  </w:num>
  <w:num w:numId="21">
    <w:abstractNumId w:val="14"/>
  </w:num>
  <w:num w:numId="22">
    <w:abstractNumId w:val="51"/>
  </w:num>
  <w:num w:numId="23">
    <w:abstractNumId w:val="57"/>
  </w:num>
  <w:num w:numId="24">
    <w:abstractNumId w:val="39"/>
  </w:num>
  <w:num w:numId="25">
    <w:abstractNumId w:val="56"/>
  </w:num>
  <w:num w:numId="26">
    <w:abstractNumId w:val="25"/>
  </w:num>
  <w:num w:numId="27">
    <w:abstractNumId w:val="31"/>
  </w:num>
  <w:num w:numId="28">
    <w:abstractNumId w:val="17"/>
  </w:num>
  <w:num w:numId="29">
    <w:abstractNumId w:val="24"/>
  </w:num>
  <w:num w:numId="30">
    <w:abstractNumId w:val="27"/>
  </w:num>
  <w:num w:numId="31">
    <w:abstractNumId w:val="58"/>
  </w:num>
  <w:num w:numId="32">
    <w:abstractNumId w:val="61"/>
  </w:num>
  <w:num w:numId="33">
    <w:abstractNumId w:val="13"/>
  </w:num>
  <w:num w:numId="34">
    <w:abstractNumId w:val="35"/>
  </w:num>
  <w:num w:numId="35">
    <w:abstractNumId w:val="60"/>
  </w:num>
  <w:num w:numId="36">
    <w:abstractNumId w:val="48"/>
  </w:num>
  <w:num w:numId="37">
    <w:abstractNumId w:val="52"/>
  </w:num>
  <w:num w:numId="38">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0"/>
  </w:num>
  <w:num w:numId="42">
    <w:abstractNumId w:val="21"/>
  </w:num>
  <w:num w:numId="43">
    <w:abstractNumId w:val="10"/>
  </w:num>
  <w:num w:numId="44">
    <w:abstractNumId w:val="33"/>
  </w:num>
  <w:num w:numId="4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8"/>
  </w:num>
  <w:num w:numId="47">
    <w:abstractNumId w:val="18"/>
  </w:num>
  <w:num w:numId="48">
    <w:abstractNumId w:val="19"/>
  </w:num>
  <w:num w:numId="49">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43"/>
  </w:num>
  <w:num w:numId="52">
    <w:abstractNumId w:val="45"/>
  </w:num>
  <w:num w:numId="53">
    <w:abstractNumId w:val="22"/>
  </w:num>
  <w:num w:numId="54">
    <w:abstractNumId w:val="49"/>
  </w:num>
  <w:num w:numId="5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9"/>
  </w:num>
  <w:num w:numId="57">
    <w:abstractNumId w:val="44"/>
  </w:num>
  <w:num w:numId="58">
    <w:abstractNumId w:val="32"/>
  </w:num>
  <w:num w:numId="59">
    <w:abstractNumId w:val="50"/>
  </w:num>
  <w:num w:numId="6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37"/>
  </w:num>
  <w:num w:numId="62">
    <w:abstractNumId w:val="36"/>
  </w:num>
  <w:num w:numId="63">
    <w:abstractNumId w:val="46"/>
  </w:num>
  <w:num w:numId="64">
    <w:abstractNumId w:val="29"/>
  </w:num>
  <w:num w:numId="6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1"/>
  </w:num>
  <w:num w:numId="71">
    <w:abstractNumId w:val="30"/>
  </w:num>
  <w:num w:numId="72">
    <w:abstractNumId w:val="54"/>
  </w:num>
  <w:numIdMacAtCleanup w:val="6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isplayBackgroundShape/>
  <w:embedSystemFonts/>
  <w:bordersDoNotSurroundHeader/>
  <w:bordersDoNotSurroundFooter/>
  <w:hideSpellingErrors/>
  <w:hideGrammaticalErrors/>
  <w:activeWritingStyle w:appName="MSWord" w:lang="en-GB" w:vendorID="64" w:dllVersion="131078" w:nlCheck="1" w:checkStyle="1"/>
  <w:activeWritingStyle w:appName="MSWord" w:lang="zh-CN" w:vendorID="64" w:dllVersion="131077" w:nlCheck="1" w:checkStyle="1"/>
  <w:activeWritingStyle w:appName="MSWord" w:lang="en-US" w:vendorID="64" w:dllVersion="131078" w:nlCheck="1" w:checkStyle="1"/>
  <w:activeWritingStyle w:appName="MSWord" w:lang="en-US" w:vendorID="64" w:dllVersion="131077" w:nlCheck="1" w:checkStyle="1"/>
  <w:activeWritingStyle w:appName="MSWord" w:lang="en-GB" w:vendorID="64" w:dllVersion="131077" w:nlCheck="1" w:checkStyle="1"/>
  <w:activeWritingStyle w:appName="MSWord" w:lang="fr-FR" w:vendorID="64" w:dllVersion="131078" w:nlCheck="1" w:checkStyle="1"/>
  <w:stylePaneFormatFilter w:val="3F01"/>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7188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4087C"/>
    <w:rsid w:val="000000D8"/>
    <w:rsid w:val="00000226"/>
    <w:rsid w:val="00000643"/>
    <w:rsid w:val="0000077A"/>
    <w:rsid w:val="00000830"/>
    <w:rsid w:val="00000960"/>
    <w:rsid w:val="00000CC0"/>
    <w:rsid w:val="00001080"/>
    <w:rsid w:val="00001265"/>
    <w:rsid w:val="00001423"/>
    <w:rsid w:val="000014A6"/>
    <w:rsid w:val="000021E9"/>
    <w:rsid w:val="000021FB"/>
    <w:rsid w:val="00002328"/>
    <w:rsid w:val="0000279E"/>
    <w:rsid w:val="00002C42"/>
    <w:rsid w:val="00002E71"/>
    <w:rsid w:val="00003BEB"/>
    <w:rsid w:val="00003E28"/>
    <w:rsid w:val="0000420B"/>
    <w:rsid w:val="00004321"/>
    <w:rsid w:val="000046C0"/>
    <w:rsid w:val="00004F04"/>
    <w:rsid w:val="00005133"/>
    <w:rsid w:val="000055AE"/>
    <w:rsid w:val="00005C5B"/>
    <w:rsid w:val="00005CA2"/>
    <w:rsid w:val="00005E76"/>
    <w:rsid w:val="000061AC"/>
    <w:rsid w:val="00006A29"/>
    <w:rsid w:val="00006C07"/>
    <w:rsid w:val="00007073"/>
    <w:rsid w:val="0000753E"/>
    <w:rsid w:val="00007686"/>
    <w:rsid w:val="00007707"/>
    <w:rsid w:val="0000772F"/>
    <w:rsid w:val="00007E7C"/>
    <w:rsid w:val="00010332"/>
    <w:rsid w:val="000108B3"/>
    <w:rsid w:val="00010B80"/>
    <w:rsid w:val="00010CA3"/>
    <w:rsid w:val="00011B03"/>
    <w:rsid w:val="00011F53"/>
    <w:rsid w:val="000121B5"/>
    <w:rsid w:val="000121BB"/>
    <w:rsid w:val="00012222"/>
    <w:rsid w:val="000122DF"/>
    <w:rsid w:val="000126EF"/>
    <w:rsid w:val="00012AC7"/>
    <w:rsid w:val="00012D35"/>
    <w:rsid w:val="00012E0C"/>
    <w:rsid w:val="00013605"/>
    <w:rsid w:val="0001366B"/>
    <w:rsid w:val="00013BA7"/>
    <w:rsid w:val="00013D68"/>
    <w:rsid w:val="00014120"/>
    <w:rsid w:val="000141F1"/>
    <w:rsid w:val="00014511"/>
    <w:rsid w:val="0001488E"/>
    <w:rsid w:val="00015DD9"/>
    <w:rsid w:val="00015F1F"/>
    <w:rsid w:val="00015F45"/>
    <w:rsid w:val="0001668A"/>
    <w:rsid w:val="0001674B"/>
    <w:rsid w:val="000167BF"/>
    <w:rsid w:val="000167C0"/>
    <w:rsid w:val="00016AF1"/>
    <w:rsid w:val="00016B62"/>
    <w:rsid w:val="00016E7D"/>
    <w:rsid w:val="00016F26"/>
    <w:rsid w:val="00017429"/>
    <w:rsid w:val="00017615"/>
    <w:rsid w:val="000179A5"/>
    <w:rsid w:val="00020279"/>
    <w:rsid w:val="00020E03"/>
    <w:rsid w:val="00020F32"/>
    <w:rsid w:val="00021007"/>
    <w:rsid w:val="00021A7F"/>
    <w:rsid w:val="00021ADC"/>
    <w:rsid w:val="00021B57"/>
    <w:rsid w:val="00021E24"/>
    <w:rsid w:val="00021E9D"/>
    <w:rsid w:val="0002309F"/>
    <w:rsid w:val="000230AE"/>
    <w:rsid w:val="000232ED"/>
    <w:rsid w:val="00023423"/>
    <w:rsid w:val="00023856"/>
    <w:rsid w:val="00023B0E"/>
    <w:rsid w:val="00023CE1"/>
    <w:rsid w:val="00024BD2"/>
    <w:rsid w:val="00024CBF"/>
    <w:rsid w:val="00024F5D"/>
    <w:rsid w:val="00025369"/>
    <w:rsid w:val="00025EF6"/>
    <w:rsid w:val="00025F3A"/>
    <w:rsid w:val="000260D1"/>
    <w:rsid w:val="00026418"/>
    <w:rsid w:val="000266C3"/>
    <w:rsid w:val="0002694A"/>
    <w:rsid w:val="00026B23"/>
    <w:rsid w:val="0002745D"/>
    <w:rsid w:val="000276B8"/>
    <w:rsid w:val="000277FC"/>
    <w:rsid w:val="00027CF4"/>
    <w:rsid w:val="0003036D"/>
    <w:rsid w:val="00031141"/>
    <w:rsid w:val="000312F1"/>
    <w:rsid w:val="000316C7"/>
    <w:rsid w:val="00031758"/>
    <w:rsid w:val="00031ADE"/>
    <w:rsid w:val="00032621"/>
    <w:rsid w:val="00032661"/>
    <w:rsid w:val="00032F29"/>
    <w:rsid w:val="00033748"/>
    <w:rsid w:val="000338EA"/>
    <w:rsid w:val="00033CD7"/>
    <w:rsid w:val="00033CDF"/>
    <w:rsid w:val="00033F3A"/>
    <w:rsid w:val="0003403D"/>
    <w:rsid w:val="000345D9"/>
    <w:rsid w:val="0003512D"/>
    <w:rsid w:val="00035404"/>
    <w:rsid w:val="0003542F"/>
    <w:rsid w:val="000354C9"/>
    <w:rsid w:val="00035625"/>
    <w:rsid w:val="00035856"/>
    <w:rsid w:val="00035D3D"/>
    <w:rsid w:val="000360C9"/>
    <w:rsid w:val="00036243"/>
    <w:rsid w:val="000362AF"/>
    <w:rsid w:val="0003662F"/>
    <w:rsid w:val="00036F3C"/>
    <w:rsid w:val="00037124"/>
    <w:rsid w:val="00037570"/>
    <w:rsid w:val="0003764E"/>
    <w:rsid w:val="00037A55"/>
    <w:rsid w:val="00037A7C"/>
    <w:rsid w:val="000402DE"/>
    <w:rsid w:val="0004033D"/>
    <w:rsid w:val="000403FF"/>
    <w:rsid w:val="00040608"/>
    <w:rsid w:val="000406E3"/>
    <w:rsid w:val="00040A89"/>
    <w:rsid w:val="00040C86"/>
    <w:rsid w:val="00040F03"/>
    <w:rsid w:val="00041126"/>
    <w:rsid w:val="000411AC"/>
    <w:rsid w:val="00041658"/>
    <w:rsid w:val="00041C42"/>
    <w:rsid w:val="00042569"/>
    <w:rsid w:val="0004271D"/>
    <w:rsid w:val="0004288D"/>
    <w:rsid w:val="000429CE"/>
    <w:rsid w:val="00042A04"/>
    <w:rsid w:val="00042C33"/>
    <w:rsid w:val="00043275"/>
    <w:rsid w:val="0004327A"/>
    <w:rsid w:val="000432FE"/>
    <w:rsid w:val="0004331C"/>
    <w:rsid w:val="00043C68"/>
    <w:rsid w:val="00043E67"/>
    <w:rsid w:val="00044E05"/>
    <w:rsid w:val="00044E54"/>
    <w:rsid w:val="00044F69"/>
    <w:rsid w:val="00045198"/>
    <w:rsid w:val="000456B7"/>
    <w:rsid w:val="00045D0C"/>
    <w:rsid w:val="00045F19"/>
    <w:rsid w:val="0004609F"/>
    <w:rsid w:val="00046135"/>
    <w:rsid w:val="0004636A"/>
    <w:rsid w:val="0004697B"/>
    <w:rsid w:val="00047086"/>
    <w:rsid w:val="00047132"/>
    <w:rsid w:val="00047603"/>
    <w:rsid w:val="000503A1"/>
    <w:rsid w:val="00050673"/>
    <w:rsid w:val="000507A3"/>
    <w:rsid w:val="00050871"/>
    <w:rsid w:val="00050DB9"/>
    <w:rsid w:val="00050EF0"/>
    <w:rsid w:val="0005163D"/>
    <w:rsid w:val="00051837"/>
    <w:rsid w:val="00051A63"/>
    <w:rsid w:val="00051AEC"/>
    <w:rsid w:val="00051B47"/>
    <w:rsid w:val="00051E70"/>
    <w:rsid w:val="00051FC2"/>
    <w:rsid w:val="000521F1"/>
    <w:rsid w:val="00052278"/>
    <w:rsid w:val="00052D19"/>
    <w:rsid w:val="00052F14"/>
    <w:rsid w:val="00053031"/>
    <w:rsid w:val="000531D9"/>
    <w:rsid w:val="00053846"/>
    <w:rsid w:val="0005389D"/>
    <w:rsid w:val="00053F3C"/>
    <w:rsid w:val="00054098"/>
    <w:rsid w:val="00054468"/>
    <w:rsid w:val="00054598"/>
    <w:rsid w:val="000546DB"/>
    <w:rsid w:val="00054D88"/>
    <w:rsid w:val="00054EEB"/>
    <w:rsid w:val="00055207"/>
    <w:rsid w:val="000553E3"/>
    <w:rsid w:val="00055696"/>
    <w:rsid w:val="00056165"/>
    <w:rsid w:val="00056820"/>
    <w:rsid w:val="00056CED"/>
    <w:rsid w:val="00057013"/>
    <w:rsid w:val="0005798F"/>
    <w:rsid w:val="00057BDA"/>
    <w:rsid w:val="00057C2C"/>
    <w:rsid w:val="00060B92"/>
    <w:rsid w:val="0006141D"/>
    <w:rsid w:val="0006176D"/>
    <w:rsid w:val="00061793"/>
    <w:rsid w:val="00061A37"/>
    <w:rsid w:val="00061B68"/>
    <w:rsid w:val="00061C11"/>
    <w:rsid w:val="00061E5E"/>
    <w:rsid w:val="0006210F"/>
    <w:rsid w:val="0006211F"/>
    <w:rsid w:val="0006238A"/>
    <w:rsid w:val="0006263D"/>
    <w:rsid w:val="00062710"/>
    <w:rsid w:val="00062898"/>
    <w:rsid w:val="00062FAC"/>
    <w:rsid w:val="000630FB"/>
    <w:rsid w:val="000636E2"/>
    <w:rsid w:val="00063AF6"/>
    <w:rsid w:val="00063C69"/>
    <w:rsid w:val="00063E23"/>
    <w:rsid w:val="00064A12"/>
    <w:rsid w:val="00064A8F"/>
    <w:rsid w:val="000652AD"/>
    <w:rsid w:val="00065349"/>
    <w:rsid w:val="00065598"/>
    <w:rsid w:val="000656C7"/>
    <w:rsid w:val="000656CB"/>
    <w:rsid w:val="000657B6"/>
    <w:rsid w:val="00065BBF"/>
    <w:rsid w:val="00065D1F"/>
    <w:rsid w:val="00065E5A"/>
    <w:rsid w:val="00066D9F"/>
    <w:rsid w:val="0006712B"/>
    <w:rsid w:val="0006728F"/>
    <w:rsid w:val="0006730D"/>
    <w:rsid w:val="00067458"/>
    <w:rsid w:val="00067DA1"/>
    <w:rsid w:val="00070493"/>
    <w:rsid w:val="0007093D"/>
    <w:rsid w:val="0007158F"/>
    <w:rsid w:val="0007179A"/>
    <w:rsid w:val="000719A9"/>
    <w:rsid w:val="000719B7"/>
    <w:rsid w:val="00071C62"/>
    <w:rsid w:val="000725EF"/>
    <w:rsid w:val="00072B48"/>
    <w:rsid w:val="00072E09"/>
    <w:rsid w:val="00072FB4"/>
    <w:rsid w:val="000730BA"/>
    <w:rsid w:val="00073692"/>
    <w:rsid w:val="00073C14"/>
    <w:rsid w:val="00073C94"/>
    <w:rsid w:val="00073DC5"/>
    <w:rsid w:val="00074055"/>
    <w:rsid w:val="000741EE"/>
    <w:rsid w:val="00074686"/>
    <w:rsid w:val="00074FE2"/>
    <w:rsid w:val="000750CE"/>
    <w:rsid w:val="000754F9"/>
    <w:rsid w:val="000758AD"/>
    <w:rsid w:val="000758D2"/>
    <w:rsid w:val="000767AD"/>
    <w:rsid w:val="0007694F"/>
    <w:rsid w:val="00076B11"/>
    <w:rsid w:val="00076EBE"/>
    <w:rsid w:val="00077106"/>
    <w:rsid w:val="000771D1"/>
    <w:rsid w:val="00077483"/>
    <w:rsid w:val="00077488"/>
    <w:rsid w:val="0007755F"/>
    <w:rsid w:val="0007758C"/>
    <w:rsid w:val="00077735"/>
    <w:rsid w:val="0007799C"/>
    <w:rsid w:val="00080172"/>
    <w:rsid w:val="0008093E"/>
    <w:rsid w:val="00080B79"/>
    <w:rsid w:val="00080D8B"/>
    <w:rsid w:val="00080FCE"/>
    <w:rsid w:val="000810C0"/>
    <w:rsid w:val="00081984"/>
    <w:rsid w:val="00081987"/>
    <w:rsid w:val="000819D8"/>
    <w:rsid w:val="000820A3"/>
    <w:rsid w:val="0008241F"/>
    <w:rsid w:val="00082440"/>
    <w:rsid w:val="00082AA5"/>
    <w:rsid w:val="00082C6F"/>
    <w:rsid w:val="00083074"/>
    <w:rsid w:val="00083136"/>
    <w:rsid w:val="0008393B"/>
    <w:rsid w:val="00083CC1"/>
    <w:rsid w:val="00083E3C"/>
    <w:rsid w:val="00084168"/>
    <w:rsid w:val="00084276"/>
    <w:rsid w:val="000844BB"/>
    <w:rsid w:val="00084D31"/>
    <w:rsid w:val="00084DB3"/>
    <w:rsid w:val="000850AC"/>
    <w:rsid w:val="000850D2"/>
    <w:rsid w:val="00085219"/>
    <w:rsid w:val="0008581E"/>
    <w:rsid w:val="000858D9"/>
    <w:rsid w:val="0008605A"/>
    <w:rsid w:val="0008610D"/>
    <w:rsid w:val="0008622B"/>
    <w:rsid w:val="00086354"/>
    <w:rsid w:val="0008643D"/>
    <w:rsid w:val="000865B1"/>
    <w:rsid w:val="000867F2"/>
    <w:rsid w:val="00087C0C"/>
    <w:rsid w:val="00087E8B"/>
    <w:rsid w:val="00090103"/>
    <w:rsid w:val="0009016C"/>
    <w:rsid w:val="00090420"/>
    <w:rsid w:val="00090572"/>
    <w:rsid w:val="00090DA1"/>
    <w:rsid w:val="00090DE3"/>
    <w:rsid w:val="000910F8"/>
    <w:rsid w:val="0009132F"/>
    <w:rsid w:val="0009195D"/>
    <w:rsid w:val="00091AA7"/>
    <w:rsid w:val="00091E3F"/>
    <w:rsid w:val="00091FDE"/>
    <w:rsid w:val="0009220E"/>
    <w:rsid w:val="000923AD"/>
    <w:rsid w:val="00092BC0"/>
    <w:rsid w:val="000935A3"/>
    <w:rsid w:val="00093BFA"/>
    <w:rsid w:val="00093E45"/>
    <w:rsid w:val="00094684"/>
    <w:rsid w:val="0009479F"/>
    <w:rsid w:val="00094C7F"/>
    <w:rsid w:val="00094F12"/>
    <w:rsid w:val="00095030"/>
    <w:rsid w:val="00095751"/>
    <w:rsid w:val="000959B1"/>
    <w:rsid w:val="00095C61"/>
    <w:rsid w:val="000960EC"/>
    <w:rsid w:val="000962AA"/>
    <w:rsid w:val="00096777"/>
    <w:rsid w:val="000972E7"/>
    <w:rsid w:val="000973AD"/>
    <w:rsid w:val="000975FB"/>
    <w:rsid w:val="00097694"/>
    <w:rsid w:val="00097BB9"/>
    <w:rsid w:val="00097D84"/>
    <w:rsid w:val="000A01B4"/>
    <w:rsid w:val="000A01ED"/>
    <w:rsid w:val="000A0689"/>
    <w:rsid w:val="000A076C"/>
    <w:rsid w:val="000A1404"/>
    <w:rsid w:val="000A1881"/>
    <w:rsid w:val="000A1944"/>
    <w:rsid w:val="000A248E"/>
    <w:rsid w:val="000A2965"/>
    <w:rsid w:val="000A2E9E"/>
    <w:rsid w:val="000A3827"/>
    <w:rsid w:val="000A3B6A"/>
    <w:rsid w:val="000A4684"/>
    <w:rsid w:val="000A54F2"/>
    <w:rsid w:val="000A575A"/>
    <w:rsid w:val="000A5FA9"/>
    <w:rsid w:val="000A6242"/>
    <w:rsid w:val="000A69D5"/>
    <w:rsid w:val="000A6D59"/>
    <w:rsid w:val="000A7051"/>
    <w:rsid w:val="000A74E1"/>
    <w:rsid w:val="000A7931"/>
    <w:rsid w:val="000A7A52"/>
    <w:rsid w:val="000A7BB2"/>
    <w:rsid w:val="000A7EDE"/>
    <w:rsid w:val="000A7F51"/>
    <w:rsid w:val="000B00C4"/>
    <w:rsid w:val="000B04C0"/>
    <w:rsid w:val="000B08AB"/>
    <w:rsid w:val="000B0AB8"/>
    <w:rsid w:val="000B0DB1"/>
    <w:rsid w:val="000B150D"/>
    <w:rsid w:val="000B19EF"/>
    <w:rsid w:val="000B281C"/>
    <w:rsid w:val="000B2953"/>
    <w:rsid w:val="000B296E"/>
    <w:rsid w:val="000B2D1C"/>
    <w:rsid w:val="000B33DF"/>
    <w:rsid w:val="000B353F"/>
    <w:rsid w:val="000B3960"/>
    <w:rsid w:val="000B3B52"/>
    <w:rsid w:val="000B3C09"/>
    <w:rsid w:val="000B3FF3"/>
    <w:rsid w:val="000B400C"/>
    <w:rsid w:val="000B4722"/>
    <w:rsid w:val="000B4920"/>
    <w:rsid w:val="000B4E64"/>
    <w:rsid w:val="000B50F6"/>
    <w:rsid w:val="000B5184"/>
    <w:rsid w:val="000B5576"/>
    <w:rsid w:val="000B5912"/>
    <w:rsid w:val="000B5B26"/>
    <w:rsid w:val="000B6126"/>
    <w:rsid w:val="000B64AB"/>
    <w:rsid w:val="000B692F"/>
    <w:rsid w:val="000B6959"/>
    <w:rsid w:val="000B720C"/>
    <w:rsid w:val="000B7355"/>
    <w:rsid w:val="000B73FC"/>
    <w:rsid w:val="000B75EB"/>
    <w:rsid w:val="000B7632"/>
    <w:rsid w:val="000B763B"/>
    <w:rsid w:val="000B7640"/>
    <w:rsid w:val="000B78EA"/>
    <w:rsid w:val="000B7B3D"/>
    <w:rsid w:val="000B7D3A"/>
    <w:rsid w:val="000B7E53"/>
    <w:rsid w:val="000B7FED"/>
    <w:rsid w:val="000C02D3"/>
    <w:rsid w:val="000C05AD"/>
    <w:rsid w:val="000C0842"/>
    <w:rsid w:val="000C090A"/>
    <w:rsid w:val="000C09C1"/>
    <w:rsid w:val="000C0E41"/>
    <w:rsid w:val="000C15C9"/>
    <w:rsid w:val="000C175E"/>
    <w:rsid w:val="000C1B17"/>
    <w:rsid w:val="000C2179"/>
    <w:rsid w:val="000C232E"/>
    <w:rsid w:val="000C25DE"/>
    <w:rsid w:val="000C274F"/>
    <w:rsid w:val="000C2822"/>
    <w:rsid w:val="000C28D6"/>
    <w:rsid w:val="000C2A50"/>
    <w:rsid w:val="000C31E1"/>
    <w:rsid w:val="000C340D"/>
    <w:rsid w:val="000C3479"/>
    <w:rsid w:val="000C3981"/>
    <w:rsid w:val="000C39ED"/>
    <w:rsid w:val="000C3B1A"/>
    <w:rsid w:val="000C3F51"/>
    <w:rsid w:val="000C4066"/>
    <w:rsid w:val="000C4BD1"/>
    <w:rsid w:val="000C4DF9"/>
    <w:rsid w:val="000C6970"/>
    <w:rsid w:val="000C6C88"/>
    <w:rsid w:val="000C6C97"/>
    <w:rsid w:val="000C716E"/>
    <w:rsid w:val="000C7802"/>
    <w:rsid w:val="000D01BF"/>
    <w:rsid w:val="000D074F"/>
    <w:rsid w:val="000D080B"/>
    <w:rsid w:val="000D080C"/>
    <w:rsid w:val="000D0851"/>
    <w:rsid w:val="000D0BB3"/>
    <w:rsid w:val="000D0DE2"/>
    <w:rsid w:val="000D0F9F"/>
    <w:rsid w:val="000D0FC0"/>
    <w:rsid w:val="000D1077"/>
    <w:rsid w:val="000D158A"/>
    <w:rsid w:val="000D1611"/>
    <w:rsid w:val="000D193C"/>
    <w:rsid w:val="000D20C3"/>
    <w:rsid w:val="000D22CD"/>
    <w:rsid w:val="000D2583"/>
    <w:rsid w:val="000D2F32"/>
    <w:rsid w:val="000D2F96"/>
    <w:rsid w:val="000D39AC"/>
    <w:rsid w:val="000D3A3C"/>
    <w:rsid w:val="000D3F44"/>
    <w:rsid w:val="000D4137"/>
    <w:rsid w:val="000D4492"/>
    <w:rsid w:val="000D4743"/>
    <w:rsid w:val="000D4DBE"/>
    <w:rsid w:val="000D5146"/>
    <w:rsid w:val="000D531E"/>
    <w:rsid w:val="000D5A1D"/>
    <w:rsid w:val="000D5DF2"/>
    <w:rsid w:val="000D6540"/>
    <w:rsid w:val="000D6809"/>
    <w:rsid w:val="000D6FE0"/>
    <w:rsid w:val="000D73A3"/>
    <w:rsid w:val="000D745D"/>
    <w:rsid w:val="000D7478"/>
    <w:rsid w:val="000D77B2"/>
    <w:rsid w:val="000D783C"/>
    <w:rsid w:val="000D79DC"/>
    <w:rsid w:val="000D7C08"/>
    <w:rsid w:val="000D7E6A"/>
    <w:rsid w:val="000E015A"/>
    <w:rsid w:val="000E0406"/>
    <w:rsid w:val="000E0A46"/>
    <w:rsid w:val="000E0B6D"/>
    <w:rsid w:val="000E1020"/>
    <w:rsid w:val="000E115C"/>
    <w:rsid w:val="000E1653"/>
    <w:rsid w:val="000E1879"/>
    <w:rsid w:val="000E1C76"/>
    <w:rsid w:val="000E1FB4"/>
    <w:rsid w:val="000E2382"/>
    <w:rsid w:val="000E239F"/>
    <w:rsid w:val="000E2D81"/>
    <w:rsid w:val="000E2FE7"/>
    <w:rsid w:val="000E341E"/>
    <w:rsid w:val="000E363B"/>
    <w:rsid w:val="000E383D"/>
    <w:rsid w:val="000E3923"/>
    <w:rsid w:val="000E3A1D"/>
    <w:rsid w:val="000E3A83"/>
    <w:rsid w:val="000E3C02"/>
    <w:rsid w:val="000E425B"/>
    <w:rsid w:val="000E42B4"/>
    <w:rsid w:val="000E44F6"/>
    <w:rsid w:val="000E4691"/>
    <w:rsid w:val="000E4724"/>
    <w:rsid w:val="000E4836"/>
    <w:rsid w:val="000E4E4B"/>
    <w:rsid w:val="000E4F7E"/>
    <w:rsid w:val="000E5313"/>
    <w:rsid w:val="000E556F"/>
    <w:rsid w:val="000E5A06"/>
    <w:rsid w:val="000E5A2D"/>
    <w:rsid w:val="000E5CB1"/>
    <w:rsid w:val="000E5D04"/>
    <w:rsid w:val="000E5E23"/>
    <w:rsid w:val="000E673D"/>
    <w:rsid w:val="000E6A42"/>
    <w:rsid w:val="000E6AE2"/>
    <w:rsid w:val="000E6BDD"/>
    <w:rsid w:val="000E6E9E"/>
    <w:rsid w:val="000E6FF8"/>
    <w:rsid w:val="000E71A3"/>
    <w:rsid w:val="000E72D9"/>
    <w:rsid w:val="000E7406"/>
    <w:rsid w:val="000E7833"/>
    <w:rsid w:val="000E7BB9"/>
    <w:rsid w:val="000F02C9"/>
    <w:rsid w:val="000F0BF6"/>
    <w:rsid w:val="000F0C25"/>
    <w:rsid w:val="000F1119"/>
    <w:rsid w:val="000F1976"/>
    <w:rsid w:val="000F1C3E"/>
    <w:rsid w:val="000F1D0A"/>
    <w:rsid w:val="000F1D30"/>
    <w:rsid w:val="000F20DB"/>
    <w:rsid w:val="000F227E"/>
    <w:rsid w:val="000F2E7A"/>
    <w:rsid w:val="000F3468"/>
    <w:rsid w:val="000F38D2"/>
    <w:rsid w:val="000F3965"/>
    <w:rsid w:val="000F3A8E"/>
    <w:rsid w:val="000F3AF6"/>
    <w:rsid w:val="000F3CA6"/>
    <w:rsid w:val="000F40DC"/>
    <w:rsid w:val="000F41E9"/>
    <w:rsid w:val="000F420C"/>
    <w:rsid w:val="000F4343"/>
    <w:rsid w:val="000F4559"/>
    <w:rsid w:val="000F47EA"/>
    <w:rsid w:val="000F49CE"/>
    <w:rsid w:val="000F4CCB"/>
    <w:rsid w:val="000F4FD4"/>
    <w:rsid w:val="000F502F"/>
    <w:rsid w:val="000F64D7"/>
    <w:rsid w:val="000F6D61"/>
    <w:rsid w:val="000F6FD2"/>
    <w:rsid w:val="000F719B"/>
    <w:rsid w:val="000F71E0"/>
    <w:rsid w:val="000F73A9"/>
    <w:rsid w:val="000F76F5"/>
    <w:rsid w:val="00100141"/>
    <w:rsid w:val="00100294"/>
    <w:rsid w:val="001005FF"/>
    <w:rsid w:val="00100865"/>
    <w:rsid w:val="00100B0D"/>
    <w:rsid w:val="00100C0E"/>
    <w:rsid w:val="00100C19"/>
    <w:rsid w:val="00100C2F"/>
    <w:rsid w:val="00101614"/>
    <w:rsid w:val="001019BB"/>
    <w:rsid w:val="001019C5"/>
    <w:rsid w:val="00101B94"/>
    <w:rsid w:val="00101BE1"/>
    <w:rsid w:val="001020EA"/>
    <w:rsid w:val="00102325"/>
    <w:rsid w:val="001024E7"/>
    <w:rsid w:val="001025A3"/>
    <w:rsid w:val="001029A8"/>
    <w:rsid w:val="00102EAC"/>
    <w:rsid w:val="001034F5"/>
    <w:rsid w:val="001035CD"/>
    <w:rsid w:val="00103E9C"/>
    <w:rsid w:val="00104261"/>
    <w:rsid w:val="00104349"/>
    <w:rsid w:val="001044B6"/>
    <w:rsid w:val="001044D3"/>
    <w:rsid w:val="00104559"/>
    <w:rsid w:val="001052E7"/>
    <w:rsid w:val="001057A3"/>
    <w:rsid w:val="001066A8"/>
    <w:rsid w:val="00106AFD"/>
    <w:rsid w:val="00106DBB"/>
    <w:rsid w:val="00106F6C"/>
    <w:rsid w:val="0010739D"/>
    <w:rsid w:val="00107452"/>
    <w:rsid w:val="001076DF"/>
    <w:rsid w:val="0010776C"/>
    <w:rsid w:val="0010779E"/>
    <w:rsid w:val="00110030"/>
    <w:rsid w:val="001101E2"/>
    <w:rsid w:val="00110306"/>
    <w:rsid w:val="00110965"/>
    <w:rsid w:val="00110AC3"/>
    <w:rsid w:val="00111B97"/>
    <w:rsid w:val="00111C63"/>
    <w:rsid w:val="001125F1"/>
    <w:rsid w:val="0011269D"/>
    <w:rsid w:val="001127AE"/>
    <w:rsid w:val="00112937"/>
    <w:rsid w:val="00112AAB"/>
    <w:rsid w:val="00112C61"/>
    <w:rsid w:val="00112DAF"/>
    <w:rsid w:val="00112EF7"/>
    <w:rsid w:val="0011300D"/>
    <w:rsid w:val="001131C2"/>
    <w:rsid w:val="001132D0"/>
    <w:rsid w:val="001138CC"/>
    <w:rsid w:val="001139D9"/>
    <w:rsid w:val="00114354"/>
    <w:rsid w:val="00114DB8"/>
    <w:rsid w:val="001152DB"/>
    <w:rsid w:val="0011536F"/>
    <w:rsid w:val="00115671"/>
    <w:rsid w:val="0011588A"/>
    <w:rsid w:val="001159D1"/>
    <w:rsid w:val="00115D48"/>
    <w:rsid w:val="00115E86"/>
    <w:rsid w:val="00116035"/>
    <w:rsid w:val="00116143"/>
    <w:rsid w:val="001161DD"/>
    <w:rsid w:val="00116241"/>
    <w:rsid w:val="0011684F"/>
    <w:rsid w:val="00116FC7"/>
    <w:rsid w:val="00117D68"/>
    <w:rsid w:val="00117FEC"/>
    <w:rsid w:val="00120AEF"/>
    <w:rsid w:val="00120F0E"/>
    <w:rsid w:val="00120FAE"/>
    <w:rsid w:val="00121231"/>
    <w:rsid w:val="001214AA"/>
    <w:rsid w:val="00121762"/>
    <w:rsid w:val="00121921"/>
    <w:rsid w:val="00121DBB"/>
    <w:rsid w:val="00122299"/>
    <w:rsid w:val="0012229A"/>
    <w:rsid w:val="00122858"/>
    <w:rsid w:val="00122A18"/>
    <w:rsid w:val="00123070"/>
    <w:rsid w:val="00123DE2"/>
    <w:rsid w:val="00123E23"/>
    <w:rsid w:val="00123EA1"/>
    <w:rsid w:val="001241F3"/>
    <w:rsid w:val="001242DC"/>
    <w:rsid w:val="00124495"/>
    <w:rsid w:val="00124941"/>
    <w:rsid w:val="00124E78"/>
    <w:rsid w:val="00124FB8"/>
    <w:rsid w:val="0012507C"/>
    <w:rsid w:val="001250FC"/>
    <w:rsid w:val="0012571B"/>
    <w:rsid w:val="00125AAD"/>
    <w:rsid w:val="00125F67"/>
    <w:rsid w:val="001267B6"/>
    <w:rsid w:val="001267BB"/>
    <w:rsid w:val="00126987"/>
    <w:rsid w:val="00127243"/>
    <w:rsid w:val="001275AB"/>
    <w:rsid w:val="00127A0A"/>
    <w:rsid w:val="00130035"/>
    <w:rsid w:val="001300E1"/>
    <w:rsid w:val="001302AA"/>
    <w:rsid w:val="00130365"/>
    <w:rsid w:val="001305F3"/>
    <w:rsid w:val="00130A57"/>
    <w:rsid w:val="00130B92"/>
    <w:rsid w:val="00130E2B"/>
    <w:rsid w:val="00130F7F"/>
    <w:rsid w:val="00131803"/>
    <w:rsid w:val="001318F8"/>
    <w:rsid w:val="00131AF9"/>
    <w:rsid w:val="00131E01"/>
    <w:rsid w:val="00132076"/>
    <w:rsid w:val="0013253C"/>
    <w:rsid w:val="00132CED"/>
    <w:rsid w:val="00132EBC"/>
    <w:rsid w:val="0013318B"/>
    <w:rsid w:val="00133712"/>
    <w:rsid w:val="00133750"/>
    <w:rsid w:val="00133A6C"/>
    <w:rsid w:val="00133B3D"/>
    <w:rsid w:val="00133EFF"/>
    <w:rsid w:val="00133F35"/>
    <w:rsid w:val="00134147"/>
    <w:rsid w:val="00134361"/>
    <w:rsid w:val="001345B8"/>
    <w:rsid w:val="00134CC3"/>
    <w:rsid w:val="0013536A"/>
    <w:rsid w:val="001358CC"/>
    <w:rsid w:val="00135CEF"/>
    <w:rsid w:val="00135FBB"/>
    <w:rsid w:val="00136352"/>
    <w:rsid w:val="00136680"/>
    <w:rsid w:val="00136687"/>
    <w:rsid w:val="00136727"/>
    <w:rsid w:val="00136780"/>
    <w:rsid w:val="00136792"/>
    <w:rsid w:val="00136B49"/>
    <w:rsid w:val="00136C7C"/>
    <w:rsid w:val="00136FBB"/>
    <w:rsid w:val="00137213"/>
    <w:rsid w:val="00137777"/>
    <w:rsid w:val="00137890"/>
    <w:rsid w:val="0013794E"/>
    <w:rsid w:val="0013796E"/>
    <w:rsid w:val="00137CC3"/>
    <w:rsid w:val="00137E1A"/>
    <w:rsid w:val="00137EEC"/>
    <w:rsid w:val="001401E6"/>
    <w:rsid w:val="0014087C"/>
    <w:rsid w:val="00140FAD"/>
    <w:rsid w:val="001410F8"/>
    <w:rsid w:val="001414C6"/>
    <w:rsid w:val="001419E0"/>
    <w:rsid w:val="00141A3D"/>
    <w:rsid w:val="00141BED"/>
    <w:rsid w:val="0014217A"/>
    <w:rsid w:val="001422D3"/>
    <w:rsid w:val="001426DC"/>
    <w:rsid w:val="00142772"/>
    <w:rsid w:val="001427EB"/>
    <w:rsid w:val="001427F9"/>
    <w:rsid w:val="00142828"/>
    <w:rsid w:val="00142B13"/>
    <w:rsid w:val="00142B2E"/>
    <w:rsid w:val="001430E3"/>
    <w:rsid w:val="00143A6F"/>
    <w:rsid w:val="00143AB6"/>
    <w:rsid w:val="00143B28"/>
    <w:rsid w:val="00143D3E"/>
    <w:rsid w:val="00143ECF"/>
    <w:rsid w:val="00144223"/>
    <w:rsid w:val="00144463"/>
    <w:rsid w:val="0014552A"/>
    <w:rsid w:val="001457C5"/>
    <w:rsid w:val="00145A72"/>
    <w:rsid w:val="00145AB2"/>
    <w:rsid w:val="00145CEE"/>
    <w:rsid w:val="001461F0"/>
    <w:rsid w:val="001463E7"/>
    <w:rsid w:val="001467BF"/>
    <w:rsid w:val="0014681E"/>
    <w:rsid w:val="00146B6E"/>
    <w:rsid w:val="00146BE3"/>
    <w:rsid w:val="0014701C"/>
    <w:rsid w:val="0014702D"/>
    <w:rsid w:val="00147385"/>
    <w:rsid w:val="0014748C"/>
    <w:rsid w:val="00147556"/>
    <w:rsid w:val="001475D0"/>
    <w:rsid w:val="00147B5E"/>
    <w:rsid w:val="00147BF5"/>
    <w:rsid w:val="00147BFF"/>
    <w:rsid w:val="00147C26"/>
    <w:rsid w:val="001502B8"/>
    <w:rsid w:val="001502EC"/>
    <w:rsid w:val="00150DA7"/>
    <w:rsid w:val="00150FA4"/>
    <w:rsid w:val="001512FB"/>
    <w:rsid w:val="00151508"/>
    <w:rsid w:val="001517C8"/>
    <w:rsid w:val="00151846"/>
    <w:rsid w:val="00151A42"/>
    <w:rsid w:val="00151DA9"/>
    <w:rsid w:val="0015207E"/>
    <w:rsid w:val="0015243D"/>
    <w:rsid w:val="00152810"/>
    <w:rsid w:val="00152A38"/>
    <w:rsid w:val="00152AD4"/>
    <w:rsid w:val="00152B2E"/>
    <w:rsid w:val="00153530"/>
    <w:rsid w:val="001535ED"/>
    <w:rsid w:val="001536EC"/>
    <w:rsid w:val="001539EA"/>
    <w:rsid w:val="001539F0"/>
    <w:rsid w:val="00153E79"/>
    <w:rsid w:val="00154737"/>
    <w:rsid w:val="00154B58"/>
    <w:rsid w:val="00154D35"/>
    <w:rsid w:val="001551D0"/>
    <w:rsid w:val="00155365"/>
    <w:rsid w:val="001561BB"/>
    <w:rsid w:val="001568DB"/>
    <w:rsid w:val="001569B8"/>
    <w:rsid w:val="00156B34"/>
    <w:rsid w:val="00156C78"/>
    <w:rsid w:val="00156C8F"/>
    <w:rsid w:val="0015715A"/>
    <w:rsid w:val="00157186"/>
    <w:rsid w:val="0015724B"/>
    <w:rsid w:val="00157470"/>
    <w:rsid w:val="001574AA"/>
    <w:rsid w:val="00157BF4"/>
    <w:rsid w:val="00157DCB"/>
    <w:rsid w:val="00160070"/>
    <w:rsid w:val="0016062F"/>
    <w:rsid w:val="00160DA2"/>
    <w:rsid w:val="00160F47"/>
    <w:rsid w:val="001612D8"/>
    <w:rsid w:val="001616F0"/>
    <w:rsid w:val="00161FC0"/>
    <w:rsid w:val="0016298D"/>
    <w:rsid w:val="00162DC4"/>
    <w:rsid w:val="00163080"/>
    <w:rsid w:val="001631C7"/>
    <w:rsid w:val="00163205"/>
    <w:rsid w:val="00163556"/>
    <w:rsid w:val="00163DE4"/>
    <w:rsid w:val="0016427C"/>
    <w:rsid w:val="001646FA"/>
    <w:rsid w:val="00164C99"/>
    <w:rsid w:val="00165141"/>
    <w:rsid w:val="001652D5"/>
    <w:rsid w:val="0016546D"/>
    <w:rsid w:val="0016607B"/>
    <w:rsid w:val="001662B3"/>
    <w:rsid w:val="001664B9"/>
    <w:rsid w:val="00166650"/>
    <w:rsid w:val="00166816"/>
    <w:rsid w:val="0016685C"/>
    <w:rsid w:val="00167570"/>
    <w:rsid w:val="00167FCB"/>
    <w:rsid w:val="00167FE2"/>
    <w:rsid w:val="001702D1"/>
    <w:rsid w:val="00171061"/>
    <w:rsid w:val="001710D9"/>
    <w:rsid w:val="001713CD"/>
    <w:rsid w:val="001717D0"/>
    <w:rsid w:val="00171BF5"/>
    <w:rsid w:val="00171E24"/>
    <w:rsid w:val="00171FF0"/>
    <w:rsid w:val="00172005"/>
    <w:rsid w:val="001721ED"/>
    <w:rsid w:val="00172616"/>
    <w:rsid w:val="0017261B"/>
    <w:rsid w:val="0017275A"/>
    <w:rsid w:val="00172835"/>
    <w:rsid w:val="00172979"/>
    <w:rsid w:val="00172B1E"/>
    <w:rsid w:val="00172E11"/>
    <w:rsid w:val="001733E4"/>
    <w:rsid w:val="001738FC"/>
    <w:rsid w:val="00173B1F"/>
    <w:rsid w:val="00173B6C"/>
    <w:rsid w:val="00173ED6"/>
    <w:rsid w:val="00173F45"/>
    <w:rsid w:val="00174AD0"/>
    <w:rsid w:val="0017503B"/>
    <w:rsid w:val="001750B3"/>
    <w:rsid w:val="0017520E"/>
    <w:rsid w:val="00175601"/>
    <w:rsid w:val="00175DC2"/>
    <w:rsid w:val="00175EC7"/>
    <w:rsid w:val="00175F6F"/>
    <w:rsid w:val="0017634F"/>
    <w:rsid w:val="00176516"/>
    <w:rsid w:val="001767ED"/>
    <w:rsid w:val="00176903"/>
    <w:rsid w:val="00176D64"/>
    <w:rsid w:val="00177C0B"/>
    <w:rsid w:val="001801B6"/>
    <w:rsid w:val="00180258"/>
    <w:rsid w:val="001802BA"/>
    <w:rsid w:val="001808CC"/>
    <w:rsid w:val="00180D85"/>
    <w:rsid w:val="00181249"/>
    <w:rsid w:val="00181724"/>
    <w:rsid w:val="00181A22"/>
    <w:rsid w:val="00181B95"/>
    <w:rsid w:val="00181B9F"/>
    <w:rsid w:val="001822FD"/>
    <w:rsid w:val="001823A3"/>
    <w:rsid w:val="00182403"/>
    <w:rsid w:val="0018274C"/>
    <w:rsid w:val="001828D8"/>
    <w:rsid w:val="00182C20"/>
    <w:rsid w:val="00182C65"/>
    <w:rsid w:val="00182D3A"/>
    <w:rsid w:val="001837B1"/>
    <w:rsid w:val="00183ADB"/>
    <w:rsid w:val="001841C0"/>
    <w:rsid w:val="00184282"/>
    <w:rsid w:val="00184890"/>
    <w:rsid w:val="00185575"/>
    <w:rsid w:val="00185586"/>
    <w:rsid w:val="00185690"/>
    <w:rsid w:val="00185701"/>
    <w:rsid w:val="00185DAC"/>
    <w:rsid w:val="00185EA3"/>
    <w:rsid w:val="00186033"/>
    <w:rsid w:val="001864DF"/>
    <w:rsid w:val="00186B11"/>
    <w:rsid w:val="00186B66"/>
    <w:rsid w:val="001877CB"/>
    <w:rsid w:val="00187DF6"/>
    <w:rsid w:val="00187FAA"/>
    <w:rsid w:val="001901B2"/>
    <w:rsid w:val="00190333"/>
    <w:rsid w:val="0019043A"/>
    <w:rsid w:val="0019064A"/>
    <w:rsid w:val="0019090D"/>
    <w:rsid w:val="00190A26"/>
    <w:rsid w:val="00190ABA"/>
    <w:rsid w:val="00190D6F"/>
    <w:rsid w:val="0019115B"/>
    <w:rsid w:val="001912B3"/>
    <w:rsid w:val="00191E94"/>
    <w:rsid w:val="00191E99"/>
    <w:rsid w:val="00192138"/>
    <w:rsid w:val="00192928"/>
    <w:rsid w:val="00192A17"/>
    <w:rsid w:val="00192CA7"/>
    <w:rsid w:val="00192CD9"/>
    <w:rsid w:val="0019303E"/>
    <w:rsid w:val="0019319F"/>
    <w:rsid w:val="00193510"/>
    <w:rsid w:val="00193762"/>
    <w:rsid w:val="0019396F"/>
    <w:rsid w:val="00193BF5"/>
    <w:rsid w:val="0019404C"/>
    <w:rsid w:val="001941A6"/>
    <w:rsid w:val="00194829"/>
    <w:rsid w:val="00194E6C"/>
    <w:rsid w:val="00194E8E"/>
    <w:rsid w:val="001952E2"/>
    <w:rsid w:val="001954E2"/>
    <w:rsid w:val="00195CA1"/>
    <w:rsid w:val="00195E2E"/>
    <w:rsid w:val="00195F54"/>
    <w:rsid w:val="001960E2"/>
    <w:rsid w:val="0019625D"/>
    <w:rsid w:val="0019640E"/>
    <w:rsid w:val="0019698E"/>
    <w:rsid w:val="00196994"/>
    <w:rsid w:val="001969CE"/>
    <w:rsid w:val="00196A34"/>
    <w:rsid w:val="00196B4E"/>
    <w:rsid w:val="00196FDA"/>
    <w:rsid w:val="001971DC"/>
    <w:rsid w:val="0019720F"/>
    <w:rsid w:val="001975FA"/>
    <w:rsid w:val="0019766C"/>
    <w:rsid w:val="00197A3C"/>
    <w:rsid w:val="00197A41"/>
    <w:rsid w:val="00197BA1"/>
    <w:rsid w:val="001A0409"/>
    <w:rsid w:val="001A04A7"/>
    <w:rsid w:val="001A05E1"/>
    <w:rsid w:val="001A06A9"/>
    <w:rsid w:val="001A14AB"/>
    <w:rsid w:val="001A15DB"/>
    <w:rsid w:val="001A1A3C"/>
    <w:rsid w:val="001A1FE9"/>
    <w:rsid w:val="001A28E0"/>
    <w:rsid w:val="001A2909"/>
    <w:rsid w:val="001A2B68"/>
    <w:rsid w:val="001A3234"/>
    <w:rsid w:val="001A333A"/>
    <w:rsid w:val="001A3481"/>
    <w:rsid w:val="001A353C"/>
    <w:rsid w:val="001A35C8"/>
    <w:rsid w:val="001A37A5"/>
    <w:rsid w:val="001A3B54"/>
    <w:rsid w:val="001A3BDC"/>
    <w:rsid w:val="001A3CA8"/>
    <w:rsid w:val="001A4FEB"/>
    <w:rsid w:val="001A5803"/>
    <w:rsid w:val="001A5A68"/>
    <w:rsid w:val="001A5BB5"/>
    <w:rsid w:val="001A5E72"/>
    <w:rsid w:val="001A5EB7"/>
    <w:rsid w:val="001A5F8E"/>
    <w:rsid w:val="001A61E0"/>
    <w:rsid w:val="001A65DA"/>
    <w:rsid w:val="001A685B"/>
    <w:rsid w:val="001A7294"/>
    <w:rsid w:val="001A72A4"/>
    <w:rsid w:val="001A7F3B"/>
    <w:rsid w:val="001A7FE2"/>
    <w:rsid w:val="001B013B"/>
    <w:rsid w:val="001B033C"/>
    <w:rsid w:val="001B087C"/>
    <w:rsid w:val="001B0B44"/>
    <w:rsid w:val="001B133A"/>
    <w:rsid w:val="001B296F"/>
    <w:rsid w:val="001B2A02"/>
    <w:rsid w:val="001B2D6F"/>
    <w:rsid w:val="001B307F"/>
    <w:rsid w:val="001B30D7"/>
    <w:rsid w:val="001B3266"/>
    <w:rsid w:val="001B33D9"/>
    <w:rsid w:val="001B3970"/>
    <w:rsid w:val="001B3E73"/>
    <w:rsid w:val="001B4820"/>
    <w:rsid w:val="001B4C38"/>
    <w:rsid w:val="001B4C6F"/>
    <w:rsid w:val="001B4EEE"/>
    <w:rsid w:val="001B50EC"/>
    <w:rsid w:val="001B5AE6"/>
    <w:rsid w:val="001B5ED3"/>
    <w:rsid w:val="001B6095"/>
    <w:rsid w:val="001B6745"/>
    <w:rsid w:val="001B6987"/>
    <w:rsid w:val="001B6F75"/>
    <w:rsid w:val="001B76E1"/>
    <w:rsid w:val="001B7B8A"/>
    <w:rsid w:val="001B7C2A"/>
    <w:rsid w:val="001B7DE4"/>
    <w:rsid w:val="001C0056"/>
    <w:rsid w:val="001C0181"/>
    <w:rsid w:val="001C0208"/>
    <w:rsid w:val="001C027F"/>
    <w:rsid w:val="001C082E"/>
    <w:rsid w:val="001C0ABD"/>
    <w:rsid w:val="001C0F62"/>
    <w:rsid w:val="001C1070"/>
    <w:rsid w:val="001C1849"/>
    <w:rsid w:val="001C1A56"/>
    <w:rsid w:val="001C1C24"/>
    <w:rsid w:val="001C1DAF"/>
    <w:rsid w:val="001C1E73"/>
    <w:rsid w:val="001C21A2"/>
    <w:rsid w:val="001C2713"/>
    <w:rsid w:val="001C273C"/>
    <w:rsid w:val="001C2936"/>
    <w:rsid w:val="001C29D4"/>
    <w:rsid w:val="001C2BFF"/>
    <w:rsid w:val="001C2FC3"/>
    <w:rsid w:val="001C36AC"/>
    <w:rsid w:val="001C3C1C"/>
    <w:rsid w:val="001C3DCE"/>
    <w:rsid w:val="001C4461"/>
    <w:rsid w:val="001C4C14"/>
    <w:rsid w:val="001C50C9"/>
    <w:rsid w:val="001C5496"/>
    <w:rsid w:val="001C57AD"/>
    <w:rsid w:val="001C58A7"/>
    <w:rsid w:val="001C58C8"/>
    <w:rsid w:val="001C58F3"/>
    <w:rsid w:val="001C5CCE"/>
    <w:rsid w:val="001C68E5"/>
    <w:rsid w:val="001C6AEC"/>
    <w:rsid w:val="001C70B5"/>
    <w:rsid w:val="001C7AB8"/>
    <w:rsid w:val="001C7C1E"/>
    <w:rsid w:val="001C7D05"/>
    <w:rsid w:val="001D00C3"/>
    <w:rsid w:val="001D080B"/>
    <w:rsid w:val="001D112F"/>
    <w:rsid w:val="001D154B"/>
    <w:rsid w:val="001D17A4"/>
    <w:rsid w:val="001D1897"/>
    <w:rsid w:val="001D1CC7"/>
    <w:rsid w:val="001D263A"/>
    <w:rsid w:val="001D2A28"/>
    <w:rsid w:val="001D2DD7"/>
    <w:rsid w:val="001D3077"/>
    <w:rsid w:val="001D3378"/>
    <w:rsid w:val="001D33B9"/>
    <w:rsid w:val="001D3919"/>
    <w:rsid w:val="001D3B95"/>
    <w:rsid w:val="001D41B0"/>
    <w:rsid w:val="001D4318"/>
    <w:rsid w:val="001D46B9"/>
    <w:rsid w:val="001D46D9"/>
    <w:rsid w:val="001D47C0"/>
    <w:rsid w:val="001D48B3"/>
    <w:rsid w:val="001D5416"/>
    <w:rsid w:val="001D564E"/>
    <w:rsid w:val="001D5718"/>
    <w:rsid w:val="001D57E3"/>
    <w:rsid w:val="001D6623"/>
    <w:rsid w:val="001D6C43"/>
    <w:rsid w:val="001D707A"/>
    <w:rsid w:val="001D789C"/>
    <w:rsid w:val="001E0099"/>
    <w:rsid w:val="001E0F51"/>
    <w:rsid w:val="001E1005"/>
    <w:rsid w:val="001E142A"/>
    <w:rsid w:val="001E15DB"/>
    <w:rsid w:val="001E1A0D"/>
    <w:rsid w:val="001E1B04"/>
    <w:rsid w:val="001E2571"/>
    <w:rsid w:val="001E28FD"/>
    <w:rsid w:val="001E2FCE"/>
    <w:rsid w:val="001E3009"/>
    <w:rsid w:val="001E30D6"/>
    <w:rsid w:val="001E3614"/>
    <w:rsid w:val="001E38EB"/>
    <w:rsid w:val="001E3B2C"/>
    <w:rsid w:val="001E3BC5"/>
    <w:rsid w:val="001E3E8B"/>
    <w:rsid w:val="001E3EE0"/>
    <w:rsid w:val="001E3EF2"/>
    <w:rsid w:val="001E410A"/>
    <w:rsid w:val="001E415B"/>
    <w:rsid w:val="001E442D"/>
    <w:rsid w:val="001E4495"/>
    <w:rsid w:val="001E4499"/>
    <w:rsid w:val="001E44DE"/>
    <w:rsid w:val="001E47D5"/>
    <w:rsid w:val="001E4961"/>
    <w:rsid w:val="001E49B1"/>
    <w:rsid w:val="001E4BD6"/>
    <w:rsid w:val="001E4E2B"/>
    <w:rsid w:val="001E510E"/>
    <w:rsid w:val="001E5269"/>
    <w:rsid w:val="001E5290"/>
    <w:rsid w:val="001E57B2"/>
    <w:rsid w:val="001E5B8E"/>
    <w:rsid w:val="001E600D"/>
    <w:rsid w:val="001E60E7"/>
    <w:rsid w:val="001E6528"/>
    <w:rsid w:val="001E6F85"/>
    <w:rsid w:val="001E7186"/>
    <w:rsid w:val="001E719F"/>
    <w:rsid w:val="001E784B"/>
    <w:rsid w:val="001E7A90"/>
    <w:rsid w:val="001F0290"/>
    <w:rsid w:val="001F06F3"/>
    <w:rsid w:val="001F0844"/>
    <w:rsid w:val="001F0B0E"/>
    <w:rsid w:val="001F0EA3"/>
    <w:rsid w:val="001F13E2"/>
    <w:rsid w:val="001F16C9"/>
    <w:rsid w:val="001F1BC1"/>
    <w:rsid w:val="001F1E0C"/>
    <w:rsid w:val="001F1F84"/>
    <w:rsid w:val="001F20E7"/>
    <w:rsid w:val="001F2AF3"/>
    <w:rsid w:val="001F2D8F"/>
    <w:rsid w:val="001F36D7"/>
    <w:rsid w:val="001F3767"/>
    <w:rsid w:val="001F3769"/>
    <w:rsid w:val="001F38C0"/>
    <w:rsid w:val="001F3B51"/>
    <w:rsid w:val="001F3DD7"/>
    <w:rsid w:val="001F46A1"/>
    <w:rsid w:val="001F4936"/>
    <w:rsid w:val="001F5081"/>
    <w:rsid w:val="001F5325"/>
    <w:rsid w:val="001F56E4"/>
    <w:rsid w:val="001F57AA"/>
    <w:rsid w:val="001F5AC6"/>
    <w:rsid w:val="001F5D1E"/>
    <w:rsid w:val="001F5D59"/>
    <w:rsid w:val="001F6287"/>
    <w:rsid w:val="001F6368"/>
    <w:rsid w:val="001F64E4"/>
    <w:rsid w:val="001F6E9C"/>
    <w:rsid w:val="001F7200"/>
    <w:rsid w:val="001F75CE"/>
    <w:rsid w:val="001F760A"/>
    <w:rsid w:val="001F76D4"/>
    <w:rsid w:val="001F7C17"/>
    <w:rsid w:val="001F7DA8"/>
    <w:rsid w:val="001F7EC5"/>
    <w:rsid w:val="002001BE"/>
    <w:rsid w:val="00200248"/>
    <w:rsid w:val="0020032D"/>
    <w:rsid w:val="0020091C"/>
    <w:rsid w:val="002009D8"/>
    <w:rsid w:val="00200C75"/>
    <w:rsid w:val="002013CC"/>
    <w:rsid w:val="002018A1"/>
    <w:rsid w:val="002019F3"/>
    <w:rsid w:val="00201BDD"/>
    <w:rsid w:val="0020202E"/>
    <w:rsid w:val="00202211"/>
    <w:rsid w:val="002023C5"/>
    <w:rsid w:val="00202744"/>
    <w:rsid w:val="002029C0"/>
    <w:rsid w:val="00202ADB"/>
    <w:rsid w:val="00202ED8"/>
    <w:rsid w:val="0020336D"/>
    <w:rsid w:val="002037D3"/>
    <w:rsid w:val="0020385E"/>
    <w:rsid w:val="002039F8"/>
    <w:rsid w:val="0020400C"/>
    <w:rsid w:val="0020421E"/>
    <w:rsid w:val="002049F3"/>
    <w:rsid w:val="00204BF1"/>
    <w:rsid w:val="002053E9"/>
    <w:rsid w:val="0020547A"/>
    <w:rsid w:val="00205642"/>
    <w:rsid w:val="00205706"/>
    <w:rsid w:val="00205826"/>
    <w:rsid w:val="002058A4"/>
    <w:rsid w:val="00205B42"/>
    <w:rsid w:val="00205C20"/>
    <w:rsid w:val="00205D81"/>
    <w:rsid w:val="00206EFF"/>
    <w:rsid w:val="00207715"/>
    <w:rsid w:val="00207BC7"/>
    <w:rsid w:val="00210BB2"/>
    <w:rsid w:val="00211327"/>
    <w:rsid w:val="0021147F"/>
    <w:rsid w:val="00211C4F"/>
    <w:rsid w:val="00211C81"/>
    <w:rsid w:val="00211FDD"/>
    <w:rsid w:val="002128FF"/>
    <w:rsid w:val="00212A07"/>
    <w:rsid w:val="00212BD3"/>
    <w:rsid w:val="00213597"/>
    <w:rsid w:val="00213E79"/>
    <w:rsid w:val="00214331"/>
    <w:rsid w:val="00215105"/>
    <w:rsid w:val="002152E6"/>
    <w:rsid w:val="0021531A"/>
    <w:rsid w:val="0021565F"/>
    <w:rsid w:val="00215822"/>
    <w:rsid w:val="00215CF8"/>
    <w:rsid w:val="00215E6A"/>
    <w:rsid w:val="00215F9C"/>
    <w:rsid w:val="002164DC"/>
    <w:rsid w:val="00216527"/>
    <w:rsid w:val="0021658B"/>
    <w:rsid w:val="00216890"/>
    <w:rsid w:val="00216935"/>
    <w:rsid w:val="00216A58"/>
    <w:rsid w:val="00216D4A"/>
    <w:rsid w:val="00216FCD"/>
    <w:rsid w:val="002170DF"/>
    <w:rsid w:val="00217F82"/>
    <w:rsid w:val="00220276"/>
    <w:rsid w:val="0022066F"/>
    <w:rsid w:val="002208B9"/>
    <w:rsid w:val="00221367"/>
    <w:rsid w:val="00221461"/>
    <w:rsid w:val="002217CD"/>
    <w:rsid w:val="00221A18"/>
    <w:rsid w:val="00221A55"/>
    <w:rsid w:val="00221C68"/>
    <w:rsid w:val="00221E00"/>
    <w:rsid w:val="0022225C"/>
    <w:rsid w:val="002226CB"/>
    <w:rsid w:val="00222A66"/>
    <w:rsid w:val="00222AA1"/>
    <w:rsid w:val="00222D5A"/>
    <w:rsid w:val="00223252"/>
    <w:rsid w:val="0022326A"/>
    <w:rsid w:val="002234C0"/>
    <w:rsid w:val="00223546"/>
    <w:rsid w:val="002236B4"/>
    <w:rsid w:val="00223767"/>
    <w:rsid w:val="0022381E"/>
    <w:rsid w:val="002238B3"/>
    <w:rsid w:val="00223BF0"/>
    <w:rsid w:val="00223D4C"/>
    <w:rsid w:val="00223F4D"/>
    <w:rsid w:val="00224896"/>
    <w:rsid w:val="00224933"/>
    <w:rsid w:val="00224B94"/>
    <w:rsid w:val="00225811"/>
    <w:rsid w:val="002258FB"/>
    <w:rsid w:val="00225982"/>
    <w:rsid w:val="00225B47"/>
    <w:rsid w:val="00225CD1"/>
    <w:rsid w:val="00227883"/>
    <w:rsid w:val="00227BF0"/>
    <w:rsid w:val="002306EB"/>
    <w:rsid w:val="00230A4F"/>
    <w:rsid w:val="00230ADF"/>
    <w:rsid w:val="00230B88"/>
    <w:rsid w:val="002313DB"/>
    <w:rsid w:val="002315EE"/>
    <w:rsid w:val="00231F53"/>
    <w:rsid w:val="00232090"/>
    <w:rsid w:val="002324BC"/>
    <w:rsid w:val="00232CCD"/>
    <w:rsid w:val="00232F13"/>
    <w:rsid w:val="002332D7"/>
    <w:rsid w:val="0023356E"/>
    <w:rsid w:val="0023371F"/>
    <w:rsid w:val="0023378E"/>
    <w:rsid w:val="002337EA"/>
    <w:rsid w:val="0023387B"/>
    <w:rsid w:val="00233B9D"/>
    <w:rsid w:val="00233CA4"/>
    <w:rsid w:val="00233D85"/>
    <w:rsid w:val="00233F1B"/>
    <w:rsid w:val="00233F56"/>
    <w:rsid w:val="002343FA"/>
    <w:rsid w:val="00234A62"/>
    <w:rsid w:val="00234C9C"/>
    <w:rsid w:val="00234EC2"/>
    <w:rsid w:val="00234F60"/>
    <w:rsid w:val="00235000"/>
    <w:rsid w:val="00235039"/>
    <w:rsid w:val="0023658D"/>
    <w:rsid w:val="00236854"/>
    <w:rsid w:val="0023693E"/>
    <w:rsid w:val="00236D81"/>
    <w:rsid w:val="00236F18"/>
    <w:rsid w:val="00237541"/>
    <w:rsid w:val="002376FB"/>
    <w:rsid w:val="00237C2B"/>
    <w:rsid w:val="00237F1B"/>
    <w:rsid w:val="0024028C"/>
    <w:rsid w:val="00240424"/>
    <w:rsid w:val="00240572"/>
    <w:rsid w:val="00240A42"/>
    <w:rsid w:val="00240BE7"/>
    <w:rsid w:val="00240DC6"/>
    <w:rsid w:val="002414DB"/>
    <w:rsid w:val="002415FA"/>
    <w:rsid w:val="00241DD6"/>
    <w:rsid w:val="00241E6E"/>
    <w:rsid w:val="00241FD9"/>
    <w:rsid w:val="00242604"/>
    <w:rsid w:val="0024267C"/>
    <w:rsid w:val="002429A3"/>
    <w:rsid w:val="00242ABF"/>
    <w:rsid w:val="00242C0E"/>
    <w:rsid w:val="00242CC7"/>
    <w:rsid w:val="00242D83"/>
    <w:rsid w:val="00242E9A"/>
    <w:rsid w:val="002431F9"/>
    <w:rsid w:val="002432A2"/>
    <w:rsid w:val="002437EC"/>
    <w:rsid w:val="002438BD"/>
    <w:rsid w:val="0024394D"/>
    <w:rsid w:val="002439F3"/>
    <w:rsid w:val="00243A04"/>
    <w:rsid w:val="002441C6"/>
    <w:rsid w:val="002446CE"/>
    <w:rsid w:val="002449C7"/>
    <w:rsid w:val="00244C38"/>
    <w:rsid w:val="00244D0F"/>
    <w:rsid w:val="00244D20"/>
    <w:rsid w:val="00245794"/>
    <w:rsid w:val="00245E90"/>
    <w:rsid w:val="002467D3"/>
    <w:rsid w:val="00246924"/>
    <w:rsid w:val="00246EB2"/>
    <w:rsid w:val="002475A5"/>
    <w:rsid w:val="002476E6"/>
    <w:rsid w:val="00247B37"/>
    <w:rsid w:val="00247BEE"/>
    <w:rsid w:val="0025017C"/>
    <w:rsid w:val="00250304"/>
    <w:rsid w:val="002503D4"/>
    <w:rsid w:val="00250748"/>
    <w:rsid w:val="00250796"/>
    <w:rsid w:val="002508FE"/>
    <w:rsid w:val="00250C10"/>
    <w:rsid w:val="00250E53"/>
    <w:rsid w:val="00250E55"/>
    <w:rsid w:val="00250F55"/>
    <w:rsid w:val="00251039"/>
    <w:rsid w:val="002510EA"/>
    <w:rsid w:val="00251269"/>
    <w:rsid w:val="00251A87"/>
    <w:rsid w:val="00251DB9"/>
    <w:rsid w:val="00252108"/>
    <w:rsid w:val="002521AB"/>
    <w:rsid w:val="00252281"/>
    <w:rsid w:val="002527C2"/>
    <w:rsid w:val="00252992"/>
    <w:rsid w:val="002545A2"/>
    <w:rsid w:val="0025476A"/>
    <w:rsid w:val="00254D54"/>
    <w:rsid w:val="00254F2D"/>
    <w:rsid w:val="00255615"/>
    <w:rsid w:val="002558A5"/>
    <w:rsid w:val="00255BE1"/>
    <w:rsid w:val="00256022"/>
    <w:rsid w:val="00256464"/>
    <w:rsid w:val="00256CBC"/>
    <w:rsid w:val="00256F99"/>
    <w:rsid w:val="0025726C"/>
    <w:rsid w:val="0025757A"/>
    <w:rsid w:val="00257844"/>
    <w:rsid w:val="00257918"/>
    <w:rsid w:val="00257948"/>
    <w:rsid w:val="00257A8D"/>
    <w:rsid w:val="00260284"/>
    <w:rsid w:val="00260497"/>
    <w:rsid w:val="0026055C"/>
    <w:rsid w:val="0026089E"/>
    <w:rsid w:val="00260CD4"/>
    <w:rsid w:val="00260CE1"/>
    <w:rsid w:val="00260E9F"/>
    <w:rsid w:val="0026106A"/>
    <w:rsid w:val="00261A11"/>
    <w:rsid w:val="00261B5B"/>
    <w:rsid w:val="00261BDD"/>
    <w:rsid w:val="00261DE9"/>
    <w:rsid w:val="00262988"/>
    <w:rsid w:val="00262DF1"/>
    <w:rsid w:val="00262F25"/>
    <w:rsid w:val="002634B6"/>
    <w:rsid w:val="002639AA"/>
    <w:rsid w:val="00263BCE"/>
    <w:rsid w:val="00263FAC"/>
    <w:rsid w:val="002642B0"/>
    <w:rsid w:val="00264338"/>
    <w:rsid w:val="00264378"/>
    <w:rsid w:val="002643D5"/>
    <w:rsid w:val="002647E6"/>
    <w:rsid w:val="00264CAC"/>
    <w:rsid w:val="00265147"/>
    <w:rsid w:val="00265518"/>
    <w:rsid w:val="0026552A"/>
    <w:rsid w:val="0026586A"/>
    <w:rsid w:val="00265987"/>
    <w:rsid w:val="00265DF6"/>
    <w:rsid w:val="002663F7"/>
    <w:rsid w:val="0026663F"/>
    <w:rsid w:val="00266739"/>
    <w:rsid w:val="002668C5"/>
    <w:rsid w:val="00266C6B"/>
    <w:rsid w:val="00266DAB"/>
    <w:rsid w:val="00266DFA"/>
    <w:rsid w:val="00266EB9"/>
    <w:rsid w:val="002672F4"/>
    <w:rsid w:val="00267889"/>
    <w:rsid w:val="00267A08"/>
    <w:rsid w:val="00267B13"/>
    <w:rsid w:val="00267BA4"/>
    <w:rsid w:val="00267EB3"/>
    <w:rsid w:val="002702A8"/>
    <w:rsid w:val="002703EA"/>
    <w:rsid w:val="0027058D"/>
    <w:rsid w:val="002708A1"/>
    <w:rsid w:val="00270F28"/>
    <w:rsid w:val="00270FAD"/>
    <w:rsid w:val="00271103"/>
    <w:rsid w:val="0027118A"/>
    <w:rsid w:val="002713B1"/>
    <w:rsid w:val="00272434"/>
    <w:rsid w:val="00272662"/>
    <w:rsid w:val="00272C11"/>
    <w:rsid w:val="00272C89"/>
    <w:rsid w:val="00272D2E"/>
    <w:rsid w:val="00272E3B"/>
    <w:rsid w:val="00272F62"/>
    <w:rsid w:val="00273452"/>
    <w:rsid w:val="002734AD"/>
    <w:rsid w:val="002735A5"/>
    <w:rsid w:val="00273689"/>
    <w:rsid w:val="00273813"/>
    <w:rsid w:val="00273D54"/>
    <w:rsid w:val="00273E64"/>
    <w:rsid w:val="00274202"/>
    <w:rsid w:val="00274723"/>
    <w:rsid w:val="00274828"/>
    <w:rsid w:val="0027483E"/>
    <w:rsid w:val="00274979"/>
    <w:rsid w:val="00274F97"/>
    <w:rsid w:val="002750CD"/>
    <w:rsid w:val="002756D7"/>
    <w:rsid w:val="002757B8"/>
    <w:rsid w:val="00275B2D"/>
    <w:rsid w:val="00275C6A"/>
    <w:rsid w:val="00275CBE"/>
    <w:rsid w:val="00275EC9"/>
    <w:rsid w:val="002768EF"/>
    <w:rsid w:val="00276920"/>
    <w:rsid w:val="00277699"/>
    <w:rsid w:val="002776A7"/>
    <w:rsid w:val="00277C56"/>
    <w:rsid w:val="00277F8F"/>
    <w:rsid w:val="002806B9"/>
    <w:rsid w:val="002809C6"/>
    <w:rsid w:val="00280D63"/>
    <w:rsid w:val="00280E28"/>
    <w:rsid w:val="00280F62"/>
    <w:rsid w:val="0028134F"/>
    <w:rsid w:val="0028166F"/>
    <w:rsid w:val="00281AE9"/>
    <w:rsid w:val="00281C45"/>
    <w:rsid w:val="00281F3C"/>
    <w:rsid w:val="00281F72"/>
    <w:rsid w:val="00282714"/>
    <w:rsid w:val="002830B8"/>
    <w:rsid w:val="002831A8"/>
    <w:rsid w:val="002831B4"/>
    <w:rsid w:val="0028352D"/>
    <w:rsid w:val="00283970"/>
    <w:rsid w:val="00283BE8"/>
    <w:rsid w:val="00283DCA"/>
    <w:rsid w:val="00284190"/>
    <w:rsid w:val="0028426E"/>
    <w:rsid w:val="00284513"/>
    <w:rsid w:val="002846DD"/>
    <w:rsid w:val="00284A63"/>
    <w:rsid w:val="00285105"/>
    <w:rsid w:val="00285223"/>
    <w:rsid w:val="002855A1"/>
    <w:rsid w:val="00285900"/>
    <w:rsid w:val="00285A72"/>
    <w:rsid w:val="00285F86"/>
    <w:rsid w:val="002867C7"/>
    <w:rsid w:val="002867F7"/>
    <w:rsid w:val="00286A22"/>
    <w:rsid w:val="00286AA4"/>
    <w:rsid w:val="00286B1E"/>
    <w:rsid w:val="00286F7D"/>
    <w:rsid w:val="002872AF"/>
    <w:rsid w:val="00287592"/>
    <w:rsid w:val="00287754"/>
    <w:rsid w:val="00287777"/>
    <w:rsid w:val="00287B8B"/>
    <w:rsid w:val="00287C2B"/>
    <w:rsid w:val="00291CE0"/>
    <w:rsid w:val="0029229F"/>
    <w:rsid w:val="00292543"/>
    <w:rsid w:val="002925F9"/>
    <w:rsid w:val="00292F41"/>
    <w:rsid w:val="00293541"/>
    <w:rsid w:val="00293B94"/>
    <w:rsid w:val="00293D24"/>
    <w:rsid w:val="00294739"/>
    <w:rsid w:val="00294807"/>
    <w:rsid w:val="0029567D"/>
    <w:rsid w:val="00295B16"/>
    <w:rsid w:val="00295BB2"/>
    <w:rsid w:val="00295BF6"/>
    <w:rsid w:val="00295E9E"/>
    <w:rsid w:val="00296043"/>
    <w:rsid w:val="002967E6"/>
    <w:rsid w:val="00296B8C"/>
    <w:rsid w:val="00296DC3"/>
    <w:rsid w:val="00296E31"/>
    <w:rsid w:val="00297257"/>
    <w:rsid w:val="0029754A"/>
    <w:rsid w:val="0029775E"/>
    <w:rsid w:val="00297762"/>
    <w:rsid w:val="002978AF"/>
    <w:rsid w:val="00297C71"/>
    <w:rsid w:val="002A047D"/>
    <w:rsid w:val="002A105C"/>
    <w:rsid w:val="002A10B7"/>
    <w:rsid w:val="002A1490"/>
    <w:rsid w:val="002A190F"/>
    <w:rsid w:val="002A20B7"/>
    <w:rsid w:val="002A269E"/>
    <w:rsid w:val="002A288F"/>
    <w:rsid w:val="002A28FB"/>
    <w:rsid w:val="002A2D0C"/>
    <w:rsid w:val="002A2EC7"/>
    <w:rsid w:val="002A3846"/>
    <w:rsid w:val="002A384D"/>
    <w:rsid w:val="002A38BA"/>
    <w:rsid w:val="002A39C3"/>
    <w:rsid w:val="002A4299"/>
    <w:rsid w:val="002A442D"/>
    <w:rsid w:val="002A4AB9"/>
    <w:rsid w:val="002A4B8C"/>
    <w:rsid w:val="002A5125"/>
    <w:rsid w:val="002A542B"/>
    <w:rsid w:val="002A55B2"/>
    <w:rsid w:val="002A5648"/>
    <w:rsid w:val="002A5654"/>
    <w:rsid w:val="002A5ABD"/>
    <w:rsid w:val="002A5C53"/>
    <w:rsid w:val="002A5F35"/>
    <w:rsid w:val="002A601F"/>
    <w:rsid w:val="002A612F"/>
    <w:rsid w:val="002A6281"/>
    <w:rsid w:val="002A684F"/>
    <w:rsid w:val="002A6935"/>
    <w:rsid w:val="002A69D6"/>
    <w:rsid w:val="002A6DBF"/>
    <w:rsid w:val="002A6EAB"/>
    <w:rsid w:val="002A712C"/>
    <w:rsid w:val="002A72FE"/>
    <w:rsid w:val="002A7954"/>
    <w:rsid w:val="002A7B21"/>
    <w:rsid w:val="002A7D19"/>
    <w:rsid w:val="002A7FD2"/>
    <w:rsid w:val="002B01F2"/>
    <w:rsid w:val="002B0406"/>
    <w:rsid w:val="002B0950"/>
    <w:rsid w:val="002B134A"/>
    <w:rsid w:val="002B13D9"/>
    <w:rsid w:val="002B1487"/>
    <w:rsid w:val="002B1883"/>
    <w:rsid w:val="002B1BD9"/>
    <w:rsid w:val="002B1FE3"/>
    <w:rsid w:val="002B23AD"/>
    <w:rsid w:val="002B23F2"/>
    <w:rsid w:val="002B2A63"/>
    <w:rsid w:val="002B2AFA"/>
    <w:rsid w:val="002B302F"/>
    <w:rsid w:val="002B3071"/>
    <w:rsid w:val="002B34AE"/>
    <w:rsid w:val="002B35CA"/>
    <w:rsid w:val="002B3F90"/>
    <w:rsid w:val="002B42B7"/>
    <w:rsid w:val="002B4379"/>
    <w:rsid w:val="002B44B5"/>
    <w:rsid w:val="002B4542"/>
    <w:rsid w:val="002B460D"/>
    <w:rsid w:val="002B4798"/>
    <w:rsid w:val="002B4B2B"/>
    <w:rsid w:val="002B4B5C"/>
    <w:rsid w:val="002B4B91"/>
    <w:rsid w:val="002B4D61"/>
    <w:rsid w:val="002B4DBD"/>
    <w:rsid w:val="002B4E7A"/>
    <w:rsid w:val="002B5FD0"/>
    <w:rsid w:val="002B6026"/>
    <w:rsid w:val="002B657B"/>
    <w:rsid w:val="002B6CCF"/>
    <w:rsid w:val="002B6F55"/>
    <w:rsid w:val="002B6F8D"/>
    <w:rsid w:val="002C06FC"/>
    <w:rsid w:val="002C08FD"/>
    <w:rsid w:val="002C09BC"/>
    <w:rsid w:val="002C0A93"/>
    <w:rsid w:val="002C0DFC"/>
    <w:rsid w:val="002C0EE9"/>
    <w:rsid w:val="002C13F8"/>
    <w:rsid w:val="002C1D60"/>
    <w:rsid w:val="002C2163"/>
    <w:rsid w:val="002C27F4"/>
    <w:rsid w:val="002C2809"/>
    <w:rsid w:val="002C2D33"/>
    <w:rsid w:val="002C2D8B"/>
    <w:rsid w:val="002C3042"/>
    <w:rsid w:val="002C30E1"/>
    <w:rsid w:val="002C3115"/>
    <w:rsid w:val="002C3183"/>
    <w:rsid w:val="002C31AE"/>
    <w:rsid w:val="002C328E"/>
    <w:rsid w:val="002C3C75"/>
    <w:rsid w:val="002C424F"/>
    <w:rsid w:val="002C4727"/>
    <w:rsid w:val="002C48AA"/>
    <w:rsid w:val="002C4B62"/>
    <w:rsid w:val="002C4D4F"/>
    <w:rsid w:val="002C51BB"/>
    <w:rsid w:val="002C57CA"/>
    <w:rsid w:val="002C5861"/>
    <w:rsid w:val="002C59F1"/>
    <w:rsid w:val="002C640C"/>
    <w:rsid w:val="002C6481"/>
    <w:rsid w:val="002C655A"/>
    <w:rsid w:val="002C6D8E"/>
    <w:rsid w:val="002C6EC6"/>
    <w:rsid w:val="002C72CE"/>
    <w:rsid w:val="002C7D24"/>
    <w:rsid w:val="002C7DDD"/>
    <w:rsid w:val="002D002E"/>
    <w:rsid w:val="002D0194"/>
    <w:rsid w:val="002D0284"/>
    <w:rsid w:val="002D0AEB"/>
    <w:rsid w:val="002D0BB8"/>
    <w:rsid w:val="002D0E15"/>
    <w:rsid w:val="002D0E2D"/>
    <w:rsid w:val="002D1051"/>
    <w:rsid w:val="002D1337"/>
    <w:rsid w:val="002D14AD"/>
    <w:rsid w:val="002D1D06"/>
    <w:rsid w:val="002D1E8E"/>
    <w:rsid w:val="002D2275"/>
    <w:rsid w:val="002D2293"/>
    <w:rsid w:val="002D427F"/>
    <w:rsid w:val="002D4A26"/>
    <w:rsid w:val="002D4F98"/>
    <w:rsid w:val="002D5268"/>
    <w:rsid w:val="002D56DA"/>
    <w:rsid w:val="002D58CC"/>
    <w:rsid w:val="002D5C0C"/>
    <w:rsid w:val="002D5C2D"/>
    <w:rsid w:val="002D5C50"/>
    <w:rsid w:val="002D5DB7"/>
    <w:rsid w:val="002D60D5"/>
    <w:rsid w:val="002D62C3"/>
    <w:rsid w:val="002D649D"/>
    <w:rsid w:val="002D69D0"/>
    <w:rsid w:val="002D6C34"/>
    <w:rsid w:val="002D6D82"/>
    <w:rsid w:val="002D6DD2"/>
    <w:rsid w:val="002D6E04"/>
    <w:rsid w:val="002D70D1"/>
    <w:rsid w:val="002D713D"/>
    <w:rsid w:val="002D73C9"/>
    <w:rsid w:val="002D74E7"/>
    <w:rsid w:val="002D772B"/>
    <w:rsid w:val="002D799E"/>
    <w:rsid w:val="002E12B7"/>
    <w:rsid w:val="002E12EC"/>
    <w:rsid w:val="002E145A"/>
    <w:rsid w:val="002E1685"/>
    <w:rsid w:val="002E1993"/>
    <w:rsid w:val="002E1A91"/>
    <w:rsid w:val="002E1B65"/>
    <w:rsid w:val="002E1E84"/>
    <w:rsid w:val="002E2134"/>
    <w:rsid w:val="002E2973"/>
    <w:rsid w:val="002E3228"/>
    <w:rsid w:val="002E3841"/>
    <w:rsid w:val="002E3C19"/>
    <w:rsid w:val="002E3F00"/>
    <w:rsid w:val="002E427F"/>
    <w:rsid w:val="002E42C0"/>
    <w:rsid w:val="002E43A2"/>
    <w:rsid w:val="002E4BD5"/>
    <w:rsid w:val="002E4C9D"/>
    <w:rsid w:val="002E51B9"/>
    <w:rsid w:val="002E52C2"/>
    <w:rsid w:val="002E5504"/>
    <w:rsid w:val="002E552F"/>
    <w:rsid w:val="002E59B5"/>
    <w:rsid w:val="002E5D75"/>
    <w:rsid w:val="002E65D1"/>
    <w:rsid w:val="002E6655"/>
    <w:rsid w:val="002E6CE1"/>
    <w:rsid w:val="002E77A4"/>
    <w:rsid w:val="002E794A"/>
    <w:rsid w:val="002E7A36"/>
    <w:rsid w:val="002E7D11"/>
    <w:rsid w:val="002E7D1F"/>
    <w:rsid w:val="002E7D29"/>
    <w:rsid w:val="002E7F21"/>
    <w:rsid w:val="002F000D"/>
    <w:rsid w:val="002F031E"/>
    <w:rsid w:val="002F0486"/>
    <w:rsid w:val="002F049F"/>
    <w:rsid w:val="002F061F"/>
    <w:rsid w:val="002F095B"/>
    <w:rsid w:val="002F0D6C"/>
    <w:rsid w:val="002F0FEC"/>
    <w:rsid w:val="002F1412"/>
    <w:rsid w:val="002F156B"/>
    <w:rsid w:val="002F1765"/>
    <w:rsid w:val="002F17D1"/>
    <w:rsid w:val="002F1B9A"/>
    <w:rsid w:val="002F1C78"/>
    <w:rsid w:val="002F1EE0"/>
    <w:rsid w:val="002F1F6C"/>
    <w:rsid w:val="002F2106"/>
    <w:rsid w:val="002F23E3"/>
    <w:rsid w:val="002F25E0"/>
    <w:rsid w:val="002F2651"/>
    <w:rsid w:val="002F2AAC"/>
    <w:rsid w:val="002F2B83"/>
    <w:rsid w:val="002F2BE7"/>
    <w:rsid w:val="002F3264"/>
    <w:rsid w:val="002F3370"/>
    <w:rsid w:val="002F3744"/>
    <w:rsid w:val="002F3A8E"/>
    <w:rsid w:val="002F3F0B"/>
    <w:rsid w:val="002F40F1"/>
    <w:rsid w:val="002F4177"/>
    <w:rsid w:val="002F4839"/>
    <w:rsid w:val="002F4F58"/>
    <w:rsid w:val="002F5018"/>
    <w:rsid w:val="002F50C5"/>
    <w:rsid w:val="002F545A"/>
    <w:rsid w:val="002F56A2"/>
    <w:rsid w:val="002F5D89"/>
    <w:rsid w:val="002F5DC8"/>
    <w:rsid w:val="002F5FF3"/>
    <w:rsid w:val="002F624C"/>
    <w:rsid w:val="002F6468"/>
    <w:rsid w:val="002F65CF"/>
    <w:rsid w:val="002F6667"/>
    <w:rsid w:val="002F6A42"/>
    <w:rsid w:val="002F6DD0"/>
    <w:rsid w:val="002F6FDA"/>
    <w:rsid w:val="002F7292"/>
    <w:rsid w:val="002F7E8B"/>
    <w:rsid w:val="003003BA"/>
    <w:rsid w:val="0030044D"/>
    <w:rsid w:val="003004AB"/>
    <w:rsid w:val="00300AD8"/>
    <w:rsid w:val="00300C34"/>
    <w:rsid w:val="00300C95"/>
    <w:rsid w:val="00300EC5"/>
    <w:rsid w:val="00300F1B"/>
    <w:rsid w:val="00301560"/>
    <w:rsid w:val="0030249A"/>
    <w:rsid w:val="00302A13"/>
    <w:rsid w:val="00302CD7"/>
    <w:rsid w:val="00302D8B"/>
    <w:rsid w:val="00302DBE"/>
    <w:rsid w:val="003032A5"/>
    <w:rsid w:val="0030374B"/>
    <w:rsid w:val="00303CB9"/>
    <w:rsid w:val="0030412F"/>
    <w:rsid w:val="00304228"/>
    <w:rsid w:val="0030451A"/>
    <w:rsid w:val="003047DB"/>
    <w:rsid w:val="00304878"/>
    <w:rsid w:val="0030489C"/>
    <w:rsid w:val="003049C1"/>
    <w:rsid w:val="00304D9B"/>
    <w:rsid w:val="00305A41"/>
    <w:rsid w:val="00306006"/>
    <w:rsid w:val="00306545"/>
    <w:rsid w:val="003068A3"/>
    <w:rsid w:val="00306A22"/>
    <w:rsid w:val="00306C9E"/>
    <w:rsid w:val="00307A73"/>
    <w:rsid w:val="00307FD9"/>
    <w:rsid w:val="00307FF3"/>
    <w:rsid w:val="00310211"/>
    <w:rsid w:val="00310767"/>
    <w:rsid w:val="00310885"/>
    <w:rsid w:val="00311016"/>
    <w:rsid w:val="00311155"/>
    <w:rsid w:val="0031133A"/>
    <w:rsid w:val="003115A3"/>
    <w:rsid w:val="0031187D"/>
    <w:rsid w:val="00311A03"/>
    <w:rsid w:val="00311CBA"/>
    <w:rsid w:val="00311D42"/>
    <w:rsid w:val="003120C2"/>
    <w:rsid w:val="003125BC"/>
    <w:rsid w:val="00312646"/>
    <w:rsid w:val="003127A5"/>
    <w:rsid w:val="00312905"/>
    <w:rsid w:val="003133A5"/>
    <w:rsid w:val="00313544"/>
    <w:rsid w:val="00313590"/>
    <w:rsid w:val="003138D1"/>
    <w:rsid w:val="00313BCA"/>
    <w:rsid w:val="00313DBA"/>
    <w:rsid w:val="00313DF1"/>
    <w:rsid w:val="00314725"/>
    <w:rsid w:val="00314BB7"/>
    <w:rsid w:val="00314FB2"/>
    <w:rsid w:val="00315127"/>
    <w:rsid w:val="00315245"/>
    <w:rsid w:val="00315749"/>
    <w:rsid w:val="00315803"/>
    <w:rsid w:val="003158CD"/>
    <w:rsid w:val="00315957"/>
    <w:rsid w:val="00315A9F"/>
    <w:rsid w:val="00315C5D"/>
    <w:rsid w:val="00315D8A"/>
    <w:rsid w:val="003162F6"/>
    <w:rsid w:val="0031687E"/>
    <w:rsid w:val="003169A9"/>
    <w:rsid w:val="003169B6"/>
    <w:rsid w:val="00316B92"/>
    <w:rsid w:val="003170E3"/>
    <w:rsid w:val="003175A5"/>
    <w:rsid w:val="0031767B"/>
    <w:rsid w:val="003177FB"/>
    <w:rsid w:val="003178B3"/>
    <w:rsid w:val="00317B2C"/>
    <w:rsid w:val="00320017"/>
    <w:rsid w:val="00320302"/>
    <w:rsid w:val="0032060D"/>
    <w:rsid w:val="00320B2F"/>
    <w:rsid w:val="00320BDA"/>
    <w:rsid w:val="00320CDD"/>
    <w:rsid w:val="0032181D"/>
    <w:rsid w:val="00321D6A"/>
    <w:rsid w:val="00321DC3"/>
    <w:rsid w:val="00321E65"/>
    <w:rsid w:val="00321EF1"/>
    <w:rsid w:val="003224ED"/>
    <w:rsid w:val="00322B6D"/>
    <w:rsid w:val="00323554"/>
    <w:rsid w:val="0032359D"/>
    <w:rsid w:val="00323839"/>
    <w:rsid w:val="00323841"/>
    <w:rsid w:val="00323C2D"/>
    <w:rsid w:val="00324858"/>
    <w:rsid w:val="003249E4"/>
    <w:rsid w:val="00324DAD"/>
    <w:rsid w:val="00324FCB"/>
    <w:rsid w:val="00325843"/>
    <w:rsid w:val="0032593E"/>
    <w:rsid w:val="00325A2D"/>
    <w:rsid w:val="00326145"/>
    <w:rsid w:val="00326363"/>
    <w:rsid w:val="00326388"/>
    <w:rsid w:val="0032643B"/>
    <w:rsid w:val="003265A9"/>
    <w:rsid w:val="0032670E"/>
    <w:rsid w:val="00326E81"/>
    <w:rsid w:val="00326EFB"/>
    <w:rsid w:val="00327042"/>
    <w:rsid w:val="0032787F"/>
    <w:rsid w:val="00327D50"/>
    <w:rsid w:val="00327F08"/>
    <w:rsid w:val="00327FDE"/>
    <w:rsid w:val="00330655"/>
    <w:rsid w:val="00330CEA"/>
    <w:rsid w:val="00330EBF"/>
    <w:rsid w:val="00330F5C"/>
    <w:rsid w:val="0033106E"/>
    <w:rsid w:val="003311CD"/>
    <w:rsid w:val="00331285"/>
    <w:rsid w:val="003315A2"/>
    <w:rsid w:val="0033172C"/>
    <w:rsid w:val="00331A02"/>
    <w:rsid w:val="00331C15"/>
    <w:rsid w:val="00331CAC"/>
    <w:rsid w:val="00331DE2"/>
    <w:rsid w:val="00332AAD"/>
    <w:rsid w:val="00332B8B"/>
    <w:rsid w:val="00332E67"/>
    <w:rsid w:val="00333532"/>
    <w:rsid w:val="00333A5A"/>
    <w:rsid w:val="00333CB2"/>
    <w:rsid w:val="00334425"/>
    <w:rsid w:val="00334971"/>
    <w:rsid w:val="00334C30"/>
    <w:rsid w:val="00334F52"/>
    <w:rsid w:val="003358BE"/>
    <w:rsid w:val="00335D08"/>
    <w:rsid w:val="00335D1C"/>
    <w:rsid w:val="00335DDC"/>
    <w:rsid w:val="00335F87"/>
    <w:rsid w:val="003365D4"/>
    <w:rsid w:val="00336704"/>
    <w:rsid w:val="00336E54"/>
    <w:rsid w:val="00336F10"/>
    <w:rsid w:val="00337266"/>
    <w:rsid w:val="00337BD6"/>
    <w:rsid w:val="00340C91"/>
    <w:rsid w:val="00340ED0"/>
    <w:rsid w:val="0034173A"/>
    <w:rsid w:val="00342049"/>
    <w:rsid w:val="00342237"/>
    <w:rsid w:val="003424F8"/>
    <w:rsid w:val="00342B9E"/>
    <w:rsid w:val="00343079"/>
    <w:rsid w:val="003430E1"/>
    <w:rsid w:val="003431E9"/>
    <w:rsid w:val="00343734"/>
    <w:rsid w:val="00344102"/>
    <w:rsid w:val="00344173"/>
    <w:rsid w:val="00344495"/>
    <w:rsid w:val="00344BF6"/>
    <w:rsid w:val="00344E63"/>
    <w:rsid w:val="00344F74"/>
    <w:rsid w:val="003450E2"/>
    <w:rsid w:val="003453EF"/>
    <w:rsid w:val="00345689"/>
    <w:rsid w:val="0034644B"/>
    <w:rsid w:val="0034655B"/>
    <w:rsid w:val="0034667C"/>
    <w:rsid w:val="003466BB"/>
    <w:rsid w:val="0034718F"/>
    <w:rsid w:val="003476B7"/>
    <w:rsid w:val="00347849"/>
    <w:rsid w:val="00347A7F"/>
    <w:rsid w:val="00347C2B"/>
    <w:rsid w:val="00347E8D"/>
    <w:rsid w:val="003506AB"/>
    <w:rsid w:val="003511FE"/>
    <w:rsid w:val="00351A5F"/>
    <w:rsid w:val="00351B1C"/>
    <w:rsid w:val="00351B91"/>
    <w:rsid w:val="00351DE0"/>
    <w:rsid w:val="00351F07"/>
    <w:rsid w:val="00351F4F"/>
    <w:rsid w:val="00352147"/>
    <w:rsid w:val="00352407"/>
    <w:rsid w:val="003529D3"/>
    <w:rsid w:val="00353092"/>
    <w:rsid w:val="0035316C"/>
    <w:rsid w:val="00353C67"/>
    <w:rsid w:val="00353FEB"/>
    <w:rsid w:val="00354011"/>
    <w:rsid w:val="003540B3"/>
    <w:rsid w:val="003545A8"/>
    <w:rsid w:val="00354615"/>
    <w:rsid w:val="00354D2C"/>
    <w:rsid w:val="00355003"/>
    <w:rsid w:val="00355016"/>
    <w:rsid w:val="00355097"/>
    <w:rsid w:val="003551C2"/>
    <w:rsid w:val="0035544C"/>
    <w:rsid w:val="00355BAE"/>
    <w:rsid w:val="00355E34"/>
    <w:rsid w:val="00356891"/>
    <w:rsid w:val="003569FC"/>
    <w:rsid w:val="00356A77"/>
    <w:rsid w:val="00356D4C"/>
    <w:rsid w:val="003573CD"/>
    <w:rsid w:val="0035753D"/>
    <w:rsid w:val="00357B6E"/>
    <w:rsid w:val="00357C4C"/>
    <w:rsid w:val="003600FC"/>
    <w:rsid w:val="0036045D"/>
    <w:rsid w:val="0036098B"/>
    <w:rsid w:val="003609D5"/>
    <w:rsid w:val="00360C0D"/>
    <w:rsid w:val="0036107E"/>
    <w:rsid w:val="0036109B"/>
    <w:rsid w:val="00361187"/>
    <w:rsid w:val="003614CC"/>
    <w:rsid w:val="00361583"/>
    <w:rsid w:val="00361BB9"/>
    <w:rsid w:val="00361FC7"/>
    <w:rsid w:val="00362243"/>
    <w:rsid w:val="0036248B"/>
    <w:rsid w:val="003624B9"/>
    <w:rsid w:val="003627E0"/>
    <w:rsid w:val="00362B7B"/>
    <w:rsid w:val="00363072"/>
    <w:rsid w:val="00363B35"/>
    <w:rsid w:val="00363C4B"/>
    <w:rsid w:val="003642A8"/>
    <w:rsid w:val="00364894"/>
    <w:rsid w:val="00364989"/>
    <w:rsid w:val="003649C0"/>
    <w:rsid w:val="00364A15"/>
    <w:rsid w:val="00364A17"/>
    <w:rsid w:val="00364B8E"/>
    <w:rsid w:val="0036553D"/>
    <w:rsid w:val="003655CD"/>
    <w:rsid w:val="0036564D"/>
    <w:rsid w:val="0036637A"/>
    <w:rsid w:val="00366961"/>
    <w:rsid w:val="00367132"/>
    <w:rsid w:val="00367C9B"/>
    <w:rsid w:val="00367E03"/>
    <w:rsid w:val="003704DA"/>
    <w:rsid w:val="00370666"/>
    <w:rsid w:val="00370C3A"/>
    <w:rsid w:val="00370EB1"/>
    <w:rsid w:val="00370F24"/>
    <w:rsid w:val="00371167"/>
    <w:rsid w:val="00371363"/>
    <w:rsid w:val="0037162B"/>
    <w:rsid w:val="00371B1F"/>
    <w:rsid w:val="00372320"/>
    <w:rsid w:val="0037234D"/>
    <w:rsid w:val="0037250B"/>
    <w:rsid w:val="0037272A"/>
    <w:rsid w:val="003727AC"/>
    <w:rsid w:val="0037311E"/>
    <w:rsid w:val="00373236"/>
    <w:rsid w:val="0037385B"/>
    <w:rsid w:val="00373970"/>
    <w:rsid w:val="003746BB"/>
    <w:rsid w:val="00374ABD"/>
    <w:rsid w:val="00374F7C"/>
    <w:rsid w:val="00376419"/>
    <w:rsid w:val="003769D3"/>
    <w:rsid w:val="00376AE6"/>
    <w:rsid w:val="00376B0B"/>
    <w:rsid w:val="00377044"/>
    <w:rsid w:val="00377105"/>
    <w:rsid w:val="0037725E"/>
    <w:rsid w:val="0037729C"/>
    <w:rsid w:val="0037733A"/>
    <w:rsid w:val="00377489"/>
    <w:rsid w:val="00377E5C"/>
    <w:rsid w:val="00380201"/>
    <w:rsid w:val="003803B2"/>
    <w:rsid w:val="0038051F"/>
    <w:rsid w:val="00380C1A"/>
    <w:rsid w:val="00380FE6"/>
    <w:rsid w:val="00381677"/>
    <w:rsid w:val="00381DF0"/>
    <w:rsid w:val="00381FDD"/>
    <w:rsid w:val="00382144"/>
    <w:rsid w:val="0038220E"/>
    <w:rsid w:val="00382440"/>
    <w:rsid w:val="00382470"/>
    <w:rsid w:val="003824A8"/>
    <w:rsid w:val="00382874"/>
    <w:rsid w:val="00382904"/>
    <w:rsid w:val="0038295C"/>
    <w:rsid w:val="00382986"/>
    <w:rsid w:val="00382BA3"/>
    <w:rsid w:val="00382CF6"/>
    <w:rsid w:val="00383895"/>
    <w:rsid w:val="00383D8D"/>
    <w:rsid w:val="00383FEE"/>
    <w:rsid w:val="0038488C"/>
    <w:rsid w:val="00384F52"/>
    <w:rsid w:val="003857C0"/>
    <w:rsid w:val="003857EC"/>
    <w:rsid w:val="00385C31"/>
    <w:rsid w:val="00385C45"/>
    <w:rsid w:val="00385DB1"/>
    <w:rsid w:val="00386085"/>
    <w:rsid w:val="0038645B"/>
    <w:rsid w:val="0038700C"/>
    <w:rsid w:val="00387093"/>
    <w:rsid w:val="00387500"/>
    <w:rsid w:val="003877C9"/>
    <w:rsid w:val="00387A11"/>
    <w:rsid w:val="00387D9D"/>
    <w:rsid w:val="003909AD"/>
    <w:rsid w:val="00390BD6"/>
    <w:rsid w:val="003914F0"/>
    <w:rsid w:val="00391528"/>
    <w:rsid w:val="00391D9F"/>
    <w:rsid w:val="00391E37"/>
    <w:rsid w:val="0039228B"/>
    <w:rsid w:val="0039247F"/>
    <w:rsid w:val="00392880"/>
    <w:rsid w:val="00392A6A"/>
    <w:rsid w:val="00392E81"/>
    <w:rsid w:val="00392EE5"/>
    <w:rsid w:val="003933C0"/>
    <w:rsid w:val="00393626"/>
    <w:rsid w:val="0039378D"/>
    <w:rsid w:val="003938AB"/>
    <w:rsid w:val="0039391D"/>
    <w:rsid w:val="00393DFD"/>
    <w:rsid w:val="00393E96"/>
    <w:rsid w:val="00394098"/>
    <w:rsid w:val="003948AC"/>
    <w:rsid w:val="003949CB"/>
    <w:rsid w:val="00394BDF"/>
    <w:rsid w:val="0039506C"/>
    <w:rsid w:val="003951D0"/>
    <w:rsid w:val="00395505"/>
    <w:rsid w:val="00395687"/>
    <w:rsid w:val="00395921"/>
    <w:rsid w:val="00395A15"/>
    <w:rsid w:val="00395D22"/>
    <w:rsid w:val="00395F99"/>
    <w:rsid w:val="0039608F"/>
    <w:rsid w:val="003963E8"/>
    <w:rsid w:val="0039640B"/>
    <w:rsid w:val="00396448"/>
    <w:rsid w:val="00397088"/>
    <w:rsid w:val="003972C7"/>
    <w:rsid w:val="003975E2"/>
    <w:rsid w:val="003977AD"/>
    <w:rsid w:val="00397D9A"/>
    <w:rsid w:val="00397DC5"/>
    <w:rsid w:val="003A0CDA"/>
    <w:rsid w:val="003A0E74"/>
    <w:rsid w:val="003A111E"/>
    <w:rsid w:val="003A1ACE"/>
    <w:rsid w:val="003A1B3A"/>
    <w:rsid w:val="003A1B80"/>
    <w:rsid w:val="003A2680"/>
    <w:rsid w:val="003A27B0"/>
    <w:rsid w:val="003A289D"/>
    <w:rsid w:val="003A2AAF"/>
    <w:rsid w:val="003A2C00"/>
    <w:rsid w:val="003A2F13"/>
    <w:rsid w:val="003A35BE"/>
    <w:rsid w:val="003A371E"/>
    <w:rsid w:val="003A380B"/>
    <w:rsid w:val="003A3AFA"/>
    <w:rsid w:val="003A3DF8"/>
    <w:rsid w:val="003A4141"/>
    <w:rsid w:val="003A4521"/>
    <w:rsid w:val="003A46CA"/>
    <w:rsid w:val="003A498D"/>
    <w:rsid w:val="003A4B22"/>
    <w:rsid w:val="003A4DE9"/>
    <w:rsid w:val="003A5267"/>
    <w:rsid w:val="003A574B"/>
    <w:rsid w:val="003A59E1"/>
    <w:rsid w:val="003A5AF0"/>
    <w:rsid w:val="003A5D62"/>
    <w:rsid w:val="003A5F4B"/>
    <w:rsid w:val="003A602B"/>
    <w:rsid w:val="003A63A1"/>
    <w:rsid w:val="003A6434"/>
    <w:rsid w:val="003A6630"/>
    <w:rsid w:val="003A6664"/>
    <w:rsid w:val="003A73F7"/>
    <w:rsid w:val="003A7434"/>
    <w:rsid w:val="003A7AD5"/>
    <w:rsid w:val="003A7B28"/>
    <w:rsid w:val="003A7E55"/>
    <w:rsid w:val="003A7F02"/>
    <w:rsid w:val="003B0072"/>
    <w:rsid w:val="003B0288"/>
    <w:rsid w:val="003B02E8"/>
    <w:rsid w:val="003B033F"/>
    <w:rsid w:val="003B04CE"/>
    <w:rsid w:val="003B07C5"/>
    <w:rsid w:val="003B0F02"/>
    <w:rsid w:val="003B1523"/>
    <w:rsid w:val="003B156F"/>
    <w:rsid w:val="003B15EA"/>
    <w:rsid w:val="003B17AC"/>
    <w:rsid w:val="003B1D27"/>
    <w:rsid w:val="003B1EEE"/>
    <w:rsid w:val="003B27B9"/>
    <w:rsid w:val="003B2DEF"/>
    <w:rsid w:val="003B316A"/>
    <w:rsid w:val="003B328F"/>
    <w:rsid w:val="003B3A66"/>
    <w:rsid w:val="003B3E5E"/>
    <w:rsid w:val="003B436F"/>
    <w:rsid w:val="003B43E4"/>
    <w:rsid w:val="003B4816"/>
    <w:rsid w:val="003B4990"/>
    <w:rsid w:val="003B4E6C"/>
    <w:rsid w:val="003B51DC"/>
    <w:rsid w:val="003B54DE"/>
    <w:rsid w:val="003B54F2"/>
    <w:rsid w:val="003B5BA7"/>
    <w:rsid w:val="003B5CAF"/>
    <w:rsid w:val="003B5D46"/>
    <w:rsid w:val="003B5D8A"/>
    <w:rsid w:val="003B62D8"/>
    <w:rsid w:val="003B633F"/>
    <w:rsid w:val="003B6373"/>
    <w:rsid w:val="003B64F6"/>
    <w:rsid w:val="003B6AC5"/>
    <w:rsid w:val="003B6E0B"/>
    <w:rsid w:val="003B70C6"/>
    <w:rsid w:val="003B7632"/>
    <w:rsid w:val="003B7BB3"/>
    <w:rsid w:val="003B7C88"/>
    <w:rsid w:val="003B7D33"/>
    <w:rsid w:val="003B7F5E"/>
    <w:rsid w:val="003C0146"/>
    <w:rsid w:val="003C033F"/>
    <w:rsid w:val="003C06AA"/>
    <w:rsid w:val="003C07BD"/>
    <w:rsid w:val="003C0B94"/>
    <w:rsid w:val="003C0C8D"/>
    <w:rsid w:val="003C1123"/>
    <w:rsid w:val="003C1816"/>
    <w:rsid w:val="003C1CB0"/>
    <w:rsid w:val="003C243D"/>
    <w:rsid w:val="003C287C"/>
    <w:rsid w:val="003C287F"/>
    <w:rsid w:val="003C29E1"/>
    <w:rsid w:val="003C322C"/>
    <w:rsid w:val="003C327D"/>
    <w:rsid w:val="003C3280"/>
    <w:rsid w:val="003C3A93"/>
    <w:rsid w:val="003C421D"/>
    <w:rsid w:val="003C44E8"/>
    <w:rsid w:val="003C47A7"/>
    <w:rsid w:val="003C48AE"/>
    <w:rsid w:val="003C4A48"/>
    <w:rsid w:val="003C4E5A"/>
    <w:rsid w:val="003C5865"/>
    <w:rsid w:val="003C590F"/>
    <w:rsid w:val="003C5BA5"/>
    <w:rsid w:val="003C6079"/>
    <w:rsid w:val="003C650F"/>
    <w:rsid w:val="003C66B0"/>
    <w:rsid w:val="003C716B"/>
    <w:rsid w:val="003C774C"/>
    <w:rsid w:val="003C789B"/>
    <w:rsid w:val="003C7D2A"/>
    <w:rsid w:val="003C7E23"/>
    <w:rsid w:val="003C7F89"/>
    <w:rsid w:val="003D06D5"/>
    <w:rsid w:val="003D0E0C"/>
    <w:rsid w:val="003D1492"/>
    <w:rsid w:val="003D15BF"/>
    <w:rsid w:val="003D171F"/>
    <w:rsid w:val="003D26E5"/>
    <w:rsid w:val="003D29F1"/>
    <w:rsid w:val="003D2D63"/>
    <w:rsid w:val="003D2DDD"/>
    <w:rsid w:val="003D3172"/>
    <w:rsid w:val="003D36EC"/>
    <w:rsid w:val="003D3ADD"/>
    <w:rsid w:val="003D3B63"/>
    <w:rsid w:val="003D3D28"/>
    <w:rsid w:val="003D436E"/>
    <w:rsid w:val="003D4437"/>
    <w:rsid w:val="003D448D"/>
    <w:rsid w:val="003D44F8"/>
    <w:rsid w:val="003D4C77"/>
    <w:rsid w:val="003D4FF7"/>
    <w:rsid w:val="003D5273"/>
    <w:rsid w:val="003D5302"/>
    <w:rsid w:val="003D5A6A"/>
    <w:rsid w:val="003D60A8"/>
    <w:rsid w:val="003D6AAB"/>
    <w:rsid w:val="003D6BC7"/>
    <w:rsid w:val="003D6E7B"/>
    <w:rsid w:val="003D6EE6"/>
    <w:rsid w:val="003D747B"/>
    <w:rsid w:val="003D76CD"/>
    <w:rsid w:val="003D76DD"/>
    <w:rsid w:val="003D7911"/>
    <w:rsid w:val="003D7A1F"/>
    <w:rsid w:val="003D7BBD"/>
    <w:rsid w:val="003D7FCB"/>
    <w:rsid w:val="003E01B0"/>
    <w:rsid w:val="003E0309"/>
    <w:rsid w:val="003E0548"/>
    <w:rsid w:val="003E054E"/>
    <w:rsid w:val="003E0B8B"/>
    <w:rsid w:val="003E0E03"/>
    <w:rsid w:val="003E0EBB"/>
    <w:rsid w:val="003E1408"/>
    <w:rsid w:val="003E14A1"/>
    <w:rsid w:val="003E1549"/>
    <w:rsid w:val="003E1711"/>
    <w:rsid w:val="003E182B"/>
    <w:rsid w:val="003E1849"/>
    <w:rsid w:val="003E1947"/>
    <w:rsid w:val="003E1A83"/>
    <w:rsid w:val="003E27B2"/>
    <w:rsid w:val="003E27C3"/>
    <w:rsid w:val="003E291F"/>
    <w:rsid w:val="003E2AC1"/>
    <w:rsid w:val="003E3049"/>
    <w:rsid w:val="003E329A"/>
    <w:rsid w:val="003E352A"/>
    <w:rsid w:val="003E3648"/>
    <w:rsid w:val="003E3982"/>
    <w:rsid w:val="003E3B58"/>
    <w:rsid w:val="003E3B8B"/>
    <w:rsid w:val="003E3B94"/>
    <w:rsid w:val="003E3FAB"/>
    <w:rsid w:val="003E40D3"/>
    <w:rsid w:val="003E452B"/>
    <w:rsid w:val="003E49D5"/>
    <w:rsid w:val="003E4C80"/>
    <w:rsid w:val="003E5128"/>
    <w:rsid w:val="003E5185"/>
    <w:rsid w:val="003E51BE"/>
    <w:rsid w:val="003E51CA"/>
    <w:rsid w:val="003E5843"/>
    <w:rsid w:val="003E61E5"/>
    <w:rsid w:val="003E637D"/>
    <w:rsid w:val="003E67EE"/>
    <w:rsid w:val="003E67F3"/>
    <w:rsid w:val="003E688C"/>
    <w:rsid w:val="003E6A7B"/>
    <w:rsid w:val="003E6E69"/>
    <w:rsid w:val="003E703F"/>
    <w:rsid w:val="003E72F9"/>
    <w:rsid w:val="003E7321"/>
    <w:rsid w:val="003F0183"/>
    <w:rsid w:val="003F0313"/>
    <w:rsid w:val="003F0A31"/>
    <w:rsid w:val="003F0BE7"/>
    <w:rsid w:val="003F1418"/>
    <w:rsid w:val="003F1623"/>
    <w:rsid w:val="003F1820"/>
    <w:rsid w:val="003F1AFE"/>
    <w:rsid w:val="003F1C66"/>
    <w:rsid w:val="003F2AE4"/>
    <w:rsid w:val="003F2BBF"/>
    <w:rsid w:val="003F3211"/>
    <w:rsid w:val="003F3B9C"/>
    <w:rsid w:val="003F3D92"/>
    <w:rsid w:val="003F429C"/>
    <w:rsid w:val="003F494B"/>
    <w:rsid w:val="003F498E"/>
    <w:rsid w:val="003F4B05"/>
    <w:rsid w:val="003F4E6F"/>
    <w:rsid w:val="003F51E3"/>
    <w:rsid w:val="003F5211"/>
    <w:rsid w:val="003F5543"/>
    <w:rsid w:val="003F5F62"/>
    <w:rsid w:val="003F61D3"/>
    <w:rsid w:val="003F6A7E"/>
    <w:rsid w:val="003F6B1F"/>
    <w:rsid w:val="003F6D52"/>
    <w:rsid w:val="003F7348"/>
    <w:rsid w:val="003F7578"/>
    <w:rsid w:val="003F7614"/>
    <w:rsid w:val="003F765D"/>
    <w:rsid w:val="003F79DE"/>
    <w:rsid w:val="003F7B43"/>
    <w:rsid w:val="003F7C7A"/>
    <w:rsid w:val="0040058C"/>
    <w:rsid w:val="004005B2"/>
    <w:rsid w:val="004009C0"/>
    <w:rsid w:val="004009D9"/>
    <w:rsid w:val="00400EE3"/>
    <w:rsid w:val="00401446"/>
    <w:rsid w:val="00401561"/>
    <w:rsid w:val="0040185E"/>
    <w:rsid w:val="00401A01"/>
    <w:rsid w:val="00401A1D"/>
    <w:rsid w:val="00401A24"/>
    <w:rsid w:val="00401CFF"/>
    <w:rsid w:val="00401D61"/>
    <w:rsid w:val="00401FAD"/>
    <w:rsid w:val="004023D1"/>
    <w:rsid w:val="004025F3"/>
    <w:rsid w:val="00402660"/>
    <w:rsid w:val="00402676"/>
    <w:rsid w:val="004027A3"/>
    <w:rsid w:val="00402833"/>
    <w:rsid w:val="00402973"/>
    <w:rsid w:val="00402B0D"/>
    <w:rsid w:val="00402BF3"/>
    <w:rsid w:val="00402CB1"/>
    <w:rsid w:val="00402CF1"/>
    <w:rsid w:val="004035B9"/>
    <w:rsid w:val="004035DD"/>
    <w:rsid w:val="00403608"/>
    <w:rsid w:val="00403A26"/>
    <w:rsid w:val="0040412D"/>
    <w:rsid w:val="00404216"/>
    <w:rsid w:val="004044B0"/>
    <w:rsid w:val="004044F0"/>
    <w:rsid w:val="004045AA"/>
    <w:rsid w:val="0040462B"/>
    <w:rsid w:val="00404771"/>
    <w:rsid w:val="00404BD9"/>
    <w:rsid w:val="00404C06"/>
    <w:rsid w:val="0040564D"/>
    <w:rsid w:val="0040599E"/>
    <w:rsid w:val="00405CF1"/>
    <w:rsid w:val="0040607D"/>
    <w:rsid w:val="004064E6"/>
    <w:rsid w:val="00406EFE"/>
    <w:rsid w:val="00406F9F"/>
    <w:rsid w:val="00407AE0"/>
    <w:rsid w:val="00407B6C"/>
    <w:rsid w:val="00407DC2"/>
    <w:rsid w:val="0041011D"/>
    <w:rsid w:val="0041013A"/>
    <w:rsid w:val="004104F0"/>
    <w:rsid w:val="00410B83"/>
    <w:rsid w:val="00411E5F"/>
    <w:rsid w:val="00411EA3"/>
    <w:rsid w:val="0041230D"/>
    <w:rsid w:val="004123A4"/>
    <w:rsid w:val="00412FA4"/>
    <w:rsid w:val="00413182"/>
    <w:rsid w:val="00413637"/>
    <w:rsid w:val="0041416B"/>
    <w:rsid w:val="00414214"/>
    <w:rsid w:val="004143B3"/>
    <w:rsid w:val="0041461F"/>
    <w:rsid w:val="004149A1"/>
    <w:rsid w:val="00414B21"/>
    <w:rsid w:val="00414C80"/>
    <w:rsid w:val="00414DA8"/>
    <w:rsid w:val="004151EE"/>
    <w:rsid w:val="00415244"/>
    <w:rsid w:val="004152BA"/>
    <w:rsid w:val="004155CD"/>
    <w:rsid w:val="00416346"/>
    <w:rsid w:val="004166DB"/>
    <w:rsid w:val="00416710"/>
    <w:rsid w:val="004168D9"/>
    <w:rsid w:val="00416E5B"/>
    <w:rsid w:val="00416F00"/>
    <w:rsid w:val="00417136"/>
    <w:rsid w:val="0041732A"/>
    <w:rsid w:val="004173E3"/>
    <w:rsid w:val="00417E94"/>
    <w:rsid w:val="0042018A"/>
    <w:rsid w:val="0042027E"/>
    <w:rsid w:val="004202AD"/>
    <w:rsid w:val="00420767"/>
    <w:rsid w:val="00420D88"/>
    <w:rsid w:val="00421712"/>
    <w:rsid w:val="004220C6"/>
    <w:rsid w:val="00422976"/>
    <w:rsid w:val="00422B17"/>
    <w:rsid w:val="00422CFC"/>
    <w:rsid w:val="004234C2"/>
    <w:rsid w:val="00423C94"/>
    <w:rsid w:val="0042421B"/>
    <w:rsid w:val="00424430"/>
    <w:rsid w:val="00424C9D"/>
    <w:rsid w:val="00424FB0"/>
    <w:rsid w:val="00425814"/>
    <w:rsid w:val="00425869"/>
    <w:rsid w:val="00425BFC"/>
    <w:rsid w:val="00426C1F"/>
    <w:rsid w:val="00426C20"/>
    <w:rsid w:val="004275F5"/>
    <w:rsid w:val="0042762B"/>
    <w:rsid w:val="00427777"/>
    <w:rsid w:val="00427985"/>
    <w:rsid w:val="00427AF8"/>
    <w:rsid w:val="00427D09"/>
    <w:rsid w:val="00427EE1"/>
    <w:rsid w:val="00430027"/>
    <w:rsid w:val="00430866"/>
    <w:rsid w:val="00430B3F"/>
    <w:rsid w:val="00430CE2"/>
    <w:rsid w:val="00430E78"/>
    <w:rsid w:val="00430F0C"/>
    <w:rsid w:val="004310E4"/>
    <w:rsid w:val="0043119F"/>
    <w:rsid w:val="0043179C"/>
    <w:rsid w:val="00431A40"/>
    <w:rsid w:val="00431AE7"/>
    <w:rsid w:val="00431F67"/>
    <w:rsid w:val="004321C7"/>
    <w:rsid w:val="004329AA"/>
    <w:rsid w:val="00432A29"/>
    <w:rsid w:val="0043342D"/>
    <w:rsid w:val="004335E8"/>
    <w:rsid w:val="004336FC"/>
    <w:rsid w:val="00434606"/>
    <w:rsid w:val="00434BFC"/>
    <w:rsid w:val="00434D8E"/>
    <w:rsid w:val="004353C1"/>
    <w:rsid w:val="0043588F"/>
    <w:rsid w:val="00435EAE"/>
    <w:rsid w:val="00435F69"/>
    <w:rsid w:val="0043616C"/>
    <w:rsid w:val="00436FBE"/>
    <w:rsid w:val="00437620"/>
    <w:rsid w:val="00437921"/>
    <w:rsid w:val="00437E7F"/>
    <w:rsid w:val="00440319"/>
    <w:rsid w:val="00440771"/>
    <w:rsid w:val="00441944"/>
    <w:rsid w:val="004429E7"/>
    <w:rsid w:val="00442D28"/>
    <w:rsid w:val="00442D72"/>
    <w:rsid w:val="00442EA3"/>
    <w:rsid w:val="00443027"/>
    <w:rsid w:val="004433A1"/>
    <w:rsid w:val="00443933"/>
    <w:rsid w:val="00443C82"/>
    <w:rsid w:val="00443C9A"/>
    <w:rsid w:val="004443C9"/>
    <w:rsid w:val="00444922"/>
    <w:rsid w:val="00444A37"/>
    <w:rsid w:val="00444B50"/>
    <w:rsid w:val="00444D93"/>
    <w:rsid w:val="00444D97"/>
    <w:rsid w:val="004454EC"/>
    <w:rsid w:val="00445541"/>
    <w:rsid w:val="00445614"/>
    <w:rsid w:val="0044567C"/>
    <w:rsid w:val="00445A8D"/>
    <w:rsid w:val="00445C5F"/>
    <w:rsid w:val="00445E37"/>
    <w:rsid w:val="00445E85"/>
    <w:rsid w:val="00445F0F"/>
    <w:rsid w:val="004463BF"/>
    <w:rsid w:val="004464F5"/>
    <w:rsid w:val="004465E3"/>
    <w:rsid w:val="00446BB8"/>
    <w:rsid w:val="00446C0F"/>
    <w:rsid w:val="00446D10"/>
    <w:rsid w:val="0044700E"/>
    <w:rsid w:val="00447221"/>
    <w:rsid w:val="00447D7F"/>
    <w:rsid w:val="0045066B"/>
    <w:rsid w:val="00450743"/>
    <w:rsid w:val="00450856"/>
    <w:rsid w:val="0045098F"/>
    <w:rsid w:val="0045102B"/>
    <w:rsid w:val="00451C2F"/>
    <w:rsid w:val="00451DF4"/>
    <w:rsid w:val="00452F67"/>
    <w:rsid w:val="00453360"/>
    <w:rsid w:val="004533C5"/>
    <w:rsid w:val="00453878"/>
    <w:rsid w:val="004540C2"/>
    <w:rsid w:val="00454457"/>
    <w:rsid w:val="0045466B"/>
    <w:rsid w:val="00454C52"/>
    <w:rsid w:val="00454EEC"/>
    <w:rsid w:val="00455215"/>
    <w:rsid w:val="004557AC"/>
    <w:rsid w:val="004559BE"/>
    <w:rsid w:val="00455BBA"/>
    <w:rsid w:val="00456024"/>
    <w:rsid w:val="004560DA"/>
    <w:rsid w:val="00456150"/>
    <w:rsid w:val="00456562"/>
    <w:rsid w:val="00456AF2"/>
    <w:rsid w:val="00456ED7"/>
    <w:rsid w:val="00456F37"/>
    <w:rsid w:val="00457322"/>
    <w:rsid w:val="00457766"/>
    <w:rsid w:val="00457C34"/>
    <w:rsid w:val="00460029"/>
    <w:rsid w:val="00460242"/>
    <w:rsid w:val="004603A0"/>
    <w:rsid w:val="004607B0"/>
    <w:rsid w:val="00460B57"/>
    <w:rsid w:val="00460F80"/>
    <w:rsid w:val="00461103"/>
    <w:rsid w:val="00461462"/>
    <w:rsid w:val="00461862"/>
    <w:rsid w:val="00461B7C"/>
    <w:rsid w:val="00461D67"/>
    <w:rsid w:val="00462961"/>
    <w:rsid w:val="00462A3D"/>
    <w:rsid w:val="00463553"/>
    <w:rsid w:val="00463CF6"/>
    <w:rsid w:val="00463F08"/>
    <w:rsid w:val="00463F95"/>
    <w:rsid w:val="0046413F"/>
    <w:rsid w:val="00464229"/>
    <w:rsid w:val="00464A0D"/>
    <w:rsid w:val="00464B96"/>
    <w:rsid w:val="004650FF"/>
    <w:rsid w:val="00465200"/>
    <w:rsid w:val="00465212"/>
    <w:rsid w:val="0046532A"/>
    <w:rsid w:val="004655EC"/>
    <w:rsid w:val="004658EC"/>
    <w:rsid w:val="00465CBB"/>
    <w:rsid w:val="004662F9"/>
    <w:rsid w:val="00466C39"/>
    <w:rsid w:val="00466CBE"/>
    <w:rsid w:val="004672E3"/>
    <w:rsid w:val="004675F5"/>
    <w:rsid w:val="0046774E"/>
    <w:rsid w:val="00467868"/>
    <w:rsid w:val="004679FC"/>
    <w:rsid w:val="00467E18"/>
    <w:rsid w:val="004703D0"/>
    <w:rsid w:val="00470770"/>
    <w:rsid w:val="00470AE6"/>
    <w:rsid w:val="004710F7"/>
    <w:rsid w:val="00471124"/>
    <w:rsid w:val="00471395"/>
    <w:rsid w:val="00471468"/>
    <w:rsid w:val="004715C2"/>
    <w:rsid w:val="00471C40"/>
    <w:rsid w:val="00471E0B"/>
    <w:rsid w:val="004724B1"/>
    <w:rsid w:val="004725D6"/>
    <w:rsid w:val="00472AD6"/>
    <w:rsid w:val="00472D74"/>
    <w:rsid w:val="00472D98"/>
    <w:rsid w:val="004732E3"/>
    <w:rsid w:val="004737AB"/>
    <w:rsid w:val="00473B5A"/>
    <w:rsid w:val="00474A8A"/>
    <w:rsid w:val="00474AAB"/>
    <w:rsid w:val="00474BDD"/>
    <w:rsid w:val="00474C9D"/>
    <w:rsid w:val="00474FDE"/>
    <w:rsid w:val="00475324"/>
    <w:rsid w:val="00475A54"/>
    <w:rsid w:val="00475D03"/>
    <w:rsid w:val="00475E45"/>
    <w:rsid w:val="004763E9"/>
    <w:rsid w:val="00476463"/>
    <w:rsid w:val="0047684B"/>
    <w:rsid w:val="00476FD0"/>
    <w:rsid w:val="0047763C"/>
    <w:rsid w:val="00477720"/>
    <w:rsid w:val="0047778C"/>
    <w:rsid w:val="004777DC"/>
    <w:rsid w:val="00477E54"/>
    <w:rsid w:val="004801CA"/>
    <w:rsid w:val="004806CA"/>
    <w:rsid w:val="004807A8"/>
    <w:rsid w:val="00480AE8"/>
    <w:rsid w:val="00480BEB"/>
    <w:rsid w:val="00480D5A"/>
    <w:rsid w:val="00480F94"/>
    <w:rsid w:val="0048107F"/>
    <w:rsid w:val="004811CC"/>
    <w:rsid w:val="004812EF"/>
    <w:rsid w:val="00481388"/>
    <w:rsid w:val="00481489"/>
    <w:rsid w:val="00481C9E"/>
    <w:rsid w:val="00482188"/>
    <w:rsid w:val="00482723"/>
    <w:rsid w:val="00482A99"/>
    <w:rsid w:val="00482BB7"/>
    <w:rsid w:val="00482D7C"/>
    <w:rsid w:val="00482E93"/>
    <w:rsid w:val="00482EEB"/>
    <w:rsid w:val="00483230"/>
    <w:rsid w:val="004837A2"/>
    <w:rsid w:val="00483901"/>
    <w:rsid w:val="00483FCB"/>
    <w:rsid w:val="004840EE"/>
    <w:rsid w:val="0048509C"/>
    <w:rsid w:val="0048516D"/>
    <w:rsid w:val="0048519B"/>
    <w:rsid w:val="00485A0D"/>
    <w:rsid w:val="00485D00"/>
    <w:rsid w:val="00485D80"/>
    <w:rsid w:val="00485E0E"/>
    <w:rsid w:val="004863CB"/>
    <w:rsid w:val="0048662E"/>
    <w:rsid w:val="00486835"/>
    <w:rsid w:val="00486B62"/>
    <w:rsid w:val="00486B76"/>
    <w:rsid w:val="004872AD"/>
    <w:rsid w:val="00487C81"/>
    <w:rsid w:val="00490636"/>
    <w:rsid w:val="00490664"/>
    <w:rsid w:val="004907E3"/>
    <w:rsid w:val="004909F5"/>
    <w:rsid w:val="00490A83"/>
    <w:rsid w:val="00490BF0"/>
    <w:rsid w:val="00490F9E"/>
    <w:rsid w:val="004910C8"/>
    <w:rsid w:val="004911A2"/>
    <w:rsid w:val="00491358"/>
    <w:rsid w:val="00491A13"/>
    <w:rsid w:val="00491B0C"/>
    <w:rsid w:val="00491EB1"/>
    <w:rsid w:val="00492063"/>
    <w:rsid w:val="00492393"/>
    <w:rsid w:val="00492395"/>
    <w:rsid w:val="00493076"/>
    <w:rsid w:val="004932EA"/>
    <w:rsid w:val="004933F3"/>
    <w:rsid w:val="00493847"/>
    <w:rsid w:val="0049384F"/>
    <w:rsid w:val="00493951"/>
    <w:rsid w:val="00493BC5"/>
    <w:rsid w:val="00493E1F"/>
    <w:rsid w:val="00494143"/>
    <w:rsid w:val="004942E5"/>
    <w:rsid w:val="004943A2"/>
    <w:rsid w:val="004948E4"/>
    <w:rsid w:val="00495219"/>
    <w:rsid w:val="0049576B"/>
    <w:rsid w:val="00495BDA"/>
    <w:rsid w:val="00495DFE"/>
    <w:rsid w:val="00495F64"/>
    <w:rsid w:val="00496300"/>
    <w:rsid w:val="0049670E"/>
    <w:rsid w:val="00496B79"/>
    <w:rsid w:val="00496CD6"/>
    <w:rsid w:val="004970C5"/>
    <w:rsid w:val="00497151"/>
    <w:rsid w:val="0049753A"/>
    <w:rsid w:val="00497619"/>
    <w:rsid w:val="004979DC"/>
    <w:rsid w:val="00497D4E"/>
    <w:rsid w:val="004A002C"/>
    <w:rsid w:val="004A031E"/>
    <w:rsid w:val="004A0469"/>
    <w:rsid w:val="004A04CA"/>
    <w:rsid w:val="004A0D36"/>
    <w:rsid w:val="004A1104"/>
    <w:rsid w:val="004A16BE"/>
    <w:rsid w:val="004A18C1"/>
    <w:rsid w:val="004A1B0A"/>
    <w:rsid w:val="004A1C3D"/>
    <w:rsid w:val="004A1CC1"/>
    <w:rsid w:val="004A2046"/>
    <w:rsid w:val="004A2114"/>
    <w:rsid w:val="004A2384"/>
    <w:rsid w:val="004A32BB"/>
    <w:rsid w:val="004A3A22"/>
    <w:rsid w:val="004A3EDF"/>
    <w:rsid w:val="004A4353"/>
    <w:rsid w:val="004A4539"/>
    <w:rsid w:val="004A4B7C"/>
    <w:rsid w:val="004A4DF4"/>
    <w:rsid w:val="004A5273"/>
    <w:rsid w:val="004A580C"/>
    <w:rsid w:val="004A5876"/>
    <w:rsid w:val="004A5B98"/>
    <w:rsid w:val="004A5C19"/>
    <w:rsid w:val="004A6379"/>
    <w:rsid w:val="004A63C9"/>
    <w:rsid w:val="004A6560"/>
    <w:rsid w:val="004A66D7"/>
    <w:rsid w:val="004A6787"/>
    <w:rsid w:val="004A6BE9"/>
    <w:rsid w:val="004A701C"/>
    <w:rsid w:val="004A7124"/>
    <w:rsid w:val="004A7474"/>
    <w:rsid w:val="004A76BF"/>
    <w:rsid w:val="004A77E0"/>
    <w:rsid w:val="004A796D"/>
    <w:rsid w:val="004A7AA9"/>
    <w:rsid w:val="004B0E17"/>
    <w:rsid w:val="004B1318"/>
    <w:rsid w:val="004B170F"/>
    <w:rsid w:val="004B1970"/>
    <w:rsid w:val="004B1B02"/>
    <w:rsid w:val="004B2095"/>
    <w:rsid w:val="004B2473"/>
    <w:rsid w:val="004B2A32"/>
    <w:rsid w:val="004B2AD1"/>
    <w:rsid w:val="004B328D"/>
    <w:rsid w:val="004B34BA"/>
    <w:rsid w:val="004B3ABC"/>
    <w:rsid w:val="004B41EC"/>
    <w:rsid w:val="004B44C7"/>
    <w:rsid w:val="004B45CA"/>
    <w:rsid w:val="004B4628"/>
    <w:rsid w:val="004B4AEC"/>
    <w:rsid w:val="004B4B85"/>
    <w:rsid w:val="004B4C2D"/>
    <w:rsid w:val="004B4DED"/>
    <w:rsid w:val="004B5396"/>
    <w:rsid w:val="004B53AE"/>
    <w:rsid w:val="004B5619"/>
    <w:rsid w:val="004B5709"/>
    <w:rsid w:val="004B5C74"/>
    <w:rsid w:val="004B5E9A"/>
    <w:rsid w:val="004B662E"/>
    <w:rsid w:val="004B66D0"/>
    <w:rsid w:val="004B6AF7"/>
    <w:rsid w:val="004B7215"/>
    <w:rsid w:val="004B763B"/>
    <w:rsid w:val="004B7E04"/>
    <w:rsid w:val="004C0395"/>
    <w:rsid w:val="004C116C"/>
    <w:rsid w:val="004C1413"/>
    <w:rsid w:val="004C146D"/>
    <w:rsid w:val="004C150C"/>
    <w:rsid w:val="004C1571"/>
    <w:rsid w:val="004C19A7"/>
    <w:rsid w:val="004C1DE9"/>
    <w:rsid w:val="004C251E"/>
    <w:rsid w:val="004C299D"/>
    <w:rsid w:val="004C2B57"/>
    <w:rsid w:val="004C2BC1"/>
    <w:rsid w:val="004C2BC5"/>
    <w:rsid w:val="004C2CFB"/>
    <w:rsid w:val="004C2D9B"/>
    <w:rsid w:val="004C31DD"/>
    <w:rsid w:val="004C3592"/>
    <w:rsid w:val="004C3C68"/>
    <w:rsid w:val="004C3DE7"/>
    <w:rsid w:val="004C4216"/>
    <w:rsid w:val="004C423B"/>
    <w:rsid w:val="004C4523"/>
    <w:rsid w:val="004C4892"/>
    <w:rsid w:val="004C4936"/>
    <w:rsid w:val="004C4A14"/>
    <w:rsid w:val="004C4A4A"/>
    <w:rsid w:val="004C4C0D"/>
    <w:rsid w:val="004C4E58"/>
    <w:rsid w:val="004C4E87"/>
    <w:rsid w:val="004C54A7"/>
    <w:rsid w:val="004C56DB"/>
    <w:rsid w:val="004C589B"/>
    <w:rsid w:val="004C5B27"/>
    <w:rsid w:val="004C5C90"/>
    <w:rsid w:val="004C608E"/>
    <w:rsid w:val="004C61CB"/>
    <w:rsid w:val="004C64AE"/>
    <w:rsid w:val="004C6CCC"/>
    <w:rsid w:val="004C7796"/>
    <w:rsid w:val="004C7828"/>
    <w:rsid w:val="004C79F3"/>
    <w:rsid w:val="004C7A70"/>
    <w:rsid w:val="004C7C98"/>
    <w:rsid w:val="004D061C"/>
    <w:rsid w:val="004D10D9"/>
    <w:rsid w:val="004D16F9"/>
    <w:rsid w:val="004D1E26"/>
    <w:rsid w:val="004D2C9A"/>
    <w:rsid w:val="004D2D51"/>
    <w:rsid w:val="004D30C6"/>
    <w:rsid w:val="004D3767"/>
    <w:rsid w:val="004D37B2"/>
    <w:rsid w:val="004D39A6"/>
    <w:rsid w:val="004D4066"/>
    <w:rsid w:val="004D40F5"/>
    <w:rsid w:val="004D4129"/>
    <w:rsid w:val="004D41EA"/>
    <w:rsid w:val="004D469B"/>
    <w:rsid w:val="004D4713"/>
    <w:rsid w:val="004D4CD1"/>
    <w:rsid w:val="004D51E6"/>
    <w:rsid w:val="004D558A"/>
    <w:rsid w:val="004D62E8"/>
    <w:rsid w:val="004D6360"/>
    <w:rsid w:val="004D6DC1"/>
    <w:rsid w:val="004D7062"/>
    <w:rsid w:val="004D7AB1"/>
    <w:rsid w:val="004E0496"/>
    <w:rsid w:val="004E10E4"/>
    <w:rsid w:val="004E1181"/>
    <w:rsid w:val="004E1527"/>
    <w:rsid w:val="004E18F5"/>
    <w:rsid w:val="004E1CF9"/>
    <w:rsid w:val="004E2875"/>
    <w:rsid w:val="004E2ADB"/>
    <w:rsid w:val="004E2C4D"/>
    <w:rsid w:val="004E2C4F"/>
    <w:rsid w:val="004E3109"/>
    <w:rsid w:val="004E38AE"/>
    <w:rsid w:val="004E3DBD"/>
    <w:rsid w:val="004E4192"/>
    <w:rsid w:val="004E4910"/>
    <w:rsid w:val="004E4938"/>
    <w:rsid w:val="004E4B51"/>
    <w:rsid w:val="004E4FAC"/>
    <w:rsid w:val="004E5093"/>
    <w:rsid w:val="004E52D0"/>
    <w:rsid w:val="004E55D2"/>
    <w:rsid w:val="004E5BC7"/>
    <w:rsid w:val="004E5D41"/>
    <w:rsid w:val="004E6025"/>
    <w:rsid w:val="004E60A8"/>
    <w:rsid w:val="004E6472"/>
    <w:rsid w:val="004E6695"/>
    <w:rsid w:val="004E67A4"/>
    <w:rsid w:val="004E6EC9"/>
    <w:rsid w:val="004E6F9D"/>
    <w:rsid w:val="004E71B3"/>
    <w:rsid w:val="004E7704"/>
    <w:rsid w:val="004F007E"/>
    <w:rsid w:val="004F019B"/>
    <w:rsid w:val="004F01F6"/>
    <w:rsid w:val="004F0507"/>
    <w:rsid w:val="004F0818"/>
    <w:rsid w:val="004F0B43"/>
    <w:rsid w:val="004F0C4B"/>
    <w:rsid w:val="004F1366"/>
    <w:rsid w:val="004F148F"/>
    <w:rsid w:val="004F15C0"/>
    <w:rsid w:val="004F1697"/>
    <w:rsid w:val="004F2156"/>
    <w:rsid w:val="004F2764"/>
    <w:rsid w:val="004F2FF1"/>
    <w:rsid w:val="004F366F"/>
    <w:rsid w:val="004F37CC"/>
    <w:rsid w:val="004F380C"/>
    <w:rsid w:val="004F3814"/>
    <w:rsid w:val="004F3920"/>
    <w:rsid w:val="004F3A57"/>
    <w:rsid w:val="004F3CEB"/>
    <w:rsid w:val="004F40CF"/>
    <w:rsid w:val="004F4AA9"/>
    <w:rsid w:val="004F4E1F"/>
    <w:rsid w:val="004F4FC6"/>
    <w:rsid w:val="004F50EF"/>
    <w:rsid w:val="004F528C"/>
    <w:rsid w:val="004F5AE0"/>
    <w:rsid w:val="004F6669"/>
    <w:rsid w:val="004F6BBD"/>
    <w:rsid w:val="004F6BCD"/>
    <w:rsid w:val="004F7545"/>
    <w:rsid w:val="004F7627"/>
    <w:rsid w:val="00500848"/>
    <w:rsid w:val="00500A3F"/>
    <w:rsid w:val="00500D92"/>
    <w:rsid w:val="00501183"/>
    <w:rsid w:val="00501596"/>
    <w:rsid w:val="005017F2"/>
    <w:rsid w:val="0050186B"/>
    <w:rsid w:val="005018A0"/>
    <w:rsid w:val="00501A6D"/>
    <w:rsid w:val="00501AC8"/>
    <w:rsid w:val="00501B89"/>
    <w:rsid w:val="00501D7C"/>
    <w:rsid w:val="00501E51"/>
    <w:rsid w:val="0050207F"/>
    <w:rsid w:val="005027AF"/>
    <w:rsid w:val="005028E7"/>
    <w:rsid w:val="00502B3B"/>
    <w:rsid w:val="00502DFC"/>
    <w:rsid w:val="005031B2"/>
    <w:rsid w:val="0050333E"/>
    <w:rsid w:val="00503972"/>
    <w:rsid w:val="00503B40"/>
    <w:rsid w:val="00503C62"/>
    <w:rsid w:val="00503DEA"/>
    <w:rsid w:val="005041A8"/>
    <w:rsid w:val="00504A22"/>
    <w:rsid w:val="00504DC9"/>
    <w:rsid w:val="0050521C"/>
    <w:rsid w:val="005064A1"/>
    <w:rsid w:val="0050683B"/>
    <w:rsid w:val="00506862"/>
    <w:rsid w:val="00506865"/>
    <w:rsid w:val="00506C17"/>
    <w:rsid w:val="0050711D"/>
    <w:rsid w:val="00507578"/>
    <w:rsid w:val="0050787D"/>
    <w:rsid w:val="005079AF"/>
    <w:rsid w:val="00507DB0"/>
    <w:rsid w:val="005102F0"/>
    <w:rsid w:val="00510C13"/>
    <w:rsid w:val="00511124"/>
    <w:rsid w:val="005111F6"/>
    <w:rsid w:val="0051156B"/>
    <w:rsid w:val="005116EB"/>
    <w:rsid w:val="00511746"/>
    <w:rsid w:val="005119A2"/>
    <w:rsid w:val="00511ADD"/>
    <w:rsid w:val="00512026"/>
    <w:rsid w:val="0051227F"/>
    <w:rsid w:val="00512457"/>
    <w:rsid w:val="00512570"/>
    <w:rsid w:val="00512BD7"/>
    <w:rsid w:val="00512E79"/>
    <w:rsid w:val="00512E83"/>
    <w:rsid w:val="00513566"/>
    <w:rsid w:val="005135A5"/>
    <w:rsid w:val="0051366F"/>
    <w:rsid w:val="005136D6"/>
    <w:rsid w:val="00513EF7"/>
    <w:rsid w:val="00513FED"/>
    <w:rsid w:val="005141B4"/>
    <w:rsid w:val="00514250"/>
    <w:rsid w:val="0051487E"/>
    <w:rsid w:val="00514ED4"/>
    <w:rsid w:val="00515311"/>
    <w:rsid w:val="00515640"/>
    <w:rsid w:val="00515B4F"/>
    <w:rsid w:val="00515C59"/>
    <w:rsid w:val="00515DE2"/>
    <w:rsid w:val="00515EE7"/>
    <w:rsid w:val="00516641"/>
    <w:rsid w:val="00516CC9"/>
    <w:rsid w:val="00517519"/>
    <w:rsid w:val="0051796D"/>
    <w:rsid w:val="005200E4"/>
    <w:rsid w:val="0052039E"/>
    <w:rsid w:val="0052062E"/>
    <w:rsid w:val="00520708"/>
    <w:rsid w:val="00521566"/>
    <w:rsid w:val="00521C15"/>
    <w:rsid w:val="00521F06"/>
    <w:rsid w:val="00521F9D"/>
    <w:rsid w:val="00522017"/>
    <w:rsid w:val="0052206E"/>
    <w:rsid w:val="005224FA"/>
    <w:rsid w:val="005225B6"/>
    <w:rsid w:val="00522794"/>
    <w:rsid w:val="00522BE5"/>
    <w:rsid w:val="005230A1"/>
    <w:rsid w:val="00523639"/>
    <w:rsid w:val="00523643"/>
    <w:rsid w:val="005236F5"/>
    <w:rsid w:val="005237BD"/>
    <w:rsid w:val="00523B09"/>
    <w:rsid w:val="00523EFF"/>
    <w:rsid w:val="00523F0B"/>
    <w:rsid w:val="005241F0"/>
    <w:rsid w:val="005245F5"/>
    <w:rsid w:val="00524752"/>
    <w:rsid w:val="0052483C"/>
    <w:rsid w:val="00524890"/>
    <w:rsid w:val="00524E7B"/>
    <w:rsid w:val="005250E8"/>
    <w:rsid w:val="005251FD"/>
    <w:rsid w:val="00525215"/>
    <w:rsid w:val="00525652"/>
    <w:rsid w:val="00525655"/>
    <w:rsid w:val="005259DB"/>
    <w:rsid w:val="00525A4B"/>
    <w:rsid w:val="00526346"/>
    <w:rsid w:val="00526D9D"/>
    <w:rsid w:val="00527427"/>
    <w:rsid w:val="00527907"/>
    <w:rsid w:val="00527B5C"/>
    <w:rsid w:val="00527D28"/>
    <w:rsid w:val="00530255"/>
    <w:rsid w:val="005302EF"/>
    <w:rsid w:val="00530427"/>
    <w:rsid w:val="00530668"/>
    <w:rsid w:val="00530963"/>
    <w:rsid w:val="00530F7A"/>
    <w:rsid w:val="005310CD"/>
    <w:rsid w:val="00531129"/>
    <w:rsid w:val="0053147C"/>
    <w:rsid w:val="005318E6"/>
    <w:rsid w:val="00531CA1"/>
    <w:rsid w:val="00531D5D"/>
    <w:rsid w:val="00531EDF"/>
    <w:rsid w:val="00532572"/>
    <w:rsid w:val="00532676"/>
    <w:rsid w:val="005329AB"/>
    <w:rsid w:val="00532A09"/>
    <w:rsid w:val="00532A76"/>
    <w:rsid w:val="00532BFD"/>
    <w:rsid w:val="00532CE0"/>
    <w:rsid w:val="00532CFE"/>
    <w:rsid w:val="00532D14"/>
    <w:rsid w:val="00532E33"/>
    <w:rsid w:val="0053302E"/>
    <w:rsid w:val="00533131"/>
    <w:rsid w:val="00533559"/>
    <w:rsid w:val="005336E0"/>
    <w:rsid w:val="0053376C"/>
    <w:rsid w:val="00533B91"/>
    <w:rsid w:val="00534309"/>
    <w:rsid w:val="005346C7"/>
    <w:rsid w:val="0053496B"/>
    <w:rsid w:val="005349E4"/>
    <w:rsid w:val="00534DC2"/>
    <w:rsid w:val="00535051"/>
    <w:rsid w:val="00535171"/>
    <w:rsid w:val="00535554"/>
    <w:rsid w:val="00535A30"/>
    <w:rsid w:val="00535A40"/>
    <w:rsid w:val="00535C9E"/>
    <w:rsid w:val="00535F28"/>
    <w:rsid w:val="00535FB8"/>
    <w:rsid w:val="0053603C"/>
    <w:rsid w:val="00536149"/>
    <w:rsid w:val="0053663D"/>
    <w:rsid w:val="0053670A"/>
    <w:rsid w:val="00536782"/>
    <w:rsid w:val="005367FD"/>
    <w:rsid w:val="005368A9"/>
    <w:rsid w:val="00536B45"/>
    <w:rsid w:val="00536C64"/>
    <w:rsid w:val="005370D8"/>
    <w:rsid w:val="0053716B"/>
    <w:rsid w:val="005374FC"/>
    <w:rsid w:val="00537806"/>
    <w:rsid w:val="00537941"/>
    <w:rsid w:val="00537F5A"/>
    <w:rsid w:val="00540350"/>
    <w:rsid w:val="00540500"/>
    <w:rsid w:val="00540DF8"/>
    <w:rsid w:val="0054138F"/>
    <w:rsid w:val="005413A7"/>
    <w:rsid w:val="00541602"/>
    <w:rsid w:val="00541D1F"/>
    <w:rsid w:val="00542075"/>
    <w:rsid w:val="00542A0C"/>
    <w:rsid w:val="00542A5D"/>
    <w:rsid w:val="00543111"/>
    <w:rsid w:val="005435F4"/>
    <w:rsid w:val="00544296"/>
    <w:rsid w:val="005446A6"/>
    <w:rsid w:val="00544721"/>
    <w:rsid w:val="00544862"/>
    <w:rsid w:val="005449B6"/>
    <w:rsid w:val="00544C0C"/>
    <w:rsid w:val="00544E58"/>
    <w:rsid w:val="00544E96"/>
    <w:rsid w:val="005451C7"/>
    <w:rsid w:val="0054537C"/>
    <w:rsid w:val="0054593A"/>
    <w:rsid w:val="00546323"/>
    <w:rsid w:val="005466DB"/>
    <w:rsid w:val="00546757"/>
    <w:rsid w:val="00546B8B"/>
    <w:rsid w:val="005475D2"/>
    <w:rsid w:val="00547784"/>
    <w:rsid w:val="005501D8"/>
    <w:rsid w:val="005502DC"/>
    <w:rsid w:val="0055044E"/>
    <w:rsid w:val="00550601"/>
    <w:rsid w:val="005509F0"/>
    <w:rsid w:val="00550A0F"/>
    <w:rsid w:val="00550D22"/>
    <w:rsid w:val="00550EA7"/>
    <w:rsid w:val="00551480"/>
    <w:rsid w:val="005517A1"/>
    <w:rsid w:val="005517C9"/>
    <w:rsid w:val="0055198E"/>
    <w:rsid w:val="00551C29"/>
    <w:rsid w:val="005525F9"/>
    <w:rsid w:val="005525FC"/>
    <w:rsid w:val="00552A77"/>
    <w:rsid w:val="00552CC1"/>
    <w:rsid w:val="005533AF"/>
    <w:rsid w:val="0055364A"/>
    <w:rsid w:val="005536B6"/>
    <w:rsid w:val="0055384D"/>
    <w:rsid w:val="0055384F"/>
    <w:rsid w:val="005538FC"/>
    <w:rsid w:val="00553980"/>
    <w:rsid w:val="005541C3"/>
    <w:rsid w:val="005547EE"/>
    <w:rsid w:val="00554C74"/>
    <w:rsid w:val="0055508E"/>
    <w:rsid w:val="005553A6"/>
    <w:rsid w:val="00555575"/>
    <w:rsid w:val="00555885"/>
    <w:rsid w:val="00555A43"/>
    <w:rsid w:val="00555EAB"/>
    <w:rsid w:val="00555EBF"/>
    <w:rsid w:val="00556435"/>
    <w:rsid w:val="005566D2"/>
    <w:rsid w:val="00556D0E"/>
    <w:rsid w:val="00557311"/>
    <w:rsid w:val="0055761C"/>
    <w:rsid w:val="00557637"/>
    <w:rsid w:val="00557ED4"/>
    <w:rsid w:val="00561432"/>
    <w:rsid w:val="00561503"/>
    <w:rsid w:val="0056190D"/>
    <w:rsid w:val="00561B0B"/>
    <w:rsid w:val="00561D83"/>
    <w:rsid w:val="00562189"/>
    <w:rsid w:val="005638BB"/>
    <w:rsid w:val="00563C14"/>
    <w:rsid w:val="00563C87"/>
    <w:rsid w:val="0056406C"/>
    <w:rsid w:val="0056430E"/>
    <w:rsid w:val="0056438D"/>
    <w:rsid w:val="00564497"/>
    <w:rsid w:val="005648DE"/>
    <w:rsid w:val="005648E5"/>
    <w:rsid w:val="00564B99"/>
    <w:rsid w:val="00564BE2"/>
    <w:rsid w:val="00564D66"/>
    <w:rsid w:val="00564F2D"/>
    <w:rsid w:val="005650D3"/>
    <w:rsid w:val="00565451"/>
    <w:rsid w:val="0056597B"/>
    <w:rsid w:val="00565F2D"/>
    <w:rsid w:val="00565FE7"/>
    <w:rsid w:val="00566107"/>
    <w:rsid w:val="0056657F"/>
    <w:rsid w:val="00566970"/>
    <w:rsid w:val="0056705D"/>
    <w:rsid w:val="00567343"/>
    <w:rsid w:val="00567446"/>
    <w:rsid w:val="00567A92"/>
    <w:rsid w:val="00567B74"/>
    <w:rsid w:val="00567BDB"/>
    <w:rsid w:val="00567E0A"/>
    <w:rsid w:val="0057010A"/>
    <w:rsid w:val="00570314"/>
    <w:rsid w:val="00570479"/>
    <w:rsid w:val="00570C77"/>
    <w:rsid w:val="005710D3"/>
    <w:rsid w:val="005714C5"/>
    <w:rsid w:val="005728DD"/>
    <w:rsid w:val="00572F51"/>
    <w:rsid w:val="00572F93"/>
    <w:rsid w:val="0057317B"/>
    <w:rsid w:val="00573260"/>
    <w:rsid w:val="005732E6"/>
    <w:rsid w:val="0057376C"/>
    <w:rsid w:val="00573926"/>
    <w:rsid w:val="00573935"/>
    <w:rsid w:val="00573C86"/>
    <w:rsid w:val="00573E61"/>
    <w:rsid w:val="00574000"/>
    <w:rsid w:val="005741E0"/>
    <w:rsid w:val="00574249"/>
    <w:rsid w:val="005743BC"/>
    <w:rsid w:val="00574BBE"/>
    <w:rsid w:val="00574C43"/>
    <w:rsid w:val="00574F53"/>
    <w:rsid w:val="00575435"/>
    <w:rsid w:val="00575515"/>
    <w:rsid w:val="00575558"/>
    <w:rsid w:val="00575885"/>
    <w:rsid w:val="005758F8"/>
    <w:rsid w:val="00575C2C"/>
    <w:rsid w:val="00575C3B"/>
    <w:rsid w:val="00575D8F"/>
    <w:rsid w:val="00575E98"/>
    <w:rsid w:val="00575ECF"/>
    <w:rsid w:val="005760BB"/>
    <w:rsid w:val="005760D5"/>
    <w:rsid w:val="00576131"/>
    <w:rsid w:val="0057666C"/>
    <w:rsid w:val="00576AF4"/>
    <w:rsid w:val="00576B42"/>
    <w:rsid w:val="00576F28"/>
    <w:rsid w:val="005771E7"/>
    <w:rsid w:val="00577686"/>
    <w:rsid w:val="00577CA6"/>
    <w:rsid w:val="00577F44"/>
    <w:rsid w:val="00577FC1"/>
    <w:rsid w:val="005803CE"/>
    <w:rsid w:val="005807E3"/>
    <w:rsid w:val="005811D2"/>
    <w:rsid w:val="00581C47"/>
    <w:rsid w:val="00581D63"/>
    <w:rsid w:val="00581F10"/>
    <w:rsid w:val="00582936"/>
    <w:rsid w:val="00582988"/>
    <w:rsid w:val="00582C87"/>
    <w:rsid w:val="00582CAC"/>
    <w:rsid w:val="00582D69"/>
    <w:rsid w:val="00582DD3"/>
    <w:rsid w:val="00582E1F"/>
    <w:rsid w:val="00582F6A"/>
    <w:rsid w:val="005832B6"/>
    <w:rsid w:val="0058346A"/>
    <w:rsid w:val="00583539"/>
    <w:rsid w:val="0058369A"/>
    <w:rsid w:val="00583D67"/>
    <w:rsid w:val="00583E0E"/>
    <w:rsid w:val="00583F95"/>
    <w:rsid w:val="005842B9"/>
    <w:rsid w:val="005843FC"/>
    <w:rsid w:val="0058443C"/>
    <w:rsid w:val="005849E5"/>
    <w:rsid w:val="00584DE8"/>
    <w:rsid w:val="00584F81"/>
    <w:rsid w:val="00585103"/>
    <w:rsid w:val="00585F50"/>
    <w:rsid w:val="0058686A"/>
    <w:rsid w:val="005869A5"/>
    <w:rsid w:val="00586A03"/>
    <w:rsid w:val="00586B6D"/>
    <w:rsid w:val="00586E56"/>
    <w:rsid w:val="00586E8E"/>
    <w:rsid w:val="00587504"/>
    <w:rsid w:val="00587531"/>
    <w:rsid w:val="00587711"/>
    <w:rsid w:val="0058784A"/>
    <w:rsid w:val="005879C7"/>
    <w:rsid w:val="00590D3C"/>
    <w:rsid w:val="0059129F"/>
    <w:rsid w:val="00591395"/>
    <w:rsid w:val="005913BD"/>
    <w:rsid w:val="005914F3"/>
    <w:rsid w:val="00591711"/>
    <w:rsid w:val="0059187F"/>
    <w:rsid w:val="00591A63"/>
    <w:rsid w:val="0059201A"/>
    <w:rsid w:val="0059210C"/>
    <w:rsid w:val="0059226D"/>
    <w:rsid w:val="00592321"/>
    <w:rsid w:val="005926E5"/>
    <w:rsid w:val="005926FE"/>
    <w:rsid w:val="00592C8C"/>
    <w:rsid w:val="00592D43"/>
    <w:rsid w:val="00593052"/>
    <w:rsid w:val="00594006"/>
    <w:rsid w:val="00594204"/>
    <w:rsid w:val="005943A5"/>
    <w:rsid w:val="005946FF"/>
    <w:rsid w:val="00594799"/>
    <w:rsid w:val="00595373"/>
    <w:rsid w:val="00595415"/>
    <w:rsid w:val="00595528"/>
    <w:rsid w:val="00595851"/>
    <w:rsid w:val="00596068"/>
    <w:rsid w:val="005963B1"/>
    <w:rsid w:val="00596540"/>
    <w:rsid w:val="005968BD"/>
    <w:rsid w:val="00596D41"/>
    <w:rsid w:val="00596D46"/>
    <w:rsid w:val="00596F6B"/>
    <w:rsid w:val="00597040"/>
    <w:rsid w:val="00597059"/>
    <w:rsid w:val="005970CF"/>
    <w:rsid w:val="005970FF"/>
    <w:rsid w:val="0059733B"/>
    <w:rsid w:val="00597C40"/>
    <w:rsid w:val="005A0008"/>
    <w:rsid w:val="005A001E"/>
    <w:rsid w:val="005A0395"/>
    <w:rsid w:val="005A07E4"/>
    <w:rsid w:val="005A0D4F"/>
    <w:rsid w:val="005A0E96"/>
    <w:rsid w:val="005A0EC1"/>
    <w:rsid w:val="005A13E8"/>
    <w:rsid w:val="005A18B7"/>
    <w:rsid w:val="005A18D5"/>
    <w:rsid w:val="005A1944"/>
    <w:rsid w:val="005A227C"/>
    <w:rsid w:val="005A2B27"/>
    <w:rsid w:val="005A2DCB"/>
    <w:rsid w:val="005A2F24"/>
    <w:rsid w:val="005A2FAF"/>
    <w:rsid w:val="005A3394"/>
    <w:rsid w:val="005A38E1"/>
    <w:rsid w:val="005A3913"/>
    <w:rsid w:val="005A4203"/>
    <w:rsid w:val="005A424C"/>
    <w:rsid w:val="005A453D"/>
    <w:rsid w:val="005A4A41"/>
    <w:rsid w:val="005A4B67"/>
    <w:rsid w:val="005A5E6A"/>
    <w:rsid w:val="005A5F72"/>
    <w:rsid w:val="005A6030"/>
    <w:rsid w:val="005A6060"/>
    <w:rsid w:val="005A609D"/>
    <w:rsid w:val="005A6261"/>
    <w:rsid w:val="005A63CB"/>
    <w:rsid w:val="005A6544"/>
    <w:rsid w:val="005A6856"/>
    <w:rsid w:val="005A686B"/>
    <w:rsid w:val="005A68D2"/>
    <w:rsid w:val="005A6E45"/>
    <w:rsid w:val="005A6F49"/>
    <w:rsid w:val="005A7124"/>
    <w:rsid w:val="005A720A"/>
    <w:rsid w:val="005A76C4"/>
    <w:rsid w:val="005A7800"/>
    <w:rsid w:val="005A787D"/>
    <w:rsid w:val="005A7E01"/>
    <w:rsid w:val="005A7FCE"/>
    <w:rsid w:val="005B06F0"/>
    <w:rsid w:val="005B09DD"/>
    <w:rsid w:val="005B0E37"/>
    <w:rsid w:val="005B0F38"/>
    <w:rsid w:val="005B1141"/>
    <w:rsid w:val="005B1260"/>
    <w:rsid w:val="005B14C3"/>
    <w:rsid w:val="005B1728"/>
    <w:rsid w:val="005B190A"/>
    <w:rsid w:val="005B1970"/>
    <w:rsid w:val="005B1993"/>
    <w:rsid w:val="005B1CD6"/>
    <w:rsid w:val="005B20B6"/>
    <w:rsid w:val="005B2773"/>
    <w:rsid w:val="005B29CA"/>
    <w:rsid w:val="005B2D02"/>
    <w:rsid w:val="005B2F10"/>
    <w:rsid w:val="005B2FA9"/>
    <w:rsid w:val="005B306A"/>
    <w:rsid w:val="005B3359"/>
    <w:rsid w:val="005B341C"/>
    <w:rsid w:val="005B343C"/>
    <w:rsid w:val="005B37E5"/>
    <w:rsid w:val="005B3C71"/>
    <w:rsid w:val="005B45BA"/>
    <w:rsid w:val="005B49CA"/>
    <w:rsid w:val="005B4C2E"/>
    <w:rsid w:val="005B4DB8"/>
    <w:rsid w:val="005B554C"/>
    <w:rsid w:val="005B5851"/>
    <w:rsid w:val="005B58D8"/>
    <w:rsid w:val="005B60E9"/>
    <w:rsid w:val="005B652F"/>
    <w:rsid w:val="005B65D5"/>
    <w:rsid w:val="005B6A23"/>
    <w:rsid w:val="005B6D73"/>
    <w:rsid w:val="005B6E1D"/>
    <w:rsid w:val="005B7396"/>
    <w:rsid w:val="005B7602"/>
    <w:rsid w:val="005B7A39"/>
    <w:rsid w:val="005B7D36"/>
    <w:rsid w:val="005B7F77"/>
    <w:rsid w:val="005C04DB"/>
    <w:rsid w:val="005C0895"/>
    <w:rsid w:val="005C09B7"/>
    <w:rsid w:val="005C0A27"/>
    <w:rsid w:val="005C0CE0"/>
    <w:rsid w:val="005C10F8"/>
    <w:rsid w:val="005C12A4"/>
    <w:rsid w:val="005C1915"/>
    <w:rsid w:val="005C1C3C"/>
    <w:rsid w:val="005C1F2B"/>
    <w:rsid w:val="005C2029"/>
    <w:rsid w:val="005C2B66"/>
    <w:rsid w:val="005C35E1"/>
    <w:rsid w:val="005C3B4C"/>
    <w:rsid w:val="005C3E83"/>
    <w:rsid w:val="005C434F"/>
    <w:rsid w:val="005C46D8"/>
    <w:rsid w:val="005C4B73"/>
    <w:rsid w:val="005C4EEF"/>
    <w:rsid w:val="005C532D"/>
    <w:rsid w:val="005C5A74"/>
    <w:rsid w:val="005C5B9F"/>
    <w:rsid w:val="005C5F41"/>
    <w:rsid w:val="005C69E6"/>
    <w:rsid w:val="005C6A83"/>
    <w:rsid w:val="005C700A"/>
    <w:rsid w:val="005C7178"/>
    <w:rsid w:val="005C7464"/>
    <w:rsid w:val="005C7480"/>
    <w:rsid w:val="005C75E0"/>
    <w:rsid w:val="005C7C94"/>
    <w:rsid w:val="005C7D51"/>
    <w:rsid w:val="005C7E18"/>
    <w:rsid w:val="005C7EBE"/>
    <w:rsid w:val="005D0142"/>
    <w:rsid w:val="005D03BC"/>
    <w:rsid w:val="005D040D"/>
    <w:rsid w:val="005D04CB"/>
    <w:rsid w:val="005D097C"/>
    <w:rsid w:val="005D09A6"/>
    <w:rsid w:val="005D09D4"/>
    <w:rsid w:val="005D0ADA"/>
    <w:rsid w:val="005D0BF1"/>
    <w:rsid w:val="005D0C3C"/>
    <w:rsid w:val="005D0CF3"/>
    <w:rsid w:val="005D1240"/>
    <w:rsid w:val="005D13B1"/>
    <w:rsid w:val="005D1513"/>
    <w:rsid w:val="005D186D"/>
    <w:rsid w:val="005D1E11"/>
    <w:rsid w:val="005D203D"/>
    <w:rsid w:val="005D227C"/>
    <w:rsid w:val="005D2728"/>
    <w:rsid w:val="005D2890"/>
    <w:rsid w:val="005D28FC"/>
    <w:rsid w:val="005D2E48"/>
    <w:rsid w:val="005D3071"/>
    <w:rsid w:val="005D32FC"/>
    <w:rsid w:val="005D39E9"/>
    <w:rsid w:val="005D3B85"/>
    <w:rsid w:val="005D3ED4"/>
    <w:rsid w:val="005D3FBE"/>
    <w:rsid w:val="005D449C"/>
    <w:rsid w:val="005D48CE"/>
    <w:rsid w:val="005D4998"/>
    <w:rsid w:val="005D4C11"/>
    <w:rsid w:val="005D4E60"/>
    <w:rsid w:val="005D5468"/>
    <w:rsid w:val="005D55D6"/>
    <w:rsid w:val="005D57F5"/>
    <w:rsid w:val="005D5C8B"/>
    <w:rsid w:val="005D60DD"/>
    <w:rsid w:val="005D6310"/>
    <w:rsid w:val="005D6794"/>
    <w:rsid w:val="005D68F7"/>
    <w:rsid w:val="005D6991"/>
    <w:rsid w:val="005D6996"/>
    <w:rsid w:val="005D6B72"/>
    <w:rsid w:val="005D6C88"/>
    <w:rsid w:val="005D759E"/>
    <w:rsid w:val="005D77C9"/>
    <w:rsid w:val="005E01F0"/>
    <w:rsid w:val="005E0296"/>
    <w:rsid w:val="005E0749"/>
    <w:rsid w:val="005E08CB"/>
    <w:rsid w:val="005E08CD"/>
    <w:rsid w:val="005E09BA"/>
    <w:rsid w:val="005E0F72"/>
    <w:rsid w:val="005E176B"/>
    <w:rsid w:val="005E197B"/>
    <w:rsid w:val="005E1A8D"/>
    <w:rsid w:val="005E1AA2"/>
    <w:rsid w:val="005E1ACE"/>
    <w:rsid w:val="005E1AFB"/>
    <w:rsid w:val="005E1BB8"/>
    <w:rsid w:val="005E1F50"/>
    <w:rsid w:val="005E2101"/>
    <w:rsid w:val="005E2322"/>
    <w:rsid w:val="005E2E57"/>
    <w:rsid w:val="005E3381"/>
    <w:rsid w:val="005E35DC"/>
    <w:rsid w:val="005E3AA8"/>
    <w:rsid w:val="005E3B65"/>
    <w:rsid w:val="005E4277"/>
    <w:rsid w:val="005E4354"/>
    <w:rsid w:val="005E46C0"/>
    <w:rsid w:val="005E4A6C"/>
    <w:rsid w:val="005E5304"/>
    <w:rsid w:val="005E536F"/>
    <w:rsid w:val="005E574A"/>
    <w:rsid w:val="005E574F"/>
    <w:rsid w:val="005E5E48"/>
    <w:rsid w:val="005E6409"/>
    <w:rsid w:val="005E66BD"/>
    <w:rsid w:val="005E714D"/>
    <w:rsid w:val="005E765D"/>
    <w:rsid w:val="005E7780"/>
    <w:rsid w:val="005E78A4"/>
    <w:rsid w:val="005E78C6"/>
    <w:rsid w:val="005E7979"/>
    <w:rsid w:val="005E7FC9"/>
    <w:rsid w:val="005F00EA"/>
    <w:rsid w:val="005F01A2"/>
    <w:rsid w:val="005F0251"/>
    <w:rsid w:val="005F0F8E"/>
    <w:rsid w:val="005F18DF"/>
    <w:rsid w:val="005F1F0A"/>
    <w:rsid w:val="005F2316"/>
    <w:rsid w:val="005F2505"/>
    <w:rsid w:val="005F36A3"/>
    <w:rsid w:val="005F3CD6"/>
    <w:rsid w:val="005F3EF4"/>
    <w:rsid w:val="005F467D"/>
    <w:rsid w:val="005F47B5"/>
    <w:rsid w:val="005F4C41"/>
    <w:rsid w:val="005F4DD3"/>
    <w:rsid w:val="005F4DED"/>
    <w:rsid w:val="005F510D"/>
    <w:rsid w:val="005F5387"/>
    <w:rsid w:val="005F53E8"/>
    <w:rsid w:val="005F53F3"/>
    <w:rsid w:val="005F5941"/>
    <w:rsid w:val="005F63BF"/>
    <w:rsid w:val="005F6480"/>
    <w:rsid w:val="005F6569"/>
    <w:rsid w:val="005F66B8"/>
    <w:rsid w:val="005F6845"/>
    <w:rsid w:val="005F68A5"/>
    <w:rsid w:val="005F6A3E"/>
    <w:rsid w:val="005F6AFB"/>
    <w:rsid w:val="005F6C55"/>
    <w:rsid w:val="005F7280"/>
    <w:rsid w:val="005F72AE"/>
    <w:rsid w:val="005F740E"/>
    <w:rsid w:val="005F75AA"/>
    <w:rsid w:val="005F763E"/>
    <w:rsid w:val="005F7C2C"/>
    <w:rsid w:val="005F7CE0"/>
    <w:rsid w:val="005F7EAC"/>
    <w:rsid w:val="0060016A"/>
    <w:rsid w:val="006003CA"/>
    <w:rsid w:val="006004ED"/>
    <w:rsid w:val="00600519"/>
    <w:rsid w:val="00601099"/>
    <w:rsid w:val="0060177E"/>
    <w:rsid w:val="00601850"/>
    <w:rsid w:val="00602255"/>
    <w:rsid w:val="0060262F"/>
    <w:rsid w:val="00602B8F"/>
    <w:rsid w:val="00602D10"/>
    <w:rsid w:val="00602DB7"/>
    <w:rsid w:val="00603E4B"/>
    <w:rsid w:val="00604734"/>
    <w:rsid w:val="0060477A"/>
    <w:rsid w:val="00604E4F"/>
    <w:rsid w:val="006057BB"/>
    <w:rsid w:val="006062B3"/>
    <w:rsid w:val="0060633E"/>
    <w:rsid w:val="0060683D"/>
    <w:rsid w:val="00606909"/>
    <w:rsid w:val="00606D44"/>
    <w:rsid w:val="006074A6"/>
    <w:rsid w:val="006077A1"/>
    <w:rsid w:val="00607D31"/>
    <w:rsid w:val="00607D73"/>
    <w:rsid w:val="00610320"/>
    <w:rsid w:val="00610563"/>
    <w:rsid w:val="0061056F"/>
    <w:rsid w:val="0061085D"/>
    <w:rsid w:val="00610AE1"/>
    <w:rsid w:val="00610B8C"/>
    <w:rsid w:val="00610F2D"/>
    <w:rsid w:val="006114AF"/>
    <w:rsid w:val="006118B6"/>
    <w:rsid w:val="00611B9D"/>
    <w:rsid w:val="00611FBA"/>
    <w:rsid w:val="00612926"/>
    <w:rsid w:val="00612E5E"/>
    <w:rsid w:val="0061322A"/>
    <w:rsid w:val="006138E0"/>
    <w:rsid w:val="00613972"/>
    <w:rsid w:val="00613B9C"/>
    <w:rsid w:val="00613BF1"/>
    <w:rsid w:val="00613CB3"/>
    <w:rsid w:val="00613F33"/>
    <w:rsid w:val="00614083"/>
    <w:rsid w:val="0061425F"/>
    <w:rsid w:val="00614330"/>
    <w:rsid w:val="006145C4"/>
    <w:rsid w:val="00614615"/>
    <w:rsid w:val="00614ABE"/>
    <w:rsid w:val="00614FA3"/>
    <w:rsid w:val="00615008"/>
    <w:rsid w:val="0061521C"/>
    <w:rsid w:val="00615256"/>
    <w:rsid w:val="006153BF"/>
    <w:rsid w:val="006153D5"/>
    <w:rsid w:val="0061556B"/>
    <w:rsid w:val="00615744"/>
    <w:rsid w:val="00615D56"/>
    <w:rsid w:val="006161CD"/>
    <w:rsid w:val="00616AAD"/>
    <w:rsid w:val="00616FDC"/>
    <w:rsid w:val="006171DD"/>
    <w:rsid w:val="006177D8"/>
    <w:rsid w:val="00617B75"/>
    <w:rsid w:val="00617F9C"/>
    <w:rsid w:val="00620602"/>
    <w:rsid w:val="0062091F"/>
    <w:rsid w:val="00620DFE"/>
    <w:rsid w:val="00620FFB"/>
    <w:rsid w:val="006216B0"/>
    <w:rsid w:val="0062173B"/>
    <w:rsid w:val="00621AC0"/>
    <w:rsid w:val="00621C36"/>
    <w:rsid w:val="00622A2F"/>
    <w:rsid w:val="00622C40"/>
    <w:rsid w:val="00622DEC"/>
    <w:rsid w:val="00622E4F"/>
    <w:rsid w:val="006230E3"/>
    <w:rsid w:val="0062327E"/>
    <w:rsid w:val="0062331A"/>
    <w:rsid w:val="00623573"/>
    <w:rsid w:val="006235B1"/>
    <w:rsid w:val="00623905"/>
    <w:rsid w:val="00623F21"/>
    <w:rsid w:val="00624184"/>
    <w:rsid w:val="00624394"/>
    <w:rsid w:val="006243BC"/>
    <w:rsid w:val="00624968"/>
    <w:rsid w:val="00624AAE"/>
    <w:rsid w:val="00624B5B"/>
    <w:rsid w:val="006250F8"/>
    <w:rsid w:val="00625D73"/>
    <w:rsid w:val="00625EB8"/>
    <w:rsid w:val="006261DC"/>
    <w:rsid w:val="00626850"/>
    <w:rsid w:val="00626BE5"/>
    <w:rsid w:val="00626C5F"/>
    <w:rsid w:val="00626CC4"/>
    <w:rsid w:val="00626F6C"/>
    <w:rsid w:val="00627116"/>
    <w:rsid w:val="0062721B"/>
    <w:rsid w:val="00627231"/>
    <w:rsid w:val="00627824"/>
    <w:rsid w:val="006279FC"/>
    <w:rsid w:val="00627A23"/>
    <w:rsid w:val="00627A9E"/>
    <w:rsid w:val="00630432"/>
    <w:rsid w:val="00630651"/>
    <w:rsid w:val="0063087E"/>
    <w:rsid w:val="0063096A"/>
    <w:rsid w:val="00630D3C"/>
    <w:rsid w:val="00630D42"/>
    <w:rsid w:val="00630EAC"/>
    <w:rsid w:val="00630F7C"/>
    <w:rsid w:val="0063100A"/>
    <w:rsid w:val="00631130"/>
    <w:rsid w:val="00631385"/>
    <w:rsid w:val="00631492"/>
    <w:rsid w:val="006314B7"/>
    <w:rsid w:val="00631911"/>
    <w:rsid w:val="00631A71"/>
    <w:rsid w:val="00631D41"/>
    <w:rsid w:val="00631F04"/>
    <w:rsid w:val="00631F98"/>
    <w:rsid w:val="00632997"/>
    <w:rsid w:val="00634441"/>
    <w:rsid w:val="006349FE"/>
    <w:rsid w:val="00634F27"/>
    <w:rsid w:val="00635327"/>
    <w:rsid w:val="006353E4"/>
    <w:rsid w:val="00635562"/>
    <w:rsid w:val="00635D23"/>
    <w:rsid w:val="00635FA5"/>
    <w:rsid w:val="006361CD"/>
    <w:rsid w:val="0063628D"/>
    <w:rsid w:val="00636734"/>
    <w:rsid w:val="00636872"/>
    <w:rsid w:val="00636CD1"/>
    <w:rsid w:val="00637574"/>
    <w:rsid w:val="006375BB"/>
    <w:rsid w:val="00637EAD"/>
    <w:rsid w:val="0064008D"/>
    <w:rsid w:val="006402AF"/>
    <w:rsid w:val="006404BA"/>
    <w:rsid w:val="006407B2"/>
    <w:rsid w:val="00640954"/>
    <w:rsid w:val="00640ACB"/>
    <w:rsid w:val="00640C6A"/>
    <w:rsid w:val="00640D94"/>
    <w:rsid w:val="00640ECD"/>
    <w:rsid w:val="00640F4A"/>
    <w:rsid w:val="0064131F"/>
    <w:rsid w:val="00641411"/>
    <w:rsid w:val="0064153D"/>
    <w:rsid w:val="00641CE0"/>
    <w:rsid w:val="0064234F"/>
    <w:rsid w:val="00642477"/>
    <w:rsid w:val="00642B86"/>
    <w:rsid w:val="0064324D"/>
    <w:rsid w:val="00643495"/>
    <w:rsid w:val="00643DF3"/>
    <w:rsid w:val="006440CF"/>
    <w:rsid w:val="00644359"/>
    <w:rsid w:val="0064484A"/>
    <w:rsid w:val="006449E1"/>
    <w:rsid w:val="00644CB4"/>
    <w:rsid w:val="00644E3A"/>
    <w:rsid w:val="00645926"/>
    <w:rsid w:val="0064599D"/>
    <w:rsid w:val="00645A40"/>
    <w:rsid w:val="00645E90"/>
    <w:rsid w:val="006463AB"/>
    <w:rsid w:val="006468A3"/>
    <w:rsid w:val="0064762C"/>
    <w:rsid w:val="006477A0"/>
    <w:rsid w:val="006477FF"/>
    <w:rsid w:val="00650479"/>
    <w:rsid w:val="006505D0"/>
    <w:rsid w:val="00650DA4"/>
    <w:rsid w:val="00650F96"/>
    <w:rsid w:val="006514A4"/>
    <w:rsid w:val="00651541"/>
    <w:rsid w:val="006515DC"/>
    <w:rsid w:val="006519E0"/>
    <w:rsid w:val="00651AD4"/>
    <w:rsid w:val="00651C2A"/>
    <w:rsid w:val="00651C36"/>
    <w:rsid w:val="00651DE5"/>
    <w:rsid w:val="00652143"/>
    <w:rsid w:val="006525CD"/>
    <w:rsid w:val="006525EB"/>
    <w:rsid w:val="00653416"/>
    <w:rsid w:val="006537A5"/>
    <w:rsid w:val="00653A70"/>
    <w:rsid w:val="00653CC2"/>
    <w:rsid w:val="00653FE0"/>
    <w:rsid w:val="006540C7"/>
    <w:rsid w:val="006544BB"/>
    <w:rsid w:val="0065482F"/>
    <w:rsid w:val="006549CD"/>
    <w:rsid w:val="00654ADA"/>
    <w:rsid w:val="00654ED9"/>
    <w:rsid w:val="00655054"/>
    <w:rsid w:val="00655159"/>
    <w:rsid w:val="0065569E"/>
    <w:rsid w:val="006556EC"/>
    <w:rsid w:val="006556F9"/>
    <w:rsid w:val="00655F81"/>
    <w:rsid w:val="006560A5"/>
    <w:rsid w:val="00656333"/>
    <w:rsid w:val="00656364"/>
    <w:rsid w:val="00656756"/>
    <w:rsid w:val="00656F20"/>
    <w:rsid w:val="006570F9"/>
    <w:rsid w:val="00657177"/>
    <w:rsid w:val="00657292"/>
    <w:rsid w:val="0065787E"/>
    <w:rsid w:val="00657C17"/>
    <w:rsid w:val="00657F08"/>
    <w:rsid w:val="00657F75"/>
    <w:rsid w:val="006607C2"/>
    <w:rsid w:val="0066094E"/>
    <w:rsid w:val="00660B38"/>
    <w:rsid w:val="00660E3C"/>
    <w:rsid w:val="00661145"/>
    <w:rsid w:val="006614D9"/>
    <w:rsid w:val="00661505"/>
    <w:rsid w:val="0066160A"/>
    <w:rsid w:val="00661A1F"/>
    <w:rsid w:val="00661FFF"/>
    <w:rsid w:val="00662079"/>
    <w:rsid w:val="006622EA"/>
    <w:rsid w:val="00662624"/>
    <w:rsid w:val="00662707"/>
    <w:rsid w:val="006627D7"/>
    <w:rsid w:val="0066285E"/>
    <w:rsid w:val="0066303E"/>
    <w:rsid w:val="00663058"/>
    <w:rsid w:val="00663390"/>
    <w:rsid w:val="00663438"/>
    <w:rsid w:val="00663532"/>
    <w:rsid w:val="00663DAF"/>
    <w:rsid w:val="006640DC"/>
    <w:rsid w:val="0066437D"/>
    <w:rsid w:val="006644BE"/>
    <w:rsid w:val="00664A7D"/>
    <w:rsid w:val="00664C3C"/>
    <w:rsid w:val="006652A4"/>
    <w:rsid w:val="00665F01"/>
    <w:rsid w:val="00666533"/>
    <w:rsid w:val="00666681"/>
    <w:rsid w:val="00666AAC"/>
    <w:rsid w:val="00666B77"/>
    <w:rsid w:val="006671DF"/>
    <w:rsid w:val="00667227"/>
    <w:rsid w:val="0066737E"/>
    <w:rsid w:val="00667396"/>
    <w:rsid w:val="00667615"/>
    <w:rsid w:val="006676C6"/>
    <w:rsid w:val="00667998"/>
    <w:rsid w:val="00667B52"/>
    <w:rsid w:val="00667D2D"/>
    <w:rsid w:val="00667DA0"/>
    <w:rsid w:val="00667F28"/>
    <w:rsid w:val="006700EE"/>
    <w:rsid w:val="0067023C"/>
    <w:rsid w:val="0067046F"/>
    <w:rsid w:val="0067062B"/>
    <w:rsid w:val="00670631"/>
    <w:rsid w:val="006706A1"/>
    <w:rsid w:val="00670720"/>
    <w:rsid w:val="006707E7"/>
    <w:rsid w:val="00670970"/>
    <w:rsid w:val="00670A84"/>
    <w:rsid w:val="00670AFC"/>
    <w:rsid w:val="0067101B"/>
    <w:rsid w:val="00671228"/>
    <w:rsid w:val="0067176B"/>
    <w:rsid w:val="00671EBB"/>
    <w:rsid w:val="006732A5"/>
    <w:rsid w:val="00673483"/>
    <w:rsid w:val="006734B5"/>
    <w:rsid w:val="00673690"/>
    <w:rsid w:val="0067394A"/>
    <w:rsid w:val="00673C0D"/>
    <w:rsid w:val="00673DB4"/>
    <w:rsid w:val="00673DF1"/>
    <w:rsid w:val="00673F58"/>
    <w:rsid w:val="00673FBA"/>
    <w:rsid w:val="00674194"/>
    <w:rsid w:val="00674638"/>
    <w:rsid w:val="00674681"/>
    <w:rsid w:val="006746AA"/>
    <w:rsid w:val="00674C73"/>
    <w:rsid w:val="00674D2A"/>
    <w:rsid w:val="00674F43"/>
    <w:rsid w:val="00675603"/>
    <w:rsid w:val="006757FF"/>
    <w:rsid w:val="00675866"/>
    <w:rsid w:val="00675E68"/>
    <w:rsid w:val="006760A7"/>
    <w:rsid w:val="006761C1"/>
    <w:rsid w:val="00676507"/>
    <w:rsid w:val="006765C7"/>
    <w:rsid w:val="00676899"/>
    <w:rsid w:val="00676B5C"/>
    <w:rsid w:val="00676E5D"/>
    <w:rsid w:val="00676E79"/>
    <w:rsid w:val="00677851"/>
    <w:rsid w:val="00677AF5"/>
    <w:rsid w:val="00677B45"/>
    <w:rsid w:val="00677B7A"/>
    <w:rsid w:val="00677D34"/>
    <w:rsid w:val="00677F9A"/>
    <w:rsid w:val="00677FBA"/>
    <w:rsid w:val="006801F0"/>
    <w:rsid w:val="00680BAF"/>
    <w:rsid w:val="00680F89"/>
    <w:rsid w:val="006810A6"/>
    <w:rsid w:val="006812DA"/>
    <w:rsid w:val="0068142F"/>
    <w:rsid w:val="006814BC"/>
    <w:rsid w:val="00681CA0"/>
    <w:rsid w:val="00681CF6"/>
    <w:rsid w:val="00682B0F"/>
    <w:rsid w:val="00683036"/>
    <w:rsid w:val="00683337"/>
    <w:rsid w:val="00683DC6"/>
    <w:rsid w:val="006841B1"/>
    <w:rsid w:val="00684AF6"/>
    <w:rsid w:val="00684B9C"/>
    <w:rsid w:val="00684BC4"/>
    <w:rsid w:val="00685010"/>
    <w:rsid w:val="00685043"/>
    <w:rsid w:val="006851CD"/>
    <w:rsid w:val="00685A12"/>
    <w:rsid w:val="00685C7C"/>
    <w:rsid w:val="0068636F"/>
    <w:rsid w:val="00686961"/>
    <w:rsid w:val="00686A47"/>
    <w:rsid w:val="00686AFA"/>
    <w:rsid w:val="0068734F"/>
    <w:rsid w:val="00687534"/>
    <w:rsid w:val="00687C37"/>
    <w:rsid w:val="00687D7A"/>
    <w:rsid w:val="00690152"/>
    <w:rsid w:val="00690A21"/>
    <w:rsid w:val="00691033"/>
    <w:rsid w:val="00691C6F"/>
    <w:rsid w:val="00691C99"/>
    <w:rsid w:val="00692018"/>
    <w:rsid w:val="00692109"/>
    <w:rsid w:val="00692396"/>
    <w:rsid w:val="006923BE"/>
    <w:rsid w:val="00692635"/>
    <w:rsid w:val="00692799"/>
    <w:rsid w:val="0069286F"/>
    <w:rsid w:val="006929C2"/>
    <w:rsid w:val="00692A9C"/>
    <w:rsid w:val="00692CB1"/>
    <w:rsid w:val="00692CCB"/>
    <w:rsid w:val="00692F0E"/>
    <w:rsid w:val="00693249"/>
    <w:rsid w:val="00693B33"/>
    <w:rsid w:val="00693E2C"/>
    <w:rsid w:val="00693F65"/>
    <w:rsid w:val="0069419E"/>
    <w:rsid w:val="006942A9"/>
    <w:rsid w:val="0069473E"/>
    <w:rsid w:val="006947FE"/>
    <w:rsid w:val="00694AFD"/>
    <w:rsid w:val="00694CEB"/>
    <w:rsid w:val="006957BB"/>
    <w:rsid w:val="0069583A"/>
    <w:rsid w:val="00695B40"/>
    <w:rsid w:val="00695D09"/>
    <w:rsid w:val="006962AA"/>
    <w:rsid w:val="006962DD"/>
    <w:rsid w:val="00696D1D"/>
    <w:rsid w:val="00696EB6"/>
    <w:rsid w:val="00696ECA"/>
    <w:rsid w:val="006974C5"/>
    <w:rsid w:val="006976E9"/>
    <w:rsid w:val="0069787F"/>
    <w:rsid w:val="006978D3"/>
    <w:rsid w:val="006978E3"/>
    <w:rsid w:val="00697FD1"/>
    <w:rsid w:val="00697FFB"/>
    <w:rsid w:val="006A00C5"/>
    <w:rsid w:val="006A023A"/>
    <w:rsid w:val="006A044E"/>
    <w:rsid w:val="006A055F"/>
    <w:rsid w:val="006A074E"/>
    <w:rsid w:val="006A0AF7"/>
    <w:rsid w:val="006A0C47"/>
    <w:rsid w:val="006A0CDE"/>
    <w:rsid w:val="006A0D13"/>
    <w:rsid w:val="006A10B4"/>
    <w:rsid w:val="006A18E2"/>
    <w:rsid w:val="006A1ABC"/>
    <w:rsid w:val="006A1AEC"/>
    <w:rsid w:val="006A233E"/>
    <w:rsid w:val="006A263F"/>
    <w:rsid w:val="006A298B"/>
    <w:rsid w:val="006A29F3"/>
    <w:rsid w:val="006A2B19"/>
    <w:rsid w:val="006A2B24"/>
    <w:rsid w:val="006A3163"/>
    <w:rsid w:val="006A3484"/>
    <w:rsid w:val="006A3519"/>
    <w:rsid w:val="006A3642"/>
    <w:rsid w:val="006A368D"/>
    <w:rsid w:val="006A3781"/>
    <w:rsid w:val="006A37E1"/>
    <w:rsid w:val="006A3846"/>
    <w:rsid w:val="006A3ACA"/>
    <w:rsid w:val="006A3EFB"/>
    <w:rsid w:val="006A4043"/>
    <w:rsid w:val="006A45B0"/>
    <w:rsid w:val="006A46AA"/>
    <w:rsid w:val="006A47E6"/>
    <w:rsid w:val="006A4F8D"/>
    <w:rsid w:val="006A521E"/>
    <w:rsid w:val="006A54AE"/>
    <w:rsid w:val="006A56B3"/>
    <w:rsid w:val="006A5729"/>
    <w:rsid w:val="006A5B46"/>
    <w:rsid w:val="006A5BFA"/>
    <w:rsid w:val="006A6984"/>
    <w:rsid w:val="006A6B5A"/>
    <w:rsid w:val="006A75AB"/>
    <w:rsid w:val="006A7806"/>
    <w:rsid w:val="006A790F"/>
    <w:rsid w:val="006A7D9E"/>
    <w:rsid w:val="006B063B"/>
    <w:rsid w:val="006B0A70"/>
    <w:rsid w:val="006B1523"/>
    <w:rsid w:val="006B1593"/>
    <w:rsid w:val="006B18A5"/>
    <w:rsid w:val="006B1AB9"/>
    <w:rsid w:val="006B1C61"/>
    <w:rsid w:val="006B1CE8"/>
    <w:rsid w:val="006B1D88"/>
    <w:rsid w:val="006B2B00"/>
    <w:rsid w:val="006B2BA1"/>
    <w:rsid w:val="006B2BBF"/>
    <w:rsid w:val="006B2EDB"/>
    <w:rsid w:val="006B30F4"/>
    <w:rsid w:val="006B3489"/>
    <w:rsid w:val="006B3535"/>
    <w:rsid w:val="006B356A"/>
    <w:rsid w:val="006B3574"/>
    <w:rsid w:val="006B35E2"/>
    <w:rsid w:val="006B3749"/>
    <w:rsid w:val="006B39AE"/>
    <w:rsid w:val="006B3C8C"/>
    <w:rsid w:val="006B45EF"/>
    <w:rsid w:val="006B4F4D"/>
    <w:rsid w:val="006B56B8"/>
    <w:rsid w:val="006B5D31"/>
    <w:rsid w:val="006B5EBB"/>
    <w:rsid w:val="006B6500"/>
    <w:rsid w:val="006B65E3"/>
    <w:rsid w:val="006B68F7"/>
    <w:rsid w:val="006B6A44"/>
    <w:rsid w:val="006B6DBE"/>
    <w:rsid w:val="006B6E0B"/>
    <w:rsid w:val="006B7005"/>
    <w:rsid w:val="006B754B"/>
    <w:rsid w:val="006B76C0"/>
    <w:rsid w:val="006B7B09"/>
    <w:rsid w:val="006C00D6"/>
    <w:rsid w:val="006C00FD"/>
    <w:rsid w:val="006C0300"/>
    <w:rsid w:val="006C04F5"/>
    <w:rsid w:val="006C0A09"/>
    <w:rsid w:val="006C0F32"/>
    <w:rsid w:val="006C136E"/>
    <w:rsid w:val="006C13ED"/>
    <w:rsid w:val="006C1A30"/>
    <w:rsid w:val="006C1C97"/>
    <w:rsid w:val="006C1E3E"/>
    <w:rsid w:val="006C24D7"/>
    <w:rsid w:val="006C253A"/>
    <w:rsid w:val="006C26A4"/>
    <w:rsid w:val="006C28DB"/>
    <w:rsid w:val="006C29BD"/>
    <w:rsid w:val="006C2A21"/>
    <w:rsid w:val="006C2AA8"/>
    <w:rsid w:val="006C3050"/>
    <w:rsid w:val="006C3318"/>
    <w:rsid w:val="006C3D0F"/>
    <w:rsid w:val="006C4118"/>
    <w:rsid w:val="006C414E"/>
    <w:rsid w:val="006C41C5"/>
    <w:rsid w:val="006C47B7"/>
    <w:rsid w:val="006C4E98"/>
    <w:rsid w:val="006C5F48"/>
    <w:rsid w:val="006C6189"/>
    <w:rsid w:val="006C6760"/>
    <w:rsid w:val="006C6AE9"/>
    <w:rsid w:val="006C6E56"/>
    <w:rsid w:val="006C73D0"/>
    <w:rsid w:val="006C7D0C"/>
    <w:rsid w:val="006C7D85"/>
    <w:rsid w:val="006D0805"/>
    <w:rsid w:val="006D0BEF"/>
    <w:rsid w:val="006D11D2"/>
    <w:rsid w:val="006D1601"/>
    <w:rsid w:val="006D1798"/>
    <w:rsid w:val="006D1BD3"/>
    <w:rsid w:val="006D2236"/>
    <w:rsid w:val="006D274E"/>
    <w:rsid w:val="006D2923"/>
    <w:rsid w:val="006D29B3"/>
    <w:rsid w:val="006D40FC"/>
    <w:rsid w:val="006D4306"/>
    <w:rsid w:val="006D49A4"/>
    <w:rsid w:val="006D4D59"/>
    <w:rsid w:val="006D4F6F"/>
    <w:rsid w:val="006D5060"/>
    <w:rsid w:val="006D5258"/>
    <w:rsid w:val="006D52EE"/>
    <w:rsid w:val="006D5405"/>
    <w:rsid w:val="006D55AF"/>
    <w:rsid w:val="006D5DA4"/>
    <w:rsid w:val="006D6494"/>
    <w:rsid w:val="006D6E0D"/>
    <w:rsid w:val="006D6EE0"/>
    <w:rsid w:val="006D7727"/>
    <w:rsid w:val="006D7735"/>
    <w:rsid w:val="006D7DFB"/>
    <w:rsid w:val="006E005A"/>
    <w:rsid w:val="006E0B74"/>
    <w:rsid w:val="006E0BCA"/>
    <w:rsid w:val="006E0BDF"/>
    <w:rsid w:val="006E0C38"/>
    <w:rsid w:val="006E1566"/>
    <w:rsid w:val="006E175C"/>
    <w:rsid w:val="006E177C"/>
    <w:rsid w:val="006E19A9"/>
    <w:rsid w:val="006E1A34"/>
    <w:rsid w:val="006E1D63"/>
    <w:rsid w:val="006E1E42"/>
    <w:rsid w:val="006E1F26"/>
    <w:rsid w:val="006E237C"/>
    <w:rsid w:val="006E240A"/>
    <w:rsid w:val="006E29BB"/>
    <w:rsid w:val="006E2A0D"/>
    <w:rsid w:val="006E323B"/>
    <w:rsid w:val="006E33B9"/>
    <w:rsid w:val="006E3916"/>
    <w:rsid w:val="006E3A9B"/>
    <w:rsid w:val="006E3D9D"/>
    <w:rsid w:val="006E431E"/>
    <w:rsid w:val="006E4389"/>
    <w:rsid w:val="006E46FB"/>
    <w:rsid w:val="006E4A25"/>
    <w:rsid w:val="006E4ADD"/>
    <w:rsid w:val="006E60A2"/>
    <w:rsid w:val="006E63BA"/>
    <w:rsid w:val="006E6898"/>
    <w:rsid w:val="006E6B99"/>
    <w:rsid w:val="006E6C00"/>
    <w:rsid w:val="006E6C4F"/>
    <w:rsid w:val="006E6DE3"/>
    <w:rsid w:val="006E6FD9"/>
    <w:rsid w:val="006E7098"/>
    <w:rsid w:val="006E7524"/>
    <w:rsid w:val="006E7B87"/>
    <w:rsid w:val="006E7DC1"/>
    <w:rsid w:val="006F04F9"/>
    <w:rsid w:val="006F0726"/>
    <w:rsid w:val="006F0E62"/>
    <w:rsid w:val="006F199F"/>
    <w:rsid w:val="006F1E97"/>
    <w:rsid w:val="006F2201"/>
    <w:rsid w:val="006F220A"/>
    <w:rsid w:val="006F286A"/>
    <w:rsid w:val="006F35CE"/>
    <w:rsid w:val="006F376A"/>
    <w:rsid w:val="006F3782"/>
    <w:rsid w:val="006F3A85"/>
    <w:rsid w:val="006F3C73"/>
    <w:rsid w:val="006F3CD0"/>
    <w:rsid w:val="006F4044"/>
    <w:rsid w:val="006F456B"/>
    <w:rsid w:val="006F4628"/>
    <w:rsid w:val="006F48FC"/>
    <w:rsid w:val="006F4E41"/>
    <w:rsid w:val="006F4F16"/>
    <w:rsid w:val="006F4FE8"/>
    <w:rsid w:val="006F5078"/>
    <w:rsid w:val="006F517E"/>
    <w:rsid w:val="006F5217"/>
    <w:rsid w:val="006F556C"/>
    <w:rsid w:val="006F5840"/>
    <w:rsid w:val="006F5975"/>
    <w:rsid w:val="006F5C6F"/>
    <w:rsid w:val="006F5FF7"/>
    <w:rsid w:val="006F6008"/>
    <w:rsid w:val="006F625F"/>
    <w:rsid w:val="006F6BA6"/>
    <w:rsid w:val="006F76C3"/>
    <w:rsid w:val="006F78DA"/>
    <w:rsid w:val="006F7902"/>
    <w:rsid w:val="006F79D3"/>
    <w:rsid w:val="007000B9"/>
    <w:rsid w:val="00700185"/>
    <w:rsid w:val="00700231"/>
    <w:rsid w:val="007006A4"/>
    <w:rsid w:val="007009BD"/>
    <w:rsid w:val="00700D55"/>
    <w:rsid w:val="00700DD1"/>
    <w:rsid w:val="0070140D"/>
    <w:rsid w:val="00701426"/>
    <w:rsid w:val="00701874"/>
    <w:rsid w:val="007019A2"/>
    <w:rsid w:val="00701FA5"/>
    <w:rsid w:val="007026C2"/>
    <w:rsid w:val="00702A1F"/>
    <w:rsid w:val="00702BF4"/>
    <w:rsid w:val="0070318F"/>
    <w:rsid w:val="007032BA"/>
    <w:rsid w:val="00703550"/>
    <w:rsid w:val="00703682"/>
    <w:rsid w:val="00703E07"/>
    <w:rsid w:val="00703FD3"/>
    <w:rsid w:val="00704305"/>
    <w:rsid w:val="007043D5"/>
    <w:rsid w:val="00704AF7"/>
    <w:rsid w:val="007055F2"/>
    <w:rsid w:val="007056DC"/>
    <w:rsid w:val="00706133"/>
    <w:rsid w:val="007064DA"/>
    <w:rsid w:val="00706AA8"/>
    <w:rsid w:val="00706CAE"/>
    <w:rsid w:val="00707026"/>
    <w:rsid w:val="007070B0"/>
    <w:rsid w:val="007071C5"/>
    <w:rsid w:val="0070726B"/>
    <w:rsid w:val="00707AF0"/>
    <w:rsid w:val="00707DF4"/>
    <w:rsid w:val="007101B2"/>
    <w:rsid w:val="007102E4"/>
    <w:rsid w:val="007104F0"/>
    <w:rsid w:val="00711089"/>
    <w:rsid w:val="007112BF"/>
    <w:rsid w:val="00711526"/>
    <w:rsid w:val="00712726"/>
    <w:rsid w:val="00712854"/>
    <w:rsid w:val="007132C6"/>
    <w:rsid w:val="007132C9"/>
    <w:rsid w:val="00713497"/>
    <w:rsid w:val="00713EDF"/>
    <w:rsid w:val="0071455D"/>
    <w:rsid w:val="00714891"/>
    <w:rsid w:val="00714A74"/>
    <w:rsid w:val="00714C43"/>
    <w:rsid w:val="00714F00"/>
    <w:rsid w:val="00715086"/>
    <w:rsid w:val="007154D1"/>
    <w:rsid w:val="00715558"/>
    <w:rsid w:val="00715A34"/>
    <w:rsid w:val="00715AE2"/>
    <w:rsid w:val="00715F46"/>
    <w:rsid w:val="007163E0"/>
    <w:rsid w:val="007166D5"/>
    <w:rsid w:val="00716760"/>
    <w:rsid w:val="007174A1"/>
    <w:rsid w:val="0072033D"/>
    <w:rsid w:val="0072037C"/>
    <w:rsid w:val="007205B5"/>
    <w:rsid w:val="007205EB"/>
    <w:rsid w:val="007207A3"/>
    <w:rsid w:val="007208BC"/>
    <w:rsid w:val="00720A0B"/>
    <w:rsid w:val="00720BB4"/>
    <w:rsid w:val="00720D00"/>
    <w:rsid w:val="007216DA"/>
    <w:rsid w:val="00721C6C"/>
    <w:rsid w:val="00721DFE"/>
    <w:rsid w:val="007221C0"/>
    <w:rsid w:val="007226B9"/>
    <w:rsid w:val="007226BD"/>
    <w:rsid w:val="00722941"/>
    <w:rsid w:val="00722D74"/>
    <w:rsid w:val="0072337E"/>
    <w:rsid w:val="0072365F"/>
    <w:rsid w:val="00723B47"/>
    <w:rsid w:val="007242D3"/>
    <w:rsid w:val="007246A4"/>
    <w:rsid w:val="007249A7"/>
    <w:rsid w:val="00724CF2"/>
    <w:rsid w:val="00724F05"/>
    <w:rsid w:val="00725696"/>
    <w:rsid w:val="0072590E"/>
    <w:rsid w:val="00725B18"/>
    <w:rsid w:val="00725E0B"/>
    <w:rsid w:val="00726E18"/>
    <w:rsid w:val="00726F01"/>
    <w:rsid w:val="007271AF"/>
    <w:rsid w:val="00727407"/>
    <w:rsid w:val="00727881"/>
    <w:rsid w:val="0072799F"/>
    <w:rsid w:val="00727BA8"/>
    <w:rsid w:val="00727C4A"/>
    <w:rsid w:val="007305A7"/>
    <w:rsid w:val="007305F1"/>
    <w:rsid w:val="0073070D"/>
    <w:rsid w:val="007307A1"/>
    <w:rsid w:val="0073085A"/>
    <w:rsid w:val="00730ACF"/>
    <w:rsid w:val="00730F11"/>
    <w:rsid w:val="0073101C"/>
    <w:rsid w:val="007310B7"/>
    <w:rsid w:val="007314CB"/>
    <w:rsid w:val="00731B48"/>
    <w:rsid w:val="00731B76"/>
    <w:rsid w:val="00731B8A"/>
    <w:rsid w:val="00731C4D"/>
    <w:rsid w:val="00731EEF"/>
    <w:rsid w:val="007320E7"/>
    <w:rsid w:val="00732344"/>
    <w:rsid w:val="0073270B"/>
    <w:rsid w:val="007328B7"/>
    <w:rsid w:val="00732A75"/>
    <w:rsid w:val="00732C8E"/>
    <w:rsid w:val="00732F7B"/>
    <w:rsid w:val="0073303F"/>
    <w:rsid w:val="007334A4"/>
    <w:rsid w:val="0073386C"/>
    <w:rsid w:val="00733B8B"/>
    <w:rsid w:val="00733DF5"/>
    <w:rsid w:val="00733F95"/>
    <w:rsid w:val="007341EA"/>
    <w:rsid w:val="0073448C"/>
    <w:rsid w:val="007344FF"/>
    <w:rsid w:val="007345C7"/>
    <w:rsid w:val="0073472D"/>
    <w:rsid w:val="007349EF"/>
    <w:rsid w:val="00735452"/>
    <w:rsid w:val="007354E0"/>
    <w:rsid w:val="00735659"/>
    <w:rsid w:val="007356FB"/>
    <w:rsid w:val="00735AAD"/>
    <w:rsid w:val="00735D5E"/>
    <w:rsid w:val="00736034"/>
    <w:rsid w:val="00736111"/>
    <w:rsid w:val="007369A8"/>
    <w:rsid w:val="00736C5E"/>
    <w:rsid w:val="00736EE6"/>
    <w:rsid w:val="00737071"/>
    <w:rsid w:val="007372C3"/>
    <w:rsid w:val="00737318"/>
    <w:rsid w:val="00737413"/>
    <w:rsid w:val="00737479"/>
    <w:rsid w:val="00737983"/>
    <w:rsid w:val="00737BB7"/>
    <w:rsid w:val="00737D6E"/>
    <w:rsid w:val="00737DBB"/>
    <w:rsid w:val="007401C6"/>
    <w:rsid w:val="007403B7"/>
    <w:rsid w:val="007404BC"/>
    <w:rsid w:val="0074064F"/>
    <w:rsid w:val="00741047"/>
    <w:rsid w:val="00741211"/>
    <w:rsid w:val="007416C4"/>
    <w:rsid w:val="00741972"/>
    <w:rsid w:val="00741CE2"/>
    <w:rsid w:val="00741DDD"/>
    <w:rsid w:val="00741E4B"/>
    <w:rsid w:val="00741E56"/>
    <w:rsid w:val="007421D8"/>
    <w:rsid w:val="0074221A"/>
    <w:rsid w:val="0074251A"/>
    <w:rsid w:val="00742662"/>
    <w:rsid w:val="007428BE"/>
    <w:rsid w:val="00742981"/>
    <w:rsid w:val="00742C4F"/>
    <w:rsid w:val="00743050"/>
    <w:rsid w:val="007430EA"/>
    <w:rsid w:val="00743111"/>
    <w:rsid w:val="0074398D"/>
    <w:rsid w:val="00744210"/>
    <w:rsid w:val="00744317"/>
    <w:rsid w:val="00744539"/>
    <w:rsid w:val="007445A1"/>
    <w:rsid w:val="007446A8"/>
    <w:rsid w:val="0074471A"/>
    <w:rsid w:val="0074510E"/>
    <w:rsid w:val="0074521E"/>
    <w:rsid w:val="007457A6"/>
    <w:rsid w:val="00745853"/>
    <w:rsid w:val="00745D97"/>
    <w:rsid w:val="00746AF7"/>
    <w:rsid w:val="00747006"/>
    <w:rsid w:val="00747439"/>
    <w:rsid w:val="0074746D"/>
    <w:rsid w:val="007476BE"/>
    <w:rsid w:val="00747712"/>
    <w:rsid w:val="00747825"/>
    <w:rsid w:val="00747F81"/>
    <w:rsid w:val="00747FAA"/>
    <w:rsid w:val="00750309"/>
    <w:rsid w:val="0075066D"/>
    <w:rsid w:val="0075066F"/>
    <w:rsid w:val="00750704"/>
    <w:rsid w:val="0075086F"/>
    <w:rsid w:val="00750BA9"/>
    <w:rsid w:val="00750F5A"/>
    <w:rsid w:val="0075116E"/>
    <w:rsid w:val="007514B1"/>
    <w:rsid w:val="007516A0"/>
    <w:rsid w:val="00751749"/>
    <w:rsid w:val="0075175A"/>
    <w:rsid w:val="007517DF"/>
    <w:rsid w:val="00751B75"/>
    <w:rsid w:val="00751BC0"/>
    <w:rsid w:val="00751F3B"/>
    <w:rsid w:val="00752383"/>
    <w:rsid w:val="0075238F"/>
    <w:rsid w:val="00752622"/>
    <w:rsid w:val="0075272E"/>
    <w:rsid w:val="00752A51"/>
    <w:rsid w:val="00752C7D"/>
    <w:rsid w:val="00752D67"/>
    <w:rsid w:val="0075324F"/>
    <w:rsid w:val="007532EB"/>
    <w:rsid w:val="0075343E"/>
    <w:rsid w:val="007535BD"/>
    <w:rsid w:val="00753B07"/>
    <w:rsid w:val="00754864"/>
    <w:rsid w:val="00754899"/>
    <w:rsid w:val="00754D85"/>
    <w:rsid w:val="00754DA9"/>
    <w:rsid w:val="00754EE7"/>
    <w:rsid w:val="00754FE8"/>
    <w:rsid w:val="00755442"/>
    <w:rsid w:val="00755711"/>
    <w:rsid w:val="00755845"/>
    <w:rsid w:val="00755A14"/>
    <w:rsid w:val="00755C3D"/>
    <w:rsid w:val="007564DC"/>
    <w:rsid w:val="00756AB5"/>
    <w:rsid w:val="00756BB7"/>
    <w:rsid w:val="00756DDC"/>
    <w:rsid w:val="00756F6C"/>
    <w:rsid w:val="00756FE4"/>
    <w:rsid w:val="00757310"/>
    <w:rsid w:val="0075761E"/>
    <w:rsid w:val="00757A05"/>
    <w:rsid w:val="00757EAF"/>
    <w:rsid w:val="00757FEB"/>
    <w:rsid w:val="00760506"/>
    <w:rsid w:val="00760735"/>
    <w:rsid w:val="0076083F"/>
    <w:rsid w:val="00760C7F"/>
    <w:rsid w:val="00760CBF"/>
    <w:rsid w:val="007613C4"/>
    <w:rsid w:val="00761C99"/>
    <w:rsid w:val="00761EE2"/>
    <w:rsid w:val="00762169"/>
    <w:rsid w:val="00762295"/>
    <w:rsid w:val="0076243D"/>
    <w:rsid w:val="00762443"/>
    <w:rsid w:val="007626F9"/>
    <w:rsid w:val="007627A6"/>
    <w:rsid w:val="007628DD"/>
    <w:rsid w:val="00762984"/>
    <w:rsid w:val="00762C4F"/>
    <w:rsid w:val="00762CFF"/>
    <w:rsid w:val="00762EEA"/>
    <w:rsid w:val="007632DE"/>
    <w:rsid w:val="0076380C"/>
    <w:rsid w:val="00763C84"/>
    <w:rsid w:val="00763CBA"/>
    <w:rsid w:val="00763DC7"/>
    <w:rsid w:val="00764968"/>
    <w:rsid w:val="00764F96"/>
    <w:rsid w:val="00765983"/>
    <w:rsid w:val="00765ACC"/>
    <w:rsid w:val="00766048"/>
    <w:rsid w:val="00766072"/>
    <w:rsid w:val="00766420"/>
    <w:rsid w:val="00766468"/>
    <w:rsid w:val="00766882"/>
    <w:rsid w:val="00766CFA"/>
    <w:rsid w:val="0076728C"/>
    <w:rsid w:val="007674F8"/>
    <w:rsid w:val="00767B7B"/>
    <w:rsid w:val="00767F8D"/>
    <w:rsid w:val="00770846"/>
    <w:rsid w:val="00770C30"/>
    <w:rsid w:val="00770F39"/>
    <w:rsid w:val="007711F7"/>
    <w:rsid w:val="00771248"/>
    <w:rsid w:val="007713C8"/>
    <w:rsid w:val="0077163D"/>
    <w:rsid w:val="00772852"/>
    <w:rsid w:val="007728AE"/>
    <w:rsid w:val="00772CF7"/>
    <w:rsid w:val="00772DD1"/>
    <w:rsid w:val="00773525"/>
    <w:rsid w:val="0077365A"/>
    <w:rsid w:val="00773808"/>
    <w:rsid w:val="00773898"/>
    <w:rsid w:val="00773C00"/>
    <w:rsid w:val="00773C50"/>
    <w:rsid w:val="007744A4"/>
    <w:rsid w:val="00774C8D"/>
    <w:rsid w:val="00774F29"/>
    <w:rsid w:val="007753BA"/>
    <w:rsid w:val="00775456"/>
    <w:rsid w:val="00775879"/>
    <w:rsid w:val="00775A9B"/>
    <w:rsid w:val="00776064"/>
    <w:rsid w:val="007763DA"/>
    <w:rsid w:val="00776558"/>
    <w:rsid w:val="00776A96"/>
    <w:rsid w:val="00776F6D"/>
    <w:rsid w:val="0077765E"/>
    <w:rsid w:val="00777899"/>
    <w:rsid w:val="00777C40"/>
    <w:rsid w:val="007800DE"/>
    <w:rsid w:val="00780127"/>
    <w:rsid w:val="00780384"/>
    <w:rsid w:val="0078094C"/>
    <w:rsid w:val="007818ED"/>
    <w:rsid w:val="0078198B"/>
    <w:rsid w:val="00781A03"/>
    <w:rsid w:val="00781B36"/>
    <w:rsid w:val="00781DB7"/>
    <w:rsid w:val="00781E4D"/>
    <w:rsid w:val="007821A5"/>
    <w:rsid w:val="00782667"/>
    <w:rsid w:val="00782FF1"/>
    <w:rsid w:val="007833A1"/>
    <w:rsid w:val="007845B1"/>
    <w:rsid w:val="007847BB"/>
    <w:rsid w:val="00784F2A"/>
    <w:rsid w:val="0078546D"/>
    <w:rsid w:val="007858F5"/>
    <w:rsid w:val="0078699A"/>
    <w:rsid w:val="00786B72"/>
    <w:rsid w:val="00786F44"/>
    <w:rsid w:val="00787FEB"/>
    <w:rsid w:val="0079008D"/>
    <w:rsid w:val="0079018E"/>
    <w:rsid w:val="007902D9"/>
    <w:rsid w:val="00790871"/>
    <w:rsid w:val="00790905"/>
    <w:rsid w:val="00790E5D"/>
    <w:rsid w:val="00791056"/>
    <w:rsid w:val="00791609"/>
    <w:rsid w:val="007917CD"/>
    <w:rsid w:val="0079253D"/>
    <w:rsid w:val="00792ADF"/>
    <w:rsid w:val="00792D2F"/>
    <w:rsid w:val="0079302B"/>
    <w:rsid w:val="007931A1"/>
    <w:rsid w:val="0079320B"/>
    <w:rsid w:val="007934EA"/>
    <w:rsid w:val="00793686"/>
    <w:rsid w:val="00793DA8"/>
    <w:rsid w:val="007946CB"/>
    <w:rsid w:val="00794802"/>
    <w:rsid w:val="007948D1"/>
    <w:rsid w:val="00794955"/>
    <w:rsid w:val="00794E5A"/>
    <w:rsid w:val="00795309"/>
    <w:rsid w:val="0079549A"/>
    <w:rsid w:val="00795889"/>
    <w:rsid w:val="00795FAF"/>
    <w:rsid w:val="0079602E"/>
    <w:rsid w:val="00796489"/>
    <w:rsid w:val="00796745"/>
    <w:rsid w:val="00796905"/>
    <w:rsid w:val="00796949"/>
    <w:rsid w:val="00796C4C"/>
    <w:rsid w:val="00796D1D"/>
    <w:rsid w:val="007973EC"/>
    <w:rsid w:val="00797BAD"/>
    <w:rsid w:val="00797C48"/>
    <w:rsid w:val="00797D3A"/>
    <w:rsid w:val="00797E0B"/>
    <w:rsid w:val="007A0101"/>
    <w:rsid w:val="007A0515"/>
    <w:rsid w:val="007A0C64"/>
    <w:rsid w:val="007A0ED4"/>
    <w:rsid w:val="007A1104"/>
    <w:rsid w:val="007A1A01"/>
    <w:rsid w:val="007A1B7E"/>
    <w:rsid w:val="007A1D7B"/>
    <w:rsid w:val="007A1EE5"/>
    <w:rsid w:val="007A20BB"/>
    <w:rsid w:val="007A26CB"/>
    <w:rsid w:val="007A270E"/>
    <w:rsid w:val="007A29A3"/>
    <w:rsid w:val="007A2A10"/>
    <w:rsid w:val="007A2B1A"/>
    <w:rsid w:val="007A3B43"/>
    <w:rsid w:val="007A3DE3"/>
    <w:rsid w:val="007A4058"/>
    <w:rsid w:val="007A43F7"/>
    <w:rsid w:val="007A498F"/>
    <w:rsid w:val="007A4C92"/>
    <w:rsid w:val="007A4D40"/>
    <w:rsid w:val="007A51AD"/>
    <w:rsid w:val="007A53D4"/>
    <w:rsid w:val="007A55F2"/>
    <w:rsid w:val="007A5669"/>
    <w:rsid w:val="007A56E7"/>
    <w:rsid w:val="007A5ABD"/>
    <w:rsid w:val="007A5B35"/>
    <w:rsid w:val="007A5E2A"/>
    <w:rsid w:val="007A60EA"/>
    <w:rsid w:val="007A6BF4"/>
    <w:rsid w:val="007A6D19"/>
    <w:rsid w:val="007A6D9B"/>
    <w:rsid w:val="007A6F25"/>
    <w:rsid w:val="007A6FA0"/>
    <w:rsid w:val="007A6FAD"/>
    <w:rsid w:val="007A71B7"/>
    <w:rsid w:val="007A73B2"/>
    <w:rsid w:val="007A73F2"/>
    <w:rsid w:val="007A73F4"/>
    <w:rsid w:val="007A7407"/>
    <w:rsid w:val="007A7925"/>
    <w:rsid w:val="007A7A3F"/>
    <w:rsid w:val="007A7CD6"/>
    <w:rsid w:val="007B05E0"/>
    <w:rsid w:val="007B0BA0"/>
    <w:rsid w:val="007B0C0A"/>
    <w:rsid w:val="007B0DBE"/>
    <w:rsid w:val="007B0E2E"/>
    <w:rsid w:val="007B101D"/>
    <w:rsid w:val="007B1127"/>
    <w:rsid w:val="007B1219"/>
    <w:rsid w:val="007B16CF"/>
    <w:rsid w:val="007B1866"/>
    <w:rsid w:val="007B1BBB"/>
    <w:rsid w:val="007B2274"/>
    <w:rsid w:val="007B2506"/>
    <w:rsid w:val="007B258B"/>
    <w:rsid w:val="007B271E"/>
    <w:rsid w:val="007B2781"/>
    <w:rsid w:val="007B2F25"/>
    <w:rsid w:val="007B2F58"/>
    <w:rsid w:val="007B336B"/>
    <w:rsid w:val="007B384C"/>
    <w:rsid w:val="007B39C8"/>
    <w:rsid w:val="007B3EF1"/>
    <w:rsid w:val="007B3F76"/>
    <w:rsid w:val="007B4743"/>
    <w:rsid w:val="007B527B"/>
    <w:rsid w:val="007B5299"/>
    <w:rsid w:val="007B541F"/>
    <w:rsid w:val="007B5898"/>
    <w:rsid w:val="007B5906"/>
    <w:rsid w:val="007B598B"/>
    <w:rsid w:val="007B5C8A"/>
    <w:rsid w:val="007B5EBC"/>
    <w:rsid w:val="007B5EFE"/>
    <w:rsid w:val="007B61E1"/>
    <w:rsid w:val="007B62FE"/>
    <w:rsid w:val="007B6471"/>
    <w:rsid w:val="007B6940"/>
    <w:rsid w:val="007B69BF"/>
    <w:rsid w:val="007B6A31"/>
    <w:rsid w:val="007B6B42"/>
    <w:rsid w:val="007B6DFB"/>
    <w:rsid w:val="007B6E07"/>
    <w:rsid w:val="007B71CC"/>
    <w:rsid w:val="007B73A4"/>
    <w:rsid w:val="007B7707"/>
    <w:rsid w:val="007C0175"/>
    <w:rsid w:val="007C06ED"/>
    <w:rsid w:val="007C0A80"/>
    <w:rsid w:val="007C0BE0"/>
    <w:rsid w:val="007C0E30"/>
    <w:rsid w:val="007C13CD"/>
    <w:rsid w:val="007C1A46"/>
    <w:rsid w:val="007C1CBC"/>
    <w:rsid w:val="007C21CD"/>
    <w:rsid w:val="007C22E4"/>
    <w:rsid w:val="007C23A9"/>
    <w:rsid w:val="007C268A"/>
    <w:rsid w:val="007C2C36"/>
    <w:rsid w:val="007C2DAA"/>
    <w:rsid w:val="007C3226"/>
    <w:rsid w:val="007C3241"/>
    <w:rsid w:val="007C35A9"/>
    <w:rsid w:val="007C3E96"/>
    <w:rsid w:val="007C3FEF"/>
    <w:rsid w:val="007C4523"/>
    <w:rsid w:val="007C4BC3"/>
    <w:rsid w:val="007C532B"/>
    <w:rsid w:val="007C5443"/>
    <w:rsid w:val="007C5EA5"/>
    <w:rsid w:val="007C5F25"/>
    <w:rsid w:val="007C6190"/>
    <w:rsid w:val="007C6C4C"/>
    <w:rsid w:val="007C6DDC"/>
    <w:rsid w:val="007C7630"/>
    <w:rsid w:val="007C76C5"/>
    <w:rsid w:val="007C79B1"/>
    <w:rsid w:val="007D0CFA"/>
    <w:rsid w:val="007D1515"/>
    <w:rsid w:val="007D1A9D"/>
    <w:rsid w:val="007D1B57"/>
    <w:rsid w:val="007D1E2F"/>
    <w:rsid w:val="007D29B8"/>
    <w:rsid w:val="007D2A17"/>
    <w:rsid w:val="007D2B17"/>
    <w:rsid w:val="007D2E14"/>
    <w:rsid w:val="007D2F71"/>
    <w:rsid w:val="007D2F89"/>
    <w:rsid w:val="007D3115"/>
    <w:rsid w:val="007D3B44"/>
    <w:rsid w:val="007D4E83"/>
    <w:rsid w:val="007D5237"/>
    <w:rsid w:val="007D544B"/>
    <w:rsid w:val="007D5991"/>
    <w:rsid w:val="007D5F96"/>
    <w:rsid w:val="007D5FFB"/>
    <w:rsid w:val="007D605B"/>
    <w:rsid w:val="007D62FD"/>
    <w:rsid w:val="007D6640"/>
    <w:rsid w:val="007D6F3F"/>
    <w:rsid w:val="007D70FB"/>
    <w:rsid w:val="007D76C2"/>
    <w:rsid w:val="007D76EA"/>
    <w:rsid w:val="007D7881"/>
    <w:rsid w:val="007D7901"/>
    <w:rsid w:val="007D7E7A"/>
    <w:rsid w:val="007E0095"/>
    <w:rsid w:val="007E05C3"/>
    <w:rsid w:val="007E1124"/>
    <w:rsid w:val="007E115F"/>
    <w:rsid w:val="007E1878"/>
    <w:rsid w:val="007E1CDC"/>
    <w:rsid w:val="007E1E49"/>
    <w:rsid w:val="007E1EDE"/>
    <w:rsid w:val="007E1F4B"/>
    <w:rsid w:val="007E2022"/>
    <w:rsid w:val="007E219A"/>
    <w:rsid w:val="007E2514"/>
    <w:rsid w:val="007E2836"/>
    <w:rsid w:val="007E2855"/>
    <w:rsid w:val="007E28E2"/>
    <w:rsid w:val="007E2D2C"/>
    <w:rsid w:val="007E2D64"/>
    <w:rsid w:val="007E2DDF"/>
    <w:rsid w:val="007E3103"/>
    <w:rsid w:val="007E3328"/>
    <w:rsid w:val="007E3712"/>
    <w:rsid w:val="007E3756"/>
    <w:rsid w:val="007E394C"/>
    <w:rsid w:val="007E39B4"/>
    <w:rsid w:val="007E3AAD"/>
    <w:rsid w:val="007E3E3D"/>
    <w:rsid w:val="007E459C"/>
    <w:rsid w:val="007E4876"/>
    <w:rsid w:val="007E4C8F"/>
    <w:rsid w:val="007E4DA6"/>
    <w:rsid w:val="007E5187"/>
    <w:rsid w:val="007E559D"/>
    <w:rsid w:val="007E5691"/>
    <w:rsid w:val="007E60CA"/>
    <w:rsid w:val="007E6619"/>
    <w:rsid w:val="007E6AEE"/>
    <w:rsid w:val="007E6B93"/>
    <w:rsid w:val="007E72AA"/>
    <w:rsid w:val="007E73BA"/>
    <w:rsid w:val="007E7756"/>
    <w:rsid w:val="007E79B9"/>
    <w:rsid w:val="007E7A10"/>
    <w:rsid w:val="007E7BF8"/>
    <w:rsid w:val="007E7D9D"/>
    <w:rsid w:val="007F0280"/>
    <w:rsid w:val="007F02CF"/>
    <w:rsid w:val="007F0356"/>
    <w:rsid w:val="007F0505"/>
    <w:rsid w:val="007F0A5C"/>
    <w:rsid w:val="007F0AAB"/>
    <w:rsid w:val="007F0EC4"/>
    <w:rsid w:val="007F161F"/>
    <w:rsid w:val="007F1A2E"/>
    <w:rsid w:val="007F1B4D"/>
    <w:rsid w:val="007F27B6"/>
    <w:rsid w:val="007F29FC"/>
    <w:rsid w:val="007F2A2B"/>
    <w:rsid w:val="007F2BBC"/>
    <w:rsid w:val="007F2C7B"/>
    <w:rsid w:val="007F2CA4"/>
    <w:rsid w:val="007F34AD"/>
    <w:rsid w:val="007F3642"/>
    <w:rsid w:val="007F3FCD"/>
    <w:rsid w:val="007F41AE"/>
    <w:rsid w:val="007F4861"/>
    <w:rsid w:val="007F48F5"/>
    <w:rsid w:val="007F4E02"/>
    <w:rsid w:val="007F54FF"/>
    <w:rsid w:val="007F5524"/>
    <w:rsid w:val="007F580B"/>
    <w:rsid w:val="007F58A3"/>
    <w:rsid w:val="007F6438"/>
    <w:rsid w:val="007F6583"/>
    <w:rsid w:val="007F674F"/>
    <w:rsid w:val="007F683F"/>
    <w:rsid w:val="007F690A"/>
    <w:rsid w:val="007F6952"/>
    <w:rsid w:val="007F699A"/>
    <w:rsid w:val="007F6CF2"/>
    <w:rsid w:val="007F6D1B"/>
    <w:rsid w:val="007F6FA8"/>
    <w:rsid w:val="007F7014"/>
    <w:rsid w:val="007F706C"/>
    <w:rsid w:val="007F722B"/>
    <w:rsid w:val="007F7C96"/>
    <w:rsid w:val="00800520"/>
    <w:rsid w:val="0080147E"/>
    <w:rsid w:val="00801801"/>
    <w:rsid w:val="00801809"/>
    <w:rsid w:val="00801C6F"/>
    <w:rsid w:val="00801E93"/>
    <w:rsid w:val="0080201C"/>
    <w:rsid w:val="008022BD"/>
    <w:rsid w:val="008022D9"/>
    <w:rsid w:val="00803108"/>
    <w:rsid w:val="0080360C"/>
    <w:rsid w:val="0080389A"/>
    <w:rsid w:val="0080389B"/>
    <w:rsid w:val="00803B8C"/>
    <w:rsid w:val="00803F1D"/>
    <w:rsid w:val="00804276"/>
    <w:rsid w:val="00804917"/>
    <w:rsid w:val="008049C9"/>
    <w:rsid w:val="00804B5A"/>
    <w:rsid w:val="008051A9"/>
    <w:rsid w:val="00805730"/>
    <w:rsid w:val="00805C05"/>
    <w:rsid w:val="008063EE"/>
    <w:rsid w:val="0080667B"/>
    <w:rsid w:val="008069E8"/>
    <w:rsid w:val="00806ABB"/>
    <w:rsid w:val="00807218"/>
    <w:rsid w:val="00807546"/>
    <w:rsid w:val="00807B68"/>
    <w:rsid w:val="00807C82"/>
    <w:rsid w:val="008100FD"/>
    <w:rsid w:val="00810705"/>
    <w:rsid w:val="00810C36"/>
    <w:rsid w:val="0081122F"/>
    <w:rsid w:val="0081136C"/>
    <w:rsid w:val="008113BF"/>
    <w:rsid w:val="008116EE"/>
    <w:rsid w:val="00811FED"/>
    <w:rsid w:val="008120EF"/>
    <w:rsid w:val="0081262B"/>
    <w:rsid w:val="00812A93"/>
    <w:rsid w:val="00812DB0"/>
    <w:rsid w:val="00812EB4"/>
    <w:rsid w:val="008132FA"/>
    <w:rsid w:val="008133DE"/>
    <w:rsid w:val="00813505"/>
    <w:rsid w:val="00813A40"/>
    <w:rsid w:val="00813C66"/>
    <w:rsid w:val="008142BB"/>
    <w:rsid w:val="0081485A"/>
    <w:rsid w:val="00814A67"/>
    <w:rsid w:val="00814E96"/>
    <w:rsid w:val="00815320"/>
    <w:rsid w:val="008154C1"/>
    <w:rsid w:val="00815855"/>
    <w:rsid w:val="008158C8"/>
    <w:rsid w:val="00815980"/>
    <w:rsid w:val="00815A2C"/>
    <w:rsid w:val="00815D2D"/>
    <w:rsid w:val="00815F1E"/>
    <w:rsid w:val="00815F43"/>
    <w:rsid w:val="00816459"/>
    <w:rsid w:val="008164E1"/>
    <w:rsid w:val="00816625"/>
    <w:rsid w:val="0081685C"/>
    <w:rsid w:val="00816EBB"/>
    <w:rsid w:val="00817381"/>
    <w:rsid w:val="008173C2"/>
    <w:rsid w:val="008177D8"/>
    <w:rsid w:val="00817ADD"/>
    <w:rsid w:val="00817B77"/>
    <w:rsid w:val="0082040F"/>
    <w:rsid w:val="0082055E"/>
    <w:rsid w:val="008205EF"/>
    <w:rsid w:val="00820792"/>
    <w:rsid w:val="0082089B"/>
    <w:rsid w:val="0082121F"/>
    <w:rsid w:val="00821B8D"/>
    <w:rsid w:val="00821F69"/>
    <w:rsid w:val="00822240"/>
    <w:rsid w:val="008224F5"/>
    <w:rsid w:val="0082274A"/>
    <w:rsid w:val="00822C79"/>
    <w:rsid w:val="00822EF0"/>
    <w:rsid w:val="008235AB"/>
    <w:rsid w:val="00823615"/>
    <w:rsid w:val="00823DAB"/>
    <w:rsid w:val="00824B8D"/>
    <w:rsid w:val="00824C4C"/>
    <w:rsid w:val="0082520B"/>
    <w:rsid w:val="008253F7"/>
    <w:rsid w:val="00825D0A"/>
    <w:rsid w:val="00825DD2"/>
    <w:rsid w:val="00825DEF"/>
    <w:rsid w:val="00825EE9"/>
    <w:rsid w:val="00825EF0"/>
    <w:rsid w:val="008260A2"/>
    <w:rsid w:val="00826314"/>
    <w:rsid w:val="008266A1"/>
    <w:rsid w:val="0082673A"/>
    <w:rsid w:val="0082692E"/>
    <w:rsid w:val="00826E54"/>
    <w:rsid w:val="00827606"/>
    <w:rsid w:val="008302CE"/>
    <w:rsid w:val="008303DC"/>
    <w:rsid w:val="0083058C"/>
    <w:rsid w:val="0083096B"/>
    <w:rsid w:val="00830EC6"/>
    <w:rsid w:val="00830EFE"/>
    <w:rsid w:val="00831064"/>
    <w:rsid w:val="0083128E"/>
    <w:rsid w:val="00831312"/>
    <w:rsid w:val="00831359"/>
    <w:rsid w:val="008313EC"/>
    <w:rsid w:val="00831610"/>
    <w:rsid w:val="00831AA2"/>
    <w:rsid w:val="00831BA0"/>
    <w:rsid w:val="00831D58"/>
    <w:rsid w:val="00831E97"/>
    <w:rsid w:val="00831FE3"/>
    <w:rsid w:val="00832116"/>
    <w:rsid w:val="00832A93"/>
    <w:rsid w:val="00832E43"/>
    <w:rsid w:val="00832E9E"/>
    <w:rsid w:val="0083307E"/>
    <w:rsid w:val="00833B99"/>
    <w:rsid w:val="00833C33"/>
    <w:rsid w:val="00833EA6"/>
    <w:rsid w:val="008342DD"/>
    <w:rsid w:val="0083539D"/>
    <w:rsid w:val="00835E61"/>
    <w:rsid w:val="00835F62"/>
    <w:rsid w:val="008363D9"/>
    <w:rsid w:val="00836920"/>
    <w:rsid w:val="00836B89"/>
    <w:rsid w:val="008408B6"/>
    <w:rsid w:val="00840D39"/>
    <w:rsid w:val="00840F7E"/>
    <w:rsid w:val="008411A1"/>
    <w:rsid w:val="0084134C"/>
    <w:rsid w:val="008414D5"/>
    <w:rsid w:val="00841717"/>
    <w:rsid w:val="0084183B"/>
    <w:rsid w:val="00841EB4"/>
    <w:rsid w:val="00841F91"/>
    <w:rsid w:val="0084234B"/>
    <w:rsid w:val="0084238A"/>
    <w:rsid w:val="00842434"/>
    <w:rsid w:val="008424F1"/>
    <w:rsid w:val="00842551"/>
    <w:rsid w:val="00842CB8"/>
    <w:rsid w:val="00842CCA"/>
    <w:rsid w:val="008432AC"/>
    <w:rsid w:val="00843C07"/>
    <w:rsid w:val="00843C77"/>
    <w:rsid w:val="00844425"/>
    <w:rsid w:val="00845007"/>
    <w:rsid w:val="00845BB4"/>
    <w:rsid w:val="00846082"/>
    <w:rsid w:val="00846336"/>
    <w:rsid w:val="0084633C"/>
    <w:rsid w:val="00846472"/>
    <w:rsid w:val="00846505"/>
    <w:rsid w:val="0084680A"/>
    <w:rsid w:val="00846FAD"/>
    <w:rsid w:val="008470A1"/>
    <w:rsid w:val="008476FE"/>
    <w:rsid w:val="0084785D"/>
    <w:rsid w:val="00847A41"/>
    <w:rsid w:val="00847C34"/>
    <w:rsid w:val="00847F2F"/>
    <w:rsid w:val="008507CD"/>
    <w:rsid w:val="008508BC"/>
    <w:rsid w:val="00850AEB"/>
    <w:rsid w:val="00850AF6"/>
    <w:rsid w:val="00850B29"/>
    <w:rsid w:val="00850D54"/>
    <w:rsid w:val="00850DD7"/>
    <w:rsid w:val="008512C2"/>
    <w:rsid w:val="00851955"/>
    <w:rsid w:val="00851E6A"/>
    <w:rsid w:val="008520BA"/>
    <w:rsid w:val="008521C8"/>
    <w:rsid w:val="00852612"/>
    <w:rsid w:val="00852626"/>
    <w:rsid w:val="008532FB"/>
    <w:rsid w:val="0085335E"/>
    <w:rsid w:val="008537CE"/>
    <w:rsid w:val="00853901"/>
    <w:rsid w:val="008539CE"/>
    <w:rsid w:val="008539F8"/>
    <w:rsid w:val="00853B6D"/>
    <w:rsid w:val="00853EB0"/>
    <w:rsid w:val="00853F81"/>
    <w:rsid w:val="00854149"/>
    <w:rsid w:val="008546A9"/>
    <w:rsid w:val="008546B0"/>
    <w:rsid w:val="0085495B"/>
    <w:rsid w:val="00854B9E"/>
    <w:rsid w:val="00854CB8"/>
    <w:rsid w:val="00854D4A"/>
    <w:rsid w:val="00854F21"/>
    <w:rsid w:val="008550FA"/>
    <w:rsid w:val="0085517B"/>
    <w:rsid w:val="008551D2"/>
    <w:rsid w:val="008552B2"/>
    <w:rsid w:val="008552BC"/>
    <w:rsid w:val="008553D7"/>
    <w:rsid w:val="00855673"/>
    <w:rsid w:val="008559B2"/>
    <w:rsid w:val="00855AD1"/>
    <w:rsid w:val="00855EEB"/>
    <w:rsid w:val="00855F8F"/>
    <w:rsid w:val="0085707E"/>
    <w:rsid w:val="008573C7"/>
    <w:rsid w:val="008576F2"/>
    <w:rsid w:val="00857C2D"/>
    <w:rsid w:val="00860055"/>
    <w:rsid w:val="00860852"/>
    <w:rsid w:val="008609D3"/>
    <w:rsid w:val="00860D8F"/>
    <w:rsid w:val="00860E82"/>
    <w:rsid w:val="00860F4F"/>
    <w:rsid w:val="00861046"/>
    <w:rsid w:val="008611D9"/>
    <w:rsid w:val="00861292"/>
    <w:rsid w:val="008613C2"/>
    <w:rsid w:val="00861430"/>
    <w:rsid w:val="008616CC"/>
    <w:rsid w:val="00861A38"/>
    <w:rsid w:val="00862020"/>
    <w:rsid w:val="0086229A"/>
    <w:rsid w:val="0086237A"/>
    <w:rsid w:val="00862D22"/>
    <w:rsid w:val="00862DA4"/>
    <w:rsid w:val="00862F4E"/>
    <w:rsid w:val="00863094"/>
    <w:rsid w:val="008633C6"/>
    <w:rsid w:val="008634BB"/>
    <w:rsid w:val="0086362D"/>
    <w:rsid w:val="00863826"/>
    <w:rsid w:val="0086386B"/>
    <w:rsid w:val="0086392B"/>
    <w:rsid w:val="008639CF"/>
    <w:rsid w:val="00863BA6"/>
    <w:rsid w:val="008640A1"/>
    <w:rsid w:val="00864385"/>
    <w:rsid w:val="008647F4"/>
    <w:rsid w:val="00864FD7"/>
    <w:rsid w:val="00865592"/>
    <w:rsid w:val="00865A33"/>
    <w:rsid w:val="00865BC0"/>
    <w:rsid w:val="00865E28"/>
    <w:rsid w:val="00866039"/>
    <w:rsid w:val="00866D4E"/>
    <w:rsid w:val="00866E82"/>
    <w:rsid w:val="00867424"/>
    <w:rsid w:val="0086751F"/>
    <w:rsid w:val="00867526"/>
    <w:rsid w:val="008701C6"/>
    <w:rsid w:val="0087035A"/>
    <w:rsid w:val="00870403"/>
    <w:rsid w:val="00870534"/>
    <w:rsid w:val="00870681"/>
    <w:rsid w:val="008706BD"/>
    <w:rsid w:val="00870B65"/>
    <w:rsid w:val="00870D7D"/>
    <w:rsid w:val="00871209"/>
    <w:rsid w:val="00871213"/>
    <w:rsid w:val="0087131D"/>
    <w:rsid w:val="0087167F"/>
    <w:rsid w:val="00871CA3"/>
    <w:rsid w:val="00871F04"/>
    <w:rsid w:val="0087209B"/>
    <w:rsid w:val="0087235B"/>
    <w:rsid w:val="00872A73"/>
    <w:rsid w:val="0087337E"/>
    <w:rsid w:val="008735E1"/>
    <w:rsid w:val="008735FB"/>
    <w:rsid w:val="00873B6A"/>
    <w:rsid w:val="00874232"/>
    <w:rsid w:val="0087484F"/>
    <w:rsid w:val="00874D7A"/>
    <w:rsid w:val="00874F2E"/>
    <w:rsid w:val="008751E7"/>
    <w:rsid w:val="00875618"/>
    <w:rsid w:val="0087570D"/>
    <w:rsid w:val="008758BB"/>
    <w:rsid w:val="00875B8D"/>
    <w:rsid w:val="00875C2C"/>
    <w:rsid w:val="00875E20"/>
    <w:rsid w:val="00875F38"/>
    <w:rsid w:val="00876135"/>
    <w:rsid w:val="008768C4"/>
    <w:rsid w:val="008768D1"/>
    <w:rsid w:val="00876B92"/>
    <w:rsid w:val="00876BA5"/>
    <w:rsid w:val="00877588"/>
    <w:rsid w:val="008779E7"/>
    <w:rsid w:val="00877ACE"/>
    <w:rsid w:val="00877AEF"/>
    <w:rsid w:val="00877E08"/>
    <w:rsid w:val="00877F10"/>
    <w:rsid w:val="00880721"/>
    <w:rsid w:val="0088094E"/>
    <w:rsid w:val="00880F5B"/>
    <w:rsid w:val="008812A5"/>
    <w:rsid w:val="00881718"/>
    <w:rsid w:val="00881B6E"/>
    <w:rsid w:val="00881D4F"/>
    <w:rsid w:val="00881EC1"/>
    <w:rsid w:val="008827D1"/>
    <w:rsid w:val="0088286B"/>
    <w:rsid w:val="00882A6D"/>
    <w:rsid w:val="00882A9A"/>
    <w:rsid w:val="00882C8D"/>
    <w:rsid w:val="008830C1"/>
    <w:rsid w:val="00883363"/>
    <w:rsid w:val="008833DB"/>
    <w:rsid w:val="0088379C"/>
    <w:rsid w:val="00883BC4"/>
    <w:rsid w:val="00883BFA"/>
    <w:rsid w:val="00883E34"/>
    <w:rsid w:val="00884252"/>
    <w:rsid w:val="0088450C"/>
    <w:rsid w:val="0088496B"/>
    <w:rsid w:val="00884E24"/>
    <w:rsid w:val="00885001"/>
    <w:rsid w:val="00885696"/>
    <w:rsid w:val="00885EFA"/>
    <w:rsid w:val="008860B0"/>
    <w:rsid w:val="008865A8"/>
    <w:rsid w:val="00886701"/>
    <w:rsid w:val="008867C6"/>
    <w:rsid w:val="0088698A"/>
    <w:rsid w:val="00886A81"/>
    <w:rsid w:val="00886B16"/>
    <w:rsid w:val="00886E04"/>
    <w:rsid w:val="00887101"/>
    <w:rsid w:val="00887D00"/>
    <w:rsid w:val="00887E1A"/>
    <w:rsid w:val="008904A8"/>
    <w:rsid w:val="008905B7"/>
    <w:rsid w:val="00890606"/>
    <w:rsid w:val="00890699"/>
    <w:rsid w:val="008910C4"/>
    <w:rsid w:val="00891183"/>
    <w:rsid w:val="0089187E"/>
    <w:rsid w:val="00892308"/>
    <w:rsid w:val="008923B0"/>
    <w:rsid w:val="008927F7"/>
    <w:rsid w:val="00892B29"/>
    <w:rsid w:val="00892C2B"/>
    <w:rsid w:val="00893134"/>
    <w:rsid w:val="008931F7"/>
    <w:rsid w:val="0089383B"/>
    <w:rsid w:val="008938D8"/>
    <w:rsid w:val="00893953"/>
    <w:rsid w:val="00893992"/>
    <w:rsid w:val="00893E7A"/>
    <w:rsid w:val="00893EBB"/>
    <w:rsid w:val="0089402B"/>
    <w:rsid w:val="008942BC"/>
    <w:rsid w:val="00894731"/>
    <w:rsid w:val="008949B0"/>
    <w:rsid w:val="00894A23"/>
    <w:rsid w:val="00894B8F"/>
    <w:rsid w:val="00894BA3"/>
    <w:rsid w:val="00894C1B"/>
    <w:rsid w:val="00894FAB"/>
    <w:rsid w:val="008950B7"/>
    <w:rsid w:val="008958DB"/>
    <w:rsid w:val="00895C55"/>
    <w:rsid w:val="00895FEB"/>
    <w:rsid w:val="008961E9"/>
    <w:rsid w:val="00896DB2"/>
    <w:rsid w:val="00896EDC"/>
    <w:rsid w:val="00897405"/>
    <w:rsid w:val="00897499"/>
    <w:rsid w:val="0089797F"/>
    <w:rsid w:val="008A00D6"/>
    <w:rsid w:val="008A049B"/>
    <w:rsid w:val="008A08B5"/>
    <w:rsid w:val="008A0BD3"/>
    <w:rsid w:val="008A0C9C"/>
    <w:rsid w:val="008A0CA1"/>
    <w:rsid w:val="008A0FF6"/>
    <w:rsid w:val="008A1032"/>
    <w:rsid w:val="008A169D"/>
    <w:rsid w:val="008A1B30"/>
    <w:rsid w:val="008A1F08"/>
    <w:rsid w:val="008A28C1"/>
    <w:rsid w:val="008A2973"/>
    <w:rsid w:val="008A29E9"/>
    <w:rsid w:val="008A2EA0"/>
    <w:rsid w:val="008A323D"/>
    <w:rsid w:val="008A389A"/>
    <w:rsid w:val="008A4236"/>
    <w:rsid w:val="008A431F"/>
    <w:rsid w:val="008A45DA"/>
    <w:rsid w:val="008A47B6"/>
    <w:rsid w:val="008A47D1"/>
    <w:rsid w:val="008A4BD0"/>
    <w:rsid w:val="008A4DA3"/>
    <w:rsid w:val="008A4E1A"/>
    <w:rsid w:val="008A4E76"/>
    <w:rsid w:val="008A5120"/>
    <w:rsid w:val="008A5770"/>
    <w:rsid w:val="008A5785"/>
    <w:rsid w:val="008A580E"/>
    <w:rsid w:val="008A5C4D"/>
    <w:rsid w:val="008A5E47"/>
    <w:rsid w:val="008A666B"/>
    <w:rsid w:val="008A6E9F"/>
    <w:rsid w:val="008A7738"/>
    <w:rsid w:val="008A78DA"/>
    <w:rsid w:val="008A7ED1"/>
    <w:rsid w:val="008A7FCF"/>
    <w:rsid w:val="008B0038"/>
    <w:rsid w:val="008B0A02"/>
    <w:rsid w:val="008B0BB4"/>
    <w:rsid w:val="008B10CE"/>
    <w:rsid w:val="008B16EF"/>
    <w:rsid w:val="008B1841"/>
    <w:rsid w:val="008B1A7D"/>
    <w:rsid w:val="008B1D4A"/>
    <w:rsid w:val="008B1F55"/>
    <w:rsid w:val="008B21DE"/>
    <w:rsid w:val="008B22E9"/>
    <w:rsid w:val="008B2A24"/>
    <w:rsid w:val="008B2D0C"/>
    <w:rsid w:val="008B2F39"/>
    <w:rsid w:val="008B2FFB"/>
    <w:rsid w:val="008B3016"/>
    <w:rsid w:val="008B3298"/>
    <w:rsid w:val="008B33F5"/>
    <w:rsid w:val="008B37B8"/>
    <w:rsid w:val="008B3958"/>
    <w:rsid w:val="008B3AC7"/>
    <w:rsid w:val="008B3C92"/>
    <w:rsid w:val="008B3D62"/>
    <w:rsid w:val="008B3E43"/>
    <w:rsid w:val="008B3F47"/>
    <w:rsid w:val="008B451A"/>
    <w:rsid w:val="008B50FC"/>
    <w:rsid w:val="008B526F"/>
    <w:rsid w:val="008B5406"/>
    <w:rsid w:val="008B54BE"/>
    <w:rsid w:val="008B5607"/>
    <w:rsid w:val="008B573B"/>
    <w:rsid w:val="008B59B8"/>
    <w:rsid w:val="008B60F5"/>
    <w:rsid w:val="008B61EF"/>
    <w:rsid w:val="008B6258"/>
    <w:rsid w:val="008B70C9"/>
    <w:rsid w:val="008B792C"/>
    <w:rsid w:val="008B7C6D"/>
    <w:rsid w:val="008C0A0D"/>
    <w:rsid w:val="008C0A71"/>
    <w:rsid w:val="008C10DA"/>
    <w:rsid w:val="008C1249"/>
    <w:rsid w:val="008C142A"/>
    <w:rsid w:val="008C160D"/>
    <w:rsid w:val="008C167A"/>
    <w:rsid w:val="008C19F2"/>
    <w:rsid w:val="008C1BBF"/>
    <w:rsid w:val="008C1F10"/>
    <w:rsid w:val="008C20D5"/>
    <w:rsid w:val="008C2347"/>
    <w:rsid w:val="008C2495"/>
    <w:rsid w:val="008C2927"/>
    <w:rsid w:val="008C2B9F"/>
    <w:rsid w:val="008C2C71"/>
    <w:rsid w:val="008C315E"/>
    <w:rsid w:val="008C3218"/>
    <w:rsid w:val="008C32AE"/>
    <w:rsid w:val="008C35A8"/>
    <w:rsid w:val="008C360A"/>
    <w:rsid w:val="008C3771"/>
    <w:rsid w:val="008C38CB"/>
    <w:rsid w:val="008C3E00"/>
    <w:rsid w:val="008C3FF8"/>
    <w:rsid w:val="008C410C"/>
    <w:rsid w:val="008C489F"/>
    <w:rsid w:val="008C4AA9"/>
    <w:rsid w:val="008C5111"/>
    <w:rsid w:val="008C5337"/>
    <w:rsid w:val="008C538F"/>
    <w:rsid w:val="008C578E"/>
    <w:rsid w:val="008C5969"/>
    <w:rsid w:val="008C5A07"/>
    <w:rsid w:val="008C6451"/>
    <w:rsid w:val="008C646D"/>
    <w:rsid w:val="008C6545"/>
    <w:rsid w:val="008C6D95"/>
    <w:rsid w:val="008C6EE7"/>
    <w:rsid w:val="008C7008"/>
    <w:rsid w:val="008C766C"/>
    <w:rsid w:val="008C7C20"/>
    <w:rsid w:val="008C7C7C"/>
    <w:rsid w:val="008D01C8"/>
    <w:rsid w:val="008D039F"/>
    <w:rsid w:val="008D053F"/>
    <w:rsid w:val="008D0606"/>
    <w:rsid w:val="008D0793"/>
    <w:rsid w:val="008D0BAA"/>
    <w:rsid w:val="008D1010"/>
    <w:rsid w:val="008D119E"/>
    <w:rsid w:val="008D134B"/>
    <w:rsid w:val="008D2104"/>
    <w:rsid w:val="008D23D1"/>
    <w:rsid w:val="008D2855"/>
    <w:rsid w:val="008D2A26"/>
    <w:rsid w:val="008D2B0E"/>
    <w:rsid w:val="008D2C87"/>
    <w:rsid w:val="008D3087"/>
    <w:rsid w:val="008D3767"/>
    <w:rsid w:val="008D37B3"/>
    <w:rsid w:val="008D3814"/>
    <w:rsid w:val="008D3E51"/>
    <w:rsid w:val="008D3F5C"/>
    <w:rsid w:val="008D4662"/>
    <w:rsid w:val="008D4BED"/>
    <w:rsid w:val="008D52BF"/>
    <w:rsid w:val="008D57B4"/>
    <w:rsid w:val="008D5867"/>
    <w:rsid w:val="008D59E4"/>
    <w:rsid w:val="008D5C8C"/>
    <w:rsid w:val="008D5E2F"/>
    <w:rsid w:val="008D6130"/>
    <w:rsid w:val="008D6480"/>
    <w:rsid w:val="008D6521"/>
    <w:rsid w:val="008D684C"/>
    <w:rsid w:val="008D69E1"/>
    <w:rsid w:val="008D6CD7"/>
    <w:rsid w:val="008D7D57"/>
    <w:rsid w:val="008D7E0C"/>
    <w:rsid w:val="008E00AF"/>
    <w:rsid w:val="008E0937"/>
    <w:rsid w:val="008E1852"/>
    <w:rsid w:val="008E18A9"/>
    <w:rsid w:val="008E1904"/>
    <w:rsid w:val="008E1AC2"/>
    <w:rsid w:val="008E2636"/>
    <w:rsid w:val="008E2709"/>
    <w:rsid w:val="008E27B5"/>
    <w:rsid w:val="008E28DA"/>
    <w:rsid w:val="008E291A"/>
    <w:rsid w:val="008E345A"/>
    <w:rsid w:val="008E351B"/>
    <w:rsid w:val="008E378B"/>
    <w:rsid w:val="008E383F"/>
    <w:rsid w:val="008E3CA9"/>
    <w:rsid w:val="008E4814"/>
    <w:rsid w:val="008E4CF9"/>
    <w:rsid w:val="008E4E94"/>
    <w:rsid w:val="008E513B"/>
    <w:rsid w:val="008E530D"/>
    <w:rsid w:val="008E5D15"/>
    <w:rsid w:val="008E62D4"/>
    <w:rsid w:val="008E687E"/>
    <w:rsid w:val="008E7614"/>
    <w:rsid w:val="008E7A00"/>
    <w:rsid w:val="008E7DDF"/>
    <w:rsid w:val="008F03C5"/>
    <w:rsid w:val="008F07AF"/>
    <w:rsid w:val="008F08EC"/>
    <w:rsid w:val="008F0AA7"/>
    <w:rsid w:val="008F0ACC"/>
    <w:rsid w:val="008F0CC6"/>
    <w:rsid w:val="008F0EB7"/>
    <w:rsid w:val="008F11DA"/>
    <w:rsid w:val="008F1306"/>
    <w:rsid w:val="008F13F0"/>
    <w:rsid w:val="008F15C9"/>
    <w:rsid w:val="008F16AE"/>
    <w:rsid w:val="008F16C3"/>
    <w:rsid w:val="008F1740"/>
    <w:rsid w:val="008F1C3A"/>
    <w:rsid w:val="008F1C53"/>
    <w:rsid w:val="008F2121"/>
    <w:rsid w:val="008F214D"/>
    <w:rsid w:val="008F21E9"/>
    <w:rsid w:val="008F224A"/>
    <w:rsid w:val="008F2AE9"/>
    <w:rsid w:val="008F2F91"/>
    <w:rsid w:val="008F304E"/>
    <w:rsid w:val="008F3B45"/>
    <w:rsid w:val="008F3C2D"/>
    <w:rsid w:val="008F3E07"/>
    <w:rsid w:val="008F4171"/>
    <w:rsid w:val="008F4789"/>
    <w:rsid w:val="008F48DB"/>
    <w:rsid w:val="008F495B"/>
    <w:rsid w:val="008F4AB2"/>
    <w:rsid w:val="008F4C14"/>
    <w:rsid w:val="008F4C17"/>
    <w:rsid w:val="008F4D1E"/>
    <w:rsid w:val="008F4D9C"/>
    <w:rsid w:val="008F5223"/>
    <w:rsid w:val="008F535C"/>
    <w:rsid w:val="008F5969"/>
    <w:rsid w:val="008F598D"/>
    <w:rsid w:val="008F60EF"/>
    <w:rsid w:val="008F63CE"/>
    <w:rsid w:val="008F64E5"/>
    <w:rsid w:val="008F6798"/>
    <w:rsid w:val="008F6B65"/>
    <w:rsid w:val="008F6F28"/>
    <w:rsid w:val="008F76AD"/>
    <w:rsid w:val="00900026"/>
    <w:rsid w:val="0090004A"/>
    <w:rsid w:val="0090010F"/>
    <w:rsid w:val="0090071B"/>
    <w:rsid w:val="00900990"/>
    <w:rsid w:val="00900ACC"/>
    <w:rsid w:val="00900EEF"/>
    <w:rsid w:val="009016AF"/>
    <w:rsid w:val="00901851"/>
    <w:rsid w:val="009018E2"/>
    <w:rsid w:val="00901E89"/>
    <w:rsid w:val="00902022"/>
    <w:rsid w:val="00902041"/>
    <w:rsid w:val="00902ADD"/>
    <w:rsid w:val="00902F68"/>
    <w:rsid w:val="00902F84"/>
    <w:rsid w:val="009031EF"/>
    <w:rsid w:val="0090348D"/>
    <w:rsid w:val="00903CC3"/>
    <w:rsid w:val="009043DD"/>
    <w:rsid w:val="009048A2"/>
    <w:rsid w:val="00904EEB"/>
    <w:rsid w:val="009056A3"/>
    <w:rsid w:val="0090590A"/>
    <w:rsid w:val="00905FFE"/>
    <w:rsid w:val="009062A9"/>
    <w:rsid w:val="0090649C"/>
    <w:rsid w:val="00906DCB"/>
    <w:rsid w:val="0090716C"/>
    <w:rsid w:val="009071C8"/>
    <w:rsid w:val="00907244"/>
    <w:rsid w:val="009073D0"/>
    <w:rsid w:val="009078F5"/>
    <w:rsid w:val="0091010A"/>
    <w:rsid w:val="00910126"/>
    <w:rsid w:val="00910310"/>
    <w:rsid w:val="0091095B"/>
    <w:rsid w:val="00910A2D"/>
    <w:rsid w:val="00910C70"/>
    <w:rsid w:val="00910FC9"/>
    <w:rsid w:val="009111D6"/>
    <w:rsid w:val="009112C6"/>
    <w:rsid w:val="0091147C"/>
    <w:rsid w:val="009114C9"/>
    <w:rsid w:val="009119C7"/>
    <w:rsid w:val="00911B36"/>
    <w:rsid w:val="00911B79"/>
    <w:rsid w:val="00911E0A"/>
    <w:rsid w:val="00912108"/>
    <w:rsid w:val="009129D9"/>
    <w:rsid w:val="00912A63"/>
    <w:rsid w:val="00912CD5"/>
    <w:rsid w:val="009133B0"/>
    <w:rsid w:val="009137AB"/>
    <w:rsid w:val="00913A2D"/>
    <w:rsid w:val="00913B83"/>
    <w:rsid w:val="00913C10"/>
    <w:rsid w:val="00913F28"/>
    <w:rsid w:val="00914365"/>
    <w:rsid w:val="009145C6"/>
    <w:rsid w:val="00914A88"/>
    <w:rsid w:val="00914BE7"/>
    <w:rsid w:val="00914C9A"/>
    <w:rsid w:val="00914CE2"/>
    <w:rsid w:val="00914F93"/>
    <w:rsid w:val="00915424"/>
    <w:rsid w:val="00915A45"/>
    <w:rsid w:val="00915B6C"/>
    <w:rsid w:val="009164C2"/>
    <w:rsid w:val="009166D6"/>
    <w:rsid w:val="0091673C"/>
    <w:rsid w:val="009167D8"/>
    <w:rsid w:val="00916EEC"/>
    <w:rsid w:val="00916F3B"/>
    <w:rsid w:val="00917645"/>
    <w:rsid w:val="0091783A"/>
    <w:rsid w:val="009178B4"/>
    <w:rsid w:val="0092029A"/>
    <w:rsid w:val="00920E28"/>
    <w:rsid w:val="00920EC0"/>
    <w:rsid w:val="00920EF1"/>
    <w:rsid w:val="009211B3"/>
    <w:rsid w:val="009211E9"/>
    <w:rsid w:val="009215B6"/>
    <w:rsid w:val="00921749"/>
    <w:rsid w:val="009217E2"/>
    <w:rsid w:val="00921B51"/>
    <w:rsid w:val="00921C31"/>
    <w:rsid w:val="00921D0E"/>
    <w:rsid w:val="00921EFC"/>
    <w:rsid w:val="00921F33"/>
    <w:rsid w:val="009222E1"/>
    <w:rsid w:val="0092232D"/>
    <w:rsid w:val="0092241D"/>
    <w:rsid w:val="00922C05"/>
    <w:rsid w:val="00922DCB"/>
    <w:rsid w:val="009232EA"/>
    <w:rsid w:val="009237D6"/>
    <w:rsid w:val="00923830"/>
    <w:rsid w:val="00923E8C"/>
    <w:rsid w:val="00924640"/>
    <w:rsid w:val="00924820"/>
    <w:rsid w:val="00924BF8"/>
    <w:rsid w:val="00924FBF"/>
    <w:rsid w:val="0092518F"/>
    <w:rsid w:val="009252AD"/>
    <w:rsid w:val="009252DC"/>
    <w:rsid w:val="009253BF"/>
    <w:rsid w:val="0092555A"/>
    <w:rsid w:val="00925A51"/>
    <w:rsid w:val="00925CFF"/>
    <w:rsid w:val="0092629B"/>
    <w:rsid w:val="009263FC"/>
    <w:rsid w:val="0092689A"/>
    <w:rsid w:val="00926B7E"/>
    <w:rsid w:val="009270D5"/>
    <w:rsid w:val="0092734F"/>
    <w:rsid w:val="00927A85"/>
    <w:rsid w:val="00927C25"/>
    <w:rsid w:val="00927D3F"/>
    <w:rsid w:val="00930303"/>
    <w:rsid w:val="009304FC"/>
    <w:rsid w:val="009308F4"/>
    <w:rsid w:val="00930FBB"/>
    <w:rsid w:val="0093113D"/>
    <w:rsid w:val="009311E6"/>
    <w:rsid w:val="00931253"/>
    <w:rsid w:val="009313C7"/>
    <w:rsid w:val="00931564"/>
    <w:rsid w:val="009315E2"/>
    <w:rsid w:val="00931C74"/>
    <w:rsid w:val="00932157"/>
    <w:rsid w:val="0093258E"/>
    <w:rsid w:val="00932716"/>
    <w:rsid w:val="00932C02"/>
    <w:rsid w:val="00932F2D"/>
    <w:rsid w:val="0093369A"/>
    <w:rsid w:val="0093420F"/>
    <w:rsid w:val="00934C2F"/>
    <w:rsid w:val="00934F71"/>
    <w:rsid w:val="00935108"/>
    <w:rsid w:val="00935381"/>
    <w:rsid w:val="009353AA"/>
    <w:rsid w:val="009353F6"/>
    <w:rsid w:val="00935B89"/>
    <w:rsid w:val="00935C20"/>
    <w:rsid w:val="00935F8E"/>
    <w:rsid w:val="009360CA"/>
    <w:rsid w:val="009361AB"/>
    <w:rsid w:val="0093638F"/>
    <w:rsid w:val="00936ABD"/>
    <w:rsid w:val="00936B97"/>
    <w:rsid w:val="0093708A"/>
    <w:rsid w:val="0093708B"/>
    <w:rsid w:val="009372C9"/>
    <w:rsid w:val="00937496"/>
    <w:rsid w:val="009374BA"/>
    <w:rsid w:val="009375FD"/>
    <w:rsid w:val="00937A1C"/>
    <w:rsid w:val="00937A7C"/>
    <w:rsid w:val="00937BD4"/>
    <w:rsid w:val="00937BD9"/>
    <w:rsid w:val="00937EDD"/>
    <w:rsid w:val="0094003C"/>
    <w:rsid w:val="0094094C"/>
    <w:rsid w:val="0094117F"/>
    <w:rsid w:val="00941525"/>
    <w:rsid w:val="009415CE"/>
    <w:rsid w:val="00941709"/>
    <w:rsid w:val="009418EF"/>
    <w:rsid w:val="0094191B"/>
    <w:rsid w:val="00941B22"/>
    <w:rsid w:val="00941C88"/>
    <w:rsid w:val="00941EEB"/>
    <w:rsid w:val="00941F1A"/>
    <w:rsid w:val="00942072"/>
    <w:rsid w:val="0094260E"/>
    <w:rsid w:val="00942780"/>
    <w:rsid w:val="00942B4D"/>
    <w:rsid w:val="00943368"/>
    <w:rsid w:val="00943592"/>
    <w:rsid w:val="009441F5"/>
    <w:rsid w:val="009442DF"/>
    <w:rsid w:val="00944427"/>
    <w:rsid w:val="00944436"/>
    <w:rsid w:val="0094450A"/>
    <w:rsid w:val="00944720"/>
    <w:rsid w:val="00944B72"/>
    <w:rsid w:val="00944C60"/>
    <w:rsid w:val="00944E6F"/>
    <w:rsid w:val="0094530C"/>
    <w:rsid w:val="00945681"/>
    <w:rsid w:val="009459CC"/>
    <w:rsid w:val="00945EB1"/>
    <w:rsid w:val="00945EDF"/>
    <w:rsid w:val="00945F07"/>
    <w:rsid w:val="00945F09"/>
    <w:rsid w:val="009460E2"/>
    <w:rsid w:val="00946763"/>
    <w:rsid w:val="009467E2"/>
    <w:rsid w:val="00946E54"/>
    <w:rsid w:val="00946E83"/>
    <w:rsid w:val="0094710E"/>
    <w:rsid w:val="0094716D"/>
    <w:rsid w:val="009472B4"/>
    <w:rsid w:val="00947A5D"/>
    <w:rsid w:val="00947E7F"/>
    <w:rsid w:val="00950190"/>
    <w:rsid w:val="0095022F"/>
    <w:rsid w:val="009502BD"/>
    <w:rsid w:val="00950420"/>
    <w:rsid w:val="00950652"/>
    <w:rsid w:val="009507C7"/>
    <w:rsid w:val="00950FFA"/>
    <w:rsid w:val="009512AB"/>
    <w:rsid w:val="009512B0"/>
    <w:rsid w:val="0095156C"/>
    <w:rsid w:val="009519FF"/>
    <w:rsid w:val="00951AA7"/>
    <w:rsid w:val="00951B5A"/>
    <w:rsid w:val="00951BCC"/>
    <w:rsid w:val="00951C1B"/>
    <w:rsid w:val="00951F4F"/>
    <w:rsid w:val="0095216B"/>
    <w:rsid w:val="009523FC"/>
    <w:rsid w:val="00952601"/>
    <w:rsid w:val="0095278F"/>
    <w:rsid w:val="00952C1A"/>
    <w:rsid w:val="0095304A"/>
    <w:rsid w:val="009538B2"/>
    <w:rsid w:val="0095396F"/>
    <w:rsid w:val="00953DF3"/>
    <w:rsid w:val="00953E98"/>
    <w:rsid w:val="009540D8"/>
    <w:rsid w:val="009542B2"/>
    <w:rsid w:val="0095443B"/>
    <w:rsid w:val="00954548"/>
    <w:rsid w:val="00954EAB"/>
    <w:rsid w:val="009550AB"/>
    <w:rsid w:val="0095551C"/>
    <w:rsid w:val="00955A07"/>
    <w:rsid w:val="00955D27"/>
    <w:rsid w:val="00955D90"/>
    <w:rsid w:val="00955FAE"/>
    <w:rsid w:val="00956356"/>
    <w:rsid w:val="0095654A"/>
    <w:rsid w:val="009565A1"/>
    <w:rsid w:val="00957555"/>
    <w:rsid w:val="0095760C"/>
    <w:rsid w:val="00957E5C"/>
    <w:rsid w:val="00957F29"/>
    <w:rsid w:val="009601D7"/>
    <w:rsid w:val="0096047E"/>
    <w:rsid w:val="0096070A"/>
    <w:rsid w:val="00960BFB"/>
    <w:rsid w:val="0096109A"/>
    <w:rsid w:val="009612B2"/>
    <w:rsid w:val="009616E3"/>
    <w:rsid w:val="009617E5"/>
    <w:rsid w:val="00961A38"/>
    <w:rsid w:val="00961A42"/>
    <w:rsid w:val="00961B5B"/>
    <w:rsid w:val="00961CBE"/>
    <w:rsid w:val="00961EED"/>
    <w:rsid w:val="0096212A"/>
    <w:rsid w:val="0096226F"/>
    <w:rsid w:val="009625CD"/>
    <w:rsid w:val="0096283C"/>
    <w:rsid w:val="00962F9F"/>
    <w:rsid w:val="00963169"/>
    <w:rsid w:val="009631D3"/>
    <w:rsid w:val="00963307"/>
    <w:rsid w:val="009635BA"/>
    <w:rsid w:val="009635BD"/>
    <w:rsid w:val="00963B7B"/>
    <w:rsid w:val="009641C5"/>
    <w:rsid w:val="00964241"/>
    <w:rsid w:val="009644B0"/>
    <w:rsid w:val="0096469B"/>
    <w:rsid w:val="00964927"/>
    <w:rsid w:val="009649F6"/>
    <w:rsid w:val="00964CAF"/>
    <w:rsid w:val="00965161"/>
    <w:rsid w:val="009653FF"/>
    <w:rsid w:val="0096567C"/>
    <w:rsid w:val="009657C6"/>
    <w:rsid w:val="00965920"/>
    <w:rsid w:val="00965A05"/>
    <w:rsid w:val="00965FBB"/>
    <w:rsid w:val="00966227"/>
    <w:rsid w:val="0096670A"/>
    <w:rsid w:val="00967577"/>
    <w:rsid w:val="009675E2"/>
    <w:rsid w:val="009679D7"/>
    <w:rsid w:val="00967ABB"/>
    <w:rsid w:val="00967E49"/>
    <w:rsid w:val="00967F36"/>
    <w:rsid w:val="0097001C"/>
    <w:rsid w:val="00970776"/>
    <w:rsid w:val="009708E3"/>
    <w:rsid w:val="00970F59"/>
    <w:rsid w:val="00971332"/>
    <w:rsid w:val="00971493"/>
    <w:rsid w:val="00971837"/>
    <w:rsid w:val="00971C38"/>
    <w:rsid w:val="00971C80"/>
    <w:rsid w:val="00971E14"/>
    <w:rsid w:val="00971E42"/>
    <w:rsid w:val="0097204F"/>
    <w:rsid w:val="00972487"/>
    <w:rsid w:val="0097266D"/>
    <w:rsid w:val="009729B2"/>
    <w:rsid w:val="009729BA"/>
    <w:rsid w:val="00972AD0"/>
    <w:rsid w:val="00972EF5"/>
    <w:rsid w:val="00973547"/>
    <w:rsid w:val="00973640"/>
    <w:rsid w:val="0097367D"/>
    <w:rsid w:val="009736AF"/>
    <w:rsid w:val="009739BA"/>
    <w:rsid w:val="0097401D"/>
    <w:rsid w:val="009745A1"/>
    <w:rsid w:val="00974BB8"/>
    <w:rsid w:val="00975063"/>
    <w:rsid w:val="00975187"/>
    <w:rsid w:val="00975B32"/>
    <w:rsid w:val="00975D6B"/>
    <w:rsid w:val="00975D9A"/>
    <w:rsid w:val="00976A9A"/>
    <w:rsid w:val="00976C1A"/>
    <w:rsid w:val="00977A45"/>
    <w:rsid w:val="00977CBE"/>
    <w:rsid w:val="00980569"/>
    <w:rsid w:val="0098060D"/>
    <w:rsid w:val="0098120A"/>
    <w:rsid w:val="0098135D"/>
    <w:rsid w:val="00981A1E"/>
    <w:rsid w:val="00981AAB"/>
    <w:rsid w:val="0098240B"/>
    <w:rsid w:val="00982542"/>
    <w:rsid w:val="00982698"/>
    <w:rsid w:val="00982C14"/>
    <w:rsid w:val="00982C37"/>
    <w:rsid w:val="00982EEB"/>
    <w:rsid w:val="00982FE3"/>
    <w:rsid w:val="00983283"/>
    <w:rsid w:val="009835FA"/>
    <w:rsid w:val="00983682"/>
    <w:rsid w:val="00983CF2"/>
    <w:rsid w:val="009842B0"/>
    <w:rsid w:val="009842FF"/>
    <w:rsid w:val="00984935"/>
    <w:rsid w:val="00984A28"/>
    <w:rsid w:val="00984A97"/>
    <w:rsid w:val="00984AAC"/>
    <w:rsid w:val="00984DAB"/>
    <w:rsid w:val="00985179"/>
    <w:rsid w:val="009851B6"/>
    <w:rsid w:val="009852CF"/>
    <w:rsid w:val="00985762"/>
    <w:rsid w:val="00985AAF"/>
    <w:rsid w:val="00985AB9"/>
    <w:rsid w:val="0098600A"/>
    <w:rsid w:val="0098627F"/>
    <w:rsid w:val="00986665"/>
    <w:rsid w:val="00986682"/>
    <w:rsid w:val="00986C0F"/>
    <w:rsid w:val="00986C53"/>
    <w:rsid w:val="00986EA8"/>
    <w:rsid w:val="0098704D"/>
    <w:rsid w:val="0098713D"/>
    <w:rsid w:val="00987769"/>
    <w:rsid w:val="00987CC9"/>
    <w:rsid w:val="00987D39"/>
    <w:rsid w:val="0099029F"/>
    <w:rsid w:val="00990374"/>
    <w:rsid w:val="009903BB"/>
    <w:rsid w:val="009905E2"/>
    <w:rsid w:val="00990621"/>
    <w:rsid w:val="00990BC2"/>
    <w:rsid w:val="00990C04"/>
    <w:rsid w:val="00990C0F"/>
    <w:rsid w:val="009912E6"/>
    <w:rsid w:val="009913B7"/>
    <w:rsid w:val="00991A43"/>
    <w:rsid w:val="00991B46"/>
    <w:rsid w:val="00992247"/>
    <w:rsid w:val="009923EF"/>
    <w:rsid w:val="009925BC"/>
    <w:rsid w:val="00992AEB"/>
    <w:rsid w:val="00992B3C"/>
    <w:rsid w:val="009932A1"/>
    <w:rsid w:val="00993CD5"/>
    <w:rsid w:val="00993E54"/>
    <w:rsid w:val="00994028"/>
    <w:rsid w:val="0099402A"/>
    <w:rsid w:val="00994453"/>
    <w:rsid w:val="009945BC"/>
    <w:rsid w:val="00994CC5"/>
    <w:rsid w:val="00994F64"/>
    <w:rsid w:val="00994FA7"/>
    <w:rsid w:val="00995730"/>
    <w:rsid w:val="009959D8"/>
    <w:rsid w:val="00995CB6"/>
    <w:rsid w:val="009962E6"/>
    <w:rsid w:val="0099686D"/>
    <w:rsid w:val="00997773"/>
    <w:rsid w:val="00997976"/>
    <w:rsid w:val="009A0482"/>
    <w:rsid w:val="009A0558"/>
    <w:rsid w:val="009A057D"/>
    <w:rsid w:val="009A0772"/>
    <w:rsid w:val="009A089D"/>
    <w:rsid w:val="009A08CC"/>
    <w:rsid w:val="009A10B4"/>
    <w:rsid w:val="009A1200"/>
    <w:rsid w:val="009A1206"/>
    <w:rsid w:val="009A12E6"/>
    <w:rsid w:val="009A16D0"/>
    <w:rsid w:val="009A16E3"/>
    <w:rsid w:val="009A1FC0"/>
    <w:rsid w:val="009A20CC"/>
    <w:rsid w:val="009A24A0"/>
    <w:rsid w:val="009A253C"/>
    <w:rsid w:val="009A2561"/>
    <w:rsid w:val="009A2CE1"/>
    <w:rsid w:val="009A2E7E"/>
    <w:rsid w:val="009A30E1"/>
    <w:rsid w:val="009A30FC"/>
    <w:rsid w:val="009A3154"/>
    <w:rsid w:val="009A33EF"/>
    <w:rsid w:val="009A352E"/>
    <w:rsid w:val="009A3BDA"/>
    <w:rsid w:val="009A3DBB"/>
    <w:rsid w:val="009A4074"/>
    <w:rsid w:val="009A457D"/>
    <w:rsid w:val="009A48BC"/>
    <w:rsid w:val="009A4A70"/>
    <w:rsid w:val="009A4B95"/>
    <w:rsid w:val="009A4F70"/>
    <w:rsid w:val="009A5AAF"/>
    <w:rsid w:val="009A5D26"/>
    <w:rsid w:val="009A5D7B"/>
    <w:rsid w:val="009A618E"/>
    <w:rsid w:val="009A658E"/>
    <w:rsid w:val="009A6619"/>
    <w:rsid w:val="009A6733"/>
    <w:rsid w:val="009A6B9D"/>
    <w:rsid w:val="009A7101"/>
    <w:rsid w:val="009A7555"/>
    <w:rsid w:val="009A75B1"/>
    <w:rsid w:val="009A75CC"/>
    <w:rsid w:val="009A767B"/>
    <w:rsid w:val="009A7B4B"/>
    <w:rsid w:val="009A7EE2"/>
    <w:rsid w:val="009B0431"/>
    <w:rsid w:val="009B0748"/>
    <w:rsid w:val="009B0B37"/>
    <w:rsid w:val="009B0B59"/>
    <w:rsid w:val="009B1286"/>
    <w:rsid w:val="009B15B0"/>
    <w:rsid w:val="009B1689"/>
    <w:rsid w:val="009B1A6E"/>
    <w:rsid w:val="009B1AB9"/>
    <w:rsid w:val="009B2646"/>
    <w:rsid w:val="009B27EC"/>
    <w:rsid w:val="009B28E8"/>
    <w:rsid w:val="009B2E74"/>
    <w:rsid w:val="009B345B"/>
    <w:rsid w:val="009B394E"/>
    <w:rsid w:val="009B3BAE"/>
    <w:rsid w:val="009B3CB8"/>
    <w:rsid w:val="009B3D12"/>
    <w:rsid w:val="009B424C"/>
    <w:rsid w:val="009B42B3"/>
    <w:rsid w:val="009B452B"/>
    <w:rsid w:val="009B49C9"/>
    <w:rsid w:val="009B4EEF"/>
    <w:rsid w:val="009B4F95"/>
    <w:rsid w:val="009B52CE"/>
    <w:rsid w:val="009B547C"/>
    <w:rsid w:val="009B589E"/>
    <w:rsid w:val="009B5BC7"/>
    <w:rsid w:val="009B5CA2"/>
    <w:rsid w:val="009B6078"/>
    <w:rsid w:val="009B6158"/>
    <w:rsid w:val="009B625A"/>
    <w:rsid w:val="009B6296"/>
    <w:rsid w:val="009B6653"/>
    <w:rsid w:val="009B6679"/>
    <w:rsid w:val="009B6740"/>
    <w:rsid w:val="009B6987"/>
    <w:rsid w:val="009B6E27"/>
    <w:rsid w:val="009B7013"/>
    <w:rsid w:val="009B71CE"/>
    <w:rsid w:val="009B73A2"/>
    <w:rsid w:val="009B73C2"/>
    <w:rsid w:val="009B798D"/>
    <w:rsid w:val="009B7C21"/>
    <w:rsid w:val="009C094A"/>
    <w:rsid w:val="009C0CC8"/>
    <w:rsid w:val="009C10A8"/>
    <w:rsid w:val="009C10D2"/>
    <w:rsid w:val="009C1137"/>
    <w:rsid w:val="009C11BD"/>
    <w:rsid w:val="009C14CD"/>
    <w:rsid w:val="009C154E"/>
    <w:rsid w:val="009C2662"/>
    <w:rsid w:val="009C2B4F"/>
    <w:rsid w:val="009C2C0C"/>
    <w:rsid w:val="009C2F9B"/>
    <w:rsid w:val="009C336D"/>
    <w:rsid w:val="009C369A"/>
    <w:rsid w:val="009C4825"/>
    <w:rsid w:val="009C49EF"/>
    <w:rsid w:val="009C4BC1"/>
    <w:rsid w:val="009C511A"/>
    <w:rsid w:val="009C52EC"/>
    <w:rsid w:val="009C5911"/>
    <w:rsid w:val="009C5934"/>
    <w:rsid w:val="009C5AC5"/>
    <w:rsid w:val="009C5B5A"/>
    <w:rsid w:val="009C5EAF"/>
    <w:rsid w:val="009C6076"/>
    <w:rsid w:val="009C6099"/>
    <w:rsid w:val="009C63B2"/>
    <w:rsid w:val="009C6498"/>
    <w:rsid w:val="009C6543"/>
    <w:rsid w:val="009C6585"/>
    <w:rsid w:val="009C6B47"/>
    <w:rsid w:val="009C6D5C"/>
    <w:rsid w:val="009C6D6F"/>
    <w:rsid w:val="009C7CA8"/>
    <w:rsid w:val="009D019A"/>
    <w:rsid w:val="009D03A9"/>
    <w:rsid w:val="009D0AD4"/>
    <w:rsid w:val="009D0CA3"/>
    <w:rsid w:val="009D0F38"/>
    <w:rsid w:val="009D1416"/>
    <w:rsid w:val="009D1595"/>
    <w:rsid w:val="009D1779"/>
    <w:rsid w:val="009D2191"/>
    <w:rsid w:val="009D21B3"/>
    <w:rsid w:val="009D21BA"/>
    <w:rsid w:val="009D277E"/>
    <w:rsid w:val="009D2B5A"/>
    <w:rsid w:val="009D2EED"/>
    <w:rsid w:val="009D31C3"/>
    <w:rsid w:val="009D34C5"/>
    <w:rsid w:val="009D3C83"/>
    <w:rsid w:val="009D3D7B"/>
    <w:rsid w:val="009D4061"/>
    <w:rsid w:val="009D41EE"/>
    <w:rsid w:val="009D457E"/>
    <w:rsid w:val="009D49E1"/>
    <w:rsid w:val="009D4A8B"/>
    <w:rsid w:val="009D5161"/>
    <w:rsid w:val="009D5BE0"/>
    <w:rsid w:val="009D5F5D"/>
    <w:rsid w:val="009D5FE4"/>
    <w:rsid w:val="009D6057"/>
    <w:rsid w:val="009D67EE"/>
    <w:rsid w:val="009D6A1A"/>
    <w:rsid w:val="009D6C1E"/>
    <w:rsid w:val="009D6DBA"/>
    <w:rsid w:val="009D789C"/>
    <w:rsid w:val="009D7A34"/>
    <w:rsid w:val="009D7D36"/>
    <w:rsid w:val="009D7D52"/>
    <w:rsid w:val="009E0009"/>
    <w:rsid w:val="009E0256"/>
    <w:rsid w:val="009E029C"/>
    <w:rsid w:val="009E03C2"/>
    <w:rsid w:val="009E0527"/>
    <w:rsid w:val="009E08DC"/>
    <w:rsid w:val="009E09A0"/>
    <w:rsid w:val="009E107F"/>
    <w:rsid w:val="009E13F0"/>
    <w:rsid w:val="009E1518"/>
    <w:rsid w:val="009E1783"/>
    <w:rsid w:val="009E1BAD"/>
    <w:rsid w:val="009E1E71"/>
    <w:rsid w:val="009E1F66"/>
    <w:rsid w:val="009E2460"/>
    <w:rsid w:val="009E28E8"/>
    <w:rsid w:val="009E29AF"/>
    <w:rsid w:val="009E2B7A"/>
    <w:rsid w:val="009E2B8F"/>
    <w:rsid w:val="009E2C9D"/>
    <w:rsid w:val="009E2F7A"/>
    <w:rsid w:val="009E307C"/>
    <w:rsid w:val="009E3161"/>
    <w:rsid w:val="009E317A"/>
    <w:rsid w:val="009E34D7"/>
    <w:rsid w:val="009E34E5"/>
    <w:rsid w:val="009E3628"/>
    <w:rsid w:val="009E3825"/>
    <w:rsid w:val="009E3906"/>
    <w:rsid w:val="009E3DB0"/>
    <w:rsid w:val="009E462C"/>
    <w:rsid w:val="009E4A5B"/>
    <w:rsid w:val="009E53C5"/>
    <w:rsid w:val="009E561E"/>
    <w:rsid w:val="009E5770"/>
    <w:rsid w:val="009E5A90"/>
    <w:rsid w:val="009E5CF7"/>
    <w:rsid w:val="009E65C7"/>
    <w:rsid w:val="009E670D"/>
    <w:rsid w:val="009E7351"/>
    <w:rsid w:val="009E76D2"/>
    <w:rsid w:val="009E7869"/>
    <w:rsid w:val="009E7BC2"/>
    <w:rsid w:val="009F0201"/>
    <w:rsid w:val="009F0210"/>
    <w:rsid w:val="009F049E"/>
    <w:rsid w:val="009F0AC4"/>
    <w:rsid w:val="009F0C94"/>
    <w:rsid w:val="009F0FA3"/>
    <w:rsid w:val="009F1802"/>
    <w:rsid w:val="009F19A9"/>
    <w:rsid w:val="009F1ACC"/>
    <w:rsid w:val="009F20D8"/>
    <w:rsid w:val="009F20E7"/>
    <w:rsid w:val="009F271B"/>
    <w:rsid w:val="009F2931"/>
    <w:rsid w:val="009F2AAB"/>
    <w:rsid w:val="009F2ABE"/>
    <w:rsid w:val="009F3777"/>
    <w:rsid w:val="009F3D17"/>
    <w:rsid w:val="009F40B1"/>
    <w:rsid w:val="009F469E"/>
    <w:rsid w:val="009F47E5"/>
    <w:rsid w:val="009F4BBE"/>
    <w:rsid w:val="009F507F"/>
    <w:rsid w:val="009F5171"/>
    <w:rsid w:val="009F5303"/>
    <w:rsid w:val="009F531A"/>
    <w:rsid w:val="009F545B"/>
    <w:rsid w:val="009F5592"/>
    <w:rsid w:val="009F562E"/>
    <w:rsid w:val="009F5A80"/>
    <w:rsid w:val="009F633B"/>
    <w:rsid w:val="009F635E"/>
    <w:rsid w:val="009F69C5"/>
    <w:rsid w:val="009F6BE4"/>
    <w:rsid w:val="009F6DD9"/>
    <w:rsid w:val="009F71E5"/>
    <w:rsid w:val="009F723C"/>
    <w:rsid w:val="009F75D2"/>
    <w:rsid w:val="009F79E7"/>
    <w:rsid w:val="009F7E41"/>
    <w:rsid w:val="009F7FCC"/>
    <w:rsid w:val="00A00147"/>
    <w:rsid w:val="00A00295"/>
    <w:rsid w:val="00A00504"/>
    <w:rsid w:val="00A005B0"/>
    <w:rsid w:val="00A005D7"/>
    <w:rsid w:val="00A007FA"/>
    <w:rsid w:val="00A00CB4"/>
    <w:rsid w:val="00A0127D"/>
    <w:rsid w:val="00A012A5"/>
    <w:rsid w:val="00A01415"/>
    <w:rsid w:val="00A01A26"/>
    <w:rsid w:val="00A01B2A"/>
    <w:rsid w:val="00A01DBA"/>
    <w:rsid w:val="00A01F05"/>
    <w:rsid w:val="00A02089"/>
    <w:rsid w:val="00A020C5"/>
    <w:rsid w:val="00A021F3"/>
    <w:rsid w:val="00A02727"/>
    <w:rsid w:val="00A02FEE"/>
    <w:rsid w:val="00A036CA"/>
    <w:rsid w:val="00A03D3E"/>
    <w:rsid w:val="00A0486A"/>
    <w:rsid w:val="00A04B32"/>
    <w:rsid w:val="00A055F7"/>
    <w:rsid w:val="00A0579A"/>
    <w:rsid w:val="00A05990"/>
    <w:rsid w:val="00A05BA6"/>
    <w:rsid w:val="00A06337"/>
    <w:rsid w:val="00A064AF"/>
    <w:rsid w:val="00A06564"/>
    <w:rsid w:val="00A067B8"/>
    <w:rsid w:val="00A06A23"/>
    <w:rsid w:val="00A07367"/>
    <w:rsid w:val="00A078C9"/>
    <w:rsid w:val="00A07AD4"/>
    <w:rsid w:val="00A07B14"/>
    <w:rsid w:val="00A1020F"/>
    <w:rsid w:val="00A10413"/>
    <w:rsid w:val="00A10448"/>
    <w:rsid w:val="00A107D5"/>
    <w:rsid w:val="00A108FA"/>
    <w:rsid w:val="00A10B3A"/>
    <w:rsid w:val="00A10B77"/>
    <w:rsid w:val="00A10D75"/>
    <w:rsid w:val="00A10DC2"/>
    <w:rsid w:val="00A11625"/>
    <w:rsid w:val="00A117E1"/>
    <w:rsid w:val="00A118AC"/>
    <w:rsid w:val="00A11B84"/>
    <w:rsid w:val="00A11C37"/>
    <w:rsid w:val="00A11DD3"/>
    <w:rsid w:val="00A12122"/>
    <w:rsid w:val="00A1228B"/>
    <w:rsid w:val="00A1296B"/>
    <w:rsid w:val="00A13D59"/>
    <w:rsid w:val="00A1408C"/>
    <w:rsid w:val="00A14569"/>
    <w:rsid w:val="00A15258"/>
    <w:rsid w:val="00A15307"/>
    <w:rsid w:val="00A15839"/>
    <w:rsid w:val="00A158E0"/>
    <w:rsid w:val="00A15B15"/>
    <w:rsid w:val="00A15D23"/>
    <w:rsid w:val="00A1623B"/>
    <w:rsid w:val="00A163B6"/>
    <w:rsid w:val="00A164DB"/>
    <w:rsid w:val="00A16511"/>
    <w:rsid w:val="00A16D05"/>
    <w:rsid w:val="00A171B3"/>
    <w:rsid w:val="00A172CD"/>
    <w:rsid w:val="00A174F3"/>
    <w:rsid w:val="00A1750E"/>
    <w:rsid w:val="00A17514"/>
    <w:rsid w:val="00A17BA1"/>
    <w:rsid w:val="00A20016"/>
    <w:rsid w:val="00A202DB"/>
    <w:rsid w:val="00A204DE"/>
    <w:rsid w:val="00A2059E"/>
    <w:rsid w:val="00A20C7D"/>
    <w:rsid w:val="00A2113B"/>
    <w:rsid w:val="00A2156A"/>
    <w:rsid w:val="00A218B2"/>
    <w:rsid w:val="00A21991"/>
    <w:rsid w:val="00A21D12"/>
    <w:rsid w:val="00A224C7"/>
    <w:rsid w:val="00A22900"/>
    <w:rsid w:val="00A22932"/>
    <w:rsid w:val="00A22964"/>
    <w:rsid w:val="00A22A90"/>
    <w:rsid w:val="00A22BB1"/>
    <w:rsid w:val="00A22F9A"/>
    <w:rsid w:val="00A2333C"/>
    <w:rsid w:val="00A23932"/>
    <w:rsid w:val="00A23A64"/>
    <w:rsid w:val="00A23F4B"/>
    <w:rsid w:val="00A2457A"/>
    <w:rsid w:val="00A247A2"/>
    <w:rsid w:val="00A24AE1"/>
    <w:rsid w:val="00A24DD5"/>
    <w:rsid w:val="00A24EA7"/>
    <w:rsid w:val="00A25168"/>
    <w:rsid w:val="00A251F4"/>
    <w:rsid w:val="00A261F7"/>
    <w:rsid w:val="00A2625C"/>
    <w:rsid w:val="00A26719"/>
    <w:rsid w:val="00A2675A"/>
    <w:rsid w:val="00A267CA"/>
    <w:rsid w:val="00A26A04"/>
    <w:rsid w:val="00A278DD"/>
    <w:rsid w:val="00A2796F"/>
    <w:rsid w:val="00A27B5E"/>
    <w:rsid w:val="00A27B82"/>
    <w:rsid w:val="00A27C42"/>
    <w:rsid w:val="00A27ECC"/>
    <w:rsid w:val="00A3056F"/>
    <w:rsid w:val="00A306D5"/>
    <w:rsid w:val="00A3099D"/>
    <w:rsid w:val="00A30A8C"/>
    <w:rsid w:val="00A30AE7"/>
    <w:rsid w:val="00A30BA0"/>
    <w:rsid w:val="00A30C73"/>
    <w:rsid w:val="00A31019"/>
    <w:rsid w:val="00A31167"/>
    <w:rsid w:val="00A3129E"/>
    <w:rsid w:val="00A31424"/>
    <w:rsid w:val="00A31CB4"/>
    <w:rsid w:val="00A31DD1"/>
    <w:rsid w:val="00A322A8"/>
    <w:rsid w:val="00A32E70"/>
    <w:rsid w:val="00A32F58"/>
    <w:rsid w:val="00A33081"/>
    <w:rsid w:val="00A3329A"/>
    <w:rsid w:val="00A33DC5"/>
    <w:rsid w:val="00A33EF7"/>
    <w:rsid w:val="00A34892"/>
    <w:rsid w:val="00A34D59"/>
    <w:rsid w:val="00A3538B"/>
    <w:rsid w:val="00A3550E"/>
    <w:rsid w:val="00A3558A"/>
    <w:rsid w:val="00A356AF"/>
    <w:rsid w:val="00A35898"/>
    <w:rsid w:val="00A36104"/>
    <w:rsid w:val="00A3689D"/>
    <w:rsid w:val="00A37032"/>
    <w:rsid w:val="00A3706D"/>
    <w:rsid w:val="00A37156"/>
    <w:rsid w:val="00A37701"/>
    <w:rsid w:val="00A37AE4"/>
    <w:rsid w:val="00A37D11"/>
    <w:rsid w:val="00A37DAA"/>
    <w:rsid w:val="00A37F8B"/>
    <w:rsid w:val="00A4001B"/>
    <w:rsid w:val="00A40116"/>
    <w:rsid w:val="00A40457"/>
    <w:rsid w:val="00A406C6"/>
    <w:rsid w:val="00A40746"/>
    <w:rsid w:val="00A40803"/>
    <w:rsid w:val="00A40A1E"/>
    <w:rsid w:val="00A410FE"/>
    <w:rsid w:val="00A41684"/>
    <w:rsid w:val="00A417BE"/>
    <w:rsid w:val="00A41AE4"/>
    <w:rsid w:val="00A41B6E"/>
    <w:rsid w:val="00A420F0"/>
    <w:rsid w:val="00A421B7"/>
    <w:rsid w:val="00A423B0"/>
    <w:rsid w:val="00A426B0"/>
    <w:rsid w:val="00A42897"/>
    <w:rsid w:val="00A433AD"/>
    <w:rsid w:val="00A4348D"/>
    <w:rsid w:val="00A43659"/>
    <w:rsid w:val="00A4419A"/>
    <w:rsid w:val="00A4431A"/>
    <w:rsid w:val="00A443E2"/>
    <w:rsid w:val="00A44688"/>
    <w:rsid w:val="00A4534A"/>
    <w:rsid w:val="00A4537A"/>
    <w:rsid w:val="00A460F3"/>
    <w:rsid w:val="00A46154"/>
    <w:rsid w:val="00A46212"/>
    <w:rsid w:val="00A46ACF"/>
    <w:rsid w:val="00A46C79"/>
    <w:rsid w:val="00A46E98"/>
    <w:rsid w:val="00A4706E"/>
    <w:rsid w:val="00A47197"/>
    <w:rsid w:val="00A4741E"/>
    <w:rsid w:val="00A47496"/>
    <w:rsid w:val="00A47696"/>
    <w:rsid w:val="00A50073"/>
    <w:rsid w:val="00A50828"/>
    <w:rsid w:val="00A50900"/>
    <w:rsid w:val="00A50A84"/>
    <w:rsid w:val="00A50F3A"/>
    <w:rsid w:val="00A510DB"/>
    <w:rsid w:val="00A5156D"/>
    <w:rsid w:val="00A5182F"/>
    <w:rsid w:val="00A5184E"/>
    <w:rsid w:val="00A519E7"/>
    <w:rsid w:val="00A51A0F"/>
    <w:rsid w:val="00A51B71"/>
    <w:rsid w:val="00A51BFD"/>
    <w:rsid w:val="00A51CD6"/>
    <w:rsid w:val="00A51F18"/>
    <w:rsid w:val="00A51F22"/>
    <w:rsid w:val="00A522C8"/>
    <w:rsid w:val="00A526F2"/>
    <w:rsid w:val="00A527C1"/>
    <w:rsid w:val="00A52C01"/>
    <w:rsid w:val="00A52DFA"/>
    <w:rsid w:val="00A52F38"/>
    <w:rsid w:val="00A53670"/>
    <w:rsid w:val="00A5376A"/>
    <w:rsid w:val="00A53A16"/>
    <w:rsid w:val="00A53D9E"/>
    <w:rsid w:val="00A540C7"/>
    <w:rsid w:val="00A541EB"/>
    <w:rsid w:val="00A542F5"/>
    <w:rsid w:val="00A545F5"/>
    <w:rsid w:val="00A5495B"/>
    <w:rsid w:val="00A54BF2"/>
    <w:rsid w:val="00A550F3"/>
    <w:rsid w:val="00A5549B"/>
    <w:rsid w:val="00A554D8"/>
    <w:rsid w:val="00A559D1"/>
    <w:rsid w:val="00A55CBD"/>
    <w:rsid w:val="00A55D77"/>
    <w:rsid w:val="00A55DE2"/>
    <w:rsid w:val="00A564DC"/>
    <w:rsid w:val="00A564E2"/>
    <w:rsid w:val="00A56501"/>
    <w:rsid w:val="00A5672E"/>
    <w:rsid w:val="00A567F7"/>
    <w:rsid w:val="00A56BA0"/>
    <w:rsid w:val="00A56D63"/>
    <w:rsid w:val="00A57056"/>
    <w:rsid w:val="00A57150"/>
    <w:rsid w:val="00A573ED"/>
    <w:rsid w:val="00A57921"/>
    <w:rsid w:val="00A579E9"/>
    <w:rsid w:val="00A57F37"/>
    <w:rsid w:val="00A6021E"/>
    <w:rsid w:val="00A60444"/>
    <w:rsid w:val="00A60895"/>
    <w:rsid w:val="00A609BE"/>
    <w:rsid w:val="00A60E87"/>
    <w:rsid w:val="00A61101"/>
    <w:rsid w:val="00A61201"/>
    <w:rsid w:val="00A61404"/>
    <w:rsid w:val="00A61A6F"/>
    <w:rsid w:val="00A61C9B"/>
    <w:rsid w:val="00A61CB2"/>
    <w:rsid w:val="00A6228B"/>
    <w:rsid w:val="00A622B6"/>
    <w:rsid w:val="00A62373"/>
    <w:rsid w:val="00A62761"/>
    <w:rsid w:val="00A62770"/>
    <w:rsid w:val="00A62813"/>
    <w:rsid w:val="00A63381"/>
    <w:rsid w:val="00A633AB"/>
    <w:rsid w:val="00A635B4"/>
    <w:rsid w:val="00A63F85"/>
    <w:rsid w:val="00A644BC"/>
    <w:rsid w:val="00A6475E"/>
    <w:rsid w:val="00A64FBB"/>
    <w:rsid w:val="00A651F3"/>
    <w:rsid w:val="00A652CA"/>
    <w:rsid w:val="00A65828"/>
    <w:rsid w:val="00A6587A"/>
    <w:rsid w:val="00A66417"/>
    <w:rsid w:val="00A66ACF"/>
    <w:rsid w:val="00A672F5"/>
    <w:rsid w:val="00A678F0"/>
    <w:rsid w:val="00A67B52"/>
    <w:rsid w:val="00A67B62"/>
    <w:rsid w:val="00A67CD1"/>
    <w:rsid w:val="00A70278"/>
    <w:rsid w:val="00A70A4F"/>
    <w:rsid w:val="00A70A8C"/>
    <w:rsid w:val="00A70C5E"/>
    <w:rsid w:val="00A70ED3"/>
    <w:rsid w:val="00A71B55"/>
    <w:rsid w:val="00A72039"/>
    <w:rsid w:val="00A72B58"/>
    <w:rsid w:val="00A72C07"/>
    <w:rsid w:val="00A72C7A"/>
    <w:rsid w:val="00A72D50"/>
    <w:rsid w:val="00A7301A"/>
    <w:rsid w:val="00A732CC"/>
    <w:rsid w:val="00A738D5"/>
    <w:rsid w:val="00A738F1"/>
    <w:rsid w:val="00A74151"/>
    <w:rsid w:val="00A746C4"/>
    <w:rsid w:val="00A750D0"/>
    <w:rsid w:val="00A75486"/>
    <w:rsid w:val="00A754D4"/>
    <w:rsid w:val="00A75689"/>
    <w:rsid w:val="00A759F0"/>
    <w:rsid w:val="00A75ACE"/>
    <w:rsid w:val="00A76586"/>
    <w:rsid w:val="00A7693F"/>
    <w:rsid w:val="00A76DC8"/>
    <w:rsid w:val="00A7735A"/>
    <w:rsid w:val="00A77ABC"/>
    <w:rsid w:val="00A77AFB"/>
    <w:rsid w:val="00A77B4F"/>
    <w:rsid w:val="00A808E6"/>
    <w:rsid w:val="00A80E37"/>
    <w:rsid w:val="00A819BC"/>
    <w:rsid w:val="00A81F77"/>
    <w:rsid w:val="00A82288"/>
    <w:rsid w:val="00A82562"/>
    <w:rsid w:val="00A827D1"/>
    <w:rsid w:val="00A82CF9"/>
    <w:rsid w:val="00A8309E"/>
    <w:rsid w:val="00A834E6"/>
    <w:rsid w:val="00A83D09"/>
    <w:rsid w:val="00A83EB0"/>
    <w:rsid w:val="00A846A4"/>
    <w:rsid w:val="00A84932"/>
    <w:rsid w:val="00A84A84"/>
    <w:rsid w:val="00A84C14"/>
    <w:rsid w:val="00A8500F"/>
    <w:rsid w:val="00A8530F"/>
    <w:rsid w:val="00A85388"/>
    <w:rsid w:val="00A8577C"/>
    <w:rsid w:val="00A85EF3"/>
    <w:rsid w:val="00A865BB"/>
    <w:rsid w:val="00A86775"/>
    <w:rsid w:val="00A86C01"/>
    <w:rsid w:val="00A86F98"/>
    <w:rsid w:val="00A870EE"/>
    <w:rsid w:val="00A87317"/>
    <w:rsid w:val="00A873A3"/>
    <w:rsid w:val="00A90A61"/>
    <w:rsid w:val="00A90AC7"/>
    <w:rsid w:val="00A90E17"/>
    <w:rsid w:val="00A91001"/>
    <w:rsid w:val="00A913D0"/>
    <w:rsid w:val="00A91C61"/>
    <w:rsid w:val="00A91CF5"/>
    <w:rsid w:val="00A91D6A"/>
    <w:rsid w:val="00A91E44"/>
    <w:rsid w:val="00A91EFC"/>
    <w:rsid w:val="00A92333"/>
    <w:rsid w:val="00A92362"/>
    <w:rsid w:val="00A9279E"/>
    <w:rsid w:val="00A92B8B"/>
    <w:rsid w:val="00A92F5A"/>
    <w:rsid w:val="00A9313B"/>
    <w:rsid w:val="00A932B1"/>
    <w:rsid w:val="00A93373"/>
    <w:rsid w:val="00A9360C"/>
    <w:rsid w:val="00A93912"/>
    <w:rsid w:val="00A93C6F"/>
    <w:rsid w:val="00A93DF0"/>
    <w:rsid w:val="00A93F47"/>
    <w:rsid w:val="00A93FAF"/>
    <w:rsid w:val="00A941D5"/>
    <w:rsid w:val="00A944E8"/>
    <w:rsid w:val="00A946BE"/>
    <w:rsid w:val="00A9473D"/>
    <w:rsid w:val="00A94784"/>
    <w:rsid w:val="00A948A7"/>
    <w:rsid w:val="00A94CCC"/>
    <w:rsid w:val="00A94D9E"/>
    <w:rsid w:val="00A9525B"/>
    <w:rsid w:val="00A9537C"/>
    <w:rsid w:val="00A953A1"/>
    <w:rsid w:val="00A9579F"/>
    <w:rsid w:val="00A95D24"/>
    <w:rsid w:val="00A95ECD"/>
    <w:rsid w:val="00A963EA"/>
    <w:rsid w:val="00A9657A"/>
    <w:rsid w:val="00A96592"/>
    <w:rsid w:val="00A97188"/>
    <w:rsid w:val="00A97612"/>
    <w:rsid w:val="00A97666"/>
    <w:rsid w:val="00A97843"/>
    <w:rsid w:val="00AA0ACF"/>
    <w:rsid w:val="00AA107C"/>
    <w:rsid w:val="00AA1168"/>
    <w:rsid w:val="00AA19F9"/>
    <w:rsid w:val="00AA1B6C"/>
    <w:rsid w:val="00AA1D11"/>
    <w:rsid w:val="00AA2024"/>
    <w:rsid w:val="00AA20ED"/>
    <w:rsid w:val="00AA2454"/>
    <w:rsid w:val="00AA284B"/>
    <w:rsid w:val="00AA2C8F"/>
    <w:rsid w:val="00AA2E15"/>
    <w:rsid w:val="00AA2E28"/>
    <w:rsid w:val="00AA30C7"/>
    <w:rsid w:val="00AA3226"/>
    <w:rsid w:val="00AA32D9"/>
    <w:rsid w:val="00AA35A7"/>
    <w:rsid w:val="00AA3B5A"/>
    <w:rsid w:val="00AA3BA2"/>
    <w:rsid w:val="00AA416E"/>
    <w:rsid w:val="00AA53FD"/>
    <w:rsid w:val="00AA57AE"/>
    <w:rsid w:val="00AA5CE3"/>
    <w:rsid w:val="00AA5D08"/>
    <w:rsid w:val="00AA61EC"/>
    <w:rsid w:val="00AA66FD"/>
    <w:rsid w:val="00AA6B4B"/>
    <w:rsid w:val="00AA6EE8"/>
    <w:rsid w:val="00AA7537"/>
    <w:rsid w:val="00AA7E82"/>
    <w:rsid w:val="00AA7F05"/>
    <w:rsid w:val="00AB0528"/>
    <w:rsid w:val="00AB062A"/>
    <w:rsid w:val="00AB0B77"/>
    <w:rsid w:val="00AB0C90"/>
    <w:rsid w:val="00AB0E3F"/>
    <w:rsid w:val="00AB0E5D"/>
    <w:rsid w:val="00AB0EC8"/>
    <w:rsid w:val="00AB111E"/>
    <w:rsid w:val="00AB1383"/>
    <w:rsid w:val="00AB1397"/>
    <w:rsid w:val="00AB18B7"/>
    <w:rsid w:val="00AB1BD6"/>
    <w:rsid w:val="00AB2394"/>
    <w:rsid w:val="00AB2430"/>
    <w:rsid w:val="00AB2739"/>
    <w:rsid w:val="00AB2800"/>
    <w:rsid w:val="00AB2952"/>
    <w:rsid w:val="00AB2E15"/>
    <w:rsid w:val="00AB2EF3"/>
    <w:rsid w:val="00AB3164"/>
    <w:rsid w:val="00AB359F"/>
    <w:rsid w:val="00AB3E3D"/>
    <w:rsid w:val="00AB43AE"/>
    <w:rsid w:val="00AB4453"/>
    <w:rsid w:val="00AB4513"/>
    <w:rsid w:val="00AB4627"/>
    <w:rsid w:val="00AB4802"/>
    <w:rsid w:val="00AB4A95"/>
    <w:rsid w:val="00AB4AAB"/>
    <w:rsid w:val="00AB4BC9"/>
    <w:rsid w:val="00AB4BE6"/>
    <w:rsid w:val="00AB4EF7"/>
    <w:rsid w:val="00AB528A"/>
    <w:rsid w:val="00AB53FB"/>
    <w:rsid w:val="00AB588A"/>
    <w:rsid w:val="00AB5AAA"/>
    <w:rsid w:val="00AB5B29"/>
    <w:rsid w:val="00AB5E08"/>
    <w:rsid w:val="00AB611A"/>
    <w:rsid w:val="00AB6C77"/>
    <w:rsid w:val="00AB6ED3"/>
    <w:rsid w:val="00AB7897"/>
    <w:rsid w:val="00AB7CA1"/>
    <w:rsid w:val="00AB7D12"/>
    <w:rsid w:val="00AB7DB9"/>
    <w:rsid w:val="00AB7ECE"/>
    <w:rsid w:val="00AC00CA"/>
    <w:rsid w:val="00AC1408"/>
    <w:rsid w:val="00AC1979"/>
    <w:rsid w:val="00AC1A7F"/>
    <w:rsid w:val="00AC1AE6"/>
    <w:rsid w:val="00AC1EC9"/>
    <w:rsid w:val="00AC2020"/>
    <w:rsid w:val="00AC2645"/>
    <w:rsid w:val="00AC27D4"/>
    <w:rsid w:val="00AC2960"/>
    <w:rsid w:val="00AC2D34"/>
    <w:rsid w:val="00AC2E28"/>
    <w:rsid w:val="00AC2EFC"/>
    <w:rsid w:val="00AC34C3"/>
    <w:rsid w:val="00AC36D4"/>
    <w:rsid w:val="00AC4318"/>
    <w:rsid w:val="00AC4A0E"/>
    <w:rsid w:val="00AC4FCA"/>
    <w:rsid w:val="00AC5349"/>
    <w:rsid w:val="00AC5440"/>
    <w:rsid w:val="00AC54C6"/>
    <w:rsid w:val="00AC5500"/>
    <w:rsid w:val="00AC5990"/>
    <w:rsid w:val="00AC5C63"/>
    <w:rsid w:val="00AC607D"/>
    <w:rsid w:val="00AC65B9"/>
    <w:rsid w:val="00AC7070"/>
    <w:rsid w:val="00AC7461"/>
    <w:rsid w:val="00AC7CE3"/>
    <w:rsid w:val="00AC7D86"/>
    <w:rsid w:val="00AC7ECD"/>
    <w:rsid w:val="00AD0022"/>
    <w:rsid w:val="00AD02E5"/>
    <w:rsid w:val="00AD05E7"/>
    <w:rsid w:val="00AD07BB"/>
    <w:rsid w:val="00AD07F1"/>
    <w:rsid w:val="00AD0D32"/>
    <w:rsid w:val="00AD0E87"/>
    <w:rsid w:val="00AD10A4"/>
    <w:rsid w:val="00AD1399"/>
    <w:rsid w:val="00AD1508"/>
    <w:rsid w:val="00AD1891"/>
    <w:rsid w:val="00AD1CB8"/>
    <w:rsid w:val="00AD1F8F"/>
    <w:rsid w:val="00AD245E"/>
    <w:rsid w:val="00AD260C"/>
    <w:rsid w:val="00AD276B"/>
    <w:rsid w:val="00AD27C1"/>
    <w:rsid w:val="00AD2867"/>
    <w:rsid w:val="00AD2876"/>
    <w:rsid w:val="00AD2917"/>
    <w:rsid w:val="00AD2923"/>
    <w:rsid w:val="00AD2A04"/>
    <w:rsid w:val="00AD2A93"/>
    <w:rsid w:val="00AD2C14"/>
    <w:rsid w:val="00AD2C20"/>
    <w:rsid w:val="00AD2E2E"/>
    <w:rsid w:val="00AD2FAF"/>
    <w:rsid w:val="00AD31CE"/>
    <w:rsid w:val="00AD348D"/>
    <w:rsid w:val="00AD38E6"/>
    <w:rsid w:val="00AD3ABE"/>
    <w:rsid w:val="00AD463B"/>
    <w:rsid w:val="00AD48ED"/>
    <w:rsid w:val="00AD4ED7"/>
    <w:rsid w:val="00AD5975"/>
    <w:rsid w:val="00AD5AD0"/>
    <w:rsid w:val="00AD60DD"/>
    <w:rsid w:val="00AD61C9"/>
    <w:rsid w:val="00AD66E6"/>
    <w:rsid w:val="00AD7157"/>
    <w:rsid w:val="00AD72A4"/>
    <w:rsid w:val="00AD7640"/>
    <w:rsid w:val="00AD7AF3"/>
    <w:rsid w:val="00AD7B1E"/>
    <w:rsid w:val="00AD7B77"/>
    <w:rsid w:val="00AD7BC8"/>
    <w:rsid w:val="00AE00A7"/>
    <w:rsid w:val="00AE01F2"/>
    <w:rsid w:val="00AE027E"/>
    <w:rsid w:val="00AE0324"/>
    <w:rsid w:val="00AE06C9"/>
    <w:rsid w:val="00AE0745"/>
    <w:rsid w:val="00AE0F12"/>
    <w:rsid w:val="00AE0FA1"/>
    <w:rsid w:val="00AE1282"/>
    <w:rsid w:val="00AE149E"/>
    <w:rsid w:val="00AE16EF"/>
    <w:rsid w:val="00AE18DB"/>
    <w:rsid w:val="00AE1A19"/>
    <w:rsid w:val="00AE1A5B"/>
    <w:rsid w:val="00AE1B31"/>
    <w:rsid w:val="00AE2627"/>
    <w:rsid w:val="00AE2BB0"/>
    <w:rsid w:val="00AE4DB4"/>
    <w:rsid w:val="00AE5304"/>
    <w:rsid w:val="00AE539B"/>
    <w:rsid w:val="00AE56F0"/>
    <w:rsid w:val="00AE5A1C"/>
    <w:rsid w:val="00AE5BAB"/>
    <w:rsid w:val="00AE5D06"/>
    <w:rsid w:val="00AE5E6F"/>
    <w:rsid w:val="00AE5FEE"/>
    <w:rsid w:val="00AE63C2"/>
    <w:rsid w:val="00AE6DF5"/>
    <w:rsid w:val="00AE6FB2"/>
    <w:rsid w:val="00AE7065"/>
    <w:rsid w:val="00AE7462"/>
    <w:rsid w:val="00AE7591"/>
    <w:rsid w:val="00AE7650"/>
    <w:rsid w:val="00AE7AE3"/>
    <w:rsid w:val="00AE7DC3"/>
    <w:rsid w:val="00AF0073"/>
    <w:rsid w:val="00AF09B0"/>
    <w:rsid w:val="00AF0CAC"/>
    <w:rsid w:val="00AF0E77"/>
    <w:rsid w:val="00AF1891"/>
    <w:rsid w:val="00AF192F"/>
    <w:rsid w:val="00AF1D0E"/>
    <w:rsid w:val="00AF2450"/>
    <w:rsid w:val="00AF2782"/>
    <w:rsid w:val="00AF2A8F"/>
    <w:rsid w:val="00AF2EC8"/>
    <w:rsid w:val="00AF3215"/>
    <w:rsid w:val="00AF36F2"/>
    <w:rsid w:val="00AF3768"/>
    <w:rsid w:val="00AF3C43"/>
    <w:rsid w:val="00AF3C91"/>
    <w:rsid w:val="00AF4059"/>
    <w:rsid w:val="00AF4077"/>
    <w:rsid w:val="00AF4140"/>
    <w:rsid w:val="00AF42F2"/>
    <w:rsid w:val="00AF44F5"/>
    <w:rsid w:val="00AF46B3"/>
    <w:rsid w:val="00AF47A8"/>
    <w:rsid w:val="00AF4A6E"/>
    <w:rsid w:val="00AF4AA3"/>
    <w:rsid w:val="00AF4F46"/>
    <w:rsid w:val="00AF50C0"/>
    <w:rsid w:val="00AF5121"/>
    <w:rsid w:val="00AF58AC"/>
    <w:rsid w:val="00AF5C1B"/>
    <w:rsid w:val="00AF6DD4"/>
    <w:rsid w:val="00AF6E4D"/>
    <w:rsid w:val="00AF7059"/>
    <w:rsid w:val="00AF77A1"/>
    <w:rsid w:val="00AF77B6"/>
    <w:rsid w:val="00AF7838"/>
    <w:rsid w:val="00AF7965"/>
    <w:rsid w:val="00AF7A6C"/>
    <w:rsid w:val="00AF7A87"/>
    <w:rsid w:val="00AF7DB3"/>
    <w:rsid w:val="00AF7DFD"/>
    <w:rsid w:val="00AF7ECA"/>
    <w:rsid w:val="00B00230"/>
    <w:rsid w:val="00B002F7"/>
    <w:rsid w:val="00B00302"/>
    <w:rsid w:val="00B007E2"/>
    <w:rsid w:val="00B017FF"/>
    <w:rsid w:val="00B01949"/>
    <w:rsid w:val="00B01D9C"/>
    <w:rsid w:val="00B01E7E"/>
    <w:rsid w:val="00B021BD"/>
    <w:rsid w:val="00B02629"/>
    <w:rsid w:val="00B02EE6"/>
    <w:rsid w:val="00B030A9"/>
    <w:rsid w:val="00B03DD5"/>
    <w:rsid w:val="00B03EAB"/>
    <w:rsid w:val="00B04441"/>
    <w:rsid w:val="00B044ED"/>
    <w:rsid w:val="00B0463C"/>
    <w:rsid w:val="00B0469C"/>
    <w:rsid w:val="00B04CFB"/>
    <w:rsid w:val="00B04D64"/>
    <w:rsid w:val="00B04E4A"/>
    <w:rsid w:val="00B04F37"/>
    <w:rsid w:val="00B05476"/>
    <w:rsid w:val="00B05AEC"/>
    <w:rsid w:val="00B06611"/>
    <w:rsid w:val="00B06654"/>
    <w:rsid w:val="00B067F2"/>
    <w:rsid w:val="00B06A3F"/>
    <w:rsid w:val="00B06E03"/>
    <w:rsid w:val="00B07E29"/>
    <w:rsid w:val="00B10317"/>
    <w:rsid w:val="00B104B3"/>
    <w:rsid w:val="00B1054B"/>
    <w:rsid w:val="00B1062D"/>
    <w:rsid w:val="00B106BA"/>
    <w:rsid w:val="00B10B50"/>
    <w:rsid w:val="00B10DBB"/>
    <w:rsid w:val="00B10E48"/>
    <w:rsid w:val="00B10F44"/>
    <w:rsid w:val="00B112DA"/>
    <w:rsid w:val="00B1147E"/>
    <w:rsid w:val="00B11B12"/>
    <w:rsid w:val="00B11CA6"/>
    <w:rsid w:val="00B11DCF"/>
    <w:rsid w:val="00B12773"/>
    <w:rsid w:val="00B127B3"/>
    <w:rsid w:val="00B12ACC"/>
    <w:rsid w:val="00B12C6B"/>
    <w:rsid w:val="00B130F8"/>
    <w:rsid w:val="00B131EE"/>
    <w:rsid w:val="00B13477"/>
    <w:rsid w:val="00B13802"/>
    <w:rsid w:val="00B1387F"/>
    <w:rsid w:val="00B139BD"/>
    <w:rsid w:val="00B13CF1"/>
    <w:rsid w:val="00B13D5C"/>
    <w:rsid w:val="00B14056"/>
    <w:rsid w:val="00B1413F"/>
    <w:rsid w:val="00B14538"/>
    <w:rsid w:val="00B146AD"/>
    <w:rsid w:val="00B14A07"/>
    <w:rsid w:val="00B14E62"/>
    <w:rsid w:val="00B14EC6"/>
    <w:rsid w:val="00B1561F"/>
    <w:rsid w:val="00B15BA9"/>
    <w:rsid w:val="00B15D9C"/>
    <w:rsid w:val="00B15E8B"/>
    <w:rsid w:val="00B1628A"/>
    <w:rsid w:val="00B1638E"/>
    <w:rsid w:val="00B16402"/>
    <w:rsid w:val="00B16850"/>
    <w:rsid w:val="00B1696B"/>
    <w:rsid w:val="00B16C38"/>
    <w:rsid w:val="00B16D6A"/>
    <w:rsid w:val="00B16E00"/>
    <w:rsid w:val="00B17485"/>
    <w:rsid w:val="00B17C59"/>
    <w:rsid w:val="00B17CBC"/>
    <w:rsid w:val="00B2006C"/>
    <w:rsid w:val="00B205B7"/>
    <w:rsid w:val="00B20C02"/>
    <w:rsid w:val="00B20D97"/>
    <w:rsid w:val="00B20DA6"/>
    <w:rsid w:val="00B20FFA"/>
    <w:rsid w:val="00B21460"/>
    <w:rsid w:val="00B2172E"/>
    <w:rsid w:val="00B21C5B"/>
    <w:rsid w:val="00B21C7A"/>
    <w:rsid w:val="00B21F38"/>
    <w:rsid w:val="00B224CC"/>
    <w:rsid w:val="00B22A45"/>
    <w:rsid w:val="00B22A97"/>
    <w:rsid w:val="00B230D9"/>
    <w:rsid w:val="00B23480"/>
    <w:rsid w:val="00B237D3"/>
    <w:rsid w:val="00B23CFB"/>
    <w:rsid w:val="00B23E12"/>
    <w:rsid w:val="00B23F61"/>
    <w:rsid w:val="00B242CF"/>
    <w:rsid w:val="00B2490C"/>
    <w:rsid w:val="00B24DE5"/>
    <w:rsid w:val="00B24E6B"/>
    <w:rsid w:val="00B24F3D"/>
    <w:rsid w:val="00B25AC2"/>
    <w:rsid w:val="00B25F54"/>
    <w:rsid w:val="00B25FF1"/>
    <w:rsid w:val="00B26364"/>
    <w:rsid w:val="00B2671E"/>
    <w:rsid w:val="00B26889"/>
    <w:rsid w:val="00B26A43"/>
    <w:rsid w:val="00B26DEB"/>
    <w:rsid w:val="00B26DF3"/>
    <w:rsid w:val="00B26E3D"/>
    <w:rsid w:val="00B2702B"/>
    <w:rsid w:val="00B27640"/>
    <w:rsid w:val="00B279DC"/>
    <w:rsid w:val="00B27E56"/>
    <w:rsid w:val="00B27F36"/>
    <w:rsid w:val="00B30051"/>
    <w:rsid w:val="00B3065A"/>
    <w:rsid w:val="00B30BEF"/>
    <w:rsid w:val="00B3109A"/>
    <w:rsid w:val="00B3109B"/>
    <w:rsid w:val="00B31633"/>
    <w:rsid w:val="00B316A7"/>
    <w:rsid w:val="00B316CF"/>
    <w:rsid w:val="00B32291"/>
    <w:rsid w:val="00B32407"/>
    <w:rsid w:val="00B32784"/>
    <w:rsid w:val="00B32789"/>
    <w:rsid w:val="00B329F3"/>
    <w:rsid w:val="00B3310A"/>
    <w:rsid w:val="00B334AA"/>
    <w:rsid w:val="00B338B2"/>
    <w:rsid w:val="00B33E3D"/>
    <w:rsid w:val="00B33FB1"/>
    <w:rsid w:val="00B34037"/>
    <w:rsid w:val="00B34462"/>
    <w:rsid w:val="00B34A10"/>
    <w:rsid w:val="00B34FAB"/>
    <w:rsid w:val="00B35CE6"/>
    <w:rsid w:val="00B35DA1"/>
    <w:rsid w:val="00B363A1"/>
    <w:rsid w:val="00B365D1"/>
    <w:rsid w:val="00B3666F"/>
    <w:rsid w:val="00B367C9"/>
    <w:rsid w:val="00B367D1"/>
    <w:rsid w:val="00B36931"/>
    <w:rsid w:val="00B36F1D"/>
    <w:rsid w:val="00B373EA"/>
    <w:rsid w:val="00B37717"/>
    <w:rsid w:val="00B37804"/>
    <w:rsid w:val="00B37982"/>
    <w:rsid w:val="00B37CA0"/>
    <w:rsid w:val="00B37E35"/>
    <w:rsid w:val="00B401CE"/>
    <w:rsid w:val="00B40220"/>
    <w:rsid w:val="00B403CB"/>
    <w:rsid w:val="00B404CB"/>
    <w:rsid w:val="00B405F0"/>
    <w:rsid w:val="00B40E33"/>
    <w:rsid w:val="00B40FA6"/>
    <w:rsid w:val="00B4138F"/>
    <w:rsid w:val="00B416F2"/>
    <w:rsid w:val="00B41755"/>
    <w:rsid w:val="00B42551"/>
    <w:rsid w:val="00B427A2"/>
    <w:rsid w:val="00B428D3"/>
    <w:rsid w:val="00B43482"/>
    <w:rsid w:val="00B436A9"/>
    <w:rsid w:val="00B43833"/>
    <w:rsid w:val="00B439F7"/>
    <w:rsid w:val="00B43BF8"/>
    <w:rsid w:val="00B43CC3"/>
    <w:rsid w:val="00B43DF5"/>
    <w:rsid w:val="00B43F68"/>
    <w:rsid w:val="00B4403A"/>
    <w:rsid w:val="00B440AA"/>
    <w:rsid w:val="00B44173"/>
    <w:rsid w:val="00B442A5"/>
    <w:rsid w:val="00B4449C"/>
    <w:rsid w:val="00B44563"/>
    <w:rsid w:val="00B4461F"/>
    <w:rsid w:val="00B46A67"/>
    <w:rsid w:val="00B47382"/>
    <w:rsid w:val="00B4772D"/>
    <w:rsid w:val="00B47C7F"/>
    <w:rsid w:val="00B5007B"/>
    <w:rsid w:val="00B50EE2"/>
    <w:rsid w:val="00B51196"/>
    <w:rsid w:val="00B512DB"/>
    <w:rsid w:val="00B5173E"/>
    <w:rsid w:val="00B51CCF"/>
    <w:rsid w:val="00B51FBE"/>
    <w:rsid w:val="00B521C8"/>
    <w:rsid w:val="00B523AD"/>
    <w:rsid w:val="00B52CBA"/>
    <w:rsid w:val="00B52E9B"/>
    <w:rsid w:val="00B531CC"/>
    <w:rsid w:val="00B531F5"/>
    <w:rsid w:val="00B534BE"/>
    <w:rsid w:val="00B53A09"/>
    <w:rsid w:val="00B543DD"/>
    <w:rsid w:val="00B547E0"/>
    <w:rsid w:val="00B54F9E"/>
    <w:rsid w:val="00B5512F"/>
    <w:rsid w:val="00B55CDF"/>
    <w:rsid w:val="00B55D8B"/>
    <w:rsid w:val="00B55F4A"/>
    <w:rsid w:val="00B56C86"/>
    <w:rsid w:val="00B5710B"/>
    <w:rsid w:val="00B572FB"/>
    <w:rsid w:val="00B57300"/>
    <w:rsid w:val="00B578B6"/>
    <w:rsid w:val="00B57B8B"/>
    <w:rsid w:val="00B57D95"/>
    <w:rsid w:val="00B57E63"/>
    <w:rsid w:val="00B57EAB"/>
    <w:rsid w:val="00B60985"/>
    <w:rsid w:val="00B60F2E"/>
    <w:rsid w:val="00B61210"/>
    <w:rsid w:val="00B61A6A"/>
    <w:rsid w:val="00B61A97"/>
    <w:rsid w:val="00B625DA"/>
    <w:rsid w:val="00B62A20"/>
    <w:rsid w:val="00B63120"/>
    <w:rsid w:val="00B632E1"/>
    <w:rsid w:val="00B637A1"/>
    <w:rsid w:val="00B63802"/>
    <w:rsid w:val="00B63E61"/>
    <w:rsid w:val="00B642B7"/>
    <w:rsid w:val="00B64447"/>
    <w:rsid w:val="00B64934"/>
    <w:rsid w:val="00B64C5B"/>
    <w:rsid w:val="00B65398"/>
    <w:rsid w:val="00B65894"/>
    <w:rsid w:val="00B65CDD"/>
    <w:rsid w:val="00B6679A"/>
    <w:rsid w:val="00B66ADE"/>
    <w:rsid w:val="00B66D0F"/>
    <w:rsid w:val="00B67296"/>
    <w:rsid w:val="00B675A6"/>
    <w:rsid w:val="00B67E17"/>
    <w:rsid w:val="00B67F64"/>
    <w:rsid w:val="00B7038F"/>
    <w:rsid w:val="00B704A6"/>
    <w:rsid w:val="00B704D8"/>
    <w:rsid w:val="00B70CF3"/>
    <w:rsid w:val="00B70D80"/>
    <w:rsid w:val="00B71173"/>
    <w:rsid w:val="00B713ED"/>
    <w:rsid w:val="00B71429"/>
    <w:rsid w:val="00B71623"/>
    <w:rsid w:val="00B7192F"/>
    <w:rsid w:val="00B71A8D"/>
    <w:rsid w:val="00B71BCA"/>
    <w:rsid w:val="00B71D58"/>
    <w:rsid w:val="00B71D7E"/>
    <w:rsid w:val="00B721FA"/>
    <w:rsid w:val="00B7251E"/>
    <w:rsid w:val="00B7254F"/>
    <w:rsid w:val="00B72D39"/>
    <w:rsid w:val="00B730E2"/>
    <w:rsid w:val="00B73592"/>
    <w:rsid w:val="00B735D4"/>
    <w:rsid w:val="00B73EAC"/>
    <w:rsid w:val="00B74047"/>
    <w:rsid w:val="00B74073"/>
    <w:rsid w:val="00B741C6"/>
    <w:rsid w:val="00B74331"/>
    <w:rsid w:val="00B74F9B"/>
    <w:rsid w:val="00B7519F"/>
    <w:rsid w:val="00B752A9"/>
    <w:rsid w:val="00B75557"/>
    <w:rsid w:val="00B757D1"/>
    <w:rsid w:val="00B75CFB"/>
    <w:rsid w:val="00B75DC3"/>
    <w:rsid w:val="00B75FB9"/>
    <w:rsid w:val="00B75FE2"/>
    <w:rsid w:val="00B761E2"/>
    <w:rsid w:val="00B76628"/>
    <w:rsid w:val="00B766BA"/>
    <w:rsid w:val="00B76AC0"/>
    <w:rsid w:val="00B76E15"/>
    <w:rsid w:val="00B77143"/>
    <w:rsid w:val="00B7785F"/>
    <w:rsid w:val="00B77C4A"/>
    <w:rsid w:val="00B77FAF"/>
    <w:rsid w:val="00B80105"/>
    <w:rsid w:val="00B8011C"/>
    <w:rsid w:val="00B80120"/>
    <w:rsid w:val="00B807CB"/>
    <w:rsid w:val="00B80A70"/>
    <w:rsid w:val="00B80FA5"/>
    <w:rsid w:val="00B8132B"/>
    <w:rsid w:val="00B81448"/>
    <w:rsid w:val="00B81656"/>
    <w:rsid w:val="00B8168B"/>
    <w:rsid w:val="00B819EF"/>
    <w:rsid w:val="00B81C0C"/>
    <w:rsid w:val="00B8229C"/>
    <w:rsid w:val="00B823EF"/>
    <w:rsid w:val="00B8241A"/>
    <w:rsid w:val="00B827E5"/>
    <w:rsid w:val="00B83022"/>
    <w:rsid w:val="00B83157"/>
    <w:rsid w:val="00B831D9"/>
    <w:rsid w:val="00B83299"/>
    <w:rsid w:val="00B83335"/>
    <w:rsid w:val="00B83825"/>
    <w:rsid w:val="00B83995"/>
    <w:rsid w:val="00B83A02"/>
    <w:rsid w:val="00B83ABC"/>
    <w:rsid w:val="00B83C57"/>
    <w:rsid w:val="00B84040"/>
    <w:rsid w:val="00B8423D"/>
    <w:rsid w:val="00B843B3"/>
    <w:rsid w:val="00B84D27"/>
    <w:rsid w:val="00B84D70"/>
    <w:rsid w:val="00B84E90"/>
    <w:rsid w:val="00B853FA"/>
    <w:rsid w:val="00B85918"/>
    <w:rsid w:val="00B859AE"/>
    <w:rsid w:val="00B85CEE"/>
    <w:rsid w:val="00B85E0A"/>
    <w:rsid w:val="00B85EEB"/>
    <w:rsid w:val="00B86140"/>
    <w:rsid w:val="00B862A4"/>
    <w:rsid w:val="00B862D3"/>
    <w:rsid w:val="00B86593"/>
    <w:rsid w:val="00B867F1"/>
    <w:rsid w:val="00B86897"/>
    <w:rsid w:val="00B8699E"/>
    <w:rsid w:val="00B869B8"/>
    <w:rsid w:val="00B86E09"/>
    <w:rsid w:val="00B87270"/>
    <w:rsid w:val="00B873BE"/>
    <w:rsid w:val="00B87621"/>
    <w:rsid w:val="00B903F5"/>
    <w:rsid w:val="00B907C4"/>
    <w:rsid w:val="00B907D1"/>
    <w:rsid w:val="00B90871"/>
    <w:rsid w:val="00B908F5"/>
    <w:rsid w:val="00B90910"/>
    <w:rsid w:val="00B90ACF"/>
    <w:rsid w:val="00B90B5C"/>
    <w:rsid w:val="00B90F1D"/>
    <w:rsid w:val="00B911A5"/>
    <w:rsid w:val="00B911CB"/>
    <w:rsid w:val="00B912A1"/>
    <w:rsid w:val="00B9170E"/>
    <w:rsid w:val="00B917C5"/>
    <w:rsid w:val="00B9185A"/>
    <w:rsid w:val="00B91886"/>
    <w:rsid w:val="00B91B12"/>
    <w:rsid w:val="00B91B99"/>
    <w:rsid w:val="00B91F13"/>
    <w:rsid w:val="00B91F27"/>
    <w:rsid w:val="00B920F0"/>
    <w:rsid w:val="00B925F5"/>
    <w:rsid w:val="00B929EE"/>
    <w:rsid w:val="00B93056"/>
    <w:rsid w:val="00B9325C"/>
    <w:rsid w:val="00B93B6C"/>
    <w:rsid w:val="00B94205"/>
    <w:rsid w:val="00B943D9"/>
    <w:rsid w:val="00B9447D"/>
    <w:rsid w:val="00B94906"/>
    <w:rsid w:val="00B94A7B"/>
    <w:rsid w:val="00B94ECC"/>
    <w:rsid w:val="00B950AE"/>
    <w:rsid w:val="00B95420"/>
    <w:rsid w:val="00B956BB"/>
    <w:rsid w:val="00B95724"/>
    <w:rsid w:val="00B95831"/>
    <w:rsid w:val="00B95939"/>
    <w:rsid w:val="00B95BBB"/>
    <w:rsid w:val="00B95F27"/>
    <w:rsid w:val="00B95F86"/>
    <w:rsid w:val="00B9600B"/>
    <w:rsid w:val="00B9688D"/>
    <w:rsid w:val="00B96BBB"/>
    <w:rsid w:val="00B96E68"/>
    <w:rsid w:val="00B97AE9"/>
    <w:rsid w:val="00B97B58"/>
    <w:rsid w:val="00B97BD3"/>
    <w:rsid w:val="00B97D67"/>
    <w:rsid w:val="00B97F2D"/>
    <w:rsid w:val="00BA0041"/>
    <w:rsid w:val="00BA00A2"/>
    <w:rsid w:val="00BA07AB"/>
    <w:rsid w:val="00BA087F"/>
    <w:rsid w:val="00BA0CF6"/>
    <w:rsid w:val="00BA10B8"/>
    <w:rsid w:val="00BA1167"/>
    <w:rsid w:val="00BA1646"/>
    <w:rsid w:val="00BA195D"/>
    <w:rsid w:val="00BA223E"/>
    <w:rsid w:val="00BA2AC0"/>
    <w:rsid w:val="00BA2AE6"/>
    <w:rsid w:val="00BA2BD1"/>
    <w:rsid w:val="00BA314A"/>
    <w:rsid w:val="00BA360D"/>
    <w:rsid w:val="00BA3731"/>
    <w:rsid w:val="00BA37A5"/>
    <w:rsid w:val="00BA38FE"/>
    <w:rsid w:val="00BA3EF5"/>
    <w:rsid w:val="00BA4091"/>
    <w:rsid w:val="00BA421A"/>
    <w:rsid w:val="00BA43D5"/>
    <w:rsid w:val="00BA43E2"/>
    <w:rsid w:val="00BA4D16"/>
    <w:rsid w:val="00BA50D9"/>
    <w:rsid w:val="00BA5433"/>
    <w:rsid w:val="00BA5D14"/>
    <w:rsid w:val="00BA5D34"/>
    <w:rsid w:val="00BA5E2C"/>
    <w:rsid w:val="00BA5E41"/>
    <w:rsid w:val="00BA71EB"/>
    <w:rsid w:val="00BA71EF"/>
    <w:rsid w:val="00BA72F4"/>
    <w:rsid w:val="00BA7401"/>
    <w:rsid w:val="00BA757B"/>
    <w:rsid w:val="00BA7862"/>
    <w:rsid w:val="00BA78E1"/>
    <w:rsid w:val="00BB00F9"/>
    <w:rsid w:val="00BB04C6"/>
    <w:rsid w:val="00BB0C68"/>
    <w:rsid w:val="00BB0DAA"/>
    <w:rsid w:val="00BB0DAB"/>
    <w:rsid w:val="00BB0E4E"/>
    <w:rsid w:val="00BB0E9D"/>
    <w:rsid w:val="00BB0F02"/>
    <w:rsid w:val="00BB104B"/>
    <w:rsid w:val="00BB10B3"/>
    <w:rsid w:val="00BB1585"/>
    <w:rsid w:val="00BB1ACB"/>
    <w:rsid w:val="00BB1C09"/>
    <w:rsid w:val="00BB1C72"/>
    <w:rsid w:val="00BB2095"/>
    <w:rsid w:val="00BB213E"/>
    <w:rsid w:val="00BB27B9"/>
    <w:rsid w:val="00BB2F3B"/>
    <w:rsid w:val="00BB31E4"/>
    <w:rsid w:val="00BB3489"/>
    <w:rsid w:val="00BB415C"/>
    <w:rsid w:val="00BB4C31"/>
    <w:rsid w:val="00BB4C69"/>
    <w:rsid w:val="00BB4CCD"/>
    <w:rsid w:val="00BB4E9A"/>
    <w:rsid w:val="00BB4FE4"/>
    <w:rsid w:val="00BB5042"/>
    <w:rsid w:val="00BB50C1"/>
    <w:rsid w:val="00BB52B4"/>
    <w:rsid w:val="00BB591A"/>
    <w:rsid w:val="00BB5CCD"/>
    <w:rsid w:val="00BB5DEA"/>
    <w:rsid w:val="00BB6A23"/>
    <w:rsid w:val="00BB710C"/>
    <w:rsid w:val="00BB7FA5"/>
    <w:rsid w:val="00BC00B4"/>
    <w:rsid w:val="00BC0191"/>
    <w:rsid w:val="00BC0449"/>
    <w:rsid w:val="00BC057D"/>
    <w:rsid w:val="00BC0A7D"/>
    <w:rsid w:val="00BC0BE5"/>
    <w:rsid w:val="00BC0BF1"/>
    <w:rsid w:val="00BC0DE9"/>
    <w:rsid w:val="00BC1163"/>
    <w:rsid w:val="00BC1A6E"/>
    <w:rsid w:val="00BC1CDA"/>
    <w:rsid w:val="00BC26D7"/>
    <w:rsid w:val="00BC280B"/>
    <w:rsid w:val="00BC2D5D"/>
    <w:rsid w:val="00BC37F4"/>
    <w:rsid w:val="00BC3C30"/>
    <w:rsid w:val="00BC3D60"/>
    <w:rsid w:val="00BC3DD2"/>
    <w:rsid w:val="00BC3F69"/>
    <w:rsid w:val="00BC412F"/>
    <w:rsid w:val="00BC41CA"/>
    <w:rsid w:val="00BC4D5E"/>
    <w:rsid w:val="00BC4D82"/>
    <w:rsid w:val="00BC4D8B"/>
    <w:rsid w:val="00BC577C"/>
    <w:rsid w:val="00BC5CDA"/>
    <w:rsid w:val="00BC5D5C"/>
    <w:rsid w:val="00BC5E00"/>
    <w:rsid w:val="00BC6165"/>
    <w:rsid w:val="00BC6531"/>
    <w:rsid w:val="00BC6962"/>
    <w:rsid w:val="00BC6985"/>
    <w:rsid w:val="00BC6FAB"/>
    <w:rsid w:val="00BC742D"/>
    <w:rsid w:val="00BC784D"/>
    <w:rsid w:val="00BC7897"/>
    <w:rsid w:val="00BC7D58"/>
    <w:rsid w:val="00BC7F47"/>
    <w:rsid w:val="00BC7FF1"/>
    <w:rsid w:val="00BD0CC0"/>
    <w:rsid w:val="00BD0D07"/>
    <w:rsid w:val="00BD0D66"/>
    <w:rsid w:val="00BD0DA9"/>
    <w:rsid w:val="00BD0E12"/>
    <w:rsid w:val="00BD129A"/>
    <w:rsid w:val="00BD18D6"/>
    <w:rsid w:val="00BD1AAF"/>
    <w:rsid w:val="00BD1EB9"/>
    <w:rsid w:val="00BD1F3C"/>
    <w:rsid w:val="00BD2CC7"/>
    <w:rsid w:val="00BD2D52"/>
    <w:rsid w:val="00BD34E3"/>
    <w:rsid w:val="00BD356C"/>
    <w:rsid w:val="00BD35DC"/>
    <w:rsid w:val="00BD36D8"/>
    <w:rsid w:val="00BD384A"/>
    <w:rsid w:val="00BD3A71"/>
    <w:rsid w:val="00BD3BAB"/>
    <w:rsid w:val="00BD3ED0"/>
    <w:rsid w:val="00BD40B3"/>
    <w:rsid w:val="00BD421C"/>
    <w:rsid w:val="00BD42A9"/>
    <w:rsid w:val="00BD4BBB"/>
    <w:rsid w:val="00BD4DFD"/>
    <w:rsid w:val="00BD4E79"/>
    <w:rsid w:val="00BD4E9A"/>
    <w:rsid w:val="00BD519D"/>
    <w:rsid w:val="00BD57B3"/>
    <w:rsid w:val="00BD5A5E"/>
    <w:rsid w:val="00BD5A89"/>
    <w:rsid w:val="00BD5F6A"/>
    <w:rsid w:val="00BD67B0"/>
    <w:rsid w:val="00BD6F12"/>
    <w:rsid w:val="00BD71D2"/>
    <w:rsid w:val="00BD7588"/>
    <w:rsid w:val="00BD779B"/>
    <w:rsid w:val="00BD7B56"/>
    <w:rsid w:val="00BD7E14"/>
    <w:rsid w:val="00BD7E97"/>
    <w:rsid w:val="00BE0418"/>
    <w:rsid w:val="00BE0849"/>
    <w:rsid w:val="00BE0CA7"/>
    <w:rsid w:val="00BE1570"/>
    <w:rsid w:val="00BE1609"/>
    <w:rsid w:val="00BE1D3D"/>
    <w:rsid w:val="00BE1EA6"/>
    <w:rsid w:val="00BE221B"/>
    <w:rsid w:val="00BE228C"/>
    <w:rsid w:val="00BE24BF"/>
    <w:rsid w:val="00BE26D5"/>
    <w:rsid w:val="00BE28CB"/>
    <w:rsid w:val="00BE2B59"/>
    <w:rsid w:val="00BE2B74"/>
    <w:rsid w:val="00BE3041"/>
    <w:rsid w:val="00BE316E"/>
    <w:rsid w:val="00BE31B3"/>
    <w:rsid w:val="00BE3483"/>
    <w:rsid w:val="00BE35F5"/>
    <w:rsid w:val="00BE36EC"/>
    <w:rsid w:val="00BE3CAB"/>
    <w:rsid w:val="00BE3EC3"/>
    <w:rsid w:val="00BE44D1"/>
    <w:rsid w:val="00BE475C"/>
    <w:rsid w:val="00BE4DC9"/>
    <w:rsid w:val="00BE51D3"/>
    <w:rsid w:val="00BE5316"/>
    <w:rsid w:val="00BE5911"/>
    <w:rsid w:val="00BE5CE6"/>
    <w:rsid w:val="00BE5DD3"/>
    <w:rsid w:val="00BE610A"/>
    <w:rsid w:val="00BE660F"/>
    <w:rsid w:val="00BE6941"/>
    <w:rsid w:val="00BE6B41"/>
    <w:rsid w:val="00BE6E79"/>
    <w:rsid w:val="00BE70D0"/>
    <w:rsid w:val="00BF02DC"/>
    <w:rsid w:val="00BF08BD"/>
    <w:rsid w:val="00BF0968"/>
    <w:rsid w:val="00BF0B71"/>
    <w:rsid w:val="00BF102F"/>
    <w:rsid w:val="00BF16C0"/>
    <w:rsid w:val="00BF1D13"/>
    <w:rsid w:val="00BF1D6A"/>
    <w:rsid w:val="00BF22A0"/>
    <w:rsid w:val="00BF22DC"/>
    <w:rsid w:val="00BF2549"/>
    <w:rsid w:val="00BF2A01"/>
    <w:rsid w:val="00BF2B02"/>
    <w:rsid w:val="00BF2D77"/>
    <w:rsid w:val="00BF2EF6"/>
    <w:rsid w:val="00BF3460"/>
    <w:rsid w:val="00BF37E1"/>
    <w:rsid w:val="00BF3B8A"/>
    <w:rsid w:val="00BF3CE6"/>
    <w:rsid w:val="00BF4460"/>
    <w:rsid w:val="00BF471B"/>
    <w:rsid w:val="00BF49E7"/>
    <w:rsid w:val="00BF4BB5"/>
    <w:rsid w:val="00BF4C52"/>
    <w:rsid w:val="00BF4FB4"/>
    <w:rsid w:val="00BF57EF"/>
    <w:rsid w:val="00BF6751"/>
    <w:rsid w:val="00BF706C"/>
    <w:rsid w:val="00BF71E1"/>
    <w:rsid w:val="00BF7352"/>
    <w:rsid w:val="00BF7525"/>
    <w:rsid w:val="00BF75A7"/>
    <w:rsid w:val="00BF75E3"/>
    <w:rsid w:val="00BF79DA"/>
    <w:rsid w:val="00BF7ADF"/>
    <w:rsid w:val="00BF7B97"/>
    <w:rsid w:val="00BF7DE1"/>
    <w:rsid w:val="00C005DF"/>
    <w:rsid w:val="00C01225"/>
    <w:rsid w:val="00C01A49"/>
    <w:rsid w:val="00C01FF2"/>
    <w:rsid w:val="00C02868"/>
    <w:rsid w:val="00C029F9"/>
    <w:rsid w:val="00C03329"/>
    <w:rsid w:val="00C03509"/>
    <w:rsid w:val="00C035AD"/>
    <w:rsid w:val="00C03688"/>
    <w:rsid w:val="00C03B71"/>
    <w:rsid w:val="00C03C4B"/>
    <w:rsid w:val="00C03DB5"/>
    <w:rsid w:val="00C03EB5"/>
    <w:rsid w:val="00C0427E"/>
    <w:rsid w:val="00C04355"/>
    <w:rsid w:val="00C04359"/>
    <w:rsid w:val="00C043E4"/>
    <w:rsid w:val="00C04722"/>
    <w:rsid w:val="00C047FC"/>
    <w:rsid w:val="00C04CC1"/>
    <w:rsid w:val="00C04CF3"/>
    <w:rsid w:val="00C04E3F"/>
    <w:rsid w:val="00C057C0"/>
    <w:rsid w:val="00C0593D"/>
    <w:rsid w:val="00C05CD1"/>
    <w:rsid w:val="00C06685"/>
    <w:rsid w:val="00C067E3"/>
    <w:rsid w:val="00C06CEF"/>
    <w:rsid w:val="00C06ECA"/>
    <w:rsid w:val="00C06ECD"/>
    <w:rsid w:val="00C0715F"/>
    <w:rsid w:val="00C071F6"/>
    <w:rsid w:val="00C07478"/>
    <w:rsid w:val="00C07524"/>
    <w:rsid w:val="00C07525"/>
    <w:rsid w:val="00C07C02"/>
    <w:rsid w:val="00C07FD5"/>
    <w:rsid w:val="00C10321"/>
    <w:rsid w:val="00C10AD0"/>
    <w:rsid w:val="00C10F42"/>
    <w:rsid w:val="00C1118E"/>
    <w:rsid w:val="00C113AF"/>
    <w:rsid w:val="00C11BFF"/>
    <w:rsid w:val="00C11C88"/>
    <w:rsid w:val="00C1209A"/>
    <w:rsid w:val="00C12296"/>
    <w:rsid w:val="00C1297A"/>
    <w:rsid w:val="00C12A1C"/>
    <w:rsid w:val="00C12B00"/>
    <w:rsid w:val="00C13588"/>
    <w:rsid w:val="00C1385C"/>
    <w:rsid w:val="00C139E8"/>
    <w:rsid w:val="00C13ECD"/>
    <w:rsid w:val="00C14202"/>
    <w:rsid w:val="00C14551"/>
    <w:rsid w:val="00C145BB"/>
    <w:rsid w:val="00C15C5A"/>
    <w:rsid w:val="00C15CB7"/>
    <w:rsid w:val="00C15D97"/>
    <w:rsid w:val="00C1679B"/>
    <w:rsid w:val="00C16AD8"/>
    <w:rsid w:val="00C16BBB"/>
    <w:rsid w:val="00C16BE8"/>
    <w:rsid w:val="00C16CE4"/>
    <w:rsid w:val="00C16F8D"/>
    <w:rsid w:val="00C1754C"/>
    <w:rsid w:val="00C179C2"/>
    <w:rsid w:val="00C17E30"/>
    <w:rsid w:val="00C20BBE"/>
    <w:rsid w:val="00C20BC5"/>
    <w:rsid w:val="00C214A0"/>
    <w:rsid w:val="00C216CE"/>
    <w:rsid w:val="00C21D2A"/>
    <w:rsid w:val="00C22000"/>
    <w:rsid w:val="00C221CE"/>
    <w:rsid w:val="00C230F1"/>
    <w:rsid w:val="00C2332B"/>
    <w:rsid w:val="00C23443"/>
    <w:rsid w:val="00C23C88"/>
    <w:rsid w:val="00C23C8B"/>
    <w:rsid w:val="00C241C9"/>
    <w:rsid w:val="00C2523A"/>
    <w:rsid w:val="00C2533F"/>
    <w:rsid w:val="00C25410"/>
    <w:rsid w:val="00C25472"/>
    <w:rsid w:val="00C256B1"/>
    <w:rsid w:val="00C26248"/>
    <w:rsid w:val="00C26977"/>
    <w:rsid w:val="00C26B00"/>
    <w:rsid w:val="00C27B3F"/>
    <w:rsid w:val="00C27C70"/>
    <w:rsid w:val="00C30012"/>
    <w:rsid w:val="00C30153"/>
    <w:rsid w:val="00C303FE"/>
    <w:rsid w:val="00C3044A"/>
    <w:rsid w:val="00C304FC"/>
    <w:rsid w:val="00C30C27"/>
    <w:rsid w:val="00C30C75"/>
    <w:rsid w:val="00C31276"/>
    <w:rsid w:val="00C319D3"/>
    <w:rsid w:val="00C31B25"/>
    <w:rsid w:val="00C31CEC"/>
    <w:rsid w:val="00C31DB3"/>
    <w:rsid w:val="00C31FE7"/>
    <w:rsid w:val="00C3209E"/>
    <w:rsid w:val="00C321C5"/>
    <w:rsid w:val="00C3240C"/>
    <w:rsid w:val="00C324A7"/>
    <w:rsid w:val="00C325BB"/>
    <w:rsid w:val="00C32980"/>
    <w:rsid w:val="00C32B19"/>
    <w:rsid w:val="00C32EEB"/>
    <w:rsid w:val="00C33114"/>
    <w:rsid w:val="00C33227"/>
    <w:rsid w:val="00C33371"/>
    <w:rsid w:val="00C33492"/>
    <w:rsid w:val="00C33495"/>
    <w:rsid w:val="00C335E5"/>
    <w:rsid w:val="00C34084"/>
    <w:rsid w:val="00C34436"/>
    <w:rsid w:val="00C34550"/>
    <w:rsid w:val="00C3469A"/>
    <w:rsid w:val="00C34785"/>
    <w:rsid w:val="00C34AB6"/>
    <w:rsid w:val="00C34EDE"/>
    <w:rsid w:val="00C34F3E"/>
    <w:rsid w:val="00C35D10"/>
    <w:rsid w:val="00C35D5C"/>
    <w:rsid w:val="00C3629D"/>
    <w:rsid w:val="00C36396"/>
    <w:rsid w:val="00C363AE"/>
    <w:rsid w:val="00C3642F"/>
    <w:rsid w:val="00C36A45"/>
    <w:rsid w:val="00C370A4"/>
    <w:rsid w:val="00C373A7"/>
    <w:rsid w:val="00C37925"/>
    <w:rsid w:val="00C37A50"/>
    <w:rsid w:val="00C37AD5"/>
    <w:rsid w:val="00C4007B"/>
    <w:rsid w:val="00C401F6"/>
    <w:rsid w:val="00C40622"/>
    <w:rsid w:val="00C40E88"/>
    <w:rsid w:val="00C410CE"/>
    <w:rsid w:val="00C4115C"/>
    <w:rsid w:val="00C41433"/>
    <w:rsid w:val="00C41FF0"/>
    <w:rsid w:val="00C425DC"/>
    <w:rsid w:val="00C42A5B"/>
    <w:rsid w:val="00C42B55"/>
    <w:rsid w:val="00C433B4"/>
    <w:rsid w:val="00C43518"/>
    <w:rsid w:val="00C436F6"/>
    <w:rsid w:val="00C43A50"/>
    <w:rsid w:val="00C43AB4"/>
    <w:rsid w:val="00C43C03"/>
    <w:rsid w:val="00C43CD9"/>
    <w:rsid w:val="00C448D3"/>
    <w:rsid w:val="00C449D4"/>
    <w:rsid w:val="00C44FCC"/>
    <w:rsid w:val="00C45098"/>
    <w:rsid w:val="00C45381"/>
    <w:rsid w:val="00C45A62"/>
    <w:rsid w:val="00C45CAB"/>
    <w:rsid w:val="00C45D28"/>
    <w:rsid w:val="00C45F83"/>
    <w:rsid w:val="00C460F6"/>
    <w:rsid w:val="00C4631C"/>
    <w:rsid w:val="00C46A14"/>
    <w:rsid w:val="00C46DC3"/>
    <w:rsid w:val="00C470E6"/>
    <w:rsid w:val="00C47141"/>
    <w:rsid w:val="00C471EB"/>
    <w:rsid w:val="00C472A3"/>
    <w:rsid w:val="00C4764C"/>
    <w:rsid w:val="00C479E6"/>
    <w:rsid w:val="00C47CCF"/>
    <w:rsid w:val="00C47F13"/>
    <w:rsid w:val="00C5034D"/>
    <w:rsid w:val="00C50CA1"/>
    <w:rsid w:val="00C50CDD"/>
    <w:rsid w:val="00C50DED"/>
    <w:rsid w:val="00C511A7"/>
    <w:rsid w:val="00C51430"/>
    <w:rsid w:val="00C51648"/>
    <w:rsid w:val="00C51665"/>
    <w:rsid w:val="00C517CF"/>
    <w:rsid w:val="00C5198F"/>
    <w:rsid w:val="00C51D39"/>
    <w:rsid w:val="00C52093"/>
    <w:rsid w:val="00C5288B"/>
    <w:rsid w:val="00C528DE"/>
    <w:rsid w:val="00C52D33"/>
    <w:rsid w:val="00C52FEC"/>
    <w:rsid w:val="00C53068"/>
    <w:rsid w:val="00C5326E"/>
    <w:rsid w:val="00C532EA"/>
    <w:rsid w:val="00C53975"/>
    <w:rsid w:val="00C53A9C"/>
    <w:rsid w:val="00C53DB0"/>
    <w:rsid w:val="00C54034"/>
    <w:rsid w:val="00C542B2"/>
    <w:rsid w:val="00C54919"/>
    <w:rsid w:val="00C54C25"/>
    <w:rsid w:val="00C54D81"/>
    <w:rsid w:val="00C54ECC"/>
    <w:rsid w:val="00C5503F"/>
    <w:rsid w:val="00C5569A"/>
    <w:rsid w:val="00C55DED"/>
    <w:rsid w:val="00C55E03"/>
    <w:rsid w:val="00C565B7"/>
    <w:rsid w:val="00C5671D"/>
    <w:rsid w:val="00C56960"/>
    <w:rsid w:val="00C56DB1"/>
    <w:rsid w:val="00C5713F"/>
    <w:rsid w:val="00C5714F"/>
    <w:rsid w:val="00C571C3"/>
    <w:rsid w:val="00C57382"/>
    <w:rsid w:val="00C57565"/>
    <w:rsid w:val="00C577AB"/>
    <w:rsid w:val="00C57E94"/>
    <w:rsid w:val="00C57EAB"/>
    <w:rsid w:val="00C6020C"/>
    <w:rsid w:val="00C604C6"/>
    <w:rsid w:val="00C60533"/>
    <w:rsid w:val="00C611BC"/>
    <w:rsid w:val="00C6122B"/>
    <w:rsid w:val="00C61757"/>
    <w:rsid w:val="00C618D3"/>
    <w:rsid w:val="00C61A22"/>
    <w:rsid w:val="00C620E7"/>
    <w:rsid w:val="00C62317"/>
    <w:rsid w:val="00C624F6"/>
    <w:rsid w:val="00C62621"/>
    <w:rsid w:val="00C62721"/>
    <w:rsid w:val="00C62B01"/>
    <w:rsid w:val="00C62C05"/>
    <w:rsid w:val="00C62D0E"/>
    <w:rsid w:val="00C62E81"/>
    <w:rsid w:val="00C62FF5"/>
    <w:rsid w:val="00C63006"/>
    <w:rsid w:val="00C63C25"/>
    <w:rsid w:val="00C63F24"/>
    <w:rsid w:val="00C64061"/>
    <w:rsid w:val="00C6422C"/>
    <w:rsid w:val="00C644DD"/>
    <w:rsid w:val="00C64590"/>
    <w:rsid w:val="00C646BC"/>
    <w:rsid w:val="00C648FA"/>
    <w:rsid w:val="00C649B2"/>
    <w:rsid w:val="00C64E27"/>
    <w:rsid w:val="00C64E8E"/>
    <w:rsid w:val="00C654AA"/>
    <w:rsid w:val="00C6593B"/>
    <w:rsid w:val="00C65DC9"/>
    <w:rsid w:val="00C65EC1"/>
    <w:rsid w:val="00C66213"/>
    <w:rsid w:val="00C663C2"/>
    <w:rsid w:val="00C6660C"/>
    <w:rsid w:val="00C666B9"/>
    <w:rsid w:val="00C66B83"/>
    <w:rsid w:val="00C66CFC"/>
    <w:rsid w:val="00C671D8"/>
    <w:rsid w:val="00C67602"/>
    <w:rsid w:val="00C67895"/>
    <w:rsid w:val="00C67FF2"/>
    <w:rsid w:val="00C7023B"/>
    <w:rsid w:val="00C70432"/>
    <w:rsid w:val="00C70578"/>
    <w:rsid w:val="00C70688"/>
    <w:rsid w:val="00C706E3"/>
    <w:rsid w:val="00C7087E"/>
    <w:rsid w:val="00C70B78"/>
    <w:rsid w:val="00C70D70"/>
    <w:rsid w:val="00C70E40"/>
    <w:rsid w:val="00C711A9"/>
    <w:rsid w:val="00C715AE"/>
    <w:rsid w:val="00C71935"/>
    <w:rsid w:val="00C71D4C"/>
    <w:rsid w:val="00C72184"/>
    <w:rsid w:val="00C724E6"/>
    <w:rsid w:val="00C72623"/>
    <w:rsid w:val="00C72841"/>
    <w:rsid w:val="00C72BA9"/>
    <w:rsid w:val="00C72D02"/>
    <w:rsid w:val="00C72D32"/>
    <w:rsid w:val="00C72E6F"/>
    <w:rsid w:val="00C7330E"/>
    <w:rsid w:val="00C7382D"/>
    <w:rsid w:val="00C73957"/>
    <w:rsid w:val="00C73ABF"/>
    <w:rsid w:val="00C73AF9"/>
    <w:rsid w:val="00C73B51"/>
    <w:rsid w:val="00C74230"/>
    <w:rsid w:val="00C74268"/>
    <w:rsid w:val="00C7437E"/>
    <w:rsid w:val="00C7460F"/>
    <w:rsid w:val="00C749EC"/>
    <w:rsid w:val="00C74ABC"/>
    <w:rsid w:val="00C75385"/>
    <w:rsid w:val="00C75491"/>
    <w:rsid w:val="00C75503"/>
    <w:rsid w:val="00C759AE"/>
    <w:rsid w:val="00C75B57"/>
    <w:rsid w:val="00C76264"/>
    <w:rsid w:val="00C7634B"/>
    <w:rsid w:val="00C765AD"/>
    <w:rsid w:val="00C768A5"/>
    <w:rsid w:val="00C768C3"/>
    <w:rsid w:val="00C76B12"/>
    <w:rsid w:val="00C76C77"/>
    <w:rsid w:val="00C76F31"/>
    <w:rsid w:val="00C76FAF"/>
    <w:rsid w:val="00C77163"/>
    <w:rsid w:val="00C771BD"/>
    <w:rsid w:val="00C77413"/>
    <w:rsid w:val="00C774C8"/>
    <w:rsid w:val="00C77651"/>
    <w:rsid w:val="00C77994"/>
    <w:rsid w:val="00C77B20"/>
    <w:rsid w:val="00C800C3"/>
    <w:rsid w:val="00C801EE"/>
    <w:rsid w:val="00C8030A"/>
    <w:rsid w:val="00C8088D"/>
    <w:rsid w:val="00C80E93"/>
    <w:rsid w:val="00C80FBE"/>
    <w:rsid w:val="00C812A2"/>
    <w:rsid w:val="00C813DD"/>
    <w:rsid w:val="00C816E8"/>
    <w:rsid w:val="00C81C62"/>
    <w:rsid w:val="00C82832"/>
    <w:rsid w:val="00C829EC"/>
    <w:rsid w:val="00C82C46"/>
    <w:rsid w:val="00C83142"/>
    <w:rsid w:val="00C8330B"/>
    <w:rsid w:val="00C8364D"/>
    <w:rsid w:val="00C83BCD"/>
    <w:rsid w:val="00C83C10"/>
    <w:rsid w:val="00C83FEE"/>
    <w:rsid w:val="00C8415D"/>
    <w:rsid w:val="00C84300"/>
    <w:rsid w:val="00C843C3"/>
    <w:rsid w:val="00C84542"/>
    <w:rsid w:val="00C84553"/>
    <w:rsid w:val="00C8551F"/>
    <w:rsid w:val="00C8552A"/>
    <w:rsid w:val="00C856B8"/>
    <w:rsid w:val="00C85772"/>
    <w:rsid w:val="00C85A3C"/>
    <w:rsid w:val="00C85EB6"/>
    <w:rsid w:val="00C86008"/>
    <w:rsid w:val="00C861BA"/>
    <w:rsid w:val="00C8623C"/>
    <w:rsid w:val="00C864E6"/>
    <w:rsid w:val="00C867C6"/>
    <w:rsid w:val="00C86892"/>
    <w:rsid w:val="00C86A95"/>
    <w:rsid w:val="00C86DC2"/>
    <w:rsid w:val="00C871CF"/>
    <w:rsid w:val="00C872F8"/>
    <w:rsid w:val="00C876C8"/>
    <w:rsid w:val="00C87B9E"/>
    <w:rsid w:val="00C90A3F"/>
    <w:rsid w:val="00C91BB1"/>
    <w:rsid w:val="00C91D68"/>
    <w:rsid w:val="00C91EE7"/>
    <w:rsid w:val="00C922A6"/>
    <w:rsid w:val="00C926C7"/>
    <w:rsid w:val="00C928FA"/>
    <w:rsid w:val="00C92CF5"/>
    <w:rsid w:val="00C92E56"/>
    <w:rsid w:val="00C92F57"/>
    <w:rsid w:val="00C932C6"/>
    <w:rsid w:val="00C93616"/>
    <w:rsid w:val="00C93630"/>
    <w:rsid w:val="00C93749"/>
    <w:rsid w:val="00C9406B"/>
    <w:rsid w:val="00C9425C"/>
    <w:rsid w:val="00C943A0"/>
    <w:rsid w:val="00C948FC"/>
    <w:rsid w:val="00C94984"/>
    <w:rsid w:val="00C94BA3"/>
    <w:rsid w:val="00C94EED"/>
    <w:rsid w:val="00C95376"/>
    <w:rsid w:val="00C953B2"/>
    <w:rsid w:val="00C95814"/>
    <w:rsid w:val="00C95B8E"/>
    <w:rsid w:val="00C95FDA"/>
    <w:rsid w:val="00C965EC"/>
    <w:rsid w:val="00C9668A"/>
    <w:rsid w:val="00C96BC6"/>
    <w:rsid w:val="00C96D67"/>
    <w:rsid w:val="00C974C2"/>
    <w:rsid w:val="00C97534"/>
    <w:rsid w:val="00C975EC"/>
    <w:rsid w:val="00C977BE"/>
    <w:rsid w:val="00C97900"/>
    <w:rsid w:val="00C97BFF"/>
    <w:rsid w:val="00C97CB8"/>
    <w:rsid w:val="00CA00D5"/>
    <w:rsid w:val="00CA01AB"/>
    <w:rsid w:val="00CA0260"/>
    <w:rsid w:val="00CA0597"/>
    <w:rsid w:val="00CA09D9"/>
    <w:rsid w:val="00CA0A37"/>
    <w:rsid w:val="00CA0A4A"/>
    <w:rsid w:val="00CA0A94"/>
    <w:rsid w:val="00CA0C68"/>
    <w:rsid w:val="00CA13C3"/>
    <w:rsid w:val="00CA13E8"/>
    <w:rsid w:val="00CA169F"/>
    <w:rsid w:val="00CA1939"/>
    <w:rsid w:val="00CA1CCB"/>
    <w:rsid w:val="00CA1DDD"/>
    <w:rsid w:val="00CA1F5A"/>
    <w:rsid w:val="00CA2AA3"/>
    <w:rsid w:val="00CA3468"/>
    <w:rsid w:val="00CA3D3C"/>
    <w:rsid w:val="00CA3DA7"/>
    <w:rsid w:val="00CA41A4"/>
    <w:rsid w:val="00CA4377"/>
    <w:rsid w:val="00CA49A2"/>
    <w:rsid w:val="00CA4B97"/>
    <w:rsid w:val="00CA4FA1"/>
    <w:rsid w:val="00CA564D"/>
    <w:rsid w:val="00CA5B3F"/>
    <w:rsid w:val="00CA6C64"/>
    <w:rsid w:val="00CA6DB2"/>
    <w:rsid w:val="00CA7447"/>
    <w:rsid w:val="00CA75B1"/>
    <w:rsid w:val="00CA78B4"/>
    <w:rsid w:val="00CA7956"/>
    <w:rsid w:val="00CA7B0A"/>
    <w:rsid w:val="00CA7B9D"/>
    <w:rsid w:val="00CA7BA1"/>
    <w:rsid w:val="00CA7C71"/>
    <w:rsid w:val="00CA7D70"/>
    <w:rsid w:val="00CA7E99"/>
    <w:rsid w:val="00CA7F60"/>
    <w:rsid w:val="00CB00F7"/>
    <w:rsid w:val="00CB07FB"/>
    <w:rsid w:val="00CB094C"/>
    <w:rsid w:val="00CB0D33"/>
    <w:rsid w:val="00CB0F09"/>
    <w:rsid w:val="00CB0F10"/>
    <w:rsid w:val="00CB0FED"/>
    <w:rsid w:val="00CB125C"/>
    <w:rsid w:val="00CB1665"/>
    <w:rsid w:val="00CB1A40"/>
    <w:rsid w:val="00CB258A"/>
    <w:rsid w:val="00CB26FC"/>
    <w:rsid w:val="00CB2794"/>
    <w:rsid w:val="00CB27A7"/>
    <w:rsid w:val="00CB27AF"/>
    <w:rsid w:val="00CB339F"/>
    <w:rsid w:val="00CB37FD"/>
    <w:rsid w:val="00CB3A7F"/>
    <w:rsid w:val="00CB3D63"/>
    <w:rsid w:val="00CB4677"/>
    <w:rsid w:val="00CB4A17"/>
    <w:rsid w:val="00CB4F2A"/>
    <w:rsid w:val="00CB53BD"/>
    <w:rsid w:val="00CB5BA6"/>
    <w:rsid w:val="00CB5C01"/>
    <w:rsid w:val="00CB6166"/>
    <w:rsid w:val="00CB619D"/>
    <w:rsid w:val="00CB61BB"/>
    <w:rsid w:val="00CB666C"/>
    <w:rsid w:val="00CB6B7F"/>
    <w:rsid w:val="00CB6BBF"/>
    <w:rsid w:val="00CB70A8"/>
    <w:rsid w:val="00CB71C8"/>
    <w:rsid w:val="00CB7419"/>
    <w:rsid w:val="00CB75EE"/>
    <w:rsid w:val="00CB7951"/>
    <w:rsid w:val="00CB7BEE"/>
    <w:rsid w:val="00CB7CDA"/>
    <w:rsid w:val="00CC0120"/>
    <w:rsid w:val="00CC0207"/>
    <w:rsid w:val="00CC0B64"/>
    <w:rsid w:val="00CC1337"/>
    <w:rsid w:val="00CC1BEC"/>
    <w:rsid w:val="00CC1C28"/>
    <w:rsid w:val="00CC2101"/>
    <w:rsid w:val="00CC258E"/>
    <w:rsid w:val="00CC2A33"/>
    <w:rsid w:val="00CC3635"/>
    <w:rsid w:val="00CC385E"/>
    <w:rsid w:val="00CC3909"/>
    <w:rsid w:val="00CC39F4"/>
    <w:rsid w:val="00CC3DC6"/>
    <w:rsid w:val="00CC4040"/>
    <w:rsid w:val="00CC460E"/>
    <w:rsid w:val="00CC47BA"/>
    <w:rsid w:val="00CC4982"/>
    <w:rsid w:val="00CC4D15"/>
    <w:rsid w:val="00CC52B0"/>
    <w:rsid w:val="00CC52BC"/>
    <w:rsid w:val="00CC54AA"/>
    <w:rsid w:val="00CC57F8"/>
    <w:rsid w:val="00CC5D74"/>
    <w:rsid w:val="00CC5F73"/>
    <w:rsid w:val="00CC692F"/>
    <w:rsid w:val="00CC6B28"/>
    <w:rsid w:val="00CC6CB8"/>
    <w:rsid w:val="00CC6CC3"/>
    <w:rsid w:val="00CC764B"/>
    <w:rsid w:val="00CC77F4"/>
    <w:rsid w:val="00CC7D90"/>
    <w:rsid w:val="00CC7DA7"/>
    <w:rsid w:val="00CD0282"/>
    <w:rsid w:val="00CD03EF"/>
    <w:rsid w:val="00CD070D"/>
    <w:rsid w:val="00CD07E1"/>
    <w:rsid w:val="00CD11BA"/>
    <w:rsid w:val="00CD18A1"/>
    <w:rsid w:val="00CD218B"/>
    <w:rsid w:val="00CD26D9"/>
    <w:rsid w:val="00CD2F13"/>
    <w:rsid w:val="00CD356E"/>
    <w:rsid w:val="00CD362C"/>
    <w:rsid w:val="00CD383B"/>
    <w:rsid w:val="00CD3D2B"/>
    <w:rsid w:val="00CD3F2D"/>
    <w:rsid w:val="00CD3FB1"/>
    <w:rsid w:val="00CD3FE9"/>
    <w:rsid w:val="00CD4EE7"/>
    <w:rsid w:val="00CD4F06"/>
    <w:rsid w:val="00CD5111"/>
    <w:rsid w:val="00CD5669"/>
    <w:rsid w:val="00CD59B9"/>
    <w:rsid w:val="00CD5BF9"/>
    <w:rsid w:val="00CD5C89"/>
    <w:rsid w:val="00CD5D63"/>
    <w:rsid w:val="00CD6026"/>
    <w:rsid w:val="00CD6098"/>
    <w:rsid w:val="00CD6260"/>
    <w:rsid w:val="00CD64ED"/>
    <w:rsid w:val="00CD65C1"/>
    <w:rsid w:val="00CD689F"/>
    <w:rsid w:val="00CD6AB1"/>
    <w:rsid w:val="00CD6D62"/>
    <w:rsid w:val="00CD70F9"/>
    <w:rsid w:val="00CD7135"/>
    <w:rsid w:val="00CD740E"/>
    <w:rsid w:val="00CD7800"/>
    <w:rsid w:val="00CD7D7C"/>
    <w:rsid w:val="00CE0165"/>
    <w:rsid w:val="00CE016F"/>
    <w:rsid w:val="00CE0238"/>
    <w:rsid w:val="00CE065D"/>
    <w:rsid w:val="00CE0F4D"/>
    <w:rsid w:val="00CE0FA8"/>
    <w:rsid w:val="00CE13B6"/>
    <w:rsid w:val="00CE14AD"/>
    <w:rsid w:val="00CE15C5"/>
    <w:rsid w:val="00CE184D"/>
    <w:rsid w:val="00CE1D51"/>
    <w:rsid w:val="00CE1E5B"/>
    <w:rsid w:val="00CE23A4"/>
    <w:rsid w:val="00CE2820"/>
    <w:rsid w:val="00CE2887"/>
    <w:rsid w:val="00CE2973"/>
    <w:rsid w:val="00CE2C96"/>
    <w:rsid w:val="00CE3760"/>
    <w:rsid w:val="00CE3F00"/>
    <w:rsid w:val="00CE3FB0"/>
    <w:rsid w:val="00CE40B1"/>
    <w:rsid w:val="00CE4620"/>
    <w:rsid w:val="00CE4898"/>
    <w:rsid w:val="00CE4E2A"/>
    <w:rsid w:val="00CE5166"/>
    <w:rsid w:val="00CE53BF"/>
    <w:rsid w:val="00CE5687"/>
    <w:rsid w:val="00CE5BBC"/>
    <w:rsid w:val="00CE5DCD"/>
    <w:rsid w:val="00CE5FEE"/>
    <w:rsid w:val="00CE60B6"/>
    <w:rsid w:val="00CE66D9"/>
    <w:rsid w:val="00CE6B43"/>
    <w:rsid w:val="00CE6FB3"/>
    <w:rsid w:val="00CE6FBD"/>
    <w:rsid w:val="00CE72A7"/>
    <w:rsid w:val="00CE731A"/>
    <w:rsid w:val="00CE76B3"/>
    <w:rsid w:val="00CE77C6"/>
    <w:rsid w:val="00CE7C4F"/>
    <w:rsid w:val="00CF0252"/>
    <w:rsid w:val="00CF0762"/>
    <w:rsid w:val="00CF1683"/>
    <w:rsid w:val="00CF1A2F"/>
    <w:rsid w:val="00CF20AA"/>
    <w:rsid w:val="00CF2532"/>
    <w:rsid w:val="00CF2568"/>
    <w:rsid w:val="00CF2578"/>
    <w:rsid w:val="00CF28F4"/>
    <w:rsid w:val="00CF2B9F"/>
    <w:rsid w:val="00CF2E50"/>
    <w:rsid w:val="00CF32C4"/>
    <w:rsid w:val="00CF33D6"/>
    <w:rsid w:val="00CF3909"/>
    <w:rsid w:val="00CF39EA"/>
    <w:rsid w:val="00CF3E3A"/>
    <w:rsid w:val="00CF3EFD"/>
    <w:rsid w:val="00CF40BA"/>
    <w:rsid w:val="00CF40DD"/>
    <w:rsid w:val="00CF470F"/>
    <w:rsid w:val="00CF4910"/>
    <w:rsid w:val="00CF4EAC"/>
    <w:rsid w:val="00CF4F35"/>
    <w:rsid w:val="00CF536B"/>
    <w:rsid w:val="00CF5571"/>
    <w:rsid w:val="00CF5838"/>
    <w:rsid w:val="00CF5B11"/>
    <w:rsid w:val="00CF5DF9"/>
    <w:rsid w:val="00CF60CC"/>
    <w:rsid w:val="00CF6115"/>
    <w:rsid w:val="00CF6163"/>
    <w:rsid w:val="00CF6299"/>
    <w:rsid w:val="00CF644D"/>
    <w:rsid w:val="00CF6D1C"/>
    <w:rsid w:val="00CF6E46"/>
    <w:rsid w:val="00CF6EF1"/>
    <w:rsid w:val="00CF6F98"/>
    <w:rsid w:val="00CF7089"/>
    <w:rsid w:val="00CF74D4"/>
    <w:rsid w:val="00CF75D3"/>
    <w:rsid w:val="00CF760B"/>
    <w:rsid w:val="00CF764D"/>
    <w:rsid w:val="00CF792E"/>
    <w:rsid w:val="00CF7D26"/>
    <w:rsid w:val="00CF7F9A"/>
    <w:rsid w:val="00D00144"/>
    <w:rsid w:val="00D0041B"/>
    <w:rsid w:val="00D00712"/>
    <w:rsid w:val="00D008D2"/>
    <w:rsid w:val="00D00BBF"/>
    <w:rsid w:val="00D00BE7"/>
    <w:rsid w:val="00D00F07"/>
    <w:rsid w:val="00D00FD2"/>
    <w:rsid w:val="00D01307"/>
    <w:rsid w:val="00D0185F"/>
    <w:rsid w:val="00D01987"/>
    <w:rsid w:val="00D01EC4"/>
    <w:rsid w:val="00D02001"/>
    <w:rsid w:val="00D029EE"/>
    <w:rsid w:val="00D02CA6"/>
    <w:rsid w:val="00D02DAF"/>
    <w:rsid w:val="00D02E9C"/>
    <w:rsid w:val="00D03484"/>
    <w:rsid w:val="00D037CB"/>
    <w:rsid w:val="00D038BE"/>
    <w:rsid w:val="00D03E64"/>
    <w:rsid w:val="00D04464"/>
    <w:rsid w:val="00D04529"/>
    <w:rsid w:val="00D04DF5"/>
    <w:rsid w:val="00D05224"/>
    <w:rsid w:val="00D05585"/>
    <w:rsid w:val="00D05701"/>
    <w:rsid w:val="00D06117"/>
    <w:rsid w:val="00D06499"/>
    <w:rsid w:val="00D066BD"/>
    <w:rsid w:val="00D0687E"/>
    <w:rsid w:val="00D06C31"/>
    <w:rsid w:val="00D06C94"/>
    <w:rsid w:val="00D0704C"/>
    <w:rsid w:val="00D075A3"/>
    <w:rsid w:val="00D078F2"/>
    <w:rsid w:val="00D07934"/>
    <w:rsid w:val="00D079FE"/>
    <w:rsid w:val="00D07AC4"/>
    <w:rsid w:val="00D07B57"/>
    <w:rsid w:val="00D100D9"/>
    <w:rsid w:val="00D10411"/>
    <w:rsid w:val="00D11051"/>
    <w:rsid w:val="00D11184"/>
    <w:rsid w:val="00D11565"/>
    <w:rsid w:val="00D11FC2"/>
    <w:rsid w:val="00D122E3"/>
    <w:rsid w:val="00D125FA"/>
    <w:rsid w:val="00D135D6"/>
    <w:rsid w:val="00D13752"/>
    <w:rsid w:val="00D1375E"/>
    <w:rsid w:val="00D137F8"/>
    <w:rsid w:val="00D13927"/>
    <w:rsid w:val="00D13A6A"/>
    <w:rsid w:val="00D1477D"/>
    <w:rsid w:val="00D148AD"/>
    <w:rsid w:val="00D14B0D"/>
    <w:rsid w:val="00D1506F"/>
    <w:rsid w:val="00D15340"/>
    <w:rsid w:val="00D15434"/>
    <w:rsid w:val="00D15655"/>
    <w:rsid w:val="00D15ECD"/>
    <w:rsid w:val="00D15F05"/>
    <w:rsid w:val="00D161E6"/>
    <w:rsid w:val="00D16346"/>
    <w:rsid w:val="00D16B5B"/>
    <w:rsid w:val="00D16EE2"/>
    <w:rsid w:val="00D17596"/>
    <w:rsid w:val="00D1767A"/>
    <w:rsid w:val="00D1767E"/>
    <w:rsid w:val="00D17C05"/>
    <w:rsid w:val="00D17C40"/>
    <w:rsid w:val="00D17DEF"/>
    <w:rsid w:val="00D17F68"/>
    <w:rsid w:val="00D17FB5"/>
    <w:rsid w:val="00D201E7"/>
    <w:rsid w:val="00D202E1"/>
    <w:rsid w:val="00D204A8"/>
    <w:rsid w:val="00D20BD1"/>
    <w:rsid w:val="00D20ECF"/>
    <w:rsid w:val="00D20F14"/>
    <w:rsid w:val="00D21245"/>
    <w:rsid w:val="00D21455"/>
    <w:rsid w:val="00D21613"/>
    <w:rsid w:val="00D21D4B"/>
    <w:rsid w:val="00D21E21"/>
    <w:rsid w:val="00D21F40"/>
    <w:rsid w:val="00D22025"/>
    <w:rsid w:val="00D221C4"/>
    <w:rsid w:val="00D22634"/>
    <w:rsid w:val="00D22647"/>
    <w:rsid w:val="00D2266C"/>
    <w:rsid w:val="00D22D01"/>
    <w:rsid w:val="00D22D7C"/>
    <w:rsid w:val="00D231CC"/>
    <w:rsid w:val="00D233F8"/>
    <w:rsid w:val="00D234FA"/>
    <w:rsid w:val="00D2361B"/>
    <w:rsid w:val="00D2389A"/>
    <w:rsid w:val="00D239B0"/>
    <w:rsid w:val="00D23AB8"/>
    <w:rsid w:val="00D242D2"/>
    <w:rsid w:val="00D2454D"/>
    <w:rsid w:val="00D24B91"/>
    <w:rsid w:val="00D24C81"/>
    <w:rsid w:val="00D24F7A"/>
    <w:rsid w:val="00D24FA6"/>
    <w:rsid w:val="00D253F4"/>
    <w:rsid w:val="00D25F06"/>
    <w:rsid w:val="00D25F8D"/>
    <w:rsid w:val="00D2637C"/>
    <w:rsid w:val="00D266C4"/>
    <w:rsid w:val="00D26773"/>
    <w:rsid w:val="00D26B4A"/>
    <w:rsid w:val="00D26D3C"/>
    <w:rsid w:val="00D26DA5"/>
    <w:rsid w:val="00D26E9D"/>
    <w:rsid w:val="00D2747A"/>
    <w:rsid w:val="00D27AB7"/>
    <w:rsid w:val="00D27B2C"/>
    <w:rsid w:val="00D27CF6"/>
    <w:rsid w:val="00D302E1"/>
    <w:rsid w:val="00D304A5"/>
    <w:rsid w:val="00D30854"/>
    <w:rsid w:val="00D31249"/>
    <w:rsid w:val="00D316C4"/>
    <w:rsid w:val="00D319DA"/>
    <w:rsid w:val="00D31B0C"/>
    <w:rsid w:val="00D31EEC"/>
    <w:rsid w:val="00D324D6"/>
    <w:rsid w:val="00D32568"/>
    <w:rsid w:val="00D32609"/>
    <w:rsid w:val="00D3260C"/>
    <w:rsid w:val="00D32901"/>
    <w:rsid w:val="00D32EF5"/>
    <w:rsid w:val="00D32F68"/>
    <w:rsid w:val="00D3347A"/>
    <w:rsid w:val="00D3370F"/>
    <w:rsid w:val="00D33B42"/>
    <w:rsid w:val="00D3422C"/>
    <w:rsid w:val="00D34375"/>
    <w:rsid w:val="00D34AB4"/>
    <w:rsid w:val="00D34B2B"/>
    <w:rsid w:val="00D34E48"/>
    <w:rsid w:val="00D34F97"/>
    <w:rsid w:val="00D3514B"/>
    <w:rsid w:val="00D355B9"/>
    <w:rsid w:val="00D35C2E"/>
    <w:rsid w:val="00D36164"/>
    <w:rsid w:val="00D36775"/>
    <w:rsid w:val="00D36CB9"/>
    <w:rsid w:val="00D36D33"/>
    <w:rsid w:val="00D371A6"/>
    <w:rsid w:val="00D37334"/>
    <w:rsid w:val="00D3746E"/>
    <w:rsid w:val="00D37966"/>
    <w:rsid w:val="00D37E59"/>
    <w:rsid w:val="00D37EA8"/>
    <w:rsid w:val="00D400B6"/>
    <w:rsid w:val="00D404C8"/>
    <w:rsid w:val="00D407A1"/>
    <w:rsid w:val="00D40A0E"/>
    <w:rsid w:val="00D40D3F"/>
    <w:rsid w:val="00D416F0"/>
    <w:rsid w:val="00D417D4"/>
    <w:rsid w:val="00D41EC9"/>
    <w:rsid w:val="00D42047"/>
    <w:rsid w:val="00D4208C"/>
    <w:rsid w:val="00D42563"/>
    <w:rsid w:val="00D42629"/>
    <w:rsid w:val="00D42962"/>
    <w:rsid w:val="00D42BA3"/>
    <w:rsid w:val="00D42C26"/>
    <w:rsid w:val="00D43309"/>
    <w:rsid w:val="00D43FB1"/>
    <w:rsid w:val="00D446FA"/>
    <w:rsid w:val="00D44C48"/>
    <w:rsid w:val="00D44D9B"/>
    <w:rsid w:val="00D44DB3"/>
    <w:rsid w:val="00D44E89"/>
    <w:rsid w:val="00D44F2E"/>
    <w:rsid w:val="00D45529"/>
    <w:rsid w:val="00D45958"/>
    <w:rsid w:val="00D45FED"/>
    <w:rsid w:val="00D46381"/>
    <w:rsid w:val="00D46598"/>
    <w:rsid w:val="00D46628"/>
    <w:rsid w:val="00D4671D"/>
    <w:rsid w:val="00D46AC4"/>
    <w:rsid w:val="00D4743C"/>
    <w:rsid w:val="00D47441"/>
    <w:rsid w:val="00D4766A"/>
    <w:rsid w:val="00D4799C"/>
    <w:rsid w:val="00D47A9C"/>
    <w:rsid w:val="00D5005E"/>
    <w:rsid w:val="00D50270"/>
    <w:rsid w:val="00D50717"/>
    <w:rsid w:val="00D51465"/>
    <w:rsid w:val="00D51A3D"/>
    <w:rsid w:val="00D51C3F"/>
    <w:rsid w:val="00D52E9D"/>
    <w:rsid w:val="00D531AA"/>
    <w:rsid w:val="00D53617"/>
    <w:rsid w:val="00D53688"/>
    <w:rsid w:val="00D53750"/>
    <w:rsid w:val="00D53B1C"/>
    <w:rsid w:val="00D53DAE"/>
    <w:rsid w:val="00D541F9"/>
    <w:rsid w:val="00D542B5"/>
    <w:rsid w:val="00D54960"/>
    <w:rsid w:val="00D555BB"/>
    <w:rsid w:val="00D55A40"/>
    <w:rsid w:val="00D55B4B"/>
    <w:rsid w:val="00D55CE5"/>
    <w:rsid w:val="00D56333"/>
    <w:rsid w:val="00D56688"/>
    <w:rsid w:val="00D56CA8"/>
    <w:rsid w:val="00D56EA1"/>
    <w:rsid w:val="00D56ED4"/>
    <w:rsid w:val="00D570D2"/>
    <w:rsid w:val="00D57456"/>
    <w:rsid w:val="00D5782B"/>
    <w:rsid w:val="00D57E27"/>
    <w:rsid w:val="00D57F76"/>
    <w:rsid w:val="00D603B0"/>
    <w:rsid w:val="00D604D1"/>
    <w:rsid w:val="00D60501"/>
    <w:rsid w:val="00D6076A"/>
    <w:rsid w:val="00D6085D"/>
    <w:rsid w:val="00D60943"/>
    <w:rsid w:val="00D60C9B"/>
    <w:rsid w:val="00D60DDF"/>
    <w:rsid w:val="00D60FC2"/>
    <w:rsid w:val="00D611AA"/>
    <w:rsid w:val="00D611BC"/>
    <w:rsid w:val="00D61BF3"/>
    <w:rsid w:val="00D6237C"/>
    <w:rsid w:val="00D62EDA"/>
    <w:rsid w:val="00D6350B"/>
    <w:rsid w:val="00D63589"/>
    <w:rsid w:val="00D63606"/>
    <w:rsid w:val="00D63666"/>
    <w:rsid w:val="00D63A97"/>
    <w:rsid w:val="00D63CD6"/>
    <w:rsid w:val="00D63DC3"/>
    <w:rsid w:val="00D64171"/>
    <w:rsid w:val="00D64782"/>
    <w:rsid w:val="00D64C42"/>
    <w:rsid w:val="00D65110"/>
    <w:rsid w:val="00D651B7"/>
    <w:rsid w:val="00D65616"/>
    <w:rsid w:val="00D65777"/>
    <w:rsid w:val="00D65ADE"/>
    <w:rsid w:val="00D6662B"/>
    <w:rsid w:val="00D66C03"/>
    <w:rsid w:val="00D67529"/>
    <w:rsid w:val="00D67E8E"/>
    <w:rsid w:val="00D67FF5"/>
    <w:rsid w:val="00D70579"/>
    <w:rsid w:val="00D70715"/>
    <w:rsid w:val="00D7074F"/>
    <w:rsid w:val="00D70799"/>
    <w:rsid w:val="00D71168"/>
    <w:rsid w:val="00D7148C"/>
    <w:rsid w:val="00D7163F"/>
    <w:rsid w:val="00D717DE"/>
    <w:rsid w:val="00D71883"/>
    <w:rsid w:val="00D71E11"/>
    <w:rsid w:val="00D720EA"/>
    <w:rsid w:val="00D724B2"/>
    <w:rsid w:val="00D72EBE"/>
    <w:rsid w:val="00D73237"/>
    <w:rsid w:val="00D733DD"/>
    <w:rsid w:val="00D7348D"/>
    <w:rsid w:val="00D73695"/>
    <w:rsid w:val="00D7380E"/>
    <w:rsid w:val="00D739F9"/>
    <w:rsid w:val="00D73CBA"/>
    <w:rsid w:val="00D73E76"/>
    <w:rsid w:val="00D73F2F"/>
    <w:rsid w:val="00D73F67"/>
    <w:rsid w:val="00D745A9"/>
    <w:rsid w:val="00D745AC"/>
    <w:rsid w:val="00D7485F"/>
    <w:rsid w:val="00D74BCB"/>
    <w:rsid w:val="00D74D04"/>
    <w:rsid w:val="00D753DD"/>
    <w:rsid w:val="00D757D5"/>
    <w:rsid w:val="00D75D32"/>
    <w:rsid w:val="00D75D87"/>
    <w:rsid w:val="00D760BA"/>
    <w:rsid w:val="00D76503"/>
    <w:rsid w:val="00D765A8"/>
    <w:rsid w:val="00D77249"/>
    <w:rsid w:val="00D77254"/>
    <w:rsid w:val="00D7756D"/>
    <w:rsid w:val="00D77657"/>
    <w:rsid w:val="00D7779D"/>
    <w:rsid w:val="00D80544"/>
    <w:rsid w:val="00D8066F"/>
    <w:rsid w:val="00D808A5"/>
    <w:rsid w:val="00D8097A"/>
    <w:rsid w:val="00D80C84"/>
    <w:rsid w:val="00D815F3"/>
    <w:rsid w:val="00D81751"/>
    <w:rsid w:val="00D81A6E"/>
    <w:rsid w:val="00D81E9D"/>
    <w:rsid w:val="00D82371"/>
    <w:rsid w:val="00D823B6"/>
    <w:rsid w:val="00D82B30"/>
    <w:rsid w:val="00D82D6D"/>
    <w:rsid w:val="00D82F8D"/>
    <w:rsid w:val="00D8334F"/>
    <w:rsid w:val="00D835B7"/>
    <w:rsid w:val="00D8366D"/>
    <w:rsid w:val="00D8402F"/>
    <w:rsid w:val="00D841F2"/>
    <w:rsid w:val="00D8486F"/>
    <w:rsid w:val="00D8544E"/>
    <w:rsid w:val="00D856B2"/>
    <w:rsid w:val="00D85C21"/>
    <w:rsid w:val="00D85D00"/>
    <w:rsid w:val="00D85D0A"/>
    <w:rsid w:val="00D85DD6"/>
    <w:rsid w:val="00D8601A"/>
    <w:rsid w:val="00D8620F"/>
    <w:rsid w:val="00D86BD7"/>
    <w:rsid w:val="00D86C33"/>
    <w:rsid w:val="00D86D44"/>
    <w:rsid w:val="00D86F39"/>
    <w:rsid w:val="00D870C9"/>
    <w:rsid w:val="00D87338"/>
    <w:rsid w:val="00D87485"/>
    <w:rsid w:val="00D8767A"/>
    <w:rsid w:val="00D877F8"/>
    <w:rsid w:val="00D87831"/>
    <w:rsid w:val="00D878E6"/>
    <w:rsid w:val="00D87A77"/>
    <w:rsid w:val="00D87B26"/>
    <w:rsid w:val="00D87B70"/>
    <w:rsid w:val="00D87B8E"/>
    <w:rsid w:val="00D87BA9"/>
    <w:rsid w:val="00D87CCC"/>
    <w:rsid w:val="00D87F27"/>
    <w:rsid w:val="00D903AD"/>
    <w:rsid w:val="00D90B15"/>
    <w:rsid w:val="00D90BA3"/>
    <w:rsid w:val="00D90DFD"/>
    <w:rsid w:val="00D91057"/>
    <w:rsid w:val="00D91130"/>
    <w:rsid w:val="00D9114B"/>
    <w:rsid w:val="00D91451"/>
    <w:rsid w:val="00D915E0"/>
    <w:rsid w:val="00D91669"/>
    <w:rsid w:val="00D9191D"/>
    <w:rsid w:val="00D91A11"/>
    <w:rsid w:val="00D9289E"/>
    <w:rsid w:val="00D92B12"/>
    <w:rsid w:val="00D92C4A"/>
    <w:rsid w:val="00D9308F"/>
    <w:rsid w:val="00D9322F"/>
    <w:rsid w:val="00D93617"/>
    <w:rsid w:val="00D93C42"/>
    <w:rsid w:val="00D93E82"/>
    <w:rsid w:val="00D940FF"/>
    <w:rsid w:val="00D941C5"/>
    <w:rsid w:val="00D948BF"/>
    <w:rsid w:val="00D9504B"/>
    <w:rsid w:val="00D9521E"/>
    <w:rsid w:val="00D955DF"/>
    <w:rsid w:val="00D95F9E"/>
    <w:rsid w:val="00D96900"/>
    <w:rsid w:val="00D9708F"/>
    <w:rsid w:val="00D97571"/>
    <w:rsid w:val="00D975E6"/>
    <w:rsid w:val="00D97806"/>
    <w:rsid w:val="00D97866"/>
    <w:rsid w:val="00D97E0C"/>
    <w:rsid w:val="00DA0039"/>
    <w:rsid w:val="00DA01C6"/>
    <w:rsid w:val="00DA0356"/>
    <w:rsid w:val="00DA0779"/>
    <w:rsid w:val="00DA0AF3"/>
    <w:rsid w:val="00DA132D"/>
    <w:rsid w:val="00DA1CB9"/>
    <w:rsid w:val="00DA20F8"/>
    <w:rsid w:val="00DA2FB1"/>
    <w:rsid w:val="00DA2FB2"/>
    <w:rsid w:val="00DA2FF1"/>
    <w:rsid w:val="00DA333F"/>
    <w:rsid w:val="00DA33B5"/>
    <w:rsid w:val="00DA3B9B"/>
    <w:rsid w:val="00DA3D5B"/>
    <w:rsid w:val="00DA3E69"/>
    <w:rsid w:val="00DA4E0F"/>
    <w:rsid w:val="00DA506D"/>
    <w:rsid w:val="00DA5212"/>
    <w:rsid w:val="00DA5A4B"/>
    <w:rsid w:val="00DA6078"/>
    <w:rsid w:val="00DA6441"/>
    <w:rsid w:val="00DA6595"/>
    <w:rsid w:val="00DA675B"/>
    <w:rsid w:val="00DA6889"/>
    <w:rsid w:val="00DA6E15"/>
    <w:rsid w:val="00DA7832"/>
    <w:rsid w:val="00DA7E9C"/>
    <w:rsid w:val="00DA7EB4"/>
    <w:rsid w:val="00DB010B"/>
    <w:rsid w:val="00DB01EF"/>
    <w:rsid w:val="00DB0753"/>
    <w:rsid w:val="00DB0CDA"/>
    <w:rsid w:val="00DB0CE5"/>
    <w:rsid w:val="00DB1262"/>
    <w:rsid w:val="00DB1411"/>
    <w:rsid w:val="00DB175C"/>
    <w:rsid w:val="00DB1886"/>
    <w:rsid w:val="00DB1A52"/>
    <w:rsid w:val="00DB1B68"/>
    <w:rsid w:val="00DB1EB3"/>
    <w:rsid w:val="00DB1F42"/>
    <w:rsid w:val="00DB2016"/>
    <w:rsid w:val="00DB2445"/>
    <w:rsid w:val="00DB24F5"/>
    <w:rsid w:val="00DB2575"/>
    <w:rsid w:val="00DB2BAB"/>
    <w:rsid w:val="00DB3035"/>
    <w:rsid w:val="00DB344A"/>
    <w:rsid w:val="00DB34C0"/>
    <w:rsid w:val="00DB374D"/>
    <w:rsid w:val="00DB3EEE"/>
    <w:rsid w:val="00DB4669"/>
    <w:rsid w:val="00DB47D2"/>
    <w:rsid w:val="00DB4A4B"/>
    <w:rsid w:val="00DB4D8E"/>
    <w:rsid w:val="00DB5204"/>
    <w:rsid w:val="00DB52C5"/>
    <w:rsid w:val="00DB5464"/>
    <w:rsid w:val="00DB5773"/>
    <w:rsid w:val="00DB59D3"/>
    <w:rsid w:val="00DB6175"/>
    <w:rsid w:val="00DB68B0"/>
    <w:rsid w:val="00DB6AB4"/>
    <w:rsid w:val="00DB6B0B"/>
    <w:rsid w:val="00DB6C9C"/>
    <w:rsid w:val="00DB7003"/>
    <w:rsid w:val="00DB7116"/>
    <w:rsid w:val="00DB7166"/>
    <w:rsid w:val="00DB7F40"/>
    <w:rsid w:val="00DC008C"/>
    <w:rsid w:val="00DC0588"/>
    <w:rsid w:val="00DC0DE3"/>
    <w:rsid w:val="00DC0E66"/>
    <w:rsid w:val="00DC0F09"/>
    <w:rsid w:val="00DC1190"/>
    <w:rsid w:val="00DC1278"/>
    <w:rsid w:val="00DC169F"/>
    <w:rsid w:val="00DC192B"/>
    <w:rsid w:val="00DC1955"/>
    <w:rsid w:val="00DC1D63"/>
    <w:rsid w:val="00DC2824"/>
    <w:rsid w:val="00DC2991"/>
    <w:rsid w:val="00DC2A37"/>
    <w:rsid w:val="00DC2AB5"/>
    <w:rsid w:val="00DC2E03"/>
    <w:rsid w:val="00DC32C7"/>
    <w:rsid w:val="00DC35FD"/>
    <w:rsid w:val="00DC3FBC"/>
    <w:rsid w:val="00DC45D7"/>
    <w:rsid w:val="00DC462C"/>
    <w:rsid w:val="00DC4855"/>
    <w:rsid w:val="00DC48DC"/>
    <w:rsid w:val="00DC4BBD"/>
    <w:rsid w:val="00DC4BE7"/>
    <w:rsid w:val="00DC4CBF"/>
    <w:rsid w:val="00DC4EDF"/>
    <w:rsid w:val="00DC4F32"/>
    <w:rsid w:val="00DC5464"/>
    <w:rsid w:val="00DC5847"/>
    <w:rsid w:val="00DC58F4"/>
    <w:rsid w:val="00DC5BF8"/>
    <w:rsid w:val="00DC5C7D"/>
    <w:rsid w:val="00DC5CEA"/>
    <w:rsid w:val="00DC5E07"/>
    <w:rsid w:val="00DC5ECD"/>
    <w:rsid w:val="00DC600D"/>
    <w:rsid w:val="00DC63C7"/>
    <w:rsid w:val="00DC6773"/>
    <w:rsid w:val="00DC67F8"/>
    <w:rsid w:val="00DC68D5"/>
    <w:rsid w:val="00DC77FC"/>
    <w:rsid w:val="00DC7EAE"/>
    <w:rsid w:val="00DD005D"/>
    <w:rsid w:val="00DD0388"/>
    <w:rsid w:val="00DD0655"/>
    <w:rsid w:val="00DD06D0"/>
    <w:rsid w:val="00DD07DD"/>
    <w:rsid w:val="00DD0985"/>
    <w:rsid w:val="00DD0AE9"/>
    <w:rsid w:val="00DD0E0C"/>
    <w:rsid w:val="00DD1394"/>
    <w:rsid w:val="00DD13BC"/>
    <w:rsid w:val="00DD13CA"/>
    <w:rsid w:val="00DD1423"/>
    <w:rsid w:val="00DD1466"/>
    <w:rsid w:val="00DD1617"/>
    <w:rsid w:val="00DD166A"/>
    <w:rsid w:val="00DD1682"/>
    <w:rsid w:val="00DD19AD"/>
    <w:rsid w:val="00DD1A8C"/>
    <w:rsid w:val="00DD2197"/>
    <w:rsid w:val="00DD271D"/>
    <w:rsid w:val="00DD3A65"/>
    <w:rsid w:val="00DD3BF7"/>
    <w:rsid w:val="00DD3C21"/>
    <w:rsid w:val="00DD4152"/>
    <w:rsid w:val="00DD4466"/>
    <w:rsid w:val="00DD4697"/>
    <w:rsid w:val="00DD473B"/>
    <w:rsid w:val="00DD4C01"/>
    <w:rsid w:val="00DD4D8B"/>
    <w:rsid w:val="00DD4F6E"/>
    <w:rsid w:val="00DD4F89"/>
    <w:rsid w:val="00DD53A8"/>
    <w:rsid w:val="00DD551E"/>
    <w:rsid w:val="00DD58A2"/>
    <w:rsid w:val="00DD5C76"/>
    <w:rsid w:val="00DD6305"/>
    <w:rsid w:val="00DD6B5E"/>
    <w:rsid w:val="00DD6D0A"/>
    <w:rsid w:val="00DD6DA2"/>
    <w:rsid w:val="00DD6E13"/>
    <w:rsid w:val="00DD6E6B"/>
    <w:rsid w:val="00DD7187"/>
    <w:rsid w:val="00DD7A2F"/>
    <w:rsid w:val="00DD7A75"/>
    <w:rsid w:val="00DD7D7B"/>
    <w:rsid w:val="00DE006C"/>
    <w:rsid w:val="00DE09B2"/>
    <w:rsid w:val="00DE09E0"/>
    <w:rsid w:val="00DE0DCE"/>
    <w:rsid w:val="00DE0F3B"/>
    <w:rsid w:val="00DE0FD3"/>
    <w:rsid w:val="00DE0FFA"/>
    <w:rsid w:val="00DE1079"/>
    <w:rsid w:val="00DE12F3"/>
    <w:rsid w:val="00DE14E1"/>
    <w:rsid w:val="00DE1505"/>
    <w:rsid w:val="00DE168B"/>
    <w:rsid w:val="00DE17A7"/>
    <w:rsid w:val="00DE1B85"/>
    <w:rsid w:val="00DE2015"/>
    <w:rsid w:val="00DE2044"/>
    <w:rsid w:val="00DE2141"/>
    <w:rsid w:val="00DE268C"/>
    <w:rsid w:val="00DE35EA"/>
    <w:rsid w:val="00DE3E9D"/>
    <w:rsid w:val="00DE429F"/>
    <w:rsid w:val="00DE42F7"/>
    <w:rsid w:val="00DE4339"/>
    <w:rsid w:val="00DE4690"/>
    <w:rsid w:val="00DE4F1B"/>
    <w:rsid w:val="00DE4F65"/>
    <w:rsid w:val="00DE59E2"/>
    <w:rsid w:val="00DE5D65"/>
    <w:rsid w:val="00DE62B4"/>
    <w:rsid w:val="00DE65EA"/>
    <w:rsid w:val="00DE7078"/>
    <w:rsid w:val="00DE71A9"/>
    <w:rsid w:val="00DE7948"/>
    <w:rsid w:val="00DE7E02"/>
    <w:rsid w:val="00DE7E71"/>
    <w:rsid w:val="00DF003A"/>
    <w:rsid w:val="00DF006E"/>
    <w:rsid w:val="00DF029E"/>
    <w:rsid w:val="00DF0660"/>
    <w:rsid w:val="00DF0884"/>
    <w:rsid w:val="00DF0B6B"/>
    <w:rsid w:val="00DF0E63"/>
    <w:rsid w:val="00DF124A"/>
    <w:rsid w:val="00DF18F5"/>
    <w:rsid w:val="00DF28A0"/>
    <w:rsid w:val="00DF2D45"/>
    <w:rsid w:val="00DF33F4"/>
    <w:rsid w:val="00DF3B33"/>
    <w:rsid w:val="00DF3C13"/>
    <w:rsid w:val="00DF488E"/>
    <w:rsid w:val="00DF492B"/>
    <w:rsid w:val="00DF4E02"/>
    <w:rsid w:val="00DF5107"/>
    <w:rsid w:val="00DF61D9"/>
    <w:rsid w:val="00DF64E8"/>
    <w:rsid w:val="00DF6B28"/>
    <w:rsid w:val="00DF6DF1"/>
    <w:rsid w:val="00DF6E3D"/>
    <w:rsid w:val="00DF6F37"/>
    <w:rsid w:val="00DF74AA"/>
    <w:rsid w:val="00DF75EC"/>
    <w:rsid w:val="00DF76F0"/>
    <w:rsid w:val="00DF79C5"/>
    <w:rsid w:val="00DF7AF4"/>
    <w:rsid w:val="00DF7C47"/>
    <w:rsid w:val="00E008BB"/>
    <w:rsid w:val="00E00904"/>
    <w:rsid w:val="00E00D3A"/>
    <w:rsid w:val="00E00D9A"/>
    <w:rsid w:val="00E00FD9"/>
    <w:rsid w:val="00E013BF"/>
    <w:rsid w:val="00E0162D"/>
    <w:rsid w:val="00E01A83"/>
    <w:rsid w:val="00E01C1A"/>
    <w:rsid w:val="00E01D85"/>
    <w:rsid w:val="00E02115"/>
    <w:rsid w:val="00E0257D"/>
    <w:rsid w:val="00E02846"/>
    <w:rsid w:val="00E028C6"/>
    <w:rsid w:val="00E02C57"/>
    <w:rsid w:val="00E02E45"/>
    <w:rsid w:val="00E03067"/>
    <w:rsid w:val="00E0370B"/>
    <w:rsid w:val="00E03857"/>
    <w:rsid w:val="00E039A9"/>
    <w:rsid w:val="00E03C22"/>
    <w:rsid w:val="00E04100"/>
    <w:rsid w:val="00E048BF"/>
    <w:rsid w:val="00E048C9"/>
    <w:rsid w:val="00E04A2D"/>
    <w:rsid w:val="00E04A8D"/>
    <w:rsid w:val="00E053B8"/>
    <w:rsid w:val="00E063C8"/>
    <w:rsid w:val="00E06408"/>
    <w:rsid w:val="00E06BC8"/>
    <w:rsid w:val="00E072E8"/>
    <w:rsid w:val="00E0732E"/>
    <w:rsid w:val="00E073B1"/>
    <w:rsid w:val="00E07419"/>
    <w:rsid w:val="00E100DC"/>
    <w:rsid w:val="00E1074F"/>
    <w:rsid w:val="00E110E7"/>
    <w:rsid w:val="00E11331"/>
    <w:rsid w:val="00E11732"/>
    <w:rsid w:val="00E11B95"/>
    <w:rsid w:val="00E11C03"/>
    <w:rsid w:val="00E11C11"/>
    <w:rsid w:val="00E11FA0"/>
    <w:rsid w:val="00E12022"/>
    <w:rsid w:val="00E12210"/>
    <w:rsid w:val="00E12492"/>
    <w:rsid w:val="00E1268B"/>
    <w:rsid w:val="00E133D2"/>
    <w:rsid w:val="00E134C2"/>
    <w:rsid w:val="00E135A4"/>
    <w:rsid w:val="00E13EBD"/>
    <w:rsid w:val="00E14082"/>
    <w:rsid w:val="00E141BC"/>
    <w:rsid w:val="00E14605"/>
    <w:rsid w:val="00E14E14"/>
    <w:rsid w:val="00E1565B"/>
    <w:rsid w:val="00E1569F"/>
    <w:rsid w:val="00E15A1E"/>
    <w:rsid w:val="00E15D55"/>
    <w:rsid w:val="00E15F3B"/>
    <w:rsid w:val="00E1611D"/>
    <w:rsid w:val="00E16DC9"/>
    <w:rsid w:val="00E16E08"/>
    <w:rsid w:val="00E16EFE"/>
    <w:rsid w:val="00E17072"/>
    <w:rsid w:val="00E17429"/>
    <w:rsid w:val="00E17529"/>
    <w:rsid w:val="00E17A60"/>
    <w:rsid w:val="00E17BCD"/>
    <w:rsid w:val="00E2065E"/>
    <w:rsid w:val="00E20808"/>
    <w:rsid w:val="00E20823"/>
    <w:rsid w:val="00E20B55"/>
    <w:rsid w:val="00E20C83"/>
    <w:rsid w:val="00E20DAC"/>
    <w:rsid w:val="00E20F44"/>
    <w:rsid w:val="00E2126A"/>
    <w:rsid w:val="00E2136D"/>
    <w:rsid w:val="00E2188A"/>
    <w:rsid w:val="00E21B7B"/>
    <w:rsid w:val="00E21ED3"/>
    <w:rsid w:val="00E21F9C"/>
    <w:rsid w:val="00E221BE"/>
    <w:rsid w:val="00E223F0"/>
    <w:rsid w:val="00E22DD0"/>
    <w:rsid w:val="00E23253"/>
    <w:rsid w:val="00E235F6"/>
    <w:rsid w:val="00E23683"/>
    <w:rsid w:val="00E237D1"/>
    <w:rsid w:val="00E23946"/>
    <w:rsid w:val="00E23C25"/>
    <w:rsid w:val="00E2406B"/>
    <w:rsid w:val="00E24588"/>
    <w:rsid w:val="00E248C1"/>
    <w:rsid w:val="00E24945"/>
    <w:rsid w:val="00E24AE0"/>
    <w:rsid w:val="00E24B2B"/>
    <w:rsid w:val="00E25198"/>
    <w:rsid w:val="00E252CB"/>
    <w:rsid w:val="00E253AE"/>
    <w:rsid w:val="00E25C09"/>
    <w:rsid w:val="00E25D60"/>
    <w:rsid w:val="00E25D6D"/>
    <w:rsid w:val="00E25F50"/>
    <w:rsid w:val="00E26954"/>
    <w:rsid w:val="00E26B98"/>
    <w:rsid w:val="00E26DBB"/>
    <w:rsid w:val="00E278A8"/>
    <w:rsid w:val="00E27BF1"/>
    <w:rsid w:val="00E27BF7"/>
    <w:rsid w:val="00E304EE"/>
    <w:rsid w:val="00E30B7F"/>
    <w:rsid w:val="00E30BC3"/>
    <w:rsid w:val="00E30D8E"/>
    <w:rsid w:val="00E30DB3"/>
    <w:rsid w:val="00E30E97"/>
    <w:rsid w:val="00E30F35"/>
    <w:rsid w:val="00E31226"/>
    <w:rsid w:val="00E31A76"/>
    <w:rsid w:val="00E323A4"/>
    <w:rsid w:val="00E323F1"/>
    <w:rsid w:val="00E32624"/>
    <w:rsid w:val="00E3282A"/>
    <w:rsid w:val="00E32878"/>
    <w:rsid w:val="00E32998"/>
    <w:rsid w:val="00E32B19"/>
    <w:rsid w:val="00E32D00"/>
    <w:rsid w:val="00E337F8"/>
    <w:rsid w:val="00E33A17"/>
    <w:rsid w:val="00E33B01"/>
    <w:rsid w:val="00E33DBD"/>
    <w:rsid w:val="00E34374"/>
    <w:rsid w:val="00E3475B"/>
    <w:rsid w:val="00E3480F"/>
    <w:rsid w:val="00E34A8D"/>
    <w:rsid w:val="00E34B3C"/>
    <w:rsid w:val="00E3500A"/>
    <w:rsid w:val="00E36157"/>
    <w:rsid w:val="00E3690D"/>
    <w:rsid w:val="00E36978"/>
    <w:rsid w:val="00E36CB4"/>
    <w:rsid w:val="00E371F6"/>
    <w:rsid w:val="00E372B7"/>
    <w:rsid w:val="00E372E9"/>
    <w:rsid w:val="00E3732A"/>
    <w:rsid w:val="00E37338"/>
    <w:rsid w:val="00E37774"/>
    <w:rsid w:val="00E379CC"/>
    <w:rsid w:val="00E37B92"/>
    <w:rsid w:val="00E37BE9"/>
    <w:rsid w:val="00E4039E"/>
    <w:rsid w:val="00E403E1"/>
    <w:rsid w:val="00E40834"/>
    <w:rsid w:val="00E408BB"/>
    <w:rsid w:val="00E409FE"/>
    <w:rsid w:val="00E40BB5"/>
    <w:rsid w:val="00E4100F"/>
    <w:rsid w:val="00E41018"/>
    <w:rsid w:val="00E41179"/>
    <w:rsid w:val="00E411F9"/>
    <w:rsid w:val="00E41A81"/>
    <w:rsid w:val="00E41D1D"/>
    <w:rsid w:val="00E41D31"/>
    <w:rsid w:val="00E41D76"/>
    <w:rsid w:val="00E41DD6"/>
    <w:rsid w:val="00E4238D"/>
    <w:rsid w:val="00E423DE"/>
    <w:rsid w:val="00E4258F"/>
    <w:rsid w:val="00E42B72"/>
    <w:rsid w:val="00E42E3A"/>
    <w:rsid w:val="00E42F1A"/>
    <w:rsid w:val="00E43177"/>
    <w:rsid w:val="00E4395E"/>
    <w:rsid w:val="00E43E5B"/>
    <w:rsid w:val="00E43EA7"/>
    <w:rsid w:val="00E44B5B"/>
    <w:rsid w:val="00E45387"/>
    <w:rsid w:val="00E458A6"/>
    <w:rsid w:val="00E45AF3"/>
    <w:rsid w:val="00E45D22"/>
    <w:rsid w:val="00E462FD"/>
    <w:rsid w:val="00E47027"/>
    <w:rsid w:val="00E478A2"/>
    <w:rsid w:val="00E479A5"/>
    <w:rsid w:val="00E50269"/>
    <w:rsid w:val="00E50BA7"/>
    <w:rsid w:val="00E516B0"/>
    <w:rsid w:val="00E51785"/>
    <w:rsid w:val="00E51AA6"/>
    <w:rsid w:val="00E51D29"/>
    <w:rsid w:val="00E51EF5"/>
    <w:rsid w:val="00E51F02"/>
    <w:rsid w:val="00E5280F"/>
    <w:rsid w:val="00E52CB7"/>
    <w:rsid w:val="00E534AE"/>
    <w:rsid w:val="00E53573"/>
    <w:rsid w:val="00E537C5"/>
    <w:rsid w:val="00E5387F"/>
    <w:rsid w:val="00E53B63"/>
    <w:rsid w:val="00E53BE8"/>
    <w:rsid w:val="00E541A8"/>
    <w:rsid w:val="00E545E1"/>
    <w:rsid w:val="00E5470D"/>
    <w:rsid w:val="00E5478E"/>
    <w:rsid w:val="00E547C7"/>
    <w:rsid w:val="00E551CD"/>
    <w:rsid w:val="00E5528F"/>
    <w:rsid w:val="00E552CE"/>
    <w:rsid w:val="00E55352"/>
    <w:rsid w:val="00E55366"/>
    <w:rsid w:val="00E557C9"/>
    <w:rsid w:val="00E55806"/>
    <w:rsid w:val="00E55B55"/>
    <w:rsid w:val="00E55C32"/>
    <w:rsid w:val="00E55D9E"/>
    <w:rsid w:val="00E56073"/>
    <w:rsid w:val="00E56229"/>
    <w:rsid w:val="00E5622D"/>
    <w:rsid w:val="00E567BD"/>
    <w:rsid w:val="00E56E4E"/>
    <w:rsid w:val="00E57AC7"/>
    <w:rsid w:val="00E57C10"/>
    <w:rsid w:val="00E57D36"/>
    <w:rsid w:val="00E57F0D"/>
    <w:rsid w:val="00E600EE"/>
    <w:rsid w:val="00E603F3"/>
    <w:rsid w:val="00E60AAA"/>
    <w:rsid w:val="00E60EF0"/>
    <w:rsid w:val="00E61839"/>
    <w:rsid w:val="00E61B43"/>
    <w:rsid w:val="00E61D40"/>
    <w:rsid w:val="00E6275A"/>
    <w:rsid w:val="00E629AF"/>
    <w:rsid w:val="00E63178"/>
    <w:rsid w:val="00E6390A"/>
    <w:rsid w:val="00E63B60"/>
    <w:rsid w:val="00E63F25"/>
    <w:rsid w:val="00E64138"/>
    <w:rsid w:val="00E6476A"/>
    <w:rsid w:val="00E651B8"/>
    <w:rsid w:val="00E655C1"/>
    <w:rsid w:val="00E65F08"/>
    <w:rsid w:val="00E660DB"/>
    <w:rsid w:val="00E661DD"/>
    <w:rsid w:val="00E6629C"/>
    <w:rsid w:val="00E6657A"/>
    <w:rsid w:val="00E666B8"/>
    <w:rsid w:val="00E66785"/>
    <w:rsid w:val="00E66F2A"/>
    <w:rsid w:val="00E673BF"/>
    <w:rsid w:val="00E674F0"/>
    <w:rsid w:val="00E6751F"/>
    <w:rsid w:val="00E6786D"/>
    <w:rsid w:val="00E6793C"/>
    <w:rsid w:val="00E70107"/>
    <w:rsid w:val="00E70603"/>
    <w:rsid w:val="00E7080B"/>
    <w:rsid w:val="00E7089E"/>
    <w:rsid w:val="00E70D8D"/>
    <w:rsid w:val="00E71722"/>
    <w:rsid w:val="00E71D25"/>
    <w:rsid w:val="00E72468"/>
    <w:rsid w:val="00E726A3"/>
    <w:rsid w:val="00E72CA3"/>
    <w:rsid w:val="00E72CAE"/>
    <w:rsid w:val="00E7354E"/>
    <w:rsid w:val="00E73EFD"/>
    <w:rsid w:val="00E7402B"/>
    <w:rsid w:val="00E74442"/>
    <w:rsid w:val="00E74491"/>
    <w:rsid w:val="00E74957"/>
    <w:rsid w:val="00E7495E"/>
    <w:rsid w:val="00E74A4C"/>
    <w:rsid w:val="00E75065"/>
    <w:rsid w:val="00E750C6"/>
    <w:rsid w:val="00E751E0"/>
    <w:rsid w:val="00E75215"/>
    <w:rsid w:val="00E75322"/>
    <w:rsid w:val="00E75333"/>
    <w:rsid w:val="00E75631"/>
    <w:rsid w:val="00E75796"/>
    <w:rsid w:val="00E7580A"/>
    <w:rsid w:val="00E75A9D"/>
    <w:rsid w:val="00E75B7B"/>
    <w:rsid w:val="00E765BF"/>
    <w:rsid w:val="00E76650"/>
    <w:rsid w:val="00E76752"/>
    <w:rsid w:val="00E7692A"/>
    <w:rsid w:val="00E7696F"/>
    <w:rsid w:val="00E76BCA"/>
    <w:rsid w:val="00E76BE7"/>
    <w:rsid w:val="00E77A65"/>
    <w:rsid w:val="00E77F51"/>
    <w:rsid w:val="00E80418"/>
    <w:rsid w:val="00E809D3"/>
    <w:rsid w:val="00E816F4"/>
    <w:rsid w:val="00E81763"/>
    <w:rsid w:val="00E81E74"/>
    <w:rsid w:val="00E81EFF"/>
    <w:rsid w:val="00E8205A"/>
    <w:rsid w:val="00E8225A"/>
    <w:rsid w:val="00E82748"/>
    <w:rsid w:val="00E82761"/>
    <w:rsid w:val="00E82C8B"/>
    <w:rsid w:val="00E82D06"/>
    <w:rsid w:val="00E82F6B"/>
    <w:rsid w:val="00E83AF4"/>
    <w:rsid w:val="00E83C5F"/>
    <w:rsid w:val="00E83C9E"/>
    <w:rsid w:val="00E83D9C"/>
    <w:rsid w:val="00E83EFE"/>
    <w:rsid w:val="00E8412E"/>
    <w:rsid w:val="00E84B14"/>
    <w:rsid w:val="00E84B82"/>
    <w:rsid w:val="00E856E1"/>
    <w:rsid w:val="00E85726"/>
    <w:rsid w:val="00E85784"/>
    <w:rsid w:val="00E859AE"/>
    <w:rsid w:val="00E85C7B"/>
    <w:rsid w:val="00E867F6"/>
    <w:rsid w:val="00E86A5C"/>
    <w:rsid w:val="00E86BC9"/>
    <w:rsid w:val="00E86CF0"/>
    <w:rsid w:val="00E872BD"/>
    <w:rsid w:val="00E873B3"/>
    <w:rsid w:val="00E90162"/>
    <w:rsid w:val="00E9030D"/>
    <w:rsid w:val="00E90315"/>
    <w:rsid w:val="00E906CC"/>
    <w:rsid w:val="00E90956"/>
    <w:rsid w:val="00E90BEF"/>
    <w:rsid w:val="00E90C42"/>
    <w:rsid w:val="00E90D21"/>
    <w:rsid w:val="00E90EDF"/>
    <w:rsid w:val="00E91079"/>
    <w:rsid w:val="00E91B15"/>
    <w:rsid w:val="00E922E5"/>
    <w:rsid w:val="00E92742"/>
    <w:rsid w:val="00E928B8"/>
    <w:rsid w:val="00E92EBA"/>
    <w:rsid w:val="00E935D9"/>
    <w:rsid w:val="00E93F6B"/>
    <w:rsid w:val="00E94360"/>
    <w:rsid w:val="00E9443C"/>
    <w:rsid w:val="00E94A76"/>
    <w:rsid w:val="00E94AA3"/>
    <w:rsid w:val="00E94D29"/>
    <w:rsid w:val="00E95070"/>
    <w:rsid w:val="00E950DB"/>
    <w:rsid w:val="00E9513B"/>
    <w:rsid w:val="00E96ACD"/>
    <w:rsid w:val="00E96BF6"/>
    <w:rsid w:val="00E96DCB"/>
    <w:rsid w:val="00E97475"/>
    <w:rsid w:val="00E97613"/>
    <w:rsid w:val="00E9772C"/>
    <w:rsid w:val="00E97D26"/>
    <w:rsid w:val="00EA07CD"/>
    <w:rsid w:val="00EA07E5"/>
    <w:rsid w:val="00EA0953"/>
    <w:rsid w:val="00EA0DD5"/>
    <w:rsid w:val="00EA0E6C"/>
    <w:rsid w:val="00EA1243"/>
    <w:rsid w:val="00EA1771"/>
    <w:rsid w:val="00EA17BD"/>
    <w:rsid w:val="00EA180A"/>
    <w:rsid w:val="00EA18EE"/>
    <w:rsid w:val="00EA1CB9"/>
    <w:rsid w:val="00EA1F83"/>
    <w:rsid w:val="00EA277C"/>
    <w:rsid w:val="00EA2826"/>
    <w:rsid w:val="00EA2C13"/>
    <w:rsid w:val="00EA2E55"/>
    <w:rsid w:val="00EA314D"/>
    <w:rsid w:val="00EA3383"/>
    <w:rsid w:val="00EA38FC"/>
    <w:rsid w:val="00EA3E03"/>
    <w:rsid w:val="00EA3EAF"/>
    <w:rsid w:val="00EA425F"/>
    <w:rsid w:val="00EA4363"/>
    <w:rsid w:val="00EA4723"/>
    <w:rsid w:val="00EA4841"/>
    <w:rsid w:val="00EA4B1D"/>
    <w:rsid w:val="00EA4B4F"/>
    <w:rsid w:val="00EA50F5"/>
    <w:rsid w:val="00EA5C82"/>
    <w:rsid w:val="00EA5CC4"/>
    <w:rsid w:val="00EA5E69"/>
    <w:rsid w:val="00EA62E7"/>
    <w:rsid w:val="00EA6676"/>
    <w:rsid w:val="00EA6786"/>
    <w:rsid w:val="00EA6A0F"/>
    <w:rsid w:val="00EA6A34"/>
    <w:rsid w:val="00EA6E33"/>
    <w:rsid w:val="00EA6F4C"/>
    <w:rsid w:val="00EA71FF"/>
    <w:rsid w:val="00EA7331"/>
    <w:rsid w:val="00EA7345"/>
    <w:rsid w:val="00EA7518"/>
    <w:rsid w:val="00EA7794"/>
    <w:rsid w:val="00EA789C"/>
    <w:rsid w:val="00EA7C12"/>
    <w:rsid w:val="00EB068C"/>
    <w:rsid w:val="00EB0B70"/>
    <w:rsid w:val="00EB0C9A"/>
    <w:rsid w:val="00EB0D7C"/>
    <w:rsid w:val="00EB0E02"/>
    <w:rsid w:val="00EB12A5"/>
    <w:rsid w:val="00EB12D9"/>
    <w:rsid w:val="00EB1650"/>
    <w:rsid w:val="00EB1E67"/>
    <w:rsid w:val="00EB2091"/>
    <w:rsid w:val="00EB21C7"/>
    <w:rsid w:val="00EB2541"/>
    <w:rsid w:val="00EB29DF"/>
    <w:rsid w:val="00EB2DE9"/>
    <w:rsid w:val="00EB2E72"/>
    <w:rsid w:val="00EB32AA"/>
    <w:rsid w:val="00EB336E"/>
    <w:rsid w:val="00EB34CD"/>
    <w:rsid w:val="00EB398E"/>
    <w:rsid w:val="00EB42A2"/>
    <w:rsid w:val="00EB4397"/>
    <w:rsid w:val="00EB4A31"/>
    <w:rsid w:val="00EB4D48"/>
    <w:rsid w:val="00EB4EC6"/>
    <w:rsid w:val="00EB5009"/>
    <w:rsid w:val="00EB51F7"/>
    <w:rsid w:val="00EB537C"/>
    <w:rsid w:val="00EB5ABB"/>
    <w:rsid w:val="00EB6156"/>
    <w:rsid w:val="00EB642F"/>
    <w:rsid w:val="00EB6A2A"/>
    <w:rsid w:val="00EB6FC8"/>
    <w:rsid w:val="00EB70A0"/>
    <w:rsid w:val="00EB7AA2"/>
    <w:rsid w:val="00EB7C6C"/>
    <w:rsid w:val="00EC00AD"/>
    <w:rsid w:val="00EC026C"/>
    <w:rsid w:val="00EC092B"/>
    <w:rsid w:val="00EC105D"/>
    <w:rsid w:val="00EC1271"/>
    <w:rsid w:val="00EC1621"/>
    <w:rsid w:val="00EC1E61"/>
    <w:rsid w:val="00EC1F82"/>
    <w:rsid w:val="00EC28B6"/>
    <w:rsid w:val="00EC2A00"/>
    <w:rsid w:val="00EC2AD7"/>
    <w:rsid w:val="00EC3462"/>
    <w:rsid w:val="00EC3849"/>
    <w:rsid w:val="00EC481F"/>
    <w:rsid w:val="00EC4B4F"/>
    <w:rsid w:val="00EC4FD7"/>
    <w:rsid w:val="00EC5441"/>
    <w:rsid w:val="00EC5B5A"/>
    <w:rsid w:val="00EC5B91"/>
    <w:rsid w:val="00EC61FE"/>
    <w:rsid w:val="00EC64EA"/>
    <w:rsid w:val="00EC6568"/>
    <w:rsid w:val="00EC6609"/>
    <w:rsid w:val="00EC66C5"/>
    <w:rsid w:val="00EC68BF"/>
    <w:rsid w:val="00EC6D99"/>
    <w:rsid w:val="00EC7027"/>
    <w:rsid w:val="00EC713B"/>
    <w:rsid w:val="00EC7324"/>
    <w:rsid w:val="00EC76A8"/>
    <w:rsid w:val="00EC7AF2"/>
    <w:rsid w:val="00EC7CDC"/>
    <w:rsid w:val="00ED0179"/>
    <w:rsid w:val="00ED05B9"/>
    <w:rsid w:val="00ED09BB"/>
    <w:rsid w:val="00ED0A81"/>
    <w:rsid w:val="00ED0B02"/>
    <w:rsid w:val="00ED0CF8"/>
    <w:rsid w:val="00ED0F35"/>
    <w:rsid w:val="00ED114B"/>
    <w:rsid w:val="00ED1351"/>
    <w:rsid w:val="00ED18A0"/>
    <w:rsid w:val="00ED1B87"/>
    <w:rsid w:val="00ED1D6A"/>
    <w:rsid w:val="00ED20C0"/>
    <w:rsid w:val="00ED24C2"/>
    <w:rsid w:val="00ED2572"/>
    <w:rsid w:val="00ED2910"/>
    <w:rsid w:val="00ED2EE5"/>
    <w:rsid w:val="00ED354C"/>
    <w:rsid w:val="00ED39E9"/>
    <w:rsid w:val="00ED3C7C"/>
    <w:rsid w:val="00ED4183"/>
    <w:rsid w:val="00ED43A2"/>
    <w:rsid w:val="00ED46D1"/>
    <w:rsid w:val="00ED46E0"/>
    <w:rsid w:val="00ED486F"/>
    <w:rsid w:val="00ED4962"/>
    <w:rsid w:val="00ED4B04"/>
    <w:rsid w:val="00ED5BC9"/>
    <w:rsid w:val="00ED669B"/>
    <w:rsid w:val="00ED6F96"/>
    <w:rsid w:val="00ED7174"/>
    <w:rsid w:val="00ED7425"/>
    <w:rsid w:val="00ED7A3A"/>
    <w:rsid w:val="00EE0256"/>
    <w:rsid w:val="00EE02A3"/>
    <w:rsid w:val="00EE03BF"/>
    <w:rsid w:val="00EE09EA"/>
    <w:rsid w:val="00EE11E3"/>
    <w:rsid w:val="00EE18A8"/>
    <w:rsid w:val="00EE1F72"/>
    <w:rsid w:val="00EE208F"/>
    <w:rsid w:val="00EE211C"/>
    <w:rsid w:val="00EE2684"/>
    <w:rsid w:val="00EE2C41"/>
    <w:rsid w:val="00EE2E3F"/>
    <w:rsid w:val="00EE2E99"/>
    <w:rsid w:val="00EE2FDE"/>
    <w:rsid w:val="00EE2FEB"/>
    <w:rsid w:val="00EE3062"/>
    <w:rsid w:val="00EE336F"/>
    <w:rsid w:val="00EE3591"/>
    <w:rsid w:val="00EE38F2"/>
    <w:rsid w:val="00EE3B83"/>
    <w:rsid w:val="00EE3B92"/>
    <w:rsid w:val="00EE3C0A"/>
    <w:rsid w:val="00EE40B7"/>
    <w:rsid w:val="00EE48F7"/>
    <w:rsid w:val="00EE4D23"/>
    <w:rsid w:val="00EE5B2C"/>
    <w:rsid w:val="00EE5B36"/>
    <w:rsid w:val="00EE5FCE"/>
    <w:rsid w:val="00EE6023"/>
    <w:rsid w:val="00EE604A"/>
    <w:rsid w:val="00EE634C"/>
    <w:rsid w:val="00EE6928"/>
    <w:rsid w:val="00EE6AE3"/>
    <w:rsid w:val="00EE6DC5"/>
    <w:rsid w:val="00EE6DD1"/>
    <w:rsid w:val="00EE775C"/>
    <w:rsid w:val="00EE7B70"/>
    <w:rsid w:val="00EE7C88"/>
    <w:rsid w:val="00EE7F84"/>
    <w:rsid w:val="00EF03E7"/>
    <w:rsid w:val="00EF05E2"/>
    <w:rsid w:val="00EF0728"/>
    <w:rsid w:val="00EF072D"/>
    <w:rsid w:val="00EF0ADF"/>
    <w:rsid w:val="00EF0CB3"/>
    <w:rsid w:val="00EF0E17"/>
    <w:rsid w:val="00EF0EF8"/>
    <w:rsid w:val="00EF0F4B"/>
    <w:rsid w:val="00EF1022"/>
    <w:rsid w:val="00EF104E"/>
    <w:rsid w:val="00EF1138"/>
    <w:rsid w:val="00EF1211"/>
    <w:rsid w:val="00EF1395"/>
    <w:rsid w:val="00EF13A8"/>
    <w:rsid w:val="00EF1951"/>
    <w:rsid w:val="00EF1CFD"/>
    <w:rsid w:val="00EF1E36"/>
    <w:rsid w:val="00EF1F4B"/>
    <w:rsid w:val="00EF1F7C"/>
    <w:rsid w:val="00EF25DC"/>
    <w:rsid w:val="00EF279D"/>
    <w:rsid w:val="00EF28D8"/>
    <w:rsid w:val="00EF2C6F"/>
    <w:rsid w:val="00EF2EEC"/>
    <w:rsid w:val="00EF325B"/>
    <w:rsid w:val="00EF3829"/>
    <w:rsid w:val="00EF42BB"/>
    <w:rsid w:val="00EF470D"/>
    <w:rsid w:val="00EF4CAC"/>
    <w:rsid w:val="00EF4CE8"/>
    <w:rsid w:val="00EF4CFC"/>
    <w:rsid w:val="00EF584B"/>
    <w:rsid w:val="00EF58CD"/>
    <w:rsid w:val="00EF5E67"/>
    <w:rsid w:val="00EF5EB0"/>
    <w:rsid w:val="00EF5F9F"/>
    <w:rsid w:val="00EF60C0"/>
    <w:rsid w:val="00EF616B"/>
    <w:rsid w:val="00EF6364"/>
    <w:rsid w:val="00EF63B9"/>
    <w:rsid w:val="00EF642A"/>
    <w:rsid w:val="00EF692F"/>
    <w:rsid w:val="00EF749E"/>
    <w:rsid w:val="00EF7573"/>
    <w:rsid w:val="00EF759B"/>
    <w:rsid w:val="00EF75CF"/>
    <w:rsid w:val="00EF7A87"/>
    <w:rsid w:val="00EF7D70"/>
    <w:rsid w:val="00F00F0D"/>
    <w:rsid w:val="00F01215"/>
    <w:rsid w:val="00F018E2"/>
    <w:rsid w:val="00F018EB"/>
    <w:rsid w:val="00F0198F"/>
    <w:rsid w:val="00F01A43"/>
    <w:rsid w:val="00F01C2F"/>
    <w:rsid w:val="00F01CCF"/>
    <w:rsid w:val="00F01E7B"/>
    <w:rsid w:val="00F02248"/>
    <w:rsid w:val="00F02399"/>
    <w:rsid w:val="00F0258B"/>
    <w:rsid w:val="00F028B1"/>
    <w:rsid w:val="00F02950"/>
    <w:rsid w:val="00F03125"/>
    <w:rsid w:val="00F039F4"/>
    <w:rsid w:val="00F03B4C"/>
    <w:rsid w:val="00F03C2C"/>
    <w:rsid w:val="00F03D9F"/>
    <w:rsid w:val="00F04138"/>
    <w:rsid w:val="00F04371"/>
    <w:rsid w:val="00F043BD"/>
    <w:rsid w:val="00F04D5B"/>
    <w:rsid w:val="00F052C1"/>
    <w:rsid w:val="00F059E6"/>
    <w:rsid w:val="00F05DB4"/>
    <w:rsid w:val="00F0615E"/>
    <w:rsid w:val="00F0625A"/>
    <w:rsid w:val="00F062A8"/>
    <w:rsid w:val="00F068C8"/>
    <w:rsid w:val="00F068F1"/>
    <w:rsid w:val="00F06B63"/>
    <w:rsid w:val="00F07063"/>
    <w:rsid w:val="00F0779C"/>
    <w:rsid w:val="00F0798B"/>
    <w:rsid w:val="00F10773"/>
    <w:rsid w:val="00F10B0C"/>
    <w:rsid w:val="00F10D80"/>
    <w:rsid w:val="00F10D8A"/>
    <w:rsid w:val="00F10E30"/>
    <w:rsid w:val="00F10F2F"/>
    <w:rsid w:val="00F10FBF"/>
    <w:rsid w:val="00F11659"/>
    <w:rsid w:val="00F11694"/>
    <w:rsid w:val="00F11712"/>
    <w:rsid w:val="00F117B2"/>
    <w:rsid w:val="00F122C5"/>
    <w:rsid w:val="00F129C3"/>
    <w:rsid w:val="00F12A01"/>
    <w:rsid w:val="00F1302C"/>
    <w:rsid w:val="00F130B4"/>
    <w:rsid w:val="00F13337"/>
    <w:rsid w:val="00F13739"/>
    <w:rsid w:val="00F13928"/>
    <w:rsid w:val="00F13DD7"/>
    <w:rsid w:val="00F1409E"/>
    <w:rsid w:val="00F1439A"/>
    <w:rsid w:val="00F146A8"/>
    <w:rsid w:val="00F147B2"/>
    <w:rsid w:val="00F14A0F"/>
    <w:rsid w:val="00F156DD"/>
    <w:rsid w:val="00F15CF3"/>
    <w:rsid w:val="00F15CF5"/>
    <w:rsid w:val="00F15E7D"/>
    <w:rsid w:val="00F16379"/>
    <w:rsid w:val="00F163CB"/>
    <w:rsid w:val="00F16A9F"/>
    <w:rsid w:val="00F17971"/>
    <w:rsid w:val="00F17A8D"/>
    <w:rsid w:val="00F17BDD"/>
    <w:rsid w:val="00F17D60"/>
    <w:rsid w:val="00F17E0D"/>
    <w:rsid w:val="00F2005C"/>
    <w:rsid w:val="00F2010F"/>
    <w:rsid w:val="00F20269"/>
    <w:rsid w:val="00F20422"/>
    <w:rsid w:val="00F204A9"/>
    <w:rsid w:val="00F20995"/>
    <w:rsid w:val="00F20E2A"/>
    <w:rsid w:val="00F2135F"/>
    <w:rsid w:val="00F21B85"/>
    <w:rsid w:val="00F2204F"/>
    <w:rsid w:val="00F221D3"/>
    <w:rsid w:val="00F221EA"/>
    <w:rsid w:val="00F2239F"/>
    <w:rsid w:val="00F223BD"/>
    <w:rsid w:val="00F223D3"/>
    <w:rsid w:val="00F2280E"/>
    <w:rsid w:val="00F229B2"/>
    <w:rsid w:val="00F22B55"/>
    <w:rsid w:val="00F22C6E"/>
    <w:rsid w:val="00F235EB"/>
    <w:rsid w:val="00F23693"/>
    <w:rsid w:val="00F236DA"/>
    <w:rsid w:val="00F23A1E"/>
    <w:rsid w:val="00F23B31"/>
    <w:rsid w:val="00F23BF1"/>
    <w:rsid w:val="00F23FCD"/>
    <w:rsid w:val="00F24B0D"/>
    <w:rsid w:val="00F255DF"/>
    <w:rsid w:val="00F2561A"/>
    <w:rsid w:val="00F25A00"/>
    <w:rsid w:val="00F25D39"/>
    <w:rsid w:val="00F260FC"/>
    <w:rsid w:val="00F26BA2"/>
    <w:rsid w:val="00F26C95"/>
    <w:rsid w:val="00F26DAF"/>
    <w:rsid w:val="00F27641"/>
    <w:rsid w:val="00F276D2"/>
    <w:rsid w:val="00F27C5A"/>
    <w:rsid w:val="00F27E68"/>
    <w:rsid w:val="00F30367"/>
    <w:rsid w:val="00F30456"/>
    <w:rsid w:val="00F310C5"/>
    <w:rsid w:val="00F316F4"/>
    <w:rsid w:val="00F31ABD"/>
    <w:rsid w:val="00F31AC7"/>
    <w:rsid w:val="00F31C96"/>
    <w:rsid w:val="00F31CEA"/>
    <w:rsid w:val="00F321E1"/>
    <w:rsid w:val="00F32468"/>
    <w:rsid w:val="00F32EAA"/>
    <w:rsid w:val="00F3348B"/>
    <w:rsid w:val="00F33770"/>
    <w:rsid w:val="00F33940"/>
    <w:rsid w:val="00F339C5"/>
    <w:rsid w:val="00F33A75"/>
    <w:rsid w:val="00F33A81"/>
    <w:rsid w:val="00F33B3E"/>
    <w:rsid w:val="00F33B5F"/>
    <w:rsid w:val="00F33D35"/>
    <w:rsid w:val="00F34763"/>
    <w:rsid w:val="00F34F9B"/>
    <w:rsid w:val="00F3511C"/>
    <w:rsid w:val="00F356F2"/>
    <w:rsid w:val="00F35895"/>
    <w:rsid w:val="00F359D1"/>
    <w:rsid w:val="00F35A8A"/>
    <w:rsid w:val="00F35A9F"/>
    <w:rsid w:val="00F35B3F"/>
    <w:rsid w:val="00F36038"/>
    <w:rsid w:val="00F3642B"/>
    <w:rsid w:val="00F364A3"/>
    <w:rsid w:val="00F36784"/>
    <w:rsid w:val="00F36818"/>
    <w:rsid w:val="00F36B97"/>
    <w:rsid w:val="00F36E92"/>
    <w:rsid w:val="00F37125"/>
    <w:rsid w:val="00F37224"/>
    <w:rsid w:val="00F37247"/>
    <w:rsid w:val="00F37542"/>
    <w:rsid w:val="00F378F4"/>
    <w:rsid w:val="00F40292"/>
    <w:rsid w:val="00F4049D"/>
    <w:rsid w:val="00F4051D"/>
    <w:rsid w:val="00F406B0"/>
    <w:rsid w:val="00F40828"/>
    <w:rsid w:val="00F40993"/>
    <w:rsid w:val="00F40C9D"/>
    <w:rsid w:val="00F40CCD"/>
    <w:rsid w:val="00F40EEB"/>
    <w:rsid w:val="00F41045"/>
    <w:rsid w:val="00F413C2"/>
    <w:rsid w:val="00F416EA"/>
    <w:rsid w:val="00F426B7"/>
    <w:rsid w:val="00F42EE6"/>
    <w:rsid w:val="00F42F47"/>
    <w:rsid w:val="00F43175"/>
    <w:rsid w:val="00F435BC"/>
    <w:rsid w:val="00F43A79"/>
    <w:rsid w:val="00F43DF4"/>
    <w:rsid w:val="00F440F3"/>
    <w:rsid w:val="00F44221"/>
    <w:rsid w:val="00F445A6"/>
    <w:rsid w:val="00F445C0"/>
    <w:rsid w:val="00F446DB"/>
    <w:rsid w:val="00F44788"/>
    <w:rsid w:val="00F449B5"/>
    <w:rsid w:val="00F44F57"/>
    <w:rsid w:val="00F45053"/>
    <w:rsid w:val="00F45D3A"/>
    <w:rsid w:val="00F45FC5"/>
    <w:rsid w:val="00F46033"/>
    <w:rsid w:val="00F4631F"/>
    <w:rsid w:val="00F46337"/>
    <w:rsid w:val="00F46B25"/>
    <w:rsid w:val="00F47002"/>
    <w:rsid w:val="00F4706A"/>
    <w:rsid w:val="00F47289"/>
    <w:rsid w:val="00F4771E"/>
    <w:rsid w:val="00F501AB"/>
    <w:rsid w:val="00F508D0"/>
    <w:rsid w:val="00F50A39"/>
    <w:rsid w:val="00F50BDA"/>
    <w:rsid w:val="00F50F22"/>
    <w:rsid w:val="00F50FCD"/>
    <w:rsid w:val="00F513DD"/>
    <w:rsid w:val="00F51D62"/>
    <w:rsid w:val="00F51F3C"/>
    <w:rsid w:val="00F522A5"/>
    <w:rsid w:val="00F52415"/>
    <w:rsid w:val="00F52491"/>
    <w:rsid w:val="00F52893"/>
    <w:rsid w:val="00F52A1F"/>
    <w:rsid w:val="00F52B7C"/>
    <w:rsid w:val="00F52EEA"/>
    <w:rsid w:val="00F5344F"/>
    <w:rsid w:val="00F53615"/>
    <w:rsid w:val="00F5378B"/>
    <w:rsid w:val="00F538F6"/>
    <w:rsid w:val="00F53984"/>
    <w:rsid w:val="00F53E66"/>
    <w:rsid w:val="00F542DD"/>
    <w:rsid w:val="00F543BD"/>
    <w:rsid w:val="00F54A12"/>
    <w:rsid w:val="00F54A57"/>
    <w:rsid w:val="00F551D4"/>
    <w:rsid w:val="00F55345"/>
    <w:rsid w:val="00F553D7"/>
    <w:rsid w:val="00F55484"/>
    <w:rsid w:val="00F55726"/>
    <w:rsid w:val="00F5583F"/>
    <w:rsid w:val="00F5584B"/>
    <w:rsid w:val="00F55C82"/>
    <w:rsid w:val="00F5602E"/>
    <w:rsid w:val="00F56366"/>
    <w:rsid w:val="00F563E6"/>
    <w:rsid w:val="00F56561"/>
    <w:rsid w:val="00F5659B"/>
    <w:rsid w:val="00F56844"/>
    <w:rsid w:val="00F573B3"/>
    <w:rsid w:val="00F57792"/>
    <w:rsid w:val="00F57C04"/>
    <w:rsid w:val="00F57F72"/>
    <w:rsid w:val="00F600C8"/>
    <w:rsid w:val="00F60372"/>
    <w:rsid w:val="00F60389"/>
    <w:rsid w:val="00F6069E"/>
    <w:rsid w:val="00F60CFA"/>
    <w:rsid w:val="00F60D54"/>
    <w:rsid w:val="00F60F3C"/>
    <w:rsid w:val="00F60FA0"/>
    <w:rsid w:val="00F60FA6"/>
    <w:rsid w:val="00F61077"/>
    <w:rsid w:val="00F615AB"/>
    <w:rsid w:val="00F615EA"/>
    <w:rsid w:val="00F61727"/>
    <w:rsid w:val="00F61A47"/>
    <w:rsid w:val="00F61AE4"/>
    <w:rsid w:val="00F61BC9"/>
    <w:rsid w:val="00F61EBB"/>
    <w:rsid w:val="00F61ECB"/>
    <w:rsid w:val="00F6211A"/>
    <w:rsid w:val="00F6229B"/>
    <w:rsid w:val="00F626A9"/>
    <w:rsid w:val="00F626E5"/>
    <w:rsid w:val="00F627B0"/>
    <w:rsid w:val="00F6291A"/>
    <w:rsid w:val="00F62BEC"/>
    <w:rsid w:val="00F63120"/>
    <w:rsid w:val="00F633E4"/>
    <w:rsid w:val="00F63A12"/>
    <w:rsid w:val="00F63C69"/>
    <w:rsid w:val="00F65099"/>
    <w:rsid w:val="00F651F6"/>
    <w:rsid w:val="00F6525A"/>
    <w:rsid w:val="00F6578E"/>
    <w:rsid w:val="00F65D2A"/>
    <w:rsid w:val="00F65F67"/>
    <w:rsid w:val="00F66160"/>
    <w:rsid w:val="00F661AE"/>
    <w:rsid w:val="00F6621D"/>
    <w:rsid w:val="00F6658E"/>
    <w:rsid w:val="00F6691F"/>
    <w:rsid w:val="00F66B09"/>
    <w:rsid w:val="00F66B35"/>
    <w:rsid w:val="00F66C96"/>
    <w:rsid w:val="00F67117"/>
    <w:rsid w:val="00F673FE"/>
    <w:rsid w:val="00F67941"/>
    <w:rsid w:val="00F67CE6"/>
    <w:rsid w:val="00F67EAC"/>
    <w:rsid w:val="00F7099A"/>
    <w:rsid w:val="00F70C06"/>
    <w:rsid w:val="00F70EB1"/>
    <w:rsid w:val="00F7122B"/>
    <w:rsid w:val="00F71A01"/>
    <w:rsid w:val="00F72131"/>
    <w:rsid w:val="00F72249"/>
    <w:rsid w:val="00F7242A"/>
    <w:rsid w:val="00F724BF"/>
    <w:rsid w:val="00F732D7"/>
    <w:rsid w:val="00F736C9"/>
    <w:rsid w:val="00F736E2"/>
    <w:rsid w:val="00F73711"/>
    <w:rsid w:val="00F7386A"/>
    <w:rsid w:val="00F74097"/>
    <w:rsid w:val="00F74126"/>
    <w:rsid w:val="00F74833"/>
    <w:rsid w:val="00F74853"/>
    <w:rsid w:val="00F74A0E"/>
    <w:rsid w:val="00F74B5F"/>
    <w:rsid w:val="00F74BEC"/>
    <w:rsid w:val="00F74EB0"/>
    <w:rsid w:val="00F7503C"/>
    <w:rsid w:val="00F750D6"/>
    <w:rsid w:val="00F751C3"/>
    <w:rsid w:val="00F75919"/>
    <w:rsid w:val="00F75B22"/>
    <w:rsid w:val="00F75B3D"/>
    <w:rsid w:val="00F75D5A"/>
    <w:rsid w:val="00F75D95"/>
    <w:rsid w:val="00F7606A"/>
    <w:rsid w:val="00F763CA"/>
    <w:rsid w:val="00F76460"/>
    <w:rsid w:val="00F767EB"/>
    <w:rsid w:val="00F76A7F"/>
    <w:rsid w:val="00F76FAA"/>
    <w:rsid w:val="00F77289"/>
    <w:rsid w:val="00F775DD"/>
    <w:rsid w:val="00F779B1"/>
    <w:rsid w:val="00F77AB2"/>
    <w:rsid w:val="00F77D06"/>
    <w:rsid w:val="00F77D1A"/>
    <w:rsid w:val="00F77D3E"/>
    <w:rsid w:val="00F8104C"/>
    <w:rsid w:val="00F81223"/>
    <w:rsid w:val="00F81A58"/>
    <w:rsid w:val="00F81DAD"/>
    <w:rsid w:val="00F81DC7"/>
    <w:rsid w:val="00F824DA"/>
    <w:rsid w:val="00F82B08"/>
    <w:rsid w:val="00F82B9C"/>
    <w:rsid w:val="00F8322D"/>
    <w:rsid w:val="00F832B9"/>
    <w:rsid w:val="00F83387"/>
    <w:rsid w:val="00F8357D"/>
    <w:rsid w:val="00F835F6"/>
    <w:rsid w:val="00F83B9D"/>
    <w:rsid w:val="00F83C84"/>
    <w:rsid w:val="00F841B4"/>
    <w:rsid w:val="00F8443B"/>
    <w:rsid w:val="00F84886"/>
    <w:rsid w:val="00F848BE"/>
    <w:rsid w:val="00F8492F"/>
    <w:rsid w:val="00F851D8"/>
    <w:rsid w:val="00F8543F"/>
    <w:rsid w:val="00F8544A"/>
    <w:rsid w:val="00F85890"/>
    <w:rsid w:val="00F85A71"/>
    <w:rsid w:val="00F85B3F"/>
    <w:rsid w:val="00F85FAC"/>
    <w:rsid w:val="00F8685E"/>
    <w:rsid w:val="00F86B26"/>
    <w:rsid w:val="00F86C42"/>
    <w:rsid w:val="00F86CAC"/>
    <w:rsid w:val="00F875B6"/>
    <w:rsid w:val="00F87D40"/>
    <w:rsid w:val="00F90044"/>
    <w:rsid w:val="00F900B9"/>
    <w:rsid w:val="00F901CF"/>
    <w:rsid w:val="00F902B4"/>
    <w:rsid w:val="00F904BC"/>
    <w:rsid w:val="00F905AE"/>
    <w:rsid w:val="00F90D67"/>
    <w:rsid w:val="00F90E93"/>
    <w:rsid w:val="00F91BF4"/>
    <w:rsid w:val="00F91C49"/>
    <w:rsid w:val="00F91C8C"/>
    <w:rsid w:val="00F9219E"/>
    <w:rsid w:val="00F92470"/>
    <w:rsid w:val="00F92CA2"/>
    <w:rsid w:val="00F92DAA"/>
    <w:rsid w:val="00F93045"/>
    <w:rsid w:val="00F9333C"/>
    <w:rsid w:val="00F937C1"/>
    <w:rsid w:val="00F944CD"/>
    <w:rsid w:val="00F94742"/>
    <w:rsid w:val="00F94784"/>
    <w:rsid w:val="00F953BF"/>
    <w:rsid w:val="00F95C5E"/>
    <w:rsid w:val="00F95FB5"/>
    <w:rsid w:val="00F9600E"/>
    <w:rsid w:val="00F96257"/>
    <w:rsid w:val="00F9695C"/>
    <w:rsid w:val="00F9737E"/>
    <w:rsid w:val="00F9761F"/>
    <w:rsid w:val="00F978D5"/>
    <w:rsid w:val="00F97A29"/>
    <w:rsid w:val="00F97A3F"/>
    <w:rsid w:val="00F97B2F"/>
    <w:rsid w:val="00F97CB2"/>
    <w:rsid w:val="00F97D45"/>
    <w:rsid w:val="00F97DA5"/>
    <w:rsid w:val="00F97ECF"/>
    <w:rsid w:val="00FA0006"/>
    <w:rsid w:val="00FA0170"/>
    <w:rsid w:val="00FA01C6"/>
    <w:rsid w:val="00FA0440"/>
    <w:rsid w:val="00FA0843"/>
    <w:rsid w:val="00FA0BC8"/>
    <w:rsid w:val="00FA0DBF"/>
    <w:rsid w:val="00FA0FD0"/>
    <w:rsid w:val="00FA110F"/>
    <w:rsid w:val="00FA172B"/>
    <w:rsid w:val="00FA1826"/>
    <w:rsid w:val="00FA1B91"/>
    <w:rsid w:val="00FA1C72"/>
    <w:rsid w:val="00FA1ECE"/>
    <w:rsid w:val="00FA239C"/>
    <w:rsid w:val="00FA2CDC"/>
    <w:rsid w:val="00FA2CF4"/>
    <w:rsid w:val="00FA2D17"/>
    <w:rsid w:val="00FA2F46"/>
    <w:rsid w:val="00FA305A"/>
    <w:rsid w:val="00FA342E"/>
    <w:rsid w:val="00FA3F26"/>
    <w:rsid w:val="00FA40AB"/>
    <w:rsid w:val="00FA4370"/>
    <w:rsid w:val="00FA4518"/>
    <w:rsid w:val="00FA4F5E"/>
    <w:rsid w:val="00FA53B9"/>
    <w:rsid w:val="00FA5700"/>
    <w:rsid w:val="00FA59F5"/>
    <w:rsid w:val="00FA5FCA"/>
    <w:rsid w:val="00FA5FF3"/>
    <w:rsid w:val="00FA6242"/>
    <w:rsid w:val="00FA6A0C"/>
    <w:rsid w:val="00FA6AE4"/>
    <w:rsid w:val="00FA73C3"/>
    <w:rsid w:val="00FA76FF"/>
    <w:rsid w:val="00FA7A69"/>
    <w:rsid w:val="00FA7CDE"/>
    <w:rsid w:val="00FB0728"/>
    <w:rsid w:val="00FB0CE7"/>
    <w:rsid w:val="00FB0DC6"/>
    <w:rsid w:val="00FB0ED0"/>
    <w:rsid w:val="00FB11DC"/>
    <w:rsid w:val="00FB12EF"/>
    <w:rsid w:val="00FB1341"/>
    <w:rsid w:val="00FB249A"/>
    <w:rsid w:val="00FB26E9"/>
    <w:rsid w:val="00FB2E05"/>
    <w:rsid w:val="00FB35B9"/>
    <w:rsid w:val="00FB37D8"/>
    <w:rsid w:val="00FB38AD"/>
    <w:rsid w:val="00FB3B75"/>
    <w:rsid w:val="00FB3BFA"/>
    <w:rsid w:val="00FB3D3B"/>
    <w:rsid w:val="00FB3D7D"/>
    <w:rsid w:val="00FB3DE8"/>
    <w:rsid w:val="00FB403C"/>
    <w:rsid w:val="00FB4293"/>
    <w:rsid w:val="00FB4361"/>
    <w:rsid w:val="00FB47BF"/>
    <w:rsid w:val="00FB484C"/>
    <w:rsid w:val="00FB4996"/>
    <w:rsid w:val="00FB4B78"/>
    <w:rsid w:val="00FB4BFB"/>
    <w:rsid w:val="00FB5567"/>
    <w:rsid w:val="00FB55E6"/>
    <w:rsid w:val="00FB5A34"/>
    <w:rsid w:val="00FB5BB4"/>
    <w:rsid w:val="00FB5C6B"/>
    <w:rsid w:val="00FB64E7"/>
    <w:rsid w:val="00FB6AB5"/>
    <w:rsid w:val="00FB6B00"/>
    <w:rsid w:val="00FB6BB9"/>
    <w:rsid w:val="00FB7194"/>
    <w:rsid w:val="00FB78BD"/>
    <w:rsid w:val="00FB7940"/>
    <w:rsid w:val="00FB7E2B"/>
    <w:rsid w:val="00FC025B"/>
    <w:rsid w:val="00FC0DD4"/>
    <w:rsid w:val="00FC0E42"/>
    <w:rsid w:val="00FC17AC"/>
    <w:rsid w:val="00FC199D"/>
    <w:rsid w:val="00FC1CE4"/>
    <w:rsid w:val="00FC1D6D"/>
    <w:rsid w:val="00FC2652"/>
    <w:rsid w:val="00FC283C"/>
    <w:rsid w:val="00FC37F7"/>
    <w:rsid w:val="00FC3BE7"/>
    <w:rsid w:val="00FC3CFB"/>
    <w:rsid w:val="00FC4294"/>
    <w:rsid w:val="00FC43BD"/>
    <w:rsid w:val="00FC451B"/>
    <w:rsid w:val="00FC47FA"/>
    <w:rsid w:val="00FC4CC3"/>
    <w:rsid w:val="00FC4DBB"/>
    <w:rsid w:val="00FC531D"/>
    <w:rsid w:val="00FC552A"/>
    <w:rsid w:val="00FC5B48"/>
    <w:rsid w:val="00FC5B7C"/>
    <w:rsid w:val="00FC5CE4"/>
    <w:rsid w:val="00FC6823"/>
    <w:rsid w:val="00FC6C4E"/>
    <w:rsid w:val="00FC7B89"/>
    <w:rsid w:val="00FC7E1B"/>
    <w:rsid w:val="00FD0478"/>
    <w:rsid w:val="00FD0831"/>
    <w:rsid w:val="00FD0C39"/>
    <w:rsid w:val="00FD16FF"/>
    <w:rsid w:val="00FD1921"/>
    <w:rsid w:val="00FD1FC8"/>
    <w:rsid w:val="00FD202D"/>
    <w:rsid w:val="00FD2240"/>
    <w:rsid w:val="00FD2788"/>
    <w:rsid w:val="00FD27D3"/>
    <w:rsid w:val="00FD3043"/>
    <w:rsid w:val="00FD39FE"/>
    <w:rsid w:val="00FD3D11"/>
    <w:rsid w:val="00FD45BA"/>
    <w:rsid w:val="00FD4A25"/>
    <w:rsid w:val="00FD4F9A"/>
    <w:rsid w:val="00FD5142"/>
    <w:rsid w:val="00FD5217"/>
    <w:rsid w:val="00FD5822"/>
    <w:rsid w:val="00FD5A6B"/>
    <w:rsid w:val="00FD60FF"/>
    <w:rsid w:val="00FD62F0"/>
    <w:rsid w:val="00FD6483"/>
    <w:rsid w:val="00FD6BAB"/>
    <w:rsid w:val="00FD6E18"/>
    <w:rsid w:val="00FD6FC1"/>
    <w:rsid w:val="00FD718E"/>
    <w:rsid w:val="00FD7230"/>
    <w:rsid w:val="00FD724E"/>
    <w:rsid w:val="00FD7304"/>
    <w:rsid w:val="00FD77B2"/>
    <w:rsid w:val="00FD7C97"/>
    <w:rsid w:val="00FE0221"/>
    <w:rsid w:val="00FE05EF"/>
    <w:rsid w:val="00FE161C"/>
    <w:rsid w:val="00FE1789"/>
    <w:rsid w:val="00FE1956"/>
    <w:rsid w:val="00FE1BEB"/>
    <w:rsid w:val="00FE1F45"/>
    <w:rsid w:val="00FE1F94"/>
    <w:rsid w:val="00FE1FBA"/>
    <w:rsid w:val="00FE234A"/>
    <w:rsid w:val="00FE260A"/>
    <w:rsid w:val="00FE26A5"/>
    <w:rsid w:val="00FE293B"/>
    <w:rsid w:val="00FE30BF"/>
    <w:rsid w:val="00FE332F"/>
    <w:rsid w:val="00FE33A0"/>
    <w:rsid w:val="00FE344B"/>
    <w:rsid w:val="00FE3589"/>
    <w:rsid w:val="00FE3AC0"/>
    <w:rsid w:val="00FE3E0C"/>
    <w:rsid w:val="00FE4240"/>
    <w:rsid w:val="00FE4350"/>
    <w:rsid w:val="00FE465C"/>
    <w:rsid w:val="00FE4856"/>
    <w:rsid w:val="00FE49EA"/>
    <w:rsid w:val="00FE4EE8"/>
    <w:rsid w:val="00FE4FA9"/>
    <w:rsid w:val="00FE50EC"/>
    <w:rsid w:val="00FE5167"/>
    <w:rsid w:val="00FE5659"/>
    <w:rsid w:val="00FE5712"/>
    <w:rsid w:val="00FE5991"/>
    <w:rsid w:val="00FE5C9E"/>
    <w:rsid w:val="00FE662D"/>
    <w:rsid w:val="00FE6904"/>
    <w:rsid w:val="00FE6B36"/>
    <w:rsid w:val="00FE6D2D"/>
    <w:rsid w:val="00FE76C2"/>
    <w:rsid w:val="00FE7A0A"/>
    <w:rsid w:val="00FE7DCB"/>
    <w:rsid w:val="00FF01E6"/>
    <w:rsid w:val="00FF05A4"/>
    <w:rsid w:val="00FF07DC"/>
    <w:rsid w:val="00FF137B"/>
    <w:rsid w:val="00FF15AE"/>
    <w:rsid w:val="00FF15F8"/>
    <w:rsid w:val="00FF243C"/>
    <w:rsid w:val="00FF2677"/>
    <w:rsid w:val="00FF2AFF"/>
    <w:rsid w:val="00FF2B9F"/>
    <w:rsid w:val="00FF30E7"/>
    <w:rsid w:val="00FF3406"/>
    <w:rsid w:val="00FF37AF"/>
    <w:rsid w:val="00FF38E7"/>
    <w:rsid w:val="00FF3939"/>
    <w:rsid w:val="00FF3A6D"/>
    <w:rsid w:val="00FF3E20"/>
    <w:rsid w:val="00FF3EA0"/>
    <w:rsid w:val="00FF407D"/>
    <w:rsid w:val="00FF4211"/>
    <w:rsid w:val="00FF423C"/>
    <w:rsid w:val="00FF45AB"/>
    <w:rsid w:val="00FF4EFA"/>
    <w:rsid w:val="00FF54BF"/>
    <w:rsid w:val="00FF54F0"/>
    <w:rsid w:val="00FF5941"/>
    <w:rsid w:val="00FF5954"/>
    <w:rsid w:val="00FF5984"/>
    <w:rsid w:val="00FF5BB4"/>
    <w:rsid w:val="00FF5E4A"/>
    <w:rsid w:val="00FF63C9"/>
    <w:rsid w:val="00FF64D6"/>
    <w:rsid w:val="00FF65AB"/>
    <w:rsid w:val="00FF6608"/>
    <w:rsid w:val="00FF6665"/>
    <w:rsid w:val="00FF686F"/>
    <w:rsid w:val="00FF6AB4"/>
    <w:rsid w:val="00FF6E55"/>
    <w:rsid w:val="00FF7551"/>
    <w:rsid w:val="00FF75C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martTagType w:namespaceuri="urn:schemas-microsoft-com:office:smarttags" w:name="country-region"/>
  <w:smartTagType w:namespaceuri="urn:schemas-microsoft-com:office:smarttags" w:name="chsdate"/>
  <w:shapeDefaults>
    <o:shapedefaults v:ext="edit" spidmax="7188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3">
    <w:name w:val="Normal"/>
    <w:qFormat/>
    <w:rsid w:val="00EA425F"/>
    <w:pPr>
      <w:widowControl w:val="0"/>
      <w:jc w:val="both"/>
    </w:pPr>
    <w:rPr>
      <w:kern w:val="2"/>
      <w:sz w:val="21"/>
      <w:szCs w:val="24"/>
    </w:rPr>
  </w:style>
  <w:style w:type="paragraph" w:styleId="10">
    <w:name w:val="heading 1"/>
    <w:aliases w:val="H1,标题 11,PIM 1,h1,标书1,L1,boc,Section Head,l1,1,Heading 0,章节,Heading 11,l...,heading 1,Normal + Font: Helvetica,Bold,Space Before 12 pt,Not Bold,1. heading 1,标准章,Huvudrubrik,h11,h12,h13,h14,h15,h16,h17,h111,h121,h131,h141,h151,h161,h18,h112,h122,&amp;3"/>
    <w:basedOn w:val="a3"/>
    <w:next w:val="21"/>
    <w:link w:val="1Char"/>
    <w:autoRedefine/>
    <w:qFormat/>
    <w:rsid w:val="00A24EA7"/>
    <w:pPr>
      <w:keepNext/>
      <w:widowControl/>
      <w:numPr>
        <w:numId w:val="1"/>
      </w:numPr>
      <w:autoSpaceDE w:val="0"/>
      <w:autoSpaceDN w:val="0"/>
      <w:spacing w:before="240" w:after="240"/>
      <w:outlineLvl w:val="0"/>
    </w:pPr>
    <w:rPr>
      <w:rFonts w:ascii="Arial" w:eastAsia="黑体" w:hAnsi="Arial"/>
      <w:b/>
      <w:kern w:val="0"/>
      <w:sz w:val="32"/>
      <w:szCs w:val="36"/>
    </w:rPr>
  </w:style>
  <w:style w:type="paragraph" w:styleId="21">
    <w:name w:val="heading 2"/>
    <w:aliases w:val="H2,sect 1.2,h2,PIM2,Heading 2 Hidden,Heading 2 CCBS,heading 2,Titre3,HD2,H21,sect 1.21,H22,sect 1.22,H211,sect 1.211,H23,sect 1.23,H212,sect 1.212,第一章 标题 2,ISO1,Underrubrik1,prop2,UNDERRUBRIK 1-2,2,Level 2 Head,L2,2nd level,Header 2,l2,Titre2,DO,h:"/>
    <w:basedOn w:val="a3"/>
    <w:next w:val="a3"/>
    <w:link w:val="2Char"/>
    <w:qFormat/>
    <w:rsid w:val="008D053F"/>
    <w:pPr>
      <w:keepNext/>
      <w:keepLines/>
      <w:spacing w:before="260" w:after="260" w:line="416" w:lineRule="auto"/>
      <w:outlineLvl w:val="1"/>
    </w:pPr>
    <w:rPr>
      <w:rFonts w:ascii="Arial" w:eastAsia="黑体" w:hAnsi="Arial"/>
      <w:b/>
      <w:bCs/>
      <w:sz w:val="32"/>
      <w:szCs w:val="32"/>
    </w:rPr>
  </w:style>
  <w:style w:type="paragraph" w:styleId="31">
    <w:name w:val="heading 3"/>
    <w:aliases w:val="heading 3, Char,h3,H3,level_3,PIM 3,Level 3 Head,Heading 3 - old,sect1.2.3,sect1.2.31,sect1.2.32,sect1.2.311,sect1.2.33,sect1.2.312,Bold Head,bh,1.1.1 Heading 3,BOD 0,3,heading 3 + Indent: Left 0.25 in,3rd level,1.1.1,heading 3TOC,Kop 3V,l3,C,标题 31"/>
    <w:basedOn w:val="a3"/>
    <w:next w:val="a3"/>
    <w:link w:val="3Char"/>
    <w:autoRedefine/>
    <w:qFormat/>
    <w:rsid w:val="00407B6C"/>
    <w:pPr>
      <w:keepNext/>
      <w:keepLines/>
      <w:numPr>
        <w:ilvl w:val="2"/>
        <w:numId w:val="1"/>
      </w:numPr>
      <w:spacing w:before="260" w:after="260" w:line="416" w:lineRule="auto"/>
      <w:jc w:val="left"/>
      <w:outlineLvl w:val="2"/>
    </w:pPr>
    <w:rPr>
      <w:rFonts w:ascii="Verdana" w:eastAsia="黑体" w:hAnsi="Verdana"/>
      <w:bCs/>
      <w:kern w:val="10"/>
      <w:szCs w:val="21"/>
    </w:rPr>
  </w:style>
  <w:style w:type="paragraph" w:styleId="41">
    <w:name w:val="heading 4"/>
    <w:aliases w:val="heading 4,PIM 4,H4,h4,bullet,bl,bb,标题 4 Char Char Char,heading 4 Char Char,heading 4 Char,标题 4 Char Char,--F4,标题 4 Char2,标题 4 Char1 Char1,标题 4 Char Char1 Char1,标题 4 Char Char Char Char Char1,标题 4 Char Char Char1 Char1,标题 4 Char Char Char Char1,4,ZZ"/>
    <w:basedOn w:val="a3"/>
    <w:next w:val="a4"/>
    <w:link w:val="4Char"/>
    <w:autoRedefine/>
    <w:qFormat/>
    <w:rsid w:val="00407B6C"/>
    <w:pPr>
      <w:keepNext/>
      <w:widowControl/>
      <w:numPr>
        <w:ilvl w:val="3"/>
        <w:numId w:val="1"/>
      </w:numPr>
      <w:autoSpaceDE w:val="0"/>
      <w:autoSpaceDN w:val="0"/>
      <w:spacing w:before="160" w:after="160"/>
      <w:outlineLvl w:val="3"/>
    </w:pPr>
    <w:rPr>
      <w:rFonts w:ascii="Arial" w:eastAsia="黑体" w:hAnsi="Arial"/>
      <w:color w:val="000000"/>
      <w:kern w:val="0"/>
      <w:sz w:val="18"/>
      <w:szCs w:val="21"/>
    </w:rPr>
  </w:style>
  <w:style w:type="paragraph" w:styleId="51">
    <w:name w:val="heading 5"/>
    <w:aliases w:val="heading 5,heading 5 Char,标题 5 Char Char,dash,ds,dd,Roman list,H5,h5,Heading5,l5,5,Alt+5,表格标题,ITT t5,PA Pico Section,H5-Heading 5,heading5,结算规范 标题5,口,口1,口2,PIM 5,l5+toc5,Numbered Sub-list,一,正文五级标题,标题 5(ALT+5),标题 5 Char Char Char,标题 5 Char1,标题5,h51"/>
    <w:basedOn w:val="a3"/>
    <w:next w:val="a4"/>
    <w:qFormat/>
    <w:rsid w:val="008D053F"/>
    <w:pPr>
      <w:keepNext/>
      <w:widowControl/>
      <w:numPr>
        <w:ilvl w:val="4"/>
        <w:numId w:val="1"/>
      </w:numPr>
      <w:autoSpaceDE w:val="0"/>
      <w:autoSpaceDN w:val="0"/>
      <w:spacing w:line="360" w:lineRule="auto"/>
      <w:jc w:val="left"/>
      <w:outlineLvl w:val="4"/>
    </w:pPr>
    <w:rPr>
      <w:rFonts w:ascii="Arial" w:eastAsia="黑体" w:hAnsi="Arial"/>
      <w:kern w:val="0"/>
      <w:sz w:val="18"/>
      <w:szCs w:val="21"/>
    </w:rPr>
  </w:style>
  <w:style w:type="paragraph" w:styleId="6">
    <w:name w:val="heading 6"/>
    <w:aliases w:val="heading 6,标题 6 Char,ITT t6,PA Appendix,Bullet list,6,Level 6,Header 6,PIM 6,H6,L6,BOD 4,正文六级标题,h6,标题 6(ALT+6),第五层条,Heading6,h61,h62,heading 61,heading 61 Char,Figure label,l6,hsm,cnp,Caption number (page-wide),list 6,Appendix,T1,结算规范 标题6,标题七3"/>
    <w:basedOn w:val="a3"/>
    <w:autoRedefine/>
    <w:qFormat/>
    <w:rsid w:val="008D053F"/>
    <w:pPr>
      <w:keepNext/>
      <w:widowControl/>
      <w:numPr>
        <w:ilvl w:val="5"/>
        <w:numId w:val="1"/>
      </w:numPr>
      <w:autoSpaceDE w:val="0"/>
      <w:autoSpaceDN w:val="0"/>
      <w:adjustRightInd w:val="0"/>
      <w:spacing w:line="360" w:lineRule="auto"/>
      <w:jc w:val="left"/>
      <w:outlineLvl w:val="5"/>
    </w:pPr>
    <w:rPr>
      <w:rFonts w:ascii="Arial" w:eastAsia="黑体" w:hAnsi="Arial"/>
      <w:kern w:val="0"/>
      <w:sz w:val="18"/>
      <w:szCs w:val="21"/>
    </w:rPr>
  </w:style>
  <w:style w:type="paragraph" w:styleId="7">
    <w:name w:val="heading 7"/>
    <w:aliases w:val="heading 7,正文七级标题,PIM 7,不用,ITT t7,PA Appendix Major,letter list,7,req3,Header 7,L7,（1）,Bulleted list,st,SDL title,h7,lettered list,H7,sdl title,cnc,Caption number (column-wide),letter list1,lettered list1,letter list2,lettered list2,标题 7 Char"/>
    <w:basedOn w:val="a3"/>
    <w:qFormat/>
    <w:rsid w:val="008D053F"/>
    <w:pPr>
      <w:keepNext/>
      <w:widowControl/>
      <w:numPr>
        <w:ilvl w:val="6"/>
        <w:numId w:val="1"/>
      </w:numPr>
      <w:autoSpaceDE w:val="0"/>
      <w:autoSpaceDN w:val="0"/>
      <w:adjustRightInd w:val="0"/>
      <w:spacing w:line="360" w:lineRule="auto"/>
      <w:jc w:val="left"/>
      <w:outlineLvl w:val="6"/>
    </w:pPr>
    <w:rPr>
      <w:rFonts w:ascii="Arial" w:eastAsia="黑体" w:hAnsi="Arial"/>
      <w:kern w:val="0"/>
      <w:sz w:val="18"/>
      <w:szCs w:val="21"/>
    </w:rPr>
  </w:style>
  <w:style w:type="paragraph" w:styleId="8">
    <w:name w:val="heading 8"/>
    <w:aliases w:val="heading 8"/>
    <w:basedOn w:val="a3"/>
    <w:next w:val="a3"/>
    <w:qFormat/>
    <w:rsid w:val="00EB4A31"/>
    <w:pPr>
      <w:keepNext/>
      <w:keepLines/>
      <w:tabs>
        <w:tab w:val="num" w:pos="1440"/>
      </w:tabs>
      <w:autoSpaceDE w:val="0"/>
      <w:autoSpaceDN w:val="0"/>
      <w:adjustRightInd w:val="0"/>
      <w:spacing w:before="240" w:after="64" w:line="320" w:lineRule="auto"/>
      <w:ind w:left="1440" w:hanging="1440"/>
      <w:jc w:val="left"/>
      <w:outlineLvl w:val="7"/>
    </w:pPr>
    <w:rPr>
      <w:rFonts w:ascii="Arial" w:eastAsia="黑体" w:hAnsi="Arial"/>
      <w:kern w:val="0"/>
      <w:sz w:val="24"/>
      <w:szCs w:val="20"/>
    </w:rPr>
  </w:style>
  <w:style w:type="paragraph" w:styleId="9">
    <w:name w:val="heading 9"/>
    <w:aliases w:val="heading 9"/>
    <w:basedOn w:val="a3"/>
    <w:next w:val="a3"/>
    <w:qFormat/>
    <w:rsid w:val="00EB4A31"/>
    <w:pPr>
      <w:keepNext/>
      <w:keepLines/>
      <w:tabs>
        <w:tab w:val="num" w:pos="1584"/>
      </w:tabs>
      <w:autoSpaceDE w:val="0"/>
      <w:autoSpaceDN w:val="0"/>
      <w:adjustRightInd w:val="0"/>
      <w:spacing w:before="240" w:after="64" w:line="320" w:lineRule="auto"/>
      <w:ind w:left="1584" w:hanging="1584"/>
      <w:jc w:val="left"/>
      <w:outlineLvl w:val="8"/>
    </w:pPr>
    <w:rPr>
      <w:rFonts w:ascii="Arial" w:eastAsia="黑体" w:hAnsi="Arial"/>
      <w:kern w:val="0"/>
      <w:szCs w:val="20"/>
    </w:rPr>
  </w:style>
  <w:style w:type="character" w:default="1" w:styleId="a5">
    <w:name w:val="Default Paragraph Font"/>
    <w:uiPriority w:val="1"/>
    <w:semiHidden/>
    <w:unhideWhenUsed/>
  </w:style>
  <w:style w:type="table" w:default="1" w:styleId="a6">
    <w:name w:val="Normal Table"/>
    <w:uiPriority w:val="99"/>
    <w:semiHidden/>
    <w:unhideWhenUsed/>
    <w:qFormat/>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4">
    <w:name w:val="Body Text First Indent"/>
    <w:aliases w:val="正文首行缩进 Char2,正文首行缩进 Char1 Char,正文首行缩进5 Char Char,正文首行缩进23 Char Char,正文首行缩进322 Char Char,正文首行缩进 Char Char1 Char Char Char222 Char Char,正文首行缩进 Char Char1 Char Char Char Char Char Char Char Char1 Char Char Char Char Char122 Char Char,正文首行缩进5 Char"/>
    <w:basedOn w:val="a8"/>
    <w:link w:val="Char1"/>
    <w:rsid w:val="008D053F"/>
    <w:pPr>
      <w:ind w:firstLineChars="100" w:firstLine="420"/>
    </w:pPr>
  </w:style>
  <w:style w:type="paragraph" w:styleId="a8">
    <w:name w:val="Body Text"/>
    <w:basedOn w:val="a3"/>
    <w:link w:val="Char"/>
    <w:rsid w:val="008D053F"/>
    <w:pPr>
      <w:spacing w:after="120"/>
    </w:pPr>
  </w:style>
  <w:style w:type="paragraph" w:customStyle="1" w:styleId="42">
    <w:name w:val="样式4"/>
    <w:basedOn w:val="a3"/>
    <w:autoRedefine/>
    <w:rsid w:val="008D053F"/>
    <w:pPr>
      <w:keepNext/>
      <w:widowControl/>
      <w:tabs>
        <w:tab w:val="num" w:pos="774"/>
      </w:tabs>
      <w:autoSpaceDE w:val="0"/>
      <w:autoSpaceDN w:val="0"/>
      <w:spacing w:before="240" w:after="240"/>
      <w:ind w:left="774" w:hanging="576"/>
      <w:outlineLvl w:val="1"/>
    </w:pPr>
    <w:rPr>
      <w:rFonts w:ascii="Arial" w:eastAsia="黑体" w:hAnsi="Arial" w:cs="宋体"/>
      <w:bCs/>
      <w:sz w:val="32"/>
      <w:szCs w:val="20"/>
    </w:rPr>
  </w:style>
  <w:style w:type="paragraph" w:styleId="a9">
    <w:name w:val="Document Map"/>
    <w:basedOn w:val="a3"/>
    <w:semiHidden/>
    <w:rsid w:val="008D053F"/>
    <w:pPr>
      <w:shd w:val="clear" w:color="auto" w:fill="000080"/>
    </w:pPr>
  </w:style>
  <w:style w:type="character" w:customStyle="1" w:styleId="210">
    <w:name w:val="标题 21"/>
    <w:aliases w:val="H24,sect 1.24,h21,PIM21,Heading 2 Hidden1,Heading 2 CCBS1,heading 21,Titre31,HD21,H213,sect 1.213,H221,sect 1.221,H2111,sect 1.2111,H231,sect 1.231,H2121,sect 1.2121,第一章 标题 21,ISO11,Underrubrik11,prop21,UNDERRUBRIK 1-21,21,Level 2 Head1,L21,l21"/>
    <w:basedOn w:val="a5"/>
    <w:rsid w:val="008D053F"/>
    <w:rPr>
      <w:rFonts w:ascii="Arial" w:eastAsia="黑体" w:hAnsi="Arial"/>
      <w:b/>
      <w:bCs/>
      <w:kern w:val="2"/>
      <w:sz w:val="32"/>
      <w:szCs w:val="32"/>
      <w:lang w:val="en-US" w:eastAsia="zh-CN" w:bidi="ar-SA"/>
    </w:rPr>
  </w:style>
  <w:style w:type="character" w:customStyle="1" w:styleId="22">
    <w:name w:val="正文首行缩进2"/>
    <w:aliases w:val="正文首行缩进 Char Char Char Char Char Char Char Char2,正文首行缩进 Char Char Char2,正文首行缩进 Char Char Char Char Char Char Char Char Char Char Char Char2,正文首行缩进 Char Char Char Char Char Char Char Char Char Char Char Char Char Char Char Char Char Char Char"/>
    <w:basedOn w:val="a5"/>
    <w:rsid w:val="008D053F"/>
    <w:rPr>
      <w:rFonts w:eastAsia="宋体"/>
      <w:kern w:val="2"/>
      <w:sz w:val="21"/>
      <w:szCs w:val="24"/>
      <w:lang w:val="en-US" w:eastAsia="zh-CN" w:bidi="ar-SA"/>
    </w:rPr>
  </w:style>
  <w:style w:type="paragraph" w:customStyle="1" w:styleId="TAL">
    <w:name w:val="TAL"/>
    <w:basedOn w:val="a3"/>
    <w:rsid w:val="008D053F"/>
    <w:pPr>
      <w:keepNext/>
      <w:keepLines/>
      <w:widowControl/>
      <w:overflowPunct w:val="0"/>
      <w:autoSpaceDE w:val="0"/>
      <w:autoSpaceDN w:val="0"/>
      <w:adjustRightInd w:val="0"/>
      <w:jc w:val="left"/>
      <w:textAlignment w:val="baseline"/>
    </w:pPr>
    <w:rPr>
      <w:rFonts w:ascii="Arial" w:hAnsi="Arial"/>
      <w:kern w:val="0"/>
      <w:sz w:val="18"/>
      <w:szCs w:val="18"/>
      <w:lang w:val="en-GB" w:eastAsia="en-US"/>
    </w:rPr>
  </w:style>
  <w:style w:type="paragraph" w:customStyle="1" w:styleId="TAH">
    <w:name w:val="TAH"/>
    <w:basedOn w:val="a3"/>
    <w:rsid w:val="008D053F"/>
    <w:pPr>
      <w:keepNext/>
      <w:keepLines/>
      <w:widowControl/>
      <w:overflowPunct w:val="0"/>
      <w:autoSpaceDE w:val="0"/>
      <w:autoSpaceDN w:val="0"/>
      <w:adjustRightInd w:val="0"/>
      <w:jc w:val="center"/>
      <w:textAlignment w:val="baseline"/>
    </w:pPr>
    <w:rPr>
      <w:rFonts w:ascii="Arial" w:hAnsi="Arial"/>
      <w:b/>
      <w:kern w:val="0"/>
      <w:sz w:val="18"/>
      <w:szCs w:val="18"/>
      <w:lang w:val="en-GB" w:eastAsia="en-US"/>
    </w:rPr>
  </w:style>
  <w:style w:type="character" w:styleId="aa">
    <w:name w:val="Hyperlink"/>
    <w:basedOn w:val="a5"/>
    <w:uiPriority w:val="99"/>
    <w:rsid w:val="008D053F"/>
    <w:rPr>
      <w:color w:val="0000FF"/>
      <w:u w:val="single"/>
    </w:rPr>
  </w:style>
  <w:style w:type="paragraph" w:customStyle="1" w:styleId="ab">
    <w:name w:val="表格文本"/>
    <w:link w:val="Char0"/>
    <w:rsid w:val="008D053F"/>
    <w:pPr>
      <w:tabs>
        <w:tab w:val="decimal" w:pos="0"/>
      </w:tabs>
    </w:pPr>
    <w:rPr>
      <w:rFonts w:ascii="Arial" w:hAnsi="Arial"/>
      <w:noProof/>
      <w:sz w:val="21"/>
      <w:szCs w:val="21"/>
    </w:rPr>
  </w:style>
  <w:style w:type="paragraph" w:customStyle="1" w:styleId="CharCharCharCharChar">
    <w:name w:val="表格文本 Char Char Char Char Char"/>
    <w:basedOn w:val="a3"/>
    <w:rsid w:val="008D053F"/>
    <w:pPr>
      <w:keepNext/>
      <w:tabs>
        <w:tab w:val="decimal" w:pos="0"/>
      </w:tabs>
      <w:autoSpaceDE w:val="0"/>
      <w:autoSpaceDN w:val="0"/>
      <w:adjustRightInd w:val="0"/>
      <w:jc w:val="left"/>
    </w:pPr>
    <w:rPr>
      <w:rFonts w:ascii="Arial" w:hAnsi="Arial"/>
      <w:noProof/>
      <w:szCs w:val="21"/>
    </w:rPr>
  </w:style>
  <w:style w:type="character" w:customStyle="1" w:styleId="CharCharCharCharCharChar">
    <w:name w:val="表格文本 Char Char Char Char Char Char"/>
    <w:basedOn w:val="a5"/>
    <w:rsid w:val="008D053F"/>
    <w:rPr>
      <w:rFonts w:ascii="Arial" w:eastAsia="宋体" w:hAnsi="Arial"/>
      <w:noProof/>
      <w:kern w:val="2"/>
      <w:sz w:val="21"/>
      <w:szCs w:val="21"/>
      <w:lang w:val="en-US" w:eastAsia="zh-CN" w:bidi="ar-SA"/>
    </w:rPr>
  </w:style>
  <w:style w:type="character" w:styleId="ac">
    <w:name w:val="FollowedHyperlink"/>
    <w:basedOn w:val="a5"/>
    <w:rsid w:val="008D053F"/>
    <w:rPr>
      <w:color w:val="800080"/>
      <w:u w:val="single"/>
    </w:rPr>
  </w:style>
  <w:style w:type="paragraph" w:styleId="ad">
    <w:name w:val="Balloon Text"/>
    <w:basedOn w:val="a3"/>
    <w:semiHidden/>
    <w:rsid w:val="008D053F"/>
    <w:rPr>
      <w:sz w:val="18"/>
      <w:szCs w:val="18"/>
    </w:rPr>
  </w:style>
  <w:style w:type="paragraph" w:customStyle="1" w:styleId="ae">
    <w:name w:val="封面"/>
    <w:basedOn w:val="a3"/>
    <w:autoRedefine/>
    <w:rsid w:val="008D053F"/>
    <w:pPr>
      <w:widowControl/>
      <w:adjustRightInd w:val="0"/>
      <w:spacing w:before="120" w:after="120" w:line="360" w:lineRule="auto"/>
      <w:jc w:val="center"/>
    </w:pPr>
    <w:rPr>
      <w:b/>
      <w:sz w:val="52"/>
      <w:szCs w:val="20"/>
    </w:rPr>
  </w:style>
  <w:style w:type="paragraph" w:customStyle="1" w:styleId="af">
    <w:name w:val="封面二"/>
    <w:basedOn w:val="a3"/>
    <w:autoRedefine/>
    <w:rsid w:val="008D053F"/>
    <w:pPr>
      <w:widowControl/>
      <w:overflowPunct w:val="0"/>
      <w:autoSpaceDE w:val="0"/>
      <w:autoSpaceDN w:val="0"/>
      <w:adjustRightInd w:val="0"/>
      <w:snapToGrid w:val="0"/>
      <w:spacing w:before="120" w:after="120" w:line="360" w:lineRule="auto"/>
      <w:jc w:val="center"/>
      <w:textAlignment w:val="baseline"/>
    </w:pPr>
    <w:rPr>
      <w:b/>
      <w:kern w:val="0"/>
      <w:sz w:val="32"/>
      <w:szCs w:val="20"/>
    </w:rPr>
  </w:style>
  <w:style w:type="paragraph" w:customStyle="1" w:styleId="DefaultText">
    <w:name w:val="Default Text"/>
    <w:basedOn w:val="a3"/>
    <w:rsid w:val="008D053F"/>
    <w:pPr>
      <w:widowControl/>
      <w:tabs>
        <w:tab w:val="num" w:pos="425"/>
      </w:tabs>
      <w:autoSpaceDE w:val="0"/>
      <w:autoSpaceDN w:val="0"/>
      <w:adjustRightInd w:val="0"/>
      <w:spacing w:line="360" w:lineRule="auto"/>
      <w:ind w:left="357" w:firstLine="539"/>
      <w:jc w:val="left"/>
    </w:pPr>
    <w:rPr>
      <w:rFonts w:ascii="宋体"/>
      <w:kern w:val="0"/>
      <w:sz w:val="24"/>
      <w:szCs w:val="20"/>
    </w:rPr>
  </w:style>
  <w:style w:type="paragraph" w:styleId="11">
    <w:name w:val="toc 1"/>
    <w:basedOn w:val="a3"/>
    <w:next w:val="a3"/>
    <w:autoRedefine/>
    <w:uiPriority w:val="39"/>
    <w:rsid w:val="008D053F"/>
    <w:pPr>
      <w:spacing w:before="120" w:after="120"/>
      <w:jc w:val="left"/>
    </w:pPr>
    <w:rPr>
      <w:b/>
      <w:bCs/>
      <w:caps/>
    </w:rPr>
  </w:style>
  <w:style w:type="paragraph" w:styleId="23">
    <w:name w:val="toc 2"/>
    <w:basedOn w:val="a3"/>
    <w:next w:val="a3"/>
    <w:autoRedefine/>
    <w:uiPriority w:val="39"/>
    <w:rsid w:val="008D053F"/>
    <w:pPr>
      <w:ind w:left="210"/>
      <w:jc w:val="left"/>
    </w:pPr>
    <w:rPr>
      <w:smallCaps/>
    </w:rPr>
  </w:style>
  <w:style w:type="paragraph" w:styleId="32">
    <w:name w:val="toc 3"/>
    <w:basedOn w:val="a3"/>
    <w:next w:val="a3"/>
    <w:autoRedefine/>
    <w:uiPriority w:val="39"/>
    <w:rsid w:val="00033F3A"/>
    <w:pPr>
      <w:tabs>
        <w:tab w:val="left" w:pos="1470"/>
        <w:tab w:val="right" w:leader="dot" w:pos="8296"/>
      </w:tabs>
      <w:ind w:left="420"/>
      <w:jc w:val="left"/>
    </w:pPr>
    <w:rPr>
      <w:b/>
      <w:i/>
      <w:iCs/>
      <w:noProof/>
      <w:kern w:val="18"/>
    </w:rPr>
  </w:style>
  <w:style w:type="paragraph" w:styleId="43">
    <w:name w:val="toc 4"/>
    <w:basedOn w:val="a3"/>
    <w:next w:val="a3"/>
    <w:autoRedefine/>
    <w:uiPriority w:val="39"/>
    <w:rsid w:val="00567446"/>
    <w:pPr>
      <w:ind w:left="630"/>
    </w:pPr>
    <w:rPr>
      <w:rFonts w:ascii="宋体" w:hAnsi="宋体"/>
      <w:szCs w:val="21"/>
    </w:rPr>
  </w:style>
  <w:style w:type="paragraph" w:styleId="af0">
    <w:name w:val="table of figures"/>
    <w:basedOn w:val="a3"/>
    <w:next w:val="a3"/>
    <w:semiHidden/>
    <w:rsid w:val="008D053F"/>
    <w:pPr>
      <w:ind w:left="420" w:hanging="420"/>
      <w:jc w:val="left"/>
    </w:pPr>
    <w:rPr>
      <w:smallCaps/>
    </w:rPr>
  </w:style>
  <w:style w:type="paragraph" w:styleId="52">
    <w:name w:val="toc 5"/>
    <w:basedOn w:val="a3"/>
    <w:next w:val="a3"/>
    <w:autoRedefine/>
    <w:uiPriority w:val="39"/>
    <w:rsid w:val="008D053F"/>
    <w:pPr>
      <w:ind w:left="840"/>
      <w:jc w:val="left"/>
    </w:pPr>
    <w:rPr>
      <w:szCs w:val="21"/>
    </w:rPr>
  </w:style>
  <w:style w:type="paragraph" w:styleId="60">
    <w:name w:val="toc 6"/>
    <w:basedOn w:val="a3"/>
    <w:next w:val="a3"/>
    <w:autoRedefine/>
    <w:uiPriority w:val="39"/>
    <w:rsid w:val="008D053F"/>
    <w:pPr>
      <w:ind w:left="1050"/>
      <w:jc w:val="left"/>
    </w:pPr>
    <w:rPr>
      <w:szCs w:val="21"/>
    </w:rPr>
  </w:style>
  <w:style w:type="paragraph" w:styleId="70">
    <w:name w:val="toc 7"/>
    <w:basedOn w:val="a3"/>
    <w:next w:val="a3"/>
    <w:autoRedefine/>
    <w:uiPriority w:val="39"/>
    <w:rsid w:val="008D053F"/>
    <w:pPr>
      <w:ind w:left="1260"/>
      <w:jc w:val="left"/>
    </w:pPr>
    <w:rPr>
      <w:szCs w:val="21"/>
    </w:rPr>
  </w:style>
  <w:style w:type="paragraph" w:styleId="80">
    <w:name w:val="toc 8"/>
    <w:basedOn w:val="a3"/>
    <w:next w:val="a3"/>
    <w:autoRedefine/>
    <w:uiPriority w:val="39"/>
    <w:rsid w:val="008D053F"/>
    <w:pPr>
      <w:ind w:left="1470"/>
      <w:jc w:val="left"/>
    </w:pPr>
    <w:rPr>
      <w:szCs w:val="21"/>
    </w:rPr>
  </w:style>
  <w:style w:type="paragraph" w:styleId="90">
    <w:name w:val="toc 9"/>
    <w:basedOn w:val="a3"/>
    <w:next w:val="a3"/>
    <w:autoRedefine/>
    <w:uiPriority w:val="39"/>
    <w:rsid w:val="008D053F"/>
    <w:pPr>
      <w:ind w:left="1680"/>
      <w:jc w:val="left"/>
    </w:pPr>
    <w:rPr>
      <w:szCs w:val="21"/>
    </w:rPr>
  </w:style>
  <w:style w:type="table" w:customStyle="1" w:styleId="af1">
    <w:name w:val="表样式"/>
    <w:basedOn w:val="a6"/>
    <w:rsid w:val="00982C37"/>
    <w:pPr>
      <w:jc w:val="both"/>
    </w:pPr>
    <w:rPr>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character" w:styleId="HTML">
    <w:name w:val="HTML Typewriter"/>
    <w:basedOn w:val="a5"/>
    <w:rsid w:val="00C8030A"/>
    <w:rPr>
      <w:rFonts w:ascii="宋体" w:eastAsia="宋体" w:hAnsi="宋体" w:cs="宋体"/>
      <w:sz w:val="24"/>
      <w:szCs w:val="24"/>
    </w:rPr>
  </w:style>
  <w:style w:type="paragraph" w:customStyle="1" w:styleId="Char2">
    <w:name w:val="表头样式 Char"/>
    <w:basedOn w:val="a3"/>
    <w:link w:val="Char2"/>
    <w:rsid w:val="0093708A"/>
    <w:pPr>
      <w:autoSpaceDE w:val="0"/>
      <w:autoSpaceDN w:val="0"/>
      <w:adjustRightInd w:val="0"/>
      <w:spacing w:line="360" w:lineRule="auto"/>
      <w:jc w:val="center"/>
    </w:pPr>
    <w:rPr>
      <w:b/>
      <w:bCs/>
      <w:kern w:val="0"/>
      <w:szCs w:val="21"/>
    </w:rPr>
  </w:style>
  <w:style w:type="paragraph" w:customStyle="1" w:styleId="af2">
    <w:name w:val="修订记录"/>
    <w:basedOn w:val="a3"/>
    <w:rsid w:val="0093708A"/>
    <w:pPr>
      <w:widowControl/>
      <w:autoSpaceDE w:val="0"/>
      <w:autoSpaceDN w:val="0"/>
      <w:adjustRightInd w:val="0"/>
      <w:spacing w:before="300" w:after="150" w:line="360" w:lineRule="auto"/>
      <w:jc w:val="center"/>
    </w:pPr>
    <w:rPr>
      <w:rFonts w:ascii="Arial" w:eastAsia="黑体" w:hAnsi="Arial"/>
      <w:kern w:val="0"/>
      <w:sz w:val="32"/>
      <w:szCs w:val="32"/>
    </w:rPr>
  </w:style>
  <w:style w:type="paragraph" w:customStyle="1" w:styleId="af3">
    <w:name w:val="缺省文本"/>
    <w:basedOn w:val="a3"/>
    <w:rsid w:val="0093708A"/>
    <w:pPr>
      <w:autoSpaceDE w:val="0"/>
      <w:autoSpaceDN w:val="0"/>
      <w:adjustRightInd w:val="0"/>
      <w:spacing w:line="360" w:lineRule="auto"/>
      <w:jc w:val="left"/>
    </w:pPr>
    <w:rPr>
      <w:kern w:val="0"/>
      <w:szCs w:val="21"/>
    </w:rPr>
  </w:style>
  <w:style w:type="paragraph" w:customStyle="1" w:styleId="a2">
    <w:name w:val="表号"/>
    <w:basedOn w:val="a3"/>
    <w:next w:val="a4"/>
    <w:rsid w:val="00A306D5"/>
    <w:pPr>
      <w:keepNext/>
      <w:keepLines/>
      <w:numPr>
        <w:ilvl w:val="8"/>
        <w:numId w:val="2"/>
      </w:numPr>
      <w:autoSpaceDE w:val="0"/>
      <w:autoSpaceDN w:val="0"/>
      <w:adjustRightInd w:val="0"/>
      <w:spacing w:line="360" w:lineRule="auto"/>
      <w:jc w:val="center"/>
    </w:pPr>
    <w:rPr>
      <w:rFonts w:ascii="Arial" w:hAnsi="Arial"/>
      <w:kern w:val="0"/>
      <w:sz w:val="18"/>
      <w:szCs w:val="18"/>
    </w:rPr>
  </w:style>
  <w:style w:type="paragraph" w:customStyle="1" w:styleId="af4">
    <w:name w:val="页脚样式"/>
    <w:basedOn w:val="a3"/>
    <w:rsid w:val="00A306D5"/>
    <w:pPr>
      <w:keepNext/>
      <w:autoSpaceDE w:val="0"/>
      <w:autoSpaceDN w:val="0"/>
      <w:adjustRightInd w:val="0"/>
      <w:spacing w:line="360" w:lineRule="auto"/>
      <w:jc w:val="left"/>
    </w:pPr>
    <w:rPr>
      <w:kern w:val="0"/>
      <w:sz w:val="18"/>
      <w:szCs w:val="20"/>
    </w:rPr>
  </w:style>
  <w:style w:type="paragraph" w:customStyle="1" w:styleId="a1">
    <w:name w:val="图号"/>
    <w:basedOn w:val="a3"/>
    <w:rsid w:val="00A306D5"/>
    <w:pPr>
      <w:keepNext/>
      <w:numPr>
        <w:ilvl w:val="7"/>
        <w:numId w:val="2"/>
      </w:numPr>
      <w:autoSpaceDE w:val="0"/>
      <w:autoSpaceDN w:val="0"/>
      <w:adjustRightInd w:val="0"/>
      <w:spacing w:before="105" w:line="360" w:lineRule="auto"/>
      <w:jc w:val="center"/>
    </w:pPr>
    <w:rPr>
      <w:rFonts w:ascii="Arial" w:hAnsi="Arial"/>
      <w:kern w:val="0"/>
      <w:sz w:val="18"/>
      <w:szCs w:val="18"/>
    </w:rPr>
  </w:style>
  <w:style w:type="paragraph" w:styleId="af5">
    <w:name w:val="header"/>
    <w:aliases w:val="Page Header,ho,header odd,first,heading one,Odd Header,En-tête-2"/>
    <w:basedOn w:val="a3"/>
    <w:rsid w:val="00512E79"/>
    <w:pPr>
      <w:pBdr>
        <w:bottom w:val="single" w:sz="6" w:space="1" w:color="auto"/>
      </w:pBdr>
      <w:tabs>
        <w:tab w:val="center" w:pos="4153"/>
        <w:tab w:val="right" w:pos="8306"/>
      </w:tabs>
      <w:snapToGrid w:val="0"/>
      <w:jc w:val="center"/>
    </w:pPr>
    <w:rPr>
      <w:sz w:val="18"/>
      <w:szCs w:val="18"/>
    </w:rPr>
  </w:style>
  <w:style w:type="paragraph" w:styleId="af6">
    <w:name w:val="footer"/>
    <w:basedOn w:val="a3"/>
    <w:rsid w:val="00512E79"/>
    <w:pPr>
      <w:tabs>
        <w:tab w:val="center" w:pos="4153"/>
        <w:tab w:val="right" w:pos="8306"/>
      </w:tabs>
      <w:snapToGrid w:val="0"/>
      <w:jc w:val="left"/>
    </w:pPr>
    <w:rPr>
      <w:sz w:val="18"/>
      <w:szCs w:val="18"/>
    </w:rPr>
  </w:style>
  <w:style w:type="paragraph" w:customStyle="1" w:styleId="CharChar">
    <w:name w:val="Char Char"/>
    <w:basedOn w:val="a9"/>
    <w:autoRedefine/>
    <w:rsid w:val="00E94A76"/>
    <w:pPr>
      <w:adjustRightInd w:val="0"/>
      <w:spacing w:line="436" w:lineRule="exact"/>
      <w:ind w:left="357"/>
      <w:jc w:val="left"/>
      <w:outlineLvl w:val="3"/>
    </w:pPr>
    <w:rPr>
      <w:rFonts w:ascii="Tahoma" w:hAnsi="Tahoma"/>
      <w:b/>
      <w:sz w:val="24"/>
    </w:rPr>
  </w:style>
  <w:style w:type="paragraph" w:customStyle="1" w:styleId="ParaCharCharCharCharCharCharCharCharCharCharCharCharCharCharCharCharChar">
    <w:name w:val="默认段落字体 Para Char Char Char Char Char Char Char Char Char Char Char Char Char Char Char Char Char"/>
    <w:next w:val="a3"/>
    <w:rsid w:val="0025476A"/>
    <w:pPr>
      <w:keepNext/>
      <w:keepLines/>
      <w:tabs>
        <w:tab w:val="num" w:pos="2100"/>
      </w:tabs>
      <w:spacing w:before="240" w:after="240"/>
      <w:ind w:left="2100" w:hanging="420"/>
      <w:outlineLvl w:val="7"/>
    </w:pPr>
    <w:rPr>
      <w:rFonts w:ascii="Arial" w:eastAsia="黑体" w:hAnsi="Arial" w:cs="Arial"/>
      <w:snapToGrid w:val="0"/>
      <w:sz w:val="21"/>
      <w:szCs w:val="21"/>
    </w:rPr>
  </w:style>
  <w:style w:type="table" w:styleId="af7">
    <w:name w:val="Table Grid"/>
    <w:aliases w:val="Gridding"/>
    <w:basedOn w:val="a6"/>
    <w:rsid w:val="0025476A"/>
    <w:pPr>
      <w:widowControl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8">
    <w:name w:val="annotation reference"/>
    <w:basedOn w:val="a5"/>
    <w:rsid w:val="00B67E17"/>
    <w:rPr>
      <w:sz w:val="21"/>
      <w:szCs w:val="21"/>
    </w:rPr>
  </w:style>
  <w:style w:type="paragraph" w:styleId="af9">
    <w:name w:val="annotation text"/>
    <w:basedOn w:val="a3"/>
    <w:link w:val="Char3"/>
    <w:rsid w:val="00B67E17"/>
    <w:pPr>
      <w:jc w:val="left"/>
    </w:pPr>
    <w:rPr>
      <w:rFonts w:ascii="Arial" w:eastAsia="Arial" w:hAnsi="Arial"/>
      <w:sz w:val="20"/>
    </w:rPr>
  </w:style>
  <w:style w:type="paragraph" w:customStyle="1" w:styleId="afa">
    <w:name w:val="表格正文"/>
    <w:basedOn w:val="a3"/>
    <w:rsid w:val="00B67E17"/>
    <w:pPr>
      <w:adjustRightInd w:val="0"/>
      <w:spacing w:before="120" w:after="120"/>
      <w:jc w:val="left"/>
    </w:pPr>
    <w:rPr>
      <w:rFonts w:ascii="Arial" w:eastAsia="Arial" w:hAnsi="Arial"/>
      <w:kern w:val="0"/>
      <w:sz w:val="20"/>
    </w:rPr>
  </w:style>
  <w:style w:type="paragraph" w:styleId="afb">
    <w:name w:val="annotation subject"/>
    <w:basedOn w:val="af9"/>
    <w:next w:val="af9"/>
    <w:semiHidden/>
    <w:rsid w:val="00364989"/>
    <w:rPr>
      <w:rFonts w:ascii="Times New Roman" w:eastAsia="宋体" w:hAnsi="Times New Roman"/>
      <w:b/>
      <w:bCs/>
      <w:sz w:val="21"/>
    </w:rPr>
  </w:style>
  <w:style w:type="paragraph" w:customStyle="1" w:styleId="ParaCharCharCharCharCharCharCharCharCharCharCharChar">
    <w:name w:val="默认段落字体 Para Char Char Char Char Char Char Char Char Char Char Char Char"/>
    <w:next w:val="a3"/>
    <w:rsid w:val="00B04441"/>
    <w:pPr>
      <w:keepNext/>
      <w:keepLines/>
      <w:tabs>
        <w:tab w:val="num" w:pos="360"/>
      </w:tabs>
      <w:spacing w:before="240" w:after="240"/>
      <w:outlineLvl w:val="7"/>
    </w:pPr>
    <w:rPr>
      <w:rFonts w:ascii="Arial" w:eastAsia="黑体" w:hAnsi="Arial" w:cs="Arial"/>
      <w:snapToGrid w:val="0"/>
      <w:sz w:val="21"/>
      <w:szCs w:val="21"/>
    </w:rPr>
  </w:style>
  <w:style w:type="character" w:customStyle="1" w:styleId="Char0">
    <w:name w:val="表格文本 Char"/>
    <w:basedOn w:val="a5"/>
    <w:link w:val="ab"/>
    <w:locked/>
    <w:rsid w:val="00A23A64"/>
    <w:rPr>
      <w:rFonts w:ascii="Arial" w:hAnsi="Arial"/>
      <w:noProof/>
      <w:sz w:val="21"/>
      <w:szCs w:val="21"/>
      <w:lang w:val="en-US" w:eastAsia="zh-CN" w:bidi="ar-SA"/>
    </w:rPr>
  </w:style>
  <w:style w:type="paragraph" w:customStyle="1" w:styleId="ParaCharCharCharCharCharCharCharChar">
    <w:name w:val="默认段落字体 Para Char Char Char Char Char Char Char Char"/>
    <w:basedOn w:val="a3"/>
    <w:rsid w:val="007320E7"/>
    <w:rPr>
      <w:rFonts w:ascii="Tahoma" w:hAnsi="Tahoma"/>
      <w:sz w:val="24"/>
      <w:szCs w:val="20"/>
    </w:rPr>
  </w:style>
  <w:style w:type="table" w:customStyle="1" w:styleId="Table">
    <w:name w:val="Table"/>
    <w:basedOn w:val="afc"/>
    <w:rsid w:val="00FF6AB4"/>
    <w:pPr>
      <w:jc w:val="left"/>
    </w:pPr>
    <w:rPr>
      <w:rFonts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TableHeading">
    <w:name w:val="Table Heading"/>
    <w:basedOn w:val="a3"/>
    <w:link w:val="TableHeadingChar"/>
    <w:rsid w:val="00FF6AB4"/>
    <w:pPr>
      <w:keepNext/>
      <w:topLinePunct/>
      <w:adjustRightInd w:val="0"/>
      <w:snapToGrid w:val="0"/>
      <w:spacing w:before="80" w:after="80" w:line="240" w:lineRule="atLeast"/>
      <w:jc w:val="left"/>
    </w:pPr>
    <w:rPr>
      <w:rFonts w:ascii="Book Antiqua" w:eastAsia="黑体" w:hAnsi="Book Antiqua" w:cs="Book Antiqua"/>
      <w:bCs/>
      <w:snapToGrid w:val="0"/>
      <w:kern w:val="0"/>
      <w:szCs w:val="21"/>
    </w:rPr>
  </w:style>
  <w:style w:type="paragraph" w:customStyle="1" w:styleId="TableText">
    <w:name w:val="Table Text"/>
    <w:basedOn w:val="a3"/>
    <w:link w:val="TableTextChar"/>
    <w:rsid w:val="00FF6AB4"/>
    <w:pPr>
      <w:topLinePunct/>
      <w:adjustRightInd w:val="0"/>
      <w:snapToGrid w:val="0"/>
      <w:spacing w:before="80" w:after="80" w:line="240" w:lineRule="atLeast"/>
      <w:jc w:val="left"/>
    </w:pPr>
    <w:rPr>
      <w:rFonts w:cs="Arial"/>
      <w:snapToGrid w:val="0"/>
      <w:kern w:val="0"/>
      <w:szCs w:val="21"/>
    </w:rPr>
  </w:style>
  <w:style w:type="character" w:customStyle="1" w:styleId="TableTextChar">
    <w:name w:val="Table Text Char"/>
    <w:basedOn w:val="a5"/>
    <w:link w:val="TableText"/>
    <w:rsid w:val="00FF6AB4"/>
    <w:rPr>
      <w:rFonts w:eastAsia="宋体" w:cs="Arial"/>
      <w:snapToGrid w:val="0"/>
      <w:sz w:val="21"/>
      <w:szCs w:val="21"/>
      <w:lang w:val="en-US" w:eastAsia="zh-CN" w:bidi="ar-SA"/>
    </w:rPr>
  </w:style>
  <w:style w:type="table" w:styleId="afc">
    <w:name w:val="Table Professional"/>
    <w:basedOn w:val="a6"/>
    <w:rsid w:val="00FF6AB4"/>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CharCharChar">
    <w:name w:val="Char Char Char"/>
    <w:basedOn w:val="a3"/>
    <w:rsid w:val="00E00FD9"/>
    <w:rPr>
      <w:rFonts w:ascii="Tahoma" w:hAnsi="Tahoma"/>
      <w:sz w:val="24"/>
      <w:szCs w:val="20"/>
    </w:rPr>
  </w:style>
  <w:style w:type="paragraph" w:customStyle="1" w:styleId="ParaCharCharCharCharCharCharCharCharCharCharCharCharCharCharCharCharCharCharCharCharCharCharCharChar">
    <w:name w:val="默认段落字体 Para Char Char Char Char Char Char Char Char Char Char Char Char Char Char Char Char Char Char Char Char Char Char Char Char"/>
    <w:basedOn w:val="a3"/>
    <w:rsid w:val="002A5648"/>
    <w:rPr>
      <w:rFonts w:ascii="Tahoma" w:hAnsi="Tahoma"/>
      <w:sz w:val="24"/>
      <w:szCs w:val="20"/>
    </w:rPr>
  </w:style>
  <w:style w:type="paragraph" w:customStyle="1" w:styleId="ItemListinTable">
    <w:name w:val="Item List in Table"/>
    <w:basedOn w:val="a3"/>
    <w:link w:val="ItemListinTableChar"/>
    <w:rsid w:val="009E5A90"/>
    <w:pPr>
      <w:widowControl/>
      <w:numPr>
        <w:numId w:val="3"/>
      </w:numPr>
      <w:topLinePunct/>
      <w:adjustRightInd w:val="0"/>
      <w:snapToGrid w:val="0"/>
      <w:spacing w:before="80" w:after="80" w:line="240" w:lineRule="atLeast"/>
      <w:jc w:val="left"/>
    </w:pPr>
    <w:rPr>
      <w:rFonts w:cs="Arial"/>
      <w:kern w:val="0"/>
      <w:szCs w:val="21"/>
    </w:rPr>
  </w:style>
  <w:style w:type="character" w:customStyle="1" w:styleId="Char3">
    <w:name w:val="批注文字 Char"/>
    <w:basedOn w:val="a5"/>
    <w:link w:val="af9"/>
    <w:rsid w:val="002D0194"/>
    <w:rPr>
      <w:rFonts w:ascii="Arial" w:eastAsia="Arial" w:hAnsi="Arial"/>
      <w:kern w:val="2"/>
      <w:szCs w:val="24"/>
      <w:lang w:val="en-US" w:eastAsia="zh-CN" w:bidi="ar-SA"/>
    </w:rPr>
  </w:style>
  <w:style w:type="paragraph" w:customStyle="1" w:styleId="ParaCharCharCharCharCharCharCharCharCharChar">
    <w:name w:val="默认段落字体 Para Char Char Char Char Char Char Char Char Char Char"/>
    <w:basedOn w:val="a9"/>
    <w:rsid w:val="00456ED7"/>
    <w:pPr>
      <w:adjustRightInd w:val="0"/>
      <w:spacing w:line="436" w:lineRule="exact"/>
      <w:ind w:left="357"/>
      <w:jc w:val="left"/>
      <w:outlineLvl w:val="3"/>
    </w:pPr>
    <w:rPr>
      <w:kern w:val="0"/>
      <w:sz w:val="20"/>
      <w:szCs w:val="20"/>
    </w:rPr>
  </w:style>
  <w:style w:type="paragraph" w:customStyle="1" w:styleId="CharChar3CharCharCharCharCharCharCharCharCharCharCharCharCharCharCharChar">
    <w:name w:val="Char Char3 Char Char Char Char Char Char Char Char Char Char Char Char Char Char Char Char"/>
    <w:basedOn w:val="a3"/>
    <w:rsid w:val="00976A9A"/>
    <w:pPr>
      <w:spacing w:line="360" w:lineRule="auto"/>
      <w:ind w:left="420"/>
      <w:textAlignment w:val="baseline"/>
    </w:pPr>
    <w:rPr>
      <w:rFonts w:ascii="Arial" w:eastAsia="黑体" w:hAnsi="Arial" w:cs="Arial"/>
      <w:snapToGrid w:val="0"/>
      <w:kern w:val="0"/>
      <w:szCs w:val="21"/>
    </w:rPr>
  </w:style>
  <w:style w:type="paragraph" w:customStyle="1" w:styleId="afd">
    <w:name w:val="图样式"/>
    <w:basedOn w:val="a3"/>
    <w:rsid w:val="00976A9A"/>
    <w:pPr>
      <w:keepNext/>
      <w:widowControl/>
      <w:autoSpaceDE w:val="0"/>
      <w:autoSpaceDN w:val="0"/>
      <w:adjustRightInd w:val="0"/>
      <w:spacing w:before="80" w:after="80" w:line="360" w:lineRule="auto"/>
      <w:jc w:val="center"/>
    </w:pPr>
    <w:rPr>
      <w:rFonts w:ascii="FrutigerNext LT Regular" w:hAnsi="FrutigerNext LT Regular"/>
      <w:snapToGrid w:val="0"/>
      <w:kern w:val="0"/>
      <w:szCs w:val="21"/>
    </w:rPr>
  </w:style>
  <w:style w:type="character" w:customStyle="1" w:styleId="2Char">
    <w:name w:val="标题 2 Char"/>
    <w:aliases w:val="H2 Char,sect 1.2 Char,h2 Char,PIM2 Char,Heading 2 Hidden Char,Heading 2 CCBS Char,heading 2 Char,Titre3 Char,HD2 Char,H21 Char,sect 1.21 Char,H22 Char,sect 1.22 Char,H211 Char,sect 1.211 Char,H23 Char,sect 1.23 Char,H212 Char,sect 1.212 Char"/>
    <w:basedOn w:val="a5"/>
    <w:link w:val="21"/>
    <w:rsid w:val="00976A9A"/>
    <w:rPr>
      <w:rFonts w:ascii="Arial" w:eastAsia="黑体" w:hAnsi="Arial"/>
      <w:b/>
      <w:bCs/>
      <w:kern w:val="2"/>
      <w:sz w:val="32"/>
      <w:szCs w:val="32"/>
      <w:lang w:val="en-US" w:eastAsia="zh-CN" w:bidi="ar-SA"/>
    </w:rPr>
  </w:style>
  <w:style w:type="paragraph" w:customStyle="1" w:styleId="afe">
    <w:name w:val="表格题注"/>
    <w:next w:val="a3"/>
    <w:rsid w:val="00976A9A"/>
    <w:pPr>
      <w:keepLines/>
      <w:spacing w:beforeLines="100"/>
      <w:ind w:left="1089" w:hanging="369"/>
      <w:jc w:val="center"/>
    </w:pPr>
    <w:rPr>
      <w:rFonts w:ascii="Arial" w:hAnsi="Arial"/>
      <w:sz w:val="18"/>
      <w:szCs w:val="18"/>
    </w:rPr>
  </w:style>
  <w:style w:type="paragraph" w:customStyle="1" w:styleId="aff">
    <w:name w:val="表头文本"/>
    <w:rsid w:val="00976A9A"/>
    <w:pPr>
      <w:jc w:val="center"/>
    </w:pPr>
    <w:rPr>
      <w:rFonts w:ascii="Arial" w:hAnsi="Arial"/>
      <w:b/>
      <w:sz w:val="21"/>
      <w:szCs w:val="21"/>
    </w:rPr>
  </w:style>
  <w:style w:type="paragraph" w:customStyle="1" w:styleId="aff0">
    <w:name w:val="插图题注"/>
    <w:next w:val="a3"/>
    <w:rsid w:val="00976A9A"/>
    <w:pPr>
      <w:spacing w:afterLines="100"/>
      <w:ind w:left="1089" w:hanging="369"/>
      <w:jc w:val="center"/>
    </w:pPr>
    <w:rPr>
      <w:rFonts w:ascii="Arial" w:hAnsi="Arial"/>
      <w:sz w:val="18"/>
      <w:szCs w:val="18"/>
    </w:rPr>
  </w:style>
  <w:style w:type="paragraph" w:customStyle="1" w:styleId="aff1">
    <w:name w:val="文档标题"/>
    <w:basedOn w:val="a3"/>
    <w:rsid w:val="00976A9A"/>
    <w:pPr>
      <w:tabs>
        <w:tab w:val="left" w:pos="0"/>
      </w:tabs>
      <w:autoSpaceDE w:val="0"/>
      <w:autoSpaceDN w:val="0"/>
      <w:adjustRightInd w:val="0"/>
      <w:spacing w:before="300" w:after="300" w:line="360" w:lineRule="auto"/>
      <w:jc w:val="center"/>
    </w:pPr>
    <w:rPr>
      <w:rFonts w:ascii="Arial" w:eastAsia="黑体" w:hAnsi="Arial"/>
      <w:kern w:val="0"/>
      <w:sz w:val="36"/>
      <w:szCs w:val="36"/>
    </w:rPr>
  </w:style>
  <w:style w:type="paragraph" w:customStyle="1" w:styleId="aff2">
    <w:name w:val="正文（首行不缩进）"/>
    <w:basedOn w:val="a3"/>
    <w:rsid w:val="00976A9A"/>
    <w:pPr>
      <w:autoSpaceDE w:val="0"/>
      <w:autoSpaceDN w:val="0"/>
      <w:adjustRightInd w:val="0"/>
      <w:spacing w:line="360" w:lineRule="auto"/>
      <w:jc w:val="left"/>
    </w:pPr>
    <w:rPr>
      <w:rFonts w:ascii="Verdana" w:hAnsi="Verdana"/>
      <w:kern w:val="0"/>
      <w:sz w:val="18"/>
      <w:szCs w:val="18"/>
    </w:rPr>
  </w:style>
  <w:style w:type="paragraph" w:customStyle="1" w:styleId="aff3">
    <w:name w:val="注示头"/>
    <w:basedOn w:val="a3"/>
    <w:rsid w:val="00976A9A"/>
    <w:pPr>
      <w:pBdr>
        <w:top w:val="single" w:sz="4" w:space="1" w:color="000000"/>
      </w:pBdr>
      <w:autoSpaceDE w:val="0"/>
      <w:autoSpaceDN w:val="0"/>
      <w:adjustRightInd w:val="0"/>
      <w:spacing w:line="360" w:lineRule="auto"/>
    </w:pPr>
    <w:rPr>
      <w:rFonts w:ascii="Arial" w:eastAsia="黑体" w:hAnsi="Arial"/>
      <w:kern w:val="0"/>
      <w:sz w:val="18"/>
      <w:szCs w:val="21"/>
    </w:rPr>
  </w:style>
  <w:style w:type="paragraph" w:customStyle="1" w:styleId="aff4">
    <w:name w:val="注示文本"/>
    <w:basedOn w:val="a3"/>
    <w:rsid w:val="00976A9A"/>
    <w:pPr>
      <w:pBdr>
        <w:bottom w:val="single" w:sz="4" w:space="1" w:color="000000"/>
      </w:pBdr>
      <w:autoSpaceDE w:val="0"/>
      <w:autoSpaceDN w:val="0"/>
      <w:adjustRightInd w:val="0"/>
      <w:spacing w:line="360" w:lineRule="auto"/>
      <w:ind w:firstLineChars="200" w:firstLine="360"/>
    </w:pPr>
    <w:rPr>
      <w:rFonts w:ascii="Arial" w:eastAsia="楷体_GB2312" w:hAnsi="Arial"/>
      <w:kern w:val="0"/>
      <w:sz w:val="18"/>
      <w:szCs w:val="18"/>
    </w:rPr>
  </w:style>
  <w:style w:type="paragraph" w:customStyle="1" w:styleId="aff5">
    <w:name w:val="编写建议"/>
    <w:basedOn w:val="a3"/>
    <w:rsid w:val="00976A9A"/>
    <w:pPr>
      <w:autoSpaceDE w:val="0"/>
      <w:autoSpaceDN w:val="0"/>
      <w:adjustRightInd w:val="0"/>
      <w:spacing w:line="360" w:lineRule="auto"/>
      <w:ind w:firstLineChars="200" w:firstLine="420"/>
      <w:jc w:val="left"/>
    </w:pPr>
    <w:rPr>
      <w:rFonts w:ascii="Arial" w:hAnsi="Arial" w:cs="Arial"/>
      <w:i/>
      <w:color w:val="0000FF"/>
      <w:kern w:val="0"/>
      <w:sz w:val="18"/>
      <w:szCs w:val="21"/>
    </w:rPr>
  </w:style>
  <w:style w:type="paragraph" w:styleId="12">
    <w:name w:val="index 1"/>
    <w:basedOn w:val="a3"/>
    <w:semiHidden/>
    <w:rsid w:val="00976A9A"/>
    <w:pPr>
      <w:keepLines/>
      <w:widowControl/>
      <w:overflowPunct w:val="0"/>
      <w:autoSpaceDE w:val="0"/>
      <w:autoSpaceDN w:val="0"/>
      <w:adjustRightInd w:val="0"/>
      <w:jc w:val="left"/>
      <w:textAlignment w:val="baseline"/>
    </w:pPr>
    <w:rPr>
      <w:rFonts w:ascii="Verdana" w:hAnsi="Verdana"/>
      <w:kern w:val="0"/>
      <w:sz w:val="20"/>
      <w:szCs w:val="18"/>
      <w:lang w:val="en-GB" w:eastAsia="en-US"/>
    </w:rPr>
  </w:style>
  <w:style w:type="paragraph" w:customStyle="1" w:styleId="ZCOVER">
    <w:name w:val="ZCOVER"/>
    <w:basedOn w:val="a3"/>
    <w:rsid w:val="00976A9A"/>
    <w:pPr>
      <w:jc w:val="right"/>
    </w:pPr>
    <w:rPr>
      <w:rFonts w:ascii="Arial" w:hAnsi="Arial"/>
      <w:kern w:val="0"/>
      <w:sz w:val="32"/>
      <w:szCs w:val="18"/>
      <w:lang w:val="en-GB" w:eastAsia="en-US"/>
    </w:rPr>
  </w:style>
  <w:style w:type="paragraph" w:customStyle="1" w:styleId="aff6">
    <w:name w:val="参考资料清单"/>
    <w:basedOn w:val="a3"/>
    <w:rsid w:val="00976A9A"/>
    <w:pPr>
      <w:tabs>
        <w:tab w:val="num" w:pos="360"/>
      </w:tabs>
      <w:autoSpaceDE w:val="0"/>
      <w:autoSpaceDN w:val="0"/>
      <w:adjustRightInd w:val="0"/>
      <w:spacing w:line="360" w:lineRule="auto"/>
    </w:pPr>
    <w:rPr>
      <w:rFonts w:ascii="Arial" w:hAnsi="Arial"/>
      <w:kern w:val="0"/>
      <w:szCs w:val="21"/>
    </w:rPr>
  </w:style>
  <w:style w:type="paragraph" w:customStyle="1" w:styleId="aff7">
    <w:name w:val="关键词"/>
    <w:basedOn w:val="a3"/>
    <w:rsid w:val="00976A9A"/>
    <w:pPr>
      <w:widowControl/>
      <w:tabs>
        <w:tab w:val="left" w:pos="907"/>
      </w:tabs>
      <w:autoSpaceDE w:val="0"/>
      <w:autoSpaceDN w:val="0"/>
      <w:adjustRightInd w:val="0"/>
      <w:spacing w:line="360" w:lineRule="auto"/>
      <w:ind w:left="879" w:hanging="879"/>
    </w:pPr>
    <w:rPr>
      <w:rFonts w:ascii="宋体" w:hAnsi="Arial" w:cs="宋体"/>
      <w:b/>
      <w:kern w:val="0"/>
      <w:szCs w:val="21"/>
    </w:rPr>
  </w:style>
  <w:style w:type="paragraph" w:customStyle="1" w:styleId="FP">
    <w:name w:val="FP"/>
    <w:basedOn w:val="a3"/>
    <w:rsid w:val="00976A9A"/>
    <w:pPr>
      <w:widowControl/>
      <w:jc w:val="left"/>
    </w:pPr>
    <w:rPr>
      <w:color w:val="000000"/>
      <w:kern w:val="0"/>
      <w:sz w:val="20"/>
      <w:szCs w:val="20"/>
      <w:lang w:val="en-GB"/>
    </w:rPr>
  </w:style>
  <w:style w:type="paragraph" w:customStyle="1" w:styleId="RevisionRecord">
    <w:name w:val="Revision Record"/>
    <w:basedOn w:val="a3"/>
    <w:rsid w:val="00976A9A"/>
    <w:pPr>
      <w:pageBreakBefore/>
      <w:autoSpaceDE w:val="0"/>
      <w:autoSpaceDN w:val="0"/>
      <w:adjustRightInd w:val="0"/>
      <w:spacing w:before="300" w:after="150" w:line="360" w:lineRule="auto"/>
      <w:jc w:val="center"/>
    </w:pPr>
    <w:rPr>
      <w:rFonts w:ascii="黑体" w:eastAsia="黑体"/>
      <w:kern w:val="0"/>
      <w:sz w:val="30"/>
      <w:szCs w:val="20"/>
    </w:rPr>
  </w:style>
  <w:style w:type="paragraph" w:customStyle="1" w:styleId="aff8">
    <w:name w:val="封面文档标题"/>
    <w:basedOn w:val="a3"/>
    <w:rsid w:val="00976A9A"/>
    <w:pPr>
      <w:autoSpaceDE w:val="0"/>
      <w:autoSpaceDN w:val="0"/>
      <w:adjustRightInd w:val="0"/>
      <w:spacing w:line="360" w:lineRule="auto"/>
      <w:jc w:val="center"/>
    </w:pPr>
    <w:rPr>
      <w:rFonts w:ascii="Arial" w:hAnsi="Arial"/>
      <w:b/>
      <w:kern w:val="0"/>
      <w:sz w:val="56"/>
      <w:szCs w:val="20"/>
    </w:rPr>
  </w:style>
  <w:style w:type="paragraph" w:customStyle="1" w:styleId="aff9">
    <w:name w:val="版权页书名"/>
    <w:basedOn w:val="a3"/>
    <w:rsid w:val="00976A9A"/>
    <w:pPr>
      <w:autoSpaceDE w:val="0"/>
      <w:autoSpaceDN w:val="0"/>
      <w:adjustRightInd w:val="0"/>
      <w:spacing w:line="400" w:lineRule="exact"/>
      <w:jc w:val="left"/>
    </w:pPr>
    <w:rPr>
      <w:rFonts w:ascii="宋体"/>
      <w:kern w:val="0"/>
      <w:sz w:val="24"/>
      <w:szCs w:val="20"/>
    </w:rPr>
  </w:style>
  <w:style w:type="paragraph" w:customStyle="1" w:styleId="affa">
    <w:name w:val="版权页资料信息"/>
    <w:basedOn w:val="a3"/>
    <w:rsid w:val="00976A9A"/>
    <w:pPr>
      <w:tabs>
        <w:tab w:val="right" w:pos="945"/>
        <w:tab w:val="left" w:pos="1155"/>
      </w:tabs>
      <w:autoSpaceDE w:val="0"/>
      <w:autoSpaceDN w:val="0"/>
      <w:adjustRightInd w:val="0"/>
      <w:spacing w:line="300" w:lineRule="auto"/>
      <w:jc w:val="left"/>
    </w:pPr>
    <w:rPr>
      <w:rFonts w:ascii="Arial" w:hAnsi="Arial"/>
      <w:kern w:val="0"/>
      <w:sz w:val="20"/>
      <w:szCs w:val="20"/>
    </w:rPr>
  </w:style>
  <w:style w:type="paragraph" w:styleId="24">
    <w:name w:val="Body Text Indent 2"/>
    <w:basedOn w:val="a3"/>
    <w:rsid w:val="00976A9A"/>
    <w:pPr>
      <w:spacing w:after="120" w:line="480" w:lineRule="auto"/>
      <w:ind w:leftChars="200" w:left="420"/>
    </w:pPr>
    <w:rPr>
      <w:szCs w:val="20"/>
    </w:rPr>
  </w:style>
  <w:style w:type="paragraph" w:customStyle="1" w:styleId="CopyrightInformation">
    <w:name w:val="Copyright Information"/>
    <w:basedOn w:val="a3"/>
    <w:rsid w:val="00976A9A"/>
    <w:pPr>
      <w:tabs>
        <w:tab w:val="right" w:pos="945"/>
        <w:tab w:val="left" w:pos="1155"/>
      </w:tabs>
      <w:autoSpaceDE w:val="0"/>
      <w:autoSpaceDN w:val="0"/>
      <w:adjustRightInd w:val="0"/>
      <w:spacing w:before="60" w:after="60" w:line="360" w:lineRule="auto"/>
      <w:ind w:left="1418" w:right="284"/>
      <w:jc w:val="left"/>
    </w:pPr>
    <w:rPr>
      <w:rFonts w:ascii="Arial" w:hAnsi="Arial"/>
      <w:b/>
      <w:kern w:val="0"/>
      <w:sz w:val="22"/>
      <w:szCs w:val="20"/>
    </w:rPr>
  </w:style>
  <w:style w:type="paragraph" w:customStyle="1" w:styleId="tabletextoncover">
    <w:name w:val="table text on cover"/>
    <w:basedOn w:val="a3"/>
    <w:rsid w:val="00976A9A"/>
    <w:pPr>
      <w:widowControl/>
      <w:overflowPunct w:val="0"/>
      <w:autoSpaceDE w:val="0"/>
      <w:autoSpaceDN w:val="0"/>
      <w:adjustRightInd w:val="0"/>
      <w:jc w:val="center"/>
      <w:textAlignment w:val="baseline"/>
    </w:pPr>
    <w:rPr>
      <w:b/>
      <w:noProof/>
      <w:kern w:val="0"/>
      <w:sz w:val="24"/>
      <w:szCs w:val="20"/>
    </w:rPr>
  </w:style>
  <w:style w:type="character" w:customStyle="1" w:styleId="CharCharCharChar">
    <w:name w:val="正文首行缩进 Char Char Char Char"/>
    <w:aliases w:val="正文首行缩进 Char1 Char2,正文首行缩进 Char2 Char,正文首行缩进 Char1 Char Char Char Char Char Char Char Char Char,正文首行缩进 Char1 Char Char Char Char Char Char,正文首行缩进 Char1 Char Char Char Char Char Char Char Char Char1,正文首行缩进 Char1 Char Char"/>
    <w:basedOn w:val="a5"/>
    <w:rsid w:val="00976A9A"/>
    <w:rPr>
      <w:rFonts w:ascii="宋体" w:eastAsia="宋体" w:hAnsi="宋体"/>
      <w:sz w:val="18"/>
      <w:szCs w:val="21"/>
      <w:lang w:val="en-US" w:eastAsia="zh-CN" w:bidi="ar-SA"/>
    </w:rPr>
  </w:style>
  <w:style w:type="character" w:customStyle="1" w:styleId="CharChar0">
    <w:name w:val="表格文本 Char Char"/>
    <w:basedOn w:val="a5"/>
    <w:rsid w:val="00976A9A"/>
    <w:rPr>
      <w:rFonts w:ascii="Arial" w:eastAsia="宋体" w:hAnsi="Arial"/>
      <w:noProof/>
      <w:sz w:val="21"/>
      <w:szCs w:val="21"/>
      <w:lang w:val="en-US" w:eastAsia="zh-CN" w:bidi="ar-SA"/>
    </w:rPr>
  </w:style>
  <w:style w:type="paragraph" w:customStyle="1" w:styleId="affb">
    <w:name w:val="摘要"/>
    <w:basedOn w:val="a3"/>
    <w:rsid w:val="00976A9A"/>
    <w:pPr>
      <w:widowControl/>
      <w:tabs>
        <w:tab w:val="left" w:pos="907"/>
      </w:tabs>
      <w:autoSpaceDE w:val="0"/>
      <w:autoSpaceDN w:val="0"/>
      <w:adjustRightInd w:val="0"/>
      <w:spacing w:line="360" w:lineRule="auto"/>
      <w:ind w:left="879" w:hanging="879"/>
    </w:pPr>
    <w:rPr>
      <w:rFonts w:ascii="Arial" w:hAnsi="Arial"/>
      <w:b/>
      <w:kern w:val="0"/>
      <w:szCs w:val="21"/>
    </w:rPr>
  </w:style>
  <w:style w:type="paragraph" w:customStyle="1" w:styleId="affc">
    <w:name w:val="目录"/>
    <w:basedOn w:val="af3"/>
    <w:rsid w:val="00976A9A"/>
    <w:pPr>
      <w:jc w:val="center"/>
    </w:pPr>
    <w:rPr>
      <w:rFonts w:ascii="Arial" w:hAnsi="Arial"/>
      <w:b/>
      <w:sz w:val="28"/>
      <w:szCs w:val="20"/>
    </w:rPr>
  </w:style>
  <w:style w:type="paragraph" w:customStyle="1" w:styleId="affd">
    <w:name w:val="项目符号"/>
    <w:basedOn w:val="a3"/>
    <w:rsid w:val="00976A9A"/>
    <w:pPr>
      <w:autoSpaceDE w:val="0"/>
      <w:autoSpaceDN w:val="0"/>
      <w:adjustRightInd w:val="0"/>
      <w:spacing w:line="360" w:lineRule="auto"/>
      <w:jc w:val="left"/>
    </w:pPr>
    <w:rPr>
      <w:kern w:val="0"/>
      <w:szCs w:val="20"/>
    </w:rPr>
  </w:style>
  <w:style w:type="paragraph" w:customStyle="1" w:styleId="footnotes">
    <w:name w:val="footnotes"/>
    <w:basedOn w:val="a3"/>
    <w:autoRedefine/>
    <w:rsid w:val="00976A9A"/>
    <w:pPr>
      <w:widowControl/>
      <w:tabs>
        <w:tab w:val="num" w:pos="360"/>
      </w:tabs>
      <w:autoSpaceDE w:val="0"/>
      <w:autoSpaceDN w:val="0"/>
      <w:adjustRightInd w:val="0"/>
      <w:spacing w:after="90"/>
      <w:ind w:left="360"/>
      <w:jc w:val="left"/>
    </w:pPr>
    <w:rPr>
      <w:kern w:val="0"/>
      <w:sz w:val="18"/>
      <w:szCs w:val="20"/>
    </w:rPr>
  </w:style>
  <w:style w:type="paragraph" w:customStyle="1" w:styleId="code">
    <w:name w:val="code"/>
    <w:basedOn w:val="a3"/>
    <w:autoRedefine/>
    <w:rsid w:val="00976A9A"/>
    <w:pPr>
      <w:widowControl/>
      <w:autoSpaceDE w:val="0"/>
      <w:autoSpaceDN w:val="0"/>
      <w:adjustRightInd w:val="0"/>
      <w:spacing w:line="360" w:lineRule="auto"/>
      <w:ind w:left="1134"/>
    </w:pPr>
    <w:rPr>
      <w:rFonts w:ascii="Courier New" w:hAnsi="Courier New"/>
      <w:kern w:val="0"/>
      <w:sz w:val="18"/>
      <w:szCs w:val="20"/>
    </w:rPr>
  </w:style>
  <w:style w:type="paragraph" w:customStyle="1" w:styleId="affe">
    <w:name w:val="表号去除自动编号"/>
    <w:basedOn w:val="a3"/>
    <w:rsid w:val="00976A9A"/>
    <w:pPr>
      <w:keepNext/>
      <w:autoSpaceDE w:val="0"/>
      <w:autoSpaceDN w:val="0"/>
      <w:adjustRightInd w:val="0"/>
      <w:spacing w:line="360" w:lineRule="auto"/>
      <w:jc w:val="center"/>
    </w:pPr>
    <w:rPr>
      <w:rFonts w:ascii="宋体" w:hAnsi="宋体"/>
      <w:kern w:val="0"/>
      <w:szCs w:val="20"/>
    </w:rPr>
  </w:style>
  <w:style w:type="paragraph" w:customStyle="1" w:styleId="confidentialitylevelonheader">
    <w:name w:val="confidentiality level on header"/>
    <w:basedOn w:val="a3"/>
    <w:autoRedefine/>
    <w:rsid w:val="00976A9A"/>
    <w:pPr>
      <w:widowControl/>
      <w:autoSpaceDE w:val="0"/>
      <w:autoSpaceDN w:val="0"/>
      <w:adjustRightInd w:val="0"/>
      <w:jc w:val="right"/>
    </w:pPr>
    <w:rPr>
      <w:kern w:val="0"/>
      <w:sz w:val="18"/>
      <w:szCs w:val="20"/>
    </w:rPr>
  </w:style>
  <w:style w:type="paragraph" w:customStyle="1" w:styleId="referance">
    <w:name w:val="referance"/>
    <w:basedOn w:val="a3"/>
    <w:autoRedefine/>
    <w:rsid w:val="00976A9A"/>
    <w:pPr>
      <w:widowControl/>
      <w:tabs>
        <w:tab w:val="num" w:pos="360"/>
      </w:tabs>
      <w:autoSpaceDE w:val="0"/>
      <w:autoSpaceDN w:val="0"/>
      <w:adjustRightInd w:val="0"/>
      <w:spacing w:line="360" w:lineRule="auto"/>
      <w:ind w:left="360" w:hanging="360"/>
    </w:pPr>
    <w:rPr>
      <w:rFonts w:ascii="宋体"/>
      <w:kern w:val="0"/>
      <w:szCs w:val="20"/>
    </w:rPr>
  </w:style>
  <w:style w:type="paragraph" w:customStyle="1" w:styleId="compilingadvice">
    <w:name w:val="compiling advice"/>
    <w:basedOn w:val="a3"/>
    <w:autoRedefine/>
    <w:rsid w:val="00976A9A"/>
    <w:pPr>
      <w:widowControl/>
      <w:autoSpaceDE w:val="0"/>
      <w:autoSpaceDN w:val="0"/>
      <w:adjustRightInd w:val="0"/>
      <w:spacing w:line="360" w:lineRule="auto"/>
      <w:ind w:left="1134"/>
    </w:pPr>
    <w:rPr>
      <w:i/>
      <w:color w:val="0000FF"/>
      <w:kern w:val="0"/>
      <w:szCs w:val="20"/>
    </w:rPr>
  </w:style>
  <w:style w:type="paragraph" w:customStyle="1" w:styleId="documenttitleoncover">
    <w:name w:val="document title on cover"/>
    <w:basedOn w:val="a3"/>
    <w:autoRedefine/>
    <w:rsid w:val="00976A9A"/>
    <w:pPr>
      <w:widowControl/>
      <w:autoSpaceDE w:val="0"/>
      <w:autoSpaceDN w:val="0"/>
      <w:adjustRightInd w:val="0"/>
      <w:spacing w:line="360" w:lineRule="auto"/>
      <w:jc w:val="center"/>
    </w:pPr>
    <w:rPr>
      <w:rFonts w:ascii="Arial" w:hAnsi="Arial"/>
      <w:b/>
      <w:kern w:val="0"/>
      <w:sz w:val="56"/>
      <w:szCs w:val="20"/>
    </w:rPr>
  </w:style>
  <w:style w:type="paragraph" w:customStyle="1" w:styleId="catalog1">
    <w:name w:val="catalog 1"/>
    <w:basedOn w:val="a3"/>
    <w:autoRedefine/>
    <w:rsid w:val="00976A9A"/>
    <w:pPr>
      <w:widowControl/>
      <w:autoSpaceDE w:val="0"/>
      <w:autoSpaceDN w:val="0"/>
      <w:adjustRightInd w:val="0"/>
      <w:ind w:left="198" w:hanging="113"/>
      <w:jc w:val="left"/>
    </w:pPr>
    <w:rPr>
      <w:kern w:val="0"/>
      <w:szCs w:val="20"/>
    </w:rPr>
  </w:style>
  <w:style w:type="paragraph" w:customStyle="1" w:styleId="catalog4">
    <w:name w:val="catalog 4"/>
    <w:basedOn w:val="a3"/>
    <w:autoRedefine/>
    <w:rsid w:val="00976A9A"/>
    <w:pPr>
      <w:widowControl/>
      <w:autoSpaceDE w:val="0"/>
      <w:autoSpaceDN w:val="0"/>
      <w:adjustRightInd w:val="0"/>
      <w:ind w:left="1134" w:hanging="567"/>
      <w:jc w:val="left"/>
    </w:pPr>
    <w:rPr>
      <w:kern w:val="0"/>
      <w:szCs w:val="20"/>
    </w:rPr>
  </w:style>
  <w:style w:type="paragraph" w:customStyle="1" w:styleId="catalog5">
    <w:name w:val="catalog 5"/>
    <w:basedOn w:val="a3"/>
    <w:rsid w:val="00976A9A"/>
    <w:pPr>
      <w:autoSpaceDE w:val="0"/>
      <w:autoSpaceDN w:val="0"/>
      <w:adjustRightInd w:val="0"/>
      <w:ind w:left="680"/>
      <w:jc w:val="left"/>
    </w:pPr>
    <w:rPr>
      <w:kern w:val="0"/>
      <w:szCs w:val="20"/>
    </w:rPr>
  </w:style>
  <w:style w:type="paragraph" w:customStyle="1" w:styleId="afff">
    <w:name w:val="表格列标题"/>
    <w:basedOn w:val="a3"/>
    <w:rsid w:val="00976A9A"/>
    <w:pPr>
      <w:autoSpaceDE w:val="0"/>
      <w:autoSpaceDN w:val="0"/>
      <w:adjustRightInd w:val="0"/>
      <w:jc w:val="center"/>
    </w:pPr>
    <w:rPr>
      <w:b/>
      <w:kern w:val="0"/>
      <w:szCs w:val="20"/>
    </w:rPr>
  </w:style>
  <w:style w:type="paragraph" w:customStyle="1" w:styleId="afff0">
    <w:name w:val="备注说明"/>
    <w:basedOn w:val="a3"/>
    <w:rsid w:val="00976A9A"/>
    <w:pPr>
      <w:keepNext/>
      <w:autoSpaceDE w:val="0"/>
      <w:autoSpaceDN w:val="0"/>
      <w:adjustRightInd w:val="0"/>
      <w:spacing w:line="360" w:lineRule="auto"/>
      <w:ind w:left="1134"/>
    </w:pPr>
    <w:rPr>
      <w:rFonts w:eastAsia="楷体_GB2312"/>
      <w:kern w:val="0"/>
      <w:szCs w:val="20"/>
    </w:rPr>
  </w:style>
  <w:style w:type="paragraph" w:customStyle="1" w:styleId="afff1">
    <w:name w:val="章节标题"/>
    <w:basedOn w:val="a3"/>
    <w:rsid w:val="00976A9A"/>
    <w:pPr>
      <w:tabs>
        <w:tab w:val="left" w:pos="0"/>
      </w:tabs>
      <w:autoSpaceDE w:val="0"/>
      <w:autoSpaceDN w:val="0"/>
      <w:adjustRightInd w:val="0"/>
      <w:spacing w:before="300" w:after="300"/>
      <w:jc w:val="center"/>
    </w:pPr>
    <w:rPr>
      <w:rFonts w:ascii="Arial" w:eastAsia="黑体" w:hAnsi="Arial" w:cs="Arial"/>
      <w:kern w:val="0"/>
      <w:sz w:val="30"/>
      <w:szCs w:val="20"/>
    </w:rPr>
  </w:style>
  <w:style w:type="paragraph" w:customStyle="1" w:styleId="afff2">
    <w:name w:val="代码样式"/>
    <w:basedOn w:val="afff3"/>
    <w:rsid w:val="00976A9A"/>
    <w:pPr>
      <w:spacing w:line="360" w:lineRule="auto"/>
    </w:pPr>
    <w:rPr>
      <w:rFonts w:ascii="Courier New" w:hAnsi="Courier New"/>
      <w:sz w:val="18"/>
      <w:szCs w:val="18"/>
    </w:rPr>
  </w:style>
  <w:style w:type="paragraph" w:customStyle="1" w:styleId="afff3">
    <w:name w:val="封面表格文本"/>
    <w:basedOn w:val="a3"/>
    <w:rsid w:val="00976A9A"/>
    <w:pPr>
      <w:autoSpaceDE w:val="0"/>
      <w:autoSpaceDN w:val="0"/>
      <w:adjustRightInd w:val="0"/>
      <w:jc w:val="center"/>
    </w:pPr>
    <w:rPr>
      <w:rFonts w:ascii="Arial" w:hAnsi="Arial"/>
      <w:kern w:val="0"/>
      <w:szCs w:val="21"/>
    </w:rPr>
  </w:style>
  <w:style w:type="paragraph" w:customStyle="1" w:styleId="afff4">
    <w:name w:val="图号去除自动编号"/>
    <w:basedOn w:val="a3"/>
    <w:rsid w:val="00976A9A"/>
    <w:pPr>
      <w:autoSpaceDE w:val="0"/>
      <w:autoSpaceDN w:val="0"/>
      <w:adjustRightInd w:val="0"/>
      <w:spacing w:before="105" w:line="360" w:lineRule="auto"/>
      <w:ind w:firstLine="425"/>
      <w:jc w:val="center"/>
    </w:pPr>
    <w:rPr>
      <w:kern w:val="0"/>
      <w:szCs w:val="20"/>
    </w:rPr>
  </w:style>
  <w:style w:type="paragraph" w:customStyle="1" w:styleId="WordPro">
    <w:name w:val="图表目录(WordPro)"/>
    <w:basedOn w:val="a3"/>
    <w:rsid w:val="00976A9A"/>
    <w:pPr>
      <w:autoSpaceDE w:val="0"/>
      <w:autoSpaceDN w:val="0"/>
      <w:adjustRightInd w:val="0"/>
      <w:spacing w:before="300" w:after="150" w:line="360" w:lineRule="auto"/>
      <w:jc w:val="center"/>
    </w:pPr>
    <w:rPr>
      <w:rFonts w:ascii="黑体" w:eastAsia="黑体"/>
      <w:kern w:val="0"/>
      <w:sz w:val="30"/>
      <w:szCs w:val="20"/>
    </w:rPr>
  </w:style>
  <w:style w:type="paragraph" w:customStyle="1" w:styleId="afff5">
    <w:name w:val="封面华为技术"/>
    <w:basedOn w:val="a3"/>
    <w:rsid w:val="00976A9A"/>
    <w:pPr>
      <w:autoSpaceDE w:val="0"/>
      <w:autoSpaceDN w:val="0"/>
      <w:adjustRightInd w:val="0"/>
      <w:spacing w:line="360" w:lineRule="auto"/>
      <w:jc w:val="center"/>
    </w:pPr>
    <w:rPr>
      <w:rFonts w:ascii="Arial" w:eastAsia="黑体" w:hAnsi="Arial"/>
      <w:kern w:val="0"/>
      <w:sz w:val="32"/>
      <w:szCs w:val="32"/>
    </w:rPr>
  </w:style>
  <w:style w:type="paragraph" w:customStyle="1" w:styleId="afff6">
    <w:name w:val="脚注"/>
    <w:basedOn w:val="a3"/>
    <w:rsid w:val="00976A9A"/>
    <w:pPr>
      <w:autoSpaceDE w:val="0"/>
      <w:autoSpaceDN w:val="0"/>
      <w:adjustRightInd w:val="0"/>
      <w:spacing w:after="90"/>
      <w:jc w:val="left"/>
    </w:pPr>
    <w:rPr>
      <w:kern w:val="0"/>
      <w:sz w:val="18"/>
      <w:szCs w:val="20"/>
    </w:rPr>
  </w:style>
  <w:style w:type="paragraph" w:customStyle="1" w:styleId="afff7">
    <w:name w:val="页眉密级样式"/>
    <w:basedOn w:val="a3"/>
    <w:rsid w:val="00976A9A"/>
    <w:pPr>
      <w:autoSpaceDE w:val="0"/>
      <w:autoSpaceDN w:val="0"/>
      <w:adjustRightInd w:val="0"/>
      <w:jc w:val="right"/>
    </w:pPr>
    <w:rPr>
      <w:kern w:val="0"/>
      <w:sz w:val="18"/>
      <w:szCs w:val="20"/>
    </w:rPr>
  </w:style>
  <w:style w:type="paragraph" w:customStyle="1" w:styleId="Char4">
    <w:name w:val="编写建议 Char"/>
    <w:basedOn w:val="a3"/>
    <w:link w:val="Char4"/>
    <w:rsid w:val="00976A9A"/>
    <w:pPr>
      <w:autoSpaceDE w:val="0"/>
      <w:autoSpaceDN w:val="0"/>
      <w:adjustRightInd w:val="0"/>
      <w:spacing w:line="360" w:lineRule="auto"/>
      <w:ind w:firstLineChars="200" w:firstLine="200"/>
      <w:jc w:val="left"/>
    </w:pPr>
    <w:rPr>
      <w:rFonts w:ascii="Arial" w:hAnsi="Arial" w:cs="Arial"/>
      <w:i/>
      <w:color w:val="0000FF"/>
      <w:kern w:val="0"/>
      <w:szCs w:val="21"/>
    </w:rPr>
  </w:style>
  <w:style w:type="paragraph" w:customStyle="1" w:styleId="afff8">
    <w:name w:val="目录页编号文本样式"/>
    <w:basedOn w:val="a3"/>
    <w:rsid w:val="00976A9A"/>
    <w:pPr>
      <w:autoSpaceDE w:val="0"/>
      <w:autoSpaceDN w:val="0"/>
      <w:adjustRightInd w:val="0"/>
      <w:jc w:val="right"/>
    </w:pPr>
    <w:rPr>
      <w:kern w:val="0"/>
      <w:szCs w:val="20"/>
    </w:rPr>
  </w:style>
  <w:style w:type="paragraph" w:customStyle="1" w:styleId="afff9">
    <w:name w:val="页眉文档名称样式"/>
    <w:basedOn w:val="a3"/>
    <w:rsid w:val="00976A9A"/>
    <w:pPr>
      <w:autoSpaceDE w:val="0"/>
      <w:autoSpaceDN w:val="0"/>
      <w:adjustRightInd w:val="0"/>
      <w:jc w:val="left"/>
    </w:pPr>
    <w:rPr>
      <w:kern w:val="0"/>
      <w:sz w:val="18"/>
      <w:szCs w:val="20"/>
    </w:rPr>
  </w:style>
  <w:style w:type="paragraph" w:customStyle="1" w:styleId="WordPro0">
    <w:name w:val="正文首行缩进(WordPro)"/>
    <w:basedOn w:val="a3"/>
    <w:rsid w:val="00976A9A"/>
    <w:pPr>
      <w:autoSpaceDE w:val="0"/>
      <w:autoSpaceDN w:val="0"/>
      <w:adjustRightInd w:val="0"/>
      <w:spacing w:before="105"/>
      <w:ind w:left="1134"/>
    </w:pPr>
    <w:rPr>
      <w:kern w:val="0"/>
      <w:szCs w:val="20"/>
    </w:rPr>
  </w:style>
  <w:style w:type="paragraph" w:customStyle="1" w:styleId="abc">
    <w:name w:val="标题 abc"/>
    <w:basedOn w:val="a3"/>
    <w:rsid w:val="00976A9A"/>
    <w:pPr>
      <w:tabs>
        <w:tab w:val="num" w:pos="1638"/>
      </w:tabs>
      <w:autoSpaceDE w:val="0"/>
      <w:autoSpaceDN w:val="0"/>
      <w:adjustRightInd w:val="0"/>
      <w:spacing w:beforeLines="50"/>
      <w:ind w:left="1638" w:hanging="1440"/>
    </w:pPr>
    <w:rPr>
      <w:kern w:val="0"/>
      <w:sz w:val="22"/>
      <w:szCs w:val="20"/>
    </w:rPr>
  </w:style>
  <w:style w:type="paragraph" w:customStyle="1" w:styleId="afffa">
    <w:name w:val="表格文本居中"/>
    <w:basedOn w:val="a3"/>
    <w:rsid w:val="00976A9A"/>
    <w:pPr>
      <w:autoSpaceDE w:val="0"/>
      <w:autoSpaceDN w:val="0"/>
      <w:adjustRightInd w:val="0"/>
      <w:jc w:val="center"/>
    </w:pPr>
    <w:rPr>
      <w:kern w:val="0"/>
      <w:szCs w:val="20"/>
    </w:rPr>
  </w:style>
  <w:style w:type="paragraph" w:customStyle="1" w:styleId="afffb">
    <w:name w:val="点号"/>
    <w:basedOn w:val="a3"/>
    <w:rsid w:val="00976A9A"/>
    <w:pPr>
      <w:autoSpaceDE w:val="0"/>
      <w:autoSpaceDN w:val="0"/>
      <w:adjustRightInd w:val="0"/>
      <w:spacing w:beforeLines="50"/>
      <w:ind w:left="1231" w:hanging="284"/>
      <w:jc w:val="left"/>
    </w:pPr>
    <w:rPr>
      <w:kern w:val="0"/>
      <w:szCs w:val="20"/>
    </w:rPr>
  </w:style>
  <w:style w:type="character" w:customStyle="1" w:styleId="CharChar1">
    <w:name w:val="编写建议 Char Char"/>
    <w:basedOn w:val="a5"/>
    <w:rsid w:val="00976A9A"/>
    <w:rPr>
      <w:rFonts w:ascii="Arial" w:eastAsia="宋体" w:hAnsi="Arial" w:cs="Arial"/>
      <w:i/>
      <w:color w:val="0000FF"/>
      <w:sz w:val="21"/>
      <w:szCs w:val="21"/>
      <w:lang w:val="en-US" w:eastAsia="zh-CN" w:bidi="ar-SA"/>
    </w:rPr>
  </w:style>
  <w:style w:type="paragraph" w:customStyle="1" w:styleId="afffc">
    <w:name w:val="样式 参考资料清单 + 倾斜 蓝色"/>
    <w:basedOn w:val="aff6"/>
    <w:rsid w:val="00976A9A"/>
    <w:pPr>
      <w:tabs>
        <w:tab w:val="clear" w:pos="360"/>
        <w:tab w:val="num" w:pos="432"/>
      </w:tabs>
      <w:ind w:left="432" w:hanging="432"/>
    </w:pPr>
    <w:rPr>
      <w:iCs/>
      <w:color w:val="000000"/>
    </w:rPr>
  </w:style>
  <w:style w:type="paragraph" w:customStyle="1" w:styleId="045">
    <w:name w:val="样式 摘要 + 左侧:  0.45 厘米"/>
    <w:basedOn w:val="affb"/>
    <w:rsid w:val="00976A9A"/>
    <w:rPr>
      <w:rFonts w:cs="宋体"/>
    </w:rPr>
  </w:style>
  <w:style w:type="paragraph" w:styleId="afffd">
    <w:name w:val="Normal Indent"/>
    <w:aliases w:val="表正文,正文非缩进,正文1，正文内容"/>
    <w:basedOn w:val="a3"/>
    <w:rsid w:val="00976A9A"/>
    <w:pPr>
      <w:autoSpaceDE w:val="0"/>
      <w:autoSpaceDN w:val="0"/>
      <w:adjustRightInd w:val="0"/>
      <w:ind w:firstLine="420"/>
      <w:jc w:val="left"/>
    </w:pPr>
    <w:rPr>
      <w:kern w:val="0"/>
      <w:sz w:val="20"/>
      <w:szCs w:val="20"/>
    </w:rPr>
  </w:style>
  <w:style w:type="paragraph" w:customStyle="1" w:styleId="annotation">
    <w:name w:val="annotation"/>
    <w:basedOn w:val="a3"/>
    <w:autoRedefine/>
    <w:rsid w:val="00976A9A"/>
    <w:pPr>
      <w:keepLines/>
      <w:widowControl/>
      <w:numPr>
        <w:ilvl w:val="12"/>
      </w:numPr>
      <w:autoSpaceDE w:val="0"/>
      <w:autoSpaceDN w:val="0"/>
      <w:adjustRightInd w:val="0"/>
      <w:spacing w:line="360" w:lineRule="auto"/>
      <w:ind w:left="1134"/>
    </w:pPr>
    <w:rPr>
      <w:kern w:val="0"/>
      <w:szCs w:val="20"/>
    </w:rPr>
  </w:style>
  <w:style w:type="paragraph" w:customStyle="1" w:styleId="chaptertitle">
    <w:name w:val="chapter title"/>
    <w:basedOn w:val="a3"/>
    <w:autoRedefine/>
    <w:rsid w:val="00976A9A"/>
    <w:pPr>
      <w:widowControl/>
      <w:tabs>
        <w:tab w:val="left" w:pos="0"/>
      </w:tabs>
      <w:autoSpaceDE w:val="0"/>
      <w:autoSpaceDN w:val="0"/>
      <w:adjustRightInd w:val="0"/>
      <w:spacing w:before="300" w:after="300"/>
      <w:jc w:val="center"/>
    </w:pPr>
    <w:rPr>
      <w:rFonts w:ascii="Arial" w:hAnsi="Arial"/>
      <w:kern w:val="0"/>
      <w:sz w:val="30"/>
      <w:szCs w:val="20"/>
    </w:rPr>
  </w:style>
  <w:style w:type="paragraph" w:customStyle="1" w:styleId="tabledescriptionwithoutautonumbering">
    <w:name w:val="table description without auto numbering"/>
    <w:basedOn w:val="a3"/>
    <w:autoRedefine/>
    <w:rsid w:val="00976A9A"/>
    <w:pPr>
      <w:keepLines/>
      <w:widowControl/>
      <w:autoSpaceDE w:val="0"/>
      <w:autoSpaceDN w:val="0"/>
      <w:adjustRightInd w:val="0"/>
      <w:spacing w:line="360" w:lineRule="auto"/>
      <w:jc w:val="center"/>
    </w:pPr>
    <w:rPr>
      <w:rFonts w:ascii="宋体"/>
      <w:kern w:val="0"/>
      <w:szCs w:val="20"/>
    </w:rPr>
  </w:style>
  <w:style w:type="paragraph" w:customStyle="1" w:styleId="tableheading0">
    <w:name w:val="table heading"/>
    <w:basedOn w:val="a3"/>
    <w:autoRedefine/>
    <w:rsid w:val="00976A9A"/>
    <w:pPr>
      <w:widowControl/>
      <w:autoSpaceDE w:val="0"/>
      <w:autoSpaceDN w:val="0"/>
      <w:adjustRightInd w:val="0"/>
      <w:jc w:val="center"/>
    </w:pPr>
    <w:rPr>
      <w:b/>
      <w:kern w:val="0"/>
      <w:szCs w:val="20"/>
    </w:rPr>
  </w:style>
  <w:style w:type="paragraph" w:customStyle="1" w:styleId="catalogoffigureandtable">
    <w:name w:val="catalog of figure and table"/>
    <w:basedOn w:val="a3"/>
    <w:autoRedefine/>
    <w:rsid w:val="00976A9A"/>
    <w:pPr>
      <w:widowControl/>
      <w:autoSpaceDE w:val="0"/>
      <w:autoSpaceDN w:val="0"/>
      <w:adjustRightInd w:val="0"/>
      <w:spacing w:before="300" w:after="150" w:line="360" w:lineRule="auto"/>
      <w:jc w:val="center"/>
    </w:pPr>
    <w:rPr>
      <w:rFonts w:ascii="黑体" w:eastAsia="黑体"/>
      <w:kern w:val="0"/>
      <w:sz w:val="30"/>
      <w:szCs w:val="20"/>
    </w:rPr>
  </w:style>
  <w:style w:type="paragraph" w:customStyle="1" w:styleId="HuaweiTechnologiesoncover">
    <w:name w:val="Huawei Technologies on cover"/>
    <w:basedOn w:val="a3"/>
    <w:rsid w:val="00976A9A"/>
    <w:pPr>
      <w:widowControl/>
      <w:autoSpaceDE w:val="0"/>
      <w:autoSpaceDN w:val="0"/>
      <w:adjustRightInd w:val="0"/>
      <w:spacing w:line="360" w:lineRule="auto"/>
      <w:jc w:val="center"/>
    </w:pPr>
    <w:rPr>
      <w:rFonts w:ascii="黑体" w:eastAsia="黑体"/>
      <w:b/>
      <w:kern w:val="0"/>
      <w:sz w:val="32"/>
      <w:szCs w:val="20"/>
    </w:rPr>
  </w:style>
  <w:style w:type="paragraph" w:customStyle="1" w:styleId="catalog2">
    <w:name w:val="catalog 2"/>
    <w:basedOn w:val="a3"/>
    <w:rsid w:val="00976A9A"/>
    <w:pPr>
      <w:autoSpaceDE w:val="0"/>
      <w:autoSpaceDN w:val="0"/>
      <w:adjustRightInd w:val="0"/>
      <w:ind w:left="453" w:hanging="283"/>
      <w:jc w:val="left"/>
    </w:pPr>
    <w:rPr>
      <w:kern w:val="0"/>
      <w:szCs w:val="20"/>
    </w:rPr>
  </w:style>
  <w:style w:type="paragraph" w:customStyle="1" w:styleId="catalog3">
    <w:name w:val="catalog 3"/>
    <w:basedOn w:val="a3"/>
    <w:autoRedefine/>
    <w:rsid w:val="00976A9A"/>
    <w:pPr>
      <w:widowControl/>
      <w:autoSpaceDE w:val="0"/>
      <w:autoSpaceDN w:val="0"/>
      <w:adjustRightInd w:val="0"/>
      <w:ind w:left="794" w:hanging="454"/>
      <w:jc w:val="left"/>
    </w:pPr>
    <w:rPr>
      <w:kern w:val="0"/>
      <w:szCs w:val="20"/>
    </w:rPr>
  </w:style>
  <w:style w:type="paragraph" w:customStyle="1" w:styleId="catalog6">
    <w:name w:val="catalog 6"/>
    <w:basedOn w:val="a3"/>
    <w:autoRedefine/>
    <w:rsid w:val="00976A9A"/>
    <w:pPr>
      <w:widowControl/>
      <w:autoSpaceDE w:val="0"/>
      <w:autoSpaceDN w:val="0"/>
      <w:adjustRightInd w:val="0"/>
      <w:ind w:left="1757" w:hanging="907"/>
      <w:jc w:val="left"/>
    </w:pPr>
    <w:rPr>
      <w:kern w:val="0"/>
      <w:szCs w:val="20"/>
    </w:rPr>
  </w:style>
  <w:style w:type="paragraph" w:customStyle="1" w:styleId="catalog7">
    <w:name w:val="catalog 7"/>
    <w:basedOn w:val="a3"/>
    <w:autoRedefine/>
    <w:rsid w:val="00976A9A"/>
    <w:pPr>
      <w:widowControl/>
      <w:autoSpaceDE w:val="0"/>
      <w:autoSpaceDN w:val="0"/>
      <w:adjustRightInd w:val="0"/>
      <w:ind w:left="2041" w:hanging="1077"/>
      <w:jc w:val="left"/>
    </w:pPr>
    <w:rPr>
      <w:rFonts w:ascii="宋体"/>
      <w:kern w:val="0"/>
      <w:szCs w:val="20"/>
    </w:rPr>
  </w:style>
  <w:style w:type="paragraph" w:customStyle="1" w:styleId="catalog8">
    <w:name w:val="catalog 8"/>
    <w:basedOn w:val="a3"/>
    <w:autoRedefine/>
    <w:rsid w:val="00976A9A"/>
    <w:pPr>
      <w:widowControl/>
      <w:autoSpaceDE w:val="0"/>
      <w:autoSpaceDN w:val="0"/>
      <w:adjustRightInd w:val="0"/>
      <w:ind w:left="113"/>
      <w:jc w:val="left"/>
    </w:pPr>
    <w:rPr>
      <w:kern w:val="0"/>
      <w:szCs w:val="20"/>
    </w:rPr>
  </w:style>
  <w:style w:type="paragraph" w:customStyle="1" w:styleId="catalog9">
    <w:name w:val="catalog 9"/>
    <w:basedOn w:val="a3"/>
    <w:autoRedefine/>
    <w:rsid w:val="00976A9A"/>
    <w:pPr>
      <w:widowControl/>
      <w:autoSpaceDE w:val="0"/>
      <w:autoSpaceDN w:val="0"/>
      <w:adjustRightInd w:val="0"/>
      <w:ind w:left="113"/>
      <w:jc w:val="left"/>
    </w:pPr>
    <w:rPr>
      <w:kern w:val="0"/>
      <w:szCs w:val="20"/>
    </w:rPr>
  </w:style>
  <w:style w:type="paragraph" w:customStyle="1" w:styleId="figuredescriptionwithoutautonumbering">
    <w:name w:val="figure description without auto numbering"/>
    <w:basedOn w:val="a3"/>
    <w:autoRedefine/>
    <w:rsid w:val="00976A9A"/>
    <w:pPr>
      <w:widowControl/>
      <w:autoSpaceDE w:val="0"/>
      <w:autoSpaceDN w:val="0"/>
      <w:adjustRightInd w:val="0"/>
      <w:spacing w:before="105" w:line="360" w:lineRule="auto"/>
      <w:ind w:firstLine="425"/>
      <w:jc w:val="center"/>
    </w:pPr>
    <w:rPr>
      <w:kern w:val="0"/>
      <w:szCs w:val="20"/>
    </w:rPr>
  </w:style>
  <w:style w:type="paragraph" w:customStyle="1" w:styleId="itemlist0">
    <w:name w:val="item list"/>
    <w:basedOn w:val="afffe"/>
    <w:autoRedefine/>
    <w:rsid w:val="00976A9A"/>
    <w:pPr>
      <w:widowControl/>
      <w:tabs>
        <w:tab w:val="clear" w:pos="1134"/>
        <w:tab w:val="num" w:pos="780"/>
        <w:tab w:val="num" w:pos="1559"/>
      </w:tabs>
      <w:ind w:left="1559" w:hanging="420"/>
    </w:pPr>
    <w:rPr>
      <w:rFonts w:ascii="宋体" w:hAnsi="Wingdings"/>
    </w:rPr>
  </w:style>
  <w:style w:type="paragraph" w:styleId="afffe">
    <w:name w:val="List Bullet"/>
    <w:basedOn w:val="a3"/>
    <w:rsid w:val="00976A9A"/>
    <w:pPr>
      <w:tabs>
        <w:tab w:val="num" w:pos="1134"/>
      </w:tabs>
      <w:autoSpaceDE w:val="0"/>
      <w:autoSpaceDN w:val="0"/>
      <w:adjustRightInd w:val="0"/>
      <w:spacing w:line="360" w:lineRule="auto"/>
      <w:ind w:leftChars="200" w:left="400"/>
      <w:jc w:val="left"/>
    </w:pPr>
    <w:rPr>
      <w:rFonts w:ascii="Arial" w:hAnsi="Arial"/>
      <w:kern w:val="0"/>
      <w:szCs w:val="21"/>
    </w:rPr>
  </w:style>
  <w:style w:type="paragraph" w:customStyle="1" w:styleId="documenttitleonheader">
    <w:name w:val="document title on header"/>
    <w:basedOn w:val="a3"/>
    <w:autoRedefine/>
    <w:rsid w:val="00976A9A"/>
    <w:pPr>
      <w:widowControl/>
      <w:autoSpaceDE w:val="0"/>
      <w:autoSpaceDN w:val="0"/>
      <w:adjustRightInd w:val="0"/>
      <w:jc w:val="left"/>
    </w:pPr>
    <w:rPr>
      <w:kern w:val="0"/>
      <w:sz w:val="18"/>
      <w:szCs w:val="20"/>
    </w:rPr>
  </w:style>
  <w:style w:type="paragraph" w:customStyle="1" w:styleId="textindentation">
    <w:name w:val="text indentation"/>
    <w:basedOn w:val="a3"/>
    <w:autoRedefine/>
    <w:rsid w:val="00976A9A"/>
    <w:pPr>
      <w:widowControl/>
      <w:autoSpaceDE w:val="0"/>
      <w:autoSpaceDN w:val="0"/>
      <w:adjustRightInd w:val="0"/>
      <w:spacing w:line="360" w:lineRule="auto"/>
      <w:ind w:left="1134"/>
    </w:pPr>
    <w:rPr>
      <w:kern w:val="0"/>
      <w:szCs w:val="20"/>
    </w:rPr>
  </w:style>
  <w:style w:type="paragraph" w:customStyle="1" w:styleId="tabledescription">
    <w:name w:val="table description"/>
    <w:basedOn w:val="a3"/>
    <w:rsid w:val="00976A9A"/>
    <w:pPr>
      <w:keepLines/>
      <w:widowControl/>
      <w:tabs>
        <w:tab w:val="num" w:pos="360"/>
      </w:tabs>
      <w:autoSpaceDE w:val="0"/>
      <w:autoSpaceDN w:val="0"/>
      <w:adjustRightInd w:val="0"/>
      <w:spacing w:line="360" w:lineRule="auto"/>
      <w:ind w:left="360" w:hanging="360"/>
      <w:jc w:val="center"/>
    </w:pPr>
    <w:rPr>
      <w:rFonts w:ascii="宋体"/>
      <w:kern w:val="0"/>
      <w:szCs w:val="20"/>
    </w:rPr>
  </w:style>
  <w:style w:type="paragraph" w:customStyle="1" w:styleId="keywords">
    <w:name w:val="keywords"/>
    <w:basedOn w:val="a3"/>
    <w:autoRedefine/>
    <w:rsid w:val="00976A9A"/>
    <w:pPr>
      <w:widowControl/>
      <w:tabs>
        <w:tab w:val="left" w:pos="907"/>
      </w:tabs>
      <w:autoSpaceDE w:val="0"/>
      <w:autoSpaceDN w:val="0"/>
      <w:adjustRightInd w:val="0"/>
      <w:spacing w:line="360" w:lineRule="auto"/>
      <w:ind w:left="879" w:hanging="879"/>
    </w:pPr>
    <w:rPr>
      <w:kern w:val="0"/>
      <w:szCs w:val="20"/>
    </w:rPr>
  </w:style>
  <w:style w:type="paragraph" w:customStyle="1" w:styleId="revisionrecord0">
    <w:name w:val="revision record"/>
    <w:basedOn w:val="a3"/>
    <w:autoRedefine/>
    <w:rsid w:val="00976A9A"/>
    <w:pPr>
      <w:pageBreakBefore/>
      <w:widowControl/>
      <w:autoSpaceDE w:val="0"/>
      <w:autoSpaceDN w:val="0"/>
      <w:adjustRightInd w:val="0"/>
      <w:spacing w:before="300" w:after="150" w:line="360" w:lineRule="auto"/>
      <w:jc w:val="center"/>
    </w:pPr>
    <w:rPr>
      <w:rFonts w:ascii="黑体" w:eastAsia="黑体"/>
      <w:kern w:val="0"/>
      <w:sz w:val="30"/>
      <w:szCs w:val="20"/>
    </w:rPr>
  </w:style>
  <w:style w:type="paragraph" w:customStyle="1" w:styleId="catalog">
    <w:name w:val="catalog"/>
    <w:basedOn w:val="a3"/>
    <w:autoRedefine/>
    <w:rsid w:val="00976A9A"/>
    <w:pPr>
      <w:pageBreakBefore/>
      <w:widowControl/>
      <w:numPr>
        <w:ilvl w:val="12"/>
      </w:numPr>
      <w:autoSpaceDE w:val="0"/>
      <w:autoSpaceDN w:val="0"/>
      <w:adjustRightInd w:val="0"/>
      <w:spacing w:before="300" w:after="150" w:line="360" w:lineRule="auto"/>
      <w:jc w:val="center"/>
    </w:pPr>
    <w:rPr>
      <w:rFonts w:ascii="黑体" w:eastAsia="黑体"/>
      <w:kern w:val="0"/>
      <w:sz w:val="30"/>
      <w:szCs w:val="20"/>
    </w:rPr>
  </w:style>
  <w:style w:type="paragraph" w:customStyle="1" w:styleId="figuredescription">
    <w:name w:val="figure description"/>
    <w:basedOn w:val="a3"/>
    <w:rsid w:val="00976A9A"/>
    <w:pPr>
      <w:widowControl/>
      <w:tabs>
        <w:tab w:val="num" w:pos="780"/>
      </w:tabs>
      <w:autoSpaceDE w:val="0"/>
      <w:autoSpaceDN w:val="0"/>
      <w:adjustRightInd w:val="0"/>
      <w:spacing w:before="105" w:line="360" w:lineRule="auto"/>
      <w:ind w:left="780" w:hanging="420"/>
      <w:jc w:val="center"/>
    </w:pPr>
    <w:rPr>
      <w:rFonts w:ascii="宋体"/>
      <w:kern w:val="0"/>
      <w:szCs w:val="20"/>
    </w:rPr>
  </w:style>
  <w:style w:type="paragraph" w:customStyle="1" w:styleId="documenttitle">
    <w:name w:val="document title"/>
    <w:basedOn w:val="a3"/>
    <w:autoRedefine/>
    <w:rsid w:val="00976A9A"/>
    <w:pPr>
      <w:widowControl/>
      <w:tabs>
        <w:tab w:val="left" w:pos="0"/>
      </w:tabs>
      <w:autoSpaceDE w:val="0"/>
      <w:autoSpaceDN w:val="0"/>
      <w:adjustRightInd w:val="0"/>
      <w:spacing w:before="300" w:after="300"/>
      <w:jc w:val="center"/>
      <w:outlineLvl w:val="0"/>
    </w:pPr>
    <w:rPr>
      <w:rFonts w:ascii="Arial" w:hAnsi="Arial"/>
      <w:kern w:val="0"/>
      <w:sz w:val="30"/>
      <w:szCs w:val="20"/>
    </w:rPr>
  </w:style>
  <w:style w:type="paragraph" w:customStyle="1" w:styleId="abstract">
    <w:name w:val="abstract"/>
    <w:basedOn w:val="a3"/>
    <w:autoRedefine/>
    <w:rsid w:val="00976A9A"/>
    <w:pPr>
      <w:widowControl/>
      <w:numPr>
        <w:ilvl w:val="12"/>
      </w:numPr>
      <w:tabs>
        <w:tab w:val="left" w:pos="907"/>
      </w:tabs>
      <w:autoSpaceDE w:val="0"/>
      <w:autoSpaceDN w:val="0"/>
      <w:adjustRightInd w:val="0"/>
      <w:spacing w:line="360" w:lineRule="auto"/>
      <w:ind w:left="879" w:hanging="879"/>
    </w:pPr>
    <w:rPr>
      <w:kern w:val="0"/>
      <w:szCs w:val="20"/>
    </w:rPr>
  </w:style>
  <w:style w:type="paragraph" w:customStyle="1" w:styleId="tabletext0">
    <w:name w:val="table text"/>
    <w:basedOn w:val="a3"/>
    <w:autoRedefine/>
    <w:rsid w:val="00976A9A"/>
    <w:pPr>
      <w:widowControl/>
      <w:tabs>
        <w:tab w:val="decimal" w:pos="0"/>
      </w:tabs>
      <w:autoSpaceDE w:val="0"/>
      <w:autoSpaceDN w:val="0"/>
      <w:adjustRightInd w:val="0"/>
      <w:jc w:val="left"/>
    </w:pPr>
    <w:rPr>
      <w:kern w:val="0"/>
      <w:szCs w:val="20"/>
    </w:rPr>
  </w:style>
  <w:style w:type="paragraph" w:customStyle="1" w:styleId="defaulttext0">
    <w:name w:val="default text"/>
    <w:basedOn w:val="a3"/>
    <w:autoRedefine/>
    <w:rsid w:val="00976A9A"/>
    <w:pPr>
      <w:widowControl/>
      <w:autoSpaceDE w:val="0"/>
      <w:autoSpaceDN w:val="0"/>
      <w:adjustRightInd w:val="0"/>
      <w:spacing w:line="360" w:lineRule="auto"/>
      <w:jc w:val="left"/>
    </w:pPr>
    <w:rPr>
      <w:kern w:val="0"/>
      <w:szCs w:val="20"/>
    </w:rPr>
  </w:style>
  <w:style w:type="paragraph" w:customStyle="1" w:styleId="affff">
    <w:name w:val="参考资料清单+倾斜+蓝色"/>
    <w:basedOn w:val="a3"/>
    <w:rsid w:val="00976A9A"/>
    <w:pPr>
      <w:autoSpaceDE w:val="0"/>
      <w:autoSpaceDN w:val="0"/>
      <w:adjustRightInd w:val="0"/>
      <w:spacing w:line="360" w:lineRule="auto"/>
      <w:ind w:left="360" w:firstLineChars="200" w:hanging="360"/>
    </w:pPr>
    <w:rPr>
      <w:rFonts w:ascii="Arial" w:hAnsi="Arial"/>
      <w:i/>
      <w:iCs/>
      <w:color w:val="0000FF"/>
      <w:kern w:val="0"/>
      <w:szCs w:val="21"/>
    </w:rPr>
  </w:style>
  <w:style w:type="character" w:customStyle="1" w:styleId="CharChar2">
    <w:name w:val="表头样式 Char Char"/>
    <w:basedOn w:val="a5"/>
    <w:rsid w:val="00976A9A"/>
    <w:rPr>
      <w:rFonts w:ascii="Arial" w:eastAsia="宋体" w:hAnsi="Arial"/>
      <w:b/>
      <w:sz w:val="21"/>
      <w:szCs w:val="21"/>
      <w:lang w:val="en-US" w:eastAsia="zh-CN" w:bidi="ar-SA"/>
    </w:rPr>
  </w:style>
  <w:style w:type="character" w:styleId="affff0">
    <w:name w:val="page number"/>
    <w:basedOn w:val="a5"/>
    <w:rsid w:val="00976A9A"/>
  </w:style>
  <w:style w:type="paragraph" w:customStyle="1" w:styleId="affff1">
    <w:name w:val="表头样式"/>
    <w:basedOn w:val="a3"/>
    <w:rsid w:val="00976A9A"/>
    <w:pPr>
      <w:keepNext/>
      <w:widowControl/>
      <w:autoSpaceDE w:val="0"/>
      <w:autoSpaceDN w:val="0"/>
      <w:adjustRightInd w:val="0"/>
      <w:jc w:val="center"/>
    </w:pPr>
    <w:rPr>
      <w:rFonts w:ascii="Arial" w:hAnsi="Arial"/>
      <w:b/>
      <w:kern w:val="0"/>
      <w:szCs w:val="21"/>
    </w:rPr>
  </w:style>
  <w:style w:type="paragraph" w:styleId="33">
    <w:name w:val="Body Text 3"/>
    <w:basedOn w:val="a3"/>
    <w:rsid w:val="00976A9A"/>
    <w:pPr>
      <w:autoSpaceDE w:val="0"/>
      <w:autoSpaceDN w:val="0"/>
      <w:adjustRightInd w:val="0"/>
      <w:spacing w:after="120"/>
      <w:jc w:val="left"/>
    </w:pPr>
    <w:rPr>
      <w:kern w:val="0"/>
      <w:sz w:val="16"/>
      <w:szCs w:val="16"/>
    </w:rPr>
  </w:style>
  <w:style w:type="paragraph" w:styleId="affff2">
    <w:name w:val="Body Text Indent"/>
    <w:basedOn w:val="a3"/>
    <w:rsid w:val="00976A9A"/>
    <w:pPr>
      <w:autoSpaceDE w:val="0"/>
      <w:autoSpaceDN w:val="0"/>
      <w:adjustRightInd w:val="0"/>
      <w:spacing w:after="120"/>
      <w:ind w:leftChars="200" w:left="420"/>
      <w:jc w:val="left"/>
    </w:pPr>
    <w:rPr>
      <w:kern w:val="0"/>
      <w:sz w:val="20"/>
      <w:szCs w:val="20"/>
    </w:rPr>
  </w:style>
  <w:style w:type="paragraph" w:styleId="affff3">
    <w:name w:val="Date"/>
    <w:basedOn w:val="a3"/>
    <w:next w:val="a3"/>
    <w:rsid w:val="00976A9A"/>
    <w:rPr>
      <w:szCs w:val="20"/>
    </w:rPr>
  </w:style>
  <w:style w:type="character" w:customStyle="1" w:styleId="2Char1Char1">
    <w:name w:val="标题 2 Char1 Char1"/>
    <w:aliases w:val="标题 2 Char Char Char1,heading 2 Char Char Char Char,标题 2 Char1 Char Char,标题 2 Char Char Char Char,heading 2 Char Char Char Char1"/>
    <w:basedOn w:val="a5"/>
    <w:rsid w:val="00976A9A"/>
    <w:rPr>
      <w:rFonts w:ascii="Arial" w:eastAsia="黑体" w:hAnsi="Arial"/>
      <w:sz w:val="24"/>
      <w:szCs w:val="24"/>
      <w:lang w:val="en-US" w:eastAsia="zh-CN" w:bidi="ar-SA"/>
    </w:rPr>
  </w:style>
  <w:style w:type="paragraph" w:customStyle="1" w:styleId="13">
    <w:name w:val="缺省文本:1"/>
    <w:basedOn w:val="a3"/>
    <w:rsid w:val="00976A9A"/>
    <w:pPr>
      <w:autoSpaceDE w:val="0"/>
      <w:autoSpaceDN w:val="0"/>
      <w:adjustRightInd w:val="0"/>
      <w:jc w:val="left"/>
    </w:pPr>
    <w:rPr>
      <w:kern w:val="0"/>
      <w:sz w:val="24"/>
    </w:rPr>
  </w:style>
  <w:style w:type="paragraph" w:customStyle="1" w:styleId="affff4">
    <w:name w:val="正文居中"/>
    <w:basedOn w:val="a3"/>
    <w:autoRedefine/>
    <w:rsid w:val="00976A9A"/>
    <w:pPr>
      <w:widowControl/>
      <w:autoSpaceDE w:val="0"/>
      <w:autoSpaceDN w:val="0"/>
      <w:adjustRightInd w:val="0"/>
      <w:spacing w:line="360" w:lineRule="auto"/>
      <w:ind w:firstLineChars="200" w:firstLine="420"/>
      <w:jc w:val="center"/>
    </w:pPr>
    <w:rPr>
      <w:rFonts w:ascii="Arial" w:hAnsi="Arial"/>
      <w:color w:val="000000"/>
      <w:kern w:val="0"/>
      <w:sz w:val="24"/>
      <w:szCs w:val="20"/>
    </w:rPr>
  </w:style>
  <w:style w:type="paragraph" w:customStyle="1" w:styleId="affff5">
    <w:name w:val="封面抬头"/>
    <w:basedOn w:val="aff8"/>
    <w:rsid w:val="00976A9A"/>
    <w:pPr>
      <w:ind w:firstLineChars="200" w:firstLine="420"/>
    </w:pPr>
    <w:rPr>
      <w:sz w:val="28"/>
    </w:rPr>
  </w:style>
  <w:style w:type="paragraph" w:customStyle="1" w:styleId="25">
    <w:name w:val="样式 缺省文本 + 首行缩进:  2 字符"/>
    <w:basedOn w:val="af3"/>
    <w:rsid w:val="00976A9A"/>
    <w:pPr>
      <w:ind w:firstLineChars="200" w:firstLine="400"/>
    </w:pPr>
    <w:rPr>
      <w:rFonts w:cs="宋体"/>
      <w:sz w:val="24"/>
      <w:szCs w:val="20"/>
    </w:rPr>
  </w:style>
  <w:style w:type="paragraph" w:customStyle="1" w:styleId="26">
    <w:name w:val="样式 首行缩进:  2 字符"/>
    <w:basedOn w:val="a3"/>
    <w:rsid w:val="00976A9A"/>
    <w:pPr>
      <w:autoSpaceDE w:val="0"/>
      <w:autoSpaceDN w:val="0"/>
      <w:adjustRightInd w:val="0"/>
      <w:spacing w:line="360" w:lineRule="auto"/>
      <w:ind w:firstLineChars="200" w:firstLine="617"/>
      <w:jc w:val="left"/>
    </w:pPr>
    <w:rPr>
      <w:rFonts w:cs="宋体"/>
      <w:kern w:val="0"/>
      <w:sz w:val="24"/>
      <w:szCs w:val="20"/>
    </w:rPr>
  </w:style>
  <w:style w:type="paragraph" w:customStyle="1" w:styleId="211">
    <w:name w:val="样式 首行缩进:  2 字符1"/>
    <w:basedOn w:val="a3"/>
    <w:rsid w:val="00976A9A"/>
    <w:pPr>
      <w:autoSpaceDE w:val="0"/>
      <w:autoSpaceDN w:val="0"/>
      <w:adjustRightInd w:val="0"/>
      <w:spacing w:line="360" w:lineRule="auto"/>
      <w:ind w:firstLineChars="200" w:firstLine="480"/>
      <w:jc w:val="left"/>
    </w:pPr>
    <w:rPr>
      <w:rFonts w:cs="宋体"/>
      <w:kern w:val="0"/>
      <w:sz w:val="24"/>
      <w:szCs w:val="20"/>
    </w:rPr>
  </w:style>
  <w:style w:type="character" w:customStyle="1" w:styleId="Char1Char1">
    <w:name w:val="正文首行缩进 Char1 Char1"/>
    <w:aliases w:val="正文首行缩进 Char Char Char1"/>
    <w:basedOn w:val="a5"/>
    <w:rsid w:val="00976A9A"/>
    <w:rPr>
      <w:rFonts w:ascii="Arial" w:eastAsia="宋体" w:hAnsi="Arial"/>
      <w:sz w:val="21"/>
      <w:szCs w:val="21"/>
      <w:lang w:val="en-US" w:eastAsia="zh-CN" w:bidi="ar-SA"/>
    </w:rPr>
  </w:style>
  <w:style w:type="paragraph" w:customStyle="1" w:styleId="ParaCharCharCharCharCharCharCharCharCharCharChar">
    <w:name w:val="默认段落字体 Para Char Char Char Char Char Char Char Char Char Char Char"/>
    <w:basedOn w:val="a3"/>
    <w:rsid w:val="00976A9A"/>
    <w:rPr>
      <w:rFonts w:ascii="Tahoma" w:hAnsi="Tahoma"/>
      <w:sz w:val="24"/>
      <w:szCs w:val="20"/>
    </w:rPr>
  </w:style>
  <w:style w:type="paragraph" w:customStyle="1" w:styleId="CharCharChar1Char">
    <w:name w:val="Char Char Char1 Char"/>
    <w:next w:val="a3"/>
    <w:rsid w:val="00976A9A"/>
    <w:pPr>
      <w:keepNext/>
      <w:keepLines/>
      <w:spacing w:before="240" w:after="240"/>
      <w:ind w:left="624" w:hanging="624"/>
      <w:outlineLvl w:val="7"/>
    </w:pPr>
    <w:rPr>
      <w:rFonts w:ascii="Arial" w:eastAsia="黑体" w:hAnsi="Arial" w:cs="Arial"/>
      <w:snapToGrid w:val="0"/>
      <w:sz w:val="21"/>
      <w:szCs w:val="21"/>
    </w:rPr>
  </w:style>
  <w:style w:type="paragraph" w:styleId="HTML0">
    <w:name w:val="HTML Preformatted"/>
    <w:basedOn w:val="a3"/>
    <w:rsid w:val="00976A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customStyle="1" w:styleId="CharChar5CharCharCharCharCharCharCharCharCharChar">
    <w:name w:val="Char Char5 Char Char Char Char Char Char Char Char Char Char"/>
    <w:basedOn w:val="a3"/>
    <w:rsid w:val="00976A9A"/>
    <w:pPr>
      <w:spacing w:line="360" w:lineRule="auto"/>
      <w:ind w:left="420"/>
      <w:textAlignment w:val="baseline"/>
    </w:pPr>
    <w:rPr>
      <w:rFonts w:ascii="Arial" w:eastAsia="黑体" w:hAnsi="Arial" w:cs="Arial"/>
      <w:snapToGrid w:val="0"/>
      <w:kern w:val="0"/>
      <w:szCs w:val="21"/>
    </w:rPr>
  </w:style>
  <w:style w:type="paragraph" w:customStyle="1" w:styleId="CharCharChar1CharCharCharCharChar">
    <w:name w:val="Char Char Char1 Char Char Char Char Char"/>
    <w:aliases w:val=" Char Char Char1 Char Char Char Char Char Char Char Char, Char Char11, Char Char Char1 Char Char Char Char Char11, Char Char Char1 Char Char Char Char Char Char Char Char1, Char Char1 Char"/>
    <w:basedOn w:val="a3"/>
    <w:autoRedefine/>
    <w:rsid w:val="00976A9A"/>
    <w:pPr>
      <w:spacing w:line="360" w:lineRule="auto"/>
      <w:ind w:firstLineChars="200" w:firstLine="200"/>
    </w:pPr>
    <w:rPr>
      <w:rFonts w:ascii="Tahoma" w:hAnsi="Tahoma"/>
      <w:sz w:val="24"/>
      <w:szCs w:val="20"/>
    </w:rPr>
  </w:style>
  <w:style w:type="paragraph" w:customStyle="1" w:styleId="CharCharCharCharCharChar0">
    <w:name w:val="Char Char Char Char Char Char"/>
    <w:basedOn w:val="a3"/>
    <w:rsid w:val="00976A9A"/>
    <w:pPr>
      <w:spacing w:line="360" w:lineRule="auto"/>
      <w:ind w:left="420"/>
      <w:textAlignment w:val="baseline"/>
    </w:pPr>
    <w:rPr>
      <w:rFonts w:ascii="Arial" w:eastAsia="黑体" w:hAnsi="Arial" w:cs="Arial"/>
      <w:snapToGrid w:val="0"/>
      <w:kern w:val="0"/>
      <w:szCs w:val="21"/>
    </w:rPr>
  </w:style>
  <w:style w:type="paragraph" w:customStyle="1" w:styleId="CharCharCharCharCharCharCharCharCharChar">
    <w:name w:val="Char Char Char Char Char Char Char Char Char Char"/>
    <w:basedOn w:val="a3"/>
    <w:rsid w:val="00976A9A"/>
    <w:pPr>
      <w:spacing w:line="360" w:lineRule="auto"/>
      <w:ind w:left="420"/>
      <w:textAlignment w:val="baseline"/>
    </w:pPr>
    <w:rPr>
      <w:rFonts w:ascii="Arial" w:eastAsia="黑体" w:hAnsi="Arial" w:cs="Arial"/>
      <w:snapToGrid w:val="0"/>
      <w:kern w:val="0"/>
      <w:szCs w:val="21"/>
    </w:rPr>
  </w:style>
  <w:style w:type="paragraph" w:customStyle="1" w:styleId="Char2CharCharCharCharCharCharCharCharChar">
    <w:name w:val="Char2 Char Char Char Char Char Char Char Char Char"/>
    <w:basedOn w:val="a3"/>
    <w:autoRedefine/>
    <w:rsid w:val="00976A9A"/>
    <w:pPr>
      <w:spacing w:line="360" w:lineRule="auto"/>
      <w:ind w:firstLineChars="200" w:firstLine="200"/>
    </w:pPr>
    <w:rPr>
      <w:rFonts w:ascii="Tahoma" w:hAnsi="Tahoma"/>
      <w:sz w:val="24"/>
      <w:szCs w:val="20"/>
    </w:rPr>
  </w:style>
  <w:style w:type="paragraph" w:customStyle="1" w:styleId="ParaCharCharCharCharCharCharCharCharChar">
    <w:name w:val="默认段落字体 Para Char Char Char Char Char Char Char Char Char"/>
    <w:next w:val="a3"/>
    <w:rsid w:val="00976A9A"/>
    <w:pPr>
      <w:keepNext/>
      <w:keepLines/>
      <w:tabs>
        <w:tab w:val="num" w:pos="360"/>
      </w:tabs>
      <w:spacing w:before="240" w:after="240"/>
      <w:outlineLvl w:val="7"/>
    </w:pPr>
    <w:rPr>
      <w:rFonts w:ascii="Arial" w:eastAsia="黑体" w:hAnsi="Arial" w:cs="Arial"/>
      <w:snapToGrid w:val="0"/>
      <w:sz w:val="21"/>
      <w:szCs w:val="21"/>
    </w:rPr>
  </w:style>
  <w:style w:type="paragraph" w:customStyle="1" w:styleId="CharChar2CharCharCharCharCharCharCharChar">
    <w:name w:val="Char Char2 Char Char Char Char Char Char Char Char"/>
    <w:basedOn w:val="a3"/>
    <w:autoRedefine/>
    <w:rsid w:val="00976A9A"/>
    <w:pPr>
      <w:spacing w:line="360" w:lineRule="auto"/>
      <w:ind w:firstLineChars="200" w:firstLine="200"/>
    </w:pPr>
    <w:rPr>
      <w:rFonts w:ascii="Tahoma" w:hAnsi="Tahoma"/>
      <w:sz w:val="24"/>
      <w:szCs w:val="20"/>
    </w:rPr>
  </w:style>
  <w:style w:type="paragraph" w:customStyle="1" w:styleId="Char2CharCharCharCharCharCharCharCharChar0">
    <w:name w:val="Char2 Char Char Char Char Char Char Char Char Char"/>
    <w:basedOn w:val="a3"/>
    <w:autoRedefine/>
    <w:rsid w:val="00976A9A"/>
    <w:pPr>
      <w:spacing w:line="360" w:lineRule="auto"/>
      <w:ind w:firstLineChars="200" w:firstLine="200"/>
    </w:pPr>
    <w:rPr>
      <w:rFonts w:ascii="Tahoma" w:hAnsi="Tahoma"/>
      <w:sz w:val="24"/>
      <w:szCs w:val="20"/>
    </w:rPr>
  </w:style>
  <w:style w:type="paragraph" w:customStyle="1" w:styleId="ParaCharCharCharCharCharCharChar">
    <w:name w:val="默认段落字体 Para Char Char Char Char Char Char Char"/>
    <w:next w:val="a3"/>
    <w:rsid w:val="00976A9A"/>
    <w:pPr>
      <w:keepNext/>
      <w:keepLines/>
      <w:tabs>
        <w:tab w:val="num" w:pos="1638"/>
      </w:tabs>
      <w:spacing w:before="240" w:after="240"/>
      <w:ind w:left="1638" w:hanging="1440"/>
      <w:outlineLvl w:val="7"/>
    </w:pPr>
    <w:rPr>
      <w:rFonts w:ascii="Arial" w:eastAsia="黑体" w:hAnsi="Arial" w:cs="Arial"/>
      <w:snapToGrid w:val="0"/>
      <w:sz w:val="21"/>
      <w:szCs w:val="21"/>
    </w:rPr>
  </w:style>
  <w:style w:type="paragraph" w:customStyle="1" w:styleId="CharChar5CharCharCharCharCharCharCharCharCharCharCharCharCharChar1">
    <w:name w:val="Char Char5 Char Char Char Char Char Char Char Char Char Char Char Char Char Char1"/>
    <w:basedOn w:val="a3"/>
    <w:rsid w:val="00976A9A"/>
    <w:pPr>
      <w:spacing w:line="360" w:lineRule="auto"/>
      <w:ind w:left="420"/>
      <w:textAlignment w:val="baseline"/>
    </w:pPr>
    <w:rPr>
      <w:rFonts w:ascii="Arial" w:eastAsia="黑体" w:hAnsi="Arial" w:cs="Arial"/>
      <w:snapToGrid w:val="0"/>
      <w:kern w:val="0"/>
      <w:szCs w:val="21"/>
    </w:rPr>
  </w:style>
  <w:style w:type="paragraph" w:customStyle="1" w:styleId="CharCharCharCharCharCharCharCharChar1CharCharCharCharCharCharCharCharCharCharCharCharCharCharCharChar">
    <w:name w:val="Char Char Char Char Char Char Char Char Char1 Char Char Char Char Char Char Char Char Char Char Char Char Char Char Char Char"/>
    <w:basedOn w:val="a9"/>
    <w:autoRedefine/>
    <w:rsid w:val="00976A9A"/>
    <w:pPr>
      <w:adjustRightInd w:val="0"/>
      <w:spacing w:line="436" w:lineRule="exact"/>
      <w:ind w:left="113"/>
      <w:jc w:val="left"/>
      <w:outlineLvl w:val="3"/>
    </w:pPr>
    <w:rPr>
      <w:rFonts w:ascii="Tahoma" w:hAnsi="Tahoma"/>
      <w:b/>
      <w:sz w:val="24"/>
    </w:rPr>
  </w:style>
  <w:style w:type="paragraph" w:customStyle="1" w:styleId="14">
    <w:name w:val="修订1"/>
    <w:hidden/>
    <w:semiHidden/>
    <w:rsid w:val="00976A9A"/>
    <w:rPr>
      <w:rFonts w:ascii="Verdana" w:hAnsi="Verdana"/>
      <w:sz w:val="18"/>
      <w:szCs w:val="18"/>
    </w:rPr>
  </w:style>
  <w:style w:type="paragraph" w:customStyle="1" w:styleId="CharChar2CharCharCharCharCharChar">
    <w:name w:val="Char Char2 Char Char Char Char Char Char"/>
    <w:basedOn w:val="a3"/>
    <w:autoRedefine/>
    <w:rsid w:val="00976A9A"/>
    <w:pPr>
      <w:spacing w:line="360" w:lineRule="auto"/>
      <w:ind w:firstLineChars="200" w:firstLine="200"/>
    </w:pPr>
    <w:rPr>
      <w:rFonts w:ascii="Tahoma" w:hAnsi="Tahoma"/>
      <w:sz w:val="24"/>
      <w:szCs w:val="20"/>
    </w:rPr>
  </w:style>
  <w:style w:type="paragraph" w:customStyle="1" w:styleId="CharCharCharCharCharCharCharCharCharCharCharCharCharCharCharChar">
    <w:name w:val="Char Char Char Char Char Char Char Char Char Char Char Char Char Char Char Char"/>
    <w:basedOn w:val="a3"/>
    <w:rsid w:val="00976A9A"/>
    <w:pPr>
      <w:tabs>
        <w:tab w:val="left" w:pos="4665"/>
        <w:tab w:val="left" w:pos="8970"/>
      </w:tabs>
      <w:ind w:firstLine="400"/>
    </w:pPr>
    <w:rPr>
      <w:rFonts w:ascii="Tahoma" w:hAnsi="Tahoma"/>
      <w:sz w:val="24"/>
      <w:szCs w:val="20"/>
    </w:rPr>
  </w:style>
  <w:style w:type="paragraph" w:customStyle="1" w:styleId="CharChar2CharCharCharChar">
    <w:name w:val="Char Char2 Char Char Char Char"/>
    <w:basedOn w:val="a3"/>
    <w:rsid w:val="00976A9A"/>
    <w:pPr>
      <w:keepNext/>
      <w:tabs>
        <w:tab w:val="num" w:pos="2940"/>
      </w:tabs>
      <w:autoSpaceDE w:val="0"/>
      <w:autoSpaceDN w:val="0"/>
      <w:adjustRightInd w:val="0"/>
      <w:ind w:hanging="420"/>
      <w:jc w:val="left"/>
    </w:pPr>
    <w:rPr>
      <w:sz w:val="20"/>
      <w:szCs w:val="20"/>
    </w:rPr>
  </w:style>
  <w:style w:type="character" w:customStyle="1" w:styleId="3Char">
    <w:name w:val="标题 3 Char"/>
    <w:aliases w:val="heading 3 Char, Char Char,h3 Char,H3 Char,level_3 Char,PIM 3 Char,Level 3 Head Char,Heading 3 - old Char,sect1.2.3 Char,sect1.2.31 Char,sect1.2.32 Char,sect1.2.311 Char,sect1.2.33 Char,sect1.2.312 Char,Bold Head Char,bh Char,BOD 0 Char,3 Char"/>
    <w:basedOn w:val="a5"/>
    <w:link w:val="31"/>
    <w:rsid w:val="00407B6C"/>
    <w:rPr>
      <w:rFonts w:ascii="Verdana" w:eastAsia="黑体" w:hAnsi="Verdana"/>
      <w:bCs/>
      <w:kern w:val="10"/>
      <w:sz w:val="21"/>
      <w:szCs w:val="21"/>
    </w:rPr>
  </w:style>
  <w:style w:type="paragraph" w:customStyle="1" w:styleId="15">
    <w:name w:val="样式1"/>
    <w:basedOn w:val="31"/>
    <w:autoRedefine/>
    <w:rsid w:val="00976A9A"/>
    <w:pPr>
      <w:keepLines w:val="0"/>
      <w:widowControl/>
      <w:numPr>
        <w:ilvl w:val="0"/>
        <w:numId w:val="0"/>
      </w:numPr>
      <w:snapToGrid w:val="0"/>
      <w:spacing w:before="240" w:after="240" w:line="240" w:lineRule="auto"/>
    </w:pPr>
    <w:rPr>
      <w:rFonts w:ascii="Arial" w:hAnsi="Arial" w:cs="Arial"/>
      <w:bCs w:val="0"/>
      <w:kern w:val="0"/>
      <w:sz w:val="24"/>
      <w:szCs w:val="24"/>
    </w:rPr>
  </w:style>
  <w:style w:type="paragraph" w:styleId="affff6">
    <w:name w:val="caption"/>
    <w:basedOn w:val="a3"/>
    <w:next w:val="a3"/>
    <w:qFormat/>
    <w:rsid w:val="00976A9A"/>
    <w:pPr>
      <w:widowControl/>
      <w:snapToGrid w:val="0"/>
      <w:spacing w:before="152" w:after="160" w:line="300" w:lineRule="auto"/>
    </w:pPr>
    <w:rPr>
      <w:rFonts w:ascii="Arial" w:eastAsia="黑体" w:hAnsi="Arial" w:cs="Arial"/>
      <w:kern w:val="0"/>
      <w:szCs w:val="21"/>
    </w:rPr>
  </w:style>
  <w:style w:type="paragraph" w:customStyle="1" w:styleId="Char5">
    <w:name w:val="正文（首行不缩进） Char"/>
    <w:basedOn w:val="a3"/>
    <w:link w:val="CharChar3"/>
    <w:rsid w:val="00976A9A"/>
    <w:pPr>
      <w:keepNext/>
      <w:autoSpaceDE w:val="0"/>
      <w:autoSpaceDN w:val="0"/>
      <w:adjustRightInd w:val="0"/>
      <w:ind w:leftChars="200" w:left="200"/>
      <w:jc w:val="left"/>
    </w:pPr>
    <w:rPr>
      <w:kern w:val="0"/>
      <w:szCs w:val="20"/>
    </w:rPr>
  </w:style>
  <w:style w:type="character" w:customStyle="1" w:styleId="CharChar3">
    <w:name w:val="正文（首行不缩进） Char Char"/>
    <w:basedOn w:val="a5"/>
    <w:link w:val="Char5"/>
    <w:rsid w:val="00976A9A"/>
    <w:rPr>
      <w:rFonts w:eastAsia="宋体"/>
      <w:sz w:val="21"/>
      <w:lang w:val="en-US" w:eastAsia="zh-CN" w:bidi="ar-SA"/>
    </w:rPr>
  </w:style>
  <w:style w:type="paragraph" w:customStyle="1" w:styleId="34">
    <w:name w:val="样式 标题 3 +"/>
    <w:basedOn w:val="a3"/>
    <w:rsid w:val="00976A9A"/>
    <w:pPr>
      <w:widowControl/>
      <w:tabs>
        <w:tab w:val="num" w:pos="420"/>
      </w:tabs>
      <w:snapToGrid w:val="0"/>
      <w:spacing w:before="80" w:after="80" w:line="300" w:lineRule="auto"/>
      <w:ind w:left="420" w:hanging="420"/>
    </w:pPr>
    <w:rPr>
      <w:rFonts w:ascii="Arial" w:hAnsi="Arial" w:cs="Arial"/>
      <w:kern w:val="0"/>
      <w:szCs w:val="21"/>
    </w:rPr>
  </w:style>
  <w:style w:type="paragraph" w:customStyle="1" w:styleId="Command">
    <w:name w:val="Command"/>
    <w:rsid w:val="00976A9A"/>
    <w:pPr>
      <w:spacing w:before="160" w:after="160"/>
    </w:pPr>
    <w:rPr>
      <w:rFonts w:ascii="Arial" w:eastAsia="黑体" w:hAnsi="Arial" w:cs="Arial"/>
      <w:sz w:val="21"/>
      <w:szCs w:val="21"/>
    </w:rPr>
  </w:style>
  <w:style w:type="character" w:customStyle="1" w:styleId="CharCharChar0">
    <w:name w:val="表头样式 Char Char Char"/>
    <w:basedOn w:val="a5"/>
    <w:rsid w:val="00976A9A"/>
    <w:rPr>
      <w:rFonts w:ascii="Arial" w:eastAsia="宋体" w:hAnsi="Arial"/>
      <w:b/>
      <w:kern w:val="2"/>
      <w:sz w:val="21"/>
      <w:szCs w:val="21"/>
      <w:lang w:val="en-US" w:eastAsia="zh-CN" w:bidi="ar-SA"/>
    </w:rPr>
  </w:style>
  <w:style w:type="paragraph" w:customStyle="1" w:styleId="ParaCharCharCharCharCharCharCharCharCharCharCharCharCharCharCharChar">
    <w:name w:val="默认段落字体 Para Char Char Char Char Char Char Char Char Char Char Char Char Char Char Char Char"/>
    <w:next w:val="a3"/>
    <w:rsid w:val="00976A9A"/>
    <w:pPr>
      <w:keepNext/>
      <w:keepLines/>
      <w:tabs>
        <w:tab w:val="num" w:pos="425"/>
      </w:tabs>
      <w:spacing w:before="240" w:after="240"/>
      <w:ind w:left="425" w:hanging="425"/>
      <w:outlineLvl w:val="7"/>
    </w:pPr>
    <w:rPr>
      <w:rFonts w:ascii="Arial" w:eastAsia="黑体" w:hAnsi="Arial" w:cs="Arial"/>
      <w:snapToGrid w:val="0"/>
      <w:sz w:val="21"/>
      <w:szCs w:val="21"/>
    </w:rPr>
  </w:style>
  <w:style w:type="character" w:customStyle="1" w:styleId="tx1">
    <w:name w:val="tx1"/>
    <w:basedOn w:val="a5"/>
    <w:rsid w:val="00976A9A"/>
    <w:rPr>
      <w:b/>
      <w:bCs/>
    </w:rPr>
  </w:style>
  <w:style w:type="character" w:customStyle="1" w:styleId="m1">
    <w:name w:val="m1"/>
    <w:basedOn w:val="a5"/>
    <w:rsid w:val="00976A9A"/>
    <w:rPr>
      <w:color w:val="0000FF"/>
    </w:rPr>
  </w:style>
  <w:style w:type="character" w:customStyle="1" w:styleId="pi1">
    <w:name w:val="pi1"/>
    <w:basedOn w:val="a5"/>
    <w:rsid w:val="00976A9A"/>
    <w:rPr>
      <w:color w:val="0000FF"/>
    </w:rPr>
  </w:style>
  <w:style w:type="paragraph" w:customStyle="1" w:styleId="ParaCharCharCharCharCharCharCharCharCharCharCharCharCharChar">
    <w:name w:val="默认段落字体 Para Char Char Char Char Char Char Char Char Char Char Char Char Char Char"/>
    <w:next w:val="a3"/>
    <w:rsid w:val="00976A9A"/>
    <w:pPr>
      <w:keepNext/>
      <w:keepLines/>
      <w:spacing w:before="240" w:after="240"/>
      <w:ind w:hanging="624"/>
      <w:outlineLvl w:val="7"/>
    </w:pPr>
    <w:rPr>
      <w:rFonts w:ascii="Arial" w:eastAsia="黑体" w:hAnsi="Arial" w:cs="Arial"/>
      <w:snapToGrid w:val="0"/>
      <w:sz w:val="21"/>
      <w:szCs w:val="21"/>
    </w:rPr>
  </w:style>
  <w:style w:type="paragraph" w:customStyle="1" w:styleId="ParaCharCharCharChar">
    <w:name w:val="默认段落字体 Para Char Char Char Char"/>
    <w:aliases w:val="默认段落字体 Para Char Char Char Char1 Char"/>
    <w:basedOn w:val="a3"/>
    <w:next w:val="a3"/>
    <w:autoRedefine/>
    <w:rsid w:val="00976A9A"/>
    <w:rPr>
      <w:rFonts w:ascii="Arial" w:hAnsi="Arial" w:cs="Arial"/>
    </w:rPr>
  </w:style>
  <w:style w:type="character" w:customStyle="1" w:styleId="TableTextChar2">
    <w:name w:val="Table Text Char2"/>
    <w:basedOn w:val="a5"/>
    <w:rsid w:val="00976A9A"/>
    <w:rPr>
      <w:rFonts w:ascii="Arial" w:eastAsia="宋体" w:hAnsi="Arial"/>
      <w:sz w:val="18"/>
      <w:lang w:val="en-US" w:eastAsia="zh-CN" w:bidi="ar-SA"/>
    </w:rPr>
  </w:style>
  <w:style w:type="character" w:customStyle="1" w:styleId="ItemListinTableChar">
    <w:name w:val="Item List in Table Char"/>
    <w:basedOn w:val="a5"/>
    <w:link w:val="ItemListinTable"/>
    <w:rsid w:val="00976A9A"/>
    <w:rPr>
      <w:rFonts w:cs="Arial"/>
      <w:sz w:val="21"/>
      <w:szCs w:val="21"/>
    </w:rPr>
  </w:style>
  <w:style w:type="paragraph" w:customStyle="1" w:styleId="Cover4">
    <w:name w:val="Cover4"/>
    <w:basedOn w:val="a3"/>
    <w:semiHidden/>
    <w:rsid w:val="00976A9A"/>
    <w:pPr>
      <w:widowControl/>
      <w:topLinePunct/>
      <w:adjustRightInd w:val="0"/>
      <w:snapToGrid w:val="0"/>
      <w:spacing w:before="160" w:after="160" w:line="240" w:lineRule="atLeast"/>
      <w:ind w:left="1701"/>
      <w:jc w:val="left"/>
    </w:pPr>
    <w:rPr>
      <w:rFonts w:eastAsia="Arial" w:cs="Arial"/>
      <w:b/>
      <w:bCs/>
      <w:sz w:val="24"/>
      <w:szCs w:val="21"/>
    </w:rPr>
  </w:style>
  <w:style w:type="character" w:customStyle="1" w:styleId="affff7">
    <w:name w:val="样式一"/>
    <w:basedOn w:val="a5"/>
    <w:rsid w:val="00976A9A"/>
    <w:rPr>
      <w:rFonts w:ascii="宋体" w:hAnsi="宋体"/>
      <w:b/>
      <w:bCs/>
      <w:color w:val="000000"/>
      <w:sz w:val="36"/>
    </w:rPr>
  </w:style>
  <w:style w:type="character" w:customStyle="1" w:styleId="affff8">
    <w:name w:val="样式二"/>
    <w:basedOn w:val="affff7"/>
    <w:rsid w:val="00976A9A"/>
  </w:style>
  <w:style w:type="paragraph" w:customStyle="1" w:styleId="BlockLabel">
    <w:name w:val="Block Label"/>
    <w:basedOn w:val="a3"/>
    <w:next w:val="a3"/>
    <w:rsid w:val="00976A9A"/>
    <w:pPr>
      <w:keepNext/>
      <w:keepLines/>
      <w:widowControl/>
      <w:topLinePunct/>
      <w:adjustRightInd w:val="0"/>
      <w:snapToGrid w:val="0"/>
      <w:spacing w:before="300" w:after="80" w:line="240" w:lineRule="atLeast"/>
      <w:jc w:val="left"/>
      <w:outlineLvl w:val="3"/>
    </w:pPr>
    <w:rPr>
      <w:rFonts w:ascii="Book Antiqua" w:eastAsia="黑体" w:hAnsi="Book Antiqua" w:cs="Book Antiqua"/>
      <w:bCs/>
      <w:kern w:val="0"/>
      <w:sz w:val="26"/>
      <w:szCs w:val="26"/>
    </w:rPr>
  </w:style>
  <w:style w:type="paragraph" w:customStyle="1" w:styleId="Cover1">
    <w:name w:val="Cover1"/>
    <w:basedOn w:val="a3"/>
    <w:semiHidden/>
    <w:rsid w:val="00976A9A"/>
    <w:pPr>
      <w:widowControl/>
      <w:topLinePunct/>
      <w:adjustRightInd w:val="0"/>
      <w:snapToGrid w:val="0"/>
      <w:spacing w:before="80" w:after="80" w:line="240" w:lineRule="atLeast"/>
      <w:ind w:left="1701"/>
      <w:jc w:val="left"/>
    </w:pPr>
    <w:rPr>
      <w:rFonts w:ascii="Arial" w:hAnsi="Arial" w:cs="Arial"/>
      <w:b/>
      <w:bCs/>
      <w:noProof/>
      <w:kern w:val="0"/>
      <w:sz w:val="40"/>
      <w:szCs w:val="40"/>
    </w:rPr>
  </w:style>
  <w:style w:type="paragraph" w:customStyle="1" w:styleId="Cover2">
    <w:name w:val="Cover2"/>
    <w:semiHidden/>
    <w:rsid w:val="00976A9A"/>
    <w:pPr>
      <w:widowControl w:val="0"/>
      <w:adjustRightInd w:val="0"/>
      <w:snapToGrid w:val="0"/>
      <w:spacing w:before="800" w:after="1200"/>
    </w:pPr>
    <w:rPr>
      <w:rFonts w:ascii="Arial" w:eastAsia="黑体" w:hAnsi="Arial" w:cs="Arial"/>
      <w:b/>
      <w:bCs/>
      <w:noProof/>
      <w:sz w:val="36"/>
      <w:szCs w:val="36"/>
      <w:lang w:eastAsia="en-US"/>
    </w:rPr>
  </w:style>
  <w:style w:type="paragraph" w:customStyle="1" w:styleId="Cover3">
    <w:name w:val="Cover3"/>
    <w:semiHidden/>
    <w:rsid w:val="00976A9A"/>
    <w:pPr>
      <w:adjustRightInd w:val="0"/>
      <w:snapToGrid w:val="0"/>
      <w:spacing w:before="80" w:after="80" w:line="240" w:lineRule="atLeast"/>
    </w:pPr>
    <w:rPr>
      <w:rFonts w:ascii="Arial" w:eastAsia="黑体" w:hAnsi="Arial" w:cs="Arial"/>
      <w:noProof/>
      <w:sz w:val="32"/>
      <w:szCs w:val="32"/>
      <w:lang w:eastAsia="en-US"/>
    </w:rPr>
  </w:style>
  <w:style w:type="paragraph" w:customStyle="1" w:styleId="Figure">
    <w:name w:val="Figure"/>
    <w:basedOn w:val="a3"/>
    <w:next w:val="a3"/>
    <w:rsid w:val="00976A9A"/>
    <w:pPr>
      <w:keepNext/>
      <w:widowControl/>
      <w:topLinePunct/>
      <w:adjustRightInd w:val="0"/>
      <w:snapToGrid w:val="0"/>
      <w:spacing w:before="160" w:after="160" w:line="240" w:lineRule="atLeast"/>
      <w:ind w:left="1701"/>
      <w:jc w:val="left"/>
    </w:pPr>
    <w:rPr>
      <w:rFonts w:cs="Arial"/>
      <w:szCs w:val="21"/>
    </w:rPr>
  </w:style>
  <w:style w:type="paragraph" w:customStyle="1" w:styleId="FigureDescription0">
    <w:name w:val="Figure Description"/>
    <w:next w:val="Figure"/>
    <w:rsid w:val="00976A9A"/>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976A9A"/>
    <w:pPr>
      <w:widowControl w:val="0"/>
      <w:adjustRightInd w:val="0"/>
      <w:snapToGrid w:val="0"/>
      <w:spacing w:line="240" w:lineRule="atLeast"/>
    </w:pPr>
    <w:rPr>
      <w:rFonts w:cs="Arial"/>
      <w:sz w:val="18"/>
      <w:szCs w:val="18"/>
      <w:lang w:eastAsia="en-US"/>
    </w:rPr>
  </w:style>
  <w:style w:type="paragraph" w:customStyle="1" w:styleId="HeadingLeft">
    <w:name w:val="Heading Left"/>
    <w:basedOn w:val="a3"/>
    <w:rsid w:val="00976A9A"/>
    <w:pPr>
      <w:widowControl/>
      <w:topLinePunct/>
      <w:adjustRightInd w:val="0"/>
      <w:snapToGrid w:val="0"/>
      <w:spacing w:line="240" w:lineRule="atLeast"/>
      <w:jc w:val="left"/>
    </w:pPr>
    <w:rPr>
      <w:rFonts w:cs="Arial"/>
      <w:sz w:val="20"/>
      <w:szCs w:val="20"/>
    </w:rPr>
  </w:style>
  <w:style w:type="paragraph" w:customStyle="1" w:styleId="HeadingRight">
    <w:name w:val="Heading Right"/>
    <w:basedOn w:val="a3"/>
    <w:rsid w:val="00976A9A"/>
    <w:pPr>
      <w:widowControl/>
      <w:topLinePunct/>
      <w:adjustRightInd w:val="0"/>
      <w:snapToGrid w:val="0"/>
      <w:spacing w:line="240" w:lineRule="atLeast"/>
      <w:jc w:val="right"/>
    </w:pPr>
    <w:rPr>
      <w:rFonts w:cs="Arial"/>
      <w:sz w:val="20"/>
      <w:szCs w:val="20"/>
    </w:rPr>
  </w:style>
  <w:style w:type="paragraph" w:customStyle="1" w:styleId="Heading1NoNumber">
    <w:name w:val="Heading1 No Number"/>
    <w:basedOn w:val="10"/>
    <w:next w:val="a3"/>
    <w:rsid w:val="00976A9A"/>
    <w:pPr>
      <w:pageBreakBefore/>
      <w:numPr>
        <w:numId w:val="0"/>
      </w:numPr>
      <w:pBdr>
        <w:bottom w:val="single" w:sz="12" w:space="1" w:color="auto"/>
      </w:pBdr>
      <w:topLinePunct/>
      <w:autoSpaceDE/>
      <w:autoSpaceDN/>
      <w:adjustRightInd w:val="0"/>
      <w:snapToGrid w:val="0"/>
      <w:spacing w:before="1600" w:after="800" w:line="240" w:lineRule="atLeast"/>
      <w:jc w:val="right"/>
      <w:outlineLvl w:val="9"/>
    </w:pPr>
    <w:rPr>
      <w:rFonts w:ascii="Book Antiqua" w:hAnsi="Book Antiqua" w:cs="Book Antiqua"/>
      <w:bCs/>
      <w:kern w:val="2"/>
      <w:sz w:val="44"/>
      <w:szCs w:val="44"/>
    </w:rPr>
  </w:style>
  <w:style w:type="paragraph" w:customStyle="1" w:styleId="Heading2NoNumber">
    <w:name w:val="Heading2 No Number"/>
    <w:basedOn w:val="21"/>
    <w:next w:val="a3"/>
    <w:rsid w:val="00976A9A"/>
    <w:pPr>
      <w:widowControl/>
      <w:topLinePunct/>
      <w:adjustRightInd w:val="0"/>
      <w:snapToGrid w:val="0"/>
      <w:spacing w:before="600" w:after="160" w:line="240" w:lineRule="atLeast"/>
      <w:jc w:val="left"/>
    </w:pPr>
    <w:rPr>
      <w:rFonts w:ascii="Book Antiqua" w:eastAsia="宋体" w:hAnsi="Book Antiqua" w:cs="Book Antiqua"/>
      <w:b w:val="0"/>
      <w:noProof/>
      <w:kern w:val="0"/>
      <w:sz w:val="36"/>
      <w:szCs w:val="36"/>
      <w:lang w:eastAsia="en-US"/>
    </w:rPr>
  </w:style>
  <w:style w:type="paragraph" w:customStyle="1" w:styleId="Heading3NoNumber">
    <w:name w:val="Heading3 No Number"/>
    <w:basedOn w:val="31"/>
    <w:next w:val="a3"/>
    <w:rsid w:val="00976A9A"/>
    <w:pPr>
      <w:widowControl/>
      <w:numPr>
        <w:ilvl w:val="0"/>
        <w:numId w:val="0"/>
      </w:numPr>
      <w:topLinePunct/>
      <w:adjustRightInd w:val="0"/>
      <w:snapToGrid w:val="0"/>
      <w:spacing w:before="200" w:after="160" w:line="240" w:lineRule="atLeast"/>
    </w:pPr>
    <w:rPr>
      <w:rFonts w:ascii="Book Antiqua" w:hAnsi="Book Antiqua" w:cs="Book Antiqua"/>
      <w:bCs w:val="0"/>
      <w:noProof/>
      <w:kern w:val="0"/>
      <w:sz w:val="32"/>
      <w:szCs w:val="32"/>
    </w:rPr>
  </w:style>
  <w:style w:type="paragraph" w:customStyle="1" w:styleId="Heading4NoNumber">
    <w:name w:val="Heading4 No Number"/>
    <w:basedOn w:val="a3"/>
    <w:semiHidden/>
    <w:rsid w:val="00976A9A"/>
    <w:pPr>
      <w:keepNext/>
      <w:widowControl/>
      <w:topLinePunct/>
      <w:adjustRightInd w:val="0"/>
      <w:snapToGrid w:val="0"/>
      <w:spacing w:before="200" w:after="160" w:line="240" w:lineRule="atLeast"/>
      <w:ind w:left="1701"/>
      <w:jc w:val="left"/>
    </w:pPr>
    <w:rPr>
      <w:rFonts w:eastAsia="黑体" w:cs="Arial"/>
      <w:bCs/>
      <w:spacing w:val="-4"/>
      <w:szCs w:val="21"/>
    </w:rPr>
  </w:style>
  <w:style w:type="paragraph" w:customStyle="1" w:styleId="AboutThisChapter">
    <w:name w:val="About This Chapter"/>
    <w:basedOn w:val="Heading2NoNumber"/>
    <w:next w:val="a3"/>
    <w:rsid w:val="00976A9A"/>
    <w:pPr>
      <w:spacing w:after="560"/>
    </w:pPr>
    <w:rPr>
      <w:rFonts w:eastAsia="黑体"/>
    </w:rPr>
  </w:style>
  <w:style w:type="numbering" w:styleId="111111">
    <w:name w:val="Outline List 2"/>
    <w:basedOn w:val="a7"/>
    <w:semiHidden/>
    <w:rsid w:val="00976A9A"/>
    <w:pPr>
      <w:numPr>
        <w:numId w:val="16"/>
      </w:numPr>
    </w:pPr>
  </w:style>
  <w:style w:type="paragraph" w:customStyle="1" w:styleId="ItemList">
    <w:name w:val="Item List"/>
    <w:link w:val="ItemListChar1"/>
    <w:rsid w:val="00976A9A"/>
    <w:pPr>
      <w:numPr>
        <w:numId w:val="20"/>
      </w:numPr>
      <w:adjustRightInd w:val="0"/>
      <w:snapToGrid w:val="0"/>
      <w:spacing w:before="80" w:after="80" w:line="240" w:lineRule="atLeast"/>
    </w:pPr>
    <w:rPr>
      <w:rFonts w:cs="Arial"/>
      <w:kern w:val="2"/>
      <w:sz w:val="21"/>
      <w:szCs w:val="21"/>
    </w:rPr>
  </w:style>
  <w:style w:type="paragraph" w:customStyle="1" w:styleId="ItemListText">
    <w:name w:val="Item List Text"/>
    <w:rsid w:val="00976A9A"/>
    <w:pPr>
      <w:adjustRightInd w:val="0"/>
      <w:snapToGrid w:val="0"/>
      <w:spacing w:before="80" w:after="80" w:line="240" w:lineRule="atLeast"/>
      <w:ind w:left="2126"/>
    </w:pPr>
    <w:rPr>
      <w:kern w:val="2"/>
      <w:sz w:val="21"/>
      <w:szCs w:val="21"/>
    </w:rPr>
  </w:style>
  <w:style w:type="paragraph" w:customStyle="1" w:styleId="ItemStep">
    <w:name w:val="Item Step"/>
    <w:rsid w:val="00976A9A"/>
    <w:pPr>
      <w:tabs>
        <w:tab w:val="num" w:pos="2126"/>
      </w:tabs>
      <w:adjustRightInd w:val="0"/>
      <w:snapToGrid w:val="0"/>
      <w:spacing w:before="80" w:after="80" w:line="240" w:lineRule="atLeast"/>
      <w:ind w:left="2126" w:hanging="425"/>
      <w:jc w:val="both"/>
      <w:outlineLvl w:val="6"/>
    </w:pPr>
    <w:rPr>
      <w:rFonts w:cs="Arial"/>
      <w:sz w:val="21"/>
      <w:szCs w:val="21"/>
    </w:rPr>
  </w:style>
  <w:style w:type="paragraph" w:customStyle="1" w:styleId="ManualTitle1">
    <w:name w:val="Manual Title1"/>
    <w:semiHidden/>
    <w:rsid w:val="00976A9A"/>
    <w:rPr>
      <w:rFonts w:ascii="Arial" w:eastAsia="黑体" w:hAnsi="Arial"/>
      <w:noProof/>
      <w:sz w:val="30"/>
      <w:lang w:eastAsia="en-US"/>
    </w:rPr>
  </w:style>
  <w:style w:type="paragraph" w:customStyle="1" w:styleId="CAUTIONHeading">
    <w:name w:val="CAUTION Heading"/>
    <w:basedOn w:val="a3"/>
    <w:rsid w:val="00976A9A"/>
    <w:pPr>
      <w:keepNext/>
      <w:widowControl/>
      <w:pBdr>
        <w:top w:val="single" w:sz="12" w:space="4" w:color="auto"/>
      </w:pBdr>
      <w:topLinePunct/>
      <w:adjustRightInd w:val="0"/>
      <w:snapToGrid w:val="0"/>
      <w:spacing w:before="80" w:after="80" w:line="240" w:lineRule="atLeast"/>
      <w:ind w:left="1701"/>
      <w:jc w:val="left"/>
    </w:pPr>
    <w:rPr>
      <w:rFonts w:ascii="Book Antiqua" w:eastAsia="黑体" w:hAnsi="Book Antiqua" w:cs="Arial"/>
      <w:bCs/>
      <w:noProof/>
      <w:szCs w:val="21"/>
    </w:rPr>
  </w:style>
  <w:style w:type="paragraph" w:customStyle="1" w:styleId="NotesHeadinginTable">
    <w:name w:val="Notes Heading in Table"/>
    <w:next w:val="NotesTextinTable"/>
    <w:rsid w:val="00976A9A"/>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3"/>
    <w:rsid w:val="00976A9A"/>
    <w:pPr>
      <w:keepLines/>
      <w:widowControl/>
      <w:pBdr>
        <w:bottom w:val="single" w:sz="12" w:space="4" w:color="auto"/>
      </w:pBdr>
      <w:topLinePunct/>
      <w:adjustRightInd w:val="0"/>
      <w:snapToGrid w:val="0"/>
      <w:spacing w:before="80" w:after="80" w:line="240" w:lineRule="atLeast"/>
      <w:ind w:left="1701"/>
      <w:jc w:val="left"/>
    </w:pPr>
    <w:rPr>
      <w:rFonts w:eastAsia="楷体_GB2312" w:cs="Arial"/>
      <w:iCs/>
      <w:szCs w:val="21"/>
    </w:rPr>
  </w:style>
  <w:style w:type="paragraph" w:customStyle="1" w:styleId="NotesTextinTable">
    <w:name w:val="Notes Text in Table"/>
    <w:rsid w:val="00976A9A"/>
    <w:pPr>
      <w:widowControl w:val="0"/>
      <w:adjustRightInd w:val="0"/>
      <w:snapToGrid w:val="0"/>
      <w:spacing w:before="40" w:after="80" w:line="240" w:lineRule="atLeast"/>
      <w:ind w:left="170"/>
    </w:pPr>
    <w:rPr>
      <w:rFonts w:eastAsia="楷体_GB2312" w:cs="Arial"/>
      <w:iCs/>
      <w:kern w:val="2"/>
      <w:sz w:val="18"/>
      <w:szCs w:val="18"/>
    </w:rPr>
  </w:style>
  <w:style w:type="paragraph" w:customStyle="1" w:styleId="CAUTIONTextList">
    <w:name w:val="CAUTION Text List"/>
    <w:basedOn w:val="CAUTIONText"/>
    <w:rsid w:val="00976A9A"/>
    <w:pPr>
      <w:keepNext/>
      <w:numPr>
        <w:numId w:val="21"/>
      </w:numPr>
    </w:pPr>
  </w:style>
  <w:style w:type="table" w:customStyle="1" w:styleId="RemarksTable">
    <w:name w:val="Remarks Table"/>
    <w:basedOn w:val="a6"/>
    <w:rsid w:val="00976A9A"/>
    <w:tblPr>
      <w:tblInd w:w="1809" w:type="dxa"/>
      <w:tblCellMar>
        <w:top w:w="0" w:type="dxa"/>
        <w:left w:w="108" w:type="dxa"/>
        <w:bottom w:w="0" w:type="dxa"/>
        <w:right w:w="108" w:type="dxa"/>
      </w:tblCellMar>
    </w:tblPr>
  </w:style>
  <w:style w:type="paragraph" w:customStyle="1" w:styleId="Step">
    <w:name w:val="Step"/>
    <w:basedOn w:val="a3"/>
    <w:rsid w:val="00976A9A"/>
    <w:pPr>
      <w:widowControl/>
      <w:tabs>
        <w:tab w:val="num" w:pos="1701"/>
      </w:tabs>
      <w:topLinePunct/>
      <w:adjustRightInd w:val="0"/>
      <w:snapToGrid w:val="0"/>
      <w:spacing w:before="160" w:after="160" w:line="240" w:lineRule="atLeast"/>
      <w:ind w:left="1701" w:hanging="159"/>
      <w:jc w:val="left"/>
      <w:outlineLvl w:val="5"/>
    </w:pPr>
    <w:rPr>
      <w:rFonts w:cs="Arial"/>
      <w:snapToGrid w:val="0"/>
      <w:kern w:val="0"/>
      <w:szCs w:val="21"/>
    </w:rPr>
  </w:style>
  <w:style w:type="paragraph" w:customStyle="1" w:styleId="SubItemList">
    <w:name w:val="Sub Item List"/>
    <w:basedOn w:val="a3"/>
    <w:rsid w:val="00976A9A"/>
    <w:pPr>
      <w:widowControl/>
      <w:numPr>
        <w:numId w:val="4"/>
      </w:numPr>
      <w:topLinePunct/>
      <w:adjustRightInd w:val="0"/>
      <w:snapToGrid w:val="0"/>
      <w:spacing w:before="80" w:after="80" w:line="240" w:lineRule="atLeast"/>
      <w:jc w:val="left"/>
    </w:pPr>
    <w:rPr>
      <w:rFonts w:cs="Arial"/>
      <w:szCs w:val="21"/>
    </w:rPr>
  </w:style>
  <w:style w:type="paragraph" w:customStyle="1" w:styleId="SubItemListText">
    <w:name w:val="Sub Item List Text"/>
    <w:rsid w:val="00976A9A"/>
    <w:pPr>
      <w:adjustRightInd w:val="0"/>
      <w:snapToGrid w:val="0"/>
      <w:spacing w:before="80" w:after="80" w:line="240" w:lineRule="atLeast"/>
      <w:ind w:left="2410"/>
    </w:pPr>
    <w:rPr>
      <w:kern w:val="2"/>
      <w:sz w:val="21"/>
      <w:szCs w:val="21"/>
    </w:rPr>
  </w:style>
  <w:style w:type="paragraph" w:styleId="affff9">
    <w:name w:val="Title"/>
    <w:basedOn w:val="a3"/>
    <w:qFormat/>
    <w:rsid w:val="00976A9A"/>
    <w:pPr>
      <w:widowControl/>
      <w:topLinePunct/>
      <w:adjustRightInd w:val="0"/>
      <w:snapToGrid w:val="0"/>
      <w:spacing w:before="240" w:after="60" w:line="240" w:lineRule="atLeast"/>
      <w:ind w:left="1701"/>
      <w:jc w:val="center"/>
      <w:outlineLvl w:val="0"/>
    </w:pPr>
    <w:rPr>
      <w:rFonts w:ascii="Arial" w:hAnsi="Arial" w:cs="Arial"/>
      <w:b/>
      <w:bCs/>
      <w:sz w:val="32"/>
      <w:szCs w:val="32"/>
    </w:rPr>
  </w:style>
  <w:style w:type="paragraph" w:customStyle="1" w:styleId="TableDescription0">
    <w:name w:val="Table Description"/>
    <w:basedOn w:val="a3"/>
    <w:next w:val="a3"/>
    <w:rsid w:val="00976A9A"/>
    <w:pPr>
      <w:keepNext/>
      <w:widowControl/>
      <w:topLinePunct/>
      <w:adjustRightInd w:val="0"/>
      <w:snapToGrid w:val="0"/>
      <w:spacing w:before="320" w:after="80" w:line="240" w:lineRule="atLeast"/>
      <w:ind w:left="1701"/>
      <w:jc w:val="left"/>
      <w:outlineLvl w:val="7"/>
    </w:pPr>
    <w:rPr>
      <w:rFonts w:eastAsia="黑体" w:cs="Arial"/>
      <w:spacing w:val="-4"/>
      <w:szCs w:val="21"/>
    </w:rPr>
  </w:style>
  <w:style w:type="paragraph" w:customStyle="1" w:styleId="NotesTextListinTable">
    <w:name w:val="Notes Text List in Table"/>
    <w:link w:val="NotesTextListinTableChar"/>
    <w:rsid w:val="00976A9A"/>
    <w:pPr>
      <w:numPr>
        <w:numId w:val="19"/>
      </w:numPr>
      <w:spacing w:before="40" w:after="80" w:line="200" w:lineRule="atLeast"/>
      <w:jc w:val="both"/>
    </w:pPr>
    <w:rPr>
      <w:rFonts w:eastAsia="楷体_GB2312" w:cs="楷体_GB2312"/>
      <w:noProof/>
      <w:sz w:val="18"/>
      <w:szCs w:val="18"/>
    </w:rPr>
  </w:style>
  <w:style w:type="paragraph" w:customStyle="1" w:styleId="TerminalDisplay">
    <w:name w:val="Terminal Display"/>
    <w:rsid w:val="00976A9A"/>
    <w:pPr>
      <w:snapToGrid w:val="0"/>
      <w:spacing w:line="240" w:lineRule="atLeast"/>
      <w:ind w:left="1701"/>
    </w:pPr>
    <w:rPr>
      <w:rFonts w:ascii="Courier New" w:hAnsi="Courier New" w:cs="Courier New"/>
      <w:snapToGrid w:val="0"/>
      <w:spacing w:val="-1"/>
      <w:sz w:val="16"/>
      <w:szCs w:val="16"/>
    </w:rPr>
  </w:style>
  <w:style w:type="paragraph" w:styleId="27">
    <w:name w:val="index 2"/>
    <w:basedOn w:val="a3"/>
    <w:next w:val="a3"/>
    <w:autoRedefine/>
    <w:semiHidden/>
    <w:rsid w:val="00976A9A"/>
    <w:pPr>
      <w:widowControl/>
      <w:topLinePunct/>
      <w:adjustRightInd w:val="0"/>
      <w:snapToGrid w:val="0"/>
      <w:spacing w:before="160" w:after="160" w:line="240" w:lineRule="atLeast"/>
      <w:ind w:leftChars="200" w:left="200"/>
      <w:jc w:val="left"/>
    </w:pPr>
    <w:rPr>
      <w:rFonts w:cs="Arial"/>
      <w:sz w:val="24"/>
      <w:szCs w:val="21"/>
    </w:rPr>
  </w:style>
  <w:style w:type="paragraph" w:styleId="35">
    <w:name w:val="index 3"/>
    <w:basedOn w:val="a3"/>
    <w:next w:val="a3"/>
    <w:autoRedefine/>
    <w:semiHidden/>
    <w:rsid w:val="00976A9A"/>
    <w:pPr>
      <w:widowControl/>
      <w:topLinePunct/>
      <w:adjustRightInd w:val="0"/>
      <w:snapToGrid w:val="0"/>
      <w:spacing w:before="160" w:after="160" w:line="240" w:lineRule="atLeast"/>
      <w:ind w:leftChars="400" w:left="400"/>
      <w:jc w:val="left"/>
    </w:pPr>
    <w:rPr>
      <w:rFonts w:cs="Arial"/>
      <w:sz w:val="24"/>
      <w:szCs w:val="21"/>
    </w:rPr>
  </w:style>
  <w:style w:type="paragraph" w:styleId="53">
    <w:name w:val="index 5"/>
    <w:basedOn w:val="a3"/>
    <w:next w:val="a3"/>
    <w:autoRedefine/>
    <w:semiHidden/>
    <w:rsid w:val="00976A9A"/>
    <w:pPr>
      <w:widowControl/>
      <w:topLinePunct/>
      <w:adjustRightInd w:val="0"/>
      <w:snapToGrid w:val="0"/>
      <w:spacing w:before="160" w:after="160" w:line="240" w:lineRule="atLeast"/>
      <w:ind w:left="1050" w:hanging="210"/>
      <w:jc w:val="left"/>
    </w:pPr>
    <w:rPr>
      <w:rFonts w:cs="Arial"/>
      <w:sz w:val="20"/>
      <w:szCs w:val="20"/>
    </w:rPr>
  </w:style>
  <w:style w:type="paragraph" w:styleId="61">
    <w:name w:val="index 6"/>
    <w:basedOn w:val="a3"/>
    <w:next w:val="a3"/>
    <w:autoRedefine/>
    <w:semiHidden/>
    <w:rsid w:val="00976A9A"/>
    <w:pPr>
      <w:widowControl/>
      <w:topLinePunct/>
      <w:adjustRightInd w:val="0"/>
      <w:snapToGrid w:val="0"/>
      <w:spacing w:before="160" w:after="160" w:line="240" w:lineRule="atLeast"/>
      <w:ind w:left="1260" w:hanging="210"/>
      <w:jc w:val="left"/>
    </w:pPr>
    <w:rPr>
      <w:rFonts w:cs="Arial"/>
      <w:sz w:val="20"/>
      <w:szCs w:val="20"/>
    </w:rPr>
  </w:style>
  <w:style w:type="paragraph" w:styleId="71">
    <w:name w:val="index 7"/>
    <w:basedOn w:val="a3"/>
    <w:next w:val="a3"/>
    <w:autoRedefine/>
    <w:semiHidden/>
    <w:rsid w:val="00976A9A"/>
    <w:pPr>
      <w:widowControl/>
      <w:topLinePunct/>
      <w:adjustRightInd w:val="0"/>
      <w:snapToGrid w:val="0"/>
      <w:spacing w:before="160" w:after="160" w:line="240" w:lineRule="atLeast"/>
      <w:ind w:left="1470" w:hanging="210"/>
      <w:jc w:val="left"/>
    </w:pPr>
    <w:rPr>
      <w:rFonts w:cs="Arial"/>
      <w:sz w:val="20"/>
      <w:szCs w:val="20"/>
    </w:rPr>
  </w:style>
  <w:style w:type="paragraph" w:styleId="81">
    <w:name w:val="index 8"/>
    <w:basedOn w:val="a3"/>
    <w:next w:val="a3"/>
    <w:autoRedefine/>
    <w:semiHidden/>
    <w:rsid w:val="00976A9A"/>
    <w:pPr>
      <w:widowControl/>
      <w:topLinePunct/>
      <w:adjustRightInd w:val="0"/>
      <w:snapToGrid w:val="0"/>
      <w:spacing w:before="160" w:after="160" w:line="240" w:lineRule="atLeast"/>
      <w:ind w:left="1680" w:hanging="210"/>
      <w:jc w:val="left"/>
    </w:pPr>
    <w:rPr>
      <w:rFonts w:cs="Arial"/>
      <w:sz w:val="20"/>
      <w:szCs w:val="20"/>
    </w:rPr>
  </w:style>
  <w:style w:type="paragraph" w:styleId="91">
    <w:name w:val="index 9"/>
    <w:basedOn w:val="a3"/>
    <w:next w:val="a3"/>
    <w:autoRedefine/>
    <w:semiHidden/>
    <w:rsid w:val="00976A9A"/>
    <w:pPr>
      <w:widowControl/>
      <w:topLinePunct/>
      <w:adjustRightInd w:val="0"/>
      <w:snapToGrid w:val="0"/>
      <w:spacing w:before="160" w:after="160" w:line="240" w:lineRule="atLeast"/>
      <w:ind w:left="1890" w:hanging="210"/>
      <w:jc w:val="left"/>
    </w:pPr>
    <w:rPr>
      <w:rFonts w:cs="Arial"/>
      <w:sz w:val="20"/>
      <w:szCs w:val="20"/>
    </w:rPr>
  </w:style>
  <w:style w:type="paragraph" w:customStyle="1" w:styleId="TerminalDisplayinTable">
    <w:name w:val="Terminal Display in Table"/>
    <w:rsid w:val="00976A9A"/>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customStyle="1" w:styleId="CopyrightDeclaration">
    <w:name w:val="Copyright Declaration"/>
    <w:semiHidden/>
    <w:rsid w:val="00976A9A"/>
    <w:pPr>
      <w:spacing w:before="80" w:after="80"/>
    </w:pPr>
    <w:rPr>
      <w:rFonts w:ascii="Arial" w:eastAsia="黑体" w:hAnsi="Arial"/>
      <w:sz w:val="36"/>
    </w:rPr>
  </w:style>
  <w:style w:type="numbering" w:styleId="1111110">
    <w:name w:val="Outline List 1"/>
    <w:basedOn w:val="a7"/>
    <w:semiHidden/>
    <w:rsid w:val="00976A9A"/>
    <w:pPr>
      <w:numPr>
        <w:numId w:val="17"/>
      </w:numPr>
    </w:pPr>
  </w:style>
  <w:style w:type="paragraph" w:customStyle="1" w:styleId="HeadingMiddle">
    <w:name w:val="Heading Middle"/>
    <w:rsid w:val="00976A9A"/>
    <w:pPr>
      <w:adjustRightInd w:val="0"/>
      <w:snapToGrid w:val="0"/>
      <w:spacing w:line="240" w:lineRule="atLeast"/>
      <w:jc w:val="center"/>
    </w:pPr>
    <w:rPr>
      <w:rFonts w:cs="Arial"/>
      <w:snapToGrid w:val="0"/>
    </w:rPr>
  </w:style>
  <w:style w:type="paragraph" w:styleId="affffa">
    <w:name w:val="macro"/>
    <w:semiHidden/>
    <w:rsid w:val="00976A9A"/>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fffb">
    <w:name w:val="footnote text"/>
    <w:basedOn w:val="a3"/>
    <w:semiHidden/>
    <w:rsid w:val="00976A9A"/>
    <w:pPr>
      <w:widowControl/>
      <w:topLinePunct/>
      <w:adjustRightInd w:val="0"/>
      <w:snapToGrid w:val="0"/>
      <w:spacing w:before="160" w:after="160" w:line="240" w:lineRule="atLeast"/>
      <w:ind w:left="1701"/>
      <w:jc w:val="left"/>
    </w:pPr>
    <w:rPr>
      <w:rFonts w:cs="Arial"/>
      <w:sz w:val="18"/>
      <w:szCs w:val="18"/>
    </w:rPr>
  </w:style>
  <w:style w:type="character" w:styleId="affffc">
    <w:name w:val="footnote reference"/>
    <w:basedOn w:val="a5"/>
    <w:semiHidden/>
    <w:rsid w:val="00976A9A"/>
    <w:rPr>
      <w:vertAlign w:val="superscript"/>
    </w:rPr>
  </w:style>
  <w:style w:type="paragraph" w:styleId="44">
    <w:name w:val="index 4"/>
    <w:basedOn w:val="a3"/>
    <w:next w:val="a3"/>
    <w:autoRedefine/>
    <w:semiHidden/>
    <w:rsid w:val="00976A9A"/>
    <w:pPr>
      <w:widowControl/>
      <w:topLinePunct/>
      <w:adjustRightInd w:val="0"/>
      <w:snapToGrid w:val="0"/>
      <w:spacing w:before="160" w:after="160" w:line="240" w:lineRule="atLeast"/>
      <w:ind w:left="1260"/>
      <w:jc w:val="left"/>
    </w:pPr>
    <w:rPr>
      <w:rFonts w:cs="Arial"/>
      <w:szCs w:val="21"/>
    </w:rPr>
  </w:style>
  <w:style w:type="paragraph" w:styleId="affffd">
    <w:name w:val="index heading"/>
    <w:basedOn w:val="a3"/>
    <w:next w:val="12"/>
    <w:semiHidden/>
    <w:rsid w:val="00976A9A"/>
    <w:pPr>
      <w:widowControl/>
      <w:topLinePunct/>
      <w:adjustRightInd w:val="0"/>
      <w:snapToGrid w:val="0"/>
      <w:spacing w:before="160" w:after="160" w:line="240" w:lineRule="atLeast"/>
      <w:ind w:left="1701"/>
      <w:jc w:val="left"/>
    </w:pPr>
    <w:rPr>
      <w:rFonts w:ascii="Arial" w:hAnsi="Arial" w:cs="Arial"/>
      <w:b/>
      <w:bCs/>
      <w:szCs w:val="21"/>
    </w:rPr>
  </w:style>
  <w:style w:type="paragraph" w:styleId="affffe">
    <w:name w:val="endnote text"/>
    <w:basedOn w:val="a3"/>
    <w:semiHidden/>
    <w:rsid w:val="00976A9A"/>
    <w:pPr>
      <w:widowControl/>
      <w:topLinePunct/>
      <w:adjustRightInd w:val="0"/>
      <w:snapToGrid w:val="0"/>
      <w:spacing w:before="160" w:after="160" w:line="240" w:lineRule="atLeast"/>
      <w:ind w:left="1701"/>
      <w:jc w:val="left"/>
    </w:pPr>
    <w:rPr>
      <w:rFonts w:cs="Arial"/>
      <w:szCs w:val="21"/>
    </w:rPr>
  </w:style>
  <w:style w:type="character" w:styleId="afffff">
    <w:name w:val="endnote reference"/>
    <w:basedOn w:val="a5"/>
    <w:semiHidden/>
    <w:rsid w:val="00976A9A"/>
    <w:rPr>
      <w:vertAlign w:val="superscript"/>
    </w:rPr>
  </w:style>
  <w:style w:type="paragraph" w:styleId="afffff0">
    <w:name w:val="table of authorities"/>
    <w:basedOn w:val="a3"/>
    <w:next w:val="a3"/>
    <w:semiHidden/>
    <w:rsid w:val="00976A9A"/>
    <w:pPr>
      <w:widowControl/>
      <w:topLinePunct/>
      <w:adjustRightInd w:val="0"/>
      <w:snapToGrid w:val="0"/>
      <w:spacing w:before="160" w:after="160" w:line="240" w:lineRule="atLeast"/>
      <w:ind w:left="420"/>
      <w:jc w:val="left"/>
    </w:pPr>
    <w:rPr>
      <w:rFonts w:cs="Arial"/>
      <w:szCs w:val="21"/>
    </w:rPr>
  </w:style>
  <w:style w:type="paragraph" w:styleId="afffff1">
    <w:name w:val="toa heading"/>
    <w:basedOn w:val="a3"/>
    <w:next w:val="a3"/>
    <w:semiHidden/>
    <w:rsid w:val="00976A9A"/>
    <w:pPr>
      <w:widowControl/>
      <w:topLinePunct/>
      <w:adjustRightInd w:val="0"/>
      <w:snapToGrid w:val="0"/>
      <w:spacing w:before="120" w:after="160" w:line="240" w:lineRule="atLeast"/>
      <w:ind w:left="1701"/>
      <w:jc w:val="left"/>
    </w:pPr>
    <w:rPr>
      <w:rFonts w:ascii="Arial" w:hAnsi="Arial" w:cs="Arial"/>
      <w:szCs w:val="21"/>
    </w:rPr>
  </w:style>
  <w:style w:type="paragraph" w:customStyle="1" w:styleId="Contents">
    <w:name w:val="Contents"/>
    <w:basedOn w:val="Heading1NoNumber"/>
    <w:rsid w:val="00976A9A"/>
  </w:style>
  <w:style w:type="character" w:styleId="HTML1">
    <w:name w:val="HTML Variable"/>
    <w:basedOn w:val="a5"/>
    <w:semiHidden/>
    <w:rsid w:val="00976A9A"/>
    <w:rPr>
      <w:i/>
      <w:iCs/>
    </w:rPr>
  </w:style>
  <w:style w:type="character" w:styleId="HTML2">
    <w:name w:val="HTML Code"/>
    <w:basedOn w:val="a5"/>
    <w:semiHidden/>
    <w:rsid w:val="00976A9A"/>
    <w:rPr>
      <w:rFonts w:ascii="Courier New" w:hAnsi="Courier New" w:cs="Courier New"/>
      <w:sz w:val="20"/>
      <w:szCs w:val="20"/>
    </w:rPr>
  </w:style>
  <w:style w:type="paragraph" w:styleId="HTML3">
    <w:name w:val="HTML Address"/>
    <w:basedOn w:val="a3"/>
    <w:semiHidden/>
    <w:rsid w:val="00976A9A"/>
    <w:pPr>
      <w:widowControl/>
      <w:topLinePunct/>
      <w:adjustRightInd w:val="0"/>
      <w:snapToGrid w:val="0"/>
      <w:spacing w:before="160" w:after="160" w:line="240" w:lineRule="atLeast"/>
      <w:ind w:left="1701"/>
      <w:jc w:val="left"/>
    </w:pPr>
    <w:rPr>
      <w:rFonts w:cs="Arial"/>
      <w:i/>
      <w:iCs/>
      <w:szCs w:val="21"/>
    </w:rPr>
  </w:style>
  <w:style w:type="character" w:styleId="HTML4">
    <w:name w:val="HTML Definition"/>
    <w:basedOn w:val="a5"/>
    <w:semiHidden/>
    <w:rsid w:val="00976A9A"/>
    <w:rPr>
      <w:i/>
      <w:iCs/>
    </w:rPr>
  </w:style>
  <w:style w:type="character" w:styleId="HTML5">
    <w:name w:val="HTML Keyboard"/>
    <w:basedOn w:val="a5"/>
    <w:semiHidden/>
    <w:rsid w:val="00976A9A"/>
    <w:rPr>
      <w:rFonts w:ascii="Courier New" w:hAnsi="Courier New" w:cs="Courier New"/>
      <w:sz w:val="20"/>
      <w:szCs w:val="20"/>
    </w:rPr>
  </w:style>
  <w:style w:type="character" w:styleId="HTML6">
    <w:name w:val="HTML Acronym"/>
    <w:basedOn w:val="a5"/>
    <w:semiHidden/>
    <w:rsid w:val="00976A9A"/>
  </w:style>
  <w:style w:type="character" w:styleId="HTML7">
    <w:name w:val="HTML Sample"/>
    <w:basedOn w:val="a5"/>
    <w:semiHidden/>
    <w:rsid w:val="00976A9A"/>
    <w:rPr>
      <w:rFonts w:ascii="Courier New" w:hAnsi="Courier New" w:cs="Courier New"/>
    </w:rPr>
  </w:style>
  <w:style w:type="character" w:styleId="HTML8">
    <w:name w:val="HTML Cite"/>
    <w:basedOn w:val="a5"/>
    <w:semiHidden/>
    <w:rsid w:val="00976A9A"/>
    <w:rPr>
      <w:i/>
      <w:iCs/>
    </w:rPr>
  </w:style>
  <w:style w:type="table" w:styleId="16">
    <w:name w:val="Table Web 1"/>
    <w:basedOn w:val="a6"/>
    <w:semiHidden/>
    <w:rsid w:val="00976A9A"/>
    <w:pPr>
      <w:adjustRightInd w:val="0"/>
      <w:snapToGrid w:val="0"/>
      <w:spacing w:before="160" w:after="160" w:line="240" w:lineRule="atLeast"/>
      <w:ind w:left="1701"/>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8">
    <w:name w:val="Table Web 2"/>
    <w:basedOn w:val="a6"/>
    <w:semiHidden/>
    <w:rsid w:val="00976A9A"/>
    <w:pPr>
      <w:adjustRightInd w:val="0"/>
      <w:snapToGrid w:val="0"/>
      <w:spacing w:before="160" w:after="160" w:line="240" w:lineRule="atLeast"/>
      <w:ind w:left="1701"/>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6">
    <w:name w:val="Table Web 3"/>
    <w:basedOn w:val="a6"/>
    <w:semiHidden/>
    <w:rsid w:val="00976A9A"/>
    <w:pPr>
      <w:adjustRightInd w:val="0"/>
      <w:snapToGrid w:val="0"/>
      <w:spacing w:before="160" w:after="160" w:line="240" w:lineRule="atLeast"/>
      <w:ind w:left="1701"/>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ffff2">
    <w:name w:val="Table Theme"/>
    <w:basedOn w:val="a6"/>
    <w:semiHidden/>
    <w:rsid w:val="00976A9A"/>
    <w:pPr>
      <w:adjustRightInd w:val="0"/>
      <w:snapToGrid w:val="0"/>
      <w:spacing w:before="160" w:after="160" w:line="240" w:lineRule="atLeast"/>
      <w:ind w:left="1701"/>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7">
    <w:name w:val="Table Colorful 1"/>
    <w:basedOn w:val="a6"/>
    <w:semiHidden/>
    <w:rsid w:val="00976A9A"/>
    <w:pPr>
      <w:adjustRightInd w:val="0"/>
      <w:snapToGrid w:val="0"/>
      <w:spacing w:before="160" w:after="160" w:line="240" w:lineRule="atLeast"/>
      <w:ind w:left="1701"/>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6"/>
    <w:semiHidden/>
    <w:rsid w:val="00976A9A"/>
    <w:pPr>
      <w:adjustRightInd w:val="0"/>
      <w:snapToGrid w:val="0"/>
      <w:spacing w:before="160" w:after="160" w:line="240" w:lineRule="atLeast"/>
      <w:ind w:left="1701"/>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6"/>
    <w:semiHidden/>
    <w:rsid w:val="00976A9A"/>
    <w:pPr>
      <w:adjustRightInd w:val="0"/>
      <w:snapToGrid w:val="0"/>
      <w:spacing w:before="160" w:after="160" w:line="240" w:lineRule="atLeast"/>
      <w:ind w:left="1701"/>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fff3">
    <w:name w:val="Salutation"/>
    <w:basedOn w:val="a3"/>
    <w:next w:val="a3"/>
    <w:semiHidden/>
    <w:rsid w:val="00976A9A"/>
    <w:pPr>
      <w:widowControl/>
      <w:topLinePunct/>
      <w:adjustRightInd w:val="0"/>
      <w:snapToGrid w:val="0"/>
      <w:spacing w:before="160" w:after="160" w:line="240" w:lineRule="atLeast"/>
      <w:ind w:left="1701"/>
      <w:jc w:val="left"/>
    </w:pPr>
    <w:rPr>
      <w:rFonts w:cs="Arial"/>
      <w:szCs w:val="21"/>
    </w:rPr>
  </w:style>
  <w:style w:type="paragraph" w:styleId="afffff4">
    <w:name w:val="Plain Text"/>
    <w:basedOn w:val="a3"/>
    <w:semiHidden/>
    <w:rsid w:val="00976A9A"/>
    <w:pPr>
      <w:widowControl/>
      <w:topLinePunct/>
      <w:adjustRightInd w:val="0"/>
      <w:snapToGrid w:val="0"/>
      <w:spacing w:before="160" w:after="160" w:line="240" w:lineRule="atLeast"/>
      <w:ind w:left="1701"/>
      <w:jc w:val="left"/>
    </w:pPr>
    <w:rPr>
      <w:rFonts w:ascii="宋体" w:hAnsi="Courier New" w:cs="Courier New"/>
      <w:szCs w:val="21"/>
    </w:rPr>
  </w:style>
  <w:style w:type="table" w:styleId="afffff5">
    <w:name w:val="Table Elegant"/>
    <w:basedOn w:val="a6"/>
    <w:semiHidden/>
    <w:rsid w:val="00976A9A"/>
    <w:pPr>
      <w:adjustRightInd w:val="0"/>
      <w:snapToGrid w:val="0"/>
      <w:spacing w:before="160" w:after="160" w:line="240" w:lineRule="atLeast"/>
      <w:ind w:left="1701"/>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f6">
    <w:name w:val="E-mail Signature"/>
    <w:basedOn w:val="a3"/>
    <w:semiHidden/>
    <w:rsid w:val="00976A9A"/>
    <w:pPr>
      <w:widowControl/>
      <w:topLinePunct/>
      <w:adjustRightInd w:val="0"/>
      <w:snapToGrid w:val="0"/>
      <w:spacing w:before="160" w:after="160" w:line="240" w:lineRule="atLeast"/>
      <w:ind w:left="1701"/>
      <w:jc w:val="left"/>
    </w:pPr>
    <w:rPr>
      <w:rFonts w:cs="Arial"/>
      <w:szCs w:val="21"/>
    </w:rPr>
  </w:style>
  <w:style w:type="paragraph" w:styleId="afffff7">
    <w:name w:val="Subtitle"/>
    <w:basedOn w:val="a3"/>
    <w:qFormat/>
    <w:rsid w:val="00976A9A"/>
    <w:pPr>
      <w:widowControl/>
      <w:topLinePunct/>
      <w:adjustRightInd w:val="0"/>
      <w:snapToGrid w:val="0"/>
      <w:spacing w:before="240" w:after="60" w:line="312" w:lineRule="atLeast"/>
      <w:ind w:left="1701"/>
      <w:jc w:val="center"/>
      <w:outlineLvl w:val="1"/>
    </w:pPr>
    <w:rPr>
      <w:rFonts w:ascii="Arial" w:hAnsi="Arial" w:cs="Arial"/>
      <w:b/>
      <w:bCs/>
      <w:kern w:val="28"/>
      <w:sz w:val="32"/>
      <w:szCs w:val="32"/>
    </w:rPr>
  </w:style>
  <w:style w:type="table" w:styleId="18">
    <w:name w:val="Table Classic 1"/>
    <w:basedOn w:val="a6"/>
    <w:semiHidden/>
    <w:rsid w:val="00976A9A"/>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6"/>
    <w:semiHidden/>
    <w:rsid w:val="00976A9A"/>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6"/>
    <w:semiHidden/>
    <w:rsid w:val="00976A9A"/>
    <w:pPr>
      <w:adjustRightInd w:val="0"/>
      <w:snapToGrid w:val="0"/>
      <w:spacing w:before="160" w:after="160" w:line="240" w:lineRule="atLeast"/>
      <w:ind w:left="1701"/>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5">
    <w:name w:val="Table Classic 4"/>
    <w:basedOn w:val="a6"/>
    <w:semiHidden/>
    <w:rsid w:val="00976A9A"/>
    <w:pPr>
      <w:adjustRightInd w:val="0"/>
      <w:snapToGrid w:val="0"/>
      <w:spacing w:before="160" w:after="160" w:line="240" w:lineRule="atLeast"/>
      <w:ind w:left="1701"/>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ff8">
    <w:name w:val="envelope return"/>
    <w:basedOn w:val="a3"/>
    <w:semiHidden/>
    <w:rsid w:val="00976A9A"/>
    <w:pPr>
      <w:widowControl/>
      <w:topLinePunct/>
      <w:adjustRightInd w:val="0"/>
      <w:snapToGrid w:val="0"/>
      <w:spacing w:before="160" w:after="160" w:line="240" w:lineRule="atLeast"/>
      <w:ind w:left="1701"/>
      <w:jc w:val="left"/>
    </w:pPr>
    <w:rPr>
      <w:rFonts w:ascii="Arial" w:hAnsi="Arial" w:cs="Arial"/>
      <w:szCs w:val="21"/>
    </w:rPr>
  </w:style>
  <w:style w:type="table" w:styleId="19">
    <w:name w:val="Table Simple 1"/>
    <w:basedOn w:val="a6"/>
    <w:semiHidden/>
    <w:rsid w:val="00976A9A"/>
    <w:pPr>
      <w:adjustRightInd w:val="0"/>
      <w:snapToGrid w:val="0"/>
      <w:spacing w:before="160" w:after="160" w:line="240" w:lineRule="atLeast"/>
      <w:ind w:left="1701"/>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b">
    <w:name w:val="Table Simple 2"/>
    <w:basedOn w:val="a6"/>
    <w:semiHidden/>
    <w:rsid w:val="00976A9A"/>
    <w:pPr>
      <w:adjustRightInd w:val="0"/>
      <w:snapToGrid w:val="0"/>
      <w:spacing w:before="160" w:after="160" w:line="240" w:lineRule="atLeast"/>
      <w:ind w:left="1701"/>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9">
    <w:name w:val="Table Simple 3"/>
    <w:basedOn w:val="a6"/>
    <w:semiHidden/>
    <w:rsid w:val="00976A9A"/>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9">
    <w:name w:val="Closing"/>
    <w:basedOn w:val="a3"/>
    <w:semiHidden/>
    <w:rsid w:val="00976A9A"/>
    <w:pPr>
      <w:widowControl/>
      <w:topLinePunct/>
      <w:adjustRightInd w:val="0"/>
      <w:snapToGrid w:val="0"/>
      <w:spacing w:before="160" w:after="160" w:line="240" w:lineRule="atLeast"/>
      <w:ind w:leftChars="2100" w:left="100"/>
      <w:jc w:val="left"/>
    </w:pPr>
    <w:rPr>
      <w:rFonts w:cs="Arial"/>
      <w:szCs w:val="21"/>
    </w:rPr>
  </w:style>
  <w:style w:type="table" w:styleId="1a">
    <w:name w:val="Table Subtle 1"/>
    <w:basedOn w:val="a6"/>
    <w:semiHidden/>
    <w:rsid w:val="00976A9A"/>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Subtle 2"/>
    <w:basedOn w:val="a6"/>
    <w:semiHidden/>
    <w:rsid w:val="00976A9A"/>
    <w:pPr>
      <w:adjustRightInd w:val="0"/>
      <w:snapToGrid w:val="0"/>
      <w:spacing w:before="160" w:after="160" w:line="240" w:lineRule="atLeast"/>
      <w:ind w:left="1701"/>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b">
    <w:name w:val="Table 3D effects 1"/>
    <w:basedOn w:val="a6"/>
    <w:semiHidden/>
    <w:rsid w:val="00976A9A"/>
    <w:pPr>
      <w:adjustRightInd w:val="0"/>
      <w:snapToGrid w:val="0"/>
      <w:spacing w:before="160" w:after="160" w:line="240" w:lineRule="atLeast"/>
      <w:ind w:left="1701"/>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d">
    <w:name w:val="Table 3D effects 2"/>
    <w:basedOn w:val="a6"/>
    <w:semiHidden/>
    <w:rsid w:val="00976A9A"/>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3D effects 3"/>
    <w:basedOn w:val="a6"/>
    <w:semiHidden/>
    <w:rsid w:val="00976A9A"/>
    <w:pPr>
      <w:adjustRightInd w:val="0"/>
      <w:snapToGrid w:val="0"/>
      <w:spacing w:before="160" w:after="160" w:line="240" w:lineRule="atLeast"/>
      <w:ind w:left="1701"/>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fa">
    <w:name w:val="List"/>
    <w:basedOn w:val="a3"/>
    <w:semiHidden/>
    <w:rsid w:val="00976A9A"/>
    <w:pPr>
      <w:widowControl/>
      <w:topLinePunct/>
      <w:adjustRightInd w:val="0"/>
      <w:snapToGrid w:val="0"/>
      <w:spacing w:before="160" w:after="160" w:line="240" w:lineRule="atLeast"/>
      <w:ind w:left="200" w:hangingChars="200" w:hanging="200"/>
      <w:jc w:val="left"/>
    </w:pPr>
    <w:rPr>
      <w:rFonts w:cs="Arial"/>
      <w:szCs w:val="21"/>
    </w:rPr>
  </w:style>
  <w:style w:type="paragraph" w:styleId="2e">
    <w:name w:val="List 2"/>
    <w:basedOn w:val="a3"/>
    <w:semiHidden/>
    <w:rsid w:val="00976A9A"/>
    <w:pPr>
      <w:widowControl/>
      <w:topLinePunct/>
      <w:adjustRightInd w:val="0"/>
      <w:snapToGrid w:val="0"/>
      <w:spacing w:before="160" w:after="160" w:line="240" w:lineRule="atLeast"/>
      <w:ind w:leftChars="200" w:left="100" w:hangingChars="200" w:hanging="200"/>
      <w:jc w:val="left"/>
    </w:pPr>
    <w:rPr>
      <w:rFonts w:cs="Arial"/>
      <w:szCs w:val="21"/>
    </w:rPr>
  </w:style>
  <w:style w:type="paragraph" w:styleId="3b">
    <w:name w:val="List 3"/>
    <w:basedOn w:val="a3"/>
    <w:semiHidden/>
    <w:rsid w:val="00976A9A"/>
    <w:pPr>
      <w:widowControl/>
      <w:topLinePunct/>
      <w:adjustRightInd w:val="0"/>
      <w:snapToGrid w:val="0"/>
      <w:spacing w:before="160" w:after="160" w:line="240" w:lineRule="atLeast"/>
      <w:ind w:leftChars="400" w:left="100" w:hangingChars="200" w:hanging="200"/>
      <w:jc w:val="left"/>
    </w:pPr>
    <w:rPr>
      <w:rFonts w:cs="Arial"/>
      <w:szCs w:val="21"/>
    </w:rPr>
  </w:style>
  <w:style w:type="paragraph" w:styleId="46">
    <w:name w:val="List 4"/>
    <w:basedOn w:val="a3"/>
    <w:semiHidden/>
    <w:rsid w:val="00976A9A"/>
    <w:pPr>
      <w:widowControl/>
      <w:topLinePunct/>
      <w:adjustRightInd w:val="0"/>
      <w:snapToGrid w:val="0"/>
      <w:spacing w:before="160" w:after="160" w:line="240" w:lineRule="atLeast"/>
      <w:ind w:leftChars="600" w:left="100" w:hangingChars="200" w:hanging="200"/>
      <w:jc w:val="left"/>
    </w:pPr>
    <w:rPr>
      <w:rFonts w:cs="Arial"/>
      <w:szCs w:val="21"/>
    </w:rPr>
  </w:style>
  <w:style w:type="paragraph" w:styleId="54">
    <w:name w:val="List 5"/>
    <w:basedOn w:val="a3"/>
    <w:semiHidden/>
    <w:rsid w:val="00976A9A"/>
    <w:pPr>
      <w:widowControl/>
      <w:topLinePunct/>
      <w:adjustRightInd w:val="0"/>
      <w:snapToGrid w:val="0"/>
      <w:spacing w:before="160" w:after="160" w:line="240" w:lineRule="atLeast"/>
      <w:ind w:leftChars="800" w:left="100" w:hangingChars="200" w:hanging="200"/>
      <w:jc w:val="left"/>
    </w:pPr>
    <w:rPr>
      <w:rFonts w:cs="Arial"/>
      <w:szCs w:val="21"/>
    </w:rPr>
  </w:style>
  <w:style w:type="paragraph" w:styleId="a">
    <w:name w:val="List Number"/>
    <w:basedOn w:val="a3"/>
    <w:semiHidden/>
    <w:rsid w:val="00976A9A"/>
    <w:pPr>
      <w:widowControl/>
      <w:numPr>
        <w:numId w:val="6"/>
      </w:numPr>
      <w:topLinePunct/>
      <w:adjustRightInd w:val="0"/>
      <w:snapToGrid w:val="0"/>
      <w:spacing w:before="160" w:after="160" w:line="240" w:lineRule="atLeast"/>
      <w:jc w:val="left"/>
    </w:pPr>
    <w:rPr>
      <w:rFonts w:cs="Arial"/>
      <w:szCs w:val="21"/>
    </w:rPr>
  </w:style>
  <w:style w:type="paragraph" w:styleId="2">
    <w:name w:val="List Number 2"/>
    <w:basedOn w:val="a3"/>
    <w:semiHidden/>
    <w:rsid w:val="00976A9A"/>
    <w:pPr>
      <w:widowControl/>
      <w:numPr>
        <w:numId w:val="7"/>
      </w:numPr>
      <w:topLinePunct/>
      <w:adjustRightInd w:val="0"/>
      <w:snapToGrid w:val="0"/>
      <w:spacing w:before="160" w:after="160" w:line="240" w:lineRule="atLeast"/>
      <w:jc w:val="left"/>
    </w:pPr>
    <w:rPr>
      <w:rFonts w:cs="Arial"/>
      <w:szCs w:val="21"/>
    </w:rPr>
  </w:style>
  <w:style w:type="paragraph" w:styleId="3">
    <w:name w:val="List Number 3"/>
    <w:basedOn w:val="a3"/>
    <w:semiHidden/>
    <w:rsid w:val="00976A9A"/>
    <w:pPr>
      <w:widowControl/>
      <w:numPr>
        <w:numId w:val="8"/>
      </w:numPr>
      <w:topLinePunct/>
      <w:adjustRightInd w:val="0"/>
      <w:snapToGrid w:val="0"/>
      <w:spacing w:before="160" w:after="160" w:line="240" w:lineRule="atLeast"/>
      <w:jc w:val="left"/>
    </w:pPr>
    <w:rPr>
      <w:rFonts w:cs="Arial"/>
      <w:szCs w:val="21"/>
    </w:rPr>
  </w:style>
  <w:style w:type="paragraph" w:styleId="4">
    <w:name w:val="List Number 4"/>
    <w:basedOn w:val="a3"/>
    <w:semiHidden/>
    <w:rsid w:val="00976A9A"/>
    <w:pPr>
      <w:widowControl/>
      <w:numPr>
        <w:numId w:val="9"/>
      </w:numPr>
      <w:topLinePunct/>
      <w:adjustRightInd w:val="0"/>
      <w:snapToGrid w:val="0"/>
      <w:spacing w:before="160" w:after="160" w:line="240" w:lineRule="atLeast"/>
      <w:jc w:val="left"/>
    </w:pPr>
    <w:rPr>
      <w:rFonts w:cs="Arial"/>
      <w:szCs w:val="21"/>
    </w:rPr>
  </w:style>
  <w:style w:type="paragraph" w:styleId="5">
    <w:name w:val="List Number 5"/>
    <w:basedOn w:val="a3"/>
    <w:semiHidden/>
    <w:rsid w:val="00976A9A"/>
    <w:pPr>
      <w:widowControl/>
      <w:numPr>
        <w:numId w:val="10"/>
      </w:numPr>
      <w:topLinePunct/>
      <w:adjustRightInd w:val="0"/>
      <w:snapToGrid w:val="0"/>
      <w:spacing w:before="160" w:after="160" w:line="240" w:lineRule="atLeast"/>
      <w:jc w:val="left"/>
    </w:pPr>
    <w:rPr>
      <w:rFonts w:cs="Arial"/>
      <w:szCs w:val="21"/>
    </w:rPr>
  </w:style>
  <w:style w:type="paragraph" w:styleId="afffffb">
    <w:name w:val="List Continue"/>
    <w:basedOn w:val="a3"/>
    <w:semiHidden/>
    <w:rsid w:val="00976A9A"/>
    <w:pPr>
      <w:widowControl/>
      <w:topLinePunct/>
      <w:adjustRightInd w:val="0"/>
      <w:snapToGrid w:val="0"/>
      <w:spacing w:before="160" w:after="120" w:line="240" w:lineRule="atLeast"/>
      <w:ind w:leftChars="200" w:left="420"/>
      <w:jc w:val="left"/>
    </w:pPr>
    <w:rPr>
      <w:rFonts w:cs="Arial"/>
      <w:szCs w:val="21"/>
    </w:rPr>
  </w:style>
  <w:style w:type="paragraph" w:styleId="2f">
    <w:name w:val="List Continue 2"/>
    <w:basedOn w:val="a3"/>
    <w:semiHidden/>
    <w:rsid w:val="00976A9A"/>
    <w:pPr>
      <w:widowControl/>
      <w:topLinePunct/>
      <w:adjustRightInd w:val="0"/>
      <w:snapToGrid w:val="0"/>
      <w:spacing w:before="160" w:after="120" w:line="240" w:lineRule="atLeast"/>
      <w:ind w:leftChars="400" w:left="840"/>
      <w:jc w:val="left"/>
    </w:pPr>
    <w:rPr>
      <w:rFonts w:cs="Arial"/>
      <w:szCs w:val="21"/>
    </w:rPr>
  </w:style>
  <w:style w:type="paragraph" w:styleId="3c">
    <w:name w:val="List Continue 3"/>
    <w:basedOn w:val="a3"/>
    <w:semiHidden/>
    <w:rsid w:val="00976A9A"/>
    <w:pPr>
      <w:widowControl/>
      <w:topLinePunct/>
      <w:adjustRightInd w:val="0"/>
      <w:snapToGrid w:val="0"/>
      <w:spacing w:before="160" w:after="120" w:line="240" w:lineRule="atLeast"/>
      <w:ind w:leftChars="600" w:left="1260"/>
      <w:jc w:val="left"/>
    </w:pPr>
    <w:rPr>
      <w:rFonts w:cs="Arial"/>
      <w:szCs w:val="21"/>
    </w:rPr>
  </w:style>
  <w:style w:type="paragraph" w:styleId="47">
    <w:name w:val="List Continue 4"/>
    <w:basedOn w:val="a3"/>
    <w:semiHidden/>
    <w:rsid w:val="00976A9A"/>
    <w:pPr>
      <w:widowControl/>
      <w:topLinePunct/>
      <w:adjustRightInd w:val="0"/>
      <w:snapToGrid w:val="0"/>
      <w:spacing w:before="160" w:after="120" w:line="240" w:lineRule="atLeast"/>
      <w:ind w:leftChars="800" w:left="1680"/>
      <w:jc w:val="left"/>
    </w:pPr>
    <w:rPr>
      <w:rFonts w:cs="Arial"/>
      <w:szCs w:val="21"/>
    </w:rPr>
  </w:style>
  <w:style w:type="paragraph" w:styleId="55">
    <w:name w:val="List Continue 5"/>
    <w:basedOn w:val="a3"/>
    <w:semiHidden/>
    <w:rsid w:val="00976A9A"/>
    <w:pPr>
      <w:widowControl/>
      <w:topLinePunct/>
      <w:adjustRightInd w:val="0"/>
      <w:snapToGrid w:val="0"/>
      <w:spacing w:before="160" w:after="120" w:line="240" w:lineRule="atLeast"/>
      <w:ind w:leftChars="1000" w:left="2100"/>
      <w:jc w:val="left"/>
    </w:pPr>
    <w:rPr>
      <w:rFonts w:cs="Arial"/>
      <w:szCs w:val="21"/>
    </w:rPr>
  </w:style>
  <w:style w:type="paragraph" w:styleId="20">
    <w:name w:val="List Bullet 2"/>
    <w:basedOn w:val="a3"/>
    <w:autoRedefine/>
    <w:semiHidden/>
    <w:rsid w:val="00976A9A"/>
    <w:pPr>
      <w:widowControl/>
      <w:numPr>
        <w:numId w:val="11"/>
      </w:numPr>
      <w:topLinePunct/>
      <w:adjustRightInd w:val="0"/>
      <w:snapToGrid w:val="0"/>
      <w:spacing w:before="160" w:after="160" w:line="240" w:lineRule="atLeast"/>
      <w:jc w:val="left"/>
    </w:pPr>
    <w:rPr>
      <w:rFonts w:cs="Arial"/>
      <w:szCs w:val="21"/>
    </w:rPr>
  </w:style>
  <w:style w:type="paragraph" w:styleId="30">
    <w:name w:val="List Bullet 3"/>
    <w:basedOn w:val="a3"/>
    <w:autoRedefine/>
    <w:semiHidden/>
    <w:rsid w:val="00976A9A"/>
    <w:pPr>
      <w:widowControl/>
      <w:numPr>
        <w:numId w:val="12"/>
      </w:numPr>
      <w:topLinePunct/>
      <w:adjustRightInd w:val="0"/>
      <w:snapToGrid w:val="0"/>
      <w:spacing w:before="160" w:after="160" w:line="240" w:lineRule="atLeast"/>
      <w:jc w:val="left"/>
    </w:pPr>
    <w:rPr>
      <w:rFonts w:cs="Arial"/>
      <w:szCs w:val="21"/>
    </w:rPr>
  </w:style>
  <w:style w:type="paragraph" w:styleId="40">
    <w:name w:val="List Bullet 4"/>
    <w:basedOn w:val="a3"/>
    <w:autoRedefine/>
    <w:semiHidden/>
    <w:rsid w:val="00976A9A"/>
    <w:pPr>
      <w:widowControl/>
      <w:numPr>
        <w:numId w:val="13"/>
      </w:numPr>
      <w:topLinePunct/>
      <w:adjustRightInd w:val="0"/>
      <w:snapToGrid w:val="0"/>
      <w:spacing w:before="160" w:after="160" w:line="240" w:lineRule="atLeast"/>
      <w:jc w:val="left"/>
    </w:pPr>
    <w:rPr>
      <w:rFonts w:cs="Arial"/>
      <w:szCs w:val="21"/>
    </w:rPr>
  </w:style>
  <w:style w:type="paragraph" w:styleId="50">
    <w:name w:val="List Bullet 5"/>
    <w:basedOn w:val="a3"/>
    <w:autoRedefine/>
    <w:semiHidden/>
    <w:rsid w:val="00976A9A"/>
    <w:pPr>
      <w:widowControl/>
      <w:numPr>
        <w:numId w:val="14"/>
      </w:numPr>
      <w:topLinePunct/>
      <w:adjustRightInd w:val="0"/>
      <w:snapToGrid w:val="0"/>
      <w:spacing w:before="160" w:after="160" w:line="240" w:lineRule="atLeast"/>
      <w:jc w:val="left"/>
    </w:pPr>
    <w:rPr>
      <w:rFonts w:cs="Arial"/>
      <w:szCs w:val="21"/>
    </w:rPr>
  </w:style>
  <w:style w:type="table" w:styleId="1c">
    <w:name w:val="Table List 1"/>
    <w:basedOn w:val="a6"/>
    <w:semiHidden/>
    <w:rsid w:val="00976A9A"/>
    <w:pPr>
      <w:adjustRightInd w:val="0"/>
      <w:snapToGrid w:val="0"/>
      <w:spacing w:before="160" w:after="160" w:line="240" w:lineRule="atLeast"/>
      <w:ind w:left="1701"/>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List 2"/>
    <w:basedOn w:val="a6"/>
    <w:semiHidden/>
    <w:rsid w:val="00976A9A"/>
    <w:pPr>
      <w:adjustRightInd w:val="0"/>
      <w:snapToGrid w:val="0"/>
      <w:spacing w:before="160" w:after="160" w:line="240" w:lineRule="atLeast"/>
      <w:ind w:left="1701"/>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List 3"/>
    <w:basedOn w:val="a6"/>
    <w:semiHidden/>
    <w:rsid w:val="00976A9A"/>
    <w:pPr>
      <w:adjustRightInd w:val="0"/>
      <w:snapToGrid w:val="0"/>
      <w:spacing w:before="160" w:after="160" w:line="240" w:lineRule="atLeast"/>
      <w:ind w:left="1701"/>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6"/>
    <w:semiHidden/>
    <w:rsid w:val="00976A9A"/>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6"/>
    <w:semiHidden/>
    <w:rsid w:val="00976A9A"/>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6"/>
    <w:semiHidden/>
    <w:rsid w:val="00976A9A"/>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6"/>
    <w:semiHidden/>
    <w:rsid w:val="00976A9A"/>
    <w:pPr>
      <w:adjustRightInd w:val="0"/>
      <w:snapToGrid w:val="0"/>
      <w:spacing w:before="160" w:after="160" w:line="240" w:lineRule="atLeast"/>
      <w:ind w:left="1701"/>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6"/>
    <w:semiHidden/>
    <w:rsid w:val="00976A9A"/>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fffc">
    <w:name w:val="Table Contemporary"/>
    <w:basedOn w:val="a6"/>
    <w:semiHidden/>
    <w:rsid w:val="00976A9A"/>
    <w:pPr>
      <w:adjustRightInd w:val="0"/>
      <w:snapToGrid w:val="0"/>
      <w:spacing w:before="160" w:after="160" w:line="240" w:lineRule="atLeast"/>
      <w:ind w:left="1701"/>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fffd">
    <w:name w:val="Normal (Web)"/>
    <w:basedOn w:val="a3"/>
    <w:uiPriority w:val="99"/>
    <w:rsid w:val="00976A9A"/>
    <w:pPr>
      <w:widowControl/>
      <w:topLinePunct/>
      <w:adjustRightInd w:val="0"/>
      <w:snapToGrid w:val="0"/>
      <w:spacing w:before="160" w:after="160" w:line="240" w:lineRule="atLeast"/>
      <w:ind w:left="1701"/>
      <w:jc w:val="left"/>
    </w:pPr>
    <w:rPr>
      <w:szCs w:val="21"/>
    </w:rPr>
  </w:style>
  <w:style w:type="paragraph" w:styleId="afffffe">
    <w:name w:val="Signature"/>
    <w:basedOn w:val="a3"/>
    <w:semiHidden/>
    <w:rsid w:val="00976A9A"/>
    <w:pPr>
      <w:widowControl/>
      <w:topLinePunct/>
      <w:adjustRightInd w:val="0"/>
      <w:snapToGrid w:val="0"/>
      <w:spacing w:before="160" w:after="160" w:line="240" w:lineRule="atLeast"/>
      <w:ind w:leftChars="2100" w:left="100"/>
      <w:jc w:val="left"/>
    </w:pPr>
    <w:rPr>
      <w:rFonts w:cs="Arial"/>
      <w:szCs w:val="21"/>
    </w:rPr>
  </w:style>
  <w:style w:type="character" w:styleId="affffff">
    <w:name w:val="Emphasis"/>
    <w:basedOn w:val="a5"/>
    <w:uiPriority w:val="20"/>
    <w:qFormat/>
    <w:rsid w:val="00976A9A"/>
    <w:rPr>
      <w:i/>
      <w:iCs/>
    </w:rPr>
  </w:style>
  <w:style w:type="table" w:styleId="1d">
    <w:name w:val="Table Columns 1"/>
    <w:basedOn w:val="a6"/>
    <w:semiHidden/>
    <w:rsid w:val="00976A9A"/>
    <w:pPr>
      <w:adjustRightInd w:val="0"/>
      <w:snapToGrid w:val="0"/>
      <w:spacing w:before="160" w:after="160" w:line="240" w:lineRule="atLeast"/>
      <w:ind w:left="1701"/>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1">
    <w:name w:val="Table Columns 2"/>
    <w:basedOn w:val="a6"/>
    <w:semiHidden/>
    <w:rsid w:val="00976A9A"/>
    <w:pPr>
      <w:adjustRightInd w:val="0"/>
      <w:snapToGrid w:val="0"/>
      <w:spacing w:before="160" w:after="160" w:line="240" w:lineRule="atLeast"/>
      <w:ind w:left="1701"/>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Columns 3"/>
    <w:basedOn w:val="a6"/>
    <w:semiHidden/>
    <w:rsid w:val="00976A9A"/>
    <w:pPr>
      <w:adjustRightInd w:val="0"/>
      <w:snapToGrid w:val="0"/>
      <w:spacing w:before="160" w:after="160" w:line="240" w:lineRule="atLeast"/>
      <w:ind w:left="1701"/>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6"/>
    <w:semiHidden/>
    <w:rsid w:val="00976A9A"/>
    <w:pPr>
      <w:adjustRightInd w:val="0"/>
      <w:snapToGrid w:val="0"/>
      <w:spacing w:before="160" w:after="160" w:line="240" w:lineRule="atLeast"/>
      <w:ind w:left="1701"/>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6"/>
    <w:semiHidden/>
    <w:rsid w:val="00976A9A"/>
    <w:pPr>
      <w:adjustRightInd w:val="0"/>
      <w:snapToGrid w:val="0"/>
      <w:spacing w:before="160" w:after="160" w:line="240" w:lineRule="atLeast"/>
      <w:ind w:left="1701"/>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e">
    <w:name w:val="Table Grid 1"/>
    <w:basedOn w:val="a6"/>
    <w:semiHidden/>
    <w:rsid w:val="00976A9A"/>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2">
    <w:name w:val="Table Grid 2"/>
    <w:basedOn w:val="a6"/>
    <w:semiHidden/>
    <w:rsid w:val="00976A9A"/>
    <w:pPr>
      <w:adjustRightInd w:val="0"/>
      <w:snapToGrid w:val="0"/>
      <w:spacing w:before="160" w:after="160" w:line="240" w:lineRule="atLeast"/>
      <w:ind w:left="1701"/>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
    <w:name w:val="Table Grid 3"/>
    <w:basedOn w:val="a6"/>
    <w:semiHidden/>
    <w:rsid w:val="00976A9A"/>
    <w:pPr>
      <w:adjustRightInd w:val="0"/>
      <w:snapToGrid w:val="0"/>
      <w:spacing w:before="160" w:after="160" w:line="240" w:lineRule="atLeast"/>
      <w:ind w:left="1701"/>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a">
    <w:name w:val="Table Grid 4"/>
    <w:basedOn w:val="a6"/>
    <w:semiHidden/>
    <w:rsid w:val="00976A9A"/>
    <w:pPr>
      <w:adjustRightInd w:val="0"/>
      <w:snapToGrid w:val="0"/>
      <w:spacing w:before="160" w:after="160" w:line="240" w:lineRule="atLeast"/>
      <w:ind w:left="1701"/>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6"/>
    <w:semiHidden/>
    <w:rsid w:val="00976A9A"/>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6"/>
    <w:semiHidden/>
    <w:rsid w:val="00976A9A"/>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6"/>
    <w:semiHidden/>
    <w:rsid w:val="00976A9A"/>
    <w:pPr>
      <w:adjustRightInd w:val="0"/>
      <w:snapToGrid w:val="0"/>
      <w:spacing w:before="160" w:after="160" w:line="240" w:lineRule="atLeast"/>
      <w:ind w:left="1701"/>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6"/>
    <w:semiHidden/>
    <w:rsid w:val="00976A9A"/>
    <w:pPr>
      <w:adjustRightInd w:val="0"/>
      <w:snapToGrid w:val="0"/>
      <w:spacing w:before="160" w:after="160" w:line="240" w:lineRule="atLeast"/>
      <w:ind w:left="1701"/>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ffff0">
    <w:name w:val="Block Text"/>
    <w:basedOn w:val="a3"/>
    <w:semiHidden/>
    <w:rsid w:val="00976A9A"/>
    <w:pPr>
      <w:widowControl/>
      <w:topLinePunct/>
      <w:adjustRightInd w:val="0"/>
      <w:snapToGrid w:val="0"/>
      <w:spacing w:before="160" w:after="120" w:line="240" w:lineRule="atLeast"/>
      <w:ind w:leftChars="700" w:left="1440" w:rightChars="700" w:right="1440"/>
      <w:jc w:val="left"/>
    </w:pPr>
    <w:rPr>
      <w:rFonts w:cs="Arial"/>
      <w:szCs w:val="21"/>
    </w:rPr>
  </w:style>
  <w:style w:type="numbering" w:styleId="a0">
    <w:name w:val="Outline List 3"/>
    <w:basedOn w:val="a7"/>
    <w:semiHidden/>
    <w:rsid w:val="00976A9A"/>
    <w:pPr>
      <w:numPr>
        <w:numId w:val="15"/>
      </w:numPr>
    </w:pPr>
  </w:style>
  <w:style w:type="paragraph" w:styleId="affffff1">
    <w:name w:val="envelope address"/>
    <w:basedOn w:val="a3"/>
    <w:semiHidden/>
    <w:rsid w:val="00976A9A"/>
    <w:pPr>
      <w:framePr w:w="7920" w:h="1980" w:hRule="exact" w:hSpace="180" w:wrap="auto" w:hAnchor="page" w:xAlign="center" w:yAlign="bottom"/>
      <w:widowControl/>
      <w:topLinePunct/>
      <w:adjustRightInd w:val="0"/>
      <w:snapToGrid w:val="0"/>
      <w:spacing w:before="160" w:after="160" w:line="240" w:lineRule="atLeast"/>
      <w:ind w:leftChars="1400" w:left="100"/>
      <w:jc w:val="left"/>
    </w:pPr>
    <w:rPr>
      <w:rFonts w:ascii="Arial" w:hAnsi="Arial" w:cs="Arial"/>
      <w:szCs w:val="21"/>
    </w:rPr>
  </w:style>
  <w:style w:type="paragraph" w:styleId="affffff2">
    <w:name w:val="Message Header"/>
    <w:basedOn w:val="a3"/>
    <w:semiHidden/>
    <w:rsid w:val="00976A9A"/>
    <w:pPr>
      <w:widowControl/>
      <w:pBdr>
        <w:top w:val="single" w:sz="6" w:space="1" w:color="auto"/>
        <w:left w:val="single" w:sz="6" w:space="1" w:color="auto"/>
        <w:bottom w:val="single" w:sz="6" w:space="1" w:color="auto"/>
        <w:right w:val="single" w:sz="6" w:space="1" w:color="auto"/>
      </w:pBdr>
      <w:shd w:val="pct20" w:color="auto" w:fill="auto"/>
      <w:topLinePunct/>
      <w:adjustRightInd w:val="0"/>
      <w:snapToGrid w:val="0"/>
      <w:spacing w:before="160" w:after="160" w:line="240" w:lineRule="atLeast"/>
      <w:ind w:leftChars="500" w:left="1080" w:hangingChars="500" w:hanging="1080"/>
      <w:jc w:val="left"/>
    </w:pPr>
    <w:rPr>
      <w:rFonts w:ascii="Arial" w:hAnsi="Arial" w:cs="Arial"/>
      <w:szCs w:val="21"/>
    </w:rPr>
  </w:style>
  <w:style w:type="character" w:styleId="affffff3">
    <w:name w:val="line number"/>
    <w:basedOn w:val="a5"/>
    <w:semiHidden/>
    <w:rsid w:val="00976A9A"/>
  </w:style>
  <w:style w:type="character" w:styleId="affffff4">
    <w:name w:val="Strong"/>
    <w:basedOn w:val="a5"/>
    <w:uiPriority w:val="22"/>
    <w:qFormat/>
    <w:rsid w:val="00976A9A"/>
    <w:rPr>
      <w:b/>
      <w:bCs/>
    </w:rPr>
  </w:style>
  <w:style w:type="paragraph" w:styleId="2f3">
    <w:name w:val="Body Text First Indent 2"/>
    <w:basedOn w:val="affff2"/>
    <w:semiHidden/>
    <w:rsid w:val="00976A9A"/>
    <w:pPr>
      <w:widowControl/>
      <w:topLinePunct/>
      <w:autoSpaceDE/>
      <w:autoSpaceDN/>
      <w:snapToGrid w:val="0"/>
      <w:spacing w:before="160" w:line="240" w:lineRule="atLeast"/>
      <w:ind w:firstLineChars="200" w:firstLine="420"/>
    </w:pPr>
    <w:rPr>
      <w:rFonts w:cs="Arial"/>
      <w:kern w:val="2"/>
      <w:sz w:val="21"/>
      <w:szCs w:val="21"/>
    </w:rPr>
  </w:style>
  <w:style w:type="paragraph" w:styleId="2f4">
    <w:name w:val="Body Text 2"/>
    <w:basedOn w:val="a3"/>
    <w:rsid w:val="00976A9A"/>
    <w:pPr>
      <w:widowControl/>
      <w:topLinePunct/>
      <w:adjustRightInd w:val="0"/>
      <w:snapToGrid w:val="0"/>
      <w:spacing w:before="160" w:after="120" w:line="480" w:lineRule="auto"/>
      <w:ind w:left="1701"/>
      <w:jc w:val="left"/>
    </w:pPr>
    <w:rPr>
      <w:rFonts w:cs="Arial"/>
      <w:szCs w:val="21"/>
    </w:rPr>
  </w:style>
  <w:style w:type="paragraph" w:styleId="3f0">
    <w:name w:val="Body Text Indent 3"/>
    <w:basedOn w:val="a3"/>
    <w:semiHidden/>
    <w:rsid w:val="00976A9A"/>
    <w:pPr>
      <w:widowControl/>
      <w:topLinePunct/>
      <w:adjustRightInd w:val="0"/>
      <w:snapToGrid w:val="0"/>
      <w:spacing w:before="160" w:after="120" w:line="240" w:lineRule="atLeast"/>
      <w:ind w:leftChars="200" w:left="420"/>
      <w:jc w:val="left"/>
    </w:pPr>
    <w:rPr>
      <w:rFonts w:cs="Arial"/>
      <w:sz w:val="16"/>
      <w:szCs w:val="16"/>
    </w:rPr>
  </w:style>
  <w:style w:type="paragraph" w:styleId="affffff5">
    <w:name w:val="Note Heading"/>
    <w:basedOn w:val="a3"/>
    <w:next w:val="a3"/>
    <w:semiHidden/>
    <w:rsid w:val="00976A9A"/>
    <w:pPr>
      <w:widowControl/>
      <w:topLinePunct/>
      <w:adjustRightInd w:val="0"/>
      <w:snapToGrid w:val="0"/>
      <w:spacing w:before="160" w:after="160" w:line="240" w:lineRule="atLeast"/>
      <w:ind w:left="1701"/>
      <w:jc w:val="center"/>
    </w:pPr>
    <w:rPr>
      <w:rFonts w:cs="Arial"/>
      <w:szCs w:val="21"/>
    </w:rPr>
  </w:style>
  <w:style w:type="paragraph" w:customStyle="1" w:styleId="ItemStepinTable">
    <w:name w:val="Item Step in Table"/>
    <w:semiHidden/>
    <w:rsid w:val="00976A9A"/>
    <w:pPr>
      <w:numPr>
        <w:numId w:val="18"/>
      </w:numPr>
      <w:topLinePunct/>
      <w:spacing w:before="40" w:after="40"/>
    </w:pPr>
    <w:rPr>
      <w:rFonts w:cs="Arial"/>
      <w:sz w:val="22"/>
      <w:szCs w:val="22"/>
    </w:rPr>
  </w:style>
  <w:style w:type="paragraph" w:customStyle="1" w:styleId="TableNote">
    <w:name w:val="Table Note"/>
    <w:basedOn w:val="a3"/>
    <w:rsid w:val="00976A9A"/>
    <w:pPr>
      <w:widowControl/>
      <w:topLinePunct/>
      <w:adjustRightInd w:val="0"/>
      <w:snapToGrid w:val="0"/>
      <w:spacing w:before="80" w:after="80" w:line="240" w:lineRule="atLeast"/>
      <w:ind w:left="1701"/>
      <w:jc w:val="left"/>
    </w:pPr>
    <w:rPr>
      <w:rFonts w:cs="Arial"/>
      <w:sz w:val="18"/>
      <w:szCs w:val="18"/>
    </w:rPr>
  </w:style>
  <w:style w:type="paragraph" w:customStyle="1" w:styleId="End">
    <w:name w:val="End"/>
    <w:basedOn w:val="a3"/>
    <w:rsid w:val="00976A9A"/>
    <w:pPr>
      <w:widowControl/>
      <w:topLinePunct/>
      <w:adjustRightInd w:val="0"/>
      <w:snapToGrid w:val="0"/>
      <w:spacing w:before="160" w:after="400" w:line="240" w:lineRule="atLeast"/>
      <w:ind w:left="1701"/>
      <w:jc w:val="left"/>
    </w:pPr>
    <w:rPr>
      <w:rFonts w:cs="Arial"/>
      <w:b/>
      <w:szCs w:val="21"/>
    </w:rPr>
  </w:style>
  <w:style w:type="paragraph" w:customStyle="1" w:styleId="NotesHeading">
    <w:name w:val="Notes Heading"/>
    <w:basedOn w:val="CAUTIONHeading"/>
    <w:rsid w:val="00976A9A"/>
    <w:pPr>
      <w:pBdr>
        <w:top w:val="none" w:sz="0" w:space="0" w:color="auto"/>
      </w:pBdr>
      <w:spacing w:after="40"/>
    </w:pPr>
    <w:rPr>
      <w:position w:val="-6"/>
      <w:sz w:val="18"/>
      <w:szCs w:val="18"/>
    </w:rPr>
  </w:style>
  <w:style w:type="paragraph" w:customStyle="1" w:styleId="NotesText">
    <w:name w:val="Notes Text"/>
    <w:basedOn w:val="CAUTIONText"/>
    <w:rsid w:val="00976A9A"/>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976A9A"/>
    <w:pPr>
      <w:numPr>
        <w:numId w:val="5"/>
      </w:numPr>
      <w:pBdr>
        <w:bottom w:val="none" w:sz="0" w:space="0" w:color="auto"/>
      </w:pBdr>
      <w:spacing w:before="40" w:line="200" w:lineRule="atLeast"/>
    </w:pPr>
    <w:rPr>
      <w:sz w:val="18"/>
      <w:szCs w:val="18"/>
    </w:rPr>
  </w:style>
  <w:style w:type="paragraph" w:customStyle="1" w:styleId="Code0">
    <w:name w:val="Code"/>
    <w:basedOn w:val="a3"/>
    <w:rsid w:val="00976A9A"/>
    <w:pPr>
      <w:topLinePunct/>
      <w:autoSpaceDE w:val="0"/>
      <w:autoSpaceDN w:val="0"/>
      <w:adjustRightInd w:val="0"/>
      <w:snapToGrid w:val="0"/>
      <w:spacing w:line="360" w:lineRule="auto"/>
      <w:ind w:left="1701"/>
      <w:jc w:val="left"/>
    </w:pPr>
    <w:rPr>
      <w:rFonts w:ascii="Courier New" w:hAnsi="Courier New" w:cs="Arial"/>
      <w:sz w:val="18"/>
      <w:szCs w:val="21"/>
    </w:rPr>
  </w:style>
  <w:style w:type="paragraph" w:customStyle="1" w:styleId="Outline">
    <w:name w:val="Outline"/>
    <w:basedOn w:val="a3"/>
    <w:semiHidden/>
    <w:rsid w:val="00976A9A"/>
    <w:pPr>
      <w:widowControl/>
      <w:topLinePunct/>
      <w:adjustRightInd w:val="0"/>
      <w:snapToGrid w:val="0"/>
      <w:spacing w:before="160" w:after="160" w:line="240" w:lineRule="atLeast"/>
      <w:ind w:left="1701"/>
      <w:jc w:val="left"/>
    </w:pPr>
    <w:rPr>
      <w:rFonts w:cs="Arial"/>
      <w:i/>
      <w:color w:val="0000FF"/>
      <w:szCs w:val="21"/>
    </w:rPr>
  </w:style>
  <w:style w:type="paragraph" w:customStyle="1" w:styleId="INFeature">
    <w:name w:val="IN Feature"/>
    <w:next w:val="INStep"/>
    <w:rsid w:val="00976A9A"/>
    <w:pPr>
      <w:keepNext/>
      <w:keepLines/>
      <w:spacing w:before="240" w:after="240"/>
      <w:outlineLvl w:val="7"/>
    </w:pPr>
    <w:rPr>
      <w:rFonts w:ascii="Arial" w:eastAsia="黑体" w:hAnsi="Arial" w:cs="Arial"/>
      <w:sz w:val="21"/>
      <w:szCs w:val="21"/>
    </w:rPr>
  </w:style>
  <w:style w:type="paragraph" w:customStyle="1" w:styleId="INStep">
    <w:name w:val="IN Step"/>
    <w:basedOn w:val="a3"/>
    <w:rsid w:val="00976A9A"/>
    <w:pPr>
      <w:keepLines/>
      <w:widowControl/>
      <w:tabs>
        <w:tab w:val="num" w:pos="1134"/>
      </w:tabs>
      <w:spacing w:before="80" w:after="80" w:line="300" w:lineRule="auto"/>
      <w:ind w:left="1134" w:hanging="907"/>
      <w:outlineLvl w:val="8"/>
    </w:pPr>
    <w:rPr>
      <w:rFonts w:ascii="Arial" w:hAnsi="Arial" w:cs="Arial"/>
      <w:kern w:val="0"/>
      <w:szCs w:val="21"/>
    </w:rPr>
  </w:style>
  <w:style w:type="paragraph" w:customStyle="1" w:styleId="TOC1">
    <w:name w:val="TOC 标题1"/>
    <w:next w:val="11"/>
    <w:qFormat/>
    <w:rsid w:val="00976A9A"/>
    <w:pPr>
      <w:keepNext/>
      <w:snapToGrid w:val="0"/>
      <w:spacing w:before="480" w:after="360"/>
      <w:jc w:val="center"/>
    </w:pPr>
    <w:rPr>
      <w:rFonts w:ascii="Arial" w:eastAsia="黑体" w:hAnsi="Arial" w:cs="Arial"/>
      <w:noProof/>
      <w:sz w:val="36"/>
      <w:szCs w:val="36"/>
    </w:rPr>
  </w:style>
  <w:style w:type="paragraph" w:customStyle="1" w:styleId="INVoice">
    <w:name w:val="IN Voice"/>
    <w:rsid w:val="00976A9A"/>
    <w:pPr>
      <w:spacing w:before="60" w:after="60"/>
    </w:pPr>
    <w:rPr>
      <w:rFonts w:ascii="Arial" w:hAnsi="Arial" w:cs="黑体"/>
      <w:noProof/>
      <w:sz w:val="15"/>
      <w:szCs w:val="15"/>
    </w:rPr>
  </w:style>
  <w:style w:type="character" w:customStyle="1" w:styleId="commandparameter">
    <w:name w:val="command parameter"/>
    <w:rsid w:val="00976A9A"/>
    <w:rPr>
      <w:rFonts w:ascii="Arial" w:eastAsia="宋体" w:hAnsi="Arial"/>
      <w:i/>
      <w:color w:val="auto"/>
      <w:sz w:val="21"/>
      <w:szCs w:val="21"/>
    </w:rPr>
  </w:style>
  <w:style w:type="character" w:customStyle="1" w:styleId="commandkeywords">
    <w:name w:val="command keywords"/>
    <w:rsid w:val="00976A9A"/>
    <w:rPr>
      <w:rFonts w:ascii="Arial" w:eastAsia="宋体" w:hAnsi="Arial"/>
      <w:b/>
      <w:color w:val="auto"/>
      <w:sz w:val="21"/>
      <w:szCs w:val="21"/>
    </w:rPr>
  </w:style>
  <w:style w:type="character" w:customStyle="1" w:styleId="NotesTextListinTableChar">
    <w:name w:val="Notes Text List in Table Char"/>
    <w:basedOn w:val="a5"/>
    <w:link w:val="NotesTextListinTable"/>
    <w:rsid w:val="00976A9A"/>
    <w:rPr>
      <w:rFonts w:eastAsia="楷体_GB2312" w:cs="楷体_GB2312"/>
      <w:noProof/>
      <w:sz w:val="18"/>
      <w:szCs w:val="18"/>
    </w:rPr>
  </w:style>
  <w:style w:type="paragraph" w:customStyle="1" w:styleId="Command1">
    <w:name w:val="Command1"/>
    <w:rsid w:val="00976A9A"/>
    <w:rPr>
      <w:rFonts w:ascii="Arial" w:hAnsi="Arial"/>
      <w:noProof/>
      <w:sz w:val="24"/>
      <w:lang w:eastAsia="en-US"/>
    </w:rPr>
  </w:style>
  <w:style w:type="table" w:customStyle="1" w:styleId="affffff6">
    <w:name w:val="正文中的表格"/>
    <w:basedOn w:val="af7"/>
    <w:rsid w:val="00976A9A"/>
    <w:pPr>
      <w:widowControl/>
      <w:autoSpaceDE/>
      <w:autoSpaceDN/>
      <w:adjustRightInd/>
      <w:jc w:val="both"/>
    </w:pPr>
    <w:rPr>
      <w:rFonts w:ascii="Arial" w:hAnsi="Arial" w:cs="Arial"/>
      <w:sz w:val="18"/>
      <w:szCs w:val="18"/>
    </w:rPr>
    <w:tblPr>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style>
  <w:style w:type="character" w:customStyle="1" w:styleId="Char5Char">
    <w:name w:val="正文首行缩进 Char5 Char"/>
    <w:aliases w:val="正文首行缩进 Char Char1 Char Char Char Char2 Char Char,正文首行缩进 Char Char1 Char Char Char Char Char Char Char Char1 Char Char Char Char2 Char Char,正文首行缩进3 Char2 Char Char Char"/>
    <w:basedOn w:val="a5"/>
    <w:rsid w:val="00976A9A"/>
    <w:rPr>
      <w:rFonts w:ascii="Arial" w:eastAsia="宋体" w:hAnsi="Arial"/>
      <w:sz w:val="21"/>
      <w:szCs w:val="21"/>
      <w:lang w:val="en-US" w:eastAsia="zh-CN" w:bidi="ar-SA"/>
    </w:rPr>
  </w:style>
  <w:style w:type="paragraph" w:customStyle="1" w:styleId="affffff7">
    <w:name w:val="¡À¨ª????¡À?"/>
    <w:basedOn w:val="a3"/>
    <w:rsid w:val="00976A9A"/>
    <w:pPr>
      <w:keepNext/>
      <w:tabs>
        <w:tab w:val="decimal" w:pos="0"/>
      </w:tabs>
      <w:autoSpaceDE w:val="0"/>
      <w:autoSpaceDN w:val="0"/>
      <w:adjustRightInd w:val="0"/>
      <w:jc w:val="left"/>
    </w:pPr>
    <w:rPr>
      <w:rFonts w:ascii="Arial" w:hAnsi="Arial" w:cs="Arial"/>
      <w:noProof/>
      <w:kern w:val="0"/>
      <w:szCs w:val="21"/>
    </w:rPr>
  </w:style>
  <w:style w:type="paragraph" w:customStyle="1" w:styleId="yooDD2oChar">
    <w:name w:val="?y????¡ìo??¡§???¨¬o??¡ì?¨¦DD2???????¡ìo? Char"/>
    <w:basedOn w:val="a3"/>
    <w:rsid w:val="00976A9A"/>
    <w:pPr>
      <w:keepNext/>
      <w:autoSpaceDE w:val="0"/>
      <w:autoSpaceDN w:val="0"/>
      <w:adjustRightInd w:val="0"/>
      <w:ind w:leftChars="200" w:left="200"/>
      <w:jc w:val="left"/>
    </w:pPr>
    <w:rPr>
      <w:snapToGrid w:val="0"/>
      <w:kern w:val="0"/>
      <w:szCs w:val="21"/>
    </w:rPr>
  </w:style>
  <w:style w:type="paragraph" w:customStyle="1" w:styleId="CharChar2CharCharCharChar0">
    <w:name w:val="Char Char2 Char Char Char Char"/>
    <w:basedOn w:val="a3"/>
    <w:rsid w:val="00976A9A"/>
    <w:pPr>
      <w:keepNext/>
      <w:tabs>
        <w:tab w:val="num" w:pos="2940"/>
      </w:tabs>
      <w:autoSpaceDE w:val="0"/>
      <w:autoSpaceDN w:val="0"/>
      <w:adjustRightInd w:val="0"/>
      <w:ind w:hanging="420"/>
      <w:jc w:val="left"/>
    </w:pPr>
    <w:rPr>
      <w:sz w:val="20"/>
      <w:szCs w:val="20"/>
    </w:rPr>
  </w:style>
  <w:style w:type="paragraph" w:customStyle="1" w:styleId="CharChar20">
    <w:name w:val="Char Char2"/>
    <w:basedOn w:val="a3"/>
    <w:rsid w:val="00976A9A"/>
    <w:pPr>
      <w:keepNext/>
      <w:tabs>
        <w:tab w:val="num" w:pos="2940"/>
      </w:tabs>
      <w:autoSpaceDE w:val="0"/>
      <w:autoSpaceDN w:val="0"/>
      <w:adjustRightInd w:val="0"/>
      <w:ind w:hanging="420"/>
      <w:jc w:val="left"/>
    </w:pPr>
    <w:rPr>
      <w:sz w:val="20"/>
      <w:szCs w:val="20"/>
    </w:rPr>
  </w:style>
  <w:style w:type="paragraph" w:customStyle="1" w:styleId="ParaCharCharCharCharCharCharCharCharCharCharCharCharCharCharCharChar1">
    <w:name w:val="默认段落字体 Para Char Char Char Char Char Char Char Char Char Char Char Char Char Char Char Char1"/>
    <w:basedOn w:val="a3"/>
    <w:rsid w:val="00976A9A"/>
    <w:rPr>
      <w:rFonts w:ascii="Arial" w:hAnsi="Arial" w:cs="Arial"/>
    </w:rPr>
  </w:style>
  <w:style w:type="paragraph" w:customStyle="1" w:styleId="CharChar5CharCharCharCharCharCharCharCharCharCharCharChar">
    <w:name w:val="Char Char5 Char Char Char Char Char Char Char Char Char Char Char Char"/>
    <w:basedOn w:val="a3"/>
    <w:rsid w:val="00976A9A"/>
    <w:pPr>
      <w:spacing w:line="360" w:lineRule="auto"/>
      <w:ind w:left="420"/>
      <w:textAlignment w:val="baseline"/>
    </w:pPr>
    <w:rPr>
      <w:rFonts w:ascii="Arial" w:eastAsia="黑体" w:hAnsi="Arial" w:cs="Arial"/>
      <w:snapToGrid w:val="0"/>
      <w:kern w:val="0"/>
      <w:szCs w:val="21"/>
    </w:rPr>
  </w:style>
  <w:style w:type="paragraph" w:customStyle="1" w:styleId="CharCharChar1CharCharCharCharCharCharCharCharCharCharCharCharCharCharCharCharCharCharChar">
    <w:name w:val="Char Char Char1 Char Char Char Char Char Char Char Char Char Char Char Char Char Char Char Char Char Char Char"/>
    <w:basedOn w:val="a3"/>
    <w:rsid w:val="00976A9A"/>
    <w:pPr>
      <w:keepNext/>
      <w:tabs>
        <w:tab w:val="num" w:pos="2940"/>
      </w:tabs>
      <w:autoSpaceDE w:val="0"/>
      <w:autoSpaceDN w:val="0"/>
      <w:adjustRightInd w:val="0"/>
      <w:ind w:hanging="420"/>
      <w:jc w:val="left"/>
    </w:pPr>
    <w:rPr>
      <w:sz w:val="20"/>
      <w:szCs w:val="20"/>
    </w:rPr>
  </w:style>
  <w:style w:type="paragraph" w:customStyle="1" w:styleId="CharCharCharCharCharCharCharCharCharCharCharCharCharCharCharCharCharChar">
    <w:name w:val="Char Char Char Char Char Char Char Char Char Char Char Char Char Char Char Char Char Char"/>
    <w:basedOn w:val="a3"/>
    <w:semiHidden/>
    <w:rsid w:val="00976A9A"/>
    <w:pPr>
      <w:widowControl/>
      <w:spacing w:after="160" w:line="240" w:lineRule="exact"/>
      <w:jc w:val="left"/>
    </w:pPr>
    <w:rPr>
      <w:rFonts w:ascii="Arial" w:hAnsi="Arial"/>
      <w:kern w:val="0"/>
      <w:sz w:val="22"/>
      <w:szCs w:val="22"/>
      <w:lang w:eastAsia="en-US"/>
    </w:rPr>
  </w:style>
  <w:style w:type="paragraph" w:customStyle="1" w:styleId="CharChar5CharCharCharCharCarCar">
    <w:name w:val="Char Char5 Char Char Char Char Car Car"/>
    <w:basedOn w:val="a3"/>
    <w:autoRedefine/>
    <w:rsid w:val="00976A9A"/>
    <w:pPr>
      <w:spacing w:line="360" w:lineRule="auto"/>
      <w:ind w:firstLineChars="200" w:firstLine="200"/>
    </w:pPr>
    <w:rPr>
      <w:rFonts w:ascii="Tahoma" w:hAnsi="Tahoma"/>
      <w:sz w:val="24"/>
      <w:szCs w:val="20"/>
    </w:rPr>
  </w:style>
  <w:style w:type="paragraph" w:customStyle="1" w:styleId="CharChar3CharChar">
    <w:name w:val="Char Char3 Char Char"/>
    <w:basedOn w:val="a3"/>
    <w:rsid w:val="00976A9A"/>
    <w:pPr>
      <w:spacing w:line="360" w:lineRule="auto"/>
      <w:ind w:left="420"/>
      <w:textAlignment w:val="baseline"/>
    </w:pPr>
    <w:rPr>
      <w:rFonts w:ascii="Arial" w:eastAsia="黑体" w:hAnsi="Arial" w:cs="Arial"/>
      <w:snapToGrid w:val="0"/>
      <w:kern w:val="0"/>
      <w:szCs w:val="21"/>
    </w:rPr>
  </w:style>
  <w:style w:type="paragraph" w:customStyle="1" w:styleId="CharChar3CharCharCharCharCharCharCharCharCharCharCharChar">
    <w:name w:val="Char Char3 Char Char Char Char Char Char Char Char Char Char Char Char"/>
    <w:basedOn w:val="a3"/>
    <w:rsid w:val="00976A9A"/>
    <w:pPr>
      <w:spacing w:line="360" w:lineRule="auto"/>
      <w:ind w:left="420"/>
      <w:textAlignment w:val="baseline"/>
    </w:pPr>
    <w:rPr>
      <w:rFonts w:ascii="Arial" w:eastAsia="黑体" w:hAnsi="Arial" w:cs="Arial"/>
      <w:snapToGrid w:val="0"/>
      <w:kern w:val="0"/>
      <w:szCs w:val="21"/>
    </w:rPr>
  </w:style>
  <w:style w:type="table" w:customStyle="1" w:styleId="1f">
    <w:name w:val="网格型1"/>
    <w:basedOn w:val="a6"/>
    <w:next w:val="af7"/>
    <w:rsid w:val="00976A9A"/>
    <w:pPr>
      <w:widowControl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1Char1CharCharCharCharChar">
    <w:name w:val="Char Char1 Char1 Char Char Char Char Char"/>
    <w:basedOn w:val="a9"/>
    <w:autoRedefine/>
    <w:rsid w:val="00976A9A"/>
    <w:rPr>
      <w:rFonts w:ascii="Tahoma" w:hAnsi="Tahoma"/>
      <w:sz w:val="24"/>
      <w:szCs w:val="20"/>
    </w:rPr>
  </w:style>
  <w:style w:type="paragraph" w:customStyle="1" w:styleId="CharChar30">
    <w:name w:val="Char Char3"/>
    <w:basedOn w:val="a3"/>
    <w:rsid w:val="00976A9A"/>
    <w:pPr>
      <w:spacing w:line="360" w:lineRule="auto"/>
      <w:ind w:left="420"/>
      <w:textAlignment w:val="baseline"/>
    </w:pPr>
    <w:rPr>
      <w:rFonts w:ascii="Arial" w:eastAsia="黑体" w:hAnsi="Arial" w:cs="Arial"/>
      <w:snapToGrid w:val="0"/>
      <w:kern w:val="0"/>
      <w:szCs w:val="21"/>
    </w:rPr>
  </w:style>
  <w:style w:type="paragraph" w:customStyle="1" w:styleId="CharChar3CharCharCharCharCharCharCharCharCharCharCharCharCharCharCharCharCharCharCharChar">
    <w:name w:val="Char Char3 Char Char Char Char Char Char Char Char Char Char Char Char Char Char Char Char Char Char Char Char"/>
    <w:basedOn w:val="a3"/>
    <w:rsid w:val="00976A9A"/>
    <w:pPr>
      <w:spacing w:line="360" w:lineRule="auto"/>
      <w:ind w:left="420"/>
      <w:textAlignment w:val="baseline"/>
    </w:pPr>
    <w:rPr>
      <w:rFonts w:ascii="Arial" w:eastAsia="黑体" w:hAnsi="Arial" w:cs="Arial"/>
      <w:snapToGrid w:val="0"/>
      <w:kern w:val="0"/>
      <w:szCs w:val="21"/>
    </w:rPr>
  </w:style>
  <w:style w:type="character" w:customStyle="1" w:styleId="Char6">
    <w:name w:val="正文首行缩进 Char"/>
    <w:aliases w:val="正文首行缩进5 Char Char Char,正文首行缩进23 Char Char Char,正文首行缩进322 Char Char Char,正文首行缩进 Char Char1 Char Char Char222 Char Char Char,正文首行缩进5 Char Char1"/>
    <w:basedOn w:val="a5"/>
    <w:rsid w:val="00991B46"/>
    <w:rPr>
      <w:rFonts w:eastAsia="宋体"/>
      <w:sz w:val="21"/>
      <w:lang w:val="en-US" w:eastAsia="zh-CN" w:bidi="ar-SA"/>
    </w:rPr>
  </w:style>
  <w:style w:type="paragraph" w:customStyle="1" w:styleId="epgrafe">
    <w:name w:val="epígrafe"/>
    <w:basedOn w:val="a3"/>
    <w:rsid w:val="00C30153"/>
    <w:pPr>
      <w:widowControl/>
      <w:jc w:val="left"/>
    </w:pPr>
    <w:rPr>
      <w:rFonts w:ascii="CG Times" w:hAnsi="CG Times"/>
      <w:kern w:val="0"/>
      <w:sz w:val="24"/>
      <w:szCs w:val="20"/>
      <w:lang w:val="es-ES_tradnl" w:eastAsia="es-ES_tradnl"/>
    </w:rPr>
  </w:style>
  <w:style w:type="paragraph" w:customStyle="1" w:styleId="CharChar1CharCharCharCharCharCharCharCharCharCharCharCharCharCharCharCharCharCharCharCharCharCharCharCharCharCharCharChar">
    <w:name w:val="Char Char1 Char Char Char Char Char Char Char Char Char Char Char Char Char Char Char Char Char Char Char Char Char Char Char Char Char Char Char Char"/>
    <w:basedOn w:val="a3"/>
    <w:rsid w:val="001A2909"/>
    <w:pPr>
      <w:widowControl/>
    </w:pPr>
    <w:rPr>
      <w:rFonts w:ascii="Tahoma" w:hAnsi="Tahoma"/>
      <w:sz w:val="24"/>
      <w:szCs w:val="21"/>
    </w:rPr>
  </w:style>
  <w:style w:type="paragraph" w:customStyle="1" w:styleId="affffff8">
    <w:name w:val="±í¸ñÎÄ±¾£¨Ð¡Îå£©"/>
    <w:basedOn w:val="a3"/>
    <w:rsid w:val="001101E2"/>
    <w:pPr>
      <w:widowControl/>
      <w:tabs>
        <w:tab w:val="decimal" w:pos="0"/>
      </w:tabs>
      <w:overflowPunct w:val="0"/>
      <w:autoSpaceDE w:val="0"/>
      <w:autoSpaceDN w:val="0"/>
      <w:adjustRightInd w:val="0"/>
      <w:jc w:val="left"/>
      <w:textAlignment w:val="baseline"/>
    </w:pPr>
    <w:rPr>
      <w:kern w:val="0"/>
      <w:sz w:val="18"/>
      <w:szCs w:val="20"/>
    </w:rPr>
  </w:style>
  <w:style w:type="paragraph" w:customStyle="1" w:styleId="CharChar4">
    <w:name w:val="Char Char"/>
    <w:basedOn w:val="a9"/>
    <w:autoRedefine/>
    <w:rsid w:val="00AB7D12"/>
    <w:pPr>
      <w:adjustRightInd w:val="0"/>
      <w:spacing w:line="436" w:lineRule="exact"/>
      <w:ind w:left="357"/>
      <w:jc w:val="left"/>
      <w:outlineLvl w:val="3"/>
    </w:pPr>
    <w:rPr>
      <w:rFonts w:ascii="Tahoma" w:hAnsi="Tahoma"/>
      <w:b/>
      <w:sz w:val="24"/>
    </w:rPr>
  </w:style>
  <w:style w:type="character" w:customStyle="1" w:styleId="4Char">
    <w:name w:val="标题 4 Char"/>
    <w:aliases w:val="heading 4 Char2,PIM 4 Char,H4 Char,h4 Char,bullet Char,bl Char,bb Char,标题 4 Char Char Char Char,heading 4 Char Char Char1,heading 4 Char Char2,标题 4 Char Char Char1,--F4 Char,标题 4 Char2 Char,标题 4 Char1 Char1 Char,标题 4 Char Char1 Char1 Char"/>
    <w:basedOn w:val="a5"/>
    <w:link w:val="41"/>
    <w:rsid w:val="00407B6C"/>
    <w:rPr>
      <w:rFonts w:ascii="Arial" w:eastAsia="黑体" w:hAnsi="Arial"/>
      <w:color w:val="000000"/>
      <w:sz w:val="18"/>
      <w:szCs w:val="21"/>
    </w:rPr>
  </w:style>
  <w:style w:type="character" w:customStyle="1" w:styleId="trans">
    <w:name w:val="trans"/>
    <w:basedOn w:val="a5"/>
    <w:rsid w:val="000B7632"/>
  </w:style>
  <w:style w:type="paragraph" w:styleId="affffff9">
    <w:name w:val="List Paragraph"/>
    <w:basedOn w:val="a3"/>
    <w:uiPriority w:val="34"/>
    <w:qFormat/>
    <w:rsid w:val="000D074F"/>
    <w:pPr>
      <w:ind w:firstLineChars="200" w:firstLine="420"/>
    </w:pPr>
  </w:style>
  <w:style w:type="paragraph" w:customStyle="1" w:styleId="0">
    <w:name w:val="样式 正文首行缩进 + 首行缩进:  0 字符"/>
    <w:basedOn w:val="a4"/>
    <w:rsid w:val="00F905AE"/>
    <w:pPr>
      <w:widowControl/>
      <w:numPr>
        <w:ilvl w:val="12"/>
      </w:numPr>
      <w:autoSpaceDE w:val="0"/>
      <w:autoSpaceDN w:val="0"/>
      <w:adjustRightInd w:val="0"/>
      <w:spacing w:after="0" w:line="360" w:lineRule="auto"/>
      <w:ind w:firstLineChars="100" w:firstLine="420"/>
    </w:pPr>
    <w:rPr>
      <w:rFonts w:ascii="Arial" w:hAnsi="Arial" w:cs="宋体"/>
      <w:sz w:val="24"/>
      <w:szCs w:val="21"/>
    </w:rPr>
  </w:style>
  <w:style w:type="character" w:customStyle="1" w:styleId="webdict1">
    <w:name w:val="webdict1"/>
    <w:basedOn w:val="a5"/>
    <w:rsid w:val="00DF6DF1"/>
    <w:rPr>
      <w:b/>
      <w:bCs/>
    </w:rPr>
  </w:style>
  <w:style w:type="character" w:customStyle="1" w:styleId="Char1">
    <w:name w:val="正文首行缩进 Char1"/>
    <w:aliases w:val="正文首行缩进 Char2 Char1,正文首行缩进 Char1 Char Char1,正文首行缩进5 Char Char Char1,正文首行缩进23 Char Char Char1,正文首行缩进322 Char Char Char1,正文首行缩进 Char Char1 Char Char Char222 Char Char Char1,正文首行缩进5 Char Char2"/>
    <w:basedOn w:val="a5"/>
    <w:link w:val="a4"/>
    <w:rsid w:val="0095760C"/>
    <w:rPr>
      <w:kern w:val="2"/>
      <w:sz w:val="21"/>
      <w:szCs w:val="24"/>
    </w:rPr>
  </w:style>
  <w:style w:type="character" w:customStyle="1" w:styleId="4Char3">
    <w:name w:val="标题 4 Char3"/>
    <w:aliases w:val="标题 4 Char1 Char,heading 4 Char1,heading 4 Char Char1,heading 4 Char Char Char,heading 4 Char Char Char Char Char Char Char Char Char Char,heading 4 Char Char Char Char Char Char Char Char Char Char Char Char Char,标题 41 Char"/>
    <w:basedOn w:val="a5"/>
    <w:rsid w:val="0095760C"/>
    <w:rPr>
      <w:rFonts w:ascii="Arial" w:eastAsia="黑体" w:hAnsi="Arial"/>
      <w:sz w:val="21"/>
      <w:szCs w:val="21"/>
    </w:rPr>
  </w:style>
  <w:style w:type="paragraph" w:customStyle="1" w:styleId="CharCharChar1">
    <w:name w:val="编写建议 Char Char Char"/>
    <w:basedOn w:val="a3"/>
    <w:link w:val="CharCharCharChar0"/>
    <w:rsid w:val="0095760C"/>
    <w:pPr>
      <w:keepNext/>
      <w:autoSpaceDE w:val="0"/>
      <w:autoSpaceDN w:val="0"/>
      <w:adjustRightInd w:val="0"/>
      <w:spacing w:line="360" w:lineRule="auto"/>
      <w:ind w:firstLineChars="200" w:firstLine="200"/>
      <w:jc w:val="left"/>
    </w:pPr>
    <w:rPr>
      <w:i/>
      <w:color w:val="0000FF"/>
      <w:kern w:val="0"/>
      <w:szCs w:val="20"/>
    </w:rPr>
  </w:style>
  <w:style w:type="character" w:customStyle="1" w:styleId="CharCharCharChar0">
    <w:name w:val="编写建议 Char Char Char Char"/>
    <w:basedOn w:val="a5"/>
    <w:link w:val="CharCharChar1"/>
    <w:rsid w:val="0095760C"/>
    <w:rPr>
      <w:i/>
      <w:color w:val="0000FF"/>
      <w:sz w:val="21"/>
    </w:rPr>
  </w:style>
  <w:style w:type="paragraph" w:customStyle="1" w:styleId="CharChar5">
    <w:name w:val="图样式 Char Char"/>
    <w:basedOn w:val="a3"/>
    <w:link w:val="CharCharChar2"/>
    <w:rsid w:val="0095760C"/>
    <w:pPr>
      <w:keepNext/>
      <w:widowControl/>
      <w:autoSpaceDE w:val="0"/>
      <w:autoSpaceDN w:val="0"/>
      <w:adjustRightInd w:val="0"/>
      <w:spacing w:before="80" w:after="80" w:line="360" w:lineRule="auto"/>
      <w:jc w:val="center"/>
    </w:pPr>
    <w:rPr>
      <w:kern w:val="0"/>
      <w:sz w:val="20"/>
      <w:szCs w:val="20"/>
    </w:rPr>
  </w:style>
  <w:style w:type="character" w:customStyle="1" w:styleId="CharCharChar2">
    <w:name w:val="图样式 Char Char Char"/>
    <w:basedOn w:val="a5"/>
    <w:link w:val="CharChar5"/>
    <w:rsid w:val="0095760C"/>
  </w:style>
  <w:style w:type="paragraph" w:customStyle="1" w:styleId="sonic">
    <w:name w:val="sonic列表"/>
    <w:basedOn w:val="a3"/>
    <w:rsid w:val="0095760C"/>
    <w:pPr>
      <w:keepNext/>
      <w:tabs>
        <w:tab w:val="num" w:pos="2359"/>
      </w:tabs>
      <w:autoSpaceDE w:val="0"/>
      <w:autoSpaceDN w:val="0"/>
      <w:adjustRightInd w:val="0"/>
      <w:ind w:left="2359" w:hanging="284"/>
      <w:jc w:val="left"/>
    </w:pPr>
    <w:rPr>
      <w:kern w:val="0"/>
      <w:szCs w:val="20"/>
    </w:rPr>
  </w:style>
  <w:style w:type="paragraph" w:customStyle="1" w:styleId="Char7">
    <w:name w:val="图号 Char"/>
    <w:basedOn w:val="a3"/>
    <w:link w:val="CharChar6"/>
    <w:rsid w:val="0095760C"/>
    <w:pPr>
      <w:keepNext/>
      <w:autoSpaceDE w:val="0"/>
      <w:autoSpaceDN w:val="0"/>
      <w:adjustRightInd w:val="0"/>
      <w:spacing w:before="105" w:line="360" w:lineRule="auto"/>
      <w:jc w:val="center"/>
      <w:textAlignment w:val="baseline"/>
    </w:pPr>
    <w:rPr>
      <w:rFonts w:ascii="Arial" w:hAnsi="Arial"/>
      <w:kern w:val="0"/>
      <w:sz w:val="18"/>
      <w:szCs w:val="18"/>
    </w:rPr>
  </w:style>
  <w:style w:type="character" w:customStyle="1" w:styleId="CharChar6">
    <w:name w:val="图号 Char Char"/>
    <w:basedOn w:val="a5"/>
    <w:link w:val="Char7"/>
    <w:rsid w:val="0095760C"/>
    <w:rPr>
      <w:rFonts w:ascii="Arial" w:hAnsi="Arial"/>
      <w:sz w:val="18"/>
      <w:szCs w:val="18"/>
    </w:rPr>
  </w:style>
  <w:style w:type="paragraph" w:customStyle="1" w:styleId="110">
    <w:name w:val="缺省文本:1:1"/>
    <w:basedOn w:val="a3"/>
    <w:rsid w:val="0095760C"/>
    <w:pPr>
      <w:autoSpaceDE w:val="0"/>
      <w:autoSpaceDN w:val="0"/>
      <w:adjustRightInd w:val="0"/>
      <w:spacing w:line="360" w:lineRule="auto"/>
      <w:jc w:val="left"/>
    </w:pPr>
    <w:rPr>
      <w:rFonts w:ascii="宋体" w:cs="宋体"/>
      <w:kern w:val="0"/>
      <w:sz w:val="24"/>
    </w:rPr>
  </w:style>
  <w:style w:type="character" w:customStyle="1" w:styleId="ViewedAnchorA">
    <w:name w:val="Viewed Anchor (A)"/>
    <w:rsid w:val="0095760C"/>
    <w:rPr>
      <w:color w:val="800000"/>
      <w:u w:val="single"/>
    </w:rPr>
  </w:style>
  <w:style w:type="character" w:customStyle="1" w:styleId="AnchorA">
    <w:name w:val="Anchor (A)"/>
    <w:rsid w:val="0095760C"/>
    <w:rPr>
      <w:color w:val="0000FF"/>
      <w:u w:val="single"/>
    </w:rPr>
  </w:style>
  <w:style w:type="paragraph" w:customStyle="1" w:styleId="3CharChar6015">
    <w:name w:val="样式 标题 3Char Char + 段前: 6 磅 段后: 0 磅 行距: 1.5 倍行距"/>
    <w:basedOn w:val="31"/>
    <w:rsid w:val="0095760C"/>
    <w:pPr>
      <w:keepLines w:val="0"/>
      <w:widowControl/>
      <w:numPr>
        <w:numId w:val="28"/>
      </w:numPr>
      <w:tabs>
        <w:tab w:val="clear" w:pos="709"/>
        <w:tab w:val="num" w:pos="1747"/>
      </w:tabs>
      <w:autoSpaceDE w:val="0"/>
      <w:autoSpaceDN w:val="0"/>
      <w:spacing w:before="0" w:after="0" w:line="360" w:lineRule="auto"/>
      <w:ind w:left="1747" w:hanging="720"/>
      <w:jc w:val="both"/>
    </w:pPr>
    <w:rPr>
      <w:rFonts w:ascii="Courier New" w:hAnsi="Courier New" w:cs="宋体"/>
      <w:bCs w:val="0"/>
      <w:color w:val="000000"/>
      <w:kern w:val="0"/>
      <w:sz w:val="24"/>
      <w:szCs w:val="20"/>
    </w:rPr>
  </w:style>
  <w:style w:type="paragraph" w:customStyle="1" w:styleId="074">
    <w:name w:val="样式 表格文本 + 两端对齐 首行缩进:  0.74 厘米"/>
    <w:basedOn w:val="ab"/>
    <w:rsid w:val="0095760C"/>
    <w:pPr>
      <w:keepNext/>
      <w:widowControl w:val="0"/>
      <w:numPr>
        <w:ilvl w:val="2"/>
        <w:numId w:val="29"/>
      </w:numPr>
      <w:tabs>
        <w:tab w:val="clear" w:pos="720"/>
      </w:tabs>
      <w:autoSpaceDE w:val="0"/>
      <w:autoSpaceDN w:val="0"/>
      <w:adjustRightInd w:val="0"/>
      <w:ind w:left="0" w:firstLine="420"/>
    </w:pPr>
    <w:rPr>
      <w:rFonts w:cs="宋体"/>
      <w:szCs w:val="20"/>
    </w:rPr>
  </w:style>
  <w:style w:type="paragraph" w:customStyle="1" w:styleId="0741">
    <w:name w:val="样式 表格文本 + 两端对齐 首行缩进:  0.74 厘米1"/>
    <w:basedOn w:val="ab"/>
    <w:rsid w:val="0095760C"/>
    <w:pPr>
      <w:keepNext/>
      <w:widowControl w:val="0"/>
      <w:autoSpaceDE w:val="0"/>
      <w:autoSpaceDN w:val="0"/>
      <w:adjustRightInd w:val="0"/>
      <w:ind w:firstLine="420"/>
    </w:pPr>
    <w:rPr>
      <w:rFonts w:cs="宋体"/>
      <w:szCs w:val="20"/>
    </w:rPr>
  </w:style>
  <w:style w:type="paragraph" w:customStyle="1" w:styleId="3CharChar0357260">
    <w:name w:val="样式 标题 3Char Char + 左侧:  0.35 厘米 悬挂缩进: 7.2 字符 段前: 6 磅 段后: 0 磅..."/>
    <w:basedOn w:val="a3"/>
    <w:next w:val="a4"/>
    <w:rsid w:val="0095760C"/>
    <w:pPr>
      <w:keepNext/>
      <w:tabs>
        <w:tab w:val="num" w:pos="360"/>
      </w:tabs>
      <w:autoSpaceDE w:val="0"/>
      <w:autoSpaceDN w:val="0"/>
      <w:adjustRightInd w:val="0"/>
      <w:spacing w:before="120" w:line="360" w:lineRule="auto"/>
      <w:ind w:left="360" w:hanging="360"/>
      <w:jc w:val="left"/>
    </w:pPr>
    <w:rPr>
      <w:rFonts w:cs="宋体"/>
      <w:kern w:val="0"/>
      <w:sz w:val="20"/>
      <w:szCs w:val="20"/>
    </w:rPr>
  </w:style>
  <w:style w:type="paragraph" w:customStyle="1" w:styleId="31113Char">
    <w:name w:val="样式 标题 31.1.1 标题 3Char + (西文) 宋体"/>
    <w:basedOn w:val="31"/>
    <w:rsid w:val="0095760C"/>
    <w:pPr>
      <w:keepLines w:val="0"/>
      <w:widowControl/>
      <w:numPr>
        <w:ilvl w:val="0"/>
        <w:numId w:val="0"/>
      </w:numPr>
      <w:tabs>
        <w:tab w:val="num" w:pos="780"/>
      </w:tabs>
      <w:autoSpaceDE w:val="0"/>
      <w:autoSpaceDN w:val="0"/>
      <w:spacing w:before="240" w:after="240" w:line="240" w:lineRule="auto"/>
      <w:ind w:left="780" w:hanging="360"/>
      <w:jc w:val="both"/>
    </w:pPr>
    <w:rPr>
      <w:rFonts w:ascii="宋体" w:hAnsi="宋体" w:cs="Courier New"/>
      <w:bCs w:val="0"/>
      <w:color w:val="000000"/>
      <w:kern w:val="0"/>
      <w:sz w:val="24"/>
      <w:szCs w:val="24"/>
    </w:rPr>
  </w:style>
  <w:style w:type="paragraph" w:customStyle="1" w:styleId="31113Char1">
    <w:name w:val="样式 标题 31.1.1 标题 3Char + (西文) 宋体1"/>
    <w:basedOn w:val="31"/>
    <w:link w:val="31113Char1Char"/>
    <w:rsid w:val="0095760C"/>
    <w:pPr>
      <w:keepLines w:val="0"/>
      <w:widowControl/>
      <w:tabs>
        <w:tab w:val="clear" w:pos="2847"/>
        <w:tab w:val="num" w:pos="1747"/>
      </w:tabs>
      <w:autoSpaceDE w:val="0"/>
      <w:autoSpaceDN w:val="0"/>
      <w:spacing w:before="240" w:after="240" w:line="240" w:lineRule="auto"/>
      <w:ind w:left="1747" w:hanging="720"/>
      <w:jc w:val="both"/>
    </w:pPr>
    <w:rPr>
      <w:rFonts w:ascii="Courier New" w:hAnsi="Courier New" w:cs="Courier New"/>
      <w:bCs w:val="0"/>
      <w:color w:val="000000"/>
      <w:kern w:val="0"/>
      <w:sz w:val="24"/>
      <w:szCs w:val="24"/>
    </w:rPr>
  </w:style>
  <w:style w:type="character" w:customStyle="1" w:styleId="31113Char1Char">
    <w:name w:val="样式 标题 31.1.1 标题 3Char + (西文) 宋体1 Char"/>
    <w:basedOn w:val="a5"/>
    <w:link w:val="31113Char1"/>
    <w:rsid w:val="0095760C"/>
    <w:rPr>
      <w:rFonts w:ascii="Courier New" w:eastAsia="黑体" w:hAnsi="Courier New" w:cs="Courier New"/>
      <w:color w:val="000000"/>
      <w:sz w:val="24"/>
      <w:szCs w:val="24"/>
    </w:rPr>
  </w:style>
  <w:style w:type="character" w:customStyle="1" w:styleId="CharCharChar3">
    <w:name w:val="表格文本 Char Char Char"/>
    <w:basedOn w:val="a5"/>
    <w:rsid w:val="0095760C"/>
    <w:rPr>
      <w:rFonts w:ascii="Arial" w:eastAsia="宋体" w:hAnsi="Arial"/>
      <w:noProof/>
      <w:kern w:val="2"/>
      <w:sz w:val="21"/>
      <w:szCs w:val="21"/>
      <w:lang w:val="en-US" w:eastAsia="zh-CN" w:bidi="ar-SA"/>
    </w:rPr>
  </w:style>
  <w:style w:type="character" w:customStyle="1" w:styleId="CharCharCharCharCharCharChar">
    <w:name w:val="表格文本 Char Char Char Char Char Char Char"/>
    <w:basedOn w:val="a5"/>
    <w:rsid w:val="0095760C"/>
    <w:rPr>
      <w:rFonts w:ascii="Arial" w:eastAsia="宋体" w:hAnsi="Arial"/>
      <w:noProof/>
      <w:kern w:val="2"/>
      <w:sz w:val="21"/>
      <w:szCs w:val="21"/>
      <w:lang w:val="en-US" w:eastAsia="zh-CN" w:bidi="ar-SA"/>
    </w:rPr>
  </w:style>
  <w:style w:type="paragraph" w:customStyle="1" w:styleId="Char2CharCharChar">
    <w:name w:val="样式 正文首行缩进正文首行缩进 Char + 首行缩进:  2 字符 Char Char Char"/>
    <w:basedOn w:val="a4"/>
    <w:link w:val="Char2CharCharCharChar"/>
    <w:rsid w:val="0095760C"/>
    <w:pPr>
      <w:autoSpaceDE w:val="0"/>
      <w:autoSpaceDN w:val="0"/>
      <w:adjustRightInd w:val="0"/>
      <w:spacing w:after="0" w:line="360" w:lineRule="auto"/>
      <w:ind w:firstLineChars="200" w:firstLine="200"/>
    </w:pPr>
    <w:rPr>
      <w:rFonts w:cs="宋体"/>
    </w:rPr>
  </w:style>
  <w:style w:type="character" w:customStyle="1" w:styleId="Char2CharCharCharChar">
    <w:name w:val="样式 正文首行缩进正文首行缩进 Char + 首行缩进:  2 字符 Char Char Char Char"/>
    <w:basedOn w:val="a5"/>
    <w:link w:val="Char2CharCharChar"/>
    <w:rsid w:val="0095760C"/>
    <w:rPr>
      <w:rFonts w:cs="宋体"/>
      <w:kern w:val="2"/>
      <w:sz w:val="21"/>
      <w:szCs w:val="24"/>
    </w:rPr>
  </w:style>
  <w:style w:type="paragraph" w:customStyle="1" w:styleId="affffffa">
    <w:name w:val="版权信息"/>
    <w:basedOn w:val="a3"/>
    <w:rsid w:val="0095760C"/>
    <w:pPr>
      <w:autoSpaceDE w:val="0"/>
      <w:autoSpaceDN w:val="0"/>
      <w:adjustRightInd w:val="0"/>
      <w:spacing w:before="80" w:after="80"/>
      <w:ind w:left="1417" w:right="283"/>
    </w:pPr>
    <w:rPr>
      <w:rFonts w:ascii="Arial" w:hAnsi="Arial"/>
      <w:b/>
      <w:kern w:val="0"/>
      <w:sz w:val="22"/>
      <w:szCs w:val="20"/>
    </w:rPr>
  </w:style>
  <w:style w:type="character" w:customStyle="1" w:styleId="1f0">
    <w:name w:val="正文首行缩进1"/>
    <w:aliases w:val="正文首行缩进 Char Char Char Char Char Char Char Char Char Char Char Char Char Char Char Char Char Char Char Char Char1,正文首行缩进 Char Char Char Char Char Char Char Char Char Char Char Char Char Char Char Char Char Char Char Char Char2"/>
    <w:basedOn w:val="a5"/>
    <w:rsid w:val="0095760C"/>
    <w:rPr>
      <w:rFonts w:ascii="Arial" w:eastAsia="宋体" w:hAnsi="Arial"/>
      <w:sz w:val="21"/>
      <w:szCs w:val="21"/>
      <w:lang w:val="en-US" w:eastAsia="zh-CN" w:bidi="ar-SA"/>
    </w:rPr>
  </w:style>
  <w:style w:type="paragraph" w:customStyle="1" w:styleId="affffffb">
    <w:name w:val="·âÃæÎÄµµ±êÌâ"/>
    <w:basedOn w:val="a3"/>
    <w:rsid w:val="0095760C"/>
    <w:pPr>
      <w:widowControl/>
      <w:overflowPunct w:val="0"/>
      <w:autoSpaceDE w:val="0"/>
      <w:autoSpaceDN w:val="0"/>
      <w:adjustRightInd w:val="0"/>
      <w:spacing w:line="360" w:lineRule="auto"/>
      <w:ind w:firstLineChars="200" w:firstLine="420"/>
      <w:jc w:val="center"/>
      <w:textAlignment w:val="baseline"/>
    </w:pPr>
    <w:rPr>
      <w:rFonts w:ascii="Arial" w:hAnsi="Arial"/>
      <w:b/>
      <w:kern w:val="0"/>
      <w:sz w:val="56"/>
      <w:szCs w:val="20"/>
    </w:rPr>
  </w:style>
  <w:style w:type="paragraph" w:customStyle="1" w:styleId="CharCharCharCharChar1CharCharCharCharCharCharCharChar">
    <w:name w:val="Char Char Char Char Char1 Char Char Char Char Char Char Char Char"/>
    <w:basedOn w:val="a3"/>
    <w:rsid w:val="0095760C"/>
    <w:pPr>
      <w:keepNext/>
      <w:widowControl/>
      <w:snapToGrid w:val="0"/>
      <w:spacing w:after="80" w:line="300" w:lineRule="auto"/>
      <w:ind w:left="1134"/>
      <w:jc w:val="left"/>
    </w:pPr>
    <w:rPr>
      <w:rFonts w:ascii="Arial" w:hAnsi="Arial" w:cs="Arial"/>
      <w:szCs w:val="20"/>
    </w:rPr>
  </w:style>
  <w:style w:type="character" w:customStyle="1" w:styleId="EmailStyle420">
    <w:name w:val="EmailStyle4201"/>
    <w:aliases w:val="EmailStyle4201"/>
    <w:basedOn w:val="a5"/>
    <w:semiHidden/>
    <w:personal/>
    <w:personalCompose/>
    <w:rsid w:val="0095760C"/>
    <w:rPr>
      <w:rFonts w:ascii="Arial" w:eastAsia="宋体" w:hAnsi="Arial" w:cs="Arial"/>
      <w:color w:val="auto"/>
      <w:sz w:val="18"/>
      <w:szCs w:val="20"/>
    </w:rPr>
  </w:style>
  <w:style w:type="paragraph" w:customStyle="1" w:styleId="ParaCharCharCharCharCharCharCharCharCharCharCharCharCharCharCharCharCharCharCharChar">
    <w:name w:val="默认段落字体 Para Char Char Char Char Char Char Char Char Char Char Char Char Char Char Char Char Char Char Char Char"/>
    <w:basedOn w:val="a3"/>
    <w:rsid w:val="0095760C"/>
    <w:rPr>
      <w:rFonts w:ascii="Tahoma" w:hAnsi="Tahoma"/>
      <w:sz w:val="24"/>
      <w:szCs w:val="20"/>
    </w:rPr>
  </w:style>
  <w:style w:type="character" w:customStyle="1" w:styleId="ItemListChar1">
    <w:name w:val="Item List Char1"/>
    <w:basedOn w:val="a5"/>
    <w:link w:val="ItemList"/>
    <w:rsid w:val="0095760C"/>
    <w:rPr>
      <w:rFonts w:cs="Arial"/>
      <w:kern w:val="2"/>
      <w:sz w:val="21"/>
      <w:szCs w:val="21"/>
    </w:rPr>
  </w:style>
  <w:style w:type="paragraph" w:customStyle="1" w:styleId="TerminalDispaly">
    <w:name w:val="Terminal Dispaly"/>
    <w:rsid w:val="0095760C"/>
    <w:pPr>
      <w:widowControl w:val="0"/>
      <w:ind w:left="1134"/>
      <w:jc w:val="both"/>
    </w:pPr>
    <w:rPr>
      <w:rFonts w:ascii="Courier New" w:hAnsi="Courier New"/>
      <w:noProof/>
      <w:sz w:val="17"/>
    </w:rPr>
  </w:style>
  <w:style w:type="paragraph" w:customStyle="1" w:styleId="Header0">
    <w:name w:val="Header0"/>
    <w:rsid w:val="0095760C"/>
    <w:pPr>
      <w:jc w:val="right"/>
    </w:pPr>
    <w:rPr>
      <w:rFonts w:ascii="Arial" w:eastAsia="黑体" w:hAnsi="Arial"/>
      <w:b/>
      <w:sz w:val="30"/>
    </w:rPr>
  </w:style>
  <w:style w:type="paragraph" w:customStyle="1" w:styleId="affffffc">
    <w:name w:val="文档版权"/>
    <w:basedOn w:val="a3"/>
    <w:autoRedefine/>
    <w:rsid w:val="0095760C"/>
    <w:pPr>
      <w:jc w:val="center"/>
    </w:pPr>
    <w:rPr>
      <w:b/>
      <w:color w:val="000000"/>
      <w:sz w:val="32"/>
      <w:szCs w:val="20"/>
    </w:rPr>
  </w:style>
  <w:style w:type="paragraph" w:customStyle="1" w:styleId="affffffd">
    <w:name w:val="表格文本(居中)"/>
    <w:basedOn w:val="a3"/>
    <w:autoRedefine/>
    <w:rsid w:val="0095760C"/>
    <w:pPr>
      <w:autoSpaceDE w:val="0"/>
      <w:autoSpaceDN w:val="0"/>
      <w:adjustRightInd w:val="0"/>
      <w:ind w:left="-28" w:right="-28"/>
    </w:pPr>
    <w:rPr>
      <w:rFonts w:ascii="宋体"/>
      <w:color w:val="000000"/>
      <w:kern w:val="0"/>
      <w:sz w:val="20"/>
      <w:szCs w:val="20"/>
    </w:rPr>
  </w:style>
  <w:style w:type="paragraph" w:customStyle="1" w:styleId="affffffe">
    <w:name w:val="版权声明"/>
    <w:basedOn w:val="a3"/>
    <w:rsid w:val="0095760C"/>
    <w:pPr>
      <w:keepLines/>
      <w:autoSpaceDE w:val="0"/>
      <w:autoSpaceDN w:val="0"/>
      <w:adjustRightInd w:val="0"/>
      <w:spacing w:before="480" w:after="360" w:line="360" w:lineRule="auto"/>
      <w:jc w:val="left"/>
    </w:pPr>
    <w:rPr>
      <w:b/>
      <w:kern w:val="0"/>
      <w:sz w:val="36"/>
      <w:szCs w:val="20"/>
    </w:rPr>
  </w:style>
  <w:style w:type="paragraph" w:customStyle="1" w:styleId="1">
    <w:name w:val="我的标题1"/>
    <w:basedOn w:val="10"/>
    <w:rsid w:val="0095760C"/>
    <w:pPr>
      <w:numPr>
        <w:numId w:val="30"/>
      </w:numPr>
      <w:spacing w:line="360" w:lineRule="auto"/>
    </w:pPr>
    <w:rPr>
      <w:szCs w:val="32"/>
    </w:rPr>
  </w:style>
  <w:style w:type="paragraph" w:customStyle="1" w:styleId="WordProCharChar">
    <w:name w:val="正文首行缩进(WordPro) Char Char"/>
    <w:basedOn w:val="a3"/>
    <w:link w:val="WordProCharCharChar"/>
    <w:rsid w:val="0095760C"/>
    <w:pPr>
      <w:keepNext/>
      <w:widowControl/>
      <w:autoSpaceDE w:val="0"/>
      <w:autoSpaceDN w:val="0"/>
      <w:adjustRightInd w:val="0"/>
      <w:spacing w:before="105"/>
      <w:ind w:left="1134"/>
      <w:jc w:val="left"/>
    </w:pPr>
    <w:rPr>
      <w:kern w:val="0"/>
      <w:szCs w:val="20"/>
    </w:rPr>
  </w:style>
  <w:style w:type="character" w:customStyle="1" w:styleId="WordProCharCharChar">
    <w:name w:val="正文首行缩进(WordPro) Char Char Char"/>
    <w:basedOn w:val="a5"/>
    <w:link w:val="WordProCharChar"/>
    <w:rsid w:val="0095760C"/>
    <w:rPr>
      <w:sz w:val="21"/>
    </w:rPr>
  </w:style>
  <w:style w:type="paragraph" w:customStyle="1" w:styleId="ListHeader">
    <w:name w:val="List Header"/>
    <w:rsid w:val="0095760C"/>
    <w:pPr>
      <w:widowControl w:val="0"/>
      <w:autoSpaceDE w:val="0"/>
      <w:autoSpaceDN w:val="0"/>
      <w:adjustRightInd w:val="0"/>
    </w:pPr>
    <w:rPr>
      <w:b/>
      <w:bCs/>
      <w:i/>
      <w:iCs/>
      <w:color w:val="0000A0"/>
    </w:rPr>
  </w:style>
  <w:style w:type="paragraph" w:customStyle="1" w:styleId="CharCharCharChar1CharCharCharChar3CharChar1">
    <w:name w:val="Char Char Char Char1 Char Char Char Char3 Char Char1"/>
    <w:basedOn w:val="a3"/>
    <w:autoRedefine/>
    <w:rsid w:val="0095760C"/>
    <w:pPr>
      <w:widowControl/>
      <w:spacing w:line="360" w:lineRule="auto"/>
      <w:ind w:firstLineChars="200" w:firstLine="200"/>
    </w:pPr>
    <w:rPr>
      <w:rFonts w:ascii="Tahoma" w:hAnsi="Tahoma"/>
      <w:kern w:val="0"/>
      <w:sz w:val="24"/>
      <w:szCs w:val="20"/>
    </w:rPr>
  </w:style>
  <w:style w:type="paragraph" w:customStyle="1" w:styleId="afffffff">
    <w:name w:val="缺省表格文本"/>
    <w:basedOn w:val="a3"/>
    <w:rsid w:val="0095760C"/>
    <w:pPr>
      <w:autoSpaceDE w:val="0"/>
      <w:autoSpaceDN w:val="0"/>
      <w:adjustRightInd w:val="0"/>
      <w:jc w:val="left"/>
    </w:pPr>
    <w:rPr>
      <w:rFonts w:ascii="Courier New" w:hAnsi="Courier New" w:cs="Courier New"/>
      <w:kern w:val="0"/>
      <w:szCs w:val="21"/>
    </w:rPr>
  </w:style>
  <w:style w:type="paragraph" w:customStyle="1" w:styleId="ParaChar">
    <w:name w:val="默认段落字体 Para Char"/>
    <w:basedOn w:val="a3"/>
    <w:semiHidden/>
    <w:rsid w:val="0095760C"/>
    <w:pPr>
      <w:widowControl/>
    </w:pPr>
    <w:rPr>
      <w:rFonts w:ascii="Arial" w:hAnsi="Arial" w:cs="Arial"/>
      <w:sz w:val="22"/>
      <w:szCs w:val="22"/>
      <w:lang w:eastAsia="en-US"/>
    </w:rPr>
  </w:style>
  <w:style w:type="paragraph" w:customStyle="1" w:styleId="CharCharCharCharChar1CharCharCharCharCharCharCharCharCharCharCharCharCharCharCharCharCharCharChar">
    <w:name w:val="Char Char Char Char Char1 Char Char Char Char Char Char Char Char Char Char Char Char Char Char Char Char Char Char Char"/>
    <w:basedOn w:val="a3"/>
    <w:semiHidden/>
    <w:rsid w:val="0095760C"/>
    <w:pPr>
      <w:widowControl/>
    </w:pPr>
    <w:rPr>
      <w:rFonts w:ascii="Arial" w:hAnsi="Arial" w:cs="Arial"/>
      <w:szCs w:val="20"/>
    </w:rPr>
  </w:style>
  <w:style w:type="paragraph" w:customStyle="1" w:styleId="CharCharCharChar1">
    <w:name w:val="Char Char Char Char1"/>
    <w:basedOn w:val="a3"/>
    <w:rsid w:val="0095760C"/>
    <w:rPr>
      <w:rFonts w:ascii="Tahoma" w:hAnsi="Tahoma"/>
      <w:sz w:val="24"/>
      <w:szCs w:val="20"/>
    </w:rPr>
  </w:style>
  <w:style w:type="paragraph" w:customStyle="1" w:styleId="NormalH1">
    <w:name w:val="Normal H1"/>
    <w:rsid w:val="0095760C"/>
    <w:pPr>
      <w:tabs>
        <w:tab w:val="num" w:pos="1117"/>
      </w:tabs>
      <w:spacing w:after="120"/>
      <w:ind w:left="1117" w:hanging="397"/>
    </w:pPr>
    <w:rPr>
      <w:sz w:val="21"/>
    </w:rPr>
  </w:style>
  <w:style w:type="paragraph" w:customStyle="1" w:styleId="NormalH2">
    <w:name w:val="Normal H2"/>
    <w:rsid w:val="0095760C"/>
    <w:pPr>
      <w:tabs>
        <w:tab w:val="num" w:pos="1514"/>
      </w:tabs>
      <w:spacing w:after="120"/>
      <w:ind w:left="1514" w:hanging="397"/>
    </w:pPr>
    <w:rPr>
      <w:sz w:val="21"/>
    </w:rPr>
  </w:style>
  <w:style w:type="character" w:customStyle="1" w:styleId="TableHeadingChar">
    <w:name w:val="Table Heading Char"/>
    <w:basedOn w:val="a5"/>
    <w:link w:val="TableHeading"/>
    <w:rsid w:val="0095760C"/>
    <w:rPr>
      <w:rFonts w:ascii="Book Antiqua" w:eastAsia="黑体" w:hAnsi="Book Antiqua" w:cs="Book Antiqua"/>
      <w:bCs/>
      <w:snapToGrid w:val="0"/>
      <w:sz w:val="21"/>
      <w:szCs w:val="21"/>
    </w:rPr>
  </w:style>
  <w:style w:type="paragraph" w:customStyle="1" w:styleId="CharCharCharCharCharCharCharCharCharCharCharCharCharCharCharCharCharCharCharCharChar">
    <w:name w:val="Char Char Char Char Char Char Char Char Char Char Char Char Char Char Char Char Char Char Char Char Char"/>
    <w:basedOn w:val="a3"/>
    <w:rsid w:val="0095760C"/>
    <w:pPr>
      <w:spacing w:line="360" w:lineRule="auto"/>
      <w:ind w:left="420"/>
      <w:textAlignment w:val="baseline"/>
    </w:pPr>
    <w:rPr>
      <w:rFonts w:ascii="Arial" w:hAnsi="Arial"/>
    </w:rPr>
  </w:style>
  <w:style w:type="paragraph" w:customStyle="1" w:styleId="4b">
    <w:name w:val="¶ÎÂä4"/>
    <w:basedOn w:val="a3"/>
    <w:rsid w:val="0095760C"/>
    <w:pPr>
      <w:widowControl/>
      <w:overflowPunct w:val="0"/>
      <w:autoSpaceDE w:val="0"/>
      <w:autoSpaceDN w:val="0"/>
      <w:adjustRightInd w:val="0"/>
      <w:spacing w:before="105" w:after="105"/>
      <w:jc w:val="left"/>
      <w:textAlignment w:val="baseline"/>
    </w:pPr>
    <w:rPr>
      <w:b/>
      <w:kern w:val="0"/>
      <w:szCs w:val="20"/>
    </w:rPr>
  </w:style>
  <w:style w:type="character" w:customStyle="1" w:styleId="Char">
    <w:name w:val="正文文本 Char"/>
    <w:basedOn w:val="a5"/>
    <w:link w:val="a8"/>
    <w:uiPriority w:val="99"/>
    <w:rsid w:val="0095760C"/>
    <w:rPr>
      <w:kern w:val="2"/>
      <w:sz w:val="21"/>
      <w:szCs w:val="24"/>
    </w:rPr>
  </w:style>
  <w:style w:type="paragraph" w:customStyle="1" w:styleId="CharCharCharCharCharChar1Char">
    <w:name w:val="Char Char Char Char Char Char1 Char"/>
    <w:basedOn w:val="a3"/>
    <w:autoRedefine/>
    <w:rsid w:val="0095760C"/>
    <w:pPr>
      <w:ind w:firstLineChars="200" w:firstLine="360"/>
    </w:pPr>
    <w:rPr>
      <w:rFonts w:ascii="宋体" w:hAnsi="宋体"/>
      <w:sz w:val="18"/>
      <w:szCs w:val="18"/>
    </w:rPr>
  </w:style>
  <w:style w:type="character" w:customStyle="1" w:styleId="1Char">
    <w:name w:val="标题 1 Char"/>
    <w:aliases w:val="H1 Char,标题 11 Char,PIM 1 Char,h1 Char,标书1 Char,L1 Char,boc Char,Section Head Char,l1 Char,1 Char,Heading 0 Char,章节 Char,Heading 11 Char,l... Char,heading 1 Char,Normal + Font: Helvetica Char,Bold Char,Space Before 12 pt Char,Not Bold Char"/>
    <w:basedOn w:val="a5"/>
    <w:link w:val="10"/>
    <w:rsid w:val="00A24EA7"/>
    <w:rPr>
      <w:rFonts w:ascii="Arial" w:eastAsia="黑体" w:hAnsi="Arial"/>
      <w:b/>
      <w:sz w:val="32"/>
      <w:szCs w:val="36"/>
    </w:rPr>
  </w:style>
  <w:style w:type="character" w:customStyle="1" w:styleId="word">
    <w:name w:val="word"/>
    <w:basedOn w:val="a5"/>
    <w:rsid w:val="00DC1278"/>
  </w:style>
  <w:style w:type="character" w:customStyle="1" w:styleId="lijuyuanxing">
    <w:name w:val="lijuyuanxing"/>
    <w:basedOn w:val="a5"/>
    <w:rsid w:val="00A24EA7"/>
  </w:style>
  <w:style w:type="character" w:customStyle="1" w:styleId="htmlval1">
    <w:name w:val="html_val1"/>
    <w:basedOn w:val="a5"/>
    <w:rsid w:val="00B75CFB"/>
    <w:rPr>
      <w:color w:val="0000FF"/>
    </w:rPr>
  </w:style>
  <w:style w:type="character" w:customStyle="1" w:styleId="high-light-bg4">
    <w:name w:val="high-light-bg4"/>
    <w:basedOn w:val="a5"/>
    <w:rsid w:val="00453360"/>
  </w:style>
</w:styles>
</file>

<file path=word/webSettings.xml><?xml version="1.0" encoding="utf-8"?>
<w:webSettings xmlns:r="http://schemas.openxmlformats.org/officeDocument/2006/relationships" xmlns:w="http://schemas.openxmlformats.org/wordprocessingml/2006/main">
  <w:divs>
    <w:div w:id="9188922">
      <w:bodyDiv w:val="1"/>
      <w:marLeft w:val="0"/>
      <w:marRight w:val="0"/>
      <w:marTop w:val="0"/>
      <w:marBottom w:val="0"/>
      <w:divBdr>
        <w:top w:val="none" w:sz="0" w:space="0" w:color="auto"/>
        <w:left w:val="none" w:sz="0" w:space="0" w:color="auto"/>
        <w:bottom w:val="none" w:sz="0" w:space="0" w:color="auto"/>
        <w:right w:val="none" w:sz="0" w:space="0" w:color="auto"/>
      </w:divBdr>
      <w:divsChild>
        <w:div w:id="2033456470">
          <w:marLeft w:val="0"/>
          <w:marRight w:val="0"/>
          <w:marTop w:val="0"/>
          <w:marBottom w:val="0"/>
          <w:divBdr>
            <w:top w:val="none" w:sz="0" w:space="0" w:color="auto"/>
            <w:left w:val="none" w:sz="0" w:space="0" w:color="auto"/>
            <w:bottom w:val="none" w:sz="0" w:space="0" w:color="auto"/>
            <w:right w:val="none" w:sz="0" w:space="0" w:color="auto"/>
          </w:divBdr>
          <w:divsChild>
            <w:div w:id="245963998">
              <w:marLeft w:val="0"/>
              <w:marRight w:val="0"/>
              <w:marTop w:val="0"/>
              <w:marBottom w:val="0"/>
              <w:divBdr>
                <w:top w:val="none" w:sz="0" w:space="0" w:color="auto"/>
                <w:left w:val="none" w:sz="0" w:space="0" w:color="auto"/>
                <w:bottom w:val="none" w:sz="0" w:space="0" w:color="auto"/>
                <w:right w:val="none" w:sz="0" w:space="0" w:color="auto"/>
              </w:divBdr>
              <w:divsChild>
                <w:div w:id="930705132">
                  <w:marLeft w:val="0"/>
                  <w:marRight w:val="130"/>
                  <w:marTop w:val="0"/>
                  <w:marBottom w:val="0"/>
                  <w:divBdr>
                    <w:top w:val="single" w:sz="4" w:space="0" w:color="CDE1EF"/>
                    <w:left w:val="single" w:sz="4" w:space="13" w:color="CDE1EF"/>
                    <w:bottom w:val="single" w:sz="4" w:space="13" w:color="CDE1EF"/>
                    <w:right w:val="single" w:sz="4" w:space="13" w:color="CDE1EF"/>
                  </w:divBdr>
                  <w:divsChild>
                    <w:div w:id="961422300">
                      <w:marLeft w:val="0"/>
                      <w:marRight w:val="0"/>
                      <w:marTop w:val="0"/>
                      <w:marBottom w:val="0"/>
                      <w:divBdr>
                        <w:top w:val="none" w:sz="0" w:space="0" w:color="auto"/>
                        <w:left w:val="none" w:sz="0" w:space="0" w:color="auto"/>
                        <w:bottom w:val="none" w:sz="0" w:space="0" w:color="auto"/>
                        <w:right w:val="none" w:sz="0" w:space="0" w:color="auto"/>
                      </w:divBdr>
                      <w:divsChild>
                        <w:div w:id="432288346">
                          <w:marLeft w:val="0"/>
                          <w:marRight w:val="0"/>
                          <w:marTop w:val="0"/>
                          <w:marBottom w:val="0"/>
                          <w:divBdr>
                            <w:top w:val="none" w:sz="0" w:space="0" w:color="auto"/>
                            <w:left w:val="none" w:sz="0" w:space="0" w:color="auto"/>
                            <w:bottom w:val="none" w:sz="0" w:space="0" w:color="auto"/>
                            <w:right w:val="none" w:sz="0" w:space="0" w:color="auto"/>
                          </w:divBdr>
                          <w:divsChild>
                            <w:div w:id="479883867">
                              <w:marLeft w:val="0"/>
                              <w:marRight w:val="0"/>
                              <w:marTop w:val="0"/>
                              <w:marBottom w:val="259"/>
                              <w:divBdr>
                                <w:top w:val="single" w:sz="4" w:space="0" w:color="CEE1EE"/>
                                <w:left w:val="single" w:sz="4" w:space="0" w:color="CEE1EE"/>
                                <w:bottom w:val="single" w:sz="4" w:space="0" w:color="CEE1EE"/>
                                <w:right w:val="single" w:sz="4" w:space="0" w:color="CEE1EE"/>
                              </w:divBdr>
                            </w:div>
                            <w:div w:id="781337878">
                              <w:marLeft w:val="0"/>
                              <w:marRight w:val="0"/>
                              <w:marTop w:val="0"/>
                              <w:marBottom w:val="259"/>
                              <w:divBdr>
                                <w:top w:val="none" w:sz="0" w:space="0" w:color="auto"/>
                                <w:left w:val="none" w:sz="0" w:space="0" w:color="auto"/>
                                <w:bottom w:val="none" w:sz="0" w:space="0" w:color="auto"/>
                                <w:right w:val="none" w:sz="0" w:space="0" w:color="auto"/>
                              </w:divBdr>
                            </w:div>
                            <w:div w:id="1828747980">
                              <w:marLeft w:val="0"/>
                              <w:marRight w:val="0"/>
                              <w:marTop w:val="0"/>
                              <w:marBottom w:val="259"/>
                              <w:divBdr>
                                <w:top w:val="single" w:sz="4" w:space="0" w:color="CEE1EE"/>
                                <w:left w:val="single" w:sz="4" w:space="0" w:color="CEE1EE"/>
                                <w:bottom w:val="single" w:sz="4" w:space="0" w:color="CEE1EE"/>
                                <w:right w:val="single" w:sz="4" w:space="0" w:color="CEE1EE"/>
                              </w:divBdr>
                            </w:div>
                          </w:divsChild>
                        </w:div>
                      </w:divsChild>
                    </w:div>
                  </w:divsChild>
                </w:div>
              </w:divsChild>
            </w:div>
          </w:divsChild>
        </w:div>
      </w:divsChild>
    </w:div>
    <w:div w:id="61294943">
      <w:bodyDiv w:val="1"/>
      <w:marLeft w:val="0"/>
      <w:marRight w:val="0"/>
      <w:marTop w:val="0"/>
      <w:marBottom w:val="0"/>
      <w:divBdr>
        <w:top w:val="none" w:sz="0" w:space="0" w:color="auto"/>
        <w:left w:val="none" w:sz="0" w:space="0" w:color="auto"/>
        <w:bottom w:val="none" w:sz="0" w:space="0" w:color="auto"/>
        <w:right w:val="none" w:sz="0" w:space="0" w:color="auto"/>
      </w:divBdr>
    </w:div>
    <w:div w:id="77095306">
      <w:bodyDiv w:val="1"/>
      <w:marLeft w:val="0"/>
      <w:marRight w:val="0"/>
      <w:marTop w:val="0"/>
      <w:marBottom w:val="0"/>
      <w:divBdr>
        <w:top w:val="none" w:sz="0" w:space="0" w:color="auto"/>
        <w:left w:val="none" w:sz="0" w:space="0" w:color="auto"/>
        <w:bottom w:val="none" w:sz="0" w:space="0" w:color="auto"/>
        <w:right w:val="none" w:sz="0" w:space="0" w:color="auto"/>
      </w:divBdr>
    </w:div>
    <w:div w:id="119498722">
      <w:bodyDiv w:val="1"/>
      <w:marLeft w:val="0"/>
      <w:marRight w:val="0"/>
      <w:marTop w:val="0"/>
      <w:marBottom w:val="0"/>
      <w:divBdr>
        <w:top w:val="none" w:sz="0" w:space="0" w:color="auto"/>
        <w:left w:val="none" w:sz="0" w:space="0" w:color="auto"/>
        <w:bottom w:val="none" w:sz="0" w:space="0" w:color="auto"/>
        <w:right w:val="none" w:sz="0" w:space="0" w:color="auto"/>
      </w:divBdr>
    </w:div>
    <w:div w:id="227501004">
      <w:bodyDiv w:val="1"/>
      <w:marLeft w:val="0"/>
      <w:marRight w:val="0"/>
      <w:marTop w:val="0"/>
      <w:marBottom w:val="0"/>
      <w:divBdr>
        <w:top w:val="none" w:sz="0" w:space="0" w:color="auto"/>
        <w:left w:val="none" w:sz="0" w:space="0" w:color="auto"/>
        <w:bottom w:val="none" w:sz="0" w:space="0" w:color="auto"/>
        <w:right w:val="none" w:sz="0" w:space="0" w:color="auto"/>
      </w:divBdr>
    </w:div>
    <w:div w:id="228656507">
      <w:bodyDiv w:val="1"/>
      <w:marLeft w:val="0"/>
      <w:marRight w:val="0"/>
      <w:marTop w:val="0"/>
      <w:marBottom w:val="0"/>
      <w:divBdr>
        <w:top w:val="none" w:sz="0" w:space="0" w:color="auto"/>
        <w:left w:val="none" w:sz="0" w:space="0" w:color="auto"/>
        <w:bottom w:val="none" w:sz="0" w:space="0" w:color="auto"/>
        <w:right w:val="none" w:sz="0" w:space="0" w:color="auto"/>
      </w:divBdr>
      <w:divsChild>
        <w:div w:id="1277953295">
          <w:marLeft w:val="0"/>
          <w:marRight w:val="0"/>
          <w:marTop w:val="0"/>
          <w:marBottom w:val="0"/>
          <w:divBdr>
            <w:top w:val="none" w:sz="0" w:space="0" w:color="auto"/>
            <w:left w:val="none" w:sz="0" w:space="0" w:color="auto"/>
            <w:bottom w:val="none" w:sz="0" w:space="0" w:color="auto"/>
            <w:right w:val="none" w:sz="0" w:space="0" w:color="auto"/>
          </w:divBdr>
        </w:div>
      </w:divsChild>
    </w:div>
    <w:div w:id="264731980">
      <w:bodyDiv w:val="1"/>
      <w:marLeft w:val="0"/>
      <w:marRight w:val="0"/>
      <w:marTop w:val="0"/>
      <w:marBottom w:val="0"/>
      <w:divBdr>
        <w:top w:val="none" w:sz="0" w:space="0" w:color="auto"/>
        <w:left w:val="none" w:sz="0" w:space="0" w:color="auto"/>
        <w:bottom w:val="none" w:sz="0" w:space="0" w:color="auto"/>
        <w:right w:val="none" w:sz="0" w:space="0" w:color="auto"/>
      </w:divBdr>
    </w:div>
    <w:div w:id="591008817">
      <w:bodyDiv w:val="1"/>
      <w:marLeft w:val="0"/>
      <w:marRight w:val="0"/>
      <w:marTop w:val="0"/>
      <w:marBottom w:val="0"/>
      <w:divBdr>
        <w:top w:val="none" w:sz="0" w:space="0" w:color="auto"/>
        <w:left w:val="none" w:sz="0" w:space="0" w:color="auto"/>
        <w:bottom w:val="none" w:sz="0" w:space="0" w:color="auto"/>
        <w:right w:val="none" w:sz="0" w:space="0" w:color="auto"/>
      </w:divBdr>
    </w:div>
    <w:div w:id="659505424">
      <w:bodyDiv w:val="1"/>
      <w:marLeft w:val="0"/>
      <w:marRight w:val="0"/>
      <w:marTop w:val="0"/>
      <w:marBottom w:val="0"/>
      <w:divBdr>
        <w:top w:val="none" w:sz="0" w:space="0" w:color="auto"/>
        <w:left w:val="none" w:sz="0" w:space="0" w:color="auto"/>
        <w:bottom w:val="none" w:sz="0" w:space="0" w:color="auto"/>
        <w:right w:val="none" w:sz="0" w:space="0" w:color="auto"/>
      </w:divBdr>
      <w:divsChild>
        <w:div w:id="2051612919">
          <w:marLeft w:val="0"/>
          <w:marRight w:val="0"/>
          <w:marTop w:val="0"/>
          <w:marBottom w:val="0"/>
          <w:divBdr>
            <w:top w:val="none" w:sz="0" w:space="0" w:color="auto"/>
            <w:left w:val="none" w:sz="0" w:space="0" w:color="auto"/>
            <w:bottom w:val="none" w:sz="0" w:space="0" w:color="auto"/>
            <w:right w:val="none" w:sz="0" w:space="0" w:color="auto"/>
          </w:divBdr>
          <w:divsChild>
            <w:div w:id="1827282769">
              <w:marLeft w:val="0"/>
              <w:marRight w:val="0"/>
              <w:marTop w:val="0"/>
              <w:marBottom w:val="0"/>
              <w:divBdr>
                <w:top w:val="single" w:sz="6" w:space="0" w:color="CCCCCC"/>
                <w:left w:val="single" w:sz="6" w:space="0" w:color="CCCCCC"/>
                <w:bottom w:val="single" w:sz="6" w:space="0" w:color="CCCCCC"/>
                <w:right w:val="single" w:sz="6" w:space="0" w:color="CCCCCC"/>
              </w:divBdr>
              <w:divsChild>
                <w:div w:id="1728798746">
                  <w:marLeft w:val="0"/>
                  <w:marRight w:val="0"/>
                  <w:marTop w:val="0"/>
                  <w:marBottom w:val="0"/>
                  <w:divBdr>
                    <w:top w:val="none" w:sz="0" w:space="0" w:color="auto"/>
                    <w:left w:val="none" w:sz="0" w:space="0" w:color="auto"/>
                    <w:bottom w:val="none" w:sz="0" w:space="0" w:color="auto"/>
                    <w:right w:val="none" w:sz="0" w:space="0" w:color="auto"/>
                  </w:divBdr>
                  <w:divsChild>
                    <w:div w:id="1200780549">
                      <w:marLeft w:val="0"/>
                      <w:marRight w:val="0"/>
                      <w:marTop w:val="0"/>
                      <w:marBottom w:val="0"/>
                      <w:divBdr>
                        <w:top w:val="none" w:sz="0" w:space="0" w:color="auto"/>
                        <w:left w:val="none" w:sz="0" w:space="0" w:color="auto"/>
                        <w:bottom w:val="none" w:sz="0" w:space="0" w:color="auto"/>
                        <w:right w:val="none" w:sz="0" w:space="0" w:color="auto"/>
                      </w:divBdr>
                      <w:divsChild>
                        <w:div w:id="1481656470">
                          <w:marLeft w:val="0"/>
                          <w:marRight w:val="0"/>
                          <w:marTop w:val="85"/>
                          <w:marBottom w:val="0"/>
                          <w:divBdr>
                            <w:top w:val="none" w:sz="0" w:space="0" w:color="auto"/>
                            <w:left w:val="none" w:sz="0" w:space="0" w:color="auto"/>
                            <w:bottom w:val="none" w:sz="0" w:space="0" w:color="auto"/>
                            <w:right w:val="none" w:sz="0" w:space="0" w:color="auto"/>
                          </w:divBdr>
                          <w:divsChild>
                            <w:div w:id="77754668">
                              <w:marLeft w:val="0"/>
                              <w:marRight w:val="0"/>
                              <w:marTop w:val="0"/>
                              <w:marBottom w:val="0"/>
                              <w:divBdr>
                                <w:top w:val="none" w:sz="0" w:space="0" w:color="auto"/>
                                <w:left w:val="none" w:sz="0" w:space="0" w:color="auto"/>
                                <w:bottom w:val="none" w:sz="0" w:space="0" w:color="auto"/>
                                <w:right w:val="none" w:sz="0" w:space="0" w:color="auto"/>
                              </w:divBdr>
                              <w:divsChild>
                                <w:div w:id="1771923657">
                                  <w:marLeft w:val="0"/>
                                  <w:marRight w:val="0"/>
                                  <w:marTop w:val="0"/>
                                  <w:marBottom w:val="0"/>
                                  <w:divBdr>
                                    <w:top w:val="none" w:sz="0" w:space="0" w:color="auto"/>
                                    <w:left w:val="none" w:sz="0" w:space="0" w:color="auto"/>
                                    <w:bottom w:val="none" w:sz="0" w:space="0" w:color="auto"/>
                                    <w:right w:val="none" w:sz="0" w:space="0" w:color="auto"/>
                                  </w:divBdr>
                                  <w:divsChild>
                                    <w:div w:id="582033022">
                                      <w:marLeft w:val="1"/>
                                      <w:marRight w:val="0"/>
                                      <w:marTop w:val="28"/>
                                      <w:marBottom w:val="0"/>
                                      <w:divBdr>
                                        <w:top w:val="none" w:sz="0" w:space="0" w:color="auto"/>
                                        <w:left w:val="none" w:sz="0" w:space="0" w:color="auto"/>
                                        <w:bottom w:val="single" w:sz="6" w:space="0" w:color="CCCCCC"/>
                                        <w:right w:val="none" w:sz="0" w:space="0" w:color="auto"/>
                                      </w:divBdr>
                                      <w:divsChild>
                                        <w:div w:id="185753154">
                                          <w:marLeft w:val="0"/>
                                          <w:marRight w:val="0"/>
                                          <w:marTop w:val="0"/>
                                          <w:marBottom w:val="0"/>
                                          <w:divBdr>
                                            <w:top w:val="none" w:sz="0" w:space="0" w:color="auto"/>
                                            <w:left w:val="none" w:sz="0" w:space="0" w:color="auto"/>
                                            <w:bottom w:val="none" w:sz="0" w:space="0" w:color="auto"/>
                                            <w:right w:val="none" w:sz="0" w:space="0" w:color="auto"/>
                                          </w:divBdr>
                                          <w:divsChild>
                                            <w:div w:id="16614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1871563">
      <w:bodyDiv w:val="1"/>
      <w:marLeft w:val="0"/>
      <w:marRight w:val="0"/>
      <w:marTop w:val="0"/>
      <w:marBottom w:val="0"/>
      <w:divBdr>
        <w:top w:val="none" w:sz="0" w:space="0" w:color="auto"/>
        <w:left w:val="none" w:sz="0" w:space="0" w:color="auto"/>
        <w:bottom w:val="none" w:sz="0" w:space="0" w:color="auto"/>
        <w:right w:val="none" w:sz="0" w:space="0" w:color="auto"/>
      </w:divBdr>
    </w:div>
    <w:div w:id="838499823">
      <w:bodyDiv w:val="1"/>
      <w:marLeft w:val="0"/>
      <w:marRight w:val="0"/>
      <w:marTop w:val="0"/>
      <w:marBottom w:val="0"/>
      <w:divBdr>
        <w:top w:val="none" w:sz="0" w:space="0" w:color="auto"/>
        <w:left w:val="none" w:sz="0" w:space="0" w:color="auto"/>
        <w:bottom w:val="none" w:sz="0" w:space="0" w:color="auto"/>
        <w:right w:val="none" w:sz="0" w:space="0" w:color="auto"/>
      </w:divBdr>
    </w:div>
    <w:div w:id="887961614">
      <w:bodyDiv w:val="1"/>
      <w:marLeft w:val="0"/>
      <w:marRight w:val="0"/>
      <w:marTop w:val="0"/>
      <w:marBottom w:val="0"/>
      <w:divBdr>
        <w:top w:val="none" w:sz="0" w:space="0" w:color="auto"/>
        <w:left w:val="none" w:sz="0" w:space="0" w:color="auto"/>
        <w:bottom w:val="none" w:sz="0" w:space="0" w:color="auto"/>
        <w:right w:val="none" w:sz="0" w:space="0" w:color="auto"/>
      </w:divBdr>
      <w:divsChild>
        <w:div w:id="293294430">
          <w:marLeft w:val="0"/>
          <w:marRight w:val="0"/>
          <w:marTop w:val="0"/>
          <w:marBottom w:val="0"/>
          <w:divBdr>
            <w:top w:val="none" w:sz="0" w:space="0" w:color="auto"/>
            <w:left w:val="none" w:sz="0" w:space="0" w:color="auto"/>
            <w:bottom w:val="none" w:sz="0" w:space="0" w:color="auto"/>
            <w:right w:val="none" w:sz="0" w:space="0" w:color="auto"/>
          </w:divBdr>
          <w:divsChild>
            <w:div w:id="153574376">
              <w:marLeft w:val="0"/>
              <w:marRight w:val="0"/>
              <w:marTop w:val="0"/>
              <w:marBottom w:val="0"/>
              <w:divBdr>
                <w:top w:val="none" w:sz="0" w:space="0" w:color="auto"/>
                <w:left w:val="none" w:sz="0" w:space="0" w:color="auto"/>
                <w:bottom w:val="none" w:sz="0" w:space="0" w:color="auto"/>
                <w:right w:val="none" w:sz="0" w:space="0" w:color="auto"/>
              </w:divBdr>
            </w:div>
            <w:div w:id="205384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1344">
      <w:bodyDiv w:val="1"/>
      <w:marLeft w:val="0"/>
      <w:marRight w:val="0"/>
      <w:marTop w:val="0"/>
      <w:marBottom w:val="0"/>
      <w:divBdr>
        <w:top w:val="none" w:sz="0" w:space="0" w:color="auto"/>
        <w:left w:val="none" w:sz="0" w:space="0" w:color="auto"/>
        <w:bottom w:val="none" w:sz="0" w:space="0" w:color="auto"/>
        <w:right w:val="none" w:sz="0" w:space="0" w:color="auto"/>
      </w:divBdr>
    </w:div>
    <w:div w:id="931016263">
      <w:bodyDiv w:val="1"/>
      <w:marLeft w:val="0"/>
      <w:marRight w:val="0"/>
      <w:marTop w:val="0"/>
      <w:marBottom w:val="0"/>
      <w:divBdr>
        <w:top w:val="none" w:sz="0" w:space="0" w:color="auto"/>
        <w:left w:val="none" w:sz="0" w:space="0" w:color="auto"/>
        <w:bottom w:val="none" w:sz="0" w:space="0" w:color="auto"/>
        <w:right w:val="none" w:sz="0" w:space="0" w:color="auto"/>
      </w:divBdr>
      <w:divsChild>
        <w:div w:id="1052995513">
          <w:marLeft w:val="0"/>
          <w:marRight w:val="0"/>
          <w:marTop w:val="0"/>
          <w:marBottom w:val="0"/>
          <w:divBdr>
            <w:top w:val="none" w:sz="0" w:space="0" w:color="auto"/>
            <w:left w:val="none" w:sz="0" w:space="0" w:color="auto"/>
            <w:bottom w:val="none" w:sz="0" w:space="0" w:color="auto"/>
            <w:right w:val="none" w:sz="0" w:space="0" w:color="auto"/>
          </w:divBdr>
          <w:divsChild>
            <w:div w:id="1076706630">
              <w:marLeft w:val="0"/>
              <w:marRight w:val="0"/>
              <w:marTop w:val="0"/>
              <w:marBottom w:val="0"/>
              <w:divBdr>
                <w:top w:val="none" w:sz="0" w:space="0" w:color="auto"/>
                <w:left w:val="none" w:sz="0" w:space="0" w:color="auto"/>
                <w:bottom w:val="none" w:sz="0" w:space="0" w:color="auto"/>
                <w:right w:val="none" w:sz="0" w:space="0" w:color="auto"/>
              </w:divBdr>
              <w:divsChild>
                <w:div w:id="176738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947182">
      <w:bodyDiv w:val="1"/>
      <w:marLeft w:val="0"/>
      <w:marRight w:val="0"/>
      <w:marTop w:val="0"/>
      <w:marBottom w:val="0"/>
      <w:divBdr>
        <w:top w:val="none" w:sz="0" w:space="0" w:color="auto"/>
        <w:left w:val="none" w:sz="0" w:space="0" w:color="auto"/>
        <w:bottom w:val="none" w:sz="0" w:space="0" w:color="auto"/>
        <w:right w:val="none" w:sz="0" w:space="0" w:color="auto"/>
      </w:divBdr>
    </w:div>
    <w:div w:id="987712415">
      <w:bodyDiv w:val="1"/>
      <w:marLeft w:val="0"/>
      <w:marRight w:val="0"/>
      <w:marTop w:val="0"/>
      <w:marBottom w:val="0"/>
      <w:divBdr>
        <w:top w:val="none" w:sz="0" w:space="0" w:color="auto"/>
        <w:left w:val="none" w:sz="0" w:space="0" w:color="auto"/>
        <w:bottom w:val="none" w:sz="0" w:space="0" w:color="auto"/>
        <w:right w:val="none" w:sz="0" w:space="0" w:color="auto"/>
      </w:divBdr>
    </w:div>
    <w:div w:id="998462541">
      <w:bodyDiv w:val="1"/>
      <w:marLeft w:val="0"/>
      <w:marRight w:val="0"/>
      <w:marTop w:val="0"/>
      <w:marBottom w:val="0"/>
      <w:divBdr>
        <w:top w:val="none" w:sz="0" w:space="0" w:color="auto"/>
        <w:left w:val="none" w:sz="0" w:space="0" w:color="auto"/>
        <w:bottom w:val="none" w:sz="0" w:space="0" w:color="auto"/>
        <w:right w:val="none" w:sz="0" w:space="0" w:color="auto"/>
      </w:divBdr>
    </w:div>
    <w:div w:id="1030953448">
      <w:bodyDiv w:val="1"/>
      <w:marLeft w:val="0"/>
      <w:marRight w:val="0"/>
      <w:marTop w:val="0"/>
      <w:marBottom w:val="0"/>
      <w:divBdr>
        <w:top w:val="none" w:sz="0" w:space="0" w:color="auto"/>
        <w:left w:val="none" w:sz="0" w:space="0" w:color="auto"/>
        <w:bottom w:val="none" w:sz="0" w:space="0" w:color="auto"/>
        <w:right w:val="none" w:sz="0" w:space="0" w:color="auto"/>
      </w:divBdr>
    </w:div>
    <w:div w:id="1107189888">
      <w:bodyDiv w:val="1"/>
      <w:marLeft w:val="0"/>
      <w:marRight w:val="0"/>
      <w:marTop w:val="0"/>
      <w:marBottom w:val="0"/>
      <w:divBdr>
        <w:top w:val="none" w:sz="0" w:space="0" w:color="auto"/>
        <w:left w:val="none" w:sz="0" w:space="0" w:color="auto"/>
        <w:bottom w:val="none" w:sz="0" w:space="0" w:color="auto"/>
        <w:right w:val="none" w:sz="0" w:space="0" w:color="auto"/>
      </w:divBdr>
    </w:div>
    <w:div w:id="1214004601">
      <w:bodyDiv w:val="1"/>
      <w:marLeft w:val="0"/>
      <w:marRight w:val="0"/>
      <w:marTop w:val="0"/>
      <w:marBottom w:val="0"/>
      <w:divBdr>
        <w:top w:val="none" w:sz="0" w:space="0" w:color="auto"/>
        <w:left w:val="none" w:sz="0" w:space="0" w:color="auto"/>
        <w:bottom w:val="none" w:sz="0" w:space="0" w:color="auto"/>
        <w:right w:val="none" w:sz="0" w:space="0" w:color="auto"/>
      </w:divBdr>
    </w:div>
    <w:div w:id="1530681125">
      <w:bodyDiv w:val="1"/>
      <w:marLeft w:val="0"/>
      <w:marRight w:val="0"/>
      <w:marTop w:val="0"/>
      <w:marBottom w:val="0"/>
      <w:divBdr>
        <w:top w:val="none" w:sz="0" w:space="0" w:color="auto"/>
        <w:left w:val="none" w:sz="0" w:space="0" w:color="auto"/>
        <w:bottom w:val="none" w:sz="0" w:space="0" w:color="auto"/>
        <w:right w:val="none" w:sz="0" w:space="0" w:color="auto"/>
      </w:divBdr>
    </w:div>
    <w:div w:id="1642340699">
      <w:bodyDiv w:val="1"/>
      <w:marLeft w:val="0"/>
      <w:marRight w:val="0"/>
      <w:marTop w:val="0"/>
      <w:marBottom w:val="0"/>
      <w:divBdr>
        <w:top w:val="none" w:sz="0" w:space="0" w:color="auto"/>
        <w:left w:val="none" w:sz="0" w:space="0" w:color="auto"/>
        <w:bottom w:val="none" w:sz="0" w:space="0" w:color="auto"/>
        <w:right w:val="none" w:sz="0" w:space="0" w:color="auto"/>
      </w:divBdr>
    </w:div>
    <w:div w:id="1690333416">
      <w:bodyDiv w:val="1"/>
      <w:marLeft w:val="0"/>
      <w:marRight w:val="0"/>
      <w:marTop w:val="0"/>
      <w:marBottom w:val="0"/>
      <w:divBdr>
        <w:top w:val="none" w:sz="0" w:space="0" w:color="auto"/>
        <w:left w:val="none" w:sz="0" w:space="0" w:color="auto"/>
        <w:bottom w:val="none" w:sz="0" w:space="0" w:color="auto"/>
        <w:right w:val="none" w:sz="0" w:space="0" w:color="auto"/>
      </w:divBdr>
    </w:div>
    <w:div w:id="1701585731">
      <w:bodyDiv w:val="1"/>
      <w:marLeft w:val="0"/>
      <w:marRight w:val="0"/>
      <w:marTop w:val="0"/>
      <w:marBottom w:val="0"/>
      <w:divBdr>
        <w:top w:val="none" w:sz="0" w:space="0" w:color="auto"/>
        <w:left w:val="none" w:sz="0" w:space="0" w:color="auto"/>
        <w:bottom w:val="none" w:sz="0" w:space="0" w:color="auto"/>
        <w:right w:val="none" w:sz="0" w:space="0" w:color="auto"/>
      </w:divBdr>
      <w:divsChild>
        <w:div w:id="576789565">
          <w:marLeft w:val="0"/>
          <w:marRight w:val="0"/>
          <w:marTop w:val="0"/>
          <w:marBottom w:val="0"/>
          <w:divBdr>
            <w:top w:val="none" w:sz="0" w:space="0" w:color="auto"/>
            <w:left w:val="none" w:sz="0" w:space="0" w:color="auto"/>
            <w:bottom w:val="none" w:sz="0" w:space="0" w:color="auto"/>
            <w:right w:val="none" w:sz="0" w:space="0" w:color="auto"/>
          </w:divBdr>
          <w:divsChild>
            <w:div w:id="1634018234">
              <w:marLeft w:val="204"/>
              <w:marRight w:val="0"/>
              <w:marTop w:val="0"/>
              <w:marBottom w:val="0"/>
              <w:divBdr>
                <w:top w:val="single" w:sz="6" w:space="14" w:color="AAAAAA"/>
                <w:left w:val="none" w:sz="0" w:space="0" w:color="auto"/>
                <w:bottom w:val="single" w:sz="6" w:space="14" w:color="AAAAAA"/>
                <w:right w:val="none" w:sz="0" w:space="0" w:color="auto"/>
              </w:divBdr>
            </w:div>
          </w:divsChild>
        </w:div>
      </w:divsChild>
    </w:div>
    <w:div w:id="1705134616">
      <w:bodyDiv w:val="1"/>
      <w:marLeft w:val="0"/>
      <w:marRight w:val="0"/>
      <w:marTop w:val="0"/>
      <w:marBottom w:val="0"/>
      <w:divBdr>
        <w:top w:val="none" w:sz="0" w:space="0" w:color="auto"/>
        <w:left w:val="none" w:sz="0" w:space="0" w:color="auto"/>
        <w:bottom w:val="none" w:sz="0" w:space="0" w:color="auto"/>
        <w:right w:val="none" w:sz="0" w:space="0" w:color="auto"/>
      </w:divBdr>
    </w:div>
    <w:div w:id="1708674859">
      <w:bodyDiv w:val="1"/>
      <w:marLeft w:val="0"/>
      <w:marRight w:val="0"/>
      <w:marTop w:val="0"/>
      <w:marBottom w:val="0"/>
      <w:divBdr>
        <w:top w:val="none" w:sz="0" w:space="0" w:color="auto"/>
        <w:left w:val="none" w:sz="0" w:space="0" w:color="auto"/>
        <w:bottom w:val="none" w:sz="0" w:space="0" w:color="auto"/>
        <w:right w:val="none" w:sz="0" w:space="0" w:color="auto"/>
      </w:divBdr>
    </w:div>
    <w:div w:id="1797409875">
      <w:bodyDiv w:val="1"/>
      <w:marLeft w:val="0"/>
      <w:marRight w:val="0"/>
      <w:marTop w:val="0"/>
      <w:marBottom w:val="0"/>
      <w:divBdr>
        <w:top w:val="none" w:sz="0" w:space="0" w:color="auto"/>
        <w:left w:val="none" w:sz="0" w:space="0" w:color="auto"/>
        <w:bottom w:val="none" w:sz="0" w:space="0" w:color="auto"/>
        <w:right w:val="none" w:sz="0" w:space="0" w:color="auto"/>
      </w:divBdr>
    </w:div>
    <w:div w:id="1813592110">
      <w:bodyDiv w:val="1"/>
      <w:marLeft w:val="0"/>
      <w:marRight w:val="0"/>
      <w:marTop w:val="0"/>
      <w:marBottom w:val="0"/>
      <w:divBdr>
        <w:top w:val="none" w:sz="0" w:space="0" w:color="auto"/>
        <w:left w:val="none" w:sz="0" w:space="0" w:color="auto"/>
        <w:bottom w:val="none" w:sz="0" w:space="0" w:color="auto"/>
        <w:right w:val="none" w:sz="0" w:space="0" w:color="auto"/>
      </w:divBdr>
    </w:div>
    <w:div w:id="1877355635">
      <w:bodyDiv w:val="1"/>
      <w:marLeft w:val="0"/>
      <w:marRight w:val="0"/>
      <w:marTop w:val="0"/>
      <w:marBottom w:val="0"/>
      <w:divBdr>
        <w:top w:val="none" w:sz="0" w:space="0" w:color="auto"/>
        <w:left w:val="none" w:sz="0" w:space="0" w:color="auto"/>
        <w:bottom w:val="none" w:sz="0" w:space="0" w:color="auto"/>
        <w:right w:val="none" w:sz="0" w:space="0" w:color="auto"/>
      </w:divBdr>
      <w:divsChild>
        <w:div w:id="341976693">
          <w:marLeft w:val="0"/>
          <w:marRight w:val="0"/>
          <w:marTop w:val="0"/>
          <w:marBottom w:val="0"/>
          <w:divBdr>
            <w:top w:val="none" w:sz="0" w:space="0" w:color="auto"/>
            <w:left w:val="none" w:sz="0" w:space="0" w:color="auto"/>
            <w:bottom w:val="none" w:sz="0" w:space="0" w:color="auto"/>
            <w:right w:val="none" w:sz="0" w:space="0" w:color="auto"/>
          </w:divBdr>
          <w:divsChild>
            <w:div w:id="588974194">
              <w:marLeft w:val="0"/>
              <w:marRight w:val="0"/>
              <w:marTop w:val="0"/>
              <w:marBottom w:val="0"/>
              <w:divBdr>
                <w:top w:val="none" w:sz="0" w:space="0" w:color="auto"/>
                <w:left w:val="none" w:sz="0" w:space="0" w:color="auto"/>
                <w:bottom w:val="none" w:sz="0" w:space="0" w:color="auto"/>
                <w:right w:val="none" w:sz="0" w:space="0" w:color="auto"/>
              </w:divBdr>
              <w:divsChild>
                <w:div w:id="2047101845">
                  <w:marLeft w:val="0"/>
                  <w:marRight w:val="130"/>
                  <w:marTop w:val="0"/>
                  <w:marBottom w:val="0"/>
                  <w:divBdr>
                    <w:top w:val="single" w:sz="4" w:space="0" w:color="CDE1EF"/>
                    <w:left w:val="single" w:sz="4" w:space="13" w:color="CDE1EF"/>
                    <w:bottom w:val="single" w:sz="4" w:space="13" w:color="CDE1EF"/>
                    <w:right w:val="single" w:sz="4" w:space="13" w:color="CDE1EF"/>
                  </w:divBdr>
                  <w:divsChild>
                    <w:div w:id="993292376">
                      <w:marLeft w:val="0"/>
                      <w:marRight w:val="0"/>
                      <w:marTop w:val="0"/>
                      <w:marBottom w:val="0"/>
                      <w:divBdr>
                        <w:top w:val="none" w:sz="0" w:space="0" w:color="auto"/>
                        <w:left w:val="none" w:sz="0" w:space="0" w:color="auto"/>
                        <w:bottom w:val="none" w:sz="0" w:space="0" w:color="auto"/>
                        <w:right w:val="none" w:sz="0" w:space="0" w:color="auto"/>
                      </w:divBdr>
                      <w:divsChild>
                        <w:div w:id="785194541">
                          <w:marLeft w:val="0"/>
                          <w:marRight w:val="0"/>
                          <w:marTop w:val="0"/>
                          <w:marBottom w:val="0"/>
                          <w:divBdr>
                            <w:top w:val="none" w:sz="0" w:space="0" w:color="auto"/>
                            <w:left w:val="none" w:sz="0" w:space="0" w:color="auto"/>
                            <w:bottom w:val="none" w:sz="0" w:space="0" w:color="auto"/>
                            <w:right w:val="none" w:sz="0" w:space="0" w:color="auto"/>
                          </w:divBdr>
                          <w:divsChild>
                            <w:div w:id="103305277">
                              <w:marLeft w:val="0"/>
                              <w:marRight w:val="0"/>
                              <w:marTop w:val="0"/>
                              <w:marBottom w:val="259"/>
                              <w:divBdr>
                                <w:top w:val="single" w:sz="4" w:space="0" w:color="CEE1EE"/>
                                <w:left w:val="single" w:sz="4" w:space="0" w:color="CEE1EE"/>
                                <w:bottom w:val="single" w:sz="4" w:space="0" w:color="CEE1EE"/>
                                <w:right w:val="single" w:sz="4" w:space="0" w:color="CEE1EE"/>
                              </w:divBdr>
                            </w:div>
                            <w:div w:id="1383751340">
                              <w:marLeft w:val="0"/>
                              <w:marRight w:val="0"/>
                              <w:marTop w:val="0"/>
                              <w:marBottom w:val="259"/>
                              <w:divBdr>
                                <w:top w:val="single" w:sz="4" w:space="0" w:color="CEE1EE"/>
                                <w:left w:val="single" w:sz="4" w:space="0" w:color="CEE1EE"/>
                                <w:bottom w:val="single" w:sz="4" w:space="0" w:color="CEE1EE"/>
                                <w:right w:val="single" w:sz="4" w:space="0" w:color="CEE1EE"/>
                              </w:divBdr>
                            </w:div>
                            <w:div w:id="912813241">
                              <w:marLeft w:val="0"/>
                              <w:marRight w:val="0"/>
                              <w:marTop w:val="0"/>
                              <w:marBottom w:val="259"/>
                              <w:divBdr>
                                <w:top w:val="single" w:sz="4" w:space="0" w:color="CEE1EE"/>
                                <w:left w:val="single" w:sz="4" w:space="0" w:color="CEE1EE"/>
                                <w:bottom w:val="single" w:sz="4" w:space="0" w:color="CEE1EE"/>
                                <w:right w:val="single" w:sz="4" w:space="0" w:color="CEE1EE"/>
                              </w:divBdr>
                            </w:div>
                            <w:div w:id="1271475958">
                              <w:marLeft w:val="0"/>
                              <w:marRight w:val="0"/>
                              <w:marTop w:val="0"/>
                              <w:marBottom w:val="259"/>
                              <w:divBdr>
                                <w:top w:val="none" w:sz="0" w:space="0" w:color="auto"/>
                                <w:left w:val="none" w:sz="0" w:space="0" w:color="auto"/>
                                <w:bottom w:val="none" w:sz="0" w:space="0" w:color="auto"/>
                                <w:right w:val="none" w:sz="0" w:space="0" w:color="auto"/>
                              </w:divBdr>
                            </w:div>
                            <w:div w:id="813831951">
                              <w:marLeft w:val="0"/>
                              <w:marRight w:val="0"/>
                              <w:marTop w:val="0"/>
                              <w:marBottom w:val="259"/>
                              <w:divBdr>
                                <w:top w:val="single" w:sz="4" w:space="0" w:color="CEE1EE"/>
                                <w:left w:val="single" w:sz="4" w:space="0" w:color="CEE1EE"/>
                                <w:bottom w:val="single" w:sz="4" w:space="0" w:color="CEE1EE"/>
                                <w:right w:val="single" w:sz="4" w:space="0" w:color="CEE1EE"/>
                              </w:divBdr>
                            </w:div>
                          </w:divsChild>
                        </w:div>
                      </w:divsChild>
                    </w:div>
                  </w:divsChild>
                </w:div>
              </w:divsChild>
            </w:div>
          </w:divsChild>
        </w:div>
      </w:divsChild>
    </w:div>
    <w:div w:id="2023703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resultCode=0&amp;userID=100001&amp;acct=0001666@vmall.com&amp;TGC=XDSDFAESREGGD" TargetMode="External"/><Relationship Id="rId18" Type="http://schemas.openxmlformats.org/officeDocument/2006/relationships/hyperlink" Target="http://www.vmall.com" TargetMode="External"/><Relationship Id="rId26" Type="http://schemas.openxmlformats.org/officeDocument/2006/relationships/hyperlink" Target="mailto:resultCode=0&amp;userID=100001&amp;acct=0001666@vmall.com&amp;TGC=XDSDFAESREGGD" TargetMode="External"/><Relationship Id="rId3" Type="http://schemas.openxmlformats.org/officeDocument/2006/relationships/styles" Target="styles.xml"/><Relationship Id="rId21" Type="http://schemas.openxmlformats.org/officeDocument/2006/relationships/hyperlink" Target="http://portalhost/user/activateEMAIL.htm?userID=XXX&amp;activateEMailCode=XXXXX" TargetMode="External"/><Relationship Id="rId34" Type="http://schemas.openxmlformats.org/officeDocument/2006/relationships/hyperlink" Target="https://hwid.vmall.com/oauth2/web/" TargetMode="External"/><Relationship Id="rId7" Type="http://schemas.openxmlformats.org/officeDocument/2006/relationships/endnotes" Target="endnotes.xml"/><Relationship Id="rId12" Type="http://schemas.openxmlformats.org/officeDocument/2006/relationships/hyperlink" Target="mailto:autoAllocate@vmall.com" TargetMode="External"/><Relationship Id="rId17" Type="http://schemas.openxmlformats.org/officeDocument/2006/relationships/hyperlink" Target="mailto:resultCode=0&amp;userID=100001&amp;acct=0001666@vmall.com&amp;TGC=XDSDFAESREGGD" TargetMode="External"/><Relationship Id="rId25" Type="http://schemas.openxmlformats.org/officeDocument/2006/relationships/hyperlink" Target="mailto:resultCode=0&amp;userID=100001&amp;acct=0001666@vmall.com&amp;TGC=XDSDFAESREGGD" TargetMode="External"/><Relationship Id="rId33" Type="http://schemas.openxmlformats.org/officeDocument/2006/relationships/hyperlink" Target="https://hwid.vmall.com/oauth2/web%20/"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resultCode=0&amp;userID=100001&amp;acct=0001666@vmall.com&amp;TGC=XDSDFAESREGGD" TargetMode="External"/><Relationship Id="rId20" Type="http://schemas.openxmlformats.org/officeDocument/2006/relationships/hyperlink" Target="mailto:resultCode=0&amp;userID=100001&amp;acct=0001666@vmall.com&amp;TGC=XDSDFAESREGGD" TargetMode="External"/><Relationship Id="rId29" Type="http://schemas.openxmlformats.org/officeDocument/2006/relationships/hyperlink" Target="mailto:resultCode=0&amp;userID=100001&amp;acct=0001666@vmall.com&amp;TGC=XDSDFAESREGG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ost:port/AccountServer/IUserInfoMng.registerCloudAccount" TargetMode="External"/><Relationship Id="rId24" Type="http://schemas.openxmlformats.org/officeDocument/2006/relationships/hyperlink" Target="mailto:resultCode=0&amp;userID=100001&amp;acct=0001666@vmall.com&amp;TGC=XDSDFAESREGGD" TargetMode="External"/><Relationship Id="rId32" Type="http://schemas.openxmlformats.org/officeDocument/2006/relationships/hyperlink" Target="mailto:resultCode=0&amp;userID=100001&amp;acct=0001666@vmall.com&amp;TGC=XDSDFAESREGGD"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portalhost/user/activateEMAIL.htm?userID=XXX&amp;activateEMailCode=XXXXX" TargetMode="External"/><Relationship Id="rId23" Type="http://schemas.openxmlformats.org/officeDocument/2006/relationships/hyperlink" Target="mailto:resultCode=0&amp;userID=100001&amp;acct=0001666@vmall.com&amp;TGC=XDSDFAESREGGD" TargetMode="External"/><Relationship Id="rId28" Type="http://schemas.openxmlformats.org/officeDocument/2006/relationships/hyperlink" Target="mailto:resultCode=0&amp;userID=100001&amp;acct=0001666@vmall.com&amp;TGC=XDSDFAESREGGD" TargetMode="External"/><Relationship Id="rId36" Type="http://schemas.openxmlformats.org/officeDocument/2006/relationships/hyperlink" Target="http://www.iso.org/iso/english_country_names_and_code_elements" TargetMode="External"/><Relationship Id="rId10" Type="http://schemas.openxmlformats.org/officeDocument/2006/relationships/hyperlink" Target="http://host:port/accountservice/&#25509;&#21475;&#31867;&#21517;.&#26041;&#27861;&#21517;%20HTTP/1.1" TargetMode="External"/><Relationship Id="rId19" Type="http://schemas.openxmlformats.org/officeDocument/2006/relationships/hyperlink" Target="mailto:resultCode=0&amp;userID=100001&amp;acct=0001666@vmall.com&amp;TGC=XDSDFAESREGGD" TargetMode="External"/><Relationship Id="rId31" Type="http://schemas.openxmlformats.org/officeDocument/2006/relationships/hyperlink" Target="mailto:resultCode=0&amp;userID=100001&amp;acct=0001666@vmall.com&amp;TGC=XDSDFAESREGGD"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resultCode=0&amp;userID=100001&amp;acct=0001666@vmall.com&amp;TGC=XDSDFAESREGGD" TargetMode="External"/><Relationship Id="rId22" Type="http://schemas.openxmlformats.org/officeDocument/2006/relationships/hyperlink" Target="mailto:resultCode=0&amp;userID=100001&amp;acct=0001666@vmall.com&amp;TGC=XDSDFAESREGGD" TargetMode="External"/><Relationship Id="rId27" Type="http://schemas.openxmlformats.org/officeDocument/2006/relationships/hyperlink" Target="mailto:resultCode=0&amp;userID=100001&amp;acct=0001666@vmall.com&amp;TGC=XDSDFAESREGGD" TargetMode="External"/><Relationship Id="rId30" Type="http://schemas.openxmlformats.org/officeDocument/2006/relationships/hyperlink" Target="mailto:resultCode=0&amp;userID=100001&amp;acct=0001666@vmall.com&amp;TGC=XDSDFAESREGGD" TargetMode="External"/><Relationship Id="rId35" Type="http://schemas.openxmlformats.org/officeDocument/2006/relationships/hyperlink" Target="http://hwid.vmall.com/oauth2/we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C2F7AC-4FDA-4726-9A93-BA0D2474D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1636</TotalTime>
  <Pages>257</Pages>
  <Words>29929</Words>
  <Characters>170596</Characters>
  <Application>Microsoft Office Word</Application>
  <DocSecurity>0</DocSecurity>
  <Lines>1421</Lines>
  <Paragraphs>400</Paragraphs>
  <ScaleCrop>false</ScaleCrop>
  <Company>Huawei Technologies Co., Ltd.</Company>
  <LinksUpToDate>false</LinksUpToDate>
  <CharactersWithSpaces>200125</CharactersWithSpaces>
  <SharedDoc>false</SharedDoc>
  <HLinks>
    <vt:vector size="330" baseType="variant">
      <vt:variant>
        <vt:i4>327799</vt:i4>
      </vt:variant>
      <vt:variant>
        <vt:i4>312</vt:i4>
      </vt:variant>
      <vt:variant>
        <vt:i4>0</vt:i4>
      </vt:variant>
      <vt:variant>
        <vt:i4>5</vt:i4>
      </vt:variant>
      <vt:variant>
        <vt:lpwstr>http://www.iso.org/iso/english_country_names_and_code_elements</vt:lpwstr>
      </vt:variant>
      <vt:variant>
        <vt:lpwstr>holy-see-vatican</vt:lpwstr>
      </vt:variant>
      <vt:variant>
        <vt:i4>2949157</vt:i4>
      </vt:variant>
      <vt:variant>
        <vt:i4>309</vt:i4>
      </vt:variant>
      <vt:variant>
        <vt:i4>0</vt:i4>
      </vt:variant>
      <vt:variant>
        <vt:i4>5</vt:i4>
      </vt:variant>
      <vt:variant>
        <vt:lpwstr>http://portalhost/user/activateEMAIL.htm?userID=XXX&amp;activateEMailCode=XXXXX</vt:lpwstr>
      </vt:variant>
      <vt:variant>
        <vt:lpwstr/>
      </vt:variant>
      <vt:variant>
        <vt:i4>-1474602702</vt:i4>
      </vt:variant>
      <vt:variant>
        <vt:i4>306</vt:i4>
      </vt:variant>
      <vt:variant>
        <vt:i4>0</vt:i4>
      </vt:variant>
      <vt:variant>
        <vt:i4>5</vt:i4>
      </vt:variant>
      <vt:variant>
        <vt:lpwstr>mailto:userID@inner.up.hw；%20%20以虚拟邮箱和用户密码算出对应HA1</vt:lpwstr>
      </vt:variant>
      <vt:variant>
        <vt:lpwstr/>
      </vt:variant>
      <vt:variant>
        <vt:i4>2949157</vt:i4>
      </vt:variant>
      <vt:variant>
        <vt:i4>303</vt:i4>
      </vt:variant>
      <vt:variant>
        <vt:i4>0</vt:i4>
      </vt:variant>
      <vt:variant>
        <vt:i4>5</vt:i4>
      </vt:variant>
      <vt:variant>
        <vt:lpwstr>http://portalhost/user/activateEMAIL.htm?userID=XXX&amp;activateEMailCode=XXXXX</vt:lpwstr>
      </vt:variant>
      <vt:variant>
        <vt:lpwstr/>
      </vt:variant>
      <vt:variant>
        <vt:i4>4849674</vt:i4>
      </vt:variant>
      <vt:variant>
        <vt:i4>300</vt:i4>
      </vt:variant>
      <vt:variant>
        <vt:i4>0</vt:i4>
      </vt:variant>
      <vt:variant>
        <vt:i4>5</vt:i4>
      </vt:variant>
      <vt:variant>
        <vt:lpwstr>http://host:port/AccountServer/IUserInfoMng.registerCloudAccount</vt:lpwstr>
      </vt:variant>
      <vt:variant>
        <vt:lpwstr/>
      </vt:variant>
      <vt:variant>
        <vt:i4>906654560</vt:i4>
      </vt:variant>
      <vt:variant>
        <vt:i4>297</vt:i4>
      </vt:variant>
      <vt:variant>
        <vt:i4>0</vt:i4>
      </vt:variant>
      <vt:variant>
        <vt:i4>5</vt:i4>
      </vt:variant>
      <vt:variant>
        <vt:lpwstr>http://host:port/accountservice/接口类名.方法名 HTTP/1.1</vt:lpwstr>
      </vt:variant>
      <vt:variant>
        <vt:lpwstr/>
      </vt:variant>
      <vt:variant>
        <vt:i4>1638456</vt:i4>
      </vt:variant>
      <vt:variant>
        <vt:i4>287</vt:i4>
      </vt:variant>
      <vt:variant>
        <vt:i4>0</vt:i4>
      </vt:variant>
      <vt:variant>
        <vt:i4>5</vt:i4>
      </vt:variant>
      <vt:variant>
        <vt:lpwstr/>
      </vt:variant>
      <vt:variant>
        <vt:lpwstr>_Toc289160576</vt:lpwstr>
      </vt:variant>
      <vt:variant>
        <vt:i4>1638456</vt:i4>
      </vt:variant>
      <vt:variant>
        <vt:i4>281</vt:i4>
      </vt:variant>
      <vt:variant>
        <vt:i4>0</vt:i4>
      </vt:variant>
      <vt:variant>
        <vt:i4>5</vt:i4>
      </vt:variant>
      <vt:variant>
        <vt:lpwstr/>
      </vt:variant>
      <vt:variant>
        <vt:lpwstr>_Toc289160575</vt:lpwstr>
      </vt:variant>
      <vt:variant>
        <vt:i4>1638456</vt:i4>
      </vt:variant>
      <vt:variant>
        <vt:i4>275</vt:i4>
      </vt:variant>
      <vt:variant>
        <vt:i4>0</vt:i4>
      </vt:variant>
      <vt:variant>
        <vt:i4>5</vt:i4>
      </vt:variant>
      <vt:variant>
        <vt:lpwstr/>
      </vt:variant>
      <vt:variant>
        <vt:lpwstr>_Toc289160574</vt:lpwstr>
      </vt:variant>
      <vt:variant>
        <vt:i4>1638456</vt:i4>
      </vt:variant>
      <vt:variant>
        <vt:i4>269</vt:i4>
      </vt:variant>
      <vt:variant>
        <vt:i4>0</vt:i4>
      </vt:variant>
      <vt:variant>
        <vt:i4>5</vt:i4>
      </vt:variant>
      <vt:variant>
        <vt:lpwstr/>
      </vt:variant>
      <vt:variant>
        <vt:lpwstr>_Toc289160573</vt:lpwstr>
      </vt:variant>
      <vt:variant>
        <vt:i4>1638456</vt:i4>
      </vt:variant>
      <vt:variant>
        <vt:i4>263</vt:i4>
      </vt:variant>
      <vt:variant>
        <vt:i4>0</vt:i4>
      </vt:variant>
      <vt:variant>
        <vt:i4>5</vt:i4>
      </vt:variant>
      <vt:variant>
        <vt:lpwstr/>
      </vt:variant>
      <vt:variant>
        <vt:lpwstr>_Toc289160572</vt:lpwstr>
      </vt:variant>
      <vt:variant>
        <vt:i4>1638456</vt:i4>
      </vt:variant>
      <vt:variant>
        <vt:i4>257</vt:i4>
      </vt:variant>
      <vt:variant>
        <vt:i4>0</vt:i4>
      </vt:variant>
      <vt:variant>
        <vt:i4>5</vt:i4>
      </vt:variant>
      <vt:variant>
        <vt:lpwstr/>
      </vt:variant>
      <vt:variant>
        <vt:lpwstr>_Toc289160571</vt:lpwstr>
      </vt:variant>
      <vt:variant>
        <vt:i4>1638456</vt:i4>
      </vt:variant>
      <vt:variant>
        <vt:i4>251</vt:i4>
      </vt:variant>
      <vt:variant>
        <vt:i4>0</vt:i4>
      </vt:variant>
      <vt:variant>
        <vt:i4>5</vt:i4>
      </vt:variant>
      <vt:variant>
        <vt:lpwstr/>
      </vt:variant>
      <vt:variant>
        <vt:lpwstr>_Toc289160570</vt:lpwstr>
      </vt:variant>
      <vt:variant>
        <vt:i4>1572920</vt:i4>
      </vt:variant>
      <vt:variant>
        <vt:i4>245</vt:i4>
      </vt:variant>
      <vt:variant>
        <vt:i4>0</vt:i4>
      </vt:variant>
      <vt:variant>
        <vt:i4>5</vt:i4>
      </vt:variant>
      <vt:variant>
        <vt:lpwstr/>
      </vt:variant>
      <vt:variant>
        <vt:lpwstr>_Toc289160569</vt:lpwstr>
      </vt:variant>
      <vt:variant>
        <vt:i4>1572920</vt:i4>
      </vt:variant>
      <vt:variant>
        <vt:i4>239</vt:i4>
      </vt:variant>
      <vt:variant>
        <vt:i4>0</vt:i4>
      </vt:variant>
      <vt:variant>
        <vt:i4>5</vt:i4>
      </vt:variant>
      <vt:variant>
        <vt:lpwstr/>
      </vt:variant>
      <vt:variant>
        <vt:lpwstr>_Toc289160568</vt:lpwstr>
      </vt:variant>
      <vt:variant>
        <vt:i4>1572920</vt:i4>
      </vt:variant>
      <vt:variant>
        <vt:i4>233</vt:i4>
      </vt:variant>
      <vt:variant>
        <vt:i4>0</vt:i4>
      </vt:variant>
      <vt:variant>
        <vt:i4>5</vt:i4>
      </vt:variant>
      <vt:variant>
        <vt:lpwstr/>
      </vt:variant>
      <vt:variant>
        <vt:lpwstr>_Toc289160567</vt:lpwstr>
      </vt:variant>
      <vt:variant>
        <vt:i4>1572920</vt:i4>
      </vt:variant>
      <vt:variant>
        <vt:i4>227</vt:i4>
      </vt:variant>
      <vt:variant>
        <vt:i4>0</vt:i4>
      </vt:variant>
      <vt:variant>
        <vt:i4>5</vt:i4>
      </vt:variant>
      <vt:variant>
        <vt:lpwstr/>
      </vt:variant>
      <vt:variant>
        <vt:lpwstr>_Toc289160566</vt:lpwstr>
      </vt:variant>
      <vt:variant>
        <vt:i4>1572920</vt:i4>
      </vt:variant>
      <vt:variant>
        <vt:i4>221</vt:i4>
      </vt:variant>
      <vt:variant>
        <vt:i4>0</vt:i4>
      </vt:variant>
      <vt:variant>
        <vt:i4>5</vt:i4>
      </vt:variant>
      <vt:variant>
        <vt:lpwstr/>
      </vt:variant>
      <vt:variant>
        <vt:lpwstr>_Toc289160565</vt:lpwstr>
      </vt:variant>
      <vt:variant>
        <vt:i4>1572920</vt:i4>
      </vt:variant>
      <vt:variant>
        <vt:i4>215</vt:i4>
      </vt:variant>
      <vt:variant>
        <vt:i4>0</vt:i4>
      </vt:variant>
      <vt:variant>
        <vt:i4>5</vt:i4>
      </vt:variant>
      <vt:variant>
        <vt:lpwstr/>
      </vt:variant>
      <vt:variant>
        <vt:lpwstr>_Toc289160564</vt:lpwstr>
      </vt:variant>
      <vt:variant>
        <vt:i4>1572920</vt:i4>
      </vt:variant>
      <vt:variant>
        <vt:i4>209</vt:i4>
      </vt:variant>
      <vt:variant>
        <vt:i4>0</vt:i4>
      </vt:variant>
      <vt:variant>
        <vt:i4>5</vt:i4>
      </vt:variant>
      <vt:variant>
        <vt:lpwstr/>
      </vt:variant>
      <vt:variant>
        <vt:lpwstr>_Toc289160563</vt:lpwstr>
      </vt:variant>
      <vt:variant>
        <vt:i4>1572920</vt:i4>
      </vt:variant>
      <vt:variant>
        <vt:i4>203</vt:i4>
      </vt:variant>
      <vt:variant>
        <vt:i4>0</vt:i4>
      </vt:variant>
      <vt:variant>
        <vt:i4>5</vt:i4>
      </vt:variant>
      <vt:variant>
        <vt:lpwstr/>
      </vt:variant>
      <vt:variant>
        <vt:lpwstr>_Toc289160562</vt:lpwstr>
      </vt:variant>
      <vt:variant>
        <vt:i4>1572920</vt:i4>
      </vt:variant>
      <vt:variant>
        <vt:i4>197</vt:i4>
      </vt:variant>
      <vt:variant>
        <vt:i4>0</vt:i4>
      </vt:variant>
      <vt:variant>
        <vt:i4>5</vt:i4>
      </vt:variant>
      <vt:variant>
        <vt:lpwstr/>
      </vt:variant>
      <vt:variant>
        <vt:lpwstr>_Toc289160561</vt:lpwstr>
      </vt:variant>
      <vt:variant>
        <vt:i4>1572920</vt:i4>
      </vt:variant>
      <vt:variant>
        <vt:i4>191</vt:i4>
      </vt:variant>
      <vt:variant>
        <vt:i4>0</vt:i4>
      </vt:variant>
      <vt:variant>
        <vt:i4>5</vt:i4>
      </vt:variant>
      <vt:variant>
        <vt:lpwstr/>
      </vt:variant>
      <vt:variant>
        <vt:lpwstr>_Toc289160560</vt:lpwstr>
      </vt:variant>
      <vt:variant>
        <vt:i4>1769528</vt:i4>
      </vt:variant>
      <vt:variant>
        <vt:i4>185</vt:i4>
      </vt:variant>
      <vt:variant>
        <vt:i4>0</vt:i4>
      </vt:variant>
      <vt:variant>
        <vt:i4>5</vt:i4>
      </vt:variant>
      <vt:variant>
        <vt:lpwstr/>
      </vt:variant>
      <vt:variant>
        <vt:lpwstr>_Toc289160559</vt:lpwstr>
      </vt:variant>
      <vt:variant>
        <vt:i4>1769528</vt:i4>
      </vt:variant>
      <vt:variant>
        <vt:i4>179</vt:i4>
      </vt:variant>
      <vt:variant>
        <vt:i4>0</vt:i4>
      </vt:variant>
      <vt:variant>
        <vt:i4>5</vt:i4>
      </vt:variant>
      <vt:variant>
        <vt:lpwstr/>
      </vt:variant>
      <vt:variant>
        <vt:lpwstr>_Toc289160558</vt:lpwstr>
      </vt:variant>
      <vt:variant>
        <vt:i4>1769528</vt:i4>
      </vt:variant>
      <vt:variant>
        <vt:i4>173</vt:i4>
      </vt:variant>
      <vt:variant>
        <vt:i4>0</vt:i4>
      </vt:variant>
      <vt:variant>
        <vt:i4>5</vt:i4>
      </vt:variant>
      <vt:variant>
        <vt:lpwstr/>
      </vt:variant>
      <vt:variant>
        <vt:lpwstr>_Toc289160557</vt:lpwstr>
      </vt:variant>
      <vt:variant>
        <vt:i4>1769528</vt:i4>
      </vt:variant>
      <vt:variant>
        <vt:i4>167</vt:i4>
      </vt:variant>
      <vt:variant>
        <vt:i4>0</vt:i4>
      </vt:variant>
      <vt:variant>
        <vt:i4>5</vt:i4>
      </vt:variant>
      <vt:variant>
        <vt:lpwstr/>
      </vt:variant>
      <vt:variant>
        <vt:lpwstr>_Toc289160556</vt:lpwstr>
      </vt:variant>
      <vt:variant>
        <vt:i4>1769528</vt:i4>
      </vt:variant>
      <vt:variant>
        <vt:i4>161</vt:i4>
      </vt:variant>
      <vt:variant>
        <vt:i4>0</vt:i4>
      </vt:variant>
      <vt:variant>
        <vt:i4>5</vt:i4>
      </vt:variant>
      <vt:variant>
        <vt:lpwstr/>
      </vt:variant>
      <vt:variant>
        <vt:lpwstr>_Toc289160555</vt:lpwstr>
      </vt:variant>
      <vt:variant>
        <vt:i4>1769528</vt:i4>
      </vt:variant>
      <vt:variant>
        <vt:i4>155</vt:i4>
      </vt:variant>
      <vt:variant>
        <vt:i4>0</vt:i4>
      </vt:variant>
      <vt:variant>
        <vt:i4>5</vt:i4>
      </vt:variant>
      <vt:variant>
        <vt:lpwstr/>
      </vt:variant>
      <vt:variant>
        <vt:lpwstr>_Toc289160554</vt:lpwstr>
      </vt:variant>
      <vt:variant>
        <vt:i4>1769528</vt:i4>
      </vt:variant>
      <vt:variant>
        <vt:i4>149</vt:i4>
      </vt:variant>
      <vt:variant>
        <vt:i4>0</vt:i4>
      </vt:variant>
      <vt:variant>
        <vt:i4>5</vt:i4>
      </vt:variant>
      <vt:variant>
        <vt:lpwstr/>
      </vt:variant>
      <vt:variant>
        <vt:lpwstr>_Toc289160553</vt:lpwstr>
      </vt:variant>
      <vt:variant>
        <vt:i4>1769528</vt:i4>
      </vt:variant>
      <vt:variant>
        <vt:i4>143</vt:i4>
      </vt:variant>
      <vt:variant>
        <vt:i4>0</vt:i4>
      </vt:variant>
      <vt:variant>
        <vt:i4>5</vt:i4>
      </vt:variant>
      <vt:variant>
        <vt:lpwstr/>
      </vt:variant>
      <vt:variant>
        <vt:lpwstr>_Toc289160552</vt:lpwstr>
      </vt:variant>
      <vt:variant>
        <vt:i4>1769528</vt:i4>
      </vt:variant>
      <vt:variant>
        <vt:i4>137</vt:i4>
      </vt:variant>
      <vt:variant>
        <vt:i4>0</vt:i4>
      </vt:variant>
      <vt:variant>
        <vt:i4>5</vt:i4>
      </vt:variant>
      <vt:variant>
        <vt:lpwstr/>
      </vt:variant>
      <vt:variant>
        <vt:lpwstr>_Toc289160551</vt:lpwstr>
      </vt:variant>
      <vt:variant>
        <vt:i4>1769528</vt:i4>
      </vt:variant>
      <vt:variant>
        <vt:i4>131</vt:i4>
      </vt:variant>
      <vt:variant>
        <vt:i4>0</vt:i4>
      </vt:variant>
      <vt:variant>
        <vt:i4>5</vt:i4>
      </vt:variant>
      <vt:variant>
        <vt:lpwstr/>
      </vt:variant>
      <vt:variant>
        <vt:lpwstr>_Toc289160550</vt:lpwstr>
      </vt:variant>
      <vt:variant>
        <vt:i4>1703992</vt:i4>
      </vt:variant>
      <vt:variant>
        <vt:i4>125</vt:i4>
      </vt:variant>
      <vt:variant>
        <vt:i4>0</vt:i4>
      </vt:variant>
      <vt:variant>
        <vt:i4>5</vt:i4>
      </vt:variant>
      <vt:variant>
        <vt:lpwstr/>
      </vt:variant>
      <vt:variant>
        <vt:lpwstr>_Toc289160549</vt:lpwstr>
      </vt:variant>
      <vt:variant>
        <vt:i4>1703992</vt:i4>
      </vt:variant>
      <vt:variant>
        <vt:i4>119</vt:i4>
      </vt:variant>
      <vt:variant>
        <vt:i4>0</vt:i4>
      </vt:variant>
      <vt:variant>
        <vt:i4>5</vt:i4>
      </vt:variant>
      <vt:variant>
        <vt:lpwstr/>
      </vt:variant>
      <vt:variant>
        <vt:lpwstr>_Toc289160548</vt:lpwstr>
      </vt:variant>
      <vt:variant>
        <vt:i4>1703992</vt:i4>
      </vt:variant>
      <vt:variant>
        <vt:i4>113</vt:i4>
      </vt:variant>
      <vt:variant>
        <vt:i4>0</vt:i4>
      </vt:variant>
      <vt:variant>
        <vt:i4>5</vt:i4>
      </vt:variant>
      <vt:variant>
        <vt:lpwstr/>
      </vt:variant>
      <vt:variant>
        <vt:lpwstr>_Toc289160547</vt:lpwstr>
      </vt:variant>
      <vt:variant>
        <vt:i4>1703992</vt:i4>
      </vt:variant>
      <vt:variant>
        <vt:i4>107</vt:i4>
      </vt:variant>
      <vt:variant>
        <vt:i4>0</vt:i4>
      </vt:variant>
      <vt:variant>
        <vt:i4>5</vt:i4>
      </vt:variant>
      <vt:variant>
        <vt:lpwstr/>
      </vt:variant>
      <vt:variant>
        <vt:lpwstr>_Toc289160546</vt:lpwstr>
      </vt:variant>
      <vt:variant>
        <vt:i4>1703992</vt:i4>
      </vt:variant>
      <vt:variant>
        <vt:i4>101</vt:i4>
      </vt:variant>
      <vt:variant>
        <vt:i4>0</vt:i4>
      </vt:variant>
      <vt:variant>
        <vt:i4>5</vt:i4>
      </vt:variant>
      <vt:variant>
        <vt:lpwstr/>
      </vt:variant>
      <vt:variant>
        <vt:lpwstr>_Toc289160545</vt:lpwstr>
      </vt:variant>
      <vt:variant>
        <vt:i4>1703992</vt:i4>
      </vt:variant>
      <vt:variant>
        <vt:i4>95</vt:i4>
      </vt:variant>
      <vt:variant>
        <vt:i4>0</vt:i4>
      </vt:variant>
      <vt:variant>
        <vt:i4>5</vt:i4>
      </vt:variant>
      <vt:variant>
        <vt:lpwstr/>
      </vt:variant>
      <vt:variant>
        <vt:lpwstr>_Toc289160544</vt:lpwstr>
      </vt:variant>
      <vt:variant>
        <vt:i4>1703992</vt:i4>
      </vt:variant>
      <vt:variant>
        <vt:i4>89</vt:i4>
      </vt:variant>
      <vt:variant>
        <vt:i4>0</vt:i4>
      </vt:variant>
      <vt:variant>
        <vt:i4>5</vt:i4>
      </vt:variant>
      <vt:variant>
        <vt:lpwstr/>
      </vt:variant>
      <vt:variant>
        <vt:lpwstr>_Toc289160543</vt:lpwstr>
      </vt:variant>
      <vt:variant>
        <vt:i4>1703992</vt:i4>
      </vt:variant>
      <vt:variant>
        <vt:i4>83</vt:i4>
      </vt:variant>
      <vt:variant>
        <vt:i4>0</vt:i4>
      </vt:variant>
      <vt:variant>
        <vt:i4>5</vt:i4>
      </vt:variant>
      <vt:variant>
        <vt:lpwstr/>
      </vt:variant>
      <vt:variant>
        <vt:lpwstr>_Toc289160542</vt:lpwstr>
      </vt:variant>
      <vt:variant>
        <vt:i4>1703992</vt:i4>
      </vt:variant>
      <vt:variant>
        <vt:i4>77</vt:i4>
      </vt:variant>
      <vt:variant>
        <vt:i4>0</vt:i4>
      </vt:variant>
      <vt:variant>
        <vt:i4>5</vt:i4>
      </vt:variant>
      <vt:variant>
        <vt:lpwstr/>
      </vt:variant>
      <vt:variant>
        <vt:lpwstr>_Toc289160541</vt:lpwstr>
      </vt:variant>
      <vt:variant>
        <vt:i4>1703992</vt:i4>
      </vt:variant>
      <vt:variant>
        <vt:i4>71</vt:i4>
      </vt:variant>
      <vt:variant>
        <vt:i4>0</vt:i4>
      </vt:variant>
      <vt:variant>
        <vt:i4>5</vt:i4>
      </vt:variant>
      <vt:variant>
        <vt:lpwstr/>
      </vt:variant>
      <vt:variant>
        <vt:lpwstr>_Toc289160540</vt:lpwstr>
      </vt:variant>
      <vt:variant>
        <vt:i4>1900600</vt:i4>
      </vt:variant>
      <vt:variant>
        <vt:i4>65</vt:i4>
      </vt:variant>
      <vt:variant>
        <vt:i4>0</vt:i4>
      </vt:variant>
      <vt:variant>
        <vt:i4>5</vt:i4>
      </vt:variant>
      <vt:variant>
        <vt:lpwstr/>
      </vt:variant>
      <vt:variant>
        <vt:lpwstr>_Toc289160539</vt:lpwstr>
      </vt:variant>
      <vt:variant>
        <vt:i4>1900600</vt:i4>
      </vt:variant>
      <vt:variant>
        <vt:i4>59</vt:i4>
      </vt:variant>
      <vt:variant>
        <vt:i4>0</vt:i4>
      </vt:variant>
      <vt:variant>
        <vt:i4>5</vt:i4>
      </vt:variant>
      <vt:variant>
        <vt:lpwstr/>
      </vt:variant>
      <vt:variant>
        <vt:lpwstr>_Toc289160538</vt:lpwstr>
      </vt:variant>
      <vt:variant>
        <vt:i4>1900600</vt:i4>
      </vt:variant>
      <vt:variant>
        <vt:i4>53</vt:i4>
      </vt:variant>
      <vt:variant>
        <vt:i4>0</vt:i4>
      </vt:variant>
      <vt:variant>
        <vt:i4>5</vt:i4>
      </vt:variant>
      <vt:variant>
        <vt:lpwstr/>
      </vt:variant>
      <vt:variant>
        <vt:lpwstr>_Toc289160537</vt:lpwstr>
      </vt:variant>
      <vt:variant>
        <vt:i4>1900600</vt:i4>
      </vt:variant>
      <vt:variant>
        <vt:i4>47</vt:i4>
      </vt:variant>
      <vt:variant>
        <vt:i4>0</vt:i4>
      </vt:variant>
      <vt:variant>
        <vt:i4>5</vt:i4>
      </vt:variant>
      <vt:variant>
        <vt:lpwstr/>
      </vt:variant>
      <vt:variant>
        <vt:lpwstr>_Toc289160536</vt:lpwstr>
      </vt:variant>
      <vt:variant>
        <vt:i4>1900600</vt:i4>
      </vt:variant>
      <vt:variant>
        <vt:i4>41</vt:i4>
      </vt:variant>
      <vt:variant>
        <vt:i4>0</vt:i4>
      </vt:variant>
      <vt:variant>
        <vt:i4>5</vt:i4>
      </vt:variant>
      <vt:variant>
        <vt:lpwstr/>
      </vt:variant>
      <vt:variant>
        <vt:lpwstr>_Toc289160535</vt:lpwstr>
      </vt:variant>
      <vt:variant>
        <vt:i4>1900600</vt:i4>
      </vt:variant>
      <vt:variant>
        <vt:i4>35</vt:i4>
      </vt:variant>
      <vt:variant>
        <vt:i4>0</vt:i4>
      </vt:variant>
      <vt:variant>
        <vt:i4>5</vt:i4>
      </vt:variant>
      <vt:variant>
        <vt:lpwstr/>
      </vt:variant>
      <vt:variant>
        <vt:lpwstr>_Toc289160534</vt:lpwstr>
      </vt:variant>
      <vt:variant>
        <vt:i4>1900600</vt:i4>
      </vt:variant>
      <vt:variant>
        <vt:i4>29</vt:i4>
      </vt:variant>
      <vt:variant>
        <vt:i4>0</vt:i4>
      </vt:variant>
      <vt:variant>
        <vt:i4>5</vt:i4>
      </vt:variant>
      <vt:variant>
        <vt:lpwstr/>
      </vt:variant>
      <vt:variant>
        <vt:lpwstr>_Toc289160533</vt:lpwstr>
      </vt:variant>
      <vt:variant>
        <vt:i4>1900600</vt:i4>
      </vt:variant>
      <vt:variant>
        <vt:i4>23</vt:i4>
      </vt:variant>
      <vt:variant>
        <vt:i4>0</vt:i4>
      </vt:variant>
      <vt:variant>
        <vt:i4>5</vt:i4>
      </vt:variant>
      <vt:variant>
        <vt:lpwstr/>
      </vt:variant>
      <vt:variant>
        <vt:lpwstr>_Toc289160532</vt:lpwstr>
      </vt:variant>
      <vt:variant>
        <vt:i4>1900600</vt:i4>
      </vt:variant>
      <vt:variant>
        <vt:i4>17</vt:i4>
      </vt:variant>
      <vt:variant>
        <vt:i4>0</vt:i4>
      </vt:variant>
      <vt:variant>
        <vt:i4>5</vt:i4>
      </vt:variant>
      <vt:variant>
        <vt:lpwstr/>
      </vt:variant>
      <vt:variant>
        <vt:lpwstr>_Toc289160531</vt:lpwstr>
      </vt:variant>
      <vt:variant>
        <vt:i4>1900600</vt:i4>
      </vt:variant>
      <vt:variant>
        <vt:i4>11</vt:i4>
      </vt:variant>
      <vt:variant>
        <vt:i4>0</vt:i4>
      </vt:variant>
      <vt:variant>
        <vt:i4>5</vt:i4>
      </vt:variant>
      <vt:variant>
        <vt:lpwstr/>
      </vt:variant>
      <vt:variant>
        <vt:lpwstr>_Toc289160530</vt:lpwstr>
      </vt:variant>
      <vt:variant>
        <vt:i4>1835064</vt:i4>
      </vt:variant>
      <vt:variant>
        <vt:i4>5</vt:i4>
      </vt:variant>
      <vt:variant>
        <vt:i4>0</vt:i4>
      </vt:variant>
      <vt:variant>
        <vt:i4>5</vt:i4>
      </vt:variant>
      <vt:variant>
        <vt:lpwstr/>
      </vt:variant>
      <vt:variant>
        <vt:lpwstr>_Toc289160529</vt:lpwstr>
      </vt:variant>
      <vt:variant>
        <vt:i4>6029380</vt:i4>
      </vt:variant>
      <vt:variant>
        <vt:i4>0</vt:i4>
      </vt:variant>
      <vt:variant>
        <vt:i4>0</vt:i4>
      </vt:variant>
      <vt:variant>
        <vt:i4>5</vt:i4>
      </vt:variant>
      <vt:variant>
        <vt:lpwstr>http://portalhost/resetPasswordByEMailAuth?userId=XXX&amp;eMailAuthCode=XXXXX</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InfoX-MDSP V300R001版本</dc:title>
  <dc:creator>rditseo</dc:creator>
  <cp:lastModifiedBy>x00116998</cp:lastModifiedBy>
  <cp:revision>143</cp:revision>
  <dcterms:created xsi:type="dcterms:W3CDTF">2014-12-27T08:26:00Z</dcterms:created>
  <dcterms:modified xsi:type="dcterms:W3CDTF">2015-01-26T09:09:00Z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level">
    <vt:lpwstr>2</vt:lpwstr>
  </property>
  <property fmtid="{D5CDD505-2E9C-101B-9397-08002B2CF9AE}" pid="3" name="slevelui">
    <vt:lpwstr>0</vt:lpwstr>
  </property>
  <property fmtid="{D5CDD505-2E9C-101B-9397-08002B2CF9AE}" pid="4" name="_ms_pID_725343">
    <vt:lpwstr>(3)lBnjDM0vR4pzkxvbmVUREIBD+VVK0WX5UDC+6QT6Xtv5uw7QJGJJMR3HbUl810XoTVKZw14X_x000d_
ehoSZFFzt7og7ECpON2EJZyRPhwtlMPahbMDMLvtawTa37pUEO1fyexczUPCIh3DY6cH87ci_x000d_
4VxzA5BReanolKYX8mBMMpHzO1UIhBeJ8UE8n9SCu/zqDVTQYVbjK53qJ3V4VFbHA3biBT1c_x000d_
tLuLL5IusSxRCaSdSr</vt:lpwstr>
  </property>
  <property fmtid="{D5CDD505-2E9C-101B-9397-08002B2CF9AE}" pid="5" name="_ms_pID_7253431">
    <vt:lpwstr>Pc40vgUWCwio/o98rC9RN8rdFxdPSXxtJ2+gHCFiI2HinZHgzahNMW_x000d_
u4MzFK8LEzYDmg35D6e8C2JSV604zdxHVWuFQntGqxWTk+M3uSr63HImsh+BPnR7ypoQXztp_x000d_
qeh8fvHOHqUtE7HN/V1Im2BGEvnOwk8KQrLKp99Uuc6PwPcMzIalsydOJMcgAQcgJh3l9O7Y_x000d_
cojPQpCEFE1J3MeYUCuM94CIagakMVoQ+aLg</vt:lpwstr>
  </property>
  <property fmtid="{D5CDD505-2E9C-101B-9397-08002B2CF9AE}" pid="6" name="_ms_pID_7253432">
    <vt:lpwstr>X1qboVBqXGmOgos93LVTcRf20NJn78jyRQob_x000d_
pFet9ObCJfFYGp8+P9ZgKFL3+GqqCvbxt+RntwW8+xeyrXUZ5DLaiW8x97DTuJyqAakFeD3O_x000d_
COCB4dy70H2AN3f9h4ptJVkcz+ZP3QOn40cWHtBn+Q375jPunL+cqNyD5rUnBI4g</vt:lpwstr>
  </property>
  <property fmtid="{D5CDD505-2E9C-101B-9397-08002B2CF9AE}" pid="7" name="sflag">
    <vt:lpwstr>1422238433</vt:lpwstr>
  </property>
  <property fmtid="{D5CDD505-2E9C-101B-9397-08002B2CF9AE}" pid="8" name="_2015_ms_pID_725343">
    <vt:lpwstr>(2)1qX7Qqu/V+z96i9pnqdRS6q2pMJig3zpFvSMATUzM3TCATj40pLEZz1aQTu02vxL1OG404pZ
+8yc9O53mxHrUEgFuvnmbxpuoPsCgeSr7AbJB5MrjIXYCZs3Z0PAUaeVY+FvpDffIgWQvEpS
9xEVxKfSQ5MLdQN3Rl2wlKASQXerJcKT48fRkY5fkBtR9nhfNdAi50KqrJbJ3Y7wICQQ1w8o
mPugwp0LnhChZhXaNG</vt:lpwstr>
  </property>
  <property fmtid="{D5CDD505-2E9C-101B-9397-08002B2CF9AE}" pid="9" name="_2015_ms_pID_7253431">
    <vt:lpwstr>jr5IPLz7ucI3EbNFhv+DtTWsOImlhoXQ7i8zDdm1JB5vzSHOWE+6Nv
wzN2C0l6u71F3jvfpabQ4u7oeGPNRDRXjgQuKddxSI3CMOnBgO19UrDDk41TLfn4ai3ZCEqg
yvJiRAIzv90hfyzpoRBteSJPx3TemJ1y0nktLSH0ho0gS0h6ebWNlS0eb4iOUtyqPBsj7YMa
60ZrdeUTndzmAi96</vt:lpwstr>
  </property>
</Properties>
</file>